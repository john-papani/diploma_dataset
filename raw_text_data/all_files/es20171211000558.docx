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46B4A4" w14:textId="77777777" w:rsidR="00EA69A7" w:rsidRPr="00EA69A7" w:rsidRDefault="00EA69A7" w:rsidP="00EA69A7">
      <w:pPr>
        <w:spacing w:after="0" w:line="360" w:lineRule="auto"/>
        <w:rPr>
          <w:ins w:id="0" w:author="Φλούδα Χριστίνα" w:date="2017-12-14T14:41:00Z"/>
          <w:rFonts w:eastAsia="Times New Roman"/>
          <w:szCs w:val="24"/>
          <w:lang w:eastAsia="en-US"/>
        </w:rPr>
      </w:pPr>
      <w:bookmarkStart w:id="1" w:name="_GoBack"/>
      <w:bookmarkEnd w:id="1"/>
      <w:ins w:id="2" w:author="Φλούδα Χριστίνα" w:date="2017-12-14T14:41:00Z">
        <w:r w:rsidRPr="00EA69A7">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A8CC67B" w14:textId="77777777" w:rsidR="00EA69A7" w:rsidRPr="00EA69A7" w:rsidRDefault="00EA69A7" w:rsidP="00EA69A7">
      <w:pPr>
        <w:spacing w:after="0" w:line="360" w:lineRule="auto"/>
        <w:rPr>
          <w:ins w:id="3" w:author="Φλούδα Χριστίνα" w:date="2017-12-14T14:41:00Z"/>
          <w:rFonts w:eastAsia="Times New Roman"/>
          <w:szCs w:val="24"/>
          <w:lang w:eastAsia="en-US"/>
        </w:rPr>
      </w:pPr>
    </w:p>
    <w:p w14:paraId="55A71A6C" w14:textId="77777777" w:rsidR="00EA69A7" w:rsidRPr="00EA69A7" w:rsidRDefault="00EA69A7" w:rsidP="00EA69A7">
      <w:pPr>
        <w:spacing w:after="0" w:line="360" w:lineRule="auto"/>
        <w:rPr>
          <w:ins w:id="4" w:author="Φλούδα Χριστίνα" w:date="2017-12-14T14:41:00Z"/>
          <w:rFonts w:eastAsia="Times New Roman"/>
          <w:szCs w:val="24"/>
          <w:lang w:eastAsia="en-US"/>
        </w:rPr>
      </w:pPr>
      <w:ins w:id="5" w:author="Φλούδα Χριστίνα" w:date="2017-12-14T14:41:00Z">
        <w:r w:rsidRPr="00EA69A7">
          <w:rPr>
            <w:rFonts w:eastAsia="Times New Roman"/>
            <w:szCs w:val="24"/>
            <w:lang w:eastAsia="en-US"/>
          </w:rPr>
          <w:t>ΠΙΝΑΚΑΣ ΠΕΡΙΕΧΟΜΕΝΩΝ</w:t>
        </w:r>
      </w:ins>
    </w:p>
    <w:p w14:paraId="06AD94DA" w14:textId="77777777" w:rsidR="00EA69A7" w:rsidRPr="00EA69A7" w:rsidRDefault="00EA69A7" w:rsidP="00EA69A7">
      <w:pPr>
        <w:spacing w:after="0" w:line="360" w:lineRule="auto"/>
        <w:rPr>
          <w:ins w:id="6" w:author="Φλούδα Χριστίνα" w:date="2017-12-14T14:41:00Z"/>
          <w:rFonts w:eastAsia="Times New Roman"/>
          <w:szCs w:val="24"/>
          <w:lang w:eastAsia="en-US"/>
        </w:rPr>
      </w:pPr>
      <w:ins w:id="7" w:author="Φλούδα Χριστίνα" w:date="2017-12-14T14:41:00Z">
        <w:r w:rsidRPr="00EA69A7">
          <w:rPr>
            <w:rFonts w:eastAsia="Times New Roman"/>
            <w:szCs w:val="24"/>
            <w:lang w:eastAsia="en-US"/>
          </w:rPr>
          <w:t xml:space="preserve">ΙΖ΄ ΠΕΡΙΟΔΟΣ </w:t>
        </w:r>
      </w:ins>
    </w:p>
    <w:p w14:paraId="4C342D16" w14:textId="77777777" w:rsidR="00EA69A7" w:rsidRPr="00EA69A7" w:rsidRDefault="00EA69A7" w:rsidP="00EA69A7">
      <w:pPr>
        <w:spacing w:after="0" w:line="360" w:lineRule="auto"/>
        <w:rPr>
          <w:ins w:id="8" w:author="Φλούδα Χριστίνα" w:date="2017-12-14T14:41:00Z"/>
          <w:rFonts w:eastAsia="Times New Roman"/>
          <w:szCs w:val="24"/>
          <w:lang w:eastAsia="en-US"/>
        </w:rPr>
      </w:pPr>
      <w:ins w:id="9" w:author="Φλούδα Χριστίνα" w:date="2017-12-14T14:41:00Z">
        <w:r w:rsidRPr="00EA69A7">
          <w:rPr>
            <w:rFonts w:eastAsia="Times New Roman"/>
            <w:szCs w:val="24"/>
            <w:lang w:eastAsia="en-US"/>
          </w:rPr>
          <w:t>ΠΡΟΕΔΡΕΥΟΜΕΝΗΣ ΚΟΙΝΟΒΟΥΛΕΥΤΙΚΗΣ ΔΗΜΟΚΡΑΤΙΑΣ</w:t>
        </w:r>
      </w:ins>
    </w:p>
    <w:p w14:paraId="08B2802F" w14:textId="77777777" w:rsidR="00EA69A7" w:rsidRPr="00EA69A7" w:rsidRDefault="00EA69A7" w:rsidP="00EA69A7">
      <w:pPr>
        <w:spacing w:after="0" w:line="360" w:lineRule="auto"/>
        <w:rPr>
          <w:ins w:id="10" w:author="Φλούδα Χριστίνα" w:date="2017-12-14T14:41:00Z"/>
          <w:rFonts w:eastAsia="Times New Roman"/>
          <w:szCs w:val="24"/>
          <w:lang w:eastAsia="en-US"/>
        </w:rPr>
      </w:pPr>
      <w:ins w:id="11" w:author="Φλούδα Χριστίνα" w:date="2017-12-14T14:41:00Z">
        <w:r w:rsidRPr="00EA69A7">
          <w:rPr>
            <w:rFonts w:eastAsia="Times New Roman"/>
            <w:szCs w:val="24"/>
            <w:lang w:eastAsia="en-US"/>
          </w:rPr>
          <w:t>ΣΥΝΟΔΟΣ Γ΄</w:t>
        </w:r>
      </w:ins>
    </w:p>
    <w:p w14:paraId="42EC40B9" w14:textId="77777777" w:rsidR="00EA69A7" w:rsidRPr="00EA69A7" w:rsidRDefault="00EA69A7" w:rsidP="00EA69A7">
      <w:pPr>
        <w:spacing w:after="0" w:line="360" w:lineRule="auto"/>
        <w:rPr>
          <w:ins w:id="12" w:author="Φλούδα Χριστίνα" w:date="2017-12-14T14:41:00Z"/>
          <w:rFonts w:eastAsia="Times New Roman"/>
          <w:szCs w:val="24"/>
          <w:lang w:eastAsia="en-US"/>
        </w:rPr>
      </w:pPr>
    </w:p>
    <w:p w14:paraId="7C7BD524" w14:textId="77777777" w:rsidR="00EA69A7" w:rsidRPr="00EA69A7" w:rsidRDefault="00EA69A7" w:rsidP="00EA69A7">
      <w:pPr>
        <w:spacing w:after="0" w:line="360" w:lineRule="auto"/>
        <w:rPr>
          <w:ins w:id="13" w:author="Φλούδα Χριστίνα" w:date="2017-12-14T14:41:00Z"/>
          <w:rFonts w:eastAsia="Times New Roman"/>
          <w:szCs w:val="24"/>
          <w:lang w:eastAsia="en-US"/>
        </w:rPr>
      </w:pPr>
      <w:ins w:id="14" w:author="Φλούδα Χριστίνα" w:date="2017-12-14T14:41:00Z">
        <w:r w:rsidRPr="00EA69A7">
          <w:rPr>
            <w:rFonts w:eastAsia="Times New Roman"/>
            <w:szCs w:val="24"/>
            <w:lang w:eastAsia="en-US"/>
          </w:rPr>
          <w:t>ΣΥΝΕΔΡΙΑΣΗ ΜΔ΄</w:t>
        </w:r>
      </w:ins>
    </w:p>
    <w:p w14:paraId="35ACC169" w14:textId="77777777" w:rsidR="00EA69A7" w:rsidRPr="00EA69A7" w:rsidRDefault="00EA69A7" w:rsidP="00EA69A7">
      <w:pPr>
        <w:spacing w:after="0" w:line="360" w:lineRule="auto"/>
        <w:rPr>
          <w:ins w:id="15" w:author="Φλούδα Χριστίνα" w:date="2017-12-14T14:41:00Z"/>
          <w:rFonts w:eastAsia="Times New Roman"/>
          <w:szCs w:val="24"/>
          <w:lang w:eastAsia="en-US"/>
        </w:rPr>
      </w:pPr>
      <w:ins w:id="16" w:author="Φλούδα Χριστίνα" w:date="2017-12-14T14:41:00Z">
        <w:r w:rsidRPr="00EA69A7">
          <w:rPr>
            <w:rFonts w:eastAsia="Times New Roman"/>
            <w:szCs w:val="24"/>
            <w:lang w:eastAsia="en-US"/>
          </w:rPr>
          <w:t>Δευτέρα  11 Δεκεμβρίου 2017</w:t>
        </w:r>
      </w:ins>
    </w:p>
    <w:p w14:paraId="3F84B262" w14:textId="77777777" w:rsidR="00EA69A7" w:rsidRPr="00EA69A7" w:rsidRDefault="00EA69A7" w:rsidP="00EA69A7">
      <w:pPr>
        <w:spacing w:after="0" w:line="360" w:lineRule="auto"/>
        <w:rPr>
          <w:ins w:id="17" w:author="Φλούδα Χριστίνα" w:date="2017-12-14T14:41:00Z"/>
          <w:rFonts w:eastAsia="Times New Roman"/>
          <w:szCs w:val="24"/>
          <w:lang w:eastAsia="en-US"/>
        </w:rPr>
      </w:pPr>
    </w:p>
    <w:p w14:paraId="60BC4040" w14:textId="77777777" w:rsidR="00EA69A7" w:rsidRPr="00EA69A7" w:rsidRDefault="00EA69A7" w:rsidP="00EA69A7">
      <w:pPr>
        <w:spacing w:after="0" w:line="360" w:lineRule="auto"/>
        <w:rPr>
          <w:ins w:id="18" w:author="Φλούδα Χριστίνα" w:date="2017-12-14T14:41:00Z"/>
          <w:rFonts w:eastAsia="Times New Roman"/>
          <w:szCs w:val="24"/>
          <w:lang w:eastAsia="en-US"/>
        </w:rPr>
      </w:pPr>
      <w:ins w:id="19" w:author="Φλούδα Χριστίνα" w:date="2017-12-14T14:41:00Z">
        <w:r w:rsidRPr="00EA69A7">
          <w:rPr>
            <w:rFonts w:eastAsia="Times New Roman"/>
            <w:szCs w:val="24"/>
            <w:lang w:eastAsia="en-US"/>
          </w:rPr>
          <w:t>ΘΕΜΑΤΑ</w:t>
        </w:r>
      </w:ins>
    </w:p>
    <w:p w14:paraId="30F9D19C" w14:textId="77777777" w:rsidR="00EA69A7" w:rsidRPr="00EA69A7" w:rsidRDefault="00EA69A7" w:rsidP="00EA69A7">
      <w:pPr>
        <w:spacing w:after="0" w:line="360" w:lineRule="auto"/>
        <w:rPr>
          <w:ins w:id="20" w:author="Φλούδα Χριστίνα" w:date="2017-12-14T14:41:00Z"/>
          <w:rFonts w:eastAsia="Times New Roman"/>
          <w:szCs w:val="24"/>
          <w:lang w:eastAsia="en-US"/>
        </w:rPr>
      </w:pPr>
      <w:ins w:id="21" w:author="Φλούδα Χριστίνα" w:date="2017-12-14T14:41:00Z">
        <w:r w:rsidRPr="00EA69A7">
          <w:rPr>
            <w:rFonts w:eastAsia="Times New Roman"/>
            <w:szCs w:val="24"/>
            <w:lang w:eastAsia="en-US"/>
          </w:rPr>
          <w:t xml:space="preserve"> </w:t>
        </w:r>
        <w:r w:rsidRPr="00EA69A7">
          <w:rPr>
            <w:rFonts w:eastAsia="Times New Roman"/>
            <w:szCs w:val="24"/>
            <w:lang w:eastAsia="en-US"/>
          </w:rPr>
          <w:br/>
          <w:t xml:space="preserve">Α. ΕΙΔΙΚΑ ΘΕΜΑΤΑ </w:t>
        </w:r>
        <w:r w:rsidRPr="00EA69A7">
          <w:rPr>
            <w:rFonts w:eastAsia="Times New Roman"/>
            <w:szCs w:val="24"/>
            <w:lang w:eastAsia="en-US"/>
          </w:rPr>
          <w:br/>
          <w:t xml:space="preserve">1. Επικύρωση Πρακτικών, σελ. </w:t>
        </w:r>
        <w:r w:rsidRPr="00EA69A7">
          <w:rPr>
            <w:rFonts w:eastAsia="Times New Roman"/>
            <w:szCs w:val="24"/>
            <w:lang w:eastAsia="en-US"/>
          </w:rPr>
          <w:br/>
          <w:t xml:space="preserve">2.  Άδεια απουσίας των Βουλευτών κ.κ. Ν. Νικολόπουλου, Κ. του Αχ. Καραμανλή, Ε. </w:t>
        </w:r>
        <w:proofErr w:type="spellStart"/>
        <w:r w:rsidRPr="00EA69A7">
          <w:rPr>
            <w:rFonts w:eastAsia="Times New Roman"/>
            <w:szCs w:val="24"/>
            <w:lang w:eastAsia="en-US"/>
          </w:rPr>
          <w:t>Βαγιωνάκη</w:t>
        </w:r>
        <w:proofErr w:type="spellEnd"/>
        <w:r w:rsidRPr="00EA69A7">
          <w:rPr>
            <w:rFonts w:eastAsia="Times New Roman"/>
            <w:szCs w:val="24"/>
            <w:lang w:eastAsia="en-US"/>
          </w:rPr>
          <w:t xml:space="preserve"> και Α. Ασημακοπούλου, σελ. </w:t>
        </w:r>
        <w:r w:rsidRPr="00EA69A7">
          <w:rPr>
            <w:rFonts w:eastAsia="Times New Roman"/>
            <w:szCs w:val="24"/>
            <w:lang w:eastAsia="en-US"/>
          </w:rPr>
          <w:br/>
          <w:t xml:space="preserve">3. Ανακοινώνεται ότι τη συνεδρίαση παρακολουθούν μαθητές από το 2ο Γυμνάσιο Κοζάνης, σελ. </w:t>
        </w:r>
        <w:r w:rsidRPr="00EA69A7">
          <w:rPr>
            <w:rFonts w:eastAsia="Times New Roman"/>
            <w:szCs w:val="24"/>
            <w:lang w:eastAsia="en-US"/>
          </w:rPr>
          <w:br/>
          <w:t>4. Ειδική Ημερήσια Διάταξη:</w:t>
        </w:r>
      </w:ins>
    </w:p>
    <w:p w14:paraId="7AEB18E6" w14:textId="77777777" w:rsidR="00EA69A7" w:rsidRPr="00EA69A7" w:rsidRDefault="00EA69A7" w:rsidP="00EA69A7">
      <w:pPr>
        <w:spacing w:after="0" w:line="360" w:lineRule="auto"/>
        <w:rPr>
          <w:ins w:id="22" w:author="Φλούδα Χριστίνα" w:date="2017-12-14T14:41:00Z"/>
          <w:rFonts w:eastAsia="Times New Roman"/>
          <w:szCs w:val="24"/>
          <w:lang w:eastAsia="en-US"/>
        </w:rPr>
      </w:pPr>
      <w:ins w:id="23" w:author="Φλούδα Χριστίνα" w:date="2017-12-14T14:41:00Z">
        <w:r w:rsidRPr="00EA69A7">
          <w:rPr>
            <w:rFonts w:eastAsia="Times New Roman"/>
            <w:szCs w:val="24"/>
            <w:lang w:eastAsia="en-US"/>
          </w:rPr>
          <w:t xml:space="preserve">Συζήτηση και ψήφιση, σύμφωνα με τις διατάξεις του άρθρου 76 του Συντάγματος και του άρθρου 118 του Κανονισμού της Βουλής, επί της προτάσεως του Προέδρου της Βουλής για την τροποποίηση διατάξεων του Κανονισμού της Βουλής Μέρος Β' ΦΕΚ 51 Α', 10-4-1997, όπως ισχύει, σελ. </w:t>
        </w:r>
        <w:r w:rsidRPr="00EA69A7">
          <w:rPr>
            <w:rFonts w:eastAsia="Times New Roman"/>
            <w:szCs w:val="24"/>
            <w:lang w:eastAsia="en-US"/>
          </w:rPr>
          <w:br/>
          <w:t xml:space="preserve">5. Επί διαδικαστικού θέματος, σελ. </w:t>
        </w:r>
        <w:r w:rsidRPr="00EA69A7">
          <w:rPr>
            <w:rFonts w:eastAsia="Times New Roman"/>
            <w:szCs w:val="24"/>
            <w:lang w:eastAsia="en-US"/>
          </w:rPr>
          <w:br/>
          <w:t xml:space="preserve"> </w:t>
        </w:r>
        <w:r w:rsidRPr="00EA69A7">
          <w:rPr>
            <w:rFonts w:eastAsia="Times New Roman"/>
            <w:szCs w:val="24"/>
            <w:lang w:eastAsia="en-US"/>
          </w:rPr>
          <w:br/>
          <w:t xml:space="preserve">Β. ΝΟΜΟΘΕΤΙΚΗ ΕΡΓΑΣΙΑ </w:t>
        </w:r>
        <w:r w:rsidRPr="00EA69A7">
          <w:rPr>
            <w:rFonts w:eastAsia="Times New Roman"/>
            <w:szCs w:val="24"/>
            <w:lang w:eastAsia="en-US"/>
          </w:rPr>
          <w:br/>
          <w:t>1. Κατάθεση πρότασης νόμου:</w:t>
        </w:r>
      </w:ins>
    </w:p>
    <w:p w14:paraId="2827177B" w14:textId="77777777" w:rsidR="00EA69A7" w:rsidRPr="00EA69A7" w:rsidRDefault="00EA69A7" w:rsidP="00EA69A7">
      <w:pPr>
        <w:spacing w:after="0" w:line="360" w:lineRule="auto"/>
        <w:rPr>
          <w:ins w:id="24" w:author="Φλούδα Χριστίνα" w:date="2017-12-14T14:41:00Z"/>
          <w:rFonts w:eastAsia="Times New Roman"/>
          <w:szCs w:val="24"/>
          <w:lang w:eastAsia="en-US"/>
        </w:rPr>
      </w:pPr>
      <w:ins w:id="25" w:author="Φλούδα Χριστίνα" w:date="2017-12-14T14:41:00Z">
        <w:r w:rsidRPr="00EA69A7">
          <w:rPr>
            <w:rFonts w:eastAsia="Times New Roman"/>
            <w:szCs w:val="24"/>
            <w:lang w:eastAsia="en-US"/>
          </w:rPr>
          <w:t xml:space="preserve">Η Πρόεδρος της Κοινοβουλευτικής Ομάδας της Δημοκρατικής Συμπαράταξης ΠΑΣΟΚ-ΔΗΜΑΡ και επτά Βουλευτές του κόμματός της, καθώς και ο Πρόεδρος της Κοινοβουλευτικής Ομάδας Το Ποτάμι και τρεις Βουλευτές του κόμματός του κατέθεσαν στις 11-12-2017 πρόταση νόμου: «Προστασία πρώτης κατοικίας και μέτρα στήριξης για τα νησιά», σελ. </w:t>
        </w:r>
        <w:r w:rsidRPr="00EA69A7">
          <w:rPr>
            <w:rFonts w:eastAsia="Times New Roman"/>
            <w:szCs w:val="24"/>
            <w:lang w:eastAsia="en-US"/>
          </w:rPr>
          <w:br/>
          <w:t xml:space="preserve"> </w:t>
        </w:r>
        <w:r w:rsidRPr="00EA69A7">
          <w:rPr>
            <w:rFonts w:eastAsia="Times New Roman"/>
            <w:szCs w:val="24"/>
            <w:lang w:eastAsia="en-US"/>
          </w:rPr>
          <w:br/>
          <w:t xml:space="preserve">Γ. ΝΟΜΟΘΕΤΙΚΗ ΕΡΓΑΣΙΑ </w:t>
        </w:r>
        <w:r w:rsidRPr="00EA69A7">
          <w:rPr>
            <w:rFonts w:eastAsia="Times New Roman"/>
            <w:szCs w:val="24"/>
            <w:lang w:eastAsia="en-US"/>
          </w:rPr>
          <w:br/>
          <w:t xml:space="preserve">2. Συζήτηση επί του σχεδίου νόμου του Υπουργείου Οικονομικών: «Κύρωση του Κρατικού Προϋπολογισμού οικονομικού έτους 2018», σελ. </w:t>
        </w:r>
        <w:r w:rsidRPr="00EA69A7">
          <w:rPr>
            <w:rFonts w:eastAsia="Times New Roman"/>
            <w:szCs w:val="24"/>
            <w:lang w:eastAsia="en-US"/>
          </w:rPr>
          <w:br/>
          <w:t>3. Κατάθεση Εκθέσεων Διαρκών Επιτροπών:</w:t>
        </w:r>
      </w:ins>
    </w:p>
    <w:p w14:paraId="7EBCA11F" w14:textId="77777777" w:rsidR="00EA69A7" w:rsidRPr="00EA69A7" w:rsidRDefault="00EA69A7" w:rsidP="00EA69A7">
      <w:pPr>
        <w:spacing w:after="0" w:line="360" w:lineRule="auto"/>
        <w:rPr>
          <w:ins w:id="26" w:author="Φλούδα Χριστίνα" w:date="2017-12-14T14:41:00Z"/>
          <w:rFonts w:eastAsia="Times New Roman"/>
          <w:szCs w:val="24"/>
          <w:lang w:eastAsia="en-US"/>
        </w:rPr>
      </w:pPr>
      <w:ins w:id="27" w:author="Φλούδα Χριστίνα" w:date="2017-12-14T14:41:00Z">
        <w:r w:rsidRPr="00EA69A7">
          <w:rPr>
            <w:rFonts w:eastAsia="Times New Roman"/>
            <w:szCs w:val="24"/>
            <w:lang w:eastAsia="en-US"/>
          </w:rPr>
          <w:t>Οι Διαρκείς Επιτροπές Δημόσιας Διοίκησης, Δημόσιας Τάξης και Δικαιοσύνης και Παραγωγής και Εμπορίου καταθέτουν την έκθεσή τους στο σχέδιο νόμου του Υπουργείου Ψηφιακής Πολιτικής, Τηλεπικοινωνιών και Ενημέρωσης: «</w:t>
        </w:r>
        <w:proofErr w:type="spellStart"/>
        <w:r w:rsidRPr="00EA69A7">
          <w:rPr>
            <w:rFonts w:eastAsia="Times New Roman"/>
            <w:szCs w:val="24"/>
            <w:lang w:eastAsia="en-US"/>
          </w:rPr>
          <w:t>Αδειοδότηση</w:t>
        </w:r>
        <w:proofErr w:type="spellEnd"/>
        <w:r w:rsidRPr="00EA69A7">
          <w:rPr>
            <w:rFonts w:eastAsia="Times New Roman"/>
            <w:szCs w:val="24"/>
            <w:lang w:eastAsia="en-US"/>
          </w:rPr>
          <w:t xml:space="preserve"> διαστημικών δραστηριοτήτων - Καταχώριση στο Εθνικό Μητρώο Διαστημικών Αντικειμένων -  Ίδρυση Ελληνικού Διαστημικού Οργανισμού και λοιπές διατάξεις», σελ. </w:t>
        </w:r>
        <w:r w:rsidRPr="00EA69A7">
          <w:rPr>
            <w:rFonts w:eastAsia="Times New Roman"/>
            <w:szCs w:val="24"/>
            <w:lang w:eastAsia="en-US"/>
          </w:rPr>
          <w:br/>
          <w:t>4. Κατάθεση σχεδίου νόμου:</w:t>
        </w:r>
      </w:ins>
    </w:p>
    <w:p w14:paraId="257E217E" w14:textId="77777777" w:rsidR="00EA69A7" w:rsidRPr="00EA69A7" w:rsidRDefault="00EA69A7" w:rsidP="00EA69A7">
      <w:pPr>
        <w:spacing w:after="0" w:line="360" w:lineRule="auto"/>
        <w:rPr>
          <w:ins w:id="28" w:author="Φλούδα Χριστίνα" w:date="2017-12-14T14:41:00Z"/>
          <w:rFonts w:eastAsia="Times New Roman"/>
          <w:szCs w:val="24"/>
          <w:lang w:eastAsia="en-US"/>
        </w:rPr>
      </w:pPr>
      <w:ins w:id="29" w:author="Φλούδα Χριστίνα" w:date="2017-12-14T14:41:00Z">
        <w:r w:rsidRPr="00EA69A7">
          <w:rPr>
            <w:rFonts w:eastAsia="Times New Roman"/>
            <w:szCs w:val="24"/>
            <w:lang w:eastAsia="en-US"/>
          </w:rPr>
          <w:t xml:space="preserve">Οι Υπουργοί Περιβάλλοντος και Ενέργειας, Εσωτερικών, Οικονομίας και Ανάπτυξης, Εργασίας, Κοινωνικής Ασφάλισης και Κοινωνικής Αλληλεγγύης, Οικονομικών, Υποδομών και Μεταφορών, Ναυτιλίας και Νησιωτικής Πολιτικής, οι Αναπληρωτές Υπουργοί Οικονομίας και Ανάπτυξης, Εργασίας, Κοινωνικής Ασφάλισης και Κοινωνικής Αλληλεγγύης, Περιβάλλοντος και Ενέργειας, καθώς και η Υφυπουργός Οικονομικών κατέθεσαν στις 11-12-2017 σχέδιο νόμου: «Ενεργειακές Κοινότητες και άλλες διατάξεις», σελ. </w:t>
        </w:r>
        <w:r w:rsidRPr="00EA69A7">
          <w:rPr>
            <w:rFonts w:eastAsia="Times New Roman"/>
            <w:szCs w:val="24"/>
            <w:lang w:eastAsia="en-US"/>
          </w:rPr>
          <w:br/>
          <w:t xml:space="preserve"> </w:t>
        </w:r>
        <w:r w:rsidRPr="00EA69A7">
          <w:rPr>
            <w:rFonts w:eastAsia="Times New Roman"/>
            <w:szCs w:val="24"/>
            <w:lang w:eastAsia="en-US"/>
          </w:rPr>
          <w:br/>
          <w:t>ΠΡΟΕΔΡΟΣ</w:t>
        </w:r>
      </w:ins>
    </w:p>
    <w:p w14:paraId="72D7A2BB" w14:textId="77777777" w:rsidR="00EA69A7" w:rsidRPr="00EA69A7" w:rsidRDefault="00EA69A7" w:rsidP="00EA69A7">
      <w:pPr>
        <w:spacing w:after="0" w:line="360" w:lineRule="auto"/>
        <w:rPr>
          <w:ins w:id="30" w:author="Φλούδα Χριστίνα" w:date="2017-12-14T14:41:00Z"/>
          <w:rFonts w:eastAsia="Times New Roman"/>
          <w:szCs w:val="24"/>
          <w:lang w:eastAsia="en-US"/>
        </w:rPr>
      </w:pPr>
      <w:ins w:id="31" w:author="Φλούδα Χριστίνα" w:date="2017-12-14T14:41:00Z">
        <w:r w:rsidRPr="00EA69A7">
          <w:rPr>
            <w:rFonts w:eastAsia="Times New Roman"/>
            <w:szCs w:val="24"/>
            <w:lang w:eastAsia="en-US"/>
          </w:rPr>
          <w:t>ΒΟΥΤΣΗΣ Ν. , σελ.</w:t>
        </w:r>
        <w:r w:rsidRPr="00EA69A7">
          <w:rPr>
            <w:rFonts w:eastAsia="Times New Roman"/>
            <w:szCs w:val="24"/>
            <w:lang w:eastAsia="en-US"/>
          </w:rPr>
          <w:br/>
        </w:r>
      </w:ins>
    </w:p>
    <w:p w14:paraId="558AD678" w14:textId="77777777" w:rsidR="00EA69A7" w:rsidRPr="00EA69A7" w:rsidRDefault="00EA69A7" w:rsidP="00EA69A7">
      <w:pPr>
        <w:spacing w:after="0" w:line="360" w:lineRule="auto"/>
        <w:rPr>
          <w:ins w:id="32" w:author="Φλούδα Χριστίνα" w:date="2017-12-14T14:41:00Z"/>
          <w:rFonts w:eastAsia="Times New Roman"/>
          <w:szCs w:val="24"/>
          <w:lang w:eastAsia="en-US"/>
        </w:rPr>
      </w:pPr>
      <w:ins w:id="33" w:author="Φλούδα Χριστίνα" w:date="2017-12-14T14:41:00Z">
        <w:r w:rsidRPr="00EA69A7">
          <w:rPr>
            <w:rFonts w:eastAsia="Times New Roman"/>
            <w:szCs w:val="24"/>
            <w:lang w:eastAsia="en-US"/>
          </w:rPr>
          <w:t>ΠΡΟΕΔΡΕΥΩΝ</w:t>
        </w:r>
      </w:ins>
    </w:p>
    <w:p w14:paraId="4A52A138" w14:textId="77777777" w:rsidR="00EA69A7" w:rsidRPr="00EA69A7" w:rsidRDefault="00EA69A7" w:rsidP="00EA69A7">
      <w:pPr>
        <w:spacing w:after="0" w:line="360" w:lineRule="auto"/>
        <w:rPr>
          <w:ins w:id="34" w:author="Φλούδα Χριστίνα" w:date="2017-12-14T14:41:00Z"/>
          <w:rFonts w:eastAsia="Times New Roman"/>
          <w:szCs w:val="24"/>
          <w:lang w:eastAsia="en-US"/>
        </w:rPr>
      </w:pPr>
      <w:ins w:id="35" w:author="Φλούδα Χριστίνα" w:date="2017-12-14T14:41:00Z">
        <w:r w:rsidRPr="00EA69A7">
          <w:rPr>
            <w:rFonts w:eastAsia="Times New Roman"/>
            <w:szCs w:val="24"/>
            <w:lang w:eastAsia="en-US"/>
          </w:rPr>
          <w:t>ΚΑΜΜΕΝΟΣ Δ. , σελ.</w:t>
        </w:r>
        <w:r w:rsidRPr="00EA69A7">
          <w:rPr>
            <w:rFonts w:eastAsia="Times New Roman"/>
            <w:szCs w:val="24"/>
            <w:lang w:eastAsia="en-US"/>
          </w:rPr>
          <w:br/>
          <w:t>ΚΡΕΜΑΣΤΙΝΟΣ Δ. , σελ.</w:t>
        </w:r>
        <w:r w:rsidRPr="00EA69A7">
          <w:rPr>
            <w:rFonts w:eastAsia="Times New Roman"/>
            <w:szCs w:val="24"/>
            <w:lang w:eastAsia="en-US"/>
          </w:rPr>
          <w:br/>
        </w:r>
        <w:r w:rsidRPr="00EA69A7">
          <w:rPr>
            <w:rFonts w:eastAsia="Times New Roman"/>
            <w:szCs w:val="24"/>
            <w:lang w:eastAsia="en-US"/>
          </w:rPr>
          <w:br/>
        </w:r>
      </w:ins>
    </w:p>
    <w:p w14:paraId="5EFFC333" w14:textId="77777777" w:rsidR="00EA69A7" w:rsidRPr="00EA69A7" w:rsidRDefault="00EA69A7" w:rsidP="00EA69A7">
      <w:pPr>
        <w:spacing w:after="0" w:line="360" w:lineRule="auto"/>
        <w:rPr>
          <w:ins w:id="36" w:author="Φλούδα Χριστίνα" w:date="2017-12-14T14:41:00Z"/>
          <w:rFonts w:eastAsia="Times New Roman"/>
          <w:szCs w:val="24"/>
          <w:lang w:eastAsia="en-US"/>
        </w:rPr>
      </w:pPr>
      <w:ins w:id="37" w:author="Φλούδα Χριστίνα" w:date="2017-12-14T14:41:00Z">
        <w:r w:rsidRPr="00EA69A7">
          <w:rPr>
            <w:rFonts w:eastAsia="Times New Roman"/>
            <w:szCs w:val="24"/>
            <w:lang w:eastAsia="en-US"/>
          </w:rPr>
          <w:t>ΟΜΙΛΗΤΕΣ</w:t>
        </w:r>
      </w:ins>
    </w:p>
    <w:p w14:paraId="14F05DE9" w14:textId="77777777" w:rsidR="00EA69A7" w:rsidRPr="00EA69A7" w:rsidRDefault="00EA69A7" w:rsidP="00EA69A7">
      <w:pPr>
        <w:spacing w:after="0" w:line="360" w:lineRule="auto"/>
        <w:rPr>
          <w:ins w:id="38" w:author="Φλούδα Χριστίνα" w:date="2017-12-14T14:41:00Z"/>
          <w:rFonts w:eastAsia="Times New Roman"/>
          <w:szCs w:val="24"/>
          <w:lang w:eastAsia="en-US"/>
        </w:rPr>
      </w:pPr>
      <w:ins w:id="39" w:author="Φλούδα Χριστίνα" w:date="2017-12-14T14:41:00Z">
        <w:r w:rsidRPr="00EA69A7">
          <w:rPr>
            <w:rFonts w:eastAsia="Times New Roman"/>
            <w:szCs w:val="24"/>
            <w:lang w:eastAsia="en-US"/>
          </w:rPr>
          <w:br/>
          <w:t>Α. Επί της Ειδικής Ημερήσιας Διάταξης:</w:t>
        </w:r>
        <w:r w:rsidRPr="00EA69A7">
          <w:rPr>
            <w:rFonts w:eastAsia="Times New Roman"/>
            <w:szCs w:val="24"/>
            <w:lang w:eastAsia="en-US"/>
          </w:rPr>
          <w:br/>
          <w:t>ΒΟΥΤΣΗΣ Ν. , σελ.</w:t>
        </w:r>
        <w:r w:rsidRPr="00EA69A7">
          <w:rPr>
            <w:rFonts w:eastAsia="Times New Roman"/>
            <w:szCs w:val="24"/>
            <w:lang w:eastAsia="en-US"/>
          </w:rPr>
          <w:br/>
          <w:t>ΚΑΜΜΕΝΟΣ Δ. , σελ.</w:t>
        </w:r>
        <w:r w:rsidRPr="00EA69A7">
          <w:rPr>
            <w:rFonts w:eastAsia="Times New Roman"/>
            <w:szCs w:val="24"/>
            <w:lang w:eastAsia="en-US"/>
          </w:rPr>
          <w:br/>
          <w:t>ΚΟΖΟΜΠΟΛΗ - ΑΜΑΝΑΤΙΔΗ Π. , σελ.</w:t>
        </w:r>
        <w:r w:rsidRPr="00EA69A7">
          <w:rPr>
            <w:rFonts w:eastAsia="Times New Roman"/>
            <w:szCs w:val="24"/>
            <w:lang w:eastAsia="en-US"/>
          </w:rPr>
          <w:br/>
          <w:t>ΛΥΚΟΥΔΗΣ Σ. , σελ.</w:t>
        </w:r>
        <w:r w:rsidRPr="00EA69A7">
          <w:rPr>
            <w:rFonts w:eastAsia="Times New Roman"/>
            <w:szCs w:val="24"/>
            <w:lang w:eastAsia="en-US"/>
          </w:rPr>
          <w:br/>
          <w:t>ΠΑΠΑΘΕΟΔΩΡΟΥ Θ. , σελ.</w:t>
        </w:r>
        <w:r w:rsidRPr="00EA69A7">
          <w:rPr>
            <w:rFonts w:eastAsia="Times New Roman"/>
            <w:szCs w:val="24"/>
            <w:lang w:eastAsia="en-US"/>
          </w:rPr>
          <w:br/>
          <w:t>ΠΑΠΠΑΣ Χ. , σελ.</w:t>
        </w:r>
        <w:r w:rsidRPr="00EA69A7">
          <w:rPr>
            <w:rFonts w:eastAsia="Times New Roman"/>
            <w:szCs w:val="24"/>
            <w:lang w:eastAsia="en-US"/>
          </w:rPr>
          <w:br/>
          <w:t>ΣΑΡΙΔΗΣ Ι. , σελ.</w:t>
        </w:r>
        <w:r w:rsidRPr="00EA69A7">
          <w:rPr>
            <w:rFonts w:eastAsia="Times New Roman"/>
            <w:szCs w:val="24"/>
            <w:lang w:eastAsia="en-US"/>
          </w:rPr>
          <w:br/>
          <w:t>ΤΡΑΓΑΚΗΣ Ι. , σελ.</w:t>
        </w:r>
        <w:r w:rsidRPr="00EA69A7">
          <w:rPr>
            <w:rFonts w:eastAsia="Times New Roman"/>
            <w:szCs w:val="24"/>
            <w:lang w:eastAsia="en-US"/>
          </w:rPr>
          <w:br/>
        </w:r>
        <w:r w:rsidRPr="00EA69A7">
          <w:rPr>
            <w:rFonts w:eastAsia="Times New Roman"/>
            <w:szCs w:val="24"/>
            <w:lang w:eastAsia="en-US"/>
          </w:rPr>
          <w:br/>
          <w:t>Β. Επί διαδικαστικού θέματος:</w:t>
        </w:r>
        <w:r w:rsidRPr="00EA69A7">
          <w:rPr>
            <w:rFonts w:eastAsia="Times New Roman"/>
            <w:szCs w:val="24"/>
            <w:lang w:eastAsia="en-US"/>
          </w:rPr>
          <w:br/>
          <w:t>ΒΟΥΤΣΗΣ Ν. , σελ.</w:t>
        </w:r>
        <w:r w:rsidRPr="00EA69A7">
          <w:rPr>
            <w:rFonts w:eastAsia="Times New Roman"/>
            <w:szCs w:val="24"/>
            <w:lang w:eastAsia="en-US"/>
          </w:rPr>
          <w:br/>
          <w:t>ΚΑΜΜΕΝΟΣ Δ. , σελ.</w:t>
        </w:r>
        <w:r w:rsidRPr="00EA69A7">
          <w:rPr>
            <w:rFonts w:eastAsia="Times New Roman"/>
            <w:szCs w:val="24"/>
            <w:lang w:eastAsia="en-US"/>
          </w:rPr>
          <w:br/>
          <w:t>ΚΡΕΜΑΣΤΙΝΟΣ Δ. , σελ.</w:t>
        </w:r>
        <w:r w:rsidRPr="00EA69A7">
          <w:rPr>
            <w:rFonts w:eastAsia="Times New Roman"/>
            <w:szCs w:val="24"/>
            <w:lang w:eastAsia="en-US"/>
          </w:rPr>
          <w:br/>
          <w:t>ΤΣΙΑΡΑΣ Κ. , σελ.</w:t>
        </w:r>
        <w:r w:rsidRPr="00EA69A7">
          <w:rPr>
            <w:rFonts w:eastAsia="Times New Roman"/>
            <w:szCs w:val="24"/>
            <w:lang w:eastAsia="en-US"/>
          </w:rPr>
          <w:br/>
        </w:r>
        <w:r w:rsidRPr="00EA69A7">
          <w:rPr>
            <w:rFonts w:eastAsia="Times New Roman"/>
            <w:szCs w:val="24"/>
            <w:lang w:eastAsia="en-US"/>
          </w:rPr>
          <w:br/>
          <w:t>Γ. Επί του σχεδίου νόμου του Υπουργείου Οικονομικών:</w:t>
        </w:r>
        <w:r w:rsidRPr="00EA69A7">
          <w:rPr>
            <w:rFonts w:eastAsia="Times New Roman"/>
            <w:szCs w:val="24"/>
            <w:lang w:eastAsia="en-US"/>
          </w:rPr>
          <w:br/>
          <w:t>ΑΜΥΡΑΣ Γ. , σελ.</w:t>
        </w:r>
        <w:r w:rsidRPr="00EA69A7">
          <w:rPr>
            <w:rFonts w:eastAsia="Times New Roman"/>
            <w:szCs w:val="24"/>
            <w:lang w:eastAsia="en-US"/>
          </w:rPr>
          <w:br/>
          <w:t>ΑΡΒΑΝΙΤΙΔΗΣ Γ. , σελ.</w:t>
        </w:r>
        <w:r w:rsidRPr="00EA69A7">
          <w:rPr>
            <w:rFonts w:eastAsia="Times New Roman"/>
            <w:szCs w:val="24"/>
            <w:lang w:eastAsia="en-US"/>
          </w:rPr>
          <w:br/>
          <w:t>ΒΑΡΔΑΛΗΣ Α. , σελ.</w:t>
        </w:r>
        <w:r w:rsidRPr="00EA69A7">
          <w:rPr>
            <w:rFonts w:eastAsia="Times New Roman"/>
            <w:szCs w:val="24"/>
            <w:lang w:eastAsia="en-US"/>
          </w:rPr>
          <w:br/>
          <w:t>ΒΕΣΥΡΟΠΟΥΛΟΣ Α. , σελ.</w:t>
        </w:r>
        <w:r w:rsidRPr="00EA69A7">
          <w:rPr>
            <w:rFonts w:eastAsia="Times New Roman"/>
            <w:szCs w:val="24"/>
            <w:lang w:eastAsia="en-US"/>
          </w:rPr>
          <w:br/>
          <w:t>ΒΕΤΤΑΣ Δ. , σελ.</w:t>
        </w:r>
        <w:r w:rsidRPr="00EA69A7">
          <w:rPr>
            <w:rFonts w:eastAsia="Times New Roman"/>
            <w:szCs w:val="24"/>
            <w:lang w:eastAsia="en-US"/>
          </w:rPr>
          <w:br/>
          <w:t>ΓΕΩΡΓΙΑΔΗΣ Μ. , σελ.</w:t>
        </w:r>
        <w:r w:rsidRPr="00EA69A7">
          <w:rPr>
            <w:rFonts w:eastAsia="Times New Roman"/>
            <w:szCs w:val="24"/>
            <w:lang w:eastAsia="en-US"/>
          </w:rPr>
          <w:br/>
          <w:t>ΔΑΝΕΛΛΗΣ Σ. , σελ.</w:t>
        </w:r>
        <w:r w:rsidRPr="00EA69A7">
          <w:rPr>
            <w:rFonts w:eastAsia="Times New Roman"/>
            <w:szCs w:val="24"/>
            <w:lang w:eastAsia="en-US"/>
          </w:rPr>
          <w:br/>
          <w:t>ΔΕΝΔΙΑΣ Ν. , σελ.</w:t>
        </w:r>
        <w:r w:rsidRPr="00EA69A7">
          <w:rPr>
            <w:rFonts w:eastAsia="Times New Roman"/>
            <w:szCs w:val="24"/>
            <w:lang w:eastAsia="en-US"/>
          </w:rPr>
          <w:br/>
          <w:t>ΘΕΟΧΑΡΗΣ Θ. , σελ.</w:t>
        </w:r>
        <w:r w:rsidRPr="00EA69A7">
          <w:rPr>
            <w:rFonts w:eastAsia="Times New Roman"/>
            <w:szCs w:val="24"/>
            <w:lang w:eastAsia="en-US"/>
          </w:rPr>
          <w:br/>
          <w:t>ΚΑΜΜΕΝΟΣ Δ. , σελ.</w:t>
        </w:r>
        <w:r w:rsidRPr="00EA69A7">
          <w:rPr>
            <w:rFonts w:eastAsia="Times New Roman"/>
            <w:szCs w:val="24"/>
            <w:lang w:eastAsia="en-US"/>
          </w:rPr>
          <w:br/>
          <w:t>ΚΑΡΑΘΑΝΑΣΟΠΟΥΛΟΣ Ν. , σελ.</w:t>
        </w:r>
        <w:r w:rsidRPr="00EA69A7">
          <w:rPr>
            <w:rFonts w:eastAsia="Times New Roman"/>
            <w:szCs w:val="24"/>
            <w:lang w:eastAsia="en-US"/>
          </w:rPr>
          <w:br/>
          <w:t>ΚΑΡΑΚΩΣΤΑΣ Ε. , σελ.</w:t>
        </w:r>
        <w:r w:rsidRPr="00EA69A7">
          <w:rPr>
            <w:rFonts w:eastAsia="Times New Roman"/>
            <w:szCs w:val="24"/>
            <w:lang w:eastAsia="en-US"/>
          </w:rPr>
          <w:br/>
          <w:t>ΚΑΤΣΙΑΝΤΩΝΗΣ Γ. , σελ.</w:t>
        </w:r>
        <w:r w:rsidRPr="00EA69A7">
          <w:rPr>
            <w:rFonts w:eastAsia="Times New Roman"/>
            <w:szCs w:val="24"/>
            <w:lang w:eastAsia="en-US"/>
          </w:rPr>
          <w:br/>
          <w:t>ΚΑΤΣΙΚΗΣ Κ. , σελ.</w:t>
        </w:r>
        <w:r w:rsidRPr="00EA69A7">
          <w:rPr>
            <w:rFonts w:eastAsia="Times New Roman"/>
            <w:szCs w:val="24"/>
            <w:lang w:eastAsia="en-US"/>
          </w:rPr>
          <w:br/>
          <w:t>ΚΟΥΤΣΟΥΚΟΣ Γ. , σελ.</w:t>
        </w:r>
        <w:r w:rsidRPr="00EA69A7">
          <w:rPr>
            <w:rFonts w:eastAsia="Times New Roman"/>
            <w:szCs w:val="24"/>
            <w:lang w:eastAsia="en-US"/>
          </w:rPr>
          <w:br/>
          <w:t>ΜΑΡΔΑΣ Δ. , σελ.</w:t>
        </w:r>
        <w:r w:rsidRPr="00EA69A7">
          <w:rPr>
            <w:rFonts w:eastAsia="Times New Roman"/>
            <w:szCs w:val="24"/>
            <w:lang w:eastAsia="en-US"/>
          </w:rPr>
          <w:br/>
          <w:t>ΜΠΓΙΑΛΑΣ Χ. , σελ.</w:t>
        </w:r>
        <w:r w:rsidRPr="00EA69A7">
          <w:rPr>
            <w:rFonts w:eastAsia="Times New Roman"/>
            <w:szCs w:val="24"/>
            <w:lang w:eastAsia="en-US"/>
          </w:rPr>
          <w:br/>
          <w:t>ΜΠΟΥΚΩΡΟΣ Χ. , σελ.</w:t>
        </w:r>
        <w:r w:rsidRPr="00EA69A7">
          <w:rPr>
            <w:rFonts w:eastAsia="Times New Roman"/>
            <w:szCs w:val="24"/>
            <w:lang w:eastAsia="en-US"/>
          </w:rPr>
          <w:br/>
          <w:t>ΠΑΝΑΓΙΩΤΑΡΟΣ Η. , σελ.</w:t>
        </w:r>
        <w:r w:rsidRPr="00EA69A7">
          <w:rPr>
            <w:rFonts w:eastAsia="Times New Roman"/>
            <w:szCs w:val="24"/>
            <w:lang w:eastAsia="en-US"/>
          </w:rPr>
          <w:br/>
        </w:r>
        <w:r w:rsidRPr="00EA69A7">
          <w:rPr>
            <w:rFonts w:eastAsia="Times New Roman"/>
            <w:szCs w:val="24"/>
            <w:lang w:eastAsia="en-US"/>
          </w:rPr>
          <w:br/>
        </w:r>
      </w:ins>
    </w:p>
    <w:p w14:paraId="7E349BB7" w14:textId="644F7A13" w:rsidR="00EA69A7" w:rsidRDefault="00EA69A7" w:rsidP="00EA69A7">
      <w:pPr>
        <w:spacing w:line="600" w:lineRule="auto"/>
        <w:ind w:firstLine="720"/>
        <w:jc w:val="center"/>
        <w:rPr>
          <w:ins w:id="40" w:author="Φλούδα Χριστίνα" w:date="2017-12-14T14:41:00Z"/>
          <w:rFonts w:eastAsia="Times New Roman"/>
          <w:szCs w:val="24"/>
        </w:rPr>
      </w:pPr>
      <w:ins w:id="41" w:author="Φλούδα Χριστίνα" w:date="2017-12-14T14:41:00Z">
        <w:r w:rsidRPr="00EA69A7">
          <w:rPr>
            <w:rFonts w:eastAsia="Times New Roman"/>
            <w:szCs w:val="24"/>
            <w:lang w:eastAsia="en-US"/>
          </w:rPr>
          <w:t>ΠΑΡΕΜΒΑΣΕΙΣ:</w:t>
        </w:r>
        <w:r w:rsidRPr="00EA69A7">
          <w:rPr>
            <w:rFonts w:eastAsia="Times New Roman"/>
            <w:szCs w:val="24"/>
            <w:lang w:eastAsia="en-US"/>
          </w:rPr>
          <w:br/>
          <w:t>ΚΥΡΙΑΖΙΔΗΣ Δ. , σελ.</w:t>
        </w:r>
      </w:ins>
    </w:p>
    <w:p w14:paraId="44482D43" w14:textId="77777777" w:rsidR="00FC516A" w:rsidRDefault="00EA69A7">
      <w:pPr>
        <w:spacing w:line="600" w:lineRule="auto"/>
        <w:ind w:firstLine="720"/>
        <w:jc w:val="center"/>
        <w:rPr>
          <w:rFonts w:eastAsia="Times New Roman"/>
          <w:szCs w:val="24"/>
        </w:rPr>
      </w:pPr>
      <w:r>
        <w:rPr>
          <w:rFonts w:eastAsia="Times New Roman"/>
          <w:szCs w:val="24"/>
        </w:rPr>
        <w:t>ΠΡΑΚΤΙΚΑ ΒΟΥΛΗΣ</w:t>
      </w:r>
    </w:p>
    <w:p w14:paraId="44482D44" w14:textId="77777777" w:rsidR="00FC516A" w:rsidRDefault="00EA69A7">
      <w:pPr>
        <w:spacing w:line="600" w:lineRule="auto"/>
        <w:ind w:firstLine="720"/>
        <w:jc w:val="center"/>
        <w:rPr>
          <w:rFonts w:eastAsia="Times New Roman"/>
          <w:szCs w:val="24"/>
        </w:rPr>
      </w:pPr>
      <w:r>
        <w:rPr>
          <w:rFonts w:eastAsia="Times New Roman"/>
          <w:szCs w:val="24"/>
        </w:rPr>
        <w:t xml:space="preserve">ΙΖ΄ ΠΕΡΙΟΔΟΣ </w:t>
      </w:r>
    </w:p>
    <w:p w14:paraId="44482D45" w14:textId="77777777" w:rsidR="00FC516A" w:rsidRDefault="00EA69A7">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44482D46" w14:textId="77777777" w:rsidR="00FC516A" w:rsidRDefault="00EA69A7">
      <w:pPr>
        <w:spacing w:line="600" w:lineRule="auto"/>
        <w:ind w:firstLine="720"/>
        <w:jc w:val="center"/>
        <w:rPr>
          <w:rFonts w:eastAsia="Times New Roman"/>
          <w:szCs w:val="24"/>
        </w:rPr>
      </w:pPr>
      <w:r>
        <w:rPr>
          <w:rFonts w:eastAsia="Times New Roman"/>
          <w:szCs w:val="24"/>
        </w:rPr>
        <w:t>ΣΥΝΟΔΟΣ Γ΄</w:t>
      </w:r>
    </w:p>
    <w:p w14:paraId="44482D47" w14:textId="77777777" w:rsidR="00FC516A" w:rsidRDefault="00EA69A7">
      <w:pPr>
        <w:spacing w:line="600" w:lineRule="auto"/>
        <w:ind w:firstLine="720"/>
        <w:jc w:val="center"/>
        <w:rPr>
          <w:rFonts w:eastAsia="Times New Roman"/>
          <w:szCs w:val="24"/>
        </w:rPr>
      </w:pPr>
      <w:r>
        <w:rPr>
          <w:rFonts w:eastAsia="Times New Roman"/>
          <w:szCs w:val="24"/>
        </w:rPr>
        <w:t>ΣΥΝΕΔΡΙΑΣΗ ΜΔ΄</w:t>
      </w:r>
    </w:p>
    <w:p w14:paraId="44482D48" w14:textId="77777777" w:rsidR="00FC516A" w:rsidRDefault="00EA69A7">
      <w:pPr>
        <w:spacing w:line="600" w:lineRule="auto"/>
        <w:ind w:firstLine="720"/>
        <w:jc w:val="center"/>
        <w:rPr>
          <w:rFonts w:eastAsia="Times New Roman"/>
          <w:szCs w:val="24"/>
        </w:rPr>
      </w:pPr>
      <w:r>
        <w:rPr>
          <w:rFonts w:eastAsia="Times New Roman"/>
          <w:szCs w:val="24"/>
        </w:rPr>
        <w:t>Δευτέρα 11 Δεκεμβρίου 2017</w:t>
      </w:r>
    </w:p>
    <w:p w14:paraId="44482D49" w14:textId="77777777" w:rsidR="00FC516A" w:rsidRDefault="00EA69A7">
      <w:pPr>
        <w:spacing w:line="600" w:lineRule="auto"/>
        <w:ind w:firstLine="720"/>
        <w:jc w:val="both"/>
        <w:rPr>
          <w:rFonts w:eastAsia="Times New Roman"/>
          <w:szCs w:val="24"/>
        </w:rPr>
      </w:pPr>
      <w:r>
        <w:rPr>
          <w:rFonts w:eastAsia="Times New Roman"/>
          <w:szCs w:val="24"/>
        </w:rPr>
        <w:t>Αθήνα, σήμερα στις 11 Δεκεμβρίου 2017, ημέρα Δευτέρα και ώρα 17.34΄</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Προέδρου αυτής κ. </w:t>
      </w:r>
      <w:r w:rsidRPr="0089760C">
        <w:rPr>
          <w:rFonts w:eastAsia="Times New Roman"/>
          <w:b/>
          <w:szCs w:val="24"/>
        </w:rPr>
        <w:t>ΝΙΚΟΛΑΟΥ ΒΟΥΤΣΗ</w:t>
      </w:r>
      <w:r w:rsidRPr="00015C8B">
        <w:rPr>
          <w:rFonts w:eastAsia="Times New Roman"/>
          <w:szCs w:val="24"/>
        </w:rPr>
        <w:t xml:space="preserve">. </w:t>
      </w:r>
    </w:p>
    <w:p w14:paraId="44482D4A" w14:textId="77777777" w:rsidR="00FC516A" w:rsidRDefault="00EA69A7">
      <w:pPr>
        <w:spacing w:line="600" w:lineRule="auto"/>
        <w:ind w:firstLine="720"/>
        <w:jc w:val="both"/>
        <w:rPr>
          <w:rFonts w:eastAsia="Times New Roman"/>
          <w:szCs w:val="24"/>
        </w:rPr>
      </w:pPr>
      <w:r>
        <w:rPr>
          <w:rFonts w:eastAsia="Times New Roman"/>
          <w:b/>
          <w:bCs/>
          <w:szCs w:val="24"/>
        </w:rPr>
        <w:t xml:space="preserve">ΠΡΟΕΔΡΟΣ (Νικόλαος </w:t>
      </w:r>
      <w:proofErr w:type="spellStart"/>
      <w:r>
        <w:rPr>
          <w:rFonts w:eastAsia="Times New Roman"/>
          <w:b/>
          <w:bCs/>
          <w:szCs w:val="24"/>
        </w:rPr>
        <w:t>Βούτσης</w:t>
      </w:r>
      <w:proofErr w:type="spellEnd"/>
      <w:r>
        <w:rPr>
          <w:rFonts w:eastAsia="Times New Roman"/>
          <w:b/>
          <w:bCs/>
          <w:szCs w:val="24"/>
        </w:rPr>
        <w:t xml:space="preserve">): </w:t>
      </w:r>
      <w:r>
        <w:rPr>
          <w:rFonts w:eastAsia="Times New Roman"/>
          <w:szCs w:val="24"/>
        </w:rPr>
        <w:t xml:space="preserve">Κυρίες και κύριοι συνάδελφοι, αρχίζει η συνεδρίαση. </w:t>
      </w:r>
    </w:p>
    <w:p w14:paraId="44482D4B" w14:textId="77777777" w:rsidR="00FC516A" w:rsidRDefault="00EA69A7">
      <w:pPr>
        <w:spacing w:line="600" w:lineRule="auto"/>
        <w:ind w:firstLine="720"/>
        <w:jc w:val="both"/>
        <w:rPr>
          <w:rFonts w:eastAsia="Times New Roman"/>
          <w:szCs w:val="24"/>
        </w:rPr>
      </w:pPr>
      <w:r>
        <w:rPr>
          <w:rFonts w:eastAsia="Times New Roman"/>
          <w:szCs w:val="24"/>
        </w:rPr>
        <w:t xml:space="preserve">Εισερχόμαστε στην </w:t>
      </w:r>
    </w:p>
    <w:p w14:paraId="44482D4C" w14:textId="77777777" w:rsidR="00FC516A" w:rsidRDefault="00EA69A7">
      <w:pPr>
        <w:spacing w:line="600" w:lineRule="auto"/>
        <w:jc w:val="center"/>
        <w:rPr>
          <w:rFonts w:eastAsia="Times New Roman"/>
          <w:szCs w:val="24"/>
        </w:rPr>
      </w:pPr>
      <w:r>
        <w:rPr>
          <w:rFonts w:eastAsia="Times New Roman"/>
          <w:b/>
          <w:szCs w:val="24"/>
        </w:rPr>
        <w:t>ΕΙ</w:t>
      </w:r>
      <w:r>
        <w:rPr>
          <w:rFonts w:eastAsia="Times New Roman"/>
          <w:b/>
          <w:szCs w:val="24"/>
        </w:rPr>
        <w:t>ΔΙΚΗ ΗΜΕΡΗΣΙΑ ΔΙΑΤΑΞΗ</w:t>
      </w:r>
    </w:p>
    <w:p w14:paraId="44482D4D"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Αποφάσεις Βουλής: σ</w:t>
      </w:r>
      <w:r>
        <w:rPr>
          <w:rFonts w:eastAsia="Times New Roman" w:cs="Times New Roman"/>
          <w:szCs w:val="24"/>
        </w:rPr>
        <w:t>υζήτηση και ψήφιση, σύμφωνα με τις διατάξεις του άρθρου 76 του Συντάγματος και του άρθρου 118 του Κανονισμού της Βουλής, επί της προτάσεως του Προέδρου της Βουλής</w:t>
      </w:r>
      <w:r>
        <w:rPr>
          <w:rFonts w:eastAsia="Times New Roman" w:cs="Times New Roman"/>
          <w:szCs w:val="24"/>
        </w:rPr>
        <w:t>: «Γ</w:t>
      </w:r>
      <w:r>
        <w:rPr>
          <w:rFonts w:eastAsia="Times New Roman" w:cs="Times New Roman"/>
          <w:szCs w:val="24"/>
        </w:rPr>
        <w:t>ια την τροποποίηση διατάξεων του Κανονισμού της Β</w:t>
      </w:r>
      <w:r>
        <w:rPr>
          <w:rFonts w:eastAsia="Times New Roman" w:cs="Times New Roman"/>
          <w:szCs w:val="24"/>
        </w:rPr>
        <w:t>ουλής</w:t>
      </w:r>
      <w:r>
        <w:rPr>
          <w:rFonts w:eastAsia="Times New Roman" w:cs="Times New Roman"/>
          <w:szCs w:val="24"/>
        </w:rPr>
        <w:t xml:space="preserve"> -</w:t>
      </w:r>
      <w:r>
        <w:rPr>
          <w:rFonts w:eastAsia="Times New Roman" w:cs="Times New Roman"/>
          <w:szCs w:val="24"/>
        </w:rPr>
        <w:t xml:space="preserve"> Μέρος Β΄ </w:t>
      </w:r>
      <w:r>
        <w:rPr>
          <w:rFonts w:eastAsia="Times New Roman" w:cs="Times New Roman"/>
          <w:szCs w:val="24"/>
        </w:rPr>
        <w:t>(</w:t>
      </w:r>
      <w:r>
        <w:rPr>
          <w:rFonts w:eastAsia="Times New Roman" w:cs="Times New Roman"/>
          <w:szCs w:val="24"/>
        </w:rPr>
        <w:t>ΦΕΚ 51 Α΄</w:t>
      </w:r>
      <w:r>
        <w:rPr>
          <w:rFonts w:eastAsia="Times New Roman" w:cs="Times New Roman"/>
          <w:szCs w:val="24"/>
        </w:rPr>
        <w:t>/</w:t>
      </w:r>
      <w:r>
        <w:rPr>
          <w:rFonts w:eastAsia="Times New Roman" w:cs="Times New Roman"/>
          <w:szCs w:val="24"/>
        </w:rPr>
        <w:t xml:space="preserve"> 10.4.1997</w:t>
      </w:r>
      <w:r>
        <w:rPr>
          <w:rFonts w:eastAsia="Times New Roman" w:cs="Times New Roman"/>
          <w:szCs w:val="24"/>
        </w:rPr>
        <w:t>)</w:t>
      </w:r>
      <w:r>
        <w:rPr>
          <w:rFonts w:eastAsia="Times New Roman" w:cs="Times New Roman"/>
          <w:szCs w:val="24"/>
        </w:rPr>
        <w:t>, όπως ισχύει</w:t>
      </w:r>
      <w:r>
        <w:rPr>
          <w:rFonts w:eastAsia="Times New Roman" w:cs="Times New Roman"/>
          <w:szCs w:val="24"/>
        </w:rPr>
        <w:t>»</w:t>
      </w:r>
      <w:r>
        <w:rPr>
          <w:rFonts w:eastAsia="Times New Roman" w:cs="Times New Roman"/>
          <w:szCs w:val="24"/>
        </w:rPr>
        <w:t xml:space="preserve">. </w:t>
      </w:r>
    </w:p>
    <w:p w14:paraId="44482D4E"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lastRenderedPageBreak/>
        <w:t>Η Πρόταση του Προέδρου της Βουλής έγινε δεκτή από τα μέλη της Επιτροπής Κανονισμού της Βουλής με πλειοψηφία 4/5 και επομένως, σύμφωνα με το άρθρο 108, παράγραφος 6 και 1, η ψήφιση μπορεί να γίνει χωρί</w:t>
      </w:r>
      <w:r>
        <w:rPr>
          <w:rFonts w:eastAsia="Times New Roman" w:cs="Times New Roman"/>
          <w:szCs w:val="24"/>
        </w:rPr>
        <w:t>ς συζήτηση. Παρ</w:t>
      </w:r>
      <w:r w:rsidRPr="00503500">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όλα αυτά, μπορούμε να κάνουμε μία συζήτηση, για όποιον θα ήθελε, για δύο λεπτά. </w:t>
      </w:r>
    </w:p>
    <w:p w14:paraId="44482D4F"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Προηγουμένως θα ήθελα να κάνω δύο ανακοινώσεις στο Σώμα:</w:t>
      </w:r>
    </w:p>
    <w:p w14:paraId="44482D50" w14:textId="77777777" w:rsidR="00FC516A" w:rsidRDefault="00EA69A7">
      <w:pPr>
        <w:spacing w:line="600" w:lineRule="auto"/>
        <w:ind w:firstLine="720"/>
        <w:jc w:val="both"/>
        <w:rPr>
          <w:rFonts w:eastAsia="Times New Roman"/>
          <w:szCs w:val="24"/>
        </w:rPr>
      </w:pPr>
      <w:r>
        <w:rPr>
          <w:rFonts w:eastAsia="Times New Roman"/>
          <w:szCs w:val="24"/>
        </w:rPr>
        <w:t>Η Πρόεδρος της Κοινοβουλευτικής Ομάδας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 και επτά Βουλευτές</w:t>
      </w:r>
      <w:r>
        <w:rPr>
          <w:rFonts w:eastAsia="Times New Roman"/>
          <w:szCs w:val="24"/>
        </w:rPr>
        <w:t xml:space="preserve"> του κόμματός της καθώς και ο Πρόεδρος της Κοινοβουλευτικής Ομάδας Το Ποτάμι και τρεις Βουλευτές του κόμματός του κατέθεσαν στις 11</w:t>
      </w:r>
      <w:r w:rsidRPr="00503500">
        <w:rPr>
          <w:rFonts w:eastAsia="Times New Roman"/>
          <w:szCs w:val="24"/>
        </w:rPr>
        <w:t>-</w:t>
      </w:r>
      <w:r>
        <w:rPr>
          <w:rFonts w:eastAsia="Times New Roman"/>
          <w:szCs w:val="24"/>
        </w:rPr>
        <w:t>12</w:t>
      </w:r>
      <w:r w:rsidRPr="00503500">
        <w:rPr>
          <w:rFonts w:eastAsia="Times New Roman"/>
          <w:szCs w:val="24"/>
        </w:rPr>
        <w:t>-</w:t>
      </w:r>
      <w:r>
        <w:rPr>
          <w:rFonts w:eastAsia="Times New Roman"/>
          <w:szCs w:val="24"/>
        </w:rPr>
        <w:t>2017 πρόταση νόμου</w:t>
      </w:r>
      <w:r>
        <w:rPr>
          <w:rFonts w:eastAsia="Times New Roman"/>
          <w:szCs w:val="24"/>
        </w:rPr>
        <w:t>:</w:t>
      </w:r>
      <w:r>
        <w:rPr>
          <w:rFonts w:eastAsia="Times New Roman"/>
          <w:szCs w:val="24"/>
        </w:rPr>
        <w:t xml:space="preserve"> «Προστασία πρώτης κατοικίας και μέτρα στήριξης για τα νησιά». </w:t>
      </w:r>
    </w:p>
    <w:p w14:paraId="44482D51" w14:textId="77777777" w:rsidR="00FC516A" w:rsidRDefault="00EA69A7">
      <w:pPr>
        <w:spacing w:line="600" w:lineRule="auto"/>
        <w:ind w:firstLine="720"/>
        <w:jc w:val="both"/>
        <w:rPr>
          <w:rFonts w:eastAsia="Times New Roman"/>
          <w:szCs w:val="24"/>
        </w:rPr>
      </w:pPr>
      <w:r>
        <w:rPr>
          <w:rFonts w:eastAsia="Times New Roman"/>
          <w:szCs w:val="24"/>
        </w:rPr>
        <w:t xml:space="preserve">Παραπέμπεται στην αρμόδια Διαρκή Επιτροπή. </w:t>
      </w:r>
    </w:p>
    <w:p w14:paraId="44482D52" w14:textId="77777777" w:rsidR="00FC516A" w:rsidRDefault="00EA69A7">
      <w:pPr>
        <w:spacing w:line="600" w:lineRule="auto"/>
        <w:ind w:firstLine="720"/>
        <w:jc w:val="both"/>
        <w:rPr>
          <w:rFonts w:eastAsia="Times New Roman"/>
          <w:szCs w:val="24"/>
        </w:rPr>
      </w:pPr>
      <w:r>
        <w:rPr>
          <w:rFonts w:eastAsia="Times New Roman"/>
          <w:szCs w:val="24"/>
        </w:rPr>
        <w:t>Επίσης, έχουμε μία επιστολή από τον συνάδελφο κ. Νικολόπουλο: «Κύριε Πρόεδρε, με την παρούσα επιστολή θα ήθελα να σας ζητήσω να μου χορηγήσετε άδεια από τις εργασίες της Βουλής από σήμερα 11 Δεκεμβρίου ως και την</w:t>
      </w:r>
      <w:r>
        <w:rPr>
          <w:rFonts w:eastAsia="Times New Roman"/>
          <w:szCs w:val="24"/>
        </w:rPr>
        <w:t xml:space="preserve"> Τετάρτη 13 Δεκεμβρίου, γιατί βρίσκομαι εκτός Ελλάδας σε ταξίδι στο </w:t>
      </w:r>
      <w:proofErr w:type="spellStart"/>
      <w:r>
        <w:rPr>
          <w:rFonts w:eastAsia="Times New Roman"/>
          <w:szCs w:val="24"/>
        </w:rPr>
        <w:t>Ξιάν</w:t>
      </w:r>
      <w:proofErr w:type="spellEnd"/>
      <w:r>
        <w:rPr>
          <w:rFonts w:eastAsia="Times New Roman"/>
          <w:szCs w:val="24"/>
        </w:rPr>
        <w:t xml:space="preserve"> της Κίνας, συμμετέχοντας στο συνέδριο «</w:t>
      </w:r>
      <w:r>
        <w:rPr>
          <w:rFonts w:eastAsia="Times New Roman"/>
          <w:szCs w:val="24"/>
          <w:lang w:val="en-US"/>
        </w:rPr>
        <w:t>First</w:t>
      </w:r>
      <w:r>
        <w:rPr>
          <w:rFonts w:eastAsia="Times New Roman"/>
          <w:szCs w:val="24"/>
        </w:rPr>
        <w:t xml:space="preserve"> </w:t>
      </w:r>
      <w:r>
        <w:rPr>
          <w:rFonts w:eastAsia="Times New Roman"/>
          <w:szCs w:val="24"/>
          <w:lang w:val="en-US"/>
        </w:rPr>
        <w:t>Greek</w:t>
      </w:r>
      <w:r>
        <w:rPr>
          <w:rFonts w:eastAsia="Times New Roman"/>
          <w:szCs w:val="24"/>
        </w:rPr>
        <w:t xml:space="preserve"> </w:t>
      </w:r>
      <w:r>
        <w:rPr>
          <w:rFonts w:eastAsia="Times New Roman"/>
          <w:szCs w:val="24"/>
          <w:lang w:val="en-US"/>
        </w:rPr>
        <w:t>Investment</w:t>
      </w:r>
      <w:r>
        <w:rPr>
          <w:rFonts w:eastAsia="Times New Roman"/>
          <w:szCs w:val="24"/>
        </w:rPr>
        <w:t xml:space="preserve"> </w:t>
      </w:r>
      <w:r>
        <w:rPr>
          <w:rFonts w:eastAsia="Times New Roman"/>
          <w:szCs w:val="24"/>
          <w:lang w:val="en-US"/>
        </w:rPr>
        <w:t>Forum</w:t>
      </w:r>
      <w:r>
        <w:rPr>
          <w:rFonts w:eastAsia="Times New Roman"/>
          <w:szCs w:val="24"/>
        </w:rPr>
        <w:t xml:space="preserve">»». </w:t>
      </w:r>
    </w:p>
    <w:p w14:paraId="44482D53" w14:textId="77777777" w:rsidR="00FC516A" w:rsidRDefault="00EA69A7">
      <w:pPr>
        <w:spacing w:line="600" w:lineRule="auto"/>
        <w:ind w:firstLine="720"/>
        <w:jc w:val="both"/>
        <w:rPr>
          <w:rFonts w:eastAsia="Times New Roman"/>
          <w:szCs w:val="24"/>
        </w:rPr>
      </w:pPr>
      <w:r>
        <w:rPr>
          <w:rFonts w:eastAsia="Times New Roman"/>
          <w:szCs w:val="24"/>
        </w:rPr>
        <w:t xml:space="preserve">Επιπλέον, έχει </w:t>
      </w:r>
      <w:r>
        <w:rPr>
          <w:rFonts w:eastAsia="Times New Roman"/>
          <w:szCs w:val="24"/>
        </w:rPr>
        <w:t xml:space="preserve">σταλεί </w:t>
      </w:r>
      <w:r>
        <w:rPr>
          <w:rFonts w:eastAsia="Times New Roman"/>
          <w:szCs w:val="24"/>
        </w:rPr>
        <w:t>και η παρακάτω επιστολή από τον κ. Κωνσταντίνο Καραμανλή, Βουλευτή Σερρών της Νέας Δημοκρ</w:t>
      </w:r>
      <w:r>
        <w:rPr>
          <w:rFonts w:eastAsia="Times New Roman"/>
          <w:szCs w:val="24"/>
        </w:rPr>
        <w:t xml:space="preserve">ατίας: «Παρακαλώ να μου εγκρίνετε </w:t>
      </w:r>
      <w:r>
        <w:rPr>
          <w:rFonts w:eastAsia="Times New Roman"/>
          <w:szCs w:val="24"/>
        </w:rPr>
        <w:lastRenderedPageBreak/>
        <w:t xml:space="preserve">άδεια απουσίας από την Κυριακή 10 μέχρι και την Πέμπτη 14 Δεκεμβρίου 2017, προκειμένου να μεταβώ στο εξωτερικό». </w:t>
      </w:r>
    </w:p>
    <w:p w14:paraId="44482D54" w14:textId="77777777" w:rsidR="00FC516A" w:rsidRDefault="00EA69A7">
      <w:pPr>
        <w:spacing w:line="600" w:lineRule="auto"/>
        <w:ind w:firstLine="720"/>
        <w:jc w:val="both"/>
        <w:rPr>
          <w:rFonts w:eastAsia="Times New Roman"/>
          <w:szCs w:val="24"/>
        </w:rPr>
      </w:pPr>
      <w:r>
        <w:rPr>
          <w:rFonts w:eastAsia="Times New Roman"/>
          <w:szCs w:val="24"/>
        </w:rPr>
        <w:t>Ακόμη</w:t>
      </w:r>
      <w:r>
        <w:rPr>
          <w:rFonts w:eastAsia="Times New Roman"/>
          <w:szCs w:val="24"/>
        </w:rPr>
        <w:t>, η</w:t>
      </w:r>
      <w:r>
        <w:rPr>
          <w:rFonts w:eastAsia="Times New Roman"/>
          <w:szCs w:val="24"/>
        </w:rPr>
        <w:t xml:space="preserve"> κ. </w:t>
      </w:r>
      <w:proofErr w:type="spellStart"/>
      <w:r>
        <w:rPr>
          <w:rFonts w:eastAsia="Times New Roman"/>
          <w:szCs w:val="24"/>
        </w:rPr>
        <w:t>Βαγιωνάκη</w:t>
      </w:r>
      <w:proofErr w:type="spellEnd"/>
      <w:r>
        <w:rPr>
          <w:rFonts w:eastAsia="Times New Roman"/>
          <w:szCs w:val="24"/>
        </w:rPr>
        <w:t xml:space="preserve"> Ευαγγελία έχει </w:t>
      </w:r>
      <w:r>
        <w:rPr>
          <w:rFonts w:eastAsia="Times New Roman"/>
          <w:szCs w:val="24"/>
        </w:rPr>
        <w:t>στείλει την εξής</w:t>
      </w:r>
      <w:r>
        <w:rPr>
          <w:rFonts w:eastAsia="Times New Roman"/>
          <w:szCs w:val="24"/>
        </w:rPr>
        <w:t xml:space="preserve"> επιστολή: «Σας παρακαλώ</w:t>
      </w:r>
      <w:r>
        <w:rPr>
          <w:rFonts w:eastAsia="Times New Roman"/>
          <w:szCs w:val="24"/>
        </w:rPr>
        <w:t>,</w:t>
      </w:r>
      <w:r>
        <w:rPr>
          <w:rFonts w:eastAsia="Times New Roman"/>
          <w:szCs w:val="24"/>
        </w:rPr>
        <w:t xml:space="preserve"> όπως εγκρίνετε ολιγοήμερη άδε</w:t>
      </w:r>
      <w:r>
        <w:rPr>
          <w:rFonts w:eastAsia="Times New Roman"/>
          <w:szCs w:val="24"/>
        </w:rPr>
        <w:t xml:space="preserve">ιά μου από την Πέμπτη 14 Δεκεμβρίου 2017 ως και τη Δευτέρα 18 Δεκεμβρίου 2017, καθώς θα απουσιάσω για προσωπικούς λόγους στο εξωτερικό». </w:t>
      </w:r>
    </w:p>
    <w:p w14:paraId="44482D55"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Τέλος, από την κ. Άννα</w:t>
      </w:r>
      <w:r>
        <w:rPr>
          <w:rFonts w:eastAsia="Times New Roman" w:cs="Times New Roman"/>
          <w:szCs w:val="24"/>
        </w:rPr>
        <w:t xml:space="preserve"> - </w:t>
      </w:r>
      <w:r>
        <w:rPr>
          <w:rFonts w:eastAsia="Times New Roman" w:cs="Times New Roman"/>
          <w:szCs w:val="24"/>
        </w:rPr>
        <w:t>Μισέλ Ασημακοπούλου λάβαμε την εξής επιστολή: «Διά της παρούσης επιστολής σάς ενημερώνω ότι θ</w:t>
      </w:r>
      <w:r>
        <w:rPr>
          <w:rFonts w:eastAsia="Times New Roman" w:cs="Times New Roman"/>
          <w:szCs w:val="24"/>
        </w:rPr>
        <w:t xml:space="preserve">α απουσιάσω στο εξωτερικό (Γερμανία) κατά το χρονικό διάστημα από 11 έως 14 Δεκεμβρίου 2017 και ως εκ τούτου θα απέχω από τις εργασίες της Βουλής για το ανωτέρω διάστημα». </w:t>
      </w:r>
    </w:p>
    <w:p w14:paraId="44482D56"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Η Βουλή εγκρίνει τις προαναφερθείσες άδειες απουσίας;</w:t>
      </w:r>
    </w:p>
    <w:p w14:paraId="44482D57"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 xml:space="preserve">ΟΛΟΙ </w:t>
      </w:r>
      <w:r>
        <w:rPr>
          <w:rFonts w:eastAsia="Times New Roman" w:cs="Times New Roman"/>
          <w:b/>
          <w:szCs w:val="24"/>
        </w:rPr>
        <w:t xml:space="preserve">ΟΙ </w:t>
      </w:r>
      <w:r>
        <w:rPr>
          <w:rFonts w:eastAsia="Times New Roman" w:cs="Times New Roman"/>
          <w:b/>
          <w:szCs w:val="24"/>
        </w:rPr>
        <w:t>ΒΟΥΛΕΥΤΕΣ:</w:t>
      </w:r>
      <w:r>
        <w:rPr>
          <w:rFonts w:eastAsia="Times New Roman" w:cs="Times New Roman"/>
          <w:szCs w:val="24"/>
        </w:rPr>
        <w:t xml:space="preserve"> Μάλιστα, μ</w:t>
      </w:r>
      <w:r>
        <w:rPr>
          <w:rFonts w:eastAsia="Times New Roman" w:cs="Times New Roman"/>
          <w:szCs w:val="24"/>
        </w:rPr>
        <w:t>άλιστα.</w:t>
      </w:r>
    </w:p>
    <w:p w14:paraId="44482D58"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w:t>
      </w:r>
      <w:r>
        <w:rPr>
          <w:rFonts w:eastAsia="Times New Roman" w:cs="Times New Roman"/>
          <w:szCs w:val="24"/>
        </w:rPr>
        <w:t>Συνεπώς η</w:t>
      </w:r>
      <w:r>
        <w:rPr>
          <w:rFonts w:eastAsia="Times New Roman" w:cs="Times New Roman"/>
          <w:szCs w:val="24"/>
        </w:rPr>
        <w:t xml:space="preserve"> Βουλή ενέκρινε τις ζητηθείσες άδειες.</w:t>
      </w:r>
    </w:p>
    <w:p w14:paraId="44482D59"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Παρακαλώ για το ζήτημα του Κανονισμού τον λόγο έχει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Κοζομπόλη</w:t>
      </w:r>
      <w:proofErr w:type="spellEnd"/>
      <w:r>
        <w:rPr>
          <w:rFonts w:eastAsia="Times New Roman" w:cs="Times New Roman"/>
          <w:szCs w:val="24"/>
        </w:rPr>
        <w:t>.</w:t>
      </w:r>
    </w:p>
    <w:p w14:paraId="44482D5A"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ΑΜΑΝΑΤΙΔΗ:</w:t>
      </w:r>
      <w:r>
        <w:rPr>
          <w:rFonts w:eastAsia="Times New Roman" w:cs="Times New Roman"/>
          <w:szCs w:val="24"/>
        </w:rPr>
        <w:t xml:space="preserve"> Ευχαριστώ, κύριε Πρόεδρε.</w:t>
      </w:r>
    </w:p>
    <w:p w14:paraId="44482D5B"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lastRenderedPageBreak/>
        <w:t xml:space="preserve">Πρόκειται για την τροποποίηση του Ειδικού Κανονισμού της Βουλής και μάλιστα για το άρθρο 2, που αναφέρεται στο Γραφείο Προϋπολογισμού του Κράτους στη Βουλή. </w:t>
      </w:r>
    </w:p>
    <w:p w14:paraId="44482D5C"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Με το άρθρο 2 του Ειδικού Κανονισμού της Βουλής ρυθμίζονται οι αρμοδιότητες του Γραφείου Προϋπολογ</w:t>
      </w:r>
      <w:r>
        <w:rPr>
          <w:rFonts w:eastAsia="Times New Roman" w:cs="Times New Roman"/>
          <w:szCs w:val="24"/>
        </w:rPr>
        <w:t xml:space="preserve">ισμού του Κράτους στη Βουλή, ο τρόπος που ορίζεται ο επικεφαλής του </w:t>
      </w:r>
      <w:r>
        <w:rPr>
          <w:rFonts w:eastAsia="Times New Roman" w:cs="Times New Roman"/>
          <w:szCs w:val="24"/>
        </w:rPr>
        <w:t>γ</w:t>
      </w:r>
      <w:r>
        <w:rPr>
          <w:rFonts w:eastAsia="Times New Roman" w:cs="Times New Roman"/>
          <w:szCs w:val="24"/>
        </w:rPr>
        <w:t xml:space="preserve">ραφείου, τα τυπικά του προσόντα, η διάρκεια της θητείας του </w:t>
      </w:r>
      <w:proofErr w:type="spellStart"/>
      <w:r>
        <w:rPr>
          <w:rFonts w:eastAsia="Times New Roman" w:cs="Times New Roman"/>
          <w:szCs w:val="24"/>
        </w:rPr>
        <w:t>κ.ο.κ</w:t>
      </w:r>
      <w:r>
        <w:rPr>
          <w:rFonts w:eastAsia="Times New Roman" w:cs="Times New Roman"/>
          <w:szCs w:val="24"/>
        </w:rPr>
        <w:t>.</w:t>
      </w:r>
      <w:proofErr w:type="spellEnd"/>
      <w:r>
        <w:rPr>
          <w:rFonts w:eastAsia="Times New Roman" w:cs="Times New Roman"/>
          <w:szCs w:val="24"/>
        </w:rPr>
        <w:t>. Προβλέπεται πενταετής θητεία του επικεφαλής και η δυνατότητα ανανέωσης της θητείας του για μια ακόμη φορά. Δεν προβλέπε</w:t>
      </w:r>
      <w:r>
        <w:rPr>
          <w:rFonts w:eastAsia="Times New Roman" w:cs="Times New Roman"/>
          <w:szCs w:val="24"/>
        </w:rPr>
        <w:t xml:space="preserve">ται, όμως, η δυνατότητα παράτασης της θητείας του για μικρότερο της πενταετίας διάστημα. </w:t>
      </w:r>
    </w:p>
    <w:p w14:paraId="44482D5D"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Πρόκειται για ένα κενό νόμου και αυτό το κενό έρχεται να καλύψει σήμερα η παρούσα τροποποίηση</w:t>
      </w:r>
      <w:r>
        <w:rPr>
          <w:rFonts w:eastAsia="Times New Roman" w:cs="Times New Roman"/>
          <w:szCs w:val="24"/>
        </w:rPr>
        <w:t>,</w:t>
      </w:r>
      <w:r>
        <w:rPr>
          <w:rFonts w:eastAsia="Times New Roman" w:cs="Times New Roman"/>
          <w:szCs w:val="24"/>
        </w:rPr>
        <w:t xml:space="preserve"> με αφορμή και τη συγκεκριμένη περίπτωση</w:t>
      </w:r>
      <w:r>
        <w:rPr>
          <w:rFonts w:eastAsia="Times New Roman" w:cs="Times New Roman"/>
          <w:szCs w:val="24"/>
        </w:rPr>
        <w:t>,</w:t>
      </w:r>
      <w:r>
        <w:rPr>
          <w:rFonts w:eastAsia="Times New Roman" w:cs="Times New Roman"/>
          <w:szCs w:val="24"/>
        </w:rPr>
        <w:t xml:space="preserve"> που προέκυψε αυτήν την περίοδο στο Γραφείο Προϋπολογισμού της Βουλής. Η θητεία του Προέδρου κ. </w:t>
      </w:r>
      <w:proofErr w:type="spellStart"/>
      <w:r>
        <w:rPr>
          <w:rFonts w:eastAsia="Times New Roman" w:cs="Times New Roman"/>
          <w:szCs w:val="24"/>
        </w:rPr>
        <w:t>Λιαργκόβα</w:t>
      </w:r>
      <w:proofErr w:type="spellEnd"/>
      <w:r>
        <w:rPr>
          <w:rFonts w:eastAsia="Times New Roman" w:cs="Times New Roman"/>
          <w:szCs w:val="24"/>
        </w:rPr>
        <w:t xml:space="preserve"> έληξε στις 30</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2017, δεν θα συνεχιστεί η συνεργασία και χρειάζεται μια μικρή παράταση</w:t>
      </w:r>
      <w:r>
        <w:rPr>
          <w:rFonts w:eastAsia="Times New Roman" w:cs="Times New Roman"/>
          <w:szCs w:val="24"/>
        </w:rPr>
        <w:t>,</w:t>
      </w:r>
      <w:r>
        <w:rPr>
          <w:rFonts w:eastAsia="Times New Roman" w:cs="Times New Roman"/>
          <w:szCs w:val="24"/>
        </w:rPr>
        <w:t xml:space="preserve"> έως ότου γίνουν τα οριζόμενα από τον νόμο στο άρθρο 2 του Ειδ</w:t>
      </w:r>
      <w:r>
        <w:rPr>
          <w:rFonts w:eastAsia="Times New Roman" w:cs="Times New Roman"/>
          <w:szCs w:val="24"/>
        </w:rPr>
        <w:t>ικού Κανονισμού για την πλήρωση της θέσης.</w:t>
      </w:r>
    </w:p>
    <w:p w14:paraId="44482D5E"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Έτσι</w:t>
      </w:r>
      <w:r>
        <w:rPr>
          <w:rFonts w:eastAsia="Times New Roman" w:cs="Times New Roman"/>
          <w:szCs w:val="24"/>
        </w:rPr>
        <w:t>,</w:t>
      </w:r>
      <w:r>
        <w:rPr>
          <w:rFonts w:eastAsia="Times New Roman" w:cs="Times New Roman"/>
          <w:szCs w:val="24"/>
        </w:rPr>
        <w:t xml:space="preserve"> με την παρούσα τροποποίηση προστίθεται ένα εδάφιο στο άρθρο 2 του Ειδικού Κανονισμού, με το οποίο δίνεται η δυνατότητα παράτασης της σύμβασης για μικρότερο του προβλεπόμενου από την οικεία διάταξη χρονικού ο</w:t>
      </w:r>
      <w:r>
        <w:rPr>
          <w:rFonts w:eastAsia="Times New Roman" w:cs="Times New Roman"/>
          <w:szCs w:val="24"/>
        </w:rPr>
        <w:t>ρίου θητείας.</w:t>
      </w:r>
    </w:p>
    <w:p w14:paraId="44482D5F"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Ευχαριστώ πολύ.</w:t>
      </w:r>
    </w:p>
    <w:p w14:paraId="44482D60"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lastRenderedPageBreak/>
        <w:t>Εγώ να ενημερώσω τη Βουλή –διότι τα είχαμε πει και στην Επιτροπή Κανονισμού- ότι η θητεία των υπόλοιπων μελών του Γραφείου του Προεδρείου είναι μέχρι τον Μάρτιο</w:t>
      </w:r>
      <w:r>
        <w:rPr>
          <w:rFonts w:eastAsia="Times New Roman" w:cs="Times New Roman"/>
          <w:szCs w:val="24"/>
        </w:rPr>
        <w:t>,</w:t>
      </w:r>
      <w:r>
        <w:rPr>
          <w:rFonts w:eastAsia="Times New Roman" w:cs="Times New Roman"/>
          <w:szCs w:val="24"/>
        </w:rPr>
        <w:t xml:space="preserve"> εξ όσων γνωρίζω. Επίσης, θα ολοκληρ</w:t>
      </w:r>
      <w:r>
        <w:rPr>
          <w:rFonts w:eastAsia="Times New Roman" w:cs="Times New Roman"/>
          <w:szCs w:val="24"/>
        </w:rPr>
        <w:t>ώσουν τη θητεία τους. Ενδιάμεσα</w:t>
      </w:r>
      <w:r>
        <w:rPr>
          <w:rFonts w:eastAsia="Times New Roman" w:cs="Times New Roman"/>
          <w:szCs w:val="24"/>
        </w:rPr>
        <w:t>,</w:t>
      </w:r>
      <w:r>
        <w:rPr>
          <w:rFonts w:eastAsia="Times New Roman" w:cs="Times New Roman"/>
          <w:szCs w:val="24"/>
        </w:rPr>
        <w:t xml:space="preserve"> όποια αλλαγή γίνει θα γίνει</w:t>
      </w:r>
      <w:r>
        <w:rPr>
          <w:rFonts w:eastAsia="Times New Roman" w:cs="Times New Roman"/>
          <w:szCs w:val="24"/>
        </w:rPr>
        <w:t>,</w:t>
      </w:r>
      <w:r>
        <w:rPr>
          <w:rFonts w:eastAsia="Times New Roman" w:cs="Times New Roman"/>
          <w:szCs w:val="24"/>
        </w:rPr>
        <w:t xml:space="preserve"> σε συνεννόηση και των δύο υπευθύνων, για να δούμε και από εκεί και ύστερα και για το σύνολο του Γραφείου πώς θα προχωρήσει.</w:t>
      </w:r>
    </w:p>
    <w:p w14:paraId="44482D61"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Παρακαλώ, τον λόγο έχει ο Πρόεδρος κ. </w:t>
      </w:r>
      <w:proofErr w:type="spellStart"/>
      <w:r>
        <w:rPr>
          <w:rFonts w:eastAsia="Times New Roman" w:cs="Times New Roman"/>
          <w:szCs w:val="24"/>
        </w:rPr>
        <w:t>Τραγάκης</w:t>
      </w:r>
      <w:proofErr w:type="spellEnd"/>
      <w:r>
        <w:rPr>
          <w:rFonts w:eastAsia="Times New Roman" w:cs="Times New Roman"/>
          <w:szCs w:val="24"/>
        </w:rPr>
        <w:t>.</w:t>
      </w:r>
    </w:p>
    <w:p w14:paraId="44482D62"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Κύρι</w:t>
      </w:r>
      <w:r>
        <w:rPr>
          <w:rFonts w:eastAsia="Times New Roman" w:cs="Times New Roman"/>
          <w:szCs w:val="24"/>
        </w:rPr>
        <w:t>ε Πρόεδρε, την 30</w:t>
      </w:r>
      <w:r>
        <w:rPr>
          <w:rFonts w:eastAsia="Times New Roman" w:cs="Times New Roman"/>
          <w:szCs w:val="24"/>
          <w:vertAlign w:val="superscript"/>
        </w:rPr>
        <w:t>η</w:t>
      </w:r>
      <w:r>
        <w:rPr>
          <w:rFonts w:eastAsia="Times New Roman" w:cs="Times New Roman"/>
          <w:szCs w:val="24"/>
        </w:rPr>
        <w:t xml:space="preserve"> Νοεμβρίου έληξε η θητεία του συντονιστή του Γραφείου Παρακολούθησης του Προϋπολογισμού του Κράτους του κ. </w:t>
      </w:r>
      <w:proofErr w:type="spellStart"/>
      <w:r>
        <w:rPr>
          <w:rFonts w:eastAsia="Times New Roman" w:cs="Times New Roman"/>
          <w:szCs w:val="24"/>
        </w:rPr>
        <w:t>Λιαργκόβα</w:t>
      </w:r>
      <w:proofErr w:type="spellEnd"/>
      <w:r>
        <w:rPr>
          <w:rFonts w:eastAsia="Times New Roman" w:cs="Times New Roman"/>
          <w:szCs w:val="24"/>
        </w:rPr>
        <w:t xml:space="preserve"> και των τεσσάρων ειδικών συνεργατών και γι’ αυτό </w:t>
      </w:r>
      <w:proofErr w:type="spellStart"/>
      <w:r>
        <w:rPr>
          <w:rFonts w:eastAsia="Times New Roman" w:cs="Times New Roman"/>
          <w:szCs w:val="24"/>
        </w:rPr>
        <w:t>απεφασίσθη</w:t>
      </w:r>
      <w:proofErr w:type="spellEnd"/>
      <w:r>
        <w:rPr>
          <w:rFonts w:eastAsia="Times New Roman" w:cs="Times New Roman"/>
          <w:szCs w:val="24"/>
        </w:rPr>
        <w:t xml:space="preserve"> στη Διάσκεψη για την Επιτροπή του Κανονισμού να δοθεί μια παρ</w:t>
      </w:r>
      <w:r>
        <w:rPr>
          <w:rFonts w:eastAsia="Times New Roman" w:cs="Times New Roman"/>
          <w:szCs w:val="24"/>
        </w:rPr>
        <w:t xml:space="preserve">άταση μέχρι την επιλογή του νέου συντονιστή είτε είναι ο ίδιος είτε ο οποιοσδήποτε </w:t>
      </w:r>
      <w:r>
        <w:rPr>
          <w:rFonts w:eastAsia="Times New Roman" w:cs="Times New Roman"/>
          <w:szCs w:val="24"/>
        </w:rPr>
        <w:t>άλλος,</w:t>
      </w:r>
      <w:r>
        <w:rPr>
          <w:rFonts w:eastAsia="Times New Roman" w:cs="Times New Roman"/>
          <w:szCs w:val="24"/>
        </w:rPr>
        <w:t xml:space="preserve"> που έχει τη δυνατότητα να υποβάλει, βάσ</w:t>
      </w:r>
      <w:r>
        <w:rPr>
          <w:rFonts w:eastAsia="Times New Roman" w:cs="Times New Roman"/>
          <w:szCs w:val="24"/>
        </w:rPr>
        <w:t>ει</w:t>
      </w:r>
      <w:r>
        <w:rPr>
          <w:rFonts w:eastAsia="Times New Roman" w:cs="Times New Roman"/>
          <w:szCs w:val="24"/>
        </w:rPr>
        <w:t xml:space="preserve"> του άρθρου 2 του Κανονισμού της Βουλής, αν έχει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τα προσόντα που απαιτούνται για τη θέση αυτή. </w:t>
      </w:r>
    </w:p>
    <w:p w14:paraId="44482D63"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Βέβαια</w:t>
      </w:r>
      <w:r>
        <w:rPr>
          <w:rFonts w:eastAsia="Times New Roman" w:cs="Times New Roman"/>
          <w:szCs w:val="24"/>
        </w:rPr>
        <w:t>,</w:t>
      </w:r>
      <w:r>
        <w:rPr>
          <w:rFonts w:eastAsia="Times New Roman" w:cs="Times New Roman"/>
          <w:szCs w:val="24"/>
        </w:rPr>
        <w:t xml:space="preserve"> η Επιστημονι</w:t>
      </w:r>
      <w:r>
        <w:rPr>
          <w:rFonts w:eastAsia="Times New Roman" w:cs="Times New Roman"/>
          <w:szCs w:val="24"/>
        </w:rPr>
        <w:t xml:space="preserve">κή Επιτροπή έχει θητεία μέχρι τον Μάρτιο και θα ήθελα να τονίσω εδώ ότι η Επιστημονική Επιτροπή είναι διακομματική, όπως γνωρίζετε, κύριε Πρόεδρε. </w:t>
      </w:r>
    </w:p>
    <w:p w14:paraId="44482D64"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Θα μου επιτρέψετε, όμως, να κάνω και ένα μικρό πολιτικό σχόλιο, δεν αφορά εσάς, αφορά την Κυβέρνηση. Είναι γ</w:t>
      </w:r>
      <w:r>
        <w:rPr>
          <w:rFonts w:eastAsia="Times New Roman" w:cs="Times New Roman"/>
          <w:szCs w:val="24"/>
        </w:rPr>
        <w:t xml:space="preserve">νωστό ότι όλες οι εκθέσεις της </w:t>
      </w:r>
      <w:r>
        <w:rPr>
          <w:rFonts w:eastAsia="Times New Roman" w:cs="Times New Roman"/>
          <w:szCs w:val="24"/>
        </w:rPr>
        <w:t>ε</w:t>
      </w:r>
      <w:r>
        <w:rPr>
          <w:rFonts w:eastAsia="Times New Roman" w:cs="Times New Roman"/>
          <w:szCs w:val="24"/>
        </w:rPr>
        <w:t xml:space="preserve">πιτροπής ήταν ομόφωνες και μέχρι το 2015 υπήρξε από την πλευρά της τωρινής Κυβέρνησης μια </w:t>
      </w:r>
      <w:r>
        <w:rPr>
          <w:rFonts w:eastAsia="Times New Roman" w:cs="Times New Roman"/>
          <w:szCs w:val="24"/>
        </w:rPr>
        <w:lastRenderedPageBreak/>
        <w:t xml:space="preserve">σπέκουλα –θα μπορούσα να πω- των εκθέσεων που υπέβαλε η </w:t>
      </w:r>
      <w:r>
        <w:rPr>
          <w:rFonts w:eastAsia="Times New Roman" w:cs="Times New Roman"/>
          <w:szCs w:val="24"/>
        </w:rPr>
        <w:t>ε</w:t>
      </w:r>
      <w:r>
        <w:rPr>
          <w:rFonts w:eastAsia="Times New Roman" w:cs="Times New Roman"/>
          <w:szCs w:val="24"/>
        </w:rPr>
        <w:t xml:space="preserve">πιτροπή. Από το 2015 και μετά οι αποφάσεις της </w:t>
      </w:r>
      <w:r>
        <w:rPr>
          <w:rFonts w:eastAsia="Times New Roman" w:cs="Times New Roman"/>
          <w:szCs w:val="24"/>
        </w:rPr>
        <w:t>ε</w:t>
      </w:r>
      <w:r>
        <w:rPr>
          <w:rFonts w:eastAsia="Times New Roman" w:cs="Times New Roman"/>
          <w:szCs w:val="24"/>
        </w:rPr>
        <w:t xml:space="preserve">πιτροπής και οι εκθέσεις δεν </w:t>
      </w:r>
      <w:r>
        <w:rPr>
          <w:rFonts w:eastAsia="Times New Roman" w:cs="Times New Roman"/>
          <w:szCs w:val="24"/>
        </w:rPr>
        <w:t>ήταν αρεστές στην Κυβέρνηση και γινόντουσαν διάφορα σχόλια και</w:t>
      </w:r>
      <w:r>
        <w:rPr>
          <w:rFonts w:eastAsia="Times New Roman" w:cs="Times New Roman"/>
          <w:szCs w:val="24"/>
        </w:rPr>
        <w:t>,</w:t>
      </w:r>
      <w:r>
        <w:rPr>
          <w:rFonts w:eastAsia="Times New Roman" w:cs="Times New Roman"/>
          <w:szCs w:val="24"/>
        </w:rPr>
        <w:t xml:space="preserve"> μάλιστα</w:t>
      </w:r>
      <w:r>
        <w:rPr>
          <w:rFonts w:eastAsia="Times New Roman" w:cs="Times New Roman"/>
          <w:szCs w:val="24"/>
        </w:rPr>
        <w:t>,</w:t>
      </w:r>
      <w:r>
        <w:rPr>
          <w:rFonts w:eastAsia="Times New Roman" w:cs="Times New Roman"/>
          <w:szCs w:val="24"/>
        </w:rPr>
        <w:t xml:space="preserve"> σχόλια που ήταν και σε βάρος του κ. </w:t>
      </w:r>
      <w:proofErr w:type="spellStart"/>
      <w:r>
        <w:rPr>
          <w:rFonts w:eastAsia="Times New Roman" w:cs="Times New Roman"/>
          <w:szCs w:val="24"/>
        </w:rPr>
        <w:t>Λιαργκόβα</w:t>
      </w:r>
      <w:proofErr w:type="spellEnd"/>
      <w:r>
        <w:rPr>
          <w:rFonts w:eastAsia="Times New Roman" w:cs="Times New Roman"/>
          <w:szCs w:val="24"/>
        </w:rPr>
        <w:t xml:space="preserve"> και σε βάρος των μελών της Επιστημονικής Επιτροπής.</w:t>
      </w:r>
    </w:p>
    <w:p w14:paraId="44482D65"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Ήθελα να το θέσω, κύριε Πρόεδρε, ότι έχουμε δυο συμβούλια, τα οποία ασχολούνται με αυ</w:t>
      </w:r>
      <w:r>
        <w:rPr>
          <w:rFonts w:eastAsia="Times New Roman" w:cs="Times New Roman"/>
          <w:szCs w:val="24"/>
        </w:rPr>
        <w:t xml:space="preserve">τό. Είναι η </w:t>
      </w:r>
      <w:r>
        <w:rPr>
          <w:rFonts w:eastAsia="Times New Roman" w:cs="Times New Roman"/>
          <w:szCs w:val="24"/>
        </w:rPr>
        <w:t>ε</w:t>
      </w:r>
      <w:r>
        <w:rPr>
          <w:rFonts w:eastAsia="Times New Roman" w:cs="Times New Roman"/>
          <w:szCs w:val="24"/>
        </w:rPr>
        <w:t>πιτροπή</w:t>
      </w:r>
      <w:r>
        <w:rPr>
          <w:rFonts w:eastAsia="Times New Roman" w:cs="Times New Roman"/>
          <w:szCs w:val="24"/>
        </w:rPr>
        <w:t>,</w:t>
      </w:r>
      <w:r>
        <w:rPr>
          <w:rFonts w:eastAsia="Times New Roman" w:cs="Times New Roman"/>
          <w:szCs w:val="24"/>
        </w:rPr>
        <w:t xml:space="preserve"> η οποία είναι στο Γραφείο Προϋπολογισμού της Βουλής και είναι και η </w:t>
      </w:r>
      <w:r>
        <w:rPr>
          <w:rFonts w:eastAsia="Times New Roman" w:cs="Times New Roman"/>
          <w:szCs w:val="24"/>
        </w:rPr>
        <w:t>ε</w:t>
      </w:r>
      <w:r>
        <w:rPr>
          <w:rFonts w:eastAsia="Times New Roman" w:cs="Times New Roman"/>
          <w:szCs w:val="24"/>
        </w:rPr>
        <w:t>πιτροπή των ΣΟΕ</w:t>
      </w:r>
      <w:r>
        <w:rPr>
          <w:rFonts w:eastAsia="Times New Roman" w:cs="Times New Roman"/>
          <w:szCs w:val="24"/>
        </w:rPr>
        <w:t>,</w:t>
      </w:r>
      <w:r>
        <w:rPr>
          <w:rFonts w:eastAsia="Times New Roman" w:cs="Times New Roman"/>
          <w:szCs w:val="24"/>
        </w:rPr>
        <w:t xml:space="preserve"> που είναι το Συμβούλιο Οικονομικής Πολιτικής</w:t>
      </w:r>
      <w:r>
        <w:rPr>
          <w:rFonts w:eastAsia="Times New Roman" w:cs="Times New Roman"/>
          <w:szCs w:val="24"/>
        </w:rPr>
        <w:t>,</w:t>
      </w:r>
      <w:r>
        <w:rPr>
          <w:rFonts w:eastAsia="Times New Roman" w:cs="Times New Roman"/>
          <w:szCs w:val="24"/>
        </w:rPr>
        <w:t xml:space="preserve"> που είναι του Υπουργείου Οικονομικών. Και στις δυο αυτές περιπτώσεις</w:t>
      </w:r>
      <w:r>
        <w:rPr>
          <w:rFonts w:eastAsia="Times New Roman" w:cs="Times New Roman"/>
          <w:szCs w:val="24"/>
        </w:rPr>
        <w:t>,</w:t>
      </w:r>
      <w:r>
        <w:rPr>
          <w:rFonts w:eastAsia="Times New Roman" w:cs="Times New Roman"/>
          <w:szCs w:val="24"/>
        </w:rPr>
        <w:t xml:space="preserve"> δεν παράγονται πρωτογενείς αποφά</w:t>
      </w:r>
      <w:r>
        <w:rPr>
          <w:rFonts w:eastAsia="Times New Roman" w:cs="Times New Roman"/>
          <w:szCs w:val="24"/>
        </w:rPr>
        <w:t>σεις σε ό,τι αφορά την οικονομική πολιτική. Αντιθέτως, ο ΙΟΒΕ</w:t>
      </w:r>
      <w:r>
        <w:rPr>
          <w:rFonts w:eastAsia="Times New Roman" w:cs="Times New Roman"/>
          <w:szCs w:val="24"/>
        </w:rPr>
        <w:t>,</w:t>
      </w:r>
      <w:r>
        <w:rPr>
          <w:rFonts w:eastAsia="Times New Roman" w:cs="Times New Roman"/>
          <w:szCs w:val="24"/>
        </w:rPr>
        <w:t xml:space="preserve"> όπως και το ΚΕΠΕ</w:t>
      </w:r>
      <w:r>
        <w:rPr>
          <w:rFonts w:eastAsia="Times New Roman" w:cs="Times New Roman"/>
          <w:szCs w:val="24"/>
        </w:rPr>
        <w:t>,</w:t>
      </w:r>
      <w:r>
        <w:rPr>
          <w:rFonts w:eastAsia="Times New Roman" w:cs="Times New Roman"/>
          <w:szCs w:val="24"/>
        </w:rPr>
        <w:t xml:space="preserve"> ασχολούνται με πρωτογενή οικονομικά αποτελέσματα, τα οποία είναι χρήσιμα στην κάθε κυβέρνηση. </w:t>
      </w:r>
    </w:p>
    <w:p w14:paraId="44482D66"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Γι’ αυτό</w:t>
      </w:r>
      <w:r>
        <w:rPr>
          <w:rFonts w:eastAsia="Times New Roman" w:cs="Times New Roman"/>
          <w:szCs w:val="24"/>
        </w:rPr>
        <w:t>,</w:t>
      </w:r>
      <w:r>
        <w:rPr>
          <w:rFonts w:eastAsia="Times New Roman" w:cs="Times New Roman"/>
          <w:szCs w:val="24"/>
        </w:rPr>
        <w:t xml:space="preserve"> μας είχε προβληματίσει παλαιότερα το γεγονός αν έχουμε δ</w:t>
      </w:r>
      <w:r>
        <w:rPr>
          <w:rFonts w:eastAsia="Times New Roman" w:cs="Times New Roman"/>
          <w:szCs w:val="24"/>
        </w:rPr>
        <w:t>ύ</w:t>
      </w:r>
      <w:r>
        <w:rPr>
          <w:rFonts w:eastAsia="Times New Roman" w:cs="Times New Roman"/>
          <w:szCs w:val="24"/>
        </w:rPr>
        <w:t xml:space="preserve">ο επιτροπές. </w:t>
      </w:r>
      <w:r>
        <w:rPr>
          <w:rFonts w:eastAsia="Times New Roman" w:cs="Times New Roman"/>
          <w:szCs w:val="24"/>
        </w:rPr>
        <w:t>Παραδείγματος χάρ</w:t>
      </w:r>
      <w:r>
        <w:rPr>
          <w:rFonts w:eastAsia="Times New Roman" w:cs="Times New Roman"/>
          <w:szCs w:val="24"/>
        </w:rPr>
        <w:t>ιν</w:t>
      </w:r>
      <w:r>
        <w:rPr>
          <w:rFonts w:eastAsia="Times New Roman" w:cs="Times New Roman"/>
          <w:szCs w:val="24"/>
        </w:rPr>
        <w:t>, το Βέλγιο, η Γερμανία έχουν μ</w:t>
      </w:r>
      <w:r>
        <w:rPr>
          <w:rFonts w:eastAsia="Times New Roman" w:cs="Times New Roman"/>
          <w:szCs w:val="24"/>
        </w:rPr>
        <w:t>ί</w:t>
      </w:r>
      <w:r>
        <w:rPr>
          <w:rFonts w:eastAsia="Times New Roman" w:cs="Times New Roman"/>
          <w:szCs w:val="24"/>
        </w:rPr>
        <w:t>α επιτροπή. Εμείς έχουμε δ</w:t>
      </w:r>
      <w:r>
        <w:rPr>
          <w:rFonts w:eastAsia="Times New Roman" w:cs="Times New Roman"/>
          <w:szCs w:val="24"/>
        </w:rPr>
        <w:t>ύ</w:t>
      </w:r>
      <w:r>
        <w:rPr>
          <w:rFonts w:eastAsia="Times New Roman" w:cs="Times New Roman"/>
          <w:szCs w:val="24"/>
        </w:rPr>
        <w:t>ο επιτροπές. Προβληματιστήκαμε αν έπρεπε να ήταν μ</w:t>
      </w:r>
      <w:r>
        <w:rPr>
          <w:rFonts w:eastAsia="Times New Roman" w:cs="Times New Roman"/>
          <w:szCs w:val="24"/>
        </w:rPr>
        <w:t>ί</w:t>
      </w:r>
      <w:r>
        <w:rPr>
          <w:rFonts w:eastAsia="Times New Roman" w:cs="Times New Roman"/>
          <w:szCs w:val="24"/>
        </w:rPr>
        <w:t>α επιτροπή. Βέβαια</w:t>
      </w:r>
      <w:r>
        <w:rPr>
          <w:rFonts w:eastAsia="Times New Roman" w:cs="Times New Roman"/>
          <w:szCs w:val="24"/>
        </w:rPr>
        <w:t>,</w:t>
      </w:r>
      <w:r>
        <w:rPr>
          <w:rFonts w:eastAsia="Times New Roman" w:cs="Times New Roman"/>
          <w:szCs w:val="24"/>
        </w:rPr>
        <w:t xml:space="preserve"> αυτό </w:t>
      </w:r>
      <w:r>
        <w:rPr>
          <w:rFonts w:eastAsia="Times New Roman" w:cs="Times New Roman"/>
          <w:szCs w:val="24"/>
        </w:rPr>
        <w:t>είχαμε</w:t>
      </w:r>
      <w:r>
        <w:rPr>
          <w:rFonts w:eastAsia="Times New Roman" w:cs="Times New Roman"/>
          <w:szCs w:val="24"/>
        </w:rPr>
        <w:t xml:space="preserve"> πει και στους θεσμούς τότε και οι θεσμοί είχαν συμφωνήσει να υπάρχουν αυτές οι δυο επιτροπές.</w:t>
      </w:r>
    </w:p>
    <w:p w14:paraId="44482D67"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α ήθελα, λοιπόν, επ’ ευκαιρία να τονίσω ότι σε βάθος χρόνου, αν χρειαστεί, οι δ</w:t>
      </w:r>
      <w:r>
        <w:rPr>
          <w:rFonts w:eastAsia="Times New Roman" w:cs="Times New Roman"/>
          <w:szCs w:val="24"/>
        </w:rPr>
        <w:t>ύ</w:t>
      </w:r>
      <w:r>
        <w:rPr>
          <w:rFonts w:eastAsia="Times New Roman" w:cs="Times New Roman"/>
          <w:szCs w:val="24"/>
        </w:rPr>
        <w:t>ο αυτές επιτροπές να γίνουν μία. Επίσης, θα ήθελα να πω ότι και οι εκθέσεις του ΙΟΒΕ και του ΚΕΠΕ να έρχονται στην Επιτροπή Οικονομικών της Βουλής και να συζητούνται και αυτές,</w:t>
      </w:r>
      <w:r>
        <w:rPr>
          <w:rFonts w:eastAsia="Times New Roman" w:cs="Times New Roman"/>
          <w:szCs w:val="24"/>
        </w:rPr>
        <w:t xml:space="preserve"> διότι αυτές οι εκθέσεις είναι χρήσιμες –υποβάλλονται σε εσάς, </w:t>
      </w:r>
      <w:r>
        <w:rPr>
          <w:rFonts w:eastAsia="Times New Roman" w:cs="Times New Roman"/>
          <w:szCs w:val="24"/>
        </w:rPr>
        <w:lastRenderedPageBreak/>
        <w:t>κύριε Πρόεδρε- και θα μπορέσουν να μας δώσουν χρήσιμα οικονομικά συμπεράσματα.</w:t>
      </w:r>
    </w:p>
    <w:p w14:paraId="44482D68"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Και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είχαμε ψηφίσει </w:t>
      </w:r>
      <w:r>
        <w:rPr>
          <w:rFonts w:eastAsia="Times New Roman" w:cs="Times New Roman"/>
          <w:szCs w:val="24"/>
        </w:rPr>
        <w:t xml:space="preserve">θετικά </w:t>
      </w:r>
      <w:r>
        <w:rPr>
          <w:rFonts w:eastAsia="Times New Roman" w:cs="Times New Roman"/>
          <w:szCs w:val="24"/>
        </w:rPr>
        <w:t xml:space="preserve">όλοι στην </w:t>
      </w:r>
      <w:r>
        <w:rPr>
          <w:rFonts w:eastAsia="Times New Roman" w:cs="Times New Roman"/>
          <w:szCs w:val="24"/>
        </w:rPr>
        <w:t>ε</w:t>
      </w:r>
      <w:r>
        <w:rPr>
          <w:rFonts w:eastAsia="Times New Roman" w:cs="Times New Roman"/>
          <w:szCs w:val="24"/>
        </w:rPr>
        <w:t>πιτροπή, εκτός μίας περιπτώσεως.</w:t>
      </w:r>
    </w:p>
    <w:p w14:paraId="44482D69"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Ευχαριστώ πολύ.</w:t>
      </w:r>
    </w:p>
    <w:p w14:paraId="44482D6A"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Ευχαριστούμε πολύ, κύριε Πρόεδρε.</w:t>
      </w:r>
    </w:p>
    <w:p w14:paraId="44482D6B"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Απλώς</w:t>
      </w:r>
      <w:r>
        <w:rPr>
          <w:rFonts w:eastAsia="Times New Roman" w:cs="Times New Roman"/>
          <w:szCs w:val="24"/>
        </w:rPr>
        <w:t>,</w:t>
      </w:r>
      <w:r>
        <w:rPr>
          <w:rFonts w:eastAsia="Times New Roman" w:cs="Times New Roman"/>
          <w:szCs w:val="24"/>
        </w:rPr>
        <w:t xml:space="preserve"> ήθελα να επισημάνω, χωρίς να αντιδικούμε, ότι βεβαίως για κάθε ζήτημα και μέσα στη Βουλή μπορούν, υπάρχουν και αντιπαρατίθενται απόψεις και εκτιμήσεις πάνω σε οικονομικά ζητήματα κ.λπ.</w:t>
      </w:r>
      <w:r>
        <w:rPr>
          <w:rFonts w:eastAsia="Times New Roman" w:cs="Times New Roman"/>
          <w:szCs w:val="24"/>
        </w:rPr>
        <w:t>.</w:t>
      </w:r>
      <w:r>
        <w:rPr>
          <w:rFonts w:eastAsia="Times New Roman" w:cs="Times New Roman"/>
          <w:szCs w:val="24"/>
        </w:rPr>
        <w:t xml:space="preserve"> </w:t>
      </w:r>
    </w:p>
    <w:p w14:paraId="44482D6C"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Κατά τα άλλα, εγώ έχω πει δημοσίως και στη Διάσκεψη των Προέδρων -αλλά και χθες</w:t>
      </w:r>
      <w:r>
        <w:rPr>
          <w:rFonts w:eastAsia="Times New Roman" w:cs="Times New Roman"/>
          <w:szCs w:val="24"/>
        </w:rPr>
        <w:t>,</w:t>
      </w:r>
      <w:r>
        <w:rPr>
          <w:rFonts w:eastAsia="Times New Roman" w:cs="Times New Roman"/>
          <w:szCs w:val="24"/>
        </w:rPr>
        <w:t xml:space="preserve"> που μου δόθηκε η ευκαιρία δημοσίως να πω- ότι στην πρώτη πενταετία αυτός ο νέος θεσμός κέρδισε την οντότητά του μέσα στη διαδικασία της συζήτησης στη Βουλή και δημόσια και αυτ</w:t>
      </w:r>
      <w:r>
        <w:rPr>
          <w:rFonts w:eastAsia="Times New Roman" w:cs="Times New Roman"/>
          <w:szCs w:val="24"/>
        </w:rPr>
        <w:t>ό είναι πολύ σημαντικό και έτσι το κλείσιμο αυτού του κύκλου και η απόδοση στους επόμενους κυρίους και στις επόμενες κυρίες</w:t>
      </w:r>
      <w:r>
        <w:rPr>
          <w:rFonts w:eastAsia="Times New Roman" w:cs="Times New Roman"/>
          <w:szCs w:val="24"/>
        </w:rPr>
        <w:t>,</w:t>
      </w:r>
      <w:r>
        <w:rPr>
          <w:rFonts w:eastAsia="Times New Roman" w:cs="Times New Roman"/>
          <w:szCs w:val="24"/>
        </w:rPr>
        <w:t xml:space="preserve"> που θα το υπηρετήσουν γίνεται από καλύτερες θέσεις από ό,τι προηγούμενα. Δεν υπάρχει δηλαδή κάποια αρνητική αποτίμηση εν συνόλω αυτ</w:t>
      </w:r>
      <w:r>
        <w:rPr>
          <w:rFonts w:eastAsia="Times New Roman" w:cs="Times New Roman"/>
          <w:szCs w:val="24"/>
        </w:rPr>
        <w:t>ής της δουλειάς που έγινε. Νομίζω ότι όλοι συμφωνούμε με αυτή την εκτίμηση.</w:t>
      </w:r>
    </w:p>
    <w:p w14:paraId="44482D6D"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Ο κ. Παπαθεοδώρου έχει τον λόγο.</w:t>
      </w:r>
    </w:p>
    <w:p w14:paraId="44482D6E"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Ευχαριστώ, κύριε Πρόεδρε.</w:t>
      </w:r>
    </w:p>
    <w:p w14:paraId="44482D6F"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lastRenderedPageBreak/>
        <w:t xml:space="preserve">Θα συμφωνήσω με την πρόταση παράτασης, διότι χρειάζεται ο απαιτούμενος χρόνος για την επιλογή του </w:t>
      </w:r>
      <w:r>
        <w:rPr>
          <w:rFonts w:eastAsia="Times New Roman" w:cs="Times New Roman"/>
          <w:szCs w:val="24"/>
        </w:rPr>
        <w:t xml:space="preserve">νέου Συντονιστή του Γραφείου Προϋπολογισμού της Βουλής. Θέλω να πω ότι σε αυτά τα πέντε χρόνια το προηγούμενο Γραφείο, επικεφαλής του οποίου ήταν ο κ. </w:t>
      </w:r>
      <w:proofErr w:type="spellStart"/>
      <w:r>
        <w:rPr>
          <w:rFonts w:eastAsia="Times New Roman" w:cs="Times New Roman"/>
          <w:szCs w:val="24"/>
        </w:rPr>
        <w:t>Λιαργκόβας</w:t>
      </w:r>
      <w:proofErr w:type="spellEnd"/>
      <w:r>
        <w:rPr>
          <w:rFonts w:eastAsia="Times New Roman" w:cs="Times New Roman"/>
          <w:szCs w:val="24"/>
        </w:rPr>
        <w:t xml:space="preserve">, αλλά </w:t>
      </w:r>
      <w:r>
        <w:rPr>
          <w:rFonts w:eastAsia="Times New Roman" w:cs="Times New Roman"/>
          <w:szCs w:val="24"/>
        </w:rPr>
        <w:t>επίσης,</w:t>
      </w:r>
      <w:r>
        <w:rPr>
          <w:rFonts w:eastAsia="Times New Roman" w:cs="Times New Roman"/>
          <w:szCs w:val="24"/>
        </w:rPr>
        <w:t xml:space="preserve"> με εξαιρετικές παρουσίες, γιατί δεν πρέπει να ξεχνάμε ότι δεν ήταν μόνο ο κ. </w:t>
      </w:r>
      <w:proofErr w:type="spellStart"/>
      <w:r>
        <w:rPr>
          <w:rFonts w:eastAsia="Times New Roman" w:cs="Times New Roman"/>
          <w:szCs w:val="24"/>
        </w:rPr>
        <w:t>Λια</w:t>
      </w:r>
      <w:r>
        <w:rPr>
          <w:rFonts w:eastAsia="Times New Roman" w:cs="Times New Roman"/>
          <w:szCs w:val="24"/>
        </w:rPr>
        <w:t>ργκόβας</w:t>
      </w:r>
      <w:proofErr w:type="spellEnd"/>
      <w:r>
        <w:rPr>
          <w:rFonts w:eastAsia="Times New Roman" w:cs="Times New Roman"/>
          <w:szCs w:val="24"/>
        </w:rPr>
        <w:t>,</w:t>
      </w:r>
      <w:r>
        <w:rPr>
          <w:rFonts w:eastAsia="Times New Roman" w:cs="Times New Roman"/>
          <w:szCs w:val="24"/>
        </w:rPr>
        <w:t xml:space="preserve"> αλλά και εξαίρετοι επιστήμονες, που πλαισίωσαν το συγκεκριμένο </w:t>
      </w:r>
      <w:r>
        <w:rPr>
          <w:rFonts w:eastAsia="Times New Roman" w:cs="Times New Roman"/>
          <w:szCs w:val="24"/>
        </w:rPr>
        <w:t>γ</w:t>
      </w:r>
      <w:r>
        <w:rPr>
          <w:rFonts w:eastAsia="Times New Roman" w:cs="Times New Roman"/>
          <w:szCs w:val="24"/>
        </w:rPr>
        <w:t>ραφείο, κέρδισε ένα πράγμα</w:t>
      </w:r>
      <w:r>
        <w:rPr>
          <w:rFonts w:eastAsia="Times New Roman" w:cs="Times New Roman"/>
          <w:szCs w:val="24"/>
        </w:rPr>
        <w:t>,</w:t>
      </w:r>
      <w:r>
        <w:rPr>
          <w:rFonts w:eastAsia="Times New Roman" w:cs="Times New Roman"/>
          <w:szCs w:val="24"/>
        </w:rPr>
        <w:t xml:space="preserve"> το οποίο είναι πολύτιμο στις συνθήκες κρίσης που ζούμε. </w:t>
      </w:r>
    </w:p>
    <w:p w14:paraId="44482D70"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Κέρδισε αξιοπιστία</w:t>
      </w:r>
      <w:r>
        <w:rPr>
          <w:rFonts w:eastAsia="Times New Roman" w:cs="Times New Roman"/>
          <w:szCs w:val="24"/>
        </w:rPr>
        <w:t xml:space="preserve"> </w:t>
      </w:r>
      <w:r>
        <w:rPr>
          <w:rFonts w:eastAsia="Times New Roman" w:cs="Times New Roman"/>
          <w:szCs w:val="24"/>
        </w:rPr>
        <w:t>ως προς την προσέγγιση των οικονομικών θεμάτων, αξιοπιστία ως προς την ανεξαρτη</w:t>
      </w:r>
      <w:r>
        <w:rPr>
          <w:rFonts w:eastAsia="Times New Roman" w:cs="Times New Roman"/>
          <w:szCs w:val="24"/>
        </w:rPr>
        <w:t xml:space="preserve">σία που μπόρεσε να έχει σε σχέση με την καθημερινή τριβή των πολιτικών προβλημάτων στη Βουλή, αξιοπιστία και εγκυρότητα ως προς την επιστημονική έκφραση της γνώμης. </w:t>
      </w:r>
    </w:p>
    <w:p w14:paraId="44482D71"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Εξαίροντας την παρουσία τους και την προσφορά τους, θα ήθελα να πω ότι το μόνο πράγμα στο </w:t>
      </w:r>
      <w:r>
        <w:rPr>
          <w:rFonts w:eastAsia="Times New Roman" w:cs="Times New Roman"/>
          <w:szCs w:val="24"/>
        </w:rPr>
        <w:t>οποίο προσβλέπουμε, είναι η επιλογή</w:t>
      </w:r>
      <w:r>
        <w:rPr>
          <w:rFonts w:eastAsia="Times New Roman" w:cs="Times New Roman"/>
          <w:szCs w:val="24"/>
        </w:rPr>
        <w:t>,</w:t>
      </w:r>
      <w:r>
        <w:rPr>
          <w:rFonts w:eastAsia="Times New Roman" w:cs="Times New Roman"/>
          <w:szCs w:val="24"/>
        </w:rPr>
        <w:t xml:space="preserve"> </w:t>
      </w:r>
      <w:r>
        <w:rPr>
          <w:rFonts w:eastAsia="Times New Roman" w:cs="Times New Roman"/>
          <w:szCs w:val="24"/>
        </w:rPr>
        <w:t>που</w:t>
      </w:r>
      <w:r>
        <w:rPr>
          <w:rFonts w:eastAsia="Times New Roman" w:cs="Times New Roman"/>
          <w:szCs w:val="24"/>
        </w:rPr>
        <w:t xml:space="preserve"> θα γίνει και την οποία επιλέξατε να γίνει μέσα από αυτή τη διαδικασία, να είναι ανάλογη της αρχής που έγινε, γιατί η αρχή ήταν πάρα πολύ σωστή.</w:t>
      </w:r>
    </w:p>
    <w:p w14:paraId="44482D72"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Θα τονίσω και κάτι, ότι η αρχή ήταν σωστή, διότι από την αρχή της λειτο</w:t>
      </w:r>
      <w:r>
        <w:rPr>
          <w:rFonts w:eastAsia="Times New Roman" w:cs="Times New Roman"/>
          <w:szCs w:val="24"/>
        </w:rPr>
        <w:t xml:space="preserve">υργίας του </w:t>
      </w:r>
      <w:r>
        <w:rPr>
          <w:rFonts w:eastAsia="Times New Roman" w:cs="Times New Roman"/>
          <w:szCs w:val="24"/>
        </w:rPr>
        <w:t>γ</w:t>
      </w:r>
      <w:r>
        <w:rPr>
          <w:rFonts w:eastAsia="Times New Roman" w:cs="Times New Roman"/>
          <w:szCs w:val="24"/>
        </w:rPr>
        <w:t xml:space="preserve">ραφείου υπήρξε μια διακομματική συναίνεση, την οποία κανένας δεν αμφισβήτησε σε όλη τη διάρκεια της λειτουργίας του </w:t>
      </w:r>
      <w:r>
        <w:rPr>
          <w:rFonts w:eastAsia="Times New Roman" w:cs="Times New Roman"/>
          <w:szCs w:val="24"/>
        </w:rPr>
        <w:t>γ</w:t>
      </w:r>
      <w:r>
        <w:rPr>
          <w:rFonts w:eastAsia="Times New Roman" w:cs="Times New Roman"/>
          <w:szCs w:val="24"/>
        </w:rPr>
        <w:t xml:space="preserve">ραφείου, παρά το γεγονός ότι υπήρξαν </w:t>
      </w:r>
      <w:r>
        <w:rPr>
          <w:rFonts w:eastAsia="Times New Roman" w:cs="Times New Roman"/>
          <w:szCs w:val="24"/>
        </w:rPr>
        <w:lastRenderedPageBreak/>
        <w:t>αντίθετες γνώμες, όπως μπορούν να υπάρχουν πάντα αντίθετες γνώμες και αντίθετες αναλύσεις</w:t>
      </w:r>
      <w:r>
        <w:rPr>
          <w:rFonts w:eastAsia="Times New Roman" w:cs="Times New Roman"/>
          <w:szCs w:val="24"/>
        </w:rPr>
        <w:t>.</w:t>
      </w:r>
      <w:r>
        <w:rPr>
          <w:rFonts w:eastAsia="Times New Roman" w:cs="Times New Roman"/>
          <w:szCs w:val="24"/>
        </w:rPr>
        <w:t xml:space="preserve"> Α</w:t>
      </w:r>
      <w:r>
        <w:rPr>
          <w:rFonts w:eastAsia="Times New Roman" w:cs="Times New Roman"/>
          <w:szCs w:val="24"/>
        </w:rPr>
        <w:t xml:space="preserve">λλά κανένας δεν μπόρεσε να αμφισβητήσει την αξιοπιστία και την ανεξαρτησία του συγκεκριμένου </w:t>
      </w:r>
      <w:r>
        <w:rPr>
          <w:rFonts w:eastAsia="Times New Roman" w:cs="Times New Roman"/>
          <w:szCs w:val="24"/>
        </w:rPr>
        <w:t>γ</w:t>
      </w:r>
      <w:r>
        <w:rPr>
          <w:rFonts w:eastAsia="Times New Roman" w:cs="Times New Roman"/>
          <w:szCs w:val="24"/>
        </w:rPr>
        <w:t xml:space="preserve">ραφείου. </w:t>
      </w:r>
    </w:p>
    <w:p w14:paraId="44482D73"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Υπό αυτή την έννοια, νομίζω ότι εκφράζω πολλούς συναδέλφους από την Ολομέλεια, λέγοντας ότι έκαναν εξαιρετική δουλειά. Και ελπίζω</w:t>
      </w:r>
      <w:r>
        <w:rPr>
          <w:rFonts w:eastAsia="Times New Roman" w:cs="Times New Roman"/>
          <w:szCs w:val="24"/>
        </w:rPr>
        <w:t>,</w:t>
      </w:r>
      <w:r>
        <w:rPr>
          <w:rFonts w:eastAsia="Times New Roman" w:cs="Times New Roman"/>
          <w:szCs w:val="24"/>
        </w:rPr>
        <w:t xml:space="preserve"> οι επιλογές να είνα</w:t>
      </w:r>
      <w:r>
        <w:rPr>
          <w:rFonts w:eastAsia="Times New Roman" w:cs="Times New Roman"/>
          <w:szCs w:val="24"/>
        </w:rPr>
        <w:t xml:space="preserve">ι τέτοιες, ώστε να διατηρήσουν αυτό το πρόσημο αξιοπιστίας για το μέλλον, γιατί πάντα έχουμε ανάγκη από μια ουσιαστική αποτύπωση των οικονομικών στοιχείων του προϋπολογισμού στη Βουλή. </w:t>
      </w:r>
    </w:p>
    <w:p w14:paraId="44482D74"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Υπό αυτή την έννοια -το είχαμε τονίσει από την αρχή- συμφωνούμε με την</w:t>
      </w:r>
      <w:r>
        <w:rPr>
          <w:rFonts w:eastAsia="Times New Roman" w:cs="Times New Roman"/>
          <w:szCs w:val="24"/>
        </w:rPr>
        <w:t xml:space="preserve"> πρόταση σας. </w:t>
      </w:r>
    </w:p>
    <w:p w14:paraId="44482D75"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Ευχαριστώ, κύριε Παπαθεοδώρου. </w:t>
      </w:r>
    </w:p>
    <w:p w14:paraId="44482D76"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Κύριε Παππά, έχετε τον λόγο. </w:t>
      </w:r>
    </w:p>
    <w:p w14:paraId="44482D77"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Κύριε Πρόεδρε, ζήτησα τον λόγο για να γίνει γνωστό στο Σώμα ότι εμείς</w:t>
      </w:r>
      <w:r>
        <w:rPr>
          <w:rFonts w:eastAsia="Times New Roman" w:cs="Times New Roman"/>
          <w:szCs w:val="24"/>
        </w:rPr>
        <w:t>,</w:t>
      </w:r>
      <w:r>
        <w:rPr>
          <w:rFonts w:eastAsia="Times New Roman" w:cs="Times New Roman"/>
          <w:szCs w:val="24"/>
        </w:rPr>
        <w:t xml:space="preserve"> κατά τη διάρκεια της συνεδρίασης </w:t>
      </w:r>
      <w:r>
        <w:rPr>
          <w:rFonts w:eastAsia="Times New Roman" w:cs="Times New Roman"/>
          <w:szCs w:val="24"/>
        </w:rPr>
        <w:t>στην</w:t>
      </w:r>
      <w:r>
        <w:rPr>
          <w:rFonts w:eastAsia="Times New Roman" w:cs="Times New Roman"/>
          <w:szCs w:val="24"/>
        </w:rPr>
        <w:t xml:space="preserve"> Επιτροπή</w:t>
      </w:r>
      <w:r>
        <w:rPr>
          <w:rFonts w:eastAsia="Times New Roman" w:cs="Times New Roman"/>
          <w:szCs w:val="24"/>
        </w:rPr>
        <w:t xml:space="preserve"> </w:t>
      </w:r>
      <w:r>
        <w:rPr>
          <w:rFonts w:eastAsia="Times New Roman" w:cs="Times New Roman"/>
          <w:szCs w:val="24"/>
        </w:rPr>
        <w:t>του Κανονισμού τ</w:t>
      </w:r>
      <w:r>
        <w:rPr>
          <w:rFonts w:eastAsia="Times New Roman" w:cs="Times New Roman"/>
          <w:szCs w:val="24"/>
        </w:rPr>
        <w:t>ης Βουλής ψηφίσαμε «</w:t>
      </w:r>
      <w:r>
        <w:rPr>
          <w:rFonts w:eastAsia="Times New Roman" w:cs="Times New Roman"/>
          <w:szCs w:val="24"/>
        </w:rPr>
        <w:t>παρών</w:t>
      </w:r>
      <w:r>
        <w:rPr>
          <w:rFonts w:eastAsia="Times New Roman" w:cs="Times New Roman"/>
          <w:szCs w:val="24"/>
        </w:rPr>
        <w:t>». Και αυτό το «</w:t>
      </w:r>
      <w:r>
        <w:rPr>
          <w:rFonts w:eastAsia="Times New Roman" w:cs="Times New Roman"/>
          <w:szCs w:val="24"/>
        </w:rPr>
        <w:t>παρών</w:t>
      </w:r>
      <w:r>
        <w:rPr>
          <w:rFonts w:eastAsia="Times New Roman" w:cs="Times New Roman"/>
          <w:szCs w:val="24"/>
        </w:rPr>
        <w:t xml:space="preserve">» δεν έχει να κάνει με τη δραστηριότητα του Γραφείου Προϋπολογισμού της Βουλής και τον κ. </w:t>
      </w:r>
      <w:proofErr w:type="spellStart"/>
      <w:r>
        <w:rPr>
          <w:rFonts w:eastAsia="Times New Roman" w:cs="Times New Roman"/>
          <w:szCs w:val="24"/>
        </w:rPr>
        <w:t>Λιαργκόβα</w:t>
      </w:r>
      <w:proofErr w:type="spellEnd"/>
      <w:r>
        <w:rPr>
          <w:rFonts w:eastAsia="Times New Roman" w:cs="Times New Roman"/>
          <w:szCs w:val="24"/>
        </w:rPr>
        <w:t xml:space="preserve"> προσωπικά. Ούτως ή άλλως</w:t>
      </w:r>
      <w:r>
        <w:rPr>
          <w:rFonts w:eastAsia="Times New Roman" w:cs="Times New Roman"/>
          <w:szCs w:val="24"/>
        </w:rPr>
        <w:t>,</w:t>
      </w:r>
      <w:r>
        <w:rPr>
          <w:rFonts w:eastAsia="Times New Roman" w:cs="Times New Roman"/>
          <w:szCs w:val="24"/>
        </w:rPr>
        <w:t xml:space="preserve"> αυτή η </w:t>
      </w:r>
      <w:r>
        <w:rPr>
          <w:rFonts w:eastAsia="Times New Roman" w:cs="Times New Roman"/>
          <w:szCs w:val="24"/>
        </w:rPr>
        <w:t>αρχή</w:t>
      </w:r>
      <w:r>
        <w:rPr>
          <w:rFonts w:eastAsia="Times New Roman" w:cs="Times New Roman"/>
          <w:szCs w:val="24"/>
        </w:rPr>
        <w:t xml:space="preserve"> </w:t>
      </w:r>
      <w:r>
        <w:rPr>
          <w:rFonts w:eastAsia="Times New Roman" w:cs="Times New Roman"/>
          <w:szCs w:val="24"/>
        </w:rPr>
        <w:t xml:space="preserve">κινήθηκε ανεξάρτητα την τελευταία πενταετία και, αν θέλετε, πολιτικά από την οπτική τη δική μας, των Ελλήνων εθνικιστών, </w:t>
      </w:r>
      <w:r>
        <w:rPr>
          <w:rFonts w:eastAsia="Times New Roman" w:cs="Times New Roman"/>
          <w:szCs w:val="24"/>
        </w:rPr>
        <w:lastRenderedPageBreak/>
        <w:t xml:space="preserve">προσέφερε θετικό έργο, διότι κατήγγειλε το μνημόνιο τόσο κατά την περίοδο της </w:t>
      </w:r>
      <w:r>
        <w:rPr>
          <w:rFonts w:eastAsia="Times New Roman" w:cs="Times New Roman"/>
          <w:szCs w:val="24"/>
        </w:rPr>
        <w:t xml:space="preserve">συγκυβέρνησης </w:t>
      </w:r>
      <w:r>
        <w:rPr>
          <w:rFonts w:eastAsia="Times New Roman" w:cs="Times New Roman"/>
          <w:szCs w:val="24"/>
        </w:rPr>
        <w:t>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Βενιζέλου όσο και στην τρέχουσα πε</w:t>
      </w:r>
      <w:r>
        <w:rPr>
          <w:rFonts w:eastAsia="Times New Roman" w:cs="Times New Roman"/>
          <w:szCs w:val="24"/>
        </w:rPr>
        <w:t xml:space="preserve">ρίοδο της </w:t>
      </w:r>
      <w:r>
        <w:rPr>
          <w:rFonts w:eastAsia="Times New Roman" w:cs="Times New Roman"/>
          <w:szCs w:val="24"/>
        </w:rPr>
        <w:t xml:space="preserve">συγκυβέρνησης </w:t>
      </w:r>
      <w:r>
        <w:rPr>
          <w:rFonts w:eastAsia="Times New Roman" w:cs="Times New Roman"/>
          <w:szCs w:val="24"/>
        </w:rPr>
        <w:t>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w:t>
      </w:r>
    </w:p>
    <w:p w14:paraId="44482D78"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Η συζήτηση αυτή, κύριε Πρόεδρε, γίνεται σε μια συγκυρία ιδιαίτερη. Σε λίγα λεπτά θα ξεκινήσει η εβδομαδιαία συνεδρίαση για τη συζήτηση του νέου </w:t>
      </w:r>
      <w:r>
        <w:rPr>
          <w:rFonts w:eastAsia="Times New Roman" w:cs="Times New Roman"/>
          <w:szCs w:val="24"/>
        </w:rPr>
        <w:t>π</w:t>
      </w:r>
      <w:r>
        <w:rPr>
          <w:rFonts w:eastAsia="Times New Roman" w:cs="Times New Roman"/>
          <w:szCs w:val="24"/>
        </w:rPr>
        <w:t xml:space="preserve">ροϋπολογισμού, </w:t>
      </w:r>
      <w:r>
        <w:rPr>
          <w:rFonts w:eastAsia="Times New Roman" w:cs="Times New Roman"/>
          <w:szCs w:val="24"/>
        </w:rPr>
        <w:t>ενός</w:t>
      </w:r>
      <w:r>
        <w:rPr>
          <w:rFonts w:eastAsia="Times New Roman" w:cs="Times New Roman"/>
          <w:szCs w:val="24"/>
        </w:rPr>
        <w:t xml:space="preserve"> προϋπολογισμ</w:t>
      </w:r>
      <w:r>
        <w:rPr>
          <w:rFonts w:eastAsia="Times New Roman" w:cs="Times New Roman"/>
          <w:szCs w:val="24"/>
        </w:rPr>
        <w:t>ού</w:t>
      </w:r>
      <w:r>
        <w:rPr>
          <w:rFonts w:eastAsia="Times New Roman" w:cs="Times New Roman"/>
          <w:szCs w:val="24"/>
        </w:rPr>
        <w:t xml:space="preserve"> πο</w:t>
      </w:r>
      <w:r>
        <w:rPr>
          <w:rFonts w:eastAsia="Times New Roman" w:cs="Times New Roman"/>
          <w:szCs w:val="24"/>
        </w:rPr>
        <w:t>υ</w:t>
      </w:r>
      <w:r>
        <w:rPr>
          <w:rFonts w:eastAsia="Times New Roman" w:cs="Times New Roman"/>
          <w:szCs w:val="24"/>
        </w:rPr>
        <w:t xml:space="preserve"> θα φέρει περαιτέρω φτωχοποίηση. Δ</w:t>
      </w:r>
      <w:r>
        <w:rPr>
          <w:rFonts w:eastAsia="Times New Roman" w:cs="Times New Roman"/>
          <w:szCs w:val="24"/>
        </w:rPr>
        <w:t>εν είναι τίποτε άλλο</w:t>
      </w:r>
      <w:r>
        <w:rPr>
          <w:rFonts w:eastAsia="Times New Roman" w:cs="Times New Roman"/>
          <w:szCs w:val="24"/>
        </w:rPr>
        <w:t>,</w:t>
      </w:r>
      <w:r>
        <w:rPr>
          <w:rFonts w:eastAsia="Times New Roman" w:cs="Times New Roman"/>
          <w:szCs w:val="24"/>
        </w:rPr>
        <w:t xml:space="preserve"> παρά ένας επιπλέον </w:t>
      </w:r>
      <w:proofErr w:type="spellStart"/>
      <w:r>
        <w:rPr>
          <w:rFonts w:eastAsia="Times New Roman" w:cs="Times New Roman"/>
          <w:szCs w:val="24"/>
        </w:rPr>
        <w:t>μνημονιακός</w:t>
      </w:r>
      <w:proofErr w:type="spellEnd"/>
      <w:r>
        <w:rPr>
          <w:rFonts w:eastAsia="Times New Roman" w:cs="Times New Roman"/>
          <w:szCs w:val="24"/>
        </w:rPr>
        <w:t xml:space="preserve"> προϋπολογισμός της «πρώτη φορά Αριστεράς». </w:t>
      </w:r>
    </w:p>
    <w:p w14:paraId="44482D79"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Εμείς, από την πλευρά μας, οτιδήποτε θα φέρει κοινοβουλευτικά κώλυμα, εμπόδιο ή οτιδήποτε άλλο σε αυτή την Κυβέρνηση, το υιοθετούμε και με αυτή την έννοια </w:t>
      </w:r>
      <w:r>
        <w:rPr>
          <w:rFonts w:eastAsia="Times New Roman" w:cs="Times New Roman"/>
          <w:szCs w:val="24"/>
        </w:rPr>
        <w:t>δικαιολογώ το «</w:t>
      </w:r>
      <w:r>
        <w:rPr>
          <w:rFonts w:eastAsia="Times New Roman" w:cs="Times New Roman"/>
          <w:szCs w:val="24"/>
        </w:rPr>
        <w:t>παρών</w:t>
      </w:r>
      <w:r>
        <w:rPr>
          <w:rFonts w:eastAsia="Times New Roman" w:cs="Times New Roman"/>
          <w:szCs w:val="24"/>
        </w:rPr>
        <w:t xml:space="preserve">», ιδιαίτερα μετά την επίσκεψη </w:t>
      </w:r>
      <w:proofErr w:type="spellStart"/>
      <w:r>
        <w:rPr>
          <w:rFonts w:eastAsia="Times New Roman" w:cs="Times New Roman"/>
          <w:szCs w:val="24"/>
        </w:rPr>
        <w:t>Ερντογάν</w:t>
      </w:r>
      <w:proofErr w:type="spellEnd"/>
      <w:r>
        <w:rPr>
          <w:rFonts w:eastAsia="Times New Roman" w:cs="Times New Roman"/>
          <w:szCs w:val="24"/>
        </w:rPr>
        <w:t xml:space="preserve"> στην Ελλάδα και με την εξέλιξη</w:t>
      </w:r>
      <w:r>
        <w:rPr>
          <w:rFonts w:eastAsia="Times New Roman" w:cs="Times New Roman"/>
          <w:szCs w:val="24"/>
        </w:rPr>
        <w:t>.</w:t>
      </w:r>
      <w:r>
        <w:rPr>
          <w:rFonts w:eastAsia="Times New Roman" w:cs="Times New Roman"/>
          <w:szCs w:val="24"/>
        </w:rPr>
        <w:t xml:space="preserve"> που παίρνουν τα εθνικά μας θέματα, τόσο στο Σκοπιανό όσο και στο Αιγαίο, διότι αμέσως μετά την επίσκεψή του ο </w:t>
      </w:r>
      <w:proofErr w:type="spellStart"/>
      <w:r>
        <w:rPr>
          <w:rFonts w:eastAsia="Times New Roman" w:cs="Times New Roman"/>
          <w:szCs w:val="24"/>
        </w:rPr>
        <w:t>Ερντογάν</w:t>
      </w:r>
      <w:proofErr w:type="spellEnd"/>
      <w:r>
        <w:rPr>
          <w:rFonts w:eastAsia="Times New Roman" w:cs="Times New Roman"/>
          <w:szCs w:val="24"/>
        </w:rPr>
        <w:t xml:space="preserve"> δέσμευσε σχεδόν το μισό Αιγαίο για στρατιωτικ</w:t>
      </w:r>
      <w:r>
        <w:rPr>
          <w:rFonts w:eastAsia="Times New Roman" w:cs="Times New Roman"/>
          <w:szCs w:val="24"/>
        </w:rPr>
        <w:t xml:space="preserve">ές ασκήσεις. Έχει αποδειχθεί οριστικά και αμετάκλητα στα μάτια του ελληνικού λαού ότι η Κυβέρνηση αυτή είναι επικίνδυνη, είναι εθνικά επιζήμια και όσο πιο γρήγορα είναι και «η τελευταία φορά Αριστερά», τόσο πιο χρήσιμο θα είναι για τον τόπο. </w:t>
      </w:r>
    </w:p>
    <w:p w14:paraId="44482D7A" w14:textId="77777777" w:rsidR="00FC516A" w:rsidRDefault="00EA69A7">
      <w:pPr>
        <w:spacing w:line="600" w:lineRule="auto"/>
        <w:ind w:firstLine="720"/>
        <w:jc w:val="both"/>
        <w:rPr>
          <w:rFonts w:eastAsia="Times New Roman" w:cs="Times New Roman"/>
          <w:b/>
          <w:szCs w:val="24"/>
        </w:rPr>
      </w:pPr>
      <w:r>
        <w:rPr>
          <w:rFonts w:eastAsia="Times New Roman" w:cs="Times New Roman"/>
          <w:b/>
          <w:szCs w:val="24"/>
        </w:rPr>
        <w:t>ΠΡΟΕΔΡΟΣ (Νικ</w:t>
      </w:r>
      <w:r>
        <w:rPr>
          <w:rFonts w:eastAsia="Times New Roman" w:cs="Times New Roman"/>
          <w:b/>
          <w:szCs w:val="24"/>
        </w:rPr>
        <w:t xml:space="preserve">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Ωραία.</w:t>
      </w:r>
      <w:r>
        <w:rPr>
          <w:rFonts w:eastAsia="Times New Roman" w:cs="Times New Roman"/>
          <w:b/>
          <w:szCs w:val="24"/>
        </w:rPr>
        <w:t xml:space="preserve"> </w:t>
      </w:r>
    </w:p>
    <w:p w14:paraId="44482D7B"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lastRenderedPageBreak/>
        <w:t>Δεν σας διέκοψα για την οικονομία της συζήτησης. Όμως, να γνωρίζετε ότι στις συνεδριάσεις</w:t>
      </w:r>
      <w:r>
        <w:rPr>
          <w:rFonts w:eastAsia="Times New Roman" w:cs="Times New Roman"/>
          <w:szCs w:val="24"/>
        </w:rPr>
        <w:t>,</w:t>
      </w:r>
      <w:r>
        <w:rPr>
          <w:rFonts w:eastAsia="Times New Roman" w:cs="Times New Roman"/>
          <w:szCs w:val="24"/>
        </w:rPr>
        <w:t xml:space="preserve"> που έχουν ειδική ημερήσια διάταξη, όπως η εν προκειμένω</w:t>
      </w:r>
      <w:r>
        <w:rPr>
          <w:rFonts w:eastAsia="Times New Roman" w:cs="Times New Roman"/>
          <w:szCs w:val="24"/>
        </w:rPr>
        <w:t>,</w:t>
      </w:r>
      <w:r>
        <w:rPr>
          <w:rFonts w:eastAsia="Times New Roman" w:cs="Times New Roman"/>
          <w:szCs w:val="24"/>
        </w:rPr>
        <w:t xml:space="preserve"> που είναι για τον Κανονισμό και δεν παρίσταται εκπρόσωπος της Κυβέρνησης, διότι είνα</w:t>
      </w:r>
      <w:r>
        <w:rPr>
          <w:rFonts w:eastAsia="Times New Roman" w:cs="Times New Roman"/>
          <w:szCs w:val="24"/>
        </w:rPr>
        <w:t>ι εσωτερικής λειτουργείας και τακτοποίησης για τη Βουλή, η επέκταση σε άλλα θέματα αντιλαμβάνεστε ότι δεν πρέπει να γίνεται σε καμ</w:t>
      </w:r>
      <w:r>
        <w:rPr>
          <w:rFonts w:eastAsia="Times New Roman" w:cs="Times New Roman"/>
          <w:szCs w:val="24"/>
        </w:rPr>
        <w:t>μ</w:t>
      </w:r>
      <w:r>
        <w:rPr>
          <w:rFonts w:eastAsia="Times New Roman" w:cs="Times New Roman"/>
          <w:szCs w:val="24"/>
        </w:rPr>
        <w:t>ία περίπτωση, διότι δεν μπορεί να απαντηθεί –καταλάβατε;- σε αντίθεση με οτιδήποτε άλλο. Είναι προφανές ότι περί αυτού πρόκει</w:t>
      </w:r>
      <w:r>
        <w:rPr>
          <w:rFonts w:eastAsia="Times New Roman" w:cs="Times New Roman"/>
          <w:szCs w:val="24"/>
        </w:rPr>
        <w:t>ται. Απλώς</w:t>
      </w:r>
      <w:r>
        <w:rPr>
          <w:rFonts w:eastAsia="Times New Roman" w:cs="Times New Roman"/>
          <w:szCs w:val="24"/>
        </w:rPr>
        <w:t>,</w:t>
      </w:r>
      <w:r>
        <w:rPr>
          <w:rFonts w:eastAsia="Times New Roman" w:cs="Times New Roman"/>
          <w:szCs w:val="24"/>
        </w:rPr>
        <w:t xml:space="preserve"> το επισημαίνω για τα Πρακτικά. </w:t>
      </w:r>
    </w:p>
    <w:p w14:paraId="44482D7C"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Θα έχουν χρόνο να μιλήσουν οι Υπουργοί μια εβδομάδα ολόκληρη. Όπως έκανε ο κ. </w:t>
      </w:r>
      <w:proofErr w:type="spellStart"/>
      <w:r>
        <w:rPr>
          <w:rFonts w:eastAsia="Times New Roman" w:cs="Times New Roman"/>
          <w:szCs w:val="24"/>
        </w:rPr>
        <w:t>Τραγάκης</w:t>
      </w:r>
      <w:proofErr w:type="spellEnd"/>
      <w:r>
        <w:rPr>
          <w:rFonts w:eastAsia="Times New Roman" w:cs="Times New Roman"/>
          <w:szCs w:val="24"/>
        </w:rPr>
        <w:t xml:space="preserve"> ένα πολιτικό σχόλιο, έτσι και εγώ επεκτάθηκα σε ένα πολιτικό σχόλιο. Δεν έχει κάποια άλλη έννοια. Ξέρω για τη</w:t>
      </w:r>
      <w:r>
        <w:rPr>
          <w:rFonts w:eastAsia="Times New Roman" w:cs="Times New Roman"/>
          <w:szCs w:val="24"/>
        </w:rPr>
        <w:t xml:space="preserve"> συνεδρίαση.</w:t>
      </w:r>
    </w:p>
    <w:p w14:paraId="44482D7D"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Εντάξει, εντάξει. </w:t>
      </w:r>
    </w:p>
    <w:p w14:paraId="44482D7E"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Ο κ. Δημήτριος Καμμένος έχει τον λόγο. </w:t>
      </w:r>
    </w:p>
    <w:p w14:paraId="44482D7F"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ΔΗΜΗΤΡΙΟΣ ΚΑΜΜΕΝΟΣ (Η</w:t>
      </w:r>
      <w:r>
        <w:rPr>
          <w:rFonts w:eastAsia="Times New Roman" w:cs="Times New Roman"/>
          <w:b/>
          <w:szCs w:val="24"/>
        </w:rPr>
        <w:t>΄</w:t>
      </w:r>
      <w:r>
        <w:rPr>
          <w:rFonts w:eastAsia="Times New Roman" w:cs="Times New Roman"/>
          <w:b/>
          <w:szCs w:val="24"/>
        </w:rPr>
        <w:t xml:space="preserve"> Αντιπρόεδρος της Βουλής):</w:t>
      </w:r>
      <w:r>
        <w:rPr>
          <w:rFonts w:eastAsia="Times New Roman" w:cs="Times New Roman"/>
          <w:szCs w:val="24"/>
        </w:rPr>
        <w:t xml:space="preserve"> Ευχαριστώ πολύ, κύριε Πρόεδρε.</w:t>
      </w:r>
    </w:p>
    <w:p w14:paraId="44482D80"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Όπως είπαμε και στην </w:t>
      </w:r>
      <w:r>
        <w:rPr>
          <w:rFonts w:eastAsia="Times New Roman" w:cs="Times New Roman"/>
          <w:szCs w:val="24"/>
        </w:rPr>
        <w:t>επιτροπή</w:t>
      </w:r>
      <w:r>
        <w:rPr>
          <w:rFonts w:eastAsia="Times New Roman" w:cs="Times New Roman"/>
          <w:szCs w:val="24"/>
        </w:rPr>
        <w:t>, θα στηρίξουμε την παράταση. Με την ευκαιρία που μου δίνεται και για ένα λεπτό, στον λίγο χρόνο που έχουμε, να πω ότι εμείς οι οικονομολόγοι πάντα θέλουμε να έχουμε κριτική εξειδικευμένων και καλύτερων από εμάς οικονομολόγων πάνω στα στοιχεία που δίνουμε.</w:t>
      </w:r>
      <w:r>
        <w:rPr>
          <w:rFonts w:eastAsia="Times New Roman" w:cs="Times New Roman"/>
          <w:szCs w:val="24"/>
        </w:rPr>
        <w:t xml:space="preserve"> </w:t>
      </w:r>
    </w:p>
    <w:p w14:paraId="44482D81"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lastRenderedPageBreak/>
        <w:t xml:space="preserve">Η συνεισφορά  του κ. </w:t>
      </w:r>
      <w:proofErr w:type="spellStart"/>
      <w:r>
        <w:rPr>
          <w:rFonts w:eastAsia="Times New Roman" w:cs="Times New Roman"/>
          <w:szCs w:val="24"/>
        </w:rPr>
        <w:t>Λιαργκόβα</w:t>
      </w:r>
      <w:proofErr w:type="spellEnd"/>
      <w:r>
        <w:rPr>
          <w:rFonts w:eastAsia="Times New Roman" w:cs="Times New Roman"/>
          <w:szCs w:val="24"/>
        </w:rPr>
        <w:t xml:space="preserve"> ήταν σημαντική, αν και διαφωνούσαμε πάρα πολλές φορές στην</w:t>
      </w:r>
      <w:r>
        <w:rPr>
          <w:rFonts w:eastAsia="Times New Roman" w:cs="Times New Roman"/>
          <w:szCs w:val="24"/>
        </w:rPr>
        <w:t xml:space="preserve"> -</w:t>
      </w:r>
      <w:r>
        <w:rPr>
          <w:rFonts w:eastAsia="Times New Roman" w:cs="Times New Roman"/>
          <w:szCs w:val="24"/>
        </w:rPr>
        <w:t>εάν θέλετε</w:t>
      </w:r>
      <w:r>
        <w:rPr>
          <w:rFonts w:eastAsia="Times New Roman" w:cs="Times New Roman"/>
          <w:szCs w:val="24"/>
        </w:rPr>
        <w:t>-</w:t>
      </w:r>
      <w:r>
        <w:rPr>
          <w:rFonts w:eastAsia="Times New Roman" w:cs="Times New Roman"/>
          <w:szCs w:val="24"/>
        </w:rPr>
        <w:t xml:space="preserve"> μετάφραση ή στην επεξήγηση των οικονομικών δεδομένων και της εκτέλεσης του προϋπολογισμού. Ελπίζω, η καινούργια διοίκηση και ο καινούργιος συντονιστής </w:t>
      </w:r>
      <w:r>
        <w:rPr>
          <w:rFonts w:eastAsia="Times New Roman" w:cs="Times New Roman"/>
          <w:szCs w:val="24"/>
        </w:rPr>
        <w:t>να κάνουν το ίδιο καλά το έργο τους, να είναι και πάλι ανεξάρτητοι, να είναι αυστηροί με την οικονομική διοίκηση και με όλα τα Υπουργεία, γιατί μόνο έτσι θα μπορέσουμε όλοι μας να γίνουμε καλύτεροι. Νομίζω ότι είναι ευχή όλων μας να ελεγχόμαστε, για να γιν</w:t>
      </w:r>
      <w:r>
        <w:rPr>
          <w:rFonts w:eastAsia="Times New Roman" w:cs="Times New Roman"/>
          <w:szCs w:val="24"/>
        </w:rPr>
        <w:t>όμαστε καλύτεροι.</w:t>
      </w:r>
    </w:p>
    <w:p w14:paraId="44482D82"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Ευχαριστώ πολύ.</w:t>
      </w:r>
    </w:p>
    <w:p w14:paraId="44482D83"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Ευχαριστώ πολύ.</w:t>
      </w:r>
    </w:p>
    <w:p w14:paraId="44482D84"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Σαρίδης</w:t>
      </w:r>
      <w:proofErr w:type="spellEnd"/>
      <w:r>
        <w:rPr>
          <w:rFonts w:eastAsia="Times New Roman" w:cs="Times New Roman"/>
          <w:szCs w:val="24"/>
        </w:rPr>
        <w:t xml:space="preserve"> έχει τον λόγο.</w:t>
      </w:r>
    </w:p>
    <w:p w14:paraId="44482D85"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Ευχαριστώ, κύριε Πρόεδρε.</w:t>
      </w:r>
    </w:p>
    <w:p w14:paraId="44482D86"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Η πρόταση της Ένωσης Κεντρώων διατυπώθηκε από τον εκπρόσωπό της, τον κ. Γεωργιάδη, στην </w:t>
      </w:r>
      <w:r>
        <w:rPr>
          <w:rFonts w:eastAsia="Times New Roman" w:cs="Times New Roman"/>
          <w:szCs w:val="24"/>
        </w:rPr>
        <w:t>επιτροπή</w:t>
      </w:r>
      <w:r>
        <w:rPr>
          <w:rFonts w:eastAsia="Times New Roman" w:cs="Times New Roman"/>
          <w:szCs w:val="24"/>
        </w:rPr>
        <w:t xml:space="preserve">. Η Ένωση </w:t>
      </w:r>
      <w:r>
        <w:rPr>
          <w:rFonts w:eastAsia="Times New Roman" w:cs="Times New Roman"/>
          <w:szCs w:val="24"/>
        </w:rPr>
        <w:t xml:space="preserve">Κεντρώων είναι σύμφωνη με την πρόταση παράτασης. Βασικό κριτήριο για να συμφωνήσει η Ένωση Κεντρώων, ήταν η πραγματική αξιοπιστία του </w:t>
      </w:r>
      <w:r>
        <w:rPr>
          <w:rFonts w:eastAsia="Times New Roman" w:cs="Times New Roman"/>
          <w:szCs w:val="24"/>
        </w:rPr>
        <w:t>γ</w:t>
      </w:r>
      <w:r>
        <w:rPr>
          <w:rFonts w:eastAsia="Times New Roman" w:cs="Times New Roman"/>
          <w:szCs w:val="24"/>
        </w:rPr>
        <w:t>ραφείου, καθώς επίσης και η εξαιρετική δουλειά</w:t>
      </w:r>
      <w:r>
        <w:rPr>
          <w:rFonts w:eastAsia="Times New Roman" w:cs="Times New Roman"/>
          <w:szCs w:val="24"/>
        </w:rPr>
        <w:t>,</w:t>
      </w:r>
      <w:r>
        <w:rPr>
          <w:rFonts w:eastAsia="Times New Roman" w:cs="Times New Roman"/>
          <w:szCs w:val="24"/>
        </w:rPr>
        <w:t xml:space="preserve"> την οποία έχει κάνει. </w:t>
      </w:r>
    </w:p>
    <w:p w14:paraId="44482D87"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Ευχαριστώ πολύ.</w:t>
      </w:r>
    </w:p>
    <w:p w14:paraId="44482D88"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Ευχαρ</w:t>
      </w:r>
      <w:r>
        <w:rPr>
          <w:rFonts w:eastAsia="Times New Roman" w:cs="Times New Roman"/>
          <w:szCs w:val="24"/>
        </w:rPr>
        <w:t>ιστώ.</w:t>
      </w:r>
    </w:p>
    <w:p w14:paraId="44482D89"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lastRenderedPageBreak/>
        <w:t xml:space="preserve">Πριν δώσω τον λόγο στον κ. Λυκούδη, θέλω να κάνω μία ανακοίνωση προς το Σώμα. </w:t>
      </w:r>
    </w:p>
    <w:p w14:paraId="44482D8A"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Οι Διαρκείς Επιτροπές Δημόσιας Διοίκησης, Δημόσιας Τάξης και Δικαιοσύνης και Παραγωγής και Εμπορίου καταθέτουν την </w:t>
      </w:r>
      <w:r>
        <w:rPr>
          <w:rFonts w:eastAsia="Times New Roman" w:cs="Times New Roman"/>
          <w:szCs w:val="24"/>
        </w:rPr>
        <w:t xml:space="preserve">έκθεσή </w:t>
      </w:r>
      <w:r>
        <w:rPr>
          <w:rFonts w:eastAsia="Times New Roman" w:cs="Times New Roman"/>
          <w:szCs w:val="24"/>
        </w:rPr>
        <w:t>τους στο σχέδιο νόμου του Υπουργείου Ψηφιακής Πολ</w:t>
      </w:r>
      <w:r>
        <w:rPr>
          <w:rFonts w:eastAsia="Times New Roman" w:cs="Times New Roman"/>
          <w:szCs w:val="24"/>
        </w:rPr>
        <w:t>ιτικής, Τηλεπικοινωνιών και Ενημέρωσης</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Αδειοδότηση</w:t>
      </w:r>
      <w:proofErr w:type="spellEnd"/>
      <w:r>
        <w:rPr>
          <w:rFonts w:eastAsia="Times New Roman" w:cs="Times New Roman"/>
          <w:szCs w:val="24"/>
        </w:rPr>
        <w:t xml:space="preserve"> διαστημικών δραστηριοτήτων – Καταχώριση στο Εθνικό Μητρώο Διαστημικών Αντικειμένων - Ίδρυση Ελληνικού Διαστημικού Οργανισμού και λοιπές διατάξεις». </w:t>
      </w:r>
    </w:p>
    <w:p w14:paraId="44482D8B"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Κύριε Λυκούδη, έχετε τον λόγο.</w:t>
      </w:r>
    </w:p>
    <w:p w14:paraId="44482D8C"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ΣΠΥΡΙΔΩΝ ΛΥΚΟΥΔΗΣ (Ζ΄ Α</w:t>
      </w:r>
      <w:r>
        <w:rPr>
          <w:rFonts w:eastAsia="Times New Roman" w:cs="Times New Roman"/>
          <w:b/>
          <w:szCs w:val="24"/>
        </w:rPr>
        <w:t>ντιπρόεδρος της Βουλής):</w:t>
      </w:r>
      <w:r>
        <w:rPr>
          <w:rFonts w:eastAsia="Times New Roman" w:cs="Times New Roman"/>
          <w:szCs w:val="24"/>
        </w:rPr>
        <w:t xml:space="preserve"> Κύριε Πρόεδρε, υπερψηφίζουμε την πρότασή σας για παράταση της παραμονής του κ. </w:t>
      </w:r>
      <w:proofErr w:type="spellStart"/>
      <w:r>
        <w:rPr>
          <w:rFonts w:eastAsia="Times New Roman" w:cs="Times New Roman"/>
          <w:szCs w:val="24"/>
        </w:rPr>
        <w:t>Λιαργκόβα</w:t>
      </w:r>
      <w:proofErr w:type="spellEnd"/>
      <w:r>
        <w:rPr>
          <w:rFonts w:eastAsia="Times New Roman" w:cs="Times New Roman"/>
          <w:szCs w:val="24"/>
        </w:rPr>
        <w:t xml:space="preserve"> και των επιτελικών στελεχών</w:t>
      </w:r>
      <w:r>
        <w:rPr>
          <w:rFonts w:eastAsia="Times New Roman" w:cs="Times New Roman"/>
          <w:szCs w:val="24"/>
        </w:rPr>
        <w:t>,</w:t>
      </w:r>
      <w:r>
        <w:rPr>
          <w:rFonts w:eastAsia="Times New Roman" w:cs="Times New Roman"/>
          <w:szCs w:val="24"/>
        </w:rPr>
        <w:t xml:space="preserve"> όσο θα χρειαστεί μέχρι να γίνει ο προσδιορισμός του νέου Γραφείου Προϋπολογισμού της Βουλής. Νομίζω ότι είναι ανα</w:t>
      </w:r>
      <w:r>
        <w:rPr>
          <w:rFonts w:eastAsia="Times New Roman" w:cs="Times New Roman"/>
          <w:szCs w:val="24"/>
        </w:rPr>
        <w:t>μφισβήτητο ότι οι αγαπητοί φίλοι που λειτουργούσαν όλα αυτά τα χρόνια με αυτήν την ευθύνη</w:t>
      </w:r>
      <w:r>
        <w:rPr>
          <w:rFonts w:eastAsia="Times New Roman" w:cs="Times New Roman"/>
          <w:szCs w:val="24"/>
        </w:rPr>
        <w:t>,</w:t>
      </w:r>
      <w:r>
        <w:rPr>
          <w:rFonts w:eastAsia="Times New Roman" w:cs="Times New Roman"/>
          <w:szCs w:val="24"/>
        </w:rPr>
        <w:t xml:space="preserve"> επέδειξαν σοβαρότητα και αξιοπιστία και υποθέτουμε και ελπίζουμε ότι την ίδια λογική και την ίδια διάθεση για καλή δουλειά</w:t>
      </w:r>
      <w:r>
        <w:rPr>
          <w:rFonts w:eastAsia="Times New Roman" w:cs="Times New Roman"/>
          <w:szCs w:val="24"/>
        </w:rPr>
        <w:t>,</w:t>
      </w:r>
      <w:r>
        <w:rPr>
          <w:rFonts w:eastAsia="Times New Roman" w:cs="Times New Roman"/>
          <w:szCs w:val="24"/>
        </w:rPr>
        <w:t xml:space="preserve"> θα έχουμε και την επόμενη περίοδο από τα </w:t>
      </w:r>
      <w:r>
        <w:rPr>
          <w:rFonts w:eastAsia="Times New Roman" w:cs="Times New Roman"/>
          <w:szCs w:val="24"/>
        </w:rPr>
        <w:t>νέα στελέχη που θα προσδιοριστούν γι’ αυτές τις ευθύνες.</w:t>
      </w:r>
    </w:p>
    <w:p w14:paraId="44482D8D"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Ευχαριστώ.</w:t>
      </w:r>
    </w:p>
    <w:p w14:paraId="44482D8E"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Ευχαριστώ, κύριε συνάδελφε.</w:t>
      </w:r>
    </w:p>
    <w:p w14:paraId="44482D8F"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κηρύσσεται περαιωμένη η συζήτηση επί της αρχής, του άρθρου και του συνόλου της πρότασης</w:t>
      </w:r>
      <w:r>
        <w:rPr>
          <w:rFonts w:eastAsia="Times New Roman" w:cs="Times New Roman"/>
          <w:szCs w:val="24"/>
        </w:rPr>
        <w:t xml:space="preserve"> του Προέδρου </w:t>
      </w:r>
      <w:r>
        <w:rPr>
          <w:rFonts w:eastAsia="Times New Roman" w:cs="Times New Roman"/>
          <w:szCs w:val="24"/>
        </w:rPr>
        <w:t>της Βουλής</w:t>
      </w:r>
      <w:r>
        <w:rPr>
          <w:rFonts w:eastAsia="Times New Roman" w:cs="Times New Roman"/>
          <w:szCs w:val="24"/>
        </w:rPr>
        <w:t>:</w:t>
      </w:r>
      <w:r>
        <w:rPr>
          <w:rFonts w:eastAsia="Times New Roman" w:cs="Times New Roman"/>
          <w:szCs w:val="24"/>
        </w:rPr>
        <w:t xml:space="preserve"> «Για την τροποποίηση διατάξεων του Κανονισμού της Βουλής -</w:t>
      </w:r>
      <w:r>
        <w:rPr>
          <w:rFonts w:eastAsia="Times New Roman" w:cs="Times New Roman"/>
          <w:szCs w:val="24"/>
        </w:rPr>
        <w:t xml:space="preserve"> </w:t>
      </w:r>
      <w:r>
        <w:rPr>
          <w:rFonts w:eastAsia="Times New Roman" w:cs="Times New Roman"/>
          <w:szCs w:val="24"/>
        </w:rPr>
        <w:t>Μέρος Β΄ (ΦΕΚ</w:t>
      </w:r>
      <w:r>
        <w:rPr>
          <w:rFonts w:eastAsia="Times New Roman" w:cs="Times New Roman"/>
          <w:szCs w:val="24"/>
        </w:rPr>
        <w:t xml:space="preserve"> </w:t>
      </w:r>
      <w:r>
        <w:rPr>
          <w:rFonts w:eastAsia="Times New Roman" w:cs="Times New Roman"/>
          <w:szCs w:val="24"/>
        </w:rPr>
        <w:t xml:space="preserve">51 Α΄/10.4.1997), όπως ισχύει». </w:t>
      </w:r>
    </w:p>
    <w:p w14:paraId="44482D90"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πρόταση επί της αρχής; </w:t>
      </w:r>
    </w:p>
    <w:p w14:paraId="44482D91"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 xml:space="preserve">Δεκτή. </w:t>
      </w:r>
    </w:p>
    <w:p w14:paraId="44482D92" w14:textId="77777777" w:rsidR="00FC516A" w:rsidRDefault="00EA69A7">
      <w:pPr>
        <w:tabs>
          <w:tab w:val="left" w:pos="6835"/>
        </w:tabs>
        <w:spacing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Δεκτή.</w:t>
      </w:r>
    </w:p>
    <w:p w14:paraId="44482D93"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Δεκτή.</w:t>
      </w:r>
    </w:p>
    <w:p w14:paraId="44482D94"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 xml:space="preserve">Παρών. </w:t>
      </w:r>
    </w:p>
    <w:p w14:paraId="44482D95"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Δεκτή.</w:t>
      </w:r>
    </w:p>
    <w:p w14:paraId="44482D96"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(Η΄ Αντιπρόεδρος της Βουλής): </w:t>
      </w:r>
      <w:r>
        <w:rPr>
          <w:rFonts w:eastAsia="Times New Roman" w:cs="Times New Roman"/>
          <w:szCs w:val="24"/>
        </w:rPr>
        <w:t>Δεκτή.</w:t>
      </w:r>
    </w:p>
    <w:p w14:paraId="44482D97"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Δεκτή.</w:t>
      </w:r>
    </w:p>
    <w:p w14:paraId="44482D98"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 xml:space="preserve">ΣΠΥΡΙΔΩΝ ΛΥΚΟΥΔΗΣ (Ζ΄ Αντιπρόεδρος της Βουλής): </w:t>
      </w:r>
      <w:r>
        <w:rPr>
          <w:rFonts w:eastAsia="Times New Roman" w:cs="Times New Roman"/>
          <w:szCs w:val="24"/>
        </w:rPr>
        <w:t>Δεκτή.</w:t>
      </w:r>
    </w:p>
    <w:p w14:paraId="44482D99"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Συνεπώς η πρ</w:t>
      </w:r>
      <w:r>
        <w:rPr>
          <w:rFonts w:eastAsia="Times New Roman" w:cs="Times New Roman"/>
          <w:szCs w:val="24"/>
        </w:rPr>
        <w:t xml:space="preserve">όταση του Προέδρου της Βουλής έγινε δεκτή επί της αρχής κατά πλειοψηφία. </w:t>
      </w:r>
    </w:p>
    <w:p w14:paraId="44482D9A"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δεκτό το </w:t>
      </w:r>
      <w:r>
        <w:rPr>
          <w:rFonts w:eastAsia="Times New Roman" w:cs="Times New Roman"/>
          <w:szCs w:val="24"/>
        </w:rPr>
        <w:t xml:space="preserve">άρθρο μόνο </w:t>
      </w:r>
      <w:r>
        <w:rPr>
          <w:rFonts w:eastAsia="Times New Roman" w:cs="Times New Roman"/>
          <w:szCs w:val="24"/>
        </w:rPr>
        <w:t xml:space="preserve">της πρότασης ως έχει; </w:t>
      </w:r>
    </w:p>
    <w:p w14:paraId="44482D9B"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 xml:space="preserve">Δεκτό. </w:t>
      </w:r>
    </w:p>
    <w:p w14:paraId="44482D9C"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ΤΡΑΓΑΚΗΣ: </w:t>
      </w:r>
      <w:r>
        <w:rPr>
          <w:rFonts w:eastAsia="Times New Roman" w:cs="Times New Roman"/>
          <w:szCs w:val="24"/>
        </w:rPr>
        <w:t>Δεκτό.</w:t>
      </w:r>
    </w:p>
    <w:p w14:paraId="44482D9D"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Δεκτό.</w:t>
      </w:r>
    </w:p>
    <w:p w14:paraId="44482D9E"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 xml:space="preserve">ΧΡΗΣΤΟΣ ΠΑΠΠΑΣ: </w:t>
      </w:r>
      <w:r>
        <w:rPr>
          <w:rFonts w:eastAsia="Times New Roman" w:cs="Times New Roman"/>
          <w:szCs w:val="24"/>
        </w:rPr>
        <w:t>Π</w:t>
      </w:r>
      <w:r>
        <w:rPr>
          <w:rFonts w:eastAsia="Times New Roman" w:cs="Times New Roman"/>
          <w:szCs w:val="24"/>
        </w:rPr>
        <w:t xml:space="preserve">αρών. </w:t>
      </w:r>
    </w:p>
    <w:p w14:paraId="44482D9F"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Δεκτό.</w:t>
      </w:r>
    </w:p>
    <w:p w14:paraId="44482DA0"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(Η΄ Αντιπρόεδρος της Βουλής): </w:t>
      </w:r>
      <w:r>
        <w:rPr>
          <w:rFonts w:eastAsia="Times New Roman" w:cs="Times New Roman"/>
          <w:szCs w:val="24"/>
        </w:rPr>
        <w:t>Δεκτό.</w:t>
      </w:r>
    </w:p>
    <w:p w14:paraId="44482DA1"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Δεκτό.</w:t>
      </w:r>
    </w:p>
    <w:p w14:paraId="44482DA2"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 xml:space="preserve">ΣΠΥΡΙΔΩΝ ΛΥΚΟΥΔΗΣ (Ζ΄ Αντιπρόεδρος της Βουλής): </w:t>
      </w:r>
      <w:r>
        <w:rPr>
          <w:rFonts w:eastAsia="Times New Roman" w:cs="Times New Roman"/>
          <w:szCs w:val="24"/>
        </w:rPr>
        <w:t>Δεκτό.</w:t>
      </w:r>
    </w:p>
    <w:p w14:paraId="44482DA3"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Τ</w:t>
      </w:r>
      <w:r>
        <w:rPr>
          <w:rFonts w:eastAsia="Times New Roman" w:cs="Times New Roman"/>
          <w:szCs w:val="24"/>
        </w:rPr>
        <w:t xml:space="preserve">ο άρθρο μόνο </w:t>
      </w:r>
      <w:r>
        <w:rPr>
          <w:rFonts w:eastAsia="Times New Roman" w:cs="Times New Roman"/>
          <w:szCs w:val="24"/>
        </w:rPr>
        <w:t xml:space="preserve">έγινε δεκτό ως έχει κατά πλειοψηφία. </w:t>
      </w:r>
    </w:p>
    <w:p w14:paraId="44482DA4"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η πρόταση του Προέδρου της Βουλής</w:t>
      </w:r>
      <w:r>
        <w:rPr>
          <w:rFonts w:eastAsia="Times New Roman" w:cs="Times New Roman"/>
          <w:szCs w:val="24"/>
        </w:rPr>
        <w:t>:</w:t>
      </w:r>
      <w:r>
        <w:rPr>
          <w:rFonts w:eastAsia="Times New Roman" w:cs="Times New Roman"/>
          <w:szCs w:val="24"/>
        </w:rPr>
        <w:t xml:space="preserve"> «Για την τροποποίηση διατάξεων του Κανονισμού της Βουλής -</w:t>
      </w:r>
      <w:r>
        <w:rPr>
          <w:rFonts w:eastAsia="Times New Roman" w:cs="Times New Roman"/>
          <w:szCs w:val="24"/>
        </w:rPr>
        <w:t xml:space="preserve"> </w:t>
      </w:r>
      <w:r>
        <w:rPr>
          <w:rFonts w:eastAsia="Times New Roman" w:cs="Times New Roman"/>
          <w:szCs w:val="24"/>
        </w:rPr>
        <w:t>Μέρος Β΄ (ΦΕΚ</w:t>
      </w:r>
      <w:r>
        <w:rPr>
          <w:rFonts w:eastAsia="Times New Roman" w:cs="Times New Roman"/>
          <w:szCs w:val="24"/>
        </w:rPr>
        <w:t xml:space="preserve"> </w:t>
      </w:r>
      <w:r>
        <w:rPr>
          <w:rFonts w:eastAsia="Times New Roman" w:cs="Times New Roman"/>
          <w:szCs w:val="24"/>
        </w:rPr>
        <w:t xml:space="preserve">51 Α΄/10.4.1997), όπως ισχύει» έγινε δεκτή επί της αρχής και επί του </w:t>
      </w:r>
      <w:r>
        <w:rPr>
          <w:rFonts w:eastAsia="Times New Roman" w:cs="Times New Roman"/>
          <w:szCs w:val="24"/>
        </w:rPr>
        <w:t>άρθρου μόνου</w:t>
      </w:r>
      <w:r>
        <w:rPr>
          <w:rFonts w:eastAsia="Times New Roman" w:cs="Times New Roman"/>
          <w:szCs w:val="24"/>
        </w:rPr>
        <w:t xml:space="preserve">. </w:t>
      </w:r>
    </w:p>
    <w:p w14:paraId="44482DA5"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Ερωτάται το Σώμα: Γίνεται δεκτή η πρόταση και στο σύνολό της; </w:t>
      </w:r>
    </w:p>
    <w:p w14:paraId="44482DA6"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 xml:space="preserve">Δεκτή. </w:t>
      </w:r>
    </w:p>
    <w:p w14:paraId="44482DA7"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 xml:space="preserve">ΙΩΑΝΝΗΣ ΤΡΑΓΑΚΗΣ: </w:t>
      </w:r>
      <w:r>
        <w:rPr>
          <w:rFonts w:eastAsia="Times New Roman" w:cs="Times New Roman"/>
          <w:szCs w:val="24"/>
        </w:rPr>
        <w:t>Δεκτή.</w:t>
      </w:r>
    </w:p>
    <w:p w14:paraId="44482DA8"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Δεκτή.</w:t>
      </w:r>
    </w:p>
    <w:p w14:paraId="44482DA9"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lastRenderedPageBreak/>
        <w:t xml:space="preserve">ΧΡΗΣΤΟΣ ΠΑΠΠΑΣ: </w:t>
      </w:r>
      <w:r>
        <w:rPr>
          <w:rFonts w:eastAsia="Times New Roman" w:cs="Times New Roman"/>
          <w:szCs w:val="24"/>
        </w:rPr>
        <w:t xml:space="preserve">Παρών. </w:t>
      </w:r>
    </w:p>
    <w:p w14:paraId="44482DAA"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Δεκτή.</w:t>
      </w:r>
    </w:p>
    <w:p w14:paraId="44482DAB"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 xml:space="preserve">ΔΗΜΗΤΡΙΟΣ ΚΑΜΜΕΝΟΣ (Η΄ Αντιπρόεδρος της Βουλής): </w:t>
      </w:r>
      <w:r>
        <w:rPr>
          <w:rFonts w:eastAsia="Times New Roman" w:cs="Times New Roman"/>
          <w:szCs w:val="24"/>
        </w:rPr>
        <w:t>Δεκτή.</w:t>
      </w:r>
    </w:p>
    <w:p w14:paraId="44482DAC"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Δεκτή.</w:t>
      </w:r>
    </w:p>
    <w:p w14:paraId="44482DAD"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ΣΠΥΡΙΔΩΝ ΛΥΚΟΥΔΗΣ (Ζ΄ Αντιπρόε</w:t>
      </w:r>
      <w:r>
        <w:rPr>
          <w:rFonts w:eastAsia="Times New Roman" w:cs="Times New Roman"/>
          <w:b/>
          <w:szCs w:val="24"/>
        </w:rPr>
        <w:t xml:space="preserve">δρος της Βουλής): </w:t>
      </w:r>
      <w:r>
        <w:rPr>
          <w:rFonts w:eastAsia="Times New Roman" w:cs="Times New Roman"/>
          <w:szCs w:val="24"/>
        </w:rPr>
        <w:t>Δεκτή.</w:t>
      </w:r>
    </w:p>
    <w:p w14:paraId="44482DAE"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Συνεπώς η πρόταση του Προέδρου της Βουλής</w:t>
      </w:r>
      <w:r>
        <w:rPr>
          <w:rFonts w:eastAsia="Times New Roman" w:cs="Times New Roman"/>
          <w:szCs w:val="24"/>
        </w:rPr>
        <w:t>:</w:t>
      </w:r>
      <w:r>
        <w:rPr>
          <w:rFonts w:eastAsia="Times New Roman" w:cs="Times New Roman"/>
          <w:szCs w:val="24"/>
        </w:rPr>
        <w:t xml:space="preserve"> «Για την τροποποίηση διατάξεων του Κανονισμού της Βουλής - Μέρος Β΄ (ΦΕΚ</w:t>
      </w:r>
      <w:r>
        <w:rPr>
          <w:rFonts w:eastAsia="Times New Roman" w:cs="Times New Roman"/>
          <w:szCs w:val="24"/>
        </w:rPr>
        <w:t xml:space="preserve"> </w:t>
      </w:r>
      <w:r>
        <w:rPr>
          <w:rFonts w:eastAsia="Times New Roman" w:cs="Times New Roman"/>
          <w:szCs w:val="24"/>
        </w:rPr>
        <w:t>51 Α΄/10.4.1997), όπως ισχύει» έγινε δεκτή</w:t>
      </w:r>
      <w:r>
        <w:rPr>
          <w:rFonts w:eastAsia="Times New Roman" w:cs="Times New Roman"/>
          <w:szCs w:val="24"/>
        </w:rPr>
        <w:t>,</w:t>
      </w:r>
      <w:r>
        <w:rPr>
          <w:rFonts w:eastAsia="Times New Roman" w:cs="Times New Roman"/>
          <w:szCs w:val="24"/>
        </w:rPr>
        <w:t xml:space="preserve"> σε μόνη συζήτηση</w:t>
      </w:r>
      <w:r>
        <w:rPr>
          <w:rFonts w:eastAsia="Times New Roman" w:cs="Times New Roman"/>
          <w:szCs w:val="24"/>
        </w:rPr>
        <w:t>,</w:t>
      </w:r>
      <w:r>
        <w:rPr>
          <w:rFonts w:eastAsia="Times New Roman" w:cs="Times New Roman"/>
          <w:szCs w:val="24"/>
        </w:rPr>
        <w:t xml:space="preserve"> επί της αρχής, του άρθρο</w:t>
      </w:r>
      <w:r>
        <w:rPr>
          <w:rFonts w:eastAsia="Times New Roman" w:cs="Times New Roman"/>
          <w:szCs w:val="24"/>
        </w:rPr>
        <w:t>υ και του συνόλου κατά πλειοψηφία και έχει ως εξής:</w:t>
      </w:r>
    </w:p>
    <w:p w14:paraId="44482DAF" w14:textId="77777777" w:rsidR="00FC516A" w:rsidRDefault="00EA69A7">
      <w:pPr>
        <w:spacing w:line="600" w:lineRule="auto"/>
        <w:ind w:firstLine="720"/>
        <w:jc w:val="center"/>
        <w:rPr>
          <w:rFonts w:eastAsia="Times New Roman" w:cs="Times New Roman"/>
          <w:color w:val="FF0000"/>
          <w:szCs w:val="24"/>
        </w:rPr>
      </w:pPr>
      <w:r w:rsidRPr="004B00D3">
        <w:rPr>
          <w:rFonts w:eastAsia="Times New Roman" w:cs="Times New Roman"/>
          <w:color w:val="FF0000"/>
          <w:szCs w:val="24"/>
        </w:rPr>
        <w:t>(</w:t>
      </w:r>
      <w:r w:rsidRPr="004B00D3">
        <w:rPr>
          <w:rFonts w:eastAsia="Times New Roman" w:cs="Times New Roman"/>
          <w:color w:val="FF0000"/>
          <w:szCs w:val="24"/>
        </w:rPr>
        <w:t>ΑΛΛΑΓΗ ΣΕΛ.</w:t>
      </w:r>
      <w:r w:rsidRPr="004B00D3">
        <w:rPr>
          <w:rFonts w:eastAsia="Times New Roman" w:cs="Times New Roman"/>
          <w:color w:val="FF0000"/>
          <w:szCs w:val="24"/>
        </w:rPr>
        <w:t>)</w:t>
      </w:r>
    </w:p>
    <w:p w14:paraId="44482DB0" w14:textId="77777777" w:rsidR="00FC516A" w:rsidRDefault="00EA69A7">
      <w:pPr>
        <w:spacing w:line="600" w:lineRule="auto"/>
        <w:ind w:firstLine="720"/>
        <w:jc w:val="center"/>
        <w:rPr>
          <w:rFonts w:eastAsia="Times New Roman" w:cs="Times New Roman"/>
          <w:color w:val="FF0000"/>
          <w:szCs w:val="24"/>
        </w:rPr>
      </w:pPr>
      <w:r w:rsidRPr="004B00D3">
        <w:rPr>
          <w:rFonts w:eastAsia="Times New Roman" w:cs="Times New Roman"/>
          <w:color w:val="000000" w:themeColor="text1"/>
          <w:szCs w:val="24"/>
        </w:rPr>
        <w:t>(ΝΑ ΜΠΕΙ Η ΣΕΛ. 19</w:t>
      </w:r>
      <w:r w:rsidRPr="004B00D3">
        <w:rPr>
          <w:rFonts w:eastAsia="Times New Roman" w:cs="Times New Roman"/>
          <w:color w:val="000000" w:themeColor="text1"/>
          <w:szCs w:val="24"/>
          <w:vertAlign w:val="superscript"/>
        </w:rPr>
        <w:t>α</w:t>
      </w:r>
      <w:r w:rsidRPr="004B00D3">
        <w:rPr>
          <w:rFonts w:eastAsia="Times New Roman" w:cs="Times New Roman"/>
          <w:color w:val="000000" w:themeColor="text1"/>
          <w:szCs w:val="24"/>
        </w:rPr>
        <w:t>)</w:t>
      </w:r>
    </w:p>
    <w:p w14:paraId="44482DB1" w14:textId="77777777" w:rsidR="00FC516A" w:rsidRDefault="00EA69A7">
      <w:pPr>
        <w:spacing w:line="600" w:lineRule="auto"/>
        <w:ind w:firstLine="720"/>
        <w:jc w:val="center"/>
        <w:rPr>
          <w:rFonts w:eastAsia="Times New Roman" w:cs="Times New Roman"/>
          <w:b/>
          <w:color w:val="FF0000"/>
          <w:szCs w:val="24"/>
        </w:rPr>
      </w:pPr>
      <w:r w:rsidRPr="0063328C">
        <w:rPr>
          <w:rFonts w:eastAsia="Times New Roman" w:cs="Times New Roman"/>
          <w:color w:val="FF0000"/>
          <w:szCs w:val="24"/>
        </w:rPr>
        <w:t>(ΑΛΛΑΓΗ ΣΕΛ.)</w:t>
      </w:r>
    </w:p>
    <w:p w14:paraId="44482DB2"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της παραπάνω πρότασης του Προέδρου της Βουλής. </w:t>
      </w:r>
    </w:p>
    <w:p w14:paraId="44482DB3"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44482DB4" w14:textId="77777777" w:rsidR="00FC516A" w:rsidRDefault="00EA69A7">
      <w:pPr>
        <w:spacing w:line="600" w:lineRule="auto"/>
        <w:ind w:firstLine="720"/>
        <w:jc w:val="both"/>
        <w:rPr>
          <w:rFonts w:eastAsia="Times New Roman"/>
          <w:bCs/>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b/>
          <w:szCs w:val="24"/>
        </w:rPr>
        <w:t xml:space="preserve">: </w:t>
      </w:r>
      <w:r>
        <w:rPr>
          <w:rFonts w:eastAsia="Times New Roman"/>
          <w:bCs/>
          <w:szCs w:val="24"/>
        </w:rPr>
        <w:t>Συνεπώς τ</w:t>
      </w:r>
      <w:r>
        <w:rPr>
          <w:rFonts w:eastAsia="Times New Roman"/>
          <w:bCs/>
          <w:szCs w:val="24"/>
        </w:rPr>
        <w:t>ο Σώμα παρέσχε τη ζητηθείσα</w:t>
      </w:r>
      <w:r>
        <w:rPr>
          <w:rFonts w:eastAsia="Times New Roman"/>
          <w:b/>
          <w:bCs/>
          <w:szCs w:val="24"/>
        </w:rPr>
        <w:t xml:space="preserve"> </w:t>
      </w:r>
      <w:r>
        <w:rPr>
          <w:rFonts w:eastAsia="Times New Roman"/>
          <w:bCs/>
          <w:szCs w:val="24"/>
        </w:rPr>
        <w:t>εξουσιοδότηση.</w:t>
      </w:r>
    </w:p>
    <w:p w14:paraId="44482DB5" w14:textId="77777777" w:rsidR="00FC516A" w:rsidRDefault="00EA69A7">
      <w:pPr>
        <w:spacing w:line="600" w:lineRule="auto"/>
        <w:ind w:firstLine="720"/>
        <w:jc w:val="both"/>
        <w:rPr>
          <w:rFonts w:eastAsia="Times New Roman"/>
          <w:bCs/>
          <w:szCs w:val="24"/>
        </w:rPr>
      </w:pPr>
      <w:r>
        <w:rPr>
          <w:rFonts w:eastAsia="Times New Roman"/>
          <w:bCs/>
          <w:szCs w:val="24"/>
        </w:rPr>
        <w:t xml:space="preserve">Κυρίες και κύριοι συνάδελφοι, στο σημείο αυτό θα διακόψουμε </w:t>
      </w:r>
      <w:r>
        <w:rPr>
          <w:rFonts w:eastAsia="Times New Roman"/>
          <w:bCs/>
          <w:szCs w:val="24"/>
        </w:rPr>
        <w:t>τη συνεδρίαση για πέντε λεπτά.</w:t>
      </w:r>
    </w:p>
    <w:p w14:paraId="44482DB6" w14:textId="77777777" w:rsidR="00FC516A" w:rsidRDefault="00EA69A7">
      <w:pPr>
        <w:spacing w:line="600" w:lineRule="auto"/>
        <w:ind w:firstLine="720"/>
        <w:jc w:val="center"/>
        <w:rPr>
          <w:rFonts w:eastAsia="Times New Roman"/>
          <w:bCs/>
          <w:szCs w:val="24"/>
        </w:rPr>
      </w:pPr>
      <w:r>
        <w:rPr>
          <w:rFonts w:eastAsia="Times New Roman"/>
          <w:bCs/>
          <w:szCs w:val="24"/>
        </w:rPr>
        <w:t>(ΔΙΑΚΟΠΗ)</w:t>
      </w:r>
    </w:p>
    <w:p w14:paraId="44482DB7" w14:textId="77777777" w:rsidR="00FC516A" w:rsidRDefault="00EA69A7">
      <w:pPr>
        <w:spacing w:line="600" w:lineRule="auto"/>
        <w:ind w:firstLine="720"/>
        <w:jc w:val="center"/>
        <w:rPr>
          <w:rFonts w:eastAsia="Times New Roman" w:cs="Times New Roman"/>
          <w:color w:val="FF0000"/>
          <w:szCs w:val="24"/>
        </w:rPr>
      </w:pPr>
      <w:r w:rsidRPr="001B0784">
        <w:rPr>
          <w:rFonts w:eastAsia="Times New Roman" w:cs="Times New Roman"/>
          <w:color w:val="FF0000"/>
          <w:szCs w:val="24"/>
        </w:rPr>
        <w:t>ΑΛΛΑΓΗ ΣΕΛΙΔΑΣ ΛΟΓΩ ΑΛΛΑΓΗΣ ΘΕΜΑΤΟΣ</w:t>
      </w:r>
    </w:p>
    <w:p w14:paraId="44482DB8" w14:textId="77777777" w:rsidR="00FC516A" w:rsidRDefault="00EA69A7">
      <w:pPr>
        <w:spacing w:line="600" w:lineRule="auto"/>
        <w:ind w:firstLine="720"/>
        <w:jc w:val="center"/>
        <w:rPr>
          <w:rFonts w:eastAsia="Times New Roman" w:cs="Times New Roman"/>
          <w:szCs w:val="24"/>
        </w:rPr>
      </w:pPr>
      <w:r>
        <w:rPr>
          <w:rFonts w:eastAsia="Times New Roman" w:cs="Times New Roman"/>
          <w:szCs w:val="24"/>
        </w:rPr>
        <w:t>(</w:t>
      </w:r>
      <w:r>
        <w:rPr>
          <w:rFonts w:eastAsia="Times New Roman" w:cs="Times New Roman"/>
          <w:szCs w:val="24"/>
          <w:lang w:val="en-US"/>
        </w:rPr>
        <w:t>META</w:t>
      </w:r>
      <w:r>
        <w:rPr>
          <w:rFonts w:eastAsia="Times New Roman" w:cs="Times New Roman"/>
          <w:szCs w:val="24"/>
        </w:rPr>
        <w:t xml:space="preserve"> </w:t>
      </w:r>
      <w:r>
        <w:rPr>
          <w:rFonts w:eastAsia="Times New Roman" w:cs="Times New Roman"/>
          <w:szCs w:val="24"/>
          <w:lang w:val="en-US"/>
        </w:rPr>
        <w:t>TH</w:t>
      </w:r>
      <w:r>
        <w:rPr>
          <w:rFonts w:eastAsia="Times New Roman" w:cs="Times New Roman"/>
          <w:szCs w:val="24"/>
        </w:rPr>
        <w:t xml:space="preserve"> ΔΙΑΚΟΠΗ)</w:t>
      </w:r>
    </w:p>
    <w:p w14:paraId="44482DB9" w14:textId="77777777" w:rsidR="00FC516A" w:rsidRDefault="00EA69A7">
      <w:pPr>
        <w:spacing w:line="600" w:lineRule="auto"/>
        <w:ind w:firstLine="720"/>
        <w:jc w:val="both"/>
        <w:rPr>
          <w:rFonts w:eastAsia="Times New Roman" w:cs="Times New Roman"/>
          <w:szCs w:val="24"/>
        </w:rPr>
      </w:pPr>
      <w:r>
        <w:rPr>
          <w:rFonts w:eastAsia="Times New Roman" w:cs="Times New Roman"/>
          <w:b/>
        </w:rPr>
        <w:t>ΠΡΟΕΔΡΟΣ (Ν</w:t>
      </w:r>
      <w:r>
        <w:rPr>
          <w:rFonts w:eastAsia="Times New Roman" w:cs="Times New Roman"/>
          <w:b/>
        </w:rPr>
        <w:t>ικόλαος</w:t>
      </w:r>
      <w:r>
        <w:rPr>
          <w:rFonts w:eastAsia="Times New Roman" w:cs="Times New Roman"/>
          <w:b/>
        </w:rPr>
        <w:t xml:space="preserve"> </w:t>
      </w:r>
      <w:proofErr w:type="spellStart"/>
      <w:r>
        <w:rPr>
          <w:rFonts w:eastAsia="Times New Roman" w:cs="Times New Roman"/>
          <w:b/>
        </w:rPr>
        <w:t>Β</w:t>
      </w:r>
      <w:r>
        <w:rPr>
          <w:rFonts w:eastAsia="Times New Roman" w:cs="Times New Roman"/>
          <w:b/>
        </w:rPr>
        <w:t>ούτσης</w:t>
      </w:r>
      <w:proofErr w:type="spellEnd"/>
      <w:r>
        <w:rPr>
          <w:rFonts w:eastAsia="Times New Roman" w:cs="Times New Roman"/>
          <w:b/>
        </w:rPr>
        <w:t>):</w:t>
      </w:r>
      <w:r>
        <w:rPr>
          <w:rFonts w:eastAsia="Times New Roman" w:cs="Times New Roman"/>
        </w:rPr>
        <w:t xml:space="preserve"> </w:t>
      </w:r>
      <w:r>
        <w:rPr>
          <w:rFonts w:eastAsia="Times New Roman"/>
          <w:szCs w:val="24"/>
        </w:rPr>
        <w:t xml:space="preserve">Κυρίες και κύριοι </w:t>
      </w:r>
      <w:r>
        <w:rPr>
          <w:rFonts w:eastAsia="Times New Roman"/>
          <w:szCs w:val="24"/>
        </w:rPr>
        <w:t>συνάδελφοι</w:t>
      </w:r>
      <w:r>
        <w:rPr>
          <w:rFonts w:eastAsia="Times New Roman" w:cs="Times New Roman"/>
          <w:szCs w:val="24"/>
        </w:rPr>
        <w:t xml:space="preserve">, </w:t>
      </w:r>
      <w:r>
        <w:rPr>
          <w:rFonts w:eastAsia="Times New Roman" w:cs="Times New Roman"/>
          <w:szCs w:val="24"/>
        </w:rPr>
        <w:t xml:space="preserve">συνεχίζεται η </w:t>
      </w:r>
      <w:r>
        <w:rPr>
          <w:rFonts w:eastAsia="Times New Roman"/>
          <w:szCs w:val="24"/>
        </w:rPr>
        <w:t>συνεδρίαση</w:t>
      </w:r>
      <w:r>
        <w:rPr>
          <w:rFonts w:eastAsia="Times New Roman" w:cs="Times New Roman"/>
          <w:szCs w:val="24"/>
        </w:rPr>
        <w:t>.</w:t>
      </w:r>
    </w:p>
    <w:p w14:paraId="44482DBA"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Εισερχόμ</w:t>
      </w:r>
      <w:r>
        <w:rPr>
          <w:rFonts w:eastAsia="Times New Roman" w:cs="Times New Roman"/>
          <w:szCs w:val="24"/>
        </w:rPr>
        <w:t>αστε</w:t>
      </w:r>
      <w:r>
        <w:rPr>
          <w:rFonts w:eastAsia="Times New Roman" w:cs="Times New Roman"/>
          <w:szCs w:val="24"/>
        </w:rPr>
        <w:t xml:space="preserve"> στην ημερήσια </w:t>
      </w:r>
      <w:r>
        <w:rPr>
          <w:rFonts w:eastAsia="Times New Roman"/>
          <w:bCs/>
          <w:shd w:val="clear" w:color="auto" w:fill="FFFFFF"/>
        </w:rPr>
        <w:t>διάταξη</w:t>
      </w:r>
      <w:r>
        <w:rPr>
          <w:rFonts w:eastAsia="Times New Roman" w:cs="Times New Roman"/>
          <w:szCs w:val="24"/>
        </w:rPr>
        <w:t xml:space="preserve"> της </w:t>
      </w:r>
    </w:p>
    <w:p w14:paraId="44482DBB" w14:textId="77777777" w:rsidR="00FC516A" w:rsidRDefault="00EA69A7">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44482DBC"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του σχεδίου νόμου του Υπουργείου Οικονομικών</w:t>
      </w:r>
      <w:r>
        <w:rPr>
          <w:rFonts w:eastAsia="Times New Roman" w:cs="Times New Roman"/>
          <w:szCs w:val="24"/>
        </w:rPr>
        <w:t>:</w:t>
      </w:r>
      <w:r>
        <w:rPr>
          <w:rFonts w:eastAsia="Times New Roman" w:cs="Times New Roman"/>
          <w:szCs w:val="24"/>
        </w:rPr>
        <w:t xml:space="preserve"> «Κύρωση του Κρατικού Προϋπολογισμού οικονομικού έτους 2018». </w:t>
      </w:r>
    </w:p>
    <w:p w14:paraId="44482DBD" w14:textId="77777777" w:rsidR="00FC516A" w:rsidRDefault="00EA69A7">
      <w:pPr>
        <w:spacing w:line="600" w:lineRule="auto"/>
        <w:ind w:firstLine="720"/>
        <w:jc w:val="both"/>
        <w:rPr>
          <w:rFonts w:eastAsia="Times New Roman" w:cs="Times New Roman"/>
          <w:szCs w:val="24"/>
        </w:rPr>
      </w:pPr>
      <w:r>
        <w:rPr>
          <w:rFonts w:eastAsia="Times New Roman"/>
          <w:szCs w:val="24"/>
        </w:rPr>
        <w:t>Κυρίες και κύριοι συ</w:t>
      </w:r>
      <w:r>
        <w:rPr>
          <w:rFonts w:eastAsia="Times New Roman"/>
          <w:szCs w:val="24"/>
        </w:rPr>
        <w:t>νάδελφοι</w:t>
      </w:r>
      <w:r>
        <w:rPr>
          <w:rFonts w:eastAsia="Times New Roman" w:cs="Times New Roman"/>
          <w:szCs w:val="24"/>
        </w:rPr>
        <w:t xml:space="preserve">, η </w:t>
      </w:r>
      <w:r>
        <w:rPr>
          <w:rFonts w:eastAsia="Times New Roman"/>
          <w:szCs w:val="24"/>
        </w:rPr>
        <w:t>συζήτηση</w:t>
      </w:r>
      <w:r>
        <w:rPr>
          <w:rFonts w:eastAsia="Times New Roman" w:cs="Times New Roman"/>
          <w:szCs w:val="24"/>
        </w:rPr>
        <w:t xml:space="preserve"> επί του </w:t>
      </w:r>
      <w:r>
        <w:rPr>
          <w:rFonts w:eastAsia="Times New Roman" w:cs="Times New Roman"/>
          <w:bCs/>
          <w:shd w:val="clear" w:color="auto" w:fill="FFFFFF"/>
        </w:rPr>
        <w:t>προϋπολογισμού</w:t>
      </w:r>
      <w:r>
        <w:rPr>
          <w:rFonts w:eastAsia="Times New Roman" w:cs="Times New Roman"/>
          <w:szCs w:val="24"/>
        </w:rPr>
        <w:t xml:space="preserve"> </w:t>
      </w:r>
      <w:r>
        <w:rPr>
          <w:rFonts w:eastAsia="Times New Roman" w:cs="Times New Roman"/>
          <w:szCs w:val="24"/>
        </w:rPr>
        <w:t xml:space="preserve">του </w:t>
      </w:r>
      <w:r>
        <w:rPr>
          <w:rFonts w:eastAsia="Times New Roman" w:cs="Times New Roman"/>
          <w:szCs w:val="24"/>
        </w:rPr>
        <w:t>κράτους</w:t>
      </w:r>
      <w:r>
        <w:rPr>
          <w:rFonts w:eastAsia="Times New Roman" w:cs="Times New Roman"/>
          <w:szCs w:val="24"/>
        </w:rPr>
        <w:t xml:space="preserve"> θα διεξαχθεί σύμφωνα με το </w:t>
      </w:r>
      <w:r>
        <w:rPr>
          <w:rFonts w:eastAsia="Times New Roman"/>
          <w:szCs w:val="24"/>
        </w:rPr>
        <w:t>άρθρο</w:t>
      </w:r>
      <w:r>
        <w:rPr>
          <w:rFonts w:eastAsia="Times New Roman" w:cs="Times New Roman"/>
          <w:szCs w:val="24"/>
        </w:rPr>
        <w:t xml:space="preserve"> 123 του </w:t>
      </w:r>
      <w:r>
        <w:rPr>
          <w:rFonts w:eastAsia="Times New Roman"/>
          <w:szCs w:val="24"/>
        </w:rPr>
        <w:t>Κανονισμού της Βουλής</w:t>
      </w:r>
      <w:r>
        <w:rPr>
          <w:rFonts w:eastAsia="Times New Roman" w:cs="Times New Roman"/>
          <w:szCs w:val="24"/>
        </w:rPr>
        <w:t xml:space="preserve"> μέσα σε πέντε συνεχείς </w:t>
      </w:r>
      <w:r>
        <w:rPr>
          <w:rFonts w:eastAsia="Times New Roman"/>
          <w:bCs/>
          <w:shd w:val="clear" w:color="auto" w:fill="FFFFFF"/>
        </w:rPr>
        <w:t>συνεδριάσεις</w:t>
      </w:r>
      <w:r>
        <w:rPr>
          <w:rFonts w:eastAsia="Times New Roman" w:cs="Times New Roman"/>
          <w:szCs w:val="24"/>
        </w:rPr>
        <w:t xml:space="preserve">. </w:t>
      </w:r>
    </w:p>
    <w:p w14:paraId="44482DBE"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Εν προκειμένω, τρεις </w:t>
      </w:r>
      <w:r>
        <w:rPr>
          <w:rFonts w:eastAsia="Times New Roman"/>
          <w:bCs/>
          <w:shd w:val="clear" w:color="auto" w:fill="FFFFFF"/>
        </w:rPr>
        <w:t>συνεδριάσεις</w:t>
      </w:r>
      <w:r>
        <w:rPr>
          <w:rFonts w:eastAsia="Times New Roman" w:cs="Times New Roman"/>
          <w:szCs w:val="24"/>
        </w:rPr>
        <w:t xml:space="preserve"> θα γίνουν τώρα και δύο </w:t>
      </w:r>
      <w:r>
        <w:rPr>
          <w:rFonts w:eastAsia="Times New Roman"/>
          <w:bCs/>
          <w:shd w:val="clear" w:color="auto" w:fill="FFFFFF"/>
        </w:rPr>
        <w:t>συνεδριάσεις</w:t>
      </w:r>
      <w:r>
        <w:rPr>
          <w:rFonts w:eastAsia="Times New Roman" w:cs="Times New Roman"/>
          <w:szCs w:val="24"/>
        </w:rPr>
        <w:t xml:space="preserve"> στη συνέχεια</w:t>
      </w:r>
      <w:r>
        <w:rPr>
          <w:rFonts w:eastAsia="Times New Roman" w:cs="Times New Roman"/>
          <w:szCs w:val="24"/>
        </w:rPr>
        <w:t>,</w:t>
      </w:r>
      <w:r>
        <w:rPr>
          <w:rFonts w:eastAsia="Times New Roman" w:cs="Times New Roman"/>
          <w:szCs w:val="24"/>
        </w:rPr>
        <w:t xml:space="preserve"> την επόμενη Δευ</w:t>
      </w:r>
      <w:r>
        <w:rPr>
          <w:rFonts w:eastAsia="Times New Roman" w:cs="Times New Roman"/>
          <w:szCs w:val="24"/>
        </w:rPr>
        <w:t xml:space="preserve">τέρα και Τρίτη, με την έννοια </w:t>
      </w:r>
      <w:r>
        <w:rPr>
          <w:rFonts w:eastAsia="Times New Roman"/>
          <w:bCs/>
          <w:shd w:val="clear" w:color="auto" w:fill="FFFFFF"/>
        </w:rPr>
        <w:t>ότι</w:t>
      </w:r>
      <w:r>
        <w:rPr>
          <w:rFonts w:eastAsia="Times New Roman" w:cs="Times New Roman"/>
          <w:szCs w:val="24"/>
        </w:rPr>
        <w:t xml:space="preserve"> ενδιάμεσα δεν θα υπάρξει </w:t>
      </w:r>
      <w:r>
        <w:rPr>
          <w:rFonts w:eastAsia="Times New Roman" w:cs="Times New Roman"/>
          <w:szCs w:val="24"/>
        </w:rPr>
        <w:lastRenderedPageBreak/>
        <w:t xml:space="preserve">συνεδρίαση της </w:t>
      </w:r>
      <w:r>
        <w:rPr>
          <w:rFonts w:eastAsia="Times New Roman" w:cs="Times New Roman"/>
          <w:szCs w:val="24"/>
        </w:rPr>
        <w:t>Ολομέλεια</w:t>
      </w:r>
      <w:r>
        <w:rPr>
          <w:rFonts w:eastAsia="Times New Roman" w:cs="Times New Roman"/>
          <w:szCs w:val="24"/>
        </w:rPr>
        <w:t>ς</w:t>
      </w:r>
      <w:r>
        <w:rPr>
          <w:rFonts w:eastAsia="Times New Roman" w:cs="Times New Roman"/>
          <w:szCs w:val="24"/>
        </w:rPr>
        <w:t xml:space="preserve"> της </w:t>
      </w:r>
      <w:r>
        <w:rPr>
          <w:rFonts w:eastAsia="Times New Roman"/>
          <w:bCs/>
        </w:rPr>
        <w:t>Βουλή</w:t>
      </w:r>
      <w:r>
        <w:rPr>
          <w:rFonts w:eastAsia="Times New Roman" w:cs="Times New Roman"/>
          <w:szCs w:val="24"/>
        </w:rPr>
        <w:t xml:space="preserve">ς. </w:t>
      </w:r>
      <w:r>
        <w:rPr>
          <w:rFonts w:eastAsia="Times New Roman" w:cs="Times New Roman"/>
        </w:rPr>
        <w:t>Δηλαδή</w:t>
      </w:r>
      <w:r>
        <w:rPr>
          <w:rFonts w:eastAsia="Times New Roman" w:cs="Times New Roman"/>
          <w:szCs w:val="24"/>
        </w:rPr>
        <w:t xml:space="preserve"> δεν θα υπάρξει άλλη </w:t>
      </w:r>
      <w:r>
        <w:rPr>
          <w:rFonts w:eastAsia="Times New Roman" w:cs="Times New Roman"/>
          <w:szCs w:val="24"/>
        </w:rPr>
        <w:t xml:space="preserve">συνεδρίαση της </w:t>
      </w:r>
      <w:r>
        <w:rPr>
          <w:rFonts w:eastAsia="Times New Roman" w:cs="Times New Roman"/>
          <w:szCs w:val="24"/>
        </w:rPr>
        <w:t>Ολομέλεια</w:t>
      </w:r>
      <w:r>
        <w:rPr>
          <w:rFonts w:eastAsia="Times New Roman" w:cs="Times New Roman"/>
          <w:szCs w:val="24"/>
        </w:rPr>
        <w:t>ς</w:t>
      </w:r>
      <w:r>
        <w:rPr>
          <w:rFonts w:eastAsia="Times New Roman" w:cs="Times New Roman"/>
          <w:szCs w:val="24"/>
        </w:rPr>
        <w:t xml:space="preserve"> της </w:t>
      </w:r>
      <w:r>
        <w:rPr>
          <w:rFonts w:eastAsia="Times New Roman"/>
          <w:bCs/>
        </w:rPr>
        <w:t>Βουλή</w:t>
      </w:r>
      <w:r>
        <w:rPr>
          <w:rFonts w:eastAsia="Times New Roman" w:cs="Times New Roman"/>
          <w:szCs w:val="24"/>
        </w:rPr>
        <w:t>ς την Πέμπτη και την Παρασκευή. Θα πάμε</w:t>
      </w:r>
      <w:r>
        <w:rPr>
          <w:rFonts w:eastAsia="Times New Roman" w:cs="Times New Roman"/>
          <w:szCs w:val="24"/>
        </w:rPr>
        <w:t>, δηλαδή,</w:t>
      </w:r>
      <w:r>
        <w:rPr>
          <w:rFonts w:eastAsia="Times New Roman" w:cs="Times New Roman"/>
          <w:szCs w:val="24"/>
        </w:rPr>
        <w:t xml:space="preserve"> Δευτέρα</w:t>
      </w:r>
      <w:r>
        <w:rPr>
          <w:rFonts w:eastAsia="Times New Roman" w:cs="Times New Roman"/>
          <w:szCs w:val="24"/>
        </w:rPr>
        <w:t xml:space="preserve"> και</w:t>
      </w:r>
      <w:r>
        <w:rPr>
          <w:rFonts w:eastAsia="Times New Roman" w:cs="Times New Roman"/>
          <w:szCs w:val="24"/>
        </w:rPr>
        <w:t xml:space="preserve"> Τρίτη και θα κλείσουμε. Άρα θα </w:t>
      </w:r>
      <w:r>
        <w:rPr>
          <w:rFonts w:eastAsia="Times New Roman"/>
          <w:bCs/>
        </w:rPr>
        <w:t>είναι</w:t>
      </w:r>
      <w:r>
        <w:rPr>
          <w:rFonts w:eastAsia="Times New Roman" w:cs="Times New Roman"/>
          <w:szCs w:val="24"/>
        </w:rPr>
        <w:t xml:space="preserve"> πέντε συνεχείς </w:t>
      </w:r>
      <w:r>
        <w:rPr>
          <w:rFonts w:eastAsia="Times New Roman"/>
          <w:bCs/>
          <w:shd w:val="clear" w:color="auto" w:fill="FFFFFF"/>
        </w:rPr>
        <w:t>συνεδριάσεις</w:t>
      </w:r>
      <w:r>
        <w:rPr>
          <w:rFonts w:eastAsia="Times New Roman" w:cs="Times New Roman"/>
          <w:szCs w:val="24"/>
        </w:rPr>
        <w:t xml:space="preserve">. </w:t>
      </w:r>
    </w:p>
    <w:p w14:paraId="44482DBF" w14:textId="77777777" w:rsidR="00FC516A" w:rsidRDefault="00EA69A7">
      <w:pPr>
        <w:spacing w:line="600" w:lineRule="auto"/>
        <w:ind w:firstLine="720"/>
        <w:jc w:val="both"/>
        <w:rPr>
          <w:rFonts w:eastAsia="Times New Roman" w:cs="Times New Roman"/>
          <w:szCs w:val="24"/>
        </w:rPr>
      </w:pPr>
      <w:r>
        <w:rPr>
          <w:rFonts w:eastAsia="Times New Roman" w:cs="Times New Roman"/>
          <w:bCs/>
          <w:shd w:val="clear" w:color="auto" w:fill="FFFFFF"/>
        </w:rPr>
        <w:t>Επ</w:t>
      </w:r>
      <w:r>
        <w:rPr>
          <w:rFonts w:eastAsia="Times New Roman" w:cs="Times New Roman"/>
          <w:szCs w:val="24"/>
        </w:rPr>
        <w:t>’ αυτού</w:t>
      </w:r>
      <w:r>
        <w:rPr>
          <w:rFonts w:eastAsia="Times New Roman" w:cs="Times New Roman"/>
          <w:szCs w:val="24"/>
        </w:rPr>
        <w:t>,</w:t>
      </w:r>
      <w:r>
        <w:rPr>
          <w:rFonts w:eastAsia="Times New Roman" w:cs="Times New Roman"/>
          <w:szCs w:val="24"/>
        </w:rPr>
        <w:t xml:space="preserve"> έχουμε κάνει ειδική </w:t>
      </w:r>
      <w:r>
        <w:rPr>
          <w:rFonts w:eastAsia="Times New Roman"/>
          <w:szCs w:val="24"/>
        </w:rPr>
        <w:t>συζήτηση</w:t>
      </w:r>
      <w:r>
        <w:rPr>
          <w:rFonts w:eastAsia="Times New Roman" w:cs="Times New Roman"/>
          <w:szCs w:val="24"/>
        </w:rPr>
        <w:t xml:space="preserve"> και στη Διάσκεψη των Προέδρων και </w:t>
      </w:r>
      <w:r>
        <w:rPr>
          <w:rFonts w:eastAsia="Times New Roman"/>
          <w:bCs/>
        </w:rPr>
        <w:t>εί</w:t>
      </w:r>
      <w:r>
        <w:rPr>
          <w:rFonts w:eastAsia="Times New Roman" w:cs="Times New Roman"/>
          <w:szCs w:val="24"/>
        </w:rPr>
        <w:t xml:space="preserve">χαμε τη γνωμοδότηση της Επιστημονικής Επιτροπής. Δεν υπάρχει κανένα </w:t>
      </w:r>
      <w:r>
        <w:rPr>
          <w:rFonts w:eastAsia="Times New Roman"/>
          <w:szCs w:val="24"/>
        </w:rPr>
        <w:t>πρόβλημα</w:t>
      </w:r>
      <w:r>
        <w:rPr>
          <w:rFonts w:eastAsia="Times New Roman"/>
          <w:szCs w:val="24"/>
        </w:rPr>
        <w:t>,</w:t>
      </w:r>
      <w:r>
        <w:rPr>
          <w:rFonts w:eastAsia="Times New Roman"/>
          <w:szCs w:val="24"/>
        </w:rPr>
        <w:t xml:space="preserve"> </w:t>
      </w:r>
      <w:r>
        <w:rPr>
          <w:rFonts w:eastAsia="Times New Roman" w:cs="Times New Roman"/>
          <w:szCs w:val="24"/>
        </w:rPr>
        <w:t xml:space="preserve">τυπικό ή άλλο, </w:t>
      </w:r>
      <w:r>
        <w:rPr>
          <w:rFonts w:eastAsia="Times New Roman" w:cs="Times New Roman"/>
        </w:rPr>
        <w:t>για να</w:t>
      </w:r>
      <w:r>
        <w:rPr>
          <w:rFonts w:eastAsia="Times New Roman" w:cs="Times New Roman"/>
          <w:szCs w:val="24"/>
        </w:rPr>
        <w:t xml:space="preserve"> είμαστε σίγουροι. </w:t>
      </w:r>
    </w:p>
    <w:p w14:paraId="44482DC0"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Οι ομιλητές θα εγγραφούν με το</w:t>
      </w:r>
      <w:r>
        <w:rPr>
          <w:rFonts w:eastAsia="Times New Roman" w:cs="Times New Roman"/>
          <w:szCs w:val="24"/>
        </w:rPr>
        <w:t xml:space="preserve"> ηλεκτρονικό σύστημα έως το τέλος της ομιλίας των </w:t>
      </w:r>
      <w:r>
        <w:rPr>
          <w:rFonts w:eastAsia="Times New Roman" w:cs="Times New Roman"/>
          <w:szCs w:val="24"/>
        </w:rPr>
        <w:t xml:space="preserve">γενικών εισηγητών </w:t>
      </w:r>
      <w:r>
        <w:rPr>
          <w:rFonts w:eastAsia="Times New Roman"/>
          <w:bCs/>
        </w:rPr>
        <w:t>και</w:t>
      </w:r>
      <w:r>
        <w:rPr>
          <w:rFonts w:eastAsia="Times New Roman" w:cs="Times New Roman"/>
          <w:szCs w:val="24"/>
        </w:rPr>
        <w:t xml:space="preserve"> θα καταρτιστεί ενιαίος κατάλογος με εναλλαγή των ομιλητών. Η σειρά των ομιλητών θα οριστεί κατ’ </w:t>
      </w:r>
      <w:proofErr w:type="spellStart"/>
      <w:r>
        <w:rPr>
          <w:rFonts w:eastAsia="Times New Roman" w:cs="Times New Roman"/>
          <w:szCs w:val="24"/>
        </w:rPr>
        <w:t>εφαρμογήν</w:t>
      </w:r>
      <w:proofErr w:type="spellEnd"/>
      <w:r>
        <w:rPr>
          <w:rFonts w:eastAsia="Times New Roman" w:cs="Times New Roman"/>
          <w:szCs w:val="24"/>
        </w:rPr>
        <w:t xml:space="preserve"> των κύκλων των ομιλητών. </w:t>
      </w:r>
    </w:p>
    <w:p w14:paraId="44482DC1"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Προτείνω μετά τις ομιλίες των </w:t>
      </w:r>
      <w:r>
        <w:rPr>
          <w:rFonts w:eastAsia="Times New Roman" w:cs="Times New Roman"/>
          <w:szCs w:val="24"/>
        </w:rPr>
        <w:t xml:space="preserve">γενικών </w:t>
      </w:r>
      <w:r>
        <w:rPr>
          <w:rFonts w:eastAsia="Times New Roman" w:cs="Times New Roman"/>
          <w:szCs w:val="24"/>
        </w:rPr>
        <w:t xml:space="preserve">και </w:t>
      </w:r>
      <w:r>
        <w:rPr>
          <w:rFonts w:eastAsia="Times New Roman" w:cs="Times New Roman"/>
          <w:szCs w:val="24"/>
        </w:rPr>
        <w:t>ε</w:t>
      </w:r>
      <w:r>
        <w:rPr>
          <w:rFonts w:eastAsia="Times New Roman" w:cs="Times New Roman"/>
          <w:szCs w:val="24"/>
        </w:rPr>
        <w:t xml:space="preserve">ιδικών </w:t>
      </w:r>
      <w:r>
        <w:rPr>
          <w:rFonts w:eastAsia="Times New Roman" w:cs="Times New Roman"/>
          <w:szCs w:val="24"/>
        </w:rPr>
        <w:t>ε</w:t>
      </w:r>
      <w:r>
        <w:rPr>
          <w:rFonts w:eastAsia="Times New Roman" w:cs="Times New Roman"/>
          <w:szCs w:val="24"/>
        </w:rPr>
        <w:t>ι</w:t>
      </w:r>
      <w:r>
        <w:rPr>
          <w:rFonts w:eastAsia="Times New Roman" w:cs="Times New Roman"/>
          <w:szCs w:val="24"/>
        </w:rPr>
        <w:t xml:space="preserve">σηγητών να υπάρξει ένας κύκλος ομιλητών κατά προτεραιότητα με ομιλητή έναν Βουλευτή από κάθε κόμμα. </w:t>
      </w:r>
      <w:r>
        <w:rPr>
          <w:rFonts w:eastAsia="Times New Roman" w:cs="Times New Roman"/>
        </w:rPr>
        <w:t>Δηλαδή</w:t>
      </w:r>
      <w:r>
        <w:rPr>
          <w:rFonts w:eastAsia="Times New Roman" w:cs="Times New Roman"/>
        </w:rPr>
        <w:t>,</w:t>
      </w:r>
      <w:r>
        <w:rPr>
          <w:rFonts w:eastAsia="Times New Roman" w:cs="Times New Roman"/>
          <w:szCs w:val="24"/>
        </w:rPr>
        <w:t xml:space="preserve"> κατά προτεραιότητα θα έχουμε εννέα εναλλασσόμενους Βουλευτές, έναν από κάθε </w:t>
      </w:r>
      <w:r>
        <w:rPr>
          <w:rFonts w:eastAsia="Times New Roman" w:cs="Times New Roman"/>
          <w:szCs w:val="24"/>
        </w:rPr>
        <w:t>κόμμα -</w:t>
      </w:r>
      <w:r>
        <w:rPr>
          <w:rFonts w:eastAsia="Times New Roman" w:cs="Times New Roman"/>
          <w:szCs w:val="24"/>
        </w:rPr>
        <w:t>από τα οκτώ</w:t>
      </w:r>
      <w:r>
        <w:rPr>
          <w:rFonts w:eastAsia="Times New Roman" w:cs="Times New Roman"/>
          <w:szCs w:val="24"/>
        </w:rPr>
        <w:t>-</w:t>
      </w:r>
      <w:r>
        <w:rPr>
          <w:rFonts w:eastAsia="Times New Roman" w:cs="Times New Roman"/>
          <w:szCs w:val="24"/>
        </w:rPr>
        <w:t xml:space="preserve"> κόμματα και έναν Ανεξάρτητο Βουλευτή. Οι Ανεξάρτητοι Βουλευτές </w:t>
      </w:r>
      <w:r>
        <w:rPr>
          <w:rFonts w:eastAsia="Times New Roman"/>
          <w:bCs/>
        </w:rPr>
        <w:t>είναι</w:t>
      </w:r>
      <w:r>
        <w:rPr>
          <w:rFonts w:eastAsia="Times New Roman" w:cs="Times New Roman"/>
          <w:szCs w:val="24"/>
        </w:rPr>
        <w:t xml:space="preserve"> εννέα. Δεν υπάρχει κόμμα Ανεξαρτήτων. Τους βάζουμε στη </w:t>
      </w:r>
      <w:r>
        <w:rPr>
          <w:rFonts w:eastAsia="Times New Roman"/>
          <w:szCs w:val="24"/>
        </w:rPr>
        <w:t>διαδικασία</w:t>
      </w:r>
      <w:r>
        <w:rPr>
          <w:rFonts w:eastAsia="Times New Roman" w:cs="Times New Roman"/>
          <w:szCs w:val="24"/>
        </w:rPr>
        <w:t xml:space="preserve"> </w:t>
      </w:r>
      <w:r>
        <w:rPr>
          <w:rFonts w:eastAsia="Times New Roman" w:cs="Times New Roman"/>
          <w:szCs w:val="24"/>
          <w:lang w:val="en-US"/>
        </w:rPr>
        <w:t>ad</w:t>
      </w:r>
      <w:r>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Εν προκειμένω, θα </w:t>
      </w:r>
      <w:r>
        <w:rPr>
          <w:rFonts w:eastAsia="Times New Roman"/>
          <w:bCs/>
        </w:rPr>
        <w:t>είναι</w:t>
      </w:r>
      <w:r>
        <w:rPr>
          <w:rFonts w:eastAsia="Times New Roman" w:cs="Times New Roman"/>
          <w:szCs w:val="24"/>
        </w:rPr>
        <w:t xml:space="preserve"> ένας και στον πρώτο κύκλο. </w:t>
      </w:r>
    </w:p>
    <w:p w14:paraId="44482DC2"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Στη συνέχεια</w:t>
      </w:r>
      <w:r>
        <w:rPr>
          <w:rFonts w:eastAsia="Times New Roman" w:cs="Times New Roman"/>
          <w:szCs w:val="24"/>
        </w:rPr>
        <w:t>,</w:t>
      </w:r>
      <w:r>
        <w:rPr>
          <w:rFonts w:eastAsia="Times New Roman" w:cs="Times New Roman"/>
          <w:szCs w:val="24"/>
        </w:rPr>
        <w:t xml:space="preserve"> </w:t>
      </w:r>
      <w:r>
        <w:rPr>
          <w:rFonts w:eastAsia="Times New Roman" w:cs="Times New Roman"/>
        </w:rPr>
        <w:t>για να</w:t>
      </w:r>
      <w:r>
        <w:rPr>
          <w:rFonts w:eastAsia="Times New Roman" w:cs="Times New Roman"/>
          <w:szCs w:val="24"/>
        </w:rPr>
        <w:t xml:space="preserve"> τηρηθεί κατά το δυνατόν η κατ’ αναλογία</w:t>
      </w:r>
      <w:r>
        <w:rPr>
          <w:rFonts w:eastAsia="Times New Roman" w:cs="Times New Roman"/>
          <w:szCs w:val="24"/>
        </w:rPr>
        <w:t xml:space="preserve"> </w:t>
      </w:r>
      <w:r>
        <w:rPr>
          <w:rFonts w:eastAsia="Times New Roman" w:cs="Times New Roman"/>
          <w:szCs w:val="24"/>
        </w:rPr>
        <w:t>β</w:t>
      </w:r>
      <w:r>
        <w:rPr>
          <w:rFonts w:eastAsia="Times New Roman" w:cs="Times New Roman"/>
          <w:szCs w:val="24"/>
        </w:rPr>
        <w:t xml:space="preserve">ουλευτικών </w:t>
      </w:r>
      <w:r>
        <w:rPr>
          <w:rFonts w:eastAsia="Times New Roman" w:cs="Times New Roman"/>
          <w:szCs w:val="24"/>
        </w:rPr>
        <w:t>ε</w:t>
      </w:r>
      <w:r>
        <w:rPr>
          <w:rFonts w:eastAsia="Times New Roman" w:cs="Times New Roman"/>
          <w:szCs w:val="24"/>
        </w:rPr>
        <w:t xml:space="preserve">δρών εκπροσώπηση των κομμάτων, προτείνω να καταρτιστεί ένας ενιαίος κατάλογος ομιλητών, </w:t>
      </w:r>
      <w:r>
        <w:rPr>
          <w:rFonts w:eastAsia="Times New Roman" w:cs="Times New Roman"/>
          <w:bCs/>
          <w:shd w:val="clear" w:color="auto" w:fill="FFFFFF"/>
        </w:rPr>
        <w:t>που</w:t>
      </w:r>
      <w:r>
        <w:rPr>
          <w:rFonts w:eastAsia="Times New Roman" w:cs="Times New Roman"/>
          <w:szCs w:val="24"/>
        </w:rPr>
        <w:t xml:space="preserve"> θα περιλαμβάνει όλους τους εγγεγραμμένους Βουλευτές με το </w:t>
      </w:r>
      <w:r>
        <w:rPr>
          <w:rFonts w:eastAsia="Times New Roman" w:cs="Times New Roman"/>
          <w:szCs w:val="24"/>
        </w:rPr>
        <w:lastRenderedPageBreak/>
        <w:t xml:space="preserve">ηλεκτρονικό σύστημα. Η εναλλαγή των ομιλητών θα γίνεται κατ’ </w:t>
      </w:r>
      <w:proofErr w:type="spellStart"/>
      <w:r>
        <w:rPr>
          <w:rFonts w:eastAsia="Times New Roman" w:cs="Times New Roman"/>
          <w:szCs w:val="24"/>
        </w:rPr>
        <w:t>αναλογίαν</w:t>
      </w:r>
      <w:proofErr w:type="spellEnd"/>
      <w:r>
        <w:rPr>
          <w:rFonts w:eastAsia="Times New Roman" w:cs="Times New Roman"/>
          <w:szCs w:val="24"/>
        </w:rPr>
        <w:t xml:space="preserve"> της κοινοβουλευτικής </w:t>
      </w:r>
      <w:r>
        <w:rPr>
          <w:rFonts w:eastAsia="Times New Roman" w:cs="Times New Roman"/>
          <w:szCs w:val="24"/>
        </w:rPr>
        <w:t xml:space="preserve">δύναμης των κομμάτων. </w:t>
      </w:r>
    </w:p>
    <w:p w14:paraId="44482DC3"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Οι κύκλοι των ομιλητών θα </w:t>
      </w:r>
      <w:r>
        <w:rPr>
          <w:rFonts w:eastAsia="Times New Roman"/>
          <w:bCs/>
        </w:rPr>
        <w:t>είναι</w:t>
      </w:r>
      <w:r>
        <w:rPr>
          <w:rFonts w:eastAsia="Times New Roman" w:cs="Times New Roman"/>
          <w:szCs w:val="24"/>
        </w:rPr>
        <w:t xml:space="preserve"> ως εξής. Έκαστος κύκλος ομιλητών θα αποτελείται από δεκατέσσερις περίπου Βουλευτές, </w:t>
      </w:r>
      <w:r>
        <w:rPr>
          <w:rFonts w:eastAsia="Times New Roman" w:cs="Times New Roman"/>
          <w:bCs/>
          <w:shd w:val="clear" w:color="auto" w:fill="FFFFFF"/>
        </w:rPr>
        <w:t>που</w:t>
      </w:r>
      <w:r>
        <w:rPr>
          <w:rFonts w:eastAsia="Times New Roman" w:cs="Times New Roman"/>
          <w:szCs w:val="24"/>
        </w:rPr>
        <w:t xml:space="preserve"> θα εναλλάσσονται. </w:t>
      </w:r>
      <w:r>
        <w:rPr>
          <w:rFonts w:eastAsia="Times New Roman" w:cs="Times New Roman"/>
          <w:szCs w:val="24"/>
        </w:rPr>
        <w:t>Π</w:t>
      </w:r>
      <w:r>
        <w:rPr>
          <w:rFonts w:eastAsia="Times New Roman" w:cs="Times New Roman"/>
          <w:szCs w:val="24"/>
        </w:rPr>
        <w:t>ερίπου</w:t>
      </w:r>
      <w:r>
        <w:rPr>
          <w:rFonts w:eastAsia="Times New Roman" w:cs="Times New Roman"/>
          <w:szCs w:val="24"/>
        </w:rPr>
        <w:t>,</w:t>
      </w:r>
      <w:r>
        <w:rPr>
          <w:rFonts w:eastAsia="Times New Roman" w:cs="Times New Roman"/>
          <w:szCs w:val="24"/>
        </w:rPr>
        <w:t xml:space="preserve"> ξέρετε πού πηγαίνει, </w:t>
      </w:r>
      <w:r>
        <w:rPr>
          <w:rFonts w:eastAsia="Times New Roman"/>
          <w:bCs/>
          <w:shd w:val="clear" w:color="auto" w:fill="FFFFFF"/>
        </w:rPr>
        <w:t>ότι</w:t>
      </w:r>
      <w:r>
        <w:rPr>
          <w:rFonts w:eastAsia="Times New Roman" w:cs="Times New Roman"/>
          <w:szCs w:val="24"/>
        </w:rPr>
        <w:t xml:space="preserve"> κάποια στιγμή κάποια μικρότερα κόμματα ή άλλοι σταματούν να σ</w:t>
      </w:r>
      <w:r>
        <w:rPr>
          <w:rFonts w:eastAsia="Times New Roman" w:cs="Times New Roman"/>
          <w:szCs w:val="24"/>
        </w:rPr>
        <w:t xml:space="preserve">υμμετέχουν σε αυτόν τον κύκλο </w:t>
      </w:r>
      <w:r>
        <w:rPr>
          <w:rFonts w:eastAsia="Times New Roman"/>
          <w:bCs/>
        </w:rPr>
        <w:t>και</w:t>
      </w:r>
      <w:r>
        <w:rPr>
          <w:rFonts w:eastAsia="Times New Roman" w:cs="Times New Roman"/>
          <w:szCs w:val="24"/>
        </w:rPr>
        <w:t xml:space="preserve"> συνεχίζεται με λιγότερους. Το λέω, </w:t>
      </w:r>
      <w:r>
        <w:rPr>
          <w:rFonts w:eastAsia="Times New Roman" w:cs="Times New Roman"/>
        </w:rPr>
        <w:t>για να</w:t>
      </w:r>
      <w:r>
        <w:rPr>
          <w:rFonts w:eastAsia="Times New Roman" w:cs="Times New Roman"/>
          <w:szCs w:val="24"/>
        </w:rPr>
        <w:t xml:space="preserve"> μην υπάρχει καμ</w:t>
      </w:r>
      <w:r>
        <w:rPr>
          <w:rFonts w:eastAsia="Times New Roman" w:cs="Times New Roman"/>
          <w:szCs w:val="24"/>
        </w:rPr>
        <w:t>μ</w:t>
      </w:r>
      <w:r>
        <w:rPr>
          <w:rFonts w:eastAsia="Times New Roman" w:cs="Times New Roman"/>
          <w:szCs w:val="24"/>
        </w:rPr>
        <w:t xml:space="preserve">ία παρερμηνεία. </w:t>
      </w:r>
    </w:p>
    <w:p w14:paraId="44482DC4" w14:textId="77777777" w:rsidR="00FC516A" w:rsidRDefault="00EA69A7">
      <w:pPr>
        <w:spacing w:line="600" w:lineRule="auto"/>
        <w:ind w:firstLine="720"/>
        <w:jc w:val="both"/>
        <w:rPr>
          <w:rFonts w:eastAsia="Times New Roman" w:cs="Times New Roman"/>
          <w:bCs/>
          <w:shd w:val="clear" w:color="auto" w:fill="FFFFFF"/>
        </w:rPr>
      </w:pPr>
      <w:r>
        <w:rPr>
          <w:rFonts w:eastAsia="Times New Roman"/>
          <w:bCs/>
          <w:shd w:val="clear" w:color="auto" w:fill="FFFFFF"/>
        </w:rPr>
        <w:t xml:space="preserve">Προβλέπεται </w:t>
      </w:r>
      <w:r>
        <w:rPr>
          <w:rFonts w:eastAsia="Times New Roman" w:cs="Times New Roman"/>
          <w:bCs/>
          <w:shd w:val="clear" w:color="auto" w:fill="FFFFFF"/>
        </w:rPr>
        <w:t xml:space="preserve">να γίνουν περίπου δεκαπέντε τέτοιοι κύκλοι. Η προσπάθεια θα </w:t>
      </w:r>
      <w:r>
        <w:rPr>
          <w:rFonts w:eastAsia="Times New Roman"/>
          <w:bCs/>
          <w:shd w:val="clear" w:color="auto" w:fill="FFFFFF"/>
        </w:rPr>
        <w:t>είναι</w:t>
      </w:r>
      <w:r>
        <w:rPr>
          <w:rFonts w:eastAsia="Times New Roman" w:cs="Times New Roman"/>
          <w:bCs/>
          <w:shd w:val="clear" w:color="auto" w:fill="FFFFFF"/>
        </w:rPr>
        <w:t xml:space="preserve"> να εξαντληθεί ο κατάλογος όλων όσων θελήσουν να μιλήσουν, όπως έγινε </w:t>
      </w:r>
      <w:r>
        <w:rPr>
          <w:rFonts w:eastAsia="Times New Roman" w:cs="Times New Roman"/>
          <w:bCs/>
          <w:shd w:val="clear" w:color="auto" w:fill="FFFFFF"/>
        </w:rPr>
        <w:t xml:space="preserve">και πέρυσι. </w:t>
      </w:r>
      <w:r>
        <w:rPr>
          <w:rFonts w:eastAsia="Times New Roman"/>
          <w:bCs/>
          <w:shd w:val="clear" w:color="auto" w:fill="FFFFFF"/>
        </w:rPr>
        <w:t>Συγκεκριμένα</w:t>
      </w:r>
      <w:r>
        <w:rPr>
          <w:rFonts w:eastAsia="Times New Roman" w:cs="Times New Roman"/>
          <w:bCs/>
          <w:shd w:val="clear" w:color="auto" w:fill="FFFFFF"/>
        </w:rPr>
        <w:t xml:space="preserve">, κάθε κύκλος θα απαρτίζεται από δώδεκα Βουλευτές των πέντε πρώτων Κοινοβουλευτικών Ομάδων, έξι του ΣΥΡΙΖΑ, τρεις της Νέας Δημοκρατίας, έναν της Δημοκρατικής Συμπαράταξης, έναν της Χρυσής Αυγής και έναν από το ΚΚΕ και διαδοχικά ανά </w:t>
      </w:r>
      <w:r>
        <w:rPr>
          <w:rFonts w:eastAsia="Times New Roman" w:cs="Times New Roman"/>
          <w:bCs/>
          <w:shd w:val="clear" w:color="auto" w:fill="FFFFFF"/>
        </w:rPr>
        <w:t>δύο κύκλους θα μπαίνει ένας Βουλευτής από την Ένωση Κεντρώων και ένας Βουλευτής από το Ποτάμι. Σε κάθε κύκλο θα μπαίνει ένας Ανεξάρτητος Βουλευτής μέχρι τον όγδοο κύκλο, οπότε θα εξαντληθούν οι εννέα</w:t>
      </w:r>
      <w:r>
        <w:rPr>
          <w:rFonts w:eastAsia="Times New Roman" w:cs="Times New Roman"/>
          <w:bCs/>
          <w:shd w:val="clear" w:color="auto" w:fill="FFFFFF"/>
        </w:rPr>
        <w:t>,</w:t>
      </w:r>
      <w:r>
        <w:rPr>
          <w:rFonts w:eastAsia="Times New Roman" w:cs="Times New Roman"/>
          <w:bCs/>
          <w:shd w:val="clear" w:color="auto" w:fill="FFFFFF"/>
        </w:rPr>
        <w:t xml:space="preserve"> που είχαμε πει. </w:t>
      </w:r>
    </w:p>
    <w:p w14:paraId="44482DC5" w14:textId="77777777" w:rsidR="00FC516A" w:rsidRDefault="00EA69A7">
      <w:pPr>
        <w:spacing w:line="600" w:lineRule="auto"/>
        <w:ind w:firstLine="720"/>
        <w:jc w:val="both"/>
        <w:rPr>
          <w:rFonts w:eastAsia="Times New Roman"/>
          <w:bCs/>
          <w:shd w:val="clear" w:color="auto" w:fill="FFFFFF"/>
        </w:rPr>
      </w:pPr>
      <w:r>
        <w:rPr>
          <w:rFonts w:eastAsia="Times New Roman" w:cs="Times New Roman"/>
          <w:bCs/>
          <w:shd w:val="clear" w:color="auto" w:fill="FFFFFF"/>
        </w:rPr>
        <w:t xml:space="preserve">Η Κοινοβουλευτική Ομάδα των Ανεξαρτήτων Ελλήνων θα συμμετάσχει στη </w:t>
      </w:r>
      <w:r>
        <w:rPr>
          <w:rFonts w:eastAsia="Times New Roman"/>
          <w:bCs/>
          <w:shd w:val="clear" w:color="auto" w:fill="FFFFFF"/>
        </w:rPr>
        <w:t>συζήτηση</w:t>
      </w:r>
      <w:r>
        <w:rPr>
          <w:rFonts w:eastAsia="Times New Roman" w:cs="Times New Roman"/>
          <w:bCs/>
          <w:shd w:val="clear" w:color="auto" w:fill="FFFFFF"/>
        </w:rPr>
        <w:t xml:space="preserve"> </w:t>
      </w:r>
      <w:r>
        <w:rPr>
          <w:rFonts w:eastAsia="Times New Roman"/>
          <w:bCs/>
          <w:shd w:val="clear" w:color="auto" w:fill="FFFFFF"/>
        </w:rPr>
        <w:t xml:space="preserve">με </w:t>
      </w:r>
      <w:r>
        <w:rPr>
          <w:rFonts w:eastAsia="Times New Roman" w:cs="Times New Roman"/>
          <w:bCs/>
          <w:shd w:val="clear" w:color="auto" w:fill="FFFFFF"/>
        </w:rPr>
        <w:t xml:space="preserve">τέσσερις ομιλητές, εφόσον οι υπόλοιποι </w:t>
      </w:r>
      <w:r>
        <w:rPr>
          <w:rFonts w:eastAsia="Times New Roman"/>
          <w:bCs/>
          <w:shd w:val="clear" w:color="auto" w:fill="FFFFFF"/>
        </w:rPr>
        <w:t>είναι</w:t>
      </w:r>
      <w:r>
        <w:rPr>
          <w:rFonts w:eastAsia="Times New Roman" w:cs="Times New Roman"/>
          <w:bCs/>
          <w:shd w:val="clear" w:color="auto" w:fill="FFFFFF"/>
        </w:rPr>
        <w:t xml:space="preserve"> μέλη της </w:t>
      </w:r>
      <w:r>
        <w:rPr>
          <w:rFonts w:eastAsia="Times New Roman"/>
          <w:bCs/>
          <w:shd w:val="clear" w:color="auto" w:fill="FFFFFF"/>
        </w:rPr>
        <w:t>Κυβέρνησης. Εκ των πραγμάτων, οι τέσσερις αυτοί Βουλευτές θα μοιραστούν για τις αγορεύσεις του Γενικού Εισηγητή, του Ειδικο</w:t>
      </w:r>
      <w:r>
        <w:rPr>
          <w:rFonts w:eastAsia="Times New Roman"/>
          <w:bCs/>
          <w:shd w:val="clear" w:color="auto" w:fill="FFFFFF"/>
        </w:rPr>
        <w:t xml:space="preserve">ύ Εισηγητή, του Κοινοβουλευτικού Εκπρόσωπου και </w:t>
      </w:r>
      <w:r>
        <w:rPr>
          <w:rFonts w:eastAsia="Times New Roman"/>
          <w:bCs/>
          <w:shd w:val="clear" w:color="auto" w:fill="FFFFFF"/>
        </w:rPr>
        <w:lastRenderedPageBreak/>
        <w:t>του Βουλευτή, που θα μιλήσει στον πρώτο κατά προτεραιότητα κύκλο. Γι’ αυτό δεν ανέφερα προηγούμενα και τους Ανεξάρτητους Έλληνες στη σειρά.</w:t>
      </w:r>
    </w:p>
    <w:p w14:paraId="44482DC6" w14:textId="77777777" w:rsidR="00FC516A" w:rsidRDefault="00EA69A7">
      <w:pPr>
        <w:spacing w:line="600" w:lineRule="auto"/>
        <w:ind w:firstLine="720"/>
        <w:jc w:val="both"/>
        <w:rPr>
          <w:rFonts w:eastAsia="Times New Roman" w:cs="Times New Roman"/>
          <w:szCs w:val="24"/>
        </w:rPr>
      </w:pPr>
      <w:r>
        <w:rPr>
          <w:rFonts w:eastAsia="Times New Roman"/>
          <w:bCs/>
          <w:shd w:val="clear" w:color="auto" w:fill="FFFFFF"/>
        </w:rPr>
        <w:t>Τυχόν αλλαγές της σειράς των εγγεγραμμένων ομιλητών θα γίνονται σε ε</w:t>
      </w:r>
      <w:r>
        <w:rPr>
          <w:rFonts w:eastAsia="Times New Roman"/>
          <w:bCs/>
          <w:shd w:val="clear" w:color="auto" w:fill="FFFFFF"/>
        </w:rPr>
        <w:t xml:space="preserve">ξαιρετικές περιπτώσεις με έγκριση του Προεδρείου και με έγγραφο του Γενικού Γραμματέα της Κοινοβουλευτικής Ομάδας, που θα απευθύνεται στο Προεδρείο και με την απαραίτητη προϋπόθεση της αμοιβαίας αλλαγής, έως τη λήξη της δεύτερης συνεδρίασης. </w:t>
      </w:r>
    </w:p>
    <w:p w14:paraId="44482DC7" w14:textId="77777777" w:rsidR="00FC516A" w:rsidRDefault="00EA69A7">
      <w:pPr>
        <w:tabs>
          <w:tab w:val="left" w:pos="1494"/>
        </w:tabs>
        <w:spacing w:line="600" w:lineRule="auto"/>
        <w:ind w:firstLine="720"/>
        <w:jc w:val="both"/>
        <w:rPr>
          <w:rFonts w:eastAsia="Times New Roman" w:cs="Times New Roman"/>
          <w:szCs w:val="24"/>
        </w:rPr>
      </w:pPr>
      <w:r>
        <w:rPr>
          <w:rFonts w:eastAsia="Times New Roman" w:cs="Times New Roman"/>
          <w:szCs w:val="24"/>
        </w:rPr>
        <w:t>Θα καταβάλουμ</w:t>
      </w:r>
      <w:r>
        <w:rPr>
          <w:rFonts w:eastAsia="Times New Roman" w:cs="Times New Roman"/>
          <w:szCs w:val="24"/>
        </w:rPr>
        <w:t>ε και φέτος κάθε προσπάθεια, όπως γίνεται τα τελευταία χρόνια, ώστε να μιλήσουν όσο το δυνατόν περισσότεροι συνάδελφοι. Αυτό θα καταστεί δυνατόν</w:t>
      </w:r>
      <w:r>
        <w:rPr>
          <w:rFonts w:eastAsia="Times New Roman" w:cs="Times New Roman"/>
          <w:szCs w:val="24"/>
        </w:rPr>
        <w:t>,</w:t>
      </w:r>
      <w:r>
        <w:rPr>
          <w:rFonts w:eastAsia="Times New Roman" w:cs="Times New Roman"/>
          <w:szCs w:val="24"/>
        </w:rPr>
        <w:t xml:space="preserve"> αν περιοριζόμαστε όλοι στο χρόνο που δικαιούται ο καθένας και αν οι συνεδριάσεις μας αρχίζουν ακριβώς στην ώρα</w:t>
      </w:r>
      <w:r>
        <w:rPr>
          <w:rFonts w:eastAsia="Times New Roman" w:cs="Times New Roman"/>
          <w:szCs w:val="24"/>
        </w:rPr>
        <w:t xml:space="preserve"> που έχει καθοριστεί από την ημερήσια διάταξη. </w:t>
      </w:r>
    </w:p>
    <w:p w14:paraId="44482DC8" w14:textId="77777777" w:rsidR="00FC516A" w:rsidRDefault="00EA69A7">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Γι’ αυτό τονίζω, κυρίες και κύριοι συνάδελφοι, να είναι αυστηρότατη η τήρηση του χρόνου και η έναρξη των συνεδριάσεων να γίνεται την ώρα που έχει προβλεφθεί. Οι πρωινές συνεδριάσεις θα αρχίζουν στις 10.00΄ και θα ολοκληρώνονται στις 22.00΄ ή 22.30΄ χωρίς </w:t>
      </w:r>
      <w:r>
        <w:rPr>
          <w:rFonts w:eastAsia="Times New Roman" w:cs="Times New Roman"/>
          <w:szCs w:val="24"/>
        </w:rPr>
        <w:t>μ</w:t>
      </w:r>
      <w:r>
        <w:rPr>
          <w:rFonts w:eastAsia="Times New Roman" w:cs="Times New Roman"/>
          <w:szCs w:val="24"/>
        </w:rPr>
        <w:t xml:space="preserve">εσημεριανή </w:t>
      </w:r>
      <w:r>
        <w:rPr>
          <w:rFonts w:eastAsia="Times New Roman" w:cs="Times New Roman"/>
          <w:szCs w:val="24"/>
        </w:rPr>
        <w:t xml:space="preserve">διακοπή. Δηλαδή δεν θα τελειώνουμε </w:t>
      </w:r>
      <w:r>
        <w:rPr>
          <w:rFonts w:eastAsia="Times New Roman" w:cs="Times New Roman"/>
          <w:szCs w:val="24"/>
        </w:rPr>
        <w:t>στις δώδεκα τα μεσάνυχτα</w:t>
      </w:r>
      <w:r>
        <w:rPr>
          <w:rFonts w:eastAsia="Times New Roman" w:cs="Times New Roman"/>
          <w:szCs w:val="24"/>
        </w:rPr>
        <w:t xml:space="preserve"> ή στη 1.00΄ ή στις 2.00΄</w:t>
      </w:r>
      <w:r>
        <w:rPr>
          <w:rFonts w:eastAsia="Times New Roman" w:cs="Times New Roman"/>
          <w:szCs w:val="24"/>
        </w:rPr>
        <w:t xml:space="preserve"> κ.λπ.,</w:t>
      </w:r>
      <w:r>
        <w:rPr>
          <w:rFonts w:eastAsia="Times New Roman" w:cs="Times New Roman"/>
          <w:szCs w:val="24"/>
        </w:rPr>
        <w:t xml:space="preserve"> </w:t>
      </w:r>
      <w:r>
        <w:rPr>
          <w:rFonts w:eastAsia="Times New Roman" w:cs="Times New Roman"/>
          <w:szCs w:val="24"/>
        </w:rPr>
        <w:t xml:space="preserve">όπως παλιά. </w:t>
      </w:r>
      <w:r>
        <w:rPr>
          <w:rFonts w:eastAsia="Times New Roman" w:cs="Times New Roman"/>
          <w:szCs w:val="24"/>
        </w:rPr>
        <w:t>Αυτό και για τις υπηρεσίες της Βουλής, διότι κάθονται και ύστερα κάποιες ώρες και εργάζονται, και για τον κόσμο που παρακολουθεί και</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για τους Βουλευτές. </w:t>
      </w:r>
    </w:p>
    <w:p w14:paraId="44482DC9" w14:textId="77777777" w:rsidR="00FC516A" w:rsidRDefault="00EA69A7">
      <w:pPr>
        <w:tabs>
          <w:tab w:val="left" w:pos="1494"/>
        </w:tabs>
        <w:spacing w:line="600" w:lineRule="auto"/>
        <w:ind w:firstLine="720"/>
        <w:jc w:val="both"/>
        <w:rPr>
          <w:rFonts w:eastAsia="Times New Roman" w:cs="Times New Roman"/>
          <w:szCs w:val="24"/>
        </w:rPr>
      </w:pPr>
      <w:r>
        <w:rPr>
          <w:rFonts w:eastAsia="Times New Roman" w:cs="Times New Roman"/>
          <w:szCs w:val="24"/>
        </w:rPr>
        <w:lastRenderedPageBreak/>
        <w:t>Η ώρα έναρξης της συνεδρίασης της τελευταίας ημέρας συζήτησης, της Τρίτης 19 Δεκεμβρίου, θα εξαρτηθεί από τους εναπομείναντες ομιλητές και εναπομείνασες ομιλήτριες και θα γίνει γνωστή τη Δευτέρα 18 Δεκεμβρίου 2017, αφού δηλαδή δούμε ό</w:t>
      </w:r>
      <w:r>
        <w:rPr>
          <w:rFonts w:eastAsia="Times New Roman" w:cs="Times New Roman"/>
          <w:szCs w:val="24"/>
        </w:rPr>
        <w:t xml:space="preserve">λη την οικονομία της συζήτησης, πώς θα έχει πάει μέχρι τότε. </w:t>
      </w:r>
    </w:p>
    <w:p w14:paraId="44482DCA" w14:textId="77777777" w:rsidR="00FC516A" w:rsidRDefault="00EA69A7">
      <w:pPr>
        <w:tabs>
          <w:tab w:val="left" w:pos="1494"/>
        </w:tabs>
        <w:spacing w:line="600" w:lineRule="auto"/>
        <w:ind w:firstLine="720"/>
        <w:jc w:val="both"/>
        <w:rPr>
          <w:rFonts w:eastAsia="Times New Roman" w:cs="Times New Roman"/>
          <w:szCs w:val="24"/>
        </w:rPr>
      </w:pPr>
      <w:r>
        <w:rPr>
          <w:rFonts w:eastAsia="Times New Roman" w:cs="Times New Roman"/>
          <w:szCs w:val="24"/>
        </w:rPr>
        <w:t>Αυτά τα έχουμε πει και στη Διάσκεψη των Προέδρων. Έχουμε κάνει μια σχετική επεξεργασία για την οικονομία της συζήτησης. Δεν είναι πρωτογενής επεξεργασία.</w:t>
      </w:r>
    </w:p>
    <w:p w14:paraId="44482DCB" w14:textId="77777777" w:rsidR="00FC516A" w:rsidRDefault="00EA69A7">
      <w:pPr>
        <w:tabs>
          <w:tab w:val="left" w:pos="1494"/>
        </w:tabs>
        <w:spacing w:line="600" w:lineRule="auto"/>
        <w:ind w:firstLine="720"/>
        <w:jc w:val="both"/>
        <w:rPr>
          <w:rFonts w:eastAsia="Times New Roman" w:cs="Times New Roman"/>
          <w:szCs w:val="24"/>
        </w:rPr>
      </w:pPr>
      <w:r>
        <w:rPr>
          <w:rFonts w:eastAsia="Times New Roman" w:cs="Times New Roman"/>
          <w:szCs w:val="24"/>
        </w:rPr>
        <w:t>Προτείνω</w:t>
      </w:r>
      <w:r>
        <w:rPr>
          <w:rFonts w:eastAsia="Times New Roman" w:cs="Times New Roman"/>
          <w:szCs w:val="24"/>
        </w:rPr>
        <w:t>,</w:t>
      </w:r>
      <w:r>
        <w:rPr>
          <w:rFonts w:eastAsia="Times New Roman" w:cs="Times New Roman"/>
          <w:szCs w:val="24"/>
        </w:rPr>
        <w:t xml:space="preserve"> ο χρόνος ομιλίας των </w:t>
      </w:r>
      <w:r>
        <w:rPr>
          <w:rFonts w:eastAsia="Times New Roman" w:cs="Times New Roman"/>
          <w:szCs w:val="24"/>
        </w:rPr>
        <w:t>γενικών ε</w:t>
      </w:r>
      <w:r>
        <w:rPr>
          <w:rFonts w:eastAsia="Times New Roman" w:cs="Times New Roman"/>
          <w:szCs w:val="24"/>
        </w:rPr>
        <w:t xml:space="preserve">ισηγητών </w:t>
      </w:r>
      <w:r>
        <w:rPr>
          <w:rFonts w:eastAsia="Times New Roman" w:cs="Times New Roman"/>
          <w:szCs w:val="24"/>
        </w:rPr>
        <w:t xml:space="preserve">να είναι είκοσι λεπτά, των </w:t>
      </w:r>
      <w:r>
        <w:rPr>
          <w:rFonts w:eastAsia="Times New Roman" w:cs="Times New Roman"/>
          <w:szCs w:val="24"/>
        </w:rPr>
        <w:t>ειδικών εισηγητών</w:t>
      </w:r>
      <w:r>
        <w:rPr>
          <w:rFonts w:eastAsia="Times New Roman" w:cs="Times New Roman"/>
          <w:szCs w:val="24"/>
        </w:rPr>
        <w:t xml:space="preserve"> δώδεκα λεπτά, του Πρωθυπουργού τριάντα λεπτά, του Προέδρου της Κοινοβουλευτικής Ομάδας της Νέας Δημοκρατίας και Προέδρου της Αξιωματικής Αντιπολίτευσης τριάντα λεπτά, των Προέδρων των Κοινοβουλευτικών Ο</w:t>
      </w:r>
      <w:r>
        <w:rPr>
          <w:rFonts w:eastAsia="Times New Roman" w:cs="Times New Roman"/>
          <w:szCs w:val="24"/>
        </w:rPr>
        <w:t>μάδων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 του Κομμουνιστικού Κόμματος Ελλάδ</w:t>
      </w:r>
      <w:r>
        <w:rPr>
          <w:rFonts w:eastAsia="Times New Roman" w:cs="Times New Roman"/>
          <w:szCs w:val="24"/>
        </w:rPr>
        <w:t>α</w:t>
      </w:r>
      <w:r>
        <w:rPr>
          <w:rFonts w:eastAsia="Times New Roman" w:cs="Times New Roman"/>
          <w:szCs w:val="24"/>
        </w:rPr>
        <w:t>ς, των Ανεξαρτήτων Ελλήνων, της Ένωσης Κεντρώων και του Ποταμιού να είναι είκοσι πέντε λεπτά, του αρμοδίου Υπουργού Οικονομικών είκοσι πέντε λεπτά, του αρμόδιου Αναπληρωτή Υπουργού Οικονομικών δεκαπέντε λεπτά, της αρμόδιας Υφυπουργού Οικονομικών δέκα λεπτά</w:t>
      </w:r>
      <w:r>
        <w:rPr>
          <w:rFonts w:eastAsia="Times New Roman" w:cs="Times New Roman"/>
          <w:szCs w:val="24"/>
        </w:rPr>
        <w:t xml:space="preserve">, των Υπουργών των άλλων Υπουργείων δέκα λεπτά, των Αναπληρωτών Υπουργών και άλλων Υπουργών οκτώ λεπτά, των Υφυπουργών των άλλων Υπουργείων επτά λεπτά, κατά ανάλογη εφαρμογή των άρθρων 97 και 123 του Κανονισμού της Βουλής. </w:t>
      </w:r>
    </w:p>
    <w:p w14:paraId="44482DCC" w14:textId="77777777" w:rsidR="00FC516A" w:rsidRDefault="00EA69A7">
      <w:pPr>
        <w:tabs>
          <w:tab w:val="left" w:pos="1494"/>
        </w:tabs>
        <w:spacing w:line="600" w:lineRule="auto"/>
        <w:ind w:firstLine="720"/>
        <w:jc w:val="both"/>
        <w:rPr>
          <w:rFonts w:eastAsia="Times New Roman" w:cs="Times New Roman"/>
          <w:szCs w:val="24"/>
        </w:rPr>
      </w:pPr>
      <w:r>
        <w:rPr>
          <w:rFonts w:eastAsia="Times New Roman" w:cs="Times New Roman"/>
          <w:szCs w:val="24"/>
        </w:rPr>
        <w:lastRenderedPageBreak/>
        <w:t>Οι Κοινοβουλευτικοί Εκπρόσωποι δ</w:t>
      </w:r>
      <w:r>
        <w:rPr>
          <w:rFonts w:eastAsia="Times New Roman" w:cs="Times New Roman"/>
          <w:szCs w:val="24"/>
        </w:rPr>
        <w:t xml:space="preserve">ικαιούνται να μιλήσουν για δώδεκα λεπτά, εφόσον όμως προηγηθούν των Προέδρων των Κοινοβουλευτικών Ομάδων, αλλιώς θα περιοριστούν στον χρόνο της δευτερολογίας, δηλαδή στα έξι λεπτά και στα τρία λεπτά της </w:t>
      </w:r>
      <w:proofErr w:type="spellStart"/>
      <w:r>
        <w:rPr>
          <w:rFonts w:eastAsia="Times New Roman" w:cs="Times New Roman"/>
          <w:szCs w:val="24"/>
        </w:rPr>
        <w:t>τριτολογίας</w:t>
      </w:r>
      <w:proofErr w:type="spellEnd"/>
      <w:r>
        <w:rPr>
          <w:rFonts w:eastAsia="Times New Roman" w:cs="Times New Roman"/>
          <w:szCs w:val="24"/>
        </w:rPr>
        <w:t>, σύμφωνα με το άρθρο 167 παράγραφος 2 του</w:t>
      </w:r>
      <w:r>
        <w:rPr>
          <w:rFonts w:eastAsia="Times New Roman" w:cs="Times New Roman"/>
          <w:szCs w:val="24"/>
        </w:rPr>
        <w:t xml:space="preserve"> Κανονισμού της Βουλής. Επίσης, ο χρόνος ομιλίας για όλους τους εγγεγραμμένους στον κατάλογο ομιλητές θα είναι έξι λεπτά. </w:t>
      </w:r>
    </w:p>
    <w:p w14:paraId="44482DCD" w14:textId="77777777" w:rsidR="00FC516A" w:rsidRDefault="00EA69A7">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Τέλος, προτείνω η σημερινή συνεδρίαση να λήξει περίπου στις 23.00΄ με 23.30΄, δηλαδή να κλείσει όλος ο κύκλος των </w:t>
      </w:r>
      <w:r>
        <w:rPr>
          <w:rFonts w:eastAsia="Times New Roman" w:cs="Times New Roman"/>
          <w:szCs w:val="24"/>
        </w:rPr>
        <w:t>γενικών εισηγητών</w:t>
      </w:r>
      <w:r>
        <w:rPr>
          <w:rFonts w:eastAsia="Times New Roman" w:cs="Times New Roman"/>
          <w:szCs w:val="24"/>
        </w:rPr>
        <w:t xml:space="preserve"> κ</w:t>
      </w:r>
      <w:r>
        <w:rPr>
          <w:rFonts w:eastAsia="Times New Roman" w:cs="Times New Roman"/>
          <w:szCs w:val="24"/>
        </w:rPr>
        <w:t xml:space="preserve">αι των </w:t>
      </w:r>
      <w:r>
        <w:rPr>
          <w:rFonts w:eastAsia="Times New Roman" w:cs="Times New Roman"/>
          <w:szCs w:val="24"/>
        </w:rPr>
        <w:t>ειδικών εισηγητών</w:t>
      </w:r>
      <w:r>
        <w:rPr>
          <w:rFonts w:eastAsia="Times New Roman" w:cs="Times New Roman"/>
          <w:szCs w:val="24"/>
        </w:rPr>
        <w:t>. Να μην παρουσιαστεί το φαινόμενο</w:t>
      </w:r>
      <w:r>
        <w:rPr>
          <w:rFonts w:eastAsia="Times New Roman" w:cs="Times New Roman"/>
          <w:szCs w:val="24"/>
        </w:rPr>
        <w:t>,</w:t>
      </w:r>
      <w:r>
        <w:rPr>
          <w:rFonts w:eastAsia="Times New Roman" w:cs="Times New Roman"/>
          <w:szCs w:val="24"/>
        </w:rPr>
        <w:t xml:space="preserve"> συνάδελφοι </w:t>
      </w:r>
      <w:r>
        <w:rPr>
          <w:rFonts w:eastAsia="Times New Roman" w:cs="Times New Roman"/>
          <w:szCs w:val="24"/>
        </w:rPr>
        <w:t xml:space="preserve">ειδικοί εισηγητές </w:t>
      </w:r>
      <w:r>
        <w:rPr>
          <w:rFonts w:eastAsia="Times New Roman" w:cs="Times New Roman"/>
          <w:szCs w:val="24"/>
        </w:rPr>
        <w:t>να μιλήσουν την επόμενη ημέρα. Αύριο από το πρωί και μεθαύριο, δύο μέρες ολόκληρες</w:t>
      </w:r>
      <w:r>
        <w:rPr>
          <w:rFonts w:eastAsia="Times New Roman" w:cs="Times New Roman"/>
          <w:szCs w:val="24"/>
        </w:rPr>
        <w:t>,</w:t>
      </w:r>
      <w:r>
        <w:rPr>
          <w:rFonts w:eastAsia="Times New Roman" w:cs="Times New Roman"/>
          <w:szCs w:val="24"/>
        </w:rPr>
        <w:t xml:space="preserve"> θα είναι αφιερωμένες στις αγορεύσεις των Βουλευτών και βεβαίως Υπουργών, Υφυπουργών</w:t>
      </w:r>
      <w:r>
        <w:rPr>
          <w:rFonts w:eastAsia="Times New Roman" w:cs="Times New Roman"/>
          <w:szCs w:val="24"/>
        </w:rPr>
        <w:t>, Αναπληρωτών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ακριβώς για να έχουμε μια αίσθηση της οικονομίας της συζήτησης. </w:t>
      </w:r>
    </w:p>
    <w:p w14:paraId="44482DCE" w14:textId="77777777" w:rsidR="00FC516A" w:rsidRDefault="00EA69A7">
      <w:pPr>
        <w:tabs>
          <w:tab w:val="left" w:pos="1494"/>
        </w:tabs>
        <w:spacing w:line="600" w:lineRule="auto"/>
        <w:ind w:firstLine="720"/>
        <w:jc w:val="both"/>
        <w:rPr>
          <w:rFonts w:eastAsia="Times New Roman" w:cs="Times New Roman"/>
          <w:szCs w:val="24"/>
        </w:rPr>
      </w:pPr>
      <w:r>
        <w:rPr>
          <w:rFonts w:eastAsia="Times New Roman" w:cs="Times New Roman"/>
          <w:szCs w:val="24"/>
        </w:rPr>
        <w:t xml:space="preserve">Σήμερα, λοιπόν, θα μιλήσουν οι </w:t>
      </w:r>
      <w:r>
        <w:rPr>
          <w:rFonts w:eastAsia="Times New Roman" w:cs="Times New Roman"/>
          <w:szCs w:val="24"/>
        </w:rPr>
        <w:t xml:space="preserve">γενικοί </w:t>
      </w:r>
      <w:r>
        <w:rPr>
          <w:rFonts w:eastAsia="Times New Roman" w:cs="Times New Roman"/>
          <w:szCs w:val="24"/>
        </w:rPr>
        <w:t xml:space="preserve">και οι </w:t>
      </w:r>
      <w:r>
        <w:rPr>
          <w:rFonts w:eastAsia="Times New Roman" w:cs="Times New Roman"/>
          <w:szCs w:val="24"/>
        </w:rPr>
        <w:t>ειδικοί εισηγητές</w:t>
      </w:r>
      <w:r>
        <w:rPr>
          <w:rFonts w:eastAsia="Times New Roman" w:cs="Times New Roman"/>
          <w:szCs w:val="24"/>
        </w:rPr>
        <w:t>. Κλείνουν αυτοί οι δύο κύκλοι. Αύριο ξεκινάμε με τον κύκλο του ενός από κάθε κόμμα, συν ένας Ανεξάρτητος Β</w:t>
      </w:r>
      <w:r>
        <w:rPr>
          <w:rFonts w:eastAsia="Times New Roman" w:cs="Times New Roman"/>
          <w:szCs w:val="24"/>
        </w:rPr>
        <w:t xml:space="preserve">ουλευτής. </w:t>
      </w:r>
    </w:p>
    <w:p w14:paraId="44482DCF" w14:textId="77777777" w:rsidR="00FC516A" w:rsidRDefault="00EA69A7">
      <w:pPr>
        <w:tabs>
          <w:tab w:val="left" w:pos="1494"/>
        </w:tabs>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 xml:space="preserve">Θα προλάβουν απόψε οι </w:t>
      </w:r>
      <w:r>
        <w:rPr>
          <w:rFonts w:eastAsia="Times New Roman" w:cs="Times New Roman"/>
          <w:szCs w:val="24"/>
        </w:rPr>
        <w:t>ειδικοί εισηγητές</w:t>
      </w:r>
      <w:r>
        <w:rPr>
          <w:rFonts w:eastAsia="Times New Roman" w:cs="Times New Roman"/>
          <w:szCs w:val="24"/>
        </w:rPr>
        <w:t xml:space="preserve">; </w:t>
      </w:r>
    </w:p>
    <w:p w14:paraId="44482DD0"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w:t>
      </w:r>
      <w:r>
        <w:rPr>
          <w:rFonts w:eastAsia="Times New Roman" w:cs="Times New Roman"/>
          <w:szCs w:val="24"/>
        </w:rPr>
        <w:t xml:space="preserve"> Ναι, προλαβαίνουμε. Τα έχουμε πει. Αρχίσαμε στις 18.00΄ ακριβώς. Δεν υπάρχει θέμα. Προλαβαίνουμε. Να τηρηθούν οι χρόνοι, παρακαλώ, για σεβασμό προς όλου</w:t>
      </w:r>
      <w:r>
        <w:rPr>
          <w:rFonts w:eastAsia="Times New Roman" w:cs="Times New Roman"/>
          <w:szCs w:val="24"/>
        </w:rPr>
        <w:t xml:space="preserve">ς. </w:t>
      </w:r>
    </w:p>
    <w:p w14:paraId="44482DD1" w14:textId="77777777" w:rsidR="00FC516A" w:rsidRDefault="00EA69A7">
      <w:pPr>
        <w:tabs>
          <w:tab w:val="left" w:pos="1494"/>
        </w:tabs>
        <w:spacing w:line="600" w:lineRule="auto"/>
        <w:ind w:firstLine="720"/>
        <w:jc w:val="both"/>
        <w:rPr>
          <w:rFonts w:eastAsia="Times New Roman" w:cs="Times New Roman"/>
          <w:szCs w:val="24"/>
        </w:rPr>
      </w:pPr>
      <w:r>
        <w:rPr>
          <w:rFonts w:eastAsia="Times New Roman" w:cs="Times New Roman"/>
          <w:szCs w:val="24"/>
        </w:rPr>
        <w:t>Η σχετική λίστα με τους Υπουργούς, τους Υφυπουργούς, τους Αναπληρωτές θα είναι στη διάθεση των Γραμματέων των κομμάτων. Ήδη, είναι επεξεργασμένη και θα την έχετε το βράδυ, ίσως κιόλας σήμερα ή αύριο νωρίς το πρωί, αν γίνει κα</w:t>
      </w:r>
      <w:r>
        <w:rPr>
          <w:rFonts w:eastAsia="Times New Roman" w:cs="Times New Roman"/>
          <w:szCs w:val="24"/>
        </w:rPr>
        <w:t>μ</w:t>
      </w:r>
      <w:r>
        <w:rPr>
          <w:rFonts w:eastAsia="Times New Roman" w:cs="Times New Roman"/>
          <w:szCs w:val="24"/>
        </w:rPr>
        <w:t>μιά αλλαγή, έτσι ώστε να γ</w:t>
      </w:r>
      <w:r>
        <w:rPr>
          <w:rFonts w:eastAsia="Times New Roman" w:cs="Times New Roman"/>
          <w:szCs w:val="24"/>
        </w:rPr>
        <w:t xml:space="preserve">νωρίζετε την οικονομία των μεταξύ σας συνεννοήσεων για τους Βουλευτές για αντίκρουση σε σχέση με τους Υπουργούς. Τα έχουμε τακτοποιήσει όλα, έτσι ώστε να μην υπάρχει κάποιο πρόβλημα. </w:t>
      </w:r>
    </w:p>
    <w:p w14:paraId="44482DD2" w14:textId="77777777" w:rsidR="00FC516A" w:rsidRDefault="00EA69A7">
      <w:pPr>
        <w:tabs>
          <w:tab w:val="left" w:pos="2820"/>
        </w:tabs>
        <w:spacing w:after="0" w:line="600" w:lineRule="auto"/>
        <w:ind w:firstLine="680"/>
        <w:jc w:val="both"/>
        <w:rPr>
          <w:rFonts w:eastAsia="Times New Roman"/>
          <w:szCs w:val="24"/>
        </w:rPr>
      </w:pPr>
      <w:r>
        <w:rPr>
          <w:rFonts w:eastAsia="Times New Roman" w:cs="Times New Roman"/>
          <w:szCs w:val="24"/>
        </w:rPr>
        <w:t>Να σας πω ότι η ψηφοφορία που θα κάνουμε στις 19 Δεκεμβρίου το βράδυ ελπ</w:t>
      </w:r>
      <w:r>
        <w:rPr>
          <w:rFonts w:eastAsia="Times New Roman" w:cs="Times New Roman"/>
          <w:szCs w:val="24"/>
        </w:rPr>
        <w:t xml:space="preserve">ίζω -και είναι πολύ πιθανό- να είναι η τελευταία ονομαστική ψηφοφορία που γίνεται με τον γνωστό τρόπο εδώ και δεκαετίες στη Βουλή. Από τις 20 Δεκεμβρίου και ύστερα δεν θα χρησιμοποιηθεί ξανά αυτή η Αίθουσα για όσο χρειαστεί, δυο-τρεις </w:t>
      </w:r>
      <w:r>
        <w:rPr>
          <w:rFonts w:eastAsia="Times New Roman" w:cs="Times New Roman"/>
          <w:szCs w:val="24"/>
        </w:rPr>
        <w:t>ε</w:t>
      </w:r>
      <w:r>
        <w:rPr>
          <w:rFonts w:eastAsia="Times New Roman" w:cs="Times New Roman"/>
          <w:szCs w:val="24"/>
        </w:rPr>
        <w:t xml:space="preserve">βδομάδες δηλαδή. </w:t>
      </w:r>
      <w:r>
        <w:rPr>
          <w:rFonts w:eastAsia="Times New Roman"/>
          <w:szCs w:val="24"/>
        </w:rPr>
        <w:t xml:space="preserve">Θα </w:t>
      </w:r>
      <w:r>
        <w:rPr>
          <w:rFonts w:eastAsia="Times New Roman"/>
          <w:szCs w:val="24"/>
        </w:rPr>
        <w:t xml:space="preserve">χρησιμοποιηθεί η Γερουσία όταν </w:t>
      </w:r>
      <w:proofErr w:type="spellStart"/>
      <w:r>
        <w:rPr>
          <w:rFonts w:eastAsia="Times New Roman"/>
          <w:szCs w:val="24"/>
        </w:rPr>
        <w:t>ξαναξεκινήσουμε</w:t>
      </w:r>
      <w:proofErr w:type="spellEnd"/>
      <w:r>
        <w:rPr>
          <w:rFonts w:eastAsia="Times New Roman"/>
          <w:szCs w:val="24"/>
        </w:rPr>
        <w:t xml:space="preserve">, μέχρι τις 15 Ιανουαρίου περίπου, όπου ήδη θα έχει εγκατασταθεί πλήρως όλο το σύστημα ηλεκτρονικής ψηφοφορίας, που είναι πάρα πολύ σύγχρονο σε ευρωπαϊκή κλίμακα θα έλεγε κανείς. Αλλά πρέπει να το δούμε πρώτα, </w:t>
      </w:r>
      <w:r>
        <w:rPr>
          <w:rFonts w:eastAsia="Times New Roman"/>
          <w:szCs w:val="24"/>
        </w:rPr>
        <w:t xml:space="preserve">να γίνουν δοκιμές ., να πάει καλά, έτσι ώστε να γίνεται πιο γρήγορα η διαδικασία πλέον από εκεί και πέρα στο νέο έτος, στο 2018. Αυτό ενημερωτικά σας το λέω. </w:t>
      </w:r>
    </w:p>
    <w:p w14:paraId="44482DD3" w14:textId="77777777" w:rsidR="00FC516A" w:rsidRDefault="00EA69A7">
      <w:pPr>
        <w:tabs>
          <w:tab w:val="left" w:pos="2820"/>
        </w:tabs>
        <w:spacing w:line="600" w:lineRule="auto"/>
        <w:ind w:firstLine="720"/>
        <w:jc w:val="both"/>
        <w:rPr>
          <w:rFonts w:eastAsia="Times New Roman"/>
          <w:szCs w:val="24"/>
        </w:rPr>
      </w:pPr>
      <w:r>
        <w:rPr>
          <w:rFonts w:eastAsia="Times New Roman"/>
          <w:szCs w:val="24"/>
        </w:rPr>
        <w:lastRenderedPageBreak/>
        <w:t xml:space="preserve">Αν δεν έχετε αντίρρηση, να καλέσω στο Βήμα τον </w:t>
      </w:r>
      <w:r>
        <w:rPr>
          <w:rFonts w:eastAsia="Times New Roman"/>
          <w:szCs w:val="24"/>
        </w:rPr>
        <w:t>γ</w:t>
      </w:r>
      <w:r>
        <w:rPr>
          <w:rFonts w:eastAsia="Times New Roman"/>
          <w:szCs w:val="24"/>
        </w:rPr>
        <w:t xml:space="preserve">ενικό </w:t>
      </w:r>
      <w:r>
        <w:rPr>
          <w:rFonts w:eastAsia="Times New Roman"/>
          <w:szCs w:val="24"/>
        </w:rPr>
        <w:t>ε</w:t>
      </w:r>
      <w:r>
        <w:rPr>
          <w:rFonts w:eastAsia="Times New Roman"/>
          <w:szCs w:val="24"/>
        </w:rPr>
        <w:t xml:space="preserve">ισηγητή του ΣΥΡΙΖΑ κ. Δημήτριο </w:t>
      </w:r>
      <w:proofErr w:type="spellStart"/>
      <w:r>
        <w:rPr>
          <w:rFonts w:eastAsia="Times New Roman"/>
          <w:szCs w:val="24"/>
        </w:rPr>
        <w:t>Βέττα</w:t>
      </w:r>
      <w:proofErr w:type="spellEnd"/>
      <w:r>
        <w:rPr>
          <w:rFonts w:eastAsia="Times New Roman"/>
          <w:szCs w:val="24"/>
        </w:rPr>
        <w:t>. Ευχα</w:t>
      </w:r>
      <w:r>
        <w:rPr>
          <w:rFonts w:eastAsia="Times New Roman"/>
          <w:szCs w:val="24"/>
        </w:rPr>
        <w:t>ριστώ πολύ.</w:t>
      </w:r>
    </w:p>
    <w:p w14:paraId="44482DD4" w14:textId="77777777" w:rsidR="00FC516A" w:rsidRDefault="00EA69A7">
      <w:pPr>
        <w:tabs>
          <w:tab w:val="left" w:pos="2820"/>
        </w:tabs>
        <w:spacing w:line="600" w:lineRule="auto"/>
        <w:ind w:firstLine="720"/>
        <w:jc w:val="both"/>
        <w:rPr>
          <w:rFonts w:eastAsia="Times New Roman"/>
          <w:szCs w:val="24"/>
        </w:rPr>
      </w:pPr>
      <w:r>
        <w:rPr>
          <w:rFonts w:eastAsia="Times New Roman"/>
          <w:szCs w:val="24"/>
        </w:rPr>
        <w:t>Παρακαλώ να τηρηθούν οι χρόνοι, έτσι ώστε να βγούμε έγκαιρα.</w:t>
      </w:r>
    </w:p>
    <w:p w14:paraId="44482DD5" w14:textId="77777777" w:rsidR="00FC516A" w:rsidRDefault="00EA69A7">
      <w:pPr>
        <w:tabs>
          <w:tab w:val="left" w:pos="2820"/>
        </w:tabs>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Βέττα</w:t>
      </w:r>
      <w:proofErr w:type="spellEnd"/>
      <w:r>
        <w:rPr>
          <w:rFonts w:eastAsia="Times New Roman"/>
          <w:szCs w:val="24"/>
        </w:rPr>
        <w:t>, έχετε τον λόγο για είκοσι λεπτά.</w:t>
      </w:r>
    </w:p>
    <w:p w14:paraId="44482DD6" w14:textId="77777777" w:rsidR="00FC516A" w:rsidRDefault="00EA69A7">
      <w:pPr>
        <w:tabs>
          <w:tab w:val="left" w:pos="2820"/>
        </w:tabs>
        <w:spacing w:line="600" w:lineRule="auto"/>
        <w:ind w:firstLine="720"/>
        <w:jc w:val="both"/>
        <w:rPr>
          <w:rFonts w:eastAsia="Times New Roman"/>
          <w:szCs w:val="24"/>
        </w:rPr>
      </w:pPr>
      <w:r>
        <w:rPr>
          <w:rFonts w:eastAsia="Times New Roman"/>
          <w:b/>
          <w:szCs w:val="24"/>
        </w:rPr>
        <w:t xml:space="preserve">ΔΗΜΗΤΡΙΟΣ ΒΕΤΤΑΣ: </w:t>
      </w:r>
      <w:r>
        <w:rPr>
          <w:rFonts w:eastAsia="Times New Roman"/>
          <w:szCs w:val="24"/>
        </w:rPr>
        <w:t xml:space="preserve">Ευχαριστώ, κύριε Πρόεδρε. </w:t>
      </w:r>
    </w:p>
    <w:p w14:paraId="44482DD7" w14:textId="77777777" w:rsidR="00FC516A" w:rsidRDefault="00EA69A7">
      <w:pPr>
        <w:tabs>
          <w:tab w:val="left" w:pos="2820"/>
        </w:tabs>
        <w:spacing w:line="600" w:lineRule="auto"/>
        <w:ind w:firstLine="720"/>
        <w:jc w:val="both"/>
        <w:rPr>
          <w:rFonts w:eastAsia="Times New Roman"/>
          <w:szCs w:val="24"/>
        </w:rPr>
      </w:pPr>
      <w:r>
        <w:rPr>
          <w:rFonts w:eastAsia="Times New Roman"/>
          <w:szCs w:val="24"/>
        </w:rPr>
        <w:t xml:space="preserve">Κυρίες και κύριοι συνάδελφοι, συζητάμε σήμερα στην Ολομέλεια τον </w:t>
      </w:r>
      <w:r>
        <w:rPr>
          <w:rFonts w:eastAsia="Times New Roman"/>
          <w:szCs w:val="24"/>
        </w:rPr>
        <w:t>κ</w:t>
      </w:r>
      <w:r>
        <w:rPr>
          <w:rFonts w:eastAsia="Times New Roman"/>
          <w:szCs w:val="24"/>
        </w:rPr>
        <w:t xml:space="preserve">ρατικό </w:t>
      </w:r>
      <w:r>
        <w:rPr>
          <w:rFonts w:eastAsia="Times New Roman"/>
          <w:szCs w:val="24"/>
        </w:rPr>
        <w:t>π</w:t>
      </w:r>
      <w:r>
        <w:rPr>
          <w:rFonts w:eastAsia="Times New Roman"/>
          <w:szCs w:val="24"/>
        </w:rPr>
        <w:t>ροϋπολογισμό του 2018. Είναι ένας προϋπολογισμός ο οποίος θα υλοποιηθεί σε ένα πλαίσιο με συγκεκριμένους περιορισμούς, οι οποίοι, όπως γνωρίζετε, ισχύουν από το 2010, από όταν λοιπόν η χώρα μπήκε στα προγράμματα δημοσιονομικής προσαρμογής. Είναι ένας προϋπ</w:t>
      </w:r>
      <w:r>
        <w:rPr>
          <w:rFonts w:eastAsia="Times New Roman"/>
          <w:szCs w:val="24"/>
        </w:rPr>
        <w:t xml:space="preserve">ολογισμός αρκετά δύσκολος, αλλά ταυτόχρονα αισιόδοξος, με την έννοια ότι το 2018 είναι η τελευταία χρονιά δημοσιονομικής προσαρμογής της χώρας. Νέα μέτρα δημοσιονομικής προσαρμογής μέσα στο 2018 δεν θα νομοθετηθούν. </w:t>
      </w:r>
    </w:p>
    <w:p w14:paraId="44482DD8" w14:textId="77777777" w:rsidR="00FC516A" w:rsidRDefault="00EA69A7">
      <w:pPr>
        <w:tabs>
          <w:tab w:val="left" w:pos="2820"/>
        </w:tabs>
        <w:spacing w:line="600" w:lineRule="auto"/>
        <w:ind w:firstLine="720"/>
        <w:jc w:val="both"/>
        <w:rPr>
          <w:rFonts w:eastAsia="Times New Roman"/>
          <w:szCs w:val="24"/>
        </w:rPr>
      </w:pPr>
      <w:r>
        <w:rPr>
          <w:rFonts w:eastAsia="Times New Roman"/>
          <w:szCs w:val="24"/>
        </w:rPr>
        <w:t>Είναι ο τέταρτος προϋπολογισμός στη σει</w:t>
      </w:r>
      <w:r>
        <w:rPr>
          <w:rFonts w:eastAsia="Times New Roman"/>
          <w:szCs w:val="24"/>
        </w:rPr>
        <w:t>ρά που υλοποιεί η δική μας Κυβέρνηση. Οι προηγούμενοι του 2015, 2016 και 2017 εκτελέστηκαν με επιτυχία αναφορικά με τους δημοσιονομικούς στόχους και βεβαίως αυτό οφείλεται σε ένα βαθμό και στο γεγονός ότι όταν αναλάβαμε τη διακυβέρνηση της χώρας και μετά τ</w:t>
      </w:r>
      <w:r>
        <w:rPr>
          <w:rFonts w:eastAsia="Times New Roman"/>
          <w:szCs w:val="24"/>
        </w:rPr>
        <w:t xml:space="preserve">ον επώδυνο </w:t>
      </w:r>
      <w:r>
        <w:rPr>
          <w:rFonts w:eastAsia="Times New Roman"/>
          <w:szCs w:val="24"/>
        </w:rPr>
        <w:lastRenderedPageBreak/>
        <w:t xml:space="preserve">και δύσκολο συμβιβασμό του 2015, που θυμίζω ότι τον φέραμε στην κρίση του ελληνικού λαού στις εκλογές του Σεπτέμβρη, καταφέραμε να αλλάξουμε τα υψηλά πρωτογενή πλεονάσματα, τα οποία είχε αποδεχτεί η Κυβέρνηση Σαμαρά-Βενιζέλου. </w:t>
      </w:r>
    </w:p>
    <w:p w14:paraId="44482DD9" w14:textId="77777777" w:rsidR="00FC516A" w:rsidRDefault="00EA69A7">
      <w:pPr>
        <w:tabs>
          <w:tab w:val="left" w:pos="2820"/>
        </w:tabs>
        <w:spacing w:line="600" w:lineRule="auto"/>
        <w:ind w:firstLine="720"/>
        <w:jc w:val="both"/>
        <w:rPr>
          <w:rFonts w:eastAsia="Times New Roman"/>
          <w:szCs w:val="24"/>
        </w:rPr>
      </w:pPr>
      <w:r>
        <w:rPr>
          <w:rFonts w:eastAsia="Times New Roman"/>
          <w:szCs w:val="24"/>
        </w:rPr>
        <w:t>Γνωρίζετε, λοιπόν</w:t>
      </w:r>
      <w:r>
        <w:rPr>
          <w:rFonts w:eastAsia="Times New Roman"/>
          <w:szCs w:val="24"/>
        </w:rPr>
        <w:t>, όλοι σας πως τα πρωτογενή πλεονάσματα για το 2015, το 2016 και το 2017 και 2018 ήταν υψηλότερα. Ήταν της τάξεως του 3%, 3,5%, 4,5% και 4,2% αντίστοιχα. Η χώρα το 2014 βρισκόταν σε αδυναμία υλοποίησης του προγράμματος μετά τον εκτροχιασμού του προϋπολογισ</w:t>
      </w:r>
      <w:r>
        <w:rPr>
          <w:rFonts w:eastAsia="Times New Roman"/>
          <w:szCs w:val="24"/>
        </w:rPr>
        <w:t xml:space="preserve">μού από το καλοκαίρι 2014, που έκανε η προηγούμενη </w:t>
      </w:r>
      <w:r>
        <w:rPr>
          <w:rFonts w:eastAsia="Times New Roman"/>
          <w:szCs w:val="24"/>
        </w:rPr>
        <w:t>κ</w:t>
      </w:r>
      <w:r>
        <w:rPr>
          <w:rFonts w:eastAsia="Times New Roman"/>
          <w:szCs w:val="24"/>
        </w:rPr>
        <w:t xml:space="preserve">υβέρνηση για προφανείς λόγους. </w:t>
      </w:r>
    </w:p>
    <w:p w14:paraId="44482DDA" w14:textId="77777777" w:rsidR="00FC516A" w:rsidRDefault="00EA69A7">
      <w:pPr>
        <w:tabs>
          <w:tab w:val="left" w:pos="2820"/>
        </w:tabs>
        <w:spacing w:line="600" w:lineRule="auto"/>
        <w:ind w:firstLine="720"/>
        <w:jc w:val="both"/>
        <w:rPr>
          <w:rFonts w:eastAsia="Times New Roman"/>
          <w:szCs w:val="24"/>
        </w:rPr>
      </w:pPr>
      <w:r>
        <w:rPr>
          <w:rFonts w:eastAsia="Times New Roman"/>
          <w:szCs w:val="24"/>
        </w:rPr>
        <w:t>Μπορούμε, λοιπόν να φανταστούμε πόσο δύσκολο ήταν η χώρα να υλοποιήσει τόσο υψηλά πλεονάσματα τις επόμενες χρονιές. Φέραμε, λοιπόν, νέα συμφωνία χρηματοδοτικής διευκόλυνσης</w:t>
      </w:r>
      <w:r>
        <w:rPr>
          <w:rFonts w:eastAsia="Times New Roman"/>
          <w:szCs w:val="24"/>
        </w:rPr>
        <w:t>, μειώσαμε σημαντικά τα πρωτογενή πλεονάσματα στο επίπεδο του –θυμάστε όλοι σας- μείον 0,25%, συν 0,50%, συν 1,75%, 3,5% για το 2015, 2016, 2017 και 2018 αντίστοιχα και 3,5% μεσοπρόθεσμα.</w:t>
      </w:r>
    </w:p>
    <w:p w14:paraId="44482DDB" w14:textId="77777777" w:rsidR="00FC516A" w:rsidRDefault="00EA69A7">
      <w:pPr>
        <w:tabs>
          <w:tab w:val="left" w:pos="2820"/>
        </w:tabs>
        <w:spacing w:line="600" w:lineRule="auto"/>
        <w:ind w:firstLine="720"/>
        <w:jc w:val="both"/>
        <w:rPr>
          <w:rFonts w:eastAsia="Times New Roman"/>
          <w:szCs w:val="24"/>
        </w:rPr>
      </w:pPr>
      <w:r>
        <w:rPr>
          <w:rFonts w:eastAsia="Times New Roman"/>
          <w:szCs w:val="24"/>
        </w:rPr>
        <w:t>Αυτά ακριβώς τα χαμηλότερα πρωτογενή πλεονάσματα μας έδωσαν τη δυνατ</w:t>
      </w:r>
      <w:r>
        <w:rPr>
          <w:rFonts w:eastAsia="Times New Roman"/>
          <w:szCs w:val="24"/>
        </w:rPr>
        <w:t xml:space="preserve">ότητα να υλοποιήσουμε και τους δημοσιονομικούς στόχους στον προϋπολογισμό στο σύνολό τους, αλλά και να ενισχύσουμε με πολιτική επιλογή μας τον κοινωνικό προϋπολογισμό. </w:t>
      </w:r>
    </w:p>
    <w:p w14:paraId="44482DDC" w14:textId="77777777" w:rsidR="00FC516A" w:rsidRDefault="00EA69A7">
      <w:pPr>
        <w:tabs>
          <w:tab w:val="left" w:pos="2820"/>
        </w:tabs>
        <w:spacing w:line="600" w:lineRule="auto"/>
        <w:ind w:firstLine="720"/>
        <w:jc w:val="both"/>
        <w:rPr>
          <w:rFonts w:eastAsia="Times New Roman"/>
          <w:szCs w:val="24"/>
        </w:rPr>
      </w:pPr>
      <w:r>
        <w:rPr>
          <w:rFonts w:eastAsia="Times New Roman"/>
          <w:szCs w:val="24"/>
        </w:rPr>
        <w:lastRenderedPageBreak/>
        <w:t xml:space="preserve">Καταφέραμε με αυτόν τον τρόπο να βάλουμε τα δημόσια οικονομικά της χώρας σε μια σειρά, </w:t>
      </w:r>
      <w:r>
        <w:rPr>
          <w:rFonts w:eastAsia="Times New Roman"/>
          <w:szCs w:val="24"/>
        </w:rPr>
        <w:t>να δημιουργήσουμε ένα σημαντικό πλαίσιο κοινωνικής προστασίας, το οποίο δεν υπήρχε, αλλά και να αποκαταστήσουμε την αξιοπιστία της οικονομίας μας, αξιοπιστία η οποία αποτυπώθηκε τόσο με τη θετική κίνηση των μακροοικονομικών συντελεστών, όσο και με τη θετικ</w:t>
      </w:r>
      <w:r>
        <w:rPr>
          <w:rFonts w:eastAsia="Times New Roman"/>
          <w:szCs w:val="24"/>
        </w:rPr>
        <w:t>ή εξέλιξη των επιτοκίων που οδήγησαν στην ασφαλή έξοδο της χώρας, προσφάτως, στις αγορές.</w:t>
      </w:r>
    </w:p>
    <w:p w14:paraId="44482DDD" w14:textId="77777777" w:rsidR="00FC516A" w:rsidRDefault="00EA69A7">
      <w:pPr>
        <w:tabs>
          <w:tab w:val="left" w:pos="2940"/>
        </w:tabs>
        <w:spacing w:line="600" w:lineRule="auto"/>
        <w:ind w:firstLine="720"/>
        <w:jc w:val="both"/>
        <w:rPr>
          <w:rFonts w:eastAsia="Times New Roman"/>
          <w:szCs w:val="24"/>
        </w:rPr>
      </w:pPr>
      <w:r>
        <w:rPr>
          <w:rFonts w:eastAsia="Times New Roman"/>
          <w:szCs w:val="24"/>
        </w:rPr>
        <w:t xml:space="preserve">Ο </w:t>
      </w:r>
      <w:r>
        <w:rPr>
          <w:rFonts w:eastAsia="Times New Roman"/>
          <w:szCs w:val="24"/>
        </w:rPr>
        <w:t>π</w:t>
      </w:r>
      <w:r>
        <w:rPr>
          <w:rFonts w:eastAsia="Times New Roman"/>
          <w:szCs w:val="24"/>
        </w:rPr>
        <w:t xml:space="preserve">ροϋπολογισμός που συζητάμε έχει ως αφετηρία τον </w:t>
      </w:r>
      <w:r>
        <w:rPr>
          <w:rFonts w:eastAsia="Times New Roman"/>
          <w:szCs w:val="24"/>
        </w:rPr>
        <w:t>π</w:t>
      </w:r>
      <w:r>
        <w:rPr>
          <w:rFonts w:eastAsia="Times New Roman"/>
          <w:szCs w:val="24"/>
        </w:rPr>
        <w:t xml:space="preserve">ροϋπολογισμό του 2017, ο οποίος, όπως προανέφερα, βρήκε μέσα στις πολύ δύσκολες δημοσιονομικές συνθήκες τον χώρο </w:t>
      </w:r>
      <w:r>
        <w:rPr>
          <w:rFonts w:eastAsia="Times New Roman"/>
          <w:szCs w:val="24"/>
        </w:rPr>
        <w:t>να επιστρέψει στον ελληνικό λαό 720 εκατομμύρια ευρώ με τη μορφή κοινωνικού μερίσματος.</w:t>
      </w:r>
    </w:p>
    <w:p w14:paraId="44482DDE" w14:textId="77777777" w:rsidR="00FC516A" w:rsidRDefault="00EA69A7">
      <w:pPr>
        <w:tabs>
          <w:tab w:val="left" w:pos="2940"/>
        </w:tabs>
        <w:spacing w:line="600" w:lineRule="auto"/>
        <w:ind w:firstLine="720"/>
        <w:jc w:val="both"/>
        <w:rPr>
          <w:rFonts w:eastAsia="Times New Roman"/>
          <w:szCs w:val="24"/>
        </w:rPr>
      </w:pPr>
      <w:r>
        <w:rPr>
          <w:rFonts w:eastAsia="Times New Roman"/>
          <w:szCs w:val="24"/>
        </w:rPr>
        <w:t xml:space="preserve">Κατάφερε, επίσης, να επιστρέψει 315 εκατομμύρια, που αφορούν στις παράνομες παρακρατήσεις των εισφορών υγείας των συνταξιούχων, αλλά και 360 εκατομμύρια για την κάλυψη </w:t>
      </w:r>
      <w:r>
        <w:rPr>
          <w:rFonts w:eastAsia="Times New Roman"/>
          <w:szCs w:val="24"/>
        </w:rPr>
        <w:t>του κόστους των υπηρεσιών κοινής ωφέλειας, που αυτό ουσιαστικά σημαίνει το πάγωμα της αύξησης του κόστους ενέργειας για τους Έλληνες πολίτες, ιδιαίτερα για αυτούς που βρίσκονται σε δυσχερή οικονομική κατάσταση. Η επιστροφή -και αυτό οφείλουμε να το τονίσου</w:t>
      </w:r>
      <w:r>
        <w:rPr>
          <w:rFonts w:eastAsia="Times New Roman"/>
          <w:szCs w:val="24"/>
        </w:rPr>
        <w:t xml:space="preserve">με- των παράνομων παρακρατήσεων των εισφορών στους συνταξιούχους αποτελεί πολιτική απόφαση της Κυβέρνησης. </w:t>
      </w:r>
    </w:p>
    <w:p w14:paraId="44482DDF" w14:textId="77777777" w:rsidR="00FC516A" w:rsidRDefault="00EA69A7">
      <w:pPr>
        <w:tabs>
          <w:tab w:val="left" w:pos="2940"/>
        </w:tabs>
        <w:spacing w:line="600" w:lineRule="auto"/>
        <w:ind w:firstLine="720"/>
        <w:jc w:val="both"/>
        <w:rPr>
          <w:rFonts w:eastAsia="Times New Roman"/>
          <w:szCs w:val="24"/>
        </w:rPr>
      </w:pPr>
      <w:r>
        <w:rPr>
          <w:rFonts w:eastAsia="Times New Roman"/>
          <w:szCs w:val="24"/>
        </w:rPr>
        <w:t xml:space="preserve">Κατηγορηθήκαμε από την Αντιπολίτευση και κυρίως από τη Νέα Δημοκρατία ότι το </w:t>
      </w:r>
      <w:proofErr w:type="spellStart"/>
      <w:r>
        <w:rPr>
          <w:rFonts w:eastAsia="Times New Roman"/>
          <w:szCs w:val="24"/>
        </w:rPr>
        <w:t>υπερπλεόνασμα</w:t>
      </w:r>
      <w:proofErr w:type="spellEnd"/>
      <w:r>
        <w:rPr>
          <w:rFonts w:eastAsia="Times New Roman"/>
          <w:szCs w:val="24"/>
        </w:rPr>
        <w:t xml:space="preserve"> δημιουργήθηκε από την </w:t>
      </w:r>
      <w:proofErr w:type="spellStart"/>
      <w:r>
        <w:rPr>
          <w:rFonts w:eastAsia="Times New Roman"/>
          <w:szCs w:val="24"/>
        </w:rPr>
        <w:t>υπερφορολόγηση</w:t>
      </w:r>
      <w:proofErr w:type="spellEnd"/>
      <w:r>
        <w:rPr>
          <w:rFonts w:eastAsia="Times New Roman"/>
          <w:szCs w:val="24"/>
        </w:rPr>
        <w:t>. Είναι αλήθεια πως υ</w:t>
      </w:r>
      <w:r>
        <w:rPr>
          <w:rFonts w:eastAsia="Times New Roman"/>
          <w:szCs w:val="24"/>
        </w:rPr>
        <w:t xml:space="preserve">πάρχουν φορολογικές αδικίες και υπάρχουν φορολογικές αδικίες σ’ εκείνες τις </w:t>
      </w:r>
      <w:r>
        <w:rPr>
          <w:rFonts w:eastAsia="Times New Roman"/>
          <w:szCs w:val="24"/>
        </w:rPr>
        <w:lastRenderedPageBreak/>
        <w:t xml:space="preserve">κοινωνικές ομάδες οι οποίες έχουν επιβαρυνθεί ταυτόχρονα και με το νέο ασφαλιστικό, αλλά και με το φορολογικό. Όμως νομίζω ότι όλοι μας γνωρίζουμε και όλοι μας θα συμφωνήσουμε ότι </w:t>
      </w:r>
      <w:r>
        <w:rPr>
          <w:rFonts w:eastAsia="Times New Roman"/>
          <w:szCs w:val="24"/>
        </w:rPr>
        <w:t xml:space="preserve">το μεγάλο πρόβλημα δεν είναι η </w:t>
      </w:r>
      <w:proofErr w:type="spellStart"/>
      <w:r>
        <w:rPr>
          <w:rFonts w:eastAsia="Times New Roman"/>
          <w:szCs w:val="24"/>
        </w:rPr>
        <w:t>υπερφορολόγηση</w:t>
      </w:r>
      <w:proofErr w:type="spellEnd"/>
      <w:r>
        <w:rPr>
          <w:rFonts w:eastAsia="Times New Roman"/>
          <w:szCs w:val="24"/>
        </w:rPr>
        <w:t xml:space="preserve">, αλλά πολλές φορές η </w:t>
      </w:r>
      <w:proofErr w:type="spellStart"/>
      <w:r>
        <w:rPr>
          <w:rFonts w:eastAsia="Times New Roman"/>
          <w:szCs w:val="24"/>
        </w:rPr>
        <w:t>υποφορολόγηση</w:t>
      </w:r>
      <w:proofErr w:type="spellEnd"/>
      <w:r>
        <w:rPr>
          <w:rFonts w:eastAsia="Times New Roman"/>
          <w:szCs w:val="24"/>
        </w:rPr>
        <w:t xml:space="preserve"> κοινωνικών ομάδων, η οποία οδήγησε συχνότατα στην παραγωγή ελλειμ</w:t>
      </w:r>
      <w:r>
        <w:rPr>
          <w:rFonts w:eastAsia="Times New Roman"/>
          <w:szCs w:val="24"/>
        </w:rPr>
        <w:t>μ</w:t>
      </w:r>
      <w:r>
        <w:rPr>
          <w:rFonts w:eastAsia="Times New Roman"/>
          <w:szCs w:val="24"/>
        </w:rPr>
        <w:t>άτων και στην παραγωγή χρέους.</w:t>
      </w:r>
    </w:p>
    <w:p w14:paraId="44482DE0" w14:textId="77777777" w:rsidR="00FC516A" w:rsidRDefault="00EA69A7">
      <w:pPr>
        <w:tabs>
          <w:tab w:val="left" w:pos="2940"/>
        </w:tabs>
        <w:spacing w:line="600" w:lineRule="auto"/>
        <w:ind w:firstLine="720"/>
        <w:jc w:val="both"/>
        <w:rPr>
          <w:rFonts w:eastAsia="Times New Roman"/>
          <w:szCs w:val="24"/>
        </w:rPr>
      </w:pPr>
      <w:r>
        <w:rPr>
          <w:rFonts w:eastAsia="Times New Roman"/>
          <w:szCs w:val="24"/>
        </w:rPr>
        <w:t>Αν ρίξουμε λοιπόν μια ματιά, κυρίες και κύριοι συνάδελφοι, στον πίνακα 3.2 της</w:t>
      </w:r>
      <w:r>
        <w:rPr>
          <w:rFonts w:eastAsia="Times New Roman"/>
          <w:szCs w:val="24"/>
        </w:rPr>
        <w:t xml:space="preserve"> εισηγητικής έκθεσης του Προϋπολογισμού, βλέπουμε ότι τα έσοδα από άμεσους φόρους υπολείπονται κατά 1,2 δισεκατομμύρια ευρώ της πρόβλεψης του </w:t>
      </w:r>
      <w:r>
        <w:rPr>
          <w:rFonts w:eastAsia="Times New Roman"/>
          <w:szCs w:val="24"/>
        </w:rPr>
        <w:t>μ</w:t>
      </w:r>
      <w:r>
        <w:rPr>
          <w:rFonts w:eastAsia="Times New Roman"/>
          <w:szCs w:val="24"/>
        </w:rPr>
        <w:t>εσοπρόθεσμου. Επίσης, θα δούμε ότι οι επιστροφές φόρων υπερβαίνουν τα 5,5 δισεκατομμύρια έναντι πρόβλεψης 3,2 δισ</w:t>
      </w:r>
      <w:r>
        <w:rPr>
          <w:rFonts w:eastAsia="Times New Roman"/>
          <w:szCs w:val="24"/>
        </w:rPr>
        <w:t xml:space="preserve">εκατομμυρίων. Αυτό συνολικά σημαίνει ότι από τον Μάιο μέχρι και τον Νοέμβριο, όπως φαίνεται στο σχέδιο του </w:t>
      </w:r>
      <w:r>
        <w:rPr>
          <w:rFonts w:eastAsia="Times New Roman"/>
          <w:szCs w:val="24"/>
        </w:rPr>
        <w:t>κ</w:t>
      </w:r>
      <w:r>
        <w:rPr>
          <w:rFonts w:eastAsia="Times New Roman"/>
          <w:szCs w:val="24"/>
        </w:rPr>
        <w:t xml:space="preserve">ρατικού </w:t>
      </w:r>
      <w:r>
        <w:rPr>
          <w:rFonts w:eastAsia="Times New Roman"/>
          <w:szCs w:val="24"/>
        </w:rPr>
        <w:t>π</w:t>
      </w:r>
      <w:r>
        <w:rPr>
          <w:rFonts w:eastAsia="Times New Roman"/>
          <w:szCs w:val="24"/>
        </w:rPr>
        <w:t>ροϋπολογισμού, το 2017 το κράτος δεν πήρε ή πήρε αλλά επέστρεψε 3,5 δισεκατομμύρια ευρώ στον ιδιωτικό τομέα. Άρα πρέπει να εξηγήσουν κάποιο</w:t>
      </w:r>
      <w:r>
        <w:rPr>
          <w:rFonts w:eastAsia="Times New Roman"/>
          <w:szCs w:val="24"/>
        </w:rPr>
        <w:t xml:space="preserve">ι από πού προκύπτει αυτή η </w:t>
      </w:r>
      <w:proofErr w:type="spellStart"/>
      <w:r>
        <w:rPr>
          <w:rFonts w:eastAsia="Times New Roman"/>
          <w:szCs w:val="24"/>
        </w:rPr>
        <w:t>υπερφορολόγηση</w:t>
      </w:r>
      <w:proofErr w:type="spellEnd"/>
      <w:r>
        <w:rPr>
          <w:rFonts w:eastAsia="Times New Roman"/>
          <w:szCs w:val="24"/>
        </w:rPr>
        <w:t xml:space="preserve">. </w:t>
      </w:r>
    </w:p>
    <w:p w14:paraId="44482DE1" w14:textId="77777777" w:rsidR="00FC516A" w:rsidRDefault="00EA69A7">
      <w:pPr>
        <w:tabs>
          <w:tab w:val="left" w:pos="2940"/>
        </w:tabs>
        <w:spacing w:line="600" w:lineRule="auto"/>
        <w:ind w:firstLine="720"/>
        <w:jc w:val="both"/>
        <w:rPr>
          <w:rFonts w:eastAsia="Times New Roman"/>
          <w:szCs w:val="24"/>
        </w:rPr>
      </w:pPr>
      <w:r>
        <w:rPr>
          <w:rFonts w:eastAsia="Times New Roman"/>
          <w:szCs w:val="24"/>
        </w:rPr>
        <w:t xml:space="preserve">Η </w:t>
      </w:r>
      <w:proofErr w:type="spellStart"/>
      <w:r>
        <w:rPr>
          <w:rFonts w:eastAsia="Times New Roman"/>
          <w:szCs w:val="24"/>
        </w:rPr>
        <w:t>υπεραπόδοση</w:t>
      </w:r>
      <w:proofErr w:type="spellEnd"/>
      <w:r>
        <w:rPr>
          <w:rFonts w:eastAsia="Times New Roman"/>
          <w:szCs w:val="24"/>
        </w:rPr>
        <w:t xml:space="preserve">, η οποία δημιούργησε και το </w:t>
      </w:r>
      <w:proofErr w:type="spellStart"/>
      <w:r>
        <w:rPr>
          <w:rFonts w:eastAsia="Times New Roman"/>
          <w:szCs w:val="24"/>
        </w:rPr>
        <w:t>υπερπλεόνασμα</w:t>
      </w:r>
      <w:proofErr w:type="spellEnd"/>
      <w:r>
        <w:rPr>
          <w:rFonts w:eastAsia="Times New Roman"/>
          <w:szCs w:val="24"/>
        </w:rPr>
        <w:t xml:space="preserve">, το οποίο έχει διανεμηθεί στον κόσμο και θα διανεμηθεί στον κόσμο, προέκυψε, κυρίες και κύριοι συνάδελφοι, από τα μη παραμετρικά μέτρα. </w:t>
      </w:r>
    </w:p>
    <w:p w14:paraId="44482DE2" w14:textId="77777777" w:rsidR="00FC516A" w:rsidRDefault="00EA69A7">
      <w:pPr>
        <w:tabs>
          <w:tab w:val="left" w:pos="2940"/>
        </w:tabs>
        <w:spacing w:line="600" w:lineRule="auto"/>
        <w:ind w:firstLine="720"/>
        <w:jc w:val="both"/>
        <w:rPr>
          <w:rFonts w:eastAsia="Times New Roman"/>
          <w:szCs w:val="24"/>
        </w:rPr>
      </w:pPr>
      <w:r>
        <w:rPr>
          <w:rFonts w:eastAsia="Times New Roman"/>
          <w:szCs w:val="24"/>
        </w:rPr>
        <w:t xml:space="preserve">Οφείλεται, κυρίως, </w:t>
      </w:r>
      <w:r>
        <w:rPr>
          <w:rFonts w:eastAsia="Times New Roman"/>
          <w:szCs w:val="24"/>
        </w:rPr>
        <w:t xml:space="preserve">στη μεγάλη </w:t>
      </w:r>
      <w:proofErr w:type="spellStart"/>
      <w:r>
        <w:rPr>
          <w:rFonts w:eastAsia="Times New Roman"/>
          <w:szCs w:val="24"/>
        </w:rPr>
        <w:t>εισπραξιμότητα</w:t>
      </w:r>
      <w:proofErr w:type="spellEnd"/>
      <w:r>
        <w:rPr>
          <w:rFonts w:eastAsia="Times New Roman"/>
          <w:szCs w:val="24"/>
        </w:rPr>
        <w:t xml:space="preserve"> του ΦΠΑ, η οποία δεν οφείλεται μόνο στη χρήση πλαστικού χρήματος, αλλά οφείλεται γενικά και σε μια –θα έλεγα- </w:t>
      </w:r>
      <w:r>
        <w:rPr>
          <w:rFonts w:eastAsia="Times New Roman"/>
          <w:szCs w:val="24"/>
        </w:rPr>
        <w:lastRenderedPageBreak/>
        <w:t>καινούρια αρχή, που συμβαίνει στην ελληνική κοινωνία και στην ελληνική οικονομία, στην ευρύτερη συμμόρφωση των υπόχρεων.</w:t>
      </w:r>
      <w:r>
        <w:rPr>
          <w:rFonts w:eastAsia="Times New Roman"/>
          <w:szCs w:val="24"/>
        </w:rPr>
        <w:t xml:space="preserve"> </w:t>
      </w:r>
    </w:p>
    <w:p w14:paraId="44482DE3" w14:textId="77777777" w:rsidR="00FC516A" w:rsidRDefault="00EA69A7">
      <w:pPr>
        <w:tabs>
          <w:tab w:val="left" w:pos="2940"/>
        </w:tabs>
        <w:spacing w:line="600" w:lineRule="auto"/>
        <w:ind w:firstLine="720"/>
        <w:jc w:val="both"/>
        <w:rPr>
          <w:rFonts w:eastAsia="Times New Roman"/>
          <w:szCs w:val="24"/>
        </w:rPr>
      </w:pPr>
      <w:r>
        <w:rPr>
          <w:rFonts w:eastAsia="Times New Roman"/>
          <w:szCs w:val="24"/>
        </w:rPr>
        <w:t xml:space="preserve">Οφείλεται, επίσης, η </w:t>
      </w:r>
      <w:proofErr w:type="spellStart"/>
      <w:r>
        <w:rPr>
          <w:rFonts w:eastAsia="Times New Roman"/>
          <w:szCs w:val="24"/>
        </w:rPr>
        <w:t>υπεραπόδοση</w:t>
      </w:r>
      <w:proofErr w:type="spellEnd"/>
      <w:r>
        <w:rPr>
          <w:rFonts w:eastAsia="Times New Roman"/>
          <w:szCs w:val="24"/>
        </w:rPr>
        <w:t xml:space="preserve"> στα 208 εκατομμύρια εισπραχθέντα μέχρι 30</w:t>
      </w:r>
      <w:r>
        <w:rPr>
          <w:rFonts w:eastAsia="Times New Roman"/>
          <w:szCs w:val="24"/>
        </w:rPr>
        <w:t xml:space="preserve"> Σεπτεμβρίου</w:t>
      </w:r>
      <w:r>
        <w:rPr>
          <w:rFonts w:eastAsia="Times New Roman"/>
          <w:szCs w:val="24"/>
        </w:rPr>
        <w:t xml:space="preserve">. Προφανώς είναι μεγαλύτερο το ποσό αυτήν τη στιγμή μέσω του προγράμματος εθελούσιας αποκάλυψης κεφαλαίων. </w:t>
      </w:r>
    </w:p>
    <w:p w14:paraId="44482DE4" w14:textId="77777777" w:rsidR="00FC516A" w:rsidRDefault="00EA69A7">
      <w:pPr>
        <w:tabs>
          <w:tab w:val="left" w:pos="2940"/>
        </w:tabs>
        <w:spacing w:line="600" w:lineRule="auto"/>
        <w:ind w:firstLine="720"/>
        <w:jc w:val="both"/>
        <w:rPr>
          <w:rFonts w:eastAsia="Times New Roman"/>
          <w:szCs w:val="24"/>
        </w:rPr>
      </w:pPr>
      <w:r>
        <w:rPr>
          <w:rFonts w:eastAsia="Times New Roman"/>
          <w:szCs w:val="24"/>
        </w:rPr>
        <w:t xml:space="preserve">Αυτή η </w:t>
      </w:r>
      <w:proofErr w:type="spellStart"/>
      <w:r>
        <w:rPr>
          <w:rFonts w:eastAsia="Times New Roman"/>
          <w:szCs w:val="24"/>
        </w:rPr>
        <w:t>υπεραπόδοση</w:t>
      </w:r>
      <w:proofErr w:type="spellEnd"/>
      <w:r>
        <w:rPr>
          <w:rFonts w:eastAsia="Times New Roman"/>
          <w:szCs w:val="24"/>
        </w:rPr>
        <w:t>, βεβαίως, οφείλεται και στα παραμετρικά μ</w:t>
      </w:r>
      <w:r>
        <w:rPr>
          <w:rFonts w:eastAsia="Times New Roman"/>
          <w:szCs w:val="24"/>
        </w:rPr>
        <w:t xml:space="preserve">έτρα, στην </w:t>
      </w:r>
      <w:proofErr w:type="spellStart"/>
      <w:r>
        <w:rPr>
          <w:rFonts w:eastAsia="Times New Roman"/>
          <w:szCs w:val="24"/>
        </w:rPr>
        <w:t>υπεραπόδοσή</w:t>
      </w:r>
      <w:proofErr w:type="spellEnd"/>
      <w:r>
        <w:rPr>
          <w:rFonts w:eastAsia="Times New Roman"/>
          <w:szCs w:val="24"/>
        </w:rPr>
        <w:t xml:space="preserve"> τους εννοώ, σε σχέση με τα συμφωνηθέντα, αλλά οφείλεται και σ</w:t>
      </w:r>
      <w:r>
        <w:rPr>
          <w:rFonts w:eastAsia="Times New Roman"/>
          <w:szCs w:val="24"/>
        </w:rPr>
        <w:t>ε</w:t>
      </w:r>
      <w:r>
        <w:rPr>
          <w:rFonts w:eastAsia="Times New Roman"/>
          <w:szCs w:val="24"/>
        </w:rPr>
        <w:t xml:space="preserve"> έναν εξαιρετικά σημαντικό βαθμό και στην αύξηση της απασχόλησης, στα έσοδα δηλαδή από την αύξηση της απασχόλησης.</w:t>
      </w:r>
    </w:p>
    <w:p w14:paraId="44482DE5" w14:textId="77777777" w:rsidR="00FC516A" w:rsidRDefault="00EA69A7">
      <w:pPr>
        <w:tabs>
          <w:tab w:val="left" w:pos="2940"/>
        </w:tabs>
        <w:spacing w:line="600" w:lineRule="auto"/>
        <w:ind w:firstLine="720"/>
        <w:jc w:val="both"/>
        <w:rPr>
          <w:rFonts w:eastAsia="Times New Roman"/>
          <w:szCs w:val="24"/>
        </w:rPr>
      </w:pPr>
      <w:r>
        <w:rPr>
          <w:rFonts w:eastAsia="Times New Roman"/>
          <w:szCs w:val="24"/>
        </w:rPr>
        <w:t>Θα ξέρετε όλοι και θα γνωρίζετε ή θα μάθετε στην τελευτα</w:t>
      </w:r>
      <w:r>
        <w:rPr>
          <w:rFonts w:eastAsia="Times New Roman"/>
          <w:szCs w:val="24"/>
        </w:rPr>
        <w:t xml:space="preserve">ία αναθεώρηση του </w:t>
      </w:r>
      <w:r>
        <w:rPr>
          <w:rFonts w:eastAsia="Times New Roman"/>
          <w:szCs w:val="24"/>
        </w:rPr>
        <w:t>π</w:t>
      </w:r>
      <w:r>
        <w:rPr>
          <w:rFonts w:eastAsia="Times New Roman"/>
          <w:szCs w:val="24"/>
        </w:rPr>
        <w:t>ροϋπολογισμού του ΕΦΚΑ ότι διαπιστώθηκε πλεόνασμα 604 εκατομμυρίων ευρώ. Σ</w:t>
      </w:r>
      <w:r>
        <w:rPr>
          <w:rFonts w:eastAsia="Times New Roman"/>
          <w:szCs w:val="24"/>
        </w:rPr>
        <w:t>ε</w:t>
      </w:r>
      <w:r>
        <w:rPr>
          <w:rFonts w:eastAsia="Times New Roman"/>
          <w:szCs w:val="24"/>
        </w:rPr>
        <w:t xml:space="preserve"> αυτό το ποσό έχει συνυπολογιστεί και το ποσό που αντιστοιχεί στο έκτακτο πακέτο των είκοσι πέντε χιλιάδων συντάξεων, που έχουν εκκαθαριστεί και θα αποδοθούν στου</w:t>
      </w:r>
      <w:r>
        <w:rPr>
          <w:rFonts w:eastAsia="Times New Roman"/>
          <w:szCs w:val="24"/>
        </w:rPr>
        <w:t xml:space="preserve">ς συνταξιούχους. </w:t>
      </w:r>
    </w:p>
    <w:p w14:paraId="44482DE6" w14:textId="77777777" w:rsidR="00FC516A" w:rsidRDefault="00EA69A7">
      <w:pPr>
        <w:tabs>
          <w:tab w:val="left" w:pos="2940"/>
        </w:tabs>
        <w:spacing w:line="600" w:lineRule="auto"/>
        <w:ind w:firstLine="720"/>
        <w:jc w:val="both"/>
        <w:rPr>
          <w:rFonts w:eastAsia="Times New Roman"/>
          <w:szCs w:val="24"/>
        </w:rPr>
      </w:pPr>
      <w:r>
        <w:rPr>
          <w:rFonts w:eastAsia="Times New Roman"/>
          <w:szCs w:val="24"/>
        </w:rPr>
        <w:t xml:space="preserve">Στο επιχείρημα που ακούμε συχνά ότι επιβάλαμε εσωτερική στάση πληρωμών για να υπερβούμε κατά 8,5 δισεκατομμύρια ευρώ τη διετία 2016-2017 τους δημοσιονομικούς μας στόχους και να δημιουργήσουμε  </w:t>
      </w:r>
      <w:proofErr w:type="spellStart"/>
      <w:r>
        <w:rPr>
          <w:rFonts w:eastAsia="Times New Roman"/>
          <w:szCs w:val="24"/>
        </w:rPr>
        <w:t>υπερπλεόνασμα</w:t>
      </w:r>
      <w:proofErr w:type="spellEnd"/>
      <w:r>
        <w:rPr>
          <w:rFonts w:eastAsia="Times New Roman"/>
          <w:szCs w:val="24"/>
        </w:rPr>
        <w:t>, απαντάμε ότι η αύξηση των ληξι</w:t>
      </w:r>
      <w:r>
        <w:rPr>
          <w:rFonts w:eastAsia="Times New Roman"/>
          <w:szCs w:val="24"/>
        </w:rPr>
        <w:t>πρόθεσμων δεν δημιουργεί αύξηση του πλεονάσματος, κάτι που νομίζω ότι εσείς γνωρίζετε καλύτερα από εμάς.</w:t>
      </w:r>
    </w:p>
    <w:p w14:paraId="44482DE7" w14:textId="77777777" w:rsidR="00FC516A" w:rsidRDefault="00EA69A7">
      <w:pPr>
        <w:tabs>
          <w:tab w:val="left" w:pos="2940"/>
        </w:tabs>
        <w:spacing w:line="600" w:lineRule="auto"/>
        <w:ind w:firstLine="720"/>
        <w:jc w:val="both"/>
        <w:rPr>
          <w:rFonts w:eastAsia="Times New Roman"/>
          <w:szCs w:val="24"/>
        </w:rPr>
      </w:pPr>
      <w:r>
        <w:rPr>
          <w:rFonts w:eastAsia="Times New Roman"/>
          <w:szCs w:val="24"/>
        </w:rPr>
        <w:lastRenderedPageBreak/>
        <w:t>Κάνοντας μια αναδρομή, κυρίες και κύριοι συνάδελφοι, στην ανάπτυξη του δικτύου κοινωνικής προστασίας, για το οποίο έχετε γνώση όλοι τι συνέβαινε τα χρό</w:t>
      </w:r>
      <w:r>
        <w:rPr>
          <w:rFonts w:eastAsia="Times New Roman"/>
          <w:szCs w:val="24"/>
        </w:rPr>
        <w:t>νια του 2010, του 2011, του 2012, του 2013, του 2014, οφείλω να σας θυμίσω το εξής: Όταν αναλάβαμε τη διακυβέρνηση της χώρας, το πρώτο νομοθέτημά μας, το πρώτο νομοθέτημα της Κυβέρνηση ΣΥΡΙΖΑ, ήταν τα μέτρα για την ανθρωπιστική κρίση ύψους 100 εκατομμυρίων</w:t>
      </w:r>
      <w:r>
        <w:rPr>
          <w:rFonts w:eastAsia="Times New Roman"/>
          <w:szCs w:val="24"/>
        </w:rPr>
        <w:t xml:space="preserve"> ευρώ. Το επόμενο έτος, το 2016, εφαρμόσαμε τα μέτρα για την ανθρωπιστική κρίση και πιλοτικά εισαγάγαμε και εφαρμόσαμε το κοινωνικό επίδομα αλληλεγγύης ύψους 270 εκατομμυρίων ευρώ. Την επόμενη χρονιά, δηλαδή τη χρονιά που διανύουμε, εφαρμόσαμε πλήρως το κο</w:t>
      </w:r>
      <w:r>
        <w:rPr>
          <w:rFonts w:eastAsia="Times New Roman"/>
          <w:szCs w:val="24"/>
        </w:rPr>
        <w:t>ινωνικό εισόδημα ύψους 720 εκατομμυρίων ευρώ.</w:t>
      </w:r>
    </w:p>
    <w:p w14:paraId="44482DE8" w14:textId="77777777" w:rsidR="00FC516A" w:rsidRDefault="00EA69A7">
      <w:pPr>
        <w:spacing w:after="0" w:line="600" w:lineRule="auto"/>
        <w:ind w:firstLine="720"/>
        <w:jc w:val="both"/>
        <w:rPr>
          <w:rFonts w:eastAsia="Times New Roman" w:cs="Times New Roman"/>
          <w:szCs w:val="24"/>
        </w:rPr>
      </w:pPr>
      <w:r>
        <w:rPr>
          <w:rFonts w:eastAsia="Times New Roman" w:cs="Times New Roman"/>
          <w:szCs w:val="24"/>
        </w:rPr>
        <w:t xml:space="preserve">Την επόμενη χρονιά, το 2018, έτσι όπως είναι αποτυπωμένο και στον </w:t>
      </w:r>
      <w:r>
        <w:rPr>
          <w:rFonts w:eastAsia="Times New Roman" w:cs="Times New Roman"/>
          <w:szCs w:val="24"/>
        </w:rPr>
        <w:t>π</w:t>
      </w:r>
      <w:r>
        <w:rPr>
          <w:rFonts w:eastAsia="Times New Roman" w:cs="Times New Roman"/>
          <w:szCs w:val="24"/>
        </w:rPr>
        <w:t>ροϋπολογισμό, εφαρμόζουμε πλήρως το Κοινωνικό Επίδομα Αλληλεγγύης, ύψους 720 εκατομμυρίων ευρώ και προσθέτουμε άλλα 315 εκατομμύρια ευρώ για τη</w:t>
      </w:r>
      <w:r>
        <w:rPr>
          <w:rFonts w:eastAsia="Times New Roman" w:cs="Times New Roman"/>
          <w:szCs w:val="24"/>
        </w:rPr>
        <w:t xml:space="preserve">ν καταπολέμηση της παιδικής φτώχειας, τα οποία προήλθαν από την επισκόπηση πρωτογενών λειτουργικών δαπανών, τις οποίες κατευθύνουμε πλέον σε δράσεις με μεγαλύτερη κοινωνική ανταποδοτικότητα. </w:t>
      </w:r>
    </w:p>
    <w:p w14:paraId="44482DE9" w14:textId="77777777" w:rsidR="00FC516A" w:rsidRDefault="00EA69A7">
      <w:pPr>
        <w:spacing w:after="0" w:line="600" w:lineRule="auto"/>
        <w:ind w:firstLine="720"/>
        <w:jc w:val="both"/>
        <w:rPr>
          <w:rFonts w:eastAsia="Times New Roman" w:cs="Times New Roman"/>
          <w:szCs w:val="24"/>
        </w:rPr>
      </w:pPr>
      <w:r>
        <w:rPr>
          <w:rFonts w:eastAsia="Times New Roman" w:cs="Times New Roman"/>
          <w:szCs w:val="24"/>
        </w:rPr>
        <w:t xml:space="preserve">Αυτά τα 315 εκατομμύρια ευρώ τα διαθέτουμε πλέον στον κοινωνικό </w:t>
      </w:r>
      <w:r>
        <w:rPr>
          <w:rFonts w:eastAsia="Times New Roman" w:cs="Times New Roman"/>
          <w:szCs w:val="24"/>
        </w:rPr>
        <w:t xml:space="preserve">φάκελο και συγκεκριμένα 260 εκατομμύρια ευρώ για τα οικογενειακά επιδόματα, 40 εκατομμύρια ευρώ για τα σχολικά γεύματα και 15 εκατομμύρια ευρώ για τη δημιουργία νέων βρεφονηπιακών σταθμών. </w:t>
      </w:r>
    </w:p>
    <w:p w14:paraId="44482DEA" w14:textId="77777777" w:rsidR="00FC516A" w:rsidRDefault="00EA69A7">
      <w:pPr>
        <w:spacing w:after="0" w:line="600" w:lineRule="auto"/>
        <w:ind w:firstLine="720"/>
        <w:jc w:val="both"/>
        <w:rPr>
          <w:rFonts w:eastAsia="Times New Roman" w:cs="Times New Roman"/>
          <w:szCs w:val="24"/>
        </w:rPr>
      </w:pPr>
      <w:r>
        <w:rPr>
          <w:rFonts w:eastAsia="Times New Roman" w:cs="Times New Roman"/>
          <w:szCs w:val="24"/>
        </w:rPr>
        <w:lastRenderedPageBreak/>
        <w:t>Με τη δημιουργία των τριών εισοδηματικών κατηγοριών σε σύνολο οκτα</w:t>
      </w:r>
      <w:r>
        <w:rPr>
          <w:rFonts w:eastAsia="Times New Roman" w:cs="Times New Roman"/>
          <w:szCs w:val="24"/>
        </w:rPr>
        <w:t>κοσίων τριών χιλιάδων οικογενειών, οι επτακόσιες τριάντα τέσσερις χιλιάδες οικογένειες θα ωφεληθούν. Η ωφέλεια θα κυμανθεί από 57%-110%.</w:t>
      </w:r>
    </w:p>
    <w:p w14:paraId="44482DEB" w14:textId="77777777" w:rsidR="00FC516A" w:rsidRDefault="00EA69A7">
      <w:pPr>
        <w:spacing w:after="0" w:line="600" w:lineRule="auto"/>
        <w:ind w:firstLine="720"/>
        <w:jc w:val="both"/>
        <w:rPr>
          <w:rFonts w:eastAsia="Times New Roman" w:cs="Times New Roman"/>
          <w:szCs w:val="24"/>
        </w:rPr>
      </w:pPr>
      <w:r>
        <w:rPr>
          <w:rFonts w:eastAsia="Times New Roman" w:cs="Times New Roman"/>
          <w:szCs w:val="24"/>
        </w:rPr>
        <w:t xml:space="preserve">Διαψεύσαμε, βεβαίως, αυτές τις μέρες και όσους πίστευαν ότι αυτή η Κυβέρνηση θα </w:t>
      </w:r>
      <w:proofErr w:type="spellStart"/>
      <w:r>
        <w:rPr>
          <w:rFonts w:eastAsia="Times New Roman" w:cs="Times New Roman"/>
          <w:szCs w:val="24"/>
        </w:rPr>
        <w:t>περιέκοπτε</w:t>
      </w:r>
      <w:proofErr w:type="spellEnd"/>
      <w:r>
        <w:rPr>
          <w:rFonts w:eastAsia="Times New Roman" w:cs="Times New Roman"/>
          <w:szCs w:val="24"/>
        </w:rPr>
        <w:t xml:space="preserve"> τα επιδόματα αναπηρίας. Σε σ</w:t>
      </w:r>
      <w:r>
        <w:rPr>
          <w:rFonts w:eastAsia="Times New Roman" w:cs="Times New Roman"/>
          <w:szCs w:val="24"/>
        </w:rPr>
        <w:t>χέση με την προστασία των παιδιών θα δημιουργηθούν τετρακόσιοι νέοι βρεφονηπιακοί σταθμοί το 2018 για επιπλέον δέκα χιλιάδες παιδιά και χίλιοι οκτακόσιοι βρεφονηπιακοί σταθμοί το διάστημα 2019-2020 για σαράντα πέντε χιλιάδες παιδιά. Διπλασιάσαμε σχεδόν, λο</w:t>
      </w:r>
      <w:r>
        <w:rPr>
          <w:rFonts w:eastAsia="Times New Roman" w:cs="Times New Roman"/>
          <w:szCs w:val="24"/>
        </w:rPr>
        <w:t xml:space="preserve">ιπόν, τους υφιστάμενους βρεφονηπιακούς σταθμούς. </w:t>
      </w:r>
    </w:p>
    <w:p w14:paraId="44482DEC" w14:textId="77777777" w:rsidR="00FC516A" w:rsidRDefault="00EA69A7">
      <w:pPr>
        <w:spacing w:after="0" w:line="600" w:lineRule="auto"/>
        <w:ind w:firstLine="720"/>
        <w:jc w:val="both"/>
        <w:rPr>
          <w:rFonts w:eastAsia="Times New Roman" w:cs="Times New Roman"/>
          <w:szCs w:val="24"/>
        </w:rPr>
      </w:pPr>
      <w:r>
        <w:rPr>
          <w:rFonts w:eastAsia="Times New Roman" w:cs="Times New Roman"/>
          <w:szCs w:val="24"/>
        </w:rPr>
        <w:t xml:space="preserve">Στον </w:t>
      </w:r>
      <w:r>
        <w:rPr>
          <w:rFonts w:eastAsia="Times New Roman" w:cs="Times New Roman"/>
          <w:szCs w:val="24"/>
        </w:rPr>
        <w:t>κ</w:t>
      </w:r>
      <w:r>
        <w:rPr>
          <w:rFonts w:eastAsia="Times New Roman" w:cs="Times New Roman"/>
          <w:szCs w:val="24"/>
        </w:rPr>
        <w:t xml:space="preserve">ρατικό </w:t>
      </w:r>
      <w:r>
        <w:rPr>
          <w:rFonts w:eastAsia="Times New Roman" w:cs="Times New Roman"/>
          <w:szCs w:val="24"/>
        </w:rPr>
        <w:t>π</w:t>
      </w:r>
      <w:r>
        <w:rPr>
          <w:rFonts w:eastAsia="Times New Roman" w:cs="Times New Roman"/>
          <w:szCs w:val="24"/>
        </w:rPr>
        <w:t>ροϋπολογισμό του 2018 στον τομέα «ασφάλιση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περίθαλψη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κοινωνική προστασία» εμφανίζεται αποτυπωμένη πρόβλεψη για μείωση κοινωνικών δαπανών ύψους 1,6 δισεκατομμυρίων ευρώ σε σχέση με το 2017.</w:t>
      </w:r>
    </w:p>
    <w:p w14:paraId="44482DED" w14:textId="77777777" w:rsidR="00FC516A" w:rsidRDefault="00EA69A7">
      <w:pPr>
        <w:spacing w:after="0" w:line="600" w:lineRule="auto"/>
        <w:ind w:firstLine="720"/>
        <w:jc w:val="both"/>
        <w:rPr>
          <w:rFonts w:eastAsia="Times New Roman" w:cs="Times New Roman"/>
          <w:szCs w:val="24"/>
        </w:rPr>
      </w:pPr>
      <w:r>
        <w:rPr>
          <w:rFonts w:eastAsia="Times New Roman" w:cs="Times New Roman"/>
          <w:szCs w:val="24"/>
        </w:rPr>
        <w:t xml:space="preserve">Είναι κάτι που συζητήσαμε και στις </w:t>
      </w:r>
      <w:r>
        <w:rPr>
          <w:rFonts w:eastAsia="Times New Roman" w:cs="Times New Roman"/>
          <w:szCs w:val="24"/>
        </w:rPr>
        <w:t>ε</w:t>
      </w:r>
      <w:r>
        <w:rPr>
          <w:rFonts w:eastAsia="Times New Roman" w:cs="Times New Roman"/>
          <w:szCs w:val="24"/>
        </w:rPr>
        <w:t xml:space="preserve">πιτροπές, οφείλω όμως εδώ να το ξαναπώ, σχετικά με τον ισχυρισμό της Αντιπολίτευσης πως αυτό είναι περικοπή δαπανών. Υπάρχει όντως μία διαφορά, κυρίες και κύριοι συνάδελφοι, αποτυπωμένη στο σχέδιο του </w:t>
      </w:r>
      <w:r>
        <w:rPr>
          <w:rFonts w:eastAsia="Times New Roman" w:cs="Times New Roman"/>
          <w:szCs w:val="24"/>
        </w:rPr>
        <w:t>π</w:t>
      </w:r>
      <w:r>
        <w:rPr>
          <w:rFonts w:eastAsia="Times New Roman" w:cs="Times New Roman"/>
          <w:szCs w:val="24"/>
        </w:rPr>
        <w:t>ροϋπολογισμού, αν</w:t>
      </w:r>
      <w:r>
        <w:rPr>
          <w:rFonts w:eastAsia="Times New Roman" w:cs="Times New Roman"/>
          <w:szCs w:val="24"/>
        </w:rPr>
        <w:t xml:space="preserve">άμεσα στην πρόβλεψη για το 2018 και στην πρόβλεψη για το κλείσιμο του 2017, η οποία οφείλεται σε δύο κυρίως λόγους: Πρώτα από όλα, οφείλεται στο κοινωνικό μέρισμα ύψους 720 εκατομμυρίων ευρώ και στην επιστροφή των εισφορών που είχαν παρανόμως </w:t>
      </w:r>
      <w:proofErr w:type="spellStart"/>
      <w:r>
        <w:rPr>
          <w:rFonts w:eastAsia="Times New Roman" w:cs="Times New Roman"/>
          <w:szCs w:val="24"/>
        </w:rPr>
        <w:t>παρακρατηθεί</w:t>
      </w:r>
      <w:proofErr w:type="spellEnd"/>
      <w:r>
        <w:rPr>
          <w:rFonts w:eastAsia="Times New Roman" w:cs="Times New Roman"/>
          <w:szCs w:val="24"/>
        </w:rPr>
        <w:t>,</w:t>
      </w:r>
      <w:r>
        <w:rPr>
          <w:rFonts w:eastAsia="Times New Roman" w:cs="Times New Roman"/>
          <w:szCs w:val="24"/>
        </w:rPr>
        <w:t xml:space="preserve"> ύψους 320 εκατομμυρίων. Είναι ένα ποσό 1,40 δισεκατομμυρίων ευρώ. Αυτό το ποσό δεν μπορεί να </w:t>
      </w:r>
      <w:r>
        <w:rPr>
          <w:rFonts w:eastAsia="Times New Roman" w:cs="Times New Roman"/>
          <w:szCs w:val="24"/>
        </w:rPr>
        <w:lastRenderedPageBreak/>
        <w:t xml:space="preserve">αποτυπωθεί και δεν αποτυπώνεται στον </w:t>
      </w:r>
      <w:r>
        <w:rPr>
          <w:rFonts w:eastAsia="Times New Roman" w:cs="Times New Roman"/>
          <w:szCs w:val="24"/>
        </w:rPr>
        <w:t>π</w:t>
      </w:r>
      <w:r>
        <w:rPr>
          <w:rFonts w:eastAsia="Times New Roman" w:cs="Times New Roman"/>
          <w:szCs w:val="24"/>
        </w:rPr>
        <w:t xml:space="preserve">ροϋπολογισμό του 2018, όσο και εάν το ψάξει κανείς, γιατί δεν μπορεί να το γνωρίζει κάποιος από τώρα. </w:t>
      </w:r>
    </w:p>
    <w:p w14:paraId="44482DEE" w14:textId="77777777" w:rsidR="00FC516A" w:rsidRDefault="00EA69A7">
      <w:pPr>
        <w:spacing w:after="0" w:line="600" w:lineRule="auto"/>
        <w:ind w:firstLine="720"/>
        <w:jc w:val="both"/>
        <w:rPr>
          <w:rFonts w:eastAsia="Times New Roman" w:cs="Times New Roman"/>
          <w:szCs w:val="24"/>
        </w:rPr>
      </w:pPr>
      <w:r>
        <w:rPr>
          <w:rFonts w:eastAsia="Times New Roman" w:cs="Times New Roman"/>
          <w:szCs w:val="24"/>
        </w:rPr>
        <w:t>Μένει, λοιπόν, μία δι</w:t>
      </w:r>
      <w:r>
        <w:rPr>
          <w:rFonts w:eastAsia="Times New Roman" w:cs="Times New Roman"/>
          <w:szCs w:val="24"/>
        </w:rPr>
        <w:t>αφορά κοντά στα 560 εκατομμύρια, η οποία καταμερίζεται ως εξής: Καταμερίζεται στα 210 εκατομμύρια ευρώ περίπου από τη μείωση της επιχορήγησης του ΕΟΠΥΥ</w:t>
      </w:r>
      <w:r>
        <w:rPr>
          <w:rFonts w:eastAsia="Times New Roman" w:cs="Times New Roman"/>
          <w:szCs w:val="24"/>
        </w:rPr>
        <w:t xml:space="preserve">, που </w:t>
      </w:r>
      <w:r>
        <w:rPr>
          <w:rFonts w:eastAsia="Times New Roman" w:cs="Times New Roman"/>
          <w:szCs w:val="24"/>
        </w:rPr>
        <w:t>θα λάβει επιχορήγηση 100 εκατομμύρια ευρώ το 2018, ενώ το 2017 είχε λάβει επιχορήγηση 310 εκατομμύρ</w:t>
      </w:r>
      <w:r>
        <w:rPr>
          <w:rFonts w:eastAsia="Times New Roman" w:cs="Times New Roman"/>
          <w:szCs w:val="24"/>
        </w:rPr>
        <w:t xml:space="preserve">ια ευρώ. Αυτό οφείλεται κυρίως στο γεγονός ότι ο ΕΦΚΑ είναι πλεονασματικός και προσδοκούμε ότι θα συνεχίσει να είναι και να λειτουργεί έτσι, θα μπορεί δηλαδή να αποπληρώνει τις υποχρεώσεις του προς τον ΕΟΠΥΥ και δεν θα χρειάζεται ενίσχυση πλέον από τον </w:t>
      </w:r>
      <w:r>
        <w:rPr>
          <w:rFonts w:eastAsia="Times New Roman" w:cs="Times New Roman"/>
          <w:szCs w:val="24"/>
        </w:rPr>
        <w:t>κ</w:t>
      </w:r>
      <w:r>
        <w:rPr>
          <w:rFonts w:eastAsia="Times New Roman" w:cs="Times New Roman"/>
          <w:szCs w:val="24"/>
        </w:rPr>
        <w:t>ρα</w:t>
      </w:r>
      <w:r>
        <w:rPr>
          <w:rFonts w:eastAsia="Times New Roman" w:cs="Times New Roman"/>
          <w:szCs w:val="24"/>
        </w:rPr>
        <w:t xml:space="preserve">τικό </w:t>
      </w:r>
      <w:r>
        <w:rPr>
          <w:rFonts w:eastAsia="Times New Roman" w:cs="Times New Roman"/>
          <w:szCs w:val="24"/>
        </w:rPr>
        <w:t>π</w:t>
      </w:r>
      <w:r>
        <w:rPr>
          <w:rFonts w:eastAsia="Times New Roman" w:cs="Times New Roman"/>
          <w:szCs w:val="24"/>
        </w:rPr>
        <w:t xml:space="preserve">ροϋπολογισμό. </w:t>
      </w:r>
    </w:p>
    <w:p w14:paraId="44482DEF" w14:textId="77777777" w:rsidR="00FC516A" w:rsidRDefault="00EA69A7">
      <w:pPr>
        <w:spacing w:after="0" w:line="600" w:lineRule="auto"/>
        <w:ind w:firstLine="720"/>
        <w:jc w:val="both"/>
        <w:rPr>
          <w:rFonts w:eastAsia="Times New Roman" w:cs="Times New Roman"/>
          <w:szCs w:val="24"/>
        </w:rPr>
      </w:pPr>
      <w:r>
        <w:rPr>
          <w:rFonts w:eastAsia="Times New Roman" w:cs="Times New Roman"/>
          <w:szCs w:val="24"/>
        </w:rPr>
        <w:t xml:space="preserve">Υπολείπονται 350 εκατομμύρια, που αντιστοιχούν στη μείωση της επιχορήγησης των νοσοκομείων. Τα νοσοκομεία, πληροφοριακά, θα λάβουν το 2018 επιχορήγηση 930 εκατομμυρίων, ενώ το 2017 είχαν λάβει επιχορήγηση 1.300.000 ευρώ. </w:t>
      </w:r>
    </w:p>
    <w:p w14:paraId="44482DF0" w14:textId="77777777" w:rsidR="00FC516A" w:rsidRDefault="00EA69A7">
      <w:pPr>
        <w:spacing w:after="0" w:line="600" w:lineRule="auto"/>
        <w:ind w:firstLine="720"/>
        <w:jc w:val="both"/>
        <w:rPr>
          <w:rFonts w:eastAsia="Times New Roman" w:cs="Times New Roman"/>
          <w:szCs w:val="24"/>
        </w:rPr>
      </w:pPr>
      <w:r>
        <w:rPr>
          <w:rFonts w:eastAsia="Times New Roman" w:cs="Times New Roman"/>
          <w:szCs w:val="24"/>
        </w:rPr>
        <w:t>Βεβαίως, θα α</w:t>
      </w:r>
      <w:r>
        <w:rPr>
          <w:rFonts w:eastAsia="Times New Roman" w:cs="Times New Roman"/>
          <w:szCs w:val="24"/>
        </w:rPr>
        <w:t xml:space="preserve">κουστεί πως εδώ πρόκειται για μια μείωση της παροχής υπηρεσιών υγείας προς τους πολίτες, αλλά ξέρετε όλοι σας πως δεν είναι έτσι στην πραγματικότητα. Και δεν είναι έτσι, γιατί αυτή η μείωση οφείλεται κυρίως στην επέκταση του </w:t>
      </w:r>
      <w:proofErr w:type="spellStart"/>
      <w:r>
        <w:rPr>
          <w:rFonts w:eastAsia="Times New Roman" w:cs="Times New Roman"/>
          <w:szCs w:val="24"/>
          <w:lang w:val="en-US"/>
        </w:rPr>
        <w:t>clawback</w:t>
      </w:r>
      <w:proofErr w:type="spellEnd"/>
      <w:r>
        <w:rPr>
          <w:rFonts w:eastAsia="Times New Roman" w:cs="Times New Roman"/>
          <w:szCs w:val="24"/>
        </w:rPr>
        <w:t xml:space="preserve"> και του </w:t>
      </w:r>
      <w:r>
        <w:rPr>
          <w:rFonts w:eastAsia="Times New Roman" w:cs="Times New Roman"/>
          <w:szCs w:val="24"/>
          <w:lang w:val="en-US"/>
        </w:rPr>
        <w:t>rebate</w:t>
      </w:r>
      <w:r>
        <w:rPr>
          <w:rFonts w:eastAsia="Times New Roman" w:cs="Times New Roman"/>
          <w:szCs w:val="24"/>
        </w:rPr>
        <w:t>. Δεν πρ</w:t>
      </w:r>
      <w:r>
        <w:rPr>
          <w:rFonts w:eastAsia="Times New Roman" w:cs="Times New Roman"/>
          <w:szCs w:val="24"/>
        </w:rPr>
        <w:t xml:space="preserve">όκειται, λοιπόν, για μείωση παροχών προς τους πολίτες, αλλά για μεταφορά πόρων από τον ΕΟΠΥΥ προς τους </w:t>
      </w:r>
      <w:proofErr w:type="spellStart"/>
      <w:r>
        <w:rPr>
          <w:rFonts w:eastAsia="Times New Roman" w:cs="Times New Roman"/>
          <w:szCs w:val="24"/>
        </w:rPr>
        <w:t>παρόχους</w:t>
      </w:r>
      <w:proofErr w:type="spellEnd"/>
      <w:r>
        <w:rPr>
          <w:rFonts w:eastAsia="Times New Roman" w:cs="Times New Roman"/>
          <w:szCs w:val="24"/>
        </w:rPr>
        <w:t xml:space="preserve"> σε ένα μεγαλύτερο εύρος τώρα πια. Τα νοσοκομεία, λόγω επέκτασης του </w:t>
      </w:r>
      <w:proofErr w:type="spellStart"/>
      <w:r>
        <w:rPr>
          <w:rFonts w:eastAsia="Times New Roman" w:cs="Times New Roman"/>
          <w:szCs w:val="24"/>
          <w:lang w:val="en-US"/>
        </w:rPr>
        <w:t>clawback</w:t>
      </w:r>
      <w:proofErr w:type="spellEnd"/>
      <w:r>
        <w:rPr>
          <w:rFonts w:eastAsia="Times New Roman" w:cs="Times New Roman"/>
          <w:szCs w:val="24"/>
        </w:rPr>
        <w:t xml:space="preserve"> και του </w:t>
      </w:r>
      <w:r>
        <w:rPr>
          <w:rFonts w:eastAsia="Times New Roman" w:cs="Times New Roman"/>
          <w:szCs w:val="24"/>
          <w:lang w:val="en-US"/>
        </w:rPr>
        <w:lastRenderedPageBreak/>
        <w:t>rebate</w:t>
      </w:r>
      <w:r>
        <w:rPr>
          <w:rFonts w:eastAsia="Times New Roman" w:cs="Times New Roman"/>
          <w:szCs w:val="24"/>
        </w:rPr>
        <w:t>, πετυχαίνουν μεγαλύτερες εκπτώσεις από τους προμηθευ</w:t>
      </w:r>
      <w:r>
        <w:rPr>
          <w:rFonts w:eastAsia="Times New Roman" w:cs="Times New Roman"/>
          <w:szCs w:val="24"/>
        </w:rPr>
        <w:t xml:space="preserve">τές και θα έχουν μειωμένες δαπάνες. </w:t>
      </w:r>
    </w:p>
    <w:p w14:paraId="44482DF1" w14:textId="77777777" w:rsidR="00FC516A" w:rsidRDefault="00EA69A7">
      <w:pPr>
        <w:spacing w:after="0" w:line="600" w:lineRule="auto"/>
        <w:ind w:firstLine="720"/>
        <w:jc w:val="both"/>
        <w:rPr>
          <w:rFonts w:eastAsia="Times New Roman" w:cs="Times New Roman"/>
          <w:szCs w:val="24"/>
        </w:rPr>
      </w:pPr>
      <w:r>
        <w:rPr>
          <w:rFonts w:eastAsia="Times New Roman" w:cs="Times New Roman"/>
          <w:szCs w:val="24"/>
        </w:rPr>
        <w:t>Σε αυτό το σημείο θα ήθελα να κάνω μια μικρή αναφορά στην κεντρική πολιτική γραμμή της Νέας Δημοκρατίας, η οποία είναι γνωστή βεβαίως μήνες τώρα, πως «αυτή η Κυβέρνηση καταστρέφει την οικονομία, ακολουθεί φορομπηχτική π</w:t>
      </w:r>
      <w:r>
        <w:rPr>
          <w:rFonts w:eastAsia="Times New Roman" w:cs="Times New Roman"/>
          <w:szCs w:val="24"/>
        </w:rPr>
        <w:t xml:space="preserve">ολιτική, δεν θέλει επενδύσεις», ενώ η ίδια μπορεί να λύσει εύκολα το πρόβλημα, να μειώσει τους φόρους, να περιορίσει το σπάταλο κράτος και να φέρει την ανάπτυξη. Μάλιστα! </w:t>
      </w:r>
    </w:p>
    <w:p w14:paraId="44482DF2" w14:textId="77777777" w:rsidR="00FC516A" w:rsidRDefault="00EA69A7">
      <w:pPr>
        <w:spacing w:after="0" w:line="600" w:lineRule="auto"/>
        <w:ind w:firstLine="720"/>
        <w:jc w:val="both"/>
        <w:rPr>
          <w:rFonts w:eastAsia="Times New Roman" w:cs="Times New Roman"/>
          <w:szCs w:val="24"/>
        </w:rPr>
      </w:pPr>
      <w:r>
        <w:rPr>
          <w:rFonts w:eastAsia="Times New Roman" w:cs="Times New Roman"/>
          <w:szCs w:val="24"/>
        </w:rPr>
        <w:t xml:space="preserve">Ακούσαμε τον κ. Μητσοτάκη και στη ΔΕΘ το 2016 να αναγιγνώσκει έναν κατάλογο </w:t>
      </w:r>
      <w:proofErr w:type="spellStart"/>
      <w:r>
        <w:rPr>
          <w:rFonts w:eastAsia="Times New Roman" w:cs="Times New Roman"/>
          <w:szCs w:val="24"/>
        </w:rPr>
        <w:t>φοροελαφ</w:t>
      </w:r>
      <w:r>
        <w:rPr>
          <w:rFonts w:eastAsia="Times New Roman" w:cs="Times New Roman"/>
          <w:szCs w:val="24"/>
        </w:rPr>
        <w:t>ρύνσεων</w:t>
      </w:r>
      <w:proofErr w:type="spellEnd"/>
      <w:r>
        <w:rPr>
          <w:rFonts w:eastAsia="Times New Roman" w:cs="Times New Roman"/>
          <w:szCs w:val="24"/>
        </w:rPr>
        <w:t xml:space="preserve"> είτε αυτός αφορούσε τον ΕΝΦΙΑ είτε τον φόρο μερισμάτων είτε άλλους τομείς. </w:t>
      </w:r>
    </w:p>
    <w:p w14:paraId="44482DF3" w14:textId="77777777" w:rsidR="00FC516A" w:rsidRDefault="00EA69A7">
      <w:pPr>
        <w:spacing w:after="0" w:line="600" w:lineRule="auto"/>
        <w:ind w:firstLine="720"/>
        <w:jc w:val="both"/>
        <w:rPr>
          <w:rFonts w:eastAsia="Times New Roman" w:cs="Times New Roman"/>
          <w:szCs w:val="24"/>
        </w:rPr>
      </w:pPr>
      <w:r>
        <w:rPr>
          <w:rFonts w:eastAsia="Times New Roman" w:cs="Times New Roman"/>
          <w:szCs w:val="24"/>
        </w:rPr>
        <w:t xml:space="preserve">Ο κ. Μητσοτάκης παρουσίασε, λοιπόν, εκείνη την εποχή και συνεχίζει να το παρουσιάζει, ένα πακέτο μείωσης φόρων που αγγίζει τα 4,2 δισεκατομμύρια ευρώ. Αυτή η μείωση κρύβει </w:t>
      </w:r>
      <w:r>
        <w:rPr>
          <w:rFonts w:eastAsia="Times New Roman" w:cs="Times New Roman"/>
          <w:szCs w:val="24"/>
        </w:rPr>
        <w:t xml:space="preserve">δύο πράγματα, και το λέω αυτό εφόσον ο κ. Μητσοτάκης δεν  καταθέσει έναν πίνακα περικοπής δαπανών και να εξηγήσει, όχι τόσο σε εμάς, αλλά κυρίως στον ελληνικό λαό τι ακριβώς σκοπεύει να μειώσει από τις δαπάνες, ποιες δαπάνες και ποιους κωδικούς. </w:t>
      </w:r>
    </w:p>
    <w:p w14:paraId="44482DF4" w14:textId="77777777" w:rsidR="00FC516A" w:rsidRDefault="00EA69A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Εάν δεν τ</w:t>
      </w:r>
      <w:r>
        <w:rPr>
          <w:rFonts w:eastAsia="Times New Roman" w:cs="Times New Roman"/>
          <w:szCs w:val="24"/>
        </w:rPr>
        <w:t>ο κάνει αυτό, τότε νομίζω ότι εδώ υποβόσκει κάτι χειρότερο. Ή πρόκειται για ένα προσχεδιασμένο –θα έλεγα- πρόγραμμα του κ. Μητσοτάκη να επαναφέρει τη χώρα σε ένα νέο πρόγραμμα, την ώρα που η χώρα βρίσκει τον δρόμο της, βγαίνει στις αγορές για να μπορέσει ν</w:t>
      </w:r>
      <w:r>
        <w:rPr>
          <w:rFonts w:eastAsia="Times New Roman" w:cs="Times New Roman"/>
          <w:szCs w:val="24"/>
        </w:rPr>
        <w:t xml:space="preserve">α ακολουθήσει μια αυτόνομη πορεία, ή θα μας </w:t>
      </w:r>
      <w:r>
        <w:rPr>
          <w:rFonts w:eastAsia="Times New Roman" w:cs="Times New Roman"/>
          <w:szCs w:val="24"/>
        </w:rPr>
        <w:lastRenderedPageBreak/>
        <w:t>πει πραγματικά ποια θα είναι αυτή η περικοπή, ποιες δομές θα κόψει, πόσους υπαλλήλους θα απολύσει, ποια σχολεία θα κλείσει, ποια νοσοκομεία θα κλείσει, ποια κοινωνική πρόνοια θα μειώσει. Νομίζω ότι έφθασε η ώρα ο</w:t>
      </w:r>
      <w:r>
        <w:rPr>
          <w:rFonts w:eastAsia="Times New Roman" w:cs="Times New Roman"/>
          <w:szCs w:val="24"/>
        </w:rPr>
        <w:t xml:space="preserve"> κ. Μητσοτάκης να απαντήσει και θα απαντήσει. </w:t>
      </w:r>
    </w:p>
    <w:p w14:paraId="44482DF5" w14:textId="77777777" w:rsidR="00FC516A" w:rsidRDefault="00EA69A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αλήθεια, όμως, είναι ότι αν προσέξει κάποιος, αυτή τη μείωση την προτείνει ο κ. Μητσοτάκης σε δυο δόσεις για το έτος 2020 και 2021, γνωρίζοντας ότι η δική μας Κυβέρνηση –προφανώς είχε διαβάσει το </w:t>
      </w:r>
      <w:r>
        <w:rPr>
          <w:rFonts w:eastAsia="Times New Roman" w:cs="Times New Roman"/>
          <w:szCs w:val="24"/>
        </w:rPr>
        <w:t>μ</w:t>
      </w:r>
      <w:r>
        <w:rPr>
          <w:rFonts w:eastAsia="Times New Roman" w:cs="Times New Roman"/>
          <w:szCs w:val="24"/>
        </w:rPr>
        <w:t xml:space="preserve">εσοπρόθεσμο- στο Μεσοπρόθεσμο Πρόγραμμα Δημοσιονομικής Στρατηγικής 2018-2021 προτείνει σημαντικές μειώσεις φόρων τόσο σε φυσικά και νομικά πρόσωπα όσο και σε φόρο περιουσίας. </w:t>
      </w:r>
    </w:p>
    <w:p w14:paraId="44482DF6" w14:textId="77777777" w:rsidR="00FC516A" w:rsidRDefault="00EA69A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Λέτε, λοιπόν –και σας ακούμε πάρα πολύ καιρό και εννοώ τη Νέα Δημοκρατία- ότι το</w:t>
      </w:r>
      <w:r>
        <w:rPr>
          <w:rFonts w:eastAsia="Times New Roman" w:cs="Times New Roman"/>
          <w:szCs w:val="24"/>
        </w:rPr>
        <w:t xml:space="preserve"> 2017 αυξήσαμε τις δημόσιες δαπάνες κατά 876 εκατομμύρια ευρώ και τις δαπάνες μισθοδοσίας του </w:t>
      </w:r>
      <w:r>
        <w:rPr>
          <w:rFonts w:eastAsia="Times New Roman" w:cs="Times New Roman"/>
          <w:szCs w:val="24"/>
        </w:rPr>
        <w:t>δ</w:t>
      </w:r>
      <w:r>
        <w:rPr>
          <w:rFonts w:eastAsia="Times New Roman" w:cs="Times New Roman"/>
          <w:szCs w:val="24"/>
        </w:rPr>
        <w:t xml:space="preserve">ημοσίου κατά 521 εκατομμύρια ευρώ, σε σχέση με το 2016, ενώ εσείς –έτσι όπως καταθέσατε την πρότασή σας- θα τις είχατε μειώσει κατά 200 εκατομμύρια ευρώ. </w:t>
      </w:r>
    </w:p>
    <w:p w14:paraId="44482DF7" w14:textId="77777777" w:rsidR="00FC516A" w:rsidRDefault="00EA69A7">
      <w:pPr>
        <w:spacing w:line="600" w:lineRule="auto"/>
        <w:ind w:firstLine="709"/>
        <w:jc w:val="center"/>
        <w:rPr>
          <w:rFonts w:eastAsia="Times New Roman" w:cs="Times New Roman"/>
          <w:szCs w:val="24"/>
        </w:rPr>
      </w:pPr>
      <w:r>
        <w:rPr>
          <w:rFonts w:eastAsia="Times New Roman" w:cs="Times New Roman"/>
          <w:szCs w:val="24"/>
        </w:rPr>
        <w:t>(Θόρυβ</w:t>
      </w:r>
      <w:r>
        <w:rPr>
          <w:rFonts w:eastAsia="Times New Roman" w:cs="Times New Roman"/>
          <w:szCs w:val="24"/>
        </w:rPr>
        <w:t>ος στην Αίθουσα)</w:t>
      </w:r>
    </w:p>
    <w:p w14:paraId="44482DF8" w14:textId="77777777" w:rsidR="00FC516A" w:rsidRDefault="00EA69A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Παρακαλώ, κάνετε ησυχία.  </w:t>
      </w:r>
    </w:p>
    <w:p w14:paraId="44482DF9" w14:textId="77777777" w:rsidR="00FC516A" w:rsidRDefault="00EA69A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ΔΗΜΗΤΡΙΟΣ ΒΕΤΤΑΣ: </w:t>
      </w:r>
      <w:r>
        <w:rPr>
          <w:rFonts w:eastAsia="Times New Roman" w:cs="Times New Roman"/>
          <w:szCs w:val="24"/>
        </w:rPr>
        <w:t xml:space="preserve">Να τα δούμε, όμως, ένα-ένα, αγαπητοί συνάδελφοι: Από τις δαπάνες </w:t>
      </w:r>
      <w:r>
        <w:rPr>
          <w:rFonts w:eastAsia="Times New Roman" w:cs="Times New Roman"/>
          <w:szCs w:val="24"/>
        </w:rPr>
        <w:t>δ</w:t>
      </w:r>
      <w:r>
        <w:rPr>
          <w:rFonts w:eastAsia="Times New Roman" w:cs="Times New Roman"/>
          <w:szCs w:val="24"/>
        </w:rPr>
        <w:t>ημοσίου θα κόβατε τα 360 εκατομμύρια ευρώ του κόστους των υπηρεσιών κοινής ωφελείας; Θα κόβατε δηλα</w:t>
      </w:r>
      <w:r>
        <w:rPr>
          <w:rFonts w:eastAsia="Times New Roman" w:cs="Times New Roman"/>
          <w:szCs w:val="24"/>
        </w:rPr>
        <w:t xml:space="preserve">δή το κοινωνικό τιμολόγιο που είναι </w:t>
      </w:r>
      <w:r>
        <w:rPr>
          <w:rFonts w:eastAsia="Times New Roman" w:cs="Times New Roman"/>
          <w:szCs w:val="24"/>
        </w:rPr>
        <w:lastRenderedPageBreak/>
        <w:t xml:space="preserve">προς όφελος των ευπαθών ομάδων και που εσείς οι ίδιοι ψηφίσατε; Θα κόβατε από τις δαπάνες του </w:t>
      </w:r>
      <w:r>
        <w:rPr>
          <w:rFonts w:eastAsia="Times New Roman" w:cs="Times New Roman"/>
          <w:szCs w:val="24"/>
        </w:rPr>
        <w:t>δ</w:t>
      </w:r>
      <w:r>
        <w:rPr>
          <w:rFonts w:eastAsia="Times New Roman" w:cs="Times New Roman"/>
          <w:szCs w:val="24"/>
        </w:rPr>
        <w:t>ημοσίου τα 100 εκατομμύρια ευρώ για την κάλυψη της προσφυγικής κρίσης; Θα κόβατε από τις δημόσιες δαπάνες τα 50 εκατομμύρια ε</w:t>
      </w:r>
      <w:r>
        <w:rPr>
          <w:rFonts w:eastAsia="Times New Roman" w:cs="Times New Roman"/>
          <w:szCs w:val="24"/>
        </w:rPr>
        <w:t xml:space="preserve">υρώ που αντιστοιχούν στην αύξηση των επιδοτήσεων των γεωργών; Και σας ακούν; Θα κόβατε από τις δαπάνες μισθοδοσίας του </w:t>
      </w:r>
      <w:r>
        <w:rPr>
          <w:rFonts w:eastAsia="Times New Roman" w:cs="Times New Roman"/>
          <w:szCs w:val="24"/>
        </w:rPr>
        <w:t>δ</w:t>
      </w:r>
      <w:r>
        <w:rPr>
          <w:rFonts w:eastAsia="Times New Roman" w:cs="Times New Roman"/>
          <w:szCs w:val="24"/>
        </w:rPr>
        <w:t>ημοσίου τα 404 εκατομμύρια ευρώ που αναφέρονται και αφορούν τις ασφαλιστικές εισφορές που καταβάλλει το κράτος ως εργοδότης; Ή δεν πρέπε</w:t>
      </w:r>
      <w:r>
        <w:rPr>
          <w:rFonts w:eastAsia="Times New Roman" w:cs="Times New Roman"/>
          <w:szCs w:val="24"/>
        </w:rPr>
        <w:t>ι το κράτος να λειτουργεί ως εργοδότης; Από τις δαπάνες μισθοδοσίας θα κόβατε τα 117 εκατομμύρια ευρώ που αντιστοιχούν στις προσλήψεις νοσοκόμων και γιατρών; Πρέπει να είστε ξεκάθαροι εδώ. Ή από τις δαπάνες μισθοδοσίας θα κόβατε το ποσό που αντιστοιχεί στι</w:t>
      </w:r>
      <w:r>
        <w:rPr>
          <w:rFonts w:eastAsia="Times New Roman" w:cs="Times New Roman"/>
          <w:szCs w:val="24"/>
        </w:rPr>
        <w:t xml:space="preserve">ς προσλήψεις υπαλλήλων στον χώρο της </w:t>
      </w:r>
      <w:r>
        <w:rPr>
          <w:rFonts w:eastAsia="Times New Roman" w:cs="Times New Roman"/>
          <w:szCs w:val="24"/>
        </w:rPr>
        <w:t>δ</w:t>
      </w:r>
      <w:r>
        <w:rPr>
          <w:rFonts w:eastAsia="Times New Roman" w:cs="Times New Roman"/>
          <w:szCs w:val="24"/>
        </w:rPr>
        <w:t xml:space="preserve">ικαιοσύνης, που είναι τόσο απαραίτητοι για να </w:t>
      </w:r>
      <w:proofErr w:type="spellStart"/>
      <w:r>
        <w:rPr>
          <w:rFonts w:eastAsia="Times New Roman" w:cs="Times New Roman"/>
          <w:szCs w:val="24"/>
        </w:rPr>
        <w:t>αποσυμφορηθεί</w:t>
      </w:r>
      <w:proofErr w:type="spellEnd"/>
      <w:r>
        <w:rPr>
          <w:rFonts w:eastAsia="Times New Roman" w:cs="Times New Roman"/>
          <w:szCs w:val="24"/>
        </w:rPr>
        <w:t xml:space="preserve"> η λειτουργία της; </w:t>
      </w:r>
    </w:p>
    <w:p w14:paraId="44482DFA" w14:textId="77777777" w:rsidR="00FC516A" w:rsidRDefault="00EA69A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Προσέξτε τι συμβαίνει τώρα: Εάν προτείνετε αυτές τις περικοπές, για να μαζέψετε 200 εκατομμύρια ευρώ, νομίζω ότι τζάμπα κόπο κάνετε, γιατί </w:t>
      </w:r>
      <w:r>
        <w:rPr>
          <w:rFonts w:eastAsia="Times New Roman" w:cs="Times New Roman"/>
          <w:szCs w:val="24"/>
        </w:rPr>
        <w:t xml:space="preserve">αν είδατε από μια γρήγορη, δύσκολη επισκόπηση δαπανών από τον </w:t>
      </w:r>
      <w:r>
        <w:rPr>
          <w:rFonts w:eastAsia="Times New Roman" w:cs="Times New Roman"/>
          <w:szCs w:val="24"/>
        </w:rPr>
        <w:t>π</w:t>
      </w:r>
      <w:r>
        <w:rPr>
          <w:rFonts w:eastAsia="Times New Roman" w:cs="Times New Roman"/>
          <w:szCs w:val="24"/>
        </w:rPr>
        <w:t>ροϋπολογισμό που κάναμε, καταφέραμε να αποταμιεύσουμε 300 εκατομμύρια, 100 εκατομμύρια παραπάνω από τη δική σας πρόταση, χωρίς να κλείσουμε δομές, χωρίς να διώξουμε γιατρούς, χωρίς να κλείσουμε</w:t>
      </w:r>
      <w:r>
        <w:rPr>
          <w:rFonts w:eastAsia="Times New Roman" w:cs="Times New Roman"/>
          <w:szCs w:val="24"/>
        </w:rPr>
        <w:t xml:space="preserve"> </w:t>
      </w:r>
      <w:proofErr w:type="spellStart"/>
      <w:r>
        <w:rPr>
          <w:rFonts w:eastAsia="Times New Roman" w:cs="Times New Roman"/>
          <w:szCs w:val="24"/>
        </w:rPr>
        <w:t>σχολειά</w:t>
      </w:r>
      <w:proofErr w:type="spellEnd"/>
      <w:r>
        <w:rPr>
          <w:rFonts w:eastAsia="Times New Roman" w:cs="Times New Roman"/>
          <w:szCs w:val="24"/>
        </w:rPr>
        <w:t xml:space="preserve">, χωρίς τίποτα. </w:t>
      </w:r>
    </w:p>
    <w:p w14:paraId="44482DFB" w14:textId="77777777" w:rsidR="00FC516A" w:rsidRDefault="00EA69A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σταθώ τώρα σε ένα καθοριστικό γεγονός, το οποίο επηρεάζει και τον στόχο του πρωτογενούς πλεονάσματος, αλλά και τη μεγέθυνση του ΑΕΠ το 2018. Μιλώ για την τρίτη αξιολόγηση που έκλεισε γρήγορα και </w:t>
      </w:r>
      <w:r>
        <w:rPr>
          <w:rFonts w:eastAsia="Times New Roman" w:cs="Times New Roman"/>
          <w:szCs w:val="24"/>
        </w:rPr>
        <w:lastRenderedPageBreak/>
        <w:t>χωρ</w:t>
      </w:r>
      <w:r>
        <w:rPr>
          <w:rFonts w:eastAsia="Times New Roman" w:cs="Times New Roman"/>
          <w:szCs w:val="24"/>
        </w:rPr>
        <w:t xml:space="preserve">ίς εντάσεις και η οποία κλείνει τον κύκλο των μνημονίων στη χώρα μας. Η τρίτη αξιολόγηση έκλεισε χωρίς δημοσιονομικά μέτρα και όχι μόνο αυτό, αλλά από αυτή την αξιολόγηση προέκυψε και το ποσό των 315 εκατομμυρίων ευρώ από την επισκόπηση δαπανών. Επίσης, η </w:t>
      </w:r>
      <w:r>
        <w:rPr>
          <w:rFonts w:eastAsia="Times New Roman" w:cs="Times New Roman"/>
          <w:szCs w:val="24"/>
        </w:rPr>
        <w:t xml:space="preserve">τρίτη αξιολόγηση </w:t>
      </w:r>
      <w:proofErr w:type="spellStart"/>
      <w:r>
        <w:rPr>
          <w:rFonts w:eastAsia="Times New Roman" w:cs="Times New Roman"/>
          <w:szCs w:val="24"/>
        </w:rPr>
        <w:t>συνέπεσε</w:t>
      </w:r>
      <w:proofErr w:type="spellEnd"/>
      <w:r>
        <w:rPr>
          <w:rFonts w:eastAsia="Times New Roman" w:cs="Times New Roman"/>
          <w:szCs w:val="24"/>
        </w:rPr>
        <w:t xml:space="preserve"> με το τρίτο συνεχόμενο τρίμηνο ανάπτυξης. </w:t>
      </w:r>
      <w:proofErr w:type="spellStart"/>
      <w:r>
        <w:rPr>
          <w:rFonts w:eastAsia="Times New Roman" w:cs="Times New Roman"/>
          <w:szCs w:val="24"/>
        </w:rPr>
        <w:t>Συνέπεσε</w:t>
      </w:r>
      <w:proofErr w:type="spellEnd"/>
      <w:r>
        <w:rPr>
          <w:rFonts w:eastAsia="Times New Roman" w:cs="Times New Roman"/>
          <w:szCs w:val="24"/>
        </w:rPr>
        <w:t>, ακόμα, με την πολύ σημαντική ανταλλαγή ομολόγων ύψους 25,6 δισεκατομμυρίων ευρώ, στην οποία ανταποκρίθηκε –και αυτό είναι το σημαντικότερο στοιχείο- το 86% των ομολογιούχων. Οι ο</w:t>
      </w:r>
      <w:r>
        <w:rPr>
          <w:rFonts w:eastAsia="Times New Roman" w:cs="Times New Roman"/>
          <w:szCs w:val="24"/>
        </w:rPr>
        <w:t xml:space="preserve">γδόντα έξι στους εκατό ομολογιούχους εμπιστεύθηκαν την Κυβέρνηση, εμπιστεύθηκαν την οικονομική κατάσταση της χώρας και αντάλλαξαν τα ομόλογά τους για το μέλλον. </w:t>
      </w:r>
    </w:p>
    <w:p w14:paraId="44482DFC" w14:textId="77777777" w:rsidR="00FC516A" w:rsidRDefault="00EA69A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Με αυτή, λοιπόν, την πράξη καταφέραμε να εξομαλυνθεί η καμπή των αποδόσεων του ελληνικού χρέου</w:t>
      </w:r>
      <w:r>
        <w:rPr>
          <w:rFonts w:eastAsia="Times New Roman" w:cs="Times New Roman"/>
          <w:szCs w:val="24"/>
        </w:rPr>
        <w:t xml:space="preserve">ς και να διευκολυνθεί με αυτόν τον τρόπο στο άμεσο χρονικό διάστημα η έξοδος της χώρας στις αγορές. </w:t>
      </w:r>
    </w:p>
    <w:p w14:paraId="44482DFD" w14:textId="77777777" w:rsidR="00FC516A" w:rsidRDefault="00EA69A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αποτέλεσμα όλων αυτών είναι γνωστό σε όλους σας: Είναι η κατακόρυφη πτώση των ελληνικών ομολόγων στα προ κρίσης επίπεδα. Και θα ξέρετε, βεβαίως, ότι η α</w:t>
      </w:r>
      <w:r>
        <w:rPr>
          <w:rFonts w:eastAsia="Times New Roman" w:cs="Times New Roman"/>
          <w:szCs w:val="24"/>
        </w:rPr>
        <w:t xml:space="preserve">πόδοση του δεκαετούς έπεσε για πρώτη φορά και βρίσκεται αυτή τη στιγμή κοντά στο 4,5%. </w:t>
      </w:r>
    </w:p>
    <w:p w14:paraId="44482DFE" w14:textId="77777777" w:rsidR="00FC516A" w:rsidRDefault="00EA69A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Αυτή, λοιπόν, η θετική εξέλιξη σηματοδοτεί την πίστη όλων πως η ελληνική οικονομία βγαίνει από τα δύσκολα, σταθεροποιείται, ανακτά την αξιοπιστία της και δρα θετικά στην επίτευξη των παρακάτω στόχων, στην πρόβλεψη, δηλαδή, για τον </w:t>
      </w:r>
      <w:r>
        <w:rPr>
          <w:rFonts w:eastAsia="Times New Roman" w:cs="Times New Roman"/>
          <w:szCs w:val="24"/>
        </w:rPr>
        <w:lastRenderedPageBreak/>
        <w:t>στόχο πρωτογενούς πλεονάσ</w:t>
      </w:r>
      <w:r>
        <w:rPr>
          <w:rFonts w:eastAsia="Times New Roman" w:cs="Times New Roman"/>
          <w:szCs w:val="24"/>
        </w:rPr>
        <w:t xml:space="preserve">ματος και στην πρόβλεψη για την αύξηση του ΑΕΠ το 2018. </w:t>
      </w:r>
    </w:p>
    <w:p w14:paraId="44482DFF"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Στο τελικό σχέδιο νόμου υπάρχει πλέον πρόβλεψη για πρωτογενές πλεόνασμα της τάξεως του 3,82%. Θα ήθελα να πω γι’ αυτή την απόκλιση…</w:t>
      </w:r>
    </w:p>
    <w:p w14:paraId="44482E00" w14:textId="77777777" w:rsidR="00FC516A" w:rsidRDefault="00EA69A7">
      <w:pPr>
        <w:spacing w:line="600" w:lineRule="auto"/>
        <w:ind w:firstLine="720"/>
        <w:jc w:val="both"/>
        <w:rPr>
          <w:rFonts w:eastAsia="Times New Roman"/>
          <w:bCs/>
        </w:rPr>
      </w:pPr>
      <w:r>
        <w:rPr>
          <w:rFonts w:eastAsia="Times New Roman"/>
          <w:bCs/>
        </w:rPr>
        <w:t xml:space="preserve">(Στο σημείο αυτό κτυπάει το κουδούνι λήξεως του χρόνου ομιλίας του </w:t>
      </w:r>
      <w:r>
        <w:rPr>
          <w:rFonts w:eastAsia="Times New Roman"/>
          <w:bCs/>
        </w:rPr>
        <w:t>κυρίου Βουλευτή)</w:t>
      </w:r>
    </w:p>
    <w:p w14:paraId="44482E01"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Θα ήθελα δύο-τρία λεπτά, κύριε Πρόεδρε, σας παρακαλώ.</w:t>
      </w:r>
    </w:p>
    <w:p w14:paraId="44482E02" w14:textId="77777777" w:rsidR="00FC516A" w:rsidRDefault="00EA69A7">
      <w:pPr>
        <w:spacing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cs="Times New Roman"/>
          <w:szCs w:val="24"/>
        </w:rPr>
        <w:t>Έχετε τρία λεπτά εν συνόλω, επειδή σας ενοχλούσαν πριν. Είστε στο δέκατο ένατο λεπτό τώρα.</w:t>
      </w:r>
    </w:p>
    <w:p w14:paraId="44482E03"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ΔΗΜΗΤΡΙΟΣ ΒΕΤΤΑΣ:</w:t>
      </w:r>
      <w:r>
        <w:rPr>
          <w:rFonts w:eastAsia="Times New Roman" w:cs="Times New Roman"/>
          <w:szCs w:val="24"/>
        </w:rPr>
        <w:t xml:space="preserve"> Ωραία, ευχαριστώ πολύ.</w:t>
      </w:r>
    </w:p>
    <w:p w14:paraId="44482E04"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Για να είμαστε απολύτως </w:t>
      </w:r>
      <w:r>
        <w:rPr>
          <w:rFonts w:eastAsia="Times New Roman" w:cs="Times New Roman"/>
          <w:szCs w:val="24"/>
        </w:rPr>
        <w:t>βέβαιοι, εννοώ ότι προβλέπουμε κάτι περισσότερο. Άλλωστε, αυτό έγινε και το 2016 και το 2017. Το 2016 καλύψαμε οκτώ φορές περισσότερο τον προβλεπόμενο στόχο και το πρωτογενές πλεόνασμα κυμάνθηκε γύρω στα 4%, ενώ φέτος το πλεόνασμα θα κυμανθεί κοντά στο 3,5</w:t>
      </w:r>
      <w:r>
        <w:rPr>
          <w:rFonts w:eastAsia="Times New Roman" w:cs="Times New Roman"/>
          <w:szCs w:val="24"/>
        </w:rPr>
        <w:t>%, εάν σε αυτό συμπεριλάβουμε και το κοινωνικό μέρισμα που έχει διανεμηθεί.</w:t>
      </w:r>
    </w:p>
    <w:p w14:paraId="44482E05"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Άρα λοιπόν, έστω και με δυσκολίες, η δημοσιονομική προσαρμογή το 2018 μπορεί να υλοποιηθεί επιτυχώς με πολύ μεγάλες πιθανότητες σύμφωνα με τους στόχους, ιδιαίτερα όταν προβλέπεται </w:t>
      </w:r>
      <w:r>
        <w:rPr>
          <w:rFonts w:eastAsia="Times New Roman" w:cs="Times New Roman"/>
          <w:szCs w:val="24"/>
        </w:rPr>
        <w:t>αυξημένο ΑΕΠ.</w:t>
      </w:r>
    </w:p>
    <w:p w14:paraId="44482E06"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lastRenderedPageBreak/>
        <w:t>Το δεύτερο σημείο στο οποίο πρέπει να σταθούμε είναι ο ρυθμός μεγέθυνσης, ο οποίος με πραγματικούς όρους θα αγγίξει το 2,5%. Δεν θα αναφέρω, γιατί δεν έχω αρκετό χρόνο τους παράγοντες στους οποίους θα βασιστεί. Είναι ένας δύσκολος στόχος, όπω</w:t>
      </w:r>
      <w:r>
        <w:rPr>
          <w:rFonts w:eastAsia="Times New Roman" w:cs="Times New Roman"/>
          <w:szCs w:val="24"/>
        </w:rPr>
        <w:t>ς προανάφερα, αλλά είναι εφικτός, γιατί εκτιμούμε -και όχι μόνο εμείς, αλλά εκτιμάται γενικώς- πως στην οικονομία ότι έχουμε ξεπεράσει τα δυσκολότερα. Η παραγωγική δυνατότητα της χώρας έχει μειωθεί κατά 10% περίπου σε σχέση με την κατάσταση στην οποία θα μ</w:t>
      </w:r>
      <w:r>
        <w:rPr>
          <w:rFonts w:eastAsia="Times New Roman" w:cs="Times New Roman"/>
          <w:szCs w:val="24"/>
        </w:rPr>
        <w:t>πορούσε να βρισκόταν, αλλά και έχοντας πλέον εμπειρίες χωρών οι οποίες ήταν σε προγράμματα προσαρμογής και ύφεσης, μόνο αισιόδοξοι μπορούμε να είμαστε για την πορεία της χώρας στο μέλλον. Όσο το μακροοικονομικό περιβάλλον σταθεροποιείται και όσο εμπεδώνετα</w:t>
      </w:r>
      <w:r>
        <w:rPr>
          <w:rFonts w:eastAsia="Times New Roman" w:cs="Times New Roman"/>
          <w:szCs w:val="24"/>
        </w:rPr>
        <w:t>ι η άποψη ότι η οικονομία αναπτύσσεται τόσο τονώνεται η κατανάλωση και η επενδυτική δραστηριότητα, με βασικές προϋποθέσεις βεβαίως την υλοποίηση του προγράμματος, την ομαλή επιστροφή στη χρηματοδότηση από τις διεθνείς αγορές, την εφαρμογή των μεσοπρόθεσμων</w:t>
      </w:r>
      <w:r>
        <w:rPr>
          <w:rFonts w:eastAsia="Times New Roman" w:cs="Times New Roman"/>
          <w:szCs w:val="24"/>
        </w:rPr>
        <w:t xml:space="preserve"> μέτρων για τη διασφάλιση της βιωσιμότητας του χρέους και βεβαίως, την ύπαρξη του ήρεμου διεθνούς οικονομικού και γεωπολιτικού περιβάλλοντος.</w:t>
      </w:r>
    </w:p>
    <w:p w14:paraId="44482E07"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Για να στηριχθεί, όμως, αυτός ο ρυθμός μεγέθυνσης, για να στηριχθεί η διατηρήσιμη ανάπτυξη, απαιτείται ένας διψήφι</w:t>
      </w:r>
      <w:r>
        <w:rPr>
          <w:rFonts w:eastAsia="Times New Roman" w:cs="Times New Roman"/>
          <w:szCs w:val="24"/>
        </w:rPr>
        <w:t xml:space="preserve">ος ρυθμός αύξησης των επενδύσεων. Και στον </w:t>
      </w:r>
      <w:r>
        <w:rPr>
          <w:rFonts w:eastAsia="Times New Roman" w:cs="Times New Roman"/>
          <w:szCs w:val="24"/>
        </w:rPr>
        <w:t>π</w:t>
      </w:r>
      <w:r>
        <w:rPr>
          <w:rFonts w:eastAsia="Times New Roman" w:cs="Times New Roman"/>
          <w:szCs w:val="24"/>
        </w:rPr>
        <w:t>ροϋπολογισμό του 2018 προβλέπεται αύξηση των επενδύσεων της τάξεως του 11,4%. Παράγοντες που θα επηρεάσουν αυτή την αύξηση είναι προφανώς το νέο ΕΣΠΑ, που θα αρχίσει να υλοποιείται μέσα στο 2018, η απορρόφηση του</w:t>
      </w:r>
      <w:r>
        <w:rPr>
          <w:rFonts w:eastAsia="Times New Roman" w:cs="Times New Roman"/>
          <w:szCs w:val="24"/>
        </w:rPr>
        <w:t xml:space="preserve"> οποίου </w:t>
      </w:r>
      <w:r>
        <w:rPr>
          <w:rFonts w:eastAsia="Times New Roman" w:cs="Times New Roman"/>
          <w:szCs w:val="24"/>
        </w:rPr>
        <w:lastRenderedPageBreak/>
        <w:t>μέχρι το τέλος του 2017 θα φτάσει σε ποσοστό ρεκόρ 20%, τα προγράμματα αξιοποίησης της δημόσιας ακίνητης περιουσίας, οι εκκινήσεις σημαντικών επενδύσεων.</w:t>
      </w:r>
    </w:p>
    <w:p w14:paraId="44482E08"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Νομίζω ότι εδώ πρέπει να κάνω μια αναφορά για τις ιδιωτικοποιήσεις. Σε ό,τι αφορά τις ιδιωτικο</w:t>
      </w:r>
      <w:r>
        <w:rPr>
          <w:rFonts w:eastAsia="Times New Roman" w:cs="Times New Roman"/>
          <w:szCs w:val="24"/>
        </w:rPr>
        <w:t>ποιήσεις, πάγια θέση μας ήταν όχι το ξεπούλημα, αλλά η δημιουργία σχημάτων με τη συμμετοχή του δημόσιου φορέα. Εκείνες τις ιδιωτικοποιήσεις στις οποίες δεν καταφέραμε να εφαρμόσουμε το σχέδιο συμμετοχής του ελληνικού δημοσίου, τις ενισχύσαμε με μια καλύτερ</w:t>
      </w:r>
      <w:r>
        <w:rPr>
          <w:rFonts w:eastAsia="Times New Roman" w:cs="Times New Roman"/>
          <w:szCs w:val="24"/>
        </w:rPr>
        <w:t>η συμφωνία για το ελληνικό δημόσιο.</w:t>
      </w:r>
    </w:p>
    <w:p w14:paraId="44482E09"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Είναι σημαντικό να τονίσουμε, επίσης, πως η χώρα, αναβαθμίζοντας τις βασικές υποδομές της, με αιχμή του δόρατος τη φετινή ολοκλήρωση των τεσσάρων οδικών αξόνων της, δίνει το έναυσμα υλοποίησης σημαντικών στρατηγικών επεν</w:t>
      </w:r>
      <w:r>
        <w:rPr>
          <w:rFonts w:eastAsia="Times New Roman" w:cs="Times New Roman"/>
          <w:szCs w:val="24"/>
        </w:rPr>
        <w:t>δύσεων.</w:t>
      </w:r>
    </w:p>
    <w:p w14:paraId="44482E0A"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Άλλος σημαντικός παράγοντας είναι αυτό που προανέφερα, η επί συνεχόμενα έτη συμπιεσμένη ελληνική οικονομία. Η σημαντική ρευστότητα και το ενδιαφέρον που υπάρχει από σημαντικές χώρες πλέον για επενδύσεις στη χώρα μας, αλλά και η εξέλιξη του προγράμμ</w:t>
      </w:r>
      <w:r>
        <w:rPr>
          <w:rFonts w:eastAsia="Times New Roman" w:cs="Times New Roman"/>
          <w:szCs w:val="24"/>
        </w:rPr>
        <w:t>ατος διαχείρισης των μη εξυπηρετούμενων επιχειρηματικών δανείων, μπορεί να μετατραπεί από μεγάλο βραχνά σε ένα πολύ σημαντικό εργαλείο της ελληνικής επιχειρηματικότητας.</w:t>
      </w:r>
    </w:p>
    <w:p w14:paraId="44482E0B" w14:textId="77777777" w:rsidR="00FC516A" w:rsidRDefault="00EA69A7">
      <w:pPr>
        <w:spacing w:line="600" w:lineRule="auto"/>
        <w:ind w:firstLine="720"/>
        <w:jc w:val="both"/>
        <w:rPr>
          <w:rFonts w:eastAsia="Times New Roman" w:cs="Times New Roman"/>
          <w:szCs w:val="24"/>
        </w:rPr>
      </w:pPr>
      <w:r>
        <w:rPr>
          <w:rFonts w:eastAsia="Times New Roman"/>
          <w:b/>
          <w:bCs/>
        </w:rPr>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cs="Times New Roman"/>
          <w:szCs w:val="24"/>
        </w:rPr>
        <w:t>Παρακαλώ, κύριε συνάδελφε, κλείστε.</w:t>
      </w:r>
    </w:p>
    <w:p w14:paraId="44482E0C"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ΔΗΜΗΤΡΙΟΣ ΒΕΤΤΑΣ:</w:t>
      </w:r>
      <w:r>
        <w:rPr>
          <w:rFonts w:eastAsia="Times New Roman" w:cs="Times New Roman"/>
          <w:szCs w:val="24"/>
        </w:rPr>
        <w:t xml:space="preserve"> Ένα</w:t>
      </w:r>
      <w:r>
        <w:rPr>
          <w:rFonts w:eastAsia="Times New Roman" w:cs="Times New Roman"/>
          <w:szCs w:val="24"/>
        </w:rPr>
        <w:t xml:space="preserve"> λεπτό, κύριε Πρόεδρε.</w:t>
      </w:r>
    </w:p>
    <w:p w14:paraId="44482E0D"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lastRenderedPageBreak/>
        <w:t>Θα περάσω τους σχεδιασμούς και θα μιλήσω μισό λεπτό μόνο, κύριε Πρόεδρε και κλείνω.</w:t>
      </w:r>
    </w:p>
    <w:p w14:paraId="44482E0E"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πορεία εξόδου της χώρας από την κρίση είναι σοβαρή υπόθεση για εμάς και όχι ένα πολιτικό παιγνίδι. Για εμάς </w:t>
      </w:r>
      <w:r>
        <w:rPr>
          <w:rFonts w:eastAsia="Times New Roman" w:cs="Times New Roman"/>
          <w:szCs w:val="24"/>
        </w:rPr>
        <w:t>προϋποθέτει στρατηγική, στόχευση και προσήλωση σε αυτή. Ο ελληνικός λαός μάς ανέθεσε την εντολή να βγάλουμε τη χώρα από τη γενική και όχι μόνο από την οικονομική της κρίση και αυτή την εντολή θα τιμήσουμε.</w:t>
      </w:r>
    </w:p>
    <w:p w14:paraId="44482E0F"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Αυτά που περιέγραψα είναι τα κύρια δημοσιονομικά σ</w:t>
      </w:r>
      <w:r>
        <w:rPr>
          <w:rFonts w:eastAsia="Times New Roman" w:cs="Times New Roman"/>
          <w:szCs w:val="24"/>
        </w:rPr>
        <w:t xml:space="preserve">τοιχεία του </w:t>
      </w:r>
      <w:r>
        <w:rPr>
          <w:rFonts w:eastAsia="Times New Roman" w:cs="Times New Roman"/>
          <w:szCs w:val="24"/>
        </w:rPr>
        <w:t>π</w:t>
      </w:r>
      <w:r>
        <w:rPr>
          <w:rFonts w:eastAsia="Times New Roman" w:cs="Times New Roman"/>
          <w:szCs w:val="24"/>
        </w:rPr>
        <w:t>ροϋπολογισμού, οι στόχοι, τα οράματά του, η δύσκολη, αλλά ταυτόχρονα και η αισιόδοξη πλευρά του.</w:t>
      </w:r>
    </w:p>
    <w:p w14:paraId="44482E10"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Εμείς, κόντρα στην καταστροφολογία, κόντρα στον πόλεμο των </w:t>
      </w:r>
      <w:proofErr w:type="spellStart"/>
      <w:r>
        <w:rPr>
          <w:rFonts w:eastAsia="Times New Roman" w:cs="Times New Roman"/>
          <w:szCs w:val="24"/>
        </w:rPr>
        <w:t>μιντιακών</w:t>
      </w:r>
      <w:proofErr w:type="spellEnd"/>
      <w:r>
        <w:rPr>
          <w:rFonts w:eastAsia="Times New Roman" w:cs="Times New Roman"/>
          <w:szCs w:val="24"/>
        </w:rPr>
        <w:t xml:space="preserve"> και συστημικών συμφερόντων του φθαρμένου πολιτικού συστήματος, θα αγωνιστούμε</w:t>
      </w:r>
      <w:r>
        <w:rPr>
          <w:rFonts w:eastAsia="Times New Roman" w:cs="Times New Roman"/>
          <w:szCs w:val="24"/>
        </w:rPr>
        <w:t xml:space="preserve"> με σχέδιο, με προσήλωση, με διάλογο με την κοινωνία, ώστε του χρόνου τέτοιον καιρό να σχεδιάζουμε και να ψηφίζουμε έναν </w:t>
      </w:r>
      <w:r>
        <w:rPr>
          <w:rFonts w:eastAsia="Times New Roman" w:cs="Times New Roman"/>
          <w:szCs w:val="24"/>
        </w:rPr>
        <w:t>π</w:t>
      </w:r>
      <w:r>
        <w:rPr>
          <w:rFonts w:eastAsia="Times New Roman" w:cs="Times New Roman"/>
          <w:szCs w:val="24"/>
        </w:rPr>
        <w:t>ροϋπολογισμό για την πατρίδα μας που θα έχει βγει από τη σκληρή επιτροπεία και θα προχωρά σε μια διαφορετική πορεία, με αξιοπρέπεια κα</w:t>
      </w:r>
      <w:r>
        <w:rPr>
          <w:rFonts w:eastAsia="Times New Roman" w:cs="Times New Roman"/>
          <w:szCs w:val="24"/>
        </w:rPr>
        <w:t xml:space="preserve">ι προοπτική. Αυτός είναι ο τελευταίος </w:t>
      </w:r>
      <w:proofErr w:type="spellStart"/>
      <w:r>
        <w:rPr>
          <w:rFonts w:eastAsia="Times New Roman" w:cs="Times New Roman"/>
          <w:szCs w:val="24"/>
        </w:rPr>
        <w:t>μνημονιακός</w:t>
      </w:r>
      <w:proofErr w:type="spellEnd"/>
      <w:r>
        <w:rPr>
          <w:rFonts w:eastAsia="Times New Roman" w:cs="Times New Roman"/>
          <w:szCs w:val="24"/>
        </w:rPr>
        <w:t xml:space="preserve"> προϋπολογισμός που ψηφίζει το </w:t>
      </w:r>
      <w:r>
        <w:rPr>
          <w:rFonts w:eastAsia="Times New Roman" w:cs="Times New Roman"/>
          <w:szCs w:val="24"/>
        </w:rPr>
        <w:t>ε</w:t>
      </w:r>
      <w:r>
        <w:rPr>
          <w:rFonts w:eastAsia="Times New Roman" w:cs="Times New Roman"/>
          <w:szCs w:val="24"/>
        </w:rPr>
        <w:t>λληνικό Κοινοβούλιο.</w:t>
      </w:r>
    </w:p>
    <w:p w14:paraId="44482E11"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Ευχαριστώ.</w:t>
      </w:r>
    </w:p>
    <w:p w14:paraId="44482E12" w14:textId="77777777" w:rsidR="00FC516A" w:rsidRDefault="00EA69A7">
      <w:pPr>
        <w:spacing w:line="600" w:lineRule="auto"/>
        <w:ind w:firstLine="709"/>
        <w:jc w:val="center"/>
        <w:rPr>
          <w:rFonts w:eastAsia="Times New Roman"/>
          <w:bCs/>
        </w:rPr>
      </w:pPr>
      <w:r>
        <w:rPr>
          <w:rFonts w:eastAsia="Times New Roman"/>
          <w:bCs/>
        </w:rPr>
        <w:t>(Χειροκροτήματα από την πτέρυγα του ΣΥΡΙΖΑ)</w:t>
      </w:r>
    </w:p>
    <w:p w14:paraId="44482E13" w14:textId="77777777" w:rsidR="00FC516A" w:rsidRDefault="00EA69A7">
      <w:pPr>
        <w:spacing w:line="600" w:lineRule="auto"/>
        <w:ind w:firstLine="720"/>
        <w:jc w:val="both"/>
        <w:rPr>
          <w:rFonts w:eastAsia="Times New Roman" w:cs="Times New Roman"/>
          <w:szCs w:val="24"/>
        </w:rPr>
      </w:pPr>
      <w:r>
        <w:rPr>
          <w:rFonts w:eastAsia="Times New Roman"/>
          <w:b/>
          <w:bCs/>
        </w:rPr>
        <w:lastRenderedPageBreak/>
        <w:t xml:space="preserve">ΠΡΟΕΔΡΟΣ (Νικόλαος </w:t>
      </w:r>
      <w:proofErr w:type="spellStart"/>
      <w:r>
        <w:rPr>
          <w:rFonts w:eastAsia="Times New Roman"/>
          <w:b/>
          <w:bCs/>
        </w:rPr>
        <w:t>Βούτσης</w:t>
      </w:r>
      <w:proofErr w:type="spellEnd"/>
      <w:r>
        <w:rPr>
          <w:rFonts w:eastAsia="Times New Roman"/>
          <w:b/>
          <w:bCs/>
        </w:rPr>
        <w:t>):</w:t>
      </w:r>
      <w:r>
        <w:rPr>
          <w:rFonts w:eastAsia="Times New Roman"/>
          <w:bCs/>
        </w:rPr>
        <w:t xml:space="preserve"> </w:t>
      </w:r>
      <w:r>
        <w:rPr>
          <w:rFonts w:eastAsia="Times New Roman" w:cs="Times New Roman"/>
          <w:szCs w:val="24"/>
        </w:rPr>
        <w:t>Ευχαριστώ πολύ.</w:t>
      </w:r>
    </w:p>
    <w:p w14:paraId="44482E14"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Καλώ στο Βήμα τον κ. Νικόλαο </w:t>
      </w:r>
      <w:proofErr w:type="spellStart"/>
      <w:r>
        <w:rPr>
          <w:rFonts w:eastAsia="Times New Roman" w:cs="Times New Roman"/>
          <w:szCs w:val="24"/>
        </w:rPr>
        <w:t>Δένδια</w:t>
      </w:r>
      <w:proofErr w:type="spellEnd"/>
      <w:r>
        <w:rPr>
          <w:rFonts w:eastAsia="Times New Roman" w:cs="Times New Roman"/>
          <w:szCs w:val="24"/>
        </w:rPr>
        <w:t>.</w:t>
      </w:r>
    </w:p>
    <w:p w14:paraId="44482E15"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Παρακαλώ, επίσης,</w:t>
      </w:r>
      <w:r>
        <w:rPr>
          <w:rFonts w:eastAsia="Times New Roman" w:cs="Times New Roman"/>
          <w:szCs w:val="24"/>
        </w:rPr>
        <w:t xml:space="preserve"> να κάνετε ησυχία για να μη ζητούν ευλόγως οι ομιλητές μια παράταση του χρόνου.</w:t>
      </w:r>
    </w:p>
    <w:p w14:paraId="44482E16"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Δένδια</w:t>
      </w:r>
      <w:proofErr w:type="spellEnd"/>
      <w:r>
        <w:rPr>
          <w:rFonts w:eastAsia="Times New Roman" w:cs="Times New Roman"/>
          <w:szCs w:val="24"/>
        </w:rPr>
        <w:t>, έχετε τον λόγο.</w:t>
      </w:r>
    </w:p>
    <w:p w14:paraId="44482E17" w14:textId="77777777" w:rsidR="00FC516A" w:rsidRDefault="00EA69A7">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Κύριε Πρόεδρε, μπορεί να σας ζητήσω παράταση του χρόνου, έστω και αν δεν υπάρχει θέμα διακοπής. Σας ευχαριστώ πάντως από</w:t>
      </w:r>
      <w:r>
        <w:rPr>
          <w:rFonts w:eastAsia="Times New Roman" w:cs="Times New Roman"/>
          <w:szCs w:val="24"/>
        </w:rPr>
        <w:t xml:space="preserve"> την αρχή που μου την παρέχετε.</w:t>
      </w:r>
    </w:p>
    <w:p w14:paraId="44482E18" w14:textId="77777777" w:rsidR="00FC516A" w:rsidRDefault="00EA69A7">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νομίζω ξέρουμε όλοι ότι η συζήτηση του </w:t>
      </w:r>
      <w:r>
        <w:rPr>
          <w:rFonts w:eastAsia="Times New Roman" w:cs="Times New Roman"/>
          <w:szCs w:val="24"/>
        </w:rPr>
        <w:t>π</w:t>
      </w:r>
      <w:r>
        <w:rPr>
          <w:rFonts w:eastAsia="Times New Roman" w:cs="Times New Roman"/>
          <w:szCs w:val="24"/>
        </w:rPr>
        <w:t>ροϋπολογισμού είναι η κορυφαία ετήσια κοινοβουλευτική διαδικασία. Θα ήθελα πραγματικά να συμφωνήσω με τον απόντα σήμερα Υπουργό Οικονομικών ότι εδώ πρέπει</w:t>
      </w:r>
      <w:r>
        <w:rPr>
          <w:rFonts w:eastAsia="Times New Roman" w:cs="Times New Roman"/>
          <w:szCs w:val="24"/>
        </w:rPr>
        <w:t xml:space="preserve"> να συζητάμε και να μην κάνουμε παράλ</w:t>
      </w:r>
      <w:r>
        <w:rPr>
          <w:rFonts w:eastAsia="Times New Roman" w:cs="Times New Roman"/>
          <w:szCs w:val="24"/>
        </w:rPr>
        <w:t>ληλους</w:t>
      </w:r>
      <w:r>
        <w:rPr>
          <w:rFonts w:eastAsia="Times New Roman" w:cs="Times New Roman"/>
          <w:szCs w:val="24"/>
        </w:rPr>
        <w:t xml:space="preserve"> μονολόγους.</w:t>
      </w:r>
    </w:p>
    <w:p w14:paraId="44482E19" w14:textId="77777777" w:rsidR="00FC516A" w:rsidRDefault="00EA69A7">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Να δούμε, λοιπόν, τι πρέπει να κάνει ένας προϋπολογισμός. Νομίζω ότι θα συμφωνήσω απολύτως με αυτά που είπε ο κ. </w:t>
      </w:r>
      <w:proofErr w:type="spellStart"/>
      <w:r>
        <w:rPr>
          <w:rFonts w:eastAsia="Times New Roman" w:cs="Times New Roman"/>
          <w:szCs w:val="24"/>
        </w:rPr>
        <w:t>Χουλιαράκης</w:t>
      </w:r>
      <w:proofErr w:type="spellEnd"/>
      <w:r>
        <w:rPr>
          <w:rFonts w:eastAsia="Times New Roman" w:cs="Times New Roman"/>
          <w:szCs w:val="24"/>
        </w:rPr>
        <w:t xml:space="preserve"> στην </w:t>
      </w:r>
      <w:r>
        <w:rPr>
          <w:rFonts w:eastAsia="Times New Roman" w:cs="Times New Roman"/>
          <w:szCs w:val="24"/>
        </w:rPr>
        <w:t>ε</w:t>
      </w:r>
      <w:r>
        <w:rPr>
          <w:rFonts w:eastAsia="Times New Roman" w:cs="Times New Roman"/>
          <w:szCs w:val="24"/>
        </w:rPr>
        <w:t xml:space="preserve">πιτροπή. Ο </w:t>
      </w:r>
      <w:r>
        <w:rPr>
          <w:rFonts w:eastAsia="Times New Roman" w:cs="Times New Roman"/>
          <w:szCs w:val="24"/>
        </w:rPr>
        <w:t>π</w:t>
      </w:r>
      <w:r>
        <w:rPr>
          <w:rFonts w:eastAsia="Times New Roman" w:cs="Times New Roman"/>
          <w:szCs w:val="24"/>
        </w:rPr>
        <w:t xml:space="preserve">ροϋπολογισμός πρέπει να υπηρετεί τα δημόσια οικονομικά, πρέπει να έχει αναπτυξιακό χαρακτήρα, πρέπει να είναι αναδιανεμητικός, δηλαδή να υπηρετεί την κοινωνική δικαιοσύνη. </w:t>
      </w:r>
    </w:p>
    <w:p w14:paraId="44482E1A" w14:textId="77777777" w:rsidR="00FC516A" w:rsidRDefault="00EA69A7">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Στο πλαίσιο, λοιπόν, της συζήτησης εδώ, θα σας αποδείξουμε ότι ο </w:t>
      </w:r>
      <w:r>
        <w:rPr>
          <w:rFonts w:eastAsia="Times New Roman" w:cs="Times New Roman"/>
          <w:szCs w:val="24"/>
        </w:rPr>
        <w:t>π</w:t>
      </w:r>
      <w:r>
        <w:rPr>
          <w:rFonts w:eastAsia="Times New Roman" w:cs="Times New Roman"/>
          <w:szCs w:val="24"/>
        </w:rPr>
        <w:t>ροϋπολογισμός δεν</w:t>
      </w:r>
      <w:r>
        <w:rPr>
          <w:rFonts w:eastAsia="Times New Roman" w:cs="Times New Roman"/>
          <w:szCs w:val="24"/>
        </w:rPr>
        <w:t xml:space="preserve"> υπηρετεί κανέναν από αυτούς τους τρεις στόχους. Βέβαια, δεν υπηρετεί ούτε το ιδεολόγημά σας για τη δήθεν καθαρή έξοδο από τα μνημόνια τον Αύγουστο του 2018, που δεν θα είναι ούτε καθαρή ούτε έξοδος. </w:t>
      </w:r>
    </w:p>
    <w:p w14:paraId="44482E1B" w14:textId="77777777" w:rsidR="00FC516A" w:rsidRDefault="00EA69A7">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Θα απαντήσουμε στη διαρκή ερώτηση και του κ. </w:t>
      </w:r>
      <w:proofErr w:type="spellStart"/>
      <w:r>
        <w:rPr>
          <w:rFonts w:eastAsia="Times New Roman" w:cs="Times New Roman"/>
          <w:szCs w:val="24"/>
        </w:rPr>
        <w:t>Τσακαλώτου</w:t>
      </w:r>
      <w:proofErr w:type="spellEnd"/>
      <w:r>
        <w:rPr>
          <w:rFonts w:eastAsia="Times New Roman" w:cs="Times New Roman"/>
          <w:szCs w:val="24"/>
        </w:rPr>
        <w:t>, αλλά και του εισηγητή σας. Ρωτάτε: Τι δαπάνες να κόψουμε για να μην επιβάλλουμε φόρους; Θα σας πούμε πού χαλάτε λεφτά χωρίς να χρειάζονται και πού υπάρχουν λεφτά που χάνονται από ανικανότητά σας.</w:t>
      </w:r>
    </w:p>
    <w:p w14:paraId="44482E1C" w14:textId="77777777" w:rsidR="00FC516A" w:rsidRDefault="00EA69A7">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Τέλος, κυρίες και κύριοι συνάδελφοι της κυβερνητικής </w:t>
      </w:r>
      <w:r>
        <w:rPr>
          <w:rFonts w:eastAsia="Times New Roman" w:cs="Times New Roman"/>
          <w:szCs w:val="24"/>
        </w:rPr>
        <w:t>π</w:t>
      </w:r>
      <w:r>
        <w:rPr>
          <w:rFonts w:eastAsia="Times New Roman" w:cs="Times New Roman"/>
          <w:szCs w:val="24"/>
        </w:rPr>
        <w:t>λειο</w:t>
      </w:r>
      <w:r>
        <w:rPr>
          <w:rFonts w:eastAsia="Times New Roman" w:cs="Times New Roman"/>
          <w:szCs w:val="24"/>
        </w:rPr>
        <w:t>ψηφίας, θα καταρρίψουμε και το τελευταίο σας επιχείρημα, αυτό του δήθεν ηθικού πλεονεκτήματος σαν αντίβαρο στην κυβερνητική ανικανότητα.</w:t>
      </w:r>
    </w:p>
    <w:p w14:paraId="44482E1D" w14:textId="77777777" w:rsidR="00FC516A" w:rsidRDefault="00EA69A7">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Πρώτον, λοιπόν, ο </w:t>
      </w:r>
      <w:r>
        <w:rPr>
          <w:rFonts w:eastAsia="Times New Roman" w:cs="Times New Roman"/>
          <w:szCs w:val="24"/>
        </w:rPr>
        <w:t>π</w:t>
      </w:r>
      <w:r>
        <w:rPr>
          <w:rFonts w:eastAsia="Times New Roman" w:cs="Times New Roman"/>
          <w:szCs w:val="24"/>
        </w:rPr>
        <w:t xml:space="preserve">ροϋπολογισμός δεν υπηρετεί τα δημόσια οικονομικά, γιατί εφαρμόζει την αποτυχημένη συνταγή της </w:t>
      </w:r>
      <w:proofErr w:type="spellStart"/>
      <w:r>
        <w:rPr>
          <w:rFonts w:eastAsia="Times New Roman" w:cs="Times New Roman"/>
          <w:szCs w:val="24"/>
        </w:rPr>
        <w:t>υπερφο</w:t>
      </w:r>
      <w:r>
        <w:rPr>
          <w:rFonts w:eastAsia="Times New Roman" w:cs="Times New Roman"/>
          <w:szCs w:val="24"/>
        </w:rPr>
        <w:t>ρολόγησης</w:t>
      </w:r>
      <w:proofErr w:type="spellEnd"/>
      <w:r>
        <w:rPr>
          <w:rFonts w:eastAsia="Times New Roman" w:cs="Times New Roman"/>
          <w:szCs w:val="24"/>
        </w:rPr>
        <w:t xml:space="preserve"> που δεν αποδίδει. Το αποδεικνύει η εντυπωσιακή «τρύπα» στα φετινά έσοδα:  Τρία δισεκατομμύρια ευρώ λιγότερα καθαρά έσοδα στον </w:t>
      </w:r>
      <w:r>
        <w:rPr>
          <w:rFonts w:eastAsia="Times New Roman" w:cs="Times New Roman"/>
          <w:szCs w:val="24"/>
        </w:rPr>
        <w:t>τ</w:t>
      </w:r>
      <w:r>
        <w:rPr>
          <w:rFonts w:eastAsia="Times New Roman" w:cs="Times New Roman"/>
          <w:szCs w:val="24"/>
        </w:rPr>
        <w:t xml:space="preserve">ακτικό </w:t>
      </w:r>
      <w:r>
        <w:rPr>
          <w:rFonts w:eastAsia="Times New Roman" w:cs="Times New Roman"/>
          <w:szCs w:val="24"/>
        </w:rPr>
        <w:t>π</w:t>
      </w:r>
      <w:r>
        <w:rPr>
          <w:rFonts w:eastAsia="Times New Roman" w:cs="Times New Roman"/>
          <w:szCs w:val="24"/>
        </w:rPr>
        <w:t>ροϋπολογισμό από τον στόχο του μεσοπρόθεσμου, 1,5 δισεκατομμύριο ευρώ λιγότερα έσοδα από άμεσους φόρους, σε σχέ</w:t>
      </w:r>
      <w:r>
        <w:rPr>
          <w:rFonts w:eastAsia="Times New Roman" w:cs="Times New Roman"/>
          <w:szCs w:val="24"/>
        </w:rPr>
        <w:t xml:space="preserve">ση με το 2016. </w:t>
      </w:r>
    </w:p>
    <w:p w14:paraId="44482E1E" w14:textId="77777777" w:rsidR="00FC516A" w:rsidRDefault="00EA69A7">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Με αυτά τα δεδομένα τι κάνετε για το 2018; Σχεδόν μισό δισεκατομμύριο περισσότερους άμεσους φόρους. Αυτό κάνετε. Έχετε δει σε οποιαδήποτε χώρα του πλανήτη οποτεδήποτε να ανακάμπτει η οικονομία με νέους φόρους; </w:t>
      </w:r>
    </w:p>
    <w:p w14:paraId="44482E1F" w14:textId="77777777" w:rsidR="00FC516A" w:rsidRDefault="00EA69A7">
      <w:pPr>
        <w:tabs>
          <w:tab w:val="left" w:pos="3873"/>
        </w:tabs>
        <w:spacing w:line="600" w:lineRule="auto"/>
        <w:ind w:firstLine="720"/>
        <w:jc w:val="both"/>
        <w:rPr>
          <w:rFonts w:eastAsia="Times New Roman" w:cs="Times New Roman"/>
          <w:szCs w:val="24"/>
        </w:rPr>
      </w:pPr>
      <w:r>
        <w:rPr>
          <w:rFonts w:eastAsia="Times New Roman" w:cs="Times New Roman"/>
          <w:szCs w:val="24"/>
        </w:rPr>
        <w:t>Θέλετε σας παρακαλώ να μας εξ</w:t>
      </w:r>
      <w:r>
        <w:rPr>
          <w:rFonts w:eastAsia="Times New Roman" w:cs="Times New Roman"/>
          <w:szCs w:val="24"/>
        </w:rPr>
        <w:t>ηγήσετε ποιο είναι το περίφημο μίγμα πολιτικής που εσείς ακολουθείτε; Γιατί εμείς όταν σταθεροποιήθηκε η οικονομία το 2014, μειώσαμε το ΦΠΑ στην εστίαση, μειώσαμε τον ειδικό φόρο κατανάλωσης στο πετρέλαιο θέρμανσης, μειώσαμε τις ασφαλιστικές εισφορές, μειώ</w:t>
      </w:r>
      <w:r>
        <w:rPr>
          <w:rFonts w:eastAsia="Times New Roman" w:cs="Times New Roman"/>
          <w:szCs w:val="24"/>
        </w:rPr>
        <w:t>σαμε την έκτακτη εισφορά αλληλεγγύης. Και συγκεκριμένες μειώσεις είναι η ξεκάθαρη δέσμευση του Κυριάκου Μητσοτάκη για το μέλλον.</w:t>
      </w:r>
    </w:p>
    <w:p w14:paraId="44482E20" w14:textId="77777777" w:rsidR="00FC516A" w:rsidRDefault="00EA69A7">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Εσείς τι ακριβώς μειώνετε; Πώς ωφελούνται, εν πάση </w:t>
      </w:r>
      <w:proofErr w:type="spellStart"/>
      <w:r>
        <w:rPr>
          <w:rFonts w:eastAsia="Times New Roman" w:cs="Times New Roman"/>
          <w:szCs w:val="24"/>
        </w:rPr>
        <w:t>περιπτώσει</w:t>
      </w:r>
      <w:proofErr w:type="spellEnd"/>
      <w:r>
        <w:rPr>
          <w:rFonts w:eastAsia="Times New Roman" w:cs="Times New Roman"/>
          <w:szCs w:val="24"/>
        </w:rPr>
        <w:t>, οι πολίτες από την περιβόητη ανάκαμψη την οποία επαγγέλ</w:t>
      </w:r>
      <w:r>
        <w:rPr>
          <w:rFonts w:eastAsia="Times New Roman" w:cs="Times New Roman"/>
          <w:szCs w:val="24"/>
        </w:rPr>
        <w:t>λ</w:t>
      </w:r>
      <w:r>
        <w:rPr>
          <w:rFonts w:eastAsia="Times New Roman" w:cs="Times New Roman"/>
          <w:szCs w:val="24"/>
        </w:rPr>
        <w:t>εστε; Τι</w:t>
      </w:r>
      <w:r>
        <w:rPr>
          <w:rFonts w:eastAsia="Times New Roman" w:cs="Times New Roman"/>
          <w:szCs w:val="24"/>
        </w:rPr>
        <w:t xml:space="preserve"> τους δίνετε πίσω; Επιδόματα από το σεσημασμένο, όπως λέγατε παλιά, πλεόνασμα. </w:t>
      </w:r>
    </w:p>
    <w:p w14:paraId="44482E21" w14:textId="77777777" w:rsidR="00FC516A" w:rsidRDefault="00EA69A7">
      <w:pPr>
        <w:tabs>
          <w:tab w:val="left" w:pos="3873"/>
        </w:tabs>
        <w:spacing w:line="600" w:lineRule="auto"/>
        <w:ind w:firstLine="720"/>
        <w:jc w:val="both"/>
        <w:rPr>
          <w:rFonts w:eastAsia="Times New Roman" w:cs="Times New Roman"/>
          <w:szCs w:val="24"/>
        </w:rPr>
      </w:pPr>
      <w:r>
        <w:rPr>
          <w:rFonts w:eastAsia="Times New Roman" w:cs="Times New Roman"/>
          <w:szCs w:val="24"/>
        </w:rPr>
        <w:t>Έτσι αντιλαμβάνεστε, κυρίες και κύριοι συνάδελφοι, τα δημόσια οικονομικά, παίρνω δέκα και γυρίζω ένα; Έχετε όλα τα χρόνια ένα αξίωμα, μία σταθερά: Φόροι παντού. Μόνη σας επιτυχ</w:t>
      </w:r>
      <w:r>
        <w:rPr>
          <w:rFonts w:eastAsia="Times New Roman" w:cs="Times New Roman"/>
          <w:szCs w:val="24"/>
        </w:rPr>
        <w:t xml:space="preserve">ία είναι η θλιβερή πρωτιά της Ελλάδας σε αύξηση φόρων μεταξύ των τριάντα πέντε χωρών-μελών του ΟΟΣΑ, και μάλιστα αυτό μέσα σε ύφεση. </w:t>
      </w:r>
    </w:p>
    <w:p w14:paraId="44482E22" w14:textId="77777777" w:rsidR="00FC516A" w:rsidRDefault="00EA69A7">
      <w:pPr>
        <w:tabs>
          <w:tab w:val="left" w:pos="3873"/>
        </w:tabs>
        <w:spacing w:line="600" w:lineRule="auto"/>
        <w:ind w:firstLine="720"/>
        <w:jc w:val="both"/>
        <w:rPr>
          <w:rFonts w:eastAsia="Times New Roman" w:cs="Times New Roman"/>
          <w:szCs w:val="24"/>
        </w:rPr>
      </w:pPr>
      <w:r>
        <w:rPr>
          <w:rFonts w:eastAsia="Times New Roman" w:cs="Times New Roman"/>
          <w:szCs w:val="24"/>
        </w:rPr>
        <w:t>Εσείς που καλούσατε να μην πληρωθούν οι προηγούμενοι φόροι, έχετε επιβάλλει είκοσι επτά νέους φόρους μέσα σε δύο χρόνια. Α</w:t>
      </w:r>
      <w:r>
        <w:rPr>
          <w:rFonts w:eastAsia="Times New Roman" w:cs="Times New Roman"/>
          <w:szCs w:val="24"/>
        </w:rPr>
        <w:t xml:space="preserve">υξήσατε τους συντελεστές </w:t>
      </w:r>
      <w:r>
        <w:rPr>
          <w:rFonts w:eastAsia="Times New Roman" w:cs="Times New Roman"/>
          <w:szCs w:val="24"/>
        </w:rPr>
        <w:lastRenderedPageBreak/>
        <w:t>ΦΠΑ δύο φορές. Καταργήσατε τους μειωμένους κατά 30% συντελεστές ΦΠΑ στα νησιά του Αιγαίου. Αυξήσατε τους συντελεστές του φόρου εισοδήματος νομικών προσώπων. Μειώσατε δύο φορές το αφορολόγητο. Αυξήσατε και μονιμοποιήσατε τους συντελ</w:t>
      </w:r>
      <w:r>
        <w:rPr>
          <w:rFonts w:eastAsia="Times New Roman" w:cs="Times New Roman"/>
          <w:szCs w:val="24"/>
        </w:rPr>
        <w:t xml:space="preserve">εστές της εισφοράς αλληλεγγύης. Αυξήσατε τους συντελεστές του φόρου ασφαλίστρων. Αυξήσατε τη φορολόγηση των ενοικίων. </w:t>
      </w:r>
    </w:p>
    <w:p w14:paraId="44482E23" w14:textId="77777777" w:rsidR="00FC516A" w:rsidRDefault="00EA69A7">
      <w:pPr>
        <w:tabs>
          <w:tab w:val="left" w:pos="3873"/>
        </w:tabs>
        <w:spacing w:line="600" w:lineRule="auto"/>
        <w:ind w:firstLine="720"/>
        <w:jc w:val="both"/>
        <w:rPr>
          <w:rFonts w:eastAsia="Times New Roman" w:cs="Times New Roman"/>
          <w:szCs w:val="24"/>
        </w:rPr>
      </w:pPr>
      <w:r>
        <w:rPr>
          <w:rFonts w:eastAsia="Times New Roman" w:cs="Times New Roman"/>
          <w:szCs w:val="24"/>
        </w:rPr>
        <w:t>Καταργήσατε τις εκπτώσεις εφάπαξ πληρωμής φόρου εισοδήματος. Καταργήσατε όλες τις απαλλαγές του ΕΝΦΙΑ. Αυξήσατε τις προκαταβολές φόρου ει</w:t>
      </w:r>
      <w:r>
        <w:rPr>
          <w:rFonts w:eastAsia="Times New Roman" w:cs="Times New Roman"/>
          <w:szCs w:val="24"/>
        </w:rPr>
        <w:t xml:space="preserve">σοδήματος. Φορολογήσατε τα μερίσματα. Βάλατε επιπλέον φόρο εισοδήματος στους αγρότες. Αυξήσατε το κόστος των πρώτων υλών στην αγροτική παραγωγή. Αυξήσατε τις ασφαλιστικές εισφορές. Αυξήσατε τον ΕΝΦΙΑ στα οικόπεδα, στα αγροτεμάχια, στις επιχειρήσεις, ακόμα </w:t>
      </w:r>
      <w:r>
        <w:rPr>
          <w:rFonts w:eastAsia="Times New Roman" w:cs="Times New Roman"/>
          <w:szCs w:val="24"/>
        </w:rPr>
        <w:t>και στα ξενοίκιαστα διαμερίσματα.</w:t>
      </w:r>
    </w:p>
    <w:p w14:paraId="44482E24" w14:textId="77777777" w:rsidR="00FC516A" w:rsidRDefault="00EA69A7">
      <w:pPr>
        <w:spacing w:line="600" w:lineRule="auto"/>
        <w:ind w:firstLine="720"/>
        <w:jc w:val="both"/>
        <w:rPr>
          <w:rFonts w:eastAsia="Times New Roman" w:cs="Times New Roman"/>
          <w:b/>
          <w:szCs w:val="24"/>
        </w:rPr>
      </w:pPr>
      <w:r>
        <w:rPr>
          <w:rFonts w:eastAsia="Times New Roman" w:cs="Times New Roman"/>
          <w:szCs w:val="24"/>
        </w:rPr>
        <w:t>Αυξήσατε τον φόρο στις εταιρείες επενδύσεων. Κουραστικό, ε; Σκεφτείτε εσείς που τα ψηφίζετε και οι άλλοι που τα πληρώνουν!</w:t>
      </w:r>
      <w:r>
        <w:rPr>
          <w:rFonts w:eastAsia="Times New Roman" w:cs="Times New Roman"/>
          <w:b/>
          <w:szCs w:val="24"/>
        </w:rPr>
        <w:t xml:space="preserve"> </w:t>
      </w:r>
    </w:p>
    <w:p w14:paraId="44482E25" w14:textId="77777777" w:rsidR="00FC516A" w:rsidRDefault="00EA69A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4482E26"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Στα ψέματα, κύριε </w:t>
      </w:r>
      <w:proofErr w:type="spellStart"/>
      <w:r>
        <w:rPr>
          <w:rFonts w:eastAsia="Times New Roman" w:cs="Times New Roman"/>
          <w:szCs w:val="24"/>
        </w:rPr>
        <w:t>Δένδια</w:t>
      </w:r>
      <w:proofErr w:type="spellEnd"/>
      <w:r>
        <w:rPr>
          <w:rFonts w:eastAsia="Times New Roman" w:cs="Times New Roman"/>
          <w:szCs w:val="24"/>
        </w:rPr>
        <w:t>!</w:t>
      </w:r>
    </w:p>
    <w:p w14:paraId="44482E27"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Έχει κι άλλα, κυρίες και κύριοι συνάδελφοι!</w:t>
      </w:r>
    </w:p>
    <w:p w14:paraId="44482E28"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Αυξήσατε τον φόρο ειδικής κατανάλωσης στη μπίρα. Καταργήσατε το καθεστώς του ειδικού φόρου κατανάλωσης στα αλκοολούχα ποτά στα Δωδεκάνησα. Επιβάλατε φόρο στον καφέ. Αυξήσατε τον φόρο στη βενζίνη</w:t>
      </w:r>
      <w:r>
        <w:rPr>
          <w:rFonts w:eastAsia="Times New Roman" w:cs="Times New Roman"/>
          <w:szCs w:val="24"/>
        </w:rPr>
        <w:t xml:space="preserve">. Αυξήσατε τον φόρο στο </w:t>
      </w:r>
      <w:r>
        <w:rPr>
          <w:rFonts w:eastAsia="Times New Roman" w:cs="Times New Roman"/>
          <w:szCs w:val="24"/>
        </w:rPr>
        <w:lastRenderedPageBreak/>
        <w:t>πετρέλαιο θέρμανσης και κίνησης. Επιβάλατε ειδικό τέλος στους λογαριασμούς σταθερής τηλεφωνίας. Επιβάλατε ειδικό τέλος στους λογαριασμούς συνδρομητικής τηλεόρασης. Επιβάλατε φόρο διαμονής στα ξενοδοχεία και στα ενοικιαζόμενα διαμερί</w:t>
      </w:r>
      <w:r>
        <w:rPr>
          <w:rFonts w:eastAsia="Times New Roman" w:cs="Times New Roman"/>
          <w:szCs w:val="24"/>
        </w:rPr>
        <w:t>σματα. Επιβάλατε φόρο στα ηλεκτρονικά τσιγάρα. Αυξήσατε το τέλος ταξινόμησης σε αυτοκίνητα και φορτηγά. Αφήσατε αφορολόγητο μόνον τον αέρα! Και φαντάζομαι και αυτό προσωρινά!</w:t>
      </w:r>
    </w:p>
    <w:p w14:paraId="44482E29"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Καταλάβετέ το, όμως: Δεν υπηρετούνται τα δημόσια οικονομικά με διαρκώς υψηλότερου</w:t>
      </w:r>
      <w:r>
        <w:rPr>
          <w:rFonts w:eastAsia="Times New Roman" w:cs="Times New Roman"/>
          <w:szCs w:val="24"/>
        </w:rPr>
        <w:t>ς φόρους. Τελικά αυτό οδηγεί μόνο στο να εισπράττονται λιγότερα. Τι θα ωφελήσει, για παράδειγμα, ο φόρος υπεραξίας στα ακίνητα, σε μία νεκρή αγορά; Τι θα ωφελήσει ο νέος φόρος διαμονής στα ξενοδοχεία που καθιστά μη ανταγωνιστικό το τουριστικό μας προϊόν;</w:t>
      </w:r>
    </w:p>
    <w:p w14:paraId="44482E2A"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 xml:space="preserve">άμε στο δεύτερο κεφάλαιο, τον δήθεν αναπτυξιακό χαρακτήρα του </w:t>
      </w:r>
      <w:r>
        <w:rPr>
          <w:rFonts w:eastAsia="Times New Roman" w:cs="Times New Roman"/>
          <w:szCs w:val="24"/>
        </w:rPr>
        <w:t>προϋπολογισμού</w:t>
      </w:r>
      <w:r>
        <w:rPr>
          <w:rFonts w:eastAsia="Times New Roman" w:cs="Times New Roman"/>
          <w:szCs w:val="24"/>
        </w:rPr>
        <w:t xml:space="preserve">. Οι ρυθμοί ανάπτυξης είναι τραγικά χαμηλοί. Προβλέπατε ή δεν προβλέπατε 2,7% ανάπτυξη για το 2017; Ο ΟΟΣΑ εκτιμά 1,4%. Στο μισό. </w:t>
      </w:r>
    </w:p>
    <w:p w14:paraId="44482E2B"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Ξέρετε τι σημαίνει </w:t>
      </w:r>
      <w:r>
        <w:rPr>
          <w:rFonts w:eastAsia="Times New Roman" w:cs="Times New Roman"/>
          <w:szCs w:val="24"/>
        </w:rPr>
        <w:t xml:space="preserve">αυτή η </w:t>
      </w:r>
      <w:r>
        <w:rPr>
          <w:rFonts w:eastAsia="Times New Roman" w:cs="Times New Roman"/>
          <w:szCs w:val="24"/>
        </w:rPr>
        <w:t>απόκλιση; Ότι αναθεωρεί</w:t>
      </w:r>
      <w:r>
        <w:rPr>
          <w:rFonts w:eastAsia="Times New Roman" w:cs="Times New Roman"/>
          <w:szCs w:val="24"/>
        </w:rPr>
        <w:t>ται ο μεσοπρόθεσμος ρυθμός ανάπτυξης στο απίστευτα χαμηλό 1%. Ότι, την ώρα που όλες οι άλλες προηγμένες χώρες αναπτύσσονται ταχύτερα απ’ ό,τι προβλεπόταν, η Ελλάδα μένει κι άλλο πίσω.</w:t>
      </w:r>
    </w:p>
    <w:p w14:paraId="44482E2C"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lastRenderedPageBreak/>
        <w:t>Και βέβαια, κυρίες και κύριοι συνάδελφοι, δεν υπάρχει ανάπτυξη, δεν νοεί</w:t>
      </w:r>
      <w:r>
        <w:rPr>
          <w:rFonts w:eastAsia="Times New Roman" w:cs="Times New Roman"/>
          <w:szCs w:val="24"/>
        </w:rPr>
        <w:t xml:space="preserve">ται ανάπτυξη χωρίς επενδύσεις. Η χώρα έχει υποστεί </w:t>
      </w:r>
      <w:proofErr w:type="spellStart"/>
      <w:r>
        <w:rPr>
          <w:rFonts w:eastAsia="Times New Roman" w:cs="Times New Roman"/>
          <w:szCs w:val="24"/>
        </w:rPr>
        <w:t>αποεπένδυση</w:t>
      </w:r>
      <w:proofErr w:type="spellEnd"/>
      <w:r>
        <w:rPr>
          <w:rFonts w:eastAsia="Times New Roman" w:cs="Times New Roman"/>
          <w:szCs w:val="24"/>
        </w:rPr>
        <w:t xml:space="preserve">. Χρειαζόμαστε 120 δισεκατομμύρια νέες επενδύσεις. Το 2017, όμως, οι επενδύσεις βυθίστηκαν στο 5,1% από 9,1%, που ήταν η πρόβλεψή σας. Πάλι στα μισά δηλαδή. </w:t>
      </w:r>
    </w:p>
    <w:p w14:paraId="44482E2D"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Και τι νέες επενδύσεις έχετε φέρει; </w:t>
      </w:r>
      <w:r>
        <w:rPr>
          <w:rFonts w:eastAsia="Times New Roman" w:cs="Times New Roman"/>
          <w:szCs w:val="24"/>
        </w:rPr>
        <w:t>Εσείς δεν θέλετε τις επενδύσεις. Δεν πιστεύετε στις επενδύσεις και το αποδεικνύετε αυτό καθημερινά. Οι δικοί σας Υπουργοί, τα δικά σας στελέχη βρίσκονται στην πρώτη γραμμή για να ματαιωθούν επενδύσεις δισεκατομμυρίων ευρώ και να χαθούν χιλιάδες θέσεις εργα</w:t>
      </w:r>
      <w:r>
        <w:rPr>
          <w:rFonts w:eastAsia="Times New Roman" w:cs="Times New Roman"/>
          <w:szCs w:val="24"/>
        </w:rPr>
        <w:t xml:space="preserve">σίας. Και σαν ειρωνεία προβλέπετε στον </w:t>
      </w:r>
      <w:r>
        <w:rPr>
          <w:rFonts w:eastAsia="Times New Roman" w:cs="Times New Roman"/>
          <w:szCs w:val="24"/>
        </w:rPr>
        <w:t xml:space="preserve">προϋπολογισμό </w:t>
      </w:r>
      <w:r>
        <w:rPr>
          <w:rFonts w:eastAsia="Times New Roman" w:cs="Times New Roman"/>
          <w:szCs w:val="24"/>
        </w:rPr>
        <w:t xml:space="preserve">2,7 δισεκατομμύρια ευρώ </w:t>
      </w:r>
      <w:proofErr w:type="spellStart"/>
      <w:r>
        <w:rPr>
          <w:rFonts w:eastAsia="Times New Roman" w:cs="Times New Roman"/>
          <w:szCs w:val="24"/>
        </w:rPr>
        <w:t>εμπροσθοβαρώς</w:t>
      </w:r>
      <w:proofErr w:type="spellEnd"/>
      <w:r>
        <w:rPr>
          <w:rFonts w:eastAsia="Times New Roman" w:cs="Times New Roman"/>
          <w:szCs w:val="24"/>
        </w:rPr>
        <w:t xml:space="preserve"> από </w:t>
      </w:r>
      <w:r>
        <w:rPr>
          <w:rFonts w:eastAsia="Times New Roman" w:cs="Times New Roman"/>
          <w:szCs w:val="24"/>
        </w:rPr>
        <w:t>απο</w:t>
      </w:r>
      <w:r>
        <w:rPr>
          <w:rFonts w:eastAsia="Times New Roman" w:cs="Times New Roman"/>
          <w:szCs w:val="24"/>
        </w:rPr>
        <w:t>κρατικοποιήσεις το 2018. Γιορτές που έρχονται, αυτό είναι καλύτερο και από τα παραμύθια του Άντερσεν!</w:t>
      </w:r>
    </w:p>
    <w:p w14:paraId="44482E2E"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Πάμε στις επιχειρήσεις, στους ελεύθερους επαγγελματίες. </w:t>
      </w:r>
      <w:r>
        <w:rPr>
          <w:rFonts w:eastAsia="Times New Roman" w:cs="Times New Roman"/>
          <w:szCs w:val="24"/>
        </w:rPr>
        <w:t>Τα τελευταία δυόμισι χρόνια έχουν κλείσει 77.357 επιχειρήσεις. Από όσες επέζησαν, μόλις το 4,2% προγραμματίζει κάποια επένδυση για το τρέχον εξάμηνο. Τον τελευταίο ενάμισι χρόνο 111.212 ελεύθεροι επαγγελματίες έκλεισαν τα βιβλία τους. Μόνο από το τέλος επι</w:t>
      </w:r>
      <w:r>
        <w:rPr>
          <w:rFonts w:eastAsia="Times New Roman" w:cs="Times New Roman"/>
          <w:szCs w:val="24"/>
        </w:rPr>
        <w:t xml:space="preserve">τηδεύματος όσων έκλεισαν τα βιβλία, το </w:t>
      </w:r>
      <w:r>
        <w:rPr>
          <w:rFonts w:eastAsia="Times New Roman" w:cs="Times New Roman"/>
          <w:szCs w:val="24"/>
        </w:rPr>
        <w:t xml:space="preserve">δημόσιο </w:t>
      </w:r>
      <w:r>
        <w:rPr>
          <w:rFonts w:eastAsia="Times New Roman" w:cs="Times New Roman"/>
          <w:szCs w:val="24"/>
        </w:rPr>
        <w:t xml:space="preserve">έχει χάσει 73 εκατομμύρια ευρώ. Τα εισοδήματα των ελευθέρων επαγγελματιών έχουν μειωθεί κατά 900 εκατομμύρια ευρώ το 2017. </w:t>
      </w:r>
    </w:p>
    <w:p w14:paraId="44482E2F"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Ρευστότητα: Και βέβαια δεν έχετε αποκαταστήσει τη χορήγηση ρευστότητας στην αγορά. Η </w:t>
      </w:r>
      <w:r>
        <w:rPr>
          <w:rFonts w:eastAsia="Times New Roman" w:cs="Times New Roman"/>
          <w:szCs w:val="24"/>
        </w:rPr>
        <w:t xml:space="preserve">αγορά </w:t>
      </w:r>
      <w:proofErr w:type="spellStart"/>
      <w:r>
        <w:rPr>
          <w:rFonts w:eastAsia="Times New Roman" w:cs="Times New Roman"/>
          <w:szCs w:val="24"/>
        </w:rPr>
        <w:t>ασφυκτιά</w:t>
      </w:r>
      <w:proofErr w:type="spellEnd"/>
      <w:r>
        <w:rPr>
          <w:rFonts w:eastAsia="Times New Roman" w:cs="Times New Roman"/>
          <w:szCs w:val="24"/>
        </w:rPr>
        <w:t xml:space="preserve"> και οι οφειλές του κράτους το έχουν μετατρέψει στον </w:t>
      </w:r>
      <w:r>
        <w:rPr>
          <w:rFonts w:eastAsia="Times New Roman" w:cs="Times New Roman"/>
          <w:szCs w:val="24"/>
        </w:rPr>
        <w:lastRenderedPageBreak/>
        <w:t>μεγαλύτερο στρατηγικό κακοπληρωτή, στον μεγαλύτερο «μπαταχτσή», όπως είναι η λαϊκή έκφραση.</w:t>
      </w:r>
    </w:p>
    <w:p w14:paraId="44482E30"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Ανεργία: Πανηγυρίζετε ότι μειώσατε την ανεργία. </w:t>
      </w:r>
    </w:p>
    <w:p w14:paraId="44482E31"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παραπλανητικ</w:t>
      </w:r>
      <w:r>
        <w:rPr>
          <w:rFonts w:eastAsia="Times New Roman" w:cs="Times New Roman"/>
          <w:szCs w:val="24"/>
        </w:rPr>
        <w:t>ά τα στοιχεία σας. Πώς γίνεται με ύφεση το 2015 και το 2016 να μειώνεται η ανεργία; Η αλήθεια είναι ότι μειώνεται η πλήρης απασχόληση και αυξάνονται ραγδαία οι ελαστικές μορφές. Αυτό συμβαίνει. Το 2017 έξι στις δέκα προσλήψεις είναι μερικής απασχόλησης ή ε</w:t>
      </w:r>
      <w:r>
        <w:rPr>
          <w:rFonts w:eastAsia="Times New Roman" w:cs="Times New Roman"/>
          <w:szCs w:val="24"/>
        </w:rPr>
        <w:t xml:space="preserve">κ περιτροπής απασχόλησης. </w:t>
      </w:r>
    </w:p>
    <w:p w14:paraId="44482E32"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Και μας ρωτάει ο Υπουργός των Οικονομικών στην </w:t>
      </w:r>
      <w:r>
        <w:rPr>
          <w:rFonts w:eastAsia="Times New Roman" w:cs="Times New Roman"/>
          <w:szCs w:val="24"/>
        </w:rPr>
        <w:t>επιτροπή</w:t>
      </w:r>
      <w:r>
        <w:rPr>
          <w:rFonts w:eastAsia="Times New Roman" w:cs="Times New Roman"/>
          <w:szCs w:val="24"/>
        </w:rPr>
        <w:t xml:space="preserve">: Είστε αντίθετοι εσείς στις ελαστικές μορφές απασχόλησης; Όχι, βέβαια. Δεν είμαστε αντίθετοι. Πρέπει να υπάρχουν, αλλά δεν πρέπει να είναι ο κανόνας, διότι τότε η οικονομία </w:t>
      </w:r>
      <w:r>
        <w:rPr>
          <w:rFonts w:eastAsia="Times New Roman" w:cs="Times New Roman"/>
          <w:szCs w:val="24"/>
        </w:rPr>
        <w:t xml:space="preserve">είναι άρρωστη. </w:t>
      </w:r>
    </w:p>
    <w:p w14:paraId="44482E33"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Η αλήθεια είναι, επίσης, ότι όλο και περισσότεροι εργαζόμενοι βλέπουν να μειώνονται δραματικά οι μισθοί τους. Η αλήθεια είναι η αύξηση του αριθμού των νέων που εγκαταλείπουν την Ελλάδα. </w:t>
      </w:r>
    </w:p>
    <w:p w14:paraId="44482E34"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Εσείς κάποτε καταγγέλλατε τη γενιά των 700 ευρώ. Μέσα</w:t>
      </w:r>
      <w:r>
        <w:rPr>
          <w:rFonts w:eastAsia="Times New Roman" w:cs="Times New Roman"/>
          <w:szCs w:val="24"/>
        </w:rPr>
        <w:t xml:space="preserve"> σε δύο χρόνια φροντίσατε να δημιουργηθεί η γενιά των 360 ευρώ. Αυτή η γενιά έχει τη δική σας σφραγίδα. Η γενιά των 360 ευρώ είναι η γενιά των ΣΥΡΙΖΑΝΕΛ. Και βέβαια δεν υφίσταται για εσάς ζήτημα διαρθρωτικών αλλαγών. Ούτως ή άλλως ζείτε σε προηγούμενο </w:t>
      </w:r>
      <w:r>
        <w:rPr>
          <w:rFonts w:eastAsia="Times New Roman" w:cs="Times New Roman"/>
          <w:szCs w:val="24"/>
        </w:rPr>
        <w:lastRenderedPageBreak/>
        <w:t>αιών</w:t>
      </w:r>
      <w:r>
        <w:rPr>
          <w:rFonts w:eastAsia="Times New Roman" w:cs="Times New Roman"/>
          <w:szCs w:val="24"/>
        </w:rPr>
        <w:t xml:space="preserve">α ως προς την αντίληψη του οικονομικού γίγνεσθαι. Πού να αντιληφθείτε την ανάγκη διαρθρωτικών αλλαγών; </w:t>
      </w:r>
      <w:proofErr w:type="spellStart"/>
      <w:r>
        <w:rPr>
          <w:rFonts w:eastAsia="Times New Roman" w:cs="Times New Roman"/>
          <w:szCs w:val="24"/>
        </w:rPr>
        <w:t>Πόσω</w:t>
      </w:r>
      <w:proofErr w:type="spellEnd"/>
      <w:r>
        <w:rPr>
          <w:rFonts w:eastAsia="Times New Roman" w:cs="Times New Roman"/>
          <w:szCs w:val="24"/>
        </w:rPr>
        <w:t xml:space="preserve"> μάλλον να τις πραγματοποιήσετε.</w:t>
      </w:r>
    </w:p>
    <w:p w14:paraId="44482E35" w14:textId="77777777" w:rsidR="00FC516A" w:rsidRDefault="00EA69A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προϋπολογισμός</w:t>
      </w:r>
      <w:r>
        <w:rPr>
          <w:rFonts w:eastAsia="Times New Roman" w:cs="Times New Roman"/>
          <w:szCs w:val="24"/>
        </w:rPr>
        <w:t>, λοιπόν, ούτε τα δημόσια οικονομικά εξυπηρετεί ούτε την ανάπτυξη υπηρετεί. Είναι τουλάχιστον κοινων</w:t>
      </w:r>
      <w:r>
        <w:rPr>
          <w:rFonts w:eastAsia="Times New Roman" w:cs="Times New Roman"/>
          <w:szCs w:val="24"/>
        </w:rPr>
        <w:t xml:space="preserve">ικά δίκαιος; Εδώ θα συμφωνήσω απολύτως με τα </w:t>
      </w:r>
      <w:proofErr w:type="spellStart"/>
      <w:r>
        <w:rPr>
          <w:rFonts w:eastAsia="Times New Roman" w:cs="Times New Roman"/>
          <w:szCs w:val="24"/>
        </w:rPr>
        <w:t>λεχθέντα</w:t>
      </w:r>
      <w:proofErr w:type="spellEnd"/>
      <w:r>
        <w:rPr>
          <w:rFonts w:eastAsia="Times New Roman" w:cs="Times New Roman"/>
          <w:szCs w:val="24"/>
        </w:rPr>
        <w:t xml:space="preserve"> από τον Υπουργό Οικονομικών, τον κ. </w:t>
      </w:r>
      <w:proofErr w:type="spellStart"/>
      <w:r>
        <w:rPr>
          <w:rFonts w:eastAsia="Times New Roman" w:cs="Times New Roman"/>
          <w:szCs w:val="24"/>
        </w:rPr>
        <w:t>Τσακαλώτο</w:t>
      </w:r>
      <w:proofErr w:type="spellEnd"/>
      <w:r>
        <w:rPr>
          <w:rFonts w:eastAsia="Times New Roman" w:cs="Times New Roman"/>
          <w:szCs w:val="24"/>
        </w:rPr>
        <w:t xml:space="preserve">. «Δίκαιος», μας είπε, «με απόλυτο τρόπο, δεν είναι αυτός ο </w:t>
      </w:r>
      <w:r>
        <w:rPr>
          <w:rFonts w:eastAsia="Times New Roman" w:cs="Times New Roman"/>
          <w:szCs w:val="24"/>
        </w:rPr>
        <w:t>προϋπολογισμός</w:t>
      </w:r>
      <w:r>
        <w:rPr>
          <w:rFonts w:eastAsia="Times New Roman" w:cs="Times New Roman"/>
          <w:szCs w:val="24"/>
        </w:rPr>
        <w:t xml:space="preserve">». Σωστά. Άδικος όμως, με απόλυτο τρόπο, είναι. Άδικος με «Α» κεφαλαίο. </w:t>
      </w:r>
    </w:p>
    <w:p w14:paraId="44482E36" w14:textId="77777777" w:rsidR="00FC516A" w:rsidRDefault="00EA69A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Για να δού</w:t>
      </w:r>
      <w:r>
        <w:rPr>
          <w:rFonts w:eastAsia="Times New Roman" w:cs="Times New Roman"/>
          <w:szCs w:val="24"/>
        </w:rPr>
        <w:t>με ποιοι πραγματικά πλήττονται από την δική σας –δήθεν- δίκαιη κατανομή των κοινωνικών βαρών; Ποιους πλήττουν περισσότερο οι έμμεσοι φόροι που επιβάλλετε, κυρίες και κύριοι συνάδελφοι, τους πλούσιους ή τους φτωχούς; Ποιους έχει πλήξει περισσότερο η αθρόα μ</w:t>
      </w:r>
      <w:r>
        <w:rPr>
          <w:rFonts w:eastAsia="Times New Roman" w:cs="Times New Roman"/>
          <w:szCs w:val="24"/>
        </w:rPr>
        <w:t xml:space="preserve">ετάταξη αγαθών και υπηρεσιών από τον χαμηλό στον </w:t>
      </w:r>
      <w:r>
        <w:rPr>
          <w:rFonts w:eastAsia="Times New Roman" w:cs="Times New Roman"/>
          <w:szCs w:val="24"/>
        </w:rPr>
        <w:t>υ</w:t>
      </w:r>
      <w:r>
        <w:rPr>
          <w:rFonts w:eastAsia="Times New Roman" w:cs="Times New Roman"/>
          <w:szCs w:val="24"/>
        </w:rPr>
        <w:t xml:space="preserve">ψηλό συντελεστή ΦΠΑ, τους πλούσιους ή τους φτωχούς; Ποιους θα επηρεάσει η νέα μείωση του ΕΚΑΣ κατά 234 εκατομμύρια ευρώ, τους πλούσιους ή τους φτωχούς; Ποιους θα επηρεάσει περισσότερο η νέα μείωση κατά 50% </w:t>
      </w:r>
      <w:r>
        <w:rPr>
          <w:rFonts w:eastAsia="Times New Roman" w:cs="Times New Roman"/>
          <w:szCs w:val="24"/>
        </w:rPr>
        <w:t>του επιδόματος θέρμανσης, τους πλούσιους ή τους φτωχούς; Ποιους θα επηρεάσει περισσότερο η κατάργηση στην απαλλαγή ιατρικών δαπανών, τους πλούσιους ή τους φτωχούς; Ποιους θα επηρεάσει η μείωση κατά 350 εκατομμύρια ευρώ στην ιατροφαρμακευτική δαπάνη, τους π</w:t>
      </w:r>
      <w:r>
        <w:rPr>
          <w:rFonts w:eastAsia="Times New Roman" w:cs="Times New Roman"/>
          <w:szCs w:val="24"/>
        </w:rPr>
        <w:t xml:space="preserve">λούσιους ή τους φτωχούς; Ποιους θα επηρεάσει η μείωση του κοινωνικού προϋπολογισμού κατά 1,6 δισεκατομμύρια ευρώ, τους πλούσιους ή </w:t>
      </w:r>
      <w:r>
        <w:rPr>
          <w:rFonts w:eastAsia="Times New Roman" w:cs="Times New Roman"/>
          <w:szCs w:val="24"/>
        </w:rPr>
        <w:lastRenderedPageBreak/>
        <w:t>τους φτωχούς; Ποιους θα επηρεάσει η κατάργηση όλων των επιδομάτων στους δικαιούχους του Κοινωνικού Επιδόματος Αλληλεγγύης, το</w:t>
      </w:r>
      <w:r>
        <w:rPr>
          <w:rFonts w:eastAsia="Times New Roman" w:cs="Times New Roman"/>
          <w:szCs w:val="24"/>
        </w:rPr>
        <w:t>υς πλούσιους ή τους φτωχούς; Ποιους θα επηρεάσει η κατάργηση των επιδομάτων ανεργίας, γι’ αυτούς που εισέρχονται στην αγορά εργασίας, τους πλούσιους ή τους φτωχούς; Ποιους θα επηρεάσει η κατάργηση των επιδομάτων φτώχειας και φυσικών καταστροφών, τους πλούσ</w:t>
      </w:r>
      <w:r>
        <w:rPr>
          <w:rFonts w:eastAsia="Times New Roman" w:cs="Times New Roman"/>
          <w:szCs w:val="24"/>
        </w:rPr>
        <w:t>ιους</w:t>
      </w:r>
      <w:r>
        <w:rPr>
          <w:rFonts w:eastAsia="Times New Roman" w:cs="Times New Roman"/>
          <w:szCs w:val="24"/>
        </w:rPr>
        <w:t>,</w:t>
      </w:r>
      <w:r>
        <w:rPr>
          <w:rFonts w:eastAsia="Times New Roman" w:cs="Times New Roman"/>
          <w:szCs w:val="24"/>
        </w:rPr>
        <w:t xml:space="preserve"> μήπως</w:t>
      </w:r>
      <w:r>
        <w:rPr>
          <w:rFonts w:eastAsia="Times New Roman" w:cs="Times New Roman"/>
          <w:szCs w:val="24"/>
        </w:rPr>
        <w:t>,</w:t>
      </w:r>
      <w:r>
        <w:rPr>
          <w:rFonts w:eastAsia="Times New Roman" w:cs="Times New Roman"/>
          <w:szCs w:val="24"/>
        </w:rPr>
        <w:t xml:space="preserve"> ή τους φτωχούς; Ποιους θα επηρεάσουν οι νέες μειώσεις με κατάργηση της έκπτωσης 1,5% στην παρακράτηση φόρου, τους πλούσιους ή τους φτωχούς;</w:t>
      </w:r>
    </w:p>
    <w:p w14:paraId="44482E37" w14:textId="77777777" w:rsidR="00FC516A" w:rsidRDefault="00EA69A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Οι νέες μισθολογικές περικοπές στους δημοσίους υπαλλήλους και στους ένστολους, κυρίες και κύριοι συνάδε</w:t>
      </w:r>
      <w:r>
        <w:rPr>
          <w:rFonts w:eastAsia="Times New Roman" w:cs="Times New Roman"/>
          <w:szCs w:val="24"/>
        </w:rPr>
        <w:t>λφοι, για πείτε μας, είναι κοινωνικά δίκαιες; Η αύξηση των συντελεστών στα νησιά είναι κοινωνικά δίκαιη; Η μονιμοποίηση της ειδικής εισφοράς αλληλεγγύης είναι κοινωνικά δίκαιη; Η περικοπή των συντάξεων χηρείας είναι κοινωνικά δίκαιη; Έχετε προχωρήσει σε εί</w:t>
      </w:r>
      <w:r>
        <w:rPr>
          <w:rFonts w:eastAsia="Times New Roman" w:cs="Times New Roman"/>
          <w:szCs w:val="24"/>
        </w:rPr>
        <w:t>κοσι μία περικοπές συντάξεων και κοινωνικών επιδομάτων, είναι και αυτό κοινωνικά δίκαιο; Έχετε εξουθενώσει τη μεσαία τάξη και έχετε εξαθλιώσει τα χαμηλά οικονομικά στρώματα, έχετε ισοπεδώσει τους πάντες και ιδιαίτερα τους οικονομικά ασθενέστερους. Είναι κα</w:t>
      </w:r>
      <w:r>
        <w:rPr>
          <w:rFonts w:eastAsia="Times New Roman" w:cs="Times New Roman"/>
          <w:szCs w:val="24"/>
        </w:rPr>
        <w:t xml:space="preserve">ι αυτό δίκαιο; Τι είναι δίκαιο στον δικό σας κόσμο; </w:t>
      </w:r>
    </w:p>
    <w:p w14:paraId="44482E38" w14:textId="77777777" w:rsidR="00FC516A" w:rsidRDefault="00EA69A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Η Κυβέρνηση ζει προφανώς –κατά τη δική μας άποψη- σε απόλυτη πνευματική τρικυμία. Πότε ανακάλυψε ότι χρειάζονται οι πλειστηριασμοί για αναπτυξιακούς </w:t>
      </w:r>
      <w:r>
        <w:rPr>
          <w:rFonts w:eastAsia="Times New Roman" w:cs="Times New Roman"/>
          <w:szCs w:val="24"/>
        </w:rPr>
        <w:lastRenderedPageBreak/>
        <w:t>και κοινωνικούς λόγους; Πότε ανακαλύψατε ότι οι «κακές</w:t>
      </w:r>
      <w:r>
        <w:rPr>
          <w:rFonts w:eastAsia="Times New Roman" w:cs="Times New Roman"/>
          <w:szCs w:val="24"/>
        </w:rPr>
        <w:t xml:space="preserve">» τράπεζες πρέπει να σταθούν στα πόδια τους μέσω των πλειστηριασμών; Πώς ακριβώς θα προστατέψετε την πρώτη κατοικία μετά την 1-1-2018; </w:t>
      </w:r>
    </w:p>
    <w:p w14:paraId="44482E39" w14:textId="77777777" w:rsidR="00FC516A" w:rsidRDefault="00EA69A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Ξέρετε ποια είναι τα αποτελέσματα της δίκαιης πολιτικής σας; Ένα εκατομμύριο κατασχέσεις σε πολίτες. Πάνω από 100 δισεκα</w:t>
      </w:r>
      <w:r>
        <w:rPr>
          <w:rFonts w:eastAsia="Times New Roman" w:cs="Times New Roman"/>
          <w:szCs w:val="24"/>
        </w:rPr>
        <w:t xml:space="preserve">τομμύρια ευρώ τα ληξιπρόθεσμα χρέη προς την εφορία. Πάνω από 100 δισεκατομμύρια ευρώ -έχουν πάει 120 δισεκατομμύρια ευρώ- τα κόκκινα δάνεια. Πάνω από 100 χιλιάδες τα κλειστά βιβλία των ελευθέρων επαγγελματιών. Αυτά είναι τα στοιχεία του δίκαιου </w:t>
      </w:r>
      <w:r>
        <w:rPr>
          <w:rFonts w:eastAsia="Times New Roman" w:cs="Times New Roman"/>
          <w:szCs w:val="24"/>
        </w:rPr>
        <w:t>προϋπολογισ</w:t>
      </w:r>
      <w:r>
        <w:rPr>
          <w:rFonts w:eastAsia="Times New Roman" w:cs="Times New Roman"/>
          <w:szCs w:val="24"/>
        </w:rPr>
        <w:t xml:space="preserve">μού </w:t>
      </w:r>
      <w:r>
        <w:rPr>
          <w:rFonts w:eastAsia="Times New Roman" w:cs="Times New Roman"/>
          <w:szCs w:val="24"/>
        </w:rPr>
        <w:t>σας.</w:t>
      </w:r>
    </w:p>
    <w:p w14:paraId="44482E3A" w14:textId="77777777" w:rsidR="00FC516A" w:rsidRDefault="00EA69A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Πάμε τώρα στο ερώτημα. Μας λέει ο κ. </w:t>
      </w:r>
      <w:proofErr w:type="spellStart"/>
      <w:r>
        <w:rPr>
          <w:rFonts w:eastAsia="Times New Roman" w:cs="Times New Roman"/>
          <w:szCs w:val="24"/>
        </w:rPr>
        <w:t>Τσακαλώτος</w:t>
      </w:r>
      <w:proofErr w:type="spellEnd"/>
      <w:r>
        <w:rPr>
          <w:rFonts w:eastAsia="Times New Roman" w:cs="Times New Roman"/>
          <w:szCs w:val="24"/>
        </w:rPr>
        <w:t xml:space="preserve">, μας το είπε και ο </w:t>
      </w:r>
      <w:r>
        <w:rPr>
          <w:rFonts w:eastAsia="Times New Roman" w:cs="Times New Roman"/>
          <w:szCs w:val="24"/>
        </w:rPr>
        <w:t xml:space="preserve">γενικός </w:t>
      </w:r>
      <w:r>
        <w:rPr>
          <w:rFonts w:eastAsia="Times New Roman" w:cs="Times New Roman"/>
          <w:szCs w:val="24"/>
        </w:rPr>
        <w:t xml:space="preserve">σας </w:t>
      </w:r>
      <w:r>
        <w:rPr>
          <w:rFonts w:eastAsia="Times New Roman" w:cs="Times New Roman"/>
          <w:szCs w:val="24"/>
        </w:rPr>
        <w:t>εισηγητής</w:t>
      </w:r>
      <w:r>
        <w:rPr>
          <w:rFonts w:eastAsia="Times New Roman" w:cs="Times New Roman"/>
          <w:szCs w:val="24"/>
        </w:rPr>
        <w:t xml:space="preserve">, «για πείτε μας, τι να κόψουμε από όλα αυτά»; Μάλιστα, μας το είπαν και λίγο άγρια. </w:t>
      </w:r>
    </w:p>
    <w:p w14:paraId="44482E3B"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Πρώτον, είναι λάθος το ερώτημα «τι να κόψουμε;». Δεν προσδιορίζουμε τους </w:t>
      </w:r>
      <w:r>
        <w:rPr>
          <w:rFonts w:eastAsia="Times New Roman" w:cs="Times New Roman"/>
          <w:szCs w:val="24"/>
        </w:rPr>
        <w:t xml:space="preserve">φόρους ανάλογα με τις δαπάνες, προσδιορίζουμε τις δαπάνες ανάλογα με τα έσοδα. Αυτό το ξέρει, κυρίες και κύριοι, και η τελευταία νοικοκυρά. Προσδιορίζουμε τις δαπάνες ανάλογα με τους φόρους που αντέχει η οικονομία και η κοινωνία. </w:t>
      </w:r>
    </w:p>
    <w:p w14:paraId="44482E3C"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Αλλά να πάμε στις δαπάνες</w:t>
      </w:r>
      <w:r>
        <w:rPr>
          <w:rFonts w:eastAsia="Times New Roman" w:cs="Times New Roman"/>
          <w:szCs w:val="24"/>
        </w:rPr>
        <w:t xml:space="preserve">. Τι κάνετε με τις δαπάνες εσείς; Αντί να τις περιορίζετε, τις αυξάνετε με σωρεία νέων δομών που έχετε φτιάξει. Από το 2015 μέχρι σήμερα, συστήσατε είκοσι νέες θέσεις </w:t>
      </w:r>
      <w:r>
        <w:rPr>
          <w:rFonts w:eastAsia="Times New Roman" w:cs="Times New Roman"/>
          <w:szCs w:val="24"/>
        </w:rPr>
        <w:t xml:space="preserve">γενικών </w:t>
      </w:r>
      <w:r>
        <w:rPr>
          <w:rFonts w:eastAsia="Times New Roman" w:cs="Times New Roman"/>
          <w:szCs w:val="24"/>
        </w:rPr>
        <w:t xml:space="preserve">και </w:t>
      </w:r>
      <w:r>
        <w:rPr>
          <w:rFonts w:eastAsia="Times New Roman" w:cs="Times New Roman"/>
          <w:szCs w:val="24"/>
        </w:rPr>
        <w:t xml:space="preserve">αναπληρωτών </w:t>
      </w:r>
      <w:r>
        <w:rPr>
          <w:rFonts w:eastAsia="Times New Roman" w:cs="Times New Roman"/>
          <w:szCs w:val="24"/>
        </w:rPr>
        <w:t xml:space="preserve">και </w:t>
      </w:r>
      <w:r>
        <w:rPr>
          <w:rFonts w:eastAsia="Times New Roman" w:cs="Times New Roman"/>
          <w:szCs w:val="24"/>
        </w:rPr>
        <w:t xml:space="preserve">ειδικών </w:t>
      </w:r>
      <w:r>
        <w:rPr>
          <w:rFonts w:eastAsia="Times New Roman" w:cs="Times New Roman"/>
          <w:szCs w:val="24"/>
        </w:rPr>
        <w:t>γραμματέων</w:t>
      </w:r>
      <w:r>
        <w:rPr>
          <w:rFonts w:eastAsia="Times New Roman" w:cs="Times New Roman"/>
          <w:szCs w:val="24"/>
        </w:rPr>
        <w:t>, 31% αύξηση, με όλους τους αποσπασμένους κ</w:t>
      </w:r>
      <w:r>
        <w:rPr>
          <w:rFonts w:eastAsia="Times New Roman" w:cs="Times New Roman"/>
          <w:szCs w:val="24"/>
        </w:rPr>
        <w:t xml:space="preserve">αι τα σχετικά. Αυξάνετε και άλλο </w:t>
      </w:r>
      <w:r>
        <w:rPr>
          <w:rFonts w:eastAsia="Times New Roman" w:cs="Times New Roman"/>
          <w:szCs w:val="24"/>
        </w:rPr>
        <w:lastRenderedPageBreak/>
        <w:t>τις θέσεις αυτές με νέους διοικητικούς γραμματείς και τις συνακόλουθες θέσεις προσωπικού, δηλαδή φτάνετε στις ογδόντα νέες γραμματείες. Αυξήσατε τον αριθμό των μετακλητών υπαλλήλων κατά 30%, δηλαδή άλλοι πεντακόσιοι εβδομήν</w:t>
      </w:r>
      <w:r>
        <w:rPr>
          <w:rFonts w:eastAsia="Times New Roman" w:cs="Times New Roman"/>
          <w:szCs w:val="24"/>
        </w:rPr>
        <w:t xml:space="preserve">τα πέντε. Συστήσατε –ακούστε!- διακόσιες ογδόντα μία νέες θέσεις προϊσταμένων. Αυξήσατε τις οργανικές θέσεις στο </w:t>
      </w:r>
      <w:r>
        <w:rPr>
          <w:rFonts w:eastAsia="Times New Roman" w:cs="Times New Roman"/>
          <w:szCs w:val="24"/>
        </w:rPr>
        <w:t xml:space="preserve">δημόσιο </w:t>
      </w:r>
      <w:r>
        <w:rPr>
          <w:rFonts w:eastAsia="Times New Roman" w:cs="Times New Roman"/>
          <w:szCs w:val="24"/>
        </w:rPr>
        <w:t xml:space="preserve">κατά τρεις χιλιάδες τετρακόσιες τριάντα πέντε. Στο ευρύτερο </w:t>
      </w:r>
      <w:r>
        <w:rPr>
          <w:rFonts w:eastAsia="Times New Roman" w:cs="Times New Roman"/>
          <w:szCs w:val="24"/>
        </w:rPr>
        <w:t xml:space="preserve">δημόσιο </w:t>
      </w:r>
      <w:r>
        <w:rPr>
          <w:rFonts w:eastAsia="Times New Roman" w:cs="Times New Roman"/>
          <w:szCs w:val="24"/>
        </w:rPr>
        <w:t>επιπλέον, αυξήσατε τις οργανικές θέσεις κατά τρεις χιλιάδες τριακόσ</w:t>
      </w:r>
      <w:r>
        <w:rPr>
          <w:rFonts w:eastAsia="Times New Roman" w:cs="Times New Roman"/>
          <w:szCs w:val="24"/>
        </w:rPr>
        <w:t xml:space="preserve">ιες σαράντα περίπου. Συστήσατε στο ευρύτερο </w:t>
      </w:r>
      <w:r>
        <w:rPr>
          <w:rFonts w:eastAsia="Times New Roman" w:cs="Times New Roman"/>
          <w:szCs w:val="24"/>
        </w:rPr>
        <w:t xml:space="preserve">δημόσιο </w:t>
      </w:r>
      <w:r>
        <w:rPr>
          <w:rFonts w:eastAsia="Times New Roman" w:cs="Times New Roman"/>
          <w:szCs w:val="24"/>
        </w:rPr>
        <w:t xml:space="preserve">άλλες χίλιες πεντακόσιες δεκαεπτά θέσεις προϊσταμένων. Αυξήσατε τον αριθμό των συμβασιούχων κατά </w:t>
      </w:r>
      <w:r>
        <w:rPr>
          <w:rFonts w:eastAsia="Times New Roman" w:cs="Times New Roman"/>
          <w:szCs w:val="24"/>
        </w:rPr>
        <w:t xml:space="preserve">ένδεκα </w:t>
      </w:r>
      <w:r>
        <w:rPr>
          <w:rFonts w:eastAsia="Times New Roman" w:cs="Times New Roman"/>
          <w:szCs w:val="24"/>
        </w:rPr>
        <w:t xml:space="preserve">χιλιάδες, χωρίς να υπολογίσουμε τα νομικά πρόσωπα </w:t>
      </w:r>
      <w:r>
        <w:rPr>
          <w:rFonts w:eastAsia="Times New Roman" w:cs="Times New Roman"/>
          <w:szCs w:val="24"/>
        </w:rPr>
        <w:t xml:space="preserve">ιδιωτικού </w:t>
      </w:r>
      <w:r>
        <w:rPr>
          <w:rFonts w:eastAsia="Times New Roman" w:cs="Times New Roman"/>
          <w:szCs w:val="24"/>
        </w:rPr>
        <w:t>δικαίου. Συστήσατε σαράντα οκτώ νέους φο</w:t>
      </w:r>
      <w:r>
        <w:rPr>
          <w:rFonts w:eastAsia="Times New Roman" w:cs="Times New Roman"/>
          <w:szCs w:val="24"/>
        </w:rPr>
        <w:t xml:space="preserve">ρείς και δομές. Συστήσατε πάνω από εκατό θέσεις μελών διοικητικών συμβουλίων. </w:t>
      </w:r>
    </w:p>
    <w:p w14:paraId="44482E3D"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Για πείτε μου, όλα αυτά ήταν απαραίτητα κι έπρεπε να μπουν φόροι για να χρηματοδοτηθούν;</w:t>
      </w:r>
    </w:p>
    <w:p w14:paraId="44482E3E" w14:textId="77777777" w:rsidR="00FC516A" w:rsidRDefault="00EA69A7">
      <w:pPr>
        <w:spacing w:line="600" w:lineRule="auto"/>
        <w:ind w:firstLine="720"/>
        <w:jc w:val="both"/>
        <w:rPr>
          <w:rFonts w:eastAsia="Times New Roman"/>
          <w:szCs w:val="24"/>
        </w:rPr>
      </w:pPr>
      <w:r>
        <w:rPr>
          <w:rFonts w:eastAsia="Times New Roman"/>
          <w:szCs w:val="24"/>
        </w:rPr>
        <w:t xml:space="preserve">Και να σας πάρω μερικά παραδείγματα, για να μη μιλάμε μόνο με αριθμούς. Ο Οργανισμός </w:t>
      </w:r>
      <w:r>
        <w:rPr>
          <w:rFonts w:eastAsia="Times New Roman"/>
          <w:szCs w:val="24"/>
        </w:rPr>
        <w:t xml:space="preserve">Διαχείρισης Ακινήτων Γαιών και Εξοπλισμών είναι απαραίτητος; Η Δημόσια Επιχείρηση Ενεργειακών Επενδύσεων είναι απαραίτητη; Ο Φορέας Διαχείρισης Μητροπολιτικού Πάρκου «Αντώνης Τρίτσης» είναι απαραίτητος; Ο Οργανισμός Συγκοινωνιακού Έργου Θεσσαλονίκης, όταν </w:t>
      </w:r>
      <w:r>
        <w:rPr>
          <w:rFonts w:eastAsia="Times New Roman"/>
          <w:szCs w:val="24"/>
        </w:rPr>
        <w:t>υπάρχει ήδη ο Οργανισμός Αστικών Συγκοινωνιών Θεσσαλονίκης, είναι απαραίτητος;</w:t>
      </w:r>
    </w:p>
    <w:p w14:paraId="44482E3F" w14:textId="77777777" w:rsidR="00FC516A" w:rsidRDefault="00EA69A7">
      <w:pPr>
        <w:spacing w:line="600" w:lineRule="auto"/>
        <w:ind w:firstLine="720"/>
        <w:jc w:val="center"/>
        <w:rPr>
          <w:rFonts w:eastAsia="Times New Roman"/>
          <w:szCs w:val="24"/>
        </w:rPr>
      </w:pPr>
      <w:r>
        <w:rPr>
          <w:rFonts w:eastAsia="Times New Roman"/>
          <w:szCs w:val="24"/>
        </w:rPr>
        <w:t>(Θόρυβος από την πτέρυγα του ΣΥΡΙΖΑ)</w:t>
      </w:r>
    </w:p>
    <w:p w14:paraId="44482E40" w14:textId="77777777" w:rsidR="00FC516A" w:rsidRDefault="00EA69A7">
      <w:pPr>
        <w:spacing w:line="600" w:lineRule="auto"/>
        <w:ind w:firstLine="720"/>
        <w:jc w:val="both"/>
        <w:rPr>
          <w:rFonts w:eastAsia="Times New Roman"/>
          <w:szCs w:val="24"/>
        </w:rPr>
      </w:pPr>
      <w:r>
        <w:rPr>
          <w:rFonts w:eastAsia="Times New Roman"/>
          <w:b/>
          <w:szCs w:val="24"/>
        </w:rPr>
        <w:lastRenderedPageBreak/>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Ησυχία, παρακαλώ.</w:t>
      </w:r>
    </w:p>
    <w:p w14:paraId="44482E41" w14:textId="77777777" w:rsidR="00FC516A" w:rsidRDefault="00EA69A7">
      <w:pPr>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Η Δημόσια Αρχή Λιμένων, ενώ υπάρχει ήδη η Ρυθμιστική Αρχή Λιμένων, είναι κι</w:t>
      </w:r>
      <w:r>
        <w:rPr>
          <w:rFonts w:eastAsia="Times New Roman"/>
          <w:szCs w:val="24"/>
        </w:rPr>
        <w:t xml:space="preserve"> αυτή απαραίτητη; Για πέστε μου, το Εθνικό Μουσείο Αγροτικού Κινήματος είναι απαραίτητο; Ο Ελληνικός Διαστημικός Οργανισμός κι αυτός απαραίτητος; Όλα αυτά είναι απαραίτητα;</w:t>
      </w:r>
    </w:p>
    <w:p w14:paraId="44482E42" w14:textId="77777777" w:rsidR="00FC516A" w:rsidRDefault="00EA69A7">
      <w:pPr>
        <w:spacing w:line="600" w:lineRule="auto"/>
        <w:ind w:firstLine="720"/>
        <w:jc w:val="both"/>
        <w:rPr>
          <w:rFonts w:eastAsia="Times New Roman"/>
          <w:szCs w:val="24"/>
        </w:rPr>
      </w:pPr>
      <w:r>
        <w:rPr>
          <w:rFonts w:eastAsia="Times New Roman"/>
          <w:szCs w:val="24"/>
        </w:rPr>
        <w:t>Και για πέστε μου, γιατί εξαιρείτε, στους περισσότερους απ’ αυτούς, τις πράξεις των</w:t>
      </w:r>
      <w:r>
        <w:rPr>
          <w:rFonts w:eastAsia="Times New Roman"/>
          <w:szCs w:val="24"/>
        </w:rPr>
        <w:t xml:space="preserve"> οργάνων τους από τη </w:t>
      </w:r>
      <w:r>
        <w:rPr>
          <w:rFonts w:eastAsia="Times New Roman"/>
          <w:szCs w:val="24"/>
        </w:rPr>
        <w:t>«</w:t>
      </w:r>
      <w:r>
        <w:rPr>
          <w:rFonts w:eastAsia="Times New Roman"/>
          <w:szCs w:val="24"/>
        </w:rPr>
        <w:t>ΔΙΑΥΓΕΙΑ</w:t>
      </w:r>
      <w:r>
        <w:rPr>
          <w:rFonts w:eastAsia="Times New Roman"/>
          <w:szCs w:val="24"/>
        </w:rPr>
        <w:t>»</w:t>
      </w:r>
      <w:r>
        <w:rPr>
          <w:rFonts w:eastAsia="Times New Roman"/>
          <w:szCs w:val="24"/>
        </w:rPr>
        <w:t>; Γιατί τους απαλλάσσετε από όλες τις διατυπώσεις διαφάνειας και δημοσιότητας που ισχύουν για το δημόσιο; Γιατί τους δίνετε τη δυνατότητα να ιδρύουν αυτοί οι φορείς και άλλους φορείς, με νέα συμβούλια, με νέες προσλήψεις; Και</w:t>
      </w:r>
      <w:r>
        <w:rPr>
          <w:rFonts w:eastAsia="Times New Roman"/>
          <w:szCs w:val="24"/>
        </w:rPr>
        <w:t xml:space="preserve"> γιατί οι προσλήψεις να είναι εκτός ΑΣΕΠ; Φαντάζομαι γιατί όλα αυτά. Μήπως για να πολεμήσετε το κομματικό κράτος;</w:t>
      </w:r>
    </w:p>
    <w:p w14:paraId="44482E43" w14:textId="77777777" w:rsidR="00FC516A" w:rsidRDefault="00EA69A7">
      <w:pPr>
        <w:spacing w:line="600" w:lineRule="auto"/>
        <w:ind w:firstLine="720"/>
        <w:jc w:val="both"/>
        <w:rPr>
          <w:rFonts w:eastAsia="Times New Roman"/>
          <w:szCs w:val="24"/>
        </w:rPr>
      </w:pPr>
      <w:r>
        <w:rPr>
          <w:rFonts w:eastAsia="Times New Roman"/>
          <w:szCs w:val="24"/>
        </w:rPr>
        <w:t xml:space="preserve">Ο σκοπός σας είναι πρόδηλος: Σπατάλη και </w:t>
      </w:r>
      <w:proofErr w:type="spellStart"/>
      <w:r>
        <w:rPr>
          <w:rFonts w:eastAsia="Times New Roman"/>
          <w:szCs w:val="24"/>
        </w:rPr>
        <w:t>υπερφορολόγηση</w:t>
      </w:r>
      <w:proofErr w:type="spellEnd"/>
      <w:r>
        <w:rPr>
          <w:rFonts w:eastAsia="Times New Roman"/>
          <w:szCs w:val="24"/>
        </w:rPr>
        <w:t xml:space="preserve"> των Ελλήνων για το «βόλεμα» ημετέρων. Πέστε μας, όμως, όλα αυτά πόσο κοστίζουν; Μήπως </w:t>
      </w:r>
      <w:r>
        <w:rPr>
          <w:rFonts w:eastAsia="Times New Roman"/>
          <w:szCs w:val="24"/>
        </w:rPr>
        <w:t>όσο περίπου η περικοπή στο ΕΚΑΣ; Μήπως όσο οι περικοπές στις συντάξεις χηρείας;</w:t>
      </w:r>
    </w:p>
    <w:p w14:paraId="44482E44" w14:textId="77777777" w:rsidR="00FC516A" w:rsidRDefault="00EA69A7">
      <w:pPr>
        <w:spacing w:line="600" w:lineRule="auto"/>
        <w:ind w:firstLine="720"/>
        <w:jc w:val="both"/>
        <w:rPr>
          <w:rFonts w:eastAsia="Times New Roman"/>
          <w:szCs w:val="24"/>
        </w:rPr>
      </w:pPr>
      <w:r>
        <w:rPr>
          <w:rFonts w:eastAsia="Times New Roman"/>
          <w:szCs w:val="24"/>
        </w:rPr>
        <w:t>Αλλά εκτός από το τι σπαταλάτε, να δούμε τι κάνετε με τα χρήματα που υπάρχουν. Στο Πρόγραμμα Δημοσίων Επενδύσεων τα στοιχεία είναι αποκαρδιωτικά. Οι δαπάνες του Προγράμματος Δη</w:t>
      </w:r>
      <w:r>
        <w:rPr>
          <w:rFonts w:eastAsia="Times New Roman"/>
          <w:szCs w:val="24"/>
        </w:rPr>
        <w:t>μοσίων Επενδύσεων την 1</w:t>
      </w:r>
      <w:r>
        <w:rPr>
          <w:rFonts w:eastAsia="Times New Roman"/>
          <w:szCs w:val="24"/>
          <w:vertAlign w:val="superscript"/>
        </w:rPr>
        <w:t>η</w:t>
      </w:r>
      <w:r>
        <w:rPr>
          <w:rFonts w:eastAsia="Times New Roman"/>
          <w:szCs w:val="24"/>
        </w:rPr>
        <w:t xml:space="preserve"> Δεκεμβρίου ανήλθαν σε 3,</w:t>
      </w:r>
      <w:r>
        <w:rPr>
          <w:rFonts w:eastAsia="Times New Roman"/>
          <w:szCs w:val="24"/>
        </w:rPr>
        <w:t>0</w:t>
      </w:r>
      <w:r>
        <w:rPr>
          <w:rFonts w:eastAsia="Times New Roman"/>
          <w:szCs w:val="24"/>
        </w:rPr>
        <w:t>7 δισεκατομμύρια ευρώ. Ο στόχος σας ήταν 6,75 δισεκατομμύρια ευρώ, δηλαδή πάνω από 3 δισεκατομμύρια στον αέρα.</w:t>
      </w:r>
    </w:p>
    <w:p w14:paraId="44482E45" w14:textId="77777777" w:rsidR="00FC516A" w:rsidRDefault="00EA69A7">
      <w:pPr>
        <w:spacing w:line="600" w:lineRule="auto"/>
        <w:ind w:firstLine="720"/>
        <w:jc w:val="both"/>
        <w:rPr>
          <w:rFonts w:eastAsia="Times New Roman"/>
          <w:szCs w:val="24"/>
        </w:rPr>
      </w:pPr>
      <w:r>
        <w:rPr>
          <w:rFonts w:eastAsia="Times New Roman"/>
          <w:szCs w:val="24"/>
        </w:rPr>
        <w:lastRenderedPageBreak/>
        <w:t xml:space="preserve">Όσον αφορά το ΕΣΠΑ, με αναθεωρημένο στόχο 2,3 δισεκατομμύρια ευρώ -τον είχατε κατεβάσει- έχετε </w:t>
      </w:r>
      <w:r>
        <w:rPr>
          <w:rFonts w:eastAsia="Times New Roman"/>
          <w:szCs w:val="24"/>
        </w:rPr>
        <w:t>δαπάνες μόνο 481 εκατομμύρια ευρώ, είναι δηλαδή 80% στον αέρα. Η ρευστότητα από το ΕΣΠΑ 2014</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2020 δεν υπάρχει. Από τα 20 δισεκατομμύρια ευρώ διαθέσιμα, έχετε καταφέρει να διαθέσετε </w:t>
      </w:r>
      <w:r>
        <w:rPr>
          <w:rFonts w:eastAsia="Times New Roman"/>
          <w:szCs w:val="24"/>
        </w:rPr>
        <w:t xml:space="preserve">επί </w:t>
      </w:r>
      <w:r>
        <w:rPr>
          <w:rFonts w:eastAsia="Times New Roman"/>
          <w:szCs w:val="24"/>
        </w:rPr>
        <w:t>τρία χρόνια μόνο 2 δισεκατομμύρια και τα περισσότερα απ’ αυτά αφορούν</w:t>
      </w:r>
      <w:r>
        <w:rPr>
          <w:rFonts w:eastAsia="Times New Roman"/>
          <w:szCs w:val="24"/>
        </w:rPr>
        <w:t xml:space="preserve"> </w:t>
      </w:r>
      <w:proofErr w:type="spellStart"/>
      <w:r>
        <w:rPr>
          <w:rFonts w:eastAsia="Times New Roman"/>
          <w:szCs w:val="24"/>
        </w:rPr>
        <w:t>εμπροσθοβαρή</w:t>
      </w:r>
      <w:proofErr w:type="spellEnd"/>
      <w:r>
        <w:rPr>
          <w:rFonts w:eastAsia="Times New Roman"/>
          <w:szCs w:val="24"/>
        </w:rPr>
        <w:t xml:space="preserve"> έργα και έργα γέφυρες της προηγούμενης περιόδου. Πόσα νέα μεγάλα έργα, από τα δεκαεννέα που προβλέπεται να υλοποιηθούν στο πλαίσιο του ΕΣΠΑ 2014</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2020, έχετε υποβάλει; Να σας πω; Ούτε ένα. Κανένα.</w:t>
      </w:r>
    </w:p>
    <w:p w14:paraId="44482E46" w14:textId="77777777" w:rsidR="00FC516A" w:rsidRDefault="00EA69A7">
      <w:pPr>
        <w:spacing w:line="600" w:lineRule="auto"/>
        <w:ind w:firstLine="720"/>
        <w:jc w:val="both"/>
        <w:rPr>
          <w:rFonts w:eastAsia="Times New Roman"/>
          <w:szCs w:val="24"/>
        </w:rPr>
      </w:pPr>
      <w:r>
        <w:rPr>
          <w:rFonts w:eastAsia="Times New Roman"/>
          <w:szCs w:val="24"/>
        </w:rPr>
        <w:t>Τι ακριβώς κάνετε με τα επιχειρησιακά προγρά</w:t>
      </w:r>
      <w:r>
        <w:rPr>
          <w:rFonts w:eastAsia="Times New Roman"/>
          <w:szCs w:val="24"/>
        </w:rPr>
        <w:t>μματα; Για πέστε μου. Είναι τραγικά χαμηλή η απορρόφηση στα προγράμματα υποδομών, μεταφορών και περιβάλλοντος, 11%, τραγικά χαμηλή η απορρόφηση στα προγράμματα επιχειρηματικότητας για τις μικρομεσαίες επιχειρήσεις, κάτω από 7%, μηδενική η απορρόφηση στο επ</w:t>
      </w:r>
      <w:r>
        <w:rPr>
          <w:rFonts w:eastAsia="Times New Roman"/>
          <w:szCs w:val="24"/>
        </w:rPr>
        <w:t xml:space="preserve">ιχειρησιακό </w:t>
      </w:r>
      <w:r>
        <w:rPr>
          <w:rFonts w:eastAsia="Times New Roman"/>
          <w:szCs w:val="24"/>
        </w:rPr>
        <w:t xml:space="preserve">πρόγραμμα </w:t>
      </w:r>
      <w:r>
        <w:rPr>
          <w:rFonts w:eastAsia="Times New Roman"/>
          <w:szCs w:val="24"/>
        </w:rPr>
        <w:t>αλιείας, κάτω από 1% και μηδενική στα προγράμματα εδαφικής συνεργασίας, κάτω από 1%.</w:t>
      </w:r>
    </w:p>
    <w:p w14:paraId="44482E47" w14:textId="77777777" w:rsidR="00FC516A" w:rsidRDefault="00EA69A7">
      <w:pPr>
        <w:spacing w:line="600" w:lineRule="auto"/>
        <w:ind w:firstLine="720"/>
        <w:jc w:val="both"/>
        <w:rPr>
          <w:rFonts w:eastAsia="Times New Roman"/>
          <w:szCs w:val="24"/>
        </w:rPr>
      </w:pPr>
      <w:r>
        <w:rPr>
          <w:rFonts w:eastAsia="Times New Roman"/>
          <w:szCs w:val="24"/>
        </w:rPr>
        <w:t>Για τα άλλα χρηματοδοτικά εργαλεία, όπου υπάρχουν χρήματα, τι έχετε κάνει; Πόση ρευστότητα έχει εισρεύσει από την αξιοποίηση του Ευρωπαϊκού Ταμείου Σ</w:t>
      </w:r>
      <w:r>
        <w:rPr>
          <w:rFonts w:eastAsia="Times New Roman"/>
          <w:szCs w:val="24"/>
        </w:rPr>
        <w:t xml:space="preserve">τρατηγικών Επενδύσεων; Μήπως ξέρετε να μας πείτε; Για πόσα έργα έχετε πάρει έγκριση από το λεγόμενο «πακέτο </w:t>
      </w:r>
      <w:proofErr w:type="spellStart"/>
      <w:r>
        <w:rPr>
          <w:rFonts w:eastAsia="Times New Roman"/>
          <w:szCs w:val="24"/>
        </w:rPr>
        <w:t>Γιούνκερ</w:t>
      </w:r>
      <w:proofErr w:type="spellEnd"/>
      <w:r>
        <w:rPr>
          <w:rFonts w:eastAsia="Times New Roman"/>
          <w:szCs w:val="24"/>
        </w:rPr>
        <w:t xml:space="preserve">»; Γιατί εμείς δεν μπορούμε να βρούμε ούτε ένα. Πόση ρευστότητα έχετε φέρει από το Ταμείο Ασύλου </w:t>
      </w:r>
      <w:r>
        <w:rPr>
          <w:rFonts w:eastAsia="Times New Roman"/>
          <w:szCs w:val="24"/>
        </w:rPr>
        <w:t xml:space="preserve">και </w:t>
      </w:r>
      <w:r>
        <w:rPr>
          <w:rFonts w:eastAsia="Times New Roman"/>
          <w:szCs w:val="24"/>
        </w:rPr>
        <w:t xml:space="preserve">Μετανάστευσης; </w:t>
      </w:r>
      <w:r>
        <w:rPr>
          <w:rFonts w:eastAsia="Times New Roman"/>
          <w:szCs w:val="24"/>
        </w:rPr>
        <w:lastRenderedPageBreak/>
        <w:t>Γιατί πριν λίγες εβδομάδ</w:t>
      </w:r>
      <w:r>
        <w:rPr>
          <w:rFonts w:eastAsia="Times New Roman"/>
          <w:szCs w:val="24"/>
        </w:rPr>
        <w:t xml:space="preserve">ες ο Αντιπρόεδρος της Κομισιόν, ο κ. </w:t>
      </w:r>
      <w:proofErr w:type="spellStart"/>
      <w:r>
        <w:rPr>
          <w:rFonts w:eastAsia="Times New Roman"/>
          <w:szCs w:val="24"/>
        </w:rPr>
        <w:t>Τίμερμανς</w:t>
      </w:r>
      <w:proofErr w:type="spellEnd"/>
      <w:r>
        <w:rPr>
          <w:rFonts w:eastAsia="Times New Roman"/>
          <w:szCs w:val="24"/>
        </w:rPr>
        <w:t>, σας εγκάλεσε για αδυναμία απορρόφησης 1 δισεκατομμυρίου ευρώ. Δεν πληρώνετε, δεν απορροφάτε. Μόνο σπαταλάτε και φορολογείτε.</w:t>
      </w:r>
    </w:p>
    <w:p w14:paraId="44482E48" w14:textId="77777777" w:rsidR="00FC516A" w:rsidRDefault="00EA69A7">
      <w:pPr>
        <w:spacing w:line="600" w:lineRule="auto"/>
        <w:ind w:firstLine="720"/>
        <w:jc w:val="both"/>
        <w:rPr>
          <w:rFonts w:eastAsia="Times New Roman"/>
          <w:szCs w:val="24"/>
        </w:rPr>
      </w:pPr>
      <w:r>
        <w:rPr>
          <w:rFonts w:eastAsia="Times New Roman"/>
          <w:szCs w:val="24"/>
        </w:rPr>
        <w:t xml:space="preserve">Ως προς τον αναπτυξιακό νόμο, τι έχετε κάνει επί τη ευκαιρία; Μηδενική ρευστότητα. </w:t>
      </w:r>
      <w:r>
        <w:rPr>
          <w:rFonts w:eastAsia="Times New Roman"/>
          <w:szCs w:val="24"/>
        </w:rPr>
        <w:t xml:space="preserve">Σας πήρε </w:t>
      </w:r>
      <w:r>
        <w:rPr>
          <w:rFonts w:eastAsia="Times New Roman"/>
          <w:szCs w:val="24"/>
        </w:rPr>
        <w:t xml:space="preserve">ενάμιση </w:t>
      </w:r>
      <w:r>
        <w:rPr>
          <w:rFonts w:eastAsia="Times New Roman"/>
          <w:szCs w:val="24"/>
        </w:rPr>
        <w:t>χρόνο για να τον φτιάξετε. Και τι κάνατε; Στην ουσία κάνατε μια αντιγραφή του Γενικού Απαλλακτικού Κανονισμού. Και το ξέρετε. Τον ψηφίσατε τον Ιούνιο του 2016. Τον τροποποιήσατε τον Ιούνιο του 2017. Τροποποιήσατε τρεις φορές τα καθεστώτα ε</w:t>
      </w:r>
      <w:r>
        <w:rPr>
          <w:rFonts w:eastAsia="Times New Roman"/>
          <w:szCs w:val="24"/>
        </w:rPr>
        <w:t>νισχύσεων. Το αποτέλεσμα: Ούτε μια ένταξη ενός νέου έργου.</w:t>
      </w:r>
    </w:p>
    <w:p w14:paraId="44482E49" w14:textId="77777777" w:rsidR="00FC516A" w:rsidRDefault="00EA69A7">
      <w:pPr>
        <w:spacing w:line="600" w:lineRule="auto"/>
        <w:ind w:firstLine="720"/>
        <w:jc w:val="both"/>
        <w:rPr>
          <w:rFonts w:eastAsia="Times New Roman"/>
          <w:szCs w:val="24"/>
        </w:rPr>
      </w:pPr>
      <w:r>
        <w:rPr>
          <w:rFonts w:eastAsia="Times New Roman"/>
          <w:szCs w:val="24"/>
        </w:rPr>
        <w:t>Έχετε, λοιπόν -να συμφωνήσουμε- αποτύχει πλήρως σε όλους τους στόχους για το 2017: Στα έσοδα, στον ρυθμό ανάπτυξης, στις επενδύσεις, στις απορροφήσεις, στις πληρωμές, παντού. Εκτός από έναν. Τον ξέ</w:t>
      </w:r>
      <w:r>
        <w:rPr>
          <w:rFonts w:eastAsia="Times New Roman"/>
          <w:szCs w:val="24"/>
        </w:rPr>
        <w:t xml:space="preserve">ρετε. Το πρωτογενές πλεόνασμα, την ομολογούμενη ληστεία, το προϊόν της ληστρικής επιδρομής στην τσέπη του Έλληνα φορολογούμενου. Σε αυτό υπήρξατε απόλυτα δίκαιοι. Δεν αφήσατε κανέναν </w:t>
      </w:r>
      <w:proofErr w:type="spellStart"/>
      <w:r>
        <w:rPr>
          <w:rFonts w:eastAsia="Times New Roman"/>
          <w:szCs w:val="24"/>
        </w:rPr>
        <w:t>παραπονούμενο</w:t>
      </w:r>
      <w:proofErr w:type="spellEnd"/>
      <w:r>
        <w:rPr>
          <w:rFonts w:eastAsia="Times New Roman"/>
          <w:szCs w:val="24"/>
        </w:rPr>
        <w:t>. Τους ληστέψατε όλους, τα μεσαία στρώματα, τα λαϊκά στρώματ</w:t>
      </w:r>
      <w:r>
        <w:rPr>
          <w:rFonts w:eastAsia="Times New Roman"/>
          <w:szCs w:val="24"/>
        </w:rPr>
        <w:t>α, όλους. Και βυθισμένοι στον απύθμενο ερασιτεχνισμό σας, θεωρήσατε θρίαμβο να υπερβείτε τους στόχους του πλεονάσματος, υπονομεύοντας έτσι τη διαπραγματευτική θέση της χώρας για τη μείωση των πλεονασμάτων στο μέλλον. Και παρεμπιπτόντως, για να μην το ξεχάσ</w:t>
      </w:r>
      <w:r>
        <w:rPr>
          <w:rFonts w:eastAsia="Times New Roman"/>
          <w:szCs w:val="24"/>
        </w:rPr>
        <w:t>ω κι αυτό, αυξήσατε και το δημόσιο χρέος κατά 14 δισεκατομμύρια ευρώ.</w:t>
      </w:r>
    </w:p>
    <w:p w14:paraId="44482E4A" w14:textId="77777777" w:rsidR="00FC516A" w:rsidRDefault="00EA69A7">
      <w:pPr>
        <w:spacing w:line="600" w:lineRule="auto"/>
        <w:ind w:firstLine="720"/>
        <w:jc w:val="both"/>
        <w:rPr>
          <w:rFonts w:eastAsia="Times New Roman"/>
          <w:szCs w:val="24"/>
        </w:rPr>
      </w:pPr>
      <w:r>
        <w:rPr>
          <w:rFonts w:eastAsia="Times New Roman"/>
          <w:szCs w:val="24"/>
        </w:rPr>
        <w:lastRenderedPageBreak/>
        <w:t xml:space="preserve">Κυρίες και κύριοι συνάδελφοι της </w:t>
      </w:r>
      <w:r>
        <w:rPr>
          <w:rFonts w:eastAsia="Times New Roman"/>
          <w:szCs w:val="24"/>
        </w:rPr>
        <w:t>συγκυβέρνησης</w:t>
      </w:r>
      <w:r>
        <w:rPr>
          <w:rFonts w:eastAsia="Times New Roman"/>
          <w:szCs w:val="24"/>
        </w:rPr>
        <w:t xml:space="preserve">, η ζημιά που έχετε προκαλέσει στην οικονομία της χώρας την τελευταία τριετία είναι τεράστια. </w:t>
      </w:r>
      <w:r>
        <w:rPr>
          <w:rFonts w:eastAsia="Times New Roman"/>
          <w:szCs w:val="24"/>
        </w:rPr>
        <w:t>Η ζημιά που έχετε προκαλέσει και εξακολουθείτε</w:t>
      </w:r>
      <w:r>
        <w:rPr>
          <w:rFonts w:eastAsia="Times New Roman"/>
          <w:szCs w:val="24"/>
        </w:rPr>
        <w:t xml:space="preserve"> να προκαλείτε στην πολιτική και κοινωνική ζωή της χώρας είναι πολύ μεγαλύτερη σε κάθε τομέα: στην υγεία, στην παιδεία, στη δημόσια ασφάλεια, στη δημόσια διοίκηση, στην εξωτερική πολιτική. </w:t>
      </w:r>
    </w:p>
    <w:p w14:paraId="44482E4B" w14:textId="77777777" w:rsidR="00FC516A" w:rsidRDefault="00EA69A7">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 xml:space="preserve">κτυπάει </w:t>
      </w:r>
      <w:r>
        <w:rPr>
          <w:rFonts w:eastAsia="Times New Roman"/>
          <w:szCs w:val="24"/>
        </w:rPr>
        <w:t>το κουδούνι λήξεως του χρόνου ομιλίας του</w:t>
      </w:r>
      <w:r>
        <w:rPr>
          <w:rFonts w:eastAsia="Times New Roman"/>
          <w:szCs w:val="24"/>
        </w:rPr>
        <w:t xml:space="preserve"> κυρίου Βουλευτή)</w:t>
      </w:r>
    </w:p>
    <w:p w14:paraId="44482E4C" w14:textId="77777777" w:rsidR="00FC516A" w:rsidRDefault="00EA69A7">
      <w:pPr>
        <w:spacing w:line="600" w:lineRule="auto"/>
        <w:ind w:firstLine="720"/>
        <w:jc w:val="both"/>
        <w:rPr>
          <w:rFonts w:eastAsia="Times New Roman"/>
          <w:szCs w:val="24"/>
        </w:rPr>
      </w:pPr>
      <w:r>
        <w:rPr>
          <w:rFonts w:eastAsia="Times New Roman"/>
          <w:szCs w:val="24"/>
        </w:rPr>
        <w:t xml:space="preserve">Η ζημιά δε που έχετε προκαλέσει στους θεσμούς είναι ασύλληπτη. Στη δικαιοσύνη, στις ανεξάρτητες αρχές, στο ίδιο το Κοινοβούλιο, στη λειτουργία της δημοκρατίας. </w:t>
      </w:r>
    </w:p>
    <w:p w14:paraId="44482E4D" w14:textId="77777777" w:rsidR="00FC516A" w:rsidRDefault="00EA69A7">
      <w:pPr>
        <w:spacing w:line="600" w:lineRule="auto"/>
        <w:ind w:firstLine="720"/>
        <w:jc w:val="both"/>
        <w:rPr>
          <w:rFonts w:eastAsia="Times New Roman"/>
          <w:szCs w:val="24"/>
        </w:rPr>
      </w:pPr>
      <w:r>
        <w:rPr>
          <w:rFonts w:eastAsia="Times New Roman"/>
          <w:szCs w:val="24"/>
        </w:rPr>
        <w:t>Επειδή έχετε μάθει να μεταθέτετε τις ευθύνες πάντα στους άλλους και για όλα τ</w:t>
      </w:r>
      <w:r>
        <w:rPr>
          <w:rFonts w:eastAsia="Times New Roman"/>
          <w:szCs w:val="24"/>
        </w:rPr>
        <w:t xml:space="preserve">α κακώς κείμενα πετάτε το μπαλάκι στο παρελθόν, στα σαράντα χρόνια της Μεταπολίτευσης, πρέπει να σας πω ότι καταρχήν η Νέα Δημοκρατία -και το ξέρετε- δεν κυβέρνησε σαράντα χρόνια. Εσείς, όμως, που παριστάνετε ότι είστε προοδευτικοί, </w:t>
      </w:r>
      <w:proofErr w:type="spellStart"/>
      <w:r>
        <w:rPr>
          <w:rFonts w:eastAsia="Times New Roman"/>
          <w:szCs w:val="24"/>
        </w:rPr>
        <w:t>αντισυστημικοί</w:t>
      </w:r>
      <w:proofErr w:type="spellEnd"/>
      <w:r>
        <w:rPr>
          <w:rFonts w:eastAsia="Times New Roman"/>
          <w:szCs w:val="24"/>
        </w:rPr>
        <w:t xml:space="preserve"> και ασυμ</w:t>
      </w:r>
      <w:r>
        <w:rPr>
          <w:rFonts w:eastAsia="Times New Roman"/>
          <w:szCs w:val="24"/>
        </w:rPr>
        <w:t xml:space="preserve">βίβαστοι έχετε καταφέρει, σε λιγότερο από τρία χρόνια, να υιοθετήσετε τις χειρότερες πρακτικές και όλα τα στραβά και τα ανάποδα της Μεταπολίτευσης. </w:t>
      </w:r>
    </w:p>
    <w:p w14:paraId="44482E4E" w14:textId="77777777" w:rsidR="00FC516A" w:rsidRDefault="00EA69A7">
      <w:pPr>
        <w:spacing w:line="600" w:lineRule="auto"/>
        <w:ind w:firstLine="720"/>
        <w:jc w:val="both"/>
        <w:rPr>
          <w:rFonts w:eastAsia="Times New Roman"/>
          <w:szCs w:val="24"/>
        </w:rPr>
      </w:pPr>
      <w:r>
        <w:rPr>
          <w:rFonts w:eastAsia="Times New Roman"/>
          <w:szCs w:val="24"/>
        </w:rPr>
        <w:lastRenderedPageBreak/>
        <w:t xml:space="preserve">Εν πάση </w:t>
      </w:r>
      <w:proofErr w:type="spellStart"/>
      <w:r>
        <w:rPr>
          <w:rFonts w:eastAsia="Times New Roman"/>
          <w:szCs w:val="24"/>
        </w:rPr>
        <w:t>περιπτώσει</w:t>
      </w:r>
      <w:proofErr w:type="spellEnd"/>
      <w:r>
        <w:rPr>
          <w:rFonts w:eastAsia="Times New Roman"/>
          <w:szCs w:val="24"/>
        </w:rPr>
        <w:t xml:space="preserve">, με τι ηθικό ανάστημα μας μιλάτε εσείς; Εσείς που καταγγέλλει ο Πρόεδρος του Συμβουλίου </w:t>
      </w:r>
      <w:r>
        <w:rPr>
          <w:rFonts w:eastAsia="Times New Roman"/>
          <w:szCs w:val="24"/>
        </w:rPr>
        <w:t xml:space="preserve">της Επικρατείας για ωμή παρέμβαση στη δικαιοσύνη. Εσείς που επιλέξατε Αντιπροέδρους στο Συμβούλιο της Επικρατείας επί τη βάσει της </w:t>
      </w:r>
      <w:r>
        <w:rPr>
          <w:rFonts w:eastAsia="Times New Roman"/>
          <w:szCs w:val="24"/>
        </w:rPr>
        <w:t xml:space="preserve">θέσης τους υπέρ της συνταγματικότητας του νόμου </w:t>
      </w:r>
      <w:r>
        <w:rPr>
          <w:rFonts w:eastAsia="Times New Roman"/>
          <w:szCs w:val="24"/>
        </w:rPr>
        <w:t>Παππά.</w:t>
      </w:r>
    </w:p>
    <w:p w14:paraId="44482E4F" w14:textId="77777777" w:rsidR="00FC516A" w:rsidRDefault="00EA69A7">
      <w:pPr>
        <w:spacing w:line="600" w:lineRule="auto"/>
        <w:ind w:firstLine="720"/>
        <w:jc w:val="center"/>
        <w:rPr>
          <w:rFonts w:eastAsia="Times New Roman"/>
          <w:szCs w:val="24"/>
        </w:rPr>
      </w:pPr>
      <w:r>
        <w:rPr>
          <w:rFonts w:eastAsia="Times New Roman"/>
          <w:szCs w:val="24"/>
        </w:rPr>
        <w:t>(Θόρυβος</w:t>
      </w:r>
      <w:r>
        <w:rPr>
          <w:rFonts w:eastAsia="Times New Roman"/>
          <w:szCs w:val="24"/>
        </w:rPr>
        <w:t xml:space="preserve"> </w:t>
      </w:r>
      <w:r>
        <w:rPr>
          <w:rFonts w:eastAsia="Times New Roman"/>
          <w:szCs w:val="24"/>
        </w:rPr>
        <w:t>-</w:t>
      </w:r>
      <w:r>
        <w:rPr>
          <w:rFonts w:eastAsia="Times New Roman"/>
          <w:szCs w:val="24"/>
        </w:rPr>
        <w:t xml:space="preserve"> διαμαρτυρίες </w:t>
      </w:r>
      <w:r>
        <w:rPr>
          <w:rFonts w:eastAsia="Times New Roman"/>
          <w:szCs w:val="24"/>
        </w:rPr>
        <w:t>από την πτέρυγα του ΣΥΡΙΖΑ)</w:t>
      </w:r>
    </w:p>
    <w:p w14:paraId="44482E50" w14:textId="77777777" w:rsidR="00FC516A" w:rsidRDefault="00EA69A7">
      <w:pPr>
        <w:spacing w:line="600" w:lineRule="auto"/>
        <w:ind w:firstLine="720"/>
        <w:jc w:val="both"/>
        <w:rPr>
          <w:rFonts w:eastAsia="Times New Roman"/>
          <w:szCs w:val="24"/>
        </w:rPr>
      </w:pPr>
      <w:r>
        <w:rPr>
          <w:rFonts w:eastAsia="Times New Roman"/>
          <w:b/>
          <w:szCs w:val="24"/>
        </w:rPr>
        <w:t>ΠΡΟΕΔΡΟΣ (Νικόλαος</w:t>
      </w:r>
      <w:r>
        <w:rPr>
          <w:rFonts w:eastAsia="Times New Roman"/>
          <w:b/>
          <w:szCs w:val="24"/>
        </w:rPr>
        <w:t xml:space="preserve">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Ήσυχα παρακαλώ!</w:t>
      </w:r>
    </w:p>
    <w:p w14:paraId="44482E51" w14:textId="77777777" w:rsidR="00FC516A" w:rsidRDefault="00EA69A7">
      <w:pPr>
        <w:spacing w:line="600" w:lineRule="auto"/>
        <w:ind w:firstLine="720"/>
        <w:jc w:val="both"/>
        <w:rPr>
          <w:rFonts w:eastAsia="Times New Roman"/>
          <w:szCs w:val="24"/>
        </w:rPr>
      </w:pPr>
      <w:r>
        <w:rPr>
          <w:rFonts w:eastAsia="Times New Roman"/>
          <w:b/>
          <w:szCs w:val="24"/>
        </w:rPr>
        <w:t>ΝΙΚΟΛΑΟΣ ΔΕΝΔΙΑΣ:</w:t>
      </w:r>
      <w:r>
        <w:rPr>
          <w:rFonts w:eastAsia="Times New Roman"/>
          <w:szCs w:val="24"/>
        </w:rPr>
        <w:t xml:space="preserve"> Εσείς που υποτάξατε τις ανεξάρτητες διοικητικές αρχές στο κομματικό σας συμφέρον. Εσείς που υφαρπάξατε τις αρμοδιότητες του Εθνικού Συμβουλίου Ραδιοτηλεόρασης για να στήσετε το ραδιοτηλεοπτικό σας μαγαζί. Αλλά α</w:t>
      </w:r>
      <w:r>
        <w:rPr>
          <w:rFonts w:eastAsia="Times New Roman"/>
          <w:szCs w:val="24"/>
        </w:rPr>
        <w:t xml:space="preserve">υτά δεν είναι τα χειρότερα. Για πέστε μας, με τι ηθικό ανάστημα μιλάτε, όταν έχετε ψηφίσει στη Βουλή εκατοντάδες ρουσφετολογικές τροπολογίες; Πώς διανοείστε να μας κουνάτε το δάχτυλο για τη διαπλοκή; </w:t>
      </w:r>
    </w:p>
    <w:p w14:paraId="44482E52" w14:textId="77777777" w:rsidR="00FC516A" w:rsidRDefault="00EA69A7">
      <w:pPr>
        <w:spacing w:line="600" w:lineRule="auto"/>
        <w:ind w:firstLine="720"/>
        <w:jc w:val="both"/>
        <w:rPr>
          <w:rFonts w:eastAsia="Times New Roman"/>
          <w:szCs w:val="24"/>
        </w:rPr>
      </w:pPr>
      <w:r>
        <w:rPr>
          <w:rFonts w:eastAsia="Times New Roman"/>
          <w:szCs w:val="24"/>
        </w:rPr>
        <w:t>Για πέστε μου. Εσείς οι ασυμβίβαστοι μαχητές της διαφάν</w:t>
      </w:r>
      <w:r>
        <w:rPr>
          <w:rFonts w:eastAsia="Times New Roman"/>
          <w:szCs w:val="24"/>
        </w:rPr>
        <w:t>ειας και η Κυβέρνηση, ποιους εξυπηρετήσατε όταν εξαλείψατε το αξιόποινο όλων των τελεσθέντων εγκλημάτων για παραβάσεις της νομοθεσίας περί ελεύθερου ανταγωνισμού; Ποιον εξυπηρετήσατε όταν θεσπίσατε την κατά παρέκκλιση και κατ’ εξαίρεση σύναψη δημοσίων συμβ</w:t>
      </w:r>
      <w:r>
        <w:rPr>
          <w:rFonts w:eastAsia="Times New Roman"/>
          <w:szCs w:val="24"/>
        </w:rPr>
        <w:t xml:space="preserve">άσεων, χωρίς καν δημοσίευση προκήρυξης; Ποιον εξυπηρετήσατε με την παράταση που δόθηκε στις </w:t>
      </w:r>
      <w:r>
        <w:rPr>
          <w:rFonts w:eastAsia="Times New Roman"/>
          <w:szCs w:val="24"/>
          <w:lang w:val="en-US"/>
        </w:rPr>
        <w:t>off</w:t>
      </w:r>
      <w:r>
        <w:rPr>
          <w:rFonts w:eastAsia="Times New Roman"/>
          <w:szCs w:val="24"/>
        </w:rPr>
        <w:t>-</w:t>
      </w:r>
      <w:r>
        <w:rPr>
          <w:rFonts w:eastAsia="Times New Roman"/>
          <w:szCs w:val="24"/>
          <w:lang w:val="en-US"/>
        </w:rPr>
        <w:t>shore</w:t>
      </w:r>
      <w:r>
        <w:rPr>
          <w:rFonts w:eastAsia="Times New Roman"/>
          <w:szCs w:val="24"/>
        </w:rPr>
        <w:t xml:space="preserve">, για να γλιτώσουν τον φόρο 15% και τα πρόστιμα; Ποιον εξυπηρετήσατε με την κατάργηση των αυτοτελών φορολογικών </w:t>
      </w:r>
      <w:r>
        <w:rPr>
          <w:rFonts w:eastAsia="Times New Roman"/>
          <w:szCs w:val="24"/>
        </w:rPr>
        <w:lastRenderedPageBreak/>
        <w:t>προστίμων</w:t>
      </w:r>
      <w:r>
        <w:rPr>
          <w:rFonts w:eastAsia="Times New Roman"/>
          <w:szCs w:val="24"/>
        </w:rPr>
        <w:t xml:space="preserve"> για την ανακριβή έκδοση αποδείξεων και την έκδοση και λήψη πλαστών φορολογικών στοιχείων;</w:t>
      </w:r>
    </w:p>
    <w:p w14:paraId="44482E53" w14:textId="77777777" w:rsidR="00FC516A" w:rsidRDefault="00EA69A7">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Κύριε συνάδελφε, ένα λεπτό ακόμα, αν θέλετε. Παρακαλώ.</w:t>
      </w:r>
    </w:p>
    <w:p w14:paraId="44482E54" w14:textId="77777777" w:rsidR="00FC516A" w:rsidRDefault="00EA69A7">
      <w:pPr>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Ενάμισι, κύριε Πρόεδρε.</w:t>
      </w:r>
    </w:p>
    <w:p w14:paraId="44482E55" w14:textId="77777777" w:rsidR="00FC516A" w:rsidRDefault="00EA69A7">
      <w:pPr>
        <w:spacing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 xml:space="preserve">): </w:t>
      </w:r>
      <w:r>
        <w:rPr>
          <w:rFonts w:eastAsia="Times New Roman"/>
          <w:szCs w:val="24"/>
        </w:rPr>
        <w:t>Εντάξει, κ</w:t>
      </w:r>
      <w:r>
        <w:rPr>
          <w:rFonts w:eastAsia="Times New Roman"/>
          <w:szCs w:val="24"/>
        </w:rPr>
        <w:t xml:space="preserve">ύριε </w:t>
      </w:r>
      <w:proofErr w:type="spellStart"/>
      <w:r>
        <w:rPr>
          <w:rFonts w:eastAsia="Times New Roman"/>
          <w:szCs w:val="24"/>
        </w:rPr>
        <w:t>Δένδια</w:t>
      </w:r>
      <w:proofErr w:type="spellEnd"/>
      <w:r>
        <w:rPr>
          <w:rFonts w:eastAsia="Times New Roman"/>
          <w:szCs w:val="24"/>
        </w:rPr>
        <w:t>.</w:t>
      </w:r>
    </w:p>
    <w:p w14:paraId="44482E56" w14:textId="77777777" w:rsidR="00FC516A" w:rsidRDefault="00EA69A7">
      <w:pPr>
        <w:spacing w:line="600" w:lineRule="auto"/>
        <w:ind w:firstLine="720"/>
        <w:jc w:val="both"/>
        <w:rPr>
          <w:rFonts w:eastAsia="Times New Roman"/>
          <w:szCs w:val="24"/>
        </w:rPr>
      </w:pPr>
      <w:r>
        <w:rPr>
          <w:rFonts w:eastAsia="Times New Roman"/>
          <w:b/>
          <w:szCs w:val="24"/>
        </w:rPr>
        <w:t xml:space="preserve">ΝΙΚΟΛΑΟΣ ΔΕΝΔΙΑΣ: </w:t>
      </w:r>
      <w:r>
        <w:rPr>
          <w:rFonts w:eastAsia="Times New Roman"/>
          <w:szCs w:val="24"/>
        </w:rPr>
        <w:t xml:space="preserve">Ευχαριστώ. </w:t>
      </w:r>
    </w:p>
    <w:p w14:paraId="44482E57" w14:textId="77777777" w:rsidR="00FC516A" w:rsidRDefault="00EA69A7">
      <w:pPr>
        <w:spacing w:line="600" w:lineRule="auto"/>
        <w:ind w:firstLine="720"/>
        <w:jc w:val="both"/>
        <w:rPr>
          <w:rFonts w:eastAsia="Times New Roman"/>
          <w:szCs w:val="24"/>
        </w:rPr>
      </w:pPr>
      <w:r>
        <w:rPr>
          <w:rFonts w:eastAsia="Times New Roman"/>
          <w:szCs w:val="24"/>
        </w:rPr>
        <w:t xml:space="preserve">Για πέστε μου, ποιον εξυπηρετήσατε με τις απαλλαγές από τον ειδικό φόρο κατανάλωσης; Πως ανέχεστε τον εθνικό μεσάζοντα στις πωλήσεις όπλων, που σας προξένεψαν οι ΑΝΕΛ, ο οποίος βρέθηκε μάλιστα να έχει πουλήσει όπλα και στον </w:t>
      </w:r>
      <w:r>
        <w:rPr>
          <w:rFonts w:eastAsia="Times New Roman"/>
          <w:szCs w:val="24"/>
          <w:lang w:val="en-US"/>
        </w:rPr>
        <w:t>ISIS</w:t>
      </w:r>
      <w:r>
        <w:rPr>
          <w:rFonts w:eastAsia="Times New Roman"/>
          <w:szCs w:val="24"/>
        </w:rPr>
        <w:t xml:space="preserve">; </w:t>
      </w:r>
    </w:p>
    <w:p w14:paraId="44482E58" w14:textId="77777777" w:rsidR="00FC516A" w:rsidRDefault="00EA69A7">
      <w:pPr>
        <w:spacing w:line="600" w:lineRule="auto"/>
        <w:ind w:firstLine="720"/>
        <w:jc w:val="center"/>
        <w:rPr>
          <w:rFonts w:eastAsia="Times New Roman"/>
          <w:szCs w:val="24"/>
        </w:rPr>
      </w:pPr>
      <w:r>
        <w:rPr>
          <w:rFonts w:eastAsia="Times New Roman"/>
          <w:szCs w:val="24"/>
        </w:rPr>
        <w:t>(Θόρυβος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διαμαρτυρίες α</w:t>
      </w:r>
      <w:r>
        <w:rPr>
          <w:rFonts w:eastAsia="Times New Roman"/>
          <w:szCs w:val="24"/>
        </w:rPr>
        <w:t>πό την πτέρυγα του ΣΥΡΙΖΑ)</w:t>
      </w:r>
    </w:p>
    <w:p w14:paraId="44482E59" w14:textId="77777777" w:rsidR="00FC516A" w:rsidRDefault="00EA69A7">
      <w:pPr>
        <w:spacing w:line="600" w:lineRule="auto"/>
        <w:ind w:firstLine="720"/>
        <w:jc w:val="both"/>
        <w:rPr>
          <w:rFonts w:eastAsia="Times New Roman"/>
          <w:szCs w:val="24"/>
        </w:rPr>
      </w:pPr>
      <w:r>
        <w:rPr>
          <w:rFonts w:eastAsia="Times New Roman"/>
          <w:szCs w:val="24"/>
        </w:rPr>
        <w:t xml:space="preserve">Ξέρετε ο </w:t>
      </w:r>
      <w:r>
        <w:rPr>
          <w:rFonts w:eastAsia="Times New Roman"/>
          <w:szCs w:val="24"/>
          <w:lang w:val="en-US"/>
        </w:rPr>
        <w:t>ISIS</w:t>
      </w:r>
      <w:r>
        <w:rPr>
          <w:rFonts w:eastAsia="Times New Roman"/>
          <w:szCs w:val="24"/>
        </w:rPr>
        <w:t xml:space="preserve"> είναι αυτός που στην κάμερα κόβει</w:t>
      </w:r>
      <w:r>
        <w:rPr>
          <w:rFonts w:eastAsia="Times New Roman"/>
          <w:szCs w:val="24"/>
        </w:rPr>
        <w:t xml:space="preserve"> κεφάλια</w:t>
      </w:r>
      <w:r>
        <w:rPr>
          <w:rFonts w:eastAsia="Times New Roman"/>
          <w:szCs w:val="24"/>
        </w:rPr>
        <w:t>. Τόση αυθαιρεσία δεν έχει υπάρξει, όχι τα προηγούμενα σαράντα χρόνια, αλλά ουδέποτε από τη σύσταση του νέου ελληνικού κράτους.</w:t>
      </w:r>
    </w:p>
    <w:p w14:paraId="44482E5A" w14:textId="77777777" w:rsidR="00FC516A" w:rsidRDefault="00EA69A7">
      <w:pPr>
        <w:spacing w:line="600" w:lineRule="auto"/>
        <w:ind w:firstLine="720"/>
        <w:jc w:val="both"/>
        <w:rPr>
          <w:rFonts w:eastAsia="Times New Roman"/>
          <w:szCs w:val="24"/>
        </w:rPr>
      </w:pPr>
      <w:r>
        <w:rPr>
          <w:rFonts w:eastAsia="Times New Roman"/>
          <w:szCs w:val="24"/>
        </w:rPr>
        <w:t>Και για να κάνουμε τους καθαρούς μας λογαριασμ</w:t>
      </w:r>
      <w:r>
        <w:rPr>
          <w:rFonts w:eastAsia="Times New Roman"/>
          <w:szCs w:val="24"/>
        </w:rPr>
        <w:t xml:space="preserve">ούς: Τα σαράντα χρόνια της Μεταπολίτευσης έγιναν πολλά λάθη. Η χώρα όμως που παρέλαβε πραγματικά στο </w:t>
      </w:r>
      <w:r>
        <w:rPr>
          <w:rFonts w:eastAsia="Times New Roman"/>
          <w:szCs w:val="24"/>
        </w:rPr>
        <w:lastRenderedPageBreak/>
        <w:t xml:space="preserve">χείλος του γκρεμού ο Κωνσταντίνος Καραμανλής πήγε μπροστά. Και οι Έλληνες είδαν τη ζωή τους να αλλάζει. Το ΑΕΠ από 2.700 δολάρια </w:t>
      </w:r>
      <w:r>
        <w:rPr>
          <w:rFonts w:eastAsia="Times New Roman"/>
          <w:szCs w:val="24"/>
        </w:rPr>
        <w:t xml:space="preserve">το 1974, </w:t>
      </w:r>
      <w:r>
        <w:rPr>
          <w:rFonts w:eastAsia="Times New Roman"/>
          <w:szCs w:val="24"/>
        </w:rPr>
        <w:t>το 2013 ήταν σχεδ</w:t>
      </w:r>
      <w:r>
        <w:rPr>
          <w:rFonts w:eastAsia="Times New Roman"/>
          <w:szCs w:val="24"/>
        </w:rPr>
        <w:t xml:space="preserve">όν 22.000 δολάρια μέσα στην κρίση. </w:t>
      </w:r>
    </w:p>
    <w:p w14:paraId="44482E5B" w14:textId="77777777" w:rsidR="00FC516A" w:rsidRDefault="00EA69A7">
      <w:pPr>
        <w:spacing w:line="600" w:lineRule="auto"/>
        <w:ind w:firstLine="720"/>
        <w:jc w:val="both"/>
        <w:rPr>
          <w:rFonts w:eastAsia="Times New Roman"/>
          <w:szCs w:val="24"/>
        </w:rPr>
      </w:pPr>
      <w:r>
        <w:rPr>
          <w:rFonts w:eastAsia="Times New Roman"/>
          <w:szCs w:val="24"/>
        </w:rPr>
        <w:t>Εσείς, αυτά τα σαράντα χρόνια όλα τι κάνατε; Εσείς, επικροτούσατε στα λάθη και αντιδρούσατε στα σωστά. Ζητούσατε μόνο δαπάνες και μόνο προσλήψεις. Δεν είστε η απάντηση στο πρόβλημα. Είστε το απότοκο της κρίσης. Η εκλογής</w:t>
      </w:r>
      <w:r>
        <w:rPr>
          <w:rFonts w:eastAsia="Times New Roman"/>
          <w:szCs w:val="24"/>
        </w:rPr>
        <w:t xml:space="preserve"> σας είναι προϊόν κοινωνικής απορίας, είστε αποτέλεσμα εξαπάτησης της κοινωνίας με ψεύδη, είστε επιζήμιοι για τον τόπο. </w:t>
      </w:r>
    </w:p>
    <w:p w14:paraId="44482E5C" w14:textId="77777777" w:rsidR="00FC516A" w:rsidRDefault="00EA69A7">
      <w:pPr>
        <w:spacing w:line="600" w:lineRule="auto"/>
        <w:ind w:firstLine="720"/>
        <w:jc w:val="both"/>
        <w:rPr>
          <w:rFonts w:eastAsia="Times New Roman"/>
          <w:szCs w:val="24"/>
        </w:rPr>
      </w:pPr>
      <w:r>
        <w:rPr>
          <w:rFonts w:eastAsia="Times New Roman"/>
          <w:szCs w:val="24"/>
        </w:rPr>
        <w:t>Και νομίζω ότι όλοι συμφωνούν τώρα, ότι αυτός ο προϋπολογισμός είναι και ο τελευταίος σας. Ο δικός μας θα είναι αναπτυξιακός, γιατί όπω</w:t>
      </w:r>
      <w:r>
        <w:rPr>
          <w:rFonts w:eastAsia="Times New Roman"/>
          <w:szCs w:val="24"/>
        </w:rPr>
        <w:t>ς ρητά έχει δεσμευτεί ο κ. Μητσοτάκης, θα περιορίσουμε τους φόρους και τις ασφαλιστικές εισφορές, θα αξιοποιήσουμε πλήρως τα διαθέσιμα εργαλεία, ώστε να εισρεύσουν κεφάλαια και να γίνουν επενδύσεις που θα μειώνουν την ανεργία. Και επειδή η κοινωνία έχει βά</w:t>
      </w:r>
      <w:r>
        <w:rPr>
          <w:rFonts w:eastAsia="Times New Roman"/>
          <w:szCs w:val="24"/>
        </w:rPr>
        <w:t xml:space="preserve">ρβαρα εξαπατηθεί, θέλουμε ξεκάθαρα να ξέρει πού βρισκόμαστε. </w:t>
      </w:r>
    </w:p>
    <w:p w14:paraId="44482E5D" w14:textId="77777777" w:rsidR="00FC516A" w:rsidRDefault="00EA69A7">
      <w:pPr>
        <w:spacing w:line="600" w:lineRule="auto"/>
        <w:ind w:firstLine="720"/>
        <w:jc w:val="both"/>
        <w:rPr>
          <w:rFonts w:eastAsia="Times New Roman"/>
          <w:szCs w:val="24"/>
        </w:rPr>
      </w:pPr>
      <w:r>
        <w:rPr>
          <w:rFonts w:eastAsia="Times New Roman"/>
          <w:szCs w:val="24"/>
        </w:rPr>
        <w:t>Εμείς, κυρίες και κύριοι συνάδελφοι, πιστεύουμε στη δύναμη της ελεύθερης οικονομίας, στη δύναμη του ελεύθερου ανθρώπου, στη συνάρθρωση του κράτους, της αγοράς και της κοινωνίας, στην ατομική συν</w:t>
      </w:r>
      <w:r>
        <w:rPr>
          <w:rFonts w:eastAsia="Times New Roman"/>
          <w:szCs w:val="24"/>
        </w:rPr>
        <w:t xml:space="preserve">είδηση και ευθύνη. Πιστεύουμε στον ορθολογισμό, στην ανεκτικότητα, στον πλουραλισμό των απόψεων, στην πολιτική ευπρέπεια, στον κριτικό λόγο, στο μέτρο, στην κοινωνική ευαισθησία, στη στήριξη </w:t>
      </w:r>
      <w:r>
        <w:rPr>
          <w:rFonts w:eastAsia="Times New Roman"/>
          <w:szCs w:val="24"/>
        </w:rPr>
        <w:lastRenderedPageBreak/>
        <w:t>και λειτουργία των θεσμών, χωρίς τους οποίους δεν υπάρχει δημοκρα</w:t>
      </w:r>
      <w:r>
        <w:rPr>
          <w:rFonts w:eastAsia="Times New Roman"/>
          <w:szCs w:val="24"/>
        </w:rPr>
        <w:t>τία, στα θεσμικά αντίβαρα, στο σεβασμό της δικαιοσύνης, στην αυθεντία και την εμβάθυνση του κράτους-δικαίου. Πιστεύουμε στο δικαίωμα του πολίτη στην ασφάλεια, στην παράδοση του ιδρυτή μας, του Κωνσταντίνου Καραμανλή. Πιστεύουμε στην ειλικρίνεια απέναντι στ</w:t>
      </w:r>
      <w:r>
        <w:rPr>
          <w:rFonts w:eastAsia="Times New Roman"/>
          <w:szCs w:val="24"/>
        </w:rPr>
        <w:t xml:space="preserve">η νέα γενιά των Ελλήνων, στην ευκαιρία που τους οφείλουμε στο μέλλον τους, στο μέλλον της πατρίδας. </w:t>
      </w:r>
    </w:p>
    <w:p w14:paraId="44482E5E" w14:textId="77777777" w:rsidR="00FC516A" w:rsidRDefault="00EA69A7">
      <w:pPr>
        <w:spacing w:line="600" w:lineRule="auto"/>
        <w:ind w:firstLine="720"/>
        <w:jc w:val="both"/>
        <w:rPr>
          <w:rFonts w:eastAsia="Times New Roman"/>
          <w:szCs w:val="24"/>
        </w:rPr>
      </w:pPr>
      <w:r>
        <w:rPr>
          <w:rFonts w:eastAsia="Times New Roman"/>
          <w:szCs w:val="24"/>
        </w:rPr>
        <w:t>Στεκόμαστε κάθετοι απέναντι στο</w:t>
      </w:r>
      <w:r>
        <w:rPr>
          <w:rFonts w:eastAsia="Times New Roman"/>
          <w:szCs w:val="24"/>
        </w:rPr>
        <w:t>ν</w:t>
      </w:r>
      <w:r>
        <w:rPr>
          <w:rFonts w:eastAsia="Times New Roman"/>
          <w:szCs w:val="24"/>
        </w:rPr>
        <w:t xml:space="preserve"> λαϊκισμό και το ψέμα. Απέναντι στη διάβρωση των θεσμών. Απέναντι στην απόπειρα άλωσης του κρατικού μηχανισμού. Απέναντι στ</w:t>
      </w:r>
      <w:r>
        <w:rPr>
          <w:rFonts w:eastAsia="Times New Roman"/>
          <w:szCs w:val="24"/>
        </w:rPr>
        <w:t xml:space="preserve">η ρηχή </w:t>
      </w:r>
      <w:proofErr w:type="spellStart"/>
      <w:r>
        <w:rPr>
          <w:rFonts w:eastAsia="Times New Roman"/>
          <w:szCs w:val="24"/>
        </w:rPr>
        <w:t>πολιτικάντικη</w:t>
      </w:r>
      <w:proofErr w:type="spellEnd"/>
      <w:r>
        <w:rPr>
          <w:rFonts w:eastAsia="Times New Roman"/>
          <w:szCs w:val="24"/>
        </w:rPr>
        <w:t xml:space="preserve"> ηθικολογία που μετατρέπει τον πολιτικό διάλογο σε κυνήγι μαγισσών. Απέναντι στις πολιτικές </w:t>
      </w:r>
      <w:proofErr w:type="spellStart"/>
      <w:r>
        <w:rPr>
          <w:rFonts w:eastAsia="Times New Roman"/>
          <w:szCs w:val="24"/>
        </w:rPr>
        <w:t>τερατογενέσεις</w:t>
      </w:r>
      <w:proofErr w:type="spellEnd"/>
      <w:r>
        <w:rPr>
          <w:rFonts w:eastAsia="Times New Roman"/>
          <w:szCs w:val="24"/>
        </w:rPr>
        <w:t xml:space="preserve">, όπως η </w:t>
      </w:r>
      <w:r>
        <w:rPr>
          <w:rFonts w:eastAsia="Times New Roman"/>
          <w:szCs w:val="24"/>
        </w:rPr>
        <w:t xml:space="preserve">συγκυβέρνηση </w:t>
      </w:r>
      <w:r>
        <w:rPr>
          <w:rFonts w:eastAsia="Times New Roman"/>
          <w:szCs w:val="24"/>
        </w:rPr>
        <w:t>με τους ΑΝΕΛ. Απέναντι στον ναρκισσιστικό αριστερισμό, όπως η συμπόρευση με τύπους «</w:t>
      </w:r>
      <w:proofErr w:type="spellStart"/>
      <w:r>
        <w:rPr>
          <w:rFonts w:eastAsia="Times New Roman"/>
          <w:szCs w:val="24"/>
        </w:rPr>
        <w:t>Βαρουφάκη</w:t>
      </w:r>
      <w:proofErr w:type="spellEnd"/>
      <w:r>
        <w:rPr>
          <w:rFonts w:eastAsia="Times New Roman"/>
          <w:szCs w:val="24"/>
        </w:rPr>
        <w:t>», που έθεσε τη</w:t>
      </w:r>
      <w:r>
        <w:rPr>
          <w:rFonts w:eastAsia="Times New Roman"/>
          <w:szCs w:val="24"/>
        </w:rPr>
        <w:t xml:space="preserve"> χώρα σε υπαρξιακό κίνδυνο. Απέναντι στις </w:t>
      </w:r>
      <w:proofErr w:type="spellStart"/>
      <w:r>
        <w:rPr>
          <w:rFonts w:eastAsia="Times New Roman"/>
          <w:szCs w:val="24"/>
        </w:rPr>
        <w:t>διλημματικές</w:t>
      </w:r>
      <w:proofErr w:type="spellEnd"/>
      <w:r>
        <w:rPr>
          <w:rFonts w:eastAsia="Times New Roman"/>
          <w:szCs w:val="24"/>
        </w:rPr>
        <w:t xml:space="preserve">, ψευδεπίγραφες υπεραπλουστεύσεις. Απέναντι στον αυταρχισμό της άγνοιας και της έλλειψης προτάσεων. Απέναντι στον εκχυδαϊσμό της πολιτικής ζωής. Απέναντι στον διχασμό της κοινωνίας. Πιστεύουμε πάνω απ’ </w:t>
      </w:r>
      <w:r>
        <w:rPr>
          <w:rFonts w:eastAsia="Times New Roman"/>
          <w:szCs w:val="24"/>
        </w:rPr>
        <w:t>όλα στην εθνική ενότητα και τη σύνθεση.</w:t>
      </w:r>
    </w:p>
    <w:p w14:paraId="44482E5F" w14:textId="77777777" w:rsidR="00FC516A" w:rsidRDefault="00EA69A7">
      <w:pPr>
        <w:spacing w:after="0" w:line="600" w:lineRule="auto"/>
        <w:ind w:firstLine="720"/>
        <w:jc w:val="both"/>
        <w:rPr>
          <w:rFonts w:eastAsia="Times New Roman"/>
          <w:szCs w:val="24"/>
        </w:rPr>
      </w:pPr>
      <w:r>
        <w:rPr>
          <w:rFonts w:eastAsia="Times New Roman"/>
          <w:szCs w:val="24"/>
        </w:rPr>
        <w:t xml:space="preserve">Να ξέρετε ότι ο πρώτος προϋπολογισμός που θα φέρουμε, ο προϋπολογισμός του </w:t>
      </w:r>
      <w:r>
        <w:rPr>
          <w:rFonts w:eastAsia="Times New Roman"/>
          <w:szCs w:val="24"/>
        </w:rPr>
        <w:t xml:space="preserve">Κυριάκου </w:t>
      </w:r>
      <w:r>
        <w:rPr>
          <w:rFonts w:eastAsia="Times New Roman"/>
          <w:szCs w:val="24"/>
        </w:rPr>
        <w:t xml:space="preserve">Μητσοτάκη, θα είναι δίκαιος, χωρίς ταξικό πρόσημο, γιατί εμείς δεν έχουμε ταξικό πρόσημο, όπως δεν έχουμε και ταξικούς εχθρούς. </w:t>
      </w:r>
    </w:p>
    <w:p w14:paraId="44482E60" w14:textId="77777777" w:rsidR="00FC516A" w:rsidRDefault="00EA69A7">
      <w:pPr>
        <w:spacing w:line="600" w:lineRule="auto"/>
        <w:ind w:firstLine="709"/>
        <w:jc w:val="center"/>
        <w:rPr>
          <w:rFonts w:eastAsia="Times New Roman"/>
          <w:szCs w:val="24"/>
        </w:rPr>
      </w:pPr>
      <w:r>
        <w:rPr>
          <w:rFonts w:eastAsia="Times New Roman"/>
          <w:szCs w:val="24"/>
        </w:rPr>
        <w:t>(Θό</w:t>
      </w:r>
      <w:r>
        <w:rPr>
          <w:rFonts w:eastAsia="Times New Roman"/>
          <w:szCs w:val="24"/>
        </w:rPr>
        <w:t>ρυβος - διαμαρτυρίες από την πτέρυγα του ΣΥΡΙΖΑ)</w:t>
      </w:r>
    </w:p>
    <w:p w14:paraId="44482E61" w14:textId="77777777" w:rsidR="00FC516A" w:rsidRDefault="00EA69A7">
      <w:pPr>
        <w:spacing w:after="0" w:line="600" w:lineRule="auto"/>
        <w:ind w:firstLine="720"/>
        <w:jc w:val="both"/>
        <w:rPr>
          <w:rFonts w:eastAsia="Times New Roman"/>
          <w:szCs w:val="24"/>
        </w:rPr>
      </w:pPr>
      <w:r>
        <w:rPr>
          <w:rFonts w:eastAsia="Times New Roman"/>
          <w:b/>
          <w:szCs w:val="24"/>
        </w:rPr>
        <w:lastRenderedPageBreak/>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Ησυχία, παρακαλώ.</w:t>
      </w:r>
    </w:p>
    <w:p w14:paraId="44482E62" w14:textId="77777777" w:rsidR="00FC516A" w:rsidRDefault="00EA69A7">
      <w:pPr>
        <w:spacing w:after="0" w:line="600" w:lineRule="auto"/>
        <w:ind w:firstLine="720"/>
        <w:jc w:val="both"/>
        <w:rPr>
          <w:rFonts w:eastAsia="Times New Roman"/>
          <w:szCs w:val="24"/>
        </w:rPr>
      </w:pPr>
      <w:r>
        <w:rPr>
          <w:rFonts w:eastAsia="Times New Roman"/>
          <w:b/>
          <w:szCs w:val="24"/>
        </w:rPr>
        <w:t>ΝΙΚΟΛΑΟΣ ΔΕΝΔΙΑΣ:</w:t>
      </w:r>
      <w:r>
        <w:rPr>
          <w:rFonts w:eastAsia="Times New Roman"/>
          <w:szCs w:val="24"/>
        </w:rPr>
        <w:t xml:space="preserve"> Έχουμε συμπαραστάτες και συμμάχους όλους τους Έλληνες στη μάχη για την πρόοδο.</w:t>
      </w:r>
    </w:p>
    <w:p w14:paraId="44482E63" w14:textId="77777777" w:rsidR="00FC516A" w:rsidRDefault="00EA69A7">
      <w:pPr>
        <w:spacing w:after="0" w:line="600" w:lineRule="auto"/>
        <w:ind w:firstLine="720"/>
        <w:jc w:val="both"/>
        <w:rPr>
          <w:rFonts w:eastAsia="Times New Roman"/>
          <w:szCs w:val="24"/>
        </w:rPr>
      </w:pPr>
      <w:r>
        <w:rPr>
          <w:rFonts w:eastAsia="Times New Roman"/>
          <w:szCs w:val="24"/>
        </w:rPr>
        <w:t>Εσείς, κυρίες και κύριοι, δοκιμαστήκατε και αποτύχατε. Αν ξέρετ</w:t>
      </w:r>
      <w:r>
        <w:rPr>
          <w:rFonts w:eastAsia="Times New Roman"/>
          <w:szCs w:val="24"/>
        </w:rPr>
        <w:t xml:space="preserve">ε, υπάρχει ένας πίνακας του Ρέμπραντ, στον οποίον κατεβαίνει ο Θεός και λέει στον βασιλιά </w:t>
      </w:r>
      <w:proofErr w:type="spellStart"/>
      <w:r>
        <w:rPr>
          <w:rFonts w:eastAsia="Times New Roman"/>
          <w:szCs w:val="24"/>
        </w:rPr>
        <w:t>Βαλτάσαρ</w:t>
      </w:r>
      <w:proofErr w:type="spellEnd"/>
      <w:r>
        <w:rPr>
          <w:rFonts w:eastAsia="Times New Roman"/>
          <w:szCs w:val="24"/>
        </w:rPr>
        <w:t>:</w:t>
      </w:r>
      <w:r>
        <w:rPr>
          <w:rFonts w:eastAsia="Times New Roman"/>
          <w:szCs w:val="24"/>
        </w:rPr>
        <w:t xml:space="preserve"> «</w:t>
      </w:r>
      <w:proofErr w:type="spellStart"/>
      <w:r>
        <w:rPr>
          <w:rFonts w:eastAsia="Times New Roman"/>
          <w:szCs w:val="24"/>
        </w:rPr>
        <w:t>Μενέ</w:t>
      </w:r>
      <w:proofErr w:type="spellEnd"/>
      <w:r>
        <w:rPr>
          <w:rFonts w:eastAsia="Times New Roman"/>
          <w:szCs w:val="24"/>
        </w:rPr>
        <w:t xml:space="preserve">, </w:t>
      </w:r>
      <w:proofErr w:type="spellStart"/>
      <w:r>
        <w:rPr>
          <w:rFonts w:eastAsia="Times New Roman"/>
          <w:szCs w:val="24"/>
        </w:rPr>
        <w:t>μενέ</w:t>
      </w:r>
      <w:proofErr w:type="spellEnd"/>
      <w:r>
        <w:rPr>
          <w:rFonts w:eastAsia="Times New Roman"/>
          <w:szCs w:val="24"/>
        </w:rPr>
        <w:t xml:space="preserve">, </w:t>
      </w:r>
      <w:proofErr w:type="spellStart"/>
      <w:r>
        <w:rPr>
          <w:rFonts w:eastAsia="Times New Roman"/>
          <w:szCs w:val="24"/>
        </w:rPr>
        <w:t>θεκέλ</w:t>
      </w:r>
      <w:proofErr w:type="spellEnd"/>
      <w:r>
        <w:rPr>
          <w:rFonts w:eastAsia="Times New Roman"/>
          <w:szCs w:val="24"/>
        </w:rPr>
        <w:t xml:space="preserve">, </w:t>
      </w:r>
      <w:proofErr w:type="spellStart"/>
      <w:r>
        <w:rPr>
          <w:rFonts w:eastAsia="Times New Roman"/>
          <w:szCs w:val="24"/>
        </w:rPr>
        <w:t>ουφαρσίν</w:t>
      </w:r>
      <w:proofErr w:type="spellEnd"/>
      <w:r>
        <w:rPr>
          <w:rFonts w:eastAsia="Times New Roman"/>
          <w:szCs w:val="24"/>
        </w:rPr>
        <w:t>»</w:t>
      </w:r>
      <w:r>
        <w:rPr>
          <w:rFonts w:eastAsia="Times New Roman"/>
          <w:szCs w:val="24"/>
        </w:rPr>
        <w:t xml:space="preserve">. Σημαίνει: «Σε μέτρησα και βρέθηκες λειψός». Η κοινωνία, λοιπόν, σας μέτρησε και βρεθήκατε </w:t>
      </w:r>
      <w:proofErr w:type="spellStart"/>
      <w:r>
        <w:rPr>
          <w:rFonts w:eastAsia="Times New Roman"/>
          <w:szCs w:val="24"/>
        </w:rPr>
        <w:t>ελλιποβαρείς</w:t>
      </w:r>
      <w:proofErr w:type="spellEnd"/>
      <w:r>
        <w:rPr>
          <w:rFonts w:eastAsia="Times New Roman"/>
          <w:szCs w:val="24"/>
        </w:rPr>
        <w:t xml:space="preserve">. </w:t>
      </w:r>
    </w:p>
    <w:p w14:paraId="44482E64" w14:textId="77777777" w:rsidR="00FC516A" w:rsidRDefault="00EA69A7">
      <w:pPr>
        <w:spacing w:after="0" w:line="600" w:lineRule="auto"/>
        <w:ind w:firstLine="720"/>
        <w:jc w:val="both"/>
        <w:rPr>
          <w:rFonts w:eastAsia="Times New Roman"/>
          <w:szCs w:val="24"/>
        </w:rPr>
      </w:pPr>
      <w:r>
        <w:rPr>
          <w:rFonts w:eastAsia="Times New Roman"/>
          <w:szCs w:val="24"/>
        </w:rPr>
        <w:t>Μέρες γιορτινές, λοι</w:t>
      </w:r>
      <w:r>
        <w:rPr>
          <w:rFonts w:eastAsia="Times New Roman"/>
          <w:szCs w:val="24"/>
        </w:rPr>
        <w:t>πόν, που έρχονται, σας προτρέπω να ακούσετε την ευχή της συντριπτικής πλειοψηφίας των συμπολιτών μας «Και του χρόνου με το καλό στο σπίτι σας»</w:t>
      </w:r>
      <w:r>
        <w:rPr>
          <w:rFonts w:eastAsia="Times New Roman"/>
          <w:szCs w:val="24"/>
        </w:rPr>
        <w:t>!</w:t>
      </w:r>
    </w:p>
    <w:p w14:paraId="44482E65" w14:textId="77777777" w:rsidR="00FC516A" w:rsidRDefault="00EA69A7">
      <w:pPr>
        <w:spacing w:line="600" w:lineRule="auto"/>
        <w:ind w:firstLine="709"/>
        <w:jc w:val="center"/>
        <w:rPr>
          <w:rFonts w:eastAsia="Times New Roman"/>
          <w:szCs w:val="24"/>
        </w:rPr>
      </w:pPr>
      <w:r>
        <w:rPr>
          <w:rFonts w:eastAsia="Times New Roman"/>
          <w:szCs w:val="24"/>
        </w:rPr>
        <w:t>(Χειροκροτήματα από την πτέρυγα της Νέας Δημοκρατίας)</w:t>
      </w:r>
    </w:p>
    <w:p w14:paraId="44482E66" w14:textId="77777777" w:rsidR="00FC516A" w:rsidRDefault="00EA69A7">
      <w:pPr>
        <w:spacing w:after="0" w:line="600" w:lineRule="auto"/>
        <w:ind w:firstLine="720"/>
        <w:jc w:val="both"/>
        <w:rPr>
          <w:rFonts w:eastAsia="Times New Roman"/>
          <w:szCs w:val="24"/>
        </w:rPr>
      </w:pPr>
      <w:r>
        <w:rPr>
          <w:rFonts w:eastAsia="Times New Roman"/>
          <w:b/>
          <w:szCs w:val="24"/>
        </w:rPr>
        <w:t xml:space="preserve">ΠΡΟΕΔΡΟΣ (Νικόλαος </w:t>
      </w:r>
      <w:proofErr w:type="spellStart"/>
      <w:r>
        <w:rPr>
          <w:rFonts w:eastAsia="Times New Roman"/>
          <w:b/>
          <w:szCs w:val="24"/>
        </w:rPr>
        <w:t>Βούτσης</w:t>
      </w:r>
      <w:proofErr w:type="spellEnd"/>
      <w:r>
        <w:rPr>
          <w:rFonts w:eastAsia="Times New Roman"/>
          <w:b/>
          <w:szCs w:val="24"/>
        </w:rPr>
        <w:t>):</w:t>
      </w:r>
      <w:r>
        <w:rPr>
          <w:rFonts w:eastAsia="Times New Roman"/>
          <w:szCs w:val="24"/>
        </w:rPr>
        <w:t xml:space="preserve"> Όλοι στα σπίτια μας θα πάμε τ</w:t>
      </w:r>
      <w:r>
        <w:rPr>
          <w:rFonts w:eastAsia="Times New Roman"/>
          <w:szCs w:val="24"/>
        </w:rPr>
        <w:t xml:space="preserve">ις γιορτές, κύριε </w:t>
      </w:r>
      <w:proofErr w:type="spellStart"/>
      <w:r>
        <w:rPr>
          <w:rFonts w:eastAsia="Times New Roman"/>
          <w:szCs w:val="24"/>
        </w:rPr>
        <w:t>Δένδια</w:t>
      </w:r>
      <w:proofErr w:type="spellEnd"/>
      <w:r>
        <w:rPr>
          <w:rFonts w:eastAsia="Times New Roman"/>
          <w:szCs w:val="24"/>
        </w:rPr>
        <w:t>. Να είστε καλά!</w:t>
      </w:r>
    </w:p>
    <w:p w14:paraId="44482E67" w14:textId="77777777" w:rsidR="00FC516A" w:rsidRDefault="00EA69A7">
      <w:pPr>
        <w:spacing w:after="0" w:line="600" w:lineRule="auto"/>
        <w:ind w:firstLine="720"/>
        <w:jc w:val="both"/>
        <w:rPr>
          <w:rFonts w:eastAsia="Times New Roman"/>
          <w:szCs w:val="24"/>
        </w:rPr>
      </w:pPr>
      <w:r>
        <w:rPr>
          <w:rFonts w:eastAsia="Times New Roman"/>
          <w:szCs w:val="24"/>
        </w:rPr>
        <w:t>Ο κ. Κουτσούκος έχει τον λόγο.</w:t>
      </w:r>
    </w:p>
    <w:p w14:paraId="44482E68" w14:textId="77777777" w:rsidR="00FC516A" w:rsidRDefault="00EA69A7">
      <w:pPr>
        <w:spacing w:after="0"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Ευχαριστώ, κύριε Πρόεδρε.</w:t>
      </w:r>
    </w:p>
    <w:p w14:paraId="44482E69" w14:textId="77777777" w:rsidR="00FC516A" w:rsidRDefault="00EA69A7">
      <w:pPr>
        <w:spacing w:after="0" w:line="600" w:lineRule="auto"/>
        <w:ind w:firstLine="720"/>
        <w:jc w:val="both"/>
        <w:rPr>
          <w:rFonts w:eastAsia="Times New Roman"/>
          <w:szCs w:val="24"/>
        </w:rPr>
      </w:pPr>
      <w:r>
        <w:rPr>
          <w:rFonts w:eastAsia="Times New Roman"/>
          <w:szCs w:val="24"/>
        </w:rPr>
        <w:t xml:space="preserve">Κυρίες και κύριοι Βουλευτές, σύμφωνα με την Κυβέρνηση, ο </w:t>
      </w:r>
      <w:r>
        <w:rPr>
          <w:rFonts w:eastAsia="Times New Roman"/>
          <w:szCs w:val="24"/>
        </w:rPr>
        <w:t xml:space="preserve">προϋπολογισμός </w:t>
      </w:r>
      <w:r>
        <w:rPr>
          <w:rFonts w:eastAsia="Times New Roman"/>
          <w:szCs w:val="24"/>
        </w:rPr>
        <w:t xml:space="preserve">του 2018 είναι ο τελευταίος που κατατίθεται στο πλαίσιο των προγραμμάτων δημοσιονομικής προσαρμογής και σηματοδοτεί την έξοδο της χώρας απ’ αυτήν την περίοδο. Αλήθεια ή ψέματα; Προφανώς και δεν πρόκειται για αλήθεια. </w:t>
      </w:r>
    </w:p>
    <w:p w14:paraId="44482E6A" w14:textId="77777777" w:rsidR="00FC516A" w:rsidRDefault="00EA69A7">
      <w:pPr>
        <w:spacing w:line="600" w:lineRule="auto"/>
        <w:ind w:firstLine="720"/>
        <w:jc w:val="both"/>
        <w:rPr>
          <w:rFonts w:eastAsia="Times New Roman"/>
          <w:szCs w:val="24"/>
        </w:rPr>
      </w:pPr>
      <w:r>
        <w:rPr>
          <w:rFonts w:eastAsia="Times New Roman"/>
          <w:szCs w:val="24"/>
        </w:rPr>
        <w:lastRenderedPageBreak/>
        <w:t>Κύριε συνάδελφε της Πλειοψηφίας, οι πρ</w:t>
      </w:r>
      <w:r>
        <w:rPr>
          <w:rFonts w:eastAsia="Times New Roman"/>
          <w:szCs w:val="24"/>
        </w:rPr>
        <w:t xml:space="preserve">οϋπολογισμοί του 2019 και του 2020, όποιος και να τους καταθέσει, θα ενσωματώνουν μέτρα 4,9 δισεκατομμυρίων που η Κυβέρνησή σας έχει ήδη </w:t>
      </w:r>
      <w:proofErr w:type="spellStart"/>
      <w:r>
        <w:rPr>
          <w:rFonts w:eastAsia="Times New Roman"/>
          <w:szCs w:val="24"/>
        </w:rPr>
        <w:t>προνομοθετήσει</w:t>
      </w:r>
      <w:proofErr w:type="spellEnd"/>
      <w:r>
        <w:rPr>
          <w:rFonts w:eastAsia="Times New Roman"/>
          <w:szCs w:val="24"/>
        </w:rPr>
        <w:t xml:space="preserve"> με το αποκαλούμενο «τέταρτο μνημόνιο». Πρόκειται για την περικοπή της προσωπικής διαφοράς του νόμου </w:t>
      </w:r>
      <w:proofErr w:type="spellStart"/>
      <w:r>
        <w:rPr>
          <w:rFonts w:eastAsia="Times New Roman"/>
          <w:szCs w:val="24"/>
        </w:rPr>
        <w:t>Κατρ</w:t>
      </w:r>
      <w:r>
        <w:rPr>
          <w:rFonts w:eastAsia="Times New Roman"/>
          <w:szCs w:val="24"/>
        </w:rPr>
        <w:t>ούγκαλου</w:t>
      </w:r>
      <w:proofErr w:type="spellEnd"/>
      <w:r>
        <w:rPr>
          <w:rFonts w:eastAsia="Times New Roman"/>
          <w:szCs w:val="24"/>
        </w:rPr>
        <w:t xml:space="preserve"> και για τη μείωση του αφορολόγητου. Παράλληλα, η Κυβέρνηση έχει δεσμεύσει τη χώρα με υπερβολικά πρωτογενή πλεονάσματα 3,5% του ΑΕΠ μέχρι το 2021, 2% μέχρι το 2060 και τη δημόσια περιουσία στο λεγόμενο </w:t>
      </w:r>
      <w:proofErr w:type="spellStart"/>
      <w:r>
        <w:rPr>
          <w:rFonts w:eastAsia="Times New Roman"/>
          <w:szCs w:val="24"/>
        </w:rPr>
        <w:t>υπερταμείο</w:t>
      </w:r>
      <w:proofErr w:type="spellEnd"/>
      <w:r>
        <w:rPr>
          <w:rFonts w:eastAsia="Times New Roman"/>
          <w:szCs w:val="24"/>
        </w:rPr>
        <w:t>.</w:t>
      </w:r>
    </w:p>
    <w:p w14:paraId="44482E6B" w14:textId="77777777" w:rsidR="00FC516A" w:rsidRDefault="00EA69A7">
      <w:pPr>
        <w:spacing w:after="0" w:line="600" w:lineRule="auto"/>
        <w:ind w:firstLine="720"/>
        <w:jc w:val="both"/>
        <w:rPr>
          <w:rFonts w:eastAsia="Times New Roman"/>
          <w:szCs w:val="24"/>
        </w:rPr>
      </w:pPr>
      <w:r>
        <w:rPr>
          <w:rFonts w:eastAsia="Times New Roman"/>
          <w:szCs w:val="24"/>
        </w:rPr>
        <w:t>Κυρίες και κύριοι συνάδελφοι, πρόκ</w:t>
      </w:r>
      <w:r>
        <w:rPr>
          <w:rFonts w:eastAsia="Times New Roman"/>
          <w:szCs w:val="24"/>
        </w:rPr>
        <w:t>ειται για δεσμεύσεις -παρακαλώ συγκρατήστε τον αριθμό- 24,5 δισεκατομμυρίων για την επόμενη της υποτιθέμενης εξόδου τριετία, δηλαδή πάνω από 1 δισεκατομμύριο από την αύξηση του ΑΕΠ που θα έχουμε τα επόμενα χρόνια. Θα έχουμε, δηλαδή, συνέχιση της ίδιας πολι</w:t>
      </w:r>
      <w:r>
        <w:rPr>
          <w:rFonts w:eastAsia="Times New Roman"/>
          <w:szCs w:val="24"/>
        </w:rPr>
        <w:t xml:space="preserve">τικής φορολογικής αφαίμαξης και τα επόμενα χρόνια για να επιτευχθούν τελικά τα υψηλά πρωτογενή πλεονάσματα, τα ματωμένα, όπως μας έλεγε ο κ. Τσίπρας. </w:t>
      </w:r>
    </w:p>
    <w:p w14:paraId="44482E6C" w14:textId="77777777" w:rsidR="00FC516A" w:rsidRDefault="00EA69A7">
      <w:pPr>
        <w:spacing w:line="600" w:lineRule="auto"/>
        <w:ind w:firstLine="720"/>
        <w:jc w:val="both"/>
        <w:rPr>
          <w:rFonts w:eastAsia="Times New Roman"/>
          <w:szCs w:val="24"/>
        </w:rPr>
      </w:pPr>
      <w:r>
        <w:rPr>
          <w:rFonts w:eastAsia="Times New Roman"/>
          <w:szCs w:val="24"/>
        </w:rPr>
        <w:t xml:space="preserve">Δεν </w:t>
      </w:r>
      <w:r>
        <w:rPr>
          <w:rFonts w:eastAsia="Times New Roman"/>
          <w:szCs w:val="24"/>
        </w:rPr>
        <w:t>μιλάτε</w:t>
      </w:r>
      <w:r>
        <w:rPr>
          <w:rFonts w:eastAsia="Times New Roman"/>
          <w:szCs w:val="24"/>
        </w:rPr>
        <w:t>, λοιπόν, τη γλώσσα της αλήθειας και είναι η πολλοστή φορά που συμβαίνει αυτό, καθώς όταν έρθει</w:t>
      </w:r>
      <w:r>
        <w:rPr>
          <w:rFonts w:eastAsia="Times New Roman"/>
          <w:szCs w:val="24"/>
        </w:rPr>
        <w:t xml:space="preserve"> η ώρα να παραδώσει αυτή η Κυβέρνηση, θα παραδώσει μια χώρα δεσμευμένη στη διαρκή λιτότητα, με υπονομευμένη την προοπτική της ανάπτυξης και της πραγματικής εξόδου από τα μνημόνια και την κρίση.</w:t>
      </w:r>
    </w:p>
    <w:p w14:paraId="44482E6D" w14:textId="77777777" w:rsidR="00FC516A" w:rsidRDefault="00EA69A7">
      <w:pPr>
        <w:spacing w:after="0" w:line="600" w:lineRule="auto"/>
        <w:ind w:firstLine="720"/>
        <w:jc w:val="both"/>
        <w:rPr>
          <w:rFonts w:eastAsia="Times New Roman"/>
          <w:szCs w:val="24"/>
        </w:rPr>
      </w:pPr>
      <w:r>
        <w:rPr>
          <w:rFonts w:eastAsia="Times New Roman"/>
          <w:szCs w:val="24"/>
        </w:rPr>
        <w:t xml:space="preserve">Ο τρίτος </w:t>
      </w:r>
      <w:r>
        <w:rPr>
          <w:rFonts w:eastAsia="Times New Roman"/>
          <w:szCs w:val="24"/>
        </w:rPr>
        <w:t xml:space="preserve">προϋπολογισμός </w:t>
      </w:r>
      <w:r>
        <w:rPr>
          <w:rFonts w:eastAsia="Times New Roman"/>
          <w:szCs w:val="24"/>
        </w:rPr>
        <w:t>που συζητάμε σήμερα είναι συνέχεια των</w:t>
      </w:r>
      <w:r>
        <w:rPr>
          <w:rFonts w:eastAsia="Times New Roman"/>
          <w:szCs w:val="24"/>
        </w:rPr>
        <w:t xml:space="preserve"> δύο προηγούμενων, με την ίδια ακριβώς λογική των μέτρων και των περικοπών, όπως δεσμεύσατε τη χώρα με το τρίτο, αχρείαστο και επαχθέστερο μνημόνιο.</w:t>
      </w:r>
    </w:p>
    <w:p w14:paraId="44482E6E" w14:textId="77777777" w:rsidR="00FC516A" w:rsidRDefault="00EA69A7">
      <w:pPr>
        <w:spacing w:after="0" w:line="600" w:lineRule="auto"/>
        <w:ind w:firstLine="720"/>
        <w:jc w:val="both"/>
        <w:rPr>
          <w:rFonts w:eastAsia="Times New Roman"/>
          <w:szCs w:val="24"/>
        </w:rPr>
      </w:pPr>
      <w:r>
        <w:rPr>
          <w:rFonts w:eastAsia="Times New Roman"/>
          <w:szCs w:val="24"/>
        </w:rPr>
        <w:lastRenderedPageBreak/>
        <w:t>Ο πρώτος σας προϋπολογισμός ενσωμάτωσε σωρευτικά μέτρα 7</w:t>
      </w:r>
      <w:r>
        <w:rPr>
          <w:rFonts w:eastAsia="Times New Roman"/>
          <w:szCs w:val="24"/>
        </w:rPr>
        <w:t xml:space="preserve">,2 </w:t>
      </w:r>
      <w:proofErr w:type="spellStart"/>
      <w:r>
        <w:rPr>
          <w:rFonts w:eastAsia="Times New Roman"/>
          <w:szCs w:val="24"/>
        </w:rPr>
        <w:t>δισεκατομμυριών</w:t>
      </w:r>
      <w:proofErr w:type="spellEnd"/>
      <w:r>
        <w:rPr>
          <w:rFonts w:eastAsia="Times New Roman"/>
          <w:szCs w:val="24"/>
        </w:rPr>
        <w:t xml:space="preserve"> ευρώ, με περικοπές δαπανών 3 δισεκατομμυρίων και έσοδα από νέους φόρους 4,2 δισεκατομμύρια ευρώ.</w:t>
      </w:r>
    </w:p>
    <w:p w14:paraId="44482E6F" w14:textId="77777777" w:rsidR="00FC516A" w:rsidRDefault="00EA69A7">
      <w:pPr>
        <w:spacing w:after="0" w:line="600" w:lineRule="auto"/>
        <w:ind w:firstLine="720"/>
        <w:jc w:val="both"/>
        <w:rPr>
          <w:rFonts w:eastAsia="Times New Roman"/>
          <w:szCs w:val="24"/>
        </w:rPr>
      </w:pPr>
      <w:r>
        <w:rPr>
          <w:rFonts w:eastAsia="Times New Roman"/>
          <w:szCs w:val="24"/>
        </w:rPr>
        <w:t xml:space="preserve">Ο δεύτερος προϋπολογισμός σας, αυτός του 2016, ενσωμάτωσε σωρευτικά μέτρα ύψους 4 δισεκατομμυρίων, 3 δισεκατομμύρια φόρους και 1 δισεκατομμύριο περικοπές. </w:t>
      </w:r>
    </w:p>
    <w:p w14:paraId="44482E70" w14:textId="77777777" w:rsidR="00FC516A" w:rsidRDefault="00EA69A7">
      <w:pPr>
        <w:spacing w:after="0" w:line="600" w:lineRule="auto"/>
        <w:ind w:firstLine="720"/>
        <w:jc w:val="both"/>
        <w:rPr>
          <w:rFonts w:eastAsia="Times New Roman" w:cs="Times New Roman"/>
          <w:szCs w:val="24"/>
        </w:rPr>
      </w:pPr>
      <w:r>
        <w:rPr>
          <w:rFonts w:eastAsia="Times New Roman"/>
          <w:szCs w:val="24"/>
        </w:rPr>
        <w:t xml:space="preserve">Ο </w:t>
      </w:r>
      <w:r>
        <w:rPr>
          <w:rFonts w:eastAsia="Times New Roman"/>
          <w:szCs w:val="24"/>
        </w:rPr>
        <w:t xml:space="preserve">τρίτος σας </w:t>
      </w:r>
      <w:r>
        <w:rPr>
          <w:rFonts w:eastAsia="Times New Roman"/>
          <w:szCs w:val="24"/>
        </w:rPr>
        <w:t>προϋπολογισμός</w:t>
      </w:r>
      <w:r>
        <w:rPr>
          <w:rFonts w:eastAsia="Times New Roman"/>
          <w:szCs w:val="24"/>
        </w:rPr>
        <w:t>, αυτός που συζητάμε, προβλέπει αύξηση εσόδων κατά 1,8 δισεκατομμύρια και περικοπές δαπανών κατά 1,2 δισεκατομμύρια.</w:t>
      </w:r>
      <w:r>
        <w:rPr>
          <w:rFonts w:eastAsia="Times New Roman"/>
          <w:szCs w:val="24"/>
        </w:rPr>
        <w:t xml:space="preserve"> </w:t>
      </w:r>
      <w:r>
        <w:rPr>
          <w:rFonts w:eastAsia="Times New Roman" w:cs="Times New Roman"/>
          <w:szCs w:val="24"/>
        </w:rPr>
        <w:t>Συμπεριλαμβάνει, βεβαίως και νέα μέτρα, με νέους φόρους και περικοπές που θα πλήξουν επίσης τους πλέον αδύναμους κ</w:t>
      </w:r>
      <w:r>
        <w:rPr>
          <w:rFonts w:eastAsia="Times New Roman" w:cs="Times New Roman"/>
          <w:szCs w:val="24"/>
        </w:rPr>
        <w:t xml:space="preserve">αι φτωχούς συμπολίτες μας. </w:t>
      </w:r>
    </w:p>
    <w:p w14:paraId="44482E71"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Και επειδή ακούμε κατά κόρον την επιχειρηματολογία σας, όπως ότι ο προϋπολογισμός δεν έχει νέα μέτρα, καταθέτω αυτόν τον πίνακα με δώδεκα παρεμβάσεις, φόρους και περικοπές. Να τον μελετήσετε για να μην συνεχίσετε να λέτε τις ίδι</w:t>
      </w:r>
      <w:r>
        <w:rPr>
          <w:rFonts w:eastAsia="Times New Roman" w:cs="Times New Roman"/>
          <w:szCs w:val="24"/>
        </w:rPr>
        <w:t xml:space="preserve">ες ανακρίβειες. </w:t>
      </w:r>
    </w:p>
    <w:p w14:paraId="44482E72" w14:textId="77777777" w:rsidR="00FC516A" w:rsidRDefault="00EA69A7">
      <w:pPr>
        <w:spacing w:line="600" w:lineRule="auto"/>
        <w:ind w:firstLine="720"/>
        <w:jc w:val="both"/>
        <w:rPr>
          <w:rFonts w:eastAsia="Times New Roman"/>
          <w:szCs w:val="24"/>
        </w:rPr>
      </w:pPr>
      <w:r>
        <w:rPr>
          <w:rFonts w:eastAsia="Times New Roman"/>
          <w:szCs w:val="24"/>
        </w:rPr>
        <w:t xml:space="preserve">(Στο σημείο αυτό ο Βουλευτής κ. </w:t>
      </w:r>
      <w:r>
        <w:rPr>
          <w:rFonts w:eastAsia="Times New Roman" w:cs="Times New Roman"/>
          <w:szCs w:val="24"/>
        </w:rPr>
        <w:t xml:space="preserve">Γιάννης Κουτσούκος </w:t>
      </w:r>
      <w:r>
        <w:rPr>
          <w:rFonts w:eastAsia="Times New Roman"/>
          <w:szCs w:val="24"/>
        </w:rPr>
        <w:t xml:space="preserve">καταθέτει για τα Πρακτικά το προαναφερθέν έγγραφο, το οποίο βρίσκεται στο </w:t>
      </w:r>
      <w:r>
        <w:rPr>
          <w:rFonts w:eastAsia="Times New Roman"/>
          <w:szCs w:val="24"/>
        </w:rPr>
        <w:t xml:space="preserve">αρχείο </w:t>
      </w:r>
      <w:r>
        <w:rPr>
          <w:rFonts w:eastAsia="Times New Roman"/>
          <w:szCs w:val="24"/>
        </w:rPr>
        <w:t>του Τμήματος Γραμματείας της Διεύθυνσης Στενογραφίας και Πρακτικών της Βουλής)</w:t>
      </w:r>
    </w:p>
    <w:p w14:paraId="44482E73" w14:textId="77777777" w:rsidR="00FC516A" w:rsidRDefault="00EA69A7">
      <w:pPr>
        <w:spacing w:line="600" w:lineRule="auto"/>
        <w:ind w:firstLine="720"/>
        <w:jc w:val="both"/>
        <w:rPr>
          <w:rFonts w:eastAsia="Times New Roman"/>
          <w:szCs w:val="24"/>
        </w:rPr>
      </w:pPr>
      <w:r>
        <w:rPr>
          <w:rFonts w:eastAsia="Times New Roman"/>
          <w:szCs w:val="24"/>
        </w:rPr>
        <w:t xml:space="preserve">Η Κυβέρνηση </w:t>
      </w:r>
      <w:r>
        <w:rPr>
          <w:rFonts w:eastAsia="Times New Roman"/>
          <w:szCs w:val="24"/>
        </w:rPr>
        <w:t>επέλεξε</w:t>
      </w:r>
      <w:r>
        <w:rPr>
          <w:rFonts w:eastAsia="Times New Roman"/>
          <w:szCs w:val="24"/>
        </w:rPr>
        <w:t xml:space="preserve"> και υποτ</w:t>
      </w:r>
      <w:r>
        <w:rPr>
          <w:rFonts w:eastAsia="Times New Roman"/>
          <w:szCs w:val="24"/>
        </w:rPr>
        <w:t xml:space="preserve">άχθηκε με το τρίτο και αχρείαστο μνημόνιο σε μια σκληρή, άδικη και αντιλαϊκή πολιτική, φόρων και περικοπών χάρη στην οποίαν </w:t>
      </w:r>
      <w:r>
        <w:rPr>
          <w:rFonts w:eastAsia="Times New Roman"/>
          <w:szCs w:val="24"/>
        </w:rPr>
        <w:lastRenderedPageBreak/>
        <w:t>την τριετία 2015</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2018 επιτεύχθηκαν 18 δισεκατομμύρια ευρώ πλεονάσματα 7,5 δισεκατομμύρια ευρώ </w:t>
      </w:r>
      <w:r>
        <w:rPr>
          <w:rFonts w:eastAsia="Times New Roman"/>
          <w:szCs w:val="24"/>
        </w:rPr>
        <w:t xml:space="preserve">πάνω </w:t>
      </w:r>
      <w:r>
        <w:rPr>
          <w:rFonts w:eastAsia="Times New Roman"/>
          <w:szCs w:val="24"/>
        </w:rPr>
        <w:t>από τους στόχους. Ορίστε ο πίνα</w:t>
      </w:r>
      <w:r>
        <w:rPr>
          <w:rFonts w:eastAsia="Times New Roman"/>
          <w:szCs w:val="24"/>
        </w:rPr>
        <w:t xml:space="preserve">κας με τα πρωτογενή πλεονάσματα της τριετίας και τα περισσεύματα. </w:t>
      </w:r>
    </w:p>
    <w:p w14:paraId="44482E74" w14:textId="77777777" w:rsidR="00FC516A" w:rsidRDefault="00EA69A7">
      <w:pPr>
        <w:spacing w:line="600" w:lineRule="auto"/>
        <w:ind w:firstLine="720"/>
        <w:jc w:val="both"/>
        <w:rPr>
          <w:rFonts w:eastAsia="Times New Roman"/>
          <w:szCs w:val="24"/>
        </w:rPr>
      </w:pPr>
      <w:r>
        <w:rPr>
          <w:rFonts w:eastAsia="Times New Roman"/>
          <w:szCs w:val="24"/>
        </w:rPr>
        <w:t xml:space="preserve">(Στο σημείο αυτό ο Βουλευτής κ. </w:t>
      </w:r>
      <w:r>
        <w:rPr>
          <w:rFonts w:eastAsia="Times New Roman" w:cs="Times New Roman"/>
          <w:szCs w:val="24"/>
        </w:rPr>
        <w:t xml:space="preserve">Γιάννης Κουτσούκος </w:t>
      </w:r>
      <w:r>
        <w:rPr>
          <w:rFonts w:eastAsia="Times New Roman"/>
          <w:szCs w:val="24"/>
        </w:rPr>
        <w:t xml:space="preserve">καταθέτει για τα Πρακτικά το προαναφερθέν έγγραφο, το οποίο βρίσκεται στο </w:t>
      </w:r>
      <w:r>
        <w:rPr>
          <w:rFonts w:eastAsia="Times New Roman"/>
          <w:szCs w:val="24"/>
        </w:rPr>
        <w:t xml:space="preserve">αρχείο </w:t>
      </w:r>
      <w:r>
        <w:rPr>
          <w:rFonts w:eastAsia="Times New Roman"/>
          <w:szCs w:val="24"/>
        </w:rPr>
        <w:t xml:space="preserve">του Τμήματος Γραμματείας της Διεύθυνσης Στενογραφίας και </w:t>
      </w:r>
      <w:r>
        <w:rPr>
          <w:rFonts w:eastAsia="Times New Roman"/>
          <w:szCs w:val="24"/>
        </w:rPr>
        <w:t>Πρακτικών της Βουλής)</w:t>
      </w:r>
    </w:p>
    <w:p w14:paraId="44482E75" w14:textId="77777777" w:rsidR="00FC516A" w:rsidRDefault="00EA69A7">
      <w:pPr>
        <w:spacing w:line="600" w:lineRule="auto"/>
        <w:ind w:firstLine="720"/>
        <w:jc w:val="both"/>
        <w:rPr>
          <w:rFonts w:eastAsia="Times New Roman"/>
          <w:szCs w:val="24"/>
        </w:rPr>
      </w:pPr>
      <w:r>
        <w:rPr>
          <w:rFonts w:eastAsia="Times New Roman"/>
          <w:szCs w:val="24"/>
        </w:rPr>
        <w:t xml:space="preserve">Αυτά, κυρίες και κύριοι συνάδελφοι, ήταν αποτέλεσμα αυτής της άδικης πολιτικής περικοπών και φόρων, όπως σας είπα νωρίτερα. </w:t>
      </w:r>
    </w:p>
    <w:p w14:paraId="44482E76" w14:textId="77777777" w:rsidR="00FC516A" w:rsidRDefault="00EA69A7">
      <w:pPr>
        <w:spacing w:line="600" w:lineRule="auto"/>
        <w:ind w:firstLine="720"/>
        <w:jc w:val="both"/>
        <w:rPr>
          <w:rFonts w:eastAsia="Times New Roman"/>
          <w:szCs w:val="24"/>
        </w:rPr>
      </w:pPr>
      <w:r>
        <w:rPr>
          <w:rFonts w:eastAsia="Times New Roman"/>
          <w:szCs w:val="24"/>
        </w:rPr>
        <w:t>Εάν συνεκτιμήσουμε δε το γεγονός ότι την ίδια περίοδο για την οποία μιλάμε η χώρα είχε απώλεια του προσδοκώμε</w:t>
      </w:r>
      <w:r>
        <w:rPr>
          <w:rFonts w:eastAsia="Times New Roman"/>
          <w:szCs w:val="24"/>
        </w:rPr>
        <w:t>νου ΑΕΠ κατά 19 δισεκατομμύρια ευρώ περίπου, αποδεικνύεται του λόγου το αληθές, δηλαδή με μειωμένο ΑΕΠ είχαμε παραπάνω πλεονάσματα. Ορίστε και ο πίνακας -τον καταθέτω και αυτόν στα πρακτικά- της απώλειας στο ΑΕΠ αυτήν την τριετία, κυρίες και κύριοι συνάδελ</w:t>
      </w:r>
      <w:r>
        <w:rPr>
          <w:rFonts w:eastAsia="Times New Roman"/>
          <w:szCs w:val="24"/>
        </w:rPr>
        <w:t>φοι.</w:t>
      </w:r>
    </w:p>
    <w:p w14:paraId="44482E77" w14:textId="77777777" w:rsidR="00FC516A" w:rsidRDefault="00EA69A7">
      <w:pPr>
        <w:spacing w:line="600" w:lineRule="auto"/>
        <w:ind w:firstLine="720"/>
        <w:jc w:val="both"/>
        <w:rPr>
          <w:rFonts w:eastAsia="Times New Roman" w:cs="Times New Roman"/>
          <w:szCs w:val="24"/>
        </w:rPr>
      </w:pPr>
      <w:r>
        <w:rPr>
          <w:rFonts w:eastAsia="Times New Roman"/>
          <w:szCs w:val="24"/>
        </w:rPr>
        <w:t xml:space="preserve">(Στο σημείο αυτό ο Βουλευτής κ. </w:t>
      </w:r>
      <w:r>
        <w:rPr>
          <w:rFonts w:eastAsia="Times New Roman" w:cs="Times New Roman"/>
          <w:szCs w:val="24"/>
        </w:rPr>
        <w:t xml:space="preserve">Γιάννης Κουτσούκος </w:t>
      </w:r>
      <w:r>
        <w:rPr>
          <w:rFonts w:eastAsia="Times New Roman"/>
          <w:szCs w:val="24"/>
        </w:rPr>
        <w:t xml:space="preserve">καταθέτει για τα Πρακτικά το προαναφερθέν έγγραφο, το οποίο βρίσκεται στο </w:t>
      </w:r>
      <w:r>
        <w:rPr>
          <w:rFonts w:eastAsia="Times New Roman"/>
          <w:szCs w:val="24"/>
        </w:rPr>
        <w:t xml:space="preserve">αρχείο </w:t>
      </w:r>
      <w:r>
        <w:rPr>
          <w:rFonts w:eastAsia="Times New Roman"/>
          <w:szCs w:val="24"/>
        </w:rPr>
        <w:t>του Τμήματος Γραμματείας της Διεύθυνσης Στενογραφίας και Πρακτικών της Βουλής)</w:t>
      </w:r>
    </w:p>
    <w:p w14:paraId="44482E78" w14:textId="77777777" w:rsidR="00FC516A" w:rsidRDefault="00EA69A7">
      <w:pPr>
        <w:spacing w:line="600" w:lineRule="auto"/>
        <w:ind w:firstLine="720"/>
        <w:jc w:val="both"/>
        <w:rPr>
          <w:rFonts w:eastAsia="Times New Roman"/>
          <w:szCs w:val="24"/>
        </w:rPr>
      </w:pPr>
      <w:r>
        <w:rPr>
          <w:rFonts w:eastAsia="Times New Roman"/>
          <w:szCs w:val="24"/>
        </w:rPr>
        <w:t>Είναι φανερό ότι με βάση τους ρυθμούς αν</w:t>
      </w:r>
      <w:r>
        <w:rPr>
          <w:rFonts w:eastAsia="Times New Roman"/>
          <w:szCs w:val="24"/>
        </w:rPr>
        <w:t xml:space="preserve">άπτυξης -όπως είπα νωρίτερα- και το ύψος των πρωτογενών πλεονασμάτων, έχει καταρρεύσει το δικό σας πολιτικό αφήγημα. Αφήστε τι λέγαμε εμείς. Εσείς, όταν ψηφίσατε το τρίτο μνημόνιο, μας λέγατε </w:t>
      </w:r>
      <w:r>
        <w:rPr>
          <w:rFonts w:eastAsia="Times New Roman"/>
          <w:szCs w:val="24"/>
        </w:rPr>
        <w:lastRenderedPageBreak/>
        <w:t>ότι θα πάμε σε μια ήπια δημοσιονομική προσαρμογή και ότι θα έχου</w:t>
      </w:r>
      <w:r>
        <w:rPr>
          <w:rFonts w:eastAsia="Times New Roman"/>
          <w:szCs w:val="24"/>
        </w:rPr>
        <w:t xml:space="preserve">με έναν δημοσιονομικό χώρο για να ασκήσουμε αναπτυξιακή και κοινωνική πολιτική. </w:t>
      </w:r>
    </w:p>
    <w:p w14:paraId="44482E79" w14:textId="77777777" w:rsidR="00FC516A" w:rsidRDefault="00EA69A7">
      <w:pPr>
        <w:spacing w:line="600" w:lineRule="auto"/>
        <w:ind w:firstLine="720"/>
        <w:jc w:val="both"/>
        <w:rPr>
          <w:rFonts w:eastAsia="Times New Roman"/>
          <w:szCs w:val="24"/>
        </w:rPr>
      </w:pPr>
      <w:r>
        <w:rPr>
          <w:rFonts w:eastAsia="Times New Roman"/>
          <w:szCs w:val="24"/>
        </w:rPr>
        <w:t xml:space="preserve">Και όχι μόνο δεν κάνατε αυτά που κατηγορούσατε εμάς, αλλά πολύ χειρότερα πράγματα. Διότι, εσείς με μείον </w:t>
      </w:r>
      <w:r>
        <w:rPr>
          <w:rFonts w:eastAsia="Times New Roman"/>
          <w:szCs w:val="24"/>
        </w:rPr>
        <w:t>0,</w:t>
      </w:r>
      <w:r>
        <w:rPr>
          <w:rFonts w:eastAsia="Times New Roman"/>
          <w:szCs w:val="24"/>
        </w:rPr>
        <w:t>2% ανάπτυξη το 2016 είχατε 6,5 δισεκατομμύρια ευρώ πρωτογενές πλεόνα</w:t>
      </w:r>
      <w:r>
        <w:rPr>
          <w:rFonts w:eastAsia="Times New Roman"/>
          <w:szCs w:val="24"/>
        </w:rPr>
        <w:t>σμα ή 3,8% του ΑΕΠ και το 2017, τώρα που συζητάμε με ανάπτυξη η οποία τρέχει 1,6% -όπως λέτε, αλλά θα πάει πολύ παρακάτω-, θα έχουμε πλεόνασμα 4,3 δισεκατομμύρια ευρώ. Το 2018, με προϋπολογισμό που προβλέπει ανάπτυξη 2,5%, λέτε ότι θα πάμε σε 7 δισεκατομμύ</w:t>
      </w:r>
      <w:r>
        <w:rPr>
          <w:rFonts w:eastAsia="Times New Roman"/>
          <w:szCs w:val="24"/>
        </w:rPr>
        <w:t xml:space="preserve">ρια ευρώ πλεονάσματα. </w:t>
      </w:r>
    </w:p>
    <w:p w14:paraId="44482E7A" w14:textId="77777777" w:rsidR="00FC516A" w:rsidRDefault="00EA69A7">
      <w:pPr>
        <w:spacing w:line="600" w:lineRule="auto"/>
        <w:ind w:firstLine="720"/>
        <w:jc w:val="both"/>
        <w:rPr>
          <w:rFonts w:eastAsia="Times New Roman"/>
          <w:szCs w:val="24"/>
          <w:vertAlign w:val="subscript"/>
        </w:rPr>
      </w:pPr>
      <w:r>
        <w:rPr>
          <w:rFonts w:eastAsia="Times New Roman"/>
          <w:szCs w:val="24"/>
        </w:rPr>
        <w:t>Κυρίες και κύριοι συνάδελφοι, το αποτέλεσμα αυτής της πολιτικής είναι πάρα πολύ καθαρό: Βυθίσατε τη χώρα στην ύφεση. Διότι εάν πιστέψουμε τους διεθνείς οργανισμούς -που εσείς τώρα τελευταία λέτε ότι τους πιστεύετε, ενώ εμείς τους πισ</w:t>
      </w:r>
      <w:r>
        <w:rPr>
          <w:rFonts w:eastAsia="Times New Roman"/>
          <w:szCs w:val="24"/>
        </w:rPr>
        <w:t xml:space="preserve">τεύουμε στις εκτιμήσεις τους- το 2015 θα είχαμε ανάπτυξη 2,9%, το 2016 θα είχαμε ανάπτυξη 3,7%, το 2017 θα είχαμε ανάπτυξη 3,5%, το 2018 θα είχαμε ανάπτυξη 3% και κάτι </w:t>
      </w:r>
      <w:proofErr w:type="spellStart"/>
      <w:r>
        <w:rPr>
          <w:rFonts w:eastAsia="Times New Roman"/>
          <w:szCs w:val="24"/>
        </w:rPr>
        <w:t>κ.ο.κ.</w:t>
      </w:r>
      <w:proofErr w:type="spellEnd"/>
      <w:r>
        <w:rPr>
          <w:rFonts w:eastAsia="Times New Roman"/>
          <w:szCs w:val="24"/>
        </w:rPr>
        <w:t xml:space="preserve"> </w:t>
      </w:r>
    </w:p>
    <w:p w14:paraId="44482E7B" w14:textId="77777777" w:rsidR="00FC516A" w:rsidRDefault="00EA69A7">
      <w:pPr>
        <w:spacing w:line="600" w:lineRule="auto"/>
        <w:ind w:firstLine="720"/>
        <w:jc w:val="both"/>
        <w:rPr>
          <w:rFonts w:eastAsia="Times New Roman"/>
          <w:szCs w:val="24"/>
        </w:rPr>
      </w:pPr>
      <w:r>
        <w:rPr>
          <w:rFonts w:eastAsia="Times New Roman"/>
          <w:szCs w:val="24"/>
        </w:rPr>
        <w:t xml:space="preserve">Κυρίες και κύριοι συνάδελφοι, αυτή η απώλεια του προσδοκώμενου ΑΕΠ είναι ίση με </w:t>
      </w:r>
      <w:r>
        <w:rPr>
          <w:rFonts w:eastAsia="Times New Roman"/>
          <w:szCs w:val="24"/>
        </w:rPr>
        <w:t>τα υπερβολικά πρωτογενή πλεονάσματα της ίδιας περιόδου. Να σκεφτούμε την αντιστοιχία των μεγεθών</w:t>
      </w:r>
      <w:r>
        <w:rPr>
          <w:rFonts w:eastAsia="Times New Roman"/>
          <w:szCs w:val="24"/>
        </w:rPr>
        <w:t>,</w:t>
      </w:r>
      <w:r>
        <w:rPr>
          <w:rFonts w:eastAsia="Times New Roman"/>
          <w:szCs w:val="24"/>
        </w:rPr>
        <w:t xml:space="preserve"> ως τα μέτρα και οι περικοπές από τη μια μεριά, τα πρωτογενή πλεονάσματα που -όπως είπα- έφτασαν 18 δισεκατομμύρια ευρώ και την απώλεια του ΑΕΠ και να τα συγκρίνουμε αυτά με το μέρισμα του 2016 και του 2017. Έτσι αποδεικνύεται πως ο ισχυρισμός ότι παίρνετε</w:t>
      </w:r>
      <w:r>
        <w:rPr>
          <w:rFonts w:eastAsia="Times New Roman"/>
          <w:szCs w:val="24"/>
        </w:rPr>
        <w:t xml:space="preserve"> δέκα και μοιράζετε ένα ως </w:t>
      </w:r>
      <w:r>
        <w:rPr>
          <w:rFonts w:eastAsia="Times New Roman"/>
          <w:szCs w:val="24"/>
        </w:rPr>
        <w:lastRenderedPageBreak/>
        <w:t xml:space="preserve">αντίδωρο είναι λίαν επιεικής για την πολιτική σας. Σε αυτήν την ίδια </w:t>
      </w:r>
      <w:proofErr w:type="spellStart"/>
      <w:r>
        <w:rPr>
          <w:rFonts w:eastAsia="Times New Roman"/>
          <w:szCs w:val="24"/>
        </w:rPr>
        <w:t>φοροκεντρική</w:t>
      </w:r>
      <w:proofErr w:type="spellEnd"/>
      <w:r>
        <w:rPr>
          <w:rFonts w:eastAsia="Times New Roman"/>
          <w:szCs w:val="24"/>
        </w:rPr>
        <w:t xml:space="preserve"> πολιτική, κυρίες και κύριοι συνάδελφοι, που πλήττει την ανάπτυξη, επικεντρώνεται και ο προϋπολογισμός του 2018 που συζητάμε. </w:t>
      </w:r>
    </w:p>
    <w:p w14:paraId="44482E7C" w14:textId="77777777" w:rsidR="00FC516A" w:rsidRDefault="00EA69A7">
      <w:pPr>
        <w:spacing w:line="600" w:lineRule="auto"/>
        <w:ind w:firstLine="720"/>
        <w:jc w:val="both"/>
        <w:rPr>
          <w:rFonts w:eastAsia="Times New Roman" w:cs="Times New Roman"/>
          <w:szCs w:val="24"/>
        </w:rPr>
      </w:pPr>
      <w:r>
        <w:rPr>
          <w:rFonts w:eastAsia="Times New Roman"/>
          <w:szCs w:val="24"/>
        </w:rPr>
        <w:t>Ένα σημείο που θέλω ν</w:t>
      </w:r>
      <w:r>
        <w:rPr>
          <w:rFonts w:eastAsia="Times New Roman"/>
          <w:szCs w:val="24"/>
        </w:rPr>
        <w:t xml:space="preserve">α τονίσω, γιατί μπορεί να διέλαθε την προσοχή σας, είναι το εξής: Όπως προκύπτει από τα στοιχεία της εκτέλεσης του </w:t>
      </w:r>
      <w:r>
        <w:rPr>
          <w:rFonts w:eastAsia="Times New Roman"/>
          <w:szCs w:val="24"/>
        </w:rPr>
        <w:t xml:space="preserve">προϋπολογισμού </w:t>
      </w:r>
      <w:r>
        <w:rPr>
          <w:rFonts w:eastAsia="Times New Roman"/>
          <w:szCs w:val="24"/>
        </w:rPr>
        <w:t>του 2017, αυτή η φορολογική πολιτική οδηγεί σε φορολογική κόπωση, όπως αποδεικνύεται, από τη μείωση του ρυθμού αύξησης του φόρ</w:t>
      </w:r>
      <w:r>
        <w:rPr>
          <w:rFonts w:eastAsia="Times New Roman"/>
          <w:szCs w:val="24"/>
        </w:rPr>
        <w:t xml:space="preserve">ου εισοδήματος. Αν δούμε, δηλαδή, τον </w:t>
      </w:r>
      <w:r>
        <w:rPr>
          <w:rFonts w:eastAsia="Times New Roman"/>
          <w:szCs w:val="24"/>
        </w:rPr>
        <w:t xml:space="preserve">προϋπολογισμό </w:t>
      </w:r>
      <w:r>
        <w:rPr>
          <w:rFonts w:eastAsia="Times New Roman"/>
          <w:szCs w:val="24"/>
        </w:rPr>
        <w:t>του 2017, θα δούμε ότι τα έσοδα θα είναι μειωμένα κατά 2,3 δισεκατομμύρια ευρώ έναντι της πρόβλεψης, που σε ένα μεγάλο βαθμό οφείλεται στην κατά 996 εκατομμύρια ευρώ μειωμένη απόδοση του φόρου εισοδήματος</w:t>
      </w:r>
      <w:r>
        <w:rPr>
          <w:rFonts w:eastAsia="Times New Roman"/>
          <w:szCs w:val="24"/>
        </w:rPr>
        <w:t xml:space="preserve">, και η παρέκκλιση από τους στόχους θα ήταν πολύ μεγαλύτερη εάν δεν είχαμε αύξηση των έμμεσων φόρων κατά 474 εκατομμύρια ευρώ. Και βεβαίως το 2017 οι δαπάνες θα έχουν μια σχετική αύξηση. </w:t>
      </w:r>
    </w:p>
    <w:p w14:paraId="44482E7D" w14:textId="77777777" w:rsidR="00FC516A" w:rsidRDefault="00EA69A7">
      <w:pPr>
        <w:spacing w:line="600" w:lineRule="auto"/>
        <w:ind w:firstLine="720"/>
        <w:jc w:val="both"/>
        <w:rPr>
          <w:rFonts w:eastAsia="Times New Roman"/>
          <w:szCs w:val="24"/>
        </w:rPr>
      </w:pPr>
      <w:r>
        <w:rPr>
          <w:rFonts w:eastAsia="Times New Roman"/>
          <w:szCs w:val="24"/>
        </w:rPr>
        <w:t>Με βάση τα έσοδα και τα έξοδα του 2017, το πρωτογενές πλεόνασμα θα ή</w:t>
      </w:r>
      <w:r>
        <w:rPr>
          <w:rFonts w:eastAsia="Times New Roman"/>
          <w:szCs w:val="24"/>
        </w:rPr>
        <w:t xml:space="preserve">ταν 1,3 δισεκατομμύρια ή 0,8% εάν, κυρίες και κύριοι συνάδελφοι, δεν είχε μεσολαβήσει το υπερβολικό πλεόνασμα των ταξινομημένων φορέων της γενικής Κυβέρνησης, όπου ω του θαύματος το έλλειμμα των φορέων της κοινωνικής ασφάλισης </w:t>
      </w:r>
      <w:r>
        <w:rPr>
          <w:rFonts w:eastAsia="Times New Roman"/>
          <w:szCs w:val="24"/>
        </w:rPr>
        <w:t xml:space="preserve">έγινε </w:t>
      </w:r>
      <w:r>
        <w:rPr>
          <w:rFonts w:eastAsia="Times New Roman"/>
          <w:szCs w:val="24"/>
        </w:rPr>
        <w:t>πλεόνασμα κατά 1 δισεκα</w:t>
      </w:r>
      <w:r>
        <w:rPr>
          <w:rFonts w:eastAsia="Times New Roman"/>
          <w:szCs w:val="24"/>
        </w:rPr>
        <w:t xml:space="preserve">τομμύριο χάρη στις περικοπές του νόμου </w:t>
      </w:r>
      <w:proofErr w:type="spellStart"/>
      <w:r>
        <w:rPr>
          <w:rFonts w:eastAsia="Times New Roman"/>
          <w:szCs w:val="24"/>
        </w:rPr>
        <w:t>Κατρούγκαλου</w:t>
      </w:r>
      <w:proofErr w:type="spellEnd"/>
      <w:r>
        <w:rPr>
          <w:rFonts w:eastAsia="Times New Roman"/>
          <w:szCs w:val="24"/>
        </w:rPr>
        <w:t>, στο ότι δεν έχετε δώσει τις συντάξεις, στο ότι αυξήσατε τις εισφορές στους ελεύθερους επαγγελματίες.</w:t>
      </w:r>
    </w:p>
    <w:p w14:paraId="44482E7E" w14:textId="77777777" w:rsidR="00FC516A" w:rsidRDefault="00EA69A7">
      <w:pPr>
        <w:spacing w:line="600" w:lineRule="auto"/>
        <w:ind w:firstLine="720"/>
        <w:jc w:val="both"/>
        <w:rPr>
          <w:rFonts w:eastAsia="Times New Roman"/>
          <w:szCs w:val="24"/>
        </w:rPr>
      </w:pPr>
      <w:r>
        <w:rPr>
          <w:rFonts w:eastAsia="Times New Roman"/>
          <w:szCs w:val="24"/>
        </w:rPr>
        <w:lastRenderedPageBreak/>
        <w:t xml:space="preserve">Σημειώνουμε ότι για την ορθή εκτίμηση του αποτελέσματος του 2017 πρέπει να λάβετε υπόψη ότι αυτός ο </w:t>
      </w:r>
      <w:r>
        <w:rPr>
          <w:rFonts w:eastAsia="Times New Roman"/>
          <w:szCs w:val="24"/>
        </w:rPr>
        <w:t>πρ</w:t>
      </w:r>
      <w:r>
        <w:rPr>
          <w:rFonts w:eastAsia="Times New Roman"/>
          <w:szCs w:val="24"/>
        </w:rPr>
        <w:t xml:space="preserve">οϋπολογισμός </w:t>
      </w:r>
      <w:r>
        <w:rPr>
          <w:rFonts w:eastAsia="Times New Roman"/>
          <w:szCs w:val="24"/>
        </w:rPr>
        <w:t xml:space="preserve">είχε ενσωματώσει μέτρα 3,1 δισεκατομμύρια στα έσοδα, από τα οποία τα 2,5 δισεκατομμύρια ήταν νέοι φόροι και 1,8 δισεκατομμύρια περικοπές στις κοινωνικές δαπάνες. </w:t>
      </w:r>
    </w:p>
    <w:p w14:paraId="44482E7F" w14:textId="77777777" w:rsidR="00FC516A" w:rsidRDefault="00EA69A7">
      <w:pPr>
        <w:spacing w:line="600" w:lineRule="auto"/>
        <w:ind w:firstLine="720"/>
        <w:jc w:val="both"/>
        <w:rPr>
          <w:rFonts w:eastAsia="Times New Roman"/>
          <w:szCs w:val="24"/>
        </w:rPr>
      </w:pPr>
      <w:r>
        <w:rPr>
          <w:rFonts w:eastAsia="Times New Roman"/>
          <w:szCs w:val="24"/>
        </w:rPr>
        <w:t xml:space="preserve">Ερχόμαστε τώρα στις προβλέψεις του 2018. Η </w:t>
      </w:r>
      <w:r>
        <w:rPr>
          <w:rFonts w:eastAsia="Times New Roman"/>
          <w:szCs w:val="24"/>
        </w:rPr>
        <w:t xml:space="preserve">εισηγητική έκθεση </w:t>
      </w:r>
      <w:r>
        <w:rPr>
          <w:rFonts w:eastAsia="Times New Roman"/>
          <w:szCs w:val="24"/>
        </w:rPr>
        <w:t>προβλέπει ρυθμό ανά</w:t>
      </w:r>
      <w:r>
        <w:rPr>
          <w:rFonts w:eastAsia="Times New Roman"/>
          <w:szCs w:val="24"/>
        </w:rPr>
        <w:t xml:space="preserve">πτυξης 2,5% του ΑΕΠ. Το </w:t>
      </w:r>
      <w:r>
        <w:rPr>
          <w:rFonts w:eastAsia="Times New Roman"/>
          <w:szCs w:val="24"/>
        </w:rPr>
        <w:t>δημοσιονομικό συμβούλιο</w:t>
      </w:r>
      <w:r>
        <w:rPr>
          <w:rFonts w:eastAsia="Times New Roman"/>
          <w:szCs w:val="24"/>
        </w:rPr>
        <w:t xml:space="preserve"> επισημαίνει ότι οι προβλέψεις για τον ρυθμό ανάπτυξης είναι πολύ αισιόδοξες και τον θέτει υπό πολλές αιρέσεις. Την ίδια εκτίμηση κάνει και το Γραφείο Προϋπολογισμού της Βουλής μιλώντας για ένα πολύ επικίνδυνο</w:t>
      </w:r>
      <w:r>
        <w:rPr>
          <w:rFonts w:eastAsia="Times New Roman"/>
          <w:szCs w:val="24"/>
        </w:rPr>
        <w:t xml:space="preserve"> μείγμα, για μια άδικη και </w:t>
      </w:r>
      <w:proofErr w:type="spellStart"/>
      <w:r>
        <w:rPr>
          <w:rFonts w:eastAsia="Times New Roman"/>
          <w:szCs w:val="24"/>
        </w:rPr>
        <w:t>φοροκεντρική</w:t>
      </w:r>
      <w:proofErr w:type="spellEnd"/>
      <w:r>
        <w:rPr>
          <w:rFonts w:eastAsia="Times New Roman"/>
          <w:szCs w:val="24"/>
        </w:rPr>
        <w:t xml:space="preserve"> πολιτική.</w:t>
      </w:r>
    </w:p>
    <w:p w14:paraId="44482E80" w14:textId="77777777" w:rsidR="00FC516A" w:rsidRDefault="00EA69A7">
      <w:pPr>
        <w:spacing w:line="600" w:lineRule="auto"/>
        <w:ind w:firstLine="720"/>
        <w:jc w:val="both"/>
        <w:rPr>
          <w:rFonts w:eastAsia="Times New Roman"/>
          <w:szCs w:val="24"/>
        </w:rPr>
      </w:pPr>
      <w:r>
        <w:rPr>
          <w:rFonts w:eastAsia="Times New Roman"/>
          <w:szCs w:val="24"/>
        </w:rPr>
        <w:t>Κ</w:t>
      </w:r>
      <w:r>
        <w:rPr>
          <w:rFonts w:eastAsia="Times New Roman"/>
          <w:szCs w:val="24"/>
        </w:rPr>
        <w:t>α</w:t>
      </w:r>
      <w:r>
        <w:rPr>
          <w:rFonts w:eastAsia="Times New Roman"/>
          <w:szCs w:val="24"/>
        </w:rPr>
        <w:t>ι επειδή εσείς κάθε φορά είστε έτοιμοι να μας κατακεραυνώσετε όταν αμφισβητούμε τις προθέσεις σας ή αυτά που γράφετε στις εισηγητικές εκθέσεις, δεν έχουμε παρά να σας παραπέμψουμε στα δικά σας κείμενα, στ</w:t>
      </w:r>
      <w:r>
        <w:rPr>
          <w:rFonts w:eastAsia="Times New Roman"/>
          <w:szCs w:val="24"/>
        </w:rPr>
        <w:t xml:space="preserve">ις δικές σας, δηλαδή, εισηγητικές εκθέσεις και του 2016 και του 2017: Το 2016 προβλέπατε ότι θα έχουμε ανάπτυξη και είχαμε ύφεση. Το 2017 που τρέχει, όπως είπα νωρίτερα, προβλέπατε αύξηση του ΑΕΠ κατά 2,7% προσγειωθήκατε στο 1,6%. Το τρίτο τρίμηνο πήγε με </w:t>
      </w:r>
      <w:r>
        <w:rPr>
          <w:rFonts w:eastAsia="Times New Roman"/>
          <w:szCs w:val="24"/>
        </w:rPr>
        <w:t xml:space="preserve">1,3% όπως λέει η ΕΛΣΤΑΤ, ο ΟΟΣΑ λέει ότι θα πάμε στο 1,4%, άρα θα πάμε περίπου στο 1,5%. </w:t>
      </w:r>
    </w:p>
    <w:p w14:paraId="44482E81" w14:textId="77777777" w:rsidR="00FC516A" w:rsidRDefault="00EA69A7">
      <w:pPr>
        <w:spacing w:line="600" w:lineRule="auto"/>
        <w:ind w:firstLine="720"/>
        <w:jc w:val="both"/>
        <w:rPr>
          <w:rFonts w:eastAsia="Times New Roman"/>
          <w:szCs w:val="24"/>
        </w:rPr>
      </w:pPr>
      <w:r>
        <w:rPr>
          <w:rFonts w:eastAsia="Times New Roman"/>
          <w:szCs w:val="24"/>
        </w:rPr>
        <w:t>Κατά συνέπεια, κυρίες και κύριοι συνάδελφοι, αυτή η απώλεια 2 δισεκατομμυρίων από το ΑΕΠ που εσείς είχατε σχεδιάσει και είχατε προγραμματίσει, προφανώς επιβαρύνει την</w:t>
      </w:r>
      <w:r>
        <w:rPr>
          <w:rFonts w:eastAsia="Times New Roman"/>
          <w:szCs w:val="24"/>
        </w:rPr>
        <w:t xml:space="preserve"> επίτευξη των στόχων και για τον χρόνο που μας έρχεται, για το 2018. </w:t>
      </w:r>
      <w:r>
        <w:rPr>
          <w:rFonts w:eastAsia="Times New Roman"/>
          <w:szCs w:val="24"/>
        </w:rPr>
        <w:lastRenderedPageBreak/>
        <w:t xml:space="preserve">Δεν έχετε παρά να δείτε την πρόβλεψή σας για τον σχηματισμό του ακαθάριστου παγίου κεφαλαίου που ήταν περίπου στο μισό απ’ ό,τι προβλέψατε. Είχατε προβλέψει 9,1% και η εκτίμηση είναι ότι </w:t>
      </w:r>
      <w:r>
        <w:rPr>
          <w:rFonts w:eastAsia="Times New Roman"/>
          <w:szCs w:val="24"/>
        </w:rPr>
        <w:t xml:space="preserve">θα πάει γύρω στο 5%. </w:t>
      </w:r>
    </w:p>
    <w:p w14:paraId="44482E82" w14:textId="77777777" w:rsidR="00FC516A" w:rsidRDefault="00EA69A7">
      <w:pPr>
        <w:spacing w:line="600" w:lineRule="auto"/>
        <w:ind w:firstLine="720"/>
        <w:jc w:val="both"/>
        <w:rPr>
          <w:rFonts w:eastAsia="Times New Roman"/>
          <w:szCs w:val="24"/>
        </w:rPr>
      </w:pPr>
      <w:r>
        <w:rPr>
          <w:rFonts w:eastAsia="Times New Roman"/>
          <w:szCs w:val="24"/>
        </w:rPr>
        <w:t>Άρα, λοιπόν, έχετε πέσει έξω όλες τις προηγούμενες χρονιές. Πώς είναι βέβαιον ότι τώρα θα πάτε καλύτερα; Και πέσατε έξω, κυρίες και κύριοι συνάδελφοι, όταν ήταν πολύ ευνοϊκό το διεθνές περιβάλλον, με ανάπτυξη σε όλες τις χώρες της Ευρ</w:t>
      </w:r>
      <w:r>
        <w:rPr>
          <w:rFonts w:eastAsia="Times New Roman"/>
          <w:szCs w:val="24"/>
        </w:rPr>
        <w:t xml:space="preserve">ωπαϊκής Ένωσης, με μείον τις τιμές του πετρελαίου, ενώ τώρα φαίνεται ότι περνάμε σε μια άλλη φάση, που έρχονται πιο δύσκολες διεθνείς συνθήκες. Άρα, αυτό ισχυροποιεί τα επιχειρήματα της αμφισβήτησης για την επίτευξη των στόχων. </w:t>
      </w:r>
    </w:p>
    <w:p w14:paraId="44482E83" w14:textId="77777777" w:rsidR="00FC516A" w:rsidRDefault="00EA69A7">
      <w:pPr>
        <w:spacing w:line="600" w:lineRule="auto"/>
        <w:ind w:firstLine="720"/>
        <w:jc w:val="both"/>
        <w:rPr>
          <w:rFonts w:eastAsia="Times New Roman"/>
          <w:szCs w:val="24"/>
        </w:rPr>
      </w:pPr>
      <w:r>
        <w:rPr>
          <w:rFonts w:eastAsia="Times New Roman"/>
          <w:szCs w:val="24"/>
        </w:rPr>
        <w:t>Εμείς βέβαια, κυρίες και κύ</w:t>
      </w:r>
      <w:r>
        <w:rPr>
          <w:rFonts w:eastAsia="Times New Roman"/>
          <w:szCs w:val="24"/>
        </w:rPr>
        <w:t xml:space="preserve">ριοι συνάδελφοι, μπορούμε αναλυτικά να τοποθετηθούμε και να πούμε γιατί αμφισβητούμε αυτούς τους στόχους. Και δεν έχω παρά να αναφερθώ στα δικά σας κείμενα, όπου στην </w:t>
      </w:r>
      <w:r>
        <w:rPr>
          <w:rFonts w:eastAsia="Times New Roman"/>
          <w:szCs w:val="24"/>
        </w:rPr>
        <w:t>εισηγητική έκθεση</w:t>
      </w:r>
      <w:r>
        <w:rPr>
          <w:rFonts w:eastAsia="Times New Roman"/>
          <w:szCs w:val="24"/>
        </w:rPr>
        <w:t xml:space="preserve"> αναφέρεστε στο γεγονός ότι το ισοζύγιο των αγαθών παρουσίασε αρνητικά μ</w:t>
      </w:r>
      <w:r>
        <w:rPr>
          <w:rFonts w:eastAsia="Times New Roman"/>
          <w:szCs w:val="24"/>
        </w:rPr>
        <w:t xml:space="preserve">εγέθη. Ήταν θετικό το ισοζύγιο των υπηρεσιών, αλλά όχι όσο θα έπρεπε με βάση, ιδίως, την εξέλιξη ορισμένων μεγεθών που αφορούν, παραδείγματος χάριν, την είσοδο των τουριστών. </w:t>
      </w:r>
    </w:p>
    <w:p w14:paraId="44482E84" w14:textId="77777777" w:rsidR="00FC516A" w:rsidRDefault="00EA69A7">
      <w:pPr>
        <w:spacing w:line="600" w:lineRule="auto"/>
        <w:ind w:firstLine="720"/>
        <w:jc w:val="both"/>
        <w:rPr>
          <w:rFonts w:eastAsia="Times New Roman"/>
          <w:szCs w:val="24"/>
        </w:rPr>
      </w:pPr>
      <w:r>
        <w:rPr>
          <w:rFonts w:eastAsia="Times New Roman"/>
          <w:szCs w:val="24"/>
        </w:rPr>
        <w:t xml:space="preserve">Αναφέρεστε, κυρίες και κύριοι συνάδελφοι, στον </w:t>
      </w:r>
      <w:r>
        <w:rPr>
          <w:rFonts w:eastAsia="Times New Roman"/>
          <w:szCs w:val="24"/>
        </w:rPr>
        <w:t xml:space="preserve">προϋπολογισμό </w:t>
      </w:r>
      <w:r>
        <w:rPr>
          <w:rFonts w:eastAsia="Times New Roman"/>
          <w:szCs w:val="24"/>
        </w:rPr>
        <w:t>σας στο γεγονός ότι</w:t>
      </w:r>
      <w:r>
        <w:rPr>
          <w:rFonts w:eastAsia="Times New Roman"/>
          <w:szCs w:val="24"/>
        </w:rPr>
        <w:t xml:space="preserve"> δώσατε 4,2 δισεκατομμύρια για να εξοφλήσετε ληξιπρόθεσμες υποχρεώσεις του </w:t>
      </w:r>
      <w:r>
        <w:rPr>
          <w:rFonts w:eastAsia="Times New Roman"/>
          <w:szCs w:val="24"/>
        </w:rPr>
        <w:t>δημοσίου</w:t>
      </w:r>
      <w:r>
        <w:rPr>
          <w:rFonts w:eastAsia="Times New Roman"/>
          <w:szCs w:val="24"/>
        </w:rPr>
        <w:t xml:space="preserve">. Μπράβο! Καλά κάνατε! Όμως, τα ληξιπρόθεσμα παραμένουν στα </w:t>
      </w:r>
      <w:r>
        <w:rPr>
          <w:rFonts w:eastAsia="Times New Roman"/>
          <w:szCs w:val="24"/>
        </w:rPr>
        <w:lastRenderedPageBreak/>
        <w:t>4,5 δισεκατομμύρια και αυτά είναι έσοδα που αφαιρούνται από την πραγματική οικονομία. Λείπουν, δηλαδή, από μικρομ</w:t>
      </w:r>
      <w:r>
        <w:rPr>
          <w:rFonts w:eastAsia="Times New Roman"/>
          <w:szCs w:val="24"/>
        </w:rPr>
        <w:t xml:space="preserve">εσαίους επαγγελματίες και δεν τους επιτρέπουν να ασκήσουν την επαγγελματική τους δραστηριότητα. </w:t>
      </w:r>
    </w:p>
    <w:p w14:paraId="44482E85" w14:textId="77777777" w:rsidR="00FC516A" w:rsidRDefault="00EA69A7">
      <w:pPr>
        <w:spacing w:line="600" w:lineRule="auto"/>
        <w:ind w:firstLine="720"/>
        <w:jc w:val="both"/>
        <w:rPr>
          <w:rFonts w:eastAsia="Times New Roman"/>
          <w:szCs w:val="24"/>
        </w:rPr>
      </w:pPr>
      <w:r>
        <w:rPr>
          <w:rFonts w:eastAsia="Times New Roman"/>
          <w:szCs w:val="24"/>
        </w:rPr>
        <w:t>Προσβλέπετε στη συμβολή του ΕΣΠΑ για την ανάπτυξη. Ναι, αλλά δεν έχει ξεκινήσει κανένα έργο από αυτά για τα οποία λέτε ότι θα ετοιμάσετε τους φακέλους. Ό,τι έρ</w:t>
      </w:r>
      <w:r>
        <w:rPr>
          <w:rFonts w:eastAsia="Times New Roman"/>
          <w:szCs w:val="24"/>
        </w:rPr>
        <w:t xml:space="preserve">γο γίνεται, έχει να κάνει με το προηγούμενο ΕΣΠΑ. Το πρόβλημα της ρευστότητας παραμένει. Το πρόβλημα των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επίσης. Ο κ. Τσίπρας μας έλεγε όταν ψηφίζατε το τέταρτο μνημόνιο ότι είναι το εισιτήριο για την ποσοτική χαλάρωση. Τώρα δεν τον νοιάζ</w:t>
      </w:r>
      <w:r>
        <w:rPr>
          <w:rFonts w:eastAsia="Times New Roman"/>
          <w:szCs w:val="24"/>
        </w:rPr>
        <w:t>ει η ποσοτική χαλάρωση τον κ. Τσίπρα;</w:t>
      </w:r>
    </w:p>
    <w:p w14:paraId="44482E86" w14:textId="77777777" w:rsidR="00FC516A" w:rsidRDefault="00EA69A7">
      <w:pPr>
        <w:spacing w:line="600" w:lineRule="auto"/>
        <w:ind w:firstLine="720"/>
        <w:jc w:val="both"/>
        <w:rPr>
          <w:rFonts w:eastAsia="Times New Roman"/>
          <w:szCs w:val="24"/>
        </w:rPr>
      </w:pPr>
      <w:r>
        <w:rPr>
          <w:rFonts w:eastAsia="Times New Roman"/>
          <w:szCs w:val="24"/>
        </w:rPr>
        <w:t>Επίσης, θέλω να δείτε πώς πάει η εξέλιξη του λεγόμενου εξωδικαστικού συμβιβασμού για τα κόκκινα δάνεια. Ενώ η χώρα έχει αναλάβει δεσμεύσεις, αυτή η υπόθεση δεν πάει καθόλου καλά και ξέρουμε όλοι ότι το τραπεζικό σύστημ</w:t>
      </w:r>
      <w:r>
        <w:rPr>
          <w:rFonts w:eastAsia="Times New Roman"/>
          <w:szCs w:val="24"/>
        </w:rPr>
        <w:t xml:space="preserve">α κάθεται επάνω σε αυτήν τη νάρκη των κόκκινων δανείων. </w:t>
      </w:r>
    </w:p>
    <w:p w14:paraId="44482E87"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Υποχώρησε, επίσης, η ανταγωνιστικότητα της χώρας από την ογδοηκοστή πρώτη θέση στην ογδοηκοστή έβδομη, με βάση την έκθεση του Παγκόσμιου Οικονομικού Φόρουμ.</w:t>
      </w:r>
    </w:p>
    <w:p w14:paraId="44482E88"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Οι επιτυχίες σας για τη μείωση της </w:t>
      </w:r>
      <w:r>
        <w:rPr>
          <w:rFonts w:eastAsia="Times New Roman" w:cs="Times New Roman"/>
          <w:szCs w:val="24"/>
        </w:rPr>
        <w:t xml:space="preserve">ανεργίας, κυρίες και κύριοι συνάδελφοι, βασίζονται κυρίως στην αύξηση της μερικής απασχόλησης, που ξέρουμε ότι δεν δίνει </w:t>
      </w:r>
      <w:r>
        <w:rPr>
          <w:rFonts w:eastAsia="Times New Roman" w:cs="Times New Roman"/>
          <w:szCs w:val="24"/>
        </w:rPr>
        <w:lastRenderedPageBreak/>
        <w:t>ποιοτικές σχέσεις εργασίας, δεν δίνει έσοδα, φόρους και ασφαλιστικές εισφορές. Νομίζω ότι κανένας μας δεν πρέπει να είναι υπερήφανος πο</w:t>
      </w:r>
      <w:r>
        <w:rPr>
          <w:rFonts w:eastAsia="Times New Roman" w:cs="Times New Roman"/>
          <w:szCs w:val="24"/>
        </w:rPr>
        <w:t>υ πάνω από πεντακόσιες χιλιάδες εργαζόμενοι αμείβονται με 300 ευρώ τον μήνα.</w:t>
      </w:r>
    </w:p>
    <w:p w14:paraId="44482E89"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Για να δούμε αυτό που έλεγα νωρίτερα, το πώς έρχεται η φορολογική κόπωση, πρέπει να δούμε την εξέλιξη των ληξιπρόθεσμων οφειλών των ιδιωτών προς το </w:t>
      </w:r>
      <w:r>
        <w:rPr>
          <w:rFonts w:eastAsia="Times New Roman" w:cs="Times New Roman"/>
          <w:szCs w:val="24"/>
        </w:rPr>
        <w:t>δ</w:t>
      </w:r>
      <w:r>
        <w:rPr>
          <w:rFonts w:eastAsia="Times New Roman" w:cs="Times New Roman"/>
          <w:szCs w:val="24"/>
        </w:rPr>
        <w:t xml:space="preserve">ημόσιο που φτάνει, κυρίες και </w:t>
      </w:r>
      <w:r>
        <w:rPr>
          <w:rFonts w:eastAsia="Times New Roman" w:cs="Times New Roman"/>
          <w:szCs w:val="24"/>
        </w:rPr>
        <w:t>κύριοι συνάδελφοι, στα 100 δισεκατομμύρια στο τέλος του χρόνου, χωρίς να προσθέσω και τα 30 δισεκατομμύρια προς τα ασφαλιστικά ταμεία.</w:t>
      </w:r>
    </w:p>
    <w:p w14:paraId="44482E8A"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Όμως, επειδή αυτά τα νούμερα μπορεί να μην λένε τίποτα, θέλω να σας θυμίσω ότι τον Σεπτέμβριο μήνα είχαμε τετρακόσιες δέκ</w:t>
      </w:r>
      <w:r>
        <w:rPr>
          <w:rFonts w:eastAsia="Times New Roman" w:cs="Times New Roman"/>
          <w:szCs w:val="24"/>
        </w:rPr>
        <w:t xml:space="preserve">α χιλιάδες συμπολίτες μας οι οποίοι μπήκαν στον κατάλογο των ληξιπρόθεσμων, δεν μπόρεσαν δηλαδή να ανταποκριθούν στις υποχρεώσεις τους. Τελικά έχουν φτάσει να είναι πάνω από τέσσερα εκατομμύρια διακόσιες χιλιάδες οι συμπολίτες </w:t>
      </w:r>
      <w:r>
        <w:rPr>
          <w:rFonts w:eastAsia="Times New Roman" w:cs="Times New Roman"/>
          <w:szCs w:val="24"/>
        </w:rPr>
        <w:t>μας,</w:t>
      </w:r>
      <w:r>
        <w:rPr>
          <w:rFonts w:eastAsia="Times New Roman" w:cs="Times New Roman"/>
          <w:szCs w:val="24"/>
        </w:rPr>
        <w:t xml:space="preserve"> που δεν μπορούν να έχουν</w:t>
      </w:r>
      <w:r>
        <w:rPr>
          <w:rFonts w:eastAsia="Times New Roman" w:cs="Times New Roman"/>
          <w:szCs w:val="24"/>
        </w:rPr>
        <w:t xml:space="preserve"> φορολογική ενημερότητα, γιατί δεν εξυπηρετούν τις υποχρεώσεις τους.</w:t>
      </w:r>
    </w:p>
    <w:p w14:paraId="44482E8B"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Με αυτά τα δεδομένα προφανώς δεν μπορούμε να μιλάμε για ρυθμούς ανάπτυξης με βάση τους στόχους σας.</w:t>
      </w:r>
    </w:p>
    <w:p w14:paraId="44482E8C"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lastRenderedPageBreak/>
        <w:t>Θέλω να προσθέσω ακόμα ότι η επιλογή σας να κρατήσετε πάρα πολύ χαμηλά το Πρόγραμμα Δημ</w:t>
      </w:r>
      <w:r>
        <w:rPr>
          <w:rFonts w:eastAsia="Times New Roman" w:cs="Times New Roman"/>
          <w:szCs w:val="24"/>
        </w:rPr>
        <w:t>οσίων Επενδύσεων, δηλαδή στο ύψος των προηγούμενων, σηματοδοτεί μια πολιτική ύφεσης, καθώς η δημόσια κατανάλωση ουσιαστικά θα είναι μηδενική.</w:t>
      </w:r>
    </w:p>
    <w:p w14:paraId="44482E8D"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Συμπερασματικά θα ήθελα να πω ότι μια λογική «φτωχαίνουμε τον κόσμο και στο τέλος δίνουμε ένα αντίδωρο» είναι αντί</w:t>
      </w:r>
      <w:r>
        <w:rPr>
          <w:rFonts w:eastAsia="Times New Roman" w:cs="Times New Roman"/>
          <w:szCs w:val="24"/>
        </w:rPr>
        <w:t>στροφη με αυτό που λέμε εμείς και που πρέπει να κάνουμε, ότι πρέπει να δημιουργήσουμε τις συνθήκες για να αυξηθεί το ΑΕΠ, να δώσουμε δουλειές και οι δουλειές να δώσουν εισοδήματα και φορολογικά έσοδα.</w:t>
      </w:r>
    </w:p>
    <w:p w14:paraId="44482E8E"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Γι’ αυτό, λοιπόν, κάνουμε κριτική στους προηγούμενους π</w:t>
      </w:r>
      <w:r>
        <w:rPr>
          <w:rFonts w:eastAsia="Times New Roman" w:cs="Times New Roman"/>
          <w:szCs w:val="24"/>
        </w:rPr>
        <w:t xml:space="preserve">ροϋπολογισμούς και με βάση αυτό ερχόμαστε τώρα στον </w:t>
      </w:r>
      <w:r>
        <w:rPr>
          <w:rFonts w:eastAsia="Times New Roman" w:cs="Times New Roman"/>
          <w:szCs w:val="24"/>
        </w:rPr>
        <w:t>π</w:t>
      </w:r>
      <w:r>
        <w:rPr>
          <w:rFonts w:eastAsia="Times New Roman" w:cs="Times New Roman"/>
          <w:szCs w:val="24"/>
        </w:rPr>
        <w:t>ροϋπολογισμό του 2018, να δούμε από πού προέρχονται τα 1,8 δισεκατομμύρια φορολογικά έσοδα. Σας είπα νωρίτερα και κατέθεσα τον πίνακα</w:t>
      </w:r>
      <w:r>
        <w:rPr>
          <w:rFonts w:eastAsia="Times New Roman" w:cs="Times New Roman"/>
          <w:szCs w:val="24"/>
        </w:rPr>
        <w:t>,</w:t>
      </w:r>
      <w:r>
        <w:rPr>
          <w:rFonts w:eastAsia="Times New Roman" w:cs="Times New Roman"/>
          <w:szCs w:val="24"/>
        </w:rPr>
        <w:t xml:space="preserve"> με τους νέους φόρους και τις περικοπές.</w:t>
      </w:r>
    </w:p>
    <w:p w14:paraId="44482E8F"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Οι άμεσοι φόροι, κυρίες και </w:t>
      </w:r>
      <w:r>
        <w:rPr>
          <w:rFonts w:eastAsia="Times New Roman" w:cs="Times New Roman"/>
          <w:szCs w:val="24"/>
        </w:rPr>
        <w:t>κύριοι συνάδελφοι, θα είναι αυξημένοι κατά 478 εκατομμύρια. Αυτή η αύξηση προέρχεται</w:t>
      </w:r>
      <w:r>
        <w:rPr>
          <w:rFonts w:eastAsia="Times New Roman" w:cs="Times New Roman"/>
          <w:szCs w:val="24"/>
        </w:rPr>
        <w:t>,</w:t>
      </w:r>
      <w:r>
        <w:rPr>
          <w:rFonts w:eastAsia="Times New Roman" w:cs="Times New Roman"/>
          <w:szCs w:val="24"/>
        </w:rPr>
        <w:t xml:space="preserve"> κατά κύριο λόγο</w:t>
      </w:r>
      <w:r>
        <w:rPr>
          <w:rFonts w:eastAsia="Times New Roman" w:cs="Times New Roman"/>
          <w:szCs w:val="24"/>
        </w:rPr>
        <w:t>,</w:t>
      </w:r>
      <w:r>
        <w:rPr>
          <w:rFonts w:eastAsia="Times New Roman" w:cs="Times New Roman"/>
          <w:szCs w:val="24"/>
        </w:rPr>
        <w:t xml:space="preserve"> από τον φόρο εισοδήματος φυσικών προσώπων</w:t>
      </w:r>
      <w:r>
        <w:rPr>
          <w:rFonts w:eastAsia="Times New Roman" w:cs="Times New Roman"/>
          <w:szCs w:val="24"/>
        </w:rPr>
        <w:t>,</w:t>
      </w:r>
      <w:r>
        <w:rPr>
          <w:rFonts w:eastAsia="Times New Roman" w:cs="Times New Roman"/>
          <w:szCs w:val="24"/>
        </w:rPr>
        <w:t xml:space="preserve"> που θα αυξηθεί κατά 456 εκατομμύρια </w:t>
      </w:r>
      <w:r>
        <w:rPr>
          <w:rFonts w:eastAsia="Times New Roman" w:cs="Times New Roman"/>
          <w:szCs w:val="24"/>
        </w:rPr>
        <w:t>ενώ αυξημένοι είναι οι φόροι</w:t>
      </w:r>
      <w:r>
        <w:rPr>
          <w:rFonts w:eastAsia="Times New Roman" w:cs="Times New Roman"/>
          <w:szCs w:val="24"/>
        </w:rPr>
        <w:t xml:space="preserve"> κατανάλωσης κατά 431 εκατομμύρια.</w:t>
      </w:r>
    </w:p>
    <w:p w14:paraId="44482E90"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Η επίτευξ</w:t>
      </w:r>
      <w:r>
        <w:rPr>
          <w:rFonts w:eastAsia="Times New Roman" w:cs="Times New Roman"/>
          <w:szCs w:val="24"/>
        </w:rPr>
        <w:t>η αυτών των στόχων, κυρίες και κύριοι συνάδελφοι, θα γίνει με ορισμένα από αυτά τα μέτρα που ανέφερα νωρίτερα.</w:t>
      </w:r>
    </w:p>
    <w:p w14:paraId="44482E91"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lastRenderedPageBreak/>
        <w:t xml:space="preserve">Σταχυολογώ χαρακτηριστικά: την κατάργηση </w:t>
      </w:r>
      <w:r>
        <w:rPr>
          <w:rFonts w:eastAsia="Times New Roman" w:cs="Times New Roman"/>
          <w:szCs w:val="24"/>
        </w:rPr>
        <w:t xml:space="preserve">της έκπτωσης </w:t>
      </w:r>
      <w:r>
        <w:rPr>
          <w:rFonts w:eastAsia="Times New Roman" w:cs="Times New Roman"/>
          <w:szCs w:val="24"/>
        </w:rPr>
        <w:t>του 15% στην εκκαθάριση των φορολογικών δηλώσεων των μισθωτών και των συνταξιούχων λόγω της</w:t>
      </w:r>
      <w:r>
        <w:rPr>
          <w:rFonts w:eastAsia="Times New Roman" w:cs="Times New Roman"/>
          <w:szCs w:val="24"/>
        </w:rPr>
        <w:t xml:space="preserve"> προκαταβολής του φόρου, την κατάργηση του φόρου στις ιατρικές δαπάνες, την κατάργηση του μειωμένου ΦΠΑ στα τριάντα δύο νησιά του Αιγαίου</w:t>
      </w:r>
      <w:r>
        <w:rPr>
          <w:rFonts w:eastAsia="Times New Roman" w:cs="Times New Roman"/>
          <w:szCs w:val="24"/>
        </w:rPr>
        <w:t>,</w:t>
      </w:r>
      <w:r>
        <w:rPr>
          <w:rFonts w:eastAsia="Times New Roman" w:cs="Times New Roman"/>
          <w:szCs w:val="24"/>
        </w:rPr>
        <w:t xml:space="preserve"> για τα οποία καταθέσαμε πρόταση νόμου να παραταθεί μέχρι το τέλος του 2018, τη νέα περικοπή του ΕΚΑΣ, τη μείωση της ε</w:t>
      </w:r>
      <w:r>
        <w:rPr>
          <w:rFonts w:eastAsia="Times New Roman" w:cs="Times New Roman"/>
          <w:szCs w:val="24"/>
        </w:rPr>
        <w:t>πιδότησης στο πετρέλαιο θέρμανσης, την περικοπή των επιδομάτων των απροστάτευτων τέκνων.</w:t>
      </w:r>
    </w:p>
    <w:p w14:paraId="44482E92"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ροϋπολογισμός του 2018</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έχει και μείωση δαπανών και η μείωση αυτή των δαπανών αφορά κυρίως τις κοινωνικές δαπάνες και πρώτα-πρώτα τις μεταβιβαστικές πληρωμ</w:t>
      </w:r>
      <w:r>
        <w:rPr>
          <w:rFonts w:eastAsia="Times New Roman" w:cs="Times New Roman"/>
          <w:szCs w:val="24"/>
        </w:rPr>
        <w:t>ές, οι οποίες είναι μειωμένες κατά δύο δισεκατομμύρια. Συγκεκριμένα, έχουμε μειωμένες πρωτογενής δαπάνες κατά 1,2 δισεκατομμύρι</w:t>
      </w:r>
      <w:r>
        <w:rPr>
          <w:rFonts w:eastAsia="Times New Roman" w:cs="Times New Roman"/>
          <w:szCs w:val="24"/>
        </w:rPr>
        <w:t>ο</w:t>
      </w:r>
      <w:r>
        <w:rPr>
          <w:rFonts w:eastAsia="Times New Roman" w:cs="Times New Roman"/>
          <w:szCs w:val="24"/>
        </w:rPr>
        <w:t xml:space="preserve"> και ενώ το Πρόγραμμα Δημοσίων Επενδύσεων, όπως σας είπα νωρίτερα, παραμένει στα ίδια.</w:t>
      </w:r>
    </w:p>
    <w:p w14:paraId="44482E93"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Η δαπάνη για περίθαλψη, ασφάλιση και κοιν</w:t>
      </w:r>
      <w:r>
        <w:rPr>
          <w:rFonts w:eastAsia="Times New Roman" w:cs="Times New Roman"/>
          <w:szCs w:val="24"/>
        </w:rPr>
        <w:t xml:space="preserve">ωνική προστασία ανέρχεται στα 19,4 δισεκατομμύρια, μειωμένη κατά ενάμισι δισεκατομμύριο, παρακαλώ. Μειωμένες, επίσης, είναι και κατά 840 εκατομμύρια ορισμένες λειτουργικές δαπάνες. </w:t>
      </w:r>
    </w:p>
    <w:p w14:paraId="44482E94"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Σημασία έχει να δούμε την ανάλυση των δαπανών, ανά μείζονα κατηγορία, από </w:t>
      </w:r>
      <w:r>
        <w:rPr>
          <w:rFonts w:eastAsia="Times New Roman" w:cs="Times New Roman"/>
          <w:szCs w:val="24"/>
        </w:rPr>
        <w:t>την οποίαν ανάλυση προκύπτει ότι οι μεταβιβαστικές πληρωμές θα είναι μειω</w:t>
      </w:r>
      <w:r>
        <w:rPr>
          <w:rFonts w:eastAsia="Times New Roman" w:cs="Times New Roman"/>
          <w:szCs w:val="24"/>
        </w:rPr>
        <w:lastRenderedPageBreak/>
        <w:t xml:space="preserve">μένες κατά δύο δισεκατομμύρια, μεταξύ των οποίων μειωμένες εμφανίζονται οι δαπάνες στο Υπουργείο Υγείας κατά 532 εκατομμύρια, στον ΕΟΠΥΥ κατά 214 εκατομμύρια, στα νοσοκομεία κατά 373 </w:t>
      </w:r>
      <w:r>
        <w:rPr>
          <w:rFonts w:eastAsia="Times New Roman" w:cs="Times New Roman"/>
          <w:szCs w:val="24"/>
        </w:rPr>
        <w:t>εκατομμύρια.</w:t>
      </w:r>
    </w:p>
    <w:p w14:paraId="44482E95"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Επίσης, μειωμένες είναι οι δαπάνες σε ορισμένα κρίσιμα, για την παραγωγική ανασυγκρότηση της χώρας και την ανάπτυξη, Υπουργεία, όπως είναι το Υπουργείο Υποδομών με μείον 129 εκατομμύρια και το Υπουργείο Αγροτικής Ανάπτυξης με </w:t>
      </w:r>
      <w:r>
        <w:rPr>
          <w:rFonts w:eastAsia="Times New Roman" w:cs="Times New Roman"/>
          <w:szCs w:val="24"/>
        </w:rPr>
        <w:t xml:space="preserve">μείον </w:t>
      </w:r>
      <w:r>
        <w:rPr>
          <w:rFonts w:eastAsia="Times New Roman" w:cs="Times New Roman"/>
          <w:szCs w:val="24"/>
        </w:rPr>
        <w:t>225 εκατομμ</w:t>
      </w:r>
      <w:r>
        <w:rPr>
          <w:rFonts w:eastAsia="Times New Roman" w:cs="Times New Roman"/>
          <w:szCs w:val="24"/>
        </w:rPr>
        <w:t>ύρια. Προφανώς αυτές οι περικοπές θα χτυπήσουν τους πλέον ευάλωτους και φτωχούς συμπολίτες μας.</w:t>
      </w:r>
    </w:p>
    <w:p w14:paraId="44482E96"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έχετε συνειδητοποιήσει ότι θα κόψετε το ΕΚΑΣ από χιλιάδες συνταξιούχους και θα το καταντήσετε φιλοδώρημα των 35 ευρώ για όσους παρ</w:t>
      </w:r>
      <w:r>
        <w:rPr>
          <w:rFonts w:eastAsia="Times New Roman" w:cs="Times New Roman"/>
          <w:szCs w:val="24"/>
        </w:rPr>
        <w:t>αμείνουν στο σύστημα, γιατί οι υπόλοιποι θα πάνε στο μηδέν; Έχετε συνειδητοποιήσει ότι θα κόψετε το επίδομα που είχαμε νομοθετήσει γι’ αυτούς τους φτωχούς που πάνε τα παιδιά τους στο σχολείο; Έχετε συνειδητοποιήσει ότι τα βάλατε με τις χήρες και τα ορφανά;</w:t>
      </w:r>
      <w:r>
        <w:rPr>
          <w:rFonts w:eastAsia="Times New Roman" w:cs="Times New Roman"/>
          <w:szCs w:val="24"/>
        </w:rPr>
        <w:t xml:space="preserve"> </w:t>
      </w:r>
    </w:p>
    <w:p w14:paraId="44482E97"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αυτά είναι καινούργια και παλιά μέτρα που συμπεριλαμβάνονται στον </w:t>
      </w:r>
      <w:r>
        <w:rPr>
          <w:rFonts w:eastAsia="Times New Roman" w:cs="Times New Roman"/>
          <w:szCs w:val="24"/>
        </w:rPr>
        <w:t>π</w:t>
      </w:r>
      <w:r>
        <w:rPr>
          <w:rFonts w:eastAsia="Times New Roman" w:cs="Times New Roman"/>
          <w:szCs w:val="24"/>
        </w:rPr>
        <w:t xml:space="preserve">ροϋπολογισμό. Και βεβαίως, θέλω να κάνω εδώ και την ίδια παρατήρηση που έκανα για τον </w:t>
      </w:r>
      <w:r>
        <w:rPr>
          <w:rFonts w:eastAsia="Times New Roman" w:cs="Times New Roman"/>
          <w:szCs w:val="24"/>
        </w:rPr>
        <w:t>π</w:t>
      </w:r>
      <w:r>
        <w:rPr>
          <w:rFonts w:eastAsia="Times New Roman" w:cs="Times New Roman"/>
          <w:szCs w:val="24"/>
        </w:rPr>
        <w:t>ροϋπολογισμό του 2017, ότι το πρωτογενές πλεόνασμα</w:t>
      </w:r>
      <w:r w:rsidRPr="00AE06C7">
        <w:rPr>
          <w:rFonts w:eastAsia="Times New Roman" w:cs="Times New Roman"/>
          <w:szCs w:val="24"/>
        </w:rPr>
        <w:t>,</w:t>
      </w:r>
      <w:r>
        <w:rPr>
          <w:rFonts w:eastAsia="Times New Roman" w:cs="Times New Roman"/>
          <w:szCs w:val="24"/>
        </w:rPr>
        <w:t xml:space="preserve"> που προβλέπεται γι</w:t>
      </w:r>
      <w:r>
        <w:rPr>
          <w:rFonts w:eastAsia="Times New Roman" w:cs="Times New Roman"/>
          <w:szCs w:val="24"/>
        </w:rPr>
        <w:t>α το 2018 στηρίζεται κατά μεγάλο μέρος στις λεγόμενες «άσπρες τρύπες». Δηλαδή το μισό πλεόνασμα θα προέλθει από τις ταξινομη</w:t>
      </w:r>
      <w:r>
        <w:rPr>
          <w:rFonts w:eastAsia="Times New Roman" w:cs="Times New Roman"/>
          <w:szCs w:val="24"/>
        </w:rPr>
        <w:lastRenderedPageBreak/>
        <w:t xml:space="preserve">μένες ΔΕΚΟ, τα </w:t>
      </w:r>
      <w:r>
        <w:rPr>
          <w:rFonts w:eastAsia="Times New Roman" w:cs="Times New Roman"/>
          <w:szCs w:val="24"/>
        </w:rPr>
        <w:t>ν</w:t>
      </w:r>
      <w:r>
        <w:rPr>
          <w:rFonts w:eastAsia="Times New Roman" w:cs="Times New Roman"/>
          <w:szCs w:val="24"/>
        </w:rPr>
        <w:t xml:space="preserve">ομικά </w:t>
      </w:r>
      <w:r>
        <w:rPr>
          <w:rFonts w:eastAsia="Times New Roman" w:cs="Times New Roman"/>
          <w:szCs w:val="24"/>
        </w:rPr>
        <w:t>π</w:t>
      </w:r>
      <w:r>
        <w:rPr>
          <w:rFonts w:eastAsia="Times New Roman" w:cs="Times New Roman"/>
          <w:szCs w:val="24"/>
        </w:rPr>
        <w:t>ρόσωπα και τους φορείς κοινωνικής ασφάλισης. Νοικοκύρεμα; Μακάρι. Μαζί σας είμαστε, γιατί θυμόμαστε πώς ξεσηκ</w:t>
      </w:r>
      <w:r>
        <w:rPr>
          <w:rFonts w:eastAsia="Times New Roman" w:cs="Times New Roman"/>
          <w:szCs w:val="24"/>
        </w:rPr>
        <w:t xml:space="preserve">ωθήκατε όταν ψηφίσαμε τη </w:t>
      </w:r>
      <w:proofErr w:type="spellStart"/>
      <w:r>
        <w:rPr>
          <w:rFonts w:eastAsia="Times New Roman" w:cs="Times New Roman"/>
          <w:szCs w:val="24"/>
        </w:rPr>
        <w:t>συνταγογράφηση</w:t>
      </w:r>
      <w:proofErr w:type="spellEnd"/>
      <w:r>
        <w:rPr>
          <w:rFonts w:eastAsia="Times New Roman" w:cs="Times New Roman"/>
          <w:szCs w:val="24"/>
        </w:rPr>
        <w:t xml:space="preserve"> και την περικοπή της δαπάνης για τα φάρμακα. Όμως, αντί για νοικοκύρεμα νομίζω ότι έχει πέσει ένα γενικότερο ψαλίδι. </w:t>
      </w:r>
    </w:p>
    <w:p w14:paraId="44482E98"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αυτά που σας είπα νωρίτερα για το ότι ο προϋπολογισμός, ο τακτικός π</w:t>
      </w:r>
      <w:r>
        <w:rPr>
          <w:rFonts w:eastAsia="Times New Roman" w:cs="Times New Roman"/>
          <w:szCs w:val="24"/>
        </w:rPr>
        <w:t>ροϋπολογισμός του κράτους έχει μικρά πρωτογενή πλεονάσματα, αποδεικνύει ότι μια συζήτηση που γίνεται μεταξύ Νέας Δημοκρατίας και ΣΥΡΙΖΑ -πόσους φόρους θα κόψουμε, ποιες δαπάνες και ούτω καθ’ εξής- έχει πεπερασμένα όρια. Δεν υπάρχουν περιθώρια πλέον. Και νο</w:t>
      </w:r>
      <w:r>
        <w:rPr>
          <w:rFonts w:eastAsia="Times New Roman" w:cs="Times New Roman"/>
          <w:szCs w:val="24"/>
        </w:rPr>
        <w:t xml:space="preserve">μίζω ότι εκείνο που έχει σημασία σε αυτήν τη συζήτηση είναι να αναδείξουμε όχι μόνο πώς αυξήσατε τους φόρους, αλλά και πώς τους κατανέμετε. </w:t>
      </w:r>
    </w:p>
    <w:p w14:paraId="44482E99"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Θα σας καταθέσω στα Πρακτικά αυτόν τον πίνακα</w:t>
      </w:r>
      <w:r>
        <w:rPr>
          <w:rFonts w:eastAsia="Times New Roman" w:cs="Times New Roman"/>
          <w:szCs w:val="24"/>
        </w:rPr>
        <w:t>,</w:t>
      </w:r>
      <w:r>
        <w:rPr>
          <w:rFonts w:eastAsia="Times New Roman" w:cs="Times New Roman"/>
          <w:szCs w:val="24"/>
        </w:rPr>
        <w:t xml:space="preserve"> που δείχνει πώς από το 2014 που η σχέση έμμεσης προς άμεση φορολογία</w:t>
      </w:r>
      <w:r>
        <w:rPr>
          <w:rFonts w:eastAsia="Times New Roman" w:cs="Times New Roman"/>
          <w:szCs w:val="24"/>
        </w:rPr>
        <w:t xml:space="preserve"> ήταν 1,15 θα πάει με την πολιτική σας στο 1,32. Είναι γνωστό, απ’ όλους όσοι ξέρουν στοιχειώδη οικονομικά, ότι οι άμεσοι φόροι πληρώνονται, κυρίες και κύριοι, από τη λαϊκή κατανάλωση. Καταθέτω αυτόν τον πίνακα. </w:t>
      </w:r>
    </w:p>
    <w:p w14:paraId="44482E9A"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Γιάννης Κου</w:t>
      </w:r>
      <w:r>
        <w:rPr>
          <w:rFonts w:eastAsia="Times New Roman" w:cs="Times New Roman"/>
          <w:szCs w:val="24"/>
        </w:rPr>
        <w:t xml:space="preserve">τσούκος καταθέτει για τα Πρακτικά τον προαναφερθέντα πίνακα, ο οποίος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44482E9B"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lastRenderedPageBreak/>
        <w:t xml:space="preserve"> Και το πιο σπουδαίο είναι ότι σε αυτούς που δίνετε το κοινωνικό μέρισμα θα τους το πά</w:t>
      </w:r>
      <w:r>
        <w:rPr>
          <w:rFonts w:eastAsia="Times New Roman" w:cs="Times New Roman"/>
          <w:szCs w:val="24"/>
        </w:rPr>
        <w:t xml:space="preserve">ρετε μέσα από την άμεση φορολογία, γιατί πάνε στην κατανάλωση αυτά, όπως είναι γνωστό, δεν πάνε στην αποταμίευση. </w:t>
      </w:r>
    </w:p>
    <w:p w14:paraId="44482E9C"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Κύριε συνάδελφε, έχετε δύο λεπτά παρακαλώ. </w:t>
      </w:r>
    </w:p>
    <w:p w14:paraId="44482E9D"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Ναι, κύριε Πρόεδρε.</w:t>
      </w:r>
    </w:p>
    <w:p w14:paraId="44482E9E"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Επίσης, καταθέτω δύο ακόμα </w:t>
      </w:r>
      <w:r>
        <w:rPr>
          <w:rFonts w:eastAsia="Times New Roman" w:cs="Times New Roman"/>
          <w:szCs w:val="24"/>
        </w:rPr>
        <w:t>πίνακες</w:t>
      </w:r>
      <w:r>
        <w:rPr>
          <w:rFonts w:eastAsia="Times New Roman" w:cs="Times New Roman"/>
          <w:szCs w:val="24"/>
        </w:rPr>
        <w:t>,</w:t>
      </w:r>
      <w:r>
        <w:rPr>
          <w:rFonts w:eastAsia="Times New Roman" w:cs="Times New Roman"/>
          <w:szCs w:val="24"/>
        </w:rPr>
        <w:t xml:space="preserve"> που δείχνουν ότι είχαμε μια αλματώδη αύξηση των φορολογικών εσόδων από το 2015 μέχρι το 2018 και είχαμε και μια άδικη κατανομή των ίδιων φορολογικών εσόδων. </w:t>
      </w:r>
    </w:p>
    <w:p w14:paraId="44482E9F"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Γιάννης Κουτσούκος καταθέτει για τα Πρακτικά τους προαναφ</w:t>
      </w:r>
      <w:r>
        <w:rPr>
          <w:rFonts w:eastAsia="Times New Roman" w:cs="Times New Roman"/>
          <w:szCs w:val="24"/>
        </w:rPr>
        <w:t xml:space="preserve">ερθέντες πίνακες, οι οποίοι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44482EA0"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Και όταν σας λέμε για την </w:t>
      </w:r>
      <w:proofErr w:type="spellStart"/>
      <w:r>
        <w:rPr>
          <w:rFonts w:eastAsia="Times New Roman" w:cs="Times New Roman"/>
          <w:szCs w:val="24"/>
        </w:rPr>
        <w:t>υπερφορολόγηση</w:t>
      </w:r>
      <w:proofErr w:type="spellEnd"/>
      <w:r>
        <w:rPr>
          <w:rFonts w:eastAsia="Times New Roman" w:cs="Times New Roman"/>
          <w:szCs w:val="24"/>
        </w:rPr>
        <w:t>, μας λέτε ότι αυτά είναι από την πάταξη της φοροδιαφυγής.</w:t>
      </w:r>
    </w:p>
    <w:p w14:paraId="44482EA1"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Λοιπόν, κυρίες και κύριοι συ</w:t>
      </w:r>
      <w:r>
        <w:rPr>
          <w:rFonts w:eastAsia="Times New Roman" w:cs="Times New Roman"/>
          <w:szCs w:val="24"/>
        </w:rPr>
        <w:t>νάδελφοι, η ΑΔΑΕ επισημαίνει ότι από τα 435 εκατομμύρια</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t>βεβαιώθηκαν</w:t>
      </w:r>
      <w:r>
        <w:rPr>
          <w:rFonts w:eastAsia="Times New Roman" w:cs="Times New Roman"/>
          <w:szCs w:val="24"/>
        </w:rPr>
        <w:t xml:space="preserve"> από δασμούς και φόρους κατά του λαθρεμπορίου, εισπράξατε μόνο 10,5 εκατομμύρια και ό,τι από τις περίφημες λίστες και τις </w:t>
      </w:r>
      <w:r>
        <w:rPr>
          <w:rFonts w:eastAsia="Times New Roman" w:cs="Times New Roman"/>
          <w:szCs w:val="24"/>
          <w:lang w:val="en-US"/>
        </w:rPr>
        <w:t>offshore</w:t>
      </w:r>
      <w:r>
        <w:rPr>
          <w:rFonts w:eastAsia="Times New Roman" w:cs="Times New Roman"/>
          <w:szCs w:val="24"/>
        </w:rPr>
        <w:t xml:space="preserve"> από τα 555 δισεκατομμύρια που βεβαιώσατε το 2016 και </w:t>
      </w:r>
      <w:r>
        <w:rPr>
          <w:rFonts w:eastAsia="Times New Roman" w:cs="Times New Roman"/>
          <w:szCs w:val="24"/>
        </w:rPr>
        <w:t xml:space="preserve">το πρώτο εξάμηνο του </w:t>
      </w:r>
      <w:r>
        <w:rPr>
          <w:rFonts w:eastAsia="Times New Roman" w:cs="Times New Roman"/>
          <w:szCs w:val="24"/>
        </w:rPr>
        <w:lastRenderedPageBreak/>
        <w:t xml:space="preserve">2017, θα εισπράξετε μόνο 80 εκατομμύρια, δηλαδή 14,5%. Αυτή είναι λοιπόν η εισφορά σας στην πάταξη της φοροδιαφυγής. </w:t>
      </w:r>
    </w:p>
    <w:p w14:paraId="44482EA2"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Και βεβαίως, να πω δυο λέξεις για το μεγάλο θέμα</w:t>
      </w:r>
      <w:r>
        <w:rPr>
          <w:rFonts w:eastAsia="Times New Roman" w:cs="Times New Roman"/>
          <w:szCs w:val="24"/>
        </w:rPr>
        <w:t>,</w:t>
      </w:r>
      <w:r>
        <w:rPr>
          <w:rFonts w:eastAsia="Times New Roman" w:cs="Times New Roman"/>
          <w:szCs w:val="24"/>
        </w:rPr>
        <w:t xml:space="preserve"> που αφορά το χρέος. Μνημονεύει η εισηγητική έκθεση το τρισκατάρατο </w:t>
      </w:r>
      <w:r>
        <w:rPr>
          <w:rFonts w:eastAsia="Times New Roman" w:cs="Times New Roman"/>
          <w:szCs w:val="24"/>
          <w:lang w:val="en-US"/>
        </w:rPr>
        <w:t>PSI</w:t>
      </w:r>
      <w:r>
        <w:rPr>
          <w:rFonts w:eastAsia="Times New Roman" w:cs="Times New Roman"/>
          <w:szCs w:val="24"/>
        </w:rPr>
        <w:t xml:space="preserve"> με τον πίνακα</w:t>
      </w:r>
      <w:r w:rsidRPr="00AE06C7">
        <w:rPr>
          <w:rFonts w:eastAsia="Times New Roman" w:cs="Times New Roman"/>
          <w:szCs w:val="24"/>
        </w:rPr>
        <w:t>,</w:t>
      </w:r>
      <w:r>
        <w:rPr>
          <w:rFonts w:eastAsia="Times New Roman" w:cs="Times New Roman"/>
          <w:szCs w:val="24"/>
        </w:rPr>
        <w:t xml:space="preserve"> που δείχνει ότι η εξυπηρέτηση του χρέους από 12 δισεκατομμύρια έφτασε να είναι περίπου στα μισά. Και χαιρετίζουμε την ανταλλαγή των ομολόγων που κάνατε με πάρα πολλή καθυστέρηση. Αν τα είχατε κάνει νωρίτερα αυτά, θα είχαμε γλιτώσει πολλά</w:t>
      </w:r>
      <w:r>
        <w:rPr>
          <w:rFonts w:eastAsia="Times New Roman" w:cs="Times New Roman"/>
          <w:szCs w:val="24"/>
        </w:rPr>
        <w:t xml:space="preserve"> από τα δεινά. </w:t>
      </w:r>
    </w:p>
    <w:p w14:paraId="44482EA3"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Τελειώνω, κυρίες και κύριοι συνάδελφοι, για να είμαι και εγώ στον χρόνο των προηγούμενων ομιλητών</w:t>
      </w:r>
      <w:r>
        <w:rPr>
          <w:rFonts w:eastAsia="Times New Roman" w:cs="Times New Roman"/>
          <w:szCs w:val="24"/>
        </w:rPr>
        <w:t>,</w:t>
      </w:r>
      <w:r>
        <w:rPr>
          <w:rFonts w:eastAsia="Times New Roman" w:cs="Times New Roman"/>
          <w:szCs w:val="24"/>
        </w:rPr>
        <w:t xml:space="preserve"> για την ισότητα των όπλων. </w:t>
      </w:r>
    </w:p>
    <w:p w14:paraId="44482EA4"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Το συμπέρασμά μας είναι ότι ο προϋπολογισμός έχει δύο βασικά χαρακτηριστικά. Το πρώτο είναι το </w:t>
      </w:r>
      <w:proofErr w:type="spellStart"/>
      <w:r>
        <w:rPr>
          <w:rFonts w:eastAsia="Times New Roman" w:cs="Times New Roman"/>
          <w:szCs w:val="24"/>
        </w:rPr>
        <w:t>αυτοδιαψευδόμενο</w:t>
      </w:r>
      <w:proofErr w:type="spellEnd"/>
      <w:r>
        <w:rPr>
          <w:rFonts w:eastAsia="Times New Roman" w:cs="Times New Roman"/>
          <w:szCs w:val="24"/>
        </w:rPr>
        <w:t xml:space="preserve"> </w:t>
      </w:r>
      <w:r>
        <w:rPr>
          <w:rFonts w:eastAsia="Times New Roman" w:cs="Times New Roman"/>
          <w:szCs w:val="24"/>
        </w:rPr>
        <w:t>αφήγημα της εξόδου από τα μνημόνια και το δεύτερο είναι η σκληρή πραγματικότητα της διαρκ</w:t>
      </w:r>
      <w:r>
        <w:rPr>
          <w:rFonts w:eastAsia="Times New Roman" w:cs="Times New Roman"/>
          <w:szCs w:val="24"/>
        </w:rPr>
        <w:t>ούς</w:t>
      </w:r>
      <w:r>
        <w:rPr>
          <w:rFonts w:eastAsia="Times New Roman" w:cs="Times New Roman"/>
          <w:szCs w:val="24"/>
        </w:rPr>
        <w:t xml:space="preserve"> λιτότητας με φόρους και περικοπές. </w:t>
      </w:r>
    </w:p>
    <w:p w14:paraId="44482EA5"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Επιβεβαιώνεται από την παράθεση των μεγεθών, δημοσιονομικών και μακροοικονομικών, και παρά τη σχετική βελτίωση ορισμένων ότι τα</w:t>
      </w:r>
      <w:r>
        <w:rPr>
          <w:rFonts w:eastAsia="Times New Roman" w:cs="Times New Roman"/>
          <w:szCs w:val="24"/>
        </w:rPr>
        <w:t xml:space="preserve"> αδιέξοδα παραμένουν και επαναλαμβάνονται. Η αντικατάσταση, κυρίες και κύριοι συνάδελφοι της Κυβέρνησης, του </w:t>
      </w:r>
      <w:proofErr w:type="spellStart"/>
      <w:r>
        <w:rPr>
          <w:rFonts w:eastAsia="Times New Roman" w:cs="Times New Roman"/>
          <w:szCs w:val="24"/>
        </w:rPr>
        <w:t>Λιαργκόβα</w:t>
      </w:r>
      <w:proofErr w:type="spellEnd"/>
      <w:r>
        <w:rPr>
          <w:rFonts w:eastAsia="Times New Roman" w:cs="Times New Roman"/>
          <w:szCs w:val="24"/>
        </w:rPr>
        <w:t xml:space="preserve">, δεν αλλάζει τη σκληρή πραγματικότητα. Ο </w:t>
      </w:r>
      <w:proofErr w:type="spellStart"/>
      <w:r>
        <w:rPr>
          <w:rFonts w:eastAsia="Times New Roman" w:cs="Times New Roman"/>
          <w:szCs w:val="24"/>
        </w:rPr>
        <w:t>Λιαργκόβας</w:t>
      </w:r>
      <w:proofErr w:type="spellEnd"/>
      <w:r>
        <w:rPr>
          <w:rFonts w:eastAsia="Times New Roman" w:cs="Times New Roman"/>
          <w:szCs w:val="24"/>
        </w:rPr>
        <w:t xml:space="preserve"> και ο κάθε </w:t>
      </w:r>
      <w:proofErr w:type="spellStart"/>
      <w:r>
        <w:rPr>
          <w:rFonts w:eastAsia="Times New Roman" w:cs="Times New Roman"/>
          <w:szCs w:val="24"/>
        </w:rPr>
        <w:t>Λιαργκόβας</w:t>
      </w:r>
      <w:proofErr w:type="spellEnd"/>
      <w:r>
        <w:rPr>
          <w:rFonts w:eastAsia="Times New Roman" w:cs="Times New Roman"/>
          <w:szCs w:val="24"/>
        </w:rPr>
        <w:t xml:space="preserve"> την καταγράφει. Αλλάξτε τ</w:t>
      </w:r>
      <w:r>
        <w:rPr>
          <w:rFonts w:eastAsia="Times New Roman" w:cs="Times New Roman"/>
          <w:szCs w:val="24"/>
        </w:rPr>
        <w:t>ο</w:t>
      </w:r>
      <w:r>
        <w:rPr>
          <w:rFonts w:eastAsia="Times New Roman" w:cs="Times New Roman"/>
          <w:szCs w:val="24"/>
        </w:rPr>
        <w:t>ν όσες φορές θέλετε, την πραγματικότη</w:t>
      </w:r>
      <w:r>
        <w:rPr>
          <w:rFonts w:eastAsia="Times New Roman" w:cs="Times New Roman"/>
          <w:szCs w:val="24"/>
        </w:rPr>
        <w:t xml:space="preserve">τα δεν μπορείτε να την αλλάξετε, δυστυχώς, με αυτήν την πολιτική. </w:t>
      </w:r>
    </w:p>
    <w:p w14:paraId="44482EA6"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lastRenderedPageBreak/>
        <w:t xml:space="preserve">Άρα, δεν βγαίνουμε από τα μνημόνια και την κρίση. Το αφήγημα της εξόδου δεν οδηγεί σε μια σταθερή και ασφαλή πορεία της χώρας. Αρκεί μονάχα να σκεφτούμε αυτό που σας είπα νωρίτερα: από μία </w:t>
      </w:r>
      <w:r>
        <w:rPr>
          <w:rFonts w:eastAsia="Times New Roman" w:cs="Times New Roman"/>
          <w:szCs w:val="24"/>
        </w:rPr>
        <w:t xml:space="preserve">υπερφορολογημένη οικονομία τα επόμενα χρόνια θα έχουμε πλεονάσματα που είναι πολύ μεγαλύτερα από το ΑΕΠ που προσδοκούμε. </w:t>
      </w:r>
    </w:p>
    <w:p w14:paraId="44482EA7"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Κατά συνέπεια, κυρίες και κύριοι συνάδελφοι, εμείς πιστεύουμε ότι ασκήσατε μια πολιτική</w:t>
      </w:r>
      <w:r>
        <w:rPr>
          <w:rFonts w:eastAsia="Times New Roman" w:cs="Times New Roman"/>
          <w:szCs w:val="24"/>
        </w:rPr>
        <w:t>,</w:t>
      </w:r>
      <w:r>
        <w:rPr>
          <w:rFonts w:eastAsia="Times New Roman" w:cs="Times New Roman"/>
          <w:szCs w:val="24"/>
        </w:rPr>
        <w:t xml:space="preserve"> που εξανέμισε τους κόπους και τις θυσίες του </w:t>
      </w:r>
      <w:r>
        <w:rPr>
          <w:rFonts w:eastAsia="Times New Roman" w:cs="Times New Roman"/>
          <w:szCs w:val="24"/>
        </w:rPr>
        <w:t>ελληνικού λαού για να αντιμετωπίσει τα υπερβολικά ελλείμματα των 35 δισεκατομμυρίων της περιόδου 2004 – 2009.</w:t>
      </w:r>
    </w:p>
    <w:p w14:paraId="44482EA8"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Και το κόστος αυτό έχει καταγραφεί πολλαπλώς. Δεν χρειάζεται να το επαναλάβω. Το κόστος αυτό στο κοινωνικό επίπεδο είναι πολύ μεγαλύτερο. Δεν υπάρ</w:t>
      </w:r>
      <w:r>
        <w:rPr>
          <w:rFonts w:eastAsia="Times New Roman" w:cs="Times New Roman"/>
          <w:szCs w:val="24"/>
        </w:rPr>
        <w:t xml:space="preserve">χει κινητήρια δύναμη για τις δυνάμεις της παραγωγής και τις υγιείς δυνάμεις της δημιουργίας. </w:t>
      </w:r>
    </w:p>
    <w:p w14:paraId="44482EA9"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Έχετε απωλέσει και το πλεονέκτημα </w:t>
      </w:r>
      <w:r>
        <w:rPr>
          <w:rFonts w:eastAsia="Times New Roman" w:cs="Times New Roman"/>
          <w:szCs w:val="24"/>
        </w:rPr>
        <w:t>«</w:t>
      </w:r>
      <w:r>
        <w:rPr>
          <w:rFonts w:eastAsia="Times New Roman" w:cs="Times New Roman"/>
          <w:szCs w:val="24"/>
        </w:rPr>
        <w:t xml:space="preserve">πρώτη φορά </w:t>
      </w:r>
      <w:r>
        <w:rPr>
          <w:rFonts w:eastAsia="Times New Roman" w:cs="Times New Roman"/>
          <w:szCs w:val="24"/>
        </w:rPr>
        <w:t>α</w:t>
      </w:r>
      <w:r>
        <w:rPr>
          <w:rFonts w:eastAsia="Times New Roman" w:cs="Times New Roman"/>
          <w:szCs w:val="24"/>
        </w:rPr>
        <w:t>ριστερά</w:t>
      </w:r>
      <w:r>
        <w:rPr>
          <w:rFonts w:eastAsia="Times New Roman" w:cs="Times New Roman"/>
          <w:szCs w:val="24"/>
        </w:rPr>
        <w:t>»</w:t>
      </w:r>
      <w:r>
        <w:rPr>
          <w:rFonts w:eastAsia="Times New Roman" w:cs="Times New Roman"/>
          <w:szCs w:val="24"/>
        </w:rPr>
        <w:t xml:space="preserve"> με όσα έχετε κάνει. Και, βεβαίως, το </w:t>
      </w:r>
      <w:proofErr w:type="spellStart"/>
      <w:r>
        <w:rPr>
          <w:rFonts w:eastAsia="Times New Roman" w:cs="Times New Roman"/>
          <w:szCs w:val="24"/>
        </w:rPr>
        <w:t>αυτοδιαψευδόμενο</w:t>
      </w:r>
      <w:proofErr w:type="spellEnd"/>
      <w:r>
        <w:rPr>
          <w:rFonts w:eastAsia="Times New Roman" w:cs="Times New Roman"/>
          <w:szCs w:val="24"/>
        </w:rPr>
        <w:t xml:space="preserve"> αφήγημα της εξόδου υπονομεύει, με τα πρωτογενή πλεον</w:t>
      </w:r>
      <w:r>
        <w:rPr>
          <w:rFonts w:eastAsia="Times New Roman" w:cs="Times New Roman"/>
          <w:szCs w:val="24"/>
        </w:rPr>
        <w:t>άσματα, την ίδια την έξοδο, αν λάβουμε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ότι τα επόμενα χρόνια θα έχουμε αυξημένο κόστος εξυπηρέτησης του δημόσιου χρέους. </w:t>
      </w:r>
    </w:p>
    <w:p w14:paraId="44482EAA"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lastRenderedPageBreak/>
        <w:t>Κατά συνέπεια, κυρίες και κύριοι συνάδελφοι, εμείς λέμε ότι χρειάζεται αλλαγή πολιτικής. Χρειάζεται ένα διαφορετικό σχέδιο, π</w:t>
      </w:r>
      <w:r>
        <w:rPr>
          <w:rFonts w:eastAsia="Times New Roman" w:cs="Times New Roman"/>
          <w:szCs w:val="24"/>
        </w:rPr>
        <w:t xml:space="preserve">ου θα στηρίζεται στην εθνική συνεννόηση και την κοινωνική συναίνεση, γιατί τότε μόνο μπορεί να επιτευχθεί η κινητοποίηση των παραγωγικών δυνάμεων και να επιτευχθούν στόχοι για μικρότερα πλεονάσματα και ρύθμιση του χρέους τώρα. </w:t>
      </w:r>
    </w:p>
    <w:p w14:paraId="44482EAB"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Η παραγωγική ανασυγκρότηση, </w:t>
      </w:r>
      <w:r>
        <w:rPr>
          <w:rFonts w:eastAsia="Times New Roman" w:cs="Times New Roman"/>
          <w:szCs w:val="24"/>
        </w:rPr>
        <w:t>οι αναγκαίες μεταρρυθμίσεις, η σταθερότητα, το επενδυτικό και φορολογικό πλαίσιο, η αξιοποίηση της δημόσιας περιουσίας είναι βασικά στοιχεία αυτού του σχεδίου, που εμείς το έχουμε ονομάσει «</w:t>
      </w:r>
      <w:r>
        <w:rPr>
          <w:rFonts w:eastAsia="Times New Roman" w:cs="Times New Roman"/>
          <w:szCs w:val="24"/>
        </w:rPr>
        <w:t>σ</w:t>
      </w:r>
      <w:r>
        <w:rPr>
          <w:rFonts w:eastAsia="Times New Roman" w:cs="Times New Roman"/>
          <w:szCs w:val="24"/>
        </w:rPr>
        <w:t xml:space="preserve">χέδιο Ελλάδα». </w:t>
      </w:r>
    </w:p>
    <w:p w14:paraId="44482EAC"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Ένα τέτοιο πολιτικό σχέδιο δεν μπορεί να ευοδωθεί</w:t>
      </w:r>
      <w:r>
        <w:rPr>
          <w:rFonts w:eastAsia="Times New Roman" w:cs="Times New Roman"/>
          <w:szCs w:val="24"/>
        </w:rPr>
        <w:t xml:space="preserve"> παρά μόνο με αλλαγή των πολιτικών συσχετισμών, που θα ανατρέψουν το σημερινό δίπολο, από τη μια μεριά αποτυχημένη και ψευδεπίγραφη Αριστερά, που καλύπτει με τον λαϊκισμό της σκληρές νεοφιλελεύθερες πολιτικές και, από την άλλη, η συντηρητική Νέα Δημοκρατία</w:t>
      </w:r>
      <w:r>
        <w:rPr>
          <w:rFonts w:eastAsia="Times New Roman" w:cs="Times New Roman"/>
          <w:szCs w:val="24"/>
        </w:rPr>
        <w:t xml:space="preserve">, που θεωρεί τις κοινωνικές ανισότητες ως φυσικό φαινόμενο. </w:t>
      </w:r>
    </w:p>
    <w:p w14:paraId="44482EAD"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Χρειάζεται, λοιπόν, ένα μεγάλο </w:t>
      </w:r>
      <w:r>
        <w:rPr>
          <w:rFonts w:eastAsia="Times New Roman" w:cs="Times New Roman"/>
          <w:szCs w:val="24"/>
        </w:rPr>
        <w:t>κ</w:t>
      </w:r>
      <w:r>
        <w:rPr>
          <w:rFonts w:eastAsia="Times New Roman" w:cs="Times New Roman"/>
          <w:szCs w:val="24"/>
        </w:rPr>
        <w:t xml:space="preserve">ίνημα </w:t>
      </w:r>
      <w:r>
        <w:rPr>
          <w:rFonts w:eastAsia="Times New Roman" w:cs="Times New Roman"/>
          <w:szCs w:val="24"/>
        </w:rPr>
        <w:t>α</w:t>
      </w:r>
      <w:r>
        <w:rPr>
          <w:rFonts w:eastAsia="Times New Roman" w:cs="Times New Roman"/>
          <w:szCs w:val="24"/>
        </w:rPr>
        <w:t>λλαγής, που θα ενώσει όλες τις δυνάμεις, από το προοδευτικό κέντρο, τη σοσιαλδημοκρατία, την ανανεωτική Αριστερά και την οικολογία, σε μια μεγάλη δύναμη ανα</w:t>
      </w:r>
      <w:r>
        <w:rPr>
          <w:rFonts w:eastAsia="Times New Roman" w:cs="Times New Roman"/>
          <w:szCs w:val="24"/>
        </w:rPr>
        <w:t xml:space="preserve">τροπής. </w:t>
      </w:r>
    </w:p>
    <w:p w14:paraId="44482EAE"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Εμείς τολμήσαμε. Ξεκινήσαμε. Αγκάλιασαν αυτό το εγχείρημα διακόσιοι δέκα χιλιάδες πολίτες. Προχωράμε μπροστά με τη Φώφη Γεννηματά και εμάς όλους, γιατί πιστεύουμε ότι οι Έλληνες αξίζουν κάτι καλύτερο. </w:t>
      </w:r>
    </w:p>
    <w:p w14:paraId="44482EAF"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w:t>
      </w:r>
    </w:p>
    <w:p w14:paraId="44482EB0"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w:t>
      </w:r>
      <w:r>
        <w:rPr>
          <w:rFonts w:eastAsia="Times New Roman" w:cs="Times New Roman"/>
          <w:szCs w:val="24"/>
        </w:rPr>
        <w:t>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44482EB1"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 xml:space="preserve">ΠΡΟΕΔΡΟΣ (Νικόλαος </w:t>
      </w:r>
      <w:proofErr w:type="spellStart"/>
      <w:r>
        <w:rPr>
          <w:rFonts w:eastAsia="Times New Roman" w:cs="Times New Roman"/>
          <w:b/>
          <w:szCs w:val="24"/>
        </w:rPr>
        <w:t>Βούτσης</w:t>
      </w:r>
      <w:proofErr w:type="spellEnd"/>
      <w:r>
        <w:rPr>
          <w:rFonts w:eastAsia="Times New Roman" w:cs="Times New Roman"/>
          <w:b/>
          <w:szCs w:val="24"/>
        </w:rPr>
        <w:t xml:space="preserve">): </w:t>
      </w:r>
      <w:r>
        <w:rPr>
          <w:rFonts w:eastAsia="Times New Roman" w:cs="Times New Roman"/>
          <w:szCs w:val="24"/>
        </w:rPr>
        <w:t xml:space="preserve">Ευχαριστούμε πολύ, κύριε συνάδελφε. </w:t>
      </w:r>
    </w:p>
    <w:p w14:paraId="44482EB2" w14:textId="77777777" w:rsidR="00FC516A" w:rsidRDefault="00EA69A7">
      <w:pPr>
        <w:spacing w:line="600" w:lineRule="auto"/>
        <w:ind w:firstLine="720"/>
        <w:jc w:val="both"/>
        <w:rPr>
          <w:rFonts w:eastAsia="Times New Roman" w:cs="Times New Roman"/>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w:t>
      </w:r>
      <w:r>
        <w:rPr>
          <w:rFonts w:eastAsia="Times New Roman" w:cs="Times New Roman"/>
        </w:rPr>
        <w:t>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πενήντα τέσσερις μαθητές και μαθήτριες και τέσσερις εκπαιδευτικοί συνοδοί τους από το 2</w:t>
      </w:r>
      <w:r>
        <w:rPr>
          <w:rFonts w:eastAsia="Times New Roman" w:cs="Times New Roman"/>
          <w:vertAlign w:val="superscript"/>
        </w:rPr>
        <w:t>ο</w:t>
      </w:r>
      <w:r>
        <w:rPr>
          <w:rFonts w:eastAsia="Times New Roman" w:cs="Times New Roman"/>
        </w:rPr>
        <w:t xml:space="preserve"> Γυμνά</w:t>
      </w:r>
      <w:r>
        <w:rPr>
          <w:rFonts w:eastAsia="Times New Roman" w:cs="Times New Roman"/>
        </w:rPr>
        <w:t xml:space="preserve">σιο Κοζάνης. </w:t>
      </w:r>
    </w:p>
    <w:p w14:paraId="44482EB3" w14:textId="77777777" w:rsidR="00FC516A" w:rsidRDefault="00EA69A7">
      <w:pPr>
        <w:spacing w:line="600" w:lineRule="auto"/>
        <w:ind w:left="357" w:firstLine="720"/>
        <w:jc w:val="both"/>
        <w:rPr>
          <w:rFonts w:eastAsia="Times New Roman" w:cs="Times New Roman"/>
        </w:rPr>
      </w:pPr>
      <w:r>
        <w:rPr>
          <w:rFonts w:eastAsia="Times New Roman" w:cs="Times New Roman"/>
        </w:rPr>
        <w:t xml:space="preserve">Η Βουλή τούς καλωσορίζει. </w:t>
      </w:r>
    </w:p>
    <w:p w14:paraId="44482EB4" w14:textId="77777777" w:rsidR="00FC516A" w:rsidRDefault="00EA69A7">
      <w:pPr>
        <w:spacing w:line="600" w:lineRule="auto"/>
        <w:ind w:firstLine="709"/>
        <w:jc w:val="center"/>
        <w:rPr>
          <w:rFonts w:eastAsia="Times New Roman" w:cs="Times New Roman"/>
        </w:rPr>
      </w:pPr>
      <w:r>
        <w:rPr>
          <w:rFonts w:eastAsia="Times New Roman" w:cs="Times New Roman"/>
        </w:rPr>
        <w:t>(Χειροκροτήματα απ’ όλες τις πτέρυγες της Βουλής)</w:t>
      </w:r>
    </w:p>
    <w:p w14:paraId="44482EB5" w14:textId="77777777" w:rsidR="00FC516A" w:rsidRDefault="00EA69A7">
      <w:pPr>
        <w:spacing w:line="600" w:lineRule="auto"/>
        <w:ind w:left="357" w:firstLine="720"/>
        <w:jc w:val="both"/>
        <w:rPr>
          <w:rFonts w:eastAsia="Times New Roman" w:cs="Times New Roman"/>
        </w:rPr>
      </w:pPr>
      <w:r>
        <w:rPr>
          <w:rFonts w:eastAsia="Times New Roman" w:cs="Times New Roman"/>
        </w:rPr>
        <w:t xml:space="preserve">Θα ήθελα να κάνω μία ακόμα ανακοίνωση. </w:t>
      </w:r>
    </w:p>
    <w:p w14:paraId="44482EB6" w14:textId="77777777" w:rsidR="00FC516A" w:rsidRDefault="00EA69A7">
      <w:pPr>
        <w:spacing w:line="600" w:lineRule="auto"/>
        <w:ind w:left="357" w:firstLine="720"/>
        <w:jc w:val="both"/>
        <w:rPr>
          <w:rFonts w:eastAsia="Times New Roman" w:cs="Times New Roman"/>
        </w:rPr>
      </w:pPr>
      <w:r>
        <w:rPr>
          <w:rFonts w:eastAsia="Times New Roman" w:cs="Times New Roman"/>
        </w:rPr>
        <w:t xml:space="preserve">Οι Υπουργοί Περιβάλλοντος και Ενέργειας, Εσωτερικών, Οικονομίας και Ανάπτυξης, Εργασίας, Κοινωνικής Ασφάλισης και Κοινωνικής </w:t>
      </w:r>
      <w:r>
        <w:rPr>
          <w:rFonts w:eastAsia="Times New Roman" w:cs="Times New Roman"/>
        </w:rPr>
        <w:t xml:space="preserve">Αλληλεγγύης, Οικονομικών, Υποδομών και Μεταφορών, Ναυτιλίας και Νησιωτικής Πολιτικής, οι Αναπληρωτές Υπουργοί Οικονομίας και Ανάπτυξης, Εργασίας, Κοινωνικής Ασφάλισης και Κοινωνικής Αλληλεγγύης, Περιβάλλοντος και Ενέργειας, καθώς και </w:t>
      </w:r>
      <w:r>
        <w:rPr>
          <w:rFonts w:eastAsia="Times New Roman" w:cs="Times New Roman"/>
        </w:rPr>
        <w:lastRenderedPageBreak/>
        <w:t>η Υφυπουργός Οικονομικ</w:t>
      </w:r>
      <w:r>
        <w:rPr>
          <w:rFonts w:eastAsia="Times New Roman" w:cs="Times New Roman"/>
        </w:rPr>
        <w:t>ών κατέθεσαν στις 11</w:t>
      </w:r>
      <w:r>
        <w:rPr>
          <w:rFonts w:eastAsia="Times New Roman" w:cs="Times New Roman"/>
        </w:rPr>
        <w:t>-</w:t>
      </w:r>
      <w:r>
        <w:rPr>
          <w:rFonts w:eastAsia="Times New Roman" w:cs="Times New Roman"/>
        </w:rPr>
        <w:t>12</w:t>
      </w:r>
      <w:r>
        <w:rPr>
          <w:rFonts w:eastAsia="Times New Roman" w:cs="Times New Roman"/>
        </w:rPr>
        <w:t>-</w:t>
      </w:r>
      <w:r>
        <w:rPr>
          <w:rFonts w:eastAsia="Times New Roman" w:cs="Times New Roman"/>
        </w:rPr>
        <w:t xml:space="preserve">2017 σχέδιο νόμου: «Ενεργειακές Κοινότητες και άλλες διατάξεις». </w:t>
      </w:r>
    </w:p>
    <w:p w14:paraId="44482EB7" w14:textId="77777777" w:rsidR="00FC516A" w:rsidRDefault="00EA69A7">
      <w:pPr>
        <w:spacing w:line="600" w:lineRule="auto"/>
        <w:ind w:left="357" w:firstLine="720"/>
        <w:jc w:val="both"/>
        <w:rPr>
          <w:rFonts w:eastAsia="Times New Roman" w:cs="Times New Roman"/>
        </w:rPr>
      </w:pPr>
      <w:r>
        <w:rPr>
          <w:rFonts w:eastAsia="Times New Roman" w:cs="Times New Roman"/>
        </w:rPr>
        <w:t xml:space="preserve">Παραπέμπεται στην αρμόδια Διαρκή Επιτροπή. </w:t>
      </w:r>
    </w:p>
    <w:p w14:paraId="44482EB8" w14:textId="77777777" w:rsidR="00FC516A" w:rsidRDefault="00EA69A7">
      <w:pPr>
        <w:spacing w:line="600" w:lineRule="auto"/>
        <w:ind w:left="357" w:firstLine="720"/>
        <w:jc w:val="both"/>
        <w:rPr>
          <w:rFonts w:eastAsia="Times New Roman" w:cs="Times New Roman"/>
        </w:rPr>
      </w:pPr>
      <w:r>
        <w:rPr>
          <w:rFonts w:eastAsia="Times New Roman" w:cs="Times New Roman"/>
        </w:rPr>
        <w:t xml:space="preserve">Τον λόγο έχει ο κ. </w:t>
      </w:r>
      <w:proofErr w:type="spellStart"/>
      <w:r>
        <w:rPr>
          <w:rFonts w:eastAsia="Times New Roman" w:cs="Times New Roman"/>
        </w:rPr>
        <w:t>Παναγιώταρος</w:t>
      </w:r>
      <w:proofErr w:type="spellEnd"/>
      <w:r>
        <w:rPr>
          <w:rFonts w:eastAsia="Times New Roman" w:cs="Times New Roman"/>
        </w:rPr>
        <w:t xml:space="preserve"> εκ μέρους της Χρυσής Αυγής. </w:t>
      </w:r>
    </w:p>
    <w:p w14:paraId="44482EB9" w14:textId="77777777" w:rsidR="00FC516A" w:rsidRDefault="00EA69A7">
      <w:pPr>
        <w:spacing w:line="600" w:lineRule="auto"/>
        <w:ind w:left="357" w:firstLine="720"/>
        <w:jc w:val="both"/>
        <w:rPr>
          <w:rFonts w:eastAsia="Times New Roman" w:cs="Times New Roman"/>
        </w:rPr>
      </w:pPr>
      <w:r>
        <w:rPr>
          <w:rFonts w:eastAsia="Times New Roman" w:cs="Times New Roman"/>
          <w:b/>
        </w:rPr>
        <w:t xml:space="preserve">ΗΛΙΑΣ ΠΑΝΑΓΙΩΤΑΡΟΣ: </w:t>
      </w:r>
      <w:r>
        <w:rPr>
          <w:rFonts w:eastAsia="Times New Roman" w:cs="Times New Roman"/>
        </w:rPr>
        <w:t xml:space="preserve">Ευχαριστώ, κύριε Πρόεδρε. </w:t>
      </w:r>
    </w:p>
    <w:p w14:paraId="44482EBA" w14:textId="77777777" w:rsidR="00FC516A" w:rsidRDefault="00EA69A7">
      <w:pPr>
        <w:spacing w:line="600" w:lineRule="auto"/>
        <w:ind w:left="357" w:firstLine="720"/>
        <w:jc w:val="both"/>
        <w:rPr>
          <w:rFonts w:eastAsia="Times New Roman" w:cs="Times New Roman"/>
        </w:rPr>
      </w:pPr>
      <w:r>
        <w:rPr>
          <w:rFonts w:eastAsia="Times New Roman" w:cs="Times New Roman"/>
        </w:rPr>
        <w:t>Κατ</w:t>
      </w:r>
      <w:r>
        <w:rPr>
          <w:rFonts w:eastAsia="Times New Roman" w:cs="Times New Roman"/>
        </w:rPr>
        <w:t xml:space="preserve">’ </w:t>
      </w:r>
      <w:r>
        <w:rPr>
          <w:rFonts w:eastAsia="Times New Roman" w:cs="Times New Roman"/>
        </w:rPr>
        <w:t>αρχάς, πρ</w:t>
      </w:r>
      <w:r>
        <w:rPr>
          <w:rFonts w:eastAsia="Times New Roman" w:cs="Times New Roman"/>
        </w:rPr>
        <w:t xml:space="preserve">ιν ξεκινήσω, δεν μπορώ να μην σχολιάσω τα όσα είπε ο κ. </w:t>
      </w:r>
      <w:proofErr w:type="spellStart"/>
      <w:r>
        <w:rPr>
          <w:rFonts w:eastAsia="Times New Roman" w:cs="Times New Roman"/>
        </w:rPr>
        <w:t>Δένδιας</w:t>
      </w:r>
      <w:proofErr w:type="spellEnd"/>
      <w:r>
        <w:rPr>
          <w:rFonts w:eastAsia="Times New Roman" w:cs="Times New Roman"/>
        </w:rPr>
        <w:t xml:space="preserve"> σχετικά με τις παρεμβάσεις στη </w:t>
      </w:r>
      <w:r>
        <w:rPr>
          <w:rFonts w:eastAsia="Times New Roman" w:cs="Times New Roman"/>
        </w:rPr>
        <w:t>δ</w:t>
      </w:r>
      <w:r>
        <w:rPr>
          <w:rFonts w:eastAsia="Times New Roman" w:cs="Times New Roman"/>
        </w:rPr>
        <w:t xml:space="preserve">ικαιοσύνη. Είναι σαν κάποιος τοκογλύφος να μιλάει για δίκαιο δανεισμό. Αυτό είναι το ζητούμενο στο συγκεκριμένο θέμα. </w:t>
      </w:r>
    </w:p>
    <w:p w14:paraId="44482EBB" w14:textId="77777777" w:rsidR="00FC516A" w:rsidRDefault="00EA69A7">
      <w:pPr>
        <w:spacing w:line="600" w:lineRule="auto"/>
        <w:ind w:left="357" w:firstLine="720"/>
        <w:jc w:val="both"/>
        <w:rPr>
          <w:rFonts w:eastAsia="Times New Roman" w:cs="Times New Roman"/>
        </w:rPr>
      </w:pPr>
      <w:r>
        <w:rPr>
          <w:rFonts w:eastAsia="Times New Roman" w:cs="Times New Roman"/>
        </w:rPr>
        <w:t>Ακούγοντας τον εισηγητή του ΣΥΡΙΖΑ σχετικ</w:t>
      </w:r>
      <w:r>
        <w:rPr>
          <w:rFonts w:eastAsia="Times New Roman" w:cs="Times New Roman"/>
        </w:rPr>
        <w:t xml:space="preserve">ά με τον προϋπολογισμό του 2018 αρχίζουμε να κατανοούμε πλήρως την εμμονή τους με τη μονιμοποίηση της κάνναβης ή με την παρατεταμένη ενασχόλησή τους εσχάτως με βλήματα ή με τα </w:t>
      </w:r>
      <w:r>
        <w:rPr>
          <w:rFonts w:eastAsia="Times New Roman" w:cs="Times New Roman"/>
          <w:lang w:val="en-US"/>
        </w:rPr>
        <w:t>UFO</w:t>
      </w:r>
      <w:r>
        <w:rPr>
          <w:rFonts w:eastAsia="Times New Roman" w:cs="Times New Roman"/>
        </w:rPr>
        <w:t xml:space="preserve">. </w:t>
      </w:r>
    </w:p>
    <w:p w14:paraId="44482EBC" w14:textId="77777777" w:rsidR="00FC516A" w:rsidRDefault="00EA69A7">
      <w:pPr>
        <w:spacing w:line="600" w:lineRule="auto"/>
        <w:ind w:left="357" w:firstLine="720"/>
        <w:jc w:val="both"/>
        <w:rPr>
          <w:rFonts w:eastAsia="Times New Roman" w:cs="Times New Roman"/>
        </w:rPr>
      </w:pPr>
      <w:r>
        <w:rPr>
          <w:rFonts w:eastAsia="Times New Roman" w:cs="Times New Roman"/>
        </w:rPr>
        <w:t xml:space="preserve">Φέρατε έναν προϋπολογισμό, κύριοι της </w:t>
      </w:r>
      <w:r>
        <w:rPr>
          <w:rFonts w:eastAsia="Times New Roman" w:cs="Times New Roman"/>
        </w:rPr>
        <w:t>σ</w:t>
      </w:r>
      <w:r>
        <w:rPr>
          <w:rFonts w:eastAsia="Times New Roman" w:cs="Times New Roman"/>
        </w:rPr>
        <w:t xml:space="preserve">υγκυβέρνησης ΣΥΡΙΖΑ-ΑΝΕΛ, </w:t>
      </w:r>
      <w:proofErr w:type="spellStart"/>
      <w:r>
        <w:rPr>
          <w:rFonts w:eastAsia="Times New Roman" w:cs="Times New Roman"/>
        </w:rPr>
        <w:t>μνημονιακότερο</w:t>
      </w:r>
      <w:proofErr w:type="spellEnd"/>
      <w:r>
        <w:rPr>
          <w:rFonts w:eastAsia="Times New Roman" w:cs="Times New Roman"/>
        </w:rPr>
        <w:t xml:space="preserve"> όλων, αντιαναπτυξιακό, εθνοκτόνο, καταστροφικό απ’ όλες τις απόψεις, «</w:t>
      </w:r>
      <w:r>
        <w:rPr>
          <w:rFonts w:eastAsia="Times New Roman" w:cs="Times New Roman"/>
          <w:lang w:val="en-US"/>
        </w:rPr>
        <w:t>copy</w:t>
      </w:r>
      <w:r>
        <w:rPr>
          <w:rFonts w:eastAsia="Times New Roman" w:cs="Times New Roman"/>
        </w:rPr>
        <w:t>-</w:t>
      </w:r>
      <w:r>
        <w:rPr>
          <w:rFonts w:eastAsia="Times New Roman" w:cs="Times New Roman"/>
          <w:lang w:val="en-US"/>
        </w:rPr>
        <w:t>paste</w:t>
      </w:r>
      <w:r>
        <w:rPr>
          <w:rFonts w:eastAsia="Times New Roman" w:cs="Times New Roman"/>
        </w:rPr>
        <w:t xml:space="preserve">» των προηγούμενων </w:t>
      </w:r>
      <w:proofErr w:type="spellStart"/>
      <w:r>
        <w:rPr>
          <w:rFonts w:eastAsia="Times New Roman" w:cs="Times New Roman"/>
        </w:rPr>
        <w:t>μνημονιακών</w:t>
      </w:r>
      <w:proofErr w:type="spellEnd"/>
      <w:r>
        <w:rPr>
          <w:rFonts w:eastAsia="Times New Roman" w:cs="Times New Roman"/>
        </w:rPr>
        <w:t xml:space="preserve"> προϋπολογισμών, αλλά σε πολύ χειρότερη μορφή. </w:t>
      </w:r>
    </w:p>
    <w:p w14:paraId="44482EBD" w14:textId="77777777" w:rsidR="00FC516A" w:rsidRDefault="00EA69A7">
      <w:pPr>
        <w:spacing w:line="600" w:lineRule="auto"/>
        <w:ind w:left="357" w:firstLine="720"/>
        <w:jc w:val="both"/>
        <w:rPr>
          <w:rFonts w:eastAsia="Times New Roman" w:cs="Times New Roman"/>
        </w:rPr>
      </w:pPr>
      <w:r>
        <w:rPr>
          <w:rFonts w:eastAsia="Times New Roman" w:cs="Times New Roman"/>
        </w:rPr>
        <w:lastRenderedPageBreak/>
        <w:t>Πρόκειται για έναν προϋπολογισμό ακραίας λιτότητας για όγδοο συνεχές έτος, ο οποίος, μάλιστα, όπως ακούσαμε και από τον εισηγητή του ΣΥΡΙΖΑ, περιλαμβάνει και πολλές υπεραισιόδοξες προβλέψεις. Πρόκειται για προβλέψεις σχετικά με την αύξηση της ιδιωτικής κατ</w:t>
      </w:r>
      <w:r>
        <w:rPr>
          <w:rFonts w:eastAsia="Times New Roman" w:cs="Times New Roman"/>
        </w:rPr>
        <w:t xml:space="preserve">ανάλωσης, ενώ πέρυσι είχατε διαψευστεί για μία ακόμα φορά, και προβλέψεις για αύξηση στις επενδύσεις. Μάλιστα, ενώ είχατε προϋπολογίσει για το 2018 μεγαλύτερο ρυθμό ανάπτυξης για την οικονομία, στο τέλος κάθε χρόνου διαψεύδεστε πανηγυρικά. </w:t>
      </w:r>
    </w:p>
    <w:p w14:paraId="44482EBE" w14:textId="77777777" w:rsidR="00FC516A" w:rsidRDefault="00EA69A7">
      <w:pPr>
        <w:spacing w:line="600" w:lineRule="auto"/>
        <w:ind w:firstLine="720"/>
        <w:jc w:val="both"/>
        <w:rPr>
          <w:rFonts w:eastAsia="Times New Roman"/>
          <w:szCs w:val="24"/>
        </w:rPr>
      </w:pPr>
      <w:r>
        <w:rPr>
          <w:rFonts w:eastAsia="Times New Roman"/>
          <w:szCs w:val="24"/>
        </w:rPr>
        <w:t>Περιλαμβάνει πρ</w:t>
      </w:r>
      <w:r>
        <w:rPr>
          <w:rFonts w:eastAsia="Times New Roman"/>
          <w:szCs w:val="24"/>
        </w:rPr>
        <w:t>οβλέψεις όπου οι μελέτες του ΙΟΒΕ, της Ένωσης Τραπεζών, του Ινστιτούτου Εργασίας της ΓΣΣΕ, όλης της γκάμας δηλαδή της παραγωγικής διαδικασίας, επισημαίνουν το τέλμα στο οποίο έχει βρεθεί η ελληνική οικονομία. Ακόμα και η Παγκόσμια Τράπεζα περιγράφει ως «χά</w:t>
      </w:r>
      <w:r>
        <w:rPr>
          <w:rFonts w:eastAsia="Times New Roman"/>
          <w:szCs w:val="24"/>
        </w:rPr>
        <w:t xml:space="preserve">ρτινο πύργο» το επενδυτικό αφήγημα της Κυβέρνησής σας. </w:t>
      </w:r>
    </w:p>
    <w:p w14:paraId="44482EBF" w14:textId="77777777" w:rsidR="00FC516A" w:rsidRDefault="00EA69A7">
      <w:pPr>
        <w:spacing w:line="600" w:lineRule="auto"/>
        <w:ind w:firstLine="720"/>
        <w:jc w:val="both"/>
        <w:rPr>
          <w:rFonts w:eastAsia="Times New Roman"/>
          <w:szCs w:val="24"/>
        </w:rPr>
      </w:pPr>
      <w:r>
        <w:rPr>
          <w:rFonts w:eastAsia="Times New Roman"/>
          <w:szCs w:val="24"/>
        </w:rPr>
        <w:t>Φέτος, αναμένεται –με πολλά ερωτηματικά- να εισπραχθούν συνολικά 1,6 δισεκατομμύρια ευρώ από τις ιδιωτικοποιήσεις. Όπως έχει αποδειχθεί, κάθε χρόνο πέφτετε έξω σε σχέση με τα όσα είχατε προϋπολογίσει,</w:t>
      </w:r>
      <w:r>
        <w:rPr>
          <w:rFonts w:eastAsia="Times New Roman"/>
          <w:szCs w:val="24"/>
        </w:rPr>
        <w:t xml:space="preserve"> ενώ την ίδια ώρα το ΤΑΙΠΕΔ χρεώνει το ελληνικό κράτος, τους Έλληνες φορολογούμενους πολίτες, με δεκάδες εκατομμύρια ευρώ από μισθοδοσίες, μπόνους, ασχέτως αν δεν έχουν καταφέρει τίποτα γι’ αυτό για το οποίο έχει ιδρυθεί.   </w:t>
      </w:r>
    </w:p>
    <w:p w14:paraId="44482EC0" w14:textId="77777777" w:rsidR="00FC516A" w:rsidRDefault="00EA69A7">
      <w:pPr>
        <w:spacing w:line="600" w:lineRule="auto"/>
        <w:ind w:firstLine="720"/>
        <w:jc w:val="both"/>
        <w:rPr>
          <w:rFonts w:eastAsia="Times New Roman"/>
          <w:szCs w:val="24"/>
        </w:rPr>
      </w:pPr>
      <w:r>
        <w:rPr>
          <w:rFonts w:eastAsia="Times New Roman"/>
          <w:szCs w:val="24"/>
        </w:rPr>
        <w:t>Και παρατηρούμε το εξής οξύμωρο</w:t>
      </w:r>
      <w:r>
        <w:rPr>
          <w:rFonts w:eastAsia="Times New Roman"/>
          <w:szCs w:val="24"/>
        </w:rPr>
        <w:t xml:space="preserve">. Όλοι οι δείκτες οι οποίοι σχετίζονται με ανάπτυξη να βρίσκονται σε απόλυτη αντίθεση με τα πρωτογενή πλεονάσματα, όλοι </w:t>
      </w:r>
      <w:r>
        <w:rPr>
          <w:rFonts w:eastAsia="Times New Roman"/>
          <w:szCs w:val="24"/>
        </w:rPr>
        <w:lastRenderedPageBreak/>
        <w:t>οι δείκτες να καταρρέουν, ενώ τα πρωτογενή πλεονάσματα, που κάποτε ήταν το κόκκινο πανί και για εσάς, να ανεβαίνουν και φέτος να έχετε π</w:t>
      </w:r>
      <w:r>
        <w:rPr>
          <w:rFonts w:eastAsia="Times New Roman"/>
          <w:szCs w:val="24"/>
        </w:rPr>
        <w:t xml:space="preserve">ροϋπολογίσει το δολοφονικό 3,5%. </w:t>
      </w:r>
    </w:p>
    <w:p w14:paraId="44482EC1" w14:textId="77777777" w:rsidR="00FC516A" w:rsidRDefault="00EA69A7">
      <w:pPr>
        <w:spacing w:line="600" w:lineRule="auto"/>
        <w:ind w:firstLine="720"/>
        <w:jc w:val="both"/>
        <w:rPr>
          <w:rFonts w:eastAsia="Times New Roman"/>
          <w:szCs w:val="24"/>
        </w:rPr>
      </w:pPr>
      <w:r>
        <w:rPr>
          <w:rFonts w:eastAsia="Times New Roman"/>
          <w:szCs w:val="24"/>
        </w:rPr>
        <w:t xml:space="preserve">Ακούμε την Κριστίν </w:t>
      </w:r>
      <w:proofErr w:type="spellStart"/>
      <w:r>
        <w:rPr>
          <w:rFonts w:eastAsia="Times New Roman"/>
          <w:szCs w:val="24"/>
        </w:rPr>
        <w:t>Λαγκάρντ</w:t>
      </w:r>
      <w:proofErr w:type="spellEnd"/>
      <w:r>
        <w:rPr>
          <w:rFonts w:eastAsia="Times New Roman"/>
          <w:szCs w:val="24"/>
        </w:rPr>
        <w:t xml:space="preserve"> από τη μία να λέει ότι χρειάζεται αναδιάρθρωση του χρέους, σε αντίθεση με κάποιους Γερμανούς οικονομολόγους, οι οποίοι λένε «μα, αφού καταφέρνετε πρωτογενή πλεονάσματα της τάξης του 3,5%, γιατί </w:t>
      </w:r>
      <w:r>
        <w:rPr>
          <w:rFonts w:eastAsia="Times New Roman"/>
          <w:szCs w:val="24"/>
        </w:rPr>
        <w:t>ζητάτε αναδιάρθρωση του χρέους;». Φυσικά, ούτε λόγος για κούρεμα. Διότι αναδιάρθρωση δεν σημαίνει ότι θα μας χαρίσουν κάτι, αλλά ότι θα επιμηκύνουν στο διηνεκές και ότι θα πληρώνει ο ελληνικός λαός, γενιές και γενιές, αυτά τα οποία δεν θα έπρεπε να πληρώνε</w:t>
      </w:r>
      <w:r>
        <w:rPr>
          <w:rFonts w:eastAsia="Times New Roman"/>
          <w:szCs w:val="24"/>
        </w:rPr>
        <w:t xml:space="preserve">ι. </w:t>
      </w:r>
    </w:p>
    <w:p w14:paraId="44482EC2" w14:textId="77777777" w:rsidR="00FC516A" w:rsidRDefault="00EA69A7">
      <w:pPr>
        <w:spacing w:line="600" w:lineRule="auto"/>
        <w:ind w:firstLine="720"/>
        <w:jc w:val="both"/>
        <w:rPr>
          <w:rFonts w:eastAsia="Times New Roman"/>
          <w:szCs w:val="24"/>
        </w:rPr>
      </w:pPr>
      <w:r>
        <w:rPr>
          <w:rFonts w:eastAsia="Times New Roman"/>
          <w:szCs w:val="24"/>
        </w:rPr>
        <w:t xml:space="preserve">Είναι ένα πρωτογενές πλεόνασμα το οποίο οφείλεται σε μία ακραία, αρρωστημένη </w:t>
      </w:r>
      <w:proofErr w:type="spellStart"/>
      <w:r>
        <w:rPr>
          <w:rFonts w:eastAsia="Times New Roman"/>
          <w:szCs w:val="24"/>
        </w:rPr>
        <w:t>υπερφορολόγηση</w:t>
      </w:r>
      <w:proofErr w:type="spellEnd"/>
      <w:r>
        <w:rPr>
          <w:rFonts w:eastAsia="Times New Roman"/>
          <w:szCs w:val="24"/>
        </w:rPr>
        <w:t xml:space="preserve"> των Ελλήνων πολιτών, στις κατασχέσεις των περιουσιακών στοιχείων, οι οποίες έχουν ξεκινήσει μαζικά και δεν εξαιρούν ούτε πρώτες κατοικίες, ούτε μικρές, ούτε μεγ</w:t>
      </w:r>
      <w:r>
        <w:rPr>
          <w:rFonts w:eastAsia="Times New Roman"/>
          <w:szCs w:val="24"/>
        </w:rPr>
        <w:t xml:space="preserve">άλες, ούτε τίποτα απολύτως, ασχέτως του νέου αφηγήματός σας περί «προστασίας των λαϊκών κατοικιών», ενώ κάποτε λέγατε «κανένα σπίτι στα χέρια τραπεζίτη».  </w:t>
      </w:r>
    </w:p>
    <w:p w14:paraId="44482EC3" w14:textId="77777777" w:rsidR="00FC516A" w:rsidRDefault="00EA69A7">
      <w:pPr>
        <w:spacing w:line="600" w:lineRule="auto"/>
        <w:ind w:firstLine="720"/>
        <w:jc w:val="both"/>
        <w:rPr>
          <w:rFonts w:eastAsia="Times New Roman"/>
          <w:szCs w:val="24"/>
        </w:rPr>
      </w:pPr>
      <w:r>
        <w:rPr>
          <w:rFonts w:eastAsia="Times New Roman"/>
          <w:szCs w:val="24"/>
        </w:rPr>
        <w:t>Επίσης, το πρωτογενές πλεόνασμα οφείλεται στη στάση πληρωμών προς τον ιδιωτικό τομέα, τον οποίο έχετ</w:t>
      </w:r>
      <w:r>
        <w:rPr>
          <w:rFonts w:eastAsia="Times New Roman"/>
          <w:szCs w:val="24"/>
        </w:rPr>
        <w:t xml:space="preserve">ε καταστρέψει ολοσχερώς με αυτές τις πρακτικές σας, για τους ελεύθερους επαγγελματίες, τους βιοτέχνες και αυτό ίσως είναι το μεγαλύτερο εμπόδιο στην όποια προσπάθεια ανάπτυξης και επανεκκίνησης της οικονομίας. </w:t>
      </w:r>
    </w:p>
    <w:p w14:paraId="44482EC4" w14:textId="77777777" w:rsidR="00FC516A" w:rsidRDefault="00EA69A7">
      <w:pPr>
        <w:spacing w:line="600" w:lineRule="auto"/>
        <w:ind w:firstLine="720"/>
        <w:jc w:val="both"/>
        <w:rPr>
          <w:rFonts w:eastAsia="Times New Roman"/>
          <w:szCs w:val="24"/>
        </w:rPr>
      </w:pPr>
      <w:r>
        <w:rPr>
          <w:rFonts w:eastAsia="Times New Roman"/>
          <w:szCs w:val="24"/>
        </w:rPr>
        <w:lastRenderedPageBreak/>
        <w:t>Επίσης, φέτος βλέπουμε ότι έχετε προϋπολογίσε</w:t>
      </w:r>
      <w:r>
        <w:rPr>
          <w:rFonts w:eastAsia="Times New Roman"/>
          <w:szCs w:val="24"/>
        </w:rPr>
        <w:t xml:space="preserve">ι τα φορολογικά έσοδα να προέρχονται κατά 52,2% από τους έμμεσους φόρους -οι πλέον άδικοι φόροι που υπάρχουν σε παγκόσμιο επίπεδο, τους οποίους κι εσείς καταριόσασταν- δηλαδή, το 14,8% του ΑΕΠ. Μιλάμε για απίστευτα πράγματα.  </w:t>
      </w:r>
    </w:p>
    <w:p w14:paraId="44482EC5" w14:textId="77777777" w:rsidR="00FC516A" w:rsidRDefault="00EA69A7">
      <w:pPr>
        <w:spacing w:line="600" w:lineRule="auto"/>
        <w:ind w:firstLine="720"/>
        <w:jc w:val="both"/>
        <w:rPr>
          <w:rFonts w:eastAsia="Times New Roman"/>
          <w:szCs w:val="24"/>
        </w:rPr>
      </w:pPr>
      <w:r>
        <w:rPr>
          <w:rFonts w:eastAsia="Times New Roman"/>
          <w:szCs w:val="24"/>
        </w:rPr>
        <w:t>Ακόμα, βλέπουμε κατάργηση της</w:t>
      </w:r>
      <w:r>
        <w:rPr>
          <w:rFonts w:eastAsia="Times New Roman"/>
          <w:szCs w:val="24"/>
        </w:rPr>
        <w:t xml:space="preserve"> έκπτωσης των ιατρικών δαπανών, ενεργοποίηση του τέλους διανυκτέρευσης σε ενοικιαζόμενα δωμάτια και ξενοδοχεία, κατάργηση της έκπτωσης του ΦΠΑ σε τριάντα δύο νησιά του Αιγαίου. Αυτό είναι ένα πάρα πολύ σημαντικό ζήτημα, σε σχέση και με το δημογραφικό, στο </w:t>
      </w:r>
      <w:r>
        <w:rPr>
          <w:rFonts w:eastAsia="Times New Roman"/>
          <w:szCs w:val="24"/>
        </w:rPr>
        <w:t xml:space="preserve">οποίο καταρρέει η πατρίδα μας, στο ασφαλιστικό και σε σχέση με την άμυνα της </w:t>
      </w:r>
      <w:proofErr w:type="spellStart"/>
      <w:r>
        <w:rPr>
          <w:rFonts w:eastAsia="Times New Roman"/>
          <w:szCs w:val="24"/>
        </w:rPr>
        <w:t>πατρίδος</w:t>
      </w:r>
      <w:proofErr w:type="spellEnd"/>
      <w:r>
        <w:rPr>
          <w:rFonts w:eastAsia="Times New Roman"/>
          <w:szCs w:val="24"/>
        </w:rPr>
        <w:t xml:space="preserve"> μας. </w:t>
      </w:r>
    </w:p>
    <w:p w14:paraId="44482EC6" w14:textId="77777777" w:rsidR="00FC516A" w:rsidRDefault="00EA69A7">
      <w:pPr>
        <w:spacing w:line="600" w:lineRule="auto"/>
        <w:ind w:firstLine="720"/>
        <w:jc w:val="both"/>
        <w:rPr>
          <w:rFonts w:eastAsia="Times New Roman"/>
          <w:szCs w:val="24"/>
        </w:rPr>
      </w:pPr>
      <w:r>
        <w:rPr>
          <w:rFonts w:eastAsia="Times New Roman"/>
          <w:szCs w:val="24"/>
        </w:rPr>
        <w:t xml:space="preserve">Γενικότερα, όλες οι μικροοικονομικές και μακροοικονομικές σας μεταβλητές οδηγούνται προς το χειρότερο. </w:t>
      </w:r>
    </w:p>
    <w:p w14:paraId="44482EC7" w14:textId="77777777" w:rsidR="00FC516A" w:rsidRDefault="00EA69A7">
      <w:pPr>
        <w:spacing w:line="600" w:lineRule="auto"/>
        <w:ind w:firstLine="720"/>
        <w:jc w:val="both"/>
        <w:rPr>
          <w:rFonts w:eastAsia="Times New Roman"/>
          <w:szCs w:val="24"/>
        </w:rPr>
      </w:pPr>
      <w:r>
        <w:rPr>
          <w:rFonts w:eastAsia="Times New Roman"/>
          <w:szCs w:val="24"/>
        </w:rPr>
        <w:t>Να σας υπενθυμίζουμε, κύριε Υπουργέ, κύριοι των ΣΥΡΙΖΑ και Α</w:t>
      </w:r>
      <w:r>
        <w:rPr>
          <w:rFonts w:eastAsia="Times New Roman"/>
          <w:szCs w:val="24"/>
        </w:rPr>
        <w:t>ΝΕΛ, τι λέγατε μέχρι το δημοψήφισμα του 2015 και τι λέτε τώρα. Τότε, οι προϋπολογισμοί των προηγουμένων κυβερνήσεων -πανομοιότυποι με τους δικούς σας, απλώς αλλάζουν τα νούμερα, προϋπολογισμοί «</w:t>
      </w:r>
      <w:r>
        <w:rPr>
          <w:rFonts w:eastAsia="Times New Roman"/>
          <w:szCs w:val="24"/>
          <w:lang w:val="en-US"/>
        </w:rPr>
        <w:t>copy</w:t>
      </w:r>
      <w:r>
        <w:rPr>
          <w:rFonts w:eastAsia="Times New Roman"/>
          <w:szCs w:val="24"/>
        </w:rPr>
        <w:t xml:space="preserve"> </w:t>
      </w:r>
      <w:r>
        <w:rPr>
          <w:rFonts w:eastAsia="Times New Roman"/>
          <w:szCs w:val="24"/>
          <w:lang w:val="en-US"/>
        </w:rPr>
        <w:t>paste</w:t>
      </w:r>
      <w:r>
        <w:rPr>
          <w:rFonts w:eastAsia="Times New Roman"/>
          <w:szCs w:val="24"/>
        </w:rPr>
        <w:t>»- ήταν «προδοτικοί» όπως λέγατε –δικές σας φράσεις-</w:t>
      </w:r>
      <w:r>
        <w:rPr>
          <w:rFonts w:eastAsia="Times New Roman"/>
          <w:szCs w:val="24"/>
        </w:rPr>
        <w:t xml:space="preserve"> και οι φέροντες και συντάκτες τους ήταν «μειοδότες» και «γερμανοτσολιάδες». </w:t>
      </w:r>
    </w:p>
    <w:p w14:paraId="44482EC8" w14:textId="77777777" w:rsidR="00FC516A" w:rsidRDefault="00EA69A7">
      <w:pPr>
        <w:spacing w:line="600" w:lineRule="auto"/>
        <w:ind w:firstLine="720"/>
        <w:jc w:val="both"/>
        <w:rPr>
          <w:rFonts w:eastAsia="Times New Roman"/>
          <w:szCs w:val="24"/>
        </w:rPr>
      </w:pPr>
      <w:r>
        <w:rPr>
          <w:rFonts w:eastAsia="Times New Roman"/>
          <w:szCs w:val="24"/>
        </w:rPr>
        <w:t xml:space="preserve">Τώρα που εσείς φέρνετε ακριβώς του ίδιους, με πολύ χειρότερα μέτρα, τι είστε, κύριοι των ΣΥΡΙΖΑ και ΑΝΕΛ; Φυσικά, όλα αυτά άλλαξαν, ως δια μαγείας, με αυτή </w:t>
      </w:r>
      <w:r>
        <w:rPr>
          <w:rFonts w:eastAsia="Times New Roman"/>
          <w:szCs w:val="24"/>
        </w:rPr>
        <w:lastRenderedPageBreak/>
        <w:t>την επική «</w:t>
      </w:r>
      <w:proofErr w:type="spellStart"/>
      <w:r>
        <w:rPr>
          <w:rFonts w:eastAsia="Times New Roman"/>
          <w:szCs w:val="24"/>
        </w:rPr>
        <w:t>κωλοτούμπα</w:t>
      </w:r>
      <w:proofErr w:type="spellEnd"/>
      <w:r>
        <w:rPr>
          <w:rFonts w:eastAsia="Times New Roman"/>
          <w:szCs w:val="24"/>
        </w:rPr>
        <w:t>»</w:t>
      </w:r>
      <w:r>
        <w:rPr>
          <w:rFonts w:eastAsia="Times New Roman"/>
          <w:szCs w:val="24"/>
        </w:rPr>
        <w:t xml:space="preserve"> -διεθνής ορολογία πλέον-, που μέσα σε μια νύχτα το περήφανο «όχι» του ελληνικού λαού το μετατρέψατε σε «ναι». Σκύψατε το κεφάλι, για να μην πούμε και τι άλλο πράξατε.</w:t>
      </w:r>
    </w:p>
    <w:p w14:paraId="44482EC9" w14:textId="77777777" w:rsidR="00FC516A" w:rsidRDefault="00EA69A7">
      <w:pPr>
        <w:spacing w:line="600" w:lineRule="auto"/>
        <w:ind w:firstLine="720"/>
        <w:jc w:val="both"/>
        <w:rPr>
          <w:rFonts w:eastAsia="Times New Roman"/>
          <w:szCs w:val="24"/>
        </w:rPr>
      </w:pPr>
      <w:r>
        <w:rPr>
          <w:rFonts w:eastAsia="Times New Roman"/>
          <w:szCs w:val="24"/>
        </w:rPr>
        <w:t xml:space="preserve">Ακούγοντας, επίσης, τον εισηγητή του ΣΥΡΙΖΑ, θα νόμιζε κάποιος που δεν έχει γνώση ποιος </w:t>
      </w:r>
      <w:r>
        <w:rPr>
          <w:rFonts w:eastAsia="Times New Roman"/>
          <w:szCs w:val="24"/>
        </w:rPr>
        <w:t>είναι ο εν λόγω κύριος ότι δεν αναφέρεται στην Ελλάδα και ότι αναφέρεται σε μία χώρα που μόλις έχει βγει από έναν πόλεμο κι έχει ρυθμούς ανάπτυξης υπερβολικά μεγάλους.</w:t>
      </w:r>
    </w:p>
    <w:p w14:paraId="44482ECA"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εισηγητά</w:t>
      </w:r>
      <w:proofErr w:type="spellEnd"/>
      <w:r>
        <w:rPr>
          <w:rFonts w:eastAsia="Times New Roman" w:cs="Times New Roman"/>
          <w:szCs w:val="24"/>
        </w:rPr>
        <w:t>, κύριοι των ΣΥΡΙΖΑ και ΑΝΕΛ, υπήρχε μία έκθεση του Αμερικ</w:t>
      </w:r>
      <w:r>
        <w:rPr>
          <w:rFonts w:eastAsia="Times New Roman" w:cs="Times New Roman"/>
          <w:szCs w:val="24"/>
        </w:rPr>
        <w:t>α</w:t>
      </w:r>
      <w:r>
        <w:rPr>
          <w:rFonts w:eastAsia="Times New Roman" w:cs="Times New Roman"/>
          <w:szCs w:val="24"/>
        </w:rPr>
        <w:t>νο</w:t>
      </w:r>
      <w:r>
        <w:rPr>
          <w:rFonts w:eastAsia="Times New Roman" w:cs="Times New Roman"/>
          <w:szCs w:val="24"/>
        </w:rPr>
        <w:t>ύ</w:t>
      </w:r>
      <w:r>
        <w:rPr>
          <w:rFonts w:eastAsia="Times New Roman" w:cs="Times New Roman"/>
          <w:szCs w:val="24"/>
        </w:rPr>
        <w:t xml:space="preserve"> Πρέσβη Πόρτ</w:t>
      </w:r>
      <w:r>
        <w:rPr>
          <w:rFonts w:eastAsia="Times New Roman" w:cs="Times New Roman"/>
          <w:szCs w:val="24"/>
        </w:rPr>
        <w:t>ερ το 1947 προς τον Οργανισμό Ηνωμένων Εθνών για την οικονομική κατάσταση της Ελλάδος τότε, που μόλις είχε βγει από τον Β΄ Παγκόσμιο Πόλεμο και ήταν εν μέσω του συμμοριτοπόλεμου. Τα στατιστικά στοιχεία είναι πανομοιότυπα με την κατάσταση</w:t>
      </w:r>
      <w:r>
        <w:rPr>
          <w:rFonts w:eastAsia="Times New Roman" w:cs="Times New Roman"/>
          <w:szCs w:val="24"/>
        </w:rPr>
        <w:t>,</w:t>
      </w:r>
      <w:r>
        <w:rPr>
          <w:rFonts w:eastAsia="Times New Roman" w:cs="Times New Roman"/>
          <w:szCs w:val="24"/>
        </w:rPr>
        <w:t xml:space="preserve"> που επικρατεί στη</w:t>
      </w:r>
      <w:r>
        <w:rPr>
          <w:rFonts w:eastAsia="Times New Roman" w:cs="Times New Roman"/>
          <w:szCs w:val="24"/>
        </w:rPr>
        <w:t xml:space="preserve">ν Ελλάδα του 2017. Ξέρετε, </w:t>
      </w:r>
      <w:r>
        <w:rPr>
          <w:rFonts w:eastAsia="Times New Roman" w:cs="Times New Roman"/>
          <w:szCs w:val="24"/>
        </w:rPr>
        <w:t>τριακόσιες σαράντα χιλιάδες</w:t>
      </w:r>
      <w:r>
        <w:rPr>
          <w:rFonts w:eastAsia="Times New Roman" w:cs="Times New Roman"/>
          <w:szCs w:val="24"/>
        </w:rPr>
        <w:t xml:space="preserve"> νοικοκυριά δεν έχουν ρεύμα και, απ’ ό,τι δείχνουν όλα, αυτά τα νούμερα συνεχώς ανεβαίνουν. Το 35,6% των συμπατριωτών μας ζει σε κατάσταση φτώχειας ή κοινωνικού αποκλεισμού. Το 22,4% αντιμετωπίζει έντον</w:t>
      </w:r>
      <w:r>
        <w:rPr>
          <w:rFonts w:eastAsia="Times New Roman" w:cs="Times New Roman"/>
          <w:szCs w:val="24"/>
        </w:rPr>
        <w:t xml:space="preserve">ες δυσκολίες για την πληρωμή του ενοικίου, των βασικών λογαριασμών, στερείται θέρμανσης και βασικών προϊόντων διατροφής. </w:t>
      </w:r>
    </w:p>
    <w:p w14:paraId="44482ECB"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τριτοκοσμικές καταστάσεις σε όλο τους το μεγαλείο. Ουσιαστικά αυτό που αποδεικνύεται από τα προαναφερθέντα στοιχεία της </w:t>
      </w:r>
      <w:r>
        <w:rPr>
          <w:rFonts w:eastAsia="Times New Roman" w:cs="Times New Roman"/>
          <w:szCs w:val="24"/>
          <w:lang w:val="en-US"/>
        </w:rPr>
        <w:t>EUROSTAT</w:t>
      </w:r>
      <w:r>
        <w:rPr>
          <w:rFonts w:eastAsia="Times New Roman" w:cs="Times New Roman"/>
          <w:szCs w:val="24"/>
        </w:rPr>
        <w:t>, με έτος αναφοράς το 2016, είναι ότι το διάστημα 2008-2016 διπλασιάστηκε το ποσοστό των Ελλήνων</w:t>
      </w:r>
      <w:r>
        <w:rPr>
          <w:rFonts w:eastAsia="Times New Roman" w:cs="Times New Roman"/>
          <w:szCs w:val="24"/>
        </w:rPr>
        <w:t>,</w:t>
      </w:r>
      <w:r>
        <w:rPr>
          <w:rFonts w:eastAsia="Times New Roman" w:cs="Times New Roman"/>
          <w:szCs w:val="24"/>
        </w:rPr>
        <w:t xml:space="preserve"> που στερούνται στοιχειωδών μέσων διαβίωσης. </w:t>
      </w:r>
    </w:p>
    <w:p w14:paraId="44482ECC"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Όσο και αν προσπαθείτε να χρυσώσετε το χάπι με διάφορες όμορφες ιστορίες τις οποίες λέτε, η πραγματικότητα είναι </w:t>
      </w:r>
      <w:r>
        <w:rPr>
          <w:rFonts w:eastAsia="Times New Roman" w:cs="Times New Roman"/>
          <w:szCs w:val="24"/>
        </w:rPr>
        <w:t xml:space="preserve">αμείλικτη. Και το γεγονός ότι ο δείκτης της ανεργίας βελτιώνεται -ο μοναδικός δείκτης ο οποίος βελτιώνεται τον τελευταίο ενάμιση χρόνο- είναι πλασματικό γιατί, όπως όλοι γνωρίζετε, αυτό οφείλεται αποκλειστικά και μόνο στις νέες θέσεις μερικής απασχόλησης. </w:t>
      </w:r>
      <w:r>
        <w:rPr>
          <w:rFonts w:eastAsia="Times New Roman" w:cs="Times New Roman"/>
          <w:szCs w:val="24"/>
        </w:rPr>
        <w:t>Τα νούμερα είναι συγκλονιστικά: Το 54,4% των νέων θέσεων εργασίας είναι μερικής απασχόλησης και εκ περιτροπής εργασίας και το υπόλοιπο είναι θέσεις</w:t>
      </w:r>
      <w:r>
        <w:rPr>
          <w:rFonts w:eastAsia="Times New Roman" w:cs="Times New Roman"/>
          <w:szCs w:val="24"/>
        </w:rPr>
        <w:t>,</w:t>
      </w:r>
      <w:r>
        <w:rPr>
          <w:rFonts w:eastAsia="Times New Roman" w:cs="Times New Roman"/>
          <w:szCs w:val="24"/>
        </w:rPr>
        <w:t xml:space="preserve"> που δημιουργήθηκαν για πλήρη εργασία. Φυσικά μέρα με την ημέρα ο ένας δείκτης αυξάνεται και ο άλλος μειώνετ</w:t>
      </w:r>
      <w:r>
        <w:rPr>
          <w:rFonts w:eastAsia="Times New Roman" w:cs="Times New Roman"/>
          <w:szCs w:val="24"/>
        </w:rPr>
        <w:t xml:space="preserve">αι. </w:t>
      </w:r>
    </w:p>
    <w:p w14:paraId="44482ECD"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Ήσασταν εσείς αυτοί</w:t>
      </w:r>
      <w:r>
        <w:rPr>
          <w:rFonts w:eastAsia="Times New Roman" w:cs="Times New Roman"/>
          <w:szCs w:val="24"/>
        </w:rPr>
        <w:t>,</w:t>
      </w:r>
      <w:r>
        <w:rPr>
          <w:rFonts w:eastAsia="Times New Roman" w:cs="Times New Roman"/>
          <w:szCs w:val="24"/>
        </w:rPr>
        <w:t xml:space="preserve"> που στη Θεσσαλονίκη το 2014, στο περίφημο πρόγραμμα, ομιλούσατε για κατώτατο μισθό ή σύνταξη 751 ευρώ και τώρα είστε περήφανοι για τα 360 ευρώ, τα οποία δίνετε σε πάρα πολλούς συμπατριώτες μας. Για να μην σας υπενθυμίσουμε τι λέγα</w:t>
      </w:r>
      <w:r>
        <w:rPr>
          <w:rFonts w:eastAsia="Times New Roman" w:cs="Times New Roman"/>
          <w:szCs w:val="24"/>
        </w:rPr>
        <w:t xml:space="preserve">τε για τους </w:t>
      </w:r>
      <w:proofErr w:type="spellStart"/>
      <w:r>
        <w:rPr>
          <w:rFonts w:eastAsia="Times New Roman" w:cs="Times New Roman"/>
          <w:szCs w:val="24"/>
        </w:rPr>
        <w:t>αυτοκτονούντες</w:t>
      </w:r>
      <w:proofErr w:type="spellEnd"/>
      <w:r>
        <w:rPr>
          <w:rFonts w:eastAsia="Times New Roman" w:cs="Times New Roman"/>
          <w:szCs w:val="24"/>
        </w:rPr>
        <w:t xml:space="preserve"> και τους ηθικούς αυτουργούς αυτών κ.λπ.</w:t>
      </w:r>
      <w:r>
        <w:rPr>
          <w:rFonts w:eastAsia="Times New Roman" w:cs="Times New Roman"/>
          <w:szCs w:val="24"/>
        </w:rPr>
        <w:t>.</w:t>
      </w:r>
    </w:p>
    <w:p w14:paraId="44482ECE"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Πλέον αυτήν την συνεχιζόμενη μάστιγα την έχετε κάνει γαργάρα ή κατά το επισημότερο «ποιείτε την νήσσαν» και θέλετε να ξεχάσετε τι λέγατε κατά το παρελθόν.</w:t>
      </w:r>
    </w:p>
    <w:p w14:paraId="44482ECF"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lastRenderedPageBreak/>
        <w:t xml:space="preserve">Το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ένα άλλο έγκλημα εις βάρος της πατρίδας μας, συνεχίζεται με αμείωτους ρυθμούς. Όλες οι χώρες της γης, οι μεγάλες οικονομίες, απολαμβάνουν αυτήν τη στιγμή την ικανότητα των συμπατριωτών μας, νέων ανθρώπων στην πλειοψηφία τους. Πλέον έχουν αγγίξει τις πεντ</w:t>
      </w:r>
      <w:r>
        <w:rPr>
          <w:rFonts w:eastAsia="Times New Roman" w:cs="Times New Roman"/>
          <w:szCs w:val="24"/>
        </w:rPr>
        <w:t>ακόσιες χιλιάδες αυτοί οι οποίοι έχουν φύγει από την Ελλάδα. Ενώ το ελληνικό κράτος έχει πληρώσει από 500.000 έως 1 εκατομμύριο ευρώ για κάθε Έλληνα, για να τον σπουδάσει από το δημοτικό μέχρι και να κάνει ένα μεταπτυχιακό, τον παίρνει μια ξένη χώρα απολύτ</w:t>
      </w:r>
      <w:r>
        <w:rPr>
          <w:rFonts w:eastAsia="Times New Roman" w:cs="Times New Roman"/>
          <w:szCs w:val="24"/>
        </w:rPr>
        <w:t>ως δωρεάν και εκμεταλλεύεται τα οφέλη του προς όφελος της οικονομίας αυτής της χώρας.</w:t>
      </w:r>
    </w:p>
    <w:p w14:paraId="44482ED0"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Συγχρόνως, αυτό το </w:t>
      </w:r>
      <w:r>
        <w:rPr>
          <w:rFonts w:eastAsia="Times New Roman" w:cs="Times New Roman"/>
          <w:szCs w:val="24"/>
          <w:lang w:val="en-US"/>
        </w:rPr>
        <w:t>brain</w:t>
      </w:r>
      <w:r>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μαζί με όλα τα υπόλοιπα είναι μια τεράστια καταστροφή και για το ασφαλιστικό μας σύστημα. Εκτιμήσεις δείχνουν ότι για να αποκατασταθεί η αρ</w:t>
      </w:r>
      <w:r>
        <w:rPr>
          <w:rFonts w:eastAsia="Times New Roman" w:cs="Times New Roman"/>
          <w:szCs w:val="24"/>
        </w:rPr>
        <w:t xml:space="preserve">νητική γήρανση του πληθυσμού στο ασφαλιστικό, θα πρέπει οι συντάξεις στο άμεσο μέλλον να μειωθούν περαιτέρω 17,5% ίσως και περισσότερο, μελέτη του ομότιμου Καθηγητή Οικονομικών Κοινωνικής Πολιτικής του </w:t>
      </w:r>
      <w:proofErr w:type="spellStart"/>
      <w:r>
        <w:rPr>
          <w:rFonts w:eastAsia="Times New Roman" w:cs="Times New Roman"/>
          <w:szCs w:val="24"/>
        </w:rPr>
        <w:t>Παντείου</w:t>
      </w:r>
      <w:proofErr w:type="spellEnd"/>
      <w:r>
        <w:rPr>
          <w:rFonts w:eastAsia="Times New Roman" w:cs="Times New Roman"/>
          <w:szCs w:val="24"/>
        </w:rPr>
        <w:t xml:space="preserve"> Πανεπιστημίου κ. </w:t>
      </w:r>
      <w:proofErr w:type="spellStart"/>
      <w:r>
        <w:rPr>
          <w:rFonts w:eastAsia="Times New Roman" w:cs="Times New Roman"/>
          <w:szCs w:val="24"/>
        </w:rPr>
        <w:t>Ρομπόλη</w:t>
      </w:r>
      <w:proofErr w:type="spellEnd"/>
      <w:r>
        <w:rPr>
          <w:rFonts w:eastAsia="Times New Roman" w:cs="Times New Roman"/>
          <w:szCs w:val="24"/>
        </w:rPr>
        <w:t>.</w:t>
      </w:r>
    </w:p>
    <w:p w14:paraId="44482ED1"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Στο ήδη λαβωμένο ασ</w:t>
      </w:r>
      <w:r>
        <w:rPr>
          <w:rFonts w:eastAsia="Times New Roman" w:cs="Times New Roman"/>
          <w:szCs w:val="24"/>
        </w:rPr>
        <w:t xml:space="preserve">φαλιστικό από το </w:t>
      </w:r>
      <w:r>
        <w:rPr>
          <w:rFonts w:eastAsia="Times New Roman" w:cs="Times New Roman"/>
          <w:szCs w:val="24"/>
          <w:lang w:val="en-US"/>
        </w:rPr>
        <w:t>PSI</w:t>
      </w:r>
      <w:r>
        <w:rPr>
          <w:rFonts w:eastAsia="Times New Roman" w:cs="Times New Roman"/>
          <w:szCs w:val="24"/>
        </w:rPr>
        <w:t xml:space="preserve">, το </w:t>
      </w:r>
      <w:proofErr w:type="spellStart"/>
      <w:r>
        <w:rPr>
          <w:rFonts w:eastAsia="Times New Roman" w:cs="Times New Roman"/>
          <w:szCs w:val="24"/>
        </w:rPr>
        <w:t>τζογάρισμα</w:t>
      </w:r>
      <w:proofErr w:type="spellEnd"/>
      <w:r>
        <w:rPr>
          <w:rFonts w:eastAsia="Times New Roman" w:cs="Times New Roman"/>
          <w:szCs w:val="24"/>
        </w:rPr>
        <w:t xml:space="preserve"> στο χρηματιστήριο και στις «επενδύσεις» στα τοξικά ομόλογα από τις προηγούμενες κυβερνήσεις και η περαιτέρω φυγή του εν δυνάμει ανθρώπινου δυναμικού θα έχουν καταστροφικές συνέπειες στο ασφαλιστικό σύστημα και στην οικον</w:t>
      </w:r>
      <w:r>
        <w:rPr>
          <w:rFonts w:eastAsia="Times New Roman" w:cs="Times New Roman"/>
          <w:szCs w:val="24"/>
        </w:rPr>
        <w:t>ομία γενικότερα.</w:t>
      </w:r>
    </w:p>
    <w:p w14:paraId="44482ED2"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Η συνεχιζόμενη φυγή όσων επιχειρήσεων δεν έχουν κλείσει στο εξωτερικό ή η αλλαγή έδρας τους έχει επίσης ολέθριες συνέπειες για την οικονομία της </w:t>
      </w:r>
      <w:proofErr w:type="spellStart"/>
      <w:r>
        <w:rPr>
          <w:rFonts w:eastAsia="Times New Roman" w:cs="Times New Roman"/>
          <w:szCs w:val="24"/>
        </w:rPr>
        <w:t>πατρίδος</w:t>
      </w:r>
      <w:proofErr w:type="spellEnd"/>
      <w:r>
        <w:rPr>
          <w:rFonts w:eastAsia="Times New Roman" w:cs="Times New Roman"/>
          <w:szCs w:val="24"/>
        </w:rPr>
        <w:t xml:space="preserve"> </w:t>
      </w:r>
      <w:r>
        <w:rPr>
          <w:rFonts w:eastAsia="Times New Roman" w:cs="Times New Roman"/>
          <w:szCs w:val="24"/>
        </w:rPr>
        <w:lastRenderedPageBreak/>
        <w:t>μας. Ενδεικτικά αναφέρουμε ότι στον Έβρο έκλεισαν το 63% των επιχειρήσεων, στο Κιλκίς</w:t>
      </w:r>
      <w:r>
        <w:rPr>
          <w:rFonts w:eastAsia="Times New Roman" w:cs="Times New Roman"/>
          <w:szCs w:val="24"/>
        </w:rPr>
        <w:t xml:space="preserve"> το 50%, στη Ροδόπη το 34%, στα Γιάννενα 22% και στην Καστοριά το 21%. Αυτό συμβαίνει διότι λόγω των αδιέξοδων </w:t>
      </w:r>
      <w:proofErr w:type="spellStart"/>
      <w:r>
        <w:rPr>
          <w:rFonts w:eastAsia="Times New Roman" w:cs="Times New Roman"/>
          <w:szCs w:val="24"/>
        </w:rPr>
        <w:t>μνημονιακών</w:t>
      </w:r>
      <w:proofErr w:type="spellEnd"/>
      <w:r>
        <w:rPr>
          <w:rFonts w:eastAsia="Times New Roman" w:cs="Times New Roman"/>
          <w:szCs w:val="24"/>
        </w:rPr>
        <w:t xml:space="preserve"> πολιτικών σας, των προηγούμενων και δικών σας, οι εναπομείνασες επιχειρήσεις δεν μπορούν να ανταπεξέλθουν στην άνευ προηγουμένου φορο</w:t>
      </w:r>
      <w:r>
        <w:rPr>
          <w:rFonts w:eastAsia="Times New Roman" w:cs="Times New Roman"/>
          <w:szCs w:val="24"/>
        </w:rPr>
        <w:t xml:space="preserve">λογική, ασφαλιστική, γραφειοκρατική λαίλαπα, ενώ οι όποιοι πιθανοί μεμονωμένοι επενδυτές απλά στρέφονται σε άλλες αγορές του εξωτερικού εκεί που το επενδυτικό περιβάλλον είναι φιλικότατο και πολύ προσιτό για μια επένδυση. </w:t>
      </w:r>
    </w:p>
    <w:p w14:paraId="44482ED3"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Για παράδειγμα, από το </w:t>
      </w:r>
      <w:r>
        <w:rPr>
          <w:rFonts w:eastAsia="Times New Roman" w:cs="Times New Roman"/>
          <w:szCs w:val="24"/>
        </w:rPr>
        <w:t>«</w:t>
      </w:r>
      <w:r>
        <w:rPr>
          <w:rFonts w:eastAsia="Times New Roman" w:cs="Times New Roman"/>
          <w:szCs w:val="24"/>
          <w:lang w:val="en-US"/>
        </w:rPr>
        <w:t>World</w:t>
      </w:r>
      <w:r>
        <w:rPr>
          <w:rFonts w:eastAsia="Times New Roman" w:cs="Times New Roman"/>
          <w:szCs w:val="24"/>
        </w:rPr>
        <w:t xml:space="preserve"> </w:t>
      </w:r>
      <w:r>
        <w:rPr>
          <w:rFonts w:eastAsia="Times New Roman" w:cs="Times New Roman"/>
          <w:szCs w:val="24"/>
          <w:lang w:val="en-US"/>
        </w:rPr>
        <w:t>Eco</w:t>
      </w:r>
      <w:r>
        <w:rPr>
          <w:rFonts w:eastAsia="Times New Roman" w:cs="Times New Roman"/>
          <w:szCs w:val="24"/>
          <w:lang w:val="en-US"/>
        </w:rPr>
        <w:t>nomic</w:t>
      </w:r>
      <w:r>
        <w:rPr>
          <w:rFonts w:eastAsia="Times New Roman" w:cs="Times New Roman"/>
          <w:szCs w:val="24"/>
        </w:rPr>
        <w:t xml:space="preserve"> </w:t>
      </w:r>
      <w:r>
        <w:rPr>
          <w:rFonts w:eastAsia="Times New Roman" w:cs="Times New Roman"/>
          <w:szCs w:val="24"/>
          <w:lang w:val="en-US"/>
        </w:rPr>
        <w:t>Forum</w:t>
      </w:r>
      <w:r>
        <w:rPr>
          <w:rFonts w:eastAsia="Times New Roman" w:cs="Times New Roman"/>
          <w:szCs w:val="24"/>
        </w:rPr>
        <w:t>»</w:t>
      </w:r>
      <w:r>
        <w:rPr>
          <w:rFonts w:eastAsia="Times New Roman" w:cs="Times New Roman"/>
          <w:szCs w:val="24"/>
        </w:rPr>
        <w:t xml:space="preserve"> έχει καταγραφεί μαζική μετανάστευση επιχειρήσεων σε Κύπρο, Βουλγαρία και αλλού.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τα οποία υποτίθεται ότι θα ήταν ένα προσωρινό μέτρο, καθιερώθηκαν πλέον, όπως και ο οθωμανικής εμπνεύσεως ΕΝΦΙΑ. Είναι δύο βασικότατοι λόγοι γ</w:t>
      </w:r>
      <w:r>
        <w:rPr>
          <w:rFonts w:eastAsia="Times New Roman" w:cs="Times New Roman"/>
          <w:szCs w:val="24"/>
        </w:rPr>
        <w:t>ια την καταστροφή της μεσαίας τάξης, των μικρομεσαίων επιχειρήσεων και τη φυγή όλων όσων μπορούν να φύγουν.</w:t>
      </w:r>
    </w:p>
    <w:p w14:paraId="44482ED4"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Πάμε στους περίφημους δείκτες ανταγωνιστικότητας της πατρίδας μας, που ακούσαμε διάφορα από τον </w:t>
      </w:r>
      <w:r>
        <w:rPr>
          <w:rFonts w:eastAsia="Times New Roman" w:cs="Times New Roman"/>
          <w:szCs w:val="24"/>
        </w:rPr>
        <w:t>ε</w:t>
      </w:r>
      <w:r>
        <w:rPr>
          <w:rFonts w:eastAsia="Times New Roman" w:cs="Times New Roman"/>
          <w:szCs w:val="24"/>
        </w:rPr>
        <w:t xml:space="preserve">ισηγητή και τους άλλους ομιλητές της </w:t>
      </w:r>
      <w:r>
        <w:rPr>
          <w:rFonts w:eastAsia="Times New Roman" w:cs="Times New Roman"/>
          <w:szCs w:val="24"/>
        </w:rPr>
        <w:t>σ</w:t>
      </w:r>
      <w:r>
        <w:rPr>
          <w:rFonts w:eastAsia="Times New Roman" w:cs="Times New Roman"/>
          <w:szCs w:val="24"/>
        </w:rPr>
        <w:t>υγκυβέρνησης.</w:t>
      </w:r>
      <w:r>
        <w:rPr>
          <w:rFonts w:eastAsia="Times New Roman" w:cs="Times New Roman"/>
          <w:szCs w:val="24"/>
        </w:rPr>
        <w:t xml:space="preserve"> </w:t>
      </w:r>
    </w:p>
    <w:p w14:paraId="44482ED5"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Τα πράγματα είναι εξίσου τραγικά και σαν χώρα είμαστε για γέλια και για κλάματα. Στην τελευταία έκθεση του </w:t>
      </w:r>
      <w:r>
        <w:rPr>
          <w:rFonts w:eastAsia="Times New Roman" w:cs="Times New Roman"/>
          <w:szCs w:val="24"/>
          <w:lang w:val="en-US"/>
        </w:rPr>
        <w:t>Global</w:t>
      </w:r>
      <w:r>
        <w:rPr>
          <w:rFonts w:eastAsia="Times New Roman" w:cs="Times New Roman"/>
          <w:szCs w:val="24"/>
        </w:rPr>
        <w:t xml:space="preserve"> </w:t>
      </w:r>
      <w:r>
        <w:rPr>
          <w:rFonts w:eastAsia="Times New Roman" w:cs="Times New Roman"/>
          <w:szCs w:val="24"/>
          <w:lang w:val="en-US"/>
        </w:rPr>
        <w:t>Competitiveness</w:t>
      </w:r>
      <w:r>
        <w:rPr>
          <w:rFonts w:eastAsia="Times New Roman" w:cs="Times New Roman"/>
          <w:szCs w:val="24"/>
        </w:rPr>
        <w:t xml:space="preserve"> </w:t>
      </w:r>
      <w:r>
        <w:rPr>
          <w:rFonts w:eastAsia="Times New Roman" w:cs="Times New Roman"/>
          <w:szCs w:val="24"/>
          <w:lang w:val="en-US"/>
        </w:rPr>
        <w:t>Report</w:t>
      </w:r>
      <w:r>
        <w:rPr>
          <w:rFonts w:eastAsia="Times New Roman" w:cs="Times New Roman"/>
          <w:szCs w:val="24"/>
        </w:rPr>
        <w:t xml:space="preserve"> του </w:t>
      </w:r>
      <w:r>
        <w:rPr>
          <w:rFonts w:eastAsia="Times New Roman" w:cs="Times New Roman"/>
          <w:szCs w:val="24"/>
        </w:rPr>
        <w:t>«</w:t>
      </w:r>
      <w:r>
        <w:rPr>
          <w:rFonts w:eastAsia="Times New Roman" w:cs="Times New Roman"/>
          <w:szCs w:val="24"/>
        </w:rPr>
        <w:t xml:space="preserve">World Economic </w:t>
      </w:r>
      <w:proofErr w:type="spellStart"/>
      <w:r>
        <w:rPr>
          <w:rFonts w:eastAsia="Times New Roman" w:cs="Times New Roman"/>
          <w:szCs w:val="24"/>
        </w:rPr>
        <w:t>Forum</w:t>
      </w:r>
      <w:proofErr w:type="spellEnd"/>
      <w:r>
        <w:rPr>
          <w:rFonts w:eastAsia="Times New Roman" w:cs="Times New Roman"/>
          <w:szCs w:val="24"/>
        </w:rPr>
        <w:t>»</w:t>
      </w:r>
      <w:r>
        <w:rPr>
          <w:rFonts w:eastAsia="Times New Roman" w:cs="Times New Roman"/>
          <w:szCs w:val="24"/>
        </w:rPr>
        <w:t xml:space="preserve">, η χώρα μας κατατάσσεται στην ογδοηκοστή έβδομη θέση -έπεσε έξι θέσεις-  μεταξύ </w:t>
      </w:r>
      <w:proofErr w:type="spellStart"/>
      <w:r>
        <w:rPr>
          <w:rFonts w:eastAsia="Times New Roman" w:cs="Times New Roman"/>
          <w:szCs w:val="24"/>
        </w:rPr>
        <w:t>εκατόν</w:t>
      </w:r>
      <w:proofErr w:type="spellEnd"/>
      <w:r>
        <w:rPr>
          <w:rFonts w:eastAsia="Times New Roman" w:cs="Times New Roman"/>
          <w:szCs w:val="24"/>
        </w:rPr>
        <w:t xml:space="preserve"> τρι</w:t>
      </w:r>
      <w:r>
        <w:rPr>
          <w:rFonts w:eastAsia="Times New Roman" w:cs="Times New Roman"/>
          <w:szCs w:val="24"/>
        </w:rPr>
        <w:t xml:space="preserve">άντα επτά χωρών. Μας περνάει η Αλβανία, μας περνάει </w:t>
      </w:r>
      <w:r>
        <w:rPr>
          <w:rFonts w:eastAsia="Times New Roman" w:cs="Times New Roman"/>
          <w:szCs w:val="24"/>
        </w:rPr>
        <w:lastRenderedPageBreak/>
        <w:t xml:space="preserve">η Τζαμάικα, το Μπουτάν, η Γουατεμάλα και άλλες χώρες, οι οποίες είναι πιο ανταγωνιστικές από την Ελλάδα. </w:t>
      </w:r>
    </w:p>
    <w:p w14:paraId="44482ED6"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δ</w:t>
      </w:r>
      <w:r>
        <w:rPr>
          <w:rFonts w:eastAsia="Times New Roman" w:cs="Times New Roman"/>
          <w:szCs w:val="24"/>
        </w:rPr>
        <w:t>ημόσιο εισέπραξε 1,3 δισεκατομμύρια ευρώ λιγότερο από φόρους. Η φοροδοτική ικανότητα των Ελλήν</w:t>
      </w:r>
      <w:r>
        <w:rPr>
          <w:rFonts w:eastAsia="Times New Roman" w:cs="Times New Roman"/>
          <w:szCs w:val="24"/>
        </w:rPr>
        <w:t xml:space="preserve">ων πολιτών έχει πλέον «κλατάρει». Δεν μπορούν να δώσουν άλλο. Έδωσαν ό,τι είχαν και δεν είχαν και χρωστάνε, επίσης, πάρα πολλά. </w:t>
      </w:r>
    </w:p>
    <w:p w14:paraId="44482ED7"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ε</w:t>
      </w:r>
      <w:r>
        <w:rPr>
          <w:rFonts w:eastAsia="Times New Roman" w:cs="Times New Roman"/>
          <w:szCs w:val="24"/>
        </w:rPr>
        <w:t>ισηγητής του ΣΥΡΙΖΑ αναφέρθηκε στο κοινωνικό δίκτυ προστασίας και ισχυρίστηκε ότι είναι καλύτερα τα πράγματα. Όμως, στην πραγματικότητα και τα νούμερα, που τόσο πολύ τα χρησιμοποιείτε τα τελευταία δυο χρόνια, δείχνουν ότι το ποσοστό του συνολικού πληθυσμού</w:t>
      </w:r>
      <w:r>
        <w:rPr>
          <w:rFonts w:eastAsia="Times New Roman" w:cs="Times New Roman"/>
          <w:szCs w:val="24"/>
        </w:rPr>
        <w:t xml:space="preserve"> της </w:t>
      </w:r>
      <w:proofErr w:type="spellStart"/>
      <w:r>
        <w:rPr>
          <w:rFonts w:eastAsia="Times New Roman" w:cs="Times New Roman"/>
          <w:szCs w:val="24"/>
        </w:rPr>
        <w:t>πατρίδος</w:t>
      </w:r>
      <w:proofErr w:type="spellEnd"/>
      <w:r>
        <w:rPr>
          <w:rFonts w:eastAsia="Times New Roman" w:cs="Times New Roman"/>
          <w:szCs w:val="24"/>
        </w:rPr>
        <w:t xml:space="preserve"> μας που κινδυνεύει να είναι κάτω από το όριο της φτώχειας, βρίσκεται στο 35,6%, όπως </w:t>
      </w:r>
      <w:proofErr w:type="spellStart"/>
      <w:r>
        <w:rPr>
          <w:rFonts w:eastAsia="Times New Roman" w:cs="Times New Roman"/>
          <w:szCs w:val="24"/>
        </w:rPr>
        <w:t>προείπα</w:t>
      </w:r>
      <w:proofErr w:type="spellEnd"/>
      <w:r>
        <w:rPr>
          <w:rFonts w:eastAsia="Times New Roman" w:cs="Times New Roman"/>
          <w:szCs w:val="24"/>
        </w:rPr>
        <w:t>. Προς το παρόν σε χειρότερη μοίρα είναι μόνο η Βουλγαρία και η Ρουμανία, τις οποίες πλησιάζουμε με γοργούς ρυθμούς και από ό,τι φαίνεται στους δείκτε</w:t>
      </w:r>
      <w:r>
        <w:rPr>
          <w:rFonts w:eastAsia="Times New Roman" w:cs="Times New Roman"/>
          <w:szCs w:val="24"/>
        </w:rPr>
        <w:t xml:space="preserve">ς του επόμενου έτους, μάλλον θα έχουμε ξεπεράσει κι αυτές τις δυο χώρες. </w:t>
      </w:r>
    </w:p>
    <w:p w14:paraId="44482ED8"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Μάλλον ενδεικτικό για το ενδιαφέρον της Κυβέρνησης είναι ότι οι δαπάνες για την υγεία στον παρόντα </w:t>
      </w:r>
      <w:r>
        <w:rPr>
          <w:rFonts w:eastAsia="Times New Roman" w:cs="Times New Roman"/>
          <w:szCs w:val="24"/>
        </w:rPr>
        <w:t>π</w:t>
      </w:r>
      <w:r>
        <w:rPr>
          <w:rFonts w:eastAsia="Times New Roman" w:cs="Times New Roman"/>
          <w:szCs w:val="24"/>
        </w:rPr>
        <w:t>ροϋπολογισμό προβλέπονται μειωμένες κατά 364 εκατομμύρια ευρώ, σε μια υγεία η οποί</w:t>
      </w:r>
      <w:r>
        <w:rPr>
          <w:rFonts w:eastAsia="Times New Roman" w:cs="Times New Roman"/>
          <w:szCs w:val="24"/>
        </w:rPr>
        <w:t xml:space="preserve">α ήδη βρίσκεται στο κόκκινο σημείο, ενώ για τα νοσοκομεία θα έχουμε μείον κατά 214 εκατομμύρια ευρώ. </w:t>
      </w:r>
    </w:p>
    <w:p w14:paraId="44482ED9"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Το κοινωνικό προφίλ, για το οποίο τόσο πολύ μιλούσατε, το βλέπουμε με το τι πράττετε για την πρώτη κατοικία. Αλλάζατε το τι λέγατε παλαιότερα, ισχυρίζεστε</w:t>
      </w:r>
      <w:r>
        <w:rPr>
          <w:rFonts w:eastAsia="Times New Roman" w:cs="Times New Roman"/>
          <w:szCs w:val="24"/>
        </w:rPr>
        <w:t xml:space="preserve"> άλλα, </w:t>
      </w:r>
      <w:r>
        <w:rPr>
          <w:rFonts w:eastAsia="Times New Roman" w:cs="Times New Roman"/>
          <w:szCs w:val="24"/>
        </w:rPr>
        <w:lastRenderedPageBreak/>
        <w:t xml:space="preserve">αλλά η αλήθεια είναι μία, ότι πλειστηριάζονται αυτή τη στιγμή τα σπίτια όλων των Ελλήνων και όχι μόνο προς τις τράπεζες, αλλά κυρίως προς το φαύλο, βρώμικο, ανθελληνικό </w:t>
      </w:r>
      <w:r>
        <w:rPr>
          <w:rFonts w:eastAsia="Times New Roman" w:cs="Times New Roman"/>
          <w:szCs w:val="24"/>
        </w:rPr>
        <w:t>δ</w:t>
      </w:r>
      <w:r>
        <w:rPr>
          <w:rFonts w:eastAsia="Times New Roman" w:cs="Times New Roman"/>
          <w:szCs w:val="24"/>
        </w:rPr>
        <w:t>ημόσιο, το οποίο βγάζει σε πλειστηριασμό κατοικίες μικρές των 10.000 ευρώ, 15.0</w:t>
      </w:r>
      <w:r>
        <w:rPr>
          <w:rFonts w:eastAsia="Times New Roman" w:cs="Times New Roman"/>
          <w:szCs w:val="24"/>
        </w:rPr>
        <w:t xml:space="preserve">00 ευρώ για χρέη προς το </w:t>
      </w:r>
      <w:r>
        <w:rPr>
          <w:rFonts w:eastAsia="Times New Roman" w:cs="Times New Roman"/>
          <w:szCs w:val="24"/>
        </w:rPr>
        <w:t>δ</w:t>
      </w:r>
      <w:r>
        <w:rPr>
          <w:rFonts w:eastAsia="Times New Roman" w:cs="Times New Roman"/>
          <w:szCs w:val="24"/>
        </w:rPr>
        <w:t xml:space="preserve">ημόσιο πολύ μικρότερα. </w:t>
      </w:r>
    </w:p>
    <w:p w14:paraId="44482EDA"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Για το 2016 έμειναν 13,9 δισεκατομμύρια απλήρωτοι φόροι από τους πολίτες γιατί, όπως είπαμε, δεν έχουν πλέον να πληρώσουν. Οι Έλληνες πολίτες πλέον χρωστάνε περί τα 100 δισεκατομμύρια ευρώ προς το </w:t>
      </w:r>
      <w:r>
        <w:rPr>
          <w:rFonts w:eastAsia="Times New Roman" w:cs="Times New Roman"/>
          <w:szCs w:val="24"/>
        </w:rPr>
        <w:t>δ</w:t>
      </w:r>
      <w:r>
        <w:rPr>
          <w:rFonts w:eastAsia="Times New Roman" w:cs="Times New Roman"/>
          <w:szCs w:val="24"/>
        </w:rPr>
        <w:t>ημόσιο κ</w:t>
      </w:r>
      <w:r>
        <w:rPr>
          <w:rFonts w:eastAsia="Times New Roman" w:cs="Times New Roman"/>
          <w:szCs w:val="24"/>
        </w:rPr>
        <w:t xml:space="preserve">αι οπουδήποτε αλλού. </w:t>
      </w:r>
    </w:p>
    <w:p w14:paraId="44482EDB"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Όσον αφορά τις τράπεζες, τις έχει χρυσοπληρώσει ο ελληνικός λαός με εκατοντάδες δισεκατομμύρια ευρώ κρατικών εγγυήσεων μέχρι το 2009 και μετά με τις συνεχείς </w:t>
      </w:r>
      <w:proofErr w:type="spellStart"/>
      <w:r>
        <w:rPr>
          <w:rFonts w:eastAsia="Times New Roman" w:cs="Times New Roman"/>
          <w:szCs w:val="24"/>
        </w:rPr>
        <w:t>ανακεφαλαιοποιήσεις</w:t>
      </w:r>
      <w:proofErr w:type="spellEnd"/>
      <w:r>
        <w:rPr>
          <w:rFonts w:eastAsia="Times New Roman" w:cs="Times New Roman"/>
          <w:szCs w:val="24"/>
        </w:rPr>
        <w:t>, αλλά και με δανεικά γύρω στα 50 δισεκατομμύρια ευρώ από</w:t>
      </w:r>
      <w:r>
        <w:rPr>
          <w:rFonts w:eastAsia="Times New Roman" w:cs="Times New Roman"/>
          <w:szCs w:val="24"/>
        </w:rPr>
        <w:t xml:space="preserve"> το υστέρημα του ελληνικού λαού, τα οποία δεν μπορούμε να πληρώσουμε και τα πληρώνουν οι Έλληνες πολίτες με πολύ κόπο και με όλα όσα συμβαίνουν. Και όλα αυτά για να χρεοκοπούν και να </w:t>
      </w:r>
      <w:proofErr w:type="spellStart"/>
      <w:r>
        <w:rPr>
          <w:rFonts w:eastAsia="Times New Roman" w:cs="Times New Roman"/>
          <w:szCs w:val="24"/>
        </w:rPr>
        <w:t>ξαναχρεοκοπούν</w:t>
      </w:r>
      <w:proofErr w:type="spellEnd"/>
      <w:r>
        <w:rPr>
          <w:rFonts w:eastAsia="Times New Roman" w:cs="Times New Roman"/>
          <w:szCs w:val="24"/>
        </w:rPr>
        <w:t xml:space="preserve"> οι φαύλες και άθλιες τράπεζες και να κάνουν πάρτι οι πάσης</w:t>
      </w:r>
      <w:r>
        <w:rPr>
          <w:rFonts w:eastAsia="Times New Roman" w:cs="Times New Roman"/>
          <w:szCs w:val="24"/>
        </w:rPr>
        <w:t xml:space="preserve"> φύσεως τραπεζίτες και τα στελέχη τους, τα οποία φεύγουν από τις τράπεζες, πηγαίνουν σε διάφορους οργανισμούς τώρα, όπως είναι το ΤΑΙΠΕΔ και το ΤΧΣ και αλλού και μετά γυρίζουν ξανά στις επιχειρήσεις τις οποίες ευνοούν στις όποιες ιδιωτικοποιήσεις. </w:t>
      </w:r>
    </w:p>
    <w:p w14:paraId="44482EDC"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Ακούσαμ</w:t>
      </w:r>
      <w:r>
        <w:rPr>
          <w:rFonts w:eastAsia="Times New Roman" w:cs="Times New Roman"/>
          <w:szCs w:val="24"/>
        </w:rPr>
        <w:t xml:space="preserve">ε να ομιλείτε για το επιχειρηματικό πνεύμα και στις διάφορες περιοδείες του Πρωθυπουργού ανά την Ελλάδα σ’ αυτά τα περιφερειακά, όπως τα λέει, </w:t>
      </w:r>
      <w:r>
        <w:rPr>
          <w:rFonts w:eastAsia="Times New Roman" w:cs="Times New Roman"/>
          <w:szCs w:val="24"/>
        </w:rPr>
        <w:lastRenderedPageBreak/>
        <w:t>συνέδρια. Τα είδαμε κι αν αρχίζουμε να απαριθμούμε τις επιχειρήσεις που έχουν κλείσει τα τελευταία έτη, δεν θα μα</w:t>
      </w:r>
      <w:r>
        <w:rPr>
          <w:rFonts w:eastAsia="Times New Roman" w:cs="Times New Roman"/>
          <w:szCs w:val="24"/>
        </w:rPr>
        <w:t xml:space="preserve">ς πάρει ούτε δυο ώρες: </w:t>
      </w:r>
      <w:r>
        <w:rPr>
          <w:rFonts w:eastAsia="Times New Roman" w:cs="Times New Roman"/>
          <w:szCs w:val="24"/>
        </w:rPr>
        <w:t>κ</w:t>
      </w:r>
      <w:r>
        <w:rPr>
          <w:rFonts w:eastAsia="Times New Roman" w:cs="Times New Roman"/>
          <w:szCs w:val="24"/>
        </w:rPr>
        <w:t>απνοβιομηχανία «</w:t>
      </w:r>
      <w:r>
        <w:rPr>
          <w:rFonts w:eastAsia="Times New Roman" w:cs="Times New Roman"/>
          <w:szCs w:val="24"/>
        </w:rPr>
        <w:t>ΓΕΩΡΓΙΑΔΗΣ</w:t>
      </w:r>
      <w:r>
        <w:rPr>
          <w:rFonts w:eastAsia="Times New Roman" w:cs="Times New Roman"/>
          <w:szCs w:val="24"/>
        </w:rPr>
        <w:t>», «</w:t>
      </w:r>
      <w:r>
        <w:rPr>
          <w:rFonts w:eastAsia="Times New Roman" w:cs="Times New Roman"/>
          <w:szCs w:val="24"/>
        </w:rPr>
        <w:t>ΚΑΤΣΕΛΗ</w:t>
      </w:r>
      <w:r>
        <w:rPr>
          <w:rFonts w:eastAsia="Times New Roman" w:cs="Times New Roman"/>
          <w:szCs w:val="24"/>
        </w:rPr>
        <w:t>Σ</w:t>
      </w:r>
      <w:r>
        <w:rPr>
          <w:rFonts w:eastAsia="Times New Roman" w:cs="Times New Roman"/>
          <w:szCs w:val="24"/>
        </w:rPr>
        <w:t>», «SPR</w:t>
      </w:r>
      <w:r>
        <w:rPr>
          <w:rFonts w:eastAsia="Times New Roman" w:cs="Times New Roman"/>
          <w:szCs w:val="24"/>
          <w:lang w:val="en-US"/>
        </w:rPr>
        <w:t>I</w:t>
      </w:r>
      <w:r>
        <w:rPr>
          <w:rFonts w:eastAsia="Times New Roman" w:cs="Times New Roman"/>
          <w:szCs w:val="24"/>
        </w:rPr>
        <w:t>DER», «</w:t>
      </w:r>
      <w:r>
        <w:rPr>
          <w:rFonts w:eastAsia="Times New Roman" w:cs="Times New Roman"/>
          <w:szCs w:val="24"/>
          <w:lang w:val="en-US"/>
        </w:rPr>
        <w:t>SOFTEX</w:t>
      </w:r>
      <w:r>
        <w:rPr>
          <w:rFonts w:eastAsia="Times New Roman" w:cs="Times New Roman"/>
          <w:szCs w:val="24"/>
        </w:rPr>
        <w:t xml:space="preserve">», «ΗΛΕΚΤΡΟΝΙΚΗ ΑΘΗΝΩΝ», «ΑΤΛΑΝΤΙΚ» και πάρα πολλές άλλες, με αποκορύφωμα την «ΠΙΤΣΟΣ», στο πλαίσιο του εξωδικαστικού συμβιβασμού με 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w:t>
      </w:r>
    </w:p>
    <w:p w14:paraId="44482EDD"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Εκεί τα έπαιρναν η Νέα Δημοκρατία και το ΠΑΣΟΚ κατά κύριο λόγο με συγκεκριμένο ποσοστό, αποδεδειγμένα πλέον, αλλά κι αυτό πάτε να το παρακάμψετε. Στον εξωδικαστικό συμβιβασμό έλεγε ότι η «ΠΙΤΣΟΣ» πρέπει να αναβαθμισθεί και να λειτουργήσει. Αντ’ αυτού, η </w:t>
      </w:r>
      <w:r>
        <w:rPr>
          <w:rFonts w:eastAsia="Times New Roman" w:cs="Times New Roman"/>
          <w:szCs w:val="24"/>
        </w:rPr>
        <w:t>«</w:t>
      </w:r>
      <w:r>
        <w:rPr>
          <w:rFonts w:eastAsia="Times New Roman" w:cs="Times New Roman"/>
          <w:szCs w:val="24"/>
          <w:lang w:val="en-US"/>
        </w:rPr>
        <w:t>S</w:t>
      </w:r>
      <w:r>
        <w:rPr>
          <w:rFonts w:eastAsia="Times New Roman" w:cs="Times New Roman"/>
          <w:szCs w:val="24"/>
          <w:lang w:val="en-US"/>
        </w:rPr>
        <w:t>IEMENS</w:t>
      </w:r>
      <w:r>
        <w:rPr>
          <w:rFonts w:eastAsia="Times New Roman" w:cs="Times New Roman"/>
          <w:szCs w:val="24"/>
        </w:rPr>
        <w:t>»</w:t>
      </w:r>
      <w:r>
        <w:rPr>
          <w:rFonts w:eastAsia="Times New Roman" w:cs="Times New Roman"/>
          <w:szCs w:val="24"/>
        </w:rPr>
        <w:t xml:space="preserve"> την πούλησε σε μια άλλη εταιρεία και η άλλη εταιρεία την έκλεισε και την πάει πολύ απλά στην Τουρκία για να κατασκευάζει εκεί τα προϊόντα της. </w:t>
      </w:r>
    </w:p>
    <w:p w14:paraId="44482EDE"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Για τις ανταγωνιστικές χώρες σχετικά με φορολογία, με γραφειοκρατία, με ασφαλιστικές εισφορές, τα πράγμα</w:t>
      </w:r>
      <w:r>
        <w:rPr>
          <w:rFonts w:eastAsia="Times New Roman" w:cs="Times New Roman"/>
          <w:szCs w:val="24"/>
        </w:rPr>
        <w:t xml:space="preserve">τα είναι τραγελαφικά. Επιθυμούμε να προσελκύσουμε επενδυτές, αλλά με το φορολογικό καθεστώς που επικρατεί, δεν μπορούμε να προσελκύσουμε φυσικά απολύτως κανέναν. </w:t>
      </w:r>
    </w:p>
    <w:p w14:paraId="44482EDF"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Υπάρχει και το εξής ανάλγητο, το οποίο συμβαίνει: Όπως </w:t>
      </w:r>
      <w:proofErr w:type="spellStart"/>
      <w:r>
        <w:rPr>
          <w:rFonts w:eastAsia="Times New Roman" w:cs="Times New Roman"/>
          <w:szCs w:val="24"/>
        </w:rPr>
        <w:t>προείπαμε</w:t>
      </w:r>
      <w:proofErr w:type="spellEnd"/>
      <w:r>
        <w:rPr>
          <w:rFonts w:eastAsia="Times New Roman" w:cs="Times New Roman"/>
          <w:szCs w:val="24"/>
        </w:rPr>
        <w:t>, οι Έλληνες πολίτες οφείλουν</w:t>
      </w:r>
      <w:r>
        <w:rPr>
          <w:rFonts w:eastAsia="Times New Roman" w:cs="Times New Roman"/>
          <w:szCs w:val="24"/>
        </w:rPr>
        <w:t xml:space="preserve"> περί τα 100 δισεκατομμύρια στο ελληνικό </w:t>
      </w:r>
      <w:r>
        <w:rPr>
          <w:rFonts w:eastAsia="Times New Roman" w:cs="Times New Roman"/>
          <w:szCs w:val="24"/>
        </w:rPr>
        <w:t>δ</w:t>
      </w:r>
      <w:r>
        <w:rPr>
          <w:rFonts w:eastAsia="Times New Roman" w:cs="Times New Roman"/>
          <w:szCs w:val="24"/>
        </w:rPr>
        <w:t xml:space="preserve">ημόσιο, αλλά και το ελληνικό </w:t>
      </w:r>
      <w:r>
        <w:rPr>
          <w:rFonts w:eastAsia="Times New Roman" w:cs="Times New Roman"/>
          <w:szCs w:val="24"/>
        </w:rPr>
        <w:t>δ</w:t>
      </w:r>
      <w:r>
        <w:rPr>
          <w:rFonts w:eastAsia="Times New Roman" w:cs="Times New Roman"/>
          <w:szCs w:val="24"/>
        </w:rPr>
        <w:t xml:space="preserve">ημόσιο οφείλει σε πολίτες και επιχειρήσεις και δεν τολμά να κάνει ούτε συμψηφισμό σε όσες περιπτώσεις οφείλει το </w:t>
      </w:r>
      <w:r>
        <w:rPr>
          <w:rFonts w:eastAsia="Times New Roman" w:cs="Times New Roman"/>
          <w:szCs w:val="24"/>
        </w:rPr>
        <w:t>δ</w:t>
      </w:r>
      <w:r>
        <w:rPr>
          <w:rFonts w:eastAsia="Times New Roman" w:cs="Times New Roman"/>
          <w:szCs w:val="24"/>
        </w:rPr>
        <w:t xml:space="preserve">ημόσιο σε πολίτες, ούτε καν ευνοϊκές ρυθμίσεις. </w:t>
      </w:r>
    </w:p>
    <w:p w14:paraId="44482EE0"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lastRenderedPageBreak/>
        <w:t>Βλέπουμε το εξής παρά</w:t>
      </w:r>
      <w:r>
        <w:rPr>
          <w:rFonts w:eastAsia="Times New Roman" w:cs="Times New Roman"/>
          <w:szCs w:val="24"/>
        </w:rPr>
        <w:t xml:space="preserve">δοξο: Μια επιχείρηση, η οποία έχει λαμβάνειν από το ελληνικό </w:t>
      </w:r>
      <w:r>
        <w:rPr>
          <w:rFonts w:eastAsia="Times New Roman" w:cs="Times New Roman"/>
          <w:szCs w:val="24"/>
        </w:rPr>
        <w:t>δ</w:t>
      </w:r>
      <w:r>
        <w:rPr>
          <w:rFonts w:eastAsia="Times New Roman" w:cs="Times New Roman"/>
          <w:szCs w:val="24"/>
        </w:rPr>
        <w:t>ημόσιο ένα εκατομμύριο ευρώ από κάποια πώληση, να μην μπορεί να πληρώσει ούτε το ΙΚΑ το οποίο οφείλει και είναι μερικές δεκάδες χιλιάδες ευρώ, και φτάνει σε ένα σημείο, να πλειστηριάζεται, να κλ</w:t>
      </w:r>
      <w:r>
        <w:rPr>
          <w:rFonts w:eastAsia="Times New Roman" w:cs="Times New Roman"/>
          <w:szCs w:val="24"/>
        </w:rPr>
        <w:t xml:space="preserve">είνει, να καταστρέφεται στην κυριολεξία. </w:t>
      </w:r>
    </w:p>
    <w:p w14:paraId="44482EE1"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Επενδύσεις, επενδύσεις, επενδύσεις. Αυτό ακούμε συνεχώς και μας λέτε αυτό το παραμύθι, ότι ήρθαν, έρχονται, θα έρθουν ακόμα περισσότερες. </w:t>
      </w:r>
    </w:p>
    <w:p w14:paraId="44482EE2"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Αυτή τη στιγμή βρισκόμαστε στα επίπεδα του 2008, σύμφωνα με μία αποκαλυπτικ</w:t>
      </w:r>
      <w:r>
        <w:rPr>
          <w:rFonts w:eastAsia="Times New Roman" w:cs="Times New Roman"/>
          <w:szCs w:val="24"/>
        </w:rPr>
        <w:t>ή έκθεση του ΟΗΕ, που καταρρίπτει τον μύθο για έκρηξη εισροής κεφαλαίων. Από το Πρόγραμμα Δημοσίων Επενδύσεων, ως δια μαγείας, λείπει περίπου ένα δισεκατομμύριο ευρώ, που είχε υποσχεθεί πέρυσι η Κυβέρνηση ότι θα υλοποιούσε και αυτό μάλλον πήγε σε αυτό το π</w:t>
      </w:r>
      <w:r>
        <w:rPr>
          <w:rFonts w:eastAsia="Times New Roman" w:cs="Times New Roman"/>
          <w:szCs w:val="24"/>
        </w:rPr>
        <w:t>ερίφημο «κοινωνικό μέρισμα», το οποίο θα το πάρουν πάρα πολλοί αλλοδαποί, λαθρομετανάστες, κ</w:t>
      </w:r>
      <w:r>
        <w:rPr>
          <w:rFonts w:eastAsia="Times New Roman" w:cs="Times New Roman"/>
          <w:szCs w:val="24"/>
        </w:rPr>
        <w:t>.</w:t>
      </w:r>
      <w:r>
        <w:rPr>
          <w:rFonts w:eastAsia="Times New Roman" w:cs="Times New Roman"/>
          <w:szCs w:val="24"/>
        </w:rPr>
        <w:t>λπ. και ελάχιστοι Έλληνες, μαζί με αυτά που με αποφάσεις δικαστηρίων θα έπρεπε να τους επιστρέψει το ελληνικό δημόσιο.</w:t>
      </w:r>
    </w:p>
    <w:p w14:paraId="44482EE3"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Σχετικά με το ΑΕΠ, όπου στα χρόνια των μνημο</w:t>
      </w:r>
      <w:r>
        <w:rPr>
          <w:rFonts w:eastAsia="Times New Roman" w:cs="Times New Roman"/>
          <w:szCs w:val="24"/>
        </w:rPr>
        <w:t>νίων ξεκίνησε στο 146% στα μέσα του 2009, αυτή τη στιγμή αγγίζει το 200%, παρά τα τρία μνημόνια και τα φρικτά μέτρα εις βάρος των Ελλήνων πολιτών. Είναι ένα χρέος που δεν είναι ούτε βιώσιμο, όπως υποστηρίζατε παλαιότερα και γι’ αυτό επιθυμούσατε και διαγρα</w:t>
      </w:r>
      <w:r>
        <w:rPr>
          <w:rFonts w:eastAsia="Times New Roman" w:cs="Times New Roman"/>
          <w:szCs w:val="24"/>
        </w:rPr>
        <w:t xml:space="preserve">φή, αλλά δεν είναι ούτε καν </w:t>
      </w:r>
      <w:proofErr w:type="spellStart"/>
      <w:r>
        <w:rPr>
          <w:rFonts w:eastAsia="Times New Roman" w:cs="Times New Roman"/>
          <w:szCs w:val="24"/>
        </w:rPr>
        <w:t>διαχειρίσιμο</w:t>
      </w:r>
      <w:proofErr w:type="spellEnd"/>
      <w:r>
        <w:rPr>
          <w:rFonts w:eastAsia="Times New Roman" w:cs="Times New Roman"/>
          <w:szCs w:val="24"/>
        </w:rPr>
        <w:t>, όπως μας λέτε τώρα και με διάφορα τερτίπια προσπα</w:t>
      </w:r>
      <w:r>
        <w:rPr>
          <w:rFonts w:eastAsia="Times New Roman" w:cs="Times New Roman"/>
          <w:szCs w:val="24"/>
        </w:rPr>
        <w:lastRenderedPageBreak/>
        <w:t xml:space="preserve">θείτε να πείσετε ότι είναι </w:t>
      </w:r>
      <w:proofErr w:type="spellStart"/>
      <w:r>
        <w:rPr>
          <w:rFonts w:eastAsia="Times New Roman" w:cs="Times New Roman"/>
          <w:szCs w:val="24"/>
        </w:rPr>
        <w:t>διαχειρίσιμο</w:t>
      </w:r>
      <w:proofErr w:type="spellEnd"/>
      <w:r>
        <w:rPr>
          <w:rFonts w:eastAsia="Times New Roman" w:cs="Times New Roman"/>
          <w:szCs w:val="24"/>
        </w:rPr>
        <w:t xml:space="preserve">. Διότι εάν δεν είναι βιώσιμο, δεν είναι </w:t>
      </w:r>
      <w:proofErr w:type="spellStart"/>
      <w:r>
        <w:rPr>
          <w:rFonts w:eastAsia="Times New Roman" w:cs="Times New Roman"/>
          <w:szCs w:val="24"/>
        </w:rPr>
        <w:t>διαχειρίσιμο</w:t>
      </w:r>
      <w:proofErr w:type="spellEnd"/>
      <w:r>
        <w:rPr>
          <w:rFonts w:eastAsia="Times New Roman" w:cs="Times New Roman"/>
          <w:szCs w:val="24"/>
        </w:rPr>
        <w:t>, δεν είναι τίποτε απολύτως. Τότε θα πρέπει να διαγραφεί για πολλούς λόγο</w:t>
      </w:r>
      <w:r>
        <w:rPr>
          <w:rFonts w:eastAsia="Times New Roman" w:cs="Times New Roman"/>
          <w:szCs w:val="24"/>
        </w:rPr>
        <w:t>υς. Η μόνη χώρα</w:t>
      </w:r>
      <w:r>
        <w:rPr>
          <w:rFonts w:eastAsia="Times New Roman" w:cs="Times New Roman"/>
          <w:szCs w:val="24"/>
        </w:rPr>
        <w:t>,</w:t>
      </w:r>
      <w:r>
        <w:rPr>
          <w:rFonts w:eastAsia="Times New Roman" w:cs="Times New Roman"/>
          <w:szCs w:val="24"/>
        </w:rPr>
        <w:t xml:space="preserve"> που έχει ένα τεράστιο χρέος είναι η Ιαπωνία, η οποία φυσικά μπορεί να το διαχειριστεί, γιατί είναι μία βιομηχανική χώρα που παράγει τα πάντα. </w:t>
      </w:r>
    </w:p>
    <w:p w14:paraId="44482EE4"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Τα έσοδα από τον ΦΠΑ συνεχώς πέφτουν και αυτό γιατί όσο αυξάνεται ο ΦΠΑ, πέφτουν και τα έσοδα. Χ</w:t>
      </w:r>
      <w:r>
        <w:rPr>
          <w:rFonts w:eastAsia="Times New Roman" w:cs="Times New Roman"/>
          <w:szCs w:val="24"/>
        </w:rPr>
        <w:t xml:space="preserve">αρακτηριστικό παράδειγμα οι νέες αυξήσεις στους αυτοκινητόδρομους, οι οποίοι ανήκουν σχεδόν όλοι στον εξής έναν, τον Μπόμπολα. Διαμαρτύρεται συνεχώς για το ό,τι δεν υπάρχει διέλευση οχημάτων. Ε, βέβαια, πώς να υπάρχει διέλευση, όταν έχετε βάλει διόδια ανά </w:t>
      </w:r>
      <w:r>
        <w:rPr>
          <w:rFonts w:eastAsia="Times New Roman" w:cs="Times New Roman"/>
          <w:szCs w:val="24"/>
        </w:rPr>
        <w:t>πέντε, δέκα χιλιόμετρα; Όταν έχει αυξηθεί η βενζίνη, το κόστος, όταν έχουν αυξηθεί όλα, πέφτει και η κυκλοφορία. Οι πρακτικές σας οδηγούν σε έναν μονόδρομο φυγής, όπως είπαμε, των συμπατριωτών μας στο εξωτερικό και αυτό δεν πρόκειται να αλλάξει, όσο και αν</w:t>
      </w:r>
      <w:r>
        <w:rPr>
          <w:rFonts w:eastAsia="Times New Roman" w:cs="Times New Roman"/>
          <w:szCs w:val="24"/>
        </w:rPr>
        <w:t xml:space="preserve"> προσπαθείτε να μας πείσετε.</w:t>
      </w:r>
    </w:p>
    <w:p w14:paraId="44482EE5"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Γι’ αυτούς τους λόγους και πολλούς άλλους, το 48% των Ελλήνων δεν αποδέχεται πλέον την Ευρωπαϊκή Ένωση, σύμφωνα με μετρήσεις και στην πραγματικότητα το ποσοστό αυτό είναι μεγαλύτερο, όπως επίσης και το 77% των νέων Ελλήνων θεωρ</w:t>
      </w:r>
      <w:r>
        <w:rPr>
          <w:rFonts w:eastAsia="Times New Roman" w:cs="Times New Roman"/>
          <w:szCs w:val="24"/>
        </w:rPr>
        <w:t>εί ότι η Ευρωπαϊκή Ένωση είναι η αιτία καταστροφής τους.</w:t>
      </w:r>
    </w:p>
    <w:p w14:paraId="44482EE6"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Όλες αυτές οι όμορφες ιστορίες που μας λέτε, ότι είναι ο τελευταίος </w:t>
      </w:r>
      <w:proofErr w:type="spellStart"/>
      <w:r>
        <w:rPr>
          <w:rFonts w:eastAsia="Times New Roman" w:cs="Times New Roman"/>
          <w:szCs w:val="24"/>
        </w:rPr>
        <w:t>μνημονιακός</w:t>
      </w:r>
      <w:proofErr w:type="spellEnd"/>
      <w:r>
        <w:rPr>
          <w:rFonts w:eastAsia="Times New Roman" w:cs="Times New Roman"/>
          <w:szCs w:val="24"/>
        </w:rPr>
        <w:t xml:space="preserve"> προϋπολογισμός και ότι το 2019 θα είμαστε εκτός μνημονίων, μάλλον είναι λόγια του αέρα, γιατί θέλουμε να σας υπενθυμίσο</w:t>
      </w:r>
      <w:r>
        <w:rPr>
          <w:rFonts w:eastAsia="Times New Roman" w:cs="Times New Roman"/>
          <w:szCs w:val="24"/>
        </w:rPr>
        <w:t xml:space="preserve">υμε ότι έχετε επί της ουσίας υποθηκεύσει </w:t>
      </w:r>
      <w:r>
        <w:rPr>
          <w:rFonts w:eastAsia="Times New Roman" w:cs="Times New Roman"/>
          <w:szCs w:val="24"/>
        </w:rPr>
        <w:lastRenderedPageBreak/>
        <w:t xml:space="preserve">την πατρίδα μας και τα περιουσιακά της στοιχεία για ενενήντα εννέα χρόνια στους δανειστές. </w:t>
      </w:r>
    </w:p>
    <w:p w14:paraId="44482EE7"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Υπάρχει η ισχυρότατη εποπτεία</w:t>
      </w:r>
      <w:r>
        <w:rPr>
          <w:rFonts w:eastAsia="Times New Roman" w:cs="Times New Roman"/>
          <w:szCs w:val="24"/>
        </w:rPr>
        <w:t>,</w:t>
      </w:r>
      <w:r>
        <w:rPr>
          <w:rFonts w:eastAsia="Times New Roman" w:cs="Times New Roman"/>
          <w:szCs w:val="24"/>
        </w:rPr>
        <w:t xml:space="preserve"> που θα έχουμε από του χρόνου, ο κόφτης για τον οποίο δεν ομιλείτε καθόλου. Σε κάθε αλλαγή τω</w:t>
      </w:r>
      <w:r>
        <w:rPr>
          <w:rFonts w:eastAsia="Times New Roman" w:cs="Times New Roman"/>
          <w:szCs w:val="24"/>
        </w:rPr>
        <w:t>ν δεικτών θα υπάρχει αυτόματος κόφτης, δεν θα περνάει καν από την Βουλή, μείωση συντάξεων, μείωση μισθών, μείωση των πάντων.</w:t>
      </w:r>
    </w:p>
    <w:p w14:paraId="44482EE8"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Το ζητούμενο είναι πώς θα μπορέσει να υπάρξει ανάπτυξη. Λέτε, λέτε, αλλά δεν γνωρίζετε τίποτε. Κατ’ αρχάς, το λέγατε κάποτε -προ </w:t>
      </w:r>
      <w:proofErr w:type="spellStart"/>
      <w:r>
        <w:rPr>
          <w:rFonts w:eastAsia="Times New Roman" w:cs="Times New Roman"/>
          <w:szCs w:val="24"/>
        </w:rPr>
        <w:t>μν</w:t>
      </w:r>
      <w:r>
        <w:rPr>
          <w:rFonts w:eastAsia="Times New Roman" w:cs="Times New Roman"/>
          <w:szCs w:val="24"/>
        </w:rPr>
        <w:t>ημονιακών</w:t>
      </w:r>
      <w:proofErr w:type="spellEnd"/>
      <w:r>
        <w:rPr>
          <w:rFonts w:eastAsia="Times New Roman" w:cs="Times New Roman"/>
          <w:szCs w:val="24"/>
        </w:rPr>
        <w:t xml:space="preserve"> πολιτικών σας- ότι θα πρέπει να υπάρξει ένας λογιστικός έλεγχος του χρέους. Τι πιο τίμιο, τι πιο λογικό, τι πιο δίκαιο, για να δούμε, επιτέλους, πού, πώς, πόσο και σε ποιον. </w:t>
      </w:r>
    </w:p>
    <w:p w14:paraId="44482EE9"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Αυτό το οποίο έπραξε, κατά το παρελθόν, ο στυγνός δικτάτορας, ο Ιωάννης</w:t>
      </w:r>
      <w:r>
        <w:rPr>
          <w:rFonts w:eastAsia="Times New Roman" w:cs="Times New Roman"/>
          <w:szCs w:val="24"/>
        </w:rPr>
        <w:t xml:space="preserve"> Μεταξάς το 1936, που διέγραψε ένα χρέος προς μια τράπεζα για ανθρωπιστικούς λόγους και με τη σύμφωνη γνώμη της Κοινωνίας των Εθνών -του ΟΗΕ της εποχής- αυτή τη διαγραφή χρέους, λοιπόν, την χρησιμοποίησαν και άλλες χώρες το 2000, το 2004 και το 2007, για ν</w:t>
      </w:r>
      <w:r>
        <w:rPr>
          <w:rFonts w:eastAsia="Times New Roman" w:cs="Times New Roman"/>
          <w:szCs w:val="24"/>
        </w:rPr>
        <w:t xml:space="preserve">α διαγράψουν το χρέος τους. Άρα, το κούρεμα είναι επιβεβλημένο. </w:t>
      </w:r>
    </w:p>
    <w:p w14:paraId="44482EEA"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Με τα ασφαλιστικά ταμεία, όσο και αν αυξήσετε τις εισφορές τους, που αυξάνονται και άλλο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2018, δεν πρόκειται να κάνετε τίποτε απολύτως, γιατί πολύ απλά, δημογραφικά καταρρέει η χώρα. </w:t>
      </w:r>
      <w:r>
        <w:rPr>
          <w:rFonts w:eastAsia="Times New Roman" w:cs="Times New Roman"/>
          <w:szCs w:val="24"/>
        </w:rPr>
        <w:t xml:space="preserve">Το εργατικό δυναμικό φεύγει στο εξωτερικό, </w:t>
      </w:r>
      <w:r>
        <w:rPr>
          <w:rFonts w:eastAsia="Times New Roman" w:cs="Times New Roman"/>
          <w:szCs w:val="24"/>
        </w:rPr>
        <w:lastRenderedPageBreak/>
        <w:t>άρα, σε λίγο καιρό οι αναλογίες θα είναι τέτοιες που ένας εργαζόμενος θα συντηρεί έναν συνταξιούχο, κάτι που είναι αδύνατο.</w:t>
      </w:r>
    </w:p>
    <w:p w14:paraId="44482EEB"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Ρύθμιση χρεών. Πρέπει να κάνετε ρύθμιση χρεών, όπως κάνατε σε κάποιον </w:t>
      </w:r>
      <w:r>
        <w:rPr>
          <w:rFonts w:eastAsia="Times New Roman" w:cs="Times New Roman"/>
          <w:szCs w:val="24"/>
        </w:rPr>
        <w:t>δ</w:t>
      </w:r>
      <w:r>
        <w:rPr>
          <w:rFonts w:eastAsia="Times New Roman" w:cs="Times New Roman"/>
          <w:szCs w:val="24"/>
        </w:rPr>
        <w:t>ήμο της Αττικής, ο</w:t>
      </w:r>
      <w:r>
        <w:rPr>
          <w:rFonts w:eastAsia="Times New Roman" w:cs="Times New Roman"/>
          <w:szCs w:val="24"/>
        </w:rPr>
        <w:t xml:space="preserve"> οποίος </w:t>
      </w:r>
      <w:r>
        <w:rPr>
          <w:rFonts w:eastAsia="Times New Roman" w:cs="Times New Roman"/>
          <w:szCs w:val="24"/>
        </w:rPr>
        <w:t>δ</w:t>
      </w:r>
      <w:r>
        <w:rPr>
          <w:rFonts w:eastAsia="Times New Roman" w:cs="Times New Roman"/>
          <w:szCs w:val="24"/>
        </w:rPr>
        <w:t xml:space="preserve">ήμος ρύθμισε τα χρέη προς το ελληνικό δημόσιο για </w:t>
      </w:r>
      <w:r>
        <w:rPr>
          <w:rFonts w:eastAsia="Times New Roman" w:cs="Times New Roman"/>
          <w:szCs w:val="24"/>
        </w:rPr>
        <w:t xml:space="preserve">δύο χιλιάδες </w:t>
      </w:r>
      <w:proofErr w:type="spellStart"/>
      <w:r>
        <w:rPr>
          <w:rFonts w:eastAsia="Times New Roman" w:cs="Times New Roman"/>
          <w:szCs w:val="24"/>
        </w:rPr>
        <w:t>εκατόν</w:t>
      </w:r>
      <w:proofErr w:type="spellEnd"/>
      <w:r>
        <w:rPr>
          <w:rFonts w:eastAsia="Times New Roman" w:cs="Times New Roman"/>
          <w:szCs w:val="24"/>
        </w:rPr>
        <w:t xml:space="preserve"> είκοσι ένα</w:t>
      </w:r>
      <w:r>
        <w:rPr>
          <w:rFonts w:eastAsia="Times New Roman" w:cs="Times New Roman"/>
          <w:szCs w:val="24"/>
        </w:rPr>
        <w:t xml:space="preserve"> χρόνια. Γιατί δεν κάνετε κάτι ανάλογο, έστω και με λιγότερα χρόνια στους ιδιώτες, να μπορέσουν να ανασάνουν, που το μόνο το οποίο κάνουν αυτή τη στιγμή είναι να πληρώ</w:t>
      </w:r>
      <w:r>
        <w:rPr>
          <w:rFonts w:eastAsia="Times New Roman" w:cs="Times New Roman"/>
          <w:szCs w:val="24"/>
        </w:rPr>
        <w:t xml:space="preserve">νουν, να πληρώνουν και στο τέλος να μην μπορούν να πληρώσουν; </w:t>
      </w:r>
    </w:p>
    <w:p w14:paraId="44482EEC"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Η μεσαία τάξη που εν γνώση σας, όπως είπατε, την τσακίσατε, είναι οι στυλοβάτες της οικονομίας. Τους </w:t>
      </w:r>
      <w:proofErr w:type="spellStart"/>
      <w:r>
        <w:rPr>
          <w:rFonts w:eastAsia="Times New Roman" w:cs="Times New Roman"/>
          <w:szCs w:val="24"/>
        </w:rPr>
        <w:t>φτωχοποιείτε</w:t>
      </w:r>
      <w:proofErr w:type="spellEnd"/>
      <w:r>
        <w:rPr>
          <w:rFonts w:eastAsia="Times New Roman" w:cs="Times New Roman"/>
          <w:szCs w:val="24"/>
        </w:rPr>
        <w:t xml:space="preserve">, </w:t>
      </w:r>
      <w:proofErr w:type="spellStart"/>
      <w:r>
        <w:rPr>
          <w:rFonts w:eastAsia="Times New Roman" w:cs="Times New Roman"/>
          <w:szCs w:val="24"/>
        </w:rPr>
        <w:t>φτωχοποιείτε</w:t>
      </w:r>
      <w:proofErr w:type="spellEnd"/>
      <w:r>
        <w:rPr>
          <w:rFonts w:eastAsia="Times New Roman" w:cs="Times New Roman"/>
          <w:szCs w:val="24"/>
        </w:rPr>
        <w:t xml:space="preserve"> και άλλους και στο τέλος θέλετε να τους κάνετε όλους φτωχούς και </w:t>
      </w:r>
      <w:r>
        <w:rPr>
          <w:rFonts w:eastAsia="Times New Roman" w:cs="Times New Roman"/>
          <w:szCs w:val="24"/>
        </w:rPr>
        <w:t>να ζουν όλοι από κοινωνικά μερίσματα, κοινωνικά επιδόματα και αυτά</w:t>
      </w:r>
      <w:r>
        <w:rPr>
          <w:rFonts w:eastAsia="Times New Roman" w:cs="Times New Roman"/>
          <w:szCs w:val="24"/>
        </w:rPr>
        <w:t xml:space="preserve"> </w:t>
      </w:r>
      <w:r>
        <w:rPr>
          <w:rFonts w:eastAsia="Times New Roman" w:cs="Times New Roman"/>
          <w:szCs w:val="24"/>
        </w:rPr>
        <w:t xml:space="preserve">υπό πολλές, πολλές προϋποθέσεις. </w:t>
      </w:r>
    </w:p>
    <w:p w14:paraId="44482EED"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Αν δεν μειώσετε τον ΦΠΑ για να γίνετε ανταγωνιστικοί, δεν θα κάνετε τίποτε απολύτως. Αν δεν προστατεύσετε τα ελληνικά προϊόντα, τους Έλληνες εργαζόμενους, όπως εσχάτως αρχίζει να κάνει η Ευρωπαϊκή Ένωση απέναντι στα κινεζικά προϊόντα, όπως κάνει η φίλη και</w:t>
      </w:r>
      <w:r>
        <w:rPr>
          <w:rFonts w:eastAsia="Times New Roman" w:cs="Times New Roman"/>
          <w:szCs w:val="24"/>
        </w:rPr>
        <w:t xml:space="preserve"> σύμμαχος -όπως μας ζαλίσατε τις τελευταίες ημέρες- Τουρκία, όπου βάζει δασμούς σε όλα τα ελληνικά προϊόντα και όχι μόνο, για να προστατεύσει τα δικά της προϊόντα, όπως κάνει η Αμερική, όπως κάνουν όλες οι χώρες, δεν θα κάνετε τίποτε.</w:t>
      </w:r>
    </w:p>
    <w:p w14:paraId="44482EEE"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w:t>
      </w:r>
      <w:r>
        <w:rPr>
          <w:rFonts w:eastAsia="Times New Roman" w:cs="Times New Roman"/>
          <w:szCs w:val="24"/>
        </w:rPr>
        <w:t>αυτό κ</w:t>
      </w:r>
      <w:r>
        <w:rPr>
          <w:rFonts w:eastAsia="Times New Roman" w:cs="Times New Roman"/>
          <w:szCs w:val="24"/>
        </w:rPr>
        <w:t>τυπ</w:t>
      </w:r>
      <w:r>
        <w:rPr>
          <w:rFonts w:eastAsia="Times New Roman" w:cs="Times New Roman"/>
          <w:szCs w:val="24"/>
        </w:rPr>
        <w:t>άει το κουδούνι λήξεως του χρόνου ομιλίας του κυρίου Βουλευτή)</w:t>
      </w:r>
    </w:p>
    <w:p w14:paraId="44482EEF"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Θα ήθελα και εγώ λίγα λεπτά ανοχή, κύριε Πρόεδρε. Σας ευχαριστώ. </w:t>
      </w:r>
    </w:p>
    <w:p w14:paraId="44482EF0"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Δεν θα κάνετε τίποτα, εάν δεν προσελκύσετε επενδυτές με το να καταστείτε πλέον ανταγωνιστικοί σε σχέση με τους γείτονές μας, τη</w:t>
      </w:r>
      <w:r>
        <w:rPr>
          <w:rFonts w:eastAsia="Times New Roman" w:cs="Times New Roman"/>
          <w:szCs w:val="24"/>
        </w:rPr>
        <w:t xml:space="preserve"> Ρουμανία, τη Βουλγαρία, την Αλβανία, τα Σκόπια. Δυστυχώς, δεν έχουμε τώρα τον χρόνο να σας πούμε τους φορολογικούς συντελεστές, τις ασφαλιστικές εισφορές και το ότι δεν έχουν καθόλου γραφειοκρατία, για να καταλάβετε γιατί όλοι φεύγουν και πάνε σ’ αυτές τι</w:t>
      </w:r>
      <w:r>
        <w:rPr>
          <w:rFonts w:eastAsia="Times New Roman" w:cs="Times New Roman"/>
          <w:szCs w:val="24"/>
        </w:rPr>
        <w:t>ς χώρες.</w:t>
      </w:r>
    </w:p>
    <w:p w14:paraId="44482EF1"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Μείωση φόρων. Αυτό το λένε όλοι, αλλά κανείς δεν το κάνει. Είμαστε πρώτοι παντού σε αύξηση φόρων. Μας ξεπερνούν μόνο Δανία, Βέλγιο, Γαλλία και Φιλανδία, τέσσερις χώρες οι οποίες έχουν απίστευτη ποιότητα ζωής και εκεί οι φορολογούμενοι χαίρονται να</w:t>
      </w:r>
      <w:r>
        <w:rPr>
          <w:rFonts w:eastAsia="Times New Roman" w:cs="Times New Roman"/>
          <w:szCs w:val="24"/>
        </w:rPr>
        <w:t xml:space="preserve"> δίνουν την όποια φορολογία τους γιατί την παίρνουν πίσω εις το πολλαπλάσιο. Όταν η Ελλάδα έχει τον χειρότερο φορολογικό συντελεστή, ποιος θα έρθει να επενδύσει εδώ; </w:t>
      </w:r>
    </w:p>
    <w:p w14:paraId="44482EF2"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Δεν προλαβαίνουμε να αναφέρουμε τα χιλιάδες παραδείγματα ελληνικών επιχειρήσεων και γιατί</w:t>
      </w:r>
      <w:r>
        <w:rPr>
          <w:rFonts w:eastAsia="Times New Roman" w:cs="Times New Roman"/>
          <w:szCs w:val="24"/>
        </w:rPr>
        <w:t xml:space="preserve"> φεύγουν στο εξωτερικό, την αδίστακτη </w:t>
      </w:r>
      <w:proofErr w:type="spellStart"/>
      <w:r>
        <w:rPr>
          <w:rFonts w:eastAsia="Times New Roman" w:cs="Times New Roman"/>
          <w:szCs w:val="24"/>
        </w:rPr>
        <w:t>υπερφορολόγηση</w:t>
      </w:r>
      <w:proofErr w:type="spellEnd"/>
      <w:r>
        <w:rPr>
          <w:rFonts w:eastAsia="Times New Roman" w:cs="Times New Roman"/>
          <w:szCs w:val="24"/>
        </w:rPr>
        <w:t xml:space="preserve"> του ιδιωτικού τομέα στην πατρίδα μας, η οποία δεν είναι ανάπτυξη επ’ </w:t>
      </w:r>
      <w:proofErr w:type="spellStart"/>
      <w:r>
        <w:rPr>
          <w:rFonts w:eastAsia="Times New Roman" w:cs="Times New Roman"/>
          <w:szCs w:val="24"/>
        </w:rPr>
        <w:t>ουδενί</w:t>
      </w:r>
      <w:proofErr w:type="spellEnd"/>
      <w:r>
        <w:rPr>
          <w:rFonts w:eastAsia="Times New Roman" w:cs="Times New Roman"/>
          <w:szCs w:val="24"/>
        </w:rPr>
        <w:t xml:space="preserve"> και οδηγεί μόνο στη μείωση της κατανάλωσης, στο λαθρεμπόριο, στο παραεμπόριο, στη μείωση των εσόδων. Από επτά έως </w:t>
      </w:r>
      <w:proofErr w:type="spellStart"/>
      <w:r>
        <w:rPr>
          <w:rFonts w:eastAsia="Times New Roman" w:cs="Times New Roman"/>
          <w:szCs w:val="24"/>
        </w:rPr>
        <w:t>οκτώμισι</w:t>
      </w:r>
      <w:proofErr w:type="spellEnd"/>
      <w:r>
        <w:rPr>
          <w:rFonts w:eastAsia="Times New Roman" w:cs="Times New Roman"/>
          <w:szCs w:val="24"/>
        </w:rPr>
        <w:t xml:space="preserve"> μήνε</w:t>
      </w:r>
      <w:r>
        <w:rPr>
          <w:rFonts w:eastAsia="Times New Roman" w:cs="Times New Roman"/>
          <w:szCs w:val="24"/>
        </w:rPr>
        <w:t xml:space="preserve">ς κάθε χρόνο πρέπει να δουλεύει </w:t>
      </w:r>
      <w:r>
        <w:rPr>
          <w:rFonts w:eastAsia="Times New Roman" w:cs="Times New Roman"/>
          <w:szCs w:val="24"/>
        </w:rPr>
        <w:lastRenderedPageBreak/>
        <w:t>ένας Έλληνας για να καλύψει τις εξωφρενικές ασφαλιστικές εισφορές και τους φόρους του. Οι έμμεσοι φόροι «τρώνε» περίπου έναν μισθό εξτρά. Το τεκμαρτό εισόδημα, αυτή η φορολογική παράνοια «τσακίζει» ολόκληρα νοικοκυριά.</w:t>
      </w:r>
    </w:p>
    <w:p w14:paraId="44482EF3"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Τελικά, κύριοι των ΣΥΡΙΖΑ-ΑΝΕΛ, καταλήξατε να είστε οι μεγαλύτεροι φοροεισπράκτορες στη σύγχρονη Ελλάδα, εφάμιλλοι των αντίστοιχων κατά την οθωμανική κατοχή. </w:t>
      </w:r>
    </w:p>
    <w:p w14:paraId="44482EF4"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Όταν και όποτε οι φορολογικοί συντελεστές </w:t>
      </w:r>
      <w:r>
        <w:rPr>
          <w:rFonts w:eastAsia="Times New Roman" w:cs="Times New Roman"/>
          <w:szCs w:val="24"/>
        </w:rPr>
        <w:t xml:space="preserve">υπήρξαν </w:t>
      </w:r>
      <w:r>
        <w:rPr>
          <w:rFonts w:eastAsia="Times New Roman" w:cs="Times New Roman"/>
          <w:szCs w:val="24"/>
        </w:rPr>
        <w:t>χαμηλοί, η οικονομία πετούσε. Τη δεκαετία του 1</w:t>
      </w:r>
      <w:r>
        <w:rPr>
          <w:rFonts w:eastAsia="Times New Roman" w:cs="Times New Roman"/>
          <w:szCs w:val="24"/>
        </w:rPr>
        <w:t>960 και το πρώτο ήμισυ της δεκαετίας του 1970 οι άμεσοι φόροι ήταν στο 2,8% του ΑΕΠ και οι έμμεσοι στο 11,1% και τότε η οικονομία αναπτυσσόταν με ρυθμό 7,15% ετησίως. Τώρα; Καταστροφή, καμ</w:t>
      </w:r>
      <w:r>
        <w:rPr>
          <w:rFonts w:eastAsia="Times New Roman" w:cs="Times New Roman"/>
          <w:szCs w:val="24"/>
        </w:rPr>
        <w:t>μ</w:t>
      </w:r>
      <w:r>
        <w:rPr>
          <w:rFonts w:eastAsia="Times New Roman" w:cs="Times New Roman"/>
          <w:szCs w:val="24"/>
        </w:rPr>
        <w:t xml:space="preserve">ία σύγκριση. </w:t>
      </w:r>
    </w:p>
    <w:p w14:paraId="44482EF5"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Η οικονομία δεν πρόκειται να ανακάμψει όσο θα υπερφορ</w:t>
      </w:r>
      <w:r>
        <w:rPr>
          <w:rFonts w:eastAsia="Times New Roman" w:cs="Times New Roman"/>
          <w:szCs w:val="24"/>
        </w:rPr>
        <w:t xml:space="preserve">ολογείτε πρόσωπα και επιχειρήσεις. Δεν μας κάνει εντύπωση ότι </w:t>
      </w:r>
      <w:r>
        <w:rPr>
          <w:rFonts w:eastAsia="Times New Roman" w:cs="Times New Roman"/>
          <w:szCs w:val="24"/>
        </w:rPr>
        <w:t xml:space="preserve">η πατρίδα μας προσέλκυσε </w:t>
      </w:r>
      <w:r>
        <w:rPr>
          <w:rFonts w:eastAsia="Times New Roman" w:cs="Times New Roman"/>
          <w:szCs w:val="24"/>
        </w:rPr>
        <w:t xml:space="preserve">μόλις το 0,56% των ξένων επενδύσεων στη Μεσόγειο , όταν εσείς ομιλείτε για εντελώς διαφορετικά νούμερα. </w:t>
      </w:r>
    </w:p>
    <w:p w14:paraId="44482EF6"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Επίσης, πολύ σημαντικό κομμάτι είναι οι κυρώσεις προς τη Ρωσία, </w:t>
      </w:r>
      <w:r>
        <w:rPr>
          <w:rFonts w:eastAsia="Times New Roman" w:cs="Times New Roman"/>
          <w:szCs w:val="24"/>
        </w:rPr>
        <w:t>που έχουν στοιχίσει εκατοντάδες εκατομμύρια ευρώ στην ελληνική οικονομία. Παράλογες κυρώσεις και στο τέλος, όταν δεν θα υπάρχουν πλέον αυτές οι κυρώσεις, η Ρωσία</w:t>
      </w:r>
      <w:r>
        <w:rPr>
          <w:rFonts w:eastAsia="Times New Roman" w:cs="Times New Roman"/>
          <w:szCs w:val="24"/>
        </w:rPr>
        <w:t>,</w:t>
      </w:r>
      <w:r>
        <w:rPr>
          <w:rFonts w:eastAsia="Times New Roman" w:cs="Times New Roman"/>
          <w:szCs w:val="24"/>
        </w:rPr>
        <w:t xml:space="preserve"> φυσικά</w:t>
      </w:r>
      <w:r>
        <w:rPr>
          <w:rFonts w:eastAsia="Times New Roman" w:cs="Times New Roman"/>
          <w:szCs w:val="24"/>
        </w:rPr>
        <w:t>,</w:t>
      </w:r>
      <w:r>
        <w:rPr>
          <w:rFonts w:eastAsia="Times New Roman" w:cs="Times New Roman"/>
          <w:szCs w:val="24"/>
        </w:rPr>
        <w:t xml:space="preserve"> θα έχει βρει να αγοράζει τα προϊόντα που αγόραζε από την Ελλάδα από άλλες αγορές. </w:t>
      </w:r>
    </w:p>
    <w:p w14:paraId="44482EF7"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lastRenderedPageBreak/>
        <w:t>Ακ</w:t>
      </w:r>
      <w:r>
        <w:rPr>
          <w:rFonts w:eastAsia="Times New Roman" w:cs="Times New Roman"/>
          <w:szCs w:val="24"/>
        </w:rPr>
        <w:t xml:space="preserve">όμα, βασικοί στυλοβάτες μιας οικονομίας, από τους καλύτερους επενδυτές, ήταν οι </w:t>
      </w:r>
      <w:proofErr w:type="spellStart"/>
      <w:r>
        <w:rPr>
          <w:rFonts w:eastAsia="Times New Roman" w:cs="Times New Roman"/>
          <w:szCs w:val="24"/>
        </w:rPr>
        <w:t>μικρ</w:t>
      </w:r>
      <w:r>
        <w:rPr>
          <w:rFonts w:eastAsia="Times New Roman" w:cs="Times New Roman"/>
          <w:szCs w:val="24"/>
        </w:rPr>
        <w:t>ο</w:t>
      </w:r>
      <w:proofErr w:type="spellEnd"/>
      <w:r>
        <w:rPr>
          <w:rFonts w:eastAsia="Times New Roman" w:cs="Times New Roman"/>
          <w:szCs w:val="24"/>
        </w:rPr>
        <w:t>-ο</w:t>
      </w:r>
      <w:r>
        <w:rPr>
          <w:rFonts w:eastAsia="Times New Roman" w:cs="Times New Roman"/>
          <w:szCs w:val="24"/>
        </w:rPr>
        <w:t xml:space="preserve">μολογιούχοι, αυτούς τους οποίους «κουρέψατε», έχασαν τις περιουσίες τους και το ελληνικό κράτος έχασε, με τη σειρά του, έναν πολύ καλό επενδυτή, σίγουρο, διαχρονικό. </w:t>
      </w:r>
    </w:p>
    <w:p w14:paraId="44482EF8"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Επ</w:t>
      </w:r>
      <w:r>
        <w:rPr>
          <w:rFonts w:eastAsia="Times New Roman" w:cs="Times New Roman"/>
          <w:szCs w:val="24"/>
        </w:rPr>
        <w:t xml:space="preserve">ανεκκίνηση της οικονομίας. Για να γίνει, θα πρέπει να χρησιμοποιήσουμε όλα τα προηγούμενα τα οποία αναφέραμε και να ξεκινήσουμε από κάπου, απ’ όπου έχουμε μια βάση, από τον τουρισμό, από τη </w:t>
      </w:r>
      <w:proofErr w:type="spellStart"/>
      <w:r>
        <w:rPr>
          <w:rFonts w:eastAsia="Times New Roman" w:cs="Times New Roman"/>
          <w:szCs w:val="24"/>
        </w:rPr>
        <w:t>ναυπηγική</w:t>
      </w:r>
      <w:proofErr w:type="spellEnd"/>
      <w:r>
        <w:rPr>
          <w:rFonts w:eastAsia="Times New Roman" w:cs="Times New Roman"/>
          <w:szCs w:val="24"/>
        </w:rPr>
        <w:t xml:space="preserve"> βιομηχανία, την κλωστοϋφαντουργία, από κάποια άλλα ζητήμ</w:t>
      </w:r>
      <w:r>
        <w:rPr>
          <w:rFonts w:eastAsia="Times New Roman" w:cs="Times New Roman"/>
          <w:szCs w:val="24"/>
        </w:rPr>
        <w:t xml:space="preserve">ατα, τα οποία προφανώς τα διαθέτει η χώρα μας, αλλά δυστυχώς επιθυμείτε να τα εξαλείψετε και αυτά. </w:t>
      </w:r>
    </w:p>
    <w:p w14:paraId="44482EF9"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Όπως και να έχει, κύριε Πρόεδρε, ο εν λόγω </w:t>
      </w:r>
      <w:r>
        <w:rPr>
          <w:rFonts w:eastAsia="Times New Roman" w:cs="Times New Roman"/>
          <w:szCs w:val="24"/>
        </w:rPr>
        <w:t xml:space="preserve">προϋπολογισμός </w:t>
      </w:r>
      <w:r>
        <w:rPr>
          <w:rFonts w:eastAsia="Times New Roman" w:cs="Times New Roman"/>
          <w:szCs w:val="24"/>
        </w:rPr>
        <w:t>είναι ένα καθαρά αντιαναπτυξιακός προϋπολογισμός που δεν θα κάνει τίποτα απολύτως, αλλά θα φέρει τ</w:t>
      </w:r>
      <w:r>
        <w:rPr>
          <w:rFonts w:eastAsia="Times New Roman" w:cs="Times New Roman"/>
          <w:szCs w:val="24"/>
        </w:rPr>
        <w:t xml:space="preserve">η χώρα μας σε ακόμα δυσκολότερη θέση και του χρόνου οι «κόφτες» δεν θα προλαβαίνουν να μπαίνουν ο ένας μετά τον άλλο, γιατί όλα αυτά τα νούμερα τα οποία έχετε προϋπολογίσει δεν πρόκειται να σας βγουν. </w:t>
      </w:r>
    </w:p>
    <w:p w14:paraId="44482EFA"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Θα μπορούσε κάλλιστα ο Εισηγητής του ΣΥΡΙΖΑ να κάνει μ</w:t>
      </w:r>
      <w:r>
        <w:rPr>
          <w:rFonts w:eastAsia="Times New Roman" w:cs="Times New Roman"/>
          <w:szCs w:val="24"/>
        </w:rPr>
        <w:t xml:space="preserve">ια ακριβή αντιγραφή των όσων έλεγε πέρυσι ο αντίστοιχος εισηγητής ή ακόμα και να παίρνατε τις εισηγήσεις των εισηγητών της Νέας Δημοκρατίας και του ΠΑΣΟΚ το 2012, το 2013 και το 2014. Λέτε ακριβώς τα ίδια, πράττετε ακριβώς τα ίδια. </w:t>
      </w:r>
    </w:p>
    <w:p w14:paraId="44482EFB"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lastRenderedPageBreak/>
        <w:t>Πρέπει να καταλάβουν πλ</w:t>
      </w:r>
      <w:r>
        <w:rPr>
          <w:rFonts w:eastAsia="Times New Roman" w:cs="Times New Roman"/>
          <w:szCs w:val="24"/>
        </w:rPr>
        <w:t>έον όλοι οι Έλληνες ότι αυτή η κατεύθυνση, την οποία έχετε πάρει, δεν οδηγεί απολύτως πουθενά, οδηγεί στην καταστροφή, στην υποτέλεια, στη φτώχεια, στη δυστυχία, στη μετανάστευση και σε όλα όσα καταστρέφουν την πατρίδα μας. Θεωρούμε ότι θα πρέπει να αντιλη</w:t>
      </w:r>
      <w:r>
        <w:rPr>
          <w:rFonts w:eastAsia="Times New Roman" w:cs="Times New Roman"/>
          <w:szCs w:val="24"/>
        </w:rPr>
        <w:t xml:space="preserve">φθεί ο ελληνικός λαός το τι συμβαίνει και όταν και εάν έχει τη δυνατότητα να επέμβει, να κάνει αυτό που πρέπει. </w:t>
      </w:r>
    </w:p>
    <w:p w14:paraId="44482EFC" w14:textId="77777777" w:rsidR="00FC516A" w:rsidRDefault="00EA69A7">
      <w:pPr>
        <w:tabs>
          <w:tab w:val="left" w:pos="7100"/>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4482EFD" w14:textId="77777777" w:rsidR="00FC516A" w:rsidRDefault="00EA69A7">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44482EFE"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Και εγώ σας ευχαριστώ. </w:t>
      </w:r>
    </w:p>
    <w:p w14:paraId="44482EFF"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Καραθανασόπ</w:t>
      </w:r>
      <w:r>
        <w:rPr>
          <w:rFonts w:eastAsia="Times New Roman" w:cs="Times New Roman"/>
          <w:szCs w:val="24"/>
        </w:rPr>
        <w:t>ουλος</w:t>
      </w:r>
      <w:proofErr w:type="spellEnd"/>
      <w:r>
        <w:rPr>
          <w:rFonts w:eastAsia="Times New Roman" w:cs="Times New Roman"/>
          <w:szCs w:val="24"/>
        </w:rPr>
        <w:t xml:space="preserve">, </w:t>
      </w:r>
      <w:r>
        <w:rPr>
          <w:rFonts w:eastAsia="Times New Roman" w:cs="Times New Roman"/>
          <w:szCs w:val="24"/>
        </w:rPr>
        <w:t xml:space="preserve">γενικός εισηγητής </w:t>
      </w:r>
      <w:r>
        <w:rPr>
          <w:rFonts w:eastAsia="Times New Roman" w:cs="Times New Roman"/>
          <w:szCs w:val="24"/>
        </w:rPr>
        <w:t xml:space="preserve">του Κομμουνιστικού Κόμματος Ελλάδας, έχει τον λόγο. </w:t>
      </w:r>
    </w:p>
    <w:p w14:paraId="44482F00"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Ευχαριστώ, κύριε Πρόεδρε. </w:t>
      </w:r>
    </w:p>
    <w:p w14:paraId="44482F01"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Η Κυβέρνηση των ΣΥΡΙΖΑ-ΑΝΕΛ διεκδικεί το παγκόσμιο ρεκόρ στο εμπόριο ψεύτικων ελπίδων. Με την κατάθεση του κρατικού </w:t>
      </w:r>
      <w:r>
        <w:rPr>
          <w:rFonts w:eastAsia="Times New Roman" w:cs="Times New Roman"/>
          <w:szCs w:val="24"/>
        </w:rPr>
        <w:t>προϋπολο</w:t>
      </w:r>
      <w:r>
        <w:rPr>
          <w:rFonts w:eastAsia="Times New Roman" w:cs="Times New Roman"/>
          <w:szCs w:val="24"/>
        </w:rPr>
        <w:t xml:space="preserve">γισμού </w:t>
      </w:r>
      <w:r>
        <w:rPr>
          <w:rFonts w:eastAsia="Times New Roman" w:cs="Times New Roman"/>
          <w:szCs w:val="24"/>
        </w:rPr>
        <w:t>ισχυρίζεται ότι είναι ο τελευταίος προϋπολογισμός σε συνθήκες μνημονίων και η απαρχή της εξόδου της χώρας μας από τα μνημόνια, την ίδια στιγμή που η ίδια η Κυβέρνηση υπογράφει πρωτογενή πλεονάσματα μέχρι το 2060, ύψους τουλάχιστον 2%.</w:t>
      </w:r>
    </w:p>
    <w:p w14:paraId="44482F02"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Τη στιγμή που </w:t>
      </w:r>
      <w:r>
        <w:rPr>
          <w:rFonts w:eastAsia="Times New Roman" w:cs="Times New Roman"/>
          <w:szCs w:val="24"/>
        </w:rPr>
        <w:t xml:space="preserve">η ίδια η </w:t>
      </w:r>
      <w:r>
        <w:rPr>
          <w:rFonts w:eastAsia="Times New Roman"/>
          <w:bCs/>
        </w:rPr>
        <w:t>Κυβέρνηση,</w:t>
      </w:r>
      <w:r>
        <w:rPr>
          <w:rFonts w:eastAsia="Times New Roman" w:cs="Times New Roman"/>
          <w:szCs w:val="24"/>
        </w:rPr>
        <w:t xml:space="preserve"> όχι μόνο δεν </w:t>
      </w:r>
      <w:r>
        <w:rPr>
          <w:rFonts w:eastAsia="Times New Roman"/>
          <w:bCs/>
        </w:rPr>
        <w:t>έχει</w:t>
      </w:r>
      <w:r>
        <w:rPr>
          <w:rFonts w:eastAsia="Times New Roman" w:cs="Times New Roman"/>
          <w:szCs w:val="24"/>
        </w:rPr>
        <w:t xml:space="preserve"> καταργήσει κανέναν από τους </w:t>
      </w:r>
      <w:proofErr w:type="spellStart"/>
      <w:r>
        <w:rPr>
          <w:rFonts w:eastAsia="Times New Roman" w:cs="Times New Roman"/>
          <w:szCs w:val="24"/>
        </w:rPr>
        <w:t>μνημονιακούς</w:t>
      </w:r>
      <w:proofErr w:type="spellEnd"/>
      <w:r>
        <w:rPr>
          <w:rFonts w:eastAsia="Times New Roman" w:cs="Times New Roman"/>
          <w:szCs w:val="24"/>
        </w:rPr>
        <w:t xml:space="preserve"> νόμους, οι οποίοι θα παραμείνουν </w:t>
      </w:r>
      <w:r>
        <w:rPr>
          <w:rFonts w:eastAsia="Times New Roman"/>
          <w:bCs/>
        </w:rPr>
        <w:t>και</w:t>
      </w:r>
      <w:r>
        <w:rPr>
          <w:rFonts w:eastAsia="Times New Roman" w:cs="Times New Roman"/>
          <w:szCs w:val="24"/>
        </w:rPr>
        <w:t xml:space="preserve"> μετά τον Αύγουστο του </w:t>
      </w:r>
      <w:r>
        <w:rPr>
          <w:rFonts w:eastAsia="Times New Roman" w:cs="Times New Roman"/>
          <w:szCs w:val="24"/>
        </w:rPr>
        <w:lastRenderedPageBreak/>
        <w:t xml:space="preserve">2018, </w:t>
      </w:r>
      <w:r>
        <w:rPr>
          <w:rFonts w:eastAsia="Times New Roman" w:cs="Times New Roman"/>
        </w:rPr>
        <w:t>αλλά</w:t>
      </w:r>
      <w:r>
        <w:rPr>
          <w:rFonts w:eastAsia="Times New Roman" w:cs="Times New Roman"/>
          <w:szCs w:val="24"/>
        </w:rPr>
        <w:t xml:space="preserve"> ετοιμάζεται στο πλαίσιο της τρίτης αξιολόγησης να φέρει νέα αντιλαϊκά, αντεργατικά μέτρα, την ίδια στιγμή συζητάνε σε επίπεδο Ευρωπαϊκής </w:t>
      </w:r>
      <w:r>
        <w:rPr>
          <w:rFonts w:eastAsia="Times New Roman"/>
          <w:bCs/>
        </w:rPr>
        <w:t>Έ</w:t>
      </w:r>
      <w:r>
        <w:rPr>
          <w:rFonts w:eastAsia="Times New Roman" w:cs="Times New Roman"/>
          <w:szCs w:val="24"/>
        </w:rPr>
        <w:t xml:space="preserve">νωσης την ενίσχυση της ευρωπαϊκής εποπτείας στα </w:t>
      </w:r>
      <w:r>
        <w:rPr>
          <w:rFonts w:eastAsia="Times New Roman"/>
          <w:szCs w:val="24"/>
        </w:rPr>
        <w:t>κράτη-μέλη</w:t>
      </w:r>
      <w:r>
        <w:rPr>
          <w:rFonts w:eastAsia="Times New Roman" w:cs="Times New Roman"/>
          <w:szCs w:val="24"/>
        </w:rPr>
        <w:t xml:space="preserve"> της Ευρωζώνης και τη δημιουργία του </w:t>
      </w:r>
      <w:r>
        <w:rPr>
          <w:rFonts w:eastAsia="Times New Roman" w:cs="Times New Roman"/>
          <w:szCs w:val="24"/>
        </w:rPr>
        <w:t>ε</w:t>
      </w:r>
      <w:r>
        <w:rPr>
          <w:rFonts w:eastAsia="Times New Roman" w:cs="Times New Roman"/>
          <w:szCs w:val="24"/>
        </w:rPr>
        <w:t xml:space="preserve">υρωπαϊκού </w:t>
      </w:r>
      <w:r>
        <w:rPr>
          <w:rFonts w:eastAsia="Times New Roman" w:cs="Times New Roman"/>
          <w:szCs w:val="24"/>
        </w:rPr>
        <w:t>ν</w:t>
      </w:r>
      <w:r>
        <w:rPr>
          <w:rFonts w:eastAsia="Times New Roman" w:cs="Times New Roman"/>
          <w:szCs w:val="24"/>
        </w:rPr>
        <w:t>ομισματικο</w:t>
      </w:r>
      <w:r>
        <w:rPr>
          <w:rFonts w:eastAsia="Times New Roman" w:cs="Times New Roman"/>
          <w:szCs w:val="24"/>
        </w:rPr>
        <w:t xml:space="preserve">ύ </w:t>
      </w:r>
      <w:r>
        <w:rPr>
          <w:rFonts w:eastAsia="Times New Roman" w:cs="Times New Roman"/>
          <w:szCs w:val="24"/>
        </w:rPr>
        <w:t>τ</w:t>
      </w:r>
      <w:r>
        <w:rPr>
          <w:rFonts w:eastAsia="Times New Roman" w:cs="Times New Roman"/>
          <w:szCs w:val="24"/>
        </w:rPr>
        <w:t xml:space="preserve">αμείου. </w:t>
      </w:r>
    </w:p>
    <w:p w14:paraId="44482F03"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Ουσιαστικά, οι προτάσεις για την ενίσχυση και θωράκιση της ευρωπαϊκής </w:t>
      </w:r>
      <w:r>
        <w:rPr>
          <w:rFonts w:eastAsia="Times New Roman"/>
          <w:bCs/>
          <w:shd w:val="clear" w:color="auto" w:fill="FFFFFF"/>
        </w:rPr>
        <w:t>οικονομικής διακυβέρνησης είναι προς το χειρότερο και βεβαίως θα σηματοδοτήσουν νέα βάρη στο πλαίσιο της δημοσιονομικής εξυγίανσης για τα λαϊκά στρώματα, όχι μόνο στη χώρα μα</w:t>
      </w:r>
      <w:r>
        <w:rPr>
          <w:rFonts w:eastAsia="Times New Roman"/>
          <w:bCs/>
          <w:shd w:val="clear" w:color="auto" w:fill="FFFFFF"/>
        </w:rPr>
        <w:t xml:space="preserve">ς, αλλά και συνολικά σε ολόκληρη την Ευρωζώνη. </w:t>
      </w:r>
    </w:p>
    <w:p w14:paraId="44482F04" w14:textId="77777777" w:rsidR="00FC516A" w:rsidRDefault="00EA69A7">
      <w:pPr>
        <w:spacing w:line="600" w:lineRule="auto"/>
        <w:ind w:firstLine="720"/>
        <w:jc w:val="both"/>
        <w:rPr>
          <w:rFonts w:eastAsia="Times New Roman"/>
          <w:bCs/>
          <w:shd w:val="clear" w:color="auto" w:fill="FFFFFF"/>
        </w:rPr>
      </w:pPr>
      <w:r>
        <w:rPr>
          <w:rFonts w:eastAsia="Times New Roman"/>
          <w:bCs/>
          <w:shd w:val="clear" w:color="auto" w:fill="FFFFFF"/>
        </w:rPr>
        <w:t>Ισχυρίζεται η Κυβέρνηση ότι με τον νέο Προϋπολογισμό διαμορφώνει τις προϋποθέσεις για να επιτευχθεί μια ανάπτυξη του 2,5% - 2,3%. Δεν θα τα χαλάσουμε στα νούμερα, αν θα είναι 2,5% ή 2,3% για το 2018. Εκεί όμω</w:t>
      </w:r>
      <w:r>
        <w:rPr>
          <w:rFonts w:eastAsia="Times New Roman"/>
          <w:bCs/>
          <w:shd w:val="clear" w:color="auto" w:fill="FFFFFF"/>
        </w:rPr>
        <w:t xml:space="preserve">ς που επί της ουσίας «δίνει τα ρέστα» της είναι ο ισχυρισμός ότι πρόκειται για μια δίκαιη ανάπτυξη. </w:t>
      </w:r>
    </w:p>
    <w:p w14:paraId="44482F05" w14:textId="77777777" w:rsidR="00FC516A" w:rsidRDefault="00EA69A7">
      <w:pPr>
        <w:spacing w:line="600" w:lineRule="auto"/>
        <w:ind w:firstLine="720"/>
        <w:jc w:val="both"/>
        <w:rPr>
          <w:rFonts w:eastAsia="Times New Roman"/>
          <w:bCs/>
          <w:shd w:val="clear" w:color="auto" w:fill="FFFFFF"/>
        </w:rPr>
      </w:pPr>
      <w:r>
        <w:rPr>
          <w:rFonts w:eastAsia="Times New Roman"/>
          <w:bCs/>
          <w:shd w:val="clear" w:color="auto" w:fill="FFFFFF"/>
        </w:rPr>
        <w:t>Όμως, η ανάπτυξη του καπιταλιστικού συστήματος από την ίδια της τη φύση είναι άδικη. Είναι ταξική ανάπτυξη. Είναι άδικη, γιατί εξαιτίας της ιδιοκτησίας στα</w:t>
      </w:r>
      <w:r>
        <w:rPr>
          <w:rFonts w:eastAsia="Times New Roman"/>
          <w:bCs/>
          <w:shd w:val="clear" w:color="auto" w:fill="FFFFFF"/>
        </w:rPr>
        <w:t xml:space="preserve"> μέσα παραγωγής, ο κοινωνικά παραγόμενος πλούτος συγκεντρώνεται από μια χούφτα κεφαλαιοκράτες, γιατί διευρύνονται ακόμα περισσότερο οι κοινωνικές ανισότητες, γιατί θεμέλιος λίθος της θωράκισης της καπιταλιστικής κερδοφορίας είναι η αύξηση της εκμετάλλευσης</w:t>
      </w:r>
      <w:r>
        <w:rPr>
          <w:rFonts w:eastAsia="Times New Roman"/>
          <w:bCs/>
          <w:shd w:val="clear" w:color="auto" w:fill="FFFFFF"/>
        </w:rPr>
        <w:t xml:space="preserve"> της εργατικής δύναμης. Επί της ουσίας, δηλαδή, οδηγεί στην ακόμα μεγαλύτερη σχετική, αλλά και </w:t>
      </w:r>
      <w:r>
        <w:rPr>
          <w:rFonts w:eastAsia="Times New Roman"/>
          <w:bCs/>
          <w:shd w:val="clear" w:color="auto" w:fill="FFFFFF"/>
        </w:rPr>
        <w:t>-</w:t>
      </w:r>
      <w:r>
        <w:rPr>
          <w:rFonts w:eastAsia="Times New Roman"/>
          <w:bCs/>
          <w:shd w:val="clear" w:color="auto" w:fill="FFFFFF"/>
        </w:rPr>
        <w:t>για ορισμένα τμήματα της εργατικής τάξης</w:t>
      </w:r>
      <w:r>
        <w:rPr>
          <w:rFonts w:eastAsia="Times New Roman"/>
          <w:bCs/>
          <w:shd w:val="clear" w:color="auto" w:fill="FFFFFF"/>
        </w:rPr>
        <w:t xml:space="preserve">- </w:t>
      </w:r>
      <w:r>
        <w:rPr>
          <w:rFonts w:eastAsia="Times New Roman"/>
          <w:bCs/>
          <w:shd w:val="clear" w:color="auto" w:fill="FFFFFF"/>
        </w:rPr>
        <w:t xml:space="preserve">απόλυτη </w:t>
      </w:r>
      <w:r>
        <w:rPr>
          <w:rFonts w:eastAsia="Times New Roman"/>
          <w:bCs/>
          <w:shd w:val="clear" w:color="auto" w:fill="FFFFFF"/>
        </w:rPr>
        <w:lastRenderedPageBreak/>
        <w:t>εξαθλίωση, της τάξης δηλαδή που παράγει τον πλούτο. Αυτή είναι η φύση του καπιταλιστικού συστήματος.</w:t>
      </w:r>
    </w:p>
    <w:p w14:paraId="44482F06" w14:textId="77777777" w:rsidR="00FC516A" w:rsidRDefault="00EA69A7">
      <w:pPr>
        <w:spacing w:line="600" w:lineRule="auto"/>
        <w:ind w:firstLine="720"/>
        <w:jc w:val="both"/>
        <w:rPr>
          <w:rFonts w:eastAsia="Times New Roman"/>
          <w:bCs/>
          <w:shd w:val="clear" w:color="auto" w:fill="FFFFFF"/>
        </w:rPr>
      </w:pPr>
      <w:r>
        <w:rPr>
          <w:rFonts w:eastAsia="Times New Roman"/>
          <w:bCs/>
          <w:shd w:val="clear" w:color="auto" w:fill="FFFFFF"/>
        </w:rPr>
        <w:t xml:space="preserve">Βεβαίως, </w:t>
      </w:r>
      <w:r>
        <w:rPr>
          <w:rFonts w:eastAsia="Times New Roman"/>
          <w:bCs/>
          <w:shd w:val="clear" w:color="auto" w:fill="FFFFFF"/>
        </w:rPr>
        <w:t>θα είναι μια ανάπτυξη αβέβαιη, προσωρινή, που θα προετοιμάσει τις προϋποθέσεις για την εκδήλωση μιας ακόμη πιο ισχυρής καπιταλιστικής κρίσης. Άλλωστε, στη χώρα μας βιώνουμε ένα παράδειγμα τέτοιας «δίκαιης» ανάπτυξης, όπως ισχυρίζεται η Κυβέρνηση των ΣΥΡΙΖΑ</w:t>
      </w:r>
      <w:r>
        <w:rPr>
          <w:rFonts w:eastAsia="Times New Roman"/>
          <w:bCs/>
          <w:shd w:val="clear" w:color="auto" w:fill="FFFFFF"/>
        </w:rPr>
        <w:t xml:space="preserve">-ΑΝΕΛ. </w:t>
      </w:r>
    </w:p>
    <w:p w14:paraId="44482F07" w14:textId="77777777" w:rsidR="00FC516A" w:rsidRDefault="00EA69A7">
      <w:pPr>
        <w:spacing w:line="600" w:lineRule="auto"/>
        <w:ind w:firstLine="720"/>
        <w:jc w:val="both"/>
        <w:rPr>
          <w:rFonts w:eastAsia="Times New Roman"/>
          <w:bCs/>
          <w:shd w:val="clear" w:color="auto" w:fill="FFFFFF"/>
        </w:rPr>
      </w:pPr>
      <w:r>
        <w:rPr>
          <w:rFonts w:eastAsia="Times New Roman"/>
          <w:bCs/>
          <w:shd w:val="clear" w:color="auto" w:fill="FFFFFF"/>
        </w:rPr>
        <w:t xml:space="preserve">Αναφέρομαι στο παράδειγμα του τουρισμού, όπου η οικονομική δραστηριότητα συγκεντρώνεται σε μια χούφτα </w:t>
      </w:r>
      <w:r>
        <w:rPr>
          <w:rFonts w:eastAsia="Times New Roman"/>
          <w:bCs/>
          <w:shd w:val="clear" w:color="auto" w:fill="FFFFFF"/>
        </w:rPr>
        <w:t>«</w:t>
      </w:r>
      <w:r>
        <w:rPr>
          <w:rFonts w:eastAsia="Times New Roman"/>
          <w:bCs/>
          <w:shd w:val="clear" w:color="auto" w:fill="FFFFFF"/>
        </w:rPr>
        <w:t>αλυσίδες</w:t>
      </w:r>
      <w:r>
        <w:rPr>
          <w:rFonts w:eastAsia="Times New Roman"/>
          <w:bCs/>
          <w:shd w:val="clear" w:color="auto" w:fill="FFFFFF"/>
        </w:rPr>
        <w:t>»</w:t>
      </w:r>
      <w:r>
        <w:rPr>
          <w:rFonts w:eastAsia="Times New Roman"/>
          <w:bCs/>
          <w:shd w:val="clear" w:color="auto" w:fill="FFFFFF"/>
        </w:rPr>
        <w:t xml:space="preserve"> που δραστηριοποιούνταν στον τομέα του τουρισμού, όπου οι επαγγελματίες και οι αυτοαπασχολούμενοι ουσιαστικά στενάζουν, παρά τα αλλεπάλλ</w:t>
      </w:r>
      <w:r>
        <w:rPr>
          <w:rFonts w:eastAsia="Times New Roman"/>
          <w:bCs/>
          <w:shd w:val="clear" w:color="auto" w:fill="FFFFFF"/>
        </w:rPr>
        <w:t xml:space="preserve">ηλα ρεκόρ εισερχόμενου αλλοδαπού τουρισμού, όπου οι εργαζόμενοι στα ξενοδοχεία ζουν σε συνθήκες εργασιακού μεσαίωνα. </w:t>
      </w:r>
    </w:p>
    <w:p w14:paraId="44482F08" w14:textId="77777777" w:rsidR="00FC516A" w:rsidRDefault="00EA69A7">
      <w:pPr>
        <w:spacing w:line="600" w:lineRule="auto"/>
        <w:ind w:firstLine="720"/>
        <w:jc w:val="both"/>
        <w:rPr>
          <w:rFonts w:eastAsia="Times New Roman"/>
          <w:bCs/>
          <w:shd w:val="clear" w:color="auto" w:fill="FFFFFF"/>
        </w:rPr>
      </w:pPr>
      <w:r>
        <w:rPr>
          <w:rFonts w:eastAsia="Times New Roman"/>
          <w:bCs/>
          <w:shd w:val="clear" w:color="auto" w:fill="FFFFFF"/>
        </w:rPr>
        <w:t>Βεβαίως, δεν μπορούμε να μην πούμε ότι ο τουρισμός, οι διακοπές και η αναψυχή αποτελούν ένα άπιαστο όνειρο για τη συντριπτική πλειοψηφία τ</w:t>
      </w:r>
      <w:r>
        <w:rPr>
          <w:rFonts w:eastAsia="Times New Roman"/>
          <w:bCs/>
          <w:shd w:val="clear" w:color="auto" w:fill="FFFFFF"/>
        </w:rPr>
        <w:t xml:space="preserve">ων λαϊκών στρωμάτων. </w:t>
      </w:r>
    </w:p>
    <w:p w14:paraId="44482F09" w14:textId="77777777" w:rsidR="00FC516A" w:rsidRDefault="00EA69A7">
      <w:pPr>
        <w:spacing w:line="600" w:lineRule="auto"/>
        <w:ind w:firstLine="720"/>
        <w:jc w:val="both"/>
        <w:rPr>
          <w:rFonts w:eastAsia="Times New Roman"/>
          <w:bCs/>
          <w:shd w:val="clear" w:color="auto" w:fill="FFFFFF"/>
        </w:rPr>
      </w:pPr>
      <w:r>
        <w:rPr>
          <w:rFonts w:eastAsia="Times New Roman"/>
          <w:bCs/>
          <w:shd w:val="clear" w:color="auto" w:fill="FFFFFF"/>
        </w:rPr>
        <w:t>Αυτός είναι ο χαρακτήρας της καπιταλιστικής ανάπτυξης και τον παρουσιάζει ανάγλυφα η ανάπτυξη της τουριστικής οικονομικής δραστηριότητας: αποκλεισμός του λαού από την ικανοποίηση των λαϊκών αναγκών, επιδείνωση της κατάστασης της εργατ</w:t>
      </w:r>
      <w:r>
        <w:rPr>
          <w:rFonts w:eastAsia="Times New Roman"/>
          <w:bCs/>
          <w:shd w:val="clear" w:color="auto" w:fill="FFFFFF"/>
        </w:rPr>
        <w:t xml:space="preserve">ικής τάξης, αύξηση της κερδοφορίας για τους καπιταλιστές. </w:t>
      </w:r>
    </w:p>
    <w:p w14:paraId="44482F0A" w14:textId="77777777" w:rsidR="00FC516A" w:rsidRDefault="00EA69A7">
      <w:pPr>
        <w:spacing w:line="600" w:lineRule="auto"/>
        <w:ind w:firstLine="720"/>
        <w:jc w:val="both"/>
        <w:rPr>
          <w:rFonts w:eastAsia="Times New Roman"/>
          <w:bCs/>
          <w:shd w:val="clear" w:color="auto" w:fill="FFFFFF"/>
        </w:rPr>
      </w:pPr>
      <w:r>
        <w:rPr>
          <w:rFonts w:eastAsia="Times New Roman"/>
          <w:bCs/>
          <w:shd w:val="clear" w:color="auto" w:fill="FFFFFF"/>
        </w:rPr>
        <w:lastRenderedPageBreak/>
        <w:t xml:space="preserve">Και βεβαίως, ο κύριος Υπουργός, ο κ. </w:t>
      </w:r>
      <w:proofErr w:type="spellStart"/>
      <w:r>
        <w:rPr>
          <w:rFonts w:eastAsia="Times New Roman"/>
          <w:bCs/>
          <w:shd w:val="clear" w:color="auto" w:fill="FFFFFF"/>
        </w:rPr>
        <w:t>Τσακαλώτος</w:t>
      </w:r>
      <w:proofErr w:type="spellEnd"/>
      <w:r>
        <w:rPr>
          <w:rFonts w:eastAsia="Times New Roman"/>
          <w:bCs/>
          <w:shd w:val="clear" w:color="auto" w:fill="FFFFFF"/>
        </w:rPr>
        <w:t>, προσπαθώντας να είναι λίγο πιο ρεαλιστής, είπε «στο δοσμένο περιβάλλον στο οποίο η Κυβέρνηση αναγκάζεται να λειτουργήσει, με τα μνημόνια των προηγού</w:t>
      </w:r>
      <w:r>
        <w:rPr>
          <w:rFonts w:eastAsia="Times New Roman"/>
          <w:bCs/>
          <w:shd w:val="clear" w:color="auto" w:fill="FFFFFF"/>
        </w:rPr>
        <w:t xml:space="preserve">μενων κυβερνήσεων και τις δεσμεύσεις από την Ευρωπαϊκή Ένωση, κάνουμε το καλύτερο δυνατό, για να έχουμε έναν δικαιότερο προϋπολογισμό», χωρίς να είναι δίκαιος. </w:t>
      </w:r>
    </w:p>
    <w:p w14:paraId="44482F0B" w14:textId="77777777" w:rsidR="00FC516A" w:rsidRDefault="00EA69A7">
      <w:pPr>
        <w:spacing w:line="600" w:lineRule="auto"/>
        <w:ind w:firstLine="720"/>
        <w:jc w:val="both"/>
        <w:rPr>
          <w:rFonts w:eastAsia="Times New Roman"/>
          <w:bCs/>
          <w:shd w:val="clear" w:color="auto" w:fill="FFFFFF"/>
        </w:rPr>
      </w:pPr>
      <w:r>
        <w:rPr>
          <w:rFonts w:eastAsia="Times New Roman"/>
          <w:bCs/>
          <w:shd w:val="clear" w:color="auto" w:fill="FFFFFF"/>
        </w:rPr>
        <w:t xml:space="preserve">Όμως, αντιστρέφει την πραγματικότητα, γιατί η Κυβέρνηση αποτελεί πραγματικά την εμπροσθοφυλακή </w:t>
      </w:r>
      <w:r>
        <w:rPr>
          <w:rFonts w:eastAsia="Times New Roman"/>
          <w:bCs/>
          <w:shd w:val="clear" w:color="auto" w:fill="FFFFFF"/>
        </w:rPr>
        <w:t>στην υλοποίηση όλων των στόχων και των απαιτήσεων που εξυπηρετούν σήμερα τις ανάγκες του μεγάλου κεφαλαίου. Είσαστε οι «σημαιοφόροι» και αυτό το οποίο κάνετε είναι ακριβώς να υλοποιείτε όλα όσα απαιτούν σήμερα ο ΣΕΒ, η αστική τάξη και οι δεσμεύσεις σας από</w:t>
      </w:r>
      <w:r>
        <w:rPr>
          <w:rFonts w:eastAsia="Times New Roman"/>
          <w:bCs/>
          <w:shd w:val="clear" w:color="auto" w:fill="FFFFFF"/>
        </w:rPr>
        <w:t xml:space="preserve"> την Ευρωπαϊκή Ένωση.</w:t>
      </w:r>
    </w:p>
    <w:p w14:paraId="44482F0C" w14:textId="77777777" w:rsidR="00FC516A" w:rsidRDefault="00EA69A7">
      <w:pPr>
        <w:spacing w:line="600" w:lineRule="auto"/>
        <w:ind w:firstLine="720"/>
        <w:jc w:val="both"/>
        <w:rPr>
          <w:rFonts w:eastAsia="Times New Roman"/>
          <w:bCs/>
          <w:shd w:val="clear" w:color="auto" w:fill="FFFFFF"/>
        </w:rPr>
      </w:pPr>
      <w:r>
        <w:rPr>
          <w:rFonts w:eastAsia="Times New Roman"/>
          <w:bCs/>
          <w:shd w:val="clear" w:color="auto" w:fill="FFFFFF"/>
        </w:rPr>
        <w:t xml:space="preserve">Και τα κάνετε με τέτοιον πρόθυμο τρόπο, που όχι μόνο αποτελείτε τη συνέχεια, αλλά επί της ουσίας ολοκληρώνετε όσα η Νέα Δημοκρατία και το ΠΑΣΟΚ δεν τόλμησαν να κάνουν, φοβούμενοι τη λαϊκή αντίδραση. </w:t>
      </w:r>
    </w:p>
    <w:p w14:paraId="44482F0D" w14:textId="77777777" w:rsidR="00FC516A" w:rsidRDefault="00EA69A7">
      <w:pPr>
        <w:spacing w:line="600" w:lineRule="auto"/>
        <w:ind w:firstLine="720"/>
        <w:jc w:val="both"/>
        <w:rPr>
          <w:rFonts w:eastAsia="Times New Roman"/>
          <w:bCs/>
          <w:shd w:val="clear" w:color="auto" w:fill="FFFFFF"/>
        </w:rPr>
      </w:pPr>
      <w:r>
        <w:rPr>
          <w:rFonts w:eastAsia="Times New Roman"/>
          <w:bCs/>
          <w:shd w:val="clear" w:color="auto" w:fill="FFFFFF"/>
        </w:rPr>
        <w:t>Από αυτή</w:t>
      </w:r>
      <w:r>
        <w:rPr>
          <w:rFonts w:eastAsia="Times New Roman"/>
          <w:bCs/>
          <w:shd w:val="clear" w:color="auto" w:fill="FFFFFF"/>
        </w:rPr>
        <w:t>ν</w:t>
      </w:r>
      <w:r>
        <w:rPr>
          <w:rFonts w:eastAsia="Times New Roman"/>
          <w:bCs/>
          <w:shd w:val="clear" w:color="auto" w:fill="FFFFFF"/>
        </w:rPr>
        <w:t xml:space="preserve"> την άποψη, εδώ έγκειται πραγματικά η χρησιμότητα της συγκεκριμένης Κυβέρνησης για το σύστημα και για την αστική τάξη. Άλλωστε, είσαστε </w:t>
      </w:r>
      <w:proofErr w:type="spellStart"/>
      <w:r>
        <w:rPr>
          <w:rFonts w:eastAsia="Times New Roman"/>
          <w:bCs/>
          <w:shd w:val="clear" w:color="auto" w:fill="FFFFFF"/>
        </w:rPr>
        <w:t>στοχοπροσηλωμένοι</w:t>
      </w:r>
      <w:proofErr w:type="spellEnd"/>
      <w:r>
        <w:rPr>
          <w:rFonts w:eastAsia="Times New Roman"/>
          <w:bCs/>
          <w:shd w:val="clear" w:color="auto" w:fill="FFFFFF"/>
        </w:rPr>
        <w:t xml:space="preserve"> στο να εξυπηρετήσετε συνολικά τη στρατηγική της αστικής τάξης στη χώρα μας. </w:t>
      </w:r>
    </w:p>
    <w:p w14:paraId="44482F0E"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Έτσι, λοιπόν, προχωράτε μ</w:t>
      </w:r>
      <w:r>
        <w:rPr>
          <w:rFonts w:eastAsia="Times New Roman" w:cs="Times New Roman"/>
          <w:szCs w:val="24"/>
        </w:rPr>
        <w:t xml:space="preserve">ε γοργά βήματα στη γεωπολιτική αναβάθμιση της Ελλάδας. Παίζετε δηλαδή με τη φωτιά. Μετατρέπετε την Ελλάδα σε ορμητήριο των </w:t>
      </w:r>
      <w:proofErr w:type="spellStart"/>
      <w:r>
        <w:rPr>
          <w:rFonts w:eastAsia="Times New Roman" w:cs="Times New Roman"/>
          <w:szCs w:val="24"/>
        </w:rPr>
        <w:lastRenderedPageBreak/>
        <w:t>αμερικανο</w:t>
      </w:r>
      <w:proofErr w:type="spellEnd"/>
      <w:r>
        <w:rPr>
          <w:rFonts w:eastAsia="Times New Roman" w:cs="Times New Roman"/>
          <w:szCs w:val="24"/>
        </w:rPr>
        <w:t xml:space="preserve">-νατοϊκών ιμπεριαλιστών στην ευρύτερη περιοχή. Μετατρέπετε την Ελλάδα σε πεδίο βολής επί της ουσίας μέσα από την αναβάθμιση </w:t>
      </w:r>
      <w:r>
        <w:rPr>
          <w:rFonts w:eastAsia="Times New Roman" w:cs="Times New Roman"/>
          <w:szCs w:val="24"/>
        </w:rPr>
        <w:t xml:space="preserve">της βάσης της Σούδας, μέσα από τη νέα βάση στην Αλεξανδρούπολη, μέσα από την εγκατάσταση νέων τύπων –λέγε με «πυρηνικά νέας μορφής»- όπλων στον Άραξο που προετοιμάζετε εκεί βάση. </w:t>
      </w:r>
    </w:p>
    <w:p w14:paraId="44482F0F"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Βεβαίως είμαστε σε μια περιοχή που οξύνονται οι ιμπεριαλιστικές επιθέσεις, π</w:t>
      </w:r>
      <w:r>
        <w:rPr>
          <w:rFonts w:eastAsia="Times New Roman" w:cs="Times New Roman"/>
          <w:szCs w:val="24"/>
        </w:rPr>
        <w:t xml:space="preserve">ου ο κίνδυνος του πολέμου είναι πολύ πιο κοντά και αυξάνονται και οι διεκδικήσεις για το μοίρασμα και το </w:t>
      </w:r>
      <w:proofErr w:type="spellStart"/>
      <w:r>
        <w:rPr>
          <w:rFonts w:eastAsia="Times New Roman" w:cs="Times New Roman"/>
          <w:szCs w:val="24"/>
        </w:rPr>
        <w:t>ξαναμοίρασμα</w:t>
      </w:r>
      <w:proofErr w:type="spellEnd"/>
      <w:r>
        <w:rPr>
          <w:rFonts w:eastAsia="Times New Roman" w:cs="Times New Roman"/>
          <w:szCs w:val="24"/>
        </w:rPr>
        <w:t xml:space="preserve"> των συνόρων και των περιφερειακών παικτών. Σε αυτό άλλωστε συντέλεσε, στο να αναβαθμίσει δηλαδή τις διεκδικήσεις της Τουρκίας απέναντι στη</w:t>
      </w:r>
      <w:r>
        <w:rPr>
          <w:rFonts w:eastAsia="Times New Roman" w:cs="Times New Roman"/>
          <w:szCs w:val="24"/>
        </w:rPr>
        <w:t xml:space="preserve">ν Ελλάδα, και η πρόσφατη επίσκεψη του </w:t>
      </w:r>
      <w:proofErr w:type="spellStart"/>
      <w:r>
        <w:rPr>
          <w:rFonts w:eastAsia="Times New Roman" w:cs="Times New Roman"/>
          <w:szCs w:val="24"/>
        </w:rPr>
        <w:t>Ερντογάν</w:t>
      </w:r>
      <w:proofErr w:type="spellEnd"/>
      <w:r>
        <w:rPr>
          <w:rFonts w:eastAsia="Times New Roman" w:cs="Times New Roman"/>
          <w:szCs w:val="24"/>
        </w:rPr>
        <w:t xml:space="preserve"> στη χώρα μας.</w:t>
      </w:r>
    </w:p>
    <w:p w14:paraId="44482F10"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Έτσι, λοιπόν, η αναβάθμιση της </w:t>
      </w:r>
      <w:proofErr w:type="spellStart"/>
      <w:r>
        <w:rPr>
          <w:rFonts w:eastAsia="Times New Roman" w:cs="Times New Roman"/>
          <w:szCs w:val="24"/>
        </w:rPr>
        <w:t>γεωστρατηγικής</w:t>
      </w:r>
      <w:proofErr w:type="spellEnd"/>
      <w:r>
        <w:rPr>
          <w:rFonts w:eastAsia="Times New Roman" w:cs="Times New Roman"/>
          <w:szCs w:val="24"/>
        </w:rPr>
        <w:t xml:space="preserve"> θέσης της Ελλάδας δεν σημαίνει παρά αναβάθμιση των κινδύνων από τη μεγαλύτερη εμπλοκή της Ελλάδας στους </w:t>
      </w:r>
      <w:proofErr w:type="spellStart"/>
      <w:r>
        <w:rPr>
          <w:rFonts w:eastAsia="Times New Roman" w:cs="Times New Roman"/>
          <w:szCs w:val="24"/>
        </w:rPr>
        <w:t>αμερικανο</w:t>
      </w:r>
      <w:proofErr w:type="spellEnd"/>
      <w:r>
        <w:rPr>
          <w:rFonts w:eastAsia="Times New Roman" w:cs="Times New Roman"/>
          <w:szCs w:val="24"/>
        </w:rPr>
        <w:t>-νατοϊκούς σχεδιασμούς. Σημαίνει νέε</w:t>
      </w:r>
      <w:r>
        <w:rPr>
          <w:rFonts w:eastAsia="Times New Roman" w:cs="Times New Roman"/>
          <w:szCs w:val="24"/>
        </w:rPr>
        <w:t>ς θυσίες για το</w:t>
      </w:r>
      <w:r>
        <w:rPr>
          <w:rFonts w:eastAsia="Times New Roman" w:cs="Times New Roman"/>
          <w:szCs w:val="24"/>
        </w:rPr>
        <w:t>ν</w:t>
      </w:r>
      <w:r>
        <w:rPr>
          <w:rFonts w:eastAsia="Times New Roman" w:cs="Times New Roman"/>
          <w:szCs w:val="24"/>
        </w:rPr>
        <w:t xml:space="preserve"> λαό, γιατί οι μόνοι που θα ωφεληθούν από αυτή</w:t>
      </w:r>
      <w:r>
        <w:rPr>
          <w:rFonts w:eastAsia="Times New Roman" w:cs="Times New Roman"/>
          <w:szCs w:val="24"/>
        </w:rPr>
        <w:t>ν</w:t>
      </w:r>
      <w:r>
        <w:rPr>
          <w:rFonts w:eastAsia="Times New Roman" w:cs="Times New Roman"/>
          <w:szCs w:val="24"/>
        </w:rPr>
        <w:t xml:space="preserve"> τη γεωπολιτική αναβάθμιση θα είναι τα μονοπώλια και οι πολυεθνικές, γιατί τα συμφέροντα αυτών εξυπηρετεί ο στόχος για μετατροπή της Ελλάδας σε κόμβο ενεργειακό, σε κόμβο μεταφορικό και διαμετακόμισης και όχι τα συμφέροντα της εργατικής τάξης και της ικανο</w:t>
      </w:r>
      <w:r>
        <w:rPr>
          <w:rFonts w:eastAsia="Times New Roman" w:cs="Times New Roman"/>
          <w:szCs w:val="24"/>
        </w:rPr>
        <w:t>ποίησης των λαϊκών αναγκών.</w:t>
      </w:r>
    </w:p>
    <w:p w14:paraId="44482F11"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Παραδίδετε τον ορυκτό πλούτο σε μια χούφτα πολυεθνικές και μάλιστα το μόνο το οποίο κάνει η ελληνική Κυβέρνηση είναι ακριβώς να μοιράζει τα οικόπεδα </w:t>
      </w:r>
      <w:r>
        <w:rPr>
          <w:rFonts w:eastAsia="Times New Roman" w:cs="Times New Roman"/>
          <w:szCs w:val="24"/>
        </w:rPr>
        <w:lastRenderedPageBreak/>
        <w:t>και να κάνει το παζάρι με τις πολυεθνικές. Φτάνετε σε τέτοιο σημείο που αποσπάτ</w:t>
      </w:r>
      <w:r>
        <w:rPr>
          <w:rFonts w:eastAsia="Times New Roman" w:cs="Times New Roman"/>
          <w:szCs w:val="24"/>
        </w:rPr>
        <w:t xml:space="preserve">ε τα εύσημα των Αμερικάνων και των </w:t>
      </w:r>
      <w:r>
        <w:rPr>
          <w:rFonts w:eastAsia="Times New Roman" w:cs="Times New Roman"/>
          <w:szCs w:val="24"/>
        </w:rPr>
        <w:t xml:space="preserve">νατοϊκών </w:t>
      </w:r>
      <w:r>
        <w:rPr>
          <w:rFonts w:eastAsia="Times New Roman" w:cs="Times New Roman"/>
          <w:szCs w:val="24"/>
        </w:rPr>
        <w:t xml:space="preserve">λέγοντας ότι η Ελλάδα αποτελεί χώρα πρότυπο, γιατί κάθε χρόνο δαπανά τουλάχιστον το 2% του ΑΕΠ, δηλαδή 4 δισεκατομμύρια για νατοϊκές δαπάνες. </w:t>
      </w:r>
    </w:p>
    <w:p w14:paraId="44482F12"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Την ίδια ώρα εξαπατάτε τον ελληνικό λαό λέγοντας ότι θα προχωρήσουν τ</w:t>
      </w:r>
      <w:r>
        <w:rPr>
          <w:rFonts w:eastAsia="Times New Roman" w:cs="Times New Roman"/>
          <w:szCs w:val="24"/>
        </w:rPr>
        <w:t>α αντιπλημμυρικά έργα ή οι συνθήκες διαβίωσης στα στρατόπεδα, που πάνε από το κακό στο χειρότερο. Η προχθεσινή καταγγελία είναι αποκαλυπτική για το Στρατόπεδο του Μεσολογγίου: κοτόσουπα με σκουλήκια στους στρατευμένους. Κι όμως, από την άλλη μεριά, 4 δισεκ</w:t>
      </w:r>
      <w:r>
        <w:rPr>
          <w:rFonts w:eastAsia="Times New Roman" w:cs="Times New Roman"/>
          <w:szCs w:val="24"/>
        </w:rPr>
        <w:t>ατομμύρια περίπου τον χρόνο είναι οι νατοϊκές σας δαπάνες.</w:t>
      </w:r>
    </w:p>
    <w:p w14:paraId="44482F13"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Ο δεύτερος στόχος τον οποίο έχει η αστική τάξη βεβαίως είναι η ανάκαμψη των κερδών, η ανάκαμψη της καπιταλιστικής οικονομίας, που δεν μπορεί να υπάρξει αυτή η ανάκαμψη χωρίς την αύξηση της εκμετάλλ</w:t>
      </w:r>
      <w:r>
        <w:rPr>
          <w:rFonts w:eastAsia="Times New Roman" w:cs="Times New Roman"/>
          <w:szCs w:val="24"/>
        </w:rPr>
        <w:t xml:space="preserve">ευσης. Έτσι, λοιπόν, ολοκληρώνεται το έγκλημα απέναντι στα δικαιώματα της εργατικής τάξης απελευθερώνοντας ακόμη περισσότερο την αγορά εργασίας, ούτως ώστε να έχετε ένα φθηνό, αναλώσιμο εργατικό δυναμικό, έρμαιο στις ορέξεις των κεφαλαιοκρατών. </w:t>
      </w:r>
    </w:p>
    <w:p w14:paraId="44482F14"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Μάλιστα ο </w:t>
      </w:r>
      <w:r>
        <w:rPr>
          <w:rFonts w:eastAsia="Times New Roman" w:cs="Times New Roman"/>
          <w:szCs w:val="24"/>
        </w:rPr>
        <w:t>ΣΕΒ δεν σταματάει εκεί. Απαιτεί και νέες θυσίες. Γιατί</w:t>
      </w:r>
      <w:r>
        <w:rPr>
          <w:rFonts w:eastAsia="Times New Roman" w:cs="Times New Roman"/>
          <w:szCs w:val="24"/>
        </w:rPr>
        <w:t>,</w:t>
      </w:r>
      <w:r>
        <w:rPr>
          <w:rFonts w:eastAsia="Times New Roman" w:cs="Times New Roman"/>
          <w:szCs w:val="24"/>
        </w:rPr>
        <w:t xml:space="preserve"> ακριβώς</w:t>
      </w:r>
      <w:r>
        <w:rPr>
          <w:rFonts w:eastAsia="Times New Roman" w:cs="Times New Roman"/>
          <w:szCs w:val="24"/>
        </w:rPr>
        <w:t>,</w:t>
      </w:r>
      <w:r>
        <w:rPr>
          <w:rFonts w:eastAsia="Times New Roman" w:cs="Times New Roman"/>
          <w:szCs w:val="24"/>
        </w:rPr>
        <w:t xml:space="preserve"> οι νέες θυσίες των εργαζομένων είναι αυτές οι οποίες θα θωρακίσουν την ανταγωνιστικότητα των ελληνικών μονοπωλιακών ομίλων. Άρα, λοιπόν, είναι θυσίες για την εργατική τάξη χωρίς ημερομηνία λή</w:t>
      </w:r>
      <w:r>
        <w:rPr>
          <w:rFonts w:eastAsia="Times New Roman" w:cs="Times New Roman"/>
          <w:szCs w:val="24"/>
        </w:rPr>
        <w:t xml:space="preserve">ξης. Στο κάτω-κάτω της γραφής οι ίδιες ακριβώς </w:t>
      </w:r>
      <w:r>
        <w:rPr>
          <w:rFonts w:eastAsia="Times New Roman" w:cs="Times New Roman"/>
          <w:szCs w:val="24"/>
        </w:rPr>
        <w:lastRenderedPageBreak/>
        <w:t xml:space="preserve">κατευθύνσεις απέναντι στην αγορά εργασίας εφαρμόζονται στο σύνολο των χωρών-μελών της Ευρωπαϊκής Ένωσης. </w:t>
      </w:r>
    </w:p>
    <w:p w14:paraId="44482F15"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Στηρίζετε με κάθε τρόπο και </w:t>
      </w:r>
      <w:r>
        <w:rPr>
          <w:rFonts w:eastAsia="Times New Roman" w:cs="Times New Roman"/>
          <w:szCs w:val="24"/>
        </w:rPr>
        <w:t xml:space="preserve">με </w:t>
      </w:r>
      <w:r>
        <w:rPr>
          <w:rFonts w:eastAsia="Times New Roman" w:cs="Times New Roman"/>
          <w:szCs w:val="24"/>
        </w:rPr>
        <w:t>κάθε μέσο τους σχεδιασμούς των μονοπωλιακών ομίλων: με χρηματοδοτικά εργ</w:t>
      </w:r>
      <w:r>
        <w:rPr>
          <w:rFonts w:eastAsia="Times New Roman" w:cs="Times New Roman"/>
          <w:szCs w:val="24"/>
        </w:rPr>
        <w:t xml:space="preserve">αλεία που έχουν στη διάθεσή τους, το ΕΣΠΑ και το Πρόγραμμα Δημοσίων Επενδύσεων, τον αναπτυξιακό νόμο, τις προκλητικές φοροαπαλλαγές που έχουν τμήματα του κεφαλαίου. </w:t>
      </w:r>
    </w:p>
    <w:p w14:paraId="44482F16"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Βεβαίως, </w:t>
      </w:r>
      <w:r>
        <w:rPr>
          <w:rFonts w:eastAsia="Times New Roman" w:cs="Times New Roman"/>
          <w:szCs w:val="24"/>
        </w:rPr>
        <w:t xml:space="preserve">στο πλαίσιο </w:t>
      </w:r>
      <w:r>
        <w:rPr>
          <w:rFonts w:eastAsia="Times New Roman" w:cs="Times New Roman"/>
          <w:szCs w:val="24"/>
        </w:rPr>
        <w:t>απελευθέρωσης συνολικότερα της αγοράς</w:t>
      </w:r>
      <w:r>
        <w:rPr>
          <w:rFonts w:eastAsia="Times New Roman" w:cs="Times New Roman"/>
          <w:szCs w:val="24"/>
        </w:rPr>
        <w:t>,</w:t>
      </w:r>
      <w:r>
        <w:rPr>
          <w:rFonts w:eastAsia="Times New Roman" w:cs="Times New Roman"/>
          <w:szCs w:val="24"/>
        </w:rPr>
        <w:t xml:space="preserve"> εκτοπίζετε βίαια τους αυτοαπασ</w:t>
      </w:r>
      <w:r>
        <w:rPr>
          <w:rFonts w:eastAsia="Times New Roman" w:cs="Times New Roman"/>
          <w:szCs w:val="24"/>
        </w:rPr>
        <w:t>χολούμενους και τους επαγγελματίες για να μπορέσουν να αποκτήσουν οι μονοπωλιακές επιχειρήσεις μεγαλύτερο κομμάτι και μέσα από τις ιδιωτικοποιήσεις και την εκποίηση της δημόσιας περιουσίας να θωρακίσετε τις επιχειρηματικές δραστηριότητες, τα επενδυτικά σχέ</w:t>
      </w:r>
      <w:r>
        <w:rPr>
          <w:rFonts w:eastAsia="Times New Roman" w:cs="Times New Roman"/>
          <w:szCs w:val="24"/>
        </w:rPr>
        <w:t>δια των ομίλων.</w:t>
      </w:r>
    </w:p>
    <w:p w14:paraId="44482F17"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Ο τρίτος άξονας, που είναι δεμένος με τους δυο προηγούμενους, είναι ακριβώς να θωρακίσετε το σύστημα από τις λαϊκές αντιδράσεις, από τη ριζοσπαστικοποίηση της εργατικής τάξης. Και καταφεύγετε σε όλα τα όπλα που είχαν διδάξει οι προηγούμενοι</w:t>
      </w:r>
      <w:r>
        <w:rPr>
          <w:rFonts w:eastAsia="Times New Roman" w:cs="Times New Roman"/>
          <w:szCs w:val="24"/>
        </w:rPr>
        <w:t xml:space="preserve">, στον αυταρχισμό, στην καταστολή, στις προληπτικές συλλήψεις. </w:t>
      </w:r>
    </w:p>
    <w:p w14:paraId="44482F18" w14:textId="77777777" w:rsidR="00FC516A" w:rsidRDefault="00EA69A7">
      <w:pPr>
        <w:tabs>
          <w:tab w:val="left" w:pos="2940"/>
        </w:tabs>
        <w:spacing w:line="600" w:lineRule="auto"/>
        <w:ind w:firstLine="720"/>
        <w:jc w:val="both"/>
        <w:rPr>
          <w:rFonts w:eastAsia="Times New Roman"/>
          <w:szCs w:val="24"/>
        </w:rPr>
      </w:pPr>
      <w:r>
        <w:rPr>
          <w:rFonts w:eastAsia="Times New Roman"/>
          <w:szCs w:val="24"/>
        </w:rPr>
        <w:t>Φτάσατε στο σημείο να πάτε στα σπίτια συνδικαλιστών στα Γιάννενα να συλλάβετε τους συνδικαλιστές, που διεκδικούσαν τα δεδουλευμένα τους και να αντιμετωπίσετε κάθε αντίδραση εργαζόμενων, φοιτητ</w:t>
      </w:r>
      <w:r>
        <w:rPr>
          <w:rFonts w:eastAsia="Times New Roman"/>
          <w:szCs w:val="24"/>
        </w:rPr>
        <w:t>ών, νεολαίας ή συνταξιούχων με τα ΜΑΤ και την καταστολή.</w:t>
      </w:r>
    </w:p>
    <w:p w14:paraId="44482F19" w14:textId="77777777" w:rsidR="00FC516A" w:rsidRDefault="00EA69A7">
      <w:pPr>
        <w:tabs>
          <w:tab w:val="left" w:pos="2940"/>
        </w:tabs>
        <w:spacing w:line="600" w:lineRule="auto"/>
        <w:ind w:firstLine="720"/>
        <w:jc w:val="both"/>
        <w:rPr>
          <w:rFonts w:eastAsia="Times New Roman"/>
          <w:szCs w:val="24"/>
        </w:rPr>
      </w:pPr>
      <w:r>
        <w:rPr>
          <w:rFonts w:eastAsia="Times New Roman"/>
          <w:szCs w:val="24"/>
        </w:rPr>
        <w:lastRenderedPageBreak/>
        <w:t>Μάλιστα, χωρίς καμμία ντροπή, προχωρήσατε και προχωράτε στην ολοκλήρωση του εγκλήματος για να χτυπήσετε τη μεγαλύτερη κατάκτηση της εργατικής τάξης, το δικαίωμά της στην απεργία και μάλιστα με υποκρι</w:t>
      </w:r>
      <w:r>
        <w:rPr>
          <w:rFonts w:eastAsia="Times New Roman"/>
          <w:szCs w:val="24"/>
        </w:rPr>
        <w:t xml:space="preserve">τική λογική, λέγοντας ότι </w:t>
      </w:r>
      <w:r>
        <w:rPr>
          <w:rFonts w:eastAsia="Times New Roman"/>
          <w:szCs w:val="24"/>
        </w:rPr>
        <w:t xml:space="preserve">μ’ </w:t>
      </w:r>
      <w:r>
        <w:rPr>
          <w:rFonts w:eastAsia="Times New Roman"/>
          <w:szCs w:val="24"/>
        </w:rPr>
        <w:t>αυτόν τον τρόπο θα διασφαλίσετε τη δημοκρατία και τη συμμετοχή στους χώρους δουλειάς. Ποιον κοροϊδεύετε;</w:t>
      </w:r>
    </w:p>
    <w:p w14:paraId="44482F1A" w14:textId="77777777" w:rsidR="00FC516A" w:rsidRDefault="00EA69A7">
      <w:pPr>
        <w:tabs>
          <w:tab w:val="left" w:pos="2940"/>
        </w:tabs>
        <w:spacing w:line="600" w:lineRule="auto"/>
        <w:ind w:firstLine="720"/>
        <w:jc w:val="both"/>
        <w:rPr>
          <w:rFonts w:eastAsia="Times New Roman"/>
          <w:szCs w:val="24"/>
        </w:rPr>
      </w:pPr>
      <w:r>
        <w:rPr>
          <w:rFonts w:eastAsia="Times New Roman"/>
          <w:szCs w:val="24"/>
        </w:rPr>
        <w:t>Η ρήση του Μαρξ, που επιβεβαιώνεται εκατό φορές σήμερα, είναι ακριβώς ότι η αστική σας δημοκρατία σταματά έξω από τις πύλε</w:t>
      </w:r>
      <w:r>
        <w:rPr>
          <w:rFonts w:eastAsia="Times New Roman"/>
          <w:szCs w:val="24"/>
        </w:rPr>
        <w:t xml:space="preserve">ς των εργοστασίων. Δεν ακούτε για τις μαζικές απολύσεις συνδικαλιστών, απεργών και όλων όσων προσπαθούν να συνδικαλιστούν με την τρομοκρατία που υπάρχει στους χώρους δουλειάς; Γιατί το κάνετε αυτό; Είναι πολύ απλό. Για να βάλετε εμπόδια και επί της ουσίας </w:t>
      </w:r>
      <w:r>
        <w:rPr>
          <w:rFonts w:eastAsia="Times New Roman"/>
          <w:szCs w:val="24"/>
        </w:rPr>
        <w:t>να ακυρώσετε το δικαίωμα των εργαζομένων στην απεργία, γιατί θέλετε μια υποτακτική εργατική τάξη με σκυμμένο το κεφάλι, που να υλοποιεί στο ακέραιο τις απαιτήσεις των αφεντικών.</w:t>
      </w:r>
    </w:p>
    <w:p w14:paraId="44482F1B" w14:textId="77777777" w:rsidR="00FC516A" w:rsidRDefault="00EA69A7">
      <w:pPr>
        <w:tabs>
          <w:tab w:val="left" w:pos="2940"/>
        </w:tabs>
        <w:spacing w:line="600" w:lineRule="auto"/>
        <w:ind w:firstLine="720"/>
        <w:jc w:val="both"/>
        <w:rPr>
          <w:rFonts w:eastAsia="Times New Roman"/>
          <w:szCs w:val="24"/>
        </w:rPr>
      </w:pPr>
      <w:r>
        <w:rPr>
          <w:rFonts w:eastAsia="Times New Roman"/>
          <w:szCs w:val="24"/>
        </w:rPr>
        <w:t>Όμως δεν θα σας κάνουμε το χατίρι ως ΚΚΕ. Δεν θα σας αφήσουμε να υλοποιήσετε α</w:t>
      </w:r>
      <w:r>
        <w:rPr>
          <w:rFonts w:eastAsia="Times New Roman"/>
          <w:szCs w:val="24"/>
        </w:rPr>
        <w:t xml:space="preserve">υτά τα σχέδια και οι απειλές που δημοσιεύονται δεν πρόκειται να μας τρομάξουν. </w:t>
      </w:r>
    </w:p>
    <w:p w14:paraId="44482F1C" w14:textId="77777777" w:rsidR="00FC516A" w:rsidRDefault="00EA69A7">
      <w:pPr>
        <w:tabs>
          <w:tab w:val="left" w:pos="2940"/>
        </w:tabs>
        <w:spacing w:line="600" w:lineRule="auto"/>
        <w:ind w:firstLine="720"/>
        <w:jc w:val="both"/>
        <w:rPr>
          <w:rFonts w:eastAsia="Times New Roman"/>
          <w:szCs w:val="24"/>
        </w:rPr>
      </w:pPr>
      <w:r>
        <w:rPr>
          <w:rFonts w:eastAsia="Times New Roman"/>
          <w:szCs w:val="24"/>
        </w:rPr>
        <w:t xml:space="preserve">Διαβάζω: «Το ΚΚΕ…» -λέει- «…ρέπει προς </w:t>
      </w:r>
      <w:r>
        <w:rPr>
          <w:rFonts w:eastAsia="Times New Roman"/>
          <w:szCs w:val="24"/>
        </w:rPr>
        <w:t xml:space="preserve">ανοικτές </w:t>
      </w:r>
      <w:r>
        <w:rPr>
          <w:rFonts w:eastAsia="Times New Roman"/>
          <w:szCs w:val="24"/>
        </w:rPr>
        <w:t xml:space="preserve">βίαιες συγκρούσεις, προς την υπονόμευση κάθε προσπάθειας να βγει η χώρα από τη χρεοκοπία. Ολισθηρός και επικίνδυνος για τη </w:t>
      </w:r>
      <w:r>
        <w:rPr>
          <w:rFonts w:eastAsia="Times New Roman"/>
          <w:szCs w:val="24"/>
        </w:rPr>
        <w:t>δημοκ</w:t>
      </w:r>
      <w:r>
        <w:rPr>
          <w:rFonts w:eastAsia="Times New Roman"/>
          <w:szCs w:val="24"/>
        </w:rPr>
        <w:t xml:space="preserve">ρατία </w:t>
      </w:r>
      <w:r>
        <w:rPr>
          <w:rFonts w:eastAsia="Times New Roman"/>
          <w:szCs w:val="24"/>
        </w:rPr>
        <w:t xml:space="preserve">είναι ο δρόμος που έχει επιλέξει το ΚΚΕ». Ποιος τα γράφει αυτά; Όχι ο </w:t>
      </w:r>
      <w:proofErr w:type="spellStart"/>
      <w:r>
        <w:rPr>
          <w:rFonts w:eastAsia="Times New Roman"/>
          <w:szCs w:val="24"/>
        </w:rPr>
        <w:t>Τζήμερος</w:t>
      </w:r>
      <w:proofErr w:type="spellEnd"/>
      <w:r>
        <w:rPr>
          <w:rFonts w:eastAsia="Times New Roman"/>
          <w:szCs w:val="24"/>
        </w:rPr>
        <w:t xml:space="preserve"> ή ο Πάσχος </w:t>
      </w:r>
      <w:proofErr w:type="spellStart"/>
      <w:r>
        <w:rPr>
          <w:rFonts w:eastAsia="Times New Roman"/>
          <w:szCs w:val="24"/>
        </w:rPr>
        <w:t>Μανδραβέλης</w:t>
      </w:r>
      <w:proofErr w:type="spellEnd"/>
      <w:r>
        <w:rPr>
          <w:rFonts w:eastAsia="Times New Roman"/>
          <w:szCs w:val="24"/>
        </w:rPr>
        <w:t xml:space="preserve">, αλλά αρθρογράφος </w:t>
      </w:r>
      <w:r>
        <w:rPr>
          <w:rFonts w:eastAsia="Times New Roman"/>
          <w:szCs w:val="24"/>
        </w:rPr>
        <w:lastRenderedPageBreak/>
        <w:t xml:space="preserve">της </w:t>
      </w:r>
      <w:r>
        <w:rPr>
          <w:rFonts w:eastAsia="Times New Roman"/>
          <w:szCs w:val="24"/>
        </w:rPr>
        <w:t>εφημερίδας «Η ΑΥΓΗ»</w:t>
      </w:r>
      <w:r>
        <w:rPr>
          <w:rFonts w:eastAsia="Times New Roman"/>
          <w:szCs w:val="24"/>
        </w:rPr>
        <w:t>. «</w:t>
      </w:r>
      <w:r>
        <w:rPr>
          <w:rFonts w:eastAsia="Times New Roman"/>
          <w:szCs w:val="24"/>
        </w:rPr>
        <w:t>Η ΑΥΓΗ ΤΗΣ ΚΥΡΙΑΚΗΣ</w:t>
      </w:r>
      <w:r>
        <w:rPr>
          <w:rFonts w:eastAsia="Times New Roman"/>
          <w:szCs w:val="24"/>
        </w:rPr>
        <w:t>», 10 Δεκέμβρη, Δημήτρης Χρήστου. Ζήλεψε ο αρθρογράφος αυτός -νέο «λουλούδι»- ακριβώς</w:t>
      </w:r>
      <w:r>
        <w:rPr>
          <w:rFonts w:eastAsia="Times New Roman"/>
          <w:szCs w:val="24"/>
        </w:rPr>
        <w:t xml:space="preserve"> όλο αυτό το παλιό «οπλοστάσιο» το οποίο χρησιμοποιούσαν απέναντι στους κομμουνιστές οι πιο σκοτεινές δυνάμεις του συστήματος.</w:t>
      </w:r>
    </w:p>
    <w:p w14:paraId="44482F1D" w14:textId="77777777" w:rsidR="00FC516A" w:rsidRDefault="00EA69A7">
      <w:pPr>
        <w:tabs>
          <w:tab w:val="left" w:pos="2940"/>
        </w:tabs>
        <w:spacing w:line="600" w:lineRule="auto"/>
        <w:ind w:firstLine="720"/>
        <w:jc w:val="both"/>
        <w:rPr>
          <w:rFonts w:eastAsia="Times New Roman"/>
          <w:szCs w:val="24"/>
        </w:rPr>
      </w:pPr>
      <w:r>
        <w:rPr>
          <w:rFonts w:eastAsia="Times New Roman"/>
          <w:szCs w:val="24"/>
        </w:rPr>
        <w:t xml:space="preserve">Βεβαίως, ο κρατικός προϋπολογισμός δεν μπορεί να μην αποτυπώνει ανάγλυφα τις επιδιώξεις </w:t>
      </w:r>
      <w:r>
        <w:rPr>
          <w:rFonts w:eastAsia="Times New Roman"/>
          <w:szCs w:val="24"/>
        </w:rPr>
        <w:t>της Κυβέρνησης</w:t>
      </w:r>
      <w:r>
        <w:rPr>
          <w:rFonts w:eastAsia="Times New Roman"/>
          <w:szCs w:val="24"/>
        </w:rPr>
        <w:t>, όπως η δημοσιονομική εξυγ</w:t>
      </w:r>
      <w:r>
        <w:rPr>
          <w:rFonts w:eastAsia="Times New Roman"/>
          <w:szCs w:val="24"/>
        </w:rPr>
        <w:t xml:space="preserve">ίανση, η προώθηση των καπιταλιστικών αναδιαρθρώσεων, που σημαίνουν νέα δεινά για τον λαό. </w:t>
      </w:r>
    </w:p>
    <w:p w14:paraId="44482F1E" w14:textId="77777777" w:rsidR="00FC516A" w:rsidRDefault="00EA69A7">
      <w:pPr>
        <w:tabs>
          <w:tab w:val="left" w:pos="2940"/>
        </w:tabs>
        <w:spacing w:line="600" w:lineRule="auto"/>
        <w:ind w:firstLine="720"/>
        <w:jc w:val="both"/>
        <w:rPr>
          <w:rFonts w:eastAsia="Times New Roman"/>
          <w:szCs w:val="24"/>
        </w:rPr>
      </w:pPr>
      <w:r>
        <w:rPr>
          <w:rFonts w:eastAsia="Times New Roman"/>
          <w:szCs w:val="24"/>
        </w:rPr>
        <w:t>Αυτό φαίνεται πολύ καθαρά μόνο και μόνο αν αναγνώσουμε ορισμένα από τα βασικά στοιχεία του κρατικού προϋπολογισμού.</w:t>
      </w:r>
    </w:p>
    <w:p w14:paraId="44482F1F" w14:textId="77777777" w:rsidR="00FC516A" w:rsidRDefault="00EA69A7">
      <w:pPr>
        <w:tabs>
          <w:tab w:val="left" w:pos="2940"/>
        </w:tabs>
        <w:spacing w:line="600" w:lineRule="auto"/>
        <w:ind w:firstLine="720"/>
        <w:jc w:val="both"/>
        <w:rPr>
          <w:rFonts w:eastAsia="Times New Roman"/>
          <w:szCs w:val="24"/>
        </w:rPr>
      </w:pPr>
      <w:r>
        <w:rPr>
          <w:rFonts w:eastAsia="Times New Roman"/>
          <w:szCs w:val="24"/>
        </w:rPr>
        <w:t xml:space="preserve">Στο σκέλος των εσόδων τι έχουμε; Προβλέπεται για </w:t>
      </w:r>
      <w:r>
        <w:rPr>
          <w:rFonts w:eastAsia="Times New Roman"/>
          <w:szCs w:val="24"/>
        </w:rPr>
        <w:t xml:space="preserve">το 2018 αύξηση των εσόδων από τη φορολογία των φυσικών προσώπων, δηλαδή των λαϊκών νοικοκυριών, κατά 460 εκατομμύρια ευρώ. Και αυτό θα προέλθει μέσα από την κατάργηση της έκπτωσης του 1,5% στην προκαταβολή του φόρου εισοδήματος από μισθωτή εργασία και από </w:t>
      </w:r>
      <w:r>
        <w:rPr>
          <w:rFonts w:eastAsia="Times New Roman"/>
          <w:szCs w:val="24"/>
        </w:rPr>
        <w:t>τις συντάξεις -που ουσιαστικά τους μισθωτούς, τους εργαζόμενους και τους συνταξιούχους χτυπάει αυτό- και κατάργηση της έκπτωσης για τις ιατρικές δαπάνες.</w:t>
      </w:r>
    </w:p>
    <w:p w14:paraId="44482F20" w14:textId="77777777" w:rsidR="00FC516A" w:rsidRDefault="00EA69A7">
      <w:pPr>
        <w:tabs>
          <w:tab w:val="left" w:pos="2940"/>
        </w:tabs>
        <w:spacing w:line="600" w:lineRule="auto"/>
        <w:ind w:firstLine="720"/>
        <w:jc w:val="both"/>
        <w:rPr>
          <w:rFonts w:eastAsia="Times New Roman"/>
          <w:szCs w:val="24"/>
        </w:rPr>
      </w:pPr>
      <w:r>
        <w:rPr>
          <w:rFonts w:eastAsia="Times New Roman"/>
          <w:szCs w:val="24"/>
        </w:rPr>
        <w:t>Προβλέπεται, επίσης, αύξηση των εσόδων από τη φορολογία ακίνητης περιουσίας κατά 180 εκατομμύρια ευρώ.</w:t>
      </w:r>
      <w:r>
        <w:rPr>
          <w:rFonts w:eastAsia="Times New Roman"/>
          <w:szCs w:val="24"/>
        </w:rPr>
        <w:t xml:space="preserve"> Στο πλαίσιο ακριβώς της τρίτης αξιολόγησης θέλετε να διευρύνετε τη βάση υπολογισμού της ακίνητης περιουσίας και άρα να χτυπήσετε ακόμη περισσότερο τη μικρή ακίνητη περιουσία.</w:t>
      </w:r>
    </w:p>
    <w:p w14:paraId="44482F21" w14:textId="77777777" w:rsidR="00FC516A" w:rsidRDefault="00EA69A7">
      <w:pPr>
        <w:tabs>
          <w:tab w:val="left" w:pos="2940"/>
        </w:tabs>
        <w:spacing w:line="600" w:lineRule="auto"/>
        <w:ind w:firstLine="720"/>
        <w:jc w:val="both"/>
        <w:rPr>
          <w:rFonts w:eastAsia="Times New Roman"/>
          <w:szCs w:val="24"/>
        </w:rPr>
      </w:pPr>
      <w:r>
        <w:rPr>
          <w:rFonts w:eastAsia="Times New Roman"/>
          <w:szCs w:val="24"/>
        </w:rPr>
        <w:lastRenderedPageBreak/>
        <w:t>Τρίτη πηγή αύξησης των εσόδων είναι από τους έμμεσους φόρους</w:t>
      </w:r>
      <w:r>
        <w:rPr>
          <w:rFonts w:eastAsia="Times New Roman"/>
          <w:szCs w:val="24"/>
        </w:rPr>
        <w:t xml:space="preserve"> -</w:t>
      </w:r>
      <w:r>
        <w:rPr>
          <w:rFonts w:eastAsia="Times New Roman"/>
          <w:szCs w:val="24"/>
        </w:rPr>
        <w:t>τους πιο αντιλαϊκο</w:t>
      </w:r>
      <w:r>
        <w:rPr>
          <w:rFonts w:eastAsia="Times New Roman"/>
          <w:szCs w:val="24"/>
        </w:rPr>
        <w:t>ύς</w:t>
      </w:r>
      <w:r>
        <w:rPr>
          <w:rFonts w:eastAsia="Times New Roman"/>
          <w:szCs w:val="24"/>
        </w:rPr>
        <w:t>-</w:t>
      </w:r>
      <w:r>
        <w:rPr>
          <w:rFonts w:eastAsia="Times New Roman"/>
          <w:szCs w:val="24"/>
        </w:rPr>
        <w:t xml:space="preserve"> τους φόρους στην κατανάλωση, του ΦΠΑ, κατά 500 εκατομμύρια ευρώ. </w:t>
      </w:r>
    </w:p>
    <w:p w14:paraId="44482F22" w14:textId="77777777" w:rsidR="00FC516A" w:rsidRDefault="00EA69A7">
      <w:pPr>
        <w:tabs>
          <w:tab w:val="left" w:pos="2940"/>
        </w:tabs>
        <w:spacing w:line="600" w:lineRule="auto"/>
        <w:ind w:firstLine="720"/>
        <w:jc w:val="both"/>
        <w:rPr>
          <w:rFonts w:eastAsia="Times New Roman"/>
          <w:szCs w:val="24"/>
        </w:rPr>
      </w:pPr>
      <w:r>
        <w:rPr>
          <w:rFonts w:eastAsia="Times New Roman"/>
          <w:szCs w:val="24"/>
        </w:rPr>
        <w:t>Εργαλείο επιτυχίας είναι και η κατάργηση του μειωμένου ΦΠΑ στα τριάντα δύο εναπομείναντα νησιά του Αιγαίου.</w:t>
      </w:r>
    </w:p>
    <w:p w14:paraId="44482F23" w14:textId="77777777" w:rsidR="00FC516A" w:rsidRDefault="00EA69A7">
      <w:pPr>
        <w:tabs>
          <w:tab w:val="left" w:pos="2940"/>
        </w:tabs>
        <w:spacing w:line="600" w:lineRule="auto"/>
        <w:ind w:firstLine="720"/>
        <w:jc w:val="both"/>
        <w:rPr>
          <w:rFonts w:eastAsia="Times New Roman"/>
          <w:szCs w:val="24"/>
        </w:rPr>
      </w:pPr>
      <w:r>
        <w:rPr>
          <w:rFonts w:eastAsia="Times New Roman"/>
          <w:szCs w:val="24"/>
        </w:rPr>
        <w:t>Άρα, όλο αυτό μας οδηγεί σε μια επιβάρυνση 1,15 δισεκατομμυρίων ευρώ για το 20</w:t>
      </w:r>
      <w:r>
        <w:rPr>
          <w:rFonts w:eastAsia="Times New Roman"/>
          <w:szCs w:val="24"/>
        </w:rPr>
        <w:t>18, που θα κληθούν να πληρώσουν κατά κύριο λόγο τα λαϊκά στρώματα.</w:t>
      </w:r>
    </w:p>
    <w:p w14:paraId="44482F24" w14:textId="77777777" w:rsidR="00FC516A" w:rsidRDefault="00EA69A7">
      <w:pPr>
        <w:tabs>
          <w:tab w:val="left" w:pos="2940"/>
        </w:tabs>
        <w:spacing w:line="600" w:lineRule="auto"/>
        <w:ind w:firstLine="720"/>
        <w:jc w:val="both"/>
        <w:rPr>
          <w:rFonts w:eastAsia="Times New Roman"/>
          <w:szCs w:val="24"/>
        </w:rPr>
      </w:pPr>
      <w:r>
        <w:rPr>
          <w:rFonts w:eastAsia="Times New Roman"/>
          <w:szCs w:val="24"/>
        </w:rPr>
        <w:t>Όμως, τα φορολογικά έσοδα προβλέπονται αυξημένα μόνο κατά 950 εκατομμύρια. Αυτά τα 200 εκατομμύρια χαθήκανε στον δρόμο ή τα δώσατε με φοροαπαλλαγές και μειώσεις φορολογίας σε κάποιους; Βεβα</w:t>
      </w:r>
      <w:r>
        <w:rPr>
          <w:rFonts w:eastAsia="Times New Roman"/>
          <w:szCs w:val="24"/>
        </w:rPr>
        <w:t xml:space="preserve">ίως, η φορολογία των νομικών προσώπων, των επιχειρήσεων μειώνεται για το 2018 και μάλιστα σε μια περίοδο που εσείς οι ίδιοι λέτε -και η </w:t>
      </w:r>
      <w:r>
        <w:rPr>
          <w:rFonts w:eastAsia="Times New Roman"/>
          <w:szCs w:val="24"/>
        </w:rPr>
        <w:t xml:space="preserve">κ. </w:t>
      </w:r>
      <w:proofErr w:type="spellStart"/>
      <w:r>
        <w:rPr>
          <w:rFonts w:eastAsia="Times New Roman"/>
          <w:szCs w:val="24"/>
        </w:rPr>
        <w:t>Παπανάτσιου</w:t>
      </w:r>
      <w:proofErr w:type="spellEnd"/>
      <w:r>
        <w:rPr>
          <w:rFonts w:eastAsia="Times New Roman"/>
          <w:szCs w:val="24"/>
        </w:rPr>
        <w:t xml:space="preserve"> το είπε- ότι αυξάνεται ο τζίρος τους και η κερδοφορία τους και αντί να έχουν αυξημένη συμμετοχή, μειώνετα</w:t>
      </w:r>
      <w:r>
        <w:rPr>
          <w:rFonts w:eastAsia="Times New Roman"/>
          <w:szCs w:val="24"/>
        </w:rPr>
        <w:t xml:space="preserve">ι η συμμετοχή τους στα φορολογικά έσοδα. Πώς γίνεται αυτό το μαγικό; Πώς το καταφέρνετε και το κάνετε; </w:t>
      </w:r>
    </w:p>
    <w:p w14:paraId="44482F25" w14:textId="77777777" w:rsidR="00FC516A" w:rsidRDefault="00EA69A7">
      <w:pPr>
        <w:tabs>
          <w:tab w:val="left" w:pos="2940"/>
        </w:tabs>
        <w:spacing w:line="600" w:lineRule="auto"/>
        <w:ind w:firstLine="720"/>
        <w:jc w:val="both"/>
        <w:rPr>
          <w:rFonts w:eastAsia="Times New Roman" w:cs="Times New Roman"/>
          <w:szCs w:val="24"/>
        </w:rPr>
      </w:pPr>
      <w:r>
        <w:rPr>
          <w:rFonts w:eastAsia="Times New Roman"/>
          <w:szCs w:val="24"/>
        </w:rPr>
        <w:t>Όμως, τουλάχιστον</w:t>
      </w:r>
      <w:r>
        <w:rPr>
          <w:rFonts w:eastAsia="Times New Roman"/>
          <w:szCs w:val="24"/>
        </w:rPr>
        <w:t>,</w:t>
      </w:r>
      <w:r>
        <w:rPr>
          <w:rFonts w:eastAsia="Times New Roman"/>
          <w:szCs w:val="24"/>
        </w:rPr>
        <w:t xml:space="preserve"> υπάρχουν και μέτρα τα οποία είναι άμεσα υλοποιήσιμα, όπως η μείωση της τηλεοπτικής διαφημιστικής δαπάνης από το 20% στο 5% -δώρο στου</w:t>
      </w:r>
      <w:r>
        <w:rPr>
          <w:rFonts w:eastAsia="Times New Roman"/>
          <w:szCs w:val="24"/>
        </w:rPr>
        <w:t xml:space="preserve">ς </w:t>
      </w:r>
      <w:proofErr w:type="spellStart"/>
      <w:r>
        <w:rPr>
          <w:rFonts w:eastAsia="Times New Roman"/>
          <w:szCs w:val="24"/>
        </w:rPr>
        <w:t>καναλάρχες</w:t>
      </w:r>
      <w:proofErr w:type="spellEnd"/>
      <w:r>
        <w:rPr>
          <w:rFonts w:eastAsia="Times New Roman"/>
          <w:szCs w:val="24"/>
        </w:rPr>
        <w:t xml:space="preserve">, που κατά τα άλλα τους κυνηγάτε!- ή όπως η εξαγγελία της </w:t>
      </w:r>
      <w:r>
        <w:rPr>
          <w:rFonts w:eastAsia="Times New Roman"/>
          <w:szCs w:val="24"/>
        </w:rPr>
        <w:t xml:space="preserve">κ. </w:t>
      </w:r>
      <w:proofErr w:type="spellStart"/>
      <w:r>
        <w:rPr>
          <w:rFonts w:eastAsia="Times New Roman"/>
          <w:szCs w:val="24"/>
        </w:rPr>
        <w:t>Παπανάτσιου</w:t>
      </w:r>
      <w:proofErr w:type="spellEnd"/>
      <w:r>
        <w:rPr>
          <w:rFonts w:eastAsia="Times New Roman"/>
          <w:szCs w:val="24"/>
        </w:rPr>
        <w:t xml:space="preserve"> στην </w:t>
      </w:r>
      <w:r>
        <w:rPr>
          <w:rFonts w:eastAsia="Times New Roman"/>
          <w:szCs w:val="24"/>
        </w:rPr>
        <w:t xml:space="preserve">επιτροπή </w:t>
      </w:r>
      <w:r>
        <w:rPr>
          <w:rFonts w:eastAsia="Times New Roman"/>
          <w:szCs w:val="24"/>
        </w:rPr>
        <w:t>πάλι, που είπε ότι «συμφωνήσαμε να μειωθεί ο συντελεστής φορολογίας στις επιχειρήσεις από το 29% στο 26%».</w:t>
      </w:r>
    </w:p>
    <w:p w14:paraId="44482F26" w14:textId="77777777" w:rsidR="00FC516A" w:rsidRDefault="00EA69A7">
      <w:pPr>
        <w:tabs>
          <w:tab w:val="left" w:pos="2940"/>
        </w:tabs>
        <w:spacing w:line="600" w:lineRule="auto"/>
        <w:ind w:firstLine="720"/>
        <w:jc w:val="both"/>
        <w:rPr>
          <w:rFonts w:eastAsia="Times New Roman" w:cs="Times New Roman"/>
          <w:szCs w:val="24"/>
        </w:rPr>
      </w:pPr>
      <w:r>
        <w:rPr>
          <w:rFonts w:eastAsia="Times New Roman" w:cs="Times New Roman"/>
          <w:szCs w:val="24"/>
        </w:rPr>
        <w:lastRenderedPageBreak/>
        <w:t xml:space="preserve">Ποιος θα πληρώσει τα σπασμένα αυτής της μείωσης; Γιατί οι δημοσιονομικοί στόχοι παραμένουν σταθεροί, τα πρωτογενή πλεονάσματα είναι εδώ. Όποιον απαλλάσσετε, τα πληρώνει άλλος. Άρα, τα παίρνετε από τον λαό και τα δίνετε στις επιχειρήσεις. </w:t>
      </w:r>
    </w:p>
    <w:p w14:paraId="44482F27" w14:textId="77777777" w:rsidR="00FC516A" w:rsidRDefault="00EA69A7">
      <w:pPr>
        <w:spacing w:after="0" w:line="600" w:lineRule="auto"/>
        <w:ind w:firstLine="720"/>
        <w:jc w:val="both"/>
        <w:rPr>
          <w:rFonts w:eastAsia="Times New Roman" w:cs="Times New Roman"/>
          <w:szCs w:val="24"/>
        </w:rPr>
      </w:pPr>
      <w:r>
        <w:rPr>
          <w:rFonts w:eastAsia="Times New Roman" w:cs="Times New Roman"/>
          <w:szCs w:val="24"/>
        </w:rPr>
        <w:t>Όμως, ας πάμε και</w:t>
      </w:r>
      <w:r>
        <w:rPr>
          <w:rFonts w:eastAsia="Times New Roman" w:cs="Times New Roman"/>
          <w:szCs w:val="24"/>
        </w:rPr>
        <w:t xml:space="preserve"> στο σκέλος των δαπανών: Μειώνονται οι δαπάνες για ασφάλιση, περίθαλψη και κοινωνική προστασία κατά 1,6 δισεκατομμύρια ευρώ. Μειώνεται η χρηματοδότηση του ΕΟΠΥΥ κατά 68% σε σχέση με το 2017, δηλαδή κατά 214 εκατομμύρια. Μειώνεται η χρηματοδότηση στα νοσοκο</w:t>
      </w:r>
      <w:r>
        <w:rPr>
          <w:rFonts w:eastAsia="Times New Roman" w:cs="Times New Roman"/>
          <w:szCs w:val="24"/>
        </w:rPr>
        <w:t xml:space="preserve">μεία κατά 28%, δηλαδή κατά 370 εκατομμύρια. Και τι λέτε; Αυτή η μείωση θα αντικατασταθεί από την αύξηση της χρηματοδότησης των ασφαλιστικών ταμείων. </w:t>
      </w:r>
    </w:p>
    <w:p w14:paraId="44482F28" w14:textId="77777777" w:rsidR="00FC516A" w:rsidRDefault="00EA69A7">
      <w:pPr>
        <w:spacing w:after="0" w:line="600" w:lineRule="auto"/>
        <w:ind w:firstLine="720"/>
        <w:jc w:val="both"/>
        <w:rPr>
          <w:rFonts w:eastAsia="Times New Roman" w:cs="Times New Roman"/>
          <w:szCs w:val="24"/>
        </w:rPr>
      </w:pPr>
      <w:r>
        <w:rPr>
          <w:rFonts w:eastAsia="Times New Roman" w:cs="Times New Roman"/>
          <w:szCs w:val="24"/>
        </w:rPr>
        <w:t>Επί της ουσίας, δηλαδή, τα νοσοκομεία θα πρέπει να λειτουργούν στις πλάτες των άμεσα ασφαλισμένων είτε μέσ</w:t>
      </w:r>
      <w:r>
        <w:rPr>
          <w:rFonts w:eastAsia="Times New Roman" w:cs="Times New Roman"/>
          <w:szCs w:val="24"/>
        </w:rPr>
        <w:t xml:space="preserve">ω των ασφαλιστικών τους εισφορών είτε μέσω της ίδιας συμμετοχής των ασφαλισμένων, του λαού, με το μεγαλύτερο χαράτσι που θα πληρώνουν. </w:t>
      </w:r>
    </w:p>
    <w:p w14:paraId="44482F29" w14:textId="77777777" w:rsidR="00FC516A" w:rsidRDefault="00EA69A7">
      <w:pPr>
        <w:spacing w:after="0" w:line="600" w:lineRule="auto"/>
        <w:ind w:firstLine="720"/>
        <w:jc w:val="both"/>
        <w:rPr>
          <w:rFonts w:eastAsia="Times New Roman" w:cs="Times New Roman"/>
          <w:szCs w:val="24"/>
        </w:rPr>
      </w:pPr>
      <w:r>
        <w:rPr>
          <w:rFonts w:eastAsia="Times New Roman" w:cs="Times New Roman"/>
          <w:szCs w:val="24"/>
        </w:rPr>
        <w:t>Εξαϋλώνεται το ΕΚΑΣ το 2018, για να καταργηθεί επί της ουσίας οριστικά το 2019. Το ΕΚΑΣ ποιος το έπαιρνε; Ο χαμηλοσυνταξ</w:t>
      </w:r>
      <w:r>
        <w:rPr>
          <w:rFonts w:eastAsia="Times New Roman" w:cs="Times New Roman"/>
          <w:szCs w:val="24"/>
        </w:rPr>
        <w:t xml:space="preserve">ιούχος! </w:t>
      </w:r>
    </w:p>
    <w:p w14:paraId="44482F2A" w14:textId="77777777" w:rsidR="00FC516A" w:rsidRDefault="00EA69A7">
      <w:pPr>
        <w:spacing w:after="0" w:line="600" w:lineRule="auto"/>
        <w:ind w:firstLine="720"/>
        <w:jc w:val="both"/>
        <w:rPr>
          <w:rFonts w:eastAsia="Times New Roman" w:cs="Times New Roman"/>
          <w:szCs w:val="24"/>
        </w:rPr>
      </w:pPr>
      <w:r>
        <w:rPr>
          <w:rFonts w:eastAsia="Times New Roman" w:cs="Times New Roman"/>
          <w:szCs w:val="24"/>
        </w:rPr>
        <w:t xml:space="preserve">Πετσοκόβεται στο μισό το επίδομα θέρμανσης. Διατηρείται στο ίδιο κονδύλι το πενιχρό επίδομα ανεργίας που το παίρνουν ελάχιστοι και προκλητικά την ίδια στιγμή αυξάνεται κατά 100 εκατομμύρια το κονδύλι που δίνει ο ΟΑΕΔ για τα «προγράμματα </w:t>
      </w:r>
      <w:r>
        <w:rPr>
          <w:rFonts w:eastAsia="Times New Roman" w:cs="Times New Roman"/>
          <w:szCs w:val="24"/>
        </w:rPr>
        <w:lastRenderedPageBreak/>
        <w:t>ενεργητική</w:t>
      </w:r>
      <w:r>
        <w:rPr>
          <w:rFonts w:eastAsia="Times New Roman" w:cs="Times New Roman"/>
          <w:szCs w:val="24"/>
        </w:rPr>
        <w:t>ς απασχόλησης», όπως τα λέτε. Δηλαδή δίνεται ζεστό χρήμα στους κεφαλαιοκράτες</w:t>
      </w:r>
      <w:r>
        <w:rPr>
          <w:rFonts w:eastAsia="Times New Roman" w:cs="Times New Roman"/>
          <w:szCs w:val="24"/>
        </w:rPr>
        <w:t xml:space="preserve"> -</w:t>
      </w:r>
      <w:r>
        <w:rPr>
          <w:rFonts w:eastAsia="Times New Roman" w:cs="Times New Roman"/>
          <w:szCs w:val="24"/>
        </w:rPr>
        <w:t>είτε άμεσα είτε έμμεσα</w:t>
      </w:r>
      <w:r>
        <w:rPr>
          <w:rFonts w:eastAsia="Times New Roman" w:cs="Times New Roman"/>
          <w:szCs w:val="24"/>
        </w:rPr>
        <w:t xml:space="preserve">- </w:t>
      </w:r>
      <w:r>
        <w:rPr>
          <w:rFonts w:eastAsia="Times New Roman" w:cs="Times New Roman"/>
          <w:szCs w:val="24"/>
        </w:rPr>
        <w:t xml:space="preserve">παρέχοντάς τους φτηνή ή και τζάμπα εργατική δύναμη με τα χρήματα των εργαζομένων, με τα χρήματα των ασφαλισμένων, γιατί από </w:t>
      </w:r>
      <w:r>
        <w:rPr>
          <w:rFonts w:eastAsia="Times New Roman" w:cs="Times New Roman"/>
          <w:szCs w:val="24"/>
        </w:rPr>
        <w:t>‘</w:t>
      </w:r>
      <w:proofErr w:type="spellStart"/>
      <w:r>
        <w:rPr>
          <w:rFonts w:eastAsia="Times New Roman" w:cs="Times New Roman"/>
          <w:szCs w:val="24"/>
        </w:rPr>
        <w:t>κεί</w:t>
      </w:r>
      <w:proofErr w:type="spellEnd"/>
      <w:r>
        <w:rPr>
          <w:rFonts w:eastAsia="Times New Roman" w:cs="Times New Roman"/>
          <w:szCs w:val="24"/>
        </w:rPr>
        <w:t xml:space="preserve"> </w:t>
      </w:r>
      <w:r>
        <w:rPr>
          <w:rFonts w:eastAsia="Times New Roman" w:cs="Times New Roman"/>
          <w:szCs w:val="24"/>
        </w:rPr>
        <w:t>προκύπτει η χρηματοδότησ</w:t>
      </w:r>
      <w:r>
        <w:rPr>
          <w:rFonts w:eastAsia="Times New Roman" w:cs="Times New Roman"/>
          <w:szCs w:val="24"/>
        </w:rPr>
        <w:t xml:space="preserve">η του ΟΑΕΔ. Αντί δηλαδή να τα δώσετε στους άνεργους μέσα από την αύξηση του επιδόματος ανεργίας, δίνετε νέο πεσκέσι στους επιχειρηματικούς ομίλους για φθηνή εργατική δύναμη. </w:t>
      </w:r>
    </w:p>
    <w:p w14:paraId="44482F2B" w14:textId="77777777" w:rsidR="00FC516A" w:rsidRDefault="00EA69A7">
      <w:pPr>
        <w:spacing w:after="0" w:line="600" w:lineRule="auto"/>
        <w:ind w:firstLine="720"/>
        <w:jc w:val="both"/>
        <w:rPr>
          <w:rFonts w:eastAsia="Times New Roman" w:cs="Times New Roman"/>
          <w:szCs w:val="24"/>
        </w:rPr>
      </w:pPr>
      <w:r>
        <w:rPr>
          <w:rFonts w:eastAsia="Times New Roman" w:cs="Times New Roman"/>
          <w:szCs w:val="24"/>
        </w:rPr>
        <w:t>Τρίτο στοιχείο του προϋπολογισμού είναι το Πρόγραμμα Δημοσίων Επενδύσεων, που είν</w:t>
      </w:r>
      <w:r>
        <w:rPr>
          <w:rFonts w:eastAsia="Times New Roman" w:cs="Times New Roman"/>
          <w:szCs w:val="24"/>
        </w:rPr>
        <w:t xml:space="preserve">αι προσαρμοσμένο στην υλοποίηση του ΕΣΠΑ, το οποίο  βεβαίως υλοποιεί την αντιδραστική πολιτική της Ευρωπαϊκής Ένωσης και στηρίζει τις επιχειρηματικές δραστηριότητες του μεγάλου κεφαλαίου. </w:t>
      </w:r>
    </w:p>
    <w:p w14:paraId="44482F2C" w14:textId="77777777" w:rsidR="00FC516A" w:rsidRDefault="00EA69A7">
      <w:pPr>
        <w:spacing w:after="0" w:line="600" w:lineRule="auto"/>
        <w:ind w:firstLine="720"/>
        <w:jc w:val="both"/>
        <w:rPr>
          <w:rFonts w:eastAsia="Times New Roman" w:cs="Times New Roman"/>
          <w:szCs w:val="24"/>
        </w:rPr>
      </w:pPr>
      <w:r>
        <w:rPr>
          <w:rFonts w:eastAsia="Times New Roman" w:cs="Times New Roman"/>
          <w:szCs w:val="24"/>
        </w:rPr>
        <w:t>Όμως και το υπόλοιπο, το εθνικό σκέλος, το διαθέτετε επί της ουσίας</w:t>
      </w:r>
      <w:r>
        <w:rPr>
          <w:rFonts w:eastAsia="Times New Roman" w:cs="Times New Roman"/>
          <w:szCs w:val="24"/>
        </w:rPr>
        <w:t xml:space="preserve"> κατά προτεραιότητα στο να διαμορφωθούν οι υποδομές αυτές που σήμερα είναι απαραίτητες και κατά προτεραιότητα εξυπηρετούν τις ανάγκες του κεφαλαίου από την άποψη της κερδοφορίας, για την κατασκευή και για τη χρήση οδικών αξόνων, ενώ αντίθετα υποδομές που ε</w:t>
      </w:r>
      <w:r>
        <w:rPr>
          <w:rFonts w:eastAsia="Times New Roman" w:cs="Times New Roman"/>
          <w:szCs w:val="24"/>
        </w:rPr>
        <w:t xml:space="preserve">ίναι απαραίτητες για την προστασία και την ικανοποίηση των αναγκών του ελληνικού λαού τις μεταφέρετε στις καλένδες. </w:t>
      </w:r>
    </w:p>
    <w:p w14:paraId="44482F2D" w14:textId="77777777" w:rsidR="00FC516A" w:rsidRDefault="00EA69A7">
      <w:pPr>
        <w:spacing w:after="0" w:line="600" w:lineRule="auto"/>
        <w:ind w:firstLine="720"/>
        <w:jc w:val="both"/>
        <w:rPr>
          <w:rFonts w:eastAsia="Times New Roman" w:cs="Times New Roman"/>
          <w:szCs w:val="24"/>
        </w:rPr>
      </w:pPr>
      <w:r>
        <w:rPr>
          <w:rFonts w:eastAsia="Times New Roman" w:cs="Times New Roman"/>
          <w:szCs w:val="24"/>
        </w:rPr>
        <w:t xml:space="preserve">Σας είχαμε ρωτήσει μετ’ επιτάσεως στην </w:t>
      </w:r>
      <w:r>
        <w:rPr>
          <w:rFonts w:eastAsia="Times New Roman" w:cs="Times New Roman"/>
          <w:szCs w:val="24"/>
        </w:rPr>
        <w:t>επιτροπή</w:t>
      </w:r>
      <w:r>
        <w:rPr>
          <w:rFonts w:eastAsia="Times New Roman" w:cs="Times New Roman"/>
          <w:szCs w:val="24"/>
        </w:rPr>
        <w:t>: Πού είναι αυτό το αυξημένο κονδύλι που υποσχέθηκε ο Πρωθυπουργός για την αντιπλημμυρική πρ</w:t>
      </w:r>
      <w:r>
        <w:rPr>
          <w:rFonts w:eastAsia="Times New Roman" w:cs="Times New Roman"/>
          <w:szCs w:val="24"/>
        </w:rPr>
        <w:t>οστα</w:t>
      </w:r>
      <w:r>
        <w:rPr>
          <w:rFonts w:eastAsia="Times New Roman" w:cs="Times New Roman"/>
          <w:szCs w:val="24"/>
        </w:rPr>
        <w:lastRenderedPageBreak/>
        <w:t xml:space="preserve">σία; Σε ποιον κωδικό το κρύβετε; Δεν μας απαντήσατε στην </w:t>
      </w:r>
      <w:r>
        <w:rPr>
          <w:rFonts w:eastAsia="Times New Roman" w:cs="Times New Roman"/>
          <w:szCs w:val="24"/>
        </w:rPr>
        <w:t>επιτροπή</w:t>
      </w:r>
      <w:r>
        <w:rPr>
          <w:rFonts w:eastAsia="Times New Roman" w:cs="Times New Roman"/>
          <w:szCs w:val="24"/>
        </w:rPr>
        <w:t xml:space="preserve">. Θα μας απαντήσετε στην Ολομέλεια; Από πού προκύπτει αύξηση της χρηματοδότησης για αντιπλημμυρικά έργα; Δεν το βρίσκουμε πουθενά, δεν προκύπτει από πουθενά. </w:t>
      </w:r>
    </w:p>
    <w:p w14:paraId="44482F2E" w14:textId="77777777" w:rsidR="00FC516A" w:rsidRDefault="00EA69A7">
      <w:pPr>
        <w:spacing w:after="0" w:line="600" w:lineRule="auto"/>
        <w:ind w:firstLine="720"/>
        <w:jc w:val="both"/>
        <w:rPr>
          <w:rFonts w:eastAsia="Times New Roman" w:cs="Times New Roman"/>
          <w:szCs w:val="24"/>
        </w:rPr>
      </w:pPr>
      <w:r>
        <w:rPr>
          <w:rFonts w:eastAsia="Times New Roman" w:cs="Times New Roman"/>
          <w:szCs w:val="24"/>
        </w:rPr>
        <w:t>Και βεβαίως μέσα στο πλαίσιο</w:t>
      </w:r>
      <w:r>
        <w:rPr>
          <w:rFonts w:eastAsia="Times New Roman" w:cs="Times New Roman"/>
          <w:szCs w:val="24"/>
        </w:rPr>
        <w:t xml:space="preserve"> του κρατικού προϋπολογισμού επιταχύνετε τις ιδιωτικοποιήσεις στα 2,7 δισεκατομμύρια ευρώ, μία αύξηση κατά 1,1 δισεκατομμύρια, με την ιδιωτικοποίηση των δημόσιων επιχειρήσεων που δραστηριοποιούνται στον τομέα της ενέργειας και των μεταφορών. </w:t>
      </w:r>
    </w:p>
    <w:p w14:paraId="44482F2F" w14:textId="77777777" w:rsidR="00FC516A" w:rsidRDefault="00EA69A7">
      <w:pPr>
        <w:spacing w:after="0" w:line="600" w:lineRule="auto"/>
        <w:ind w:firstLine="720"/>
        <w:jc w:val="both"/>
        <w:rPr>
          <w:rFonts w:eastAsia="Times New Roman" w:cs="Times New Roman"/>
          <w:szCs w:val="24"/>
        </w:rPr>
      </w:pPr>
      <w:r>
        <w:rPr>
          <w:rFonts w:eastAsia="Times New Roman" w:cs="Times New Roman"/>
          <w:szCs w:val="24"/>
        </w:rPr>
        <w:t>Το αποτέλεσμα</w:t>
      </w:r>
      <w:r>
        <w:rPr>
          <w:rFonts w:eastAsia="Times New Roman" w:cs="Times New Roman"/>
          <w:szCs w:val="24"/>
        </w:rPr>
        <w:t xml:space="preserve"> είναι η εκτίναξη του «ματωμένου» πρωτογενούς πλεονάσματος στα 7 δισεκατομμύρια από 4,4 που ήταν φέτος, δηλαδή μία αύξηση 63%. Αυτό θα το επιτύχετε με την αύξηση της φορολογίας, με τις περικοπές στις δαπάνες, αλλά και με τα πλεονάσματα. </w:t>
      </w:r>
    </w:p>
    <w:p w14:paraId="44482F30" w14:textId="77777777" w:rsidR="00FC516A" w:rsidRDefault="00EA69A7">
      <w:pPr>
        <w:spacing w:after="0" w:line="600" w:lineRule="auto"/>
        <w:ind w:firstLine="720"/>
        <w:jc w:val="both"/>
        <w:rPr>
          <w:rFonts w:eastAsia="Times New Roman" w:cs="Times New Roman"/>
          <w:szCs w:val="24"/>
        </w:rPr>
      </w:pPr>
      <w:r>
        <w:rPr>
          <w:rFonts w:eastAsia="Times New Roman" w:cs="Times New Roman"/>
          <w:szCs w:val="24"/>
        </w:rPr>
        <w:t xml:space="preserve">Έχουν πλεονάσματα </w:t>
      </w:r>
      <w:r>
        <w:rPr>
          <w:rFonts w:eastAsia="Times New Roman" w:cs="Times New Roman"/>
          <w:szCs w:val="24"/>
        </w:rPr>
        <w:t>τα νοσοκομεία, την ίδια στιγμή που δεν μπορούν να λειτουργήσουν. Επιτυγχάνετε πλεονάσματα στα ασφαλιστικά ταμεία κατά 1,8 δισεκατομμύρια ευρώ, μέσα από τη μείωση των συντάξεων και από τη μείωση των παροχών, για να επιστρέψετε μέσα από αυτά τα «ματωμένα» πρ</w:t>
      </w:r>
      <w:r>
        <w:rPr>
          <w:rFonts w:eastAsia="Times New Roman" w:cs="Times New Roman"/>
          <w:szCs w:val="24"/>
        </w:rPr>
        <w:t xml:space="preserve">ωτογενή πλεονάσματα ορισμένα «ψίχουλα». Δηλαδή καλείτε τους φτωχούς να πληρώσουν για τους εξαθλιωμένους. </w:t>
      </w:r>
    </w:p>
    <w:p w14:paraId="44482F31" w14:textId="77777777" w:rsidR="00FC516A" w:rsidRDefault="00EA69A7">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4482F32" w14:textId="77777777" w:rsidR="00FC516A" w:rsidRDefault="00EA69A7">
      <w:pPr>
        <w:spacing w:after="0" w:line="600" w:lineRule="auto"/>
        <w:ind w:firstLine="720"/>
        <w:jc w:val="both"/>
        <w:rPr>
          <w:rFonts w:eastAsia="Times New Roman" w:cs="Times New Roman"/>
          <w:szCs w:val="24"/>
        </w:rPr>
      </w:pPr>
      <w:r>
        <w:rPr>
          <w:rFonts w:eastAsia="Times New Roman" w:cs="Times New Roman"/>
          <w:szCs w:val="24"/>
        </w:rPr>
        <w:lastRenderedPageBreak/>
        <w:t>Ο κρατικός προϋπολογισμός είναι άδικος, ταξικός, αντιλαϊκός, είναι</w:t>
      </w:r>
      <w:r>
        <w:rPr>
          <w:rFonts w:eastAsia="Times New Roman" w:cs="Times New Roman"/>
          <w:szCs w:val="24"/>
        </w:rPr>
        <w:t xml:space="preserve"> εργαλείο αναδιανομής. Τα παίρνετε από τους πολλούς για να τα δώσετε σε λίγους, γι’ αυτό και τον καταψηφίζουμε. </w:t>
      </w:r>
    </w:p>
    <w:p w14:paraId="44482F33" w14:textId="77777777" w:rsidR="00FC516A" w:rsidRDefault="00EA69A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βεβαίως, αν δεν πετύχετε αυτούς τους στόχους, έχετε εργαλεία στα χέρια σας. Και αυτά τα εργαλεία προκύπτουν μέσα από τη συζήτηση για την τρ</w:t>
      </w:r>
      <w:r>
        <w:rPr>
          <w:rFonts w:eastAsia="Times New Roman" w:cs="Times New Roman"/>
          <w:szCs w:val="24"/>
        </w:rPr>
        <w:t xml:space="preserve">ίτη αξιολόγηση με τα νέα μέτρα τα οποία προβλέπονται, τους πλειστηριασμούς, το να έρθει πιο νωρίς η μείωση ή και κατάργηση του αφορολόγητου, με τα </w:t>
      </w:r>
      <w:r>
        <w:rPr>
          <w:rFonts w:eastAsia="Times New Roman" w:cs="Times New Roman"/>
          <w:szCs w:val="24"/>
          <w:lang w:val="en-US"/>
        </w:rPr>
        <w:t>stress</w:t>
      </w:r>
      <w:r>
        <w:rPr>
          <w:rFonts w:eastAsia="Times New Roman" w:cs="Times New Roman"/>
          <w:szCs w:val="24"/>
        </w:rPr>
        <w:t xml:space="preserve"> </w:t>
      </w:r>
      <w:r>
        <w:rPr>
          <w:rFonts w:eastAsia="Times New Roman" w:cs="Times New Roman"/>
          <w:szCs w:val="24"/>
          <w:lang w:val="en-US"/>
        </w:rPr>
        <w:t>test</w:t>
      </w:r>
      <w:r>
        <w:rPr>
          <w:rFonts w:eastAsia="Times New Roman" w:cs="Times New Roman"/>
          <w:szCs w:val="24"/>
        </w:rPr>
        <w:t xml:space="preserve"> των τραπεζών, με την τέταρτη αξιολόγηση. Έχετε μέτρα ακόμη για τη </w:t>
      </w:r>
      <w:r>
        <w:rPr>
          <w:rFonts w:eastAsia="Times New Roman" w:cs="Times New Roman"/>
          <w:szCs w:val="24"/>
        </w:rPr>
        <w:t>«</w:t>
      </w:r>
      <w:r>
        <w:rPr>
          <w:rFonts w:eastAsia="Times New Roman" w:cs="Times New Roman"/>
          <w:szCs w:val="24"/>
        </w:rPr>
        <w:t>γούνα</w:t>
      </w:r>
      <w:r>
        <w:rPr>
          <w:rFonts w:eastAsia="Times New Roman" w:cs="Times New Roman"/>
          <w:szCs w:val="24"/>
        </w:rPr>
        <w:t>»</w:t>
      </w:r>
      <w:r>
        <w:rPr>
          <w:rFonts w:eastAsia="Times New Roman" w:cs="Times New Roman"/>
          <w:szCs w:val="24"/>
        </w:rPr>
        <w:t xml:space="preserve"> της εργατικής τάξης και</w:t>
      </w:r>
      <w:r>
        <w:rPr>
          <w:rFonts w:eastAsia="Times New Roman" w:cs="Times New Roman"/>
          <w:szCs w:val="24"/>
        </w:rPr>
        <w:t xml:space="preserve"> του λαού. </w:t>
      </w:r>
    </w:p>
    <w:p w14:paraId="44482F34" w14:textId="77777777" w:rsidR="00FC516A" w:rsidRDefault="00EA69A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Γι’ αυτό σήμερα -και ολοκληρώνω, κύριε Πρόεδρε, με αυτό- αυτό το οποίο απαιτείται είναι ένα κίνημα ρωμαλέο και μαχητικό, ένα κίνημα που θα ανατρέψει τους συσχετισμούς δύναμης, που θα αλλάξει συνειδήσεις, ένα κίνημα το οποίο θα είναι ικανό να τσ</w:t>
      </w:r>
      <w:r>
        <w:rPr>
          <w:rFonts w:eastAsia="Times New Roman" w:cs="Times New Roman"/>
          <w:szCs w:val="24"/>
        </w:rPr>
        <w:t xml:space="preserve">ακίσει την εργοδοτική τρομοκρατία, να σπάσει τον τσαμπουκά της Κυβέρνησης. </w:t>
      </w:r>
    </w:p>
    <w:p w14:paraId="44482F35" w14:textId="77777777" w:rsidR="00FC516A" w:rsidRDefault="00EA69A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Η προσπάθεια η οποία κάνετε για να υπονομεύσετε το απεργιακό δικαίωμα αποτελεί για το Κομμουνιστικό Κόμμα Ελλάδας και για το ταξικό κίνημα αιτία πολέμου. </w:t>
      </w:r>
    </w:p>
    <w:p w14:paraId="44482F36" w14:textId="77777777" w:rsidR="00FC516A" w:rsidRDefault="00EA69A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Αυτό το οποίο κάνουμε σήμ</w:t>
      </w:r>
      <w:r>
        <w:rPr>
          <w:rFonts w:eastAsia="Times New Roman" w:cs="Times New Roman"/>
          <w:szCs w:val="24"/>
        </w:rPr>
        <w:t>ερα είναι να καλέσουμε σε πανστρατιά για την ολόπλευρη επιτυχία της απεργίας της 14</w:t>
      </w:r>
      <w:r>
        <w:rPr>
          <w:rFonts w:eastAsia="Times New Roman" w:cs="Times New Roman"/>
          <w:szCs w:val="24"/>
          <w:vertAlign w:val="superscript"/>
        </w:rPr>
        <w:t>ης</w:t>
      </w:r>
      <w:r>
        <w:rPr>
          <w:rFonts w:eastAsia="Times New Roman" w:cs="Times New Roman"/>
          <w:szCs w:val="24"/>
        </w:rPr>
        <w:t xml:space="preserve"> Δεκεμβρίου, γιατί πραγματικά αυτό το οποίο χρειάζεται είναι ένα κίνημα που να σημαδεύει τον πραγματικό αντίπαλο. Και </w:t>
      </w:r>
      <w:r>
        <w:rPr>
          <w:rFonts w:eastAsia="Times New Roman" w:cs="Times New Roman"/>
          <w:szCs w:val="24"/>
        </w:rPr>
        <w:lastRenderedPageBreak/>
        <w:t>πραγματικός αντίπαλος για την εργατική τάξη και τον λ</w:t>
      </w:r>
      <w:r>
        <w:rPr>
          <w:rFonts w:eastAsia="Times New Roman" w:cs="Times New Roman"/>
          <w:szCs w:val="24"/>
        </w:rPr>
        <w:t xml:space="preserve">αό είναι το καπιταλιστικό κέρδος, είναι η καπιταλιστική ιδιοκτησία, είναι τα συμφέροντα της αστικής τάξης, είναι το σάπιο καπιταλιστικό σύστημα που υπηρετεί αυτά τα συμφέροντα. Με αυτόν πρέπει να συγκρουστεί η εργατική τάξη και τα υπόλοιπα λαϊκά στρώματα. </w:t>
      </w:r>
    </w:p>
    <w:p w14:paraId="44482F37" w14:textId="77777777" w:rsidR="00FC516A" w:rsidRDefault="00EA69A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σύγκρουση με τον πραγματικό αντίπαλο αποτελεί τον μονόδρομο για τον λαό, για να τα αλλάξει όλα, για να πάρει την υπόθεση στα χέρια του, να πάρει την εξουσία στα χέρια του, για να μπορεί, αξιοποιώντας το σύνολο των παραγωγικών δυνατοτήτων, να ικανοποιήσε</w:t>
      </w:r>
      <w:r>
        <w:rPr>
          <w:rFonts w:eastAsia="Times New Roman" w:cs="Times New Roman"/>
          <w:szCs w:val="24"/>
        </w:rPr>
        <w:t xml:space="preserve">ι με επάρκεια το σύνολο των λαϊκών αναγκών. </w:t>
      </w:r>
    </w:p>
    <w:p w14:paraId="44482F38" w14:textId="77777777" w:rsidR="00FC516A" w:rsidRDefault="00EA69A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4482F39" w14:textId="77777777" w:rsidR="00FC516A" w:rsidRDefault="00EA69A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Και εγώ ευχαριστώ, κύριε </w:t>
      </w:r>
      <w:proofErr w:type="spellStart"/>
      <w:r>
        <w:rPr>
          <w:rFonts w:eastAsia="Times New Roman" w:cs="Times New Roman"/>
          <w:szCs w:val="24"/>
        </w:rPr>
        <w:t>Καραθανασόπουλε</w:t>
      </w:r>
      <w:proofErr w:type="spellEnd"/>
      <w:r>
        <w:rPr>
          <w:rFonts w:eastAsia="Times New Roman" w:cs="Times New Roman"/>
          <w:szCs w:val="24"/>
        </w:rPr>
        <w:t xml:space="preserve">. </w:t>
      </w:r>
    </w:p>
    <w:p w14:paraId="44482F3A" w14:textId="77777777" w:rsidR="00FC516A" w:rsidRDefault="00EA69A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Τον λόγο έχει ο κ. Καμμένος, </w:t>
      </w:r>
      <w:r>
        <w:rPr>
          <w:rFonts w:eastAsia="Times New Roman" w:cs="Times New Roman"/>
          <w:szCs w:val="24"/>
        </w:rPr>
        <w:t xml:space="preserve">γενικός εισηγητής </w:t>
      </w:r>
      <w:r>
        <w:rPr>
          <w:rFonts w:eastAsia="Times New Roman" w:cs="Times New Roman"/>
          <w:szCs w:val="24"/>
        </w:rPr>
        <w:t xml:space="preserve">των ΑΝΕΛ, για είκοσι λεπτά. </w:t>
      </w:r>
    </w:p>
    <w:p w14:paraId="44482F3B" w14:textId="77777777" w:rsidR="00FC516A" w:rsidRDefault="00EA69A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ΔΗΜΗΤΡΙΟΣ ΚΑΜΜΕΝΟΣ (Η΄ Αντιπρόεδρος της</w:t>
      </w:r>
      <w:r>
        <w:rPr>
          <w:rFonts w:eastAsia="Times New Roman" w:cs="Times New Roman"/>
          <w:b/>
          <w:szCs w:val="24"/>
        </w:rPr>
        <w:t xml:space="preserve"> Βουλής): </w:t>
      </w:r>
      <w:r>
        <w:rPr>
          <w:rFonts w:eastAsia="Times New Roman" w:cs="Times New Roman"/>
          <w:szCs w:val="24"/>
        </w:rPr>
        <w:t xml:space="preserve">Ευχαριστώ πολύ, κύριε Πρόεδρε. </w:t>
      </w:r>
    </w:p>
    <w:p w14:paraId="44482F3C" w14:textId="77777777" w:rsidR="00FC516A" w:rsidRDefault="00EA69A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απόψε έχουμε όλοι οι συνάδελφοι της κυβερνητικής συμπαράταξης την τύχη -θα έλεγα- να εισηγηθούμε και να υπερψηφίσουμε τον τελευταίο </w:t>
      </w:r>
      <w:r>
        <w:rPr>
          <w:rFonts w:eastAsia="Times New Roman" w:cs="Times New Roman"/>
          <w:szCs w:val="24"/>
        </w:rPr>
        <w:t xml:space="preserve">προϋπολογισμό </w:t>
      </w:r>
      <w:r>
        <w:rPr>
          <w:rFonts w:eastAsia="Times New Roman" w:cs="Times New Roman"/>
          <w:szCs w:val="24"/>
        </w:rPr>
        <w:t xml:space="preserve">κάτω από την αυστηρή εποπτεία των </w:t>
      </w:r>
      <w:r>
        <w:rPr>
          <w:rFonts w:eastAsia="Times New Roman" w:cs="Times New Roman"/>
          <w:szCs w:val="24"/>
        </w:rPr>
        <w:t>θεσμών</w:t>
      </w:r>
      <w:r>
        <w:rPr>
          <w:rFonts w:eastAsia="Times New Roman" w:cs="Times New Roman"/>
          <w:szCs w:val="24"/>
        </w:rPr>
        <w:t xml:space="preserve">, η οποία έφερε πάρα πολλά δεινά στη χώρα τόσο σε προσωπικό επίπεδο, σε οικογένειες,  όσο και σε εθνικό επίπεδο, στην ελληνική οικονομία. </w:t>
      </w:r>
    </w:p>
    <w:p w14:paraId="44482F3D" w14:textId="77777777" w:rsidR="00FC516A" w:rsidRDefault="00EA69A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Θα διαβάσω ένα κείμενο για ιστορικούς λόγους, διότι νομίζω ότι δεν θα χρειαστεί να ξαναδιαβάσουμε ιστορικά ντοκουμέντ</w:t>
      </w:r>
      <w:r>
        <w:rPr>
          <w:rFonts w:eastAsia="Times New Roman" w:cs="Times New Roman"/>
          <w:szCs w:val="24"/>
        </w:rPr>
        <w:t xml:space="preserve">α της εποχής για το </w:t>
      </w:r>
      <w:r>
        <w:rPr>
          <w:rFonts w:eastAsia="Times New Roman" w:cs="Times New Roman"/>
          <w:szCs w:val="24"/>
        </w:rPr>
        <w:t xml:space="preserve">πως </w:t>
      </w:r>
      <w:r>
        <w:rPr>
          <w:rFonts w:eastAsia="Times New Roman" w:cs="Times New Roman"/>
          <w:szCs w:val="24"/>
        </w:rPr>
        <w:t xml:space="preserve">μπήκαμε στο μνημόνιο: «Το Σάββατο, 21 Νοεμβρίου 2009, πέντε αξιωματούχοι της Ευρωπαϊκής Επιτροπής, του </w:t>
      </w:r>
      <w:proofErr w:type="spellStart"/>
      <w:r>
        <w:rPr>
          <w:rFonts w:eastAsia="Times New Roman" w:cs="Times New Roman"/>
          <w:szCs w:val="24"/>
          <w:lang w:val="en-US"/>
        </w:rPr>
        <w:t>Eurogroup</w:t>
      </w:r>
      <w:proofErr w:type="spellEnd"/>
      <w:r>
        <w:rPr>
          <w:rFonts w:eastAsia="Times New Roman" w:cs="Times New Roman"/>
          <w:szCs w:val="24"/>
        </w:rPr>
        <w:t xml:space="preserve">, της Ευρωπαϊκής Κεντρικής Τράπεζας και της ελληνικής </w:t>
      </w:r>
      <w:r>
        <w:rPr>
          <w:rFonts w:eastAsia="Times New Roman" w:cs="Times New Roman"/>
          <w:szCs w:val="24"/>
        </w:rPr>
        <w:t>κυβέρνησης</w:t>
      </w:r>
      <w:r>
        <w:rPr>
          <w:rFonts w:eastAsia="Times New Roman" w:cs="Times New Roman"/>
          <w:szCs w:val="24"/>
        </w:rPr>
        <w:t>, συνοδευόμενοι από τους συνεργάτες τους, συγκεντρώθηκαν</w:t>
      </w:r>
      <w:r>
        <w:rPr>
          <w:rFonts w:eastAsia="Times New Roman" w:cs="Times New Roman"/>
          <w:szCs w:val="24"/>
        </w:rPr>
        <w:t xml:space="preserve"> στο </w:t>
      </w:r>
      <w:r>
        <w:rPr>
          <w:rFonts w:eastAsia="Times New Roman" w:cs="Times New Roman"/>
          <w:szCs w:val="24"/>
        </w:rPr>
        <w:t xml:space="preserve">γραφείο </w:t>
      </w:r>
      <w:r>
        <w:rPr>
          <w:rFonts w:eastAsia="Times New Roman" w:cs="Times New Roman"/>
          <w:szCs w:val="24"/>
        </w:rPr>
        <w:t xml:space="preserve">του Πρωθυπουργού του Λουξεμβούργου υπό πλήρη μυστικότητα και υπό τον απαράβατο όρο ότι δεν θα δημοσιοποιηθεί ποτέ η μυστική αυτή συνάντηση. </w:t>
      </w:r>
    </w:p>
    <w:p w14:paraId="44482F3E" w14:textId="77777777" w:rsidR="00FC516A" w:rsidRDefault="00EA69A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 Ζαν-Κλοντ </w:t>
      </w:r>
      <w:proofErr w:type="spellStart"/>
      <w:r>
        <w:rPr>
          <w:rFonts w:eastAsia="Times New Roman" w:cs="Times New Roman"/>
          <w:szCs w:val="24"/>
        </w:rPr>
        <w:t>Γιούνκερ</w:t>
      </w:r>
      <w:proofErr w:type="spellEnd"/>
      <w:r>
        <w:rPr>
          <w:rFonts w:eastAsia="Times New Roman" w:cs="Times New Roman"/>
          <w:szCs w:val="24"/>
        </w:rPr>
        <w:t xml:space="preserve"> ήταν ο οικοδεσπότης και οι φιλοξενούμενοί του έφτασαν στο Δουκάτο από τη Φρανκφούρτη, τις Βρυξέλλες και την Αθήνα. Παρευρέθηκαν ο επικεφαλής της ΕΚΤ Ζαν-Κλοντ </w:t>
      </w:r>
      <w:proofErr w:type="spellStart"/>
      <w:r>
        <w:rPr>
          <w:rFonts w:eastAsia="Times New Roman" w:cs="Times New Roman"/>
          <w:szCs w:val="24"/>
        </w:rPr>
        <w:t>Τρισέ</w:t>
      </w:r>
      <w:proofErr w:type="spellEnd"/>
      <w:r>
        <w:rPr>
          <w:rFonts w:eastAsia="Times New Roman" w:cs="Times New Roman"/>
          <w:szCs w:val="24"/>
        </w:rPr>
        <w:t xml:space="preserve">, ο Επίτροπος </w:t>
      </w:r>
      <w:proofErr w:type="spellStart"/>
      <w:r>
        <w:rPr>
          <w:rFonts w:eastAsia="Times New Roman" w:cs="Times New Roman"/>
          <w:szCs w:val="24"/>
        </w:rPr>
        <w:t>Χοακίμ</w:t>
      </w:r>
      <w:proofErr w:type="spellEnd"/>
      <w:r>
        <w:rPr>
          <w:rFonts w:eastAsia="Times New Roman" w:cs="Times New Roman"/>
          <w:szCs w:val="24"/>
        </w:rPr>
        <w:t xml:space="preserve"> </w:t>
      </w:r>
      <w:proofErr w:type="spellStart"/>
      <w:r>
        <w:rPr>
          <w:rFonts w:eastAsia="Times New Roman" w:cs="Times New Roman"/>
          <w:szCs w:val="24"/>
        </w:rPr>
        <w:t>Αλμούνια</w:t>
      </w:r>
      <w:proofErr w:type="spellEnd"/>
      <w:r>
        <w:rPr>
          <w:rFonts w:eastAsia="Times New Roman" w:cs="Times New Roman"/>
          <w:szCs w:val="24"/>
        </w:rPr>
        <w:t>, ο Υπουργός Οικονομικών της Ελλάδος Γεώργ</w:t>
      </w:r>
      <w:r>
        <w:rPr>
          <w:rFonts w:eastAsia="Times New Roman" w:cs="Times New Roman"/>
          <w:szCs w:val="24"/>
        </w:rPr>
        <w:t xml:space="preserve">ιος Παπακωνσταντίνου και ο Διοικητής της Τραπέζης της Ελλάδος Γεώργιος </w:t>
      </w:r>
      <w:proofErr w:type="spellStart"/>
      <w:r>
        <w:rPr>
          <w:rFonts w:eastAsia="Times New Roman" w:cs="Times New Roman"/>
          <w:szCs w:val="24"/>
        </w:rPr>
        <w:t>Προβόπουλος</w:t>
      </w:r>
      <w:proofErr w:type="spellEnd"/>
      <w:r>
        <w:rPr>
          <w:rFonts w:eastAsia="Times New Roman" w:cs="Times New Roman"/>
          <w:szCs w:val="24"/>
        </w:rPr>
        <w:t xml:space="preserve">. </w:t>
      </w:r>
    </w:p>
    <w:p w14:paraId="44482F3F" w14:textId="77777777" w:rsidR="00FC516A" w:rsidRDefault="00EA69A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Για τη μυστική συνάντηση ενημερώθηκε ο συγγραφέας από δοκιμασμένη πηγή του </w:t>
      </w:r>
      <w:proofErr w:type="spellStart"/>
      <w:r>
        <w:rPr>
          <w:rFonts w:eastAsia="Times New Roman" w:cs="Times New Roman"/>
          <w:szCs w:val="24"/>
          <w:lang w:val="en-US"/>
        </w:rPr>
        <w:t>Eurogroup</w:t>
      </w:r>
      <w:proofErr w:type="spellEnd"/>
      <w:r>
        <w:rPr>
          <w:rFonts w:eastAsia="Times New Roman" w:cs="Times New Roman"/>
          <w:szCs w:val="24"/>
        </w:rPr>
        <w:t xml:space="preserve">, του οποίου </w:t>
      </w:r>
      <w:proofErr w:type="spellStart"/>
      <w:r>
        <w:rPr>
          <w:rFonts w:eastAsia="Times New Roman" w:cs="Times New Roman"/>
          <w:szCs w:val="24"/>
        </w:rPr>
        <w:t>προήδρευε</w:t>
      </w:r>
      <w:proofErr w:type="spellEnd"/>
      <w:r>
        <w:rPr>
          <w:rFonts w:eastAsia="Times New Roman" w:cs="Times New Roman"/>
          <w:szCs w:val="24"/>
        </w:rPr>
        <w:t xml:space="preserve"> τότε ο κ. </w:t>
      </w:r>
      <w:proofErr w:type="spellStart"/>
      <w:r>
        <w:rPr>
          <w:rFonts w:eastAsia="Times New Roman" w:cs="Times New Roman"/>
          <w:szCs w:val="24"/>
        </w:rPr>
        <w:t>Γιούνκερ</w:t>
      </w:r>
      <w:proofErr w:type="spellEnd"/>
      <w:r>
        <w:rPr>
          <w:rFonts w:eastAsia="Times New Roman" w:cs="Times New Roman"/>
          <w:szCs w:val="24"/>
        </w:rPr>
        <w:t xml:space="preserve"> και την επιβεβαίωσε και ο κ. Παπακωνσταντίνου</w:t>
      </w:r>
      <w:r>
        <w:rPr>
          <w:rFonts w:eastAsia="Times New Roman" w:cs="Times New Roman"/>
          <w:szCs w:val="24"/>
        </w:rPr>
        <w:t xml:space="preserve">, ο οποίος του είπε </w:t>
      </w:r>
      <w:r>
        <w:rPr>
          <w:rFonts w:eastAsia="Times New Roman" w:cs="Times New Roman"/>
          <w:szCs w:val="24"/>
        </w:rPr>
        <w:t>«</w:t>
      </w:r>
      <w:r>
        <w:rPr>
          <w:rFonts w:eastAsia="Times New Roman" w:cs="Times New Roman"/>
          <w:szCs w:val="24"/>
        </w:rPr>
        <w:t>στη διάρκειά της μας ζητήθηκαν μέτρα για τη μείωση του ελλείμματος του 2010</w:t>
      </w:r>
      <w:r>
        <w:rPr>
          <w:rFonts w:eastAsia="Times New Roman" w:cs="Times New Roman"/>
          <w:szCs w:val="24"/>
        </w:rPr>
        <w:t xml:space="preserve">». </w:t>
      </w:r>
      <w:r>
        <w:rPr>
          <w:rFonts w:eastAsia="Times New Roman" w:cs="Times New Roman"/>
          <w:szCs w:val="24"/>
        </w:rPr>
        <w:t xml:space="preserve">Και ειδικά σημείωσε </w:t>
      </w:r>
      <w:r>
        <w:rPr>
          <w:rFonts w:eastAsia="Times New Roman" w:cs="Times New Roman"/>
          <w:szCs w:val="24"/>
        </w:rPr>
        <w:t>«</w:t>
      </w:r>
      <w:r>
        <w:rPr>
          <w:rFonts w:eastAsia="Times New Roman" w:cs="Times New Roman"/>
          <w:szCs w:val="24"/>
        </w:rPr>
        <w:t>η ΕΚΤ πρότεινε μια πολύ μεγάλη μείωση, μίλησε για 4 - 5 μονάδες του ΑΕΠ</w:t>
      </w:r>
      <w:r>
        <w:rPr>
          <w:rFonts w:eastAsia="Times New Roman" w:cs="Times New Roman"/>
          <w:szCs w:val="24"/>
        </w:rPr>
        <w:t xml:space="preserve">. </w:t>
      </w:r>
      <w:r>
        <w:rPr>
          <w:rFonts w:eastAsia="Times New Roman" w:cs="Times New Roman"/>
          <w:szCs w:val="24"/>
        </w:rPr>
        <w:t>Τελικά, στον προϋπολογισμό βάλαμε μείωση 3,6 μονάδες του ΑΕΠ, π</w:t>
      </w:r>
      <w:r>
        <w:rPr>
          <w:rFonts w:eastAsia="Times New Roman" w:cs="Times New Roman"/>
          <w:szCs w:val="24"/>
        </w:rPr>
        <w:t>ου με τα επιπλέον μέτρα του Ιανουαρίου έγιναν 4 μονάδες</w:t>
      </w:r>
      <w:r>
        <w:rPr>
          <w:rFonts w:eastAsia="Times New Roman" w:cs="Times New Roman"/>
          <w:szCs w:val="24"/>
        </w:rPr>
        <w:t xml:space="preserve">», </w:t>
      </w:r>
      <w:r>
        <w:rPr>
          <w:rFonts w:eastAsia="Times New Roman" w:cs="Times New Roman"/>
          <w:szCs w:val="24"/>
        </w:rPr>
        <w:t xml:space="preserve">τόνισε ο τότε Υπουργός Οικονομικών κ. Παπακωνσταντίνου. </w:t>
      </w:r>
    </w:p>
    <w:p w14:paraId="44482F40" w14:textId="77777777" w:rsidR="00FC516A" w:rsidRDefault="00EA69A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Εκείνη την ημέρα οι κύριοι </w:t>
      </w:r>
      <w:proofErr w:type="spellStart"/>
      <w:r>
        <w:rPr>
          <w:rFonts w:eastAsia="Times New Roman" w:cs="Times New Roman"/>
          <w:szCs w:val="24"/>
        </w:rPr>
        <w:t>Γιούνκερ</w:t>
      </w:r>
      <w:proofErr w:type="spellEnd"/>
      <w:r>
        <w:rPr>
          <w:rFonts w:eastAsia="Times New Roman" w:cs="Times New Roman"/>
          <w:szCs w:val="24"/>
        </w:rPr>
        <w:t xml:space="preserve">, </w:t>
      </w:r>
      <w:proofErr w:type="spellStart"/>
      <w:r>
        <w:rPr>
          <w:rFonts w:eastAsia="Times New Roman" w:cs="Times New Roman"/>
          <w:szCs w:val="24"/>
        </w:rPr>
        <w:t>Τρισέ</w:t>
      </w:r>
      <w:proofErr w:type="spellEnd"/>
      <w:r>
        <w:rPr>
          <w:rFonts w:eastAsia="Times New Roman" w:cs="Times New Roman"/>
          <w:szCs w:val="24"/>
        </w:rPr>
        <w:t xml:space="preserve"> και </w:t>
      </w:r>
      <w:proofErr w:type="spellStart"/>
      <w:r>
        <w:rPr>
          <w:rFonts w:eastAsia="Times New Roman" w:cs="Times New Roman"/>
          <w:szCs w:val="24"/>
        </w:rPr>
        <w:t>Αλμούνια</w:t>
      </w:r>
      <w:proofErr w:type="spellEnd"/>
      <w:r>
        <w:rPr>
          <w:rFonts w:eastAsia="Times New Roman" w:cs="Times New Roman"/>
          <w:szCs w:val="24"/>
        </w:rPr>
        <w:t xml:space="preserve"> έστειλαν στον κ. Γεώργιο Παπανδρέου ένα «μίνι μνημόνιο». Ήταν η πρότασή τους για να τ</w:t>
      </w:r>
      <w:r>
        <w:rPr>
          <w:rFonts w:eastAsia="Times New Roman" w:cs="Times New Roman"/>
          <w:szCs w:val="24"/>
        </w:rPr>
        <w:t xml:space="preserve">ερματιστεί η κρίση στη γένεσή της. Ο τότε Πρωθυπουργός δεν τους απάντησε ποτέ και η Ελλάδα οδηγήθηκε στην καταστροφή». </w:t>
      </w:r>
    </w:p>
    <w:p w14:paraId="44482F41" w14:textId="77777777" w:rsidR="00FC516A" w:rsidRDefault="00EA69A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Αυτή είναι μια μικρή εισαγωγή από το βιβλίο του κ. Ιγνατίου -το έχω διαβάσει πάρα πολλές φορές- στο οποίο ο κ. Παπανδρέου απλά έχει κάνε</w:t>
      </w:r>
      <w:r>
        <w:rPr>
          <w:rFonts w:eastAsia="Times New Roman" w:cs="Times New Roman"/>
          <w:szCs w:val="24"/>
        </w:rPr>
        <w:t xml:space="preserve">ι σχόλια. Εάν είχα γράψει εγώ αυτό το βιβλίο και είχα γράψει τόσο βαριά πράγματα και τα υπόλοιπα τα οποία περιγράφει στο βιβλίο του επί προσωπικού, ότι δεν απάντησε ποτέ στο μίνι μνημόνιο που θα έσωζε τη χώρα και αργότερα ότι είχαμε 25 δισεκατομμύρια ευρώ </w:t>
      </w:r>
      <w:r>
        <w:rPr>
          <w:rFonts w:eastAsia="Times New Roman" w:cs="Times New Roman"/>
          <w:szCs w:val="24"/>
        </w:rPr>
        <w:t xml:space="preserve">αίτημα να δοθούν στην Ελλάδα για τις χρηματοδοτικές της ανάγκες –που τα ήξερα και εγώ τότε από την εμπειρία μου στις αγορές- μέχρι τον Ιούνιο του 2010 και δεν τα πήραμε από την </w:t>
      </w:r>
      <w:r>
        <w:rPr>
          <w:rFonts w:eastAsia="Times New Roman" w:cs="Times New Roman"/>
          <w:szCs w:val="24"/>
          <w:lang w:val="en-US"/>
        </w:rPr>
        <w:t>D</w:t>
      </w:r>
      <w:r>
        <w:rPr>
          <w:rFonts w:eastAsia="Times New Roman" w:cs="Times New Roman"/>
          <w:szCs w:val="24"/>
          <w:lang w:val="en-US"/>
        </w:rPr>
        <w:t>eutsche</w:t>
      </w:r>
      <w:r>
        <w:rPr>
          <w:rFonts w:eastAsia="Times New Roman" w:cs="Times New Roman"/>
          <w:szCs w:val="24"/>
        </w:rPr>
        <w:t xml:space="preserve"> </w:t>
      </w:r>
      <w:r>
        <w:rPr>
          <w:rFonts w:eastAsia="Times New Roman" w:cs="Times New Roman"/>
          <w:szCs w:val="24"/>
          <w:lang w:val="en-US"/>
        </w:rPr>
        <w:t>B</w:t>
      </w:r>
      <w:r>
        <w:rPr>
          <w:rFonts w:eastAsia="Times New Roman" w:cs="Times New Roman"/>
          <w:szCs w:val="24"/>
          <w:lang w:val="en-US"/>
        </w:rPr>
        <w:t>ank</w:t>
      </w:r>
      <w:r>
        <w:rPr>
          <w:rFonts w:eastAsia="Times New Roman" w:cs="Times New Roman"/>
          <w:szCs w:val="24"/>
        </w:rPr>
        <w:t xml:space="preserve">, από τον κ. </w:t>
      </w:r>
      <w:proofErr w:type="spellStart"/>
      <w:r>
        <w:rPr>
          <w:rFonts w:eastAsia="Times New Roman" w:cs="Times New Roman"/>
          <w:szCs w:val="24"/>
        </w:rPr>
        <w:t>Βίζερ</w:t>
      </w:r>
      <w:proofErr w:type="spellEnd"/>
      <w:r>
        <w:rPr>
          <w:rFonts w:eastAsia="Times New Roman" w:cs="Times New Roman"/>
          <w:szCs w:val="24"/>
        </w:rPr>
        <w:t xml:space="preserve"> και άλλους, τότε θα μπορούσε κάποιος να κατηγορ</w:t>
      </w:r>
      <w:r>
        <w:rPr>
          <w:rFonts w:eastAsia="Times New Roman" w:cs="Times New Roman"/>
          <w:szCs w:val="24"/>
        </w:rPr>
        <w:t xml:space="preserve">ηθεί ίσως και για προδοσία. </w:t>
      </w:r>
    </w:p>
    <w:p w14:paraId="44482F42"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Ή θα μπορούσε να κάνει αντίστοιχα μία μήνυση και αγωγή στον δημοσιογράφο ο οποίος γράφει τόσο αυστηρή κριτική και διατυπώνει τόσο βαριές κατηγορίες για έναν Πρωθυπουργό. Δεν έγινε τίποτα από αυτά. Αυτά είναι όλα αλήθεια.</w:t>
      </w:r>
    </w:p>
    <w:p w14:paraId="44482F43"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Το </w:t>
      </w:r>
      <w:proofErr w:type="spellStart"/>
      <w:r>
        <w:rPr>
          <w:rFonts w:eastAsia="Times New Roman" w:cs="Times New Roman"/>
          <w:szCs w:val="24"/>
        </w:rPr>
        <w:t>υφε</w:t>
      </w:r>
      <w:r>
        <w:rPr>
          <w:rFonts w:eastAsia="Times New Roman" w:cs="Times New Roman"/>
          <w:szCs w:val="24"/>
        </w:rPr>
        <w:t>σιακό</w:t>
      </w:r>
      <w:proofErr w:type="spellEnd"/>
      <w:r>
        <w:rPr>
          <w:rFonts w:eastAsia="Times New Roman" w:cs="Times New Roman"/>
          <w:szCs w:val="24"/>
        </w:rPr>
        <w:t xml:space="preserve"> πρόγραμμα, που ακολούθησε την ατυχή επιλογή τής τότε </w:t>
      </w:r>
      <w:r>
        <w:rPr>
          <w:rFonts w:eastAsia="Times New Roman" w:cs="Times New Roman"/>
          <w:szCs w:val="24"/>
        </w:rPr>
        <w:t xml:space="preserve">κυβέρνησης </w:t>
      </w:r>
      <w:r>
        <w:rPr>
          <w:rFonts w:eastAsia="Times New Roman" w:cs="Times New Roman"/>
          <w:szCs w:val="24"/>
        </w:rPr>
        <w:t xml:space="preserve">του ΠΑΣΟΚ, του κ. Παπανδρέου, με Υπουργό τον κ. Παπακωνσταντίνου -θυμόμαστε αυτήν τη στενόχωρη εικόνα της μοβ γραβάτας στο πανέμορφο νησί του Καστελόριζου- έφερε τα εξής: </w:t>
      </w:r>
    </w:p>
    <w:p w14:paraId="44482F44"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lastRenderedPageBreak/>
        <w:t>Φόρτωσε την Ελ</w:t>
      </w:r>
      <w:r>
        <w:rPr>
          <w:rFonts w:eastAsia="Times New Roman" w:cs="Times New Roman"/>
          <w:szCs w:val="24"/>
        </w:rPr>
        <w:t xml:space="preserve">λάδα με 280 δισεκατομμύρια ευρώ νέο χρέος. Μέχρι να έρθουμε εμείς στην </w:t>
      </w:r>
      <w:r>
        <w:rPr>
          <w:rFonts w:eastAsia="Times New Roman" w:cs="Times New Roman"/>
          <w:szCs w:val="24"/>
        </w:rPr>
        <w:t xml:space="preserve">κυβέρνηση </w:t>
      </w:r>
      <w:r>
        <w:rPr>
          <w:rFonts w:eastAsia="Times New Roman" w:cs="Times New Roman"/>
          <w:szCs w:val="24"/>
        </w:rPr>
        <w:t>πάρθηκαν μέτρα ύψους 58,6 δισεκατομμυρίων ευρώ. Η απώλεια στο Ακαθάριστο Εθνικό Προϊόν σε τρέχουσες τιμές ήταν 61,6 δισεκατομμύρια ευρώ. Τα «κόκκινα» δάνεια αυξήθηκαν στην περ</w:t>
      </w:r>
      <w:r>
        <w:rPr>
          <w:rFonts w:eastAsia="Times New Roman" w:cs="Times New Roman"/>
          <w:szCs w:val="24"/>
        </w:rPr>
        <w:t xml:space="preserve">ίοδο μέχρι και τον Δεκέμβρη του 2014 κατά 58 δισεκατομμύρια ευρώ. Χάσαμε 8,5 δισεκατομμύρια ευρώ ασφαλιστικές εισφορές από τους νέους 800.000 ανέργους που δημιούργησαν τα δύο πρώτα μνημόνια του ΠΑΣΟΚ και της Νέας Δημοκρατίας. Να προσθέσουμε βέβαια και το </w:t>
      </w:r>
      <w:r>
        <w:rPr>
          <w:rFonts w:eastAsia="Times New Roman" w:cs="Times New Roman"/>
          <w:szCs w:val="24"/>
          <w:lang w:val="en-US"/>
        </w:rPr>
        <w:t>P</w:t>
      </w:r>
      <w:r>
        <w:rPr>
          <w:rFonts w:eastAsia="Times New Roman" w:cs="Times New Roman"/>
          <w:szCs w:val="24"/>
          <w:lang w:val="en-US"/>
        </w:rPr>
        <w:t>SI</w:t>
      </w:r>
      <w:r>
        <w:rPr>
          <w:rFonts w:eastAsia="Times New Roman" w:cs="Times New Roman"/>
          <w:szCs w:val="24"/>
        </w:rPr>
        <w:t xml:space="preserve"> κ.λπ.</w:t>
      </w:r>
      <w:r>
        <w:rPr>
          <w:rFonts w:eastAsia="Times New Roman" w:cs="Times New Roman"/>
          <w:szCs w:val="24"/>
        </w:rPr>
        <w:t>,</w:t>
      </w:r>
      <w:r>
        <w:rPr>
          <w:rFonts w:eastAsia="Times New Roman" w:cs="Times New Roman"/>
          <w:szCs w:val="24"/>
        </w:rPr>
        <w:t xml:space="preserve"> αλλά μόνο από την απώλεια θέσεων εργασίας χάσαμε 800 δισεκατομμύρια ευρώ από τις ασφαλιστικές εισφορές. Οι ζημιές των τραπεζών -θα αναφέρω μετά και έναν δείκτη που έχει μεγάλη σημασία- ήταν 37,7 δισεκατομμύρια ευρώ από το </w:t>
      </w:r>
      <w:r>
        <w:rPr>
          <w:rFonts w:eastAsia="Times New Roman" w:cs="Times New Roman"/>
          <w:szCs w:val="24"/>
          <w:lang w:val="en-US"/>
        </w:rPr>
        <w:t>PSI</w:t>
      </w:r>
      <w:r>
        <w:rPr>
          <w:rFonts w:eastAsia="Times New Roman" w:cs="Times New Roman"/>
          <w:szCs w:val="24"/>
        </w:rPr>
        <w:t>. Τα ασφαλιστικά ταμε</w:t>
      </w:r>
      <w:r>
        <w:rPr>
          <w:rFonts w:eastAsia="Times New Roman" w:cs="Times New Roman"/>
          <w:szCs w:val="24"/>
        </w:rPr>
        <w:t xml:space="preserve">ία 13,4 δισεκατομμύρια ευρώ ζημιώθηκαν στα οποία προσθέτουμε και άλλα 8,5 δισεκατομμύρια που έχασαν από τους ανέργους. Οι ζημίες του Ταμείου Χρηματοπιστωτικής Σταθερότητας ήταν 30,2 δισεκατομμύρια ευρώ της αξίας των μετοχών. Αυτά είναι λεφτά του ελληνικού </w:t>
      </w:r>
      <w:r>
        <w:rPr>
          <w:rFonts w:eastAsia="Times New Roman" w:cs="Times New Roman"/>
          <w:szCs w:val="24"/>
        </w:rPr>
        <w:t xml:space="preserve">λαού που τα δανειστήκαμε, τα βάλαμε στις τράπεζες μέσω του ΤΧΣ και το ΤΧΣ απώλεσε 30,2 δισεκατομμύρια ευρώ </w:t>
      </w:r>
      <w:r>
        <w:rPr>
          <w:rFonts w:eastAsia="Times New Roman" w:cs="Times New Roman"/>
          <w:szCs w:val="24"/>
        </w:rPr>
        <w:t xml:space="preserve">αξία </w:t>
      </w:r>
      <w:r>
        <w:rPr>
          <w:rFonts w:eastAsia="Times New Roman" w:cs="Times New Roman"/>
          <w:szCs w:val="24"/>
        </w:rPr>
        <w:t>μετοχών. Όταν αναλάβαμε εμείς, είχαμε χάσει τον Μάρτιο του 2015 -δεν είχαμε κυβερνήσει έναν μήνα, αλλά τότε βγήκαν και τα αποτελέσματα του 2014-</w:t>
      </w:r>
      <w:r>
        <w:rPr>
          <w:rFonts w:eastAsia="Times New Roman" w:cs="Times New Roman"/>
          <w:szCs w:val="24"/>
        </w:rPr>
        <w:t xml:space="preserve"> 30,2 δισεκατομμύρια ευρώ. Όταν ήρθε το 2015, για το οποίο έχει ασκηθεί πολύ μεγάλη κριτική, έχει γίνει πολύ μεγάλη συζήτηση, αυτό που δεν είπε ποτέ κανένας και ακούμε τώρα κάτι για προληπτικές γραμμές και «θα την πάρετε» και «τι θα κάνετε;» και «θα είναι </w:t>
      </w:r>
      <w:r>
        <w:rPr>
          <w:rFonts w:eastAsia="Times New Roman" w:cs="Times New Roman"/>
          <w:szCs w:val="24"/>
        </w:rPr>
        <w:lastRenderedPageBreak/>
        <w:t xml:space="preserve">μνημόνιο», τα έλεγα από τότε, τα είπα και σε εισηγήσεις μου σε δύο προϋπολογισμούς το 2015 και το 2016: Η προληπτική γραμμή στήριξης είτε είναι του </w:t>
      </w:r>
      <w:r>
        <w:rPr>
          <w:rFonts w:eastAsia="Times New Roman" w:cs="Times New Roman"/>
          <w:szCs w:val="24"/>
          <w:lang w:val="en-US"/>
        </w:rPr>
        <w:t>ESM</w:t>
      </w:r>
      <w:r>
        <w:rPr>
          <w:rFonts w:eastAsia="Times New Roman" w:cs="Times New Roman"/>
          <w:szCs w:val="24"/>
        </w:rPr>
        <w:t xml:space="preserve"> είτε είναι του ΔΝΤ -και το ΔΝΤ έχει προληπτικές γραμμές- είναι αυστηρό μνημόνιο με νέο δάνειο, νέα χρημα</w:t>
      </w:r>
      <w:r>
        <w:rPr>
          <w:rFonts w:eastAsia="Times New Roman" w:cs="Times New Roman"/>
          <w:szCs w:val="24"/>
        </w:rPr>
        <w:t xml:space="preserve">τοδοτική σχέση και αυστηρή εποπτεία, όπως λένε τα άρθρα της σύμβασης που πρέπει να υπογράψει κάποιος. </w:t>
      </w:r>
      <w:r>
        <w:rPr>
          <w:rFonts w:eastAsia="Times New Roman" w:cs="Times New Roman"/>
          <w:szCs w:val="24"/>
        </w:rPr>
        <w:t>Δ</w:t>
      </w:r>
      <w:r>
        <w:rPr>
          <w:rFonts w:eastAsia="Times New Roman" w:cs="Times New Roman"/>
          <w:szCs w:val="24"/>
        </w:rPr>
        <w:t>εν λέει</w:t>
      </w:r>
      <w:r>
        <w:rPr>
          <w:rFonts w:eastAsia="Times New Roman" w:cs="Times New Roman"/>
          <w:szCs w:val="24"/>
        </w:rPr>
        <w:t xml:space="preserve"> κάποιος</w:t>
      </w:r>
      <w:r>
        <w:rPr>
          <w:rFonts w:eastAsia="Times New Roman" w:cs="Times New Roman"/>
          <w:szCs w:val="24"/>
        </w:rPr>
        <w:t xml:space="preserve"> ότι το 2015, το 2016, το 2017, αλλά και το 2018 οι χρηματοδοτικές ανάγκες, οι οποίες ήταν ήδη γεγενημένες από τα προηγούμενα μνημόνια, ήτ</w:t>
      </w:r>
      <w:r>
        <w:rPr>
          <w:rFonts w:eastAsia="Times New Roman" w:cs="Times New Roman"/>
          <w:szCs w:val="24"/>
        </w:rPr>
        <w:t xml:space="preserve">αν ύψους 54,2 δισεκατομμυρίων ευρώ. Εάν έλεγε η προηγούμενη </w:t>
      </w:r>
      <w:r>
        <w:rPr>
          <w:rFonts w:eastAsia="Times New Roman" w:cs="Times New Roman"/>
          <w:szCs w:val="24"/>
        </w:rPr>
        <w:t xml:space="preserve">κυβέρνηση </w:t>
      </w:r>
      <w:r>
        <w:rPr>
          <w:rFonts w:eastAsia="Times New Roman" w:cs="Times New Roman"/>
          <w:szCs w:val="24"/>
        </w:rPr>
        <w:t xml:space="preserve">τον Δεκέμβριο του 2014 ότι, επειδή είχε βγει στις αγορές, θα έβγαινε από τα μνημόνια και θα τα έσκιζε, έπρεπε να βρει μέχρι το 2018 54 δισεκατομμύρια ευρώ στις αγορές, όταν τα </w:t>
      </w:r>
      <w:proofErr w:type="spellStart"/>
      <w:r>
        <w:rPr>
          <w:rFonts w:eastAsia="Times New Roman" w:cs="Times New Roman"/>
          <w:szCs w:val="24"/>
          <w:lang w:val="en-US"/>
        </w:rPr>
        <w:t>spead</w:t>
      </w:r>
      <w:proofErr w:type="spellEnd"/>
      <w:r>
        <w:rPr>
          <w:rFonts w:eastAsia="Times New Roman" w:cs="Times New Roman"/>
          <w:szCs w:val="24"/>
        </w:rPr>
        <w:t xml:space="preserve"> τον </w:t>
      </w:r>
      <w:r>
        <w:rPr>
          <w:rFonts w:eastAsia="Times New Roman" w:cs="Times New Roman"/>
          <w:szCs w:val="24"/>
        </w:rPr>
        <w:t xml:space="preserve">Δεκέμβριο είχαν φτάσει στις 9,6 μονάδες και τα </w:t>
      </w:r>
      <w:r>
        <w:rPr>
          <w:rFonts w:eastAsia="Times New Roman" w:cs="Times New Roman"/>
          <w:szCs w:val="24"/>
          <w:lang w:val="en-US"/>
        </w:rPr>
        <w:t>CDS</w:t>
      </w:r>
      <w:r>
        <w:rPr>
          <w:rFonts w:eastAsia="Times New Roman" w:cs="Times New Roman"/>
          <w:szCs w:val="24"/>
        </w:rPr>
        <w:t xml:space="preserve"> είχαν εκτιναχθεί. Έπρεπε, δηλαδή, εάν δεν ερχόμασταν εμείς στην κυβέρνηση, η προηγούμενη </w:t>
      </w:r>
      <w:r>
        <w:rPr>
          <w:rFonts w:eastAsia="Times New Roman" w:cs="Times New Roman"/>
          <w:szCs w:val="24"/>
        </w:rPr>
        <w:t xml:space="preserve">κυβέρνηση </w:t>
      </w:r>
      <w:r>
        <w:rPr>
          <w:rFonts w:eastAsia="Times New Roman" w:cs="Times New Roman"/>
          <w:szCs w:val="24"/>
        </w:rPr>
        <w:t xml:space="preserve">να βρει 54 δισεκατομμύρια σε τρία χρόνια από τις αγορές. Με τι επιτόκιο </w:t>
      </w:r>
      <w:r>
        <w:rPr>
          <w:rFonts w:eastAsia="Times New Roman" w:cs="Times New Roman"/>
          <w:szCs w:val="24"/>
        </w:rPr>
        <w:t>όμως,</w:t>
      </w:r>
      <w:r>
        <w:rPr>
          <w:rFonts w:eastAsia="Times New Roman" w:cs="Times New Roman"/>
          <w:szCs w:val="24"/>
        </w:rPr>
        <w:t xml:space="preserve"> αφού δεν είχε κάνει καθόλου </w:t>
      </w:r>
      <w:r>
        <w:rPr>
          <w:rFonts w:eastAsia="Times New Roman" w:cs="Times New Roman"/>
          <w:szCs w:val="24"/>
        </w:rPr>
        <w:t xml:space="preserve">διαρθρωτικά μέτρα, τα οποία αναγκαστήκαμε και τα πήραμε εμείς τώρα και για τα οποία κατηγορούμαστε; Δεν είχε κάνει τίποτα για τα κόκκινα δάνεια. Δεν είχε κάνει τίποτα για να εισπράττει τον ΦΠΑ. Έχανε </w:t>
      </w:r>
      <w:proofErr w:type="spellStart"/>
      <w:r>
        <w:rPr>
          <w:rFonts w:eastAsia="Times New Roman" w:cs="Times New Roman"/>
          <w:szCs w:val="24"/>
        </w:rPr>
        <w:t>μεσοσταθμικά</w:t>
      </w:r>
      <w:proofErr w:type="spellEnd"/>
      <w:r>
        <w:rPr>
          <w:rFonts w:eastAsia="Times New Roman" w:cs="Times New Roman"/>
          <w:szCs w:val="24"/>
        </w:rPr>
        <w:t xml:space="preserve"> 5,2 δισεκατομμύρια ΦΠΑ τον χρόνο σε όλα τα </w:t>
      </w:r>
      <w:proofErr w:type="spellStart"/>
      <w:r>
        <w:rPr>
          <w:rFonts w:eastAsia="Times New Roman" w:cs="Times New Roman"/>
          <w:szCs w:val="24"/>
        </w:rPr>
        <w:t>μνημονιακά</w:t>
      </w:r>
      <w:proofErr w:type="spellEnd"/>
      <w:r>
        <w:rPr>
          <w:rFonts w:eastAsia="Times New Roman" w:cs="Times New Roman"/>
          <w:szCs w:val="24"/>
        </w:rPr>
        <w:t xml:space="preserve"> έτη. Εμείς πέρσι εισπράξαμε -μιλάμε για έξτρα είσπραξη από την κανονική- τον ΦΠΑ που δεν είχαν εισπράξει αυτοί μέσα σε δύο χρόνια. Άρα τα 54 δισεκατομμύρια τα οποία θα έπρεπε και αυτοί να τα πάρουν μέσω προληπτικής γραμμής που την διαφήμιζαν τότ</w:t>
      </w:r>
      <w:r>
        <w:rPr>
          <w:rFonts w:eastAsia="Times New Roman" w:cs="Times New Roman"/>
          <w:szCs w:val="24"/>
        </w:rPr>
        <w:t xml:space="preserve">ε ως δωρεάν και τζάμπα «μαξιλάρι» - πουθενά δεν </w:t>
      </w:r>
      <w:r>
        <w:rPr>
          <w:rFonts w:eastAsia="Times New Roman" w:cs="Times New Roman"/>
          <w:szCs w:val="24"/>
        </w:rPr>
        <w:lastRenderedPageBreak/>
        <w:t>υπάρχει δωρεάν χρήμα και «μαξιλάρι» 54 ή 80 δισεκατομμυρίων ευρώ- ήταν και τότε μνημόνιο, ήταν και τότε ισχυρή σχέση. Εμείς τώρα δεν έχουμε προληπτική γραμμή. Τότε όμως το καλοκαίρι καταφέραμε και πήραμε 86 δ</w:t>
      </w:r>
      <w:r>
        <w:rPr>
          <w:rFonts w:eastAsia="Times New Roman" w:cs="Times New Roman"/>
          <w:szCs w:val="24"/>
        </w:rPr>
        <w:t>ισεκατομμύρια πλαφόν, το οποίο μπαίνει στο δημόσιο χρέος όταν γίνει η εκταμίευση και από το οποίο έχουμε πάρει 30 με 32 δισεκατομμύρια ευρώ μέχρι στιγμής με επιτόκιο 1%. Το πήραμε για 32,5 χρόνια. Χρηματοδοτούμε δηλαδή τις ανάγκες της τριετίας, τα 54 δισεκ</w:t>
      </w:r>
      <w:r>
        <w:rPr>
          <w:rFonts w:eastAsia="Times New Roman" w:cs="Times New Roman"/>
          <w:szCs w:val="24"/>
        </w:rPr>
        <w:t xml:space="preserve">ατομμύρια ευρώ, τα οποία δεν θα τα έβρισκε η προηγούμενη </w:t>
      </w:r>
      <w:r>
        <w:rPr>
          <w:rFonts w:eastAsia="Times New Roman" w:cs="Times New Roman"/>
          <w:szCs w:val="24"/>
        </w:rPr>
        <w:t>κυβέρνηση</w:t>
      </w:r>
      <w:r>
        <w:rPr>
          <w:rFonts w:eastAsia="Times New Roman" w:cs="Times New Roman"/>
          <w:szCs w:val="24"/>
        </w:rPr>
        <w:t>.</w:t>
      </w:r>
    </w:p>
    <w:p w14:paraId="44482F45"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Εμείς καταφέραμε και πήραμε χρηματοδότηση για τρι</w:t>
      </w:r>
      <w:r>
        <w:rPr>
          <w:rFonts w:eastAsia="Times New Roman" w:cs="Times New Roman"/>
          <w:szCs w:val="24"/>
        </w:rPr>
        <w:t>ά</w:t>
      </w:r>
      <w:r>
        <w:rPr>
          <w:rFonts w:eastAsia="Times New Roman" w:cs="Times New Roman"/>
          <w:szCs w:val="24"/>
        </w:rPr>
        <w:t>ντα</w:t>
      </w:r>
      <w:r>
        <w:rPr>
          <w:rFonts w:eastAsia="Times New Roman" w:cs="Times New Roman"/>
          <w:szCs w:val="24"/>
        </w:rPr>
        <w:t xml:space="preserve"> </w:t>
      </w:r>
      <w:r>
        <w:rPr>
          <w:rFonts w:eastAsia="Times New Roman" w:cs="Times New Roman"/>
          <w:szCs w:val="24"/>
        </w:rPr>
        <w:t xml:space="preserve">δυόμισι χρόνια αποπληρωμή με 1%. Αυτό είναι μια έκπτωση σε αυτό το χρέος άνω του 25% σε καθαρή παρούσα αξία. Όμως, να μη μπούμε τώρα </w:t>
      </w:r>
      <w:r>
        <w:rPr>
          <w:rFonts w:eastAsia="Times New Roman" w:cs="Times New Roman"/>
          <w:szCs w:val="24"/>
        </w:rPr>
        <w:t>σε τέτοιου είδους τεχνικές λεπτομέρειες.</w:t>
      </w:r>
    </w:p>
    <w:p w14:paraId="44482F46"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Από εδώ και πέρα, τέλος του χρόνου και το 2018 έχουν να γίνουν πολλά σημαντικά πράγματα και σημαντικά βήματα στην ελληνική οικονομία. Αυτό που είναι πολύ σημαντικό να αναλύσουμε και να πούμε, για μένα τουλάχιστον, ε</w:t>
      </w:r>
      <w:r>
        <w:rPr>
          <w:rFonts w:eastAsia="Times New Roman" w:cs="Times New Roman"/>
          <w:szCs w:val="24"/>
        </w:rPr>
        <w:t xml:space="preserve">ίναι το πώς θα λυθεί το ζήτημα των κόκκινων δανείων στις τράπεζες, το οποίο δεν έχει να κάνει μόνο με την κεφαλαιακή επάρκεια των τραπεζών και την καλή τους στάθμη για να μη χρειαστούν πάλι είτε αυξήσεις είτε </w:t>
      </w:r>
      <w:proofErr w:type="spellStart"/>
      <w:r>
        <w:rPr>
          <w:rFonts w:eastAsia="Times New Roman" w:cs="Times New Roman"/>
          <w:szCs w:val="24"/>
        </w:rPr>
        <w:t>ανακεφαλαιοποιήσεις</w:t>
      </w:r>
      <w:proofErr w:type="spellEnd"/>
      <w:r>
        <w:rPr>
          <w:rFonts w:eastAsia="Times New Roman" w:cs="Times New Roman"/>
          <w:szCs w:val="24"/>
        </w:rPr>
        <w:t>. Διότι πρέπει να γνωρίζουμε</w:t>
      </w:r>
      <w:r>
        <w:rPr>
          <w:rFonts w:eastAsia="Times New Roman" w:cs="Times New Roman"/>
          <w:szCs w:val="24"/>
        </w:rPr>
        <w:t xml:space="preserve"> όλοι ότι πλέον δεν υπάρχουν χρήματα για </w:t>
      </w:r>
      <w:proofErr w:type="spellStart"/>
      <w:r>
        <w:rPr>
          <w:rFonts w:eastAsia="Times New Roman" w:cs="Times New Roman"/>
          <w:szCs w:val="24"/>
        </w:rPr>
        <w:t>ανακεφαλαιοποίηση</w:t>
      </w:r>
      <w:proofErr w:type="spellEnd"/>
      <w:r>
        <w:rPr>
          <w:rFonts w:eastAsia="Times New Roman" w:cs="Times New Roman"/>
          <w:szCs w:val="24"/>
        </w:rPr>
        <w:t xml:space="preserve"> από τους εταίρους, από τον </w:t>
      </w:r>
      <w:r>
        <w:rPr>
          <w:rFonts w:eastAsia="Times New Roman" w:cs="Times New Roman"/>
          <w:szCs w:val="24"/>
          <w:lang w:val="en-US"/>
        </w:rPr>
        <w:t>ESM</w:t>
      </w:r>
      <w:r>
        <w:rPr>
          <w:rFonts w:eastAsia="Times New Roman" w:cs="Times New Roman"/>
          <w:szCs w:val="24"/>
        </w:rPr>
        <w:t>. Άρα αν χρειαστούν κεφάλαια οι τράπεζες, θα πρέπει να γίνουν αυξήσεις μετοχικού κεφαλαίου από τους ήδη υπάρχοντες μετόχους.</w:t>
      </w:r>
    </w:p>
    <w:p w14:paraId="44482F47"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lastRenderedPageBreak/>
        <w:t>Όσα χρήματα δεν έχουν χρησιμοποιηθεί από τ</w:t>
      </w:r>
      <w:r>
        <w:rPr>
          <w:rFonts w:eastAsia="Times New Roman" w:cs="Times New Roman"/>
          <w:szCs w:val="24"/>
        </w:rPr>
        <w:t>α 86 δισεκατομμύρια μένουν εκτός και θα πω λίγο αργότερα για τη χρήση που προβλέπεται να γίνει για αυτά σε σχέση με το «μαξιλάρι» που χρειαζόμαστε για να βγούμε στις αγορές.</w:t>
      </w:r>
    </w:p>
    <w:p w14:paraId="44482F48"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Είναι σημαντικό να πω κάποια νούμερα και θα αφήσω και έναν μικρό πίνακα από ανάλυσ</w:t>
      </w:r>
      <w:r>
        <w:rPr>
          <w:rFonts w:eastAsia="Times New Roman" w:cs="Times New Roman"/>
          <w:szCs w:val="24"/>
        </w:rPr>
        <w:t>η που έχω κάνει, μιλώντας για τα κόκκινα δάνεια. Θα ξεκινήσω από το 2007. Οι πλειστηριασμοί κατοικιών το 2007 ήταν τριάντα έξι χιλιάδες διακόσιες δεκαπέντε, το 2008 ήταν σαράντα δύο χιλιάδες πεντακόσιες σαράντα πλειστηριασμοί σε σπίτια, το 2009 ήταν πενήντ</w:t>
      </w:r>
      <w:r>
        <w:rPr>
          <w:rFonts w:eastAsia="Times New Roman" w:cs="Times New Roman"/>
          <w:szCs w:val="24"/>
        </w:rPr>
        <w:t xml:space="preserve">α δύο χιλιάδες είκοσι επτά, το 2010 ήταν σαράντα οκτώ χιλιάδες διακόσιοι εβδομήντα ένας, το 2011 ήταν σαράντα τέσσερις χιλιάδες </w:t>
      </w:r>
      <w:proofErr w:type="spellStart"/>
      <w:r>
        <w:rPr>
          <w:rFonts w:eastAsia="Times New Roman" w:cs="Times New Roman"/>
          <w:szCs w:val="24"/>
        </w:rPr>
        <w:t>εκατόν</w:t>
      </w:r>
      <w:proofErr w:type="spellEnd"/>
      <w:r>
        <w:rPr>
          <w:rFonts w:eastAsia="Times New Roman" w:cs="Times New Roman"/>
          <w:szCs w:val="24"/>
        </w:rPr>
        <w:t xml:space="preserve"> πενήντα εννιά, το 2012 ήταν εικοσιπέντε χιλιάδες εννιακόσιοι πενήντα πέντε, το 2014 ήταν δεκαέξι χιλιάδες ογδόντα πέντε, </w:t>
      </w:r>
      <w:r>
        <w:rPr>
          <w:rFonts w:eastAsia="Times New Roman" w:cs="Times New Roman"/>
          <w:szCs w:val="24"/>
        </w:rPr>
        <w:t xml:space="preserve">το 2015 ήταν οκτώ χιλιάδες επτακόσιοι τριάντα, το 2016 ήταν πέντε χιλιάδες εξακόσιοι σαράντα ένας και το 2017 έως και τον Σεπτέμβριο ήταν έξι χιλιάδες </w:t>
      </w:r>
      <w:proofErr w:type="spellStart"/>
      <w:r>
        <w:rPr>
          <w:rFonts w:eastAsia="Times New Roman" w:cs="Times New Roman"/>
          <w:szCs w:val="24"/>
        </w:rPr>
        <w:t>εκατόν</w:t>
      </w:r>
      <w:proofErr w:type="spellEnd"/>
      <w:r>
        <w:rPr>
          <w:rFonts w:eastAsia="Times New Roman" w:cs="Times New Roman"/>
          <w:szCs w:val="24"/>
        </w:rPr>
        <w:t xml:space="preserve"> εβδομήντα δύο. Από τον πίνακα, αν τον δείτε σχηματικά, φαίνεται το ύψος των δεκάδων χιλιάδων πλεισ</w:t>
      </w:r>
      <w:r>
        <w:rPr>
          <w:rFonts w:eastAsia="Times New Roman" w:cs="Times New Roman"/>
          <w:szCs w:val="24"/>
        </w:rPr>
        <w:t xml:space="preserve">τηριασμών τα χρόνια προ των μνημονίων και η φθίνουσα κατάσταση των πλειστηριασμών έως και το πρώτο </w:t>
      </w:r>
      <w:proofErr w:type="spellStart"/>
      <w:r>
        <w:rPr>
          <w:rFonts w:eastAsia="Times New Roman" w:cs="Times New Roman"/>
          <w:szCs w:val="24"/>
        </w:rPr>
        <w:t>ενν</w:t>
      </w:r>
      <w:r>
        <w:rPr>
          <w:rFonts w:eastAsia="Times New Roman" w:cs="Times New Roman"/>
          <w:szCs w:val="24"/>
        </w:rPr>
        <w:t>ι</w:t>
      </w:r>
      <w:r>
        <w:rPr>
          <w:rFonts w:eastAsia="Times New Roman" w:cs="Times New Roman"/>
          <w:szCs w:val="24"/>
        </w:rPr>
        <w:t>άμηνο</w:t>
      </w:r>
      <w:proofErr w:type="spellEnd"/>
      <w:r>
        <w:rPr>
          <w:rFonts w:eastAsia="Times New Roman" w:cs="Times New Roman"/>
          <w:szCs w:val="24"/>
        </w:rPr>
        <w:t xml:space="preserve"> του 2017.</w:t>
      </w:r>
    </w:p>
    <w:p w14:paraId="44482F49"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Εδώ είναι σημαντικό και συγκριτικό να ξέρουμε ότι η αιτία αυτής της αύξησης των πλειστηριασμών, που τότε δεν έγινε και καμμία φασαρία στο</w:t>
      </w:r>
      <w:r>
        <w:rPr>
          <w:rFonts w:eastAsia="Times New Roman" w:cs="Times New Roman"/>
          <w:szCs w:val="24"/>
        </w:rPr>
        <w:t>υς δρόμους, δεν έσπασαν τίποτα, δεν έγινε τίποτα για κάποιο λόγο…</w:t>
      </w:r>
    </w:p>
    <w:p w14:paraId="44482F4A"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lastRenderedPageBreak/>
        <w:t>ΔΗΜΗΤΡΙΟΣ ΚΥΡΙΑΖΙΔΗΣ:</w:t>
      </w:r>
      <w:r>
        <w:rPr>
          <w:rFonts w:eastAsia="Times New Roman" w:cs="Times New Roman"/>
          <w:szCs w:val="24"/>
        </w:rPr>
        <w:t xml:space="preserve"> Κύριε Καμμένο, για την πρώτη κατοικία ήταν αυτά;</w:t>
      </w:r>
    </w:p>
    <w:p w14:paraId="44482F4B"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ΔΗΜΗΤΡΙΟΣ ΚΑΜΜΕΝΟΣ (Η΄ Αντιπρόεδρος της Βουλής):</w:t>
      </w:r>
      <w:r>
        <w:rPr>
          <w:rFonts w:eastAsia="Times New Roman" w:cs="Times New Roman"/>
          <w:szCs w:val="24"/>
        </w:rPr>
        <w:t xml:space="preserve"> Κατοικίες. Ήταν σπίτια. Πρώτες, δεύτερες, τρίτες, εικοστές πέμπτες. Ήτ</w:t>
      </w:r>
      <w:r>
        <w:rPr>
          <w:rFonts w:eastAsia="Times New Roman" w:cs="Times New Roman"/>
          <w:szCs w:val="24"/>
        </w:rPr>
        <w:t>αν κατοικίες. Έχω και σε κινητές αξίες, που είναι χρήματα, κατασχέσεις λογαριασμών, αλλά δεν έχει σημασία.</w:t>
      </w:r>
    </w:p>
    <w:p w14:paraId="44482F4C"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Να πούμε ότι η αύξηση αυτή έγινε διότι αυξήθηκαν τα κόκκινα δάνεια. Δηλαδή, όπως είπα, ο κόσμος με τα πρώτα μνημόνια, τα μέτρα που ήταν της τάξεως τω</w:t>
      </w:r>
      <w:r>
        <w:rPr>
          <w:rFonts w:eastAsia="Times New Roman" w:cs="Times New Roman"/>
          <w:szCs w:val="24"/>
        </w:rPr>
        <w:t>ν 58,5 δισεκατομμυρίων και ο</w:t>
      </w:r>
      <w:r>
        <w:rPr>
          <w:rFonts w:eastAsia="Times New Roman" w:cs="Times New Roman"/>
          <w:szCs w:val="24"/>
        </w:rPr>
        <w:t>κ</w:t>
      </w:r>
      <w:r>
        <w:rPr>
          <w:rFonts w:eastAsia="Times New Roman" w:cs="Times New Roman"/>
          <w:szCs w:val="24"/>
        </w:rPr>
        <w:t>τακόσιες χιλιάδες άνεργοι, δεν είχαν χρήματα να εξυπηρετήσουν τον δανεισμό που είχαν τουλάχιστον στα στεγαστικά δάνεια. Βλέπουμε ότι τα κόκκινα δάνεια το 2007 ήταν 10 δισεκατομμύρια, το 2008 ήταν 14 δισεκατομμύρια, το 2009 ήταν</w:t>
      </w:r>
      <w:r>
        <w:rPr>
          <w:rFonts w:eastAsia="Times New Roman" w:cs="Times New Roman"/>
          <w:szCs w:val="24"/>
        </w:rPr>
        <w:t xml:space="preserve"> 22 δισεκατομμύρια, το 2010 ήταν 30 δισεκατομμύρια, το 2011 ήταν 41 δισεκατομμύρια, το 2012 ήταν 56 δισεκατομμύρια, το 2013 ήταν 76 δισεκατομμύρια και τον Δεκέμβρη του 2014 ήταν 80 δισεκατομμύρια. Δηλαδή, ξεκίνησε από 10 δισεκατομμύρια το 2007 ή, αν θέλετε</w:t>
      </w:r>
      <w:r>
        <w:rPr>
          <w:rFonts w:eastAsia="Times New Roman" w:cs="Times New Roman"/>
          <w:szCs w:val="24"/>
        </w:rPr>
        <w:t xml:space="preserve">, το 2009 από 22 δισεκατομμύρια και </w:t>
      </w:r>
      <w:proofErr w:type="spellStart"/>
      <w:r>
        <w:rPr>
          <w:rFonts w:eastAsia="Times New Roman" w:cs="Times New Roman"/>
          <w:szCs w:val="24"/>
        </w:rPr>
        <w:t>παρεδόθη</w:t>
      </w:r>
      <w:proofErr w:type="spellEnd"/>
      <w:r>
        <w:rPr>
          <w:rFonts w:eastAsia="Times New Roman" w:cs="Times New Roman"/>
          <w:szCs w:val="24"/>
        </w:rPr>
        <w:t xml:space="preserve"> σε εμάς 80 δισεκατομμύρια. Συγχρόνως, γίνονταν δεκάδες χιλιάδες πλειστηριασμοί.</w:t>
      </w:r>
    </w:p>
    <w:p w14:paraId="44482F4D"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Εμείς είχαμε συνολικά στο σύστημα έξι χιλιάδες </w:t>
      </w:r>
      <w:proofErr w:type="spellStart"/>
      <w:r>
        <w:rPr>
          <w:rFonts w:eastAsia="Times New Roman" w:cs="Times New Roman"/>
          <w:szCs w:val="24"/>
        </w:rPr>
        <w:t>εκατόν</w:t>
      </w:r>
      <w:proofErr w:type="spellEnd"/>
      <w:r>
        <w:rPr>
          <w:rFonts w:eastAsia="Times New Roman" w:cs="Times New Roman"/>
          <w:szCs w:val="24"/>
        </w:rPr>
        <w:t xml:space="preserve"> εβδομήντα δύο πλειστηριασμούς κυρίως στρατηγικών κακοπληρωτών, διότι δεν έχω </w:t>
      </w:r>
      <w:r>
        <w:rPr>
          <w:rFonts w:eastAsia="Times New Roman" w:cs="Times New Roman"/>
          <w:szCs w:val="24"/>
        </w:rPr>
        <w:t xml:space="preserve">δει και κανέναν -και θα λαϊκίσω λίγο- που χάνει το σπίτι του να πηγαίνει να σπάει το κεφάλι ενός δικαστού </w:t>
      </w:r>
      <w:r>
        <w:rPr>
          <w:rFonts w:eastAsia="Times New Roman" w:cs="Times New Roman"/>
          <w:szCs w:val="24"/>
        </w:rPr>
        <w:lastRenderedPageBreak/>
        <w:t>ή ενός συμβολαιογράφου. Βλέπω ένα κάρο ασχέτους τελείως -δεν θέλω να χαρακτηρίσω αλλιώς όλο αυτό το ασκέρι και θα το πω έτσι- διότι θα σας πω και το π</w:t>
      </w:r>
      <w:r>
        <w:rPr>
          <w:rFonts w:eastAsia="Times New Roman" w:cs="Times New Roman"/>
          <w:szCs w:val="24"/>
        </w:rPr>
        <w:t xml:space="preserve">αράδειγμα που είπα στην </w:t>
      </w:r>
      <w:r>
        <w:rPr>
          <w:rFonts w:eastAsia="Times New Roman" w:cs="Times New Roman"/>
          <w:szCs w:val="24"/>
        </w:rPr>
        <w:t>ε</w:t>
      </w:r>
      <w:r>
        <w:rPr>
          <w:rFonts w:eastAsia="Times New Roman" w:cs="Times New Roman"/>
          <w:szCs w:val="24"/>
        </w:rPr>
        <w:t>πιτροπή. Μπαίνει μέσα, κάνει ντου, βαράει ασυναίσθητα και αδιακρίτως τον οποιονδήποτε, αλλά έναν που να πει «ρε, εσείς, το σπίτι μου, την οικογένειά μου, θα σας σκοτώσω!» δεν έχω δει. Έχετε δει εσείς;</w:t>
      </w:r>
    </w:p>
    <w:p w14:paraId="44482F4E"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Έχετε δει, κύριοι συνάδελφοι, </w:t>
      </w:r>
      <w:r>
        <w:rPr>
          <w:rFonts w:eastAsia="Times New Roman" w:cs="Times New Roman"/>
          <w:szCs w:val="24"/>
        </w:rPr>
        <w:t>έναν δικαιούχο που να κάνει ντου σε έναν πλειστηριασμό; Γιατί συμβαίνει αυτό ή μάλλον γιατί δεν συμβαίνει;</w:t>
      </w:r>
    </w:p>
    <w:p w14:paraId="44482F4F"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Υπάρχουν πολλοί λόγοι για αυτό. Το παράδειγμα ήταν το εξής. Θα το πω και στην Ολομέλεια και νομίζω ότι αξίζει τον κόπο να λεχθεί για τα Πρακτικά. Έγι</w:t>
      </w:r>
      <w:r>
        <w:rPr>
          <w:rFonts w:eastAsia="Times New Roman" w:cs="Times New Roman"/>
          <w:szCs w:val="24"/>
        </w:rPr>
        <w:t xml:space="preserve">νε επίθεση σε πλειστηριασμό, έπεσε ξύλο και έδειραν και τον δικηγόρο της εταιρείας, η οποία κρατούσε μία επιταγή 33 εκατομμύρια ευρώ για να αγοράσει το </w:t>
      </w:r>
      <w:r>
        <w:rPr>
          <w:rFonts w:eastAsia="Times New Roman" w:cs="Times New Roman"/>
          <w:szCs w:val="24"/>
        </w:rPr>
        <w:t>«</w:t>
      </w:r>
      <w:r>
        <w:rPr>
          <w:rFonts w:eastAsia="Times New Roman" w:cs="Times New Roman"/>
          <w:szCs w:val="24"/>
          <w:lang w:val="en-US"/>
        </w:rPr>
        <w:t>LEDRA</w:t>
      </w:r>
      <w:r>
        <w:rPr>
          <w:rFonts w:eastAsia="Times New Roman" w:cs="Times New Roman"/>
          <w:szCs w:val="24"/>
        </w:rPr>
        <w:t xml:space="preserve"> </w:t>
      </w:r>
      <w:r>
        <w:rPr>
          <w:rFonts w:eastAsia="Times New Roman" w:cs="Times New Roman"/>
          <w:szCs w:val="24"/>
          <w:lang w:val="en-US"/>
        </w:rPr>
        <w:t>MARRIOTT</w:t>
      </w:r>
      <w:r>
        <w:rPr>
          <w:rFonts w:eastAsia="Times New Roman" w:cs="Times New Roman"/>
          <w:szCs w:val="24"/>
        </w:rPr>
        <w:t>»</w:t>
      </w:r>
      <w:r>
        <w:rPr>
          <w:rFonts w:eastAsia="Times New Roman" w:cs="Times New Roman"/>
          <w:szCs w:val="24"/>
        </w:rPr>
        <w:t>. Δηλαδή, έδινε εκείνη την ώρα στους δικηγόρους δικαστικά τα χρήματα για να πληρωθούν ΙΚ</w:t>
      </w:r>
      <w:r>
        <w:rPr>
          <w:rFonts w:eastAsia="Times New Roman" w:cs="Times New Roman"/>
          <w:szCs w:val="24"/>
        </w:rPr>
        <w:t xml:space="preserve">Α και απλήρωτοι μισθοί υπαλλήλων του </w:t>
      </w:r>
      <w:r>
        <w:rPr>
          <w:rFonts w:eastAsia="Times New Roman" w:cs="Times New Roman"/>
          <w:szCs w:val="24"/>
        </w:rPr>
        <w:t>«</w:t>
      </w:r>
      <w:r>
        <w:rPr>
          <w:rFonts w:eastAsia="Times New Roman" w:cs="Times New Roman"/>
          <w:szCs w:val="24"/>
          <w:lang w:val="en-US"/>
        </w:rPr>
        <w:t>LEDRA</w:t>
      </w:r>
      <w:r>
        <w:rPr>
          <w:rFonts w:eastAsia="Times New Roman" w:cs="Times New Roman"/>
          <w:szCs w:val="24"/>
        </w:rPr>
        <w:t xml:space="preserve"> </w:t>
      </w:r>
      <w:r>
        <w:rPr>
          <w:rFonts w:eastAsia="Times New Roman" w:cs="Times New Roman"/>
          <w:szCs w:val="24"/>
          <w:lang w:val="en-US"/>
        </w:rPr>
        <w:t>MARRIOTT</w:t>
      </w:r>
      <w:r>
        <w:rPr>
          <w:rFonts w:eastAsia="Times New Roman" w:cs="Times New Roman"/>
          <w:szCs w:val="24"/>
        </w:rPr>
        <w:t>»</w:t>
      </w:r>
      <w:r>
        <w:rPr>
          <w:rFonts w:eastAsia="Times New Roman" w:cs="Times New Roman"/>
          <w:szCs w:val="24"/>
        </w:rPr>
        <w:t xml:space="preserve"> και ο άνθρωπος έφαγε ξύλο. Καταγγέλθηκε σε μένα. Ήρθε και μου είπε ότι τελικά, ευτυχώς έγινε η συναλλαγή μετά από πολύ καιρό.</w:t>
      </w:r>
    </w:p>
    <w:p w14:paraId="44482F50" w14:textId="77777777" w:rsidR="00FC516A" w:rsidRDefault="00EA69A7">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Αυτό είναι πραγματικό περιστατικό. </w:t>
      </w:r>
      <w:r>
        <w:rPr>
          <w:rFonts w:eastAsia="Times New Roman" w:cs="Times New Roman"/>
          <w:szCs w:val="24"/>
        </w:rPr>
        <w:t>Ε</w:t>
      </w:r>
      <w:r>
        <w:rPr>
          <w:rFonts w:eastAsia="Times New Roman" w:cs="Times New Roman"/>
          <w:szCs w:val="24"/>
        </w:rPr>
        <w:t>ίναι κάτι το οποίο πρέπει να καταγγείλου</w:t>
      </w:r>
      <w:r>
        <w:rPr>
          <w:rFonts w:eastAsia="Times New Roman" w:cs="Times New Roman"/>
          <w:szCs w:val="24"/>
        </w:rPr>
        <w:t>με. Εδώ δεν ερχόμαστε για να ρωτήσουμε για κάποια κατάσταση. Ξέρουμε πολύ καλά τι συμβαίνει. Και ειδικά κάποιοι από εμάς που έχουμε δουλέψει σε αυτό το σύστημα, αν θέλετε, το τραπεζικό ή το χρηματοοικονομικό, γνωρίζουμε πολύ καλά. Και οι τράπεζες γνωρίζουν</w:t>
      </w:r>
      <w:r>
        <w:rPr>
          <w:rFonts w:eastAsia="Times New Roman" w:cs="Times New Roman"/>
          <w:szCs w:val="24"/>
        </w:rPr>
        <w:t xml:space="preserve">, όπως και ο «ΤΕΙΡΕΣΙΑΣ». </w:t>
      </w:r>
    </w:p>
    <w:p w14:paraId="44482F51" w14:textId="77777777" w:rsidR="00FC516A" w:rsidRDefault="00EA69A7">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Ο «ΤΕΙΡΕΣΙΑΣ» ποιος είναι, ποια εταιρεία είναι; Το λέω για να το ξέρετε και για να καταγραφεί στα Πρακτικά. Είναι μ</w:t>
      </w:r>
      <w:r>
        <w:rPr>
          <w:rFonts w:eastAsia="Times New Roman" w:cs="Times New Roman"/>
          <w:szCs w:val="24"/>
        </w:rPr>
        <w:t>ί</w:t>
      </w:r>
      <w:r>
        <w:rPr>
          <w:rFonts w:eastAsia="Times New Roman" w:cs="Times New Roman"/>
          <w:szCs w:val="24"/>
        </w:rPr>
        <w:t xml:space="preserve">α ανώνυμη εταιρεία στην οποία μέτοχοι είναι όλες οι τράπεζες. </w:t>
      </w:r>
    </w:p>
    <w:p w14:paraId="44482F52" w14:textId="77777777" w:rsidR="00FC516A" w:rsidRDefault="00EA69A7">
      <w:pPr>
        <w:tabs>
          <w:tab w:val="left" w:pos="3873"/>
        </w:tabs>
        <w:spacing w:line="600" w:lineRule="auto"/>
        <w:ind w:firstLine="720"/>
        <w:jc w:val="both"/>
        <w:rPr>
          <w:rFonts w:eastAsia="Times New Roman" w:cs="Times New Roman"/>
          <w:szCs w:val="24"/>
        </w:rPr>
      </w:pPr>
      <w:r>
        <w:rPr>
          <w:rFonts w:eastAsia="Times New Roman" w:cs="Times New Roman"/>
          <w:szCs w:val="24"/>
        </w:rPr>
        <w:t>Άρα ο «ΤΕΙΡΕΣΙΑΣ 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γνωρίζει ανά πάσα στιγμή απ</w:t>
      </w:r>
      <w:r>
        <w:rPr>
          <w:rFonts w:eastAsia="Times New Roman" w:cs="Times New Roman"/>
          <w:szCs w:val="24"/>
        </w:rPr>
        <w:t>ό τους μετόχους του, που είναι οι τράπεζες οι ίδιες, τα πάντα για όλους. Γνωρίζει ποιος έχει κόκκινα δάνεια, ποιος έχει καθυστερούμενα, ποιος είναι στρατηγικός κακοπληρωτής, ποιος δεν είναι. Γνωρίζει τις συνήθειες. Υπάρχουν αλγόριθμοι χτισμένοι μέσα στα συ</w:t>
      </w:r>
      <w:r>
        <w:rPr>
          <w:rFonts w:eastAsia="Times New Roman" w:cs="Times New Roman"/>
          <w:szCs w:val="24"/>
        </w:rPr>
        <w:t xml:space="preserve">στήματα και από εκεί βλέπεις τις συνήθειες πληρωμών σε οποιαδήποτε σχέση έχεις να κάνεις με την τράπεζα, από καταναλωτικό, κάρτα, στεγαστικό, </w:t>
      </w:r>
      <w:proofErr w:type="spellStart"/>
      <w:r>
        <w:rPr>
          <w:rFonts w:eastAsia="Times New Roman" w:cs="Times New Roman"/>
          <w:szCs w:val="24"/>
        </w:rPr>
        <w:t>εορτοδάνειο</w:t>
      </w:r>
      <w:proofErr w:type="spellEnd"/>
      <w:r>
        <w:rPr>
          <w:rFonts w:eastAsia="Times New Roman" w:cs="Times New Roman"/>
          <w:szCs w:val="24"/>
        </w:rPr>
        <w:t xml:space="preserve">, </w:t>
      </w:r>
      <w:proofErr w:type="spellStart"/>
      <w:r>
        <w:rPr>
          <w:rFonts w:eastAsia="Times New Roman" w:cs="Times New Roman"/>
          <w:szCs w:val="24"/>
        </w:rPr>
        <w:t>διακοποδάνειο</w:t>
      </w:r>
      <w:proofErr w:type="spellEnd"/>
      <w:r>
        <w:rPr>
          <w:rFonts w:eastAsia="Times New Roman" w:cs="Times New Roman"/>
          <w:szCs w:val="24"/>
        </w:rPr>
        <w:t xml:space="preserve"> ή </w:t>
      </w:r>
      <w:proofErr w:type="spellStart"/>
      <w:r>
        <w:rPr>
          <w:rFonts w:eastAsia="Times New Roman" w:cs="Times New Roman"/>
          <w:szCs w:val="24"/>
        </w:rPr>
        <w:t>μετοχοδάνειο</w:t>
      </w:r>
      <w:proofErr w:type="spellEnd"/>
      <w:r>
        <w:rPr>
          <w:rFonts w:eastAsia="Times New Roman" w:cs="Times New Roman"/>
          <w:szCs w:val="24"/>
        </w:rPr>
        <w:t xml:space="preserve"> μέχρι τα πάντα. Βλέπεις το προφίλ του κάθε δανειζόμενου. </w:t>
      </w:r>
    </w:p>
    <w:p w14:paraId="44482F53" w14:textId="77777777" w:rsidR="00FC516A" w:rsidRDefault="00EA69A7">
      <w:pPr>
        <w:tabs>
          <w:tab w:val="left" w:pos="3873"/>
        </w:tabs>
        <w:spacing w:line="600" w:lineRule="auto"/>
        <w:ind w:firstLine="720"/>
        <w:jc w:val="both"/>
        <w:rPr>
          <w:rFonts w:eastAsia="Times New Roman" w:cs="Times New Roman"/>
          <w:szCs w:val="24"/>
        </w:rPr>
      </w:pPr>
      <w:r>
        <w:rPr>
          <w:rFonts w:eastAsia="Times New Roman" w:cs="Times New Roman"/>
          <w:szCs w:val="24"/>
        </w:rPr>
        <w:t>Άρα γνωρίζει τ</w:t>
      </w:r>
      <w:r>
        <w:rPr>
          <w:rFonts w:eastAsia="Times New Roman" w:cs="Times New Roman"/>
          <w:szCs w:val="24"/>
        </w:rPr>
        <w:t>ο σύστημα ποιος είναι ο στρατηγικός κακοπληρωτής και δεν έχει κανένα λόγο να βγάλει το σπίτι, την πρώτη κατοικία. Αν γίνει, θα γίνει κατά λάθος. Και μπορεί να έχει γίνει. Στρατηγικά καμμία τράπεζα δεν θέλει τα σπίτια, ούτε το δημόσιο θέλει τα σπίτια, γιατί</w:t>
      </w:r>
      <w:r>
        <w:rPr>
          <w:rFonts w:eastAsia="Times New Roman" w:cs="Times New Roman"/>
          <w:szCs w:val="24"/>
        </w:rPr>
        <w:t xml:space="preserve"> στο τέλος θα έχουν να πληρώνουν του κόσμου τα εκατομμύρια σε ΕΝΦΙΑ και σε έξοδα συντήρησης των ακινήτων, τα οποία θα τους είναι πολύ ακριβότερα από το να τα έβγαζαν σε έναν πλειστηριασμό τουλάχιστον στην αξία των προβλέψεων που έχουν πάρει, γύρω στο 50%.</w:t>
      </w:r>
    </w:p>
    <w:p w14:paraId="44482F54"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Επιβαρύνεται με ΕΝΦΙΑ το δημόσιο;</w:t>
      </w:r>
    </w:p>
    <w:p w14:paraId="44482F55" w14:textId="77777777" w:rsidR="00FC516A" w:rsidRDefault="00EA69A7">
      <w:pPr>
        <w:spacing w:line="600" w:lineRule="auto"/>
        <w:ind w:firstLine="720"/>
        <w:jc w:val="both"/>
        <w:rPr>
          <w:rFonts w:eastAsia="Times New Roman" w:cs="Times New Roman"/>
          <w:szCs w:val="24"/>
        </w:rPr>
      </w:pPr>
      <w:r>
        <w:rPr>
          <w:rFonts w:eastAsia="Times New Roman" w:cs="Times New Roman"/>
          <w:b/>
          <w:bCs/>
          <w:szCs w:val="24"/>
        </w:rPr>
        <w:lastRenderedPageBreak/>
        <w:t xml:space="preserve">ΔΗΜΗΤΡΙΟΣ ΚΑΜΜΕΝΟΣ (Η΄ Αντιπρόεδρος της Βουλής): </w:t>
      </w:r>
      <w:r>
        <w:rPr>
          <w:rFonts w:eastAsia="Times New Roman" w:cs="Times New Roman"/>
          <w:bCs/>
          <w:szCs w:val="24"/>
        </w:rPr>
        <w:t xml:space="preserve">Πιθανό και να επιβαρυνθεί, κύριε </w:t>
      </w:r>
      <w:proofErr w:type="spellStart"/>
      <w:r>
        <w:rPr>
          <w:rFonts w:eastAsia="Times New Roman" w:cs="Times New Roman"/>
          <w:bCs/>
          <w:szCs w:val="24"/>
        </w:rPr>
        <w:t>Δένδια</w:t>
      </w:r>
      <w:proofErr w:type="spellEnd"/>
      <w:r>
        <w:rPr>
          <w:rFonts w:eastAsia="Times New Roman" w:cs="Times New Roman"/>
          <w:bCs/>
          <w:szCs w:val="24"/>
        </w:rPr>
        <w:t xml:space="preserve"> μου. Για παράδειγμα, αν έχεις είκοσι ή τριάντα χιλιάδες ακίνητα,…</w:t>
      </w:r>
    </w:p>
    <w:p w14:paraId="44482F56"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Α, «θα» επιβαρυνθεί!</w:t>
      </w:r>
    </w:p>
    <w:p w14:paraId="44482F57" w14:textId="77777777" w:rsidR="00FC516A" w:rsidRDefault="00EA69A7">
      <w:pPr>
        <w:spacing w:line="600" w:lineRule="auto"/>
        <w:ind w:firstLine="720"/>
        <w:jc w:val="both"/>
        <w:rPr>
          <w:rFonts w:eastAsia="Times New Roman" w:cs="Times New Roman"/>
          <w:szCs w:val="24"/>
        </w:rPr>
      </w:pPr>
      <w:r>
        <w:rPr>
          <w:rFonts w:eastAsia="Times New Roman" w:cs="Times New Roman"/>
          <w:b/>
          <w:bCs/>
          <w:szCs w:val="24"/>
        </w:rPr>
        <w:t xml:space="preserve">ΔΗΜΗΤΡΙΟΣ ΚΑΜΜΕΝΟΣ (Η΄ Αντιπρόεδρος της Βουλής): </w:t>
      </w:r>
      <w:r>
        <w:rPr>
          <w:rFonts w:eastAsia="Times New Roman" w:cs="Times New Roman"/>
          <w:bCs/>
          <w:szCs w:val="24"/>
        </w:rPr>
        <w:t>Οικονομικά θα μιλήσω τώρα. Έστω ότι εγώ είμαι Υπουργός Οικονομικών. Και λέω ότι έχω να εισπράξω 1 εκατομμύριο από δέκα χιλιάδες ακίνητα.</w:t>
      </w:r>
    </w:p>
    <w:p w14:paraId="44482F58"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 xml:space="preserve">ΝΙΚΟΛΑΟΣ ΔΕΝΔΙΑΣ: </w:t>
      </w:r>
      <w:r>
        <w:rPr>
          <w:rFonts w:eastAsia="Times New Roman" w:cs="Times New Roman"/>
          <w:szCs w:val="24"/>
        </w:rPr>
        <w:t>Με το καλό εύχομαι.</w:t>
      </w:r>
    </w:p>
    <w:p w14:paraId="44482F59" w14:textId="77777777" w:rsidR="00FC516A" w:rsidRDefault="00EA69A7">
      <w:pPr>
        <w:spacing w:line="600" w:lineRule="auto"/>
        <w:ind w:firstLine="720"/>
        <w:jc w:val="both"/>
        <w:rPr>
          <w:rFonts w:eastAsia="Times New Roman" w:cs="Times New Roman"/>
          <w:bCs/>
          <w:szCs w:val="24"/>
        </w:rPr>
      </w:pPr>
      <w:r>
        <w:rPr>
          <w:rFonts w:eastAsia="Times New Roman" w:cs="Times New Roman"/>
          <w:b/>
          <w:bCs/>
          <w:szCs w:val="24"/>
        </w:rPr>
        <w:t>ΔΗΜΗΤΡΙΟΣ ΚΑΜΜΕΝΟΣ (Η΄ Αντιπρόεδ</w:t>
      </w:r>
      <w:r>
        <w:rPr>
          <w:rFonts w:eastAsia="Times New Roman" w:cs="Times New Roman"/>
          <w:b/>
          <w:bCs/>
          <w:szCs w:val="24"/>
        </w:rPr>
        <w:t xml:space="preserve">ρος της Βουλής): </w:t>
      </w:r>
      <w:r>
        <w:rPr>
          <w:rFonts w:eastAsia="Times New Roman" w:cs="Times New Roman"/>
          <w:bCs/>
          <w:szCs w:val="24"/>
        </w:rPr>
        <w:t>Είχατε κάνει και μ</w:t>
      </w:r>
      <w:r>
        <w:rPr>
          <w:rFonts w:eastAsia="Times New Roman" w:cs="Times New Roman"/>
          <w:bCs/>
          <w:szCs w:val="24"/>
        </w:rPr>
        <w:t>ί</w:t>
      </w:r>
      <w:r>
        <w:rPr>
          <w:rFonts w:eastAsia="Times New Roman" w:cs="Times New Roman"/>
          <w:bCs/>
          <w:szCs w:val="24"/>
        </w:rPr>
        <w:t xml:space="preserve">α πρόταση, αν θυμάμαι καλά, να τα εισπράττουν οι δήμοι. Να το συζητήσουμε. </w:t>
      </w:r>
    </w:p>
    <w:p w14:paraId="44482F5A" w14:textId="77777777" w:rsidR="00FC516A" w:rsidRDefault="00EA69A7">
      <w:pPr>
        <w:spacing w:line="600" w:lineRule="auto"/>
        <w:ind w:firstLine="720"/>
        <w:jc w:val="both"/>
        <w:rPr>
          <w:rFonts w:eastAsia="Times New Roman" w:cs="Times New Roman"/>
          <w:bCs/>
          <w:szCs w:val="24"/>
        </w:rPr>
      </w:pPr>
      <w:r>
        <w:rPr>
          <w:rFonts w:eastAsia="Times New Roman" w:cs="Times New Roman"/>
          <w:bCs/>
          <w:szCs w:val="24"/>
        </w:rPr>
        <w:t>Τώρα βγαίνει δήμαρχος και λέει «εγώ θα αγοράσω τα δάνεια των δημοτών μου». Αυτό πρέπει να το δούμε. Εγώ δεν είμαι ενάντιος. Όμως, είναι και επικ</w:t>
      </w:r>
      <w:r>
        <w:rPr>
          <w:rFonts w:eastAsia="Times New Roman" w:cs="Times New Roman"/>
          <w:bCs/>
          <w:szCs w:val="24"/>
        </w:rPr>
        <w:t xml:space="preserve">ίνδυνο. Θα το πω. Αλλάζουμε λίγο θέμα, αλλά να είναι καλά ο αξιότιμος συνάδελφος κ. </w:t>
      </w:r>
      <w:proofErr w:type="spellStart"/>
      <w:r>
        <w:rPr>
          <w:rFonts w:eastAsia="Times New Roman" w:cs="Times New Roman"/>
          <w:bCs/>
          <w:szCs w:val="24"/>
        </w:rPr>
        <w:t>Δένδιας</w:t>
      </w:r>
      <w:proofErr w:type="spellEnd"/>
      <w:r>
        <w:rPr>
          <w:rFonts w:eastAsia="Times New Roman" w:cs="Times New Roman"/>
          <w:bCs/>
          <w:szCs w:val="24"/>
        </w:rPr>
        <w:t xml:space="preserve">, θα το αναλύσουμε λίγο. </w:t>
      </w:r>
    </w:p>
    <w:p w14:paraId="44482F5B" w14:textId="77777777" w:rsidR="00FC516A" w:rsidRDefault="00EA69A7">
      <w:pPr>
        <w:spacing w:line="600" w:lineRule="auto"/>
        <w:ind w:firstLine="720"/>
        <w:jc w:val="both"/>
        <w:rPr>
          <w:rFonts w:eastAsia="Times New Roman" w:cs="Times New Roman"/>
          <w:bCs/>
          <w:szCs w:val="24"/>
        </w:rPr>
      </w:pPr>
      <w:r>
        <w:rPr>
          <w:rFonts w:eastAsia="Times New Roman" w:cs="Times New Roman"/>
          <w:bCs/>
          <w:szCs w:val="24"/>
        </w:rPr>
        <w:t>Δεν είναι τόσο απλή διαδικασία να δημιουργήσει ένας δήμος μία εταιρεία κερδοσκοπικού χαρακτήρα η οποία θα αγοράσει με κάποια κεφάλαια τα δά</w:t>
      </w:r>
      <w:r>
        <w:rPr>
          <w:rFonts w:eastAsia="Times New Roman" w:cs="Times New Roman"/>
          <w:bCs/>
          <w:szCs w:val="24"/>
        </w:rPr>
        <w:t xml:space="preserve">νεια των δημοτών τα κόκκινα, τα μη εξυπηρετούμενα, τα καταγγελμένα δηλαδή δάνεια. Και μετά τι θα κάνει; Θα τα αγοράσει σε μια αξία 10%, 20%, 3%, 5%, οτιδήποτε, εφόσον θα </w:t>
      </w:r>
      <w:r>
        <w:rPr>
          <w:rFonts w:eastAsia="Times New Roman" w:cs="Times New Roman"/>
          <w:bCs/>
          <w:szCs w:val="24"/>
        </w:rPr>
        <w:lastRenderedPageBreak/>
        <w:t>μπορέσει και εφόσον έχει τη δικαιοδοσία και του δώσει το δικαίωμα αυτό η τράπεζα και η</w:t>
      </w:r>
      <w:r>
        <w:rPr>
          <w:rFonts w:eastAsia="Times New Roman" w:cs="Times New Roman"/>
          <w:bCs/>
          <w:szCs w:val="24"/>
        </w:rPr>
        <w:t xml:space="preserve"> Τράπεζα της Ελλάδος.</w:t>
      </w:r>
    </w:p>
    <w:p w14:paraId="44482F5C" w14:textId="77777777" w:rsidR="00FC516A" w:rsidRDefault="00EA69A7">
      <w:pPr>
        <w:spacing w:line="600" w:lineRule="auto"/>
        <w:ind w:firstLine="720"/>
        <w:jc w:val="both"/>
        <w:rPr>
          <w:rFonts w:eastAsia="Times New Roman" w:cs="Times New Roman"/>
          <w:bCs/>
          <w:szCs w:val="24"/>
        </w:rPr>
      </w:pPr>
      <w:r>
        <w:rPr>
          <w:rFonts w:eastAsia="Times New Roman" w:cs="Times New Roman"/>
          <w:bCs/>
          <w:szCs w:val="24"/>
        </w:rPr>
        <w:t>Ας πούμε ότι το κάνει. Μετά τι θα τα κάνει ο δήμος; Με τι σκοπό θα έχει δημιουργηθεί αυτή η εταιρεία; Τι θα πει στο ΓΕΜΗ; Τι θα πει στην εφορία; Τι ΦΠΑ θα έχει; Ποιος θα διαχειριστεί αυτό το ακίνητο και με ποιο σκοπό; Να το ξανά πουλή</w:t>
      </w:r>
      <w:r>
        <w:rPr>
          <w:rFonts w:eastAsia="Times New Roman" w:cs="Times New Roman"/>
          <w:bCs/>
          <w:szCs w:val="24"/>
        </w:rPr>
        <w:t xml:space="preserve">σει; Να το ξανανοικιάσει; Να το δώσει στον δημότη να του το ξεπληρώσει με ένα χρησιδάνειο ή με ένα ενοίκιο; Αυτό θα πρέπει να ξεκαθαριστεί. Θα ξεκαθαριστεί. </w:t>
      </w:r>
    </w:p>
    <w:p w14:paraId="44482F5D" w14:textId="77777777" w:rsidR="00FC516A" w:rsidRDefault="00EA69A7">
      <w:pPr>
        <w:spacing w:line="600" w:lineRule="auto"/>
        <w:ind w:firstLine="720"/>
        <w:jc w:val="both"/>
        <w:rPr>
          <w:rFonts w:eastAsia="Times New Roman" w:cs="Times New Roman"/>
          <w:bCs/>
          <w:szCs w:val="24"/>
        </w:rPr>
      </w:pPr>
      <w:r>
        <w:rPr>
          <w:rFonts w:eastAsia="Times New Roman" w:cs="Times New Roman"/>
          <w:bCs/>
          <w:szCs w:val="24"/>
        </w:rPr>
        <w:t>Το να κάνεις πολιτική στην τηλεόραση είναι πολύ εύκολο. Το να κάνεις στο χαρτί «αγοράζω σπίτι», δε</w:t>
      </w:r>
      <w:r>
        <w:rPr>
          <w:rFonts w:eastAsia="Times New Roman" w:cs="Times New Roman"/>
          <w:bCs/>
          <w:szCs w:val="24"/>
        </w:rPr>
        <w:t xml:space="preserve">ν είναι το ίδιο. Δεν ξέρω πόσοι από εσάς έχει τύχει να πάτε να αγοράσετε σπίτι ή ακίνητο. Όμως, </w:t>
      </w:r>
      <w:proofErr w:type="spellStart"/>
      <w:r>
        <w:rPr>
          <w:rFonts w:eastAsia="Times New Roman" w:cs="Times New Roman"/>
          <w:bCs/>
          <w:szCs w:val="24"/>
        </w:rPr>
        <w:t>πόσω</w:t>
      </w:r>
      <w:proofErr w:type="spellEnd"/>
      <w:r>
        <w:rPr>
          <w:rFonts w:eastAsia="Times New Roman" w:cs="Times New Roman"/>
          <w:bCs/>
          <w:szCs w:val="24"/>
        </w:rPr>
        <w:t xml:space="preserve"> μάλλον κάποιος που έχει αγοράσει ή έχει διαχειριστεί εκατοντάδες, όπως έχει τύχει να έχω κάνει εγώ και ίσως πολλοί άλλοι συνάδελφοι, ξέρει ότι είναι ό,τι π</w:t>
      </w:r>
      <w:r>
        <w:rPr>
          <w:rFonts w:eastAsia="Times New Roman" w:cs="Times New Roman"/>
          <w:bCs/>
          <w:szCs w:val="24"/>
        </w:rPr>
        <w:t>ιο δύσκολο και πιο απαιτητικό να το διαχειριστείς και να αποδείξεις ότι δεν θα είσαι κλέφτης και δεν θα πας φυλακή. Διότι μπορεί, παίρνοντας τα σπίτια των δημοτών, να καταλήξεις στη φυλακή, αν δεν προσέξεις, γιατί δεν είσαι τράπεζα. Είσαι μ</w:t>
      </w:r>
      <w:r>
        <w:rPr>
          <w:rFonts w:eastAsia="Times New Roman" w:cs="Times New Roman"/>
          <w:bCs/>
          <w:szCs w:val="24"/>
        </w:rPr>
        <w:t>ί</w:t>
      </w:r>
      <w:r>
        <w:rPr>
          <w:rFonts w:eastAsia="Times New Roman" w:cs="Times New Roman"/>
          <w:bCs/>
          <w:szCs w:val="24"/>
        </w:rPr>
        <w:t>α εταιρεία η οπ</w:t>
      </w:r>
      <w:r>
        <w:rPr>
          <w:rFonts w:eastAsia="Times New Roman" w:cs="Times New Roman"/>
          <w:bCs/>
          <w:szCs w:val="24"/>
        </w:rPr>
        <w:t xml:space="preserve">οία θα διαχειριστεί ακίνητα, η οποία έχει διαφορετικούς νόμους και κανόνες. </w:t>
      </w:r>
    </w:p>
    <w:p w14:paraId="44482F5E" w14:textId="77777777" w:rsidR="00FC516A" w:rsidRDefault="00EA69A7">
      <w:pPr>
        <w:spacing w:line="600" w:lineRule="auto"/>
        <w:ind w:firstLine="720"/>
        <w:jc w:val="both"/>
        <w:rPr>
          <w:rFonts w:eastAsia="Times New Roman" w:cs="Times New Roman"/>
          <w:bCs/>
          <w:szCs w:val="24"/>
        </w:rPr>
      </w:pPr>
      <w:r>
        <w:rPr>
          <w:rFonts w:eastAsia="Times New Roman" w:cs="Times New Roman"/>
          <w:bCs/>
          <w:szCs w:val="24"/>
        </w:rPr>
        <w:t xml:space="preserve">Από εδώ και πέρα, λοιπόν, εφόσον κάναμε την πρώτη δοκιμαστική και εξαιρετικά επιτυχή ανταλλαγή ομολόγων του </w:t>
      </w:r>
      <w:r>
        <w:rPr>
          <w:rFonts w:eastAsia="Times New Roman" w:cs="Times New Roman"/>
          <w:bCs/>
          <w:szCs w:val="24"/>
          <w:lang w:val="en-US"/>
        </w:rPr>
        <w:t>PSI</w:t>
      </w:r>
      <w:r>
        <w:rPr>
          <w:rFonts w:eastAsia="Times New Roman" w:cs="Times New Roman"/>
          <w:bCs/>
          <w:szCs w:val="24"/>
        </w:rPr>
        <w:t>, η οποία τελείωσε στις 30 Νοεμβρίου, τα 30 δισεκατομμύρια σχεδόν, μ</w:t>
      </w:r>
      <w:r>
        <w:rPr>
          <w:rFonts w:eastAsia="Times New Roman" w:cs="Times New Roman"/>
          <w:bCs/>
          <w:szCs w:val="24"/>
        </w:rPr>
        <w:t xml:space="preserve">ε πέντε νέα ομόλογα, τα οποία έδωσαν άλλο προϊόν </w:t>
      </w:r>
      <w:r>
        <w:rPr>
          <w:rFonts w:eastAsia="Times New Roman" w:cs="Times New Roman"/>
          <w:bCs/>
          <w:szCs w:val="24"/>
        </w:rPr>
        <w:lastRenderedPageBreak/>
        <w:t>στον επενδυτή, το οποίο παρέχει ρευστότητα και είναι και ανταλλάξιμο και εμπορεύσιμο στη δευτερογενή αγορά -τέλος πάντων τα λέμε για να καταγραφούν- αυτό είναι ένα βήμα του ότι η Ελλάδα είναι σε καλό δρόμο κ</w:t>
      </w:r>
      <w:r>
        <w:rPr>
          <w:rFonts w:eastAsia="Times New Roman" w:cs="Times New Roman"/>
          <w:bCs/>
          <w:szCs w:val="24"/>
        </w:rPr>
        <w:t xml:space="preserve">αι ότι μπορεί και δεύτερη και τρίτη και τέταρτη έκδοση να κάνει το 2018 και μέχρι τον Αύγουστο να βγει τελείως από τη δανειακή σχέση. </w:t>
      </w:r>
    </w:p>
    <w:p w14:paraId="44482F5F" w14:textId="77777777" w:rsidR="00FC516A" w:rsidRDefault="00EA69A7">
      <w:pPr>
        <w:spacing w:line="600" w:lineRule="auto"/>
        <w:ind w:firstLine="720"/>
        <w:jc w:val="both"/>
        <w:rPr>
          <w:rFonts w:eastAsia="Times New Roman" w:cs="Times New Roman"/>
          <w:bCs/>
          <w:szCs w:val="24"/>
        </w:rPr>
      </w:pPr>
      <w:r>
        <w:rPr>
          <w:rFonts w:eastAsia="Times New Roman" w:cs="Times New Roman"/>
          <w:bCs/>
          <w:szCs w:val="24"/>
        </w:rPr>
        <w:t>Θα πω και τα νούμερα. Θα καταθέσω και τον πίνακα.</w:t>
      </w:r>
    </w:p>
    <w:p w14:paraId="44482F60" w14:textId="77777777" w:rsidR="00FC516A" w:rsidRDefault="00EA69A7">
      <w:pPr>
        <w:spacing w:line="600" w:lineRule="auto"/>
        <w:ind w:firstLine="720"/>
        <w:jc w:val="both"/>
        <w:rPr>
          <w:rFonts w:eastAsia="Times New Roman" w:cs="Times New Roman"/>
          <w:bCs/>
          <w:szCs w:val="24"/>
        </w:rPr>
      </w:pPr>
      <w:r>
        <w:rPr>
          <w:rFonts w:eastAsia="Times New Roman" w:cs="Times New Roman"/>
          <w:bCs/>
          <w:szCs w:val="24"/>
        </w:rPr>
        <w:t>Από εδώ και πέρα οι δανειακές ανάγκες για τα επόμενα περίπου επτά</w:t>
      </w:r>
      <w:r>
        <w:rPr>
          <w:rFonts w:eastAsia="Times New Roman" w:cs="Times New Roman"/>
          <w:bCs/>
          <w:szCs w:val="24"/>
        </w:rPr>
        <w:t xml:space="preserve"> </w:t>
      </w:r>
      <w:r>
        <w:rPr>
          <w:rFonts w:eastAsia="Times New Roman" w:cs="Times New Roman"/>
          <w:bCs/>
          <w:szCs w:val="24"/>
        </w:rPr>
        <w:t>-</w:t>
      </w:r>
      <w:r>
        <w:rPr>
          <w:rFonts w:eastAsia="Times New Roman" w:cs="Times New Roman"/>
          <w:bCs/>
          <w:szCs w:val="24"/>
        </w:rPr>
        <w:t xml:space="preserve"> </w:t>
      </w:r>
      <w:r>
        <w:rPr>
          <w:rFonts w:eastAsia="Times New Roman" w:cs="Times New Roman"/>
          <w:bCs/>
          <w:szCs w:val="24"/>
        </w:rPr>
        <w:t>οχτ</w:t>
      </w:r>
      <w:r>
        <w:rPr>
          <w:rFonts w:eastAsia="Times New Roman" w:cs="Times New Roman"/>
          <w:bCs/>
          <w:szCs w:val="24"/>
        </w:rPr>
        <w:t xml:space="preserve">ώ χρόνια είναι κατά μέσο όρο 6,2 δισεκατομμύρια ευρώ τον χρόνο. Είναι ελάχιστες. Εμείς είχαμε το 2015 18 δισεκατομμύρια. Είχαμε 54 δισεκατομμύρια για τρία χρόνια. Για τρία χρόνια, από το 2015 με 2018, είχαμε 54 δισεκατομμύρια, χωρίς νέες ανάγκες, χωρίς να </w:t>
      </w:r>
      <w:r>
        <w:rPr>
          <w:rFonts w:eastAsia="Times New Roman" w:cs="Times New Roman"/>
          <w:bCs/>
          <w:szCs w:val="24"/>
        </w:rPr>
        <w:t>χρηματοδοτούμε το έλλειμα, αλλά μόνο το χρέος που έληγε και έπρεπε να το δανειστείς για να το ανακυκλώσεις, να το αναπληρώσεις.</w:t>
      </w:r>
    </w:p>
    <w:p w14:paraId="44482F61" w14:textId="77777777" w:rsidR="00FC516A" w:rsidRDefault="00EA69A7">
      <w:pPr>
        <w:spacing w:line="600" w:lineRule="auto"/>
        <w:ind w:firstLine="720"/>
        <w:jc w:val="both"/>
        <w:rPr>
          <w:rFonts w:eastAsia="Times New Roman" w:cs="Times New Roman"/>
          <w:bCs/>
          <w:szCs w:val="24"/>
        </w:rPr>
      </w:pPr>
      <w:r>
        <w:rPr>
          <w:rFonts w:eastAsia="Times New Roman" w:cs="Times New Roman"/>
          <w:bCs/>
          <w:szCs w:val="24"/>
        </w:rPr>
        <w:t>Θα καταθέσω μετά όλα μαζί τα έγγραφα, για να μην τα καταθέτω ένα, ένα.</w:t>
      </w:r>
    </w:p>
    <w:p w14:paraId="44482F62" w14:textId="77777777" w:rsidR="00FC516A" w:rsidRDefault="00EA69A7">
      <w:pPr>
        <w:spacing w:line="600" w:lineRule="auto"/>
        <w:ind w:firstLine="720"/>
        <w:jc w:val="both"/>
        <w:rPr>
          <w:rFonts w:eastAsia="Times New Roman" w:cs="Times New Roman"/>
          <w:szCs w:val="24"/>
        </w:rPr>
      </w:pPr>
      <w:r>
        <w:rPr>
          <w:rFonts w:eastAsia="Times New Roman" w:cs="Times New Roman"/>
          <w:bCs/>
          <w:szCs w:val="24"/>
        </w:rPr>
        <w:t>Άρα επειδή έχουμε λίγες χρηματοδοτικές ανάγκες, είναι εξα</w:t>
      </w:r>
      <w:r>
        <w:rPr>
          <w:rFonts w:eastAsia="Times New Roman" w:cs="Times New Roman"/>
          <w:bCs/>
          <w:szCs w:val="24"/>
        </w:rPr>
        <w:t xml:space="preserve">ιρετικά σημαντικό να πάει καλά. Και αυτός είναι ο σκοπός της Κυβέρνησης, τα 6,2, τα 6,3, τα 6,5 δισεκατομμύρια που έχουμε </w:t>
      </w:r>
      <w:proofErr w:type="spellStart"/>
      <w:r>
        <w:rPr>
          <w:rFonts w:eastAsia="Times New Roman" w:cs="Times New Roman"/>
          <w:bCs/>
          <w:szCs w:val="24"/>
        </w:rPr>
        <w:t>μεσοσταθμικά</w:t>
      </w:r>
      <w:proofErr w:type="spellEnd"/>
      <w:r>
        <w:rPr>
          <w:rFonts w:eastAsia="Times New Roman" w:cs="Times New Roman"/>
          <w:bCs/>
          <w:szCs w:val="24"/>
        </w:rPr>
        <w:t xml:space="preserve"> για τα επόμενα οχτώ χρόνια να τα δανειζόμαστε από τις αγορές, έτσι ώστε να μην έχουμε την ανάγκη των μηχανισμών στήριξης </w:t>
      </w:r>
      <w:r>
        <w:rPr>
          <w:rFonts w:eastAsia="Times New Roman" w:cs="Times New Roman"/>
          <w:bCs/>
          <w:szCs w:val="24"/>
        </w:rPr>
        <w:t xml:space="preserve">της Ευρώπης, για να </w:t>
      </w:r>
      <w:proofErr w:type="spellStart"/>
      <w:r>
        <w:rPr>
          <w:rFonts w:eastAsia="Times New Roman" w:cs="Times New Roman"/>
          <w:bCs/>
          <w:szCs w:val="24"/>
        </w:rPr>
        <w:t>απεξαρτηθούμε</w:t>
      </w:r>
      <w:proofErr w:type="spellEnd"/>
      <w:r>
        <w:rPr>
          <w:rFonts w:eastAsia="Times New Roman" w:cs="Times New Roman"/>
          <w:bCs/>
          <w:szCs w:val="24"/>
        </w:rPr>
        <w:t>.</w:t>
      </w:r>
    </w:p>
    <w:p w14:paraId="44482F63" w14:textId="77777777" w:rsidR="00FC516A" w:rsidRDefault="00EA69A7">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lastRenderedPageBreak/>
        <w:t xml:space="preserve">Και αυτή είναι η καθαρή έξοδος, ότι μπορούμε μόνοι μας καθαρά, χωρίς την εξάρτηση το </w:t>
      </w:r>
      <w:proofErr w:type="spellStart"/>
      <w:r>
        <w:rPr>
          <w:rFonts w:eastAsia="Times New Roman" w:cs="Times New Roman"/>
          <w:color w:val="000000"/>
          <w:szCs w:val="24"/>
        </w:rPr>
        <w:t>ευρωσυστήματος</w:t>
      </w:r>
      <w:proofErr w:type="spellEnd"/>
      <w:r>
        <w:rPr>
          <w:rFonts w:eastAsia="Times New Roman" w:cs="Times New Roman"/>
          <w:color w:val="000000"/>
          <w:szCs w:val="24"/>
        </w:rPr>
        <w:t>, του Διεθνούς Νομισματικού Ταμείου, ή οποιουδήποτε Οργανισμού της Ευρώπης, να χρηματοδοτούμε τις δανειακές μας ανάγκες κά</w:t>
      </w:r>
      <w:r>
        <w:rPr>
          <w:rFonts w:eastAsia="Times New Roman" w:cs="Times New Roman"/>
          <w:color w:val="000000"/>
          <w:szCs w:val="24"/>
        </w:rPr>
        <w:t xml:space="preserve">θε χρόνο. </w:t>
      </w:r>
    </w:p>
    <w:p w14:paraId="44482F64" w14:textId="77777777" w:rsidR="00FC516A" w:rsidRDefault="00EA69A7">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Είναι πολύ σημαντικό ότι έχουμε καθαρίσει αρκετά τα δύο τελευταία χρόνια, και ας έχουν αυξηθεί τα κόκκινα δάνεια, ειδικά τα στεγαστικά και αρκετά επιχειρηματικά. Ο εξωδικαστικός μηχανισμούς τώρα δείχνει ότι ξεκινάει, δείχνει ότι πλέον εμείς πρώτ</w:t>
      </w:r>
      <w:r>
        <w:rPr>
          <w:rFonts w:eastAsia="Times New Roman" w:cs="Times New Roman"/>
          <w:color w:val="000000"/>
          <w:szCs w:val="24"/>
        </w:rPr>
        <w:t xml:space="preserve">οι καταφέραμε να βάλουμε στη διαχείριση του ιδιωτικού χρέους, αυτήν την εξαιρετικά σημαντική αρχή, το κούρεμα ή την διαπραγμάτευση του </w:t>
      </w:r>
      <w:r>
        <w:rPr>
          <w:rFonts w:eastAsia="Times New Roman" w:cs="Times New Roman"/>
          <w:color w:val="000000"/>
          <w:szCs w:val="24"/>
        </w:rPr>
        <w:t>δ</w:t>
      </w:r>
      <w:r>
        <w:rPr>
          <w:rFonts w:eastAsia="Times New Roman" w:cs="Times New Roman"/>
          <w:color w:val="000000"/>
          <w:szCs w:val="24"/>
        </w:rPr>
        <w:t>ημοσίου για οποιαδήποτε απαίτηση έχει έναντι οποιουδήποτε επιχειρηματία. Έχουν γίνει τρεις συναλλαγές, οι οποίες είναι ε</w:t>
      </w:r>
      <w:r>
        <w:rPr>
          <w:rFonts w:eastAsia="Times New Roman" w:cs="Times New Roman"/>
          <w:color w:val="000000"/>
          <w:szCs w:val="24"/>
        </w:rPr>
        <w:t xml:space="preserve">ξαιρετικά σημαντικές, γιατί υπάρχει κούρεμα τόκων, προσαυξήσεων, υπογράφει το </w:t>
      </w:r>
      <w:r>
        <w:rPr>
          <w:rFonts w:eastAsia="Times New Roman" w:cs="Times New Roman"/>
          <w:color w:val="000000"/>
          <w:szCs w:val="24"/>
        </w:rPr>
        <w:t>δ</w:t>
      </w:r>
      <w:r>
        <w:rPr>
          <w:rFonts w:eastAsia="Times New Roman" w:cs="Times New Roman"/>
          <w:color w:val="000000"/>
          <w:szCs w:val="24"/>
        </w:rPr>
        <w:t xml:space="preserve">ημόσιο ότι δεν φέρει πλέον αστική ευθύνη, ότι δεν ζημιώνει το </w:t>
      </w:r>
      <w:r>
        <w:rPr>
          <w:rFonts w:eastAsia="Times New Roman" w:cs="Times New Roman"/>
          <w:color w:val="000000"/>
          <w:szCs w:val="24"/>
        </w:rPr>
        <w:t>δ</w:t>
      </w:r>
      <w:r>
        <w:rPr>
          <w:rFonts w:eastAsia="Times New Roman" w:cs="Times New Roman"/>
          <w:color w:val="000000"/>
          <w:szCs w:val="24"/>
        </w:rPr>
        <w:t>ημόσιο, εάν κουρέψει φόρους και προσαυξήσεις. Και κάνει ρύθμιση εκατό είκοσι δόσεων και θα ακολουθήσουν τουλάχιστο</w:t>
      </w:r>
      <w:r>
        <w:rPr>
          <w:rFonts w:eastAsia="Times New Roman" w:cs="Times New Roman"/>
          <w:color w:val="000000"/>
          <w:szCs w:val="24"/>
        </w:rPr>
        <w:t xml:space="preserve">ν, σύμφωνα με τις πληροφορίες μου, δέκα μεγάλα επιχειρηματικά δάνεια μέσα στο 2018, τα οποία θα έχουν και κούρεμα κεφαλαίου και θα έχουν και κούρεμα τόκων και προσαυξήσεων και δεν θα είναι μόνο χρέη προς ασφαλιστικές ή φορολογικές αρχές, αλλά και προς τις </w:t>
      </w:r>
      <w:r>
        <w:rPr>
          <w:rFonts w:eastAsia="Times New Roman" w:cs="Times New Roman"/>
          <w:color w:val="000000"/>
          <w:szCs w:val="24"/>
        </w:rPr>
        <w:t>τράπεζες. Δηλαδή, κάθονται όλοι στο τραπέζι και αυτός είναι ένας μοχλός ανάπτυξης και ένας μοχλός ο οποίος θα ξεκαθαρίσει τους ισολογισμούς των τραπεζών, για να μη δημιουργηθούν περαιτέρω ανάγκες.</w:t>
      </w:r>
    </w:p>
    <w:p w14:paraId="44482F65" w14:textId="77777777" w:rsidR="00FC516A" w:rsidRDefault="00EA69A7">
      <w:pPr>
        <w:spacing w:line="600" w:lineRule="auto"/>
        <w:ind w:firstLine="720"/>
        <w:jc w:val="both"/>
        <w:rPr>
          <w:rFonts w:eastAsia="Times New Roman"/>
          <w:bCs/>
        </w:rPr>
      </w:pPr>
      <w:r>
        <w:rPr>
          <w:rFonts w:eastAsia="Times New Roman"/>
          <w:bCs/>
        </w:rPr>
        <w:lastRenderedPageBreak/>
        <w:t>(Στο σημείο αυτό κτυπάει το κουδούνι λήξεως του χρόνου ομιλ</w:t>
      </w:r>
      <w:r>
        <w:rPr>
          <w:rFonts w:eastAsia="Times New Roman"/>
          <w:bCs/>
        </w:rPr>
        <w:t>ίας του κυρίου Αντιπροέδρου)</w:t>
      </w:r>
    </w:p>
    <w:p w14:paraId="44482F66" w14:textId="77777777" w:rsidR="00FC516A" w:rsidRDefault="00EA69A7">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Θα χρειαστώ δύο λεπτά, κύριε Πρόεδρε. </w:t>
      </w:r>
    </w:p>
    <w:p w14:paraId="44482F67" w14:textId="77777777" w:rsidR="00FC516A" w:rsidRDefault="00EA69A7">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Διότι την άνοιξη, που θα έχουμε με το καλό τα τεστ αντοχής των τραπεζών, θα πρέπει πρακτικά μιλώντας να αποδείξουμε -όπως πηγαίνει καλά και θα κλείσει καλά το 2017 σε όλα τα νούμερα σε σχέση με τα ανοίγματα και με τα κόκκινα δάνεια- ότι θα συνεχίσει και το</w:t>
      </w:r>
      <w:r>
        <w:rPr>
          <w:rFonts w:eastAsia="Times New Roman" w:cs="Times New Roman"/>
          <w:color w:val="000000"/>
          <w:szCs w:val="24"/>
        </w:rPr>
        <w:t xml:space="preserve"> πρώτο εξάμηνο του ερχόμενου έτους, έτσι ώστε να μην υπάρξουν νέες κεφαλαιακές ανάγκες. </w:t>
      </w:r>
    </w:p>
    <w:p w14:paraId="44482F68" w14:textId="77777777" w:rsidR="00FC516A" w:rsidRDefault="00EA69A7">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Όπως είπατε ήδη, δεν υπάρχουν χρήματα για να κάνουμε </w:t>
      </w:r>
      <w:proofErr w:type="spellStart"/>
      <w:r>
        <w:rPr>
          <w:rFonts w:eastAsia="Times New Roman" w:cs="Times New Roman"/>
          <w:color w:val="000000"/>
          <w:szCs w:val="24"/>
        </w:rPr>
        <w:t>ανακεφαλαιοποιήσεις</w:t>
      </w:r>
      <w:proofErr w:type="spellEnd"/>
      <w:r>
        <w:rPr>
          <w:rFonts w:eastAsia="Times New Roman" w:cs="Times New Roman"/>
          <w:color w:val="000000"/>
          <w:szCs w:val="24"/>
        </w:rPr>
        <w:t xml:space="preserve"> τραπεζών από τους μηχανισμούς, από τον </w:t>
      </w:r>
      <w:r>
        <w:rPr>
          <w:rFonts w:eastAsia="Times New Roman" w:cs="Times New Roman"/>
          <w:color w:val="000000"/>
          <w:szCs w:val="24"/>
          <w:lang w:val="en-US"/>
        </w:rPr>
        <w:t>ESM</w:t>
      </w:r>
      <w:r>
        <w:rPr>
          <w:rFonts w:eastAsia="Times New Roman" w:cs="Times New Roman"/>
          <w:color w:val="000000"/>
          <w:szCs w:val="24"/>
        </w:rPr>
        <w:t xml:space="preserve">. Και επειδή ο </w:t>
      </w:r>
      <w:r>
        <w:rPr>
          <w:rFonts w:eastAsia="Times New Roman" w:cs="Times New Roman"/>
          <w:color w:val="000000"/>
          <w:szCs w:val="24"/>
          <w:lang w:val="en-US"/>
        </w:rPr>
        <w:t>ESM</w:t>
      </w:r>
      <w:r>
        <w:rPr>
          <w:rFonts w:eastAsia="Times New Roman" w:cs="Times New Roman"/>
          <w:color w:val="000000"/>
          <w:szCs w:val="24"/>
        </w:rPr>
        <w:t xml:space="preserve"> αυτή τη στιγμή δεν έχει πάρει τον</w:t>
      </w:r>
      <w:r>
        <w:rPr>
          <w:rFonts w:eastAsia="Times New Roman" w:cs="Times New Roman"/>
          <w:color w:val="000000"/>
          <w:szCs w:val="24"/>
        </w:rPr>
        <w:t xml:space="preserve"> ρόλο, που έχουμε εισηγηθεί πολλές φορές να γίνει το Ευρωπαϊκό Νομισματικό Ταμείο, δηλαδή να έχουμε μία δική μας </w:t>
      </w:r>
      <w:r>
        <w:rPr>
          <w:rFonts w:eastAsia="Times New Roman" w:cs="Times New Roman"/>
          <w:color w:val="000000"/>
          <w:szCs w:val="24"/>
        </w:rPr>
        <w:t>α</w:t>
      </w:r>
      <w:r>
        <w:rPr>
          <w:rFonts w:eastAsia="Times New Roman" w:cs="Times New Roman"/>
          <w:color w:val="000000"/>
          <w:szCs w:val="24"/>
        </w:rPr>
        <w:t xml:space="preserve">ρχή στην Ευρώπη να χρηματοδοτεί και να μανατζάρει τις ανάγκες όλων των κρατών, είτε είναι μακροχρόνιες είτε μεσοπρόθεσμες, και να ελέγχει και </w:t>
      </w:r>
      <w:r>
        <w:rPr>
          <w:rFonts w:eastAsia="Times New Roman" w:cs="Times New Roman"/>
          <w:color w:val="000000"/>
          <w:szCs w:val="24"/>
        </w:rPr>
        <w:t xml:space="preserve">τα δημοσιονομικά σύμφωνα, θα αναγκαστούμε να έχουμε υγιείς ισολογισμούς τραπεζών. </w:t>
      </w:r>
    </w:p>
    <w:p w14:paraId="44482F69" w14:textId="77777777" w:rsidR="00FC516A" w:rsidRDefault="00EA69A7">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Αυτό σημαίνει ότι πρέπει να λειτουργήσει ο εξωδικαστικός, να γίνουν οι ηλεκτρονικοί πλειστηριασμοί για τα σπίτια και τα ακίνητα των μπαταχτσήδων, τα οποία πλέον είναι δημόσι</w:t>
      </w:r>
      <w:r>
        <w:rPr>
          <w:rFonts w:eastAsia="Times New Roman" w:cs="Times New Roman"/>
          <w:color w:val="000000"/>
          <w:szCs w:val="24"/>
        </w:rPr>
        <w:t xml:space="preserve">α αναρτημένα, άρα δεν υπάρχει τίποτα κρυφό. Είναι δημόσια αναρτημένα στο διαδίκτυο, βλέπει ο καθένας κάθε μέρα τι βγαίνει. Εάν κάτι έχει ξεφύγει και έχουμε λάθος σαν κράτος, σαν Κυβέρνηση, σαν τράπεζες, θα καταγγελθεί. Αλλά </w:t>
      </w:r>
      <w:r>
        <w:rPr>
          <w:rFonts w:eastAsia="Times New Roman" w:cs="Times New Roman"/>
          <w:color w:val="000000"/>
          <w:szCs w:val="24"/>
        </w:rPr>
        <w:lastRenderedPageBreak/>
        <w:t>δεν μπορεί να μη συμβαίνει αυτό.</w:t>
      </w:r>
      <w:r>
        <w:rPr>
          <w:rFonts w:eastAsia="Times New Roman" w:cs="Times New Roman"/>
          <w:color w:val="000000"/>
          <w:szCs w:val="24"/>
        </w:rPr>
        <w:t xml:space="preserve"> Διότι αυτό που συνέβαινε μέχρι σήμερα -το εξήγησα και πριν- ήταν κάτι το οποίο εμπόδιζε πάρα πολύ την εξυγίανση των τραπεζών. Και εκεί, εάν χρειαστούμε νέα δάνεια και δεν πετύχουν οι πλειστηριασμοί και δεν πετύχει ο εξωδικαστικός, τότε μέχρι τον Μάρτιο θα</w:t>
      </w:r>
      <w:r>
        <w:rPr>
          <w:rFonts w:eastAsia="Times New Roman" w:cs="Times New Roman"/>
          <w:color w:val="000000"/>
          <w:szCs w:val="24"/>
        </w:rPr>
        <w:t xml:space="preserve"> μας πουν οι μηχανισμοί στο </w:t>
      </w:r>
      <w:r>
        <w:rPr>
          <w:rFonts w:eastAsia="Times New Roman" w:cs="Times New Roman"/>
          <w:color w:val="000000"/>
          <w:szCs w:val="24"/>
          <w:lang w:val="en-US"/>
        </w:rPr>
        <w:t>EQR</w:t>
      </w:r>
      <w:r>
        <w:rPr>
          <w:rFonts w:eastAsia="Times New Roman" w:cs="Times New Roman"/>
          <w:color w:val="000000"/>
          <w:szCs w:val="24"/>
        </w:rPr>
        <w:t>, δηλαδή όταν ελέγξουν την ποιότητα του ενεργητικού των τραπεζών και των υποχρεώσεων και των ανοιγμάτων, ότι χρειάζονται 5 ή 10 δισεκατομμύρια. Ποιος θα δώσει αυτά τα 10 δισεκατομμύρια; Θα αποταθούμε στους ομολογιούχους και σ</w:t>
      </w:r>
      <w:r>
        <w:rPr>
          <w:rFonts w:eastAsia="Times New Roman" w:cs="Times New Roman"/>
          <w:color w:val="000000"/>
          <w:szCs w:val="24"/>
        </w:rPr>
        <w:t xml:space="preserve">τους μετόχους για να καλύψουν αύξηση μετοχικού κεφαλαίου των τραπεζών. Και εκεί, εάν δεν υπάρξουν αυξήσεις μετοχικού κεφαλαίου -θα το πούμε και αυτό- θα υπάρξουν σενάρια συγχωνεύσεων ακόμα και των ελληνικών τραπεζών από τέσσερις σε τρεις ή σε δυόμισι ή σε </w:t>
      </w:r>
      <w:r>
        <w:rPr>
          <w:rFonts w:eastAsia="Times New Roman" w:cs="Times New Roman"/>
          <w:color w:val="000000"/>
          <w:szCs w:val="24"/>
        </w:rPr>
        <w:t xml:space="preserve">δύο. Αυτά δεν θα είναι καλά για την ελληνική οικονομία. Ελπίζω να το καταλαβαίνουν όλοι οι συνάδελφοι, χωρίς να το αναλύσουμε περαιτέρω. </w:t>
      </w:r>
    </w:p>
    <w:p w14:paraId="44482F6A" w14:textId="77777777" w:rsidR="00FC516A" w:rsidRDefault="00EA69A7">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Κοιτώντας έσοδα και δαπάνες -και κλείνω με τον πίνακα του </w:t>
      </w:r>
      <w:r>
        <w:rPr>
          <w:rFonts w:eastAsia="Times New Roman" w:cs="Times New Roman"/>
          <w:color w:val="000000"/>
          <w:szCs w:val="24"/>
        </w:rPr>
        <w:t>π</w:t>
      </w:r>
      <w:r>
        <w:rPr>
          <w:rFonts w:eastAsia="Times New Roman" w:cs="Times New Roman"/>
          <w:color w:val="000000"/>
          <w:szCs w:val="24"/>
        </w:rPr>
        <w:t>ροϋπολογισμού- είναι ξεκάθαρο ότι οι δαπάνες χρειάζονται μά</w:t>
      </w:r>
      <w:r>
        <w:rPr>
          <w:rFonts w:eastAsia="Times New Roman" w:cs="Times New Roman"/>
          <w:color w:val="000000"/>
          <w:szCs w:val="24"/>
        </w:rPr>
        <w:t>ζεμα. Τα έσοδα έχουν εξαντλήσει τον κόσμο και φυσικά και την επιχείρηση, η οποία, όσο και να ρίξουμε αυτή τη στιγμή την φορολογία, δεν μπορεί να ανακάμψει, εάν δεν υπάρχει ζήτηση, εάν δεν υπάρχει η αναγκαία αγοραστική δύναμη, εάν δεν υπάρχει το αναγκαίο ελ</w:t>
      </w:r>
      <w:r>
        <w:rPr>
          <w:rFonts w:eastAsia="Times New Roman" w:cs="Times New Roman"/>
          <w:color w:val="000000"/>
          <w:szCs w:val="24"/>
        </w:rPr>
        <w:t xml:space="preserve">άχιστο εισόδημα στο νοικοκυριό, το οποίο να πλεονάζει από τις υποχρεώσεις για να πάει σε κατανάλωση. </w:t>
      </w:r>
    </w:p>
    <w:p w14:paraId="44482F6B" w14:textId="77777777" w:rsidR="00FC516A" w:rsidRDefault="00EA69A7">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Αντιπροέδρου)</w:t>
      </w:r>
    </w:p>
    <w:p w14:paraId="44482F6C" w14:textId="77777777" w:rsidR="00FC516A" w:rsidRDefault="00EA69A7">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lastRenderedPageBreak/>
        <w:t xml:space="preserve">Μισό λεπτό, κύριε Πρόεδρε. </w:t>
      </w:r>
    </w:p>
    <w:p w14:paraId="44482F6D" w14:textId="77777777" w:rsidR="00FC516A" w:rsidRDefault="00EA69A7">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Άρα χρειάζεται ένα μάζεμα στις δαπάνες</w:t>
      </w:r>
      <w:r>
        <w:rPr>
          <w:rFonts w:eastAsia="Times New Roman" w:cs="Times New Roman"/>
          <w:color w:val="000000"/>
          <w:szCs w:val="24"/>
        </w:rPr>
        <w:t xml:space="preserve"> και χρειάζεται μία άλλη πολιτική, την οποία θα έχουμε την ευχέρεια να την κάνουμε τέτοια εποχή, του χρόνου πρώτα ο </w:t>
      </w:r>
      <w:r>
        <w:rPr>
          <w:rFonts w:eastAsia="Times New Roman" w:cs="Times New Roman"/>
          <w:color w:val="000000"/>
          <w:szCs w:val="24"/>
        </w:rPr>
        <w:t>θ</w:t>
      </w:r>
      <w:r>
        <w:rPr>
          <w:rFonts w:eastAsia="Times New Roman" w:cs="Times New Roman"/>
          <w:color w:val="000000"/>
          <w:szCs w:val="24"/>
        </w:rPr>
        <w:t xml:space="preserve">εός, στον προϋπολογισμό του 2019, </w:t>
      </w:r>
      <w:proofErr w:type="spellStart"/>
      <w:r>
        <w:rPr>
          <w:rFonts w:eastAsia="Times New Roman" w:cs="Times New Roman"/>
          <w:color w:val="000000"/>
          <w:szCs w:val="24"/>
        </w:rPr>
        <w:t>απεξαρτημένοι</w:t>
      </w:r>
      <w:proofErr w:type="spellEnd"/>
      <w:r>
        <w:rPr>
          <w:rFonts w:eastAsia="Times New Roman" w:cs="Times New Roman"/>
          <w:color w:val="000000"/>
          <w:szCs w:val="24"/>
        </w:rPr>
        <w:t xml:space="preserve"> από τις ευρωπαϊκές </w:t>
      </w:r>
      <w:r>
        <w:rPr>
          <w:rFonts w:eastAsia="Times New Roman" w:cs="Times New Roman"/>
          <w:color w:val="000000"/>
          <w:szCs w:val="24"/>
        </w:rPr>
        <w:t>α</w:t>
      </w:r>
      <w:r>
        <w:rPr>
          <w:rFonts w:eastAsia="Times New Roman" w:cs="Times New Roman"/>
          <w:color w:val="000000"/>
          <w:szCs w:val="24"/>
        </w:rPr>
        <w:t xml:space="preserve">ρχές τις και το </w:t>
      </w:r>
      <w:proofErr w:type="spellStart"/>
      <w:r>
        <w:rPr>
          <w:rFonts w:eastAsia="Times New Roman" w:cs="Times New Roman"/>
          <w:color w:val="000000"/>
          <w:szCs w:val="24"/>
        </w:rPr>
        <w:t>ευρωσύστημα</w:t>
      </w:r>
      <w:proofErr w:type="spellEnd"/>
      <w:r>
        <w:rPr>
          <w:rFonts w:eastAsia="Times New Roman" w:cs="Times New Roman"/>
          <w:color w:val="000000"/>
          <w:szCs w:val="24"/>
        </w:rPr>
        <w:t>, έτσι ώστε να κάνουμε μία ευέλικτη κοινωνικ</w:t>
      </w:r>
      <w:r>
        <w:rPr>
          <w:rFonts w:eastAsia="Times New Roman" w:cs="Times New Roman"/>
          <w:color w:val="000000"/>
          <w:szCs w:val="24"/>
        </w:rPr>
        <w:t xml:space="preserve">ή και αναπτυξιακή πολιτική, χωρίς να έχουμε τον έλεγχο αυτών που σε δανείζουν και σου λένε τι να κάνεις. </w:t>
      </w:r>
    </w:p>
    <w:p w14:paraId="44482F6E" w14:textId="77777777" w:rsidR="00FC516A" w:rsidRDefault="00EA69A7">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Και είναι σχεδόν σίγουρο ότι το Διεθνές Νομισματικό Ταμείο δεν θα συμμετέχει στο επόμενο πρόγραμμα -αυτή είναι η δική μου εκτίμηση- και αυτό είναι εξα</w:t>
      </w:r>
      <w:r>
        <w:rPr>
          <w:rFonts w:eastAsia="Times New Roman" w:cs="Times New Roman"/>
          <w:color w:val="000000"/>
          <w:szCs w:val="24"/>
        </w:rPr>
        <w:t>ιρετικά θετικό. Οι Ευρωπαίοι μπορούμε να τα βρούμε μόνοι μας, μεταξύ μας, στο σπίτι μας, αλλά πρέπει ο κάθε Ευρωπαίος και το κάθε ευρωπαϊκό κράτος να είναι αρκετά σοβαρό, να ακολουθεί τους κανόνες.</w:t>
      </w:r>
    </w:p>
    <w:p w14:paraId="44482F6F" w14:textId="77777777" w:rsidR="00FC516A" w:rsidRDefault="00EA69A7">
      <w:pPr>
        <w:spacing w:line="600" w:lineRule="auto"/>
        <w:ind w:firstLine="720"/>
        <w:jc w:val="both"/>
        <w:rPr>
          <w:rFonts w:eastAsia="Times New Roman"/>
          <w:szCs w:val="24"/>
        </w:rPr>
      </w:pPr>
      <w:r>
        <w:rPr>
          <w:rFonts w:eastAsia="Times New Roman"/>
          <w:szCs w:val="24"/>
        </w:rPr>
        <w:t>Τέλος, να λείψει και να εκλείψει αυτή η φορολογική ανισότη</w:t>
      </w:r>
      <w:r>
        <w:rPr>
          <w:rFonts w:eastAsia="Times New Roman"/>
          <w:szCs w:val="24"/>
        </w:rPr>
        <w:t>τα, δηλαδή να έχει στη γειτονιά σου η Κύπρος 12% στη φορολογία των επιχειρήσεων κι εσύ 29% και 26%. Μετά αναρωτιόμαστε γιατί τραβάει την επένδυση η Κύπρος ή η Βουλγαρία και όχι η Ελλάδα.</w:t>
      </w:r>
    </w:p>
    <w:p w14:paraId="44482F70" w14:textId="77777777" w:rsidR="00FC516A" w:rsidRDefault="00EA69A7">
      <w:pPr>
        <w:spacing w:line="600" w:lineRule="auto"/>
        <w:ind w:firstLine="720"/>
        <w:jc w:val="both"/>
        <w:rPr>
          <w:rFonts w:eastAsia="Times New Roman"/>
          <w:szCs w:val="24"/>
        </w:rPr>
      </w:pPr>
      <w:r>
        <w:rPr>
          <w:rFonts w:eastAsia="Times New Roman"/>
          <w:szCs w:val="24"/>
        </w:rPr>
        <w:t>Ασφάλεια δικαίου, σοβαρότητα και ομόνοια σε κάθε κυβέρνηση.</w:t>
      </w:r>
    </w:p>
    <w:p w14:paraId="44482F71" w14:textId="77777777" w:rsidR="00FC516A" w:rsidRDefault="00EA69A7">
      <w:pPr>
        <w:spacing w:line="600" w:lineRule="auto"/>
        <w:ind w:firstLine="720"/>
        <w:jc w:val="both"/>
        <w:rPr>
          <w:rFonts w:eastAsia="Times New Roman"/>
          <w:szCs w:val="24"/>
        </w:rPr>
      </w:pPr>
      <w:r>
        <w:rPr>
          <w:rFonts w:eastAsia="Times New Roman"/>
          <w:szCs w:val="24"/>
        </w:rPr>
        <w:t>Ευχαριστώ</w:t>
      </w:r>
      <w:r>
        <w:rPr>
          <w:rFonts w:eastAsia="Times New Roman"/>
          <w:szCs w:val="24"/>
        </w:rPr>
        <w:t xml:space="preserve"> πάρα πολύ.</w:t>
      </w:r>
    </w:p>
    <w:p w14:paraId="44482F72" w14:textId="77777777" w:rsidR="00FC516A" w:rsidRDefault="00EA69A7">
      <w:pPr>
        <w:spacing w:line="600" w:lineRule="auto"/>
        <w:ind w:firstLine="720"/>
        <w:jc w:val="both"/>
        <w:rPr>
          <w:rFonts w:eastAsia="Times New Roman"/>
          <w:szCs w:val="24"/>
        </w:rPr>
      </w:pPr>
      <w:r>
        <w:rPr>
          <w:rFonts w:eastAsia="Times New Roman"/>
          <w:szCs w:val="24"/>
        </w:rPr>
        <w:t xml:space="preserve">(Στο σημείο αυτό ο Η΄ Αντιπρόεδρος της Βουλής κ. Δημήτριος Καμμένος καταθέτει για τα Πρακτικά τα προαναφερθέντα έγγραφα, τα οποία βρίσκονται στο αρχείο </w:t>
      </w:r>
      <w:r>
        <w:rPr>
          <w:rFonts w:eastAsia="Times New Roman"/>
          <w:szCs w:val="24"/>
        </w:rPr>
        <w:lastRenderedPageBreak/>
        <w:t>του Τμήματος Γραμματείας της Διεύθυνσης Στενογραφίας και Πρακτικών της Βουλής)</w:t>
      </w:r>
    </w:p>
    <w:p w14:paraId="44482F73" w14:textId="77777777" w:rsidR="00FC516A" w:rsidRDefault="00EA69A7">
      <w:pPr>
        <w:spacing w:line="600" w:lineRule="auto"/>
        <w:ind w:firstLine="720"/>
        <w:jc w:val="both"/>
        <w:rPr>
          <w:rFonts w:eastAsia="Times New Roman"/>
          <w:szCs w:val="24"/>
        </w:rPr>
      </w:pPr>
      <w:r>
        <w:rPr>
          <w:rFonts w:eastAsia="Times New Roman"/>
          <w:b/>
          <w:szCs w:val="24"/>
        </w:rPr>
        <w:t>ΠΡΟΕΔΡΕΥΩΝ (Δ</w:t>
      </w:r>
      <w:r>
        <w:rPr>
          <w:rFonts w:eastAsia="Times New Roman"/>
          <w:b/>
          <w:szCs w:val="24"/>
        </w:rPr>
        <w:t xml:space="preserve">ημήτριος Κρεμαστινός): </w:t>
      </w:r>
      <w:r>
        <w:rPr>
          <w:rFonts w:eastAsia="Times New Roman"/>
          <w:szCs w:val="24"/>
        </w:rPr>
        <w:t xml:space="preserve">Κι εμείς ευχαριστούμε, κύριε </w:t>
      </w:r>
      <w:proofErr w:type="spellStart"/>
      <w:r>
        <w:rPr>
          <w:rFonts w:eastAsia="Times New Roman"/>
          <w:szCs w:val="24"/>
        </w:rPr>
        <w:t>Καμμένε</w:t>
      </w:r>
      <w:proofErr w:type="spellEnd"/>
      <w:r>
        <w:rPr>
          <w:rFonts w:eastAsia="Times New Roman"/>
          <w:szCs w:val="24"/>
        </w:rPr>
        <w:t>.</w:t>
      </w:r>
    </w:p>
    <w:p w14:paraId="44482F74" w14:textId="77777777" w:rsidR="00FC516A" w:rsidRDefault="00EA69A7">
      <w:pPr>
        <w:spacing w:line="600" w:lineRule="auto"/>
        <w:ind w:firstLine="720"/>
        <w:jc w:val="both"/>
        <w:rPr>
          <w:rFonts w:eastAsia="Times New Roman"/>
          <w:szCs w:val="24"/>
        </w:rPr>
      </w:pPr>
      <w:r>
        <w:rPr>
          <w:rFonts w:eastAsia="Times New Roman"/>
          <w:szCs w:val="24"/>
        </w:rPr>
        <w:t xml:space="preserve">Παρακαλώ τον κ. </w:t>
      </w:r>
      <w:proofErr w:type="spellStart"/>
      <w:r>
        <w:rPr>
          <w:rFonts w:eastAsia="Times New Roman"/>
          <w:szCs w:val="24"/>
        </w:rPr>
        <w:t>Κατσιαντώνη</w:t>
      </w:r>
      <w:proofErr w:type="spellEnd"/>
      <w:r>
        <w:rPr>
          <w:rFonts w:eastAsia="Times New Roman"/>
          <w:szCs w:val="24"/>
        </w:rPr>
        <w:t xml:space="preserve">, </w:t>
      </w:r>
      <w:r>
        <w:rPr>
          <w:rFonts w:eastAsia="Times New Roman"/>
          <w:szCs w:val="24"/>
        </w:rPr>
        <w:t>γ</w:t>
      </w:r>
      <w:r>
        <w:rPr>
          <w:rFonts w:eastAsia="Times New Roman"/>
          <w:szCs w:val="24"/>
        </w:rPr>
        <w:t xml:space="preserve">ενικό </w:t>
      </w:r>
      <w:r>
        <w:rPr>
          <w:rFonts w:eastAsia="Times New Roman"/>
          <w:szCs w:val="24"/>
        </w:rPr>
        <w:t>ε</w:t>
      </w:r>
      <w:r>
        <w:rPr>
          <w:rFonts w:eastAsia="Times New Roman"/>
          <w:szCs w:val="24"/>
        </w:rPr>
        <w:t>ισηγητή της Ένωσης Κεντρώων, να έχει τον λόγο για είκοσι λεπτά.</w:t>
      </w:r>
    </w:p>
    <w:p w14:paraId="44482F75" w14:textId="77777777" w:rsidR="00FC516A" w:rsidRDefault="00EA69A7">
      <w:pPr>
        <w:spacing w:line="600" w:lineRule="auto"/>
        <w:ind w:firstLine="720"/>
        <w:jc w:val="both"/>
        <w:rPr>
          <w:rFonts w:eastAsia="Times New Roman"/>
          <w:szCs w:val="24"/>
        </w:rPr>
      </w:pPr>
      <w:r>
        <w:rPr>
          <w:rFonts w:eastAsia="Times New Roman"/>
          <w:b/>
          <w:szCs w:val="24"/>
        </w:rPr>
        <w:t>ΓΕΩΡΓΙΟΣ ΚΑΤΣΙΑΝΤΩΝΗΣ:</w:t>
      </w:r>
      <w:r>
        <w:rPr>
          <w:rFonts w:eastAsia="Times New Roman"/>
          <w:szCs w:val="24"/>
        </w:rPr>
        <w:t xml:space="preserve"> Σας ευχαριστώ, κύριε Πρόεδρε.</w:t>
      </w:r>
    </w:p>
    <w:p w14:paraId="44482F76" w14:textId="77777777" w:rsidR="00FC516A" w:rsidRDefault="00EA69A7">
      <w:pPr>
        <w:spacing w:line="600" w:lineRule="auto"/>
        <w:ind w:firstLine="720"/>
        <w:jc w:val="both"/>
        <w:rPr>
          <w:rFonts w:eastAsia="Times New Roman"/>
          <w:szCs w:val="24"/>
        </w:rPr>
      </w:pPr>
      <w:r>
        <w:rPr>
          <w:rFonts w:eastAsia="Times New Roman"/>
          <w:szCs w:val="24"/>
        </w:rPr>
        <w:t>Κυρίες και κύριοι συνάδελφοι, σήμερα βρισ</w:t>
      </w:r>
      <w:r>
        <w:rPr>
          <w:rFonts w:eastAsia="Times New Roman"/>
          <w:szCs w:val="24"/>
        </w:rPr>
        <w:t xml:space="preserve">κόμαστε εδώ για να συζητήσουμε για ένα πολύ σοβαρό θέμα τόσο για την τρέχουσα κοινοβουλευτική περίοδο, όσο και για την επερχόμενη, που αφορά την οικονομική κατάσταση της χώρας. Έχουμε μπροστά μας να κρίνουμε και να συγκρίνουμε οικονομικά μεγέθη, αριθμούς, </w:t>
      </w:r>
      <w:r>
        <w:rPr>
          <w:rFonts w:eastAsia="Times New Roman"/>
          <w:szCs w:val="24"/>
        </w:rPr>
        <w:t>προβλέψεις και κυρίως ένα μοναδικό στοίχημα: Θα είναι άραγε η χρονιά ορόσημο, όπως ισχυρίζεται η Κυβέρνηση, που τελικά θα οδηγήσει τη χώρα έξω από τα μνημόνια και την οικονομική κρίση;</w:t>
      </w:r>
    </w:p>
    <w:p w14:paraId="44482F77" w14:textId="77777777" w:rsidR="00FC516A" w:rsidRDefault="00EA69A7">
      <w:pPr>
        <w:spacing w:line="600" w:lineRule="auto"/>
        <w:ind w:firstLine="720"/>
        <w:jc w:val="both"/>
        <w:rPr>
          <w:rFonts w:eastAsia="Times New Roman"/>
          <w:szCs w:val="24"/>
        </w:rPr>
      </w:pPr>
      <w:r>
        <w:rPr>
          <w:rFonts w:eastAsia="Times New Roman"/>
          <w:szCs w:val="24"/>
        </w:rPr>
        <w:t>Έχω μάθει στη ζωή μου να είμαι αντικειμενικός κι αυτό θα πράξω και σήμε</w:t>
      </w:r>
      <w:r>
        <w:rPr>
          <w:rFonts w:eastAsia="Times New Roman"/>
          <w:szCs w:val="24"/>
        </w:rPr>
        <w:t>ρα. Επιτρέψτε μου να ξεκινήσω τον λόγο μου από τα αρνητικά και θα κλείσω την ομιλία μου με τα θετικά.</w:t>
      </w:r>
    </w:p>
    <w:p w14:paraId="44482F78" w14:textId="77777777" w:rsidR="00FC516A" w:rsidRDefault="00EA69A7">
      <w:pPr>
        <w:spacing w:line="600" w:lineRule="auto"/>
        <w:ind w:firstLine="720"/>
        <w:jc w:val="both"/>
        <w:rPr>
          <w:rFonts w:eastAsia="Times New Roman"/>
          <w:szCs w:val="24"/>
        </w:rPr>
      </w:pPr>
      <w:r>
        <w:rPr>
          <w:rFonts w:eastAsia="Times New Roman"/>
          <w:szCs w:val="24"/>
        </w:rPr>
        <w:t xml:space="preserve">Άκουσα με πολλή προσοχή τις προηγούμενες μέρες τους συναδέλφους της κυβερνητικής πλειοψηφίας στην Επιτροπή Οικονομικών Υποθέσεων να λένε ότι «θα </w:t>
      </w:r>
      <w:r>
        <w:rPr>
          <w:rFonts w:eastAsia="Times New Roman"/>
          <w:szCs w:val="24"/>
        </w:rPr>
        <w:lastRenderedPageBreak/>
        <w:t>βγούμε απ</w:t>
      </w:r>
      <w:r>
        <w:rPr>
          <w:rFonts w:eastAsia="Times New Roman"/>
          <w:szCs w:val="24"/>
        </w:rPr>
        <w:t xml:space="preserve">’ το μνημόνιο», «θα αυξηθούν οι βαθμοί ελευθερίας της Κυβέρνησης», «θα έχουμε αύξηση του παραγόμενου πλούτου», «τέλος του Γενάρη θα αρχίσει η συζήτηση για την αναδιάρθρωση του χρέους», αλλά την ίδια ώρα δεν έχουν πει ακριβώς τα παραμετρικά μέτρα για την </w:t>
      </w:r>
      <w:proofErr w:type="spellStart"/>
      <w:r>
        <w:rPr>
          <w:rFonts w:eastAsia="Times New Roman"/>
          <w:szCs w:val="24"/>
        </w:rPr>
        <w:t>απ</w:t>
      </w:r>
      <w:r>
        <w:rPr>
          <w:rFonts w:eastAsia="Times New Roman"/>
          <w:szCs w:val="24"/>
        </w:rPr>
        <w:t>ομείωση</w:t>
      </w:r>
      <w:proofErr w:type="spellEnd"/>
      <w:r>
        <w:rPr>
          <w:rFonts w:eastAsia="Times New Roman"/>
          <w:szCs w:val="24"/>
        </w:rPr>
        <w:t xml:space="preserve"> του χρέους. «Τους επενδυτές δεν τους ενδιαφέρει τόσο πολύ ώστε να είναι πρώτο στην ιεράρχησή τους το θέμα της φορολογίας. Επομένως, η μεταρρύθμιση προς τις επενδύσεις δεν είναι κυρίως φορολογική». «Τα καινούργια χρηματοδοτικά εργαλεία που έχουμε πρ</w:t>
      </w:r>
      <w:r>
        <w:rPr>
          <w:rFonts w:eastAsia="Times New Roman"/>
          <w:szCs w:val="24"/>
        </w:rPr>
        <w:t>οχωρήσει είναι ο αναπτυξιακός νόμος, το ΕΣΠΑ και η Αναπτυξιακή Τράπεζα».</w:t>
      </w:r>
    </w:p>
    <w:p w14:paraId="44482F79" w14:textId="77777777" w:rsidR="00FC516A" w:rsidRDefault="00EA69A7">
      <w:pPr>
        <w:spacing w:line="600" w:lineRule="auto"/>
        <w:ind w:firstLine="720"/>
        <w:jc w:val="both"/>
        <w:rPr>
          <w:rFonts w:eastAsia="Times New Roman"/>
          <w:szCs w:val="24"/>
        </w:rPr>
      </w:pPr>
      <w:r>
        <w:rPr>
          <w:rFonts w:eastAsia="Times New Roman"/>
          <w:szCs w:val="24"/>
        </w:rPr>
        <w:t>Σημειώνω, κυρίες και κύριοι συνάδελφοι, ότι σε ό,τι έχω αναφερθεί μέχρι στιγμής βρίσκεται στο κείμενο των Πρακτικών της Επιτροπής των Οικονομικών Υποθέσεων. Έρχομαι, λοιπόν, εδώ να κρ</w:t>
      </w:r>
      <w:r>
        <w:rPr>
          <w:rFonts w:eastAsia="Times New Roman"/>
          <w:szCs w:val="24"/>
        </w:rPr>
        <w:t>ίνω και να συγκρίνω μαζί σας τι απ’ αυτά είναι σαφές, πιθανό, προφανές και επιχειρησιακά, πολιτικά σχεδιασμένο.</w:t>
      </w:r>
    </w:p>
    <w:p w14:paraId="44482F7A" w14:textId="77777777" w:rsidR="00FC516A" w:rsidRDefault="00EA69A7">
      <w:pPr>
        <w:spacing w:line="600" w:lineRule="auto"/>
        <w:ind w:firstLine="720"/>
        <w:jc w:val="both"/>
        <w:rPr>
          <w:rFonts w:eastAsia="Times New Roman"/>
          <w:szCs w:val="24"/>
        </w:rPr>
      </w:pPr>
      <w:r>
        <w:rPr>
          <w:rFonts w:eastAsia="Times New Roman"/>
          <w:szCs w:val="24"/>
        </w:rPr>
        <w:t>Η έξοδος απ’ το μνημόνιο, όπως τη λέτε, σημαίνει απλά αλλαγή ορολογίας. Αυτό δεν το λέω εγώ, αλλά το λένε συνέχεια οι Ευρωπαίοι εταίροι μας. Βέβ</w:t>
      </w:r>
      <w:r>
        <w:rPr>
          <w:rFonts w:eastAsia="Times New Roman"/>
          <w:szCs w:val="24"/>
        </w:rPr>
        <w:t>αια, δεν πρέπει να ξεχνάμε ότι όπου βρεθούν κι όπου σταθούν, μας θυμίζουν ότι δεν πρόκειται να βγούμε από την επιτήρηση.</w:t>
      </w:r>
    </w:p>
    <w:p w14:paraId="44482F7B" w14:textId="77777777" w:rsidR="00FC516A" w:rsidRDefault="00EA69A7">
      <w:pPr>
        <w:spacing w:line="600" w:lineRule="auto"/>
        <w:ind w:firstLine="720"/>
        <w:jc w:val="both"/>
        <w:rPr>
          <w:rFonts w:eastAsia="Times New Roman"/>
          <w:szCs w:val="24"/>
        </w:rPr>
      </w:pPr>
      <w:r>
        <w:rPr>
          <w:rFonts w:eastAsia="Times New Roman"/>
          <w:szCs w:val="24"/>
        </w:rPr>
        <w:t>Η αύξηση των βαθμών ελευθερίας που επικαλείστε ξέρετε καλά ότι είναι υπερβολικά αισιόδοξη, γιατί όλοι μας γνωρίζουμε ότι η αυστηρή επιτ</w:t>
      </w:r>
      <w:r>
        <w:rPr>
          <w:rFonts w:eastAsia="Times New Roman"/>
          <w:szCs w:val="24"/>
        </w:rPr>
        <w:t xml:space="preserve">ήρηση έχει </w:t>
      </w:r>
      <w:proofErr w:type="spellStart"/>
      <w:r>
        <w:rPr>
          <w:rFonts w:eastAsia="Times New Roman"/>
          <w:szCs w:val="24"/>
        </w:rPr>
        <w:t>προνομοθετηθεί</w:t>
      </w:r>
      <w:proofErr w:type="spellEnd"/>
      <w:r>
        <w:rPr>
          <w:rFonts w:eastAsia="Times New Roman"/>
          <w:szCs w:val="24"/>
        </w:rPr>
        <w:t xml:space="preserve"> και </w:t>
      </w:r>
      <w:proofErr w:type="spellStart"/>
      <w:r>
        <w:rPr>
          <w:rFonts w:eastAsia="Times New Roman"/>
          <w:szCs w:val="24"/>
        </w:rPr>
        <w:t>προσυμφωνηθεί</w:t>
      </w:r>
      <w:proofErr w:type="spellEnd"/>
      <w:r>
        <w:rPr>
          <w:rFonts w:eastAsia="Times New Roman"/>
          <w:szCs w:val="24"/>
        </w:rPr>
        <w:t xml:space="preserve"> από το 2019. Και σε αυτό το σημείο, λυπάμαι πολύ, αλλά θα πρέπει να σας θυμίσω και τον κόφτη, με ό,τι αυτό συνεπάγεται.</w:t>
      </w:r>
    </w:p>
    <w:p w14:paraId="44482F7C" w14:textId="77777777" w:rsidR="00FC516A" w:rsidRDefault="00EA69A7">
      <w:pPr>
        <w:spacing w:line="600" w:lineRule="auto"/>
        <w:ind w:firstLine="720"/>
        <w:jc w:val="both"/>
        <w:rPr>
          <w:rFonts w:eastAsia="Times New Roman"/>
          <w:szCs w:val="24"/>
        </w:rPr>
      </w:pPr>
      <w:r>
        <w:rPr>
          <w:rFonts w:eastAsia="Times New Roman"/>
          <w:szCs w:val="24"/>
        </w:rPr>
        <w:lastRenderedPageBreak/>
        <w:t>Μιλάτε για αύξηση παραγόμενου πλούτου, αλλά δεν μας εξηγείτε από πού, για ποιους και πώς. Και θα αναφερθώ σε κάποια νούμερα. Όπως έχουμε διαβάσει τα στοιχεία από τις αναλυτικές περιοδικές δηλώσεις του ΕΦΚΑ τον Μάρτιο του 2017, πεντακόσιοι ογδόντα δύο χιλιά</w:t>
      </w:r>
      <w:r>
        <w:rPr>
          <w:rFonts w:eastAsia="Times New Roman"/>
          <w:szCs w:val="24"/>
        </w:rPr>
        <w:t xml:space="preserve">δες εργαζόμενοι ζουν κάτω από το όριο της φτώχειας, με μισθό 407 ευρώ για μερική απασχόληση. Χαρακτηριστικά, σύμφωνα με τα στοιχεία που έδωσε η </w:t>
      </w:r>
      <w:r>
        <w:rPr>
          <w:rFonts w:eastAsia="Times New Roman"/>
          <w:szCs w:val="24"/>
          <w:lang w:val="en-US"/>
        </w:rPr>
        <w:t>EUROSTAT</w:t>
      </w:r>
      <w:r>
        <w:rPr>
          <w:rFonts w:eastAsia="Times New Roman"/>
          <w:szCs w:val="24"/>
        </w:rPr>
        <w:t xml:space="preserve"> για το περσινό έτος του 2016, μεταξύ των είκοσι οκτώ χωρών της Ευρωπαϊκής Ένωσης η χώρα μας είχε τη μεγ</w:t>
      </w:r>
      <w:r>
        <w:rPr>
          <w:rFonts w:eastAsia="Times New Roman"/>
          <w:szCs w:val="24"/>
        </w:rPr>
        <w:t>αλύτερη αύξηση αναλογίας φόρων ως προς το ΑΕΠ, φτάνοντας στο 42,1% και καταγράφοντας αύξηση 2,3% σε σχέση με το 2015, όπου το ποσοστό ήταν στο 39,8%. Για να μην αναφερθώ στο αυτονόητο, ότι δύο στους τρεις Έλληνες καταναλωτές καθυστέρησαν τους δώδεκα τελευτ</w:t>
      </w:r>
      <w:r>
        <w:rPr>
          <w:rFonts w:eastAsia="Times New Roman"/>
          <w:szCs w:val="24"/>
        </w:rPr>
        <w:t xml:space="preserve">αίους μήνες να πληρώσουν εγκαίρως κάποιες από τις υποχρεώσεις τους. </w:t>
      </w:r>
      <w:r>
        <w:rPr>
          <w:rFonts w:eastAsia="Times New Roman"/>
          <w:szCs w:val="24"/>
        </w:rPr>
        <w:t>Η</w:t>
      </w:r>
      <w:r>
        <w:rPr>
          <w:rFonts w:eastAsia="Times New Roman"/>
          <w:szCs w:val="24"/>
        </w:rPr>
        <w:t xml:space="preserve"> απάντηση γιατί περίπου το 70% αυτών των ανθρώπων δεν μπόρεσαν να </w:t>
      </w:r>
      <w:proofErr w:type="spellStart"/>
      <w:r>
        <w:rPr>
          <w:rFonts w:eastAsia="Times New Roman"/>
          <w:szCs w:val="24"/>
        </w:rPr>
        <w:t>αντεπεξέλθουν</w:t>
      </w:r>
      <w:proofErr w:type="spellEnd"/>
      <w:r>
        <w:rPr>
          <w:rFonts w:eastAsia="Times New Roman"/>
          <w:szCs w:val="24"/>
        </w:rPr>
        <w:t>, είναι απλά ότι δεν έχουν χρήματα.</w:t>
      </w:r>
    </w:p>
    <w:p w14:paraId="44482F7D" w14:textId="77777777" w:rsidR="00FC516A" w:rsidRDefault="00EA69A7">
      <w:pPr>
        <w:spacing w:line="600" w:lineRule="auto"/>
        <w:ind w:firstLine="720"/>
        <w:jc w:val="both"/>
        <w:rPr>
          <w:rFonts w:eastAsia="Times New Roman"/>
          <w:szCs w:val="24"/>
        </w:rPr>
      </w:pPr>
      <w:r>
        <w:rPr>
          <w:rFonts w:eastAsia="Times New Roman"/>
          <w:szCs w:val="24"/>
        </w:rPr>
        <w:t>Να σημειώσω και άλλο ένα αρνητικό ρεκόρ, σύμφωνα με την ίδια έρευνα. Κατ</w:t>
      </w:r>
      <w:r>
        <w:rPr>
          <w:rFonts w:eastAsia="Times New Roman"/>
          <w:szCs w:val="24"/>
        </w:rPr>
        <w:t>έχουμε το υψηλότερο ποσοστό σε καθυστερήσεις πληρωμών από φυσικά πρόσωπα, σε σχέση με τα υπόλοιπα ευρωπαϊκά κράτη.</w:t>
      </w:r>
    </w:p>
    <w:p w14:paraId="44482F7E" w14:textId="77777777" w:rsidR="00FC516A" w:rsidRDefault="00EA69A7">
      <w:pPr>
        <w:spacing w:line="600" w:lineRule="auto"/>
        <w:ind w:firstLine="720"/>
        <w:jc w:val="both"/>
        <w:rPr>
          <w:rFonts w:eastAsia="Times New Roman"/>
          <w:szCs w:val="24"/>
        </w:rPr>
      </w:pPr>
      <w:r>
        <w:rPr>
          <w:rFonts w:eastAsia="Times New Roman"/>
          <w:szCs w:val="24"/>
        </w:rPr>
        <w:t>Συνεχίζω με τα θετικά, που προβλέπετε για αναδιάρθρωση του χρέους από τον Γενάρη. Να πιστέψω ότι το λέτε και το πιστεύετε ή απλά επιθυμείτε ν</w:t>
      </w:r>
      <w:r>
        <w:rPr>
          <w:rFonts w:eastAsia="Times New Roman"/>
          <w:szCs w:val="24"/>
        </w:rPr>
        <w:t>α καλλιεργήσετε τεχνητή αισιοδοξία; Το μόνο που θα περιμένουμε είναι να μας το δείξει το μέλλον.</w:t>
      </w:r>
    </w:p>
    <w:p w14:paraId="44482F7F" w14:textId="77777777" w:rsidR="00FC516A" w:rsidRDefault="00EA69A7">
      <w:pPr>
        <w:spacing w:line="600" w:lineRule="auto"/>
        <w:ind w:firstLine="720"/>
        <w:jc w:val="both"/>
        <w:rPr>
          <w:rFonts w:eastAsia="Times New Roman"/>
          <w:szCs w:val="24"/>
        </w:rPr>
      </w:pPr>
      <w:r>
        <w:rPr>
          <w:rFonts w:eastAsia="Times New Roman"/>
          <w:szCs w:val="24"/>
        </w:rPr>
        <w:lastRenderedPageBreak/>
        <w:t xml:space="preserve">Όλοι μας γνωρίζουμε, κύριοι της Κυβέρνησης, ότι η κουβέντα και οι όποιες αποφάσεις για την </w:t>
      </w:r>
      <w:proofErr w:type="spellStart"/>
      <w:r>
        <w:rPr>
          <w:rFonts w:eastAsia="Times New Roman"/>
          <w:szCs w:val="24"/>
        </w:rPr>
        <w:t>απομείωση</w:t>
      </w:r>
      <w:proofErr w:type="spellEnd"/>
      <w:r>
        <w:rPr>
          <w:rFonts w:eastAsia="Times New Roman"/>
          <w:szCs w:val="24"/>
        </w:rPr>
        <w:t xml:space="preserve"> του χρέους δυστυχώς βρίσκονται στον αέρα. Επιτρέψτε μου να</w:t>
      </w:r>
      <w:r>
        <w:rPr>
          <w:rFonts w:eastAsia="Times New Roman"/>
          <w:szCs w:val="24"/>
        </w:rPr>
        <w:t xml:space="preserve"> πω, όμως, ότι κατά την προσωπική μου γνώμη δεν βλέπω κάποια </w:t>
      </w:r>
      <w:proofErr w:type="spellStart"/>
      <w:r>
        <w:rPr>
          <w:rFonts w:eastAsia="Times New Roman"/>
          <w:szCs w:val="24"/>
        </w:rPr>
        <w:t>απομείωση</w:t>
      </w:r>
      <w:proofErr w:type="spellEnd"/>
      <w:r>
        <w:rPr>
          <w:rFonts w:eastAsia="Times New Roman"/>
          <w:szCs w:val="24"/>
        </w:rPr>
        <w:t xml:space="preserve"> του χρέους πριν το 2019. Θα μας δοκιμάσουν πολύ και μάλιστα, επίμονα ως χώρα αν έχουμε συνοχή, σύμπνοια πολιτικών απόψεων, σταθερότητα και πραγματική μεταρρυθμιστική πορεία, πριν βγουν </w:t>
      </w:r>
      <w:r>
        <w:rPr>
          <w:rFonts w:eastAsia="Times New Roman"/>
          <w:szCs w:val="24"/>
        </w:rPr>
        <w:t>τέτοια καλά μαντάτα από τους Ευρωπαίους εταίρους μας.</w:t>
      </w:r>
    </w:p>
    <w:p w14:paraId="44482F80" w14:textId="77777777" w:rsidR="00FC516A" w:rsidRDefault="00EA69A7">
      <w:pPr>
        <w:spacing w:line="600" w:lineRule="auto"/>
        <w:ind w:firstLine="720"/>
        <w:jc w:val="both"/>
        <w:rPr>
          <w:rFonts w:eastAsia="Times New Roman"/>
          <w:szCs w:val="24"/>
        </w:rPr>
      </w:pPr>
      <w:r>
        <w:rPr>
          <w:rFonts w:eastAsia="Times New Roman"/>
          <w:szCs w:val="24"/>
        </w:rPr>
        <w:t>Προχωράω στα όσα θετικά βλέπετε για το 2018 και πάω στους επενδυτές. Γι’ αυτούς, λέτε ότι δεν τους ενδιαφέρει βασικώς και κυρίως το θέμα της φορολογίας, αλλά απλά το βλέπουν εκ παραλλήλου με το κοινωνικ</w:t>
      </w:r>
      <w:r>
        <w:rPr>
          <w:rFonts w:eastAsia="Times New Roman"/>
          <w:szCs w:val="24"/>
        </w:rPr>
        <w:t xml:space="preserve">ό, πολιτικό και οικονομικό πλαίσιο. Ας δούμε, λοιπόν, τι σημαίνει ανάπτυξη και πώς θα έλθουν επενδύσεις. </w:t>
      </w:r>
    </w:p>
    <w:p w14:paraId="44482F81" w14:textId="77777777" w:rsidR="00FC516A" w:rsidRDefault="00EA69A7">
      <w:pPr>
        <w:spacing w:line="600" w:lineRule="auto"/>
        <w:ind w:firstLine="720"/>
        <w:jc w:val="both"/>
        <w:rPr>
          <w:rFonts w:eastAsia="Times New Roman"/>
          <w:szCs w:val="24"/>
        </w:rPr>
      </w:pPr>
      <w:r>
        <w:rPr>
          <w:rFonts w:eastAsia="Times New Roman"/>
          <w:szCs w:val="24"/>
        </w:rPr>
        <w:t>Ως ανάπτυξη στα οικονομικά, νοείται η αύξηση της πραγματικής παραγωγής προϊόντων και υπηρεσιών σε μια οικονομία με την πάροδο του χρόνου. Για να δούμε</w:t>
      </w:r>
      <w:r>
        <w:rPr>
          <w:rFonts w:eastAsia="Times New Roman"/>
          <w:szCs w:val="24"/>
        </w:rPr>
        <w:t xml:space="preserve"> αν έχουμε πραγματική ανάπτυξη, παίρνουμε ως δείκτη ή μέτρο σύγκρισης το μακροχρόνιο μέσο ποσοστιαίο ρυθμό αύξησης του πραγματικού Ακαθάριστου Εγχώριου Προϊόντος. Εσείς, λοιπόν, έρχεστε και μας λέτε ότι το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xml:space="preserve"> για το 2018 βασίζεται σε στόχο πρωτο</w:t>
      </w:r>
      <w:r>
        <w:rPr>
          <w:rFonts w:eastAsia="Times New Roman"/>
          <w:szCs w:val="24"/>
        </w:rPr>
        <w:t>γενούς πλεονάσματος ύψους 3,8% του ΑΕΠ. Για να καταλαβαίνει και ο κόσμος για τι μιλάμε, μιλάμε περίπου για 7 δισεκατομμύρια ευρώ, ώστε να προκύψουν του χρόνου περίπου 600 εκατομμύρια ευρώ για παροχές. Προβλέπετε αύξηση 2,5% του ΑΕΠ και μάλιστα έχετε την ελ</w:t>
      </w:r>
      <w:r>
        <w:rPr>
          <w:rFonts w:eastAsia="Times New Roman"/>
          <w:szCs w:val="24"/>
        </w:rPr>
        <w:t xml:space="preserve">πίδα για ανάπτυξη κατά 0,1%, </w:t>
      </w:r>
      <w:r>
        <w:rPr>
          <w:rFonts w:eastAsia="Times New Roman"/>
          <w:szCs w:val="24"/>
        </w:rPr>
        <w:lastRenderedPageBreak/>
        <w:t xml:space="preserve">μέσα σε μόλις ένα μήνα από τη συζήτηση του προσχεδίου. </w:t>
      </w:r>
      <w:r>
        <w:rPr>
          <w:rFonts w:eastAsia="Times New Roman"/>
          <w:szCs w:val="24"/>
        </w:rPr>
        <w:t>Ε</w:t>
      </w:r>
      <w:r>
        <w:rPr>
          <w:rFonts w:eastAsia="Times New Roman"/>
          <w:szCs w:val="24"/>
        </w:rPr>
        <w:t>νώ πέρυσι λέγατε τα ίδια, ότι δηλαδή θα είχαμε φέτος ανάπτυξη 2,7%, τελικά μετά βίας πιάσαμε 1,6% του ΑΕΠ. Άρα για ποια ανάπτυξη μιλάμε; Την ουτοπιστική ή αυτήν που ονειρε</w:t>
      </w:r>
      <w:r>
        <w:rPr>
          <w:rFonts w:eastAsia="Times New Roman"/>
          <w:szCs w:val="24"/>
        </w:rPr>
        <w:t xml:space="preserve">υόμαστε ότι θα θέλαμε; </w:t>
      </w:r>
    </w:p>
    <w:p w14:paraId="44482F82" w14:textId="77777777" w:rsidR="00FC516A" w:rsidRDefault="00EA69A7">
      <w:pPr>
        <w:spacing w:line="600" w:lineRule="auto"/>
        <w:ind w:firstLine="720"/>
        <w:jc w:val="both"/>
        <w:rPr>
          <w:rFonts w:eastAsia="Times New Roman"/>
          <w:szCs w:val="24"/>
        </w:rPr>
      </w:pPr>
      <w:r>
        <w:rPr>
          <w:rFonts w:eastAsia="Times New Roman"/>
          <w:szCs w:val="24"/>
        </w:rPr>
        <w:t>Κύριοι της Κυβέρνησης, ανάπτυξη χωρίς παραγωγικότητα, χωρίς συσσώρευση κεφαλαίου, χωρίς αύξηση του πληθυσμού και της τεχνολογικής προόδου προσωπικά δεν βλέπω. Αυτά δεν τα βγάζω από το μυαλό μου, αλλά αναφέρομαι σε μ</w:t>
      </w:r>
      <w:r>
        <w:rPr>
          <w:rFonts w:eastAsia="Times New Roman"/>
          <w:szCs w:val="24"/>
        </w:rPr>
        <w:t>ί</w:t>
      </w:r>
      <w:r>
        <w:rPr>
          <w:rFonts w:eastAsia="Times New Roman"/>
          <w:szCs w:val="24"/>
        </w:rPr>
        <w:t>α από τις εγκυρό</w:t>
      </w:r>
      <w:r>
        <w:rPr>
          <w:rFonts w:eastAsia="Times New Roman"/>
          <w:szCs w:val="24"/>
        </w:rPr>
        <w:t xml:space="preserve">τερες θεωρίες οικονομικής ανάπτυξης, το μοντέλο του </w:t>
      </w:r>
      <w:proofErr w:type="spellStart"/>
      <w:r>
        <w:rPr>
          <w:rFonts w:eastAsia="Times New Roman"/>
          <w:szCs w:val="24"/>
        </w:rPr>
        <w:t>Solow</w:t>
      </w:r>
      <w:proofErr w:type="spellEnd"/>
      <w:r>
        <w:rPr>
          <w:rFonts w:eastAsia="Times New Roman"/>
          <w:szCs w:val="24"/>
        </w:rPr>
        <w:t xml:space="preserve">. </w:t>
      </w:r>
    </w:p>
    <w:p w14:paraId="44482F83" w14:textId="77777777" w:rsidR="00FC516A" w:rsidRDefault="00EA69A7">
      <w:pPr>
        <w:spacing w:line="600" w:lineRule="auto"/>
        <w:ind w:firstLine="720"/>
        <w:jc w:val="both"/>
        <w:rPr>
          <w:rFonts w:eastAsia="Times New Roman"/>
          <w:szCs w:val="24"/>
        </w:rPr>
      </w:pPr>
      <w:r>
        <w:rPr>
          <w:rFonts w:eastAsia="Times New Roman"/>
          <w:szCs w:val="24"/>
        </w:rPr>
        <w:t xml:space="preserve">Πείτε μου, λοιπόν, πού έχουμε θετικό πρόσημο σε σχέση με αυτούς τους παράγοντες που ανέφερα; Στο δημογραφικό που πάει -να το πω λαϊκά- κατά διαόλου; Στη συσσώρευση του κεφαλαίου, που μόνο πτωτική </w:t>
      </w:r>
      <w:r>
        <w:rPr>
          <w:rFonts w:eastAsia="Times New Roman"/>
          <w:szCs w:val="24"/>
        </w:rPr>
        <w:t>πορεία διαγράφει; Στην αύξηση της παραγωγικότητας, την ώρα που πάνω από δεκατέσσερις χιλιάδες επιχειρήσεις έχουν κατεβάσει τα ρολά από την αρχή του χρόνου σε όλη την Ελλάδα, σύμφωνα με τα στοιχεία του Γενικού Εμπορικού Μητρώου; Για να μην πω για την πενταε</w:t>
      </w:r>
      <w:r>
        <w:rPr>
          <w:rFonts w:eastAsia="Times New Roman"/>
          <w:szCs w:val="24"/>
        </w:rPr>
        <w:t>τία 2012-2017, κατά την οποία οι επιχειρήσεις που έκλεισαν είναι περισσότερες από αυτές που άνοιξαν. Και για να μιλήσω με νούμερα, έβαλαν λουκέτο διακόσιες εβδομήντα τρεις χιλιάδες επιχειρήσεις και άνοιξαν διακόσιες δεκαπέντε χιλιάδες εννιακόσιες σαράντα ε</w:t>
      </w:r>
      <w:r>
        <w:rPr>
          <w:rFonts w:eastAsia="Times New Roman"/>
          <w:szCs w:val="24"/>
        </w:rPr>
        <w:t>πτά. Ή μήπως έχουμε καμμία πολύ υποσχόμενη τεχνολογική πρόοδο;</w:t>
      </w:r>
    </w:p>
    <w:p w14:paraId="44482F84" w14:textId="77777777" w:rsidR="00FC516A" w:rsidRDefault="00EA69A7">
      <w:pPr>
        <w:spacing w:line="600" w:lineRule="auto"/>
        <w:ind w:firstLine="720"/>
        <w:jc w:val="both"/>
        <w:rPr>
          <w:rFonts w:eastAsia="Times New Roman"/>
          <w:szCs w:val="24"/>
        </w:rPr>
      </w:pPr>
      <w:r>
        <w:rPr>
          <w:rFonts w:eastAsia="Times New Roman"/>
          <w:szCs w:val="24"/>
        </w:rPr>
        <w:t xml:space="preserve">Καταλαβαίνετε ότι τα περισσότερα από όσα γράφονται στον υπό ψήφιση </w:t>
      </w:r>
      <w:r>
        <w:rPr>
          <w:rFonts w:eastAsia="Times New Roman"/>
          <w:szCs w:val="24"/>
        </w:rPr>
        <w:t>π</w:t>
      </w:r>
      <w:r>
        <w:rPr>
          <w:rFonts w:eastAsia="Times New Roman"/>
          <w:szCs w:val="24"/>
        </w:rPr>
        <w:t xml:space="preserve">ροϋπολογισμό είναι μη ρεαλιστικά, μη πιθανά, μη προσδοκώμενα, μη συγκρίσιμα με </w:t>
      </w:r>
      <w:r>
        <w:rPr>
          <w:rFonts w:eastAsia="Times New Roman"/>
          <w:szCs w:val="24"/>
        </w:rPr>
        <w:lastRenderedPageBreak/>
        <w:t>πραγματικά οικονομικά μεγέθη, θεωρίες και πρακ</w:t>
      </w:r>
      <w:r>
        <w:rPr>
          <w:rFonts w:eastAsia="Times New Roman"/>
          <w:szCs w:val="24"/>
        </w:rPr>
        <w:t xml:space="preserve">τικές. Είναι απλά στο μεγαλύτερο τους μέρος γενικόλογες τοποθετήσεις. Γιατί μόνο για τέτοιες πρόκειται όταν μιλάμε για ανεφάρμοστες πρακτικές. Ό,τι προσδοκάτε για το 2018 στηρίζεται σε αύξηση φόρων, περικοπές κοινωνικών επιδομάτων και λιτότητα διαρκείας. </w:t>
      </w:r>
    </w:p>
    <w:p w14:paraId="44482F85" w14:textId="77777777" w:rsidR="00FC516A" w:rsidRDefault="00EA69A7">
      <w:pPr>
        <w:spacing w:line="600" w:lineRule="auto"/>
        <w:ind w:firstLine="720"/>
        <w:jc w:val="both"/>
        <w:rPr>
          <w:rFonts w:eastAsia="Times New Roman"/>
          <w:szCs w:val="24"/>
        </w:rPr>
      </w:pPr>
      <w:r>
        <w:rPr>
          <w:rFonts w:eastAsia="Times New Roman"/>
          <w:szCs w:val="24"/>
        </w:rPr>
        <w:t>Αναφέρετε πρόβλεψη για είσπραξη φόρων ύψους 4,1 δισεκατομμύρι</w:t>
      </w:r>
      <w:r>
        <w:rPr>
          <w:rFonts w:eastAsia="Times New Roman"/>
          <w:szCs w:val="24"/>
        </w:rPr>
        <w:t>ο</w:t>
      </w:r>
      <w:r>
        <w:rPr>
          <w:rFonts w:eastAsia="Times New Roman"/>
          <w:szCs w:val="24"/>
        </w:rPr>
        <w:t xml:space="preserve"> ευρώ. Λέτε, όμως, ότι το 2017 οι εισπράξεις από φόρους θα υπολείπονται κατά 1 δισεκατομμύριο ευρώ. Αλήθεια, αυτό το κενό </w:t>
      </w:r>
      <w:r>
        <w:rPr>
          <w:rFonts w:eastAsia="Times New Roman"/>
          <w:szCs w:val="24"/>
        </w:rPr>
        <w:t>1</w:t>
      </w:r>
      <w:r>
        <w:rPr>
          <w:rFonts w:eastAsia="Times New Roman"/>
          <w:szCs w:val="24"/>
        </w:rPr>
        <w:t xml:space="preserve"> δισεκατομμυρίου ευρώ πώς θα το καλύψετε;</w:t>
      </w:r>
    </w:p>
    <w:p w14:paraId="44482F86" w14:textId="77777777" w:rsidR="00FC516A" w:rsidRDefault="00EA69A7">
      <w:pPr>
        <w:spacing w:line="600" w:lineRule="auto"/>
        <w:ind w:firstLine="720"/>
        <w:jc w:val="both"/>
        <w:rPr>
          <w:rFonts w:eastAsia="Times New Roman"/>
          <w:szCs w:val="24"/>
        </w:rPr>
      </w:pPr>
      <w:r>
        <w:rPr>
          <w:rFonts w:eastAsia="Times New Roman"/>
          <w:szCs w:val="24"/>
        </w:rPr>
        <w:t>Μιλάτε και για αύξηση των κρα</w:t>
      </w:r>
      <w:r>
        <w:rPr>
          <w:rFonts w:eastAsia="Times New Roman"/>
          <w:szCs w:val="24"/>
        </w:rPr>
        <w:t>τικών εισπράξεων κατά 2,1 δισεκατομμύρια ευρώ σε σχέση με το τρέχον έτος, που ούτως ή άλλως οι εισπράξεις παρουσίασαν σημαντική υστέρηση. Όλα αυτά τα περιμένετε από επιπλέον φόρους, όπως κατά 1,1 δισεκατομμύρι</w:t>
      </w:r>
      <w:r>
        <w:rPr>
          <w:rFonts w:eastAsia="Times New Roman"/>
          <w:szCs w:val="24"/>
        </w:rPr>
        <w:t>ο</w:t>
      </w:r>
      <w:r>
        <w:rPr>
          <w:rFonts w:eastAsia="Times New Roman"/>
          <w:szCs w:val="24"/>
        </w:rPr>
        <w:t xml:space="preserve"> ευρώ από τα νοικοκυριά, κατά 456 εκατομμύρια </w:t>
      </w:r>
      <w:r>
        <w:rPr>
          <w:rFonts w:eastAsia="Times New Roman"/>
          <w:szCs w:val="24"/>
        </w:rPr>
        <w:t xml:space="preserve">ευρώ από φόρο εισοδήματος φυσικών προσώπων, κατά 179 εκατομμύρια ευρώ από ΕΝΦΙΑ και κατά 517 εκατομμύρια ευρώ από ΦΠΑ. </w:t>
      </w:r>
    </w:p>
    <w:p w14:paraId="44482F87" w14:textId="77777777" w:rsidR="00FC516A" w:rsidRDefault="00EA69A7">
      <w:pPr>
        <w:spacing w:line="600" w:lineRule="auto"/>
        <w:ind w:firstLine="720"/>
        <w:jc w:val="both"/>
        <w:rPr>
          <w:rFonts w:eastAsia="Times New Roman"/>
          <w:szCs w:val="24"/>
        </w:rPr>
      </w:pPr>
      <w:r>
        <w:rPr>
          <w:rFonts w:eastAsia="Times New Roman"/>
          <w:szCs w:val="24"/>
        </w:rPr>
        <w:t xml:space="preserve">Σ’ αυτό το σημείο θέλω να σας υπενθυμίσω την περσινή σας πρακτική -που μας έριξε έξω το 2017- με τις επιστροφές φόρων της τάξης των 5,6 </w:t>
      </w:r>
      <w:r>
        <w:rPr>
          <w:rFonts w:eastAsia="Times New Roman"/>
          <w:szCs w:val="24"/>
        </w:rPr>
        <w:t>δισεκατομμυρίων ευρώ, λόγω της υπερβολικής φορολόγησης της προηγούμενης χρονιάς και των προκαταβολών φόρων για εισοδήματα που τελικά ήταν ανύπαρκτα. Μήπως πρέπει να περιμένουμε το ίδιο και το 2018;</w:t>
      </w:r>
    </w:p>
    <w:p w14:paraId="44482F88" w14:textId="77777777" w:rsidR="00FC516A" w:rsidRDefault="00EA69A7">
      <w:pPr>
        <w:spacing w:line="600" w:lineRule="auto"/>
        <w:ind w:firstLine="720"/>
        <w:jc w:val="both"/>
        <w:rPr>
          <w:rFonts w:eastAsia="Times New Roman"/>
          <w:szCs w:val="24"/>
        </w:rPr>
      </w:pPr>
      <w:r>
        <w:rPr>
          <w:rFonts w:eastAsia="Times New Roman"/>
          <w:szCs w:val="24"/>
        </w:rPr>
        <w:lastRenderedPageBreak/>
        <w:t xml:space="preserve">Βλέπουμε επίσης μείωση κονδυλίων για συντάξεις, υγεία και </w:t>
      </w:r>
      <w:r>
        <w:rPr>
          <w:rFonts w:eastAsia="Times New Roman"/>
          <w:szCs w:val="24"/>
        </w:rPr>
        <w:t>πρόνοια κατά 1,6 δισεκατομμύρι</w:t>
      </w:r>
      <w:r>
        <w:rPr>
          <w:rFonts w:eastAsia="Times New Roman"/>
          <w:szCs w:val="24"/>
        </w:rPr>
        <w:t>ο</w:t>
      </w:r>
      <w:r>
        <w:rPr>
          <w:rFonts w:eastAsia="Times New Roman"/>
          <w:szCs w:val="24"/>
        </w:rPr>
        <w:t xml:space="preserve"> ευρώ, μείωση κονδυλίων για ασφάλιση, περίθαλψη και κοινωνική προστασία κατά 600 εκατομμύρια ευρώ, «ψαλίδισμα» του ΕΚΑΣ κατά 75%, δηλαδή περίπου </w:t>
      </w:r>
      <w:proofErr w:type="spellStart"/>
      <w:r>
        <w:rPr>
          <w:rFonts w:eastAsia="Times New Roman"/>
          <w:szCs w:val="24"/>
        </w:rPr>
        <w:t>εκατόν</w:t>
      </w:r>
      <w:proofErr w:type="spellEnd"/>
      <w:r>
        <w:rPr>
          <w:rFonts w:eastAsia="Times New Roman"/>
          <w:szCs w:val="24"/>
        </w:rPr>
        <w:t xml:space="preserve"> σαράντα χιλιάδες συμπολίτες μας δεν θα το πάρουν. </w:t>
      </w:r>
    </w:p>
    <w:p w14:paraId="44482F89" w14:textId="77777777" w:rsidR="00FC516A" w:rsidRDefault="00EA69A7">
      <w:pPr>
        <w:spacing w:line="600" w:lineRule="auto"/>
        <w:ind w:firstLine="720"/>
        <w:jc w:val="both"/>
        <w:rPr>
          <w:rFonts w:eastAsia="Times New Roman"/>
          <w:szCs w:val="24"/>
        </w:rPr>
      </w:pPr>
      <w:r>
        <w:rPr>
          <w:rFonts w:eastAsia="Times New Roman"/>
          <w:szCs w:val="24"/>
        </w:rPr>
        <w:t>Μείωση κατά 50% του επ</w:t>
      </w:r>
      <w:r>
        <w:rPr>
          <w:rFonts w:eastAsia="Times New Roman"/>
          <w:szCs w:val="24"/>
        </w:rPr>
        <w:t>ιδόματος θέρμανσης, για το οποίο προβλέπεται δαπάνη μόνο 58 εκατομμυρίων ευρώ. Προσαύξηση στις εισφορές ελευθέρων επαγγελματιών με πρόβλεψη εσόδων ύψους 59 εκατομμυρίων ευρώ. Από 1</w:t>
      </w:r>
      <w:r>
        <w:rPr>
          <w:rFonts w:eastAsia="Times New Roman"/>
          <w:szCs w:val="24"/>
        </w:rPr>
        <w:t>-</w:t>
      </w:r>
      <w:r>
        <w:rPr>
          <w:rFonts w:eastAsia="Times New Roman"/>
          <w:szCs w:val="24"/>
        </w:rPr>
        <w:t>1</w:t>
      </w:r>
      <w:r>
        <w:rPr>
          <w:rFonts w:eastAsia="Times New Roman"/>
          <w:szCs w:val="24"/>
        </w:rPr>
        <w:t>-</w:t>
      </w:r>
      <w:r>
        <w:rPr>
          <w:rFonts w:eastAsia="Times New Roman"/>
          <w:szCs w:val="24"/>
        </w:rPr>
        <w:t>2018 οι εισφορές θα υπολογίζονται επί των καθαρών κερδών, προσαυξημένων μ</w:t>
      </w:r>
      <w:r>
        <w:rPr>
          <w:rFonts w:eastAsia="Times New Roman"/>
          <w:szCs w:val="24"/>
        </w:rPr>
        <w:t xml:space="preserve">ε τις ασφαλιστικές εισφορές του 2017, δηλαδή θα πληρώνουν ασφαλιστικές εισφορές και για τις ασφαλιστικές εισφορές που ήδη πλήρωσαν, χωρίς να αφαιρούνται, όπως ισχύει σήμερα. </w:t>
      </w:r>
    </w:p>
    <w:p w14:paraId="44482F8A" w14:textId="77777777" w:rsidR="00FC516A" w:rsidRDefault="00EA69A7">
      <w:pPr>
        <w:spacing w:line="600" w:lineRule="auto"/>
        <w:ind w:firstLine="720"/>
        <w:jc w:val="both"/>
        <w:rPr>
          <w:rFonts w:eastAsia="Times New Roman"/>
          <w:szCs w:val="24"/>
        </w:rPr>
      </w:pPr>
      <w:r>
        <w:rPr>
          <w:rFonts w:eastAsia="Times New Roman"/>
          <w:szCs w:val="24"/>
        </w:rPr>
        <w:t>Θα έχουμε και νέο φόρο στα ξενοδοχεία και ενοικιαζόμενα δωμάτια, με πρόβλεψη εσόδ</w:t>
      </w:r>
      <w:r>
        <w:rPr>
          <w:rFonts w:eastAsia="Times New Roman"/>
          <w:szCs w:val="24"/>
        </w:rPr>
        <w:t xml:space="preserve">ων 74 εκατομμύρια ευρώ. Επιπλέον έσοδα 68 εκατομμύρια ευρώ λόγω της κατάργησης της έκπτωσης στην παρακράτηση φόρου μισθών και συντάξεων. </w:t>
      </w:r>
    </w:p>
    <w:p w14:paraId="44482F8B" w14:textId="77777777" w:rsidR="00FC516A" w:rsidRDefault="00EA69A7">
      <w:pPr>
        <w:spacing w:line="600" w:lineRule="auto"/>
        <w:ind w:firstLine="720"/>
        <w:jc w:val="both"/>
        <w:rPr>
          <w:rFonts w:eastAsia="Times New Roman"/>
          <w:szCs w:val="24"/>
        </w:rPr>
      </w:pPr>
      <w:r>
        <w:rPr>
          <w:rFonts w:eastAsia="Times New Roman"/>
          <w:szCs w:val="24"/>
        </w:rPr>
        <w:t>Τέλος, δεν πρέπει να ξεχνάμε και τις μειώσεις συντάξεων για τους χήρους και τις χήρες, που ανέρχεται περίπου στα 196 ε</w:t>
      </w:r>
      <w:r>
        <w:rPr>
          <w:rFonts w:eastAsia="Times New Roman"/>
          <w:szCs w:val="24"/>
        </w:rPr>
        <w:t>κατομμύρια ευρώ.</w:t>
      </w:r>
    </w:p>
    <w:p w14:paraId="44482F8C" w14:textId="77777777" w:rsidR="00FC516A" w:rsidRDefault="00EA69A7">
      <w:pPr>
        <w:spacing w:line="600" w:lineRule="auto"/>
        <w:ind w:firstLine="720"/>
        <w:jc w:val="both"/>
        <w:rPr>
          <w:rFonts w:eastAsia="Times New Roman"/>
          <w:szCs w:val="24"/>
        </w:rPr>
      </w:pPr>
      <w:r>
        <w:rPr>
          <w:rFonts w:eastAsia="Times New Roman"/>
          <w:szCs w:val="24"/>
        </w:rPr>
        <w:t xml:space="preserve">Αλήθεια, θεωρείτε ότι η πολιτική που ασκείτε είναι κοινωνικής αλληλεγγύης; Προσωπικά δεν το βλέπω. Είναι σαφές ότι περιμένετε να βάλετε λεφτά στα ταμεία του κράτους από περικοπές και </w:t>
      </w:r>
      <w:proofErr w:type="spellStart"/>
      <w:r>
        <w:rPr>
          <w:rFonts w:eastAsia="Times New Roman"/>
          <w:szCs w:val="24"/>
        </w:rPr>
        <w:t>φοροεπιδρομές</w:t>
      </w:r>
      <w:proofErr w:type="spellEnd"/>
      <w:r>
        <w:rPr>
          <w:rFonts w:eastAsia="Times New Roman"/>
          <w:szCs w:val="24"/>
        </w:rPr>
        <w:t xml:space="preserve">. </w:t>
      </w:r>
    </w:p>
    <w:p w14:paraId="44482F8D" w14:textId="77777777" w:rsidR="00FC516A" w:rsidRDefault="00EA69A7">
      <w:pPr>
        <w:spacing w:line="600" w:lineRule="auto"/>
        <w:ind w:firstLine="720"/>
        <w:jc w:val="both"/>
        <w:rPr>
          <w:rFonts w:eastAsia="Times New Roman"/>
          <w:szCs w:val="24"/>
        </w:rPr>
      </w:pPr>
      <w:r>
        <w:rPr>
          <w:rFonts w:eastAsia="Times New Roman"/>
          <w:szCs w:val="24"/>
        </w:rPr>
        <w:lastRenderedPageBreak/>
        <w:t xml:space="preserve">Μιας και αναφέρθηκα ενδελεχώς στο θέμα της ανάπτυξης, θα ήθελα να αναφέρω ότι το Διεθνές Νομισματικό Ταμείο θεωρεί ότι η Ελλάδα για το 2018 μπορεί να πετύχει πρωτογενές πλεόνασμα κατά ανώτατο 2,2% του ΑΕΠ και όχι 3,8% που αναφέρει ο </w:t>
      </w:r>
      <w:r>
        <w:rPr>
          <w:rFonts w:eastAsia="Times New Roman"/>
          <w:szCs w:val="24"/>
        </w:rPr>
        <w:t>π</w:t>
      </w:r>
      <w:r>
        <w:rPr>
          <w:rFonts w:eastAsia="Times New Roman"/>
          <w:szCs w:val="24"/>
        </w:rPr>
        <w:t>ροϋπολογισμός. Άρα αυτ</w:t>
      </w:r>
      <w:r>
        <w:rPr>
          <w:rFonts w:eastAsia="Times New Roman"/>
          <w:szCs w:val="24"/>
        </w:rPr>
        <w:t xml:space="preserve">ά που λέμε είναι ένα κενό ύψους 1,6% του ΑΕΠ. Για να μας καταλαβαίνει ο κόσμος, αυτό ανέρχεται περίπου στα 3 δισεκατομμύρια ευρώ. </w:t>
      </w:r>
    </w:p>
    <w:p w14:paraId="44482F8E" w14:textId="77777777" w:rsidR="00FC516A" w:rsidRDefault="00EA69A7">
      <w:pPr>
        <w:spacing w:line="600" w:lineRule="auto"/>
        <w:ind w:firstLine="720"/>
        <w:jc w:val="both"/>
        <w:rPr>
          <w:rFonts w:eastAsia="Times New Roman"/>
          <w:szCs w:val="24"/>
        </w:rPr>
      </w:pPr>
      <w:r>
        <w:rPr>
          <w:rFonts w:eastAsia="Times New Roman"/>
          <w:szCs w:val="24"/>
        </w:rPr>
        <w:t xml:space="preserve">Αν όντως αυτό συμβεί, τι σημαίνει; Σημαίνει ότι θα εφαρμόσετε τα αντίμετρα πριν από το 2019 ή θα ψηφίσετε νέα μέτρα ή –ακόμα </w:t>
      </w:r>
      <w:r>
        <w:rPr>
          <w:rFonts w:eastAsia="Times New Roman"/>
          <w:szCs w:val="24"/>
        </w:rPr>
        <w:t xml:space="preserve">χειρότερα- θα αναβάλετε τα μέτρα κοινωνικού χαρακτήρα; </w:t>
      </w:r>
    </w:p>
    <w:p w14:paraId="44482F8F" w14:textId="77777777" w:rsidR="00FC516A" w:rsidRDefault="00EA69A7">
      <w:pPr>
        <w:spacing w:line="600" w:lineRule="auto"/>
        <w:ind w:firstLine="720"/>
        <w:jc w:val="both"/>
        <w:rPr>
          <w:rFonts w:eastAsia="Times New Roman"/>
          <w:szCs w:val="24"/>
        </w:rPr>
      </w:pPr>
      <w:r>
        <w:rPr>
          <w:rFonts w:eastAsia="Times New Roman"/>
          <w:szCs w:val="24"/>
        </w:rPr>
        <w:t>Δυστυχώς, ως χώρα έχουμε αρκετές πρωτιές, για τις οποίες τόσο εσείς όσο και οι προηγούμενες κυβερνήσεις των τελευταίων ετών φέρετε μεγάλη ευθύνη. Μία αρνητική πρωτιά της Ελλάδας έρχεται από την έκθεση</w:t>
      </w:r>
      <w:r>
        <w:rPr>
          <w:rFonts w:eastAsia="Times New Roman"/>
          <w:szCs w:val="24"/>
        </w:rPr>
        <w:t xml:space="preserve"> του ΟΟΣΑ, που δυστυχώς μας κατατάσσει πρωταθλητές στα φορολογικά βάρη στους μισθούς για το 2016. Είμαστε η μόνη χώρα μεταξύ των χωρών</w:t>
      </w:r>
      <w:r>
        <w:rPr>
          <w:rFonts w:eastAsia="Times New Roman"/>
          <w:szCs w:val="24"/>
        </w:rPr>
        <w:t xml:space="preserve"> - </w:t>
      </w:r>
      <w:r>
        <w:rPr>
          <w:rFonts w:eastAsia="Times New Roman"/>
          <w:szCs w:val="24"/>
        </w:rPr>
        <w:t xml:space="preserve">μελών του ΟΟΣΑ που η μέση φορολογική επιβάρυνση των άγαμων μισθωτών αυξήθηκε κατά 1% σε σχέση με το 2015. </w:t>
      </w:r>
    </w:p>
    <w:p w14:paraId="44482F90" w14:textId="77777777" w:rsidR="00FC516A" w:rsidRDefault="00EA69A7">
      <w:pPr>
        <w:spacing w:line="600" w:lineRule="auto"/>
        <w:ind w:firstLine="720"/>
        <w:jc w:val="both"/>
        <w:rPr>
          <w:rFonts w:eastAsia="Times New Roman"/>
          <w:szCs w:val="24"/>
        </w:rPr>
      </w:pPr>
      <w:r>
        <w:rPr>
          <w:rFonts w:eastAsia="Times New Roman"/>
          <w:szCs w:val="24"/>
        </w:rPr>
        <w:t>Μία άλλη θλι</w:t>
      </w:r>
      <w:r>
        <w:rPr>
          <w:rFonts w:eastAsia="Times New Roman"/>
          <w:szCs w:val="24"/>
        </w:rPr>
        <w:t xml:space="preserve">βερή πρωτιά έρχεται πάλι από τον ΟΟΣΑ, ο οποίος σε σχετική έκθεσή του αποκαλύπτει ότι οι Έλληνες έχουν τη χαμηλότερη ασφαλιστική κάλυψη απ’ όλες τις άλλες χώρες-μέλη. </w:t>
      </w:r>
    </w:p>
    <w:p w14:paraId="44482F91" w14:textId="77777777" w:rsidR="00FC516A" w:rsidRDefault="00EA69A7">
      <w:pPr>
        <w:spacing w:line="600" w:lineRule="auto"/>
        <w:ind w:firstLine="720"/>
        <w:jc w:val="both"/>
        <w:rPr>
          <w:rFonts w:eastAsia="Times New Roman"/>
          <w:szCs w:val="24"/>
        </w:rPr>
      </w:pPr>
      <w:proofErr w:type="spellStart"/>
      <w:r>
        <w:rPr>
          <w:rFonts w:eastAsia="Times New Roman"/>
          <w:szCs w:val="24"/>
        </w:rPr>
        <w:lastRenderedPageBreak/>
        <w:t>Σημειωτέον</w:t>
      </w:r>
      <w:proofErr w:type="spellEnd"/>
      <w:r>
        <w:rPr>
          <w:rFonts w:eastAsia="Times New Roman"/>
          <w:szCs w:val="24"/>
        </w:rPr>
        <w:t>, επίσης, ότι οι Έλληνες πληρώνουν αρκετά χρήματα για ιατρικές δαπάνες που ανέ</w:t>
      </w:r>
      <w:r>
        <w:rPr>
          <w:rFonts w:eastAsia="Times New Roman"/>
          <w:szCs w:val="24"/>
        </w:rPr>
        <w:t xml:space="preserve">ρχονται σε ποσοστό 4,4% από τον οικογενειακό τους </w:t>
      </w:r>
      <w:proofErr w:type="spellStart"/>
      <w:r>
        <w:rPr>
          <w:rFonts w:eastAsia="Times New Roman"/>
          <w:szCs w:val="24"/>
        </w:rPr>
        <w:t>προυπολογισμό</w:t>
      </w:r>
      <w:proofErr w:type="spellEnd"/>
      <w:r>
        <w:rPr>
          <w:rFonts w:eastAsia="Times New Roman"/>
          <w:szCs w:val="24"/>
        </w:rPr>
        <w:t>, όταν ο μέσος όρος των χωρών</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μελών του ΟΟΣΑ είναι περίπου στο 3%.</w:t>
      </w:r>
    </w:p>
    <w:p w14:paraId="44482F92"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Συνεχίζοντας, θα σας δυσαρεστήσω λίγο ακόμη με τις νέες εκτιμήσεις του ΟΟΣΑ που τονίζουν ότι το ασφαλιστικό σύστημα στην Ελλάδα είναι μη βιώσιμο, παρά τα συνεχή οριζόντια μέτρα που έχουν ληφθεί. Στο ίδιο αρνητικό ρεκόρ έρχεται να προστεθεί η θέση της Ελλάδ</w:t>
      </w:r>
      <w:r>
        <w:rPr>
          <w:rFonts w:eastAsia="Times New Roman" w:cs="Times New Roman"/>
          <w:szCs w:val="24"/>
        </w:rPr>
        <w:t xml:space="preserve">ας ως πρωταθλήτρια φόρων σε σύνολο τριάντα πέντε χωρών. </w:t>
      </w:r>
    </w:p>
    <w:p w14:paraId="44482F93"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Πράγματι πετύχατε και αναδείξατε τη χώρα πρώτη για το 2016 σε αυξήσεις φόρων σε συνάρτηση με το ΑΕΠ ανάμεσα σε τριάντα πέντε χώρες του ΟΟΣΑ. Μάλιστα, σύμφωνα με τα στοιχεία του ΟΟΣΑ, τα φορολογικά έσ</w:t>
      </w:r>
      <w:r>
        <w:rPr>
          <w:rFonts w:eastAsia="Times New Roman" w:cs="Times New Roman"/>
          <w:szCs w:val="24"/>
        </w:rPr>
        <w:t>οδα στην Ελλάδα αυξήθηκαν κατά 2,2% φτάνοντας από 35,4% του ΑΕΠ σε 38,6% ΑΕΠ το 2016, δηλαδή έχετε πετύχει αρκετές πρωτιές.</w:t>
      </w:r>
    </w:p>
    <w:p w14:paraId="44482F94"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Θα κλείσω τις πρωτιές της χώρας μας με το κερασάκι στην τούρτα, που δεν είναι άλλο από το περιβόητο κοινωνικό μέρισμα που μοιράζετε </w:t>
      </w:r>
      <w:r>
        <w:rPr>
          <w:rFonts w:eastAsia="Times New Roman" w:cs="Times New Roman"/>
          <w:szCs w:val="24"/>
        </w:rPr>
        <w:t>με χάρη και χαρά σε όλους όσους έχουν ανάγκη, όπως εσείς το διατυπώσατε. Αλήθεια, είδατε πόσοι έκαναν αίτηση που πραγματικά έχουν ανάγκη και πόσοι θα δουν τελικά στον λογαριασμό τους το συγκεκριμένο επίδομα; Βάλατε παράλογα κριτήρια που οδηγούν σε αποκλεισ</w:t>
      </w:r>
      <w:r>
        <w:rPr>
          <w:rFonts w:eastAsia="Times New Roman" w:cs="Times New Roman"/>
          <w:szCs w:val="24"/>
        </w:rPr>
        <w:t xml:space="preserve">μό χιλιάδες συμπολίτες μας, όπως είναι τα τεκμήρια για τους κοινούς τραπεζικούς </w:t>
      </w:r>
      <w:r>
        <w:rPr>
          <w:rFonts w:eastAsia="Times New Roman" w:cs="Times New Roman"/>
          <w:szCs w:val="24"/>
        </w:rPr>
        <w:lastRenderedPageBreak/>
        <w:t>λογαριασμούς, οι αλλαγές στη σύσταση του νοικοκυριού ως προς τους φιλοξενούμενους, ο συνυπολογισμός ως εισόδημα του περσινού μποναμά που δώσατε, η εξαίρεση στους πολύτεκνους με</w:t>
      </w:r>
      <w:r>
        <w:rPr>
          <w:rFonts w:eastAsia="Times New Roman" w:cs="Times New Roman"/>
          <w:szCs w:val="24"/>
        </w:rPr>
        <w:t xml:space="preserve"> τέσσερα ή περισσότερα παιδιά, εάν έχουν ΙΧ άνω των 1.929 κυβικών με παλαιότητα μικρότερη των δέκα ετών και πολλά άλλα. Μάλιστα, τους τελευταίους τους θεωρείτε ότι διάγουν βίο πολυτελή, γιατί έχουν οχήματα αυτής της κατηγορίας, αγνοώντας ότι για αυτούς είν</w:t>
      </w:r>
      <w:r>
        <w:rPr>
          <w:rFonts w:eastAsia="Times New Roman" w:cs="Times New Roman"/>
          <w:szCs w:val="24"/>
        </w:rPr>
        <w:t>αι εργαλεία κίνησης και όχι είδος πολυτελείας, έστω και αν πληρούν όλα τα άλλα εισοδηματικά και περιουσιακά κριτήρια.</w:t>
      </w:r>
    </w:p>
    <w:p w14:paraId="44482F95"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Θα αναφερθώ σε παραδείγματα για να καταλάβετε το μέγεθος της αδικίας: Ζευγάρι, με δύο ενήλικα παιδιά άνεργα τα οποία φιλοξενούνται, όπου ο</w:t>
      </w:r>
      <w:r>
        <w:rPr>
          <w:rFonts w:eastAsia="Times New Roman" w:cs="Times New Roman"/>
          <w:szCs w:val="24"/>
        </w:rPr>
        <w:t>ι δύο σύζυγοι έχουν εισόδημα 10.500 ευρώ, κάθε άνεργο παιδί τεκμαρτό εισόδημα 3.000 ευρώ, δηλαδή έχουν ένα συνολικό εισόδημα για μέρισμα 18.500 ευρώ, όπου θα λάβουν 625 ευρώ. Όμως, ο υπολογισμός είναι εσφαλμένος, αφού δεν υπολογίζεται με βάση τον τρόπο υπο</w:t>
      </w:r>
      <w:r>
        <w:rPr>
          <w:rFonts w:eastAsia="Times New Roman" w:cs="Times New Roman"/>
          <w:szCs w:val="24"/>
        </w:rPr>
        <w:t>λογισμού του φόρου, ήτοι ατομικά. Εάν υπολογιζόταν έτσι, θα ελάμβαναν το ζευγάρι 525 ευρώ και τα τέκνα 450 ευρώ έκαστο, δηλαδή συνολικά η οικογένεια συνολικά θα έπαιρνε 1.425 ευρώ αντί για 625 ευρώ που θα λάβουν φέτος. Ομοίως, ο συνταξιούχος με σύνταξη 750</w:t>
      </w:r>
      <w:r>
        <w:rPr>
          <w:rFonts w:eastAsia="Times New Roman" w:cs="Times New Roman"/>
          <w:szCs w:val="24"/>
        </w:rPr>
        <w:t xml:space="preserve"> ευρώ τον μήνα, δηλαδή 9.000 ευρώ τον χρόνο, επειδή εσείς του προσμετράτε στο περσινό του εισόδημα το ποσό των 300 ευρώ που έλαβε ως κοινωνικό μέρισμα -άρα ξεπερνά το όριο του αφορολόγητου των 9.000 ευρώ- δυστυχώς χάνει το μέρισμα των 250 ευρώ. Εάν εσείς θ</w:t>
      </w:r>
      <w:r>
        <w:rPr>
          <w:rFonts w:eastAsia="Times New Roman" w:cs="Times New Roman"/>
          <w:szCs w:val="24"/>
        </w:rPr>
        <w:t>εωρείτε ότι αυτή είναι κοινωνική πολιτική, δεν ξέρω τι άλλο να πω!</w:t>
      </w:r>
    </w:p>
    <w:p w14:paraId="44482F96"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lastRenderedPageBreak/>
        <w:t xml:space="preserve">Από όσα αναφέρονται στον παρόντα </w:t>
      </w:r>
      <w:r>
        <w:rPr>
          <w:rFonts w:eastAsia="Times New Roman" w:cs="Times New Roman"/>
          <w:szCs w:val="24"/>
        </w:rPr>
        <w:t>π</w:t>
      </w:r>
      <w:r>
        <w:rPr>
          <w:rFonts w:eastAsia="Times New Roman" w:cs="Times New Roman"/>
          <w:szCs w:val="24"/>
        </w:rPr>
        <w:t>ροϋπολογισμό, δυστυχώς, η οικονομική, κοινωνική και πολιτική κατάσταση που επικρατεί δεν αφήνει πολλά περιθώρια για ανάπτυξη και αισιοδοξία. Ελπίζω με ορισ</w:t>
      </w:r>
      <w:r>
        <w:rPr>
          <w:rFonts w:eastAsia="Times New Roman" w:cs="Times New Roman"/>
          <w:szCs w:val="24"/>
        </w:rPr>
        <w:t xml:space="preserve">μένες παρεμβάσεις να μπορέσει να αποφευχθεί η κατρακύλα. </w:t>
      </w:r>
    </w:p>
    <w:p w14:paraId="44482F97"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Αισιόδοξα είναι τα μηνύματα από την επισκόπηση των δαπανών φορέων της Γενικής Κυβέρνησης, την ενίσχυση φορολογικής συμμόρφωσης υπό την προϋπόθεση ότι θα ελαφρυνθούν οι φορολογικές υποχρεώσεις των πο</w:t>
      </w:r>
      <w:r>
        <w:rPr>
          <w:rFonts w:eastAsia="Times New Roman" w:cs="Times New Roman"/>
          <w:szCs w:val="24"/>
        </w:rPr>
        <w:t>λιτών και τον εκσυγχρονισμό του συστήματος δημόσιας υγείας, κοινωνικής ασφάλισης και πρόνοιας να ισοσκελίσουν τις λοιπές δυσοίωνες προβλέψεις και το 2018. Όμως, δυστυχώς αυτά δεν αρκούν.</w:t>
      </w:r>
    </w:p>
    <w:p w14:paraId="44482F98"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Στο σημείο αυτό θα αναφερθώ και σε ορισμένα επιπλέον σημεία που δείχν</w:t>
      </w:r>
      <w:r>
        <w:rPr>
          <w:rFonts w:eastAsia="Times New Roman" w:cs="Times New Roman"/>
          <w:szCs w:val="24"/>
        </w:rPr>
        <w:t xml:space="preserve">ουν όντως αισιόδοξα. </w:t>
      </w:r>
    </w:p>
    <w:p w14:paraId="44482F99"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Το γεγονός της κοινοπρακτικής έκδοσης ομολόγου σταθερού επιτοκίου πενταετούς διάρκειας ύψους 3 δισεκατομμυρίων ευρώ σήμανε την επιστροφή στη χρηματοδότηση μέσω των διεθνών αγορών ύστερα από τρία περίπου χρόνια. </w:t>
      </w:r>
    </w:p>
    <w:p w14:paraId="44482F9A" w14:textId="77777777" w:rsidR="00FC516A" w:rsidRDefault="00EA69A7">
      <w:pPr>
        <w:spacing w:line="600" w:lineRule="auto"/>
        <w:ind w:firstLine="720"/>
        <w:jc w:val="both"/>
        <w:rPr>
          <w:rFonts w:eastAsia="Times New Roman"/>
          <w:szCs w:val="24"/>
        </w:rPr>
      </w:pPr>
      <w:r>
        <w:rPr>
          <w:rFonts w:eastAsia="Times New Roman"/>
          <w:szCs w:val="24"/>
        </w:rPr>
        <w:t>Οι πρόσφατες αποφάσεις</w:t>
      </w:r>
      <w:r>
        <w:rPr>
          <w:rFonts w:eastAsia="Times New Roman"/>
          <w:szCs w:val="24"/>
        </w:rPr>
        <w:t xml:space="preserve"> του </w:t>
      </w:r>
      <w:proofErr w:type="spellStart"/>
      <w:r>
        <w:rPr>
          <w:rFonts w:eastAsia="Times New Roman"/>
          <w:szCs w:val="24"/>
          <w:lang w:val="en-US"/>
        </w:rPr>
        <w:t>Eurogroup</w:t>
      </w:r>
      <w:proofErr w:type="spellEnd"/>
      <w:r>
        <w:rPr>
          <w:rFonts w:eastAsia="Times New Roman"/>
          <w:szCs w:val="24"/>
        </w:rPr>
        <w:t xml:space="preserve"> της 15</w:t>
      </w:r>
      <w:r>
        <w:rPr>
          <w:rFonts w:eastAsia="Times New Roman"/>
          <w:szCs w:val="24"/>
          <w:vertAlign w:val="superscript"/>
        </w:rPr>
        <w:t>ης</w:t>
      </w:r>
      <w:r>
        <w:rPr>
          <w:rFonts w:eastAsia="Times New Roman"/>
          <w:szCs w:val="24"/>
        </w:rPr>
        <w:t xml:space="preserve"> Ιουνίου του 2017 περί παροχής έμμεσης εγγύησης από τους ευρωπαίους εταίρους προς το ελληνικό </w:t>
      </w:r>
      <w:r>
        <w:rPr>
          <w:rFonts w:eastAsia="Times New Roman"/>
          <w:szCs w:val="24"/>
        </w:rPr>
        <w:t>δ</w:t>
      </w:r>
      <w:r>
        <w:rPr>
          <w:rFonts w:eastAsia="Times New Roman"/>
          <w:szCs w:val="24"/>
        </w:rPr>
        <w:t xml:space="preserve">ημόσιο για απρόσκοπτη έξοδό τους στις αγορές, πράγμα που θα σημάνει πιθανή εκταμίευση </w:t>
      </w:r>
      <w:r>
        <w:rPr>
          <w:rFonts w:eastAsia="Times New Roman"/>
          <w:szCs w:val="24"/>
        </w:rPr>
        <w:lastRenderedPageBreak/>
        <w:t>στο τέλος του προγράμματος, μέρους των αδιάθετων δαν</w:t>
      </w:r>
      <w:r>
        <w:rPr>
          <w:rFonts w:eastAsia="Times New Roman"/>
          <w:szCs w:val="24"/>
        </w:rPr>
        <w:t xml:space="preserve">ειακών κεφαλαίων του τρέχοντος προγράμματος. </w:t>
      </w:r>
    </w:p>
    <w:p w14:paraId="44482F9B" w14:textId="77777777" w:rsidR="00FC516A" w:rsidRDefault="00EA69A7">
      <w:pPr>
        <w:spacing w:line="600" w:lineRule="auto"/>
        <w:ind w:firstLine="720"/>
        <w:jc w:val="both"/>
        <w:rPr>
          <w:rFonts w:eastAsia="Times New Roman"/>
          <w:szCs w:val="24"/>
        </w:rPr>
      </w:pPr>
      <w:r>
        <w:rPr>
          <w:rFonts w:eastAsia="Times New Roman"/>
          <w:szCs w:val="24"/>
        </w:rPr>
        <w:t>Τα στοιχεία που αφορούν στη δευτερογενή αγορά τίτλων, από τα οποία φαίνεται ακτίνα αισιοδοξίας, με τους αγοραστές να εκδηλώνουν ενδιαφέρον για τα κρατικά ομόλογα κι έτσι να σημειώνεται ισχυρό ράλι ανόδου των τι</w:t>
      </w:r>
      <w:r>
        <w:rPr>
          <w:rFonts w:eastAsia="Times New Roman"/>
          <w:szCs w:val="24"/>
        </w:rPr>
        <w:t xml:space="preserve">μών στα κρατικά ομόλογα και αντίστοιχα να μειώνονται αισθητά οι αποδόσεις. </w:t>
      </w:r>
    </w:p>
    <w:p w14:paraId="44482F9C" w14:textId="77777777" w:rsidR="00FC516A" w:rsidRDefault="00EA69A7">
      <w:pPr>
        <w:spacing w:line="600" w:lineRule="auto"/>
        <w:ind w:firstLine="720"/>
        <w:jc w:val="both"/>
        <w:rPr>
          <w:rFonts w:eastAsia="Times New Roman"/>
          <w:szCs w:val="24"/>
        </w:rPr>
      </w:pPr>
      <w:r>
        <w:rPr>
          <w:rFonts w:eastAsia="Times New Roman"/>
          <w:szCs w:val="24"/>
        </w:rPr>
        <w:t xml:space="preserve">Οι τιμές αύξησης κατά 12% στις πωλήσεις καινούργιων αυτοκινήτων στη χώρα το ενδεκάμηνο Ιανουάριος - Νοέμβριος το 2017 που ανήλθαν σε </w:t>
      </w:r>
      <w:r>
        <w:rPr>
          <w:rFonts w:eastAsia="Times New Roman"/>
          <w:szCs w:val="24"/>
        </w:rPr>
        <w:t>ογδόντα εννέα χιλιάδες διακόσιες εξήντα έξι</w:t>
      </w:r>
      <w:r>
        <w:rPr>
          <w:rFonts w:eastAsia="Times New Roman"/>
          <w:szCs w:val="24"/>
        </w:rPr>
        <w:t xml:space="preserve"> ένα</w:t>
      </w:r>
      <w:r>
        <w:rPr>
          <w:rFonts w:eastAsia="Times New Roman"/>
          <w:szCs w:val="24"/>
        </w:rPr>
        <w:t xml:space="preserve">ντι </w:t>
      </w:r>
      <w:r>
        <w:rPr>
          <w:rFonts w:eastAsia="Times New Roman"/>
          <w:szCs w:val="24"/>
        </w:rPr>
        <w:t>εβδομήντα εννέα χιλιάδες επτακόσια δύο</w:t>
      </w:r>
      <w:r>
        <w:rPr>
          <w:rFonts w:eastAsia="Times New Roman"/>
          <w:szCs w:val="24"/>
        </w:rPr>
        <w:t xml:space="preserve"> που κυκλοφόρησαν το αντίστοιχο ενδεκάμηνο του 2016. </w:t>
      </w:r>
    </w:p>
    <w:p w14:paraId="44482F9D" w14:textId="77777777" w:rsidR="00FC516A" w:rsidRDefault="00EA69A7">
      <w:pPr>
        <w:spacing w:line="600" w:lineRule="auto"/>
        <w:ind w:firstLine="720"/>
        <w:jc w:val="both"/>
        <w:rPr>
          <w:rFonts w:eastAsia="Times New Roman"/>
          <w:szCs w:val="24"/>
        </w:rPr>
      </w:pPr>
      <w:r>
        <w:rPr>
          <w:rFonts w:eastAsia="Times New Roman"/>
          <w:szCs w:val="24"/>
        </w:rPr>
        <w:t xml:space="preserve">Η αύξηση των εξαγωγών το πρώτο οκτάμηνο του τρέχοντος έτους, η οποία, σύμφωνα με τα στοιχεία του συνδέσμου </w:t>
      </w:r>
      <w:proofErr w:type="spellStart"/>
      <w:r>
        <w:rPr>
          <w:rFonts w:eastAsia="Times New Roman"/>
          <w:szCs w:val="24"/>
        </w:rPr>
        <w:t>εξαγωγέων</w:t>
      </w:r>
      <w:proofErr w:type="spellEnd"/>
      <w:r>
        <w:rPr>
          <w:rFonts w:eastAsia="Times New Roman"/>
          <w:szCs w:val="24"/>
        </w:rPr>
        <w:t xml:space="preserve"> και της ΕΛΣΤΑΤ, ανήλθε στο 3,5% αν και στον</w:t>
      </w:r>
      <w:r>
        <w:rPr>
          <w:rFonts w:eastAsia="Times New Roman"/>
          <w:szCs w:val="24"/>
        </w:rPr>
        <w:t xml:space="preserve"> αντίποδα προβληματισμό δημιουργεί η αύξηση του εμπορικού ελλείμ</w:t>
      </w:r>
      <w:r>
        <w:rPr>
          <w:rFonts w:eastAsia="Times New Roman"/>
          <w:szCs w:val="24"/>
        </w:rPr>
        <w:t>μ</w:t>
      </w:r>
      <w:r>
        <w:rPr>
          <w:rFonts w:eastAsia="Times New Roman"/>
          <w:szCs w:val="24"/>
        </w:rPr>
        <w:t xml:space="preserve">ατος και η αδυναμία ενδυνάμωσης της εγχώριας παραγωγής. </w:t>
      </w:r>
    </w:p>
    <w:p w14:paraId="44482F9E" w14:textId="77777777" w:rsidR="00FC516A" w:rsidRDefault="00EA69A7">
      <w:pPr>
        <w:spacing w:line="600" w:lineRule="auto"/>
        <w:ind w:firstLine="720"/>
        <w:jc w:val="both"/>
        <w:rPr>
          <w:rFonts w:eastAsia="Times New Roman"/>
          <w:szCs w:val="24"/>
        </w:rPr>
      </w:pPr>
      <w:r>
        <w:rPr>
          <w:rFonts w:eastAsia="Times New Roman"/>
          <w:szCs w:val="24"/>
        </w:rPr>
        <w:t>Κυρίες και κύριοι συνάδελφοι, η κατάσταση είναι δύσκολη, όμως δεν πρέπει να γίνει δυσκολότερη. Οφείλουμε να ενώσουμε δυνάμεις, σκέψεις</w:t>
      </w:r>
      <w:r>
        <w:rPr>
          <w:rFonts w:eastAsia="Times New Roman"/>
          <w:szCs w:val="24"/>
        </w:rPr>
        <w:t xml:space="preserve">, απόψεις και ενέργειες για να βγούμε από το δύσκολο και χρονίζον πρόβλημα της κρίσης, μιας κρίσης που βλέπουμε όλοι ότι πλέον είναι περισσότερο κοινωνική και ανθρωπιστική, παρά κυρίως οικονομική, όπως διαφαινόταν στις αρχές της. </w:t>
      </w:r>
    </w:p>
    <w:p w14:paraId="44482F9F" w14:textId="77777777" w:rsidR="00FC516A" w:rsidRDefault="00EA69A7">
      <w:pPr>
        <w:spacing w:line="600" w:lineRule="auto"/>
        <w:ind w:firstLine="720"/>
        <w:jc w:val="both"/>
        <w:rPr>
          <w:rFonts w:eastAsia="Times New Roman"/>
          <w:szCs w:val="24"/>
        </w:rPr>
      </w:pPr>
      <w:r>
        <w:rPr>
          <w:rFonts w:eastAsia="Times New Roman"/>
          <w:szCs w:val="24"/>
        </w:rPr>
        <w:lastRenderedPageBreak/>
        <w:t>Είναι τουλάχιστον θλιβερό</w:t>
      </w:r>
      <w:r>
        <w:rPr>
          <w:rFonts w:eastAsia="Times New Roman"/>
          <w:szCs w:val="24"/>
        </w:rPr>
        <w:t xml:space="preserve"> να διαβάζουμε έρευνες, όπως η έρευνα της </w:t>
      </w:r>
      <w:r>
        <w:rPr>
          <w:rFonts w:eastAsia="Times New Roman"/>
          <w:szCs w:val="24"/>
        </w:rPr>
        <w:t>«</w:t>
      </w:r>
      <w:r>
        <w:rPr>
          <w:rFonts w:eastAsia="Times New Roman"/>
          <w:szCs w:val="24"/>
          <w:lang w:val="en-US"/>
        </w:rPr>
        <w:t>INTRUM</w:t>
      </w:r>
      <w:r>
        <w:rPr>
          <w:rFonts w:eastAsia="Times New Roman"/>
          <w:szCs w:val="24"/>
        </w:rPr>
        <w:t>»,</w:t>
      </w:r>
      <w:r>
        <w:rPr>
          <w:rFonts w:eastAsia="Times New Roman"/>
          <w:szCs w:val="24"/>
        </w:rPr>
        <w:t xml:space="preserve"> εταιρεία που απέκτησε μέρος των κόκκινων δανείων της </w:t>
      </w:r>
      <w:proofErr w:type="spellStart"/>
      <w:r>
        <w:rPr>
          <w:rFonts w:eastAsia="Times New Roman"/>
          <w:szCs w:val="24"/>
          <w:lang w:val="en-US"/>
        </w:rPr>
        <w:t>Eurobank</w:t>
      </w:r>
      <w:proofErr w:type="spellEnd"/>
      <w:r>
        <w:rPr>
          <w:rFonts w:eastAsia="Times New Roman"/>
          <w:szCs w:val="24"/>
        </w:rPr>
        <w:t xml:space="preserve">, που αναφέρουν ότι αποτελεί μεγάλη πίεση για τους γονείς το γεγονός ότι δεν μπορούν να πληρώσουν τα αγαθά που χρειάζονται για τα παιδιά τους. </w:t>
      </w:r>
    </w:p>
    <w:p w14:paraId="44482FA0" w14:textId="77777777" w:rsidR="00FC516A" w:rsidRDefault="00EA69A7">
      <w:pPr>
        <w:spacing w:line="600" w:lineRule="auto"/>
        <w:ind w:firstLine="720"/>
        <w:jc w:val="both"/>
        <w:rPr>
          <w:rFonts w:eastAsia="Times New Roman"/>
          <w:szCs w:val="24"/>
        </w:rPr>
      </w:pPr>
      <w:r w:rsidRPr="00D757A1">
        <w:rPr>
          <w:rFonts w:eastAsia="Times New Roman"/>
          <w:szCs w:val="24"/>
        </w:rPr>
        <w:t>(</w:t>
      </w:r>
      <w:r>
        <w:rPr>
          <w:rFonts w:eastAsia="Times New Roman"/>
          <w:szCs w:val="24"/>
        </w:rPr>
        <w:t>Στο σημείο αυτό κτυπάει το κουδούνι λήξεως του χρόνου ομιλίας του κυρίου Βουλευτή)</w:t>
      </w:r>
    </w:p>
    <w:p w14:paraId="44482FA1" w14:textId="77777777" w:rsidR="00FC516A" w:rsidRDefault="00EA69A7">
      <w:pPr>
        <w:spacing w:line="600" w:lineRule="auto"/>
        <w:ind w:firstLine="720"/>
        <w:jc w:val="both"/>
        <w:rPr>
          <w:rFonts w:eastAsia="Times New Roman"/>
          <w:szCs w:val="24"/>
        </w:rPr>
      </w:pPr>
      <w:r>
        <w:rPr>
          <w:rFonts w:eastAsia="Times New Roman"/>
          <w:szCs w:val="24"/>
        </w:rPr>
        <w:t>Κύριε Πρόεδρε, θα ήθελα ένα λεπτό ακόμη και θα κλείσω. Ευχαριστώ για την ανοχή.</w:t>
      </w:r>
    </w:p>
    <w:p w14:paraId="44482FA2" w14:textId="77777777" w:rsidR="00FC516A" w:rsidRDefault="00EA69A7">
      <w:pPr>
        <w:spacing w:line="600" w:lineRule="auto"/>
        <w:ind w:firstLine="720"/>
        <w:jc w:val="both"/>
        <w:rPr>
          <w:rFonts w:eastAsia="Times New Roman"/>
          <w:szCs w:val="24"/>
        </w:rPr>
      </w:pPr>
      <w:r>
        <w:rPr>
          <w:rFonts w:eastAsia="Times New Roman"/>
          <w:szCs w:val="24"/>
        </w:rPr>
        <w:t>Στην Ελλάδα, συγκεκριμένα αυτοί οι γονείς αντιστοιχούν περίπου στο 50% επί του συνόλου, ένα</w:t>
      </w:r>
      <w:r>
        <w:rPr>
          <w:rFonts w:eastAsia="Times New Roman"/>
          <w:szCs w:val="24"/>
        </w:rPr>
        <w:t xml:space="preserve"> ποσοστό που είναι υψηλότερο σε σχέση με τις λοιπές εξεταζόμενες χώρες. Είναι οι ίδιοι οι γονείς που δηλώνουν ότι πιστεύουν και φοβούνται ότι τα παιδιά τους, τα παιδιά μας, θα ζήσουν σε χειρότερη οικονομική κατάσταση απ’ ότι αυτοί. Και περισσότερο απ’ όλα </w:t>
      </w:r>
      <w:r>
        <w:rPr>
          <w:rFonts w:eastAsia="Times New Roman"/>
          <w:szCs w:val="24"/>
        </w:rPr>
        <w:t>προκαλεί αναστάτωση και απογοήτευση να βλέπουμε γραμμένα συμπεράσματα του Τύπου ότι οι Έλληνες είναι δεύτεροι σε ποσοστό 31%, μετά την Ουγγαρία, που θέλουν να φύγουν στο εξωτερικό για ένα καλύτερο μέλλον.</w:t>
      </w:r>
    </w:p>
    <w:p w14:paraId="44482FA3" w14:textId="77777777" w:rsidR="00FC516A" w:rsidRDefault="00EA69A7">
      <w:pPr>
        <w:spacing w:line="600" w:lineRule="auto"/>
        <w:ind w:firstLine="720"/>
        <w:jc w:val="both"/>
        <w:rPr>
          <w:rFonts w:eastAsia="Times New Roman"/>
          <w:szCs w:val="24"/>
        </w:rPr>
      </w:pPr>
      <w:r>
        <w:rPr>
          <w:rFonts w:eastAsia="Times New Roman"/>
          <w:szCs w:val="24"/>
        </w:rPr>
        <w:t xml:space="preserve">Κλείνω, λέγοντάς σας «συν Αθηνά και χείρα </w:t>
      </w:r>
      <w:proofErr w:type="spellStart"/>
      <w:r>
        <w:rPr>
          <w:rFonts w:eastAsia="Times New Roman"/>
          <w:szCs w:val="24"/>
        </w:rPr>
        <w:t>κίνει</w:t>
      </w:r>
      <w:proofErr w:type="spellEnd"/>
      <w:r>
        <w:rPr>
          <w:rFonts w:eastAsia="Times New Roman"/>
          <w:szCs w:val="24"/>
        </w:rPr>
        <w:t xml:space="preserve">». </w:t>
      </w:r>
    </w:p>
    <w:p w14:paraId="44482FA4" w14:textId="77777777" w:rsidR="00FC516A" w:rsidRDefault="00EA69A7">
      <w:pPr>
        <w:spacing w:line="600" w:lineRule="auto"/>
        <w:ind w:firstLine="720"/>
        <w:jc w:val="both"/>
        <w:rPr>
          <w:rFonts w:eastAsia="Times New Roman"/>
          <w:szCs w:val="24"/>
        </w:rPr>
      </w:pPr>
      <w:r>
        <w:rPr>
          <w:rFonts w:eastAsia="Times New Roman"/>
          <w:szCs w:val="24"/>
        </w:rPr>
        <w:t>Κυρίες και κύριοι της Κυβέρνησης, μην τα περιμένετε όλα από την τύχη ή τις συγκυρίες. Θα πρέπει όλοι να ενώσουμε τις δυνάμεις. Όχι άλλη διχόνοια. Με συναίνεση και σύμπνοια να προχωρήσουμε προς το μέλλον.</w:t>
      </w:r>
    </w:p>
    <w:p w14:paraId="44482FA5" w14:textId="77777777" w:rsidR="00FC516A" w:rsidRDefault="00EA69A7">
      <w:pPr>
        <w:spacing w:line="600" w:lineRule="auto"/>
        <w:ind w:firstLine="720"/>
        <w:jc w:val="both"/>
        <w:rPr>
          <w:rFonts w:eastAsia="Times New Roman"/>
          <w:szCs w:val="24"/>
        </w:rPr>
      </w:pPr>
      <w:r>
        <w:rPr>
          <w:rFonts w:eastAsia="Times New Roman"/>
          <w:szCs w:val="24"/>
        </w:rPr>
        <w:lastRenderedPageBreak/>
        <w:t>Σας ευχαριστώ.</w:t>
      </w:r>
    </w:p>
    <w:p w14:paraId="44482FA6" w14:textId="77777777" w:rsidR="00FC516A" w:rsidRDefault="00EA69A7">
      <w:pPr>
        <w:spacing w:line="600" w:lineRule="auto"/>
        <w:ind w:firstLine="720"/>
        <w:jc w:val="center"/>
        <w:rPr>
          <w:rFonts w:eastAsia="Times New Roman"/>
          <w:szCs w:val="24"/>
        </w:rPr>
      </w:pPr>
      <w:r>
        <w:rPr>
          <w:rFonts w:eastAsia="Times New Roman"/>
          <w:szCs w:val="24"/>
        </w:rPr>
        <w:t xml:space="preserve">(Χειροκροτήματα από την πτέρυγα της </w:t>
      </w:r>
      <w:r>
        <w:rPr>
          <w:rFonts w:eastAsia="Times New Roman"/>
          <w:szCs w:val="24"/>
        </w:rPr>
        <w:t>Ένωσης Κεντρώων)</w:t>
      </w:r>
    </w:p>
    <w:p w14:paraId="44482FA7" w14:textId="77777777" w:rsidR="00FC516A" w:rsidRDefault="00EA69A7">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Κι εγώ σας ευχαριστώ, κύριε </w:t>
      </w:r>
      <w:proofErr w:type="spellStart"/>
      <w:r>
        <w:rPr>
          <w:rFonts w:eastAsia="Times New Roman"/>
          <w:szCs w:val="24"/>
        </w:rPr>
        <w:t>Κατσιαντώνη</w:t>
      </w:r>
      <w:proofErr w:type="spellEnd"/>
      <w:r>
        <w:rPr>
          <w:rFonts w:eastAsia="Times New Roman"/>
          <w:szCs w:val="24"/>
        </w:rPr>
        <w:t xml:space="preserve">. </w:t>
      </w:r>
    </w:p>
    <w:p w14:paraId="44482FA8" w14:textId="77777777" w:rsidR="00FC516A" w:rsidRDefault="00EA69A7">
      <w:pPr>
        <w:spacing w:line="600" w:lineRule="auto"/>
        <w:ind w:firstLine="720"/>
        <w:jc w:val="both"/>
        <w:rPr>
          <w:rFonts w:eastAsia="Times New Roman"/>
          <w:szCs w:val="24"/>
        </w:rPr>
      </w:pPr>
      <w:r>
        <w:rPr>
          <w:rFonts w:eastAsia="Times New Roman"/>
          <w:szCs w:val="24"/>
        </w:rPr>
        <w:t xml:space="preserve">Παρακαλώ, τον λόγο έχει ο </w:t>
      </w:r>
      <w:r>
        <w:rPr>
          <w:rFonts w:eastAsia="Times New Roman"/>
          <w:szCs w:val="24"/>
        </w:rPr>
        <w:t>γ</w:t>
      </w:r>
      <w:r>
        <w:rPr>
          <w:rFonts w:eastAsia="Times New Roman"/>
          <w:szCs w:val="24"/>
        </w:rPr>
        <w:t xml:space="preserve">ενικός </w:t>
      </w:r>
      <w:r>
        <w:rPr>
          <w:rFonts w:eastAsia="Times New Roman"/>
          <w:szCs w:val="24"/>
        </w:rPr>
        <w:t>ε</w:t>
      </w:r>
      <w:r>
        <w:rPr>
          <w:rFonts w:eastAsia="Times New Roman"/>
          <w:szCs w:val="24"/>
        </w:rPr>
        <w:t xml:space="preserve">ισηγητής του κόμματος Το Ποτάμι, ο κ. </w:t>
      </w:r>
      <w:proofErr w:type="spellStart"/>
      <w:r>
        <w:rPr>
          <w:rFonts w:eastAsia="Times New Roman"/>
          <w:szCs w:val="24"/>
        </w:rPr>
        <w:t>Αμυράς</w:t>
      </w:r>
      <w:proofErr w:type="spellEnd"/>
      <w:r>
        <w:rPr>
          <w:rFonts w:eastAsia="Times New Roman"/>
          <w:szCs w:val="24"/>
        </w:rPr>
        <w:t>, για είκοσι λεπτά.</w:t>
      </w:r>
    </w:p>
    <w:p w14:paraId="44482FA9" w14:textId="77777777" w:rsidR="00FC516A" w:rsidRDefault="00EA69A7">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Ευχαριστώ, κύριε Πρόεδρε.</w:t>
      </w:r>
    </w:p>
    <w:p w14:paraId="44482FAA" w14:textId="77777777" w:rsidR="00FC516A" w:rsidRDefault="00EA69A7">
      <w:pPr>
        <w:spacing w:line="600" w:lineRule="auto"/>
        <w:ind w:firstLine="720"/>
        <w:jc w:val="both"/>
        <w:rPr>
          <w:rFonts w:eastAsia="Times New Roman"/>
          <w:szCs w:val="24"/>
        </w:rPr>
      </w:pPr>
      <w:r>
        <w:rPr>
          <w:rFonts w:eastAsia="Times New Roman"/>
          <w:szCs w:val="24"/>
        </w:rPr>
        <w:t>Κυρίες και κύριοι σ</w:t>
      </w:r>
      <w:r>
        <w:rPr>
          <w:rFonts w:eastAsia="Times New Roman"/>
          <w:szCs w:val="24"/>
        </w:rPr>
        <w:t xml:space="preserve">υνάδελφοι, μιλώντας για τον </w:t>
      </w:r>
      <w:r>
        <w:rPr>
          <w:rFonts w:eastAsia="Times New Roman"/>
          <w:szCs w:val="24"/>
        </w:rPr>
        <w:t>π</w:t>
      </w:r>
      <w:r>
        <w:rPr>
          <w:rFonts w:eastAsia="Times New Roman"/>
          <w:szCs w:val="24"/>
        </w:rPr>
        <w:t xml:space="preserve">ροϋπολογισμό του 2018, θα έχει σημασία -νομίζω- να θυμηθούμε τι ακριβώς έλεγε πριν από έναν χρόνο από αυτό εδώ ακριβώς το Βήμα ο Ευκλείδης </w:t>
      </w:r>
      <w:proofErr w:type="spellStart"/>
      <w:r>
        <w:rPr>
          <w:rFonts w:eastAsia="Times New Roman"/>
          <w:szCs w:val="24"/>
        </w:rPr>
        <w:t>Τσακαλώτος</w:t>
      </w:r>
      <w:proofErr w:type="spellEnd"/>
      <w:r>
        <w:rPr>
          <w:rFonts w:eastAsia="Times New Roman"/>
          <w:szCs w:val="24"/>
        </w:rPr>
        <w:t xml:space="preserve">, ο Υπουργός Οικονομικών, για τον </w:t>
      </w:r>
      <w:r>
        <w:rPr>
          <w:rFonts w:eastAsia="Times New Roman"/>
          <w:szCs w:val="24"/>
        </w:rPr>
        <w:t>π</w:t>
      </w:r>
      <w:r>
        <w:rPr>
          <w:rFonts w:eastAsia="Times New Roman"/>
          <w:szCs w:val="24"/>
        </w:rPr>
        <w:t>ροϋπολογισμό του 2017, της χρονιάς δηλαδή π</w:t>
      </w:r>
      <w:r>
        <w:rPr>
          <w:rFonts w:eastAsia="Times New Roman"/>
          <w:szCs w:val="24"/>
        </w:rPr>
        <w:t xml:space="preserve">ου σε λίγες μέρες κλείνει. Θα διαπιστώσουμε έτσι αν υπήρξαν λάθη, ποια ήταν αυτά -ανθρώπινα τα λάθη- αλλά κυρίως εάν επαναλαμβάνονται τα ίδια λάθη και μάλιστα ατομικά λάθη. </w:t>
      </w:r>
    </w:p>
    <w:p w14:paraId="44482FAB" w14:textId="77777777" w:rsidR="00FC516A" w:rsidRDefault="00EA69A7">
      <w:pPr>
        <w:spacing w:line="600" w:lineRule="auto"/>
        <w:ind w:firstLine="720"/>
        <w:jc w:val="both"/>
        <w:rPr>
          <w:rFonts w:eastAsia="Times New Roman"/>
          <w:szCs w:val="24"/>
        </w:rPr>
      </w:pPr>
      <w:r>
        <w:rPr>
          <w:rFonts w:eastAsia="Times New Roman"/>
          <w:szCs w:val="24"/>
        </w:rPr>
        <w:t xml:space="preserve">Πέρυσι, λοιπόν, ο κ. </w:t>
      </w:r>
      <w:proofErr w:type="spellStart"/>
      <w:r>
        <w:rPr>
          <w:rFonts w:eastAsia="Times New Roman"/>
          <w:szCs w:val="24"/>
        </w:rPr>
        <w:t>Τσακαλώτος</w:t>
      </w:r>
      <w:proofErr w:type="spellEnd"/>
      <w:r>
        <w:rPr>
          <w:rFonts w:eastAsia="Times New Roman"/>
          <w:szCs w:val="24"/>
        </w:rPr>
        <w:t xml:space="preserve"> είχε θέσει δύο βασικούς δημοσιονομικούς και δύο πο</w:t>
      </w:r>
      <w:r>
        <w:rPr>
          <w:rFonts w:eastAsia="Times New Roman"/>
          <w:szCs w:val="24"/>
        </w:rPr>
        <w:t>λιτικούς στόχους. Ο πρώτος δημοσιονομικός στόχος ήταν: Ανάπτυξη για φέτος, το 2017, 2,7%. Ο δεύτερος δημοσιονομικός στόχος ήταν πρωτογενές πλεόνασμα 2,2% έναντι δέσμευσης προς τους δανειστές μιάμισης μονάδας.</w:t>
      </w:r>
    </w:p>
    <w:p w14:paraId="44482FAC" w14:textId="77777777" w:rsidR="00FC516A" w:rsidRDefault="00EA69A7">
      <w:pPr>
        <w:spacing w:line="600" w:lineRule="auto"/>
        <w:ind w:firstLine="720"/>
        <w:jc w:val="both"/>
        <w:rPr>
          <w:rFonts w:eastAsia="Times New Roman"/>
          <w:szCs w:val="24"/>
        </w:rPr>
      </w:pPr>
      <w:r>
        <w:rPr>
          <w:rFonts w:eastAsia="Times New Roman"/>
          <w:szCs w:val="24"/>
        </w:rPr>
        <w:lastRenderedPageBreak/>
        <w:t xml:space="preserve">Σήμερα, λοιπόν, δώδεκα μήνες μετά, τα πράγματα </w:t>
      </w:r>
      <w:r>
        <w:rPr>
          <w:rFonts w:eastAsia="Times New Roman"/>
          <w:szCs w:val="24"/>
        </w:rPr>
        <w:t xml:space="preserve">είναι πολύ διαφορετικά από τους στόχους που είχε θέσει ο κ. </w:t>
      </w:r>
      <w:proofErr w:type="spellStart"/>
      <w:r>
        <w:rPr>
          <w:rFonts w:eastAsia="Times New Roman"/>
          <w:szCs w:val="24"/>
        </w:rPr>
        <w:t>Τσακαλώτος</w:t>
      </w:r>
      <w:proofErr w:type="spellEnd"/>
      <w:r>
        <w:rPr>
          <w:rFonts w:eastAsia="Times New Roman"/>
          <w:szCs w:val="24"/>
        </w:rPr>
        <w:t xml:space="preserve">. Η ανάπτυξη για το 2017 παραμένει υποτονική. Τα στοιχεία του πρώτου </w:t>
      </w:r>
      <w:proofErr w:type="spellStart"/>
      <w:r>
        <w:rPr>
          <w:rFonts w:eastAsia="Times New Roman"/>
          <w:szCs w:val="24"/>
        </w:rPr>
        <w:t>εννεαμήνου</w:t>
      </w:r>
      <w:proofErr w:type="spellEnd"/>
      <w:r>
        <w:rPr>
          <w:rFonts w:eastAsia="Times New Roman"/>
          <w:szCs w:val="24"/>
        </w:rPr>
        <w:t xml:space="preserve"> του 2017 -που βγήκαν και μάλιστα πρόσφατα, μαζί και το </w:t>
      </w:r>
      <w:r>
        <w:rPr>
          <w:rFonts w:eastAsia="Times New Roman"/>
          <w:szCs w:val="24"/>
        </w:rPr>
        <w:t>γ</w:t>
      </w:r>
      <w:r>
        <w:rPr>
          <w:rFonts w:eastAsia="Times New Roman"/>
          <w:szCs w:val="24"/>
        </w:rPr>
        <w:t xml:space="preserve">΄ τρίμηνο του έτους- μας λένε ότι η οικονομία δεν </w:t>
      </w:r>
      <w:r>
        <w:rPr>
          <w:rFonts w:eastAsia="Times New Roman"/>
          <w:szCs w:val="24"/>
        </w:rPr>
        <w:t>τρέχει με ρυθμό ανώτερο του 1% του ΑΕΠ.</w:t>
      </w:r>
    </w:p>
    <w:p w14:paraId="44482FAD"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Άρα στη συνέχεια ο κ. </w:t>
      </w:r>
      <w:proofErr w:type="spellStart"/>
      <w:r>
        <w:rPr>
          <w:rFonts w:eastAsia="Times New Roman" w:cs="Times New Roman"/>
          <w:szCs w:val="24"/>
        </w:rPr>
        <w:t>Τσακαλώτος</w:t>
      </w:r>
      <w:proofErr w:type="spellEnd"/>
      <w:r>
        <w:rPr>
          <w:rFonts w:eastAsia="Times New Roman" w:cs="Times New Roman"/>
          <w:szCs w:val="24"/>
        </w:rPr>
        <w:t xml:space="preserve"> διόρθωσε τον στόχο της ανάπτυξης, από 2,7% το κατέβασε στο 1,6%. Θα έχουμε για το 2017 ανάπτυξη 1,6%; Θα το ήθελα, αλλά δυστυχώς τα στοιχεία δεν μας το βγάζουν. Μακάρι, αλλά είναι ανέ</w:t>
      </w:r>
      <w:r>
        <w:rPr>
          <w:rFonts w:eastAsia="Times New Roman" w:cs="Times New Roman"/>
          <w:szCs w:val="24"/>
        </w:rPr>
        <w:t>φικτο. Γιατί; Διότι μας έχει μείνει το τελευταίο τρίμηνο του έτους και θα πρέπει ξαφνικά η ελληνική οικονομία, για αυτό το τελευταίο τρίμηνο του έτους, να παρουσιάσει ανάπτυξη 3%, ούτως ώστε να φτάσουμε στο 1,4% - 1,5% συνολικά ανάπτυξης για το 2017.</w:t>
      </w:r>
    </w:p>
    <w:p w14:paraId="44482FAE"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Το πι</w:t>
      </w:r>
      <w:r>
        <w:rPr>
          <w:rFonts w:eastAsia="Times New Roman" w:cs="Times New Roman"/>
          <w:szCs w:val="24"/>
        </w:rPr>
        <w:t>ο ανησυχητικό, όμως, είναι ότι, ενώ το Υπουργείο Οικονομικών υποβάθμισε τους στόχους για την ανάπτυξη, η Κομισιόν την ίδια ώρα αναβάθμισε τους δικούς της στόχους για τις οικονομίες όλων των υπολοίπων χωρών της Ευρωπαϊκής Ένωσης, πλην της Ελλάδας.</w:t>
      </w:r>
    </w:p>
    <w:p w14:paraId="44482FAF"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Για να το</w:t>
      </w:r>
      <w:r>
        <w:rPr>
          <w:rFonts w:eastAsia="Times New Roman" w:cs="Times New Roman"/>
          <w:szCs w:val="24"/>
        </w:rPr>
        <w:t xml:space="preserve"> πούμε απλά, το 2017 ήταν μια χρονιά που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αύξησε, μεγάλωσε τη διαφορά της χώρας από τους υπόλοιπους της Ευρώπης. Να σας το πω διαφορετικά. Φανταστείτε μια κούρσα αντοχής –εγώ ήμουν δρομέας </w:t>
      </w:r>
      <w:proofErr w:type="spellStart"/>
      <w:r>
        <w:rPr>
          <w:rFonts w:eastAsia="Times New Roman" w:cs="Times New Roman"/>
          <w:szCs w:val="24"/>
        </w:rPr>
        <w:t>ημιαντοχής</w:t>
      </w:r>
      <w:proofErr w:type="spellEnd"/>
      <w:r>
        <w:rPr>
          <w:rFonts w:eastAsia="Times New Roman" w:cs="Times New Roman"/>
          <w:szCs w:val="24"/>
        </w:rPr>
        <w:t xml:space="preserve"> στα χίλια πεντακόσια και στα πέ</w:t>
      </w:r>
      <w:r>
        <w:rPr>
          <w:rFonts w:eastAsia="Times New Roman" w:cs="Times New Roman"/>
          <w:szCs w:val="24"/>
        </w:rPr>
        <w:t xml:space="preserve">ντε χιλιάδες μέτρα- είναι αντοχές και </w:t>
      </w:r>
      <w:r>
        <w:rPr>
          <w:rFonts w:eastAsia="Times New Roman" w:cs="Times New Roman"/>
          <w:szCs w:val="24"/>
        </w:rPr>
        <w:lastRenderedPageBreak/>
        <w:t>δρόμοι που θέλουν και ένταση και σταθερή απόδοση. Τι βλέπουμε, λοιπόν; Βλέπουμε ότι σε μια κούρσα αντοχής των είκοσι οκτώ, η Ελλάδα δυστυχώς είναι τελευταία και καταϊδρωμένη και το 2017.</w:t>
      </w:r>
    </w:p>
    <w:p w14:paraId="44482FB0"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Στις αρχές του 2015 είχε παραλά</w:t>
      </w:r>
      <w:r>
        <w:rPr>
          <w:rFonts w:eastAsia="Times New Roman" w:cs="Times New Roman"/>
          <w:szCs w:val="24"/>
        </w:rPr>
        <w:t>βει τη σκυτάλη της ανάπτυξης, βάσει των στοιχείων του 2014, με πολύ υψηλό ρυθμό ανάπτυξης. Ήταν μέσα στις πρώτες θέσεις των χωρών της Ευρώπης στην ανάπτυξη του ΑΕΠ τους –αυτό που σημαίνει δηλαδή ότι πρακτικά δημιουργούνται θέσεις εργασίας, μεγεθύνεται η οι</w:t>
      </w:r>
      <w:r>
        <w:rPr>
          <w:rFonts w:eastAsia="Times New Roman" w:cs="Times New Roman"/>
          <w:szCs w:val="24"/>
        </w:rPr>
        <w:t>κονομία, περισσότερες δουλειές, περισσότερα μεροκάματα- και το 2017, με τα στοιχεία της Κομισιόν, η Ελλάδα είναι τελευταία στον χάρτη της ανάπτυξης των είκοσι οκτώ. Έβγαλα απ’ έξω τη Βρετανία, διότι εκείνοι θέλησαν να παίξουν σε δικό τους γήπεδο.</w:t>
      </w:r>
    </w:p>
    <w:p w14:paraId="44482FB1"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Να το πού</w:t>
      </w:r>
      <w:r>
        <w:rPr>
          <w:rFonts w:eastAsia="Times New Roman" w:cs="Times New Roman"/>
          <w:szCs w:val="24"/>
        </w:rPr>
        <w:t>με και πάλι πιο απλά; Το 2017, μετά από δύο χρόνια, αρχίσαμε να τρέχουμε εμπρός ως χώρα. Το 2015 και το 2016 όχι μόνο στάσιμοι δεν ήμασταν, αλλά λόγω ύφεσης οπισθοχωρούσαμε, όταν οι υπόλοιποι ευρωπαίοι έτρεχαν προς τα εμπρός με μεγάλη ταχύτητα. Για το 2017</w:t>
      </w:r>
      <w:r>
        <w:rPr>
          <w:rFonts w:eastAsia="Times New Roman" w:cs="Times New Roman"/>
          <w:szCs w:val="24"/>
        </w:rPr>
        <w:t xml:space="preserve">, όμως, αφού τα στοιχεία είναι ακράδαντα, ανάπτυξη μιάμιση μονάδα βαριά-βαριά, έναντι πρόβλεψης 2,7% που μας έλεγε ο Υπουργός Οικονομικών κ. </w:t>
      </w:r>
      <w:proofErr w:type="spellStart"/>
      <w:r>
        <w:rPr>
          <w:rFonts w:eastAsia="Times New Roman" w:cs="Times New Roman"/>
          <w:szCs w:val="24"/>
        </w:rPr>
        <w:t>Τσακαλώτος</w:t>
      </w:r>
      <w:proofErr w:type="spellEnd"/>
      <w:r>
        <w:rPr>
          <w:rFonts w:eastAsia="Times New Roman" w:cs="Times New Roman"/>
          <w:szCs w:val="24"/>
        </w:rPr>
        <w:t>. Αυτό σημαίνει ότι η ταχύτητά μας, αντί να αυξάνεται, όπως θέλει η Κυβέρνησή μας να μας κάνει να πιστέψο</w:t>
      </w:r>
      <w:r>
        <w:rPr>
          <w:rFonts w:eastAsia="Times New Roman" w:cs="Times New Roman"/>
          <w:szCs w:val="24"/>
        </w:rPr>
        <w:t>υμε -και μακάρι να συνέβαινε δηλαδή αυτό-, δυστυχώς μειώνεται σε σχέση με την επιτάχυνση των υπολοίπων Ευρωπαίων, των ανταγωνιστών μας, των εταίρων μας, όπως θέλετε πείτε τους.</w:t>
      </w:r>
    </w:p>
    <w:p w14:paraId="44482FB2"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lastRenderedPageBreak/>
        <w:t xml:space="preserve">Άρα αν είχα εδώ τον κ. </w:t>
      </w:r>
      <w:proofErr w:type="spellStart"/>
      <w:r>
        <w:rPr>
          <w:rFonts w:eastAsia="Times New Roman" w:cs="Times New Roman"/>
          <w:szCs w:val="24"/>
        </w:rPr>
        <w:t>Τσακαλώτο</w:t>
      </w:r>
      <w:proofErr w:type="spellEnd"/>
      <w:r>
        <w:rPr>
          <w:rFonts w:eastAsia="Times New Roman" w:cs="Times New Roman"/>
          <w:szCs w:val="24"/>
        </w:rPr>
        <w:t>, θα του έλεγα ότι στην κούρσα της αντοχής, αγα</w:t>
      </w:r>
      <w:r>
        <w:rPr>
          <w:rFonts w:eastAsia="Times New Roman" w:cs="Times New Roman"/>
          <w:szCs w:val="24"/>
        </w:rPr>
        <w:t xml:space="preserve">πητέ κύριε </w:t>
      </w:r>
      <w:proofErr w:type="spellStart"/>
      <w:r>
        <w:rPr>
          <w:rFonts w:eastAsia="Times New Roman" w:cs="Times New Roman"/>
          <w:szCs w:val="24"/>
        </w:rPr>
        <w:t>Τσακαλώτε</w:t>
      </w:r>
      <w:proofErr w:type="spellEnd"/>
      <w:r>
        <w:rPr>
          <w:rFonts w:eastAsia="Times New Roman" w:cs="Times New Roman"/>
          <w:szCs w:val="24"/>
        </w:rPr>
        <w:t xml:space="preserve">, από τους είκοσι οκτώ, είστε ο τελευταίος, ίσως γιατί το κόκκινο σακίδιο που κουβαλάτε έχει μέσα εμπόδια. Ποια είναι αυτά τα εμπόδια; Κατά βάση οι φόροι και κατά βάση η μείωση των δαπανών του </w:t>
      </w:r>
      <w:r>
        <w:rPr>
          <w:rFonts w:eastAsia="Times New Roman" w:cs="Times New Roman"/>
          <w:szCs w:val="24"/>
        </w:rPr>
        <w:t>ε</w:t>
      </w:r>
      <w:r>
        <w:rPr>
          <w:rFonts w:eastAsia="Times New Roman" w:cs="Times New Roman"/>
          <w:szCs w:val="24"/>
        </w:rPr>
        <w:t xml:space="preserve">λληνικού </w:t>
      </w:r>
      <w:r>
        <w:rPr>
          <w:rFonts w:eastAsia="Times New Roman" w:cs="Times New Roman"/>
          <w:szCs w:val="24"/>
        </w:rPr>
        <w:t>δ</w:t>
      </w:r>
      <w:r>
        <w:rPr>
          <w:rFonts w:eastAsia="Times New Roman" w:cs="Times New Roman"/>
          <w:szCs w:val="24"/>
        </w:rPr>
        <w:t xml:space="preserve">ημοσίου. </w:t>
      </w:r>
    </w:p>
    <w:p w14:paraId="44482FB3"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Πάμε στο δεύτερο δημοσ</w:t>
      </w:r>
      <w:r>
        <w:rPr>
          <w:rFonts w:eastAsia="Times New Roman" w:cs="Times New Roman"/>
          <w:szCs w:val="24"/>
        </w:rPr>
        <w:t xml:space="preserve">ιονομικό λάθος, που σας </w:t>
      </w:r>
      <w:proofErr w:type="spellStart"/>
      <w:r>
        <w:rPr>
          <w:rFonts w:eastAsia="Times New Roman" w:cs="Times New Roman"/>
          <w:szCs w:val="24"/>
        </w:rPr>
        <w:t>προείπα</w:t>
      </w:r>
      <w:proofErr w:type="spellEnd"/>
      <w:r>
        <w:rPr>
          <w:rFonts w:eastAsia="Times New Roman" w:cs="Times New Roman"/>
          <w:szCs w:val="24"/>
        </w:rPr>
        <w:t>, της συγκυβέρνησης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Το πρωτογενές πλεόνασμα, αντί για 2,2% του ΑΕΠ, που προέβλεπε πέρυσι αυτή η Κυβέρνηση και αυτός ο Υπουργός -σωστά κυρία </w:t>
      </w:r>
      <w:proofErr w:type="spellStart"/>
      <w:r>
        <w:rPr>
          <w:rFonts w:eastAsia="Times New Roman" w:cs="Times New Roman"/>
          <w:szCs w:val="24"/>
        </w:rPr>
        <w:t>Παπανάτσιου</w:t>
      </w:r>
      <w:proofErr w:type="spellEnd"/>
      <w:r>
        <w:rPr>
          <w:rFonts w:eastAsia="Times New Roman" w:cs="Times New Roman"/>
          <w:szCs w:val="24"/>
        </w:rPr>
        <w:t>; Σωστά- κοντεύει να φτάσει στο 4%.</w:t>
      </w:r>
    </w:p>
    <w:p w14:paraId="44482FB4"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Να το πούμε πάλι απλά; </w:t>
      </w:r>
      <w:r>
        <w:rPr>
          <w:rFonts w:eastAsia="Times New Roman" w:cs="Times New Roman"/>
          <w:szCs w:val="24"/>
        </w:rPr>
        <w:t>Μισή ανάπτυξη το 2017, διπλάσιο πρωτογενές πλεόνασμα. Όλα είναι λάθος δηλαδή, διότι δεν είναι πρωτογενές πλεόνασμα να πεις: «Καλό είναι το πρωτογενές πλεόνασμα, δεδομένου ότι αναπτύχθηκε η οικονομία μας, πληρώσαμε αυτά που ήταν να πληρώσουμε και μας έμεινε</w:t>
      </w:r>
      <w:r>
        <w:rPr>
          <w:rFonts w:eastAsia="Times New Roman" w:cs="Times New Roman"/>
          <w:szCs w:val="24"/>
        </w:rPr>
        <w:t xml:space="preserve"> και κάτι στην άκρη». </w:t>
      </w:r>
      <w:proofErr w:type="spellStart"/>
      <w:r>
        <w:rPr>
          <w:rFonts w:eastAsia="Times New Roman" w:cs="Times New Roman"/>
          <w:szCs w:val="24"/>
        </w:rPr>
        <w:t>Αμ</w:t>
      </w:r>
      <w:proofErr w:type="spellEnd"/>
      <w:r>
        <w:rPr>
          <w:rFonts w:eastAsia="Times New Roman" w:cs="Times New Roman"/>
          <w:szCs w:val="24"/>
        </w:rPr>
        <w:t xml:space="preserve"> δε! Δεν είναι πλεόνασμα που προκύπτει από ανάπτυξη, από μεγέθυνση της οικονομίας, από πραγματικές δουλειές, αλλά από την </w:t>
      </w:r>
      <w:proofErr w:type="spellStart"/>
      <w:r>
        <w:rPr>
          <w:rFonts w:eastAsia="Times New Roman" w:cs="Times New Roman"/>
          <w:szCs w:val="24"/>
        </w:rPr>
        <w:t>υπερφορολόγηση</w:t>
      </w:r>
      <w:proofErr w:type="spellEnd"/>
      <w:r>
        <w:rPr>
          <w:rFonts w:eastAsia="Times New Roman" w:cs="Times New Roman"/>
          <w:szCs w:val="24"/>
        </w:rPr>
        <w:t xml:space="preserve">. </w:t>
      </w:r>
    </w:p>
    <w:p w14:paraId="44482FB5"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Άρα το υψηλό πλεόνασμα, για να ακολουθήσω τη ρητορική των καλών μου συναδέλφων του ΣΥΡΙΖΑ, τρ</w:t>
      </w:r>
      <w:r>
        <w:rPr>
          <w:rFonts w:eastAsia="Times New Roman" w:cs="Times New Roman"/>
          <w:szCs w:val="24"/>
        </w:rPr>
        <w:t>ώει την ανάπτυξη. Σωστά; Σωστά. Χαίρομαι που συμφωνείτε, αγαπητέ συνάδελφε του ΣΥΡΙΖΑ.</w:t>
      </w:r>
    </w:p>
    <w:p w14:paraId="44482FB6" w14:textId="77777777" w:rsidR="00FC516A" w:rsidRDefault="00EA69A7">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44482FB7"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lastRenderedPageBreak/>
        <w:t>Μισό λεπτό. Ποιοι χάνουν από αυτήν την εξίσωση; Χάνουν οι πολίτες, βεβαίως, οι οποίοι αναγκάζονται να πληρώνουν τις υψηλότερες δόσει</w:t>
      </w:r>
      <w:r>
        <w:rPr>
          <w:rFonts w:eastAsia="Times New Roman" w:cs="Times New Roman"/>
          <w:szCs w:val="24"/>
        </w:rPr>
        <w:t>ς της λιτότητας που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εφάρμοσε και ασκεί και επιβάλλει σε αυτή τη χώρα.</w:t>
      </w:r>
    </w:p>
    <w:p w14:paraId="44482FB8"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Ποιοι είναι οι κερδισμένοι;</w:t>
      </w:r>
    </w:p>
    <w:p w14:paraId="44482FB9" w14:textId="77777777" w:rsidR="00FC516A" w:rsidRDefault="00EA69A7">
      <w:pPr>
        <w:spacing w:line="600" w:lineRule="auto"/>
        <w:ind w:firstLine="720"/>
        <w:jc w:val="both"/>
        <w:rPr>
          <w:rFonts w:eastAsia="Times New Roman"/>
          <w:szCs w:val="24"/>
        </w:rPr>
      </w:pPr>
      <w:r>
        <w:rPr>
          <w:rFonts w:eastAsia="Times New Roman"/>
          <w:szCs w:val="24"/>
        </w:rPr>
        <w:t>Όχι, κύριε συνάδελφε, οι δανειστές είναι. Οι δανειστές, οι οποίοι δανειστές θα πάρουν το μεγαλύτερο μέρος του υπερβάλλοντος πρωτογεν</w:t>
      </w:r>
      <w:r>
        <w:rPr>
          <w:rFonts w:eastAsia="Times New Roman"/>
          <w:szCs w:val="24"/>
        </w:rPr>
        <w:t>ούς πλεονάσματος για την αποπληρωμή των δανείων που μας έχουν δώσει.</w:t>
      </w:r>
    </w:p>
    <w:p w14:paraId="44482FBA" w14:textId="77777777" w:rsidR="00FC516A" w:rsidRDefault="00EA69A7">
      <w:pPr>
        <w:spacing w:line="600" w:lineRule="auto"/>
        <w:ind w:firstLine="720"/>
        <w:jc w:val="both"/>
        <w:rPr>
          <w:rFonts w:eastAsia="Times New Roman"/>
          <w:szCs w:val="24"/>
        </w:rPr>
      </w:pPr>
      <w:r>
        <w:rPr>
          <w:rFonts w:eastAsia="Times New Roman"/>
          <w:szCs w:val="24"/>
        </w:rPr>
        <w:t xml:space="preserve">Άρα τα πρωτογενή πλεονάσματα, όταν δεν βασίζονται και δεν προκύπτουν από την ανάπτυξη της οικονομίας αλλά από την </w:t>
      </w:r>
      <w:proofErr w:type="spellStart"/>
      <w:r>
        <w:rPr>
          <w:rFonts w:eastAsia="Times New Roman"/>
          <w:szCs w:val="24"/>
        </w:rPr>
        <w:t>υπερφορολόγηση</w:t>
      </w:r>
      <w:proofErr w:type="spellEnd"/>
      <w:r>
        <w:rPr>
          <w:rFonts w:eastAsia="Times New Roman"/>
          <w:szCs w:val="24"/>
        </w:rPr>
        <w:t>, όπως κάνει η Κυβέρνηση ΣΥΡΙΖΑ - ΑΝΕΛ, τους μόνους που εξυ</w:t>
      </w:r>
      <w:r>
        <w:rPr>
          <w:rFonts w:eastAsia="Times New Roman"/>
          <w:szCs w:val="24"/>
        </w:rPr>
        <w:t>πηρετούν είναι τους δανειστές. Είναι οι μόνοι που θα φύγουν με την τσέπη γεμάτη με μπόλικους παράδες.</w:t>
      </w:r>
    </w:p>
    <w:p w14:paraId="44482FBB" w14:textId="77777777" w:rsidR="00FC516A" w:rsidRDefault="00EA69A7">
      <w:pPr>
        <w:spacing w:line="600" w:lineRule="auto"/>
        <w:ind w:firstLine="720"/>
        <w:jc w:val="both"/>
        <w:rPr>
          <w:rFonts w:eastAsia="Times New Roman"/>
          <w:szCs w:val="24"/>
        </w:rPr>
      </w:pPr>
      <w:r>
        <w:rPr>
          <w:rFonts w:eastAsia="Times New Roman"/>
          <w:szCs w:val="24"/>
        </w:rPr>
        <w:t xml:space="preserve">Γιατί, όμως, σημειώνεται αυτό το λάθος; Εγώ θα σας πω, λοιπόν, αγαπητοί συνάδελφοι, να προστρέξουμε στην απάντηση που είχε δώσει ο οικονομολόγος του ΔΝΤ, </w:t>
      </w:r>
      <w:r>
        <w:rPr>
          <w:rFonts w:eastAsia="Times New Roman"/>
          <w:szCs w:val="24"/>
        </w:rPr>
        <w:t xml:space="preserve">ο Γάλλος, ο </w:t>
      </w:r>
      <w:proofErr w:type="spellStart"/>
      <w:r>
        <w:rPr>
          <w:rFonts w:eastAsia="Times New Roman"/>
          <w:szCs w:val="24"/>
        </w:rPr>
        <w:t>Ολιβιέ</w:t>
      </w:r>
      <w:proofErr w:type="spellEnd"/>
      <w:r>
        <w:rPr>
          <w:rFonts w:eastAsia="Times New Roman"/>
          <w:szCs w:val="24"/>
        </w:rPr>
        <w:t xml:space="preserve"> </w:t>
      </w:r>
      <w:proofErr w:type="spellStart"/>
      <w:r>
        <w:rPr>
          <w:rFonts w:eastAsia="Times New Roman"/>
          <w:szCs w:val="24"/>
        </w:rPr>
        <w:t>Μπλανσάρ</w:t>
      </w:r>
      <w:proofErr w:type="spellEnd"/>
      <w:r>
        <w:rPr>
          <w:rFonts w:eastAsia="Times New Roman"/>
          <w:szCs w:val="24"/>
        </w:rPr>
        <w:t xml:space="preserve"> για το πρώτο μνημόνιο, το οποίο δυστυχώς ισχύει και για το τρίτο μνημόνιο και αυτής της Κυβέρνησης. Υπάρχει λάθος με τον δημοσιονομικό πολλαπλασιαστή. Έχει υποεκτιμήσει η Κυβέρνηση τις επιπτώσεις των μέτρων που φόρτωσε στην οικο</w:t>
      </w:r>
      <w:r>
        <w:rPr>
          <w:rFonts w:eastAsia="Times New Roman"/>
          <w:szCs w:val="24"/>
        </w:rPr>
        <w:t>νομία και έτσι επιβάλλει μεγαλύτερη λιτότητα, ακολουθεί λάθος συνταγή και εμποδίζει την ανάπτυξη.</w:t>
      </w:r>
    </w:p>
    <w:p w14:paraId="44482FBC" w14:textId="77777777" w:rsidR="00FC516A" w:rsidRDefault="00EA69A7">
      <w:pPr>
        <w:spacing w:line="600" w:lineRule="auto"/>
        <w:ind w:firstLine="720"/>
        <w:jc w:val="both"/>
        <w:rPr>
          <w:rFonts w:eastAsia="Times New Roman"/>
          <w:szCs w:val="24"/>
        </w:rPr>
      </w:pPr>
      <w:r>
        <w:rPr>
          <w:rFonts w:eastAsia="Times New Roman"/>
          <w:szCs w:val="24"/>
        </w:rPr>
        <w:lastRenderedPageBreak/>
        <w:t xml:space="preserve">Ο ίδιος ο κ. </w:t>
      </w:r>
      <w:proofErr w:type="spellStart"/>
      <w:r>
        <w:rPr>
          <w:rFonts w:eastAsia="Times New Roman"/>
          <w:szCs w:val="24"/>
        </w:rPr>
        <w:t>Χουλιαράκης</w:t>
      </w:r>
      <w:proofErr w:type="spellEnd"/>
      <w:r>
        <w:rPr>
          <w:rFonts w:eastAsia="Times New Roman"/>
          <w:szCs w:val="24"/>
        </w:rPr>
        <w:t>, είχε πει -αν δεν κάνω λάθος- ότι οι ίδιοι, δηλαδή το οικονομικό επιτελείο της Κυβέρνησης, δεν θέλει τόσο υψηλά πλεονάσματα. Εγώ, όμω</w:t>
      </w:r>
      <w:r>
        <w:rPr>
          <w:rFonts w:eastAsia="Times New Roman"/>
          <w:szCs w:val="24"/>
        </w:rPr>
        <w:t xml:space="preserve">ς, θα πω ότι το πετυχαίνουν συνειδητά φορολογώντας τον μισθωτό, τον έντιμο και συνεπή φορολογούμενο, τον συνταξιούχο, όχι για να αναδιανείμουν τα ποσά στους φτωχότερους, αλλά το αντίθετο. Οι οικονομικά ασθενέστεροι με την πολιτική ΣΥΡΙΖΑ - ΑΝΕΛ βρίσκονται </w:t>
      </w:r>
      <w:r>
        <w:rPr>
          <w:rFonts w:eastAsia="Times New Roman"/>
          <w:szCs w:val="24"/>
        </w:rPr>
        <w:t>με την πλάτη στον τοίχο διαρκώς, διότι γνωρίζουμε όλοι ότι οι έμμεσοι φόροι, η αύξηση του ΦΠΑ, η αύξηση του φόρου στα καύσιμα, στα τρόφιμα, στα βασικά καταναλωτικά είδη πλήττει τους φτωχότερους συμπολίτες μας.</w:t>
      </w:r>
    </w:p>
    <w:p w14:paraId="44482FBD" w14:textId="77777777" w:rsidR="00FC516A" w:rsidRDefault="00EA69A7">
      <w:pPr>
        <w:spacing w:line="600" w:lineRule="auto"/>
        <w:ind w:firstLine="720"/>
        <w:jc w:val="both"/>
        <w:rPr>
          <w:rFonts w:eastAsia="Times New Roman"/>
          <w:szCs w:val="24"/>
        </w:rPr>
      </w:pPr>
      <w:r>
        <w:rPr>
          <w:rFonts w:eastAsia="Times New Roman"/>
          <w:szCs w:val="24"/>
        </w:rPr>
        <w:t>Εγώ θα πω ότι υπάρχει μια εξήγηση για το λάθος</w:t>
      </w:r>
      <w:r>
        <w:rPr>
          <w:rFonts w:eastAsia="Times New Roman"/>
          <w:szCs w:val="24"/>
        </w:rPr>
        <w:t xml:space="preserve"> του δημοσιονομικού πολλαπλασιαστή, το λάθος της Κυβέρνησης. Την είχε δώσει ο επικεφαλής του Γραφείου Προϋπολογισμού της Βουλής, ο κ. Παναγιώτης </w:t>
      </w:r>
      <w:proofErr w:type="spellStart"/>
      <w:r>
        <w:rPr>
          <w:rFonts w:eastAsia="Times New Roman"/>
          <w:szCs w:val="24"/>
        </w:rPr>
        <w:t>Λιαργκόβας</w:t>
      </w:r>
      <w:proofErr w:type="spellEnd"/>
      <w:r>
        <w:rPr>
          <w:rFonts w:eastAsia="Times New Roman"/>
          <w:szCs w:val="24"/>
        </w:rPr>
        <w:t>, ο οποίος θα αποχωρήσει από τη θέση του, ελπίζω όχι για τις εκθέσεις του σχετικά με την πορεία και τ</w:t>
      </w:r>
      <w:r>
        <w:rPr>
          <w:rFonts w:eastAsia="Times New Roman"/>
          <w:szCs w:val="24"/>
        </w:rPr>
        <w:t xml:space="preserve">ους κινδύνους της οικονομίας. Μας είχε πει, λοιπόν, βάσει των εκθέσεών του, ότι η Κυβέρνηση ΣΥΡΙΖΑ - ΑΝΕΛ έχει βασίσει τη δημοσιονομική προσαρμογή κατά 90% στην αύξηση εσόδων και κατά 10% στη μείωση των δαπανών. </w:t>
      </w:r>
    </w:p>
    <w:p w14:paraId="44482FBE" w14:textId="77777777" w:rsidR="00FC516A" w:rsidRDefault="00EA69A7">
      <w:pPr>
        <w:spacing w:line="600" w:lineRule="auto"/>
        <w:ind w:firstLine="720"/>
        <w:jc w:val="both"/>
        <w:rPr>
          <w:rFonts w:eastAsia="Times New Roman"/>
          <w:szCs w:val="24"/>
        </w:rPr>
      </w:pPr>
      <w:r>
        <w:rPr>
          <w:rFonts w:eastAsia="Times New Roman"/>
          <w:szCs w:val="24"/>
        </w:rPr>
        <w:t xml:space="preserve">Το ίδιο λάθος είχε κάνει και η </w:t>
      </w:r>
      <w:r>
        <w:rPr>
          <w:rFonts w:eastAsia="Times New Roman"/>
          <w:szCs w:val="24"/>
        </w:rPr>
        <w:t>κ</w:t>
      </w:r>
      <w:r>
        <w:rPr>
          <w:rFonts w:eastAsia="Times New Roman"/>
          <w:szCs w:val="24"/>
        </w:rPr>
        <w:t xml:space="preserve">υβέρνηση </w:t>
      </w:r>
      <w:r>
        <w:rPr>
          <w:rFonts w:eastAsia="Times New Roman"/>
          <w:szCs w:val="24"/>
        </w:rPr>
        <w:t xml:space="preserve">Γιώργου Παπανδρέου με το πρώτο μνημόνιο, αλλά εσείς έχετε σπάσει κάθε ρεκόρ φορολογικής επιβάρυνσης, που είναι αυτά τα βάρη, που σας είπα, που έχει στο κόκκινο σακίδιο ο Ευκλείδης </w:t>
      </w:r>
      <w:proofErr w:type="spellStart"/>
      <w:r>
        <w:rPr>
          <w:rFonts w:eastAsia="Times New Roman"/>
          <w:szCs w:val="24"/>
        </w:rPr>
        <w:t>Τσακαλώτος</w:t>
      </w:r>
      <w:proofErr w:type="spellEnd"/>
      <w:r>
        <w:rPr>
          <w:rFonts w:eastAsia="Times New Roman"/>
          <w:szCs w:val="24"/>
        </w:rPr>
        <w:t>.</w:t>
      </w:r>
    </w:p>
    <w:p w14:paraId="44482FBF" w14:textId="77777777" w:rsidR="00FC516A" w:rsidRDefault="00EA69A7">
      <w:pPr>
        <w:tabs>
          <w:tab w:val="left" w:pos="1701"/>
        </w:tabs>
        <w:spacing w:line="600" w:lineRule="auto"/>
        <w:ind w:firstLine="720"/>
        <w:jc w:val="both"/>
        <w:rPr>
          <w:rFonts w:eastAsia="Times New Roman"/>
          <w:szCs w:val="24"/>
        </w:rPr>
      </w:pPr>
      <w:r>
        <w:rPr>
          <w:rFonts w:eastAsia="Times New Roman"/>
          <w:szCs w:val="24"/>
        </w:rPr>
        <w:t xml:space="preserve">Είχαμε, όμως και κάποιες άλλες αστοχίες πολιτικές, θα έλεγα. </w:t>
      </w:r>
      <w:r>
        <w:rPr>
          <w:rFonts w:eastAsia="Times New Roman"/>
          <w:szCs w:val="24"/>
        </w:rPr>
        <w:t xml:space="preserve">Πέρσι ο Υπουργός από αυτό το ίδιο Βήμα για τον προϋπολογισμό έλεγε ότι θα έπρεπε να κλείσει </w:t>
      </w:r>
      <w:r>
        <w:rPr>
          <w:rFonts w:eastAsia="Times New Roman"/>
          <w:szCs w:val="24"/>
        </w:rPr>
        <w:lastRenderedPageBreak/>
        <w:t>γρήγορα η δεύτερη αξιολόγηση ώστε τη χώρα να ενταχθεί στο Πρόγραμμα Ποσοτικής Χαλάρωσης της Ευρωπαϊκής Κεντρικής Τράπεζας. Με αυτόν τον τρόπο η Ελλάδα θα έπαιρνε ου</w:t>
      </w:r>
      <w:r>
        <w:rPr>
          <w:rFonts w:eastAsia="Times New Roman"/>
          <w:szCs w:val="24"/>
        </w:rPr>
        <w:t xml:space="preserve">σιαστικά την έγκριση από τον </w:t>
      </w:r>
      <w:proofErr w:type="spellStart"/>
      <w:r>
        <w:rPr>
          <w:rFonts w:eastAsia="Times New Roman"/>
          <w:szCs w:val="24"/>
        </w:rPr>
        <w:t>Ντράγκι</w:t>
      </w:r>
      <w:proofErr w:type="spellEnd"/>
      <w:r>
        <w:rPr>
          <w:rFonts w:eastAsia="Times New Roman"/>
          <w:szCs w:val="24"/>
        </w:rPr>
        <w:t xml:space="preserve"> για φθηνό χρήμα, να βγει δηλαδή στις αγορές με καλύτερους όρους και χαμηλότερα επιτόκια.</w:t>
      </w:r>
    </w:p>
    <w:p w14:paraId="44482FC0" w14:textId="77777777" w:rsidR="00FC516A" w:rsidRDefault="00EA69A7">
      <w:pPr>
        <w:spacing w:line="600" w:lineRule="auto"/>
        <w:ind w:firstLine="720"/>
        <w:jc w:val="both"/>
        <w:rPr>
          <w:rFonts w:eastAsia="Times New Roman"/>
          <w:szCs w:val="24"/>
        </w:rPr>
      </w:pPr>
      <w:r>
        <w:rPr>
          <w:rFonts w:eastAsia="Times New Roman"/>
          <w:szCs w:val="24"/>
        </w:rPr>
        <w:t>Τότε, λοιπόν, ο κ. Τσίπρας μας διαβεβαίωνε ότι δεν θα λάβει κανένα νέο μέτρο. Τη συνέχεια την ξέρουμε όλοι. Και πρώτα από όλους τη</w:t>
      </w:r>
      <w:r>
        <w:rPr>
          <w:rFonts w:eastAsia="Times New Roman"/>
          <w:szCs w:val="24"/>
        </w:rPr>
        <w:t>ν ξέρουν την συνέχεια οι 153 Βουλευτές ΣΥΡΙΖΑ - ΑΝΕΛ, οι οποίοι πέρσι τον Μάιο ψηφίσατε, καλοί συνάδελφοι, τα νέα μέτρα, δηλαδή ότι θα μειωθούν όλες οι συντάξεις έως 18% από την Πρωτοχρονιά του 2019 και επίσης θα αυξήσετε τη φορολόγηση και για εκείνους του</w:t>
      </w:r>
      <w:r>
        <w:rPr>
          <w:rFonts w:eastAsia="Times New Roman"/>
          <w:szCs w:val="24"/>
        </w:rPr>
        <w:t>ς μισθωτούς -και όχι μόνο- που αμείβονται με 500 ευρώ το</w:t>
      </w:r>
      <w:r>
        <w:rPr>
          <w:rFonts w:eastAsia="Times New Roman"/>
          <w:szCs w:val="24"/>
        </w:rPr>
        <w:t>ν</w:t>
      </w:r>
      <w:r>
        <w:rPr>
          <w:rFonts w:eastAsia="Times New Roman"/>
          <w:szCs w:val="24"/>
        </w:rPr>
        <w:t xml:space="preserve"> μήνα, στην ουσία κατακρημνίζοντας το αφορολόγητο. Αυτά είναι έργα δικά σας, των 153 Βουλευτών ΣΥΡΙΖΑ - ΑΝΕΛ: κόψιμο συντάξεων, πτώση αφορολόγητου.</w:t>
      </w:r>
    </w:p>
    <w:p w14:paraId="44482FC1" w14:textId="77777777" w:rsidR="00FC516A" w:rsidRDefault="00EA69A7">
      <w:pPr>
        <w:spacing w:line="600" w:lineRule="auto"/>
        <w:ind w:firstLine="720"/>
        <w:jc w:val="both"/>
        <w:rPr>
          <w:rFonts w:eastAsia="Times New Roman"/>
          <w:szCs w:val="24"/>
        </w:rPr>
      </w:pPr>
      <w:r>
        <w:rPr>
          <w:rFonts w:eastAsia="Times New Roman"/>
          <w:szCs w:val="24"/>
        </w:rPr>
        <w:t xml:space="preserve">Και να που ήρθε η ευκαιρία τώρα εδώ να σας ρωτήσω, </w:t>
      </w:r>
      <w:r>
        <w:rPr>
          <w:rFonts w:eastAsia="Times New Roman"/>
          <w:szCs w:val="24"/>
        </w:rPr>
        <w:t>κυρίες και κύριοι Υπουργοί: Τι θα γίνει με τα αντίμετρα; Θυμόσαστε τα αντίμετρα ή τα ξεχάσατε; Για πείτε μου, λοιπόν, σας παρακαλώ: Τι θα γίνει τώρα την 1</w:t>
      </w:r>
      <w:r w:rsidRPr="0097564D">
        <w:rPr>
          <w:rFonts w:eastAsia="Times New Roman"/>
          <w:szCs w:val="24"/>
          <w:vertAlign w:val="superscript"/>
        </w:rPr>
        <w:t>η</w:t>
      </w:r>
      <w:r>
        <w:rPr>
          <w:rFonts w:eastAsia="Times New Roman"/>
          <w:szCs w:val="24"/>
        </w:rPr>
        <w:t xml:space="preserve"> </w:t>
      </w:r>
      <w:r>
        <w:rPr>
          <w:rFonts w:eastAsia="Times New Roman"/>
          <w:szCs w:val="24"/>
        </w:rPr>
        <w:t>Γενάρη του 2018; Σε πόσες μέρες; Σε δυόμισι εβδομάδες αυξάνεται ο ΦΠΑ σε τριάντα δύο νησιά της χώρας</w:t>
      </w:r>
      <w:r>
        <w:rPr>
          <w:rFonts w:eastAsia="Times New Roman"/>
          <w:szCs w:val="24"/>
        </w:rPr>
        <w:t>, μεταξύ αυτών Βόρειο Αιγαίο, Κυκλάδες, Δωδεκάνησα.</w:t>
      </w:r>
    </w:p>
    <w:p w14:paraId="44482FC2" w14:textId="77777777" w:rsidR="00FC516A" w:rsidRDefault="00EA69A7">
      <w:pPr>
        <w:spacing w:line="600" w:lineRule="auto"/>
        <w:ind w:firstLine="720"/>
        <w:jc w:val="both"/>
        <w:rPr>
          <w:rFonts w:eastAsia="Times New Roman"/>
          <w:szCs w:val="24"/>
        </w:rPr>
      </w:pPr>
      <w:r>
        <w:rPr>
          <w:rFonts w:eastAsia="Times New Roman"/>
          <w:szCs w:val="24"/>
        </w:rPr>
        <w:t xml:space="preserve">Πείτε μου, λοιπόν: Τα αντίμετρα ποια θα είναι; Εσείς δεν λέγατε ότι για κάθε ένα μέτρο που θα παίρνετε, για κάθε ένα ευρώ μέτρου θα δίνετε ένα ευρώ αντίμετρα; </w:t>
      </w:r>
      <w:r>
        <w:rPr>
          <w:rFonts w:eastAsia="Times New Roman"/>
          <w:szCs w:val="24"/>
        </w:rPr>
        <w:lastRenderedPageBreak/>
        <w:t xml:space="preserve">Πείτε μου, λοιπόν: Σε είκοσι μέρες αυξάνεται </w:t>
      </w:r>
      <w:r>
        <w:rPr>
          <w:rFonts w:eastAsia="Times New Roman"/>
          <w:szCs w:val="24"/>
        </w:rPr>
        <w:t xml:space="preserve">το κόστος ζωής, της επιχειρηματικότητας, κάνετε το βίο αβίωτο φορολογικά στα τριάντα δύο ακριτικά νησιά, αυξάνοντας το ΦΠΑ. Ποια είναι τα αντίμετρα; Πείτε τα μου. </w:t>
      </w:r>
    </w:p>
    <w:p w14:paraId="44482FC3" w14:textId="77777777" w:rsidR="00FC516A" w:rsidRDefault="00EA69A7">
      <w:pPr>
        <w:spacing w:line="600" w:lineRule="auto"/>
        <w:ind w:firstLine="720"/>
        <w:jc w:val="both"/>
        <w:rPr>
          <w:rFonts w:eastAsia="Times New Roman"/>
          <w:szCs w:val="24"/>
        </w:rPr>
      </w:pPr>
      <w:r>
        <w:rPr>
          <w:rFonts w:eastAsia="Times New Roman"/>
          <w:szCs w:val="24"/>
        </w:rPr>
        <w:t>Προσέξτε, μην ακούσουμε τις γενικότητες ότι στο Πρόγραμμα Δημοσίων Επενδύσεων θα βάλουμε κάπ</w:t>
      </w:r>
      <w:r>
        <w:rPr>
          <w:rFonts w:eastAsia="Times New Roman"/>
          <w:szCs w:val="24"/>
        </w:rPr>
        <w:t>οια προγράμματα να τρέχουν. Αυτά τα ξέρουμε, τα έχουμε δει και τα έχουμε ακούσει άπειρες φορές. Κατά τη διάρκεια του οικονομικού έτους πολλά προγράμματα δημοσίων επενδύσεων εξαφανίζονται.</w:t>
      </w:r>
    </w:p>
    <w:p w14:paraId="44482FC4"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Πάμε και στο θέμα της δεύτερης αξιολόγησης που σας προανέφερα. Η δεύ</w:t>
      </w:r>
      <w:r>
        <w:rPr>
          <w:rFonts w:eastAsia="Times New Roman" w:cs="Times New Roman"/>
          <w:szCs w:val="24"/>
        </w:rPr>
        <w:t xml:space="preserve">τερη αξιολόγηση έκλεισε τον Ιούνιο. Τα χρήματα εκταμιεύτηκαν το φθινόπωρο και την περασμένη εβδομάδα ακούσαμε τον Πρωθυπουργό να απεμπολεί τον στόχο για την ποσοτική χαλάρωση, για το περιβόητο </w:t>
      </w:r>
      <w:r>
        <w:rPr>
          <w:rFonts w:eastAsia="Times New Roman" w:cs="Times New Roman"/>
          <w:szCs w:val="24"/>
          <w:lang w:val="en-US"/>
        </w:rPr>
        <w:t>QE</w:t>
      </w:r>
      <w:r>
        <w:rPr>
          <w:rFonts w:eastAsia="Times New Roman" w:cs="Times New Roman"/>
          <w:szCs w:val="24"/>
        </w:rPr>
        <w:t xml:space="preserve">. Είπε ο κ. Τσίπρας: «Δεν χρειαζόμαστε το </w:t>
      </w:r>
      <w:r>
        <w:rPr>
          <w:rFonts w:eastAsia="Times New Roman" w:cs="Times New Roman"/>
          <w:szCs w:val="24"/>
          <w:lang w:val="en-US"/>
        </w:rPr>
        <w:t>QE</w:t>
      </w:r>
      <w:r>
        <w:rPr>
          <w:rFonts w:eastAsia="Times New Roman" w:cs="Times New Roman"/>
          <w:szCs w:val="24"/>
        </w:rPr>
        <w:t>. Είχαμε υπερεκτι</w:t>
      </w:r>
      <w:r>
        <w:rPr>
          <w:rFonts w:eastAsia="Times New Roman" w:cs="Times New Roman"/>
          <w:szCs w:val="24"/>
        </w:rPr>
        <w:t xml:space="preserve">μήσει τη σημασία του για την έξοδο στις αγορές». </w:t>
      </w:r>
    </w:p>
    <w:p w14:paraId="44482FC5"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Κι εγώ να σας πω τι σημαίνει αυτό που μας είπε ο κ. Τσίπρας; Όσα δεν φτάνει η αλεπού τα κάνει κρεμαστάρια. Διότι οι άλλες χώρες του νότου δεν είναι ανόητες. Από το 2015 αξιοποιούν την ποσοτική χαλάρωση. Τι </w:t>
      </w:r>
      <w:r>
        <w:rPr>
          <w:rFonts w:eastAsia="Times New Roman" w:cs="Times New Roman"/>
          <w:szCs w:val="24"/>
        </w:rPr>
        <w:t xml:space="preserve">σημαίνει αυτό; Ότι πήραν δάνεια, πήραν χρήματα με μηδενικό επιτόκιο, εξασφάλισαν την εκτόνωση που υφίσταντο από τις πιέσεις της αγοράς και τώρα, υπό την προστασία της Ευρωπαϊκής Κεντρικής Τράπεζας, οι εκδόσεις των ομολόγων τους γίνονται φθηνά. </w:t>
      </w:r>
    </w:p>
    <w:p w14:paraId="44482FC6"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lastRenderedPageBreak/>
        <w:t xml:space="preserve">Τι έκανε η </w:t>
      </w:r>
      <w:r>
        <w:rPr>
          <w:rFonts w:eastAsia="Times New Roman" w:cs="Times New Roman"/>
          <w:szCs w:val="24"/>
        </w:rPr>
        <w:t xml:space="preserve">Ελλάδα το 2015, 2016, 2017, όταν οι υπόλοιποι Ευρωπαίοι δανείζονται με μηδενικά επιτόκια μέσω του </w:t>
      </w:r>
      <w:r>
        <w:rPr>
          <w:rFonts w:eastAsia="Times New Roman" w:cs="Times New Roman"/>
          <w:szCs w:val="24"/>
          <w:lang w:val="en-US"/>
        </w:rPr>
        <w:t>QE</w:t>
      </w:r>
      <w:r>
        <w:rPr>
          <w:rFonts w:eastAsia="Times New Roman" w:cs="Times New Roman"/>
          <w:szCs w:val="24"/>
        </w:rPr>
        <w:t xml:space="preserve">; Κρατούσε ομπρέλα. Έβρεχε δισεκατομμύρια, φθηνό χρήμα, τραπεζικό, αλλά η Ελλάδα φορούσε και αδιάβροχο, κρατούσε και ομπρέλα. </w:t>
      </w:r>
    </w:p>
    <w:p w14:paraId="44482FC7"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Θα ήθελα μια απάντηση από του</w:t>
      </w:r>
      <w:r>
        <w:rPr>
          <w:rFonts w:eastAsia="Times New Roman" w:cs="Times New Roman"/>
          <w:szCs w:val="24"/>
        </w:rPr>
        <w:t xml:space="preserve">ς αγαπητούς Υπουργούς για το αν τελικά η ένταξή μας στην ποσοτική χαλάρωση είναι εθνικός στόχος ή όχι. Είναι ή όχι; Ο κ. </w:t>
      </w:r>
      <w:proofErr w:type="spellStart"/>
      <w:r>
        <w:rPr>
          <w:rFonts w:eastAsia="Times New Roman" w:cs="Times New Roman"/>
          <w:szCs w:val="24"/>
        </w:rPr>
        <w:t>Τσακαλώτος</w:t>
      </w:r>
      <w:proofErr w:type="spellEnd"/>
      <w:r>
        <w:rPr>
          <w:rFonts w:eastAsia="Times New Roman" w:cs="Times New Roman"/>
          <w:szCs w:val="24"/>
        </w:rPr>
        <w:t xml:space="preserve"> μ</w:t>
      </w:r>
      <w:r>
        <w:rPr>
          <w:rFonts w:eastAsia="Times New Roman" w:cs="Times New Roman"/>
          <w:szCs w:val="24"/>
        </w:rPr>
        <w:t>ά</w:t>
      </w:r>
      <w:r>
        <w:rPr>
          <w:rFonts w:eastAsia="Times New Roman" w:cs="Times New Roman"/>
          <w:szCs w:val="24"/>
        </w:rPr>
        <w:t>ς έλεγε ότι είναι εθνικός στόχος. Ο κ. Τσίπρας μ</w:t>
      </w:r>
      <w:r>
        <w:rPr>
          <w:rFonts w:eastAsia="Times New Roman" w:cs="Times New Roman"/>
          <w:szCs w:val="24"/>
        </w:rPr>
        <w:t>ά</w:t>
      </w:r>
      <w:r>
        <w:rPr>
          <w:rFonts w:eastAsia="Times New Roman" w:cs="Times New Roman"/>
          <w:szCs w:val="24"/>
        </w:rPr>
        <w:t>ς είπε ότι δεν χάθηκε και ο κόσμος. Αυτό μου θύμισε λίγο αυτό που είχε πε</w:t>
      </w:r>
      <w:r>
        <w:rPr>
          <w:rFonts w:eastAsia="Times New Roman" w:cs="Times New Roman"/>
          <w:szCs w:val="24"/>
        </w:rPr>
        <w:t xml:space="preserve">ι ο Πρωθυπουργός για τη </w:t>
      </w:r>
      <w:proofErr w:type="spellStart"/>
      <w:r>
        <w:rPr>
          <w:rFonts w:eastAsia="Times New Roman" w:cs="Times New Roman"/>
          <w:szCs w:val="24"/>
        </w:rPr>
        <w:t>Σ</w:t>
      </w:r>
      <w:r>
        <w:rPr>
          <w:rFonts w:eastAsia="Times New Roman" w:cs="Times New Roman"/>
          <w:szCs w:val="24"/>
        </w:rPr>
        <w:t>ένγκεν</w:t>
      </w:r>
      <w:proofErr w:type="spellEnd"/>
      <w:r>
        <w:rPr>
          <w:rFonts w:eastAsia="Times New Roman" w:cs="Times New Roman"/>
          <w:szCs w:val="24"/>
        </w:rPr>
        <w:t xml:space="preserve">. Είχε πει «κι αν μας βγάλουν από τη </w:t>
      </w:r>
      <w:proofErr w:type="spellStart"/>
      <w:r>
        <w:rPr>
          <w:rFonts w:eastAsia="Times New Roman" w:cs="Times New Roman"/>
          <w:szCs w:val="24"/>
        </w:rPr>
        <w:t>Σ</w:t>
      </w:r>
      <w:r>
        <w:rPr>
          <w:rFonts w:eastAsia="Times New Roman" w:cs="Times New Roman"/>
          <w:szCs w:val="24"/>
        </w:rPr>
        <w:t>ένγκεν</w:t>
      </w:r>
      <w:proofErr w:type="spellEnd"/>
      <w:r>
        <w:rPr>
          <w:rFonts w:eastAsia="Times New Roman" w:cs="Times New Roman"/>
          <w:szCs w:val="24"/>
        </w:rPr>
        <w:t xml:space="preserve">, τι έγινε;». Να τι έγινε. Βλέπετε τι γίνεται. </w:t>
      </w:r>
    </w:p>
    <w:p w14:paraId="44482FC8"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Κι έρχομαι τώρα στον φετινό </w:t>
      </w:r>
      <w:r>
        <w:rPr>
          <w:rFonts w:eastAsia="Times New Roman" w:cs="Times New Roman"/>
          <w:szCs w:val="24"/>
        </w:rPr>
        <w:t>π</w:t>
      </w:r>
      <w:r>
        <w:rPr>
          <w:rFonts w:eastAsia="Times New Roman" w:cs="Times New Roman"/>
          <w:szCs w:val="24"/>
        </w:rPr>
        <w:t>ροϋπολογισμό. Τα ίδια λάθη. Η δημοσιονομική πολιτική βασίζεται σε φόρους και κρατάει στα ύψη τις κρατικέ</w:t>
      </w:r>
      <w:r>
        <w:rPr>
          <w:rFonts w:eastAsia="Times New Roman" w:cs="Times New Roman"/>
          <w:szCs w:val="24"/>
        </w:rPr>
        <w:t xml:space="preserve">ς δαπάνες. Λέτε λοιπόν με τον </w:t>
      </w:r>
      <w:r>
        <w:rPr>
          <w:rFonts w:eastAsia="Times New Roman" w:cs="Times New Roman"/>
          <w:szCs w:val="24"/>
        </w:rPr>
        <w:t>π</w:t>
      </w:r>
      <w:r>
        <w:rPr>
          <w:rFonts w:eastAsia="Times New Roman" w:cs="Times New Roman"/>
          <w:szCs w:val="24"/>
        </w:rPr>
        <w:t xml:space="preserve">ροϋπολογισμό που συζητάμε, ότι η χώρα θα βγει από τα μνημόνια τον Αύγουστο του 2018. Σας το έχω πει ξανά από αυτό εδώ το Βήμα. Η χώρα, δυστυχώς, δεν βγαίνει από τα μνημόνια τον Αύγουστο του 2018. Οι δανειστές θα βγουν από τα </w:t>
      </w:r>
      <w:r>
        <w:rPr>
          <w:rFonts w:eastAsia="Times New Roman" w:cs="Times New Roman"/>
          <w:szCs w:val="24"/>
        </w:rPr>
        <w:t>μνημόνια το 2018, τον Αύγουστο του 2018. Οι δανειστές είναι αυτοί που θα απαλλαγούν από την υποχρέωσή τους να δανείζουν εμάς με 1% επιτόκιο. Ποιοι; Οι τοκογλύφοι Ευρωπαίοι όπως τους λέγατε, οι εταίροι -δεν ξέρω κι εγώ πώς- οι τοκογλύφοι που μας πίνουν το α</w:t>
      </w:r>
      <w:r>
        <w:rPr>
          <w:rFonts w:eastAsia="Times New Roman" w:cs="Times New Roman"/>
          <w:szCs w:val="24"/>
        </w:rPr>
        <w:t xml:space="preserve">ίμα και μας δανείζουν με 1%, όταν οι ίδιοι στις χώρες τους δανείζονται υψηλότερα. Πόσο θα πάει ο μπαξές, όταν βγούμε στις αγορές; Συγγνώμη, </w:t>
      </w:r>
      <w:r>
        <w:rPr>
          <w:rFonts w:eastAsia="Times New Roman" w:cs="Times New Roman"/>
          <w:szCs w:val="24"/>
        </w:rPr>
        <w:lastRenderedPageBreak/>
        <w:t>πόσο θα πάει το μαλλί εννοώ. Λόγω έλλειψης του είδους, εγώ δεν το έχω συνηθίσει και πολύ. Θα πάει τουλάχιστον τέσσερ</w:t>
      </w:r>
      <w:r>
        <w:rPr>
          <w:rFonts w:eastAsia="Times New Roman" w:cs="Times New Roman"/>
          <w:szCs w:val="24"/>
        </w:rPr>
        <w:t xml:space="preserve">ις φορές πάνω ο δανεισμός μας στις αγορές. Αυτά, λοιπόν, περί τοκογλύφων της Ευρώπης να τα ξεχάσετε. </w:t>
      </w:r>
    </w:p>
    <w:p w14:paraId="44482FC9"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Τώρα οι συντάξεις, κυρίες και κύριοι συνάδελφοι, και μετά τον Αύγουστο του 2018 θα συνεχίσουν να μειώνονται, δυστυχώς. Σας το είπα και πριν. Οι φόροι θα ε</w:t>
      </w:r>
      <w:r>
        <w:rPr>
          <w:rFonts w:eastAsia="Times New Roman" w:cs="Times New Roman"/>
          <w:szCs w:val="24"/>
        </w:rPr>
        <w:t xml:space="preserve">κτιναχθούν με την περικοπή του αφορολόγητου. Και η οικονομία για μία ακόμα φορά θα παραμείνει σε ασφυκτικό πλαίσιο με το πλεόνασμα πλέον να φτάνει στο 3,5% και να παραμένει εκεί έως το 2022. </w:t>
      </w:r>
    </w:p>
    <w:p w14:paraId="44482FCA"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Πώς όταν το 2017 δεν πετύχατε τίποτα απ’ αυτά που μας είπατε, μα</w:t>
      </w:r>
      <w:r>
        <w:rPr>
          <w:rFonts w:eastAsia="Times New Roman" w:cs="Times New Roman"/>
          <w:szCs w:val="24"/>
        </w:rPr>
        <w:t xml:space="preserve">ς λέτε ότι θα τα πετύχετε το 2018; Είναι απορίας </w:t>
      </w:r>
      <w:proofErr w:type="spellStart"/>
      <w:r>
        <w:rPr>
          <w:rFonts w:eastAsia="Times New Roman" w:cs="Times New Roman"/>
          <w:szCs w:val="24"/>
        </w:rPr>
        <w:t>άξιον</w:t>
      </w:r>
      <w:proofErr w:type="spellEnd"/>
      <w:r>
        <w:rPr>
          <w:rFonts w:eastAsia="Times New Roman" w:cs="Times New Roman"/>
          <w:szCs w:val="24"/>
        </w:rPr>
        <w:t>. Ο κίνδυνος, όμως, είναι ένας. Ο κίνδυνος είναι η παγίδα της λιτότητας που αρκετοί οικονομολόγοι έχουν φέρει στην επιφάνεια ως νέο όρο. Διότι η αύξηση της φορολογίας αποθαρρύνει την ανάπτυξη, αλλοιώνει</w:t>
      </w:r>
      <w:r>
        <w:rPr>
          <w:rFonts w:eastAsia="Times New Roman" w:cs="Times New Roman"/>
          <w:szCs w:val="24"/>
        </w:rPr>
        <w:t xml:space="preserve"> τα κίνητρα των ατόμων που δραστηριοποιούνται, αυξάνει τη φοροδιαφυγή, διώχνει δυναμικές επιχειρήσεις και δυναμικά στοιχεία από τη χώρα. Θα καλούσα, λοιπόν, αντί να μας λέτε ότι δεν θα έχουμε τι να κάνουμε τις επενδύσεις που έρχονται, να διαβάσετε παρακαλώ</w:t>
      </w:r>
      <w:r>
        <w:rPr>
          <w:rFonts w:eastAsia="Times New Roman" w:cs="Times New Roman"/>
          <w:szCs w:val="24"/>
        </w:rPr>
        <w:t xml:space="preserve"> τα στοιχεία της στατιστικής αρχής για την ανάπτυξη του τρίτου τριμήνου, όπου προκύπτει ότι οι επενδύσεις στη χώρα μειώθηκαν κατά 8,5%. </w:t>
      </w:r>
    </w:p>
    <w:p w14:paraId="44482FCB"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Πριν ψάξετε λύσεις για το πού θα βάλετε όλους τους επενδυτές που είναι στη σειρά και περιμένουν να έρθουν, υποτίθεται, </w:t>
      </w:r>
      <w:r>
        <w:rPr>
          <w:rFonts w:eastAsia="Times New Roman" w:cs="Times New Roman"/>
          <w:szCs w:val="24"/>
        </w:rPr>
        <w:t>να επενδύσουν στην Ελλάδα, για κοι</w:t>
      </w:r>
      <w:r>
        <w:rPr>
          <w:rFonts w:eastAsia="Times New Roman" w:cs="Times New Roman"/>
          <w:szCs w:val="24"/>
        </w:rPr>
        <w:lastRenderedPageBreak/>
        <w:t>τάξτε να κλείσετε την πόρτα και τα παράθυρα από αυτά τα οποία φεύγουν. Και φεύγουν, βεβαίως, λόγω των συνθηκών που σας περιέγραψα. Και πολλές φορές όταν λέω «πρέπει να περικόψετε τις δαπάνες τις σπατάλες του δημοσίου», κάπ</w:t>
      </w:r>
      <w:r>
        <w:rPr>
          <w:rFonts w:eastAsia="Times New Roman" w:cs="Times New Roman"/>
          <w:szCs w:val="24"/>
        </w:rPr>
        <w:t xml:space="preserve">οιοι συνάδελφοι μου έχουν πει «Και πού θα τα βρούμε τα λεφτά; Θέλετε να κλείσουμε τα σχολεία;» Ή όπως άκουσα τον </w:t>
      </w:r>
      <w:r>
        <w:rPr>
          <w:rFonts w:eastAsia="Times New Roman" w:cs="Times New Roman"/>
          <w:szCs w:val="24"/>
        </w:rPr>
        <w:t>ε</w:t>
      </w:r>
      <w:r>
        <w:rPr>
          <w:rFonts w:eastAsia="Times New Roman" w:cs="Times New Roman"/>
          <w:szCs w:val="24"/>
        </w:rPr>
        <w:t xml:space="preserve">ισηγητή της Πλειοψηφίας, «θέλετε να κλείσουμε τα νοσοκομεία;». </w:t>
      </w:r>
    </w:p>
    <w:p w14:paraId="44482FCC"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Κάποιος πρέπει να σας ενημερώσει –και αν δεν το ξέρετε, μπείτε στην πρόσφατη έ</w:t>
      </w:r>
      <w:r>
        <w:rPr>
          <w:rFonts w:eastAsia="Times New Roman" w:cs="Times New Roman"/>
          <w:szCs w:val="24"/>
        </w:rPr>
        <w:t xml:space="preserve">ρευνα της Ιατρικής Σχολής του Πανεπιστημίου Αθηνών, αγαπητέ αρμόδιε Υπουργέ- ότι οι οικογένειες κάθε χρόνο πληρώνουν ακριβότερα την περίθαλψή τους, για να μην πω για τα φροντιστήρια και τις ξένες γλώσσες που πληρώνει κάθε οικογένεια. Είναι ένας βραχνάς. </w:t>
      </w:r>
    </w:p>
    <w:p w14:paraId="44482FCD"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 xml:space="preserve">ια την εξοικονόμηση δαπανών, να σας πω εγώ τι να κάνετε, κυρίες και κύριοι Υπουργοί; Με καλή πρόθεση σας το λέω. Κάντε το όπως ο κ. </w:t>
      </w:r>
      <w:proofErr w:type="spellStart"/>
      <w:r>
        <w:rPr>
          <w:rFonts w:eastAsia="Times New Roman" w:cs="Times New Roman"/>
          <w:szCs w:val="24"/>
        </w:rPr>
        <w:t>Μπακαΐμης</w:t>
      </w:r>
      <w:proofErr w:type="spellEnd"/>
      <w:r>
        <w:rPr>
          <w:rFonts w:eastAsia="Times New Roman" w:cs="Times New Roman"/>
          <w:szCs w:val="24"/>
        </w:rPr>
        <w:t xml:space="preserve">. Τον κ. Βύρωνα </w:t>
      </w:r>
      <w:proofErr w:type="spellStart"/>
      <w:r>
        <w:rPr>
          <w:rFonts w:eastAsia="Times New Roman" w:cs="Times New Roman"/>
          <w:szCs w:val="24"/>
        </w:rPr>
        <w:t>Μπακαΐμη</w:t>
      </w:r>
      <w:proofErr w:type="spellEnd"/>
      <w:r>
        <w:rPr>
          <w:rFonts w:eastAsia="Times New Roman" w:cs="Times New Roman"/>
          <w:szCs w:val="24"/>
        </w:rPr>
        <w:t xml:space="preserve"> τον γνωρίζετε; Θα σας πω εγώ ποιος είναι. Είναι ένας ηλεκτρολόγος μηχανικός, με μεταπτυχια</w:t>
      </w:r>
      <w:r>
        <w:rPr>
          <w:rFonts w:eastAsia="Times New Roman" w:cs="Times New Roman"/>
          <w:szCs w:val="24"/>
        </w:rPr>
        <w:t xml:space="preserve">κά στην Πληροφορική και τη Διοίκηση Επιχειρήσεων, ο οποίος το 2010 άφησε τη καριέρα του στις πολυεθνικές και ήρθε στο ελληνικό </w:t>
      </w:r>
      <w:r>
        <w:rPr>
          <w:rFonts w:eastAsia="Times New Roman" w:cs="Times New Roman"/>
          <w:szCs w:val="24"/>
        </w:rPr>
        <w:t>δ</w:t>
      </w:r>
      <w:r>
        <w:rPr>
          <w:rFonts w:eastAsia="Times New Roman" w:cs="Times New Roman"/>
          <w:szCs w:val="24"/>
        </w:rPr>
        <w:t xml:space="preserve">ημόσιο να εργαστεί. Ανέλαβε Προϊστάμενος της Τεχνικής Υπηρεσίας του Νοσοκομείου των Γρεβενών, μία ταπεινή θέση, από την οποία, όμως, έκανε θαύματα. </w:t>
      </w:r>
    </w:p>
    <w:p w14:paraId="44482FCE"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lastRenderedPageBreak/>
        <w:t>Ακούστε τι έκανε αυτός ο άνθρωπος. Πρώτα απ’ όλα, πήγε και επιθεώρησε όλες τις εγκαταστάσεις, κατέγραψε και</w:t>
      </w:r>
      <w:r>
        <w:rPr>
          <w:rFonts w:eastAsia="Times New Roman" w:cs="Times New Roman"/>
          <w:szCs w:val="24"/>
        </w:rPr>
        <w:t xml:space="preserve"> αμέσως μετά έκανε όλες τις ρυθμίσεις στη θέρμανση, τον κλιματισμό, το νερό και τη ΔΕΗ. Και ξέρετε τι κατάφερε; Κατάφερε όλα να δουλεύουν «ρολόι» και –προσέξτε- μέσα σε τέσσερα χρόνια πέτυχε να μειώσει την κατανάλωση νερού του </w:t>
      </w:r>
      <w:r>
        <w:rPr>
          <w:rFonts w:eastAsia="Times New Roman" w:cs="Times New Roman"/>
          <w:szCs w:val="24"/>
        </w:rPr>
        <w:t>ν</w:t>
      </w:r>
      <w:r>
        <w:rPr>
          <w:rFonts w:eastAsia="Times New Roman" w:cs="Times New Roman"/>
          <w:szCs w:val="24"/>
        </w:rPr>
        <w:t>οσοκομείου κατά 70%, της ηλε</w:t>
      </w:r>
      <w:r>
        <w:rPr>
          <w:rFonts w:eastAsia="Times New Roman" w:cs="Times New Roman"/>
          <w:szCs w:val="24"/>
        </w:rPr>
        <w:t xml:space="preserve">κτρικής ενέργειας κατά 35% και του πετρελαίου κατά 50%, εξοικονομώντας σχεδόν ένα εκατομμύριο ευρώ. Όλες δε οι τεχνικές παρεμβάσεις –θα το ξέρετε, φαντάζομαι- που σχεδίασε και εφάρμοσε δεν στοίχισαν πάνω από 10.000 ευρώ. </w:t>
      </w:r>
    </w:p>
    <w:p w14:paraId="44482FCF"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Τώρα ο Βύρων </w:t>
      </w:r>
      <w:proofErr w:type="spellStart"/>
      <w:r>
        <w:rPr>
          <w:rFonts w:eastAsia="Times New Roman" w:cs="Times New Roman"/>
          <w:szCs w:val="24"/>
        </w:rPr>
        <w:t>Μπακαΐμης</w:t>
      </w:r>
      <w:proofErr w:type="spellEnd"/>
      <w:r>
        <w:rPr>
          <w:rFonts w:eastAsia="Times New Roman" w:cs="Times New Roman"/>
          <w:szCs w:val="24"/>
        </w:rPr>
        <w:t xml:space="preserve"> διεκδικεί τ</w:t>
      </w:r>
      <w:r>
        <w:rPr>
          <w:rFonts w:eastAsia="Times New Roman" w:cs="Times New Roman"/>
          <w:szCs w:val="24"/>
        </w:rPr>
        <w:t>ο Διεθνές Βραβείο «</w:t>
      </w:r>
      <w:r>
        <w:rPr>
          <w:rFonts w:eastAsia="Times New Roman" w:cs="Times New Roman"/>
          <w:szCs w:val="24"/>
          <w:lang w:val="en-US"/>
        </w:rPr>
        <w:t>Energy</w:t>
      </w:r>
      <w:r>
        <w:rPr>
          <w:rFonts w:eastAsia="Times New Roman" w:cs="Times New Roman"/>
          <w:szCs w:val="24"/>
        </w:rPr>
        <w:t xml:space="preserve"> </w:t>
      </w:r>
      <w:r>
        <w:rPr>
          <w:rFonts w:eastAsia="Times New Roman" w:cs="Times New Roman"/>
          <w:szCs w:val="24"/>
          <w:lang w:val="en-US"/>
        </w:rPr>
        <w:t>Globe</w:t>
      </w:r>
      <w:r>
        <w:rPr>
          <w:rFonts w:eastAsia="Times New Roman" w:cs="Times New Roman"/>
          <w:szCs w:val="24"/>
        </w:rPr>
        <w:t xml:space="preserve">», γιατί, μεταξύ άλλων, πέραν της εξοικονόμησης των χρημάτων, μείωσε εξαιρετικά το ενεργειακό αποτύπωμα του Νοσοκομείου Γρεβενών. Σημαντικότατο! </w:t>
      </w:r>
    </w:p>
    <w:p w14:paraId="44482FD0"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Διεκδικεί, λοιπόν, το Βραβείο «</w:t>
      </w:r>
      <w:r>
        <w:rPr>
          <w:rFonts w:eastAsia="Times New Roman" w:cs="Times New Roman"/>
          <w:szCs w:val="24"/>
          <w:lang w:val="en-US"/>
        </w:rPr>
        <w:t>Energy</w:t>
      </w:r>
      <w:r>
        <w:rPr>
          <w:rFonts w:eastAsia="Times New Roman" w:cs="Times New Roman"/>
          <w:szCs w:val="24"/>
        </w:rPr>
        <w:t xml:space="preserve"> </w:t>
      </w:r>
      <w:r>
        <w:rPr>
          <w:rFonts w:eastAsia="Times New Roman" w:cs="Times New Roman"/>
          <w:szCs w:val="24"/>
          <w:lang w:val="en-US"/>
        </w:rPr>
        <w:t>Globe</w:t>
      </w:r>
      <w:r>
        <w:rPr>
          <w:rFonts w:eastAsia="Times New Roman" w:cs="Times New Roman"/>
          <w:szCs w:val="24"/>
        </w:rPr>
        <w:t>». Εγώ εύχομαι και ελπίζω να το πάρε</w:t>
      </w:r>
      <w:r>
        <w:rPr>
          <w:rFonts w:eastAsia="Times New Roman" w:cs="Times New Roman"/>
          <w:szCs w:val="24"/>
        </w:rPr>
        <w:t xml:space="preserve">ι. Θα είναι μία τιμή και για εκείνον ως προσωπικότητα και για το ελληνικό </w:t>
      </w:r>
      <w:r>
        <w:rPr>
          <w:rFonts w:eastAsia="Times New Roman" w:cs="Times New Roman"/>
          <w:szCs w:val="24"/>
        </w:rPr>
        <w:t>δ</w:t>
      </w:r>
      <w:r>
        <w:rPr>
          <w:rFonts w:eastAsia="Times New Roman" w:cs="Times New Roman"/>
          <w:szCs w:val="24"/>
        </w:rPr>
        <w:t xml:space="preserve">ημόσιο, γιατί ο άνθρωπος αυτός κατάφερε να κάνει πράξη την αληθινή μεταρρύθμιση με όσα εργαλεία είχε, με σχέδιο και επιμονή. </w:t>
      </w:r>
    </w:p>
    <w:p w14:paraId="44482FD1"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Έτσι κερδίζεις το «πρωτάθλημα» και στην ανάπτυξη και στ</w:t>
      </w:r>
      <w:r>
        <w:rPr>
          <w:rFonts w:eastAsia="Times New Roman" w:cs="Times New Roman"/>
          <w:szCs w:val="24"/>
        </w:rPr>
        <w:t xml:space="preserve">η μείωση των δημοσίων δαπανών, αγαπητοί Υπουργοί. Έτσι δεν βγαίνεις τελευταίος στην Ευρώπη. Διότι η χώρα αξίζει να μην είναι η τελευταία από τις είκοσι οκτώ της Ευρώπης. Αξίζει και της πρέπει να είναι πρώτη. </w:t>
      </w:r>
    </w:p>
    <w:p w14:paraId="44482FD2"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lastRenderedPageBreak/>
        <w:t>Έχω κουραστεί να ακούω τον κόσμο να μου λέει: «</w:t>
      </w:r>
      <w:r>
        <w:rPr>
          <w:rFonts w:eastAsia="Times New Roman" w:cs="Times New Roman"/>
          <w:szCs w:val="24"/>
        </w:rPr>
        <w:t xml:space="preserve">είναι δυνατόν να είναι το «φιλέτο του φιλέτου» αυτή η χώρα και να βρίσκεται διαρκώς μέσα στο «πηγάδι»;». Όχι. Πρέπει να τη βγάλουμε από το «πηγάδι» επιτέλους, ακολουθώντας τα φωτεινά παραδείγματα τύπου Βύρωνα </w:t>
      </w:r>
      <w:proofErr w:type="spellStart"/>
      <w:r>
        <w:rPr>
          <w:rFonts w:eastAsia="Times New Roman" w:cs="Times New Roman"/>
          <w:szCs w:val="24"/>
        </w:rPr>
        <w:t>Μπακαΐμη</w:t>
      </w:r>
      <w:proofErr w:type="spellEnd"/>
      <w:r>
        <w:rPr>
          <w:rFonts w:eastAsia="Times New Roman" w:cs="Times New Roman"/>
          <w:szCs w:val="24"/>
        </w:rPr>
        <w:t xml:space="preserve">. </w:t>
      </w:r>
    </w:p>
    <w:p w14:paraId="44482FD3"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επειδή</w:t>
      </w:r>
      <w:r>
        <w:rPr>
          <w:rFonts w:eastAsia="Times New Roman" w:cs="Times New Roman"/>
          <w:szCs w:val="24"/>
        </w:rPr>
        <w:t xml:space="preserve"> η έννοια της μεταρρύθμισης έχει κατασυκοφαντηθεί, μεταρρύθμιση είναι αυτό που η απλή λογική σου λέει ότι πρέπει να κάνεις για να πας σε μία καλύτερη φάση, να πετύχεις κάτι καλύτερο, ευρύτερο, όχι μόνο για τον εαυτό σου, αλλά και για την κοινωνία γύρω σου.</w:t>
      </w:r>
      <w:r>
        <w:rPr>
          <w:rFonts w:eastAsia="Times New Roman" w:cs="Times New Roman"/>
          <w:szCs w:val="24"/>
        </w:rPr>
        <w:t xml:space="preserve"> </w:t>
      </w:r>
    </w:p>
    <w:p w14:paraId="44482FD4"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Καταλήγω λέγοντας ότι στο Μέγαρο Μουσικής αυτή τη στιγμή απονέμονται τα βραβεία από την Ελληνική Ακαδημία Μάρκετινγκ, με τίτλο «</w:t>
      </w:r>
      <w:r>
        <w:rPr>
          <w:rFonts w:eastAsia="Times New Roman" w:cs="Times New Roman"/>
          <w:szCs w:val="24"/>
          <w:lang w:val="en-US"/>
        </w:rPr>
        <w:t>Made</w:t>
      </w:r>
      <w:r>
        <w:rPr>
          <w:rFonts w:eastAsia="Times New Roman" w:cs="Times New Roman"/>
          <w:szCs w:val="24"/>
        </w:rPr>
        <w:t xml:space="preserve"> </w:t>
      </w:r>
      <w:r>
        <w:rPr>
          <w:rFonts w:eastAsia="Times New Roman" w:cs="Times New Roman"/>
          <w:szCs w:val="24"/>
          <w:lang w:val="en-US"/>
        </w:rPr>
        <w:t>in</w:t>
      </w:r>
      <w:r>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xml:space="preserve">», προς επιχειρηματίες μικρούς, μεσαίους, μεγαλύτερους, για το ότι πλασάρουν, εξάγουν, το όνομα της Ελλάδας στο </w:t>
      </w:r>
      <w:r>
        <w:rPr>
          <w:rFonts w:eastAsia="Times New Roman" w:cs="Times New Roman"/>
          <w:szCs w:val="24"/>
        </w:rPr>
        <w:t xml:space="preserve">εξωτερικό με ποιοτικά προϊόντα και υπηρεσίες. </w:t>
      </w:r>
    </w:p>
    <w:p w14:paraId="44482FD5"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Άρα θα σας έλεγα, κυρίες και κύριοι συνάδελφοι, ότι μόνο με τέτοιου είδους «ανοιχτό» μυαλό, κοσμοπολίτικο -άλλωστε εμείς οι Έλληνες ήμασταν πάντοτε κοσμοπολίτες- με τέτοια καθαρή ματιά, μπορούμε να βγούμε στο </w:t>
      </w:r>
      <w:r>
        <w:rPr>
          <w:rFonts w:eastAsia="Times New Roman" w:cs="Times New Roman"/>
          <w:szCs w:val="24"/>
        </w:rPr>
        <w:t xml:space="preserve">«ξέφωτο». </w:t>
      </w:r>
    </w:p>
    <w:p w14:paraId="44482FD6"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Και ελπίζω να αντιλαμβάνεστε ότι, βεβαίως, εμείς θα καταψηφίσουμε τον </w:t>
      </w:r>
      <w:r>
        <w:rPr>
          <w:rFonts w:eastAsia="Times New Roman" w:cs="Times New Roman"/>
          <w:szCs w:val="24"/>
        </w:rPr>
        <w:t>π</w:t>
      </w:r>
      <w:r>
        <w:rPr>
          <w:rFonts w:eastAsia="Times New Roman" w:cs="Times New Roman"/>
          <w:szCs w:val="24"/>
        </w:rPr>
        <w:t xml:space="preserve">ροϋπολογισμό σας. Τα υπόλοιπα θα τα πούμε στις υπόλοιπες συνεδριάσεις. </w:t>
      </w:r>
    </w:p>
    <w:p w14:paraId="44482FD7"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4482FD8" w14:textId="77777777" w:rsidR="00FC516A" w:rsidRDefault="00EA69A7">
      <w:pPr>
        <w:spacing w:line="600" w:lineRule="auto"/>
        <w:ind w:firstLine="709"/>
        <w:jc w:val="center"/>
        <w:rPr>
          <w:rFonts w:eastAsia="Times New Roman" w:cs="Times New Roman"/>
          <w:szCs w:val="24"/>
        </w:rPr>
      </w:pPr>
      <w:r>
        <w:rPr>
          <w:rFonts w:eastAsia="Times New Roman" w:cs="Times New Roman"/>
          <w:szCs w:val="24"/>
        </w:rPr>
        <w:t>(Χειροκροτήματα)</w:t>
      </w:r>
    </w:p>
    <w:p w14:paraId="44482FD9"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 xml:space="preserve">Και εγώ ευχαριστώ, κύριε </w:t>
      </w:r>
      <w:proofErr w:type="spellStart"/>
      <w:r>
        <w:rPr>
          <w:rFonts w:eastAsia="Times New Roman" w:cs="Times New Roman"/>
          <w:szCs w:val="24"/>
        </w:rPr>
        <w:t>Αμυρά</w:t>
      </w:r>
      <w:proofErr w:type="spellEnd"/>
      <w:r>
        <w:rPr>
          <w:rFonts w:eastAsia="Times New Roman" w:cs="Times New Roman"/>
          <w:szCs w:val="24"/>
        </w:rPr>
        <w:t xml:space="preserve">. </w:t>
      </w:r>
    </w:p>
    <w:p w14:paraId="44482FDA"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Μετά την ολοκλήρωση του καταλόγου των </w:t>
      </w:r>
      <w:r>
        <w:rPr>
          <w:rFonts w:eastAsia="Times New Roman" w:cs="Times New Roman"/>
          <w:szCs w:val="24"/>
        </w:rPr>
        <w:t>γ</w:t>
      </w:r>
      <w:r>
        <w:rPr>
          <w:rFonts w:eastAsia="Times New Roman" w:cs="Times New Roman"/>
          <w:szCs w:val="24"/>
        </w:rPr>
        <w:t xml:space="preserve">ενικών </w:t>
      </w:r>
      <w:r>
        <w:rPr>
          <w:rFonts w:eastAsia="Times New Roman" w:cs="Times New Roman"/>
          <w:szCs w:val="24"/>
        </w:rPr>
        <w:t>ε</w:t>
      </w:r>
      <w:r>
        <w:rPr>
          <w:rFonts w:eastAsia="Times New Roman" w:cs="Times New Roman"/>
          <w:szCs w:val="24"/>
        </w:rPr>
        <w:t xml:space="preserve">ισηγητών, </w:t>
      </w:r>
      <w:proofErr w:type="spellStart"/>
      <w:r>
        <w:rPr>
          <w:rFonts w:eastAsia="Times New Roman" w:cs="Times New Roman"/>
          <w:szCs w:val="24"/>
        </w:rPr>
        <w:t>εισερχόμεθα</w:t>
      </w:r>
      <w:proofErr w:type="spellEnd"/>
      <w:r>
        <w:rPr>
          <w:rFonts w:eastAsia="Times New Roman" w:cs="Times New Roman"/>
          <w:szCs w:val="24"/>
        </w:rPr>
        <w:t xml:space="preserve"> στον κατάλογο των </w:t>
      </w:r>
      <w:r>
        <w:rPr>
          <w:rFonts w:eastAsia="Times New Roman" w:cs="Times New Roman"/>
          <w:szCs w:val="24"/>
        </w:rPr>
        <w:t>ε</w:t>
      </w:r>
      <w:r>
        <w:rPr>
          <w:rFonts w:eastAsia="Times New Roman" w:cs="Times New Roman"/>
          <w:szCs w:val="24"/>
        </w:rPr>
        <w:t xml:space="preserve">ιδικών </w:t>
      </w:r>
      <w:r>
        <w:rPr>
          <w:rFonts w:eastAsia="Times New Roman" w:cs="Times New Roman"/>
          <w:szCs w:val="24"/>
        </w:rPr>
        <w:t>ε</w:t>
      </w:r>
      <w:r>
        <w:rPr>
          <w:rFonts w:eastAsia="Times New Roman" w:cs="Times New Roman"/>
          <w:szCs w:val="24"/>
        </w:rPr>
        <w:t xml:space="preserve">ισηγητών, με πρώτο τον κ. </w:t>
      </w:r>
      <w:proofErr w:type="spellStart"/>
      <w:r>
        <w:rPr>
          <w:rFonts w:eastAsia="Times New Roman" w:cs="Times New Roman"/>
          <w:szCs w:val="24"/>
        </w:rPr>
        <w:t>Μάρδα</w:t>
      </w:r>
      <w:proofErr w:type="spellEnd"/>
      <w:r>
        <w:rPr>
          <w:rFonts w:eastAsia="Times New Roman" w:cs="Times New Roman"/>
          <w:szCs w:val="24"/>
        </w:rPr>
        <w:t xml:space="preserve"> από τον ΣΥΡΙΖΑ. </w:t>
      </w:r>
    </w:p>
    <w:p w14:paraId="44482FDB"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Μάρδα</w:t>
      </w:r>
      <w:proofErr w:type="spellEnd"/>
      <w:r>
        <w:rPr>
          <w:rFonts w:eastAsia="Times New Roman" w:cs="Times New Roman"/>
          <w:szCs w:val="24"/>
        </w:rPr>
        <w:t xml:space="preserve">, έχετε τον λόγο για δώδεκα λεπτά. </w:t>
      </w:r>
    </w:p>
    <w:p w14:paraId="44482FDC"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 xml:space="preserve">ΔΗΜΗΤΡΙΟΣ ΜΑΡΔΑΣ: </w:t>
      </w:r>
      <w:r>
        <w:rPr>
          <w:rFonts w:eastAsia="Times New Roman" w:cs="Times New Roman"/>
          <w:szCs w:val="24"/>
        </w:rPr>
        <w:t xml:space="preserve">Κύριε Πρόεδρε, κυρίες και κύριοι, η θεματική </w:t>
      </w:r>
      <w:r>
        <w:rPr>
          <w:rFonts w:eastAsia="Times New Roman" w:cs="Times New Roman"/>
          <w:szCs w:val="24"/>
        </w:rPr>
        <w:t xml:space="preserve">ενότητα που θα αναπτύξω έχει σχέση με τις διεθνείς εξελίξεις και τις εξελίξεις των μακροοικονομικών μεγεθών της ελληνικής οικονομίας. </w:t>
      </w:r>
    </w:p>
    <w:p w14:paraId="44482FDD"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Η παγκόσμια οικονομία το 2018 θα αναπτυχθεί κατά 3,7%, η Ευρωζώνη κατά 1,9%, οι Ηνωμένες Πολιτείες της Αμερικής κατά 2,3%</w:t>
      </w:r>
      <w:r>
        <w:rPr>
          <w:rFonts w:eastAsia="Times New Roman" w:cs="Times New Roman"/>
          <w:szCs w:val="24"/>
        </w:rPr>
        <w:t xml:space="preserve">, οι αναπτυσσόμενες χώρες κατά 4,9% και, βέβαια, η Ινδία και η Κίνα θα παρουσιάσουν μία αύξηση του ΑΕΠ της τάξης πάνω από 6%. </w:t>
      </w:r>
    </w:p>
    <w:p w14:paraId="44482FDE" w14:textId="77777777" w:rsidR="00FC516A" w:rsidRDefault="00EA69A7">
      <w:pPr>
        <w:spacing w:line="600" w:lineRule="auto"/>
        <w:ind w:firstLine="720"/>
        <w:jc w:val="both"/>
        <w:rPr>
          <w:rFonts w:eastAsia="Times New Roman"/>
          <w:szCs w:val="24"/>
        </w:rPr>
      </w:pPr>
      <w:r>
        <w:rPr>
          <w:rFonts w:eastAsia="Times New Roman"/>
          <w:szCs w:val="24"/>
        </w:rPr>
        <w:t>Ως προς την ελληνική οικονομία, η πρόβλεψη για την αύξηση της συνολικής παραγωγής, όπως δίνεται μέσα από το Ακαθάριστο Εθνικό Προ</w:t>
      </w:r>
      <w:r>
        <w:rPr>
          <w:rFonts w:eastAsia="Times New Roman"/>
          <w:szCs w:val="24"/>
        </w:rPr>
        <w:t>ϊόν, θα είναι της τάξης του 2,5%, η ιδιωτική κατανάλωση κατά 1,2%, οι επενδύσεις κατά 11,4% -στο μεσοπρόθεσμο πρόγραμμα το ποσοστό αυτό ήταν 10,8%- οι εξαγωγές κατά 4,6%, οι εισαγωγές κατά 3,8% και θα έχουμε μία μείωση της ανεργίας, όπου σύμφωνα με τις εκτ</w:t>
      </w:r>
      <w:r>
        <w:rPr>
          <w:rFonts w:eastAsia="Times New Roman"/>
          <w:szCs w:val="24"/>
        </w:rPr>
        <w:t xml:space="preserve">ιμήσεις αυτή θα προσεγγίσει το 20,2%. </w:t>
      </w:r>
    </w:p>
    <w:p w14:paraId="44482FDF" w14:textId="77777777" w:rsidR="00FC516A" w:rsidRDefault="00EA69A7">
      <w:pPr>
        <w:spacing w:line="600" w:lineRule="auto"/>
        <w:ind w:firstLine="720"/>
        <w:jc w:val="both"/>
        <w:rPr>
          <w:rFonts w:eastAsia="Times New Roman"/>
          <w:szCs w:val="24"/>
        </w:rPr>
      </w:pPr>
      <w:r>
        <w:rPr>
          <w:rFonts w:eastAsia="Times New Roman"/>
          <w:szCs w:val="24"/>
        </w:rPr>
        <w:lastRenderedPageBreak/>
        <w:t xml:space="preserve">Θα ήθελα να σημειώσω το εξής. Όταν ερχόμαστε στις </w:t>
      </w:r>
      <w:r>
        <w:rPr>
          <w:rFonts w:eastAsia="Times New Roman"/>
          <w:szCs w:val="24"/>
        </w:rPr>
        <w:t>ε</w:t>
      </w:r>
      <w:r>
        <w:rPr>
          <w:rFonts w:eastAsia="Times New Roman"/>
          <w:szCs w:val="24"/>
        </w:rPr>
        <w:t>πιτροπές και συζητάμε διάφορά θέματα και γίνονται κάποιες διορθώσεις σε κάποια λάθη ή ανακρίβειες –δεν θα χρησιμοποιήσω τον όρο ψέματα, γιατί είναι ένας όρος ο οποίος</w:t>
      </w:r>
      <w:r>
        <w:rPr>
          <w:rFonts w:eastAsia="Times New Roman"/>
          <w:szCs w:val="24"/>
        </w:rPr>
        <w:t xml:space="preserve"> δεν ταιριάζει σε θέματα που έχουν σχέση με την οικονομική ανάλυση- καλό θα είναι αυτές οι ανακρίβειες να μην έρχονται στην Ολομέλεια. </w:t>
      </w:r>
    </w:p>
    <w:p w14:paraId="44482FE0" w14:textId="77777777" w:rsidR="00FC516A" w:rsidRDefault="00EA69A7">
      <w:pPr>
        <w:spacing w:line="600" w:lineRule="auto"/>
        <w:ind w:firstLine="720"/>
        <w:jc w:val="both"/>
        <w:rPr>
          <w:rFonts w:eastAsia="Times New Roman"/>
          <w:szCs w:val="24"/>
        </w:rPr>
      </w:pPr>
      <w:r>
        <w:rPr>
          <w:rFonts w:eastAsia="Times New Roman"/>
          <w:szCs w:val="24"/>
        </w:rPr>
        <w:t xml:space="preserve">Έρχομαι στον αγαπητό συνάδελφο, κ. Κουτσούκο. Ανέφερε ότι το 2016 είχαμε μείωση του ΑΕΠ της τάξης του 2%. Είπαμε στις </w:t>
      </w:r>
      <w:r>
        <w:rPr>
          <w:rFonts w:eastAsia="Times New Roman"/>
          <w:szCs w:val="24"/>
        </w:rPr>
        <w:t>ε</w:t>
      </w:r>
      <w:r>
        <w:rPr>
          <w:rFonts w:eastAsia="Times New Roman"/>
          <w:szCs w:val="24"/>
        </w:rPr>
        <w:t xml:space="preserve">πιτροπές ότι δεν είναι 2%, είναι 0,2%. </w:t>
      </w:r>
    </w:p>
    <w:p w14:paraId="44482FE1" w14:textId="77777777" w:rsidR="00FC516A" w:rsidRDefault="00EA69A7">
      <w:pPr>
        <w:spacing w:line="600" w:lineRule="auto"/>
        <w:ind w:firstLine="720"/>
        <w:jc w:val="both"/>
        <w:rPr>
          <w:rFonts w:eastAsia="Times New Roman"/>
          <w:szCs w:val="24"/>
        </w:rPr>
      </w:pPr>
      <w:r>
        <w:rPr>
          <w:rFonts w:eastAsia="Times New Roman"/>
          <w:b/>
          <w:szCs w:val="24"/>
        </w:rPr>
        <w:t>ΓΙΑΝΝΗΣ ΚΟΥΤΣΟΥΚΟΣ:</w:t>
      </w:r>
      <w:r>
        <w:rPr>
          <w:rFonts w:eastAsia="Times New Roman"/>
          <w:szCs w:val="24"/>
        </w:rPr>
        <w:t xml:space="preserve"> Αυτό είπα. </w:t>
      </w:r>
    </w:p>
    <w:p w14:paraId="44482FE2" w14:textId="77777777" w:rsidR="00FC516A" w:rsidRDefault="00EA69A7">
      <w:pPr>
        <w:spacing w:line="600" w:lineRule="auto"/>
        <w:ind w:firstLine="720"/>
        <w:jc w:val="both"/>
        <w:rPr>
          <w:rFonts w:eastAsia="Times New Roman"/>
          <w:szCs w:val="24"/>
        </w:rPr>
      </w:pPr>
      <w:r>
        <w:rPr>
          <w:rFonts w:eastAsia="Times New Roman"/>
          <w:b/>
          <w:szCs w:val="24"/>
        </w:rPr>
        <w:t>ΔΗΜΗΤΡΙΟΣ ΜΑΡΔΑΣ:</w:t>
      </w:r>
      <w:r>
        <w:rPr>
          <w:rFonts w:eastAsia="Times New Roman"/>
          <w:szCs w:val="24"/>
        </w:rPr>
        <w:t xml:space="preserve"> Όχι, είπατε πάλι 2%. </w:t>
      </w:r>
    </w:p>
    <w:p w14:paraId="44482FE3" w14:textId="77777777" w:rsidR="00FC516A" w:rsidRDefault="00EA69A7">
      <w:pPr>
        <w:spacing w:line="600" w:lineRule="auto"/>
        <w:ind w:firstLine="720"/>
        <w:jc w:val="both"/>
        <w:rPr>
          <w:rFonts w:eastAsia="Times New Roman"/>
          <w:szCs w:val="24"/>
        </w:rPr>
      </w:pPr>
      <w:r>
        <w:rPr>
          <w:rFonts w:eastAsia="Times New Roman"/>
          <w:b/>
          <w:szCs w:val="24"/>
        </w:rPr>
        <w:t xml:space="preserve">ΓΙΑΝΝΗΣ ΚΟΥΤΣΟΥΚΟΣ: </w:t>
      </w:r>
      <w:r>
        <w:rPr>
          <w:rFonts w:eastAsia="Times New Roman"/>
          <w:szCs w:val="24"/>
        </w:rPr>
        <w:t xml:space="preserve">Γράψτε λάθος. Είπα -0,2%. </w:t>
      </w:r>
    </w:p>
    <w:p w14:paraId="44482FE4" w14:textId="77777777" w:rsidR="00FC516A" w:rsidRDefault="00EA69A7">
      <w:pPr>
        <w:spacing w:line="600" w:lineRule="auto"/>
        <w:ind w:firstLine="720"/>
        <w:jc w:val="both"/>
        <w:rPr>
          <w:rFonts w:eastAsia="Times New Roman"/>
          <w:szCs w:val="24"/>
        </w:rPr>
      </w:pPr>
      <w:r>
        <w:rPr>
          <w:rFonts w:eastAsia="Times New Roman"/>
          <w:b/>
          <w:szCs w:val="24"/>
        </w:rPr>
        <w:t xml:space="preserve">ΔΗΜΗΤΡΙΟΣ ΜΑΡΔΑΣ: </w:t>
      </w:r>
      <w:r>
        <w:rPr>
          <w:rFonts w:eastAsia="Times New Roman"/>
          <w:szCs w:val="24"/>
        </w:rPr>
        <w:t xml:space="preserve">Άλλο -0,2% κι άλλο 2%. Έχει διαφορά κάτι δισεκατομμύρια. </w:t>
      </w:r>
    </w:p>
    <w:p w14:paraId="44482FE5" w14:textId="77777777" w:rsidR="00FC516A" w:rsidRDefault="00EA69A7">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Δεν </w:t>
      </w:r>
      <w:r>
        <w:rPr>
          <w:rFonts w:eastAsia="Times New Roman"/>
          <w:szCs w:val="24"/>
        </w:rPr>
        <w:t xml:space="preserve">θα τα χαλάσουμε τώρα. </w:t>
      </w:r>
    </w:p>
    <w:p w14:paraId="44482FE6" w14:textId="77777777" w:rsidR="00FC516A" w:rsidRDefault="00EA69A7">
      <w:pPr>
        <w:spacing w:line="600" w:lineRule="auto"/>
        <w:ind w:firstLine="720"/>
        <w:jc w:val="both"/>
        <w:rPr>
          <w:rFonts w:eastAsia="Times New Roman"/>
          <w:szCs w:val="24"/>
        </w:rPr>
      </w:pPr>
      <w:r>
        <w:rPr>
          <w:rFonts w:eastAsia="Times New Roman"/>
          <w:b/>
          <w:szCs w:val="24"/>
        </w:rPr>
        <w:t xml:space="preserve">ΔΗΜΗΤΡΙΟΣ ΜΑΡΔΑΣ: </w:t>
      </w:r>
      <w:r>
        <w:rPr>
          <w:rFonts w:eastAsia="Times New Roman"/>
          <w:szCs w:val="24"/>
        </w:rPr>
        <w:t xml:space="preserve">Έρχομαι στον αγαπητό κ. </w:t>
      </w:r>
      <w:proofErr w:type="spellStart"/>
      <w:r>
        <w:rPr>
          <w:rFonts w:eastAsia="Times New Roman"/>
          <w:szCs w:val="24"/>
        </w:rPr>
        <w:t>Αμυρά</w:t>
      </w:r>
      <w:proofErr w:type="spellEnd"/>
      <w:r>
        <w:rPr>
          <w:rFonts w:eastAsia="Times New Roman"/>
          <w:szCs w:val="24"/>
        </w:rPr>
        <w:t xml:space="preserve">, ο οποίος, όπως και αρκετοί συνάδελφοι, λέει ότι το προϊόν του πλεονάσματος είναι προϊόν </w:t>
      </w:r>
      <w:proofErr w:type="spellStart"/>
      <w:r>
        <w:rPr>
          <w:rFonts w:eastAsia="Times New Roman"/>
          <w:szCs w:val="24"/>
        </w:rPr>
        <w:t>υπερφορολόγησης</w:t>
      </w:r>
      <w:proofErr w:type="spellEnd"/>
      <w:r>
        <w:rPr>
          <w:rFonts w:eastAsia="Times New Roman"/>
          <w:szCs w:val="24"/>
        </w:rPr>
        <w:t xml:space="preserve">. </w:t>
      </w:r>
    </w:p>
    <w:p w14:paraId="44482FE7" w14:textId="77777777" w:rsidR="00FC516A" w:rsidRDefault="00EA69A7">
      <w:pPr>
        <w:spacing w:line="600" w:lineRule="auto"/>
        <w:ind w:firstLine="720"/>
        <w:jc w:val="both"/>
        <w:rPr>
          <w:rFonts w:eastAsia="Times New Roman"/>
          <w:szCs w:val="24"/>
        </w:rPr>
      </w:pPr>
      <w:r>
        <w:rPr>
          <w:rFonts w:eastAsia="Times New Roman"/>
          <w:szCs w:val="24"/>
        </w:rPr>
        <w:lastRenderedPageBreak/>
        <w:t xml:space="preserve">Να καθίσουμε κάποια ώρα και να δούμε τι είναι προϊόν </w:t>
      </w:r>
      <w:proofErr w:type="spellStart"/>
      <w:r>
        <w:rPr>
          <w:rFonts w:eastAsia="Times New Roman"/>
          <w:szCs w:val="24"/>
        </w:rPr>
        <w:t>υπερφορολόγησης</w:t>
      </w:r>
      <w:proofErr w:type="spellEnd"/>
      <w:r>
        <w:rPr>
          <w:rFonts w:eastAsia="Times New Roman"/>
          <w:szCs w:val="24"/>
        </w:rPr>
        <w:t xml:space="preserve"> και τι εί</w:t>
      </w:r>
      <w:r>
        <w:rPr>
          <w:rFonts w:eastAsia="Times New Roman"/>
          <w:szCs w:val="24"/>
        </w:rPr>
        <w:t xml:space="preserve">ναι προϊόν φοροδιαφυγής και αύξησης του ΑΕΠ; Όπως και να γίνει, όταν αυξάνεται το ΑΕΠ, έστω και κατά 1%, αυτό αφήνει παραπάνω φόρους, χωρίς αύξηση των φορολογικών συντελεστών. </w:t>
      </w:r>
    </w:p>
    <w:p w14:paraId="44482FE8" w14:textId="77777777" w:rsidR="00FC516A" w:rsidRDefault="00EA69A7">
      <w:pPr>
        <w:spacing w:line="600" w:lineRule="auto"/>
        <w:ind w:firstLine="720"/>
        <w:jc w:val="both"/>
        <w:rPr>
          <w:rFonts w:eastAsia="Times New Roman"/>
          <w:szCs w:val="24"/>
        </w:rPr>
      </w:pPr>
      <w:r>
        <w:rPr>
          <w:rFonts w:eastAsia="Times New Roman"/>
          <w:szCs w:val="24"/>
        </w:rPr>
        <w:t>Αν δεχθούμε την προσέγγιση του Διοικητή της Τραπέζης της Ελλάδος –που είναι η Τ</w:t>
      </w:r>
      <w:r>
        <w:rPr>
          <w:rFonts w:eastAsia="Times New Roman"/>
          <w:szCs w:val="24"/>
        </w:rPr>
        <w:t>ράπεζα της Ελλάδος- που λέει ότι λόγω του πλαστικού χρήματος είχαμε αύξηση του ΦΠΑ της τάξης των 900 εκατομμυρίων, απ’ ό,τι θυμάμαι, αν δεχθούμε, επίσης –ενδεικτικά τα αναφέρω αυτά, δεν θα αναφερθώ εξαντλητικά γιατί δεν έχω και τον χρόνο- τη θέση ότι από τ</w:t>
      </w:r>
      <w:r>
        <w:rPr>
          <w:rFonts w:eastAsia="Times New Roman"/>
          <w:szCs w:val="24"/>
        </w:rPr>
        <w:t>ην εθελοντική δήλωση των εισοδημάτων έχουμε φέτος 280 εκατομμύρια ρευστό το οποίο ήρθε, να καθίσουμε, λοιπόν, να δούμε τι είναι αποτέλεσμα…</w:t>
      </w:r>
    </w:p>
    <w:p w14:paraId="44482FE9" w14:textId="77777777" w:rsidR="00FC516A" w:rsidRDefault="00EA69A7">
      <w:pPr>
        <w:spacing w:line="600" w:lineRule="auto"/>
        <w:ind w:firstLine="720"/>
        <w:jc w:val="both"/>
        <w:rPr>
          <w:rFonts w:eastAsia="Times New Roman"/>
          <w:szCs w:val="24"/>
        </w:rPr>
      </w:pPr>
      <w:r>
        <w:rPr>
          <w:rFonts w:eastAsia="Times New Roman"/>
          <w:b/>
          <w:szCs w:val="24"/>
        </w:rPr>
        <w:t>ΓΕΩΡΓΙΟΣ ΑΜΥΡΑΣ:</w:t>
      </w:r>
      <w:r>
        <w:rPr>
          <w:rFonts w:eastAsia="Times New Roman"/>
          <w:szCs w:val="24"/>
        </w:rPr>
        <w:t xml:space="preserve"> Το 10% δεν είναι; </w:t>
      </w:r>
    </w:p>
    <w:p w14:paraId="44482FEA" w14:textId="77777777" w:rsidR="00FC516A" w:rsidRDefault="00EA69A7">
      <w:pPr>
        <w:spacing w:line="600" w:lineRule="auto"/>
        <w:ind w:firstLine="720"/>
        <w:jc w:val="both"/>
        <w:rPr>
          <w:rFonts w:eastAsia="Times New Roman"/>
          <w:szCs w:val="24"/>
        </w:rPr>
      </w:pPr>
      <w:r>
        <w:rPr>
          <w:rFonts w:eastAsia="Times New Roman"/>
          <w:b/>
          <w:szCs w:val="24"/>
        </w:rPr>
        <w:t xml:space="preserve">ΔΗΜΗΤΡΙΟΣ ΜΑΡΔΑΣ: </w:t>
      </w:r>
      <w:r>
        <w:rPr>
          <w:rFonts w:eastAsia="Times New Roman"/>
          <w:szCs w:val="24"/>
        </w:rPr>
        <w:t>Είναι 400 εκατομμύρια, με 280 εκατομμύρια που πληρώνονται αυτή</w:t>
      </w:r>
      <w:r>
        <w:rPr>
          <w:rFonts w:eastAsia="Times New Roman"/>
          <w:szCs w:val="24"/>
        </w:rPr>
        <w:t xml:space="preserve"> τη στιγμή. </w:t>
      </w:r>
    </w:p>
    <w:p w14:paraId="44482FEB" w14:textId="77777777" w:rsidR="00FC516A" w:rsidRDefault="00EA69A7">
      <w:pPr>
        <w:spacing w:line="600" w:lineRule="auto"/>
        <w:ind w:firstLine="720"/>
        <w:jc w:val="both"/>
        <w:rPr>
          <w:rFonts w:eastAsia="Times New Roman"/>
          <w:szCs w:val="24"/>
        </w:rPr>
      </w:pPr>
      <w:r>
        <w:rPr>
          <w:rFonts w:eastAsia="Times New Roman"/>
          <w:szCs w:val="24"/>
        </w:rPr>
        <w:t xml:space="preserve">Να καθίσουμε να δούμε το προϊόν αυτού του αποτελέσματος και τι είναι από την </w:t>
      </w:r>
      <w:proofErr w:type="spellStart"/>
      <w:r>
        <w:rPr>
          <w:rFonts w:eastAsia="Times New Roman"/>
          <w:szCs w:val="24"/>
        </w:rPr>
        <w:t>υπερφορολόγηση</w:t>
      </w:r>
      <w:proofErr w:type="spellEnd"/>
      <w:r>
        <w:rPr>
          <w:rFonts w:eastAsia="Times New Roman"/>
          <w:szCs w:val="24"/>
        </w:rPr>
        <w:t>, η οποία δεν είναι πρωτόγνωρη. Οι έμμεσοι φόροι οι τωρινοί, ως ποσοστό των συνόλων των φόρων, είναι περίπου οι ίδιοι με το 2010-2011. Άρα, δεν είναι πρ</w:t>
      </w:r>
      <w:r>
        <w:rPr>
          <w:rFonts w:eastAsia="Times New Roman"/>
          <w:szCs w:val="24"/>
        </w:rPr>
        <w:t xml:space="preserve">ωτόγνωρο. Να δούμε σε τι οφείλεται το ένα, σε τι οφείλεται το άλλο, για να βγάζουμε κάποια αποτελέσματα.  </w:t>
      </w:r>
    </w:p>
    <w:p w14:paraId="44482FEC" w14:textId="77777777" w:rsidR="00FC516A" w:rsidRDefault="00EA69A7">
      <w:pPr>
        <w:spacing w:line="600" w:lineRule="auto"/>
        <w:ind w:firstLine="720"/>
        <w:jc w:val="both"/>
        <w:rPr>
          <w:rFonts w:eastAsia="Times New Roman"/>
          <w:szCs w:val="24"/>
        </w:rPr>
      </w:pPr>
      <w:r>
        <w:rPr>
          <w:rFonts w:eastAsia="Times New Roman"/>
          <w:szCs w:val="24"/>
        </w:rPr>
        <w:lastRenderedPageBreak/>
        <w:t>Έρχομαι σε ορισμένα άλλα θέματα που έχουν σχέση με τις πραγματικές εξελίξεις της ελληνικής οικονομίας. Δεν αμφισβητείται η βελτίωση του οικονομικού κ</w:t>
      </w:r>
      <w:r>
        <w:rPr>
          <w:rFonts w:eastAsia="Times New Roman"/>
          <w:szCs w:val="24"/>
        </w:rPr>
        <w:t xml:space="preserve">λίματος. Αναβαθμίστηκε η ελληνική οικονομία, σύμφωνα με τις προβλέψεις των </w:t>
      </w:r>
      <w:r>
        <w:rPr>
          <w:rFonts w:eastAsia="Times New Roman"/>
          <w:szCs w:val="24"/>
        </w:rPr>
        <w:t>«</w:t>
      </w:r>
      <w:proofErr w:type="spellStart"/>
      <w:r>
        <w:rPr>
          <w:rFonts w:eastAsia="Times New Roman"/>
          <w:szCs w:val="24"/>
        </w:rPr>
        <w:t>Fitch</w:t>
      </w:r>
      <w:proofErr w:type="spellEnd"/>
      <w:r>
        <w:rPr>
          <w:rFonts w:eastAsia="Times New Roman"/>
          <w:szCs w:val="24"/>
        </w:rPr>
        <w:t>»</w:t>
      </w:r>
      <w:r>
        <w:rPr>
          <w:rFonts w:eastAsia="Times New Roman"/>
          <w:szCs w:val="24"/>
        </w:rPr>
        <w:t xml:space="preserve">, </w:t>
      </w:r>
      <w:r>
        <w:rPr>
          <w:rFonts w:eastAsia="Times New Roman"/>
          <w:szCs w:val="24"/>
        </w:rPr>
        <w:t>«</w:t>
      </w:r>
      <w:proofErr w:type="spellStart"/>
      <w:r>
        <w:rPr>
          <w:rFonts w:eastAsia="Times New Roman"/>
          <w:szCs w:val="24"/>
        </w:rPr>
        <w:t>Moody's</w:t>
      </w:r>
      <w:proofErr w:type="spellEnd"/>
      <w:r>
        <w:rPr>
          <w:rFonts w:eastAsia="Times New Roman"/>
          <w:szCs w:val="24"/>
        </w:rPr>
        <w:t>»</w:t>
      </w:r>
      <w:r>
        <w:rPr>
          <w:rFonts w:eastAsia="Times New Roman"/>
          <w:szCs w:val="24"/>
        </w:rPr>
        <w:t xml:space="preserve"> και </w:t>
      </w:r>
      <w:r>
        <w:rPr>
          <w:rFonts w:eastAsia="Times New Roman"/>
          <w:szCs w:val="24"/>
        </w:rPr>
        <w:t>«</w:t>
      </w:r>
      <w:r>
        <w:rPr>
          <w:rFonts w:eastAsia="Times New Roman"/>
          <w:szCs w:val="24"/>
        </w:rPr>
        <w:t xml:space="preserve">Standard and </w:t>
      </w:r>
      <w:proofErr w:type="spellStart"/>
      <w:r>
        <w:rPr>
          <w:rFonts w:eastAsia="Times New Roman"/>
          <w:szCs w:val="24"/>
        </w:rPr>
        <w:t>Poor's</w:t>
      </w:r>
      <w:proofErr w:type="spellEnd"/>
      <w:r>
        <w:rPr>
          <w:rFonts w:eastAsia="Times New Roman"/>
          <w:szCs w:val="24"/>
        </w:rPr>
        <w:t>»</w:t>
      </w:r>
      <w:r>
        <w:rPr>
          <w:rFonts w:eastAsia="Times New Roman"/>
          <w:szCs w:val="24"/>
        </w:rPr>
        <w:t xml:space="preserve">. Δεν νομίζω ότι αμφισβητείται και η έξοδος από τη διαδικασία του υπερβολικού ελλείμματος που έγινε τον Σεπτέμβρη του 2017. </w:t>
      </w:r>
    </w:p>
    <w:p w14:paraId="44482FED" w14:textId="77777777" w:rsidR="00FC516A" w:rsidRDefault="00EA69A7">
      <w:pPr>
        <w:spacing w:line="600" w:lineRule="auto"/>
        <w:ind w:firstLine="720"/>
        <w:jc w:val="both"/>
        <w:rPr>
          <w:rFonts w:eastAsia="Times New Roman"/>
          <w:szCs w:val="24"/>
        </w:rPr>
      </w:pPr>
      <w:r>
        <w:rPr>
          <w:rFonts w:eastAsia="Times New Roman"/>
          <w:szCs w:val="24"/>
        </w:rPr>
        <w:t>Κι έχουμε κα</w:t>
      </w:r>
      <w:r>
        <w:rPr>
          <w:rFonts w:eastAsia="Times New Roman"/>
          <w:szCs w:val="24"/>
        </w:rPr>
        <w:t xml:space="preserve">ι κάτι ιδιαίτερα σημαντικό. Αισίως, πείστηκαν οι θεσμοί ότι το μείγμα της οικονομικής πολιτικής έπρεπε να αλλάξει κι αυτό είναι πολύ σημαντικό. Καλό θα είναι η Αξιωματική Αντιπολίτευση και η </w:t>
      </w:r>
      <w:r>
        <w:rPr>
          <w:rFonts w:eastAsia="Times New Roman"/>
          <w:szCs w:val="24"/>
        </w:rPr>
        <w:t>Α</w:t>
      </w:r>
      <w:r>
        <w:rPr>
          <w:rFonts w:eastAsia="Times New Roman"/>
          <w:szCs w:val="24"/>
        </w:rPr>
        <w:t>ντιπολίτευση γενικότερα να δουν την αναγκαιότητα της αλλαγής του</w:t>
      </w:r>
      <w:r>
        <w:rPr>
          <w:rFonts w:eastAsia="Times New Roman"/>
          <w:szCs w:val="24"/>
        </w:rPr>
        <w:t xml:space="preserve"> μείγματος οικονομικής πολιτικής σε αυτή την έκθεση, που είναι η έκθεση του Ευρωπαϊκού Ελεγκτικού Συνεδρίου, η οποία δίνει στις σελίδες της, με ιδιαίτερα γλαφυρό τρόπο, ότι τα δύο μνημόνια απέτυχαν, οι πολιτικές απέτυχαν.  </w:t>
      </w:r>
    </w:p>
    <w:p w14:paraId="44482FEE"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Απορεί η Ευρωπαϊκή Επιτροπή γιατ</w:t>
      </w:r>
      <w:r>
        <w:rPr>
          <w:rFonts w:eastAsia="Times New Roman" w:cs="Times New Roman"/>
          <w:szCs w:val="24"/>
        </w:rPr>
        <w:t xml:space="preserve">ί το 2012 εκτροχιάστηκε η ελληνική οικονομία ενώ προβλέπονταν κάποια άλλα πράγματα. Όλες αυτές, όμως, οι απορίες δείχνουν, και είναι γραμμένο με αρκετά σαφή τρόπο, ότι το μείγμα της οικονομικής πολιτικής το οποίο ακολουθείτο δεν ήταν αυτό που έπρεπε. </w:t>
      </w:r>
    </w:p>
    <w:p w14:paraId="44482FEF"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Βγαί</w:t>
      </w:r>
      <w:r>
        <w:rPr>
          <w:rFonts w:eastAsia="Times New Roman" w:cs="Times New Roman"/>
          <w:szCs w:val="24"/>
        </w:rPr>
        <w:t xml:space="preserve">ναμε, λοιπόν, εμείς, πανεπιστημιακοί, επιχειρηματίες, οι πάντες –και μην κουνάτε το χέρι σας, αγαπητέ κύριε </w:t>
      </w:r>
      <w:proofErr w:type="spellStart"/>
      <w:r>
        <w:rPr>
          <w:rFonts w:eastAsia="Times New Roman" w:cs="Times New Roman"/>
          <w:szCs w:val="24"/>
        </w:rPr>
        <w:t>Κεγκέρογλου</w:t>
      </w:r>
      <w:proofErr w:type="spellEnd"/>
      <w:r>
        <w:rPr>
          <w:rFonts w:eastAsia="Times New Roman" w:cs="Times New Roman"/>
          <w:szCs w:val="24"/>
        </w:rPr>
        <w:t xml:space="preserve">- και λέγαμε ότι το μείγμα της οικονομικής πολιτικής δεν είναι αυτό που πρέπει και έρχεται τώρα το Ελεγκτικό Συνέδριο, </w:t>
      </w:r>
      <w:r>
        <w:rPr>
          <w:rFonts w:eastAsia="Times New Roman" w:cs="Times New Roman"/>
          <w:szCs w:val="24"/>
        </w:rPr>
        <w:lastRenderedPageBreak/>
        <w:t xml:space="preserve">το πέμπτο θεσμικό </w:t>
      </w:r>
      <w:r>
        <w:rPr>
          <w:rFonts w:eastAsia="Times New Roman" w:cs="Times New Roman"/>
          <w:szCs w:val="24"/>
        </w:rPr>
        <w:t>όργανο της Ευρωπαϊκής Ένωσης, να επικυρώσει και να επιβεβαιώσει επί της ουσίας τις κριτικές τις οποίες ασκούσαμε.</w:t>
      </w:r>
    </w:p>
    <w:p w14:paraId="44482FF0"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Και για να δούμε πώς φτάσαμε, αν θέλετε, και στο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Δεν είναι ωραίο να αναφερόμαστε στο παρελθόν και θέλουμε να το αποφεύγουμε, αλ</w:t>
      </w:r>
      <w:r>
        <w:rPr>
          <w:rFonts w:eastAsia="Times New Roman" w:cs="Times New Roman"/>
          <w:szCs w:val="24"/>
        </w:rPr>
        <w:t xml:space="preserve">λά όταν η Αξιωματική Αντιπολίτευση ή η </w:t>
      </w:r>
      <w:r>
        <w:rPr>
          <w:rFonts w:eastAsia="Times New Roman" w:cs="Times New Roman"/>
          <w:szCs w:val="24"/>
        </w:rPr>
        <w:t>Α</w:t>
      </w:r>
      <w:r>
        <w:rPr>
          <w:rFonts w:eastAsia="Times New Roman" w:cs="Times New Roman"/>
          <w:szCs w:val="24"/>
        </w:rPr>
        <w:t>ντιπολίτευση αναφέρεται στο παρελθόν είναι εύλογο ότι πρέπει να το απαντούμε και να διορθώνουμε κάποια λάθη τα οποία γίνονται.</w:t>
      </w:r>
    </w:p>
    <w:p w14:paraId="44482FF1"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Είπαμε και στην </w:t>
      </w:r>
      <w:r>
        <w:rPr>
          <w:rFonts w:eastAsia="Times New Roman" w:cs="Times New Roman"/>
          <w:szCs w:val="24"/>
        </w:rPr>
        <w:t>ε</w:t>
      </w:r>
      <w:r>
        <w:rPr>
          <w:rFonts w:eastAsia="Times New Roman" w:cs="Times New Roman"/>
          <w:szCs w:val="24"/>
        </w:rPr>
        <w:t>πιτροπή να αποφασίσει η Νέα Δημοκρατία και το ΠΑΣΟΚ για το ποια είναι αυ</w:t>
      </w:r>
      <w:r>
        <w:rPr>
          <w:rFonts w:eastAsia="Times New Roman" w:cs="Times New Roman"/>
          <w:szCs w:val="24"/>
        </w:rPr>
        <w:t>τή η περιβόητη απόκλιση ανάμεσα στο 2014 και 2018, ανάμεσα στα πραγματικά μεγέθη τα τωρινά και τις προβλέψεις του 2014. Οι μεν λένε 31 δισεκατομμύρια και οι άλλοι λένε 19 δισεκατομμύρια. Αποφασίστε, συνεννοηθείτε για να μπορούμε να καταλάβουμε τι γίνεται.</w:t>
      </w:r>
    </w:p>
    <w:p w14:paraId="44482FF2"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Και έρχομαι σε έναν μύθο, τον οποίο τον είπαμε και στις </w:t>
      </w:r>
      <w:r>
        <w:rPr>
          <w:rFonts w:eastAsia="Times New Roman" w:cs="Times New Roman"/>
          <w:szCs w:val="24"/>
        </w:rPr>
        <w:t>ε</w:t>
      </w:r>
      <w:r>
        <w:rPr>
          <w:rFonts w:eastAsia="Times New Roman" w:cs="Times New Roman"/>
          <w:szCs w:val="24"/>
        </w:rPr>
        <w:t>πιτροπές και θεωρώ ότι καταρρίφθηκε η όποια θέση υποστηρίζει ότι το 2018 θα είχαμε 216 δισεκατομμύρια ευρώ. Ο κ. Κουτσούκος διόρθωσε, βελτίωσε τη φρασεολογία του μιλώντας για προσδοκίες. Η Νέα Δημοκρ</w:t>
      </w:r>
      <w:r>
        <w:rPr>
          <w:rFonts w:eastAsia="Times New Roman" w:cs="Times New Roman"/>
          <w:szCs w:val="24"/>
        </w:rPr>
        <w:t xml:space="preserve">ατία χρησιμοποιεί τον αόριστο χρόνο για ένα μελλοντικό γεγονός, το οποίο προβλέφθηκε το 2014. </w:t>
      </w:r>
    </w:p>
    <w:p w14:paraId="44482FF3"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Έχουμε μία διαφορά και βλέπουμε ότι υπάρχει μία διαφορά. Λέτε ότι θα είχαμε ένα φοβερό ΑΕΠ αν συνεχίζαμε εμείς. Το 2018 ήταν αποτέλεσμα κάποιων προβλέψεων, οι οποίες έγιναν τον Απρίλη του 2014. Αυτές οι προβλέψεις πατούσαν στα </w:t>
      </w:r>
      <w:r>
        <w:rPr>
          <w:rFonts w:eastAsia="Times New Roman" w:cs="Times New Roman"/>
          <w:szCs w:val="24"/>
        </w:rPr>
        <w:lastRenderedPageBreak/>
        <w:t xml:space="preserve">δεδομένα του 2014, του 2015, </w:t>
      </w:r>
      <w:r>
        <w:rPr>
          <w:rFonts w:eastAsia="Times New Roman" w:cs="Times New Roman"/>
          <w:szCs w:val="24"/>
        </w:rPr>
        <w:t>του 2016 και του 2017. Όταν εκτροχιάζονται κάποια δεδομένα, είναι εύλογο ότι τα αποτελέσματα του 2018 δεν είναι δυνατόν, ακόμα και αν ήσασταν κυβέρνηση, να είναι πραγματικά. Αυτά είναι βασικά και δεν μπορούμε εδώ να κάνουμε μαθήματα Στατιστικής και Οικονομ</w:t>
      </w:r>
      <w:r>
        <w:rPr>
          <w:rFonts w:eastAsia="Times New Roman" w:cs="Times New Roman"/>
          <w:szCs w:val="24"/>
        </w:rPr>
        <w:t xml:space="preserve">ίας. </w:t>
      </w:r>
    </w:p>
    <w:p w14:paraId="44482FF4"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Ποιος είναι ο εκτροχιασμός; Θα δούμε πάλι την έκθεση του Ελεγκτικού Συνεδρίου. Το 2014 είχαμε το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Τι πρόβλεπε εκείνη την περίοδο για αύξηση του ΑΕΠ η Ευρωπαϊκή Επιτροπή, εμείς, όπως γίνεται στο Ελεγκτικό Συνέδριο; Αύξηση της τάξης του 2</w:t>
      </w:r>
      <w:r>
        <w:rPr>
          <w:rFonts w:eastAsia="Times New Roman" w:cs="Times New Roman"/>
          <w:szCs w:val="24"/>
        </w:rPr>
        <w:t>,5%. Ποιο ήταν το πραγματικό αποτέλεσμα; Ήταν 0,7% αύξηση του ΑΕΠ. Ποια ήταν η δυναμική που αναπτύσσεται στον χώρο των επενδύσεων εκείνη την περίοδο ως πρόβλεψη; Ήταν της τάξης του 10,3% για το 2014, αύξηση. Ποιο ήταν το πραγματικό αποτέλεσμα; Μείωση 2,8%,</w:t>
      </w:r>
      <w:r>
        <w:rPr>
          <w:rFonts w:eastAsia="Times New Roman" w:cs="Times New Roman"/>
          <w:szCs w:val="24"/>
        </w:rPr>
        <w:t xml:space="preserve"> δεκατρείς μονάδες απόκλιση. Αυτές οι δεκατρείς μονάδες απόκλιση θα μου έδιναν αποτέλεσμα 216 δισεκατομμύρια το 2018; Πείτε μου ποια είναι αυτή η μέθοδος, εν πάση </w:t>
      </w:r>
      <w:proofErr w:type="spellStart"/>
      <w:r>
        <w:rPr>
          <w:rFonts w:eastAsia="Times New Roman" w:cs="Times New Roman"/>
          <w:szCs w:val="24"/>
        </w:rPr>
        <w:t>περιπτώσει</w:t>
      </w:r>
      <w:proofErr w:type="spellEnd"/>
      <w:r>
        <w:rPr>
          <w:rFonts w:eastAsia="Times New Roman" w:cs="Times New Roman"/>
          <w:szCs w:val="24"/>
        </w:rPr>
        <w:t>, να τη διδάσκουμε και στους φοιτητές μας.</w:t>
      </w:r>
    </w:p>
    <w:p w14:paraId="44482FF5"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Πάω παρακάτω. Στις εξαγωγές ευτυχώς η απ</w:t>
      </w:r>
      <w:r>
        <w:rPr>
          <w:rFonts w:eastAsia="Times New Roman" w:cs="Times New Roman"/>
          <w:szCs w:val="24"/>
        </w:rPr>
        <w:t>όκλιση δεν είναι μεγάλη. Στις εισαγωγές εκτίμηση αύξησης 2,4% για το 2014 και πραγματικό γεγονός αύξηση 7,7%. Ξέρετε τι σημαίνει αύξηση των εισαγωγών της τάξης του 5% περίπου; Σημαίνει ότι κάποια δισεκατομμύρια έφυγαν στο εξωτερικό. Πρωτογενές πλεόνασμα το</w:t>
      </w:r>
      <w:r>
        <w:rPr>
          <w:rFonts w:eastAsia="Times New Roman" w:cs="Times New Roman"/>
          <w:szCs w:val="24"/>
        </w:rPr>
        <w:t xml:space="preserve"> 1/3 του προβλεπόμενου. </w:t>
      </w:r>
    </w:p>
    <w:p w14:paraId="44482FF6"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λοιπόν, αυτόν τον εκτροχιασμό των πρώτων δεδομένων της πρώτης χρονιάς, που οδηγεί στις προβλέψεις του 2018, και αυτός ο εκτροχιασμός θα μου έδινε 216 δισεκατομμύρια ευρώ, ακόμα και αν ήσασταν εσείς κυβέρνηση; </w:t>
      </w:r>
    </w:p>
    <w:p w14:paraId="44482FF7"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Θα μου πει κά</w:t>
      </w:r>
      <w:r>
        <w:rPr>
          <w:rFonts w:eastAsia="Times New Roman" w:cs="Times New Roman"/>
          <w:szCs w:val="24"/>
        </w:rPr>
        <w:t xml:space="preserve">ποιος: «Μα, ήταν ο ΣΥΡΙΖΑ, ο οποίος ζητούσε εκλογές και αυτό οδήγησε σε μία εκτροπή». Και το 2013 ήταν ο ΣΥΡΙΖΑ και είχαμε εκτροπές; </w:t>
      </w:r>
    </w:p>
    <w:p w14:paraId="44482FF8"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Θα σας προτείνω να δείτε το παράρτημα 6 αυτής εδώ της έκθεσης. Δίνει σε έναν πολύ ωραίο πίνακα όλες τις αποκλίσεις, οι οπο</w:t>
      </w:r>
      <w:r>
        <w:rPr>
          <w:rFonts w:eastAsia="Times New Roman" w:cs="Times New Roman"/>
          <w:szCs w:val="24"/>
        </w:rPr>
        <w:t xml:space="preserve">ίες έλαβαν χώρα το 2014, το 2013, το 2012, αποκλίσεις εις βάρος της ελληνικής οικονομίας. </w:t>
      </w:r>
    </w:p>
    <w:p w14:paraId="44482FF9"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Ως εκ τούτου, αυτός ο μύθος, αγαπητοί συνάδελφοι, να σταματήσει για το ποσό που χάσαμε, ή το «προσδοκώμενο» -πολύ σωστή έκφραση- αλλά, κύριε Κουτσούκο, όταν φέρνετε </w:t>
      </w:r>
      <w:r>
        <w:rPr>
          <w:rFonts w:eastAsia="Times New Roman" w:cs="Times New Roman"/>
          <w:szCs w:val="24"/>
        </w:rPr>
        <w:t xml:space="preserve">κάποια δεδομένα, θα φέρνετε εδώ τα δεδομένα που αναφέρονται στον πλησιέστερο χρόνο της πρόβλεψης. Ο πλησιέστερος χρόνος της πρόβλεψης δίνεται από το </w:t>
      </w:r>
      <w:r>
        <w:rPr>
          <w:rFonts w:eastAsia="Times New Roman" w:cs="Times New Roman"/>
          <w:szCs w:val="24"/>
        </w:rPr>
        <w:t>μ</w:t>
      </w:r>
      <w:r>
        <w:rPr>
          <w:rFonts w:eastAsia="Times New Roman" w:cs="Times New Roman"/>
          <w:szCs w:val="24"/>
        </w:rPr>
        <w:t xml:space="preserve">εσοπρόθεσμο που ήταν του Απριλίου του 2014 και δεν θα φέρνετε εκτιμήσεις του Γενάρη του 2014, γιατί είναι </w:t>
      </w:r>
      <w:r>
        <w:rPr>
          <w:rFonts w:eastAsia="Times New Roman" w:cs="Times New Roman"/>
          <w:szCs w:val="24"/>
        </w:rPr>
        <w:t>εύλογο ότι αυτές οι εκτιμήσεις μπορεί να έχουν κάποια πολύ πιο μεγάλη απόκλιση, όπως και έχουν.</w:t>
      </w:r>
    </w:p>
    <w:p w14:paraId="44482FFA"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Κλείνοντας την παρουσίαση, ήθελα να πω το εξής ως προς την έξοδο από τα μνημόνια: Ότι θα υπάρχει έξοδος από τα μνημόνια, θα υπάρχει έξοδος από τα μνημόνια. Βέβα</w:t>
      </w:r>
      <w:r>
        <w:rPr>
          <w:rFonts w:eastAsia="Times New Roman" w:cs="Times New Roman"/>
          <w:szCs w:val="24"/>
        </w:rPr>
        <w:t xml:space="preserve">ια, δεν πρέπει να αγνοούμε τον μηχανισμό της εποπτείας της Συνθήκης του Μάαστριχτ του 1992, το Σύμφωνο της Σταθερότητας του 1997, την Αναθεώρησή </w:t>
      </w:r>
      <w:r>
        <w:rPr>
          <w:rFonts w:eastAsia="Times New Roman" w:cs="Times New Roman"/>
          <w:szCs w:val="24"/>
        </w:rPr>
        <w:lastRenderedPageBreak/>
        <w:t>του το 2005, το πακέτο των έξι μέτρων και το πακέτο των δύο μέτρων, το μεταγενέστερο, που δημιουργούν ένα πλέγμ</w:t>
      </w:r>
      <w:r>
        <w:rPr>
          <w:rFonts w:eastAsia="Times New Roman" w:cs="Times New Roman"/>
          <w:szCs w:val="24"/>
        </w:rPr>
        <w:t>α εποπτείας για όλα τα κράτη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μέλη της Ευρωζώνης.</w:t>
      </w:r>
    </w:p>
    <w:p w14:paraId="44482FFB"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4482FFC"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Τέλος, παρ</w:t>
      </w:r>
      <w:r>
        <w:rPr>
          <w:rFonts w:eastAsia="Times New Roman" w:cs="Times New Roman"/>
          <w:szCs w:val="24"/>
        </w:rPr>
        <w:t xml:space="preserve">’ </w:t>
      </w:r>
      <w:r>
        <w:rPr>
          <w:rFonts w:eastAsia="Times New Roman" w:cs="Times New Roman"/>
          <w:szCs w:val="24"/>
        </w:rPr>
        <w:t xml:space="preserve">ότι –επαναλαμβάνω- δεν θέλω να αναφερόμαστε στο παρελθόν, αλλά όταν μας φέρνετε κάποια στοιχεία –και κλείνω- </w:t>
      </w:r>
      <w:r>
        <w:rPr>
          <w:rFonts w:eastAsia="Times New Roman" w:cs="Times New Roman"/>
          <w:szCs w:val="24"/>
        </w:rPr>
        <w:t>είμαστε υποχρεωμένοι να κάνουμε κάποια αναφορά και να καταρρίπτουμε κάποιες θέσεις σας -στο κάτω-κάτω αυτός είναι και ο δημοκρατικός διάλογος, ο οποίος αναπτύσσεται σε ένα Κοινοβούλιο- πρόσθετα στοιχεία αβεβαιότητας του 2014 και 2015, ακόμα και ενώ ήσασταν</w:t>
      </w:r>
      <w:r>
        <w:rPr>
          <w:rFonts w:eastAsia="Times New Roman" w:cs="Times New Roman"/>
          <w:szCs w:val="24"/>
        </w:rPr>
        <w:t xml:space="preserve"> κυβέρνηση, είναι κατ</w:t>
      </w:r>
      <w:r>
        <w:rPr>
          <w:rFonts w:eastAsia="Times New Roman" w:cs="Times New Roman"/>
          <w:szCs w:val="24"/>
        </w:rPr>
        <w:t xml:space="preserve">’ </w:t>
      </w:r>
      <w:r>
        <w:rPr>
          <w:rFonts w:eastAsia="Times New Roman" w:cs="Times New Roman"/>
          <w:szCs w:val="24"/>
        </w:rPr>
        <w:t xml:space="preserve">αρχάς το </w:t>
      </w:r>
      <w:r>
        <w:rPr>
          <w:rFonts w:eastAsia="Times New Roman" w:cs="Times New Roman"/>
          <w:szCs w:val="24"/>
          <w:lang w:val="en-US"/>
        </w:rPr>
        <w:t>mail</w:t>
      </w:r>
      <w:r>
        <w:rPr>
          <w:rFonts w:eastAsia="Times New Roman" w:cs="Times New Roman"/>
          <w:szCs w:val="24"/>
        </w:rPr>
        <w:t xml:space="preserve"> </w:t>
      </w:r>
      <w:proofErr w:type="spellStart"/>
      <w:r>
        <w:rPr>
          <w:rFonts w:eastAsia="Times New Roman" w:cs="Times New Roman"/>
          <w:szCs w:val="24"/>
        </w:rPr>
        <w:t>Χαρδούβελη</w:t>
      </w:r>
      <w:proofErr w:type="spellEnd"/>
      <w:r>
        <w:rPr>
          <w:rFonts w:eastAsia="Times New Roman" w:cs="Times New Roman"/>
          <w:szCs w:val="24"/>
        </w:rPr>
        <w:t>, το οποίο πρότεινε κάποια μέτρα πάνω από ένα δισεκατομμύριο, γύρω στα 900 εκατομμύρια.</w:t>
      </w:r>
    </w:p>
    <w:p w14:paraId="44482FFD"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Προσέξτε, κύριοι: Όταν αυτή εδώ η </w:t>
      </w:r>
      <w:r>
        <w:rPr>
          <w:rFonts w:eastAsia="Times New Roman" w:cs="Times New Roman"/>
          <w:szCs w:val="24"/>
        </w:rPr>
        <w:t>έ</w:t>
      </w:r>
      <w:r>
        <w:rPr>
          <w:rFonts w:eastAsia="Times New Roman" w:cs="Times New Roman"/>
          <w:szCs w:val="24"/>
        </w:rPr>
        <w:t>κθεση λέει ότι έπρεπε να βρεθούν 60 δισεκατομμύρια ευρώ για να αποπληρώσουμε τις δαπάν</w:t>
      </w:r>
      <w:r>
        <w:rPr>
          <w:rFonts w:eastAsia="Times New Roman" w:cs="Times New Roman"/>
          <w:szCs w:val="24"/>
        </w:rPr>
        <w:t xml:space="preserve">ες, τα χρέη μας και ότι τα 4,4, τα οποία βρήκατε δεν ήταν επαρκή, τα μέτρα του </w:t>
      </w:r>
      <w:r>
        <w:rPr>
          <w:rFonts w:eastAsia="Times New Roman" w:cs="Times New Roman"/>
          <w:szCs w:val="24"/>
          <w:lang w:val="en-US"/>
        </w:rPr>
        <w:t>mail</w:t>
      </w:r>
      <w:r>
        <w:rPr>
          <w:rFonts w:eastAsia="Times New Roman" w:cs="Times New Roman"/>
          <w:szCs w:val="24"/>
        </w:rPr>
        <w:t xml:space="preserve"> </w:t>
      </w:r>
      <w:proofErr w:type="spellStart"/>
      <w:r>
        <w:rPr>
          <w:rFonts w:eastAsia="Times New Roman" w:cs="Times New Roman"/>
          <w:szCs w:val="24"/>
        </w:rPr>
        <w:t>Χαρδούβελη</w:t>
      </w:r>
      <w:proofErr w:type="spellEnd"/>
      <w:r>
        <w:rPr>
          <w:rFonts w:eastAsia="Times New Roman" w:cs="Times New Roman"/>
          <w:szCs w:val="24"/>
        </w:rPr>
        <w:t xml:space="preserve"> -και επειδή αρέσκεστε να αναφέρεστε σε ξένους και να προτάσσετε αυτά, τα οποία λένε οι διάφοροι ξένοι- ο </w:t>
      </w:r>
      <w:r>
        <w:rPr>
          <w:rFonts w:eastAsia="Times New Roman" w:cs="Times New Roman"/>
          <w:szCs w:val="24"/>
        </w:rPr>
        <w:t xml:space="preserve">κ. </w:t>
      </w:r>
      <w:proofErr w:type="spellStart"/>
      <w:r>
        <w:rPr>
          <w:rFonts w:eastAsia="Times New Roman" w:cs="Times New Roman"/>
          <w:szCs w:val="24"/>
        </w:rPr>
        <w:t>Τόμσεν</w:t>
      </w:r>
      <w:proofErr w:type="spellEnd"/>
      <w:r>
        <w:rPr>
          <w:rFonts w:eastAsia="Times New Roman" w:cs="Times New Roman"/>
          <w:szCs w:val="24"/>
        </w:rPr>
        <w:t xml:space="preserve"> τα </w:t>
      </w:r>
      <w:proofErr w:type="spellStart"/>
      <w:r>
        <w:rPr>
          <w:rFonts w:eastAsia="Times New Roman" w:cs="Times New Roman"/>
          <w:szCs w:val="24"/>
        </w:rPr>
        <w:t>απεκάλεσε</w:t>
      </w:r>
      <w:proofErr w:type="spellEnd"/>
      <w:r>
        <w:rPr>
          <w:rFonts w:eastAsia="Times New Roman" w:cs="Times New Roman"/>
          <w:szCs w:val="24"/>
        </w:rPr>
        <w:t xml:space="preserve"> ως </w:t>
      </w:r>
      <w:r>
        <w:rPr>
          <w:rFonts w:eastAsia="Times New Roman" w:cs="Times New Roman"/>
          <w:szCs w:val="24"/>
        </w:rPr>
        <w:t>«</w:t>
      </w:r>
      <w:r>
        <w:rPr>
          <w:rFonts w:eastAsia="Times New Roman" w:cs="Times New Roman"/>
          <w:szCs w:val="24"/>
        </w:rPr>
        <w:t xml:space="preserve">μέτρα </w:t>
      </w:r>
      <w:proofErr w:type="spellStart"/>
      <w:r>
        <w:rPr>
          <w:rFonts w:eastAsia="Times New Roman" w:cs="Times New Roman"/>
          <w:szCs w:val="24"/>
        </w:rPr>
        <w:t>Μίκυ</w:t>
      </w:r>
      <w:proofErr w:type="spellEnd"/>
      <w:r>
        <w:rPr>
          <w:rFonts w:eastAsia="Times New Roman" w:cs="Times New Roman"/>
          <w:szCs w:val="24"/>
        </w:rPr>
        <w:t xml:space="preserve"> Μάους». Δεν χρειαζ</w:t>
      </w:r>
      <w:r>
        <w:rPr>
          <w:rFonts w:eastAsia="Times New Roman" w:cs="Times New Roman"/>
          <w:szCs w:val="24"/>
        </w:rPr>
        <w:t xml:space="preserve">όταν ο κ. </w:t>
      </w:r>
      <w:proofErr w:type="spellStart"/>
      <w:r>
        <w:rPr>
          <w:rFonts w:eastAsia="Times New Roman" w:cs="Times New Roman"/>
          <w:szCs w:val="24"/>
        </w:rPr>
        <w:t>Τόμσεν</w:t>
      </w:r>
      <w:proofErr w:type="spellEnd"/>
      <w:r>
        <w:rPr>
          <w:rFonts w:eastAsia="Times New Roman" w:cs="Times New Roman"/>
          <w:szCs w:val="24"/>
        </w:rPr>
        <w:t xml:space="preserve"> να βγει και να μας τα πει «μέτρα </w:t>
      </w:r>
      <w:proofErr w:type="spellStart"/>
      <w:r>
        <w:rPr>
          <w:rFonts w:eastAsia="Times New Roman" w:cs="Times New Roman"/>
          <w:szCs w:val="24"/>
        </w:rPr>
        <w:t>Μίκυ</w:t>
      </w:r>
      <w:proofErr w:type="spellEnd"/>
      <w:r>
        <w:rPr>
          <w:rFonts w:eastAsia="Times New Roman" w:cs="Times New Roman"/>
          <w:szCs w:val="24"/>
        </w:rPr>
        <w:t xml:space="preserve"> Μάους». Είναι εύλογο ότι όταν έχουμε 13 δισεκατομμύρια να ξεπληρώσουμε άμεσα το 2015, το ένα δισεκατομμύριο δεν μπορεί να καλύψει αυτό το κενό.</w:t>
      </w:r>
    </w:p>
    <w:p w14:paraId="44482FFE"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lastRenderedPageBreak/>
        <w:t>Βέβαια υπήρχαν και άλλα στοιχεία αβεβαιότητας, τα οποία ε</w:t>
      </w:r>
      <w:r>
        <w:rPr>
          <w:rFonts w:eastAsia="Times New Roman" w:cs="Times New Roman"/>
          <w:szCs w:val="24"/>
        </w:rPr>
        <w:t>ύλογα επηρέασαν το 2015, το 2016, το 2017 και το 2018 και εύλογα ανέτρεψαν όλες τις προβλέψεις εκείνες, τις οποίες κάνατε και στις οποίες καλό είναι να σταματήσετε να αναφέρεστε.</w:t>
      </w:r>
    </w:p>
    <w:p w14:paraId="44482FFF"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Ευχαριστώ πολύ.</w:t>
      </w:r>
    </w:p>
    <w:p w14:paraId="44483000" w14:textId="77777777" w:rsidR="00FC516A" w:rsidRDefault="00EA69A7">
      <w:pPr>
        <w:spacing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w:t>
      </w:r>
      <w:r>
        <w:rPr>
          <w:rFonts w:eastAsia="Times New Roman" w:cs="Times New Roman"/>
          <w:szCs w:val="24"/>
        </w:rPr>
        <w:t>ΝΕΛ</w:t>
      </w:r>
      <w:r>
        <w:rPr>
          <w:rFonts w:eastAsia="Times New Roman" w:cs="Times New Roman"/>
          <w:szCs w:val="24"/>
        </w:rPr>
        <w:t>)</w:t>
      </w:r>
    </w:p>
    <w:p w14:paraId="44483001"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w:t>
      </w:r>
      <w:r>
        <w:rPr>
          <w:rFonts w:eastAsia="Times New Roman" w:cs="Times New Roman"/>
          <w:b/>
          <w:szCs w:val="24"/>
        </w:rPr>
        <w:t xml:space="preserve">ΟΕΔΡΕΥΩΝ (Δημήτριος Κρεμαστινός): </w:t>
      </w:r>
      <w:r>
        <w:rPr>
          <w:rFonts w:eastAsia="Times New Roman" w:cs="Times New Roman"/>
          <w:szCs w:val="24"/>
        </w:rPr>
        <w:t xml:space="preserve">Και εγώ ευχαριστώ, κύριε </w:t>
      </w:r>
      <w:proofErr w:type="spellStart"/>
      <w:r>
        <w:rPr>
          <w:rFonts w:eastAsia="Times New Roman" w:cs="Times New Roman"/>
          <w:szCs w:val="24"/>
        </w:rPr>
        <w:t>Μάρδα</w:t>
      </w:r>
      <w:proofErr w:type="spellEnd"/>
      <w:r>
        <w:rPr>
          <w:rFonts w:eastAsia="Times New Roman" w:cs="Times New Roman"/>
          <w:szCs w:val="24"/>
        </w:rPr>
        <w:t>.</w:t>
      </w:r>
    </w:p>
    <w:p w14:paraId="44483002"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Παρακαλώ τον κ. </w:t>
      </w:r>
      <w:proofErr w:type="spellStart"/>
      <w:r>
        <w:rPr>
          <w:rFonts w:eastAsia="Times New Roman" w:cs="Times New Roman"/>
          <w:szCs w:val="24"/>
        </w:rPr>
        <w:t>Μπουκώρο</w:t>
      </w:r>
      <w:proofErr w:type="spellEnd"/>
      <w:r>
        <w:rPr>
          <w:rFonts w:eastAsia="Times New Roman" w:cs="Times New Roman"/>
          <w:szCs w:val="24"/>
        </w:rPr>
        <w:t xml:space="preserve">, </w:t>
      </w:r>
      <w:r>
        <w:rPr>
          <w:rFonts w:eastAsia="Times New Roman" w:cs="Times New Roman"/>
          <w:szCs w:val="24"/>
        </w:rPr>
        <w:t xml:space="preserve">ειδικό εισηγητή </w:t>
      </w:r>
      <w:r>
        <w:rPr>
          <w:rFonts w:eastAsia="Times New Roman" w:cs="Times New Roman"/>
          <w:szCs w:val="24"/>
        </w:rPr>
        <w:t>της Νέας Δημοκρατίας, να έρθει στο Βήμα για δώδεκα λεπτά.</w:t>
      </w:r>
    </w:p>
    <w:p w14:paraId="44483003"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Μπουκώρο</w:t>
      </w:r>
      <w:proofErr w:type="spellEnd"/>
      <w:r>
        <w:rPr>
          <w:rFonts w:eastAsia="Times New Roman" w:cs="Times New Roman"/>
          <w:szCs w:val="24"/>
        </w:rPr>
        <w:t>, έχετε τον λόγο.</w:t>
      </w:r>
    </w:p>
    <w:p w14:paraId="44483004"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 xml:space="preserve">ΧΡΗΣΤΟΣ ΜΠΟΥΚΩΡΟΣ: </w:t>
      </w:r>
      <w:r>
        <w:rPr>
          <w:rFonts w:eastAsia="Times New Roman" w:cs="Times New Roman"/>
          <w:szCs w:val="24"/>
        </w:rPr>
        <w:t>Ευχαριστώ πολύ, κύριε Πρόεδρε.</w:t>
      </w:r>
    </w:p>
    <w:p w14:paraId="44483005"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φαίνεται ότι σήμερα τριτώνει το κακό, όπως λέει ο λαός μας. Τρίτος </w:t>
      </w:r>
      <w:r>
        <w:rPr>
          <w:rFonts w:eastAsia="Times New Roman" w:cs="Times New Roman"/>
          <w:szCs w:val="24"/>
        </w:rPr>
        <w:t>π</w:t>
      </w:r>
      <w:r>
        <w:rPr>
          <w:rFonts w:eastAsia="Times New Roman" w:cs="Times New Roman"/>
          <w:szCs w:val="24"/>
        </w:rPr>
        <w:t>ροϋπολογισμός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τέταρτο δημοσιονομικό έτος. </w:t>
      </w:r>
    </w:p>
    <w:p w14:paraId="44483006"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Εγώ θα κάνω μια προσπάθεια να συμφωνήσω με τον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ε</w:t>
      </w:r>
      <w:r>
        <w:rPr>
          <w:rFonts w:eastAsia="Times New Roman" w:cs="Times New Roman"/>
          <w:szCs w:val="24"/>
        </w:rPr>
        <w:t>ισηγητή της Κυβέρνησης, τον κ.</w:t>
      </w:r>
      <w:r>
        <w:rPr>
          <w:rFonts w:eastAsia="Times New Roman" w:cs="Times New Roman"/>
          <w:szCs w:val="24"/>
        </w:rPr>
        <w:t xml:space="preserve"> </w:t>
      </w:r>
      <w:proofErr w:type="spellStart"/>
      <w:r>
        <w:rPr>
          <w:rFonts w:eastAsia="Times New Roman" w:cs="Times New Roman"/>
          <w:szCs w:val="24"/>
        </w:rPr>
        <w:t>Μάρδα</w:t>
      </w:r>
      <w:proofErr w:type="spellEnd"/>
      <w:r>
        <w:rPr>
          <w:rFonts w:eastAsia="Times New Roman" w:cs="Times New Roman"/>
          <w:szCs w:val="24"/>
        </w:rPr>
        <w:t xml:space="preserve">, ο οποίος επικαλέστηκε μια σειρά στατιστικών στοιχείων και έκανε λόγο για προβλέψεις οι οποίες απείχαν από την πραγματικότητα ή απέχουν από τον πραγματικό χρόνο. </w:t>
      </w:r>
      <w:r>
        <w:rPr>
          <w:rFonts w:eastAsia="Times New Roman" w:cs="Times New Roman"/>
          <w:szCs w:val="24"/>
        </w:rPr>
        <w:t>Έ</w:t>
      </w:r>
      <w:r>
        <w:rPr>
          <w:rFonts w:eastAsia="Times New Roman" w:cs="Times New Roman"/>
          <w:szCs w:val="24"/>
        </w:rPr>
        <w:t xml:space="preserve">κανε </w:t>
      </w:r>
      <w:r>
        <w:rPr>
          <w:rFonts w:eastAsia="Times New Roman" w:cs="Times New Roman"/>
          <w:szCs w:val="24"/>
        </w:rPr>
        <w:t xml:space="preserve">δε </w:t>
      </w:r>
      <w:r>
        <w:rPr>
          <w:rFonts w:eastAsia="Times New Roman" w:cs="Times New Roman"/>
          <w:szCs w:val="24"/>
        </w:rPr>
        <w:t>χρήση πολλών στατιστικών στοιχείων.</w:t>
      </w:r>
    </w:p>
    <w:p w14:paraId="44483007"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lastRenderedPageBreak/>
        <w:t xml:space="preserve">Εγώ θα ήθελα να θυμίσω στον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ε</w:t>
      </w:r>
      <w:r>
        <w:rPr>
          <w:rFonts w:eastAsia="Times New Roman" w:cs="Times New Roman"/>
          <w:szCs w:val="24"/>
        </w:rPr>
        <w:t>ισηγητ</w:t>
      </w:r>
      <w:r>
        <w:rPr>
          <w:rFonts w:eastAsia="Times New Roman" w:cs="Times New Roman"/>
          <w:szCs w:val="24"/>
        </w:rPr>
        <w:t xml:space="preserve">ή της Κυβέρνησης ότι ένας μεγάλος κοινοβουλευτικός άνδρας, ο αείμνηστος Θανάσης Κανελλόπουλος, έλεγε τη ρήση –αν δεν με απατά η μνήμη μου, αυτός ήταν- ότι η </w:t>
      </w:r>
      <w:r>
        <w:rPr>
          <w:rFonts w:eastAsia="Times New Roman" w:cs="Times New Roman"/>
          <w:szCs w:val="24"/>
        </w:rPr>
        <w:t>σ</w:t>
      </w:r>
      <w:r>
        <w:rPr>
          <w:rFonts w:eastAsia="Times New Roman" w:cs="Times New Roman"/>
          <w:szCs w:val="24"/>
        </w:rPr>
        <w:t>τατιστική -και δεν έχει κανένα σεξιστικό υπονοούμενο, παρά μόνο ιστορική και κοινοβουλευτική είναι</w:t>
      </w:r>
      <w:r>
        <w:rPr>
          <w:rFonts w:eastAsia="Times New Roman" w:cs="Times New Roman"/>
          <w:szCs w:val="24"/>
        </w:rPr>
        <w:t xml:space="preserve"> η αναφορά μου- είναι σαν την ωραία, σαν την καλλονή που είναι διατεθειμένη να σου κάνει τις χάρες, αρκεί να το ζητήσεις με τον κατάλληλο τρόπο. </w:t>
      </w:r>
    </w:p>
    <w:p w14:paraId="44483008"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Επικαλείστε όποια στοιχεία σ</w:t>
      </w:r>
      <w:r>
        <w:rPr>
          <w:rFonts w:eastAsia="Times New Roman" w:cs="Times New Roman"/>
          <w:szCs w:val="24"/>
        </w:rPr>
        <w:t>ά</w:t>
      </w:r>
      <w:r>
        <w:rPr>
          <w:rFonts w:eastAsia="Times New Roman" w:cs="Times New Roman"/>
          <w:szCs w:val="24"/>
        </w:rPr>
        <w:t>ς βολεύουν, κύριοι της Κυβέρνησης, και τα επικαλείστε με τρόπο εντελώς αποσπασματ</w:t>
      </w:r>
      <w:r>
        <w:rPr>
          <w:rFonts w:eastAsia="Times New Roman" w:cs="Times New Roman"/>
          <w:szCs w:val="24"/>
        </w:rPr>
        <w:t>ικό.</w:t>
      </w:r>
    </w:p>
    <w:p w14:paraId="44483009"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Το βασικό μέγεθος μιας οικονομίας και ενός προϋπολογισμού, το βασικότερο όλων, που δείχνει την εικόνα, που δείχνει την πορεία, δεν μπορεί να είναι άλλο παρά οι ρυθμοί ανάπτυξης. Και εδώ οι συγκρίσεις είναι καταλυτικές. Η προηγούμενη κυβέρνηση, η κυβέρ</w:t>
      </w:r>
      <w:r>
        <w:rPr>
          <w:rFonts w:eastAsia="Times New Roman" w:cs="Times New Roman"/>
          <w:szCs w:val="24"/>
        </w:rPr>
        <w:t>νηση με Πρωθυπουργό τον Αντώνη Σαμαρά, πήρε στα χέρια της την ελληνική οικονομία να τρέχει με ρυθμούς ύφεσης 6,7% και την παρέδωσε το 2014 με ρυθμούς ανάπτυξης 0,7%, έχοντας διανύσει μια τεράστια πορεία.</w:t>
      </w:r>
    </w:p>
    <w:p w14:paraId="4448300A"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Η σημερινή Κυβέρνηση, που ο βίος της πλησιάζει ήδη τ</w:t>
      </w:r>
      <w:r>
        <w:rPr>
          <w:rFonts w:eastAsia="Times New Roman" w:cs="Times New Roman"/>
          <w:szCs w:val="24"/>
        </w:rPr>
        <w:t>α τρία χρόνια, ενώ η προηγούμενη κυβέρνηση μόλις και μετά βίας ξεπέρασε τα δυόμισι χρόνια κυβερνητικού βίου, αγωνίζεται για να πιάσει φέτος 1,4%, με ύφεση και το 2016 και το 2015. Αυτά τα στοιχεία δίνουν τη γενική εικόνα και μπορούν να μας οδηγήσουν σε γεν</w:t>
      </w:r>
      <w:r>
        <w:rPr>
          <w:rFonts w:eastAsia="Times New Roman" w:cs="Times New Roman"/>
          <w:szCs w:val="24"/>
        </w:rPr>
        <w:t>ικά συμπεράσματα.</w:t>
      </w:r>
    </w:p>
    <w:p w14:paraId="4448300B"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lastRenderedPageBreak/>
        <w:t xml:space="preserve">Το να επικαλείται τώρα ο καθένας εξ ημών κάποια στοιχεία αποσπασματικά, το να θωπεύουμε τους αριθμούς ή αν θέλετε να κάνουμε μια διαχείριση αριθμών και να κοροϊδεύουμε τους ανθρώπους δεν προσφέρει τίποτα στη δημόσια συζήτηση. </w:t>
      </w:r>
    </w:p>
    <w:p w14:paraId="4448300C" w14:textId="77777777" w:rsidR="00FC516A" w:rsidRDefault="00EA69A7">
      <w:pPr>
        <w:spacing w:line="600" w:lineRule="auto"/>
        <w:ind w:firstLine="720"/>
        <w:jc w:val="both"/>
        <w:rPr>
          <w:rFonts w:eastAsia="Times New Roman" w:cs="Times New Roman"/>
          <w:szCs w:val="24"/>
        </w:rPr>
      </w:pPr>
      <w:proofErr w:type="spellStart"/>
      <w:r>
        <w:rPr>
          <w:rFonts w:eastAsia="Times New Roman" w:cs="Times New Roman"/>
          <w:szCs w:val="24"/>
        </w:rPr>
        <w:t>Υπερφορολόγηση</w:t>
      </w:r>
      <w:proofErr w:type="spellEnd"/>
      <w:r>
        <w:rPr>
          <w:rFonts w:eastAsia="Times New Roman" w:cs="Times New Roman"/>
          <w:szCs w:val="24"/>
        </w:rPr>
        <w:t xml:space="preserve"> και αναπτυξιακή καχεξία είναι τα χαρακτηριστικά όλων των προϋπολογισμών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Ουσιαστικά αυτή η πολιτική βαθαίνει την κρίση, ακινητοποιεί την οικονομία, αιχμαλωτίζει τις δημιουργικές δυνάμεις του τόπου. Εξοντώνετε τη </w:t>
      </w:r>
      <w:r>
        <w:rPr>
          <w:rFonts w:eastAsia="Times New Roman" w:cs="Times New Roman"/>
          <w:szCs w:val="24"/>
        </w:rPr>
        <w:t>μεσαία τάξη και αυξάνετε με γοργούς ρυθμούς τους νεόπτωχους. Αυτό κάνετε. Δεν είναι υπερβολή ο ισχυρισμός που διατυπώθηκε από πολλούς συναδέλφους εδώ μέσα</w:t>
      </w:r>
      <w:r>
        <w:rPr>
          <w:rFonts w:eastAsia="Times New Roman" w:cs="Times New Roman"/>
          <w:szCs w:val="24"/>
        </w:rPr>
        <w:t>,</w:t>
      </w:r>
      <w:r>
        <w:rPr>
          <w:rFonts w:eastAsia="Times New Roman" w:cs="Times New Roman"/>
          <w:szCs w:val="24"/>
        </w:rPr>
        <w:t xml:space="preserve"> ότι δεν πετύχατε σχεδόν κανέναν βασικό στόχο, κατά την εκτέλεση του </w:t>
      </w:r>
      <w:r>
        <w:rPr>
          <w:rFonts w:eastAsia="Times New Roman" w:cs="Times New Roman"/>
          <w:szCs w:val="24"/>
        </w:rPr>
        <w:t>π</w:t>
      </w:r>
      <w:r>
        <w:rPr>
          <w:rFonts w:eastAsia="Times New Roman" w:cs="Times New Roman"/>
          <w:szCs w:val="24"/>
        </w:rPr>
        <w:t>ροϋπολογισμού του 2017. Ανεργία</w:t>
      </w:r>
      <w:r>
        <w:rPr>
          <w:rFonts w:eastAsia="Times New Roman" w:cs="Times New Roman"/>
          <w:szCs w:val="24"/>
        </w:rPr>
        <w:t>, φτώχεια, διαρκής μείωση εισοδήματος και της ποιότητας του επιπέδου ζωής των πολιτών. Αυτά φέρνει η πολιτική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w:t>
      </w:r>
    </w:p>
    <w:p w14:paraId="4448300D"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Δεν δείχνει, όμως, η Κυβέρνηση να κατανοεί, κυρίες και κύριοι συνάδελφοι, την πραγματική κατάσταση της οικονομίας και της κοιν</w:t>
      </w:r>
      <w:r>
        <w:rPr>
          <w:rFonts w:eastAsia="Times New Roman" w:cs="Times New Roman"/>
          <w:szCs w:val="24"/>
        </w:rPr>
        <w:t xml:space="preserve">ωνίας. Φθάσαμε στις </w:t>
      </w:r>
      <w:r>
        <w:rPr>
          <w:rFonts w:eastAsia="Times New Roman" w:cs="Times New Roman"/>
          <w:szCs w:val="24"/>
        </w:rPr>
        <w:t>ε</w:t>
      </w:r>
      <w:r>
        <w:rPr>
          <w:rFonts w:eastAsia="Times New Roman" w:cs="Times New Roman"/>
          <w:szCs w:val="24"/>
        </w:rPr>
        <w:t xml:space="preserve">πιτροπές να ισχυρίζεται ο Υπουργός Οικονομικών ότι στην Ελλάδα δεν έχουμε </w:t>
      </w:r>
      <w:proofErr w:type="spellStart"/>
      <w:r>
        <w:rPr>
          <w:rFonts w:eastAsia="Times New Roman" w:cs="Times New Roman"/>
          <w:szCs w:val="24"/>
        </w:rPr>
        <w:t>υπερφορολόγηση</w:t>
      </w:r>
      <w:proofErr w:type="spellEnd"/>
      <w:r>
        <w:rPr>
          <w:rFonts w:eastAsia="Times New Roman" w:cs="Times New Roman"/>
          <w:szCs w:val="24"/>
        </w:rPr>
        <w:t>. Παρουσίασε μάλιστα και σχετικούς πίνακες, λέγοντας ότι τα φορολογικά έσοδα στη χώρα είναι μόλις λίγο πάνω από τον μέσο όρο των φορολογικών εσόδων</w:t>
      </w:r>
      <w:r>
        <w:rPr>
          <w:rFonts w:eastAsia="Times New Roman" w:cs="Times New Roman"/>
          <w:szCs w:val="24"/>
        </w:rPr>
        <w:t xml:space="preserve"> των υπολοίπων ευρωπαϊκών κρατών. Αυτό</w:t>
      </w:r>
      <w:r>
        <w:rPr>
          <w:rFonts w:eastAsia="Times New Roman" w:cs="Times New Roman"/>
          <w:szCs w:val="24"/>
        </w:rPr>
        <w:t xml:space="preserve">, όμως, </w:t>
      </w:r>
      <w:r>
        <w:rPr>
          <w:rFonts w:eastAsia="Times New Roman" w:cs="Times New Roman"/>
          <w:szCs w:val="24"/>
        </w:rPr>
        <w:t>είναι η μισή αλήθεια</w:t>
      </w:r>
      <w:r>
        <w:rPr>
          <w:rFonts w:eastAsia="Times New Roman" w:cs="Times New Roman"/>
          <w:szCs w:val="24"/>
        </w:rPr>
        <w:t xml:space="preserve"> </w:t>
      </w:r>
      <w:r>
        <w:rPr>
          <w:rFonts w:eastAsia="Times New Roman" w:cs="Times New Roman"/>
          <w:szCs w:val="24"/>
        </w:rPr>
        <w:t xml:space="preserve">και η μισή αλήθεια συνήθως είναι ένα μεγάλο ψέμα. Γιατί την αμέσως επόμενη μέρα βγήκαν οι </w:t>
      </w:r>
      <w:r>
        <w:rPr>
          <w:rFonts w:eastAsia="Times New Roman" w:cs="Times New Roman"/>
          <w:szCs w:val="24"/>
        </w:rPr>
        <w:lastRenderedPageBreak/>
        <w:t xml:space="preserve">εκθέσεις της </w:t>
      </w:r>
      <w:r>
        <w:rPr>
          <w:rFonts w:eastAsia="Times New Roman" w:cs="Times New Roman"/>
          <w:szCs w:val="24"/>
          <w:lang w:val="en-GB"/>
        </w:rPr>
        <w:t>EUROSTAT</w:t>
      </w:r>
      <w:r>
        <w:rPr>
          <w:rFonts w:eastAsia="Times New Roman" w:cs="Times New Roman"/>
          <w:szCs w:val="24"/>
        </w:rPr>
        <w:t xml:space="preserve"> και της Ευρωπαϊκής Επιτροπής και κατεδάφισαν κυριολεκτικά τους έωλους ισχυρισ</w:t>
      </w:r>
      <w:r>
        <w:rPr>
          <w:rFonts w:eastAsia="Times New Roman" w:cs="Times New Roman"/>
          <w:szCs w:val="24"/>
        </w:rPr>
        <w:t>μούς του καθ’ ύλην αρμόδιου Υπουργού.</w:t>
      </w:r>
    </w:p>
    <w:p w14:paraId="4448300E"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Είναι δυνατόν να λέμε ότι τα φορολογικά έσοδα είναι λίγο πάνω από τον μέσο ευρωπαϊκό όρο; Για ποια κοινωνία μιλάμε; Μιλάμε για μια κοινωνία, που το μέσο ετήσιο διαθέσιμο εισόδημα μόλις και μετά βίας καλύπτει το 67% του</w:t>
      </w:r>
      <w:r>
        <w:rPr>
          <w:rFonts w:eastAsia="Times New Roman" w:cs="Times New Roman"/>
          <w:szCs w:val="24"/>
        </w:rPr>
        <w:t xml:space="preserve"> ευρωπαϊκού εισοδήματος. Δηλαδή πετυχαίνουμε ευρωπαϊκούς στόχους στα φορολογικά έσοδα, όταν τα εισοδήματα καλύπτουν μόνο τα 2/3 των ευρωπαϊκών εισοδημάτων. Αυτή είναι η πραγματικότητα. Γι</w:t>
      </w:r>
      <w:r>
        <w:rPr>
          <w:rFonts w:eastAsia="Times New Roman" w:cs="Times New Roman"/>
          <w:szCs w:val="24"/>
        </w:rPr>
        <w:t>α</w:t>
      </w:r>
      <w:r>
        <w:rPr>
          <w:rFonts w:eastAsia="Times New Roman" w:cs="Times New Roman"/>
          <w:szCs w:val="24"/>
        </w:rPr>
        <w:t xml:space="preserve"> αυτό και μας αναδεικνύουν ως πρωταθλητές της </w:t>
      </w:r>
      <w:proofErr w:type="spellStart"/>
      <w:r>
        <w:rPr>
          <w:rFonts w:eastAsia="Times New Roman" w:cs="Times New Roman"/>
          <w:szCs w:val="24"/>
        </w:rPr>
        <w:t>υπερφορολόγησης</w:t>
      </w:r>
      <w:proofErr w:type="spellEnd"/>
      <w:r>
        <w:rPr>
          <w:rFonts w:eastAsia="Times New Roman" w:cs="Times New Roman"/>
          <w:szCs w:val="24"/>
        </w:rPr>
        <w:t xml:space="preserve"> όλοι οι διεθνείς οργανισμοί. </w:t>
      </w:r>
    </w:p>
    <w:p w14:paraId="4448300F"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Ξέχασε, επίσης, να μας πει ο κύριος Υπουργός ότι η μείωση του ΑΕΠ διορθώνει στατιστικά το ποσοστό των φορολογικών εσόδων ως αναλογία του ΑΕΠ και πολλά άλλα πράγματα</w:t>
      </w:r>
      <w:r>
        <w:rPr>
          <w:rFonts w:eastAsia="Times New Roman" w:cs="Times New Roman"/>
          <w:szCs w:val="24"/>
        </w:rPr>
        <w:t xml:space="preserve"> που θα μπορούσα να πω. Και εφόσον δεν υπάρχει </w:t>
      </w:r>
      <w:proofErr w:type="spellStart"/>
      <w:r>
        <w:rPr>
          <w:rFonts w:eastAsia="Times New Roman" w:cs="Times New Roman"/>
          <w:szCs w:val="24"/>
        </w:rPr>
        <w:t>υπερφορολόγηση</w:t>
      </w:r>
      <w:proofErr w:type="spellEnd"/>
      <w:r>
        <w:rPr>
          <w:rFonts w:eastAsia="Times New Roman" w:cs="Times New Roman"/>
          <w:szCs w:val="24"/>
        </w:rPr>
        <w:t xml:space="preserve">, όπως είπε ο καθ’ ύλην αρμόδιος Υπουργός, γιατί οι Έλληνες φορολογούμενοι τα δύο τελευταία χρόνια αδυνατούν να πληρώσουν τις οφειλές τους προς το </w:t>
      </w:r>
      <w:r>
        <w:rPr>
          <w:rFonts w:eastAsia="Times New Roman" w:cs="Times New Roman"/>
          <w:szCs w:val="24"/>
        </w:rPr>
        <w:t>δ</w:t>
      </w:r>
      <w:r>
        <w:rPr>
          <w:rFonts w:eastAsia="Times New Roman" w:cs="Times New Roman"/>
          <w:szCs w:val="24"/>
        </w:rPr>
        <w:t>ημόσιο και τα ταμεία, έχοντας εξακοντίσει στα ύ</w:t>
      </w:r>
      <w:r>
        <w:rPr>
          <w:rFonts w:eastAsia="Times New Roman" w:cs="Times New Roman"/>
          <w:szCs w:val="24"/>
        </w:rPr>
        <w:t xml:space="preserve">ψη τα ληξιπρόθεσμα, αν ήταν λογική η φορολογία που επιβάλλει η Κυβέρνηση στην Ελλάδα; Μισές αλήθειες, μεγάλα ψέματα. Αυτό κάνετε. </w:t>
      </w:r>
    </w:p>
    <w:p w14:paraId="44483010"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Δεν χρειάζονται, όμως, όλα αυτά τα στοιχεία, κυρίες και κύριοι, για να αποδείξουμε ότι είναι </w:t>
      </w:r>
      <w:proofErr w:type="spellStart"/>
      <w:r>
        <w:rPr>
          <w:rFonts w:eastAsia="Times New Roman" w:cs="Times New Roman"/>
          <w:szCs w:val="24"/>
        </w:rPr>
        <w:t>φορολάγνοι</w:t>
      </w:r>
      <w:proofErr w:type="spellEnd"/>
      <w:r>
        <w:rPr>
          <w:rFonts w:eastAsia="Times New Roman" w:cs="Times New Roman"/>
          <w:szCs w:val="24"/>
        </w:rPr>
        <w:t xml:space="preserve"> οι Υπουργοί της Κυβέρ</w:t>
      </w:r>
      <w:r>
        <w:rPr>
          <w:rFonts w:eastAsia="Times New Roman" w:cs="Times New Roman"/>
          <w:szCs w:val="24"/>
        </w:rPr>
        <w:t>νησης. Φέτος, το 2017, τρεις φορές δημοσίως, Υπουργοί της Κυβέρνησης υποσχέθηκαν την άμεση κατάργηση το</w:t>
      </w:r>
      <w:r>
        <w:rPr>
          <w:rFonts w:eastAsia="Times New Roman" w:cs="Times New Roman"/>
          <w:szCs w:val="24"/>
        </w:rPr>
        <w:t>υ</w:t>
      </w:r>
      <w:r>
        <w:rPr>
          <w:rFonts w:eastAsia="Times New Roman" w:cs="Times New Roman"/>
          <w:szCs w:val="24"/>
        </w:rPr>
        <w:t xml:space="preserve"> </w:t>
      </w:r>
      <w:r>
        <w:rPr>
          <w:rFonts w:eastAsia="Times New Roman" w:cs="Times New Roman"/>
          <w:szCs w:val="24"/>
        </w:rPr>
        <w:lastRenderedPageBreak/>
        <w:t>φόρο</w:t>
      </w:r>
      <w:r>
        <w:rPr>
          <w:rFonts w:eastAsia="Times New Roman" w:cs="Times New Roman"/>
          <w:szCs w:val="24"/>
        </w:rPr>
        <w:t>υ</w:t>
      </w:r>
      <w:r>
        <w:rPr>
          <w:rFonts w:eastAsia="Times New Roman" w:cs="Times New Roman"/>
          <w:szCs w:val="24"/>
        </w:rPr>
        <w:t xml:space="preserve"> </w:t>
      </w:r>
      <w:r>
        <w:rPr>
          <w:rFonts w:eastAsia="Times New Roman" w:cs="Times New Roman"/>
          <w:szCs w:val="24"/>
        </w:rPr>
        <w:t>στο</w:t>
      </w:r>
      <w:r>
        <w:rPr>
          <w:rFonts w:eastAsia="Times New Roman" w:cs="Times New Roman"/>
          <w:szCs w:val="24"/>
        </w:rPr>
        <w:t xml:space="preserve"> κρασ</w:t>
      </w:r>
      <w:r>
        <w:rPr>
          <w:rFonts w:eastAsia="Times New Roman" w:cs="Times New Roman"/>
          <w:szCs w:val="24"/>
        </w:rPr>
        <w:t>ί</w:t>
      </w:r>
      <w:r>
        <w:rPr>
          <w:rFonts w:eastAsia="Times New Roman" w:cs="Times New Roman"/>
          <w:szCs w:val="24"/>
        </w:rPr>
        <w:t xml:space="preserve">. Κάτι τέτοιο, όμως, δεν προβλέπεται </w:t>
      </w:r>
      <w:r>
        <w:rPr>
          <w:rFonts w:eastAsia="Times New Roman" w:cs="Times New Roman"/>
          <w:szCs w:val="24"/>
        </w:rPr>
        <w:t>σ</w:t>
      </w:r>
      <w:r>
        <w:rPr>
          <w:rFonts w:eastAsia="Times New Roman" w:cs="Times New Roman"/>
          <w:szCs w:val="24"/>
        </w:rPr>
        <w:t xml:space="preserve">τον </w:t>
      </w:r>
      <w:r>
        <w:rPr>
          <w:rFonts w:eastAsia="Times New Roman" w:cs="Times New Roman"/>
          <w:szCs w:val="24"/>
        </w:rPr>
        <w:t>π</w:t>
      </w:r>
      <w:r>
        <w:rPr>
          <w:rFonts w:eastAsia="Times New Roman" w:cs="Times New Roman"/>
          <w:szCs w:val="24"/>
        </w:rPr>
        <w:t>ροϋπολογισμό του 2018. Εξακολουθούμε να κοροϊδεύουμε τους Έλληνες φορολογούμενους και τους Έλ</w:t>
      </w:r>
      <w:r>
        <w:rPr>
          <w:rFonts w:eastAsia="Times New Roman" w:cs="Times New Roman"/>
          <w:szCs w:val="24"/>
        </w:rPr>
        <w:t>ληνες παραγωγούς.</w:t>
      </w:r>
    </w:p>
    <w:p w14:paraId="44483011"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 Δεν πιάσατε κα</w:t>
      </w:r>
      <w:r>
        <w:rPr>
          <w:rFonts w:eastAsia="Times New Roman" w:cs="Times New Roman"/>
          <w:szCs w:val="24"/>
        </w:rPr>
        <w:t>μ</w:t>
      </w:r>
      <w:r>
        <w:rPr>
          <w:rFonts w:eastAsia="Times New Roman" w:cs="Times New Roman"/>
          <w:szCs w:val="24"/>
        </w:rPr>
        <w:t>μία χρονιά, λοιπόν, τους ρυθμούς ανάπτυξης, ούτε το 2017 ούτε το 2016 ούτε το 2015. Προβλέπετε ανάπτυξη 2,5% για το 2018.</w:t>
      </w:r>
    </w:p>
    <w:p w14:paraId="44483012" w14:textId="77777777" w:rsidR="00FC516A" w:rsidRDefault="00EA69A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Η αξιοπιστία των προηγούμενων εκτιμήσεών σας δείχνει και την αξιοπιστία των επόμενων εκτιμήσεών σας </w:t>
      </w:r>
      <w:r>
        <w:rPr>
          <w:rFonts w:eastAsia="Times New Roman" w:cs="Times New Roman"/>
          <w:szCs w:val="24"/>
        </w:rPr>
        <w:t xml:space="preserve">για τον </w:t>
      </w:r>
      <w:r>
        <w:rPr>
          <w:rFonts w:eastAsia="Times New Roman" w:cs="Times New Roman"/>
          <w:szCs w:val="24"/>
        </w:rPr>
        <w:t>π</w:t>
      </w:r>
      <w:r>
        <w:rPr>
          <w:rFonts w:eastAsia="Times New Roman" w:cs="Times New Roman"/>
          <w:szCs w:val="24"/>
        </w:rPr>
        <w:t>ροϋπολογισμό του 2018. Δεν πιάσατε τους ρυθμούς ανάπτυξης, δεν πιάσατε τον στόχο των επενδύσεων ούτε κατά το ήμισυ, δεν πιάσατε ούτε καν τον στόχο της ιδιωτικής κατανάλωσης και καμώνεστε ότι η οικονομία πάει καλά;</w:t>
      </w:r>
    </w:p>
    <w:p w14:paraId="44483013" w14:textId="77777777" w:rsidR="00FC516A" w:rsidRDefault="00EA69A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 xml:space="preserve">ροϋπολογισμός του 2018 σε ένα </w:t>
      </w:r>
      <w:r>
        <w:rPr>
          <w:rFonts w:eastAsia="Times New Roman" w:cs="Times New Roman"/>
          <w:szCs w:val="24"/>
        </w:rPr>
        <w:t xml:space="preserve">περιβάλλον εξαντλητικής φορολόγησης, κυρίες και κύριοι συνάδελφοι, επιβάλλει νέους φόρους 2 δισεκατομμυρίων. </w:t>
      </w:r>
    </w:p>
    <w:p w14:paraId="44483014" w14:textId="77777777" w:rsidR="00FC516A" w:rsidRDefault="00EA69A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Θα κάνω μόνο μερικές ειδικές αναφορές. Κατάργηση του 10% επί του φόρου εισοδήματος για ιατρικές εξετάσεις του 2017. Ζημιωμένοι απ’ αυτό το μέτρο θ</w:t>
      </w:r>
      <w:r>
        <w:rPr>
          <w:rFonts w:eastAsia="Times New Roman" w:cs="Times New Roman"/>
          <w:szCs w:val="24"/>
        </w:rPr>
        <w:t>α είναι δύο εκατομμύρια πολίτες.</w:t>
      </w:r>
    </w:p>
    <w:p w14:paraId="44483015" w14:textId="77777777" w:rsidR="00FC516A" w:rsidRDefault="00EA69A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Μειώνετε κατά 50% το επίδομα του πετρελαίου θέρμανσης. Να σας ρωτήσω κάτι ειλικρινώς, κύριοι συνάδελφοι; Το επίδομα του πετρελαίου θέρμανσης το εισπράττουν οι εύποροι ή οι αδύναμοι, των οποίων αρέσκεστε να παρουσιάζεστε ως </w:t>
      </w:r>
      <w:r>
        <w:rPr>
          <w:rFonts w:eastAsia="Times New Roman" w:cs="Times New Roman"/>
          <w:szCs w:val="24"/>
        </w:rPr>
        <w:t>προστάτες;</w:t>
      </w:r>
    </w:p>
    <w:p w14:paraId="44483016" w14:textId="77777777" w:rsidR="00FC516A" w:rsidRDefault="00EA69A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Κύριοι της Κυβέρνησης, υπενθυμίζω απλώς ότι το 2014 η τότε </w:t>
      </w:r>
      <w:r>
        <w:rPr>
          <w:rFonts w:eastAsia="Times New Roman" w:cs="Times New Roman"/>
          <w:szCs w:val="24"/>
        </w:rPr>
        <w:t>κ</w:t>
      </w:r>
      <w:r>
        <w:rPr>
          <w:rFonts w:eastAsia="Times New Roman" w:cs="Times New Roman"/>
          <w:szCs w:val="24"/>
        </w:rPr>
        <w:t xml:space="preserve">υβέρνηση είχε μειώσει τον </w:t>
      </w:r>
      <w:r>
        <w:rPr>
          <w:rFonts w:eastAsia="Times New Roman" w:cs="Times New Roman"/>
          <w:szCs w:val="24"/>
        </w:rPr>
        <w:t>ε</w:t>
      </w:r>
      <w:r>
        <w:rPr>
          <w:rFonts w:eastAsia="Times New Roman" w:cs="Times New Roman"/>
          <w:szCs w:val="24"/>
        </w:rPr>
        <w:t xml:space="preserve">ιδικό </w:t>
      </w:r>
      <w:r>
        <w:rPr>
          <w:rFonts w:eastAsia="Times New Roman" w:cs="Times New Roman"/>
          <w:szCs w:val="24"/>
        </w:rPr>
        <w:t>φ</w:t>
      </w:r>
      <w:r>
        <w:rPr>
          <w:rFonts w:eastAsia="Times New Roman" w:cs="Times New Roman"/>
          <w:szCs w:val="24"/>
        </w:rPr>
        <w:t xml:space="preserve">όρο </w:t>
      </w:r>
      <w:r>
        <w:rPr>
          <w:rFonts w:eastAsia="Times New Roman" w:cs="Times New Roman"/>
          <w:szCs w:val="24"/>
        </w:rPr>
        <w:t>κ</w:t>
      </w:r>
      <w:r>
        <w:rPr>
          <w:rFonts w:eastAsia="Times New Roman" w:cs="Times New Roman"/>
          <w:szCs w:val="24"/>
        </w:rPr>
        <w:t>ατανάλωσης στο πετρέλαιο θέρμανσης και είχε διευρύνει τα κριτήρια για τη χορήγηση του επιδόματος. Εντελώς αντίστροφα κινείστε εσείς. Θεωρείτε μήπω</w:t>
      </w:r>
      <w:r>
        <w:rPr>
          <w:rFonts w:eastAsia="Times New Roman" w:cs="Times New Roman"/>
          <w:szCs w:val="24"/>
        </w:rPr>
        <w:t>ς το κόστος θέρμανσης</w:t>
      </w:r>
      <w:r>
        <w:rPr>
          <w:rFonts w:eastAsia="Times New Roman" w:cs="Times New Roman"/>
          <w:szCs w:val="24"/>
        </w:rPr>
        <w:t>,</w:t>
      </w:r>
      <w:r>
        <w:rPr>
          <w:rFonts w:eastAsia="Times New Roman" w:cs="Times New Roman"/>
          <w:szCs w:val="24"/>
        </w:rPr>
        <w:t xml:space="preserve"> ιδιαίτερα στις ορεινές και μειονεκτικές περιοχές</w:t>
      </w:r>
      <w:r>
        <w:rPr>
          <w:rFonts w:eastAsia="Times New Roman" w:cs="Times New Roman"/>
          <w:szCs w:val="24"/>
        </w:rPr>
        <w:t>,</w:t>
      </w:r>
      <w:r>
        <w:rPr>
          <w:rFonts w:eastAsia="Times New Roman" w:cs="Times New Roman"/>
          <w:szCs w:val="24"/>
        </w:rPr>
        <w:t xml:space="preserve"> χαμηλό; Μήπως το εισπράττουν επιχειρηματίες, βιομήχανοι και εφοπλιστές και δεν το γνωρίζουμε;</w:t>
      </w:r>
    </w:p>
    <w:p w14:paraId="44483017" w14:textId="77777777" w:rsidR="00FC516A" w:rsidRDefault="00EA69A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Επίσης καταργείτε την έκπτωση του 1,5% από την παρακράτηση φόρου μισθωτών και συνταξιούχω</w:t>
      </w:r>
      <w:r>
        <w:rPr>
          <w:rFonts w:eastAsia="Times New Roman" w:cs="Times New Roman"/>
          <w:szCs w:val="24"/>
        </w:rPr>
        <w:t>ν. Προφανώς τους θεωρείτε προνομιούχους και είπατε να τους αφαιρέσετε άλλα 68 εκατομμύρια για την επόμενη χρονιά.</w:t>
      </w:r>
    </w:p>
    <w:p w14:paraId="44483018" w14:textId="77777777" w:rsidR="00FC516A" w:rsidRDefault="00EA69A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Από το νέο «πετσόκομμα» του ΕΚΑΣ</w:t>
      </w:r>
      <w:r>
        <w:rPr>
          <w:rFonts w:eastAsia="Times New Roman" w:cs="Times New Roman"/>
          <w:szCs w:val="24"/>
        </w:rPr>
        <w:t>,</w:t>
      </w:r>
      <w:r>
        <w:rPr>
          <w:rFonts w:eastAsia="Times New Roman" w:cs="Times New Roman"/>
          <w:szCs w:val="24"/>
        </w:rPr>
        <w:t xml:space="preserve"> που οδηγεί στην ουσιαστική κατάργησή του, θα στερήσετε από </w:t>
      </w:r>
      <w:proofErr w:type="spellStart"/>
      <w:r>
        <w:rPr>
          <w:rFonts w:eastAsia="Times New Roman" w:cs="Times New Roman"/>
          <w:szCs w:val="24"/>
        </w:rPr>
        <w:t>εκατόν</w:t>
      </w:r>
      <w:proofErr w:type="spellEnd"/>
      <w:r>
        <w:rPr>
          <w:rFonts w:eastAsia="Times New Roman" w:cs="Times New Roman"/>
          <w:szCs w:val="24"/>
        </w:rPr>
        <w:t xml:space="preserve"> σαράντα χιλιάδες </w:t>
      </w:r>
      <w:proofErr w:type="spellStart"/>
      <w:r>
        <w:rPr>
          <w:rFonts w:eastAsia="Times New Roman" w:cs="Times New Roman"/>
          <w:szCs w:val="24"/>
        </w:rPr>
        <w:t>μικροσυνταξιούχους</w:t>
      </w:r>
      <w:proofErr w:type="spellEnd"/>
      <w:r>
        <w:rPr>
          <w:rFonts w:eastAsia="Times New Roman" w:cs="Times New Roman"/>
          <w:szCs w:val="24"/>
        </w:rPr>
        <w:t>, οι οπ</w:t>
      </w:r>
      <w:r>
        <w:rPr>
          <w:rFonts w:eastAsia="Times New Roman" w:cs="Times New Roman"/>
          <w:szCs w:val="24"/>
        </w:rPr>
        <w:t>οίοι προστίθενται στους υπόλοιπους</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εκατόν</w:t>
      </w:r>
      <w:proofErr w:type="spellEnd"/>
      <w:r>
        <w:rPr>
          <w:rFonts w:eastAsia="Times New Roman" w:cs="Times New Roman"/>
          <w:szCs w:val="24"/>
        </w:rPr>
        <w:t xml:space="preserve"> τριάντα πέντε χιλιάδες</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μικροσυνταξιούχους</w:t>
      </w:r>
      <w:proofErr w:type="spellEnd"/>
      <w:r>
        <w:rPr>
          <w:rFonts w:eastAsia="Times New Roman" w:cs="Times New Roman"/>
          <w:szCs w:val="24"/>
        </w:rPr>
        <w:t>, 234 εκατομμύρια ευρώ.</w:t>
      </w:r>
    </w:p>
    <w:p w14:paraId="44483019" w14:textId="77777777" w:rsidR="00FC516A" w:rsidRDefault="00EA69A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Για τους αγρότες υπήρξατε ιδιαίτερα «γαλαντόμοι». Τρία χρόνια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έξι φορολογικές επιβαρύνσεις για τον αγροτικό κόσμο. Πιο </w:t>
      </w:r>
      <w:r>
        <w:rPr>
          <w:rFonts w:eastAsia="Times New Roman" w:cs="Times New Roman"/>
          <w:szCs w:val="24"/>
        </w:rPr>
        <w:t>συγκεκριμένα, για πρώτη φορά το 2015, με απόφαση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φορολογούνται οι αγροτικές ενισχύσεις και επιδοτήσεις με συντελεστές 22% και 45%. Υπερδιπλασιάσατε τις ασφαλιστικές εισφορές των αγροτών, καταργήσατε την επιστροφή του </w:t>
      </w:r>
      <w:r>
        <w:rPr>
          <w:rFonts w:eastAsia="Times New Roman" w:cs="Times New Roman"/>
          <w:szCs w:val="24"/>
        </w:rPr>
        <w:t>ε</w:t>
      </w:r>
      <w:r>
        <w:rPr>
          <w:rFonts w:eastAsia="Times New Roman" w:cs="Times New Roman"/>
          <w:szCs w:val="24"/>
        </w:rPr>
        <w:t xml:space="preserve">ιδικού </w:t>
      </w:r>
      <w:r>
        <w:rPr>
          <w:rFonts w:eastAsia="Times New Roman" w:cs="Times New Roman"/>
          <w:szCs w:val="24"/>
        </w:rPr>
        <w:t>φ</w:t>
      </w:r>
      <w:r>
        <w:rPr>
          <w:rFonts w:eastAsia="Times New Roman" w:cs="Times New Roman"/>
          <w:szCs w:val="24"/>
        </w:rPr>
        <w:t xml:space="preserve">όρου </w:t>
      </w:r>
      <w:r>
        <w:rPr>
          <w:rFonts w:eastAsia="Times New Roman" w:cs="Times New Roman"/>
          <w:szCs w:val="24"/>
        </w:rPr>
        <w:t>κ</w:t>
      </w:r>
      <w:r>
        <w:rPr>
          <w:rFonts w:eastAsia="Times New Roman" w:cs="Times New Roman"/>
          <w:szCs w:val="24"/>
        </w:rPr>
        <w:t xml:space="preserve">ατανάλωσης του πετρελαίου για αγροτική χρήση, θεσπίσατε εισφορά αλληλεγγύης από 2,2% έως 10% και επιβάλατε προκαταβολή φόρου </w:t>
      </w:r>
      <w:r>
        <w:rPr>
          <w:rFonts w:eastAsia="Times New Roman" w:cs="Times New Roman"/>
          <w:szCs w:val="24"/>
        </w:rPr>
        <w:lastRenderedPageBreak/>
        <w:t>100% στον αγροτικό κόσμο. Τρία χρόνια, έξι μέτρα! Στήνετε τον αγροτικό κόσμο κυριολεκτικά στα έξι μέτρα!</w:t>
      </w:r>
    </w:p>
    <w:p w14:paraId="4448301A" w14:textId="77777777" w:rsidR="00FC516A" w:rsidRDefault="00EA69A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Οι ελεύθεροι επαγγελ</w:t>
      </w:r>
      <w:r>
        <w:rPr>
          <w:rFonts w:eastAsia="Times New Roman" w:cs="Times New Roman"/>
          <w:szCs w:val="24"/>
        </w:rPr>
        <w:t>ματίες, βεβαίως, αποτελούν τον αγαπημένο στόχο της Κυβέρνησης. Πώς αλλιώς να εξηγηθεί η νέα αύξηση ασφαλιστικών εισφορών για το 2018 ταυτόχρονα με τα ψηφισμένα μέτρα για μείωση των συντάξεων το 2019 και μείωση του αφορολόγητου το 2020, για το οποίο μάλιστα</w:t>
      </w:r>
      <w:r>
        <w:rPr>
          <w:rFonts w:eastAsia="Times New Roman" w:cs="Times New Roman"/>
          <w:szCs w:val="24"/>
        </w:rPr>
        <w:t xml:space="preserve"> τώρα συζητάτε να το φέρετε </w:t>
      </w:r>
      <w:proofErr w:type="spellStart"/>
      <w:r>
        <w:rPr>
          <w:rFonts w:eastAsia="Times New Roman" w:cs="Times New Roman"/>
          <w:szCs w:val="24"/>
        </w:rPr>
        <w:t>εμπροσθοβαρώς</w:t>
      </w:r>
      <w:proofErr w:type="spellEnd"/>
      <w:r>
        <w:rPr>
          <w:rFonts w:eastAsia="Times New Roman" w:cs="Times New Roman"/>
          <w:szCs w:val="24"/>
        </w:rPr>
        <w:t xml:space="preserve"> από 1-1-2019.</w:t>
      </w:r>
    </w:p>
    <w:p w14:paraId="4448301B" w14:textId="77777777" w:rsidR="00FC516A" w:rsidRDefault="00EA69A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Επιβολή φόρου διαμονής στα ξενοδοχεία, από 0,5 μέχρι 4 ευρώ η διανυκτέρευση. Γνωρίζετε, κυρίες και κύριοι συνάδελφοι της Κυβέρνησης, ότι οι ελληνικές τουριστικές επιχειρήσεις έχουν τους υψηλότερους φο</w:t>
      </w:r>
      <w:r>
        <w:rPr>
          <w:rFonts w:eastAsia="Times New Roman" w:cs="Times New Roman"/>
          <w:szCs w:val="24"/>
        </w:rPr>
        <w:t xml:space="preserve">ρολογικούς συντελεστές σε σύγκριση με όλες τις ανταγωνίστριες μεσογειακές χώρες; Δηλαδή, εάν βάλλουμε κατ’ αυτόν τον τρόπο εναντίον των στρατηγικών πλεονεκτημάτων της οικονομίας μας, θα δούμε ποτέ προκοπή; Είναι τόσο απλό! Στο ενοικιαζόμενο δωμάτιο βάζετε </w:t>
      </w:r>
      <w:r>
        <w:rPr>
          <w:rFonts w:eastAsia="Times New Roman" w:cs="Times New Roman"/>
          <w:szCs w:val="24"/>
        </w:rPr>
        <w:t xml:space="preserve">0,5 ή 1 ή 1,5 ευρώ τη βραδιά φόρο διανυκτέρευσης και στα ξενοδοχεία 4 ευρώ; </w:t>
      </w:r>
    </w:p>
    <w:p w14:paraId="4448301C" w14:textId="77777777" w:rsidR="00FC516A" w:rsidRDefault="00EA69A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t xml:space="preserve">Επίσης, οι δεσμεύσεις σας προς τους νησιώτες χάθηκαν από τα μελτέμια του Αιγαίου. Αύξηση συντελεστών ΦΠΑ σε τριάντα δύο νησιά του </w:t>
      </w:r>
      <w:r>
        <w:rPr>
          <w:rFonts w:eastAsia="Times New Roman" w:cs="Times New Roman"/>
          <w:szCs w:val="24"/>
        </w:rPr>
        <w:t>β</w:t>
      </w:r>
      <w:r>
        <w:rPr>
          <w:rFonts w:eastAsia="Times New Roman" w:cs="Times New Roman"/>
          <w:szCs w:val="24"/>
        </w:rPr>
        <w:t>ορείου Αιγαίου και των Δωδεκανήσων. Βεβαίως, είχ</w:t>
      </w:r>
      <w:r>
        <w:rPr>
          <w:rFonts w:eastAsia="Times New Roman" w:cs="Times New Roman"/>
          <w:szCs w:val="24"/>
        </w:rPr>
        <w:t>αν προηγηθεί όλα τα νησιά. Βάζετε στον τόπο μου, στην Αλόννησο, που έχει σεζόν δυόμισι μήνες</w:t>
      </w:r>
      <w:r>
        <w:rPr>
          <w:rFonts w:eastAsia="Times New Roman" w:cs="Times New Roman"/>
          <w:szCs w:val="24"/>
        </w:rPr>
        <w:t>,</w:t>
      </w:r>
      <w:r>
        <w:rPr>
          <w:rFonts w:eastAsia="Times New Roman" w:cs="Times New Roman"/>
          <w:szCs w:val="24"/>
        </w:rPr>
        <w:t xml:space="preserve"> 24% ΦΠΑ και φιλοδοξείτε αυτή η σεζόν να γίνει τρεις και τέσσερις και πέντε μήνες; Πώς θα γίνει αυτό; Οι διπλανές χώρες έχουν 10% ΦΠΑ και μικρότερους φορολογικούς </w:t>
      </w:r>
      <w:r>
        <w:rPr>
          <w:rFonts w:eastAsia="Times New Roman" w:cs="Times New Roman"/>
          <w:szCs w:val="24"/>
        </w:rPr>
        <w:t>συντελεστές.</w:t>
      </w:r>
    </w:p>
    <w:p w14:paraId="4448301D" w14:textId="77777777" w:rsidR="00FC516A" w:rsidRDefault="00EA69A7">
      <w:pPr>
        <w:tabs>
          <w:tab w:val="left" w:pos="3642"/>
          <w:tab w:val="center" w:pos="4753"/>
          <w:tab w:val="left" w:pos="6214"/>
        </w:tabs>
        <w:spacing w:line="600" w:lineRule="auto"/>
        <w:ind w:firstLine="720"/>
        <w:jc w:val="both"/>
        <w:rPr>
          <w:rFonts w:eastAsia="Times New Roman" w:cs="Times New Roman"/>
          <w:szCs w:val="24"/>
        </w:rPr>
      </w:pPr>
      <w:r>
        <w:rPr>
          <w:rFonts w:eastAsia="Times New Roman" w:cs="Times New Roman"/>
          <w:szCs w:val="24"/>
        </w:rPr>
        <w:lastRenderedPageBreak/>
        <w:t xml:space="preserve">Κομπορρημονεί η Κυβέρνηση περί πλεονασμάτων και μερισμάτων. Πρόκειται για πλεονάσματα που είναι αποτελέσματα </w:t>
      </w:r>
      <w:proofErr w:type="spellStart"/>
      <w:r>
        <w:rPr>
          <w:rFonts w:eastAsia="Times New Roman" w:cs="Times New Roman"/>
          <w:szCs w:val="24"/>
        </w:rPr>
        <w:t>φορολαίλαπας</w:t>
      </w:r>
      <w:proofErr w:type="spellEnd"/>
      <w:r>
        <w:rPr>
          <w:rFonts w:eastAsia="Times New Roman" w:cs="Times New Roman"/>
          <w:szCs w:val="24"/>
        </w:rPr>
        <w:t xml:space="preserve"> και πογκρόμ κατασχέσεων που έχετε εξαπολύσει εναντίον των πολιτών. Αισθάνεσθε ικανοποιημένοι που καθημερινά ανοίγετε το κ</w:t>
      </w:r>
      <w:r>
        <w:rPr>
          <w:rFonts w:eastAsia="Times New Roman" w:cs="Times New Roman"/>
          <w:szCs w:val="24"/>
        </w:rPr>
        <w:t>ομπόδεμα των πλέον αδύναμων πολιτών</w:t>
      </w:r>
      <w:r>
        <w:rPr>
          <w:rFonts w:eastAsia="Times New Roman" w:cs="Times New Roman"/>
          <w:szCs w:val="24"/>
        </w:rPr>
        <w:t>,</w:t>
      </w:r>
      <w:r>
        <w:rPr>
          <w:rFonts w:eastAsia="Times New Roman" w:cs="Times New Roman"/>
          <w:szCs w:val="24"/>
        </w:rPr>
        <w:t xml:space="preserve"> ακόμη και για ελάχιστες οφειλές, χωρίς να τους δίνετε κα</w:t>
      </w:r>
      <w:r>
        <w:rPr>
          <w:rFonts w:eastAsia="Times New Roman" w:cs="Times New Roman"/>
          <w:szCs w:val="24"/>
        </w:rPr>
        <w:t>μ</w:t>
      </w:r>
      <w:r>
        <w:rPr>
          <w:rFonts w:eastAsia="Times New Roman" w:cs="Times New Roman"/>
          <w:szCs w:val="24"/>
        </w:rPr>
        <w:t>μία δυνατότητα άμυνας και ρύθμισης; Ένα εκατομμύριο λογαριασμοί χτυπήθηκαν από τις κατασχέσεις. Άλλες επτακόσιες χιλιάδες πολίτες κινδυνεύουν.</w:t>
      </w:r>
    </w:p>
    <w:p w14:paraId="4448301E"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(Στο σημείο αυτό τη</w:t>
      </w:r>
      <w:r>
        <w:rPr>
          <w:rFonts w:eastAsia="Times New Roman" w:cs="Times New Roman"/>
          <w:szCs w:val="24"/>
        </w:rPr>
        <w:t xml:space="preserve">ν Προεδρική Έδρα καταλαμβάνει ο Η΄ Αντιπρόεδρος της Βουλής κ. </w:t>
      </w:r>
      <w:r w:rsidRPr="002B2AF6">
        <w:rPr>
          <w:rFonts w:eastAsia="Times New Roman" w:cs="Times New Roman"/>
          <w:b/>
          <w:szCs w:val="24"/>
        </w:rPr>
        <w:t>ΔΗΜΗΤΡΙΟΣ ΚΑΜΜΕΝΟΣ</w:t>
      </w:r>
      <w:r>
        <w:rPr>
          <w:rFonts w:eastAsia="Times New Roman" w:cs="Times New Roman"/>
          <w:szCs w:val="24"/>
        </w:rPr>
        <w:t>)</w:t>
      </w:r>
    </w:p>
    <w:p w14:paraId="4448301F" w14:textId="77777777" w:rsidR="00FC516A" w:rsidRDefault="00EA69A7">
      <w:pPr>
        <w:spacing w:line="600" w:lineRule="auto"/>
        <w:ind w:firstLine="720"/>
        <w:jc w:val="both"/>
        <w:rPr>
          <w:rFonts w:eastAsia="Times New Roman" w:cs="Times New Roman"/>
          <w:bCs/>
          <w:shd w:val="clear" w:color="auto" w:fill="FFFFFF"/>
        </w:rPr>
      </w:pPr>
      <w:r>
        <w:rPr>
          <w:rFonts w:eastAsia="Times New Roman" w:cs="Times New Roman"/>
          <w:szCs w:val="24"/>
        </w:rPr>
        <w:t xml:space="preserve">Πραγματοποιείτε έξι χιλιάδες κατασχέσεις λογαριασμών ημερησίως. Έχετε καταρρίψει κάθε ρεκόρ. Τα αποτελέσματα της πολιτικής σας </w:t>
      </w:r>
      <w:r>
        <w:rPr>
          <w:rFonts w:eastAsia="Times New Roman"/>
          <w:bCs/>
        </w:rPr>
        <w:t>είναι</w:t>
      </w:r>
      <w:r>
        <w:rPr>
          <w:rFonts w:eastAsia="Times New Roman" w:cs="Times New Roman"/>
          <w:szCs w:val="24"/>
        </w:rPr>
        <w:t xml:space="preserve"> μετρήσιμα. Οι πολίτες χρωστούν στο δημόσι</w:t>
      </w:r>
      <w:r>
        <w:rPr>
          <w:rFonts w:eastAsia="Times New Roman" w:cs="Times New Roman"/>
          <w:szCs w:val="24"/>
        </w:rPr>
        <w:t xml:space="preserve">ο και στα ασφαλιστικά ταμεία συνολικά 130 </w:t>
      </w:r>
      <w:r>
        <w:rPr>
          <w:rFonts w:eastAsia="Times New Roman" w:cs="Times New Roman"/>
          <w:bCs/>
          <w:shd w:val="clear" w:color="auto" w:fill="FFFFFF"/>
        </w:rPr>
        <w:t xml:space="preserve">δισεκατομμύρια ευρώ. Οι ληξιπρόθεσμες οφειλές </w:t>
      </w:r>
      <w:r>
        <w:rPr>
          <w:rFonts w:eastAsia="Times New Roman"/>
          <w:bCs/>
          <w:shd w:val="clear" w:color="auto" w:fill="FFFFFF"/>
        </w:rPr>
        <w:t>είναι</w:t>
      </w:r>
      <w:r>
        <w:rPr>
          <w:rFonts w:eastAsia="Times New Roman" w:cs="Times New Roman"/>
          <w:bCs/>
          <w:shd w:val="clear" w:color="auto" w:fill="FFFFFF"/>
        </w:rPr>
        <w:t xml:space="preserve"> αυξημένες κατά 50% σε σχέση με το 2014. Π</w:t>
      </w:r>
      <w:r>
        <w:rPr>
          <w:rFonts w:eastAsia="Times New Roman"/>
          <w:bCs/>
          <w:shd w:val="clear" w:color="auto" w:fill="FFFFFF"/>
        </w:rPr>
        <w:t>ροστέθηκαν</w:t>
      </w:r>
      <w:r>
        <w:rPr>
          <w:rFonts w:eastAsia="Times New Roman" w:cs="Times New Roman"/>
          <w:bCs/>
          <w:shd w:val="clear" w:color="auto" w:fill="FFFFFF"/>
        </w:rPr>
        <w:t xml:space="preserve"> επιπλέον 45 δισεκατομμύρια ευρώ σε τρία μόνο χρόνια. Και </w:t>
      </w:r>
      <w:r>
        <w:rPr>
          <w:rFonts w:eastAsia="Times New Roman"/>
          <w:bCs/>
          <w:shd w:val="clear" w:color="auto" w:fill="FFFFFF"/>
        </w:rPr>
        <w:t>βεβαίως</w:t>
      </w:r>
      <w:r>
        <w:rPr>
          <w:rFonts w:eastAsia="Times New Roman" w:cs="Times New Roman"/>
          <w:bCs/>
          <w:shd w:val="clear" w:color="auto" w:fill="FFFFFF"/>
        </w:rPr>
        <w:t xml:space="preserve"> δεν μειώνετε το χρέος. Το αυξάνετε για το 201</w:t>
      </w:r>
      <w:r>
        <w:rPr>
          <w:rFonts w:eastAsia="Times New Roman" w:cs="Times New Roman"/>
          <w:bCs/>
          <w:shd w:val="clear" w:color="auto" w:fill="FFFFFF"/>
        </w:rPr>
        <w:t xml:space="preserve">8 κατά 14 δισεκατομμύρια ευρώ. </w:t>
      </w:r>
    </w:p>
    <w:p w14:paraId="44483020" w14:textId="77777777" w:rsidR="00FC516A" w:rsidRDefault="00EA69A7">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(Στο σημείο αυτό </w:t>
      </w:r>
      <w:r>
        <w:rPr>
          <w:rFonts w:eastAsia="Times New Roman" w:cs="Times New Roman"/>
          <w:bCs/>
          <w:shd w:val="clear" w:color="auto" w:fill="FFFFFF"/>
        </w:rPr>
        <w:t>κ</w:t>
      </w:r>
      <w:r>
        <w:rPr>
          <w:rFonts w:eastAsia="Times New Roman" w:cs="Times New Roman"/>
          <w:bCs/>
          <w:shd w:val="clear" w:color="auto" w:fill="FFFFFF"/>
        </w:rPr>
        <w:t>τυπάει το κουδούνι λήξεως του χρόνου ομιλίας του κυρίου Βουλευτή)</w:t>
      </w:r>
    </w:p>
    <w:p w14:paraId="44483021" w14:textId="77777777" w:rsidR="00FC516A" w:rsidRDefault="00EA69A7">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Σε δύο λεπτά θα έχω ολοκληρώσει, κύριε Πρόεδρε.</w:t>
      </w:r>
    </w:p>
    <w:p w14:paraId="44483022" w14:textId="77777777" w:rsidR="00FC516A" w:rsidRDefault="00EA69A7">
      <w:pPr>
        <w:spacing w:line="600" w:lineRule="auto"/>
        <w:ind w:firstLine="720"/>
        <w:jc w:val="both"/>
        <w:rPr>
          <w:rFonts w:eastAsia="Times New Roman"/>
          <w:bCs/>
          <w:shd w:val="clear" w:color="auto" w:fill="FFFFFF"/>
        </w:rPr>
      </w:pPr>
      <w:r>
        <w:rPr>
          <w:rFonts w:eastAsia="Times New Roman" w:cs="Times New Roman"/>
          <w:bCs/>
          <w:shd w:val="clear" w:color="auto" w:fill="FFFFFF"/>
        </w:rPr>
        <w:lastRenderedPageBreak/>
        <w:t xml:space="preserve">Βαυκαλίζεται η </w:t>
      </w:r>
      <w:r>
        <w:rPr>
          <w:rFonts w:eastAsia="Times New Roman"/>
          <w:bCs/>
          <w:shd w:val="clear" w:color="auto" w:fill="FFFFFF"/>
        </w:rPr>
        <w:t>Κυβέρνηση ότι αντιμετωπίζει τη</w:t>
      </w:r>
      <w:r>
        <w:rPr>
          <w:rFonts w:eastAsia="Times New Roman"/>
          <w:bCs/>
          <w:shd w:val="clear" w:color="auto" w:fill="FFFFFF"/>
        </w:rPr>
        <w:t xml:space="preserve"> μάστιγα της ανεργίας, αλλά με ελαστικές μορφές απασχόλησης. Τα στοιχεία που σας λέω είναι από την «ΕΡΓΑΝΗ» του πρώτου </w:t>
      </w:r>
      <w:proofErr w:type="spellStart"/>
      <w:r>
        <w:rPr>
          <w:rFonts w:eastAsia="Times New Roman"/>
          <w:bCs/>
          <w:shd w:val="clear" w:color="auto" w:fill="FFFFFF"/>
        </w:rPr>
        <w:t>δεκαμήνου</w:t>
      </w:r>
      <w:proofErr w:type="spellEnd"/>
      <w:r>
        <w:rPr>
          <w:rFonts w:eastAsia="Times New Roman"/>
          <w:bCs/>
          <w:shd w:val="clear" w:color="auto" w:fill="FFFFFF"/>
        </w:rPr>
        <w:t xml:space="preserve"> του 2017: Ελαστική απασχόληση 54,39%. </w:t>
      </w:r>
    </w:p>
    <w:p w14:paraId="44483023" w14:textId="77777777" w:rsidR="00FC516A" w:rsidRDefault="00EA69A7">
      <w:pPr>
        <w:spacing w:line="600" w:lineRule="auto"/>
        <w:ind w:firstLine="720"/>
        <w:jc w:val="both"/>
        <w:rPr>
          <w:rFonts w:eastAsia="Times New Roman"/>
          <w:bCs/>
          <w:shd w:val="clear" w:color="auto" w:fill="FFFFFF"/>
        </w:rPr>
      </w:pPr>
      <w:r>
        <w:rPr>
          <w:rFonts w:eastAsia="Times New Roman"/>
          <w:bCs/>
          <w:shd w:val="clear" w:color="auto" w:fill="FFFFFF"/>
        </w:rPr>
        <w:t xml:space="preserve">Είστε η Κυβέρνηση που δημιουργείτε τη γενιά των </w:t>
      </w:r>
      <w:r>
        <w:rPr>
          <w:rFonts w:eastAsia="Times New Roman"/>
          <w:bCs/>
          <w:shd w:val="clear" w:color="auto" w:fill="FFFFFF"/>
        </w:rPr>
        <w:t>«</w:t>
      </w:r>
      <w:r>
        <w:rPr>
          <w:rFonts w:eastAsia="Times New Roman"/>
          <w:bCs/>
          <w:shd w:val="clear" w:color="auto" w:fill="FFFFFF"/>
        </w:rPr>
        <w:t>τρεις και εξήντα</w:t>
      </w:r>
      <w:r>
        <w:rPr>
          <w:rFonts w:eastAsia="Times New Roman"/>
          <w:bCs/>
          <w:shd w:val="clear" w:color="auto" w:fill="FFFFFF"/>
        </w:rPr>
        <w:t>»</w:t>
      </w:r>
      <w:r>
        <w:rPr>
          <w:rFonts w:eastAsia="Times New Roman"/>
          <w:bCs/>
          <w:shd w:val="clear" w:color="auto" w:fill="FFFFFF"/>
        </w:rPr>
        <w:t>, των 360 ευρώ. Αυτό κ</w:t>
      </w:r>
      <w:r>
        <w:rPr>
          <w:rFonts w:eastAsia="Times New Roman"/>
          <w:bCs/>
          <w:shd w:val="clear" w:color="auto" w:fill="FFFFFF"/>
        </w:rPr>
        <w:t xml:space="preserve">άνετε! Αγαπάτε τόσο πολύ τους φτωχούς και τους </w:t>
      </w:r>
      <w:proofErr w:type="spellStart"/>
      <w:r>
        <w:rPr>
          <w:rFonts w:eastAsia="Times New Roman"/>
          <w:bCs/>
          <w:shd w:val="clear" w:color="auto" w:fill="FFFFFF"/>
        </w:rPr>
        <w:t>χαμηλοαμειβόμενους</w:t>
      </w:r>
      <w:proofErr w:type="spellEnd"/>
      <w:r>
        <w:rPr>
          <w:rFonts w:eastAsia="Times New Roman"/>
          <w:bCs/>
          <w:shd w:val="clear" w:color="auto" w:fill="FFFFFF"/>
        </w:rPr>
        <w:t xml:space="preserve"> και </w:t>
      </w:r>
      <w:proofErr w:type="spellStart"/>
      <w:r>
        <w:rPr>
          <w:rFonts w:eastAsia="Times New Roman"/>
          <w:bCs/>
          <w:shd w:val="clear" w:color="auto" w:fill="FFFFFF"/>
        </w:rPr>
        <w:t>υποαμειβόμενους</w:t>
      </w:r>
      <w:proofErr w:type="spellEnd"/>
      <w:r>
        <w:rPr>
          <w:rFonts w:eastAsia="Times New Roman"/>
          <w:bCs/>
          <w:shd w:val="clear" w:color="auto" w:fill="FFFFFF"/>
        </w:rPr>
        <w:t xml:space="preserve"> που τους αυξάνετε με γοργούς ρυθμούς. «Θωπεύετε» τους αριθμούς κατά τα λοιπά</w:t>
      </w:r>
      <w:r>
        <w:rPr>
          <w:rFonts w:eastAsia="Times New Roman"/>
          <w:bCs/>
          <w:shd w:val="clear" w:color="auto" w:fill="FFFFFF"/>
        </w:rPr>
        <w:t>,</w:t>
      </w:r>
      <w:r>
        <w:rPr>
          <w:rFonts w:eastAsia="Times New Roman"/>
          <w:bCs/>
          <w:shd w:val="clear" w:color="auto" w:fill="FFFFFF"/>
        </w:rPr>
        <w:t xml:space="preserve"> το λέω για δεύτερη φορά, προσπαθείτε να τους διαχειριστείτε. Φωνάζατε στους δρόμους «Μισή δο</w:t>
      </w:r>
      <w:r>
        <w:rPr>
          <w:rFonts w:eastAsia="Times New Roman"/>
          <w:bCs/>
          <w:shd w:val="clear" w:color="auto" w:fill="FFFFFF"/>
        </w:rPr>
        <w:t xml:space="preserve">υλειά, μισή ζωή» και τώρα κάνετε τη μισή δουλειά ούτε το </w:t>
      </w:r>
      <w:r>
        <w:rPr>
          <w:rFonts w:eastAsia="Times New Roman"/>
          <w:bCs/>
          <w:shd w:val="clear" w:color="auto" w:fill="FFFFFF"/>
        </w:rPr>
        <w:t>1/4</w:t>
      </w:r>
      <w:r>
        <w:rPr>
          <w:rFonts w:eastAsia="Times New Roman"/>
          <w:bCs/>
          <w:shd w:val="clear" w:color="auto" w:fill="FFFFFF"/>
        </w:rPr>
        <w:t xml:space="preserve">, σε σχέση με άλλες εποχές. </w:t>
      </w:r>
    </w:p>
    <w:p w14:paraId="44483024" w14:textId="77777777" w:rsidR="00FC516A" w:rsidRDefault="00EA69A7">
      <w:pPr>
        <w:spacing w:line="600" w:lineRule="auto"/>
        <w:ind w:firstLine="720"/>
        <w:jc w:val="both"/>
        <w:rPr>
          <w:rFonts w:eastAsia="Times New Roman"/>
          <w:bCs/>
          <w:shd w:val="clear" w:color="auto" w:fill="FFFFFF"/>
        </w:rPr>
      </w:pPr>
      <w:r>
        <w:rPr>
          <w:rFonts w:eastAsia="Times New Roman"/>
          <w:bCs/>
          <w:shd w:val="clear" w:color="auto" w:fill="FFFFFF"/>
        </w:rPr>
        <w:t>Θα έλεγα, λοιπόν, ένα παράδειγμα. Πανηγυρίζατε για το μέρισμα. Μια τετραμελής οικογένεια, η οποία πληροί τις προϋποθέσεις του μερίσματος, θα λάβει 520 ευρώ. Από τη μεί</w:t>
      </w:r>
      <w:r>
        <w:rPr>
          <w:rFonts w:eastAsia="Times New Roman"/>
          <w:bCs/>
          <w:shd w:val="clear" w:color="auto" w:fill="FFFFFF"/>
        </w:rPr>
        <w:t>ωση του αφορολόγητου θα χάσει 650 ευρώ και περίπου άλλα 600 ευρώ από τη μείωση του επιδόματος για το πετρέλαιο θέρμανσης. Από δύο μόνο μέτρα της Κυβέρνησης θα κληθεί αυτή η τετραμελής οικογένεια να καταβάλει 1.400 ευρώ περίπου. Δηλαδή, τι κάνετε; Τους δίνε</w:t>
      </w:r>
      <w:r>
        <w:rPr>
          <w:rFonts w:eastAsia="Times New Roman"/>
          <w:bCs/>
          <w:shd w:val="clear" w:color="auto" w:fill="FFFFFF"/>
        </w:rPr>
        <w:t xml:space="preserve">τε 500 ευρώ και τους ζητάτε πίσω 1.300 και 1.400 ευρώ; </w:t>
      </w:r>
    </w:p>
    <w:p w14:paraId="44483025" w14:textId="77777777" w:rsidR="00FC516A" w:rsidRDefault="00EA69A7">
      <w:pPr>
        <w:spacing w:line="600" w:lineRule="auto"/>
        <w:ind w:firstLine="720"/>
        <w:jc w:val="both"/>
        <w:rPr>
          <w:rFonts w:eastAsia="Times New Roman"/>
          <w:bCs/>
          <w:shd w:val="clear" w:color="auto" w:fill="FFFFFF"/>
        </w:rPr>
      </w:pPr>
      <w:r>
        <w:rPr>
          <w:rFonts w:eastAsia="Times New Roman"/>
          <w:bCs/>
          <w:shd w:val="clear" w:color="auto" w:fill="FFFFFF"/>
        </w:rPr>
        <w:t>Υπάρχει λύση, όμως, κυρίες και κύριοι. Και η μόνη λύση είναι να αναλάβετε την πρωτοβουλία να προκαλέσετε πολιτικές εξελίξεις. Η Ελλάδα χάνει ευκαιρίες. Η χώρα χάνει χρόνο. Οι νέοι μας χάνουν το μέλλον</w:t>
      </w:r>
      <w:r>
        <w:rPr>
          <w:rFonts w:eastAsia="Times New Roman"/>
          <w:bCs/>
          <w:shd w:val="clear" w:color="auto" w:fill="FFFFFF"/>
        </w:rPr>
        <w:t xml:space="preserve"> τους. </w:t>
      </w:r>
    </w:p>
    <w:p w14:paraId="44483026" w14:textId="77777777" w:rsidR="00FC516A" w:rsidRDefault="00EA69A7">
      <w:pPr>
        <w:spacing w:line="600" w:lineRule="auto"/>
        <w:ind w:firstLine="720"/>
        <w:jc w:val="both"/>
        <w:rPr>
          <w:rFonts w:eastAsia="Times New Roman"/>
          <w:bCs/>
          <w:shd w:val="clear" w:color="auto" w:fill="FFFFFF"/>
        </w:rPr>
      </w:pPr>
      <w:r>
        <w:rPr>
          <w:rFonts w:eastAsia="Times New Roman"/>
          <w:bCs/>
          <w:shd w:val="clear" w:color="auto" w:fill="FFFFFF"/>
        </w:rPr>
        <w:lastRenderedPageBreak/>
        <w:t xml:space="preserve">Αν συνεχίσετε έτσι και επιμείνετε στη διατήρηση της εξουσίας, θα γραφτείτε με μελανά γράμματα στις σελίδες της ιστορίας. </w:t>
      </w:r>
    </w:p>
    <w:p w14:paraId="44483027" w14:textId="77777777" w:rsidR="00FC516A" w:rsidRDefault="00EA69A7">
      <w:pPr>
        <w:spacing w:line="600" w:lineRule="auto"/>
        <w:ind w:firstLine="720"/>
        <w:jc w:val="both"/>
        <w:rPr>
          <w:rFonts w:eastAsia="Times New Roman"/>
          <w:bCs/>
          <w:shd w:val="clear" w:color="auto" w:fill="FFFFFF"/>
        </w:rPr>
      </w:pPr>
      <w:r>
        <w:rPr>
          <w:rFonts w:eastAsia="Times New Roman"/>
          <w:b/>
          <w:bCs/>
          <w:shd w:val="clear" w:color="auto" w:fill="FFFFFF"/>
        </w:rPr>
        <w:t xml:space="preserve">ΠΡΟΕΔΡΕΥΩΝ (Δημήτριος Καμμένος): </w:t>
      </w:r>
      <w:r>
        <w:rPr>
          <w:rFonts w:eastAsia="Times New Roman"/>
          <w:bCs/>
          <w:shd w:val="clear" w:color="auto" w:fill="FFFFFF"/>
        </w:rPr>
        <w:t xml:space="preserve">Αγαπητέ συνάδελφε, σας παρακαλώ να κλείσουμε, σε σεβασμό των υπολοίπων, γιατί δεν θα προλάβουμε. </w:t>
      </w:r>
    </w:p>
    <w:p w14:paraId="44483028" w14:textId="77777777" w:rsidR="00FC516A" w:rsidRDefault="00EA69A7">
      <w:pPr>
        <w:spacing w:line="600" w:lineRule="auto"/>
        <w:ind w:firstLine="720"/>
        <w:jc w:val="both"/>
        <w:rPr>
          <w:rFonts w:eastAsia="Times New Roman"/>
          <w:bCs/>
          <w:shd w:val="clear" w:color="auto" w:fill="FFFFFF"/>
        </w:rPr>
      </w:pPr>
      <w:r>
        <w:rPr>
          <w:rFonts w:eastAsia="Times New Roman"/>
          <w:b/>
          <w:bCs/>
          <w:shd w:val="clear" w:color="auto" w:fill="FFFFFF"/>
        </w:rPr>
        <w:t>ΧΡΗΣΤΟΣ ΜΠΟΥΚΩΡΟΣ:</w:t>
      </w:r>
      <w:r>
        <w:rPr>
          <w:rFonts w:eastAsia="Times New Roman"/>
          <w:bCs/>
          <w:shd w:val="clear" w:color="auto" w:fill="FFFFFF"/>
        </w:rPr>
        <w:t xml:space="preserve"> Ολοκλήρωσα, κύριε Πρόεδρε. </w:t>
      </w:r>
    </w:p>
    <w:p w14:paraId="44483029" w14:textId="77777777" w:rsidR="00FC516A" w:rsidRDefault="00EA69A7">
      <w:pPr>
        <w:spacing w:line="600" w:lineRule="auto"/>
        <w:ind w:firstLine="720"/>
        <w:jc w:val="both"/>
        <w:rPr>
          <w:rFonts w:eastAsia="Times New Roman"/>
          <w:bCs/>
          <w:shd w:val="clear" w:color="auto" w:fill="FFFFFF"/>
        </w:rPr>
      </w:pPr>
      <w:r>
        <w:rPr>
          <w:rFonts w:eastAsia="Times New Roman"/>
          <w:bCs/>
          <w:shd w:val="clear" w:color="auto" w:fill="FFFFFF"/>
        </w:rPr>
        <w:t>Ε</w:t>
      </w:r>
      <w:r>
        <w:rPr>
          <w:rFonts w:eastAsia="Times New Roman"/>
          <w:bCs/>
          <w:shd w:val="clear" w:color="auto" w:fill="FFFFFF"/>
        </w:rPr>
        <w:t xml:space="preserve">ν πάση </w:t>
      </w:r>
      <w:proofErr w:type="spellStart"/>
      <w:r>
        <w:rPr>
          <w:rFonts w:eastAsia="Times New Roman"/>
          <w:bCs/>
          <w:shd w:val="clear" w:color="auto" w:fill="FFFFFF"/>
        </w:rPr>
        <w:t>περιπτώσει</w:t>
      </w:r>
      <w:proofErr w:type="spellEnd"/>
      <w:r>
        <w:rPr>
          <w:rFonts w:eastAsia="Times New Roman"/>
          <w:bCs/>
          <w:shd w:val="clear" w:color="auto" w:fill="FFFFFF"/>
        </w:rPr>
        <w:t xml:space="preserve">, θα σας έλεγα το εξής. Αφού ισχυρίζεστε ότι πάει η οικονομία καλά κι ότι έχετε πλεονάσματα, </w:t>
      </w:r>
      <w:r>
        <w:rPr>
          <w:rFonts w:eastAsia="Times New Roman"/>
          <w:bCs/>
          <w:shd w:val="clear" w:color="auto" w:fill="FFFFFF"/>
        </w:rPr>
        <w:t>θέσατε εαυτούς στην κρίση</w:t>
      </w:r>
      <w:r>
        <w:rPr>
          <w:rFonts w:eastAsia="Times New Roman"/>
          <w:bCs/>
          <w:shd w:val="clear" w:color="auto" w:fill="FFFFFF"/>
        </w:rPr>
        <w:t xml:space="preserve"> το</w:t>
      </w:r>
      <w:r>
        <w:rPr>
          <w:rFonts w:eastAsia="Times New Roman"/>
          <w:bCs/>
          <w:shd w:val="clear" w:color="auto" w:fill="FFFFFF"/>
        </w:rPr>
        <w:t>υ</w:t>
      </w:r>
      <w:r>
        <w:rPr>
          <w:rFonts w:eastAsia="Times New Roman"/>
          <w:bCs/>
          <w:shd w:val="clear" w:color="auto" w:fill="FFFFFF"/>
        </w:rPr>
        <w:t xml:space="preserve"> ελληνικ</w:t>
      </w:r>
      <w:r>
        <w:rPr>
          <w:rFonts w:eastAsia="Times New Roman"/>
          <w:bCs/>
          <w:shd w:val="clear" w:color="auto" w:fill="FFFFFF"/>
        </w:rPr>
        <w:t>ού</w:t>
      </w:r>
      <w:r>
        <w:rPr>
          <w:rFonts w:eastAsia="Times New Roman"/>
          <w:bCs/>
          <w:shd w:val="clear" w:color="auto" w:fill="FFFFFF"/>
        </w:rPr>
        <w:t xml:space="preserve"> λα</w:t>
      </w:r>
      <w:r>
        <w:rPr>
          <w:rFonts w:eastAsia="Times New Roman"/>
          <w:bCs/>
          <w:shd w:val="clear" w:color="auto" w:fill="FFFFFF"/>
        </w:rPr>
        <w:t>ού</w:t>
      </w:r>
      <w:r>
        <w:rPr>
          <w:rFonts w:eastAsia="Times New Roman"/>
          <w:bCs/>
          <w:shd w:val="clear" w:color="auto" w:fill="FFFFFF"/>
        </w:rPr>
        <w:t xml:space="preserve">. Τρία χρόνια κυβερνάτε, περισσότερο από κάθε άλλη κυβέρνηση την περίοδο της κρίσης. Πάμε στον ελληνικό λαό να μετρήσουμε εκεί τα εκλογικά σας πλεονάσματα. </w:t>
      </w:r>
    </w:p>
    <w:p w14:paraId="4448302A" w14:textId="77777777" w:rsidR="00FC516A" w:rsidRDefault="00EA69A7">
      <w:pPr>
        <w:spacing w:line="600" w:lineRule="auto"/>
        <w:ind w:firstLine="720"/>
        <w:jc w:val="both"/>
        <w:rPr>
          <w:rFonts w:eastAsia="Times New Roman"/>
          <w:bCs/>
          <w:shd w:val="clear" w:color="auto" w:fill="FFFFFF"/>
        </w:rPr>
      </w:pPr>
      <w:r>
        <w:rPr>
          <w:rFonts w:eastAsia="Times New Roman"/>
          <w:bCs/>
          <w:shd w:val="clear" w:color="auto" w:fill="FFFFFF"/>
        </w:rPr>
        <w:t>Ευχαριστώ.</w:t>
      </w:r>
    </w:p>
    <w:p w14:paraId="4448302B" w14:textId="77777777" w:rsidR="00FC516A" w:rsidRDefault="00EA69A7">
      <w:pPr>
        <w:spacing w:line="600" w:lineRule="auto"/>
        <w:ind w:firstLine="709"/>
        <w:jc w:val="center"/>
        <w:rPr>
          <w:rFonts w:eastAsia="Times New Roman" w:cs="Times New Roman"/>
        </w:rPr>
      </w:pPr>
      <w:r>
        <w:rPr>
          <w:rFonts w:eastAsia="Times New Roman" w:cs="Times New Roman"/>
        </w:rPr>
        <w:t>(Χειροκροτήματα από την πτέρυγα της Νέας Δημ</w:t>
      </w:r>
      <w:r>
        <w:rPr>
          <w:rFonts w:eastAsia="Times New Roman" w:cs="Times New Roman"/>
        </w:rPr>
        <w:t>οκρατίας)</w:t>
      </w:r>
    </w:p>
    <w:p w14:paraId="4448302C" w14:textId="77777777" w:rsidR="00FC516A" w:rsidRDefault="00EA69A7">
      <w:pPr>
        <w:spacing w:line="600" w:lineRule="auto"/>
        <w:ind w:firstLine="720"/>
        <w:jc w:val="both"/>
        <w:rPr>
          <w:rFonts w:eastAsia="Times New Roman"/>
          <w:bCs/>
          <w:shd w:val="clear" w:color="auto" w:fill="FFFFFF"/>
        </w:rPr>
      </w:pPr>
      <w:r>
        <w:rPr>
          <w:rFonts w:eastAsia="Times New Roman"/>
          <w:bCs/>
          <w:shd w:val="clear" w:color="auto" w:fill="FFFFFF"/>
        </w:rPr>
        <w:t xml:space="preserve"> </w:t>
      </w:r>
      <w:r>
        <w:rPr>
          <w:rFonts w:eastAsia="Times New Roman"/>
          <w:b/>
          <w:bCs/>
          <w:shd w:val="clear" w:color="auto" w:fill="FFFFFF"/>
        </w:rPr>
        <w:t xml:space="preserve">ΠΡΟΕΔΡΕΥΩΝ (Δημήτριος Καμμένος): </w:t>
      </w:r>
      <w:r>
        <w:rPr>
          <w:rFonts w:eastAsia="Times New Roman"/>
          <w:bCs/>
          <w:shd w:val="clear" w:color="auto" w:fill="FFFFFF"/>
        </w:rPr>
        <w:t xml:space="preserve">Ευχαριστούμε πολύ. Παρακαλώ να έρθει στο Βήμα ο κ. Γεώργιος </w:t>
      </w:r>
      <w:proofErr w:type="spellStart"/>
      <w:r>
        <w:rPr>
          <w:rFonts w:eastAsia="Times New Roman"/>
          <w:bCs/>
          <w:shd w:val="clear" w:color="auto" w:fill="FFFFFF"/>
        </w:rPr>
        <w:t>Αρβανιτίδης</w:t>
      </w:r>
      <w:proofErr w:type="spellEnd"/>
      <w:r>
        <w:rPr>
          <w:rFonts w:eastAsia="Times New Roman"/>
          <w:bCs/>
          <w:shd w:val="clear" w:color="auto" w:fill="FFFFFF"/>
        </w:rPr>
        <w:t xml:space="preserve">, Βουλευτής της Δημοκρατικής Συμπαράταξης. </w:t>
      </w:r>
    </w:p>
    <w:p w14:paraId="4448302D" w14:textId="77777777" w:rsidR="00FC516A" w:rsidRDefault="00EA69A7">
      <w:pPr>
        <w:spacing w:line="600" w:lineRule="auto"/>
        <w:ind w:firstLine="720"/>
        <w:jc w:val="both"/>
        <w:rPr>
          <w:rFonts w:eastAsia="Times New Roman"/>
          <w:bCs/>
          <w:shd w:val="clear" w:color="auto" w:fill="FFFFFF"/>
        </w:rPr>
      </w:pPr>
      <w:r>
        <w:rPr>
          <w:rFonts w:eastAsia="Times New Roman"/>
          <w:bCs/>
          <w:shd w:val="clear" w:color="auto" w:fill="FFFFFF"/>
        </w:rPr>
        <w:t xml:space="preserve">Κυρίες και κύριοι συνάδελφοι, ας προσπαθήσουμε να τηρούμε τους χρόνους, διότι είναι άλλοι έντεκα </w:t>
      </w:r>
      <w:r>
        <w:rPr>
          <w:rFonts w:eastAsia="Times New Roman"/>
          <w:bCs/>
          <w:shd w:val="clear" w:color="auto" w:fill="FFFFFF"/>
        </w:rPr>
        <w:t xml:space="preserve">συνάδελφοι. Κάντε την πράξη: έντεκα επί δεκατέσσερα. Θα μας πάρει η επόμενη μέρα. Ευχαριστώ. </w:t>
      </w:r>
    </w:p>
    <w:p w14:paraId="4448302E" w14:textId="77777777" w:rsidR="00FC516A" w:rsidRDefault="00EA69A7">
      <w:pPr>
        <w:spacing w:line="600" w:lineRule="auto"/>
        <w:ind w:firstLine="720"/>
        <w:jc w:val="both"/>
        <w:rPr>
          <w:rFonts w:eastAsia="Times New Roman"/>
          <w:bCs/>
          <w:shd w:val="clear" w:color="auto" w:fill="FFFFFF"/>
        </w:rPr>
      </w:pPr>
      <w:r>
        <w:rPr>
          <w:rFonts w:eastAsia="Times New Roman"/>
          <w:bCs/>
          <w:shd w:val="clear" w:color="auto" w:fill="FFFFFF"/>
        </w:rPr>
        <w:t>Έχετε τον λόγο για δώδεκα λεπτά, κύριε συνάδελφε.</w:t>
      </w:r>
    </w:p>
    <w:p w14:paraId="4448302F" w14:textId="77777777" w:rsidR="00FC516A" w:rsidRDefault="00EA69A7">
      <w:pPr>
        <w:spacing w:line="600" w:lineRule="auto"/>
        <w:ind w:firstLine="720"/>
        <w:jc w:val="both"/>
        <w:rPr>
          <w:rFonts w:eastAsia="Times New Roman"/>
          <w:bCs/>
          <w:shd w:val="clear" w:color="auto" w:fill="FFFFFF"/>
        </w:rPr>
      </w:pPr>
      <w:r>
        <w:rPr>
          <w:rFonts w:eastAsia="Times New Roman"/>
          <w:b/>
          <w:bCs/>
          <w:shd w:val="clear" w:color="auto" w:fill="FFFFFF"/>
        </w:rPr>
        <w:lastRenderedPageBreak/>
        <w:t>ΓΕΩΡΓΙΟΣ ΑΡΒΑΝΙΤΙΔΗΣ:</w:t>
      </w:r>
      <w:r>
        <w:rPr>
          <w:rFonts w:eastAsia="Times New Roman"/>
          <w:bCs/>
          <w:shd w:val="clear" w:color="auto" w:fill="FFFFFF"/>
        </w:rPr>
        <w:t xml:space="preserve"> Κύριε Πρόεδρε, κυρίες και κύριοι συνάδελφοι, υπάρχουν δύο λόγοι που στη ζωή μας βάζουμε νέ</w:t>
      </w:r>
      <w:r>
        <w:rPr>
          <w:rFonts w:eastAsia="Times New Roman"/>
          <w:bCs/>
          <w:shd w:val="clear" w:color="auto" w:fill="FFFFFF"/>
        </w:rPr>
        <w:t>ους στόχους. Ο πρώτος είναι γιατί πετύχαμε τους προηγούμενο</w:t>
      </w:r>
      <w:r>
        <w:rPr>
          <w:rFonts w:eastAsia="Times New Roman"/>
          <w:bCs/>
          <w:shd w:val="clear" w:color="auto" w:fill="FFFFFF"/>
        </w:rPr>
        <w:t>υ</w:t>
      </w:r>
      <w:r>
        <w:rPr>
          <w:rFonts w:eastAsia="Times New Roman"/>
          <w:bCs/>
          <w:shd w:val="clear" w:color="auto" w:fill="FFFFFF"/>
        </w:rPr>
        <w:t>ς και είμαστε έτοιμοι για το επόμενο βήμα και ο δεύτερος είναι γιατί κάτι δεν πήγε καλά και χρειαζόμαστε νέο σχέδιο. Λυπάμαι πολύ που το λέω, αλλά</w:t>
      </w:r>
      <w:r>
        <w:rPr>
          <w:rFonts w:eastAsia="Times New Roman"/>
          <w:bCs/>
          <w:shd w:val="clear" w:color="auto" w:fill="FFFFFF"/>
        </w:rPr>
        <w:t>,</w:t>
      </w:r>
      <w:r>
        <w:rPr>
          <w:rFonts w:eastAsia="Times New Roman"/>
          <w:bCs/>
          <w:shd w:val="clear" w:color="auto" w:fill="FFFFFF"/>
        </w:rPr>
        <w:t xml:space="preserve"> εννέα στις δέκα φορές</w:t>
      </w:r>
      <w:r>
        <w:rPr>
          <w:rFonts w:eastAsia="Times New Roman"/>
          <w:bCs/>
          <w:shd w:val="clear" w:color="auto" w:fill="FFFFFF"/>
        </w:rPr>
        <w:t>,</w:t>
      </w:r>
      <w:r>
        <w:rPr>
          <w:rFonts w:eastAsia="Times New Roman"/>
          <w:bCs/>
          <w:shd w:val="clear" w:color="auto" w:fill="FFFFFF"/>
        </w:rPr>
        <w:t xml:space="preserve"> εσείς στην Κυβέρνηση βρίσκεστε στη δεύτερη κατηγορία. </w:t>
      </w:r>
    </w:p>
    <w:p w14:paraId="44483030" w14:textId="77777777" w:rsidR="00FC516A" w:rsidRDefault="00EA69A7">
      <w:pPr>
        <w:spacing w:line="600" w:lineRule="auto"/>
        <w:ind w:firstLine="720"/>
        <w:jc w:val="both"/>
        <w:rPr>
          <w:rFonts w:eastAsia="Times New Roman"/>
          <w:bCs/>
          <w:shd w:val="clear" w:color="auto" w:fill="FFFFFF"/>
        </w:rPr>
      </w:pPr>
      <w:r>
        <w:rPr>
          <w:rFonts w:eastAsia="Times New Roman"/>
          <w:bCs/>
          <w:shd w:val="clear" w:color="auto" w:fill="FFFFFF"/>
        </w:rPr>
        <w:t>Η χώρα χρειάζεται διαρκώς να αλλάζει στόχους, επειδή μονίμως περνάτε κάτω από τον πήχη των προσδοκιών που εσείς οι ίδιοι δημιουργήσατε. Τους πολίτες λίγο το</w:t>
      </w:r>
      <w:r>
        <w:rPr>
          <w:rFonts w:eastAsia="Times New Roman"/>
          <w:bCs/>
          <w:shd w:val="clear" w:color="auto" w:fill="FFFFFF"/>
        </w:rPr>
        <w:t>ύ</w:t>
      </w:r>
      <w:r>
        <w:rPr>
          <w:rFonts w:eastAsia="Times New Roman"/>
          <w:bCs/>
          <w:shd w:val="clear" w:color="auto" w:fill="FFFFFF"/>
        </w:rPr>
        <w:t>ς απασχολεί αν έχετε αυταπάτες ή αν είστε α</w:t>
      </w:r>
      <w:r>
        <w:rPr>
          <w:rFonts w:eastAsia="Times New Roman"/>
          <w:bCs/>
          <w:shd w:val="clear" w:color="auto" w:fill="FFFFFF"/>
        </w:rPr>
        <w:t xml:space="preserve">νεπαρκείς. Το μεγάλο ζητούμενο είναι ότι δεν μπορούμε να προγραμματίσουμε τη ζωή μας, δεν μπορούμε να κάνουμε το επόμενο βήμα, ούτε ως χώρα ούτε ως πολίτες, γιατί σήμερα μας τα λέτε έτσι και αύριο αλλιώς. </w:t>
      </w:r>
    </w:p>
    <w:p w14:paraId="44483031" w14:textId="77777777" w:rsidR="00FC516A" w:rsidRDefault="00EA69A7">
      <w:pPr>
        <w:spacing w:line="600" w:lineRule="auto"/>
        <w:ind w:firstLine="720"/>
        <w:jc w:val="both"/>
        <w:rPr>
          <w:rFonts w:eastAsia="Times New Roman" w:cs="Times New Roman"/>
          <w:szCs w:val="24"/>
        </w:rPr>
      </w:pPr>
      <w:r>
        <w:rPr>
          <w:rFonts w:eastAsia="Times New Roman"/>
          <w:bCs/>
          <w:shd w:val="clear" w:color="auto" w:fill="FFFFFF"/>
        </w:rPr>
        <w:t>Είπατε ότι θα φέρετε ανάπτυξη και τελικά φάγαμε στ</w:t>
      </w:r>
      <w:r>
        <w:rPr>
          <w:rFonts w:eastAsia="Times New Roman"/>
          <w:bCs/>
          <w:shd w:val="clear" w:color="auto" w:fill="FFFFFF"/>
        </w:rPr>
        <w:t xml:space="preserve">ην πλάτη 17,5 δισεκατομμύρια ευρώ νέα μέτρα. Είπατε ότι τα σπίτια μας δεν θα κινδυνεύουν και σήμερα φοβόμαστε ακόμα και για την πρώτη κατοικία. Είπατε ότι θα τακτοποιήσετε τα κόκκινα δάνεια τετρακοσίων χιλιάδων επιχειρήσεων και μέχρι σήμερα έχει τελειώσει </w:t>
      </w:r>
      <w:r>
        <w:rPr>
          <w:rFonts w:eastAsia="Times New Roman"/>
          <w:bCs/>
          <w:shd w:val="clear" w:color="auto" w:fill="FFFFFF"/>
        </w:rPr>
        <w:t xml:space="preserve">μόλις μια υπόθεση. Είπατε ότι θα φτιάξετε μια αγορά εργασίας με σεβασμό στα δικαιώματα των εργαζομένων και σήμερα περιορίζετε το δικαίωμα στην απεργία.  </w:t>
      </w:r>
    </w:p>
    <w:p w14:paraId="44483032" w14:textId="77777777" w:rsidR="00FC516A" w:rsidRDefault="00EA69A7">
      <w:pPr>
        <w:tabs>
          <w:tab w:val="left" w:pos="2820"/>
        </w:tabs>
        <w:spacing w:line="600" w:lineRule="auto"/>
        <w:ind w:firstLine="720"/>
        <w:jc w:val="both"/>
        <w:rPr>
          <w:rFonts w:eastAsia="Times New Roman"/>
          <w:szCs w:val="24"/>
        </w:rPr>
      </w:pPr>
      <w:r>
        <w:rPr>
          <w:rFonts w:eastAsia="Times New Roman"/>
          <w:szCs w:val="24"/>
        </w:rPr>
        <w:lastRenderedPageBreak/>
        <w:t>Είπατε ότι οι εργαζόμενοι του ιδιωτικού τομέα θα ζουν με την αξιοπρέπεια των 750 ευρώ και σήμερα οι πε</w:t>
      </w:r>
      <w:r>
        <w:rPr>
          <w:rFonts w:eastAsia="Times New Roman"/>
          <w:szCs w:val="24"/>
        </w:rPr>
        <w:t>ρισσότερες δουλειές που ανοίγετε αφήνουν 300 ευρώ τον μήνα.</w:t>
      </w:r>
    </w:p>
    <w:p w14:paraId="44483033" w14:textId="77777777" w:rsidR="00FC516A" w:rsidRDefault="00EA69A7">
      <w:pPr>
        <w:tabs>
          <w:tab w:val="left" w:pos="2820"/>
        </w:tabs>
        <w:spacing w:line="600" w:lineRule="auto"/>
        <w:ind w:firstLine="720"/>
        <w:jc w:val="both"/>
        <w:rPr>
          <w:rFonts w:eastAsia="Times New Roman"/>
          <w:szCs w:val="24"/>
        </w:rPr>
      </w:pPr>
      <w:r>
        <w:rPr>
          <w:rFonts w:eastAsia="Times New Roman"/>
          <w:szCs w:val="24"/>
        </w:rPr>
        <w:t xml:space="preserve">Είπατε ότι η δημόσια περιουσία ανήκει στον κυρίαρχο ελληνικό λαό και το </w:t>
      </w:r>
      <w:proofErr w:type="spellStart"/>
      <w:r>
        <w:rPr>
          <w:rFonts w:eastAsia="Times New Roman"/>
          <w:szCs w:val="24"/>
        </w:rPr>
        <w:t>υπερταμείο</w:t>
      </w:r>
      <w:proofErr w:type="spellEnd"/>
      <w:r>
        <w:rPr>
          <w:rFonts w:eastAsia="Times New Roman"/>
          <w:szCs w:val="24"/>
        </w:rPr>
        <w:t xml:space="preserve"> επί των ημερών σας δεν το προλαβαίνουμε. Είπατε ότι καλή αξιολόγηση είναι αυτή που αργεί να κλείσει</w:t>
      </w:r>
      <w:r>
        <w:rPr>
          <w:rFonts w:eastAsia="Times New Roman"/>
          <w:szCs w:val="24"/>
        </w:rPr>
        <w:t>,</w:t>
      </w:r>
      <w:r>
        <w:rPr>
          <w:rFonts w:eastAsia="Times New Roman"/>
          <w:szCs w:val="24"/>
        </w:rPr>
        <w:t xml:space="preserve"> γιατί η Κυβέ</w:t>
      </w:r>
      <w:r>
        <w:rPr>
          <w:rFonts w:eastAsia="Times New Roman"/>
          <w:szCs w:val="24"/>
        </w:rPr>
        <w:t>ρνηση διαπραγματεύεται</w:t>
      </w:r>
      <w:r>
        <w:rPr>
          <w:rFonts w:eastAsia="Times New Roman"/>
          <w:szCs w:val="24"/>
        </w:rPr>
        <w:t>,</w:t>
      </w:r>
      <w:r>
        <w:rPr>
          <w:rFonts w:eastAsia="Times New Roman"/>
          <w:szCs w:val="24"/>
        </w:rPr>
        <w:t xml:space="preserve"> και μόλις σήμερα πανηγυρίζετε για μια αξιολόγηση που έκλεισε πριν καν προλάβει να ανοίξει. </w:t>
      </w:r>
    </w:p>
    <w:p w14:paraId="44483034" w14:textId="77777777" w:rsidR="00FC516A" w:rsidRDefault="00EA69A7">
      <w:pPr>
        <w:tabs>
          <w:tab w:val="left" w:pos="2820"/>
        </w:tabs>
        <w:spacing w:line="600" w:lineRule="auto"/>
        <w:ind w:firstLine="720"/>
        <w:jc w:val="both"/>
        <w:rPr>
          <w:rFonts w:eastAsia="Times New Roman"/>
          <w:szCs w:val="24"/>
        </w:rPr>
      </w:pPr>
      <w:r>
        <w:rPr>
          <w:rFonts w:eastAsia="Times New Roman"/>
          <w:szCs w:val="24"/>
        </w:rPr>
        <w:t xml:space="preserve">Είπατε ότι μεγάλο μέρος του χρέους θα το διαγράψετε. Είπατε ότι το </w:t>
      </w:r>
      <w:r>
        <w:rPr>
          <w:rFonts w:eastAsia="Times New Roman"/>
          <w:szCs w:val="24"/>
          <w:lang w:val="en-US"/>
        </w:rPr>
        <w:t>PSI</w:t>
      </w:r>
      <w:r>
        <w:rPr>
          <w:rFonts w:eastAsia="Times New Roman"/>
          <w:szCs w:val="24"/>
        </w:rPr>
        <w:t xml:space="preserve"> που κούρεψε 120 δισεκατομμύρια ευρώ ήταν ένα τίποτα, ήταν καταραμένο </w:t>
      </w:r>
      <w:r>
        <w:rPr>
          <w:rFonts w:eastAsia="Times New Roman"/>
          <w:szCs w:val="24"/>
        </w:rPr>
        <w:t xml:space="preserve">και σήμερα </w:t>
      </w:r>
      <w:proofErr w:type="spellStart"/>
      <w:r>
        <w:rPr>
          <w:rFonts w:eastAsia="Times New Roman"/>
          <w:szCs w:val="24"/>
        </w:rPr>
        <w:t>παρακαλάμε</w:t>
      </w:r>
      <w:proofErr w:type="spellEnd"/>
      <w:r>
        <w:rPr>
          <w:rFonts w:eastAsia="Times New Roman"/>
          <w:szCs w:val="24"/>
        </w:rPr>
        <w:t xml:space="preserve"> για να πάρουμε παράταση στις δόσεις των δανείων που έχουμε μπροστά μας και πρόσφατα, ω του θαύματος, ανακαλύψατε και τα επάρατα </w:t>
      </w:r>
      <w:r>
        <w:rPr>
          <w:rFonts w:eastAsia="Times New Roman"/>
          <w:szCs w:val="24"/>
          <w:lang w:val="en-US"/>
        </w:rPr>
        <w:t>swaps</w:t>
      </w:r>
      <w:r>
        <w:rPr>
          <w:rFonts w:eastAsia="Times New Roman"/>
          <w:szCs w:val="24"/>
        </w:rPr>
        <w:t>. Εντυπωσιακό!</w:t>
      </w:r>
    </w:p>
    <w:p w14:paraId="44483035" w14:textId="77777777" w:rsidR="00FC516A" w:rsidRDefault="00EA69A7">
      <w:pPr>
        <w:tabs>
          <w:tab w:val="left" w:pos="2820"/>
        </w:tabs>
        <w:spacing w:line="600" w:lineRule="auto"/>
        <w:ind w:firstLine="720"/>
        <w:jc w:val="both"/>
        <w:rPr>
          <w:rFonts w:eastAsia="Times New Roman"/>
          <w:szCs w:val="24"/>
        </w:rPr>
      </w:pPr>
      <w:r>
        <w:rPr>
          <w:rFonts w:eastAsia="Times New Roman"/>
          <w:szCs w:val="24"/>
        </w:rPr>
        <w:t>Είπατε, επίσης, ότι είστε η «πρώτη φορά Αριστερά», μια Αριστερά βέβαια που σφιχταγκαλι</w:t>
      </w:r>
      <w:r>
        <w:rPr>
          <w:rFonts w:eastAsia="Times New Roman"/>
          <w:szCs w:val="24"/>
        </w:rPr>
        <w:t xml:space="preserve">άζεται με τον κ. Καμμένο, αλλά την ίδια στιγμή αγαπάει και τις πολιτικές του Ανδρέα Παπανδρέου. </w:t>
      </w:r>
    </w:p>
    <w:p w14:paraId="44483036" w14:textId="77777777" w:rsidR="00FC516A" w:rsidRDefault="00EA69A7">
      <w:pPr>
        <w:tabs>
          <w:tab w:val="left" w:pos="2820"/>
        </w:tabs>
        <w:spacing w:line="600" w:lineRule="auto"/>
        <w:ind w:firstLine="720"/>
        <w:jc w:val="both"/>
        <w:rPr>
          <w:rFonts w:eastAsia="Times New Roman"/>
          <w:szCs w:val="24"/>
        </w:rPr>
      </w:pPr>
      <w:r>
        <w:rPr>
          <w:rFonts w:eastAsia="Times New Roman"/>
          <w:szCs w:val="24"/>
        </w:rPr>
        <w:t>Ωραία η πλάκα, κύριοι συνάδελφοι! Δυστυχώς, όμως, η χώρα έχει τεράστια προβλήματα και δεν μπορούμε να γελάσουμε. Είστε ικανοί να ασχοληθείτε με οτιδήποτε εκτός</w:t>
      </w:r>
      <w:r>
        <w:rPr>
          <w:rFonts w:eastAsia="Times New Roman"/>
          <w:szCs w:val="24"/>
        </w:rPr>
        <w:t xml:space="preserve"> από τα προβλήματα των πολιτών. Για κάθε σας αποτυχία, για κάθε μάχη </w:t>
      </w:r>
      <w:r>
        <w:rPr>
          <w:rFonts w:eastAsia="Times New Roman"/>
          <w:szCs w:val="24"/>
        </w:rPr>
        <w:lastRenderedPageBreak/>
        <w:t xml:space="preserve">που είτε χάθηκε είτε, δυστυχώς, δεν δόθηκε ποτέ, είστε έτοιμοι να βγάλετε έναν καινούργιο λαγό από το καπέλο. </w:t>
      </w:r>
    </w:p>
    <w:p w14:paraId="44483037" w14:textId="77777777" w:rsidR="00FC516A" w:rsidRDefault="00EA69A7">
      <w:pPr>
        <w:tabs>
          <w:tab w:val="left" w:pos="2820"/>
        </w:tabs>
        <w:spacing w:line="600" w:lineRule="auto"/>
        <w:ind w:firstLine="720"/>
        <w:jc w:val="both"/>
        <w:rPr>
          <w:rFonts w:eastAsia="Times New Roman"/>
          <w:szCs w:val="24"/>
        </w:rPr>
      </w:pPr>
      <w:r>
        <w:rPr>
          <w:rFonts w:eastAsia="Times New Roman"/>
          <w:szCs w:val="24"/>
        </w:rPr>
        <w:t>Σας λέμε ότι περιμένουμε λύσεις και μας απαντάτε ότι τα προβλήματα είναι πολ</w:t>
      </w:r>
      <w:r>
        <w:rPr>
          <w:rFonts w:eastAsia="Times New Roman"/>
          <w:szCs w:val="24"/>
        </w:rPr>
        <w:t>ύ μεγάλα. Σας λέμε ότι χάνουμε τον ένα</w:t>
      </w:r>
      <w:r>
        <w:rPr>
          <w:rFonts w:eastAsia="Times New Roman"/>
          <w:szCs w:val="24"/>
        </w:rPr>
        <w:t>ν</w:t>
      </w:r>
      <w:r>
        <w:rPr>
          <w:rFonts w:eastAsia="Times New Roman"/>
          <w:szCs w:val="24"/>
        </w:rPr>
        <w:t xml:space="preserve"> στόχο πίσω από τον άλλο και μας λέτε ότι στη χώρα υπάρχουν σκάνδαλα και διαφθορά. Σας λέμε ότι δεν υπάρχει αναπτυξιακό σχέδιο και μας λέτε ότι έχετε καλή πρόθεση. </w:t>
      </w:r>
    </w:p>
    <w:p w14:paraId="44483038" w14:textId="77777777" w:rsidR="00FC516A" w:rsidRDefault="00EA69A7">
      <w:pPr>
        <w:tabs>
          <w:tab w:val="left" w:pos="2820"/>
        </w:tabs>
        <w:spacing w:line="600" w:lineRule="auto"/>
        <w:ind w:firstLine="720"/>
        <w:jc w:val="both"/>
        <w:rPr>
          <w:rFonts w:eastAsia="Times New Roman"/>
          <w:szCs w:val="24"/>
        </w:rPr>
      </w:pPr>
      <w:r>
        <w:rPr>
          <w:rFonts w:eastAsia="Times New Roman"/>
          <w:szCs w:val="24"/>
        </w:rPr>
        <w:t>Κάνετε αναπτυξιακά συνέδρια σε όλη τη χώρα</w:t>
      </w:r>
      <w:r>
        <w:rPr>
          <w:rFonts w:eastAsia="Times New Roman"/>
          <w:szCs w:val="24"/>
        </w:rPr>
        <w:t>,</w:t>
      </w:r>
      <w:r>
        <w:rPr>
          <w:rFonts w:eastAsia="Times New Roman"/>
          <w:szCs w:val="24"/>
        </w:rPr>
        <w:t xml:space="preserve"> χωρίς να</w:t>
      </w:r>
      <w:r>
        <w:rPr>
          <w:rFonts w:eastAsia="Times New Roman"/>
          <w:szCs w:val="24"/>
        </w:rPr>
        <w:t xml:space="preserve"> έχετε ιδέα οι περισσότεροι σε αυτή την Κυβέρνηση τι θα πει παραγωγή, τι θα πει επιχειρηματικότητα, πώς είναι να ξεκινάς κάτι από το μηδέν και να πετυχαίνεις. Έρχεται ο κ. </w:t>
      </w:r>
      <w:proofErr w:type="spellStart"/>
      <w:r>
        <w:rPr>
          <w:rFonts w:eastAsia="Times New Roman"/>
          <w:szCs w:val="24"/>
        </w:rPr>
        <w:t>Τσακαλώτος</w:t>
      </w:r>
      <w:proofErr w:type="spellEnd"/>
      <w:r>
        <w:rPr>
          <w:rFonts w:eastAsia="Times New Roman"/>
          <w:szCs w:val="24"/>
        </w:rPr>
        <w:t xml:space="preserve"> και ο κ. </w:t>
      </w:r>
      <w:proofErr w:type="spellStart"/>
      <w:r>
        <w:rPr>
          <w:rFonts w:eastAsia="Times New Roman"/>
          <w:szCs w:val="24"/>
        </w:rPr>
        <w:t>Χουλιαράκης</w:t>
      </w:r>
      <w:proofErr w:type="spellEnd"/>
      <w:r>
        <w:rPr>
          <w:rFonts w:eastAsia="Times New Roman"/>
          <w:szCs w:val="24"/>
        </w:rPr>
        <w:t xml:space="preserve"> και συμπληρώνουν κωδικούς στον </w:t>
      </w:r>
      <w:r>
        <w:rPr>
          <w:rFonts w:eastAsia="Times New Roman"/>
          <w:szCs w:val="24"/>
        </w:rPr>
        <w:t>π</w:t>
      </w:r>
      <w:r>
        <w:rPr>
          <w:rFonts w:eastAsia="Times New Roman"/>
          <w:szCs w:val="24"/>
        </w:rPr>
        <w:t xml:space="preserve">ροϋπολογισμό για να </w:t>
      </w:r>
      <w:r>
        <w:rPr>
          <w:rFonts w:eastAsia="Times New Roman"/>
          <w:szCs w:val="24"/>
        </w:rPr>
        <w:t>βγουν τα έσοδα και τα έξοδα της χρονιάς και μας λένε να τους χειροκροτήσουμε γιατί πετυχαίνουν τους στόχους, στόχους που</w:t>
      </w:r>
      <w:r>
        <w:rPr>
          <w:rFonts w:eastAsia="Times New Roman"/>
          <w:szCs w:val="24"/>
        </w:rPr>
        <w:t>,</w:t>
      </w:r>
      <w:r>
        <w:rPr>
          <w:rFonts w:eastAsia="Times New Roman"/>
          <w:szCs w:val="24"/>
        </w:rPr>
        <w:t xml:space="preserve"> αν δεν υπήρχε η </w:t>
      </w:r>
      <w:proofErr w:type="spellStart"/>
      <w:r>
        <w:rPr>
          <w:rFonts w:eastAsia="Times New Roman"/>
          <w:szCs w:val="24"/>
        </w:rPr>
        <w:t>υπερφορολόγηση</w:t>
      </w:r>
      <w:proofErr w:type="spellEnd"/>
      <w:r>
        <w:rPr>
          <w:rFonts w:eastAsia="Times New Roman"/>
          <w:szCs w:val="24"/>
        </w:rPr>
        <w:t xml:space="preserve"> των πάντων, αν δεν είχε βγει όλη η δημόσια και ιδιωτική περιουσία στο σφυρί, θα τους βλέπαμε με το κιάλ</w:t>
      </w:r>
      <w:r>
        <w:rPr>
          <w:rFonts w:eastAsia="Times New Roman"/>
          <w:szCs w:val="24"/>
        </w:rPr>
        <w:t>ι.</w:t>
      </w:r>
    </w:p>
    <w:p w14:paraId="44483039" w14:textId="77777777" w:rsidR="00FC516A" w:rsidRDefault="00EA69A7">
      <w:pPr>
        <w:tabs>
          <w:tab w:val="left" w:pos="2820"/>
        </w:tabs>
        <w:spacing w:line="600" w:lineRule="auto"/>
        <w:ind w:firstLine="720"/>
        <w:jc w:val="both"/>
        <w:rPr>
          <w:rFonts w:eastAsia="Times New Roman"/>
          <w:szCs w:val="24"/>
        </w:rPr>
      </w:pPr>
      <w:r>
        <w:rPr>
          <w:rFonts w:eastAsia="Times New Roman"/>
          <w:szCs w:val="24"/>
        </w:rPr>
        <w:t>Καίτε διαρκώς απίστευτους πόρους</w:t>
      </w:r>
      <w:r>
        <w:rPr>
          <w:rFonts w:eastAsia="Times New Roman"/>
          <w:szCs w:val="24"/>
        </w:rPr>
        <w:t>,</w:t>
      </w:r>
      <w:r>
        <w:rPr>
          <w:rFonts w:eastAsia="Times New Roman"/>
          <w:szCs w:val="24"/>
        </w:rPr>
        <w:t xml:space="preserve"> μήπως και πετύχετε μια μονάδα ανάπτυξη</w:t>
      </w:r>
      <w:r>
        <w:rPr>
          <w:rFonts w:eastAsia="Times New Roman"/>
          <w:szCs w:val="24"/>
        </w:rPr>
        <w:t>,</w:t>
      </w:r>
      <w:r>
        <w:rPr>
          <w:rFonts w:eastAsia="Times New Roman"/>
          <w:szCs w:val="24"/>
        </w:rPr>
        <w:t xml:space="preserve"> χωρίς σχέδιο, χωρίς προτεραιότητες. Τοποθετείτε τα λιγοστά μας χρήματα στην τύχη και περιμένετε ανάπτυξη ως φυσικό φαινόμενο, ως φυσικό επακόλουθο. Αυτό, κύριε Υπουργέ, είναι τζόγ</w:t>
      </w:r>
      <w:r>
        <w:rPr>
          <w:rFonts w:eastAsia="Times New Roman"/>
          <w:szCs w:val="24"/>
        </w:rPr>
        <w:t xml:space="preserve">ος, δεν είναι οικονομική πολιτική. </w:t>
      </w:r>
    </w:p>
    <w:p w14:paraId="4448303A" w14:textId="77777777" w:rsidR="00FC516A" w:rsidRDefault="00EA69A7">
      <w:pPr>
        <w:tabs>
          <w:tab w:val="left" w:pos="2820"/>
        </w:tabs>
        <w:spacing w:line="600" w:lineRule="auto"/>
        <w:ind w:firstLine="720"/>
        <w:jc w:val="both"/>
        <w:rPr>
          <w:rFonts w:eastAsia="Times New Roman"/>
          <w:szCs w:val="24"/>
        </w:rPr>
      </w:pPr>
      <w:r>
        <w:rPr>
          <w:rFonts w:eastAsia="Times New Roman"/>
          <w:szCs w:val="24"/>
        </w:rPr>
        <w:lastRenderedPageBreak/>
        <w:t xml:space="preserve">Το μοναδικό σας κριτήριο για την κατάρτιση του </w:t>
      </w:r>
      <w:r>
        <w:rPr>
          <w:rFonts w:eastAsia="Times New Roman"/>
          <w:szCs w:val="24"/>
        </w:rPr>
        <w:t>π</w:t>
      </w:r>
      <w:r>
        <w:rPr>
          <w:rFonts w:eastAsia="Times New Roman"/>
          <w:szCs w:val="24"/>
        </w:rPr>
        <w:t>ροϋπολογισμού είναι να αποδώσουν τα περιοριστικά μέτρα που συμφωνήσατε με τους δανειστές. Χρήσιμο και απαραίτητο να τηρούνται οι συμφωνίες, κύριε Υπουργέ, δεν λέω, όμως αυτ</w:t>
      </w:r>
      <w:r>
        <w:rPr>
          <w:rFonts w:eastAsia="Times New Roman"/>
          <w:szCs w:val="24"/>
        </w:rPr>
        <w:t xml:space="preserve">ό που επείγει πλέον είναι να αυγατίσει το χρήμα, να παραχθεί πλούτος, να έχουμε βιώσιμη ανάπτυξη, να έρθουν πόροι, να πληρώσουμε τις υποχρεώσεις μας. </w:t>
      </w:r>
    </w:p>
    <w:p w14:paraId="4448303B" w14:textId="77777777" w:rsidR="00FC516A" w:rsidRDefault="00EA69A7">
      <w:pPr>
        <w:tabs>
          <w:tab w:val="left" w:pos="2820"/>
        </w:tabs>
        <w:spacing w:line="600" w:lineRule="auto"/>
        <w:ind w:firstLine="720"/>
        <w:jc w:val="both"/>
        <w:rPr>
          <w:rFonts w:eastAsia="Times New Roman"/>
          <w:szCs w:val="24"/>
        </w:rPr>
      </w:pPr>
      <w:r>
        <w:rPr>
          <w:rFonts w:eastAsia="Times New Roman"/>
          <w:szCs w:val="24"/>
        </w:rPr>
        <w:t>Παραλάβατε μια οικονομία χωρίς ελλεί</w:t>
      </w:r>
      <w:r>
        <w:rPr>
          <w:rFonts w:eastAsia="Times New Roman"/>
          <w:szCs w:val="24"/>
        </w:rPr>
        <w:t>μ</w:t>
      </w:r>
      <w:r>
        <w:rPr>
          <w:rFonts w:eastAsia="Times New Roman"/>
          <w:szCs w:val="24"/>
        </w:rPr>
        <w:t>ματα και συνεχίζετε τις περικοπές, γιατί δεν μπορείτε να αυξήσετε το</w:t>
      </w:r>
      <w:r>
        <w:rPr>
          <w:rFonts w:eastAsia="Times New Roman"/>
          <w:szCs w:val="24"/>
        </w:rPr>
        <w:t xml:space="preserve"> ΑΕΠ. Δεν μπορείτε να μεγαλώσετε την πίτα του παραγόμενου πλούτου. Αυτή είναι η αλήθεια των πρωτογενών πλεονασμάτων που υπογράψατε. Αυτό είναι το πικρό ποτήρι που πίνουμε και θα συνεχίσουμε να πίνουμε μέχρι το 2022, αν δεν αλλάξει άμεσα αυτή η Κυβέρνηση, α</w:t>
      </w:r>
      <w:r>
        <w:rPr>
          <w:rFonts w:eastAsia="Times New Roman"/>
          <w:szCs w:val="24"/>
        </w:rPr>
        <w:t>ν δεν υπάρξει σοβαρή επαναδιαπραγμάτευση των δεσμεύσεων τ</w:t>
      </w:r>
      <w:r>
        <w:rPr>
          <w:rFonts w:eastAsia="Times New Roman"/>
          <w:szCs w:val="24"/>
        </w:rPr>
        <w:t>ις</w:t>
      </w:r>
      <w:r>
        <w:rPr>
          <w:rFonts w:eastAsia="Times New Roman"/>
          <w:szCs w:val="24"/>
        </w:rPr>
        <w:t xml:space="preserve"> οποί</w:t>
      </w:r>
      <w:r>
        <w:rPr>
          <w:rFonts w:eastAsia="Times New Roman"/>
          <w:szCs w:val="24"/>
        </w:rPr>
        <w:t>ες</w:t>
      </w:r>
      <w:r>
        <w:rPr>
          <w:rFonts w:eastAsia="Times New Roman"/>
          <w:szCs w:val="24"/>
        </w:rPr>
        <w:t xml:space="preserve"> έχετε αναλάβει. Είναι δεσμεύσεις που θα διαψεύσει αργά ή γρήγορα η ίδια η ζωή, μιας και δεν υπάρχει καμ</w:t>
      </w:r>
      <w:r>
        <w:rPr>
          <w:rFonts w:eastAsia="Times New Roman"/>
          <w:szCs w:val="24"/>
        </w:rPr>
        <w:t>μ</w:t>
      </w:r>
      <w:r>
        <w:rPr>
          <w:rFonts w:eastAsia="Times New Roman"/>
          <w:szCs w:val="24"/>
        </w:rPr>
        <w:t>ιά περίπτωση να τις τηρήσετε χωρίς να γονατίσουν απόλυτα τα συνήθη υποζύγια, χωρίς να</w:t>
      </w:r>
      <w:r>
        <w:rPr>
          <w:rFonts w:eastAsia="Times New Roman"/>
          <w:szCs w:val="24"/>
        </w:rPr>
        <w:t xml:space="preserve"> πέσει κι άλλος κόφτης πάνω στα εισοδήματα των μισθωτών και των συνταξιούχων. </w:t>
      </w:r>
    </w:p>
    <w:p w14:paraId="4448303C" w14:textId="77777777" w:rsidR="00FC516A" w:rsidRDefault="00EA69A7">
      <w:pPr>
        <w:tabs>
          <w:tab w:val="left" w:pos="2820"/>
        </w:tabs>
        <w:spacing w:line="600" w:lineRule="auto"/>
        <w:ind w:firstLine="720"/>
        <w:jc w:val="both"/>
        <w:rPr>
          <w:rFonts w:eastAsia="Times New Roman"/>
          <w:szCs w:val="24"/>
        </w:rPr>
      </w:pPr>
      <w:r>
        <w:rPr>
          <w:rFonts w:eastAsia="Times New Roman"/>
          <w:szCs w:val="24"/>
        </w:rPr>
        <w:t>Υπάρχει, όμως, λύση; Υπάρχει λύση που να προτείνει αυτή η Κυβέρνηση; Μάλλον τη βρήκατε και βρίσκεται στο νέο αφήγημα με το οποίο φαίνεται ότι θα ξεχειμωνιάσουμε, ένα αφήγημα που</w:t>
      </w:r>
      <w:r>
        <w:rPr>
          <w:rFonts w:eastAsia="Times New Roman"/>
          <w:szCs w:val="24"/>
        </w:rPr>
        <w:t xml:space="preserve"> θα μας κάνει ξεχάσουμε την ελπίδα που δεν ήρθε, ένα αφήγημα που θα φτιασιδώσει για λίγο τις μεγάλες αποτυχίες της Κυβέρνησης. </w:t>
      </w:r>
    </w:p>
    <w:p w14:paraId="4448303D" w14:textId="77777777" w:rsidR="00FC516A" w:rsidRDefault="00EA69A7">
      <w:pPr>
        <w:tabs>
          <w:tab w:val="left" w:pos="2820"/>
        </w:tabs>
        <w:spacing w:line="600" w:lineRule="auto"/>
        <w:ind w:firstLine="720"/>
        <w:jc w:val="both"/>
        <w:rPr>
          <w:rFonts w:eastAsia="Times New Roman"/>
          <w:szCs w:val="24"/>
        </w:rPr>
      </w:pPr>
      <w:r>
        <w:rPr>
          <w:rFonts w:eastAsia="Times New Roman"/>
          <w:szCs w:val="24"/>
        </w:rPr>
        <w:lastRenderedPageBreak/>
        <w:t>Μας λέτε, λοιπόν, ότι παλεύετε να τελειώσετε με τα μνημόνια το καλοκαίρι που έρχεται. Αυτό, όμως, που δεν μας λέτε είναι πότε κα</w:t>
      </w:r>
      <w:r>
        <w:rPr>
          <w:rFonts w:eastAsia="Times New Roman"/>
          <w:szCs w:val="24"/>
        </w:rPr>
        <w:t>ι πώς θα τελειώσουμε με τη φτώχεια. Αυτή είναι η πραγματική συζήτηση. Το μνημόνιο δεν είναι τίποτα άλλο από μια δανειακή σύμβαση με όρους και προϋποθέσεις. Όμως, η πραγματική συζήτηση που αποφεύγετε να κάνετε αφορά το πώς θα οικοδομήσουμε ξανά μια ισχυρή κ</w:t>
      </w:r>
      <w:r>
        <w:rPr>
          <w:rFonts w:eastAsia="Times New Roman"/>
          <w:szCs w:val="24"/>
        </w:rPr>
        <w:t>αι πολυπληθή μεσαία τάξη. Αφορά την επιχειρηματικότητα και την παραγωγή</w:t>
      </w:r>
      <w:r>
        <w:rPr>
          <w:rFonts w:eastAsia="Times New Roman"/>
          <w:szCs w:val="24"/>
        </w:rPr>
        <w:t>,</w:t>
      </w:r>
      <w:r>
        <w:rPr>
          <w:rFonts w:eastAsia="Times New Roman"/>
          <w:szCs w:val="24"/>
        </w:rPr>
        <w:t xml:space="preserve"> που για δεκαετίες ολόκληρες την αντιμετωπίζαμε ως ποινικό αδίκημα. Αφορά την κοινωνική κινητικότητα</w:t>
      </w:r>
      <w:r>
        <w:rPr>
          <w:rFonts w:eastAsia="Times New Roman"/>
          <w:szCs w:val="24"/>
        </w:rPr>
        <w:t>,</w:t>
      </w:r>
      <w:r>
        <w:rPr>
          <w:rFonts w:eastAsia="Times New Roman"/>
          <w:szCs w:val="24"/>
        </w:rPr>
        <w:t xml:space="preserve"> που περνάει κυρίως μέσα από το δημόσιο σχολείο και το πανεπιστήμιο.</w:t>
      </w:r>
    </w:p>
    <w:p w14:paraId="4448303E" w14:textId="77777777" w:rsidR="00FC516A" w:rsidRDefault="00EA69A7">
      <w:pPr>
        <w:tabs>
          <w:tab w:val="left" w:pos="2820"/>
        </w:tabs>
        <w:spacing w:line="600" w:lineRule="auto"/>
        <w:ind w:firstLine="720"/>
        <w:jc w:val="both"/>
        <w:rPr>
          <w:rFonts w:eastAsia="Times New Roman"/>
          <w:szCs w:val="24"/>
        </w:rPr>
      </w:pPr>
      <w:r>
        <w:rPr>
          <w:rFonts w:eastAsia="Times New Roman"/>
          <w:szCs w:val="24"/>
        </w:rPr>
        <w:t>Το καλοκαίρι α</w:t>
      </w:r>
      <w:r>
        <w:rPr>
          <w:rFonts w:eastAsia="Times New Roman"/>
          <w:szCs w:val="24"/>
        </w:rPr>
        <w:t xml:space="preserve">υτό το μόνο που πραγματικά τελειώνει είναι τα φτηνά δανεικά του </w:t>
      </w:r>
      <w:r>
        <w:rPr>
          <w:rFonts w:eastAsia="Times New Roman"/>
          <w:szCs w:val="24"/>
          <w:lang w:val="en-US"/>
        </w:rPr>
        <w:t>ESM</w:t>
      </w:r>
      <w:r>
        <w:rPr>
          <w:rFonts w:eastAsia="Times New Roman"/>
          <w:szCs w:val="24"/>
        </w:rPr>
        <w:t xml:space="preserve">. Οι υποχρεώσεις, όμως, της χώρας παραμένουν. Οι συντάξεις και οι μισθοί θα πρέπει να πληρώνονται κανονικά, είτε δανείζεστε ακριβά από τις αγορές είτε από τον </w:t>
      </w:r>
      <w:r>
        <w:rPr>
          <w:rFonts w:eastAsia="Times New Roman"/>
          <w:szCs w:val="24"/>
          <w:lang w:val="en-US"/>
        </w:rPr>
        <w:t>ESM</w:t>
      </w:r>
      <w:r>
        <w:rPr>
          <w:rFonts w:eastAsia="Times New Roman"/>
          <w:szCs w:val="24"/>
        </w:rPr>
        <w:t xml:space="preserve">. Οι δόσεις για το δημόσιο </w:t>
      </w:r>
      <w:r>
        <w:rPr>
          <w:rFonts w:eastAsia="Times New Roman"/>
          <w:szCs w:val="24"/>
        </w:rPr>
        <w:t xml:space="preserve">χρέος θα πρέπει να πληρώνονται κανονικά, είτε πετύχει το </w:t>
      </w:r>
      <w:r>
        <w:rPr>
          <w:rFonts w:eastAsia="Times New Roman"/>
          <w:szCs w:val="24"/>
          <w:lang w:val="en-US"/>
        </w:rPr>
        <w:t>swap</w:t>
      </w:r>
      <w:r>
        <w:rPr>
          <w:rFonts w:eastAsia="Times New Roman"/>
          <w:szCs w:val="24"/>
        </w:rPr>
        <w:t xml:space="preserve"> και αποφύγουμε μεγάλες αποπληρωμές άμεσα είτε όχι.</w:t>
      </w:r>
    </w:p>
    <w:p w14:paraId="4448303F" w14:textId="77777777" w:rsidR="00FC516A" w:rsidRDefault="00EA69A7">
      <w:pPr>
        <w:tabs>
          <w:tab w:val="left" w:pos="2940"/>
        </w:tabs>
        <w:spacing w:line="600" w:lineRule="auto"/>
        <w:ind w:firstLine="720"/>
        <w:jc w:val="both"/>
        <w:rPr>
          <w:rFonts w:eastAsia="Times New Roman"/>
          <w:szCs w:val="24"/>
        </w:rPr>
      </w:pPr>
      <w:r>
        <w:rPr>
          <w:rFonts w:eastAsia="Times New Roman"/>
          <w:szCs w:val="24"/>
        </w:rPr>
        <w:t xml:space="preserve">Οι προϋπολογισμοί του κράτους μέχρι το 2022 θα καταρτίζονται με πρωτογενή πλεονάσματα τουλάχιστον 3,5%, είτε πιάσουμε τους στόχους της </w:t>
      </w:r>
      <w:r>
        <w:rPr>
          <w:rFonts w:eastAsia="Times New Roman"/>
          <w:szCs w:val="24"/>
        </w:rPr>
        <w:t>ανάπτυξης είτε όχι.</w:t>
      </w:r>
    </w:p>
    <w:p w14:paraId="44483040" w14:textId="77777777" w:rsidR="00FC516A" w:rsidRDefault="00EA69A7">
      <w:pPr>
        <w:tabs>
          <w:tab w:val="left" w:pos="2940"/>
        </w:tabs>
        <w:spacing w:line="600" w:lineRule="auto"/>
        <w:ind w:firstLine="720"/>
        <w:jc w:val="both"/>
        <w:rPr>
          <w:rFonts w:eastAsia="Times New Roman"/>
          <w:szCs w:val="24"/>
        </w:rPr>
      </w:pPr>
      <w:r>
        <w:rPr>
          <w:rFonts w:eastAsia="Times New Roman"/>
          <w:szCs w:val="24"/>
        </w:rPr>
        <w:t>Αυτά συμφωνήσατε, αυτά υπογράψατε και με αυτά τα δεδομένα θα κριθείτε.</w:t>
      </w:r>
    </w:p>
    <w:p w14:paraId="44483041" w14:textId="77777777" w:rsidR="00FC516A" w:rsidRDefault="00EA69A7">
      <w:pPr>
        <w:tabs>
          <w:tab w:val="left" w:pos="2940"/>
        </w:tabs>
        <w:spacing w:line="600" w:lineRule="auto"/>
        <w:ind w:firstLine="720"/>
        <w:jc w:val="both"/>
        <w:rPr>
          <w:rFonts w:eastAsia="Times New Roman"/>
          <w:szCs w:val="24"/>
        </w:rPr>
      </w:pPr>
      <w:r>
        <w:rPr>
          <w:rFonts w:eastAsia="Times New Roman"/>
          <w:szCs w:val="24"/>
        </w:rPr>
        <w:t xml:space="preserve">Αν θέλετε, λοιπόν, να μιλήσετε τη γλώσσα της αλήθειας, πείτε στους πολίτες που σας εμπιστεύτηκαν με την ψήφο τους ποιο είναι το σχέδιο για να τελειώνουμε </w:t>
      </w:r>
      <w:r>
        <w:rPr>
          <w:rFonts w:eastAsia="Times New Roman"/>
          <w:szCs w:val="24"/>
        </w:rPr>
        <w:lastRenderedPageBreak/>
        <w:t>επιτέλους μ</w:t>
      </w:r>
      <w:r>
        <w:rPr>
          <w:rFonts w:eastAsia="Times New Roman"/>
          <w:szCs w:val="24"/>
        </w:rPr>
        <w:t xml:space="preserve">ε τη φτώχεια, τη μιζέρια, την ύφεση, τα δανεικά. Πείτε στην όποια μεσαία τάξη έχει απομείνει και διαθέτει ακόμη εισόδημα και πόρους πού θα επενδύσει το κράτος για να τους στηρίξει. Πείτε στους επιχειρηματίες ποιο είναι το παραγωγικό μοντέλο που στηρίζει ο </w:t>
      </w:r>
      <w:r>
        <w:rPr>
          <w:rFonts w:eastAsia="Times New Roman"/>
          <w:szCs w:val="24"/>
        </w:rPr>
        <w:t>φετινός προϋπολογισμός</w:t>
      </w:r>
      <w:r>
        <w:rPr>
          <w:rFonts w:eastAsia="Times New Roman"/>
          <w:szCs w:val="24"/>
        </w:rPr>
        <w:t>,</w:t>
      </w:r>
      <w:r>
        <w:rPr>
          <w:rFonts w:eastAsia="Times New Roman"/>
          <w:szCs w:val="24"/>
        </w:rPr>
        <w:t xml:space="preserve"> για να ξέρουν πού αξίζει και πού όχι να στρέψουν τις επιχειρήσεις τους. Πείτε στους αδύναμους συμπολίτες μας πώς</w:t>
      </w:r>
      <w:r>
        <w:rPr>
          <w:rFonts w:eastAsia="Times New Roman"/>
          <w:szCs w:val="24"/>
        </w:rPr>
        <w:t>,</w:t>
      </w:r>
      <w:r>
        <w:rPr>
          <w:rFonts w:eastAsia="Times New Roman"/>
          <w:szCs w:val="24"/>
        </w:rPr>
        <w:t xml:space="preserve"> με τα λιγοστά χρήματα που διαθέτετε</w:t>
      </w:r>
      <w:r>
        <w:rPr>
          <w:rFonts w:eastAsia="Times New Roman"/>
          <w:szCs w:val="24"/>
        </w:rPr>
        <w:t>,</w:t>
      </w:r>
      <w:r>
        <w:rPr>
          <w:rFonts w:eastAsia="Times New Roman"/>
          <w:szCs w:val="24"/>
        </w:rPr>
        <w:t xml:space="preserve"> θα εξασφαλίσουν ένα καλό επίπεδο παροχών στην υγεία και στην παιδεία. Πείτε στα ν</w:t>
      </w:r>
      <w:r>
        <w:rPr>
          <w:rFonts w:eastAsia="Times New Roman"/>
          <w:szCs w:val="24"/>
        </w:rPr>
        <w:t>έα παιδιά, που είναι με το ένα πόδι στο εξωτερικό, ποια είναι η καλύτερη ζωή που προτείνετε στο μέλλον και με ποιον τρόπο θα το πετύχουμε. Πείτε στους αγρότες αν τα λεφτά που δίνετε στο Υπουργείο Αγροτικής Ανάπτυξης θα βοηθήσουν για να ζωντανέψει ξανά η ύπ</w:t>
      </w:r>
      <w:r>
        <w:rPr>
          <w:rFonts w:eastAsia="Times New Roman"/>
          <w:szCs w:val="24"/>
        </w:rPr>
        <w:t>αιθρος. Πείτε στα νέα ζευγάρια αν τους στηρίζετε για να αποκτήσουν παιδιά, αν υπάρχει σχέδιο για να μη γίνουμε σε τριάντα χρόνια χώρα γερόντων.</w:t>
      </w:r>
    </w:p>
    <w:p w14:paraId="44483042" w14:textId="77777777" w:rsidR="00FC516A" w:rsidRDefault="00EA69A7">
      <w:pPr>
        <w:tabs>
          <w:tab w:val="left" w:pos="2940"/>
        </w:tabs>
        <w:spacing w:line="600" w:lineRule="auto"/>
        <w:ind w:firstLine="720"/>
        <w:jc w:val="both"/>
        <w:rPr>
          <w:rFonts w:eastAsia="Times New Roman"/>
          <w:szCs w:val="24"/>
        </w:rPr>
      </w:pPr>
      <w:r>
        <w:rPr>
          <w:rFonts w:eastAsia="Times New Roman"/>
          <w:szCs w:val="24"/>
        </w:rPr>
        <w:t xml:space="preserve">Ο </w:t>
      </w:r>
      <w:r>
        <w:rPr>
          <w:rFonts w:eastAsia="Times New Roman"/>
          <w:szCs w:val="24"/>
        </w:rPr>
        <w:t>π</w:t>
      </w:r>
      <w:r>
        <w:rPr>
          <w:rFonts w:eastAsia="Times New Roman"/>
          <w:szCs w:val="24"/>
        </w:rPr>
        <w:t>ροϋπολογισμός, αγαπητοί κύριοι συνάδελφοι, δεν είναι απλά νούμερα σε κουτάκια. Δεν είμαστε λογιστές σε αυτή τ</w:t>
      </w:r>
      <w:r>
        <w:rPr>
          <w:rFonts w:eastAsia="Times New Roman"/>
          <w:szCs w:val="24"/>
        </w:rPr>
        <w:t xml:space="preserve">ην Αίθουσα. Βουλευτές  είμαστε, που με την ψήφο μας καθορίζουμε το μέλλον της πατρίδας μας. Κάθε κωδικός του </w:t>
      </w:r>
      <w:r>
        <w:rPr>
          <w:rFonts w:eastAsia="Times New Roman"/>
          <w:szCs w:val="24"/>
        </w:rPr>
        <w:t>π</w:t>
      </w:r>
      <w:r>
        <w:rPr>
          <w:rFonts w:eastAsia="Times New Roman"/>
          <w:szCs w:val="24"/>
        </w:rPr>
        <w:t xml:space="preserve">ροϋπολογισμού κρύβει από πίσω του μια πολιτική απόφαση. </w:t>
      </w:r>
    </w:p>
    <w:p w14:paraId="44483043" w14:textId="77777777" w:rsidR="00FC516A" w:rsidRDefault="00EA69A7">
      <w:pPr>
        <w:tabs>
          <w:tab w:val="left" w:pos="2940"/>
        </w:tabs>
        <w:spacing w:line="600" w:lineRule="auto"/>
        <w:ind w:firstLine="720"/>
        <w:jc w:val="both"/>
        <w:rPr>
          <w:rFonts w:eastAsia="Times New Roman"/>
          <w:szCs w:val="24"/>
        </w:rPr>
      </w:pPr>
      <w:r>
        <w:rPr>
          <w:rFonts w:eastAsia="Times New Roman"/>
          <w:szCs w:val="24"/>
        </w:rPr>
        <w:t>Αυτές τις αποφάσεις πρέπει να μας εξηγήσετε, κύριε Υπουργέ, και όχι να μας λέτε αν δώσατε</w:t>
      </w:r>
      <w:r>
        <w:rPr>
          <w:rFonts w:eastAsia="Times New Roman"/>
          <w:szCs w:val="24"/>
        </w:rPr>
        <w:t xml:space="preserve"> λιγότερα ή περισσότερα από τους προηγούμενους. Αυτό που περιμένουμε από εσάς είναι να καταλάβουμε το σχέδιο που υπηρετεί ο </w:t>
      </w:r>
      <w:r>
        <w:rPr>
          <w:rFonts w:eastAsia="Times New Roman"/>
          <w:szCs w:val="24"/>
        </w:rPr>
        <w:t>π</w:t>
      </w:r>
      <w:r>
        <w:rPr>
          <w:rFonts w:eastAsia="Times New Roman"/>
          <w:szCs w:val="24"/>
        </w:rPr>
        <w:t>ροϋπολογισμός. Υπουργός είστε. Δεν είστε υπάλληλος του Γενικού Λογιστηρίου.</w:t>
      </w:r>
    </w:p>
    <w:p w14:paraId="44483044" w14:textId="77777777" w:rsidR="00FC516A" w:rsidRDefault="00EA69A7">
      <w:pPr>
        <w:tabs>
          <w:tab w:val="left" w:pos="2940"/>
        </w:tabs>
        <w:spacing w:line="600" w:lineRule="auto"/>
        <w:ind w:firstLine="720"/>
        <w:jc w:val="both"/>
        <w:rPr>
          <w:rFonts w:eastAsia="Times New Roman"/>
          <w:szCs w:val="24"/>
        </w:rPr>
      </w:pPr>
      <w:r>
        <w:rPr>
          <w:rFonts w:eastAsia="Times New Roman"/>
          <w:szCs w:val="24"/>
        </w:rPr>
        <w:lastRenderedPageBreak/>
        <w:t>Έρχομαι τώρα στην ανάπτυξη και θα βάλω επιγραμματικά τρ</w:t>
      </w:r>
      <w:r>
        <w:rPr>
          <w:rFonts w:eastAsia="Times New Roman"/>
          <w:szCs w:val="24"/>
        </w:rPr>
        <w:t>ία κρίσιμα ζητήματα</w:t>
      </w:r>
      <w:r>
        <w:rPr>
          <w:rFonts w:eastAsia="Times New Roman"/>
          <w:szCs w:val="24"/>
        </w:rPr>
        <w:t>,</w:t>
      </w:r>
      <w:r>
        <w:rPr>
          <w:rFonts w:eastAsia="Times New Roman"/>
          <w:szCs w:val="24"/>
        </w:rPr>
        <w:t xml:space="preserve"> μήπως και μπορέσουμε και συνεννοηθούμε σ’ αυτή την Αίθουσα.</w:t>
      </w:r>
    </w:p>
    <w:p w14:paraId="44483045" w14:textId="77777777" w:rsidR="00FC516A" w:rsidRDefault="00EA69A7">
      <w:pPr>
        <w:tabs>
          <w:tab w:val="left" w:pos="2940"/>
        </w:tabs>
        <w:spacing w:line="600" w:lineRule="auto"/>
        <w:ind w:firstLine="720"/>
        <w:jc w:val="both"/>
        <w:rPr>
          <w:rFonts w:eastAsia="Times New Roman"/>
          <w:szCs w:val="24"/>
        </w:rPr>
      </w:pPr>
      <w:r>
        <w:rPr>
          <w:rFonts w:eastAsia="Times New Roman"/>
          <w:szCs w:val="24"/>
        </w:rPr>
        <w:t xml:space="preserve">Ζήτημα πρώτο. Όταν δεν υπάρχουν λεφτά, ψάχνουμε επενδύσεις που χρειάζονται μικρό αρχικό κεφάλαιο και έχουν υψηλό περιθώριο κέρδους. Δεν θα αποκτήσουμε άμεσα στην Ελλάδα βαριά </w:t>
      </w:r>
      <w:r>
        <w:rPr>
          <w:rFonts w:eastAsia="Times New Roman"/>
          <w:szCs w:val="24"/>
        </w:rPr>
        <w:t xml:space="preserve">βιομηχανία, γιατί δεν έχουμε ούτε τα χρήματα ούτε τις υποδομές. Απλά είναι τα πράγματα. Αυτό, όμως, δεν σημαίνει ότι δεν μπορούμε να κάνουμε επενδύσεις και να γίνουμε ανταγωνιστικοί. </w:t>
      </w:r>
    </w:p>
    <w:p w14:paraId="44483046" w14:textId="77777777" w:rsidR="00FC516A" w:rsidRDefault="00EA69A7">
      <w:pPr>
        <w:tabs>
          <w:tab w:val="left" w:pos="2940"/>
        </w:tabs>
        <w:spacing w:line="600" w:lineRule="auto"/>
        <w:ind w:firstLine="720"/>
        <w:jc w:val="both"/>
        <w:rPr>
          <w:rFonts w:eastAsia="Times New Roman"/>
          <w:szCs w:val="24"/>
        </w:rPr>
      </w:pPr>
      <w:r>
        <w:rPr>
          <w:rFonts w:eastAsia="Times New Roman"/>
          <w:szCs w:val="24"/>
        </w:rPr>
        <w:t>Παραμένει, λοιπόν, κρίσιμο να μας εξηγήσει ο κύριος Υπουργός ποιους παρα</w:t>
      </w:r>
      <w:r>
        <w:rPr>
          <w:rFonts w:eastAsia="Times New Roman"/>
          <w:szCs w:val="24"/>
        </w:rPr>
        <w:t>γωγικούς κλάδους έχει επιλέξει για να ενισχύσει το οικονομικό επιτελείο της Κυβέρνηση το 2018, ποια μέτρα θα λάβει στην κατεύθυνση αυτή και ποια ενίσχυση υπολογίζει ότι θα έχουν αυτές οι αποφάσεις του ΑΕΠ για την αγορά εργασίας τη χρονιά που έρχεται. Αυτοί</w:t>
      </w:r>
      <w:r>
        <w:rPr>
          <w:rFonts w:eastAsia="Times New Roman"/>
          <w:szCs w:val="24"/>
        </w:rPr>
        <w:t xml:space="preserve"> είναι οι πραγματικοί μετρήσιμοι στόχοι που πρέπει να βάλουμε.</w:t>
      </w:r>
    </w:p>
    <w:p w14:paraId="44483047" w14:textId="77777777" w:rsidR="00FC516A" w:rsidRDefault="00EA69A7">
      <w:pPr>
        <w:tabs>
          <w:tab w:val="left" w:pos="2940"/>
        </w:tabs>
        <w:spacing w:line="600" w:lineRule="auto"/>
        <w:ind w:firstLine="720"/>
        <w:jc w:val="both"/>
        <w:rPr>
          <w:rFonts w:eastAsia="Times New Roman"/>
          <w:szCs w:val="24"/>
        </w:rPr>
      </w:pPr>
      <w:r>
        <w:rPr>
          <w:rFonts w:eastAsia="Times New Roman"/>
          <w:szCs w:val="24"/>
        </w:rPr>
        <w:t>Πείτε μας σε απλά ελληνικά, κύριε Υπουργέ, ένα παράδειγμα για τον κάθε τομέα. Πείτε μας, για παράδειγμα, ότι το ΑΕΠ που προσφέρει κρουαζιέρα στη χώρα θα αυξηθεί από το 0,3% στο 0,4% γιατί πήραμ</w:t>
      </w:r>
      <w:r>
        <w:rPr>
          <w:rFonts w:eastAsia="Times New Roman"/>
          <w:szCs w:val="24"/>
        </w:rPr>
        <w:t>ε αυτή την απόφαση, γιατί έχουμε αυτούς τους στόχους και έτσι θα πετύχουμε αυτή την αύξηση. Θέτουμε βασικά και απλά ερωτήματα και θέλουμε απλές, καθαρές απαντήσεις, αν θέλετε να κάνουμε συζήτηση επί της ουσίας.</w:t>
      </w:r>
    </w:p>
    <w:p w14:paraId="44483048" w14:textId="77777777" w:rsidR="00FC516A" w:rsidRDefault="00EA69A7">
      <w:pPr>
        <w:tabs>
          <w:tab w:val="left" w:pos="2940"/>
        </w:tabs>
        <w:spacing w:line="600" w:lineRule="auto"/>
        <w:ind w:firstLine="720"/>
        <w:jc w:val="both"/>
        <w:rPr>
          <w:rFonts w:eastAsia="Times New Roman"/>
          <w:szCs w:val="24"/>
        </w:rPr>
      </w:pPr>
      <w:r>
        <w:rPr>
          <w:rFonts w:eastAsia="Times New Roman"/>
          <w:szCs w:val="24"/>
        </w:rPr>
        <w:lastRenderedPageBreak/>
        <w:t>Ζήτημα δεύτερο. Όταν δεν υπάρχουν λεφτά, η πι</w:t>
      </w:r>
      <w:r>
        <w:rPr>
          <w:rFonts w:eastAsia="Times New Roman"/>
          <w:szCs w:val="24"/>
        </w:rPr>
        <w:t>ο σίγουρη επένδυση είναι η γνώση. Η γνώση ευτυχώς είναι κάτι που δεν χάνεται ούτε σε καταστροφές ούτε σε πολέμους ούτε κινδυνεύει από χρε</w:t>
      </w:r>
      <w:r>
        <w:rPr>
          <w:rFonts w:eastAsia="Times New Roman"/>
          <w:szCs w:val="24"/>
        </w:rPr>
        <w:t>ο</w:t>
      </w:r>
      <w:r>
        <w:rPr>
          <w:rFonts w:eastAsia="Times New Roman"/>
          <w:szCs w:val="24"/>
        </w:rPr>
        <w:t>κοπίες. Η γνώση αυτή μπορεί να σε βγάλει στη ζωή πιο μπροστά, ακόμα κι αν δεν είχες αρκετές ευκαιρίες και εφόδια στο ξ</w:t>
      </w:r>
      <w:r>
        <w:rPr>
          <w:rFonts w:eastAsia="Times New Roman"/>
          <w:szCs w:val="24"/>
        </w:rPr>
        <w:t>εκίνημα.</w:t>
      </w:r>
    </w:p>
    <w:p w14:paraId="44483049" w14:textId="77777777" w:rsidR="00FC516A" w:rsidRDefault="00EA69A7">
      <w:pPr>
        <w:tabs>
          <w:tab w:val="left" w:pos="2940"/>
        </w:tabs>
        <w:spacing w:line="600" w:lineRule="auto"/>
        <w:ind w:firstLine="720"/>
        <w:jc w:val="both"/>
        <w:rPr>
          <w:rFonts w:eastAsia="Times New Roman"/>
          <w:szCs w:val="24"/>
        </w:rPr>
      </w:pPr>
      <w:r>
        <w:rPr>
          <w:rFonts w:eastAsia="Times New Roman"/>
          <w:szCs w:val="24"/>
        </w:rPr>
        <w:t xml:space="preserve">Πείτε μας, λοιπόν, κύριε Υπουργέ, αν τα λεφτά που δίνετε στο Υπουργείο Παιδείας θα βοηθήσουν στη σύνθεση της γνώσης με την αγορά εργασίας και την παραγωγή. </w:t>
      </w:r>
    </w:p>
    <w:p w14:paraId="4448304A" w14:textId="77777777" w:rsidR="00FC516A" w:rsidRDefault="00EA69A7">
      <w:pPr>
        <w:tabs>
          <w:tab w:val="left" w:pos="2940"/>
        </w:tabs>
        <w:spacing w:line="600" w:lineRule="auto"/>
        <w:ind w:firstLine="720"/>
        <w:jc w:val="both"/>
        <w:rPr>
          <w:rFonts w:eastAsia="Times New Roman"/>
          <w:szCs w:val="24"/>
        </w:rPr>
      </w:pPr>
      <w:r>
        <w:rPr>
          <w:rFonts w:eastAsia="Times New Roman"/>
          <w:szCs w:val="24"/>
        </w:rPr>
        <w:t>Πείτε μας, επίσης, τους κλάδους της επιστήμης, στους οποίους η Κυβέρνησή σας δίνει προτερα</w:t>
      </w:r>
      <w:r>
        <w:rPr>
          <w:rFonts w:eastAsia="Times New Roman"/>
          <w:szCs w:val="24"/>
        </w:rPr>
        <w:t>ιότητα το 2018 και έχει στόχο για τα επόμενα χρόνια.</w:t>
      </w:r>
    </w:p>
    <w:p w14:paraId="4448304B" w14:textId="77777777" w:rsidR="00FC516A" w:rsidRDefault="00EA69A7">
      <w:pPr>
        <w:tabs>
          <w:tab w:val="left" w:pos="2940"/>
        </w:tabs>
        <w:spacing w:line="600" w:lineRule="auto"/>
        <w:ind w:firstLine="720"/>
        <w:jc w:val="both"/>
        <w:rPr>
          <w:rFonts w:eastAsia="Times New Roman"/>
          <w:szCs w:val="24"/>
        </w:rPr>
      </w:pPr>
      <w:r>
        <w:rPr>
          <w:rFonts w:eastAsia="Times New Roman"/>
          <w:szCs w:val="24"/>
        </w:rPr>
        <w:t>Ζήτημα τρίτο. Όταν μια επιχείρηση ή ένα μαγαζί δεν πάει καλά, βρίσκει έξυπνους τρόπους για να ανακάμψει, στηριζόμενο κυρίως στα συγκριτικά του πλεονεκτήματα. Στη χώρα μας γνωρίζουμε πολύ καλά τους τέσσερ</w:t>
      </w:r>
      <w:r>
        <w:rPr>
          <w:rFonts w:eastAsia="Times New Roman"/>
          <w:szCs w:val="24"/>
        </w:rPr>
        <w:t xml:space="preserve">ις βασικούς πυλώνες της οικονομίας: τουρισμός, </w:t>
      </w:r>
      <w:proofErr w:type="spellStart"/>
      <w:r>
        <w:rPr>
          <w:rFonts w:eastAsia="Times New Roman"/>
          <w:szCs w:val="24"/>
        </w:rPr>
        <w:t>αγροδιατροφή</w:t>
      </w:r>
      <w:proofErr w:type="spellEnd"/>
      <w:r>
        <w:rPr>
          <w:rFonts w:eastAsia="Times New Roman"/>
          <w:szCs w:val="24"/>
        </w:rPr>
        <w:t>, ναυτιλία, κατασκευές, ενέργεια.</w:t>
      </w:r>
    </w:p>
    <w:p w14:paraId="4448304C" w14:textId="77777777" w:rsidR="00FC516A" w:rsidRDefault="00EA69A7">
      <w:pPr>
        <w:tabs>
          <w:tab w:val="left" w:pos="2940"/>
        </w:tabs>
        <w:spacing w:line="600" w:lineRule="auto"/>
        <w:ind w:firstLine="720"/>
        <w:jc w:val="both"/>
        <w:rPr>
          <w:rFonts w:eastAsia="Times New Roman"/>
          <w:szCs w:val="24"/>
        </w:rPr>
      </w:pPr>
      <w:r>
        <w:rPr>
          <w:rFonts w:eastAsia="Times New Roman"/>
          <w:szCs w:val="24"/>
        </w:rPr>
        <w:t>Για να ανακάμψει, λοιπόν, η οικονομία, πρέπει να ενώσουμε τις δυνάμεις μας και να δημιουργήσουμε συνέργειες μεταξύ των τομέων αυτών, να δούμε τη ναυτιλία μαζί με τ</w:t>
      </w:r>
      <w:r>
        <w:rPr>
          <w:rFonts w:eastAsia="Times New Roman"/>
          <w:szCs w:val="24"/>
        </w:rPr>
        <w:t xml:space="preserve">ον τουρισμό, να δούμε τον τουρισμό μαζί με την </w:t>
      </w:r>
      <w:proofErr w:type="spellStart"/>
      <w:r>
        <w:rPr>
          <w:rFonts w:eastAsia="Times New Roman"/>
          <w:szCs w:val="24"/>
        </w:rPr>
        <w:t>αγροδιατροφή</w:t>
      </w:r>
      <w:proofErr w:type="spellEnd"/>
      <w:r>
        <w:rPr>
          <w:rFonts w:eastAsia="Times New Roman"/>
          <w:szCs w:val="24"/>
        </w:rPr>
        <w:t>, να τα δούμε όλα με τη βιώσιμη ανάπτυξη, με την εξοικονόμηση ενέργειας, κοντά στους βασικούς πυλώνες να αναπτύξουμε τους άλλους πυλώνες της οικονομίας, τους τομείς της οι</w:t>
      </w:r>
      <w:r>
        <w:rPr>
          <w:rFonts w:eastAsia="Times New Roman"/>
          <w:szCs w:val="24"/>
        </w:rPr>
        <w:lastRenderedPageBreak/>
        <w:t>κονομίας. Κοντά στον τουρι</w:t>
      </w:r>
      <w:r>
        <w:rPr>
          <w:rFonts w:eastAsia="Times New Roman"/>
          <w:szCs w:val="24"/>
        </w:rPr>
        <w:t>σμό και τους άλλους κλάδους θα αναπτυχθεί η πληροφορική, όχι στην τύχη ή από το μηδέν ή με όνειρα να μετατρέψουμε τη χώρα σε «</w:t>
      </w:r>
      <w:proofErr w:type="spellStart"/>
      <w:r>
        <w:rPr>
          <w:rFonts w:eastAsia="Times New Roman"/>
          <w:szCs w:val="24"/>
        </w:rPr>
        <w:t>Σίλικον</w:t>
      </w:r>
      <w:proofErr w:type="spellEnd"/>
      <w:r>
        <w:rPr>
          <w:rFonts w:eastAsia="Times New Roman"/>
          <w:szCs w:val="24"/>
        </w:rPr>
        <w:t xml:space="preserve"> </w:t>
      </w:r>
      <w:proofErr w:type="spellStart"/>
      <w:r>
        <w:rPr>
          <w:rFonts w:eastAsia="Times New Roman"/>
          <w:szCs w:val="24"/>
        </w:rPr>
        <w:t>Βάλεϊ</w:t>
      </w:r>
      <w:proofErr w:type="spellEnd"/>
      <w:r>
        <w:rPr>
          <w:rFonts w:eastAsia="Times New Roman"/>
          <w:szCs w:val="24"/>
        </w:rPr>
        <w:t>».</w:t>
      </w:r>
    </w:p>
    <w:p w14:paraId="4448304D" w14:textId="77777777" w:rsidR="00FC516A" w:rsidRDefault="00EA69A7">
      <w:pPr>
        <w:tabs>
          <w:tab w:val="left" w:pos="2940"/>
        </w:tabs>
        <w:spacing w:line="600" w:lineRule="auto"/>
        <w:ind w:firstLine="720"/>
        <w:jc w:val="both"/>
        <w:rPr>
          <w:rFonts w:eastAsia="Times New Roman"/>
          <w:szCs w:val="24"/>
        </w:rPr>
      </w:pPr>
      <w:r>
        <w:rPr>
          <w:rFonts w:eastAsia="Times New Roman"/>
          <w:szCs w:val="24"/>
        </w:rPr>
        <w:t xml:space="preserve"> Απλά πράγματα χρειαζόμαστε για να ξεκολλήσουμε. Απλά πράγματα και καθαρές κουβέντες</w:t>
      </w:r>
      <w:r>
        <w:rPr>
          <w:rFonts w:eastAsia="Times New Roman"/>
          <w:szCs w:val="24"/>
        </w:rPr>
        <w:t>,</w:t>
      </w:r>
      <w:r>
        <w:rPr>
          <w:rFonts w:eastAsia="Times New Roman"/>
          <w:szCs w:val="24"/>
        </w:rPr>
        <w:t xml:space="preserve"> για να γνωρίζουν οι πολίτες και κυρίως τα νέα παιδιά, η νέα γενιά της πατρίδας μας τι πρέπει να περιμένουν από τη χώρα τους και τι πρέπει αυτά να κάνουν. Πρέπει να βάλουν αυτά πλάτη</w:t>
      </w:r>
      <w:r>
        <w:rPr>
          <w:rFonts w:eastAsia="Times New Roman"/>
          <w:szCs w:val="24"/>
        </w:rPr>
        <w:t>,</w:t>
      </w:r>
      <w:r>
        <w:rPr>
          <w:rFonts w:eastAsia="Times New Roman"/>
          <w:szCs w:val="24"/>
        </w:rPr>
        <w:t xml:space="preserve"> για να σηκώσουμε την πατρίδα.</w:t>
      </w:r>
    </w:p>
    <w:p w14:paraId="4448304E" w14:textId="77777777" w:rsidR="00FC516A" w:rsidRDefault="00EA69A7">
      <w:pPr>
        <w:spacing w:after="0" w:line="600" w:lineRule="auto"/>
        <w:ind w:firstLine="720"/>
        <w:jc w:val="both"/>
        <w:rPr>
          <w:rFonts w:eastAsia="Times New Roman" w:cs="Times New Roman"/>
          <w:szCs w:val="24"/>
        </w:rPr>
      </w:pPr>
      <w:r>
        <w:rPr>
          <w:rFonts w:eastAsia="Times New Roman" w:cs="Times New Roman"/>
          <w:szCs w:val="24"/>
        </w:rPr>
        <w:t>Αυτά τα απλά πράγματα δεν μπορείτε, δυστυχ</w:t>
      </w:r>
      <w:r>
        <w:rPr>
          <w:rFonts w:eastAsia="Times New Roman" w:cs="Times New Roman"/>
          <w:szCs w:val="24"/>
        </w:rPr>
        <w:t xml:space="preserve">ώς, ούτε να τα περιγράψετε ούτε να τα κάνετε πράξη ούτε εσείς και βέβαια ούτε η συντηρητική παράταξη της Νέας Δημοκρατίας. </w:t>
      </w:r>
    </w:p>
    <w:p w14:paraId="4448304F" w14:textId="77777777" w:rsidR="00FC516A" w:rsidRDefault="00EA69A7">
      <w:pPr>
        <w:spacing w:after="0" w:line="600" w:lineRule="auto"/>
        <w:ind w:firstLine="720"/>
        <w:jc w:val="both"/>
        <w:rPr>
          <w:rFonts w:eastAsia="Times New Roman" w:cs="Times New Roman"/>
          <w:szCs w:val="24"/>
        </w:rPr>
      </w:pPr>
      <w:r>
        <w:rPr>
          <w:rFonts w:eastAsia="Times New Roman" w:cs="Times New Roman"/>
          <w:szCs w:val="24"/>
        </w:rPr>
        <w:t>Για να πάψει η χώρα να είναι εγκλωβισμένη</w:t>
      </w:r>
      <w:r>
        <w:rPr>
          <w:rFonts w:eastAsia="Times New Roman" w:cs="Times New Roman"/>
          <w:szCs w:val="24"/>
        </w:rPr>
        <w:t>,</w:t>
      </w:r>
      <w:r>
        <w:rPr>
          <w:rFonts w:eastAsia="Times New Roman" w:cs="Times New Roman"/>
          <w:szCs w:val="24"/>
        </w:rPr>
        <w:t xml:space="preserve"> χρειάζεται μια μεγάλη αλλαγή, πρώτα πολιτικών συσχετισμών και μετά τρόπου διακυβέρνησης. </w:t>
      </w:r>
      <w:r>
        <w:rPr>
          <w:rFonts w:eastAsia="Times New Roman" w:cs="Times New Roman"/>
          <w:szCs w:val="24"/>
        </w:rPr>
        <w:t xml:space="preserve">Κι εμείς πια στο Κίνημα Αλλαγής γι’ αυτά παλεύουμε και πάνω σε αυτά δουλεύουμε. </w:t>
      </w:r>
    </w:p>
    <w:p w14:paraId="44483050" w14:textId="77777777" w:rsidR="00FC516A" w:rsidRDefault="00EA69A7">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4483051" w14:textId="77777777" w:rsidR="00FC516A" w:rsidRDefault="00EA69A7">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44483052" w14:textId="77777777" w:rsidR="00FC516A" w:rsidRDefault="00EA69A7">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Κύριε </w:t>
      </w:r>
      <w:proofErr w:type="spellStart"/>
      <w:r>
        <w:rPr>
          <w:rFonts w:eastAsia="Times New Roman" w:cs="Times New Roman"/>
          <w:szCs w:val="24"/>
        </w:rPr>
        <w:t>Αρβανιτίδη</w:t>
      </w:r>
      <w:proofErr w:type="spellEnd"/>
      <w:r>
        <w:rPr>
          <w:rFonts w:eastAsia="Times New Roman" w:cs="Times New Roman"/>
          <w:szCs w:val="24"/>
        </w:rPr>
        <w:t>, σας ευχαριστώ πολύ και για</w:t>
      </w:r>
      <w:r>
        <w:rPr>
          <w:rFonts w:eastAsia="Times New Roman" w:cs="Times New Roman"/>
          <w:szCs w:val="24"/>
        </w:rPr>
        <w:t xml:space="preserve"> την τήρηση του χρόνου.</w:t>
      </w:r>
    </w:p>
    <w:p w14:paraId="44483053" w14:textId="77777777" w:rsidR="00FC516A" w:rsidRDefault="00EA69A7">
      <w:pPr>
        <w:spacing w:after="0" w:line="600" w:lineRule="auto"/>
        <w:ind w:firstLine="720"/>
        <w:jc w:val="both"/>
        <w:rPr>
          <w:rFonts w:eastAsia="Times New Roman" w:cs="Times New Roman"/>
          <w:szCs w:val="24"/>
        </w:rPr>
      </w:pPr>
      <w:r>
        <w:rPr>
          <w:rFonts w:eastAsia="Times New Roman" w:cs="Times New Roman"/>
          <w:szCs w:val="24"/>
        </w:rPr>
        <w:t xml:space="preserve">Παρακαλώ να έρθει στο Βήμα ο ειδικός εισηγητής της Χρυσής Αυγής κ. Ευάγγελος Καρακώστας. </w:t>
      </w:r>
    </w:p>
    <w:p w14:paraId="44483054" w14:textId="77777777" w:rsidR="00FC516A" w:rsidRDefault="00EA69A7">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Καρακώστα, έχετε τον λόγο για δώδεκα λεπτά. </w:t>
      </w:r>
    </w:p>
    <w:p w14:paraId="44483055" w14:textId="77777777" w:rsidR="00FC516A" w:rsidRDefault="00EA69A7">
      <w:pPr>
        <w:spacing w:after="0" w:line="600" w:lineRule="auto"/>
        <w:ind w:firstLine="720"/>
        <w:jc w:val="both"/>
        <w:rPr>
          <w:rFonts w:eastAsia="Times New Roman" w:cs="Times New Roman"/>
          <w:szCs w:val="24"/>
        </w:rPr>
      </w:pPr>
      <w:r>
        <w:rPr>
          <w:rFonts w:eastAsia="Times New Roman" w:cs="Times New Roman"/>
          <w:szCs w:val="24"/>
        </w:rPr>
        <w:t>Επαναλαμβάνω, όπως έκανα και στους άλλους ομιλητές, να τηρούμε τον χρόνο, με σεβασμό και τω</w:t>
      </w:r>
      <w:r>
        <w:rPr>
          <w:rFonts w:eastAsia="Times New Roman" w:cs="Times New Roman"/>
          <w:szCs w:val="24"/>
        </w:rPr>
        <w:t xml:space="preserve">ν υπολοίπων, για να προλάβουν να μιλήσουν απόψε όσο το δυνατόν περισσότεροι ομιλητές. </w:t>
      </w:r>
    </w:p>
    <w:p w14:paraId="44483056" w14:textId="77777777" w:rsidR="00FC516A" w:rsidRDefault="00EA69A7">
      <w:pPr>
        <w:spacing w:after="0" w:line="600" w:lineRule="auto"/>
        <w:ind w:firstLine="720"/>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Καθότι η σκληρή φοροεισπρακτική πολιτική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που πλήττει βαριά τα φτωχά λαϊκά στρώματα, είναι ένα γεγονός καθομολογούμενο</w:t>
      </w:r>
      <w:r>
        <w:rPr>
          <w:rFonts w:eastAsia="Times New Roman" w:cs="Times New Roman"/>
          <w:szCs w:val="24"/>
        </w:rPr>
        <w:t>, το οποίο δεν επιδέχεται αμφισβήτησης, καλλιεργείται τεχνηέντως από διάφορους κύκλους, που εκτείνονται σε όλο το φάσμα της πολιτικής ζωής</w:t>
      </w:r>
      <w:r>
        <w:rPr>
          <w:rFonts w:eastAsia="Times New Roman" w:cs="Times New Roman"/>
          <w:szCs w:val="24"/>
        </w:rPr>
        <w:t>,</w:t>
      </w:r>
      <w:r>
        <w:rPr>
          <w:rFonts w:eastAsia="Times New Roman" w:cs="Times New Roman"/>
          <w:szCs w:val="24"/>
        </w:rPr>
        <w:t xml:space="preserve"> μια ψευδαίσθηση, μια απάτη, πως δεν είναι η Αριστερά εκείνη η οποία κυβερνά σήμερα, δεν είναι εκείνη που </w:t>
      </w:r>
      <w:proofErr w:type="spellStart"/>
      <w:r>
        <w:rPr>
          <w:rFonts w:eastAsia="Times New Roman" w:cs="Times New Roman"/>
          <w:szCs w:val="24"/>
        </w:rPr>
        <w:t>φτωχοποιεί</w:t>
      </w:r>
      <w:proofErr w:type="spellEnd"/>
      <w:r>
        <w:rPr>
          <w:rFonts w:eastAsia="Times New Roman" w:cs="Times New Roman"/>
          <w:szCs w:val="24"/>
        </w:rPr>
        <w:t xml:space="preserve"> </w:t>
      </w:r>
      <w:r>
        <w:rPr>
          <w:rFonts w:eastAsia="Times New Roman" w:cs="Times New Roman"/>
          <w:szCs w:val="24"/>
        </w:rPr>
        <w:t xml:space="preserve">τον ελληνικό λαό, δεν είναι εκείνη που ξεπουλά κομμάτι-κομμάτι τη δημόσια περιουσία. </w:t>
      </w:r>
    </w:p>
    <w:p w14:paraId="44483057" w14:textId="77777777" w:rsidR="00FC516A" w:rsidRDefault="00EA69A7">
      <w:pPr>
        <w:spacing w:after="0" w:line="600" w:lineRule="auto"/>
        <w:ind w:firstLine="720"/>
        <w:jc w:val="both"/>
        <w:rPr>
          <w:rFonts w:eastAsia="Times New Roman" w:cs="Times New Roman"/>
          <w:szCs w:val="24"/>
        </w:rPr>
      </w:pPr>
      <w:r>
        <w:rPr>
          <w:rFonts w:eastAsia="Times New Roman" w:cs="Times New Roman"/>
          <w:szCs w:val="24"/>
        </w:rPr>
        <w:t>Αυτό</w:t>
      </w:r>
      <w:r>
        <w:rPr>
          <w:rFonts w:eastAsia="Times New Roman" w:cs="Times New Roman"/>
          <w:szCs w:val="24"/>
        </w:rPr>
        <w:t>ν</w:t>
      </w:r>
      <w:r>
        <w:rPr>
          <w:rFonts w:eastAsia="Times New Roman" w:cs="Times New Roman"/>
          <w:szCs w:val="24"/>
        </w:rPr>
        <w:t xml:space="preserve"> τον μύθο θα καταρρίψουμε σήμερα, κάνοντας μια επιβεβλημένη ιστορική αναδρομή στα πεπραγμένα των </w:t>
      </w:r>
      <w:r>
        <w:rPr>
          <w:rFonts w:eastAsia="Times New Roman" w:cs="Times New Roman"/>
          <w:szCs w:val="24"/>
        </w:rPr>
        <w:t>μ</w:t>
      </w:r>
      <w:r>
        <w:rPr>
          <w:rFonts w:eastAsia="Times New Roman" w:cs="Times New Roman"/>
          <w:szCs w:val="24"/>
        </w:rPr>
        <w:t>πολσεβίκων, τους οποίους άλλωστε επικαλούνται διαρκώς και ακατάπαυσ</w:t>
      </w:r>
      <w:r>
        <w:rPr>
          <w:rFonts w:eastAsia="Times New Roman" w:cs="Times New Roman"/>
          <w:szCs w:val="24"/>
        </w:rPr>
        <w:t xml:space="preserve">τα οι Υπουργοί, οι Βουλευτές και τα στελέχη της Κυβέρνησης. </w:t>
      </w:r>
    </w:p>
    <w:p w14:paraId="44483058" w14:textId="77777777" w:rsidR="00FC516A" w:rsidRDefault="00EA69A7">
      <w:pPr>
        <w:spacing w:after="0" w:line="600" w:lineRule="auto"/>
        <w:ind w:firstLine="720"/>
        <w:jc w:val="both"/>
        <w:rPr>
          <w:rFonts w:eastAsia="Times New Roman" w:cs="Times New Roman"/>
          <w:szCs w:val="24"/>
        </w:rPr>
      </w:pPr>
      <w:r>
        <w:rPr>
          <w:rFonts w:eastAsia="Times New Roman" w:cs="Times New Roman"/>
          <w:szCs w:val="24"/>
        </w:rPr>
        <w:t xml:space="preserve">Έναν αιώνα πίσω, η επικράτηση των </w:t>
      </w:r>
      <w:r>
        <w:rPr>
          <w:rFonts w:eastAsia="Times New Roman" w:cs="Times New Roman"/>
          <w:szCs w:val="24"/>
        </w:rPr>
        <w:t>μ</w:t>
      </w:r>
      <w:r>
        <w:rPr>
          <w:rFonts w:eastAsia="Times New Roman" w:cs="Times New Roman"/>
          <w:szCs w:val="24"/>
        </w:rPr>
        <w:t xml:space="preserve">πολσεβίκων στον εσωτερικό πόλεμο με τους Λευκούς στη Ρωσία επιφέρει στον ρωσικό λαό πείνα και δυστυχία, συνεπεία της οικονομικής πολιτικής του μπολσεβικισμού. </w:t>
      </w:r>
    </w:p>
    <w:p w14:paraId="44483059" w14:textId="77777777" w:rsidR="00FC516A" w:rsidRDefault="00EA69A7">
      <w:pPr>
        <w:spacing w:after="0" w:line="600" w:lineRule="auto"/>
        <w:ind w:firstLine="720"/>
        <w:jc w:val="both"/>
        <w:rPr>
          <w:rFonts w:eastAsia="Times New Roman"/>
          <w:szCs w:val="24"/>
          <w:shd w:val="clear" w:color="auto" w:fill="FFFFFF"/>
        </w:rPr>
      </w:pPr>
      <w:r>
        <w:rPr>
          <w:rFonts w:eastAsia="Times New Roman" w:cs="Times New Roman"/>
          <w:szCs w:val="24"/>
        </w:rPr>
        <w:lastRenderedPageBreak/>
        <w:t xml:space="preserve">Μετά τον τρομακτικό χειμώνα του 1921, ο Λένιν ανακοίνωσε στους εμβρόντητους </w:t>
      </w:r>
      <w:r>
        <w:rPr>
          <w:rFonts w:eastAsia="Times New Roman" w:cs="Times New Roman"/>
          <w:szCs w:val="24"/>
        </w:rPr>
        <w:t>μ</w:t>
      </w:r>
      <w:r>
        <w:rPr>
          <w:rFonts w:eastAsia="Times New Roman" w:cs="Times New Roman"/>
          <w:szCs w:val="24"/>
        </w:rPr>
        <w:t>πολσεβίκους, που πήραν μέρος στο 10</w:t>
      </w:r>
      <w:r>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υνέδριο, την επιστροφή στον καπιταλισμό. Η συντριπτική ήττα της οικονομικής πολιτικής του μπολσεβικισμού παρουσιάζεται στον ρωσικό λαό ως η </w:t>
      </w:r>
      <w:r>
        <w:rPr>
          <w:rFonts w:eastAsia="Times New Roman" w:cs="Times New Roman"/>
          <w:szCs w:val="24"/>
        </w:rPr>
        <w:t>Ν</w:t>
      </w:r>
      <w:r>
        <w:rPr>
          <w:rFonts w:eastAsia="Times New Roman" w:cs="Times New Roman"/>
          <w:szCs w:val="24"/>
        </w:rPr>
        <w:t xml:space="preserve">έα </w:t>
      </w:r>
      <w:r>
        <w:rPr>
          <w:rFonts w:eastAsia="Times New Roman" w:cs="Times New Roman"/>
          <w:szCs w:val="24"/>
        </w:rPr>
        <w:t>Ο</w:t>
      </w:r>
      <w:r>
        <w:rPr>
          <w:rFonts w:eastAsia="Times New Roman" w:cs="Times New Roman"/>
          <w:szCs w:val="24"/>
        </w:rPr>
        <w:t xml:space="preserve">ικονομική </w:t>
      </w:r>
      <w:r>
        <w:rPr>
          <w:rFonts w:eastAsia="Times New Roman" w:cs="Times New Roman"/>
          <w:szCs w:val="24"/>
        </w:rPr>
        <w:t>Π</w:t>
      </w:r>
      <w:r>
        <w:rPr>
          <w:rFonts w:eastAsia="Times New Roman" w:cs="Times New Roman"/>
          <w:szCs w:val="24"/>
        </w:rPr>
        <w:t>ολιτική του Λένιν, η «</w:t>
      </w:r>
      <w:proofErr w:type="spellStart"/>
      <w:r>
        <w:rPr>
          <w:rFonts w:eastAsia="Times New Roman" w:cs="Times New Roman"/>
          <w:szCs w:val="24"/>
        </w:rPr>
        <w:t>Ν</w:t>
      </w:r>
      <w:r>
        <w:rPr>
          <w:rFonts w:eastAsia="Times New Roman"/>
          <w:bCs/>
          <w:szCs w:val="24"/>
          <w:shd w:val="clear" w:color="auto" w:fill="FFFFFF"/>
        </w:rPr>
        <w:t>ο</w:t>
      </w:r>
      <w:r>
        <w:rPr>
          <w:rFonts w:eastAsia="Times New Roman"/>
          <w:bCs/>
          <w:szCs w:val="24"/>
          <w:shd w:val="clear" w:color="auto" w:fill="FFFFFF"/>
        </w:rPr>
        <w:t>β</w:t>
      </w:r>
      <w:r>
        <w:rPr>
          <w:rFonts w:eastAsia="Times New Roman"/>
          <w:bCs/>
          <w:szCs w:val="24"/>
          <w:shd w:val="clear" w:color="auto" w:fill="FFFFFF"/>
        </w:rPr>
        <w:t>ά</w:t>
      </w:r>
      <w:r>
        <w:rPr>
          <w:rFonts w:eastAsia="Times New Roman"/>
          <w:bCs/>
          <w:szCs w:val="24"/>
          <w:shd w:val="clear" w:color="auto" w:fill="FFFFFF"/>
        </w:rPr>
        <w:t>για</w:t>
      </w:r>
      <w:proofErr w:type="spellEnd"/>
      <w:r>
        <w:rPr>
          <w:rFonts w:eastAsia="Times New Roman"/>
          <w:bCs/>
          <w:szCs w:val="24"/>
          <w:shd w:val="clear" w:color="auto" w:fill="FFFFFF"/>
        </w:rPr>
        <w:t xml:space="preserve"> </w:t>
      </w:r>
      <w:proofErr w:type="spellStart"/>
      <w:r>
        <w:rPr>
          <w:rFonts w:eastAsia="Times New Roman"/>
          <w:bCs/>
          <w:szCs w:val="24"/>
          <w:shd w:val="clear" w:color="auto" w:fill="FFFFFF"/>
        </w:rPr>
        <w:t>Ε</w:t>
      </w:r>
      <w:r>
        <w:rPr>
          <w:rFonts w:eastAsia="Times New Roman"/>
          <w:bCs/>
          <w:szCs w:val="24"/>
          <w:shd w:val="clear" w:color="auto" w:fill="FFFFFF"/>
        </w:rPr>
        <w:t>κονομιτσέσκαγια</w:t>
      </w:r>
      <w:proofErr w:type="spellEnd"/>
      <w:r>
        <w:rPr>
          <w:rFonts w:eastAsia="Times New Roman"/>
          <w:szCs w:val="24"/>
          <w:shd w:val="clear" w:color="auto" w:fill="FFFFFF"/>
        </w:rPr>
        <w:t> </w:t>
      </w:r>
      <w:r>
        <w:rPr>
          <w:rFonts w:eastAsia="Times New Roman"/>
          <w:szCs w:val="24"/>
          <w:shd w:val="clear" w:color="auto" w:fill="FFFFFF"/>
        </w:rPr>
        <w:t>Π</w:t>
      </w:r>
      <w:r>
        <w:rPr>
          <w:rFonts w:eastAsia="Times New Roman"/>
          <w:szCs w:val="24"/>
          <w:shd w:val="clear" w:color="auto" w:fill="FFFFFF"/>
        </w:rPr>
        <w:t>ολ</w:t>
      </w:r>
      <w:r>
        <w:rPr>
          <w:rFonts w:eastAsia="Times New Roman"/>
          <w:szCs w:val="24"/>
          <w:shd w:val="clear" w:color="auto" w:fill="FFFFFF"/>
        </w:rPr>
        <w:t>ί</w:t>
      </w:r>
      <w:r>
        <w:rPr>
          <w:rFonts w:eastAsia="Times New Roman"/>
          <w:szCs w:val="24"/>
          <w:shd w:val="clear" w:color="auto" w:fill="FFFFFF"/>
        </w:rPr>
        <w:t>τ</w:t>
      </w:r>
      <w:r>
        <w:rPr>
          <w:rFonts w:eastAsia="Times New Roman"/>
          <w:szCs w:val="24"/>
          <w:shd w:val="clear" w:color="auto" w:fill="FFFFFF"/>
        </w:rPr>
        <w:t>ι</w:t>
      </w:r>
      <w:r>
        <w:rPr>
          <w:rFonts w:eastAsia="Times New Roman"/>
          <w:szCs w:val="24"/>
          <w:shd w:val="clear" w:color="auto" w:fill="FFFFFF"/>
        </w:rPr>
        <w:t>κα».</w:t>
      </w:r>
    </w:p>
    <w:p w14:paraId="4448305A" w14:textId="77777777" w:rsidR="00FC516A" w:rsidRDefault="00EA69A7">
      <w:pPr>
        <w:spacing w:after="0" w:line="600" w:lineRule="auto"/>
        <w:ind w:firstLine="720"/>
        <w:jc w:val="both"/>
        <w:rPr>
          <w:rFonts w:eastAsia="Times New Roman"/>
          <w:szCs w:val="24"/>
          <w:shd w:val="clear" w:color="auto" w:fill="FFFFFF"/>
        </w:rPr>
      </w:pPr>
      <w:r>
        <w:rPr>
          <w:rFonts w:eastAsia="Times New Roman"/>
          <w:szCs w:val="24"/>
          <w:shd w:val="clear" w:color="auto" w:fill="FFFFFF"/>
        </w:rPr>
        <w:t xml:space="preserve">Η </w:t>
      </w:r>
      <w:r>
        <w:rPr>
          <w:rFonts w:eastAsia="Times New Roman"/>
          <w:szCs w:val="24"/>
          <w:shd w:val="clear" w:color="auto" w:fill="FFFFFF"/>
        </w:rPr>
        <w:t>Ν</w:t>
      </w:r>
      <w:r>
        <w:rPr>
          <w:rFonts w:eastAsia="Times New Roman"/>
          <w:szCs w:val="24"/>
          <w:shd w:val="clear" w:color="auto" w:fill="FFFFFF"/>
        </w:rPr>
        <w:t xml:space="preserve">έα αυτή </w:t>
      </w:r>
      <w:r>
        <w:rPr>
          <w:rFonts w:eastAsia="Times New Roman"/>
          <w:szCs w:val="24"/>
          <w:shd w:val="clear" w:color="auto" w:fill="FFFFFF"/>
        </w:rPr>
        <w:t>Ο</w:t>
      </w:r>
      <w:r>
        <w:rPr>
          <w:rFonts w:eastAsia="Times New Roman"/>
          <w:szCs w:val="24"/>
          <w:shd w:val="clear" w:color="auto" w:fill="FFFFFF"/>
        </w:rPr>
        <w:t xml:space="preserve">ικονομική </w:t>
      </w:r>
      <w:r>
        <w:rPr>
          <w:rFonts w:eastAsia="Times New Roman"/>
          <w:szCs w:val="24"/>
          <w:shd w:val="clear" w:color="auto" w:fill="FFFFFF"/>
        </w:rPr>
        <w:t>Π</w:t>
      </w:r>
      <w:r>
        <w:rPr>
          <w:rFonts w:eastAsia="Times New Roman"/>
          <w:szCs w:val="24"/>
          <w:shd w:val="clear" w:color="auto" w:fill="FFFFFF"/>
        </w:rPr>
        <w:t>ολιτική προέβλεπε τα εξής αδιανόητα για κομμουνιστικό κράτος: Να έχουν οι αγρότες το δικαίωμα επικαρπίας της γης, τη νομιμοποίηση του εσωτερικού εμπορίου και τη</w:t>
      </w:r>
      <w:r>
        <w:rPr>
          <w:rFonts w:eastAsia="Times New Roman"/>
          <w:szCs w:val="24"/>
          <w:shd w:val="clear" w:color="auto" w:fill="FFFFFF"/>
        </w:rPr>
        <w:t>ς ανταλλαγής των ειδών, τη θέσπιση φόρων</w:t>
      </w:r>
      <w:r>
        <w:rPr>
          <w:rFonts w:eastAsia="Times New Roman"/>
          <w:szCs w:val="24"/>
          <w:shd w:val="clear" w:color="auto" w:fill="FFFFFF"/>
        </w:rPr>
        <w:t>,</w:t>
      </w:r>
      <w:r>
        <w:rPr>
          <w:rFonts w:eastAsia="Times New Roman"/>
          <w:szCs w:val="24"/>
          <w:shd w:val="clear" w:color="auto" w:fill="FFFFFF"/>
        </w:rPr>
        <w:t xml:space="preserve"> πρώτα σε είδος και αργότερα σε χρήμα, την επιστροφή στον ιδιωτικό έλεγχο των επιχειρήσεων που απασχολούσαν λιγότερους από είκοσι εργάτες, εργασία κατ’ αποκοπή, με το κομμάτι, και δυνατότητα ενοικιάσεως εργοστασίων </w:t>
      </w:r>
      <w:r>
        <w:rPr>
          <w:rFonts w:eastAsia="Times New Roman"/>
          <w:szCs w:val="24"/>
          <w:shd w:val="clear" w:color="auto" w:fill="FFFFFF"/>
        </w:rPr>
        <w:t xml:space="preserve">από εταιρείες ή από ιδιώτες του εξωτερικού καθώς και προσέλκυση ξένων επενδυτών, προς εκμετάλλευση των τεράστιων πλουτοπαραγωγικών πηγών της χώρας. </w:t>
      </w:r>
    </w:p>
    <w:p w14:paraId="4448305B" w14:textId="77777777" w:rsidR="00FC516A" w:rsidRDefault="00EA69A7">
      <w:pPr>
        <w:spacing w:after="0" w:line="600" w:lineRule="auto"/>
        <w:ind w:firstLine="720"/>
        <w:jc w:val="both"/>
        <w:rPr>
          <w:rFonts w:eastAsia="Times New Roman"/>
          <w:szCs w:val="24"/>
          <w:shd w:val="clear" w:color="auto" w:fill="FFFFFF"/>
        </w:rPr>
      </w:pPr>
      <w:r>
        <w:rPr>
          <w:rFonts w:eastAsia="Times New Roman"/>
          <w:szCs w:val="24"/>
          <w:shd w:val="clear" w:color="auto" w:fill="FFFFFF"/>
        </w:rPr>
        <w:t>Ενδεικτικά της προσήλωσης της Κυβέρνησης ΣΥΡΙΖΑ</w:t>
      </w:r>
      <w:r>
        <w:rPr>
          <w:rFonts w:eastAsia="Times New Roman"/>
          <w:szCs w:val="24"/>
          <w:shd w:val="clear" w:color="auto" w:fill="FFFFFF"/>
        </w:rPr>
        <w:t xml:space="preserve"> </w:t>
      </w:r>
      <w:r>
        <w:rPr>
          <w:rFonts w:eastAsia="Times New Roman"/>
          <w:szCs w:val="24"/>
          <w:shd w:val="clear" w:color="auto" w:fill="FFFFFF"/>
        </w:rPr>
        <w:t>-</w:t>
      </w:r>
      <w:r>
        <w:rPr>
          <w:rFonts w:eastAsia="Times New Roman"/>
          <w:szCs w:val="24"/>
          <w:shd w:val="clear" w:color="auto" w:fill="FFFFFF"/>
        </w:rPr>
        <w:t xml:space="preserve"> </w:t>
      </w:r>
      <w:r>
        <w:rPr>
          <w:rFonts w:eastAsia="Times New Roman"/>
          <w:szCs w:val="24"/>
          <w:shd w:val="clear" w:color="auto" w:fill="FFFFFF"/>
        </w:rPr>
        <w:t xml:space="preserve">ΑΝΕΛ στη </w:t>
      </w:r>
      <w:r>
        <w:rPr>
          <w:rFonts w:eastAsia="Times New Roman" w:cs="Times New Roman"/>
          <w:szCs w:val="24"/>
        </w:rPr>
        <w:t>«</w:t>
      </w:r>
      <w:proofErr w:type="spellStart"/>
      <w:r>
        <w:rPr>
          <w:rFonts w:eastAsia="Times New Roman"/>
          <w:bCs/>
          <w:szCs w:val="24"/>
          <w:shd w:val="clear" w:color="auto" w:fill="FFFFFF"/>
        </w:rPr>
        <w:t>Ν</w:t>
      </w:r>
      <w:r>
        <w:rPr>
          <w:rFonts w:eastAsia="Times New Roman"/>
          <w:bCs/>
          <w:szCs w:val="24"/>
          <w:shd w:val="clear" w:color="auto" w:fill="FFFFFF"/>
        </w:rPr>
        <w:t>ο</w:t>
      </w:r>
      <w:r>
        <w:rPr>
          <w:rFonts w:eastAsia="Times New Roman"/>
          <w:bCs/>
          <w:szCs w:val="24"/>
          <w:shd w:val="clear" w:color="auto" w:fill="FFFFFF"/>
        </w:rPr>
        <w:t>β</w:t>
      </w:r>
      <w:r>
        <w:rPr>
          <w:rFonts w:eastAsia="Times New Roman"/>
          <w:bCs/>
          <w:szCs w:val="24"/>
          <w:shd w:val="clear" w:color="auto" w:fill="FFFFFF"/>
        </w:rPr>
        <w:t>ά</w:t>
      </w:r>
      <w:r>
        <w:rPr>
          <w:rFonts w:eastAsia="Times New Roman"/>
          <w:bCs/>
          <w:szCs w:val="24"/>
          <w:shd w:val="clear" w:color="auto" w:fill="FFFFFF"/>
        </w:rPr>
        <w:t>για</w:t>
      </w:r>
      <w:proofErr w:type="spellEnd"/>
      <w:r>
        <w:rPr>
          <w:rFonts w:eastAsia="Times New Roman"/>
          <w:bCs/>
          <w:szCs w:val="24"/>
          <w:shd w:val="clear" w:color="auto" w:fill="FFFFFF"/>
        </w:rPr>
        <w:t xml:space="preserve"> </w:t>
      </w:r>
      <w:proofErr w:type="spellStart"/>
      <w:r>
        <w:rPr>
          <w:rFonts w:eastAsia="Times New Roman"/>
          <w:bCs/>
          <w:szCs w:val="24"/>
          <w:shd w:val="clear" w:color="auto" w:fill="FFFFFF"/>
        </w:rPr>
        <w:t>Εκονομιτσέσκαγια</w:t>
      </w:r>
      <w:proofErr w:type="spellEnd"/>
      <w:r>
        <w:rPr>
          <w:rFonts w:eastAsia="Times New Roman"/>
          <w:szCs w:val="24"/>
          <w:shd w:val="clear" w:color="auto" w:fill="FFFFFF"/>
        </w:rPr>
        <w:t>  Πολ</w:t>
      </w:r>
      <w:r>
        <w:rPr>
          <w:rFonts w:eastAsia="Times New Roman"/>
          <w:szCs w:val="24"/>
          <w:shd w:val="clear" w:color="auto" w:fill="FFFFFF"/>
        </w:rPr>
        <w:t>ί</w:t>
      </w:r>
      <w:r>
        <w:rPr>
          <w:rFonts w:eastAsia="Times New Roman"/>
          <w:szCs w:val="24"/>
          <w:shd w:val="clear" w:color="auto" w:fill="FFFFFF"/>
        </w:rPr>
        <w:t>τ</w:t>
      </w:r>
      <w:r>
        <w:rPr>
          <w:rFonts w:eastAsia="Times New Roman"/>
          <w:szCs w:val="24"/>
          <w:shd w:val="clear" w:color="auto" w:fill="FFFFFF"/>
        </w:rPr>
        <w:t>ι</w:t>
      </w:r>
      <w:r>
        <w:rPr>
          <w:rFonts w:eastAsia="Times New Roman"/>
          <w:szCs w:val="24"/>
          <w:shd w:val="clear" w:color="auto" w:fill="FFFFFF"/>
        </w:rPr>
        <w:t xml:space="preserve">κα» του Λένιν είναι όσα έγραψε παλιότερα στην «Αυγή» ο σημερινός Διευθυντής του Γραφείου Τύπου του Μαξίμου και τέως </w:t>
      </w:r>
      <w:r>
        <w:rPr>
          <w:rFonts w:eastAsia="Times New Roman"/>
          <w:szCs w:val="24"/>
          <w:shd w:val="clear" w:color="auto" w:fill="FFFFFF"/>
        </w:rPr>
        <w:t>δ</w:t>
      </w:r>
      <w:r>
        <w:rPr>
          <w:rFonts w:eastAsia="Times New Roman"/>
          <w:szCs w:val="24"/>
          <w:shd w:val="clear" w:color="auto" w:fill="FFFFFF"/>
        </w:rPr>
        <w:t xml:space="preserve">ιευθυντής της φυλλάδας, ο σύντροφος </w:t>
      </w:r>
      <w:proofErr w:type="spellStart"/>
      <w:r>
        <w:rPr>
          <w:rFonts w:eastAsia="Times New Roman"/>
          <w:szCs w:val="24"/>
          <w:shd w:val="clear" w:color="auto" w:fill="FFFFFF"/>
        </w:rPr>
        <w:t>Καρτερός</w:t>
      </w:r>
      <w:proofErr w:type="spellEnd"/>
      <w:r>
        <w:rPr>
          <w:rFonts w:eastAsia="Times New Roman"/>
          <w:szCs w:val="24"/>
          <w:shd w:val="clear" w:color="auto" w:fill="FFFFFF"/>
        </w:rPr>
        <w:t xml:space="preserve">, ο οποίος επιχείρησε να δώσει τη δική του απάντηση σε εκείνους που αμφισβητούν τη διάθεση του </w:t>
      </w:r>
      <w:r>
        <w:rPr>
          <w:rFonts w:eastAsia="Times New Roman"/>
          <w:szCs w:val="24"/>
          <w:shd w:val="clear" w:color="auto" w:fill="FFFFFF"/>
        </w:rPr>
        <w:t>Τσίπρα να ξεπουλήσει την Ελλάδα στο διεθνές κεφάλαιο ή</w:t>
      </w:r>
      <w:r>
        <w:rPr>
          <w:rFonts w:eastAsia="Times New Roman"/>
          <w:szCs w:val="24"/>
          <w:shd w:val="clear" w:color="auto" w:fill="FFFFFF"/>
        </w:rPr>
        <w:t>,</w:t>
      </w:r>
      <w:r>
        <w:rPr>
          <w:rFonts w:eastAsia="Times New Roman"/>
          <w:szCs w:val="24"/>
          <w:shd w:val="clear" w:color="auto" w:fill="FFFFFF"/>
        </w:rPr>
        <w:t xml:space="preserve"> πιο ωραιοποιημένα πολιτικά, τη διάθεση του Τσίπρα να φέρει επενδύσεις. </w:t>
      </w:r>
    </w:p>
    <w:p w14:paraId="4448305C" w14:textId="77777777" w:rsidR="00FC516A" w:rsidRDefault="00EA69A7">
      <w:pPr>
        <w:spacing w:after="0" w:line="600" w:lineRule="auto"/>
        <w:ind w:firstLine="720"/>
        <w:jc w:val="both"/>
        <w:rPr>
          <w:rFonts w:eastAsia="Times New Roman"/>
          <w:szCs w:val="24"/>
          <w:shd w:val="clear" w:color="auto" w:fill="FFFFFF"/>
        </w:rPr>
      </w:pPr>
      <w:r>
        <w:rPr>
          <w:rFonts w:eastAsia="Times New Roman"/>
          <w:szCs w:val="24"/>
          <w:shd w:val="clear" w:color="auto" w:fill="FFFFFF"/>
        </w:rPr>
        <w:lastRenderedPageBreak/>
        <w:t xml:space="preserve">Αναφέρει συγκεκριμένα ο κ. </w:t>
      </w:r>
      <w:proofErr w:type="spellStart"/>
      <w:r>
        <w:rPr>
          <w:rFonts w:eastAsia="Times New Roman"/>
          <w:szCs w:val="24"/>
          <w:shd w:val="clear" w:color="auto" w:fill="FFFFFF"/>
        </w:rPr>
        <w:t>Καρτερός</w:t>
      </w:r>
      <w:proofErr w:type="spellEnd"/>
      <w:r>
        <w:rPr>
          <w:rFonts w:eastAsia="Times New Roman"/>
          <w:szCs w:val="24"/>
          <w:shd w:val="clear" w:color="auto" w:fill="FFFFFF"/>
        </w:rPr>
        <w:t>: «Γιατί δεν ξέρουν οι αστοιχείωτοι ότι επί σκοτεινού μπολσεβικισμού ο Λένιν έδινε στο ξένο κ</w:t>
      </w:r>
      <w:r>
        <w:rPr>
          <w:rFonts w:eastAsia="Times New Roman"/>
          <w:szCs w:val="24"/>
          <w:shd w:val="clear" w:color="auto" w:fill="FFFFFF"/>
        </w:rPr>
        <w:t>εφάλαιο φωτεινές επενδυτικές ευκαιρίες. Έκτοτε, όλοι οι ερυθροί τον μιμούνται ανερυθρίαστα</w:t>
      </w:r>
      <w:r>
        <w:rPr>
          <w:rFonts w:eastAsia="Times New Roman"/>
          <w:szCs w:val="24"/>
          <w:shd w:val="clear" w:color="auto" w:fill="FFFFFF"/>
        </w:rPr>
        <w:t>.</w:t>
      </w:r>
      <w:r>
        <w:rPr>
          <w:rFonts w:eastAsia="Times New Roman"/>
          <w:szCs w:val="24"/>
          <w:shd w:val="clear" w:color="auto" w:fill="FFFFFF"/>
        </w:rPr>
        <w:t>».</w:t>
      </w:r>
    </w:p>
    <w:p w14:paraId="4448305D" w14:textId="77777777" w:rsidR="00FC516A" w:rsidRDefault="00EA69A7">
      <w:pPr>
        <w:spacing w:after="0" w:line="600" w:lineRule="auto"/>
        <w:ind w:firstLine="720"/>
        <w:jc w:val="both"/>
        <w:rPr>
          <w:rFonts w:eastAsia="Times New Roman"/>
          <w:szCs w:val="24"/>
          <w:shd w:val="clear" w:color="auto" w:fill="FFFFFF"/>
        </w:rPr>
      </w:pPr>
      <w:r>
        <w:rPr>
          <w:rFonts w:eastAsia="Times New Roman"/>
          <w:szCs w:val="24"/>
          <w:shd w:val="clear" w:color="auto" w:fill="FFFFFF"/>
        </w:rPr>
        <w:t>Β</w:t>
      </w:r>
      <w:r>
        <w:rPr>
          <w:rFonts w:eastAsia="Times New Roman"/>
          <w:szCs w:val="24"/>
          <w:shd w:val="clear" w:color="auto" w:fill="FFFFFF"/>
        </w:rPr>
        <w:t xml:space="preserve">έβαια, ο σύντροφος </w:t>
      </w:r>
      <w:proofErr w:type="spellStart"/>
      <w:r>
        <w:rPr>
          <w:rFonts w:eastAsia="Times New Roman"/>
          <w:szCs w:val="24"/>
          <w:shd w:val="clear" w:color="auto" w:fill="FFFFFF"/>
        </w:rPr>
        <w:t>Καρτερός</w:t>
      </w:r>
      <w:proofErr w:type="spellEnd"/>
      <w:r>
        <w:rPr>
          <w:rFonts w:eastAsia="Times New Roman"/>
          <w:szCs w:val="24"/>
          <w:shd w:val="clear" w:color="auto" w:fill="FFFFFF"/>
        </w:rPr>
        <w:t xml:space="preserve"> έχει απόλυτο δίκιο, διότι με τη </w:t>
      </w:r>
      <w:r>
        <w:rPr>
          <w:rFonts w:eastAsia="Times New Roman"/>
          <w:szCs w:val="24"/>
          <w:shd w:val="clear" w:color="auto" w:fill="FFFFFF"/>
        </w:rPr>
        <w:t>Ν</w:t>
      </w:r>
      <w:r>
        <w:rPr>
          <w:rFonts w:eastAsia="Times New Roman"/>
          <w:szCs w:val="24"/>
          <w:shd w:val="clear" w:color="auto" w:fill="FFFFFF"/>
        </w:rPr>
        <w:t xml:space="preserve">έα </w:t>
      </w:r>
      <w:r>
        <w:rPr>
          <w:rFonts w:eastAsia="Times New Roman"/>
          <w:szCs w:val="24"/>
          <w:shd w:val="clear" w:color="auto" w:fill="FFFFFF"/>
        </w:rPr>
        <w:t>Ο</w:t>
      </w:r>
      <w:r>
        <w:rPr>
          <w:rFonts w:eastAsia="Times New Roman"/>
          <w:szCs w:val="24"/>
          <w:shd w:val="clear" w:color="auto" w:fill="FFFFFF"/>
        </w:rPr>
        <w:t xml:space="preserve">ικονομική </w:t>
      </w:r>
      <w:r>
        <w:rPr>
          <w:rFonts w:eastAsia="Times New Roman"/>
          <w:szCs w:val="24"/>
          <w:shd w:val="clear" w:color="auto" w:fill="FFFFFF"/>
        </w:rPr>
        <w:t>Π</w:t>
      </w:r>
      <w:r>
        <w:rPr>
          <w:rFonts w:eastAsia="Times New Roman"/>
          <w:szCs w:val="24"/>
          <w:shd w:val="clear" w:color="auto" w:fill="FFFFFF"/>
        </w:rPr>
        <w:t xml:space="preserve">ολιτική του Λένιν δόθηκε η δυνατότητα ενοικιάσεως εργοστασίων από εταιρείες, ιδιώτες </w:t>
      </w:r>
      <w:r>
        <w:rPr>
          <w:rFonts w:eastAsia="Times New Roman"/>
          <w:szCs w:val="24"/>
          <w:shd w:val="clear" w:color="auto" w:fill="FFFFFF"/>
        </w:rPr>
        <w:t xml:space="preserve">του εξωτερικού, καθώς και δυνατότητα εκμετάλλευσης των τεράστιων πλουτοπαραγωγικών πηγών της Ρωσίας, κάτι το οποίο προφανώς και έγινε κατόπιν απαίτησης των διεθνών χρηματοδοτών των </w:t>
      </w:r>
      <w:r>
        <w:rPr>
          <w:rFonts w:eastAsia="Times New Roman"/>
          <w:szCs w:val="24"/>
          <w:shd w:val="clear" w:color="auto" w:fill="FFFFFF"/>
        </w:rPr>
        <w:t>μ</w:t>
      </w:r>
      <w:r>
        <w:rPr>
          <w:rFonts w:eastAsia="Times New Roman"/>
          <w:szCs w:val="24"/>
          <w:shd w:val="clear" w:color="auto" w:fill="FFFFFF"/>
        </w:rPr>
        <w:t xml:space="preserve">πολσεβίκων, οι οποίοι φυσικά ήθελαν τα λεφτά τους πίσω. </w:t>
      </w:r>
    </w:p>
    <w:p w14:paraId="4448305E" w14:textId="77777777" w:rsidR="00FC516A" w:rsidRDefault="00EA69A7">
      <w:pPr>
        <w:spacing w:after="0" w:line="600" w:lineRule="auto"/>
        <w:ind w:firstLine="720"/>
        <w:jc w:val="both"/>
        <w:rPr>
          <w:rFonts w:eastAsia="Times New Roman" w:cs="Times New Roman"/>
          <w:szCs w:val="24"/>
        </w:rPr>
      </w:pPr>
      <w:r>
        <w:rPr>
          <w:rFonts w:eastAsia="Times New Roman"/>
          <w:szCs w:val="24"/>
          <w:shd w:val="clear" w:color="auto" w:fill="FFFFFF"/>
        </w:rPr>
        <w:t>Για να μην επιχει</w:t>
      </w:r>
      <w:r>
        <w:rPr>
          <w:rFonts w:eastAsia="Times New Roman"/>
          <w:szCs w:val="24"/>
          <w:shd w:val="clear" w:color="auto" w:fill="FFFFFF"/>
        </w:rPr>
        <w:t>ρήσουν κάποιοι να χαρακτηρίσουν ως αστειότητες τα ανωτέρω, αν και είναι εκκωφαντική η σιωπή των «</w:t>
      </w:r>
      <w:r>
        <w:rPr>
          <w:rFonts w:eastAsia="Times New Roman"/>
          <w:szCs w:val="24"/>
          <w:shd w:val="clear" w:color="auto" w:fill="FFFFFF"/>
        </w:rPr>
        <w:t>μ</w:t>
      </w:r>
      <w:r>
        <w:rPr>
          <w:rFonts w:eastAsia="Times New Roman"/>
          <w:szCs w:val="24"/>
          <w:shd w:val="clear" w:color="auto" w:fill="FFFFFF"/>
        </w:rPr>
        <w:t xml:space="preserve">πολσεβίκων» της Αιθούσης και ταυτόχρονα ενδεικτική της παραδοχής των όσων αναφέρονται, παραθέτουμε όσα καταμαρτυρούν, όχι φασίστες ούτε καπιταλιστές, αλλά οι </w:t>
      </w:r>
      <w:r>
        <w:rPr>
          <w:rFonts w:eastAsia="Times New Roman"/>
          <w:szCs w:val="24"/>
          <w:shd w:val="clear" w:color="auto" w:fill="FFFFFF"/>
        </w:rPr>
        <w:t xml:space="preserve">ίδιοι οι </w:t>
      </w:r>
      <w:r>
        <w:rPr>
          <w:rFonts w:eastAsia="Times New Roman"/>
          <w:szCs w:val="24"/>
          <w:shd w:val="clear" w:color="auto" w:fill="FFFFFF"/>
        </w:rPr>
        <w:t>μ</w:t>
      </w:r>
      <w:r>
        <w:rPr>
          <w:rFonts w:eastAsia="Times New Roman"/>
          <w:szCs w:val="24"/>
          <w:shd w:val="clear" w:color="auto" w:fill="FFFFFF"/>
        </w:rPr>
        <w:t xml:space="preserve">πολσεβίκοι. </w:t>
      </w:r>
    </w:p>
    <w:p w14:paraId="4448305F" w14:textId="77777777" w:rsidR="00FC516A" w:rsidRDefault="00EA69A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βιβλίο της «Η απογοήτευσή μου στη Ρωσία» η εξ Ηνωμένων Πολιτειών κομμουνίστρια και Εβραία </w:t>
      </w:r>
      <w:proofErr w:type="spellStart"/>
      <w:r>
        <w:rPr>
          <w:rFonts w:eastAsia="Times New Roman" w:cs="Times New Roman"/>
          <w:szCs w:val="24"/>
        </w:rPr>
        <w:t>Έμμα</w:t>
      </w:r>
      <w:proofErr w:type="spellEnd"/>
      <w:r>
        <w:rPr>
          <w:rFonts w:eastAsia="Times New Roman" w:cs="Times New Roman"/>
          <w:szCs w:val="24"/>
        </w:rPr>
        <w:t xml:space="preserve"> </w:t>
      </w:r>
      <w:proofErr w:type="spellStart"/>
      <w:r>
        <w:rPr>
          <w:rFonts w:eastAsia="Times New Roman" w:cs="Times New Roman"/>
          <w:szCs w:val="24"/>
        </w:rPr>
        <w:t>Γκόλντμαν</w:t>
      </w:r>
      <w:proofErr w:type="spellEnd"/>
      <w:r>
        <w:rPr>
          <w:rFonts w:eastAsia="Times New Roman" w:cs="Times New Roman"/>
          <w:szCs w:val="24"/>
        </w:rPr>
        <w:t xml:space="preserve"> αναφέρει τα εξής: «Οι μπολσεβίκοι προσκαλούσαν το διεθνές κεφάλαιο να επενδύσει στη χώρα τους, της οποίας ο φυσικός πλούτος </w:t>
      </w:r>
      <w:r>
        <w:rPr>
          <w:rFonts w:eastAsia="Times New Roman" w:cs="Times New Roman"/>
          <w:szCs w:val="24"/>
        </w:rPr>
        <w:t xml:space="preserve">περιμένει να γίνει αντικείμενο εκμετάλλευσης, όπως διαβεβαίωνε ο </w:t>
      </w:r>
      <w:proofErr w:type="spellStart"/>
      <w:r>
        <w:rPr>
          <w:rFonts w:eastAsia="Times New Roman" w:cs="Times New Roman"/>
          <w:szCs w:val="24"/>
        </w:rPr>
        <w:t>Τσιτσέριν</w:t>
      </w:r>
      <w:proofErr w:type="spellEnd"/>
      <w:r>
        <w:rPr>
          <w:rFonts w:eastAsia="Times New Roman" w:cs="Times New Roman"/>
          <w:szCs w:val="24"/>
        </w:rPr>
        <w:t xml:space="preserve"> τους απανταχού καπιταλιστές</w:t>
      </w:r>
      <w:r>
        <w:rPr>
          <w:rFonts w:eastAsia="Times New Roman" w:cs="Times New Roman"/>
          <w:szCs w:val="24"/>
        </w:rPr>
        <w:t>.</w:t>
      </w:r>
      <w:r>
        <w:rPr>
          <w:rFonts w:eastAsia="Times New Roman" w:cs="Times New Roman"/>
          <w:szCs w:val="24"/>
        </w:rPr>
        <w:t>». Υπεύθυνοι για την προσέλκυση των διεθνών καπιταλιστών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επενδυτών και την υπογραφή των συμβολαίων με το κράτος ορίστηκε </w:t>
      </w:r>
      <w:r>
        <w:rPr>
          <w:rFonts w:eastAsia="Times New Roman" w:cs="Times New Roman"/>
          <w:szCs w:val="24"/>
        </w:rPr>
        <w:lastRenderedPageBreak/>
        <w:t xml:space="preserve">η Λένα </w:t>
      </w:r>
      <w:proofErr w:type="spellStart"/>
      <w:r>
        <w:rPr>
          <w:rFonts w:eastAsia="Times New Roman" w:cs="Times New Roman"/>
          <w:szCs w:val="24"/>
        </w:rPr>
        <w:t>Γκόλντφιλντς</w:t>
      </w:r>
      <w:proofErr w:type="spellEnd"/>
      <w:r>
        <w:rPr>
          <w:rFonts w:eastAsia="Times New Roman" w:cs="Times New Roman"/>
          <w:szCs w:val="24"/>
        </w:rPr>
        <w:t>, η οποία κ</w:t>
      </w:r>
      <w:r>
        <w:rPr>
          <w:rFonts w:eastAsia="Times New Roman" w:cs="Times New Roman"/>
          <w:szCs w:val="24"/>
        </w:rPr>
        <w:t xml:space="preserve">αθόλου δεν στερούνταν εμπορικού πνεύματος, ούσα και η ίδια καταγωγής όμοιας με την </w:t>
      </w:r>
      <w:proofErr w:type="spellStart"/>
      <w:r>
        <w:rPr>
          <w:rFonts w:eastAsia="Times New Roman" w:cs="Times New Roman"/>
          <w:szCs w:val="24"/>
        </w:rPr>
        <w:t>Έμμα</w:t>
      </w:r>
      <w:proofErr w:type="spellEnd"/>
      <w:r>
        <w:rPr>
          <w:rFonts w:eastAsia="Times New Roman" w:cs="Times New Roman"/>
          <w:szCs w:val="24"/>
        </w:rPr>
        <w:t xml:space="preserve"> </w:t>
      </w:r>
      <w:proofErr w:type="spellStart"/>
      <w:r>
        <w:rPr>
          <w:rFonts w:eastAsia="Times New Roman" w:cs="Times New Roman"/>
          <w:szCs w:val="24"/>
        </w:rPr>
        <w:t>Γκόλντμαν</w:t>
      </w:r>
      <w:proofErr w:type="spellEnd"/>
      <w:r>
        <w:rPr>
          <w:rFonts w:eastAsia="Times New Roman" w:cs="Times New Roman"/>
          <w:szCs w:val="24"/>
        </w:rPr>
        <w:t xml:space="preserve">. </w:t>
      </w:r>
    </w:p>
    <w:p w14:paraId="44483060" w14:textId="77777777" w:rsidR="00FC516A" w:rsidRDefault="00EA69A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όπως βεβαιώνει ο κομμουνιστής και Εβραίος Βικτόρ </w:t>
      </w:r>
      <w:proofErr w:type="spellStart"/>
      <w:r>
        <w:rPr>
          <w:rFonts w:eastAsia="Times New Roman" w:cs="Times New Roman"/>
          <w:szCs w:val="24"/>
        </w:rPr>
        <w:t>Κιμπάλτσιτς</w:t>
      </w:r>
      <w:proofErr w:type="spellEnd"/>
      <w:r>
        <w:rPr>
          <w:rFonts w:eastAsia="Times New Roman" w:cs="Times New Roman"/>
          <w:szCs w:val="24"/>
        </w:rPr>
        <w:t>, γνωστότερος με το ψευδώνυμο Βικτόρ Σερζ, στο βιβλίο του «Αναμνήσεις ενός επαναστάτη» τον τ</w:t>
      </w:r>
      <w:r>
        <w:rPr>
          <w:rFonts w:eastAsia="Times New Roman" w:cs="Times New Roman"/>
          <w:szCs w:val="24"/>
        </w:rPr>
        <w:t>όνο στο ξεπούλημα της Ρωσίας στο διεθνές σιωνιστικό κεφάλαιο έδινε ο ίδιος ο Λένιν, ο οποίος έλεγε χαρακτηριστικά: «Πουλάμε τα πάντα εκτός από βότκα και εικόνες</w:t>
      </w:r>
      <w:r>
        <w:rPr>
          <w:rFonts w:eastAsia="Times New Roman" w:cs="Times New Roman"/>
          <w:szCs w:val="24"/>
        </w:rPr>
        <w:t>.</w:t>
      </w:r>
      <w:r>
        <w:rPr>
          <w:rFonts w:eastAsia="Times New Roman" w:cs="Times New Roman"/>
          <w:szCs w:val="24"/>
        </w:rPr>
        <w:t xml:space="preserve">». </w:t>
      </w:r>
    </w:p>
    <w:p w14:paraId="44483061" w14:textId="77777777" w:rsidR="00FC516A" w:rsidRDefault="00EA69A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Ας αφήσουν, λοιπόν, διάφοροι αφελείς «</w:t>
      </w:r>
      <w:proofErr w:type="spellStart"/>
      <w:r>
        <w:rPr>
          <w:rFonts w:eastAsia="Times New Roman" w:cs="Times New Roman"/>
          <w:szCs w:val="24"/>
        </w:rPr>
        <w:t>ψοφοδεξιούληδες</w:t>
      </w:r>
      <w:proofErr w:type="spellEnd"/>
      <w:r>
        <w:rPr>
          <w:rFonts w:eastAsia="Times New Roman" w:cs="Times New Roman"/>
          <w:szCs w:val="24"/>
        </w:rPr>
        <w:t xml:space="preserve">» και κυρίως οι πονηροί βολεμένοι της Αριστεράς τις ανοησίες του τύπου «ο Τσίπρας ακολουθεί δεξιά πολιτική». Ακολουθεί κατά γράμμα την πολιτική του Λένιν, του Στάλιν και του </w:t>
      </w:r>
      <w:proofErr w:type="spellStart"/>
      <w:r>
        <w:rPr>
          <w:rFonts w:eastAsia="Times New Roman" w:cs="Times New Roman"/>
          <w:szCs w:val="24"/>
        </w:rPr>
        <w:t>Τσιτσέριν</w:t>
      </w:r>
      <w:proofErr w:type="spellEnd"/>
      <w:r>
        <w:rPr>
          <w:rFonts w:eastAsia="Times New Roman" w:cs="Times New Roman"/>
          <w:szCs w:val="24"/>
        </w:rPr>
        <w:t>, παραδίδοντας γη κα</w:t>
      </w:r>
      <w:r>
        <w:rPr>
          <w:rFonts w:eastAsia="Times New Roman" w:cs="Times New Roman"/>
          <w:szCs w:val="24"/>
        </w:rPr>
        <w:t xml:space="preserve">ι ύδωρ στους διεθνείς τοκογλύφους. </w:t>
      </w:r>
    </w:p>
    <w:p w14:paraId="44483062" w14:textId="77777777" w:rsidR="00FC516A" w:rsidRDefault="00EA69A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ερχόμαστε στη σημερινή πραγματικότητα, την οποία είναι αδύνατο να αντιμετωπίσουμε, παραγνωρίζοντας ή αδιαφορώντας για το παρελθόν και τα διδάγματά του. Σχεδόν έναν αιώνα μετά η «μαμά </w:t>
      </w:r>
      <w:proofErr w:type="spellStart"/>
      <w:r>
        <w:rPr>
          <w:rFonts w:eastAsia="Times New Roman" w:cs="Times New Roman"/>
          <w:szCs w:val="24"/>
        </w:rPr>
        <w:t>Σοβιετία</w:t>
      </w:r>
      <w:proofErr w:type="spellEnd"/>
      <w:r>
        <w:rPr>
          <w:rFonts w:eastAsia="Times New Roman" w:cs="Times New Roman"/>
          <w:szCs w:val="24"/>
        </w:rPr>
        <w:t>» τα έχει τινάξει. Τα «</w:t>
      </w:r>
      <w:proofErr w:type="spellStart"/>
      <w:r>
        <w:rPr>
          <w:rFonts w:eastAsia="Times New Roman" w:cs="Times New Roman"/>
          <w:szCs w:val="24"/>
        </w:rPr>
        <w:t>σο</w:t>
      </w:r>
      <w:r>
        <w:rPr>
          <w:rFonts w:eastAsia="Times New Roman" w:cs="Times New Roman"/>
          <w:szCs w:val="24"/>
        </w:rPr>
        <w:t>βιετόπουλα</w:t>
      </w:r>
      <w:proofErr w:type="spellEnd"/>
      <w:r>
        <w:rPr>
          <w:rFonts w:eastAsia="Times New Roman" w:cs="Times New Roman"/>
          <w:szCs w:val="24"/>
        </w:rPr>
        <w:t>» της Ανατολικής Ευρώπης έχουν εξαφανιστεί. Τα «</w:t>
      </w:r>
      <w:proofErr w:type="spellStart"/>
      <w:r>
        <w:rPr>
          <w:rFonts w:eastAsia="Times New Roman" w:cs="Times New Roman"/>
          <w:szCs w:val="24"/>
        </w:rPr>
        <w:t>σοβιετόπουλα</w:t>
      </w:r>
      <w:proofErr w:type="spellEnd"/>
      <w:r>
        <w:rPr>
          <w:rFonts w:eastAsia="Times New Roman" w:cs="Times New Roman"/>
          <w:szCs w:val="24"/>
        </w:rPr>
        <w:t>» της Δυτικής Ευρώπης έχουν αναζητήσει και βρήκαν νέα επαγγελματική στέγη σε φιλελεύθερα και σοσιαλδημοκρατικά κόμματα και</w:t>
      </w:r>
      <w:r>
        <w:rPr>
          <w:rFonts w:eastAsia="Times New Roman" w:cs="Times New Roman"/>
          <w:szCs w:val="24"/>
        </w:rPr>
        <w:t>,</w:t>
      </w:r>
      <w:r>
        <w:rPr>
          <w:rFonts w:eastAsia="Times New Roman" w:cs="Times New Roman"/>
          <w:szCs w:val="24"/>
        </w:rPr>
        <w:t xml:space="preserve"> τέλος, τα «</w:t>
      </w:r>
      <w:proofErr w:type="spellStart"/>
      <w:r>
        <w:rPr>
          <w:rFonts w:eastAsia="Times New Roman" w:cs="Times New Roman"/>
          <w:szCs w:val="24"/>
        </w:rPr>
        <w:t>σοβιετόπουλα</w:t>
      </w:r>
      <w:proofErr w:type="spellEnd"/>
      <w:r>
        <w:rPr>
          <w:rFonts w:eastAsia="Times New Roman" w:cs="Times New Roman"/>
          <w:szCs w:val="24"/>
        </w:rPr>
        <w:t>» της Ελλάδος έχουν τεθεί υπό την προστ</w:t>
      </w:r>
      <w:r>
        <w:rPr>
          <w:rFonts w:eastAsia="Times New Roman" w:cs="Times New Roman"/>
          <w:szCs w:val="24"/>
        </w:rPr>
        <w:t xml:space="preserve">ασία των διεθνών τοκογλύφων και των Αμερικανών και είναι σήμερα </w:t>
      </w:r>
      <w:r>
        <w:rPr>
          <w:rFonts w:eastAsia="Times New Roman" w:cs="Times New Roman"/>
          <w:szCs w:val="24"/>
        </w:rPr>
        <w:t>Κ</w:t>
      </w:r>
      <w:r>
        <w:rPr>
          <w:rFonts w:eastAsia="Times New Roman" w:cs="Times New Roman"/>
          <w:szCs w:val="24"/>
        </w:rPr>
        <w:t xml:space="preserve">υβέρνηση. </w:t>
      </w:r>
    </w:p>
    <w:p w14:paraId="44483063" w14:textId="77777777" w:rsidR="00FC516A" w:rsidRDefault="00EA69A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Μάλιστα, επειδή βότκα η Κυβέρνηση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Καμμένου δεν παράγει, ώστε να μπορεί να πουλήσει</w:t>
      </w:r>
      <w:r>
        <w:rPr>
          <w:rFonts w:eastAsia="Times New Roman" w:cs="Times New Roman"/>
          <w:szCs w:val="24"/>
        </w:rPr>
        <w:t>,</w:t>
      </w:r>
      <w:r>
        <w:rPr>
          <w:rFonts w:eastAsia="Times New Roman" w:cs="Times New Roman"/>
          <w:szCs w:val="24"/>
        </w:rPr>
        <w:t xml:space="preserve"> και επειδή οι θρησκευτικές εικόνες της είναι παντελώς αδιάφορες, υποχρεωτικά αναπροσαρμ</w:t>
      </w:r>
      <w:r>
        <w:rPr>
          <w:rFonts w:eastAsia="Times New Roman" w:cs="Times New Roman"/>
          <w:szCs w:val="24"/>
        </w:rPr>
        <w:t>όστηκε και το σύνθημα του Λένιν και η εν Ελλάδι κομμουνιστική Κυβέρνηση το συρρίκνωσε κατά το ήμισυ, μετατρέποντάς το σε «πουλάμε τα πάντα», το οποίο και αποτελεί το σημείο αναφοράς της οικονομικής πολιτικής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Καμμένου, της ελληνικής δηλαδή εκδοχής </w:t>
      </w:r>
      <w:r>
        <w:rPr>
          <w:rFonts w:eastAsia="Times New Roman" w:cs="Times New Roman"/>
          <w:szCs w:val="24"/>
        </w:rPr>
        <w:t xml:space="preserve">της </w:t>
      </w:r>
      <w:r>
        <w:rPr>
          <w:rFonts w:eastAsia="Times New Roman" w:cs="Times New Roman"/>
          <w:szCs w:val="24"/>
        </w:rPr>
        <w:t>«</w:t>
      </w:r>
      <w:proofErr w:type="spellStart"/>
      <w:r>
        <w:rPr>
          <w:rFonts w:eastAsia="Times New Roman" w:cs="Times New Roman"/>
          <w:szCs w:val="24"/>
        </w:rPr>
        <w:t>Ν</w:t>
      </w:r>
      <w:r>
        <w:rPr>
          <w:rFonts w:eastAsia="Times New Roman" w:cs="Times New Roman"/>
          <w:szCs w:val="24"/>
        </w:rPr>
        <w:t>ο</w:t>
      </w:r>
      <w:r>
        <w:rPr>
          <w:rFonts w:eastAsia="Times New Roman" w:cs="Times New Roman"/>
          <w:szCs w:val="24"/>
        </w:rPr>
        <w:t>β</w:t>
      </w:r>
      <w:r>
        <w:rPr>
          <w:rFonts w:eastAsia="Times New Roman" w:cs="Times New Roman"/>
          <w:szCs w:val="24"/>
        </w:rPr>
        <w:t>ά</w:t>
      </w:r>
      <w:r>
        <w:rPr>
          <w:rFonts w:eastAsia="Times New Roman" w:cs="Times New Roman"/>
          <w:szCs w:val="24"/>
        </w:rPr>
        <w:t>για</w:t>
      </w:r>
      <w:proofErr w:type="spellEnd"/>
      <w:r>
        <w:rPr>
          <w:rFonts w:eastAsia="Times New Roman" w:cs="Times New Roman"/>
          <w:szCs w:val="24"/>
        </w:rPr>
        <w:t xml:space="preserve"> </w:t>
      </w:r>
      <w:proofErr w:type="spellStart"/>
      <w:r>
        <w:rPr>
          <w:rFonts w:eastAsia="Times New Roman" w:cs="Times New Roman"/>
          <w:szCs w:val="24"/>
        </w:rPr>
        <w:t>Εκονομιτσέσκαγια</w:t>
      </w:r>
      <w:proofErr w:type="spellEnd"/>
      <w:r>
        <w:rPr>
          <w:rFonts w:eastAsia="Times New Roman" w:cs="Times New Roman"/>
          <w:szCs w:val="24"/>
        </w:rPr>
        <w:t xml:space="preserve"> Πολ</w:t>
      </w:r>
      <w:r>
        <w:rPr>
          <w:rFonts w:eastAsia="Times New Roman" w:cs="Times New Roman"/>
          <w:szCs w:val="24"/>
        </w:rPr>
        <w:t>ί</w:t>
      </w:r>
      <w:r>
        <w:rPr>
          <w:rFonts w:eastAsia="Times New Roman" w:cs="Times New Roman"/>
          <w:szCs w:val="24"/>
        </w:rPr>
        <w:t>τ</w:t>
      </w:r>
      <w:r>
        <w:rPr>
          <w:rFonts w:eastAsia="Times New Roman" w:cs="Times New Roman"/>
          <w:szCs w:val="24"/>
        </w:rPr>
        <w:t>ι</w:t>
      </w:r>
      <w:r>
        <w:rPr>
          <w:rFonts w:eastAsia="Times New Roman" w:cs="Times New Roman"/>
          <w:szCs w:val="24"/>
        </w:rPr>
        <w:t xml:space="preserve">κα. </w:t>
      </w:r>
    </w:p>
    <w:p w14:paraId="44483064" w14:textId="77777777" w:rsidR="00FC516A" w:rsidRDefault="00EA69A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Αυτός θα πρέπει να γνωρίζει ο ελληνικός λαός πως είναι ο άξονας γύρω από τον οποίο θα κινηθεί η νέα οικονομική πολιτική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και αυτή ακριβώς </w:t>
      </w:r>
      <w:r w:rsidRPr="009F6A69">
        <w:rPr>
          <w:rFonts w:eastAsia="Times New Roman" w:cs="Times New Roman"/>
          <w:szCs w:val="24"/>
        </w:rPr>
        <w:t xml:space="preserve">την πραγματικότητα περιγράφει ο </w:t>
      </w:r>
      <w:r>
        <w:rPr>
          <w:rFonts w:eastAsia="Times New Roman" w:cs="Times New Roman"/>
          <w:szCs w:val="24"/>
        </w:rPr>
        <w:t>π</w:t>
      </w:r>
      <w:r w:rsidRPr="009F6A69">
        <w:rPr>
          <w:rFonts w:eastAsia="Times New Roman" w:cs="Times New Roman"/>
          <w:szCs w:val="24"/>
        </w:rPr>
        <w:t>ροϋπολογισμός το</w:t>
      </w:r>
      <w:r w:rsidRPr="009F6A69">
        <w:rPr>
          <w:rFonts w:eastAsia="Times New Roman" w:cs="Times New Roman"/>
          <w:szCs w:val="24"/>
        </w:rPr>
        <w:t>υ 2018 τον οποίο συζητούμε</w:t>
      </w:r>
      <w:r w:rsidRPr="005D7E64">
        <w:rPr>
          <w:rFonts w:eastAsia="Times New Roman" w:cs="Times New Roman"/>
          <w:color w:val="FF0000"/>
          <w:szCs w:val="24"/>
        </w:rPr>
        <w:t xml:space="preserve">. </w:t>
      </w:r>
    </w:p>
    <w:p w14:paraId="44483065" w14:textId="77777777" w:rsidR="00FC516A" w:rsidRDefault="00EA69A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Είναι επιπλέον χαρακτηριστικό της απόλυτης υποταγής της Κυβέρνησης στις διαθέσεις των δανειστών το γεγονός ότι τα στελέχη του οικονομικού της επιτελείου επικαλούνται αυτάρεσκα την τελευταία έκθεση του Ευρωπαϊκού Ελεγκτικού Συνε</w:t>
      </w:r>
      <w:r>
        <w:rPr>
          <w:rFonts w:eastAsia="Times New Roman" w:cs="Times New Roman"/>
          <w:szCs w:val="24"/>
        </w:rPr>
        <w:t xml:space="preserve">δρίου. Και </w:t>
      </w:r>
      <w:proofErr w:type="spellStart"/>
      <w:r>
        <w:rPr>
          <w:rFonts w:eastAsia="Times New Roman" w:cs="Times New Roman"/>
          <w:szCs w:val="24"/>
        </w:rPr>
        <w:t>αυτοεπαίρονται</w:t>
      </w:r>
      <w:proofErr w:type="spellEnd"/>
      <w:r>
        <w:rPr>
          <w:rFonts w:eastAsia="Times New Roman" w:cs="Times New Roman"/>
          <w:szCs w:val="24"/>
        </w:rPr>
        <w:t xml:space="preserve"> οι μπολσεβίκοι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επειδή υπερασπίζονται τα δικαιώματα των σκληρά δοκιμαζόμενων Ελλήνων ενάντια στις απαιτήσεις των δανειστών; Όχι, βέβαια. Υπερηφανεύονται, αντίθετα, διότι η έκθεση του Ευρωπαϊκού Ελεγκτι</w:t>
      </w:r>
      <w:r>
        <w:rPr>
          <w:rFonts w:eastAsia="Times New Roman" w:cs="Times New Roman"/>
          <w:szCs w:val="24"/>
        </w:rPr>
        <w:t xml:space="preserve">κού Συνεδρίου επισημαίνει πως η σημερινή Κυβέρνηση αποδεικνύεται πιο αποτελεσματική στην εφαρμογή και υλοποίηση των συμφωνηθέντων </w:t>
      </w:r>
      <w:r>
        <w:rPr>
          <w:rFonts w:eastAsia="Times New Roman" w:cs="Times New Roman"/>
          <w:szCs w:val="24"/>
        </w:rPr>
        <w:lastRenderedPageBreak/>
        <w:t>με τους δανειστές, σε σχέση με όσα συμφωνούσαν και εφάρμοζαν οι αντίστοιχες κυβερνήσεις από το 2010 και μέχρι το 2015.</w:t>
      </w:r>
    </w:p>
    <w:p w14:paraId="44483066" w14:textId="77777777" w:rsidR="00FC516A" w:rsidRDefault="00EA69A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Μπορεί,</w:t>
      </w:r>
      <w:r>
        <w:rPr>
          <w:rFonts w:eastAsia="Times New Roman" w:cs="Times New Roman"/>
          <w:szCs w:val="24"/>
        </w:rPr>
        <w:t xml:space="preserve"> βεβαίως, η </w:t>
      </w:r>
      <w:proofErr w:type="spellStart"/>
      <w:r>
        <w:rPr>
          <w:rFonts w:eastAsia="Times New Roman" w:cs="Times New Roman"/>
          <w:szCs w:val="24"/>
        </w:rPr>
        <w:t>αμερικανοκομμουνιστική</w:t>
      </w:r>
      <w:proofErr w:type="spellEnd"/>
      <w:r>
        <w:rPr>
          <w:rFonts w:eastAsia="Times New Roman" w:cs="Times New Roman"/>
          <w:szCs w:val="24"/>
        </w:rPr>
        <w:t xml:space="preserve"> κυβέρνηση αυτάρεσκα να αποδέχεται και να διαφημίζει μάλιστα τα συγχαρητήρια των καπιταλιστών και νεοφιλελεύθερων της Ευρώπης -των αφεντικών της δηλαδή- μάταια, όμως, αναμένει τα συγχαρητήρια και την ευγνωμοσύνη του ελληνι</w:t>
      </w:r>
      <w:r>
        <w:rPr>
          <w:rFonts w:eastAsia="Times New Roman" w:cs="Times New Roman"/>
          <w:szCs w:val="24"/>
        </w:rPr>
        <w:t>κού λαού.</w:t>
      </w:r>
    </w:p>
    <w:p w14:paraId="44483067" w14:textId="77777777" w:rsidR="00FC516A" w:rsidRDefault="00EA69A7">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Οι μπολσεβίκοι της Κυβέρνησης έσπειραν ανέμους και δικαίως θα θερίσουν θύελλες, καθότι το υιοθετηθέν λενινιστικό σύνθημα «πουλάμε τα πάντα» δεν ηχεί ωραία στα αυτιά των Ελλήνων. Αυτό έρχεται σε ευθεία σύγκρουση με τη μέχρι πρότινος ρητορική των δ</w:t>
      </w:r>
      <w:r>
        <w:rPr>
          <w:rFonts w:eastAsia="Times New Roman" w:cs="Times New Roman"/>
          <w:szCs w:val="24"/>
        </w:rPr>
        <w:t>ήθεν επαναστατών της Αριστεράς, οι οποίοι υστερικά κραύγαζαν πως οι γερμανοτσολιάδες ξεπουλούν τα πάντα στους ξένους. Και τέλος, η πραγματικότητα του ξεπουλήματος βρίσκεται αντιμέτωπη με τα μυθεύματα της αριστερής αντίστασης στο κεφάλαιο και στους τοκογλύφ</w:t>
      </w:r>
      <w:r>
        <w:rPr>
          <w:rFonts w:eastAsia="Times New Roman" w:cs="Times New Roman"/>
          <w:szCs w:val="24"/>
        </w:rPr>
        <w:t>ους.</w:t>
      </w:r>
    </w:p>
    <w:p w14:paraId="44483068"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Η Κυβέρνηση ΣΥΡΙΖΑ – ΑΝΕΛ αναζήτησε και εν τέλει βρήκε ένα παραμύθι να αφηγείται, επιδιώκοντας την εκ νέου εξαπάτηση των Ελλήνων. Το παραμύθι αυτό ονομάζεται «Έξοδος της Ελλάδας από τα μνημόνια τον Αύγουστο του 2018».</w:t>
      </w:r>
    </w:p>
    <w:p w14:paraId="44483069"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Και ενώ τεχνηέντως καλλιεργείται </w:t>
      </w:r>
      <w:r>
        <w:rPr>
          <w:rFonts w:eastAsia="Times New Roman" w:cs="Times New Roman"/>
          <w:szCs w:val="24"/>
        </w:rPr>
        <w:t xml:space="preserve">αυτή η </w:t>
      </w:r>
      <w:proofErr w:type="spellStart"/>
      <w:r>
        <w:rPr>
          <w:rFonts w:eastAsia="Times New Roman" w:cs="Times New Roman"/>
          <w:szCs w:val="24"/>
        </w:rPr>
        <w:t>παραμύθα</w:t>
      </w:r>
      <w:proofErr w:type="spellEnd"/>
      <w:r>
        <w:rPr>
          <w:rFonts w:eastAsia="Times New Roman" w:cs="Times New Roman"/>
          <w:szCs w:val="24"/>
        </w:rPr>
        <w:t xml:space="preserve">, την ίδια ώρα στα 2,73 δισεκατομμύρια ευρώ εκτιμά η </w:t>
      </w:r>
      <w:proofErr w:type="spellStart"/>
      <w:r>
        <w:rPr>
          <w:rFonts w:eastAsia="Times New Roman" w:cs="Times New Roman"/>
          <w:szCs w:val="24"/>
        </w:rPr>
        <w:t>αμερικανοκομμουνιστική</w:t>
      </w:r>
      <w:proofErr w:type="spellEnd"/>
      <w:r>
        <w:rPr>
          <w:rFonts w:eastAsia="Times New Roman" w:cs="Times New Roman"/>
          <w:szCs w:val="24"/>
        </w:rPr>
        <w:t xml:space="preserve"> κυβέρνηση τα έσοδα από τις αποκρατικοποιήσεις το</w:t>
      </w:r>
      <w:r>
        <w:rPr>
          <w:rFonts w:eastAsia="Times New Roman" w:cs="Times New Roman"/>
          <w:szCs w:val="24"/>
        </w:rPr>
        <w:t>υ</w:t>
      </w:r>
      <w:r>
        <w:rPr>
          <w:rFonts w:eastAsia="Times New Roman" w:cs="Times New Roman"/>
          <w:szCs w:val="24"/>
        </w:rPr>
        <w:t xml:space="preserve"> 2018, οι οποίες περιλαμβάνουν το ξεπούλημα των ΕΥΔΑΠ, </w:t>
      </w:r>
      <w:r>
        <w:rPr>
          <w:rFonts w:eastAsia="Times New Roman" w:cs="Times New Roman"/>
          <w:szCs w:val="24"/>
        </w:rPr>
        <w:lastRenderedPageBreak/>
        <w:t>ΕΥΑΘ, ΔΕΗ, ΔΕΣΦΑ, ΕΛΠΕ, ως συνέχεια του ξεπουλήματος των δεκα</w:t>
      </w:r>
      <w:r>
        <w:rPr>
          <w:rFonts w:eastAsia="Times New Roman" w:cs="Times New Roman"/>
          <w:szCs w:val="24"/>
        </w:rPr>
        <w:t>τεσσάρων περιφερειακών αεροδρομίων για σαράντα και δέκα έτη, που ολοκληρώθηκε εντός του 2017 έναντι αντιτίμου 1,234 δισεκατομμυρίων ευρώ.</w:t>
      </w:r>
    </w:p>
    <w:p w14:paraId="4448306A"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Για την παραχώρηση των αεροδρομίων να θυμίσω ότι οι δήθεν αντιστασιακοί της Αριστεράς και του Καμμένου, όταν ήταν στην</w:t>
      </w:r>
      <w:r>
        <w:rPr>
          <w:rFonts w:eastAsia="Times New Roman" w:cs="Times New Roman"/>
          <w:szCs w:val="24"/>
        </w:rPr>
        <w:t xml:space="preserve"> Αντιπολίτευση κατήγγειλαν ξεπούλημα, ενώ ως Κυβέρνηση και τα παραχώρησαν και ετοιμάζονται να δώσουν αποζημίωση στους Γερμανούς της «</w:t>
      </w:r>
      <w:r>
        <w:rPr>
          <w:rFonts w:eastAsia="Times New Roman" w:cs="Times New Roman"/>
          <w:szCs w:val="24"/>
          <w:lang w:val="en-US"/>
        </w:rPr>
        <w:t>FRAPORT</w:t>
      </w:r>
      <w:r>
        <w:rPr>
          <w:rFonts w:eastAsia="Times New Roman" w:cs="Times New Roman"/>
          <w:szCs w:val="24"/>
        </w:rPr>
        <w:t xml:space="preserve">», καθώς οι τελευταίοι ως γνωστόν έχουν προσφύγει στη </w:t>
      </w:r>
      <w:r>
        <w:rPr>
          <w:rFonts w:eastAsia="Times New Roman" w:cs="Times New Roman"/>
          <w:szCs w:val="24"/>
        </w:rPr>
        <w:t>δ</w:t>
      </w:r>
      <w:r>
        <w:rPr>
          <w:rFonts w:eastAsia="Times New Roman" w:cs="Times New Roman"/>
          <w:szCs w:val="24"/>
        </w:rPr>
        <w:t xml:space="preserve">ικαιοσύνη, καθώς ισχυρίζονται πως οι εγκαταστάσεις που </w:t>
      </w:r>
      <w:r>
        <w:rPr>
          <w:rFonts w:eastAsia="Times New Roman" w:cs="Times New Roman"/>
          <w:szCs w:val="24"/>
        </w:rPr>
        <w:t>παρέλαβαν είχαν διάφορες ζημιές και συνεπώς δεν ανταποκρίνονται στο χρηματικό τίμημα της αρχικής συμφωνίας.</w:t>
      </w:r>
    </w:p>
    <w:p w14:paraId="4448306B"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Επιπλέον, ο διαγωνισμός για την πώληση του 67% των μετοχών του Οργανισμού Λιμένος Θεσσαλονίκης βρίσκεται στην τελική του φάση, με το αντίστοιχο τίμη</w:t>
      </w:r>
      <w:r>
        <w:rPr>
          <w:rFonts w:eastAsia="Times New Roman" w:cs="Times New Roman"/>
          <w:szCs w:val="24"/>
        </w:rPr>
        <w:t>μα να εκτιμάται πως θα καταβληθεί στους πρώτους μήνες του νέου έτους.</w:t>
      </w:r>
    </w:p>
    <w:p w14:paraId="4448306C"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Επιπρόσθετα, βρίσκονται εν εξελίξει οι τελικές διεργασίες παραχώρησης του δικαιώματος χρήσης, λειτουργίας, διαχείρισης και εκμετάλλευσης των μαρίνων Χίου, </w:t>
      </w:r>
      <w:proofErr w:type="spellStart"/>
      <w:r>
        <w:rPr>
          <w:rFonts w:eastAsia="Times New Roman" w:cs="Times New Roman"/>
          <w:szCs w:val="24"/>
        </w:rPr>
        <w:t>Πύλου</w:t>
      </w:r>
      <w:proofErr w:type="spellEnd"/>
      <w:r>
        <w:rPr>
          <w:rFonts w:eastAsia="Times New Roman" w:cs="Times New Roman"/>
          <w:szCs w:val="24"/>
        </w:rPr>
        <w:t>, Θεσσαλονίκης και Αλίμου,</w:t>
      </w:r>
      <w:r>
        <w:rPr>
          <w:rFonts w:eastAsia="Times New Roman" w:cs="Times New Roman"/>
          <w:szCs w:val="24"/>
        </w:rPr>
        <w:t xml:space="preserve"> καθώς και εκείνες της μακροχρόνιας παραχώρησης του δικαιώματος λειτουργίας, συντήρησης και εκμετάλλευσης του αυτοκινητοδρόμου Εγνατία Οδός και των επί του αυτοκινητοδρόμου τριών κάθετων αξόνων.</w:t>
      </w:r>
    </w:p>
    <w:p w14:paraId="4448306D"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lastRenderedPageBreak/>
        <w:t>Ούτε σύγκρουση, λοιπόν, με τη διαπλοκή ούτε οι κλέφτες στη φυ</w:t>
      </w:r>
      <w:r>
        <w:rPr>
          <w:rFonts w:eastAsia="Times New Roman" w:cs="Times New Roman"/>
          <w:szCs w:val="24"/>
        </w:rPr>
        <w:t>λακή ούτε φυσικά κοινωνική δικαιοσύνη, με την οποία η Αριστερά παραμύθιαζε τους Έλληνες για σαράντα και πλέον χρόνια. Μόνο ξεπούλημα των πάντων. Με απλά λόγια, επελαύνει η «</w:t>
      </w:r>
      <w:proofErr w:type="spellStart"/>
      <w:r>
        <w:rPr>
          <w:rFonts w:eastAsia="Times New Roman" w:cs="Times New Roman"/>
          <w:szCs w:val="24"/>
        </w:rPr>
        <w:t>Ν</w:t>
      </w:r>
      <w:r>
        <w:rPr>
          <w:rFonts w:eastAsia="Times New Roman" w:cs="Times New Roman"/>
          <w:szCs w:val="24"/>
        </w:rPr>
        <w:t>ο</w:t>
      </w:r>
      <w:r>
        <w:rPr>
          <w:rFonts w:eastAsia="Times New Roman" w:cs="Times New Roman"/>
          <w:szCs w:val="24"/>
        </w:rPr>
        <w:t>β</w:t>
      </w:r>
      <w:r>
        <w:rPr>
          <w:rFonts w:eastAsia="Times New Roman" w:cs="Times New Roman"/>
          <w:szCs w:val="24"/>
        </w:rPr>
        <w:t>ά</w:t>
      </w:r>
      <w:r>
        <w:rPr>
          <w:rFonts w:eastAsia="Times New Roman" w:cs="Times New Roman"/>
          <w:szCs w:val="24"/>
        </w:rPr>
        <w:t>για</w:t>
      </w:r>
      <w:proofErr w:type="spellEnd"/>
      <w:r>
        <w:rPr>
          <w:rFonts w:eastAsia="Times New Roman" w:cs="Times New Roman"/>
          <w:szCs w:val="24"/>
        </w:rPr>
        <w:t xml:space="preserve"> </w:t>
      </w:r>
      <w:proofErr w:type="spellStart"/>
      <w:r>
        <w:rPr>
          <w:rFonts w:eastAsia="Times New Roman" w:cs="Times New Roman"/>
          <w:szCs w:val="24"/>
        </w:rPr>
        <w:t>Ε</w:t>
      </w:r>
      <w:r>
        <w:rPr>
          <w:rFonts w:eastAsia="Times New Roman" w:cs="Times New Roman"/>
          <w:szCs w:val="24"/>
        </w:rPr>
        <w:t>κονομιτσέσκαγια</w:t>
      </w:r>
      <w:proofErr w:type="spellEnd"/>
      <w:r>
        <w:rPr>
          <w:rFonts w:eastAsia="Times New Roman" w:cs="Times New Roman"/>
          <w:szCs w:val="24"/>
        </w:rPr>
        <w:t xml:space="preserve"> </w:t>
      </w:r>
      <w:r>
        <w:rPr>
          <w:rFonts w:eastAsia="Times New Roman" w:cs="Times New Roman"/>
          <w:szCs w:val="24"/>
        </w:rPr>
        <w:t>Π</w:t>
      </w:r>
      <w:r>
        <w:rPr>
          <w:rFonts w:eastAsia="Times New Roman" w:cs="Times New Roman"/>
          <w:szCs w:val="24"/>
        </w:rPr>
        <w:t xml:space="preserve">ολίτικα» της </w:t>
      </w:r>
      <w:proofErr w:type="spellStart"/>
      <w:r>
        <w:rPr>
          <w:rFonts w:eastAsia="Times New Roman" w:cs="Times New Roman"/>
          <w:szCs w:val="24"/>
        </w:rPr>
        <w:t>αμερικανοκομμουνιστικής</w:t>
      </w:r>
      <w:proofErr w:type="spellEnd"/>
      <w:r>
        <w:rPr>
          <w:rFonts w:eastAsia="Times New Roman" w:cs="Times New Roman"/>
          <w:szCs w:val="24"/>
        </w:rPr>
        <w:t xml:space="preserve"> κυβέρνησης Τσίπρα – </w:t>
      </w:r>
      <w:r>
        <w:rPr>
          <w:rFonts w:eastAsia="Times New Roman" w:cs="Times New Roman"/>
          <w:szCs w:val="24"/>
        </w:rPr>
        <w:t>Καμμένου, σκορπίζοντας φτωχοποίηση και δυστυχία στο πέρασμά της και πολλαπλασιάζοντας τα δεινά που επέφεραν στην πατρίδα και στον λαό μας οι προηγούμενες κυβερνήσεις Νέας Δημοκρατίας και ΠΑΣΟΚ.</w:t>
      </w:r>
    </w:p>
    <w:p w14:paraId="4448306E"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Στο διά ταύτα τώρα και καταλήγοντας, η Αριστερά στην Ελλάδα έπ</w:t>
      </w:r>
      <w:r>
        <w:rPr>
          <w:rFonts w:eastAsia="Times New Roman" w:cs="Times New Roman"/>
          <w:szCs w:val="24"/>
        </w:rPr>
        <w:t>εσε στον λάκκο που η ίδια έσκαψε. Έγινε κυβέρνηση εξαπατώντας τους Έλληνες στους οποίους προβλήθηκε ως λύση των προβλημάτων. Απέδειξε εν τούτοις σε μόλις τρία χρόνια διακυβέρνησης πως αποτελεί μέρος του προβλήματος. Αυτό είναι πια ορατό στην πλειο</w:t>
      </w:r>
      <w:r>
        <w:rPr>
          <w:rFonts w:eastAsia="Times New Roman" w:cs="Times New Roman"/>
          <w:szCs w:val="24"/>
        </w:rPr>
        <w:t>νότητα</w:t>
      </w:r>
      <w:r>
        <w:rPr>
          <w:rFonts w:eastAsia="Times New Roman" w:cs="Times New Roman"/>
          <w:szCs w:val="24"/>
        </w:rPr>
        <w:t xml:space="preserve"> το</w:t>
      </w:r>
      <w:r>
        <w:rPr>
          <w:rFonts w:eastAsia="Times New Roman" w:cs="Times New Roman"/>
          <w:szCs w:val="24"/>
        </w:rPr>
        <w:t>υ ελληνικού λαού.</w:t>
      </w:r>
    </w:p>
    <w:p w14:paraId="4448306F"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Συντρόφια του ΣΥΡΙΖΑ και συνοδοιπόροι τους –για να μην σας ξεχνάμε και εσάς- ΑΝΕΛ, αποτελείτε μια φάρσα της </w:t>
      </w:r>
      <w:r>
        <w:rPr>
          <w:rFonts w:eastAsia="Times New Roman" w:cs="Times New Roman"/>
          <w:szCs w:val="24"/>
        </w:rPr>
        <w:t>ι</w:t>
      </w:r>
      <w:r>
        <w:rPr>
          <w:rFonts w:eastAsia="Times New Roman" w:cs="Times New Roman"/>
          <w:szCs w:val="24"/>
        </w:rPr>
        <w:t>στορίας, ένα κακόγουστο σοβιετικό αστείο το οποίο τελειώνει. Μαζί σας τελειώνει και ο μπολσεβικισμός και δεν σας απομένει άλλο τι</w:t>
      </w:r>
      <w:r>
        <w:rPr>
          <w:rFonts w:eastAsia="Times New Roman" w:cs="Times New Roman"/>
          <w:szCs w:val="24"/>
        </w:rPr>
        <w:t xml:space="preserve">, παρά μόνον να ενωθείτε με τους </w:t>
      </w:r>
      <w:proofErr w:type="spellStart"/>
      <w:r>
        <w:rPr>
          <w:rFonts w:eastAsia="Times New Roman" w:cs="Times New Roman"/>
          <w:szCs w:val="24"/>
        </w:rPr>
        <w:t>ομοίους</w:t>
      </w:r>
      <w:proofErr w:type="spellEnd"/>
      <w:r>
        <w:rPr>
          <w:rFonts w:eastAsia="Times New Roman" w:cs="Times New Roman"/>
          <w:szCs w:val="24"/>
        </w:rPr>
        <w:t xml:space="preserve"> σας στη Νέα Δημοκρατία και στο ΠΑΣΟΚ, για να κλείσετε τον δρόμο στον εθνικισμό που έρχεται. Μάταιο ό,τι και αν κάνετε. Οι εθνικιστές θα περάσουν. Η Χρυσή Αυγή είναι το μέλλον!</w:t>
      </w:r>
    </w:p>
    <w:p w14:paraId="44483070"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Ευχαριστώ.</w:t>
      </w:r>
    </w:p>
    <w:p w14:paraId="44483071" w14:textId="77777777" w:rsidR="00FC516A" w:rsidRDefault="00EA69A7">
      <w:pPr>
        <w:spacing w:line="600" w:lineRule="auto"/>
        <w:ind w:firstLine="720"/>
        <w:jc w:val="center"/>
        <w:rPr>
          <w:rFonts w:eastAsia="Times New Roman" w:cs="Times New Roman"/>
          <w:szCs w:val="24"/>
        </w:rPr>
      </w:pPr>
      <w:r>
        <w:rPr>
          <w:rFonts w:eastAsia="Times New Roman" w:cs="Times New Roman"/>
          <w:szCs w:val="24"/>
        </w:rPr>
        <w:lastRenderedPageBreak/>
        <w:t xml:space="preserve">(Χειροκροτήματα από την </w:t>
      </w:r>
      <w:r>
        <w:rPr>
          <w:rFonts w:eastAsia="Times New Roman" w:cs="Times New Roman"/>
          <w:szCs w:val="24"/>
        </w:rPr>
        <w:t>πτέρυγα της Χρυσής Αυγής)</w:t>
      </w:r>
    </w:p>
    <w:p w14:paraId="44483072"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Ευχαριστούμε πολύ.</w:t>
      </w:r>
    </w:p>
    <w:p w14:paraId="44483073"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Παρακαλώ να έρθει στο Βήμα 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ε</w:t>
      </w:r>
      <w:r>
        <w:rPr>
          <w:rFonts w:eastAsia="Times New Roman" w:cs="Times New Roman"/>
          <w:szCs w:val="24"/>
        </w:rPr>
        <w:t xml:space="preserve">ισηγητής του Κομμουνιστικού Κόμματος Ελλάδας ο κ. Αθανάσιος </w:t>
      </w:r>
      <w:proofErr w:type="spellStart"/>
      <w:r>
        <w:rPr>
          <w:rFonts w:eastAsia="Times New Roman" w:cs="Times New Roman"/>
          <w:szCs w:val="24"/>
        </w:rPr>
        <w:t>Βαρδαλής</w:t>
      </w:r>
      <w:proofErr w:type="spellEnd"/>
      <w:r>
        <w:rPr>
          <w:rFonts w:eastAsia="Times New Roman" w:cs="Times New Roman"/>
          <w:szCs w:val="24"/>
        </w:rPr>
        <w:t xml:space="preserve"> για δώδεκα λεπτά.</w:t>
      </w:r>
    </w:p>
    <w:p w14:paraId="44483074"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Ένα πράγμα ξέχασε ο προηγούμενος </w:t>
      </w:r>
      <w:r>
        <w:rPr>
          <w:rFonts w:eastAsia="Times New Roman" w:cs="Times New Roman"/>
          <w:szCs w:val="24"/>
        </w:rPr>
        <w:t>ομιλητής της φασιστικής Χρυσής Αυγής στην ανιστόρητη, διαστρεβλωμένη και θα έλεγα και από μία πλευρά και ηλίθια τοποθέτησή του: Η Σοβιετική Ένωση έγινε η δεύτερη δύναμη παγκοσμίως και κατάφερε να συντρίψει τον φασισμό και τον Χίτλερ, που αποτελεί το ίνδαλμ</w:t>
      </w:r>
      <w:r>
        <w:rPr>
          <w:rFonts w:eastAsia="Times New Roman" w:cs="Times New Roman"/>
          <w:szCs w:val="24"/>
        </w:rPr>
        <w:t xml:space="preserve">α των φασιστών δολοφόνων της Χρυσής Αυγής. Εχθρός, λοιπόν, το ΚΚΕ και οι κομμουνιστές. Η κόκκινη σημαία στο </w:t>
      </w:r>
      <w:proofErr w:type="spellStart"/>
      <w:r>
        <w:rPr>
          <w:rFonts w:eastAsia="Times New Roman" w:cs="Times New Roman"/>
          <w:szCs w:val="24"/>
        </w:rPr>
        <w:t>Ράιχσταγκ</w:t>
      </w:r>
      <w:proofErr w:type="spellEnd"/>
      <w:r>
        <w:rPr>
          <w:rFonts w:eastAsia="Times New Roman" w:cs="Times New Roman"/>
          <w:szCs w:val="24"/>
        </w:rPr>
        <w:t xml:space="preserve"> είναι ο εφιάλτης του κ. Καρακώστα και των φασιστών, που είναι όλοι τους τσιράκια του κεφαλαίου!</w:t>
      </w:r>
    </w:p>
    <w:p w14:paraId="44483075"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από τον </w:t>
      </w:r>
      <w:r>
        <w:rPr>
          <w:rFonts w:eastAsia="Times New Roman" w:cs="Times New Roman"/>
          <w:szCs w:val="24"/>
        </w:rPr>
        <w:t>π</w:t>
      </w:r>
      <w:r>
        <w:rPr>
          <w:rFonts w:eastAsia="Times New Roman" w:cs="Times New Roman"/>
          <w:szCs w:val="24"/>
        </w:rPr>
        <w:t>ροϋπολογισμό τ</w:t>
      </w:r>
      <w:r>
        <w:rPr>
          <w:rFonts w:eastAsia="Times New Roman" w:cs="Times New Roman"/>
          <w:szCs w:val="24"/>
        </w:rPr>
        <w:t>ου 2018, τον οποίο συζητάμε σήμερα, φαίνεται ξεκάθαρα ότι η επίθεση ενάντια στα λαϊκά στρώματα θα συνεχιστεί αμείωτη και τα επόμενα χρόνια, όχι μόνον το 2018.</w:t>
      </w:r>
    </w:p>
    <w:p w14:paraId="44483076"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Είναι μ</w:t>
      </w:r>
      <w:r>
        <w:rPr>
          <w:rFonts w:eastAsia="Times New Roman" w:cs="Times New Roman"/>
          <w:szCs w:val="24"/>
        </w:rPr>
        <w:t>ί</w:t>
      </w:r>
      <w:r>
        <w:rPr>
          <w:rFonts w:eastAsia="Times New Roman" w:cs="Times New Roman"/>
          <w:szCs w:val="24"/>
        </w:rPr>
        <w:t>α επίθεση καλά σχεδιασμένη και οργανωμένη όχι μόνο από 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αλλά </w:t>
      </w:r>
      <w:r>
        <w:rPr>
          <w:rFonts w:eastAsia="Times New Roman" w:cs="Times New Roman"/>
          <w:szCs w:val="24"/>
        </w:rPr>
        <w:t>και από τον ίδιο τον Σύνδεσμο Ελλήνων Βιομηχάνων, την Ευρωπαϊκή Ένωση και το Διεθνές Νομισματικό Ταμείο. Είναι μ</w:t>
      </w:r>
      <w:r>
        <w:rPr>
          <w:rFonts w:eastAsia="Times New Roman" w:cs="Times New Roman"/>
          <w:szCs w:val="24"/>
        </w:rPr>
        <w:t>ί</w:t>
      </w:r>
      <w:r>
        <w:rPr>
          <w:rFonts w:eastAsia="Times New Roman" w:cs="Times New Roman"/>
          <w:szCs w:val="24"/>
        </w:rPr>
        <w:t xml:space="preserve">α επίθεση που τα άλλα κόμματα της Αντιπολίτευσης σιγοντάρουν με τον τρόπο τους, πιέζοντας </w:t>
      </w:r>
      <w:r>
        <w:rPr>
          <w:rFonts w:eastAsia="Times New Roman" w:cs="Times New Roman"/>
          <w:szCs w:val="24"/>
        </w:rPr>
        <w:lastRenderedPageBreak/>
        <w:t xml:space="preserve">για γρηγορότερους ρυθμούς, πιο αποτελεσματικούς </w:t>
      </w:r>
      <w:r>
        <w:rPr>
          <w:rFonts w:eastAsia="Times New Roman" w:cs="Times New Roman"/>
          <w:szCs w:val="24"/>
        </w:rPr>
        <w:t>βηματισμούς μέσα από ένα άλλο μείγμα και πάει λέγοντας.</w:t>
      </w:r>
    </w:p>
    <w:p w14:paraId="44483077"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Αυτό γιατί γίνεται; Γιατί όλοι σας, μα όλοι σας, συμφωνείτε απόλυτα με τους στόχους που βάζει αυτός ο </w:t>
      </w:r>
      <w:r>
        <w:rPr>
          <w:rFonts w:eastAsia="Times New Roman" w:cs="Times New Roman"/>
          <w:szCs w:val="24"/>
        </w:rPr>
        <w:t>π</w:t>
      </w:r>
      <w:r>
        <w:rPr>
          <w:rFonts w:eastAsia="Times New Roman" w:cs="Times New Roman"/>
          <w:szCs w:val="24"/>
        </w:rPr>
        <w:t>ροϋπολογισμός. Δεν περνάει, για παράδειγμα, από τον νου σας ότι δεν θα πρέπει να πιαστούν οι δημο</w:t>
      </w:r>
      <w:r>
        <w:rPr>
          <w:rFonts w:eastAsia="Times New Roman" w:cs="Times New Roman"/>
          <w:szCs w:val="24"/>
        </w:rPr>
        <w:t>σιονομικοί στόχοι. Συμφωνείτε απόλυτα με την επίτευξη βιώσιμων ρυθμών οικονομικής ανάπτυξης και εδραίωση, όπως λέτε, κλίματος εμπιστοσύνης για να έρθουν μακροπρόθεσμες επενδύσεις. Όχι μόνο συμφωνείτε, αλλά αυτή είναι η μόνη σας έγνοια μέρα-νύχτα.</w:t>
      </w:r>
    </w:p>
    <w:p w14:paraId="44483078"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Αυτοί οι </w:t>
      </w:r>
      <w:r>
        <w:rPr>
          <w:rFonts w:eastAsia="Times New Roman" w:cs="Times New Roman"/>
          <w:szCs w:val="24"/>
        </w:rPr>
        <w:t>στόχοι, όμως, είναι ταυτόχρονα και στόχοι του κεφαλαίου. Αυτά απαιτούν με κάθε ευκαιρία οι βιομήχανοι, οι τραπεζίτες, οι εφοπλιστές. Μέτρα για την επίτευξη αυτών ακριβώς των στόχων προτείνουν και οι ιμπεριαλιστικοί οργανισμοί, όπως η Ευρωπαϊκή Ένωση, το Δι</w:t>
      </w:r>
      <w:r>
        <w:rPr>
          <w:rFonts w:eastAsia="Times New Roman" w:cs="Times New Roman"/>
          <w:szCs w:val="24"/>
        </w:rPr>
        <w:t>εθνές Νομισματικό Ταμείο και η Ευρωπαϊκή Κεντρική Τράπεζα. Όλοι σας, μα όλοι σας είστε με τη σκέψη πώς θα ανακάμψει η οικονομία, πώς θα ανακάμψουν τα κέρδη και θα έρθουν επενδυτές.</w:t>
      </w:r>
    </w:p>
    <w:p w14:paraId="44483079"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Μα, ακριβώς εδώ βρίσκεται το πρόβλημα για τους εργαζόμενους και τα λαϊκά στ</w:t>
      </w:r>
      <w:r>
        <w:rPr>
          <w:rFonts w:eastAsia="Times New Roman" w:cs="Times New Roman"/>
          <w:szCs w:val="24"/>
        </w:rPr>
        <w:t>ρώματα. Για να επιτευχθούν αυτοί οι στόχοι, οι λαϊκές οικογένειες ζουν αυτή τη βαρβαρότητα που ζουν. Γιατί; Διότι η ανάπτυξη με κριτήριο το κέρδος των επιχειρηματικών ομίλων, των επενδυτών που αναζητάτε σε όλο</w:t>
      </w:r>
      <w:r>
        <w:rPr>
          <w:rFonts w:eastAsia="Times New Roman" w:cs="Times New Roman"/>
          <w:szCs w:val="24"/>
        </w:rPr>
        <w:t>ν</w:t>
      </w:r>
      <w:r>
        <w:rPr>
          <w:rFonts w:eastAsia="Times New Roman" w:cs="Times New Roman"/>
          <w:szCs w:val="24"/>
        </w:rPr>
        <w:t xml:space="preserve"> τον κόσμο με κράχτη την αντιλαϊκή σας πολιτικ</w:t>
      </w:r>
      <w:r>
        <w:rPr>
          <w:rFonts w:eastAsia="Times New Roman" w:cs="Times New Roman"/>
          <w:szCs w:val="24"/>
        </w:rPr>
        <w:t>ή, ποτέ, μα ποτέ δεν θα είναι σε όφελος του λαού.</w:t>
      </w:r>
    </w:p>
    <w:p w14:paraId="4448307A"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lastRenderedPageBreak/>
        <w:t xml:space="preserve">Για παράδειγμα, τι έχει να κερδίσει ο λαός από την πώληση του 40% των </w:t>
      </w:r>
      <w:proofErr w:type="spellStart"/>
      <w:r>
        <w:rPr>
          <w:rFonts w:eastAsia="Times New Roman" w:cs="Times New Roman"/>
          <w:szCs w:val="24"/>
        </w:rPr>
        <w:t>λιγνιτικών</w:t>
      </w:r>
      <w:proofErr w:type="spellEnd"/>
      <w:r>
        <w:rPr>
          <w:rFonts w:eastAsia="Times New Roman" w:cs="Times New Roman"/>
          <w:szCs w:val="24"/>
        </w:rPr>
        <w:t xml:space="preserve"> μονάδων της ΔΕΗ; Όχι μόνο δεν θα κερδίσει τίποτα, απεναντίας θα έχει να αντιμετωπίσει ένα νέο ράλι αυξήσεων στις τιμές του ηλ</w:t>
      </w:r>
      <w:r>
        <w:rPr>
          <w:rFonts w:eastAsia="Times New Roman" w:cs="Times New Roman"/>
          <w:szCs w:val="24"/>
        </w:rPr>
        <w:t>εκτρικού ρεύματος. Από την άλλη, θα ζήσουν τον μύθο τους οι εταιρείες-</w:t>
      </w:r>
      <w:proofErr w:type="spellStart"/>
      <w:r>
        <w:rPr>
          <w:rFonts w:eastAsia="Times New Roman" w:cs="Times New Roman"/>
          <w:szCs w:val="24"/>
        </w:rPr>
        <w:t>πάροχοι</w:t>
      </w:r>
      <w:proofErr w:type="spellEnd"/>
      <w:r>
        <w:rPr>
          <w:rFonts w:eastAsia="Times New Roman" w:cs="Times New Roman"/>
          <w:szCs w:val="24"/>
        </w:rPr>
        <w:t xml:space="preserve"> ηλεκτρικού ρεύματος. </w:t>
      </w:r>
    </w:p>
    <w:p w14:paraId="4448307B"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Μπορεί, για παράδειγμα, οι τερματικοί σταθμοί σε </w:t>
      </w:r>
      <w:proofErr w:type="spellStart"/>
      <w:r>
        <w:rPr>
          <w:rFonts w:eastAsia="Times New Roman" w:cs="Times New Roman"/>
          <w:szCs w:val="24"/>
        </w:rPr>
        <w:t>Ρεβυθούσα</w:t>
      </w:r>
      <w:proofErr w:type="spellEnd"/>
      <w:r>
        <w:rPr>
          <w:rFonts w:eastAsia="Times New Roman" w:cs="Times New Roman"/>
          <w:szCs w:val="24"/>
        </w:rPr>
        <w:t xml:space="preserve"> και Αλεξανδρούπολη, οι συμφωνίες που πρόσφατα κάνατε στην Αμερική, να αυξήσουν το μερίδιο του ελλ</w:t>
      </w:r>
      <w:r>
        <w:rPr>
          <w:rFonts w:eastAsia="Times New Roman" w:cs="Times New Roman"/>
          <w:szCs w:val="24"/>
        </w:rPr>
        <w:t xml:space="preserve">ηνικού εφοπλιστικού κεφαλαίου στις διεθνείς θαλάσσιες μεταφορές </w:t>
      </w:r>
      <w:r>
        <w:rPr>
          <w:rFonts w:eastAsia="Times New Roman" w:cs="Times New Roman"/>
          <w:szCs w:val="24"/>
          <w:lang w:val="en-US"/>
        </w:rPr>
        <w:t>LNG</w:t>
      </w:r>
      <w:r>
        <w:rPr>
          <w:rFonts w:eastAsia="Times New Roman" w:cs="Times New Roman"/>
          <w:szCs w:val="24"/>
        </w:rPr>
        <w:t>. Οι ναυτεργάτες, όμως και ο λαός τι έχουν να κερδίσουν από αυτά;</w:t>
      </w:r>
    </w:p>
    <w:p w14:paraId="4448307C"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Μας λέτε «ναι, αλλά η τωρινή Κυβέρνηση σε σχέση με τις προηγούμενες κάνει ό,τι μπορεί καλύτερο». Μάλιστα. Εμείς δεν θα διαφ</w:t>
      </w:r>
      <w:r>
        <w:rPr>
          <w:rFonts w:eastAsia="Times New Roman" w:cs="Times New Roman"/>
          <w:szCs w:val="24"/>
        </w:rPr>
        <w:t>ωνήσουμε με αυτή σας την εκτίμηση. Πράγματι, κάνετε ό,τι μπορείτε, αλλά για ποιους; Κάνετε ό,τι μπορείτε για τα κέρδη των επιχειρηματικών ομίλων και μόνο και μάλιστα, κάνετε σε αυτή την κατεύθυνση πολλά περισσότερα από ό,τι οι προηγούμενοι.</w:t>
      </w:r>
    </w:p>
    <w:p w14:paraId="4448307D"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Να, ορισμένα πα</w:t>
      </w:r>
      <w:r>
        <w:rPr>
          <w:rFonts w:eastAsia="Times New Roman" w:cs="Times New Roman"/>
          <w:szCs w:val="24"/>
        </w:rPr>
        <w:t>ραδείγματα. Πηγαίνετε στην Αμερική και μπλέκετε βαθύτερα τη χώρα στα δολοφονικά σχέδια των Ηνωμένων Πολιτειών στην ευρύτερη περιοχή και συγκαταλέγεστε, μάλιστα, στις πλέον νομιμόφρονες κυβερνήσεις ως προς το ΝΑΤΟ και τις Ηνωμένες Πολιτείες Αμερικής. Επαναφ</w:t>
      </w:r>
      <w:r>
        <w:rPr>
          <w:rFonts w:eastAsia="Times New Roman" w:cs="Times New Roman"/>
          <w:szCs w:val="24"/>
        </w:rPr>
        <w:t>έρετε το ζήτημα της κατάργησης του δικαιώματος της απεργίας, κάτι που είχε να γίνει από την εποχή του άρθρου 4 του Αρσένη. Το πάτε σαν άλλοτε -εντός εισαγωγικών- «σαν το παλιό καλό ΠΑΣΟΚ».</w:t>
      </w:r>
    </w:p>
    <w:p w14:paraId="4448307E"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lastRenderedPageBreak/>
        <w:t>Προχωράτε τις ιδιωτικοποιήσεις σε όλους τους τομείς της οικονομίας:</w:t>
      </w:r>
      <w:r>
        <w:rPr>
          <w:rFonts w:eastAsia="Times New Roman" w:cs="Times New Roman"/>
          <w:szCs w:val="24"/>
        </w:rPr>
        <w:t xml:space="preserve"> </w:t>
      </w:r>
      <w:r>
        <w:rPr>
          <w:rFonts w:eastAsia="Times New Roman" w:cs="Times New Roman"/>
          <w:szCs w:val="24"/>
        </w:rPr>
        <w:t>ενέργεια</w:t>
      </w:r>
      <w:r>
        <w:rPr>
          <w:rFonts w:eastAsia="Times New Roman" w:cs="Times New Roman"/>
          <w:szCs w:val="24"/>
        </w:rPr>
        <w:t>, λιμάνι Θεσσαλονίκης, Εγνατία Οδός, νερό. Βλέπετε, εδώ οι επενδύσεις του κεφαλαίου θα έχουν σίγουρους πελάτες και εξασφαλισμένα κέρδη. Σκίζεστε και εσείς, όπως και οι προηγούμενοι, να κρατήσετε ανοικτό αυτόν τον κερδοφόρο δρόμο για τα συσσωρευμέν</w:t>
      </w:r>
      <w:r>
        <w:rPr>
          <w:rFonts w:eastAsia="Times New Roman" w:cs="Times New Roman"/>
          <w:szCs w:val="24"/>
        </w:rPr>
        <w:t>α κεφάλαια. Αλήθεια, τι έγινε εκείνο το κίνημα «</w:t>
      </w:r>
      <w:r>
        <w:rPr>
          <w:rFonts w:eastAsia="Times New Roman" w:cs="Times New Roman"/>
          <w:szCs w:val="24"/>
        </w:rPr>
        <w:t>Σώστε το Νερό</w:t>
      </w:r>
      <w:r>
        <w:rPr>
          <w:rFonts w:eastAsia="Times New Roman" w:cs="Times New Roman"/>
          <w:szCs w:val="24"/>
        </w:rPr>
        <w:t>» στη Θεσσαλονίκη; Τι έγινε; Κατάπιαν τη γλώσσα τους;</w:t>
      </w:r>
    </w:p>
    <w:p w14:paraId="4448307F"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Άλλο παράδειγμα. Προέκυψαν καταστροφές στη </w:t>
      </w:r>
      <w:r>
        <w:rPr>
          <w:rFonts w:eastAsia="Times New Roman" w:cs="Times New Roman"/>
          <w:szCs w:val="24"/>
        </w:rPr>
        <w:t>δ</w:t>
      </w:r>
      <w:r>
        <w:rPr>
          <w:rFonts w:eastAsia="Times New Roman" w:cs="Times New Roman"/>
          <w:szCs w:val="24"/>
        </w:rPr>
        <w:t>υτική Αττική</w:t>
      </w:r>
      <w:r>
        <w:rPr>
          <w:rFonts w:eastAsia="Times New Roman" w:cs="Times New Roman"/>
          <w:szCs w:val="24"/>
        </w:rPr>
        <w:t xml:space="preserve"> </w:t>
      </w:r>
      <w:r>
        <w:rPr>
          <w:rFonts w:eastAsia="Times New Roman" w:cs="Times New Roman"/>
          <w:szCs w:val="24"/>
        </w:rPr>
        <w:t>αλλά και σε άλλα μέρη της χώρας. Αναδείχθηκε με τραγικό τρόπο η ανάγκη αντιπλημμυρικ</w:t>
      </w:r>
      <w:r>
        <w:rPr>
          <w:rFonts w:eastAsia="Times New Roman" w:cs="Times New Roman"/>
          <w:szCs w:val="24"/>
        </w:rPr>
        <w:t xml:space="preserve">ών έργων και εσείς ούτε εδώ δεν κάνετε κάτι, έστω την τελευταία στιγμή, να προσθέσετε κάποια κονδύλια στον </w:t>
      </w:r>
      <w:r>
        <w:rPr>
          <w:rFonts w:eastAsia="Times New Roman" w:cs="Times New Roman"/>
          <w:szCs w:val="24"/>
        </w:rPr>
        <w:t>π</w:t>
      </w:r>
      <w:r>
        <w:rPr>
          <w:rFonts w:eastAsia="Times New Roman" w:cs="Times New Roman"/>
          <w:szCs w:val="24"/>
        </w:rPr>
        <w:t>ροϋπολογισμό, να ενισχύσετε τα ποσά για την αντιπλημμυρική προστασία -τίποτα απολύτως- όταν οι μελέτες που κάνατε λένε ότι χρειάζονται 2 δισεκατομμύ</w:t>
      </w:r>
      <w:r>
        <w:rPr>
          <w:rFonts w:eastAsia="Times New Roman" w:cs="Times New Roman"/>
          <w:szCs w:val="24"/>
        </w:rPr>
        <w:t xml:space="preserve">ρια για να γίνουν αντιπλημμυρικά έργα μόνο στη </w:t>
      </w:r>
      <w:r>
        <w:rPr>
          <w:rFonts w:eastAsia="Times New Roman" w:cs="Times New Roman"/>
          <w:szCs w:val="24"/>
        </w:rPr>
        <w:t>δ</w:t>
      </w:r>
      <w:r>
        <w:rPr>
          <w:rFonts w:eastAsia="Times New Roman" w:cs="Times New Roman"/>
          <w:szCs w:val="24"/>
        </w:rPr>
        <w:t xml:space="preserve">υτική Αττική, όσα δηλαδή δίνετε για τα </w:t>
      </w:r>
      <w:r>
        <w:rPr>
          <w:rFonts w:eastAsia="Times New Roman" w:cs="Times New Roman"/>
          <w:szCs w:val="24"/>
          <w:lang w:val="en-US"/>
        </w:rPr>
        <w:t>F</w:t>
      </w:r>
      <w:r>
        <w:rPr>
          <w:rFonts w:eastAsia="Times New Roman" w:cs="Times New Roman"/>
          <w:szCs w:val="24"/>
        </w:rPr>
        <w:t xml:space="preserve">-16. Μετά σας φταίει η κλιματική αλλαγή! Όμως, τι σόι κλιματική αλλαγή είναι αυτή που </w:t>
      </w:r>
      <w:r>
        <w:rPr>
          <w:rFonts w:eastAsia="Times New Roman" w:cs="Times New Roman"/>
          <w:szCs w:val="24"/>
        </w:rPr>
        <w:t>κ</w:t>
      </w:r>
      <w:r>
        <w:rPr>
          <w:rFonts w:eastAsia="Times New Roman" w:cs="Times New Roman"/>
          <w:szCs w:val="24"/>
        </w:rPr>
        <w:t>τυπάει μόνο τις φτωχές λαϊκές συνοικίες;</w:t>
      </w:r>
    </w:p>
    <w:p w14:paraId="44483080" w14:textId="77777777" w:rsidR="00FC516A" w:rsidRDefault="00EA69A7">
      <w:pPr>
        <w:tabs>
          <w:tab w:val="left" w:pos="3873"/>
        </w:tabs>
        <w:spacing w:line="600" w:lineRule="auto"/>
        <w:ind w:firstLine="720"/>
        <w:jc w:val="both"/>
        <w:rPr>
          <w:rFonts w:eastAsia="Times New Roman" w:cs="Times New Roman"/>
          <w:szCs w:val="24"/>
        </w:rPr>
      </w:pPr>
      <w:r>
        <w:rPr>
          <w:rFonts w:eastAsia="Times New Roman" w:cs="Times New Roman"/>
          <w:szCs w:val="24"/>
        </w:rPr>
        <w:t>Μας λέτε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μείς μένουμε μέσα και παλεύο</w:t>
      </w:r>
      <w:r>
        <w:rPr>
          <w:rFonts w:eastAsia="Times New Roman" w:cs="Times New Roman"/>
          <w:szCs w:val="24"/>
        </w:rPr>
        <w:t>υμε, αλλά τι να κάνουμε είναι αρνητικοί οι συσχετισμοί». Αλήθεια, αν οι συσχετισμοί αλλάξουν και διαμορφωθούν όπως ακριβώς τους θέλετε εσείς, οι στόχοι σας για την καπιταλιστική ανάπτυξη, τη δημοσιονομική πειθαρχεία, τις αναδιαρθρώσεις για την προσέλκυση ε</w:t>
      </w:r>
      <w:r>
        <w:rPr>
          <w:rFonts w:eastAsia="Times New Roman" w:cs="Times New Roman"/>
          <w:szCs w:val="24"/>
        </w:rPr>
        <w:t>πενδύσεων θα αλλάξουν ή θα παραμείνουν οι ίδιοι;</w:t>
      </w:r>
    </w:p>
    <w:p w14:paraId="44483081" w14:textId="77777777" w:rsidR="00FC516A" w:rsidRDefault="00EA69A7">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Σε αυτή την περίπτωση δεν θα επιδιώκατε τη </w:t>
      </w:r>
      <w:proofErr w:type="spellStart"/>
      <w:r>
        <w:rPr>
          <w:rFonts w:eastAsia="Times New Roman" w:cs="Times New Roman"/>
          <w:szCs w:val="24"/>
        </w:rPr>
        <w:t>γεωστρατηγική</w:t>
      </w:r>
      <w:proofErr w:type="spellEnd"/>
      <w:r>
        <w:rPr>
          <w:rFonts w:eastAsia="Times New Roman" w:cs="Times New Roman"/>
          <w:szCs w:val="24"/>
        </w:rPr>
        <w:t xml:space="preserve"> αναβάθμιση της αστικής τάξης της χώρας μας στην ευρύτερη περιοχή; Σας ρωτάμε, θα είχατε άλλους στόχους; Όχι βέβαια. Όμως, ακριβώς αυτοί οι στόχοι προϋ</w:t>
      </w:r>
      <w:r>
        <w:rPr>
          <w:rFonts w:eastAsia="Times New Roman" w:cs="Times New Roman"/>
          <w:szCs w:val="24"/>
        </w:rPr>
        <w:t>ποθέτουν φθηνότερη εργατική δύναμη και λιγότερα ασφαλιστικά και άλλα δικαιώματα.</w:t>
      </w:r>
    </w:p>
    <w:p w14:paraId="44483082" w14:textId="77777777" w:rsidR="00FC516A" w:rsidRDefault="00EA69A7">
      <w:pPr>
        <w:tabs>
          <w:tab w:val="left" w:pos="3873"/>
        </w:tabs>
        <w:spacing w:line="600" w:lineRule="auto"/>
        <w:ind w:firstLine="720"/>
        <w:jc w:val="both"/>
        <w:rPr>
          <w:rFonts w:eastAsia="Times New Roman" w:cs="Times New Roman"/>
          <w:szCs w:val="24"/>
        </w:rPr>
      </w:pPr>
      <w:r>
        <w:rPr>
          <w:rFonts w:eastAsia="Times New Roman" w:cs="Times New Roman"/>
          <w:szCs w:val="24"/>
        </w:rPr>
        <w:t>Όλα αυτά περί αρνητικών συσχετισμών, δυσκολιών και άλλα, ένα πράγμα θέλουν να κρύψουν, ότι για εσάς ο καπιταλισμός φαντάζει λίγο έως πολύ να είναι αιώνιος. Αυτό που προσπαθείτ</w:t>
      </w:r>
      <w:r>
        <w:rPr>
          <w:rFonts w:eastAsia="Times New Roman" w:cs="Times New Roman"/>
          <w:szCs w:val="24"/>
        </w:rPr>
        <w:t>ε είναι πώς να τον κάνετε καλύτερο και βιώσιμο, πώς θα αμβλύνετε τις αντιφάσεις του, τις ανισότητές του. Στην ουσία δηλαδή ψάχνετε έναν δίκαιο, αδιάφθορο καπιταλισμό, κάτι που δεν μπορεί να υπάρξει.</w:t>
      </w:r>
    </w:p>
    <w:p w14:paraId="44483083"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Υπάρχει αρνητικός συσχετισμός; Για τον λαό και τα λαϊκά σ</w:t>
      </w:r>
      <w:r>
        <w:rPr>
          <w:rFonts w:eastAsia="Times New Roman" w:cs="Times New Roman"/>
          <w:szCs w:val="24"/>
        </w:rPr>
        <w:t>τρώματα, ναι, υπάρχει. Όμως, η Κυβέρνηση ΣΥΡΙΖΑ αποτελεί μέρος αυτού του αρνητικού συσχετισμού. Κάνετε ό,τι μπορείτε, όπως λέτε. Όμως, εσείς αγωνίζεστε με τα χρώματα, αγωνίζεστε με τη φανέλα του κεφαλαίου, κόντρα στα λαϊκά στρώματα.</w:t>
      </w:r>
    </w:p>
    <w:p w14:paraId="44483084"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Αυτός ο αρνητικός συσχε</w:t>
      </w:r>
      <w:r>
        <w:rPr>
          <w:rFonts w:eastAsia="Times New Roman" w:cs="Times New Roman"/>
          <w:szCs w:val="24"/>
        </w:rPr>
        <w:t>τισμός θα αλλάξει. Θα αλλάξει, όμως, μόνο από τον ίδιο τον λαό. Και σε καμμία περίπτωση, βεβαίως, δεν πρόκειται να αλλάξει στα τραπέζια των διαπραγματεύσεων της Ευρωπαϊκής Ένωσης. Θα αλλάξει μέσα από την πάλη για την απόκρουση της σημερινής αντιλαϊκής επίθ</w:t>
      </w:r>
      <w:r>
        <w:rPr>
          <w:rFonts w:eastAsia="Times New Roman" w:cs="Times New Roman"/>
          <w:szCs w:val="24"/>
        </w:rPr>
        <w:t>εσης, για τη διεκδίκηση των σύγχρονων, των σημερινών λαϊκών αναγκών, μέσα από τη σύγκρουση με το κεφάλαιο και την εξουσία του, την αποδέσμευση από την Ευρωπαϊκή Ένωση, το ΝΑΤΟ και όλους τους ιμπεριαλιστικούς οργανισμούς.</w:t>
      </w:r>
    </w:p>
    <w:p w14:paraId="44483085"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ο </w:t>
      </w:r>
      <w:r>
        <w:rPr>
          <w:rFonts w:eastAsia="Times New Roman" w:cs="Times New Roman"/>
          <w:szCs w:val="24"/>
        </w:rPr>
        <w:t>π</w:t>
      </w:r>
      <w:r>
        <w:rPr>
          <w:rFonts w:eastAsia="Times New Roman" w:cs="Times New Roman"/>
          <w:szCs w:val="24"/>
        </w:rPr>
        <w:t>ροϋπολογισμός</w:t>
      </w:r>
      <w:r>
        <w:rPr>
          <w:rFonts w:eastAsia="Times New Roman" w:cs="Times New Roman"/>
          <w:szCs w:val="24"/>
        </w:rPr>
        <w:t xml:space="preserve"> υπηρετεί τους παραπάνω στόχους μέσα από όλους τους κωδικούς. Οι λαϊκές οικογένειες θα ματώνουν για να πιάνονται τα πρωτογενή πλεονάσματα του 2018 αλλά και των επόμενων χρόνων. </w:t>
      </w:r>
    </w:p>
    <w:p w14:paraId="44483086"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Φορτώνετε στις πλάτες του λαού άλλα 900 εκατομμύρια, μέσω της αύξησης των άμεσ</w:t>
      </w:r>
      <w:r>
        <w:rPr>
          <w:rFonts w:eastAsia="Times New Roman" w:cs="Times New Roman"/>
          <w:szCs w:val="24"/>
        </w:rPr>
        <w:t>ων και των έμμεσων φόρων. Μειώνετε κατά 700 περίπου εκατομμύρια την κρατική χρηματοδότηση στα ασφαλιστικά ταμεία, τον ΕΟΠΥΥ, τα νοσοκομεία. Βάζετε φόρους, κόβετε δαπάνες για να περισσέψει ζεστό χρήμα για επιδοτήσεις και φοροαπαλλαγές των επιχειρηματιών. Μέ</w:t>
      </w:r>
      <w:r>
        <w:rPr>
          <w:rFonts w:eastAsia="Times New Roman" w:cs="Times New Roman"/>
          <w:szCs w:val="24"/>
        </w:rPr>
        <w:t xml:space="preserve">σω του Προγράμματος Δημοσίων Επενδύσεων θα κατευθυνθούν στους επιχειρηματικούς ομίλους 6,75 δισεκατομμύρια. Τα ποσά που θα δοθούν απευθείας σε αυτούς φτάνουν το 3,65% του ΑΕΠ. </w:t>
      </w:r>
    </w:p>
    <w:p w14:paraId="44483087"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Υπάρχουν μια σειρά κονδύλια μέσα στον </w:t>
      </w:r>
      <w:r>
        <w:rPr>
          <w:rFonts w:eastAsia="Times New Roman" w:cs="Times New Roman"/>
          <w:szCs w:val="24"/>
        </w:rPr>
        <w:t>π</w:t>
      </w:r>
      <w:r>
        <w:rPr>
          <w:rFonts w:eastAsia="Times New Roman" w:cs="Times New Roman"/>
          <w:szCs w:val="24"/>
        </w:rPr>
        <w:t xml:space="preserve">ροϋπολογισμό που έμμεσα κάνουν ακριβώς </w:t>
      </w:r>
      <w:r>
        <w:rPr>
          <w:rFonts w:eastAsia="Times New Roman" w:cs="Times New Roman"/>
          <w:szCs w:val="24"/>
        </w:rPr>
        <w:t>την ίδια δουλειά. Προβλέπονται, για παράδειγμα, κονδύλια για την ενίσχυση της επιχειρηματικότητας, για την προσέλκυση παραγωγικών ιδιωτικών επενδύσεων, τη βελτίωση της ανταγωνιστικότητας της οικονομίας, την ανάπτυξη και προώθηση των εξαγωγών. Ο κατάλογος δ</w:t>
      </w:r>
      <w:r>
        <w:rPr>
          <w:rFonts w:eastAsia="Times New Roman" w:cs="Times New Roman"/>
          <w:szCs w:val="24"/>
        </w:rPr>
        <w:t>εν έχει τελειωμό. Όλα αυτά για τα κέρδη του κεφαλαίου.</w:t>
      </w:r>
    </w:p>
    <w:p w14:paraId="44483088"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Βλέπουμε ότι σε αυτά δεν λαθεύετε. Ξέρετε από πού να κόψετε, από πού να πάρετε και σε ποιους να τα δώσετε. Συμπερασματικά θέλω να πω τα εξής; Πρώτον, αυτή η βαρβαρότητα δεν σας επιβάλλεται από τους αρν</w:t>
      </w:r>
      <w:r>
        <w:rPr>
          <w:rFonts w:eastAsia="Times New Roman" w:cs="Times New Roman"/>
          <w:szCs w:val="24"/>
        </w:rPr>
        <w:t>ητικούς συσχετισμούς, αλλά σας είναι αναγκαία για την «καθαρή» έξοδο στις αγορές, για να βγείτε στο ξέφωτο της καπιταλιστικής ανάπτυξης.</w:t>
      </w:r>
    </w:p>
    <w:p w14:paraId="44483089"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lastRenderedPageBreak/>
        <w:t>Δεύτερον, μπορεί τυπικά να τελειώνει το ερχόμενο καλοκαίρι το μνημόνιο. Εσείς, όμως, διατηρείτε όλα τα μέτρα και των τρ</w:t>
      </w:r>
      <w:r>
        <w:rPr>
          <w:rFonts w:eastAsia="Times New Roman" w:cs="Times New Roman"/>
          <w:szCs w:val="24"/>
        </w:rPr>
        <w:t>ιών μνημονίων που έριξαν στα τάρταρα μισθούς, συντάξεις και δικαιώματα. Και δεν είναι μόνο αυτό, προσθέτετε και άλλα μέτρα.</w:t>
      </w:r>
    </w:p>
    <w:p w14:paraId="4448308A"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Τρίτον, για να αποχωρήσουν οι επενδύσεις και να διασφαλιστούν τα κέρδη των επιχειρηματικών ομίλων πρέπει να γίνονται μέσα σε ένα πλαίσιο συναίνεσης με την κοινωνία. Έτσι λέτε. Αυτό είναι στοιχείο που δεν υπήρχε σε όλες τις περιπτώσεις, τουλάχιστον στο παρε</w:t>
      </w:r>
      <w:r>
        <w:rPr>
          <w:rFonts w:eastAsia="Times New Roman" w:cs="Times New Roman"/>
          <w:szCs w:val="24"/>
        </w:rPr>
        <w:t>λθόν, και που εσείς μπορείτε να το διασφαλίσετε καλύτερα από τους άλλους.</w:t>
      </w:r>
    </w:p>
    <w:p w14:paraId="4448308B"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Αυτό είναι που πλασάρει ο ΣΥΡΙΖΑ σήμερα προς το κεφάλαιο. Γι’ αυτό άλλωστε σας θαυμάζουν και δεν χάνουν ευκαιρία να το εκφράσουν, δίνοντάς σας μάλιστα και βραβεία και συγχαρητήρια.</w:t>
      </w:r>
    </w:p>
    <w:p w14:paraId="4448308C"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έλος, γνωρίζουμε ότι είστε σε ετοιμότητα να πάρετε και άλλα μέτρα, όσα και αν χρειαστούν για να πιάσετε αυτούς τους στόχους του </w:t>
      </w:r>
      <w:r>
        <w:rPr>
          <w:rFonts w:eastAsia="Times New Roman" w:cs="Times New Roman"/>
          <w:szCs w:val="24"/>
        </w:rPr>
        <w:t>π</w:t>
      </w:r>
      <w:r>
        <w:rPr>
          <w:rFonts w:eastAsia="Times New Roman" w:cs="Times New Roman"/>
          <w:szCs w:val="24"/>
        </w:rPr>
        <w:t>ροϋπολογισμού. Άλλωστε έχετε δεσμευθεί για τέτοια μέτρα και για το 2019 και για το 2020 και υπάρχει και ο αυτόματος κόφτης. Επο</w:t>
      </w:r>
      <w:r>
        <w:rPr>
          <w:rFonts w:eastAsia="Times New Roman" w:cs="Times New Roman"/>
          <w:szCs w:val="24"/>
        </w:rPr>
        <w:t>μένως δεν πρόκειται για μία προσωρινή περιπέτεια που θα απαλλαγούμε τον ερχόμενο Αύγουστο.</w:t>
      </w:r>
    </w:p>
    <w:p w14:paraId="4448308D"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Να γιατί μια πρώτη απάντηση σε αυτή την κοροϊδία της Κυβέρνησης πρέπει να είναι η μαζική συμμετοχή όλων των εργαζομένων στην πανεργατική πανελλαδική </w:t>
      </w:r>
      <w:r>
        <w:rPr>
          <w:rFonts w:eastAsia="Times New Roman" w:cs="Times New Roman"/>
          <w:szCs w:val="24"/>
        </w:rPr>
        <w:lastRenderedPageBreak/>
        <w:t xml:space="preserve">απεργία στις 14 </w:t>
      </w:r>
      <w:r>
        <w:rPr>
          <w:rFonts w:eastAsia="Times New Roman" w:cs="Times New Roman"/>
          <w:szCs w:val="24"/>
        </w:rPr>
        <w:t>Δεκεμβρίου, για να σπάσει αυτό το κλίμα της αναμονής και της ανοχής, για να δοθεί μία απάντηση στο ξήλωμα του απεργιακού δικαιώματος.</w:t>
      </w:r>
    </w:p>
    <w:p w14:paraId="4448308E"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τρία χρόνια τώρα μέσα σε αυτό το σάπιο σύστημα όσοι αναζήτησαν το νέο και ελπιδοφόρο διαψεύσ</w:t>
      </w:r>
      <w:r>
        <w:rPr>
          <w:rFonts w:eastAsia="Times New Roman" w:cs="Times New Roman"/>
          <w:szCs w:val="24"/>
        </w:rPr>
        <w:t xml:space="preserve">τηκαν και απογοητεύτηκαν. Το πραγματικό νέο για τον λαό θα γεννηθεί μέσα από την ανασύνταξη του εργατικού κινήματος, μέσα από την κοινωνική συμμαχία των εργαζομένων και των άλλων λαϊκών στρωμάτων, που θα παλεύει ενάντια στα μονοπώλια, ενάντια στο κεφάλαιο </w:t>
      </w:r>
      <w:r>
        <w:rPr>
          <w:rFonts w:eastAsia="Times New Roman" w:cs="Times New Roman"/>
          <w:szCs w:val="24"/>
        </w:rPr>
        <w:t>και την εξουσία του, θα γεννηθεί μέσα από την ισχυροποίηση του Κομμουνιστικού Κόμματος της Ελλάδας. Ανάπτυξη σε όφελος του λαού μπορεί να υπάρξει, μόνο όμως ενάντια στο κεφάλαιο και τους συμμάχους του.</w:t>
      </w:r>
    </w:p>
    <w:p w14:paraId="4448308F"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Σας ευχαριστούμε πολύ</w:t>
      </w:r>
      <w:r>
        <w:rPr>
          <w:rFonts w:eastAsia="Times New Roman" w:cs="Times New Roman"/>
          <w:szCs w:val="24"/>
        </w:rPr>
        <w:t xml:space="preserve">, κύριε </w:t>
      </w:r>
      <w:proofErr w:type="spellStart"/>
      <w:r>
        <w:rPr>
          <w:rFonts w:eastAsia="Times New Roman" w:cs="Times New Roman"/>
          <w:szCs w:val="24"/>
        </w:rPr>
        <w:t>Βαρδαλή</w:t>
      </w:r>
      <w:proofErr w:type="spellEnd"/>
      <w:r>
        <w:rPr>
          <w:rFonts w:eastAsia="Times New Roman" w:cs="Times New Roman"/>
          <w:szCs w:val="24"/>
        </w:rPr>
        <w:t>, για την τήρηση του χρόνου.</w:t>
      </w:r>
    </w:p>
    <w:p w14:paraId="44483090"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Παρακαλώ να έρθει στο Βήμα ο </w:t>
      </w:r>
      <w:r>
        <w:rPr>
          <w:rFonts w:eastAsia="Times New Roman" w:cs="Times New Roman"/>
          <w:szCs w:val="24"/>
        </w:rPr>
        <w:t xml:space="preserve">ειδικός εισηγητής </w:t>
      </w:r>
      <w:r>
        <w:rPr>
          <w:rFonts w:eastAsia="Times New Roman" w:cs="Times New Roman"/>
          <w:szCs w:val="24"/>
        </w:rPr>
        <w:t xml:space="preserve">των Ανεξαρτήτων Ελλήνων κ. Κωνσταντίνος </w:t>
      </w:r>
      <w:proofErr w:type="spellStart"/>
      <w:r>
        <w:rPr>
          <w:rFonts w:eastAsia="Times New Roman" w:cs="Times New Roman"/>
          <w:szCs w:val="24"/>
        </w:rPr>
        <w:t>Κατσίκης</w:t>
      </w:r>
      <w:proofErr w:type="spellEnd"/>
      <w:r>
        <w:rPr>
          <w:rFonts w:eastAsia="Times New Roman" w:cs="Times New Roman"/>
          <w:szCs w:val="24"/>
        </w:rPr>
        <w:t xml:space="preserve"> για δώδεκα λεπτά.</w:t>
      </w:r>
    </w:p>
    <w:p w14:paraId="44483091"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Ευχαριστώ, κύριε Πρόεδρε.</w:t>
      </w:r>
    </w:p>
    <w:p w14:paraId="44483092"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Κυρία και κύριοι Υπουργοί, κυρίες και κύριοι συνά</w:t>
      </w:r>
      <w:r>
        <w:rPr>
          <w:rFonts w:eastAsia="Times New Roman" w:cs="Times New Roman"/>
          <w:szCs w:val="24"/>
        </w:rPr>
        <w:t>δελφοι,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με την ψήφιση του κρατικού </w:t>
      </w:r>
      <w:r>
        <w:rPr>
          <w:rFonts w:eastAsia="Times New Roman" w:cs="Times New Roman"/>
          <w:szCs w:val="24"/>
        </w:rPr>
        <w:t>π</w:t>
      </w:r>
      <w:r>
        <w:rPr>
          <w:rFonts w:eastAsia="Times New Roman" w:cs="Times New Roman"/>
          <w:szCs w:val="24"/>
        </w:rPr>
        <w:t xml:space="preserve">ροϋπολογισμού 2018 βγάζει την Ελλάδα από το τέλμα των μνημονίων που κληρονομήσαμε από τη Νέα Δημοκρατία και το ΠΑΣΟΚ. Από τη στιγμή που αναλάβαμε την εξουσία μέχρι και σήμερα, παραμείναμε </w:t>
      </w:r>
      <w:r>
        <w:rPr>
          <w:rFonts w:eastAsia="Times New Roman" w:cs="Times New Roman"/>
          <w:szCs w:val="24"/>
        </w:rPr>
        <w:lastRenderedPageBreak/>
        <w:t>προσηλ</w:t>
      </w:r>
      <w:r>
        <w:rPr>
          <w:rFonts w:eastAsia="Times New Roman" w:cs="Times New Roman"/>
          <w:szCs w:val="24"/>
        </w:rPr>
        <w:t>ωμένοι στην αποστολή μας, καταφέραμε να πιάσουμε τους δημοσιονομικούς στόχους για τρίτη συνεχόμενη χρονιά και πλέον, η χώρα ετοιμάζεται να εισέλθει σε μία νέα περίοδο, σε μία περίοδο αποκατάστασης της οικονομικής ισορροπίας.</w:t>
      </w:r>
    </w:p>
    <w:p w14:paraId="44483093"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Η χώρα, μετά από μία φρενήρη πο</w:t>
      </w:r>
      <w:r>
        <w:rPr>
          <w:rFonts w:eastAsia="Times New Roman" w:cs="Times New Roman"/>
          <w:szCs w:val="24"/>
        </w:rPr>
        <w:t>ρεία οικονομικού εκτροχιασμού στις ράγες του οποίου την έριξαν οι προηγούμενες κυβερνήσεις, επιστρέφει σε τροχιά σταθερότητας και χαράζει πορεία προς ένα καλύτερο μέλλον.</w:t>
      </w:r>
    </w:p>
    <w:p w14:paraId="44483094"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Το πρωτογενές πλεόνασμα προβλέπεται να διαμορφωθεί στο 3,8% του Ακαθάριστου Εθνικού Π</w:t>
      </w:r>
      <w:r>
        <w:rPr>
          <w:rFonts w:eastAsia="Times New Roman" w:cs="Times New Roman"/>
          <w:szCs w:val="24"/>
        </w:rPr>
        <w:t>ροϊόντος για το 2018, ποσοστό που είναι όχι απλώς συμβατό με τους στόχους του Προγράμματος Δημοσιονομικής Προσαρμογής, αλλά παρέχει και ένα επιπλέον περιθώριο ασφαλείας. Η μεγέθυνση της οικονομίας κατά τη διετία 2017</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2018 έχει αποτέλεσμα να μειωθεί στο τ</w:t>
      </w:r>
      <w:r>
        <w:rPr>
          <w:rFonts w:eastAsia="Times New Roman" w:cs="Times New Roman"/>
          <w:szCs w:val="24"/>
        </w:rPr>
        <w:t>έλος του τρέχοντος έτους, ύστερα από έξι ολόκληρα χρόνια, το ποσοστό της ανεργίας κάτω από το ψυχολογικό όριο του 20%, από 21,7% πέρυσι, με τάση μάλιστα να αποκλιμακωθεί περαιτέρω το 2018 φτάνοντας στο 18,4%.</w:t>
      </w:r>
    </w:p>
    <w:p w14:paraId="44483095"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σε αντίθεση με τις κ</w:t>
      </w:r>
      <w:r>
        <w:rPr>
          <w:rFonts w:eastAsia="Times New Roman" w:cs="Times New Roman"/>
          <w:szCs w:val="24"/>
        </w:rPr>
        <w:t>υβερνήσεις του παρελθόντος, διαψεύδει τις κακόβουλες προβλέψεις, σημειώνοντας υπέρβαση στον στόχο των εσόδων. Σημαντικός παράγοντας της υπέρβασης του 2017 ήταν το καλύτερο αποτέλεσμα του αναμενόμενου των ασφαλιστικών ταμείων, τόσο από την πλευρά των εσόδων</w:t>
      </w:r>
      <w:r>
        <w:rPr>
          <w:rFonts w:eastAsia="Times New Roman" w:cs="Times New Roman"/>
          <w:szCs w:val="24"/>
        </w:rPr>
        <w:t xml:space="preserve">, όσο και από την πλευρά των δαπανών, καθώς και η χρηστή διαχείριση των δαπανών του τακτικού </w:t>
      </w:r>
      <w:r>
        <w:rPr>
          <w:rFonts w:eastAsia="Times New Roman" w:cs="Times New Roman"/>
          <w:szCs w:val="24"/>
        </w:rPr>
        <w:t>π</w:t>
      </w:r>
      <w:r>
        <w:rPr>
          <w:rFonts w:eastAsia="Times New Roman" w:cs="Times New Roman"/>
          <w:szCs w:val="24"/>
        </w:rPr>
        <w:t>ροϋπολογισμού.</w:t>
      </w:r>
    </w:p>
    <w:p w14:paraId="44483096"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lastRenderedPageBreak/>
        <w:t xml:space="preserve">Για φέτος έχουμε καταφέρει, μέσα από τον </w:t>
      </w:r>
      <w:proofErr w:type="spellStart"/>
      <w:r>
        <w:rPr>
          <w:rFonts w:eastAsia="Times New Roman" w:cs="Times New Roman"/>
          <w:szCs w:val="24"/>
        </w:rPr>
        <w:t>εξορθολογισμό</w:t>
      </w:r>
      <w:proofErr w:type="spellEnd"/>
      <w:r>
        <w:rPr>
          <w:rFonts w:eastAsia="Times New Roman" w:cs="Times New Roman"/>
          <w:szCs w:val="24"/>
        </w:rPr>
        <w:t xml:space="preserve"> των ασφαλιστικών ταμείων, να υπάρχει πλεόνασμα 90 εκατομμυρίων ευρώ από εκεί που τα ταμεία χ</w:t>
      </w:r>
      <w:r>
        <w:rPr>
          <w:rFonts w:eastAsia="Times New Roman" w:cs="Times New Roman"/>
          <w:szCs w:val="24"/>
        </w:rPr>
        <w:t>ρωστούσαν ένα δισεκατομμύριο. Παράλληλα, σημειώνεται επιτυχία στην πάταξη της φοροδιαφυγής, ενώ με τη διάταξη της εθελουσίας αποκάλυψης εισοδημάτων, δηλώθηκαν 6,6 δισεκατομμύρια ευρώ, βεβαιώθηκαν φόροι 598.000.000 και μπήκαν ήδη στα ταμεία 208.000.000 ευρώ</w:t>
      </w:r>
      <w:r>
        <w:rPr>
          <w:rFonts w:eastAsia="Times New Roman" w:cs="Times New Roman"/>
          <w:szCs w:val="24"/>
        </w:rPr>
        <w:t>.</w:t>
      </w:r>
    </w:p>
    <w:p w14:paraId="44483097"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Σε αντίθεση με τις μακροοικονομικές και τις δημοσιονομικές επιδόσεις των προηγούμενων κυβερνήσεων, οι οποίες ήταν συνεχώς κατώτερες από τις προβλέψεις των θεσμών, η παρούσα Κυβέρνηση, όχι απλώς πιάνει τους προκαθορισμένους στόχους, αλλά και τους ξεπερνά.</w:t>
      </w:r>
      <w:r>
        <w:rPr>
          <w:rFonts w:eastAsia="Times New Roman" w:cs="Times New Roman"/>
          <w:szCs w:val="24"/>
        </w:rPr>
        <w:t xml:space="preserve"> </w:t>
      </w:r>
    </w:p>
    <w:p w14:paraId="44483098" w14:textId="77777777" w:rsidR="00FC516A" w:rsidRDefault="00EA69A7">
      <w:pPr>
        <w:spacing w:line="600" w:lineRule="auto"/>
        <w:ind w:firstLine="720"/>
        <w:jc w:val="both"/>
        <w:rPr>
          <w:rFonts w:eastAsia="Times New Roman"/>
          <w:szCs w:val="24"/>
        </w:rPr>
      </w:pPr>
      <w:r>
        <w:rPr>
          <w:rFonts w:eastAsia="Times New Roman"/>
          <w:szCs w:val="24"/>
        </w:rPr>
        <w:t>Η σημαντική υπέρβαση των στόχων που ήδη επιτεύχθηκε κατά τα δύο προηγούμενα έτη, αλλά και εκείνη που σημειώνεται για το τρέχον έτος -πλεόνασμα 2,4% έναντι στόχου 1,75% του ΑΕΠ-, έχουν συμβάλει στην αποκατάσταση της διεθνούς αξιοπιστίας στα ελληνικά δημόσ</w:t>
      </w:r>
      <w:r>
        <w:rPr>
          <w:rFonts w:eastAsia="Times New Roman"/>
          <w:szCs w:val="24"/>
        </w:rPr>
        <w:t>ια οικονομικά και έχουν δημιουργήσει τις προϋποθέσεις για την επιστροφή της χώρας στις διεθνείς αγορές κεφαλαίων, ενώ η ολοκλήρωση της τρίτης αξιολόγησης είναι εντός των χρονοδιαγραμμάτων.</w:t>
      </w:r>
    </w:p>
    <w:p w14:paraId="44483099" w14:textId="77777777" w:rsidR="00FC516A" w:rsidRDefault="00EA69A7">
      <w:pPr>
        <w:spacing w:line="600" w:lineRule="auto"/>
        <w:ind w:firstLine="720"/>
        <w:jc w:val="both"/>
        <w:rPr>
          <w:rFonts w:eastAsia="Times New Roman"/>
          <w:szCs w:val="24"/>
        </w:rPr>
      </w:pPr>
      <w:r>
        <w:rPr>
          <w:rFonts w:eastAsia="Times New Roman"/>
          <w:szCs w:val="24"/>
        </w:rPr>
        <w:t>Ενδεικτικό αυτής της εξέλιξης είναι και η πρόσφατη θετική στάση των</w:t>
      </w:r>
      <w:r>
        <w:rPr>
          <w:rFonts w:eastAsia="Times New Roman"/>
          <w:szCs w:val="24"/>
        </w:rPr>
        <w:t xml:space="preserve"> εταίρων μας στη θεσμοθέτηση του νομοσχεδίου για το κοινωνικό μέρισμα. Φέτος δίνουμε, για δεύτερη συνεχόμενη χρονιά, το κοινωνικό μέρισμα στους Έλληνες πολίτες που το </w:t>
      </w:r>
      <w:r>
        <w:rPr>
          <w:rFonts w:eastAsia="Times New Roman"/>
          <w:szCs w:val="24"/>
        </w:rPr>
        <w:lastRenderedPageBreak/>
        <w:t xml:space="preserve">έχουν περισσότερο ανάγκη. Μάλιστα, τόσο το ύψος του φετινού διανεμηθέντος μερίσματος όσο </w:t>
      </w:r>
      <w:r>
        <w:rPr>
          <w:rFonts w:eastAsia="Times New Roman"/>
          <w:szCs w:val="24"/>
        </w:rPr>
        <w:t>και η κοινωνική διασπορά του είναι μεγαλύτερα από πέρυσι. Σύμφωνα με τα πρόσφατα διαθέσιμα στοιχεία της «Ηλεκτρονικής Διακυβέρνησης Κοινωνικής Ασφάλισης Α</w:t>
      </w:r>
      <w:r>
        <w:rPr>
          <w:rFonts w:eastAsia="Times New Roman"/>
          <w:szCs w:val="24"/>
        </w:rPr>
        <w:t>.</w:t>
      </w:r>
      <w:r>
        <w:rPr>
          <w:rFonts w:eastAsia="Times New Roman"/>
          <w:szCs w:val="24"/>
        </w:rPr>
        <w:t>Ε</w:t>
      </w:r>
      <w:r>
        <w:rPr>
          <w:rFonts w:eastAsia="Times New Roman"/>
          <w:szCs w:val="24"/>
        </w:rPr>
        <w:t>.</w:t>
      </w:r>
      <w:r>
        <w:rPr>
          <w:rFonts w:eastAsia="Times New Roman"/>
          <w:szCs w:val="24"/>
        </w:rPr>
        <w:t xml:space="preserve">», περισσότερες από ένα εκατομμύριο </w:t>
      </w:r>
      <w:proofErr w:type="spellStart"/>
      <w:r>
        <w:rPr>
          <w:rFonts w:eastAsia="Times New Roman"/>
          <w:szCs w:val="24"/>
        </w:rPr>
        <w:t>εκατόν</w:t>
      </w:r>
      <w:proofErr w:type="spellEnd"/>
      <w:r>
        <w:rPr>
          <w:rFonts w:eastAsia="Times New Roman"/>
          <w:szCs w:val="24"/>
        </w:rPr>
        <w:t xml:space="preserve"> πενήντα επτά χιλιάδες αιτήσεις για το κοινωνικό μέρισμα </w:t>
      </w:r>
      <w:r>
        <w:rPr>
          <w:rFonts w:eastAsia="Times New Roman"/>
          <w:szCs w:val="24"/>
        </w:rPr>
        <w:t>έχουν ήδη εγκριθεί και ενώ η διαδικασία υποβολής βρίσκεται ακόμα σε εξέλιξη με την καταβολή του ποσού στους λογαριασμούς των δικαιούχων να προσδιορίζεται για την ερχόμενη Παρασκευή 15</w:t>
      </w:r>
      <w:r>
        <w:rPr>
          <w:rFonts w:eastAsia="Times New Roman"/>
          <w:szCs w:val="24"/>
          <w:vertAlign w:val="superscript"/>
        </w:rPr>
        <w:t>η</w:t>
      </w:r>
      <w:r>
        <w:rPr>
          <w:rFonts w:eastAsia="Times New Roman"/>
          <w:szCs w:val="24"/>
        </w:rPr>
        <w:t xml:space="preserve"> Δεκεμβρίου.</w:t>
      </w:r>
    </w:p>
    <w:p w14:paraId="4448309A" w14:textId="77777777" w:rsidR="00FC516A" w:rsidRDefault="00EA69A7">
      <w:pPr>
        <w:spacing w:line="600" w:lineRule="auto"/>
        <w:ind w:firstLine="720"/>
        <w:jc w:val="both"/>
        <w:rPr>
          <w:rFonts w:eastAsia="Times New Roman"/>
          <w:szCs w:val="24"/>
        </w:rPr>
      </w:pPr>
      <w:r>
        <w:rPr>
          <w:rFonts w:eastAsia="Times New Roman"/>
          <w:szCs w:val="24"/>
        </w:rPr>
        <w:t>Σε κάθε περίπτωση, η διανομή του κοινωνικού μερίσματος αναμ</w:t>
      </w:r>
      <w:r>
        <w:rPr>
          <w:rFonts w:eastAsia="Times New Roman"/>
          <w:szCs w:val="24"/>
        </w:rPr>
        <w:t>ένεται να λειτουργήσει πολλαπλασιαστικά, να τονώσει τη ζήτηση και να συμβάλει στην αναθέρμανση της αγοράς.</w:t>
      </w:r>
    </w:p>
    <w:p w14:paraId="4448309B" w14:textId="77777777" w:rsidR="00FC516A" w:rsidRDefault="00EA69A7">
      <w:pPr>
        <w:spacing w:line="600" w:lineRule="auto"/>
        <w:ind w:firstLine="720"/>
        <w:jc w:val="both"/>
        <w:rPr>
          <w:rFonts w:eastAsia="Times New Roman"/>
          <w:szCs w:val="24"/>
        </w:rPr>
      </w:pPr>
      <w:r>
        <w:rPr>
          <w:rFonts w:eastAsia="Times New Roman"/>
          <w:szCs w:val="24"/>
        </w:rPr>
        <w:t>Αυτή, κυρίες και κύριοι συνάδελφοι της Αντιπολίτευσης, είναι η συντριπτική διαφορά μεταξύ της δικής μας πολιτικής και της πολιτικής την οποία εσείς υ</w:t>
      </w:r>
      <w:r>
        <w:rPr>
          <w:rFonts w:eastAsia="Times New Roman"/>
          <w:szCs w:val="24"/>
        </w:rPr>
        <w:t xml:space="preserve">ιοθετήσατε στο παρελθόν. Η κοινωνική πολιτική των προηγούμενων κυβερνήσεων για τα λαϊκά στρώματα αρκούνταν στην άκριτη και αλόγιστη παροχή </w:t>
      </w:r>
      <w:proofErr w:type="spellStart"/>
      <w:r>
        <w:rPr>
          <w:rFonts w:eastAsia="Times New Roman"/>
          <w:szCs w:val="24"/>
        </w:rPr>
        <w:t>εορτοδανείων</w:t>
      </w:r>
      <w:proofErr w:type="spellEnd"/>
      <w:r>
        <w:rPr>
          <w:rFonts w:eastAsia="Times New Roman"/>
          <w:szCs w:val="24"/>
        </w:rPr>
        <w:t xml:space="preserve">, </w:t>
      </w:r>
      <w:proofErr w:type="spellStart"/>
      <w:r>
        <w:rPr>
          <w:rFonts w:eastAsia="Times New Roman"/>
          <w:szCs w:val="24"/>
        </w:rPr>
        <w:t>διακοποδανείων</w:t>
      </w:r>
      <w:proofErr w:type="spellEnd"/>
      <w:r>
        <w:rPr>
          <w:rFonts w:eastAsia="Times New Roman"/>
          <w:szCs w:val="24"/>
        </w:rPr>
        <w:t xml:space="preserve">, προκειμένου να αντικατασταθεί η απώλεια της συνεχώς μειούμενης αγοραστικής δύναμης. </w:t>
      </w:r>
      <w:r>
        <w:rPr>
          <w:rFonts w:eastAsia="Times New Roman"/>
          <w:szCs w:val="24"/>
        </w:rPr>
        <w:t xml:space="preserve">Το </w:t>
      </w:r>
      <w:r>
        <w:rPr>
          <w:rFonts w:eastAsia="Times New Roman"/>
          <w:szCs w:val="24"/>
        </w:rPr>
        <w:t xml:space="preserve">ΠΑΣΟΚ και </w:t>
      </w:r>
      <w:r>
        <w:rPr>
          <w:rFonts w:eastAsia="Times New Roman"/>
          <w:szCs w:val="24"/>
        </w:rPr>
        <w:t>η</w:t>
      </w:r>
      <w:r>
        <w:rPr>
          <w:rFonts w:eastAsia="Times New Roman"/>
          <w:szCs w:val="24"/>
        </w:rPr>
        <w:t xml:space="preserve"> Νέα Δημοκρατία κακοδιαχειρίστηκαν τη χώρα για δεκαετίες και οδήγησαν τους πολίτες στην οικονομική κρίση του 2009, χωρίς κανένα θεσμοθετημένο μέτρο προστασίας. Αφού διασφάλισαν τη διάσωση των οικονομικών ελίτ, αρκέστηκαν στην αποποίηση των δικών</w:t>
      </w:r>
      <w:r>
        <w:rPr>
          <w:rFonts w:eastAsia="Times New Roman"/>
          <w:szCs w:val="24"/>
        </w:rPr>
        <w:t xml:space="preserve"> τους κυβερνητικών ευθυνών και </w:t>
      </w:r>
      <w:r>
        <w:rPr>
          <w:rFonts w:eastAsia="Times New Roman"/>
          <w:szCs w:val="24"/>
        </w:rPr>
        <w:lastRenderedPageBreak/>
        <w:t>μετέφεραν το βάρος της αποκλειστικής ευθύνης στον ίδιο τον λαό, υποθηκεύοντας το μέλλον της χώρας.</w:t>
      </w:r>
    </w:p>
    <w:p w14:paraId="4448309C" w14:textId="77777777" w:rsidR="00FC516A" w:rsidRDefault="00EA69A7">
      <w:pPr>
        <w:spacing w:line="600" w:lineRule="auto"/>
        <w:ind w:firstLine="720"/>
        <w:jc w:val="both"/>
        <w:rPr>
          <w:rFonts w:eastAsia="Times New Roman"/>
          <w:szCs w:val="24"/>
        </w:rPr>
      </w:pPr>
      <w:r>
        <w:rPr>
          <w:rFonts w:eastAsia="Times New Roman"/>
          <w:szCs w:val="24"/>
        </w:rPr>
        <w:t>Αυτό είναι το έργο σας, κυρίες και κύριοι συνάδελφοι της Αντιπολίτευσης, αυτή είναι η παρακαταθήκη που αφήσατε στους Έλληνες π</w:t>
      </w:r>
      <w:r>
        <w:rPr>
          <w:rFonts w:eastAsia="Times New Roman"/>
          <w:szCs w:val="24"/>
        </w:rPr>
        <w:t>ολίτες. Φέρατε τα μνημόνια, δεσμεύσατε τη χώρα, υποθηκεύσατε το μέλλον της νέας γενιάς και έρχεστε τώρα να ασκήσετε κριτική.</w:t>
      </w:r>
    </w:p>
    <w:p w14:paraId="4448309D" w14:textId="77777777" w:rsidR="00FC516A" w:rsidRDefault="00EA69A7">
      <w:pPr>
        <w:spacing w:line="600" w:lineRule="auto"/>
        <w:ind w:firstLine="720"/>
        <w:jc w:val="both"/>
        <w:rPr>
          <w:rFonts w:eastAsia="Times New Roman"/>
          <w:szCs w:val="24"/>
        </w:rPr>
      </w:pPr>
      <w:r>
        <w:rPr>
          <w:rFonts w:eastAsia="Times New Roman"/>
          <w:szCs w:val="24"/>
        </w:rPr>
        <w:t xml:space="preserve">Η προηγούμενη </w:t>
      </w:r>
      <w:r>
        <w:rPr>
          <w:rFonts w:eastAsia="Times New Roman"/>
          <w:szCs w:val="24"/>
        </w:rPr>
        <w:t>κ</w:t>
      </w:r>
      <w:r>
        <w:rPr>
          <w:rFonts w:eastAsia="Times New Roman"/>
          <w:szCs w:val="24"/>
        </w:rPr>
        <w:t>υβέρνηση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Νέας Δημοκρατίας είχε δεσμευτεί για πλεονάσματα μέχρι και 4,5%. Η δική μας Κυβέρνηση προχώρησε σε μ</w:t>
      </w:r>
      <w:r>
        <w:rPr>
          <w:rFonts w:eastAsia="Times New Roman"/>
          <w:szCs w:val="24"/>
        </w:rPr>
        <w:t>ια δικαιότερη διανομή των βαρών. Κληρονομήσαμε ένα συγκεκριμένο φορολογικό σύστημα, μια ασφυκτική οικονομική και κοινωνική κατάσταση και αναλάβαμε την αποστολή να τηρήσουμε τα συμπεφωνημένα σας.</w:t>
      </w:r>
    </w:p>
    <w:p w14:paraId="4448309E" w14:textId="77777777" w:rsidR="00FC516A" w:rsidRDefault="00EA69A7">
      <w:pPr>
        <w:spacing w:line="600" w:lineRule="auto"/>
        <w:ind w:firstLine="720"/>
        <w:jc w:val="both"/>
        <w:rPr>
          <w:rFonts w:eastAsia="Times New Roman"/>
          <w:szCs w:val="24"/>
        </w:rPr>
      </w:pPr>
      <w:r>
        <w:rPr>
          <w:rFonts w:eastAsia="Times New Roman"/>
          <w:szCs w:val="24"/>
        </w:rPr>
        <w:t>Σύμφωνα με τα όσα προβλέπονται μέχρι τον Μάιο του 2018, θα ψη</w:t>
      </w:r>
      <w:r>
        <w:rPr>
          <w:rFonts w:eastAsia="Times New Roman"/>
          <w:szCs w:val="24"/>
        </w:rPr>
        <w:t>φιστεί η ευθυγράμμιση των αντικειμενικών τιμών ζώνης των ακινήτων με τις τιμές της αγοράς. Μέχρι τον Μάιο του 2018 θα αλλάξουν και οι φορολογικοί συντελεστές και θα διευρυνθεί η φορολογική βάση του ΕΝΦΙΑ, ώστε να διασφαλίζεται ο στόχος των εσόδων από τον φ</w:t>
      </w:r>
      <w:r>
        <w:rPr>
          <w:rFonts w:eastAsia="Times New Roman"/>
          <w:szCs w:val="24"/>
        </w:rPr>
        <w:t>όρο ακινήτων. Η Κυβέρνηση θα επανεξετάσει την εφαρμογή του φόρου υπεραξίας στα ακίνητα έως τον Απρίλιο του 2018 κι αν χρειαστεί, θα εγκρίνει νομοθεσία μέσα στον Μάιο του 2018.</w:t>
      </w:r>
    </w:p>
    <w:p w14:paraId="4448309F" w14:textId="77777777" w:rsidR="00FC516A" w:rsidRDefault="00EA69A7">
      <w:pPr>
        <w:spacing w:line="600" w:lineRule="auto"/>
        <w:ind w:firstLine="720"/>
        <w:jc w:val="both"/>
        <w:rPr>
          <w:rFonts w:eastAsia="Times New Roman"/>
          <w:szCs w:val="24"/>
        </w:rPr>
      </w:pPr>
      <w:r>
        <w:rPr>
          <w:rFonts w:eastAsia="Times New Roman"/>
          <w:szCs w:val="24"/>
        </w:rPr>
        <w:lastRenderedPageBreak/>
        <w:t xml:space="preserve">Ακούω συνέχεια από την Αντιπολίτευση για νέους φόρους και αυτό πρέπει επιτέλους </w:t>
      </w:r>
      <w:r>
        <w:rPr>
          <w:rFonts w:eastAsia="Times New Roman"/>
          <w:szCs w:val="24"/>
        </w:rPr>
        <w:t xml:space="preserve">να το ξεκαθαρίσουμε μια και καλή. Δεν πρόκειται για νέους φόρους, αλλά για όσα προβλέπει η συμφωνία με τους </w:t>
      </w:r>
      <w:r>
        <w:rPr>
          <w:rFonts w:eastAsia="Times New Roman"/>
          <w:szCs w:val="24"/>
        </w:rPr>
        <w:t>θ</w:t>
      </w:r>
      <w:r>
        <w:rPr>
          <w:rFonts w:eastAsia="Times New Roman"/>
          <w:szCs w:val="24"/>
        </w:rPr>
        <w:t>εσμούς. Σε κάθε περίπτωση, η Κυβέρνηση λαμβάνει όλες εκείνες τις πρωτοβουλίες που και θα διαμορφώσουν σταθερό φορολογικό πλαίσιο για τους επιχειρημ</w:t>
      </w:r>
      <w:r>
        <w:rPr>
          <w:rFonts w:eastAsia="Times New Roman"/>
          <w:szCs w:val="24"/>
        </w:rPr>
        <w:t>ατίες και θα οδηγήσουν σε μείωση του φόρου από 29% σε 26% για το 2019. Καλό θα ήταν, λοιπόν, η Νέα Δημοκρατία να σταματήσει να υποσκάπτει την προσπάθεια της χώρας σε ευρωπαϊκό επίπεδο, με μοναδικό της κίνητρο την επάνοδο στην εξουσία.</w:t>
      </w:r>
    </w:p>
    <w:p w14:paraId="444830A0" w14:textId="77777777" w:rsidR="00FC516A" w:rsidRDefault="00EA69A7">
      <w:pPr>
        <w:spacing w:line="600" w:lineRule="auto"/>
        <w:ind w:firstLine="720"/>
        <w:jc w:val="both"/>
        <w:rPr>
          <w:rFonts w:eastAsia="Times New Roman"/>
          <w:szCs w:val="24"/>
        </w:rPr>
      </w:pPr>
      <w:r>
        <w:rPr>
          <w:rFonts w:eastAsia="Times New Roman"/>
          <w:szCs w:val="24"/>
        </w:rPr>
        <w:t xml:space="preserve">Θα ήθελα να αναφερθώ </w:t>
      </w:r>
      <w:r>
        <w:rPr>
          <w:rFonts w:eastAsia="Times New Roman"/>
          <w:szCs w:val="24"/>
        </w:rPr>
        <w:t>στην αύξηση των άμεσων φόρων. Έχουμε θεαματική βελτίωση στα έσοδα από τον ΦΠΑ, η οποία οφείλεται κατά το μεγαλύτερο μέρος της στην αύξηση της συμμόρφωσης των επιχειρήσεων και των επαγγελματιών και όχι στην αύξηση των φορολογικών συντελεστών, όπως λανθασμέν</w:t>
      </w:r>
      <w:r>
        <w:rPr>
          <w:rFonts w:eastAsia="Times New Roman"/>
          <w:szCs w:val="24"/>
        </w:rPr>
        <w:t xml:space="preserve">α ή και σκόπιμα ισχυρίζεται η Αξιωματική Αντιπολίτευση. Η αύξηση της χρήσης των καρτών πληρωμής βελτίωσε τα έσοδα </w:t>
      </w:r>
      <w:r>
        <w:rPr>
          <w:rFonts w:eastAsia="Times New Roman"/>
          <w:szCs w:val="24"/>
        </w:rPr>
        <w:t>φ</w:t>
      </w:r>
      <w:r>
        <w:rPr>
          <w:rFonts w:eastAsia="Times New Roman"/>
          <w:szCs w:val="24"/>
        </w:rPr>
        <w:t xml:space="preserve">όρου </w:t>
      </w:r>
      <w:r>
        <w:rPr>
          <w:rFonts w:eastAsia="Times New Roman"/>
          <w:szCs w:val="24"/>
        </w:rPr>
        <w:t>π</w:t>
      </w:r>
      <w:r>
        <w:rPr>
          <w:rFonts w:eastAsia="Times New Roman"/>
          <w:szCs w:val="24"/>
        </w:rPr>
        <w:t xml:space="preserve">ροστιθέμενης </w:t>
      </w:r>
      <w:r>
        <w:rPr>
          <w:rFonts w:eastAsia="Times New Roman"/>
          <w:szCs w:val="24"/>
        </w:rPr>
        <w:t>α</w:t>
      </w:r>
      <w:r>
        <w:rPr>
          <w:rFonts w:eastAsia="Times New Roman"/>
          <w:szCs w:val="24"/>
        </w:rPr>
        <w:t>ξίας κατά 900 εκατομμύρια ευρώ.</w:t>
      </w:r>
    </w:p>
    <w:p w14:paraId="444830A1" w14:textId="77777777" w:rsidR="00FC516A" w:rsidRDefault="00EA69A7">
      <w:pPr>
        <w:spacing w:line="600" w:lineRule="auto"/>
        <w:ind w:firstLine="720"/>
        <w:jc w:val="both"/>
        <w:rPr>
          <w:rFonts w:eastAsia="Times New Roman"/>
          <w:szCs w:val="24"/>
        </w:rPr>
      </w:pPr>
      <w:r>
        <w:rPr>
          <w:rFonts w:eastAsia="Times New Roman"/>
          <w:szCs w:val="24"/>
        </w:rPr>
        <w:t>Κύριοι συνάδελφοι της Νέας Δημοκρατίας, λέτε ότι θα μειώσετε τους φορολογικούς συντελεστέ</w:t>
      </w:r>
      <w:r>
        <w:rPr>
          <w:rFonts w:eastAsia="Times New Roman"/>
          <w:szCs w:val="24"/>
        </w:rPr>
        <w:t>ς. Δεν απαντάτε, όμως, στο κρίσιμο ερώτημα: Ποιες δαπάνες θα κόψετε για να το κάνετε αυτό; Θα κόψετε μισθούς; Θα κόψετε συντάξεις; Θα κόψετε από τα σχολεία και τα νοσοκομεία; Θα απολύσετε δημοσίους υπαλλήλους; Στο επίπεδο που έχουν περιοριστεί πλέον οι κρα</w:t>
      </w:r>
      <w:r>
        <w:rPr>
          <w:rFonts w:eastAsia="Times New Roman"/>
          <w:szCs w:val="24"/>
        </w:rPr>
        <w:t xml:space="preserve">τικές δαπάνες, οι φορολογικοί συντελεστές </w:t>
      </w:r>
      <w:r>
        <w:rPr>
          <w:rFonts w:eastAsia="Times New Roman"/>
          <w:szCs w:val="24"/>
        </w:rPr>
        <w:lastRenderedPageBreak/>
        <w:t xml:space="preserve">μπορούν να περιοριστούν μόνο με την αύξηση της φορολογικής συμμόρφωσης, μόνο με τη μείωση της φοροδιαφυγής, μόνο με τη μείωση της </w:t>
      </w:r>
      <w:proofErr w:type="spellStart"/>
      <w:r>
        <w:rPr>
          <w:rFonts w:eastAsia="Times New Roman"/>
          <w:szCs w:val="24"/>
        </w:rPr>
        <w:t>φοροαποφυγής</w:t>
      </w:r>
      <w:proofErr w:type="spellEnd"/>
      <w:r>
        <w:rPr>
          <w:rFonts w:eastAsia="Times New Roman"/>
          <w:szCs w:val="24"/>
        </w:rPr>
        <w:t>.</w:t>
      </w:r>
    </w:p>
    <w:p w14:paraId="444830A2" w14:textId="77777777" w:rsidR="00FC516A" w:rsidRDefault="00EA69A7">
      <w:pPr>
        <w:spacing w:line="600" w:lineRule="auto"/>
        <w:ind w:firstLine="720"/>
        <w:jc w:val="both"/>
        <w:rPr>
          <w:rFonts w:eastAsia="Times New Roman"/>
          <w:szCs w:val="24"/>
        </w:rPr>
      </w:pPr>
      <w:r>
        <w:rPr>
          <w:rFonts w:eastAsia="Times New Roman"/>
          <w:szCs w:val="24"/>
        </w:rPr>
        <w:t>Το πρωτογενές πλεόνασμα του 2018 προβλέπεται να βασιστεί στην ισόρροπη</w:t>
      </w:r>
      <w:r>
        <w:rPr>
          <w:rFonts w:eastAsia="Times New Roman"/>
          <w:szCs w:val="24"/>
        </w:rPr>
        <w:t xml:space="preserve"> αύξηση των άμεσων φόρων κατά 478 εκατομμύρια ευρώ και των έμμεσων φόρων κατά 473 εκατομμύρια ευρώ, η οποία οδηγεί σε ενίσχυση των ταμείων του κράτους, με πρόσθετα φορολογικά έσοδα ύψους 951 εκατομμυρίων ευρώ σε σχέση με φέτος, καθώς και σε δραστική περικο</w:t>
      </w:r>
      <w:r>
        <w:rPr>
          <w:rFonts w:eastAsia="Times New Roman"/>
          <w:szCs w:val="24"/>
        </w:rPr>
        <w:t>πή των δαπανών.</w:t>
      </w:r>
    </w:p>
    <w:p w14:paraId="444830A3" w14:textId="77777777" w:rsidR="00FC516A" w:rsidRDefault="00EA69A7">
      <w:pPr>
        <w:spacing w:line="600" w:lineRule="auto"/>
        <w:ind w:firstLine="720"/>
        <w:jc w:val="both"/>
        <w:rPr>
          <w:rFonts w:eastAsia="Times New Roman"/>
          <w:szCs w:val="24"/>
        </w:rPr>
      </w:pPr>
      <w:r>
        <w:rPr>
          <w:rFonts w:eastAsia="Times New Roman"/>
          <w:szCs w:val="24"/>
        </w:rPr>
        <w:t>Τα έσοδα από τις αποκρατικοποιήσεις για το 2018 αναμένεται να αγγίξουν τα 2,736 δισεκατομμύρια ευρώ, όταν το 2017 ανήλθαν σε 1,656 δισεκατομμύρια ευρώ. Βασικό ρόλο στην επίτευξη αυτών των στόχων έχει το ΤΑΙΠΕΔ, το οποίο αναλαμβάνει να εξασφ</w:t>
      </w:r>
      <w:r>
        <w:rPr>
          <w:rFonts w:eastAsia="Times New Roman"/>
          <w:szCs w:val="24"/>
        </w:rPr>
        <w:t>αλίσει μέσα στο 2018 από νέα προγράμματα περίπου 2 δισεκατομμύρια ευρώ. Επιπρόσθετα, μέσα στο 2018 προβλέπονται έσοδα 613 εκατομμυρίων ευρώ από ιδιωτικοποιήσεις που «έτρεξαν» το 2017, καθώς και άλλα 112 εκατομμύρια ευρώ περίπου από προγράμματα των προηγούμ</w:t>
      </w:r>
      <w:r>
        <w:rPr>
          <w:rFonts w:eastAsia="Times New Roman"/>
          <w:szCs w:val="24"/>
        </w:rPr>
        <w:t>ενων ετών.</w:t>
      </w:r>
    </w:p>
    <w:p w14:paraId="444830A4" w14:textId="77777777" w:rsidR="00FC516A" w:rsidRDefault="00EA69A7">
      <w:pPr>
        <w:spacing w:line="600" w:lineRule="auto"/>
        <w:ind w:firstLine="720"/>
        <w:jc w:val="both"/>
        <w:rPr>
          <w:rFonts w:eastAsia="Times New Roman"/>
          <w:szCs w:val="24"/>
        </w:rPr>
      </w:pPr>
      <w:r>
        <w:rPr>
          <w:rFonts w:eastAsia="Times New Roman"/>
          <w:szCs w:val="24"/>
        </w:rPr>
        <w:t xml:space="preserve">Το Πρόγραμμα Δημοσίων Επενδύσεων προβλέπεται να διαμορφωθεί στα 6,750 δισεκατομμύρια ευρώ για το 2018 από τα οποία το 55%, δηλαδή 3,712 δισεκατομμύρια ευρώ προέρχεται από κοινοτικές χρηματοδοτήσεις. Η πιο σημαντική διαπίστωση που επιβεβαιώνεται </w:t>
      </w:r>
      <w:r>
        <w:rPr>
          <w:rFonts w:eastAsia="Times New Roman"/>
          <w:szCs w:val="24"/>
        </w:rPr>
        <w:t xml:space="preserve">από τον </w:t>
      </w:r>
      <w:r>
        <w:rPr>
          <w:rFonts w:eastAsia="Times New Roman"/>
          <w:szCs w:val="24"/>
        </w:rPr>
        <w:t>π</w:t>
      </w:r>
      <w:r>
        <w:rPr>
          <w:rFonts w:eastAsia="Times New Roman"/>
          <w:szCs w:val="24"/>
        </w:rPr>
        <w:t xml:space="preserve">ροϋπολογισμό είναι ότι έκλεισε το ΕΣΠΑ της περιόδου 2007-2013 χωρίς εκκρεμότητες για τα μεγάλα έργα και έτσι αποφεύχθηκε </w:t>
      </w:r>
      <w:r>
        <w:rPr>
          <w:rFonts w:eastAsia="Times New Roman"/>
          <w:szCs w:val="24"/>
        </w:rPr>
        <w:lastRenderedPageBreak/>
        <w:t>οριστικά ο κίνδυνος για επιστροφή άνω των 4 δισεκατομμυρίων ευρώ στα κοινοτικά ταμεία.</w:t>
      </w:r>
    </w:p>
    <w:p w14:paraId="444830A5" w14:textId="77777777" w:rsidR="00FC516A" w:rsidRDefault="00EA69A7">
      <w:pPr>
        <w:spacing w:line="600" w:lineRule="auto"/>
        <w:ind w:firstLine="720"/>
        <w:jc w:val="both"/>
        <w:rPr>
          <w:rFonts w:eastAsia="Times New Roman"/>
          <w:szCs w:val="24"/>
        </w:rPr>
      </w:pPr>
      <w:r>
        <w:rPr>
          <w:rFonts w:eastAsia="Times New Roman"/>
          <w:szCs w:val="24"/>
        </w:rPr>
        <w:t>Για το ΕΣΠΑ της περιόδου 2014-2020 έχου</w:t>
      </w:r>
      <w:r>
        <w:rPr>
          <w:rFonts w:eastAsia="Times New Roman"/>
          <w:szCs w:val="24"/>
        </w:rPr>
        <w:t>ν δημοσιοποιηθεί προσκλήσεις για προγράμματα συνολικού ύψους 12,8 δισεκατομμυρίων ευρώ και έχουν ενεργοποιηθεί δράσεις ύψους 3,94 δισεκατομμυρίων ευρώ. Περιλαμβάνονται προγράμματα ύψους 2,28 δισεκατομμυρίων ευρώ για δράσεις καταπολέμησης της ανεργίας και σ</w:t>
      </w:r>
      <w:r>
        <w:rPr>
          <w:rFonts w:eastAsia="Times New Roman"/>
          <w:szCs w:val="24"/>
        </w:rPr>
        <w:t>τήριξης της κοινωνικής οικονομίας, καθώς και 6,1 δισεκατομμυρίων ευρώ για την ενίσχυση μικρών αγροτικών εκμεταλλεύσεων, της αλιείας και της κατάρτισης των ασχολούμενων με τον πρωτογενή τομέα.</w:t>
      </w:r>
    </w:p>
    <w:p w14:paraId="444830A6" w14:textId="77777777" w:rsidR="00FC516A" w:rsidRDefault="00EA69A7">
      <w:pPr>
        <w:spacing w:line="600" w:lineRule="auto"/>
        <w:ind w:firstLine="720"/>
        <w:jc w:val="both"/>
        <w:rPr>
          <w:rFonts w:eastAsia="Times New Roman"/>
          <w:szCs w:val="24"/>
        </w:rPr>
      </w:pPr>
      <w:r>
        <w:rPr>
          <w:rFonts w:eastAsia="Times New Roman"/>
          <w:szCs w:val="24"/>
        </w:rPr>
        <w:t xml:space="preserve">Η ανάπτυξη φέτος κυμαίνεται στο 1,6% ενώ για το 2018 θα ανέβει </w:t>
      </w:r>
      <w:r>
        <w:rPr>
          <w:rFonts w:eastAsia="Times New Roman"/>
          <w:szCs w:val="24"/>
        </w:rPr>
        <w:t>στο 2,5%. Επιπλέον, το πλεόνασμα του 2017 θα κλείσει στο 2,44%, παρά τη διανομή μερίσματος ύψους 1,4 δισεκατομμυρίων ευρώ. Οι προβλέψεις για ταχύτερη ανάπτυξη το 2018 θεμελιώνεται από την αύξηση ιδιωτικής κατανάλωσης κατά 1,2%, την εντυπωσιακή αύξηση των ε</w:t>
      </w:r>
      <w:r>
        <w:rPr>
          <w:rFonts w:eastAsia="Times New Roman"/>
          <w:szCs w:val="24"/>
        </w:rPr>
        <w:t>πενδύσεων παγίου κεφαλαίου κατά 11,4% από 6,1% φέτος και 1,6% πέρυσι, λόγω του ευνοϊκότερου επενδυτικού περιβάλλοντος που διαφαίνεται στη βάση των υλοποιούμενων μεταρρυθμίσεων του προγράμματος, αλλά και της προβλεπόμενης αυξημένης ζήτησης.</w:t>
      </w:r>
    </w:p>
    <w:p w14:paraId="444830A7" w14:textId="77777777" w:rsidR="00FC516A" w:rsidRDefault="00EA69A7">
      <w:pPr>
        <w:spacing w:line="600" w:lineRule="auto"/>
        <w:ind w:firstLine="720"/>
        <w:jc w:val="both"/>
        <w:rPr>
          <w:rFonts w:eastAsia="Times New Roman"/>
          <w:szCs w:val="24"/>
        </w:rPr>
      </w:pPr>
      <w:r>
        <w:rPr>
          <w:rFonts w:eastAsia="Times New Roman"/>
          <w:szCs w:val="24"/>
        </w:rPr>
        <w:lastRenderedPageBreak/>
        <w:t>Αυτά είναι βήματ</w:t>
      </w:r>
      <w:r>
        <w:rPr>
          <w:rFonts w:eastAsia="Times New Roman"/>
          <w:szCs w:val="24"/>
        </w:rPr>
        <w:t xml:space="preserve">α προόδου, τα οποία η παρούσα Κυβέρνηση κατάφερε να διανύσει. Έγιναν μέσα από επώδυνες θυσίες του ελληνικού λαού, μέσα από κοινωνικές συγκρούσεις, μέσα από επίπονες προσπάθειες διαπραγμάτευσης και αντίστασης. Συνεχίζουμε και το αποτέλεσμα φαίνεται και μας </w:t>
      </w:r>
      <w:r>
        <w:rPr>
          <w:rFonts w:eastAsia="Times New Roman"/>
          <w:szCs w:val="24"/>
        </w:rPr>
        <w:t>δικαιώνει.</w:t>
      </w:r>
    </w:p>
    <w:p w14:paraId="444830A8" w14:textId="77777777" w:rsidR="00FC516A" w:rsidRDefault="00EA69A7">
      <w:pPr>
        <w:spacing w:line="600" w:lineRule="auto"/>
        <w:ind w:firstLine="720"/>
        <w:jc w:val="both"/>
        <w:rPr>
          <w:rFonts w:eastAsia="Times New Roman"/>
          <w:szCs w:val="24"/>
        </w:rPr>
      </w:pPr>
      <w:r>
        <w:rPr>
          <w:rFonts w:eastAsia="Times New Roman"/>
          <w:szCs w:val="24"/>
        </w:rPr>
        <w:t xml:space="preserve">Η παρούσα Κυβέρνηση με μεθοδικότητα, συνέπεια και διαπραγματευτική ισχύ έχει δώσει τα δείγματα γραφής της, έχει προβεί σε διεκδικήσεις, έχει κερδίσει την έως πρόσφατα χαμένη αίγλη της αξιοπιστίας και έχει εδραιώσει στρατηγικές συμμαχίες, ώστε η </w:t>
      </w:r>
      <w:r>
        <w:rPr>
          <w:rFonts w:eastAsia="Times New Roman"/>
          <w:szCs w:val="24"/>
        </w:rPr>
        <w:t>Ελλάδα σήμερα να χαίρει μεγαλύτερης εμπιστοσύνης τόσο σε ευρωπαϊκό όσο και σε διεθνές επίπεδο.</w:t>
      </w:r>
    </w:p>
    <w:p w14:paraId="444830A9" w14:textId="77777777" w:rsidR="00FC516A" w:rsidRDefault="00EA69A7">
      <w:pPr>
        <w:spacing w:line="600" w:lineRule="auto"/>
        <w:ind w:firstLine="720"/>
        <w:jc w:val="both"/>
        <w:rPr>
          <w:rFonts w:eastAsia="Times New Roman"/>
          <w:szCs w:val="24"/>
        </w:rPr>
      </w:pPr>
      <w:r>
        <w:rPr>
          <w:rFonts w:eastAsia="Times New Roman"/>
          <w:szCs w:val="24"/>
        </w:rPr>
        <w:t xml:space="preserve">Θυμίζω την προς το θετικότερο μεταστροφή του κλίματος των αγορών και την πρόσφατη αναγνώριση τόσο από πλευράς Αμερικής όσο και από πλευράς Διεθνούς Νομισματικού </w:t>
      </w:r>
      <w:r>
        <w:rPr>
          <w:rFonts w:eastAsia="Times New Roman"/>
          <w:szCs w:val="24"/>
        </w:rPr>
        <w:t>Ταμείου για την ανάγκη ελάφρυνσης του χρέους.</w:t>
      </w:r>
    </w:p>
    <w:p w14:paraId="444830AA" w14:textId="77777777" w:rsidR="00FC516A" w:rsidRDefault="00EA69A7">
      <w:pPr>
        <w:spacing w:line="600" w:lineRule="auto"/>
        <w:ind w:firstLine="720"/>
        <w:jc w:val="both"/>
        <w:rPr>
          <w:rFonts w:eastAsia="Times New Roman"/>
          <w:szCs w:val="24"/>
        </w:rPr>
      </w:pPr>
      <w:r>
        <w:rPr>
          <w:rFonts w:eastAsia="Times New Roman"/>
          <w:szCs w:val="24"/>
        </w:rPr>
        <w:t xml:space="preserve">Κλείνοντας, θα πω ότι η Ελλάδα βρίσκεται στην έξοδο από τη μακρά περίοδο οικονομικής ασφυξίας και κοινωνικής παραλυσίας και αυτός ο </w:t>
      </w:r>
      <w:r>
        <w:rPr>
          <w:rFonts w:eastAsia="Times New Roman"/>
          <w:szCs w:val="24"/>
        </w:rPr>
        <w:t>π</w:t>
      </w:r>
      <w:r>
        <w:rPr>
          <w:rFonts w:eastAsia="Times New Roman"/>
          <w:szCs w:val="24"/>
        </w:rPr>
        <w:t>ροϋπολογισμός του 2018 το επιβεβαιώνει. Με τους επιμέρους οικονομικούς δείκτε</w:t>
      </w:r>
      <w:r>
        <w:rPr>
          <w:rFonts w:eastAsia="Times New Roman"/>
          <w:szCs w:val="24"/>
        </w:rPr>
        <w:t>ς να κινούνται προς το θετικότερο, η χώρα οδεύει οριστικά εκτός μνημονίων τον Αύγουστο του 2018.</w:t>
      </w:r>
    </w:p>
    <w:p w14:paraId="444830AB" w14:textId="77777777" w:rsidR="00FC516A" w:rsidRDefault="00EA69A7">
      <w:pPr>
        <w:spacing w:line="600" w:lineRule="auto"/>
        <w:ind w:firstLine="720"/>
        <w:jc w:val="both"/>
        <w:rPr>
          <w:rFonts w:eastAsia="Times New Roman"/>
          <w:szCs w:val="24"/>
        </w:rPr>
      </w:pPr>
      <w:r>
        <w:rPr>
          <w:rFonts w:eastAsia="Times New Roman"/>
          <w:szCs w:val="24"/>
        </w:rPr>
        <w:t>Ευχαριστώ πολύ.</w:t>
      </w:r>
    </w:p>
    <w:p w14:paraId="444830AC" w14:textId="77777777" w:rsidR="00FC516A" w:rsidRDefault="00EA69A7">
      <w:pPr>
        <w:spacing w:line="600" w:lineRule="auto"/>
        <w:ind w:firstLine="720"/>
        <w:jc w:val="both"/>
        <w:rPr>
          <w:rFonts w:eastAsia="Times New Roman"/>
          <w:szCs w:val="24"/>
        </w:rPr>
      </w:pPr>
      <w:r>
        <w:rPr>
          <w:rFonts w:eastAsia="Times New Roman"/>
          <w:b/>
          <w:szCs w:val="24"/>
        </w:rPr>
        <w:t>ΠΡΟΕΔΡΕΥΩΝ (Δημήτριος Καμμένος):</w:t>
      </w:r>
      <w:r>
        <w:rPr>
          <w:rFonts w:eastAsia="Times New Roman"/>
          <w:szCs w:val="24"/>
        </w:rPr>
        <w:t xml:space="preserve"> Ευχαριστούμε πολύ, κύριε </w:t>
      </w:r>
      <w:proofErr w:type="spellStart"/>
      <w:r>
        <w:rPr>
          <w:rFonts w:eastAsia="Times New Roman"/>
          <w:szCs w:val="24"/>
        </w:rPr>
        <w:t>Κατσίκη</w:t>
      </w:r>
      <w:proofErr w:type="spellEnd"/>
      <w:r>
        <w:rPr>
          <w:rFonts w:eastAsia="Times New Roman"/>
          <w:szCs w:val="24"/>
        </w:rPr>
        <w:t>.</w:t>
      </w:r>
    </w:p>
    <w:p w14:paraId="444830AD" w14:textId="77777777" w:rsidR="00FC516A" w:rsidRDefault="00EA69A7">
      <w:pPr>
        <w:spacing w:line="600" w:lineRule="auto"/>
        <w:ind w:firstLine="720"/>
        <w:jc w:val="both"/>
        <w:rPr>
          <w:rFonts w:eastAsia="Times New Roman"/>
          <w:szCs w:val="24"/>
        </w:rPr>
      </w:pPr>
      <w:r>
        <w:rPr>
          <w:rFonts w:eastAsia="Times New Roman"/>
          <w:szCs w:val="24"/>
        </w:rPr>
        <w:lastRenderedPageBreak/>
        <w:t>Παρακαλώ τον Αντιπρόεδρο και Βουλευτή της Ένωσης Κεντρώων κ. Μάριο Γεωργιάδη</w:t>
      </w:r>
      <w:r>
        <w:rPr>
          <w:rFonts w:eastAsia="Times New Roman"/>
          <w:szCs w:val="24"/>
        </w:rPr>
        <w:t xml:space="preserve"> να λάβει τον λόγο για δώδεκα λεπτά.</w:t>
      </w:r>
    </w:p>
    <w:p w14:paraId="444830AE" w14:textId="77777777" w:rsidR="00FC516A" w:rsidRDefault="00EA69A7">
      <w:pPr>
        <w:spacing w:line="600" w:lineRule="auto"/>
        <w:ind w:firstLine="720"/>
        <w:jc w:val="both"/>
        <w:rPr>
          <w:rFonts w:eastAsia="Times New Roman"/>
          <w:szCs w:val="24"/>
        </w:rPr>
      </w:pPr>
      <w:r>
        <w:rPr>
          <w:rFonts w:eastAsia="Times New Roman"/>
          <w:b/>
          <w:szCs w:val="24"/>
        </w:rPr>
        <w:t>ΜΑΡΙΟΣ ΓΕΩΡΓΙΑΔΗΣ (Θ΄ Αντιπρόεδρος της Βουλής):</w:t>
      </w:r>
      <w:r>
        <w:rPr>
          <w:rFonts w:eastAsia="Times New Roman"/>
          <w:szCs w:val="24"/>
        </w:rPr>
        <w:t xml:space="preserve"> Ευχαριστώ πολύ, κύριε Πρόεδρε.</w:t>
      </w:r>
    </w:p>
    <w:p w14:paraId="444830AF" w14:textId="77777777" w:rsidR="00FC516A" w:rsidRDefault="00EA69A7">
      <w:pPr>
        <w:spacing w:line="600" w:lineRule="auto"/>
        <w:ind w:firstLine="720"/>
        <w:jc w:val="both"/>
        <w:rPr>
          <w:rFonts w:eastAsia="Times New Roman"/>
          <w:szCs w:val="24"/>
        </w:rPr>
      </w:pPr>
      <w:r>
        <w:rPr>
          <w:rFonts w:eastAsia="Times New Roman"/>
          <w:szCs w:val="24"/>
        </w:rPr>
        <w:t>Αγαπητοί συνάδελφοι Βουλευτές, πραγματικά δεν πρόλαβε ακόμη να στεγνώσει το μελάνι από το ΦΕΚ του λεγόμενου «κοινωνικού μερίσματος» και έρχε</w:t>
      </w:r>
      <w:r>
        <w:rPr>
          <w:rFonts w:eastAsia="Times New Roman"/>
          <w:szCs w:val="24"/>
        </w:rPr>
        <w:t>ται η 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ΑΝΕΛ με τον </w:t>
      </w:r>
      <w:r>
        <w:rPr>
          <w:rFonts w:eastAsia="Times New Roman"/>
          <w:szCs w:val="24"/>
        </w:rPr>
        <w:t>π</w:t>
      </w:r>
      <w:r>
        <w:rPr>
          <w:rFonts w:eastAsia="Times New Roman"/>
          <w:szCs w:val="24"/>
        </w:rPr>
        <w:t xml:space="preserve">ροϋπολογισμό του 2018 να τα πάρει διπλά και τριπλά αυτά τα 720 εκατομμύρια του δήθεν πλεονάσματος που θα διανείμει. Και όχι μόνο αυτό, αλλά όσοι κατάφεραν μέσα από το πρόχειρα στημένο λογισμικό να υποβάλουν αίτηση, </w:t>
      </w:r>
      <w:r>
        <w:rPr>
          <w:rFonts w:eastAsia="Times New Roman"/>
          <w:szCs w:val="24"/>
        </w:rPr>
        <w:t>είδαν τις ελπίδες τους να κάνουν φτερά, αφού οι απορρίψεις έφτασαν στο ποσοστό του 58%.</w:t>
      </w:r>
    </w:p>
    <w:p w14:paraId="444830B0" w14:textId="77777777" w:rsidR="00FC516A" w:rsidRDefault="00EA69A7">
      <w:pPr>
        <w:spacing w:line="600" w:lineRule="auto"/>
        <w:ind w:firstLine="720"/>
        <w:jc w:val="both"/>
        <w:rPr>
          <w:rFonts w:eastAsia="Times New Roman"/>
          <w:szCs w:val="24"/>
        </w:rPr>
      </w:pPr>
      <w:r>
        <w:rPr>
          <w:rFonts w:eastAsia="Times New Roman"/>
          <w:szCs w:val="24"/>
        </w:rPr>
        <w:t>Θα καταθέσω στα Πρακτικά το δελτίο Τύπου της ΗΔΙΚΑ, όπου φαίνεται ότι με βάση τα στοιχεία της 8</w:t>
      </w:r>
      <w:r>
        <w:rPr>
          <w:rFonts w:eastAsia="Times New Roman"/>
          <w:szCs w:val="24"/>
          <w:vertAlign w:val="superscript"/>
        </w:rPr>
        <w:t>ης</w:t>
      </w:r>
      <w:r>
        <w:rPr>
          <w:rFonts w:eastAsia="Times New Roman"/>
          <w:szCs w:val="24"/>
        </w:rPr>
        <w:t xml:space="preserve"> Δεκεμβρίου, εγκρίθηκε μόλις το 42% των αιτήσεων.</w:t>
      </w:r>
    </w:p>
    <w:p w14:paraId="444830B1" w14:textId="77777777" w:rsidR="00FC516A" w:rsidRDefault="00EA69A7">
      <w:pPr>
        <w:spacing w:line="600" w:lineRule="auto"/>
        <w:ind w:firstLine="720"/>
        <w:jc w:val="both"/>
        <w:rPr>
          <w:rFonts w:eastAsia="Times New Roman"/>
          <w:szCs w:val="24"/>
        </w:rPr>
      </w:pPr>
      <w:r>
        <w:rPr>
          <w:rFonts w:eastAsia="Times New Roman"/>
          <w:szCs w:val="24"/>
        </w:rPr>
        <w:t>(Στο σημείο αυτό ο Θ΄</w:t>
      </w:r>
      <w:r>
        <w:rPr>
          <w:rFonts w:eastAsia="Times New Roman"/>
          <w:szCs w:val="24"/>
        </w:rPr>
        <w:t xml:space="preserve"> Αντιπρόεδρος της Βουλής κ. Μάριος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44830B2" w14:textId="77777777" w:rsidR="00FC516A" w:rsidRDefault="00EA69A7">
      <w:pPr>
        <w:spacing w:line="600" w:lineRule="auto"/>
        <w:ind w:firstLine="720"/>
        <w:jc w:val="both"/>
        <w:rPr>
          <w:rFonts w:eastAsia="Times New Roman"/>
          <w:szCs w:val="24"/>
        </w:rPr>
      </w:pPr>
      <w:r>
        <w:rPr>
          <w:rFonts w:eastAsia="Times New Roman"/>
          <w:szCs w:val="24"/>
        </w:rPr>
        <w:t>Πάμε τώρα στον κρατικό προϋπολογισμό. Οι παλαιότερ</w:t>
      </w:r>
      <w:r>
        <w:rPr>
          <w:rFonts w:eastAsia="Times New Roman"/>
          <w:szCs w:val="24"/>
        </w:rPr>
        <w:t xml:space="preserve">οι συνάδελφοι γνωρίζουν ότι είχε ιδιαίτερη σημασία η συζήτηση για τον προϋπολογισμό μέσα στη Βουλή, γιατί πραγματικά προϊδέαζε για τις προθέσεις της εκάστοτε κυβέρνησης στην άσκηση </w:t>
      </w:r>
      <w:r>
        <w:rPr>
          <w:rFonts w:eastAsia="Times New Roman"/>
          <w:szCs w:val="24"/>
        </w:rPr>
        <w:lastRenderedPageBreak/>
        <w:t>κοινωνικής, δημοσιονομικής, επενδυτικής, φορολογικής πολιτικής και η σύγκρι</w:t>
      </w:r>
      <w:r>
        <w:rPr>
          <w:rFonts w:eastAsia="Times New Roman"/>
          <w:szCs w:val="24"/>
        </w:rPr>
        <w:t>ση γινόταν κωδικό ανά κωδικό.</w:t>
      </w:r>
    </w:p>
    <w:p w14:paraId="444830B3" w14:textId="77777777" w:rsidR="00FC516A" w:rsidRDefault="00EA69A7">
      <w:pPr>
        <w:spacing w:line="600" w:lineRule="auto"/>
        <w:ind w:firstLine="720"/>
        <w:jc w:val="both"/>
        <w:rPr>
          <w:rFonts w:eastAsia="Times New Roman"/>
          <w:szCs w:val="24"/>
        </w:rPr>
      </w:pPr>
      <w:r>
        <w:rPr>
          <w:rFonts w:eastAsia="Times New Roman"/>
          <w:szCs w:val="24"/>
        </w:rPr>
        <w:t>Όλα αυτά τώρα, όμως, έχουν κάνει φτερά. Πλέον μετράει απλά μόνο το ποσοστό που έχει συμφωνήσει για το πρωτογενές πλεόνασμα η εκάστοτε κυβέρνηση με τους δανειστές. Τα υπόλοιπα κονδύλια αναπροσαρμόζονται αυτόματα, χωρίς καμμία λ</w:t>
      </w:r>
      <w:r>
        <w:rPr>
          <w:rFonts w:eastAsia="Times New Roman"/>
          <w:szCs w:val="24"/>
        </w:rPr>
        <w:t>ογική, χωρίς καμμία μελέτη.</w:t>
      </w:r>
    </w:p>
    <w:p w14:paraId="444830B4" w14:textId="77777777" w:rsidR="00FC516A" w:rsidRDefault="00EA69A7">
      <w:pPr>
        <w:spacing w:line="600" w:lineRule="auto"/>
        <w:ind w:firstLine="720"/>
        <w:jc w:val="both"/>
        <w:rPr>
          <w:rFonts w:eastAsia="Times New Roman"/>
          <w:szCs w:val="24"/>
        </w:rPr>
      </w:pPr>
      <w:r>
        <w:rPr>
          <w:rFonts w:eastAsia="Times New Roman"/>
          <w:szCs w:val="24"/>
        </w:rPr>
        <w:t xml:space="preserve">Βλέπουμε, λοιπόν, ότι για τρίτη συνεχόμενη χρονιά ο </w:t>
      </w:r>
      <w:r>
        <w:rPr>
          <w:rFonts w:eastAsia="Times New Roman"/>
          <w:szCs w:val="24"/>
        </w:rPr>
        <w:t>π</w:t>
      </w:r>
      <w:r>
        <w:rPr>
          <w:rFonts w:eastAsia="Times New Roman"/>
          <w:szCs w:val="24"/>
        </w:rPr>
        <w:t>ροϋπολογισμός αποτελεί το καλύτερο όπλο επιτάχυνσης της λεηλασίας των εισοδημάτων και της φτωχοποίησης του πληθυσμού. Ακόμα και οι λεγόμενοι «κακοί δανειστές» -όπως εσείς τους</w:t>
      </w:r>
      <w:r>
        <w:rPr>
          <w:rFonts w:eastAsia="Times New Roman"/>
          <w:szCs w:val="24"/>
        </w:rPr>
        <w:t xml:space="preserve"> αναφέρετε- και ο ίδιος «ο ανάλγητος κ. Σόιμπλε» -δικές σας εκφράσεις είναι αυτές- σταμάτησαν στο 3,5% για το πρωτογενές πλεόνασμα. Εσείς, όμως, δεν αρκεστήκατε σ</w:t>
      </w:r>
      <w:r>
        <w:rPr>
          <w:rFonts w:eastAsia="Times New Roman"/>
          <w:szCs w:val="24"/>
        </w:rPr>
        <w:t>ε</w:t>
      </w:r>
      <w:r>
        <w:rPr>
          <w:rFonts w:eastAsia="Times New Roman"/>
          <w:szCs w:val="24"/>
        </w:rPr>
        <w:t xml:space="preserve"> αυτό. Θέλατε να το εκτοξεύσετε στο 3,82% ή αλλιώς πάνω από 7 δισεκατομμύρια ευρώ. </w:t>
      </w:r>
    </w:p>
    <w:p w14:paraId="444830B5" w14:textId="77777777" w:rsidR="00FC516A" w:rsidRDefault="00EA69A7">
      <w:pPr>
        <w:spacing w:line="600" w:lineRule="auto"/>
        <w:ind w:firstLine="720"/>
        <w:jc w:val="both"/>
        <w:rPr>
          <w:rFonts w:eastAsia="Times New Roman"/>
          <w:szCs w:val="24"/>
        </w:rPr>
      </w:pPr>
      <w:r>
        <w:rPr>
          <w:rFonts w:eastAsia="Times New Roman"/>
          <w:szCs w:val="24"/>
        </w:rPr>
        <w:t>Θα μου πε</w:t>
      </w:r>
      <w:r>
        <w:rPr>
          <w:rFonts w:eastAsia="Times New Roman"/>
          <w:szCs w:val="24"/>
        </w:rPr>
        <w:t xml:space="preserve">ίτε τώρα: «Γιατί η Κυβέρνηση να θέλει να έχει αυτή τη λεγόμενη «κάβα» των 500 εκατομμυρίων ευρώ;». Προφανώς διότι θέλετε να έχετε δεσμευμένα κονδύλια μέσα στους κωδικούς του </w:t>
      </w:r>
      <w:r>
        <w:rPr>
          <w:rFonts w:eastAsia="Times New Roman"/>
          <w:szCs w:val="24"/>
        </w:rPr>
        <w:t>π</w:t>
      </w:r>
      <w:r>
        <w:rPr>
          <w:rFonts w:eastAsia="Times New Roman"/>
          <w:szCs w:val="24"/>
        </w:rPr>
        <w:t>ροϋπολογισμού για να ικανοποιηθούν αιτήματα των στελεχών του ΣΥΡΙΖΑ και γι’ αυτόν</w:t>
      </w:r>
      <w:r>
        <w:rPr>
          <w:rFonts w:eastAsia="Times New Roman"/>
          <w:szCs w:val="24"/>
        </w:rPr>
        <w:t xml:space="preserve"> τον λόγο κάθε τρεις και λίγο ψηφίζετε εδώ πέρα κάποια νέα ανεξάρτητη αρχή, κάποια νέα γενική γραμματεία με δεκάδες ή εκατοντάδες διορισμούς. Σίγουρα το μοναδικό προσόν γι’ αυτούς τους διορισμούς κατ’ </w:t>
      </w:r>
      <w:r>
        <w:rPr>
          <w:rFonts w:eastAsia="Times New Roman"/>
          <w:szCs w:val="24"/>
        </w:rPr>
        <w:lastRenderedPageBreak/>
        <w:t>εσάς ή κατά τα στελέχη σας το έχουν αυτοί των οποίων οι</w:t>
      </w:r>
      <w:r>
        <w:rPr>
          <w:rFonts w:eastAsia="Times New Roman"/>
          <w:szCs w:val="24"/>
        </w:rPr>
        <w:t xml:space="preserve"> παππούδες κάποτε υπήρξαν αντάρτες.</w:t>
      </w:r>
    </w:p>
    <w:p w14:paraId="444830B6" w14:textId="77777777" w:rsidR="00FC516A" w:rsidRDefault="00EA69A7">
      <w:pPr>
        <w:spacing w:line="600" w:lineRule="auto"/>
        <w:ind w:firstLine="720"/>
        <w:jc w:val="both"/>
        <w:rPr>
          <w:rFonts w:eastAsia="Times New Roman"/>
          <w:szCs w:val="24"/>
        </w:rPr>
      </w:pPr>
      <w:r>
        <w:rPr>
          <w:rFonts w:eastAsia="Times New Roman"/>
          <w:szCs w:val="24"/>
        </w:rPr>
        <w:t>Πέρα απ’ αυτό, διαβάζω: «Η επίμονη επιδίωξη υψηλότερων του στόχου και των δεσμεύσεων της χώρας πρωτογενών πλεονασμάτων προφανώς συνεπάγεται υπερβολική λιτότητα, επηρεάζει αρνητικά την ανάπτυξη και επηρεάζει και τα διαπρα</w:t>
      </w:r>
      <w:r>
        <w:rPr>
          <w:rFonts w:eastAsia="Times New Roman"/>
          <w:szCs w:val="24"/>
        </w:rPr>
        <w:t>γματευτικά περιθώρια της χώρας».</w:t>
      </w:r>
    </w:p>
    <w:p w14:paraId="444830B7"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Αυτό δεν το λέμε εμείς. Αυτό περιλαμβάνεται στη σχετική έκθεση του Γραφείου Προϋπολογισμού του Κράτους στη Βουλή μαζί με άλλα ενδιαφέροντα, όπως: «Η συνέχιση των πολιτικών λιτότητας, δηλαδή μειώσεις δημοσίων δαπανών και αυξ</w:t>
      </w:r>
      <w:r>
        <w:rPr>
          <w:rFonts w:eastAsia="Times New Roman" w:cs="Times New Roman"/>
          <w:szCs w:val="24"/>
        </w:rPr>
        <w:t>ήσεις φόρων, δεν υποβοηθά την οικονομική δραστηριότητα και τη ρευστότητα στην πραγματική οικονομία, δηλαδή αποτελεί ανασχετικό παράγοντα στην επίτευξη υψηλών ρυθμών ανάπτυξης».</w:t>
      </w:r>
    </w:p>
    <w:p w14:paraId="444830B8"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Επομένως είναι σχεδόν απίθανο να επιτευχθεί το υπεραισιόδοξο σενάριο της Κυβέρν</w:t>
      </w:r>
      <w:r>
        <w:rPr>
          <w:rFonts w:eastAsia="Times New Roman" w:cs="Times New Roman"/>
          <w:szCs w:val="24"/>
        </w:rPr>
        <w:t xml:space="preserve">ησης για ανάπτυξη 2,5%, όταν ο ΟΟΣΑ έχει ανακηρύξει τη χώρα μας πρωταθλήτρια στη φορομπηχτική πολιτική, με ρεκόρ </w:t>
      </w:r>
      <w:proofErr w:type="spellStart"/>
      <w:r>
        <w:rPr>
          <w:rFonts w:eastAsia="Times New Roman" w:cs="Times New Roman"/>
          <w:szCs w:val="24"/>
        </w:rPr>
        <w:t>τριαντακονταετίας</w:t>
      </w:r>
      <w:proofErr w:type="spellEnd"/>
      <w:r>
        <w:rPr>
          <w:rFonts w:eastAsia="Times New Roman" w:cs="Times New Roman"/>
          <w:szCs w:val="24"/>
        </w:rPr>
        <w:t xml:space="preserve"> ακόμη και στη φορολόγηση των μη εχόντων.</w:t>
      </w:r>
    </w:p>
    <w:p w14:paraId="444830B9"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Το πιο σημαντικό, κατά τη γνώμη μου, αναδεικνύεται στη σελίδα 6 της έκθεσης που σε ε</w:t>
      </w:r>
      <w:r>
        <w:rPr>
          <w:rFonts w:eastAsia="Times New Roman" w:cs="Times New Roman"/>
          <w:szCs w:val="24"/>
        </w:rPr>
        <w:t xml:space="preserve">ιδικό πίνακα αποδεικνύεται ότι η Κυβέρνηση επέβαλε αχρείαστη λιτότητα 7,5 δισεκατομμυρίων ευρώ για την τριετία 2016-2018. Αυτό το εξωφρενικό ποσό είναι η </w:t>
      </w:r>
      <w:r>
        <w:rPr>
          <w:rFonts w:eastAsia="Times New Roman" w:cs="Times New Roman"/>
          <w:szCs w:val="24"/>
        </w:rPr>
        <w:lastRenderedPageBreak/>
        <w:t xml:space="preserve">διαφορά μεταξύ του πλεονάσματος που απαίτησαν οι δανειστές και του </w:t>
      </w:r>
      <w:proofErr w:type="spellStart"/>
      <w:r>
        <w:rPr>
          <w:rFonts w:eastAsia="Times New Roman" w:cs="Times New Roman"/>
          <w:szCs w:val="24"/>
        </w:rPr>
        <w:t>υπερπλεονάσματος</w:t>
      </w:r>
      <w:proofErr w:type="spellEnd"/>
      <w:r>
        <w:rPr>
          <w:rFonts w:eastAsia="Times New Roman" w:cs="Times New Roman"/>
          <w:szCs w:val="24"/>
        </w:rPr>
        <w:t xml:space="preserve"> που φέρνετε εσείς </w:t>
      </w:r>
      <w:r>
        <w:rPr>
          <w:rFonts w:eastAsia="Times New Roman" w:cs="Times New Roman"/>
          <w:szCs w:val="24"/>
        </w:rPr>
        <w:t xml:space="preserve">μέσω της </w:t>
      </w:r>
      <w:proofErr w:type="spellStart"/>
      <w:r>
        <w:rPr>
          <w:rFonts w:eastAsia="Times New Roman" w:cs="Times New Roman"/>
          <w:szCs w:val="24"/>
        </w:rPr>
        <w:t>υπερφορολόγησης</w:t>
      </w:r>
      <w:proofErr w:type="spellEnd"/>
      <w:r>
        <w:rPr>
          <w:rFonts w:eastAsia="Times New Roman" w:cs="Times New Roman"/>
          <w:szCs w:val="24"/>
        </w:rPr>
        <w:t xml:space="preserve"> από την «περήφανη» διαπραγμάτευση.</w:t>
      </w:r>
    </w:p>
    <w:p w14:paraId="444830BA"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Καταθέτω τη σχετική έκθεση στα Πρακτικά, παρ</w:t>
      </w:r>
      <w:r>
        <w:rPr>
          <w:rFonts w:eastAsia="Times New Roman" w:cs="Times New Roman"/>
          <w:szCs w:val="24"/>
        </w:rPr>
        <w:t xml:space="preserve">’ </w:t>
      </w:r>
      <w:r>
        <w:rPr>
          <w:rFonts w:eastAsia="Times New Roman" w:cs="Times New Roman"/>
          <w:szCs w:val="24"/>
        </w:rPr>
        <w:t>όλο που έχουν αναφερθεί αρκετοί συνάδελφοι. Καλό είναι να υπάρχει στη διάθεσή σας.</w:t>
      </w:r>
    </w:p>
    <w:p w14:paraId="444830BB" w14:textId="77777777" w:rsidR="00FC516A" w:rsidRDefault="00EA69A7">
      <w:pPr>
        <w:spacing w:line="600" w:lineRule="auto"/>
        <w:ind w:firstLine="720"/>
        <w:jc w:val="both"/>
        <w:rPr>
          <w:rFonts w:eastAsia="Times New Roman"/>
          <w:szCs w:val="24"/>
        </w:rPr>
      </w:pPr>
      <w:r>
        <w:rPr>
          <w:rFonts w:eastAsia="Times New Roman"/>
          <w:szCs w:val="24"/>
        </w:rPr>
        <w:t xml:space="preserve">(Στο σημείο αυτό ο Θ΄ Αντιπρόεδρος της Βουλής κ. </w:t>
      </w:r>
      <w:r>
        <w:rPr>
          <w:rFonts w:eastAsia="Times New Roman" w:cs="Times New Roman"/>
          <w:szCs w:val="24"/>
        </w:rPr>
        <w:t>Μάριος Γεωργιάδης</w:t>
      </w:r>
      <w:r>
        <w:rPr>
          <w:rFonts w:eastAsia="Times New Roman"/>
          <w:szCs w:val="24"/>
        </w:rPr>
        <w:t xml:space="preserve"> </w:t>
      </w:r>
      <w:r>
        <w:rPr>
          <w:rFonts w:eastAsia="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44830BC" w14:textId="77777777" w:rsidR="00FC516A" w:rsidRDefault="00EA69A7">
      <w:pPr>
        <w:spacing w:line="600" w:lineRule="auto"/>
        <w:ind w:firstLine="720"/>
        <w:jc w:val="both"/>
        <w:rPr>
          <w:rFonts w:eastAsia="Times New Roman"/>
          <w:szCs w:val="24"/>
        </w:rPr>
      </w:pPr>
      <w:r>
        <w:rPr>
          <w:rFonts w:eastAsia="Times New Roman"/>
          <w:szCs w:val="24"/>
        </w:rPr>
        <w:t xml:space="preserve">Άρα το </w:t>
      </w:r>
      <w:r>
        <w:rPr>
          <w:rFonts w:eastAsia="Times New Roman"/>
          <w:szCs w:val="24"/>
        </w:rPr>
        <w:t>«</w:t>
      </w:r>
      <w:r>
        <w:rPr>
          <w:rFonts w:eastAsia="Times New Roman"/>
          <w:szCs w:val="24"/>
        </w:rPr>
        <w:t>καλή χρονιά</w:t>
      </w:r>
      <w:r>
        <w:rPr>
          <w:rFonts w:eastAsia="Times New Roman"/>
          <w:szCs w:val="24"/>
        </w:rPr>
        <w:t>»</w:t>
      </w:r>
      <w:r>
        <w:rPr>
          <w:rFonts w:eastAsia="Times New Roman"/>
          <w:szCs w:val="24"/>
        </w:rPr>
        <w:t xml:space="preserve"> από την Κυβέρνηση θα μας το πει ο </w:t>
      </w:r>
      <w:r>
        <w:rPr>
          <w:rFonts w:eastAsia="Times New Roman"/>
          <w:szCs w:val="24"/>
        </w:rPr>
        <w:t>π</w:t>
      </w:r>
      <w:r>
        <w:rPr>
          <w:rFonts w:eastAsia="Times New Roman"/>
          <w:szCs w:val="24"/>
        </w:rPr>
        <w:t>ροϋπολογισμός, βάζοντας βαθιά το χέρι στ</w:t>
      </w:r>
      <w:r>
        <w:rPr>
          <w:rFonts w:eastAsia="Times New Roman"/>
          <w:szCs w:val="24"/>
        </w:rPr>
        <w:t xml:space="preserve">ην τσέπη όσων έχουν, όσων δεν έχουν, συνταξιούχων, </w:t>
      </w:r>
      <w:proofErr w:type="spellStart"/>
      <w:r>
        <w:rPr>
          <w:rFonts w:eastAsia="Times New Roman"/>
          <w:szCs w:val="24"/>
        </w:rPr>
        <w:t>νοικοκυραίων</w:t>
      </w:r>
      <w:proofErr w:type="spellEnd"/>
      <w:r>
        <w:rPr>
          <w:rFonts w:eastAsia="Times New Roman"/>
          <w:szCs w:val="24"/>
        </w:rPr>
        <w:t xml:space="preserve">, ενθυλακώνοντας 2,5 δισεκατομμύρια ευρώ επιπλέον σε σχέση με το 2017. Χαρακτηριστικό του εν λόγω </w:t>
      </w:r>
      <w:r>
        <w:rPr>
          <w:rFonts w:eastAsia="Times New Roman"/>
          <w:szCs w:val="24"/>
        </w:rPr>
        <w:t>π</w:t>
      </w:r>
      <w:r>
        <w:rPr>
          <w:rFonts w:eastAsia="Times New Roman"/>
          <w:szCs w:val="24"/>
        </w:rPr>
        <w:t>ροϋπολογισμού είναι οι αυξήσεις εισφορών, οι μειώσεις συντάξεων και οι σημαντικές μειώσεις στη</w:t>
      </w:r>
      <w:r>
        <w:rPr>
          <w:rFonts w:eastAsia="Times New Roman"/>
          <w:szCs w:val="24"/>
        </w:rPr>
        <w:t>ν κρατική χρηματοδότηση για ασφάλιση, περίθαλψη και επιδόματα. Θα χαθούν 1,15 δισεκατομμύρια ευρώ ακόμα από αύξηση φόρων και άλλα 1,4 δισεκατομμύρια ευρώ από περικοπές δαπανών.</w:t>
      </w:r>
    </w:p>
    <w:p w14:paraId="444830BD" w14:textId="77777777" w:rsidR="00FC516A" w:rsidRDefault="00EA69A7">
      <w:pPr>
        <w:spacing w:line="600" w:lineRule="auto"/>
        <w:ind w:firstLine="720"/>
        <w:jc w:val="both"/>
        <w:rPr>
          <w:rFonts w:eastAsia="Times New Roman"/>
          <w:szCs w:val="24"/>
        </w:rPr>
      </w:pPr>
      <w:r>
        <w:rPr>
          <w:rFonts w:eastAsia="Times New Roman"/>
          <w:szCs w:val="24"/>
        </w:rPr>
        <w:t xml:space="preserve">Καταργείται, λοιπόν, το ΕΚΑΣ για </w:t>
      </w:r>
      <w:proofErr w:type="spellStart"/>
      <w:r>
        <w:rPr>
          <w:rFonts w:eastAsia="Times New Roman"/>
          <w:szCs w:val="24"/>
        </w:rPr>
        <w:t>εκατόν</w:t>
      </w:r>
      <w:proofErr w:type="spellEnd"/>
      <w:r>
        <w:rPr>
          <w:rFonts w:eastAsia="Times New Roman"/>
          <w:szCs w:val="24"/>
        </w:rPr>
        <w:t xml:space="preserve"> σαράντα χιλιάδες</w:t>
      </w:r>
      <w:r>
        <w:rPr>
          <w:rFonts w:eastAsia="Times New Roman"/>
          <w:szCs w:val="24"/>
        </w:rPr>
        <w:t xml:space="preserve"> χαμηλοσυνταξιούχους το</w:t>
      </w:r>
      <w:r>
        <w:rPr>
          <w:rFonts w:eastAsia="Times New Roman"/>
          <w:szCs w:val="24"/>
        </w:rPr>
        <w:t xml:space="preserve"> 2018 με σύνταξη μόλις από 585 ευρώ και πάνω, ενώ υπάρχει και πρόβλεψη για οριστική κατάργηση για όλους από το τέλος του 2019. Το σύνολο των περικοπών θα είναι 238 εκατομμύρια ευρώ. Καταργείται η έκπτωση φόρου για ένα εκατομμύριο </w:t>
      </w:r>
      <w:r>
        <w:rPr>
          <w:rFonts w:eastAsia="Times New Roman"/>
          <w:szCs w:val="24"/>
        </w:rPr>
        <w:lastRenderedPageBreak/>
        <w:t>φορολογούμενους και 121 εκ</w:t>
      </w:r>
      <w:r>
        <w:rPr>
          <w:rFonts w:eastAsia="Times New Roman"/>
          <w:szCs w:val="24"/>
        </w:rPr>
        <w:t>ατομμύρια ευρώ συνολικά για τις ιατρικές και φαρμακευτικές δαπάνες τους. Το επίδομα θέρμανσης μειώνεται κατά 50%, με αποτέλεσμα άλλα 47 εκατομμύρια ευρώ να χαθούν και ακόμα περισσότερες χιλιάδες νοικοκυριά να παγώνουν μέσα στον χειμώνα.</w:t>
      </w:r>
    </w:p>
    <w:p w14:paraId="444830BE" w14:textId="77777777" w:rsidR="00FC516A" w:rsidRDefault="00EA69A7">
      <w:pPr>
        <w:spacing w:line="600" w:lineRule="auto"/>
        <w:ind w:firstLine="720"/>
        <w:jc w:val="both"/>
        <w:rPr>
          <w:rFonts w:eastAsia="Times New Roman"/>
          <w:color w:val="000000" w:themeColor="text1"/>
          <w:szCs w:val="24"/>
        </w:rPr>
      </w:pPr>
      <w:r w:rsidRPr="00DC386F">
        <w:rPr>
          <w:rFonts w:eastAsia="Times New Roman"/>
          <w:color w:val="000000" w:themeColor="text1"/>
          <w:szCs w:val="24"/>
        </w:rPr>
        <w:t>Καταργείται η έκπτω</w:t>
      </w:r>
      <w:r w:rsidRPr="00DC386F">
        <w:rPr>
          <w:rFonts w:eastAsia="Times New Roman"/>
          <w:color w:val="000000" w:themeColor="text1"/>
          <w:szCs w:val="24"/>
        </w:rPr>
        <w:t>ση 1,5% παρακράτησης φόρου -68 εκατομμύρια ευρώ στο σύνολο- για άλλο ενάμισι εκατομμύριο φορολογούμενους με εισόδημα πάνω από 8.636 ευρώ τον χρόνο, καθώς και το ειδικό καθεστώς μειωμένου κατά 30% συντελεστή ΦΠΑ για τριάντα δύο νησιά του Αιγαίου, τιμωρώντας</w:t>
      </w:r>
      <w:r w:rsidRPr="00DC386F">
        <w:rPr>
          <w:rFonts w:eastAsia="Times New Roman"/>
          <w:color w:val="000000" w:themeColor="text1"/>
          <w:szCs w:val="24"/>
        </w:rPr>
        <w:t xml:space="preserve"> ουσιαστικά τους κατοίκους τους με συνολική επιβάρυνση 85 εκατομμύρια ευρώ, λέγοντας ένα ειρωνικό ευχαριστώ για όσα έχουν υποστεί τα τελευταία δυόμισι χρόνια. Παράλληλα, επιβάλλεται και αύξηση εισφορών στους ελεύθερους επαγγελματίες. </w:t>
      </w:r>
    </w:p>
    <w:p w14:paraId="444830BF" w14:textId="77777777" w:rsidR="00FC516A" w:rsidRDefault="00EA69A7">
      <w:pPr>
        <w:spacing w:line="600" w:lineRule="auto"/>
        <w:ind w:firstLine="720"/>
        <w:jc w:val="both"/>
        <w:rPr>
          <w:rFonts w:eastAsia="Times New Roman"/>
          <w:szCs w:val="24"/>
        </w:rPr>
      </w:pPr>
      <w:r>
        <w:rPr>
          <w:rFonts w:eastAsia="Times New Roman"/>
          <w:szCs w:val="24"/>
        </w:rPr>
        <w:t>Η Κυβέρνηση, βέβαια, ισχυρίζεται ότι παρά τις μειώσεις των συντάξεων και των μισθών, για όλα τα υπόλοιπα χαράτσια για αντιστάθμισμα έχει ενεργοποιήσει έναν αναδιανεμητικό -όπως το βαπτίζετε εσείς- μηχανισμό, ένα κοινωνικό πέπλο δήθεν προστασίας υψηλού επιπ</w:t>
      </w:r>
      <w:r>
        <w:rPr>
          <w:rFonts w:eastAsia="Times New Roman"/>
          <w:szCs w:val="24"/>
        </w:rPr>
        <w:t xml:space="preserve">έδου. Και σε αυτό όμως ψεύδεστε. Για παράδειγμα, στην </w:t>
      </w:r>
      <w:r>
        <w:rPr>
          <w:rFonts w:eastAsia="Times New Roman"/>
          <w:szCs w:val="24"/>
        </w:rPr>
        <w:t>υ</w:t>
      </w:r>
      <w:r>
        <w:rPr>
          <w:rFonts w:eastAsia="Times New Roman"/>
          <w:szCs w:val="24"/>
        </w:rPr>
        <w:t>γεία οι ελλείψεις παντός είδους υλικών στο δημόσιο σύστημα αναγκάζουν τους Έλληνες να αναζητούν εναγωνίως περίθαλψη στον ιδιωτικό τομέα, παρά τη στέρηση μισθών και συντάξεων. Και ούτε αυτό το λέμε εμεί</w:t>
      </w:r>
      <w:r>
        <w:rPr>
          <w:rFonts w:eastAsia="Times New Roman"/>
          <w:szCs w:val="24"/>
        </w:rPr>
        <w:t>ς. Είναι το συμπέρασμα πρόσφατης κλαδικής μελέτης</w:t>
      </w:r>
      <w:r>
        <w:rPr>
          <w:rFonts w:eastAsia="Times New Roman"/>
          <w:szCs w:val="24"/>
        </w:rPr>
        <w:t>,</w:t>
      </w:r>
      <w:r>
        <w:rPr>
          <w:rFonts w:eastAsia="Times New Roman"/>
          <w:szCs w:val="24"/>
        </w:rPr>
        <w:t xml:space="preserve"> από την οποία προκύπτει ότι οι Έλληνες καταβάλλουν το δεύτερο </w:t>
      </w:r>
      <w:r>
        <w:rPr>
          <w:rFonts w:eastAsia="Times New Roman"/>
          <w:szCs w:val="24"/>
        </w:rPr>
        <w:lastRenderedPageBreak/>
        <w:t xml:space="preserve">μεγαλύτερο ποσοστό στην Ευρωπαϊκή Ένωση για δαπάνες ιδιωτικής υγείας, περίπου το 40% του συνόλου. </w:t>
      </w:r>
    </w:p>
    <w:p w14:paraId="444830C0" w14:textId="77777777" w:rsidR="00FC516A" w:rsidRDefault="00EA69A7">
      <w:pPr>
        <w:spacing w:line="600" w:lineRule="auto"/>
        <w:ind w:firstLine="720"/>
        <w:jc w:val="both"/>
        <w:rPr>
          <w:rFonts w:eastAsia="Times New Roman"/>
          <w:szCs w:val="24"/>
        </w:rPr>
      </w:pPr>
      <w:r>
        <w:rPr>
          <w:rFonts w:eastAsia="Times New Roman"/>
          <w:szCs w:val="24"/>
        </w:rPr>
        <w:t>Καταθέτω το σχετικό δημοσίευμα στα Πρακτικά.</w:t>
      </w:r>
      <w:r>
        <w:rPr>
          <w:rFonts w:eastAsia="Times New Roman"/>
          <w:szCs w:val="24"/>
        </w:rPr>
        <w:t xml:space="preserve"> </w:t>
      </w:r>
    </w:p>
    <w:p w14:paraId="444830C1" w14:textId="77777777" w:rsidR="00FC516A" w:rsidRDefault="00EA69A7">
      <w:pPr>
        <w:spacing w:line="600" w:lineRule="auto"/>
        <w:ind w:firstLine="720"/>
        <w:jc w:val="both"/>
        <w:rPr>
          <w:rFonts w:eastAsia="Times New Roman"/>
          <w:szCs w:val="24"/>
        </w:rPr>
      </w:pPr>
      <w:r>
        <w:rPr>
          <w:rFonts w:eastAsia="Times New Roman"/>
          <w:szCs w:val="24"/>
        </w:rPr>
        <w:t xml:space="preserve">(Στο σημείο αυτό ο Θ΄ Αντιπρόεδρος της Βουλής κ. </w:t>
      </w:r>
      <w:r>
        <w:rPr>
          <w:rFonts w:eastAsia="Times New Roman" w:cs="Times New Roman"/>
          <w:szCs w:val="24"/>
        </w:rPr>
        <w:t>Μάριος Γεωργιάδης</w:t>
      </w:r>
      <w:r>
        <w:rPr>
          <w:rFonts w:eastAsia="Times New Roman"/>
          <w:szCs w:val="24"/>
        </w:rPr>
        <w:t xml:space="preserve">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14:paraId="444830C2" w14:textId="77777777" w:rsidR="00FC516A" w:rsidRDefault="00EA69A7">
      <w:pPr>
        <w:spacing w:line="600" w:lineRule="auto"/>
        <w:ind w:firstLine="720"/>
        <w:jc w:val="both"/>
        <w:rPr>
          <w:rFonts w:eastAsia="Times New Roman"/>
          <w:szCs w:val="24"/>
        </w:rPr>
      </w:pPr>
      <w:r>
        <w:rPr>
          <w:rFonts w:eastAsia="Times New Roman"/>
          <w:szCs w:val="24"/>
        </w:rPr>
        <w:t xml:space="preserve">Πάμε τώρα στην καταπολέμηση της ανεργίας, όπου οι επιδόσεις της Κυβερνήσεως είναι σχεδόν μηδαμινές, αφού φιγουράρουμε στο </w:t>
      </w:r>
      <w:r>
        <w:rPr>
          <w:rFonts w:eastAsia="Times New Roman"/>
          <w:szCs w:val="24"/>
          <w:lang w:val="en-US"/>
        </w:rPr>
        <w:t>top</w:t>
      </w:r>
      <w:r>
        <w:rPr>
          <w:rFonts w:eastAsia="Times New Roman"/>
          <w:szCs w:val="24"/>
        </w:rPr>
        <w:t xml:space="preserve"> </w:t>
      </w:r>
      <w:r>
        <w:rPr>
          <w:rFonts w:eastAsia="Times New Roman"/>
          <w:szCs w:val="24"/>
        </w:rPr>
        <w:t xml:space="preserve">10 της παγκόσμιας κατάταξης, παρουσιάζοντας ως επιτυχία την εικονική μείωση της ανεργίας που οφείλεται στα τετράωρα, στα </w:t>
      </w:r>
      <w:r>
        <w:rPr>
          <w:rFonts w:eastAsia="Times New Roman"/>
          <w:szCs w:val="24"/>
          <w:lang w:val="en-US"/>
        </w:rPr>
        <w:t>vouchers</w:t>
      </w:r>
      <w:r>
        <w:rPr>
          <w:rFonts w:eastAsia="Times New Roman"/>
          <w:szCs w:val="24"/>
        </w:rPr>
        <w:t xml:space="preserve"> </w:t>
      </w:r>
      <w:r>
        <w:rPr>
          <w:rFonts w:eastAsia="Times New Roman"/>
          <w:szCs w:val="24"/>
        </w:rPr>
        <w:t xml:space="preserve">και τους μισθούς των 200 και 300 ευρώ. Οι νέοι, κυρίες και κύριοι της Κυβερνήσεως, δεν ζητούν ελεημοσύνη μέσω </w:t>
      </w:r>
      <w:r>
        <w:rPr>
          <w:rFonts w:eastAsia="Times New Roman"/>
          <w:szCs w:val="24"/>
          <w:lang w:val="en-US"/>
        </w:rPr>
        <w:t>vouchers</w:t>
      </w:r>
      <w:r>
        <w:rPr>
          <w:rFonts w:eastAsia="Times New Roman"/>
          <w:szCs w:val="24"/>
        </w:rPr>
        <w:t xml:space="preserve">, ούτε επιδοτούμενη εργασία μέσω ΟΑΕΔ. Οι νέοι αυτό που ζητούν είναι ουσιαστικές ευκαιρίες μόνιμης απασχόλησης με προοπτική. </w:t>
      </w:r>
    </w:p>
    <w:p w14:paraId="444830C3" w14:textId="77777777" w:rsidR="00FC516A" w:rsidRDefault="00EA69A7">
      <w:pPr>
        <w:spacing w:line="600" w:lineRule="auto"/>
        <w:ind w:firstLine="720"/>
        <w:jc w:val="both"/>
        <w:rPr>
          <w:rFonts w:eastAsia="Times New Roman"/>
          <w:szCs w:val="24"/>
        </w:rPr>
      </w:pPr>
      <w:r>
        <w:rPr>
          <w:rFonts w:eastAsia="Times New Roman"/>
          <w:szCs w:val="24"/>
        </w:rPr>
        <w:t xml:space="preserve">Θα καταθέσω </w:t>
      </w:r>
      <w:r>
        <w:rPr>
          <w:rFonts w:eastAsia="Times New Roman"/>
          <w:szCs w:val="24"/>
        </w:rPr>
        <w:t>στα Πρακτικά και τη σχετική ανακοίνωση της ΕΛΣΤΑΤ με ημερομηνία 23 Νοεμβρίου του 2017. Αφού αναγνωρίζετε ως πιο έγκυρη πηγή την ΕΛΣΤΑΤ</w:t>
      </w:r>
      <w:r>
        <w:rPr>
          <w:rFonts w:eastAsia="Times New Roman"/>
          <w:szCs w:val="24"/>
        </w:rPr>
        <w:t>,</w:t>
      </w:r>
      <w:r>
        <w:rPr>
          <w:rFonts w:eastAsia="Times New Roman"/>
          <w:szCs w:val="24"/>
        </w:rPr>
        <w:t xml:space="preserve"> διαβάστε και τα στοιχεία που η ίδια ανακοινώνει. </w:t>
      </w:r>
    </w:p>
    <w:p w14:paraId="444830C4" w14:textId="77777777" w:rsidR="00FC516A" w:rsidRDefault="00EA69A7">
      <w:pPr>
        <w:spacing w:line="600" w:lineRule="auto"/>
        <w:ind w:firstLine="720"/>
        <w:jc w:val="both"/>
        <w:rPr>
          <w:rFonts w:eastAsia="Times New Roman" w:cs="Times New Roman"/>
          <w:szCs w:val="24"/>
        </w:rPr>
      </w:pPr>
      <w:r>
        <w:rPr>
          <w:rFonts w:eastAsia="Times New Roman"/>
          <w:szCs w:val="24"/>
        </w:rPr>
        <w:t xml:space="preserve">(Στο σημείο αυτό ο Θ΄ Αντιπρόεδρος της Βουλής κ. </w:t>
      </w:r>
      <w:r>
        <w:rPr>
          <w:rFonts w:eastAsia="Times New Roman" w:cs="Times New Roman"/>
          <w:szCs w:val="24"/>
        </w:rPr>
        <w:t>Μάριος Γεωργιάδης</w:t>
      </w:r>
      <w:r>
        <w:rPr>
          <w:rFonts w:eastAsia="Times New Roman"/>
          <w:szCs w:val="24"/>
        </w:rPr>
        <w:t xml:space="preserve"> κατ</w:t>
      </w:r>
      <w:r>
        <w:rPr>
          <w:rFonts w:eastAsia="Times New Roman"/>
          <w:szCs w:val="24"/>
        </w:rPr>
        <w:t xml:space="preserve">αθέτει για τα Πρακτικά το προαναφερθέν δημοσίευμα, το οποίο βρίσκεται στο αρχείο </w:t>
      </w:r>
      <w:r>
        <w:rPr>
          <w:rFonts w:eastAsia="Times New Roman"/>
          <w:szCs w:val="24"/>
        </w:rPr>
        <w:lastRenderedPageBreak/>
        <w:t>του Τμήματος Γραμματείας της Διεύθυνσης Στενογραφίας και Πρακτικών της Βουλής)</w:t>
      </w:r>
    </w:p>
    <w:p w14:paraId="444830C5" w14:textId="77777777" w:rsidR="00FC516A" w:rsidRDefault="00EA69A7">
      <w:pPr>
        <w:spacing w:line="600" w:lineRule="auto"/>
        <w:ind w:firstLine="720"/>
        <w:jc w:val="both"/>
        <w:rPr>
          <w:rFonts w:eastAsia="Times New Roman"/>
          <w:szCs w:val="24"/>
        </w:rPr>
      </w:pPr>
      <w:r>
        <w:rPr>
          <w:rFonts w:eastAsia="Times New Roman"/>
          <w:szCs w:val="24"/>
        </w:rPr>
        <w:t>Μήπως η Κυβέρνηση στην προστασία της πρώτης κατοικίας τα πάει καλύτερα; Αρνητική απάντηση βεβαίω</w:t>
      </w:r>
      <w:r>
        <w:rPr>
          <w:rFonts w:eastAsia="Times New Roman"/>
          <w:szCs w:val="24"/>
        </w:rPr>
        <w:t xml:space="preserve">ς κι εδώ, αφού τα διεθνή </w:t>
      </w:r>
      <w:r>
        <w:rPr>
          <w:rFonts w:eastAsia="Times New Roman"/>
          <w:szCs w:val="24"/>
          <w:lang w:val="en-US"/>
        </w:rPr>
        <w:t>funds</w:t>
      </w:r>
      <w:r>
        <w:rPr>
          <w:rFonts w:eastAsia="Times New Roman"/>
          <w:szCs w:val="24"/>
        </w:rPr>
        <w:t xml:space="preserve"> είναι ήδη </w:t>
      </w:r>
      <w:r>
        <w:rPr>
          <w:rFonts w:eastAsia="Times New Roman"/>
          <w:szCs w:val="24"/>
          <w:lang w:val="en-US"/>
        </w:rPr>
        <w:t>ante</w:t>
      </w:r>
      <w:r>
        <w:rPr>
          <w:rFonts w:eastAsia="Times New Roman"/>
          <w:szCs w:val="24"/>
        </w:rPr>
        <w:t xml:space="preserve"> </w:t>
      </w:r>
      <w:proofErr w:type="spellStart"/>
      <w:r>
        <w:rPr>
          <w:rFonts w:eastAsia="Times New Roman"/>
          <w:szCs w:val="24"/>
          <w:lang w:val="en-US"/>
        </w:rPr>
        <w:t>portas</w:t>
      </w:r>
      <w:proofErr w:type="spellEnd"/>
      <w:r>
        <w:rPr>
          <w:rFonts w:eastAsia="Times New Roman"/>
          <w:szCs w:val="24"/>
        </w:rPr>
        <w:t>, προκειμένου να πάρουν από τις τράπεζες αξίες και κάτω των 140.000 ευρώ.</w:t>
      </w:r>
    </w:p>
    <w:p w14:paraId="444830C6" w14:textId="77777777" w:rsidR="00FC516A" w:rsidRDefault="00EA69A7">
      <w:pPr>
        <w:spacing w:line="600" w:lineRule="auto"/>
        <w:ind w:firstLine="720"/>
        <w:jc w:val="both"/>
        <w:rPr>
          <w:rFonts w:eastAsia="Times New Roman"/>
          <w:szCs w:val="24"/>
        </w:rPr>
      </w:pPr>
      <w:r>
        <w:rPr>
          <w:rFonts w:eastAsia="Times New Roman"/>
          <w:szCs w:val="24"/>
        </w:rPr>
        <w:t>Όσο για τους πλειστηριασμούς, δυστυχώς</w:t>
      </w:r>
      <w:r>
        <w:rPr>
          <w:rFonts w:eastAsia="Times New Roman"/>
          <w:szCs w:val="24"/>
        </w:rPr>
        <w:t>,</w:t>
      </w:r>
      <w:r>
        <w:rPr>
          <w:rFonts w:eastAsia="Times New Roman"/>
          <w:szCs w:val="24"/>
        </w:rPr>
        <w:t xml:space="preserve"> εδώ δεν υπάρχει καμμία γενναία διαπραγμάτευση. Τα χαρίσατε όλα. Μοντέλο Ισπανίας προβλέπω,</w:t>
      </w:r>
      <w:r>
        <w:rPr>
          <w:rFonts w:eastAsia="Times New Roman"/>
          <w:szCs w:val="24"/>
        </w:rPr>
        <w:t xml:space="preserve"> όπου θα διαφημίζετε ότι βγαίνουν στο σφυρί μόνο βίλες με πισίνες, θα βγάζετε πέντε, δέκα, έτσι, για επικοινωνιακούς λόγους και από κάτω σε δεκάδες και εκατοντάδες θα φεύγουν τα σπίτια όλων των πολιτών. </w:t>
      </w:r>
      <w:r>
        <w:rPr>
          <w:rFonts w:eastAsia="Times New Roman"/>
          <w:szCs w:val="24"/>
          <w:lang w:val="en-US"/>
        </w:rPr>
        <w:t>K</w:t>
      </w:r>
      <w:r>
        <w:rPr>
          <w:rFonts w:eastAsia="Times New Roman"/>
          <w:szCs w:val="24"/>
        </w:rPr>
        <w:t>αι αυτό φαίνεται από τα συμπεράσματα που έχουμε εμεί</w:t>
      </w:r>
      <w:r>
        <w:rPr>
          <w:rFonts w:eastAsia="Times New Roman"/>
          <w:szCs w:val="24"/>
        </w:rPr>
        <w:t>ς: Από 1</w:t>
      </w:r>
      <w:r>
        <w:rPr>
          <w:rFonts w:eastAsia="Times New Roman"/>
          <w:szCs w:val="24"/>
        </w:rPr>
        <w:t>-</w:t>
      </w:r>
      <w:r>
        <w:rPr>
          <w:rFonts w:eastAsia="Times New Roman"/>
          <w:szCs w:val="24"/>
        </w:rPr>
        <w:t>1</w:t>
      </w:r>
      <w:r>
        <w:rPr>
          <w:rFonts w:eastAsia="Times New Roman"/>
          <w:szCs w:val="24"/>
        </w:rPr>
        <w:t>-</w:t>
      </w:r>
      <w:r>
        <w:rPr>
          <w:rFonts w:eastAsia="Times New Roman"/>
          <w:szCs w:val="24"/>
        </w:rPr>
        <w:t xml:space="preserve">2018 θα καταρρεύσει κάθε άτυπη συμφωνία που έχετε με τις τράπεζες, διότι δεν υπάρχει γραπτώς τίποτα. </w:t>
      </w:r>
    </w:p>
    <w:p w14:paraId="444830C7" w14:textId="77777777" w:rsidR="00FC516A" w:rsidRDefault="00EA69A7">
      <w:pPr>
        <w:spacing w:line="600" w:lineRule="auto"/>
        <w:ind w:firstLine="720"/>
        <w:jc w:val="both"/>
        <w:rPr>
          <w:rFonts w:eastAsia="Times New Roman"/>
          <w:szCs w:val="24"/>
        </w:rPr>
      </w:pPr>
      <w:r>
        <w:rPr>
          <w:rFonts w:eastAsia="Times New Roman"/>
          <w:szCs w:val="24"/>
        </w:rPr>
        <w:t xml:space="preserve">Συνεχίζουμε. Καμμία φροντίδα και για τους συνταξιούχους. Σύμφωνα με το Ενιαίο Δίκτυο Συνταξιούχων, οκτώ στους δέκα έχουν φτάσει στο στάδιο της </w:t>
      </w:r>
      <w:r>
        <w:rPr>
          <w:rFonts w:eastAsia="Times New Roman"/>
          <w:szCs w:val="24"/>
        </w:rPr>
        <w:t xml:space="preserve">εξαθλίωσης, δεν μπορούν να πληρώσουν τα φάρμακά τους, περνώντας σε καθεστώς καταρράκωσης της ανθρώπινης αξιοπρέπειας. </w:t>
      </w:r>
    </w:p>
    <w:p w14:paraId="444830C8" w14:textId="77777777" w:rsidR="00FC516A" w:rsidRDefault="00EA69A7">
      <w:pPr>
        <w:spacing w:line="600" w:lineRule="auto"/>
        <w:ind w:firstLine="720"/>
        <w:jc w:val="both"/>
        <w:rPr>
          <w:rFonts w:eastAsia="Times New Roman"/>
          <w:szCs w:val="24"/>
        </w:rPr>
      </w:pPr>
      <w:r>
        <w:rPr>
          <w:rFonts w:eastAsia="Times New Roman"/>
          <w:szCs w:val="24"/>
        </w:rPr>
        <w:t>Καταθέτω σχετική ανακοίνωση στα Πρακτικά.</w:t>
      </w:r>
    </w:p>
    <w:p w14:paraId="444830C9"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ο Θ΄ Αντιπρόεδρος της Βουλής κ. Μάριος Γεωργιάδης καταθέτει για τα Πρακτικά το</w:t>
      </w:r>
      <w:r>
        <w:rPr>
          <w:rFonts w:eastAsia="Times New Roman" w:cs="Times New Roman"/>
          <w:szCs w:val="24"/>
        </w:rPr>
        <w:t xml:space="preserve"> προαναφερθέν έγγραφο, το οποίο βρίσκεται στο αρχείο του Τμήματος Γραμματείας της Διεύθυνσης Στενογραφίας και Πρακτικών της Βουλής)</w:t>
      </w:r>
    </w:p>
    <w:p w14:paraId="444830CA"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Αλλά και πάλι, όλες οι εικασίες που έχετε για πάταξη της φοροδιαφυγής δεν έχουν το παραμικρό αποτέλεσμα. </w:t>
      </w:r>
    </w:p>
    <w:p w14:paraId="444830CB"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Αυτά είναι, εν ολί</w:t>
      </w:r>
      <w:r>
        <w:rPr>
          <w:rFonts w:eastAsia="Times New Roman" w:cs="Times New Roman"/>
          <w:szCs w:val="24"/>
        </w:rPr>
        <w:t>γοις, κάποια από τα επιτεύγματα της Κυβερνήσεως</w:t>
      </w:r>
      <w:r>
        <w:rPr>
          <w:rFonts w:eastAsia="Times New Roman" w:cs="Times New Roman"/>
          <w:szCs w:val="24"/>
        </w:rPr>
        <w:t>,</w:t>
      </w:r>
      <w:r>
        <w:rPr>
          <w:rFonts w:eastAsia="Times New Roman" w:cs="Times New Roman"/>
          <w:szCs w:val="24"/>
        </w:rPr>
        <w:t xml:space="preserve"> για τα οποία επαίρεστε. Είναι μια κανονική «μαύρη βίβλος», όπως θα έλεγε και ο φίλος Αντώνης Πανούτσος. </w:t>
      </w:r>
    </w:p>
    <w:p w14:paraId="444830CC"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Εκτός, όμως, από την </w:t>
      </w:r>
      <w:proofErr w:type="spellStart"/>
      <w:r>
        <w:rPr>
          <w:rFonts w:eastAsia="Times New Roman" w:cs="Times New Roman"/>
          <w:szCs w:val="24"/>
        </w:rPr>
        <w:t>παραπαίουσα</w:t>
      </w:r>
      <w:proofErr w:type="spellEnd"/>
      <w:r>
        <w:rPr>
          <w:rFonts w:eastAsia="Times New Roman" w:cs="Times New Roman"/>
          <w:szCs w:val="24"/>
        </w:rPr>
        <w:t xml:space="preserve"> οικονομία, αργός θάνατος απειλεί και τις επιχειρήσεις. Σύμφωνα με όσα</w:t>
      </w:r>
      <w:r>
        <w:rPr>
          <w:rFonts w:eastAsia="Times New Roman" w:cs="Times New Roman"/>
          <w:szCs w:val="24"/>
        </w:rPr>
        <w:t xml:space="preserve"> επισημαίνει ο ΣΕΒ στο ειδικό δελτίο που εξέδωσε στις 21 Νοεμβρίου, τα 2/3 των επιχειρήσεων της χώρας βρίσκονται σε ζώνη οριακής επιβίωσης και το 1/3 σε σοβαρό κίνδυνο. Για άλλη μια φορά φωνή </w:t>
      </w:r>
      <w:proofErr w:type="spellStart"/>
      <w:r>
        <w:rPr>
          <w:rFonts w:eastAsia="Times New Roman" w:cs="Times New Roman"/>
          <w:szCs w:val="24"/>
        </w:rPr>
        <w:t>βοώντος</w:t>
      </w:r>
      <w:proofErr w:type="spellEnd"/>
      <w:r>
        <w:rPr>
          <w:rFonts w:eastAsia="Times New Roman" w:cs="Times New Roman"/>
          <w:szCs w:val="24"/>
        </w:rPr>
        <w:t xml:space="preserve"> εν τη </w:t>
      </w:r>
      <w:proofErr w:type="spellStart"/>
      <w:r>
        <w:rPr>
          <w:rFonts w:eastAsia="Times New Roman" w:cs="Times New Roman"/>
          <w:szCs w:val="24"/>
        </w:rPr>
        <w:t>ερήμω</w:t>
      </w:r>
      <w:proofErr w:type="spellEnd"/>
      <w:r>
        <w:rPr>
          <w:rFonts w:eastAsia="Times New Roman" w:cs="Times New Roman"/>
          <w:szCs w:val="24"/>
        </w:rPr>
        <w:t>!</w:t>
      </w:r>
      <w:r>
        <w:rPr>
          <w:rFonts w:eastAsia="Times New Roman" w:cs="Times New Roman"/>
          <w:szCs w:val="24"/>
        </w:rPr>
        <w:t xml:space="preserve"> </w:t>
      </w:r>
    </w:p>
    <w:p w14:paraId="444830CD"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Και όταν η Κυβέρνηση, με πρόθεση σχεδόν, </w:t>
      </w:r>
      <w:r>
        <w:rPr>
          <w:rFonts w:eastAsia="Times New Roman" w:cs="Times New Roman"/>
          <w:szCs w:val="24"/>
        </w:rPr>
        <w:t>εξαφανίζει τη μεσαία τάξη, επόμενο είναι να μην ακούει ούτε λέξη από άλλους φορείς της επιχειρηματικής και κοινωνικής ζωής που αγωνιούν, για να μη μιλήσουμε για ΕΣΠΑ 2014</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2020 που μάλλον είναι άγνωστη λέξη γι’ αυτούς τους ανθρώπους. </w:t>
      </w:r>
    </w:p>
    <w:p w14:paraId="444830CE"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Για την Κυβέρνηση, δ</w:t>
      </w:r>
      <w:r>
        <w:rPr>
          <w:rFonts w:eastAsia="Times New Roman" w:cs="Times New Roman"/>
          <w:szCs w:val="24"/>
        </w:rPr>
        <w:t>υστυχώς, ο δημόσιος τομέας να είναι καλά και σιγά</w:t>
      </w:r>
      <w:r>
        <w:rPr>
          <w:rFonts w:eastAsia="Times New Roman" w:cs="Times New Roman"/>
          <w:szCs w:val="24"/>
        </w:rPr>
        <w:t>-</w:t>
      </w:r>
      <w:r>
        <w:rPr>
          <w:rFonts w:eastAsia="Times New Roman" w:cs="Times New Roman"/>
          <w:szCs w:val="24"/>
        </w:rPr>
        <w:t>σιγά θα δημιουργηθούν κι άλλες θέσεις εργασίας</w:t>
      </w:r>
      <w:r>
        <w:rPr>
          <w:rFonts w:eastAsia="Times New Roman" w:cs="Times New Roman"/>
          <w:szCs w:val="24"/>
        </w:rPr>
        <w:t>,</w:t>
      </w:r>
      <w:r>
        <w:rPr>
          <w:rFonts w:eastAsia="Times New Roman" w:cs="Times New Roman"/>
          <w:szCs w:val="24"/>
        </w:rPr>
        <w:t xml:space="preserve"> για να βολευτούν οι επόμενοι οπαδοί. </w:t>
      </w:r>
      <w:r>
        <w:rPr>
          <w:rFonts w:eastAsia="Times New Roman" w:cs="Times New Roman"/>
          <w:szCs w:val="24"/>
        </w:rPr>
        <w:lastRenderedPageBreak/>
        <w:t xml:space="preserve">Και εδώ θυμάμαι το </w:t>
      </w:r>
      <w:r>
        <w:rPr>
          <w:rFonts w:eastAsia="Times New Roman" w:cs="Times New Roman"/>
          <w:szCs w:val="24"/>
          <w:lang w:val="en-US"/>
        </w:rPr>
        <w:t>viral</w:t>
      </w:r>
      <w:r>
        <w:rPr>
          <w:rFonts w:eastAsia="Times New Roman" w:cs="Times New Roman"/>
          <w:szCs w:val="24"/>
        </w:rPr>
        <w:t xml:space="preserve"> σύνθημα που είχε βγει «Ο Ολυμπιακός και το Αιγάλεω να κερδίζουν και όλοι οι άλλοι…». Άρα το </w:t>
      </w:r>
      <w:r>
        <w:rPr>
          <w:rFonts w:eastAsia="Times New Roman" w:cs="Times New Roman"/>
          <w:szCs w:val="24"/>
        </w:rPr>
        <w:t>δ</w:t>
      </w:r>
      <w:r>
        <w:rPr>
          <w:rFonts w:eastAsia="Times New Roman" w:cs="Times New Roman"/>
          <w:szCs w:val="24"/>
        </w:rPr>
        <w:t>ημό</w:t>
      </w:r>
      <w:r>
        <w:rPr>
          <w:rFonts w:eastAsia="Times New Roman" w:cs="Times New Roman"/>
          <w:szCs w:val="24"/>
        </w:rPr>
        <w:t>σιο να πηγαίνει καλά και όλοι οι άλλοι πολίτες…</w:t>
      </w:r>
      <w:r>
        <w:rPr>
          <w:rFonts w:eastAsia="Times New Roman" w:cs="Times New Roman"/>
          <w:szCs w:val="24"/>
        </w:rPr>
        <w:t xml:space="preserve"> </w:t>
      </w:r>
      <w:r>
        <w:rPr>
          <w:rFonts w:eastAsia="Times New Roman" w:cs="Times New Roman"/>
          <w:szCs w:val="24"/>
        </w:rPr>
        <w:t xml:space="preserve">Δυστυχώς! </w:t>
      </w:r>
    </w:p>
    <w:p w14:paraId="444830CF"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Πορευόμαστε, λοιπόν, προς την τέταρτη αξιολόγηση την </w:t>
      </w:r>
      <w:r>
        <w:rPr>
          <w:rFonts w:eastAsia="Times New Roman" w:cs="Times New Roman"/>
          <w:szCs w:val="24"/>
        </w:rPr>
        <w:t>ά</w:t>
      </w:r>
      <w:r>
        <w:rPr>
          <w:rFonts w:eastAsia="Times New Roman" w:cs="Times New Roman"/>
          <w:szCs w:val="24"/>
        </w:rPr>
        <w:t>νοιξη</w:t>
      </w:r>
      <w:r>
        <w:rPr>
          <w:rFonts w:eastAsia="Times New Roman" w:cs="Times New Roman"/>
          <w:szCs w:val="24"/>
        </w:rPr>
        <w:t>,</w:t>
      </w:r>
      <w:r>
        <w:rPr>
          <w:rFonts w:eastAsia="Times New Roman" w:cs="Times New Roman"/>
          <w:szCs w:val="24"/>
        </w:rPr>
        <w:t xml:space="preserve"> όπου τα ογδόντα δύο κάθε λογής </w:t>
      </w:r>
      <w:proofErr w:type="spellStart"/>
      <w:r>
        <w:rPr>
          <w:rFonts w:eastAsia="Times New Roman" w:cs="Times New Roman"/>
          <w:szCs w:val="24"/>
        </w:rPr>
        <w:t>προαπαιτούμενα</w:t>
      </w:r>
      <w:proofErr w:type="spellEnd"/>
      <w:r>
        <w:rPr>
          <w:rFonts w:eastAsia="Times New Roman" w:cs="Times New Roman"/>
          <w:szCs w:val="24"/>
        </w:rPr>
        <w:t xml:space="preserve"> μ</w:t>
      </w:r>
      <w:r>
        <w:rPr>
          <w:rFonts w:eastAsia="Times New Roman" w:cs="Times New Roman"/>
          <w:szCs w:val="24"/>
        </w:rPr>
        <w:t>α</w:t>
      </w:r>
      <w:r>
        <w:rPr>
          <w:rFonts w:eastAsia="Times New Roman" w:cs="Times New Roman"/>
          <w:szCs w:val="24"/>
        </w:rPr>
        <w:t xml:space="preserve">ς προδιαθέτουν για τις επιπρόσθετες δημοσιονομικές και κοινωνικές επιπτώσεις. Προ μηνών </w:t>
      </w:r>
      <w:r>
        <w:rPr>
          <w:rFonts w:eastAsia="Times New Roman" w:cs="Times New Roman"/>
          <w:szCs w:val="24"/>
        </w:rPr>
        <w:t>υπήρχε ολόκληρη πλύση εγκεφάλων από την πλευρά της Κυβερνήσεως ότι πήγε πάρα πολύ καλά η δοκιμαστική έξοδος με επιτόκιο 4,6%</w:t>
      </w:r>
      <w:r>
        <w:rPr>
          <w:rFonts w:eastAsia="Times New Roman" w:cs="Times New Roman"/>
          <w:szCs w:val="24"/>
        </w:rPr>
        <w:t>,</w:t>
      </w:r>
      <w:r>
        <w:rPr>
          <w:rFonts w:eastAsia="Times New Roman" w:cs="Times New Roman"/>
          <w:szCs w:val="24"/>
        </w:rPr>
        <w:t xml:space="preserve"> όταν η υπόλοιπη </w:t>
      </w:r>
      <w:r>
        <w:rPr>
          <w:rFonts w:eastAsia="Times New Roman" w:cs="Times New Roman"/>
          <w:szCs w:val="24"/>
        </w:rPr>
        <w:t>Ε</w:t>
      </w:r>
      <w:r>
        <w:rPr>
          <w:rFonts w:eastAsia="Times New Roman" w:cs="Times New Roman"/>
          <w:szCs w:val="24"/>
        </w:rPr>
        <w:t xml:space="preserve">υρωζώνη δανειζόταν με κάτω από 1%. Και προσπαθώ να καταλάβω, όταν </w:t>
      </w:r>
      <w:proofErr w:type="spellStart"/>
      <w:r>
        <w:rPr>
          <w:rFonts w:eastAsia="Times New Roman" w:cs="Times New Roman"/>
          <w:szCs w:val="24"/>
        </w:rPr>
        <w:t>ποινικοποιεί</w:t>
      </w:r>
      <w:proofErr w:type="spellEnd"/>
      <w:r>
        <w:rPr>
          <w:rFonts w:eastAsia="Times New Roman" w:cs="Times New Roman"/>
          <w:szCs w:val="24"/>
        </w:rPr>
        <w:t xml:space="preserve"> το </w:t>
      </w:r>
      <w:proofErr w:type="spellStart"/>
      <w:r>
        <w:rPr>
          <w:rFonts w:eastAsia="Times New Roman" w:cs="Times New Roman"/>
          <w:szCs w:val="24"/>
        </w:rPr>
        <w:t>επιχειρείν</w:t>
      </w:r>
      <w:proofErr w:type="spellEnd"/>
      <w:r>
        <w:rPr>
          <w:rFonts w:eastAsia="Times New Roman" w:cs="Times New Roman"/>
          <w:szCs w:val="24"/>
        </w:rPr>
        <w:t>,</w:t>
      </w:r>
      <w:r>
        <w:rPr>
          <w:rFonts w:eastAsia="Times New Roman" w:cs="Times New Roman"/>
          <w:szCs w:val="24"/>
        </w:rPr>
        <w:t xml:space="preserve"> πώς θα μπορέσει να </w:t>
      </w:r>
      <w:r>
        <w:rPr>
          <w:rFonts w:eastAsia="Times New Roman" w:cs="Times New Roman"/>
          <w:szCs w:val="24"/>
        </w:rPr>
        <w:t>βγει να ζητήσει δανεικά, αφού ακόμη και τα ίδια τα στελέχη της Κυβέρνησης αντιδρούν σε κάθε μορφή ιδιωτικής επένδυσης; Και θα φέρω για παράδειγμα το χιλιοειπωμένο Ελληνικό, όπου μετά από χρόνια, μετά από δεκαετίες, ανακαλύψανε ότι υπάρχει δάσος στον διάδρο</w:t>
      </w:r>
      <w:r>
        <w:rPr>
          <w:rFonts w:eastAsia="Times New Roman" w:cs="Times New Roman"/>
          <w:szCs w:val="24"/>
        </w:rPr>
        <w:t>μο προσγείωσης</w:t>
      </w:r>
      <w:r>
        <w:rPr>
          <w:rFonts w:eastAsia="Times New Roman" w:cs="Times New Roman"/>
          <w:szCs w:val="24"/>
        </w:rPr>
        <w:t>!</w:t>
      </w:r>
      <w:r>
        <w:rPr>
          <w:rFonts w:eastAsia="Times New Roman" w:cs="Times New Roman"/>
          <w:szCs w:val="24"/>
        </w:rPr>
        <w:t xml:space="preserve"> </w:t>
      </w:r>
    </w:p>
    <w:p w14:paraId="444830D0"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Ακόμα και η Πορτογαλία, αγαπητοί συνάδελφοι, δανείστηκε πρόσφατα με επιτόκιο μόλις 1,94%</w:t>
      </w:r>
      <w:r>
        <w:rPr>
          <w:rFonts w:eastAsia="Times New Roman" w:cs="Times New Roman"/>
          <w:szCs w:val="24"/>
        </w:rPr>
        <w:t>,</w:t>
      </w:r>
      <w:r>
        <w:rPr>
          <w:rFonts w:eastAsia="Times New Roman" w:cs="Times New Roman"/>
          <w:szCs w:val="24"/>
        </w:rPr>
        <w:t xml:space="preserve"> ενώ ήδη έχει καταφέρει όχι μόνο να βγει από τα μνημόνια αλλά να περάσει και σε σταθερά αναπτυξιακούς ρυθμούς, να προβαίνει σε πρόωρη αποπληρωμή δανεί</w:t>
      </w:r>
      <w:r>
        <w:rPr>
          <w:rFonts w:eastAsia="Times New Roman" w:cs="Times New Roman"/>
          <w:szCs w:val="24"/>
        </w:rPr>
        <w:t>ων και να περιορίζει την ανεργία στο 8,6%.</w:t>
      </w:r>
    </w:p>
    <w:p w14:paraId="444830D1"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w:t>
      </w:r>
      <w:r>
        <w:rPr>
          <w:rFonts w:eastAsia="Times New Roman" w:cs="Times New Roman"/>
          <w:szCs w:val="24"/>
        </w:rPr>
        <w:t xml:space="preserve"> </w:t>
      </w:r>
      <w:r>
        <w:rPr>
          <w:rFonts w:eastAsia="Times New Roman" w:cs="Times New Roman"/>
          <w:szCs w:val="24"/>
        </w:rPr>
        <w:t xml:space="preserve">Θ΄ </w:t>
      </w:r>
      <w:r>
        <w:rPr>
          <w:rFonts w:eastAsia="Times New Roman" w:cs="Times New Roman"/>
          <w:szCs w:val="24"/>
        </w:rPr>
        <w:t>Αντιπροέδρου</w:t>
      </w:r>
      <w:r>
        <w:rPr>
          <w:rFonts w:eastAsia="Times New Roman" w:cs="Times New Roman"/>
          <w:szCs w:val="24"/>
        </w:rPr>
        <w:t xml:space="preserve"> της Βουλής</w:t>
      </w:r>
      <w:r>
        <w:rPr>
          <w:rFonts w:eastAsia="Times New Roman" w:cs="Times New Roman"/>
          <w:szCs w:val="24"/>
        </w:rPr>
        <w:t>)</w:t>
      </w:r>
    </w:p>
    <w:p w14:paraId="444830D2"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lastRenderedPageBreak/>
        <w:t>Δύο λεπτά θέλω ακόμη, κύριε Πρόεδρε</w:t>
      </w:r>
      <w:r>
        <w:rPr>
          <w:rFonts w:eastAsia="Times New Roman" w:cs="Times New Roman"/>
          <w:szCs w:val="24"/>
        </w:rPr>
        <w:t>,</w:t>
      </w:r>
      <w:r>
        <w:rPr>
          <w:rFonts w:eastAsia="Times New Roman" w:cs="Times New Roman"/>
          <w:szCs w:val="24"/>
        </w:rPr>
        <w:t xml:space="preserve"> και θα ολοκληρώσω. Ευχαριστώ για την ανοχή σας. </w:t>
      </w:r>
    </w:p>
    <w:p w14:paraId="444830D3"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Μάλιστα, η </w:t>
      </w:r>
      <w:r>
        <w:rPr>
          <w:rFonts w:eastAsia="Times New Roman" w:cs="Times New Roman"/>
          <w:szCs w:val="24"/>
        </w:rPr>
        <w:t>κ</w:t>
      </w:r>
      <w:r>
        <w:rPr>
          <w:rFonts w:eastAsia="Times New Roman" w:cs="Times New Roman"/>
          <w:szCs w:val="24"/>
        </w:rPr>
        <w:t>υβέρνησή της,</w:t>
      </w:r>
      <w:r>
        <w:rPr>
          <w:rFonts w:eastAsia="Times New Roman" w:cs="Times New Roman"/>
          <w:szCs w:val="24"/>
        </w:rPr>
        <w:t xml:space="preserve"> στον δικό της </w:t>
      </w:r>
      <w:r>
        <w:rPr>
          <w:rFonts w:eastAsia="Times New Roman" w:cs="Times New Roman"/>
          <w:szCs w:val="24"/>
        </w:rPr>
        <w:t>π</w:t>
      </w:r>
      <w:r>
        <w:rPr>
          <w:rFonts w:eastAsia="Times New Roman" w:cs="Times New Roman"/>
          <w:szCs w:val="24"/>
        </w:rPr>
        <w:t>ροϋπολογισμό για το 2018, έχει ήδη προβλέψει φοροαπαλλαγές αναγνωρίζοντας τα όσα έχουν υποστεί όλα αυτά τα χρόνια. Καμμία σχέση, δηλαδή, με τη δική σας Κυβέρνηση</w:t>
      </w:r>
      <w:r>
        <w:rPr>
          <w:rFonts w:eastAsia="Times New Roman" w:cs="Times New Roman"/>
          <w:szCs w:val="24"/>
        </w:rPr>
        <w:t>,</w:t>
      </w:r>
      <w:r>
        <w:rPr>
          <w:rFonts w:eastAsia="Times New Roman" w:cs="Times New Roman"/>
          <w:szCs w:val="24"/>
        </w:rPr>
        <w:t xml:space="preserve"> που την έξοδο την έχετε μόνο για επικοινωνιακούς λόγους. </w:t>
      </w:r>
    </w:p>
    <w:p w14:paraId="444830D4" w14:textId="77777777" w:rsidR="00FC516A" w:rsidRDefault="00EA69A7">
      <w:pPr>
        <w:spacing w:line="600" w:lineRule="auto"/>
        <w:ind w:firstLine="720"/>
        <w:jc w:val="both"/>
        <w:rPr>
          <w:rFonts w:eastAsia="Times New Roman"/>
          <w:szCs w:val="24"/>
        </w:rPr>
      </w:pPr>
      <w:r>
        <w:rPr>
          <w:rFonts w:eastAsia="Times New Roman" w:cs="Times New Roman"/>
          <w:szCs w:val="24"/>
        </w:rPr>
        <w:t>Αγαπητοί συνάδελφοι</w:t>
      </w:r>
      <w:r>
        <w:rPr>
          <w:rFonts w:eastAsia="Times New Roman" w:cs="Times New Roman"/>
          <w:szCs w:val="24"/>
        </w:rPr>
        <w:t xml:space="preserve"> Βουλευτές, η Κυβέρνηση επί τρία χρόνια αδυνατεί ή δεν θέλει να καταλάβει γιατί η αύξηση των φόρων φέρνει μείωση εσόδων. Οπότε να σας διαφωτίσω για άλλη μια φορά με το παρακάτω απόσπασμα από την </w:t>
      </w:r>
      <w:r>
        <w:rPr>
          <w:rFonts w:eastAsia="Times New Roman" w:cs="Times New Roman"/>
          <w:szCs w:val="24"/>
        </w:rPr>
        <w:t>έ</w:t>
      </w:r>
      <w:r>
        <w:rPr>
          <w:rFonts w:eastAsia="Times New Roman" w:cs="Times New Roman"/>
          <w:szCs w:val="24"/>
        </w:rPr>
        <w:t>κθεση του Γραφείου Προϋπολογισμού της Βουλής: «Ειδικότερα, ο</w:t>
      </w:r>
      <w:r>
        <w:rPr>
          <w:rFonts w:eastAsia="Times New Roman" w:cs="Times New Roman"/>
          <w:szCs w:val="24"/>
        </w:rPr>
        <w:t>ι πολύ υψηλοί φορολογικοί συντελεστές κυρίως στην εργασία</w:t>
      </w:r>
      <w:r>
        <w:rPr>
          <w:rFonts w:eastAsia="Times New Roman" w:cs="Times New Roman"/>
          <w:szCs w:val="24"/>
        </w:rPr>
        <w:t>,</w:t>
      </w:r>
      <w:r>
        <w:rPr>
          <w:rFonts w:eastAsia="Times New Roman" w:cs="Times New Roman"/>
          <w:szCs w:val="24"/>
        </w:rPr>
        <w:t xml:space="preserve"> αλλά και στο κεφάλαιο και στην κατανάλωση, οδηγούν σε σημαντικές στρεβλώσεις την αγορά, δηλαδή σε μειωμένα κίνητρα για εργασία, κατανάλωση και επενδύσεις, αλλά και σε αύξηση της </w:t>
      </w:r>
      <w:proofErr w:type="spellStart"/>
      <w:r>
        <w:rPr>
          <w:rFonts w:eastAsia="Times New Roman" w:cs="Times New Roman"/>
          <w:szCs w:val="24"/>
        </w:rPr>
        <w:t>φοροαποφυγής</w:t>
      </w:r>
      <w:proofErr w:type="spellEnd"/>
      <w:r>
        <w:rPr>
          <w:rFonts w:eastAsia="Times New Roman" w:cs="Times New Roman"/>
          <w:szCs w:val="24"/>
        </w:rPr>
        <w:t>, της φοροδιαφυγής, που με τη σειρά τους οδηγούν σε έναν φαύλο κύ</w:t>
      </w:r>
      <w:r>
        <w:rPr>
          <w:rFonts w:eastAsia="Times New Roman" w:cs="Times New Roman"/>
          <w:szCs w:val="24"/>
        </w:rPr>
        <w:t>κλο μειωμένων ρυθμών ανάπτυξης και συνεπώς εσόδων του κρατικού προϋπολογισμού».</w:t>
      </w:r>
    </w:p>
    <w:p w14:paraId="444830D5"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Μετά δε την περιπέτεια και τους ερασιτεχνισμούς από την πλευρά της Κυβέρνησης –να σας θυμίσω την περίοδο </w:t>
      </w:r>
      <w:proofErr w:type="spellStart"/>
      <w:r>
        <w:rPr>
          <w:rFonts w:eastAsia="Times New Roman" w:cs="Times New Roman"/>
          <w:szCs w:val="24"/>
        </w:rPr>
        <w:t>Βαρουφάκη</w:t>
      </w:r>
      <w:proofErr w:type="spellEnd"/>
      <w:r>
        <w:rPr>
          <w:rFonts w:eastAsia="Times New Roman" w:cs="Times New Roman"/>
          <w:szCs w:val="24"/>
        </w:rPr>
        <w:t xml:space="preserve"> και τα </w:t>
      </w:r>
      <w:proofErr w:type="spellStart"/>
      <w:r>
        <w:rPr>
          <w:rFonts w:eastAsia="Times New Roman" w:cs="Times New Roman"/>
          <w:szCs w:val="24"/>
        </w:rPr>
        <w:t>κρυπτονομίσματα</w:t>
      </w:r>
      <w:proofErr w:type="spellEnd"/>
      <w:r>
        <w:rPr>
          <w:rFonts w:eastAsia="Times New Roman" w:cs="Times New Roman"/>
          <w:szCs w:val="24"/>
        </w:rPr>
        <w:t xml:space="preserve"> τύπου Βενεζουέλας, το αχρείαστο δημοψή</w:t>
      </w:r>
      <w:r>
        <w:rPr>
          <w:rFonts w:eastAsia="Times New Roman" w:cs="Times New Roman"/>
          <w:szCs w:val="24"/>
        </w:rPr>
        <w:t xml:space="preserve">φισμα,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που μας στοίχισαν δεκάδες εκατομμύρια ευρώ- δεν έχουμε την παραμικρή εμπιστοσύνη στην Κυβέρνηση και στις όποιες ικανότητες που μπορεί να ισχυρίζ</w:t>
      </w:r>
      <w:r>
        <w:rPr>
          <w:rFonts w:eastAsia="Times New Roman" w:cs="Times New Roman"/>
          <w:szCs w:val="24"/>
        </w:rPr>
        <w:t>ετ</w:t>
      </w:r>
      <w:r>
        <w:rPr>
          <w:rFonts w:eastAsia="Times New Roman" w:cs="Times New Roman"/>
          <w:szCs w:val="24"/>
        </w:rPr>
        <w:t xml:space="preserve">αι οποιοδήποτε στέλεχος. </w:t>
      </w:r>
    </w:p>
    <w:p w14:paraId="444830D6"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lastRenderedPageBreak/>
        <w:t>Γι’ αυτούς τους λόγους, λοιπόν, θα είμαστε στο «παρών» ε</w:t>
      </w:r>
      <w:r>
        <w:rPr>
          <w:rFonts w:eastAsia="Times New Roman" w:cs="Times New Roman"/>
          <w:szCs w:val="24"/>
        </w:rPr>
        <w:t xml:space="preserve">πί της αρχής, θα καταψηφίσουμε επί του συνόλου τον </w:t>
      </w:r>
      <w:r>
        <w:rPr>
          <w:rFonts w:eastAsia="Times New Roman" w:cs="Times New Roman"/>
          <w:szCs w:val="24"/>
        </w:rPr>
        <w:t>π</w:t>
      </w:r>
      <w:r>
        <w:rPr>
          <w:rFonts w:eastAsia="Times New Roman" w:cs="Times New Roman"/>
          <w:szCs w:val="24"/>
        </w:rPr>
        <w:t>ροϋπολογισμό του κράτους για το 2018 για όλα τα Υπουργεία και για όλους τους κωδικούς, πλην ίσως κάποιων ελάχιστων εξαιρέσεων που θα αφορούν την άμυνα και την παιδεία.</w:t>
      </w:r>
    </w:p>
    <w:p w14:paraId="444830D7"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 για τ</w:t>
      </w:r>
      <w:r>
        <w:rPr>
          <w:rFonts w:eastAsia="Times New Roman" w:cs="Times New Roman"/>
          <w:szCs w:val="24"/>
        </w:rPr>
        <w:t>ην ανοχή σας.</w:t>
      </w:r>
    </w:p>
    <w:p w14:paraId="444830D8"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κύριε Γεωργιάδη.</w:t>
      </w:r>
    </w:p>
    <w:p w14:paraId="444830D9"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Ο ειδικός εισηγητής από το Ποτάμι κ. Σπυρίδων </w:t>
      </w:r>
      <w:proofErr w:type="spellStart"/>
      <w:r>
        <w:rPr>
          <w:rFonts w:eastAsia="Times New Roman" w:cs="Times New Roman"/>
          <w:szCs w:val="24"/>
        </w:rPr>
        <w:t>Δανέλλης</w:t>
      </w:r>
      <w:proofErr w:type="spellEnd"/>
      <w:r>
        <w:rPr>
          <w:rFonts w:eastAsia="Times New Roman" w:cs="Times New Roman"/>
          <w:szCs w:val="24"/>
        </w:rPr>
        <w:t xml:space="preserve"> έχει τον λόγο για δώδεκα λεπτά.</w:t>
      </w:r>
    </w:p>
    <w:p w14:paraId="444830DA"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Ευχαριστώ, κύριε Πρόεδρε.</w:t>
      </w:r>
    </w:p>
    <w:p w14:paraId="444830DB"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Ευρώπη πρ</w:t>
      </w:r>
      <w:r>
        <w:rPr>
          <w:rFonts w:eastAsia="Times New Roman" w:cs="Times New Roman"/>
          <w:szCs w:val="24"/>
        </w:rPr>
        <w:t xml:space="preserve">οχωράει μπροστά. Ο Μάρτιν </w:t>
      </w:r>
      <w:proofErr w:type="spellStart"/>
      <w:r>
        <w:rPr>
          <w:rFonts w:eastAsia="Times New Roman" w:cs="Times New Roman"/>
          <w:szCs w:val="24"/>
        </w:rPr>
        <w:t>Σουλτς</w:t>
      </w:r>
      <w:proofErr w:type="spellEnd"/>
      <w:r>
        <w:rPr>
          <w:rFonts w:eastAsia="Times New Roman" w:cs="Times New Roman"/>
          <w:szCs w:val="24"/>
        </w:rPr>
        <w:t xml:space="preserve"> έθεσε στόχο προχθές τη δημιουργία των Ηνωμένων Πολιτειών της Ευρώπης μέχρι το 2025, πηγαίνοντας αρκετά βήματα παραπέρα</w:t>
      </w:r>
      <w:r>
        <w:rPr>
          <w:rFonts w:eastAsia="Times New Roman" w:cs="Times New Roman"/>
          <w:szCs w:val="24"/>
        </w:rPr>
        <w:t>,</w:t>
      </w:r>
      <w:r>
        <w:rPr>
          <w:rFonts w:eastAsia="Times New Roman" w:cs="Times New Roman"/>
          <w:szCs w:val="24"/>
        </w:rPr>
        <w:t xml:space="preserve"> όσα εδώ και κάποιον καιρό συζητά ο Γάλλος Πρόεδρος Μακρόν σε κάθε ευκαιρία.</w:t>
      </w:r>
    </w:p>
    <w:p w14:paraId="444830DC"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Όλα δείχνουν πως το 2018 θα</w:t>
      </w:r>
      <w:r>
        <w:rPr>
          <w:rFonts w:eastAsia="Times New Roman" w:cs="Times New Roman"/>
          <w:szCs w:val="24"/>
        </w:rPr>
        <w:t xml:space="preserve"> είναι πιθανότατα μια σημαντική χρονιά αλλαγών για το ευρωπαϊκό όραμα, για την περαιτέρω οικονομική και πολιτική ενοποίηση. Φαίνεται πως οι Ευρωπαίοι ηγέτες αντιλαμβάνονται σταδιακά πως μόνο η μετεξέλιξη της Ένωσης μπορεί να την καταστήσει ισχυρή απέναντι </w:t>
      </w:r>
      <w:r>
        <w:rPr>
          <w:rFonts w:eastAsia="Times New Roman" w:cs="Times New Roman"/>
          <w:szCs w:val="24"/>
        </w:rPr>
        <w:t>στις νέες προκλήσεις αλλά και τις αυξημένες αβεβαιότητες της παγκοσμιοποίησης.</w:t>
      </w:r>
    </w:p>
    <w:p w14:paraId="444830DD"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lastRenderedPageBreak/>
        <w:t>Πέρα, όμως, από τις πολιτικές προθέσεις, τα οικονομικά στοιχεία δείχνουν τον δρόμο. Πριν από λίγο καιρό, η Ευρωπαϊκή Επιτροπή αναθεώρησε προς τα πάνω τις εκτιμήσεις της για ανάπ</w:t>
      </w:r>
      <w:r>
        <w:rPr>
          <w:rFonts w:eastAsia="Times New Roman" w:cs="Times New Roman"/>
          <w:szCs w:val="24"/>
        </w:rPr>
        <w:t>τυξη το 2017, από το 1,7% στο 22,2%. Εκτιμάται, επίσης, ότι η Ευρωζώνη θα συνεχίσει να αναπτύσσεται σε επίπεδα άνω του 2% το 2018.</w:t>
      </w:r>
    </w:p>
    <w:p w14:paraId="444830DE"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Όλα δείχνουν πως η ευρωπαϊκή οικονομία βρίσκεται μόλις στο μέσον ενός ακόμη αναπτυξιακού κύκλου, ανεβάζοντας ταχύτητα. Ακόμα </w:t>
      </w:r>
      <w:r>
        <w:rPr>
          <w:rFonts w:eastAsia="Times New Roman" w:cs="Times New Roman"/>
          <w:szCs w:val="24"/>
        </w:rPr>
        <w:t xml:space="preserve">και η ιταλική, αλλά και η γαλλική οικονομία, που για χρόνια χαρακτηρίζονταν από βραδεία ανάπτυξη, δείχνουν σημάδια βελτίωσης. Οι δε πρώην </w:t>
      </w:r>
      <w:proofErr w:type="spellStart"/>
      <w:r>
        <w:rPr>
          <w:rFonts w:eastAsia="Times New Roman" w:cs="Times New Roman"/>
          <w:szCs w:val="24"/>
        </w:rPr>
        <w:t>μνημονιακές</w:t>
      </w:r>
      <w:proofErr w:type="spellEnd"/>
      <w:r>
        <w:rPr>
          <w:rFonts w:eastAsia="Times New Roman" w:cs="Times New Roman"/>
          <w:szCs w:val="24"/>
        </w:rPr>
        <w:t xml:space="preserve"> οικονομίες, αυτές της Ιρλανδίας, της Πορτογαλίας, της Κύπρου ή η μονίμως προβληματική της Ισπανίας, αναπτύ</w:t>
      </w:r>
      <w:r>
        <w:rPr>
          <w:rFonts w:eastAsia="Times New Roman" w:cs="Times New Roman"/>
          <w:szCs w:val="24"/>
        </w:rPr>
        <w:t>σσονται πλέον με πολύ καλούς ρυθμούς. Όσο για την Ιρλανδία, τα στοιχεία είναι πλέον εντυπωσιακά. Στο δεύτερο τρίμηνο του 2017 η οικονομία της έτρεχε με ετήσιο ρυθμό 5,8%.</w:t>
      </w:r>
    </w:p>
    <w:p w14:paraId="444830DF"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Δυστυχώς στον αντίποδα βρισκόμαστε εμείς. Η Ελλάδα ήταν η χώρα με τη χαμηλότερη ανάπτ</w:t>
      </w:r>
      <w:r>
        <w:rPr>
          <w:rFonts w:eastAsia="Times New Roman" w:cs="Times New Roman"/>
          <w:szCs w:val="24"/>
        </w:rPr>
        <w:t>υξη στην Ευρώπη. Η ελληνική οικονομία μπήκε μεν σε σταθερό ρυθμό ανάπτυξης, ωστόσο αυτός είναι πολύ μικρότερος από τον μέσο όρο της Ευρωζώνης.</w:t>
      </w:r>
    </w:p>
    <w:p w14:paraId="444830E0"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w:t>
      </w:r>
      <w:r>
        <w:rPr>
          <w:rFonts w:eastAsia="Times New Roman" w:cs="Times New Roman"/>
          <w:szCs w:val="24"/>
        </w:rPr>
        <w:t xml:space="preserve">ροϋπολογισμός που συζητούμε σήμερα, ο τελευταίος </w:t>
      </w:r>
      <w:proofErr w:type="spellStart"/>
      <w:r>
        <w:rPr>
          <w:rFonts w:eastAsia="Times New Roman" w:cs="Times New Roman"/>
          <w:szCs w:val="24"/>
        </w:rPr>
        <w:t>μνημονιακός</w:t>
      </w:r>
      <w:proofErr w:type="spellEnd"/>
      <w:r>
        <w:rPr>
          <w:rFonts w:eastAsia="Times New Roman" w:cs="Times New Roman"/>
          <w:szCs w:val="24"/>
        </w:rPr>
        <w:t xml:space="preserve"> προϋπολογισμός</w:t>
      </w:r>
      <w:r>
        <w:rPr>
          <w:rFonts w:eastAsia="Times New Roman" w:cs="Times New Roman"/>
          <w:szCs w:val="24"/>
        </w:rPr>
        <w:t>,</w:t>
      </w:r>
      <w:r>
        <w:rPr>
          <w:rFonts w:eastAsia="Times New Roman" w:cs="Times New Roman"/>
          <w:szCs w:val="24"/>
        </w:rPr>
        <w:t xml:space="preserve"> αν όλα πάνε καλά -το ευχόμαστε κα</w:t>
      </w:r>
      <w:r>
        <w:rPr>
          <w:rFonts w:eastAsia="Times New Roman" w:cs="Times New Roman"/>
          <w:szCs w:val="24"/>
        </w:rPr>
        <w:t xml:space="preserve">ι το ελπίζουμε- δείχνει προς την επόμενη μέρα. Θα έλεγα πως σε ένα περιβάλλον ευρωπαϊκής οικονομικής αριστείας, </w:t>
      </w:r>
      <w:r>
        <w:rPr>
          <w:rFonts w:eastAsia="Times New Roman" w:cs="Times New Roman"/>
          <w:szCs w:val="24"/>
        </w:rPr>
        <w:lastRenderedPageBreak/>
        <w:t>οι δικές μας επιδόσεις περιγράφονται επιεικώς με ένα «καλώς». Μοιάζει να μην έχουμε καταλάβει ακόμα συλλογικά τα αίτια της ελληνικής κρίσης.</w:t>
      </w:r>
    </w:p>
    <w:p w14:paraId="444830E1"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Εμε</w:t>
      </w:r>
      <w:r>
        <w:rPr>
          <w:rFonts w:eastAsia="Times New Roman" w:cs="Times New Roman"/>
          <w:szCs w:val="24"/>
        </w:rPr>
        <w:t xml:space="preserve">ίς θεωρούμε πως κυρίαρχα είναι τα ελλείμματα στην ανταγωνιστικότητα και την καινοτομία. Σε </w:t>
      </w:r>
      <w:r>
        <w:rPr>
          <w:rFonts w:eastAsia="Times New Roman" w:cs="Times New Roman"/>
          <w:szCs w:val="24"/>
        </w:rPr>
        <w:t>αυτούς,</w:t>
      </w:r>
      <w:r>
        <w:rPr>
          <w:rFonts w:eastAsia="Times New Roman" w:cs="Times New Roman"/>
          <w:szCs w:val="24"/>
        </w:rPr>
        <w:t xml:space="preserve"> ακριβώς</w:t>
      </w:r>
      <w:r>
        <w:rPr>
          <w:rFonts w:eastAsia="Times New Roman" w:cs="Times New Roman"/>
          <w:szCs w:val="24"/>
        </w:rPr>
        <w:t>,</w:t>
      </w:r>
      <w:r>
        <w:rPr>
          <w:rFonts w:eastAsia="Times New Roman" w:cs="Times New Roman"/>
          <w:szCs w:val="24"/>
        </w:rPr>
        <w:t xml:space="preserve"> τους δείκτες η Ελλάδα παραμένει στην τελευταία θέση μεταξύ των ευρωπαϊκών κρατών. Κι όμως, αυτό το χαρακτηριστικό της ελληνικής οικονομίας δεν οφείλ</w:t>
      </w:r>
      <w:r>
        <w:rPr>
          <w:rFonts w:eastAsia="Times New Roman" w:cs="Times New Roman"/>
          <w:szCs w:val="24"/>
        </w:rPr>
        <w:t>εται στην κρίση. Υπήρχε πριν από αυτή και συνετέλεσε αποφασιστικά στη δημιουργία του τεράστιου εξωτερικού χρέους, ενός χρέους που με τη σειρά του μας οδήγησε στην κρίση και στην ύφεση και αυτά με τη σειρά τους στα μνημόνια που επιδείνωσαν αρκετά πράγματα.</w:t>
      </w:r>
    </w:p>
    <w:p w14:paraId="444830E2"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Ο τελευταίος προϋπολογισμός της περιόδου των μνημονίων εκτιμούμε πως θα έπρεπε να έχει προβλέψει και τη θεραπεία αυτών ακριβώς των προβλημάτων. Αντί γι’ αυτό, όμως, έχουμε πάλι ένα στατικό, ένα</w:t>
      </w:r>
      <w:r>
        <w:rPr>
          <w:rFonts w:eastAsia="Times New Roman" w:cs="Times New Roman"/>
          <w:szCs w:val="24"/>
        </w:rPr>
        <w:t>ν</w:t>
      </w:r>
      <w:r>
        <w:rPr>
          <w:rFonts w:eastAsia="Times New Roman" w:cs="Times New Roman"/>
          <w:szCs w:val="24"/>
        </w:rPr>
        <w:t xml:space="preserve"> </w:t>
      </w:r>
      <w:proofErr w:type="spellStart"/>
      <w:r>
        <w:rPr>
          <w:rFonts w:eastAsia="Times New Roman" w:cs="Times New Roman"/>
          <w:szCs w:val="24"/>
        </w:rPr>
        <w:t>φοροκεντρικό</w:t>
      </w:r>
      <w:proofErr w:type="spellEnd"/>
      <w:r>
        <w:rPr>
          <w:rFonts w:eastAsia="Times New Roman" w:cs="Times New Roman"/>
          <w:szCs w:val="24"/>
        </w:rPr>
        <w:t>, ένα</w:t>
      </w:r>
      <w:r>
        <w:rPr>
          <w:rFonts w:eastAsia="Times New Roman" w:cs="Times New Roman"/>
          <w:szCs w:val="24"/>
        </w:rPr>
        <w:t>ν</w:t>
      </w:r>
      <w:r>
        <w:rPr>
          <w:rFonts w:eastAsia="Times New Roman" w:cs="Times New Roman"/>
          <w:szCs w:val="24"/>
        </w:rPr>
        <w:t xml:space="preserve"> εξουθενωτικό </w:t>
      </w:r>
      <w:r>
        <w:rPr>
          <w:rFonts w:eastAsia="Times New Roman" w:cs="Times New Roman"/>
          <w:szCs w:val="24"/>
        </w:rPr>
        <w:t>π</w:t>
      </w:r>
      <w:r>
        <w:rPr>
          <w:rFonts w:eastAsia="Times New Roman" w:cs="Times New Roman"/>
          <w:szCs w:val="24"/>
        </w:rPr>
        <w:t>ροϋπολογισμό για την ελληνικ</w:t>
      </w:r>
      <w:r>
        <w:rPr>
          <w:rFonts w:eastAsia="Times New Roman" w:cs="Times New Roman"/>
          <w:szCs w:val="24"/>
        </w:rPr>
        <w:t xml:space="preserve">ή οικονομία, έναν </w:t>
      </w:r>
      <w:r>
        <w:rPr>
          <w:rFonts w:eastAsia="Times New Roman" w:cs="Times New Roman"/>
          <w:szCs w:val="24"/>
        </w:rPr>
        <w:t>π</w:t>
      </w:r>
      <w:r>
        <w:rPr>
          <w:rFonts w:eastAsia="Times New Roman" w:cs="Times New Roman"/>
          <w:szCs w:val="24"/>
        </w:rPr>
        <w:t>ροϋπολογισμό που εδράζεται σε μία διαρκώς μειούμενη φορολογική βάση.</w:t>
      </w:r>
    </w:p>
    <w:p w14:paraId="444830E3"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Τα στοιχεία δείχνουν πως το 19% των πολιτών καλείται να συνεισφέρει το 83% των φόρων και αυτό σε μια Ελλάδα που όλα δείχνουν πως φτωχαίνει συνεχώς. Παραπάνω από 1% ή μά</w:t>
      </w:r>
      <w:r>
        <w:rPr>
          <w:rFonts w:eastAsia="Times New Roman" w:cs="Times New Roman"/>
          <w:szCs w:val="24"/>
        </w:rPr>
        <w:t xml:space="preserve">λλον παραπάνω από ένας στους πέντε Έλληνες, το 21,2%, το 2016 βρίσκεται κάτω από το όριο της φτώχειας, ενώ το ένα τρίτο του πληθυσμού, το 35,6%, αντιμετωπίζει συνθήκες κοινωνικού αποκλεισμού. </w:t>
      </w:r>
    </w:p>
    <w:p w14:paraId="444830E4"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lastRenderedPageBreak/>
        <w:t xml:space="preserve">Από μια τέτοια φορολογική βάση προκύπτουν τα </w:t>
      </w:r>
      <w:proofErr w:type="spellStart"/>
      <w:r>
        <w:rPr>
          <w:rFonts w:eastAsia="Times New Roman" w:cs="Times New Roman"/>
          <w:szCs w:val="24"/>
        </w:rPr>
        <w:t>υπερπλεονάσματα</w:t>
      </w:r>
      <w:proofErr w:type="spellEnd"/>
      <w:r>
        <w:rPr>
          <w:rFonts w:eastAsia="Times New Roman" w:cs="Times New Roman"/>
          <w:szCs w:val="24"/>
        </w:rPr>
        <w:t>,</w:t>
      </w:r>
      <w:r>
        <w:rPr>
          <w:rFonts w:eastAsia="Times New Roman" w:cs="Times New Roman"/>
          <w:szCs w:val="24"/>
        </w:rPr>
        <w:t xml:space="preserve"> για τα οποία η Κυβέρνηση πανηγυρίζει. Είναι, όμως, αυτό βιώσιμο μεσοπρόθεσμα;</w:t>
      </w:r>
    </w:p>
    <w:p w14:paraId="444830E5" w14:textId="77777777" w:rsidR="00FC516A" w:rsidRDefault="00EA69A7">
      <w:pPr>
        <w:spacing w:line="600" w:lineRule="auto"/>
        <w:ind w:firstLine="720"/>
        <w:jc w:val="both"/>
        <w:rPr>
          <w:rFonts w:eastAsia="Times New Roman"/>
          <w:szCs w:val="24"/>
        </w:rPr>
      </w:pPr>
      <w:r>
        <w:rPr>
          <w:rFonts w:eastAsia="Times New Roman"/>
          <w:szCs w:val="24"/>
        </w:rPr>
        <w:t>Είναι βιώσιμη μια σκληρή πολιτική λιτότητας</w:t>
      </w:r>
      <w:r>
        <w:rPr>
          <w:rFonts w:eastAsia="Times New Roman"/>
          <w:szCs w:val="24"/>
        </w:rPr>
        <w:t>,</w:t>
      </w:r>
      <w:r>
        <w:rPr>
          <w:rFonts w:eastAsia="Times New Roman"/>
          <w:szCs w:val="24"/>
        </w:rPr>
        <w:t xml:space="preserve"> που στηρίζεται στην αυξημένη φορολογία, στο πάγωμα των δημοσίων επενδύσεων και στην περικοπή δαπανών;</w:t>
      </w:r>
    </w:p>
    <w:p w14:paraId="444830E6" w14:textId="77777777" w:rsidR="00FC516A" w:rsidRDefault="00EA69A7">
      <w:pPr>
        <w:spacing w:line="600" w:lineRule="auto"/>
        <w:ind w:firstLine="720"/>
        <w:jc w:val="both"/>
        <w:rPr>
          <w:rFonts w:eastAsia="Times New Roman"/>
          <w:szCs w:val="24"/>
        </w:rPr>
      </w:pPr>
      <w:r>
        <w:rPr>
          <w:rFonts w:eastAsia="Times New Roman"/>
          <w:szCs w:val="24"/>
        </w:rPr>
        <w:t>Είναι βιώσιμα τα δυσθεώρητα πρ</w:t>
      </w:r>
      <w:r>
        <w:rPr>
          <w:rFonts w:eastAsia="Times New Roman"/>
          <w:szCs w:val="24"/>
        </w:rPr>
        <w:t xml:space="preserve">ωτογενή πλεονάσματα ύψους 3,82% αντί του απαιτούμενου από τους </w:t>
      </w:r>
      <w:r>
        <w:rPr>
          <w:rFonts w:eastAsia="Times New Roman"/>
          <w:szCs w:val="24"/>
        </w:rPr>
        <w:t>θ</w:t>
      </w:r>
      <w:r>
        <w:rPr>
          <w:rFonts w:eastAsia="Times New Roman"/>
          <w:szCs w:val="24"/>
        </w:rPr>
        <w:t>εσμούς 3,5%, για τα οποία, βεβαίως, η Κυβέρνηση επαίρεται;</w:t>
      </w:r>
    </w:p>
    <w:p w14:paraId="444830E7" w14:textId="77777777" w:rsidR="00FC516A" w:rsidRDefault="00EA69A7">
      <w:pPr>
        <w:spacing w:line="600" w:lineRule="auto"/>
        <w:ind w:firstLine="720"/>
        <w:jc w:val="both"/>
        <w:rPr>
          <w:rFonts w:eastAsia="Times New Roman"/>
          <w:szCs w:val="24"/>
        </w:rPr>
      </w:pPr>
      <w:r>
        <w:rPr>
          <w:rFonts w:eastAsia="Times New Roman"/>
          <w:szCs w:val="24"/>
        </w:rPr>
        <w:t xml:space="preserve">Τα όρια μεταξύ ειλικρίνειας και κυνισμού είναι δυσδιάκριτα, όπως στην υπουργική παραδοχή πως η </w:t>
      </w:r>
      <w:proofErr w:type="spellStart"/>
      <w:r>
        <w:rPr>
          <w:rFonts w:eastAsia="Times New Roman"/>
          <w:szCs w:val="24"/>
        </w:rPr>
        <w:t>υπερφορολόγηση</w:t>
      </w:r>
      <w:proofErr w:type="spellEnd"/>
      <w:r>
        <w:rPr>
          <w:rFonts w:eastAsia="Times New Roman"/>
          <w:szCs w:val="24"/>
        </w:rPr>
        <w:t xml:space="preserve"> των μεσαίων στρωμάτων α</w:t>
      </w:r>
      <w:r>
        <w:rPr>
          <w:rFonts w:eastAsia="Times New Roman"/>
          <w:szCs w:val="24"/>
        </w:rPr>
        <w:t xml:space="preserve">ποτελεί συνειδητή επιλογή, προκειμένου να ενισχυθούν περισσότερο οι ευάλωτες κοινωνικές ομάδες. </w:t>
      </w:r>
    </w:p>
    <w:p w14:paraId="444830E8" w14:textId="77777777" w:rsidR="00FC516A" w:rsidRDefault="00EA69A7">
      <w:pPr>
        <w:spacing w:line="600" w:lineRule="auto"/>
        <w:ind w:firstLine="720"/>
        <w:jc w:val="both"/>
        <w:rPr>
          <w:rFonts w:eastAsia="Times New Roman"/>
          <w:szCs w:val="24"/>
        </w:rPr>
      </w:pPr>
      <w:r>
        <w:rPr>
          <w:rFonts w:eastAsia="Times New Roman"/>
          <w:szCs w:val="24"/>
        </w:rPr>
        <w:t>Η απλοϊκή, όμως, αυτή άσκηση ταξικής πολιτικής εξαντλεί ακριβώς εκείνους που παράγουν, εξαντλεί την τελευταία ικμάδα της ελληνικής οικονομίας</w:t>
      </w:r>
      <w:r>
        <w:rPr>
          <w:rFonts w:eastAsia="Times New Roman"/>
          <w:szCs w:val="24"/>
        </w:rPr>
        <w:t>,</w:t>
      </w:r>
      <w:r>
        <w:rPr>
          <w:rFonts w:eastAsia="Times New Roman"/>
          <w:szCs w:val="24"/>
        </w:rPr>
        <w:t xml:space="preserve"> απομυζώντας εκεί</w:t>
      </w:r>
      <w:r>
        <w:rPr>
          <w:rFonts w:eastAsia="Times New Roman"/>
          <w:szCs w:val="24"/>
        </w:rPr>
        <w:t>νους που μπορούν να αντιστρέψουν το υφιστάμενο ζοφερό κλίμα, εκείνους που δημιουργούν θέσεις εργασίας, εκείνους που μπορούν να παρ</w:t>
      </w:r>
      <w:r>
        <w:rPr>
          <w:rFonts w:eastAsia="Times New Roman"/>
          <w:szCs w:val="24"/>
        </w:rPr>
        <w:t>αγάγ</w:t>
      </w:r>
      <w:r>
        <w:rPr>
          <w:rFonts w:eastAsia="Times New Roman"/>
          <w:szCs w:val="24"/>
        </w:rPr>
        <w:t>ουν πραγματικό εθνικό πλούτο και να μας βγάλουν από τον φαύλο κύκλο της ύφεσης, γιατί ανακατανομή πλούτου μπορείς να κάνει</w:t>
      </w:r>
      <w:r>
        <w:rPr>
          <w:rFonts w:eastAsia="Times New Roman"/>
          <w:szCs w:val="24"/>
        </w:rPr>
        <w:t xml:space="preserve">ς αφού </w:t>
      </w:r>
      <w:r>
        <w:rPr>
          <w:rFonts w:eastAsia="Times New Roman"/>
          <w:szCs w:val="24"/>
        </w:rPr>
        <w:t xml:space="preserve">πρώτα </w:t>
      </w:r>
      <w:r>
        <w:rPr>
          <w:rFonts w:eastAsia="Times New Roman"/>
          <w:szCs w:val="24"/>
        </w:rPr>
        <w:t>διασφαλίσεις την παραγωγή του.</w:t>
      </w:r>
    </w:p>
    <w:p w14:paraId="444830E9" w14:textId="77777777" w:rsidR="00FC516A" w:rsidRDefault="00EA69A7">
      <w:pPr>
        <w:spacing w:line="600" w:lineRule="auto"/>
        <w:ind w:firstLine="720"/>
        <w:jc w:val="both"/>
        <w:rPr>
          <w:rFonts w:eastAsia="Times New Roman"/>
          <w:szCs w:val="24"/>
        </w:rPr>
      </w:pPr>
      <w:r>
        <w:rPr>
          <w:rFonts w:eastAsia="Times New Roman"/>
          <w:szCs w:val="24"/>
        </w:rPr>
        <w:lastRenderedPageBreak/>
        <w:t>Την ίδια στιγμή το κράτος εξελίσσεται στον χειρότερο στρατηγικό κακοπληρωτή της μέσης ελληνικής επιχείρησης και ας δηλώνει ένας στους δύο επιχειρηματίες πως θα προσέφεραν περισσότερες θέσεις εργασίας, εάν πληρωνό</w:t>
      </w:r>
      <w:r>
        <w:rPr>
          <w:rFonts w:eastAsia="Times New Roman"/>
          <w:szCs w:val="24"/>
        </w:rPr>
        <w:t>ντουσαν εγκαίρως.</w:t>
      </w:r>
    </w:p>
    <w:p w14:paraId="444830EA" w14:textId="77777777" w:rsidR="00FC516A" w:rsidRDefault="00EA69A7">
      <w:pPr>
        <w:spacing w:line="600" w:lineRule="auto"/>
        <w:ind w:firstLine="720"/>
        <w:jc w:val="both"/>
        <w:rPr>
          <w:rFonts w:eastAsia="Times New Roman"/>
          <w:szCs w:val="24"/>
        </w:rPr>
      </w:pPr>
      <w:r>
        <w:rPr>
          <w:rFonts w:eastAsia="Times New Roman"/>
          <w:szCs w:val="24"/>
        </w:rPr>
        <w:t xml:space="preserve">Ας πάμε πίσω τώρα στα νούμερα του φετινού </w:t>
      </w:r>
      <w:r>
        <w:rPr>
          <w:rFonts w:eastAsia="Times New Roman"/>
          <w:szCs w:val="24"/>
        </w:rPr>
        <w:t>π</w:t>
      </w:r>
      <w:r>
        <w:rPr>
          <w:rFonts w:eastAsia="Times New Roman"/>
          <w:szCs w:val="24"/>
        </w:rPr>
        <w:t xml:space="preserve">ροϋπολογισμού. Μία λέξη νομίζω χαρακτηρίζει, συνολικά, τον </w:t>
      </w:r>
      <w:r>
        <w:rPr>
          <w:rFonts w:eastAsia="Times New Roman"/>
          <w:szCs w:val="24"/>
        </w:rPr>
        <w:t>π</w:t>
      </w:r>
      <w:r>
        <w:rPr>
          <w:rFonts w:eastAsia="Times New Roman"/>
          <w:szCs w:val="24"/>
        </w:rPr>
        <w:t>ροϋπολογισμό: «υπεραισιοδοξία». Για το 2018 προβλέπεται αύξηση του ΑΕΠ κατά 2,5%. Και για το 2017 προβλεπόταν αύξηση του ΑΕΠ κατά 2,7%,</w:t>
      </w:r>
      <w:r>
        <w:rPr>
          <w:rFonts w:eastAsia="Times New Roman"/>
          <w:szCs w:val="24"/>
        </w:rPr>
        <w:t xml:space="preserve"> ωστόσο έφτασε να κλείνει μόλις στο 1,6%. Προβλέπεται, επίσης, αύξηση στις επενδύσεις κατά 11,4%, όταν το προσχέδιο προϋπολογισμού πριν από ενάμιση μήνα μιλούσε και για 12,6%. Πού εδράζεται αυτή η υπεραισιόδοξη προσέγγιση; Σε πραγματικά στοιχεία και εκτιμή</w:t>
      </w:r>
      <w:r>
        <w:rPr>
          <w:rFonts w:eastAsia="Times New Roman"/>
          <w:szCs w:val="24"/>
        </w:rPr>
        <w:t>σεις ή απλά στην επιθυμία, σε ένα</w:t>
      </w:r>
      <w:r>
        <w:rPr>
          <w:rFonts w:eastAsia="Times New Roman"/>
          <w:szCs w:val="24"/>
        </w:rPr>
        <w:t>ν</w:t>
      </w:r>
      <w:r>
        <w:rPr>
          <w:rFonts w:eastAsia="Times New Roman"/>
          <w:szCs w:val="24"/>
        </w:rPr>
        <w:t xml:space="preserve"> βολονταρισμό; Θα το δείξει το άμεσο μέλλον.</w:t>
      </w:r>
    </w:p>
    <w:p w14:paraId="444830EB" w14:textId="77777777" w:rsidR="00FC516A" w:rsidRDefault="00EA69A7">
      <w:pPr>
        <w:spacing w:line="600" w:lineRule="auto"/>
        <w:ind w:firstLine="720"/>
        <w:jc w:val="both"/>
        <w:rPr>
          <w:rFonts w:eastAsia="Times New Roman"/>
          <w:szCs w:val="24"/>
        </w:rPr>
      </w:pPr>
      <w:r>
        <w:rPr>
          <w:rFonts w:eastAsia="Times New Roman"/>
          <w:szCs w:val="24"/>
        </w:rPr>
        <w:t xml:space="preserve">Διαβάζουμε πως υπάρχει μεγάλη αρνητική απόκλιση της τάξης του 5,6% ήτοι 2,9 δισεκατομμύρια ευρώ στα έσοδα του 2017 σε σχέση με τις εκτιμήσεις του πρόσφατου </w:t>
      </w:r>
      <w:r>
        <w:rPr>
          <w:rFonts w:eastAsia="Times New Roman"/>
          <w:szCs w:val="24"/>
        </w:rPr>
        <w:t>μ</w:t>
      </w:r>
      <w:r>
        <w:rPr>
          <w:rFonts w:eastAsia="Times New Roman"/>
          <w:szCs w:val="24"/>
        </w:rPr>
        <w:t xml:space="preserve">εσοπρόθεσμού 2018 – </w:t>
      </w:r>
      <w:r>
        <w:rPr>
          <w:rFonts w:eastAsia="Times New Roman"/>
          <w:szCs w:val="24"/>
        </w:rPr>
        <w:t>2021. Τα στοιχεία είναι από τον Μάιο του 2017. Δηλαδή ότι τα έσοδα του 2018 θα είναι μειωμένα περίπου κατά 800 εκατομμύρια ευρώ.</w:t>
      </w:r>
    </w:p>
    <w:p w14:paraId="444830EC" w14:textId="77777777" w:rsidR="00FC516A" w:rsidRDefault="00EA69A7">
      <w:pPr>
        <w:spacing w:line="600" w:lineRule="auto"/>
        <w:ind w:firstLine="720"/>
        <w:jc w:val="both"/>
        <w:rPr>
          <w:rFonts w:eastAsia="Times New Roman"/>
          <w:szCs w:val="24"/>
        </w:rPr>
      </w:pPr>
      <w:r>
        <w:rPr>
          <w:rFonts w:eastAsia="Times New Roman"/>
          <w:szCs w:val="24"/>
        </w:rPr>
        <w:t>Εδώ νομίζω ότι το πρόβλημα αναδύεται ανάγλυφα. Έχουμε αύξηση των φορολογικών συντελεστών και μείωση των εσόδων, ενώ συγχρόνως α</w:t>
      </w:r>
      <w:r>
        <w:rPr>
          <w:rFonts w:eastAsia="Times New Roman"/>
          <w:szCs w:val="24"/>
        </w:rPr>
        <w:t xml:space="preserve">υξάνονται τα ληξιπρόθεσμα προς την εφορία. Αυτό σημαίνει πως έχει μειωθεί το φορολογητέο εισόδημα και πως έχει φτάσει στο ταβάνι η φοροδοτική δυνατότητα. </w:t>
      </w:r>
    </w:p>
    <w:p w14:paraId="444830ED" w14:textId="77777777" w:rsidR="00FC516A" w:rsidRDefault="00EA69A7">
      <w:pPr>
        <w:spacing w:line="600" w:lineRule="auto"/>
        <w:ind w:firstLine="720"/>
        <w:jc w:val="both"/>
        <w:rPr>
          <w:rFonts w:eastAsia="Times New Roman"/>
          <w:szCs w:val="24"/>
        </w:rPr>
      </w:pPr>
      <w:r>
        <w:rPr>
          <w:rFonts w:eastAsia="Times New Roman"/>
          <w:szCs w:val="24"/>
        </w:rPr>
        <w:lastRenderedPageBreak/>
        <w:t>Πρώτο ελληνικό παράδοξο: Και οι φόροι για τον κάθε πολίτη αυξάνονται και δημοσιονομικό αποτέλεσμα δεν</w:t>
      </w:r>
      <w:r>
        <w:rPr>
          <w:rFonts w:eastAsia="Times New Roman"/>
          <w:szCs w:val="24"/>
        </w:rPr>
        <w:t xml:space="preserve"> έχουμε. Καταφανώς έχουμε ένα λάθος μ</w:t>
      </w:r>
      <w:r>
        <w:rPr>
          <w:rFonts w:eastAsia="Times New Roman"/>
          <w:szCs w:val="24"/>
        </w:rPr>
        <w:t>ε</w:t>
      </w:r>
      <w:r>
        <w:rPr>
          <w:rFonts w:eastAsia="Times New Roman"/>
          <w:szCs w:val="24"/>
        </w:rPr>
        <w:t xml:space="preserve">ίγμα πολιτικής, όπως έχουμε λάθος αναλογία και μεταξύ έμμεσων και άμεσων φόρων και ας γνωρίζουν οι πάντες πως οι έμμεσοι φόροι είναι αναλογικά και οι πιο άδικοι. </w:t>
      </w:r>
    </w:p>
    <w:p w14:paraId="444830EE" w14:textId="77777777" w:rsidR="00FC516A" w:rsidRDefault="00EA69A7">
      <w:pPr>
        <w:spacing w:line="600" w:lineRule="auto"/>
        <w:ind w:firstLine="720"/>
        <w:jc w:val="both"/>
        <w:rPr>
          <w:rFonts w:eastAsia="Times New Roman"/>
          <w:szCs w:val="24"/>
        </w:rPr>
      </w:pPr>
      <w:r>
        <w:rPr>
          <w:rFonts w:eastAsia="Times New Roman"/>
          <w:szCs w:val="24"/>
        </w:rPr>
        <w:t>Α</w:t>
      </w:r>
      <w:r>
        <w:rPr>
          <w:rFonts w:eastAsia="Times New Roman"/>
          <w:szCs w:val="24"/>
        </w:rPr>
        <w:t>υτό μας φέρνει στο δεύτερο ελληνικό παράδοξο, που η τα</w:t>
      </w:r>
      <w:r>
        <w:rPr>
          <w:rFonts w:eastAsia="Times New Roman"/>
          <w:szCs w:val="24"/>
        </w:rPr>
        <w:t>ξική ευαισθησία της Κυβέρνησης πέφτει τόσο έξω στις εκτιμήσεις της όσον αφορά την άμεση φορολογία, ώστε η αναλογία άμεσων προς έμμεσους φόρους έχει εκτιναχθεί στα χειρότερα επίπεδα των τελευταίων ετών. Το 2017 οι έμμεσοι φόροι έφταναν να αναλογούν στο 15,1</w:t>
      </w:r>
      <w:r>
        <w:rPr>
          <w:rFonts w:eastAsia="Times New Roman"/>
          <w:szCs w:val="24"/>
        </w:rPr>
        <w:t>% του ΑΕΠ, που είναι το υψηλότερο ποσοστό τουλάχιστον της τελευταίας δεκαετίας. Παράλληλα, οι άμεσοι φόροι υποχώρησαν το 2017 στο 11,4%, που είναι το χαμηλότερο ποσοστό από το 2014. Επιπροσθέτως, ο δείκτης της ανεργίας παραμένει στα ύψη. Και αυτό, όπως εξη</w:t>
      </w:r>
      <w:r>
        <w:rPr>
          <w:rFonts w:eastAsia="Times New Roman"/>
          <w:szCs w:val="24"/>
        </w:rPr>
        <w:t xml:space="preserve">γήσαμε προηγουμένως, είναι απότοκο του ασφυκτικού φορολογικού και </w:t>
      </w:r>
      <w:proofErr w:type="spellStart"/>
      <w:r>
        <w:rPr>
          <w:rFonts w:eastAsia="Times New Roman"/>
          <w:szCs w:val="24"/>
        </w:rPr>
        <w:t>εισφοροδοτικού</w:t>
      </w:r>
      <w:proofErr w:type="spellEnd"/>
      <w:r>
        <w:rPr>
          <w:rFonts w:eastAsia="Times New Roman"/>
          <w:szCs w:val="24"/>
        </w:rPr>
        <w:t xml:space="preserve"> περιβάλλοντος.</w:t>
      </w:r>
    </w:p>
    <w:p w14:paraId="444830EF" w14:textId="77777777" w:rsidR="00FC516A" w:rsidRDefault="00EA69A7">
      <w:pPr>
        <w:spacing w:line="600" w:lineRule="auto"/>
        <w:ind w:firstLine="720"/>
        <w:jc w:val="both"/>
        <w:rPr>
          <w:rFonts w:eastAsia="Times New Roman"/>
          <w:szCs w:val="24"/>
        </w:rPr>
      </w:pPr>
      <w:r>
        <w:rPr>
          <w:rFonts w:eastAsia="Times New Roman"/>
          <w:szCs w:val="24"/>
        </w:rPr>
        <w:t>Βέβαια, λέτε ότι η ανεργία μειώθηκε. Πώς, όμως, μειώθηκε, όταν ο λόγος μεταξύ πλήρους απασχόλησης και ελαστικών μορφών εργασίας αυξάνεται υπέρ της δεύτερης με α</w:t>
      </w:r>
      <w:r>
        <w:rPr>
          <w:rFonts w:eastAsia="Times New Roman"/>
          <w:szCs w:val="24"/>
        </w:rPr>
        <w:t xml:space="preserve">νησυχητικούς ρυθμούς τα τελευταία χρόνια; Πρόκειται για μια ξεκάθαρη επικράτηση του </w:t>
      </w:r>
      <w:r>
        <w:rPr>
          <w:rFonts w:eastAsia="Times New Roman"/>
          <w:szCs w:val="24"/>
          <w:lang w:val="en-US"/>
        </w:rPr>
        <w:t>part</w:t>
      </w:r>
      <w:r>
        <w:rPr>
          <w:rFonts w:eastAsia="Times New Roman"/>
          <w:szCs w:val="24"/>
        </w:rPr>
        <w:t xml:space="preserve"> </w:t>
      </w:r>
      <w:r>
        <w:rPr>
          <w:rFonts w:eastAsia="Times New Roman"/>
          <w:szCs w:val="24"/>
          <w:lang w:val="en-US"/>
        </w:rPr>
        <w:t>time</w:t>
      </w:r>
      <w:r>
        <w:rPr>
          <w:rFonts w:eastAsia="Times New Roman"/>
          <w:szCs w:val="24"/>
        </w:rPr>
        <w:t xml:space="preserve"> στη συνολική διάρθρωση της απασχόλησης.</w:t>
      </w:r>
    </w:p>
    <w:p w14:paraId="444830F0" w14:textId="77777777" w:rsidR="00FC516A" w:rsidRDefault="00EA69A7">
      <w:pPr>
        <w:spacing w:line="600" w:lineRule="auto"/>
        <w:ind w:firstLine="720"/>
        <w:jc w:val="both"/>
        <w:rPr>
          <w:rFonts w:eastAsia="Times New Roman"/>
          <w:szCs w:val="24"/>
        </w:rPr>
      </w:pPr>
      <w:r>
        <w:rPr>
          <w:rFonts w:eastAsia="Times New Roman"/>
          <w:szCs w:val="24"/>
        </w:rPr>
        <w:t>Επιπλέον, η μακροχρόνια ανεργία, που αποτελεί ένδειξη της διαρθρωτικής φύσης της συνολικής ανεργίας, δεν φαίνεται να εξαλε</w:t>
      </w:r>
      <w:r>
        <w:rPr>
          <w:rFonts w:eastAsia="Times New Roman"/>
          <w:szCs w:val="24"/>
        </w:rPr>
        <w:t>ίφεται. Το ποσοστό των μακρο</w:t>
      </w:r>
      <w:r>
        <w:rPr>
          <w:rFonts w:eastAsia="Times New Roman"/>
          <w:szCs w:val="24"/>
        </w:rPr>
        <w:lastRenderedPageBreak/>
        <w:t>χρόνια ανέργων επί της συνολικής ανεργίας δείχνει αυξητικές τάσεις στο πρώτο εξάμηνο του 2017. Και όλα αυτά δεν είναι τίποτα άλλο παρά κακά μαντάτα για το ασφαλιστικό, ένα ασφαλιστικό που υποτίθεται ότι μεταρρυθμίστηκε με βιώσιμ</w:t>
      </w:r>
      <w:r>
        <w:rPr>
          <w:rFonts w:eastAsia="Times New Roman"/>
          <w:szCs w:val="24"/>
        </w:rPr>
        <w:t>ο τρόπο.</w:t>
      </w:r>
    </w:p>
    <w:p w14:paraId="444830F1" w14:textId="77777777" w:rsidR="00FC516A" w:rsidRDefault="00EA69A7">
      <w:pPr>
        <w:spacing w:line="600" w:lineRule="auto"/>
        <w:ind w:firstLine="720"/>
        <w:jc w:val="both"/>
        <w:rPr>
          <w:rFonts w:eastAsia="Times New Roman"/>
          <w:szCs w:val="24"/>
        </w:rPr>
      </w:pPr>
      <w:r>
        <w:rPr>
          <w:rFonts w:eastAsia="Times New Roman"/>
          <w:szCs w:val="24"/>
        </w:rPr>
        <w:t xml:space="preserve">Και αυτό μας οδηγεί στο τρίτο ελληνικό παράδοξο: Αύξηση εισφορών, μείωση συντάξεων, αλλά και σταθερή ανάγκη για κρατική επιχορήγηση του ΕΦΚΑ και ας το είχαμε ήδη προβλέψει από τότε που συζητούσαμε τον νόμο </w:t>
      </w:r>
      <w:proofErr w:type="spellStart"/>
      <w:r>
        <w:rPr>
          <w:rFonts w:eastAsia="Times New Roman"/>
          <w:szCs w:val="24"/>
        </w:rPr>
        <w:t>Κατρούγκαλου</w:t>
      </w:r>
      <w:proofErr w:type="spellEnd"/>
      <w:r>
        <w:rPr>
          <w:rFonts w:eastAsia="Times New Roman"/>
          <w:szCs w:val="24"/>
        </w:rPr>
        <w:t>.</w:t>
      </w:r>
    </w:p>
    <w:p w14:paraId="444830F2"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Τα μαγειρέματα που φαίνεται</w:t>
      </w:r>
      <w:r>
        <w:rPr>
          <w:rFonts w:eastAsia="Times New Roman" w:cs="Times New Roman"/>
          <w:szCs w:val="24"/>
        </w:rPr>
        <w:t xml:space="preserve"> να κάνουν εννιά στους δέκα επαγγελματίες που δηλώνουν εισοδήματα κάτω από 10.000 ευρώ ετησίως, είναι ενδεικτικά της αποτυχημένης ασφαλιστικής μεταρρύθμισης, όπως ενδεικτικά είναι και τα </w:t>
      </w:r>
      <w:proofErr w:type="spellStart"/>
      <w:r>
        <w:rPr>
          <w:rFonts w:eastAsia="Times New Roman" w:cs="Times New Roman"/>
          <w:szCs w:val="24"/>
        </w:rPr>
        <w:t>εκατόν</w:t>
      </w:r>
      <w:proofErr w:type="spellEnd"/>
      <w:r>
        <w:rPr>
          <w:rFonts w:eastAsia="Times New Roman" w:cs="Times New Roman"/>
          <w:szCs w:val="24"/>
        </w:rPr>
        <w:t xml:space="preserve"> έντεκα χιλιάδες μπλοκάκια που έκλεισαν μέσα σε δεκαεννιά μήνες</w:t>
      </w:r>
      <w:r>
        <w:rPr>
          <w:rFonts w:eastAsia="Times New Roman" w:cs="Times New Roman"/>
          <w:szCs w:val="24"/>
        </w:rPr>
        <w:t xml:space="preserve">, μειώνοντας τον αριθμό των συγκεκριμένων επιχειρήσεων επαγγελματιών κατά το 1/3. </w:t>
      </w:r>
    </w:p>
    <w:p w14:paraId="444830F3"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Βέβαια, βάσιμα εικάζουμε πως αυτοί οι άνθρωποι, οι περισσότεροι απ’ αυτούς, συνεχίζουν να δουλεύουν, απλώς πολλοί μάλλον το κάνουν με μαύρα. </w:t>
      </w:r>
    </w:p>
    <w:p w14:paraId="444830F4"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Λέτε επίσης -και είναι αυτονόητ</w:t>
      </w:r>
      <w:r>
        <w:rPr>
          <w:rFonts w:eastAsia="Times New Roman" w:cs="Times New Roman"/>
          <w:szCs w:val="24"/>
        </w:rPr>
        <w:t>ο- πως για να επιτευχθεί 2,5% ανάπτυξη για το 2018, κλειδί είναι επενδύσεις. Σε ποιο περιβάλλον όμως; Οι επενδύσεις χρειάζονται φιλόξενο περιβάλλον και σταθερότητα. Κι εδώ είναι αποδεδειγμένο</w:t>
      </w:r>
      <w:r>
        <w:rPr>
          <w:rFonts w:eastAsia="Times New Roman" w:cs="Times New Roman"/>
          <w:szCs w:val="24"/>
        </w:rPr>
        <w:t>, δηλαδή</w:t>
      </w:r>
      <w:r>
        <w:rPr>
          <w:rFonts w:eastAsia="Times New Roman" w:cs="Times New Roman"/>
          <w:szCs w:val="24"/>
        </w:rPr>
        <w:t xml:space="preserve"> </w:t>
      </w:r>
      <w:r>
        <w:rPr>
          <w:rFonts w:eastAsia="Times New Roman" w:cs="Times New Roman"/>
          <w:szCs w:val="24"/>
        </w:rPr>
        <w:t>ότι</w:t>
      </w:r>
      <w:r>
        <w:rPr>
          <w:rFonts w:eastAsia="Times New Roman" w:cs="Times New Roman"/>
          <w:szCs w:val="24"/>
        </w:rPr>
        <w:t xml:space="preserve"> όσο μεγαλύτερη είναι η επένδυση τόσο πιο εχθρική είν</w:t>
      </w:r>
      <w:r>
        <w:rPr>
          <w:rFonts w:eastAsia="Times New Roman" w:cs="Times New Roman"/>
          <w:szCs w:val="24"/>
        </w:rPr>
        <w:t xml:space="preserve">αι η αντιμετώπισή της από τις </w:t>
      </w:r>
      <w:r>
        <w:rPr>
          <w:rFonts w:eastAsia="Times New Roman" w:cs="Times New Roman"/>
          <w:szCs w:val="24"/>
        </w:rPr>
        <w:t>α</w:t>
      </w:r>
      <w:r>
        <w:rPr>
          <w:rFonts w:eastAsia="Times New Roman" w:cs="Times New Roman"/>
          <w:szCs w:val="24"/>
        </w:rPr>
        <w:t xml:space="preserve">ρχές. Το δείχνουν οι επενδύσεις -έχει </w:t>
      </w:r>
      <w:proofErr w:type="spellStart"/>
      <w:r>
        <w:rPr>
          <w:rFonts w:eastAsia="Times New Roman" w:cs="Times New Roman"/>
          <w:szCs w:val="24"/>
        </w:rPr>
        <w:t>χιλιοειπωθεί</w:t>
      </w:r>
      <w:proofErr w:type="spellEnd"/>
      <w:r>
        <w:rPr>
          <w:rFonts w:eastAsia="Times New Roman" w:cs="Times New Roman"/>
          <w:szCs w:val="24"/>
        </w:rPr>
        <w:t xml:space="preserve"> αυτό- στο Ε</w:t>
      </w:r>
      <w:r>
        <w:rPr>
          <w:rFonts w:eastAsia="Times New Roman" w:cs="Times New Roman"/>
          <w:szCs w:val="24"/>
        </w:rPr>
        <w:t>λληνικό</w:t>
      </w:r>
      <w:r>
        <w:rPr>
          <w:rFonts w:eastAsia="Times New Roman" w:cs="Times New Roman"/>
          <w:szCs w:val="24"/>
        </w:rPr>
        <w:t xml:space="preserve"> ή στ</w:t>
      </w:r>
      <w:r>
        <w:rPr>
          <w:rFonts w:eastAsia="Times New Roman" w:cs="Times New Roman"/>
          <w:szCs w:val="24"/>
        </w:rPr>
        <w:t>ην «</w:t>
      </w:r>
      <w:r>
        <w:rPr>
          <w:rFonts w:eastAsia="Times New Roman" w:cs="Times New Roman"/>
          <w:szCs w:val="24"/>
          <w:lang w:val="en-US"/>
        </w:rPr>
        <w:t>Eldorado</w:t>
      </w:r>
      <w:r w:rsidRPr="006812C0">
        <w:rPr>
          <w:rFonts w:eastAsia="Times New Roman" w:cs="Times New Roman"/>
          <w:szCs w:val="24"/>
        </w:rPr>
        <w:t xml:space="preserve"> </w:t>
      </w:r>
      <w:r>
        <w:rPr>
          <w:rFonts w:eastAsia="Times New Roman" w:cs="Times New Roman"/>
          <w:szCs w:val="24"/>
          <w:lang w:val="en-US"/>
        </w:rPr>
        <w:t>Gold</w:t>
      </w:r>
      <w:r>
        <w:rPr>
          <w:rFonts w:eastAsia="Times New Roman" w:cs="Times New Roman"/>
          <w:szCs w:val="24"/>
        </w:rPr>
        <w:t>»</w:t>
      </w:r>
      <w:r>
        <w:rPr>
          <w:rFonts w:eastAsia="Times New Roman" w:cs="Times New Roman"/>
          <w:szCs w:val="24"/>
        </w:rPr>
        <w:t xml:space="preserve"> ή και σε διάφορες άλλες περιπτώσεις. </w:t>
      </w:r>
    </w:p>
    <w:p w14:paraId="444830F5"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lastRenderedPageBreak/>
        <w:t xml:space="preserve">Το βαθύ κράτος και ενίοτε η </w:t>
      </w:r>
      <w:proofErr w:type="spellStart"/>
      <w:r>
        <w:rPr>
          <w:rFonts w:eastAsia="Times New Roman" w:cs="Times New Roman"/>
          <w:szCs w:val="24"/>
        </w:rPr>
        <w:t>συστοίχισή</w:t>
      </w:r>
      <w:proofErr w:type="spellEnd"/>
      <w:r>
        <w:rPr>
          <w:rFonts w:eastAsia="Times New Roman" w:cs="Times New Roman"/>
          <w:szCs w:val="24"/>
        </w:rPr>
        <w:t xml:space="preserve"> του από το βαθύ κόμμα, δυστυχώς, φαίνεται να είναι ισχυρότερα των πολιτικών επιλογών της Κυβέρνησης. Σε αυτό το πλαίσιο είναι εξωπραγματικό να αναμένουμε αύξηση των επενδύσεων κατά 11,4%, όταν το 2016 ήταν μόλις 1,6% </w:t>
      </w:r>
      <w:r>
        <w:rPr>
          <w:rFonts w:eastAsia="Times New Roman" w:cs="Times New Roman"/>
          <w:szCs w:val="24"/>
        </w:rPr>
        <w:t xml:space="preserve">και το 2017 ήταν 5,1%. </w:t>
      </w:r>
    </w:p>
    <w:p w14:paraId="444830F6"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Σχετικά με το δημόσιο χρέος, είναι κατανοητό πως η αναθεώρηση του ΑΕΠ προς τα κάτω σε σχέση με τις προβλέψεις του προϋπολογισμού του 2017 επέφερε αύξηση του δημοσίου χρέους. Ειδικά για φέτος το χρέος θα φτάσει τα 179,8% από 178,5% τ</w:t>
      </w:r>
      <w:r>
        <w:rPr>
          <w:rFonts w:eastAsia="Times New Roman" w:cs="Times New Roman"/>
          <w:szCs w:val="24"/>
        </w:rPr>
        <w:t xml:space="preserve">ου ΑΕΠ. Θα είναι δηλαδή υψηλότερο κατά 13,7 δισεκατομμύρια ευρώ σε σύγκριση με φέτος. Αυτό συνεπάγεται πως ο δανεισμός της χώρας από τις αγορές, μετά το πέρας του μνημονίου, τον Αύγουστο του 2018, ενδέχεται να μην είναι εύκολη υπόθεση. </w:t>
      </w:r>
    </w:p>
    <w:p w14:paraId="444830F7"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Κυρίες και κύριοι σ</w:t>
      </w:r>
      <w:r>
        <w:rPr>
          <w:rFonts w:eastAsia="Times New Roman" w:cs="Times New Roman"/>
          <w:szCs w:val="24"/>
        </w:rPr>
        <w:t xml:space="preserve">υνάδελφοι, έρχομαι στα καλά νέα. Είναι ευτύχημα ότι αυτή τη φορά η συμφωνία με τους </w:t>
      </w:r>
      <w:r>
        <w:rPr>
          <w:rFonts w:eastAsia="Times New Roman" w:cs="Times New Roman"/>
          <w:szCs w:val="24"/>
        </w:rPr>
        <w:t>θ</w:t>
      </w:r>
      <w:r>
        <w:rPr>
          <w:rFonts w:eastAsia="Times New Roman" w:cs="Times New Roman"/>
          <w:szCs w:val="24"/>
        </w:rPr>
        <w:t xml:space="preserve">εσμούς για την τρίτη αξιολόγηση ολοκληρώθηκε εντός χρονοδιαγράμματος. Αυτό δεν σημαίνει, ωστόσο, ότι ήρθε το τέλος των μνημονίων. Αυτό που τελειώνει τον Αύγουστο του 2018 </w:t>
      </w:r>
      <w:r>
        <w:rPr>
          <w:rFonts w:eastAsia="Times New Roman" w:cs="Times New Roman"/>
          <w:szCs w:val="24"/>
        </w:rPr>
        <w:t xml:space="preserve">είναι τα πακέτα φθηνής χρηματοδότησης. Διότι οι δεσμεύσεις και οι υποχρεώσεις μας, ως ένα σύνολο εγκεκριμένο από τους πιστωτές πολιτικών, ως και η εποπτεία στην τήρησή τους, θα συνεχιστούν για αρκετά χρόνια ακόμα και αυτό το ξέραμε και το ξέρουμε. </w:t>
      </w:r>
    </w:p>
    <w:p w14:paraId="444830F8"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lastRenderedPageBreak/>
        <w:t>Είναι α</w:t>
      </w:r>
      <w:r>
        <w:rPr>
          <w:rFonts w:eastAsia="Times New Roman" w:cs="Times New Roman"/>
          <w:szCs w:val="24"/>
        </w:rPr>
        <w:t>δύνατον να συντηρούμε ένα δυσλειτουργικό και αντιπαραγωγικό κράτος. Πρέπει όλοι να αντιληφθούμε πως η φορολογική και η κοινωνική πολιτική αλληλοσυμπληρώνονται στο πλαίσιο μιας δυναμικής ανταγωνιστικής και εξωστρεφούς οικονομίας. Η φορολογική πολιτική οφείλ</w:t>
      </w:r>
      <w:r>
        <w:rPr>
          <w:rFonts w:eastAsia="Times New Roman" w:cs="Times New Roman"/>
          <w:szCs w:val="24"/>
        </w:rPr>
        <w:t>ει να υποστηρίζει την παραγωγή πλούτου, που με τη σειρά του</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θα δημιουργήσει θέσεις εργασίας και θα τροφοδοτήσει τα ταμεία του κράτους και του ασφαλιστικού συστήματος που τόσο έχουμε ανάγκη. </w:t>
      </w:r>
    </w:p>
    <w:p w14:paraId="444830F9"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44830FA" w14:textId="77777777" w:rsidR="00FC516A" w:rsidRDefault="00EA69A7">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444830FB"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Καμμένος): </w:t>
      </w:r>
      <w:r>
        <w:rPr>
          <w:rFonts w:eastAsia="Times New Roman" w:cs="Times New Roman"/>
          <w:szCs w:val="24"/>
        </w:rPr>
        <w:t xml:space="preserve">Ευχαριστούμε τον κ. </w:t>
      </w:r>
      <w:proofErr w:type="spellStart"/>
      <w:r>
        <w:rPr>
          <w:rFonts w:eastAsia="Times New Roman" w:cs="Times New Roman"/>
          <w:szCs w:val="24"/>
        </w:rPr>
        <w:t>Δανέλλη</w:t>
      </w:r>
      <w:proofErr w:type="spellEnd"/>
      <w:r>
        <w:rPr>
          <w:rFonts w:eastAsia="Times New Roman" w:cs="Times New Roman"/>
          <w:szCs w:val="24"/>
        </w:rPr>
        <w:t xml:space="preserve">. </w:t>
      </w:r>
    </w:p>
    <w:p w14:paraId="444830FC"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επειδή υπάρχει το χρονικό περιθώριο για πενήντα λεπτά ακόμη μέχρι </w:t>
      </w:r>
      <w:r>
        <w:rPr>
          <w:rFonts w:eastAsia="Times New Roman" w:cs="Times New Roman"/>
          <w:szCs w:val="24"/>
        </w:rPr>
        <w:t>τις δώδεκα τα μεσάνυχτα</w:t>
      </w:r>
      <w:r>
        <w:rPr>
          <w:rFonts w:eastAsia="Times New Roman" w:cs="Times New Roman"/>
          <w:szCs w:val="24"/>
        </w:rPr>
        <w:t xml:space="preserve">, αν τηρήσουμε τους χρόνους, όπως τους βλέπω, θα φτάσουμε στον κ. </w:t>
      </w:r>
      <w:proofErr w:type="spellStart"/>
      <w:r>
        <w:rPr>
          <w:rFonts w:eastAsia="Times New Roman" w:cs="Times New Roman"/>
          <w:szCs w:val="24"/>
        </w:rPr>
        <w:t>Βεσυρόπουλο</w:t>
      </w:r>
      <w:proofErr w:type="spellEnd"/>
      <w:r>
        <w:rPr>
          <w:rFonts w:eastAsia="Times New Roman" w:cs="Times New Roman"/>
          <w:szCs w:val="24"/>
        </w:rPr>
        <w:t xml:space="preserve">. </w:t>
      </w:r>
      <w:r>
        <w:rPr>
          <w:rFonts w:eastAsia="Times New Roman" w:cs="Times New Roman"/>
          <w:szCs w:val="24"/>
        </w:rPr>
        <w:t>Ν</w:t>
      </w:r>
      <w:r>
        <w:rPr>
          <w:rFonts w:eastAsia="Times New Roman" w:cs="Times New Roman"/>
          <w:szCs w:val="24"/>
        </w:rPr>
        <w:t>α ε</w:t>
      </w:r>
      <w:r>
        <w:rPr>
          <w:rFonts w:eastAsia="Times New Roman" w:cs="Times New Roman"/>
          <w:szCs w:val="24"/>
        </w:rPr>
        <w:t>νημερώσω ότι ο κ. Μανιάτης και η κ</w:t>
      </w:r>
      <w:r>
        <w:rPr>
          <w:rFonts w:eastAsia="Times New Roman" w:cs="Times New Roman"/>
          <w:szCs w:val="24"/>
        </w:rPr>
        <w:t>.</w:t>
      </w:r>
      <w:r>
        <w:rPr>
          <w:rFonts w:eastAsia="Times New Roman" w:cs="Times New Roman"/>
          <w:szCs w:val="24"/>
        </w:rPr>
        <w:t xml:space="preserve"> Αραμπατζή θα μιλήσουν αύριο</w:t>
      </w:r>
      <w:r>
        <w:rPr>
          <w:rFonts w:eastAsia="Times New Roman" w:cs="Times New Roman"/>
          <w:szCs w:val="24"/>
        </w:rPr>
        <w:t>.</w:t>
      </w:r>
      <w:r>
        <w:rPr>
          <w:rFonts w:eastAsia="Times New Roman" w:cs="Times New Roman"/>
          <w:szCs w:val="24"/>
        </w:rPr>
        <w:t xml:space="preserve"> </w:t>
      </w:r>
    </w:p>
    <w:p w14:paraId="444830FD"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Τον λόγο έχει ο Ανεξάρτητος Βουλευτής κ. Χάρης Θεοχάρης για δώδεκα λεπτά. </w:t>
      </w:r>
    </w:p>
    <w:p w14:paraId="444830FE"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 xml:space="preserve">Ευχαριστώ, κύριε Πρόεδρε. </w:t>
      </w:r>
    </w:p>
    <w:p w14:paraId="444830FF"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Ο τρίτος προϋπολογισμός που καταθέτει η Κυβέρνηση ΣΥΡΙΖΑ - ΑΝ</w:t>
      </w:r>
      <w:r>
        <w:rPr>
          <w:rFonts w:eastAsia="Times New Roman" w:cs="Times New Roman"/>
          <w:szCs w:val="24"/>
        </w:rPr>
        <w:t>ΕΛ έχει ένα ιδιαίτερο χαρακτηριστικό. Τους πρώτους ο</w:t>
      </w:r>
      <w:r>
        <w:rPr>
          <w:rFonts w:eastAsia="Times New Roman" w:cs="Times New Roman"/>
          <w:szCs w:val="24"/>
        </w:rPr>
        <w:t>κ</w:t>
      </w:r>
      <w:r>
        <w:rPr>
          <w:rFonts w:eastAsia="Times New Roman" w:cs="Times New Roman"/>
          <w:szCs w:val="24"/>
        </w:rPr>
        <w:t xml:space="preserve">τώ μήνες υλοποίησής του θα είναι </w:t>
      </w:r>
      <w:proofErr w:type="spellStart"/>
      <w:r>
        <w:rPr>
          <w:rFonts w:eastAsia="Times New Roman" w:cs="Times New Roman"/>
          <w:szCs w:val="24"/>
        </w:rPr>
        <w:lastRenderedPageBreak/>
        <w:t>μνημονιακός</w:t>
      </w:r>
      <w:proofErr w:type="spellEnd"/>
      <w:r>
        <w:rPr>
          <w:rFonts w:eastAsia="Times New Roman" w:cs="Times New Roman"/>
          <w:szCs w:val="24"/>
        </w:rPr>
        <w:t xml:space="preserve">. Τους υπόλοιπους τέσσερις θα είναι ο πρώτος της μετά μνημονίου εποχής για την Ελλάδα. </w:t>
      </w:r>
    </w:p>
    <w:p w14:paraId="44483100"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Όταν λέμε «η μετά μνημονίου εποχή», εννοούμε ότι αρχίζει μία περίοδος δ</w:t>
      </w:r>
      <w:r>
        <w:rPr>
          <w:rFonts w:eastAsia="Times New Roman" w:cs="Times New Roman"/>
          <w:szCs w:val="24"/>
        </w:rPr>
        <w:t>ιαφορετικής εποπτείας, γιατί στη διάρκεια αυτής της περιόδου η χώρα μας θα πρέπει να αποδείξει, πρώτον, ότι μπορεί να ανταποκριθεί στις υποχρεώσεις της με ίδιους πόρους και, δεύτερον, ότι μπορεί να διαχειριστεί με αποτελεσματικές πολιτικές τη νέα πραγματικ</w:t>
      </w:r>
      <w:r>
        <w:rPr>
          <w:rFonts w:eastAsia="Times New Roman" w:cs="Times New Roman"/>
          <w:szCs w:val="24"/>
        </w:rPr>
        <w:t xml:space="preserve">ότητα. </w:t>
      </w:r>
    </w:p>
    <w:p w14:paraId="44483101"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Σας βλέπω να χαίρεστε γιατί βγαίνουμε στις αγορές και να ελπίζετε πως οι Ευρωπαίοι βαρέθηκαν και θα μας αφήσουν ελεύθερους. Εξηγήσατε, όμως, ότι η έξοδος στις αγορές σημαίνει υψηλότερα επιτόκια και άρα λιγότερα χρήματα για τον άνεργο και τον επιχει</w:t>
      </w:r>
      <w:r>
        <w:rPr>
          <w:rFonts w:eastAsia="Times New Roman" w:cs="Times New Roman"/>
          <w:szCs w:val="24"/>
        </w:rPr>
        <w:t xml:space="preserve">ρηματία; </w:t>
      </w:r>
    </w:p>
    <w:p w14:paraId="44483102"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Καταλάβατε πως η επιτήρηση δεν θα πάψει να υπάρχει, αλλά θα γίνεται με διαφορετικό τρόπο; Π</w:t>
      </w:r>
      <w:r>
        <w:rPr>
          <w:rFonts w:eastAsia="Times New Roman" w:cs="Times New Roman"/>
          <w:szCs w:val="24"/>
        </w:rPr>
        <w:t>ώ</w:t>
      </w:r>
      <w:r>
        <w:rPr>
          <w:rFonts w:eastAsia="Times New Roman" w:cs="Times New Roman"/>
          <w:szCs w:val="24"/>
        </w:rPr>
        <w:t>ς θα κρινόμαστε βάσει φημών, δεικτών και ειδήσεων, όπως συνηθίζουν οι αγορές; Π</w:t>
      </w:r>
      <w:r>
        <w:rPr>
          <w:rFonts w:eastAsia="Times New Roman" w:cs="Times New Roman"/>
          <w:szCs w:val="24"/>
        </w:rPr>
        <w:t>ώ</w:t>
      </w:r>
      <w:r>
        <w:rPr>
          <w:rFonts w:eastAsia="Times New Roman" w:cs="Times New Roman"/>
          <w:szCs w:val="24"/>
        </w:rPr>
        <w:t xml:space="preserve">ς δεν θα μπορείτε να καθυστερήσετε τα </w:t>
      </w:r>
      <w:proofErr w:type="spellStart"/>
      <w:r>
        <w:rPr>
          <w:rFonts w:eastAsia="Times New Roman" w:cs="Times New Roman"/>
          <w:szCs w:val="24"/>
        </w:rPr>
        <w:t>προαπαιτούμενα</w:t>
      </w:r>
      <w:proofErr w:type="spellEnd"/>
      <w:r>
        <w:rPr>
          <w:rFonts w:eastAsia="Times New Roman" w:cs="Times New Roman"/>
          <w:szCs w:val="24"/>
        </w:rPr>
        <w:t xml:space="preserve"> με «σκληρή» διαπραγμάτευση, όπως κάνατε με την εξίσωση αντικειμενικών με τις εμπορικές αξίες από την τρίτη στην τέταρτη αξιολόγηση; </w:t>
      </w:r>
    </w:p>
    <w:p w14:paraId="44483103"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Όμως, το βασικότερο όλων είναι ότι δεν έχουμε άλλη ευκαιρία. Αν τώρα δ</w:t>
      </w:r>
      <w:r>
        <w:rPr>
          <w:rFonts w:eastAsia="Times New Roman" w:cs="Times New Roman"/>
          <w:szCs w:val="24"/>
        </w:rPr>
        <w:t xml:space="preserve">εν καταστρώσουμε σχέδιο για νέες δουλειές, αν τώρα δεν υιοθετήσουμε αναπτυξιακές </w:t>
      </w:r>
      <w:r>
        <w:rPr>
          <w:rFonts w:eastAsia="Times New Roman" w:cs="Times New Roman"/>
          <w:szCs w:val="24"/>
        </w:rPr>
        <w:lastRenderedPageBreak/>
        <w:t>πολιτικές, αν τώρα δεν αναμορφώσουμε τον δημόσιο τομέα, αν τώρα δεν σταματήσουμε να επιβαρύνουμε τον προϋπολογισμό με προσλήψεις και μονιμοποιήσεις, αν τώρα δεν στηρίξουμε την</w:t>
      </w:r>
      <w:r>
        <w:rPr>
          <w:rFonts w:eastAsia="Times New Roman" w:cs="Times New Roman"/>
          <w:szCs w:val="24"/>
        </w:rPr>
        <w:t xml:space="preserve"> επιχειρηματικότητα, αν τώρα δεν πάρουμε την ευθύνη που μας αναλογεί, τότε σε τέσσερα με πέντε χρόνια σίγουρα θα ξαναζητήσουμε τη βοήθεια των εταίρων και τότε η πόρτα θα είναι κλειστή. </w:t>
      </w:r>
    </w:p>
    <w:p w14:paraId="44483104"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Θέλω να είμαι σαφής. Η ευθύνη της ενδεχόμενης αποτυχίας βαρύνει εσάς α</w:t>
      </w:r>
      <w:r>
        <w:rPr>
          <w:rFonts w:eastAsia="Times New Roman" w:cs="Times New Roman"/>
          <w:szCs w:val="24"/>
        </w:rPr>
        <w:t xml:space="preserve">λλά και τους εταίρους. Αν κουράστηκαν ή βαρέθηκαν με τα προβλήματα της Ελλάδας και μας αποδεσμεύσουν από το μνημόνιο χωρίς να έχουμε τα απαραίτητα εφόδια, τότε η ανθρωπιστική κρίση θα είναι αποτέλεσμα και των δικών τους αποφάσεων. </w:t>
      </w:r>
    </w:p>
    <w:p w14:paraId="44483105"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Γι’ αυτό, αν ήμουν στη θ</w:t>
      </w:r>
      <w:r>
        <w:rPr>
          <w:rFonts w:eastAsia="Times New Roman" w:cs="Times New Roman"/>
          <w:szCs w:val="24"/>
        </w:rPr>
        <w:t xml:space="preserve">έση σας, κυρίες και κύριοι συνάδελφοι, θα υιοθετούσα μία πιο συντηρητική στάση και όχι αυτή των πανηγυρισμών. </w:t>
      </w:r>
    </w:p>
    <w:p w14:paraId="44483106"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Ο προϋπολογισμός του 2018 θα έλεγα ότι είναι αναγκαστικής ωριμότητας. Είναι λιγότερο αισιόδοξος ακόμα και από τον περσινό -αυτό έχει ενδιαφέρον- </w:t>
      </w:r>
      <w:r>
        <w:rPr>
          <w:rFonts w:eastAsia="Times New Roman" w:cs="Times New Roman"/>
          <w:szCs w:val="24"/>
        </w:rPr>
        <w:t xml:space="preserve">παρ’ ότι είμαστε στο τέλος των δύσκολων </w:t>
      </w:r>
      <w:proofErr w:type="spellStart"/>
      <w:r>
        <w:rPr>
          <w:rFonts w:eastAsia="Times New Roman" w:cs="Times New Roman"/>
          <w:szCs w:val="24"/>
        </w:rPr>
        <w:t>μνημονιακών</w:t>
      </w:r>
      <w:proofErr w:type="spellEnd"/>
      <w:r>
        <w:rPr>
          <w:rFonts w:eastAsia="Times New Roman" w:cs="Times New Roman"/>
          <w:szCs w:val="24"/>
        </w:rPr>
        <w:t xml:space="preserve"> χρόνων, σύμφωνα με εσάς. </w:t>
      </w:r>
    </w:p>
    <w:p w14:paraId="44483107"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Πέρυσι ελπίζατε σε ανάπτυξη 2,7%. Φέτος ελπίζετε σε ανάπτυξη 2,5%, χειρότερα από πέρυσι. Δεδομένου ότι δεν θα πιάσετε ούτε το 1,6% που μας γράφετε ότι θα έρθει φέτος, κατανοούμε </w:t>
      </w:r>
      <w:r>
        <w:rPr>
          <w:rFonts w:eastAsia="Times New Roman" w:cs="Times New Roman"/>
          <w:szCs w:val="24"/>
        </w:rPr>
        <w:t xml:space="preserve">όλοι την αξιοπιστία των αριθμών σας. </w:t>
      </w:r>
    </w:p>
    <w:p w14:paraId="44483108"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lastRenderedPageBreak/>
        <w:t xml:space="preserve">Θα αποφύγω, κυρίες και κύριοι συνάδελφοι, τους πολλούς αριθμούς και δείκτες. Θα αναφερθώ σε αυτά που μας λένε οι αριθμοί, στη φιλοσοφία που υπηρετούν, στη δική σας φιλοσοφία, κυρίες και κύριοι συνάδελφοι της </w:t>
      </w:r>
      <w:r>
        <w:rPr>
          <w:rFonts w:eastAsia="Times New Roman" w:cs="Times New Roman"/>
          <w:szCs w:val="24"/>
        </w:rPr>
        <w:t>σ</w:t>
      </w:r>
      <w:r>
        <w:rPr>
          <w:rFonts w:eastAsia="Times New Roman" w:cs="Times New Roman"/>
          <w:szCs w:val="24"/>
        </w:rPr>
        <w:t>υγκυβέρνη</w:t>
      </w:r>
      <w:r>
        <w:rPr>
          <w:rFonts w:eastAsia="Times New Roman" w:cs="Times New Roman"/>
          <w:szCs w:val="24"/>
        </w:rPr>
        <w:t xml:space="preserve">σης. </w:t>
      </w:r>
    </w:p>
    <w:p w14:paraId="44483109"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Μας μιλάτε για τις ανισότητες των </w:t>
      </w:r>
      <w:r>
        <w:rPr>
          <w:rFonts w:eastAsia="Times New Roman" w:cs="Times New Roman"/>
          <w:szCs w:val="24"/>
          <w:lang w:val="en-US"/>
        </w:rPr>
        <w:t>Paradise</w:t>
      </w:r>
      <w:r>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xml:space="preserve"> και υποστηρίζετε μετά μανίας ότι κάτι πρέπει να γίνει για να αμβλυνθούν. Μας μιλάτε για τους πολλούς, που χρειάζονται στήριξη από το κοινωνικό κράτος. Μας μιλάτε για τη μεσαία τάξη, που τη </w:t>
      </w:r>
      <w:proofErr w:type="spellStart"/>
      <w:r>
        <w:rPr>
          <w:rFonts w:eastAsia="Times New Roman" w:cs="Times New Roman"/>
          <w:szCs w:val="24"/>
        </w:rPr>
        <w:t>στοχοποιήσα</w:t>
      </w:r>
      <w:r>
        <w:rPr>
          <w:rFonts w:eastAsia="Times New Roman" w:cs="Times New Roman"/>
          <w:szCs w:val="24"/>
        </w:rPr>
        <w:t>τε</w:t>
      </w:r>
      <w:proofErr w:type="spellEnd"/>
      <w:r>
        <w:rPr>
          <w:rFonts w:eastAsia="Times New Roman" w:cs="Times New Roman"/>
          <w:szCs w:val="24"/>
        </w:rPr>
        <w:t xml:space="preserve"> άδικα </w:t>
      </w:r>
      <w:r>
        <w:rPr>
          <w:rFonts w:eastAsia="Times New Roman" w:cs="Times New Roman"/>
          <w:szCs w:val="24"/>
        </w:rPr>
        <w:t>-</w:t>
      </w:r>
      <w:r>
        <w:rPr>
          <w:rFonts w:eastAsia="Times New Roman" w:cs="Times New Roman"/>
          <w:szCs w:val="24"/>
        </w:rPr>
        <w:t xml:space="preserve">αλλά άθελά </w:t>
      </w:r>
      <w:r>
        <w:rPr>
          <w:rFonts w:eastAsia="Times New Roman" w:cs="Times New Roman"/>
          <w:szCs w:val="24"/>
        </w:rPr>
        <w:t>σας-</w:t>
      </w:r>
      <w:r>
        <w:rPr>
          <w:rFonts w:eastAsia="Times New Roman" w:cs="Times New Roman"/>
          <w:szCs w:val="24"/>
        </w:rPr>
        <w:t xml:space="preserve"> και τώρα πρέπει να υποστηριχθεί. </w:t>
      </w:r>
    </w:p>
    <w:p w14:paraId="4448310A"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Τι από αυτά που λέτε υπηρετείτε; Η απάντηση είναι σκληρή. Τίποτα. Και αυτό είναι ένα ακόμα δείγμα της πολιτικής ανεντιμότητάς σας. </w:t>
      </w:r>
    </w:p>
    <w:p w14:paraId="4448310B"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Τι θα έπρεπε να υπηρετεί ένας προϋπολογισμός μίας χώρας σε κρίση</w:t>
      </w:r>
      <w:r>
        <w:rPr>
          <w:rFonts w:eastAsia="Times New Roman" w:cs="Times New Roman"/>
          <w:szCs w:val="24"/>
        </w:rPr>
        <w:t>, όπως η χώρα μας σήμερα; Θα έπρεπε να δηλώνει με σαφήνεια τη βούλησή σας να εφαρμόσετε πιστά μία πολιτική εξόδου από την κρίση. Εσείς κάνετε προσλήψεις.</w:t>
      </w:r>
    </w:p>
    <w:p w14:paraId="4448310C"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Θα έπρεπε να ορίζει το πλαίσιο ενός νέου παραγωγικού μοντέλου. Εσείς στηρίζεστε κατά 89% στην κατανάλω</w:t>
      </w:r>
      <w:r>
        <w:rPr>
          <w:rFonts w:eastAsia="Times New Roman" w:cs="Times New Roman"/>
          <w:szCs w:val="24"/>
        </w:rPr>
        <w:t xml:space="preserve">ση. Θα έπρεπε να θέτει τα θεμέλια ενός πραγματικά κοινωνικού κράτους, που θα επουλώσει τις «πληγές» ενός λαού καταρρακωμένου από την </w:t>
      </w:r>
      <w:proofErr w:type="spellStart"/>
      <w:r>
        <w:rPr>
          <w:rFonts w:eastAsia="Times New Roman" w:cs="Times New Roman"/>
          <w:szCs w:val="24"/>
        </w:rPr>
        <w:t>υπερφορολόγηση</w:t>
      </w:r>
      <w:proofErr w:type="spellEnd"/>
      <w:r>
        <w:rPr>
          <w:rFonts w:eastAsia="Times New Roman" w:cs="Times New Roman"/>
          <w:szCs w:val="24"/>
        </w:rPr>
        <w:t xml:space="preserve">, την ανεργία, την ανελέητη λιτότητα. Εσείς κόβετε κοινωνικές δαπάνες. </w:t>
      </w:r>
    </w:p>
    <w:p w14:paraId="4448310D"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του κυβε</w:t>
      </w:r>
      <w:r>
        <w:rPr>
          <w:rFonts w:eastAsia="Times New Roman" w:cs="Times New Roman"/>
          <w:szCs w:val="24"/>
        </w:rPr>
        <w:t xml:space="preserve">ρνητικού συνασπισμού, ο λαός σάς ψήφισε, </w:t>
      </w:r>
      <w:r>
        <w:rPr>
          <w:rFonts w:eastAsia="Times New Roman" w:cs="Times New Roman"/>
          <w:szCs w:val="24"/>
        </w:rPr>
        <w:t>επειδή</w:t>
      </w:r>
      <w:r>
        <w:rPr>
          <w:rFonts w:eastAsia="Times New Roman" w:cs="Times New Roman"/>
          <w:szCs w:val="24"/>
        </w:rPr>
        <w:t xml:space="preserve"> πίστεψε στο κίβδηλο όραμα που του παρουσιάσατε. Ο λαός σάς υποστήριξε, </w:t>
      </w:r>
      <w:r>
        <w:rPr>
          <w:rFonts w:eastAsia="Times New Roman" w:cs="Times New Roman"/>
          <w:szCs w:val="24"/>
        </w:rPr>
        <w:t>επειδή</w:t>
      </w:r>
      <w:r>
        <w:rPr>
          <w:rFonts w:eastAsia="Times New Roman" w:cs="Times New Roman"/>
          <w:szCs w:val="24"/>
        </w:rPr>
        <w:t xml:space="preserve"> πίστεψε ότι με τις αιματηρές θυσίες του σήμερα εξαγοράζει για αύριο επιβίωση με όρους αξιοπρέπειας, ένα κοινωνικό κράτος για τους </w:t>
      </w:r>
      <w:r>
        <w:rPr>
          <w:rFonts w:eastAsia="Times New Roman" w:cs="Times New Roman"/>
          <w:szCs w:val="24"/>
        </w:rPr>
        <w:t xml:space="preserve">ηλικιωμένους, ένα μέλλον για τις επόμενες γενιές. </w:t>
      </w:r>
    </w:p>
    <w:p w14:paraId="4448310E" w14:textId="77777777" w:rsidR="00FC516A" w:rsidRDefault="00EA69A7">
      <w:pPr>
        <w:spacing w:line="600" w:lineRule="auto"/>
        <w:ind w:firstLine="720"/>
        <w:jc w:val="both"/>
        <w:rPr>
          <w:rFonts w:eastAsia="Times New Roman"/>
          <w:szCs w:val="24"/>
        </w:rPr>
      </w:pPr>
      <w:r>
        <w:rPr>
          <w:rFonts w:eastAsia="Times New Roman"/>
          <w:szCs w:val="24"/>
        </w:rPr>
        <w:t>Θυσίασε δουλειές, επιχειρήσεις, όνειρα, προσωπικούς στόχους, για χάρη των πολιτικών της λογιστικής επίτευξης δημοσιονομικών στόχων που του επιβάλατε, προτάσσοντας το ελληνικό φιλότιμο για χάρη του συλλογικ</w:t>
      </w:r>
      <w:r>
        <w:rPr>
          <w:rFonts w:eastAsia="Times New Roman"/>
          <w:szCs w:val="24"/>
        </w:rPr>
        <w:t xml:space="preserve">ού καλού. </w:t>
      </w:r>
    </w:p>
    <w:p w14:paraId="4448310F" w14:textId="77777777" w:rsidR="00FC516A" w:rsidRDefault="00EA69A7">
      <w:pPr>
        <w:spacing w:line="600" w:lineRule="auto"/>
        <w:ind w:firstLine="720"/>
        <w:jc w:val="both"/>
        <w:rPr>
          <w:rFonts w:eastAsia="Times New Roman"/>
          <w:szCs w:val="24"/>
        </w:rPr>
      </w:pPr>
      <w:r>
        <w:rPr>
          <w:rFonts w:eastAsia="Times New Roman"/>
          <w:szCs w:val="24"/>
        </w:rPr>
        <w:t>Πλέον, όμως, και με την προοπτική της εξόδου από τα μνημόνια, περιμένει μια έμπρακτη επιβράβευση. Ο λαός αυτός, οι συμπολίτες μας, όλοι μας, περιμένουμε μια άλλη αντιμετώπιση από την πολιτεία. Απαιτούμε να δούμε το κοινωνικό πρόσωπο της Αριστερά</w:t>
      </w:r>
      <w:r>
        <w:rPr>
          <w:rFonts w:eastAsia="Times New Roman"/>
          <w:szCs w:val="24"/>
        </w:rPr>
        <w:t>ς, που το είχατε λάβαρο στις προεκλογικές εκστρατείες. Απαιτούμε να δούμε τη δίκαιη ανάπτυξη που ευαγγελιζόταν ο κ. Τσίπρας από το βήμα της Διεθνούς Έκθεσης Θεσσαλονίκης, μόλις τον περασμένο Σεπτέμβριο. Απαιτούμε να δούμε ανάπτυξη, επενδύσεις, δουλειές, ασ</w:t>
      </w:r>
      <w:r>
        <w:rPr>
          <w:rFonts w:eastAsia="Times New Roman"/>
          <w:szCs w:val="24"/>
        </w:rPr>
        <w:t xml:space="preserve">φάλεια, σταθερότητα και όχι ελεημοσύνη με προσλήψεις προεκλογικού χαρακτήρα και μέρισμα σε βάρος των πραγματικών κοινωνικών παροχών. </w:t>
      </w:r>
    </w:p>
    <w:p w14:paraId="44483110" w14:textId="77777777" w:rsidR="00FC516A" w:rsidRDefault="00EA69A7">
      <w:pPr>
        <w:spacing w:line="600" w:lineRule="auto"/>
        <w:ind w:firstLine="720"/>
        <w:jc w:val="both"/>
        <w:rPr>
          <w:rFonts w:eastAsia="Times New Roman"/>
          <w:szCs w:val="24"/>
        </w:rPr>
      </w:pPr>
      <w:r>
        <w:rPr>
          <w:rFonts w:eastAsia="Times New Roman"/>
          <w:szCs w:val="24"/>
        </w:rPr>
        <w:lastRenderedPageBreak/>
        <w:t>Αντί αυτών, φέρνετε στο Κοινοβούλιο έναν προϋπολογισμό που δεν καλύπτει κα</w:t>
      </w:r>
      <w:r>
        <w:rPr>
          <w:rFonts w:eastAsia="Times New Roman"/>
          <w:szCs w:val="24"/>
        </w:rPr>
        <w:t>μ</w:t>
      </w:r>
      <w:r>
        <w:rPr>
          <w:rFonts w:eastAsia="Times New Roman"/>
          <w:szCs w:val="24"/>
        </w:rPr>
        <w:t>μία από αυτές τις απαιτήσεις, ενώ συγχρόνως περ</w:t>
      </w:r>
      <w:r>
        <w:rPr>
          <w:rFonts w:eastAsia="Times New Roman"/>
          <w:szCs w:val="24"/>
        </w:rPr>
        <w:t xml:space="preserve">ικόπτει τις κοινωνικές δαπάνες, απορρυθμίζοντας το κοινωνικό κράτος. Συνεχίζετε να κλέβετε από τα κοινωνικά κονδύλια, όπως κάνατε και για το μέρισμα. </w:t>
      </w:r>
    </w:p>
    <w:p w14:paraId="44483111" w14:textId="77777777" w:rsidR="00FC516A" w:rsidRDefault="00EA69A7">
      <w:pPr>
        <w:spacing w:line="600" w:lineRule="auto"/>
        <w:ind w:firstLine="720"/>
        <w:jc w:val="both"/>
        <w:rPr>
          <w:rFonts w:eastAsia="Times New Roman"/>
          <w:szCs w:val="24"/>
        </w:rPr>
      </w:pPr>
      <w:r>
        <w:rPr>
          <w:rFonts w:eastAsia="Times New Roman"/>
          <w:szCs w:val="24"/>
        </w:rPr>
        <w:t xml:space="preserve">Όταν σας το απέδειξα, εδώ από το Βήμα αυτό, με την ομιλία μου, με διαψεύσατε. Λίγες μέρες μετά, όμως, με </w:t>
      </w:r>
      <w:r>
        <w:rPr>
          <w:rFonts w:eastAsia="Times New Roman"/>
          <w:szCs w:val="24"/>
        </w:rPr>
        <w:t xml:space="preserve">επιβεβαίωσε ο κ. </w:t>
      </w:r>
      <w:proofErr w:type="spellStart"/>
      <w:r>
        <w:rPr>
          <w:rFonts w:eastAsia="Times New Roman"/>
          <w:szCs w:val="24"/>
        </w:rPr>
        <w:t>Κοστέλο</w:t>
      </w:r>
      <w:proofErr w:type="spellEnd"/>
      <w:r>
        <w:rPr>
          <w:rFonts w:eastAsia="Times New Roman"/>
          <w:szCs w:val="24"/>
        </w:rPr>
        <w:t>. Στην Ελλάδα του 2017 το 21,2% του πληθυσμού ζει σε συνθήκες φτώχειας και το 35,6% σε συνθήκες κοινωνικού αποκλεισμού. Δηλαδή, πάνω από το ένα τρίτο των συμπολιτών μας προσπαθεί να επιβιώσει σε συνθήκες χαμένης αξιοπρέπειας και κατ</w:t>
      </w:r>
      <w:r>
        <w:rPr>
          <w:rFonts w:eastAsia="Times New Roman"/>
          <w:szCs w:val="24"/>
        </w:rPr>
        <w:t xml:space="preserve">εστραμμένων ονείρων. </w:t>
      </w:r>
    </w:p>
    <w:p w14:paraId="44483112" w14:textId="77777777" w:rsidR="00FC516A" w:rsidRDefault="00EA69A7">
      <w:pPr>
        <w:spacing w:line="600" w:lineRule="auto"/>
        <w:ind w:firstLine="720"/>
        <w:jc w:val="both"/>
        <w:rPr>
          <w:rFonts w:eastAsia="Times New Roman"/>
          <w:szCs w:val="24"/>
        </w:rPr>
      </w:pPr>
      <w:r>
        <w:rPr>
          <w:rFonts w:eastAsia="Times New Roman"/>
          <w:szCs w:val="24"/>
        </w:rPr>
        <w:t>Κι εσείς μειώνετε τις συνολικές δαπάνες ασφάλισης, περίθαλψης και κοινωνικής προστασίας κατά 1,6 δισεκατομμύρια ευρώ. Και με αυτόν τον τρόπο, αυτές οι δαπάνες γίνονται το κύριο εργαλείο της δικής σας δημοσιονομικής προσαρμογής. Πήρατε</w:t>
      </w:r>
      <w:r>
        <w:rPr>
          <w:rFonts w:eastAsia="Times New Roman"/>
          <w:szCs w:val="24"/>
        </w:rPr>
        <w:t xml:space="preserve"> το ποσοστό των πολιτών που ζει σε συνθήκες κοινωνικού αποκλεισμού από το 36% το 2014 και το φτάσατε σήμερα στο 35,6%. Ιδού η κοινωνική σας ευαισθησία στην πράξη! Ιδού η επιτυχία όλων αυτών των προγραμμάτων στήριξης!</w:t>
      </w:r>
    </w:p>
    <w:p w14:paraId="44483113" w14:textId="77777777" w:rsidR="00FC516A" w:rsidRDefault="00EA69A7">
      <w:pPr>
        <w:spacing w:line="600" w:lineRule="auto"/>
        <w:ind w:firstLine="720"/>
        <w:jc w:val="both"/>
        <w:rPr>
          <w:rFonts w:eastAsia="Times New Roman"/>
          <w:szCs w:val="24"/>
        </w:rPr>
      </w:pPr>
      <w:r>
        <w:rPr>
          <w:rFonts w:eastAsia="Times New Roman"/>
          <w:szCs w:val="24"/>
        </w:rPr>
        <w:t>Μερικοί αριθμοί περιγράφουν την κατάρρε</w:t>
      </w:r>
      <w:r>
        <w:rPr>
          <w:rFonts w:eastAsia="Times New Roman"/>
          <w:szCs w:val="24"/>
        </w:rPr>
        <w:t xml:space="preserve">υση του κοινωνικού κράτους που φέρνετε με αυτόν τον </w:t>
      </w:r>
      <w:r>
        <w:rPr>
          <w:rFonts w:eastAsia="Times New Roman"/>
          <w:szCs w:val="24"/>
        </w:rPr>
        <w:t>π</w:t>
      </w:r>
      <w:r>
        <w:rPr>
          <w:rFonts w:eastAsia="Times New Roman"/>
          <w:szCs w:val="24"/>
        </w:rPr>
        <w:t xml:space="preserve">ροϋπολογισμό. Τα προγράμματα του ΟΑΕΔ περιστέλλονται δραστικά, από 604 εκατομμύρια το 2017, μειώνονται σε 450 εκατομμύρια το 2018. Οι συντάξεις μειώνονται κατά 600 εκατομμύρια. Οι </w:t>
      </w:r>
      <w:proofErr w:type="spellStart"/>
      <w:r>
        <w:rPr>
          <w:rFonts w:eastAsia="Times New Roman"/>
          <w:szCs w:val="24"/>
        </w:rPr>
        <w:t>προνοιακές</w:t>
      </w:r>
      <w:proofErr w:type="spellEnd"/>
      <w:r>
        <w:rPr>
          <w:rFonts w:eastAsia="Times New Roman"/>
          <w:szCs w:val="24"/>
        </w:rPr>
        <w:t xml:space="preserve"> παροχές των </w:t>
      </w:r>
      <w:r>
        <w:rPr>
          <w:rFonts w:eastAsia="Times New Roman"/>
          <w:szCs w:val="24"/>
        </w:rPr>
        <w:t xml:space="preserve">ταμείων </w:t>
      </w:r>
      <w:r>
        <w:rPr>
          <w:rFonts w:eastAsia="Times New Roman"/>
          <w:szCs w:val="24"/>
        </w:rPr>
        <w:lastRenderedPageBreak/>
        <w:t>μειώνονται κατά 300 εκατομμύρια. Οι παροχές ασθενείας του ΕΟΠΥΥ μειώνονται κατά 160 εκατομμύρια. Το επίδομα ανασφάλιστων υπερηλίκων από 80 εκατομμύρια φέτος μειώνεται στα 35 εκατομμύρια το 2018. Οι δαπάνες για τα νοσοκομεία μειώνονται κατά 360 εκατ</w:t>
      </w:r>
      <w:r>
        <w:rPr>
          <w:rFonts w:eastAsia="Times New Roman"/>
          <w:szCs w:val="24"/>
        </w:rPr>
        <w:t xml:space="preserve">ομμύρια. Περικόπτονται 260 εκατομμύρια δαπανών κοινωνικής συνοχής. Περιορίζεται το κονδύλι για την προστασία της κύριας κατοικίας των υπερχρεωμένων νοικοκυριών στα 50 εκατομμύρια, από 100 εκατομμύρια φέτος.  </w:t>
      </w:r>
    </w:p>
    <w:p w14:paraId="44483114" w14:textId="77777777" w:rsidR="00FC516A" w:rsidRDefault="00EA69A7">
      <w:pPr>
        <w:spacing w:line="600" w:lineRule="auto"/>
        <w:ind w:firstLine="720"/>
        <w:jc w:val="both"/>
        <w:rPr>
          <w:rFonts w:eastAsia="Times New Roman"/>
          <w:szCs w:val="24"/>
        </w:rPr>
      </w:pPr>
      <w:r>
        <w:rPr>
          <w:rFonts w:eastAsia="Times New Roman"/>
          <w:szCs w:val="24"/>
        </w:rPr>
        <w:t xml:space="preserve">Την ίδια στιγμή, όμως, που η Κυβέρνηση φέρνει </w:t>
      </w:r>
      <w:r>
        <w:rPr>
          <w:rFonts w:eastAsia="Times New Roman"/>
          <w:szCs w:val="24"/>
        </w:rPr>
        <w:t>βαθιές περικοπές στον κοινω</w:t>
      </w:r>
      <w:r>
        <w:rPr>
          <w:rFonts w:eastAsia="Times New Roman"/>
          <w:szCs w:val="24"/>
        </w:rPr>
        <w:t>ν</w:t>
      </w:r>
      <w:r>
        <w:rPr>
          <w:rFonts w:eastAsia="Times New Roman"/>
          <w:szCs w:val="24"/>
        </w:rPr>
        <w:t xml:space="preserve">ικό προϋπολογισμό, σχεδιάζει πολιτικές που υποθάλπουν την πελατειακή διαχείριση της εξουσίας, καθώς ο </w:t>
      </w:r>
      <w:r>
        <w:rPr>
          <w:rFonts w:eastAsia="Times New Roman"/>
          <w:szCs w:val="24"/>
        </w:rPr>
        <w:t>π</w:t>
      </w:r>
      <w:r>
        <w:rPr>
          <w:rFonts w:eastAsia="Times New Roman"/>
          <w:szCs w:val="24"/>
        </w:rPr>
        <w:t xml:space="preserve">ροϋπολογισμός του 2018 αυξάνει το μισθολογικό κονδύλι του </w:t>
      </w:r>
      <w:r>
        <w:rPr>
          <w:rFonts w:eastAsia="Times New Roman"/>
          <w:szCs w:val="24"/>
        </w:rPr>
        <w:t>δ</w:t>
      </w:r>
      <w:r>
        <w:rPr>
          <w:rFonts w:eastAsia="Times New Roman"/>
          <w:szCs w:val="24"/>
        </w:rPr>
        <w:t xml:space="preserve">ημοσίου κατά 440 εκατομμύρια, τις αμοιβές προσωπικού στον κοινωνικό προϋπολογισμό κατά 75 εκατομμύρια, τις αμοιβές στους ΟΤΑ κατά 70 εκατομμύρια, ενώ στις ΔΕΚΟ το μισθολογικό κόστος αυξήθηκε κατά 50 εκατομμύρια το 2017, σε σχέση με τον </w:t>
      </w:r>
      <w:r>
        <w:rPr>
          <w:rFonts w:eastAsia="Times New Roman"/>
          <w:szCs w:val="24"/>
        </w:rPr>
        <w:t>π</w:t>
      </w:r>
      <w:r>
        <w:rPr>
          <w:rFonts w:eastAsia="Times New Roman"/>
          <w:szCs w:val="24"/>
        </w:rPr>
        <w:t>ροϋπολογισμό της ίδ</w:t>
      </w:r>
      <w:r>
        <w:rPr>
          <w:rFonts w:eastAsia="Times New Roman"/>
          <w:szCs w:val="24"/>
        </w:rPr>
        <w:t xml:space="preserve">ιας χρονιάς. </w:t>
      </w:r>
    </w:p>
    <w:p w14:paraId="44483115" w14:textId="77777777" w:rsidR="00FC516A" w:rsidRDefault="00EA69A7">
      <w:pPr>
        <w:spacing w:line="600" w:lineRule="auto"/>
        <w:ind w:firstLine="720"/>
        <w:jc w:val="both"/>
        <w:rPr>
          <w:rFonts w:eastAsia="Times New Roman"/>
          <w:szCs w:val="24"/>
        </w:rPr>
      </w:pPr>
      <w:r>
        <w:rPr>
          <w:rFonts w:eastAsia="Times New Roman"/>
          <w:szCs w:val="24"/>
        </w:rPr>
        <w:t>Με δυο λόγια, ο κάθε φτωχός, χρεωμένος, άνεργος, ΑΜΕΑ, νέος, πρέπει να ξέρει ότι τα χρήματα για το κοινωνικό κράτος που θα τον στήριζαν, η Κυβέρνηση τα κάνει επιδόματα μισθολογικά, προσλήψεις, μονιμοποιήσεις συγγενών, φίλων και κομματικών στε</w:t>
      </w:r>
      <w:r>
        <w:rPr>
          <w:rFonts w:eastAsia="Times New Roman"/>
          <w:szCs w:val="24"/>
        </w:rPr>
        <w:t>λεχών.</w:t>
      </w:r>
    </w:p>
    <w:p w14:paraId="44483116"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φιλελευθερισμός αύξησε την ταχύτητα των αλλαγών στη ζωή μας εντείνοντας την ανασφάλεια. Η σοσιαλδημοκρατία αποδέχθηκε την κυριαρχία των αγορών και έχασε την ψυχή της. Η Δεξιά ζητάει κλείσιμο συνόρων </w:t>
      </w:r>
      <w:r>
        <w:rPr>
          <w:rFonts w:eastAsia="Times New Roman" w:cs="Times New Roman"/>
          <w:szCs w:val="24"/>
        </w:rPr>
        <w:lastRenderedPageBreak/>
        <w:t>και μείωση των ροώ</w:t>
      </w:r>
      <w:r>
        <w:rPr>
          <w:rFonts w:eastAsia="Times New Roman" w:cs="Times New Roman"/>
          <w:szCs w:val="24"/>
        </w:rPr>
        <w:t xml:space="preserve">ν ανθρώπων αλλά και αγαθών σε μια απέλπιδα προσπάθεια να επιστρέψουμε στις παλιές καλές εποχές. </w:t>
      </w:r>
    </w:p>
    <w:p w14:paraId="44483117"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Η Αριστερά τι ευαγγελίζεται; Ως τώρα γέννησε μόνο ολοκληρωτισμό. Γιατί να είναι διαφορετικά τώρα; Οι αυταρχικές τάσεις σας είναι φανερές. Τη μια μέρα ακούμε το</w:t>
      </w:r>
      <w:r>
        <w:rPr>
          <w:rFonts w:eastAsia="Times New Roman" w:cs="Times New Roman"/>
          <w:szCs w:val="24"/>
        </w:rPr>
        <w:t xml:space="preserve">ν κ. </w:t>
      </w:r>
      <w:proofErr w:type="spellStart"/>
      <w:r>
        <w:rPr>
          <w:rFonts w:eastAsia="Times New Roman" w:cs="Times New Roman"/>
          <w:szCs w:val="24"/>
        </w:rPr>
        <w:t>Ερντογάν</w:t>
      </w:r>
      <w:proofErr w:type="spellEnd"/>
      <w:r>
        <w:rPr>
          <w:rFonts w:eastAsia="Times New Roman" w:cs="Times New Roman"/>
          <w:szCs w:val="24"/>
        </w:rPr>
        <w:t xml:space="preserve"> να μας λέει πώς να χειραγωγήσουμε τη </w:t>
      </w:r>
      <w:r>
        <w:rPr>
          <w:rFonts w:eastAsia="Times New Roman" w:cs="Times New Roman"/>
          <w:szCs w:val="24"/>
        </w:rPr>
        <w:t>δ</w:t>
      </w:r>
      <w:r>
        <w:rPr>
          <w:rFonts w:eastAsia="Times New Roman" w:cs="Times New Roman"/>
          <w:szCs w:val="24"/>
        </w:rPr>
        <w:t xml:space="preserve">ικαιοσύνη μας, την προηγούμενη τη βρίζει ο κ. </w:t>
      </w:r>
      <w:proofErr w:type="spellStart"/>
      <w:r>
        <w:rPr>
          <w:rFonts w:eastAsia="Times New Roman" w:cs="Times New Roman"/>
          <w:szCs w:val="24"/>
        </w:rPr>
        <w:t>Πολάκης</w:t>
      </w:r>
      <w:proofErr w:type="spellEnd"/>
      <w:r>
        <w:rPr>
          <w:rFonts w:eastAsia="Times New Roman" w:cs="Times New Roman"/>
          <w:szCs w:val="24"/>
        </w:rPr>
        <w:t xml:space="preserve"> και την επόμενη της επιτίθεται ο κ. Κοντονής. Οι λύσεις σας για την ανισότητα είναι να απαγορεύσετε το δεύτερο αυτοκίνητο και το δεύτερο σπίτι, γιατί </w:t>
      </w:r>
      <w:r>
        <w:rPr>
          <w:rFonts w:eastAsia="Times New Roman" w:cs="Times New Roman"/>
          <w:szCs w:val="24"/>
        </w:rPr>
        <w:t>είστε ακραίοι και τα άκρα δεν έδωσαν ποτέ και πουθενά βιώσιμες λύσεις.</w:t>
      </w:r>
    </w:p>
    <w:p w14:paraId="44483118"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Κέντρο σταμάτησε να λύνει τα προβλήματα του απλού πολίτη γι’ αυτό φτάσαμε ως εδώ. Ζούμε μια μεταβατική περίοδο </w:t>
      </w:r>
      <w:r>
        <w:rPr>
          <w:rFonts w:eastAsia="Times New Roman" w:cs="Times New Roman"/>
          <w:szCs w:val="24"/>
        </w:rPr>
        <w:t>κατά την οποία</w:t>
      </w:r>
      <w:r>
        <w:rPr>
          <w:rFonts w:eastAsia="Times New Roman" w:cs="Times New Roman"/>
          <w:szCs w:val="24"/>
        </w:rPr>
        <w:t xml:space="preserve"> τα άκρα ανθούν. Μεταβατική</w:t>
      </w:r>
      <w:r>
        <w:rPr>
          <w:rFonts w:eastAsia="Times New Roman" w:cs="Times New Roman"/>
          <w:szCs w:val="24"/>
        </w:rPr>
        <w:t xml:space="preserve"> γιατί πάντοτε στην ιστορία της ανθρωπότητας οι λύσεις και η πρόοδος έρχονται και ήρθαν από το Κέντρο. </w:t>
      </w:r>
    </w:p>
    <w:p w14:paraId="44483119"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Ο </w:t>
      </w:r>
      <w:proofErr w:type="spellStart"/>
      <w:r>
        <w:rPr>
          <w:rFonts w:eastAsia="Times New Roman" w:cs="Times New Roman"/>
          <w:szCs w:val="24"/>
        </w:rPr>
        <w:t>Γκράμσι</w:t>
      </w:r>
      <w:proofErr w:type="spellEnd"/>
      <w:r>
        <w:rPr>
          <w:rFonts w:eastAsia="Times New Roman" w:cs="Times New Roman"/>
          <w:szCs w:val="24"/>
        </w:rPr>
        <w:t>, τον οποίο επικαλείται συχνά ο Πρωθυπουργός, μίλησε για την εποχή των τεράτων, τότε που ο παλιός κόσμος πεθαίνει και ο νέος πασχίζει να γεννηθ</w:t>
      </w:r>
      <w:r>
        <w:rPr>
          <w:rFonts w:eastAsia="Times New Roman" w:cs="Times New Roman"/>
          <w:szCs w:val="24"/>
        </w:rPr>
        <w:t>εί. Αυτό ζούμε τώρα, την εποχή των τεράτων. Ποιοι είναι τα τέρατα; Νομίζω ότι μέσα σας ξέρετε πολύ καλά την απάντηση.</w:t>
      </w:r>
    </w:p>
    <w:p w14:paraId="4448311A"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Σας ευχαριστώ.</w:t>
      </w:r>
    </w:p>
    <w:p w14:paraId="4448311B"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Καμμένος):</w:t>
      </w:r>
      <w:r>
        <w:rPr>
          <w:rFonts w:eastAsia="Times New Roman" w:cs="Times New Roman"/>
          <w:szCs w:val="24"/>
        </w:rPr>
        <w:t xml:space="preserve"> Ευχαριστούμε πολύ τον κ. Θεοχάρη.</w:t>
      </w:r>
    </w:p>
    <w:p w14:paraId="4448311C"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Τον λόγο έχει </w:t>
      </w:r>
      <w:r>
        <w:rPr>
          <w:rFonts w:eastAsia="Times New Roman" w:cs="Times New Roman"/>
          <w:szCs w:val="24"/>
        </w:rPr>
        <w:t xml:space="preserve">για δώδεκα λεπτά </w:t>
      </w:r>
      <w:r>
        <w:rPr>
          <w:rFonts w:eastAsia="Times New Roman" w:cs="Times New Roman"/>
          <w:szCs w:val="24"/>
        </w:rPr>
        <w:t xml:space="preserve">ο συνάδελφος </w:t>
      </w:r>
      <w:r>
        <w:rPr>
          <w:rFonts w:eastAsia="Times New Roman" w:cs="Times New Roman"/>
          <w:szCs w:val="24"/>
        </w:rPr>
        <w:t>ειδικός ειση</w:t>
      </w:r>
      <w:r>
        <w:rPr>
          <w:rFonts w:eastAsia="Times New Roman" w:cs="Times New Roman"/>
          <w:szCs w:val="24"/>
        </w:rPr>
        <w:t>γητής</w:t>
      </w:r>
      <w:r>
        <w:rPr>
          <w:rFonts w:eastAsia="Times New Roman" w:cs="Times New Roman"/>
          <w:szCs w:val="24"/>
        </w:rPr>
        <w:t xml:space="preserve"> από τον ΣΥΡΙΖΑ κ. Χρήστος </w:t>
      </w:r>
      <w:proofErr w:type="spellStart"/>
      <w:r>
        <w:rPr>
          <w:rFonts w:eastAsia="Times New Roman" w:cs="Times New Roman"/>
          <w:szCs w:val="24"/>
        </w:rPr>
        <w:t>Μπγιάλας</w:t>
      </w:r>
      <w:proofErr w:type="spellEnd"/>
      <w:r>
        <w:rPr>
          <w:rFonts w:eastAsia="Times New Roman" w:cs="Times New Roman"/>
          <w:szCs w:val="24"/>
        </w:rPr>
        <w:t>.</w:t>
      </w:r>
    </w:p>
    <w:p w14:paraId="4448311D"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Ευχαριστώ, κύριε Πρόεδρε.</w:t>
      </w:r>
    </w:p>
    <w:p w14:paraId="4448311E"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ειλικρινά ανεβαίνω στο Βήμα φοβερά μπερδεμένος από τον τελευταίο ομιλητή, από τον αγαπητό συνάδελφο</w:t>
      </w:r>
      <w:r>
        <w:rPr>
          <w:rFonts w:eastAsia="Times New Roman" w:cs="Times New Roman"/>
          <w:szCs w:val="24"/>
        </w:rPr>
        <w:t xml:space="preserve"> </w:t>
      </w:r>
      <w:r>
        <w:rPr>
          <w:rFonts w:eastAsia="Times New Roman" w:cs="Times New Roman"/>
          <w:szCs w:val="24"/>
        </w:rPr>
        <w:t>κ. Θεοχάρη, ο οποίος τα</w:t>
      </w:r>
      <w:r>
        <w:rPr>
          <w:rFonts w:eastAsia="Times New Roman" w:cs="Times New Roman"/>
          <w:szCs w:val="24"/>
        </w:rPr>
        <w:t xml:space="preserve"> σάρωσε όλα. Άρα δεν μπόρεσε να καταλάβει κανείς, τι τελικά; Δεξιά τίποτα. Φιλελεύθερος; </w:t>
      </w:r>
    </w:p>
    <w:p w14:paraId="4448311F"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Φιλελεύθερο σε θεωρούσα, αγαπητέ Χάρη, αλλά δεν ξέρω πώς μας βγήκες. Ούτε </w:t>
      </w:r>
      <w:r>
        <w:rPr>
          <w:rFonts w:eastAsia="Times New Roman" w:cs="Times New Roman"/>
          <w:szCs w:val="24"/>
        </w:rPr>
        <w:t>στα</w:t>
      </w:r>
      <w:r>
        <w:rPr>
          <w:rFonts w:eastAsia="Times New Roman" w:cs="Times New Roman"/>
          <w:szCs w:val="24"/>
        </w:rPr>
        <w:t xml:space="preserve"> δεξιά ούτε </w:t>
      </w:r>
      <w:r>
        <w:rPr>
          <w:rFonts w:eastAsia="Times New Roman" w:cs="Times New Roman"/>
          <w:szCs w:val="24"/>
        </w:rPr>
        <w:t xml:space="preserve">στα </w:t>
      </w:r>
      <w:r>
        <w:rPr>
          <w:rFonts w:eastAsia="Times New Roman" w:cs="Times New Roman"/>
          <w:szCs w:val="24"/>
        </w:rPr>
        <w:t>αριστερά ούτε στο κέντρο. Τώρα πού;</w:t>
      </w:r>
    </w:p>
    <w:p w14:paraId="44483120"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Όχι ούτε σ</w:t>
      </w:r>
      <w:r>
        <w:rPr>
          <w:rFonts w:eastAsia="Times New Roman" w:cs="Times New Roman"/>
          <w:szCs w:val="24"/>
        </w:rPr>
        <w:t>το κέντρο.</w:t>
      </w:r>
    </w:p>
    <w:p w14:paraId="44483121" w14:textId="77777777" w:rsidR="00FC516A" w:rsidRDefault="00EA69A7">
      <w:pPr>
        <w:spacing w:line="600" w:lineRule="auto"/>
        <w:ind w:firstLine="720"/>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Προφανώς έχεις βρει τον έβδομο δρόμο προς την ανάπτυξη. Γιατί η ανάγνωση που έχεις κάνει στον </w:t>
      </w:r>
      <w:r>
        <w:rPr>
          <w:rFonts w:eastAsia="Times New Roman" w:cs="Times New Roman"/>
          <w:szCs w:val="24"/>
        </w:rPr>
        <w:t>π</w:t>
      </w:r>
      <w:r>
        <w:rPr>
          <w:rFonts w:eastAsia="Times New Roman" w:cs="Times New Roman"/>
          <w:szCs w:val="24"/>
        </w:rPr>
        <w:t>ροϋπολογισμό –συγγνώμη που σου μιλάω στο πρώτο πρόσωπο, αλλά θεωρώ ότι έχουμε ένα κοινό στοιχείο, την οικονομία- και αυτό το οποίο μ</w:t>
      </w:r>
      <w:r>
        <w:rPr>
          <w:rFonts w:eastAsia="Times New Roman" w:cs="Times New Roman"/>
          <w:szCs w:val="24"/>
        </w:rPr>
        <w:t xml:space="preserve">ας ανέφερες, ειλικρινά, πάλι με μπέρδεψε. Μέχρι που μας είπες ότι το κοινωνικό κράτος έχει καταλυθεί. </w:t>
      </w:r>
    </w:p>
    <w:p w14:paraId="44483122"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lastRenderedPageBreak/>
        <w:t>Προφανώς την αύξηση των δαπανών για τα οικογενειακά επιδόματα, τα οποία έχουν και μία πολύ ωραία διάταξη, την αύξηση των δαπανών που έχουν σε όλα τα επίπ</w:t>
      </w:r>
      <w:r>
        <w:rPr>
          <w:rFonts w:eastAsia="Times New Roman" w:cs="Times New Roman"/>
          <w:szCs w:val="24"/>
        </w:rPr>
        <w:t>εδα του κοινωνικού κράτους, πέρα από το μέρισμα και πέρα από τα περυσινά, προφανώς δεν τα έχεις δει.</w:t>
      </w:r>
    </w:p>
    <w:p w14:paraId="44483123"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όμως, αγαπητοί κυρίες και κύριοι συνάδελφοι, συζητώντας τον τρίτο </w:t>
      </w:r>
      <w:r>
        <w:rPr>
          <w:rFonts w:eastAsia="Times New Roman" w:cs="Times New Roman"/>
          <w:szCs w:val="24"/>
        </w:rPr>
        <w:t>π</w:t>
      </w:r>
      <w:r>
        <w:rPr>
          <w:rFonts w:eastAsia="Times New Roman" w:cs="Times New Roman"/>
          <w:szCs w:val="24"/>
        </w:rPr>
        <w:t>ροϋπολογισμό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πάλι μου δημιουργήθηκαν </w:t>
      </w:r>
      <w:r>
        <w:rPr>
          <w:rFonts w:eastAsia="Times New Roman" w:cs="Times New Roman"/>
          <w:szCs w:val="24"/>
        </w:rPr>
        <w:t>κάποια ερωτήματα, μιας και είμαι μόλις δύο χρόνια σε αυτό το Κοινοβούλιο.</w:t>
      </w:r>
    </w:p>
    <w:p w14:paraId="44483124"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Είναι δυνατό να παρουσιάζεται ο </w:t>
      </w:r>
      <w:r>
        <w:rPr>
          <w:rFonts w:eastAsia="Times New Roman" w:cs="Times New Roman"/>
          <w:szCs w:val="24"/>
        </w:rPr>
        <w:t>π</w:t>
      </w:r>
      <w:r>
        <w:rPr>
          <w:rFonts w:eastAsia="Times New Roman" w:cs="Times New Roman"/>
          <w:szCs w:val="24"/>
        </w:rPr>
        <w:t>ροϋπολογισμός, να τίθενται ερωτήματα από την Αντιπολίτευση, να ανταπαντά η Κυβέρνηση, να θέτει ερωτήματα, αλλά όλες οι απαντήσεις με στοιχεία να μη λ</w:t>
      </w:r>
      <w:r>
        <w:rPr>
          <w:rFonts w:eastAsia="Times New Roman" w:cs="Times New Roman"/>
          <w:szCs w:val="24"/>
        </w:rPr>
        <w:t>αμβάνονται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και από τις συζητήσεις στην </w:t>
      </w:r>
      <w:r>
        <w:rPr>
          <w:rFonts w:eastAsia="Times New Roman" w:cs="Times New Roman"/>
          <w:szCs w:val="24"/>
        </w:rPr>
        <w:t>ε</w:t>
      </w:r>
      <w:r>
        <w:rPr>
          <w:rFonts w:eastAsia="Times New Roman" w:cs="Times New Roman"/>
          <w:szCs w:val="24"/>
        </w:rPr>
        <w:t xml:space="preserve">πιτροπή και στην Ολομέλεια να ακούμε τον ίδιο λόγο; </w:t>
      </w:r>
    </w:p>
    <w:p w14:paraId="44483125" w14:textId="77777777" w:rsidR="00FC516A" w:rsidRDefault="00EA69A7">
      <w:pPr>
        <w:spacing w:line="600" w:lineRule="auto"/>
        <w:ind w:firstLine="720"/>
        <w:jc w:val="both"/>
        <w:rPr>
          <w:rFonts w:eastAsia="Times New Roman" w:cs="Times New Roman"/>
          <w:color w:val="000000" w:themeColor="text1"/>
          <w:szCs w:val="24"/>
        </w:rPr>
      </w:pPr>
      <w:r w:rsidRPr="001B4297">
        <w:rPr>
          <w:rFonts w:eastAsia="Times New Roman" w:cs="Times New Roman"/>
          <w:color w:val="000000" w:themeColor="text1"/>
          <w:szCs w:val="24"/>
        </w:rPr>
        <w:t>Ειλικρινά δεν μπορώ να το καταλάβω αυτό. Γιατί εννοείται ότι ο διάλογος γίνεται εδώ μέσα για να θέσουμε επιχειρήματα ο καθένας, να θέσουμε τα ερωτήματα γι</w:t>
      </w:r>
      <w:r w:rsidRPr="001B4297">
        <w:rPr>
          <w:rFonts w:eastAsia="Times New Roman" w:cs="Times New Roman"/>
          <w:color w:val="000000" w:themeColor="text1"/>
          <w:szCs w:val="24"/>
        </w:rPr>
        <w:t xml:space="preserve">α να πάρουμε τις απαντήσεις και να πάμε την κουβέντα παραπέρα. Δεν βλέπω να γίνεται αυτό. Δηλαδή, από την </w:t>
      </w:r>
      <w:r w:rsidRPr="001B4297">
        <w:rPr>
          <w:rFonts w:eastAsia="Times New Roman" w:cs="Times New Roman"/>
          <w:color w:val="000000" w:themeColor="text1"/>
          <w:szCs w:val="24"/>
        </w:rPr>
        <w:t>ε</w:t>
      </w:r>
      <w:r w:rsidRPr="001B4297">
        <w:rPr>
          <w:rFonts w:eastAsia="Times New Roman" w:cs="Times New Roman"/>
          <w:color w:val="000000" w:themeColor="text1"/>
          <w:szCs w:val="24"/>
        </w:rPr>
        <w:t xml:space="preserve">πιτροπή μέχρι την Ολομέλεια, τέσσερις ημέρες της </w:t>
      </w:r>
      <w:r w:rsidRPr="001B4297">
        <w:rPr>
          <w:rFonts w:eastAsia="Times New Roman" w:cs="Times New Roman"/>
          <w:color w:val="000000" w:themeColor="text1"/>
          <w:szCs w:val="24"/>
        </w:rPr>
        <w:t>ε</w:t>
      </w:r>
      <w:r w:rsidRPr="001B4297">
        <w:rPr>
          <w:rFonts w:eastAsia="Times New Roman" w:cs="Times New Roman"/>
          <w:color w:val="000000" w:themeColor="text1"/>
          <w:szCs w:val="24"/>
        </w:rPr>
        <w:t>πιτροπής και τώρα σήμερα που ξεκινήσαμε στην Ολομέλεια, οι εισηγήσεις είχαν το ίδιο μοτίβο. Είτε ει</w:t>
      </w:r>
      <w:r w:rsidRPr="001B4297">
        <w:rPr>
          <w:rFonts w:eastAsia="Times New Roman" w:cs="Times New Roman"/>
          <w:color w:val="000000" w:themeColor="text1"/>
          <w:szCs w:val="24"/>
        </w:rPr>
        <w:t>πώθηκαν στοιχεία είτε δόθηκαν εξηγήσεις από τους Υπουργούς είτε από Βουλευτές, δεν επηρέασαν κανέναν.</w:t>
      </w:r>
    </w:p>
    <w:p w14:paraId="44483126"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ξεκάθαρο ότι αυτός ο </w:t>
      </w:r>
      <w:r>
        <w:rPr>
          <w:rFonts w:eastAsia="Times New Roman" w:cs="Times New Roman"/>
          <w:szCs w:val="24"/>
        </w:rPr>
        <w:t xml:space="preserve">προϋπολογισμός </w:t>
      </w:r>
      <w:r>
        <w:rPr>
          <w:rFonts w:eastAsia="Times New Roman" w:cs="Times New Roman"/>
          <w:szCs w:val="24"/>
        </w:rPr>
        <w:t xml:space="preserve">είναι ο τελευταίος </w:t>
      </w:r>
      <w:proofErr w:type="spellStart"/>
      <w:r>
        <w:rPr>
          <w:rFonts w:eastAsia="Times New Roman" w:cs="Times New Roman"/>
          <w:szCs w:val="24"/>
        </w:rPr>
        <w:t>μνημονιακός</w:t>
      </w:r>
      <w:proofErr w:type="spellEnd"/>
      <w:r>
        <w:rPr>
          <w:rFonts w:eastAsia="Times New Roman" w:cs="Times New Roman"/>
          <w:szCs w:val="24"/>
        </w:rPr>
        <w:t xml:space="preserve"> </w:t>
      </w:r>
      <w:r>
        <w:rPr>
          <w:rFonts w:eastAsia="Times New Roman" w:cs="Times New Roman"/>
          <w:szCs w:val="24"/>
        </w:rPr>
        <w:t>προϋπολογισμός</w:t>
      </w:r>
      <w:r>
        <w:rPr>
          <w:rFonts w:eastAsia="Times New Roman" w:cs="Times New Roman"/>
          <w:szCs w:val="24"/>
        </w:rPr>
        <w:t>. Όπως και να έχει, το λένε, πέρα από τα κυβερνητικά στελέχη και το</w:t>
      </w:r>
      <w:r>
        <w:rPr>
          <w:rFonts w:eastAsia="Times New Roman" w:cs="Times New Roman"/>
          <w:szCs w:val="24"/>
        </w:rPr>
        <w:t xml:space="preserve">υς Βουλευτές και τους εγχώριους ανθρώπους που ασχολούνται με την οικονομία και όλοι οι άλλοι, οι οποίοι για οκτώ χρόνια έχουν την επιτροπεία αυτής της χώρας και όλοι όσοι μας </w:t>
      </w:r>
      <w:r>
        <w:rPr>
          <w:rFonts w:eastAsia="Times New Roman" w:cs="Times New Roman"/>
          <w:szCs w:val="24"/>
        </w:rPr>
        <w:t xml:space="preserve">επέβαλαν </w:t>
      </w:r>
      <w:r>
        <w:rPr>
          <w:rFonts w:eastAsia="Times New Roman" w:cs="Times New Roman"/>
          <w:szCs w:val="24"/>
        </w:rPr>
        <w:t>αυτά τα μνημόνια με τη δική σας συναίνεση, κύριοι της Αντιπολίτευσης και</w:t>
      </w:r>
      <w:r>
        <w:rPr>
          <w:rFonts w:eastAsia="Times New Roman" w:cs="Times New Roman"/>
          <w:szCs w:val="24"/>
        </w:rPr>
        <w:t xml:space="preserve"> με τις υπογραφές στα δύο προηγούμενα μνημόνια. Και δεν έχετε να πείτε τίποτα γι’ αυτό. Ακούστηκαν ελάχιστες κουβέντες από ομιλητές εδώ μέσα για το τι μέλλει γενέσθαι μετά τον Αύγουστο του 2018. Κουβέντα γι’ αυτό το πράγμα. </w:t>
      </w:r>
    </w:p>
    <w:p w14:paraId="44483127"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Ακόμη και άνθρωποι όπως ο κ. </w:t>
      </w:r>
      <w:proofErr w:type="spellStart"/>
      <w:r>
        <w:rPr>
          <w:rFonts w:eastAsia="Times New Roman" w:cs="Times New Roman"/>
          <w:szCs w:val="24"/>
        </w:rPr>
        <w:t>Ντ</w:t>
      </w:r>
      <w:r>
        <w:rPr>
          <w:rFonts w:eastAsia="Times New Roman" w:cs="Times New Roman"/>
          <w:szCs w:val="24"/>
        </w:rPr>
        <w:t>άισελμπλουμ</w:t>
      </w:r>
      <w:proofErr w:type="spellEnd"/>
      <w:r>
        <w:rPr>
          <w:rFonts w:eastAsia="Times New Roman" w:cs="Times New Roman"/>
          <w:szCs w:val="24"/>
        </w:rPr>
        <w:t>, για τον οποίο λέγατε παλαιότερα «</w:t>
      </w:r>
      <w:proofErr w:type="spellStart"/>
      <w:r>
        <w:rPr>
          <w:rFonts w:eastAsia="Times New Roman" w:cs="Times New Roman"/>
          <w:szCs w:val="24"/>
        </w:rPr>
        <w:t>Γερούν</w:t>
      </w:r>
      <w:proofErr w:type="spellEnd"/>
      <w:r>
        <w:rPr>
          <w:rFonts w:eastAsia="Times New Roman" w:cs="Times New Roman"/>
          <w:szCs w:val="24"/>
        </w:rPr>
        <w:t xml:space="preserve"> γερά και βάστα Σόιμπλε», τώρα που βγήκε και μίλησε και είπε κάποια πράγματα, όπως ότι το πρώτο και το δεύτερο μνημόνιο έγινε για να σωθούν οι ξένες τράπεζες, δεν είπατε κουβέντα, ποιήσατε την νήσσαν. Εκε</w:t>
      </w:r>
      <w:r>
        <w:rPr>
          <w:rFonts w:eastAsia="Times New Roman" w:cs="Times New Roman"/>
          <w:szCs w:val="24"/>
        </w:rPr>
        <w:t xml:space="preserve">ί δεν θέλετε να τοποθετηθείτε; Δεν έχετε να πείτε κάτι; Κάτι, αν θέλετε, που εμείς ως ΣΥΡΙΖΑ τότε λέγαμε ότι «παιδιά, το μνημόνιο και τα μνημόνια γίνονται για άλλους σκοπούς». Μας κατηγορούσατε. Όμως, δεν λέτε κάτι πάνω σε αυτό. </w:t>
      </w:r>
    </w:p>
    <w:p w14:paraId="44483128"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Είναι ο τελευταίος </w:t>
      </w:r>
      <w:proofErr w:type="spellStart"/>
      <w:r>
        <w:rPr>
          <w:rFonts w:eastAsia="Times New Roman" w:cs="Times New Roman"/>
          <w:szCs w:val="24"/>
        </w:rPr>
        <w:t>μνημονι</w:t>
      </w:r>
      <w:r>
        <w:rPr>
          <w:rFonts w:eastAsia="Times New Roman" w:cs="Times New Roman"/>
          <w:szCs w:val="24"/>
        </w:rPr>
        <w:t>ακός</w:t>
      </w:r>
      <w:proofErr w:type="spellEnd"/>
      <w:r>
        <w:rPr>
          <w:rFonts w:eastAsia="Times New Roman" w:cs="Times New Roman"/>
          <w:szCs w:val="24"/>
        </w:rPr>
        <w:t xml:space="preserve"> </w:t>
      </w:r>
      <w:r>
        <w:rPr>
          <w:rFonts w:eastAsia="Times New Roman" w:cs="Times New Roman"/>
          <w:szCs w:val="24"/>
        </w:rPr>
        <w:t xml:space="preserve">προϋπολογισμός </w:t>
      </w:r>
      <w:r>
        <w:rPr>
          <w:rFonts w:eastAsia="Times New Roman" w:cs="Times New Roman"/>
          <w:szCs w:val="24"/>
        </w:rPr>
        <w:t xml:space="preserve">και του χρόνου τέτοιο καιρό πάλι αυτή η Κυβέρνηση θα έχει συντάξει τον πρώτο </w:t>
      </w:r>
      <w:proofErr w:type="spellStart"/>
      <w:r>
        <w:rPr>
          <w:rFonts w:eastAsia="Times New Roman" w:cs="Times New Roman"/>
          <w:szCs w:val="24"/>
        </w:rPr>
        <w:t>μεταμνημονιακό</w:t>
      </w:r>
      <w:proofErr w:type="spellEnd"/>
      <w:r>
        <w:rPr>
          <w:rFonts w:eastAsia="Times New Roman" w:cs="Times New Roman"/>
          <w:szCs w:val="24"/>
        </w:rPr>
        <w:t xml:space="preserve"> </w:t>
      </w:r>
      <w:r>
        <w:rPr>
          <w:rFonts w:eastAsia="Times New Roman" w:cs="Times New Roman"/>
          <w:szCs w:val="24"/>
        </w:rPr>
        <w:t>προϋπολογισμό</w:t>
      </w:r>
      <w:r>
        <w:rPr>
          <w:rFonts w:eastAsia="Times New Roman" w:cs="Times New Roman"/>
          <w:szCs w:val="24"/>
        </w:rPr>
        <w:t xml:space="preserve">. Ε, τότε πάλι θα λέτε εσείς τα ίδια πράγματα, αλλά εμείς θα προχωρήσουμε μπροστά. </w:t>
      </w:r>
    </w:p>
    <w:p w14:paraId="44483129"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είναι ένας </w:t>
      </w:r>
      <w:r>
        <w:rPr>
          <w:rFonts w:eastAsia="Times New Roman" w:cs="Times New Roman"/>
          <w:szCs w:val="24"/>
        </w:rPr>
        <w:t>προϋπολογισμός</w:t>
      </w:r>
      <w:r>
        <w:rPr>
          <w:rFonts w:eastAsia="Times New Roman" w:cs="Times New Roman"/>
          <w:szCs w:val="24"/>
        </w:rPr>
        <w:t>, ο οποίος απαιτ</w:t>
      </w:r>
      <w:r>
        <w:rPr>
          <w:rFonts w:eastAsia="Times New Roman" w:cs="Times New Roman"/>
          <w:szCs w:val="24"/>
        </w:rPr>
        <w:t xml:space="preserve">εί όντως αγώνα από την πλευρά της Κυβέρνησης και όλης της κοινωνίας για να εκτελεστεί και θα εκτελεστεί με τον καλύτερο τρόπο, γιατί και οι δύο προηγούμενοι προϋπολογισμοί που εκτελέσαμε ως Κυβέρνηση εκτελέστηκαν, ολοκληρώθηκαν με τα καλύτερα επιτεύγματα. </w:t>
      </w:r>
      <w:r>
        <w:rPr>
          <w:rFonts w:eastAsia="Times New Roman" w:cs="Times New Roman"/>
          <w:szCs w:val="24"/>
        </w:rPr>
        <w:t>Πέτυχαν τους στόχους και γι’ αυτό είδαμε προχθές την τρίτη αξιολόγηση να κλείνει πολύ γρήγορα. Γιατί; Γιατί αποκαταστάθηκε η εμπιστοσύνη. Αυτό είναι το βασικό θέμα, το οποίο υπήρχε για χρόνια στην ελληνική οικονομική ζωή μέσα στα μνημόνια, ότι δεν πίστευαν</w:t>
      </w:r>
      <w:r>
        <w:rPr>
          <w:rFonts w:eastAsia="Times New Roman" w:cs="Times New Roman"/>
          <w:szCs w:val="24"/>
        </w:rPr>
        <w:t xml:space="preserve"> ότι θα υλοποιηθούν αυτά τα οποία τους υποσχόμασταν. </w:t>
      </w:r>
    </w:p>
    <w:p w14:paraId="4448312A"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προϋπολογισμός</w:t>
      </w:r>
      <w:r>
        <w:rPr>
          <w:rFonts w:eastAsia="Times New Roman" w:cs="Times New Roman"/>
          <w:szCs w:val="24"/>
        </w:rPr>
        <w:t xml:space="preserve"> </w:t>
      </w:r>
      <w:r>
        <w:rPr>
          <w:rFonts w:eastAsia="Times New Roman" w:cs="Times New Roman"/>
          <w:szCs w:val="24"/>
        </w:rPr>
        <w:t xml:space="preserve">-έχει ειπωθεί και το γνωρίζουν όλοι- έχει τρεις στόχους. Πρέπει να έχει αναπτυξιακό χαρακτήρα, να τακτοποιεί τα δημόσια οικονομικά και να είναι αναδιανεμητικός. Αυτοί οι τρεις στόχοι επιτυγχάνονται με αυτόν τον </w:t>
      </w:r>
      <w:r>
        <w:rPr>
          <w:rFonts w:eastAsia="Times New Roman" w:cs="Times New Roman"/>
          <w:szCs w:val="24"/>
        </w:rPr>
        <w:t>προϋπολογισμό</w:t>
      </w:r>
      <w:r>
        <w:rPr>
          <w:rFonts w:eastAsia="Times New Roman" w:cs="Times New Roman"/>
          <w:szCs w:val="24"/>
        </w:rPr>
        <w:t xml:space="preserve">. Σαφώς και επιτυγχάνονται μέσα </w:t>
      </w:r>
      <w:r>
        <w:rPr>
          <w:rFonts w:eastAsia="Times New Roman" w:cs="Times New Roman"/>
          <w:szCs w:val="24"/>
        </w:rPr>
        <w:t xml:space="preserve">σε αυτό το πλαίσιο το οποίο ζούμε, στο πλαίσιο της σφιχτής επιτροπείας, η οποία τελειώνει με αυτόν τον </w:t>
      </w:r>
      <w:r>
        <w:rPr>
          <w:rFonts w:eastAsia="Times New Roman" w:cs="Times New Roman"/>
          <w:szCs w:val="24"/>
        </w:rPr>
        <w:t>προϋπολογισμό</w:t>
      </w:r>
      <w:r>
        <w:rPr>
          <w:rFonts w:eastAsia="Times New Roman" w:cs="Times New Roman"/>
          <w:szCs w:val="24"/>
        </w:rPr>
        <w:t xml:space="preserve">. </w:t>
      </w:r>
    </w:p>
    <w:p w14:paraId="4448312B"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Τα δημόσια οικονομικά πραγματοποιούνται όπως πρέπει και έχουμε τη δέσμευση του 3,5% πλεόνασμα, που προϋπολογίζει 3,8 έχοντας δεδομένο ως </w:t>
      </w:r>
      <w:r>
        <w:rPr>
          <w:rFonts w:eastAsia="Times New Roman" w:cs="Times New Roman"/>
          <w:szCs w:val="24"/>
        </w:rPr>
        <w:t xml:space="preserve">μεγάλο πάτημα και τον </w:t>
      </w:r>
      <w:r>
        <w:rPr>
          <w:rFonts w:eastAsia="Times New Roman" w:cs="Times New Roman"/>
          <w:szCs w:val="24"/>
        </w:rPr>
        <w:t xml:space="preserve">προϋπολογισμό </w:t>
      </w:r>
      <w:r>
        <w:rPr>
          <w:rFonts w:eastAsia="Times New Roman" w:cs="Times New Roman"/>
          <w:szCs w:val="24"/>
        </w:rPr>
        <w:t xml:space="preserve">του 2017 που είχαμε και </w:t>
      </w:r>
      <w:proofErr w:type="spellStart"/>
      <w:r>
        <w:rPr>
          <w:rFonts w:eastAsia="Times New Roman" w:cs="Times New Roman"/>
          <w:szCs w:val="24"/>
        </w:rPr>
        <w:t>υπεραπόδοση</w:t>
      </w:r>
      <w:proofErr w:type="spellEnd"/>
      <w:r>
        <w:rPr>
          <w:rFonts w:eastAsia="Times New Roman" w:cs="Times New Roman"/>
          <w:szCs w:val="24"/>
        </w:rPr>
        <w:t xml:space="preserve"> του πλεονάσματος στο 1,75 που είχαμε υποχρέωση, </w:t>
      </w:r>
      <w:proofErr w:type="spellStart"/>
      <w:r>
        <w:rPr>
          <w:rFonts w:eastAsia="Times New Roman" w:cs="Times New Roman"/>
          <w:szCs w:val="24"/>
        </w:rPr>
        <w:t>υπεραπόδοση</w:t>
      </w:r>
      <w:proofErr w:type="spellEnd"/>
      <w:r>
        <w:rPr>
          <w:rFonts w:eastAsia="Times New Roman" w:cs="Times New Roman"/>
          <w:szCs w:val="24"/>
        </w:rPr>
        <w:t xml:space="preserve"> που μας έδωσε το δικαίωμα να δώσουμε και το μέρισμα του 1,4 δισεκατομμυρίου ευρώ. </w:t>
      </w:r>
    </w:p>
    <w:p w14:paraId="4448312C"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Ο δεύτερος στόχος έχει αναπτυξιακό χαρακτ</w:t>
      </w:r>
      <w:r>
        <w:rPr>
          <w:rFonts w:eastAsia="Times New Roman" w:cs="Times New Roman"/>
          <w:szCs w:val="24"/>
        </w:rPr>
        <w:t xml:space="preserve">ήρα. Σαφώς και έχει αναπτυξιακό χαρακτήρα, γιατί θέτει ανάπτυξη 2,5% και είναι ανάπτυξη, η οποία βασίζεται σταθερά </w:t>
      </w:r>
      <w:r>
        <w:rPr>
          <w:rFonts w:eastAsia="Times New Roman" w:cs="Times New Roman"/>
          <w:szCs w:val="24"/>
        </w:rPr>
        <w:lastRenderedPageBreak/>
        <w:t>και στις αλλαγές που γίνονται και στις μεταρρυθμίσεις που έχουν γίνει, αλλά και στο ότι έχει μια σταθερή δημοσιονομική λειτουργία. Είναι αναδ</w:t>
      </w:r>
      <w:r>
        <w:rPr>
          <w:rFonts w:eastAsia="Times New Roman" w:cs="Times New Roman"/>
          <w:szCs w:val="24"/>
        </w:rPr>
        <w:t xml:space="preserve">ιανεμητικός -νομίζω ότι αυτό είναι ηλίου </w:t>
      </w:r>
      <w:proofErr w:type="spellStart"/>
      <w:r>
        <w:rPr>
          <w:rFonts w:eastAsia="Times New Roman" w:cs="Times New Roman"/>
          <w:szCs w:val="24"/>
        </w:rPr>
        <w:t>φαεινότερον</w:t>
      </w:r>
      <w:proofErr w:type="spellEnd"/>
      <w:r>
        <w:rPr>
          <w:rFonts w:eastAsia="Times New Roman" w:cs="Times New Roman"/>
          <w:szCs w:val="24"/>
        </w:rPr>
        <w:t>- καθώς και τα ζητήματα τα οποία δίνει στο κοινωνικό κράτος, έχοντας ήδη εξασφαλίσει 2,5 εκατομμύρια ανασφάλιστους που μπορεί και τους περιθάλπει, έχοντας ήδη εφαρμόσει τα αντίμετρα του 2019 για την αύξησ</w:t>
      </w:r>
      <w:r>
        <w:rPr>
          <w:rFonts w:eastAsia="Times New Roman" w:cs="Times New Roman"/>
          <w:szCs w:val="24"/>
        </w:rPr>
        <w:t xml:space="preserve">η των οικογενειακών επιδομάτων μέσα από το 2018, δίνει αναδιανομή και στο εισόδημα. </w:t>
      </w:r>
    </w:p>
    <w:p w14:paraId="4448312D"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Γιατί μας κατηγορείτε ότι φορολογούμε και έχουμε φορολογήσει τα μεσαία και υψηλά εισοδήματα για να τους κάνουμε φτωχότερους; Δεν κάνουμε φτωχότερους. Η αναδιανομή του πλού</w:t>
      </w:r>
      <w:r>
        <w:rPr>
          <w:rFonts w:eastAsia="Times New Roman" w:cs="Times New Roman"/>
          <w:szCs w:val="24"/>
        </w:rPr>
        <w:t xml:space="preserve">του δεν μπορεί να γίνει απευθείας. Πρέπει να γίνει μέσω της φορολογίας. Νομίζω ότι είναι βασικός οικονομικός όρος -έτσι δεν είναι, κύριε καθηγητά;- πως θα πρέπει να πάρεις από τους έχοντες και κατέχοντες για να δώσεις σε αυτούς, οι οποίοι είναι οικονομικά </w:t>
      </w:r>
      <w:r>
        <w:rPr>
          <w:rFonts w:eastAsia="Times New Roman" w:cs="Times New Roman"/>
          <w:szCs w:val="24"/>
        </w:rPr>
        <w:t xml:space="preserve">ασθενέστεροι ή είναι μικρομεσαίες επιχειρήσεις ή είναι άνθρωποι οι οποίοι παλεύουν και αγωνίζονται για να </w:t>
      </w:r>
      <w:proofErr w:type="spellStart"/>
      <w:r>
        <w:rPr>
          <w:rFonts w:eastAsia="Times New Roman" w:cs="Times New Roman"/>
          <w:szCs w:val="24"/>
        </w:rPr>
        <w:t>αντεπεξέλθουν</w:t>
      </w:r>
      <w:proofErr w:type="spellEnd"/>
      <w:r>
        <w:rPr>
          <w:rFonts w:eastAsia="Times New Roman" w:cs="Times New Roman"/>
          <w:szCs w:val="24"/>
        </w:rPr>
        <w:t xml:space="preserve"> </w:t>
      </w:r>
      <w:r>
        <w:rPr>
          <w:rFonts w:eastAsia="Times New Roman" w:cs="Times New Roman"/>
          <w:szCs w:val="24"/>
        </w:rPr>
        <w:t xml:space="preserve">στις ανάγκες των καιρών. Είναι ένας στόχος τον οποίο επιτελεί στο έπακρο. </w:t>
      </w:r>
    </w:p>
    <w:p w14:paraId="4448312E"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Επίσης, φαίνεται ότι για δεύτερη φορά με τους στόχους οι οποί</w:t>
      </w:r>
      <w:r>
        <w:rPr>
          <w:rFonts w:eastAsia="Times New Roman" w:cs="Times New Roman"/>
          <w:szCs w:val="24"/>
        </w:rPr>
        <w:t xml:space="preserve">οι έχουν επιτευχθεί δίνουμε το κοινωνικό μέρισμα, στο οποίο δεν αναφερθήκατε σήμερα. Ήδη νομίζω ότι έχουν κλείσει γύρω στο </w:t>
      </w:r>
      <w:r>
        <w:rPr>
          <w:rFonts w:eastAsia="Times New Roman" w:cs="Times New Roman"/>
          <w:szCs w:val="24"/>
        </w:rPr>
        <w:t xml:space="preserve">ένα εκατομμύριο διακόσιες χιλιάδες </w:t>
      </w:r>
      <w:r>
        <w:rPr>
          <w:rFonts w:eastAsia="Times New Roman" w:cs="Times New Roman"/>
          <w:szCs w:val="24"/>
        </w:rPr>
        <w:t>εγκεκριμένες αιτήσεις νοικοκυριών. Το έχετε αντιληφθεί; Ποιες είναι οι κοινωνικές ομάδες οι οποίες</w:t>
      </w:r>
      <w:r>
        <w:rPr>
          <w:rFonts w:eastAsia="Times New Roman" w:cs="Times New Roman"/>
          <w:szCs w:val="24"/>
        </w:rPr>
        <w:t xml:space="preserve"> </w:t>
      </w:r>
      <w:r>
        <w:rPr>
          <w:rFonts w:eastAsia="Times New Roman" w:cs="Times New Roman"/>
          <w:szCs w:val="24"/>
        </w:rPr>
        <w:lastRenderedPageBreak/>
        <w:t xml:space="preserve">παίρνουν αυτό το μέρισμα; Είναι ομάδες οικονομικά ασθενέστερες, αλλά και οι μικρομεσαίες κοινωνικά ομάδες. Σαφώς και είναι ένα ποσό το οποίο προέρχεται μέσα και από την φοροδιαφυγή αλλά και από την αναμόχλευση των δαπανών. </w:t>
      </w:r>
    </w:p>
    <w:p w14:paraId="4448312F"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Σχετικά με αυτό που πολλές φορέ</w:t>
      </w:r>
      <w:r>
        <w:rPr>
          <w:rFonts w:eastAsia="Times New Roman" w:cs="Times New Roman"/>
          <w:szCs w:val="24"/>
        </w:rPr>
        <w:t>ς λέγεται για το τι γίνεται και πού πάει η ελληνική οικονομία: Κυρίες και κύριοι της Αντιπολίτευσης, μας κατηγορείτε ότι καταστρέφουμε τα πάντα. Δεν βρήκατε να πείτε ούτε έναν καλό λόγο. Όμως, όλα αυτά τα οποία λέτε έρχονται σε πλήρη αντίθεση με αυτά τα οπ</w:t>
      </w:r>
      <w:r>
        <w:rPr>
          <w:rFonts w:eastAsia="Times New Roman" w:cs="Times New Roman"/>
          <w:szCs w:val="24"/>
        </w:rPr>
        <w:t xml:space="preserve">οία λένε όλοι οι διεθνείς οργανισμοί, οι οίκοι αξιολόγησης, οι δανειστές μας. Δεν μπορώ να καταλάβω πώς δεν βλέπετε όλα αυτά τα μηνύματα. </w:t>
      </w:r>
    </w:p>
    <w:p w14:paraId="44483130"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Ας θυμηθούμε ότι πριν από δύο χρόνια οτιδήποτε και αν έλεγαν, ένα φτέρνισμα να έκαναν, το κάνατε μέσα στη χώρα τεράστιο βουνό, όπως το τι είπε ο κάθε </w:t>
      </w:r>
      <w:proofErr w:type="spellStart"/>
      <w:r>
        <w:rPr>
          <w:rFonts w:eastAsia="Times New Roman" w:cs="Times New Roman"/>
          <w:szCs w:val="24"/>
        </w:rPr>
        <w:t>Ντάισελμπλουμ</w:t>
      </w:r>
      <w:proofErr w:type="spellEnd"/>
      <w:r>
        <w:rPr>
          <w:rFonts w:eastAsia="Times New Roman" w:cs="Times New Roman"/>
          <w:szCs w:val="24"/>
        </w:rPr>
        <w:t xml:space="preserve"> ή ο κάθε Σόιμπλε ή ο οποιοσδήποτε ξένος αξιωματούχος. </w:t>
      </w:r>
    </w:p>
    <w:p w14:paraId="44483131"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Διαβάζω τι αναφέρθηκε και τι μήνυμα έ</w:t>
      </w:r>
      <w:r>
        <w:rPr>
          <w:rFonts w:eastAsia="Times New Roman" w:cs="Times New Roman"/>
          <w:szCs w:val="24"/>
        </w:rPr>
        <w:t xml:space="preserve">στειλαν οι πρέσβεις, ο κ. </w:t>
      </w:r>
      <w:proofErr w:type="spellStart"/>
      <w:r>
        <w:rPr>
          <w:rFonts w:eastAsia="Times New Roman" w:cs="Times New Roman"/>
          <w:szCs w:val="24"/>
        </w:rPr>
        <w:t>Θαλάκος</w:t>
      </w:r>
      <w:proofErr w:type="spellEnd"/>
      <w:r>
        <w:rPr>
          <w:rFonts w:eastAsia="Times New Roman" w:cs="Times New Roman"/>
          <w:szCs w:val="24"/>
        </w:rPr>
        <w:t xml:space="preserve"> και ο κ. </w:t>
      </w:r>
      <w:proofErr w:type="spellStart"/>
      <w:r>
        <w:rPr>
          <w:rFonts w:eastAsia="Times New Roman" w:cs="Times New Roman"/>
          <w:szCs w:val="24"/>
        </w:rPr>
        <w:t>Τζέφρι</w:t>
      </w:r>
      <w:proofErr w:type="spellEnd"/>
      <w:r>
        <w:rPr>
          <w:rFonts w:eastAsia="Times New Roman" w:cs="Times New Roman"/>
          <w:szCs w:val="24"/>
        </w:rPr>
        <w:t xml:space="preserve"> </w:t>
      </w:r>
      <w:proofErr w:type="spellStart"/>
      <w:r>
        <w:rPr>
          <w:rFonts w:eastAsia="Times New Roman" w:cs="Times New Roman"/>
          <w:szCs w:val="24"/>
        </w:rPr>
        <w:t>Πάιατ</w:t>
      </w:r>
      <w:proofErr w:type="spellEnd"/>
      <w:r>
        <w:rPr>
          <w:rFonts w:eastAsia="Times New Roman" w:cs="Times New Roman"/>
          <w:szCs w:val="24"/>
        </w:rPr>
        <w:t xml:space="preserve"> από το Βήμα του Διεθνούς Συνεδρίου </w:t>
      </w:r>
      <w:r>
        <w:rPr>
          <w:rFonts w:eastAsia="Times New Roman" w:cs="Times New Roman"/>
          <w:szCs w:val="24"/>
          <w:lang w:val="en-US"/>
        </w:rPr>
        <w:t>Investments</w:t>
      </w:r>
      <w:r>
        <w:rPr>
          <w:rFonts w:eastAsia="Times New Roman" w:cs="Times New Roman"/>
          <w:szCs w:val="24"/>
        </w:rPr>
        <w:t xml:space="preserve"> </w:t>
      </w:r>
      <w:r>
        <w:rPr>
          <w:rFonts w:eastAsia="Times New Roman" w:cs="Times New Roman"/>
          <w:szCs w:val="24"/>
          <w:lang w:val="en-US"/>
        </w:rPr>
        <w:t>in</w:t>
      </w:r>
      <w:r>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xml:space="preserve"> στη Νέα Υόρκη. Μηνύματα υπέρ των επενδύσεων στην Ελλάδα. Αυτά τα μηνύματα τα οποία δεν θέλετε να τα ακούσετε, δεν θέλετε να τα δείτε. Τι έχει δ</w:t>
      </w:r>
      <w:r>
        <w:rPr>
          <w:rFonts w:eastAsia="Times New Roman" w:cs="Times New Roman"/>
          <w:szCs w:val="24"/>
        </w:rPr>
        <w:t xml:space="preserve">ηλώσει σήμερα μόλις ο εκπρόσωπος </w:t>
      </w:r>
      <w:r>
        <w:rPr>
          <w:rFonts w:eastAsia="Times New Roman" w:cs="Times New Roman"/>
          <w:szCs w:val="24"/>
          <w:lang w:val="en-US"/>
        </w:rPr>
        <w:t>ESM</w:t>
      </w:r>
      <w:r>
        <w:rPr>
          <w:rFonts w:eastAsia="Times New Roman" w:cs="Times New Roman"/>
          <w:szCs w:val="24"/>
        </w:rPr>
        <w:t xml:space="preserve"> Νικολά </w:t>
      </w:r>
      <w:proofErr w:type="spellStart"/>
      <w:r>
        <w:rPr>
          <w:rFonts w:eastAsia="Times New Roman" w:cs="Times New Roman"/>
          <w:szCs w:val="24"/>
        </w:rPr>
        <w:t>Τζαβαρόλι</w:t>
      </w:r>
      <w:proofErr w:type="spellEnd"/>
      <w:r>
        <w:rPr>
          <w:rFonts w:eastAsia="Times New Roman" w:cs="Times New Roman"/>
          <w:szCs w:val="24"/>
        </w:rPr>
        <w:t>; «Η τάση για την Ελλάδα είναι θετική και θα βελτιωθεί περαιτέρω».</w:t>
      </w:r>
    </w:p>
    <w:p w14:paraId="44483132"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lastRenderedPageBreak/>
        <w:t>Κύριοι, γίνεστε γραφικοί, θεωρώντας ότι τα πάντα καταστρέφονται. Αλλά αυτό το οποίο εσείς βλέπετε ως καταστροφή, αυτό το οποίο εσείς νομ</w:t>
      </w:r>
      <w:r>
        <w:rPr>
          <w:rFonts w:eastAsia="Times New Roman" w:cs="Times New Roman"/>
          <w:szCs w:val="24"/>
        </w:rPr>
        <w:t xml:space="preserve">ίζετε ότι θα γίνει, δεν πρόκειται να συμβεί. Γιατί η χώρα προχωράει μπροστά και προχωράει με σχέδιο και με σταθερά βήματα. </w:t>
      </w:r>
    </w:p>
    <w:p w14:paraId="44483133"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Αναφέρθηκα στην αρχή της ομιλίας μου στο ότι λέγαμε διάφορα, δίναν απαντήσεις και ειπώθηκε πάλι σήμερα για το πού θα βρει τις δαπάνε</w:t>
      </w:r>
      <w:r>
        <w:rPr>
          <w:rFonts w:eastAsia="Times New Roman" w:cs="Times New Roman"/>
          <w:szCs w:val="24"/>
        </w:rPr>
        <w:t xml:space="preserve">ς η Νέα Δημοκρατία. Διαβάζω ακριβώς αυτό το οποίο σήμερα ο κ. </w:t>
      </w:r>
      <w:proofErr w:type="spellStart"/>
      <w:r>
        <w:rPr>
          <w:rFonts w:eastAsia="Times New Roman" w:cs="Times New Roman"/>
          <w:szCs w:val="24"/>
        </w:rPr>
        <w:t>Δένδιας</w:t>
      </w:r>
      <w:proofErr w:type="spellEnd"/>
      <w:r>
        <w:rPr>
          <w:rFonts w:eastAsia="Times New Roman" w:cs="Times New Roman"/>
          <w:szCs w:val="24"/>
        </w:rPr>
        <w:t xml:space="preserve"> δεν το ανέφερε. Το είχε αναφέρει, όμως, στην </w:t>
      </w:r>
      <w:r>
        <w:rPr>
          <w:rFonts w:eastAsia="Times New Roman" w:cs="Times New Roman"/>
          <w:szCs w:val="24"/>
        </w:rPr>
        <w:t xml:space="preserve">επιτροπή </w:t>
      </w:r>
      <w:r>
        <w:rPr>
          <w:rFonts w:eastAsia="Times New Roman" w:cs="Times New Roman"/>
          <w:szCs w:val="24"/>
        </w:rPr>
        <w:t xml:space="preserve">όσον αφορά τους υπαλλήλους. Προσθέσατε </w:t>
      </w:r>
      <w:r>
        <w:rPr>
          <w:rFonts w:eastAsia="Times New Roman" w:cs="Times New Roman"/>
          <w:szCs w:val="24"/>
        </w:rPr>
        <w:t>δεκαεπτά χιλιάδες</w:t>
      </w:r>
      <w:r>
        <w:rPr>
          <w:rFonts w:eastAsia="Times New Roman" w:cs="Times New Roman"/>
          <w:szCs w:val="24"/>
        </w:rPr>
        <w:t xml:space="preserve"> θέσεις συμβασιούχων στους ΟΤΑ και υποχρεώσατε τους δημάρχους να πάρουν προσ</w:t>
      </w:r>
      <w:r>
        <w:rPr>
          <w:rFonts w:eastAsia="Times New Roman" w:cs="Times New Roman"/>
          <w:szCs w:val="24"/>
        </w:rPr>
        <w:t>ωπικό που δεν το θέλουν. Άρα, δηλαδή, είναι μια άμεση ομολογία ότι η Νέα Δημοκρατία θα λύσει αυτό το ζήτημα των δαπανών, απολύοντας ανθρώπους. Γιατί είναι στην ιδεολογική της κατεύθυνση, λιγότερο κράτος, ιδιωτική παιδεία, ιδιωτική υγεία, τα πάντα στον ιδιω</w:t>
      </w:r>
      <w:r>
        <w:rPr>
          <w:rFonts w:eastAsia="Times New Roman" w:cs="Times New Roman"/>
          <w:szCs w:val="24"/>
        </w:rPr>
        <w:t>τικό τομέα, για να μπορούν μόνο οι έχοντες και κατέχοντες να δέχονται τις υπηρεσίες τους και ο υπόλοιπος λαός, δεν πειράζει, γι’ αυτούς έτσι κι αλλιώς δεν είναι μέσα στα ενδιαφέροντά τους.</w:t>
      </w:r>
    </w:p>
    <w:p w14:paraId="44483134"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Αναφέρθηκαν στην ανεργία. Το ποσοστό της ανεργίας στην Ελλάδα μας τ</w:t>
      </w:r>
      <w:r>
        <w:rPr>
          <w:rFonts w:eastAsia="Times New Roman" w:cs="Times New Roman"/>
          <w:szCs w:val="24"/>
        </w:rPr>
        <w:t xml:space="preserve">ο ανέφεραν στα γενικά στοιχεία και όχι με τα στοιχεία του </w:t>
      </w:r>
      <w:r>
        <w:rPr>
          <w:rFonts w:eastAsia="Times New Roman" w:cs="Times New Roman"/>
          <w:szCs w:val="24"/>
        </w:rPr>
        <w:t xml:space="preserve">συστήματος </w:t>
      </w:r>
      <w:r>
        <w:rPr>
          <w:rFonts w:eastAsia="Times New Roman" w:cs="Times New Roman"/>
          <w:szCs w:val="24"/>
        </w:rPr>
        <w:t>«ΕΡΓΑΝΗ».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2017 έως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2017 </w:t>
      </w:r>
      <w:proofErr w:type="spellStart"/>
      <w:r>
        <w:rPr>
          <w:rFonts w:eastAsia="Times New Roman" w:cs="Times New Roman"/>
          <w:szCs w:val="24"/>
        </w:rPr>
        <w:t>εκατόν</w:t>
      </w:r>
      <w:proofErr w:type="spellEnd"/>
      <w:r>
        <w:rPr>
          <w:rFonts w:eastAsia="Times New Roman" w:cs="Times New Roman"/>
          <w:szCs w:val="24"/>
        </w:rPr>
        <w:t xml:space="preserve"> τριάντα επτά </w:t>
      </w:r>
      <w:r>
        <w:rPr>
          <w:rFonts w:eastAsia="Times New Roman" w:cs="Times New Roman"/>
          <w:szCs w:val="24"/>
        </w:rPr>
        <w:t xml:space="preserve">χιλιάδες τριακόσιες πενήντα μία </w:t>
      </w:r>
      <w:r>
        <w:rPr>
          <w:rFonts w:eastAsia="Times New Roman" w:cs="Times New Roman"/>
          <w:szCs w:val="24"/>
        </w:rPr>
        <w:t xml:space="preserve">θέσεις επιπλέον καθαρής ανεργίας. Από αυτές οι </w:t>
      </w:r>
      <w:r>
        <w:rPr>
          <w:rFonts w:eastAsia="Times New Roman" w:cs="Times New Roman"/>
          <w:szCs w:val="24"/>
        </w:rPr>
        <w:t>ε</w:t>
      </w:r>
      <w:r>
        <w:rPr>
          <w:rFonts w:eastAsia="Times New Roman" w:cs="Times New Roman"/>
          <w:szCs w:val="24"/>
        </w:rPr>
        <w:t xml:space="preserve">βδομήντα έξι χιλιάδες </w:t>
      </w:r>
      <w:r>
        <w:rPr>
          <w:rFonts w:eastAsia="Times New Roman" w:cs="Times New Roman"/>
          <w:szCs w:val="24"/>
        </w:rPr>
        <w:t xml:space="preserve">είναι πλήρους </w:t>
      </w:r>
      <w:r>
        <w:rPr>
          <w:rFonts w:eastAsia="Times New Roman" w:cs="Times New Roman"/>
          <w:szCs w:val="24"/>
        </w:rPr>
        <w:lastRenderedPageBreak/>
        <w:t xml:space="preserve">απασχόλησης και οι </w:t>
      </w:r>
      <w:r>
        <w:rPr>
          <w:rFonts w:eastAsia="Times New Roman" w:cs="Times New Roman"/>
          <w:szCs w:val="24"/>
        </w:rPr>
        <w:t>ενενήντα</w:t>
      </w:r>
      <w:r>
        <w:rPr>
          <w:rFonts w:eastAsia="Times New Roman" w:cs="Times New Roman"/>
          <w:szCs w:val="24"/>
        </w:rPr>
        <w:t xml:space="preserve"> μία</w:t>
      </w:r>
      <w:r>
        <w:rPr>
          <w:rFonts w:eastAsia="Times New Roman" w:cs="Times New Roman"/>
          <w:szCs w:val="24"/>
        </w:rPr>
        <w:t xml:space="preserve"> χιλιάδες </w:t>
      </w:r>
      <w:r>
        <w:rPr>
          <w:rFonts w:eastAsia="Times New Roman" w:cs="Times New Roman"/>
          <w:szCs w:val="24"/>
        </w:rPr>
        <w:t xml:space="preserve">είναι μερικής απασχόλησης. Αυτές οι </w:t>
      </w:r>
      <w:r>
        <w:rPr>
          <w:rFonts w:eastAsia="Times New Roman" w:cs="Times New Roman"/>
          <w:szCs w:val="24"/>
        </w:rPr>
        <w:t xml:space="preserve">εβδομήντα έξι χιλιάδες </w:t>
      </w:r>
      <w:r>
        <w:rPr>
          <w:rFonts w:eastAsia="Times New Roman" w:cs="Times New Roman"/>
          <w:szCs w:val="24"/>
        </w:rPr>
        <w:t xml:space="preserve">είναι πλήρους απασχόλησης και διαβάζω στοιχεία της ΕΛΣΤΑΤ από 7 Σεπτεμβρίου. Το 2012 οι άνεργοι ήταν </w:t>
      </w:r>
      <w:r>
        <w:rPr>
          <w:rFonts w:eastAsia="Times New Roman" w:cs="Times New Roman"/>
          <w:szCs w:val="24"/>
        </w:rPr>
        <w:t xml:space="preserve">ένα εκατομμύριο διακόσιες εβδομήντα </w:t>
      </w:r>
      <w:r>
        <w:rPr>
          <w:rFonts w:eastAsia="Times New Roman" w:cs="Times New Roman"/>
          <w:szCs w:val="24"/>
        </w:rPr>
        <w:t>δύο χιλιάδες τετρακ</w:t>
      </w:r>
      <w:r>
        <w:rPr>
          <w:rFonts w:eastAsia="Times New Roman" w:cs="Times New Roman"/>
          <w:szCs w:val="24"/>
        </w:rPr>
        <w:t>όσιοι τρεις.</w:t>
      </w:r>
      <w:r>
        <w:rPr>
          <w:rFonts w:eastAsia="Times New Roman" w:cs="Times New Roman"/>
          <w:szCs w:val="24"/>
        </w:rPr>
        <w:t xml:space="preserve"> Το 2014 ήταν </w:t>
      </w:r>
      <w:r>
        <w:rPr>
          <w:rFonts w:eastAsia="Times New Roman" w:cs="Times New Roman"/>
          <w:szCs w:val="24"/>
        </w:rPr>
        <w:t xml:space="preserve">ένα εκατομμύριο διακόσιες πενήντα πέντε χιλιάδες οχτακόσιοι σαράντα έξι </w:t>
      </w:r>
      <w:r>
        <w:rPr>
          <w:rFonts w:eastAsia="Times New Roman" w:cs="Times New Roman"/>
          <w:szCs w:val="24"/>
        </w:rPr>
        <w:t xml:space="preserve">οι άνεργοι. Και το 2017 </w:t>
      </w:r>
      <w:r>
        <w:rPr>
          <w:rFonts w:eastAsia="Times New Roman" w:cs="Times New Roman"/>
          <w:szCs w:val="24"/>
        </w:rPr>
        <w:t xml:space="preserve">εννιακόσιες ογδόντα </w:t>
      </w:r>
      <w:r>
        <w:rPr>
          <w:rFonts w:eastAsia="Times New Roman" w:cs="Times New Roman"/>
          <w:szCs w:val="24"/>
        </w:rPr>
        <w:t xml:space="preserve">μία χιλιάδες </w:t>
      </w:r>
      <w:proofErr w:type="spellStart"/>
      <w:r>
        <w:rPr>
          <w:rFonts w:eastAsia="Times New Roman" w:cs="Times New Roman"/>
          <w:szCs w:val="24"/>
        </w:rPr>
        <w:t>εκατόν</w:t>
      </w:r>
      <w:proofErr w:type="spellEnd"/>
      <w:r>
        <w:rPr>
          <w:rFonts w:eastAsia="Times New Roman" w:cs="Times New Roman"/>
          <w:szCs w:val="24"/>
        </w:rPr>
        <w:t xml:space="preserve"> είκοσι έξι.</w:t>
      </w:r>
      <w:r>
        <w:rPr>
          <w:rFonts w:eastAsia="Times New Roman" w:cs="Times New Roman"/>
          <w:szCs w:val="24"/>
        </w:rPr>
        <w:t xml:space="preserve"> </w:t>
      </w:r>
    </w:p>
    <w:p w14:paraId="44483135"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Το καταθέτω στα Πρακτικά για να το δείτε, εφόσον δεν μπορείτε να πειστείτε ότι η </w:t>
      </w:r>
      <w:r>
        <w:rPr>
          <w:rFonts w:eastAsia="Times New Roman" w:cs="Times New Roman"/>
          <w:szCs w:val="24"/>
        </w:rPr>
        <w:t>ανεργία, όπως και να ’χει, έχει πέσει, αλλά παρ’ όλα αυτά εσείς το ίδιο τροπάριο.</w:t>
      </w:r>
    </w:p>
    <w:p w14:paraId="44483136"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w:t>
      </w:r>
      <w:proofErr w:type="spellStart"/>
      <w:r>
        <w:rPr>
          <w:rFonts w:eastAsia="Times New Roman" w:cs="Times New Roman"/>
          <w:szCs w:val="24"/>
        </w:rPr>
        <w:t>Μπγιάλας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w:t>
      </w:r>
      <w:r>
        <w:rPr>
          <w:rFonts w:eastAsia="Times New Roman" w:cs="Times New Roman"/>
          <w:szCs w:val="24"/>
        </w:rPr>
        <w:t>ίας και Πρακτικών της Βουλής)</w:t>
      </w:r>
    </w:p>
    <w:p w14:paraId="44483137"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Τα ίδια λέγατε και πέρυσι τον Οκτώβριο ότι η ανεργία αυξήθηκε κατά </w:t>
      </w:r>
      <w:r>
        <w:rPr>
          <w:rFonts w:eastAsia="Times New Roman" w:cs="Times New Roman"/>
          <w:szCs w:val="24"/>
        </w:rPr>
        <w:t>ογδόντα δύο χιλιάδες οχτακόσιους δέκα.</w:t>
      </w:r>
      <w:r>
        <w:rPr>
          <w:rFonts w:eastAsia="Times New Roman" w:cs="Times New Roman"/>
          <w:szCs w:val="24"/>
        </w:rPr>
        <w:t xml:space="preserve"> Από τα Πρακτικά του κ. </w:t>
      </w:r>
      <w:proofErr w:type="spellStart"/>
      <w:r>
        <w:rPr>
          <w:rFonts w:eastAsia="Times New Roman" w:cs="Times New Roman"/>
          <w:szCs w:val="24"/>
        </w:rPr>
        <w:t>Βρούτση</w:t>
      </w:r>
      <w:proofErr w:type="spellEnd"/>
      <w:r>
        <w:rPr>
          <w:rFonts w:eastAsia="Times New Roman" w:cs="Times New Roman"/>
          <w:szCs w:val="24"/>
        </w:rPr>
        <w:t xml:space="preserve"> που ήταν και εισηγητής. </w:t>
      </w:r>
    </w:p>
    <w:p w14:paraId="44483138"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στην εισήγησή μου στις </w:t>
      </w:r>
      <w:r>
        <w:rPr>
          <w:rFonts w:eastAsia="Times New Roman" w:cs="Times New Roman"/>
          <w:szCs w:val="24"/>
        </w:rPr>
        <w:t xml:space="preserve">επιτροπές </w:t>
      </w:r>
      <w:r>
        <w:rPr>
          <w:rFonts w:eastAsia="Times New Roman" w:cs="Times New Roman"/>
          <w:szCs w:val="24"/>
        </w:rPr>
        <w:t>σ</w:t>
      </w:r>
      <w:r>
        <w:rPr>
          <w:rFonts w:eastAsia="Times New Roman" w:cs="Times New Roman"/>
          <w:szCs w:val="24"/>
        </w:rPr>
        <w:t xml:space="preserve">άς διάβασα και τα τρία μνημόνια, τα οποία εσείς ψηφίσατε. Μας μιλάτε για την </w:t>
      </w:r>
      <w:proofErr w:type="spellStart"/>
      <w:r>
        <w:rPr>
          <w:rFonts w:eastAsia="Times New Roman" w:cs="Times New Roman"/>
          <w:szCs w:val="24"/>
        </w:rPr>
        <w:t>υπερφορολόγηση</w:t>
      </w:r>
      <w:proofErr w:type="spellEnd"/>
      <w:r>
        <w:rPr>
          <w:rFonts w:eastAsia="Times New Roman" w:cs="Times New Roman"/>
          <w:szCs w:val="24"/>
        </w:rPr>
        <w:t>. Έχω αυτή τη στιγμή τη συνολική επιβάρυνση, τον πίνακα του 2017, με ποσοστό του ΑΕΠ. Η Ελλάδα βρίσκεται περίπου στον μέσο όρο της Ευρωπαϊκής Ένωσης, κάτω από την Αυ</w:t>
      </w:r>
      <w:r>
        <w:rPr>
          <w:rFonts w:eastAsia="Times New Roman" w:cs="Times New Roman"/>
          <w:szCs w:val="24"/>
        </w:rPr>
        <w:t>στρία, κάτω από την Ιταλία, κάτω από τη Φι</w:t>
      </w:r>
      <w:r>
        <w:rPr>
          <w:rFonts w:eastAsia="Times New Roman" w:cs="Times New Roman"/>
          <w:szCs w:val="24"/>
        </w:rPr>
        <w:t>ν</w:t>
      </w:r>
      <w:r>
        <w:rPr>
          <w:rFonts w:eastAsia="Times New Roman" w:cs="Times New Roman"/>
          <w:szCs w:val="24"/>
        </w:rPr>
        <w:t xml:space="preserve">λανδία, κάτω από τη Σουηδία, </w:t>
      </w:r>
      <w:r>
        <w:rPr>
          <w:rFonts w:eastAsia="Times New Roman" w:cs="Times New Roman"/>
          <w:szCs w:val="24"/>
        </w:rPr>
        <w:lastRenderedPageBreak/>
        <w:t>κάτω από τη Δανία, κάτω από το Βέλγιο, κάτω από τη Γαλλία και λίγο πάνω από τη Γερμανία. Ποσοστά επί του ΑΕΠ.</w:t>
      </w:r>
    </w:p>
    <w:p w14:paraId="44483139"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Το καταθέτω και αυτό στα Πρακτικά.</w:t>
      </w:r>
    </w:p>
    <w:p w14:paraId="4448313A"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w:t>
      </w:r>
      <w:proofErr w:type="spellStart"/>
      <w:r>
        <w:rPr>
          <w:rFonts w:eastAsia="Times New Roman" w:cs="Times New Roman"/>
          <w:szCs w:val="24"/>
        </w:rPr>
        <w:t>Μπγιάλα</w:t>
      </w:r>
      <w:r>
        <w:rPr>
          <w:rFonts w:eastAsia="Times New Roman" w:cs="Times New Roman"/>
          <w:szCs w:val="24"/>
        </w:rPr>
        <w:t>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4448313B"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Ένα ακόμη στοιχείο, γιατί πολλά μας τα λέτε. Είναι 711.000.000 ευρώ τα πρόσθετα έσοδα από τ</w:t>
      </w:r>
      <w:r>
        <w:rPr>
          <w:rFonts w:eastAsia="Times New Roman" w:cs="Times New Roman"/>
          <w:szCs w:val="24"/>
        </w:rPr>
        <w:t>η ρύθμιση για την οικειοθελή αποκάλυψη των εισοδημάτων. Πρόσθετα φορολογικά έσοδα ύψους 711.000.000 ευρώ απέδωσε στο δημόσιο η ρύθμιση για την οικειοθελή αποκάλυψη εισοδημάτων. Αυτό ανακοίνωσε ο διοικητής της Ανεξάρτητης Αρχής Δημοσίων Εσόδων στην ομιλία τ</w:t>
      </w:r>
      <w:r>
        <w:rPr>
          <w:rFonts w:eastAsia="Times New Roman" w:cs="Times New Roman"/>
          <w:szCs w:val="24"/>
        </w:rPr>
        <w:t>ου στο 19</w:t>
      </w:r>
      <w:r>
        <w:rPr>
          <w:rFonts w:eastAsia="Times New Roman" w:cs="Times New Roman"/>
          <w:szCs w:val="24"/>
          <w:vertAlign w:val="superscript"/>
        </w:rPr>
        <w:t>ο</w:t>
      </w:r>
      <w:r>
        <w:rPr>
          <w:rFonts w:eastAsia="Times New Roman" w:cs="Times New Roman"/>
          <w:szCs w:val="24"/>
        </w:rPr>
        <w:t xml:space="preserve"> επενδυτικό συνέδριο για την Ελλάδα που πραγματοποιείται από την </w:t>
      </w:r>
      <w:r>
        <w:rPr>
          <w:rFonts w:eastAsia="Times New Roman" w:cs="Times New Roman"/>
          <w:szCs w:val="24"/>
        </w:rPr>
        <w:t>«</w:t>
      </w:r>
      <w:r>
        <w:rPr>
          <w:rFonts w:eastAsia="Times New Roman" w:cs="Times New Roman"/>
          <w:szCs w:val="24"/>
          <w:lang w:val="en-US"/>
        </w:rPr>
        <w:t>C</w:t>
      </w:r>
      <w:r>
        <w:rPr>
          <w:rFonts w:eastAsia="Times New Roman" w:cs="Times New Roman"/>
          <w:szCs w:val="24"/>
          <w:lang w:val="en-US"/>
        </w:rPr>
        <w:t>APITAL</w:t>
      </w:r>
      <w:r>
        <w:rPr>
          <w:rFonts w:eastAsia="Times New Roman" w:cs="Times New Roman"/>
          <w:szCs w:val="24"/>
        </w:rPr>
        <w:t xml:space="preserve"> </w:t>
      </w:r>
      <w:r>
        <w:rPr>
          <w:rFonts w:eastAsia="Times New Roman" w:cs="Times New Roman"/>
          <w:szCs w:val="24"/>
          <w:lang w:val="en-US"/>
        </w:rPr>
        <w:t>L</w:t>
      </w:r>
      <w:r>
        <w:rPr>
          <w:rFonts w:eastAsia="Times New Roman" w:cs="Times New Roman"/>
          <w:szCs w:val="24"/>
          <w:lang w:val="en-US"/>
        </w:rPr>
        <w:t>INK</w:t>
      </w:r>
      <w:r>
        <w:rPr>
          <w:rFonts w:eastAsia="Times New Roman" w:cs="Times New Roman"/>
          <w:szCs w:val="24"/>
        </w:rPr>
        <w:t>»</w:t>
      </w:r>
      <w:r>
        <w:rPr>
          <w:rFonts w:eastAsia="Times New Roman" w:cs="Times New Roman"/>
          <w:szCs w:val="24"/>
        </w:rPr>
        <w:t xml:space="preserve"> στη Νέα Υόρκη, του κ. </w:t>
      </w:r>
      <w:proofErr w:type="spellStart"/>
      <w:r>
        <w:rPr>
          <w:rFonts w:eastAsia="Times New Roman" w:cs="Times New Roman"/>
          <w:szCs w:val="24"/>
        </w:rPr>
        <w:t>Πιτσιλή</w:t>
      </w:r>
      <w:proofErr w:type="spellEnd"/>
      <w:r>
        <w:rPr>
          <w:rFonts w:eastAsia="Times New Roman" w:cs="Times New Roman"/>
          <w:szCs w:val="24"/>
        </w:rPr>
        <w:t>. Άμα το αμφισβητείτε και αυτό, το καταθέτω στα Πρακτικά, για να το βλέπετε και να σταματήσετε να λέτε αυτά τα οποία λέτε.</w:t>
      </w:r>
    </w:p>
    <w:p w14:paraId="4448313C"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(Στο σημείο </w:t>
      </w:r>
      <w:r>
        <w:rPr>
          <w:rFonts w:eastAsia="Times New Roman" w:cs="Times New Roman"/>
          <w:szCs w:val="24"/>
        </w:rPr>
        <w:t xml:space="preserve">αυτό ο Βουλευτής κ. </w:t>
      </w:r>
      <w:proofErr w:type="spellStart"/>
      <w:r>
        <w:rPr>
          <w:rFonts w:eastAsia="Times New Roman" w:cs="Times New Roman"/>
          <w:szCs w:val="24"/>
        </w:rPr>
        <w:t>Μπγιάλας</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4448313D"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επόμενη μέρα που είναι μετά τον </w:t>
      </w:r>
      <w:r>
        <w:rPr>
          <w:rFonts w:eastAsia="Times New Roman" w:cs="Times New Roman"/>
          <w:szCs w:val="24"/>
        </w:rPr>
        <w:t xml:space="preserve">Αύγουστο του 2018 είναι η καθαρή έξοδος και είναι μια καθαρή έξοδος, γιατί το πρόγραμμα </w:t>
      </w:r>
      <w:r>
        <w:rPr>
          <w:rFonts w:eastAsia="Times New Roman" w:cs="Times New Roman"/>
          <w:szCs w:val="24"/>
        </w:rPr>
        <w:lastRenderedPageBreak/>
        <w:t xml:space="preserve">προβλέπει το ασφαλές μαξιλάρι, το οποίο μπορεί να μας οδηγήσει έξω από τα μνημόνια, ώστε να βρισκόμαστε στις αγορές έξω με ασφάλεια και να στεκόμαστε ως χώρα στα πόδια </w:t>
      </w:r>
      <w:r>
        <w:rPr>
          <w:rFonts w:eastAsia="Times New Roman" w:cs="Times New Roman"/>
          <w:szCs w:val="24"/>
        </w:rPr>
        <w:t xml:space="preserve">μας, χωρίς την ανάγκη των δανειστών. </w:t>
      </w:r>
    </w:p>
    <w:p w14:paraId="4448313E"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Αυτό το οποίο, όμως, μας είπαν από τη Νέα Δημοκρατία είναι ότι εάν έρθουν αυτοί στην εξουσία, θα εισρεύσουν κεφάλαια και θα γίνουν επενδύσεις. Εγώ θα ήθελα να τους πιστέψω. Ειλικρινά, δηλαδή, μπορεί να φέρετε κεφάλαια,</w:t>
      </w:r>
      <w:r>
        <w:rPr>
          <w:rFonts w:eastAsia="Times New Roman" w:cs="Times New Roman"/>
          <w:szCs w:val="24"/>
        </w:rPr>
        <w:t xml:space="preserve"> να πάρετε τα χρήματα από τις </w:t>
      </w:r>
      <w:r>
        <w:rPr>
          <w:rFonts w:eastAsia="Times New Roman" w:cs="Times New Roman"/>
          <w:szCs w:val="24"/>
          <w:lang w:val="en-US"/>
        </w:rPr>
        <w:t>offshore</w:t>
      </w:r>
      <w:r>
        <w:rPr>
          <w:rFonts w:eastAsia="Times New Roman" w:cs="Times New Roman"/>
          <w:szCs w:val="24"/>
        </w:rPr>
        <w:t xml:space="preserve"> και να τα φέρετε να επενδυθούν στην Ελλάδα. Θα ήταν μια πολύ καλή λύση, για να επενδυθούν. Αυτό, όμως, όταν ήσασταν στην εξουσία, δεν το κάνατε. Τότε προτιμούσατε να τα πάτε στις </w:t>
      </w:r>
      <w:r>
        <w:rPr>
          <w:rFonts w:eastAsia="Times New Roman" w:cs="Times New Roman"/>
          <w:szCs w:val="24"/>
          <w:lang w:val="en-US"/>
        </w:rPr>
        <w:t>offshore</w:t>
      </w:r>
      <w:r>
        <w:rPr>
          <w:rFonts w:eastAsia="Times New Roman" w:cs="Times New Roman"/>
          <w:szCs w:val="24"/>
        </w:rPr>
        <w:t xml:space="preserve">, στα </w:t>
      </w:r>
      <w:r>
        <w:rPr>
          <w:rFonts w:eastAsia="Times New Roman" w:cs="Times New Roman"/>
          <w:szCs w:val="24"/>
          <w:lang w:val="en-US"/>
        </w:rPr>
        <w:t>paradise</w:t>
      </w:r>
      <w:r>
        <w:rPr>
          <w:rFonts w:eastAsia="Times New Roman" w:cs="Times New Roman"/>
          <w:szCs w:val="24"/>
        </w:rPr>
        <w:t xml:space="preserve"> </w:t>
      </w:r>
      <w:r>
        <w:rPr>
          <w:rFonts w:eastAsia="Times New Roman" w:cs="Times New Roman"/>
          <w:szCs w:val="24"/>
          <w:lang w:val="en-US"/>
        </w:rPr>
        <w:t>islands</w:t>
      </w:r>
      <w:r>
        <w:rPr>
          <w:rFonts w:eastAsia="Times New Roman" w:cs="Times New Roman"/>
          <w:szCs w:val="24"/>
        </w:rPr>
        <w:t xml:space="preserve"> και σε </w:t>
      </w:r>
      <w:r>
        <w:rPr>
          <w:rFonts w:eastAsia="Times New Roman" w:cs="Times New Roman"/>
          <w:szCs w:val="24"/>
        </w:rPr>
        <w:t xml:space="preserve">διάφορες παραδεισένιες περιοχές. Εκτός εάν θεωρείτε ότι μπορείτε να λύσετε το ζήτημα της ανάπτυξης. Γιατί αναφέρθηκε ο κ. </w:t>
      </w:r>
      <w:proofErr w:type="spellStart"/>
      <w:r>
        <w:rPr>
          <w:rFonts w:eastAsia="Times New Roman" w:cs="Times New Roman"/>
          <w:szCs w:val="24"/>
        </w:rPr>
        <w:t>Δένδιας</w:t>
      </w:r>
      <w:proofErr w:type="spellEnd"/>
      <w:r>
        <w:rPr>
          <w:rFonts w:eastAsia="Times New Roman" w:cs="Times New Roman"/>
          <w:szCs w:val="24"/>
        </w:rPr>
        <w:t xml:space="preserve"> στον πίνακα ενός γνωστού ζωγράφου -δεν συγκράτησα το όνομά του- και αναρωτιέμαι, μήπως είναι αυτός ο οποίος πουλήθηκε 850.000 </w:t>
      </w:r>
      <w:r>
        <w:rPr>
          <w:rFonts w:eastAsia="Times New Roman" w:cs="Times New Roman"/>
          <w:szCs w:val="24"/>
        </w:rPr>
        <w:t>ευρώ; Θα ήταν μια πολύ καλή επένδυση!</w:t>
      </w:r>
    </w:p>
    <w:p w14:paraId="4448313F"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Κλείνοντας, κύριε Πρόεδρε, κυρίες και κύριοι συνάδελφοι της Αντιπολίτευσης, είστε κατηγορούμενοι σ’ αυτή την υπόθεση που λέγεται Ελλάδα του 2010 έως το 2018 και δεν είστε κατήγοροι. Είστε κατηγορούμενοι, γιατί </w:t>
      </w:r>
      <w:r>
        <w:rPr>
          <w:rFonts w:eastAsia="Times New Roman" w:cs="Times New Roman"/>
          <w:szCs w:val="24"/>
        </w:rPr>
        <w:t>χρεοκοπή</w:t>
      </w:r>
      <w:r>
        <w:rPr>
          <w:rFonts w:eastAsia="Times New Roman" w:cs="Times New Roman"/>
          <w:szCs w:val="24"/>
        </w:rPr>
        <w:t xml:space="preserve">σατε </w:t>
      </w:r>
      <w:r>
        <w:rPr>
          <w:rFonts w:eastAsia="Times New Roman" w:cs="Times New Roman"/>
          <w:szCs w:val="24"/>
        </w:rPr>
        <w:t xml:space="preserve">τη χώρα και θα πρέπει να είστε πιο συνετοί. Γι’ αυτό θα πίνετε το πικρό ποτήρι της Αντιπολίτευσης για αρκετά χρόνια ακόμα. Και θα το πίνετε, γιατί </w:t>
      </w:r>
      <w:r>
        <w:rPr>
          <w:rFonts w:eastAsia="Times New Roman" w:cs="Times New Roman"/>
          <w:szCs w:val="24"/>
        </w:rPr>
        <w:t xml:space="preserve">χρεοκοπήσατε </w:t>
      </w:r>
      <w:r>
        <w:rPr>
          <w:rFonts w:eastAsia="Times New Roman" w:cs="Times New Roman"/>
          <w:szCs w:val="24"/>
        </w:rPr>
        <w:t>τη χώρα. Είναι καιρός να σοβαρευτείτε. Τρία χρόνια αυτή είναι η στείρα αντιπολίτευση που κά</w:t>
      </w:r>
      <w:r>
        <w:rPr>
          <w:rFonts w:eastAsia="Times New Roman" w:cs="Times New Roman"/>
          <w:szCs w:val="24"/>
        </w:rPr>
        <w:t xml:space="preserve">νατε. Ο τόπος, πέρα από μια υπεύθυνη κυβέρνηση, η οποία θα βγάλει τη χώρα από τα </w:t>
      </w:r>
      <w:r>
        <w:rPr>
          <w:rFonts w:eastAsia="Times New Roman" w:cs="Times New Roman"/>
          <w:szCs w:val="24"/>
        </w:rPr>
        <w:lastRenderedPageBreak/>
        <w:t xml:space="preserve">μνημόνια, χρειάζεται και μια σοβαρή αντιπολίτευση, μια αντιπολίτευση η οποία δεν θα βρίσκεται σε σύγχυση, που θα μπορεί να αρθρώσει πολιτικό λόγο, στρατηγική και όχι απλώς να </w:t>
      </w:r>
      <w:r>
        <w:rPr>
          <w:rFonts w:eastAsia="Times New Roman" w:cs="Times New Roman"/>
          <w:szCs w:val="24"/>
        </w:rPr>
        <w:t xml:space="preserve">βρίζει. Ο αντιπολιτευτικός σας λόγος είναι απλώς ένας ακατάσχετος λαϊκισμός μικροπολιτικού αμοραλισμού. </w:t>
      </w:r>
    </w:p>
    <w:p w14:paraId="44483140"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Κύριοι της Αντιπολίτευσης, συνέλθετε! Καλές γιορτές και του χρόνου που θα είμαστε εδώ και θα συζητάμε τον πρώτο μη </w:t>
      </w:r>
      <w:proofErr w:type="spellStart"/>
      <w:r>
        <w:rPr>
          <w:rFonts w:eastAsia="Times New Roman" w:cs="Times New Roman"/>
          <w:szCs w:val="24"/>
        </w:rPr>
        <w:t>μνημονιακό</w:t>
      </w:r>
      <w:proofErr w:type="spellEnd"/>
      <w:r>
        <w:rPr>
          <w:rFonts w:eastAsia="Times New Roman" w:cs="Times New Roman"/>
          <w:szCs w:val="24"/>
        </w:rPr>
        <w:t xml:space="preserve"> πλέον προϋπολογισμό θα λέ</w:t>
      </w:r>
      <w:r>
        <w:rPr>
          <w:rFonts w:eastAsia="Times New Roman" w:cs="Times New Roman"/>
          <w:szCs w:val="24"/>
        </w:rPr>
        <w:t xml:space="preserve">τε εσείς τα ίδια, αλλά εμείς θα προχωρούμε μπροστά με τους πολίτες και τη χώρα όρθια. </w:t>
      </w:r>
    </w:p>
    <w:p w14:paraId="44483141" w14:textId="77777777" w:rsidR="00FC516A" w:rsidRDefault="00EA69A7">
      <w:pPr>
        <w:spacing w:line="600" w:lineRule="auto"/>
        <w:ind w:firstLine="720"/>
        <w:jc w:val="center"/>
        <w:rPr>
          <w:rFonts w:eastAsia="Times New Roman"/>
          <w:bCs/>
        </w:rPr>
      </w:pPr>
      <w:r>
        <w:rPr>
          <w:rFonts w:eastAsia="Times New Roman"/>
          <w:bCs/>
        </w:rPr>
        <w:t>(Χειροκροτήματα από την πτέρυγα του ΣΥΡΙΖΑ)</w:t>
      </w:r>
    </w:p>
    <w:p w14:paraId="44483142" w14:textId="77777777" w:rsidR="00FC516A" w:rsidRDefault="00EA69A7">
      <w:pPr>
        <w:spacing w:line="600" w:lineRule="auto"/>
        <w:ind w:firstLine="720"/>
        <w:jc w:val="both"/>
        <w:rPr>
          <w:rFonts w:eastAsia="Times New Roman"/>
          <w:bCs/>
        </w:rPr>
      </w:pPr>
      <w:r>
        <w:rPr>
          <w:rFonts w:eastAsia="Times New Roman"/>
          <w:b/>
          <w:bCs/>
        </w:rPr>
        <w:t>ΠΡΟΕΔΡΕΥΩΝ (Δημήτριος Καμμένος):</w:t>
      </w:r>
      <w:r>
        <w:rPr>
          <w:rFonts w:eastAsia="Times New Roman"/>
          <w:bCs/>
        </w:rPr>
        <w:t xml:space="preserve"> Ευχαριστούμε τον κ. </w:t>
      </w:r>
      <w:proofErr w:type="spellStart"/>
      <w:r>
        <w:rPr>
          <w:rFonts w:eastAsia="Times New Roman"/>
          <w:bCs/>
        </w:rPr>
        <w:t>Μπγιάλα</w:t>
      </w:r>
      <w:proofErr w:type="spellEnd"/>
      <w:r>
        <w:rPr>
          <w:rFonts w:eastAsia="Times New Roman"/>
          <w:bCs/>
        </w:rPr>
        <w:t xml:space="preserve">. </w:t>
      </w:r>
    </w:p>
    <w:p w14:paraId="44483143" w14:textId="77777777" w:rsidR="00FC516A" w:rsidRDefault="00EA69A7">
      <w:pPr>
        <w:spacing w:line="600" w:lineRule="auto"/>
        <w:ind w:firstLine="720"/>
        <w:jc w:val="both"/>
        <w:rPr>
          <w:rFonts w:eastAsia="Times New Roman"/>
          <w:bCs/>
        </w:rPr>
      </w:pPr>
      <w:r>
        <w:rPr>
          <w:rFonts w:eastAsia="Times New Roman"/>
          <w:bCs/>
        </w:rPr>
        <w:t xml:space="preserve">Ο κ. Απόστολος </w:t>
      </w:r>
      <w:proofErr w:type="spellStart"/>
      <w:r>
        <w:rPr>
          <w:rFonts w:eastAsia="Times New Roman"/>
          <w:bCs/>
        </w:rPr>
        <w:t>Βεσυρόπουλος</w:t>
      </w:r>
      <w:proofErr w:type="spellEnd"/>
      <w:r>
        <w:rPr>
          <w:rFonts w:eastAsia="Times New Roman"/>
          <w:bCs/>
        </w:rPr>
        <w:t xml:space="preserve">, </w:t>
      </w:r>
      <w:r>
        <w:rPr>
          <w:rFonts w:eastAsia="Times New Roman"/>
          <w:bCs/>
        </w:rPr>
        <w:t>ειδικός εισηγητής</w:t>
      </w:r>
      <w:r>
        <w:rPr>
          <w:rFonts w:eastAsia="Times New Roman"/>
          <w:bCs/>
        </w:rPr>
        <w:t xml:space="preserve"> από τη Νέα Δημο</w:t>
      </w:r>
      <w:r>
        <w:rPr>
          <w:rFonts w:eastAsia="Times New Roman"/>
          <w:bCs/>
        </w:rPr>
        <w:t>κρατία, έχει τον λόγο για δώδεκα λεπτά και θα είναι ο τελευταίος ομιλητής της σημερινής συνεδρίασης.</w:t>
      </w:r>
    </w:p>
    <w:p w14:paraId="44483144" w14:textId="77777777" w:rsidR="00FC516A" w:rsidRDefault="00EA69A7">
      <w:pPr>
        <w:spacing w:line="600" w:lineRule="auto"/>
        <w:ind w:firstLine="720"/>
        <w:jc w:val="both"/>
        <w:rPr>
          <w:rFonts w:eastAsia="Times New Roman"/>
          <w:bCs/>
        </w:rPr>
      </w:pPr>
      <w:r>
        <w:rPr>
          <w:rFonts w:eastAsia="Times New Roman"/>
          <w:b/>
          <w:bCs/>
        </w:rPr>
        <w:t>ΑΠΟΣΤΟΛΟΣ ΒΕΣΥΡΟΠΟΥΛΟΣ:</w:t>
      </w:r>
      <w:r>
        <w:rPr>
          <w:rFonts w:eastAsia="Times New Roman"/>
          <w:bCs/>
        </w:rPr>
        <w:t xml:space="preserve"> Ευχαριστώ, κύριε Πρόεδρε.</w:t>
      </w:r>
    </w:p>
    <w:p w14:paraId="44483145" w14:textId="77777777" w:rsidR="00FC516A" w:rsidRDefault="00EA69A7">
      <w:pPr>
        <w:spacing w:line="600" w:lineRule="auto"/>
        <w:ind w:firstLine="720"/>
        <w:jc w:val="both"/>
        <w:rPr>
          <w:rFonts w:eastAsia="Times New Roman"/>
          <w:bCs/>
        </w:rPr>
      </w:pPr>
      <w:r>
        <w:rPr>
          <w:rFonts w:eastAsia="Times New Roman"/>
          <w:bCs/>
        </w:rPr>
        <w:t>Κυρίες και κύριοι συνάδελφοι, το αφήγημα της Κυβέρνησης ΣΥΡΙΖΑ</w:t>
      </w:r>
      <w:r>
        <w:rPr>
          <w:rFonts w:eastAsia="Times New Roman"/>
          <w:bCs/>
        </w:rPr>
        <w:t xml:space="preserve"> </w:t>
      </w:r>
      <w:r>
        <w:rPr>
          <w:rFonts w:eastAsia="Times New Roman"/>
          <w:bCs/>
        </w:rPr>
        <w:t>-</w:t>
      </w:r>
      <w:r>
        <w:rPr>
          <w:rFonts w:eastAsia="Times New Roman"/>
          <w:bCs/>
        </w:rPr>
        <w:t xml:space="preserve"> </w:t>
      </w:r>
      <w:r>
        <w:rPr>
          <w:rFonts w:eastAsia="Times New Roman"/>
          <w:bCs/>
        </w:rPr>
        <w:t xml:space="preserve">ΑΝΕΛ ότι η χώρα βγαίνει από τα μνημόνια </w:t>
      </w:r>
      <w:r>
        <w:rPr>
          <w:rFonts w:eastAsia="Times New Roman"/>
          <w:bCs/>
        </w:rPr>
        <w:t>το καλοκαίρι του 2018 είναι ένα ακόμα παραμύθι από αυτά που μας έχει συνηθίσει ο κ. Τσίπρας. Μόνο που ο κύριος Πρωθυπουργός δεν μπορεί να εξαπατήσει και να παραπλανήσει κανέναν πλέον. Το μόνο που πετυ</w:t>
      </w:r>
      <w:r>
        <w:rPr>
          <w:rFonts w:eastAsia="Times New Roman"/>
          <w:bCs/>
        </w:rPr>
        <w:lastRenderedPageBreak/>
        <w:t>χαίνει, έχοντας πλήρη εξάρτηση πλέον από την καρέκλα της</w:t>
      </w:r>
      <w:r>
        <w:rPr>
          <w:rFonts w:eastAsia="Times New Roman"/>
          <w:bCs/>
        </w:rPr>
        <w:t xml:space="preserve"> εξουσίας, είναι να συσσωρεύει ερείπια στην πραγματική οικονομία</w:t>
      </w:r>
      <w:r>
        <w:rPr>
          <w:rFonts w:eastAsia="Times New Roman"/>
          <w:bCs/>
        </w:rPr>
        <w:t xml:space="preserve">. Να </w:t>
      </w:r>
      <w:r>
        <w:rPr>
          <w:rFonts w:eastAsia="Times New Roman"/>
          <w:bCs/>
        </w:rPr>
        <w:t>οδηγεί σε αδιέξοδο χιλιάδες πολίτες, νοικοκυριά και επιχειρήσεις</w:t>
      </w:r>
      <w:r>
        <w:rPr>
          <w:rFonts w:eastAsia="Times New Roman"/>
          <w:bCs/>
        </w:rPr>
        <w:t xml:space="preserve">. Να </w:t>
      </w:r>
      <w:r>
        <w:rPr>
          <w:rFonts w:eastAsia="Times New Roman"/>
          <w:bCs/>
        </w:rPr>
        <w:t xml:space="preserve">προκαλεί ζημιά στη χώρα, όπως αποδείχθηκε και από τους πρωτοφανείς αυτοσχεδιασμούς με την επίσκεψη </w:t>
      </w:r>
      <w:proofErr w:type="spellStart"/>
      <w:r>
        <w:rPr>
          <w:rFonts w:eastAsia="Times New Roman"/>
          <w:bCs/>
        </w:rPr>
        <w:t>Ερντογάν</w:t>
      </w:r>
      <w:proofErr w:type="spellEnd"/>
      <w:r>
        <w:rPr>
          <w:rFonts w:eastAsia="Times New Roman"/>
          <w:bCs/>
        </w:rPr>
        <w:t>, που παραβ</w:t>
      </w:r>
      <w:r>
        <w:rPr>
          <w:rFonts w:eastAsia="Times New Roman"/>
          <w:bCs/>
        </w:rPr>
        <w:t xml:space="preserve">ίασε κάθε διπλωματικό κανόνα και πλαίσιο. </w:t>
      </w:r>
    </w:p>
    <w:p w14:paraId="44483146" w14:textId="77777777" w:rsidR="00FC516A" w:rsidRDefault="00EA69A7">
      <w:pPr>
        <w:spacing w:line="600" w:lineRule="auto"/>
        <w:ind w:firstLine="720"/>
        <w:jc w:val="both"/>
        <w:rPr>
          <w:rFonts w:eastAsia="Times New Roman"/>
          <w:bCs/>
        </w:rPr>
      </w:pPr>
      <w:r>
        <w:rPr>
          <w:rFonts w:eastAsia="Times New Roman"/>
          <w:bCs/>
        </w:rPr>
        <w:t>Η Κυβέρνηση των φόρων και των πλειστηριασμών φθάνει στο τέλος του βίου της. Είναι πλέον απέναντί της το σύνολο της κοινωνίας. Είναι απέναντί της όλοι αυτοί που εξαπάτησε, αυτοί στους οποίους υποσχέθηκε κατάργηση του ΕΝΦΙΑ και «σεισάχθεια» στα κόκκινα</w:t>
      </w:r>
      <w:r>
        <w:rPr>
          <w:rFonts w:eastAsia="Times New Roman"/>
          <w:bCs/>
        </w:rPr>
        <w:t xml:space="preserve"> </w:t>
      </w:r>
      <w:r>
        <w:rPr>
          <w:rFonts w:eastAsia="Times New Roman"/>
          <w:bCs/>
        </w:rPr>
        <w:t>δάνει</w:t>
      </w:r>
      <w:r>
        <w:rPr>
          <w:rFonts w:eastAsia="Times New Roman"/>
          <w:bCs/>
        </w:rPr>
        <w:t xml:space="preserve">α, αυτοί στους οποίους υποσχέθηκε αύξηση του αφορολόγητου στις 12.000 ευρώ και έκτοτε έχει φέρει δύο μειώσεις και έχει κατεβάσει το αφορολόγητο στις 5.681 ευρώ. Όχι μόνο δεν </w:t>
      </w:r>
      <w:r>
        <w:rPr>
          <w:rFonts w:eastAsia="Times New Roman"/>
          <w:bCs/>
        </w:rPr>
        <w:t xml:space="preserve">βγαίνουμε </w:t>
      </w:r>
      <w:r>
        <w:rPr>
          <w:rFonts w:eastAsia="Times New Roman"/>
          <w:bCs/>
        </w:rPr>
        <w:t>από το μνημόνιο, όπως λέει η Κυβέρνηση, αλλά ο κ. Τσίπρας έχει μεθοδευμέ</w:t>
      </w:r>
      <w:r>
        <w:rPr>
          <w:rFonts w:eastAsia="Times New Roman"/>
          <w:bCs/>
        </w:rPr>
        <w:t xml:space="preserve">να ναρκοθετήσει το μέλλον της χώρας, για να παρατείνει την παραμονή του στην εξουσία. Γιατί τι άλλο από ναρκοθέτηση και υπονόμευση θα μπορούσαν να είναι τα πρωτογενή πλεονάσματα 3,5% έως το 2022 και τα πρωτογενή πλεονάσματα 2% έως το 2060, που αφαιρούν το </w:t>
      </w:r>
      <w:r>
        <w:rPr>
          <w:rFonts w:eastAsia="Times New Roman"/>
          <w:bCs/>
        </w:rPr>
        <w:t>οξυγόνο από την οικονομία και την ίδια την κοινωνία;</w:t>
      </w:r>
    </w:p>
    <w:p w14:paraId="44483147" w14:textId="77777777" w:rsidR="00FC516A" w:rsidRDefault="00EA69A7">
      <w:pPr>
        <w:spacing w:line="600" w:lineRule="auto"/>
        <w:ind w:firstLine="720"/>
        <w:jc w:val="both"/>
        <w:rPr>
          <w:rFonts w:eastAsia="Times New Roman"/>
          <w:bCs/>
        </w:rPr>
      </w:pPr>
      <w:r>
        <w:rPr>
          <w:rFonts w:eastAsia="Times New Roman"/>
          <w:bCs/>
        </w:rPr>
        <w:t xml:space="preserve">Κυρίες και κύριοι συνάδελφοι, ο </w:t>
      </w:r>
      <w:r>
        <w:rPr>
          <w:rFonts w:eastAsia="Times New Roman"/>
          <w:bCs/>
        </w:rPr>
        <w:t xml:space="preserve">προϋπολογισμός </w:t>
      </w:r>
      <w:r>
        <w:rPr>
          <w:rFonts w:eastAsia="Times New Roman"/>
          <w:bCs/>
        </w:rPr>
        <w:t>του 2018 δεν διαβάζεται με βάση τα στοιχεία που περιέχονται σ’ αυτόν, διαβάζεται με βάση τα στοιχεία και προβλέψεις που υπήρχαν στους προηγούμενους προϋπολο</w:t>
      </w:r>
      <w:r>
        <w:rPr>
          <w:rFonts w:eastAsia="Times New Roman"/>
          <w:bCs/>
        </w:rPr>
        <w:t xml:space="preserve">γισμούς και διαψεύστηκαν οικτρά. Διαβάζεται με βάση τις </w:t>
      </w:r>
      <w:proofErr w:type="spellStart"/>
      <w:r>
        <w:rPr>
          <w:rFonts w:eastAsia="Times New Roman"/>
          <w:bCs/>
        </w:rPr>
        <w:t>εμπροσθοβαρείς</w:t>
      </w:r>
      <w:proofErr w:type="spellEnd"/>
      <w:r>
        <w:rPr>
          <w:rFonts w:eastAsia="Times New Roman"/>
          <w:bCs/>
        </w:rPr>
        <w:t xml:space="preserve"> δεσμεύσεις και επιβαρύνσεις που </w:t>
      </w:r>
      <w:r>
        <w:rPr>
          <w:rFonts w:eastAsia="Times New Roman"/>
          <w:bCs/>
        </w:rPr>
        <w:lastRenderedPageBreak/>
        <w:t>ανέλαβε αυτή η Κυβέρνηση, χωρίς να έχει δημοκρατική νομιμοποίηση και εκεί μέσα αποτυπώνεται όλη η αλήθεια.</w:t>
      </w:r>
    </w:p>
    <w:p w14:paraId="44483148" w14:textId="77777777" w:rsidR="00FC516A" w:rsidRDefault="00EA69A7">
      <w:pPr>
        <w:spacing w:line="600" w:lineRule="auto"/>
        <w:ind w:firstLine="720"/>
        <w:jc w:val="both"/>
        <w:rPr>
          <w:rFonts w:eastAsia="Times New Roman"/>
          <w:bCs/>
        </w:rPr>
      </w:pPr>
      <w:r>
        <w:rPr>
          <w:rFonts w:eastAsia="Times New Roman"/>
          <w:bCs/>
        </w:rPr>
        <w:t>Ποια είναι αυτή η αλήθεια; Η αλήθεια είναι ότι</w:t>
      </w:r>
      <w:r>
        <w:rPr>
          <w:rFonts w:eastAsia="Times New Roman"/>
          <w:bCs/>
        </w:rPr>
        <w:t xml:space="preserve"> ενώ προβλέπατε πέρυσι ρυθμό ανάπτυξης 2,7%, τελικά αυτές οι προβλέψεις διαψεύστηκαν και αναγκαστήκατε να τις αναθεωρήσετε. Ο ρυθμός ανάπτυξης θα κινηθεί περίπου στο 1,5%. Πλήρης διάψευση των προβλέψεων σας! </w:t>
      </w:r>
    </w:p>
    <w:p w14:paraId="44483149" w14:textId="77777777" w:rsidR="00FC516A" w:rsidRDefault="00EA69A7">
      <w:pPr>
        <w:spacing w:line="600" w:lineRule="auto"/>
        <w:ind w:firstLine="720"/>
        <w:jc w:val="both"/>
        <w:rPr>
          <w:rFonts w:eastAsia="Times New Roman" w:cs="Times New Roman"/>
          <w:szCs w:val="24"/>
        </w:rPr>
      </w:pPr>
      <w:r>
        <w:rPr>
          <w:rFonts w:eastAsia="Times New Roman"/>
          <w:bCs/>
        </w:rPr>
        <w:t>Β</w:t>
      </w:r>
      <w:r>
        <w:rPr>
          <w:rFonts w:eastAsia="Times New Roman"/>
          <w:bCs/>
        </w:rPr>
        <w:t>έβαια, μια συζήτηση την οποία επιμελώς αποφεύγ</w:t>
      </w:r>
      <w:r>
        <w:rPr>
          <w:rFonts w:eastAsia="Times New Roman"/>
          <w:bCs/>
        </w:rPr>
        <w:t>ει η Κυβέρνηση είναι το πώς από την ανάπτυξη με την οποία έκλεισε το 2014, μας οδήγησε σε δύο χρονιές νέας ύφεσης το 2015 και το 2016.</w:t>
      </w:r>
    </w:p>
    <w:p w14:paraId="4448314A"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Δεν </w:t>
      </w:r>
      <w:r>
        <w:rPr>
          <w:rFonts w:eastAsia="Times New Roman"/>
          <w:bCs/>
        </w:rPr>
        <w:t>έχει</w:t>
      </w:r>
      <w:r>
        <w:rPr>
          <w:rFonts w:eastAsia="Times New Roman" w:cs="Times New Roman"/>
          <w:szCs w:val="24"/>
        </w:rPr>
        <w:t xml:space="preserve"> κα</w:t>
      </w:r>
      <w:r>
        <w:rPr>
          <w:rFonts w:eastAsia="Times New Roman" w:cs="Times New Roman"/>
          <w:szCs w:val="24"/>
        </w:rPr>
        <w:t>μ</w:t>
      </w:r>
      <w:r>
        <w:rPr>
          <w:rFonts w:eastAsia="Times New Roman" w:cs="Times New Roman"/>
          <w:szCs w:val="24"/>
        </w:rPr>
        <w:t xml:space="preserve">μία ευθύνη γι’ αυτό; Μόνη της η χώρα οδηγήθηκε σε ύφεση;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μόνα τους επιβλήθηκαν; Τα λεφτά από τις τράπεζες μόνα τους έφυγαν; Ο αφελληνισμός του τραπεζικού συστήματος αυτόματα προέκυψε; Τα μέτρα 14,5 </w:t>
      </w:r>
      <w:r>
        <w:rPr>
          <w:rFonts w:eastAsia="Times New Roman" w:cs="Times New Roman"/>
          <w:bCs/>
          <w:shd w:val="clear" w:color="auto" w:fill="FFFFFF"/>
        </w:rPr>
        <w:t>δισεκατομμυρίων ευρώ</w:t>
      </w:r>
      <w:r>
        <w:rPr>
          <w:rFonts w:eastAsia="Times New Roman" w:cs="Times New Roman"/>
          <w:bCs/>
          <w:shd w:val="clear" w:color="auto" w:fill="FFFFFF"/>
        </w:rPr>
        <w:t xml:space="preserve"> που έχετε πάρει</w:t>
      </w:r>
      <w:r>
        <w:rPr>
          <w:rFonts w:eastAsia="Times New Roman" w:cs="Times New Roman"/>
          <w:szCs w:val="24"/>
        </w:rPr>
        <w:t xml:space="preserve">, τους είκοσι επτά νέους φόρους </w:t>
      </w:r>
      <w:r>
        <w:rPr>
          <w:rFonts w:eastAsia="Times New Roman" w:cs="Times New Roman"/>
          <w:szCs w:val="24"/>
        </w:rPr>
        <w:t xml:space="preserve">που επιβάλατε </w:t>
      </w:r>
      <w:r>
        <w:rPr>
          <w:rFonts w:eastAsia="Times New Roman" w:cs="Times New Roman"/>
          <w:szCs w:val="24"/>
        </w:rPr>
        <w:t>και τις είκοσι μία περικοπές στι</w:t>
      </w:r>
      <w:r>
        <w:rPr>
          <w:rFonts w:eastAsia="Times New Roman" w:cs="Times New Roman"/>
          <w:szCs w:val="24"/>
        </w:rPr>
        <w:t xml:space="preserve">ς συντάξεις και στα κοινωνικά επιδόματα άλλη </w:t>
      </w:r>
      <w:r>
        <w:rPr>
          <w:rFonts w:eastAsia="Times New Roman"/>
          <w:bCs/>
        </w:rPr>
        <w:t>Κυβέρνηση</w:t>
      </w:r>
      <w:r>
        <w:rPr>
          <w:rFonts w:eastAsia="Times New Roman" w:cs="Times New Roman"/>
          <w:szCs w:val="24"/>
        </w:rPr>
        <w:t xml:space="preserve"> τα έκανε και όχι η δική σας;</w:t>
      </w:r>
    </w:p>
    <w:p w14:paraId="4448314B"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Δεύτερη διάψευση για την </w:t>
      </w:r>
      <w:r>
        <w:rPr>
          <w:rFonts w:eastAsia="Times New Roman"/>
          <w:bCs/>
        </w:rPr>
        <w:t>Κυβέρνηση</w:t>
      </w:r>
      <w:r>
        <w:rPr>
          <w:rFonts w:eastAsia="Times New Roman" w:cs="Times New Roman"/>
          <w:szCs w:val="24"/>
        </w:rPr>
        <w:t xml:space="preserve"> </w:t>
      </w:r>
      <w:r>
        <w:rPr>
          <w:rFonts w:eastAsia="Times New Roman"/>
          <w:bCs/>
        </w:rPr>
        <w:t>είναι</w:t>
      </w:r>
      <w:r>
        <w:rPr>
          <w:rFonts w:eastAsia="Times New Roman" w:cs="Times New Roman"/>
          <w:szCs w:val="24"/>
        </w:rPr>
        <w:t xml:space="preserve"> ο ρυθμός ανάπτυξης των επενδύσεων </w:t>
      </w:r>
      <w:r>
        <w:rPr>
          <w:rFonts w:eastAsia="Times New Roman" w:cs="Times New Roman"/>
          <w:bCs/>
          <w:shd w:val="clear" w:color="auto" w:fill="FFFFFF"/>
        </w:rPr>
        <w:t>που</w:t>
      </w:r>
      <w:r>
        <w:rPr>
          <w:rFonts w:eastAsia="Times New Roman" w:cs="Times New Roman"/>
          <w:szCs w:val="24"/>
        </w:rPr>
        <w:t xml:space="preserve"> προέβλεπε </w:t>
      </w:r>
      <w:r>
        <w:rPr>
          <w:rFonts w:eastAsia="Times New Roman"/>
          <w:bCs/>
          <w:shd w:val="clear" w:color="auto" w:fill="FFFFFF"/>
        </w:rPr>
        <w:t>ότι</w:t>
      </w:r>
      <w:r>
        <w:rPr>
          <w:rFonts w:eastAsia="Times New Roman" w:cs="Times New Roman"/>
          <w:szCs w:val="24"/>
        </w:rPr>
        <w:t xml:space="preserve"> θα κυμανθεί στο 9,1%. Ούτε στο μισό δεν </w:t>
      </w:r>
      <w:r>
        <w:rPr>
          <w:rFonts w:eastAsia="Times New Roman"/>
          <w:bCs/>
        </w:rPr>
        <w:t>έ</w:t>
      </w:r>
      <w:r>
        <w:rPr>
          <w:rFonts w:eastAsia="Times New Roman" w:cs="Times New Roman"/>
          <w:szCs w:val="24"/>
        </w:rPr>
        <w:t xml:space="preserve">φτασε, τη στιγμή </w:t>
      </w:r>
      <w:r>
        <w:rPr>
          <w:rFonts w:eastAsia="Times New Roman" w:cs="Times New Roman"/>
          <w:bCs/>
          <w:shd w:val="clear" w:color="auto" w:fill="FFFFFF"/>
        </w:rPr>
        <w:t>που</w:t>
      </w:r>
      <w:r>
        <w:rPr>
          <w:rFonts w:eastAsia="Times New Roman" w:cs="Times New Roman"/>
          <w:szCs w:val="24"/>
        </w:rPr>
        <w:t xml:space="preserve"> όλες οι διεθνείς </w:t>
      </w:r>
      <w:r>
        <w:rPr>
          <w:rFonts w:eastAsia="Times New Roman" w:cs="Times New Roman"/>
          <w:szCs w:val="24"/>
        </w:rPr>
        <w:t xml:space="preserve">συνθήκες και συγκυρίες </w:t>
      </w:r>
      <w:r>
        <w:rPr>
          <w:rFonts w:eastAsia="Times New Roman"/>
          <w:bCs/>
        </w:rPr>
        <w:t>είναι</w:t>
      </w:r>
      <w:r>
        <w:rPr>
          <w:rFonts w:eastAsia="Times New Roman" w:cs="Times New Roman"/>
          <w:szCs w:val="24"/>
        </w:rPr>
        <w:t xml:space="preserve"> ευνοϊκές. Ποιος επενδυτής θα ε</w:t>
      </w:r>
      <w:r>
        <w:rPr>
          <w:rFonts w:eastAsia="Times New Roman" w:cs="Times New Roman"/>
          <w:szCs w:val="24"/>
        </w:rPr>
        <w:lastRenderedPageBreak/>
        <w:t xml:space="preserve">μπιστευτεί </w:t>
      </w:r>
      <w:r>
        <w:rPr>
          <w:rFonts w:eastAsia="Times New Roman"/>
          <w:bCs/>
          <w:shd w:val="clear" w:color="auto" w:fill="FFFFFF"/>
        </w:rPr>
        <w:t>μια</w:t>
      </w:r>
      <w:r>
        <w:rPr>
          <w:rFonts w:eastAsia="Times New Roman" w:cs="Times New Roman"/>
          <w:szCs w:val="24"/>
        </w:rPr>
        <w:t xml:space="preserve"> </w:t>
      </w:r>
      <w:r>
        <w:rPr>
          <w:rFonts w:eastAsia="Times New Roman"/>
          <w:bCs/>
        </w:rPr>
        <w:t>Κυβέρνηση</w:t>
      </w:r>
      <w:r>
        <w:rPr>
          <w:rFonts w:eastAsia="Times New Roman" w:cs="Times New Roman"/>
          <w:szCs w:val="24"/>
        </w:rPr>
        <w:t xml:space="preserve"> </w:t>
      </w:r>
      <w:r>
        <w:rPr>
          <w:rFonts w:eastAsia="Times New Roman" w:cs="Times New Roman"/>
          <w:bCs/>
          <w:shd w:val="clear" w:color="auto" w:fill="FFFFFF"/>
        </w:rPr>
        <w:t>που</w:t>
      </w:r>
      <w:r>
        <w:rPr>
          <w:rFonts w:eastAsia="Times New Roman" w:cs="Times New Roman"/>
          <w:szCs w:val="24"/>
        </w:rPr>
        <w:t xml:space="preserve"> αποδεδειγμένα θέτει εμπόδια σε επενδυτικές πρωτοβουλίες; Ποιος θα έρθει </w:t>
      </w:r>
      <w:r>
        <w:rPr>
          <w:rFonts w:eastAsia="Times New Roman"/>
          <w:bCs/>
          <w:shd w:val="clear" w:color="auto" w:fill="FFFFFF"/>
        </w:rPr>
        <w:t>να</w:t>
      </w:r>
      <w:r>
        <w:rPr>
          <w:rFonts w:eastAsia="Times New Roman" w:cs="Times New Roman"/>
          <w:szCs w:val="24"/>
        </w:rPr>
        <w:t xml:space="preserve"> επενδύσει σε </w:t>
      </w:r>
      <w:r>
        <w:rPr>
          <w:rFonts w:eastAsia="Times New Roman"/>
          <w:bCs/>
          <w:shd w:val="clear" w:color="auto" w:fill="FFFFFF"/>
        </w:rPr>
        <w:t>μια</w:t>
      </w:r>
      <w:r>
        <w:rPr>
          <w:rFonts w:eastAsia="Times New Roman" w:cs="Times New Roman"/>
          <w:szCs w:val="24"/>
        </w:rPr>
        <w:t xml:space="preserve"> χώρα με τόσο υψηλούς φορολογικούς συντελεστές; </w:t>
      </w:r>
    </w:p>
    <w:p w14:paraId="4448314C"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 xml:space="preserve">Η οικονομία </w:t>
      </w:r>
      <w:r>
        <w:rPr>
          <w:rFonts w:eastAsia="Times New Roman"/>
          <w:bCs/>
        </w:rPr>
        <w:t>είναι</w:t>
      </w:r>
      <w:r>
        <w:rPr>
          <w:rFonts w:eastAsia="Times New Roman" w:cs="Times New Roman"/>
          <w:szCs w:val="24"/>
        </w:rPr>
        <w:t xml:space="preserve"> άνθρωποι, νοικοκυριά και επιχειρήσεις, </w:t>
      </w:r>
      <w:r>
        <w:rPr>
          <w:rFonts w:eastAsia="Times New Roman" w:cs="Times New Roman"/>
          <w:bCs/>
          <w:shd w:val="clear" w:color="auto" w:fill="FFFFFF"/>
        </w:rPr>
        <w:t>που</w:t>
      </w:r>
      <w:r>
        <w:rPr>
          <w:rFonts w:eastAsia="Times New Roman" w:cs="Times New Roman"/>
          <w:szCs w:val="24"/>
        </w:rPr>
        <w:t xml:space="preserve"> βρίσκονται </w:t>
      </w:r>
      <w:r>
        <w:rPr>
          <w:rFonts w:eastAsia="Times New Roman"/>
          <w:bCs/>
        </w:rPr>
        <w:t>σε</w:t>
      </w:r>
      <w:r>
        <w:rPr>
          <w:rFonts w:eastAsia="Times New Roman" w:cs="Times New Roman"/>
          <w:szCs w:val="24"/>
        </w:rPr>
        <w:t xml:space="preserve"> αδιέξοδο από την </w:t>
      </w:r>
      <w:proofErr w:type="spellStart"/>
      <w:r>
        <w:rPr>
          <w:rFonts w:eastAsia="Times New Roman" w:cs="Times New Roman"/>
          <w:szCs w:val="24"/>
        </w:rPr>
        <w:t>υπερφορολόγηση</w:t>
      </w:r>
      <w:proofErr w:type="spellEnd"/>
      <w:r>
        <w:rPr>
          <w:rFonts w:eastAsia="Times New Roman" w:cs="Times New Roman"/>
          <w:szCs w:val="24"/>
        </w:rPr>
        <w:t xml:space="preserve">, με τη διαφορά </w:t>
      </w:r>
      <w:r>
        <w:rPr>
          <w:rFonts w:eastAsia="Times New Roman"/>
          <w:bCs/>
          <w:shd w:val="clear" w:color="auto" w:fill="FFFFFF"/>
        </w:rPr>
        <w:t>ότι</w:t>
      </w:r>
      <w:r>
        <w:rPr>
          <w:rFonts w:eastAsia="Times New Roman" w:cs="Times New Roman"/>
          <w:szCs w:val="24"/>
        </w:rPr>
        <w:t xml:space="preserve"> η </w:t>
      </w:r>
      <w:proofErr w:type="spellStart"/>
      <w:r>
        <w:rPr>
          <w:rFonts w:eastAsia="Times New Roman" w:cs="Times New Roman"/>
          <w:szCs w:val="24"/>
        </w:rPr>
        <w:t>υπερφορολόγηση</w:t>
      </w:r>
      <w:proofErr w:type="spellEnd"/>
      <w:r>
        <w:rPr>
          <w:rFonts w:eastAsia="Times New Roman" w:cs="Times New Roman"/>
          <w:szCs w:val="24"/>
        </w:rPr>
        <w:t xml:space="preserve"> οδηγεί πλέον σε έξαρση της φοροδιαφυγής </w:t>
      </w:r>
      <w:r>
        <w:rPr>
          <w:rFonts w:eastAsia="Times New Roman"/>
          <w:bCs/>
        </w:rPr>
        <w:t>και</w:t>
      </w:r>
      <w:r>
        <w:rPr>
          <w:rFonts w:eastAsia="Times New Roman" w:cs="Times New Roman"/>
          <w:szCs w:val="24"/>
        </w:rPr>
        <w:t xml:space="preserve"> σε μείωση των δημοσίων εσόδων. </w:t>
      </w:r>
    </w:p>
    <w:p w14:paraId="4448314D" w14:textId="77777777" w:rsidR="00FC516A" w:rsidRDefault="00EA69A7">
      <w:pPr>
        <w:spacing w:line="600" w:lineRule="auto"/>
        <w:ind w:firstLine="720"/>
        <w:jc w:val="both"/>
        <w:rPr>
          <w:rFonts w:eastAsia="Times New Roman" w:cs="Times New Roman"/>
          <w:bCs/>
          <w:shd w:val="clear" w:color="auto" w:fill="FFFFFF"/>
        </w:rPr>
      </w:pPr>
      <w:r>
        <w:rPr>
          <w:rFonts w:eastAsia="Times New Roman" w:cs="Times New Roman"/>
          <w:szCs w:val="24"/>
        </w:rPr>
        <w:t xml:space="preserve">Τα στοιχεία </w:t>
      </w:r>
      <w:r>
        <w:rPr>
          <w:rFonts w:eastAsia="Times New Roman"/>
          <w:bCs/>
        </w:rPr>
        <w:t>είναι</w:t>
      </w:r>
      <w:r>
        <w:rPr>
          <w:rFonts w:eastAsia="Times New Roman" w:cs="Times New Roman"/>
          <w:szCs w:val="24"/>
        </w:rPr>
        <w:t xml:space="preserve"> αποκαλυπτικά. Οι άμεσοι φόροι παρουσ</w:t>
      </w:r>
      <w:r>
        <w:rPr>
          <w:rFonts w:eastAsia="Times New Roman" w:cs="Times New Roman"/>
          <w:szCs w:val="24"/>
        </w:rPr>
        <w:t xml:space="preserve">ιάζουν μείωση κατά 1,237 </w:t>
      </w:r>
      <w:r>
        <w:rPr>
          <w:rFonts w:eastAsia="Times New Roman" w:cs="Times New Roman"/>
          <w:bCs/>
          <w:shd w:val="clear" w:color="auto" w:fill="FFFFFF"/>
        </w:rPr>
        <w:t xml:space="preserve">δισεκατομμύριο </w:t>
      </w:r>
      <w:r>
        <w:rPr>
          <w:rFonts w:eastAsia="Times New Roman" w:cs="Times New Roman"/>
          <w:bCs/>
          <w:shd w:val="clear" w:color="auto" w:fill="FFFFFF"/>
        </w:rPr>
        <w:t xml:space="preserve">ευρώ. Στον </w:t>
      </w:r>
      <w:r>
        <w:rPr>
          <w:rFonts w:eastAsia="Times New Roman" w:cs="Times New Roman"/>
          <w:bCs/>
          <w:shd w:val="clear" w:color="auto" w:fill="FFFFFF"/>
        </w:rPr>
        <w:t xml:space="preserve">προϋπολογισμό </w:t>
      </w:r>
      <w:r>
        <w:rPr>
          <w:rFonts w:eastAsia="Times New Roman" w:cs="Times New Roman"/>
          <w:bCs/>
          <w:shd w:val="clear" w:color="auto" w:fill="FFFFFF"/>
        </w:rPr>
        <w:t xml:space="preserve">του 2017 υπολογίζετε έσοδα 21,525 δισεκατομμύρια ευρώ </w:t>
      </w:r>
      <w:r>
        <w:rPr>
          <w:rFonts w:eastAsia="Times New Roman"/>
          <w:bCs/>
          <w:shd w:val="clear" w:color="auto" w:fill="FFFFFF"/>
        </w:rPr>
        <w:t>και</w:t>
      </w:r>
      <w:r>
        <w:rPr>
          <w:rFonts w:eastAsia="Times New Roman" w:cs="Times New Roman"/>
          <w:bCs/>
          <w:shd w:val="clear" w:color="auto" w:fill="FFFFFF"/>
        </w:rPr>
        <w:t xml:space="preserve"> τελικά θα εισπράξετε 20,288 δισεκατομμύρια ευρώ. </w:t>
      </w:r>
    </w:p>
    <w:p w14:paraId="4448314E" w14:textId="77777777" w:rsidR="00FC516A" w:rsidRDefault="00EA69A7">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Οι φόροι εισοδήματος φυσικών προσώπων </w:t>
      </w:r>
      <w:r>
        <w:rPr>
          <w:rFonts w:eastAsia="Times New Roman"/>
          <w:bCs/>
          <w:shd w:val="clear" w:color="auto" w:fill="FFFFFF"/>
        </w:rPr>
        <w:t>είναι</w:t>
      </w:r>
      <w:r>
        <w:rPr>
          <w:rFonts w:eastAsia="Times New Roman" w:cs="Times New Roman"/>
          <w:bCs/>
          <w:shd w:val="clear" w:color="auto" w:fill="FFFFFF"/>
        </w:rPr>
        <w:t xml:space="preserve"> μειωμένοι κατά 1 δισεκατομμύριο ευρώ. Σ</w:t>
      </w:r>
      <w:r>
        <w:rPr>
          <w:rFonts w:eastAsia="Times New Roman" w:cs="Times New Roman"/>
          <w:bCs/>
          <w:shd w:val="clear" w:color="auto" w:fill="FFFFFF"/>
        </w:rPr>
        <w:t xml:space="preserve">τον </w:t>
      </w:r>
      <w:r>
        <w:rPr>
          <w:rFonts w:eastAsia="Times New Roman" w:cs="Times New Roman"/>
          <w:bCs/>
          <w:shd w:val="clear" w:color="auto" w:fill="FFFFFF"/>
        </w:rPr>
        <w:t xml:space="preserve">προϋπολογισμό </w:t>
      </w:r>
      <w:r>
        <w:rPr>
          <w:rFonts w:eastAsia="Times New Roman" w:cs="Times New Roman"/>
          <w:bCs/>
          <w:shd w:val="clear" w:color="auto" w:fill="FFFFFF"/>
        </w:rPr>
        <w:t xml:space="preserve">του 2017 υπολογίζετε έσοδα 9,265 δισεκατομμύρια ευρώ </w:t>
      </w:r>
      <w:r>
        <w:rPr>
          <w:rFonts w:eastAsia="Times New Roman"/>
          <w:bCs/>
          <w:shd w:val="clear" w:color="auto" w:fill="FFFFFF"/>
        </w:rPr>
        <w:t>και</w:t>
      </w:r>
      <w:r>
        <w:rPr>
          <w:rFonts w:eastAsia="Times New Roman" w:cs="Times New Roman"/>
          <w:bCs/>
          <w:shd w:val="clear" w:color="auto" w:fill="FFFFFF"/>
        </w:rPr>
        <w:t xml:space="preserve"> τελικά </w:t>
      </w:r>
      <w:r>
        <w:rPr>
          <w:rFonts w:eastAsia="Times New Roman"/>
          <w:bCs/>
          <w:shd w:val="clear" w:color="auto" w:fill="FFFFFF"/>
        </w:rPr>
        <w:t xml:space="preserve">θα εισπράξετε </w:t>
      </w:r>
      <w:r>
        <w:rPr>
          <w:rFonts w:eastAsia="Times New Roman" w:cs="Times New Roman"/>
          <w:bCs/>
          <w:shd w:val="clear" w:color="auto" w:fill="FFFFFF"/>
        </w:rPr>
        <w:t xml:space="preserve">8,269 δισεκατομμύρια ευρώ. </w:t>
      </w:r>
    </w:p>
    <w:p w14:paraId="4448314F" w14:textId="77777777" w:rsidR="00FC516A" w:rsidRDefault="00EA69A7">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Τι δείχνουν όλα αυτά τα στοιχεία; </w:t>
      </w:r>
      <w:r>
        <w:rPr>
          <w:rFonts w:eastAsia="Times New Roman"/>
          <w:bCs/>
          <w:shd w:val="clear" w:color="auto" w:fill="FFFFFF"/>
        </w:rPr>
        <w:t>Ότι</w:t>
      </w:r>
      <w:r>
        <w:rPr>
          <w:rFonts w:eastAsia="Times New Roman" w:cs="Times New Roman"/>
          <w:bCs/>
          <w:shd w:val="clear" w:color="auto" w:fill="FFFFFF"/>
        </w:rPr>
        <w:t xml:space="preserve"> τα εισοδήματα μειώνονται </w:t>
      </w:r>
      <w:r>
        <w:rPr>
          <w:rFonts w:eastAsia="Times New Roman"/>
          <w:bCs/>
          <w:shd w:val="clear" w:color="auto" w:fill="FFFFFF"/>
        </w:rPr>
        <w:t>και</w:t>
      </w:r>
      <w:r>
        <w:rPr>
          <w:rFonts w:eastAsia="Times New Roman" w:cs="Times New Roman"/>
          <w:bCs/>
          <w:shd w:val="clear" w:color="auto" w:fill="FFFFFF"/>
        </w:rPr>
        <w:t xml:space="preserve"> θα μειώνονται κι άλλο, όσο εσείς επιμένετε στην επιλογή της </w:t>
      </w:r>
      <w:proofErr w:type="spellStart"/>
      <w:r>
        <w:rPr>
          <w:rFonts w:eastAsia="Times New Roman" w:cs="Times New Roman"/>
          <w:bCs/>
          <w:shd w:val="clear" w:color="auto" w:fill="FFFFFF"/>
        </w:rPr>
        <w:t>υπερφ</w:t>
      </w:r>
      <w:r>
        <w:rPr>
          <w:rFonts w:eastAsia="Times New Roman" w:cs="Times New Roman"/>
          <w:bCs/>
          <w:shd w:val="clear" w:color="auto" w:fill="FFFFFF"/>
        </w:rPr>
        <w:t>ορολόγησης</w:t>
      </w:r>
      <w:proofErr w:type="spellEnd"/>
      <w:r>
        <w:rPr>
          <w:rFonts w:eastAsia="Times New Roman" w:cs="Times New Roman"/>
          <w:bCs/>
          <w:shd w:val="clear" w:color="auto" w:fill="FFFFFF"/>
        </w:rPr>
        <w:t xml:space="preserve">. Γι’ αυτό μειώσατε και το όριο του αφορολογήτου από τα 9.545 ευρώ στα 5.681 ευρώ, κάτι που συνιστά νέα φορολογική επιβάρυνση. </w:t>
      </w:r>
    </w:p>
    <w:p w14:paraId="44483150" w14:textId="77777777" w:rsidR="00FC516A" w:rsidRDefault="00EA69A7">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Ανάλογη μείωση εσόδων έναντι του στόχου υπάρχει στους έμμεσους φόρους. Συνολικά η υστέρηση έναντι του στόχου του 2017 </w:t>
      </w:r>
      <w:r>
        <w:rPr>
          <w:rFonts w:eastAsia="Times New Roman" w:cs="Times New Roman"/>
          <w:bCs/>
          <w:shd w:val="clear" w:color="auto" w:fill="FFFFFF"/>
        </w:rPr>
        <w:t xml:space="preserve">έφτασε στα 3 δισεκατομμύρια </w:t>
      </w:r>
      <w:r>
        <w:rPr>
          <w:rFonts w:eastAsia="Times New Roman" w:cs="Times New Roman"/>
          <w:bCs/>
          <w:shd w:val="clear" w:color="auto" w:fill="FFFFFF"/>
        </w:rPr>
        <w:lastRenderedPageBreak/>
        <w:t xml:space="preserve">ευρώ, όταν αυτή τη χρονιά ενεργοποιήθηκαν μέτρα, όπως η μείωση του αφορολογήτου ορίου, η αύξηση της προκαταβολής φόρου, η μονιμοποίηση και </w:t>
      </w:r>
      <w:r>
        <w:rPr>
          <w:rFonts w:eastAsia="Times New Roman" w:cs="Times New Roman"/>
          <w:bCs/>
          <w:shd w:val="clear" w:color="auto" w:fill="FFFFFF"/>
        </w:rPr>
        <w:t xml:space="preserve">της ειδικής </w:t>
      </w:r>
      <w:r>
        <w:rPr>
          <w:rFonts w:eastAsia="Times New Roman" w:cs="Times New Roman"/>
          <w:bCs/>
          <w:shd w:val="clear" w:color="auto" w:fill="FFFFFF"/>
        </w:rPr>
        <w:t xml:space="preserve">εισφοράς αλληλεγγύης, αλλά και </w:t>
      </w:r>
      <w:r>
        <w:rPr>
          <w:rFonts w:eastAsia="Times New Roman"/>
          <w:bCs/>
          <w:shd w:val="clear" w:color="auto" w:fill="FFFFFF"/>
        </w:rPr>
        <w:t>μια</w:t>
      </w:r>
      <w:r>
        <w:rPr>
          <w:rFonts w:eastAsia="Times New Roman" w:cs="Times New Roman"/>
          <w:bCs/>
          <w:shd w:val="clear" w:color="auto" w:fill="FFFFFF"/>
        </w:rPr>
        <w:t xml:space="preserve"> σειρά φορολογικών επιβαρύνσεων στα καύσιμα</w:t>
      </w:r>
      <w:r>
        <w:rPr>
          <w:rFonts w:eastAsia="Times New Roman" w:cs="Times New Roman"/>
          <w:bCs/>
          <w:shd w:val="clear" w:color="auto" w:fill="FFFFFF"/>
        </w:rPr>
        <w:t xml:space="preserve">, στο αλκοόλ, στο κρασί, την κινητή τηλεφωνία, τη συνδρομητική τηλεόραση </w:t>
      </w:r>
      <w:r>
        <w:rPr>
          <w:rFonts w:eastAsia="Times New Roman"/>
          <w:bCs/>
          <w:shd w:val="clear" w:color="auto" w:fill="FFFFFF"/>
        </w:rPr>
        <w:t>και</w:t>
      </w:r>
      <w:r>
        <w:rPr>
          <w:rFonts w:eastAsia="Times New Roman" w:cs="Times New Roman"/>
          <w:bCs/>
          <w:shd w:val="clear" w:color="auto" w:fill="FFFFFF"/>
        </w:rPr>
        <w:t xml:space="preserve"> νέες επιβαρύνσεις σε άλλους έμμεσους φόρους. </w:t>
      </w:r>
    </w:p>
    <w:p w14:paraId="44483151" w14:textId="77777777" w:rsidR="00FC516A" w:rsidRDefault="00EA69A7">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Προφανώς, στην </w:t>
      </w:r>
      <w:r>
        <w:rPr>
          <w:rFonts w:eastAsia="Times New Roman"/>
          <w:bCs/>
          <w:shd w:val="clear" w:color="auto" w:fill="FFFFFF"/>
        </w:rPr>
        <w:t>Κυβέρνηση</w:t>
      </w:r>
      <w:r>
        <w:rPr>
          <w:rFonts w:eastAsia="Times New Roman" w:cs="Times New Roman"/>
          <w:bCs/>
          <w:shd w:val="clear" w:color="auto" w:fill="FFFFFF"/>
        </w:rPr>
        <w:t xml:space="preserve"> </w:t>
      </w:r>
      <w:r>
        <w:rPr>
          <w:rFonts w:eastAsia="Times New Roman"/>
          <w:bCs/>
          <w:shd w:val="clear" w:color="auto" w:fill="FFFFFF"/>
        </w:rPr>
        <w:t>και</w:t>
      </w:r>
      <w:r>
        <w:rPr>
          <w:rFonts w:eastAsia="Times New Roman" w:cs="Times New Roman"/>
          <w:bCs/>
          <w:shd w:val="clear" w:color="auto" w:fill="FFFFFF"/>
        </w:rPr>
        <w:t xml:space="preserve"> στον κύριο Υπουργό των Οικονομικών δεν λέει τίποτα το γεγονός </w:t>
      </w:r>
      <w:r>
        <w:rPr>
          <w:rFonts w:eastAsia="Times New Roman"/>
          <w:bCs/>
          <w:shd w:val="clear" w:color="auto" w:fill="FFFFFF"/>
        </w:rPr>
        <w:t>ότι</w:t>
      </w:r>
      <w:r>
        <w:rPr>
          <w:rFonts w:eastAsia="Times New Roman" w:cs="Times New Roman"/>
          <w:bCs/>
          <w:shd w:val="clear" w:color="auto" w:fill="FFFFFF"/>
        </w:rPr>
        <w:t xml:space="preserve"> τα ληξιπρόθεσμα χρέη των πολιτών προς την </w:t>
      </w:r>
      <w:r>
        <w:rPr>
          <w:rFonts w:eastAsia="Times New Roman" w:cs="Times New Roman"/>
          <w:bCs/>
          <w:shd w:val="clear" w:color="auto" w:fill="FFFFFF"/>
        </w:rPr>
        <w:t xml:space="preserve">εφορία </w:t>
      </w:r>
      <w:r>
        <w:rPr>
          <w:rFonts w:eastAsia="Times New Roman" w:cs="Times New Roman"/>
          <w:bCs/>
          <w:shd w:val="clear" w:color="auto" w:fill="FFFFFF"/>
        </w:rPr>
        <w:t xml:space="preserve">αγγίζουν τα 100 δισεκατομμύρια ευρώ </w:t>
      </w:r>
      <w:r>
        <w:rPr>
          <w:rFonts w:eastAsia="Times New Roman"/>
          <w:bCs/>
          <w:shd w:val="clear" w:color="auto" w:fill="FFFFFF"/>
        </w:rPr>
        <w:t>και</w:t>
      </w:r>
      <w:r>
        <w:rPr>
          <w:rFonts w:eastAsia="Times New Roman" w:cs="Times New Roman"/>
          <w:bCs/>
          <w:shd w:val="clear" w:color="auto" w:fill="FFFFFF"/>
        </w:rPr>
        <w:t xml:space="preserve"> οι πολίτες αφήνουν απλήρωτους φόρους </w:t>
      </w:r>
      <w:r>
        <w:rPr>
          <w:rFonts w:eastAsia="Times New Roman" w:cs="Times New Roman"/>
          <w:bCs/>
          <w:shd w:val="clear" w:color="auto" w:fill="FFFFFF"/>
        </w:rPr>
        <w:t xml:space="preserve">ενός </w:t>
      </w:r>
      <w:r>
        <w:rPr>
          <w:rFonts w:eastAsia="Times New Roman" w:cs="Times New Roman"/>
          <w:bCs/>
          <w:shd w:val="clear" w:color="auto" w:fill="FFFFFF"/>
        </w:rPr>
        <w:t xml:space="preserve">δισεκατομμυρίου ευρώ κατά μέσο όρο τον μήνα. </w:t>
      </w:r>
    </w:p>
    <w:p w14:paraId="44483152" w14:textId="77777777" w:rsidR="00FC516A" w:rsidRDefault="00EA69A7">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Δεν του λέει τίποτα ο αριθμός των τεσσάρων εκατομμυρίων διακοσίων εξήντα επτά </w:t>
      </w:r>
      <w:r>
        <w:rPr>
          <w:rFonts w:eastAsia="Times New Roman" w:cs="Times New Roman"/>
          <w:bCs/>
          <w:shd w:val="clear" w:color="auto" w:fill="FFFFFF"/>
        </w:rPr>
        <w:t xml:space="preserve">χιλιάδων τετρακοσίων οκτώ Ελλήνων πολιτών που χρωστάνε στην </w:t>
      </w:r>
      <w:r>
        <w:rPr>
          <w:rFonts w:eastAsia="Times New Roman" w:cs="Times New Roman"/>
          <w:bCs/>
          <w:shd w:val="clear" w:color="auto" w:fill="FFFFFF"/>
        </w:rPr>
        <w:t>εφορία</w:t>
      </w:r>
      <w:r>
        <w:rPr>
          <w:rFonts w:eastAsia="Times New Roman" w:cs="Times New Roman"/>
          <w:bCs/>
          <w:shd w:val="clear" w:color="auto" w:fill="FFFFFF"/>
        </w:rPr>
        <w:t xml:space="preserve">, αριθμός που ισοδυναμεί με το 50% των Ελλήνων. </w:t>
      </w:r>
    </w:p>
    <w:p w14:paraId="44483153" w14:textId="77777777" w:rsidR="00FC516A" w:rsidRDefault="00EA69A7">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Δεν του λέει τίποτα ο αριθμός των εννιακοσίων ενενήντα </w:t>
      </w:r>
      <w:r>
        <w:rPr>
          <w:rFonts w:eastAsia="Times New Roman"/>
          <w:bCs/>
          <w:shd w:val="clear" w:color="auto" w:fill="FFFFFF"/>
        </w:rPr>
        <w:t>μία</w:t>
      </w:r>
      <w:r>
        <w:rPr>
          <w:rFonts w:eastAsia="Times New Roman" w:cs="Times New Roman"/>
          <w:bCs/>
          <w:shd w:val="clear" w:color="auto" w:fill="FFFFFF"/>
        </w:rPr>
        <w:t xml:space="preserve"> χιλιάδων τριακοσίων ενενήντα δύο πολιτών που έχουν υποστεί κατασχέσεις. Ετοιμάζετα</w:t>
      </w:r>
      <w:r>
        <w:rPr>
          <w:rFonts w:eastAsia="Times New Roman" w:cs="Times New Roman"/>
          <w:bCs/>
          <w:shd w:val="clear" w:color="auto" w:fill="FFFFFF"/>
        </w:rPr>
        <w:t xml:space="preserve">ι να προχωρήσει σε κατασχέσεις και εναντίον των υπολοίπων. Ετοιμάζεται να σπάσει το ρεκόρ κατασχέσεων, που δημιούργησε και κατέχει αυτή η </w:t>
      </w:r>
      <w:r>
        <w:rPr>
          <w:rFonts w:eastAsia="Times New Roman"/>
          <w:bCs/>
          <w:shd w:val="clear" w:color="auto" w:fill="FFFFFF"/>
        </w:rPr>
        <w:t>Κυβέρνηση,</w:t>
      </w:r>
      <w:r>
        <w:rPr>
          <w:rFonts w:eastAsia="Times New Roman" w:cs="Times New Roman"/>
          <w:bCs/>
          <w:shd w:val="clear" w:color="auto" w:fill="FFFFFF"/>
        </w:rPr>
        <w:t xml:space="preserve"> με είκοσι χιλιάδες κατασχέσεις τον μήνα. Είστε η </w:t>
      </w:r>
      <w:r>
        <w:rPr>
          <w:rFonts w:eastAsia="Times New Roman"/>
          <w:bCs/>
          <w:shd w:val="clear" w:color="auto" w:fill="FFFFFF"/>
        </w:rPr>
        <w:t>Κυβέρνηση</w:t>
      </w:r>
      <w:r>
        <w:rPr>
          <w:rFonts w:eastAsia="Times New Roman" w:cs="Times New Roman"/>
          <w:bCs/>
          <w:shd w:val="clear" w:color="auto" w:fill="FFFFFF"/>
        </w:rPr>
        <w:t xml:space="preserve"> των φόρων, των κατασχέσεων και των πλειστηριασμώ</w:t>
      </w:r>
      <w:r>
        <w:rPr>
          <w:rFonts w:eastAsia="Times New Roman" w:cs="Times New Roman"/>
          <w:bCs/>
          <w:shd w:val="clear" w:color="auto" w:fill="FFFFFF"/>
        </w:rPr>
        <w:t xml:space="preserve">ν. </w:t>
      </w:r>
    </w:p>
    <w:p w14:paraId="44483154" w14:textId="77777777" w:rsidR="00FC516A" w:rsidRDefault="00EA69A7">
      <w:pPr>
        <w:spacing w:line="600" w:lineRule="auto"/>
        <w:ind w:firstLine="720"/>
        <w:jc w:val="both"/>
        <w:rPr>
          <w:rFonts w:eastAsia="Times New Roman" w:cs="Times New Roman"/>
          <w:bCs/>
          <w:shd w:val="clear" w:color="auto" w:fill="FFFFFF"/>
        </w:rPr>
      </w:pPr>
      <w:r>
        <w:rPr>
          <w:rFonts w:eastAsia="Times New Roman"/>
          <w:bCs/>
          <w:shd w:val="clear" w:color="auto" w:fill="FFFFFF"/>
        </w:rPr>
        <w:lastRenderedPageBreak/>
        <w:t>Κυρίες και κύριοι συνάδελφοι</w:t>
      </w:r>
      <w:r>
        <w:rPr>
          <w:rFonts w:eastAsia="Times New Roman" w:cs="Times New Roman"/>
          <w:bCs/>
          <w:shd w:val="clear" w:color="auto" w:fill="FFFFFF"/>
        </w:rPr>
        <w:t xml:space="preserve">, ο </w:t>
      </w:r>
      <w:r>
        <w:rPr>
          <w:rFonts w:eastAsia="Times New Roman" w:cs="Times New Roman"/>
          <w:bCs/>
          <w:shd w:val="clear" w:color="auto" w:fill="FFFFFF"/>
        </w:rPr>
        <w:t xml:space="preserve">προϋπολογισμός </w:t>
      </w:r>
      <w:r>
        <w:rPr>
          <w:rFonts w:eastAsia="Times New Roman" w:cs="Times New Roman"/>
          <w:bCs/>
          <w:shd w:val="clear" w:color="auto" w:fill="FFFFFF"/>
        </w:rPr>
        <w:t xml:space="preserve">του 2018 κινείται στη λογική των προϋπολογισμών των φόρων, που κατέθεσε αυτή η </w:t>
      </w:r>
      <w:r>
        <w:rPr>
          <w:rFonts w:eastAsia="Times New Roman"/>
          <w:bCs/>
          <w:shd w:val="clear" w:color="auto" w:fill="FFFFFF"/>
        </w:rPr>
        <w:t>Κυβέρνηση</w:t>
      </w:r>
      <w:r>
        <w:rPr>
          <w:rFonts w:eastAsia="Times New Roman" w:cs="Times New Roman"/>
          <w:bCs/>
          <w:shd w:val="clear" w:color="auto" w:fill="FFFFFF"/>
        </w:rPr>
        <w:t xml:space="preserve"> τα δύο προηγούμενα χρόνια. Οι άμεσοι φόροι θα διαμορφωθούν στα 20,766 δισεκατομμύρια ευρώ, αυξημένοι κατά </w:t>
      </w:r>
      <w:r>
        <w:rPr>
          <w:rFonts w:eastAsia="Times New Roman" w:cs="Times New Roman"/>
          <w:bCs/>
          <w:shd w:val="clear" w:color="auto" w:fill="FFFFFF"/>
        </w:rPr>
        <w:t xml:space="preserve">478 </w:t>
      </w:r>
      <w:r>
        <w:rPr>
          <w:rFonts w:eastAsia="Times New Roman" w:cs="Times New Roman"/>
          <w:bCs/>
          <w:shd w:val="clear" w:color="auto" w:fill="FFFFFF"/>
        </w:rPr>
        <w:t>εκατομ</w:t>
      </w:r>
      <w:r>
        <w:rPr>
          <w:rFonts w:eastAsia="Times New Roman" w:cs="Times New Roman"/>
          <w:bCs/>
          <w:shd w:val="clear" w:color="auto" w:fill="FFFFFF"/>
        </w:rPr>
        <w:t xml:space="preserve">μύρια ευρώ έναντι του 2017 και μειωμένοι κατά 687 εκατομμύρια ευρώ έναντι του στόχου του </w:t>
      </w:r>
      <w:r>
        <w:rPr>
          <w:rFonts w:eastAsia="Times New Roman" w:cs="Times New Roman"/>
          <w:bCs/>
          <w:shd w:val="clear" w:color="auto" w:fill="FFFFFF"/>
        </w:rPr>
        <w:t xml:space="preserve">Μεσοπρόθεσμου </w:t>
      </w:r>
      <w:r>
        <w:rPr>
          <w:rFonts w:eastAsia="Times New Roman" w:cs="Times New Roman"/>
          <w:bCs/>
          <w:shd w:val="clear" w:color="auto" w:fill="FFFFFF"/>
        </w:rPr>
        <w:t xml:space="preserve">Προγράμματος Δημοσιονομικής Στρατηγικής. </w:t>
      </w:r>
    </w:p>
    <w:p w14:paraId="44483155" w14:textId="77777777" w:rsidR="00FC516A" w:rsidRDefault="00EA69A7">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Μιλάμε για τον ακραίο παραλογισμό </w:t>
      </w:r>
      <w:r>
        <w:rPr>
          <w:rFonts w:eastAsia="Times New Roman"/>
          <w:bCs/>
          <w:shd w:val="clear" w:color="auto" w:fill="FFFFFF"/>
        </w:rPr>
        <w:t>μια</w:t>
      </w:r>
      <w:r>
        <w:rPr>
          <w:rFonts w:eastAsia="Times New Roman" w:cs="Times New Roman"/>
          <w:bCs/>
          <w:shd w:val="clear" w:color="auto" w:fill="FFFFFF"/>
        </w:rPr>
        <w:t xml:space="preserve">ς </w:t>
      </w:r>
      <w:r>
        <w:rPr>
          <w:rFonts w:eastAsia="Times New Roman"/>
          <w:bCs/>
          <w:shd w:val="clear" w:color="auto" w:fill="FFFFFF"/>
        </w:rPr>
        <w:t>Κυβέρνηση</w:t>
      </w:r>
      <w:r>
        <w:rPr>
          <w:rFonts w:eastAsia="Times New Roman" w:cs="Times New Roman"/>
          <w:bCs/>
          <w:shd w:val="clear" w:color="auto" w:fill="FFFFFF"/>
        </w:rPr>
        <w:t xml:space="preserve">ς, που δεν αντιλαμβάνεται </w:t>
      </w:r>
      <w:r>
        <w:rPr>
          <w:rFonts w:eastAsia="Times New Roman"/>
          <w:bCs/>
          <w:shd w:val="clear" w:color="auto" w:fill="FFFFFF"/>
        </w:rPr>
        <w:t>ότι</w:t>
      </w:r>
      <w:r>
        <w:rPr>
          <w:rFonts w:eastAsia="Times New Roman" w:cs="Times New Roman"/>
          <w:bCs/>
          <w:shd w:val="clear" w:color="auto" w:fill="FFFFFF"/>
        </w:rPr>
        <w:t xml:space="preserve"> η φοροδοτική δυνατότητα των πολιτ</w:t>
      </w:r>
      <w:r>
        <w:rPr>
          <w:rFonts w:eastAsia="Times New Roman" w:cs="Times New Roman"/>
          <w:bCs/>
          <w:shd w:val="clear" w:color="auto" w:fill="FFFFFF"/>
        </w:rPr>
        <w:t xml:space="preserve">ών </w:t>
      </w:r>
      <w:r>
        <w:rPr>
          <w:rFonts w:eastAsia="Times New Roman"/>
          <w:bCs/>
          <w:shd w:val="clear" w:color="auto" w:fill="FFFFFF"/>
        </w:rPr>
        <w:t>έχει</w:t>
      </w:r>
      <w:r>
        <w:rPr>
          <w:rFonts w:eastAsia="Times New Roman" w:cs="Times New Roman"/>
          <w:bCs/>
          <w:shd w:val="clear" w:color="auto" w:fill="FFFFFF"/>
        </w:rPr>
        <w:t xml:space="preserve"> εξαντληθεί, κάτι που </w:t>
      </w:r>
      <w:r>
        <w:rPr>
          <w:rFonts w:eastAsia="Times New Roman" w:cs="Times New Roman"/>
          <w:bCs/>
          <w:shd w:val="clear" w:color="auto" w:fill="FFFFFF"/>
        </w:rPr>
        <w:t xml:space="preserve">επιβεβαιώθηκε </w:t>
      </w:r>
      <w:r>
        <w:rPr>
          <w:rFonts w:eastAsia="Times New Roman" w:cs="Times New Roman"/>
          <w:bCs/>
          <w:shd w:val="clear" w:color="auto" w:fill="FFFFFF"/>
        </w:rPr>
        <w:t xml:space="preserve">το 2017. Ο φόρος εισοδήματος φυσικών προσώπων </w:t>
      </w:r>
      <w:r>
        <w:rPr>
          <w:rFonts w:eastAsia="Times New Roman"/>
          <w:bCs/>
          <w:shd w:val="clear" w:color="auto" w:fill="FFFFFF"/>
        </w:rPr>
        <w:t xml:space="preserve">προβλέπεται </w:t>
      </w:r>
      <w:r>
        <w:rPr>
          <w:rFonts w:eastAsia="Times New Roman" w:cs="Times New Roman"/>
          <w:bCs/>
          <w:shd w:val="clear" w:color="auto" w:fill="FFFFFF"/>
        </w:rPr>
        <w:t>να διαμορφωθεί στα 8,725 δισεκατομμύρια ευρώ. Έχουμε, δηλαδή, αύξηση κατά 456 εκατομμύρια ευρώ έναντι του 2017. Αυτό και μόνο το στοιχείο, αλλά και η μείωσ</w:t>
      </w:r>
      <w:r>
        <w:rPr>
          <w:rFonts w:eastAsia="Times New Roman" w:cs="Times New Roman"/>
          <w:bCs/>
          <w:shd w:val="clear" w:color="auto" w:fill="FFFFFF"/>
        </w:rPr>
        <w:t xml:space="preserve">η που καταγράφηκε το 2017 στα έσοδα από τον φόρο εισοδήματος φυσικών προσώπων, φέρνει πιο κοντά την ενεργοποίηση της νέας μείωσης του αφορολογήτου. </w:t>
      </w:r>
    </w:p>
    <w:p w14:paraId="44483156" w14:textId="77777777" w:rsidR="00FC516A" w:rsidRDefault="00EA69A7">
      <w:pPr>
        <w:spacing w:line="600" w:lineRule="auto"/>
        <w:ind w:firstLine="720"/>
        <w:jc w:val="both"/>
        <w:rPr>
          <w:rFonts w:eastAsia="Times New Roman" w:cs="Times New Roman"/>
          <w:szCs w:val="24"/>
        </w:rPr>
      </w:pPr>
      <w:r>
        <w:rPr>
          <w:rFonts w:eastAsia="Times New Roman" w:cs="Times New Roman"/>
          <w:bCs/>
          <w:shd w:val="clear" w:color="auto" w:fill="FFFFFF"/>
        </w:rPr>
        <w:t xml:space="preserve">Ο φόρος στην περιουσία, δηλαδή ο ΕΝΦΙΑ, </w:t>
      </w:r>
      <w:r>
        <w:rPr>
          <w:rFonts w:eastAsia="Times New Roman"/>
          <w:bCs/>
          <w:shd w:val="clear" w:color="auto" w:fill="FFFFFF"/>
        </w:rPr>
        <w:t xml:space="preserve">προβλέπεται </w:t>
      </w:r>
      <w:r>
        <w:rPr>
          <w:rFonts w:eastAsia="Times New Roman" w:cs="Times New Roman"/>
          <w:bCs/>
          <w:shd w:val="clear" w:color="auto" w:fill="FFFFFF"/>
        </w:rPr>
        <w:t>να φτάσει στα 3,379 δισεκατομμύρια ευρώ, σημειώνοντας α</w:t>
      </w:r>
      <w:r>
        <w:rPr>
          <w:rFonts w:eastAsia="Times New Roman" w:cs="Times New Roman"/>
          <w:bCs/>
          <w:shd w:val="clear" w:color="auto" w:fill="FFFFFF"/>
        </w:rPr>
        <w:t xml:space="preserve">ύξηση κατά 179 εκατομμύρια ευρώ έναντι του 2017. </w:t>
      </w:r>
      <w:r>
        <w:rPr>
          <w:rFonts w:eastAsia="Times New Roman"/>
          <w:bCs/>
          <w:shd w:val="clear" w:color="auto" w:fill="FFFFFF"/>
        </w:rPr>
        <w:t>Είναι</w:t>
      </w:r>
      <w:r>
        <w:rPr>
          <w:rFonts w:eastAsia="Times New Roman" w:cs="Times New Roman"/>
          <w:bCs/>
          <w:shd w:val="clear" w:color="auto" w:fill="FFFFFF"/>
        </w:rPr>
        <w:t xml:space="preserve"> </w:t>
      </w:r>
      <w:r>
        <w:rPr>
          <w:rFonts w:eastAsia="Times New Roman"/>
          <w:bCs/>
          <w:shd w:val="clear" w:color="auto" w:fill="FFFFFF"/>
        </w:rPr>
        <w:t>μια</w:t>
      </w:r>
      <w:r>
        <w:rPr>
          <w:rFonts w:eastAsia="Times New Roman" w:cs="Times New Roman"/>
          <w:bCs/>
          <w:shd w:val="clear" w:color="auto" w:fill="FFFFFF"/>
        </w:rPr>
        <w:t xml:space="preserve"> ακόμα «επιτυχία» αυτής της </w:t>
      </w:r>
      <w:r>
        <w:rPr>
          <w:rFonts w:eastAsia="Times New Roman"/>
          <w:bCs/>
          <w:shd w:val="clear" w:color="auto" w:fill="FFFFFF"/>
        </w:rPr>
        <w:t>Κυβέρνηση</w:t>
      </w:r>
      <w:r>
        <w:rPr>
          <w:rFonts w:eastAsia="Times New Roman" w:cs="Times New Roman"/>
          <w:bCs/>
          <w:shd w:val="clear" w:color="auto" w:fill="FFFFFF"/>
        </w:rPr>
        <w:t xml:space="preserve">ς, που είχε υποσχεθεί την κατάργηση του ΕΝΦΙΑ και τελικά αύξησε τις επιβαρύνσεις μέσω της αύξησης των συντελεστών </w:t>
      </w:r>
      <w:r>
        <w:rPr>
          <w:rFonts w:eastAsia="Times New Roman" w:cs="Times New Roman"/>
          <w:bCs/>
          <w:shd w:val="clear" w:color="auto" w:fill="FFFFFF"/>
        </w:rPr>
        <w:t xml:space="preserve">του </w:t>
      </w:r>
      <w:r>
        <w:rPr>
          <w:rFonts w:eastAsia="Times New Roman" w:cs="Times New Roman"/>
          <w:bCs/>
          <w:shd w:val="clear" w:color="auto" w:fill="FFFFFF"/>
        </w:rPr>
        <w:t xml:space="preserve">συμπληρωματικού ΕΝΦΙΑ και της μείωσης του αφορολογήτου από τις 300.000 ευρώ στις 200.000 ευρώ. </w:t>
      </w:r>
    </w:p>
    <w:p w14:paraId="44483157" w14:textId="77777777" w:rsidR="00FC516A" w:rsidRDefault="00EA69A7">
      <w:pPr>
        <w:tabs>
          <w:tab w:val="left" w:pos="2820"/>
        </w:tabs>
        <w:spacing w:line="600" w:lineRule="auto"/>
        <w:ind w:firstLine="720"/>
        <w:jc w:val="both"/>
        <w:rPr>
          <w:rFonts w:eastAsia="Times New Roman"/>
          <w:szCs w:val="24"/>
        </w:rPr>
      </w:pPr>
      <w:r>
        <w:rPr>
          <w:rFonts w:eastAsia="Times New Roman"/>
          <w:szCs w:val="24"/>
        </w:rPr>
        <w:lastRenderedPageBreak/>
        <w:t>Οι έμμεσοι φόροι που είναι πιο άδικοι, αφού πλήττουν τους οικονομικά ασθενέστερους, προβλέπεται να διαμορφωθούν στα 27,390 δισεκατομμύρια ευρώ παρουσιάζοντας αύ</w:t>
      </w:r>
      <w:r>
        <w:rPr>
          <w:rFonts w:eastAsia="Times New Roman"/>
          <w:szCs w:val="24"/>
        </w:rPr>
        <w:t xml:space="preserve">ξηση κατά 473 εκατομμύρια ευρώ έναντι του 2017 και μείωση κατά 112 εκατομμύρια ευρώ έναντι του στόχου του </w:t>
      </w:r>
      <w:r>
        <w:rPr>
          <w:rFonts w:eastAsia="Times New Roman"/>
          <w:szCs w:val="24"/>
        </w:rPr>
        <w:t>Μεσοπρ</w:t>
      </w:r>
      <w:r>
        <w:rPr>
          <w:rFonts w:eastAsia="Times New Roman"/>
          <w:szCs w:val="24"/>
        </w:rPr>
        <w:t>ό</w:t>
      </w:r>
      <w:r>
        <w:rPr>
          <w:rFonts w:eastAsia="Times New Roman"/>
          <w:szCs w:val="24"/>
        </w:rPr>
        <w:t>θ</w:t>
      </w:r>
      <w:r>
        <w:rPr>
          <w:rFonts w:eastAsia="Times New Roman"/>
          <w:szCs w:val="24"/>
        </w:rPr>
        <w:t>ε</w:t>
      </w:r>
      <w:r>
        <w:rPr>
          <w:rFonts w:eastAsia="Times New Roman"/>
          <w:szCs w:val="24"/>
        </w:rPr>
        <w:t xml:space="preserve">σμου </w:t>
      </w:r>
      <w:r>
        <w:rPr>
          <w:rFonts w:eastAsia="Times New Roman"/>
          <w:szCs w:val="24"/>
        </w:rPr>
        <w:t>Προγράμματος</w:t>
      </w:r>
      <w:r>
        <w:rPr>
          <w:rFonts w:eastAsia="Times New Roman"/>
          <w:szCs w:val="24"/>
        </w:rPr>
        <w:t xml:space="preserve"> </w:t>
      </w:r>
      <w:r>
        <w:rPr>
          <w:rFonts w:eastAsia="Times New Roman"/>
          <w:szCs w:val="24"/>
        </w:rPr>
        <w:t>Δημοσιονομικής Στρατηγικής</w:t>
      </w:r>
      <w:r>
        <w:rPr>
          <w:rFonts w:eastAsia="Times New Roman"/>
          <w:szCs w:val="24"/>
        </w:rPr>
        <w:t xml:space="preserve">. </w:t>
      </w:r>
    </w:p>
    <w:p w14:paraId="44483158" w14:textId="77777777" w:rsidR="00FC516A" w:rsidRDefault="00EA69A7">
      <w:pPr>
        <w:tabs>
          <w:tab w:val="left" w:pos="2820"/>
        </w:tabs>
        <w:spacing w:line="600" w:lineRule="auto"/>
        <w:ind w:firstLine="720"/>
        <w:jc w:val="both"/>
        <w:rPr>
          <w:rFonts w:eastAsia="Times New Roman"/>
          <w:szCs w:val="24"/>
        </w:rPr>
      </w:pPr>
      <w:r>
        <w:rPr>
          <w:rFonts w:eastAsia="Times New Roman"/>
          <w:szCs w:val="24"/>
        </w:rPr>
        <w:t xml:space="preserve">Ένα ακόμη «επίτευγμα» αυτής της Κυβέρνησης είναι ότι έχει ανατραπεί το δημοσιονομικό ισοζύγιο </w:t>
      </w:r>
      <w:r>
        <w:rPr>
          <w:rFonts w:eastAsia="Times New Roman"/>
          <w:szCs w:val="24"/>
        </w:rPr>
        <w:t xml:space="preserve">μεταξύ άμεσων και έμμεσων φόρων και δεν υπάρχει πλέον η αναγκαία ισορροπία. Οι έμμεσοι φόροι, αυτοί που πλήττουν τους οικονομικά ασθενέστερους, αποτελούν πλέον το 52% των τακτικών δημοσίων εσόδων και οι άμεσοι φόροι αντιπροσωπεύουν το 39%. </w:t>
      </w:r>
    </w:p>
    <w:p w14:paraId="44483159" w14:textId="77777777" w:rsidR="00FC516A" w:rsidRDefault="00EA69A7">
      <w:pPr>
        <w:widowControl w:val="0"/>
        <w:spacing w:after="0" w:line="600" w:lineRule="auto"/>
        <w:ind w:firstLine="720"/>
        <w:jc w:val="both"/>
        <w:rPr>
          <w:color w:val="000000"/>
          <w:szCs w:val="24"/>
        </w:rPr>
      </w:pPr>
      <w:r>
        <w:rPr>
          <w:rFonts w:eastAsia="Calibri"/>
          <w:color w:val="000000"/>
          <w:szCs w:val="24"/>
        </w:rPr>
        <w:t xml:space="preserve">Ο </w:t>
      </w:r>
      <w:r>
        <w:rPr>
          <w:rFonts w:eastAsia="Calibri"/>
          <w:color w:val="000000"/>
          <w:szCs w:val="24"/>
        </w:rPr>
        <w:t>προϋπολογισμό</w:t>
      </w:r>
      <w:r>
        <w:rPr>
          <w:rFonts w:eastAsia="Calibri"/>
          <w:color w:val="000000"/>
          <w:szCs w:val="24"/>
        </w:rPr>
        <w:t xml:space="preserve">ς </w:t>
      </w:r>
      <w:r>
        <w:rPr>
          <w:rFonts w:eastAsia="Calibri"/>
          <w:color w:val="000000"/>
          <w:szCs w:val="24"/>
        </w:rPr>
        <w:t xml:space="preserve">του 2018 περιλαμβάνει 1,9 </w:t>
      </w:r>
      <w:r>
        <w:rPr>
          <w:rFonts w:eastAsia="Calibri"/>
          <w:color w:val="000000"/>
          <w:szCs w:val="24"/>
        </w:rPr>
        <w:t xml:space="preserve">δισεκατομμύριο </w:t>
      </w:r>
      <w:r>
        <w:rPr>
          <w:rFonts w:eastAsia="Calibri"/>
          <w:color w:val="000000"/>
          <w:szCs w:val="24"/>
        </w:rPr>
        <w:t xml:space="preserve">ευρώ νέα μέτρα. Συγκεκριμένα, αυξάνονται οι ασφαλιστικές εισφορές για ελεύθερους επαγγελματίες και επιτηδευματίες, αφού οι εισφορές θα υπολογίζονται </w:t>
      </w:r>
      <w:r>
        <w:rPr>
          <w:color w:val="000000"/>
          <w:szCs w:val="24"/>
        </w:rPr>
        <w:t>επί των καθαρών κερδών του επαγγελματία ή της επιχείρησης, προσα</w:t>
      </w:r>
      <w:r>
        <w:rPr>
          <w:color w:val="000000"/>
          <w:szCs w:val="24"/>
        </w:rPr>
        <w:t xml:space="preserve">υξημένων με τις ασφαλιστικές εισφορές που έχουν καταβληθεί κατά τη διάρκεια του 2017. </w:t>
      </w:r>
    </w:p>
    <w:p w14:paraId="4448315A" w14:textId="77777777" w:rsidR="00FC516A" w:rsidRDefault="00EA69A7">
      <w:pPr>
        <w:widowControl w:val="0"/>
        <w:spacing w:after="0" w:line="600" w:lineRule="auto"/>
        <w:ind w:firstLine="720"/>
        <w:jc w:val="both"/>
        <w:rPr>
          <w:color w:val="000000"/>
          <w:szCs w:val="24"/>
        </w:rPr>
      </w:pPr>
      <w:r>
        <w:rPr>
          <w:color w:val="000000"/>
          <w:szCs w:val="24"/>
        </w:rPr>
        <w:t>Έχουμε δηλαδή ως χώρα το παράδοξο να πληρώνει κάποιος ασφαλιστικές εισφορές και για τις ασφαλιστικές εισφορές που έχει ήδη πληρώσει, χωρίς να αφαιρούνται από το καθαρό ε</w:t>
      </w:r>
      <w:r>
        <w:rPr>
          <w:color w:val="000000"/>
          <w:szCs w:val="24"/>
        </w:rPr>
        <w:t>ισόδημα, όπως ίσχυε μέχρι σήμερα.</w:t>
      </w:r>
    </w:p>
    <w:p w14:paraId="4448315B" w14:textId="77777777" w:rsidR="00FC516A" w:rsidRDefault="00EA69A7">
      <w:pPr>
        <w:widowControl w:val="0"/>
        <w:spacing w:after="0" w:line="600" w:lineRule="auto"/>
        <w:ind w:firstLine="720"/>
        <w:jc w:val="both"/>
        <w:rPr>
          <w:color w:val="000000"/>
          <w:szCs w:val="24"/>
        </w:rPr>
      </w:pPr>
      <w:r>
        <w:rPr>
          <w:color w:val="000000"/>
          <w:szCs w:val="24"/>
        </w:rPr>
        <w:t xml:space="preserve">Καταργείται η έκπτωση στην παρακράτηση φόρου 1,5% που ισχύει σήμερα για τρία εκατομμύρια και πλέον μισθωτούς και συνταξιούχους για την εκκαθάριση </w:t>
      </w:r>
      <w:r>
        <w:rPr>
          <w:color w:val="000000"/>
          <w:szCs w:val="24"/>
        </w:rPr>
        <w:lastRenderedPageBreak/>
        <w:t>των φορολογικών τους δηλώσεων, ένα μέτρο που σημαίνει επιβάρυνση 68 εκατομμυ</w:t>
      </w:r>
      <w:r>
        <w:rPr>
          <w:color w:val="000000"/>
          <w:szCs w:val="24"/>
        </w:rPr>
        <w:t>ρίων ευρώ.</w:t>
      </w:r>
    </w:p>
    <w:p w14:paraId="4448315C" w14:textId="77777777" w:rsidR="00FC516A" w:rsidRDefault="00EA69A7">
      <w:pPr>
        <w:widowControl w:val="0"/>
        <w:spacing w:after="0" w:line="600" w:lineRule="auto"/>
        <w:ind w:firstLine="720"/>
        <w:jc w:val="both"/>
        <w:rPr>
          <w:color w:val="000000"/>
          <w:szCs w:val="24"/>
        </w:rPr>
      </w:pPr>
      <w:r>
        <w:rPr>
          <w:color w:val="000000"/>
          <w:szCs w:val="24"/>
        </w:rPr>
        <w:t>Μειώνεται και βαίνει προς οριστική κατάργηση το ΕΚΑΣ με την υπογραφή της Κυβέρνησης ΣΥΡΙΖΑ</w:t>
      </w:r>
      <w:r>
        <w:rPr>
          <w:color w:val="000000"/>
          <w:szCs w:val="24"/>
        </w:rPr>
        <w:t xml:space="preserve"> </w:t>
      </w:r>
      <w:r>
        <w:rPr>
          <w:color w:val="000000"/>
          <w:szCs w:val="24"/>
        </w:rPr>
        <w:t>-</w:t>
      </w:r>
      <w:r>
        <w:rPr>
          <w:color w:val="000000"/>
          <w:szCs w:val="24"/>
        </w:rPr>
        <w:t xml:space="preserve"> </w:t>
      </w:r>
      <w:r>
        <w:rPr>
          <w:color w:val="000000"/>
          <w:szCs w:val="24"/>
        </w:rPr>
        <w:t xml:space="preserve">ΑΝΕΛ. Χάνουν το ΕΚΑΣ άλλοι </w:t>
      </w:r>
      <w:proofErr w:type="spellStart"/>
      <w:r>
        <w:rPr>
          <w:color w:val="000000"/>
          <w:szCs w:val="24"/>
        </w:rPr>
        <w:t>εκατόν</w:t>
      </w:r>
      <w:proofErr w:type="spellEnd"/>
      <w:r>
        <w:rPr>
          <w:color w:val="000000"/>
          <w:szCs w:val="24"/>
        </w:rPr>
        <w:t xml:space="preserve"> σαράντα χιλιάδες συνταξιούχοι και προστίθενται στους </w:t>
      </w:r>
      <w:proofErr w:type="spellStart"/>
      <w:r>
        <w:rPr>
          <w:color w:val="000000"/>
          <w:szCs w:val="24"/>
        </w:rPr>
        <w:t>εκατόν</w:t>
      </w:r>
      <w:proofErr w:type="spellEnd"/>
      <w:r>
        <w:rPr>
          <w:color w:val="000000"/>
          <w:szCs w:val="24"/>
        </w:rPr>
        <w:t xml:space="preserve"> τριάντα πέντε χιλιάδες που το έχουν ήδη χάσει. </w:t>
      </w:r>
    </w:p>
    <w:p w14:paraId="4448315D" w14:textId="77777777" w:rsidR="00FC516A" w:rsidRDefault="00EA69A7">
      <w:pPr>
        <w:widowControl w:val="0"/>
        <w:spacing w:after="0" w:line="600" w:lineRule="auto"/>
        <w:ind w:firstLine="720"/>
        <w:jc w:val="both"/>
        <w:rPr>
          <w:color w:val="000000"/>
          <w:szCs w:val="24"/>
        </w:rPr>
      </w:pPr>
      <w:r>
        <w:rPr>
          <w:color w:val="000000"/>
          <w:szCs w:val="24"/>
        </w:rPr>
        <w:t xml:space="preserve">Για όσους </w:t>
      </w:r>
      <w:r>
        <w:rPr>
          <w:color w:val="000000"/>
          <w:szCs w:val="24"/>
        </w:rPr>
        <w:t>το ξεχνάνε, είμαι αναγκασμένος να υπενθυμίσω ότι η προηγούμενη κυβέρνηση Σαμαρά διέθετε 900 εκατομμύρια ευρώ για το ΕΚΑΣ. Εσείς για το 2018 θα διαθέσετε μόλις 80 εκατομμύρια ευρώ και το 2019 το ΕΚΑΣ καταργείται οριστικά, με τη δική σας υπογραφή.</w:t>
      </w:r>
    </w:p>
    <w:p w14:paraId="4448315E" w14:textId="77777777" w:rsidR="00FC516A" w:rsidRDefault="00EA69A7">
      <w:pPr>
        <w:widowControl w:val="0"/>
        <w:spacing w:after="0" w:line="600" w:lineRule="auto"/>
        <w:ind w:firstLine="720"/>
        <w:jc w:val="both"/>
        <w:rPr>
          <w:color w:val="000000"/>
          <w:szCs w:val="24"/>
        </w:rPr>
      </w:pPr>
      <w:r>
        <w:rPr>
          <w:color w:val="000000"/>
          <w:szCs w:val="24"/>
        </w:rPr>
        <w:t>Επιβάλλοντ</w:t>
      </w:r>
      <w:r>
        <w:rPr>
          <w:color w:val="000000"/>
          <w:szCs w:val="24"/>
        </w:rPr>
        <w:t xml:space="preserve">αι μειώσεις και περικοπές στο ενιαίο μισθολόγιο, ιδίως για τα </w:t>
      </w:r>
      <w:proofErr w:type="spellStart"/>
      <w:r>
        <w:rPr>
          <w:color w:val="000000"/>
          <w:szCs w:val="24"/>
        </w:rPr>
        <w:t>εκατόν</w:t>
      </w:r>
      <w:proofErr w:type="spellEnd"/>
      <w:r>
        <w:rPr>
          <w:color w:val="000000"/>
          <w:szCs w:val="24"/>
        </w:rPr>
        <w:t xml:space="preserve"> πενήντα χιλιάδες στελέχη των Ενόπλων Δυνάμεων και των Σωμάτων Ασφαλείας. </w:t>
      </w:r>
    </w:p>
    <w:p w14:paraId="4448315F" w14:textId="77777777" w:rsidR="00FC516A" w:rsidRDefault="00EA69A7">
      <w:pPr>
        <w:widowControl w:val="0"/>
        <w:spacing w:after="0" w:line="600" w:lineRule="auto"/>
        <w:ind w:firstLine="720"/>
        <w:jc w:val="both"/>
        <w:rPr>
          <w:color w:val="000000"/>
          <w:szCs w:val="24"/>
        </w:rPr>
      </w:pPr>
      <w:r>
        <w:rPr>
          <w:color w:val="000000"/>
          <w:szCs w:val="24"/>
        </w:rPr>
        <w:t>Καταργείται η έκπτωση 10% από το φόρο εισοδήματος φυσικών προσώπων για τις ιατρικές δαπάνες που πραγματοποιήθηκαν</w:t>
      </w:r>
      <w:r>
        <w:rPr>
          <w:color w:val="000000"/>
          <w:szCs w:val="24"/>
        </w:rPr>
        <w:t xml:space="preserve"> το 2017, κάτι που σημαίνει πρόσθετη φορολογική επιβάρυνση ύψους 121 </w:t>
      </w:r>
      <w:r>
        <w:rPr>
          <w:color w:val="000000"/>
          <w:szCs w:val="24"/>
        </w:rPr>
        <w:t xml:space="preserve">εκατομμυρίων </w:t>
      </w:r>
      <w:r>
        <w:rPr>
          <w:color w:val="000000"/>
          <w:szCs w:val="24"/>
        </w:rPr>
        <w:t>ευρώ για δύο εκατομμύρια φορολογούμενους και ιδιαίτερα για τους συνταξιούχους κατά την εκκαθάριση του φόρου εισοδήματος το 2018.</w:t>
      </w:r>
    </w:p>
    <w:p w14:paraId="44483160" w14:textId="77777777" w:rsidR="00FC516A" w:rsidRDefault="00EA69A7">
      <w:pPr>
        <w:widowControl w:val="0"/>
        <w:spacing w:after="0" w:line="600" w:lineRule="auto"/>
        <w:ind w:firstLine="720"/>
        <w:jc w:val="both"/>
        <w:rPr>
          <w:color w:val="000000"/>
          <w:szCs w:val="24"/>
        </w:rPr>
      </w:pPr>
      <w:r>
        <w:rPr>
          <w:color w:val="000000"/>
          <w:szCs w:val="24"/>
        </w:rPr>
        <w:t>Επιβάλλεται νέος φόρος διανυκτέρευσης σε ξενο</w:t>
      </w:r>
      <w:r>
        <w:rPr>
          <w:color w:val="000000"/>
          <w:szCs w:val="24"/>
        </w:rPr>
        <w:t xml:space="preserve">δοχεία και ενοικιαζόμενα δωμάτια. Επιβάλλεται φόρος έως και 45% στις βραχυχρόνιες μισθώσεις. Περικόπτεται το επίδομα θέρμανσης κατά 50%, ένα μέτρο που θα πλήξει ιδιαίτερα τους οικονομικά </w:t>
      </w:r>
      <w:r>
        <w:rPr>
          <w:color w:val="000000"/>
          <w:szCs w:val="24"/>
        </w:rPr>
        <w:lastRenderedPageBreak/>
        <w:t xml:space="preserve">ασθενέστερους στις ορεινές περιοχές και ιδιαίτερα της </w:t>
      </w:r>
      <w:r>
        <w:rPr>
          <w:color w:val="000000"/>
          <w:szCs w:val="24"/>
        </w:rPr>
        <w:t xml:space="preserve">βορείου </w:t>
      </w:r>
      <w:r>
        <w:rPr>
          <w:color w:val="000000"/>
          <w:szCs w:val="24"/>
        </w:rPr>
        <w:t>Ελλάδος.</w:t>
      </w:r>
    </w:p>
    <w:p w14:paraId="44483161" w14:textId="77777777" w:rsidR="00FC516A" w:rsidRDefault="00EA69A7">
      <w:pPr>
        <w:widowControl w:val="0"/>
        <w:spacing w:after="0" w:line="600" w:lineRule="auto"/>
        <w:ind w:firstLine="720"/>
        <w:jc w:val="both"/>
        <w:rPr>
          <w:color w:val="000000"/>
          <w:szCs w:val="24"/>
        </w:rPr>
      </w:pPr>
      <w:r>
        <w:rPr>
          <w:color w:val="000000"/>
          <w:szCs w:val="24"/>
        </w:rPr>
        <w:t>Καταργούνται οι μειωμένοι συντελεστές ΦΠΑ και στα υπόλοιπα τριάντα δύο νησιά του Αιγαίου, παρά τις υποσχέσεις και τους λεονταρισμούς της Κυβέρνησης, στα νησιά που η ίδια η Κυβέρνηση έχει φορτώσει τη διαχείριση του μεταναστευτικού, διαλύοντας την τ</w:t>
      </w:r>
      <w:r>
        <w:rPr>
          <w:color w:val="000000"/>
          <w:szCs w:val="24"/>
        </w:rPr>
        <w:t xml:space="preserve">οπική οικονομία και τον τουρισμό. </w:t>
      </w:r>
    </w:p>
    <w:p w14:paraId="44483162" w14:textId="77777777" w:rsidR="00FC516A" w:rsidRDefault="00EA69A7">
      <w:pPr>
        <w:widowControl w:val="0"/>
        <w:spacing w:after="0" w:line="600" w:lineRule="auto"/>
        <w:ind w:firstLine="720"/>
        <w:jc w:val="both"/>
        <w:rPr>
          <w:color w:val="000000"/>
          <w:szCs w:val="24"/>
        </w:rPr>
      </w:pPr>
      <w:r>
        <w:rPr>
          <w:color w:val="000000"/>
          <w:szCs w:val="24"/>
        </w:rPr>
        <w:t xml:space="preserve">Πριν από δύο εβδομάδες η Νέα Δημοκρατία κατέθεσε τροπολογία για την παράταση της ισχύος των μειωμένων συντελεστών ΦΠΑ </w:t>
      </w:r>
      <w:r>
        <w:rPr>
          <w:color w:val="000000"/>
          <w:szCs w:val="24"/>
        </w:rPr>
        <w:t xml:space="preserve">σε αυτά </w:t>
      </w:r>
      <w:r>
        <w:rPr>
          <w:color w:val="000000"/>
          <w:szCs w:val="24"/>
        </w:rPr>
        <w:t>τα νησιά</w:t>
      </w:r>
      <w:r>
        <w:rPr>
          <w:color w:val="000000"/>
          <w:szCs w:val="24"/>
        </w:rPr>
        <w:t>.</w:t>
      </w:r>
      <w:r>
        <w:rPr>
          <w:color w:val="000000"/>
          <w:szCs w:val="24"/>
        </w:rPr>
        <w:t xml:space="preserve"> Γιατί δεν δεχθήκατε να τη φέρετε προς ψήφιση; Δεν το κάνατε και για αυτό να </w:t>
      </w:r>
      <w:r>
        <w:rPr>
          <w:color w:val="000000"/>
          <w:szCs w:val="24"/>
        </w:rPr>
        <w:t>σταματήσει το παραμύθι ότι σας επέβαλαν την κατάργησή τους ή το ακόμα μεγαλύτερο παραμύθι ότι η κυβέρνηση της Νέας Δημοκρατίας είχε συμφωνήσει στην κατάργησή τους. Η κυβέρνηση της Νέας Δημοκρατίας είχε δεχθεί και αυτή πιέσεις, αλλά ποτέ δεν δέχθηκε την κατ</w:t>
      </w:r>
      <w:r>
        <w:rPr>
          <w:color w:val="000000"/>
          <w:szCs w:val="24"/>
        </w:rPr>
        <w:t xml:space="preserve">άργηση των μειωμένων συντελεστών ΦΠΑ. Ήταν και είναι δική σας επιλογή. Έχει τη δική σας υπογραφή. </w:t>
      </w:r>
    </w:p>
    <w:p w14:paraId="44483163" w14:textId="77777777" w:rsidR="00FC516A" w:rsidRDefault="00EA69A7">
      <w:pPr>
        <w:widowControl w:val="0"/>
        <w:spacing w:after="0" w:line="600" w:lineRule="auto"/>
        <w:ind w:firstLine="720"/>
        <w:jc w:val="both"/>
        <w:rPr>
          <w:color w:val="000000"/>
          <w:szCs w:val="24"/>
        </w:rPr>
      </w:pPr>
      <w:r>
        <w:rPr>
          <w:color w:val="000000"/>
          <w:szCs w:val="24"/>
        </w:rPr>
        <w:t xml:space="preserve">Κάτι ακόμα. Θυμάται </w:t>
      </w:r>
      <w:r>
        <w:rPr>
          <w:color w:val="000000"/>
          <w:szCs w:val="24"/>
        </w:rPr>
        <w:t>κάποιος</w:t>
      </w:r>
      <w:r>
        <w:rPr>
          <w:color w:val="000000"/>
          <w:szCs w:val="24"/>
        </w:rPr>
        <w:t xml:space="preserve"> τις εξαγγελίες της Κυβέρνησης και του Υπουργού Αγροτικής Ανάπτυξης ότι θα καταργούσαν τον ειδικό φόρο κατανάλωσης στο κρασί που ο</w:t>
      </w:r>
      <w:r>
        <w:rPr>
          <w:color w:val="000000"/>
          <w:szCs w:val="24"/>
        </w:rPr>
        <w:t>ι ίδιοι επέβαλαν; Αποδεικνύεται ότι αυτή η Κυβέρνηση είναι ικανή για ένα και μόνο πράγμα, για να αυξάνει και όχι να μειώνει τους φόρους.</w:t>
      </w:r>
    </w:p>
    <w:p w14:paraId="44483164" w14:textId="77777777" w:rsidR="00FC516A" w:rsidRDefault="00EA69A7">
      <w:pPr>
        <w:widowControl w:val="0"/>
        <w:spacing w:after="0" w:line="600" w:lineRule="auto"/>
        <w:ind w:firstLine="720"/>
        <w:jc w:val="both"/>
        <w:rPr>
          <w:color w:val="000000"/>
          <w:szCs w:val="24"/>
        </w:rPr>
      </w:pPr>
      <w:r>
        <w:rPr>
          <w:color w:val="000000"/>
          <w:szCs w:val="24"/>
        </w:rPr>
        <w:t>Κυρίες και κύριοι συνάδελφοι, έρχομαι στο θέμα του ελέγχου και του περιορισμού της φοροδιαφυγής. Μόνο ως ανέκδοτο ακούγ</w:t>
      </w:r>
      <w:r>
        <w:rPr>
          <w:color w:val="000000"/>
          <w:szCs w:val="24"/>
        </w:rPr>
        <w:t xml:space="preserve">εται πλέον η διαβεβαίωση και η </w:t>
      </w:r>
      <w:r>
        <w:rPr>
          <w:color w:val="000000"/>
          <w:szCs w:val="24"/>
        </w:rPr>
        <w:lastRenderedPageBreak/>
        <w:t>εξαγγελία του Πρωθυπουργού και κυβερνητικών παραγόντων ότι η Κυβέρνηση ΣΥΡΙΖΑ</w:t>
      </w:r>
      <w:r>
        <w:rPr>
          <w:color w:val="000000"/>
          <w:szCs w:val="24"/>
        </w:rPr>
        <w:t xml:space="preserve"> </w:t>
      </w:r>
      <w:r>
        <w:rPr>
          <w:color w:val="000000"/>
          <w:szCs w:val="24"/>
        </w:rPr>
        <w:t>-</w:t>
      </w:r>
      <w:r>
        <w:rPr>
          <w:color w:val="000000"/>
          <w:szCs w:val="24"/>
        </w:rPr>
        <w:t xml:space="preserve"> </w:t>
      </w:r>
      <w:r>
        <w:rPr>
          <w:color w:val="000000"/>
          <w:szCs w:val="24"/>
        </w:rPr>
        <w:t xml:space="preserve">ΑΝΕΛ θα εισέπραττε 2 ή και 3 δισεκατομμύρια ευρώ τον χρόνο από τον έλεγχο της φοροδιαφυγής. </w:t>
      </w:r>
    </w:p>
    <w:p w14:paraId="44483165" w14:textId="77777777" w:rsidR="00FC516A" w:rsidRDefault="00EA69A7">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του κυρίου Βουλευτή)</w:t>
      </w:r>
    </w:p>
    <w:p w14:paraId="44483166" w14:textId="77777777" w:rsidR="00FC516A" w:rsidRDefault="00EA69A7">
      <w:pPr>
        <w:widowControl w:val="0"/>
        <w:spacing w:after="0" w:line="600" w:lineRule="auto"/>
        <w:ind w:firstLine="720"/>
        <w:jc w:val="both"/>
        <w:rPr>
          <w:color w:val="000000"/>
          <w:szCs w:val="24"/>
        </w:rPr>
      </w:pPr>
      <w:r>
        <w:rPr>
          <w:color w:val="000000"/>
          <w:szCs w:val="24"/>
        </w:rPr>
        <w:t>Δύο λεπτά, κύριε Πρόεδρε. Τελειώνω.</w:t>
      </w:r>
    </w:p>
    <w:p w14:paraId="44483167" w14:textId="77777777" w:rsidR="00FC516A" w:rsidRDefault="00EA69A7">
      <w:pPr>
        <w:widowControl w:val="0"/>
        <w:spacing w:after="0" w:line="600" w:lineRule="auto"/>
        <w:ind w:firstLine="720"/>
        <w:jc w:val="both"/>
        <w:rPr>
          <w:color w:val="000000"/>
          <w:szCs w:val="24"/>
        </w:rPr>
      </w:pPr>
      <w:r>
        <w:rPr>
          <w:color w:val="000000"/>
          <w:szCs w:val="24"/>
        </w:rPr>
        <w:t xml:space="preserve">Τα στοιχεία που παρουσιάστηκαν μαζί με τον </w:t>
      </w:r>
      <w:r>
        <w:rPr>
          <w:color w:val="000000"/>
          <w:szCs w:val="24"/>
        </w:rPr>
        <w:t xml:space="preserve">προϋπολογισμό </w:t>
      </w:r>
      <w:r>
        <w:rPr>
          <w:color w:val="000000"/>
          <w:szCs w:val="24"/>
        </w:rPr>
        <w:t>για την καταπολέμηση της φοροδιαφυγής, υπηρετούν τα ψέματα και τις σκοπιμότητες της Κυβέρνησης, η οποία προσπαθεί να εμφανίσει αποτ</w:t>
      </w:r>
      <w:r>
        <w:rPr>
          <w:color w:val="000000"/>
          <w:szCs w:val="24"/>
        </w:rPr>
        <w:t>ελέσματα σε ένα τομέα στον οποίο βαθμολογείται πολύ κάτω από τη βάση.</w:t>
      </w:r>
    </w:p>
    <w:p w14:paraId="44483168" w14:textId="77777777" w:rsidR="00FC516A" w:rsidRDefault="00EA69A7">
      <w:pPr>
        <w:widowControl w:val="0"/>
        <w:spacing w:after="0" w:line="600" w:lineRule="auto"/>
        <w:ind w:firstLine="720"/>
        <w:jc w:val="both"/>
        <w:rPr>
          <w:color w:val="000000"/>
          <w:szCs w:val="24"/>
        </w:rPr>
      </w:pPr>
      <w:r>
        <w:rPr>
          <w:color w:val="000000"/>
          <w:szCs w:val="24"/>
        </w:rPr>
        <w:t>Στις λίστες που δώσατε στη δημοσιότητα για τη φοροδιαφυγή και το λαθρεμπόριο δεν αναφέρονται τα ποσά που εισπράχθηκαν από φόρους και πρόστιμα που βεβαιώθηκαν, αλλά και ο αριθμός των υποθ</w:t>
      </w:r>
      <w:r>
        <w:rPr>
          <w:color w:val="000000"/>
          <w:szCs w:val="24"/>
        </w:rPr>
        <w:t>έσεων που εμπίπτουν στις αποφάσεις του Συμβουλίου της Επικρατείας, που έχει κρίνει άκυρους τους αναδρομικούς ελέγχους και τα αποτελέσματά τους, θέτοντας το όριο της πενταετούς παραγραφής.</w:t>
      </w:r>
    </w:p>
    <w:p w14:paraId="44483169" w14:textId="77777777" w:rsidR="00FC516A" w:rsidRDefault="00EA69A7">
      <w:pPr>
        <w:tabs>
          <w:tab w:val="left" w:pos="2940"/>
        </w:tabs>
        <w:spacing w:line="600" w:lineRule="auto"/>
        <w:ind w:firstLine="720"/>
        <w:jc w:val="both"/>
        <w:rPr>
          <w:rFonts w:eastAsia="Times New Roman"/>
          <w:szCs w:val="24"/>
        </w:rPr>
      </w:pPr>
      <w:r>
        <w:rPr>
          <w:rFonts w:eastAsia="Times New Roman"/>
          <w:szCs w:val="24"/>
        </w:rPr>
        <w:t>Όλοι γνωρίζουν ότι στο τέλος του χρόνου, στις 31 Δεκεμβρίου, επέρχετ</w:t>
      </w:r>
      <w:r>
        <w:rPr>
          <w:rFonts w:eastAsia="Times New Roman"/>
          <w:szCs w:val="24"/>
        </w:rPr>
        <w:t xml:space="preserve">αι παραγραφή για χιλιάδες υποθέσεις ελέγχου φοροδιαφυγής και, μάλιστα, μεγάλου ύψους, όταν, μάλιστα, χρεώνονται στα ελεγκτικά κέντρα υποθέσεις της </w:t>
      </w:r>
      <w:r>
        <w:rPr>
          <w:rFonts w:eastAsia="Times New Roman"/>
          <w:szCs w:val="24"/>
        </w:rPr>
        <w:t>λ</w:t>
      </w:r>
      <w:r>
        <w:rPr>
          <w:rFonts w:eastAsia="Times New Roman"/>
          <w:szCs w:val="24"/>
        </w:rPr>
        <w:t xml:space="preserve">ίστας </w:t>
      </w:r>
      <w:proofErr w:type="spellStart"/>
      <w:r>
        <w:rPr>
          <w:rFonts w:eastAsia="Times New Roman"/>
          <w:szCs w:val="24"/>
        </w:rPr>
        <w:t>Λαγκάρντ</w:t>
      </w:r>
      <w:proofErr w:type="spellEnd"/>
      <w:r>
        <w:rPr>
          <w:rFonts w:eastAsia="Times New Roman"/>
          <w:szCs w:val="24"/>
        </w:rPr>
        <w:t xml:space="preserve"> έναν μήνα πριν την παραγραφή. Ποιον κοροϊδεύει αυτή η Κυβέρνηση; </w:t>
      </w:r>
    </w:p>
    <w:p w14:paraId="4448316A" w14:textId="77777777" w:rsidR="00FC516A" w:rsidRDefault="00EA69A7">
      <w:pPr>
        <w:tabs>
          <w:tab w:val="left" w:pos="2940"/>
        </w:tabs>
        <w:spacing w:line="600" w:lineRule="auto"/>
        <w:ind w:firstLine="720"/>
        <w:jc w:val="both"/>
        <w:rPr>
          <w:rFonts w:eastAsia="Times New Roman"/>
          <w:szCs w:val="24"/>
        </w:rPr>
      </w:pPr>
      <w:r>
        <w:rPr>
          <w:rFonts w:eastAsia="Times New Roman"/>
          <w:szCs w:val="24"/>
        </w:rPr>
        <w:lastRenderedPageBreak/>
        <w:t>Όταν σας λέγαμε από τον Αύγ</w:t>
      </w:r>
      <w:r>
        <w:rPr>
          <w:rFonts w:eastAsia="Times New Roman"/>
          <w:szCs w:val="24"/>
        </w:rPr>
        <w:t>ουστο του 2015 ότι υπονομεύεται η πορεία των ελέγχων και τα αποτελέσματα που υπήρχαν με την «κατάργηση» του ΣΔΟΕ, εσείς αδιαφορούσατε, όπως αδιαφορείτε για τους ελέγχους σ’ έναν τομέα που το λαθρεμπόριο ανθεί και υπάρχουν απώλειες δισεκατομμυρίων ευρώ.</w:t>
      </w:r>
    </w:p>
    <w:p w14:paraId="4448316B" w14:textId="77777777" w:rsidR="00FC516A" w:rsidRDefault="00EA69A7">
      <w:pPr>
        <w:tabs>
          <w:tab w:val="left" w:pos="2940"/>
        </w:tabs>
        <w:spacing w:line="600" w:lineRule="auto"/>
        <w:ind w:firstLine="720"/>
        <w:jc w:val="both"/>
        <w:rPr>
          <w:rFonts w:eastAsia="Times New Roman"/>
          <w:szCs w:val="24"/>
        </w:rPr>
      </w:pPr>
      <w:r>
        <w:rPr>
          <w:rFonts w:eastAsia="Times New Roman"/>
          <w:szCs w:val="24"/>
        </w:rPr>
        <w:t>Πρό</w:t>
      </w:r>
      <w:r>
        <w:rPr>
          <w:rFonts w:eastAsia="Times New Roman"/>
          <w:szCs w:val="24"/>
        </w:rPr>
        <w:t>κειται για το λαθρεμπόριο στα καύσιμα, εκεί που οι έλεγχοι του 2015 και του 2016 κατέρρευσαν. Παραλάβατε έτοιμο και εγκατεστημένο από την κυβέρνηση της Νέας Δημοκρατίας το σύστημα εισροών-εκροών στα πρατήρια υγρών καυσίμων, το οποίο, όμως, δεν έχει καταφέρ</w:t>
      </w:r>
      <w:r>
        <w:rPr>
          <w:rFonts w:eastAsia="Times New Roman"/>
          <w:szCs w:val="24"/>
        </w:rPr>
        <w:t xml:space="preserve">ει η Κυβέρνησή σας τρία χρόνια μετά να ενεργοποιήσει. Δεν υλοποιήσατε ούτε την εγκατάσταση ανάλογου συστήματος εισροών-εκροών στα διυλιστήρια και στις εταιρείες εμπορίας υγρών καυσίμων, αλλά και σύστημα </w:t>
      </w:r>
      <w:r>
        <w:rPr>
          <w:rFonts w:eastAsia="Times New Roman"/>
          <w:szCs w:val="24"/>
          <w:lang w:val="en-US"/>
        </w:rPr>
        <w:t>GPS</w:t>
      </w:r>
      <w:r>
        <w:rPr>
          <w:rFonts w:eastAsia="Times New Roman"/>
          <w:szCs w:val="24"/>
        </w:rPr>
        <w:t xml:space="preserve"> σε βυτιοφόρα και πλωτά μέσα, για να υπάρχει έλεγχ</w:t>
      </w:r>
      <w:r>
        <w:rPr>
          <w:rFonts w:eastAsia="Times New Roman"/>
          <w:szCs w:val="24"/>
        </w:rPr>
        <w:t xml:space="preserve">ος σε όλη την αλυσίδα της διακίνησης. </w:t>
      </w:r>
    </w:p>
    <w:p w14:paraId="4448316C" w14:textId="77777777" w:rsidR="00FC516A" w:rsidRDefault="00EA69A7">
      <w:pPr>
        <w:tabs>
          <w:tab w:val="left" w:pos="2940"/>
        </w:tabs>
        <w:spacing w:line="600" w:lineRule="auto"/>
        <w:ind w:firstLine="720"/>
        <w:jc w:val="both"/>
        <w:rPr>
          <w:rFonts w:eastAsia="Times New Roman"/>
          <w:szCs w:val="24"/>
        </w:rPr>
      </w:pPr>
      <w:r>
        <w:rPr>
          <w:rFonts w:eastAsia="Times New Roman"/>
          <w:szCs w:val="24"/>
        </w:rPr>
        <w:t xml:space="preserve">Σε ό,τι αφορά στους ελέγχους, στις </w:t>
      </w:r>
      <w:r>
        <w:rPr>
          <w:rFonts w:eastAsia="Times New Roman"/>
          <w:szCs w:val="24"/>
          <w:lang w:val="en-US"/>
        </w:rPr>
        <w:t>offshore</w:t>
      </w:r>
      <w:r>
        <w:rPr>
          <w:rFonts w:eastAsia="Times New Roman"/>
          <w:szCs w:val="24"/>
        </w:rPr>
        <w:t xml:space="preserve"> εταιρείες οι έλεγχοι ήταν εξήντα πέντε το 2015 και τριάντα τέσσερις το 2016. Δηλαδή, για δύο χρόνια κάνατε λιγότερους ελέγχους σε σχέση με το 2014, όταν είχαν γίνει </w:t>
      </w:r>
      <w:proofErr w:type="spellStart"/>
      <w:r>
        <w:rPr>
          <w:rFonts w:eastAsia="Times New Roman"/>
          <w:szCs w:val="24"/>
        </w:rPr>
        <w:t>εκατόν</w:t>
      </w:r>
      <w:proofErr w:type="spellEnd"/>
      <w:r>
        <w:rPr>
          <w:rFonts w:eastAsia="Times New Roman"/>
          <w:szCs w:val="24"/>
        </w:rPr>
        <w:t xml:space="preserve"> δ</w:t>
      </w:r>
      <w:r>
        <w:rPr>
          <w:rFonts w:eastAsia="Times New Roman"/>
          <w:szCs w:val="24"/>
        </w:rPr>
        <w:t>ώδεκα έλεγχοι.</w:t>
      </w:r>
    </w:p>
    <w:p w14:paraId="4448316D" w14:textId="77777777" w:rsidR="00FC516A" w:rsidRDefault="00EA69A7">
      <w:pPr>
        <w:tabs>
          <w:tab w:val="left" w:pos="2940"/>
        </w:tabs>
        <w:spacing w:line="600" w:lineRule="auto"/>
        <w:ind w:firstLine="720"/>
        <w:jc w:val="both"/>
        <w:rPr>
          <w:rFonts w:eastAsia="Times New Roman"/>
          <w:szCs w:val="24"/>
        </w:rPr>
      </w:pPr>
      <w:r>
        <w:rPr>
          <w:rFonts w:eastAsia="Times New Roman"/>
          <w:szCs w:val="24"/>
        </w:rPr>
        <w:t>Τα ποσά που εισπράχθηκαν από ελέγχους για την καταπολέμηση της παραβατικότητας στον τομέα των καυσίμων ανέρχονται σε 26 εκατομμύρια ευρώ το 2014, μειώθηκαν στα 8.800.000 ευρώ την περίοδο του 2015-2016, ενώ είχαν εισπραχθεί μόλις 1.300.000 ευ</w:t>
      </w:r>
      <w:r>
        <w:rPr>
          <w:rFonts w:eastAsia="Times New Roman"/>
          <w:szCs w:val="24"/>
        </w:rPr>
        <w:t>ρώ το πρώτο εξάμηνο του 2017.</w:t>
      </w:r>
    </w:p>
    <w:p w14:paraId="4448316E" w14:textId="77777777" w:rsidR="00FC516A" w:rsidRDefault="00EA69A7">
      <w:pPr>
        <w:tabs>
          <w:tab w:val="left" w:pos="2940"/>
        </w:tabs>
        <w:spacing w:line="600" w:lineRule="auto"/>
        <w:ind w:firstLine="720"/>
        <w:jc w:val="both"/>
        <w:rPr>
          <w:rFonts w:eastAsia="Times New Roman"/>
          <w:szCs w:val="24"/>
        </w:rPr>
      </w:pPr>
      <w:r>
        <w:rPr>
          <w:rFonts w:eastAsia="Times New Roman"/>
          <w:szCs w:val="24"/>
        </w:rPr>
        <w:lastRenderedPageBreak/>
        <w:t>Είναι εμφανές ότι η Κυβέρνηση έχει να επιδείξει μόνο πενιχρά αποτελέσματα, όταν η ίδια κλείνει το μάτι στη φοροδιαφυγή.</w:t>
      </w:r>
    </w:p>
    <w:p w14:paraId="4448316F" w14:textId="77777777" w:rsidR="00FC516A" w:rsidRDefault="00EA69A7">
      <w:pPr>
        <w:tabs>
          <w:tab w:val="left" w:pos="2940"/>
        </w:tabs>
        <w:spacing w:line="600" w:lineRule="auto"/>
        <w:ind w:firstLine="720"/>
        <w:jc w:val="both"/>
        <w:rPr>
          <w:rFonts w:eastAsia="Times New Roman"/>
          <w:szCs w:val="24"/>
        </w:rPr>
      </w:pPr>
      <w:r>
        <w:rPr>
          <w:rFonts w:eastAsia="Times New Roman"/>
          <w:szCs w:val="24"/>
        </w:rPr>
        <w:t xml:space="preserve">Κυρίες και κύριοι συνάδελφοι, ο </w:t>
      </w:r>
      <w:r>
        <w:rPr>
          <w:rFonts w:eastAsia="Times New Roman"/>
          <w:szCs w:val="24"/>
        </w:rPr>
        <w:t xml:space="preserve">προϋπολογισμός </w:t>
      </w:r>
      <w:r>
        <w:rPr>
          <w:rFonts w:eastAsia="Times New Roman"/>
          <w:szCs w:val="24"/>
        </w:rPr>
        <w:t xml:space="preserve">του 2018 είναι ένας ακόμα αντιαναπτυξιακός προϋπολογισμός, </w:t>
      </w:r>
      <w:r>
        <w:rPr>
          <w:rFonts w:eastAsia="Times New Roman"/>
          <w:szCs w:val="24"/>
        </w:rPr>
        <w:t xml:space="preserve">ένας </w:t>
      </w:r>
      <w:r>
        <w:rPr>
          <w:rFonts w:eastAsia="Times New Roman"/>
          <w:szCs w:val="24"/>
        </w:rPr>
        <w:t xml:space="preserve">προϋπολογισμός </w:t>
      </w:r>
      <w:r>
        <w:rPr>
          <w:rFonts w:eastAsia="Times New Roman"/>
          <w:szCs w:val="24"/>
        </w:rPr>
        <w:t xml:space="preserve">φόρων χωρίς τέλος και χωρίς λογική. </w:t>
      </w:r>
    </w:p>
    <w:p w14:paraId="44483170" w14:textId="77777777" w:rsidR="00FC516A" w:rsidRDefault="00EA69A7">
      <w:pPr>
        <w:tabs>
          <w:tab w:val="left" w:pos="2940"/>
        </w:tabs>
        <w:spacing w:line="600" w:lineRule="auto"/>
        <w:ind w:firstLine="720"/>
        <w:jc w:val="both"/>
        <w:rPr>
          <w:rFonts w:eastAsia="Times New Roman"/>
          <w:szCs w:val="24"/>
        </w:rPr>
      </w:pPr>
      <w:r>
        <w:rPr>
          <w:rFonts w:eastAsia="Times New Roman"/>
          <w:szCs w:val="24"/>
        </w:rPr>
        <w:t>Είναι εντυπωσιακός, κυρίες και κύριοι συνάδελφοι,</w:t>
      </w:r>
      <w:r>
        <w:rPr>
          <w:rFonts w:eastAsia="Times New Roman"/>
          <w:szCs w:val="24"/>
        </w:rPr>
        <w:t xml:space="preserve"> ο εθισμός αυτής της Κυβέρνησης στα ψέματα, αλλά ακόμα πιο εντυπωσιακό στοιχείο είναι ο κυνισμός που αναδύουν στελέχη της κυβερνητικής παράταξης. Αυτοί που έλεγαν «κανένα σπίτι στα χέρια τραπεζίτη», έρχονται τώρα και εγκαλούν τη Νέα Δημοκρατία για το γεγον</w:t>
      </w:r>
      <w:r>
        <w:rPr>
          <w:rFonts w:eastAsia="Times New Roman"/>
          <w:szCs w:val="24"/>
        </w:rPr>
        <w:t>ός ότι είχε νομοθετήσει την προστασία της πρώτης κατοικίας και δεν μπορούσαν να γίνουν πλειστηριασμοί. Μιλάμε για τον απόλυτο κυνισμό μαζί με ψέματα ότι η 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θα προστατέψει την πρώτη κατοικία, γιατί πλέον δεν υπάρχει ούτε προστασία για</w:t>
      </w:r>
      <w:r>
        <w:rPr>
          <w:rFonts w:eastAsia="Times New Roman"/>
          <w:szCs w:val="24"/>
        </w:rPr>
        <w:t xml:space="preserve"> την πρώτη κατοικία ούτε όριο. Να σταματήσετε να λέτε ψέματα, γιατί πολύ σύντομα θα είμαστε μπροστά σε ανεξέλεγκτες καταστάσεις.</w:t>
      </w:r>
    </w:p>
    <w:p w14:paraId="44483171" w14:textId="77777777" w:rsidR="00FC516A" w:rsidRDefault="00EA69A7">
      <w:pPr>
        <w:tabs>
          <w:tab w:val="left" w:pos="2940"/>
        </w:tabs>
        <w:spacing w:line="600" w:lineRule="auto"/>
        <w:ind w:firstLine="720"/>
        <w:jc w:val="both"/>
        <w:rPr>
          <w:rFonts w:eastAsia="Times New Roman"/>
          <w:szCs w:val="24"/>
        </w:rPr>
      </w:pPr>
      <w:r>
        <w:rPr>
          <w:rFonts w:eastAsia="Times New Roman"/>
          <w:szCs w:val="24"/>
        </w:rPr>
        <w:t xml:space="preserve">Κυρίες και κύριοι συνάδελφοι, η Νέα Δημοκρατία θα καταψηφίσει τον </w:t>
      </w:r>
      <w:r>
        <w:rPr>
          <w:rFonts w:eastAsia="Times New Roman"/>
          <w:szCs w:val="24"/>
        </w:rPr>
        <w:t>προϋπολογισμό</w:t>
      </w:r>
      <w:r>
        <w:rPr>
          <w:rFonts w:eastAsia="Times New Roman"/>
          <w:szCs w:val="24"/>
        </w:rPr>
        <w:t xml:space="preserve">. Η Κυβέρνηση του </w:t>
      </w:r>
      <w:r>
        <w:rPr>
          <w:rFonts w:eastAsia="Times New Roman"/>
          <w:szCs w:val="24"/>
        </w:rPr>
        <w:t>κ.</w:t>
      </w:r>
      <w:r>
        <w:rPr>
          <w:rFonts w:eastAsia="Times New Roman"/>
          <w:szCs w:val="24"/>
        </w:rPr>
        <w:t xml:space="preserve"> Τσίπρα έχει ήδη κριθεί από </w:t>
      </w:r>
      <w:r>
        <w:rPr>
          <w:rFonts w:eastAsia="Times New Roman"/>
          <w:szCs w:val="24"/>
        </w:rPr>
        <w:t>τους πολίτες. Η αποδοκιμασία της θα είναι ηχηρή. Η χώρα, όσο και αν δεν το θέλει αυτή η Κυβέρνηση, θα κάνει ένα νέο ξεκίνημα με μια σοβαρή, συνεκτική και αξιόπιστη κυβέρνηση</w:t>
      </w:r>
      <w:r>
        <w:rPr>
          <w:rFonts w:eastAsia="Times New Roman"/>
          <w:szCs w:val="24"/>
        </w:rPr>
        <w:t xml:space="preserve"> και </w:t>
      </w:r>
      <w:r>
        <w:rPr>
          <w:rFonts w:eastAsia="Times New Roman"/>
          <w:szCs w:val="24"/>
        </w:rPr>
        <w:t xml:space="preserve">με έναν σοβαρό και αξιόπιστο νέο </w:t>
      </w:r>
      <w:r>
        <w:rPr>
          <w:rFonts w:eastAsia="Times New Roman"/>
          <w:szCs w:val="24"/>
        </w:rPr>
        <w:t>Πρωθυπουργό</w:t>
      </w:r>
      <w:r>
        <w:rPr>
          <w:rFonts w:eastAsia="Times New Roman"/>
          <w:szCs w:val="24"/>
        </w:rPr>
        <w:t>, τον Κυριάκο Μητσοτάκη.</w:t>
      </w:r>
    </w:p>
    <w:p w14:paraId="44483172" w14:textId="77777777" w:rsidR="00FC516A" w:rsidRDefault="00EA69A7">
      <w:pPr>
        <w:tabs>
          <w:tab w:val="left" w:pos="2940"/>
        </w:tabs>
        <w:spacing w:line="600" w:lineRule="auto"/>
        <w:ind w:firstLine="720"/>
        <w:jc w:val="both"/>
        <w:rPr>
          <w:rFonts w:eastAsia="Times New Roman"/>
          <w:szCs w:val="24"/>
        </w:rPr>
      </w:pPr>
      <w:r>
        <w:rPr>
          <w:rFonts w:eastAsia="Times New Roman"/>
          <w:szCs w:val="24"/>
        </w:rPr>
        <w:lastRenderedPageBreak/>
        <w:t>Σας ευχαρ</w:t>
      </w:r>
      <w:r>
        <w:rPr>
          <w:rFonts w:eastAsia="Times New Roman"/>
          <w:szCs w:val="24"/>
        </w:rPr>
        <w:t>ιστώ.</w:t>
      </w:r>
    </w:p>
    <w:p w14:paraId="44483173" w14:textId="77777777" w:rsidR="00FC516A" w:rsidRDefault="00EA69A7">
      <w:pPr>
        <w:tabs>
          <w:tab w:val="left" w:pos="2940"/>
        </w:tabs>
        <w:spacing w:line="600" w:lineRule="auto"/>
        <w:ind w:firstLine="709"/>
        <w:jc w:val="center"/>
        <w:rPr>
          <w:rFonts w:eastAsia="Times New Roman"/>
          <w:szCs w:val="24"/>
        </w:rPr>
      </w:pPr>
      <w:r>
        <w:rPr>
          <w:rFonts w:eastAsia="Times New Roman"/>
          <w:szCs w:val="24"/>
        </w:rPr>
        <w:t>(Χειροκροτήματα από την πτέρυγα της Νέας Δημοκρατίας)</w:t>
      </w:r>
    </w:p>
    <w:p w14:paraId="44483174" w14:textId="77777777" w:rsidR="00FC516A" w:rsidRDefault="00EA69A7">
      <w:pPr>
        <w:tabs>
          <w:tab w:val="left" w:pos="2940"/>
        </w:tabs>
        <w:spacing w:line="600" w:lineRule="auto"/>
        <w:ind w:firstLine="709"/>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Ευχαριστούμε πολύ, κύριε </w:t>
      </w:r>
      <w:proofErr w:type="spellStart"/>
      <w:r>
        <w:rPr>
          <w:rFonts w:eastAsia="Times New Roman" w:cs="Times New Roman"/>
          <w:szCs w:val="24"/>
        </w:rPr>
        <w:t>Βεσυρόπουλε</w:t>
      </w:r>
      <w:proofErr w:type="spellEnd"/>
      <w:r>
        <w:rPr>
          <w:rFonts w:eastAsia="Times New Roman" w:cs="Times New Roman"/>
          <w:szCs w:val="24"/>
        </w:rPr>
        <w:t>.</w:t>
      </w:r>
    </w:p>
    <w:p w14:paraId="44483175" w14:textId="77777777" w:rsidR="00FC516A" w:rsidRDefault="00EA69A7">
      <w:pPr>
        <w:tabs>
          <w:tab w:val="left" w:pos="2940"/>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44483176" w14:textId="77777777" w:rsidR="00FC516A" w:rsidRDefault="00EA69A7">
      <w:pPr>
        <w:spacing w:line="600" w:lineRule="auto"/>
        <w:ind w:firstLine="54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44483177" w14:textId="77777777" w:rsidR="00FC516A" w:rsidRDefault="00EA69A7">
      <w:pPr>
        <w:spacing w:line="600" w:lineRule="auto"/>
        <w:ind w:firstLine="540"/>
        <w:jc w:val="both"/>
        <w:rPr>
          <w:rFonts w:eastAsia="Times New Roman" w:cs="Times New Roman"/>
          <w:szCs w:val="24"/>
        </w:rPr>
      </w:pPr>
      <w:r>
        <w:rPr>
          <w:rFonts w:eastAsia="Times New Roman" w:cs="Times New Roman"/>
          <w:b/>
          <w:szCs w:val="24"/>
        </w:rPr>
        <w:t>ΠΡΟΕΔΡΕΥΩΝ (Δημήτριος Καμμένος):</w:t>
      </w:r>
      <w:r>
        <w:rPr>
          <w:rFonts w:eastAsia="Times New Roman" w:cs="Times New Roman"/>
          <w:szCs w:val="24"/>
        </w:rPr>
        <w:t xml:space="preserve"> Με τη συναίνεση του Σώματος και ώρα 23.58΄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ημέρα </w:t>
      </w:r>
      <w:r>
        <w:rPr>
          <w:rFonts w:eastAsia="Times New Roman" w:cs="Times New Roman"/>
          <w:szCs w:val="24"/>
        </w:rPr>
        <w:t>Τρίτη 12 Δεκεμβρίου 2017 και ώρα 10.00΄, με αντικείμενο εργασιών του Σώματος</w:t>
      </w:r>
      <w:r>
        <w:rPr>
          <w:rFonts w:eastAsia="Times New Roman" w:cs="Times New Roman"/>
          <w:szCs w:val="24"/>
        </w:rPr>
        <w:t>:</w:t>
      </w:r>
      <w:r>
        <w:rPr>
          <w:rFonts w:eastAsia="Times New Roman" w:cs="Times New Roman"/>
          <w:szCs w:val="24"/>
        </w:rPr>
        <w:t xml:space="preserve"> </w:t>
      </w:r>
      <w:r>
        <w:rPr>
          <w:rFonts w:eastAsia="Times New Roman" w:cs="Times New Roman"/>
          <w:szCs w:val="24"/>
        </w:rPr>
        <w:t>νομοθετική εργασία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υνέχιση της συζήτησης επί του σχεδίου νόμου </w:t>
      </w:r>
      <w:r>
        <w:rPr>
          <w:rFonts w:eastAsia="Times New Roman" w:cs="Times New Roman"/>
          <w:szCs w:val="24"/>
        </w:rPr>
        <w:t>του Υπουργείου Οικονομικών: «Κύρωση του Κρατικού Προϋπολογισμού οικονομικού έτους 2018»</w:t>
      </w:r>
    </w:p>
    <w:p w14:paraId="44483178" w14:textId="77777777" w:rsidR="00FC516A" w:rsidRDefault="00EA69A7">
      <w:pPr>
        <w:spacing w:line="600" w:lineRule="auto"/>
        <w:jc w:val="both"/>
        <w:rPr>
          <w:rFonts w:eastAsia="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ΟΙ ΓΡΑΜΜΑΤΕΙΣ</w:t>
      </w:r>
      <w:r>
        <w:rPr>
          <w:rFonts w:eastAsia="Times New Roman" w:cs="Times New Roman"/>
          <w:szCs w:val="24"/>
        </w:rPr>
        <w:t xml:space="preserve">  </w:t>
      </w:r>
    </w:p>
    <w:sectPr w:rsidR="00FC516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w:panose1 w:val="020F0502020204030204"/>
    <w:charset w:val="A1"/>
    <w:family w:val="swiss"/>
    <w:pitch w:val="variable"/>
    <w:sig w:usb0="E00002FF" w:usb1="4000ACFF" w:usb2="00000001"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P4HyEBkl6WYDQwxq3Tonjg03F6U=" w:salt="QN3o3bQsnhwI1ZtK+maa7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16A"/>
    <w:rsid w:val="00955AC5"/>
    <w:rsid w:val="00EA69A7"/>
    <w:rsid w:val="00FC516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82D43"/>
  <w15:docId w15:val="{5EB3A798-B909-4C46-BA9B-1ACB5E447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B219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B2191"/>
    <w:rPr>
      <w:rFonts w:ascii="Segoe UI" w:hAnsi="Segoe UI" w:cs="Segoe UI"/>
      <w:sz w:val="18"/>
      <w:szCs w:val="18"/>
    </w:rPr>
  </w:style>
  <w:style w:type="paragraph" w:styleId="a4">
    <w:name w:val="Revision"/>
    <w:hidden/>
    <w:uiPriority w:val="99"/>
    <w:semiHidden/>
    <w:rsid w:val="00BB04E4"/>
    <w:pPr>
      <w:spacing w:after="0" w:line="240" w:lineRule="auto"/>
    </w:pPr>
  </w:style>
  <w:style w:type="paragraph" w:styleId="a5">
    <w:name w:val="List Paragraph"/>
    <w:basedOn w:val="a"/>
    <w:uiPriority w:val="34"/>
    <w:qFormat/>
    <w:rsid w:val="00B64E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558</MetadataID>
    <Session xmlns="641f345b-441b-4b81-9152-adc2e73ba5e1">Γ´</Session>
    <Date xmlns="641f345b-441b-4b81-9152-adc2e73ba5e1">2017-12-10T22:00:00+00:00</Date>
    <Status xmlns="641f345b-441b-4b81-9152-adc2e73ba5e1">
      <Url>http://srv-sp1/praktika/Lists/Incoming_Metadata/EditForm.aspx?ID=558&amp;Source=/praktika/Recordings_Library/Forms/AllItems.aspx</Url>
      <Description>Δημοσιεύτηκε</Description>
    </Status>
    <Meeting xmlns="641f345b-441b-4b81-9152-adc2e73ba5e1">ΜΔ´</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38B6C9-AD31-4F11-AE82-D876E508FCA5}">
  <ds:schemaRefs>
    <ds:schemaRef ds:uri="http://purl.org/dc/terms/"/>
    <ds:schemaRef ds:uri="http://schemas.microsoft.com/office/2006/documentManagement/types"/>
    <ds:schemaRef ds:uri="http://purl.org/dc/elements/1.1/"/>
    <ds:schemaRef ds:uri="http://schemas.microsoft.com/office/2006/metadata/properties"/>
    <ds:schemaRef ds:uri="http://www.w3.org/XML/1998/namespace"/>
    <ds:schemaRef ds:uri="http://purl.org/dc/dcmitype/"/>
    <ds:schemaRef ds:uri="http://schemas.microsoft.com/office/infopath/2007/PartnerControls"/>
    <ds:schemaRef ds:uri="http://schemas.openxmlformats.org/package/2006/metadata/core-properties"/>
    <ds:schemaRef ds:uri="641f345b-441b-4b81-9152-adc2e73ba5e1"/>
  </ds:schemaRefs>
</ds:datastoreItem>
</file>

<file path=customXml/itemProps2.xml><?xml version="1.0" encoding="utf-8"?>
<ds:datastoreItem xmlns:ds="http://schemas.openxmlformats.org/officeDocument/2006/customXml" ds:itemID="{BF21068C-5ABB-4799-A131-602445DE50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BDADFA-D358-4240-B91F-84815DDE58D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272</Pages>
  <Words>51275</Words>
  <Characters>276888</Characters>
  <Application>Microsoft Office Word</Application>
  <DocSecurity>0</DocSecurity>
  <Lines>2307</Lines>
  <Paragraphs>655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327508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2017-12-14T12:42:00Z</dcterms:created>
  <dcterms:modified xsi:type="dcterms:W3CDTF">2017-12-14T12:42:00Z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