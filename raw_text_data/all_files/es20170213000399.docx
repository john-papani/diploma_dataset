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0A71F3" w14:textId="77777777" w:rsidR="00BF767F" w:rsidRPr="00BF767F" w:rsidRDefault="00BF767F" w:rsidP="00BF767F">
      <w:pPr>
        <w:spacing w:after="0" w:line="360" w:lineRule="auto"/>
        <w:rPr>
          <w:ins w:id="0" w:author="Φλούδα Χριστίνα" w:date="2017-02-20T11:40:00Z"/>
          <w:rFonts w:eastAsia="Times New Roman"/>
          <w:szCs w:val="24"/>
          <w:lang w:eastAsia="en-US"/>
        </w:rPr>
      </w:pPr>
      <w:bookmarkStart w:id="1" w:name="_GoBack"/>
      <w:bookmarkEnd w:id="1"/>
      <w:ins w:id="2" w:author="Φλούδα Χριστίνα" w:date="2017-02-20T11:40:00Z">
        <w:r w:rsidRPr="00BF767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DC2285B" w14:textId="77777777" w:rsidR="00BF767F" w:rsidRPr="00BF767F" w:rsidRDefault="00BF767F" w:rsidP="00BF767F">
      <w:pPr>
        <w:spacing w:after="0" w:line="360" w:lineRule="auto"/>
        <w:rPr>
          <w:ins w:id="3" w:author="Φλούδα Χριστίνα" w:date="2017-02-20T11:40:00Z"/>
          <w:rFonts w:eastAsia="Times New Roman"/>
          <w:szCs w:val="24"/>
          <w:lang w:eastAsia="en-US"/>
        </w:rPr>
      </w:pPr>
    </w:p>
    <w:p w14:paraId="2C9303ED" w14:textId="77777777" w:rsidR="00BF767F" w:rsidRPr="00BF767F" w:rsidRDefault="00BF767F" w:rsidP="00BF767F">
      <w:pPr>
        <w:spacing w:after="0" w:line="360" w:lineRule="auto"/>
        <w:rPr>
          <w:ins w:id="4" w:author="Φλούδα Χριστίνα" w:date="2017-02-20T11:40:00Z"/>
          <w:rFonts w:eastAsia="Times New Roman"/>
          <w:szCs w:val="24"/>
          <w:lang w:eastAsia="en-US"/>
        </w:rPr>
      </w:pPr>
      <w:ins w:id="5" w:author="Φλούδα Χριστίνα" w:date="2017-02-20T11:40:00Z">
        <w:r w:rsidRPr="00BF767F">
          <w:rPr>
            <w:rFonts w:eastAsia="Times New Roman"/>
            <w:szCs w:val="24"/>
            <w:lang w:eastAsia="en-US"/>
          </w:rPr>
          <w:t>ΠΙΝΑΚΑΣ ΠΕΡΙΕΧΟΜΕΝΩΝ</w:t>
        </w:r>
      </w:ins>
    </w:p>
    <w:p w14:paraId="1F0A5EE9" w14:textId="77777777" w:rsidR="00BF767F" w:rsidRPr="00BF767F" w:rsidRDefault="00BF767F" w:rsidP="00BF767F">
      <w:pPr>
        <w:spacing w:after="0" w:line="360" w:lineRule="auto"/>
        <w:rPr>
          <w:ins w:id="6" w:author="Φλούδα Χριστίνα" w:date="2017-02-20T11:40:00Z"/>
          <w:rFonts w:eastAsia="Times New Roman"/>
          <w:szCs w:val="24"/>
          <w:lang w:eastAsia="en-US"/>
        </w:rPr>
      </w:pPr>
      <w:ins w:id="7" w:author="Φλούδα Χριστίνα" w:date="2017-02-20T11:40:00Z">
        <w:r w:rsidRPr="00BF767F">
          <w:rPr>
            <w:rFonts w:eastAsia="Times New Roman"/>
            <w:szCs w:val="24"/>
            <w:lang w:eastAsia="en-US"/>
          </w:rPr>
          <w:t xml:space="preserve">ΙΖ΄ ΠΕΡΙΟΔΟΣ </w:t>
        </w:r>
      </w:ins>
    </w:p>
    <w:p w14:paraId="6BE7D2E1" w14:textId="77777777" w:rsidR="00BF767F" w:rsidRPr="00BF767F" w:rsidRDefault="00BF767F" w:rsidP="00BF767F">
      <w:pPr>
        <w:spacing w:after="0" w:line="360" w:lineRule="auto"/>
        <w:rPr>
          <w:ins w:id="8" w:author="Φλούδα Χριστίνα" w:date="2017-02-20T11:40:00Z"/>
          <w:rFonts w:eastAsia="Times New Roman"/>
          <w:szCs w:val="24"/>
          <w:lang w:eastAsia="en-US"/>
        </w:rPr>
      </w:pPr>
      <w:ins w:id="9" w:author="Φλούδα Χριστίνα" w:date="2017-02-20T11:40:00Z">
        <w:r w:rsidRPr="00BF767F">
          <w:rPr>
            <w:rFonts w:eastAsia="Times New Roman"/>
            <w:szCs w:val="24"/>
            <w:lang w:eastAsia="en-US"/>
          </w:rPr>
          <w:t>ΠΡΟΕΔΡΕΥΟΜΕΝΗΣ ΚΟΙΝΟΒΟΥΛΕΥΤΙΚΗΣ ΔΗΜΟΚΡΑΤΙΑΣ</w:t>
        </w:r>
      </w:ins>
    </w:p>
    <w:p w14:paraId="3791F175" w14:textId="77777777" w:rsidR="00BF767F" w:rsidRPr="00BF767F" w:rsidRDefault="00BF767F" w:rsidP="00BF767F">
      <w:pPr>
        <w:spacing w:after="0" w:line="360" w:lineRule="auto"/>
        <w:rPr>
          <w:ins w:id="10" w:author="Φλούδα Χριστίνα" w:date="2017-02-20T11:40:00Z"/>
          <w:rFonts w:eastAsia="Times New Roman"/>
          <w:szCs w:val="24"/>
          <w:lang w:eastAsia="en-US"/>
        </w:rPr>
      </w:pPr>
      <w:ins w:id="11" w:author="Φλούδα Χριστίνα" w:date="2017-02-20T11:40:00Z">
        <w:r w:rsidRPr="00BF767F">
          <w:rPr>
            <w:rFonts w:eastAsia="Times New Roman"/>
            <w:szCs w:val="24"/>
            <w:lang w:eastAsia="en-US"/>
          </w:rPr>
          <w:t>ΣΥΝΟΔΟΣ Β΄</w:t>
        </w:r>
      </w:ins>
    </w:p>
    <w:p w14:paraId="74E8E8BF" w14:textId="77777777" w:rsidR="00BF767F" w:rsidRPr="00BF767F" w:rsidRDefault="00BF767F" w:rsidP="00BF767F">
      <w:pPr>
        <w:spacing w:after="0" w:line="360" w:lineRule="auto"/>
        <w:rPr>
          <w:ins w:id="12" w:author="Φλούδα Χριστίνα" w:date="2017-02-20T11:40:00Z"/>
          <w:rFonts w:eastAsia="Times New Roman"/>
          <w:szCs w:val="24"/>
          <w:lang w:eastAsia="en-US"/>
        </w:rPr>
      </w:pPr>
    </w:p>
    <w:p w14:paraId="2635E006" w14:textId="77777777" w:rsidR="00BF767F" w:rsidRPr="00BF767F" w:rsidRDefault="00BF767F" w:rsidP="00BF767F">
      <w:pPr>
        <w:spacing w:after="0" w:line="360" w:lineRule="auto"/>
        <w:rPr>
          <w:ins w:id="13" w:author="Φλούδα Χριστίνα" w:date="2017-02-20T11:40:00Z"/>
          <w:rFonts w:eastAsia="Times New Roman"/>
          <w:szCs w:val="24"/>
          <w:lang w:eastAsia="en-US"/>
        </w:rPr>
      </w:pPr>
      <w:ins w:id="14" w:author="Φλούδα Χριστίνα" w:date="2017-02-20T11:40:00Z">
        <w:r w:rsidRPr="00BF767F">
          <w:rPr>
            <w:rFonts w:eastAsia="Times New Roman"/>
            <w:szCs w:val="24"/>
            <w:lang w:eastAsia="en-US"/>
          </w:rPr>
          <w:t>ΣΥΝΕΔΡΙΑΣΗ ΟΓ΄</w:t>
        </w:r>
      </w:ins>
    </w:p>
    <w:p w14:paraId="7BE00ABC" w14:textId="77777777" w:rsidR="00BF767F" w:rsidRPr="00BF767F" w:rsidRDefault="00BF767F" w:rsidP="00BF767F">
      <w:pPr>
        <w:spacing w:after="0" w:line="360" w:lineRule="auto"/>
        <w:rPr>
          <w:ins w:id="15" w:author="Φλούδα Χριστίνα" w:date="2017-02-20T11:40:00Z"/>
          <w:rFonts w:eastAsia="Times New Roman"/>
          <w:szCs w:val="24"/>
          <w:lang w:eastAsia="en-US"/>
        </w:rPr>
      </w:pPr>
      <w:ins w:id="16" w:author="Φλούδα Χριστίνα" w:date="2017-02-20T11:40:00Z">
        <w:r w:rsidRPr="00BF767F">
          <w:rPr>
            <w:rFonts w:eastAsia="Times New Roman"/>
            <w:szCs w:val="24"/>
            <w:lang w:eastAsia="en-US"/>
          </w:rPr>
          <w:t>Δευτέρα  13 Φεβρουαρίου 2017</w:t>
        </w:r>
      </w:ins>
    </w:p>
    <w:p w14:paraId="5D08D637" w14:textId="77777777" w:rsidR="00BF767F" w:rsidRPr="00BF767F" w:rsidRDefault="00BF767F" w:rsidP="00BF767F">
      <w:pPr>
        <w:spacing w:after="0" w:line="360" w:lineRule="auto"/>
        <w:rPr>
          <w:ins w:id="17" w:author="Φλούδα Χριστίνα" w:date="2017-02-20T11:40:00Z"/>
          <w:rFonts w:eastAsia="Times New Roman"/>
          <w:szCs w:val="24"/>
          <w:lang w:eastAsia="en-US"/>
        </w:rPr>
      </w:pPr>
    </w:p>
    <w:p w14:paraId="370EE901" w14:textId="77777777" w:rsidR="00BF767F" w:rsidRPr="00BF767F" w:rsidRDefault="00BF767F" w:rsidP="00BF767F">
      <w:pPr>
        <w:spacing w:after="0" w:line="360" w:lineRule="auto"/>
        <w:rPr>
          <w:ins w:id="18" w:author="Φλούδα Χριστίνα" w:date="2017-02-20T11:40:00Z"/>
          <w:rFonts w:eastAsia="Times New Roman"/>
          <w:szCs w:val="24"/>
          <w:lang w:eastAsia="en-US"/>
        </w:rPr>
      </w:pPr>
      <w:ins w:id="19" w:author="Φλούδα Χριστίνα" w:date="2017-02-20T11:40:00Z">
        <w:r w:rsidRPr="00BF767F">
          <w:rPr>
            <w:rFonts w:eastAsia="Times New Roman"/>
            <w:szCs w:val="24"/>
            <w:lang w:eastAsia="en-US"/>
          </w:rPr>
          <w:t>ΘΕΜΑΤΑ</w:t>
        </w:r>
      </w:ins>
    </w:p>
    <w:p w14:paraId="520D89DA" w14:textId="77777777" w:rsidR="00BF767F" w:rsidRPr="00BF767F" w:rsidRDefault="00BF767F" w:rsidP="00BF767F">
      <w:pPr>
        <w:spacing w:after="0" w:line="360" w:lineRule="auto"/>
        <w:rPr>
          <w:ins w:id="20" w:author="Φλούδα Χριστίνα" w:date="2017-02-20T11:40:00Z"/>
          <w:rFonts w:eastAsia="Times New Roman"/>
          <w:szCs w:val="24"/>
          <w:lang w:eastAsia="en-US"/>
        </w:rPr>
      </w:pPr>
      <w:ins w:id="21" w:author="Φλούδα Χριστίνα" w:date="2017-02-20T11:40:00Z">
        <w:r w:rsidRPr="00BF767F">
          <w:rPr>
            <w:rFonts w:eastAsia="Times New Roman"/>
            <w:szCs w:val="24"/>
            <w:lang w:eastAsia="en-US"/>
          </w:rPr>
          <w:t xml:space="preserve"> </w:t>
        </w:r>
        <w:r w:rsidRPr="00BF767F">
          <w:rPr>
            <w:rFonts w:eastAsia="Times New Roman"/>
            <w:szCs w:val="24"/>
            <w:lang w:eastAsia="en-US"/>
          </w:rPr>
          <w:br/>
          <w:t xml:space="preserve">Α. ΕΙΔΙΚΑ ΘΕΜΑΤΑ </w:t>
        </w:r>
        <w:r w:rsidRPr="00BF767F">
          <w:rPr>
            <w:rFonts w:eastAsia="Times New Roman"/>
            <w:szCs w:val="24"/>
            <w:lang w:eastAsia="en-US"/>
          </w:rPr>
          <w:br/>
          <w:t xml:space="preserve">1.  Άδεια απουσίας του Βουλευτή κ. Κ. Κουκοδήμου, σελ. </w:t>
        </w:r>
        <w:r w:rsidRPr="00BF767F">
          <w:rPr>
            <w:rFonts w:eastAsia="Times New Roman"/>
            <w:szCs w:val="24"/>
            <w:lang w:eastAsia="en-US"/>
          </w:rPr>
          <w:br/>
          <w:t xml:space="preserve">2. Ανακοινώνεται ότι τη συνεδρίαση παρακολουθούν μαθητές από το σχολείο Δεύτερης Ευκαιρίας Περιστερίου, σελ. </w:t>
        </w:r>
        <w:r w:rsidRPr="00BF767F">
          <w:rPr>
            <w:rFonts w:eastAsia="Times New Roman"/>
            <w:szCs w:val="24"/>
            <w:lang w:eastAsia="en-US"/>
          </w:rPr>
          <w:br/>
          <w:t xml:space="preserve">3. Επί διαδικαστικού θέματος, σελ. </w:t>
        </w:r>
        <w:r w:rsidRPr="00BF767F">
          <w:rPr>
            <w:rFonts w:eastAsia="Times New Roman"/>
            <w:szCs w:val="24"/>
            <w:lang w:eastAsia="en-US"/>
          </w:rPr>
          <w:br/>
          <w:t xml:space="preserve"> </w:t>
        </w:r>
        <w:r w:rsidRPr="00BF767F">
          <w:rPr>
            <w:rFonts w:eastAsia="Times New Roman"/>
            <w:szCs w:val="24"/>
            <w:lang w:eastAsia="en-US"/>
          </w:rPr>
          <w:br/>
          <w:t xml:space="preserve">Β. ΚΟΙΝΟΒΟΥΛΕΥΤΙΚΟΣ ΕΛΕΓΧΟΣ </w:t>
        </w:r>
        <w:r w:rsidRPr="00BF767F">
          <w:rPr>
            <w:rFonts w:eastAsia="Times New Roman"/>
            <w:szCs w:val="24"/>
            <w:lang w:eastAsia="en-US"/>
          </w:rPr>
          <w:br/>
          <w:t xml:space="preserve">Συζήτηση επικαίρων ερωτήσεων: </w:t>
        </w:r>
        <w:r w:rsidRPr="00BF767F">
          <w:rPr>
            <w:rFonts w:eastAsia="Times New Roman"/>
            <w:szCs w:val="24"/>
            <w:lang w:eastAsia="en-US"/>
          </w:rPr>
          <w:br/>
          <w:t xml:space="preserve">   α) Προς την Υπουργό Εργασίας, Κοινωνικής Ασφάλισης και Κοινωνικής Αλληλεγγύης, σχετικά με τα σοβαρά προβλήματα λειτουργίας του Ιδρύματος «Η ΠΑΜΜΑΚΑΡΙΣΤΟΣ» λόγω της κρατικής </w:t>
        </w:r>
        <w:proofErr w:type="spellStart"/>
        <w:r w:rsidRPr="00BF767F">
          <w:rPr>
            <w:rFonts w:eastAsia="Times New Roman"/>
            <w:szCs w:val="24"/>
            <w:lang w:eastAsia="en-US"/>
          </w:rPr>
          <w:t>υποχρηματοδότησης</w:t>
        </w:r>
        <w:proofErr w:type="spellEnd"/>
        <w:r w:rsidRPr="00BF767F">
          <w:rPr>
            <w:rFonts w:eastAsia="Times New Roman"/>
            <w:szCs w:val="24"/>
            <w:lang w:eastAsia="en-US"/>
          </w:rPr>
          <w:t xml:space="preserve">, σελ. </w:t>
        </w:r>
        <w:r w:rsidRPr="00BF767F">
          <w:rPr>
            <w:rFonts w:eastAsia="Times New Roman"/>
            <w:szCs w:val="24"/>
            <w:lang w:eastAsia="en-US"/>
          </w:rPr>
          <w:br/>
          <w:t xml:space="preserve">   β) Προς τον Υπουργό Υποδομών και Μεταφορών, σχετικά με την επέκταση του αεροδρομίου Χίου, σελ. </w:t>
        </w:r>
        <w:r w:rsidRPr="00BF767F">
          <w:rPr>
            <w:rFonts w:eastAsia="Times New Roman"/>
            <w:szCs w:val="24"/>
            <w:lang w:eastAsia="en-US"/>
          </w:rPr>
          <w:br/>
          <w:t xml:space="preserve">   γ) Προς τον Υπουργό Εθνικής  Άμυνας, σχετικά «με την κατασπατάληση ευρωπαϊκής χρηματοδότησης-ακατάλληλη σίτιση προσφύγων», σελ. </w:t>
        </w:r>
        <w:r w:rsidRPr="00BF767F">
          <w:rPr>
            <w:rFonts w:eastAsia="Times New Roman"/>
            <w:szCs w:val="24"/>
            <w:lang w:eastAsia="en-US"/>
          </w:rPr>
          <w:br/>
          <w:t xml:space="preserve">   δ) Προς την Υπουργό Πολιτισμού και Αθλητισμού, σχετικά με την άμεση πρόσληψη των συμβασιούχων ορισμένου χρόνου (ΙΔΟΧ)-φυλάκων των μουσείων και αρχαιολογικών χώρων με καθεστώς μόνιμης και σταθερής εργασίας, σελ. </w:t>
        </w:r>
        <w:r w:rsidRPr="00BF767F">
          <w:rPr>
            <w:rFonts w:eastAsia="Times New Roman"/>
            <w:szCs w:val="24"/>
            <w:lang w:eastAsia="en-US"/>
          </w:rPr>
          <w:br/>
          <w:t xml:space="preserve"> </w:t>
        </w:r>
        <w:r w:rsidRPr="00BF767F">
          <w:rPr>
            <w:rFonts w:eastAsia="Times New Roman"/>
            <w:szCs w:val="24"/>
            <w:lang w:eastAsia="en-US"/>
          </w:rPr>
          <w:br/>
          <w:t xml:space="preserve">Γ. ΝΟΜΟΘΕΤΙΚΗ ΕΡΓΑΣΙΑ </w:t>
        </w:r>
        <w:r w:rsidRPr="00BF767F">
          <w:rPr>
            <w:rFonts w:eastAsia="Times New Roman"/>
            <w:szCs w:val="24"/>
            <w:lang w:eastAsia="en-US"/>
          </w:rPr>
          <w:br/>
          <w:t>Κατάθεση σχεδίου νόμου:</w:t>
        </w:r>
      </w:ins>
    </w:p>
    <w:p w14:paraId="6C6E5CC4" w14:textId="77777777" w:rsidR="00BF767F" w:rsidRPr="00BF767F" w:rsidRDefault="00BF767F" w:rsidP="00BF767F">
      <w:pPr>
        <w:spacing w:after="0" w:line="360" w:lineRule="auto"/>
        <w:rPr>
          <w:ins w:id="22" w:author="Φλούδα Χριστίνα" w:date="2017-02-20T11:40:00Z"/>
          <w:rFonts w:eastAsia="Times New Roman"/>
          <w:szCs w:val="24"/>
          <w:lang w:eastAsia="en-US"/>
        </w:rPr>
      </w:pPr>
      <w:ins w:id="23" w:author="Φλούδα Χριστίνα" w:date="2017-02-20T11:40:00Z">
        <w:r w:rsidRPr="00BF767F">
          <w:rPr>
            <w:rFonts w:eastAsia="Times New Roman"/>
            <w:szCs w:val="24"/>
            <w:lang w:eastAsia="en-US"/>
          </w:rPr>
          <w:t xml:space="preserve">Οι Υπουργοί Εσωτερικών, Οικονομίας και Ανάπτυξης, Παιδείας,  Έρευνας και Θρησκευμάτων, Εξωτερικών, Δικαιοσύνης, Διαφάνειας και Ανθρωπίνων Δικαιωμάτων, Οικονομικών, Διοικητικής Ανασυγκρότησης, Περιβάλλοντος και Ενέργειας, Υποδομών και Μεταφορών, Μεταναστευτικής Πολιτικής, Ναυτιλίας και Νησιωτικής Πολιτικής, Αγροτικής Ανάπτυξης και Τροφίμων και Επικρατείας, οι Αναπληρωτές Υπουργοί Εσωτερικών, Οικονομίας και Ανάπτυξης, Δικαιοσύνης, Διαφάνειας και Ανθρωπίνων Δικαιωμάτων, Οικονομικών και Περιβάλλοντος και Ενέργειας, καθώς και οι Υφυπουργοί Εξωτερικών και Οικονομικών κατέθεσαν στις 10-2-2017, σχέδιο νόμου: «Συμπληρωματικά μέτρα εφαρμογής του Κανονισμού (ΕΕ, ΕΥΡΑΤΟΜ) 1141/2014 περί ευρωπαϊκών πολιτικών κομμάτων και ιδρυμάτων, μέτρα επιτάχυνσης του κυβερνητικού έργου αρμοδιότητας Υπουργείου Εσωτερικών και άλλες διατάξεις», σελ. </w:t>
        </w:r>
        <w:r w:rsidRPr="00BF767F">
          <w:rPr>
            <w:rFonts w:eastAsia="Times New Roman"/>
            <w:szCs w:val="24"/>
            <w:lang w:eastAsia="en-US"/>
          </w:rPr>
          <w:br/>
        </w:r>
      </w:ins>
    </w:p>
    <w:p w14:paraId="60E9AC9C" w14:textId="77777777" w:rsidR="00BF767F" w:rsidRPr="00BF767F" w:rsidRDefault="00BF767F" w:rsidP="00BF767F">
      <w:pPr>
        <w:spacing w:after="0" w:line="360" w:lineRule="auto"/>
        <w:rPr>
          <w:ins w:id="24" w:author="Φλούδα Χριστίνα" w:date="2017-02-20T11:40:00Z"/>
          <w:rFonts w:eastAsia="Times New Roman"/>
          <w:szCs w:val="24"/>
          <w:lang w:eastAsia="en-US"/>
        </w:rPr>
      </w:pPr>
    </w:p>
    <w:p w14:paraId="7F8FBB9A" w14:textId="77777777" w:rsidR="00BF767F" w:rsidRPr="00BF767F" w:rsidRDefault="00BF767F" w:rsidP="00BF767F">
      <w:pPr>
        <w:spacing w:after="0" w:line="360" w:lineRule="auto"/>
        <w:rPr>
          <w:ins w:id="25" w:author="Φλούδα Χριστίνα" w:date="2017-02-20T11:40:00Z"/>
          <w:rFonts w:eastAsia="Times New Roman"/>
          <w:szCs w:val="24"/>
          <w:lang w:eastAsia="en-US"/>
        </w:rPr>
      </w:pPr>
      <w:ins w:id="26" w:author="Φλούδα Χριστίνα" w:date="2017-02-20T11:40:00Z">
        <w:r w:rsidRPr="00BF767F">
          <w:rPr>
            <w:rFonts w:eastAsia="Times New Roman"/>
            <w:szCs w:val="24"/>
            <w:lang w:eastAsia="en-US"/>
          </w:rPr>
          <w:t>ΠΡΟΕΔΡΕΥΩΝ</w:t>
        </w:r>
      </w:ins>
    </w:p>
    <w:p w14:paraId="481D0878" w14:textId="77777777" w:rsidR="00BF767F" w:rsidRPr="00BF767F" w:rsidRDefault="00BF767F" w:rsidP="00BF767F">
      <w:pPr>
        <w:spacing w:after="0" w:line="360" w:lineRule="auto"/>
        <w:rPr>
          <w:ins w:id="27" w:author="Φλούδα Χριστίνα" w:date="2017-02-20T11:40:00Z"/>
          <w:rFonts w:eastAsia="Times New Roman"/>
          <w:szCs w:val="24"/>
          <w:lang w:eastAsia="en-US"/>
        </w:rPr>
      </w:pPr>
      <w:ins w:id="28" w:author="Φλούδα Χριστίνα" w:date="2017-02-20T11:40:00Z">
        <w:r w:rsidRPr="00BF767F">
          <w:rPr>
            <w:rFonts w:eastAsia="Times New Roman"/>
            <w:szCs w:val="24"/>
            <w:lang w:eastAsia="en-US"/>
          </w:rPr>
          <w:t>ΚΡΕΜΑΣΤΙΝΟΣ Δ. , σελ.</w:t>
        </w:r>
        <w:r w:rsidRPr="00BF767F">
          <w:rPr>
            <w:rFonts w:eastAsia="Times New Roman"/>
            <w:szCs w:val="24"/>
            <w:lang w:eastAsia="en-US"/>
          </w:rPr>
          <w:br/>
        </w:r>
      </w:ins>
    </w:p>
    <w:p w14:paraId="1CDAB172" w14:textId="77777777" w:rsidR="00BF767F" w:rsidRPr="00BF767F" w:rsidRDefault="00BF767F" w:rsidP="00BF767F">
      <w:pPr>
        <w:spacing w:after="0" w:line="360" w:lineRule="auto"/>
        <w:rPr>
          <w:ins w:id="29" w:author="Φλούδα Χριστίνα" w:date="2017-02-20T11:40:00Z"/>
          <w:rFonts w:eastAsia="Times New Roman"/>
          <w:szCs w:val="24"/>
          <w:lang w:eastAsia="en-US"/>
        </w:rPr>
      </w:pPr>
    </w:p>
    <w:p w14:paraId="0CD631B1" w14:textId="77777777" w:rsidR="00BF767F" w:rsidRPr="00BF767F" w:rsidRDefault="00BF767F" w:rsidP="00BF767F">
      <w:pPr>
        <w:spacing w:after="0" w:line="360" w:lineRule="auto"/>
        <w:rPr>
          <w:ins w:id="30" w:author="Φλούδα Χριστίνα" w:date="2017-02-20T11:40:00Z"/>
          <w:rFonts w:eastAsia="Times New Roman"/>
          <w:szCs w:val="24"/>
          <w:lang w:eastAsia="en-US"/>
        </w:rPr>
      </w:pPr>
      <w:ins w:id="31" w:author="Φλούδα Χριστίνα" w:date="2017-02-20T11:40:00Z">
        <w:r w:rsidRPr="00BF767F">
          <w:rPr>
            <w:rFonts w:eastAsia="Times New Roman"/>
            <w:szCs w:val="24"/>
            <w:lang w:eastAsia="en-US"/>
          </w:rPr>
          <w:t>ΟΜΙΛΗΤΕΣ</w:t>
        </w:r>
      </w:ins>
    </w:p>
    <w:p w14:paraId="295A58B9" w14:textId="103D0D86" w:rsidR="00BF767F" w:rsidRDefault="00BF767F" w:rsidP="00BF767F">
      <w:pPr>
        <w:spacing w:line="600" w:lineRule="auto"/>
        <w:ind w:firstLine="720"/>
        <w:jc w:val="both"/>
        <w:rPr>
          <w:ins w:id="32" w:author="Φλούδα Χριστίνα" w:date="2017-02-20T11:40:00Z"/>
          <w:rFonts w:eastAsia="Times New Roman"/>
          <w:szCs w:val="24"/>
        </w:rPr>
        <w:pPrChange w:id="33" w:author="Φλούδα Χριστίνα" w:date="2017-02-20T11:40:00Z">
          <w:pPr>
            <w:spacing w:line="600" w:lineRule="auto"/>
            <w:ind w:firstLine="720"/>
            <w:jc w:val="center"/>
          </w:pPr>
        </w:pPrChange>
      </w:pPr>
      <w:ins w:id="34" w:author="Φλούδα Χριστίνα" w:date="2017-02-20T11:40:00Z">
        <w:r w:rsidRPr="00BF767F">
          <w:rPr>
            <w:rFonts w:eastAsia="Times New Roman"/>
            <w:szCs w:val="24"/>
            <w:lang w:eastAsia="en-US"/>
          </w:rPr>
          <w:br/>
          <w:t>Α. Επί διαδικαστικού θέματος:</w:t>
        </w:r>
        <w:r w:rsidRPr="00BF767F">
          <w:rPr>
            <w:rFonts w:eastAsia="Times New Roman"/>
            <w:szCs w:val="24"/>
            <w:lang w:eastAsia="en-US"/>
          </w:rPr>
          <w:br/>
          <w:t>ΚΟΝΣΟΛΑΣ Ε. , σελ.</w:t>
        </w:r>
        <w:r w:rsidRPr="00BF767F">
          <w:rPr>
            <w:rFonts w:eastAsia="Times New Roman"/>
            <w:szCs w:val="24"/>
            <w:lang w:eastAsia="en-US"/>
          </w:rPr>
          <w:br/>
          <w:t>ΚΡΕΜΑΣΤΙΝΟΣ Δ. , σελ.</w:t>
        </w:r>
        <w:r w:rsidRPr="00BF767F">
          <w:rPr>
            <w:rFonts w:eastAsia="Times New Roman"/>
            <w:szCs w:val="24"/>
            <w:lang w:eastAsia="en-US"/>
          </w:rPr>
          <w:br/>
        </w:r>
        <w:r w:rsidRPr="00BF767F">
          <w:rPr>
            <w:rFonts w:eastAsia="Times New Roman"/>
            <w:szCs w:val="24"/>
            <w:lang w:eastAsia="en-US"/>
          </w:rPr>
          <w:br/>
          <w:t>Β. Επί των επικαίρων ερωτήσεων:</w:t>
        </w:r>
        <w:r w:rsidRPr="00BF767F">
          <w:rPr>
            <w:rFonts w:eastAsia="Times New Roman"/>
            <w:szCs w:val="24"/>
            <w:lang w:eastAsia="en-US"/>
          </w:rPr>
          <w:br/>
          <w:t>ΒΙΤΣΑΣ Δ. , σελ.</w:t>
        </w:r>
        <w:r w:rsidRPr="00BF767F">
          <w:rPr>
            <w:rFonts w:eastAsia="Times New Roman"/>
            <w:szCs w:val="24"/>
            <w:lang w:eastAsia="en-US"/>
          </w:rPr>
          <w:br/>
          <w:t>ΓΚΙΟΚΑΣ Ι. , σελ.</w:t>
        </w:r>
        <w:r w:rsidRPr="00BF767F">
          <w:rPr>
            <w:rFonts w:eastAsia="Times New Roman"/>
            <w:szCs w:val="24"/>
            <w:lang w:eastAsia="en-US"/>
          </w:rPr>
          <w:br/>
          <w:t>ΚΟΝΙΟΡΔΟΥ Λ. , σελ.</w:t>
        </w:r>
        <w:r w:rsidRPr="00BF767F">
          <w:rPr>
            <w:rFonts w:eastAsia="Times New Roman"/>
            <w:szCs w:val="24"/>
            <w:lang w:eastAsia="en-US"/>
          </w:rPr>
          <w:br/>
          <w:t>ΚΟΝΣΟΛΑΣ Ε. , σελ.</w:t>
        </w:r>
        <w:r w:rsidRPr="00BF767F">
          <w:rPr>
            <w:rFonts w:eastAsia="Times New Roman"/>
            <w:szCs w:val="24"/>
            <w:lang w:eastAsia="en-US"/>
          </w:rPr>
          <w:br/>
          <w:t>ΜΗΤΑΡΑΚΗΣ Π. , σελ.</w:t>
        </w:r>
        <w:r w:rsidRPr="00BF767F">
          <w:rPr>
            <w:rFonts w:eastAsia="Times New Roman"/>
            <w:szCs w:val="24"/>
            <w:lang w:eastAsia="en-US"/>
          </w:rPr>
          <w:br/>
          <w:t>ΠΑΠΑΘΕΟΔΩΡΟΥ Θ. , σελ.</w:t>
        </w:r>
        <w:r w:rsidRPr="00BF767F">
          <w:rPr>
            <w:rFonts w:eastAsia="Times New Roman"/>
            <w:szCs w:val="24"/>
            <w:lang w:eastAsia="en-US"/>
          </w:rPr>
          <w:br/>
          <w:t>ΣΠΙΡΤΖΗΣ Χ. , σελ.</w:t>
        </w:r>
        <w:r w:rsidRPr="00BF767F">
          <w:rPr>
            <w:rFonts w:eastAsia="Times New Roman"/>
            <w:szCs w:val="24"/>
            <w:lang w:eastAsia="en-US"/>
          </w:rPr>
          <w:br/>
          <w:t>ΣΥΝΤΥΧΑΚΗΣ Ε. , σελ.</w:t>
        </w:r>
        <w:r w:rsidRPr="00BF767F">
          <w:rPr>
            <w:rFonts w:eastAsia="Times New Roman"/>
            <w:szCs w:val="24"/>
            <w:lang w:eastAsia="en-US"/>
          </w:rPr>
          <w:br/>
          <w:t>ΦΩΤΙΟΥ Θ. , σελ.</w:t>
        </w:r>
        <w:r w:rsidRPr="00BF767F">
          <w:rPr>
            <w:rFonts w:eastAsia="Times New Roman"/>
            <w:szCs w:val="24"/>
            <w:lang w:eastAsia="en-US"/>
          </w:rPr>
          <w:br/>
        </w:r>
      </w:ins>
    </w:p>
    <w:p w14:paraId="37D8E6EF" w14:textId="77777777" w:rsidR="0020498E" w:rsidRDefault="00BF767F">
      <w:pPr>
        <w:spacing w:line="600" w:lineRule="auto"/>
        <w:ind w:firstLine="720"/>
        <w:jc w:val="center"/>
        <w:rPr>
          <w:rFonts w:eastAsia="Times New Roman"/>
          <w:szCs w:val="24"/>
        </w:rPr>
      </w:pPr>
      <w:r>
        <w:rPr>
          <w:rFonts w:eastAsia="Times New Roman"/>
          <w:szCs w:val="24"/>
        </w:rPr>
        <w:t>ΠΡΑΚΤΙΚΑ ΒΟΥΛΗΣ</w:t>
      </w:r>
    </w:p>
    <w:p w14:paraId="37D8E6F0" w14:textId="77777777" w:rsidR="0020498E" w:rsidRDefault="00BF767F">
      <w:pPr>
        <w:spacing w:line="600" w:lineRule="auto"/>
        <w:ind w:firstLine="720"/>
        <w:jc w:val="center"/>
        <w:rPr>
          <w:rFonts w:eastAsia="Times New Roman"/>
          <w:szCs w:val="24"/>
        </w:rPr>
      </w:pPr>
      <w:r>
        <w:rPr>
          <w:rFonts w:eastAsia="Times New Roman"/>
          <w:szCs w:val="24"/>
        </w:rPr>
        <w:t xml:space="preserve">ΙΖ΄ ΠΕΡΙΟΔΟΣ </w:t>
      </w:r>
    </w:p>
    <w:p w14:paraId="37D8E6F1" w14:textId="77777777" w:rsidR="0020498E" w:rsidRDefault="00BF767F">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7D8E6F2" w14:textId="77777777" w:rsidR="0020498E" w:rsidRDefault="00BF767F">
      <w:pPr>
        <w:spacing w:line="600" w:lineRule="auto"/>
        <w:ind w:firstLine="720"/>
        <w:jc w:val="center"/>
        <w:rPr>
          <w:rFonts w:eastAsia="Times New Roman"/>
          <w:szCs w:val="24"/>
        </w:rPr>
      </w:pPr>
      <w:r>
        <w:rPr>
          <w:rFonts w:eastAsia="Times New Roman"/>
          <w:szCs w:val="24"/>
        </w:rPr>
        <w:t>ΣΥΝΟΔΟΣ Β΄</w:t>
      </w:r>
    </w:p>
    <w:p w14:paraId="37D8E6F3" w14:textId="77777777" w:rsidR="0020498E" w:rsidRDefault="00BF767F">
      <w:pPr>
        <w:spacing w:line="600" w:lineRule="auto"/>
        <w:ind w:firstLine="720"/>
        <w:jc w:val="center"/>
        <w:rPr>
          <w:rFonts w:eastAsia="Times New Roman"/>
          <w:szCs w:val="24"/>
        </w:rPr>
      </w:pPr>
      <w:r>
        <w:rPr>
          <w:rFonts w:eastAsia="Times New Roman"/>
          <w:szCs w:val="24"/>
        </w:rPr>
        <w:t>ΣΥΝΕΔΡΙΑΣΗ ΟΓ΄</w:t>
      </w:r>
    </w:p>
    <w:p w14:paraId="37D8E6F4" w14:textId="77777777" w:rsidR="0020498E" w:rsidRDefault="00BF767F">
      <w:pPr>
        <w:spacing w:line="600" w:lineRule="auto"/>
        <w:ind w:firstLine="720"/>
        <w:jc w:val="center"/>
        <w:rPr>
          <w:rFonts w:eastAsia="Times New Roman"/>
          <w:szCs w:val="24"/>
        </w:rPr>
      </w:pPr>
      <w:r>
        <w:rPr>
          <w:rFonts w:eastAsia="Times New Roman"/>
          <w:szCs w:val="24"/>
        </w:rPr>
        <w:t>Δευτέρα 13 Φεβρουαρίου 2017</w:t>
      </w:r>
    </w:p>
    <w:p w14:paraId="37D8E6F5" w14:textId="77777777" w:rsidR="0020498E" w:rsidRDefault="00BF767F">
      <w:pPr>
        <w:spacing w:line="600" w:lineRule="auto"/>
        <w:ind w:firstLine="720"/>
        <w:jc w:val="both"/>
        <w:rPr>
          <w:rFonts w:eastAsia="Times New Roman"/>
          <w:szCs w:val="24"/>
        </w:rPr>
      </w:pPr>
      <w:r>
        <w:rPr>
          <w:rFonts w:eastAsia="Times New Roman"/>
          <w:szCs w:val="24"/>
        </w:rPr>
        <w:t>Αθήνα, σήμερα στις 13 Φεβρουαρίου 2017, ημέρα Δευτέρα και ώρα 18.08΄</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w:t>
      </w:r>
      <w:r w:rsidRPr="0020570A">
        <w:rPr>
          <w:rFonts w:eastAsia="Times New Roman"/>
          <w:szCs w:val="24"/>
        </w:rPr>
        <w:t>κ.</w:t>
      </w:r>
      <w:r w:rsidRPr="00AC1F63">
        <w:rPr>
          <w:rFonts w:eastAsia="Times New Roman"/>
          <w:b/>
          <w:szCs w:val="24"/>
        </w:rPr>
        <w:t xml:space="preserve"> ΔΗΜΗΤΡΙΟΥ ΚΡΕΜΑΣΤΙΝΟΥ</w:t>
      </w:r>
      <w:r>
        <w:rPr>
          <w:rFonts w:eastAsia="Times New Roman"/>
          <w:szCs w:val="24"/>
        </w:rPr>
        <w:t>.</w:t>
      </w:r>
    </w:p>
    <w:p w14:paraId="37D8E6F6" w14:textId="77777777" w:rsidR="0020498E" w:rsidRDefault="00BF767F">
      <w:pPr>
        <w:spacing w:line="600" w:lineRule="auto"/>
        <w:ind w:firstLine="720"/>
        <w:jc w:val="both"/>
        <w:rPr>
          <w:rFonts w:eastAsia="Times New Roman"/>
          <w:szCs w:val="24"/>
        </w:rPr>
      </w:pPr>
      <w:r>
        <w:rPr>
          <w:rFonts w:eastAsia="Times New Roman"/>
          <w:b/>
          <w:bCs/>
          <w:szCs w:val="24"/>
        </w:rPr>
        <w:t xml:space="preserve">ΠΡΟΕΔΡΕΥΩΝ (Δημήτριος Κρεμαστινός): </w:t>
      </w:r>
      <w:r>
        <w:rPr>
          <w:rFonts w:eastAsia="Times New Roman"/>
          <w:szCs w:val="24"/>
        </w:rPr>
        <w:t>Κυρίες και κύριοι συνάδελφοι, αρχίζει η συνεδρίαση.</w:t>
      </w:r>
    </w:p>
    <w:p w14:paraId="37D8E6F7" w14:textId="77777777" w:rsidR="0020498E" w:rsidRDefault="00BF767F">
      <w:pPr>
        <w:spacing w:line="600" w:lineRule="auto"/>
        <w:ind w:firstLine="720"/>
        <w:jc w:val="both"/>
        <w:rPr>
          <w:rFonts w:eastAsia="Times New Roman"/>
          <w:szCs w:val="24"/>
        </w:rPr>
      </w:pPr>
      <w:r>
        <w:rPr>
          <w:rFonts w:eastAsia="Times New Roman"/>
          <w:szCs w:val="24"/>
        </w:rPr>
        <w:t>Εισ</w:t>
      </w:r>
      <w:r>
        <w:rPr>
          <w:rFonts w:eastAsia="Times New Roman"/>
          <w:szCs w:val="24"/>
        </w:rPr>
        <w:t>ερχόμα</w:t>
      </w:r>
      <w:r>
        <w:rPr>
          <w:rFonts w:eastAsia="Times New Roman"/>
          <w:szCs w:val="24"/>
        </w:rPr>
        <w:t>στε</w:t>
      </w:r>
      <w:r>
        <w:rPr>
          <w:rFonts w:eastAsia="Times New Roman"/>
          <w:szCs w:val="24"/>
        </w:rPr>
        <w:t xml:space="preserve"> στη συζήτηση των </w:t>
      </w:r>
    </w:p>
    <w:p w14:paraId="37D8E6F8" w14:textId="77777777" w:rsidR="0020498E" w:rsidRDefault="00BF767F">
      <w:pPr>
        <w:spacing w:line="600" w:lineRule="auto"/>
        <w:ind w:firstLine="720"/>
        <w:jc w:val="center"/>
        <w:rPr>
          <w:rFonts w:eastAsia="Times New Roman"/>
          <w:b/>
          <w:szCs w:val="24"/>
        </w:rPr>
      </w:pPr>
      <w:r>
        <w:rPr>
          <w:rFonts w:eastAsia="Times New Roman"/>
          <w:b/>
          <w:szCs w:val="24"/>
        </w:rPr>
        <w:t>ΕΠΙΚΑΙΡΩΝ ΕΡΩΤΗΣΕΩΝ</w:t>
      </w:r>
    </w:p>
    <w:p w14:paraId="37D8E6F9" w14:textId="77777777" w:rsidR="0020498E" w:rsidRDefault="00BF767F">
      <w:pPr>
        <w:spacing w:line="600" w:lineRule="auto"/>
        <w:ind w:firstLine="720"/>
        <w:jc w:val="both"/>
        <w:rPr>
          <w:rFonts w:eastAsia="Times New Roman"/>
          <w:szCs w:val="24"/>
        </w:rPr>
      </w:pPr>
      <w:r>
        <w:rPr>
          <w:rFonts w:eastAsia="Times New Roman"/>
          <w:szCs w:val="24"/>
        </w:rPr>
        <w:lastRenderedPageBreak/>
        <w:t xml:space="preserve">Θα συζητηθούν τέσσερις επίκαιρες ερωτήσεις. Δεν θα συζητηθούν δεκαεπτά, όπως μας ενημερώνει ο Γενικός Γραμματέας της Κυβέρνησης κ. Καλογήρου. </w:t>
      </w:r>
    </w:p>
    <w:p w14:paraId="37D8E6FA" w14:textId="77777777" w:rsidR="0020498E" w:rsidRDefault="00BF767F">
      <w:pPr>
        <w:spacing w:line="600" w:lineRule="auto"/>
        <w:ind w:firstLine="720"/>
        <w:jc w:val="both"/>
        <w:rPr>
          <w:rFonts w:eastAsia="Times New Roman"/>
          <w:szCs w:val="24"/>
        </w:rPr>
      </w:pPr>
      <w:r>
        <w:rPr>
          <w:rFonts w:eastAsia="Times New Roman"/>
          <w:szCs w:val="24"/>
        </w:rPr>
        <w:t>Δεν θα συζητηθούν λόγω κωλύματος των αρμοδίων Υπουργών και θα επα</w:t>
      </w:r>
      <w:r>
        <w:rPr>
          <w:rFonts w:eastAsia="Times New Roman"/>
          <w:szCs w:val="24"/>
        </w:rPr>
        <w:t xml:space="preserve">ναπροσδιοριστούν για συζήτηση οι εξής επίκαιρες ερωτήσεις: </w:t>
      </w:r>
    </w:p>
    <w:p w14:paraId="37D8E6FB" w14:textId="77777777" w:rsidR="0020498E" w:rsidRDefault="00BF767F">
      <w:pPr>
        <w:spacing w:line="600" w:lineRule="auto"/>
        <w:ind w:firstLine="720"/>
        <w:jc w:val="both"/>
        <w:rPr>
          <w:rFonts w:eastAsia="Times New Roman"/>
          <w:szCs w:val="24"/>
        </w:rPr>
      </w:pPr>
      <w:r>
        <w:rPr>
          <w:rFonts w:eastAsia="Times New Roman"/>
          <w:szCs w:val="24"/>
        </w:rPr>
        <w:t xml:space="preserve">Η δεύτερη με αριθμό 442/6-2-2017 επίκαιρη ερώτηση πρώτου κύκλου του Βουλευτή Ηρακλείου της Δημοκρατικής Συμπαράταξης ΠΑΣΟΚ – 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w:t>
      </w:r>
      <w:r>
        <w:rPr>
          <w:rFonts w:eastAsia="Times New Roman"/>
          <w:szCs w:val="24"/>
        </w:rPr>
        <w:t xml:space="preserve"> την περαιτέρω σταδιακή άρση των </w:t>
      </w:r>
      <w:proofErr w:type="spellStart"/>
      <w:r>
        <w:rPr>
          <w:rFonts w:eastAsia="Times New Roman"/>
          <w:szCs w:val="24"/>
        </w:rPr>
        <w:t>capital</w:t>
      </w:r>
      <w:proofErr w:type="spellEnd"/>
      <w:r>
        <w:rPr>
          <w:rFonts w:eastAsia="Times New Roman"/>
          <w:szCs w:val="24"/>
        </w:rPr>
        <w:t xml:space="preserve"> </w:t>
      </w:r>
      <w:proofErr w:type="spellStart"/>
      <w:r>
        <w:rPr>
          <w:rFonts w:eastAsia="Times New Roman"/>
          <w:szCs w:val="24"/>
        </w:rPr>
        <w:t>controls</w:t>
      </w:r>
      <w:proofErr w:type="spellEnd"/>
      <w:r>
        <w:rPr>
          <w:rFonts w:eastAsia="Times New Roman"/>
          <w:szCs w:val="24"/>
        </w:rPr>
        <w:t xml:space="preserve">, δεν θα συζητηθεί λόγω κωλύματος του Υπουργού Οικονομικών κ. Ευκλείδη </w:t>
      </w:r>
      <w:proofErr w:type="spellStart"/>
      <w:r>
        <w:rPr>
          <w:rFonts w:eastAsia="Times New Roman"/>
          <w:szCs w:val="24"/>
        </w:rPr>
        <w:t>Τσακαλώτου</w:t>
      </w:r>
      <w:proofErr w:type="spellEnd"/>
      <w:r>
        <w:rPr>
          <w:rFonts w:eastAsia="Times New Roman"/>
          <w:szCs w:val="24"/>
        </w:rPr>
        <w:t>.</w:t>
      </w:r>
    </w:p>
    <w:p w14:paraId="37D8E6FC" w14:textId="77777777" w:rsidR="0020498E" w:rsidRDefault="00BF767F">
      <w:pPr>
        <w:spacing w:line="600" w:lineRule="auto"/>
        <w:ind w:firstLine="720"/>
        <w:jc w:val="both"/>
        <w:rPr>
          <w:rFonts w:eastAsia="Times New Roman"/>
          <w:szCs w:val="24"/>
        </w:rPr>
      </w:pPr>
      <w:r>
        <w:rPr>
          <w:rFonts w:eastAsia="Times New Roman"/>
          <w:szCs w:val="24"/>
        </w:rPr>
        <w:t>Η ένατη με αριθμό 387/24-1-2017 επίκαιρη ερώτηση δεύτερου κύκλου του Βουλευτή Β΄ Αθηνών του Λαϊκού Συνδέσμου – Χρυσή Αυγή κ.</w:t>
      </w:r>
      <w:r>
        <w:rPr>
          <w:rFonts w:eastAsia="Times New Roman"/>
          <w:szCs w:val="24"/>
        </w:rPr>
        <w:t xml:space="preserve"> </w:t>
      </w:r>
      <w:r>
        <w:rPr>
          <w:rFonts w:eastAsia="Times New Roman"/>
          <w:bCs/>
          <w:szCs w:val="24"/>
        </w:rPr>
        <w:t xml:space="preserve">Ηλία </w:t>
      </w:r>
      <w:proofErr w:type="spellStart"/>
      <w:r>
        <w:rPr>
          <w:rFonts w:eastAsia="Times New Roman"/>
          <w:bCs/>
          <w:szCs w:val="24"/>
        </w:rPr>
        <w:t>Παναγιώταρου</w:t>
      </w:r>
      <w:proofErr w:type="spellEnd"/>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τη νομοθετική ρύθμιση για επέκταση εγκεκριμένων εξόδων πέραν των νοσηλίων δεν θα συζητηθεί λόγω κωλύματος του Υπουργού Οικονομικών κ. Ευκλείδη </w:t>
      </w:r>
      <w:proofErr w:type="spellStart"/>
      <w:r>
        <w:rPr>
          <w:rFonts w:eastAsia="Times New Roman"/>
          <w:szCs w:val="24"/>
        </w:rPr>
        <w:t>Τσακαλώτου</w:t>
      </w:r>
      <w:proofErr w:type="spellEnd"/>
      <w:r>
        <w:rPr>
          <w:rFonts w:eastAsia="Times New Roman"/>
          <w:szCs w:val="24"/>
        </w:rPr>
        <w:t xml:space="preserve">. Αιτία: φόρτος εργασίας. </w:t>
      </w:r>
    </w:p>
    <w:p w14:paraId="37D8E6FD" w14:textId="77777777" w:rsidR="0020498E" w:rsidRDefault="00BF767F">
      <w:pPr>
        <w:spacing w:line="600" w:lineRule="auto"/>
        <w:ind w:firstLine="720"/>
        <w:jc w:val="both"/>
        <w:rPr>
          <w:rFonts w:eastAsia="Times New Roman"/>
          <w:szCs w:val="24"/>
        </w:rPr>
      </w:pPr>
      <w:r>
        <w:rPr>
          <w:rFonts w:eastAsia="Times New Roman"/>
          <w:szCs w:val="24"/>
        </w:rPr>
        <w:lastRenderedPageBreak/>
        <w:t>Η τρίτη με αριθμ</w:t>
      </w:r>
      <w:r>
        <w:rPr>
          <w:rFonts w:eastAsia="Times New Roman"/>
          <w:szCs w:val="24"/>
        </w:rPr>
        <w:t>ό 458/7-2-2017 επίκαιρη ερώτηση πρώτου κύκλου του Βουλευτή Ηρακλείου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Εμμανουήλ Συντυχάκη</w:t>
      </w:r>
      <w:r>
        <w:rPr>
          <w:rFonts w:eastAsia="Times New Roman"/>
          <w:szCs w:val="24"/>
        </w:rPr>
        <w:t xml:space="preserve"> προς τους Υπουργούς </w:t>
      </w:r>
      <w:r>
        <w:rPr>
          <w:rFonts w:eastAsia="Times New Roman"/>
          <w:bCs/>
          <w:szCs w:val="24"/>
        </w:rPr>
        <w:t>Υγείας</w:t>
      </w:r>
      <w:r>
        <w:rPr>
          <w:rFonts w:eastAsia="Times New Roman"/>
          <w:szCs w:val="24"/>
        </w:rPr>
        <w:t xml:space="preserve"> και </w:t>
      </w:r>
      <w:r>
        <w:rPr>
          <w:rFonts w:eastAsia="Times New Roman"/>
          <w:bCs/>
          <w:szCs w:val="24"/>
        </w:rPr>
        <w:t>Εργασίας, Κοινωνικής Ασφάλισης και Κοινωνικής Αλληλεγγύης,</w:t>
      </w:r>
      <w:r>
        <w:rPr>
          <w:rFonts w:eastAsia="Times New Roman"/>
          <w:szCs w:val="24"/>
        </w:rPr>
        <w:t xml:space="preserve"> σχετικά με τις συμβάσεις έργου στα νοσ</w:t>
      </w:r>
      <w:r>
        <w:rPr>
          <w:rFonts w:eastAsia="Times New Roman"/>
          <w:szCs w:val="24"/>
        </w:rPr>
        <w:t xml:space="preserve">οκομεία και την καταστρατήγηση του δικαιώματος στη μητρότητα, δεν θα συζητηθεί λόγω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 Αιτία: ανειλημμένες υποχρεώσεις.</w:t>
      </w:r>
    </w:p>
    <w:p w14:paraId="37D8E6FE" w14:textId="77777777" w:rsidR="0020498E" w:rsidRDefault="00BF767F">
      <w:pPr>
        <w:spacing w:line="600" w:lineRule="auto"/>
        <w:ind w:firstLine="720"/>
        <w:jc w:val="both"/>
        <w:rPr>
          <w:rFonts w:eastAsia="Times New Roman"/>
          <w:szCs w:val="24"/>
        </w:rPr>
      </w:pPr>
      <w:r>
        <w:rPr>
          <w:rFonts w:eastAsia="Times New Roman"/>
          <w:bCs/>
          <w:szCs w:val="24"/>
        </w:rPr>
        <w:t>Ομοίως, δεν θα συζητηθεί η πέμπτη με αριθμό 413/30-1-2017 επίκαιρη ερώτηση δεύτε</w:t>
      </w:r>
      <w:r>
        <w:rPr>
          <w:rFonts w:eastAsia="Times New Roman"/>
          <w:bCs/>
          <w:szCs w:val="24"/>
        </w:rPr>
        <w:t xml:space="preserve">ρου κύκλου του Βουλευτή Άρτας της Νέας Δημοκρατίας κ. </w:t>
      </w:r>
      <w:r>
        <w:rPr>
          <w:rFonts w:eastAsia="Times New Roman"/>
          <w:szCs w:val="24"/>
        </w:rPr>
        <w:t xml:space="preserve">Γεωργίου </w:t>
      </w:r>
      <w:proofErr w:type="spellStart"/>
      <w:r>
        <w:rPr>
          <w:rFonts w:eastAsia="Times New Roman"/>
          <w:szCs w:val="24"/>
        </w:rPr>
        <w:t>Στύλιου</w:t>
      </w:r>
      <w:proofErr w:type="spellEnd"/>
      <w:r>
        <w:rPr>
          <w:rFonts w:eastAsia="Times New Roman"/>
          <w:szCs w:val="24"/>
        </w:rPr>
        <w:t xml:space="preserve"> </w:t>
      </w:r>
      <w:r>
        <w:rPr>
          <w:rFonts w:eastAsia="Times New Roman"/>
          <w:bCs/>
          <w:szCs w:val="24"/>
        </w:rPr>
        <w:t xml:space="preserve">προς τον Υπουργό </w:t>
      </w:r>
      <w:r>
        <w:rPr>
          <w:rFonts w:eastAsia="Times New Roman"/>
          <w:szCs w:val="24"/>
        </w:rPr>
        <w:t xml:space="preserve">Υγείας, </w:t>
      </w:r>
      <w:r>
        <w:rPr>
          <w:rFonts w:eastAsia="Times New Roman"/>
          <w:bCs/>
          <w:szCs w:val="24"/>
        </w:rPr>
        <w:t xml:space="preserve">σχετικά με τη μη καταβολή των δεδουλευμένων στο προσωπικό καθαριότητας του Γενικού Νοσοκομείου Άρτας, λόγω κωλύματος του κ. Παύλου </w:t>
      </w:r>
      <w:proofErr w:type="spellStart"/>
      <w:r>
        <w:rPr>
          <w:rFonts w:eastAsia="Times New Roman"/>
          <w:bCs/>
          <w:szCs w:val="24"/>
        </w:rPr>
        <w:t>Πολάκη</w:t>
      </w:r>
      <w:proofErr w:type="spellEnd"/>
      <w:r>
        <w:rPr>
          <w:rFonts w:eastAsia="Times New Roman"/>
          <w:bCs/>
          <w:szCs w:val="24"/>
        </w:rPr>
        <w:t>.</w:t>
      </w:r>
    </w:p>
    <w:p w14:paraId="37D8E6FF" w14:textId="77777777" w:rsidR="0020498E" w:rsidRDefault="00BF767F">
      <w:pPr>
        <w:spacing w:line="600" w:lineRule="auto"/>
        <w:ind w:firstLine="720"/>
        <w:jc w:val="both"/>
        <w:rPr>
          <w:rFonts w:eastAsia="Times New Roman"/>
          <w:bCs/>
          <w:szCs w:val="24"/>
        </w:rPr>
      </w:pPr>
      <w:r>
        <w:rPr>
          <w:rFonts w:eastAsia="Times New Roman"/>
          <w:bCs/>
          <w:szCs w:val="24"/>
        </w:rPr>
        <w:t>Δεν θα συζητηθεί η εν</w:t>
      </w:r>
      <w:r>
        <w:rPr>
          <w:rFonts w:eastAsia="Times New Roman"/>
          <w:bCs/>
          <w:szCs w:val="24"/>
        </w:rPr>
        <w:t xml:space="preserve">δέκατη με αριθμό 337/13-1-2017 επίκαιρη ερώτηση δεύτερου κύκλου του Ε΄ Αντιπροέδρου της Βουλής και Βουλευτή Δωδεκανήσου της Δημοκρατικής Συμπαράταξης ΠΑΣΟΚ-ΔΗΜΑΡ κ. </w:t>
      </w:r>
      <w:r>
        <w:rPr>
          <w:rFonts w:eastAsia="Times New Roman"/>
          <w:szCs w:val="24"/>
        </w:rPr>
        <w:t xml:space="preserve">Δημητρίου </w:t>
      </w:r>
      <w:proofErr w:type="spellStart"/>
      <w:r>
        <w:rPr>
          <w:rFonts w:eastAsia="Times New Roman"/>
          <w:szCs w:val="24"/>
        </w:rPr>
        <w:t>Κρεμαστινού</w:t>
      </w:r>
      <w:proofErr w:type="spellEnd"/>
      <w:r>
        <w:rPr>
          <w:rFonts w:eastAsia="Times New Roman"/>
          <w:bCs/>
          <w:szCs w:val="24"/>
        </w:rPr>
        <w:t xml:space="preserve"> προς τον Υπουργό </w:t>
      </w:r>
      <w:r>
        <w:rPr>
          <w:rFonts w:eastAsia="Times New Roman"/>
          <w:szCs w:val="24"/>
        </w:rPr>
        <w:t>Υγείας,</w:t>
      </w:r>
      <w:r>
        <w:rPr>
          <w:rFonts w:eastAsia="Times New Roman"/>
          <w:bCs/>
          <w:szCs w:val="24"/>
        </w:rPr>
        <w:t xml:space="preserve"> σχετικά με το εύρος εφαρμογής της τηλεϊατρικ</w:t>
      </w:r>
      <w:r>
        <w:rPr>
          <w:rFonts w:eastAsia="Times New Roman"/>
          <w:bCs/>
          <w:szCs w:val="24"/>
        </w:rPr>
        <w:t>ής στην Ελλάδα.</w:t>
      </w:r>
    </w:p>
    <w:p w14:paraId="37D8E700" w14:textId="77777777" w:rsidR="0020498E" w:rsidRDefault="00BF767F">
      <w:pPr>
        <w:spacing w:line="600" w:lineRule="auto"/>
        <w:ind w:firstLine="720"/>
        <w:jc w:val="both"/>
        <w:rPr>
          <w:rFonts w:eastAsia="Times New Roman"/>
          <w:bCs/>
          <w:szCs w:val="24"/>
        </w:rPr>
      </w:pPr>
      <w:r>
        <w:rPr>
          <w:rFonts w:eastAsia="Times New Roman"/>
          <w:bCs/>
          <w:szCs w:val="24"/>
        </w:rPr>
        <w:lastRenderedPageBreak/>
        <w:t xml:space="preserve">Δεν θα συζητηθεί η δέκατη </w:t>
      </w:r>
      <w:r>
        <w:rPr>
          <w:rFonts w:eastAsia="Times New Roman"/>
          <w:bCs/>
          <w:szCs w:val="24"/>
        </w:rPr>
        <w:t>τρίτη</w:t>
      </w:r>
      <w:r>
        <w:rPr>
          <w:rFonts w:eastAsia="Times New Roman"/>
          <w:bCs/>
          <w:szCs w:val="24"/>
        </w:rPr>
        <w:t xml:space="preserve"> </w:t>
      </w:r>
      <w:r>
        <w:rPr>
          <w:rFonts w:eastAsia="Times New Roman"/>
          <w:bCs/>
          <w:szCs w:val="24"/>
        </w:rPr>
        <w:t xml:space="preserve">με αριθμό 389/24-1-2017 επίκαιρη ερώτηση δεύτερου κύκλου του Βουλευτή Αιτωλοακαρνανίας του Κομμουνιστικού Κόμματος </w:t>
      </w:r>
      <w:r>
        <w:rPr>
          <w:rFonts w:eastAsia="Times New Roman"/>
          <w:bCs/>
          <w:szCs w:val="24"/>
        </w:rPr>
        <w:t xml:space="preserve">Ελλάδας </w:t>
      </w:r>
      <w:r>
        <w:rPr>
          <w:rFonts w:eastAsia="Times New Roman"/>
          <w:bCs/>
          <w:szCs w:val="24"/>
        </w:rPr>
        <w:t xml:space="preserve">κ. </w:t>
      </w:r>
      <w:r>
        <w:rPr>
          <w:rFonts w:eastAsia="Times New Roman"/>
          <w:szCs w:val="24"/>
        </w:rPr>
        <w:t>Νικολάου Μωραΐτη</w:t>
      </w:r>
      <w:r>
        <w:rPr>
          <w:rFonts w:eastAsia="Times New Roman"/>
          <w:bCs/>
          <w:szCs w:val="24"/>
        </w:rPr>
        <w:t xml:space="preserve"> προς τον Υπουργό </w:t>
      </w:r>
      <w:r>
        <w:rPr>
          <w:rFonts w:eastAsia="Times New Roman"/>
          <w:szCs w:val="24"/>
        </w:rPr>
        <w:t>Υγείας,</w:t>
      </w:r>
      <w:r>
        <w:rPr>
          <w:rFonts w:eastAsia="Times New Roman"/>
          <w:bCs/>
          <w:szCs w:val="24"/>
        </w:rPr>
        <w:t xml:space="preserve"> σχετικά με την καταβολή των δεδουλευμένων των εργαζομένων καθαριστριών στις υπηρεσίες του Γενικού Νοσοκομείου Άρτας.</w:t>
      </w:r>
    </w:p>
    <w:p w14:paraId="37D8E701" w14:textId="77777777" w:rsidR="0020498E" w:rsidRDefault="00BF767F">
      <w:pPr>
        <w:spacing w:line="600" w:lineRule="auto"/>
        <w:ind w:firstLine="720"/>
        <w:jc w:val="both"/>
        <w:rPr>
          <w:rFonts w:eastAsia="Times New Roman"/>
          <w:szCs w:val="24"/>
        </w:rPr>
      </w:pPr>
      <w:r>
        <w:rPr>
          <w:rFonts w:eastAsia="Times New Roman"/>
          <w:bCs/>
          <w:szCs w:val="24"/>
        </w:rPr>
        <w:t>Δεν θα συζητηθεί η</w:t>
      </w:r>
      <w:r>
        <w:rPr>
          <w:rFonts w:eastAsia="Times New Roman"/>
          <w:szCs w:val="24"/>
        </w:rPr>
        <w:t xml:space="preserve"> δέκατη </w:t>
      </w:r>
      <w:r>
        <w:rPr>
          <w:rFonts w:eastAsia="Times New Roman"/>
          <w:szCs w:val="24"/>
        </w:rPr>
        <w:t>τέταρτη</w:t>
      </w:r>
      <w:r>
        <w:rPr>
          <w:rFonts w:eastAsia="Times New Roman"/>
          <w:szCs w:val="24"/>
        </w:rPr>
        <w:t xml:space="preserve"> </w:t>
      </w:r>
      <w:r>
        <w:rPr>
          <w:rFonts w:eastAsia="Times New Roman"/>
          <w:szCs w:val="24"/>
        </w:rPr>
        <w:t>με αριθμό 408/30-1-2017 επίκαιρη ερώτηση δεύτερου κύκλου του Βουλευτή Αττικής του Κομμουνιστικού Κόμματο</w:t>
      </w:r>
      <w:r>
        <w:rPr>
          <w:rFonts w:eastAsia="Times New Roman"/>
          <w:szCs w:val="24"/>
        </w:rPr>
        <w:t xml:space="preserve">ς </w:t>
      </w:r>
      <w:r>
        <w:rPr>
          <w:rFonts w:eastAsia="Times New Roman"/>
          <w:szCs w:val="24"/>
        </w:rPr>
        <w:t xml:space="preserve">Ελλάδας </w:t>
      </w:r>
      <w:r>
        <w:rPr>
          <w:rFonts w:eastAsia="Times New Roman"/>
          <w:szCs w:val="24"/>
        </w:rPr>
        <w:t xml:space="preserve">κ. </w:t>
      </w:r>
      <w:r>
        <w:rPr>
          <w:rFonts w:eastAsia="Times New Roman"/>
          <w:bCs/>
          <w:szCs w:val="24"/>
        </w:rPr>
        <w:t>Ιωάννη Γκιόκα</w:t>
      </w:r>
      <w:r>
        <w:rPr>
          <w:rFonts w:eastAsia="Times New Roman"/>
          <w:szCs w:val="24"/>
        </w:rPr>
        <w:t xml:space="preserve"> προς τον Υπουργό </w:t>
      </w:r>
      <w:r>
        <w:rPr>
          <w:rFonts w:eastAsia="Times New Roman"/>
          <w:bCs/>
          <w:szCs w:val="24"/>
        </w:rPr>
        <w:t xml:space="preserve">Υγείας, </w:t>
      </w:r>
      <w:r>
        <w:rPr>
          <w:rFonts w:eastAsia="Times New Roman"/>
          <w:szCs w:val="24"/>
        </w:rPr>
        <w:t xml:space="preserve">σχετικά με τα σοβαρά προβλήματα των οικογενειών και των εργαζομένων στις υπηρεσίες </w:t>
      </w:r>
      <w:r>
        <w:rPr>
          <w:rFonts w:eastAsia="Times New Roman"/>
          <w:szCs w:val="24"/>
        </w:rPr>
        <w:t>ειδικής αγωγής</w:t>
      </w:r>
      <w:r>
        <w:rPr>
          <w:rFonts w:eastAsia="Times New Roman"/>
          <w:szCs w:val="24"/>
        </w:rPr>
        <w:t>.</w:t>
      </w:r>
    </w:p>
    <w:p w14:paraId="37D8E702" w14:textId="77777777" w:rsidR="0020498E" w:rsidRDefault="00BF767F">
      <w:pPr>
        <w:spacing w:line="600" w:lineRule="auto"/>
        <w:ind w:firstLine="720"/>
        <w:jc w:val="both"/>
        <w:rPr>
          <w:rFonts w:eastAsia="Times New Roman"/>
          <w:bCs/>
          <w:szCs w:val="24"/>
        </w:rPr>
      </w:pPr>
      <w:r>
        <w:rPr>
          <w:rFonts w:eastAsia="Times New Roman"/>
          <w:bCs/>
          <w:szCs w:val="24"/>
        </w:rPr>
        <w:t xml:space="preserve">Δεν θα συζητηθεί η δέκατη </w:t>
      </w:r>
      <w:r>
        <w:rPr>
          <w:rFonts w:eastAsia="Times New Roman"/>
          <w:bCs/>
          <w:szCs w:val="24"/>
        </w:rPr>
        <w:t>πέμπτη</w:t>
      </w:r>
      <w:r>
        <w:rPr>
          <w:rFonts w:eastAsia="Times New Roman"/>
          <w:bCs/>
          <w:szCs w:val="24"/>
        </w:rPr>
        <w:t xml:space="preserve"> </w:t>
      </w:r>
      <w:r>
        <w:rPr>
          <w:rFonts w:eastAsia="Times New Roman"/>
          <w:bCs/>
          <w:szCs w:val="24"/>
        </w:rPr>
        <w:t>με αριθμό 402/27-1-2017 επίκαιρη ερώτηση δεύτερου κύκλου του Βουλευτή Α΄</w:t>
      </w:r>
      <w:r>
        <w:rPr>
          <w:rFonts w:eastAsia="Times New Roman"/>
          <w:bCs/>
          <w:szCs w:val="24"/>
        </w:rPr>
        <w:t xml:space="preserve"> Θεσσαλονίκης της Ένωσης Κεντρώων κ. </w:t>
      </w:r>
      <w:r>
        <w:rPr>
          <w:rFonts w:eastAsia="Times New Roman"/>
          <w:szCs w:val="24"/>
        </w:rPr>
        <w:t xml:space="preserve">Ιωάννη </w:t>
      </w:r>
      <w:proofErr w:type="spellStart"/>
      <w:r>
        <w:rPr>
          <w:rFonts w:eastAsia="Times New Roman"/>
          <w:szCs w:val="24"/>
        </w:rPr>
        <w:t>Σαρίδη</w:t>
      </w:r>
      <w:proofErr w:type="spellEnd"/>
      <w:r>
        <w:rPr>
          <w:rFonts w:eastAsia="Times New Roman"/>
          <w:bCs/>
          <w:szCs w:val="24"/>
        </w:rPr>
        <w:t xml:space="preserve"> προς τον Υπουργό </w:t>
      </w:r>
      <w:r>
        <w:rPr>
          <w:rFonts w:eastAsia="Times New Roman"/>
          <w:szCs w:val="24"/>
        </w:rPr>
        <w:t xml:space="preserve">Υγείας, </w:t>
      </w:r>
      <w:r>
        <w:rPr>
          <w:rFonts w:eastAsia="Times New Roman"/>
          <w:bCs/>
          <w:szCs w:val="24"/>
        </w:rPr>
        <w:t>σχετικά με τη μείωση του κόστους των διαγνωστικών εξετάσεων για τον καρκίνο του μαστού.</w:t>
      </w:r>
    </w:p>
    <w:p w14:paraId="37D8E703" w14:textId="77777777" w:rsidR="0020498E" w:rsidRDefault="00BF767F">
      <w:pPr>
        <w:spacing w:line="600" w:lineRule="auto"/>
        <w:ind w:firstLine="720"/>
        <w:jc w:val="both"/>
        <w:rPr>
          <w:rFonts w:eastAsia="Times New Roman"/>
          <w:bCs/>
          <w:szCs w:val="24"/>
        </w:rPr>
      </w:pPr>
      <w:r>
        <w:rPr>
          <w:rFonts w:eastAsia="Times New Roman"/>
          <w:bCs/>
          <w:szCs w:val="24"/>
        </w:rPr>
        <w:t xml:space="preserve">Δεν θα συζητηθεί η δέκατη </w:t>
      </w:r>
      <w:r>
        <w:rPr>
          <w:rFonts w:eastAsia="Times New Roman"/>
          <w:bCs/>
          <w:szCs w:val="24"/>
        </w:rPr>
        <w:t>έκτη</w:t>
      </w:r>
      <w:r>
        <w:rPr>
          <w:rFonts w:eastAsia="Times New Roman"/>
          <w:bCs/>
          <w:szCs w:val="24"/>
        </w:rPr>
        <w:t xml:space="preserve"> </w:t>
      </w:r>
      <w:r>
        <w:rPr>
          <w:rFonts w:eastAsia="Times New Roman"/>
          <w:bCs/>
          <w:szCs w:val="24"/>
        </w:rPr>
        <w:t>με αριθμό 313/5-1-2017 επίκαιρη ερώτηση δεύτερου κύκλου της Β</w:t>
      </w:r>
      <w:r>
        <w:rPr>
          <w:rFonts w:eastAsia="Times New Roman"/>
          <w:bCs/>
          <w:szCs w:val="24"/>
        </w:rPr>
        <w:t xml:space="preserve">ουλευτού Β΄ Πειραιά της Ένωσης Κεντρώων </w:t>
      </w:r>
      <w:r>
        <w:rPr>
          <w:rFonts w:eastAsia="Times New Roman"/>
          <w:bCs/>
          <w:szCs w:val="24"/>
        </w:rPr>
        <w:t xml:space="preserve">κ. </w:t>
      </w:r>
      <w:r>
        <w:rPr>
          <w:rFonts w:eastAsia="Times New Roman"/>
          <w:szCs w:val="24"/>
        </w:rPr>
        <w:t xml:space="preserve">Θεοδώρας </w:t>
      </w:r>
      <w:proofErr w:type="spellStart"/>
      <w:r>
        <w:rPr>
          <w:rFonts w:eastAsia="Times New Roman"/>
          <w:szCs w:val="24"/>
        </w:rPr>
        <w:t>Μεγαλοοικονόμου</w:t>
      </w:r>
      <w:proofErr w:type="spellEnd"/>
      <w:r>
        <w:rPr>
          <w:rFonts w:eastAsia="Times New Roman"/>
          <w:bCs/>
          <w:szCs w:val="24"/>
        </w:rPr>
        <w:t xml:space="preserve"> προς </w:t>
      </w:r>
      <w:r>
        <w:rPr>
          <w:rFonts w:eastAsia="Times New Roman"/>
          <w:bCs/>
          <w:szCs w:val="24"/>
        </w:rPr>
        <w:lastRenderedPageBreak/>
        <w:t xml:space="preserve">τον Υπουργό </w:t>
      </w:r>
      <w:r>
        <w:rPr>
          <w:rFonts w:eastAsia="Times New Roman"/>
          <w:szCs w:val="24"/>
        </w:rPr>
        <w:t xml:space="preserve">Υγείας, </w:t>
      </w:r>
      <w:r>
        <w:rPr>
          <w:rFonts w:eastAsia="Times New Roman"/>
          <w:bCs/>
          <w:szCs w:val="24"/>
        </w:rPr>
        <w:t>σχετικά με τον κίνδυνο να μείνουν χωρίς θεραπείες τα παιδιά και οι έφηβοι της ειδικής αγωγής.</w:t>
      </w:r>
    </w:p>
    <w:p w14:paraId="37D8E704" w14:textId="77777777" w:rsidR="0020498E" w:rsidRDefault="00BF767F">
      <w:pPr>
        <w:spacing w:line="600" w:lineRule="auto"/>
        <w:ind w:firstLine="720"/>
        <w:jc w:val="both"/>
        <w:rPr>
          <w:rFonts w:eastAsia="Times New Roman"/>
          <w:bCs/>
          <w:szCs w:val="24"/>
        </w:rPr>
      </w:pPr>
      <w:r>
        <w:rPr>
          <w:rFonts w:eastAsia="Times New Roman"/>
          <w:bCs/>
          <w:szCs w:val="24"/>
        </w:rPr>
        <w:t>Επίσης, δεν θα συζητηθεί η με αριθμό 89/5-10-2016 ερώτηση του Βουλευτ</w:t>
      </w:r>
      <w:r>
        <w:rPr>
          <w:rFonts w:eastAsia="Times New Roman"/>
          <w:bCs/>
          <w:szCs w:val="24"/>
        </w:rPr>
        <w:t xml:space="preserve">ή Δωδεκανήσου της Νέας Δημοκρατίας κ. </w:t>
      </w:r>
      <w:r>
        <w:rPr>
          <w:rFonts w:eastAsia="Times New Roman"/>
          <w:szCs w:val="24"/>
        </w:rPr>
        <w:t xml:space="preserve">Εμμανουήλ </w:t>
      </w:r>
      <w:proofErr w:type="spellStart"/>
      <w:r>
        <w:rPr>
          <w:rFonts w:eastAsia="Times New Roman"/>
          <w:szCs w:val="24"/>
        </w:rPr>
        <w:t>Κόνσολα</w:t>
      </w:r>
      <w:proofErr w:type="spellEnd"/>
      <w:r>
        <w:rPr>
          <w:rFonts w:eastAsia="Times New Roman"/>
          <w:szCs w:val="24"/>
        </w:rPr>
        <w:t xml:space="preserve"> -που δεν είναι πλέον επίκαιρη-</w:t>
      </w:r>
      <w:r>
        <w:rPr>
          <w:rFonts w:eastAsia="Times New Roman"/>
          <w:bCs/>
          <w:szCs w:val="24"/>
        </w:rPr>
        <w:t xml:space="preserve"> προς τον Υπουργό </w:t>
      </w:r>
      <w:r>
        <w:rPr>
          <w:rFonts w:eastAsia="Times New Roman"/>
          <w:szCs w:val="24"/>
        </w:rPr>
        <w:t>Υγείας,</w:t>
      </w:r>
      <w:r>
        <w:rPr>
          <w:rFonts w:eastAsia="Times New Roman"/>
          <w:bCs/>
          <w:szCs w:val="24"/>
        </w:rPr>
        <w:t xml:space="preserve"> σχετικά με την ολοκλήρωση και αυτονόμηση του Ογκολογικού Τμήματος του Νοσοκομείου Ρόδου για τον ίδιο λόγο. </w:t>
      </w:r>
    </w:p>
    <w:p w14:paraId="37D8E705" w14:textId="77777777" w:rsidR="0020498E" w:rsidRDefault="00BF767F">
      <w:pPr>
        <w:spacing w:line="600" w:lineRule="auto"/>
        <w:ind w:firstLine="720"/>
        <w:jc w:val="both"/>
        <w:rPr>
          <w:rFonts w:eastAsia="Times New Roman"/>
          <w:bCs/>
          <w:szCs w:val="24"/>
        </w:rPr>
      </w:pPr>
      <w:r>
        <w:rPr>
          <w:rFonts w:eastAsia="Times New Roman"/>
          <w:b/>
          <w:bCs/>
          <w:szCs w:val="24"/>
        </w:rPr>
        <w:t xml:space="preserve">ΕΜΜΑΝΟΥΗΛ ΚΟΝΣΟΛΑΣ: </w:t>
      </w:r>
      <w:r>
        <w:rPr>
          <w:rFonts w:eastAsia="Times New Roman"/>
          <w:bCs/>
          <w:szCs w:val="24"/>
        </w:rPr>
        <w:t>Κύριε Πρόεδρε, θ</w:t>
      </w:r>
      <w:r>
        <w:rPr>
          <w:rFonts w:eastAsia="Times New Roman"/>
          <w:bCs/>
          <w:szCs w:val="24"/>
        </w:rPr>
        <w:t xml:space="preserve">α ήθελα τον λόγο. </w:t>
      </w:r>
    </w:p>
    <w:p w14:paraId="37D8E706" w14:textId="77777777" w:rsidR="0020498E" w:rsidRDefault="00BF767F">
      <w:pPr>
        <w:spacing w:line="600" w:lineRule="auto"/>
        <w:ind w:firstLine="720"/>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 xml:space="preserve">Θα σας δώσω τον λόγο στη συνέχεια., κύριε </w:t>
      </w:r>
      <w:proofErr w:type="spellStart"/>
      <w:r>
        <w:rPr>
          <w:rFonts w:eastAsia="Times New Roman"/>
          <w:bCs/>
          <w:szCs w:val="24"/>
        </w:rPr>
        <w:t>Κόνσολα</w:t>
      </w:r>
      <w:proofErr w:type="spellEnd"/>
      <w:r>
        <w:rPr>
          <w:rFonts w:eastAsia="Times New Roman"/>
          <w:bCs/>
          <w:szCs w:val="24"/>
        </w:rPr>
        <w:t>.</w:t>
      </w:r>
    </w:p>
    <w:p w14:paraId="37D8E707" w14:textId="77777777" w:rsidR="0020498E" w:rsidRDefault="00BF767F">
      <w:pPr>
        <w:spacing w:line="600" w:lineRule="auto"/>
        <w:ind w:firstLine="720"/>
        <w:jc w:val="both"/>
        <w:rPr>
          <w:rFonts w:eastAsia="Times New Roman"/>
          <w:bCs/>
          <w:szCs w:val="24"/>
        </w:rPr>
      </w:pPr>
      <w:r>
        <w:rPr>
          <w:rFonts w:eastAsia="Times New Roman"/>
          <w:bCs/>
          <w:szCs w:val="24"/>
        </w:rPr>
        <w:t>Ομοίως, δεν θα συζητηθεί η με αριθμό 89/5-10-2016 ερώτηση του Ε΄ Αντιπροέδρου της Βουλής και Βουλευτή Δωδεκανήσου της Δημοκρατικής Συμπαράταξης ΠΑΣΟΚ-</w:t>
      </w:r>
      <w:r>
        <w:rPr>
          <w:rFonts w:eastAsia="Times New Roman"/>
          <w:bCs/>
          <w:szCs w:val="24"/>
        </w:rPr>
        <w:t xml:space="preserve">ΔΗΜΑΡ κ. </w:t>
      </w:r>
      <w:r>
        <w:rPr>
          <w:rFonts w:eastAsia="Times New Roman"/>
          <w:szCs w:val="24"/>
        </w:rPr>
        <w:t xml:space="preserve">Δημητρίου </w:t>
      </w:r>
      <w:proofErr w:type="spellStart"/>
      <w:r>
        <w:rPr>
          <w:rFonts w:eastAsia="Times New Roman"/>
          <w:szCs w:val="24"/>
        </w:rPr>
        <w:t>Κρεμαστινού</w:t>
      </w:r>
      <w:proofErr w:type="spellEnd"/>
      <w:r>
        <w:rPr>
          <w:rFonts w:eastAsia="Times New Roman"/>
          <w:bCs/>
          <w:szCs w:val="24"/>
        </w:rPr>
        <w:t xml:space="preserve"> προς τον Υπουργό </w:t>
      </w:r>
      <w:r>
        <w:rPr>
          <w:rFonts w:eastAsia="Times New Roman"/>
          <w:szCs w:val="24"/>
        </w:rPr>
        <w:t>Υγείας,</w:t>
      </w:r>
      <w:r>
        <w:rPr>
          <w:rFonts w:eastAsia="Times New Roman"/>
          <w:bCs/>
          <w:szCs w:val="24"/>
        </w:rPr>
        <w:t xml:space="preserve"> σχετικά με την ολοκλήρωση και αυτονόμηση του Ογκολογικού Τμήματος του Νοσοκομείου Ρόδου.</w:t>
      </w:r>
    </w:p>
    <w:p w14:paraId="37D8E708" w14:textId="77777777" w:rsidR="0020498E" w:rsidRDefault="00BF767F">
      <w:pPr>
        <w:spacing w:line="600" w:lineRule="auto"/>
        <w:ind w:firstLine="720"/>
        <w:jc w:val="both"/>
        <w:rPr>
          <w:rFonts w:eastAsia="Times New Roman"/>
          <w:szCs w:val="24"/>
        </w:rPr>
      </w:pPr>
      <w:r>
        <w:rPr>
          <w:rFonts w:eastAsia="Times New Roman"/>
          <w:szCs w:val="24"/>
        </w:rPr>
        <w:lastRenderedPageBreak/>
        <w:t>Η δεύτερη με αριθμό 441/6-2-2017 επίκαιρη ερώτηση δεύτερου κύκλου της Βουλευτού Αττικής της Δημοκρατικής Συμπαρ</w:t>
      </w:r>
      <w:r>
        <w:rPr>
          <w:rFonts w:eastAsia="Times New Roman"/>
          <w:szCs w:val="24"/>
        </w:rPr>
        <w:t xml:space="preserve">άταξης ΠΑΣΟΚ-ΔΗΜΑΡ </w:t>
      </w:r>
      <w:r>
        <w:rPr>
          <w:rFonts w:eastAsia="Times New Roman"/>
          <w:szCs w:val="24"/>
        </w:rPr>
        <w:t xml:space="preserve">κ. </w:t>
      </w:r>
      <w:r>
        <w:rPr>
          <w:rFonts w:eastAsia="Times New Roman"/>
          <w:bCs/>
          <w:szCs w:val="24"/>
        </w:rPr>
        <w:t xml:space="preserve">Παρασκευής </w:t>
      </w:r>
      <w:proofErr w:type="spellStart"/>
      <w:r>
        <w:rPr>
          <w:rFonts w:eastAsia="Times New Roman"/>
          <w:bCs/>
          <w:szCs w:val="24"/>
        </w:rPr>
        <w:t>Χριστοφιλοπούλου</w:t>
      </w:r>
      <w:proofErr w:type="spellEnd"/>
      <w:r>
        <w:rPr>
          <w:rFonts w:eastAsia="Times New Roman"/>
          <w:szCs w:val="24"/>
        </w:rPr>
        <w:t xml:space="preserve"> προς την Υπουργό </w:t>
      </w:r>
      <w:r>
        <w:rPr>
          <w:rFonts w:eastAsia="Times New Roman"/>
          <w:bCs/>
          <w:szCs w:val="24"/>
        </w:rPr>
        <w:t>Εργασίας, Κοινωνικής Ασφάλισης και Κοινωνικής Αλληλεγγύης,</w:t>
      </w:r>
      <w:r>
        <w:rPr>
          <w:rFonts w:eastAsia="Times New Roman"/>
          <w:szCs w:val="24"/>
        </w:rPr>
        <w:t xml:space="preserve"> σχετικά με την αναστολή του ασφαλιστικού νόμου για τα «μπλοκάκια», μέχρι την άρση των αδικιών που προκαλούνται από την στρεβλή εφα</w:t>
      </w:r>
      <w:r>
        <w:rPr>
          <w:rFonts w:eastAsia="Times New Roman"/>
          <w:szCs w:val="24"/>
        </w:rPr>
        <w:t>ρμογή του, δεν θα συζητηθεί λόγω κωλύματος του Υφυπουργού Εργασίας, Κοινωνικής Ασφάλισης και Κοινωνικής Αλληλεγγύης κ. Πετρόπουλου. Αιτία: ανειλημμένες υποχρεώσεις.</w:t>
      </w:r>
    </w:p>
    <w:p w14:paraId="37D8E709" w14:textId="77777777" w:rsidR="0020498E" w:rsidRDefault="00BF767F">
      <w:pPr>
        <w:spacing w:line="600" w:lineRule="auto"/>
        <w:ind w:firstLine="720"/>
        <w:jc w:val="both"/>
        <w:rPr>
          <w:rFonts w:eastAsia="Times New Roman"/>
          <w:szCs w:val="24"/>
        </w:rPr>
      </w:pPr>
      <w:r>
        <w:rPr>
          <w:rFonts w:eastAsia="Times New Roman"/>
          <w:szCs w:val="24"/>
        </w:rPr>
        <w:t xml:space="preserve">Η τέταρτη με αριθμό 404/30-1-2017 επίκαιρη ερώτηση </w:t>
      </w:r>
      <w:r>
        <w:rPr>
          <w:rFonts w:eastAsia="Times New Roman"/>
          <w:szCs w:val="24"/>
        </w:rPr>
        <w:t xml:space="preserve">δεύτερου κύκλου της Βουλευτού Καρδίτσας του Συνασπισμού Ριζοσπαστικής Αριστεράς κ. </w:t>
      </w:r>
      <w:r>
        <w:rPr>
          <w:rFonts w:eastAsia="Times New Roman"/>
          <w:bCs/>
          <w:szCs w:val="24"/>
        </w:rPr>
        <w:t xml:space="preserve">Χρυσούλας </w:t>
      </w:r>
      <w:proofErr w:type="spellStart"/>
      <w:r>
        <w:rPr>
          <w:rFonts w:eastAsia="Times New Roman"/>
          <w:bCs/>
          <w:szCs w:val="24"/>
        </w:rPr>
        <w:t>Κατσαβριά</w:t>
      </w:r>
      <w:proofErr w:type="spellEnd"/>
      <w:r>
        <w:rPr>
          <w:rFonts w:eastAsia="Times New Roman"/>
          <w:bCs/>
          <w:szCs w:val="24"/>
        </w:rPr>
        <w:t xml:space="preserve"> - </w:t>
      </w:r>
      <w:proofErr w:type="spellStart"/>
      <w:r>
        <w:rPr>
          <w:rFonts w:eastAsia="Times New Roman"/>
          <w:bCs/>
          <w:szCs w:val="24"/>
        </w:rPr>
        <w:t>Σιωροπούλου</w:t>
      </w:r>
      <w:proofErr w:type="spellEnd"/>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szCs w:val="24"/>
        </w:rPr>
        <w:t xml:space="preserve"> σχετικά με τη σύνταξη Εθνικού Σχεδίου για τη στήριξη της βαμβακοκαλλιέργειας, δεν θα συζ</w:t>
      </w:r>
      <w:r>
        <w:rPr>
          <w:rFonts w:eastAsia="Times New Roman"/>
          <w:szCs w:val="24"/>
        </w:rPr>
        <w:t>ητηθεί λόγω κωλύματος του Υφυπουργού Αγροτικής Ανάπτυξης και Τροφίμων κ. Κόκκαλη. Αιτία: φόρτος εργασίας.</w:t>
      </w:r>
    </w:p>
    <w:p w14:paraId="37D8E70A" w14:textId="77777777" w:rsidR="0020498E" w:rsidRDefault="00BF767F">
      <w:pPr>
        <w:spacing w:line="600" w:lineRule="auto"/>
        <w:ind w:firstLine="720"/>
        <w:jc w:val="both"/>
        <w:rPr>
          <w:rFonts w:eastAsia="Times New Roman"/>
          <w:szCs w:val="24"/>
        </w:rPr>
      </w:pPr>
      <w:r>
        <w:rPr>
          <w:rFonts w:eastAsia="Times New Roman"/>
          <w:bCs/>
          <w:szCs w:val="24"/>
        </w:rPr>
        <w:t>Ομοίως, δεν θα συζητηθεί η</w:t>
      </w:r>
      <w:r>
        <w:rPr>
          <w:rFonts w:eastAsia="Times New Roman"/>
          <w:szCs w:val="24"/>
        </w:rPr>
        <w:t xml:space="preserve"> έκτη με αριθμό 399/27-1-2017 επίκαιρη ερώτηση δεύτερου κύκλου του Βουλευτή Αχαΐας της </w:t>
      </w:r>
      <w:r>
        <w:rPr>
          <w:rFonts w:eastAsia="Times New Roman"/>
          <w:szCs w:val="24"/>
        </w:rPr>
        <w:lastRenderedPageBreak/>
        <w:t xml:space="preserve">Νέας Δημοκρατίας κ. </w:t>
      </w:r>
      <w:proofErr w:type="spellStart"/>
      <w:r>
        <w:rPr>
          <w:rFonts w:eastAsia="Times New Roman"/>
          <w:bCs/>
          <w:szCs w:val="24"/>
        </w:rPr>
        <w:t>Ιάσονος</w:t>
      </w:r>
      <w:proofErr w:type="spellEnd"/>
      <w:r>
        <w:rPr>
          <w:rFonts w:eastAsia="Times New Roman"/>
          <w:bCs/>
          <w:szCs w:val="24"/>
        </w:rPr>
        <w:t xml:space="preserve"> Φωτήλα</w:t>
      </w:r>
      <w:r>
        <w:rPr>
          <w:rFonts w:eastAsia="Times New Roman"/>
          <w:szCs w:val="24"/>
        </w:rPr>
        <w:t xml:space="preserve"> πρ</w:t>
      </w:r>
      <w:r>
        <w:rPr>
          <w:rFonts w:eastAsia="Times New Roman"/>
          <w:szCs w:val="24"/>
        </w:rPr>
        <w:t xml:space="preserve">ος τον Υπουργό </w:t>
      </w:r>
      <w:r>
        <w:rPr>
          <w:rFonts w:eastAsia="Times New Roman"/>
          <w:bCs/>
          <w:szCs w:val="24"/>
        </w:rPr>
        <w:t>Αγροτικής Ανάπτυξης και Τροφίμων,</w:t>
      </w:r>
      <w:r>
        <w:rPr>
          <w:rFonts w:eastAsia="Times New Roman"/>
          <w:szCs w:val="24"/>
        </w:rPr>
        <w:t xml:space="preserve"> σχετικά με την καθυστέρηση του έργου επέκτασης της διώρυγας του ποταμού Πηνειού στη Δυτική Αχαΐα. </w:t>
      </w:r>
    </w:p>
    <w:p w14:paraId="37D8E70B" w14:textId="77777777" w:rsidR="0020498E" w:rsidRDefault="00BF767F">
      <w:pPr>
        <w:spacing w:line="600" w:lineRule="auto"/>
        <w:ind w:firstLine="720"/>
        <w:jc w:val="both"/>
        <w:rPr>
          <w:rFonts w:eastAsia="Times New Roman"/>
          <w:szCs w:val="24"/>
        </w:rPr>
      </w:pPr>
      <w:r>
        <w:rPr>
          <w:rFonts w:eastAsia="Times New Roman"/>
          <w:szCs w:val="24"/>
        </w:rPr>
        <w:t>Η έβδομη με αριθμό 365/20-1-2017 επίκαιρη ερώτηση δεύτερου κύκλου του Βουλευτή Αχαΐας της Νέας Δημοκρατίας κ</w:t>
      </w:r>
      <w:r>
        <w:rPr>
          <w:rFonts w:eastAsia="Times New Roman"/>
          <w:szCs w:val="24"/>
        </w:rPr>
        <w:t xml:space="preserve">. </w:t>
      </w:r>
      <w:r>
        <w:rPr>
          <w:rFonts w:eastAsia="Times New Roman"/>
          <w:bCs/>
          <w:szCs w:val="24"/>
        </w:rPr>
        <w:t xml:space="preserve">Ανδρέα </w:t>
      </w:r>
      <w:proofErr w:type="spellStart"/>
      <w:r>
        <w:rPr>
          <w:rFonts w:eastAsia="Times New Roman"/>
          <w:bCs/>
          <w:szCs w:val="24"/>
        </w:rPr>
        <w:t>Κατσανιώτη</w:t>
      </w:r>
      <w:proofErr w:type="spellEnd"/>
      <w:r>
        <w:rPr>
          <w:rFonts w:eastAsia="Times New Roman"/>
          <w:szCs w:val="24"/>
        </w:rPr>
        <w:t xml:space="preserve"> προς τον Υπουργό </w:t>
      </w:r>
      <w:r>
        <w:rPr>
          <w:rFonts w:eastAsia="Times New Roman"/>
          <w:bCs/>
          <w:szCs w:val="24"/>
        </w:rPr>
        <w:t>Παιδείας, Έρευνας και Θρησκευμάτων,</w:t>
      </w:r>
      <w:r>
        <w:rPr>
          <w:rFonts w:eastAsia="Times New Roman"/>
          <w:szCs w:val="24"/>
        </w:rPr>
        <w:t xml:space="preserve"> σχετικά με την επαναλειτουργία μεταβατικών τμημάτων του ΤΕΙ Δυτικής Ελλάδας, δεν θα συζητηθεί λόγω απουσίας του Υπουργού Παιδείας, Έρευνας και Θρησκευμάτων κ. </w:t>
      </w:r>
      <w:proofErr w:type="spellStart"/>
      <w:r>
        <w:rPr>
          <w:rFonts w:eastAsia="Times New Roman"/>
          <w:szCs w:val="24"/>
        </w:rPr>
        <w:t>Γαβρόγλου</w:t>
      </w:r>
      <w:proofErr w:type="spellEnd"/>
      <w:r>
        <w:rPr>
          <w:rFonts w:eastAsia="Times New Roman"/>
          <w:szCs w:val="24"/>
        </w:rPr>
        <w:t xml:space="preserve"> εκτός Αθηνών.</w:t>
      </w:r>
    </w:p>
    <w:p w14:paraId="37D8E70C" w14:textId="77777777" w:rsidR="0020498E" w:rsidRDefault="00BF767F">
      <w:pPr>
        <w:spacing w:line="600" w:lineRule="auto"/>
        <w:ind w:firstLine="720"/>
        <w:jc w:val="both"/>
        <w:rPr>
          <w:rFonts w:eastAsia="Times New Roman"/>
          <w:szCs w:val="24"/>
        </w:rPr>
      </w:pPr>
      <w:r>
        <w:rPr>
          <w:rFonts w:eastAsia="Times New Roman"/>
          <w:szCs w:val="24"/>
          <w:lang w:val="en-US"/>
        </w:rPr>
        <w:t>H</w:t>
      </w:r>
      <w:r>
        <w:rPr>
          <w:rFonts w:eastAsia="Times New Roman"/>
          <w:szCs w:val="24"/>
        </w:rPr>
        <w:t xml:space="preserve"> όγδοη με αριθμό 423/31-1-2017 επίκαιρη ερώτηση δευτέρου κύκλου του Βουλευτή Α΄ Θεσσαλονίκης του Λαϊκού Συνδέσμου – Χρυσή Αυγή κ. </w:t>
      </w:r>
      <w:r>
        <w:rPr>
          <w:rFonts w:eastAsia="Times New Roman"/>
          <w:bCs/>
          <w:szCs w:val="24"/>
        </w:rPr>
        <w:t>Αντωνίου Γρέγου</w:t>
      </w:r>
      <w:r>
        <w:rPr>
          <w:rFonts w:eastAsia="Times New Roman"/>
          <w:szCs w:val="24"/>
        </w:rPr>
        <w:t xml:space="preserve"> προς την Υπουργό </w:t>
      </w:r>
      <w:r>
        <w:rPr>
          <w:rFonts w:eastAsia="Times New Roman"/>
          <w:bCs/>
          <w:szCs w:val="24"/>
        </w:rPr>
        <w:t>Πολιτισμού και Αθλητισμού,</w:t>
      </w:r>
      <w:r>
        <w:rPr>
          <w:rFonts w:eastAsia="Times New Roman"/>
          <w:b/>
          <w:bCs/>
          <w:szCs w:val="24"/>
        </w:rPr>
        <w:t xml:space="preserve"> </w:t>
      </w:r>
      <w:r>
        <w:rPr>
          <w:rFonts w:eastAsia="Times New Roman"/>
          <w:szCs w:val="24"/>
        </w:rPr>
        <w:t>σχετικά με την κατάχρηση του ονόματος «Μακεδονία» σε αθλητικές ορ</w:t>
      </w:r>
      <w:r>
        <w:rPr>
          <w:rFonts w:eastAsia="Times New Roman"/>
          <w:szCs w:val="24"/>
        </w:rPr>
        <w:t>γανώσεις», δεν θα συζητηθεί λόγω κωλύματος του Υφυπουργού Πολιτισμού και Αθλητισμού κ. Βασιλειάδη.</w:t>
      </w:r>
    </w:p>
    <w:p w14:paraId="37D8E70D"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η πρώτη με αριθμό 450/6-2-2017 επίκαιρη ερώτηση δευτέρου κύκλου του Βουλευτή Αττικής της Νέας Δημοκρατίας κ. </w:t>
      </w:r>
      <w:r>
        <w:rPr>
          <w:rFonts w:eastAsia="Times New Roman" w:cs="Times New Roman"/>
          <w:bCs/>
          <w:szCs w:val="24"/>
        </w:rPr>
        <w:t>Γεωργίου Βλάχου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Υποδομών</w:t>
      </w:r>
      <w:r>
        <w:rPr>
          <w:rFonts w:eastAsia="Times New Roman" w:cs="Times New Roman"/>
          <w:bCs/>
          <w:szCs w:val="24"/>
        </w:rPr>
        <w:t xml:space="preserve"> και Μεταφορών,</w:t>
      </w:r>
      <w:r>
        <w:rPr>
          <w:rFonts w:eastAsia="Times New Roman" w:cs="Times New Roman"/>
          <w:b/>
          <w:bCs/>
          <w:szCs w:val="24"/>
        </w:rPr>
        <w:t xml:space="preserve"> </w:t>
      </w:r>
      <w:r>
        <w:rPr>
          <w:rFonts w:eastAsia="Times New Roman" w:cs="Times New Roman"/>
          <w:szCs w:val="24"/>
        </w:rPr>
        <w:t>σχετικά με τις προτάσεις – αιτήματα των Δήμων των Μεσογείων ενόψει της διαβούλευσης για την ανανέωση της σύμβασης του Διεθνή Αερολιμένα Αθηνών «Ελ. Βενιζέλος» με το ελληνικό δημόσιο για την περίοδο 2025-2055, δεν θα συζητηθεί λόγω αναρμοδιό</w:t>
      </w:r>
      <w:r>
        <w:rPr>
          <w:rFonts w:eastAsia="Times New Roman" w:cs="Times New Roman"/>
          <w:szCs w:val="24"/>
        </w:rPr>
        <w:t>τητας. Αρμόδιο Υπουργείο είναι το Υπουργείο Οικονομικών.</w:t>
      </w:r>
    </w:p>
    <w:p w14:paraId="37D8E70E"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Κόνσολα</w:t>
      </w:r>
      <w:proofErr w:type="spellEnd"/>
      <w:r>
        <w:rPr>
          <w:rFonts w:eastAsia="Times New Roman" w:cs="Times New Roman"/>
          <w:szCs w:val="24"/>
        </w:rPr>
        <w:t>, έχετε ζητήσει τον λόγο προφανώς για την ερώτησή σας.</w:t>
      </w:r>
    </w:p>
    <w:p w14:paraId="37D8E70F"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37D8E710" w14:textId="77777777" w:rsidR="0020498E" w:rsidRDefault="00BF767F">
      <w:pPr>
        <w:spacing w:line="600" w:lineRule="auto"/>
        <w:ind w:firstLine="720"/>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Ευχαριστώ πολύ, κύριε Πρόεδρε.</w:t>
      </w:r>
    </w:p>
    <w:p w14:paraId="37D8E711"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Παίρνω τον λόγο, παρά το ότι ο κύριος Υπουργός δεν </w:t>
      </w:r>
      <w:proofErr w:type="spellStart"/>
      <w:r>
        <w:rPr>
          <w:rFonts w:eastAsia="Times New Roman" w:cs="Times New Roman"/>
          <w:szCs w:val="24"/>
        </w:rPr>
        <w:t>εστάθ</w:t>
      </w:r>
      <w:r>
        <w:rPr>
          <w:rFonts w:eastAsia="Times New Roman" w:cs="Times New Roman"/>
          <w:szCs w:val="24"/>
        </w:rPr>
        <w:t>η</w:t>
      </w:r>
      <w:proofErr w:type="spellEnd"/>
      <w:r>
        <w:rPr>
          <w:rFonts w:eastAsia="Times New Roman" w:cs="Times New Roman"/>
          <w:szCs w:val="24"/>
        </w:rPr>
        <w:t xml:space="preserve"> δυνατό να είναι σήμερα στη συζήτηση, για να θυμίσω ότι και στις 17</w:t>
      </w:r>
      <w:r>
        <w:rPr>
          <w:rFonts w:eastAsia="Times New Roman" w:cs="Times New Roman"/>
          <w:szCs w:val="24"/>
        </w:rPr>
        <w:t>-</w:t>
      </w:r>
      <w:r>
        <w:rPr>
          <w:rFonts w:eastAsia="Times New Roman" w:cs="Times New Roman"/>
          <w:szCs w:val="24"/>
        </w:rPr>
        <w:t>03</w:t>
      </w:r>
      <w:r>
        <w:rPr>
          <w:rFonts w:eastAsia="Times New Roman" w:cs="Times New Roman"/>
          <w:szCs w:val="24"/>
        </w:rPr>
        <w:t>-</w:t>
      </w:r>
      <w:r>
        <w:rPr>
          <w:rFonts w:eastAsia="Times New Roman" w:cs="Times New Roman"/>
          <w:szCs w:val="24"/>
        </w:rPr>
        <w:t xml:space="preserve">2016 καταθέσαμε μια ερώτηση σχετικά με τη λειτουργία του Νοσοκομείου Ρόδου. Ρωτούσαμε τον Υπουργό εάν γνωρίζει τα προβλήματα και τα συνακόλουθα προβλήματα που </w:t>
      </w:r>
      <w:r>
        <w:rPr>
          <w:rFonts w:eastAsia="Times New Roman" w:cs="Times New Roman"/>
          <w:szCs w:val="24"/>
        </w:rPr>
        <w:lastRenderedPageBreak/>
        <w:t xml:space="preserve">δημιουργούνται από την </w:t>
      </w:r>
      <w:proofErr w:type="spellStart"/>
      <w:r>
        <w:rPr>
          <w:rFonts w:eastAsia="Times New Roman" w:cs="Times New Roman"/>
          <w:szCs w:val="24"/>
        </w:rPr>
        <w:t>υπ</w:t>
      </w:r>
      <w:r>
        <w:rPr>
          <w:rFonts w:eastAsia="Times New Roman" w:cs="Times New Roman"/>
          <w:szCs w:val="24"/>
        </w:rPr>
        <w:t>οστελέχωση</w:t>
      </w:r>
      <w:proofErr w:type="spellEnd"/>
      <w:r>
        <w:rPr>
          <w:rFonts w:eastAsia="Times New Roman" w:cs="Times New Roman"/>
          <w:szCs w:val="24"/>
        </w:rPr>
        <w:t xml:space="preserve"> του </w:t>
      </w:r>
      <w:r>
        <w:rPr>
          <w:rFonts w:eastAsia="Times New Roman" w:cs="Times New Roman"/>
          <w:szCs w:val="24"/>
        </w:rPr>
        <w:t xml:space="preserve">νοσοκομείου </w:t>
      </w:r>
      <w:r>
        <w:rPr>
          <w:rFonts w:eastAsia="Times New Roman" w:cs="Times New Roman"/>
          <w:szCs w:val="24"/>
        </w:rPr>
        <w:t xml:space="preserve">της Ρόδου αλλά και ποιες ενέργειες προτίθεται να κάνει ο Υπουργός, προκειμένου να καλύψει αυτές τις ανάγκες. </w:t>
      </w:r>
    </w:p>
    <w:p w14:paraId="37D8E712"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Παρά τη συνεχή αναβολή έρχεται ο κύριος Υπουργός μετά από κάποιο διάστημα στη Βουλή και απαντά. Καταθέσαμε ένα σωρό υπο</w:t>
      </w:r>
      <w:r>
        <w:rPr>
          <w:rFonts w:eastAsia="Times New Roman" w:cs="Times New Roman"/>
          <w:szCs w:val="24"/>
        </w:rPr>
        <w:t xml:space="preserve">μνήματα από φορείς και από παράγοντες που εκπροσωπούν εργαζομένους στο </w:t>
      </w:r>
      <w:r>
        <w:rPr>
          <w:rFonts w:eastAsia="Times New Roman" w:cs="Times New Roman"/>
          <w:szCs w:val="24"/>
        </w:rPr>
        <w:t xml:space="preserve">νοσοκομείο </w:t>
      </w:r>
      <w:r>
        <w:rPr>
          <w:rFonts w:eastAsia="Times New Roman" w:cs="Times New Roman"/>
          <w:szCs w:val="24"/>
        </w:rPr>
        <w:t xml:space="preserve">αλλά και παράγοντες που σχετίζονται με το </w:t>
      </w:r>
      <w:r>
        <w:rPr>
          <w:rFonts w:eastAsia="Times New Roman" w:cs="Times New Roman"/>
          <w:szCs w:val="24"/>
        </w:rPr>
        <w:t xml:space="preserve">νοσοκομείο </w:t>
      </w:r>
      <w:r>
        <w:rPr>
          <w:rFonts w:eastAsia="Times New Roman" w:cs="Times New Roman"/>
          <w:szCs w:val="24"/>
        </w:rPr>
        <w:t xml:space="preserve">της Ρόδου. Ο κ. </w:t>
      </w:r>
      <w:proofErr w:type="spellStart"/>
      <w:r>
        <w:rPr>
          <w:rFonts w:eastAsia="Times New Roman" w:cs="Times New Roman"/>
          <w:szCs w:val="24"/>
        </w:rPr>
        <w:t>Πολάκης</w:t>
      </w:r>
      <w:proofErr w:type="spellEnd"/>
      <w:r>
        <w:rPr>
          <w:rFonts w:eastAsia="Times New Roman" w:cs="Times New Roman"/>
          <w:szCs w:val="24"/>
        </w:rPr>
        <w:t xml:space="preserve"> στη συζήτηση εκείνη εν κατακλείδι απαντά –είναι στα Πρακτικά της συνεδρίασης- ότι «όλοι κρινόμαστ</w:t>
      </w:r>
      <w:r>
        <w:rPr>
          <w:rFonts w:eastAsia="Times New Roman" w:cs="Times New Roman"/>
          <w:szCs w:val="24"/>
        </w:rPr>
        <w:t xml:space="preserve">ε, κύριε </w:t>
      </w:r>
      <w:proofErr w:type="spellStart"/>
      <w:r>
        <w:rPr>
          <w:rFonts w:eastAsia="Times New Roman" w:cs="Times New Roman"/>
          <w:szCs w:val="24"/>
        </w:rPr>
        <w:t>Κόνσολα</w:t>
      </w:r>
      <w:proofErr w:type="spellEnd"/>
      <w:r>
        <w:rPr>
          <w:rFonts w:eastAsia="Times New Roman" w:cs="Times New Roman"/>
          <w:szCs w:val="24"/>
        </w:rPr>
        <w:t xml:space="preserve">, όχι από το τι λέμε, αλλά από το τι κάνουμε. Γιατί είμαστε αυτό που κάνουμε και όχι αυτό που λέμε. Οπότε θα κριθούμε όλοι.» </w:t>
      </w:r>
    </w:p>
    <w:p w14:paraId="37D8E713"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Συμφωνώ με τον κύριο Υπουργό. Είναι, όμως, ανακολουθία της Κυβέρνησης και ιδιαίτερα του Υπουργείου Υγείας να μην έ</w:t>
      </w:r>
      <w:r>
        <w:rPr>
          <w:rFonts w:eastAsia="Times New Roman" w:cs="Times New Roman"/>
          <w:szCs w:val="24"/>
        </w:rPr>
        <w:t>ρχεται να συζητήσει κατά πρόσωπο εδώ στην κοινοβουλευτική διαδικασία ζητήματα. Και εγώ διαφωνώ μαζί σας, κύριε Πρόεδρε. Είναι άκρως επίκαιρη η ερώτηση που καταθέσαμε. Και μιλάω για την ερώτηση από τις 05</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2016 και δεν έχει απαντηθεί ακόμα, κύριε Πρόεδρε.</w:t>
      </w:r>
      <w:r>
        <w:rPr>
          <w:rFonts w:eastAsia="Times New Roman" w:cs="Times New Roman"/>
          <w:szCs w:val="24"/>
        </w:rPr>
        <w:t xml:space="preserve"> Είναι πολύ σημαντική ερώτηση και σχετίζεται με την ίδρυση του </w:t>
      </w:r>
      <w:r>
        <w:rPr>
          <w:rFonts w:eastAsia="Times New Roman" w:cs="Times New Roman"/>
          <w:szCs w:val="24"/>
        </w:rPr>
        <w:t xml:space="preserve">τμήματος ογκολογίας </w:t>
      </w:r>
      <w:r>
        <w:rPr>
          <w:rFonts w:eastAsia="Times New Roman" w:cs="Times New Roman"/>
          <w:szCs w:val="24"/>
        </w:rPr>
        <w:t xml:space="preserve">στο </w:t>
      </w:r>
      <w:r>
        <w:rPr>
          <w:rFonts w:eastAsia="Times New Roman" w:cs="Times New Roman"/>
          <w:szCs w:val="24"/>
        </w:rPr>
        <w:t xml:space="preserve">νοσοκομείο </w:t>
      </w:r>
      <w:r>
        <w:rPr>
          <w:rFonts w:eastAsia="Times New Roman" w:cs="Times New Roman"/>
          <w:szCs w:val="24"/>
        </w:rPr>
        <w:t xml:space="preserve">της Ρόδου. </w:t>
      </w:r>
    </w:p>
    <w:p w14:paraId="37D8E714"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lastRenderedPageBreak/>
        <w:t xml:space="preserve">Γνωρίζετε ότι στη κοινωνία της Δωδεκανήσου, στη νησιωτική Ελλάδα δεν υπάρχει νοσοκομείο προκειμένου να αντιμετωπίσει τα περιστατικά αυτά. Άρα, θα </w:t>
      </w:r>
      <w:r>
        <w:rPr>
          <w:rFonts w:eastAsia="Times New Roman" w:cs="Times New Roman"/>
          <w:szCs w:val="24"/>
        </w:rPr>
        <w:t>ήταν ένας σημαντικός πυλώνας να αναχαιτίσουμε τη φυγή από τα νησιά προς το κέντρο. Θα σταματούσαμε την οικονομική αιμορραγία των ασθενών και των συγγενών για να έρθουν εδώ για θεραπεία.</w:t>
      </w:r>
    </w:p>
    <w:p w14:paraId="37D8E715"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Και επιτρέψτε μου, τελειώνοντας, να καταθέσω τι είπε ο κ. </w:t>
      </w:r>
      <w:proofErr w:type="spellStart"/>
      <w:r>
        <w:rPr>
          <w:rFonts w:eastAsia="Times New Roman" w:cs="Times New Roman"/>
          <w:szCs w:val="24"/>
        </w:rPr>
        <w:t>Πολάκης</w:t>
      </w:r>
      <w:proofErr w:type="spellEnd"/>
      <w:r>
        <w:rPr>
          <w:rFonts w:eastAsia="Times New Roman" w:cs="Times New Roman"/>
          <w:szCs w:val="24"/>
        </w:rPr>
        <w:t xml:space="preserve"> στην</w:t>
      </w:r>
      <w:r>
        <w:rPr>
          <w:rFonts w:eastAsia="Times New Roman" w:cs="Times New Roman"/>
          <w:szCs w:val="24"/>
        </w:rPr>
        <w:t xml:space="preserve"> ερώτηση εκείνη. </w:t>
      </w:r>
    </w:p>
    <w:p w14:paraId="37D8E716"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Στην πρώτη ερώτηση για το νοσοκομείο της Ρόδου είπε: « Σχετικά με τα δύο συγκεκριμένα θέματα που είπατε, κύριε </w:t>
      </w:r>
      <w:proofErr w:type="spellStart"/>
      <w:r>
        <w:rPr>
          <w:rFonts w:eastAsia="Times New Roman" w:cs="Times New Roman"/>
          <w:szCs w:val="24"/>
        </w:rPr>
        <w:t>Κόνσολα</w:t>
      </w:r>
      <w:proofErr w:type="spellEnd"/>
      <w:r>
        <w:rPr>
          <w:rFonts w:eastAsia="Times New Roman" w:cs="Times New Roman"/>
          <w:szCs w:val="24"/>
        </w:rPr>
        <w:t xml:space="preserve">, για τις αυτονομήσεις των τμημάτων, κοιτάξτε να δείτε. Το θέμα του </w:t>
      </w:r>
      <w:proofErr w:type="spellStart"/>
      <w:r>
        <w:rPr>
          <w:rFonts w:eastAsia="Times New Roman" w:cs="Times New Roman"/>
          <w:szCs w:val="24"/>
        </w:rPr>
        <w:t>αιμοδυναμικού</w:t>
      </w:r>
      <w:proofErr w:type="spellEnd"/>
      <w:r>
        <w:rPr>
          <w:rFonts w:eastAsia="Times New Roman" w:cs="Times New Roman"/>
          <w:szCs w:val="24"/>
        </w:rPr>
        <w:t xml:space="preserve"> </w:t>
      </w:r>
      <w:r>
        <w:rPr>
          <w:rFonts w:eastAsia="Times New Roman" w:cs="Times New Roman"/>
          <w:szCs w:val="24"/>
        </w:rPr>
        <w:t>δεν νομίζω να είναι τόσο έντονο. Δηλαδ</w:t>
      </w:r>
      <w:r>
        <w:rPr>
          <w:rFonts w:eastAsia="Times New Roman" w:cs="Times New Roman"/>
          <w:szCs w:val="24"/>
        </w:rPr>
        <w:t xml:space="preserve">ή, πέντε γιατροί είναι που υπηρετούν εκεί. Νομίζω, όμως, ότι το θέμα του </w:t>
      </w:r>
      <w:r>
        <w:rPr>
          <w:rFonts w:eastAsia="Times New Roman" w:cs="Times New Roman"/>
          <w:szCs w:val="24"/>
        </w:rPr>
        <w:t xml:space="preserve">ογκολογικού τμήματος </w:t>
      </w:r>
      <w:r>
        <w:rPr>
          <w:rFonts w:eastAsia="Times New Roman" w:cs="Times New Roman"/>
          <w:szCs w:val="24"/>
        </w:rPr>
        <w:t>θα μπορούσαμε να το δούμε. Θα συνεννοηθούμε και με τη νέα διοικήτρια σε σχέση με αυτό το πράγμα. Εμείς έχουμε προγραμματίσει για τη Ρόδο δώδεκα νέες μόνιμες θέσει</w:t>
      </w:r>
      <w:r>
        <w:rPr>
          <w:rFonts w:eastAsia="Times New Roman" w:cs="Times New Roman"/>
          <w:szCs w:val="24"/>
        </w:rPr>
        <w:t xml:space="preserve">ς προσλήψεων ιατρών από την προκήρυξη των εξακοσίων ενενήντα μόνιμων γιατρών. Δεν μιλάω για επικουρικούς γιατρούς, μιλάω για μόνιμους γιατρούς. Σίγουρα θα πάνε κάποιοι στα ΤΕΠ, που ξέρουμε το πρόβλημα. Από εκεί και πέρα </w:t>
      </w:r>
      <w:r>
        <w:rPr>
          <w:rFonts w:eastAsia="Times New Roman" w:cs="Times New Roman"/>
          <w:szCs w:val="24"/>
        </w:rPr>
        <w:lastRenderedPageBreak/>
        <w:t xml:space="preserve">θα υπάρξει κάποια εκτίμηση. Δεν έχω </w:t>
      </w:r>
      <w:r>
        <w:rPr>
          <w:rFonts w:eastAsia="Times New Roman" w:cs="Times New Roman"/>
          <w:szCs w:val="24"/>
        </w:rPr>
        <w:t xml:space="preserve">καμμία αντίρρηση. Δεν υπάρχει </w:t>
      </w:r>
      <w:r>
        <w:rPr>
          <w:rFonts w:eastAsia="Times New Roman" w:cs="Times New Roman"/>
          <w:szCs w:val="24"/>
        </w:rPr>
        <w:t xml:space="preserve">ογκολογικό τμήμα </w:t>
      </w:r>
      <w:r>
        <w:rPr>
          <w:rFonts w:eastAsia="Times New Roman" w:cs="Times New Roman"/>
          <w:szCs w:val="24"/>
        </w:rPr>
        <w:t xml:space="preserve">στην περιοχή του </w:t>
      </w:r>
      <w:r>
        <w:rPr>
          <w:rFonts w:eastAsia="Times New Roman" w:cs="Times New Roman"/>
          <w:szCs w:val="24"/>
        </w:rPr>
        <w:t xml:space="preserve">ανατολικού </w:t>
      </w:r>
      <w:r>
        <w:rPr>
          <w:rFonts w:eastAsia="Times New Roman" w:cs="Times New Roman"/>
          <w:szCs w:val="24"/>
        </w:rPr>
        <w:t>Αιγαίου. Όντως έχετε μεγάλο τουρισμό το καλοκαίρι.».</w:t>
      </w:r>
    </w:p>
    <w:p w14:paraId="37D8E717" w14:textId="77777777" w:rsidR="0020498E" w:rsidRDefault="00BF767F">
      <w:pPr>
        <w:spacing w:line="600" w:lineRule="auto"/>
        <w:ind w:firstLine="709"/>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λήξεως του χρόνου ομιλίας </w:t>
      </w:r>
      <w:r>
        <w:rPr>
          <w:rFonts w:eastAsia="Times New Roman" w:cs="Times New Roman"/>
          <w:szCs w:val="24"/>
        </w:rPr>
        <w:t xml:space="preserve">του </w:t>
      </w:r>
      <w:r>
        <w:rPr>
          <w:rFonts w:eastAsia="Times New Roman" w:cs="Times New Roman"/>
          <w:szCs w:val="24"/>
        </w:rPr>
        <w:t>κυρίου Βουλευτή)</w:t>
      </w:r>
    </w:p>
    <w:p w14:paraId="37D8E718" w14:textId="77777777" w:rsidR="0020498E" w:rsidRDefault="00BF767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w:t>
      </w:r>
      <w:r>
        <w:rPr>
          <w:rFonts w:eastAsia="Times New Roman" w:cs="Times New Roman"/>
          <w:szCs w:val="24"/>
        </w:rPr>
        <w:t>, ολοκληρώνετε.</w:t>
      </w:r>
    </w:p>
    <w:p w14:paraId="37D8E719" w14:textId="77777777" w:rsidR="0020498E" w:rsidRDefault="00BF767F">
      <w:pPr>
        <w:spacing w:line="600" w:lineRule="auto"/>
        <w:ind w:firstLine="720"/>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«Διπλασιάζεται και τριπλασιάζεται ο πληθυσμός του νησιού και πραγματικά θα κάνουμε ό,τι είναι δυνατόν για να στηριχθεί αυτή η κατάσταση και η προοπτική.».</w:t>
      </w:r>
    </w:p>
    <w:p w14:paraId="37D8E71A"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Καλώ, λοιπόν, κύριε Πρόεδρε, τη δική σας συμβολή και συνδρομή, ώσ</w:t>
      </w:r>
      <w:r>
        <w:rPr>
          <w:rFonts w:eastAsia="Times New Roman" w:cs="Times New Roman"/>
          <w:szCs w:val="24"/>
        </w:rPr>
        <w:t xml:space="preserve">τε να έρθει εδώ ο κ. </w:t>
      </w:r>
      <w:proofErr w:type="spellStart"/>
      <w:r>
        <w:rPr>
          <w:rFonts w:eastAsia="Times New Roman" w:cs="Times New Roman"/>
          <w:szCs w:val="24"/>
        </w:rPr>
        <w:t>Πολάκης</w:t>
      </w:r>
      <w:proofErr w:type="spellEnd"/>
      <w:r>
        <w:rPr>
          <w:rFonts w:eastAsia="Times New Roman" w:cs="Times New Roman"/>
          <w:szCs w:val="24"/>
        </w:rPr>
        <w:t xml:space="preserve"> και να καταθέσει τι προτίθεται να κάνει, γιατί τα προβλήματα του </w:t>
      </w:r>
      <w:r>
        <w:rPr>
          <w:rFonts w:eastAsia="Times New Roman" w:cs="Times New Roman"/>
          <w:szCs w:val="24"/>
        </w:rPr>
        <w:t xml:space="preserve">νοσοκομείου </w:t>
      </w:r>
      <w:r>
        <w:rPr>
          <w:rFonts w:eastAsia="Times New Roman" w:cs="Times New Roman"/>
          <w:szCs w:val="24"/>
        </w:rPr>
        <w:t xml:space="preserve">της Ρόδου είναι μεγαλύτερα και περισσότερα από τότε που καταθέσαμε την ερώτηση. Και υπάρχει μια διοίκηση στο </w:t>
      </w:r>
      <w:r>
        <w:rPr>
          <w:rFonts w:eastAsia="Times New Roman" w:cs="Times New Roman"/>
          <w:szCs w:val="24"/>
        </w:rPr>
        <w:t xml:space="preserve">νοσοκομείο </w:t>
      </w:r>
      <w:r>
        <w:rPr>
          <w:rFonts w:eastAsia="Times New Roman" w:cs="Times New Roman"/>
          <w:szCs w:val="24"/>
        </w:rPr>
        <w:t>της Ρόδου, η οποία δεν θέλει ν</w:t>
      </w:r>
      <w:r>
        <w:rPr>
          <w:rFonts w:eastAsia="Times New Roman" w:cs="Times New Roman"/>
          <w:szCs w:val="24"/>
        </w:rPr>
        <w:t xml:space="preserve">α δει την αλήθεια και τα προβλήματα. </w:t>
      </w:r>
    </w:p>
    <w:p w14:paraId="37D8E71B"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lastRenderedPageBreak/>
        <w:t xml:space="preserve">Στόχος είναι να βελτιώσουμε την ποιότητα ζωής των ασθενών, την ποιότητα ζωής των κατοίκων και να υπάρχει ένα αίσθημα ασφάλειας και αντιμετώπισης όλων των ζητημάτων του </w:t>
      </w:r>
      <w:r>
        <w:rPr>
          <w:rFonts w:eastAsia="Times New Roman" w:cs="Times New Roman"/>
          <w:szCs w:val="24"/>
        </w:rPr>
        <w:t xml:space="preserve">νοτίου </w:t>
      </w:r>
      <w:r>
        <w:rPr>
          <w:rFonts w:eastAsia="Times New Roman" w:cs="Times New Roman"/>
          <w:szCs w:val="24"/>
        </w:rPr>
        <w:t xml:space="preserve">Αιγαίου συνολικά. </w:t>
      </w:r>
    </w:p>
    <w:p w14:paraId="37D8E71C"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Γι’ αυτό θα ήθελα να πω </w:t>
      </w:r>
      <w:r>
        <w:rPr>
          <w:rFonts w:eastAsia="Times New Roman" w:cs="Times New Roman"/>
          <w:szCs w:val="24"/>
        </w:rPr>
        <w:t xml:space="preserve">ότι θα </w:t>
      </w:r>
      <w:proofErr w:type="spellStart"/>
      <w:r>
        <w:rPr>
          <w:rFonts w:eastAsia="Times New Roman" w:cs="Times New Roman"/>
          <w:szCs w:val="24"/>
        </w:rPr>
        <w:t>ξανακαταθέσουμε</w:t>
      </w:r>
      <w:proofErr w:type="spellEnd"/>
      <w:r>
        <w:rPr>
          <w:rFonts w:eastAsia="Times New Roman" w:cs="Times New Roman"/>
          <w:szCs w:val="24"/>
        </w:rPr>
        <w:t xml:space="preserve"> την ερώτηση. Και παρακαλώ τον κ. </w:t>
      </w:r>
      <w:proofErr w:type="spellStart"/>
      <w:r>
        <w:rPr>
          <w:rFonts w:eastAsia="Times New Roman" w:cs="Times New Roman"/>
          <w:szCs w:val="24"/>
        </w:rPr>
        <w:t>Πολάκη</w:t>
      </w:r>
      <w:proofErr w:type="spellEnd"/>
      <w:r>
        <w:rPr>
          <w:rFonts w:eastAsia="Times New Roman" w:cs="Times New Roman"/>
          <w:szCs w:val="24"/>
        </w:rPr>
        <w:t xml:space="preserve"> να έρθει εδώ -και να μην καθυστερήσει να μην πάει στο εξάμηνο- το επόμενο διάστημα, για να αντιμετωπιστεί αυτό το πολύ μεγάλο, σημαντικό πρόβλημα των νησιών της Ρόδου και της Δωδεκανήσου.</w:t>
      </w:r>
    </w:p>
    <w:p w14:paraId="37D8E71D"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Ευχαρ</w:t>
      </w:r>
      <w:r>
        <w:rPr>
          <w:rFonts w:eastAsia="Times New Roman" w:cs="Times New Roman"/>
          <w:szCs w:val="24"/>
        </w:rPr>
        <w:t>ιστώ, κύριε Πρόεδρε.</w:t>
      </w:r>
    </w:p>
    <w:p w14:paraId="37D8E71E"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Εμμανουήλ </w:t>
      </w:r>
      <w:proofErr w:type="spellStart"/>
      <w:r>
        <w:rPr>
          <w:rFonts w:eastAsia="Times New Roman" w:cs="Times New Roman"/>
          <w:szCs w:val="24"/>
        </w:rPr>
        <w:t>Κόνσολας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7D8E71F" w14:textId="77777777" w:rsidR="0020498E" w:rsidRDefault="00BF767F">
      <w:pPr>
        <w:spacing w:line="600" w:lineRule="auto"/>
        <w:ind w:firstLine="720"/>
        <w:jc w:val="both"/>
        <w:rPr>
          <w:rFonts w:eastAsia="Times New Roman"/>
          <w:szCs w:val="24"/>
        </w:rPr>
      </w:pPr>
      <w:r>
        <w:rPr>
          <w:rFonts w:eastAsia="Times New Roman" w:cs="Times New Roman"/>
          <w:b/>
          <w:szCs w:val="24"/>
        </w:rPr>
        <w:t>ΠΡΟΕΔΡΕΥΩΝ (Δημήτριος</w:t>
      </w:r>
      <w:r>
        <w:rPr>
          <w:rFonts w:eastAsia="Times New Roman" w:cs="Times New Roman"/>
          <w:b/>
          <w:szCs w:val="24"/>
        </w:rPr>
        <w:t xml:space="preserve"> Κρεμαστινός): </w:t>
      </w:r>
      <w:r>
        <w:rPr>
          <w:rFonts w:eastAsia="Times New Roman" w:cs="Times New Roman"/>
          <w:szCs w:val="24"/>
        </w:rPr>
        <w:t xml:space="preserve">Κύριε </w:t>
      </w:r>
      <w:proofErr w:type="spellStart"/>
      <w:r>
        <w:rPr>
          <w:rFonts w:eastAsia="Times New Roman" w:cs="Times New Roman"/>
          <w:szCs w:val="24"/>
        </w:rPr>
        <w:t>Κόνσολα</w:t>
      </w:r>
      <w:proofErr w:type="spellEnd"/>
      <w:r>
        <w:rPr>
          <w:rFonts w:eastAsia="Times New Roman" w:cs="Times New Roman"/>
          <w:szCs w:val="24"/>
        </w:rPr>
        <w:t>,</w:t>
      </w:r>
      <w:r>
        <w:rPr>
          <w:rFonts w:eastAsia="Times New Roman" w:cs="Times New Roman"/>
          <w:szCs w:val="24"/>
        </w:rPr>
        <w:t xml:space="preserve"> η ερώτηση αυτή είχε υποβληθεί ως γραπτή ερώτηση. Δεν απαντήθηκε. Και, όπως γνωρίζετε, μετά από ένα μήνα γίνεται αυτομάτως επίκαιρη. Γι’ αυτό σχολίασα ότι δεν είναι επίκαιρη, γιατί </w:t>
      </w:r>
      <w:r>
        <w:rPr>
          <w:rFonts w:eastAsia="Times New Roman" w:cs="Times New Roman"/>
          <w:szCs w:val="24"/>
        </w:rPr>
        <w:lastRenderedPageBreak/>
        <w:t>έχει κατατεθεί ως γραπτή ερώτηση. Πέρασε ο μήν</w:t>
      </w:r>
      <w:r>
        <w:rPr>
          <w:rFonts w:eastAsia="Times New Roman" w:cs="Times New Roman"/>
          <w:szCs w:val="24"/>
        </w:rPr>
        <w:t>ας, δεν απαντήθηκε, και έγινε επίκαιρη. Και βεβαίως, αυτά τα οποία είπατε θα τα μεταφέρουμε στη Διάσκεψη των Προέδρων και στον Γενικό Γραμματέα της Κυβέρνηση, διότι αυτό μου ζητάτε να κάνω αυτή τη στιγμή.</w:t>
      </w:r>
    </w:p>
    <w:p w14:paraId="37D8E720" w14:textId="77777777" w:rsidR="0020498E" w:rsidRDefault="00BF767F">
      <w:pPr>
        <w:spacing w:line="600" w:lineRule="auto"/>
        <w:ind w:firstLine="720"/>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Μα, έξι μήνες μετά, κύριε Πρόεδ</w:t>
      </w:r>
      <w:r>
        <w:rPr>
          <w:rFonts w:eastAsia="Times New Roman" w:cs="Times New Roman"/>
          <w:szCs w:val="24"/>
        </w:rPr>
        <w:t>ρε;</w:t>
      </w:r>
    </w:p>
    <w:p w14:paraId="37D8E721" w14:textId="77777777" w:rsidR="0020498E" w:rsidRDefault="00BF767F">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Εγώ δεν θα το σχολιάσω από τη θέση του Προέδρου, αντιλαμβάνεστε. Όμως, θα κάνω αυτό που νομίζω ότι είναι σωστό.</w:t>
      </w:r>
    </w:p>
    <w:p w14:paraId="37D8E722"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Προχωρούμε </w:t>
      </w:r>
      <w:r>
        <w:rPr>
          <w:rFonts w:eastAsia="Times New Roman" w:cs="Times New Roman"/>
          <w:szCs w:val="24"/>
        </w:rPr>
        <w:t>σ</w:t>
      </w:r>
      <w:r>
        <w:rPr>
          <w:rFonts w:eastAsia="Times New Roman" w:cs="Times New Roman"/>
          <w:szCs w:val="24"/>
        </w:rPr>
        <w:t>την τρίτη με αριθμό 459/7-2-2017</w:t>
      </w:r>
      <w:r>
        <w:rPr>
          <w:rFonts w:eastAsia="Times New Roman" w:cs="Times New Roman"/>
          <w:szCs w:val="24"/>
        </w:rPr>
        <w:t xml:space="preserve"> </w:t>
      </w:r>
      <w:r>
        <w:rPr>
          <w:rFonts w:eastAsia="Times New Roman" w:cs="Times New Roman"/>
          <w:szCs w:val="24"/>
        </w:rPr>
        <w:t>επίκαιρη ερώτηση δεύτερου κύκλου του Βουλευτή Αττικής του Κ</w:t>
      </w:r>
      <w:r>
        <w:rPr>
          <w:rFonts w:eastAsia="Times New Roman" w:cs="Times New Roman"/>
          <w:szCs w:val="24"/>
        </w:rPr>
        <w:t xml:space="preserve">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Ιωάννη Γκιόκα</w:t>
      </w:r>
      <w:r>
        <w:rPr>
          <w:rFonts w:eastAsia="Times New Roman" w:cs="Times New Roman"/>
          <w:szCs w:val="24"/>
        </w:rPr>
        <w:t xml:space="preserve"> 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σχετικά με τα σοβαρά προβλήματα λειτουργίας του Ιδρύματος «Η ΠΑΜΜΑΚΑΡΙΣΤΟΣ» λόγω της κρατικής </w:t>
      </w:r>
      <w:proofErr w:type="spellStart"/>
      <w:r>
        <w:rPr>
          <w:rFonts w:eastAsia="Times New Roman" w:cs="Times New Roman"/>
          <w:szCs w:val="24"/>
        </w:rPr>
        <w:t>υποχρηματοδότησης</w:t>
      </w:r>
      <w:proofErr w:type="spellEnd"/>
      <w:r>
        <w:rPr>
          <w:rFonts w:eastAsia="Times New Roman" w:cs="Times New Roman"/>
          <w:szCs w:val="24"/>
        </w:rPr>
        <w:t xml:space="preserve">. Θα απαντήσει η Αναπληρώτρια Υπουργός </w:t>
      </w:r>
      <w:r>
        <w:rPr>
          <w:rFonts w:eastAsia="Times New Roman" w:cs="Times New Roman"/>
          <w:bCs/>
          <w:szCs w:val="24"/>
        </w:rPr>
        <w:t>Εργασίας, Κοινωνικής Ασφάλισης και Κοινωνικής Αλληλεγγύης κ. Φωτίου.</w:t>
      </w:r>
    </w:p>
    <w:p w14:paraId="37D8E723"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Τον λόγο έχει ο κ. Ιωάννης Γκιόκας.</w:t>
      </w:r>
    </w:p>
    <w:p w14:paraId="37D8E724" w14:textId="77777777" w:rsidR="0020498E" w:rsidRDefault="00BF767F">
      <w:pPr>
        <w:spacing w:line="600" w:lineRule="auto"/>
        <w:ind w:firstLine="720"/>
        <w:jc w:val="both"/>
        <w:rPr>
          <w:rFonts w:eastAsia="Times New Roman" w:cs="Times New Roman"/>
          <w:szCs w:val="24"/>
        </w:rPr>
      </w:pPr>
      <w:r>
        <w:rPr>
          <w:rFonts w:eastAsia="Times New Roman" w:cs="Times New Roman"/>
          <w:b/>
          <w:szCs w:val="24"/>
        </w:rPr>
        <w:lastRenderedPageBreak/>
        <w:t>ΙΩΑΝΝΗΣ ΓΚΙΟΚΑΣ:</w:t>
      </w:r>
      <w:r>
        <w:rPr>
          <w:rFonts w:eastAsia="Times New Roman" w:cs="Times New Roman"/>
          <w:szCs w:val="24"/>
        </w:rPr>
        <w:t xml:space="preserve"> Ευχαριστώ, κύριε Πρόεδρε.</w:t>
      </w:r>
    </w:p>
    <w:p w14:paraId="37D8E725"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Κυρία Υπουργέ, γνωρίζετε το θέμα. Η ερώτηση αφορά τα σοβαρά προβλήματα λειτουργίας που αντιμετωπίζει το Ίδρυμα </w:t>
      </w:r>
      <w:r>
        <w:rPr>
          <w:rFonts w:eastAsia="Times New Roman" w:cs="Times New Roman"/>
          <w:szCs w:val="24"/>
        </w:rPr>
        <w:t>«ΠΑΜΜΑΚΑΡΙΣΤΟΣ»</w:t>
      </w:r>
      <w:r>
        <w:rPr>
          <w:rFonts w:eastAsia="Times New Roman" w:cs="Times New Roman"/>
          <w:szCs w:val="24"/>
        </w:rPr>
        <w:t xml:space="preserve"> στη Νέα Μάκρη, το οποίο αυτήν τη στιγμή περιθάλπει </w:t>
      </w:r>
      <w:proofErr w:type="spellStart"/>
      <w:r>
        <w:rPr>
          <w:rFonts w:eastAsia="Times New Roman" w:cs="Times New Roman"/>
          <w:szCs w:val="24"/>
        </w:rPr>
        <w:t>εκατόν</w:t>
      </w:r>
      <w:proofErr w:type="spellEnd"/>
      <w:r>
        <w:rPr>
          <w:rFonts w:eastAsia="Times New Roman" w:cs="Times New Roman"/>
          <w:szCs w:val="24"/>
        </w:rPr>
        <w:t xml:space="preserve"> τριάντα παιδιά με βαρύ αυτισ</w:t>
      </w:r>
      <w:r>
        <w:rPr>
          <w:rFonts w:eastAsia="Times New Roman" w:cs="Times New Roman"/>
          <w:szCs w:val="24"/>
        </w:rPr>
        <w:t xml:space="preserve">μό και είκοσι τέσσερα κορίτσια από άπορες οικογένειες, που φιλοξενούνται στο οικοτροφείο του ιδρύματος. Σύμφωνα με τη διοίκηση του ιδρύματος η </w:t>
      </w:r>
      <w:proofErr w:type="spellStart"/>
      <w:r>
        <w:rPr>
          <w:rFonts w:eastAsia="Times New Roman" w:cs="Times New Roman"/>
          <w:szCs w:val="24"/>
        </w:rPr>
        <w:t>υποχρηματοδότηση</w:t>
      </w:r>
      <w:proofErr w:type="spellEnd"/>
      <w:r>
        <w:rPr>
          <w:rFonts w:eastAsia="Times New Roman" w:cs="Times New Roman"/>
          <w:szCs w:val="24"/>
        </w:rPr>
        <w:t xml:space="preserve"> από τη μεριά του κράτους έχει οδηγήσει σε σοβαρά οικονομικά αδιέξοδα, τα οποία πλέον απειλούν τη</w:t>
      </w:r>
      <w:r>
        <w:rPr>
          <w:rFonts w:eastAsia="Times New Roman" w:cs="Times New Roman"/>
          <w:szCs w:val="24"/>
        </w:rPr>
        <w:t>ν ίδια την υπόσταση και τη λειτουργία του ιδρύματος, με προφανείς επιπτώσεις που θα έχει αυτό το ενδεχόμενο στα παιδιά που περιθάλπονται και στις οικογένειές τους.</w:t>
      </w:r>
    </w:p>
    <w:p w14:paraId="37D8E726"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Συγκεκριμένα, σύμφωνα με τη διοίκηση, τα συσσωρευμένα χρέη προς τους προμηθευτές, τους εργαζ</w:t>
      </w:r>
      <w:r>
        <w:rPr>
          <w:rFonts w:eastAsia="Times New Roman" w:cs="Times New Roman"/>
          <w:szCs w:val="24"/>
        </w:rPr>
        <w:t>όμενους, τα ασφαλιστικά ταμεία είναι περίπου 1,2 εκατομμύρια ευρώ. Στη ΔΕΗ μόνο το χρέος ανέρχεται στα 150.000 ευρώ. Πρόβλημα υπάρχει και με τους εργαζόμενους που δουλεύουν στο ίδρυμα σε δύσκολες συνθήκες, που έχουν να κάνουν και με τη φύση της εργασίας, α</w:t>
      </w:r>
      <w:r>
        <w:rPr>
          <w:rFonts w:eastAsia="Times New Roman" w:cs="Times New Roman"/>
          <w:szCs w:val="24"/>
        </w:rPr>
        <w:t>λλά και με το γεγονός ότι παραμένουν απλήρωτοι πάνω από δέκα μήνες και ορισμένοι έχουν σταματήσει να εργάζονται.</w:t>
      </w:r>
    </w:p>
    <w:p w14:paraId="37D8E727"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lastRenderedPageBreak/>
        <w:t>Η Κυβέρνηση και το αρμόδιο Υπουργείο, παρά το γεγονός ότι υπήρχε δέσμευση το προηγούμενο διάστημα ότι θα δοθεί έκτακτη οικονομική ενίσχυση προς</w:t>
      </w:r>
      <w:r>
        <w:rPr>
          <w:rFonts w:eastAsia="Times New Roman" w:cs="Times New Roman"/>
          <w:szCs w:val="24"/>
        </w:rPr>
        <w:t xml:space="preserve"> το Ίδρυμα </w:t>
      </w:r>
      <w:r>
        <w:rPr>
          <w:rFonts w:eastAsia="Times New Roman" w:cs="Times New Roman"/>
          <w:szCs w:val="24"/>
        </w:rPr>
        <w:t>«ΠΑΜΜΑΚΑΡΙΣΤΟΣ»</w:t>
      </w:r>
      <w:r>
        <w:rPr>
          <w:rFonts w:eastAsia="Times New Roman" w:cs="Times New Roman"/>
          <w:szCs w:val="24"/>
        </w:rPr>
        <w:t xml:space="preserve"> ύψους 350.000 ευρώ, στις αρχές Γενάρη έδωσαν μόνο 48.000 ευρώ, ενώ την ίδια στιγμή συνεχίζεται η ίδια πολιτική, όπως και των προηγούμενων κυβερνήσεων, να μην αποδίδεται προς το ίδρυμα το ένα τρίτο της κρατικής δαπάνης, η οποία –</w:t>
      </w:r>
      <w:proofErr w:type="spellStart"/>
      <w:r>
        <w:rPr>
          <w:rFonts w:eastAsia="Times New Roman" w:cs="Times New Roman"/>
          <w:szCs w:val="24"/>
        </w:rPr>
        <w:t>σ</w:t>
      </w:r>
      <w:r>
        <w:rPr>
          <w:rFonts w:eastAsia="Times New Roman" w:cs="Times New Roman"/>
          <w:szCs w:val="24"/>
        </w:rPr>
        <w:t>ημειωτέον</w:t>
      </w:r>
      <w:proofErr w:type="spellEnd"/>
      <w:r>
        <w:rPr>
          <w:rFonts w:eastAsia="Times New Roman" w:cs="Times New Roman"/>
          <w:szCs w:val="24"/>
        </w:rPr>
        <w:t>- έχει μειωθεί κατά 70% τα τελευταία χρόνια και δεν εφαρμόζεται ούτε η συμβατική υποχρέωση της κάλυψης της δαπάνης για τη φιλοξενία των είκοσι τεσσάρων κοριτσιών στο οικοτροφείο.</w:t>
      </w:r>
    </w:p>
    <w:p w14:paraId="37D8E728"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Είναι πολύ σοβαρά αυτά τα προβλήματα. Είναι προβλήματα που, όπως είπ</w:t>
      </w:r>
      <w:r>
        <w:rPr>
          <w:rFonts w:eastAsia="Times New Roman" w:cs="Times New Roman"/>
          <w:szCs w:val="24"/>
        </w:rPr>
        <w:t xml:space="preserve">α και πριν, απειλούν τη λειτουργία του ιδρύματος και πρέπει η Κυβέρνηση να τα αντιμετωπίσει άμεσα. Γιατί μιλάμε για παιδιά που έχουν ανάγκη, για οικογένειες που πραγματικά –το γνωρίζετε- περνούν έναν καθημερινό «Γολγοθά». </w:t>
      </w:r>
    </w:p>
    <w:p w14:paraId="37D8E729"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Η θέση του ΚΚΕ είναι ότι τα προβλ</w:t>
      </w:r>
      <w:r>
        <w:rPr>
          <w:rFonts w:eastAsia="Times New Roman" w:cs="Times New Roman"/>
          <w:szCs w:val="24"/>
        </w:rPr>
        <w:t xml:space="preserve">ήματα, οι ανάγκες αυτές πρέπει να αντιμετωπίζονται μέσα από αποκλειστικά δημόσιες δομές, με αποκλειστική ευθύνη και χρηματοδότηση του κράτους. </w:t>
      </w:r>
      <w:r>
        <w:rPr>
          <w:rFonts w:eastAsia="Times New Roman" w:cs="Times New Roman"/>
          <w:szCs w:val="24"/>
        </w:rPr>
        <w:lastRenderedPageBreak/>
        <w:t xml:space="preserve">Εκεί πρέπει να είναι η διεκδίκηση. Όμως, μέχρι να γίνει αυτό πρέπει τα ιδρύματα αυτά να λειτουργούν επαρκώς. </w:t>
      </w:r>
    </w:p>
    <w:p w14:paraId="37D8E72A"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 xml:space="preserve"> αυτόν τον λόγο ρωτάμε: Τι μέτρα θα πάρει η Κυβέρνηση για να εξασφαλιστεί από τον κρατικό προϋπολογισμό η χρηματοδότηση προς το Ίδρυμα </w:t>
      </w:r>
      <w:r>
        <w:rPr>
          <w:rFonts w:eastAsia="Times New Roman" w:cs="Times New Roman"/>
          <w:szCs w:val="24"/>
        </w:rPr>
        <w:t>«ΠΑΜΜΑΚΑΡΙΣΤΟΣ»</w:t>
      </w:r>
      <w:r>
        <w:rPr>
          <w:rFonts w:eastAsia="Times New Roman" w:cs="Times New Roman"/>
          <w:szCs w:val="24"/>
        </w:rPr>
        <w:t>, να καταβληθούν τα δεδουλευμένα προς τους εργαζόμενους, τους προμηθευτές και να αντιμετωπιστούν τα άμεσα,</w:t>
      </w:r>
      <w:r>
        <w:rPr>
          <w:rFonts w:eastAsia="Times New Roman" w:cs="Times New Roman"/>
          <w:szCs w:val="24"/>
        </w:rPr>
        <w:t xml:space="preserve"> επείγοντα λειτουργικά έξοδα του ιδρύματος;</w:t>
      </w:r>
    </w:p>
    <w:p w14:paraId="37D8E72B" w14:textId="77777777" w:rsidR="0020498E" w:rsidRDefault="00BF767F">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37D8E72C"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Τον λόγο έχει η κυρία Υπουργός.</w:t>
      </w:r>
    </w:p>
    <w:p w14:paraId="37D8E72D" w14:textId="77777777" w:rsidR="0020498E" w:rsidRDefault="00BF767F">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w:t>
      </w:r>
      <w:r>
        <w:rPr>
          <w:rFonts w:eastAsia="Times New Roman" w:cs="Times New Roman"/>
          <w:szCs w:val="24"/>
        </w:rPr>
        <w:t xml:space="preserve"> </w:t>
      </w:r>
      <w:r>
        <w:rPr>
          <w:rFonts w:eastAsia="Times New Roman" w:cs="Times New Roman"/>
          <w:b/>
          <w:bCs/>
          <w:szCs w:val="24"/>
        </w:rPr>
        <w:t>Εργασίας, Κοινωνικής Ασφάλισης και Κοινωνικής Αλληλεγγύης):</w:t>
      </w:r>
      <w:r>
        <w:rPr>
          <w:rFonts w:eastAsia="Times New Roman" w:cs="Times New Roman"/>
          <w:bCs/>
          <w:szCs w:val="24"/>
        </w:rPr>
        <w:t xml:space="preserve"> Κύριε Γκιόκα, ευχαριστώ για τη σημερι</w:t>
      </w:r>
      <w:r>
        <w:rPr>
          <w:rFonts w:eastAsia="Times New Roman" w:cs="Times New Roman"/>
          <w:bCs/>
          <w:szCs w:val="24"/>
        </w:rPr>
        <w:t xml:space="preserve">νή ερώτηση, γιατί θα ήθελα να ξαναπώ αυτό που λέω πολύ τον τελευταίο καιρό -και μάλιστα πριν από μισή ώρα έλεγα στην Επιτροπή Κοινωνικών Υποθέσεων στο νομοσχέδιο που θα έρθει προς ψήφιση στη Βουλή την Πέμπτη-ότι, δηλαδή, το </w:t>
      </w:r>
      <w:proofErr w:type="spellStart"/>
      <w:r>
        <w:rPr>
          <w:rFonts w:eastAsia="Times New Roman" w:cs="Times New Roman"/>
          <w:bCs/>
          <w:szCs w:val="24"/>
        </w:rPr>
        <w:t>προνοιακό</w:t>
      </w:r>
      <w:proofErr w:type="spellEnd"/>
      <w:r>
        <w:rPr>
          <w:rFonts w:eastAsia="Times New Roman" w:cs="Times New Roman"/>
          <w:bCs/>
          <w:szCs w:val="24"/>
        </w:rPr>
        <w:t xml:space="preserve"> κράτος φτιάχτηκε στην </w:t>
      </w:r>
      <w:r>
        <w:rPr>
          <w:rFonts w:eastAsia="Times New Roman" w:cs="Times New Roman"/>
          <w:bCs/>
          <w:szCs w:val="24"/>
        </w:rPr>
        <w:t xml:space="preserve">Ελλάδα κυρίως από τον εμφύλιο και μέχρι σήμερα, αλλά και </w:t>
      </w:r>
      <w:r>
        <w:rPr>
          <w:rFonts w:eastAsia="Times New Roman" w:cs="Times New Roman"/>
          <w:bCs/>
          <w:szCs w:val="24"/>
        </w:rPr>
        <w:lastRenderedPageBreak/>
        <w:t>από την αρχή, από το 1900, στη βάση της φιλανθρωπίας. Δηλαδή, νομικά πρόσωπα ιδιωτικού δικαίου διαφόρων μορφών, ΜΚΟ, ΑΜΚΕ κλπ</w:t>
      </w:r>
      <w:r>
        <w:rPr>
          <w:rFonts w:eastAsia="Times New Roman" w:cs="Times New Roman"/>
          <w:bCs/>
          <w:szCs w:val="24"/>
        </w:rPr>
        <w:t>.</w:t>
      </w:r>
      <w:r>
        <w:rPr>
          <w:rFonts w:eastAsia="Times New Roman" w:cs="Times New Roman"/>
          <w:bCs/>
          <w:szCs w:val="24"/>
        </w:rPr>
        <w:t xml:space="preserve"> όλων των μορφών, σωματεία φιλανθρωπικά κλπ</w:t>
      </w:r>
      <w:r>
        <w:rPr>
          <w:rFonts w:eastAsia="Times New Roman" w:cs="Times New Roman"/>
          <w:bCs/>
          <w:szCs w:val="24"/>
        </w:rPr>
        <w:t>.,</w:t>
      </w:r>
      <w:r>
        <w:rPr>
          <w:rFonts w:eastAsia="Times New Roman" w:cs="Times New Roman"/>
          <w:bCs/>
          <w:szCs w:val="24"/>
        </w:rPr>
        <w:t xml:space="preserve"> ιδρύθηκαν στην Ελλάδα και σ</w:t>
      </w:r>
      <w:r>
        <w:rPr>
          <w:rFonts w:eastAsia="Times New Roman" w:cs="Times New Roman"/>
          <w:bCs/>
          <w:szCs w:val="24"/>
        </w:rPr>
        <w:t>ε αυτά δόθηκε η δυνατότητα να ασκούν την κοινωνική προστασία, την πρόνοια.</w:t>
      </w:r>
    </w:p>
    <w:p w14:paraId="37D8E72E"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«Η ΠΑΜΜΑΚΑΡΙΣΤΟΣ» είναι ένα απ’ αυτά. Δεν λέω, δηλαδή, ότι έγινε τίποτα διαφορετικό. </w:t>
      </w:r>
      <w:r>
        <w:rPr>
          <w:rFonts w:eastAsia="Times New Roman" w:cs="Times New Roman"/>
          <w:szCs w:val="24"/>
          <w:lang w:val="en-US"/>
        </w:rPr>
        <w:t>I</w:t>
      </w:r>
      <w:proofErr w:type="spellStart"/>
      <w:r>
        <w:rPr>
          <w:rFonts w:eastAsia="Times New Roman" w:cs="Times New Roman"/>
          <w:szCs w:val="24"/>
        </w:rPr>
        <w:t>δρύθηκε</w:t>
      </w:r>
      <w:proofErr w:type="spellEnd"/>
      <w:r>
        <w:rPr>
          <w:rFonts w:eastAsia="Times New Roman" w:cs="Times New Roman"/>
          <w:szCs w:val="24"/>
        </w:rPr>
        <w:t xml:space="preserve"> το 1953, όπως ξέρετε. </w:t>
      </w:r>
    </w:p>
    <w:p w14:paraId="37D8E72F"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Πρόθεσή μας είναι να τακτοποιήσουμε αυτό το τοπίο. Γι’ αυτό φέρα</w:t>
      </w:r>
      <w:r>
        <w:rPr>
          <w:rFonts w:eastAsia="Times New Roman" w:cs="Times New Roman"/>
          <w:szCs w:val="24"/>
        </w:rPr>
        <w:t xml:space="preserve">με και το συγκεκριμένο άρθρο του νόμου, το οποίο μόλις πριν συζητούσαμε στην </w:t>
      </w:r>
      <w:r>
        <w:rPr>
          <w:rFonts w:eastAsia="Times New Roman" w:cs="Times New Roman"/>
          <w:szCs w:val="24"/>
        </w:rPr>
        <w:t>επιτροπή</w:t>
      </w:r>
      <w:r>
        <w:rPr>
          <w:rFonts w:eastAsia="Times New Roman" w:cs="Times New Roman"/>
          <w:szCs w:val="24"/>
        </w:rPr>
        <w:t xml:space="preserve">, σύμφωνα με το οποίο, κατ’ αρχάς, πρέπει όλα αυτά τα ιδρύματα με ίδιους κανόνες να εγγραφούν σε </w:t>
      </w:r>
      <w:r>
        <w:rPr>
          <w:rFonts w:eastAsia="Times New Roman" w:cs="Times New Roman"/>
          <w:szCs w:val="24"/>
        </w:rPr>
        <w:t>εθνικό μητρώο</w:t>
      </w:r>
      <w:r>
        <w:rPr>
          <w:rFonts w:eastAsia="Times New Roman" w:cs="Times New Roman"/>
          <w:szCs w:val="24"/>
        </w:rPr>
        <w:t>. Επιτέλους, να γνωρίζουμε και πόσοι εργάζονται και πόσοι ωφε</w:t>
      </w:r>
      <w:r>
        <w:rPr>
          <w:rFonts w:eastAsia="Times New Roman" w:cs="Times New Roman"/>
          <w:szCs w:val="24"/>
        </w:rPr>
        <w:t xml:space="preserve">λούνται και πόσα χρήματα έχουν από κληροδοτήματα και ποια είναι η περιουσία τους και ποιοι είναι οι κανόνες τελικά τους οποίους εφαρμόζουν </w:t>
      </w:r>
      <w:proofErr w:type="spellStart"/>
      <w:r>
        <w:rPr>
          <w:rFonts w:eastAsia="Times New Roman" w:cs="Times New Roman"/>
          <w:szCs w:val="24"/>
        </w:rPr>
        <w:t>κ.ο.κ.</w:t>
      </w:r>
      <w:proofErr w:type="spellEnd"/>
      <w:r>
        <w:rPr>
          <w:rFonts w:eastAsia="Times New Roman" w:cs="Times New Roman"/>
          <w:szCs w:val="24"/>
        </w:rPr>
        <w:t xml:space="preserve"> Πρέπει να πω εδώ ότι το κόμμα σας δηλώνει «παρών» σε αυτό. </w:t>
      </w:r>
    </w:p>
    <w:p w14:paraId="37D8E730"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lastRenderedPageBreak/>
        <w:t>Εγώ λέω, λοιπόν, ότι θα κάνουμε αυτή την καταγραφή</w:t>
      </w:r>
      <w:r>
        <w:rPr>
          <w:rFonts w:eastAsia="Times New Roman" w:cs="Times New Roman"/>
          <w:szCs w:val="24"/>
        </w:rPr>
        <w:t xml:space="preserve"> και θα δούμε από εκεί και ύστερα με ποιους κανόνες όλα αυτά τα ιδρύματα θα λειτουργούν υπέρ του δημοσίου οφέλους, με κανόνες δημοσίου οφέλους. </w:t>
      </w:r>
    </w:p>
    <w:p w14:paraId="37D8E731"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Τώρα, ειδικά για την «ΠΑΜΜΑΚΑΡΙΣΤΟ», για να μην νομίζετε ότι υπεκφεύγω, τον Ιούνιο του 2016, απαντώντας σε ερώτ</w:t>
      </w:r>
      <w:r>
        <w:rPr>
          <w:rFonts w:eastAsia="Times New Roman" w:cs="Times New Roman"/>
          <w:szCs w:val="24"/>
        </w:rPr>
        <w:t xml:space="preserve">ηση του κ. Βορίδη, είχα δηλώσει το εξής: «Εμείς θα διασφαλίσουμε, πρώτον, τη λειτουργία της «ΠΑΜΜΑΚΑΡΙΣΤΟΥ». Τότε, κύριε Γκιόκα, δεν υπήρχε </w:t>
      </w:r>
      <w:r>
        <w:rPr>
          <w:rFonts w:eastAsia="Times New Roman" w:cs="Times New Roman"/>
          <w:szCs w:val="24"/>
        </w:rPr>
        <w:t>διοικητικό συμβούλιο</w:t>
      </w:r>
      <w:r>
        <w:rPr>
          <w:rFonts w:eastAsia="Times New Roman" w:cs="Times New Roman"/>
          <w:szCs w:val="24"/>
        </w:rPr>
        <w:t xml:space="preserve">, ο κ. </w:t>
      </w:r>
      <w:proofErr w:type="spellStart"/>
      <w:r>
        <w:rPr>
          <w:rFonts w:eastAsia="Times New Roman" w:cs="Times New Roman"/>
          <w:szCs w:val="24"/>
        </w:rPr>
        <w:t>Ψινάκης</w:t>
      </w:r>
      <w:proofErr w:type="spellEnd"/>
      <w:r>
        <w:rPr>
          <w:rFonts w:eastAsia="Times New Roman" w:cs="Times New Roman"/>
          <w:szCs w:val="24"/>
        </w:rPr>
        <w:t xml:space="preserve"> δεν είχε ποιους να διορίσει, εγώ δεν μπορούσα να δώσω λεφτά. Διασφάλιζα κάθε ημέρ</w:t>
      </w:r>
      <w:r>
        <w:rPr>
          <w:rFonts w:eastAsia="Times New Roman" w:cs="Times New Roman"/>
          <w:szCs w:val="24"/>
        </w:rPr>
        <w:t>α να μην κοπεί το ρεύμα, το νερό κλπ</w:t>
      </w:r>
      <w:r>
        <w:rPr>
          <w:rFonts w:eastAsia="Times New Roman" w:cs="Times New Roman"/>
          <w:szCs w:val="24"/>
        </w:rPr>
        <w:t>.</w:t>
      </w:r>
      <w:r>
        <w:rPr>
          <w:rFonts w:eastAsia="Times New Roman" w:cs="Times New Roman"/>
          <w:szCs w:val="24"/>
        </w:rPr>
        <w:t xml:space="preserve">. </w:t>
      </w:r>
    </w:p>
    <w:p w14:paraId="37D8E732"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λήξεως του χρόνου ομιλίας της κυρίας </w:t>
      </w:r>
      <w:r>
        <w:rPr>
          <w:rFonts w:eastAsia="Times New Roman" w:cs="Times New Roman"/>
          <w:szCs w:val="24"/>
        </w:rPr>
        <w:t xml:space="preserve">Αναπληρώτριας </w:t>
      </w:r>
      <w:r>
        <w:rPr>
          <w:rFonts w:eastAsia="Times New Roman" w:cs="Times New Roman"/>
          <w:szCs w:val="24"/>
        </w:rPr>
        <w:t>Υπουργού)</w:t>
      </w:r>
    </w:p>
    <w:p w14:paraId="37D8E733"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Να μου δώσετε λίγο χρόνο, κύριε Πρόεδρε, γιατί είναι σημαντικό.</w:t>
      </w:r>
    </w:p>
    <w:p w14:paraId="37D8E734"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Και τότε έλεγα ότι «όσα τους δώσαμε πέρυσι» –σας παρακαλώ να διαβάσετε ό,τι έχω δηλώσει- «θα μπορέσουμε να τα δώσουμε και φέτος». Τι είχαμε δώσει πέρυσι; Είχαμε δώσει 266.290 ευρώ. Τα ίδια δώσαμε και φέτος, δηλαδή 241.175 ευρώ </w:t>
      </w:r>
      <w:r>
        <w:rPr>
          <w:rFonts w:eastAsia="Times New Roman" w:cs="Times New Roman"/>
          <w:szCs w:val="24"/>
        </w:rPr>
        <w:lastRenderedPageBreak/>
        <w:t>και εκκρεμεί να πληρώσουμε τι</w:t>
      </w:r>
      <w:r>
        <w:rPr>
          <w:rFonts w:eastAsia="Times New Roman" w:cs="Times New Roman"/>
          <w:szCs w:val="24"/>
        </w:rPr>
        <w:t xml:space="preserve">ς δεκαπέντε κλίνες, για τις οποίες περιμένουμε, διότι ακόμη δεν υπάρχει έκθεση που να μας ζητούν να πληρώσουμε αυτές τις κλίνες. </w:t>
      </w:r>
    </w:p>
    <w:p w14:paraId="37D8E735"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Πρέπει να ξέρετε ότι εδώ είναι κράτος. Εάν δεν μας ζητηθούν συγκεκριμένα πράγματα -και έχουμε κατ’ επανάληψη ενοχλήσει και την</w:t>
      </w:r>
      <w:r>
        <w:rPr>
          <w:rFonts w:eastAsia="Times New Roman" w:cs="Times New Roman"/>
          <w:szCs w:val="24"/>
        </w:rPr>
        <w:t xml:space="preserve"> Περιφέρεια και το ίδρυμα γι’ αυτή την έκθεση- δεν μπορούμε να πληρώσουμε τις κλίνες. Έχω χαρτί από τις υπηρεσίες μας, από τις 17 Ιανουαρίου, που έχει σταλεί στη</w:t>
      </w:r>
      <w:r>
        <w:rPr>
          <w:rFonts w:eastAsia="Times New Roman" w:cs="Times New Roman"/>
          <w:szCs w:val="24"/>
        </w:rPr>
        <w:t>ν</w:t>
      </w:r>
      <w:r>
        <w:rPr>
          <w:rFonts w:eastAsia="Times New Roman" w:cs="Times New Roman"/>
          <w:szCs w:val="24"/>
        </w:rPr>
        <w:t xml:space="preserve"> «ΠΑΜΜΑΚΑΡΙΣΤΟ» και λέει γι’ «αυτές τις συμβατικές κλίνες, συνοδευόμενη αποκατάσταση του συμβα</w:t>
      </w:r>
      <w:r>
        <w:rPr>
          <w:rFonts w:eastAsia="Times New Roman" w:cs="Times New Roman"/>
          <w:szCs w:val="24"/>
        </w:rPr>
        <w:t>λλόμενου ιδρύματος για το χρονικό διάστημα από 11</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2016 έως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2016» κλπ., γιατί νωρίτερα δεν υπάρχει έκθεση, ώστε να πληρωθούν οι συγκεκριμένες κλίνες.</w:t>
      </w:r>
    </w:p>
    <w:p w14:paraId="37D8E736"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Να πούμε ορισμένα πράγματα για τους εργαζόμενους. Όπως ξέρετε, στείλαμε αμέσως το ΣΕΠΕ. Έχω σήμερα</w:t>
      </w:r>
      <w:r>
        <w:rPr>
          <w:rFonts w:eastAsia="Times New Roman" w:cs="Times New Roman"/>
          <w:szCs w:val="24"/>
        </w:rPr>
        <w:t xml:space="preserve"> αναλυτική έκθεση του ΣΕΠΕ. Οι εργαζόμενοι μάς ενδιαφέρουν πάρα πολύ. Και βεβαίως, μας ενδιαφέρουν τα παιδιά τα οποία βρίσκονται σ’ αυτά τα ιδρύματα να συνεχίσουν να βρίσκονται σ’ αυτά τα ιδρύματα και μέχρι να έρθει εκείνη η ώρα, που όλα τα ιδρύματα θα </w:t>
      </w:r>
      <w:r>
        <w:rPr>
          <w:rFonts w:eastAsia="Times New Roman" w:cs="Times New Roman"/>
          <w:szCs w:val="24"/>
        </w:rPr>
        <w:lastRenderedPageBreak/>
        <w:t>είν</w:t>
      </w:r>
      <w:r>
        <w:rPr>
          <w:rFonts w:eastAsia="Times New Roman" w:cs="Times New Roman"/>
          <w:szCs w:val="24"/>
        </w:rPr>
        <w:t>αι δημόσια, να λαμβάνουν αυτές τις υπηρεσίες σωστά και οι εργαζόμενοι να πληρώνονται.</w:t>
      </w:r>
    </w:p>
    <w:p w14:paraId="37D8E737"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Για το ΣΕΠΕ τώρα. Τι έχει γίνει; Επειδή έκανε το αρμόδιο τμήμα εργασιακών σχέσεων…</w:t>
      </w:r>
    </w:p>
    <w:p w14:paraId="37D8E738"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Υπουργού)</w:t>
      </w:r>
    </w:p>
    <w:p w14:paraId="37D8E739"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Να </w:t>
      </w:r>
      <w:r>
        <w:rPr>
          <w:rFonts w:eastAsia="Times New Roman" w:cs="Times New Roman"/>
          <w:szCs w:val="24"/>
        </w:rPr>
        <w:t xml:space="preserve">συνεχίσω στη δευτερολογία μου, κύριε Πρόεδρε; Τι να κάνω, για να μην καταχραστώ τον χρόνο; </w:t>
      </w:r>
    </w:p>
    <w:p w14:paraId="37D8E73A" w14:textId="77777777" w:rsidR="0020498E" w:rsidRDefault="00BF767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Τα υπόλοιπα στη δευτερολογία σας, κυρία Υπουργέ.</w:t>
      </w:r>
    </w:p>
    <w:p w14:paraId="37D8E73B"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Ο κ. Γκιόκας έχει τον λόγο.</w:t>
      </w:r>
    </w:p>
    <w:p w14:paraId="37D8E73C" w14:textId="77777777" w:rsidR="0020498E" w:rsidRDefault="00BF767F">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Κυρία Υπουργέ, κατ’ αρχάς, αναφερθ</w:t>
      </w:r>
      <w:r>
        <w:rPr>
          <w:rFonts w:eastAsia="Times New Roman" w:cs="Times New Roman"/>
          <w:szCs w:val="24"/>
        </w:rPr>
        <w:t>ήκατε στο ζήτημα του νομοσχεδίου, στο οποίο όντως το Κομμουνιστικό Κόμμα Ελλάδας ψηφίζει «παρών». Και ξέρετε τον λόγο, γιατί το Κομμουνιστικό Κόμμα Ελλάδας ψηφίζει «παρών». Δεν ψηφίζει «παρών», γιατί δεν θέλει να γίνει η καταγραφή. Εμείς αυτό που θέτουμε ε</w:t>
      </w:r>
      <w:r>
        <w:rPr>
          <w:rFonts w:eastAsia="Times New Roman" w:cs="Times New Roman"/>
          <w:szCs w:val="24"/>
        </w:rPr>
        <w:t>ίναι ότι αυτή η καταγραφή των ΜΚΟ, των δια</w:t>
      </w:r>
      <w:r>
        <w:rPr>
          <w:rFonts w:eastAsia="Times New Roman" w:cs="Times New Roman"/>
          <w:szCs w:val="24"/>
        </w:rPr>
        <w:lastRenderedPageBreak/>
        <w:t>φόρων ιδρυμάτων κλπ. γίνεται, προκειμένου αυτές να αξιοποιηθούν, για να καλύπτουν ανάγκες που κανονικά θα έπρεπε να καλύπτει το κράτος.</w:t>
      </w:r>
    </w:p>
    <w:p w14:paraId="37D8E73D"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Και με </w:t>
      </w:r>
      <w:proofErr w:type="spellStart"/>
      <w:r>
        <w:rPr>
          <w:rFonts w:eastAsia="Times New Roman" w:cs="Times New Roman"/>
          <w:szCs w:val="24"/>
        </w:rPr>
        <w:t>συγχωρείτε</w:t>
      </w:r>
      <w:proofErr w:type="spellEnd"/>
      <w:r>
        <w:rPr>
          <w:rFonts w:eastAsia="Times New Roman" w:cs="Times New Roman"/>
          <w:szCs w:val="24"/>
        </w:rPr>
        <w:t>, η πολιτική σας μέχρι σήμερα σε μια σειρά τομείς -και στον τ</w:t>
      </w:r>
      <w:r>
        <w:rPr>
          <w:rFonts w:eastAsia="Times New Roman" w:cs="Times New Roman"/>
          <w:szCs w:val="24"/>
        </w:rPr>
        <w:t xml:space="preserve">ομέα του προσφυγικού- έχει δείξει ότι μια σειρά πλευρές που θα έπρεπε να τις εξασφαλίζει το κράτος με δικές του δομές - υπηρεσίες, έχουν δοθεί σε </w:t>
      </w:r>
      <w:r>
        <w:rPr>
          <w:rFonts w:eastAsia="Times New Roman" w:cs="Times New Roman"/>
          <w:szCs w:val="24"/>
        </w:rPr>
        <w:t>μη κυβερνητικές οργανώσεις</w:t>
      </w:r>
      <w:r>
        <w:rPr>
          <w:rFonts w:eastAsia="Times New Roman" w:cs="Times New Roman"/>
          <w:szCs w:val="24"/>
        </w:rPr>
        <w:t xml:space="preserve">. Ένα ζήτημα είναι αυτό. </w:t>
      </w:r>
    </w:p>
    <w:p w14:paraId="37D8E73E"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Το δεύτερο ζήτημα είναι το εξής: Η λειψή χρηματοδότηση προ</w:t>
      </w:r>
      <w:r>
        <w:rPr>
          <w:rFonts w:eastAsia="Times New Roman" w:cs="Times New Roman"/>
          <w:szCs w:val="24"/>
        </w:rPr>
        <w:t xml:space="preserve">ς το </w:t>
      </w:r>
      <w:r>
        <w:rPr>
          <w:rFonts w:eastAsia="Times New Roman" w:cs="Times New Roman"/>
          <w:szCs w:val="24"/>
        </w:rPr>
        <w:t>Ί</w:t>
      </w:r>
      <w:r>
        <w:rPr>
          <w:rFonts w:eastAsia="Times New Roman" w:cs="Times New Roman"/>
          <w:szCs w:val="24"/>
        </w:rPr>
        <w:t xml:space="preserve">δρυμα «Η </w:t>
      </w:r>
      <w:r>
        <w:rPr>
          <w:rFonts w:eastAsia="Times New Roman" w:cs="Times New Roman"/>
          <w:szCs w:val="24"/>
        </w:rPr>
        <w:t>ΠΑΜΜΑΚΑΡΙΣΤΟΣ</w:t>
      </w:r>
      <w:r>
        <w:rPr>
          <w:rFonts w:eastAsia="Times New Roman" w:cs="Times New Roman"/>
          <w:szCs w:val="24"/>
        </w:rPr>
        <w:t xml:space="preserve">» έχει να κάνει με το γεγονός ότι δεν υπήρχε καταγραφή; Με </w:t>
      </w:r>
      <w:proofErr w:type="spellStart"/>
      <w:r>
        <w:rPr>
          <w:rFonts w:eastAsia="Times New Roman" w:cs="Times New Roman"/>
          <w:szCs w:val="24"/>
        </w:rPr>
        <w:t>συγχωρείτε</w:t>
      </w:r>
      <w:proofErr w:type="spellEnd"/>
      <w:r>
        <w:rPr>
          <w:rFonts w:eastAsia="Times New Roman" w:cs="Times New Roman"/>
          <w:szCs w:val="24"/>
        </w:rPr>
        <w:t xml:space="preserve">, μπορεί, δηλαδή, το </w:t>
      </w:r>
      <w:r>
        <w:rPr>
          <w:rFonts w:eastAsia="Times New Roman" w:cs="Times New Roman"/>
          <w:szCs w:val="24"/>
        </w:rPr>
        <w:t xml:space="preserve">Ίδρυμα </w:t>
      </w:r>
      <w:r>
        <w:rPr>
          <w:rFonts w:eastAsia="Times New Roman" w:cs="Times New Roman"/>
          <w:szCs w:val="24"/>
        </w:rPr>
        <w:t xml:space="preserve">«Η </w:t>
      </w:r>
      <w:r>
        <w:rPr>
          <w:rFonts w:eastAsia="Times New Roman" w:cs="Times New Roman"/>
          <w:szCs w:val="24"/>
        </w:rPr>
        <w:t>ΠΑΜΜΑΚΑΡΙΣΤΟΣ</w:t>
      </w:r>
      <w:r>
        <w:rPr>
          <w:rFonts w:eastAsia="Times New Roman" w:cs="Times New Roman"/>
          <w:szCs w:val="24"/>
        </w:rPr>
        <w:t xml:space="preserve">» να εξομοιωθεί με μια οποιαδήποτε </w:t>
      </w:r>
      <w:r>
        <w:rPr>
          <w:rFonts w:eastAsia="Times New Roman" w:cs="Times New Roman"/>
          <w:szCs w:val="24"/>
        </w:rPr>
        <w:t>μη κυβερνητική οργάνωση</w:t>
      </w:r>
      <w:r>
        <w:rPr>
          <w:rFonts w:eastAsia="Times New Roman" w:cs="Times New Roman"/>
          <w:szCs w:val="24"/>
        </w:rPr>
        <w:t xml:space="preserve"> από αυτές που έχουν ξεφυτρώσει σαν τα μανιτάρια; Είναι έ</w:t>
      </w:r>
      <w:r>
        <w:rPr>
          <w:rFonts w:eastAsia="Times New Roman" w:cs="Times New Roman"/>
          <w:szCs w:val="24"/>
        </w:rPr>
        <w:t>να ίδρυμα γνωστό, το οποίο λειτουργεί εδώ και χρόνια και για το οποίο υπάρχει η συγκεκριμένη δέσμευση -αν δεν κάνω λάθος, που νομίζω ότι δεν κάνω λάθος- ότι το 1/3 της δαπάνης λειτουργίας του θα καλύπτεται από το κράτος συν το οικοτροφείο. Και το ζήτημα εί</w:t>
      </w:r>
      <w:r>
        <w:rPr>
          <w:rFonts w:eastAsia="Times New Roman" w:cs="Times New Roman"/>
          <w:szCs w:val="24"/>
        </w:rPr>
        <w:t>ναι ότι αυτά δεν έχουν αποδοθεί.</w:t>
      </w:r>
    </w:p>
    <w:p w14:paraId="37D8E73F"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lastRenderedPageBreak/>
        <w:t>Επίσης, οι δικές μου πληροφορίες λένε -διαψεύστε με, αν κάνω λάθος- ότι αρχές Γενάρη δόθηκαν 48.000 ευρώ και όχι 200.000 ευρώ, όσα λέτε. Μπορεί να δοθούν το επόμενο διάστημα, αλλά ακόμη δεν έχουν δοθεί.</w:t>
      </w:r>
    </w:p>
    <w:p w14:paraId="37D8E740" w14:textId="77777777" w:rsidR="0020498E" w:rsidRDefault="00BF767F">
      <w:pPr>
        <w:spacing w:line="600" w:lineRule="auto"/>
        <w:ind w:firstLine="720"/>
        <w:contextualSpacing/>
        <w:jc w:val="both"/>
        <w:rPr>
          <w:rFonts w:eastAsia="Times New Roman" w:cs="Times New Roman"/>
          <w:b/>
          <w:szCs w:val="24"/>
        </w:rPr>
      </w:pPr>
      <w:r>
        <w:rPr>
          <w:rFonts w:eastAsia="Times New Roman" w:cs="Times New Roman"/>
          <w:b/>
          <w:szCs w:val="24"/>
        </w:rPr>
        <w:t xml:space="preserve">ΘΕΑΝΩ ΦΩΤΙΟΥ </w:t>
      </w:r>
      <w:r>
        <w:rPr>
          <w:rFonts w:eastAsia="Times New Roman" w:cs="Times New Roman"/>
          <w:b/>
          <w:szCs w:val="24"/>
        </w:rPr>
        <w:t>(Αναπληρώτρια Υπουργός Εργασίας, Κοινωνικής Ασφάλισης και Κοινωνικής Αλληλεγγύης):</w:t>
      </w:r>
      <w:r>
        <w:rPr>
          <w:rFonts w:eastAsia="Times New Roman" w:cs="Times New Roman"/>
          <w:szCs w:val="24"/>
        </w:rPr>
        <w:t xml:space="preserve"> Είχαν δοθεί ήδη το πρώτο εξάμηνο. Τέλος πάντων, στη δευτερολογία θα σας απαντήσω.</w:t>
      </w:r>
    </w:p>
    <w:p w14:paraId="37D8E741" w14:textId="77777777" w:rsidR="0020498E" w:rsidRDefault="00BF767F">
      <w:pPr>
        <w:spacing w:line="600" w:lineRule="auto"/>
        <w:ind w:firstLine="720"/>
        <w:contextualSpacing/>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Μιλάω για το νέο έτος. </w:t>
      </w:r>
    </w:p>
    <w:p w14:paraId="37D8E742" w14:textId="77777777" w:rsidR="0020498E" w:rsidRDefault="00BF767F">
      <w:pPr>
        <w:spacing w:line="600" w:lineRule="auto"/>
        <w:ind w:firstLine="720"/>
        <w:contextualSpacing/>
        <w:jc w:val="both"/>
        <w:rPr>
          <w:rFonts w:eastAsia="Times New Roman" w:cs="Times New Roman"/>
          <w:szCs w:val="24"/>
        </w:rPr>
      </w:pPr>
      <w:r>
        <w:rPr>
          <w:rFonts w:eastAsia="Times New Roman" w:cs="Times New Roman"/>
          <w:szCs w:val="24"/>
        </w:rPr>
        <w:t>Όμως, δεν μπορεί να βάζετε μπροστά το ζήτημα της κ</w:t>
      </w:r>
      <w:r>
        <w:rPr>
          <w:rFonts w:eastAsia="Times New Roman" w:cs="Times New Roman"/>
          <w:szCs w:val="24"/>
        </w:rPr>
        <w:t>αταγραφής, προκειμένου να μην στηριχθούν μια σειρά από δομές. Και εμείς το ξαναλέμε: Βεβαίως, η περίθαλψη των παιδιών, που έχουν ανάγκη, πρέπει να γίνεται αποκλειστικά από δημόσιες δομές. Όμως, ούτε και στο ζήτημα αυτό βλέπουμε η Κυβέρνηση να κινείται προς</w:t>
      </w:r>
      <w:r>
        <w:rPr>
          <w:rFonts w:eastAsia="Times New Roman" w:cs="Times New Roman"/>
          <w:szCs w:val="24"/>
        </w:rPr>
        <w:t xml:space="preserve"> μια κατεύθυνση, να δημιουργεί, δηλαδή, δημόσιες δομές, ιδιαίτερα στην </w:t>
      </w:r>
      <w:r>
        <w:rPr>
          <w:rFonts w:eastAsia="Times New Roman" w:cs="Times New Roman"/>
          <w:szCs w:val="24"/>
        </w:rPr>
        <w:t>ειδική αγωγή</w:t>
      </w:r>
      <w:r>
        <w:rPr>
          <w:rFonts w:eastAsia="Times New Roman" w:cs="Times New Roman"/>
          <w:szCs w:val="24"/>
        </w:rPr>
        <w:t xml:space="preserve">. Πού είναι; </w:t>
      </w:r>
    </w:p>
    <w:p w14:paraId="37D8E743" w14:textId="77777777" w:rsidR="0020498E" w:rsidRDefault="00BF767F">
      <w:pPr>
        <w:spacing w:line="600" w:lineRule="auto"/>
        <w:ind w:firstLine="720"/>
        <w:contextualSpacing/>
        <w:jc w:val="both"/>
        <w:rPr>
          <w:rFonts w:eastAsia="Times New Roman" w:cs="Times New Roman"/>
          <w:szCs w:val="24"/>
        </w:rPr>
      </w:pPr>
      <w:r>
        <w:rPr>
          <w:rFonts w:eastAsia="Times New Roman" w:cs="Times New Roman"/>
          <w:szCs w:val="24"/>
        </w:rPr>
        <w:t>Σε αυτά τα ιδρύματα υπήρχαν τρεις χιλιάδες παιδιά και τώρα έχουν μειωθεί στα χίλια πεντακόσια. Επίσης, μια σειρά από οικογένειες που είχαν «φορτωθεί» στις πλάτ</w:t>
      </w:r>
      <w:r>
        <w:rPr>
          <w:rFonts w:eastAsia="Times New Roman" w:cs="Times New Roman"/>
          <w:szCs w:val="24"/>
        </w:rPr>
        <w:t xml:space="preserve">ες τους τη στήριξη </w:t>
      </w:r>
      <w:r>
        <w:rPr>
          <w:rFonts w:eastAsia="Times New Roman" w:cs="Times New Roman"/>
          <w:szCs w:val="24"/>
        </w:rPr>
        <w:lastRenderedPageBreak/>
        <w:t xml:space="preserve">των παιδιών τους, εξαιτίας των οικονομικών δυσκολιών που αντιμετωπίζουν, δεν μπορούν να κάνουν ούτε αυτό. </w:t>
      </w:r>
    </w:p>
    <w:p w14:paraId="37D8E744" w14:textId="77777777" w:rsidR="0020498E" w:rsidRDefault="00BF767F">
      <w:pPr>
        <w:spacing w:line="600" w:lineRule="auto"/>
        <w:ind w:firstLine="720"/>
        <w:contextualSpacing/>
        <w:jc w:val="both"/>
        <w:rPr>
          <w:rFonts w:eastAsia="Times New Roman" w:cs="Times New Roman"/>
          <w:szCs w:val="24"/>
        </w:rPr>
      </w:pPr>
      <w:r>
        <w:rPr>
          <w:rFonts w:eastAsia="Times New Roman" w:cs="Times New Roman"/>
          <w:szCs w:val="24"/>
        </w:rPr>
        <w:t xml:space="preserve">Και ποιο είναι το αποτέλεσμα; Το αποτέλεσμα είναι τέτοια ιδρύματα -δεν λέω για το ίδρυμα «Η </w:t>
      </w:r>
      <w:r>
        <w:rPr>
          <w:rFonts w:eastAsia="Times New Roman" w:cs="Times New Roman"/>
          <w:szCs w:val="24"/>
        </w:rPr>
        <w:t>ΠΑΜΜΑΚΑΡΙΣΤΟΣ</w:t>
      </w:r>
      <w:r>
        <w:rPr>
          <w:rFonts w:eastAsia="Times New Roman" w:cs="Times New Roman"/>
          <w:szCs w:val="24"/>
        </w:rPr>
        <w:t>»- είτε να καταφεύγουν σε</w:t>
      </w:r>
      <w:r>
        <w:rPr>
          <w:rFonts w:eastAsia="Times New Roman" w:cs="Times New Roman"/>
          <w:szCs w:val="24"/>
        </w:rPr>
        <w:t xml:space="preserve"> επιβολή τροφείων -και το ξέρετε πάρα πολύ καλά ότι υπάρχουν ιδρύματα που ζητάνε τροφεία- είτε ουσιαστικά αυτός ο χώρος να κυριαρχείται -και το επόμενο διάστημα αυτό θα γίνει ακόμα πιο έντονο- από διάφορους εμπόρους ουσιαστικά. Άρα, βεβαίως και το ζήτημα ε</w:t>
      </w:r>
      <w:r>
        <w:rPr>
          <w:rFonts w:eastAsia="Times New Roman" w:cs="Times New Roman"/>
          <w:szCs w:val="24"/>
        </w:rPr>
        <w:t xml:space="preserve">ίναι οι δημόσιες δομές. </w:t>
      </w:r>
    </w:p>
    <w:p w14:paraId="37D8E745" w14:textId="77777777" w:rsidR="0020498E" w:rsidRDefault="00BF767F">
      <w:pPr>
        <w:spacing w:line="600" w:lineRule="auto"/>
        <w:ind w:firstLine="720"/>
        <w:contextualSpacing/>
        <w:jc w:val="both"/>
        <w:rPr>
          <w:rFonts w:eastAsia="Times New Roman" w:cs="Times New Roman"/>
          <w:szCs w:val="24"/>
        </w:rPr>
      </w:pPr>
      <w:r>
        <w:rPr>
          <w:rFonts w:eastAsia="Times New Roman" w:cs="Times New Roman"/>
          <w:szCs w:val="24"/>
        </w:rPr>
        <w:t>Όμως, πείτε μας, τι κάνει η Κυβέρνηση για να δημιουργήσει δημόσιες δομές; Μέχρι να γίνει αυτό -που δεν το βλέπουμε- πρέπει αυτά τα ιδρύματα να λειτουργούν, προκειμένου τα παιδιά, που πηγαίνουν εκεί πέρα, οι οικογένειές τους να στηρ</w:t>
      </w:r>
      <w:r>
        <w:rPr>
          <w:rFonts w:eastAsia="Times New Roman" w:cs="Times New Roman"/>
          <w:szCs w:val="24"/>
        </w:rPr>
        <w:t>ίζονται, όπως φυσικά και οι εργαζόμενοι.</w:t>
      </w:r>
    </w:p>
    <w:p w14:paraId="37D8E746" w14:textId="77777777" w:rsidR="0020498E" w:rsidRDefault="00BF767F">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Μάλιστα.</w:t>
      </w:r>
    </w:p>
    <w:p w14:paraId="37D8E747" w14:textId="77777777" w:rsidR="0020498E" w:rsidRDefault="00BF767F">
      <w:pPr>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και πάλι τον λόγο.</w:t>
      </w:r>
    </w:p>
    <w:p w14:paraId="37D8E748" w14:textId="77777777" w:rsidR="0020498E" w:rsidRDefault="00BF767F">
      <w:pPr>
        <w:spacing w:line="600" w:lineRule="auto"/>
        <w:ind w:firstLine="720"/>
        <w:contextualSpacing/>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Κύριε Γκιόκα, εσείς θέλετε μέσα σε είκοσι τρεις μήνες αυτή η Κυ</w:t>
      </w:r>
      <w:r>
        <w:rPr>
          <w:rFonts w:eastAsia="Times New Roman" w:cs="Times New Roman"/>
          <w:szCs w:val="24"/>
        </w:rPr>
        <w:lastRenderedPageBreak/>
        <w:t>βέρνηση να καταφέρει χίλια πεντακόσια τέτοια ιδρύματα. Δεν είναι ΜΚΟ αυτά. Αυτά είναι ιδρύματα σαν την «</w:t>
      </w:r>
      <w:r>
        <w:rPr>
          <w:rFonts w:eastAsia="Times New Roman" w:cs="Times New Roman"/>
          <w:szCs w:val="24"/>
        </w:rPr>
        <w:t>ΠΑΜΜΑΚΑΡΙΣΤΟ</w:t>
      </w:r>
      <w:r>
        <w:rPr>
          <w:rFonts w:eastAsia="Times New Roman" w:cs="Times New Roman"/>
          <w:szCs w:val="24"/>
        </w:rPr>
        <w:t xml:space="preserve">». Και είναι χίλια πεντακόσια ιδρύματα! Ένα τέτοιο ίδρυμα είναι και το </w:t>
      </w:r>
      <w:r>
        <w:rPr>
          <w:rFonts w:eastAsia="Times New Roman" w:cs="Times New Roman"/>
          <w:szCs w:val="24"/>
        </w:rPr>
        <w:t>«</w:t>
      </w:r>
      <w:r>
        <w:rPr>
          <w:rFonts w:eastAsia="Times New Roman" w:cs="Times New Roman"/>
          <w:szCs w:val="24"/>
        </w:rPr>
        <w:t>Γηρο</w:t>
      </w:r>
      <w:r>
        <w:rPr>
          <w:rFonts w:eastAsia="Times New Roman" w:cs="Times New Roman"/>
          <w:szCs w:val="24"/>
        </w:rPr>
        <w:t>κομείο Αθηνών</w:t>
      </w:r>
      <w:r>
        <w:rPr>
          <w:rFonts w:eastAsia="Times New Roman" w:cs="Times New Roman"/>
          <w:szCs w:val="24"/>
        </w:rPr>
        <w:t>»</w:t>
      </w:r>
      <w:r>
        <w:rPr>
          <w:rFonts w:eastAsia="Times New Roman" w:cs="Times New Roman"/>
          <w:szCs w:val="24"/>
        </w:rPr>
        <w:t xml:space="preserve">. Έχετε παρακολουθήσει τι συμβαίνει με το </w:t>
      </w:r>
      <w:r>
        <w:rPr>
          <w:rFonts w:eastAsia="Times New Roman" w:cs="Times New Roman"/>
          <w:szCs w:val="24"/>
        </w:rPr>
        <w:t>«</w:t>
      </w:r>
      <w:r>
        <w:rPr>
          <w:rFonts w:eastAsia="Times New Roman" w:cs="Times New Roman"/>
          <w:szCs w:val="24"/>
        </w:rPr>
        <w:t>Γηροκομείο Αθηνών</w:t>
      </w:r>
      <w:r>
        <w:rPr>
          <w:rFonts w:eastAsia="Times New Roman" w:cs="Times New Roman"/>
          <w:szCs w:val="24"/>
        </w:rPr>
        <w:t>»</w:t>
      </w:r>
      <w:r>
        <w:rPr>
          <w:rFonts w:eastAsia="Times New Roman" w:cs="Times New Roman"/>
          <w:szCs w:val="24"/>
        </w:rPr>
        <w:t xml:space="preserve"> αυτές τις μέρες; Έχετε πάρει είδηση ότι χρωστάει 30 εκατομμύρια ευρώ; Ξέρετε ότι εκατό ηλικιωμένοι άνθρωποι τρέφονται από εμάς, διότι το </w:t>
      </w:r>
      <w:r>
        <w:rPr>
          <w:rFonts w:eastAsia="Times New Roman" w:cs="Times New Roman"/>
          <w:szCs w:val="24"/>
        </w:rPr>
        <w:t>«</w:t>
      </w:r>
      <w:r>
        <w:rPr>
          <w:rFonts w:eastAsia="Times New Roman" w:cs="Times New Roman"/>
          <w:szCs w:val="24"/>
        </w:rPr>
        <w:t>Γηροκομείο Αθηνών</w:t>
      </w:r>
      <w:r>
        <w:rPr>
          <w:rFonts w:eastAsia="Times New Roman" w:cs="Times New Roman"/>
          <w:szCs w:val="24"/>
        </w:rPr>
        <w:t>»</w:t>
      </w:r>
      <w:r>
        <w:rPr>
          <w:rFonts w:eastAsia="Times New Roman" w:cs="Times New Roman"/>
          <w:szCs w:val="24"/>
        </w:rPr>
        <w:t xml:space="preserve">, με τεράστια περιουσία </w:t>
      </w:r>
      <w:r>
        <w:rPr>
          <w:rFonts w:eastAsia="Times New Roman" w:cs="Times New Roman"/>
          <w:szCs w:val="24"/>
        </w:rPr>
        <w:t xml:space="preserve">οκτακοσίων ακινήτων, δεν μπορεί να τα θρέψει; Τι ακριβώς μου λέτε; </w:t>
      </w:r>
    </w:p>
    <w:p w14:paraId="37D8E749" w14:textId="77777777" w:rsidR="0020498E" w:rsidRDefault="00BF767F">
      <w:pPr>
        <w:spacing w:line="600" w:lineRule="auto"/>
        <w:ind w:firstLine="720"/>
        <w:contextualSpacing/>
        <w:jc w:val="both"/>
        <w:rPr>
          <w:rFonts w:eastAsia="Times New Roman" w:cs="Times New Roman"/>
          <w:szCs w:val="24"/>
        </w:rPr>
      </w:pPr>
      <w:r>
        <w:rPr>
          <w:rFonts w:eastAsia="Times New Roman" w:cs="Times New Roman"/>
          <w:szCs w:val="24"/>
        </w:rPr>
        <w:t>Αυτή τη στιγμή εμείς πρέπει να εξυγιάνουμε αυτό το τοπίο. Εσείς μου λέτε</w:t>
      </w:r>
      <w:r>
        <w:rPr>
          <w:rFonts w:eastAsia="Times New Roman" w:cs="Times New Roman"/>
          <w:szCs w:val="24"/>
        </w:rPr>
        <w:t>:</w:t>
      </w:r>
      <w:r>
        <w:rPr>
          <w:rFonts w:eastAsia="Times New Roman" w:cs="Times New Roman"/>
          <w:szCs w:val="24"/>
        </w:rPr>
        <w:t xml:space="preserve"> «Δίνε χρήματα χωρίς κανέναν έλεγχο, γιατί έτσι πρέπει».</w:t>
      </w:r>
    </w:p>
    <w:p w14:paraId="37D8E74A" w14:textId="77777777" w:rsidR="0020498E" w:rsidRDefault="00BF767F">
      <w:pPr>
        <w:spacing w:line="600" w:lineRule="auto"/>
        <w:ind w:firstLine="720"/>
        <w:contextualSpacing/>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Δεν είπα τέτοιο πράγμα. </w:t>
      </w:r>
    </w:p>
    <w:p w14:paraId="37D8E74B" w14:textId="77777777" w:rsidR="0020498E" w:rsidRDefault="00BF767F">
      <w:pPr>
        <w:spacing w:line="600" w:lineRule="auto"/>
        <w:ind w:firstLine="720"/>
        <w:contextualSpacing/>
        <w:jc w:val="both"/>
        <w:rPr>
          <w:rFonts w:eastAsia="Times New Roman" w:cs="Times New Roman"/>
          <w:szCs w:val="24"/>
        </w:rPr>
      </w:pPr>
      <w:r>
        <w:rPr>
          <w:rFonts w:eastAsia="Times New Roman" w:cs="Times New Roman"/>
          <w:b/>
          <w:szCs w:val="24"/>
        </w:rPr>
        <w:t>ΘΕΑΝΩ ΦΩΤΙΟΥ (Αν</w:t>
      </w:r>
      <w:r>
        <w:rPr>
          <w:rFonts w:eastAsia="Times New Roman" w:cs="Times New Roman"/>
          <w:b/>
          <w:szCs w:val="24"/>
        </w:rPr>
        <w:t>απληρώτρια Υπουργός Εργασίας, Κοινωνικής Ασφάλισης και Κοινωνικής Αλληλεγγύης):</w:t>
      </w:r>
      <w:r>
        <w:rPr>
          <w:rFonts w:eastAsia="Times New Roman" w:cs="Times New Roman"/>
          <w:szCs w:val="24"/>
        </w:rPr>
        <w:t xml:space="preserve"> Αυτό μου λέτε αυτή τη στιγμή. </w:t>
      </w:r>
    </w:p>
    <w:p w14:paraId="37D8E74C" w14:textId="77777777" w:rsidR="0020498E" w:rsidRDefault="00BF767F">
      <w:pPr>
        <w:spacing w:line="600" w:lineRule="auto"/>
        <w:ind w:firstLine="720"/>
        <w:contextualSpacing/>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Έτσι το ερμηνεύετε εσείς. </w:t>
      </w:r>
    </w:p>
    <w:p w14:paraId="37D8E74D" w14:textId="77777777" w:rsidR="0020498E" w:rsidRDefault="00BF767F">
      <w:pPr>
        <w:spacing w:line="600" w:lineRule="auto"/>
        <w:ind w:firstLine="720"/>
        <w:contextualSpacing/>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w:t>
      </w:r>
      <w:r>
        <w:rPr>
          <w:rFonts w:eastAsia="Times New Roman" w:cs="Times New Roman"/>
          <w:szCs w:val="24"/>
        </w:rPr>
        <w:lastRenderedPageBreak/>
        <w:t>Εγώ λ</w:t>
      </w:r>
      <w:r>
        <w:rPr>
          <w:rFonts w:eastAsia="Times New Roman" w:cs="Times New Roman"/>
          <w:szCs w:val="24"/>
        </w:rPr>
        <w:t xml:space="preserve">έω ότι εγώ δεν θέλω να κλείσει κανένα από αυτά τα ιδρύματα και πολύ περισσότερο «Η </w:t>
      </w:r>
      <w:r>
        <w:rPr>
          <w:rFonts w:eastAsia="Times New Roman" w:cs="Times New Roman"/>
          <w:szCs w:val="24"/>
        </w:rPr>
        <w:t>ΠΑΜΜΑΚΑΡΙΣΤΟΣ</w:t>
      </w:r>
      <w:r>
        <w:rPr>
          <w:rFonts w:eastAsia="Times New Roman" w:cs="Times New Roman"/>
          <w:szCs w:val="24"/>
        </w:rPr>
        <w:t>». Και ξέρουν όλοι από την πρώτη στιγμή τι έκανα για την «</w:t>
      </w:r>
      <w:r>
        <w:rPr>
          <w:rFonts w:eastAsia="Times New Roman" w:cs="Times New Roman"/>
          <w:szCs w:val="24"/>
        </w:rPr>
        <w:t>ΠΑΜΜΑΚΑΡΙΣΤΟ</w:t>
      </w:r>
      <w:r>
        <w:rPr>
          <w:rFonts w:eastAsia="Times New Roman" w:cs="Times New Roman"/>
          <w:szCs w:val="24"/>
        </w:rPr>
        <w:t>». Σκεφθείτε ότι αυτά που έδωσα στην «</w:t>
      </w:r>
      <w:r>
        <w:rPr>
          <w:rFonts w:eastAsia="Times New Roman" w:cs="Times New Roman"/>
          <w:szCs w:val="24"/>
        </w:rPr>
        <w:t>ΠΑΜΜΑΚΑΡΙΣΤΟ</w:t>
      </w:r>
      <w:r>
        <w:rPr>
          <w:rFonts w:eastAsia="Times New Roman" w:cs="Times New Roman"/>
          <w:szCs w:val="24"/>
        </w:rPr>
        <w:t>» το πρώτο και το δεύτερο εξάμηνο του 20</w:t>
      </w:r>
      <w:r>
        <w:rPr>
          <w:rFonts w:eastAsia="Times New Roman" w:cs="Times New Roman"/>
          <w:szCs w:val="24"/>
        </w:rPr>
        <w:t>16, ήταν χρήματα του 2016. Μπορεί να πληρώθηκε το 2017 τις 48.000, όμως ήταν του 2016. Δεν αφορούν το 2017. Αυτά τα χρήματα πρέπει να καταλάβετε ότι αφορούν το ποσοστό 1.600.000 ευρώ που δώσαμε στην περιφέρεια Αττικής για όλα τα ιδρύματα.</w:t>
      </w:r>
    </w:p>
    <w:p w14:paraId="37D8E74E" w14:textId="77777777" w:rsidR="0020498E" w:rsidRDefault="00BF767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Αν σκεφτείτε, λοι</w:t>
      </w:r>
      <w:r>
        <w:rPr>
          <w:rFonts w:eastAsia="Times New Roman" w:cs="Times New Roman"/>
          <w:bCs/>
          <w:shd w:val="clear" w:color="auto" w:fill="FFFFFF"/>
        </w:rPr>
        <w:t>πόν, το ποσοστό των χρημάτων που δώσαμε στην «</w:t>
      </w:r>
      <w:r>
        <w:rPr>
          <w:rFonts w:eastAsia="Times New Roman" w:cs="Times New Roman"/>
          <w:bCs/>
          <w:shd w:val="clear" w:color="auto" w:fill="FFFFFF"/>
        </w:rPr>
        <w:t>ΠΑΜΜΑΚΑΡΙΣΤΟ</w:t>
      </w:r>
      <w:r>
        <w:rPr>
          <w:rFonts w:eastAsia="Times New Roman" w:cs="Times New Roman"/>
          <w:bCs/>
          <w:shd w:val="clear" w:color="auto" w:fill="FFFFFF"/>
        </w:rPr>
        <w:t xml:space="preserve">», θα καταλάβετε ότι </w:t>
      </w:r>
      <w:r>
        <w:rPr>
          <w:rFonts w:eastAsia="Times New Roman"/>
          <w:bCs/>
          <w:shd w:val="clear" w:color="auto" w:fill="FFFFFF"/>
        </w:rPr>
        <w:t>είναι</w:t>
      </w:r>
      <w:r>
        <w:rPr>
          <w:rFonts w:eastAsia="Times New Roman" w:cs="Times New Roman"/>
          <w:bCs/>
          <w:shd w:val="clear" w:color="auto" w:fill="FFFFFF"/>
        </w:rPr>
        <w:t xml:space="preserve"> πολύ σημαντικό. Αυτό </w:t>
      </w:r>
      <w:r>
        <w:rPr>
          <w:rFonts w:eastAsia="Times New Roman"/>
          <w:bCs/>
          <w:shd w:val="clear" w:color="auto" w:fill="FFFFFF"/>
        </w:rPr>
        <w:t>είναι</w:t>
      </w:r>
      <w:r>
        <w:rPr>
          <w:rFonts w:eastAsia="Times New Roman" w:cs="Times New Roman"/>
          <w:bCs/>
          <w:shd w:val="clear" w:color="auto" w:fill="FFFFFF"/>
        </w:rPr>
        <w:t xml:space="preserve"> το ένα. </w:t>
      </w:r>
    </w:p>
    <w:p w14:paraId="37D8E74F" w14:textId="77777777" w:rsidR="0020498E" w:rsidRDefault="00BF767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Τώρα, οι εργαζόμενοι μας ενδιαφέρουν ακόμη περισσότερο -όχι από τα παιδιά, τα παιδιά μας ενδιαφέρουν</w:t>
      </w:r>
      <w:r>
        <w:rPr>
          <w:rFonts w:eastAsia="Times New Roman"/>
          <w:bCs/>
          <w:shd w:val="clear" w:color="auto" w:fill="FFFFFF"/>
        </w:rPr>
        <w:t>-</w:t>
      </w:r>
      <w:r>
        <w:rPr>
          <w:rFonts w:eastAsia="Times New Roman" w:cs="Times New Roman"/>
          <w:bCs/>
          <w:shd w:val="clear" w:color="auto" w:fill="FFFFFF"/>
        </w:rPr>
        <w:t xml:space="preserve"> για να μπορούν να προσφέρουν τις </w:t>
      </w:r>
      <w:r>
        <w:rPr>
          <w:rFonts w:eastAsia="Times New Roman" w:cs="Times New Roman"/>
          <w:bCs/>
          <w:shd w:val="clear" w:color="auto" w:fill="FFFFFF"/>
        </w:rPr>
        <w:t xml:space="preserve">υπηρεσίες τους στα παιδιά. </w:t>
      </w:r>
    </w:p>
    <w:p w14:paraId="37D8E750" w14:textId="77777777" w:rsidR="0020498E" w:rsidRDefault="00BF767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Όταν πήγε, λοιπόν, το ΣΕΠΕ, βρήκε καταγγελίες ότι ήταν απλήρωτοι είκοσι ένας εργαζόμενοι. Από αυτούς, οι δεκαεφτά εργαζόμενοι ανακάλεσαν την καταγγελία τους, καθώς προέβησαν σε συμφωνία με το ανωτέρω </w:t>
      </w:r>
      <w:r>
        <w:rPr>
          <w:rFonts w:eastAsia="Times New Roman" w:cs="Times New Roman"/>
          <w:bCs/>
          <w:shd w:val="clear" w:color="auto" w:fill="FFFFFF"/>
        </w:rPr>
        <w:t>ί</w:t>
      </w:r>
      <w:r>
        <w:rPr>
          <w:rFonts w:eastAsia="Times New Roman" w:cs="Times New Roman"/>
          <w:bCs/>
          <w:shd w:val="clear" w:color="auto" w:fill="FFFFFF"/>
        </w:rPr>
        <w:t xml:space="preserve">δρυμα. </w:t>
      </w:r>
    </w:p>
    <w:p w14:paraId="37D8E751" w14:textId="77777777" w:rsidR="0020498E" w:rsidRDefault="00BF767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Έμειναν τέσσερις προσφεύγοντες στο ΣΕΠΕ. Στον πρώτο </w:t>
      </w:r>
      <w:proofErr w:type="spellStart"/>
      <w:r>
        <w:rPr>
          <w:rFonts w:eastAsia="Times New Roman" w:cs="Times New Roman"/>
          <w:bCs/>
          <w:shd w:val="clear" w:color="auto" w:fill="FFFFFF"/>
        </w:rPr>
        <w:t>κατεβλήθησαν</w:t>
      </w:r>
      <w:proofErr w:type="spellEnd"/>
      <w:r>
        <w:rPr>
          <w:rFonts w:eastAsia="Times New Roman" w:cs="Times New Roman"/>
          <w:bCs/>
          <w:shd w:val="clear" w:color="auto" w:fill="FFFFFF"/>
        </w:rPr>
        <w:t xml:space="preserve"> το επίδομα άδειας του 2016, το δώρο Πάσχα του 2016, καθώς και η άδεια. Για τον δεύτερο διενεργήθηκε νέα εργατική διαφορά και ο εν λόγω εργαζόμενος συμφώνησε στη σταδιακή καταβολή των οφειλόμε</w:t>
      </w:r>
      <w:r>
        <w:rPr>
          <w:rFonts w:eastAsia="Times New Roman" w:cs="Times New Roman"/>
          <w:bCs/>
          <w:shd w:val="clear" w:color="auto" w:fill="FFFFFF"/>
        </w:rPr>
        <w:t xml:space="preserve">νων. Οι δύο άλλες προσφεύγουσες δεν συμφώνησαν, δεν </w:t>
      </w:r>
      <w:proofErr w:type="spellStart"/>
      <w:r>
        <w:rPr>
          <w:rFonts w:eastAsia="Times New Roman" w:cs="Times New Roman"/>
          <w:bCs/>
          <w:shd w:val="clear" w:color="auto" w:fill="FFFFFF"/>
        </w:rPr>
        <w:t>απεδέχθησαν</w:t>
      </w:r>
      <w:proofErr w:type="spellEnd"/>
      <w:r>
        <w:rPr>
          <w:rFonts w:eastAsia="Times New Roman" w:cs="Times New Roman"/>
          <w:bCs/>
          <w:shd w:val="clear" w:color="auto" w:fill="FFFFFF"/>
        </w:rPr>
        <w:t xml:space="preserve"> την πρόταση του Ιδρύματος και τους ζητήθηκε να κάνουν μηνυτήρια αναφορά, για να προβούμε από το ΣΕΠΕ, όπως έπρεπε, στις υπόλοιπες ενέργειες. Μέχρι σήμερα οι εργαζόμενες δεν έχουν υποβάλλει τις</w:t>
      </w:r>
      <w:r>
        <w:rPr>
          <w:rFonts w:eastAsia="Times New Roman" w:cs="Times New Roman"/>
          <w:bCs/>
          <w:shd w:val="clear" w:color="auto" w:fill="FFFFFF"/>
        </w:rPr>
        <w:t xml:space="preserve"> ζητηθείσες υπεύθυνες δηλώσεις. </w:t>
      </w:r>
    </w:p>
    <w:p w14:paraId="37D8E752" w14:textId="77777777" w:rsidR="0020498E" w:rsidRDefault="00BF767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Τέλος, στις 7-2-2017 το </w:t>
      </w:r>
      <w:r>
        <w:rPr>
          <w:rFonts w:eastAsia="Times New Roman" w:cs="Times New Roman"/>
          <w:bCs/>
          <w:shd w:val="clear" w:color="auto" w:fill="FFFFFF"/>
        </w:rPr>
        <w:t>τ</w:t>
      </w:r>
      <w:r>
        <w:rPr>
          <w:rFonts w:eastAsia="Times New Roman" w:cs="Times New Roman"/>
          <w:bCs/>
          <w:shd w:val="clear" w:color="auto" w:fill="FFFFFF"/>
        </w:rPr>
        <w:t xml:space="preserve">μήμα </w:t>
      </w:r>
      <w:r>
        <w:rPr>
          <w:rFonts w:eastAsia="Times New Roman" w:cs="Times New Roman"/>
          <w:bCs/>
          <w:shd w:val="clear" w:color="auto" w:fill="FFFFFF"/>
        </w:rPr>
        <w:t>ε</w:t>
      </w:r>
      <w:r>
        <w:rPr>
          <w:rFonts w:eastAsia="Times New Roman" w:cs="Times New Roman"/>
          <w:bCs/>
          <w:shd w:val="clear" w:color="auto" w:fill="FFFFFF"/>
        </w:rPr>
        <w:t xml:space="preserve">ργασιακών </w:t>
      </w:r>
      <w:r>
        <w:rPr>
          <w:rFonts w:eastAsia="Times New Roman" w:cs="Times New Roman"/>
          <w:bCs/>
          <w:shd w:val="clear" w:color="auto" w:fill="FFFFFF"/>
        </w:rPr>
        <w:t>σ</w:t>
      </w:r>
      <w:r>
        <w:rPr>
          <w:rFonts w:eastAsia="Times New Roman" w:cs="Times New Roman"/>
          <w:bCs/>
          <w:shd w:val="clear" w:color="auto" w:fill="FFFFFF"/>
        </w:rPr>
        <w:t>χέσεων του ΣΕΠΕ στην περιοχή της Άνοιξης διενήργησε επιτόπιο έλεγχο. Στον επιτόπιο έλεγχο ευρέθησαν ότι σαράντα πέντε εργαζόμενοι για το χρονικό διάστημα από τον Αύγουστο του 2015 έ</w:t>
      </w:r>
      <w:r>
        <w:rPr>
          <w:rFonts w:eastAsia="Times New Roman" w:cs="Times New Roman"/>
          <w:bCs/>
          <w:shd w:val="clear" w:color="auto" w:fill="FFFFFF"/>
        </w:rPr>
        <w:t xml:space="preserve">ως το 2016 έχουν οφειλές δεδουλευμένων αποδοχών τους. </w:t>
      </w:r>
    </w:p>
    <w:p w14:paraId="37D8E753" w14:textId="77777777" w:rsidR="0020498E" w:rsidRDefault="00BF767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Κατόπιν τούτου, δόθηκε προθεσμία πέντε ημερών, προκειμένου το </w:t>
      </w:r>
      <w:r>
        <w:rPr>
          <w:rFonts w:eastAsia="Times New Roman" w:cs="Times New Roman"/>
          <w:bCs/>
          <w:shd w:val="clear" w:color="auto" w:fill="FFFFFF"/>
        </w:rPr>
        <w:t>ί</w:t>
      </w:r>
      <w:r>
        <w:rPr>
          <w:rFonts w:eastAsia="Times New Roman" w:cs="Times New Roman"/>
          <w:bCs/>
          <w:shd w:val="clear" w:color="auto" w:fill="FFFFFF"/>
        </w:rPr>
        <w:t>δρυμα να προσκομίσει γραπτές εξηγήσεις στην τοπική υπηρεσία. Επίσης, ζητήθηκαν εντός της δοθείσης προθεσμίας να προσκομιστούν αναλυτικές ε</w:t>
      </w:r>
      <w:r>
        <w:rPr>
          <w:rFonts w:eastAsia="Times New Roman" w:cs="Times New Roman"/>
          <w:bCs/>
          <w:shd w:val="clear" w:color="auto" w:fill="FFFFFF"/>
        </w:rPr>
        <w:t xml:space="preserve">ξοφλητικές αποδείξεις για το χρονικό διάστημα από τον Ιούλιο του 2016 έως τον Ιανουάριο </w:t>
      </w:r>
      <w:r>
        <w:rPr>
          <w:rFonts w:eastAsia="Times New Roman" w:cs="Times New Roman"/>
          <w:bCs/>
          <w:shd w:val="clear" w:color="auto" w:fill="FFFFFF"/>
        </w:rPr>
        <w:lastRenderedPageBreak/>
        <w:t xml:space="preserve">του 2017, καθότι η </w:t>
      </w:r>
      <w:r>
        <w:rPr>
          <w:rFonts w:eastAsia="Times New Roman" w:cs="Times New Roman"/>
          <w:bCs/>
          <w:shd w:val="clear" w:color="auto" w:fill="FFFFFF"/>
        </w:rPr>
        <w:t>π</w:t>
      </w:r>
      <w:r>
        <w:rPr>
          <w:rFonts w:eastAsia="Times New Roman" w:cs="Times New Roman"/>
          <w:bCs/>
          <w:shd w:val="clear" w:color="auto" w:fill="FFFFFF"/>
        </w:rPr>
        <w:t xml:space="preserve">ροϊσταμένη του </w:t>
      </w:r>
      <w:r>
        <w:rPr>
          <w:rFonts w:eastAsia="Times New Roman" w:cs="Times New Roman"/>
          <w:bCs/>
          <w:shd w:val="clear" w:color="auto" w:fill="FFFFFF"/>
        </w:rPr>
        <w:t>τ</w:t>
      </w:r>
      <w:r>
        <w:rPr>
          <w:rFonts w:eastAsia="Times New Roman" w:cs="Times New Roman"/>
          <w:bCs/>
          <w:shd w:val="clear" w:color="auto" w:fill="FFFFFF"/>
        </w:rPr>
        <w:t xml:space="preserve">μήματος </w:t>
      </w:r>
      <w:r>
        <w:rPr>
          <w:rFonts w:eastAsia="Times New Roman" w:cs="Times New Roman"/>
          <w:bCs/>
          <w:shd w:val="clear" w:color="auto" w:fill="FFFFFF"/>
        </w:rPr>
        <w:t>ο</w:t>
      </w:r>
      <w:r>
        <w:rPr>
          <w:rFonts w:eastAsia="Times New Roman" w:cs="Times New Roman"/>
          <w:bCs/>
          <w:shd w:val="clear" w:color="auto" w:fill="FFFFFF"/>
        </w:rPr>
        <w:t xml:space="preserve">ικονομικών του </w:t>
      </w:r>
      <w:r>
        <w:rPr>
          <w:rFonts w:eastAsia="Times New Roman" w:cs="Times New Roman"/>
          <w:bCs/>
          <w:shd w:val="clear" w:color="auto" w:fill="FFFFFF"/>
        </w:rPr>
        <w:t>ι</w:t>
      </w:r>
      <w:r>
        <w:rPr>
          <w:rFonts w:eastAsia="Times New Roman" w:cs="Times New Roman"/>
          <w:bCs/>
          <w:shd w:val="clear" w:color="auto" w:fill="FFFFFF"/>
        </w:rPr>
        <w:t xml:space="preserve">δρύματος δήλωσε ότι έχουν καταβληθεί για αυτό το χρονικό διάστημα στο σύνολο του απασχολούμενου προσωπικού </w:t>
      </w:r>
      <w:r>
        <w:rPr>
          <w:rFonts w:eastAsia="Times New Roman" w:cs="Times New Roman"/>
          <w:bCs/>
          <w:shd w:val="clear" w:color="auto" w:fill="FFFFFF"/>
        </w:rPr>
        <w:t xml:space="preserve">οι δεδουλευμένες αποδοχές. Επομένως, περιμένει τις γραπτές εξηγήσεις το ΣΕΠΕ, για να προβεί σε νόμιμες ενέργειες. </w:t>
      </w:r>
    </w:p>
    <w:p w14:paraId="37D8E754" w14:textId="77777777" w:rsidR="0020498E" w:rsidRDefault="00BF767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Ούτε μια μέρα δεν θέλουμε να αφήσουμε τους εργαζόμενους απλήρωτους, κύριε Γκιόκα. Βοηθάμε με κάθε τρόπο. Εκτός των άλλων, περάσαμε τροπολογία</w:t>
      </w:r>
      <w:r>
        <w:rPr>
          <w:rFonts w:eastAsia="Times New Roman" w:cs="Times New Roman"/>
          <w:bCs/>
          <w:shd w:val="clear" w:color="auto" w:fill="FFFFFF"/>
        </w:rPr>
        <w:t xml:space="preserve"> με την οποία δίναμε το δικαίωμα στην Περιφέρεια Αττικής, αλλά και σε όλες τις περιφέρειες, να πληρώνουν επιπλέον 20% -επειδή μας είπαν ότι είχαν χρήματα- στους φορείς που εμείς χρηματοδοτούσαμε. Περιμένουμε η Περιφέρεια Αττικής να δώσει επιπλέον χρήματα σ</w:t>
      </w:r>
      <w:r>
        <w:rPr>
          <w:rFonts w:eastAsia="Times New Roman" w:cs="Times New Roman"/>
          <w:bCs/>
          <w:shd w:val="clear" w:color="auto" w:fill="FFFFFF"/>
        </w:rPr>
        <w:t>την «</w:t>
      </w:r>
      <w:r>
        <w:rPr>
          <w:rFonts w:eastAsia="Times New Roman" w:cs="Times New Roman"/>
          <w:bCs/>
          <w:shd w:val="clear" w:color="auto" w:fill="FFFFFF"/>
        </w:rPr>
        <w:t>ΠΑΜΜΑΚΑΡΙΣΤΟ</w:t>
      </w:r>
      <w:r>
        <w:rPr>
          <w:rFonts w:eastAsia="Times New Roman" w:cs="Times New Roman"/>
          <w:bCs/>
          <w:shd w:val="clear" w:color="auto" w:fill="FFFFFF"/>
        </w:rPr>
        <w:t xml:space="preserve">», γιατί μας το </w:t>
      </w:r>
      <w:r>
        <w:rPr>
          <w:rFonts w:eastAsia="Times New Roman"/>
          <w:bCs/>
          <w:shd w:val="clear" w:color="auto" w:fill="FFFFFF"/>
        </w:rPr>
        <w:t>έχει</w:t>
      </w:r>
      <w:r>
        <w:rPr>
          <w:rFonts w:eastAsia="Times New Roman" w:cs="Times New Roman"/>
          <w:bCs/>
          <w:shd w:val="clear" w:color="auto" w:fill="FFFFFF"/>
        </w:rPr>
        <w:t xml:space="preserve"> υποσχεθεί. </w:t>
      </w:r>
    </w:p>
    <w:p w14:paraId="37D8E755" w14:textId="77777777" w:rsidR="0020498E" w:rsidRDefault="00BF767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Προσπαθούμε από παντού να μαζέψουμε όποιο ευρώ μπορούμε, για να βοηθήσουμε αυτά τα ιδρύματα. Όμως, οι εποχές της ευμάρειας έχουν περάσει και αυτή τη στιγμή ή θα βρούμε ένα νέο πλαίσιο λειτουργίας των πάντων</w:t>
      </w:r>
      <w:r>
        <w:rPr>
          <w:rFonts w:eastAsia="Times New Roman" w:cs="Times New Roman"/>
          <w:bCs/>
          <w:shd w:val="clear" w:color="auto" w:fill="FFFFFF"/>
        </w:rPr>
        <w:t xml:space="preserve">, το οποίο θα </w:t>
      </w:r>
      <w:r>
        <w:rPr>
          <w:rFonts w:eastAsia="Times New Roman"/>
          <w:bCs/>
          <w:shd w:val="clear" w:color="auto" w:fill="FFFFFF"/>
        </w:rPr>
        <w:t>έχει</w:t>
      </w:r>
      <w:r>
        <w:rPr>
          <w:rFonts w:eastAsia="Times New Roman" w:cs="Times New Roman"/>
          <w:bCs/>
          <w:shd w:val="clear" w:color="auto" w:fill="FFFFFF"/>
        </w:rPr>
        <w:t xml:space="preserve"> χαρακτήρα </w:t>
      </w:r>
      <w:r>
        <w:rPr>
          <w:rFonts w:eastAsia="Times New Roman"/>
          <w:bCs/>
          <w:shd w:val="clear" w:color="auto" w:fill="FFFFFF"/>
        </w:rPr>
        <w:t>-</w:t>
      </w:r>
      <w:r>
        <w:rPr>
          <w:rFonts w:eastAsia="Times New Roman" w:cs="Times New Roman"/>
          <w:bCs/>
          <w:shd w:val="clear" w:color="auto" w:fill="FFFFFF"/>
        </w:rPr>
        <w:t>και το επαναλαμβάνω</w:t>
      </w:r>
      <w:r>
        <w:rPr>
          <w:rFonts w:eastAsia="Times New Roman"/>
          <w:bCs/>
          <w:shd w:val="clear" w:color="auto" w:fill="FFFFFF"/>
        </w:rPr>
        <w:t>-</w:t>
      </w:r>
      <w:r>
        <w:rPr>
          <w:rFonts w:eastAsia="Times New Roman" w:cs="Times New Roman"/>
          <w:bCs/>
          <w:shd w:val="clear" w:color="auto" w:fill="FFFFFF"/>
        </w:rPr>
        <w:t xml:space="preserve"> δημοσίου οφέλους ή πραγματικά θα συνεχίσουμε αυτή την αντιδικία. </w:t>
      </w:r>
    </w:p>
    <w:p w14:paraId="37D8E756" w14:textId="77777777" w:rsidR="0020498E" w:rsidRDefault="00BF767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Σας είπα ότι τα ιδρύματα </w:t>
      </w:r>
      <w:r>
        <w:rPr>
          <w:rFonts w:eastAsia="Times New Roman"/>
          <w:bCs/>
          <w:shd w:val="clear" w:color="auto" w:fill="FFFFFF"/>
        </w:rPr>
        <w:t>είναι</w:t>
      </w:r>
      <w:r>
        <w:rPr>
          <w:rFonts w:eastAsia="Times New Roman" w:cs="Times New Roman"/>
          <w:bCs/>
          <w:shd w:val="clear" w:color="auto" w:fill="FFFFFF"/>
        </w:rPr>
        <w:t xml:space="preserve"> πάρα πολλά, κύριε Γκιόκα, και μακάρι να είχα όλα αυτά τα χρήματα να τα δίνω. Χρειάζεται, όμως, και αξιολόγησ</w:t>
      </w:r>
      <w:r>
        <w:rPr>
          <w:rFonts w:eastAsia="Times New Roman" w:cs="Times New Roman"/>
          <w:bCs/>
          <w:shd w:val="clear" w:color="auto" w:fill="FFFFFF"/>
        </w:rPr>
        <w:t xml:space="preserve">η των δομών και πλήρης γνώση του τι συμβαίνει, ώστε να μπορούν όλα αυτά τα πράγματα να περιέλθουν στο δημόσιο ή σε υπηρεσίες που ασκούν με δημόσιο τρόπο διοίκηση. Αυτό ήθελα να πω. </w:t>
      </w:r>
    </w:p>
    <w:p w14:paraId="37D8E757" w14:textId="77777777" w:rsidR="0020498E" w:rsidRDefault="00BF767F">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ΙΩΑΝΝΗΣ ΓΚΙΟΚΑΣ:</w:t>
      </w:r>
      <w:r>
        <w:rPr>
          <w:rFonts w:eastAsia="Times New Roman" w:cs="Times New Roman"/>
          <w:bCs/>
          <w:shd w:val="clear" w:color="auto" w:fill="FFFFFF"/>
        </w:rPr>
        <w:t xml:space="preserve"> Τα ιδρύματα αυτά φτιάχτηκαν, γιατί δεν υπήρχαν δομές. </w:t>
      </w:r>
    </w:p>
    <w:p w14:paraId="37D8E758" w14:textId="77777777" w:rsidR="0020498E" w:rsidRDefault="00BF767F">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ΘΕ</w:t>
      </w:r>
      <w:r>
        <w:rPr>
          <w:rFonts w:eastAsia="Times New Roman" w:cs="Times New Roman"/>
          <w:b/>
          <w:bCs/>
          <w:shd w:val="clear" w:color="auto" w:fill="FFFFFF"/>
        </w:rPr>
        <w:t>ΑΝΩ ΦΩΤΙΟΥ (Αναπληρώτρια Υπουργός Εργασίας, Κοινωνικής Ασφάλισης κι Κοινωνικής Αλληλεγγύης):</w:t>
      </w:r>
      <w:r>
        <w:rPr>
          <w:rFonts w:eastAsia="Times New Roman" w:cs="Times New Roman"/>
          <w:bCs/>
          <w:shd w:val="clear" w:color="auto" w:fill="FFFFFF"/>
        </w:rPr>
        <w:t xml:space="preserve"> Αν θέλετε να συνεχίσουμε, μπορούμε να τα πούμε έξω. Αν θέλετε να τα πούμε εδώ, πρέπει να απαντάω. </w:t>
      </w:r>
    </w:p>
    <w:p w14:paraId="37D8E759" w14:textId="77777777" w:rsidR="0020498E" w:rsidRDefault="00BF767F">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Παρακαλώ. Κυρία Υπουργέ, τελείωσε εδώ η συζήτηση, παρακαλώ. </w:t>
      </w:r>
    </w:p>
    <w:p w14:paraId="37D8E75A" w14:textId="77777777" w:rsidR="0020498E" w:rsidRDefault="00BF767F">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Δεν θα φορτωθώ εγώ ό,τι έχει γίνει.</w:t>
      </w:r>
    </w:p>
    <w:p w14:paraId="37D8E75B" w14:textId="77777777" w:rsidR="0020498E" w:rsidRDefault="00BF767F">
      <w:pPr>
        <w:spacing w:line="600" w:lineRule="auto"/>
        <w:ind w:firstLine="720"/>
        <w:jc w:val="both"/>
        <w:rPr>
          <w:rFonts w:eastAsia="Times New Roman" w:cs="Times New Roman"/>
          <w:bCs/>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cs="Times New Roman"/>
          <w:bCs/>
          <w:shd w:val="clear" w:color="auto" w:fill="FFFFFF"/>
        </w:rPr>
        <w:t xml:space="preserve">Προχωρούμε στην πρώτη </w:t>
      </w:r>
      <w:r>
        <w:rPr>
          <w:rFonts w:eastAsia="Times New Roman" w:cs="Times New Roman"/>
          <w:bCs/>
        </w:rPr>
        <w:t xml:space="preserve">με </w:t>
      </w:r>
      <w:r>
        <w:rPr>
          <w:rFonts w:eastAsia="Times New Roman" w:cs="Times New Roman"/>
          <w:bCs/>
        </w:rPr>
        <w:t xml:space="preserve">αριθμό 449/6-2-2017 επίκαιρη ερώτηση </w:t>
      </w:r>
      <w:r>
        <w:rPr>
          <w:rFonts w:eastAsia="Times New Roman" w:cs="Times New Roman"/>
          <w:bCs/>
        </w:rPr>
        <w:lastRenderedPageBreak/>
        <w:t>πρώτου κύκλου του Βουλευτή Χίου της Νέας Δημοκρατίας κ.</w:t>
      </w:r>
      <w:r>
        <w:rPr>
          <w:rFonts w:eastAsia="Times New Roman" w:cs="Times New Roman"/>
          <w:bCs/>
          <w:shd w:val="clear" w:color="auto" w:fill="FFFFFF"/>
        </w:rPr>
        <w:t xml:space="preserve"> </w:t>
      </w:r>
      <w:r>
        <w:rPr>
          <w:rFonts w:eastAsia="Times New Roman" w:cs="Times New Roman"/>
        </w:rPr>
        <w:t xml:space="preserve">Παναγιώτη </w:t>
      </w:r>
      <w:proofErr w:type="spellStart"/>
      <w:r>
        <w:rPr>
          <w:rFonts w:eastAsia="Times New Roman" w:cs="Times New Roman"/>
        </w:rPr>
        <w:t>Μηταράκη</w:t>
      </w:r>
      <w:proofErr w:type="spellEnd"/>
      <w:r>
        <w:rPr>
          <w:rFonts w:eastAsia="Times New Roman" w:cs="Times New Roman"/>
          <w:bCs/>
          <w:shd w:val="clear" w:color="auto" w:fill="FFFFFF"/>
        </w:rPr>
        <w:t xml:space="preserve"> </w:t>
      </w:r>
      <w:r>
        <w:rPr>
          <w:rFonts w:eastAsia="Times New Roman" w:cs="Times New Roman"/>
          <w:bCs/>
        </w:rPr>
        <w:t xml:space="preserve">προς τον Υπουργό </w:t>
      </w:r>
      <w:r>
        <w:rPr>
          <w:rFonts w:eastAsia="Times New Roman" w:cs="Times New Roman"/>
        </w:rPr>
        <w:t>Υποδομών και Μεταφορών,</w:t>
      </w:r>
      <w:r>
        <w:rPr>
          <w:rFonts w:eastAsia="Times New Roman" w:cs="Times New Roman"/>
          <w:bCs/>
          <w:shd w:val="clear" w:color="auto" w:fill="FFFFFF"/>
        </w:rPr>
        <w:t xml:space="preserve"> </w:t>
      </w:r>
      <w:r>
        <w:rPr>
          <w:rFonts w:eastAsia="Times New Roman" w:cs="Times New Roman"/>
          <w:bCs/>
        </w:rPr>
        <w:t xml:space="preserve">σχετικά με την επέκταση του αεροδρομίου Χίου. </w:t>
      </w:r>
    </w:p>
    <w:p w14:paraId="37D8E75C" w14:textId="77777777" w:rsidR="0020498E" w:rsidRDefault="00BF767F">
      <w:pPr>
        <w:spacing w:line="600" w:lineRule="auto"/>
        <w:ind w:firstLine="720"/>
        <w:jc w:val="both"/>
        <w:rPr>
          <w:rFonts w:eastAsia="Times New Roman" w:cs="Times New Roman"/>
          <w:bCs/>
        </w:rPr>
      </w:pPr>
      <w:r>
        <w:rPr>
          <w:rFonts w:eastAsia="Times New Roman" w:cs="Times New Roman"/>
          <w:bCs/>
        </w:rPr>
        <w:t>Στην ερώτηση θα απαντήσει ο Υπουργός Υποδομών και Μεταφο</w:t>
      </w:r>
      <w:r>
        <w:rPr>
          <w:rFonts w:eastAsia="Times New Roman" w:cs="Times New Roman"/>
          <w:bCs/>
        </w:rPr>
        <w:t xml:space="preserve">ρών, ο κ. </w:t>
      </w:r>
      <w:proofErr w:type="spellStart"/>
      <w:r>
        <w:rPr>
          <w:rFonts w:eastAsia="Times New Roman" w:cs="Times New Roman"/>
          <w:bCs/>
        </w:rPr>
        <w:t>Σπίρτζης</w:t>
      </w:r>
      <w:proofErr w:type="spellEnd"/>
      <w:r>
        <w:rPr>
          <w:rFonts w:eastAsia="Times New Roman" w:cs="Times New Roman"/>
          <w:bCs/>
        </w:rPr>
        <w:t xml:space="preserve">. </w:t>
      </w:r>
    </w:p>
    <w:p w14:paraId="37D8E75D" w14:textId="77777777" w:rsidR="0020498E" w:rsidRDefault="00BF767F">
      <w:pPr>
        <w:spacing w:line="600" w:lineRule="auto"/>
        <w:ind w:firstLine="720"/>
        <w:jc w:val="both"/>
        <w:rPr>
          <w:rFonts w:eastAsia="Times New Roman" w:cs="Times New Roman"/>
          <w:bCs/>
          <w:shd w:val="clear" w:color="auto" w:fill="FFFFFF"/>
        </w:rPr>
      </w:pPr>
      <w:r>
        <w:rPr>
          <w:rFonts w:eastAsia="Times New Roman" w:cs="Times New Roman"/>
          <w:bCs/>
        </w:rPr>
        <w:t xml:space="preserve">Παρακαλώ, κύριε </w:t>
      </w:r>
      <w:proofErr w:type="spellStart"/>
      <w:r>
        <w:rPr>
          <w:rFonts w:eastAsia="Times New Roman" w:cs="Times New Roman"/>
          <w:bCs/>
        </w:rPr>
        <w:t>Μηταράκη</w:t>
      </w:r>
      <w:proofErr w:type="spellEnd"/>
      <w:r>
        <w:rPr>
          <w:rFonts w:eastAsia="Times New Roman" w:cs="Times New Roman"/>
          <w:bCs/>
        </w:rPr>
        <w:t xml:space="preserve">, έχετε τον λόγο για δύο λεπτά. </w:t>
      </w:r>
    </w:p>
    <w:p w14:paraId="37D8E75E" w14:textId="77777777" w:rsidR="0020498E" w:rsidRDefault="00BF767F">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 xml:space="preserve">Ευχαριστώ πολύ, κύριε Πρόεδρε. </w:t>
      </w:r>
    </w:p>
    <w:p w14:paraId="37D8E75F"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Κύριε Υπουργέ, κατ</w:t>
      </w:r>
      <w:r>
        <w:rPr>
          <w:rFonts w:eastAsia="Times New Roman" w:cs="Times New Roman"/>
          <w:szCs w:val="24"/>
        </w:rPr>
        <w:t xml:space="preserve">’ </w:t>
      </w:r>
      <w:r>
        <w:rPr>
          <w:rFonts w:eastAsia="Times New Roman" w:cs="Times New Roman"/>
          <w:szCs w:val="24"/>
        </w:rPr>
        <w:t xml:space="preserve">αρχάς, να σας ευχαριστήσω που κάνετε σωστά τη δουλειά σας. Όταν απαντώνται μόνο τέσσερις από τις είκοσι </w:t>
      </w:r>
      <w:r>
        <w:rPr>
          <w:rFonts w:eastAsia="Times New Roman" w:cs="Times New Roman"/>
          <w:szCs w:val="24"/>
        </w:rPr>
        <w:t xml:space="preserve">μία ερωτήσεις, το ότι είστε εδώ για να απαντήσετε αποτελεί εξαίρεση. </w:t>
      </w:r>
    </w:p>
    <w:p w14:paraId="37D8E760" w14:textId="77777777" w:rsidR="0020498E" w:rsidRDefault="00BF767F">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Συγγνώμη, κύριε </w:t>
      </w:r>
      <w:proofErr w:type="spellStart"/>
      <w:r>
        <w:rPr>
          <w:rFonts w:eastAsia="Times New Roman" w:cs="Times New Roman"/>
          <w:szCs w:val="24"/>
        </w:rPr>
        <w:t>Μηταράκη</w:t>
      </w:r>
      <w:proofErr w:type="spellEnd"/>
      <w:r>
        <w:rPr>
          <w:rFonts w:eastAsia="Times New Roman" w:cs="Times New Roman"/>
          <w:szCs w:val="24"/>
        </w:rPr>
        <w:t xml:space="preserve">, του Υπουργείου εννοείτε; </w:t>
      </w:r>
    </w:p>
    <w:p w14:paraId="37D8E761" w14:textId="77777777" w:rsidR="0020498E" w:rsidRDefault="00BF767F">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Όχι, αναφέρομαι συνολικά. Από τις είκοσι μία ερωτήσεις που ή</w:t>
      </w:r>
      <w:r>
        <w:rPr>
          <w:rFonts w:eastAsia="Times New Roman" w:cs="Times New Roman"/>
          <w:szCs w:val="24"/>
        </w:rPr>
        <w:t xml:space="preserve">ταν προς συζήτηση σήμερα, θα απαντηθούν μόνο τέσσερις. Και μπράβο που είστε εδώ να απαντήσετε. </w:t>
      </w:r>
    </w:p>
    <w:p w14:paraId="37D8E762"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lastRenderedPageBreak/>
        <w:t>Επίσης, πριν δύο χρόνια σχεδόν ήμασταν πάλι εδώ και συζητήσαμε πάλι σε αυτήν την Αίθουσα το θέμα της επέκτασης του διαδρόμου και της ανακαίνισης των εγκαταστάσε</w:t>
      </w:r>
      <w:r>
        <w:rPr>
          <w:rFonts w:eastAsia="Times New Roman" w:cs="Times New Roman"/>
          <w:szCs w:val="24"/>
        </w:rPr>
        <w:t xml:space="preserve">ων του αεροδρομίου Χίου. Από τότε, δυστυχώς, μετά από δύο χρόνια, ελάχιστα έχουν αλλάξει. </w:t>
      </w:r>
    </w:p>
    <w:p w14:paraId="37D8E763"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Η επέκταση του αεροδρομίου είναι απαραίτητη σε ένα νησί το οποίο προσπαθεί να αναπτύξει το τουριστικό προϊόν του, ειδικά σε μια εποχή που λόγω του μεταναστευτικού βι</w:t>
      </w:r>
      <w:r>
        <w:rPr>
          <w:rFonts w:eastAsia="Times New Roman" w:cs="Times New Roman"/>
          <w:szCs w:val="24"/>
        </w:rPr>
        <w:t>ώνει μεγάλη μείωση στην άφιξη ξένων τουριστών. Παραδείγματος χάρ</w:t>
      </w:r>
      <w:r>
        <w:rPr>
          <w:rFonts w:eastAsia="Times New Roman" w:cs="Times New Roman"/>
          <w:szCs w:val="24"/>
        </w:rPr>
        <w:t>ιν</w:t>
      </w:r>
      <w:r>
        <w:rPr>
          <w:rFonts w:eastAsia="Times New Roman" w:cs="Times New Roman"/>
          <w:szCs w:val="24"/>
        </w:rPr>
        <w:t xml:space="preserve">, να σημειώσω ότι πέρσι είχαμε μείωση 69% των πτήσεων </w:t>
      </w:r>
      <w:r>
        <w:rPr>
          <w:rFonts w:eastAsia="Times New Roman" w:cs="Times New Roman"/>
          <w:szCs w:val="24"/>
          <w:lang w:val="en-US"/>
        </w:rPr>
        <w:t>charter</w:t>
      </w:r>
      <w:r>
        <w:rPr>
          <w:rFonts w:eastAsia="Times New Roman" w:cs="Times New Roman"/>
          <w:szCs w:val="24"/>
        </w:rPr>
        <w:t xml:space="preserve"> προς τη Χίο. Φέτος, είναι πιθανό να μην έχουμε ούτε μία πτήση </w:t>
      </w:r>
      <w:r>
        <w:rPr>
          <w:rFonts w:eastAsia="Times New Roman" w:cs="Times New Roman"/>
          <w:szCs w:val="24"/>
          <w:lang w:val="en-US"/>
        </w:rPr>
        <w:t>charter</w:t>
      </w:r>
      <w:r>
        <w:rPr>
          <w:rFonts w:eastAsia="Times New Roman" w:cs="Times New Roman"/>
          <w:szCs w:val="24"/>
        </w:rPr>
        <w:t xml:space="preserve"> προς τη Χίο. </w:t>
      </w:r>
    </w:p>
    <w:p w14:paraId="37D8E764"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Αντιλαμβάνομαι ότι τριάντα πέντε χρόνια συζη</w:t>
      </w:r>
      <w:r>
        <w:rPr>
          <w:rFonts w:eastAsia="Times New Roman" w:cs="Times New Roman"/>
          <w:szCs w:val="24"/>
        </w:rPr>
        <w:t xml:space="preserve">τάμε γι’ αυτό το αεροδρόμιο. Φυσικά, οι ευθύνες είναι διαχρονικές. Να δούμε, όμως, το τώρα: </w:t>
      </w:r>
    </w:p>
    <w:p w14:paraId="37D8E765"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Τον Δεκέμβριο του 2014 η προηγούμενη κυβέρνηση παρέδωσε στην Υπηρεσία Πολιτικής Αεροπορίας την αναγκαία έκταση για την επέκταση του διαδρόμου και είχε ετοιμάσει τη</w:t>
      </w:r>
      <w:r>
        <w:rPr>
          <w:rFonts w:eastAsia="Times New Roman" w:cs="Times New Roman"/>
          <w:szCs w:val="24"/>
        </w:rPr>
        <w:t xml:space="preserve">ν προκήρυξη του έργου για την περίφραξη του </w:t>
      </w:r>
      <w:r>
        <w:rPr>
          <w:rFonts w:eastAsia="Times New Roman" w:cs="Times New Roman"/>
          <w:szCs w:val="24"/>
          <w:lang w:val="en-US"/>
        </w:rPr>
        <w:t>clear</w:t>
      </w:r>
      <w:r>
        <w:rPr>
          <w:rFonts w:eastAsia="Times New Roman" w:cs="Times New Roman"/>
          <w:szCs w:val="24"/>
        </w:rPr>
        <w:t xml:space="preserve"> </w:t>
      </w:r>
      <w:r>
        <w:rPr>
          <w:rFonts w:eastAsia="Times New Roman" w:cs="Times New Roman"/>
          <w:szCs w:val="24"/>
          <w:lang w:val="en-US"/>
        </w:rPr>
        <w:t>way</w:t>
      </w:r>
      <w:r>
        <w:rPr>
          <w:rFonts w:eastAsia="Times New Roman" w:cs="Times New Roman"/>
          <w:szCs w:val="24"/>
        </w:rPr>
        <w:t xml:space="preserve"> για την επέκταση του διαδρόμου. </w:t>
      </w:r>
    </w:p>
    <w:p w14:paraId="37D8E766"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lastRenderedPageBreak/>
        <w:t xml:space="preserve">Δύο χρόνια μετά, ελάχιστα έχουν γίνει. Μερικώς έχει ξεκινήσει το έργο της περίφραξης και δεν έχει βρεθεί λύση στο θέμα της μετακίνησης της </w:t>
      </w:r>
      <w:r>
        <w:rPr>
          <w:rFonts w:eastAsia="Times New Roman" w:cs="Times New Roman"/>
          <w:szCs w:val="24"/>
        </w:rPr>
        <w:t>λ</w:t>
      </w:r>
      <w:r>
        <w:rPr>
          <w:rFonts w:eastAsia="Times New Roman" w:cs="Times New Roman"/>
          <w:szCs w:val="24"/>
        </w:rPr>
        <w:t>εωφόρου Χρήστου. Παρ</w:t>
      </w:r>
      <w:r>
        <w:rPr>
          <w:rFonts w:eastAsia="Times New Roman" w:cs="Times New Roman"/>
          <w:szCs w:val="24"/>
        </w:rPr>
        <w:t xml:space="preserve">’ </w:t>
      </w:r>
      <w:r>
        <w:rPr>
          <w:rFonts w:eastAsia="Times New Roman" w:cs="Times New Roman"/>
          <w:szCs w:val="24"/>
        </w:rPr>
        <w:t>ότι σας</w:t>
      </w:r>
      <w:r>
        <w:rPr>
          <w:rFonts w:eastAsia="Times New Roman" w:cs="Times New Roman"/>
          <w:szCs w:val="24"/>
        </w:rPr>
        <w:t xml:space="preserve"> έχω κάνει σχετική ερώτηση από τις 23 Σεπτεμβρίου, ακόμη δεν έχει απαντηθεί. Δεν έχουν ολοκληρωθεί κάποιες απαλλοτριώσεις στο νότιο τμήμα του αεροδρομίου. Σας έχω κάνει σχετική αναφορά στις 30 Ιανουαρίου και περιμένω για την απάντησή σας. </w:t>
      </w:r>
    </w:p>
    <w:p w14:paraId="37D8E767"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Η Υπηρεσία Πολιτ</w:t>
      </w:r>
      <w:r>
        <w:rPr>
          <w:rFonts w:eastAsia="Times New Roman" w:cs="Times New Roman"/>
          <w:szCs w:val="24"/>
        </w:rPr>
        <w:t xml:space="preserve">ικής Αεροπορίας κατέθεσε στις 16 Ιανουαρίου ένα ενημερωτικό σημείωμα, στο οποίο αναφέρονται τα απαιτούμενα έργα για την επέκταση και τον εκσυγχρονισμό του αεροδρομίου, δηλαδή ο διάδρομος, ο </w:t>
      </w:r>
      <w:proofErr w:type="spellStart"/>
      <w:r>
        <w:rPr>
          <w:rFonts w:eastAsia="Times New Roman" w:cs="Times New Roman"/>
          <w:szCs w:val="24"/>
        </w:rPr>
        <w:t>αεροσταθμός</w:t>
      </w:r>
      <w:proofErr w:type="spellEnd"/>
      <w:r>
        <w:rPr>
          <w:rFonts w:eastAsia="Times New Roman" w:cs="Times New Roman"/>
          <w:szCs w:val="24"/>
        </w:rPr>
        <w:t xml:space="preserve">, το πεδίο ελιγμών και ο παραλιακός δρόμος. </w:t>
      </w:r>
    </w:p>
    <w:p w14:paraId="37D8E768"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Θέλω, λοιπ</w:t>
      </w:r>
      <w:r>
        <w:rPr>
          <w:rFonts w:eastAsia="Times New Roman" w:cs="Times New Roman"/>
          <w:szCs w:val="24"/>
        </w:rPr>
        <w:t xml:space="preserve">όν, να σας ρωτήσω σήμερα τα εξής: Αποδέχεστε τα έργα που προτείνει η Υπηρεσία Πολιτικής Προστασίας; Πώς τοποθετείστε; Κυρίως, έχει προβλεφθεί χρηματοδότηση γι’ αυτά τα έργα; Ποιο είναι το χρονοδιάγραμμα; Πότε θα γίνουν; </w:t>
      </w:r>
    </w:p>
    <w:p w14:paraId="37D8E769"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Να θυμίσω ότι είναι σημαντικό να μα</w:t>
      </w:r>
      <w:r>
        <w:rPr>
          <w:rFonts w:eastAsia="Times New Roman" w:cs="Times New Roman"/>
          <w:szCs w:val="24"/>
        </w:rPr>
        <w:t>ς πείτε ξεκάθαρα ποια είναι η θέση του Υπουργείου για το θέμα του αεροδρομίου. Διότι όταν είχατε έρθει προεκλογικά τον Σεπτέμβριο του 2015 στη Χίο είχατε πει</w:t>
      </w:r>
      <w:r>
        <w:rPr>
          <w:rFonts w:eastAsia="Times New Roman" w:cs="Times New Roman"/>
          <w:szCs w:val="24"/>
        </w:rPr>
        <w:t>:</w:t>
      </w:r>
      <w:r>
        <w:rPr>
          <w:rFonts w:eastAsia="Times New Roman" w:cs="Times New Roman"/>
          <w:szCs w:val="24"/>
        </w:rPr>
        <w:t xml:space="preserve"> «Η επιχειρηματολογία που συνδέει την επέκταση του </w:t>
      </w:r>
      <w:r>
        <w:rPr>
          <w:rFonts w:eastAsia="Times New Roman" w:cs="Times New Roman"/>
          <w:szCs w:val="24"/>
        </w:rPr>
        <w:lastRenderedPageBreak/>
        <w:t xml:space="preserve">διαδρόμου με τον αριθμό των πτήσεων στο νησί εκφράζεται μόνο από τον κ. </w:t>
      </w:r>
      <w:proofErr w:type="spellStart"/>
      <w:r>
        <w:rPr>
          <w:rFonts w:eastAsia="Times New Roman" w:cs="Times New Roman"/>
          <w:szCs w:val="24"/>
        </w:rPr>
        <w:t>Μηταράκη</w:t>
      </w:r>
      <w:proofErr w:type="spellEnd"/>
      <w:r>
        <w:rPr>
          <w:rFonts w:eastAsia="Times New Roman" w:cs="Times New Roman"/>
          <w:szCs w:val="24"/>
        </w:rPr>
        <w:t xml:space="preserve">». </w:t>
      </w:r>
    </w:p>
    <w:p w14:paraId="37D8E76A"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7D8E76B" w14:textId="77777777" w:rsidR="0020498E" w:rsidRDefault="00BF767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κύριε Υπουργέ, έχετε τον λόγο. </w:t>
      </w:r>
    </w:p>
    <w:p w14:paraId="37D8E76C" w14:textId="77777777" w:rsidR="0020498E" w:rsidRDefault="00BF767F">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w:t>
      </w:r>
      <w:r>
        <w:rPr>
          <w:rFonts w:eastAsia="Times New Roman" w:cs="Times New Roman"/>
          <w:b/>
          <w:szCs w:val="24"/>
        </w:rPr>
        <w:t xml:space="preserve"> Υποδομών και Μεταφορών): </w:t>
      </w:r>
      <w:r>
        <w:rPr>
          <w:rFonts w:eastAsia="Times New Roman" w:cs="Times New Roman"/>
          <w:szCs w:val="24"/>
        </w:rPr>
        <w:t xml:space="preserve">Ευχαριστώ, κύριε Πρόεδρε. </w:t>
      </w:r>
    </w:p>
    <w:p w14:paraId="37D8E76D"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Να πω, κα</w:t>
      </w:r>
      <w:r>
        <w:rPr>
          <w:rFonts w:eastAsia="Times New Roman" w:cs="Times New Roman"/>
          <w:szCs w:val="24"/>
        </w:rPr>
        <w:t>τ’ α</w:t>
      </w:r>
      <w:r>
        <w:rPr>
          <w:rFonts w:eastAsia="Times New Roman" w:cs="Times New Roman"/>
          <w:szCs w:val="24"/>
        </w:rPr>
        <w:t xml:space="preserve">ρχάς, ότι προσπαθούμε να είμαστε όσο πιο συνεπείς γίνεται για την απάντηση των ερωτήσεων. Πιστεύω ότι στο Υπουργείο τα καταφέρνουμε. </w:t>
      </w:r>
    </w:p>
    <w:p w14:paraId="37D8E76E"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Θα ήθελα να κάνω μια παράκληση στο Προεδρείο: Καλό θα ήτ</w:t>
      </w:r>
      <w:r>
        <w:rPr>
          <w:rFonts w:eastAsia="Times New Roman" w:cs="Times New Roman"/>
          <w:szCs w:val="24"/>
        </w:rPr>
        <w:t xml:space="preserve">αν, επειδή δεν είναι εύκολο να απαντάμε δύο φορές κάθε εβδομάδα σε ερωτήσεις Βουλευτών κι επειδή θέλουμε να είμαστε συνεπείς, να υπάρχει ένας προγραμματισμός και να ερχόμαστε μια φορά την εβδομάδα. </w:t>
      </w:r>
    </w:p>
    <w:p w14:paraId="37D8E76F" w14:textId="77777777" w:rsidR="0020498E" w:rsidRDefault="00BF767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Συγγνώμη, που σας δια</w:t>
      </w:r>
      <w:r>
        <w:rPr>
          <w:rFonts w:eastAsia="Times New Roman" w:cs="Times New Roman"/>
          <w:szCs w:val="24"/>
        </w:rPr>
        <w:t xml:space="preserve">κόπτω. Και προσωπικά έχω κάνει αυτήν την πρόταση στη Διάσκεψη των Προέδρων, αλλά τώρα, με τη μεταβολή </w:t>
      </w:r>
      <w:r>
        <w:rPr>
          <w:rFonts w:eastAsia="Times New Roman" w:cs="Times New Roman"/>
          <w:szCs w:val="24"/>
        </w:rPr>
        <w:lastRenderedPageBreak/>
        <w:t xml:space="preserve">του Κανονισμού της Βουλής, νομίζω θα προβλεφθεί αυτό, διότι υπάρχει πρόβλημα. </w:t>
      </w:r>
    </w:p>
    <w:p w14:paraId="37D8E770" w14:textId="77777777" w:rsidR="0020498E" w:rsidRDefault="00BF767F">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 xml:space="preserve">Σωστό. Έχει δίκιο. </w:t>
      </w:r>
    </w:p>
    <w:p w14:paraId="37D8E771" w14:textId="77777777" w:rsidR="0020498E" w:rsidRDefault="00BF767F">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b/>
          <w:szCs w:val="24"/>
        </w:rPr>
        <w:t xml:space="preserve">): </w:t>
      </w:r>
      <w:r>
        <w:rPr>
          <w:rFonts w:eastAsia="Times New Roman" w:cs="Times New Roman"/>
          <w:szCs w:val="24"/>
        </w:rPr>
        <w:t xml:space="preserve">Ναι, έχει δίκιο. Εγώ το έχω προτείνει αυτό. </w:t>
      </w:r>
    </w:p>
    <w:p w14:paraId="37D8E772" w14:textId="77777777" w:rsidR="0020498E" w:rsidRDefault="00BF767F">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Αγαπητέ, κύριε συνάδελφε, πριν από ενάμισι χρόνο σας είχα απαντήσει πάλι για το αεροδρόμιο της Χίου σε μια επίκαιρη που είχατε κάνει. Είναι προφανές -το είπ</w:t>
      </w:r>
      <w:r>
        <w:rPr>
          <w:rFonts w:eastAsia="Times New Roman" w:cs="Times New Roman"/>
          <w:szCs w:val="24"/>
        </w:rPr>
        <w:t>ατε κι εσείς- ότι σαράντα χρόνια περίπου, από τη Μεταπολίτευση μέχρι σήμερα, η χώρα και το νησί συζητάει για το έργο του αεροδρομίου, τον εκσυγχρονισμό και την αναβάθμισή του. Αυτή ήταν η λογική που κινούνταν το πολιτικό σύστημα της χώρας μέχρι πρόσφατα, δ</w:t>
      </w:r>
      <w:r>
        <w:rPr>
          <w:rFonts w:eastAsia="Times New Roman" w:cs="Times New Roman"/>
          <w:szCs w:val="24"/>
        </w:rPr>
        <w:t xml:space="preserve">ηλαδή, ένας τρόπος που δεν αρμόζει ούτε στις τοπικές κοινωνίες ούτε στη χώρα μας, να έχουμε εξαγγελίες και μόνο, κανένα σχέδιο και να μην προχωρούν τα πράγματα. </w:t>
      </w:r>
    </w:p>
    <w:p w14:paraId="37D8E773" w14:textId="77777777" w:rsidR="0020498E" w:rsidRDefault="00BF767F">
      <w:pPr>
        <w:tabs>
          <w:tab w:val="left" w:pos="2820"/>
        </w:tabs>
        <w:spacing w:line="600" w:lineRule="auto"/>
        <w:ind w:firstLine="709"/>
        <w:jc w:val="both"/>
        <w:rPr>
          <w:rFonts w:eastAsia="Times New Roman"/>
          <w:szCs w:val="24"/>
        </w:rPr>
      </w:pPr>
      <w:r>
        <w:rPr>
          <w:rFonts w:eastAsia="Times New Roman" w:cs="Times New Roman"/>
          <w:szCs w:val="24"/>
        </w:rPr>
        <w:t xml:space="preserve">Να θυμίσω για το ιστορικό ότι εκπονήθηκε από την ΥΠΑ το 1985 η μελέτη για την ανάπτυξη και τη βελτίωση των υποδομών του αεροδρομίου. Η συγκεκριμένη μελέτη δεν υλοποιήθηκε </w:t>
      </w:r>
      <w:r>
        <w:rPr>
          <w:rFonts w:eastAsia="Times New Roman" w:cs="Times New Roman"/>
          <w:szCs w:val="24"/>
        </w:rPr>
        <w:lastRenderedPageBreak/>
        <w:t>ποτέ, γιατί δεν υπήρχε μελέτη περιβαλλοντικών επιπτώσεων και η τοπική κοινωνία διαφων</w:t>
      </w:r>
      <w:r>
        <w:rPr>
          <w:rFonts w:eastAsia="Times New Roman" w:cs="Times New Roman"/>
          <w:szCs w:val="24"/>
        </w:rPr>
        <w:t xml:space="preserve">ούσε. </w:t>
      </w:r>
      <w:proofErr w:type="spellStart"/>
      <w:r>
        <w:rPr>
          <w:rFonts w:eastAsia="Times New Roman"/>
          <w:szCs w:val="24"/>
        </w:rPr>
        <w:t>Επικαιροποιήθηκε</w:t>
      </w:r>
      <w:proofErr w:type="spellEnd"/>
      <w:r>
        <w:rPr>
          <w:rFonts w:eastAsia="Times New Roman"/>
          <w:szCs w:val="24"/>
        </w:rPr>
        <w:t xml:space="preserve"> η μελέτη το 1996. Συντάχθηκε η περιβαλλοντική το 1998 και σε σχέση με το </w:t>
      </w:r>
      <w:r>
        <w:rPr>
          <w:rFonts w:eastAsia="Times New Roman"/>
          <w:szCs w:val="24"/>
          <w:lang w:val="en-US"/>
        </w:rPr>
        <w:t>master</w:t>
      </w:r>
      <w:r>
        <w:rPr>
          <w:rFonts w:eastAsia="Times New Roman"/>
          <w:szCs w:val="24"/>
        </w:rPr>
        <w:t xml:space="preserve"> </w:t>
      </w:r>
      <w:r>
        <w:rPr>
          <w:rFonts w:eastAsia="Times New Roman"/>
          <w:szCs w:val="24"/>
          <w:lang w:val="en-US"/>
        </w:rPr>
        <w:t>plan</w:t>
      </w:r>
      <w:r>
        <w:rPr>
          <w:rFonts w:eastAsia="Times New Roman"/>
          <w:szCs w:val="24"/>
        </w:rPr>
        <w:t xml:space="preserve"> -πραγματικά είναι για γέλιο- η ΥΠΑ συνέταξε ένα νέο σχέδιο ανάπτυξη του αεροδρομίου και εγκρίθηκε η ΜΠΕ το 2003. Τροποποιήθηκαν οι όροι το 2012, ενν</w:t>
      </w:r>
      <w:r>
        <w:rPr>
          <w:rFonts w:eastAsia="Times New Roman"/>
          <w:szCs w:val="24"/>
        </w:rPr>
        <w:t xml:space="preserve">ιά χρόνια μετά και </w:t>
      </w:r>
      <w:proofErr w:type="spellStart"/>
      <w:r>
        <w:rPr>
          <w:rFonts w:eastAsia="Times New Roman"/>
          <w:szCs w:val="24"/>
        </w:rPr>
        <w:t>επανατροποποιήθηκαν</w:t>
      </w:r>
      <w:proofErr w:type="spellEnd"/>
      <w:r>
        <w:rPr>
          <w:rFonts w:eastAsia="Times New Roman"/>
          <w:szCs w:val="24"/>
        </w:rPr>
        <w:t xml:space="preserve"> το 2016, πέρσι δηλαδή. </w:t>
      </w:r>
    </w:p>
    <w:p w14:paraId="37D8E774" w14:textId="77777777" w:rsidR="0020498E" w:rsidRDefault="00BF767F">
      <w:pPr>
        <w:tabs>
          <w:tab w:val="left" w:pos="2820"/>
        </w:tabs>
        <w:spacing w:line="600" w:lineRule="auto"/>
        <w:ind w:firstLine="720"/>
        <w:jc w:val="both"/>
        <w:rPr>
          <w:rFonts w:eastAsia="Times New Roman"/>
          <w:szCs w:val="24"/>
        </w:rPr>
      </w:pPr>
      <w:r>
        <w:rPr>
          <w:rFonts w:eastAsia="Times New Roman"/>
          <w:szCs w:val="24"/>
        </w:rPr>
        <w:t>Θα ήθελα να σας πω, επίσης, σε σχέση με αυτό που έχετε καταθέσει στο σκεπτικό της επίκαιρης ερώτησης, ότι η προηγούμενη κυβέρνηση είχε προχωρήσει και ολοκληρώσει τις απαιτούμενες απαλλοτριώσεις</w:t>
      </w:r>
      <w:r>
        <w:rPr>
          <w:rFonts w:eastAsia="Times New Roman"/>
          <w:szCs w:val="24"/>
        </w:rPr>
        <w:t>, ότι η προηγούμενη κυβέρνηση δεν είχε προχωρήσει και ολοκληρώσει τις απαιτούμενες απαλλοτριώσεις. Είχε ένα θέμα και η προηγούμενη κυβέρνηση και γενικά οι προηγούμενες κυβερνήσεις με το θέμα των απαλλοτριώσεων. Δεν τις ολοκληρώνανε ποτέ, σε κανένα έργο, εί</w:t>
      </w:r>
      <w:r>
        <w:rPr>
          <w:rFonts w:eastAsia="Times New Roman"/>
          <w:szCs w:val="24"/>
        </w:rPr>
        <w:t xml:space="preserve">τε ήταν δρόμοι, είτε ήταν αεροδρόμια, είτε ήταν άλλα έργα. </w:t>
      </w:r>
    </w:p>
    <w:p w14:paraId="37D8E775"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37D8E776" w14:textId="77777777" w:rsidR="0020498E" w:rsidRDefault="00BF767F">
      <w:pPr>
        <w:tabs>
          <w:tab w:val="left" w:pos="2820"/>
        </w:tabs>
        <w:spacing w:line="600" w:lineRule="auto"/>
        <w:ind w:firstLine="720"/>
        <w:jc w:val="both"/>
        <w:rPr>
          <w:rFonts w:eastAsia="Times New Roman"/>
          <w:szCs w:val="24"/>
        </w:rPr>
      </w:pPr>
      <w:r>
        <w:rPr>
          <w:rFonts w:eastAsia="Times New Roman"/>
          <w:szCs w:val="24"/>
        </w:rPr>
        <w:t>Κύριε Πρόεδρε, θέλω μισό λεπτό για να τελειώσω.</w:t>
      </w:r>
    </w:p>
    <w:p w14:paraId="37D8E777" w14:textId="77777777" w:rsidR="0020498E" w:rsidRDefault="00BF767F">
      <w:pPr>
        <w:tabs>
          <w:tab w:val="left" w:pos="2820"/>
        </w:tabs>
        <w:spacing w:line="600" w:lineRule="auto"/>
        <w:ind w:firstLine="720"/>
        <w:jc w:val="both"/>
        <w:rPr>
          <w:rFonts w:eastAsia="Times New Roman"/>
          <w:szCs w:val="24"/>
        </w:rPr>
      </w:pPr>
      <w:r>
        <w:rPr>
          <w:rFonts w:eastAsia="Times New Roman"/>
          <w:szCs w:val="24"/>
        </w:rPr>
        <w:lastRenderedPageBreak/>
        <w:t xml:space="preserve">Ποια είναι η αλήθεια; Η αλήθεια είναι ότι ενώ είχαν αποφασιστεί </w:t>
      </w:r>
      <w:r>
        <w:rPr>
          <w:rFonts w:eastAsia="Times New Roman"/>
          <w:szCs w:val="24"/>
        </w:rPr>
        <w:t xml:space="preserve">165 εκατομμύρια ευρώ περίπου πρωτόδικα, το 2011 με απόφαση του Εφετείου Αιγαίου -άλλη απόφαση- το ποσό ανήλθε στα 70 εκατομμύρια ευρώ και εμείς  αποφασίσαμε να συνεχιστεί η απαλλοτρίωση μόνο για το βόρειο τμήμα της </w:t>
      </w:r>
      <w:proofErr w:type="spellStart"/>
      <w:r>
        <w:rPr>
          <w:rFonts w:eastAsia="Times New Roman"/>
          <w:szCs w:val="24"/>
        </w:rPr>
        <w:t>κηρυχθείσας</w:t>
      </w:r>
      <w:proofErr w:type="spellEnd"/>
      <w:r>
        <w:rPr>
          <w:rFonts w:eastAsia="Times New Roman"/>
          <w:szCs w:val="24"/>
        </w:rPr>
        <w:t xml:space="preserve"> απαλλοτρίωσης, που από τις </w:t>
      </w:r>
      <w:r>
        <w:rPr>
          <w:rFonts w:eastAsia="Times New Roman"/>
          <w:szCs w:val="24"/>
        </w:rPr>
        <w:t>εβ</w:t>
      </w:r>
      <w:r>
        <w:rPr>
          <w:rFonts w:eastAsia="Times New Roman"/>
          <w:szCs w:val="24"/>
        </w:rPr>
        <w:t>δομήντα τέσσερις χιλιάδες οκτακόσια σαράντα</w:t>
      </w:r>
      <w:r>
        <w:rPr>
          <w:rFonts w:eastAsia="Times New Roman"/>
          <w:szCs w:val="24"/>
        </w:rPr>
        <w:t xml:space="preserve"> δύο</w:t>
      </w:r>
      <w:r>
        <w:rPr>
          <w:rFonts w:eastAsia="Times New Roman"/>
          <w:szCs w:val="24"/>
        </w:rPr>
        <w:t xml:space="preserve"> τετραγωνικά μέτρα, πήγαμε στ</w:t>
      </w:r>
      <w:r>
        <w:rPr>
          <w:rFonts w:eastAsia="Times New Roman"/>
          <w:szCs w:val="24"/>
        </w:rPr>
        <w:t>ις</w:t>
      </w:r>
      <w:r>
        <w:rPr>
          <w:rFonts w:eastAsia="Times New Roman"/>
          <w:szCs w:val="24"/>
        </w:rPr>
        <w:t xml:space="preserve"> </w:t>
      </w:r>
      <w:r>
        <w:rPr>
          <w:rFonts w:eastAsia="Times New Roman"/>
          <w:szCs w:val="24"/>
        </w:rPr>
        <w:t>είκοσι επτά χιλιάδες οκτακόσια σαράντα τέσσερα</w:t>
      </w:r>
      <w:r>
        <w:rPr>
          <w:rFonts w:eastAsia="Times New Roman"/>
          <w:szCs w:val="24"/>
        </w:rPr>
        <w:t xml:space="preserve"> τετραγωνικά μέτρα. Και βέβαια η διαδικασία παράδοσης - παραλαβής των </w:t>
      </w:r>
      <w:proofErr w:type="spellStart"/>
      <w:r>
        <w:rPr>
          <w:rFonts w:eastAsia="Times New Roman"/>
          <w:szCs w:val="24"/>
        </w:rPr>
        <w:t>απαλλοτριωθέντων</w:t>
      </w:r>
      <w:proofErr w:type="spellEnd"/>
      <w:r>
        <w:rPr>
          <w:rFonts w:eastAsia="Times New Roman"/>
          <w:szCs w:val="24"/>
        </w:rPr>
        <w:t xml:space="preserve"> εκτάσεων ολοκληρώθηκε το 2015.</w:t>
      </w:r>
    </w:p>
    <w:p w14:paraId="37D8E778" w14:textId="77777777" w:rsidR="0020498E" w:rsidRDefault="00BF767F">
      <w:pPr>
        <w:tabs>
          <w:tab w:val="left" w:pos="2820"/>
        </w:tabs>
        <w:spacing w:line="600" w:lineRule="auto"/>
        <w:ind w:firstLine="720"/>
        <w:jc w:val="both"/>
        <w:rPr>
          <w:rFonts w:eastAsia="Times New Roman"/>
          <w:szCs w:val="24"/>
        </w:rPr>
      </w:pPr>
      <w:r>
        <w:rPr>
          <w:rFonts w:eastAsia="Times New Roman"/>
          <w:szCs w:val="24"/>
        </w:rPr>
        <w:t xml:space="preserve">Τώρα τι έχει </w:t>
      </w:r>
      <w:r>
        <w:rPr>
          <w:rFonts w:eastAsia="Times New Roman"/>
          <w:szCs w:val="24"/>
        </w:rPr>
        <w:t>γίνει αυτό το διάστημα: Κατ</w:t>
      </w:r>
      <w:r>
        <w:rPr>
          <w:rFonts w:eastAsia="Times New Roman"/>
          <w:szCs w:val="24"/>
        </w:rPr>
        <w:t xml:space="preserve">’ </w:t>
      </w:r>
      <w:r>
        <w:rPr>
          <w:rFonts w:eastAsia="Times New Roman"/>
          <w:szCs w:val="24"/>
        </w:rPr>
        <w:t>αρχάς, έχει ξεκινήσει η προμελέτη της επέκτασης του αεροδρομίου Χίου από την ΥΠΑ με τη βοήθεια συγκεκριμένων συναδέλφων από το Υπουργείο. Η εκπόνηση της μελέτης σκοπιμότητας του συνολικού έργου θα παραδοθεί στις 30 Απριλίου 201</w:t>
      </w:r>
      <w:r>
        <w:rPr>
          <w:rFonts w:eastAsia="Times New Roman"/>
          <w:szCs w:val="24"/>
        </w:rPr>
        <w:t xml:space="preserve">7, το πρώτο εξάμηνο του 2017. </w:t>
      </w:r>
    </w:p>
    <w:p w14:paraId="37D8E779" w14:textId="77777777" w:rsidR="0020498E" w:rsidRDefault="00BF767F">
      <w:pPr>
        <w:tabs>
          <w:tab w:val="left" w:pos="2820"/>
        </w:tabs>
        <w:spacing w:line="600" w:lineRule="auto"/>
        <w:ind w:firstLine="720"/>
        <w:jc w:val="both"/>
        <w:rPr>
          <w:rFonts w:eastAsia="Times New Roman"/>
          <w:szCs w:val="24"/>
        </w:rPr>
      </w:pPr>
      <w:r>
        <w:rPr>
          <w:rFonts w:eastAsia="Times New Roman"/>
          <w:szCs w:val="24"/>
        </w:rPr>
        <w:t>Το έργο περίφραξης, που ρωτήσατε, θα έχει ολοκληρωθεί. Εκτελείται κανονικά. Έπρεπε να έχει ολοκληρωθεί στις 2 Φεβρουαρίου, αλλά συμβατικά πήρε παράταση μέχρι τις 7 Μαρτίου, γιατί είχαμε τις γνωστές απρόβλεπτες καιρικές συνθήκ</w:t>
      </w:r>
      <w:r>
        <w:rPr>
          <w:rFonts w:eastAsia="Times New Roman"/>
          <w:szCs w:val="24"/>
        </w:rPr>
        <w:t xml:space="preserve">ες. </w:t>
      </w:r>
    </w:p>
    <w:p w14:paraId="37D8E77A" w14:textId="77777777" w:rsidR="0020498E" w:rsidRDefault="00BF767F">
      <w:pPr>
        <w:tabs>
          <w:tab w:val="left" w:pos="2820"/>
        </w:tabs>
        <w:spacing w:line="600" w:lineRule="auto"/>
        <w:ind w:firstLine="720"/>
        <w:jc w:val="both"/>
        <w:rPr>
          <w:rFonts w:eastAsia="Times New Roman"/>
          <w:szCs w:val="24"/>
        </w:rPr>
      </w:pPr>
      <w:r>
        <w:rPr>
          <w:rFonts w:eastAsia="Times New Roman"/>
          <w:szCs w:val="24"/>
        </w:rPr>
        <w:lastRenderedPageBreak/>
        <w:t>Και βέβαια, για την πλήρη ολοκλήρωση του έργου απαιτείται η χορήγηση της απαιτούμενης άδειας κυκλοφοριακών ρυθμίσεων άλλων αρμόδιων τοπικών αρχών  -</w:t>
      </w:r>
      <w:r>
        <w:rPr>
          <w:rFonts w:eastAsia="Times New Roman"/>
          <w:szCs w:val="24"/>
        </w:rPr>
        <w:t>δ</w:t>
      </w:r>
      <w:r>
        <w:rPr>
          <w:rFonts w:eastAsia="Times New Roman"/>
          <w:szCs w:val="24"/>
        </w:rPr>
        <w:t xml:space="preserve">ήμος, </w:t>
      </w:r>
      <w:r>
        <w:rPr>
          <w:rFonts w:eastAsia="Times New Roman"/>
          <w:szCs w:val="24"/>
        </w:rPr>
        <w:t>α</w:t>
      </w:r>
      <w:r>
        <w:rPr>
          <w:rFonts w:eastAsia="Times New Roman"/>
          <w:szCs w:val="24"/>
        </w:rPr>
        <w:t>στυνομία- και τα συγκοινωνιακά και υδραυλικά έργα στην προέκταση της οδού Χρήστου μέχρι την οδό</w:t>
      </w:r>
      <w:r>
        <w:rPr>
          <w:rFonts w:eastAsia="Times New Roman"/>
          <w:szCs w:val="24"/>
        </w:rPr>
        <w:t xml:space="preserve"> </w:t>
      </w:r>
      <w:proofErr w:type="spellStart"/>
      <w:r>
        <w:rPr>
          <w:rFonts w:eastAsia="Times New Roman"/>
          <w:szCs w:val="24"/>
        </w:rPr>
        <w:t>Ροδοκανάκη</w:t>
      </w:r>
      <w:proofErr w:type="spellEnd"/>
      <w:r>
        <w:rPr>
          <w:rFonts w:eastAsia="Times New Roman"/>
          <w:szCs w:val="24"/>
        </w:rPr>
        <w:t xml:space="preserve">. </w:t>
      </w:r>
    </w:p>
    <w:p w14:paraId="37D8E77B" w14:textId="77777777" w:rsidR="0020498E" w:rsidRDefault="00BF767F">
      <w:pPr>
        <w:tabs>
          <w:tab w:val="left" w:pos="2820"/>
        </w:tabs>
        <w:spacing w:line="600" w:lineRule="auto"/>
        <w:ind w:firstLine="720"/>
        <w:jc w:val="both"/>
        <w:rPr>
          <w:rFonts w:eastAsia="Times New Roman"/>
          <w:szCs w:val="24"/>
        </w:rPr>
      </w:pPr>
      <w:r>
        <w:rPr>
          <w:rFonts w:eastAsia="Times New Roman"/>
          <w:szCs w:val="24"/>
        </w:rPr>
        <w:t xml:space="preserve">Ο </w:t>
      </w:r>
      <w:r>
        <w:rPr>
          <w:rFonts w:eastAsia="Times New Roman"/>
          <w:szCs w:val="24"/>
        </w:rPr>
        <w:t>δ</w:t>
      </w:r>
      <w:r>
        <w:rPr>
          <w:rFonts w:eastAsia="Times New Roman"/>
          <w:szCs w:val="24"/>
        </w:rPr>
        <w:t xml:space="preserve">ήμος έχει ήδη αναθέσει και εκπονεί μελέτη, από ό,τι γνωρίζω, για τα ανωτέρω έργα, αλλά δεν την έχει ολοκληρώσει και βρίσκεται σε αναζήτηση των πιστώσεων αυτών. </w:t>
      </w:r>
    </w:p>
    <w:p w14:paraId="37D8E77C" w14:textId="77777777" w:rsidR="0020498E" w:rsidRDefault="00BF767F">
      <w:pPr>
        <w:tabs>
          <w:tab w:val="left" w:pos="2820"/>
        </w:tabs>
        <w:spacing w:line="600" w:lineRule="auto"/>
        <w:ind w:firstLine="720"/>
        <w:jc w:val="both"/>
        <w:rPr>
          <w:rFonts w:eastAsia="Times New Roman"/>
          <w:szCs w:val="24"/>
        </w:rPr>
      </w:pPr>
      <w:r>
        <w:rPr>
          <w:rFonts w:eastAsia="Times New Roman"/>
          <w:szCs w:val="24"/>
        </w:rPr>
        <w:t xml:space="preserve">Επίσης, εκπονείται η μελέτη για την επέκταση και </w:t>
      </w:r>
      <w:proofErr w:type="spellStart"/>
      <w:r>
        <w:rPr>
          <w:rFonts w:eastAsia="Times New Roman"/>
          <w:szCs w:val="24"/>
        </w:rPr>
        <w:t>αναδιαρρύθμιση</w:t>
      </w:r>
      <w:proofErr w:type="spellEnd"/>
      <w:r>
        <w:rPr>
          <w:rFonts w:eastAsia="Times New Roman"/>
          <w:szCs w:val="24"/>
        </w:rPr>
        <w:t xml:space="preserve"> του </w:t>
      </w:r>
      <w:r>
        <w:rPr>
          <w:rFonts w:eastAsia="Times New Roman"/>
          <w:szCs w:val="24"/>
        </w:rPr>
        <w:t xml:space="preserve">υφιστάμενου </w:t>
      </w:r>
      <w:proofErr w:type="spellStart"/>
      <w:r>
        <w:rPr>
          <w:rFonts w:eastAsia="Times New Roman"/>
          <w:szCs w:val="24"/>
        </w:rPr>
        <w:t>αεροσταθμού</w:t>
      </w:r>
      <w:proofErr w:type="spellEnd"/>
      <w:r>
        <w:rPr>
          <w:rFonts w:eastAsia="Times New Roman"/>
          <w:szCs w:val="24"/>
        </w:rPr>
        <w:t>. Εκπονείται, επίσης, και έχει ολοκληρωθεί η μελέτη από την ΥΠΑ για το πεδίο ελιγμών, που είναι προϋπολογισμού περίπου 3 εκατομμυρίων ευρώ και έχει ολοκληρωθεί και η εκπόνηση γεωτεχνικής μελέτης.</w:t>
      </w:r>
    </w:p>
    <w:p w14:paraId="37D8E77D" w14:textId="77777777" w:rsidR="0020498E" w:rsidRDefault="00BF767F">
      <w:pPr>
        <w:tabs>
          <w:tab w:val="left" w:pos="2820"/>
        </w:tabs>
        <w:spacing w:line="600" w:lineRule="auto"/>
        <w:ind w:firstLine="720"/>
        <w:jc w:val="both"/>
        <w:rPr>
          <w:rFonts w:eastAsia="Times New Roman"/>
          <w:szCs w:val="24"/>
        </w:rPr>
      </w:pPr>
      <w:r>
        <w:rPr>
          <w:rFonts w:eastAsia="Times New Roman"/>
          <w:szCs w:val="24"/>
        </w:rPr>
        <w:t>Τι γίνεται με τη χρηματοδότηση: Έχουμ</w:t>
      </w:r>
      <w:r>
        <w:rPr>
          <w:rFonts w:eastAsia="Times New Roman"/>
          <w:szCs w:val="24"/>
        </w:rPr>
        <w:t xml:space="preserve">ε βρει χρηματοδότηση. Το έχουμε εντάξει στο ΕΠΠΕΡΑΑ 2014-2020. Όμως, δεν πρόκειται, κύριε </w:t>
      </w:r>
      <w:proofErr w:type="spellStart"/>
      <w:r>
        <w:rPr>
          <w:rFonts w:eastAsia="Times New Roman"/>
          <w:szCs w:val="24"/>
        </w:rPr>
        <w:t>Μηταράκη</w:t>
      </w:r>
      <w:proofErr w:type="spellEnd"/>
      <w:r>
        <w:rPr>
          <w:rFonts w:eastAsia="Times New Roman"/>
          <w:szCs w:val="24"/>
        </w:rPr>
        <w:t xml:space="preserve">, να το αρχίσουμε αυτό το έργο -και θέλω να είμαι πολύ ειλικρινής, το σκεπτικό θα το αναπτύξω στη </w:t>
      </w:r>
      <w:proofErr w:type="spellStart"/>
      <w:r>
        <w:rPr>
          <w:rFonts w:eastAsia="Times New Roman"/>
          <w:szCs w:val="24"/>
        </w:rPr>
        <w:t>δευτερομιλία</w:t>
      </w:r>
      <w:proofErr w:type="spellEnd"/>
      <w:r>
        <w:rPr>
          <w:rFonts w:eastAsia="Times New Roman"/>
          <w:szCs w:val="24"/>
        </w:rPr>
        <w:t xml:space="preserve"> μου- αν δεν υπάρχει ένα </w:t>
      </w:r>
      <w:proofErr w:type="spellStart"/>
      <w:r>
        <w:rPr>
          <w:rFonts w:eastAsia="Times New Roman"/>
          <w:szCs w:val="24"/>
        </w:rPr>
        <w:t>προαπαιτούμενο</w:t>
      </w:r>
      <w:proofErr w:type="spellEnd"/>
      <w:r>
        <w:rPr>
          <w:rFonts w:eastAsia="Times New Roman"/>
          <w:szCs w:val="24"/>
        </w:rPr>
        <w:t xml:space="preserve">  που έχο</w:t>
      </w:r>
      <w:r>
        <w:rPr>
          <w:rFonts w:eastAsia="Times New Roman"/>
          <w:szCs w:val="24"/>
        </w:rPr>
        <w:t>υμε θέσει ως Κυβέρνηση.</w:t>
      </w:r>
    </w:p>
    <w:p w14:paraId="37D8E77E" w14:textId="77777777" w:rsidR="0020498E" w:rsidRDefault="00BF767F">
      <w:pPr>
        <w:tabs>
          <w:tab w:val="left" w:pos="2608"/>
        </w:tabs>
        <w:spacing w:line="600" w:lineRule="auto"/>
        <w:ind w:firstLine="720"/>
        <w:jc w:val="both"/>
        <w:rPr>
          <w:rFonts w:eastAsia="Times New Roman"/>
          <w:szCs w:val="24"/>
        </w:rPr>
      </w:pPr>
      <w:r>
        <w:rPr>
          <w:rFonts w:eastAsia="Times New Roman"/>
          <w:b/>
          <w:szCs w:val="24"/>
        </w:rPr>
        <w:lastRenderedPageBreak/>
        <w:t xml:space="preserve">ΠΑΝΑΓΙΩΤΗΣ ΜΗΤΑΡΑΚΗΣ: </w:t>
      </w:r>
      <w:r>
        <w:rPr>
          <w:rFonts w:eastAsia="Times New Roman"/>
          <w:szCs w:val="24"/>
        </w:rPr>
        <w:t>Το οποίο είναι;</w:t>
      </w:r>
    </w:p>
    <w:p w14:paraId="37D8E77F" w14:textId="77777777" w:rsidR="0020498E" w:rsidRDefault="00BF767F">
      <w:pPr>
        <w:tabs>
          <w:tab w:val="left" w:pos="2608"/>
        </w:tabs>
        <w:spacing w:line="600" w:lineRule="auto"/>
        <w:ind w:firstLine="720"/>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Το οποίο είναι το εξής: Η προηγούμενη κυβέρνηση είχε φροντίσει πολλά πράγματα και πολλές δεσμεύσεις της χώρας να μην τις κοινοποιεί στον ελλην</w:t>
      </w:r>
      <w:r>
        <w:rPr>
          <w:rFonts w:eastAsia="Times New Roman"/>
          <w:szCs w:val="24"/>
        </w:rPr>
        <w:t xml:space="preserve">ικό λαό και στο Κοινοβούλιο. Πριν ενάμιση χρόνο, λοιπόν, δεν ξέραμε. Τώρα μάθαμε. </w:t>
      </w:r>
    </w:p>
    <w:p w14:paraId="37D8E780" w14:textId="77777777" w:rsidR="0020498E" w:rsidRDefault="00BF767F">
      <w:pPr>
        <w:tabs>
          <w:tab w:val="left" w:pos="2608"/>
        </w:tabs>
        <w:spacing w:line="600" w:lineRule="auto"/>
        <w:ind w:firstLine="720"/>
        <w:jc w:val="both"/>
        <w:rPr>
          <w:rFonts w:eastAsia="Times New Roman"/>
          <w:szCs w:val="24"/>
        </w:rPr>
      </w:pPr>
      <w:r>
        <w:rPr>
          <w:rFonts w:eastAsia="Times New Roman"/>
          <w:szCs w:val="24"/>
        </w:rPr>
        <w:t xml:space="preserve">Τι θα πει αυτό: Αυτό θα πει ότι η κυβέρνηση Σαμαρά επί </w:t>
      </w:r>
      <w:r>
        <w:rPr>
          <w:rFonts w:eastAsia="Times New Roman"/>
          <w:szCs w:val="24"/>
        </w:rPr>
        <w:t>α</w:t>
      </w:r>
      <w:r>
        <w:rPr>
          <w:rFonts w:eastAsia="Times New Roman"/>
          <w:szCs w:val="24"/>
        </w:rPr>
        <w:t>ντιπροεδρίας Βαγγέλη Βενιζέλου είχε παραχωρήσει στο ΤΑΙΠΕΔ και τα υπόλοιπα αεροδρόμια, εκτός από τα δεκατέσσερα αεροδ</w:t>
      </w:r>
      <w:r>
        <w:rPr>
          <w:rFonts w:eastAsia="Times New Roman"/>
          <w:szCs w:val="24"/>
        </w:rPr>
        <w:t xml:space="preserve">ρόμια που είναι στους δύο διαγωνισμούς και τα ανέλαβε η κοινοπραξία της </w:t>
      </w:r>
      <w:r>
        <w:rPr>
          <w:rFonts w:eastAsia="Times New Roman"/>
          <w:szCs w:val="24"/>
        </w:rPr>
        <w:t>«</w:t>
      </w:r>
      <w:r>
        <w:rPr>
          <w:rFonts w:eastAsia="Times New Roman"/>
          <w:szCs w:val="24"/>
          <w:lang w:val="en-US"/>
        </w:rPr>
        <w:t>FRAPORT</w:t>
      </w:r>
      <w:r>
        <w:rPr>
          <w:rFonts w:eastAsia="Times New Roman"/>
          <w:szCs w:val="24"/>
        </w:rPr>
        <w:t>»</w:t>
      </w:r>
      <w:r>
        <w:rPr>
          <w:rFonts w:eastAsia="Times New Roman"/>
          <w:szCs w:val="24"/>
        </w:rPr>
        <w:t xml:space="preserve">. </w:t>
      </w:r>
    </w:p>
    <w:p w14:paraId="37D8E781" w14:textId="77777777" w:rsidR="0020498E" w:rsidRDefault="00BF767F">
      <w:pPr>
        <w:tabs>
          <w:tab w:val="left" w:pos="2608"/>
        </w:tabs>
        <w:spacing w:line="600" w:lineRule="auto"/>
        <w:ind w:firstLine="720"/>
        <w:jc w:val="both"/>
        <w:rPr>
          <w:rFonts w:eastAsia="Times New Roman"/>
          <w:szCs w:val="24"/>
        </w:rPr>
      </w:pPr>
      <w:r>
        <w:rPr>
          <w:rFonts w:eastAsia="Times New Roman"/>
          <w:szCs w:val="24"/>
        </w:rPr>
        <w:t>Εμείς δεν είμαστε καθόλου, μα καθόλου διατεθειμένοι να κάνουμε έργα σε αεροδρόμια που πρόκειται κατά την πολιτική που είχατε εσείς δεσμευτεί και προχωρήσει, να ιδιωτικοποιη</w:t>
      </w:r>
      <w:r>
        <w:rPr>
          <w:rFonts w:eastAsia="Times New Roman"/>
          <w:szCs w:val="24"/>
        </w:rPr>
        <w:t xml:space="preserve">θούν, όπως κάνατε στο αεροδρόμιο της Θεσσαλονίκης, στο αεροδρόμιο των Χανίων και στο αεροδρόμιο της Σκιάθου, αν θυμάμαι καλά. </w:t>
      </w:r>
    </w:p>
    <w:p w14:paraId="37D8E782" w14:textId="77777777" w:rsidR="0020498E" w:rsidRDefault="00BF767F">
      <w:pPr>
        <w:spacing w:line="600" w:lineRule="auto"/>
        <w:ind w:firstLine="720"/>
        <w:jc w:val="both"/>
        <w:rPr>
          <w:rFonts w:eastAsia="Times New Roman"/>
          <w:szCs w:val="24"/>
        </w:rPr>
      </w:pPr>
      <w:r>
        <w:rPr>
          <w:rFonts w:eastAsia="Times New Roman"/>
          <w:szCs w:val="24"/>
        </w:rPr>
        <w:t xml:space="preserve">Επομένως, έχει γίνει η απαραίτητη διαβούλευση με το ΤΑΙΠΕΔ. Το ΤΑΙΠΕΔ οφείλει -και πιστεύω ότι έχει ολοκληρωθεί- τη </w:t>
      </w:r>
      <w:r>
        <w:rPr>
          <w:rFonts w:eastAsia="Times New Roman"/>
          <w:szCs w:val="24"/>
        </w:rPr>
        <w:lastRenderedPageBreak/>
        <w:t>μελέτη για το</w:t>
      </w:r>
      <w:r>
        <w:rPr>
          <w:rFonts w:eastAsia="Times New Roman"/>
          <w:szCs w:val="24"/>
        </w:rPr>
        <w:t xml:space="preserve"> αν αυτά τα αεροδρόμια είναι βιώσιμα ή δεν είναι κατά το δικό τους σκεπτικό, αυτό, δηλαδή, που εσείς είχατε καθορίσει. Περιμένουμε, λοιπόν, πότε αυτά τα αεροδρόμια θα πάνε στο νέο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προκειμένου να μην είναι για ιδιωτικοποίηση και να προχωρήσουμε </w:t>
      </w:r>
      <w:r>
        <w:rPr>
          <w:rFonts w:eastAsia="Times New Roman"/>
          <w:szCs w:val="24"/>
        </w:rPr>
        <w:t>στα έργα εκσυγχρονισμού και επέκτασής τους.</w:t>
      </w:r>
    </w:p>
    <w:p w14:paraId="37D8E783" w14:textId="77777777" w:rsidR="0020498E" w:rsidRDefault="00BF767F">
      <w:pPr>
        <w:spacing w:line="600" w:lineRule="auto"/>
        <w:ind w:firstLine="720"/>
        <w:jc w:val="both"/>
        <w:rPr>
          <w:rFonts w:eastAsia="Times New Roman"/>
          <w:szCs w:val="24"/>
        </w:rPr>
      </w:pPr>
      <w:r>
        <w:rPr>
          <w:rFonts w:eastAsia="Times New Roman"/>
          <w:szCs w:val="24"/>
        </w:rPr>
        <w:t>Ευχαριστώ πολύ.</w:t>
      </w:r>
    </w:p>
    <w:p w14:paraId="37D8E784" w14:textId="77777777" w:rsidR="0020498E" w:rsidRDefault="00BF767F">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w:t>
      </w:r>
      <w:proofErr w:type="spellStart"/>
      <w:r>
        <w:rPr>
          <w:rFonts w:eastAsia="Times New Roman"/>
          <w:szCs w:val="24"/>
        </w:rPr>
        <w:t>Μηταράκη</w:t>
      </w:r>
      <w:proofErr w:type="spellEnd"/>
      <w:r>
        <w:rPr>
          <w:rFonts w:eastAsia="Times New Roman"/>
          <w:szCs w:val="24"/>
        </w:rPr>
        <w:t>, έχετε τον λόγο για τη δευτερολογία σας.</w:t>
      </w:r>
    </w:p>
    <w:p w14:paraId="37D8E785" w14:textId="77777777" w:rsidR="0020498E" w:rsidRDefault="00BF767F">
      <w:pPr>
        <w:spacing w:line="600" w:lineRule="auto"/>
        <w:ind w:firstLine="720"/>
        <w:jc w:val="both"/>
        <w:rPr>
          <w:rFonts w:eastAsia="Times New Roman"/>
          <w:szCs w:val="24"/>
        </w:rPr>
      </w:pPr>
      <w:r>
        <w:rPr>
          <w:rFonts w:eastAsia="Times New Roman"/>
          <w:b/>
          <w:szCs w:val="24"/>
        </w:rPr>
        <w:t>ΠΑΝΑΓΙΩΤΗΣ ΜΗΤΑΡΑΚΗΣ:</w:t>
      </w:r>
      <w:r>
        <w:rPr>
          <w:rFonts w:eastAsia="Times New Roman"/>
          <w:szCs w:val="24"/>
        </w:rPr>
        <w:t xml:space="preserve"> Κύριε Υπουργέ, από την </w:t>
      </w:r>
      <w:proofErr w:type="spellStart"/>
      <w:r>
        <w:rPr>
          <w:rFonts w:eastAsia="Times New Roman"/>
          <w:szCs w:val="24"/>
        </w:rPr>
        <w:t>πρωτολογία</w:t>
      </w:r>
      <w:proofErr w:type="spellEnd"/>
      <w:r>
        <w:rPr>
          <w:rFonts w:eastAsia="Times New Roman"/>
          <w:szCs w:val="24"/>
        </w:rPr>
        <w:t xml:space="preserve"> σας αντιλαμβάνομαι ότι όσο έχουμε Κυβέρνηση ΣΥΡΙ</w:t>
      </w:r>
      <w:r>
        <w:rPr>
          <w:rFonts w:eastAsia="Times New Roman"/>
          <w:szCs w:val="24"/>
        </w:rPr>
        <w:t>ΖΑ, δεν θα έχουμε νέο αεροδρόμιο στη Χίο. Νομίζω ότι το είπατε καθαρά σχεδόν στο τέλος.</w:t>
      </w:r>
    </w:p>
    <w:p w14:paraId="37D8E786" w14:textId="77777777" w:rsidR="0020498E" w:rsidRDefault="00BF767F">
      <w:pPr>
        <w:spacing w:line="600" w:lineRule="auto"/>
        <w:ind w:firstLine="720"/>
        <w:jc w:val="both"/>
        <w:rPr>
          <w:rFonts w:eastAsia="Times New Roman"/>
          <w:szCs w:val="24"/>
        </w:rPr>
      </w:pPr>
      <w:r>
        <w:rPr>
          <w:rFonts w:eastAsia="Times New Roman"/>
          <w:szCs w:val="24"/>
        </w:rPr>
        <w:t xml:space="preserve">Σας θυμίζω ότι η πρόβλεψη της προηγούμενης κυβέρνησης ήταν ότι τα αεροδρόμια που δεν θα </w:t>
      </w:r>
      <w:proofErr w:type="spellStart"/>
      <w:r>
        <w:rPr>
          <w:rFonts w:eastAsia="Times New Roman"/>
          <w:szCs w:val="24"/>
        </w:rPr>
        <w:t>ιδιωτικοποιόντουσαν</w:t>
      </w:r>
      <w:proofErr w:type="spellEnd"/>
      <w:r>
        <w:rPr>
          <w:rFonts w:eastAsia="Times New Roman"/>
          <w:szCs w:val="24"/>
        </w:rPr>
        <w:t xml:space="preserve"> -αυτά που δεν περιλαμβάνονταν στα δεκατέσσερα περιφερειακά α</w:t>
      </w:r>
      <w:r>
        <w:rPr>
          <w:rFonts w:eastAsia="Times New Roman"/>
          <w:szCs w:val="24"/>
        </w:rPr>
        <w:t>εροδρόμια- θα λειτουργούσαν υπό δημόσιο έλεγχο.</w:t>
      </w:r>
    </w:p>
    <w:p w14:paraId="37D8E787" w14:textId="77777777" w:rsidR="0020498E" w:rsidRDefault="00BF767F">
      <w:pPr>
        <w:spacing w:line="600" w:lineRule="auto"/>
        <w:ind w:firstLine="720"/>
        <w:jc w:val="both"/>
        <w:rPr>
          <w:rFonts w:eastAsia="Times New Roman"/>
          <w:szCs w:val="24"/>
        </w:rPr>
      </w:pPr>
      <w:r>
        <w:rPr>
          <w:rFonts w:eastAsia="Times New Roman"/>
          <w:szCs w:val="24"/>
        </w:rPr>
        <w:lastRenderedPageBreak/>
        <w:t xml:space="preserve">Εν πάση </w:t>
      </w:r>
      <w:proofErr w:type="spellStart"/>
      <w:r>
        <w:rPr>
          <w:rFonts w:eastAsia="Times New Roman"/>
          <w:szCs w:val="24"/>
        </w:rPr>
        <w:t>περιπτώσει</w:t>
      </w:r>
      <w:proofErr w:type="spellEnd"/>
      <w:r>
        <w:rPr>
          <w:rFonts w:eastAsia="Times New Roman"/>
          <w:szCs w:val="24"/>
        </w:rPr>
        <w:t xml:space="preserve">, η επέκταση και ο εκσυγχρονισμός ενός αεροδρομίου αφορά τη βιωσιμότητα του τουριστικού προϊόντος της Χίου και δεν ξέρω αν έχετε χρόνια να περιμένουμε μέχρι 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να αποκτήσει διοίκη</w:t>
      </w:r>
      <w:r>
        <w:rPr>
          <w:rFonts w:eastAsia="Times New Roman"/>
          <w:szCs w:val="24"/>
        </w:rPr>
        <w:t>ση και να αποφασίσει πώς θα λειτουργήσει.</w:t>
      </w:r>
    </w:p>
    <w:p w14:paraId="37D8E788" w14:textId="77777777" w:rsidR="0020498E" w:rsidRDefault="00BF767F">
      <w:pPr>
        <w:spacing w:line="600" w:lineRule="auto"/>
        <w:ind w:firstLine="720"/>
        <w:jc w:val="both"/>
        <w:rPr>
          <w:rFonts w:eastAsia="Times New Roman"/>
          <w:szCs w:val="24"/>
        </w:rPr>
      </w:pPr>
      <w:r>
        <w:rPr>
          <w:rFonts w:eastAsia="Times New Roman"/>
          <w:szCs w:val="24"/>
        </w:rPr>
        <w:t xml:space="preserve">Το κρίσιμο είναι να προχωρούν αυτά τα έργα. Και αν το </w:t>
      </w:r>
      <w:proofErr w:type="spellStart"/>
      <w:r>
        <w:rPr>
          <w:rFonts w:eastAsia="Times New Roman"/>
          <w:szCs w:val="24"/>
        </w:rPr>
        <w:t>υπερταμείο</w:t>
      </w:r>
      <w:proofErr w:type="spellEnd"/>
      <w:r>
        <w:rPr>
          <w:rFonts w:eastAsia="Times New Roman"/>
          <w:szCs w:val="24"/>
        </w:rPr>
        <w:t xml:space="preserve"> αποφασίσει κάπως να ιδιωτικοποιήσει το αεροδρόμιο της Χίου, φαντάζομαι ότι η επένδυση</w:t>
      </w:r>
      <w:r>
        <w:rPr>
          <w:rFonts w:eastAsia="Times New Roman"/>
          <w:szCs w:val="24"/>
        </w:rPr>
        <w:t>,</w:t>
      </w:r>
      <w:r>
        <w:rPr>
          <w:rFonts w:eastAsia="Times New Roman"/>
          <w:szCs w:val="24"/>
        </w:rPr>
        <w:t xml:space="preserve"> που θα κάνει το ελληνικό δημόσιο δεν θα πάει χαμένη. Αντιθέτως</w:t>
      </w:r>
      <w:r>
        <w:rPr>
          <w:rFonts w:eastAsia="Times New Roman"/>
          <w:szCs w:val="24"/>
        </w:rPr>
        <w:t>, θα αντικατοπτρίζεται στο τίμημα που θα ληφθεί.</w:t>
      </w:r>
    </w:p>
    <w:p w14:paraId="37D8E789" w14:textId="77777777" w:rsidR="0020498E" w:rsidRDefault="00BF767F">
      <w:pPr>
        <w:spacing w:line="600" w:lineRule="auto"/>
        <w:ind w:firstLine="720"/>
        <w:jc w:val="both"/>
        <w:rPr>
          <w:rFonts w:eastAsia="Times New Roman"/>
          <w:szCs w:val="24"/>
        </w:rPr>
      </w:pPr>
      <w:r>
        <w:rPr>
          <w:rFonts w:eastAsia="Times New Roman"/>
          <w:szCs w:val="24"/>
        </w:rPr>
        <w:t xml:space="preserve">Απ’ ό,τι φαίνεται ούτε η περίφραξη τελειώνει, γιατί για να γίνει η περίφραξη χρειάζεται -και είχατε πει όταν ήλθατε στη Χίο ότι θα το προέβλεπε το Υπουργείο να το κάνει- τη μετακίνηση της οδού Χρήστου προς </w:t>
      </w:r>
      <w:r>
        <w:rPr>
          <w:rFonts w:eastAsia="Times New Roman"/>
          <w:szCs w:val="24"/>
        </w:rPr>
        <w:t xml:space="preserve">την Αεροπόρου </w:t>
      </w:r>
      <w:proofErr w:type="spellStart"/>
      <w:r>
        <w:rPr>
          <w:rFonts w:eastAsia="Times New Roman"/>
          <w:szCs w:val="24"/>
        </w:rPr>
        <w:t>Ροδοκανάκη</w:t>
      </w:r>
      <w:proofErr w:type="spellEnd"/>
      <w:r>
        <w:rPr>
          <w:rFonts w:eastAsia="Times New Roman"/>
          <w:szCs w:val="24"/>
        </w:rPr>
        <w:t>. Δεν μπορεί να κλείσει η περίφραξη, απ’ ό,τι φαίνεται και να καταργηθεί ο παλιός δρόμος για πολλούς μήνες ακόμη. Το πιο σημαντικό, όμως, είναι ότι από εδώ δεν φαίνεται να υπάρχει ένα χρονοδιάγραμμα μέχρι το 2020 να ξεκινήσει το έργ</w:t>
      </w:r>
      <w:r>
        <w:rPr>
          <w:rFonts w:eastAsia="Times New Roman"/>
          <w:szCs w:val="24"/>
        </w:rPr>
        <w:t>ο.</w:t>
      </w:r>
    </w:p>
    <w:p w14:paraId="37D8E78A" w14:textId="77777777" w:rsidR="0020498E" w:rsidRDefault="00BF767F">
      <w:pPr>
        <w:spacing w:line="600" w:lineRule="auto"/>
        <w:ind w:firstLine="720"/>
        <w:jc w:val="both"/>
        <w:rPr>
          <w:rFonts w:eastAsia="Times New Roman"/>
          <w:szCs w:val="24"/>
        </w:rPr>
      </w:pPr>
      <w:r>
        <w:rPr>
          <w:rFonts w:eastAsia="Times New Roman"/>
          <w:szCs w:val="24"/>
        </w:rPr>
        <w:t xml:space="preserve">Έχουμε, λοιπόν, ένα νησί του </w:t>
      </w:r>
      <w:r>
        <w:rPr>
          <w:rFonts w:eastAsia="Times New Roman"/>
          <w:szCs w:val="24"/>
        </w:rPr>
        <w:t>β</w:t>
      </w:r>
      <w:r>
        <w:rPr>
          <w:rFonts w:eastAsia="Times New Roman"/>
          <w:szCs w:val="24"/>
        </w:rPr>
        <w:t xml:space="preserve">ορείου Αιγαίου, το οποίο πλήττεται από τη μεταναστευτική κρίση, βλέπει να μην έχει πλέον </w:t>
      </w:r>
      <w:r>
        <w:rPr>
          <w:rFonts w:eastAsia="Times New Roman"/>
          <w:szCs w:val="24"/>
        </w:rPr>
        <w:lastRenderedPageBreak/>
        <w:t xml:space="preserve">πτήσεις </w:t>
      </w:r>
      <w:r>
        <w:rPr>
          <w:rFonts w:eastAsia="Times New Roman"/>
          <w:szCs w:val="24"/>
          <w:lang w:val="en-US"/>
        </w:rPr>
        <w:t>charter</w:t>
      </w:r>
      <w:r>
        <w:rPr>
          <w:rFonts w:eastAsia="Times New Roman"/>
          <w:szCs w:val="24"/>
        </w:rPr>
        <w:t xml:space="preserve">, γιατί, δυστυχώς, αεροσκάφη </w:t>
      </w:r>
      <w:r>
        <w:rPr>
          <w:rFonts w:eastAsia="Times New Roman"/>
          <w:szCs w:val="24"/>
          <w:lang w:val="en-US"/>
        </w:rPr>
        <w:t>airbus</w:t>
      </w:r>
      <w:r>
        <w:rPr>
          <w:rFonts w:eastAsia="Times New Roman"/>
          <w:szCs w:val="24"/>
        </w:rPr>
        <w:t>, γεμάτα με επιβάτες, καύσιμα και αποσκευές δεν μπορούν να προσγειωθούν στον υπάρχον</w:t>
      </w:r>
      <w:r>
        <w:rPr>
          <w:rFonts w:eastAsia="Times New Roman"/>
          <w:szCs w:val="24"/>
        </w:rPr>
        <w:t>τα αεροδιάδρομο. Αναγκάζονται, λοιπόν, να σταματήσουν για ανεφοδιασμό σε άλλα νησιά και κατ’ επέκταση, αυτό το κάνει μη ανταγωνιστικό. Την ίδια στιγμή η Κυβέρνηση δεν κατάφερε, δια του Υπουργείου Εξωτερικών, να επεκτείνει για άλλη μια χρονιά το πιλοτικό πρ</w:t>
      </w:r>
      <w:r>
        <w:rPr>
          <w:rFonts w:eastAsia="Times New Roman"/>
          <w:szCs w:val="24"/>
        </w:rPr>
        <w:t xml:space="preserve">όγραμμα για βίζες </w:t>
      </w:r>
      <w:proofErr w:type="spellStart"/>
      <w:r>
        <w:rPr>
          <w:rFonts w:eastAsia="Times New Roman"/>
          <w:szCs w:val="24"/>
        </w:rPr>
        <w:t>Σένγκεν</w:t>
      </w:r>
      <w:proofErr w:type="spellEnd"/>
      <w:r>
        <w:rPr>
          <w:rFonts w:eastAsia="Times New Roman"/>
          <w:szCs w:val="24"/>
        </w:rPr>
        <w:t xml:space="preserve"> για τα νησιά του βορείου Αιγαίου, ώστε τουλάχιστον να έχουν τουρισμό από τη γείτονα. Έτσι, λοιπόν, δημιουργείται ένα αδιέξοδο.</w:t>
      </w:r>
    </w:p>
    <w:p w14:paraId="37D8E78B" w14:textId="77777777" w:rsidR="0020498E" w:rsidRDefault="00BF767F">
      <w:pPr>
        <w:spacing w:line="600" w:lineRule="auto"/>
        <w:ind w:firstLine="720"/>
        <w:jc w:val="both"/>
        <w:rPr>
          <w:rFonts w:eastAsia="Times New Roman"/>
          <w:szCs w:val="24"/>
        </w:rPr>
      </w:pPr>
      <w:r>
        <w:rPr>
          <w:rFonts w:eastAsia="Times New Roman"/>
          <w:szCs w:val="24"/>
        </w:rPr>
        <w:t xml:space="preserve">Πρόσφατα ο κ. </w:t>
      </w:r>
      <w:proofErr w:type="spellStart"/>
      <w:r>
        <w:rPr>
          <w:rFonts w:eastAsia="Times New Roman"/>
          <w:szCs w:val="24"/>
        </w:rPr>
        <w:t>Κουρουμπλής</w:t>
      </w:r>
      <w:proofErr w:type="spellEnd"/>
      <w:r>
        <w:rPr>
          <w:rFonts w:eastAsia="Times New Roman"/>
          <w:szCs w:val="24"/>
        </w:rPr>
        <w:t xml:space="preserve"> και η κ</w:t>
      </w:r>
      <w:r>
        <w:rPr>
          <w:rFonts w:eastAsia="Times New Roman"/>
          <w:szCs w:val="24"/>
        </w:rPr>
        <w:t>.</w:t>
      </w:r>
      <w:r>
        <w:rPr>
          <w:rFonts w:eastAsia="Times New Roman"/>
          <w:szCs w:val="24"/>
        </w:rPr>
        <w:t xml:space="preserve"> Κουντουρά κάλεσαν τους φορείς των νησιών για να βρουν ιδέες προβολής</w:t>
      </w:r>
      <w:r>
        <w:rPr>
          <w:rFonts w:eastAsia="Times New Roman"/>
          <w:szCs w:val="24"/>
        </w:rPr>
        <w:t xml:space="preserve"> του τουριστικού προϊόντος. Μα, αν δεν υπάρχει αεροδρόμιο σε ένα ακριτικό νησί, σε ένα νησί της παραμεθόριου, το οποίο να μπορεί να ανταποκριθεί στις σύγχρονες τάσεις του τουρισμού, είναι δεδομένο ότι όλες αυτές οι συζητήσεις γίνονται για το θεαθήναι.</w:t>
      </w:r>
    </w:p>
    <w:p w14:paraId="37D8E78C" w14:textId="77777777" w:rsidR="0020498E" w:rsidRDefault="00BF767F">
      <w:pPr>
        <w:spacing w:line="600" w:lineRule="auto"/>
        <w:ind w:firstLine="720"/>
        <w:jc w:val="both"/>
        <w:rPr>
          <w:rFonts w:eastAsia="Times New Roman"/>
          <w:szCs w:val="24"/>
        </w:rPr>
      </w:pPr>
      <w:r>
        <w:rPr>
          <w:rFonts w:eastAsia="Times New Roman"/>
          <w:szCs w:val="24"/>
        </w:rPr>
        <w:t>Η Υπ</w:t>
      </w:r>
      <w:r>
        <w:rPr>
          <w:rFonts w:eastAsia="Times New Roman"/>
          <w:szCs w:val="24"/>
        </w:rPr>
        <w:t xml:space="preserve">ηρεσία Πολιτική Αεροπορίας στο σχέδιό της μιλάει για πολύ συγκεκριμένα πράγματα. Περιγράφει τα απαιτούμενα έργα για την επέκταση και τον εκσυγχρονισμό του αεροδρομίου. Ο </w:t>
      </w:r>
      <w:proofErr w:type="spellStart"/>
      <w:r>
        <w:rPr>
          <w:rFonts w:eastAsia="Times New Roman"/>
          <w:szCs w:val="24"/>
        </w:rPr>
        <w:t>αεροσταθμός</w:t>
      </w:r>
      <w:proofErr w:type="spellEnd"/>
      <w:r>
        <w:rPr>
          <w:rFonts w:eastAsia="Times New Roman"/>
          <w:szCs w:val="24"/>
        </w:rPr>
        <w:t xml:space="preserve"> είναι πάρα πολύ μικρός και πάρα πολύ παλιός. Ο διάδρομος και η απαλλοτρίωσ</w:t>
      </w:r>
      <w:r>
        <w:rPr>
          <w:rFonts w:eastAsia="Times New Roman"/>
          <w:szCs w:val="24"/>
        </w:rPr>
        <w:t xml:space="preserve">η παραδόθηκε - σας θυμίζω- τον </w:t>
      </w:r>
      <w:r>
        <w:rPr>
          <w:rFonts w:eastAsia="Times New Roman"/>
          <w:szCs w:val="24"/>
        </w:rPr>
        <w:lastRenderedPageBreak/>
        <w:t>Δεκέμβριο του 2014. Έγιναν όλες οι διοικητικές αποβολές και παραδόθηκαν τα κλειδιά -να το πω απλά- στην Υπηρεσία Πολιτική Αεροπορίας τον Δεκέμβριο του 2014. Δύο χρόνια μετά ακόμη δεν έχει κλείσει ούτε το ήσσονος σημασίας έργο</w:t>
      </w:r>
      <w:r>
        <w:rPr>
          <w:rFonts w:eastAsia="Times New Roman"/>
          <w:szCs w:val="24"/>
        </w:rPr>
        <w:t xml:space="preserve"> της περίφραξης και στο πεδίο ελιγμών, στον παραλιακό δρόμο δεν έχει γίνει καμμία πρόοδος.</w:t>
      </w:r>
    </w:p>
    <w:p w14:paraId="37D8E78D" w14:textId="77777777" w:rsidR="0020498E" w:rsidRDefault="00BF767F">
      <w:pPr>
        <w:spacing w:line="600" w:lineRule="auto"/>
        <w:ind w:firstLine="720"/>
        <w:jc w:val="both"/>
        <w:rPr>
          <w:rFonts w:eastAsia="Times New Roman"/>
          <w:szCs w:val="24"/>
        </w:rPr>
      </w:pPr>
      <w:r>
        <w:rPr>
          <w:rFonts w:eastAsia="Times New Roman"/>
          <w:szCs w:val="24"/>
        </w:rPr>
        <w:t>Τελικά, πιστεύω αυτό που σας είπα και πριν, ότι ο ΣΥΡΙΖΑ δεν πιστεύει πως η Χίος χρειάζεται αεροδρόμιο. Ευτυχώς, αυτό θα αλλάξει σύντομα.</w:t>
      </w:r>
    </w:p>
    <w:p w14:paraId="37D8E78E" w14:textId="77777777" w:rsidR="0020498E" w:rsidRDefault="00BF767F">
      <w:pPr>
        <w:spacing w:line="600" w:lineRule="auto"/>
        <w:ind w:firstLine="720"/>
        <w:jc w:val="both"/>
        <w:rPr>
          <w:rFonts w:eastAsia="Times New Roman"/>
          <w:szCs w:val="24"/>
        </w:rPr>
      </w:pPr>
      <w:r>
        <w:rPr>
          <w:rFonts w:eastAsia="Times New Roman"/>
          <w:szCs w:val="24"/>
        </w:rPr>
        <w:t>Ευχαριστώ.</w:t>
      </w:r>
    </w:p>
    <w:p w14:paraId="37D8E78F" w14:textId="77777777" w:rsidR="0020498E" w:rsidRDefault="00BF767F">
      <w:pPr>
        <w:spacing w:line="600" w:lineRule="auto"/>
        <w:ind w:firstLine="720"/>
        <w:jc w:val="both"/>
        <w:rPr>
          <w:rFonts w:eastAsia="Times New Roman"/>
          <w:szCs w:val="24"/>
        </w:rPr>
      </w:pPr>
      <w:r>
        <w:rPr>
          <w:rFonts w:eastAsia="Times New Roman"/>
          <w:b/>
          <w:szCs w:val="24"/>
        </w:rPr>
        <w:t>ΠΡΟΕΔΡΕΥΩΝ (Δημή</w:t>
      </w:r>
      <w:r>
        <w:rPr>
          <w:rFonts w:eastAsia="Times New Roman"/>
          <w:b/>
          <w:szCs w:val="24"/>
        </w:rPr>
        <w:t>τριος Κρεμαστινός):</w:t>
      </w:r>
      <w:r>
        <w:rPr>
          <w:rFonts w:eastAsia="Times New Roman"/>
          <w:szCs w:val="24"/>
        </w:rPr>
        <w:t xml:space="preserve"> Ευχαριστώ.</w:t>
      </w:r>
    </w:p>
    <w:p w14:paraId="37D8E790" w14:textId="77777777" w:rsidR="0020498E" w:rsidRDefault="00BF767F">
      <w:pPr>
        <w:spacing w:line="600" w:lineRule="auto"/>
        <w:ind w:firstLine="720"/>
        <w:jc w:val="both"/>
        <w:rPr>
          <w:rFonts w:eastAsia="Times New Roman"/>
          <w:szCs w:val="24"/>
        </w:rPr>
      </w:pPr>
      <w:r>
        <w:rPr>
          <w:rFonts w:eastAsia="Times New Roman"/>
          <w:szCs w:val="24"/>
        </w:rPr>
        <w:t>Κύριε Υπουργέ, έχετε τον λόγο και πάλι.</w:t>
      </w:r>
    </w:p>
    <w:p w14:paraId="37D8E791" w14:textId="77777777" w:rsidR="0020498E" w:rsidRDefault="00BF767F">
      <w:pPr>
        <w:spacing w:line="600" w:lineRule="auto"/>
        <w:ind w:firstLine="720"/>
        <w:jc w:val="both"/>
        <w:rPr>
          <w:rFonts w:eastAsia="Times New Roman"/>
          <w:szCs w:val="24"/>
        </w:rPr>
      </w:pPr>
      <w:r>
        <w:rPr>
          <w:rFonts w:eastAsia="Times New Roman"/>
          <w:b/>
          <w:szCs w:val="24"/>
        </w:rPr>
        <w:t>ΧΡΗΣΤΟΣ ΣΠΙΡΤΖΗΣ (Υπουργός Υποδομών</w:t>
      </w:r>
      <w:r>
        <w:rPr>
          <w:rFonts w:eastAsia="Times New Roman"/>
          <w:b/>
          <w:szCs w:val="24"/>
        </w:rPr>
        <w:t xml:space="preserve"> και</w:t>
      </w:r>
      <w:r>
        <w:rPr>
          <w:rFonts w:eastAsia="Times New Roman"/>
          <w:b/>
          <w:szCs w:val="24"/>
        </w:rPr>
        <w:t xml:space="preserve"> Μεταφορών):</w:t>
      </w:r>
      <w:r>
        <w:rPr>
          <w:rFonts w:eastAsia="Times New Roman"/>
          <w:szCs w:val="24"/>
        </w:rPr>
        <w:t xml:space="preserve"> Κύριε Πρόεδρε, να ευχαριστήσω τον κ. </w:t>
      </w:r>
      <w:proofErr w:type="spellStart"/>
      <w:r>
        <w:rPr>
          <w:rFonts w:eastAsia="Times New Roman"/>
          <w:szCs w:val="24"/>
        </w:rPr>
        <w:t>Μηταράκη</w:t>
      </w:r>
      <w:proofErr w:type="spellEnd"/>
      <w:r>
        <w:rPr>
          <w:rFonts w:eastAsia="Times New Roman"/>
          <w:szCs w:val="24"/>
        </w:rPr>
        <w:t xml:space="preserve"> για την επιβεβαίωση της πολιτικής που ασκούσε η Νέα Δημοκρατία και γι</w:t>
      </w:r>
      <w:r>
        <w:rPr>
          <w:rFonts w:eastAsia="Times New Roman"/>
          <w:szCs w:val="24"/>
        </w:rPr>
        <w:t>’</w:t>
      </w:r>
      <w:r>
        <w:rPr>
          <w:rFonts w:eastAsia="Times New Roman"/>
          <w:szCs w:val="24"/>
        </w:rPr>
        <w:t xml:space="preserve"> αυτά που προτείνει στη χώρα.</w:t>
      </w:r>
    </w:p>
    <w:p w14:paraId="37D8E792" w14:textId="77777777" w:rsidR="0020498E" w:rsidRDefault="00BF767F">
      <w:pPr>
        <w:spacing w:line="600" w:lineRule="auto"/>
        <w:ind w:firstLine="720"/>
        <w:jc w:val="both"/>
        <w:rPr>
          <w:rFonts w:eastAsia="Times New Roman"/>
          <w:szCs w:val="24"/>
        </w:rPr>
      </w:pPr>
      <w:r>
        <w:rPr>
          <w:rFonts w:eastAsia="Times New Roman"/>
          <w:szCs w:val="24"/>
        </w:rPr>
        <w:t xml:space="preserve">Τι λέει ο κ. </w:t>
      </w:r>
      <w:proofErr w:type="spellStart"/>
      <w:r>
        <w:rPr>
          <w:rFonts w:eastAsia="Times New Roman"/>
          <w:szCs w:val="24"/>
        </w:rPr>
        <w:t>Μηταράκης</w:t>
      </w:r>
      <w:proofErr w:type="spellEnd"/>
      <w:r>
        <w:rPr>
          <w:rFonts w:eastAsia="Times New Roman"/>
          <w:szCs w:val="24"/>
        </w:rPr>
        <w:t xml:space="preserve"> και η Νέα Δημοκρατία; Φτιάξτε τα αεροδρόμια, ρίξτε εκατομμύρια εκεί και ας είναι θολό το τοπίο σε περίπτωση που αυτά τα αεροδρόμια θελήσει η Νέα Δημοκρατία </w:t>
      </w:r>
      <w:r>
        <w:rPr>
          <w:rFonts w:eastAsia="Times New Roman"/>
          <w:szCs w:val="24"/>
        </w:rPr>
        <w:lastRenderedPageBreak/>
        <w:t>-όπως έκανε όταν ήταν κυβέρνηση- ή οι δανειστές</w:t>
      </w:r>
      <w:r>
        <w:rPr>
          <w:rFonts w:eastAsia="Times New Roman"/>
          <w:szCs w:val="24"/>
        </w:rPr>
        <w:t xml:space="preserve"> να ιδιωτικοποιηθούν.</w:t>
      </w:r>
    </w:p>
    <w:p w14:paraId="37D8E793" w14:textId="77777777" w:rsidR="0020498E" w:rsidRDefault="00BF767F">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Μηταράκη</w:t>
      </w:r>
      <w:proofErr w:type="spellEnd"/>
      <w:r>
        <w:rPr>
          <w:rFonts w:eastAsia="Times New Roman"/>
          <w:szCs w:val="24"/>
        </w:rPr>
        <w:t>, τα λεφτά του ελληνικού λαού εμείς δεν τα χαλαλίζουμε. Εσείς δώσατε</w:t>
      </w:r>
      <w:r>
        <w:rPr>
          <w:rFonts w:eastAsia="Times New Roman"/>
          <w:szCs w:val="24"/>
        </w:rPr>
        <w:t>,</w:t>
      </w:r>
      <w:r>
        <w:rPr>
          <w:rFonts w:eastAsia="Times New Roman"/>
          <w:szCs w:val="24"/>
        </w:rPr>
        <w:t xml:space="preserve"> όχι τα δεκατέσσερα αεροδρόμια στο ΤΑΙΠΕΔ για ιδιωτικοποίηση, αλλά όλα τα αεροδρόμια της χώρας. Εμείς, όμως, δεν πρόκειται να επαναλάβουμε τα λάθη που </w:t>
      </w:r>
      <w:r>
        <w:rPr>
          <w:rFonts w:eastAsia="Times New Roman"/>
          <w:szCs w:val="24"/>
        </w:rPr>
        <w:t xml:space="preserve">έκανε η προηγούμενη κυβέρνηση. </w:t>
      </w:r>
    </w:p>
    <w:p w14:paraId="37D8E794"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Δεν υπάρχει περίπτωση να κάνουμε έργα εκσυγχρονισμού σε αεροδρόμια, αν αυτά είναι προς ιδιωτικοποίηση. Δεν είναι, με τη διαβούλευση που έχει γίνει</w:t>
      </w:r>
      <w:r>
        <w:rPr>
          <w:rFonts w:eastAsia="Times New Roman" w:cs="Times New Roman"/>
          <w:szCs w:val="24"/>
        </w:rPr>
        <w:t>,</w:t>
      </w:r>
      <w:r>
        <w:rPr>
          <w:rFonts w:eastAsia="Times New Roman" w:cs="Times New Roman"/>
          <w:szCs w:val="24"/>
        </w:rPr>
        <w:t xml:space="preserve">  ευτυχώς και περιμένουμε να επιβεβαιωθεί αυτό, μετά τη μελέτη που έχει κατατ</w:t>
      </w:r>
      <w:r>
        <w:rPr>
          <w:rFonts w:eastAsia="Times New Roman" w:cs="Times New Roman"/>
          <w:szCs w:val="24"/>
        </w:rPr>
        <w:t xml:space="preserve">εθεί στο ΤΑΙΠΕΔ και έχει εκπονήσει το ΤΑΙΠΕΔ, να πάνε στο </w:t>
      </w:r>
      <w:proofErr w:type="spellStart"/>
      <w:r>
        <w:rPr>
          <w:rFonts w:eastAsia="Times New Roman" w:cs="Times New Roman"/>
          <w:szCs w:val="24"/>
        </w:rPr>
        <w:t>υπερταμείο</w:t>
      </w:r>
      <w:proofErr w:type="spellEnd"/>
      <w:r>
        <w:rPr>
          <w:rFonts w:eastAsia="Times New Roman" w:cs="Times New Roman"/>
          <w:szCs w:val="24"/>
        </w:rPr>
        <w:t>, να είναι προς αξιοποίηση και να προχωρήσουμε. Δεν πρόκειται να κάνουμε αυτό που κάνατε εσείς, να κάνουμε δύο μεγάλα έργα και να δεσμεύσουμε πόρους από την Ευρωπαϊκή Ένωση για δημόσια περ</w:t>
      </w:r>
      <w:r>
        <w:rPr>
          <w:rFonts w:eastAsia="Times New Roman" w:cs="Times New Roman"/>
          <w:szCs w:val="24"/>
        </w:rPr>
        <w:t>ιουσία, που υπήρχε περίπτωση</w:t>
      </w:r>
      <w:r>
        <w:rPr>
          <w:rFonts w:eastAsia="Times New Roman" w:cs="Times New Roman"/>
          <w:szCs w:val="24"/>
        </w:rPr>
        <w:t>,</w:t>
      </w:r>
      <w:r>
        <w:rPr>
          <w:rFonts w:eastAsia="Times New Roman" w:cs="Times New Roman"/>
          <w:szCs w:val="24"/>
        </w:rPr>
        <w:t xml:space="preserve"> έστω και στα λόγια, τυπικά, να είναι προς ιδιωτικοποίηση. </w:t>
      </w:r>
    </w:p>
    <w:p w14:paraId="37D8E795"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Επομένως, όπως πολύ καλά είπατε, και η Χίος χρειάζεται αεροδρόμιο και οι υπόλοιπες περιοχές της χώρας χρειάζονται αεροδρόμιο. Τα αεροδρόμια πρέπει να εκσυγχρονιστούν. </w:t>
      </w:r>
      <w:r>
        <w:rPr>
          <w:rFonts w:eastAsia="Times New Roman" w:cs="Times New Roman"/>
          <w:szCs w:val="24"/>
        </w:rPr>
        <w:t xml:space="preserve">Δεν το </w:t>
      </w:r>
      <w:r>
        <w:rPr>
          <w:rFonts w:eastAsia="Times New Roman" w:cs="Times New Roman"/>
          <w:szCs w:val="24"/>
        </w:rPr>
        <w:lastRenderedPageBreak/>
        <w:t>κάνατε τόσα χρόνια. Για κάποια δεν το κάνατε με σκοπιμότητα, για να απαξιώσετε και την Υπηρεσία Πολιτική</w:t>
      </w:r>
      <w:r>
        <w:rPr>
          <w:rFonts w:eastAsia="Times New Roman" w:cs="Times New Roman"/>
          <w:szCs w:val="24"/>
        </w:rPr>
        <w:t>ς</w:t>
      </w:r>
      <w:r>
        <w:rPr>
          <w:rFonts w:eastAsia="Times New Roman" w:cs="Times New Roman"/>
          <w:szCs w:val="24"/>
        </w:rPr>
        <w:t xml:space="preserve"> Αεροπορίας και τα αεροδρόμια και να τα δώσετε σε ιδιώτες. </w:t>
      </w:r>
    </w:p>
    <w:p w14:paraId="37D8E796"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Αυτόν τον κατήφορο τον σταματήσαμε με δύο τρόπους. Ο ένας είναι να διαπραγματευτούμε</w:t>
      </w:r>
      <w:r>
        <w:rPr>
          <w:rFonts w:eastAsia="Times New Roman" w:cs="Times New Roman"/>
          <w:szCs w:val="24"/>
        </w:rPr>
        <w:t xml:space="preserve"> σκληρά, για να μην ιδιωτικοποιηθεί η Υπηρεσία Πολιτικής Αεροπορίας ή μέρος της, όπως ήθελαν πάρα πολλοί</w:t>
      </w:r>
      <w:r>
        <w:rPr>
          <w:rFonts w:eastAsia="Times New Roman" w:cs="Times New Roman"/>
          <w:szCs w:val="24"/>
        </w:rPr>
        <w:t>,</w:t>
      </w:r>
      <w:r>
        <w:rPr>
          <w:rFonts w:eastAsia="Times New Roman" w:cs="Times New Roman"/>
          <w:szCs w:val="24"/>
        </w:rPr>
        <w:t xml:space="preserve"> που είναι σε νεοφιλελεύθερη λογική. Ο δεύτερος είναι</w:t>
      </w:r>
      <w:r>
        <w:rPr>
          <w:rFonts w:eastAsia="Times New Roman" w:cs="Times New Roman"/>
          <w:szCs w:val="24"/>
        </w:rPr>
        <w:t>,</w:t>
      </w:r>
      <w:r>
        <w:rPr>
          <w:rFonts w:eastAsia="Times New Roman" w:cs="Times New Roman"/>
          <w:szCs w:val="24"/>
        </w:rPr>
        <w:t xml:space="preserve"> με την αναβάθμιση και τον εκσυγχρονισμό δημόσιων αεροδρομίων ή και με την εκμετάλλευσή τους, αλλ</w:t>
      </w:r>
      <w:r>
        <w:rPr>
          <w:rFonts w:eastAsia="Times New Roman" w:cs="Times New Roman"/>
          <w:szCs w:val="24"/>
        </w:rPr>
        <w:t xml:space="preserve">ά με μια ορθολογική, εάν θέλετε, σκοπιά. </w:t>
      </w:r>
    </w:p>
    <w:p w14:paraId="37D8E797"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Εσείς παραδώσατε δεκατέσσερα κερδοφόρα αεροδρόμια και κρατήσατε αυτά που δεν είναι κερδοφόρα. Και νεοφιλελεύθερος να είναι κανείς, δεν μπορεί να δεχθεί το δικό σας σκεπτικό, ιδιαίτερα όταν τα «πλουτίσατε» και με τρ</w:t>
      </w:r>
      <w:r>
        <w:rPr>
          <w:rFonts w:eastAsia="Times New Roman" w:cs="Times New Roman"/>
          <w:szCs w:val="24"/>
        </w:rPr>
        <w:t xml:space="preserve">ία μεγάλα έργα εκσυγχρονισμού των τριών αρκετά μεγάλων αεροδρομίων που έχει η χώρα. Και σ’ αυτό το παράδειγμα δεν θα σας ακολουθήσουμε. </w:t>
      </w:r>
    </w:p>
    <w:p w14:paraId="37D8E798"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Κάναμε αυτά που έπρεπε να κάνουμε για να λειτουργεί το αεροδρόμιο όπως πρέπει, κάνουμε σχεδιασμό, δεσμεύσαμε χρήματα –κ</w:t>
      </w:r>
      <w:r>
        <w:rPr>
          <w:rFonts w:eastAsia="Times New Roman" w:cs="Times New Roman"/>
          <w:szCs w:val="24"/>
        </w:rPr>
        <w:t>αι το καταθέτω- για την περίοδο 2014-2020, αλλά αυτό δεν σημαίνει</w:t>
      </w:r>
      <w:r>
        <w:rPr>
          <w:rFonts w:eastAsia="Times New Roman" w:cs="Times New Roman"/>
          <w:szCs w:val="24"/>
        </w:rPr>
        <w:t>,</w:t>
      </w:r>
      <w:r>
        <w:rPr>
          <w:rFonts w:eastAsia="Times New Roman" w:cs="Times New Roman"/>
          <w:szCs w:val="24"/>
        </w:rPr>
        <w:t xml:space="preserve"> σε καμ</w:t>
      </w:r>
      <w:r>
        <w:rPr>
          <w:rFonts w:eastAsia="Times New Roman" w:cs="Times New Roman"/>
          <w:szCs w:val="24"/>
        </w:rPr>
        <w:t>μ</w:t>
      </w:r>
      <w:r>
        <w:rPr>
          <w:rFonts w:eastAsia="Times New Roman" w:cs="Times New Roman"/>
          <w:szCs w:val="24"/>
        </w:rPr>
        <w:t>ία περίπτωση</w:t>
      </w:r>
      <w:r>
        <w:rPr>
          <w:rFonts w:eastAsia="Times New Roman" w:cs="Times New Roman"/>
          <w:szCs w:val="24"/>
        </w:rPr>
        <w:t>,</w:t>
      </w:r>
      <w:r>
        <w:rPr>
          <w:rFonts w:eastAsia="Times New Roman" w:cs="Times New Roman"/>
          <w:szCs w:val="24"/>
        </w:rPr>
        <w:t xml:space="preserve"> ότι θα προχωρήσουν αυτά </w:t>
      </w:r>
      <w:r>
        <w:rPr>
          <w:rFonts w:eastAsia="Times New Roman" w:cs="Times New Roman"/>
          <w:szCs w:val="24"/>
        </w:rPr>
        <w:lastRenderedPageBreak/>
        <w:t>τα έργα, αν δεν απελευθερωθούν από το ΤΑΙΠΕΔ τα υπόλοιπα αεροδρόμια</w:t>
      </w:r>
      <w:r>
        <w:rPr>
          <w:rFonts w:eastAsia="Times New Roman" w:cs="Times New Roman"/>
          <w:szCs w:val="24"/>
        </w:rPr>
        <w:t>,</w:t>
      </w:r>
      <w:r>
        <w:rPr>
          <w:rFonts w:eastAsia="Times New Roman" w:cs="Times New Roman"/>
          <w:szCs w:val="24"/>
        </w:rPr>
        <w:t xml:space="preserve"> που εσείς παραδώσατε. </w:t>
      </w:r>
    </w:p>
    <w:p w14:paraId="37D8E799"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7D8E79A" w14:textId="77777777" w:rsidR="0020498E" w:rsidRDefault="00BF767F">
      <w:pPr>
        <w:spacing w:line="600" w:lineRule="auto"/>
        <w:ind w:firstLine="720"/>
        <w:jc w:val="both"/>
        <w:rPr>
          <w:rFonts w:eastAsia="Times New Roman" w:cs="Times New Roman"/>
        </w:rPr>
      </w:pPr>
      <w:r>
        <w:rPr>
          <w:rFonts w:eastAsia="Times New Roman" w:cs="Times New Roman"/>
        </w:rPr>
        <w:t>(Στο σημείο αυτό ο Υπουργός κ. Χρήσ</w:t>
      </w:r>
      <w:r>
        <w:rPr>
          <w:rFonts w:eastAsia="Times New Roman" w:cs="Times New Roman"/>
        </w:rPr>
        <w:t xml:space="preserve">τος </w:t>
      </w:r>
      <w:proofErr w:type="spellStart"/>
      <w:r>
        <w:rPr>
          <w:rFonts w:eastAsia="Times New Roman" w:cs="Times New Roman"/>
        </w:rPr>
        <w:t>Σπίρτζης</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7D8E79B"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(Δημήτριος Κρεμαστινός): </w:t>
      </w:r>
      <w:r>
        <w:rPr>
          <w:rFonts w:eastAsia="Times New Roman" w:cs="Times New Roman"/>
          <w:szCs w:val="24"/>
        </w:rPr>
        <w:t>Και εγώ σας ευχαριστώ.</w:t>
      </w:r>
    </w:p>
    <w:p w14:paraId="37D8E79C"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Κυρίες και κύριοι συνά</w:t>
      </w:r>
      <w:r>
        <w:rPr>
          <w:rFonts w:eastAsia="Times New Roman" w:cs="Times New Roman"/>
          <w:szCs w:val="24"/>
        </w:rPr>
        <w:t>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w:t>
      </w:r>
      <w:r>
        <w:rPr>
          <w:rFonts w:eastAsia="Times New Roman" w:cs="Times New Roman"/>
          <w:szCs w:val="24"/>
        </w:rPr>
        <w:t>ι λειτουργίας της Βουλής, σαράντα δύο μαθητές και δύο συνοδοί καθηγητές από το Σχολείο Δεύτερης Ευκαιρίας Περιστερίου.</w:t>
      </w:r>
    </w:p>
    <w:p w14:paraId="37D8E79D"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14:paraId="37D8E79E" w14:textId="77777777" w:rsidR="0020498E" w:rsidRDefault="00BF767F">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37D8E79F"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lastRenderedPageBreak/>
        <w:t>Επίσης, έχω την τιμή να ανακοινώσω προς το Σώμα ότι οι Υπουργο</w:t>
      </w:r>
      <w:r>
        <w:rPr>
          <w:rFonts w:eastAsia="Times New Roman" w:cs="Times New Roman"/>
          <w:szCs w:val="24"/>
        </w:rPr>
        <w:t>ί Εσωτερικών, Οικονομίας και Ανάπτυξης, Παιδείας, Έρευνας και Θρησκευμάτων, Εξωτερικών, Δικαιοσύνης, Διαφάνειας και Ανθρωπίνων Δικαιωμάτων, Οικονομικών, Διοικητικής Ανασυγκρότησης, Περιβάλλοντος και Ενέργειας, Υποδομών και Μεταφορών, Μεταναστευτικής Πολιτι</w:t>
      </w:r>
      <w:r>
        <w:rPr>
          <w:rFonts w:eastAsia="Times New Roman" w:cs="Times New Roman"/>
          <w:szCs w:val="24"/>
        </w:rPr>
        <w:t xml:space="preserve">κής, Ναυτιλίας και Νησιωτικής Πολιτικής, Αγροτικής Ανάπτυξης και Τροφίμων και Επικρατείας, οι Αναπληρωτές Υπουργοί Εσωτερικών, Οικονομίας και Ανάπτυξης, Δικαιοσύνης, Διαφάνειας και Ανθρωπίνων Δικαιωμάτων, Οικονομικών και Περιβάλλοντος και Ενέργειας, καθώς </w:t>
      </w:r>
      <w:r>
        <w:rPr>
          <w:rFonts w:eastAsia="Times New Roman" w:cs="Times New Roman"/>
          <w:szCs w:val="24"/>
        </w:rPr>
        <w:t>και οι Υφυπουργοί Εξωτερικών και Οικονομικών κατέθεσαν στις 10-2-2017, σχέδιο νόμου: «Συμπληρωματικά μέτρα εφαρμογής του Κανονισμού (ΕΕ, ΕΥΡΑΤΟΜ) 1141/2014 περί ευρωπαϊκών πολιτικών κομμάτων και ιδρυμάτων, μέτρα επιτάχυνσης του κυβερνητικού έργου αρμοδιότη</w:t>
      </w:r>
      <w:r>
        <w:rPr>
          <w:rFonts w:eastAsia="Times New Roman" w:cs="Times New Roman"/>
          <w:szCs w:val="24"/>
        </w:rPr>
        <w:t xml:space="preserve">τας Υπουργείου Εσωτερικών και άλλες διατάξεις». </w:t>
      </w:r>
    </w:p>
    <w:p w14:paraId="37D8E7A0"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Παραπέμπεται στις συναρμόδιες Διαρκείς Επιτροπές.</w:t>
      </w:r>
    </w:p>
    <w:p w14:paraId="37D8E7A1"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Επίσης, ο Βουλευτής κ. Κωνσταντίνος Κουκοδήμος, Βουλευτής της Νέας Δημοκρατίας του Νομού Πιερίας, ζητεί άδεια ολιγοήμερης απουσίας στο εξωτερικό, για προσωπι</w:t>
      </w:r>
      <w:r>
        <w:rPr>
          <w:rFonts w:eastAsia="Times New Roman" w:cs="Times New Roman"/>
          <w:szCs w:val="24"/>
        </w:rPr>
        <w:t xml:space="preserve">κούς λόγους, </w:t>
      </w:r>
      <w:r>
        <w:rPr>
          <w:rFonts w:eastAsia="Times New Roman" w:cs="Times New Roman"/>
          <w:szCs w:val="24"/>
        </w:rPr>
        <w:lastRenderedPageBreak/>
        <w:t xml:space="preserve">από την Κυριακή 19 Φεβρουαρίου 2017 έως την Τρίτη 21 Φεβρουαρίου 2017. </w:t>
      </w:r>
    </w:p>
    <w:p w14:paraId="37D8E7A2"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Η Βουλή εγκρίνει;</w:t>
      </w:r>
    </w:p>
    <w:p w14:paraId="37D8E7A3" w14:textId="77777777" w:rsidR="0020498E" w:rsidRDefault="00BF767F">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37D8E7A4" w14:textId="77777777" w:rsidR="0020498E" w:rsidRDefault="00BF767F">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 </w:t>
      </w:r>
    </w:p>
    <w:p w14:paraId="37D8E7A5"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Προχωρούμε τώρα στη δέκατη με αριθμό 403/30-1-2017 επίκαιρη ερώτηση δεύτερου κύκλου του Βουλευτή Αχαΐας της Δημοκρατικής Συμπαράταξης ΠΑΣΟΚ-ΔΗΜΑΡ κ. Παπαθεοδώρου προς τον Υπουργό Εθνικής Άμυνας, σχετικά με την κατασπατάληση ευρωπαϊκής χρηματοδότησης–ακατάλ</w:t>
      </w:r>
      <w:r>
        <w:rPr>
          <w:rFonts w:eastAsia="Times New Roman" w:cs="Times New Roman"/>
          <w:szCs w:val="24"/>
        </w:rPr>
        <w:t>ληλη σίτιση προσφύγων.</w:t>
      </w:r>
    </w:p>
    <w:p w14:paraId="37D8E7A6"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Θα απαντήσει ο Αναπληρωτής Υπουργός Εθνικής Άμυνας κ. Βίτσας.</w:t>
      </w:r>
    </w:p>
    <w:p w14:paraId="37D8E7A7"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Ο κ. Παπαθεοδώρου έχει τον λόγο για δύο λεπτά. </w:t>
      </w:r>
    </w:p>
    <w:p w14:paraId="37D8E7A8" w14:textId="77777777" w:rsidR="0020498E" w:rsidRDefault="00BF767F">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Σας ευχαριστώ, κύριε Πρόεδρε. </w:t>
      </w:r>
    </w:p>
    <w:p w14:paraId="37D8E7A9"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lastRenderedPageBreak/>
        <w:t>Μ</w:t>
      </w:r>
      <w:r>
        <w:rPr>
          <w:rFonts w:eastAsia="Times New Roman" w:cs="Times New Roman"/>
          <w:szCs w:val="24"/>
        </w:rPr>
        <w:t>ια</w:t>
      </w:r>
      <w:r>
        <w:rPr>
          <w:rFonts w:eastAsia="Times New Roman" w:cs="Times New Roman"/>
          <w:szCs w:val="24"/>
        </w:rPr>
        <w:t>ς</w:t>
      </w:r>
      <w:r>
        <w:rPr>
          <w:rFonts w:eastAsia="Times New Roman" w:cs="Times New Roman"/>
          <w:szCs w:val="24"/>
        </w:rPr>
        <w:t xml:space="preserve"> και μας παρακολουθούν μαθητές από σχολεία σήμερα, να εξηγήσουμε </w:t>
      </w:r>
      <w:r>
        <w:rPr>
          <w:rFonts w:eastAsia="Times New Roman" w:cs="Times New Roman"/>
          <w:szCs w:val="24"/>
        </w:rPr>
        <w:t>ότι τα άδεια έδρανα της Βουλής δεν οφείλονται στους Βουλευτές, λόγω της ημέρας του Κοινοβουλευτικού Ελέγχου, αλλά της μη προσέλευσης των Υπουργών για να απαντήσουν στις ερωτήσεις τους.</w:t>
      </w:r>
    </w:p>
    <w:p w14:paraId="37D8E7AA"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Γι’ αυτό ευχαριστώ τον κύριο Υπουργό που είναι εδώ, διότι το προσφυγικό</w:t>
      </w:r>
      <w:r>
        <w:rPr>
          <w:rFonts w:eastAsia="Times New Roman" w:cs="Times New Roman"/>
          <w:szCs w:val="24"/>
        </w:rPr>
        <w:t xml:space="preserve"> τελευταία είναι στην επικαιρότητα μάλλον με μελανά σημεία, κύριε Υπουργέ. </w:t>
      </w:r>
    </w:p>
    <w:p w14:paraId="37D8E7AB"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Η σίτιση των προσφύγων στα Κέντρα Φιλοξενίας έχει εδώ και καιρό αρχίσει να ταυτίζεται με σκάνδαλα ή με καταγγελίες για σκάνδαλα. Τελευταία, φορείς, οι οποίοι δραστηριοποιούνται στα</w:t>
      </w:r>
      <w:r>
        <w:rPr>
          <w:rFonts w:eastAsia="Times New Roman" w:cs="Times New Roman"/>
          <w:szCs w:val="24"/>
        </w:rPr>
        <w:t xml:space="preserve"> Κέντρα Φιλοξενίας έχουν καταγγείλει ότι όχι μόνο η σίτιση είναι ακατάλληλη, αλλά καθημερινά, λόγω αυτής της ακαταλληλότητας, πετιούνται χιλιάδες μερίδες φαγητού, διότι κρίνεται ότι δεν μπορούν να καταναλωθούν από τους πρόσφυγες. </w:t>
      </w:r>
    </w:p>
    <w:p w14:paraId="37D8E7AC"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Όμως, ταυτόχρονα, στην πλ</w:t>
      </w:r>
      <w:r>
        <w:rPr>
          <w:rFonts w:eastAsia="Times New Roman" w:cs="Times New Roman"/>
          <w:szCs w:val="24"/>
        </w:rPr>
        <w:t xml:space="preserve">έον πρόσφατη έκθεσή της η </w:t>
      </w:r>
      <w:r>
        <w:rPr>
          <w:rFonts w:eastAsia="Times New Roman" w:cs="Times New Roman"/>
          <w:szCs w:val="24"/>
          <w:lang w:val="en-US"/>
        </w:rPr>
        <w:t>ECHO</w:t>
      </w:r>
      <w:r>
        <w:rPr>
          <w:rFonts w:eastAsia="Times New Roman" w:cs="Times New Roman"/>
          <w:szCs w:val="24"/>
        </w:rPr>
        <w:t xml:space="preserve">, η Ευρωπαϊκή Επιτροπή, καταγράφει αυτή τη γενικευμένη δυσαρέσκεια, όπως λέει, για τη σίτιση των προσφύγων. Συγχρόνως, αναγνωρίζει ότι ο Ελληνικός Στρατός κάνει μεγάλες προσπάθειες για να παράσχει σίτιση στους πρόσφυγες, αλλά </w:t>
      </w:r>
      <w:r>
        <w:rPr>
          <w:rFonts w:eastAsia="Times New Roman" w:cs="Times New Roman"/>
          <w:szCs w:val="24"/>
        </w:rPr>
        <w:t xml:space="preserve">ότι το </w:t>
      </w:r>
      <w:r>
        <w:rPr>
          <w:rFonts w:eastAsia="Times New Roman" w:cs="Times New Roman"/>
          <w:szCs w:val="24"/>
        </w:rPr>
        <w:lastRenderedPageBreak/>
        <w:t xml:space="preserve">σύστημα του </w:t>
      </w:r>
      <w:proofErr w:type="spellStart"/>
      <w:r>
        <w:rPr>
          <w:rFonts w:eastAsia="Times New Roman" w:cs="Times New Roman"/>
          <w:szCs w:val="24"/>
        </w:rPr>
        <w:t>catering</w:t>
      </w:r>
      <w:proofErr w:type="spellEnd"/>
      <w:r>
        <w:rPr>
          <w:rFonts w:eastAsia="Times New Roman" w:cs="Times New Roman"/>
          <w:szCs w:val="24"/>
        </w:rPr>
        <w:t xml:space="preserve"> που έχει επιλεγεί εδώ και πάρα πολύ καιρό, έχει οδηγήσει σε καταγγελίες στην </w:t>
      </w:r>
      <w:r>
        <w:rPr>
          <w:rFonts w:eastAsia="Times New Roman" w:cs="Times New Roman"/>
          <w:szCs w:val="24"/>
        </w:rPr>
        <w:t>ε</w:t>
      </w:r>
      <w:r>
        <w:rPr>
          <w:rFonts w:eastAsia="Times New Roman" w:cs="Times New Roman"/>
          <w:szCs w:val="24"/>
        </w:rPr>
        <w:t>πιτροπή- δεν τις αναφέρει ως καταγγελίες</w:t>
      </w:r>
      <w:r>
        <w:rPr>
          <w:rFonts w:eastAsia="Times New Roman" w:cs="Times New Roman"/>
          <w:szCs w:val="24"/>
        </w:rPr>
        <w:t>,</w:t>
      </w:r>
      <w:r>
        <w:rPr>
          <w:rFonts w:eastAsia="Times New Roman" w:cs="Times New Roman"/>
          <w:szCs w:val="24"/>
        </w:rPr>
        <w:t xml:space="preserve"> αλλά ως εκθέσεις- για τη γενικευμένη ακαταλληλότητά τους και τη δυσαρέσκεια των ωφελούμενων.</w:t>
      </w:r>
    </w:p>
    <w:p w14:paraId="37D8E7AD"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rPr>
        <w:t>ε</w:t>
      </w:r>
      <w:r>
        <w:rPr>
          <w:rFonts w:eastAsia="Times New Roman" w:cs="Times New Roman"/>
          <w:szCs w:val="24"/>
        </w:rPr>
        <w:t>πιτρ</w:t>
      </w:r>
      <w:r>
        <w:rPr>
          <w:rFonts w:eastAsia="Times New Roman" w:cs="Times New Roman"/>
          <w:szCs w:val="24"/>
        </w:rPr>
        <w:t>οπή λέει ότι από την 1η Ιανουαρίου θα αλλάξει το σύστημα και δίνει εντολή στην Ελλάδα να αλλάξει το σύστημα και να βρεθούν</w:t>
      </w:r>
      <w:r>
        <w:rPr>
          <w:rFonts w:eastAsia="Times New Roman" w:cs="Times New Roman"/>
          <w:szCs w:val="24"/>
        </w:rPr>
        <w:t>,</w:t>
      </w:r>
      <w:r>
        <w:rPr>
          <w:rFonts w:eastAsia="Times New Roman" w:cs="Times New Roman"/>
          <w:szCs w:val="24"/>
        </w:rPr>
        <w:t xml:space="preserve"> μέσω της διαβούλευσης με την ελληνική Κυβέρνηση</w:t>
      </w:r>
      <w:r>
        <w:rPr>
          <w:rFonts w:eastAsia="Times New Roman" w:cs="Times New Roman"/>
          <w:szCs w:val="24"/>
        </w:rPr>
        <w:t>,</w:t>
      </w:r>
      <w:r>
        <w:rPr>
          <w:rFonts w:eastAsia="Times New Roman" w:cs="Times New Roman"/>
          <w:szCs w:val="24"/>
        </w:rPr>
        <w:t xml:space="preserve"> άλλοι εναλλακτικοί τρόποι. </w:t>
      </w:r>
    </w:p>
    <w:p w14:paraId="37D8E7AE"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w:t>
      </w:r>
      <w:r>
        <w:rPr>
          <w:rFonts w:eastAsia="Times New Roman" w:cs="Times New Roman"/>
          <w:szCs w:val="24"/>
        </w:rPr>
        <w:t>ομιλίας του κυρίου Βουλευτή)</w:t>
      </w:r>
    </w:p>
    <w:p w14:paraId="37D8E7AF"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14:paraId="37D8E7B0"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Το ζήτημα είναι ότι αυτές οι εταιρείες </w:t>
      </w:r>
      <w:proofErr w:type="spellStart"/>
      <w:r>
        <w:rPr>
          <w:rFonts w:eastAsia="Times New Roman" w:cs="Times New Roman"/>
          <w:szCs w:val="24"/>
        </w:rPr>
        <w:t>catering</w:t>
      </w:r>
      <w:proofErr w:type="spellEnd"/>
      <w:r>
        <w:rPr>
          <w:rFonts w:eastAsia="Times New Roman" w:cs="Times New Roman"/>
          <w:szCs w:val="24"/>
        </w:rPr>
        <w:t xml:space="preserve">, κύριε Υπουργέ, είναι ανάδοχοι των συγκεκριμένων διαγωνισμών και υλοποιούν τις συμβάσεις τους. </w:t>
      </w:r>
    </w:p>
    <w:p w14:paraId="37D8E7B1"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Έχετε τέτοιου τύπου καταγγελίες; Έχει διενεργηθεί έλεγχ</w:t>
      </w:r>
      <w:r>
        <w:rPr>
          <w:rFonts w:eastAsia="Times New Roman" w:cs="Times New Roman"/>
          <w:szCs w:val="24"/>
        </w:rPr>
        <w:t xml:space="preserve">ος από την πλευρά του Υπουργείου; Και μέχρι πότε θα ισχύσουν οι συγκεκριμένες συμβάσεις, οι οποίες ναι μεν είναι βραχείας διάρκειας, αυτές του Ελληνικού Στρατού με τις συγκεκριμένες εταιρείες, αλλά εδώ υπάρχουν και καταγγελίες, όχι μόνο από </w:t>
      </w:r>
      <w:r>
        <w:rPr>
          <w:rFonts w:eastAsia="Times New Roman" w:cs="Times New Roman"/>
          <w:szCs w:val="24"/>
        </w:rPr>
        <w:lastRenderedPageBreak/>
        <w:t>φορείς, αλλά κα</w:t>
      </w:r>
      <w:r>
        <w:rPr>
          <w:rFonts w:eastAsia="Times New Roman" w:cs="Times New Roman"/>
          <w:szCs w:val="24"/>
        </w:rPr>
        <w:t xml:space="preserve">ι από όσους έχουν επισκεφτεί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φ</w:t>
      </w:r>
      <w:r>
        <w:rPr>
          <w:rFonts w:eastAsia="Times New Roman" w:cs="Times New Roman"/>
          <w:szCs w:val="24"/>
        </w:rPr>
        <w:t xml:space="preserve">ιλοξενίας. </w:t>
      </w:r>
    </w:p>
    <w:p w14:paraId="37D8E7B2"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Τα υπόλοιπα θα τα αναπτύξω στη δευτερολογία μου, κύριε Πρόεδρε. </w:t>
      </w:r>
    </w:p>
    <w:p w14:paraId="37D8E7B3"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7D8E7B4" w14:textId="77777777" w:rsidR="0020498E" w:rsidRDefault="00BF767F">
      <w:pPr>
        <w:spacing w:line="600" w:lineRule="auto"/>
        <w:ind w:firstLine="720"/>
        <w:jc w:val="both"/>
        <w:rPr>
          <w:rFonts w:eastAsia="Times New Roman" w:cs="Times New Roman"/>
          <w:szCs w:val="24"/>
        </w:rPr>
      </w:pPr>
      <w:r>
        <w:rPr>
          <w:rFonts w:eastAsia="Times New Roman" w:cs="Times New Roman"/>
          <w:b/>
          <w:szCs w:val="24"/>
        </w:rPr>
        <w:t>ΠΡΟΔΡΕΥΩΝ (Δημήτριος Κρεμαστινός):</w:t>
      </w:r>
      <w:r>
        <w:rPr>
          <w:rFonts w:eastAsia="Times New Roman" w:cs="Times New Roman"/>
          <w:szCs w:val="24"/>
        </w:rPr>
        <w:t xml:space="preserve"> Κι εγώ ευχαριστώ. </w:t>
      </w:r>
    </w:p>
    <w:p w14:paraId="37D8E7B5"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τρία λεπτά. </w:t>
      </w:r>
    </w:p>
    <w:p w14:paraId="37D8E7B6" w14:textId="77777777" w:rsidR="0020498E" w:rsidRDefault="00BF767F">
      <w:pPr>
        <w:spacing w:line="600" w:lineRule="auto"/>
        <w:ind w:left="720"/>
        <w:jc w:val="both"/>
        <w:rPr>
          <w:rFonts w:eastAsia="Times New Roman" w:cs="Times New Roman"/>
          <w:szCs w:val="24"/>
        </w:rPr>
      </w:pPr>
      <w:r>
        <w:rPr>
          <w:rFonts w:eastAsia="Times New Roman" w:cs="Times New Roman"/>
          <w:b/>
          <w:szCs w:val="24"/>
        </w:rPr>
        <w:t>ΔΗΜΗΤΡΙΟΣ ΒΙΤΣΑΣ (Αναπληρω</w:t>
      </w:r>
      <w:r>
        <w:rPr>
          <w:rFonts w:eastAsia="Times New Roman" w:cs="Times New Roman"/>
          <w:b/>
          <w:szCs w:val="24"/>
        </w:rPr>
        <w:t>τής Υπουργός Εθνικής Άμυνας):</w:t>
      </w:r>
      <w:r>
        <w:rPr>
          <w:rFonts w:eastAsia="Times New Roman" w:cs="Times New Roman"/>
          <w:szCs w:val="24"/>
        </w:rPr>
        <w:t xml:space="preserve"> Ευχαριστώ, κύριε Πρόεδρε.</w:t>
      </w:r>
    </w:p>
    <w:p w14:paraId="37D8E7B7"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Κατ’ αρχάς, θεωρώ ότι η ερώτηση γίνεται με καλή προαίρεση. Άρα, θα πρέπει να κάνω μερικές διορθώσεις, με την έννοια ότι αναφέρεστε σε ένα κείμενο προτάσεων για βελτίωση της κατάστασης στην Ελλάδα και </w:t>
      </w:r>
      <w:r>
        <w:rPr>
          <w:rFonts w:eastAsia="Times New Roman" w:cs="Times New Roman"/>
          <w:szCs w:val="24"/>
        </w:rPr>
        <w:t xml:space="preserve">την Ιταλία, που δίνει η </w:t>
      </w:r>
      <w:r>
        <w:rPr>
          <w:rFonts w:eastAsia="Times New Roman" w:cs="Times New Roman"/>
          <w:szCs w:val="24"/>
          <w:lang w:val="en-US"/>
        </w:rPr>
        <w:t>ECHO</w:t>
      </w:r>
      <w:r>
        <w:rPr>
          <w:rFonts w:eastAsia="Times New Roman" w:cs="Times New Roman"/>
          <w:szCs w:val="24"/>
        </w:rPr>
        <w:t xml:space="preserve">, παίρνοντας υπ’ </w:t>
      </w:r>
      <w:proofErr w:type="spellStart"/>
      <w:r>
        <w:rPr>
          <w:rFonts w:eastAsia="Times New Roman" w:cs="Times New Roman"/>
          <w:szCs w:val="24"/>
        </w:rPr>
        <w:t>όψιν</w:t>
      </w:r>
      <w:proofErr w:type="spellEnd"/>
      <w:r>
        <w:rPr>
          <w:rFonts w:eastAsia="Times New Roman" w:cs="Times New Roman"/>
          <w:szCs w:val="24"/>
        </w:rPr>
        <w:t xml:space="preserve"> τι έχει γίνει το 2016.</w:t>
      </w:r>
    </w:p>
    <w:p w14:paraId="37D8E7B8"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Όπως γνωρίζετε, ανέλαβαν οι Ένοπλες Δυνάμεις, ο Ελληνικός Στρατός και τα τρία </w:t>
      </w:r>
      <w:r>
        <w:rPr>
          <w:rFonts w:eastAsia="Times New Roman" w:cs="Times New Roman"/>
          <w:szCs w:val="24"/>
        </w:rPr>
        <w:t>ε</w:t>
      </w:r>
      <w:r>
        <w:rPr>
          <w:rFonts w:eastAsia="Times New Roman" w:cs="Times New Roman"/>
          <w:szCs w:val="24"/>
        </w:rPr>
        <w:t>πιτελεία, μια σειρά υποχρεώσεων για τη διαχείριση του προσφυγικού και μεταναστευτικού ζητήματος –</w:t>
      </w:r>
      <w:r>
        <w:rPr>
          <w:rFonts w:eastAsia="Times New Roman" w:cs="Times New Roman"/>
          <w:szCs w:val="24"/>
        </w:rPr>
        <w:lastRenderedPageBreak/>
        <w:t xml:space="preserve">όχι ότι είναι επίκαιρο, γιατί είναι επίκαιρο εδώ και τρία χρόνια τουλάχιστον- και έχουν το «έχειν καλώς», θα έλεγε κανείς, παγκοσμίως. </w:t>
      </w:r>
    </w:p>
    <w:p w14:paraId="37D8E7B9"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Πιο συγκεκριμένα, το ζή</w:t>
      </w:r>
      <w:r>
        <w:rPr>
          <w:rFonts w:eastAsia="Times New Roman" w:cs="Times New Roman"/>
          <w:szCs w:val="24"/>
        </w:rPr>
        <w:t xml:space="preserve">τημα της σίτισης δεν είναι απλά θέμα φαγητού, αλλά συγχρόνως είναι ζήτημα ηρεμίας μέσα στους </w:t>
      </w:r>
      <w:r>
        <w:rPr>
          <w:rFonts w:eastAsia="Times New Roman" w:cs="Times New Roman"/>
          <w:szCs w:val="24"/>
        </w:rPr>
        <w:t>χ</w:t>
      </w:r>
      <w:r>
        <w:rPr>
          <w:rFonts w:eastAsia="Times New Roman" w:cs="Times New Roman"/>
          <w:szCs w:val="24"/>
        </w:rPr>
        <w:t xml:space="preserve">ώρους </w:t>
      </w:r>
      <w:r>
        <w:rPr>
          <w:rFonts w:eastAsia="Times New Roman" w:cs="Times New Roman"/>
          <w:szCs w:val="24"/>
        </w:rPr>
        <w:t>υ</w:t>
      </w:r>
      <w:r>
        <w:rPr>
          <w:rFonts w:eastAsia="Times New Roman" w:cs="Times New Roman"/>
          <w:szCs w:val="24"/>
        </w:rPr>
        <w:t xml:space="preserve">ποδοχής και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φ</w:t>
      </w:r>
      <w:r>
        <w:rPr>
          <w:rFonts w:eastAsia="Times New Roman" w:cs="Times New Roman"/>
          <w:szCs w:val="24"/>
        </w:rPr>
        <w:t xml:space="preserve">ιλοξενίας. </w:t>
      </w:r>
    </w:p>
    <w:p w14:paraId="37D8E7BA"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Έως τώρα, στα </w:t>
      </w:r>
      <w:r>
        <w:rPr>
          <w:rFonts w:eastAsia="Times New Roman" w:cs="Times New Roman"/>
          <w:szCs w:val="24"/>
        </w:rPr>
        <w:t>γ</w:t>
      </w:r>
      <w:r>
        <w:rPr>
          <w:rFonts w:eastAsia="Times New Roman" w:cs="Times New Roman"/>
          <w:szCs w:val="24"/>
        </w:rPr>
        <w:t xml:space="preserve">ενικά </w:t>
      </w:r>
      <w:r>
        <w:rPr>
          <w:rFonts w:eastAsia="Times New Roman" w:cs="Times New Roman"/>
          <w:szCs w:val="24"/>
        </w:rPr>
        <w:t>ε</w:t>
      </w:r>
      <w:r>
        <w:rPr>
          <w:rFonts w:eastAsia="Times New Roman" w:cs="Times New Roman"/>
          <w:szCs w:val="24"/>
        </w:rPr>
        <w:t>πιτελεία, που έχουν αναλάβει σχεδόν το σύνολο –εξαιρ</w:t>
      </w:r>
      <w:r>
        <w:rPr>
          <w:rFonts w:eastAsia="Times New Roman" w:cs="Times New Roman"/>
          <w:szCs w:val="24"/>
        </w:rPr>
        <w:t>εί</w:t>
      </w:r>
      <w:r>
        <w:rPr>
          <w:rFonts w:eastAsia="Times New Roman" w:cs="Times New Roman"/>
          <w:szCs w:val="24"/>
        </w:rPr>
        <w:t xml:space="preserve">ται </w:t>
      </w:r>
      <w:r>
        <w:rPr>
          <w:rFonts w:eastAsia="Times New Roman" w:cs="Times New Roman"/>
          <w:szCs w:val="24"/>
        </w:rPr>
        <w:t xml:space="preserve">η </w:t>
      </w:r>
      <w:r>
        <w:rPr>
          <w:rFonts w:eastAsia="Times New Roman" w:cs="Times New Roman"/>
          <w:szCs w:val="24"/>
        </w:rPr>
        <w:t>δομ</w:t>
      </w:r>
      <w:r>
        <w:rPr>
          <w:rFonts w:eastAsia="Times New Roman" w:cs="Times New Roman"/>
          <w:szCs w:val="24"/>
        </w:rPr>
        <w:t>ή</w:t>
      </w:r>
      <w:r>
        <w:rPr>
          <w:rFonts w:eastAsia="Times New Roman" w:cs="Times New Roman"/>
          <w:szCs w:val="24"/>
        </w:rPr>
        <w:t xml:space="preserve"> της Ύπατης Αρμοστείας και η </w:t>
      </w:r>
      <w:r>
        <w:rPr>
          <w:rFonts w:eastAsia="Times New Roman" w:cs="Times New Roman"/>
          <w:szCs w:val="24"/>
        </w:rPr>
        <w:t>δ</w:t>
      </w:r>
      <w:r>
        <w:rPr>
          <w:rFonts w:eastAsia="Times New Roman" w:cs="Times New Roman"/>
          <w:szCs w:val="24"/>
        </w:rPr>
        <w:t>ομή</w:t>
      </w:r>
      <w:r>
        <w:rPr>
          <w:rFonts w:eastAsia="Times New Roman" w:cs="Times New Roman"/>
          <w:szCs w:val="24"/>
        </w:rPr>
        <w:t xml:space="preserve"> του Ελληνικού</w:t>
      </w:r>
      <w:r>
        <w:rPr>
          <w:rFonts w:eastAsia="Times New Roman" w:cs="Times New Roman"/>
          <w:szCs w:val="24"/>
        </w:rPr>
        <w:t>,</w:t>
      </w:r>
      <w:r>
        <w:rPr>
          <w:rFonts w:eastAsia="Times New Roman" w:cs="Times New Roman"/>
          <w:szCs w:val="24"/>
        </w:rPr>
        <w:t xml:space="preserve"> που είναι από μια </w:t>
      </w:r>
      <w:r>
        <w:rPr>
          <w:rFonts w:eastAsia="Times New Roman" w:cs="Times New Roman"/>
          <w:szCs w:val="24"/>
        </w:rPr>
        <w:t>δ</w:t>
      </w:r>
      <w:r>
        <w:rPr>
          <w:rFonts w:eastAsia="Times New Roman" w:cs="Times New Roman"/>
          <w:szCs w:val="24"/>
        </w:rPr>
        <w:t xml:space="preserve">ανέζικη ΜΚΟ- δεν έχουν υπάρξει επίσημες καταγγελίες. Γι’ αυτό άλλωστε και στην ίδια την έκθεση στις προτάσεις δεν αναφέρονται επίσημες καταγγελίες. </w:t>
      </w:r>
    </w:p>
    <w:p w14:paraId="37D8E7BB" w14:textId="77777777" w:rsidR="0020498E" w:rsidRDefault="00BF767F">
      <w:pPr>
        <w:tabs>
          <w:tab w:val="left" w:pos="2738"/>
          <w:tab w:val="center" w:pos="4753"/>
          <w:tab w:val="left" w:pos="5723"/>
        </w:tabs>
        <w:spacing w:line="600" w:lineRule="auto"/>
        <w:jc w:val="both"/>
        <w:rPr>
          <w:rFonts w:eastAsia="Times New Roman" w:cs="Times New Roman"/>
          <w:szCs w:val="24"/>
        </w:rPr>
      </w:pPr>
      <w:r>
        <w:rPr>
          <w:rFonts w:eastAsia="Times New Roman" w:cs="Times New Roman"/>
          <w:szCs w:val="24"/>
        </w:rPr>
        <w:t>Όμως, παρ’ όλα αυτά, υπάρχει μια πραγματικότητα, που συνίσταται σε δύο ζ</w:t>
      </w:r>
      <w:r>
        <w:rPr>
          <w:rFonts w:eastAsia="Times New Roman" w:cs="Times New Roman"/>
          <w:szCs w:val="24"/>
        </w:rPr>
        <w:t>ητήματα: Το ένα ζήτημα είναι ότι υπάρχουν ορισμένες</w:t>
      </w:r>
      <w:r>
        <w:rPr>
          <w:rFonts w:eastAsia="Times New Roman" w:cs="Times New Roman"/>
          <w:szCs w:val="24"/>
        </w:rPr>
        <w:t xml:space="preserve"> -</w:t>
      </w:r>
      <w:r>
        <w:rPr>
          <w:rFonts w:eastAsia="Times New Roman" w:cs="Times New Roman"/>
          <w:szCs w:val="24"/>
        </w:rPr>
        <w:t xml:space="preserve">ευτυχώς όχι </w:t>
      </w:r>
      <w:r>
        <w:rPr>
          <w:rFonts w:eastAsia="Times New Roman" w:cs="Times New Roman"/>
          <w:szCs w:val="24"/>
        </w:rPr>
        <w:t>πολλές-</w:t>
      </w:r>
      <w:r>
        <w:rPr>
          <w:rFonts w:eastAsia="Times New Roman" w:cs="Times New Roman"/>
          <w:szCs w:val="24"/>
        </w:rPr>
        <w:t xml:space="preserve"> περιπτώσεις και δεύτερον</w:t>
      </w:r>
      <w:r>
        <w:rPr>
          <w:rFonts w:eastAsia="Times New Roman" w:cs="Times New Roman"/>
          <w:szCs w:val="24"/>
        </w:rPr>
        <w:t>,</w:t>
      </w:r>
      <w:r>
        <w:rPr>
          <w:rFonts w:eastAsia="Times New Roman" w:cs="Times New Roman"/>
          <w:szCs w:val="24"/>
        </w:rPr>
        <w:t xml:space="preserve"> ότι υπάρχει η κόπωση μιας οικογένειας ή ενός ανθρώπου</w:t>
      </w:r>
      <w:r>
        <w:rPr>
          <w:rFonts w:eastAsia="Times New Roman" w:cs="Times New Roman"/>
          <w:szCs w:val="24"/>
        </w:rPr>
        <w:t>,</w:t>
      </w:r>
      <w:r>
        <w:rPr>
          <w:rFonts w:eastAsia="Times New Roman" w:cs="Times New Roman"/>
          <w:szCs w:val="24"/>
        </w:rPr>
        <w:t xml:space="preserve"> που τρώει συνέχεια </w:t>
      </w:r>
      <w:proofErr w:type="spellStart"/>
      <w:r>
        <w:rPr>
          <w:rFonts w:eastAsia="Times New Roman" w:cs="Times New Roman"/>
          <w:szCs w:val="24"/>
        </w:rPr>
        <w:t>catering</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 να τρώει κάποιος επί αρκετούς μήνες από </w:t>
      </w:r>
      <w:r>
        <w:rPr>
          <w:rFonts w:eastAsia="Times New Roman" w:cs="Times New Roman"/>
          <w:szCs w:val="24"/>
          <w:lang w:val="en-US"/>
        </w:rPr>
        <w:t>catering</w:t>
      </w:r>
      <w:r>
        <w:rPr>
          <w:rFonts w:eastAsia="Times New Roman" w:cs="Times New Roman"/>
          <w:szCs w:val="24"/>
        </w:rPr>
        <w:t xml:space="preserve">, όπως καταλαβαίνετε, </w:t>
      </w:r>
      <w:r>
        <w:rPr>
          <w:rFonts w:eastAsia="Times New Roman" w:cs="Times New Roman"/>
          <w:szCs w:val="24"/>
        </w:rPr>
        <w:t>δεν είναι το καλύτερο πράγμα που θα μπορούσε να συμβεί</w:t>
      </w:r>
      <w:r>
        <w:rPr>
          <w:rFonts w:eastAsia="Times New Roman" w:cs="Times New Roman"/>
          <w:szCs w:val="24"/>
        </w:rPr>
        <w:t>,</w:t>
      </w:r>
      <w:r>
        <w:rPr>
          <w:rFonts w:eastAsia="Times New Roman" w:cs="Times New Roman"/>
          <w:szCs w:val="24"/>
        </w:rPr>
        <w:t xml:space="preserve"> όχι μόνο στον πρόσφυγα και στον μετανάστη, αλλά και σε εμάς τους ίδιους. </w:t>
      </w:r>
    </w:p>
    <w:p w14:paraId="37D8E7BC" w14:textId="77777777" w:rsidR="0020498E" w:rsidRDefault="00BF767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Όμως, όλο αυτό το χρονικό διάστημα γίνονται όλοι οι απαραίτητοι έλεγχοι. Και με βάση</w:t>
      </w:r>
      <w:r>
        <w:rPr>
          <w:rFonts w:eastAsia="Times New Roman" w:cs="Times New Roman"/>
          <w:szCs w:val="24"/>
        </w:rPr>
        <w:t xml:space="preserve"> </w:t>
      </w:r>
      <w:r>
        <w:rPr>
          <w:rFonts w:eastAsia="Times New Roman" w:cs="Times New Roman"/>
          <w:szCs w:val="24"/>
        </w:rPr>
        <w:t xml:space="preserve">τα έγγραφα που θα σας αναφέρω στη </w:t>
      </w:r>
      <w:r>
        <w:rPr>
          <w:rFonts w:eastAsia="Times New Roman" w:cs="Times New Roman"/>
          <w:szCs w:val="24"/>
        </w:rPr>
        <w:t>δευτερολογία μου –και θα σας τα δώσω κιόλας- θα διαπιστώσετε ότι αυτοί οι έλεγχοι είναι πάρα πολύ συχνοί, είναι πάνω σε διάφορα επίπεδα και έχουν αποφέρει</w:t>
      </w:r>
      <w:r>
        <w:rPr>
          <w:rFonts w:eastAsia="Times New Roman" w:cs="Times New Roman"/>
          <w:szCs w:val="24"/>
        </w:rPr>
        <w:t>,</w:t>
      </w:r>
      <w:r>
        <w:rPr>
          <w:rFonts w:eastAsia="Times New Roman" w:cs="Times New Roman"/>
          <w:szCs w:val="24"/>
        </w:rPr>
        <w:t xml:space="preserve"> από αποτελέσματα μέχρι πρόστιμα και εκπτώσεις. Αυτό είναι το ένα θέμα, ότι αυτή τη στιγμή είκοσι χιλ</w:t>
      </w:r>
      <w:r>
        <w:rPr>
          <w:rFonts w:eastAsia="Times New Roman" w:cs="Times New Roman"/>
          <w:szCs w:val="24"/>
        </w:rPr>
        <w:t xml:space="preserve">ιάδες άνθρωποι σιτίζονται με διαφορετικό τρόπο. </w:t>
      </w:r>
    </w:p>
    <w:p w14:paraId="37D8E7BD" w14:textId="77777777" w:rsidR="0020498E" w:rsidRDefault="00BF767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δεύτερο θέμα, που έχει πολύ μεγάλη σημασία, είναι ότι εμείς προσπαθούμε να βρούμε εναλλακτικούς τρόπους σίτισης, οι οποίοι δεν είναι και τόσο εύκολοι. </w:t>
      </w:r>
    </w:p>
    <w:p w14:paraId="37D8E7BE" w14:textId="77777777" w:rsidR="0020498E" w:rsidRDefault="00BF767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τρίτο είναι ότι προσπαθούμε να πείσουμε –ας πούμε</w:t>
      </w:r>
      <w:r>
        <w:rPr>
          <w:rFonts w:eastAsia="Times New Roman" w:cs="Times New Roman"/>
          <w:szCs w:val="24"/>
        </w:rPr>
        <w:t xml:space="preserve">- τους </w:t>
      </w:r>
      <w:r>
        <w:rPr>
          <w:rFonts w:eastAsia="Times New Roman" w:cs="Times New Roman"/>
          <w:szCs w:val="24"/>
          <w:lang w:val="en-US"/>
        </w:rPr>
        <w:t>partners</w:t>
      </w:r>
      <w:r>
        <w:rPr>
          <w:rFonts w:eastAsia="Times New Roman" w:cs="Times New Roman"/>
          <w:szCs w:val="24"/>
        </w:rPr>
        <w:t xml:space="preserve"> μας, τους συνεργάτες μας ότι δεν μπορούν να συμπεριφέρονται σε μια ευρωπαϊκή χώρα, όσον αφορά τα ζητήματα της χρηματοδότησης, όπως σε άλλες περιοχές με συγκεκριμένη αστάθεια. Αυτή είναι η προσπάθεια την οποία κάνουμε. Άρα, εμείς καταβάλλουμ</w:t>
      </w:r>
      <w:r>
        <w:rPr>
          <w:rFonts w:eastAsia="Times New Roman" w:cs="Times New Roman"/>
          <w:szCs w:val="24"/>
        </w:rPr>
        <w:t>ε κάθε προσπάθεια.</w:t>
      </w:r>
    </w:p>
    <w:p w14:paraId="37D8E7BF" w14:textId="77777777" w:rsidR="0020498E" w:rsidRDefault="00BF767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το δεύτερο σκέλος της ερώτησής σας, το Υπουργείο Εθνικής Άμυνας πήρε από την </w:t>
      </w:r>
      <w:r>
        <w:rPr>
          <w:rFonts w:eastAsia="Times New Roman"/>
          <w:szCs w:val="24"/>
        </w:rPr>
        <w:t xml:space="preserve">Ευρωπαϊκή Ένωση </w:t>
      </w:r>
      <w:r>
        <w:rPr>
          <w:rFonts w:eastAsia="Times New Roman" w:cs="Times New Roman"/>
          <w:szCs w:val="24"/>
        </w:rPr>
        <w:t xml:space="preserve">περίπου 80 εκατομμύρια ευρώ για το σύνολο της προσπάθειάς του. </w:t>
      </w:r>
      <w:r>
        <w:rPr>
          <w:rFonts w:eastAsia="Times New Roman" w:cs="Times New Roman"/>
          <w:szCs w:val="24"/>
        </w:rPr>
        <w:lastRenderedPageBreak/>
        <w:t>Από αυτά έχ</w:t>
      </w:r>
      <w:r>
        <w:rPr>
          <w:rFonts w:eastAsia="Times New Roman" w:cs="Times New Roman"/>
          <w:szCs w:val="24"/>
        </w:rPr>
        <w:t>ει</w:t>
      </w:r>
      <w:r>
        <w:rPr>
          <w:rFonts w:eastAsia="Times New Roman" w:cs="Times New Roman"/>
          <w:szCs w:val="24"/>
        </w:rPr>
        <w:t xml:space="preserve"> αναλωθεί περίπου το 99%. Έχουν ισόποσα ελεγχθεί και έχει</w:t>
      </w:r>
      <w:r>
        <w:rPr>
          <w:rFonts w:eastAsia="Times New Roman" w:cs="Times New Roman"/>
          <w:szCs w:val="24"/>
        </w:rPr>
        <w:t xml:space="preserve"> δοθεί από την </w:t>
      </w:r>
      <w:r>
        <w:rPr>
          <w:rFonts w:eastAsia="Times New Roman"/>
          <w:szCs w:val="24"/>
        </w:rPr>
        <w:t xml:space="preserve">Ευρωπαϊκή Ένωση </w:t>
      </w:r>
      <w:r>
        <w:rPr>
          <w:rFonts w:eastAsia="Times New Roman" w:cs="Times New Roman"/>
          <w:szCs w:val="24"/>
        </w:rPr>
        <w:t>το «έχειν καλώς».</w:t>
      </w:r>
    </w:p>
    <w:p w14:paraId="37D8E7C0" w14:textId="77777777" w:rsidR="0020498E" w:rsidRDefault="00BF767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Αποτέλεσμα αυτού του «έχειν καλώς» είναι στη συζήτηση –αν δεν κάνω λάθος- μετά την έκθεση ή το εσωτερικό έγγραφο</w:t>
      </w:r>
      <w:r>
        <w:rPr>
          <w:rFonts w:eastAsia="Times New Roman" w:cs="Times New Roman"/>
          <w:szCs w:val="24"/>
        </w:rPr>
        <w:t>,</w:t>
      </w:r>
      <w:r>
        <w:rPr>
          <w:rFonts w:eastAsia="Times New Roman" w:cs="Times New Roman"/>
          <w:szCs w:val="24"/>
        </w:rPr>
        <w:t xml:space="preserve"> για το οποίο συζητάμε, η ίδια η </w:t>
      </w:r>
      <w:r>
        <w:rPr>
          <w:rFonts w:eastAsia="Times New Roman"/>
          <w:szCs w:val="24"/>
        </w:rPr>
        <w:t xml:space="preserve">Ευρωπαϊκή Ένωση </w:t>
      </w:r>
      <w:r>
        <w:rPr>
          <w:rFonts w:eastAsia="Times New Roman" w:cs="Times New Roman"/>
          <w:szCs w:val="24"/>
        </w:rPr>
        <w:t xml:space="preserve">να έχει ζητήσει να </w:t>
      </w:r>
      <w:proofErr w:type="spellStart"/>
      <w:r>
        <w:rPr>
          <w:rFonts w:eastAsia="Times New Roman" w:cs="Times New Roman"/>
          <w:szCs w:val="24"/>
        </w:rPr>
        <w:t>επανυποβάλλουν</w:t>
      </w:r>
      <w:proofErr w:type="spellEnd"/>
      <w:r>
        <w:rPr>
          <w:rFonts w:eastAsia="Times New Roman" w:cs="Times New Roman"/>
          <w:szCs w:val="24"/>
        </w:rPr>
        <w:t xml:space="preserve"> οι Ένοπλες </w:t>
      </w:r>
      <w:r>
        <w:rPr>
          <w:rFonts w:eastAsia="Times New Roman" w:cs="Times New Roman"/>
          <w:szCs w:val="24"/>
        </w:rPr>
        <w:t>Δυνάμεις πρόταση και για το 2017, κάτι για το οποίο γίνεται συζήτηση και περιμένουμε να δούμε τι θα γίνει τις επόμενες ημέρες. Διότι οι συμβάσεις που υπάρχουν αυτή τη στιγμή λήγουν κατά κύριο λόγο στις 28 Φεβρουαρίου 2017 και είμαστε σε αναμονή του νέου επ</w:t>
      </w:r>
      <w:r>
        <w:rPr>
          <w:rFonts w:eastAsia="Times New Roman" w:cs="Times New Roman"/>
          <w:szCs w:val="24"/>
        </w:rPr>
        <w:t>ιπέδου χρηματοδότησης.</w:t>
      </w:r>
    </w:p>
    <w:p w14:paraId="37D8E7C1" w14:textId="77777777" w:rsidR="0020498E" w:rsidRDefault="00BF767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Βεβαίως, δεν θα αφήσουμε κανένα κέντρο υποδοχής, κανένα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φ</w:t>
      </w:r>
      <w:r>
        <w:rPr>
          <w:rFonts w:eastAsia="Times New Roman" w:cs="Times New Roman"/>
          <w:szCs w:val="24"/>
        </w:rPr>
        <w:t xml:space="preserve">ιλοξενίας, κανένα τέτοιο χώρο χωρίς φαγητό. </w:t>
      </w:r>
    </w:p>
    <w:p w14:paraId="37D8E7C2" w14:textId="77777777" w:rsidR="0020498E" w:rsidRDefault="00BF767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Τα άλλα θα τα αναφέρω στη δευτερολογία μου, κύριε συνάδελφε. </w:t>
      </w:r>
    </w:p>
    <w:p w14:paraId="37D8E7C3" w14:textId="77777777" w:rsidR="0020498E" w:rsidRDefault="00BF767F">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Ορίστε, έχετε τον λόγο και πάλι, κύριε Παπαθεοδώρου. </w:t>
      </w:r>
    </w:p>
    <w:p w14:paraId="37D8E7C4" w14:textId="77777777" w:rsidR="0020498E" w:rsidRDefault="00BF767F">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Ευχαριστώ, κύριε Πρόεδρε. </w:t>
      </w:r>
    </w:p>
    <w:p w14:paraId="37D8E7C5" w14:textId="77777777" w:rsidR="0020498E" w:rsidRDefault="00BF767F">
      <w:pPr>
        <w:spacing w:line="600" w:lineRule="auto"/>
        <w:ind w:firstLine="720"/>
        <w:jc w:val="both"/>
        <w:rPr>
          <w:rFonts w:eastAsia="Times New Roman"/>
          <w:szCs w:val="24"/>
        </w:rPr>
      </w:pPr>
      <w:r>
        <w:rPr>
          <w:rFonts w:eastAsia="Times New Roman"/>
          <w:szCs w:val="24"/>
        </w:rPr>
        <w:lastRenderedPageBreak/>
        <w:t>Κύριε Υπουργέ, πράγματι και οι δύο είμαστε καλής πρόθεσης σε αυτή τη συζήτηση</w:t>
      </w:r>
      <w:r>
        <w:rPr>
          <w:rFonts w:eastAsia="Times New Roman"/>
          <w:szCs w:val="24"/>
        </w:rPr>
        <w:t>,</w:t>
      </w:r>
      <w:r>
        <w:rPr>
          <w:rFonts w:eastAsia="Times New Roman"/>
          <w:szCs w:val="24"/>
        </w:rPr>
        <w:t xml:space="preserve"> που αφορά όχι μόνο τη λειτουργία του κράτους, αλλά και τη λειτουργία –θα </w:t>
      </w:r>
      <w:r>
        <w:rPr>
          <w:rFonts w:eastAsia="Times New Roman"/>
          <w:szCs w:val="24"/>
        </w:rPr>
        <w:t xml:space="preserve">μου επιτρέψετε να πω- του παρακράτους αυτών των καταστάσεων και αυτών των διαγωνισμών. </w:t>
      </w:r>
    </w:p>
    <w:p w14:paraId="37D8E7C6" w14:textId="77777777" w:rsidR="0020498E" w:rsidRDefault="00BF767F">
      <w:pPr>
        <w:spacing w:line="600" w:lineRule="auto"/>
        <w:ind w:firstLine="720"/>
        <w:jc w:val="both"/>
        <w:rPr>
          <w:rFonts w:eastAsia="Times New Roman"/>
          <w:szCs w:val="24"/>
        </w:rPr>
      </w:pPr>
      <w:r>
        <w:rPr>
          <w:rFonts w:eastAsia="Times New Roman"/>
          <w:szCs w:val="24"/>
        </w:rPr>
        <w:t xml:space="preserve">Είπατε προηγουμένως ότι εδώ πρόκειται για μια πρόταση. Κύριε Υπουργέ, πράγματι, εδώ πρόκειται από την πλευρά της </w:t>
      </w:r>
      <w:r>
        <w:rPr>
          <w:rFonts w:eastAsia="Times New Roman"/>
          <w:szCs w:val="24"/>
          <w:lang w:val="en-US"/>
        </w:rPr>
        <w:t>ECHO</w:t>
      </w:r>
      <w:r>
        <w:rPr>
          <w:rFonts w:eastAsia="Times New Roman"/>
          <w:szCs w:val="24"/>
        </w:rPr>
        <w:t xml:space="preserve"> για μια απόφαση και ιδιαίτερα εδώ σε αυτή την έκθε</w:t>
      </w:r>
      <w:r>
        <w:rPr>
          <w:rFonts w:eastAsia="Times New Roman"/>
          <w:szCs w:val="24"/>
        </w:rPr>
        <w:t>ση έχουμε επιχειρησιακές προτεραιότητες. Γι’ αυτό και λέει ότι μέχρι την 1</w:t>
      </w:r>
      <w:r>
        <w:rPr>
          <w:rFonts w:eastAsia="Times New Roman"/>
          <w:szCs w:val="24"/>
          <w:vertAlign w:val="superscript"/>
        </w:rPr>
        <w:t>η</w:t>
      </w:r>
      <w:r>
        <w:rPr>
          <w:rFonts w:eastAsia="Times New Roman"/>
          <w:szCs w:val="24"/>
        </w:rPr>
        <w:t xml:space="preserve"> Μαρτίου 2017 θα πρέπει να έχουμε βρει άλλο εναλλακτικό σύστημα. </w:t>
      </w:r>
    </w:p>
    <w:p w14:paraId="37D8E7C7" w14:textId="77777777" w:rsidR="0020498E" w:rsidRDefault="00BF767F">
      <w:pPr>
        <w:spacing w:line="600" w:lineRule="auto"/>
        <w:ind w:firstLine="720"/>
        <w:jc w:val="both"/>
        <w:rPr>
          <w:rFonts w:eastAsia="Times New Roman"/>
          <w:szCs w:val="24"/>
        </w:rPr>
      </w:pPr>
      <w:r>
        <w:rPr>
          <w:rFonts w:eastAsia="Times New Roman"/>
          <w:szCs w:val="24"/>
        </w:rPr>
        <w:t>Τονίσατε ότι δεν υπάρχουν καταγγελίες και ότι δεν υπάρχουν επίσημες καταγγελίες. Θα σας πω το εξής: Τον περασμένο Σ</w:t>
      </w:r>
      <w:r>
        <w:rPr>
          <w:rFonts w:eastAsia="Times New Roman"/>
          <w:szCs w:val="24"/>
        </w:rPr>
        <w:t>επτέμβριο Βουλευτής του ΣΥΡΙΖΑ, συνάδελφός σας, κατήγγειλε μέλος νομαρχιακής ΣΥΡΙΖΑ –δεν θα αναφέρω ονόματα- ότι έστησε διαγωνισμό, ώστε να ανακηρυχθεί ανάδοχος, της τάξεως των 750.000 ευρώ. Αποτέλεσμα: Ο ενδιαφερόμενος αποχώρησε από τη νομαρχιακή του ΣΥΡΙ</w:t>
      </w:r>
      <w:r>
        <w:rPr>
          <w:rFonts w:eastAsia="Times New Roman"/>
          <w:szCs w:val="24"/>
        </w:rPr>
        <w:t xml:space="preserve">ΖΑ, αλλά ο διαγωνισμός εξελίχθηκε κανονικότατα και υλοποιήθηκε. </w:t>
      </w:r>
    </w:p>
    <w:p w14:paraId="37D8E7C8" w14:textId="77777777" w:rsidR="0020498E" w:rsidRDefault="00BF767F">
      <w:pPr>
        <w:spacing w:line="600" w:lineRule="auto"/>
        <w:ind w:firstLine="720"/>
        <w:jc w:val="both"/>
        <w:rPr>
          <w:rFonts w:eastAsia="Times New Roman"/>
          <w:szCs w:val="24"/>
        </w:rPr>
      </w:pPr>
      <w:r>
        <w:rPr>
          <w:rFonts w:eastAsia="Times New Roman"/>
          <w:szCs w:val="24"/>
        </w:rPr>
        <w:lastRenderedPageBreak/>
        <w:t>Άλλη καταγγελία, η οποία ήρθε σε εσάς: Ήρθε στη δημοσιότητα ο διαγωνισμός για τη σίτιση των σαράντα δύο κέντρων, με όρους προκήρυξης, όμως, οι οποίοι φαίνεται ότι φωτογράφιζαν συγκεκριμένες π</w:t>
      </w:r>
      <w:r>
        <w:rPr>
          <w:rFonts w:eastAsia="Times New Roman"/>
          <w:szCs w:val="24"/>
        </w:rPr>
        <w:t>ανελλαδικής εμβέλειας εταιρείες και απέκλειαν κάποιες άλλες. Το ύψος αυτής της δαπάνης ήταν πάνω από 70 εκατομμύρια ευρώ. Είχατε δηλώσει τότε, τον Σεπτέμβριο, ότι ο διαγωνισμός δεν θα προχωρήσει, δεν θα είναι ετήσιος, αλλά θα πραγματοποιηθεί σε μηνιαία βάσ</w:t>
      </w:r>
      <w:r>
        <w:rPr>
          <w:rFonts w:eastAsia="Times New Roman"/>
          <w:szCs w:val="24"/>
        </w:rPr>
        <w:t xml:space="preserve">η. </w:t>
      </w:r>
    </w:p>
    <w:p w14:paraId="37D8E7C9" w14:textId="77777777" w:rsidR="0020498E" w:rsidRDefault="00BF767F">
      <w:pPr>
        <w:spacing w:line="600" w:lineRule="auto"/>
        <w:ind w:firstLine="720"/>
        <w:jc w:val="both"/>
        <w:rPr>
          <w:rFonts w:eastAsia="Times New Roman"/>
          <w:szCs w:val="24"/>
        </w:rPr>
      </w:pPr>
      <w:r>
        <w:rPr>
          <w:rFonts w:eastAsia="Times New Roman"/>
          <w:szCs w:val="24"/>
        </w:rPr>
        <w:t>Το ενδιαφέρον, κύριε Υπουργέ, δεν είναι μόνο ότι ανακόψατε αυτόν τον διαγωνισμό, ο οποίος ήταν στον αέρα. Το ενδιαφέρον είναι ότι σε αυτόν τον διαγωνισμό, κύριε Υπουργέ, συμμετείχαν εταιρείες</w:t>
      </w:r>
      <w:r>
        <w:rPr>
          <w:rFonts w:eastAsia="Times New Roman"/>
          <w:szCs w:val="24"/>
        </w:rPr>
        <w:t>,</w:t>
      </w:r>
      <w:r>
        <w:rPr>
          <w:rFonts w:eastAsia="Times New Roman"/>
          <w:szCs w:val="24"/>
        </w:rPr>
        <w:t xml:space="preserve"> οι οποίες, όπως γνωρίζουμε όλοι ή ορισμένοι, είχαν κηρυχθεί</w:t>
      </w:r>
      <w:r>
        <w:rPr>
          <w:rFonts w:eastAsia="Times New Roman"/>
          <w:szCs w:val="24"/>
        </w:rPr>
        <w:t xml:space="preserve"> έκπτωτες από διαγωνισμούς φορέων μαζικής εστίασης, όπως τα πανεπιστήμια και παρ’ όλα αυτά</w:t>
      </w:r>
      <w:r>
        <w:rPr>
          <w:rFonts w:eastAsia="Times New Roman"/>
          <w:szCs w:val="24"/>
        </w:rPr>
        <w:t>,</w:t>
      </w:r>
      <w:r>
        <w:rPr>
          <w:rFonts w:eastAsia="Times New Roman"/>
          <w:szCs w:val="24"/>
        </w:rPr>
        <w:t xml:space="preserve"> αυτές οι εταιρείες βρίσκονταν μεταξύ των υποψηφίων αναδόχων</w:t>
      </w:r>
      <w:r>
        <w:rPr>
          <w:rFonts w:eastAsia="Times New Roman"/>
          <w:szCs w:val="24"/>
        </w:rPr>
        <w:t>,</w:t>
      </w:r>
      <w:r>
        <w:rPr>
          <w:rFonts w:eastAsia="Times New Roman"/>
          <w:szCs w:val="24"/>
        </w:rPr>
        <w:t xml:space="preserve"> πριν διακόψετε τον διαγωνισμό. Δεν ξέρω αν ακόμα έχουν αναλάβει ορισμένα κέντρα. Μου λένε ότι έχουν ανα</w:t>
      </w:r>
      <w:r>
        <w:rPr>
          <w:rFonts w:eastAsia="Times New Roman"/>
          <w:szCs w:val="24"/>
        </w:rPr>
        <w:t xml:space="preserve">λάβει και βρίσκονται εν ενεργεία. </w:t>
      </w:r>
    </w:p>
    <w:p w14:paraId="37D8E7CA" w14:textId="77777777" w:rsidR="0020498E" w:rsidRDefault="00BF767F">
      <w:pPr>
        <w:spacing w:line="600" w:lineRule="auto"/>
        <w:ind w:firstLine="720"/>
        <w:jc w:val="both"/>
        <w:rPr>
          <w:rFonts w:eastAsia="Times New Roman"/>
          <w:szCs w:val="24"/>
        </w:rPr>
      </w:pPr>
      <w:r>
        <w:rPr>
          <w:rFonts w:eastAsia="Times New Roman"/>
          <w:szCs w:val="24"/>
        </w:rPr>
        <w:t xml:space="preserve">Άλλες καταγγελίες από φορείς μη κυβερνητικών οργανώσεων τον Νοέμβριο για τη </w:t>
      </w:r>
      <w:proofErr w:type="spellStart"/>
      <w:r>
        <w:rPr>
          <w:rFonts w:eastAsia="Times New Roman"/>
          <w:szCs w:val="24"/>
        </w:rPr>
        <w:t>Ριτσώνα</w:t>
      </w:r>
      <w:proofErr w:type="spellEnd"/>
      <w:r>
        <w:rPr>
          <w:rFonts w:eastAsia="Times New Roman"/>
          <w:szCs w:val="24"/>
        </w:rPr>
        <w:t xml:space="preserve"> –το ξέρετε πάρα πολύ καλά </w:t>
      </w:r>
      <w:r>
        <w:rPr>
          <w:rFonts w:eastAsia="Times New Roman"/>
          <w:szCs w:val="24"/>
        </w:rPr>
        <w:lastRenderedPageBreak/>
        <w:t xml:space="preserve">γιατί είχατε παρέμβει- φέρουν την ημερήσια σίτιση να πετιέται κυριολεκτικά στα σκουπίδια. Αυτές είναι επίσημες </w:t>
      </w:r>
      <w:r>
        <w:rPr>
          <w:rFonts w:eastAsia="Times New Roman"/>
          <w:szCs w:val="24"/>
        </w:rPr>
        <w:t>καταγγελίες, κύριε Υπουργέ. Δεν είναι ανεπίσημες. Το γεγονός δε</w:t>
      </w:r>
      <w:r>
        <w:rPr>
          <w:rFonts w:eastAsia="Times New Roman"/>
          <w:szCs w:val="24"/>
        </w:rPr>
        <w:t>,</w:t>
      </w:r>
      <w:r>
        <w:rPr>
          <w:rFonts w:eastAsia="Times New Roman"/>
          <w:szCs w:val="24"/>
        </w:rPr>
        <w:t xml:space="preserve"> ότι εσείς αναγκαστήκατε να απαντήσετε στις εφημερίδες, σημαίνει ότι υπήρχε πρόβλημα. </w:t>
      </w:r>
    </w:p>
    <w:p w14:paraId="37D8E7CB" w14:textId="77777777" w:rsidR="0020498E" w:rsidRDefault="00BF767F">
      <w:pPr>
        <w:spacing w:line="600" w:lineRule="auto"/>
        <w:ind w:firstLine="720"/>
        <w:jc w:val="both"/>
        <w:rPr>
          <w:rFonts w:eastAsia="Times New Roman"/>
          <w:szCs w:val="24"/>
        </w:rPr>
      </w:pPr>
      <w:r>
        <w:rPr>
          <w:rFonts w:eastAsia="Times New Roman"/>
          <w:szCs w:val="24"/>
        </w:rPr>
        <w:t>Το ζήτημα, λοιπόν, είναι ότι ακόμα και σήμερα έχουμε επώνυμες καταγγελίες –όχι επίσημες, επώνυμες- από άτ</w:t>
      </w:r>
      <w:r>
        <w:rPr>
          <w:rFonts w:eastAsia="Times New Roman"/>
          <w:szCs w:val="24"/>
        </w:rPr>
        <w:t>ομα</w:t>
      </w:r>
      <w:r>
        <w:rPr>
          <w:rFonts w:eastAsia="Times New Roman"/>
          <w:szCs w:val="24"/>
        </w:rPr>
        <w:t>,</w:t>
      </w:r>
      <w:r>
        <w:rPr>
          <w:rFonts w:eastAsia="Times New Roman"/>
          <w:szCs w:val="24"/>
        </w:rPr>
        <w:t xml:space="preserve"> τα οποία έχουν δουλέψει σε αυτά 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ή τα </w:t>
      </w:r>
      <w:r>
        <w:rPr>
          <w:rFonts w:eastAsia="Times New Roman"/>
          <w:szCs w:val="24"/>
        </w:rPr>
        <w:t>κέντρα φιλοξενίας</w:t>
      </w:r>
      <w:r>
        <w:rPr>
          <w:rFonts w:eastAsia="Times New Roman"/>
          <w:szCs w:val="24"/>
        </w:rPr>
        <w:t xml:space="preserve"> και δημοσίως έχουν καταγγείλει ότι δεν μιλάμε για απαράδεκτο φαγητό ούτε απλά για κατασπατάληση χρημάτων, μιλάμε για το απόλυτο αίσχος. Ούτε για αδέσποτα ζώα δεν κάνει το φαγητό</w:t>
      </w:r>
      <w:r>
        <w:rPr>
          <w:rFonts w:eastAsia="Times New Roman"/>
          <w:szCs w:val="24"/>
        </w:rPr>
        <w:t>,</w:t>
      </w:r>
      <w:r>
        <w:rPr>
          <w:rFonts w:eastAsia="Times New Roman"/>
          <w:szCs w:val="24"/>
        </w:rPr>
        <w:t xml:space="preserve"> το ο</w:t>
      </w:r>
      <w:r>
        <w:rPr>
          <w:rFonts w:eastAsia="Times New Roman"/>
          <w:szCs w:val="24"/>
        </w:rPr>
        <w:t>ποίο δίνεται στους πρόσφυγες –γι’ αυτό και πετιέται- με ευθύνη αυτών που εποπτεύουν τα κέντρα. Σε χώρο κοντά στην Αθήνα</w:t>
      </w:r>
      <w:r>
        <w:rPr>
          <w:rFonts w:eastAsia="Times New Roman"/>
          <w:szCs w:val="24"/>
        </w:rPr>
        <w:t>,</w:t>
      </w:r>
      <w:r>
        <w:rPr>
          <w:rFonts w:eastAsia="Times New Roman"/>
          <w:szCs w:val="24"/>
        </w:rPr>
        <w:t xml:space="preserve"> όχι μόνο πετιέται το φαγητό, αλλά, ακόμα και όταν το φαγητό που δεν καταναλώνεται ως ακατάλληλο προτάθηκε να πάει σε άλλη κοινωνική δομ</w:t>
      </w:r>
      <w:r>
        <w:rPr>
          <w:rFonts w:eastAsia="Times New Roman"/>
          <w:szCs w:val="24"/>
        </w:rPr>
        <w:t>ή, ξέρετε τι είπαν; Ότι το φαγητό αυτό είναι ακατάλληλο για ανθρώπους και γι’ αυτό το πετάνε. Δεν το πήραν σε καμ</w:t>
      </w:r>
      <w:r>
        <w:rPr>
          <w:rFonts w:eastAsia="Times New Roman"/>
          <w:szCs w:val="24"/>
        </w:rPr>
        <w:t>μ</w:t>
      </w:r>
      <w:r>
        <w:rPr>
          <w:rFonts w:eastAsia="Times New Roman"/>
          <w:szCs w:val="24"/>
        </w:rPr>
        <w:t xml:space="preserve">ία κοινωνική δομή. </w:t>
      </w:r>
    </w:p>
    <w:p w14:paraId="37D8E7CC" w14:textId="77777777" w:rsidR="0020498E" w:rsidRDefault="00BF767F">
      <w:pPr>
        <w:spacing w:line="600" w:lineRule="auto"/>
        <w:ind w:firstLine="720"/>
        <w:jc w:val="both"/>
        <w:rPr>
          <w:rFonts w:eastAsia="Times New Roman"/>
          <w:szCs w:val="24"/>
        </w:rPr>
      </w:pPr>
      <w:r>
        <w:rPr>
          <w:rFonts w:eastAsia="Times New Roman"/>
          <w:szCs w:val="24"/>
        </w:rPr>
        <w:lastRenderedPageBreak/>
        <w:t xml:space="preserve">Γι’ αυτό λέω, κύριε Υπουργέ, ότι αυτές οι καταγγελίες και επίσημες είναι και οσμή σκανδάλου είναι. Και εν πάση </w:t>
      </w:r>
      <w:proofErr w:type="spellStart"/>
      <w:r>
        <w:rPr>
          <w:rFonts w:eastAsia="Times New Roman"/>
          <w:szCs w:val="24"/>
        </w:rPr>
        <w:t>περιπτώσει</w:t>
      </w:r>
      <w:proofErr w:type="spellEnd"/>
      <w:r>
        <w:rPr>
          <w:rFonts w:eastAsia="Times New Roman"/>
          <w:szCs w:val="24"/>
        </w:rPr>
        <w:t>,</w:t>
      </w:r>
      <w:r>
        <w:rPr>
          <w:rFonts w:eastAsia="Times New Roman"/>
          <w:szCs w:val="24"/>
        </w:rPr>
        <w:t xml:space="preserve"> η ερώτηση είναι μία: Πείτε μου σε ποια εταιρεία από αυτές έγινε έλεγχος και τι έχει βγάλει αυτός ο έλεγχος; Γιατί</w:t>
      </w:r>
      <w:r>
        <w:rPr>
          <w:rFonts w:eastAsia="Times New Roman"/>
          <w:szCs w:val="24"/>
        </w:rPr>
        <w:t>,</w:t>
      </w:r>
      <w:r>
        <w:rPr>
          <w:rFonts w:eastAsia="Times New Roman"/>
          <w:szCs w:val="24"/>
        </w:rPr>
        <w:t xml:space="preserve"> αν δεν έχει γίνει έλεγχος, από τη μια πλευρά</w:t>
      </w:r>
      <w:r>
        <w:rPr>
          <w:rFonts w:eastAsia="Times New Roman"/>
          <w:szCs w:val="24"/>
        </w:rPr>
        <w:t>,</w:t>
      </w:r>
      <w:r>
        <w:rPr>
          <w:rFonts w:eastAsia="Times New Roman"/>
          <w:szCs w:val="24"/>
        </w:rPr>
        <w:t xml:space="preserve"> πολύ απλά το φαγητό πετιέται, αλλά τα χρήματα δεν πετιούνται, πηγαίνουν στις τσέπες ορισμένων </w:t>
      </w:r>
      <w:r>
        <w:rPr>
          <w:rFonts w:eastAsia="Times New Roman"/>
          <w:szCs w:val="24"/>
        </w:rPr>
        <w:t>επιτηδείων και από την άλλη πλευρά</w:t>
      </w:r>
      <w:r>
        <w:rPr>
          <w:rFonts w:eastAsia="Times New Roman"/>
          <w:szCs w:val="24"/>
        </w:rPr>
        <w:t>,</w:t>
      </w:r>
      <w:r>
        <w:rPr>
          <w:rFonts w:eastAsia="Times New Roman"/>
          <w:szCs w:val="24"/>
        </w:rPr>
        <w:t xml:space="preserve"> έχουμε τις καταγγελίες από τους πρόσφυγες ότι μόλις ανοίγουν το πακέτο, παίρνουν μόνο το ψωμί και το νερό και πετούν το υπόλοιπο. </w:t>
      </w:r>
    </w:p>
    <w:p w14:paraId="37D8E7CD" w14:textId="77777777" w:rsidR="0020498E" w:rsidRDefault="00BF767F">
      <w:pPr>
        <w:spacing w:line="600" w:lineRule="auto"/>
        <w:ind w:firstLine="720"/>
        <w:jc w:val="both"/>
        <w:rPr>
          <w:rFonts w:eastAsia="Times New Roman"/>
          <w:szCs w:val="24"/>
        </w:rPr>
      </w:pPr>
      <w:r>
        <w:rPr>
          <w:rFonts w:eastAsia="Times New Roman"/>
          <w:szCs w:val="24"/>
        </w:rPr>
        <w:t xml:space="preserve">Σε αυτά ζητάμε κάποια απάντηση. Είμαι σίγουρος ότι έχετε λάβει γνώση των συγκεκριμένων </w:t>
      </w:r>
      <w:r>
        <w:rPr>
          <w:rFonts w:eastAsia="Times New Roman"/>
          <w:szCs w:val="24"/>
        </w:rPr>
        <w:t>καταγγελιών.</w:t>
      </w:r>
    </w:p>
    <w:p w14:paraId="37D8E7CE" w14:textId="77777777" w:rsidR="0020498E" w:rsidRDefault="00BF767F">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w:t>
      </w:r>
    </w:p>
    <w:p w14:paraId="37D8E7CF" w14:textId="77777777" w:rsidR="0020498E" w:rsidRDefault="00BF767F">
      <w:pPr>
        <w:spacing w:line="600" w:lineRule="auto"/>
        <w:ind w:firstLine="720"/>
        <w:jc w:val="both"/>
        <w:rPr>
          <w:rFonts w:eastAsia="Times New Roman"/>
          <w:szCs w:val="24"/>
        </w:rPr>
      </w:pPr>
      <w:r>
        <w:rPr>
          <w:rFonts w:eastAsia="Times New Roman"/>
          <w:szCs w:val="24"/>
        </w:rPr>
        <w:t>Κύριε Υπουργέ, προτού σας δώσω τον λόγο πρέπει να χαιρετίσω το σχολείο που παρευρίσκεται.</w:t>
      </w:r>
    </w:p>
    <w:p w14:paraId="37D8E7D0" w14:textId="77777777" w:rsidR="0020498E" w:rsidRDefault="00BF767F">
      <w:pPr>
        <w:spacing w:line="600" w:lineRule="auto"/>
        <w:ind w:firstLine="720"/>
        <w:jc w:val="both"/>
        <w:rPr>
          <w:rFonts w:eastAsia="Times New Roman"/>
          <w:szCs w:val="24"/>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w:t>
      </w:r>
      <w:r>
        <w:rPr>
          <w:rFonts w:eastAsia="Times New Roman" w:cs="Times New Roman"/>
        </w:rPr>
        <w:t xml:space="preserve">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w:t>
      </w:r>
      <w:r>
        <w:rPr>
          <w:rFonts w:eastAsia="Times New Roman" w:cs="Times New Roman"/>
        </w:rPr>
        <w:lastRenderedPageBreak/>
        <w:t>λειτουργίας της Βουλής, τριάντα δύο μαθητές και μαθήτριες και δύο εκπαιδευτικοί συ</w:t>
      </w:r>
      <w:r>
        <w:rPr>
          <w:rFonts w:eastAsia="Times New Roman" w:cs="Times New Roman"/>
        </w:rPr>
        <w:t>νοδοί τους από Σχολείο Δεύτερης Ευκαιρίας Περιστερίου (</w:t>
      </w:r>
      <w:r>
        <w:rPr>
          <w:rFonts w:eastAsia="Times New Roman" w:cs="Times New Roman"/>
        </w:rPr>
        <w:t>δεύτερο τ</w:t>
      </w:r>
      <w:r>
        <w:rPr>
          <w:rFonts w:eastAsia="Times New Roman" w:cs="Times New Roman"/>
        </w:rPr>
        <w:t>μήμα).</w:t>
      </w:r>
    </w:p>
    <w:p w14:paraId="37D8E7D1" w14:textId="77777777" w:rsidR="0020498E" w:rsidRDefault="00BF767F">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37D8E7D2" w14:textId="77777777" w:rsidR="0020498E" w:rsidRDefault="00BF767F">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37D8E7D3" w14:textId="77777777" w:rsidR="0020498E" w:rsidRDefault="00BF767F">
      <w:pPr>
        <w:spacing w:line="600" w:lineRule="auto"/>
        <w:ind w:firstLine="720"/>
        <w:jc w:val="both"/>
        <w:rPr>
          <w:rFonts w:eastAsia="Times New Roman"/>
          <w:b/>
          <w:szCs w:val="24"/>
        </w:rPr>
      </w:pPr>
      <w:r>
        <w:rPr>
          <w:rFonts w:eastAsia="Times New Roman"/>
          <w:szCs w:val="24"/>
        </w:rPr>
        <w:t>Παράλληλα</w:t>
      </w:r>
      <w:r>
        <w:rPr>
          <w:rFonts w:eastAsia="Times New Roman"/>
          <w:szCs w:val="24"/>
        </w:rPr>
        <w:t>,</w:t>
      </w:r>
      <w:r>
        <w:rPr>
          <w:rFonts w:eastAsia="Times New Roman"/>
          <w:szCs w:val="24"/>
        </w:rPr>
        <w:t xml:space="preserve"> έχω να κάνω μία ανακοίνωση.</w:t>
      </w:r>
    </w:p>
    <w:p w14:paraId="37D8E7D4" w14:textId="77777777" w:rsidR="0020498E" w:rsidRDefault="00BF767F">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Κύριε Πρόεδρε, δεν έχει τελειώσει η ερώτηση. Ο</w:t>
      </w:r>
      <w:r>
        <w:rPr>
          <w:rFonts w:eastAsia="Times New Roman"/>
          <w:szCs w:val="24"/>
        </w:rPr>
        <w:t xml:space="preserve"> κύριος Υπουργός είναι όρθιος.</w:t>
      </w:r>
    </w:p>
    <w:p w14:paraId="37D8E7D5" w14:textId="77777777" w:rsidR="0020498E" w:rsidRDefault="00BF767F">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Αυτό είπα.</w:t>
      </w:r>
    </w:p>
    <w:p w14:paraId="37D8E7D6" w14:textId="77777777" w:rsidR="0020498E" w:rsidRDefault="00BF767F">
      <w:pPr>
        <w:spacing w:line="600" w:lineRule="auto"/>
        <w:ind w:firstLine="720"/>
        <w:jc w:val="both"/>
        <w:rPr>
          <w:rFonts w:eastAsia="Times New Roman"/>
          <w:szCs w:val="24"/>
        </w:rPr>
      </w:pPr>
      <w:r>
        <w:rPr>
          <w:rFonts w:eastAsia="Times New Roman"/>
          <w:szCs w:val="24"/>
        </w:rPr>
        <w:t>Ζητάω συγγνώμη. Το σχολείο θα αποχωρήσει. Γι’ αυτό έκανα τη διακοπή, για να πούμε αυτά που πρέπει να πούμε.</w:t>
      </w:r>
    </w:p>
    <w:p w14:paraId="37D8E7D7" w14:textId="77777777" w:rsidR="0020498E" w:rsidRDefault="00BF767F">
      <w:pPr>
        <w:spacing w:line="600" w:lineRule="auto"/>
        <w:ind w:firstLine="720"/>
        <w:jc w:val="both"/>
        <w:rPr>
          <w:rFonts w:eastAsia="Times New Roman"/>
          <w:szCs w:val="24"/>
        </w:rPr>
      </w:pPr>
      <w:r>
        <w:rPr>
          <w:rFonts w:eastAsia="Times New Roman"/>
          <w:szCs w:val="24"/>
        </w:rPr>
        <w:t>Κυρίες και κύριοι συνάδελφοι, έχω την τιμή να σας ανακοινώσω ότι η Δια</w:t>
      </w:r>
      <w:r>
        <w:rPr>
          <w:rFonts w:eastAsia="Times New Roman"/>
          <w:szCs w:val="24"/>
        </w:rPr>
        <w:t xml:space="preserve">ρκής Επιτροπή Κοινωνικών Υποθέσεων καταθέτει την </w:t>
      </w:r>
      <w:r>
        <w:rPr>
          <w:rFonts w:eastAsia="Times New Roman"/>
          <w:szCs w:val="24"/>
        </w:rPr>
        <w:t>έ</w:t>
      </w:r>
      <w:r>
        <w:rPr>
          <w:rFonts w:eastAsia="Times New Roman"/>
          <w:szCs w:val="24"/>
        </w:rPr>
        <w:t>κθεσή της στο σχέδιο νόμου του Υπουργείου Εργασίας, Κοινωνικής Ασφάλισης και Κοινωνικής Αλληλεγγύης</w:t>
      </w:r>
      <w:r>
        <w:rPr>
          <w:rFonts w:eastAsia="Times New Roman"/>
          <w:szCs w:val="24"/>
        </w:rPr>
        <w:t>:</w:t>
      </w:r>
      <w:r>
        <w:rPr>
          <w:rFonts w:eastAsia="Times New Roman"/>
          <w:szCs w:val="24"/>
        </w:rPr>
        <w:t xml:space="preserve"> «Εθνικό Μητρώο Φορτοεκφορτωτών, Εθνικό Μητρώο Ιδιωτικών Φορέων Κοινωνικής Φροντίδας και άλλες διατάξεις».</w:t>
      </w:r>
    </w:p>
    <w:p w14:paraId="37D8E7D8" w14:textId="77777777" w:rsidR="0020498E" w:rsidRDefault="00BF767F">
      <w:pPr>
        <w:spacing w:line="600" w:lineRule="auto"/>
        <w:ind w:firstLine="720"/>
        <w:jc w:val="both"/>
        <w:rPr>
          <w:rFonts w:eastAsia="Times New Roman"/>
          <w:szCs w:val="24"/>
        </w:rPr>
      </w:pPr>
      <w:r>
        <w:rPr>
          <w:rFonts w:eastAsia="Times New Roman"/>
          <w:szCs w:val="24"/>
        </w:rPr>
        <w:lastRenderedPageBreak/>
        <w:t xml:space="preserve">Παρακαλώ, κύριε Υπουργέ, έχετε τον λόγο. Και με </w:t>
      </w:r>
      <w:proofErr w:type="spellStart"/>
      <w:r>
        <w:rPr>
          <w:rFonts w:eastAsia="Times New Roman"/>
          <w:szCs w:val="24"/>
        </w:rPr>
        <w:t>συγχωρείτε</w:t>
      </w:r>
      <w:proofErr w:type="spellEnd"/>
      <w:r>
        <w:rPr>
          <w:rFonts w:eastAsia="Times New Roman"/>
          <w:szCs w:val="24"/>
        </w:rPr>
        <w:t>.</w:t>
      </w:r>
    </w:p>
    <w:p w14:paraId="37D8E7D9" w14:textId="77777777" w:rsidR="0020498E" w:rsidRDefault="00BF767F">
      <w:pPr>
        <w:spacing w:line="600" w:lineRule="auto"/>
        <w:ind w:firstLine="720"/>
        <w:jc w:val="both"/>
        <w:rPr>
          <w:rFonts w:eastAsia="Times New Roman"/>
          <w:szCs w:val="24"/>
        </w:rPr>
      </w:pPr>
      <w:r>
        <w:rPr>
          <w:rFonts w:eastAsia="Times New Roman"/>
          <w:b/>
          <w:szCs w:val="24"/>
        </w:rPr>
        <w:t xml:space="preserve">ΔΗΜΗΤΡΙΟΣ ΒΙΤΣΑΣ (Αναπληρωτής Υπουργός Εθνικής Άμυνας): </w:t>
      </w:r>
      <w:r>
        <w:rPr>
          <w:rFonts w:eastAsia="Times New Roman"/>
          <w:szCs w:val="24"/>
        </w:rPr>
        <w:t>Δεν πειράζει κύριε Πρόεδρε. Αλίμονο, αυτά γίνονται!</w:t>
      </w:r>
    </w:p>
    <w:p w14:paraId="37D8E7DA" w14:textId="77777777" w:rsidR="0020498E" w:rsidRDefault="00BF767F">
      <w:pPr>
        <w:spacing w:line="600" w:lineRule="auto"/>
        <w:ind w:firstLine="720"/>
        <w:jc w:val="both"/>
        <w:rPr>
          <w:rFonts w:eastAsia="Times New Roman"/>
          <w:szCs w:val="24"/>
        </w:rPr>
      </w:pPr>
      <w:r>
        <w:rPr>
          <w:rFonts w:eastAsia="Times New Roman"/>
          <w:szCs w:val="24"/>
        </w:rPr>
        <w:t xml:space="preserve">Κατ’ αρχάς, κύριε Παπαθεοδώρου, </w:t>
      </w:r>
      <w:r>
        <w:rPr>
          <w:rFonts w:eastAsia="Times New Roman"/>
          <w:szCs w:val="24"/>
        </w:rPr>
        <w:t>θ</w:t>
      </w:r>
      <w:r>
        <w:rPr>
          <w:rFonts w:eastAsia="Times New Roman"/>
          <w:szCs w:val="24"/>
        </w:rPr>
        <w:t>α σημειώσω ότι να συζητάω με βάση κάτι που είπε κάποιο</w:t>
      </w:r>
      <w:r>
        <w:rPr>
          <w:rFonts w:eastAsia="Times New Roman"/>
          <w:szCs w:val="24"/>
        </w:rPr>
        <w:t>ς σε κάποιον δημοσιογράφο και το έγραψε, όπως κάνατε στο τέλος εσείς, νομίζω ότι δεν βοηθάει και τη δική μας τη συζήτηση.</w:t>
      </w:r>
    </w:p>
    <w:p w14:paraId="37D8E7DB" w14:textId="77777777" w:rsidR="0020498E" w:rsidRDefault="00BF767F">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Κύριε Υπουργέ, δεν είναι σε έναν δημοσιογράφο. Είναι σε εμένα προσωπικά.</w:t>
      </w:r>
    </w:p>
    <w:p w14:paraId="37D8E7DC" w14:textId="77777777" w:rsidR="0020498E" w:rsidRDefault="00BF767F">
      <w:pPr>
        <w:spacing w:line="600" w:lineRule="auto"/>
        <w:ind w:firstLine="720"/>
        <w:jc w:val="both"/>
        <w:rPr>
          <w:rFonts w:eastAsia="Times New Roman"/>
          <w:szCs w:val="24"/>
        </w:rPr>
      </w:pPr>
      <w:r>
        <w:rPr>
          <w:rFonts w:eastAsia="Times New Roman"/>
          <w:b/>
          <w:szCs w:val="24"/>
        </w:rPr>
        <w:t>ΔΗΜΗΤΡΙΟΣ ΒΙΤΣΑΣ (Αναπληρωτής Υπουργός</w:t>
      </w:r>
      <w:r>
        <w:rPr>
          <w:rFonts w:eastAsia="Times New Roman"/>
          <w:b/>
          <w:szCs w:val="24"/>
        </w:rPr>
        <w:t xml:space="preserve"> Εθνικής Άμυνας</w:t>
      </w:r>
      <w:r>
        <w:rPr>
          <w:rFonts w:eastAsia="Times New Roman"/>
          <w:b/>
          <w:szCs w:val="24"/>
        </w:rPr>
        <w:t>)</w:t>
      </w:r>
      <w:r>
        <w:rPr>
          <w:rFonts w:eastAsia="Times New Roman"/>
          <w:b/>
          <w:szCs w:val="24"/>
        </w:rPr>
        <w:t xml:space="preserve">: </w:t>
      </w:r>
      <w:r>
        <w:rPr>
          <w:rFonts w:eastAsia="Times New Roman"/>
          <w:szCs w:val="24"/>
        </w:rPr>
        <w:t>Θα σας καταθέσω –γιατί όλα αυτά είναι πλέον συζήτηση του τύπου «μου είπε κάποιος, είπε σε κάποιον» κ.λπ.- μία συνοπτική εικόνα νέων δομών ανοιχτής φιλοξενίας των μεταναστών και προσφύγων της 10ης Φεβρουαρίου 2017, ένα πίνακα σίτισης δομών</w:t>
      </w:r>
      <w:r>
        <w:rPr>
          <w:rFonts w:eastAsia="Times New Roman"/>
          <w:szCs w:val="24"/>
        </w:rPr>
        <w:t xml:space="preserve"> φιλοξενίας του ΓΕΣ –δεν έχω του ΓΕΑ, αλλά είναι η συντριπτική πλειοψηφία- της 10ης Φεβρουαρίου 2017, έναν πίνακα αποτελεσμάτων δειγματοληπτικών ελέγχων στις ανάδοχες </w:t>
      </w:r>
      <w:r>
        <w:rPr>
          <w:rFonts w:eastAsia="Times New Roman"/>
          <w:szCs w:val="24"/>
        </w:rPr>
        <w:lastRenderedPageBreak/>
        <w:t>εταιρείες παροχής σίτισης του ΓΕΣ, ο οποίος αναφέρεται</w:t>
      </w:r>
      <w:r>
        <w:rPr>
          <w:rFonts w:eastAsia="Times New Roman"/>
          <w:szCs w:val="24"/>
        </w:rPr>
        <w:t>,</w:t>
      </w:r>
      <w:r>
        <w:rPr>
          <w:rFonts w:eastAsia="Times New Roman"/>
          <w:szCs w:val="24"/>
        </w:rPr>
        <w:t xml:space="preserve"> κατά κύριο λόγο</w:t>
      </w:r>
      <w:r>
        <w:rPr>
          <w:rFonts w:eastAsia="Times New Roman"/>
          <w:szCs w:val="24"/>
        </w:rPr>
        <w:t>,</w:t>
      </w:r>
      <w:r>
        <w:rPr>
          <w:rFonts w:eastAsia="Times New Roman"/>
          <w:szCs w:val="24"/>
        </w:rPr>
        <w:t xml:space="preserve"> στην περίοδο του</w:t>
      </w:r>
      <w:r>
        <w:rPr>
          <w:rFonts w:eastAsia="Times New Roman"/>
          <w:szCs w:val="24"/>
        </w:rPr>
        <w:t xml:space="preserve"> Δεκεμβρίου. Μπορώ να σας καταθέσω όλα τα στοιχεία από εκεί και πέρα.</w:t>
      </w:r>
    </w:p>
    <w:p w14:paraId="37D8E7DD"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Να σας πω μόνο για ένα από τα δύσκολα, δηλαδή το στρατόπεδο </w:t>
      </w:r>
      <w:proofErr w:type="spellStart"/>
      <w:r>
        <w:rPr>
          <w:rFonts w:eastAsia="Times New Roman" w:cs="Times New Roman"/>
          <w:szCs w:val="24"/>
        </w:rPr>
        <w:t>Παραδέλλη</w:t>
      </w:r>
      <w:proofErr w:type="spellEnd"/>
      <w:r>
        <w:rPr>
          <w:rFonts w:eastAsia="Times New Roman" w:cs="Times New Roman"/>
          <w:szCs w:val="24"/>
        </w:rPr>
        <w:t xml:space="preserve"> στη Λέσβο, τη γνωστή Μόρια. Στις 11 Δεκεμβρίου, στις 20 Δεκεμβρίου, την 1η Ιανουαρίου και στις 19 Ιανουαρίου έγιναν </w:t>
      </w:r>
      <w:r>
        <w:rPr>
          <w:rFonts w:eastAsia="Times New Roman" w:cs="Times New Roman"/>
          <w:szCs w:val="24"/>
        </w:rPr>
        <w:t xml:space="preserve">δειγματοληπτικοί έλεγχοι και μπορώ να σας πω και τα αποτελέσματα πολύ γρήγορα. </w:t>
      </w:r>
    </w:p>
    <w:p w14:paraId="37D8E7DE"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Στις 11 Δεκεμβρίου έγινε έλεγχος και αναφέρεται ότι δεν υπάρχει αναγραφή των ορθών ενδείξεων. Τα υπόλοιπα είναι καλά. Θα σας δώσω ακόμα μία σειρά από ελέγχους, από αυτούς τους </w:t>
      </w:r>
      <w:r>
        <w:rPr>
          <w:rFonts w:eastAsia="Times New Roman" w:cs="Times New Roman"/>
          <w:szCs w:val="24"/>
        </w:rPr>
        <w:t>οποίους αποδείχθηκε η μη κανονικότητα, για να δείτε τι έγινε σε αυτούς. Θα καταθέσω τα χαρτιά, για να μπορείτε να τα βρείτε.</w:t>
      </w:r>
    </w:p>
    <w:p w14:paraId="37D8E7DF"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Θα σας καταθέσω ακόμα το υπηρεσιακό σημείωμα που δόθηκε στα Γενικά Επιτελεία. Γι’ αυτό είπα ότι είναι λίγο δύσκολο να το μετράτε, γ</w:t>
      </w:r>
      <w:r>
        <w:rPr>
          <w:rFonts w:eastAsia="Times New Roman" w:cs="Times New Roman"/>
          <w:szCs w:val="24"/>
        </w:rPr>
        <w:t>ιατί τους διαγωνισμούς, αλλά και τους ελέγχους, τους κάνουν τα Γενικά Επιτελεία και οι αντίστοιχες μονάδες του Στρατού, της Αεροπορίας και του Ναυτικού στη συγκεκριμένη περιοχή. Δεν το γνωρίζω, αλλά μου φαίνεται απίθανο.</w:t>
      </w:r>
    </w:p>
    <w:p w14:paraId="37D8E7E0"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lastRenderedPageBreak/>
        <w:t xml:space="preserve">Γνωρίζω ότι στη </w:t>
      </w:r>
      <w:proofErr w:type="spellStart"/>
      <w:r>
        <w:rPr>
          <w:rFonts w:eastAsia="Times New Roman" w:cs="Times New Roman"/>
          <w:szCs w:val="24"/>
        </w:rPr>
        <w:t>Ριτσώνα</w:t>
      </w:r>
      <w:proofErr w:type="spellEnd"/>
      <w:r>
        <w:rPr>
          <w:rFonts w:eastAsia="Times New Roman" w:cs="Times New Roman"/>
          <w:szCs w:val="24"/>
        </w:rPr>
        <w:t>, σε πρόσφατ</w:t>
      </w:r>
      <w:r>
        <w:rPr>
          <w:rFonts w:eastAsia="Times New Roman" w:cs="Times New Roman"/>
          <w:szCs w:val="24"/>
        </w:rPr>
        <w:t xml:space="preserve">η δική μου επίσκεψη, με την ενεργό βοήθεια και του Ερυθρού Σταυρού και της Ερυθράς Ημισελήνου, στο βαθμό που υπάρχουν κάποιες περισσευούμενες μερίδες και σε συνεργασία με το Δήμαρχο της Χαλκίδας, δίνονται στη γύρω περιοχή σε αναξιοπαθούντες. </w:t>
      </w:r>
    </w:p>
    <w:p w14:paraId="37D8E7E1"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Εγώ δεν αμφισ</w:t>
      </w:r>
      <w:r>
        <w:rPr>
          <w:rFonts w:eastAsia="Times New Roman" w:cs="Times New Roman"/>
          <w:szCs w:val="24"/>
        </w:rPr>
        <w:t xml:space="preserve">βητώ ότι υπήρξαν και τέτοιες περιπτώσεις. Λέω, όμως, ότι δεν είναι ο γενικός κανόνας. Ο γενικός κανόνας είναι ότι γίνεται συνεχώς βελτιούμενη προσπάθεια. </w:t>
      </w:r>
    </w:p>
    <w:p w14:paraId="37D8E7E2"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Το δεύτερο που θέλω να πω είναι ότι πρέπει να είμαστε πάρα πολύ προσεκτικοί, γιατί υπάρχουν όλα τα στ</w:t>
      </w:r>
      <w:r>
        <w:rPr>
          <w:rFonts w:eastAsia="Times New Roman" w:cs="Times New Roman"/>
          <w:szCs w:val="24"/>
        </w:rPr>
        <w:t xml:space="preserve">οιχεία που δείχνουν ότι όχι μόνο δεν έγινε κατασπατάληση πόρων, αλλά εξοικονόμηση πόρων. Όταν μιλάμε για κάτι που συμπεριλαμβάνει εβδομήντα περίπου –κατά περιόδους εννοώ- χώρους φιλοξενίας, είναι διαφορετικό αν βρούμε σε έναν απ’ αυτούς μία ή δύο φορές. </w:t>
      </w:r>
    </w:p>
    <w:p w14:paraId="37D8E7E3"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έλω να σας πω ότι αυτό που έχουμε στο μυαλό μας, είναι να αλλάξει συνολικά ο τρόπος σίτισης. Κάπου-κάπου και όλο και περισσότερο, αυτός αλλάζει. Πρέπει, όμως, να είναι κατανοητό ότι σε ένα Κέντρο Φιλοξενίας που έχει, ας πούμε, χίλιους ανθρώπους, το να λειτ</w:t>
      </w:r>
      <w:r>
        <w:rPr>
          <w:rFonts w:eastAsia="Times New Roman" w:cs="Times New Roman"/>
          <w:szCs w:val="24"/>
        </w:rPr>
        <w:t xml:space="preserve">ουργήσει με την κάρτα του πρόσφυγα –που είναι </w:t>
      </w:r>
      <w:r>
        <w:rPr>
          <w:rFonts w:eastAsia="Times New Roman" w:cs="Times New Roman"/>
          <w:szCs w:val="24"/>
        </w:rPr>
        <w:lastRenderedPageBreak/>
        <w:t xml:space="preserve">η δική μου άποψη, αλλά και η άποψη του κ. </w:t>
      </w:r>
      <w:proofErr w:type="spellStart"/>
      <w:r>
        <w:rPr>
          <w:rFonts w:eastAsia="Times New Roman" w:cs="Times New Roman"/>
          <w:szCs w:val="24"/>
        </w:rPr>
        <w:t>Μουζάλα</w:t>
      </w:r>
      <w:proofErr w:type="spellEnd"/>
      <w:r>
        <w:rPr>
          <w:rFonts w:eastAsia="Times New Roman" w:cs="Times New Roman"/>
          <w:szCs w:val="24"/>
        </w:rPr>
        <w:t xml:space="preserve">- για να μπορεί να πηγαίνει να ψωνίζει ο ίδιος, να μαγειρεύει και να έχει όλες αυτές τις δυνατότητες, δεν είναι το πιο εύκολο πράγμα στον κόσμο. </w:t>
      </w:r>
    </w:p>
    <w:p w14:paraId="37D8E7E4"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Στην Κόνιτσα το</w:t>
      </w:r>
      <w:r>
        <w:rPr>
          <w:rFonts w:eastAsia="Times New Roman" w:cs="Times New Roman"/>
          <w:szCs w:val="24"/>
        </w:rPr>
        <w:t xml:space="preserve"> κάνουν, σε συνεργασία με τον Δήμο. Στη </w:t>
      </w:r>
      <w:proofErr w:type="spellStart"/>
      <w:r>
        <w:rPr>
          <w:rFonts w:eastAsia="Times New Roman" w:cs="Times New Roman"/>
          <w:szCs w:val="24"/>
        </w:rPr>
        <w:t>Ριτσώνα</w:t>
      </w:r>
      <w:proofErr w:type="spellEnd"/>
      <w:r>
        <w:rPr>
          <w:rFonts w:eastAsia="Times New Roman" w:cs="Times New Roman"/>
          <w:szCs w:val="24"/>
        </w:rPr>
        <w:t xml:space="preserve"> και στο </w:t>
      </w:r>
      <w:proofErr w:type="spellStart"/>
      <w:r>
        <w:rPr>
          <w:rFonts w:eastAsia="Times New Roman" w:cs="Times New Roman"/>
          <w:szCs w:val="24"/>
        </w:rPr>
        <w:t>Κουτσόχερο</w:t>
      </w:r>
      <w:proofErr w:type="spellEnd"/>
      <w:r>
        <w:rPr>
          <w:rFonts w:eastAsia="Times New Roman" w:cs="Times New Roman"/>
          <w:szCs w:val="24"/>
        </w:rPr>
        <w:t xml:space="preserve"> το συμπληρώνουμε σε συνεργασία με τον Ερυθρό Σταυρό και την Ερυθρά Ημισέληνο. Οπότε, αυτό που μπορώ να πω, είναι ας βοηθήσουμε όλοι, ώστε οι συνθήκες διαβίωσης να γίνονται ακόμη καλύτερες. </w:t>
      </w:r>
    </w:p>
    <w:p w14:paraId="37D8E7E5"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Ένα τελευταίο, που θέλω να σας πω, αφορά όχι μόνο τα ζητήματα του προσφυγικού, αλλά και τα ζητήματα της εθνικής άμυνας. Στα κόμματα του  δημοκρατικού τόξου –ας το αποκαλέσουμε έτσι, και το λέω αυτό για να συνεννοηθούμε- οι πόρτες μας και τα στοιχεία είναι</w:t>
      </w:r>
      <w:r>
        <w:rPr>
          <w:rFonts w:eastAsia="Times New Roman" w:cs="Times New Roman"/>
          <w:szCs w:val="24"/>
        </w:rPr>
        <w:t xml:space="preserve"> πάντα ανοιχτά, ώστε να γίνει αναλυτική συζήτηση. Οι υπηρεσίες μας είναι πάντα διαθέσιμες, ώστε να μπορείτε να έχετε την καλύτερη δυνατή ενημέρωση για να κάνουν και οι Βουλευτές με τον καλύτερο τρόπο τη δουλειά τους. </w:t>
      </w:r>
    </w:p>
    <w:p w14:paraId="37D8E7E6"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Σας καταθέτω για τα Πρακτικά τα στοιχε</w:t>
      </w:r>
      <w:r>
        <w:rPr>
          <w:rFonts w:eastAsia="Times New Roman" w:cs="Times New Roman"/>
          <w:szCs w:val="24"/>
        </w:rPr>
        <w:t>ία που ανέφερα.</w:t>
      </w:r>
    </w:p>
    <w:p w14:paraId="37D8E7E7"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7D8E7E8" w14:textId="77777777" w:rsidR="0020498E" w:rsidRDefault="00BF767F">
      <w:pPr>
        <w:spacing w:line="600" w:lineRule="auto"/>
        <w:ind w:firstLine="720"/>
        <w:jc w:val="both"/>
        <w:rPr>
          <w:rFonts w:eastAsia="Times New Roman" w:cs="Times New Roman"/>
        </w:rPr>
      </w:pPr>
      <w:r>
        <w:rPr>
          <w:rFonts w:eastAsia="Times New Roman" w:cs="Times New Roman"/>
        </w:rPr>
        <w:lastRenderedPageBreak/>
        <w:t>(Στο σημείο αυτό ο Αναπληρωτής Υπουργός κ. Δημήτριος Βίτσας καταθέτει για τα Πρακτικά τα προαναφερθέντα στοιχεία, τα οποία βρίσκονται στο αρχείο του Τμήματος Γραμματείας της Διεύθυνσης Στενογραφίας και Πρακτικών της Βουλής)</w:t>
      </w:r>
    </w:p>
    <w:p w14:paraId="37D8E7E9" w14:textId="77777777" w:rsidR="0020498E" w:rsidRDefault="00BF767F">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Και εμείς ευχαριστούμε. </w:t>
      </w:r>
    </w:p>
    <w:p w14:paraId="37D8E7EA" w14:textId="77777777" w:rsidR="0020498E" w:rsidRDefault="00BF767F">
      <w:pPr>
        <w:spacing w:line="600" w:lineRule="auto"/>
        <w:ind w:firstLine="720"/>
        <w:jc w:val="both"/>
        <w:rPr>
          <w:rFonts w:eastAsia="Times New Roman"/>
          <w:bCs/>
        </w:rPr>
      </w:pPr>
      <w:r>
        <w:rPr>
          <w:rFonts w:eastAsia="Times New Roman"/>
          <w:bCs/>
        </w:rPr>
        <w:t>Και τελευταία για σήμερα είναι η δ</w:t>
      </w:r>
      <w:r>
        <w:rPr>
          <w:rFonts w:eastAsia="Times New Roman"/>
          <w:bCs/>
        </w:rPr>
        <w:t>έκατη τρίτη</w:t>
      </w:r>
      <w:r>
        <w:rPr>
          <w:rFonts w:eastAsia="Times New Roman"/>
          <w:bCs/>
        </w:rPr>
        <w:t xml:space="preserve"> </w:t>
      </w:r>
      <w:r>
        <w:rPr>
          <w:rFonts w:eastAsia="Times New Roman" w:cs="Times New Roman"/>
          <w:szCs w:val="24"/>
        </w:rPr>
        <w:t>με αριθμό 428/31-1-2017 επίκαιρη ερώτηση δεύτερου κύκλου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Εμμανουήλ Συντυχάκη</w:t>
      </w:r>
      <w:r>
        <w:rPr>
          <w:rFonts w:eastAsia="Times New Roman" w:cs="Times New Roman"/>
          <w:b/>
          <w:szCs w:val="24"/>
        </w:rPr>
        <w:t xml:space="preserve"> </w:t>
      </w:r>
      <w:r>
        <w:rPr>
          <w:rFonts w:eastAsia="Times New Roman" w:cs="Times New Roman"/>
          <w:szCs w:val="24"/>
        </w:rPr>
        <w:t xml:space="preserve">προς την </w:t>
      </w:r>
      <w:r>
        <w:rPr>
          <w:rFonts w:eastAsia="Times New Roman" w:cs="Times New Roman"/>
          <w:szCs w:val="24"/>
        </w:rPr>
        <w:t>Υπουργό</w:t>
      </w:r>
      <w:r>
        <w:rPr>
          <w:rFonts w:eastAsia="Times New Roman" w:cs="Times New Roman"/>
          <w:b/>
          <w:bCs/>
          <w:szCs w:val="24"/>
        </w:rPr>
        <w:t xml:space="preserve"> </w:t>
      </w:r>
      <w:r>
        <w:rPr>
          <w:rFonts w:eastAsia="Times New Roman" w:cs="Times New Roman"/>
          <w:bCs/>
          <w:szCs w:val="24"/>
        </w:rPr>
        <w:t xml:space="preserve">Πολιτισμού και Αθλητισμού, </w:t>
      </w:r>
      <w:r>
        <w:rPr>
          <w:rFonts w:eastAsia="Times New Roman" w:cs="Times New Roman"/>
          <w:szCs w:val="24"/>
        </w:rPr>
        <w:t>σχετικά με την άμεση πρόσληψη των συμβασιούχων ορισμένου χρόνου (ΙΔΟΧ)-φυλάκων των μουσείων και αρχαιολογικών χώρων με καθεστώς μόνιμης και σταθερής εργασίας.</w:t>
      </w:r>
    </w:p>
    <w:p w14:paraId="37D8E7EB" w14:textId="77777777" w:rsidR="0020498E" w:rsidRDefault="00BF767F">
      <w:pPr>
        <w:spacing w:line="600" w:lineRule="auto"/>
        <w:ind w:firstLine="720"/>
        <w:jc w:val="both"/>
        <w:rPr>
          <w:rFonts w:eastAsia="Times New Roman"/>
          <w:bCs/>
        </w:rPr>
      </w:pPr>
      <w:r>
        <w:rPr>
          <w:rFonts w:eastAsia="Times New Roman"/>
          <w:bCs/>
        </w:rPr>
        <w:t xml:space="preserve">Θα απαντήσει η Υπουργός Πολιτισμού και Αθλητισμού κ. Λυδία </w:t>
      </w:r>
      <w:proofErr w:type="spellStart"/>
      <w:r>
        <w:rPr>
          <w:rFonts w:eastAsia="Times New Roman"/>
          <w:bCs/>
        </w:rPr>
        <w:t>Κον</w:t>
      </w:r>
      <w:r>
        <w:rPr>
          <w:rFonts w:eastAsia="Times New Roman"/>
          <w:bCs/>
        </w:rPr>
        <w:t>ιόρδου</w:t>
      </w:r>
      <w:proofErr w:type="spellEnd"/>
      <w:r>
        <w:rPr>
          <w:rFonts w:eastAsia="Times New Roman"/>
          <w:bCs/>
        </w:rPr>
        <w:t>.</w:t>
      </w:r>
    </w:p>
    <w:p w14:paraId="37D8E7EC" w14:textId="77777777" w:rsidR="0020498E" w:rsidRDefault="00BF767F">
      <w:pPr>
        <w:spacing w:line="600" w:lineRule="auto"/>
        <w:ind w:firstLine="720"/>
        <w:jc w:val="both"/>
        <w:rPr>
          <w:rFonts w:eastAsia="Times New Roman"/>
          <w:bCs/>
        </w:rPr>
      </w:pPr>
      <w:r>
        <w:rPr>
          <w:rFonts w:eastAsia="Times New Roman"/>
          <w:bCs/>
        </w:rPr>
        <w:t xml:space="preserve">Κύριε Συντυχάκη, έχετε τον λόγο για δύο λεπτά. </w:t>
      </w:r>
    </w:p>
    <w:p w14:paraId="37D8E7ED" w14:textId="77777777" w:rsidR="0020498E" w:rsidRDefault="00BF767F">
      <w:pPr>
        <w:spacing w:line="600" w:lineRule="auto"/>
        <w:ind w:firstLine="720"/>
        <w:jc w:val="both"/>
        <w:rPr>
          <w:rFonts w:eastAsia="Times New Roman"/>
          <w:bCs/>
        </w:rPr>
      </w:pPr>
      <w:r>
        <w:rPr>
          <w:rFonts w:eastAsia="Times New Roman" w:cs="Times New Roman"/>
          <w:b/>
          <w:szCs w:val="24"/>
        </w:rPr>
        <w:t>ΕΜΜΑΝΟΥΗΛ ΣΥΝΤΥΧΑΚΗΣ:</w:t>
      </w:r>
      <w:r>
        <w:rPr>
          <w:rFonts w:eastAsia="Times New Roman" w:cs="Times New Roman"/>
          <w:szCs w:val="24"/>
        </w:rPr>
        <w:t xml:space="preserve"> Ευχαριστώ, </w:t>
      </w:r>
      <w:r>
        <w:rPr>
          <w:rFonts w:eastAsia="Times New Roman"/>
          <w:bCs/>
        </w:rPr>
        <w:t>κύριε Πρόεδρε.</w:t>
      </w:r>
    </w:p>
    <w:p w14:paraId="37D8E7EE" w14:textId="77777777" w:rsidR="0020498E" w:rsidRDefault="00BF767F">
      <w:pPr>
        <w:spacing w:line="600" w:lineRule="auto"/>
        <w:ind w:firstLine="720"/>
        <w:jc w:val="both"/>
        <w:rPr>
          <w:rFonts w:eastAsia="Times New Roman"/>
          <w:bCs/>
        </w:rPr>
      </w:pPr>
      <w:r>
        <w:rPr>
          <w:rFonts w:eastAsia="Times New Roman"/>
          <w:bCs/>
        </w:rPr>
        <w:lastRenderedPageBreak/>
        <w:t xml:space="preserve">Κυρία Υπουργέ, από τα μέσα Νοέμβρη του 2016 οι φύλακες μουσείων και αρχαιολογικών χώρων βρίσκονται στον αέρα, αφού έχουν λήξει οι επτάμηνες συμβάσεις </w:t>
      </w:r>
      <w:r>
        <w:rPr>
          <w:rFonts w:eastAsia="Times New Roman"/>
          <w:bCs/>
        </w:rPr>
        <w:t>ορισμένου χρόνου, με αποτέλεσμα, όπως κάθε χρόνο, οι αρχαιολογικοί χώροι και τα μουσεία να υπολειτουργούν, να μένουν κλειστοί, αφύλακτοι και εκτεθειμένοι σε διάφορους κινδύνους.</w:t>
      </w:r>
    </w:p>
    <w:p w14:paraId="37D8E7EF" w14:textId="77777777" w:rsidR="0020498E" w:rsidRDefault="00BF767F">
      <w:pPr>
        <w:spacing w:line="600" w:lineRule="auto"/>
        <w:ind w:firstLine="720"/>
        <w:jc w:val="both"/>
        <w:rPr>
          <w:rFonts w:eastAsia="Times New Roman"/>
          <w:bCs/>
        </w:rPr>
      </w:pPr>
      <w:r>
        <w:rPr>
          <w:rFonts w:eastAsia="Times New Roman"/>
          <w:bCs/>
        </w:rPr>
        <w:t>Χαρακτηριστικό παράδειγμα είναι το Αρχαιολογικό Μουσείο Ηρακλείου που σχεδόν ό</w:t>
      </w:r>
      <w:r>
        <w:rPr>
          <w:rFonts w:eastAsia="Times New Roman"/>
          <w:bCs/>
        </w:rPr>
        <w:t>λος ο πρώτος όροφος πέρυσι παρέμεινε κλειστός για όλο τον χειμώνα, καθώς επίσης και οι αρχαιολογικοί χώροι Μαλίων, Φαιστού, Κνωσού και Γόρτυνας. Φέτος, εξαιτίας των επιτακτικών κινδύνων που έχουν δημιουργηθεί, λειτουργεί με δεκατρείς ημερήσιους φύλακες και</w:t>
      </w:r>
      <w:r>
        <w:rPr>
          <w:rFonts w:eastAsia="Times New Roman"/>
          <w:bCs/>
        </w:rPr>
        <w:t xml:space="preserve"> τρεις νυχτοφύλακες με τετράμηνες συμβάσεις και όχι πέραν τις 31</w:t>
      </w:r>
      <w:r>
        <w:rPr>
          <w:rFonts w:eastAsia="Times New Roman"/>
          <w:bCs/>
          <w:vertAlign w:val="superscript"/>
        </w:rPr>
        <w:t>ης</w:t>
      </w:r>
      <w:r>
        <w:rPr>
          <w:rFonts w:eastAsia="Times New Roman"/>
          <w:bCs/>
        </w:rPr>
        <w:t xml:space="preserve"> Μαρτίου 2017. Αυτή, όμως, δεν είναι λύση. Αυτά είναι μπαλώματα -επιτρέψτε μου τη λέξη.</w:t>
      </w:r>
    </w:p>
    <w:p w14:paraId="37D8E7F0" w14:textId="77777777" w:rsidR="0020498E" w:rsidRDefault="00BF767F">
      <w:pPr>
        <w:spacing w:line="600" w:lineRule="auto"/>
        <w:ind w:firstLine="720"/>
        <w:jc w:val="both"/>
        <w:rPr>
          <w:rFonts w:eastAsia="Times New Roman"/>
          <w:bCs/>
        </w:rPr>
      </w:pPr>
      <w:r>
        <w:rPr>
          <w:rFonts w:eastAsia="Times New Roman"/>
          <w:bCs/>
        </w:rPr>
        <w:t xml:space="preserve">Το Μουσείο Ηρακλείου διαθέτει τριάντα άτομα προσωπικό, ενώ οι ανάγκες για να λειτουργήσει με </w:t>
      </w:r>
      <w:proofErr w:type="spellStart"/>
      <w:r>
        <w:rPr>
          <w:rFonts w:eastAsia="Times New Roman"/>
          <w:bCs/>
        </w:rPr>
        <w:t>διπλοβάρδ</w:t>
      </w:r>
      <w:r>
        <w:rPr>
          <w:rFonts w:eastAsia="Times New Roman"/>
          <w:bCs/>
        </w:rPr>
        <w:t>ιες</w:t>
      </w:r>
      <w:proofErr w:type="spellEnd"/>
      <w:r>
        <w:rPr>
          <w:rFonts w:eastAsia="Times New Roman"/>
          <w:bCs/>
        </w:rPr>
        <w:t xml:space="preserve">, λόγω υψηλής </w:t>
      </w:r>
      <w:proofErr w:type="spellStart"/>
      <w:r>
        <w:rPr>
          <w:rFonts w:eastAsia="Times New Roman"/>
          <w:bCs/>
        </w:rPr>
        <w:t>επισκεψιμότητας</w:t>
      </w:r>
      <w:proofErr w:type="spellEnd"/>
      <w:r>
        <w:rPr>
          <w:rFonts w:eastAsia="Times New Roman"/>
          <w:bCs/>
        </w:rPr>
        <w:t xml:space="preserve"> δώδεκα μήνες τον χρόνο, είναι για τουλάχιστον εξήντα άτομα.</w:t>
      </w:r>
    </w:p>
    <w:p w14:paraId="37D8E7F1" w14:textId="77777777" w:rsidR="0020498E" w:rsidRDefault="00BF767F">
      <w:pPr>
        <w:spacing w:line="600" w:lineRule="auto"/>
        <w:ind w:firstLine="720"/>
        <w:jc w:val="both"/>
        <w:rPr>
          <w:rFonts w:eastAsia="Times New Roman"/>
          <w:bCs/>
        </w:rPr>
      </w:pPr>
      <w:r>
        <w:rPr>
          <w:rFonts w:eastAsia="Times New Roman"/>
          <w:bCs/>
        </w:rPr>
        <w:lastRenderedPageBreak/>
        <w:t xml:space="preserve">Και δεν είναι μόνο οι παραπάνω γνωστοί αρχαιολογικοί χώροι που ανέφερα, </w:t>
      </w:r>
      <w:r>
        <w:rPr>
          <w:rFonts w:eastAsia="Times New Roman"/>
          <w:bCs/>
        </w:rPr>
        <w:t>οι οποίοι</w:t>
      </w:r>
      <w:r>
        <w:rPr>
          <w:rFonts w:eastAsia="Times New Roman"/>
          <w:bCs/>
        </w:rPr>
        <w:t xml:space="preserve"> δεν μπορούν να λειτουργήσουν ούτε να φυλαχθούν ούτε να συντηρηθούν αποτελεσματικά</w:t>
      </w:r>
      <w:r>
        <w:rPr>
          <w:rFonts w:eastAsia="Times New Roman"/>
          <w:bCs/>
        </w:rPr>
        <w:t xml:space="preserve">. Υπάρχουν χιλιάδες μικρότεροι σε όλη τη χώρα, όπως για παράδειγμα η Αγία Τριάδα στη Φαιστό, </w:t>
      </w:r>
      <w:proofErr w:type="spellStart"/>
      <w:r>
        <w:rPr>
          <w:rFonts w:eastAsia="Times New Roman"/>
          <w:bCs/>
        </w:rPr>
        <w:t>Βαθύπετρο</w:t>
      </w:r>
      <w:proofErr w:type="spellEnd"/>
      <w:r>
        <w:rPr>
          <w:rFonts w:eastAsia="Times New Roman"/>
          <w:bCs/>
        </w:rPr>
        <w:t xml:space="preserve"> και </w:t>
      </w:r>
      <w:proofErr w:type="spellStart"/>
      <w:r>
        <w:rPr>
          <w:rFonts w:eastAsia="Times New Roman"/>
          <w:bCs/>
        </w:rPr>
        <w:t>Φουρνί</w:t>
      </w:r>
      <w:proofErr w:type="spellEnd"/>
      <w:r>
        <w:rPr>
          <w:rFonts w:eastAsia="Times New Roman"/>
          <w:bCs/>
        </w:rPr>
        <w:t xml:space="preserve"> δίπλα στην Κωμόπολη </w:t>
      </w:r>
      <w:proofErr w:type="spellStart"/>
      <w:r>
        <w:rPr>
          <w:rFonts w:eastAsia="Times New Roman"/>
          <w:bCs/>
        </w:rPr>
        <w:t>Αρχανών</w:t>
      </w:r>
      <w:proofErr w:type="spellEnd"/>
      <w:r>
        <w:rPr>
          <w:rFonts w:eastAsia="Times New Roman"/>
          <w:bCs/>
        </w:rPr>
        <w:t xml:space="preserve">, που είναι </w:t>
      </w:r>
      <w:proofErr w:type="spellStart"/>
      <w:r>
        <w:rPr>
          <w:rFonts w:eastAsia="Times New Roman"/>
          <w:bCs/>
        </w:rPr>
        <w:t>αφημένοι</w:t>
      </w:r>
      <w:proofErr w:type="spellEnd"/>
      <w:r>
        <w:rPr>
          <w:rFonts w:eastAsia="Times New Roman"/>
          <w:bCs/>
        </w:rPr>
        <w:t xml:space="preserve"> στην τύχη τους. Χρειάζονται κατ’ αρχάς να αναδειχθούν, να συντηρηθούν, να φυλαχθούν, για να πε</w:t>
      </w:r>
      <w:r>
        <w:rPr>
          <w:rFonts w:eastAsia="Times New Roman"/>
          <w:bCs/>
        </w:rPr>
        <w:t>ις ότι πραγματικά προστατεύεις την πολιτιστική κληρονομιά. Αν δεν το κάνει το κράτος με προσλήψεις μόνιμου προσωπικού, με γενναία κρατική χρηματοδότηση των υπηρεσιών, τότε ποιος θα το κάνει;</w:t>
      </w:r>
    </w:p>
    <w:p w14:paraId="37D8E7F2" w14:textId="77777777" w:rsidR="0020498E" w:rsidRDefault="00BF767F">
      <w:pPr>
        <w:spacing w:line="600" w:lineRule="auto"/>
        <w:ind w:firstLine="720"/>
        <w:jc w:val="both"/>
        <w:rPr>
          <w:rFonts w:eastAsia="Times New Roman"/>
          <w:bCs/>
        </w:rPr>
      </w:pPr>
      <w:r>
        <w:rPr>
          <w:rFonts w:eastAsia="Times New Roman"/>
          <w:bCs/>
        </w:rPr>
        <w:t>Είναι γνωστό ότι οι ελλείψεις προσωπικού και οι ελαστικές εργασια</w:t>
      </w:r>
      <w:r>
        <w:rPr>
          <w:rFonts w:eastAsia="Times New Roman"/>
          <w:bCs/>
        </w:rPr>
        <w:t xml:space="preserve">κές σχέσεις που έχουν επιβληθεί συνοδεύονται πάντα από εντατικοποίηση της δουλειάς, </w:t>
      </w:r>
      <w:proofErr w:type="spellStart"/>
      <w:r>
        <w:rPr>
          <w:rFonts w:eastAsia="Times New Roman"/>
          <w:bCs/>
        </w:rPr>
        <w:t>απληρωσιά</w:t>
      </w:r>
      <w:proofErr w:type="spellEnd"/>
      <w:r>
        <w:rPr>
          <w:rFonts w:eastAsia="Times New Roman"/>
          <w:bCs/>
        </w:rPr>
        <w:t>, καταστρατήγηση των ωραρίων και τρομοκρατία πολλές φορές στους χώρους δουλειάς, αρκεί να βγει το πρόγραμμα με τη διευρυμένη λειτουργία αρχαιολογικών χώρων και μου</w:t>
      </w:r>
      <w:r>
        <w:rPr>
          <w:rFonts w:eastAsia="Times New Roman"/>
          <w:bCs/>
        </w:rPr>
        <w:t>σείων.</w:t>
      </w:r>
    </w:p>
    <w:p w14:paraId="37D8E7F3" w14:textId="77777777" w:rsidR="0020498E" w:rsidRDefault="00BF767F">
      <w:pPr>
        <w:spacing w:line="600" w:lineRule="auto"/>
        <w:ind w:firstLine="720"/>
        <w:jc w:val="both"/>
        <w:rPr>
          <w:rFonts w:eastAsia="Times New Roman"/>
          <w:bCs/>
        </w:rPr>
      </w:pPr>
      <w:r>
        <w:rPr>
          <w:rFonts w:eastAsia="Times New Roman"/>
          <w:bCs/>
        </w:rPr>
        <w:t xml:space="preserve">Είναι προβλήματα που συνειδητά όλες οι κυβερνήσεις και η δική σας εσκεμμένα, κατά την άποψη του ΚΚΕ, συντηρούν και </w:t>
      </w:r>
      <w:r>
        <w:rPr>
          <w:rFonts w:eastAsia="Times New Roman"/>
          <w:bCs/>
        </w:rPr>
        <w:lastRenderedPageBreak/>
        <w:t xml:space="preserve">τα χρησιμοποιούν ως πρόσχημα, προκειμένου να πέσει στα μαλακά σταδιακά η εμπλοκή ιδιωτών στη φύλαξη, προστασία, ανάδειξη, </w:t>
      </w:r>
      <w:proofErr w:type="spellStart"/>
      <w:r>
        <w:rPr>
          <w:rFonts w:eastAsia="Times New Roman"/>
          <w:bCs/>
        </w:rPr>
        <w:t>ψηφιοποίηση</w:t>
      </w:r>
      <w:proofErr w:type="spellEnd"/>
      <w:r>
        <w:rPr>
          <w:rFonts w:eastAsia="Times New Roman"/>
          <w:bCs/>
        </w:rPr>
        <w:t>, διαχεί</w:t>
      </w:r>
      <w:r>
        <w:rPr>
          <w:rFonts w:eastAsia="Times New Roman"/>
          <w:bCs/>
        </w:rPr>
        <w:t>ριση της πολιτιστικής κληρονομιάς με εργολαβίες, εταιρείες σεκιούριτι, με τη  μέθοδο της εθελοντικής φύλαξης και τις μη κυβερνητικές οργανώσεις, όπως για παράδειγμα η ΜΚΟ «</w:t>
      </w:r>
      <w:r>
        <w:rPr>
          <w:rFonts w:eastAsia="Times New Roman"/>
          <w:bCs/>
        </w:rPr>
        <w:t>ΔΙΑΖΩΜΑ</w:t>
      </w:r>
      <w:r>
        <w:rPr>
          <w:rFonts w:eastAsia="Times New Roman"/>
          <w:bCs/>
        </w:rPr>
        <w:t>» που δραστηριοποιείται στον χώρο του Πολιτισμού, και λυμαίνονται διάφορα κρα</w:t>
      </w:r>
      <w:r>
        <w:rPr>
          <w:rFonts w:eastAsia="Times New Roman"/>
          <w:bCs/>
        </w:rPr>
        <w:t>τικά και κοινοτικά κονδύλια.</w:t>
      </w:r>
    </w:p>
    <w:p w14:paraId="37D8E7F4" w14:textId="77777777" w:rsidR="0020498E" w:rsidRDefault="00BF767F">
      <w:pPr>
        <w:spacing w:line="600" w:lineRule="auto"/>
        <w:ind w:firstLine="720"/>
        <w:jc w:val="both"/>
        <w:rPr>
          <w:rFonts w:eastAsia="Times New Roman"/>
          <w:bCs/>
        </w:rPr>
      </w:pPr>
      <w:r>
        <w:rPr>
          <w:rFonts w:eastAsia="Times New Roman"/>
          <w:bCs/>
        </w:rPr>
        <w:t>Δηλαδή, σταδιακά μεθοδεύεται η ιδιωτικοποίηση, η συνολική παράδοση  των αρχαιολογικών χώρων, των μουσείων, των αρχαίων θεάτρων, των εκθεμάτων πολιτιστικής κληρονομιάς στα χέρια μονοπωλιακών ομίλων, για νέα πεδία κερδοφορίας.</w:t>
      </w:r>
    </w:p>
    <w:p w14:paraId="37D8E7F5" w14:textId="77777777" w:rsidR="0020498E" w:rsidRDefault="00BF767F">
      <w:pPr>
        <w:tabs>
          <w:tab w:val="left" w:pos="1800"/>
        </w:tabs>
        <w:spacing w:line="600" w:lineRule="auto"/>
        <w:ind w:firstLine="720"/>
        <w:jc w:val="both"/>
        <w:rPr>
          <w:rFonts w:eastAsia="Times New Roman"/>
          <w:szCs w:val="24"/>
        </w:rPr>
      </w:pPr>
      <w:r>
        <w:rPr>
          <w:rFonts w:eastAsia="Times New Roman"/>
          <w:szCs w:val="24"/>
        </w:rPr>
        <w:t>(Σ</w:t>
      </w:r>
      <w:r>
        <w:rPr>
          <w:rFonts w:eastAsia="Times New Roman"/>
          <w:szCs w:val="24"/>
        </w:rPr>
        <w:t>το σημείο αυτό κτυπάει το κουδούνι λήξεως του χρόνου ομιλίας του κυρίου Βουλευτή)</w:t>
      </w:r>
    </w:p>
    <w:p w14:paraId="37D8E7F6" w14:textId="77777777" w:rsidR="0020498E" w:rsidRDefault="00BF767F">
      <w:pPr>
        <w:spacing w:line="600" w:lineRule="auto"/>
        <w:ind w:firstLine="720"/>
        <w:jc w:val="both"/>
        <w:rPr>
          <w:rFonts w:eastAsia="Times New Roman"/>
          <w:bCs/>
        </w:rPr>
      </w:pPr>
      <w:r>
        <w:rPr>
          <w:rFonts w:eastAsia="Times New Roman"/>
          <w:bCs/>
        </w:rPr>
        <w:t xml:space="preserve">Ολοκληρώνω, κύριε Πρόεδρε. </w:t>
      </w:r>
    </w:p>
    <w:p w14:paraId="37D8E7F7" w14:textId="77777777" w:rsidR="0020498E" w:rsidRDefault="00BF767F">
      <w:pPr>
        <w:spacing w:line="600" w:lineRule="auto"/>
        <w:ind w:firstLine="720"/>
        <w:jc w:val="both"/>
        <w:rPr>
          <w:rFonts w:eastAsia="Times New Roman"/>
          <w:bCs/>
        </w:rPr>
      </w:pPr>
      <w:r>
        <w:rPr>
          <w:rFonts w:eastAsia="Times New Roman"/>
          <w:bCs/>
        </w:rPr>
        <w:t>Και η λύση είναι μία, για να μπορέσουν απρόσκοπτα να λειτουργήσουν όλες αυτές οι υπηρεσίες: η μονιμοποίηση. Όχι το «δεν θα κάνουμε συμβάσεις», που</w:t>
      </w:r>
      <w:r>
        <w:rPr>
          <w:rFonts w:eastAsia="Times New Roman"/>
          <w:bCs/>
        </w:rPr>
        <w:t xml:space="preserve"> μπορεί να λένε κάποια κόμ</w:t>
      </w:r>
      <w:r>
        <w:rPr>
          <w:rFonts w:eastAsia="Times New Roman"/>
          <w:bCs/>
        </w:rPr>
        <w:lastRenderedPageBreak/>
        <w:t xml:space="preserve">ματα, αλλά η μονιμοποίηση χωρίς όρους και προϋποθέσεις, χωρίς καμιά διάκριση, του συνόλου των αρχαιοφυλάκων, οι οποίοι ήδη δουλεύουν για πολλά χρόνια με απαράδεκτες συμβάσεις ορισμένου χρόνου, ενώ καλύπτουν διαρκείς ανάγκες. </w:t>
      </w:r>
    </w:p>
    <w:p w14:paraId="37D8E7F8" w14:textId="77777777" w:rsidR="0020498E" w:rsidRDefault="00BF767F">
      <w:pPr>
        <w:spacing w:line="600" w:lineRule="auto"/>
        <w:ind w:firstLine="720"/>
        <w:jc w:val="both"/>
        <w:rPr>
          <w:rFonts w:eastAsia="Times New Roman"/>
          <w:bCs/>
        </w:rPr>
      </w:pPr>
      <w:r>
        <w:rPr>
          <w:rFonts w:eastAsia="Times New Roman"/>
          <w:bCs/>
        </w:rPr>
        <w:t xml:space="preserve">Και </w:t>
      </w:r>
      <w:r>
        <w:rPr>
          <w:rFonts w:eastAsia="Times New Roman"/>
          <w:bCs/>
        </w:rPr>
        <w:t>δεύτερον, η πρόσληψη επιπλέον αρχαιοφυλάκων, αρχαιολόγων, τεχνιτών, συντηρητών, μηχανικών, διαφόρων άλλων ειδικοτήτων, όλων αυτών δηλαδή που καλύπτουν πάγιες ανάγκες φύλαξης, συντήρησης και διατήρησης της πολιτιστικής κληρονομιάς και βέβαια να πάψει αυτό τ</w:t>
      </w:r>
      <w:r>
        <w:rPr>
          <w:rFonts w:eastAsia="Times New Roman"/>
          <w:bCs/>
        </w:rPr>
        <w:t xml:space="preserve">ο απαράδεκτο καθεστώς του </w:t>
      </w:r>
      <w:proofErr w:type="spellStart"/>
      <w:r>
        <w:rPr>
          <w:rFonts w:eastAsia="Times New Roman"/>
          <w:bCs/>
        </w:rPr>
        <w:t>εικοσιτετραμήνου</w:t>
      </w:r>
      <w:proofErr w:type="spellEnd"/>
      <w:r>
        <w:rPr>
          <w:rFonts w:eastAsia="Times New Roman"/>
          <w:bCs/>
        </w:rPr>
        <w:t xml:space="preserve">, του </w:t>
      </w:r>
      <w:proofErr w:type="spellStart"/>
      <w:r>
        <w:rPr>
          <w:rFonts w:eastAsia="Times New Roman"/>
          <w:bCs/>
        </w:rPr>
        <w:t>εξηνταμήνου</w:t>
      </w:r>
      <w:proofErr w:type="spellEnd"/>
      <w:r>
        <w:rPr>
          <w:rFonts w:eastAsia="Times New Roman"/>
          <w:bCs/>
        </w:rPr>
        <w:t xml:space="preserve"> και τα ληξιπρόθεσμα προγράμματα ΕΣΠΑ που δεν εξασφαλίζουν μια σταθερή δουλειά. </w:t>
      </w:r>
    </w:p>
    <w:p w14:paraId="37D8E7F9" w14:textId="77777777" w:rsidR="0020498E" w:rsidRDefault="00BF767F">
      <w:pPr>
        <w:spacing w:line="600" w:lineRule="auto"/>
        <w:ind w:firstLine="720"/>
        <w:jc w:val="both"/>
        <w:rPr>
          <w:rFonts w:eastAsia="Times New Roman"/>
          <w:bCs/>
        </w:rPr>
      </w:pPr>
      <w:r>
        <w:rPr>
          <w:rFonts w:eastAsia="Times New Roman"/>
          <w:bCs/>
        </w:rPr>
        <w:t xml:space="preserve">Έχουμε καταθέσει σχετικό ψήφισμα ως </w:t>
      </w:r>
      <w:r>
        <w:rPr>
          <w:rFonts w:eastAsia="Times New Roman"/>
          <w:bCs/>
        </w:rPr>
        <w:t>α</w:t>
      </w:r>
      <w:r>
        <w:rPr>
          <w:rFonts w:eastAsia="Times New Roman"/>
          <w:bCs/>
        </w:rPr>
        <w:t>ναφορά σε εσάς, του Δημοτικού Συμβουλίου Ηρακλείου. Το καταθέτω στα Πρακτικά, γ</w:t>
      </w:r>
      <w:r>
        <w:rPr>
          <w:rFonts w:eastAsia="Times New Roman"/>
          <w:bCs/>
        </w:rPr>
        <w:t>ια να υπάρχει και για την ιστορία.</w:t>
      </w:r>
    </w:p>
    <w:p w14:paraId="37D8E7FA" w14:textId="77777777" w:rsidR="0020498E" w:rsidRDefault="00BF767F">
      <w:pPr>
        <w:spacing w:line="600" w:lineRule="auto"/>
        <w:ind w:firstLine="720"/>
        <w:jc w:val="both"/>
        <w:rPr>
          <w:rFonts w:eastAsia="Times New Roman"/>
          <w:szCs w:val="24"/>
        </w:rPr>
      </w:pPr>
      <w:r>
        <w:rPr>
          <w:rFonts w:eastAsia="Times New Roman"/>
          <w:szCs w:val="24"/>
        </w:rPr>
        <w:t>(Στο σημείο αυτό ο Βουλευτής κ. Εμμανουήλ Συντυχάκης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7D8E7FB" w14:textId="77777777" w:rsidR="0020498E" w:rsidRDefault="00BF767F">
      <w:pPr>
        <w:spacing w:line="600" w:lineRule="auto"/>
        <w:ind w:firstLine="720"/>
        <w:jc w:val="both"/>
        <w:rPr>
          <w:rFonts w:eastAsia="Times New Roman"/>
          <w:szCs w:val="24"/>
        </w:rPr>
      </w:pPr>
      <w:r>
        <w:rPr>
          <w:rFonts w:eastAsia="Times New Roman"/>
          <w:szCs w:val="24"/>
        </w:rPr>
        <w:lastRenderedPageBreak/>
        <w:t>Άρα το ε</w:t>
      </w:r>
      <w:r>
        <w:rPr>
          <w:rFonts w:eastAsia="Times New Roman"/>
          <w:szCs w:val="24"/>
        </w:rPr>
        <w:t xml:space="preserve">ρώτημα, </w:t>
      </w:r>
      <w:r>
        <w:rPr>
          <w:rFonts w:eastAsia="Times New Roman"/>
          <w:bCs/>
        </w:rPr>
        <w:t>κυρία Υπουργέ,</w:t>
      </w:r>
      <w:r>
        <w:rPr>
          <w:rFonts w:eastAsia="Times New Roman"/>
          <w:szCs w:val="24"/>
        </w:rPr>
        <w:t xml:space="preserve"> είναι το εξής: </w:t>
      </w:r>
      <w:r>
        <w:rPr>
          <w:rFonts w:eastAsia="Times New Roman"/>
          <w:szCs w:val="24"/>
        </w:rPr>
        <w:t>Τ</w:t>
      </w:r>
      <w:r>
        <w:rPr>
          <w:rFonts w:eastAsia="Times New Roman"/>
          <w:szCs w:val="24"/>
        </w:rPr>
        <w:t>ι μέτρα θα πάρετε -άμεσα όμως-, προκειμένου να προσληφθεί το μόνιμο προσωπικό, με πλήρη δικαιώματα, που να καλύπτει το σύνολο των ελλείψεων, έτσι ώστε να δοθεί τέλος σε αυτό το καθεστώς ομηρίας και να διασφαλιστεί η λ</w:t>
      </w:r>
      <w:r>
        <w:rPr>
          <w:rFonts w:eastAsia="Times New Roman"/>
          <w:szCs w:val="24"/>
        </w:rPr>
        <w:t>ειτουργία των μουσείων και των αρχαιολογικών χώρων σε όλη τη χώρα;</w:t>
      </w:r>
    </w:p>
    <w:p w14:paraId="37D8E7FC" w14:textId="77777777" w:rsidR="0020498E" w:rsidRDefault="00BF767F">
      <w:pPr>
        <w:spacing w:line="600" w:lineRule="auto"/>
        <w:ind w:firstLine="720"/>
        <w:jc w:val="both"/>
        <w:rPr>
          <w:rFonts w:eastAsia="Times New Roman"/>
          <w:bCs/>
        </w:rPr>
      </w:pPr>
      <w:r>
        <w:rPr>
          <w:rFonts w:eastAsia="Times New Roman"/>
          <w:szCs w:val="24"/>
        </w:rPr>
        <w:t xml:space="preserve">Ευχαριστώ, </w:t>
      </w:r>
      <w:r>
        <w:rPr>
          <w:rFonts w:eastAsia="Times New Roman"/>
          <w:bCs/>
        </w:rPr>
        <w:t>κύριε Πρόεδρε, για την ανοχή σας.</w:t>
      </w:r>
    </w:p>
    <w:p w14:paraId="37D8E7FD" w14:textId="77777777" w:rsidR="0020498E" w:rsidRDefault="00BF767F">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Κι εγώ ευχαριστώ.</w:t>
      </w:r>
    </w:p>
    <w:p w14:paraId="37D8E7FE" w14:textId="77777777" w:rsidR="0020498E" w:rsidRDefault="00BF767F">
      <w:pPr>
        <w:spacing w:line="600" w:lineRule="auto"/>
        <w:ind w:firstLine="720"/>
        <w:jc w:val="both"/>
        <w:rPr>
          <w:rFonts w:eastAsia="Times New Roman"/>
          <w:bCs/>
        </w:rPr>
      </w:pPr>
      <w:r>
        <w:rPr>
          <w:rFonts w:eastAsia="Times New Roman"/>
          <w:bCs/>
        </w:rPr>
        <w:t>Παρακαλώ, κυρία Υπουργέ, έχετε τον λόγο.</w:t>
      </w:r>
    </w:p>
    <w:p w14:paraId="37D8E7FF" w14:textId="77777777" w:rsidR="0020498E" w:rsidRDefault="00BF767F">
      <w:pPr>
        <w:spacing w:line="600" w:lineRule="auto"/>
        <w:ind w:firstLine="720"/>
        <w:jc w:val="both"/>
        <w:rPr>
          <w:rFonts w:eastAsia="Times New Roman"/>
          <w:bCs/>
        </w:rPr>
      </w:pPr>
      <w:r>
        <w:rPr>
          <w:rFonts w:eastAsia="Times New Roman"/>
          <w:b/>
          <w:bCs/>
        </w:rPr>
        <w:t>ΛΥΔΙΑ ΚΟΝΙΟΡΔΟΥ (Υπουργός Πολιτισμού και Αθλητισμ</w:t>
      </w:r>
      <w:r>
        <w:rPr>
          <w:rFonts w:eastAsia="Times New Roman"/>
          <w:b/>
          <w:bCs/>
        </w:rPr>
        <w:t>ού):</w:t>
      </w:r>
      <w:r>
        <w:rPr>
          <w:rFonts w:eastAsia="Times New Roman"/>
          <w:bCs/>
        </w:rPr>
        <w:t xml:space="preserve"> Κύριε Συντυχάκη, σας ευχαριστώ για την ερώτησή σας. </w:t>
      </w:r>
    </w:p>
    <w:p w14:paraId="37D8E800" w14:textId="77777777" w:rsidR="0020498E" w:rsidRDefault="00BF767F">
      <w:pPr>
        <w:spacing w:line="600" w:lineRule="auto"/>
        <w:ind w:firstLine="720"/>
        <w:jc w:val="both"/>
        <w:rPr>
          <w:rFonts w:eastAsia="Times New Roman"/>
          <w:bCs/>
        </w:rPr>
      </w:pPr>
      <w:r>
        <w:rPr>
          <w:rFonts w:eastAsia="Times New Roman"/>
          <w:bCs/>
        </w:rPr>
        <w:t>Δεν υπάρχει αμφιβολία ότι υπάρχει πολύ μεγάλη ανάγκη για τη φύλαξη της μεγάλης μας πολιτιστικής κληρονομιάς, στους αρχαιολογικούς χώρους και στα μουσεία. Το Υπουργείο Πολιτισμού και Αθλητισμού αναγν</w:t>
      </w:r>
      <w:r>
        <w:rPr>
          <w:rFonts w:eastAsia="Times New Roman"/>
          <w:bCs/>
        </w:rPr>
        <w:t>ωρίζει αυτή την ανάγκη της κάλυψης των πάγιων αναγκών φύλαξης των αρχαιολογικών χώρων και των μουσείων από μόνιμο προσωπικό.</w:t>
      </w:r>
    </w:p>
    <w:p w14:paraId="37D8E801"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lastRenderedPageBreak/>
        <w:t>Γι’ αυτό και έχει προωθήσει από καιρό αίτημα για την πρόσληψη διακοσίων μόνιμων αρχαιοφυλάκων μέσω διαγωνισμού του ΑΣΕΠ. Έχει ήδη δ</w:t>
      </w:r>
      <w:r>
        <w:rPr>
          <w:rFonts w:eastAsia="Times New Roman" w:cs="Times New Roman"/>
          <w:szCs w:val="24"/>
        </w:rPr>
        <w:t>οθεί η απαιτούμενη έγκριση πίστωσης από το Γενικό Λογιστήριο του Κράτους και αυτή τη στιγμή το θέμα βρίσκεται στο αρμόδιο Υπουργείο Διοικητικής Ανασυγκρότησης για την έκδοση της σχετικής εγκριτικής απόφασης.</w:t>
      </w:r>
    </w:p>
    <w:p w14:paraId="37D8E802"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Γνωρίζουμε ότι υπάρχει ένα τεράστιο έργο αρχαιολ</w:t>
      </w:r>
      <w:r>
        <w:rPr>
          <w:rFonts w:eastAsia="Times New Roman" w:cs="Times New Roman"/>
          <w:szCs w:val="24"/>
        </w:rPr>
        <w:t xml:space="preserve">ογικό, ανασκαφών, αναστήλωσης. Υπάρχει διαρκώς αυξανόμενη ανάγκη για φύλαξη. Όμως σε αυτή τη φάση καταφέραμε να υπάρξει μια μόνιμη απασχόληση, σύμφωνα με τις πάγιες ανάγκες, διακοσίων αρχαιοφυλάκων. Οι υπόλοιπες θέσεις -εποχικές θέσεις- που δημιουργούνται </w:t>
      </w:r>
      <w:r>
        <w:rPr>
          <w:rFonts w:eastAsia="Times New Roman" w:cs="Times New Roman"/>
          <w:szCs w:val="24"/>
        </w:rPr>
        <w:t xml:space="preserve">αφορούν τη φύλαξη των χώρων στο διάστημα που υπάρχει αυξημένη </w:t>
      </w:r>
      <w:proofErr w:type="spellStart"/>
      <w:r>
        <w:rPr>
          <w:rFonts w:eastAsia="Times New Roman" w:cs="Times New Roman"/>
          <w:szCs w:val="24"/>
        </w:rPr>
        <w:t>επισκεψιμότητα</w:t>
      </w:r>
      <w:proofErr w:type="spellEnd"/>
      <w:r>
        <w:rPr>
          <w:rFonts w:eastAsia="Times New Roman" w:cs="Times New Roman"/>
          <w:szCs w:val="24"/>
        </w:rPr>
        <w:t>. Αυτές δεν είναι μόνιμες, πάγιες και διαρκείς ανάγκες. Είναι εποχικές.</w:t>
      </w:r>
    </w:p>
    <w:p w14:paraId="37D8E803" w14:textId="77777777" w:rsidR="0020498E" w:rsidRDefault="00BF767F">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Ευχαριστώ.</w:t>
      </w:r>
    </w:p>
    <w:p w14:paraId="37D8E804"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Έχετε και πάλι τον λόγο, κύριε Συντυχάκη.</w:t>
      </w:r>
    </w:p>
    <w:p w14:paraId="37D8E805" w14:textId="77777777" w:rsidR="0020498E" w:rsidRDefault="00BF767F">
      <w:pPr>
        <w:spacing w:line="600" w:lineRule="auto"/>
        <w:ind w:firstLine="720"/>
        <w:jc w:val="both"/>
        <w:rPr>
          <w:rFonts w:eastAsia="Times New Roman" w:cs="Times New Roman"/>
          <w:szCs w:val="24"/>
        </w:rPr>
      </w:pPr>
      <w:r>
        <w:rPr>
          <w:rFonts w:eastAsia="Times New Roman" w:cs="Times New Roman"/>
          <w:b/>
          <w:szCs w:val="24"/>
        </w:rPr>
        <w:t>ΕΜΜΑΝΟΥΗΛ ΣΥΝΤΥΧΑΚΗ</w:t>
      </w:r>
      <w:r>
        <w:rPr>
          <w:rFonts w:eastAsia="Times New Roman" w:cs="Times New Roman"/>
          <w:b/>
          <w:szCs w:val="24"/>
        </w:rPr>
        <w:t>Σ:</w:t>
      </w:r>
      <w:r>
        <w:rPr>
          <w:rFonts w:eastAsia="Times New Roman" w:cs="Times New Roman"/>
          <w:szCs w:val="24"/>
        </w:rPr>
        <w:t xml:space="preserve"> Όντως, κυρία Υπουργέ, ο Πρωθυπουργός εξήγγειλε από τη Νίσυρο στα μέσα του Δεκέμ</w:t>
      </w:r>
      <w:r>
        <w:rPr>
          <w:rFonts w:eastAsia="Times New Roman" w:cs="Times New Roman"/>
          <w:szCs w:val="24"/>
        </w:rPr>
        <w:lastRenderedPageBreak/>
        <w:t>βρη την πρόσληψη διακοσίων μονίμων αρχαιοφυλάκων. Αντιλαμβάνεστε ότι είναι σταγόνα στον ωκεανό, για δυο λόγους: Αφ’ ενός, γιατί -και μάλιστα, με εκτιμήσεις της ίδιας της Ομοσ</w:t>
      </w:r>
      <w:r>
        <w:rPr>
          <w:rFonts w:eastAsia="Times New Roman" w:cs="Times New Roman"/>
          <w:szCs w:val="24"/>
        </w:rPr>
        <w:t>πονδίας Εργαζομένων του Υπουργείου Πολιτισμού- ανεβαίνουν οι πραγματικές ανάγκες προσωπικού στα χίλια άτομα σε σχέση με τη φύλαξη -αυτό είναι το πρώτο- και δεύτερον, οι ανάγκες αυξάνονται, δηλαδή δεν μπορεί, από τη μια, να λέμε για τουρισμό τριακόσιες εξήν</w:t>
      </w:r>
      <w:r>
        <w:rPr>
          <w:rFonts w:eastAsia="Times New Roman" w:cs="Times New Roman"/>
          <w:szCs w:val="24"/>
        </w:rPr>
        <w:t xml:space="preserve">τα πέντε μέρες τον χρόνο, άρα άνοδο της </w:t>
      </w:r>
      <w:proofErr w:type="spellStart"/>
      <w:r>
        <w:rPr>
          <w:rFonts w:eastAsia="Times New Roman" w:cs="Times New Roman"/>
          <w:szCs w:val="24"/>
        </w:rPr>
        <w:t>επισκεψιμότητας</w:t>
      </w:r>
      <w:proofErr w:type="spellEnd"/>
      <w:r>
        <w:rPr>
          <w:rFonts w:eastAsia="Times New Roman" w:cs="Times New Roman"/>
          <w:szCs w:val="24"/>
        </w:rPr>
        <w:t xml:space="preserve"> και την ίδια στιγμή να λέτε ότι με διακόσιες προσλήψεις θα λύσετε το πρόβλημα. Άλλωστε, αυτά ειπώθηκαν τον Δεκέμβρη. Έχουμε Φλεβάρη. Να δούμε τελικά πού θα καταλήξει το ζήτημα.</w:t>
      </w:r>
    </w:p>
    <w:p w14:paraId="37D8E806"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Εκτός απ’ αυτό, οι </w:t>
      </w:r>
      <w:r>
        <w:rPr>
          <w:rFonts w:eastAsia="Times New Roman" w:cs="Times New Roman"/>
          <w:szCs w:val="24"/>
        </w:rPr>
        <w:t>διακόσιες προσλήψεις -αναφέρομαι στο Ηράκλειο- αντιστοιχούν σε δεκατρείς περίπου προσλήψεις φυλάκων για όλους τους αρχαιολογικούς χώρους και το Μουσείο του Ηρακλείου, όταν μόνο για το Μουσείο Ηρακλείου χρειάζονται τριάντα.</w:t>
      </w:r>
    </w:p>
    <w:p w14:paraId="37D8E807"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Άρα σε κα</w:t>
      </w:r>
      <w:r>
        <w:rPr>
          <w:rFonts w:eastAsia="Times New Roman" w:cs="Times New Roman"/>
          <w:szCs w:val="24"/>
        </w:rPr>
        <w:t>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περίπτωση δεν καλύπ</w:t>
      </w:r>
      <w:r>
        <w:rPr>
          <w:rFonts w:eastAsia="Times New Roman" w:cs="Times New Roman"/>
          <w:szCs w:val="24"/>
        </w:rPr>
        <w:t>τει ούτε στο ελάχιστο για να πεις ότι έχεις μια ορθή και αποτελεσματική αντιμετώπιση του ζητήματος. Ειδικά στην Κρήτη, όπως σας είπα, η ροή επισκε</w:t>
      </w:r>
      <w:r>
        <w:rPr>
          <w:rFonts w:eastAsia="Times New Roman" w:cs="Times New Roman"/>
          <w:szCs w:val="24"/>
        </w:rPr>
        <w:lastRenderedPageBreak/>
        <w:t>πτών παραμένει συνεχής καθ’ όλη τη διάρκεια του έτους. Ο ιστορικός, φυσικός και πολιτιστικός πλούτος της την κ</w:t>
      </w:r>
      <w:r>
        <w:rPr>
          <w:rFonts w:eastAsia="Times New Roman" w:cs="Times New Roman"/>
          <w:szCs w:val="24"/>
        </w:rPr>
        <w:t>αθιστά έναν ιδιαίτερο και μοναδικό προορισμό και κατά τη χειμερινή περίοδο.</w:t>
      </w:r>
    </w:p>
    <w:p w14:paraId="37D8E808"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Ωστόσο, αν και πρόκειται για αρχαιολογικούς χώρους ύψιστης πολιτιστικής αξίας, αυτά τα προβλήματα φύλαξης και </w:t>
      </w:r>
      <w:proofErr w:type="spellStart"/>
      <w:r>
        <w:rPr>
          <w:rFonts w:eastAsia="Times New Roman" w:cs="Times New Roman"/>
          <w:szCs w:val="24"/>
        </w:rPr>
        <w:t>υποστελέχωσης</w:t>
      </w:r>
      <w:proofErr w:type="spellEnd"/>
      <w:r>
        <w:rPr>
          <w:rFonts w:eastAsia="Times New Roman" w:cs="Times New Roman"/>
          <w:szCs w:val="24"/>
        </w:rPr>
        <w:t xml:space="preserve"> δυστυχώς παραμένουν και γιγαντώνονται καθημερινά, εκτός </w:t>
      </w:r>
      <w:r>
        <w:rPr>
          <w:rFonts w:eastAsia="Times New Roman" w:cs="Times New Roman"/>
          <w:szCs w:val="24"/>
        </w:rPr>
        <w:t>αν η πρόθεση της Κυβέρνησης, του Υπουργείου, η δική σας είναι να δώσετε τη φύλαξη και το σύνολο, βέβαια, της λειτουργίας και διαχείρισης των πολιτιστικών μνημείων προοπτικά, σταδιακά είτε στην ιδιωτική κερδοσκοπία είτε μέσω των μη κυβερνητικών οργανώσεων σ</w:t>
      </w:r>
      <w:r>
        <w:rPr>
          <w:rFonts w:eastAsia="Times New Roman" w:cs="Times New Roman"/>
          <w:szCs w:val="24"/>
        </w:rPr>
        <w:t xml:space="preserve">ε εταιρείες </w:t>
      </w:r>
      <w:r>
        <w:rPr>
          <w:rFonts w:eastAsia="Times New Roman" w:cs="Times New Roman"/>
          <w:szCs w:val="24"/>
          <w:lang w:val="en-US"/>
        </w:rPr>
        <w:t>security</w:t>
      </w:r>
      <w:r>
        <w:rPr>
          <w:rFonts w:eastAsia="Times New Roman" w:cs="Times New Roman"/>
          <w:szCs w:val="24"/>
        </w:rPr>
        <w:t xml:space="preserve"> και τα πιο χοντρά και τα πιο κερδοφόρα «φιλέτα» σε διάφορους πολυεθνικούς ομίλους. Είναι σε εξέλιξη το ροκάνισμα εκατομμυρίων ευρώ από εργολάβους και υπεργολάβους -τα είχαμε συζητήσει πάλι εδώ-, που αφορούν στην </w:t>
      </w:r>
      <w:proofErr w:type="spellStart"/>
      <w:r>
        <w:rPr>
          <w:rFonts w:eastAsia="Times New Roman" w:cs="Times New Roman"/>
          <w:szCs w:val="24"/>
        </w:rPr>
        <w:t>ψηφιοποίηση</w:t>
      </w:r>
      <w:proofErr w:type="spellEnd"/>
      <w:r>
        <w:rPr>
          <w:rFonts w:eastAsia="Times New Roman" w:cs="Times New Roman"/>
          <w:szCs w:val="24"/>
        </w:rPr>
        <w:t xml:space="preserve"> κινητών μνη</w:t>
      </w:r>
      <w:r>
        <w:rPr>
          <w:rFonts w:eastAsia="Times New Roman" w:cs="Times New Roman"/>
          <w:szCs w:val="24"/>
        </w:rPr>
        <w:t>μείων με την ανοχή, αν όχι την παρότρυνση, της Κυβέρνησης και τη δική σας προσωπικά. Δεν έχετε κάνει απολύτως τίποτα γι’ αυτό το ζήτημα.</w:t>
      </w:r>
    </w:p>
    <w:p w14:paraId="37D8E809"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Την ίδια στόχευση έχουν και οι διάφορες συνεργίες, συνεργασίες που αναπτύσσει η ΜΚΟ «</w:t>
      </w:r>
      <w:r>
        <w:rPr>
          <w:rFonts w:eastAsia="Times New Roman" w:cs="Times New Roman"/>
          <w:szCs w:val="24"/>
        </w:rPr>
        <w:t>ΔΙΑΖΩΜΑ</w:t>
      </w:r>
      <w:r>
        <w:rPr>
          <w:rFonts w:eastAsia="Times New Roman" w:cs="Times New Roman"/>
          <w:szCs w:val="24"/>
        </w:rPr>
        <w:t>» με δήμους, πε</w:t>
      </w:r>
      <w:r>
        <w:rPr>
          <w:rFonts w:eastAsia="Times New Roman" w:cs="Times New Roman"/>
          <w:szCs w:val="24"/>
        </w:rPr>
        <w:lastRenderedPageBreak/>
        <w:t xml:space="preserve">ριφέρειες, </w:t>
      </w:r>
      <w:r>
        <w:rPr>
          <w:rFonts w:eastAsia="Times New Roman" w:cs="Times New Roman"/>
          <w:szCs w:val="24"/>
        </w:rPr>
        <w:t>τη συμμετοχή χορηγών εταιρειών σε δράσεις που αφορούν τα αρχαία θέατρα, τη φύλαξη αρχαιολογικών χώρων από εθελοντές, για τις οποίες βέβαια θα απορροφήσει μεγάλο μέρος κονδυλίων μέσω του νέου ΕΣΠΑ.</w:t>
      </w:r>
    </w:p>
    <w:p w14:paraId="37D8E80A"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Υποθέτω ότι γνωρίζετε για τη ΜΚΟ «</w:t>
      </w:r>
      <w:r>
        <w:rPr>
          <w:rFonts w:eastAsia="Times New Roman" w:cs="Times New Roman"/>
          <w:szCs w:val="24"/>
        </w:rPr>
        <w:t>ΔΙΑΖΩΜΑ</w:t>
      </w:r>
      <w:r>
        <w:rPr>
          <w:rFonts w:eastAsia="Times New Roman" w:cs="Times New Roman"/>
          <w:szCs w:val="24"/>
        </w:rPr>
        <w:t xml:space="preserve">». Είστε ιδρυτικό </w:t>
      </w:r>
      <w:r>
        <w:rPr>
          <w:rFonts w:eastAsia="Times New Roman" w:cs="Times New Roman"/>
          <w:szCs w:val="24"/>
        </w:rPr>
        <w:t xml:space="preserve">μέλος αυτής της μη κυβερνητικής οργάνωσης. Πρόεδρος είναι ο πρώην Υπουργός Πολιτισμού του ΠΑΣΟΚ, ο κ. Σταύρος Μπένος και μάλιστα, ως αρωγό μέλος, η κ. </w:t>
      </w:r>
      <w:proofErr w:type="spellStart"/>
      <w:r>
        <w:rPr>
          <w:rFonts w:eastAsia="Times New Roman" w:cs="Times New Roman"/>
          <w:szCs w:val="24"/>
        </w:rPr>
        <w:t>Βλαζάκη</w:t>
      </w:r>
      <w:proofErr w:type="spellEnd"/>
      <w:r>
        <w:rPr>
          <w:rFonts w:eastAsia="Times New Roman" w:cs="Times New Roman"/>
          <w:szCs w:val="24"/>
        </w:rPr>
        <w:t>, η Γενική Γραμματέας του δικού σας Υπουργείου.</w:t>
      </w:r>
    </w:p>
    <w:p w14:paraId="37D8E80B"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Σήμερα, λοιπόν, αυτή την ώρα που συζητούμε και εμε</w:t>
      </w:r>
      <w:r>
        <w:rPr>
          <w:rFonts w:eastAsia="Times New Roman" w:cs="Times New Roman"/>
          <w:szCs w:val="24"/>
        </w:rPr>
        <w:t>ίς, συζητιέται στο Δημοτικό Συμβούλιο Ηρακλείου μνημόνιο συνεργασίας του Δήμου με τη «</w:t>
      </w:r>
      <w:r>
        <w:rPr>
          <w:rFonts w:eastAsia="Times New Roman" w:cs="Times New Roman"/>
          <w:szCs w:val="24"/>
        </w:rPr>
        <w:t>ΔΙΑΖΩΜΑ</w:t>
      </w:r>
      <w:r>
        <w:rPr>
          <w:rFonts w:eastAsia="Times New Roman" w:cs="Times New Roman"/>
          <w:szCs w:val="24"/>
        </w:rPr>
        <w:t>», που εκτός από τα αρχαία θέατρα και τη φύλαξη αρχαιολογικών χώρων, ανοίγει και δουλειές και σε άλλους τομείς, τις λεγόμενες «Πολιτιστικές Διαδρομές».</w:t>
      </w:r>
    </w:p>
    <w:p w14:paraId="37D8E80C"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Καταθέτω αυ</w:t>
      </w:r>
      <w:r>
        <w:rPr>
          <w:rFonts w:eastAsia="Times New Roman" w:cs="Times New Roman"/>
          <w:szCs w:val="24"/>
        </w:rPr>
        <w:t>τό το μνημόνιο συνεργασίας του Δήμου με τη «</w:t>
      </w:r>
      <w:r>
        <w:rPr>
          <w:rFonts w:eastAsia="Times New Roman" w:cs="Times New Roman"/>
          <w:szCs w:val="24"/>
        </w:rPr>
        <w:t>ΔΙΑΖΩΜΑ</w:t>
      </w:r>
      <w:r>
        <w:rPr>
          <w:rFonts w:eastAsia="Times New Roman" w:cs="Times New Roman"/>
          <w:szCs w:val="24"/>
        </w:rPr>
        <w:t>» στα Πρακτικά.</w:t>
      </w:r>
    </w:p>
    <w:p w14:paraId="37D8E80D" w14:textId="77777777" w:rsidR="0020498E" w:rsidRDefault="00BF767F">
      <w:pPr>
        <w:spacing w:line="600" w:lineRule="auto"/>
        <w:ind w:firstLine="720"/>
        <w:jc w:val="both"/>
        <w:rPr>
          <w:rFonts w:eastAsia="Times New Roman" w:cs="Times New Roman"/>
        </w:rPr>
      </w:pPr>
      <w:r>
        <w:rPr>
          <w:rFonts w:eastAsia="Times New Roman" w:cs="Times New Roman"/>
        </w:rPr>
        <w:t xml:space="preserve">(Στο σημείο αυτό ο Βουλευτής κ. Εμμανουήλ Συντυχάκης καταθέτει για τα Πρακτικά το προαναφερθέν έγγραφο, το οποίο </w:t>
      </w:r>
      <w:r>
        <w:rPr>
          <w:rFonts w:eastAsia="Times New Roman" w:cs="Times New Roman"/>
        </w:rPr>
        <w:lastRenderedPageBreak/>
        <w:t>βρίσκεται στο αρχείο του Τμήματος Γραμματείας της Διεύθυνσης Στενογραφίας κα</w:t>
      </w:r>
      <w:r>
        <w:rPr>
          <w:rFonts w:eastAsia="Times New Roman" w:cs="Times New Roman"/>
        </w:rPr>
        <w:t>ι Πρακτικών της Βουλής)</w:t>
      </w:r>
    </w:p>
    <w:p w14:paraId="37D8E80E"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Όλοι αυτοί, λοιπόν, οι σχεδιασμοί εντάσσονται στο σχέδιο που καταρτίστηκε από τις προηγούμενες κυβερνήσεις και το συνεχίζετε εσείς. Το υλοποιείτε με χρήματα του λαού –μπορεί να είναι κοινοτικά, αλλά είναι χρήματα του λαού- έτσι ώστε</w:t>
      </w:r>
      <w:r>
        <w:rPr>
          <w:rFonts w:eastAsia="Times New Roman" w:cs="Times New Roman"/>
          <w:szCs w:val="24"/>
        </w:rPr>
        <w:t xml:space="preserve"> οι αρχαιολογικές Υπηρεσίες, δηλαδή η φύλαξη, η συντήρηση και η διαχείριση, να περάσουν στις περιφέρειες. </w:t>
      </w:r>
    </w:p>
    <w:p w14:paraId="37D8E80F"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Ξέρετε, λοιπόν, πόσα λεφτά θα σκορπιστούν μέσω του ΠΕΠ Κρήτης 2014-2020 σε διάφορους επιχειρηματίες και τις μη κυβερνητικές οργανώσεις για τέτοιου εί</w:t>
      </w:r>
      <w:r>
        <w:rPr>
          <w:rFonts w:eastAsia="Times New Roman" w:cs="Times New Roman"/>
          <w:szCs w:val="24"/>
        </w:rPr>
        <w:t>δους έργα; Θα σκορπιστούν 14 εκατομμύρια ευρώ. Ποιος θα τα πάρει αυτά τα 14 εκατομμύρια ευρώ; Το πρώτο βήμα είναι αυτό, να γίνει συνέργεια ανάμεσα στις ΜΚΟ, στις περιφέρειες και στους δήμους. Εκεί είναι που θα εμπλακούν και διάφοροι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w:t>
      </w:r>
      <w:r>
        <w:rPr>
          <w:rFonts w:eastAsia="Times New Roman" w:cs="Times New Roman"/>
          <w:szCs w:val="24"/>
        </w:rPr>
        <w:t>» και εφο</w:t>
      </w:r>
      <w:r>
        <w:rPr>
          <w:rFonts w:eastAsia="Times New Roman" w:cs="Times New Roman"/>
          <w:szCs w:val="24"/>
        </w:rPr>
        <w:t>πλιστικοί όμιλοι, για να γίνει το Ηράκλειο ένα «</w:t>
      </w:r>
      <w:r>
        <w:rPr>
          <w:rFonts w:eastAsia="Times New Roman" w:cs="Times New Roman"/>
          <w:szCs w:val="24"/>
          <w:lang w:val="en-US"/>
        </w:rPr>
        <w:t>brand</w:t>
      </w:r>
      <w:r>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προκειμένου να κερδίσουν εκατομμύρια οι επιχειρηματικοί όμιλοι.</w:t>
      </w:r>
    </w:p>
    <w:p w14:paraId="37D8E810"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Άρα το θέμα είναι ότι ο </w:t>
      </w:r>
      <w:r>
        <w:rPr>
          <w:rFonts w:eastAsia="Times New Roman" w:cs="Times New Roman"/>
          <w:szCs w:val="24"/>
        </w:rPr>
        <w:t>π</w:t>
      </w:r>
      <w:r>
        <w:rPr>
          <w:rFonts w:eastAsia="Times New Roman" w:cs="Times New Roman"/>
          <w:szCs w:val="24"/>
        </w:rPr>
        <w:t>ολιτισμός είναι κληρονομιά του λαού μας. Είναι αγαθό. Δεν είναι εμπόρευμα, ούτε πωλείται ούτε αγοράζεται. Ε</w:t>
      </w:r>
      <w:r>
        <w:rPr>
          <w:rFonts w:eastAsia="Times New Roman" w:cs="Times New Roman"/>
          <w:szCs w:val="24"/>
        </w:rPr>
        <w:t xml:space="preserve">πομένως, επανέρχομαι στο ερώτημά μου που είναι </w:t>
      </w:r>
      <w:r>
        <w:rPr>
          <w:rFonts w:eastAsia="Times New Roman" w:cs="Times New Roman"/>
          <w:szCs w:val="24"/>
        </w:rPr>
        <w:lastRenderedPageBreak/>
        <w:t>το εξής</w:t>
      </w:r>
      <w:r>
        <w:rPr>
          <w:rFonts w:eastAsia="Times New Roman" w:cs="Times New Roman"/>
          <w:szCs w:val="24"/>
        </w:rPr>
        <w:t>:</w:t>
      </w:r>
      <w:r>
        <w:rPr>
          <w:rFonts w:eastAsia="Times New Roman" w:cs="Times New Roman"/>
          <w:szCs w:val="24"/>
        </w:rPr>
        <w:t xml:space="preserve"> Θα προσλάβετε προσωπικό έτσι ώστε να ενισχυθούν οι </w:t>
      </w:r>
      <w:r>
        <w:rPr>
          <w:rFonts w:eastAsia="Times New Roman" w:cs="Times New Roman"/>
          <w:szCs w:val="24"/>
        </w:rPr>
        <w:t>υ</w:t>
      </w:r>
      <w:r>
        <w:rPr>
          <w:rFonts w:eastAsia="Times New Roman" w:cs="Times New Roman"/>
          <w:szCs w:val="24"/>
        </w:rPr>
        <w:t xml:space="preserve">πηρεσίες του Υπουργείου Πολιτισμού, να προστατευθούν, να φυλαχθούν, να συντηρηθούν, να λειτουργήσουν τα μουσεία και οι αρχαιολογικοί χώροι όλης της </w:t>
      </w:r>
      <w:r>
        <w:rPr>
          <w:rFonts w:eastAsia="Times New Roman" w:cs="Times New Roman"/>
          <w:szCs w:val="24"/>
        </w:rPr>
        <w:t>χώρας; Αυτό είναι το ζητούμενο και όχι τα «μπαλώματα», δηλαδή αραιά και πού κάποιες μονιμοποιήσεις ή τετράμηνες ή επτάμηνες συμβάσεις με συνθήκες γαλέρας.</w:t>
      </w:r>
    </w:p>
    <w:p w14:paraId="37D8E811"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Ευχαριστώ.</w:t>
      </w:r>
    </w:p>
    <w:p w14:paraId="37D8E812" w14:textId="77777777" w:rsidR="0020498E" w:rsidRDefault="00BF767F">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κυρία Υπουργέ, έχετε τον λόγο για τη δευτερο</w:t>
      </w:r>
      <w:r>
        <w:rPr>
          <w:rFonts w:eastAsia="Times New Roman" w:cs="Times New Roman"/>
          <w:szCs w:val="24"/>
        </w:rPr>
        <w:t>λογία σας.</w:t>
      </w:r>
    </w:p>
    <w:p w14:paraId="37D8E813" w14:textId="77777777" w:rsidR="0020498E" w:rsidRDefault="00BF767F">
      <w:pPr>
        <w:spacing w:line="600" w:lineRule="auto"/>
        <w:ind w:firstLine="720"/>
        <w:jc w:val="both"/>
        <w:rPr>
          <w:rFonts w:eastAsia="Times New Roman" w:cs="Times New Roman"/>
          <w:szCs w:val="24"/>
        </w:rPr>
      </w:pPr>
      <w:r>
        <w:rPr>
          <w:rFonts w:eastAsia="Times New Roman" w:cs="Times New Roman"/>
          <w:b/>
          <w:szCs w:val="24"/>
        </w:rPr>
        <w:t xml:space="preserve">ΛΥΔΙΑ ΚΟΝΙΟΡΔΟΥ (Υπουργός Πολιτισμού και Αθλητισμού): </w:t>
      </w:r>
      <w:r>
        <w:rPr>
          <w:rFonts w:eastAsia="Times New Roman" w:cs="Times New Roman"/>
          <w:szCs w:val="24"/>
        </w:rPr>
        <w:t>Κύριε Συντυχάκη, με όλα τα θέματα που θέσατε, εκτός από το κύριο θέμα της ερώτησής σας, θα έπρεπε να χρησιμοποιήσουμε πολύ χρόνο για την απάντηση.</w:t>
      </w:r>
    </w:p>
    <w:p w14:paraId="37D8E814"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Ωστόσο, σας διαβεβαιώ ότι δεν υπάρχει 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πρόθεση ιδιωτικοποίησης της φύλαξης των αρχαιολογικών χώρων και αυτό είναι σαφές. Είμαστε σε θέση να προσλάβουμε προς το παρόν διακόσιους μόνιμους υπαλλήλους. Υπάρχει πρόθεση μίας </w:t>
      </w:r>
      <w:r>
        <w:rPr>
          <w:rFonts w:eastAsia="Times New Roman" w:cs="Times New Roman"/>
          <w:szCs w:val="24"/>
        </w:rPr>
        <w:lastRenderedPageBreak/>
        <w:t>δίκαιης κατανομής σε όλη την Ελλάδα με βάση την ιεράρχηση των μνημείων, των</w:t>
      </w:r>
      <w:r>
        <w:rPr>
          <w:rFonts w:eastAsia="Times New Roman" w:cs="Times New Roman"/>
          <w:szCs w:val="24"/>
        </w:rPr>
        <w:t xml:space="preserve"> αρχαιολογικών χώρων και των μουσείων.</w:t>
      </w:r>
    </w:p>
    <w:p w14:paraId="37D8E815"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Επειδή θέσατε το θέμα του «</w:t>
      </w:r>
      <w:r>
        <w:rPr>
          <w:rFonts w:eastAsia="Times New Roman" w:cs="Times New Roman"/>
          <w:szCs w:val="24"/>
        </w:rPr>
        <w:t>ΔΙΑΖΩΜΑΤΟΣ</w:t>
      </w:r>
      <w:r>
        <w:rPr>
          <w:rFonts w:eastAsia="Times New Roman" w:cs="Times New Roman"/>
          <w:szCs w:val="24"/>
        </w:rPr>
        <w:t>» και νομίζω ότι προσφέρατε μία πολύ μεγάλη δόση παραπληροφόρησης, θα ήθελα να σας πω ότι το «</w:t>
      </w:r>
      <w:r>
        <w:rPr>
          <w:rFonts w:eastAsia="Times New Roman" w:cs="Times New Roman"/>
          <w:szCs w:val="24"/>
        </w:rPr>
        <w:t>ΔΙΑΖΩΜΑ</w:t>
      </w:r>
      <w:r>
        <w:rPr>
          <w:rFonts w:eastAsia="Times New Roman" w:cs="Times New Roman"/>
          <w:szCs w:val="24"/>
        </w:rPr>
        <w:t>» δεν παίρνει ΕΣΠΑ. Το «</w:t>
      </w:r>
      <w:r>
        <w:rPr>
          <w:rFonts w:eastAsia="Times New Roman" w:cs="Times New Roman"/>
          <w:szCs w:val="24"/>
        </w:rPr>
        <w:t>ΔΙΑΖΩΜΑ</w:t>
      </w:r>
      <w:r>
        <w:rPr>
          <w:rFonts w:eastAsia="Times New Roman" w:cs="Times New Roman"/>
          <w:szCs w:val="24"/>
        </w:rPr>
        <w:t>», με την προσφορά των πολιτών, παρέχει ώριμες μ</w:t>
      </w:r>
      <w:r>
        <w:rPr>
          <w:rFonts w:eastAsia="Times New Roman" w:cs="Times New Roman"/>
          <w:szCs w:val="24"/>
        </w:rPr>
        <w:t xml:space="preserve">ελέτες έτσι ώστε το Υπουργείο Πολιτισμού και Αθλητισμού να πάρει τα ΕΣΠΑ. Αναστηλώνοντας τα μεγάλα μνημεία προσφέρει έναν μεγάλο μοχλό ανάπτυξης στις περιοχές όπου αυτά αναστηλώνονται. </w:t>
      </w:r>
    </w:p>
    <w:p w14:paraId="37D8E816"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Αυτό έχει συμβεί. Μου κάνει εντύπωση που εσείς δεν το θέλετε αυτό. Δεν</w:t>
      </w:r>
      <w:r>
        <w:rPr>
          <w:rFonts w:eastAsia="Times New Roman" w:cs="Times New Roman"/>
          <w:szCs w:val="24"/>
        </w:rPr>
        <w:t xml:space="preserve"> θέλετε τις τοπικές κοινωνίες να προκόβουν γύρω από τα αρχαία τους μνημεία; Δεν θέλετε αυτή η πλούσια κληρονομιά να μην είναι απλώς μία νεκρή κληρονομιά, αλλά να συμπαρασύρει όλες τις τοπικές κοινωνίες, την παιδεία, την υγιή επιχειρηματικότητα και όχι την </w:t>
      </w:r>
      <w:r>
        <w:rPr>
          <w:rFonts w:eastAsia="Times New Roman" w:cs="Times New Roman"/>
          <w:szCs w:val="24"/>
        </w:rPr>
        <w:t xml:space="preserve">παρασιτική; </w:t>
      </w:r>
    </w:p>
    <w:p w14:paraId="37D8E817"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Γιατί αυτό σας εμποδίζει, κύριε Συντυχάκη; Γιατί δεν το επιθυμείτε αυτό; Όλοι οι άνθρωποι θα προκόψουν γύρω από αυτά τα σπουδαία μνημεία, τα οποία αναστηλώνει το Υπουργείο Πολιτισμού. Αυτή είναι η πραγματικότητα. Επαναλαμβάνω ότι το </w:t>
      </w:r>
      <w:r>
        <w:rPr>
          <w:rFonts w:eastAsia="Times New Roman" w:cs="Times New Roman"/>
          <w:szCs w:val="24"/>
        </w:rPr>
        <w:lastRenderedPageBreak/>
        <w:t>«</w:t>
      </w:r>
      <w:r>
        <w:rPr>
          <w:rFonts w:eastAsia="Times New Roman" w:cs="Times New Roman"/>
          <w:szCs w:val="24"/>
        </w:rPr>
        <w:t>ΔΙΑΖΩΜΑ</w:t>
      </w:r>
      <w:r>
        <w:rPr>
          <w:rFonts w:eastAsia="Times New Roman" w:cs="Times New Roman"/>
          <w:szCs w:val="24"/>
        </w:rPr>
        <w:t xml:space="preserve">» </w:t>
      </w:r>
      <w:r>
        <w:rPr>
          <w:rFonts w:eastAsia="Times New Roman" w:cs="Times New Roman"/>
          <w:szCs w:val="24"/>
        </w:rPr>
        <w:t>προσφέρει υπηρεσίες στο Υπουργείο Πολιτισμού και δεν λυμαίνεται τα ΕΣΠΑ. Αυτό είναι παραπληροφόρηση και οφείλουμε να το πούμε καθαρά, για να μην υπάρχει κάποια σκοτεινή πλευρά.</w:t>
      </w:r>
    </w:p>
    <w:p w14:paraId="37D8E818"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Σας ευχαριστώ.</w:t>
      </w:r>
    </w:p>
    <w:p w14:paraId="37D8E819" w14:textId="77777777" w:rsidR="0020498E" w:rsidRDefault="00BF767F">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w:t>
      </w:r>
    </w:p>
    <w:p w14:paraId="37D8E81A"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λοκληρώθ</w:t>
      </w:r>
      <w:r>
        <w:rPr>
          <w:rFonts w:eastAsia="Times New Roman" w:cs="Times New Roman"/>
          <w:szCs w:val="24"/>
        </w:rPr>
        <w:t>ηκε η συζήτηση των επικαίρων ερωτήσεων.</w:t>
      </w:r>
    </w:p>
    <w:p w14:paraId="37D8E81B" w14:textId="77777777" w:rsidR="0020498E" w:rsidRDefault="00BF767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δέχεστε </w:t>
      </w:r>
      <w:r>
        <w:rPr>
          <w:rFonts w:eastAsia="Times New Roman" w:cs="Times New Roman"/>
          <w:szCs w:val="24"/>
        </w:rPr>
        <w:t>στο σημείο αυτό να λύσουμε τη συνεδρίαση;</w:t>
      </w:r>
    </w:p>
    <w:p w14:paraId="37D8E81C" w14:textId="77777777" w:rsidR="0020498E" w:rsidRDefault="00BF767F">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37D8E81D" w14:textId="77777777" w:rsidR="0020498E" w:rsidRDefault="00BF767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Με τη συναίνεση του Σώματος και ώρα 19</w:t>
      </w:r>
      <w:r>
        <w:rPr>
          <w:rFonts w:eastAsia="Times New Roman" w:cs="Times New Roman"/>
          <w:szCs w:val="24"/>
        </w:rPr>
        <w:t>.</w:t>
      </w:r>
      <w:r>
        <w:rPr>
          <w:rFonts w:eastAsia="Times New Roman" w:cs="Times New Roman"/>
          <w:szCs w:val="24"/>
        </w:rPr>
        <w:t xml:space="preserve">35΄ </w:t>
      </w:r>
      <w:proofErr w:type="spellStart"/>
      <w:r>
        <w:rPr>
          <w:rFonts w:eastAsia="Times New Roman" w:cs="Times New Roman"/>
          <w:szCs w:val="24"/>
        </w:rPr>
        <w:t>λύεται</w:t>
      </w:r>
      <w:proofErr w:type="spellEnd"/>
      <w:r>
        <w:rPr>
          <w:rFonts w:eastAsia="Times New Roman" w:cs="Times New Roman"/>
          <w:szCs w:val="24"/>
        </w:rPr>
        <w:t xml:space="preserve"> η συνεδρίαση </w:t>
      </w:r>
      <w:r>
        <w:rPr>
          <w:rFonts w:eastAsia="Times New Roman" w:cs="Times New Roman"/>
          <w:szCs w:val="24"/>
        </w:rPr>
        <w:t>για αύριο, ημέρα Τρίτη 14 Φεβρουαρίου 2017 και ώρα 18</w:t>
      </w:r>
      <w:r>
        <w:rPr>
          <w:rFonts w:eastAsia="Times New Roman" w:cs="Times New Roman"/>
          <w:szCs w:val="24"/>
        </w:rPr>
        <w:t>.</w:t>
      </w:r>
      <w:r>
        <w:rPr>
          <w:rFonts w:eastAsia="Times New Roman" w:cs="Times New Roman"/>
          <w:szCs w:val="24"/>
        </w:rPr>
        <w:t>00΄, με αντικείμενο εργασιών του Σώματος νομοθετική εργασία</w:t>
      </w:r>
      <w:r>
        <w:rPr>
          <w:rFonts w:eastAsia="Times New Roman" w:cs="Times New Roman"/>
          <w:szCs w:val="24"/>
        </w:rPr>
        <w:t xml:space="preserve">: </w:t>
      </w:r>
      <w:r>
        <w:rPr>
          <w:rFonts w:eastAsia="Times New Roman" w:cs="Times New Roman"/>
          <w:szCs w:val="24"/>
        </w:rPr>
        <w:t>σύμφωνα με την ημερήσια διάταξη που έχει διανεμηθεί.</w:t>
      </w:r>
    </w:p>
    <w:p w14:paraId="37D8E81E" w14:textId="77777777" w:rsidR="0020498E" w:rsidRDefault="00BF767F">
      <w:pPr>
        <w:spacing w:line="600" w:lineRule="auto"/>
        <w:ind w:firstLine="720"/>
        <w:jc w:val="both"/>
        <w:rPr>
          <w:rFonts w:eastAsia="Times New Roman" w:cs="Times New Roman"/>
          <w:b/>
          <w:szCs w:val="24"/>
        </w:rPr>
      </w:pPr>
      <w:r>
        <w:rPr>
          <w:rFonts w:eastAsia="Times New Roman" w:cs="Times New Roman"/>
          <w:b/>
          <w:szCs w:val="24"/>
        </w:rPr>
        <w:t>Ο ΠΡΟΕΔΡΟΣ</w:t>
      </w:r>
      <w:r>
        <w:rPr>
          <w:rFonts w:eastAsia="Times New Roman" w:cs="Times New Roman"/>
          <w:b/>
          <w:szCs w:val="24"/>
        </w:rPr>
        <w:t xml:space="preserve">                                                      </w:t>
      </w:r>
      <w:r>
        <w:rPr>
          <w:rFonts w:eastAsia="Times New Roman" w:cs="Times New Roman"/>
          <w:b/>
          <w:szCs w:val="24"/>
        </w:rPr>
        <w:t>ΟΙ ΓΡΑΜΜΑΤΕΙΣ</w:t>
      </w:r>
    </w:p>
    <w:sectPr w:rsidR="0020498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oIwK0LTkxC2+9581rTt5QJ3m4No=" w:salt="ru1gEIms9oRBb7GSuXwdz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8E"/>
    <w:rsid w:val="00176CC0"/>
    <w:rsid w:val="0020498E"/>
    <w:rsid w:val="00BF767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E6EF"/>
  <w15:docId w15:val="{EA2B3887-8358-471F-8FC6-DAC9F34A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7310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731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399</MetadataID>
    <Session xmlns="641f345b-441b-4b81-9152-adc2e73ba5e1">Β´</Session>
    <Date xmlns="641f345b-441b-4b81-9152-adc2e73ba5e1">2017-02-12T22:00:00+00:00</Date>
    <Status xmlns="641f345b-441b-4b81-9152-adc2e73ba5e1">
      <Url>http://srv-sp1/praktika/Lists/Incoming_Metadata/EditForm.aspx?ID=399&amp;Source=/praktika/Recordings_Library/Forms/AllItems.aspx</Url>
      <Description>Δημοσιεύτηκε</Description>
    </Status>
    <Meeting xmlns="641f345b-441b-4b81-9152-adc2e73ba5e1">ΟΓ´</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DEB305-7A3C-4F71-8FCA-2BD8AA397D3F}">
  <ds:schemaRefs>
    <ds:schemaRef ds:uri="http://schemas.microsoft.com/sharepoint/v3/contenttype/forms"/>
  </ds:schemaRefs>
</ds:datastoreItem>
</file>

<file path=customXml/itemProps2.xml><?xml version="1.0" encoding="utf-8"?>
<ds:datastoreItem xmlns:ds="http://schemas.openxmlformats.org/officeDocument/2006/customXml" ds:itemID="{E796A384-0381-47AA-9C54-72FFC810D3B1}">
  <ds:schemaRefs>
    <ds:schemaRef ds:uri="http://purl.org/dc/dcmitype/"/>
    <ds:schemaRef ds:uri="641f345b-441b-4b81-9152-adc2e73ba5e1"/>
    <ds:schemaRef ds:uri="http://schemas.microsoft.com/office/2006/metadata/properties"/>
    <ds:schemaRef ds:uri="http://schemas.microsoft.com/office/2006/documentManagement/types"/>
    <ds:schemaRef ds:uri="http://www.w3.org/XML/1998/namespace"/>
    <ds:schemaRef ds:uri="http://purl.org/dc/terms/"/>
    <ds:schemaRef ds:uri="http://purl.org/dc/elements/1.1/"/>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6C24E538-B1A9-4D2A-81BE-37049B73AA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66</Pages>
  <Words>11929</Words>
  <Characters>64418</Characters>
  <Application>Microsoft Office Word</Application>
  <DocSecurity>0</DocSecurity>
  <Lines>536</Lines>
  <Paragraphs>152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2017-02-20T09:40:00Z</dcterms:created>
  <dcterms:modified xsi:type="dcterms:W3CDTF">2017-02-20T09:40:00Z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