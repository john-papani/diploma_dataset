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6673A0" w14:textId="77777777" w:rsidR="006A5FF6" w:rsidRPr="006A5FF6" w:rsidRDefault="006A5FF6" w:rsidP="006A5FF6">
      <w:pPr>
        <w:spacing w:after="0" w:line="360" w:lineRule="auto"/>
        <w:rPr>
          <w:ins w:id="0" w:author="Φλούδα Χριστίνα" w:date="2018-07-06T13:04:00Z"/>
          <w:rFonts w:eastAsia="Times New Roman"/>
          <w:szCs w:val="24"/>
          <w:lang w:eastAsia="en-US"/>
        </w:rPr>
      </w:pPr>
      <w:bookmarkStart w:id="1" w:name="_GoBack"/>
      <w:bookmarkEnd w:id="1"/>
      <w:ins w:id="2" w:author="Φλούδα Χριστίνα" w:date="2018-07-06T13:04:00Z">
        <w:r w:rsidRPr="006A5FF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D6EA65B" w14:textId="77777777" w:rsidR="006A5FF6" w:rsidRPr="006A5FF6" w:rsidRDefault="006A5FF6" w:rsidP="006A5FF6">
      <w:pPr>
        <w:spacing w:after="0" w:line="360" w:lineRule="auto"/>
        <w:rPr>
          <w:ins w:id="3" w:author="Φλούδα Χριστίνα" w:date="2018-07-06T13:04:00Z"/>
          <w:rFonts w:eastAsia="Times New Roman"/>
          <w:szCs w:val="24"/>
          <w:lang w:eastAsia="en-US"/>
        </w:rPr>
      </w:pPr>
    </w:p>
    <w:p w14:paraId="58F0B3BE" w14:textId="77777777" w:rsidR="006A5FF6" w:rsidRPr="006A5FF6" w:rsidRDefault="006A5FF6" w:rsidP="006A5FF6">
      <w:pPr>
        <w:spacing w:after="0" w:line="360" w:lineRule="auto"/>
        <w:rPr>
          <w:ins w:id="4" w:author="Φλούδα Χριστίνα" w:date="2018-07-06T13:04:00Z"/>
          <w:rFonts w:eastAsia="Times New Roman"/>
          <w:szCs w:val="24"/>
          <w:lang w:eastAsia="en-US"/>
        </w:rPr>
      </w:pPr>
      <w:ins w:id="5" w:author="Φλούδα Χριστίνα" w:date="2018-07-06T13:04:00Z">
        <w:r w:rsidRPr="006A5FF6">
          <w:rPr>
            <w:rFonts w:eastAsia="Times New Roman"/>
            <w:szCs w:val="24"/>
            <w:lang w:eastAsia="en-US"/>
          </w:rPr>
          <w:t>ΠΙΝΑΚΑΣ ΠΕΡΙΕΧΟΜΕΝΩΝ</w:t>
        </w:r>
      </w:ins>
    </w:p>
    <w:p w14:paraId="252C7331" w14:textId="77777777" w:rsidR="006A5FF6" w:rsidRPr="006A5FF6" w:rsidRDefault="006A5FF6" w:rsidP="006A5FF6">
      <w:pPr>
        <w:spacing w:after="0" w:line="360" w:lineRule="auto"/>
        <w:rPr>
          <w:ins w:id="6" w:author="Φλούδα Χριστίνα" w:date="2018-07-06T13:04:00Z"/>
          <w:rFonts w:eastAsia="Times New Roman"/>
          <w:szCs w:val="24"/>
          <w:lang w:eastAsia="en-US"/>
        </w:rPr>
      </w:pPr>
      <w:ins w:id="7" w:author="Φλούδα Χριστίνα" w:date="2018-07-06T13:04:00Z">
        <w:r w:rsidRPr="006A5FF6">
          <w:rPr>
            <w:rFonts w:eastAsia="Times New Roman"/>
            <w:szCs w:val="24"/>
            <w:lang w:eastAsia="en-US"/>
          </w:rPr>
          <w:t xml:space="preserve">ΙΖ΄ ΠΕΡΙΟΔΟΣ </w:t>
        </w:r>
      </w:ins>
    </w:p>
    <w:p w14:paraId="354BD93F" w14:textId="77777777" w:rsidR="006A5FF6" w:rsidRPr="006A5FF6" w:rsidRDefault="006A5FF6" w:rsidP="006A5FF6">
      <w:pPr>
        <w:spacing w:after="0" w:line="360" w:lineRule="auto"/>
        <w:rPr>
          <w:ins w:id="8" w:author="Φλούδα Χριστίνα" w:date="2018-07-06T13:04:00Z"/>
          <w:rFonts w:eastAsia="Times New Roman"/>
          <w:szCs w:val="24"/>
          <w:lang w:eastAsia="en-US"/>
        </w:rPr>
      </w:pPr>
      <w:ins w:id="9" w:author="Φλούδα Χριστίνα" w:date="2018-07-06T13:04:00Z">
        <w:r w:rsidRPr="006A5FF6">
          <w:rPr>
            <w:rFonts w:eastAsia="Times New Roman"/>
            <w:szCs w:val="24"/>
            <w:lang w:eastAsia="en-US"/>
          </w:rPr>
          <w:t>ΠΡΟΕΔΡΕΥΟΜΕΝΗΣ ΚΟΙΝΟΒΟΥΛΕΥΤΙΚΗΣ ΔΗΜΟΚΡΑΤΙΑΣ</w:t>
        </w:r>
      </w:ins>
    </w:p>
    <w:p w14:paraId="39DA1370" w14:textId="77777777" w:rsidR="006A5FF6" w:rsidRPr="006A5FF6" w:rsidRDefault="006A5FF6" w:rsidP="006A5FF6">
      <w:pPr>
        <w:spacing w:after="0" w:line="360" w:lineRule="auto"/>
        <w:rPr>
          <w:ins w:id="10" w:author="Φλούδα Χριστίνα" w:date="2018-07-06T13:04:00Z"/>
          <w:rFonts w:eastAsia="Times New Roman"/>
          <w:szCs w:val="24"/>
          <w:lang w:eastAsia="en-US"/>
        </w:rPr>
      </w:pPr>
      <w:ins w:id="11" w:author="Φλούδα Χριστίνα" w:date="2018-07-06T13:04:00Z">
        <w:r w:rsidRPr="006A5FF6">
          <w:rPr>
            <w:rFonts w:eastAsia="Times New Roman"/>
            <w:szCs w:val="24"/>
            <w:lang w:eastAsia="en-US"/>
          </w:rPr>
          <w:t>ΣΥΝΟΔΟΣ Γ΄</w:t>
        </w:r>
      </w:ins>
    </w:p>
    <w:p w14:paraId="7E288973" w14:textId="77777777" w:rsidR="006A5FF6" w:rsidRPr="006A5FF6" w:rsidRDefault="006A5FF6" w:rsidP="006A5FF6">
      <w:pPr>
        <w:spacing w:after="0" w:line="360" w:lineRule="auto"/>
        <w:rPr>
          <w:ins w:id="12" w:author="Φλούδα Χριστίνα" w:date="2018-07-06T13:04:00Z"/>
          <w:rFonts w:eastAsia="Times New Roman"/>
          <w:szCs w:val="24"/>
          <w:lang w:eastAsia="en-US"/>
        </w:rPr>
      </w:pPr>
    </w:p>
    <w:p w14:paraId="742DF1D7" w14:textId="77777777" w:rsidR="006A5FF6" w:rsidRPr="006A5FF6" w:rsidRDefault="006A5FF6" w:rsidP="006A5FF6">
      <w:pPr>
        <w:spacing w:after="0" w:line="360" w:lineRule="auto"/>
        <w:rPr>
          <w:ins w:id="13" w:author="Φλούδα Χριστίνα" w:date="2018-07-06T13:04:00Z"/>
          <w:rFonts w:eastAsia="Times New Roman"/>
          <w:szCs w:val="24"/>
          <w:lang w:eastAsia="en-US"/>
        </w:rPr>
      </w:pPr>
      <w:ins w:id="14" w:author="Φλούδα Χριστίνα" w:date="2018-07-06T13:04:00Z">
        <w:r w:rsidRPr="006A5FF6">
          <w:rPr>
            <w:rFonts w:eastAsia="Times New Roman"/>
            <w:szCs w:val="24"/>
            <w:lang w:eastAsia="en-US"/>
          </w:rPr>
          <w:t>ΣΥΝΕΔΡΙΑΣΗ ΡΜΣΤ΄</w:t>
        </w:r>
      </w:ins>
    </w:p>
    <w:p w14:paraId="21A3C90E" w14:textId="77777777" w:rsidR="006A5FF6" w:rsidRPr="006A5FF6" w:rsidRDefault="006A5FF6" w:rsidP="006A5FF6">
      <w:pPr>
        <w:spacing w:after="0" w:line="360" w:lineRule="auto"/>
        <w:rPr>
          <w:ins w:id="15" w:author="Φλούδα Χριστίνα" w:date="2018-07-06T13:04:00Z"/>
          <w:rFonts w:eastAsia="Times New Roman"/>
          <w:szCs w:val="24"/>
          <w:lang w:eastAsia="en-US"/>
        </w:rPr>
      </w:pPr>
      <w:ins w:id="16" w:author="Φλούδα Χριστίνα" w:date="2018-07-06T13:04:00Z">
        <w:r w:rsidRPr="006A5FF6">
          <w:rPr>
            <w:rFonts w:eastAsia="Times New Roman"/>
            <w:szCs w:val="24"/>
            <w:lang w:eastAsia="en-US"/>
          </w:rPr>
          <w:t>Πέμπτη  28 Ιουνίου 2018</w:t>
        </w:r>
      </w:ins>
    </w:p>
    <w:p w14:paraId="2364F2FB" w14:textId="77777777" w:rsidR="006A5FF6" w:rsidRPr="006A5FF6" w:rsidRDefault="006A5FF6" w:rsidP="006A5FF6">
      <w:pPr>
        <w:spacing w:after="0" w:line="360" w:lineRule="auto"/>
        <w:rPr>
          <w:ins w:id="17" w:author="Φλούδα Χριστίνα" w:date="2018-07-06T13:04:00Z"/>
          <w:rFonts w:eastAsia="Times New Roman"/>
          <w:szCs w:val="24"/>
          <w:lang w:eastAsia="en-US"/>
        </w:rPr>
      </w:pPr>
    </w:p>
    <w:p w14:paraId="72CA594D" w14:textId="77777777" w:rsidR="006A5FF6" w:rsidRPr="006A5FF6" w:rsidRDefault="006A5FF6" w:rsidP="006A5FF6">
      <w:pPr>
        <w:spacing w:after="0" w:line="360" w:lineRule="auto"/>
        <w:rPr>
          <w:ins w:id="18" w:author="Φλούδα Χριστίνα" w:date="2018-07-06T13:04:00Z"/>
          <w:rFonts w:eastAsia="Times New Roman"/>
          <w:szCs w:val="24"/>
          <w:lang w:eastAsia="en-US"/>
        </w:rPr>
      </w:pPr>
      <w:ins w:id="19" w:author="Φλούδα Χριστίνα" w:date="2018-07-06T13:04:00Z">
        <w:r w:rsidRPr="006A5FF6">
          <w:rPr>
            <w:rFonts w:eastAsia="Times New Roman"/>
            <w:szCs w:val="24"/>
            <w:lang w:eastAsia="en-US"/>
          </w:rPr>
          <w:t>ΘΕΜΑΤΑ</w:t>
        </w:r>
      </w:ins>
    </w:p>
    <w:p w14:paraId="57D0E22C" w14:textId="77777777" w:rsidR="006A5FF6" w:rsidRPr="006A5FF6" w:rsidRDefault="006A5FF6" w:rsidP="006A5FF6">
      <w:pPr>
        <w:spacing w:after="0" w:line="360" w:lineRule="auto"/>
        <w:rPr>
          <w:ins w:id="20" w:author="Φλούδα Χριστίνα" w:date="2018-07-06T13:04:00Z"/>
          <w:rFonts w:eastAsia="Times New Roman"/>
          <w:szCs w:val="24"/>
          <w:lang w:eastAsia="en-US"/>
        </w:rPr>
      </w:pPr>
      <w:ins w:id="21" w:author="Φλούδα Χριστίνα" w:date="2018-07-06T13:04:00Z">
        <w:r w:rsidRPr="006A5FF6">
          <w:rPr>
            <w:rFonts w:eastAsia="Times New Roman"/>
            <w:szCs w:val="24"/>
            <w:lang w:eastAsia="en-US"/>
          </w:rPr>
          <w:t xml:space="preserve"> </w:t>
        </w:r>
        <w:r w:rsidRPr="006A5FF6">
          <w:rPr>
            <w:rFonts w:eastAsia="Times New Roman"/>
            <w:szCs w:val="24"/>
            <w:lang w:eastAsia="en-US"/>
          </w:rPr>
          <w:br/>
          <w:t xml:space="preserve">Α. ΕΙΔΙΚΑ ΘΕΜΑΤΑ </w:t>
        </w:r>
        <w:r w:rsidRPr="006A5FF6">
          <w:rPr>
            <w:rFonts w:eastAsia="Times New Roman"/>
            <w:szCs w:val="24"/>
            <w:lang w:eastAsia="en-US"/>
          </w:rPr>
          <w:br/>
          <w:t xml:space="preserve">1. Επικύρωση Πρακτικών, σελ. </w:t>
        </w:r>
        <w:r w:rsidRPr="006A5FF6">
          <w:rPr>
            <w:rFonts w:eastAsia="Times New Roman"/>
            <w:szCs w:val="24"/>
            <w:lang w:eastAsia="en-US"/>
          </w:rPr>
          <w:br/>
          <w:t xml:space="preserve">2. Ανακοινώνεται ότι τη συνεδρίαση παρακολουθούν ένοικοι και συνοδοί τους από τον Ξενώνα Ψυχιατρικής Αποκατάστασης ΚΛΙΜΑΚΑ, σελ. </w:t>
        </w:r>
        <w:r w:rsidRPr="006A5FF6">
          <w:rPr>
            <w:rFonts w:eastAsia="Times New Roman"/>
            <w:szCs w:val="24"/>
            <w:lang w:eastAsia="en-US"/>
          </w:rPr>
          <w:br/>
          <w:t xml:space="preserve">3. Επί διαδικαστικού θέματος, σελ. </w:t>
        </w:r>
        <w:r w:rsidRPr="006A5FF6">
          <w:rPr>
            <w:rFonts w:eastAsia="Times New Roman"/>
            <w:szCs w:val="24"/>
            <w:lang w:eastAsia="en-US"/>
          </w:rPr>
          <w:br/>
          <w:t xml:space="preserve"> </w:t>
        </w:r>
        <w:r w:rsidRPr="006A5FF6">
          <w:rPr>
            <w:rFonts w:eastAsia="Times New Roman"/>
            <w:szCs w:val="24"/>
            <w:lang w:eastAsia="en-US"/>
          </w:rPr>
          <w:br/>
          <w:t xml:space="preserve">Β. ΚΟΙΝΟΒΟΥΛΕΥΤΙΚΟΣ ΕΛΕΓΧΟΣ </w:t>
        </w:r>
        <w:r w:rsidRPr="006A5FF6">
          <w:rPr>
            <w:rFonts w:eastAsia="Times New Roman"/>
            <w:szCs w:val="24"/>
            <w:lang w:eastAsia="en-US"/>
          </w:rPr>
          <w:br/>
          <w:t xml:space="preserve">1. Ανακοίνωση του δελτίου επικαίρων ερωτήσεων της Παρασκευής 29 Ιουνίου 2018, σελ. </w:t>
        </w:r>
        <w:r w:rsidRPr="006A5FF6">
          <w:rPr>
            <w:rFonts w:eastAsia="Times New Roman"/>
            <w:szCs w:val="24"/>
            <w:lang w:eastAsia="en-US"/>
          </w:rPr>
          <w:br/>
          <w:t>2. Συζήτηση επικαίρων ερωτήσεων:</w:t>
        </w:r>
        <w:r w:rsidRPr="006A5FF6">
          <w:rPr>
            <w:rFonts w:eastAsia="Times New Roman"/>
            <w:szCs w:val="24"/>
            <w:lang w:eastAsia="en-US"/>
          </w:rPr>
          <w:br/>
          <w:t xml:space="preserve">    α) Προς την Υπουργό Εργασίας, Κοινωνικής Ασφάλισης και Κοινωνικής Αλληλεγγύης, με θέμα: « Ένταξη όλων των μορφών της Σκλήρυνσης κατά πλάκας στον πίνακα των μη αναστρέψιμων παθήσεων», σελ. </w:t>
        </w:r>
        <w:r w:rsidRPr="006A5FF6">
          <w:rPr>
            <w:rFonts w:eastAsia="Times New Roman"/>
            <w:szCs w:val="24"/>
            <w:lang w:eastAsia="en-US"/>
          </w:rPr>
          <w:br/>
          <w:t xml:space="preserve">    β) Προς τον Υπουργό Υποδομών και Μεταφορών, με θέμα: «Επιτακτική ανάγκη η </w:t>
        </w:r>
        <w:proofErr w:type="spellStart"/>
        <w:r w:rsidRPr="006A5FF6">
          <w:rPr>
            <w:rFonts w:eastAsia="Times New Roman"/>
            <w:szCs w:val="24"/>
            <w:lang w:eastAsia="en-US"/>
          </w:rPr>
          <w:t>υπογείωση</w:t>
        </w:r>
        <w:proofErr w:type="spellEnd"/>
        <w:r w:rsidRPr="006A5FF6">
          <w:rPr>
            <w:rFonts w:eastAsia="Times New Roman"/>
            <w:szCs w:val="24"/>
            <w:lang w:eastAsia="en-US"/>
          </w:rPr>
          <w:t xml:space="preserve"> των σιδηροδρομικών γραμμών του ΟΣΕ στη Λάρισα», σελ. </w:t>
        </w:r>
        <w:r w:rsidRPr="006A5FF6">
          <w:rPr>
            <w:rFonts w:eastAsia="Times New Roman"/>
            <w:szCs w:val="24"/>
            <w:lang w:eastAsia="en-US"/>
          </w:rPr>
          <w:br/>
          <w:t xml:space="preserve">    γ) Προς τον Υπουργό Εσωτερικών:</w:t>
        </w:r>
        <w:r w:rsidRPr="006A5FF6">
          <w:rPr>
            <w:rFonts w:eastAsia="Times New Roman"/>
            <w:szCs w:val="24"/>
            <w:lang w:eastAsia="en-US"/>
          </w:rPr>
          <w:br/>
          <w:t xml:space="preserve">        i. με θέμα: «Η κατάσταση που έχει διαμορφωθεί σχετικά με το πρόβλημα της διαχείρισης των απορριμμάτων σε Κέρκυρα και Παξούς», σελ. </w:t>
        </w:r>
        <w:r w:rsidRPr="006A5FF6">
          <w:rPr>
            <w:rFonts w:eastAsia="Times New Roman"/>
            <w:szCs w:val="24"/>
            <w:lang w:eastAsia="en-US"/>
          </w:rPr>
          <w:br/>
          <w:t xml:space="preserve">        </w:t>
        </w:r>
        <w:proofErr w:type="spellStart"/>
        <w:r w:rsidRPr="006A5FF6">
          <w:rPr>
            <w:rFonts w:eastAsia="Times New Roman"/>
            <w:szCs w:val="24"/>
            <w:lang w:eastAsia="en-US"/>
          </w:rPr>
          <w:t>ii</w:t>
        </w:r>
        <w:proofErr w:type="spellEnd"/>
        <w:r w:rsidRPr="006A5FF6">
          <w:rPr>
            <w:rFonts w:eastAsia="Times New Roman"/>
            <w:szCs w:val="24"/>
            <w:lang w:eastAsia="en-US"/>
          </w:rPr>
          <w:t xml:space="preserve">. με θέμα: «Ανεξέλεγκτη παραβατικότητα στον περιβάλλοντα χώρο των Πανεπιστημιακών Ιδρυμάτων της Αθήνας και στην ευρύτερη περιοχή του Πεδίου του  Άρεως», σελ. </w:t>
        </w:r>
        <w:r w:rsidRPr="006A5FF6">
          <w:rPr>
            <w:rFonts w:eastAsia="Times New Roman"/>
            <w:szCs w:val="24"/>
            <w:lang w:eastAsia="en-US"/>
          </w:rPr>
          <w:br/>
          <w:t xml:space="preserve">        </w:t>
        </w:r>
        <w:proofErr w:type="spellStart"/>
        <w:r w:rsidRPr="006A5FF6">
          <w:rPr>
            <w:rFonts w:eastAsia="Times New Roman"/>
            <w:szCs w:val="24"/>
            <w:lang w:eastAsia="en-US"/>
          </w:rPr>
          <w:t>iii</w:t>
        </w:r>
        <w:proofErr w:type="spellEnd"/>
        <w:r w:rsidRPr="006A5FF6">
          <w:rPr>
            <w:rFonts w:eastAsia="Times New Roman"/>
            <w:szCs w:val="24"/>
            <w:lang w:eastAsia="en-US"/>
          </w:rPr>
          <w:t xml:space="preserve">. με θέμα: «Σε απόγνωση οι κάτοικοι των Εξαρχείων», σελ. </w:t>
        </w:r>
        <w:r w:rsidRPr="006A5FF6">
          <w:rPr>
            <w:rFonts w:eastAsia="Times New Roman"/>
            <w:szCs w:val="24"/>
            <w:lang w:eastAsia="en-US"/>
          </w:rPr>
          <w:br/>
          <w:t xml:space="preserve">    δ) Προς την Υπουργό Πολιτισμού και Αθλητισμού:</w:t>
        </w:r>
        <w:r w:rsidRPr="006A5FF6">
          <w:rPr>
            <w:rFonts w:eastAsia="Times New Roman"/>
            <w:szCs w:val="24"/>
            <w:lang w:eastAsia="en-US"/>
          </w:rPr>
          <w:br/>
          <w:t xml:space="preserve">        i. με θέμα: «Δημοτική αγορά Χαλκίδας», σελ. </w:t>
        </w:r>
        <w:r w:rsidRPr="006A5FF6">
          <w:rPr>
            <w:rFonts w:eastAsia="Times New Roman"/>
            <w:szCs w:val="24"/>
            <w:lang w:eastAsia="en-US"/>
          </w:rPr>
          <w:br/>
          <w:t xml:space="preserve">        </w:t>
        </w:r>
        <w:proofErr w:type="spellStart"/>
        <w:r w:rsidRPr="006A5FF6">
          <w:rPr>
            <w:rFonts w:eastAsia="Times New Roman"/>
            <w:szCs w:val="24"/>
            <w:lang w:eastAsia="en-US"/>
          </w:rPr>
          <w:t>ii</w:t>
        </w:r>
        <w:proofErr w:type="spellEnd"/>
        <w:r w:rsidRPr="006A5FF6">
          <w:rPr>
            <w:rFonts w:eastAsia="Times New Roman"/>
            <w:szCs w:val="24"/>
            <w:lang w:eastAsia="en-US"/>
          </w:rPr>
          <w:t xml:space="preserve">. σχετικά με την «κατάσταση των εργαζομένων στην ΑΕΠΙ και τα δικαιώματα των δημιουργών δικαιούχων μελών της», σελ. </w:t>
        </w:r>
        <w:r w:rsidRPr="006A5FF6">
          <w:rPr>
            <w:rFonts w:eastAsia="Times New Roman"/>
            <w:szCs w:val="24"/>
            <w:lang w:eastAsia="en-US"/>
          </w:rPr>
          <w:br/>
          <w:t xml:space="preserve">    ε) Προς τον Υπουργό Αγροτικής Ανάπτυξης και Τροφίμων:</w:t>
        </w:r>
        <w:r w:rsidRPr="006A5FF6">
          <w:rPr>
            <w:rFonts w:eastAsia="Times New Roman"/>
            <w:szCs w:val="24"/>
            <w:lang w:eastAsia="en-US"/>
          </w:rPr>
          <w:br/>
          <w:t xml:space="preserve">        i. με θέμα: «Εξωδικαστικός μηχανισμός ρύθμισης οφειλών αγροτών από δάνεια της πρώην Αγροτικής Τράπεζας», σελ. </w:t>
        </w:r>
        <w:r w:rsidRPr="006A5FF6">
          <w:rPr>
            <w:rFonts w:eastAsia="Times New Roman"/>
            <w:szCs w:val="24"/>
            <w:lang w:eastAsia="en-US"/>
          </w:rPr>
          <w:br/>
          <w:t xml:space="preserve">        </w:t>
        </w:r>
        <w:proofErr w:type="spellStart"/>
        <w:r w:rsidRPr="006A5FF6">
          <w:rPr>
            <w:rFonts w:eastAsia="Times New Roman"/>
            <w:szCs w:val="24"/>
            <w:lang w:eastAsia="en-US"/>
          </w:rPr>
          <w:t>ii</w:t>
        </w:r>
        <w:proofErr w:type="spellEnd"/>
        <w:r w:rsidRPr="006A5FF6">
          <w:rPr>
            <w:rFonts w:eastAsia="Times New Roman"/>
            <w:szCs w:val="24"/>
            <w:lang w:eastAsia="en-US"/>
          </w:rPr>
          <w:t xml:space="preserve">. με θέμα: «Προβλήματα αγροτών και κτηνοτρόφων Νομού Δράμας και αναπτυξιακό σχέδιο δράσης του Υπουργείου για τον Νομό», σελ. </w:t>
        </w:r>
        <w:r w:rsidRPr="006A5FF6">
          <w:rPr>
            <w:rFonts w:eastAsia="Times New Roman"/>
            <w:szCs w:val="24"/>
            <w:lang w:eastAsia="en-US"/>
          </w:rPr>
          <w:br/>
          <w:t xml:space="preserve">    </w:t>
        </w:r>
        <w:proofErr w:type="spellStart"/>
        <w:r w:rsidRPr="006A5FF6">
          <w:rPr>
            <w:rFonts w:eastAsia="Times New Roman"/>
            <w:szCs w:val="24"/>
            <w:lang w:eastAsia="en-US"/>
          </w:rPr>
          <w:t>στ</w:t>
        </w:r>
        <w:proofErr w:type="spellEnd"/>
        <w:r w:rsidRPr="006A5FF6">
          <w:rPr>
            <w:rFonts w:eastAsia="Times New Roman"/>
            <w:szCs w:val="24"/>
            <w:lang w:eastAsia="en-US"/>
          </w:rPr>
          <w:t xml:space="preserve">) Προς την Υπουργό Εργασίας, Κοινωνικής Ασφάλισης και Κοινωνικής Αλληλεγγύης,  με θέμα: «Παρεμπόδιση συνδικαλιστικής δράσης στο ξενοδοχείο «IKOS» στην Κέρκυρα και παράνομη κατακράτηση συνδικαλιστικών στελεχών στο χώρο του ξενοδοχείου από την εργοδοσία», σελ. </w:t>
        </w:r>
        <w:r w:rsidRPr="006A5FF6">
          <w:rPr>
            <w:rFonts w:eastAsia="Times New Roman"/>
            <w:szCs w:val="24"/>
            <w:lang w:eastAsia="en-US"/>
          </w:rPr>
          <w:br/>
        </w:r>
      </w:ins>
    </w:p>
    <w:p w14:paraId="03818DED" w14:textId="77777777" w:rsidR="006A5FF6" w:rsidRPr="006A5FF6" w:rsidRDefault="006A5FF6" w:rsidP="006A5FF6">
      <w:pPr>
        <w:spacing w:after="0" w:line="360" w:lineRule="auto"/>
        <w:rPr>
          <w:ins w:id="22" w:author="Φλούδα Χριστίνα" w:date="2018-07-06T13:04:00Z"/>
          <w:rFonts w:eastAsia="Times New Roman"/>
          <w:szCs w:val="24"/>
          <w:lang w:eastAsia="en-US"/>
        </w:rPr>
      </w:pPr>
      <w:ins w:id="23" w:author="Φλούδα Χριστίνα" w:date="2018-07-06T13:04:00Z">
        <w:r w:rsidRPr="006A5FF6">
          <w:rPr>
            <w:rFonts w:eastAsia="Times New Roman"/>
            <w:szCs w:val="24"/>
            <w:lang w:eastAsia="en-US"/>
          </w:rPr>
          <w:t>ΠΡΟΕΔΡΕΥΟΝΤΕΣ</w:t>
        </w:r>
      </w:ins>
    </w:p>
    <w:p w14:paraId="1C2E6BB5" w14:textId="77777777" w:rsidR="006A5FF6" w:rsidRPr="006A5FF6" w:rsidRDefault="006A5FF6" w:rsidP="006A5FF6">
      <w:pPr>
        <w:spacing w:after="0" w:line="360" w:lineRule="auto"/>
        <w:rPr>
          <w:ins w:id="24" w:author="Φλούδα Χριστίνα" w:date="2018-07-06T13:04:00Z"/>
          <w:rFonts w:eastAsia="Times New Roman"/>
          <w:szCs w:val="24"/>
          <w:lang w:eastAsia="en-US"/>
        </w:rPr>
      </w:pPr>
      <w:ins w:id="25" w:author="Φλούδα Χριστίνα" w:date="2018-07-06T13:04:00Z">
        <w:r w:rsidRPr="006A5FF6">
          <w:rPr>
            <w:rFonts w:eastAsia="Times New Roman"/>
            <w:szCs w:val="24"/>
            <w:lang w:eastAsia="en-US"/>
          </w:rPr>
          <w:t>ΛΑΜΠΡΟΥΛΗΣ Γ. , σελ.</w:t>
        </w:r>
      </w:ins>
    </w:p>
    <w:p w14:paraId="3BE6B17B" w14:textId="77777777" w:rsidR="006A5FF6" w:rsidRPr="006A5FF6" w:rsidRDefault="006A5FF6" w:rsidP="006A5FF6">
      <w:pPr>
        <w:spacing w:after="0" w:line="360" w:lineRule="auto"/>
        <w:rPr>
          <w:ins w:id="26" w:author="Φλούδα Χριστίνα" w:date="2018-07-06T13:04:00Z"/>
          <w:rFonts w:eastAsia="Times New Roman"/>
          <w:szCs w:val="24"/>
          <w:lang w:eastAsia="en-US"/>
        </w:rPr>
      </w:pPr>
      <w:ins w:id="27" w:author="Φλούδα Χριστίνα" w:date="2018-07-06T13:04:00Z">
        <w:r w:rsidRPr="006A5FF6">
          <w:rPr>
            <w:rFonts w:eastAsia="Times New Roman"/>
            <w:szCs w:val="24"/>
            <w:lang w:eastAsia="en-US"/>
          </w:rPr>
          <w:t>ΛΥΚΟΥΔΗΣ Σ. , σελ.</w:t>
        </w:r>
        <w:r w:rsidRPr="006A5FF6">
          <w:rPr>
            <w:rFonts w:eastAsia="Times New Roman"/>
            <w:szCs w:val="24"/>
            <w:lang w:eastAsia="en-US"/>
          </w:rPr>
          <w:br/>
        </w:r>
      </w:ins>
    </w:p>
    <w:p w14:paraId="1C339467" w14:textId="77777777" w:rsidR="006A5FF6" w:rsidRPr="006A5FF6" w:rsidRDefault="006A5FF6" w:rsidP="006A5FF6">
      <w:pPr>
        <w:spacing w:after="0" w:line="360" w:lineRule="auto"/>
        <w:rPr>
          <w:ins w:id="28" w:author="Φλούδα Χριστίνα" w:date="2018-07-06T13:04:00Z"/>
          <w:rFonts w:eastAsia="Times New Roman"/>
          <w:szCs w:val="24"/>
          <w:lang w:eastAsia="en-US"/>
        </w:rPr>
      </w:pPr>
      <w:ins w:id="29" w:author="Φλούδα Χριστίνα" w:date="2018-07-06T13:04:00Z">
        <w:r w:rsidRPr="006A5FF6">
          <w:rPr>
            <w:rFonts w:eastAsia="Times New Roman"/>
            <w:szCs w:val="24"/>
            <w:lang w:eastAsia="en-US"/>
          </w:rPr>
          <w:t>ΟΜΙΛΗΤΕΣ</w:t>
        </w:r>
      </w:ins>
    </w:p>
    <w:p w14:paraId="01D0E94C" w14:textId="77777777" w:rsidR="006A5FF6" w:rsidRPr="006A5FF6" w:rsidRDefault="006A5FF6" w:rsidP="006A5FF6">
      <w:pPr>
        <w:spacing w:after="0" w:line="360" w:lineRule="auto"/>
        <w:rPr>
          <w:ins w:id="30" w:author="Φλούδα Χριστίνα" w:date="2018-07-06T13:04:00Z"/>
          <w:rFonts w:eastAsia="Times New Roman"/>
          <w:szCs w:val="24"/>
          <w:lang w:eastAsia="en-US"/>
        </w:rPr>
      </w:pPr>
      <w:ins w:id="31" w:author="Φλούδα Χριστίνα" w:date="2018-07-06T13:04:00Z">
        <w:r w:rsidRPr="006A5FF6">
          <w:rPr>
            <w:rFonts w:eastAsia="Times New Roman"/>
            <w:szCs w:val="24"/>
            <w:lang w:eastAsia="en-US"/>
          </w:rPr>
          <w:br/>
          <w:t>Α. Επί διαδικαστικού θέματος:</w:t>
        </w:r>
        <w:r w:rsidRPr="006A5FF6">
          <w:rPr>
            <w:rFonts w:eastAsia="Times New Roman"/>
            <w:szCs w:val="24"/>
            <w:lang w:eastAsia="en-US"/>
          </w:rPr>
          <w:br/>
          <w:t>ΛΑΜΠΡΟΥΛΗΣ Γ. , σελ.</w:t>
        </w:r>
      </w:ins>
    </w:p>
    <w:p w14:paraId="26F820E2" w14:textId="4692ACBA" w:rsidR="006A5FF6" w:rsidRDefault="006A5FF6" w:rsidP="006A5FF6">
      <w:pPr>
        <w:spacing w:after="0" w:line="600" w:lineRule="auto"/>
        <w:ind w:firstLine="720"/>
        <w:mirrorIndents/>
        <w:jc w:val="center"/>
        <w:rPr>
          <w:ins w:id="32" w:author="Φλούδα Χριστίνα" w:date="2018-07-06T13:04:00Z"/>
          <w:rFonts w:eastAsia="Times New Roman" w:cs="Times New Roman"/>
          <w:szCs w:val="24"/>
        </w:rPr>
      </w:pPr>
      <w:ins w:id="33" w:author="Φλούδα Χριστίνα" w:date="2018-07-06T13:04:00Z">
        <w:r w:rsidRPr="006A5FF6">
          <w:rPr>
            <w:rFonts w:eastAsia="Times New Roman"/>
            <w:szCs w:val="24"/>
            <w:lang w:eastAsia="en-US"/>
          </w:rPr>
          <w:t>ΛΥΚΟΥΔΗΣ Σ. , σελ.</w:t>
        </w:r>
        <w:r w:rsidRPr="006A5FF6">
          <w:rPr>
            <w:rFonts w:eastAsia="Times New Roman"/>
            <w:szCs w:val="24"/>
            <w:lang w:eastAsia="en-US"/>
          </w:rPr>
          <w:br/>
        </w:r>
        <w:r w:rsidRPr="006A5FF6">
          <w:rPr>
            <w:rFonts w:eastAsia="Times New Roman"/>
            <w:szCs w:val="24"/>
            <w:lang w:eastAsia="en-US"/>
          </w:rPr>
          <w:br/>
          <w:t>Β. Επί των επικαίρων ερωτήσεων:</w:t>
        </w:r>
        <w:r w:rsidRPr="006A5FF6">
          <w:rPr>
            <w:rFonts w:eastAsia="Times New Roman"/>
            <w:szCs w:val="24"/>
            <w:lang w:eastAsia="en-US"/>
          </w:rPr>
          <w:br/>
          <w:t>ΑΚΡΙΩΤΗΣ Γ. , σελ.</w:t>
        </w:r>
        <w:r w:rsidRPr="006A5FF6">
          <w:rPr>
            <w:rFonts w:eastAsia="Times New Roman"/>
            <w:szCs w:val="24"/>
            <w:lang w:eastAsia="en-US"/>
          </w:rPr>
          <w:br/>
          <w:t>ΑΠΟΣΤΟΛΟΥ Ε. , σελ.</w:t>
        </w:r>
        <w:r w:rsidRPr="006A5FF6">
          <w:rPr>
            <w:rFonts w:eastAsia="Times New Roman"/>
            <w:szCs w:val="24"/>
            <w:lang w:eastAsia="en-US"/>
          </w:rPr>
          <w:br/>
          <w:t>ΑΧΤΣΙΟΓΛΟΥ Ε. , σελ.</w:t>
        </w:r>
        <w:r w:rsidRPr="006A5FF6">
          <w:rPr>
            <w:rFonts w:eastAsia="Times New Roman"/>
            <w:szCs w:val="24"/>
            <w:lang w:eastAsia="en-US"/>
          </w:rPr>
          <w:br/>
          <w:t>ΒΛΑΧΟΣ Γ. , σελ.</w:t>
        </w:r>
        <w:r w:rsidRPr="006A5FF6">
          <w:rPr>
            <w:rFonts w:eastAsia="Times New Roman"/>
            <w:szCs w:val="24"/>
            <w:lang w:eastAsia="en-US"/>
          </w:rPr>
          <w:br/>
          <w:t>ΔΕΛΗΣ Ι. , σελ.</w:t>
        </w:r>
        <w:r w:rsidRPr="006A5FF6">
          <w:rPr>
            <w:rFonts w:eastAsia="Times New Roman"/>
            <w:szCs w:val="24"/>
            <w:lang w:eastAsia="en-US"/>
          </w:rPr>
          <w:br/>
          <w:t>ΚΑΤΣΩΤΗΣ Χ. , σελ.</w:t>
        </w:r>
        <w:r w:rsidRPr="006A5FF6">
          <w:rPr>
            <w:rFonts w:eastAsia="Times New Roman"/>
            <w:szCs w:val="24"/>
            <w:lang w:eastAsia="en-US"/>
          </w:rPr>
          <w:br/>
          <w:t>ΚΕΦΑΛΟΓΙΑΝΝΗ  Ό. , σελ.</w:t>
        </w:r>
        <w:r w:rsidRPr="006A5FF6">
          <w:rPr>
            <w:rFonts w:eastAsia="Times New Roman"/>
            <w:szCs w:val="24"/>
            <w:lang w:eastAsia="en-US"/>
          </w:rPr>
          <w:br/>
          <w:t>ΚΟΝΙΟΡΔΟΥ Λ. , σελ.</w:t>
        </w:r>
        <w:r w:rsidRPr="006A5FF6">
          <w:rPr>
            <w:rFonts w:eastAsia="Times New Roman"/>
            <w:szCs w:val="24"/>
            <w:lang w:eastAsia="en-US"/>
          </w:rPr>
          <w:br/>
          <w:t>ΚΥΡΙΑΖΙΔΗΣ Δ. , σελ.</w:t>
        </w:r>
        <w:r w:rsidRPr="006A5FF6">
          <w:rPr>
            <w:rFonts w:eastAsia="Times New Roman"/>
            <w:szCs w:val="24"/>
            <w:lang w:eastAsia="en-US"/>
          </w:rPr>
          <w:br/>
          <w:t>ΛΥΚΟΥΔΗΣ Σ. , σελ.</w:t>
        </w:r>
        <w:r w:rsidRPr="006A5FF6">
          <w:rPr>
            <w:rFonts w:eastAsia="Times New Roman"/>
            <w:szCs w:val="24"/>
            <w:lang w:eastAsia="en-US"/>
          </w:rPr>
          <w:br/>
          <w:t>ΜΑΥΡΑΓΑΝΗΣ Ν. , σελ.</w:t>
        </w:r>
        <w:r w:rsidRPr="006A5FF6">
          <w:rPr>
            <w:rFonts w:eastAsia="Times New Roman"/>
            <w:szCs w:val="24"/>
            <w:lang w:eastAsia="en-US"/>
          </w:rPr>
          <w:br/>
          <w:t>ΜΠΑΡΓΙΩΤΑΣ Κ. , σελ.</w:t>
        </w:r>
        <w:r w:rsidRPr="006A5FF6">
          <w:rPr>
            <w:rFonts w:eastAsia="Times New Roman"/>
            <w:szCs w:val="24"/>
            <w:lang w:eastAsia="en-US"/>
          </w:rPr>
          <w:br/>
          <w:t>ΜΩΡΑΪΤΗΣ Ν. , σελ.</w:t>
        </w:r>
        <w:r w:rsidRPr="006A5FF6">
          <w:rPr>
            <w:rFonts w:eastAsia="Times New Roman"/>
            <w:szCs w:val="24"/>
            <w:lang w:eastAsia="en-US"/>
          </w:rPr>
          <w:br/>
          <w:t>ΠΕΤΡΟΠΟΥΛΟΣ Α. , σελ.</w:t>
        </w:r>
        <w:r w:rsidRPr="006A5FF6">
          <w:rPr>
            <w:rFonts w:eastAsia="Times New Roman"/>
            <w:szCs w:val="24"/>
            <w:lang w:eastAsia="en-US"/>
          </w:rPr>
          <w:br/>
          <w:t>ΣΚΟΥΡΛΕΤΗΣ Π. , σελ.</w:t>
        </w:r>
        <w:r w:rsidRPr="006A5FF6">
          <w:rPr>
            <w:rFonts w:eastAsia="Times New Roman"/>
            <w:szCs w:val="24"/>
            <w:lang w:eastAsia="en-US"/>
          </w:rPr>
          <w:br/>
          <w:t>ΤΟΣΚΑΣ Ν. , σελ.</w:t>
        </w:r>
        <w:r w:rsidRPr="006A5FF6">
          <w:rPr>
            <w:rFonts w:eastAsia="Times New Roman"/>
            <w:szCs w:val="24"/>
            <w:lang w:eastAsia="en-US"/>
          </w:rPr>
          <w:br/>
        </w:r>
      </w:ins>
    </w:p>
    <w:p w14:paraId="091EF646" w14:textId="29832390" w:rsidR="00DA7551" w:rsidRDefault="006A5FF6">
      <w:pPr>
        <w:spacing w:after="0" w:line="600" w:lineRule="auto"/>
        <w:ind w:firstLine="720"/>
        <w:mirrorIndents/>
        <w:jc w:val="center"/>
        <w:rPr>
          <w:rFonts w:eastAsia="Times New Roman" w:cs="Times New Roman"/>
          <w:szCs w:val="24"/>
        </w:rPr>
      </w:pPr>
      <w:r w:rsidRPr="006E7175">
        <w:rPr>
          <w:rFonts w:eastAsia="Times New Roman" w:cs="Times New Roman"/>
          <w:szCs w:val="24"/>
        </w:rPr>
        <w:t>ΠΡΑΚΤΙΚΑ ΒΟΥΛΗΣ</w:t>
      </w:r>
    </w:p>
    <w:p w14:paraId="091EF647" w14:textId="77777777" w:rsidR="00DA7551" w:rsidRDefault="006A5FF6">
      <w:pPr>
        <w:spacing w:after="0" w:line="600" w:lineRule="auto"/>
        <w:ind w:firstLine="720"/>
        <w:mirrorIndents/>
        <w:jc w:val="center"/>
        <w:rPr>
          <w:rFonts w:eastAsia="Times New Roman" w:cs="Times New Roman"/>
          <w:szCs w:val="24"/>
        </w:rPr>
      </w:pPr>
      <w:r w:rsidRPr="006E7175">
        <w:rPr>
          <w:rFonts w:eastAsia="Times New Roman" w:cs="Times New Roman"/>
          <w:szCs w:val="24"/>
        </w:rPr>
        <w:t>Ι</w:t>
      </w:r>
      <w:r w:rsidRPr="006E7175">
        <w:rPr>
          <w:rFonts w:eastAsia="Times New Roman" w:cs="Times New Roman"/>
          <w:szCs w:val="24"/>
        </w:rPr>
        <w:t>Ζ΄ ΠΕΡΙΟΔΟΣ</w:t>
      </w:r>
    </w:p>
    <w:p w14:paraId="091EF648" w14:textId="77777777" w:rsidR="00DA7551" w:rsidRDefault="006A5FF6">
      <w:pPr>
        <w:spacing w:after="0" w:line="600" w:lineRule="auto"/>
        <w:ind w:firstLine="720"/>
        <w:mirrorIndents/>
        <w:jc w:val="center"/>
        <w:rPr>
          <w:rFonts w:eastAsia="Times New Roman" w:cs="Times New Roman"/>
          <w:szCs w:val="24"/>
        </w:rPr>
      </w:pPr>
      <w:r w:rsidRPr="006E7175">
        <w:rPr>
          <w:rFonts w:eastAsia="Times New Roman" w:cs="Times New Roman"/>
          <w:szCs w:val="24"/>
        </w:rPr>
        <w:t>ΠΡΟΕΔΡΕΥΟΜΕΝΗΣ ΚΟΙΝΟΒΟΥΛΕΥΤΙΚΗΣ ΔΗΜΟΚΡΑΤΙΑΣ</w:t>
      </w:r>
    </w:p>
    <w:p w14:paraId="091EF649" w14:textId="77777777" w:rsidR="00DA7551" w:rsidRDefault="006A5FF6">
      <w:pPr>
        <w:spacing w:after="0" w:line="600" w:lineRule="auto"/>
        <w:ind w:firstLine="720"/>
        <w:mirrorIndents/>
        <w:jc w:val="center"/>
        <w:rPr>
          <w:rFonts w:eastAsia="Times New Roman" w:cs="Times New Roman"/>
          <w:szCs w:val="24"/>
        </w:rPr>
      </w:pPr>
      <w:r w:rsidRPr="006E7175">
        <w:rPr>
          <w:rFonts w:eastAsia="Times New Roman" w:cs="Times New Roman"/>
          <w:szCs w:val="24"/>
        </w:rPr>
        <w:t>ΣΥΝΟΔΟΣ Γ΄</w:t>
      </w:r>
    </w:p>
    <w:p w14:paraId="091EF64A" w14:textId="77777777" w:rsidR="00DA7551" w:rsidRDefault="006A5FF6">
      <w:pPr>
        <w:spacing w:after="0" w:line="600" w:lineRule="auto"/>
        <w:ind w:firstLine="720"/>
        <w:mirrorIndents/>
        <w:jc w:val="center"/>
        <w:rPr>
          <w:rFonts w:eastAsia="Times New Roman" w:cs="Times New Roman"/>
          <w:szCs w:val="24"/>
        </w:rPr>
      </w:pPr>
      <w:r>
        <w:rPr>
          <w:rFonts w:eastAsia="Times New Roman" w:cs="Times New Roman"/>
          <w:szCs w:val="24"/>
        </w:rPr>
        <w:t>ΣΥΝΕΔΡΙΑΣΗ ΡΜΣΤ</w:t>
      </w:r>
      <w:r w:rsidRPr="006E7175">
        <w:rPr>
          <w:rFonts w:eastAsia="Times New Roman" w:cs="Times New Roman"/>
          <w:szCs w:val="24"/>
        </w:rPr>
        <w:t>΄</w:t>
      </w:r>
    </w:p>
    <w:p w14:paraId="091EF64B" w14:textId="77777777" w:rsidR="00DA7551" w:rsidRDefault="006A5FF6">
      <w:pPr>
        <w:spacing w:after="0" w:line="600" w:lineRule="auto"/>
        <w:ind w:firstLine="720"/>
        <w:mirrorIndents/>
        <w:jc w:val="center"/>
        <w:rPr>
          <w:rFonts w:eastAsia="Times New Roman" w:cs="Times New Roman"/>
          <w:szCs w:val="24"/>
        </w:rPr>
      </w:pPr>
      <w:r>
        <w:rPr>
          <w:rFonts w:eastAsia="Times New Roman" w:cs="Times New Roman"/>
          <w:szCs w:val="24"/>
        </w:rPr>
        <w:t>Πέμπτη 28</w:t>
      </w:r>
      <w:r w:rsidRPr="006E7175">
        <w:rPr>
          <w:rFonts w:eastAsia="Times New Roman" w:cs="Times New Roman"/>
          <w:szCs w:val="24"/>
        </w:rPr>
        <w:t xml:space="preserve"> Ιουνίου 2018</w:t>
      </w:r>
    </w:p>
    <w:p w14:paraId="091EF64C" w14:textId="77777777" w:rsidR="00DA7551" w:rsidRDefault="006A5FF6">
      <w:pPr>
        <w:spacing w:after="0" w:line="600" w:lineRule="auto"/>
        <w:ind w:firstLine="720"/>
        <w:mirrorIndents/>
        <w:jc w:val="both"/>
        <w:rPr>
          <w:rFonts w:eastAsia="Times New Roman" w:cs="Times New Roman"/>
          <w:szCs w:val="24"/>
        </w:rPr>
      </w:pPr>
      <w:r>
        <w:rPr>
          <w:rFonts w:eastAsia="Times New Roman" w:cs="Times New Roman"/>
          <w:szCs w:val="24"/>
        </w:rPr>
        <w:t>Αθήνα, σήμερα στις 28</w:t>
      </w:r>
      <w:r w:rsidRPr="006E7175">
        <w:rPr>
          <w:rFonts w:eastAsia="Times New Roman" w:cs="Times New Roman"/>
          <w:szCs w:val="24"/>
        </w:rPr>
        <w:t xml:space="preserve"> Ιουνίου </w:t>
      </w:r>
      <w:r>
        <w:rPr>
          <w:rFonts w:eastAsia="Times New Roman" w:cs="Times New Roman"/>
          <w:szCs w:val="24"/>
        </w:rPr>
        <w:t>2018, ημέρα Πέμπτη και ώρα 9.48</w:t>
      </w:r>
      <w:r w:rsidRPr="006E7175">
        <w:rPr>
          <w:rFonts w:eastAsia="Times New Roman" w:cs="Times New Roman"/>
          <w:szCs w:val="24"/>
        </w:rPr>
        <w:t>΄</w:t>
      </w:r>
      <w:r w:rsidRPr="00193AD5">
        <w:rPr>
          <w:rFonts w:eastAsia="Times New Roman" w:cs="Times New Roman"/>
          <w:szCs w:val="24"/>
        </w:rPr>
        <w:t>,</w:t>
      </w:r>
      <w:r w:rsidRPr="006E7175">
        <w:rPr>
          <w:rFonts w:eastAsia="Times New Roman" w:cs="Times New Roman"/>
          <w:szCs w:val="24"/>
        </w:rPr>
        <w:t xml:space="preserve"> συνήλθε στην Αίθουσα των συνεδριάσεων του Βουλευτηρίου η Βουλή σε ολομέλεια για να συ</w:t>
      </w:r>
      <w:r>
        <w:rPr>
          <w:rFonts w:eastAsia="Times New Roman" w:cs="Times New Roman"/>
          <w:szCs w:val="24"/>
        </w:rPr>
        <w:t>νεδριάσει υπό την προεδρία του ΣΤ΄</w:t>
      </w:r>
      <w:r w:rsidRPr="006E7175">
        <w:rPr>
          <w:rFonts w:eastAsia="Times New Roman" w:cs="Times New Roman"/>
          <w:szCs w:val="24"/>
        </w:rPr>
        <w:t xml:space="preserve"> Αντιπροέδρου αυτής κ. </w:t>
      </w:r>
      <w:r w:rsidRPr="00170225">
        <w:rPr>
          <w:rFonts w:eastAsia="Times New Roman" w:cs="Times New Roman"/>
          <w:b/>
          <w:szCs w:val="24"/>
        </w:rPr>
        <w:t>ΓΕΩΡΓΙΟΥ ΛΑΜΠΡΟΥΛΗ</w:t>
      </w:r>
      <w:r>
        <w:rPr>
          <w:rFonts w:eastAsia="Times New Roman" w:cs="Times New Roman"/>
          <w:szCs w:val="24"/>
        </w:rPr>
        <w:t>.</w:t>
      </w:r>
    </w:p>
    <w:p w14:paraId="091EF64D" w14:textId="77777777" w:rsidR="00DA7551" w:rsidRDefault="006A5FF6">
      <w:pPr>
        <w:spacing w:after="0"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sidRPr="006E7175">
        <w:rPr>
          <w:rFonts w:eastAsia="Times New Roman" w:cs="Times New Roman"/>
          <w:szCs w:val="24"/>
        </w:rPr>
        <w:t>Κυρίες και κύριοι συνάδελφοι, αρχίζει η συνεδρίαση.</w:t>
      </w:r>
    </w:p>
    <w:p w14:paraId="091EF64E" w14:textId="77777777" w:rsidR="00DA7551" w:rsidRDefault="006A5FF6">
      <w:pPr>
        <w:spacing w:after="0" w:line="600" w:lineRule="auto"/>
        <w:ind w:firstLine="720"/>
        <w:jc w:val="both"/>
        <w:rPr>
          <w:rFonts w:eastAsia="Times New Roman" w:cs="Times New Roman"/>
          <w:szCs w:val="24"/>
        </w:rPr>
      </w:pPr>
      <w:r w:rsidRPr="006E7175">
        <w:rPr>
          <w:rFonts w:eastAsia="Times New Roman"/>
          <w:szCs w:val="24"/>
        </w:rPr>
        <w:t>(ΕΠΙΚΥΡ</w:t>
      </w:r>
      <w:r w:rsidRPr="006E7175">
        <w:rPr>
          <w:rFonts w:eastAsia="Times New Roman"/>
          <w:szCs w:val="24"/>
        </w:rPr>
        <w:t xml:space="preserve">ΩΣΗ </w:t>
      </w:r>
      <w:r>
        <w:rPr>
          <w:rFonts w:eastAsia="Times New Roman"/>
          <w:szCs w:val="24"/>
        </w:rPr>
        <w:t>ΠΡΑΚΤΙΚΩΝ: Σύμφωνα με την από 27</w:t>
      </w:r>
      <w:r>
        <w:rPr>
          <w:rFonts w:eastAsia="Times New Roman"/>
          <w:szCs w:val="24"/>
        </w:rPr>
        <w:t>-</w:t>
      </w:r>
      <w:r w:rsidRPr="006E7175">
        <w:rPr>
          <w:rFonts w:eastAsia="Times New Roman"/>
          <w:szCs w:val="24"/>
        </w:rPr>
        <w:t>6</w:t>
      </w:r>
      <w:r>
        <w:rPr>
          <w:rFonts w:eastAsia="Times New Roman"/>
          <w:szCs w:val="24"/>
        </w:rPr>
        <w:t>-</w:t>
      </w:r>
      <w:r w:rsidRPr="006E7175">
        <w:rPr>
          <w:rFonts w:eastAsia="Times New Roman"/>
          <w:szCs w:val="24"/>
        </w:rPr>
        <w:t>2018 εξουσιοδότηση του Σώματος επικυρώθηκαν με ευθύνη το</w:t>
      </w:r>
      <w:r>
        <w:rPr>
          <w:rFonts w:eastAsia="Times New Roman"/>
          <w:szCs w:val="24"/>
        </w:rPr>
        <w:t>υ Προεδρείου τα Πρακτικά της ΡΜΕ</w:t>
      </w:r>
      <w:r>
        <w:rPr>
          <w:rFonts w:eastAsia="Times New Roman"/>
          <w:szCs w:val="24"/>
        </w:rPr>
        <w:t>΄</w:t>
      </w:r>
      <w:r w:rsidRPr="006E7175">
        <w:rPr>
          <w:rFonts w:eastAsia="Times New Roman"/>
          <w:szCs w:val="24"/>
        </w:rPr>
        <w:t xml:space="preserve"> σ</w:t>
      </w:r>
      <w:r>
        <w:rPr>
          <w:rFonts w:eastAsia="Times New Roman"/>
          <w:szCs w:val="24"/>
        </w:rPr>
        <w:t>υνεδριάσεώς του, της Τετάρτης 27</w:t>
      </w:r>
      <w:r w:rsidRPr="006E7175">
        <w:rPr>
          <w:rFonts w:eastAsia="Times New Roman"/>
          <w:szCs w:val="24"/>
        </w:rPr>
        <w:t xml:space="preserve"> Ιουνίου 2018, σε ό,τι αφορά την ψήφιση στο σύνολο του σχεδίου νόμου: «</w:t>
      </w:r>
      <w:r>
        <w:rPr>
          <w:rFonts w:eastAsia="Times New Roman"/>
          <w:szCs w:val="24"/>
        </w:rPr>
        <w:t>Μηχανισμός εφαρμογής, κ</w:t>
      </w:r>
      <w:r>
        <w:rPr>
          <w:rFonts w:eastAsia="Times New Roman"/>
          <w:szCs w:val="24"/>
        </w:rPr>
        <w:t xml:space="preserve">ρατική εποπτεία, </w:t>
      </w:r>
      <w:r>
        <w:rPr>
          <w:rFonts w:eastAsia="Times New Roman"/>
          <w:szCs w:val="24"/>
        </w:rPr>
        <w:lastRenderedPageBreak/>
        <w:t xml:space="preserve">γενικοί όροι υλοποίησης του Μεταφορικού Ισοδύναμου (Μ.Ι) </w:t>
      </w:r>
      <w:r w:rsidRPr="006E7175">
        <w:rPr>
          <w:rFonts w:eastAsia="Times New Roman"/>
          <w:szCs w:val="24"/>
        </w:rPr>
        <w:t>και άλλες διατάξεις»)</w:t>
      </w:r>
    </w:p>
    <w:p w14:paraId="091EF64F" w14:textId="77777777" w:rsidR="00DA7551" w:rsidRDefault="006A5FF6">
      <w:pPr>
        <w:spacing w:after="0" w:line="600" w:lineRule="auto"/>
        <w:ind w:firstLine="720"/>
        <w:mirrorIndents/>
        <w:jc w:val="both"/>
        <w:rPr>
          <w:rFonts w:eastAsia="Times New Roman" w:cs="Times New Roman"/>
          <w:szCs w:val="24"/>
        </w:rPr>
      </w:pPr>
      <w:r>
        <w:rPr>
          <w:rFonts w:eastAsia="Times New Roman" w:cs="Times New Roman"/>
          <w:szCs w:val="24"/>
        </w:rPr>
        <w:t xml:space="preserve">Πριν εισέλθουμε στη συζήτηση των </w:t>
      </w:r>
      <w:r>
        <w:rPr>
          <w:rFonts w:eastAsia="Times New Roman" w:cs="Times New Roman"/>
          <w:szCs w:val="24"/>
        </w:rPr>
        <w:t xml:space="preserve">προγραμματισμένων για σήμερα </w:t>
      </w:r>
      <w:r>
        <w:rPr>
          <w:rFonts w:eastAsia="Times New Roman" w:cs="Times New Roman"/>
          <w:szCs w:val="24"/>
        </w:rPr>
        <w:t>επικαίρων ερωτήσεων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επιτρέψτε μου </w:t>
      </w:r>
      <w:r w:rsidRPr="006E7175">
        <w:rPr>
          <w:rFonts w:eastAsia="Times New Roman" w:cs="Times New Roman"/>
          <w:szCs w:val="24"/>
        </w:rPr>
        <w:t xml:space="preserve">να ανακοινώσω στο Σώμα το </w:t>
      </w:r>
      <w:r>
        <w:rPr>
          <w:rFonts w:eastAsia="Times New Roman" w:cs="Times New Roman"/>
          <w:szCs w:val="24"/>
        </w:rPr>
        <w:t>δ</w:t>
      </w:r>
      <w:r w:rsidRPr="006E7175">
        <w:rPr>
          <w:rFonts w:eastAsia="Times New Roman" w:cs="Times New Roman"/>
          <w:szCs w:val="24"/>
        </w:rPr>
        <w:t xml:space="preserve">ελτίο </w:t>
      </w:r>
      <w:r w:rsidRPr="006E7175">
        <w:rPr>
          <w:rFonts w:eastAsia="Times New Roman" w:cs="Times New Roman"/>
          <w:szCs w:val="24"/>
        </w:rPr>
        <w:t>επικα</w:t>
      </w:r>
      <w:r>
        <w:rPr>
          <w:rFonts w:eastAsia="Times New Roman" w:cs="Times New Roman"/>
          <w:szCs w:val="24"/>
        </w:rPr>
        <w:t xml:space="preserve">ίρων ερωτήσεων </w:t>
      </w:r>
      <w:r>
        <w:rPr>
          <w:rFonts w:eastAsia="Times New Roman" w:cs="Times New Roman"/>
          <w:szCs w:val="24"/>
        </w:rPr>
        <w:t xml:space="preserve">της </w:t>
      </w:r>
      <w:r>
        <w:rPr>
          <w:rFonts w:eastAsia="Times New Roman" w:cs="Times New Roman"/>
          <w:szCs w:val="24"/>
        </w:rPr>
        <w:t>Παρασκευής 29</w:t>
      </w:r>
      <w:r w:rsidRPr="006E7175">
        <w:rPr>
          <w:rFonts w:eastAsia="Times New Roman" w:cs="Times New Roman"/>
          <w:szCs w:val="24"/>
        </w:rPr>
        <w:t xml:space="preserve"> Ιουνίου 2018.</w:t>
      </w:r>
    </w:p>
    <w:p w14:paraId="091EF650" w14:textId="77777777" w:rsidR="00DA7551" w:rsidRDefault="006A5FF6">
      <w:pPr>
        <w:spacing w:after="0" w:line="600" w:lineRule="auto"/>
        <w:ind w:firstLine="720"/>
        <w:mirrorIndents/>
        <w:jc w:val="both"/>
        <w:rPr>
          <w:rFonts w:eastAsia="Times New Roman" w:cs="Times New Roman"/>
          <w:szCs w:val="24"/>
        </w:rPr>
      </w:pPr>
      <w:r>
        <w:rPr>
          <w:rFonts w:eastAsia="Times New Roman" w:cs="Times New Roman"/>
          <w:szCs w:val="24"/>
        </w:rPr>
        <w:t>ΕΠΙΚΑΙΡΕΣ ΕΡΩΤΗΣΕΙΣ</w:t>
      </w:r>
      <w:r>
        <w:rPr>
          <w:rFonts w:eastAsia="Times New Roman" w:cs="Times New Roman"/>
          <w:szCs w:val="24"/>
        </w:rPr>
        <w:t xml:space="preserve"> Πρώτου Κύκλου (Άρθρο 130 παρ</w:t>
      </w:r>
      <w:r>
        <w:rPr>
          <w:rFonts w:eastAsia="Times New Roman" w:cs="Times New Roman"/>
          <w:szCs w:val="24"/>
        </w:rPr>
        <w:t xml:space="preserve">άγραφοι </w:t>
      </w:r>
      <w:r>
        <w:rPr>
          <w:rFonts w:eastAsia="Times New Roman" w:cs="Times New Roman"/>
          <w:szCs w:val="24"/>
        </w:rPr>
        <w:t xml:space="preserve">2 και 3 </w:t>
      </w:r>
      <w:r>
        <w:rPr>
          <w:rFonts w:eastAsia="Times New Roman" w:cs="Times New Roman"/>
          <w:szCs w:val="24"/>
        </w:rPr>
        <w:t>του</w:t>
      </w:r>
      <w:r>
        <w:rPr>
          <w:rFonts w:eastAsia="Times New Roman" w:cs="Times New Roman"/>
          <w:szCs w:val="24"/>
        </w:rPr>
        <w:t xml:space="preserve"> Καν</w:t>
      </w:r>
      <w:r>
        <w:rPr>
          <w:rFonts w:eastAsia="Times New Roman" w:cs="Times New Roman"/>
          <w:szCs w:val="24"/>
        </w:rPr>
        <w:t>ονισμού της</w:t>
      </w:r>
      <w:r>
        <w:rPr>
          <w:rFonts w:eastAsia="Times New Roman" w:cs="Times New Roman"/>
          <w:szCs w:val="24"/>
        </w:rPr>
        <w:t xml:space="preserve"> Βουλής)</w:t>
      </w:r>
    </w:p>
    <w:p w14:paraId="091EF651" w14:textId="77777777" w:rsidR="00DA7551" w:rsidRDefault="006A5FF6">
      <w:pPr>
        <w:spacing w:after="0" w:line="600" w:lineRule="auto"/>
        <w:ind w:firstLine="720"/>
        <w:mirrorIndents/>
        <w:jc w:val="both"/>
        <w:rPr>
          <w:rFonts w:eastAsia="Times New Roman" w:cs="Times New Roman"/>
          <w:szCs w:val="24"/>
        </w:rPr>
      </w:pPr>
      <w:r>
        <w:rPr>
          <w:rFonts w:eastAsia="Times New Roman" w:cs="Times New Roman"/>
          <w:szCs w:val="24"/>
        </w:rPr>
        <w:t xml:space="preserve">1. Η με αριθμό 1858/25-6-2018 </w:t>
      </w:r>
      <w:r>
        <w:rPr>
          <w:rFonts w:eastAsia="Times New Roman" w:cs="Times New Roman"/>
          <w:szCs w:val="24"/>
        </w:rPr>
        <w:t>επίκαιρη ερώτηση</w:t>
      </w:r>
      <w:r>
        <w:rPr>
          <w:rFonts w:eastAsia="Times New Roman" w:cs="Times New Roman"/>
          <w:szCs w:val="24"/>
        </w:rPr>
        <w:t xml:space="preserve"> του Βουλευτή Λάρισας της Νέας Δημοκρατίας κ. Μάξιμου </w:t>
      </w:r>
      <w:proofErr w:type="spellStart"/>
      <w:r>
        <w:rPr>
          <w:rFonts w:eastAsia="Times New Roman" w:cs="Times New Roman"/>
          <w:szCs w:val="24"/>
        </w:rPr>
        <w:t>Χαρακόπουλου</w:t>
      </w:r>
      <w:proofErr w:type="spellEnd"/>
      <w:r>
        <w:rPr>
          <w:rFonts w:eastAsia="Times New Roman" w:cs="Times New Roman"/>
          <w:szCs w:val="24"/>
        </w:rPr>
        <w:t xml:space="preserve"> προς τον Υπουργό Παιδεία</w:t>
      </w:r>
      <w:r>
        <w:rPr>
          <w:rFonts w:eastAsia="Times New Roman" w:cs="Times New Roman"/>
          <w:szCs w:val="24"/>
        </w:rPr>
        <w:t xml:space="preserve">ς, Έρευνας και Θρησκευμάτων, με θέμα: «Σύγχυση για τον τρόπο εισαγωγής στην τριτοβάθμια εκπαίδευση λόγω σειράς αντιφατικών δηλώσεων της Κυβέρνησης». </w:t>
      </w:r>
    </w:p>
    <w:p w14:paraId="091EF652" w14:textId="77777777" w:rsidR="00DA7551" w:rsidRDefault="006A5FF6">
      <w:pPr>
        <w:spacing w:after="0" w:line="600" w:lineRule="auto"/>
        <w:ind w:firstLine="720"/>
        <w:mirrorIndents/>
        <w:jc w:val="both"/>
        <w:rPr>
          <w:rFonts w:eastAsia="Times New Roman" w:cs="Times New Roman"/>
          <w:szCs w:val="24"/>
        </w:rPr>
      </w:pPr>
      <w:r>
        <w:rPr>
          <w:rFonts w:eastAsia="Times New Roman" w:cs="Times New Roman"/>
          <w:szCs w:val="24"/>
        </w:rPr>
        <w:t xml:space="preserve">2. Η με αριθμό 1845/21-6-2018 </w:t>
      </w:r>
      <w:r>
        <w:rPr>
          <w:rFonts w:eastAsia="Times New Roman" w:cs="Times New Roman"/>
          <w:szCs w:val="24"/>
        </w:rPr>
        <w:t>επίκαιρη ερώτηση</w:t>
      </w:r>
      <w:r>
        <w:rPr>
          <w:rFonts w:eastAsia="Times New Roman" w:cs="Times New Roman"/>
          <w:szCs w:val="24"/>
        </w:rPr>
        <w:t xml:space="preserve"> του Βουλευτή Αρκαδίας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Οδυσσέα Κωνσταντινόπουλου προς τον Υπουργό Οικονομίας και Ανάπτυξης, με θέμα: «Ένταξη έργου </w:t>
      </w:r>
      <w:r>
        <w:rPr>
          <w:rFonts w:eastAsia="Times New Roman" w:cs="Times New Roman"/>
          <w:szCs w:val="24"/>
        </w:rPr>
        <w:t>Β΄</w:t>
      </w:r>
      <w:r>
        <w:rPr>
          <w:rFonts w:eastAsia="Times New Roman" w:cs="Times New Roman"/>
          <w:szCs w:val="24"/>
        </w:rPr>
        <w:t xml:space="preserve"> φάσης </w:t>
      </w:r>
      <w:r>
        <w:rPr>
          <w:rFonts w:eastAsia="Times New Roman" w:cs="Times New Roman"/>
          <w:szCs w:val="24"/>
        </w:rPr>
        <w:lastRenderedPageBreak/>
        <w:t xml:space="preserve">επέκτασης δικτύου διανομής τηλεθέρμανσης Μεγαλόπολης Αρκαδίας». </w:t>
      </w:r>
    </w:p>
    <w:p w14:paraId="091EF653" w14:textId="77777777" w:rsidR="00DA7551" w:rsidRDefault="006A5FF6">
      <w:pPr>
        <w:spacing w:after="0" w:line="600" w:lineRule="auto"/>
        <w:ind w:firstLine="720"/>
        <w:mirrorIndents/>
        <w:jc w:val="both"/>
        <w:rPr>
          <w:rFonts w:eastAsia="Times New Roman" w:cs="Times New Roman"/>
          <w:szCs w:val="24"/>
        </w:rPr>
      </w:pPr>
      <w:r>
        <w:rPr>
          <w:rFonts w:eastAsia="Times New Roman" w:cs="Times New Roman"/>
          <w:szCs w:val="24"/>
        </w:rPr>
        <w:t xml:space="preserve">3. Η με αριθμό 1846/22-6-2018 </w:t>
      </w:r>
      <w:r>
        <w:rPr>
          <w:rFonts w:eastAsia="Times New Roman" w:cs="Times New Roman"/>
          <w:szCs w:val="24"/>
        </w:rPr>
        <w:t>επίκαιρη ερώτηση</w:t>
      </w:r>
      <w:r>
        <w:rPr>
          <w:rFonts w:eastAsia="Times New Roman" w:cs="Times New Roman"/>
          <w:szCs w:val="24"/>
        </w:rPr>
        <w:t xml:space="preserve"> του Βουλευτή Α</w:t>
      </w:r>
      <w:r>
        <w:rPr>
          <w:rFonts w:eastAsia="Times New Roman" w:cs="Times New Roman"/>
          <w:szCs w:val="24"/>
        </w:rPr>
        <w:t>΄</w:t>
      </w:r>
      <w:r>
        <w:rPr>
          <w:rFonts w:eastAsia="Times New Roman" w:cs="Times New Roman"/>
          <w:szCs w:val="24"/>
        </w:rPr>
        <w:t xml:space="preserve"> Θεσσαλονίκης της </w:t>
      </w:r>
      <w:r>
        <w:rPr>
          <w:rFonts w:eastAsia="Times New Roman" w:cs="Times New Roman"/>
          <w:szCs w:val="24"/>
        </w:rPr>
        <w:t xml:space="preserve">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Παιδείας, Έρευνας και Θρησκευμάτων, με θέμα: «Έλλει</w:t>
      </w:r>
      <w:r>
        <w:rPr>
          <w:rFonts w:eastAsia="Times New Roman" w:cs="Times New Roman"/>
          <w:szCs w:val="24"/>
        </w:rPr>
        <w:t>μ</w:t>
      </w:r>
      <w:r>
        <w:rPr>
          <w:rFonts w:eastAsia="Times New Roman" w:cs="Times New Roman"/>
          <w:szCs w:val="24"/>
        </w:rPr>
        <w:t xml:space="preserve">μα δημοκρατικής εκπροσώπησης φοιτητών στο ΕΑΠ». </w:t>
      </w:r>
    </w:p>
    <w:p w14:paraId="091EF654" w14:textId="77777777" w:rsidR="00DA7551" w:rsidRDefault="006A5FF6">
      <w:pPr>
        <w:spacing w:after="0" w:line="600" w:lineRule="auto"/>
        <w:ind w:firstLine="720"/>
        <w:mirrorIndents/>
        <w:jc w:val="both"/>
        <w:rPr>
          <w:rFonts w:eastAsia="Times New Roman" w:cs="Times New Roman"/>
          <w:szCs w:val="24"/>
        </w:rPr>
      </w:pPr>
      <w:r>
        <w:rPr>
          <w:rFonts w:eastAsia="Times New Roman" w:cs="Times New Roman"/>
          <w:szCs w:val="24"/>
        </w:rPr>
        <w:t xml:space="preserve">Β. </w:t>
      </w:r>
      <w:r>
        <w:rPr>
          <w:rFonts w:eastAsia="Times New Roman" w:cs="Times New Roman"/>
          <w:szCs w:val="24"/>
        </w:rPr>
        <w:t>ΕΠΙΚΑΙΡΕΣ ΕΡΩΤΗΣΕΙΣ</w:t>
      </w:r>
      <w:r>
        <w:rPr>
          <w:rFonts w:eastAsia="Times New Roman" w:cs="Times New Roman"/>
          <w:szCs w:val="24"/>
        </w:rPr>
        <w:t xml:space="preserve"> Δεύτερου Κύκλου (Άρθρο 130 παρ</w:t>
      </w:r>
      <w:r>
        <w:rPr>
          <w:rFonts w:eastAsia="Times New Roman" w:cs="Times New Roman"/>
          <w:szCs w:val="24"/>
        </w:rPr>
        <w:t xml:space="preserve">άγραφοι </w:t>
      </w:r>
      <w:r>
        <w:rPr>
          <w:rFonts w:eastAsia="Times New Roman" w:cs="Times New Roman"/>
          <w:szCs w:val="24"/>
        </w:rPr>
        <w:t xml:space="preserve">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 </w:t>
      </w:r>
    </w:p>
    <w:p w14:paraId="091EF655" w14:textId="77777777" w:rsidR="00DA7551" w:rsidRDefault="006A5FF6">
      <w:pPr>
        <w:spacing w:after="0" w:line="600" w:lineRule="auto"/>
        <w:ind w:firstLine="720"/>
        <w:mirrorIndents/>
        <w:jc w:val="both"/>
        <w:rPr>
          <w:rFonts w:eastAsia="Times New Roman" w:cs="Times New Roman"/>
          <w:szCs w:val="24"/>
        </w:rPr>
      </w:pPr>
      <w:r>
        <w:rPr>
          <w:rFonts w:eastAsia="Times New Roman" w:cs="Times New Roman"/>
          <w:szCs w:val="24"/>
        </w:rPr>
        <w:t xml:space="preserve">1. Η με </w:t>
      </w:r>
      <w:r>
        <w:rPr>
          <w:rFonts w:eastAsia="Times New Roman" w:cs="Times New Roman"/>
          <w:szCs w:val="24"/>
        </w:rPr>
        <w:t xml:space="preserve">αριθμό 1859/25-6-2018 </w:t>
      </w:r>
      <w:r>
        <w:rPr>
          <w:rFonts w:eastAsia="Times New Roman" w:cs="Times New Roman"/>
          <w:szCs w:val="24"/>
        </w:rPr>
        <w:t>επίκαιρη ερώτηση</w:t>
      </w:r>
      <w:r>
        <w:rPr>
          <w:rFonts w:eastAsia="Times New Roman" w:cs="Times New Roman"/>
          <w:szCs w:val="24"/>
        </w:rPr>
        <w:t xml:space="preserve"> του Βουλευτή Α</w:t>
      </w:r>
      <w:r>
        <w:rPr>
          <w:rFonts w:eastAsia="Times New Roman" w:cs="Times New Roman"/>
          <w:szCs w:val="24"/>
        </w:rPr>
        <w:t>΄</w:t>
      </w:r>
      <w:r>
        <w:rPr>
          <w:rFonts w:eastAsia="Times New Roman" w:cs="Times New Roman"/>
          <w:szCs w:val="24"/>
        </w:rPr>
        <w:t xml:space="preserve"> Πειραι</w:t>
      </w:r>
      <w:r>
        <w:rPr>
          <w:rFonts w:eastAsia="Times New Roman" w:cs="Times New Roman"/>
          <w:szCs w:val="24"/>
        </w:rPr>
        <w:t>ώς</w:t>
      </w:r>
      <w:r>
        <w:rPr>
          <w:rFonts w:eastAsia="Times New Roman" w:cs="Times New Roman"/>
          <w:szCs w:val="24"/>
        </w:rPr>
        <w:t xml:space="preserve"> της Νέας Δημοκρατίας κ. Κωνσταντίνου Κατσαφάδου προς τον Υπουργό Παιδείας, Έρευνας και Θρησκευμάτων, με θέμα: «Επιλεκτική εφαρμογή του νόμου για τα πειραματικά σχολεία –</w:t>
      </w:r>
      <w:r>
        <w:rPr>
          <w:rFonts w:eastAsia="Times New Roman" w:cs="Times New Roman"/>
          <w:szCs w:val="24"/>
        </w:rPr>
        <w:t xml:space="preserve"> </w:t>
      </w:r>
      <w:r>
        <w:rPr>
          <w:rFonts w:eastAsia="Times New Roman" w:cs="Times New Roman"/>
          <w:szCs w:val="24"/>
        </w:rPr>
        <w:t xml:space="preserve">Σύνδεση </w:t>
      </w:r>
      <w:proofErr w:type="spellStart"/>
      <w:r>
        <w:rPr>
          <w:rFonts w:eastAsia="Times New Roman" w:cs="Times New Roman"/>
          <w:szCs w:val="24"/>
        </w:rPr>
        <w:t>Ραλλείων</w:t>
      </w:r>
      <w:proofErr w:type="spellEnd"/>
      <w:r>
        <w:rPr>
          <w:rFonts w:eastAsia="Times New Roman" w:cs="Times New Roman"/>
          <w:szCs w:val="24"/>
        </w:rPr>
        <w:t xml:space="preserve"> Πειρα</w:t>
      </w:r>
      <w:r>
        <w:rPr>
          <w:rFonts w:eastAsia="Times New Roman" w:cs="Times New Roman"/>
          <w:szCs w:val="24"/>
        </w:rPr>
        <w:t xml:space="preserve">ματικών Δημοτικών Σχολείων με το </w:t>
      </w:r>
      <w:proofErr w:type="spellStart"/>
      <w:r>
        <w:rPr>
          <w:rFonts w:eastAsia="Times New Roman" w:cs="Times New Roman"/>
          <w:szCs w:val="24"/>
        </w:rPr>
        <w:t>Ζάννειο</w:t>
      </w:r>
      <w:proofErr w:type="spellEnd"/>
      <w:r>
        <w:rPr>
          <w:rFonts w:eastAsia="Times New Roman" w:cs="Times New Roman"/>
          <w:szCs w:val="24"/>
        </w:rPr>
        <w:t xml:space="preserve"> Πειραματικό Γυμνάσιο Πειραιά». </w:t>
      </w:r>
    </w:p>
    <w:p w14:paraId="091EF656" w14:textId="77777777" w:rsidR="00DA7551" w:rsidRDefault="006A5FF6">
      <w:pPr>
        <w:spacing w:after="0" w:line="600" w:lineRule="auto"/>
        <w:ind w:firstLine="720"/>
        <w:mirrorIndents/>
        <w:jc w:val="both"/>
        <w:rPr>
          <w:rFonts w:eastAsia="Times New Roman" w:cs="Times New Roman"/>
          <w:szCs w:val="24"/>
        </w:rPr>
      </w:pPr>
      <w:r>
        <w:rPr>
          <w:rFonts w:eastAsia="Times New Roman" w:cs="Times New Roman"/>
          <w:szCs w:val="24"/>
        </w:rPr>
        <w:lastRenderedPageBreak/>
        <w:t xml:space="preserve">2. Η με αριθμό 1803/12-6-2018 </w:t>
      </w:r>
      <w:r>
        <w:rPr>
          <w:rFonts w:eastAsia="Times New Roman" w:cs="Times New Roman"/>
          <w:szCs w:val="24"/>
        </w:rPr>
        <w:t>επίκαιρη ερώτηση</w:t>
      </w:r>
      <w:r>
        <w:rPr>
          <w:rFonts w:eastAsia="Times New Roman" w:cs="Times New Roman"/>
          <w:szCs w:val="24"/>
        </w:rPr>
        <w:t xml:space="preserve"> της Βουλευτού Επικρατείας της Νέας Δημοκρατίας κ. Νίκης </w:t>
      </w:r>
      <w:proofErr w:type="spellStart"/>
      <w:r>
        <w:rPr>
          <w:rFonts w:eastAsia="Times New Roman" w:cs="Times New Roman"/>
          <w:szCs w:val="24"/>
        </w:rPr>
        <w:t>Κεραμέως</w:t>
      </w:r>
      <w:proofErr w:type="spellEnd"/>
      <w:r>
        <w:rPr>
          <w:rFonts w:eastAsia="Times New Roman" w:cs="Times New Roman"/>
          <w:szCs w:val="24"/>
        </w:rPr>
        <w:t xml:space="preserve"> προς τον Υπουργό Παιδείας, Έρευνας και Θρησκευμάτων, με θέμα: «Στον αέρα το έργο της </w:t>
      </w:r>
      <w:r>
        <w:rPr>
          <w:rFonts w:eastAsia="Times New Roman" w:cs="Times New Roman"/>
          <w:szCs w:val="24"/>
        </w:rPr>
        <w:t>ε</w:t>
      </w:r>
      <w:r>
        <w:rPr>
          <w:rFonts w:eastAsia="Times New Roman" w:cs="Times New Roman"/>
          <w:szCs w:val="24"/>
        </w:rPr>
        <w:t xml:space="preserve">πιτροπής για τη μελέτη των Οικονομικών της Εκπαίδευσης». </w:t>
      </w:r>
    </w:p>
    <w:p w14:paraId="091EF657" w14:textId="77777777" w:rsidR="00DA7551" w:rsidRDefault="006A5FF6">
      <w:pPr>
        <w:spacing w:after="0" w:line="600" w:lineRule="auto"/>
        <w:ind w:firstLine="720"/>
        <w:mirrorIndents/>
        <w:jc w:val="both"/>
        <w:rPr>
          <w:rFonts w:eastAsia="Times New Roman" w:cs="Times New Roman"/>
          <w:szCs w:val="24"/>
        </w:rPr>
      </w:pPr>
      <w:r>
        <w:rPr>
          <w:rFonts w:eastAsia="Times New Roman" w:cs="Times New Roman"/>
          <w:szCs w:val="24"/>
        </w:rPr>
        <w:t xml:space="preserve">3. Η με αριθμό 1773/8-6-2018 </w:t>
      </w:r>
      <w:r>
        <w:rPr>
          <w:rFonts w:eastAsia="Times New Roman" w:cs="Times New Roman"/>
          <w:szCs w:val="24"/>
        </w:rPr>
        <w:t>επίκαιρη ερώτηση</w:t>
      </w:r>
      <w:r>
        <w:rPr>
          <w:rFonts w:eastAsia="Times New Roman" w:cs="Times New Roman"/>
          <w:szCs w:val="24"/>
        </w:rPr>
        <w:t xml:space="preserve"> </w:t>
      </w:r>
      <w:r>
        <w:rPr>
          <w:rFonts w:eastAsia="Times New Roman" w:cs="Times New Roman"/>
          <w:szCs w:val="24"/>
        </w:rPr>
        <w:t>του Βουλευτή Β</w:t>
      </w:r>
      <w:r>
        <w:rPr>
          <w:rFonts w:eastAsia="Times New Roman" w:cs="Times New Roman"/>
          <w:szCs w:val="24"/>
        </w:rPr>
        <w:t>΄</w:t>
      </w:r>
      <w:r>
        <w:rPr>
          <w:rFonts w:eastAsia="Times New Roman" w:cs="Times New Roman"/>
          <w:szCs w:val="24"/>
        </w:rPr>
        <w:t xml:space="preserve">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Γεωργίου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Δημητρίου Καρρά προς τον Υπουργό Οικονομίας και Ανάπτυξης, με θέμα: «Ανατρέπει η Κυβέρνηση, προς χάριν των πιστωτών, το νομοθετημένο δίχτυ προστασίας της παύσης παραγωγής τόκω</w:t>
      </w:r>
      <w:r>
        <w:rPr>
          <w:rFonts w:eastAsia="Times New Roman" w:cs="Times New Roman"/>
          <w:szCs w:val="24"/>
        </w:rPr>
        <w:t xml:space="preserve">ν των οφειλών των υπερχρεωμένων νοικοκυριών;». </w:t>
      </w:r>
    </w:p>
    <w:p w14:paraId="091EF658" w14:textId="77777777" w:rsidR="00DA7551" w:rsidRDefault="006A5FF6">
      <w:pPr>
        <w:spacing w:after="0" w:line="600" w:lineRule="auto"/>
        <w:ind w:firstLine="720"/>
        <w:mirrorIndents/>
        <w:jc w:val="both"/>
        <w:rPr>
          <w:rFonts w:eastAsia="Times New Roman" w:cs="Times New Roman"/>
          <w:szCs w:val="24"/>
        </w:rPr>
      </w:pPr>
      <w:r>
        <w:rPr>
          <w:rFonts w:eastAsia="Times New Roman" w:cs="Times New Roman"/>
          <w:szCs w:val="24"/>
        </w:rPr>
        <w:t xml:space="preserve">4. Η με αριθμό 1752/5-6-2018 </w:t>
      </w:r>
      <w:r>
        <w:rPr>
          <w:rFonts w:eastAsia="Times New Roman" w:cs="Times New Roman"/>
          <w:szCs w:val="24"/>
        </w:rPr>
        <w:t>επίκαιρη ερώτηση</w:t>
      </w:r>
      <w:r>
        <w:rPr>
          <w:rFonts w:eastAsia="Times New Roman" w:cs="Times New Roman"/>
          <w:szCs w:val="24"/>
        </w:rPr>
        <w:t xml:space="preserve"> της Βουλευτού Α</w:t>
      </w:r>
      <w:r>
        <w:rPr>
          <w:rFonts w:eastAsia="Times New Roman" w:cs="Times New Roman"/>
          <w:szCs w:val="24"/>
        </w:rPr>
        <w:t>΄</w:t>
      </w:r>
      <w:r>
        <w:rPr>
          <w:rFonts w:eastAsia="Times New Roman" w:cs="Times New Roman"/>
          <w:szCs w:val="24"/>
        </w:rPr>
        <w:t xml:space="preserve"> Αθηνών της Νέας Δημοκρατίας κ. Όλγας Κεφαλογιάννη προς τον Υπουργό Παιδείας, Έρευνας και Θρησκευμάτων, με θέμα: «Σχολή Διοίκησης Επιχειρήσεων και</w:t>
      </w:r>
      <w:r>
        <w:rPr>
          <w:rFonts w:eastAsia="Times New Roman" w:cs="Times New Roman"/>
          <w:szCs w:val="24"/>
        </w:rPr>
        <w:t xml:space="preserve"> Τουριστικών Σπουδών». Ακόμα μία εκκρεμότητα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091EF659" w14:textId="77777777" w:rsidR="00DA7551" w:rsidRDefault="006A5FF6">
      <w:pPr>
        <w:spacing w:after="0" w:line="600" w:lineRule="auto"/>
        <w:ind w:firstLine="720"/>
        <w:mirrorIndents/>
        <w:jc w:val="both"/>
        <w:rPr>
          <w:rFonts w:eastAsia="Times New Roman" w:cs="Times New Roman"/>
          <w:szCs w:val="24"/>
        </w:rPr>
      </w:pPr>
      <w:r>
        <w:rPr>
          <w:rFonts w:eastAsia="Times New Roman" w:cs="Times New Roman"/>
          <w:szCs w:val="24"/>
        </w:rPr>
        <w:lastRenderedPageBreak/>
        <w:t xml:space="preserve">5. Η με αριθμό 1741/4-6-2018 </w:t>
      </w:r>
      <w:r>
        <w:rPr>
          <w:rFonts w:eastAsia="Times New Roman" w:cs="Times New Roman"/>
          <w:szCs w:val="24"/>
        </w:rPr>
        <w:t>επίκαιρη ερώτηση</w:t>
      </w:r>
      <w:r>
        <w:rPr>
          <w:rFonts w:eastAsia="Times New Roman" w:cs="Times New Roman"/>
          <w:szCs w:val="24"/>
        </w:rPr>
        <w:t xml:space="preserve">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Περιβάλλοντος και Ενέργειας, με θέμα: «Περί της νομ</w:t>
      </w:r>
      <w:r>
        <w:rPr>
          <w:rFonts w:eastAsia="Times New Roman" w:cs="Times New Roman"/>
          <w:szCs w:val="24"/>
        </w:rPr>
        <w:t xml:space="preserve">ιμότητας </w:t>
      </w:r>
      <w:proofErr w:type="spellStart"/>
      <w:r>
        <w:rPr>
          <w:rFonts w:eastAsia="Times New Roman" w:cs="Times New Roman"/>
          <w:szCs w:val="24"/>
        </w:rPr>
        <w:t>αδειοδότησης</w:t>
      </w:r>
      <w:proofErr w:type="spellEnd"/>
      <w:r>
        <w:rPr>
          <w:rFonts w:eastAsia="Times New Roman" w:cs="Times New Roman"/>
          <w:szCs w:val="24"/>
        </w:rPr>
        <w:t xml:space="preserve"> του μεταλλείου Σκουριών».</w:t>
      </w:r>
    </w:p>
    <w:p w14:paraId="091EF65A" w14:textId="77777777" w:rsidR="00DA7551" w:rsidRDefault="006A5FF6">
      <w:pPr>
        <w:spacing w:after="0" w:line="600" w:lineRule="auto"/>
        <w:ind w:firstLine="720"/>
        <w:mirrorIndents/>
        <w:jc w:val="both"/>
        <w:rPr>
          <w:rFonts w:eastAsia="Times New Roman" w:cs="Times New Roman"/>
          <w:szCs w:val="24"/>
        </w:rPr>
      </w:pPr>
      <w:r>
        <w:rPr>
          <w:rFonts w:eastAsia="Times New Roman" w:cs="Times New Roman"/>
          <w:szCs w:val="24"/>
        </w:rPr>
        <w:t xml:space="preserve">ΑΝΑΦΟΡΕΣ - ΕΡΩΤΗΣΕΙΣ </w:t>
      </w:r>
      <w:r>
        <w:rPr>
          <w:rFonts w:eastAsia="Times New Roman" w:cs="Times New Roman"/>
          <w:szCs w:val="24"/>
        </w:rPr>
        <w:t>(Άρθρο 130 παρ</w:t>
      </w:r>
      <w:r>
        <w:rPr>
          <w:rFonts w:eastAsia="Times New Roman" w:cs="Times New Roman"/>
          <w:szCs w:val="24"/>
        </w:rPr>
        <w:t xml:space="preserve">άγραφος </w:t>
      </w:r>
      <w:r>
        <w:rPr>
          <w:rFonts w:eastAsia="Times New Roman" w:cs="Times New Roman"/>
          <w:szCs w:val="24"/>
        </w:rPr>
        <w:t xml:space="preserve">5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091EF65B" w14:textId="77777777" w:rsidR="00DA7551" w:rsidRDefault="006A5FF6">
      <w:pPr>
        <w:spacing w:after="0" w:line="600" w:lineRule="auto"/>
        <w:ind w:firstLine="720"/>
        <w:mirrorIndents/>
        <w:jc w:val="both"/>
        <w:rPr>
          <w:rFonts w:eastAsia="Times New Roman" w:cs="Times New Roman"/>
          <w:szCs w:val="24"/>
        </w:rPr>
      </w:pPr>
      <w:r>
        <w:rPr>
          <w:rFonts w:eastAsia="Times New Roman" w:cs="Times New Roman"/>
          <w:szCs w:val="24"/>
        </w:rPr>
        <w:t xml:space="preserve">1. Η με αριθμό 4297/12-3-2018 </w:t>
      </w:r>
      <w:r>
        <w:rPr>
          <w:rFonts w:eastAsia="Times New Roman" w:cs="Times New Roman"/>
          <w:szCs w:val="24"/>
        </w:rPr>
        <w:t>ερ</w:t>
      </w:r>
      <w:r>
        <w:rPr>
          <w:rFonts w:eastAsia="Times New Roman" w:cs="Times New Roman"/>
          <w:szCs w:val="24"/>
        </w:rPr>
        <w:t>ώτηση του Βουλευτή Β΄ Αθηνών της Δημοκρατικής Συμπαράταξης ΠΑΣΟΚ – ΔΗΜΑΡ κ. Γεωργίου - Δημητρίου Καρρά π</w:t>
      </w:r>
      <w:r>
        <w:rPr>
          <w:rFonts w:eastAsia="Times New Roman" w:cs="Times New Roman"/>
          <w:szCs w:val="24"/>
        </w:rPr>
        <w:t>ρος τον Υπουργό Οικονομίας και Ανάπτυξης, σχετικά με τις προθέσεις της Κυβέρνησης των ΗΠΑ να επιβάλλει εισαγωγικούς δασμούς και τις επιπτώσεις του μέτρου στις ελληνικές εξαγωγές.</w:t>
      </w:r>
    </w:p>
    <w:p w14:paraId="091EF65C" w14:textId="77777777" w:rsidR="00DA7551" w:rsidRDefault="006A5FF6">
      <w:pPr>
        <w:spacing w:after="0" w:line="600" w:lineRule="auto"/>
        <w:ind w:firstLine="720"/>
        <w:mirrorIndents/>
        <w:jc w:val="both"/>
        <w:rPr>
          <w:rFonts w:eastAsia="Times New Roman" w:cs="Times New Roman"/>
          <w:szCs w:val="24"/>
        </w:rPr>
      </w:pPr>
      <w:r>
        <w:rPr>
          <w:rFonts w:eastAsia="Times New Roman" w:cs="Times New Roman"/>
          <w:szCs w:val="24"/>
        </w:rPr>
        <w:t xml:space="preserve">2. Η με αριθμό 6058/17-5-2018 </w:t>
      </w:r>
      <w:r>
        <w:rPr>
          <w:rFonts w:eastAsia="Times New Roman" w:cs="Times New Roman"/>
          <w:szCs w:val="24"/>
        </w:rPr>
        <w:t>ε</w:t>
      </w:r>
      <w:r>
        <w:rPr>
          <w:rFonts w:eastAsia="Times New Roman" w:cs="Times New Roman"/>
          <w:szCs w:val="24"/>
        </w:rPr>
        <w:t>ρώτηση του Βουλευτή Ηλείας της Δημοκρατικής Συ</w:t>
      </w:r>
      <w:r>
        <w:rPr>
          <w:rFonts w:eastAsia="Times New Roman" w:cs="Times New Roman"/>
          <w:szCs w:val="24"/>
        </w:rPr>
        <w:t xml:space="preserve">μπαράταξης ΠΑΣΟΚ – ΔΗΜΑΡ κ. Ιωάννη Κουτσούκου προς τον Υπουργό Περιβάλλοντος και Ενέργειας, με θέμα: «Απειλεί η ΔΕΗ τους </w:t>
      </w:r>
      <w:r>
        <w:rPr>
          <w:rFonts w:eastAsia="Times New Roman" w:cs="Times New Roman"/>
          <w:szCs w:val="24"/>
        </w:rPr>
        <w:lastRenderedPageBreak/>
        <w:t>ΤΟΕΒ με διακοπή ρεύματος – σε κίνδυνο οι καλλιέργειες».</w:t>
      </w:r>
    </w:p>
    <w:p w14:paraId="091EF65D"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091EF65E" w14:textId="77777777" w:rsidR="00DA7551" w:rsidRDefault="006A5FF6">
      <w:pPr>
        <w:spacing w:after="0" w:line="600" w:lineRule="auto"/>
        <w:jc w:val="center"/>
        <w:rPr>
          <w:rFonts w:eastAsia="Times New Roman" w:cs="Times New Roman"/>
          <w:b/>
          <w:szCs w:val="24"/>
        </w:rPr>
      </w:pPr>
      <w:r w:rsidRPr="0051035F">
        <w:rPr>
          <w:rFonts w:eastAsia="Times New Roman" w:cs="Times New Roman"/>
          <w:b/>
          <w:szCs w:val="24"/>
        </w:rPr>
        <w:t xml:space="preserve">ΕΠΙΚΑΙΡΩΝ </w:t>
      </w:r>
      <w:r w:rsidRPr="0051035F">
        <w:rPr>
          <w:rFonts w:eastAsia="Times New Roman" w:cs="Times New Roman"/>
          <w:b/>
          <w:szCs w:val="24"/>
        </w:rPr>
        <w:t>ΕΡΩΤΗΣΕΩΝ</w:t>
      </w:r>
    </w:p>
    <w:p w14:paraId="091EF65F"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Αρχίζουμε με 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πέμπτη </w:t>
      </w:r>
      <w:r>
        <w:rPr>
          <w:rFonts w:eastAsia="Times New Roman" w:cs="Times New Roman"/>
          <w:szCs w:val="24"/>
        </w:rPr>
        <w:t xml:space="preserve">με αριθμό 1835/19-6-2018 </w:t>
      </w:r>
      <w:r>
        <w:rPr>
          <w:rFonts w:eastAsia="Times New Roman" w:cs="Times New Roman"/>
          <w:szCs w:val="24"/>
        </w:rPr>
        <w:t xml:space="preserve">επίκαιρη ερώτηση πρώτου κύκλου του Ζ΄ Αντιπροέδρου της Βουλής και Βουλευτή Α΄ Αθηνών του Ποταμιού κ. </w:t>
      </w:r>
      <w:r w:rsidRPr="00BD3365">
        <w:rPr>
          <w:rFonts w:eastAsia="Times New Roman" w:cs="Times New Roman"/>
          <w:bCs/>
          <w:szCs w:val="24"/>
        </w:rPr>
        <w:t>Σπυρίδωνος Λυκούδη</w:t>
      </w:r>
      <w:r>
        <w:rPr>
          <w:rFonts w:eastAsia="Times New Roman" w:cs="Times New Roman"/>
          <w:b/>
          <w:bCs/>
          <w:szCs w:val="24"/>
        </w:rPr>
        <w:t xml:space="preserve"> </w:t>
      </w:r>
      <w:r>
        <w:rPr>
          <w:rFonts w:eastAsia="Times New Roman" w:cs="Times New Roman"/>
          <w:szCs w:val="24"/>
        </w:rPr>
        <w:t xml:space="preserve">προς την Υπουργό </w:t>
      </w:r>
      <w:r w:rsidRPr="00BD3365">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με θέμα: «Ένταξη όλων των μορφών της </w:t>
      </w:r>
      <w:r>
        <w:rPr>
          <w:rFonts w:eastAsia="Times New Roman" w:cs="Times New Roman"/>
          <w:szCs w:val="24"/>
        </w:rPr>
        <w:t>σκλήρυνσης</w:t>
      </w:r>
      <w:r>
        <w:rPr>
          <w:rFonts w:eastAsia="Times New Roman" w:cs="Times New Roman"/>
          <w:szCs w:val="24"/>
        </w:rPr>
        <w:t xml:space="preserve"> κατά </w:t>
      </w:r>
      <w:r>
        <w:rPr>
          <w:rFonts w:eastAsia="Times New Roman" w:cs="Times New Roman"/>
          <w:szCs w:val="24"/>
        </w:rPr>
        <w:t>π</w:t>
      </w:r>
      <w:r>
        <w:rPr>
          <w:rFonts w:eastAsia="Times New Roman" w:cs="Times New Roman"/>
          <w:szCs w:val="24"/>
        </w:rPr>
        <w:t>λάκας στον πίνακα των μη αναστρέψιμων παθήσεων».</w:t>
      </w:r>
    </w:p>
    <w:p w14:paraId="091EF660"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Στην επίκαιρη ερώτηση θα απαντήσει ο Υφυπουργός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κ. Αναστάσιος Πετρόπουλος.</w:t>
      </w:r>
    </w:p>
    <w:p w14:paraId="091EF661"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Κύριε Αντιπρόεδρε, έ</w:t>
      </w:r>
      <w:r>
        <w:rPr>
          <w:rFonts w:eastAsia="Times New Roman" w:cs="Times New Roman"/>
          <w:szCs w:val="24"/>
        </w:rPr>
        <w:t>χετε τον λόγο.</w:t>
      </w:r>
    </w:p>
    <w:p w14:paraId="091EF662" w14:textId="77777777" w:rsidR="00DA7551" w:rsidRDefault="006A5FF6">
      <w:pPr>
        <w:spacing w:after="0" w:line="600" w:lineRule="auto"/>
        <w:ind w:firstLine="720"/>
        <w:jc w:val="both"/>
        <w:rPr>
          <w:rFonts w:eastAsia="Times New Roman" w:cs="Times New Roman"/>
          <w:szCs w:val="24"/>
        </w:rPr>
      </w:pPr>
      <w:r>
        <w:rPr>
          <w:rFonts w:eastAsia="Times New Roman" w:cs="Times New Roman"/>
          <w:b/>
          <w:szCs w:val="24"/>
        </w:rPr>
        <w:t>ΣΠΥΡΙΔΩΝ ΛΥΚΟΥΔΗΣ (Ζ</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Ευχαριστώ, κύριε Πρόεδρε.</w:t>
      </w:r>
    </w:p>
    <w:p w14:paraId="091EF663"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η </w:t>
      </w:r>
      <w:r>
        <w:rPr>
          <w:rFonts w:eastAsia="Times New Roman" w:cs="Times New Roman"/>
          <w:szCs w:val="24"/>
        </w:rPr>
        <w:t>σ</w:t>
      </w:r>
      <w:r>
        <w:rPr>
          <w:rFonts w:eastAsia="Times New Roman" w:cs="Times New Roman"/>
          <w:szCs w:val="24"/>
        </w:rPr>
        <w:t xml:space="preserve">κλήρυνση κατά πλάκας σύμφωνα με την ιατρική κοινότητα είναι μια ασθένεια μη αναστρέψιμη, ανίατη, </w:t>
      </w:r>
      <w:r>
        <w:rPr>
          <w:rFonts w:eastAsia="Times New Roman" w:cs="Times New Roman"/>
          <w:szCs w:val="24"/>
        </w:rPr>
        <w:lastRenderedPageBreak/>
        <w:t>διαρκώς εξελισσόμενη και με πλήθος συμπτωμάτων. Τα ξ</w:t>
      </w:r>
      <w:r>
        <w:rPr>
          <w:rFonts w:eastAsia="Times New Roman" w:cs="Times New Roman"/>
          <w:szCs w:val="24"/>
        </w:rPr>
        <w:t>έρετε αυτά. Είναι τόσα πολλά τα συμπτώματα και τόσο ιδιαίτερα για κάποιον ασθενή, ώστε περίπου ονομάζεται ασθένεια «δακτυλικό αποτύπωμα». Όπως έχει κάθε άνθρωπος ένα δακτυλικό αποτύπωμα, έχει και ένα σύμπτωμα από την ασθένεια, αν πάσχει από αυτή. Ξέρετε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πίσης,</w:t>
      </w:r>
      <w:r>
        <w:rPr>
          <w:rFonts w:eastAsia="Times New Roman" w:cs="Times New Roman"/>
          <w:szCs w:val="24"/>
        </w:rPr>
        <w:t xml:space="preserve"> καλά ότι τα φάρμακα που υπάρχουν δεν ανακόπτουν την ασθένεια, απλώς διευρύνουν το χρονικό διάστημα ανάμεσα στις κρίσεις που </w:t>
      </w:r>
      <w:r>
        <w:rPr>
          <w:rFonts w:eastAsia="Times New Roman" w:cs="Times New Roman"/>
          <w:szCs w:val="24"/>
        </w:rPr>
        <w:t xml:space="preserve">αυτή </w:t>
      </w:r>
      <w:r>
        <w:rPr>
          <w:rFonts w:eastAsia="Times New Roman" w:cs="Times New Roman"/>
          <w:szCs w:val="24"/>
        </w:rPr>
        <w:t xml:space="preserve">έχει. </w:t>
      </w:r>
    </w:p>
    <w:p w14:paraId="091EF664"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Το Υπουργείο έχει εντάξει στη λίστα των μη αναστρέψιμων ασθενειών </w:t>
      </w:r>
      <w:r w:rsidRPr="00793AAF">
        <w:rPr>
          <w:rFonts w:eastAsia="Times New Roman" w:cs="Times New Roman"/>
          <w:szCs w:val="24"/>
        </w:rPr>
        <w:t>-</w:t>
      </w:r>
      <w:r>
        <w:rPr>
          <w:rFonts w:eastAsia="Times New Roman" w:cs="Times New Roman"/>
          <w:szCs w:val="24"/>
        </w:rPr>
        <w:t>και ασχολείται και ενδιαφέρεται και είναι πάρα</w:t>
      </w:r>
      <w:r>
        <w:rPr>
          <w:rFonts w:eastAsia="Times New Roman" w:cs="Times New Roman"/>
          <w:szCs w:val="24"/>
        </w:rPr>
        <w:t xml:space="preserve"> πολύ θετικό αυτό, κύριε Υπουργέ</w:t>
      </w:r>
      <w:r w:rsidRPr="00793AAF">
        <w:rPr>
          <w:rFonts w:eastAsia="Times New Roman" w:cs="Times New Roman"/>
          <w:szCs w:val="24"/>
        </w:rPr>
        <w:t xml:space="preserve">, </w:t>
      </w:r>
      <w:r>
        <w:rPr>
          <w:rFonts w:eastAsia="Times New Roman" w:cs="Times New Roman"/>
          <w:szCs w:val="24"/>
        </w:rPr>
        <w:t>το έχω πει και το ξαναλέω και το ξαναλέω και το λέω και τώρα- δύο από τις πέντε βασικές μορφές της σκλήρυνσης κατά πλάκας, αυτές που εμφανίζουν ιδιαίτερα τα προβλήματα που έχουν σχέση με τις κινητικές δυνατότητες ή αδυναμί</w:t>
      </w:r>
      <w:r>
        <w:rPr>
          <w:rFonts w:eastAsia="Times New Roman" w:cs="Times New Roman"/>
          <w:szCs w:val="24"/>
        </w:rPr>
        <w:t xml:space="preserve">ες, όπως μπορούμε να το πούμε το θέμα των πασχόντων. </w:t>
      </w:r>
    </w:p>
    <w:p w14:paraId="091EF665"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Όμως, ξέρετε επίσης καλά ότι ένα άλλο μεγάλο κομμάτι μορφών της ασθενείας που δεν έχουν εμφανή κινητικά προβλήματα για να εντάσσονται στη λίστα, έτσι όπως τις έχετε εντάξει </w:t>
      </w:r>
      <w:r>
        <w:rPr>
          <w:rFonts w:eastAsia="Times New Roman" w:cs="Times New Roman"/>
          <w:szCs w:val="24"/>
        </w:rPr>
        <w:lastRenderedPageBreak/>
        <w:t>εσείς και αφορούν περίπου κατ</w:t>
      </w:r>
      <w:r>
        <w:rPr>
          <w:rFonts w:eastAsia="Times New Roman" w:cs="Times New Roman"/>
          <w:szCs w:val="24"/>
        </w:rPr>
        <w:t>ά τους υπολογισμούς -δεν είμαι βέβαιος γι’ αυτό, απ’ ό,τι διαβάζω- το 80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85% των </w:t>
      </w:r>
      <w:proofErr w:type="spellStart"/>
      <w:r>
        <w:rPr>
          <w:rFonts w:eastAsia="Times New Roman" w:cs="Times New Roman"/>
          <w:szCs w:val="24"/>
        </w:rPr>
        <w:t>ασθενούντων</w:t>
      </w:r>
      <w:proofErr w:type="spellEnd"/>
      <w:r>
        <w:rPr>
          <w:rFonts w:eastAsia="Times New Roman" w:cs="Times New Roman"/>
          <w:szCs w:val="24"/>
        </w:rPr>
        <w:t>, δεν εντάσσονται σε αυτή τη λίστα που εσείς έχετε περιλάβει στο Υπουργείο –και είναι θετικό το μέτρο- γιατί τα συμπτώματα των ασθενών δεν οδηγούν προς την εικόνα</w:t>
      </w:r>
      <w:r>
        <w:rPr>
          <w:rFonts w:eastAsia="Times New Roman" w:cs="Times New Roman"/>
          <w:szCs w:val="24"/>
        </w:rPr>
        <w:t xml:space="preserve"> της δυσκινησίας ή της απόλυτης ακινησίας, των αναπηρικών </w:t>
      </w:r>
      <w:proofErr w:type="spellStart"/>
      <w:r>
        <w:rPr>
          <w:rFonts w:eastAsia="Times New Roman" w:cs="Times New Roman"/>
          <w:szCs w:val="24"/>
        </w:rPr>
        <w:t>αμαξιδίων</w:t>
      </w:r>
      <w:proofErr w:type="spellEnd"/>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λπ.. </w:t>
      </w:r>
    </w:p>
    <w:p w14:paraId="091EF666" w14:textId="77777777" w:rsidR="00DA7551" w:rsidRDefault="006A5FF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Αυτό, όμως, δημιουργεί ένα πρόβλημα. Δημιουργεί, δηλαδή, μία –θα έλεγα- δυσαρμονία στην αντιμετώπιση του θέματος, διότι και όλες οι άλλες μορφές της σκλήρυνσης κατά πλάκας έχουν εξαιρετικά δυσάρεστα συμπτώματα. Έχουν συμπτώματα με </w:t>
      </w:r>
      <w:proofErr w:type="spellStart"/>
      <w:r>
        <w:rPr>
          <w:rFonts w:eastAsia="Times New Roman" w:cs="Times New Roman"/>
          <w:szCs w:val="24"/>
        </w:rPr>
        <w:t>ορθοκυστικές</w:t>
      </w:r>
      <w:proofErr w:type="spellEnd"/>
      <w:r>
        <w:rPr>
          <w:rFonts w:eastAsia="Times New Roman" w:cs="Times New Roman"/>
          <w:szCs w:val="24"/>
        </w:rPr>
        <w:t xml:space="preserve"> διαταραχές, </w:t>
      </w:r>
      <w:r>
        <w:rPr>
          <w:rFonts w:eastAsia="Times New Roman" w:cs="Times New Roman"/>
          <w:szCs w:val="24"/>
        </w:rPr>
        <w:t xml:space="preserve">με διαταραχές της αισθητικότητας, με γλωσσικές διαταραχές, με διαταραχές στην όραση και λοιπά. </w:t>
      </w:r>
    </w:p>
    <w:p w14:paraId="091EF667" w14:textId="77777777" w:rsidR="00DA7551" w:rsidRDefault="006A5FF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Σας ερωτώ, λοιπόν, εάν τα στοιχεία που καταθέτω είναι σωστά και οι παρατηρήσεις που κάνω είναι σωστές, αν προτίθεται το Υπουργείο να εντάξει στον κατάλογο των μ</w:t>
      </w:r>
      <w:r>
        <w:rPr>
          <w:rFonts w:eastAsia="Times New Roman" w:cs="Times New Roman"/>
          <w:szCs w:val="24"/>
        </w:rPr>
        <w:t xml:space="preserve">η αναστρέψιμων παθήσεων όλες τις μορφές της σκλήρυνσης κατά πλάκας και όχι μόνο τις δύο που έχετε εντάξει. Διότι αυτό είναι περίπου </w:t>
      </w:r>
      <w:r>
        <w:rPr>
          <w:rFonts w:eastAsia="Times New Roman" w:cs="Times New Roman"/>
          <w:szCs w:val="24"/>
        </w:rPr>
        <w:lastRenderedPageBreak/>
        <w:t xml:space="preserve">μία απόδοση –θα έλεγα, δεν ξέρω αν ο όρος που θα χρησιμοποιήσω είναι ορθός- μιας δικαιοσύνης έναντι των πασχόντων, σε σχέση </w:t>
      </w:r>
      <w:r>
        <w:rPr>
          <w:rFonts w:eastAsia="Times New Roman" w:cs="Times New Roman"/>
          <w:szCs w:val="24"/>
        </w:rPr>
        <w:t>με τη φροντίδα της πολιτείας. Πώς μπορεί να αντιμετωπίσει το Υπουργείο το θέμα; Ή σκέφτεται να το αντιμετωπίσει το Υπουργείο με τον τρόπο που το θέτω;</w:t>
      </w:r>
    </w:p>
    <w:p w14:paraId="091EF668" w14:textId="77777777" w:rsidR="00DA7551" w:rsidRDefault="006A5FF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91EF669" w14:textId="77777777" w:rsidR="00DA7551" w:rsidRDefault="006A5FF6">
      <w:pPr>
        <w:tabs>
          <w:tab w:val="left" w:pos="2738"/>
          <w:tab w:val="center" w:pos="4753"/>
          <w:tab w:val="left" w:pos="5723"/>
        </w:tabs>
        <w:spacing w:after="0"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Τον λόγο έχει ο κ. Πετρόπουλος. </w:t>
      </w:r>
    </w:p>
    <w:p w14:paraId="091EF66A" w14:textId="77777777" w:rsidR="00DA7551" w:rsidRDefault="006A5FF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Ορίστε, κύριε Υφυπουργέ, έ</w:t>
      </w:r>
      <w:r>
        <w:rPr>
          <w:rFonts w:eastAsia="Times New Roman" w:cs="Times New Roman"/>
          <w:szCs w:val="24"/>
        </w:rPr>
        <w:t xml:space="preserve">χετε τον λόγο. </w:t>
      </w:r>
    </w:p>
    <w:p w14:paraId="091EF66B" w14:textId="77777777" w:rsidR="00DA7551" w:rsidRDefault="006A5FF6">
      <w:pPr>
        <w:tabs>
          <w:tab w:val="left" w:pos="2738"/>
          <w:tab w:val="center" w:pos="4753"/>
          <w:tab w:val="left" w:pos="5723"/>
        </w:tabs>
        <w:spacing w:after="0" w:line="600" w:lineRule="auto"/>
        <w:ind w:firstLine="720"/>
        <w:jc w:val="both"/>
        <w:rPr>
          <w:rFonts w:eastAsia="Times New Roman" w:cs="Times New Roman"/>
          <w:szCs w:val="24"/>
        </w:rPr>
      </w:pPr>
      <w:r w:rsidRPr="005D13EC">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Ευχαριστώ πολύ, κύριε Πρόεδρε. </w:t>
      </w:r>
    </w:p>
    <w:p w14:paraId="091EF66C" w14:textId="77777777" w:rsidR="00DA7551" w:rsidRDefault="006A5FF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Κύριε Λυκούδη</w:t>
      </w:r>
      <w:r w:rsidRPr="0047136A">
        <w:rPr>
          <w:rFonts w:eastAsia="Times New Roman" w:cs="Times New Roman"/>
          <w:szCs w:val="24"/>
        </w:rPr>
        <w:t>,</w:t>
      </w:r>
      <w:r>
        <w:rPr>
          <w:rFonts w:eastAsia="Times New Roman" w:cs="Times New Roman"/>
          <w:szCs w:val="24"/>
        </w:rPr>
        <w:t xml:space="preserve"> και σε μια προηγούμενη συζήτηση</w:t>
      </w:r>
      <w:r>
        <w:rPr>
          <w:rFonts w:eastAsia="Times New Roman" w:cs="Times New Roman"/>
          <w:szCs w:val="24"/>
        </w:rPr>
        <w:t>,</w:t>
      </w:r>
      <w:r>
        <w:rPr>
          <w:rFonts w:eastAsia="Times New Roman" w:cs="Times New Roman"/>
          <w:szCs w:val="24"/>
        </w:rPr>
        <w:t xml:space="preserve"> που προσφάτως είχα κάνει σε αντίστοιχη ερώτηση της κ</w:t>
      </w:r>
      <w:r>
        <w:rPr>
          <w:rFonts w:eastAsia="Times New Roman" w:cs="Times New Roman"/>
          <w:szCs w:val="24"/>
        </w:rPr>
        <w:t>.</w:t>
      </w:r>
      <w:r>
        <w:rPr>
          <w:rFonts w:eastAsia="Times New Roman" w:cs="Times New Roman"/>
          <w:szCs w:val="24"/>
        </w:rPr>
        <w:t xml:space="preserve"> Παπακώστα γ</w:t>
      </w:r>
      <w:r>
        <w:rPr>
          <w:rFonts w:eastAsia="Times New Roman" w:cs="Times New Roman"/>
          <w:szCs w:val="24"/>
        </w:rPr>
        <w:t>ια αναπηρίες</w:t>
      </w:r>
      <w:r w:rsidRPr="0047136A">
        <w:rPr>
          <w:rFonts w:eastAsia="Times New Roman" w:cs="Times New Roman"/>
          <w:szCs w:val="24"/>
        </w:rPr>
        <w:t>,</w:t>
      </w:r>
      <w:r>
        <w:rPr>
          <w:rFonts w:eastAsia="Times New Roman" w:cs="Times New Roman"/>
          <w:szCs w:val="24"/>
        </w:rPr>
        <w:t xml:space="preserve"> εκείνο που είχα πει είναι ότι η Κυβέρνηση </w:t>
      </w:r>
      <w:r>
        <w:rPr>
          <w:rFonts w:eastAsia="Times New Roman" w:cs="Times New Roman"/>
          <w:szCs w:val="24"/>
        </w:rPr>
        <w:t>-</w:t>
      </w:r>
      <w:r>
        <w:rPr>
          <w:rFonts w:eastAsia="Times New Roman" w:cs="Times New Roman"/>
          <w:szCs w:val="24"/>
        </w:rPr>
        <w:t>και κάθε κυβέρνηση</w:t>
      </w:r>
      <w:r>
        <w:rPr>
          <w:rFonts w:eastAsia="Times New Roman" w:cs="Times New Roman"/>
          <w:szCs w:val="24"/>
        </w:rPr>
        <w:t>-</w:t>
      </w:r>
      <w:r>
        <w:rPr>
          <w:rFonts w:eastAsia="Times New Roman" w:cs="Times New Roman"/>
          <w:szCs w:val="24"/>
        </w:rPr>
        <w:t xml:space="preserve"> οφείλει να αντιμετωπίζει αυτά τα θέματα με την ευαισθησία που και εσείς αναπτύξατε. </w:t>
      </w:r>
    </w:p>
    <w:p w14:paraId="091EF66D" w14:textId="77777777" w:rsidR="00DA7551" w:rsidRDefault="006A5FF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Λαμβάνουμε υπ’ </w:t>
      </w:r>
      <w:proofErr w:type="spellStart"/>
      <w:r>
        <w:rPr>
          <w:rFonts w:eastAsia="Times New Roman" w:cs="Times New Roman"/>
          <w:szCs w:val="24"/>
        </w:rPr>
        <w:t>όψιν</w:t>
      </w:r>
      <w:proofErr w:type="spellEnd"/>
      <w:r>
        <w:rPr>
          <w:rFonts w:eastAsia="Times New Roman" w:cs="Times New Roman"/>
          <w:szCs w:val="24"/>
        </w:rPr>
        <w:t xml:space="preserve"> μας και τους κανόνες της επιστήμης, φυσικά, γιατί δεν είμαστε εμείς που κρ</w:t>
      </w:r>
      <w:r>
        <w:rPr>
          <w:rFonts w:eastAsia="Times New Roman" w:cs="Times New Roman"/>
          <w:szCs w:val="24"/>
        </w:rPr>
        <w:t xml:space="preserve">ίνουμε την αναπηρία, </w:t>
      </w:r>
      <w:r>
        <w:rPr>
          <w:rFonts w:eastAsia="Times New Roman" w:cs="Times New Roman"/>
          <w:szCs w:val="24"/>
        </w:rPr>
        <w:lastRenderedPageBreak/>
        <w:t>αλλά οι γιατροί, οι οποίοι με βάση τους κανόνες που ισχύουν και με τη συμμετοχή των ιατρικών εταιρειών διαμόρφωσαν τον τελευταίο πίνακα. Υπήρχε ο προηγούμενος του 2012, ο οποίος θεωρούσε σαράντα όλες κι όλες τις αναπηρίες που δεν είναι</w:t>
      </w:r>
      <w:r>
        <w:rPr>
          <w:rFonts w:eastAsia="Times New Roman" w:cs="Times New Roman"/>
          <w:szCs w:val="24"/>
        </w:rPr>
        <w:t xml:space="preserve"> αναστρέψιμες. Αυτές πλέον έχουν ανέλθει στις </w:t>
      </w:r>
      <w:proofErr w:type="spellStart"/>
      <w:r>
        <w:rPr>
          <w:rFonts w:eastAsia="Times New Roman" w:cs="Times New Roman"/>
          <w:szCs w:val="24"/>
        </w:rPr>
        <w:t>εκατόν</w:t>
      </w:r>
      <w:proofErr w:type="spellEnd"/>
      <w:r>
        <w:rPr>
          <w:rFonts w:eastAsia="Times New Roman" w:cs="Times New Roman"/>
          <w:szCs w:val="24"/>
        </w:rPr>
        <w:t xml:space="preserve"> σαράντα τρεις και γίνεται μία επεξεργασία για να ανέλθουν στις </w:t>
      </w:r>
      <w:proofErr w:type="spellStart"/>
      <w:r>
        <w:rPr>
          <w:rFonts w:eastAsia="Times New Roman" w:cs="Times New Roman"/>
          <w:szCs w:val="24"/>
        </w:rPr>
        <w:t>εκατόν</w:t>
      </w:r>
      <w:proofErr w:type="spellEnd"/>
      <w:r>
        <w:rPr>
          <w:rFonts w:eastAsia="Times New Roman" w:cs="Times New Roman"/>
          <w:szCs w:val="24"/>
        </w:rPr>
        <w:t xml:space="preserve"> πενήντα. </w:t>
      </w:r>
    </w:p>
    <w:p w14:paraId="091EF66E" w14:textId="77777777" w:rsidR="00DA7551" w:rsidRDefault="006A5FF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Είπατε και εσείς ότι θεωρείτε θετικό αυτό το μέτρο, το ότι εντάξαμε και αυτές τις παθήσεις της σκλήρυνσης κατά πλάκας που έ</w:t>
      </w:r>
      <w:r>
        <w:rPr>
          <w:rFonts w:eastAsia="Times New Roman" w:cs="Times New Roman"/>
          <w:szCs w:val="24"/>
        </w:rPr>
        <w:t>λειπαν από αυτόν τον πίνακα. Εντάχθηκαν για πρώτη φορά σε αυτόν τον πίνακα που διαμορφώσαμε πέρυσι το φθινόπωρο. Με δική μας απόφαση μπήκε σε εφαρμογή από την έναρξη του έτους. Και εκεί, πράγματι, η σκλήρυνση κατά πλάκας εντάσσεται στις μη αναστρέψιμες παθ</w:t>
      </w:r>
      <w:r>
        <w:rPr>
          <w:rFonts w:eastAsia="Times New Roman" w:cs="Times New Roman"/>
          <w:szCs w:val="24"/>
        </w:rPr>
        <w:t xml:space="preserve">ήσεις. </w:t>
      </w:r>
    </w:p>
    <w:p w14:paraId="091EF66F" w14:textId="77777777" w:rsidR="00DA7551" w:rsidRDefault="006A5FF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Πρέπει, όμως, να δούμε και την άποψη της κοινωνίας, το πώς βλέπει η κοινωνία την πάθηση, γιατί δεν είναι απαραίτητα ο πάσχων ακατάλληλος για συμμετοχή στην εργασία, στην κοινωνία, στην αναγνώριση των ικανοτήτων που έχουν και όλοι οι άλ</w:t>
      </w:r>
      <w:r>
        <w:rPr>
          <w:rFonts w:eastAsia="Times New Roman" w:cs="Times New Roman"/>
          <w:szCs w:val="24"/>
        </w:rPr>
        <w:lastRenderedPageBreak/>
        <w:t>λοι άνθρωποι.</w:t>
      </w:r>
      <w:r>
        <w:rPr>
          <w:rFonts w:eastAsia="Times New Roman" w:cs="Times New Roman"/>
          <w:szCs w:val="24"/>
        </w:rPr>
        <w:t xml:space="preserve"> Και αυτό είναι το κυριότερο που πρέπει να βλέπουμε πολιτισμικά, πολιτικά και κοινωνικά. Διότι υπάρχει μία αλληλεπίδραση μεταξύ του πάσχοντος και της κοινωνίας. </w:t>
      </w:r>
    </w:p>
    <w:p w14:paraId="091EF670" w14:textId="77777777" w:rsidR="00DA7551" w:rsidRDefault="006A5FF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Νομίζω ότι δικαιούμαι να πω ότι η κοινωνία πολλές φορές είναι περισσότερο ανάπηρη στην αντιμετ</w:t>
      </w:r>
      <w:r>
        <w:rPr>
          <w:rFonts w:eastAsia="Times New Roman"/>
          <w:color w:val="000000"/>
          <w:szCs w:val="24"/>
          <w:shd w:val="clear" w:color="auto" w:fill="FFFFFF"/>
        </w:rPr>
        <w:t>ώπιση της αναπηρίας, συγκριτικά με την ικανότητα των αναπήρων να είναι μέσα στην κοινωνία. Αυτά τα πράγματα</w:t>
      </w:r>
      <w:r>
        <w:rPr>
          <w:rFonts w:eastAsia="Times New Roman"/>
          <w:color w:val="000000"/>
          <w:szCs w:val="24"/>
          <w:shd w:val="clear" w:color="auto" w:fill="FFFFFF"/>
        </w:rPr>
        <w:t>,</w:t>
      </w:r>
      <w:r>
        <w:rPr>
          <w:rFonts w:eastAsia="Times New Roman"/>
          <w:color w:val="000000"/>
          <w:szCs w:val="24"/>
          <w:shd w:val="clear" w:color="auto" w:fill="FFFFFF"/>
        </w:rPr>
        <w:t xml:space="preserve"> δυστυχώς</w:t>
      </w:r>
      <w:r>
        <w:rPr>
          <w:rFonts w:eastAsia="Times New Roman"/>
          <w:color w:val="000000"/>
          <w:szCs w:val="24"/>
          <w:shd w:val="clear" w:color="auto" w:fill="FFFFFF"/>
        </w:rPr>
        <w:t>,</w:t>
      </w:r>
      <w:r>
        <w:rPr>
          <w:rFonts w:eastAsia="Times New Roman"/>
          <w:color w:val="000000"/>
          <w:szCs w:val="24"/>
          <w:shd w:val="clear" w:color="auto" w:fill="FFFFFF"/>
        </w:rPr>
        <w:t xml:space="preserve"> βρίσκονται σε μία κακή αναλογία σε βάρος των ατόμων που πάσχουν. Για να μην επεκτείνομαι</w:t>
      </w:r>
      <w:r w:rsidRPr="002554DA">
        <w:rPr>
          <w:rFonts w:eastAsia="Times New Roman"/>
          <w:color w:val="000000"/>
          <w:szCs w:val="24"/>
          <w:shd w:val="clear" w:color="auto" w:fill="FFFFFF"/>
        </w:rPr>
        <w:t xml:space="preserve">, </w:t>
      </w:r>
      <w:r>
        <w:rPr>
          <w:rFonts w:eastAsia="Times New Roman"/>
          <w:color w:val="000000"/>
          <w:szCs w:val="24"/>
          <w:shd w:val="clear" w:color="auto" w:fill="FFFFFF"/>
        </w:rPr>
        <w:t xml:space="preserve">όμως, σε θέματα που έχουν βέβαια όχι μόνον </w:t>
      </w:r>
      <w:r>
        <w:rPr>
          <w:rFonts w:eastAsia="Times New Roman"/>
          <w:color w:val="000000"/>
          <w:szCs w:val="24"/>
          <w:shd w:val="clear" w:color="auto" w:fill="FFFFFF"/>
        </w:rPr>
        <w:t>φιλοσοφικό, αλλά και πρακτικό χαρακτήρα για το πώς η κοινωνία αντιμετωπίζει τα άτομα που πάσχουν, πρέπει να πω ότι κατά τη δική μου αντίληψη -νομίζω ότι και εσείς θα συμφωνούσατε- το κύριο που πρέπει να κάνουμε είναι να δίνουμε ευκαιρίες ένταξης και συμμετ</w:t>
      </w:r>
      <w:r>
        <w:rPr>
          <w:rFonts w:eastAsia="Times New Roman"/>
          <w:color w:val="000000"/>
          <w:szCs w:val="24"/>
          <w:shd w:val="clear" w:color="auto" w:fill="FFFFFF"/>
        </w:rPr>
        <w:t>οχής και όχι αποβολής αυτών των ατόμων.</w:t>
      </w:r>
    </w:p>
    <w:p w14:paraId="091EF671" w14:textId="77777777" w:rsidR="00DA7551" w:rsidRDefault="006A5FF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Επειδή η πάθηση αυτή, όπως και εσείς σημειώνεται, έχει μία διακύμανση ανικανότητας -ξεκινάει με 35% αναπηρία και αυξάνεται μέχρι το 100%- οι δύο παθήσεις που έχουμε εντάξει, εί</w:t>
      </w:r>
      <w:r>
        <w:rPr>
          <w:rFonts w:eastAsia="Times New Roman"/>
          <w:color w:val="000000"/>
          <w:szCs w:val="24"/>
          <w:shd w:val="clear" w:color="auto" w:fill="FFFFFF"/>
        </w:rPr>
        <w:lastRenderedPageBreak/>
        <w:t>ναι πραγματικά περιπτώσεις που καθιστούν</w:t>
      </w:r>
      <w:r>
        <w:rPr>
          <w:rFonts w:eastAsia="Times New Roman"/>
          <w:color w:val="000000"/>
          <w:szCs w:val="24"/>
          <w:shd w:val="clear" w:color="auto" w:fill="FFFFFF"/>
        </w:rPr>
        <w:t xml:space="preserve"> μια σειρά απασχολήσεων απαγορευτική και αδύνατη την ένταξη του ανθρώπου στην οικονομική και κοινωνική του ζωή. </w:t>
      </w:r>
    </w:p>
    <w:p w14:paraId="091EF672" w14:textId="77777777" w:rsidR="00DA7551" w:rsidRDefault="006A5FF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Όμως</w:t>
      </w:r>
      <w:r w:rsidRPr="00947F24">
        <w:rPr>
          <w:rFonts w:eastAsia="Times New Roman"/>
          <w:color w:val="000000"/>
          <w:szCs w:val="24"/>
          <w:shd w:val="clear" w:color="auto" w:fill="FFFFFF"/>
        </w:rPr>
        <w:t>,</w:t>
      </w:r>
      <w:r>
        <w:rPr>
          <w:rFonts w:eastAsia="Times New Roman"/>
          <w:color w:val="000000"/>
          <w:szCs w:val="24"/>
          <w:shd w:val="clear" w:color="auto" w:fill="FFFFFF"/>
        </w:rPr>
        <w:t xml:space="preserve"> θα σας πω ότι και περιπτώσεις τέτοιων παθήσεων μπορεί να προκαλούν άλλα συμπτώματα, τα οποία είναι στον πίνακα της αναπηρίας. Το είπατε κ</w:t>
      </w:r>
      <w:r>
        <w:rPr>
          <w:rFonts w:eastAsia="Times New Roman"/>
          <w:color w:val="000000"/>
          <w:szCs w:val="24"/>
          <w:shd w:val="clear" w:color="auto" w:fill="FFFFFF"/>
        </w:rPr>
        <w:t>αι εσείς ότι η σκλήρυνση κατά πλάκας είναι μία πάθηση που έχει μία γκάμα συνεπειών, μια βεντάλια αδυναμιών, προβλημάτων στην υγεία, ακόμη και ψυχονευρωτικά και μια σειρά ζητημάτων που αντιμετωπίζει η νευρολογική επιστήμη. Έτσι στον πίνακα των παθήσεων μπορ</w:t>
      </w:r>
      <w:r>
        <w:rPr>
          <w:rFonts w:eastAsia="Times New Roman"/>
          <w:color w:val="000000"/>
          <w:szCs w:val="24"/>
          <w:shd w:val="clear" w:color="auto" w:fill="FFFFFF"/>
        </w:rPr>
        <w:t>εί για τη συνέπεια που προκαλεί η σκλήρυνση κατά πλάκας να παίρνει αναπηρία. Έχουμε, όμως, ξαναπεί και τότε που εντάξαμε τη σκλήρυνση κατά πλάκας στον πίνακα των μη αναστρέψιμων παθήσεων, ότι θα παρακολουθούμε συνεχώς πώς λειτουργεί αυτός ο πίνακας και στο</w:t>
      </w:r>
      <w:r>
        <w:rPr>
          <w:rFonts w:eastAsia="Times New Roman"/>
          <w:color w:val="000000"/>
          <w:szCs w:val="24"/>
          <w:shd w:val="clear" w:color="auto" w:fill="FFFFFF"/>
        </w:rPr>
        <w:t>ν βαθμό που χρειάζεται να υπάρξει βελτίωση, θα υπάρξει.</w:t>
      </w:r>
    </w:p>
    <w:p w14:paraId="091EF673" w14:textId="77777777" w:rsidR="00DA7551" w:rsidRDefault="006A5FF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Έτσι έγινε και με αυτές τις παθήσεις, γιατί ο αρχικός πίνακας δεν τ</w:t>
      </w:r>
      <w:r>
        <w:rPr>
          <w:rFonts w:eastAsia="Times New Roman"/>
          <w:color w:val="000000"/>
          <w:szCs w:val="24"/>
          <w:shd w:val="clear" w:color="auto" w:fill="FFFFFF"/>
        </w:rPr>
        <w:t>ι</w:t>
      </w:r>
      <w:r>
        <w:rPr>
          <w:rFonts w:eastAsia="Times New Roman"/>
          <w:color w:val="000000"/>
          <w:szCs w:val="24"/>
          <w:shd w:val="clear" w:color="auto" w:fill="FFFFFF"/>
        </w:rPr>
        <w:t xml:space="preserve">ς περιείχε. Ο πίνακας του 2012 σίγουρα δεν τις περιείχε. Και αυτός, όμως, που φτιάξαμε εμείς το φθινόπωρο του </w:t>
      </w:r>
      <w:r>
        <w:rPr>
          <w:rFonts w:eastAsia="Times New Roman"/>
          <w:color w:val="000000"/>
          <w:szCs w:val="24"/>
          <w:shd w:val="clear" w:color="auto" w:fill="FFFFFF"/>
        </w:rPr>
        <w:lastRenderedPageBreak/>
        <w:t>2017</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επίσης,</w:t>
      </w:r>
      <w:r>
        <w:rPr>
          <w:rFonts w:eastAsia="Times New Roman"/>
          <w:color w:val="000000"/>
          <w:szCs w:val="24"/>
          <w:shd w:val="clear" w:color="auto" w:fill="FFFFFF"/>
        </w:rPr>
        <w:t xml:space="preserve"> δεν τις </w:t>
      </w:r>
      <w:r>
        <w:rPr>
          <w:rFonts w:eastAsia="Times New Roman"/>
          <w:color w:val="000000"/>
          <w:szCs w:val="24"/>
          <w:shd w:val="clear" w:color="auto" w:fill="FFFFFF"/>
        </w:rPr>
        <w:t>περιείχε ως μη αναστρέψιμες. Τις βάλαμε μετά από δύο μήνες. Αφού είδαμε τους φορείς που εκπροσωπούν αυτά τα άτομα να επιμένουν, κάμψαμε τις αντιρρήσεις των επιτροπών των ιατρών και τους πείσαμε ότι πρέπει να τις εντάξουμε, γιατί χωρίς τη δική τους συμφωνία</w:t>
      </w:r>
      <w:r>
        <w:rPr>
          <w:rFonts w:eastAsia="Times New Roman"/>
          <w:color w:val="000000"/>
          <w:szCs w:val="24"/>
          <w:shd w:val="clear" w:color="auto" w:fill="FFFFFF"/>
        </w:rPr>
        <w:t xml:space="preserve"> δεν θα μπορούσαμε να το κάνουμε.</w:t>
      </w:r>
    </w:p>
    <w:p w14:paraId="091EF674" w14:textId="77777777" w:rsidR="00DA7551" w:rsidRDefault="006A5FF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το παρακολουθούμε διαρκώς. Με την πρόοδο της επιστήμης πάντα θα βλέπουμε τα θέματα αυτά και με την πρόοδο της κοινωνίας που θα πρέπει επιτέλους να βλέπει το άτομο κυρίως ως άτομο ικανό και όχι ως ανίκανο. Είναι ζήτημα κ</w:t>
      </w:r>
      <w:r>
        <w:rPr>
          <w:rFonts w:eastAsia="Times New Roman"/>
          <w:color w:val="000000"/>
          <w:szCs w:val="24"/>
          <w:shd w:val="clear" w:color="auto" w:fill="FFFFFF"/>
        </w:rPr>
        <w:t xml:space="preserve">αι συμμετοχής και δημοκρατίας και ψυχολογικής υποστήριξης αυτών των ανθρώπων να είναι ενταγμένοι. Είδατε ότι με διάταξη πολύ συγκεκριμένη δώσαμε τη δυνατότητα στα πάσχοντα από ψυχική ασθένεια άτομα να μπορούν και να παίρνουν τη σύνταξη και να εργάζονται… </w:t>
      </w:r>
    </w:p>
    <w:p w14:paraId="091EF675" w14:textId="77777777" w:rsidR="00DA7551" w:rsidRDefault="006A5FF6">
      <w:pPr>
        <w:spacing w:after="0" w:line="600" w:lineRule="auto"/>
        <w:ind w:firstLine="720"/>
        <w:jc w:val="both"/>
        <w:rPr>
          <w:rFonts w:eastAsia="Times New Roman"/>
          <w:color w:val="000000"/>
          <w:szCs w:val="24"/>
          <w:shd w:val="clear" w:color="auto" w:fill="FFFFFF"/>
        </w:rPr>
      </w:pPr>
      <w:r w:rsidRPr="002554DA">
        <w:rPr>
          <w:rFonts w:eastAsia="Times New Roman"/>
          <w:b/>
          <w:color w:val="000000"/>
          <w:szCs w:val="24"/>
          <w:shd w:val="clear" w:color="auto" w:fill="FFFFFF"/>
        </w:rPr>
        <w:t xml:space="preserve">ΠΡΟΕΔΡΕΥΩΝ (Γεώργιος </w:t>
      </w:r>
      <w:proofErr w:type="spellStart"/>
      <w:r w:rsidRPr="002554DA">
        <w:rPr>
          <w:rFonts w:eastAsia="Times New Roman"/>
          <w:b/>
          <w:color w:val="000000"/>
          <w:szCs w:val="24"/>
          <w:shd w:val="clear" w:color="auto" w:fill="FFFFFF"/>
        </w:rPr>
        <w:t>Λαμπρούλης</w:t>
      </w:r>
      <w:proofErr w:type="spellEnd"/>
      <w:r w:rsidRPr="002554DA">
        <w:rPr>
          <w:rFonts w:eastAsia="Times New Roman"/>
          <w:b/>
          <w:color w:val="000000"/>
          <w:szCs w:val="24"/>
          <w:shd w:val="clear" w:color="auto" w:fill="FFFFFF"/>
        </w:rPr>
        <w:t>):</w:t>
      </w:r>
      <w:r>
        <w:rPr>
          <w:rFonts w:eastAsia="Times New Roman"/>
          <w:color w:val="000000"/>
          <w:szCs w:val="24"/>
          <w:shd w:val="clear" w:color="auto" w:fill="FFFFFF"/>
        </w:rPr>
        <w:t xml:space="preserve"> Κύριε Υπουργέ, έχετε υπερβεί κατά πολύ την </w:t>
      </w:r>
      <w:proofErr w:type="spellStart"/>
      <w:r>
        <w:rPr>
          <w:rFonts w:eastAsia="Times New Roman"/>
          <w:color w:val="000000"/>
          <w:szCs w:val="24"/>
          <w:shd w:val="clear" w:color="auto" w:fill="FFFFFF"/>
        </w:rPr>
        <w:t>πρωτολογία</w:t>
      </w:r>
      <w:proofErr w:type="spellEnd"/>
      <w:r>
        <w:rPr>
          <w:rFonts w:eastAsia="Times New Roman"/>
          <w:color w:val="000000"/>
          <w:szCs w:val="24"/>
          <w:shd w:val="clear" w:color="auto" w:fill="FFFFFF"/>
        </w:rPr>
        <w:t>. Έχετε και τη δευτερολογία σας εξάλλου.</w:t>
      </w:r>
    </w:p>
    <w:p w14:paraId="091EF676" w14:textId="77777777" w:rsidR="00DA7551" w:rsidRDefault="006A5FF6">
      <w:pPr>
        <w:spacing w:after="0" w:line="600" w:lineRule="auto"/>
        <w:ind w:firstLine="720"/>
        <w:jc w:val="both"/>
        <w:rPr>
          <w:rFonts w:eastAsia="Times New Roman"/>
          <w:color w:val="000000"/>
          <w:szCs w:val="24"/>
          <w:shd w:val="clear" w:color="auto" w:fill="FFFFFF"/>
        </w:rPr>
      </w:pPr>
      <w:r w:rsidRPr="00C961B5">
        <w:rPr>
          <w:rFonts w:eastAsia="Times New Roman"/>
          <w:b/>
          <w:color w:val="000000"/>
          <w:szCs w:val="24"/>
          <w:shd w:val="clear" w:color="auto" w:fill="FFFFFF"/>
        </w:rPr>
        <w:lastRenderedPageBreak/>
        <w:t>ΑΝΑΣΤΑΣΙΟΣ ΠΕΤΡΟΠΟΥΛΟΣ (Υφυπουργός Εργασίας, Κοινωνικής Ασφάλισης και Κοινωνικής Αλληλεγγύης):</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w:t>
      </w:r>
    </w:p>
    <w:p w14:paraId="091EF677" w14:textId="77777777" w:rsidR="00DA7551" w:rsidRDefault="006A5FF6">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(Γεώργιος </w:t>
      </w:r>
      <w:proofErr w:type="spellStart"/>
      <w:r>
        <w:rPr>
          <w:rFonts w:eastAsia="Times New Roman"/>
          <w:b/>
          <w:color w:val="000000"/>
          <w:szCs w:val="24"/>
          <w:shd w:val="clear" w:color="auto" w:fill="FFFFFF"/>
        </w:rPr>
        <w:t>Λαμπρούλης</w:t>
      </w:r>
      <w:proofErr w:type="spellEnd"/>
      <w:r>
        <w:rPr>
          <w:rFonts w:eastAsia="Times New Roman"/>
          <w:b/>
          <w:color w:val="000000"/>
          <w:szCs w:val="24"/>
          <w:shd w:val="clear" w:color="auto" w:fill="FFFFFF"/>
        </w:rPr>
        <w:t>):</w:t>
      </w:r>
      <w:r>
        <w:rPr>
          <w:rFonts w:eastAsia="Times New Roman"/>
          <w:color w:val="000000"/>
          <w:szCs w:val="24"/>
          <w:shd w:val="clear" w:color="auto" w:fill="FFFFFF"/>
        </w:rPr>
        <w:t xml:space="preserve"> Κύριε Λυκούδη, έχετε τον λόγο.</w:t>
      </w:r>
    </w:p>
    <w:p w14:paraId="091EF678" w14:textId="77777777" w:rsidR="00DA7551" w:rsidRDefault="006A5FF6">
      <w:pPr>
        <w:spacing w:after="0" w:line="600" w:lineRule="auto"/>
        <w:ind w:firstLine="720"/>
        <w:jc w:val="both"/>
        <w:rPr>
          <w:rFonts w:eastAsia="Times New Roman"/>
          <w:color w:val="000000"/>
          <w:szCs w:val="24"/>
          <w:shd w:val="clear" w:color="auto" w:fill="FFFFFF"/>
        </w:rPr>
      </w:pPr>
      <w:r w:rsidRPr="002554DA">
        <w:rPr>
          <w:rFonts w:eastAsia="Times New Roman"/>
          <w:b/>
          <w:color w:val="000000"/>
          <w:szCs w:val="24"/>
          <w:shd w:val="clear" w:color="auto" w:fill="FFFFFF"/>
        </w:rPr>
        <w:t>ΣΠΥΡΙΔΩΝ ΛΥΚΟΥΔΗΣ (Ζ΄ Αντιπρόεδρος της Βουλής):</w:t>
      </w:r>
      <w:r>
        <w:rPr>
          <w:rFonts w:eastAsia="Times New Roman"/>
          <w:color w:val="000000"/>
          <w:szCs w:val="24"/>
          <w:shd w:val="clear" w:color="auto" w:fill="FFFFFF"/>
        </w:rPr>
        <w:t xml:space="preserve"> Εγώ θέλω να επαναλάβω κάτι. Και δεν έχει κανέναν χαρακτήρα πολιτικής φιλοφρόνησης αυτό που λέω. Είναι η πραγματικότητα και όταν υπάρχει μία τέτοια πραγματικότητα, ε</w:t>
      </w:r>
      <w:r>
        <w:rPr>
          <w:rFonts w:eastAsia="Times New Roman"/>
          <w:color w:val="000000"/>
          <w:szCs w:val="24"/>
          <w:shd w:val="clear" w:color="auto" w:fill="FFFFFF"/>
        </w:rPr>
        <w:t>γώ την αναγνωρίζω. Είναι θετική η προσπάθεια που κάνατε να διευρύνετε τη λίστα και να εντάξετε ακόμα περισσότερες κατηγορίες πασχόντων σε αυτή την υπόθεση. Αυτό το λέω γιατί θέλω να ξεκινήσω κάνοντας μία καλή κουβέντα, για να μην την πάμε σε άλλα μονοπάτια</w:t>
      </w:r>
      <w:r>
        <w:rPr>
          <w:rFonts w:eastAsia="Times New Roman"/>
          <w:color w:val="000000"/>
          <w:szCs w:val="24"/>
          <w:shd w:val="clear" w:color="auto" w:fill="FFFFFF"/>
        </w:rPr>
        <w:t xml:space="preserve">. </w:t>
      </w:r>
    </w:p>
    <w:p w14:paraId="091EF679" w14:textId="77777777" w:rsidR="00DA7551" w:rsidRDefault="006A5FF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Επαναλαμβάνω ότι κάθε ασθενής -νομίζω ότι το ξέρετε και δεν είναι τυχαίο αυτό που λένε «είναι ασθενής», είναι το δακτυλικό του αποτύπωμα αυτό- έχει το δικό του σύμπτωμα, είναι </w:t>
      </w:r>
      <w:r>
        <w:rPr>
          <w:rFonts w:eastAsia="Times New Roman"/>
          <w:color w:val="000000"/>
          <w:szCs w:val="24"/>
          <w:shd w:val="clear" w:color="auto" w:fill="FFFFFF"/>
        </w:rPr>
        <w:lastRenderedPageBreak/>
        <w:t>τεράστια η γκάμα. Επίσης, είναι προφανές ότι όλοι όσοι υφίστανται τα συμπτώμα</w:t>
      </w:r>
      <w:r>
        <w:rPr>
          <w:rFonts w:eastAsia="Times New Roman"/>
          <w:color w:val="000000"/>
          <w:szCs w:val="24"/>
          <w:shd w:val="clear" w:color="auto" w:fill="FFFFFF"/>
        </w:rPr>
        <w:t xml:space="preserve">τα της ασθένειας έχουν προβλήματα στον τρόπο με τον οποίο λειτουργούν στο κοινωνικό σύνολο. </w:t>
      </w:r>
    </w:p>
    <w:p w14:paraId="091EF67A" w14:textId="77777777" w:rsidR="00DA7551" w:rsidRDefault="006A5FF6">
      <w:pPr>
        <w:spacing w:after="0" w:line="600" w:lineRule="auto"/>
        <w:ind w:firstLine="720"/>
        <w:jc w:val="both"/>
        <w:rPr>
          <w:rFonts w:eastAsia="Times New Roman"/>
          <w:color w:val="000000"/>
          <w:szCs w:val="24"/>
          <w:shd w:val="clear" w:color="auto" w:fill="FFFFFF"/>
        </w:rPr>
      </w:pPr>
      <w:r w:rsidRPr="004802A5">
        <w:rPr>
          <w:rFonts w:eastAsia="Times New Roman"/>
          <w:szCs w:val="24"/>
          <w:shd w:val="clear" w:color="auto" w:fill="FFFFFF"/>
        </w:rPr>
        <w:t>Ελπίζω ότι δεν παρεξηγήσατε. Από κάποιες παρατηρήσεις που κάνατε</w:t>
      </w:r>
      <w:r w:rsidRPr="004802A5">
        <w:rPr>
          <w:rFonts w:eastAsia="Times New Roman"/>
          <w:szCs w:val="24"/>
          <w:shd w:val="clear" w:color="auto" w:fill="FFFFFF"/>
        </w:rPr>
        <w:t>,</w:t>
      </w:r>
      <w:r w:rsidRPr="004802A5">
        <w:rPr>
          <w:rFonts w:eastAsia="Times New Roman"/>
          <w:szCs w:val="24"/>
          <w:shd w:val="clear" w:color="auto" w:fill="FFFFFF"/>
        </w:rPr>
        <w:t xml:space="preserve"> φοβάμαι -δεν ενοχλήθηκα, στενοχωρήθηκα- ότι νομίζετε ότι η δική μου τοποθέτηση έχει σχέση με την αντίληψη ότι όλοι οι πάσχοντες από τη σκλήρυνση συνάνθρωποί </w:t>
      </w:r>
      <w:r w:rsidRPr="004802A5">
        <w:rPr>
          <w:rFonts w:eastAsia="Times New Roman"/>
          <w:szCs w:val="24"/>
          <w:shd w:val="clear" w:color="auto" w:fill="FFFFFF"/>
        </w:rPr>
        <w:t>μας,</w:t>
      </w:r>
      <w:r w:rsidRPr="004802A5">
        <w:rPr>
          <w:rFonts w:eastAsia="Times New Roman"/>
          <w:szCs w:val="24"/>
          <w:shd w:val="clear" w:color="auto" w:fill="FFFFFF"/>
        </w:rPr>
        <w:t xml:space="preserve"> δεν είναι ικανοί να σταθούν στην κοινωνία. Μακριά από εμένα κάθε τέτοια σκέψη. Αντιθέτως λέω </w:t>
      </w:r>
      <w:r w:rsidRPr="004802A5">
        <w:rPr>
          <w:rFonts w:eastAsia="Times New Roman"/>
          <w:szCs w:val="24"/>
          <w:shd w:val="clear" w:color="auto" w:fill="FFFFFF"/>
        </w:rPr>
        <w:t xml:space="preserve">ότι είναι μεγάλη η γκάμα </w:t>
      </w:r>
      <w:r>
        <w:rPr>
          <w:rFonts w:eastAsia="Times New Roman"/>
          <w:color w:val="000000"/>
          <w:szCs w:val="24"/>
          <w:shd w:val="clear" w:color="auto" w:fill="FFFFFF"/>
        </w:rPr>
        <w:t xml:space="preserve">των πασχόντων. Δεν είναι μόνο αυτοί που είναι στο </w:t>
      </w:r>
      <w:proofErr w:type="spellStart"/>
      <w:r>
        <w:rPr>
          <w:rFonts w:eastAsia="Times New Roman"/>
          <w:color w:val="000000"/>
          <w:szCs w:val="24"/>
          <w:shd w:val="clear" w:color="auto" w:fill="FFFFFF"/>
        </w:rPr>
        <w:t>αμαξίδιο</w:t>
      </w:r>
      <w:proofErr w:type="spellEnd"/>
      <w:r>
        <w:rPr>
          <w:rFonts w:eastAsia="Times New Roman"/>
          <w:color w:val="000000"/>
          <w:szCs w:val="24"/>
          <w:shd w:val="clear" w:color="auto" w:fill="FFFFFF"/>
        </w:rPr>
        <w:t xml:space="preserve"> το αναπηρικό, που δεν μπορούν να κουνηθούν, να κάνουν τίποτα παραπάνω από το να πράττουν ό,τι πράττουν από το </w:t>
      </w:r>
      <w:proofErr w:type="spellStart"/>
      <w:r>
        <w:rPr>
          <w:rFonts w:eastAsia="Times New Roman"/>
          <w:color w:val="000000"/>
          <w:szCs w:val="24"/>
          <w:shd w:val="clear" w:color="auto" w:fill="FFFFFF"/>
        </w:rPr>
        <w:t>αμαξίδιο</w:t>
      </w:r>
      <w:proofErr w:type="spellEnd"/>
      <w:r>
        <w:rPr>
          <w:rFonts w:eastAsia="Times New Roman"/>
          <w:color w:val="000000"/>
          <w:szCs w:val="24"/>
          <w:shd w:val="clear" w:color="auto" w:fill="FFFFFF"/>
        </w:rPr>
        <w:t>. Όλοι οι υπόλοιποι στέκονται επαρκώς στην κοινωνία όμ</w:t>
      </w:r>
      <w:r>
        <w:rPr>
          <w:rFonts w:eastAsia="Times New Roman"/>
          <w:color w:val="000000"/>
          <w:szCs w:val="24"/>
          <w:shd w:val="clear" w:color="auto" w:fill="FFFFFF"/>
        </w:rPr>
        <w:t>ως με σοβαρά προβλήματα και συμπτώματα μη αναστρέψιμα, ανίατα.</w:t>
      </w:r>
    </w:p>
    <w:p w14:paraId="091EF67B"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Αυτό τους δίνει τη δυσκολία, τους δίνει το βάρος</w:t>
      </w:r>
      <w:r>
        <w:rPr>
          <w:rFonts w:eastAsia="Times New Roman" w:cs="Times New Roman"/>
          <w:szCs w:val="24"/>
        </w:rPr>
        <w:t>,</w:t>
      </w:r>
      <w:r>
        <w:rPr>
          <w:rFonts w:eastAsia="Times New Roman" w:cs="Times New Roman"/>
          <w:szCs w:val="24"/>
        </w:rPr>
        <w:t xml:space="preserve"> να έχουν κάθε φορά μπροστά τους τα προβλήματα που μπορεί να επιφέρει μια εξέλιξη της νόσου.</w:t>
      </w:r>
    </w:p>
    <w:p w14:paraId="091EF67C"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Λέω, λοιπόν, το εξής. Υποθέτω ότι καταλάβατε ότι με</w:t>
      </w:r>
      <w:r>
        <w:rPr>
          <w:rFonts w:eastAsia="Times New Roman" w:cs="Times New Roman"/>
          <w:szCs w:val="24"/>
        </w:rPr>
        <w:t xml:space="preserve"> τη δική μου ερώτηση</w:t>
      </w:r>
      <w:r>
        <w:rPr>
          <w:rFonts w:eastAsia="Times New Roman" w:cs="Times New Roman"/>
          <w:szCs w:val="24"/>
        </w:rPr>
        <w:t>,</w:t>
      </w:r>
      <w:r>
        <w:rPr>
          <w:rFonts w:eastAsia="Times New Roman" w:cs="Times New Roman"/>
          <w:szCs w:val="24"/>
        </w:rPr>
        <w:t xml:space="preserve"> εγώ δεν αναφέρθηκα καθόλου σε επιδόματα, </w:t>
      </w:r>
      <w:r>
        <w:rPr>
          <w:rFonts w:eastAsia="Times New Roman" w:cs="Times New Roman"/>
          <w:szCs w:val="24"/>
        </w:rPr>
        <w:lastRenderedPageBreak/>
        <w:t xml:space="preserve">δεν αναφέρθηκα καθόλου στο εάν θα έπρεπε να έχει οικονομική φροντίδα η πολιτεία -αυτά είναι με βάση τις ρυθμίσεις που υπάρχουν, το ποσοστό αναπηρίας κ.λπ.- ούτε ο </w:t>
      </w:r>
      <w:r>
        <w:rPr>
          <w:rFonts w:eastAsia="Times New Roman" w:cs="Times New Roman"/>
          <w:szCs w:val="24"/>
        </w:rPr>
        <w:t>σ</w:t>
      </w:r>
      <w:r>
        <w:rPr>
          <w:rFonts w:eastAsia="Times New Roman" w:cs="Times New Roman"/>
          <w:szCs w:val="24"/>
        </w:rPr>
        <w:t>ύλλογος με τον οποίο ήρθα εγώ</w:t>
      </w:r>
      <w:r>
        <w:rPr>
          <w:rFonts w:eastAsia="Times New Roman" w:cs="Times New Roman"/>
          <w:szCs w:val="24"/>
        </w:rPr>
        <w:t xml:space="preserve"> σε επαφή και μου είπε, μιλώντας μαζί σας, να βοηθήσω να λύσουμε μερικά προβλήματα, απαίτησε ή μου ζήτησε εμένα να απαιτήσω επιδόματα.</w:t>
      </w:r>
    </w:p>
    <w:p w14:paraId="091EF67D"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Αντιθέτως οι άνθρωποι λένε το εξής: Στεκόμαστε στην κοινωνία, ξέρουμε ότι δεν θα γίνουμε καλά, δώστε μας τη δυνατότητα να</w:t>
      </w:r>
      <w:r>
        <w:rPr>
          <w:rFonts w:eastAsia="Times New Roman" w:cs="Times New Roman"/>
          <w:szCs w:val="24"/>
        </w:rPr>
        <w:t xml:space="preserve"> μην ταλαιπωρούμαστε, δηλαδή όπως και οι υπόλοιποι, να μην πηγαίνουμε κάθε δύο-τρία χρόνια στα ΚΕΠΑ να μας επιβεβαιώνουν την αναπηρία </w:t>
      </w:r>
      <w:r>
        <w:rPr>
          <w:rFonts w:eastAsia="Times New Roman" w:cs="Times New Roman"/>
          <w:szCs w:val="24"/>
        </w:rPr>
        <w:t>μας,</w:t>
      </w:r>
      <w:r>
        <w:rPr>
          <w:rFonts w:eastAsia="Times New Roman" w:cs="Times New Roman"/>
          <w:szCs w:val="24"/>
        </w:rPr>
        <w:t xml:space="preserve"> όπως όλοι οι υπόλοιποι χαρακτηρίζονται ανάπηροι εφ’ όρου ζωής. Δώστε μας και μας αυτή τη δυνατότητα της μη ταλαιπωρία</w:t>
      </w:r>
      <w:r>
        <w:rPr>
          <w:rFonts w:eastAsia="Times New Roman" w:cs="Times New Roman"/>
          <w:szCs w:val="24"/>
        </w:rPr>
        <w:t>ς, κύριε Υπουργέ, όχι της επιδότησης. Δεν είναι οικονομικό το πρόβλημα και γι’ αυτό είναι ακόμα πιο άξιοι προσοχής και ενδιαφέροντος οι συγκεκριμένοι συνάνθρωποί μας.</w:t>
      </w:r>
    </w:p>
    <w:p w14:paraId="091EF67E"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Λέω, λοιπόν</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και κλείνω δεν έχω κανέναν λόγο να επεκτείνω τη δευτερολογία μου- το εξής. </w:t>
      </w:r>
      <w:r>
        <w:rPr>
          <w:rFonts w:eastAsia="Times New Roman" w:cs="Times New Roman"/>
          <w:szCs w:val="24"/>
        </w:rPr>
        <w:t xml:space="preserve">Δώστε μια προσοχή στο θέμα και προσπαθήστε να εντάξετε -και εγώ προφανώς, βέβαια, </w:t>
      </w:r>
      <w:r>
        <w:rPr>
          <w:rFonts w:eastAsia="Times New Roman" w:cs="Times New Roman"/>
          <w:szCs w:val="24"/>
        </w:rPr>
        <w:lastRenderedPageBreak/>
        <w:t xml:space="preserve">δεν έχω κάποια ειδική σχέση με το ζήτημα- το σύνολο των πασχόντων στη δυνατότητα της μη ταλαιπωρίας, στη διευκόλυνσή τους σε σχέση με τις επισκέψεις τους στα ΚΕΠΑ κάθε τόσο. </w:t>
      </w:r>
      <w:r>
        <w:rPr>
          <w:rFonts w:eastAsia="Times New Roman" w:cs="Times New Roman"/>
          <w:szCs w:val="24"/>
        </w:rPr>
        <w:t>Αυτό ζητούν, δεν ζητούν επιδόματα ούτε λεφτά.</w:t>
      </w:r>
    </w:p>
    <w:p w14:paraId="091EF67F"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Ευχαριστώ.</w:t>
      </w:r>
    </w:p>
    <w:p w14:paraId="091EF680" w14:textId="77777777" w:rsidR="00DA7551" w:rsidRDefault="006A5FF6">
      <w:pPr>
        <w:spacing w:after="0"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Τον λόγο έχει ο κ. Πετρόπουλος για τη δευτερολογία.</w:t>
      </w:r>
    </w:p>
    <w:p w14:paraId="091EF681" w14:textId="77777777" w:rsidR="00DA7551" w:rsidRDefault="006A5FF6">
      <w:pPr>
        <w:spacing w:after="0" w:line="600" w:lineRule="auto"/>
        <w:ind w:firstLine="720"/>
        <w:jc w:val="both"/>
        <w:rPr>
          <w:rFonts w:eastAsia="Times New Roman" w:cs="Times New Roman"/>
          <w:szCs w:val="24"/>
        </w:rPr>
      </w:pPr>
      <w:r>
        <w:rPr>
          <w:rFonts w:eastAsia="Times New Roman" w:cs="Times New Roman"/>
          <w:b/>
          <w:szCs w:val="24"/>
        </w:rPr>
        <w:t>ΑΝ</w:t>
      </w:r>
      <w:r w:rsidRPr="004512F2">
        <w:rPr>
          <w:rFonts w:eastAsia="Times New Roman" w:cs="Times New Roman"/>
          <w:b/>
          <w:szCs w:val="24"/>
        </w:rPr>
        <w:t>Α</w:t>
      </w:r>
      <w:r>
        <w:rPr>
          <w:rFonts w:eastAsia="Times New Roman" w:cs="Times New Roman"/>
          <w:b/>
          <w:szCs w:val="24"/>
        </w:rPr>
        <w:t>ΣΤΑΣΙΟΣ ΠΕΤΡ</w:t>
      </w:r>
      <w:r w:rsidRPr="004512F2">
        <w:rPr>
          <w:rFonts w:eastAsia="Times New Roman" w:cs="Times New Roman"/>
          <w:b/>
          <w:szCs w:val="24"/>
        </w:rPr>
        <w:t>ΟΠΟΥΛΟΣ (Υφυπουργός Εργασίας, Κοινωνικής Ασφάλισης και Κοινωνικής Αλληλεγγύης):</w:t>
      </w:r>
      <w:r>
        <w:rPr>
          <w:rFonts w:eastAsia="Times New Roman" w:cs="Times New Roman"/>
          <w:szCs w:val="24"/>
        </w:rPr>
        <w:t xml:space="preserve"> Κύριε Λυκούδη, σε </w:t>
      </w:r>
      <w:r>
        <w:rPr>
          <w:rFonts w:eastAsia="Times New Roman" w:cs="Times New Roman"/>
          <w:szCs w:val="24"/>
        </w:rPr>
        <w:t>κα</w:t>
      </w:r>
      <w:r>
        <w:rPr>
          <w:rFonts w:eastAsia="Times New Roman" w:cs="Times New Roman"/>
          <w:szCs w:val="24"/>
        </w:rPr>
        <w:t>μ</w:t>
      </w:r>
      <w:r>
        <w:rPr>
          <w:rFonts w:eastAsia="Times New Roman" w:cs="Times New Roman"/>
          <w:szCs w:val="24"/>
        </w:rPr>
        <w:t>μιά περίπτωση δεν θα ήθελα να αφεθεί η εντύπωση ότι εσείς έχετε τέτοιου είδους προσέγγιση. Αντιθέτως νομίζω ότι συμφωνούμε απόλυτα στην προσέγγιση του ζητήματος. Δεν αισθάνθηκα ούτε στιγμή ότι δεν συμφωνούμε στον τρόπο σκέψης.</w:t>
      </w:r>
    </w:p>
    <w:p w14:paraId="091EF682"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Απλώς εξηγώ μερικά πράγματ</w:t>
      </w:r>
      <w:r>
        <w:rPr>
          <w:rFonts w:eastAsia="Times New Roman" w:cs="Times New Roman"/>
          <w:szCs w:val="24"/>
        </w:rPr>
        <w:t>α από την άποψη της ιατρικής επιστήμης, των θέσεων του Παγκόσμιου Οργανισμού Υγείας, που έχει προσδιορίσει κάποιες παραμέτρους και τη δική μας πολιτική βούληση, που θέλει να ξεπεράσει ακόμα και αυτές. Διότι το 2012</w:t>
      </w:r>
      <w:r w:rsidRPr="004512F2">
        <w:rPr>
          <w:rFonts w:eastAsia="Times New Roman" w:cs="Times New Roman"/>
          <w:szCs w:val="24"/>
        </w:rPr>
        <w:t xml:space="preserve"> </w:t>
      </w:r>
      <w:r>
        <w:rPr>
          <w:rFonts w:eastAsia="Times New Roman" w:cs="Times New Roman"/>
          <w:szCs w:val="24"/>
        </w:rPr>
        <w:t>-δεν έχουν περάσει καν έξι χρόνια από τότ</w:t>
      </w:r>
      <w:r>
        <w:rPr>
          <w:rFonts w:eastAsia="Times New Roman" w:cs="Times New Roman"/>
          <w:szCs w:val="24"/>
        </w:rPr>
        <w:t xml:space="preserve">ε- που </w:t>
      </w:r>
      <w:r>
        <w:rPr>
          <w:rFonts w:eastAsia="Times New Roman" w:cs="Times New Roman"/>
          <w:szCs w:val="24"/>
        </w:rPr>
        <w:lastRenderedPageBreak/>
        <w:t>έγινε ο ειδικός πίνακας αυτών των παθήσεων, δεν τα περιείχε όλα αυτά καθόλου. Δεν λέω ότι εμείς είμαστε πιο ευαίσθητοι από εκείνους. Απλώς δεν τα περιείχε σε συνθήκες που η χώρα είχε πάνω από το κεφάλι της όλη αυτή την πίεση να περιορίζει διαρκώς δα</w:t>
      </w:r>
      <w:r>
        <w:rPr>
          <w:rFonts w:eastAsia="Times New Roman" w:cs="Times New Roman"/>
          <w:szCs w:val="24"/>
        </w:rPr>
        <w:t>πάνες, έτσι ώστε και η υγεία ακόμα να πλήττεται και η αδιαφορία για τους ανθρώπους να αυξάνεται. Ίσως γι’ αυτό, όχι γιατί δεν ήταν ευαίσθητοι οι άνθρωποι που έφτιαξαν αυτόν τον πίνακα</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ιότι και εκεί γιατροί συμμετείχαν.</w:t>
      </w:r>
    </w:p>
    <w:p w14:paraId="091EF683"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Εμείς, λοιπόν, παλέψαμε και είπαμε </w:t>
      </w:r>
      <w:r>
        <w:rPr>
          <w:rFonts w:eastAsia="Times New Roman" w:cs="Times New Roman"/>
          <w:szCs w:val="24"/>
        </w:rPr>
        <w:t xml:space="preserve">ότι δεν είναι δυνατόν να έχουμε σαράντα παθήσεις που θεωρούνται ανίατες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 xml:space="preserve">μη </w:t>
      </w:r>
      <w:r>
        <w:rPr>
          <w:rFonts w:eastAsia="Times New Roman" w:cs="Times New Roman"/>
          <w:szCs w:val="24"/>
        </w:rPr>
        <w:t>αναστρέψιμες</w:t>
      </w:r>
      <w:r>
        <w:rPr>
          <w:rFonts w:eastAsia="Times New Roman" w:cs="Times New Roman"/>
          <w:szCs w:val="24"/>
        </w:rPr>
        <w:t>.</w:t>
      </w:r>
      <w:r>
        <w:rPr>
          <w:rFonts w:eastAsia="Times New Roman" w:cs="Times New Roman"/>
          <w:szCs w:val="24"/>
        </w:rPr>
        <w:t xml:space="preserve"> Γι’ αυτόν τον λόγο επειδή δεν πρέπει να συμβαίνει αυτό που είπατε, να πηγαίνουν κάθε τόσο στα ΚΕΠΑ να ταλαιπωρούνται -είναι βασανισμός, είναι απαράδεκτο να επιτρέπ</w:t>
      </w:r>
      <w:r>
        <w:rPr>
          <w:rFonts w:eastAsia="Times New Roman" w:cs="Times New Roman"/>
          <w:szCs w:val="24"/>
        </w:rPr>
        <w:t>ουμε μια τέτοια κατάσταση να γίνεται με τον τρόπο που γινόταν- το αλλάξαμε. Πείσαμε μέσα στα νέα πεδία και στο επίπεδο ελευθερίας που αποκτήσαμε αυτό το διάστημα, να πούμε ότι δεν μπορεί να συνεχίζεται αυτό. Είναι ντροπή. Τους πείσαμε.</w:t>
      </w:r>
    </w:p>
    <w:p w14:paraId="091EF684"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Όμως η σκλήρυνση κατ</w:t>
      </w:r>
      <w:r>
        <w:rPr>
          <w:rFonts w:eastAsia="Times New Roman" w:cs="Times New Roman"/>
          <w:szCs w:val="24"/>
        </w:rPr>
        <w:t xml:space="preserve">ά πλάκας είναι μια πάθηση -γνωρίζω αρκετούς, είναι πολλοί άνθρωποι γύρω μας που κάνουν </w:t>
      </w:r>
      <w:r>
        <w:rPr>
          <w:rFonts w:eastAsia="Times New Roman" w:cs="Times New Roman"/>
          <w:szCs w:val="24"/>
        </w:rPr>
        <w:lastRenderedPageBreak/>
        <w:t>σπουδαία δουλειά, είναι υγιέστατοι- που δεν φαίνεται καν</w:t>
      </w:r>
      <w:r w:rsidRPr="00C26858">
        <w:rPr>
          <w:rFonts w:eastAsia="Times New Roman" w:cs="Times New Roman"/>
          <w:szCs w:val="24"/>
        </w:rPr>
        <w:t xml:space="preserve">. </w:t>
      </w:r>
      <w:r>
        <w:rPr>
          <w:rFonts w:eastAsia="Times New Roman" w:cs="Times New Roman"/>
          <w:szCs w:val="24"/>
        </w:rPr>
        <w:t>Το είπατε και εσείς, δεν έχει σημάδι. Τον βλέπεις τον άλλο μια χαρά και στην πραγματικότητα έχει πρόβλημα. Αυτό</w:t>
      </w:r>
      <w:r>
        <w:rPr>
          <w:rFonts w:eastAsia="Times New Roman" w:cs="Times New Roman"/>
          <w:szCs w:val="24"/>
        </w:rPr>
        <w:t>ς μπορεί να έχει αναπηρία 35%. Είναι πολλοί συνάδελφοί μου που κάνουν εξαιρετική δουλειά ως δικηγόροι, είναι πάρα πολλοί που κάνουν σοβαρή δουλειά ως υπάλληλοι. Δεν είναι κατ’ ανάγκη ανίκανος για εργασία.</w:t>
      </w:r>
    </w:p>
    <w:p w14:paraId="091EF685"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Η αναπηρία έχει δύο πλευρές. Είναι η ιατρική, που α</w:t>
      </w:r>
      <w:r>
        <w:rPr>
          <w:rFonts w:eastAsia="Times New Roman" w:cs="Times New Roman"/>
          <w:szCs w:val="24"/>
        </w:rPr>
        <w:t>ντιμετωπίζεται από άποψη πάθησης. Το νεφρό αν σου λείπει είναι αναπηρία και μπορεί να είναι και σοβαρότατη αλλά δεν σε κάνει ανίκανο να εργάζεσαι. Αν σου λείπει ένα πόδι, δεν μπορείς να είσαι οικοδόμος να ανέβεις στις σκαλωσιές ούτε να είσαι οδηγός. Δεν ξέ</w:t>
      </w:r>
      <w:r>
        <w:rPr>
          <w:rFonts w:eastAsia="Times New Roman" w:cs="Times New Roman"/>
          <w:szCs w:val="24"/>
        </w:rPr>
        <w:t>ρω η τεχνολογία τι θα κάνει στο μέλλον. Μπορείς κάλλιστα, όμως, να είσαι ένας πάρα πολύ καλός γιατρός, ένας πολύ καλός υπάλληλος.</w:t>
      </w:r>
    </w:p>
    <w:p w14:paraId="091EF686"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Διακρίνω, λοιπόν, αυτά τα δύο σκέλη. Το ένα η αναπηρία ως ιατρική πάθηση, το δεύτερο ως ασφαλιστική ανάγκη να καλύπτεται ασφαλ</w:t>
      </w:r>
      <w:r>
        <w:rPr>
          <w:rFonts w:eastAsia="Times New Roman" w:cs="Times New Roman"/>
          <w:szCs w:val="24"/>
        </w:rPr>
        <w:t>ιστικά όπου πρέπει να δίνεις ασφαλιστικό μισθό, σύνταξη δηλαδή ή επιδόματα.</w:t>
      </w:r>
    </w:p>
    <w:p w14:paraId="091EF687"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τελειώσω με τούτο. Στον τομέα της ευθύνης που βρίσκομαι εγώ ως αρμόδιος Υφυπουργός, αυτό το κάνουμε, δηλαδή καλύπτουμε ασφαλιστικά όλες τις περιπτώσεις </w:t>
      </w:r>
      <w:r>
        <w:rPr>
          <w:rFonts w:eastAsia="Times New Roman" w:cs="Times New Roman"/>
          <w:szCs w:val="24"/>
        </w:rPr>
        <w:t>κ</w:t>
      </w:r>
      <w:r>
        <w:rPr>
          <w:rFonts w:eastAsia="Times New Roman" w:cs="Times New Roman"/>
          <w:szCs w:val="24"/>
        </w:rPr>
        <w:t>αι στην έννοια αυτή έχου</w:t>
      </w:r>
      <w:r>
        <w:rPr>
          <w:rFonts w:eastAsia="Times New Roman" w:cs="Times New Roman"/>
          <w:szCs w:val="24"/>
        </w:rPr>
        <w:t xml:space="preserve">με εντάξει και το ενδιαφέρον μας. Φαντάζομαι ότι θα σας είπαν ότι τους έχουμε διαβεβαιώσει –έχω δει δύο φορές φέτος την </w:t>
      </w:r>
      <w:r>
        <w:rPr>
          <w:rFonts w:eastAsia="Times New Roman" w:cs="Times New Roman"/>
          <w:szCs w:val="24"/>
        </w:rPr>
        <w:t>ο</w:t>
      </w:r>
      <w:r>
        <w:rPr>
          <w:rFonts w:eastAsia="Times New Roman" w:cs="Times New Roman"/>
          <w:szCs w:val="24"/>
        </w:rPr>
        <w:t>μοσπονδία, δεν θυμάμαι τι όργανο είναι- και έχουμε συζητήσει ότι κάθε τι που θα συμβαίνει θα το βλέπουμε και θα το επανεξετάζουμε διαρκ</w:t>
      </w:r>
      <w:r>
        <w:rPr>
          <w:rFonts w:eastAsia="Times New Roman" w:cs="Times New Roman"/>
          <w:szCs w:val="24"/>
        </w:rPr>
        <w:t>ώς.</w:t>
      </w:r>
    </w:p>
    <w:p w14:paraId="091EF688"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Θα ήθελα, μάλιστα, να σας κάνω τώρα μία ενημέρωση. Σύντομα θα εκδώσω απόφαση που δίνει και το </w:t>
      </w:r>
      <w:proofErr w:type="spellStart"/>
      <w:r>
        <w:rPr>
          <w:rFonts w:eastAsia="Times New Roman" w:cs="Times New Roman"/>
          <w:szCs w:val="24"/>
        </w:rPr>
        <w:t>εξωιδρυματικό</w:t>
      </w:r>
      <w:proofErr w:type="spellEnd"/>
      <w:r>
        <w:rPr>
          <w:rFonts w:eastAsia="Times New Roman" w:cs="Times New Roman"/>
          <w:szCs w:val="24"/>
        </w:rPr>
        <w:t xml:space="preserve"> επίδομα το οποίο δεν προβλεπόταν, σε άτομα που πάσχουν από σκλήρυνση κατά πλάκας όταν είναι σε αυτόν το βαθμό</w:t>
      </w:r>
      <w:r>
        <w:rPr>
          <w:rFonts w:eastAsia="Times New Roman" w:cs="Times New Roman"/>
          <w:szCs w:val="24"/>
        </w:rPr>
        <w:t>,</w:t>
      </w:r>
      <w:r>
        <w:rPr>
          <w:rFonts w:eastAsia="Times New Roman" w:cs="Times New Roman"/>
          <w:szCs w:val="24"/>
        </w:rPr>
        <w:t xml:space="preserve"> η σκλήρυνση κατά πλάκας</w:t>
      </w:r>
      <w:r>
        <w:rPr>
          <w:rFonts w:eastAsia="Times New Roman" w:cs="Times New Roman"/>
          <w:szCs w:val="24"/>
        </w:rPr>
        <w:t>,</w:t>
      </w:r>
      <w:r>
        <w:rPr>
          <w:rFonts w:eastAsia="Times New Roman" w:cs="Times New Roman"/>
          <w:szCs w:val="24"/>
        </w:rPr>
        <w:t xml:space="preserve"> που δεν </w:t>
      </w:r>
      <w:r>
        <w:rPr>
          <w:rFonts w:eastAsia="Times New Roman" w:cs="Times New Roman"/>
          <w:szCs w:val="24"/>
        </w:rPr>
        <w:t xml:space="preserve">μπορεί να εξυπηρετηθεί. Το </w:t>
      </w:r>
      <w:proofErr w:type="spellStart"/>
      <w:r>
        <w:rPr>
          <w:rFonts w:eastAsia="Times New Roman" w:cs="Times New Roman"/>
          <w:szCs w:val="24"/>
        </w:rPr>
        <w:t>εξωιδρυματικό</w:t>
      </w:r>
      <w:proofErr w:type="spellEnd"/>
      <w:r>
        <w:rPr>
          <w:rFonts w:eastAsia="Times New Roman" w:cs="Times New Roman"/>
          <w:szCs w:val="24"/>
        </w:rPr>
        <w:t xml:space="preserve"> επίδομα είναι μια σημαντική δαπάνη αλλά αναγκαία γι’ αυτόν τον άνθρωπο, τον έναν που θα χρειαστεί βοήθεια. Και θα το κάνουμε και αυτό. Δεν προβλεπόταν. Το κάνουμε. Αυτό αποδεικνύει ότι συνεχώς παρατηρούμε και παρακο</w:t>
      </w:r>
      <w:r>
        <w:rPr>
          <w:rFonts w:eastAsia="Times New Roman" w:cs="Times New Roman"/>
          <w:szCs w:val="24"/>
        </w:rPr>
        <w:t xml:space="preserve">λουθούμε από κοντά, όπως κι εσείς τονίσατε ότι οφείλουμε να κάνουμε, την πάθηση αυτή. Κι έτσι θα το βλέπουμε. </w:t>
      </w:r>
    </w:p>
    <w:p w14:paraId="091EF689"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Ελπίζω να συμφωνούμε. </w:t>
      </w:r>
    </w:p>
    <w:p w14:paraId="091EF68A"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91EF68B" w14:textId="77777777" w:rsidR="00DA7551" w:rsidRDefault="006A5FF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sidRPr="00891E11">
        <w:rPr>
          <w:rFonts w:eastAsia="Times New Roman" w:cs="Times New Roman"/>
          <w:b/>
          <w:szCs w:val="24"/>
        </w:rPr>
        <w:t>:</w:t>
      </w:r>
      <w:r>
        <w:rPr>
          <w:rFonts w:eastAsia="Times New Roman" w:cs="Times New Roman"/>
          <w:szCs w:val="24"/>
        </w:rPr>
        <w:t xml:space="preserve"> Καλώς. </w:t>
      </w:r>
    </w:p>
    <w:p w14:paraId="091EF68C"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Ευχαριστούμε τον κύριο Υπουργό.</w:t>
      </w:r>
    </w:p>
    <w:p w14:paraId="091EF68D" w14:textId="77777777" w:rsidR="00DA7551" w:rsidRDefault="006A5FF6">
      <w:pPr>
        <w:spacing w:after="0" w:line="600" w:lineRule="auto"/>
        <w:ind w:firstLine="720"/>
        <w:jc w:val="both"/>
        <w:rPr>
          <w:rFonts w:ascii="Times New Roman" w:eastAsia="Times New Roman" w:hAnsi="Times New Roman" w:cs="Times New Roman"/>
          <w:szCs w:val="24"/>
        </w:rPr>
      </w:pPr>
      <w:r>
        <w:rPr>
          <w:rFonts w:eastAsia="Times New Roman"/>
          <w:szCs w:val="24"/>
        </w:rPr>
        <w:t>Θα σ</w:t>
      </w:r>
      <w:r w:rsidRPr="003636EA">
        <w:rPr>
          <w:rFonts w:eastAsia="Times New Roman"/>
          <w:szCs w:val="24"/>
        </w:rPr>
        <w:t>υνεχί</w:t>
      </w:r>
      <w:r>
        <w:rPr>
          <w:rFonts w:eastAsia="Times New Roman"/>
          <w:szCs w:val="24"/>
        </w:rPr>
        <w:t>σ</w:t>
      </w:r>
      <w:r w:rsidRPr="003636EA">
        <w:rPr>
          <w:rFonts w:eastAsia="Times New Roman"/>
          <w:szCs w:val="24"/>
        </w:rPr>
        <w:t>ουμε με</w:t>
      </w:r>
      <w:r>
        <w:rPr>
          <w:rFonts w:eastAsia="Times New Roman"/>
          <w:szCs w:val="24"/>
        </w:rPr>
        <w:t xml:space="preserve"> τη</w:t>
      </w:r>
      <w:r w:rsidRPr="003636EA">
        <w:rPr>
          <w:rFonts w:eastAsia="Times New Roman"/>
          <w:szCs w:val="24"/>
        </w:rPr>
        <w:t xml:space="preserve"> </w:t>
      </w:r>
      <w:r>
        <w:rPr>
          <w:rFonts w:eastAsia="Times New Roman"/>
          <w:color w:val="000000"/>
          <w:szCs w:val="24"/>
        </w:rPr>
        <w:t>τρίτη</w:t>
      </w:r>
      <w:r w:rsidRPr="003636EA">
        <w:rPr>
          <w:rFonts w:eastAsia="Times New Roman"/>
          <w:szCs w:val="24"/>
        </w:rPr>
        <w:t xml:space="preserve"> </w:t>
      </w:r>
      <w:r w:rsidRPr="003636EA">
        <w:rPr>
          <w:rFonts w:eastAsia="Times New Roman"/>
          <w:szCs w:val="24"/>
        </w:rPr>
        <w:t>μ</w:t>
      </w:r>
      <w:r w:rsidRPr="003636EA">
        <w:rPr>
          <w:rFonts w:eastAsia="Times New Roman"/>
          <w:szCs w:val="24"/>
        </w:rPr>
        <w:t xml:space="preserve">ε αριθμό </w:t>
      </w:r>
      <w:r w:rsidRPr="003636EA">
        <w:rPr>
          <w:rFonts w:eastAsia="Times New Roman"/>
          <w:color w:val="000000"/>
          <w:szCs w:val="24"/>
        </w:rPr>
        <w:t xml:space="preserve">1844/21-6-2018 </w:t>
      </w:r>
      <w:r>
        <w:rPr>
          <w:rFonts w:eastAsia="Times New Roman"/>
          <w:color w:val="000000"/>
          <w:szCs w:val="24"/>
        </w:rPr>
        <w:t>ε</w:t>
      </w:r>
      <w:r w:rsidRPr="003636EA">
        <w:rPr>
          <w:rFonts w:eastAsia="Times New Roman"/>
          <w:color w:val="000000"/>
          <w:szCs w:val="24"/>
        </w:rPr>
        <w:t xml:space="preserve">πίκαιρη </w:t>
      </w:r>
      <w:r>
        <w:rPr>
          <w:rFonts w:eastAsia="Times New Roman"/>
          <w:color w:val="000000"/>
          <w:szCs w:val="24"/>
        </w:rPr>
        <w:t>ε</w:t>
      </w:r>
      <w:r w:rsidRPr="003636EA">
        <w:rPr>
          <w:rFonts w:eastAsia="Times New Roman"/>
          <w:color w:val="000000"/>
          <w:szCs w:val="24"/>
        </w:rPr>
        <w:t xml:space="preserve">ρώτηση </w:t>
      </w:r>
      <w:r>
        <w:rPr>
          <w:rFonts w:eastAsia="Times New Roman"/>
          <w:color w:val="000000"/>
          <w:szCs w:val="24"/>
        </w:rPr>
        <w:t xml:space="preserve">πρώτου κύκλου </w:t>
      </w:r>
      <w:r w:rsidRPr="003636EA">
        <w:rPr>
          <w:rFonts w:eastAsia="Times New Roman"/>
          <w:color w:val="000000"/>
          <w:szCs w:val="24"/>
        </w:rPr>
        <w:t>του Βουλευτή Λ</w:t>
      </w:r>
      <w:r>
        <w:rPr>
          <w:rFonts w:eastAsia="Times New Roman"/>
          <w:color w:val="000000"/>
          <w:szCs w:val="24"/>
        </w:rPr>
        <w:t>αρίση</w:t>
      </w:r>
      <w:r w:rsidRPr="003636EA">
        <w:rPr>
          <w:rFonts w:eastAsia="Times New Roman"/>
          <w:color w:val="000000"/>
          <w:szCs w:val="24"/>
        </w:rPr>
        <w:t>ς της Δημοκρατικής Συμπαράταξης ΠΑΣΟΚ – ΔΗΜΑΡ κ.</w:t>
      </w:r>
      <w:r>
        <w:rPr>
          <w:rFonts w:eastAsia="Times New Roman"/>
          <w:color w:val="000000"/>
          <w:szCs w:val="24"/>
        </w:rPr>
        <w:t xml:space="preserve"> </w:t>
      </w:r>
      <w:r w:rsidRPr="003636EA">
        <w:rPr>
          <w:rFonts w:eastAsia="Times New Roman"/>
          <w:bCs/>
          <w:color w:val="000000"/>
          <w:szCs w:val="24"/>
        </w:rPr>
        <w:t xml:space="preserve">Κωνσταντίνου </w:t>
      </w:r>
      <w:proofErr w:type="spellStart"/>
      <w:r w:rsidRPr="003636EA">
        <w:rPr>
          <w:rFonts w:eastAsia="Times New Roman"/>
          <w:bCs/>
          <w:color w:val="000000"/>
          <w:szCs w:val="24"/>
        </w:rPr>
        <w:t>Μπαργιώτα</w:t>
      </w:r>
      <w:proofErr w:type="spellEnd"/>
      <w:r>
        <w:rPr>
          <w:rFonts w:eastAsia="Times New Roman"/>
          <w:color w:val="000000"/>
          <w:szCs w:val="24"/>
        </w:rPr>
        <w:t xml:space="preserve"> </w:t>
      </w:r>
      <w:r w:rsidRPr="003636EA">
        <w:rPr>
          <w:rFonts w:eastAsia="Times New Roman"/>
          <w:color w:val="000000"/>
          <w:szCs w:val="24"/>
        </w:rPr>
        <w:t>προς τον Υπουργό</w:t>
      </w:r>
      <w:r>
        <w:rPr>
          <w:rFonts w:eastAsia="Times New Roman"/>
          <w:color w:val="000000"/>
          <w:szCs w:val="24"/>
        </w:rPr>
        <w:t xml:space="preserve"> </w:t>
      </w:r>
      <w:r w:rsidRPr="003636EA">
        <w:rPr>
          <w:rFonts w:eastAsia="Times New Roman"/>
          <w:bCs/>
          <w:color w:val="000000"/>
          <w:szCs w:val="24"/>
        </w:rPr>
        <w:t>Υποδομών και Μεταφορών,</w:t>
      </w:r>
      <w:r>
        <w:rPr>
          <w:rFonts w:eastAsia="Times New Roman"/>
          <w:b/>
          <w:bCs/>
          <w:color w:val="000000"/>
          <w:szCs w:val="24"/>
        </w:rPr>
        <w:t xml:space="preserve"> </w:t>
      </w:r>
      <w:r w:rsidRPr="003636EA">
        <w:rPr>
          <w:rFonts w:eastAsia="Times New Roman"/>
          <w:color w:val="000000"/>
          <w:szCs w:val="24"/>
        </w:rPr>
        <w:t xml:space="preserve">με θέμα: «Επιτακτική ανάγκη η </w:t>
      </w:r>
      <w:proofErr w:type="spellStart"/>
      <w:r w:rsidRPr="003636EA">
        <w:rPr>
          <w:rFonts w:eastAsia="Times New Roman"/>
          <w:color w:val="000000"/>
          <w:szCs w:val="24"/>
        </w:rPr>
        <w:t>υπογείωση</w:t>
      </w:r>
      <w:proofErr w:type="spellEnd"/>
      <w:r w:rsidRPr="003636EA">
        <w:rPr>
          <w:rFonts w:eastAsia="Times New Roman"/>
          <w:color w:val="000000"/>
          <w:szCs w:val="24"/>
        </w:rPr>
        <w:t xml:space="preserve"> των σιδηροδρομικών γραμμών </w:t>
      </w:r>
      <w:r w:rsidRPr="003636EA">
        <w:rPr>
          <w:rFonts w:eastAsia="Times New Roman"/>
          <w:color w:val="000000"/>
          <w:szCs w:val="24"/>
        </w:rPr>
        <w:t>του ΟΣΕ στη Λάρισα».</w:t>
      </w:r>
    </w:p>
    <w:p w14:paraId="091EF68E"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Θα απαντήσει ο Υφυπουργός Υποδομών και Μεταφορών κ. Νικόλαος Μαυραγάνης.</w:t>
      </w:r>
    </w:p>
    <w:p w14:paraId="091EF68F"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Μπαργιώτα</w:t>
      </w:r>
      <w:proofErr w:type="spellEnd"/>
      <w:r>
        <w:rPr>
          <w:rFonts w:eastAsia="Times New Roman" w:cs="Times New Roman"/>
          <w:szCs w:val="24"/>
        </w:rPr>
        <w:t>, έχετε τον λόγο.</w:t>
      </w:r>
    </w:p>
    <w:p w14:paraId="091EF690" w14:textId="77777777" w:rsidR="00DA7551" w:rsidRDefault="006A5FF6">
      <w:pPr>
        <w:spacing w:after="0" w:line="600" w:lineRule="auto"/>
        <w:ind w:firstLine="720"/>
        <w:jc w:val="both"/>
        <w:rPr>
          <w:rFonts w:eastAsia="Times New Roman" w:cs="Times New Roman"/>
          <w:szCs w:val="24"/>
        </w:rPr>
      </w:pPr>
      <w:r>
        <w:rPr>
          <w:rFonts w:eastAsia="Times New Roman" w:cs="Times New Roman"/>
          <w:b/>
          <w:szCs w:val="24"/>
        </w:rPr>
        <w:t>ΚΩΝΣΤΑΝΤΙΝΟΣ ΜΠΑΡΓΙΩΤΑΣ</w:t>
      </w:r>
      <w:r w:rsidRPr="00891E11">
        <w:rPr>
          <w:rFonts w:eastAsia="Times New Roman" w:cs="Times New Roman"/>
          <w:b/>
          <w:szCs w:val="24"/>
        </w:rPr>
        <w:t>:</w:t>
      </w:r>
      <w:r>
        <w:rPr>
          <w:rFonts w:eastAsia="Times New Roman" w:cs="Times New Roman"/>
          <w:szCs w:val="24"/>
        </w:rPr>
        <w:t xml:space="preserve"> Ευχαριστώ, κύριε Πρόεδρε.</w:t>
      </w:r>
    </w:p>
    <w:p w14:paraId="091EF691"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Κύριε Υπουργέ, το πρόβλημα των σιδηροδρομικών γραμμών στη Λάρισα είναι</w:t>
      </w:r>
      <w:r>
        <w:rPr>
          <w:rFonts w:eastAsia="Times New Roman" w:cs="Times New Roman"/>
          <w:szCs w:val="24"/>
        </w:rPr>
        <w:t xml:space="preserve"> ένα πολύ παλαιό θέμα. Η αλήθεια είναι ότι κόβει την πόλη στα δύο. Από τη νότια και νοτιοανατολική πλευρά </w:t>
      </w:r>
      <w:r>
        <w:rPr>
          <w:rFonts w:eastAsia="Times New Roman" w:cs="Times New Roman"/>
          <w:szCs w:val="24"/>
        </w:rPr>
        <w:lastRenderedPageBreak/>
        <w:t>της πόλης όλη η κίνηση κόβεται ουσιαστικά από τη σιδηροδρομική γραμμή. Υπάρχουν μόνο δύο ανισόπεδες διαβάσεις, εκ των οποίων η μία εξυπηρετεί την κίνη</w:t>
      </w:r>
      <w:r>
        <w:rPr>
          <w:rFonts w:eastAsia="Times New Roman" w:cs="Times New Roman"/>
          <w:szCs w:val="24"/>
        </w:rPr>
        <w:t xml:space="preserve">ση μέσα στην πόλη και επί τρία ολόκληρα χιλιόμετρα η σιδηροδρομική γραμμή διέρχεται στην ουσία δίπλα σε κατοικίες, κυριολεκτικά μέσα σε κατοικίες, δημιουργώντας τεράστια προβλήματα. </w:t>
      </w:r>
    </w:p>
    <w:p w14:paraId="091EF692"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Το σημερινό καθεστώς είναι σχετικά ειδυλλιακό</w:t>
      </w:r>
      <w:r>
        <w:rPr>
          <w:rFonts w:eastAsia="Times New Roman" w:cs="Times New Roman"/>
          <w:szCs w:val="24"/>
        </w:rPr>
        <w:t>,</w:t>
      </w:r>
      <w:r>
        <w:rPr>
          <w:rFonts w:eastAsia="Times New Roman" w:cs="Times New Roman"/>
          <w:szCs w:val="24"/>
        </w:rPr>
        <w:t xml:space="preserve"> σε σχέση με αυτό που έρχεται. Οκτώ επιβατικές αμαξοστοιχίες κατά μέσο όρο διέρχονται από τη γραμμή σήμερα, είκοσι πέντε με τριάντα βαριές, μακριές εμπορευματικές αμαξοστοιχίες προβλέπεται να περνάνε από την ίδια σιδηροδρομική γραμμή μέσα από την πόλη το 2</w:t>
      </w:r>
      <w:r>
        <w:rPr>
          <w:rFonts w:eastAsia="Times New Roman" w:cs="Times New Roman"/>
          <w:szCs w:val="24"/>
        </w:rPr>
        <w:t xml:space="preserve">025, καθώς –όπως γνωρίζετε- θα αρχίσει πολύ σύντομα να τρέχει και η </w:t>
      </w:r>
      <w:r>
        <w:rPr>
          <w:rFonts w:eastAsia="Times New Roman" w:cs="Times New Roman"/>
          <w:szCs w:val="24"/>
        </w:rPr>
        <w:t>«</w:t>
      </w:r>
      <w:r>
        <w:rPr>
          <w:rFonts w:eastAsia="Times New Roman" w:cs="Times New Roman"/>
          <w:szCs w:val="24"/>
          <w:lang w:val="en-GB"/>
        </w:rPr>
        <w:t>C</w:t>
      </w:r>
      <w:r>
        <w:rPr>
          <w:rFonts w:eastAsia="Times New Roman" w:cs="Times New Roman"/>
          <w:szCs w:val="24"/>
          <w:lang w:val="en-US"/>
        </w:rPr>
        <w:t>OSCO</w:t>
      </w:r>
      <w:r>
        <w:rPr>
          <w:rFonts w:eastAsia="Times New Roman" w:cs="Times New Roman"/>
          <w:szCs w:val="24"/>
        </w:rPr>
        <w:t>»</w:t>
      </w:r>
      <w:r>
        <w:rPr>
          <w:rFonts w:eastAsia="Times New Roman" w:cs="Times New Roman"/>
          <w:szCs w:val="24"/>
        </w:rPr>
        <w:t xml:space="preserve"> στις γραμμές και να μεταφέρει μεγάλο αριθμό εμπορευματοκιβωτίων. Έξι με οκτώ ώρες το εικοσιτετράωρο προβλέπεται να περνάνε βαγόνια από τη σιδηροδρομική γραμμή, με ό,τι αυτό συνεπάγ</w:t>
      </w:r>
      <w:r>
        <w:rPr>
          <w:rFonts w:eastAsia="Times New Roman" w:cs="Times New Roman"/>
          <w:szCs w:val="24"/>
        </w:rPr>
        <w:t xml:space="preserve">εται και για την κυκλοφοριακή συμφόρηση στην πόλη και για τα χωροταξικά προβλήματα αλλά ακόμα και τα περιβαλλοντικά για τους κατοίκους και τα σπίτια στην περιοχή. </w:t>
      </w:r>
    </w:p>
    <w:p w14:paraId="091EF693"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lastRenderedPageBreak/>
        <w:t>Το 1985 συντάχθηκε το πρώτο πενταετές αναπτυξιακό πρόγραμμα του ΟΣΕ, το οποίο ακόμα εκτελείτ</w:t>
      </w:r>
      <w:r>
        <w:rPr>
          <w:rFonts w:eastAsia="Times New Roman" w:cs="Times New Roman"/>
          <w:szCs w:val="24"/>
        </w:rPr>
        <w:t>αι, με τα έργα που εκκρεμούν στην περιοχή του Δομοκού και την παράδοση των σηράγγων στο Καλλίδρομο. Εκείνο το σχέδιο προέβλεπε τη μεταφορά όλων των δραστηριοτήτων, εκτός από τον επιβατικό σταθμό, εκτός πόλεως. Προέβλεπε, δηλαδή, τη μεταφορά του μηχανοστασί</w:t>
      </w:r>
      <w:r>
        <w:rPr>
          <w:rFonts w:eastAsia="Times New Roman" w:cs="Times New Roman"/>
          <w:szCs w:val="24"/>
        </w:rPr>
        <w:t xml:space="preserve">ου, του εμπορευματικού σταθμού, των αποθηκών, του σταθμού ελιγμών στο </w:t>
      </w:r>
      <w:proofErr w:type="spellStart"/>
      <w:r>
        <w:rPr>
          <w:rFonts w:eastAsia="Times New Roman" w:cs="Times New Roman"/>
          <w:szCs w:val="24"/>
        </w:rPr>
        <w:t>Μεζούρλο</w:t>
      </w:r>
      <w:proofErr w:type="spellEnd"/>
      <w:r>
        <w:rPr>
          <w:rFonts w:eastAsia="Times New Roman" w:cs="Times New Roman"/>
          <w:szCs w:val="24"/>
        </w:rPr>
        <w:t xml:space="preserve"> στη </w:t>
      </w:r>
      <w:proofErr w:type="spellStart"/>
      <w:r>
        <w:rPr>
          <w:rFonts w:eastAsia="Times New Roman" w:cs="Times New Roman"/>
          <w:szCs w:val="24"/>
        </w:rPr>
        <w:t>Γυρτώνη</w:t>
      </w:r>
      <w:proofErr w:type="spellEnd"/>
      <w:r>
        <w:rPr>
          <w:rFonts w:eastAsia="Times New Roman" w:cs="Times New Roman"/>
          <w:szCs w:val="24"/>
        </w:rPr>
        <w:t xml:space="preserve">. Τίποτα από αυτά δεν έγινε, εκτός από την κατασκευή μίας ανισόπεδης διάβασης, η οποία σήμερα είναι διαρκώς </w:t>
      </w:r>
      <w:proofErr w:type="spellStart"/>
      <w:r>
        <w:rPr>
          <w:rFonts w:eastAsia="Times New Roman" w:cs="Times New Roman"/>
          <w:szCs w:val="24"/>
        </w:rPr>
        <w:t>συμφορημένη</w:t>
      </w:r>
      <w:proofErr w:type="spellEnd"/>
      <w:r>
        <w:rPr>
          <w:rFonts w:eastAsia="Times New Roman" w:cs="Times New Roman"/>
          <w:szCs w:val="24"/>
        </w:rPr>
        <w:t xml:space="preserve"> από ατελείωτες σειρές αυτοκινήτων. </w:t>
      </w:r>
    </w:p>
    <w:p w14:paraId="091EF694"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(Στο σημεί</w:t>
      </w:r>
      <w:r>
        <w:rPr>
          <w:rFonts w:eastAsia="Times New Roman" w:cs="Times New Roman"/>
          <w:szCs w:val="24"/>
        </w:rPr>
        <w:t xml:space="preserve">ο αυτό την Προεδρική Έδρα καταλαμβάνει ο Ζ΄ Αντιπρόεδρος της Βουλής κ. </w:t>
      </w:r>
      <w:r w:rsidRPr="00AE6EE8">
        <w:rPr>
          <w:rFonts w:eastAsia="Times New Roman" w:cs="Times New Roman"/>
          <w:b/>
          <w:szCs w:val="24"/>
        </w:rPr>
        <w:t>ΣΠΥΡΙΔΩΝ ΛΥΚΟΥΔΗΣ</w:t>
      </w:r>
      <w:r>
        <w:rPr>
          <w:rFonts w:eastAsia="Times New Roman" w:cs="Times New Roman"/>
          <w:szCs w:val="24"/>
        </w:rPr>
        <w:t>)</w:t>
      </w:r>
    </w:p>
    <w:p w14:paraId="091EF695"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Έτσι, λοιπόν, το μεγάλο ερώτημα είναι το εξής</w:t>
      </w:r>
      <w:r w:rsidRPr="00B13EFC">
        <w:rPr>
          <w:rFonts w:eastAsia="Times New Roman" w:cs="Times New Roman"/>
          <w:szCs w:val="24"/>
        </w:rPr>
        <w:t xml:space="preserve">: </w:t>
      </w:r>
      <w:r>
        <w:rPr>
          <w:rFonts w:eastAsia="Times New Roman" w:cs="Times New Roman"/>
          <w:szCs w:val="24"/>
        </w:rPr>
        <w:t xml:space="preserve">Η κατάσταση είναι αβίωτη και, όπως είπα προηγουμένως, θα γίνει πολύ χειρότερη μέσα στα επόμενα λίγα χρόνια. Το ερώτημα </w:t>
      </w:r>
      <w:r>
        <w:rPr>
          <w:rFonts w:eastAsia="Times New Roman" w:cs="Times New Roman"/>
          <w:szCs w:val="24"/>
        </w:rPr>
        <w:t>που προκύπτει</w:t>
      </w:r>
      <w:r>
        <w:rPr>
          <w:rFonts w:eastAsia="Times New Roman" w:cs="Times New Roman"/>
          <w:szCs w:val="24"/>
        </w:rPr>
        <w:t>,</w:t>
      </w:r>
      <w:r>
        <w:rPr>
          <w:rFonts w:eastAsia="Times New Roman" w:cs="Times New Roman"/>
          <w:szCs w:val="24"/>
        </w:rPr>
        <w:t xml:space="preserve"> είναι ποιος είναι ο προγραμματισμός του ΟΣΕ για το συγκεκριμένο πρόβλημα που είναι σημαντικό. </w:t>
      </w:r>
    </w:p>
    <w:p w14:paraId="091EF696"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lastRenderedPageBreak/>
        <w:t>Υπενθυμίζω και υπογραμμίζω ότι η Λάρισα είναι ο μεγαλύτερος πολεοδομικός σχηματισμός που διασχίζει η σιδηροδρομική γραμμή του ΟΣΕ στην ενδοχώρα. Η</w:t>
      </w:r>
      <w:r>
        <w:rPr>
          <w:rFonts w:eastAsia="Times New Roman" w:cs="Times New Roman"/>
          <w:szCs w:val="24"/>
        </w:rPr>
        <w:t xml:space="preserve"> μεγαλύτερη όχληση που παράγει σε κατοικίες</w:t>
      </w:r>
      <w:r>
        <w:rPr>
          <w:rFonts w:eastAsia="Times New Roman" w:cs="Times New Roman"/>
          <w:szCs w:val="24"/>
        </w:rPr>
        <w:t>,</w:t>
      </w:r>
      <w:r>
        <w:rPr>
          <w:rFonts w:eastAsia="Times New Roman" w:cs="Times New Roman"/>
          <w:szCs w:val="24"/>
        </w:rPr>
        <w:t xml:space="preserve"> βρίσκεται στη Λάρισα. Έχουν προταθεί κατά καιρούς η </w:t>
      </w:r>
      <w:proofErr w:type="spellStart"/>
      <w:r>
        <w:rPr>
          <w:rFonts w:eastAsia="Times New Roman" w:cs="Times New Roman"/>
          <w:szCs w:val="24"/>
        </w:rPr>
        <w:t>υπογειοποίηση</w:t>
      </w:r>
      <w:proofErr w:type="spellEnd"/>
      <w:r>
        <w:rPr>
          <w:rFonts w:eastAsia="Times New Roman" w:cs="Times New Roman"/>
          <w:szCs w:val="24"/>
        </w:rPr>
        <w:t>, η μετατόπιση του δικτύου εκτός πόλεως. Έχουν προταθεί –και έχουν υπάρξει υποσχέσεις- υπόγειες διαβάσεις που δεν έχουν γίνει ποτέ. Το ερώτημα είν</w:t>
      </w:r>
      <w:r>
        <w:rPr>
          <w:rFonts w:eastAsia="Times New Roman" w:cs="Times New Roman"/>
          <w:szCs w:val="24"/>
        </w:rPr>
        <w:t>αι, κατ’ αρχ</w:t>
      </w:r>
      <w:r>
        <w:rPr>
          <w:rFonts w:eastAsia="Times New Roman" w:cs="Times New Roman"/>
          <w:szCs w:val="24"/>
        </w:rPr>
        <w:t>άς</w:t>
      </w:r>
      <w:r>
        <w:rPr>
          <w:rFonts w:eastAsia="Times New Roman" w:cs="Times New Roman"/>
          <w:szCs w:val="24"/>
        </w:rPr>
        <w:t>, τι ακριβώς προγραμματίζει –αν προγραμματίζει- ο ΟΣΕ για το θέμα των γραμμών και της διέλευσής τους από την πόλη.</w:t>
      </w:r>
    </w:p>
    <w:p w14:paraId="091EF697"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91EF698" w14:textId="77777777" w:rsidR="00DA7551" w:rsidRDefault="006A5FF6">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sidRPr="00B13EFC">
        <w:rPr>
          <w:rFonts w:eastAsia="Times New Roman" w:cs="Times New Roman"/>
          <w:b/>
          <w:szCs w:val="24"/>
        </w:rPr>
        <w:t xml:space="preserve">: </w:t>
      </w:r>
      <w:r>
        <w:rPr>
          <w:rFonts w:eastAsia="Times New Roman" w:cs="Times New Roman"/>
          <w:szCs w:val="24"/>
        </w:rPr>
        <w:t>Ευχαριστώ, κύριε συνάδελφε.</w:t>
      </w:r>
    </w:p>
    <w:p w14:paraId="091EF699"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091EF69A" w14:textId="77777777" w:rsidR="00DA7551" w:rsidRDefault="006A5FF6">
      <w:pPr>
        <w:spacing w:after="0" w:line="600" w:lineRule="auto"/>
        <w:ind w:firstLine="720"/>
        <w:jc w:val="both"/>
        <w:rPr>
          <w:rFonts w:eastAsia="Times New Roman" w:cs="Times New Roman"/>
          <w:szCs w:val="24"/>
        </w:rPr>
      </w:pPr>
      <w:r>
        <w:rPr>
          <w:rFonts w:eastAsia="Times New Roman" w:cs="Times New Roman"/>
          <w:b/>
          <w:szCs w:val="24"/>
        </w:rPr>
        <w:t>ΝΙΚΟΛΑΟΣ ΜΑΥΡ</w:t>
      </w:r>
      <w:r>
        <w:rPr>
          <w:rFonts w:eastAsia="Times New Roman" w:cs="Times New Roman"/>
          <w:b/>
          <w:szCs w:val="24"/>
        </w:rPr>
        <w:t>ΑΓΑΝΗΣ (Υφυπουργός Υποδομών και</w:t>
      </w:r>
      <w:r w:rsidRPr="00B40B5E">
        <w:rPr>
          <w:rFonts w:eastAsia="Times New Roman" w:cs="Times New Roman"/>
          <w:b/>
          <w:szCs w:val="24"/>
        </w:rPr>
        <w:t xml:space="preserve"> Μεταφορών):</w:t>
      </w:r>
      <w:r>
        <w:rPr>
          <w:rFonts w:eastAsia="Times New Roman" w:cs="Times New Roman"/>
          <w:b/>
          <w:szCs w:val="24"/>
        </w:rPr>
        <w:t xml:space="preserve"> </w:t>
      </w:r>
      <w:r w:rsidRPr="00480689">
        <w:rPr>
          <w:rFonts w:eastAsia="Times New Roman"/>
          <w:color w:val="000000"/>
          <w:szCs w:val="24"/>
        </w:rPr>
        <w:t>Ευχαριστώ, κύριε Πρόεδρε.</w:t>
      </w:r>
      <w:r>
        <w:rPr>
          <w:rFonts w:eastAsia="Times New Roman" w:cs="Times New Roman"/>
          <w:szCs w:val="24"/>
        </w:rPr>
        <w:t xml:space="preserve"> </w:t>
      </w:r>
    </w:p>
    <w:p w14:paraId="091EF69B"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Κύριε Βουλευτά, το πρόβλημα είναι όπως ακριβώς το περιγράφετε. Είναι γεγονός ότι </w:t>
      </w:r>
      <w:r>
        <w:rPr>
          <w:rFonts w:eastAsia="Times New Roman" w:cs="Times New Roman"/>
          <w:szCs w:val="24"/>
        </w:rPr>
        <w:t xml:space="preserve">αυτή </w:t>
      </w:r>
      <w:r>
        <w:rPr>
          <w:rFonts w:eastAsia="Times New Roman" w:cs="Times New Roman"/>
          <w:szCs w:val="24"/>
        </w:rPr>
        <w:t>η σιδηροδρομική γραμμή η ο</w:t>
      </w:r>
      <w:r>
        <w:rPr>
          <w:rFonts w:eastAsia="Times New Roman" w:cs="Times New Roman"/>
          <w:szCs w:val="24"/>
        </w:rPr>
        <w:lastRenderedPageBreak/>
        <w:t>ποία μέλει</w:t>
      </w:r>
      <w:r>
        <w:rPr>
          <w:rFonts w:eastAsia="Times New Roman" w:cs="Times New Roman"/>
          <w:szCs w:val="24"/>
        </w:rPr>
        <w:t>,</w:t>
      </w:r>
      <w:r>
        <w:rPr>
          <w:rFonts w:eastAsia="Times New Roman" w:cs="Times New Roman"/>
          <w:szCs w:val="24"/>
        </w:rPr>
        <w:t xml:space="preserve"> και καλώς</w:t>
      </w:r>
      <w:r>
        <w:rPr>
          <w:rFonts w:eastAsia="Times New Roman" w:cs="Times New Roman"/>
          <w:szCs w:val="24"/>
        </w:rPr>
        <w:t>,</w:t>
      </w:r>
      <w:r>
        <w:rPr>
          <w:rFonts w:eastAsia="Times New Roman" w:cs="Times New Roman"/>
          <w:szCs w:val="24"/>
        </w:rPr>
        <w:t xml:space="preserve"> να φορτωθεί με παραπάνω εμπορευματικές μεταφορές σ</w:t>
      </w:r>
      <w:r>
        <w:rPr>
          <w:rFonts w:eastAsia="Times New Roman" w:cs="Times New Roman"/>
          <w:szCs w:val="24"/>
        </w:rPr>
        <w:t xml:space="preserve">ε βάθος επταετίας ή εξαετίας, είναι μια γραμμή που σχεδιάστηκε και εν τέλει ολοκληρώθηκε το 2012. </w:t>
      </w:r>
    </w:p>
    <w:p w14:paraId="091EF69C"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Γεγονός είναι ότι αυτή η γραμμή δεν περιέλαβε καμμία πρόνοια, παρά το γεγονός ότι είναι ένας σχεδιασμός που ξεκίνησε το ’85, αλλά με την πάροδο του χρόνου έμ</w:t>
      </w:r>
      <w:r>
        <w:rPr>
          <w:rFonts w:eastAsia="Times New Roman" w:cs="Times New Roman"/>
          <w:szCs w:val="24"/>
        </w:rPr>
        <w:t>παιναν και νέα στοιχεία εντός αυτού τα οποία συνεκτιμώντο, και τελικά κατέληξε το 2012. Παρά το γεγονός, λοιπόν, ότι μιλάμε για μια γραμμή σχεδόν της προηγούμενης δεκαετίας</w:t>
      </w:r>
      <w:r>
        <w:rPr>
          <w:rFonts w:eastAsia="Times New Roman" w:cs="Times New Roman"/>
          <w:szCs w:val="24"/>
        </w:rPr>
        <w:t>,</w:t>
      </w:r>
      <w:r>
        <w:rPr>
          <w:rFonts w:eastAsia="Times New Roman" w:cs="Times New Roman"/>
          <w:szCs w:val="24"/>
        </w:rPr>
        <w:t xml:space="preserve"> δεν περιέλαβε πρόνοια για όλα αυτά τα οποία λέτε. </w:t>
      </w:r>
    </w:p>
    <w:p w14:paraId="091EF69D"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Γεγονός είναι ότι ο ΟΣΕ εν μέρε</w:t>
      </w:r>
      <w:r>
        <w:rPr>
          <w:rFonts w:eastAsia="Times New Roman" w:cs="Times New Roman"/>
          <w:szCs w:val="24"/>
        </w:rPr>
        <w:t xml:space="preserve">ι ως </w:t>
      </w:r>
      <w:proofErr w:type="spellStart"/>
      <w:r>
        <w:rPr>
          <w:rFonts w:eastAsia="Times New Roman" w:cs="Times New Roman"/>
          <w:szCs w:val="24"/>
        </w:rPr>
        <w:t>π</w:t>
      </w:r>
      <w:r>
        <w:rPr>
          <w:rFonts w:eastAsia="Times New Roman" w:cs="Times New Roman"/>
          <w:szCs w:val="24"/>
        </w:rPr>
        <w:t>ρομηθεύς</w:t>
      </w:r>
      <w:proofErr w:type="spellEnd"/>
      <w:r>
        <w:rPr>
          <w:rFonts w:eastAsia="Times New Roman" w:cs="Times New Roman"/>
          <w:szCs w:val="24"/>
        </w:rPr>
        <w:t xml:space="preserve"> και εν μέρει ως </w:t>
      </w:r>
      <w:proofErr w:type="spellStart"/>
      <w:r>
        <w:rPr>
          <w:rFonts w:eastAsia="Times New Roman" w:cs="Times New Roman"/>
          <w:szCs w:val="24"/>
        </w:rPr>
        <w:t>ε</w:t>
      </w:r>
      <w:r>
        <w:rPr>
          <w:rFonts w:eastAsia="Times New Roman" w:cs="Times New Roman"/>
          <w:szCs w:val="24"/>
        </w:rPr>
        <w:t>πιμηθεύς</w:t>
      </w:r>
      <w:proofErr w:type="spellEnd"/>
      <w:r>
        <w:rPr>
          <w:rFonts w:eastAsia="Times New Roman" w:cs="Times New Roman"/>
          <w:szCs w:val="24"/>
        </w:rPr>
        <w:t>,</w:t>
      </w:r>
      <w:r>
        <w:rPr>
          <w:rFonts w:eastAsia="Times New Roman" w:cs="Times New Roman"/>
          <w:szCs w:val="24"/>
        </w:rPr>
        <w:t xml:space="preserve"> προέβη σε κάποιες ενέργειες να καθαρίσει και να επισκευάσει κάποιες από τις τρεις αυτές διαβάσεις και να φροντίσει περαιτέρω την περίφραξη στο ύψος του </w:t>
      </w:r>
      <w:r>
        <w:rPr>
          <w:rFonts w:eastAsia="Times New Roman" w:cs="Times New Roman"/>
          <w:szCs w:val="24"/>
        </w:rPr>
        <w:t>ενός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μέτρου</w:t>
      </w:r>
      <w:r>
        <w:rPr>
          <w:rFonts w:eastAsia="Times New Roman" w:cs="Times New Roman"/>
          <w:szCs w:val="24"/>
        </w:rPr>
        <w:t xml:space="preserve"> </w:t>
      </w:r>
      <w:r>
        <w:rPr>
          <w:rFonts w:eastAsia="Times New Roman" w:cs="Times New Roman"/>
          <w:szCs w:val="24"/>
        </w:rPr>
        <w:t xml:space="preserve">και τριάντα εκατοστών </w:t>
      </w:r>
      <w:r>
        <w:rPr>
          <w:rFonts w:eastAsia="Times New Roman" w:cs="Times New Roman"/>
          <w:szCs w:val="24"/>
        </w:rPr>
        <w:t>που προβλέπει ο κανονισμός.</w:t>
      </w:r>
      <w:r>
        <w:rPr>
          <w:rFonts w:eastAsia="Times New Roman" w:cs="Times New Roman"/>
          <w:szCs w:val="24"/>
        </w:rPr>
        <w:t xml:space="preserve"> Επίσης προγραμματίζει, όπως μου στέλνει εδώ με το σημείωμά του, σε μήκος </w:t>
      </w:r>
      <w:r>
        <w:rPr>
          <w:rFonts w:eastAsia="Times New Roman" w:cs="Times New Roman"/>
          <w:szCs w:val="24"/>
        </w:rPr>
        <w:t xml:space="preserve">χιλίων διακοσίων </w:t>
      </w:r>
      <w:r>
        <w:rPr>
          <w:rFonts w:eastAsia="Times New Roman" w:cs="Times New Roman"/>
          <w:szCs w:val="24"/>
        </w:rPr>
        <w:t xml:space="preserve">μέτρων την επέκταση της περίφραξης σε δυόμισι περίπου μέτρα ύψος με βάση σκυροδέματος και τα λοιπά. </w:t>
      </w:r>
      <w:r w:rsidRPr="00AC526C">
        <w:rPr>
          <w:rFonts w:eastAsia="Times New Roman" w:cs="Times New Roman"/>
          <w:szCs w:val="24"/>
        </w:rPr>
        <w:t>Όμως</w:t>
      </w:r>
      <w:r>
        <w:rPr>
          <w:rFonts w:eastAsia="Times New Roman" w:cs="Times New Roman"/>
          <w:szCs w:val="24"/>
        </w:rPr>
        <w:t xml:space="preserve"> αυτά είναι προσωρινά μέτρα. Αυτό είναι γεγονός. </w:t>
      </w:r>
    </w:p>
    <w:p w14:paraId="091EF69E"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Έρχονται </w:t>
      </w:r>
      <w:r>
        <w:rPr>
          <w:rFonts w:eastAsia="Times New Roman" w:cs="Times New Roman"/>
          <w:szCs w:val="24"/>
        </w:rPr>
        <w:t xml:space="preserve">διάφορες προτάσεις προς το Υπουργείο. Όπως είπατε, έρχονται προτάσεις για </w:t>
      </w:r>
      <w:proofErr w:type="spellStart"/>
      <w:r>
        <w:rPr>
          <w:rFonts w:eastAsia="Times New Roman" w:cs="Times New Roman"/>
          <w:szCs w:val="24"/>
        </w:rPr>
        <w:t>υπογείωση</w:t>
      </w:r>
      <w:proofErr w:type="spellEnd"/>
      <w:r>
        <w:rPr>
          <w:rFonts w:eastAsia="Times New Roman" w:cs="Times New Roman"/>
          <w:szCs w:val="24"/>
        </w:rPr>
        <w:t xml:space="preserve"> της σιδηροδρομικής γραμμής σε μήκος περίπου δύο χιλιομέτρων από τα τέσσερα περίπου χιλιόμετρα στα οποία διέρχεται ο σιδηρόδρομος από την πόλη. Υπάρχει η γνώμη, επίσης, για </w:t>
      </w:r>
      <w:proofErr w:type="spellStart"/>
      <w:r>
        <w:rPr>
          <w:rFonts w:eastAsia="Times New Roman" w:cs="Times New Roman"/>
          <w:szCs w:val="24"/>
        </w:rPr>
        <w:t>υπογείωση</w:t>
      </w:r>
      <w:proofErr w:type="spellEnd"/>
      <w:r>
        <w:rPr>
          <w:rFonts w:eastAsia="Times New Roman" w:cs="Times New Roman"/>
          <w:szCs w:val="24"/>
        </w:rPr>
        <w:t xml:space="preserve"> των κάθετων αξόνων στο ύψος της </w:t>
      </w:r>
      <w:proofErr w:type="spellStart"/>
      <w:r>
        <w:rPr>
          <w:rFonts w:eastAsia="Times New Roman" w:cs="Times New Roman"/>
          <w:szCs w:val="24"/>
        </w:rPr>
        <w:t>Αγιάς</w:t>
      </w:r>
      <w:proofErr w:type="spellEnd"/>
      <w:r>
        <w:rPr>
          <w:rFonts w:eastAsia="Times New Roman" w:cs="Times New Roman"/>
          <w:szCs w:val="24"/>
        </w:rPr>
        <w:t xml:space="preserve"> και της </w:t>
      </w:r>
      <w:r>
        <w:rPr>
          <w:rFonts w:eastAsia="Times New Roman" w:cs="Times New Roman"/>
          <w:szCs w:val="24"/>
        </w:rPr>
        <w:t>λ</w:t>
      </w:r>
      <w:r>
        <w:rPr>
          <w:rFonts w:eastAsia="Times New Roman" w:cs="Times New Roman"/>
          <w:szCs w:val="24"/>
        </w:rPr>
        <w:t>εωφόρου Βόλου. Υπάρχει από την άλλη πλευρά η πρόταση για μετατόπιση κάποια χιλιόμετρα έξω του εμπορευματικού αλλά και του επιβατικού σταθμού</w:t>
      </w:r>
      <w:r>
        <w:rPr>
          <w:rFonts w:eastAsia="Times New Roman" w:cs="Times New Roman"/>
          <w:szCs w:val="24"/>
        </w:rPr>
        <w:t>,</w:t>
      </w:r>
      <w:r>
        <w:rPr>
          <w:rFonts w:eastAsia="Times New Roman" w:cs="Times New Roman"/>
          <w:szCs w:val="24"/>
        </w:rPr>
        <w:t xml:space="preserve"> με κλαδί επιβατικού που θα συνδέει μετά την πόλη με το συ</w:t>
      </w:r>
      <w:r>
        <w:rPr>
          <w:rFonts w:eastAsia="Times New Roman" w:cs="Times New Roman"/>
          <w:szCs w:val="24"/>
        </w:rPr>
        <w:t xml:space="preserve">γκεκριμένο σημείο. </w:t>
      </w:r>
    </w:p>
    <w:p w14:paraId="091EF69F"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Από την τέταρτη πλευρά υπάρχει σε εξέλιξη μια διαβούλευση</w:t>
      </w:r>
      <w:r>
        <w:rPr>
          <w:rFonts w:eastAsia="Times New Roman" w:cs="Times New Roman"/>
          <w:szCs w:val="24"/>
        </w:rPr>
        <w:t>,</w:t>
      </w:r>
      <w:r>
        <w:rPr>
          <w:rFonts w:eastAsia="Times New Roman" w:cs="Times New Roman"/>
          <w:szCs w:val="24"/>
        </w:rPr>
        <w:t xml:space="preserve"> που γίνεται περίπου ένα χρόνο πριν μεταξύ </w:t>
      </w:r>
      <w:r w:rsidRPr="00FB7823">
        <w:rPr>
          <w:rFonts w:eastAsia="Times New Roman" w:cs="Times New Roman"/>
          <w:szCs w:val="24"/>
        </w:rPr>
        <w:t xml:space="preserve">ΓΑΙΑΟΣΕ </w:t>
      </w:r>
      <w:r>
        <w:rPr>
          <w:rFonts w:eastAsia="Times New Roman" w:cs="Times New Roman"/>
          <w:szCs w:val="24"/>
        </w:rPr>
        <w:t xml:space="preserve">και του Δήμου Λαρισαίων με αντικείμενο ουσιαστικά την ανταλλαγή ακινήτων. Πρόκειται για ένα ακίνητο της </w:t>
      </w:r>
      <w:r w:rsidRPr="00FB7823">
        <w:rPr>
          <w:rFonts w:eastAsia="Times New Roman" w:cs="Times New Roman"/>
          <w:szCs w:val="24"/>
        </w:rPr>
        <w:t>ΓΑΙΑΟΣΕ</w:t>
      </w:r>
      <w:r>
        <w:rPr>
          <w:rFonts w:eastAsia="Times New Roman" w:cs="Times New Roman"/>
          <w:szCs w:val="24"/>
        </w:rPr>
        <w:t>,</w:t>
      </w:r>
      <w:r w:rsidRPr="00FB7823">
        <w:rPr>
          <w:rFonts w:eastAsia="Times New Roman" w:cs="Times New Roman"/>
          <w:szCs w:val="24"/>
        </w:rPr>
        <w:t xml:space="preserve"> </w:t>
      </w:r>
      <w:r>
        <w:rPr>
          <w:rFonts w:eastAsia="Times New Roman" w:cs="Times New Roman"/>
          <w:szCs w:val="24"/>
        </w:rPr>
        <w:t>που έχει είκοσ</w:t>
      </w:r>
      <w:r>
        <w:rPr>
          <w:rFonts w:eastAsia="Times New Roman" w:cs="Times New Roman"/>
          <w:szCs w:val="24"/>
        </w:rPr>
        <w:t xml:space="preserve">ι πέντε στρέμματα εντός του πολεοδομικού ιστού να παραχωρηθεί προς όφελος του δήμου και σε αντάλλαγμα ο δήμος να παραχωρήσει μια έκταση περίπου εκατό στρεμμάτων κοντά σε </w:t>
      </w:r>
      <w:r>
        <w:rPr>
          <w:rFonts w:eastAsia="Times New Roman" w:cs="Times New Roman"/>
          <w:szCs w:val="24"/>
        </w:rPr>
        <w:lastRenderedPageBreak/>
        <w:t xml:space="preserve">μια έκταση </w:t>
      </w:r>
      <w:r w:rsidRPr="00FB7823">
        <w:rPr>
          <w:rFonts w:eastAsia="Times New Roman" w:cs="Times New Roman"/>
          <w:szCs w:val="24"/>
        </w:rPr>
        <w:t>ΓΑΙΑΟΣΕ</w:t>
      </w:r>
      <w:r>
        <w:rPr>
          <w:rFonts w:eastAsia="Times New Roman" w:cs="Times New Roman"/>
          <w:szCs w:val="24"/>
        </w:rPr>
        <w:t>,</w:t>
      </w:r>
      <w:r w:rsidRPr="00FB7823">
        <w:rPr>
          <w:rFonts w:eastAsia="Times New Roman" w:cs="Times New Roman"/>
          <w:szCs w:val="24"/>
        </w:rPr>
        <w:t xml:space="preserve"> </w:t>
      </w:r>
      <w:r>
        <w:rPr>
          <w:rFonts w:eastAsia="Times New Roman" w:cs="Times New Roman"/>
          <w:szCs w:val="24"/>
        </w:rPr>
        <w:t xml:space="preserve">όπου προβλέπεται η μετατόπιση του εμπορευματικού και επιβατικού </w:t>
      </w:r>
      <w:r>
        <w:rPr>
          <w:rFonts w:eastAsia="Times New Roman" w:cs="Times New Roman"/>
          <w:szCs w:val="24"/>
        </w:rPr>
        <w:t>στ</w:t>
      </w:r>
      <w:r>
        <w:rPr>
          <w:rFonts w:eastAsia="Times New Roman" w:cs="Times New Roman"/>
          <w:szCs w:val="24"/>
        </w:rPr>
        <w:t xml:space="preserve">αθμού </w:t>
      </w:r>
      <w:r>
        <w:rPr>
          <w:rFonts w:eastAsia="Times New Roman" w:cs="Times New Roman"/>
          <w:szCs w:val="24"/>
        </w:rPr>
        <w:t xml:space="preserve">με παράλληλη κατασκευή ενός κλαδιού επιβατικού προς τη Λάρισα. </w:t>
      </w:r>
    </w:p>
    <w:p w14:paraId="091EF6A0"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Όλα αυτά έχουν διαφορετικές </w:t>
      </w:r>
      <w:r>
        <w:rPr>
          <w:rFonts w:eastAsia="Times New Roman" w:cs="Times New Roman"/>
          <w:szCs w:val="24"/>
        </w:rPr>
        <w:t xml:space="preserve">οικονομοτεχνικές </w:t>
      </w:r>
      <w:r>
        <w:rPr>
          <w:rFonts w:eastAsia="Times New Roman" w:cs="Times New Roman"/>
          <w:szCs w:val="24"/>
        </w:rPr>
        <w:t xml:space="preserve">εκτιμήσεις </w:t>
      </w:r>
      <w:r>
        <w:rPr>
          <w:rFonts w:eastAsia="Times New Roman" w:cs="Times New Roman"/>
          <w:szCs w:val="24"/>
        </w:rPr>
        <w:t xml:space="preserve">και εκτιμήσεις </w:t>
      </w:r>
      <w:r>
        <w:rPr>
          <w:rFonts w:eastAsia="Times New Roman" w:cs="Times New Roman"/>
          <w:szCs w:val="24"/>
        </w:rPr>
        <w:t xml:space="preserve">αποτελεσματικότητας για τον συνάνθρωπό μας. Φρονούμε ότι θα </w:t>
      </w:r>
      <w:r w:rsidRPr="00E57B5A">
        <w:rPr>
          <w:rFonts w:eastAsia="Times New Roman" w:cs="Times New Roman"/>
          <w:szCs w:val="24"/>
        </w:rPr>
        <w:t>πρέπει να</w:t>
      </w:r>
      <w:r>
        <w:rPr>
          <w:rFonts w:eastAsia="Times New Roman" w:cs="Times New Roman"/>
          <w:szCs w:val="24"/>
        </w:rPr>
        <w:t xml:space="preserve"> γίνει συγκριτική μελέτη αυτών. Γι’ αυτό απέστ</w:t>
      </w:r>
      <w:r>
        <w:rPr>
          <w:rFonts w:eastAsia="Times New Roman" w:cs="Times New Roman"/>
          <w:szCs w:val="24"/>
        </w:rPr>
        <w:t xml:space="preserve">ειλα επιστολή τόσο προς την </w:t>
      </w:r>
      <w:r>
        <w:rPr>
          <w:rFonts w:eastAsia="Times New Roman" w:cs="Times New Roman"/>
          <w:szCs w:val="24"/>
        </w:rPr>
        <w:t>«</w:t>
      </w:r>
      <w:r>
        <w:rPr>
          <w:rFonts w:eastAsia="Times New Roman" w:cs="Times New Roman"/>
          <w:szCs w:val="24"/>
        </w:rPr>
        <w:t>ΕΓΝΑΤΙΑ</w:t>
      </w:r>
      <w:r>
        <w:rPr>
          <w:rFonts w:eastAsia="Times New Roman" w:cs="Times New Roman"/>
          <w:szCs w:val="24"/>
        </w:rPr>
        <w:t>»</w:t>
      </w:r>
      <w:r>
        <w:rPr>
          <w:rFonts w:eastAsia="Times New Roman" w:cs="Times New Roman"/>
          <w:szCs w:val="24"/>
        </w:rPr>
        <w:t xml:space="preserve">, στο μελετητικό τμήμα αυτής για το οδικό τμήμα των δύο αυτών καθέτων αξόνων, όσο και προς την ΕΡΓΟΣΕ για την μελέτη σκοπιμότητας ως προς είτε την </w:t>
      </w:r>
      <w:proofErr w:type="spellStart"/>
      <w:r>
        <w:rPr>
          <w:rFonts w:eastAsia="Times New Roman" w:cs="Times New Roman"/>
          <w:szCs w:val="24"/>
        </w:rPr>
        <w:t>υπογείωση</w:t>
      </w:r>
      <w:proofErr w:type="spellEnd"/>
      <w:r>
        <w:rPr>
          <w:rFonts w:eastAsia="Times New Roman" w:cs="Times New Roman"/>
          <w:szCs w:val="24"/>
        </w:rPr>
        <w:t xml:space="preserve"> είτε τη μετατόπιση είτε την </w:t>
      </w:r>
      <w:proofErr w:type="spellStart"/>
      <w:r>
        <w:rPr>
          <w:rFonts w:eastAsia="Times New Roman" w:cs="Times New Roman"/>
          <w:szCs w:val="24"/>
        </w:rPr>
        <w:t>υπογείωση</w:t>
      </w:r>
      <w:proofErr w:type="spellEnd"/>
      <w:r>
        <w:rPr>
          <w:rFonts w:eastAsia="Times New Roman" w:cs="Times New Roman"/>
          <w:szCs w:val="24"/>
        </w:rPr>
        <w:t xml:space="preserve"> των δύο αυτών οδικών αξό</w:t>
      </w:r>
      <w:r>
        <w:rPr>
          <w:rFonts w:eastAsia="Times New Roman" w:cs="Times New Roman"/>
          <w:szCs w:val="24"/>
        </w:rPr>
        <w:t>νων που σας είπα. Θεωρώ ότι από τη συγκριτική αντιμετώπιση αυτών</w:t>
      </w:r>
      <w:r>
        <w:rPr>
          <w:rFonts w:eastAsia="Times New Roman" w:cs="Times New Roman"/>
          <w:szCs w:val="24"/>
        </w:rPr>
        <w:t>,</w:t>
      </w:r>
      <w:r>
        <w:rPr>
          <w:rFonts w:eastAsia="Times New Roman" w:cs="Times New Roman"/>
          <w:szCs w:val="24"/>
        </w:rPr>
        <w:t xml:space="preserve"> θα προκύψει η βέλτιστη λύση για τον συνάνθρωπό μας, τον κάτοικο της Λάρισας ή και αυτόν που επισκέπτεται τη Λάρισα και η βέλτιστη λύση σε σχέση βέβαια και με τα δημοσιονομικά της χώρας. </w:t>
      </w:r>
    </w:p>
    <w:p w14:paraId="091EF6A1"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Έχω</w:t>
      </w:r>
      <w:r>
        <w:rPr>
          <w:rFonts w:eastAsia="Times New Roman" w:cs="Times New Roman"/>
          <w:szCs w:val="24"/>
        </w:rPr>
        <w:t xml:space="preserve"> την αίσθηση ότι αυτή τη</w:t>
      </w:r>
      <w:r>
        <w:rPr>
          <w:rFonts w:eastAsia="Times New Roman" w:cs="Times New Roman"/>
          <w:szCs w:val="24"/>
        </w:rPr>
        <w:t>ν</w:t>
      </w:r>
      <w:r>
        <w:rPr>
          <w:rFonts w:eastAsia="Times New Roman" w:cs="Times New Roman"/>
          <w:szCs w:val="24"/>
        </w:rPr>
        <w:t xml:space="preserve"> μελέτη θα την έχουμε το φθινόπωρο. Και από εκεί και πέρα θα μπορούμε να μιλάμε πιο συγκεκριμένα</w:t>
      </w:r>
      <w:r>
        <w:rPr>
          <w:rFonts w:eastAsia="Times New Roman" w:cs="Times New Roman"/>
          <w:szCs w:val="24"/>
        </w:rPr>
        <w:t>,</w:t>
      </w:r>
      <w:r>
        <w:rPr>
          <w:rFonts w:eastAsia="Times New Roman" w:cs="Times New Roman"/>
          <w:szCs w:val="24"/>
        </w:rPr>
        <w:t xml:space="preserve"> για να δούμε επί του πρακτέου ποια είναι η βέλτιστη, σε σχέση με το αποτέλεσμα που επιδιώκουμε, λύση και να </w:t>
      </w:r>
      <w:r>
        <w:rPr>
          <w:rFonts w:eastAsia="Times New Roman" w:cs="Times New Roman"/>
          <w:szCs w:val="24"/>
        </w:rPr>
        <w:lastRenderedPageBreak/>
        <w:t xml:space="preserve">μπορέσουμε να επιλέξουμε </w:t>
      </w:r>
      <w:r>
        <w:rPr>
          <w:rFonts w:eastAsia="Times New Roman" w:cs="Times New Roman"/>
          <w:szCs w:val="24"/>
        </w:rPr>
        <w:t>αυτή και να βρούμε τα κατάλληλα χρηματοδοτικά εργαλεία στη συνέχεια.</w:t>
      </w:r>
    </w:p>
    <w:p w14:paraId="091EF6A2" w14:textId="77777777" w:rsidR="00DA7551" w:rsidRDefault="006A5FF6">
      <w:pPr>
        <w:spacing w:after="0"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Ευχαριστώ, </w:t>
      </w:r>
      <w:r w:rsidRPr="00390D90">
        <w:rPr>
          <w:rFonts w:eastAsia="Times New Roman" w:cs="Times New Roman"/>
          <w:szCs w:val="24"/>
        </w:rPr>
        <w:t>κύριε Υπουργέ</w:t>
      </w:r>
      <w:r>
        <w:rPr>
          <w:rFonts w:eastAsia="Times New Roman" w:cs="Times New Roman"/>
          <w:szCs w:val="24"/>
        </w:rPr>
        <w:t>.</w:t>
      </w:r>
    </w:p>
    <w:p w14:paraId="091EF6A3"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091EF6A4" w14:textId="77777777" w:rsidR="00DA7551" w:rsidRDefault="006A5FF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sidRPr="00480689">
        <w:rPr>
          <w:rFonts w:eastAsia="Times New Roman"/>
          <w:color w:val="000000"/>
          <w:szCs w:val="24"/>
        </w:rPr>
        <w:t>Ευχαριστώ, κύριε Πρόεδρε.</w:t>
      </w:r>
    </w:p>
    <w:p w14:paraId="091EF6A5" w14:textId="77777777" w:rsidR="00DA7551" w:rsidRDefault="006A5FF6">
      <w:pPr>
        <w:spacing w:after="0" w:line="600" w:lineRule="auto"/>
        <w:ind w:firstLine="720"/>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xml:space="preserve"> θα σημειώσω το φθινόπωρο και θα επανέλθω. Θα μου επιτρέψετε να είμαι ιδιαίτερα επιφυλακτικός, γιατί ανάλογες υποσχέσεις από τη διοίκηση του ΟΣΕ έχω ακούσει επανειλημμένα. Ήδη τον Νοέμβριο έχω μια απάντηση σε μια αναφορά που έκανα για ένα πολύ δυσάρεστο γε</w:t>
      </w:r>
      <w:r>
        <w:rPr>
          <w:rFonts w:eastAsia="Times New Roman" w:cs="Times New Roman"/>
          <w:szCs w:val="24"/>
        </w:rPr>
        <w:t>γονός. Ένα δεκατετράχρονο παιδί κεραυνοβολήθηκε από 10.000</w:t>
      </w:r>
      <w:r>
        <w:rPr>
          <w:rFonts w:eastAsia="Times New Roman" w:cs="Times New Roman"/>
          <w:szCs w:val="24"/>
          <w:lang w:val="en-US"/>
        </w:rPr>
        <w:t>V</w:t>
      </w:r>
      <w:r>
        <w:rPr>
          <w:rFonts w:eastAsia="Times New Roman" w:cs="Times New Roman"/>
          <w:szCs w:val="24"/>
        </w:rPr>
        <w:t xml:space="preserve"> μέσα στον αστικό ιστό. </w:t>
      </w:r>
    </w:p>
    <w:p w14:paraId="091EF6A6"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Είμαι αναγκασμένος να διαψεύσω αυτά που σας μετέφερε ο ΟΣΕ. Δεν έχει γίνει απολύτως τίποτα για την ασφάλιση των γραμμών. Δεν έχει ολοκληρωθεί η φραγή. Πρόκειται περί </w:t>
      </w:r>
      <w:r>
        <w:rPr>
          <w:rFonts w:eastAsia="Times New Roman" w:cs="Times New Roman"/>
          <w:szCs w:val="24"/>
        </w:rPr>
        <w:lastRenderedPageBreak/>
        <w:t>ξέφραγ</w:t>
      </w:r>
      <w:r>
        <w:rPr>
          <w:rFonts w:eastAsia="Times New Roman" w:cs="Times New Roman"/>
          <w:szCs w:val="24"/>
        </w:rPr>
        <w:t>ου αμπελιού μέσα στην πόλη. Δεν έχει γίνει κανένας καθαρισμός από τη βλάστηση. Θα μας φάνε κυριολεκτικά τα φίδια όσους μένουμε κοντά στις γραμμές.</w:t>
      </w:r>
    </w:p>
    <w:p w14:paraId="091EF6A7" w14:textId="77777777" w:rsidR="00DA7551" w:rsidRDefault="006A5FF6">
      <w:pPr>
        <w:spacing w:after="0" w:line="600" w:lineRule="auto"/>
        <w:ind w:firstLine="720"/>
        <w:jc w:val="both"/>
        <w:rPr>
          <w:rFonts w:eastAsia="Times New Roman"/>
          <w:szCs w:val="24"/>
        </w:rPr>
      </w:pPr>
      <w:r>
        <w:rPr>
          <w:rFonts w:eastAsia="Times New Roman"/>
          <w:szCs w:val="24"/>
        </w:rPr>
        <w:t>Η εικόνα την τελευταία τριετία είναι εικόνα πλήρους εγκατάλειψης, όσον αφορά την ασφάλεια και μόνο. Γιατί για</w:t>
      </w:r>
      <w:r>
        <w:rPr>
          <w:rFonts w:eastAsia="Times New Roman"/>
          <w:szCs w:val="24"/>
        </w:rPr>
        <w:t xml:space="preserve"> περιβαλλοντικούς λόγους δεν συζητάμε, δεν είπατε τίποτα, γιατί προφανώς δεν υπάρχει κανένας σχεδιασμός για </w:t>
      </w:r>
      <w:proofErr w:type="spellStart"/>
      <w:r>
        <w:rPr>
          <w:rFonts w:eastAsia="Times New Roman"/>
          <w:szCs w:val="24"/>
        </w:rPr>
        <w:t>ηχοπετάσματα</w:t>
      </w:r>
      <w:proofErr w:type="spellEnd"/>
      <w:r>
        <w:rPr>
          <w:rFonts w:eastAsia="Times New Roman"/>
          <w:szCs w:val="24"/>
        </w:rPr>
        <w:t>. Μιλάμε για κατοικίες οι οποίες απέχουν λιγότερο από είκοσι μέτρα από το μηχανοστάσιο και τη γραμμή, οι οποίες μύριζαν πετρέλαιο παλαιό</w:t>
      </w:r>
      <w:r>
        <w:rPr>
          <w:rFonts w:eastAsia="Times New Roman"/>
          <w:szCs w:val="24"/>
        </w:rPr>
        <w:t>τερα και η όχληση είναι διαρκής. Δεν υπάρχει κανενός είδους προγραμματισμός.</w:t>
      </w:r>
    </w:p>
    <w:p w14:paraId="091EF6A8" w14:textId="77777777" w:rsidR="00DA7551" w:rsidRDefault="006A5FF6">
      <w:pPr>
        <w:spacing w:after="0" w:line="600" w:lineRule="auto"/>
        <w:ind w:firstLine="720"/>
        <w:jc w:val="both"/>
        <w:rPr>
          <w:rFonts w:eastAsia="Times New Roman"/>
          <w:szCs w:val="24"/>
        </w:rPr>
      </w:pPr>
      <w:r>
        <w:rPr>
          <w:rFonts w:eastAsia="Times New Roman"/>
          <w:szCs w:val="24"/>
        </w:rPr>
        <w:t>Για την εικοσαετία, η οποία περιλαμβάνει και την τελευταία τριετία δυστυχώς, η επικεφαλίδα είναι</w:t>
      </w:r>
      <w:r>
        <w:rPr>
          <w:rFonts w:eastAsia="Times New Roman"/>
          <w:szCs w:val="24"/>
        </w:rPr>
        <w:t>:</w:t>
      </w:r>
      <w:r>
        <w:rPr>
          <w:rFonts w:eastAsia="Times New Roman"/>
          <w:szCs w:val="24"/>
        </w:rPr>
        <w:t xml:space="preserve"> «Πλήρης περιφρόνηση του ΟΣΕ στην πόλη της Λάρισας». Τα θέματα που έχουν να κάνουν</w:t>
      </w:r>
      <w:r>
        <w:rPr>
          <w:rFonts w:eastAsia="Times New Roman"/>
          <w:szCs w:val="24"/>
        </w:rPr>
        <w:t xml:space="preserve"> με την ανταλλαγή του οικοπέδου και του </w:t>
      </w:r>
      <w:r>
        <w:rPr>
          <w:rFonts w:eastAsia="Times New Roman"/>
          <w:szCs w:val="24"/>
        </w:rPr>
        <w:t xml:space="preserve">δήμου </w:t>
      </w:r>
      <w:r>
        <w:rPr>
          <w:rFonts w:eastAsia="Times New Roman"/>
          <w:szCs w:val="24"/>
        </w:rPr>
        <w:t xml:space="preserve">δεν έχουν να κάνουν με την μετατόπιση των γραμμών. Ο ΟΣΕ δεν έχει είκοσι πέντε στρέμματα μέσα στην πόλη, έχει εκατοντάδες στρέμματα μέσα στην πόλη. Η γραμμή δεν είναι μια γραμμή που </w:t>
      </w:r>
      <w:r>
        <w:rPr>
          <w:rFonts w:eastAsia="Times New Roman"/>
          <w:szCs w:val="24"/>
        </w:rPr>
        <w:lastRenderedPageBreak/>
        <w:t xml:space="preserve">διέρχεται. Ακολουθείται από </w:t>
      </w:r>
      <w:r>
        <w:rPr>
          <w:rFonts w:eastAsia="Times New Roman"/>
          <w:szCs w:val="24"/>
        </w:rPr>
        <w:t>πολλούς μεγάλους ελεύθερους χώρους, γήπεδα που έχει καταλάβει στη διάρκεια των χρόνων, υπαίθριες αποθήκες τροχαίου υλικού, μηχανοστάσια, γραμμές, σταθμούς ελιγμών κ.λπ., κ.λπ.</w:t>
      </w:r>
      <w:r>
        <w:rPr>
          <w:rFonts w:eastAsia="Times New Roman"/>
          <w:szCs w:val="24"/>
        </w:rPr>
        <w:t>.</w:t>
      </w:r>
      <w:r>
        <w:rPr>
          <w:rFonts w:eastAsia="Times New Roman"/>
          <w:szCs w:val="24"/>
        </w:rPr>
        <w:t xml:space="preserve"> Εκεί έγινε η κεραυνοβόληση του πιτσιρικά, στον σταθμό ελιγμών ο οποίος είναι μέ</w:t>
      </w:r>
      <w:r>
        <w:rPr>
          <w:rFonts w:eastAsia="Times New Roman"/>
          <w:szCs w:val="24"/>
        </w:rPr>
        <w:t>σα στον αστικό ιστό.</w:t>
      </w:r>
    </w:p>
    <w:p w14:paraId="091EF6A9" w14:textId="77777777" w:rsidR="00DA7551" w:rsidRDefault="006A5FF6">
      <w:pPr>
        <w:spacing w:after="0" w:line="600" w:lineRule="auto"/>
        <w:ind w:firstLine="720"/>
        <w:jc w:val="both"/>
        <w:rPr>
          <w:rFonts w:eastAsia="Times New Roman"/>
          <w:szCs w:val="24"/>
        </w:rPr>
      </w:pPr>
      <w:r>
        <w:rPr>
          <w:rFonts w:eastAsia="Times New Roman"/>
          <w:szCs w:val="24"/>
        </w:rPr>
        <w:t xml:space="preserve">Δυστυχώς, δεν υπάρχει κανένας προγραμματισμός. Μου είπατε αυτά που έγραψε τον Νοέμβριο ο κ. Πετράκης ξανά, ότι αν δεν γίνει </w:t>
      </w:r>
      <w:proofErr w:type="spellStart"/>
      <w:r>
        <w:rPr>
          <w:rFonts w:eastAsia="Times New Roman"/>
          <w:szCs w:val="24"/>
        </w:rPr>
        <w:t>υπογείωση</w:t>
      </w:r>
      <w:proofErr w:type="spellEnd"/>
      <w:r>
        <w:rPr>
          <w:rFonts w:eastAsia="Times New Roman"/>
          <w:szCs w:val="24"/>
        </w:rPr>
        <w:t xml:space="preserve">, θα γίνει μετατόπιση και αν δεν γίνει μετατόπιση, θα </w:t>
      </w:r>
      <w:proofErr w:type="spellStart"/>
      <w:r>
        <w:rPr>
          <w:rFonts w:eastAsia="Times New Roman"/>
          <w:szCs w:val="24"/>
        </w:rPr>
        <w:t>υπογειώσουμε</w:t>
      </w:r>
      <w:proofErr w:type="spellEnd"/>
      <w:r>
        <w:rPr>
          <w:rFonts w:eastAsia="Times New Roman"/>
          <w:szCs w:val="24"/>
        </w:rPr>
        <w:t xml:space="preserve"> τις γραμμές. Δεν υπάρχει -και λυπάμ</w:t>
      </w:r>
      <w:r>
        <w:rPr>
          <w:rFonts w:eastAsia="Times New Roman"/>
          <w:szCs w:val="24"/>
        </w:rPr>
        <w:t xml:space="preserve">αι για αυτό- κανενός είδους προγραμματισμός. Να θυμίσω ότι φέτος η Κυβέρνησή σας -και πολύ καλά έπραξε-, επιτέλους, αν θέλετε, μετά από χρόνια διεκδικήσεων προκήρυξε την </w:t>
      </w:r>
      <w:proofErr w:type="spellStart"/>
      <w:r>
        <w:rPr>
          <w:rFonts w:eastAsia="Times New Roman"/>
          <w:szCs w:val="24"/>
        </w:rPr>
        <w:t>υπογείωση</w:t>
      </w:r>
      <w:proofErr w:type="spellEnd"/>
      <w:r>
        <w:rPr>
          <w:rFonts w:eastAsia="Times New Roman"/>
          <w:szCs w:val="24"/>
        </w:rPr>
        <w:t xml:space="preserve"> στην περίφημη σήραγγα Σεπολίων, δηλαδή την </w:t>
      </w:r>
      <w:proofErr w:type="spellStart"/>
      <w:r>
        <w:rPr>
          <w:rFonts w:eastAsia="Times New Roman"/>
          <w:szCs w:val="24"/>
        </w:rPr>
        <w:t>υπογείωση</w:t>
      </w:r>
      <w:proofErr w:type="spellEnd"/>
      <w:r>
        <w:rPr>
          <w:rFonts w:eastAsia="Times New Roman"/>
          <w:szCs w:val="24"/>
        </w:rPr>
        <w:t xml:space="preserve"> του μεγαλύτερου μέρους </w:t>
      </w:r>
      <w:r>
        <w:rPr>
          <w:rFonts w:eastAsia="Times New Roman"/>
          <w:szCs w:val="24"/>
        </w:rPr>
        <w:t>του σιδηροδρομικού δικτύου μέσα στην Αθήνα. Εκεί δεν υπάρχει ούτε προμελέτη, όπως πρακτικά παραδεχθήκατε. Δεν υπάρχει κανενός είδους μελέτη και αναφορά.</w:t>
      </w:r>
    </w:p>
    <w:p w14:paraId="091EF6AA" w14:textId="77777777" w:rsidR="00DA7551" w:rsidRDefault="006A5FF6">
      <w:pPr>
        <w:spacing w:after="0"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14:paraId="091EF6AB" w14:textId="77777777" w:rsidR="00DA7551" w:rsidRDefault="006A5FF6">
      <w:pPr>
        <w:spacing w:after="0" w:line="600" w:lineRule="auto"/>
        <w:ind w:firstLine="720"/>
        <w:jc w:val="both"/>
        <w:rPr>
          <w:rFonts w:eastAsia="Times New Roman"/>
          <w:szCs w:val="24"/>
        </w:rPr>
      </w:pPr>
      <w:r>
        <w:rPr>
          <w:rFonts w:eastAsia="Times New Roman"/>
          <w:szCs w:val="24"/>
        </w:rPr>
        <w:t>Κλείνω λέγοντας ότι</w:t>
      </w:r>
      <w:r>
        <w:rPr>
          <w:rFonts w:eastAsia="Times New Roman"/>
          <w:szCs w:val="24"/>
        </w:rPr>
        <w:t xml:space="preserve"> δεν αμφισβητώ την καλή σας πρόθεση. Θα κρατήσω το φθινόπωρο. Έχω ένα ερωτηματικό ποιο φθινόπωρο θα είναι αυτό. Η σιδηροδρομική γραμμή στην πόλη είναι ένας μεγάλος καρκίνος και κυκλοφοριακός και οικονομικός και περιβαλλοντικός και δυστυχώς θα σας καλέσω μι</w:t>
      </w:r>
      <w:r>
        <w:rPr>
          <w:rFonts w:eastAsia="Times New Roman"/>
          <w:szCs w:val="24"/>
        </w:rPr>
        <w:t>α μέρα, αν θέλετε, να επισκεφτούμε τις ισόπεδες διαβάσεις. Η κύρια διάβαση είναι ισόπεδη. Η διάβαση που δέχεται την κίνηση από την Αθήνα και τον Βόλο είναι χειροκίνητη, με μανιβέλα, δεκαετίας του 1950. Δεν υπάρχει κα</w:t>
      </w:r>
      <w:r>
        <w:rPr>
          <w:rFonts w:eastAsia="Times New Roman"/>
          <w:szCs w:val="24"/>
        </w:rPr>
        <w:t>μ</w:t>
      </w:r>
      <w:r>
        <w:rPr>
          <w:rFonts w:eastAsia="Times New Roman"/>
          <w:szCs w:val="24"/>
        </w:rPr>
        <w:t>μιά δικαιολογία για αυτού του είδους τι</w:t>
      </w:r>
      <w:r>
        <w:rPr>
          <w:rFonts w:eastAsia="Times New Roman"/>
          <w:szCs w:val="24"/>
        </w:rPr>
        <w:t>ς υποδομές. Δεν υπάρχει κα</w:t>
      </w:r>
      <w:r>
        <w:rPr>
          <w:rFonts w:eastAsia="Times New Roman"/>
          <w:szCs w:val="24"/>
        </w:rPr>
        <w:t>μ</w:t>
      </w:r>
      <w:r>
        <w:rPr>
          <w:rFonts w:eastAsia="Times New Roman"/>
          <w:szCs w:val="24"/>
        </w:rPr>
        <w:t xml:space="preserve">μιά δικαιολογία για το γεγονός ότι υπάρχουν ολόκληρα κομμάτια της σιδηροδρομικής γραμμής που είναι εντελώς </w:t>
      </w:r>
      <w:proofErr w:type="spellStart"/>
      <w:r>
        <w:rPr>
          <w:rFonts w:eastAsia="Times New Roman"/>
          <w:szCs w:val="24"/>
        </w:rPr>
        <w:t>άφραχτα</w:t>
      </w:r>
      <w:proofErr w:type="spellEnd"/>
      <w:r>
        <w:rPr>
          <w:rFonts w:eastAsia="Times New Roman"/>
          <w:szCs w:val="24"/>
        </w:rPr>
        <w:t xml:space="preserve">, απέναντι από σπίτια και βλέπεις παιδιά να παίζουν δίπλα σε 10.000 </w:t>
      </w:r>
      <w:r>
        <w:rPr>
          <w:rFonts w:eastAsia="Times New Roman"/>
          <w:szCs w:val="24"/>
          <w:lang w:val="en-US"/>
        </w:rPr>
        <w:t>V</w:t>
      </w:r>
      <w:r>
        <w:rPr>
          <w:rFonts w:eastAsia="Times New Roman"/>
          <w:szCs w:val="24"/>
        </w:rPr>
        <w:t xml:space="preserve"> </w:t>
      </w:r>
      <w:r>
        <w:rPr>
          <w:rFonts w:eastAsia="Times New Roman"/>
          <w:szCs w:val="24"/>
        </w:rPr>
        <w:t>και να μπαινοβγαίνουν στις γραμμές, λες και δ</w:t>
      </w:r>
      <w:r>
        <w:rPr>
          <w:rFonts w:eastAsia="Times New Roman"/>
          <w:szCs w:val="24"/>
        </w:rPr>
        <w:t>εν υπάρχουν φραγμοί, πέρα από την αδιαφορία του ΟΣΕ για την πόλη και για τις υποδομές του εντός του αστικού ιστού της Λάρισας.</w:t>
      </w:r>
    </w:p>
    <w:p w14:paraId="091EF6AC" w14:textId="77777777" w:rsidR="00DA7551" w:rsidRDefault="006A5FF6">
      <w:pPr>
        <w:spacing w:after="0" w:line="600" w:lineRule="auto"/>
        <w:ind w:firstLine="720"/>
        <w:jc w:val="both"/>
        <w:rPr>
          <w:rFonts w:eastAsia="Times New Roman"/>
          <w:szCs w:val="24"/>
        </w:rPr>
      </w:pPr>
      <w:r>
        <w:rPr>
          <w:rFonts w:eastAsia="Times New Roman"/>
          <w:szCs w:val="24"/>
        </w:rPr>
        <w:lastRenderedPageBreak/>
        <w:t>Πρέπει να γίνει κάτι επειγόντος για την ασφάλιση και τον καθαρισμό των γραμμών, η οποία δεν έχει να κάνει με την εικόνα που σας μ</w:t>
      </w:r>
      <w:r>
        <w:rPr>
          <w:rFonts w:eastAsia="Times New Roman"/>
          <w:szCs w:val="24"/>
        </w:rPr>
        <w:t>ετέφεραν. Αν μιλήσετε με τοπικούς παράγοντες της Λάρισας, θα σας πουν ότι «Έχουμε να δούμε έστω και μια δραχμή για επενδύσεις στη φραγή, στον καθαρισμό εδώ και πολλά, πολλά χρόνια». Δεν υπάρχει κα</w:t>
      </w:r>
      <w:r>
        <w:rPr>
          <w:rFonts w:eastAsia="Times New Roman"/>
          <w:szCs w:val="24"/>
        </w:rPr>
        <w:t>μ</w:t>
      </w:r>
      <w:r>
        <w:rPr>
          <w:rFonts w:eastAsia="Times New Roman"/>
          <w:szCs w:val="24"/>
        </w:rPr>
        <w:t>μιά μελέτη όσον αφορά την περιβαλλοντική όχληση -</w:t>
      </w:r>
      <w:proofErr w:type="spellStart"/>
      <w:r>
        <w:rPr>
          <w:rFonts w:eastAsia="Times New Roman"/>
          <w:szCs w:val="24"/>
        </w:rPr>
        <w:t>ηχοπετάσμα</w:t>
      </w:r>
      <w:r>
        <w:rPr>
          <w:rFonts w:eastAsia="Times New Roman"/>
          <w:szCs w:val="24"/>
        </w:rPr>
        <w:t>τα</w:t>
      </w:r>
      <w:proofErr w:type="spellEnd"/>
      <w:r>
        <w:rPr>
          <w:rFonts w:eastAsia="Times New Roman"/>
          <w:szCs w:val="24"/>
        </w:rPr>
        <w:t xml:space="preserve">, </w:t>
      </w:r>
      <w:proofErr w:type="spellStart"/>
      <w:r>
        <w:rPr>
          <w:rFonts w:eastAsia="Times New Roman"/>
          <w:szCs w:val="24"/>
        </w:rPr>
        <w:t>δενδροφύτευση</w:t>
      </w:r>
      <w:proofErr w:type="spellEnd"/>
      <w:r>
        <w:rPr>
          <w:rFonts w:eastAsia="Times New Roman"/>
          <w:szCs w:val="24"/>
        </w:rPr>
        <w:t xml:space="preserve">-, δεν υπάρχει κανενός είδους τέτοιος προγραμματισμός και σίγουρα δεν υπάρχει προγραμματισμός </w:t>
      </w:r>
      <w:r w:rsidRPr="001B6F37">
        <w:rPr>
          <w:rFonts w:eastAsia="Times New Roman"/>
          <w:szCs w:val="24"/>
        </w:rPr>
        <w:t>για το τι θα γίνει ως οριστική και</w:t>
      </w:r>
      <w:r>
        <w:rPr>
          <w:rFonts w:eastAsia="Times New Roman"/>
          <w:b/>
          <w:szCs w:val="24"/>
        </w:rPr>
        <w:t xml:space="preserve"> </w:t>
      </w:r>
      <w:r>
        <w:rPr>
          <w:rFonts w:eastAsia="Times New Roman"/>
          <w:szCs w:val="24"/>
        </w:rPr>
        <w:t>μακροχρόνια λύση.</w:t>
      </w:r>
    </w:p>
    <w:p w14:paraId="091EF6AD" w14:textId="77777777" w:rsidR="00DA7551" w:rsidRDefault="006A5FF6">
      <w:pPr>
        <w:spacing w:after="0" w:line="600" w:lineRule="auto"/>
        <w:ind w:firstLine="720"/>
        <w:jc w:val="both"/>
        <w:rPr>
          <w:rFonts w:eastAsia="Times New Roman"/>
          <w:szCs w:val="24"/>
        </w:rPr>
      </w:pPr>
      <w:r>
        <w:rPr>
          <w:rFonts w:eastAsia="Times New Roman"/>
          <w:szCs w:val="24"/>
        </w:rPr>
        <w:t xml:space="preserve">Έχετε δίκιο, είναι και ακριβή και δύσκολη. Όμως, όπως στα Σεπόλια και στον </w:t>
      </w:r>
      <w:proofErr w:type="spellStart"/>
      <w:r>
        <w:rPr>
          <w:rFonts w:eastAsia="Times New Roman"/>
          <w:szCs w:val="24"/>
        </w:rPr>
        <w:t>Πλαταμώνα</w:t>
      </w:r>
      <w:proofErr w:type="spellEnd"/>
      <w:r>
        <w:rPr>
          <w:rFonts w:eastAsia="Times New Roman"/>
          <w:szCs w:val="24"/>
        </w:rPr>
        <w:t xml:space="preserve"> στην Πι</w:t>
      </w:r>
      <w:r>
        <w:rPr>
          <w:rFonts w:eastAsia="Times New Roman"/>
          <w:szCs w:val="24"/>
        </w:rPr>
        <w:t xml:space="preserve">ερία </w:t>
      </w:r>
      <w:proofErr w:type="spellStart"/>
      <w:r>
        <w:rPr>
          <w:rFonts w:eastAsia="Times New Roman"/>
          <w:szCs w:val="24"/>
        </w:rPr>
        <w:t>υπογειώθηκαν</w:t>
      </w:r>
      <w:proofErr w:type="spellEnd"/>
      <w:r>
        <w:rPr>
          <w:rFonts w:eastAsia="Times New Roman"/>
          <w:szCs w:val="24"/>
        </w:rPr>
        <w:t xml:space="preserve"> οι γραμμές μετά από τη διεκδίκηση των κατοίκων για περιβαλλοντικούς λόγους και στις δύο, μετά από χρόνια προγραμματισμό, μπορεί να γίνει και στη Λάρισα μετά από χρόνια προγραμματισμό, αρκεί να αρχίσει να συζητιέται και να μελετάται το ζήτ</w:t>
      </w:r>
      <w:r>
        <w:rPr>
          <w:rFonts w:eastAsia="Times New Roman"/>
          <w:szCs w:val="24"/>
        </w:rPr>
        <w:t>ημα.</w:t>
      </w:r>
    </w:p>
    <w:p w14:paraId="091EF6AE" w14:textId="77777777" w:rsidR="00DA7551" w:rsidRDefault="006A5FF6">
      <w:pPr>
        <w:spacing w:after="0" w:line="600" w:lineRule="auto"/>
        <w:ind w:firstLine="720"/>
        <w:jc w:val="both"/>
        <w:rPr>
          <w:rFonts w:eastAsia="Times New Roman"/>
          <w:szCs w:val="24"/>
        </w:rPr>
      </w:pPr>
      <w:r>
        <w:rPr>
          <w:rFonts w:eastAsia="Times New Roman"/>
          <w:szCs w:val="24"/>
        </w:rPr>
        <w:t xml:space="preserve">Θα επανέλθω το φθινόπωρο, γιατί πραγματικά δεν πιστεύω ότι μετά από τριάντα χρόνια παρελκυστικής τακτικής του Οργανισμού Σιδηροδρόμων Ελλάδος θα υπάρξει οποιαδήποτε </w:t>
      </w:r>
      <w:r>
        <w:rPr>
          <w:rFonts w:eastAsia="Times New Roman"/>
          <w:szCs w:val="24"/>
        </w:rPr>
        <w:lastRenderedPageBreak/>
        <w:t>πρόοδος στο ζήτημα. Υπάρχει μια όξυνση αυτήν την εποχή, γιατί υπήρξαν δύο θάνατοι επί της σ</w:t>
      </w:r>
      <w:r>
        <w:rPr>
          <w:rFonts w:eastAsia="Times New Roman"/>
          <w:szCs w:val="24"/>
        </w:rPr>
        <w:t xml:space="preserve">ιδηροδρομικής γραμμής και άλλοι τέσσερις στον παρακείμενο κόμβο με την παλιά </w:t>
      </w:r>
      <w:r>
        <w:rPr>
          <w:rFonts w:eastAsia="Times New Roman"/>
          <w:szCs w:val="24"/>
        </w:rPr>
        <w:t>εθνική οδό</w:t>
      </w:r>
      <w:r>
        <w:rPr>
          <w:rFonts w:eastAsia="Times New Roman"/>
          <w:szCs w:val="24"/>
        </w:rPr>
        <w:t xml:space="preserve">, γιατί όλη η κίνηση μαζεύεται εκεί, αλλά πολύ φοβάμαι ότι μόλις ξεχαστούν -και ελπίζω να ξεχαστούν και να μην υπάρξουν υποτροπές- αυτά τα γεγονότα, θα περιπέσουμε ξανά </w:t>
      </w:r>
      <w:r>
        <w:rPr>
          <w:rFonts w:eastAsia="Times New Roman"/>
          <w:szCs w:val="24"/>
        </w:rPr>
        <w:t>στη χαρακτηριστική αδιαφορία.</w:t>
      </w:r>
    </w:p>
    <w:p w14:paraId="091EF6AF" w14:textId="77777777" w:rsidR="00DA7551" w:rsidRDefault="006A5FF6">
      <w:pPr>
        <w:spacing w:after="0" w:line="600" w:lineRule="auto"/>
        <w:ind w:firstLine="720"/>
        <w:jc w:val="both"/>
        <w:rPr>
          <w:rFonts w:eastAsia="Times New Roman"/>
          <w:szCs w:val="24"/>
        </w:rPr>
      </w:pPr>
      <w:r>
        <w:rPr>
          <w:rFonts w:eastAsia="Times New Roman"/>
          <w:szCs w:val="24"/>
        </w:rPr>
        <w:t>Σας ευχαριστώ.</w:t>
      </w:r>
    </w:p>
    <w:p w14:paraId="091EF6B0" w14:textId="77777777" w:rsidR="00DA7551" w:rsidRDefault="006A5FF6">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Ευχαριστούμε, κύριε </w:t>
      </w:r>
      <w:proofErr w:type="spellStart"/>
      <w:r>
        <w:rPr>
          <w:rFonts w:eastAsia="Times New Roman"/>
          <w:szCs w:val="24"/>
        </w:rPr>
        <w:t>Μπαργιώτα</w:t>
      </w:r>
      <w:proofErr w:type="spellEnd"/>
      <w:r>
        <w:rPr>
          <w:rFonts w:eastAsia="Times New Roman"/>
          <w:szCs w:val="24"/>
        </w:rPr>
        <w:t>.</w:t>
      </w:r>
    </w:p>
    <w:p w14:paraId="091EF6B1" w14:textId="77777777" w:rsidR="00DA7551" w:rsidRDefault="006A5FF6">
      <w:pPr>
        <w:spacing w:after="0" w:line="600" w:lineRule="auto"/>
        <w:ind w:firstLine="720"/>
        <w:jc w:val="both"/>
        <w:rPr>
          <w:rFonts w:eastAsia="Times New Roman"/>
          <w:szCs w:val="24"/>
        </w:rPr>
      </w:pPr>
      <w:r>
        <w:rPr>
          <w:rFonts w:eastAsia="Times New Roman"/>
          <w:szCs w:val="24"/>
        </w:rPr>
        <w:t>Κύριε Υπουργέ, έχετε τον λόγο.</w:t>
      </w:r>
    </w:p>
    <w:p w14:paraId="091EF6B2" w14:textId="77777777" w:rsidR="00DA7551" w:rsidRDefault="006A5FF6">
      <w:pPr>
        <w:spacing w:after="0" w:line="600" w:lineRule="auto"/>
        <w:ind w:firstLine="720"/>
        <w:jc w:val="both"/>
        <w:rPr>
          <w:rFonts w:eastAsia="Times New Roman"/>
          <w:szCs w:val="24"/>
        </w:rPr>
      </w:pPr>
      <w:r>
        <w:rPr>
          <w:rFonts w:eastAsia="Times New Roman"/>
          <w:b/>
          <w:szCs w:val="24"/>
        </w:rPr>
        <w:t>ΝΙΚΟΛΑΟΣ ΜΑΥΡΑΓΑΝΗΣ (Υφυπουργός Υποδομών και Μεταφορών):</w:t>
      </w:r>
      <w:r>
        <w:rPr>
          <w:rFonts w:eastAsia="Times New Roman"/>
          <w:szCs w:val="24"/>
        </w:rPr>
        <w:t xml:space="preserve"> Ο ΟΣΕ διαβεβαιώνει ότι το μόνο σημείο στο οποίο δεν υπάρχει </w:t>
      </w:r>
      <w:r>
        <w:rPr>
          <w:rFonts w:eastAsia="Times New Roman"/>
          <w:szCs w:val="24"/>
        </w:rPr>
        <w:t xml:space="preserve">περίφραξη είναι αυτό που καλύπτεται από πυκνή βλάστηση. Και όπως είπατε, είναι ένας από τους τρόπους να διαχωριστούν οι γραμμές με τον περιβάλλοντα χώρο </w:t>
      </w:r>
      <w:r>
        <w:rPr>
          <w:rFonts w:eastAsia="Times New Roman"/>
          <w:szCs w:val="24"/>
        </w:rPr>
        <w:t>τ</w:t>
      </w:r>
      <w:r>
        <w:rPr>
          <w:rFonts w:eastAsia="Times New Roman"/>
          <w:szCs w:val="24"/>
        </w:rPr>
        <w:t xml:space="preserve">η πυκνή βλάστηση. Είναι διακόσια πενήντα μέτρα όπου υπάρχει πυκνή βλάστηση. Στα υπόλοιπα διαβεβαιώνει </w:t>
      </w:r>
      <w:r>
        <w:rPr>
          <w:rFonts w:eastAsia="Times New Roman"/>
          <w:szCs w:val="24"/>
        </w:rPr>
        <w:t>ότι υπάρχει 1,30 μέτρα κατά τον κανονισμό περίφραξη.</w:t>
      </w:r>
    </w:p>
    <w:p w14:paraId="091EF6B3"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lastRenderedPageBreak/>
        <w:t>Επειδή εμείς ζητήσαμε σε προηγούμενο συμβάν δυστυχήματος να ενταθούν τα μέτρα, μας γράφει το εξής: «Στο βόρειο τμήμα της πόλης, μετά τον κεντρικό σταθμό της Λάρισας, ο ΟΣΕ έχει δεσμευτεί για την τοποθέτη</w:t>
      </w:r>
      <w:r>
        <w:rPr>
          <w:rFonts w:eastAsia="Times New Roman" w:cs="Times New Roman"/>
          <w:szCs w:val="24"/>
        </w:rPr>
        <w:t>ση βαρύτερου, στιβαρότερου τύπου περίφραξης…», αυτό που σας είπα πριν, «…υψηλότερη από σκυρόδεμα σε αντικατάσταση περίφραξης που περιγράφεται…», με το 1,30 μέτρα δηλαδή, «…και για την επέμβαση αυτή που θα φθάνει στα 2,3 έως 2,5 μέτρα ύψος σε μήκος 1.200 μέ</w:t>
      </w:r>
      <w:r>
        <w:rPr>
          <w:rFonts w:eastAsia="Times New Roman" w:cs="Times New Roman"/>
          <w:szCs w:val="24"/>
        </w:rPr>
        <w:t>τρων συντάσσονται τεύχη δημοπράτησης και σύντομα το έργο θα προκηρυχθεί».</w:t>
      </w:r>
    </w:p>
    <w:p w14:paraId="091EF6B4"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Καταθέτω, σας παρακαλώ πολύ, για τα Πρακτικά, γιατί τα γραπτά μένουν και δεσμεύουν και, αν θέλετε, κα</w:t>
      </w:r>
      <w:r>
        <w:rPr>
          <w:rFonts w:eastAsia="Times New Roman" w:cs="Times New Roman"/>
          <w:szCs w:val="24"/>
        </w:rPr>
        <w:t>μ</w:t>
      </w:r>
      <w:r>
        <w:rPr>
          <w:rFonts w:eastAsia="Times New Roman" w:cs="Times New Roman"/>
          <w:szCs w:val="24"/>
        </w:rPr>
        <w:t>μιά φορά φέρνουν και σε εγρήγορση αυτούς που πρέπει να τους φέρνουν σε εγρήγορση</w:t>
      </w:r>
      <w:r>
        <w:rPr>
          <w:rFonts w:eastAsia="Times New Roman" w:cs="Times New Roman"/>
          <w:szCs w:val="24"/>
        </w:rPr>
        <w:t xml:space="preserve">, την επιστολή που απέστειλα προς την ΕΡΓΟΣΕ και προς την ΕΓΝΑΤΙΑ κατά τον λόγο της </w:t>
      </w:r>
      <w:r>
        <w:rPr>
          <w:rFonts w:eastAsia="Times New Roman" w:cs="Times New Roman"/>
          <w:szCs w:val="24"/>
        </w:rPr>
        <w:t xml:space="preserve">αρμοδιότητάς </w:t>
      </w:r>
      <w:r>
        <w:rPr>
          <w:rFonts w:eastAsia="Times New Roman" w:cs="Times New Roman"/>
          <w:szCs w:val="24"/>
        </w:rPr>
        <w:t>τους, η μεν για το σιδηροδρομικό η δε για το οδικό κομμάτι.</w:t>
      </w:r>
    </w:p>
    <w:p w14:paraId="091EF6B5" w14:textId="77777777" w:rsidR="00DA7551" w:rsidRDefault="006A5FF6">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Υφυπουργός Υποδομών και Μεταφορών </w:t>
      </w:r>
      <w:r w:rsidRPr="000D63A8">
        <w:rPr>
          <w:rFonts w:eastAsia="Times New Roman" w:cs="Times New Roman"/>
          <w:szCs w:val="24"/>
        </w:rPr>
        <w:t xml:space="preserve">κ. </w:t>
      </w:r>
      <w:r>
        <w:rPr>
          <w:rFonts w:eastAsia="Times New Roman" w:cs="Times New Roman"/>
          <w:szCs w:val="24"/>
        </w:rPr>
        <w:t>Νικόλαος Μαυραγάνης</w:t>
      </w:r>
      <w:r w:rsidRPr="000D63A8">
        <w:rPr>
          <w:rFonts w:eastAsia="Times New Roman" w:cs="Times New Roman"/>
          <w:szCs w:val="24"/>
        </w:rPr>
        <w:t xml:space="preserve"> καταθέτει για τα Πρακτι</w:t>
      </w:r>
      <w:r w:rsidRPr="000D63A8">
        <w:rPr>
          <w:rFonts w:eastAsia="Times New Roman" w:cs="Times New Roman"/>
          <w:szCs w:val="24"/>
        </w:rPr>
        <w:t xml:space="preserve">κά </w:t>
      </w:r>
      <w:r>
        <w:rPr>
          <w:rFonts w:eastAsia="Times New Roman" w:cs="Times New Roman"/>
          <w:szCs w:val="24"/>
        </w:rPr>
        <w:t>το</w:t>
      </w:r>
      <w:r w:rsidRPr="000D63A8">
        <w:rPr>
          <w:rFonts w:eastAsia="Times New Roman" w:cs="Times New Roman"/>
          <w:szCs w:val="24"/>
        </w:rPr>
        <w:t xml:space="preserve"> προ</w:t>
      </w:r>
      <w:r w:rsidRPr="000D63A8">
        <w:rPr>
          <w:rFonts w:eastAsia="Times New Roman" w:cs="Times New Roman"/>
          <w:szCs w:val="24"/>
        </w:rPr>
        <w:lastRenderedPageBreak/>
        <w:t>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ετ</w:t>
      </w:r>
      <w:r w:rsidRPr="000D63A8">
        <w:rPr>
          <w:rFonts w:eastAsia="Times New Roman" w:cs="Times New Roman"/>
          <w:szCs w:val="24"/>
        </w:rPr>
        <w:t xml:space="preserve">αι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091EF6B6"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Είναι γεγονός ότι πρέπει να περιλάβουμε πρόνοιες. Οι πρόνοιες δεν είναι εύκολες. Η προσωρινή λύση είναι η καλή περίφραξ</w:t>
      </w:r>
      <w:r>
        <w:rPr>
          <w:rFonts w:eastAsia="Times New Roman" w:cs="Times New Roman"/>
          <w:szCs w:val="24"/>
        </w:rPr>
        <w:t>η και η ενεργοποίηση όλων των κόμβων, των διαβάσεων που υπάρχουν. Είναι γεγονός ότι η μετατόπιση αυτή προς τον εμπορευματικό σταθμό είναι μια μετατόπιση που θα έπρεπε να έχει γίνει πάρα πολλά χρόνια και δεκαετίες ίσως πριν. Πράγματι, προβλεπόταν από το 198</w:t>
      </w:r>
      <w:r>
        <w:rPr>
          <w:rFonts w:eastAsia="Times New Roman" w:cs="Times New Roman"/>
          <w:szCs w:val="24"/>
        </w:rPr>
        <w:t xml:space="preserve">5. Ποτέ κανείς δεν το έβαλε επί </w:t>
      </w:r>
      <w:proofErr w:type="spellStart"/>
      <w:r>
        <w:rPr>
          <w:rFonts w:eastAsia="Times New Roman" w:cs="Times New Roman"/>
          <w:szCs w:val="24"/>
        </w:rPr>
        <w:t>χάρτου</w:t>
      </w:r>
      <w:proofErr w:type="spellEnd"/>
      <w:r>
        <w:rPr>
          <w:rFonts w:eastAsia="Times New Roman" w:cs="Times New Roman"/>
          <w:szCs w:val="24"/>
        </w:rPr>
        <w:t>, ίσως επειδή υπήρχαν αντικρουόμενες απόψεις. Ακόμα και σήμερα που μιλάμε η ΓΑΙΑΟΣΕ προτείνει άλλα πράγματα, η ΕΡΓΟΣΕ άλλα και ο ΟΣΕ άλλα. Γι’ αυτό, λοιπόν, αναγκάστηκα να αποστείλω αυτήν την επιστολή, για να γίνουν οι</w:t>
      </w:r>
      <w:r>
        <w:rPr>
          <w:rFonts w:eastAsia="Times New Roman" w:cs="Times New Roman"/>
          <w:szCs w:val="24"/>
        </w:rPr>
        <w:t xml:space="preserve"> απαιτούμενες αντιστίξεις και συνέργειες και η μελέτη να περιλάβει όλες τις προτάσεις, με συγκριτική διάθεση και διάταξη αυτών και να επιλέξουμε την καλύτερη για τον συνάνθρωπό μας.</w:t>
      </w:r>
    </w:p>
    <w:p w14:paraId="091EF6B7"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91EF6B8" w14:textId="77777777" w:rsidR="00DA7551" w:rsidRDefault="006A5FF6">
      <w:pPr>
        <w:spacing w:after="0" w:line="600" w:lineRule="auto"/>
        <w:ind w:firstLine="720"/>
        <w:jc w:val="both"/>
        <w:rPr>
          <w:rFonts w:eastAsia="Times New Roman" w:cs="Times New Roman"/>
          <w:szCs w:val="24"/>
        </w:rPr>
      </w:pPr>
      <w:r w:rsidRPr="00D17FBB">
        <w:rPr>
          <w:rFonts w:eastAsia="Times New Roman" w:cs="Times New Roman"/>
          <w:b/>
          <w:szCs w:val="24"/>
        </w:rPr>
        <w:lastRenderedPageBreak/>
        <w:t>ΠΡΟΕΔΡΕΥΩΝ (Σπυρίδων Λυκούδης):</w:t>
      </w:r>
      <w:r>
        <w:rPr>
          <w:rFonts w:eastAsia="Times New Roman" w:cs="Times New Roman"/>
          <w:szCs w:val="24"/>
        </w:rPr>
        <w:t xml:space="preserve"> Ευχαριστώ, κύριε Υπουργέ.</w:t>
      </w:r>
    </w:p>
    <w:p w14:paraId="091EF6B9"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κολουθεί η δεύτερη με αριθμό 1882/26-6-2018 επίκαιρη ερώτηση δεύτερου κύκλου του Βουλευτή Αιτωλοακαρνανίας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sidRPr="00AC504C">
        <w:rPr>
          <w:rFonts w:eastAsia="Times New Roman" w:cs="Times New Roman"/>
          <w:bCs/>
          <w:szCs w:val="24"/>
        </w:rPr>
        <w:t>Νικολάου Μωραΐτη</w:t>
      </w:r>
      <w:r>
        <w:rPr>
          <w:rFonts w:eastAsia="Times New Roman" w:cs="Times New Roman"/>
          <w:b/>
          <w:bCs/>
          <w:szCs w:val="24"/>
        </w:rPr>
        <w:t xml:space="preserve"> </w:t>
      </w:r>
      <w:r>
        <w:rPr>
          <w:rFonts w:eastAsia="Times New Roman" w:cs="Times New Roman"/>
          <w:szCs w:val="24"/>
        </w:rPr>
        <w:t xml:space="preserve">προς τον Υπουργό </w:t>
      </w:r>
      <w:r w:rsidRPr="00AC504C">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«Η κατάσταση που έχει διαμορφωθεί σχετικά με το πρόβλημ</w:t>
      </w:r>
      <w:r>
        <w:rPr>
          <w:rFonts w:eastAsia="Times New Roman" w:cs="Times New Roman"/>
          <w:szCs w:val="24"/>
        </w:rPr>
        <w:t>α της διαχείρισης των απορριμμάτων σε Κέρκυρα και Παξούς».</w:t>
      </w:r>
    </w:p>
    <w:p w14:paraId="091EF6BA"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Στην επίκαιρη ερώτηση θα</w:t>
      </w:r>
      <w:r>
        <w:rPr>
          <w:rFonts w:eastAsia="Times New Roman" w:cs="Times New Roman"/>
          <w:szCs w:val="24"/>
        </w:rPr>
        <w:t xml:space="preserve"> απαντήσει ο Υπουργός Εσωτερικών κ. Παναγιώτης Σκουρλέτης.</w:t>
      </w:r>
    </w:p>
    <w:p w14:paraId="091EF6BB"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r>
        <w:rPr>
          <w:rFonts w:eastAsia="Times New Roman" w:cs="Times New Roman"/>
          <w:szCs w:val="24"/>
        </w:rPr>
        <w:t xml:space="preserve"> για να αναπτύξετε την επίκαιρη ερώτηση.</w:t>
      </w:r>
    </w:p>
    <w:p w14:paraId="091EF6BC" w14:textId="77777777" w:rsidR="00DA7551" w:rsidRDefault="006A5FF6">
      <w:pPr>
        <w:spacing w:after="0" w:line="600" w:lineRule="auto"/>
        <w:ind w:firstLine="720"/>
        <w:jc w:val="both"/>
        <w:rPr>
          <w:rFonts w:eastAsia="Times New Roman" w:cs="Times New Roman"/>
          <w:szCs w:val="24"/>
        </w:rPr>
      </w:pPr>
      <w:r w:rsidRPr="00D37663">
        <w:rPr>
          <w:rFonts w:eastAsia="Times New Roman" w:cs="Times New Roman"/>
          <w:b/>
          <w:szCs w:val="24"/>
        </w:rPr>
        <w:t>ΝΙΚΟΛΑΟΣ ΜΩΡΑΪΤΗΣ:</w:t>
      </w:r>
      <w:r>
        <w:rPr>
          <w:rFonts w:eastAsia="Times New Roman" w:cs="Times New Roman"/>
          <w:szCs w:val="24"/>
        </w:rPr>
        <w:t xml:space="preserve"> Κύριε Υπουργέ, η κατάσταση που βιώνουν οι κάτοικοι της Κέρκυρας και των Παξών είναι εφιαλτική, εξαιτίας των σκουπιδιών που δημιουργούν πραγματικά βουνά σε πολλά σημεία του νησιού, όπου στην κυριολεξία δημιουργούνται μικρές διάσπαρτες, ανεξέλεγκτες χωματερ</w:t>
      </w:r>
      <w:r>
        <w:rPr>
          <w:rFonts w:eastAsia="Times New Roman" w:cs="Times New Roman"/>
          <w:szCs w:val="24"/>
        </w:rPr>
        <w:t>ές πα</w:t>
      </w:r>
      <w:r>
        <w:rPr>
          <w:rFonts w:eastAsia="Times New Roman" w:cs="Times New Roman"/>
          <w:szCs w:val="24"/>
        </w:rPr>
        <w:lastRenderedPageBreak/>
        <w:t xml:space="preserve">ντού. Ξεσπούν μέχρι και φωτιές και η ατμόσφαιρα είναι αποπνικτική, με άμεσο κίνδυνο για την υγεία των κατοίκων και των εργαζόμενων στην καθαριότητα. </w:t>
      </w:r>
    </w:p>
    <w:p w14:paraId="091EF6BD"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Μπροστά σε αυτήν την εκρηκτική κατάσταση, τα σκουπίδια συλλέγονται και τα εναποθέτουν άρον-άρον σε οι</w:t>
      </w:r>
      <w:r>
        <w:rPr>
          <w:rFonts w:eastAsia="Times New Roman" w:cs="Times New Roman"/>
          <w:szCs w:val="24"/>
        </w:rPr>
        <w:t xml:space="preserve">κόπεδο του </w:t>
      </w:r>
      <w:r>
        <w:rPr>
          <w:rFonts w:eastAsia="Times New Roman" w:cs="Times New Roman"/>
          <w:szCs w:val="24"/>
        </w:rPr>
        <w:t>δήμου</w:t>
      </w:r>
      <w:r>
        <w:rPr>
          <w:rFonts w:eastAsia="Times New Roman" w:cs="Times New Roman"/>
          <w:szCs w:val="24"/>
        </w:rPr>
        <w:t xml:space="preserve">, δίπλα στο ΧΥΤΑ </w:t>
      </w:r>
      <w:proofErr w:type="spellStart"/>
      <w:r>
        <w:rPr>
          <w:rFonts w:eastAsia="Times New Roman" w:cs="Times New Roman"/>
          <w:szCs w:val="24"/>
        </w:rPr>
        <w:t>Τεμπλονίου</w:t>
      </w:r>
      <w:proofErr w:type="spellEnd"/>
      <w:r>
        <w:rPr>
          <w:rFonts w:eastAsia="Times New Roman" w:cs="Times New Roman"/>
          <w:szCs w:val="24"/>
        </w:rPr>
        <w:t xml:space="preserve"> που έχει </w:t>
      </w:r>
      <w:proofErr w:type="spellStart"/>
      <w:r>
        <w:rPr>
          <w:rFonts w:eastAsia="Times New Roman" w:cs="Times New Roman"/>
          <w:szCs w:val="24"/>
        </w:rPr>
        <w:t>υπερκορεστεί</w:t>
      </w:r>
      <w:proofErr w:type="spellEnd"/>
      <w:r>
        <w:rPr>
          <w:rFonts w:eastAsia="Times New Roman" w:cs="Times New Roman"/>
          <w:szCs w:val="24"/>
        </w:rPr>
        <w:t xml:space="preserve"> σε τέτοιο σημείο που δεν μπορούν ακόμα τα απορριμματοφόρα να προσεγγίσουν εκεί για να αδειάσουν τα σκουπίδια.</w:t>
      </w:r>
    </w:p>
    <w:p w14:paraId="091EF6BE"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Το ΚΚΕ έγκαιρα έχει επισημάνει τον κίνδυνο για το αδιέξοδο που θα φθάναμε σήμερα</w:t>
      </w:r>
      <w:r>
        <w:rPr>
          <w:rFonts w:eastAsia="Times New Roman" w:cs="Times New Roman"/>
          <w:szCs w:val="24"/>
        </w:rPr>
        <w:t xml:space="preserve">. Καταθέσαμε ερώτηση τον περασμένο Φλεβάρη και τότε η </w:t>
      </w:r>
      <w:r>
        <w:rPr>
          <w:rFonts w:eastAsia="Times New Roman" w:cs="Times New Roman"/>
          <w:szCs w:val="24"/>
        </w:rPr>
        <w:t xml:space="preserve">απάντησή </w:t>
      </w:r>
      <w:r>
        <w:rPr>
          <w:rFonts w:eastAsia="Times New Roman" w:cs="Times New Roman"/>
          <w:szCs w:val="24"/>
        </w:rPr>
        <w:t>σας, κύριε Υπουργέ, δεν έδινε κα</w:t>
      </w:r>
      <w:r>
        <w:rPr>
          <w:rFonts w:eastAsia="Times New Roman" w:cs="Times New Roman"/>
          <w:szCs w:val="24"/>
        </w:rPr>
        <w:t>μ</w:t>
      </w:r>
      <w:r>
        <w:rPr>
          <w:rFonts w:eastAsia="Times New Roman" w:cs="Times New Roman"/>
          <w:szCs w:val="24"/>
        </w:rPr>
        <w:t xml:space="preserve">μία λύση στα οξυμένα ζητήματα για την καθαριότητα στο νησί. Αφήσατε συνειδητά και εσείς, όπως και οι προηγούμενοι και η </w:t>
      </w:r>
      <w:r>
        <w:rPr>
          <w:rFonts w:eastAsia="Times New Roman" w:cs="Times New Roman"/>
          <w:szCs w:val="24"/>
        </w:rPr>
        <w:t>τοπική διοίκηση</w:t>
      </w:r>
      <w:r>
        <w:rPr>
          <w:rFonts w:eastAsia="Times New Roman" w:cs="Times New Roman"/>
          <w:szCs w:val="24"/>
        </w:rPr>
        <w:t>, να προχωράει όλο και πε</w:t>
      </w:r>
      <w:r>
        <w:rPr>
          <w:rFonts w:eastAsia="Times New Roman" w:cs="Times New Roman"/>
          <w:szCs w:val="24"/>
        </w:rPr>
        <w:t xml:space="preserve">ρισσότερο η ιδιωτικοποίηση της αποκομιδής και της διαχείρισης των απορριμμάτων. </w:t>
      </w:r>
    </w:p>
    <w:p w14:paraId="091EF6BF"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Απόδειξη γι’ αυτό είναι ότι τους τελευταίους τρεις μήνες, δύο εργολαβίες στο νησί πήραν πάνω από 1 εκατομμύριο για την αποκομιδή. Υπήρχαν δύο εργολαβίες, η μία με 820 χιλιάδες</w:t>
      </w:r>
      <w:r>
        <w:rPr>
          <w:rFonts w:eastAsia="Times New Roman" w:cs="Times New Roman"/>
          <w:szCs w:val="24"/>
        </w:rPr>
        <w:t xml:space="preserve"> </w:t>
      </w:r>
      <w:r>
        <w:rPr>
          <w:rFonts w:eastAsia="Times New Roman" w:cs="Times New Roman"/>
          <w:szCs w:val="24"/>
        </w:rPr>
        <w:lastRenderedPageBreak/>
        <w:t xml:space="preserve">ευρώ και η άλλη με 240 χιλιάδες ευρώ. Ενώ ακόμα με διαδικασίες </w:t>
      </w:r>
      <w:r>
        <w:rPr>
          <w:rFonts w:eastAsia="Times New Roman" w:cs="Times New Roman"/>
          <w:szCs w:val="24"/>
          <w:lang w:val="en-US"/>
        </w:rPr>
        <w:t>fast</w:t>
      </w:r>
      <w:r w:rsidRPr="009034DA">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για τη μεταφορά δεμάτων στο ΧΥΤΑ Λευκίμμης υπάρχουν 240 χιλιάδες ευρώ. Δηλαδή, εκεί που πριν κάποιο χρονικό διάστημα ο ΣΥΡΙΖΑ έλεγε ότι δεν μπορεί να λειτουργήσει ο ΧΥΤΑ Λευκίμμης, </w:t>
      </w:r>
      <w:r>
        <w:rPr>
          <w:rFonts w:eastAsia="Times New Roman" w:cs="Times New Roman"/>
          <w:szCs w:val="24"/>
        </w:rPr>
        <w:t xml:space="preserve">γιατί είναι περιβαλλοντικό έγκλημα, σήμερα μεταφέρονται εκεί σκουπίδια. Τι άλλαξε, κύριε Υπουργέ; </w:t>
      </w:r>
    </w:p>
    <w:p w14:paraId="091EF6C0"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Είναι τεράστιες, εγκληματικές και διαχρονικές οι ευθύνες όλων των κυβερνήσεων και των δημοτικών και περιφερειακών αρχών, που άφησαν συνειδητά να φθάσουμε εδώ</w:t>
      </w:r>
      <w:r>
        <w:rPr>
          <w:rFonts w:eastAsia="Times New Roman" w:cs="Times New Roman"/>
          <w:szCs w:val="24"/>
        </w:rPr>
        <w:t xml:space="preserve"> σήμερα και μπροστά στα βουνά των σκουπιδιών να εκβιάζουν τους κατοίκους, για να δεχτούν τέτοιες λύσεις. Και βέβαια, αυτές οι λύσεις με την παρουσία των ΜΑΤ, που από την Τρίτη το πρωί έχουν καταλάβει το νησί. Εκβιάζουν τους κατοίκους να δεχτούν αυτές τις λ</w:t>
      </w:r>
      <w:r>
        <w:rPr>
          <w:rFonts w:eastAsia="Times New Roman" w:cs="Times New Roman"/>
          <w:szCs w:val="24"/>
        </w:rPr>
        <w:t xml:space="preserve">ύσεις σε βάρος της υγείας τους, σε βάρος του περιβάλλοντος. </w:t>
      </w:r>
    </w:p>
    <w:p w14:paraId="091EF6C1" w14:textId="77777777" w:rsidR="00DA7551" w:rsidRDefault="006A5FF6">
      <w:pPr>
        <w:spacing w:after="0" w:line="600" w:lineRule="auto"/>
        <w:ind w:firstLine="720"/>
        <w:jc w:val="both"/>
        <w:rPr>
          <w:rFonts w:eastAsia="Times New Roman"/>
          <w:szCs w:val="24"/>
        </w:rPr>
      </w:pPr>
      <w:r>
        <w:rPr>
          <w:rFonts w:eastAsia="Times New Roman"/>
          <w:szCs w:val="24"/>
        </w:rPr>
        <w:t xml:space="preserve">Όλα αυτά γίνονται με ξεκάθαρο στόχο την υλοποίηση της πολιτικής της Κυβέρνησης και της Ευρωπαϊκής Ένωσης, δηλαδή της παράδοσης της διαχείρισης των απορριμμάτων σε ιδιώτες, ενώ ο </w:t>
      </w:r>
      <w:r>
        <w:rPr>
          <w:rFonts w:eastAsia="Times New Roman"/>
          <w:szCs w:val="24"/>
        </w:rPr>
        <w:t xml:space="preserve">δήμος </w:t>
      </w:r>
      <w:r>
        <w:rPr>
          <w:rFonts w:eastAsia="Times New Roman"/>
          <w:szCs w:val="24"/>
        </w:rPr>
        <w:t>που στην κυ</w:t>
      </w:r>
      <w:r>
        <w:rPr>
          <w:rFonts w:eastAsia="Times New Roman"/>
          <w:szCs w:val="24"/>
        </w:rPr>
        <w:t xml:space="preserve">ριολεξία σιγοντάρει αυτές τις </w:t>
      </w:r>
      <w:r>
        <w:rPr>
          <w:rFonts w:eastAsia="Times New Roman"/>
          <w:szCs w:val="24"/>
        </w:rPr>
        <w:lastRenderedPageBreak/>
        <w:t xml:space="preserve">πολιτικές, από την άλλη μεριά, με περίσσια υποκρισία λέει ότι δεν έχει το απαιτούμενο προσωπικό για την καθαριότητα, αλλά κουβέντα, άχνα για διεκδίκηση για τους εργαζόμενους στην καθαριότητα για μόνιμη και σταθερή δουλειά. </w:t>
      </w:r>
    </w:p>
    <w:p w14:paraId="091EF6C2" w14:textId="77777777" w:rsidR="00DA7551" w:rsidRDefault="006A5FF6">
      <w:pPr>
        <w:spacing w:after="0" w:line="600" w:lineRule="auto"/>
        <w:ind w:firstLine="720"/>
        <w:contextualSpacing/>
        <w:jc w:val="both"/>
        <w:rPr>
          <w:rFonts w:eastAsia="Times New Roman"/>
          <w:szCs w:val="24"/>
        </w:rPr>
      </w:pPr>
      <w:r>
        <w:rPr>
          <w:rFonts w:eastAsia="Times New Roman"/>
          <w:szCs w:val="24"/>
        </w:rPr>
        <w:t>Κύ</w:t>
      </w:r>
      <w:r>
        <w:rPr>
          <w:rFonts w:eastAsia="Times New Roman"/>
          <w:szCs w:val="24"/>
        </w:rPr>
        <w:t>ριε Υπουργέ, μπροστά σ’ αυτήν την κατάσταση μπαίνουν τα εξής ερωτήματα</w:t>
      </w:r>
      <w:r w:rsidRPr="00A103FF">
        <w:rPr>
          <w:rFonts w:eastAsia="Times New Roman"/>
          <w:szCs w:val="24"/>
        </w:rPr>
        <w:t xml:space="preserve">: </w:t>
      </w:r>
      <w:r>
        <w:rPr>
          <w:rFonts w:eastAsia="Times New Roman"/>
          <w:szCs w:val="24"/>
        </w:rPr>
        <w:t>Τι μέτρα θα πάρει η Κυβέρνηση άμεσα για την εξεύρεση κατάλληλου χώρου και νέου ΧΥΤΑ που θα πληροί όλες τις προδιαγραφές για ασφαλή τοποθέτηση των σκουπιδιών του νησιού; Να κλείσει τώρα</w:t>
      </w:r>
      <w:r>
        <w:rPr>
          <w:rFonts w:eastAsia="Times New Roman"/>
          <w:szCs w:val="24"/>
        </w:rPr>
        <w:t xml:space="preserve"> ο ΧΥΤΑ στο </w:t>
      </w:r>
      <w:proofErr w:type="spellStart"/>
      <w:r>
        <w:rPr>
          <w:rFonts w:eastAsia="Times New Roman"/>
          <w:szCs w:val="24"/>
        </w:rPr>
        <w:t>Τεμπλόνι</w:t>
      </w:r>
      <w:proofErr w:type="spellEnd"/>
      <w:r>
        <w:rPr>
          <w:rFonts w:eastAsia="Times New Roman"/>
          <w:szCs w:val="24"/>
        </w:rPr>
        <w:t xml:space="preserve">, που αποτελεί πραγματικά υγειονομική βόμβα. Να μη χρησιμοποιηθεί ο παράνομος ΧΥΤΑ-ΧΥΤΥ της Λευκίμμης, ο οποίος έπρεπε να έχει αποκατασταθεί εδώ και καιρό και τώρα εκεί θέλετε να μεταφέρετε </w:t>
      </w:r>
      <w:proofErr w:type="spellStart"/>
      <w:r>
        <w:rPr>
          <w:rFonts w:eastAsia="Times New Roman"/>
          <w:szCs w:val="24"/>
        </w:rPr>
        <w:t>δεματωμένα</w:t>
      </w:r>
      <w:proofErr w:type="spellEnd"/>
      <w:r>
        <w:rPr>
          <w:rFonts w:eastAsia="Times New Roman"/>
          <w:szCs w:val="24"/>
        </w:rPr>
        <w:t xml:space="preserve"> σκουπίδια, τα οποία είναι ακατέργασ</w:t>
      </w:r>
      <w:r>
        <w:rPr>
          <w:rFonts w:eastAsia="Times New Roman"/>
          <w:szCs w:val="24"/>
        </w:rPr>
        <w:t xml:space="preserve">τα. Αυτό θα δημιουργήσει τεράστια προβλήματα. </w:t>
      </w:r>
    </w:p>
    <w:p w14:paraId="091EF6C3" w14:textId="77777777" w:rsidR="00DA7551" w:rsidRDefault="006A5FF6">
      <w:pPr>
        <w:spacing w:after="0" w:line="600" w:lineRule="auto"/>
        <w:ind w:firstLine="720"/>
        <w:contextualSpacing/>
        <w:jc w:val="both"/>
        <w:rPr>
          <w:rFonts w:eastAsia="Times New Roman"/>
          <w:szCs w:val="24"/>
        </w:rPr>
      </w:pPr>
      <w:r>
        <w:rPr>
          <w:rFonts w:eastAsia="Times New Roman"/>
          <w:szCs w:val="24"/>
        </w:rPr>
        <w:t>Επίσης, να μη φορτωθούν νέα βάρη στις πλάτες των λαϊκών οικογενειών μέσα από τα ανταποδοτικά τέλη προς όφελος των επιχειρηματικών ομίλων που δραστηριοποιούνται στον χώρο της αποκομιδής των απορριμμάτων. Να δια</w:t>
      </w:r>
      <w:r>
        <w:rPr>
          <w:rFonts w:eastAsia="Times New Roman"/>
          <w:szCs w:val="24"/>
        </w:rPr>
        <w:t>σφαλιστούν ό</w:t>
      </w:r>
      <w:r>
        <w:rPr>
          <w:rFonts w:eastAsia="Times New Roman"/>
          <w:szCs w:val="24"/>
        </w:rPr>
        <w:lastRenderedPageBreak/>
        <w:t>λοι οι εργαζόμενοι στον χώρο της καθαριότητας με πλήρη εργασιακά και ασφαλιστικά δικαιώματα και με ενίσχυση ιδιαίτερα των μέτρων υγιεινής και ασφάλειας στους χώρους δουλειάς, γιατί δυστυχώς έχουμε πολλά ατυχήματα, μέχρι και δυστυχήματα το τελευ</w:t>
      </w:r>
      <w:r>
        <w:rPr>
          <w:rFonts w:eastAsia="Times New Roman"/>
          <w:szCs w:val="24"/>
        </w:rPr>
        <w:t>ταίο διάστημα στον χώρο των εργαζομένων στην καθαριότητα.</w:t>
      </w:r>
    </w:p>
    <w:p w14:paraId="091EF6C4" w14:textId="77777777" w:rsidR="00DA7551" w:rsidRDefault="006A5FF6">
      <w:pPr>
        <w:spacing w:after="0" w:line="600" w:lineRule="auto"/>
        <w:ind w:firstLine="720"/>
        <w:contextualSpacing/>
        <w:jc w:val="both"/>
        <w:rPr>
          <w:rFonts w:eastAsia="Times New Roman"/>
          <w:szCs w:val="24"/>
        </w:rPr>
      </w:pPr>
      <w:r w:rsidRPr="008D54AC">
        <w:rPr>
          <w:rFonts w:eastAsia="Times New Roman"/>
          <w:b/>
          <w:szCs w:val="24"/>
        </w:rPr>
        <w:t>ΠΡΟΕΔΡΕΥΩΝ (Σπυρίδων Λυκούδης):</w:t>
      </w:r>
      <w:r>
        <w:rPr>
          <w:rFonts w:eastAsia="Times New Roman"/>
          <w:szCs w:val="24"/>
        </w:rPr>
        <w:t xml:space="preserve"> Κύριε Υπουργέ, έχετε τον λόγο.</w:t>
      </w:r>
    </w:p>
    <w:p w14:paraId="091EF6C5" w14:textId="77777777" w:rsidR="00DA7551" w:rsidRDefault="006A5FF6">
      <w:pPr>
        <w:spacing w:after="0" w:line="600" w:lineRule="auto"/>
        <w:ind w:firstLine="720"/>
        <w:contextualSpacing/>
        <w:jc w:val="both"/>
        <w:rPr>
          <w:rFonts w:eastAsia="Times New Roman"/>
          <w:szCs w:val="24"/>
        </w:rPr>
      </w:pPr>
      <w:r w:rsidRPr="008D54AC">
        <w:rPr>
          <w:rFonts w:eastAsia="Times New Roman"/>
          <w:b/>
          <w:szCs w:val="24"/>
        </w:rPr>
        <w:t xml:space="preserve">ΠΑΝΑΓΙΩΤΗΣ </w:t>
      </w:r>
      <w:r>
        <w:rPr>
          <w:rFonts w:eastAsia="Times New Roman"/>
          <w:b/>
          <w:szCs w:val="24"/>
        </w:rPr>
        <w:t xml:space="preserve">(ΠΑΝΟΣ) </w:t>
      </w:r>
      <w:r w:rsidRPr="008D54AC">
        <w:rPr>
          <w:rFonts w:eastAsia="Times New Roman"/>
          <w:b/>
          <w:szCs w:val="24"/>
        </w:rPr>
        <w:t>ΣΚΟΥΡΛΕΤΗΣ (Υπουργός Εσωτερικών):</w:t>
      </w:r>
      <w:r>
        <w:rPr>
          <w:rFonts w:eastAsia="Times New Roman"/>
          <w:szCs w:val="24"/>
        </w:rPr>
        <w:t xml:space="preserve"> Ευχαριστώ, κύριε Πρόεδρε.</w:t>
      </w:r>
    </w:p>
    <w:p w14:paraId="091EF6C6" w14:textId="77777777" w:rsidR="00DA7551" w:rsidRDefault="006A5FF6">
      <w:pPr>
        <w:spacing w:after="0" w:line="600" w:lineRule="auto"/>
        <w:ind w:firstLine="720"/>
        <w:contextualSpacing/>
        <w:jc w:val="both"/>
        <w:rPr>
          <w:rFonts w:eastAsia="Times New Roman"/>
          <w:szCs w:val="24"/>
        </w:rPr>
      </w:pPr>
      <w:r>
        <w:rPr>
          <w:rFonts w:eastAsia="Times New Roman"/>
          <w:szCs w:val="24"/>
        </w:rPr>
        <w:t>Κύριε Μωραΐτη, να συμφωνήσουμε στο εξής, ότι δηλαδή η κα</w:t>
      </w:r>
      <w:r>
        <w:rPr>
          <w:rFonts w:eastAsia="Times New Roman"/>
          <w:szCs w:val="24"/>
        </w:rPr>
        <w:t xml:space="preserve">τάσταση στην Κέρκυρα είναι εφιαλτική και δεν είναι μόνο το τελευταίο διάστημα. Είναι μια εικόνα που βλέπουμε να διογκώνεται, να συνεχίζεται, απειλώντας υγεία, τοπική οικονομία και θέσεις εργασίας. </w:t>
      </w:r>
    </w:p>
    <w:p w14:paraId="091EF6C7" w14:textId="77777777" w:rsidR="00DA7551" w:rsidRDefault="006A5FF6">
      <w:pPr>
        <w:spacing w:after="0" w:line="600" w:lineRule="auto"/>
        <w:ind w:firstLine="720"/>
        <w:contextualSpacing/>
        <w:jc w:val="both"/>
        <w:rPr>
          <w:rFonts w:eastAsia="Times New Roman"/>
          <w:szCs w:val="24"/>
        </w:rPr>
      </w:pPr>
      <w:r>
        <w:rPr>
          <w:rFonts w:eastAsia="Times New Roman"/>
          <w:szCs w:val="24"/>
        </w:rPr>
        <w:t>Επειδή γνωρίζω την ευαισθησία σας γύρω από τα θέματα των θ</w:t>
      </w:r>
      <w:r>
        <w:rPr>
          <w:rFonts w:eastAsia="Times New Roman"/>
          <w:szCs w:val="24"/>
        </w:rPr>
        <w:t xml:space="preserve">έσεων εργασίας, σας λέω ότι εάν η εικόνα με τα σκουπίδια υπονομεύει την τοπική οικονομία της Κέρκυρας, που είναι κατά </w:t>
      </w:r>
      <w:r>
        <w:rPr>
          <w:rFonts w:eastAsia="Times New Roman"/>
          <w:szCs w:val="24"/>
        </w:rPr>
        <w:lastRenderedPageBreak/>
        <w:t>βάση τουριστική, άρα αυτό πλήττει ευθέως και τις θέσεις εργασίας, διότι βλέπω μια ανάγνωση περί της υγείας των λαϊκών στρωμάτων. Η υγεία ε</w:t>
      </w:r>
      <w:r>
        <w:rPr>
          <w:rFonts w:eastAsia="Times New Roman"/>
          <w:szCs w:val="24"/>
        </w:rPr>
        <w:t>ίναι για όλους και για τα λαϊκά και για τα μη λαϊκά στρώματα. Αυτό είναι μια προτεραιότητα.</w:t>
      </w:r>
    </w:p>
    <w:p w14:paraId="091EF6C8" w14:textId="77777777" w:rsidR="00DA7551" w:rsidRDefault="006A5FF6">
      <w:pPr>
        <w:spacing w:after="0" w:line="600" w:lineRule="auto"/>
        <w:ind w:firstLine="720"/>
        <w:contextualSpacing/>
        <w:jc w:val="both"/>
        <w:rPr>
          <w:rFonts w:eastAsia="Times New Roman"/>
          <w:szCs w:val="24"/>
        </w:rPr>
      </w:pPr>
      <w:r>
        <w:rPr>
          <w:rFonts w:eastAsia="Times New Roman"/>
          <w:szCs w:val="24"/>
        </w:rPr>
        <w:t xml:space="preserve">Να πάρουμε λίγο τα πράγματα από την αρχή. Μέχρι το 2015 είχαμε οκτώ χώρους ανεξέλεγκτης διάθεσης απορριμμάτων, ΧΑΔΑ, απ’ αυτούς για τους οποίους έχει πληρώσει </w:t>
      </w:r>
      <w:proofErr w:type="spellStart"/>
      <w:r>
        <w:rPr>
          <w:rFonts w:eastAsia="Times New Roman"/>
          <w:szCs w:val="24"/>
        </w:rPr>
        <w:t>πάμπολλα</w:t>
      </w:r>
      <w:proofErr w:type="spellEnd"/>
      <w:r>
        <w:rPr>
          <w:rFonts w:eastAsia="Times New Roman"/>
          <w:szCs w:val="24"/>
        </w:rPr>
        <w:t xml:space="preserve"> πρόστιμα η χώρα μας και θα πληρώνει ακόμα όσο δεν τους αποκαθιστά. Αποκαταστάθηκαν οι επ</w:t>
      </w:r>
      <w:r>
        <w:rPr>
          <w:rFonts w:eastAsia="Times New Roman"/>
          <w:szCs w:val="24"/>
        </w:rPr>
        <w:t xml:space="preserve">τά και μένει ένας ακόμα στους Παξούς. Ο ΧΥΤΑ στο </w:t>
      </w:r>
      <w:proofErr w:type="spellStart"/>
      <w:r>
        <w:rPr>
          <w:rFonts w:eastAsia="Times New Roman"/>
          <w:szCs w:val="24"/>
        </w:rPr>
        <w:t>Τεμπλόνι</w:t>
      </w:r>
      <w:proofErr w:type="spellEnd"/>
      <w:r>
        <w:rPr>
          <w:rFonts w:eastAsia="Times New Roman"/>
          <w:szCs w:val="24"/>
        </w:rPr>
        <w:t xml:space="preserve"> δεν δέχεται πλέον απορρίμματα και ο ΧΥΤΑ της Λευκίμμης, ο οποίος είχε ολοκληρωθεί, δεν λειτούργησε ποτέ. </w:t>
      </w:r>
    </w:p>
    <w:p w14:paraId="091EF6C9" w14:textId="77777777" w:rsidR="00DA7551" w:rsidRDefault="006A5FF6">
      <w:pPr>
        <w:spacing w:after="0" w:line="600" w:lineRule="auto"/>
        <w:ind w:firstLine="720"/>
        <w:contextualSpacing/>
        <w:jc w:val="both"/>
        <w:rPr>
          <w:rFonts w:eastAsia="Times New Roman"/>
          <w:szCs w:val="24"/>
        </w:rPr>
      </w:pPr>
      <w:r>
        <w:rPr>
          <w:rFonts w:eastAsia="Times New Roman"/>
          <w:szCs w:val="24"/>
        </w:rPr>
        <w:t xml:space="preserve">Στο τέλος του 2015 υπάρχει για πρώτη φορά -και αυτό αποτελεί τομή για τα ελληνικά δεδομένα- </w:t>
      </w:r>
      <w:r>
        <w:rPr>
          <w:rFonts w:eastAsia="Times New Roman"/>
          <w:szCs w:val="24"/>
        </w:rPr>
        <w:t xml:space="preserve">η διαμόρφωση, η έγκριση του Εθνικού Σχεδιασμού Διαχείρισης Αποβλήτων και αντίστοιχα το 2016 διαμορφώθηκαν οι περιφερειακοί σχεδιασμοί, άρα και αυτός που αφορά την Κέρκυρα. Στο πλαίσιο αυτού του σχεδιασμού προβλέπονται μεταβατικές λύσεις, </w:t>
      </w:r>
      <w:proofErr w:type="spellStart"/>
      <w:r>
        <w:rPr>
          <w:rFonts w:eastAsia="Times New Roman"/>
          <w:szCs w:val="24"/>
        </w:rPr>
        <w:t>δεματοποιητές</w:t>
      </w:r>
      <w:proofErr w:type="spellEnd"/>
      <w:r>
        <w:rPr>
          <w:rFonts w:eastAsia="Times New Roman"/>
          <w:szCs w:val="24"/>
        </w:rPr>
        <w:t>, συσ</w:t>
      </w:r>
      <w:r>
        <w:rPr>
          <w:rFonts w:eastAsia="Times New Roman"/>
          <w:szCs w:val="24"/>
        </w:rPr>
        <w:t xml:space="preserve">τήματα διαλογής στην κατεύθυνση τού να προχωρήσουμε </w:t>
      </w:r>
      <w:r>
        <w:rPr>
          <w:rFonts w:eastAsia="Times New Roman"/>
          <w:szCs w:val="24"/>
        </w:rPr>
        <w:lastRenderedPageBreak/>
        <w:t xml:space="preserve">μια σωστή διαχείριση, φιλική προς το περιβάλλον και προς τον άνθρωπο, της ανακύκλωσης στην πηγή. </w:t>
      </w:r>
    </w:p>
    <w:p w14:paraId="091EF6CA" w14:textId="77777777" w:rsidR="00DA7551" w:rsidRDefault="006A5FF6">
      <w:pPr>
        <w:spacing w:after="0" w:line="600" w:lineRule="auto"/>
        <w:ind w:firstLine="720"/>
        <w:contextualSpacing/>
        <w:jc w:val="both"/>
        <w:rPr>
          <w:rFonts w:eastAsia="Times New Roman"/>
          <w:szCs w:val="24"/>
        </w:rPr>
      </w:pPr>
      <w:r>
        <w:rPr>
          <w:rFonts w:eastAsia="Times New Roman"/>
          <w:szCs w:val="24"/>
        </w:rPr>
        <w:t xml:space="preserve">Μέσα σ’ αυτήν τη δεύτερη, τη μεταβατική φάση προβλέπεται η λειτουργία όχι ΧΥΤΑ, αλλά ΧΥΤΥ στη Λευκίμμη, η </w:t>
      </w:r>
      <w:r>
        <w:rPr>
          <w:rFonts w:eastAsia="Times New Roman"/>
          <w:szCs w:val="24"/>
        </w:rPr>
        <w:t xml:space="preserve">οποία είναι καθ’ όλα νόμιμη και πάνω σ’ αυτό πρέπει να τοποθετηθείτε, δηλαδή εάν συμφωνείτε με άλλες προτάσεις, οι οποίες κατά προκλητικό, κατά απαράδεκτο, κατά </w:t>
      </w:r>
      <w:proofErr w:type="spellStart"/>
      <w:r>
        <w:rPr>
          <w:rFonts w:eastAsia="Times New Roman"/>
          <w:szCs w:val="24"/>
        </w:rPr>
        <w:t>αντιοικολογικό</w:t>
      </w:r>
      <w:proofErr w:type="spellEnd"/>
      <w:r>
        <w:rPr>
          <w:rFonts w:eastAsia="Times New Roman"/>
          <w:szCs w:val="24"/>
        </w:rPr>
        <w:t xml:space="preserve"> τρόπο προτείνουν το να μεταφερθούν τα απορρίμματα των εκατό χιλιάδων κατοίκων τη</w:t>
      </w:r>
      <w:r>
        <w:rPr>
          <w:rFonts w:eastAsia="Times New Roman"/>
          <w:szCs w:val="24"/>
        </w:rPr>
        <w:t xml:space="preserve">ς Κέρκυρας, των πέντε εκατομμυρίων τουριστών, στην Κοζάνη. </w:t>
      </w:r>
    </w:p>
    <w:p w14:paraId="091EF6CB" w14:textId="77777777" w:rsidR="00DA7551" w:rsidRDefault="006A5FF6">
      <w:pPr>
        <w:spacing w:after="0" w:line="600" w:lineRule="auto"/>
        <w:ind w:firstLine="720"/>
        <w:contextualSpacing/>
        <w:jc w:val="both"/>
        <w:rPr>
          <w:rFonts w:eastAsia="Times New Roman"/>
          <w:szCs w:val="24"/>
        </w:rPr>
      </w:pPr>
      <w:r>
        <w:rPr>
          <w:rFonts w:eastAsia="Times New Roman"/>
          <w:szCs w:val="24"/>
        </w:rPr>
        <w:t>Αυτή είναι η πρόταση, λοιπόν; Το λέω αυτό γιατί δεν άκουσα κα</w:t>
      </w:r>
      <w:r>
        <w:rPr>
          <w:rFonts w:eastAsia="Times New Roman"/>
          <w:szCs w:val="24"/>
        </w:rPr>
        <w:t>μ</w:t>
      </w:r>
      <w:r>
        <w:rPr>
          <w:rFonts w:eastAsia="Times New Roman"/>
          <w:szCs w:val="24"/>
        </w:rPr>
        <w:t xml:space="preserve">μία πρόταση από εσάς αυτήν τη στιγμή. Είναι γνωστά τα δεδομένα σε όλους. Δεν υπάρχει κάτοικος, επιχειρηματίας, εργαζόμενος, </w:t>
      </w:r>
      <w:r>
        <w:rPr>
          <w:rFonts w:eastAsia="Times New Roman"/>
          <w:szCs w:val="24"/>
        </w:rPr>
        <w:t xml:space="preserve">πολιτική παράταξη που να μην ξέρει πώς είναι τα πράγματα στην Κέρκυρα. Εδώ ο καθένας πρέπει να αναλάβει τις ευθύνες του, μικρή ή μεγάλη δύναμη, μικρό ή μεγάλο κόμμα. </w:t>
      </w:r>
    </w:p>
    <w:p w14:paraId="091EF6CC" w14:textId="77777777" w:rsidR="00DA7551" w:rsidRDefault="006A5FF6">
      <w:pPr>
        <w:spacing w:after="0" w:line="600" w:lineRule="auto"/>
        <w:ind w:firstLine="720"/>
        <w:contextualSpacing/>
        <w:jc w:val="both"/>
        <w:rPr>
          <w:rFonts w:eastAsia="Times New Roman"/>
          <w:szCs w:val="24"/>
        </w:rPr>
      </w:pPr>
      <w:r>
        <w:rPr>
          <w:rFonts w:eastAsia="Times New Roman"/>
          <w:szCs w:val="24"/>
        </w:rPr>
        <w:t xml:space="preserve">Συμφωνείτε ότι πρέπει να βρίσκεται λύση για τα απορρίμματα με βάση την ευθύνη που ορίζει </w:t>
      </w:r>
      <w:r>
        <w:rPr>
          <w:rFonts w:eastAsia="Times New Roman"/>
          <w:szCs w:val="24"/>
        </w:rPr>
        <w:t xml:space="preserve">σήμερα ο νόμος του Α΄ Βαθμού Αυτοδιοίκησης μέσα στα όρια του δήμου της κάθε περιοχής </w:t>
      </w:r>
      <w:r>
        <w:rPr>
          <w:rFonts w:eastAsia="Times New Roman"/>
          <w:szCs w:val="24"/>
        </w:rPr>
        <w:lastRenderedPageBreak/>
        <w:t xml:space="preserve">και της περιφερειακής ενότητας; Άρα, για τη λύση του προβλήματος μέσα στην Κέρκυρα δεν τοποθετείστε. </w:t>
      </w:r>
    </w:p>
    <w:p w14:paraId="091EF6CD" w14:textId="77777777" w:rsidR="00DA7551" w:rsidRDefault="006A5FF6">
      <w:pPr>
        <w:spacing w:after="0" w:line="600" w:lineRule="auto"/>
        <w:ind w:firstLine="720"/>
        <w:contextualSpacing/>
        <w:jc w:val="both"/>
        <w:rPr>
          <w:rFonts w:eastAsia="Times New Roman"/>
          <w:szCs w:val="24"/>
        </w:rPr>
      </w:pPr>
      <w:r>
        <w:rPr>
          <w:rFonts w:eastAsia="Times New Roman"/>
          <w:szCs w:val="24"/>
        </w:rPr>
        <w:t>Εμείς, λοιπόν, δεν έχουμε κα</w:t>
      </w:r>
      <w:r>
        <w:rPr>
          <w:rFonts w:eastAsia="Times New Roman"/>
          <w:szCs w:val="24"/>
        </w:rPr>
        <w:t>μ</w:t>
      </w:r>
      <w:r>
        <w:rPr>
          <w:rFonts w:eastAsia="Times New Roman"/>
          <w:szCs w:val="24"/>
        </w:rPr>
        <w:t>μία διάθεση ούτε τα ΜΑΤ να στέλνουμε ούτ</w:t>
      </w:r>
      <w:r>
        <w:rPr>
          <w:rFonts w:eastAsia="Times New Roman"/>
          <w:szCs w:val="24"/>
        </w:rPr>
        <w:t>ε να συγκρουόμαστε. Έχουμε εξαντλήσει όλα τα περιθώρια διαλόγου, αλλά αυτό που πρέπει να εφαρμοστεί είναι ο ΠΕΣΔΑ, ο οποίος προβλέπει μια μεταβατική –επαναλαμβάνω- λειτουργία της Λευκίμμης ως ΧΥΤΥ και όχι ΧΥΤΑ. Δεν έχει κα</w:t>
      </w:r>
      <w:r>
        <w:rPr>
          <w:rFonts w:eastAsia="Times New Roman"/>
          <w:szCs w:val="24"/>
        </w:rPr>
        <w:t>μ</w:t>
      </w:r>
      <w:r>
        <w:rPr>
          <w:rFonts w:eastAsia="Times New Roman"/>
          <w:szCs w:val="24"/>
        </w:rPr>
        <w:t>μία σχέση με την προηγούμενη κατά</w:t>
      </w:r>
      <w:r>
        <w:rPr>
          <w:rFonts w:eastAsia="Times New Roman"/>
          <w:szCs w:val="24"/>
        </w:rPr>
        <w:t>σταση.</w:t>
      </w:r>
    </w:p>
    <w:p w14:paraId="091EF6CE" w14:textId="77777777" w:rsidR="00DA7551" w:rsidRDefault="006A5FF6">
      <w:pPr>
        <w:spacing w:after="0" w:line="600" w:lineRule="auto"/>
        <w:ind w:firstLine="720"/>
        <w:jc w:val="both"/>
        <w:rPr>
          <w:rFonts w:eastAsia="Times New Roman"/>
          <w:szCs w:val="24"/>
        </w:rPr>
      </w:pPr>
      <w:r>
        <w:rPr>
          <w:rFonts w:eastAsia="Times New Roman"/>
          <w:szCs w:val="24"/>
        </w:rPr>
        <w:t xml:space="preserve">Η πολιτεία παρέχει σήμερα στον </w:t>
      </w:r>
      <w:r>
        <w:rPr>
          <w:rFonts w:eastAsia="Times New Roman"/>
          <w:szCs w:val="24"/>
        </w:rPr>
        <w:t xml:space="preserve">δήμο </w:t>
      </w:r>
      <w:r>
        <w:rPr>
          <w:rFonts w:eastAsia="Times New Roman"/>
          <w:szCs w:val="24"/>
        </w:rPr>
        <w:t xml:space="preserve">την πλήρη χρηματοδοτική δυνατότητα. Ο </w:t>
      </w:r>
      <w:r>
        <w:rPr>
          <w:rFonts w:eastAsia="Times New Roman"/>
          <w:szCs w:val="24"/>
        </w:rPr>
        <w:t>δήμος</w:t>
      </w:r>
      <w:r>
        <w:rPr>
          <w:rFonts w:eastAsia="Times New Roman"/>
          <w:szCs w:val="24"/>
        </w:rPr>
        <w:t xml:space="preserve"> έχει καταθέσει μελέτες για την οριστική λύση και στο ΥΜΕΠΕΡΑΑ και στο περιφερειακό ΠΕΠ. Άρα, δεν υπάρχει αυτή τη στιγμή καμ</w:t>
      </w:r>
      <w:r>
        <w:rPr>
          <w:rFonts w:eastAsia="Times New Roman"/>
          <w:szCs w:val="24"/>
        </w:rPr>
        <w:t>μ</w:t>
      </w:r>
      <w:r>
        <w:rPr>
          <w:rFonts w:eastAsia="Times New Roman"/>
          <w:szCs w:val="24"/>
        </w:rPr>
        <w:t>ία δικαιολογία</w:t>
      </w:r>
      <w:r>
        <w:rPr>
          <w:rFonts w:eastAsia="Times New Roman"/>
          <w:szCs w:val="24"/>
        </w:rPr>
        <w:t>,</w:t>
      </w:r>
      <w:r>
        <w:rPr>
          <w:rFonts w:eastAsia="Times New Roman"/>
          <w:szCs w:val="24"/>
        </w:rPr>
        <w:t xml:space="preserve"> για να μην προχωράει το έργο.</w:t>
      </w:r>
      <w:r>
        <w:rPr>
          <w:rFonts w:eastAsia="Times New Roman"/>
          <w:szCs w:val="24"/>
        </w:rPr>
        <w:t xml:space="preserve"> Πρέπει να προχωρήσει. </w:t>
      </w:r>
    </w:p>
    <w:p w14:paraId="091EF6CF" w14:textId="77777777" w:rsidR="00DA7551" w:rsidRDefault="006A5FF6">
      <w:pPr>
        <w:spacing w:after="0" w:line="600" w:lineRule="auto"/>
        <w:ind w:firstLine="720"/>
        <w:jc w:val="both"/>
        <w:rPr>
          <w:rFonts w:eastAsia="Times New Roman"/>
          <w:szCs w:val="24"/>
        </w:rPr>
      </w:pPr>
      <w:r>
        <w:rPr>
          <w:rFonts w:eastAsia="Times New Roman"/>
          <w:szCs w:val="24"/>
        </w:rPr>
        <w:t>Σε αυτό πάνω, λοιπόν, πρέπει να ενώσετε τη φωνή σας με αυτούς που πράγματι δεν θέλουν να καταστρέψουν τα πάντα σήμερα στην Κέρκυρα. Εκτός κι αν θέλετε να σιγοντάρετε τα μαγαζάκια, τους διάφορους μηχανισμούς</w:t>
      </w:r>
      <w:r>
        <w:rPr>
          <w:rFonts w:eastAsia="Times New Roman"/>
          <w:szCs w:val="24"/>
        </w:rPr>
        <w:t>,</w:t>
      </w:r>
      <w:r>
        <w:rPr>
          <w:rFonts w:eastAsia="Times New Roman"/>
          <w:szCs w:val="24"/>
        </w:rPr>
        <w:t xml:space="preserve"> οι οποίοι θέλουν να κερδ</w:t>
      </w:r>
      <w:r>
        <w:rPr>
          <w:rFonts w:eastAsia="Times New Roman"/>
          <w:szCs w:val="24"/>
        </w:rPr>
        <w:t>οσκοπούν εις βάρος των πολιτών</w:t>
      </w:r>
      <w:r>
        <w:rPr>
          <w:rFonts w:eastAsia="Times New Roman"/>
          <w:szCs w:val="24"/>
        </w:rPr>
        <w:t>,</w:t>
      </w:r>
      <w:r>
        <w:rPr>
          <w:rFonts w:eastAsia="Times New Roman"/>
          <w:szCs w:val="24"/>
        </w:rPr>
        <w:t xml:space="preserve"> ζητώντας από το κράτος να </w:t>
      </w:r>
      <w:r>
        <w:rPr>
          <w:rFonts w:eastAsia="Times New Roman"/>
          <w:szCs w:val="24"/>
        </w:rPr>
        <w:lastRenderedPageBreak/>
        <w:t xml:space="preserve">επιδοτήσει τη μεταφορά των απορριμμάτων από την Κέρκυρα στην Κοζάνη. </w:t>
      </w:r>
    </w:p>
    <w:p w14:paraId="091EF6D0" w14:textId="77777777" w:rsidR="00DA7551" w:rsidRDefault="006A5FF6">
      <w:pPr>
        <w:spacing w:after="0" w:line="600" w:lineRule="auto"/>
        <w:ind w:firstLine="720"/>
        <w:jc w:val="both"/>
        <w:rPr>
          <w:rFonts w:eastAsia="Times New Roman"/>
          <w:szCs w:val="24"/>
        </w:rPr>
      </w:pPr>
      <w:r>
        <w:rPr>
          <w:rFonts w:eastAsia="Times New Roman"/>
          <w:szCs w:val="24"/>
        </w:rPr>
        <w:t>Γνωρίζετε πολύ καλά -και ολοκληρώνω- ότι η ευθύνη της διαχείρισης είναι στον Α΄ Βαθμό και στα θέματα της ασφάλειας των εργαζομέν</w:t>
      </w:r>
      <w:r>
        <w:rPr>
          <w:rFonts w:eastAsia="Times New Roman"/>
          <w:szCs w:val="24"/>
        </w:rPr>
        <w:t>ων στα απορρίμματα. Είχε υπάρξει ένα ατύχημα το 2016. Στη βάση αυτού του ατυχήματος είχε πάει η Επιθεώρηση Εργασίας, η οποία είχε κάνει τους ελέγχους της. Την ευθύνη</w:t>
      </w:r>
      <w:r>
        <w:rPr>
          <w:rFonts w:eastAsia="Times New Roman"/>
          <w:szCs w:val="24"/>
        </w:rPr>
        <w:t>,</w:t>
      </w:r>
      <w:r>
        <w:rPr>
          <w:rFonts w:eastAsia="Times New Roman"/>
          <w:szCs w:val="24"/>
        </w:rPr>
        <w:t xml:space="preserve"> πρώτα και κύρια</w:t>
      </w:r>
      <w:r>
        <w:rPr>
          <w:rFonts w:eastAsia="Times New Roman"/>
          <w:szCs w:val="24"/>
        </w:rPr>
        <w:t>,</w:t>
      </w:r>
      <w:r>
        <w:rPr>
          <w:rFonts w:eastAsia="Times New Roman"/>
          <w:szCs w:val="24"/>
        </w:rPr>
        <w:t xml:space="preserve"> για την ασφάλεια των εργαζομένων</w:t>
      </w:r>
      <w:r>
        <w:rPr>
          <w:rFonts w:eastAsia="Times New Roman"/>
          <w:szCs w:val="24"/>
        </w:rPr>
        <w:t>,</w:t>
      </w:r>
      <w:r>
        <w:rPr>
          <w:rFonts w:eastAsia="Times New Roman"/>
          <w:szCs w:val="24"/>
        </w:rPr>
        <w:t xml:space="preserve"> την έχουν οι τοπικές αρχές. Μου κάνει </w:t>
      </w:r>
      <w:r>
        <w:rPr>
          <w:rFonts w:eastAsia="Times New Roman"/>
          <w:szCs w:val="24"/>
        </w:rPr>
        <w:t>εδώ εντύπωση πως ο Πρόεδρος της ΚΕΔΕ, ο κ. Πατούλης</w:t>
      </w:r>
      <w:r>
        <w:rPr>
          <w:rFonts w:eastAsia="Times New Roman"/>
          <w:szCs w:val="24"/>
        </w:rPr>
        <w:t>,</w:t>
      </w:r>
      <w:r>
        <w:rPr>
          <w:rFonts w:eastAsia="Times New Roman"/>
          <w:szCs w:val="24"/>
        </w:rPr>
        <w:t xml:space="preserve"> βγήκε να κάνει δηλώσεις χθες για την ασφάλεια των εργαζομένων, όταν ο ίδιος δεν έχει στείλει επί έναν χρόνο, όπως κατήγγειλε ο Γενικός Γραμματέας Εργασίας</w:t>
      </w:r>
      <w:r>
        <w:rPr>
          <w:rFonts w:eastAsia="Times New Roman"/>
          <w:szCs w:val="24"/>
        </w:rPr>
        <w:t xml:space="preserve"> </w:t>
      </w:r>
      <w:r>
        <w:rPr>
          <w:rFonts w:eastAsia="Times New Roman"/>
          <w:szCs w:val="24"/>
        </w:rPr>
        <w:t xml:space="preserve">κ. </w:t>
      </w:r>
      <w:proofErr w:type="spellStart"/>
      <w:r>
        <w:rPr>
          <w:rFonts w:eastAsia="Times New Roman"/>
          <w:szCs w:val="24"/>
        </w:rPr>
        <w:t>Νεφελούδης</w:t>
      </w:r>
      <w:proofErr w:type="spellEnd"/>
      <w:r>
        <w:rPr>
          <w:rFonts w:eastAsia="Times New Roman"/>
          <w:szCs w:val="24"/>
        </w:rPr>
        <w:t xml:space="preserve">, εκπρόσωπο της ΚΕΔΕ στο Συμβούλιο </w:t>
      </w:r>
      <w:r>
        <w:rPr>
          <w:rFonts w:eastAsia="Times New Roman"/>
          <w:szCs w:val="24"/>
        </w:rPr>
        <w:t>για την ασφάλεια και την υγιεινή στους χώρους διαχείρισης των απορριμμάτων.</w:t>
      </w:r>
    </w:p>
    <w:p w14:paraId="091EF6D1" w14:textId="77777777" w:rsidR="00DA7551" w:rsidRDefault="006A5FF6">
      <w:pPr>
        <w:spacing w:after="0" w:line="600" w:lineRule="auto"/>
        <w:ind w:firstLine="720"/>
        <w:jc w:val="both"/>
        <w:rPr>
          <w:rFonts w:eastAsia="Times New Roman"/>
          <w:szCs w:val="24"/>
        </w:rPr>
      </w:pPr>
      <w:r>
        <w:rPr>
          <w:rFonts w:eastAsia="Times New Roman"/>
          <w:szCs w:val="24"/>
        </w:rPr>
        <w:t>Και μιας και μιλάω για απορρίμματα και για τον Πρόεδρο της ΚΕΔΕ, τον κ. Πατούλη, ανακαλύφθηκε ότι στον δήμο του έχει παράνομ</w:t>
      </w:r>
      <w:r>
        <w:rPr>
          <w:rFonts w:eastAsia="Times New Roman"/>
          <w:szCs w:val="24"/>
        </w:rPr>
        <w:t>ο</w:t>
      </w:r>
      <w:r>
        <w:rPr>
          <w:rFonts w:eastAsia="Times New Roman"/>
          <w:szCs w:val="24"/>
        </w:rPr>
        <w:t xml:space="preserve"> ΧΑΔΑ, </w:t>
      </w:r>
      <w:r>
        <w:rPr>
          <w:rFonts w:eastAsia="Times New Roman"/>
          <w:szCs w:val="24"/>
        </w:rPr>
        <w:t xml:space="preserve">όπου </w:t>
      </w:r>
      <w:r>
        <w:rPr>
          <w:rFonts w:eastAsia="Times New Roman"/>
          <w:szCs w:val="24"/>
        </w:rPr>
        <w:t xml:space="preserve"> σιγόκαιγε </w:t>
      </w:r>
      <w:proofErr w:type="spellStart"/>
      <w:r>
        <w:rPr>
          <w:rFonts w:eastAsia="Times New Roman"/>
          <w:szCs w:val="24"/>
        </w:rPr>
        <w:t>φωτιά</w:t>
      </w:r>
      <w:r>
        <w:rPr>
          <w:rFonts w:eastAsia="Times New Roman"/>
          <w:szCs w:val="24"/>
        </w:rPr>
        <w:t>επί</w:t>
      </w:r>
      <w:proofErr w:type="spellEnd"/>
      <w:r>
        <w:rPr>
          <w:rFonts w:eastAsia="Times New Roman"/>
          <w:szCs w:val="24"/>
        </w:rPr>
        <w:t xml:space="preserve"> μια εβδομάδα</w:t>
      </w:r>
      <w:r>
        <w:rPr>
          <w:rFonts w:eastAsia="Times New Roman"/>
          <w:szCs w:val="24"/>
        </w:rPr>
        <w:t>,</w:t>
      </w:r>
      <w:r>
        <w:rPr>
          <w:rFonts w:eastAsia="Times New Roman"/>
          <w:szCs w:val="24"/>
        </w:rPr>
        <w:t xml:space="preserve"> πριν </w:t>
      </w:r>
      <w:r>
        <w:rPr>
          <w:rFonts w:eastAsia="Times New Roman"/>
          <w:szCs w:val="24"/>
        </w:rPr>
        <w:lastRenderedPageBreak/>
        <w:t xml:space="preserve">από </w:t>
      </w:r>
      <w:r>
        <w:rPr>
          <w:rFonts w:eastAsia="Times New Roman"/>
          <w:szCs w:val="24"/>
        </w:rPr>
        <w:t xml:space="preserve">λίγες μέρες. Για να καταλάβουμε πια ότι πρέπει ο καθένας να αναλαμβάνει τις ευθύνες του. </w:t>
      </w:r>
    </w:p>
    <w:p w14:paraId="091EF6D2" w14:textId="77777777" w:rsidR="00DA7551" w:rsidRDefault="006A5FF6">
      <w:pPr>
        <w:spacing w:after="0" w:line="600" w:lineRule="auto"/>
        <w:ind w:firstLine="720"/>
        <w:jc w:val="both"/>
        <w:rPr>
          <w:rFonts w:eastAsia="Times New Roman"/>
          <w:szCs w:val="24"/>
        </w:rPr>
      </w:pPr>
      <w:r>
        <w:rPr>
          <w:rFonts w:eastAsia="Times New Roman"/>
          <w:szCs w:val="24"/>
        </w:rPr>
        <w:t xml:space="preserve">Η Κυβέρνηση έχει αναλάβει τις ευθύνες της. Είμαστε σε μια κρίσιμη στιγμή. Ενώστε, λοιπόν, τις δυνάμεις </w:t>
      </w:r>
      <w:r>
        <w:rPr>
          <w:rFonts w:eastAsia="Times New Roman"/>
          <w:szCs w:val="24"/>
        </w:rPr>
        <w:t>σας,</w:t>
      </w:r>
      <w:r>
        <w:rPr>
          <w:rFonts w:eastAsia="Times New Roman"/>
          <w:szCs w:val="24"/>
        </w:rPr>
        <w:t xml:space="preserve"> ώστε να εκτονωθεί η κατάσταση, να προχωρήσουν οι οριστικές</w:t>
      </w:r>
      <w:r>
        <w:rPr>
          <w:rFonts w:eastAsia="Times New Roman"/>
          <w:szCs w:val="24"/>
        </w:rPr>
        <w:t xml:space="preserve"> λύσεις, αυτές</w:t>
      </w:r>
      <w:r>
        <w:rPr>
          <w:rFonts w:eastAsia="Times New Roman"/>
          <w:szCs w:val="24"/>
        </w:rPr>
        <w:t>,</w:t>
      </w:r>
      <w:r>
        <w:rPr>
          <w:rFonts w:eastAsia="Times New Roman"/>
          <w:szCs w:val="24"/>
        </w:rPr>
        <w:t xml:space="preserve"> οι οποίες είναι συμβατές με την προστασία της υγείας. </w:t>
      </w:r>
    </w:p>
    <w:p w14:paraId="091EF6D3" w14:textId="77777777" w:rsidR="00DA7551" w:rsidRDefault="006A5FF6">
      <w:pPr>
        <w:spacing w:after="0" w:line="600" w:lineRule="auto"/>
        <w:ind w:firstLine="720"/>
        <w:jc w:val="both"/>
        <w:rPr>
          <w:rFonts w:eastAsia="Times New Roman"/>
          <w:szCs w:val="24"/>
        </w:rPr>
      </w:pPr>
      <w:r w:rsidRPr="0020723E">
        <w:rPr>
          <w:rFonts w:eastAsia="Times New Roman"/>
          <w:b/>
          <w:szCs w:val="24"/>
        </w:rPr>
        <w:t>ΠΡΟΕΔΡΕΥΩΝ (Σπυρίδων Λυκούδης):</w:t>
      </w:r>
      <w:r>
        <w:rPr>
          <w:rFonts w:eastAsia="Times New Roman"/>
          <w:szCs w:val="24"/>
        </w:rPr>
        <w:t xml:space="preserve"> Ευχαριστούμε, κύριε Υπουργέ.</w:t>
      </w:r>
    </w:p>
    <w:p w14:paraId="091EF6D4" w14:textId="77777777" w:rsidR="00DA7551" w:rsidRDefault="006A5FF6">
      <w:pPr>
        <w:spacing w:after="0" w:line="600" w:lineRule="auto"/>
        <w:ind w:firstLine="720"/>
        <w:jc w:val="both"/>
        <w:rPr>
          <w:rFonts w:eastAsia="Times New Roman"/>
          <w:szCs w:val="24"/>
        </w:rPr>
      </w:pPr>
      <w:r>
        <w:rPr>
          <w:rFonts w:eastAsia="Times New Roman"/>
          <w:szCs w:val="24"/>
        </w:rPr>
        <w:t>Κύριε συνάδελφε, έχετε τον λόγο.</w:t>
      </w:r>
    </w:p>
    <w:p w14:paraId="091EF6D5" w14:textId="77777777" w:rsidR="00DA7551" w:rsidRDefault="006A5FF6">
      <w:pPr>
        <w:spacing w:after="0" w:line="600" w:lineRule="auto"/>
        <w:ind w:firstLine="720"/>
        <w:jc w:val="both"/>
        <w:rPr>
          <w:rFonts w:eastAsia="Times New Roman"/>
          <w:szCs w:val="24"/>
        </w:rPr>
      </w:pPr>
      <w:r>
        <w:rPr>
          <w:rFonts w:eastAsia="Times New Roman"/>
          <w:b/>
          <w:szCs w:val="24"/>
        </w:rPr>
        <w:t>ΝΙΚΟΛΑΟΣ ΜΩΡΑΪΤΗΣ:</w:t>
      </w:r>
      <w:r>
        <w:rPr>
          <w:rFonts w:eastAsia="Times New Roman"/>
          <w:szCs w:val="24"/>
        </w:rPr>
        <w:t xml:space="preserve"> Κύριε Υπουργέ, δεν απαντήσατε σε κανένα από τα βασικά αιτήματα των κατοίκων του νησιού. Το μόνο που αναφέρατε είναι ότι το ΚΚΕ δεν έχει θέση για τη διαχείριση των σκουπιδιών. Έχει θέση, κύριε Υπουργέ. Αναφέρεται και στην ερώτηση και θα σας την πω. Βέβαια,</w:t>
      </w:r>
      <w:r>
        <w:rPr>
          <w:rFonts w:eastAsia="Times New Roman"/>
          <w:szCs w:val="24"/>
        </w:rPr>
        <w:t xml:space="preserve"> προσπαθείτε να ξεφύγετε από τις ευθύνες σας.</w:t>
      </w:r>
    </w:p>
    <w:p w14:paraId="091EF6D6" w14:textId="77777777" w:rsidR="00DA7551" w:rsidRDefault="006A5FF6">
      <w:pPr>
        <w:spacing w:after="0" w:line="600" w:lineRule="auto"/>
        <w:ind w:firstLine="720"/>
        <w:jc w:val="both"/>
        <w:rPr>
          <w:rFonts w:eastAsia="Times New Roman"/>
          <w:szCs w:val="24"/>
        </w:rPr>
      </w:pPr>
      <w:r>
        <w:rPr>
          <w:rFonts w:eastAsia="Times New Roman"/>
          <w:szCs w:val="24"/>
        </w:rPr>
        <w:t xml:space="preserve">Εμείς σας ρωτάμε συγκεκριμένα. Τι άλλαξε το τελευταίο χρονικό διάστημα και ο ΧΥΤΑ, ΧΥΤΥ της Λευκίμμης, σήμερα είναι κατάλληλος, ενώ πριν από λίγο καιρό ήταν ακατάλληλος; Για </w:t>
      </w:r>
      <w:r>
        <w:rPr>
          <w:rFonts w:eastAsia="Times New Roman"/>
          <w:szCs w:val="24"/>
        </w:rPr>
        <w:t>μας,</w:t>
      </w:r>
      <w:r>
        <w:rPr>
          <w:rFonts w:eastAsia="Times New Roman"/>
          <w:szCs w:val="24"/>
        </w:rPr>
        <w:t xml:space="preserve"> αυτό δεν αποτελεί</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έκπλ</w:t>
      </w:r>
      <w:r>
        <w:rPr>
          <w:rFonts w:eastAsia="Times New Roman"/>
          <w:szCs w:val="24"/>
        </w:rPr>
        <w:t xml:space="preserve">ηξη. Η Κυβέρνησή σας και </w:t>
      </w:r>
      <w:r>
        <w:rPr>
          <w:rFonts w:eastAsia="Times New Roman"/>
          <w:szCs w:val="24"/>
        </w:rPr>
        <w:lastRenderedPageBreak/>
        <w:t>σ’ αυτόν τον τομέα εξυπηρετεί καλύτερα τα επιχειρηματικά συμφέροντα</w:t>
      </w:r>
      <w:r>
        <w:rPr>
          <w:rFonts w:eastAsia="Times New Roman"/>
          <w:szCs w:val="24"/>
        </w:rPr>
        <w:t>, γ</w:t>
      </w:r>
      <w:r>
        <w:rPr>
          <w:rFonts w:eastAsia="Times New Roman"/>
          <w:szCs w:val="24"/>
        </w:rPr>
        <w:t>ιατί η διαχείριση των σκουπιδιών αποτελεί πεδίο</w:t>
      </w:r>
      <w:r>
        <w:rPr>
          <w:rFonts w:eastAsia="Times New Roman"/>
          <w:szCs w:val="24"/>
        </w:rPr>
        <w:t>ν</w:t>
      </w:r>
      <w:r>
        <w:rPr>
          <w:rFonts w:eastAsia="Times New Roman"/>
          <w:szCs w:val="24"/>
        </w:rPr>
        <w:t xml:space="preserve"> δόξης </w:t>
      </w:r>
      <w:proofErr w:type="spellStart"/>
      <w:r>
        <w:rPr>
          <w:rFonts w:eastAsia="Times New Roman"/>
          <w:szCs w:val="24"/>
        </w:rPr>
        <w:t>λαμπρ</w:t>
      </w:r>
      <w:r>
        <w:rPr>
          <w:rFonts w:eastAsia="Times New Roman"/>
          <w:szCs w:val="24"/>
        </w:rPr>
        <w:t>όν</w:t>
      </w:r>
      <w:proofErr w:type="spellEnd"/>
      <w:r>
        <w:rPr>
          <w:rFonts w:eastAsia="Times New Roman"/>
          <w:szCs w:val="24"/>
        </w:rPr>
        <w:t xml:space="preserve"> για την αύξηση των κερδών του κεφαλαίου. Είναι τεράστιες οι ευθύνες και της σημερινής συγκυβέρνηση</w:t>
      </w:r>
      <w:r>
        <w:rPr>
          <w:rFonts w:eastAsia="Times New Roman"/>
          <w:szCs w:val="24"/>
        </w:rPr>
        <w:t>ς ΣΥΡΙΖΑ-ΑΝΕΛ, της περιφερειακής και δημοτικής αρχής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Λαϊκής Ενότητας. Το έχουμε αναφέρει, κύριε Υπουργέ. </w:t>
      </w:r>
    </w:p>
    <w:p w14:paraId="091EF6D7" w14:textId="77777777" w:rsidR="00DA7551" w:rsidRDefault="006A5FF6">
      <w:pPr>
        <w:spacing w:after="0" w:line="600" w:lineRule="auto"/>
        <w:ind w:firstLine="720"/>
        <w:jc w:val="both"/>
        <w:rPr>
          <w:rFonts w:eastAsia="Times New Roman"/>
          <w:szCs w:val="24"/>
        </w:rPr>
      </w:pPr>
      <w:r>
        <w:rPr>
          <w:rFonts w:eastAsia="Times New Roman"/>
          <w:szCs w:val="24"/>
        </w:rPr>
        <w:t>Από χθες</w:t>
      </w:r>
      <w:r>
        <w:rPr>
          <w:rFonts w:eastAsia="Times New Roman"/>
          <w:szCs w:val="24"/>
        </w:rPr>
        <w:t>,</w:t>
      </w:r>
      <w:r>
        <w:rPr>
          <w:rFonts w:eastAsia="Times New Roman"/>
          <w:szCs w:val="24"/>
        </w:rPr>
        <w:t xml:space="preserve"> η δημοτική αρχή είναι διπλά εκτεθειμένη, γιατί στο μεν </w:t>
      </w:r>
      <w:r>
        <w:rPr>
          <w:rFonts w:eastAsia="Times New Roman"/>
          <w:szCs w:val="24"/>
        </w:rPr>
        <w:t>δημοτικό συμβούλιο</w:t>
      </w:r>
      <w:r>
        <w:rPr>
          <w:rFonts w:eastAsia="Times New Roman"/>
          <w:szCs w:val="24"/>
        </w:rPr>
        <w:t>, στη συνεδρίαση που έγινε τη Δευτέρα το βράδυ, αν θυμάμαι</w:t>
      </w:r>
      <w:r>
        <w:rPr>
          <w:rFonts w:eastAsia="Times New Roman"/>
          <w:szCs w:val="24"/>
        </w:rPr>
        <w:t xml:space="preserve"> καλά, έλεγε σε όλους τους τόνους ότι δεν πρόκειται να καλέσει την Αστυνομία και τώρα κυκλοφορεί στα τοπικά μέσα ενημέρωσης του νησιού ότι υπάρχει επιστολή</w:t>
      </w:r>
      <w:r>
        <w:rPr>
          <w:rFonts w:eastAsia="Times New Roman"/>
          <w:szCs w:val="24"/>
        </w:rPr>
        <w:t>,</w:t>
      </w:r>
      <w:r>
        <w:rPr>
          <w:rFonts w:eastAsia="Times New Roman"/>
          <w:szCs w:val="24"/>
        </w:rPr>
        <w:t xml:space="preserve"> για να έρθουν τα ΜΑΤ να επιβάλουν την τάξη. </w:t>
      </w:r>
    </w:p>
    <w:p w14:paraId="091EF6D8" w14:textId="77777777" w:rsidR="00DA7551" w:rsidRDefault="006A5FF6">
      <w:pPr>
        <w:spacing w:after="0" w:line="600" w:lineRule="auto"/>
        <w:ind w:firstLine="720"/>
        <w:jc w:val="both"/>
        <w:rPr>
          <w:rFonts w:eastAsia="Times New Roman"/>
          <w:szCs w:val="24"/>
        </w:rPr>
      </w:pPr>
      <w:r>
        <w:rPr>
          <w:rFonts w:eastAsia="Times New Roman"/>
          <w:szCs w:val="24"/>
        </w:rPr>
        <w:t>Πράγματι</w:t>
      </w:r>
      <w:r>
        <w:rPr>
          <w:rFonts w:eastAsia="Times New Roman"/>
          <w:szCs w:val="24"/>
        </w:rPr>
        <w:t>,</w:t>
      </w:r>
      <w:r>
        <w:rPr>
          <w:rFonts w:eastAsia="Times New Roman"/>
          <w:szCs w:val="24"/>
        </w:rPr>
        <w:t xml:space="preserve"> είναι τεράστιες οι ευθύνες και των προηγούμε</w:t>
      </w:r>
      <w:r>
        <w:rPr>
          <w:rFonts w:eastAsia="Times New Roman"/>
          <w:szCs w:val="24"/>
        </w:rPr>
        <w:t>νων κυβερνήσεων</w:t>
      </w:r>
      <w:r>
        <w:rPr>
          <w:rFonts w:eastAsia="Times New Roman"/>
          <w:szCs w:val="24"/>
        </w:rPr>
        <w:t>,</w:t>
      </w:r>
      <w:r>
        <w:rPr>
          <w:rFonts w:eastAsia="Times New Roman"/>
          <w:szCs w:val="24"/>
        </w:rPr>
        <w:t xml:space="preserve"> του ΠΑΣΟΚ και της Νέας Δημοκρατίας</w:t>
      </w:r>
      <w:r>
        <w:rPr>
          <w:rFonts w:eastAsia="Times New Roman"/>
          <w:szCs w:val="24"/>
        </w:rPr>
        <w:t>,</w:t>
      </w:r>
      <w:r>
        <w:rPr>
          <w:rFonts w:eastAsia="Times New Roman"/>
          <w:szCs w:val="24"/>
        </w:rPr>
        <w:t xml:space="preserve"> που συνειδητά, όπως κι εσείς, μεθόδευσαν να φτάσει η σημερινή κατάσταση σ’ αυτό το αδιέξοδο</w:t>
      </w:r>
      <w:r>
        <w:rPr>
          <w:rFonts w:eastAsia="Times New Roman"/>
          <w:szCs w:val="24"/>
        </w:rPr>
        <w:t>,</w:t>
      </w:r>
      <w:r>
        <w:rPr>
          <w:rFonts w:eastAsia="Times New Roman"/>
          <w:szCs w:val="24"/>
        </w:rPr>
        <w:t xml:space="preserve"> στο ζήτημα διαχείρισης των σκουπιδιών, για να γίνουν εύκολη λεία στα χέρια των επιχειρηματικών ομίλων. Σας είπ</w:t>
      </w:r>
      <w:r>
        <w:rPr>
          <w:rFonts w:eastAsia="Times New Roman"/>
          <w:szCs w:val="24"/>
        </w:rPr>
        <w:t xml:space="preserve">αμε πόσα χρήματα -κοντά στο 1,5 εκατομμύριο ήδη- τους τελευταίους μήνες έχουν δοθεί σε ιδιώτες. </w:t>
      </w:r>
    </w:p>
    <w:p w14:paraId="091EF6D9" w14:textId="77777777" w:rsidR="00DA7551" w:rsidRDefault="006A5FF6">
      <w:pPr>
        <w:spacing w:after="0" w:line="600" w:lineRule="auto"/>
        <w:ind w:firstLine="720"/>
        <w:jc w:val="both"/>
        <w:rPr>
          <w:rFonts w:eastAsia="Times New Roman"/>
          <w:szCs w:val="24"/>
        </w:rPr>
      </w:pPr>
      <w:r>
        <w:rPr>
          <w:rFonts w:eastAsia="Times New Roman"/>
          <w:szCs w:val="24"/>
        </w:rPr>
        <w:lastRenderedPageBreak/>
        <w:t xml:space="preserve">Αυτή, κατά τη γνώμη μας, είναι η δίκαιη ανάπτυξή </w:t>
      </w:r>
      <w:r>
        <w:rPr>
          <w:rFonts w:eastAsia="Times New Roman"/>
          <w:szCs w:val="24"/>
        </w:rPr>
        <w:t>σας,</w:t>
      </w:r>
      <w:r>
        <w:rPr>
          <w:rFonts w:eastAsia="Times New Roman"/>
          <w:szCs w:val="24"/>
        </w:rPr>
        <w:t xml:space="preserve"> που θα κερδίζουν όλοι, η </w:t>
      </w:r>
      <w:proofErr w:type="spellStart"/>
      <w:r>
        <w:rPr>
          <w:rFonts w:eastAsia="Times New Roman"/>
          <w:szCs w:val="24"/>
        </w:rPr>
        <w:t>μεταμνημονιακή</w:t>
      </w:r>
      <w:proofErr w:type="spellEnd"/>
      <w:r>
        <w:rPr>
          <w:rFonts w:eastAsia="Times New Roman"/>
          <w:szCs w:val="24"/>
        </w:rPr>
        <w:t xml:space="preserve"> εποχή</w:t>
      </w:r>
      <w:r>
        <w:rPr>
          <w:rFonts w:eastAsia="Times New Roman"/>
          <w:szCs w:val="24"/>
        </w:rPr>
        <w:t>,</w:t>
      </w:r>
      <w:r>
        <w:rPr>
          <w:rFonts w:eastAsia="Times New Roman"/>
          <w:szCs w:val="24"/>
        </w:rPr>
        <w:t xml:space="preserve"> που θα επιβάλλεται για το καλό του λαού</w:t>
      </w:r>
      <w:r>
        <w:rPr>
          <w:rFonts w:eastAsia="Times New Roman"/>
          <w:szCs w:val="24"/>
        </w:rPr>
        <w:t>,</w:t>
      </w:r>
      <w:r>
        <w:rPr>
          <w:rFonts w:eastAsia="Times New Roman"/>
          <w:szCs w:val="24"/>
        </w:rPr>
        <w:t xml:space="preserve"> με ρόπαλα και ΜΑΤ</w:t>
      </w:r>
      <w:r>
        <w:rPr>
          <w:rFonts w:eastAsia="Times New Roman"/>
          <w:szCs w:val="24"/>
        </w:rPr>
        <w:t>. Γιατί αυτή είναι η πραγματικότητα. Αυτό κάνατε στην Κέρκυρα. Όπως ανέφερα, την Τρίτη το πρωί έγινε απόβαση διμοιριών των ΜΑΤ</w:t>
      </w:r>
      <w:r>
        <w:rPr>
          <w:rFonts w:eastAsia="Times New Roman"/>
          <w:szCs w:val="24"/>
        </w:rPr>
        <w:t>,</w:t>
      </w:r>
      <w:r>
        <w:rPr>
          <w:rFonts w:eastAsia="Times New Roman"/>
          <w:szCs w:val="24"/>
        </w:rPr>
        <w:t xml:space="preserve"> για να αντιμετωπίσουν τον </w:t>
      </w:r>
      <w:r>
        <w:rPr>
          <w:rFonts w:eastAsia="Times New Roman"/>
          <w:szCs w:val="24"/>
        </w:rPr>
        <w:t>«</w:t>
      </w:r>
      <w:r>
        <w:rPr>
          <w:rFonts w:eastAsia="Times New Roman"/>
          <w:szCs w:val="24"/>
        </w:rPr>
        <w:t>εχθρό λαό</w:t>
      </w:r>
      <w:r>
        <w:rPr>
          <w:rFonts w:eastAsia="Times New Roman"/>
          <w:szCs w:val="24"/>
        </w:rPr>
        <w:t>»,</w:t>
      </w:r>
      <w:r>
        <w:rPr>
          <w:rFonts w:eastAsia="Times New Roman"/>
          <w:szCs w:val="24"/>
        </w:rPr>
        <w:t xml:space="preserve"> που υπερασπιζόταν την ζωή του, την υγεία τη δική του και των παιδιών του. Να, γιατί λέμε </w:t>
      </w:r>
      <w:r>
        <w:rPr>
          <w:rFonts w:eastAsia="Times New Roman"/>
          <w:szCs w:val="24"/>
        </w:rPr>
        <w:t xml:space="preserve">ότι η αντιλαϊκή σας πολιτική θα πηγαίνει χέρι-χέρι με την καταστολή και τη βία. </w:t>
      </w:r>
    </w:p>
    <w:p w14:paraId="091EF6DA" w14:textId="77777777" w:rsidR="00DA7551" w:rsidRDefault="006A5FF6">
      <w:pPr>
        <w:spacing w:after="0" w:line="600" w:lineRule="auto"/>
        <w:ind w:firstLine="720"/>
        <w:jc w:val="both"/>
        <w:rPr>
          <w:rFonts w:eastAsia="Times New Roman"/>
          <w:szCs w:val="24"/>
        </w:rPr>
      </w:pPr>
      <w:r>
        <w:rPr>
          <w:rFonts w:eastAsia="Times New Roman"/>
          <w:szCs w:val="24"/>
        </w:rPr>
        <w:t>Βέβαια</w:t>
      </w:r>
      <w:r>
        <w:rPr>
          <w:rFonts w:eastAsia="Times New Roman"/>
          <w:szCs w:val="24"/>
        </w:rPr>
        <w:t>,</w:t>
      </w:r>
      <w:r>
        <w:rPr>
          <w:rFonts w:eastAsia="Times New Roman"/>
          <w:szCs w:val="24"/>
        </w:rPr>
        <w:t xml:space="preserve"> άλλα λέγατε προεκλογικά. Πιο συγκεκριμένα, ο τοπικός ΣΥΡΙΖΑ στο νησί της Κέρκυρας</w:t>
      </w:r>
      <w:r>
        <w:rPr>
          <w:rFonts w:eastAsia="Times New Roman"/>
          <w:szCs w:val="24"/>
        </w:rPr>
        <w:t>,</w:t>
      </w:r>
      <w:r>
        <w:rPr>
          <w:rFonts w:eastAsia="Times New Roman"/>
          <w:szCs w:val="24"/>
        </w:rPr>
        <w:t xml:space="preserve"> αλλά και ο κύριος Πρωθυπουργός, όταν επισκέφθηκε ως Πρόεδρος του ΣΥΡΙΖΑ το νησί και </w:t>
      </w:r>
      <w:r>
        <w:rPr>
          <w:rFonts w:eastAsia="Times New Roman"/>
          <w:szCs w:val="24"/>
        </w:rPr>
        <w:t>τη Λευκίμμη, ακούστε τι είχε πει για την λειτουργία του ΧΥΤΥ. Είχε πει ότι πράγματι</w:t>
      </w:r>
      <w:r>
        <w:rPr>
          <w:rFonts w:eastAsia="Times New Roman"/>
          <w:szCs w:val="24"/>
        </w:rPr>
        <w:t>,</w:t>
      </w:r>
      <w:r>
        <w:rPr>
          <w:rFonts w:eastAsia="Times New Roman"/>
          <w:szCs w:val="24"/>
        </w:rPr>
        <w:t xml:space="preserve"> αποτελεί υγειονομική βόμβα για την υγεία των κατοίκων και του περιβάλλοντος. Έλεγε συγκεκριμένα ο κ. Τσίπρας στη Λευκίμμη: «Ούτε χαρτοπετσέτα στον ΧΥΤΥ της Λευκίμμης». Τι </w:t>
      </w:r>
      <w:r>
        <w:rPr>
          <w:rFonts w:eastAsia="Times New Roman"/>
          <w:szCs w:val="24"/>
        </w:rPr>
        <w:t>άλλαξε σήμερα και από το «ούτε χαρτοπετσέτα», φτάσαμε στους τόνους σκουπιδιών, στα ρόπαλα, στα ΜΑΤ και τις συλλήψεις;</w:t>
      </w:r>
    </w:p>
    <w:p w14:paraId="091EF6DB" w14:textId="77777777" w:rsidR="00DA7551" w:rsidRDefault="006A5FF6">
      <w:pPr>
        <w:tabs>
          <w:tab w:val="left" w:pos="720"/>
          <w:tab w:val="left" w:pos="1440"/>
          <w:tab w:val="left" w:pos="2160"/>
          <w:tab w:val="left" w:pos="2880"/>
          <w:tab w:val="left" w:pos="3600"/>
          <w:tab w:val="center" w:pos="4753"/>
        </w:tabs>
        <w:spacing w:after="0" w:line="600" w:lineRule="auto"/>
        <w:jc w:val="both"/>
        <w:rPr>
          <w:rFonts w:eastAsia="Times New Roman"/>
          <w:szCs w:val="24"/>
        </w:rPr>
      </w:pPr>
      <w:r>
        <w:rPr>
          <w:rFonts w:eastAsia="Times New Roman"/>
          <w:szCs w:val="24"/>
        </w:rPr>
        <w:lastRenderedPageBreak/>
        <w:tab/>
      </w:r>
      <w:r>
        <w:rPr>
          <w:rFonts w:eastAsia="Times New Roman"/>
          <w:szCs w:val="24"/>
        </w:rPr>
        <w:t>Για να είναι εδώ καθαρό, κύριε Υπουργέ, εμείς μιλάμε για τις συλλήψεις του λαϊκού κινήματος</w:t>
      </w:r>
      <w:r>
        <w:rPr>
          <w:rFonts w:eastAsia="Times New Roman"/>
          <w:szCs w:val="24"/>
        </w:rPr>
        <w:t>,</w:t>
      </w:r>
      <w:r>
        <w:rPr>
          <w:rFonts w:eastAsia="Times New Roman"/>
          <w:szCs w:val="24"/>
        </w:rPr>
        <w:t xml:space="preserve"> των σωματείων</w:t>
      </w:r>
      <w:r>
        <w:rPr>
          <w:rFonts w:eastAsia="Times New Roman"/>
          <w:szCs w:val="24"/>
        </w:rPr>
        <w:t>,</w:t>
      </w:r>
      <w:r>
        <w:rPr>
          <w:rFonts w:eastAsia="Times New Roman"/>
          <w:szCs w:val="24"/>
        </w:rPr>
        <w:t xml:space="preserve"> που παλεύουν και όχι για κάπο</w:t>
      </w:r>
      <w:r>
        <w:rPr>
          <w:rFonts w:eastAsia="Times New Roman"/>
          <w:szCs w:val="24"/>
        </w:rPr>
        <w:t xml:space="preserve">ιους οι οποίοι, ενδεχομένως, να θέλουν να δημιουργήσουν προβλήματα και να δυσφημίσουν και τον αγώνα των κατοίκων. </w:t>
      </w:r>
    </w:p>
    <w:p w14:paraId="091EF6DC" w14:textId="77777777" w:rsidR="00DA7551" w:rsidRDefault="006A5FF6">
      <w:pPr>
        <w:tabs>
          <w:tab w:val="left" w:pos="720"/>
          <w:tab w:val="left" w:pos="1440"/>
          <w:tab w:val="left" w:pos="2160"/>
          <w:tab w:val="left" w:pos="2880"/>
          <w:tab w:val="left" w:pos="3600"/>
          <w:tab w:val="center" w:pos="4753"/>
        </w:tabs>
        <w:spacing w:after="0" w:line="600" w:lineRule="auto"/>
        <w:jc w:val="both"/>
        <w:rPr>
          <w:rFonts w:eastAsia="Times New Roman"/>
          <w:szCs w:val="24"/>
        </w:rPr>
      </w:pPr>
      <w:r>
        <w:rPr>
          <w:rFonts w:eastAsia="Times New Roman"/>
          <w:szCs w:val="24"/>
        </w:rPr>
        <w:tab/>
        <w:t>Πρέπει οι εργαζόμενοι, τα λαϊκά στρώματα του νησιού, να δουν καθαρά και να βγάλουν συμπεράσματα</w:t>
      </w:r>
      <w:r>
        <w:rPr>
          <w:rFonts w:eastAsia="Times New Roman"/>
          <w:szCs w:val="24"/>
        </w:rPr>
        <w:t>,</w:t>
      </w:r>
      <w:r>
        <w:rPr>
          <w:rFonts w:eastAsia="Times New Roman"/>
          <w:szCs w:val="24"/>
        </w:rPr>
        <w:t xml:space="preserve"> ότι η πολιτική που υπηρετεί τα επιχειρηματι</w:t>
      </w:r>
      <w:r>
        <w:rPr>
          <w:rFonts w:eastAsia="Times New Roman"/>
          <w:szCs w:val="24"/>
        </w:rPr>
        <w:t xml:space="preserve">κά συμφέροντα θα πηγαίνει χέρι-χέρι και θα περνά δια πυρός και σιδήρου. Αυτή είναι η πραγματικότητα. Θα τσακίζουν όποιον διαφωνεί, όποιον βάζει εμπόδια στα σχέδιά τους. </w:t>
      </w:r>
    </w:p>
    <w:p w14:paraId="091EF6DD"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Και τώρα</w:t>
      </w:r>
      <w:r>
        <w:rPr>
          <w:rFonts w:eastAsia="Times New Roman"/>
          <w:szCs w:val="24"/>
        </w:rPr>
        <w:t>,</w:t>
      </w:r>
      <w:r>
        <w:rPr>
          <w:rFonts w:eastAsia="Times New Roman"/>
          <w:szCs w:val="24"/>
        </w:rPr>
        <w:t xml:space="preserve"> θα πω για τη θέση του ΚΚΕ. Εμείς λέμε ότι ο εργαζόμενος λαός δεν πρέπει να σκύψει το κεφάλι, κατ’ αρχάς, μπροστά στην τρομοκρατία</w:t>
      </w:r>
      <w:r>
        <w:rPr>
          <w:rFonts w:eastAsia="Times New Roman"/>
          <w:szCs w:val="24"/>
        </w:rPr>
        <w:t>,</w:t>
      </w:r>
      <w:r>
        <w:rPr>
          <w:rFonts w:eastAsia="Times New Roman"/>
          <w:szCs w:val="24"/>
        </w:rPr>
        <w:t xml:space="preserve"> την οποία προσπαθείτε να επιβάλλετε</w:t>
      </w:r>
      <w:r>
        <w:rPr>
          <w:rFonts w:eastAsia="Times New Roman"/>
          <w:szCs w:val="24"/>
        </w:rPr>
        <w:t>. Ν</w:t>
      </w:r>
      <w:r>
        <w:rPr>
          <w:rFonts w:eastAsia="Times New Roman"/>
          <w:szCs w:val="24"/>
        </w:rPr>
        <w:t xml:space="preserve">α βάλει εμπόδια στις αποφάσεις που τσακίζουν τη ζωή του. Να αντιπαλέψει την πολιτική </w:t>
      </w:r>
      <w:r>
        <w:rPr>
          <w:rFonts w:eastAsia="Times New Roman"/>
          <w:szCs w:val="24"/>
        </w:rPr>
        <w:t xml:space="preserve">των ιδιωτικοποιήσεων για τη διαχείριση των απορριμμάτων. Να απαιτήσει επιστημονική διερεύνηση νέων χώρων -αυτή είναι η πρότασή μας- με αυστηρή τήρηση των κριτηρίων </w:t>
      </w:r>
      <w:proofErr w:type="spellStart"/>
      <w:r>
        <w:rPr>
          <w:rFonts w:eastAsia="Times New Roman"/>
          <w:szCs w:val="24"/>
        </w:rPr>
        <w:t>καταλληλότητας</w:t>
      </w:r>
      <w:proofErr w:type="spellEnd"/>
      <w:r>
        <w:rPr>
          <w:rFonts w:eastAsia="Times New Roman"/>
          <w:szCs w:val="24"/>
        </w:rPr>
        <w:t>. Να παλέψει για λύσεις</w:t>
      </w:r>
      <w:r>
        <w:rPr>
          <w:rFonts w:eastAsia="Times New Roman"/>
          <w:szCs w:val="24"/>
        </w:rPr>
        <w:t>,</w:t>
      </w:r>
      <w:r>
        <w:rPr>
          <w:rFonts w:eastAsia="Times New Roman"/>
          <w:szCs w:val="24"/>
        </w:rPr>
        <w:t xml:space="preserve"> </w:t>
      </w:r>
      <w:r>
        <w:rPr>
          <w:rFonts w:eastAsia="Times New Roman"/>
          <w:szCs w:val="24"/>
        </w:rPr>
        <w:lastRenderedPageBreak/>
        <w:t>με γνώμονα τις σύγχρονες λαϊκές ανάγκες και όχι για τ</w:t>
      </w:r>
      <w:r>
        <w:rPr>
          <w:rFonts w:eastAsia="Times New Roman"/>
          <w:szCs w:val="24"/>
        </w:rPr>
        <w:t xml:space="preserve">α κέρδη των επιχειρηματικών ομίλων, με σεβασμό στο περιβάλλον, τη δημόσια υγεία και τους φυσικούς πόρους, με επιστημονικό σχεδιασμό να παλέψει για ενιαίο κρατικό φορέα διαχείρισης των απορριμμάτων. </w:t>
      </w:r>
    </w:p>
    <w:p w14:paraId="091EF6DE"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Αυτή είναι η θέση μας, κύριε Υπουργέ, αλλά η δική σας θέσ</w:t>
      </w:r>
      <w:r>
        <w:rPr>
          <w:rFonts w:eastAsia="Times New Roman"/>
          <w:szCs w:val="24"/>
        </w:rPr>
        <w:t xml:space="preserve">η είναι μακριά από αυτά τα προβλήματα. </w:t>
      </w:r>
      <w:r>
        <w:rPr>
          <w:rFonts w:eastAsia="Times New Roman"/>
          <w:szCs w:val="24"/>
        </w:rPr>
        <w:t>Σ</w:t>
      </w:r>
      <w:r>
        <w:rPr>
          <w:rFonts w:eastAsia="Times New Roman"/>
          <w:szCs w:val="24"/>
        </w:rPr>
        <w:t>ας είπα συγκεκριμένα αυτό να απαντήσετε. Ο κύριος Πρωθυπουργός έλεγε ότι δεν μπορεί να λειτουργήσει αυτό το ΧΥΤΥ. Το ερώτημα, λοιπόν, είναι συγκεκριμένο: Άλλαξε κάτι από τότε μέχρι σήμερα και ανοίγετε τον δρόμο, πάλι</w:t>
      </w:r>
      <w:r>
        <w:rPr>
          <w:rFonts w:eastAsia="Times New Roman"/>
          <w:szCs w:val="24"/>
        </w:rPr>
        <w:t>, με την παρουσία των ΜΑΤ να μεταφέρουν τα φορτηγά και είναι ακατέργαστα αυτά τα σκουπίδια</w:t>
      </w:r>
      <w:r>
        <w:rPr>
          <w:rFonts w:eastAsia="Times New Roman"/>
          <w:szCs w:val="24"/>
        </w:rPr>
        <w:t>,</w:t>
      </w:r>
      <w:r>
        <w:rPr>
          <w:rFonts w:eastAsia="Times New Roman"/>
          <w:szCs w:val="24"/>
        </w:rPr>
        <w:t xml:space="preserve"> που θα μεταφερθούν εκεί πριν μπουν στην επεξεργασία, κύριε Υπουργέ; Είναι συγκεκριμένο το ερώτημα: Τι άλλαξε από τότε ως σήμερα; </w:t>
      </w:r>
    </w:p>
    <w:p w14:paraId="091EF6DF"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841A99">
        <w:rPr>
          <w:rFonts w:eastAsia="Times New Roman"/>
          <w:b/>
          <w:szCs w:val="24"/>
        </w:rPr>
        <w:t>ΠΡΟΕΔΡΕΥΩΝ (Σπυρίδων Λυκούδης):</w:t>
      </w:r>
      <w:r>
        <w:rPr>
          <w:rFonts w:eastAsia="Times New Roman"/>
          <w:szCs w:val="24"/>
        </w:rPr>
        <w:t xml:space="preserve"> Κύ</w:t>
      </w:r>
      <w:r>
        <w:rPr>
          <w:rFonts w:eastAsia="Times New Roman"/>
          <w:szCs w:val="24"/>
        </w:rPr>
        <w:t>ριε Υπουργέ, έχετε τον λόγο.</w:t>
      </w:r>
    </w:p>
    <w:p w14:paraId="091EF6E0"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ΠΑΝΑΓΙΩΤΗΣ (</w:t>
      </w:r>
      <w:r w:rsidRPr="00841A99">
        <w:rPr>
          <w:rFonts w:eastAsia="Times New Roman"/>
          <w:b/>
          <w:szCs w:val="24"/>
        </w:rPr>
        <w:t>ΠΑΝΟΣ</w:t>
      </w:r>
      <w:r>
        <w:rPr>
          <w:rFonts w:eastAsia="Times New Roman"/>
          <w:b/>
          <w:szCs w:val="24"/>
        </w:rPr>
        <w:t>)</w:t>
      </w:r>
      <w:r w:rsidRPr="00841A99">
        <w:rPr>
          <w:rFonts w:eastAsia="Times New Roman"/>
          <w:b/>
          <w:szCs w:val="24"/>
        </w:rPr>
        <w:t xml:space="preserve"> ΣΚΟΥΡΛΕΤΗΣ (Υπουργός Εσωτερικών): </w:t>
      </w:r>
      <w:r>
        <w:rPr>
          <w:rFonts w:eastAsia="Times New Roman"/>
          <w:szCs w:val="24"/>
        </w:rPr>
        <w:t>Κύριε Μωραΐτη, προσπάθησα να σας εξηγήσω</w:t>
      </w:r>
      <w:r>
        <w:rPr>
          <w:rFonts w:eastAsia="Times New Roman"/>
          <w:szCs w:val="24"/>
        </w:rPr>
        <w:t xml:space="preserve"> -</w:t>
      </w:r>
      <w:r>
        <w:rPr>
          <w:rFonts w:eastAsia="Times New Roman"/>
          <w:szCs w:val="24"/>
        </w:rPr>
        <w:t xml:space="preserve">αλλά προφανώς δεν θέλετε να το καταλάβετε ή κάνετε πως δεν </w:t>
      </w:r>
      <w:r>
        <w:rPr>
          <w:rFonts w:eastAsia="Times New Roman"/>
          <w:szCs w:val="24"/>
        </w:rPr>
        <w:lastRenderedPageBreak/>
        <w:t>το καταλαβαίνετε</w:t>
      </w:r>
      <w:r>
        <w:rPr>
          <w:rFonts w:eastAsia="Times New Roman"/>
          <w:szCs w:val="24"/>
        </w:rPr>
        <w:t>-</w:t>
      </w:r>
      <w:r>
        <w:rPr>
          <w:rFonts w:eastAsia="Times New Roman"/>
          <w:szCs w:val="24"/>
        </w:rPr>
        <w:t xml:space="preserve"> ότι άλλη είναι η έννοια του ΧΥΤΑ και άλλη του ΧΥΤΥ. Εμε</w:t>
      </w:r>
      <w:r>
        <w:rPr>
          <w:rFonts w:eastAsia="Times New Roman"/>
          <w:szCs w:val="24"/>
        </w:rPr>
        <w:t>ίς είχαμε διαφωνήσει και διαφωνούμε στο να λειτουργήσει στη Λευκίμμη ως ΧΥΤΑ η υποδομή</w:t>
      </w:r>
      <w:r>
        <w:rPr>
          <w:rFonts w:eastAsia="Times New Roman"/>
          <w:szCs w:val="24"/>
        </w:rPr>
        <w:t>,</w:t>
      </w:r>
      <w:r>
        <w:rPr>
          <w:rFonts w:eastAsia="Times New Roman"/>
          <w:szCs w:val="24"/>
        </w:rPr>
        <w:t xml:space="preserve"> που υπάρχει εκεί. Αυτό είναι απολύτως σαφές και σ’ αυτό εμμένουμε, γι’ αυτό μιλάμε για μια μεταβατική λειτουργία</w:t>
      </w:r>
      <w:r>
        <w:rPr>
          <w:rFonts w:eastAsia="Times New Roman"/>
          <w:szCs w:val="24"/>
        </w:rPr>
        <w:t>,</w:t>
      </w:r>
      <w:r>
        <w:rPr>
          <w:rFonts w:eastAsia="Times New Roman"/>
          <w:szCs w:val="24"/>
        </w:rPr>
        <w:t xml:space="preserve"> μέχρι την οριστικοποίηση και την εκτέλεση του έργου τη</w:t>
      </w:r>
      <w:r>
        <w:rPr>
          <w:rFonts w:eastAsia="Times New Roman"/>
          <w:szCs w:val="24"/>
        </w:rPr>
        <w:t xml:space="preserve">ς μόνιμης λύσης διαχείρισης ως ΧΥΤΥ. Αυτό έχει τεράστια διαφορά. Αυτό δεν καταλαβαίνω πώς δεν το καταλαβαίνετε. </w:t>
      </w:r>
    </w:p>
    <w:p w14:paraId="091EF6E1"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Αλλά </w:t>
      </w:r>
      <w:r>
        <w:rPr>
          <w:rFonts w:eastAsia="Times New Roman"/>
          <w:szCs w:val="24"/>
        </w:rPr>
        <w:t>ε</w:t>
      </w:r>
      <w:r>
        <w:rPr>
          <w:rFonts w:eastAsia="Times New Roman"/>
          <w:szCs w:val="24"/>
        </w:rPr>
        <w:t>γώ</w:t>
      </w:r>
      <w:r>
        <w:rPr>
          <w:rFonts w:eastAsia="Times New Roman"/>
          <w:szCs w:val="24"/>
        </w:rPr>
        <w:t>,</w:t>
      </w:r>
      <w:r>
        <w:rPr>
          <w:rFonts w:eastAsia="Times New Roman"/>
          <w:szCs w:val="24"/>
        </w:rPr>
        <w:t xml:space="preserve"> σας έθεσα ένα ερώτημα κι έχει σημασία αυτό το ερώτημα, αν γνωρίζετε τα πράγματα στην Κέρκυρα. Θέλετε να μεταφερθούν τα απορρίμματα εκ</w:t>
      </w:r>
      <w:r>
        <w:rPr>
          <w:rFonts w:eastAsia="Times New Roman"/>
          <w:szCs w:val="24"/>
        </w:rPr>
        <w:t>τός Κέρκυρας; Δεν μου απαντήσατε.</w:t>
      </w:r>
    </w:p>
    <w:p w14:paraId="091EF6E2"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841A99">
        <w:rPr>
          <w:rFonts w:eastAsia="Times New Roman"/>
          <w:b/>
          <w:szCs w:val="24"/>
        </w:rPr>
        <w:t>ΝΙΚΟΛΑΟΣ ΜΩΡΑΪΤΗΣ:</w:t>
      </w:r>
      <w:r>
        <w:rPr>
          <w:rFonts w:eastAsia="Times New Roman"/>
          <w:szCs w:val="24"/>
        </w:rPr>
        <w:t xml:space="preserve"> Όχι, δεν το θέλουμε.</w:t>
      </w:r>
    </w:p>
    <w:p w14:paraId="091EF6E3"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ΠΑΝΑΓΙΩΤΗΣ (</w:t>
      </w:r>
      <w:r w:rsidRPr="00841A99">
        <w:rPr>
          <w:rFonts w:eastAsia="Times New Roman"/>
          <w:b/>
          <w:szCs w:val="24"/>
        </w:rPr>
        <w:t>ΠΑΝΟΣ</w:t>
      </w:r>
      <w:r>
        <w:rPr>
          <w:rFonts w:eastAsia="Times New Roman"/>
          <w:b/>
          <w:szCs w:val="24"/>
        </w:rPr>
        <w:t>)</w:t>
      </w:r>
      <w:r w:rsidRPr="00841A99">
        <w:rPr>
          <w:rFonts w:eastAsia="Times New Roman"/>
          <w:b/>
          <w:szCs w:val="24"/>
        </w:rPr>
        <w:t xml:space="preserve"> ΣΚΟΥΡΛΕΤΗΣ </w:t>
      </w:r>
      <w:r>
        <w:rPr>
          <w:rFonts w:eastAsia="Times New Roman"/>
          <w:b/>
          <w:szCs w:val="24"/>
        </w:rPr>
        <w:t xml:space="preserve">(Υπουργός Εσωτερικών): </w:t>
      </w:r>
      <w:r>
        <w:rPr>
          <w:rFonts w:eastAsia="Times New Roman"/>
          <w:szCs w:val="24"/>
        </w:rPr>
        <w:t>Διότι στη βάση αυτής της πρότασης υπονομεύεται</w:t>
      </w:r>
      <w:r>
        <w:rPr>
          <w:rFonts w:eastAsia="Times New Roman"/>
          <w:szCs w:val="24"/>
        </w:rPr>
        <w:t>,</w:t>
      </w:r>
      <w:r>
        <w:rPr>
          <w:rFonts w:eastAsia="Times New Roman"/>
          <w:szCs w:val="24"/>
        </w:rPr>
        <w:t xml:space="preserve"> όλο το τελευταίο διάστημα η προσπάθεια να λειτουργήσει μεταβατική λύση και άρα</w:t>
      </w:r>
      <w:r>
        <w:rPr>
          <w:rFonts w:eastAsia="Times New Roman"/>
          <w:szCs w:val="24"/>
        </w:rPr>
        <w:t>,</w:t>
      </w:r>
      <w:r>
        <w:rPr>
          <w:rFonts w:eastAsia="Times New Roman"/>
          <w:szCs w:val="24"/>
        </w:rPr>
        <w:t xml:space="preserve"> ν</w:t>
      </w:r>
      <w:r>
        <w:rPr>
          <w:rFonts w:eastAsia="Times New Roman"/>
          <w:szCs w:val="24"/>
        </w:rPr>
        <w:t xml:space="preserve">α έρθει εκ των υστέρων και η οριστική διαχείριση. </w:t>
      </w:r>
    </w:p>
    <w:p w14:paraId="091EF6E4"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 xml:space="preserve">Πείτε το, λοιπόν, ξεκάθαρα. Λέτε ότι δεν το θέλετε. Αν δεν το θέλετε, να καταγραφεί, να ενώσετε λοιπόν κι εσείς τις δυνάμεις σας με </w:t>
      </w:r>
      <w:r>
        <w:rPr>
          <w:rFonts w:eastAsia="Times New Roman"/>
          <w:szCs w:val="24"/>
        </w:rPr>
        <w:t>αυτούς,</w:t>
      </w:r>
      <w:r>
        <w:rPr>
          <w:rFonts w:eastAsia="Times New Roman"/>
          <w:szCs w:val="24"/>
        </w:rPr>
        <w:t xml:space="preserve"> οι οποίοι δεν υποστηρίζουν όλο αυτό το κερδοσκοπικό παιχνίδι, για</w:t>
      </w:r>
      <w:r>
        <w:rPr>
          <w:rFonts w:eastAsia="Times New Roman"/>
          <w:szCs w:val="24"/>
        </w:rPr>
        <w:t xml:space="preserve">τί αυτό είναι το κερδοσκοπικό παιχνίδι. </w:t>
      </w:r>
    </w:p>
    <w:p w14:paraId="091EF6E5"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Καταγγέλλετε εδώ προσπάθειες ιδιωτικοποίησης. Δεν υπάρχουν αυτές, το γνωρίζετε πάρα πολύ καλά, εκτός αν αναφέρεστε στους εργολάβους οι οποίοι λειτουργούν τους </w:t>
      </w:r>
      <w:proofErr w:type="spellStart"/>
      <w:r>
        <w:rPr>
          <w:rFonts w:eastAsia="Times New Roman"/>
          <w:szCs w:val="24"/>
        </w:rPr>
        <w:t>δεματοποιητές</w:t>
      </w:r>
      <w:proofErr w:type="spellEnd"/>
      <w:r>
        <w:rPr>
          <w:rFonts w:eastAsia="Times New Roman"/>
          <w:szCs w:val="24"/>
        </w:rPr>
        <w:t>, που αυτό συμβαίνει διότι δεν υπάρχει τέτο</w:t>
      </w:r>
      <w:r>
        <w:rPr>
          <w:rFonts w:eastAsia="Times New Roman"/>
          <w:szCs w:val="24"/>
        </w:rPr>
        <w:t xml:space="preserve">ια υποδομή στον </w:t>
      </w:r>
      <w:r>
        <w:rPr>
          <w:rFonts w:eastAsia="Times New Roman"/>
          <w:szCs w:val="24"/>
        </w:rPr>
        <w:t>δήμο</w:t>
      </w:r>
      <w:r>
        <w:rPr>
          <w:rFonts w:eastAsia="Times New Roman"/>
          <w:szCs w:val="24"/>
        </w:rPr>
        <w:t xml:space="preserve">. </w:t>
      </w:r>
    </w:p>
    <w:p w14:paraId="091EF6E6"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Αλλά μια</w:t>
      </w:r>
      <w:r>
        <w:rPr>
          <w:rFonts w:eastAsia="Times New Roman"/>
          <w:szCs w:val="24"/>
        </w:rPr>
        <w:t>ς</w:t>
      </w:r>
      <w:r>
        <w:rPr>
          <w:rFonts w:eastAsia="Times New Roman"/>
          <w:szCs w:val="24"/>
        </w:rPr>
        <w:t xml:space="preserve"> και λέτε για ιδιωτικοποίηση ή όχι, θα σας επαναλάβω κάτι το οποίο </w:t>
      </w:r>
      <w:proofErr w:type="spellStart"/>
      <w:r>
        <w:rPr>
          <w:rFonts w:eastAsia="Times New Roman"/>
          <w:szCs w:val="24"/>
        </w:rPr>
        <w:t>πάμπολλες</w:t>
      </w:r>
      <w:proofErr w:type="spellEnd"/>
      <w:r>
        <w:rPr>
          <w:rFonts w:eastAsia="Times New Roman"/>
          <w:szCs w:val="24"/>
        </w:rPr>
        <w:t xml:space="preserve"> φορές έχω πει σε αυτήν την Αίθουσα, ότι επί των ημερών μας έγινε </w:t>
      </w:r>
      <w:r>
        <w:rPr>
          <w:rFonts w:eastAsia="Times New Roman"/>
          <w:szCs w:val="24"/>
        </w:rPr>
        <w:t>-</w:t>
      </w:r>
      <w:r>
        <w:rPr>
          <w:rFonts w:eastAsia="Times New Roman"/>
          <w:szCs w:val="24"/>
        </w:rPr>
        <w:t>μετά από οκτώ, εννιά, χρόνια</w:t>
      </w:r>
      <w:r>
        <w:rPr>
          <w:rFonts w:eastAsia="Times New Roman"/>
          <w:szCs w:val="24"/>
        </w:rPr>
        <w:t>-</w:t>
      </w:r>
      <w:r>
        <w:rPr>
          <w:rFonts w:eastAsia="Times New Roman"/>
          <w:szCs w:val="24"/>
        </w:rPr>
        <w:t xml:space="preserve"> ο διαγωνισμός για μόνιμες προσλήψεις στην καθαριότη</w:t>
      </w:r>
      <w:r>
        <w:rPr>
          <w:rFonts w:eastAsia="Times New Roman"/>
          <w:szCs w:val="24"/>
        </w:rPr>
        <w:t>τα, ο οποίος έχει ολοκληρωθεί</w:t>
      </w:r>
      <w:r>
        <w:rPr>
          <w:rFonts w:eastAsia="Times New Roman"/>
          <w:szCs w:val="24"/>
        </w:rPr>
        <w:t xml:space="preserve"> -</w:t>
      </w:r>
      <w:r>
        <w:rPr>
          <w:rFonts w:eastAsia="Times New Roman"/>
          <w:szCs w:val="24"/>
        </w:rPr>
        <w:t>η λεγόμενη 3Κ του ΑΣΕΠ</w:t>
      </w:r>
      <w:r>
        <w:rPr>
          <w:rFonts w:eastAsia="Times New Roman"/>
          <w:szCs w:val="24"/>
        </w:rPr>
        <w:t xml:space="preserve">- </w:t>
      </w:r>
      <w:r>
        <w:rPr>
          <w:rFonts w:eastAsia="Times New Roman"/>
          <w:szCs w:val="24"/>
        </w:rPr>
        <w:t>στη βάση των αιτημάτων και των αναγκών</w:t>
      </w:r>
      <w:r>
        <w:rPr>
          <w:rFonts w:eastAsia="Times New Roman"/>
          <w:szCs w:val="24"/>
        </w:rPr>
        <w:t>,</w:t>
      </w:r>
      <w:r>
        <w:rPr>
          <w:rFonts w:eastAsia="Times New Roman"/>
          <w:szCs w:val="24"/>
        </w:rPr>
        <w:t xml:space="preserve"> που οι ίδιοι οι δήμοι ζήτησαν.  </w:t>
      </w:r>
    </w:p>
    <w:p w14:paraId="091EF6E7"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Αυτό, λοιπόν, το προσπερνάτε. Αν αυτό δεν αποτελεί την πιο πραγματική, πλήρη και σε σωστή κατεύθυνση οχύρωση της </w:t>
      </w:r>
      <w:r>
        <w:rPr>
          <w:rFonts w:eastAsia="Times New Roman"/>
          <w:szCs w:val="24"/>
        </w:rPr>
        <w:lastRenderedPageBreak/>
        <w:t>αυτοδιοίκησης</w:t>
      </w:r>
      <w:r>
        <w:rPr>
          <w:rFonts w:eastAsia="Times New Roman"/>
          <w:szCs w:val="24"/>
        </w:rPr>
        <w:t>,</w:t>
      </w:r>
      <w:r>
        <w:rPr>
          <w:rFonts w:eastAsia="Times New Roman"/>
          <w:szCs w:val="24"/>
        </w:rPr>
        <w:t xml:space="preserve"> έναντι αυτών που επιδιώκουν την ιδιωτικοποίηση της διαχείρισης των απορριμμάτων, τι άλλο είναι;</w:t>
      </w:r>
    </w:p>
    <w:p w14:paraId="091EF6E8"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Όσον αφορά τη θέση του τοπικού ΣΥΡΙΖΑ, σας παραπέμπω στη σημερινή ανακοίνωση</w:t>
      </w:r>
      <w:r>
        <w:rPr>
          <w:rFonts w:eastAsia="Times New Roman"/>
          <w:szCs w:val="24"/>
        </w:rPr>
        <w:t>,</w:t>
      </w:r>
      <w:r>
        <w:rPr>
          <w:rFonts w:eastAsia="Times New Roman"/>
          <w:szCs w:val="24"/>
        </w:rPr>
        <w:t xml:space="preserve"> για να δείτε ξεκάθαρα τι λένε. Περιμένω να δω και τις δικές σας ανακοινώνεις.</w:t>
      </w:r>
    </w:p>
    <w:p w14:paraId="091EF6E9"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Νομ</w:t>
      </w:r>
      <w:r>
        <w:rPr>
          <w:rFonts w:eastAsia="Times New Roman"/>
          <w:szCs w:val="24"/>
        </w:rPr>
        <w:t>ίζω, λοιπόν –επαναλαμβάνω- ότι κανείς δεν επιδιώκει</w:t>
      </w:r>
      <w:r>
        <w:rPr>
          <w:rFonts w:eastAsia="Times New Roman"/>
          <w:szCs w:val="24"/>
        </w:rPr>
        <w:t>,</w:t>
      </w:r>
      <w:r>
        <w:rPr>
          <w:rFonts w:eastAsia="Times New Roman"/>
          <w:szCs w:val="24"/>
        </w:rPr>
        <w:t xml:space="preserve"> οι λύσεις αυτές να δίνονται με την παρουσία αστυνομικών δυνάμεων. Αλλά κανείς δεν μπορεί να κλείνει τα μάτια σε αυτήν την υγειονομική βόμβα, σε αυτήν την κατάσταση σήμερα της Κέρκυρας, η οποία κάνει τον </w:t>
      </w:r>
      <w:r>
        <w:rPr>
          <w:rFonts w:eastAsia="Times New Roman"/>
          <w:szCs w:val="24"/>
        </w:rPr>
        <w:t>γύρο του κόσμου και υπονομεύει</w:t>
      </w:r>
      <w:r>
        <w:rPr>
          <w:rFonts w:eastAsia="Times New Roman"/>
          <w:szCs w:val="24"/>
        </w:rPr>
        <w:t>,</w:t>
      </w:r>
      <w:r>
        <w:rPr>
          <w:rFonts w:eastAsia="Times New Roman"/>
          <w:szCs w:val="24"/>
        </w:rPr>
        <w:t xml:space="preserve"> όχι μόνο την οικονομία του νησιού, αλλά συνολικά την εικόνα της Ελλάδας. Και σε αυτό μπροστά</w:t>
      </w:r>
      <w:r>
        <w:rPr>
          <w:rFonts w:eastAsia="Times New Roman"/>
          <w:szCs w:val="24"/>
        </w:rPr>
        <w:t>,</w:t>
      </w:r>
      <w:r>
        <w:rPr>
          <w:rFonts w:eastAsia="Times New Roman"/>
          <w:szCs w:val="24"/>
        </w:rPr>
        <w:t xml:space="preserve"> εμείς δεν μπορούμε να μείνουμε αδιάφοροι. </w:t>
      </w:r>
    </w:p>
    <w:p w14:paraId="091EF6EA"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Άρα, με έναν αποφασιστικό, ορθό τρόπο θα βαδίσουμε σε αυτά τα βήματα, που έχουν εγκριθε</w:t>
      </w:r>
      <w:r>
        <w:rPr>
          <w:rFonts w:eastAsia="Times New Roman"/>
          <w:szCs w:val="24"/>
        </w:rPr>
        <w:t xml:space="preserve">ί ως σχεδιασμός από την τοπική κοινωνία. </w:t>
      </w:r>
    </w:p>
    <w:p w14:paraId="091EF6EB"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Δεν επιβλήθηκε αυτός ο σχεδιασμός από την </w:t>
      </w:r>
      <w:r w:rsidRPr="0094038A">
        <w:rPr>
          <w:rFonts w:eastAsia="Times New Roman" w:cs="Times New Roman"/>
          <w:szCs w:val="24"/>
        </w:rPr>
        <w:t>Κυβέρνηση</w:t>
      </w:r>
      <w:r>
        <w:rPr>
          <w:rFonts w:eastAsia="Times New Roman" w:cs="Times New Roman"/>
          <w:szCs w:val="24"/>
        </w:rPr>
        <w:t>. Το ΠΕΣΔΑ εγκρίθηκε από τους αρμόδιους τοπικούς φορείς της περιφέρειας, του δήμου κ.λπ.. Αν έχει ευθύνες καθένας</w:t>
      </w:r>
      <w:r>
        <w:rPr>
          <w:rFonts w:eastAsia="Times New Roman" w:cs="Times New Roman"/>
          <w:szCs w:val="24"/>
        </w:rPr>
        <w:t>,</w:t>
      </w:r>
      <w:r>
        <w:rPr>
          <w:rFonts w:eastAsia="Times New Roman" w:cs="Times New Roman"/>
          <w:szCs w:val="24"/>
        </w:rPr>
        <w:t xml:space="preserve"> που του </w:t>
      </w:r>
      <w:r>
        <w:rPr>
          <w:rFonts w:eastAsia="Times New Roman" w:cs="Times New Roman"/>
          <w:szCs w:val="24"/>
        </w:rPr>
        <w:lastRenderedPageBreak/>
        <w:t>αναλογούν</w:t>
      </w:r>
      <w:r>
        <w:rPr>
          <w:rFonts w:eastAsia="Times New Roman" w:cs="Times New Roman"/>
          <w:szCs w:val="24"/>
        </w:rPr>
        <w:t>,</w:t>
      </w:r>
      <w:r>
        <w:rPr>
          <w:rFonts w:eastAsia="Times New Roman" w:cs="Times New Roman"/>
          <w:szCs w:val="24"/>
        </w:rPr>
        <w:t xml:space="preserve"> να τις συζητήσουμε, να μην κρ</w:t>
      </w:r>
      <w:r>
        <w:rPr>
          <w:rFonts w:eastAsia="Times New Roman" w:cs="Times New Roman"/>
          <w:szCs w:val="24"/>
        </w:rPr>
        <w:t>ύψουμε κανενός την ευθύνη, να μην την παραγνωρίσουμε. Όμως, από εκεί και έπειτα</w:t>
      </w:r>
      <w:r>
        <w:rPr>
          <w:rFonts w:eastAsia="Times New Roman" w:cs="Times New Roman"/>
          <w:szCs w:val="24"/>
        </w:rPr>
        <w:t>,</w:t>
      </w:r>
      <w:r>
        <w:rPr>
          <w:rFonts w:eastAsia="Times New Roman" w:cs="Times New Roman"/>
          <w:szCs w:val="24"/>
        </w:rPr>
        <w:t xml:space="preserve"> πάνω σε αυτά τα τόσο φλέγοντα</w:t>
      </w:r>
      <w:r>
        <w:rPr>
          <w:rFonts w:eastAsia="Times New Roman" w:cs="Times New Roman"/>
          <w:szCs w:val="24"/>
        </w:rPr>
        <w:t xml:space="preserve"> ζητήματα</w:t>
      </w:r>
      <w:r>
        <w:rPr>
          <w:rFonts w:eastAsia="Times New Roman" w:cs="Times New Roman"/>
          <w:szCs w:val="24"/>
        </w:rPr>
        <w:t xml:space="preserve"> δεν χωρούν δεύτερες σκέψεις. </w:t>
      </w:r>
    </w:p>
    <w:p w14:paraId="091EF6EC" w14:textId="77777777" w:rsidR="00DA7551" w:rsidRDefault="006A5FF6">
      <w:pPr>
        <w:spacing w:after="0" w:line="600" w:lineRule="auto"/>
        <w:ind w:firstLine="720"/>
        <w:jc w:val="both"/>
        <w:rPr>
          <w:rFonts w:eastAsia="Times New Roman" w:cs="Times New Roman"/>
          <w:szCs w:val="24"/>
        </w:rPr>
      </w:pPr>
      <w:r w:rsidRPr="00A70580">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Υπουργέ. </w:t>
      </w:r>
    </w:p>
    <w:p w14:paraId="091EF6ED" w14:textId="77777777" w:rsidR="00DA7551" w:rsidRDefault="006A5FF6">
      <w:pPr>
        <w:spacing w:after="0"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τώρα θα συζητη</w:t>
      </w:r>
      <w:r>
        <w:rPr>
          <w:rFonts w:eastAsia="Times New Roman" w:cs="Times New Roman"/>
          <w:szCs w:val="24"/>
        </w:rPr>
        <w:t xml:space="preserve">θεί η πρώτη </w:t>
      </w:r>
      <w:r w:rsidRPr="002F539A">
        <w:rPr>
          <w:rFonts w:eastAsia="Times New Roman" w:cs="Times New Roman"/>
          <w:szCs w:val="24"/>
        </w:rPr>
        <w:t xml:space="preserve">με αριθμό 1852/25-6-2018 </w:t>
      </w:r>
      <w:r>
        <w:rPr>
          <w:rFonts w:eastAsia="Times New Roman" w:cs="Times New Roman"/>
          <w:szCs w:val="24"/>
        </w:rPr>
        <w:t>ε</w:t>
      </w:r>
      <w:r w:rsidRPr="002F539A">
        <w:rPr>
          <w:rFonts w:eastAsia="Times New Roman" w:cs="Times New Roman"/>
          <w:szCs w:val="24"/>
        </w:rPr>
        <w:t xml:space="preserve">πίκαιρη </w:t>
      </w:r>
      <w:r>
        <w:rPr>
          <w:rFonts w:eastAsia="Times New Roman" w:cs="Times New Roman"/>
          <w:szCs w:val="24"/>
        </w:rPr>
        <w:t>ε</w:t>
      </w:r>
      <w:r w:rsidRPr="002F539A">
        <w:rPr>
          <w:rFonts w:eastAsia="Times New Roman" w:cs="Times New Roman"/>
          <w:szCs w:val="24"/>
        </w:rPr>
        <w:t>ρώτηση πρώτου κύκλου του Βουλευτή Εύβοιας του Συνασπισμού Ριζοσπαστικής Αριστεράς κ.</w:t>
      </w:r>
      <w:r>
        <w:rPr>
          <w:rFonts w:eastAsia="Times New Roman" w:cs="Times New Roman"/>
          <w:szCs w:val="24"/>
        </w:rPr>
        <w:t xml:space="preserve"> </w:t>
      </w:r>
      <w:r w:rsidRPr="002F539A">
        <w:rPr>
          <w:rFonts w:eastAsia="Times New Roman" w:cs="Times New Roman"/>
          <w:bCs/>
          <w:szCs w:val="24"/>
        </w:rPr>
        <w:t>Γεωργίου Ακριώτη</w:t>
      </w:r>
      <w:r>
        <w:rPr>
          <w:rFonts w:eastAsia="Times New Roman" w:cs="Times New Roman"/>
          <w:b/>
          <w:bCs/>
          <w:szCs w:val="24"/>
        </w:rPr>
        <w:t xml:space="preserve"> </w:t>
      </w:r>
      <w:r w:rsidRPr="002F539A">
        <w:rPr>
          <w:rFonts w:eastAsia="Times New Roman" w:cs="Times New Roman"/>
          <w:szCs w:val="24"/>
        </w:rPr>
        <w:t>προς την Υπουργό</w:t>
      </w:r>
      <w:r>
        <w:rPr>
          <w:rFonts w:eastAsia="Times New Roman" w:cs="Times New Roman"/>
          <w:szCs w:val="24"/>
        </w:rPr>
        <w:t xml:space="preserve"> </w:t>
      </w:r>
      <w:r w:rsidRPr="002F539A">
        <w:rPr>
          <w:rFonts w:eastAsia="Times New Roman" w:cs="Times New Roman"/>
          <w:bCs/>
          <w:szCs w:val="24"/>
        </w:rPr>
        <w:t>Πολιτισμού και Αθλητισμού,</w:t>
      </w:r>
      <w:r>
        <w:rPr>
          <w:rFonts w:eastAsia="Times New Roman" w:cs="Times New Roman"/>
          <w:b/>
          <w:bCs/>
          <w:szCs w:val="24"/>
        </w:rPr>
        <w:t xml:space="preserve"> </w:t>
      </w:r>
      <w:r w:rsidRPr="002F539A">
        <w:rPr>
          <w:rFonts w:eastAsia="Times New Roman" w:cs="Times New Roman"/>
          <w:szCs w:val="24"/>
        </w:rPr>
        <w:t xml:space="preserve">με θέμα: «Δημοτική </w:t>
      </w:r>
      <w:r>
        <w:rPr>
          <w:rFonts w:eastAsia="Times New Roman" w:cs="Times New Roman"/>
          <w:szCs w:val="24"/>
        </w:rPr>
        <w:t>Α</w:t>
      </w:r>
      <w:r w:rsidRPr="002F539A">
        <w:rPr>
          <w:rFonts w:eastAsia="Times New Roman" w:cs="Times New Roman"/>
          <w:szCs w:val="24"/>
        </w:rPr>
        <w:t>γορά Χαλκίδας».</w:t>
      </w:r>
    </w:p>
    <w:p w14:paraId="091EF6EE"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Στην ερώτηση του κ. Ακριώτη</w:t>
      </w:r>
      <w:r>
        <w:rPr>
          <w:rFonts w:eastAsia="Times New Roman" w:cs="Times New Roman"/>
          <w:szCs w:val="24"/>
        </w:rPr>
        <w:t xml:space="preserve"> θα απαντήσει η Υπουργός Πολιτισμού και Αθλητισμού κ</w:t>
      </w:r>
      <w:r>
        <w:rPr>
          <w:rFonts w:eastAsia="Times New Roman" w:cs="Times New Roman"/>
          <w:szCs w:val="24"/>
        </w:rPr>
        <w:t>.</w:t>
      </w:r>
      <w:r>
        <w:rPr>
          <w:rFonts w:eastAsia="Times New Roman" w:cs="Times New Roman"/>
          <w:szCs w:val="24"/>
        </w:rPr>
        <w:t xml:space="preserve"> Λυδία </w:t>
      </w:r>
      <w:proofErr w:type="spellStart"/>
      <w:r>
        <w:rPr>
          <w:rFonts w:eastAsia="Times New Roman" w:cs="Times New Roman"/>
          <w:szCs w:val="24"/>
        </w:rPr>
        <w:t>Κονιόρδου</w:t>
      </w:r>
      <w:proofErr w:type="spellEnd"/>
      <w:r>
        <w:rPr>
          <w:rFonts w:eastAsia="Times New Roman" w:cs="Times New Roman"/>
          <w:szCs w:val="24"/>
        </w:rPr>
        <w:t xml:space="preserve">. </w:t>
      </w:r>
    </w:p>
    <w:p w14:paraId="091EF6EF"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Ακριώτης. </w:t>
      </w:r>
    </w:p>
    <w:p w14:paraId="091EF6F0" w14:textId="77777777" w:rsidR="00DA7551" w:rsidRDefault="006A5FF6">
      <w:pPr>
        <w:spacing w:after="0" w:line="600" w:lineRule="auto"/>
        <w:ind w:firstLine="720"/>
        <w:jc w:val="both"/>
        <w:rPr>
          <w:rFonts w:eastAsia="Times New Roman" w:cs="Times New Roman"/>
          <w:szCs w:val="24"/>
        </w:rPr>
      </w:pPr>
      <w:r w:rsidRPr="002F539A">
        <w:rPr>
          <w:rFonts w:eastAsia="Times New Roman" w:cs="Times New Roman"/>
          <w:b/>
          <w:szCs w:val="24"/>
        </w:rPr>
        <w:t>ΓΕΩΡΓΙΟΣ ΑΚΡΙΩΤΗΣ:</w:t>
      </w:r>
      <w:r>
        <w:rPr>
          <w:rFonts w:eastAsia="Times New Roman" w:cs="Times New Roman"/>
          <w:szCs w:val="24"/>
        </w:rPr>
        <w:t xml:space="preserve"> </w:t>
      </w:r>
      <w:r w:rsidRPr="0017397F">
        <w:rPr>
          <w:rFonts w:eastAsia="Times New Roman" w:cs="Times New Roman"/>
          <w:szCs w:val="24"/>
        </w:rPr>
        <w:t>Ευχαριστώ, κύριε Πρόεδρε</w:t>
      </w:r>
      <w:r>
        <w:rPr>
          <w:rFonts w:eastAsia="Times New Roman" w:cs="Times New Roman"/>
          <w:szCs w:val="24"/>
        </w:rPr>
        <w:t xml:space="preserve">. </w:t>
      </w:r>
    </w:p>
    <w:p w14:paraId="091EF6F1"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Κυρία Υπουργέ, θα επιμένω ότι η συγκεκριμένη ερώτηση</w:t>
      </w:r>
      <w:r w:rsidRPr="00C315E9">
        <w:rPr>
          <w:rFonts w:eastAsia="Times New Roman" w:cs="Times New Roman"/>
          <w:szCs w:val="24"/>
        </w:rPr>
        <w:t xml:space="preserve"> </w:t>
      </w:r>
      <w:r>
        <w:rPr>
          <w:rFonts w:eastAsia="Times New Roman" w:cs="Times New Roman"/>
          <w:szCs w:val="24"/>
        </w:rPr>
        <w:t xml:space="preserve">είναι επίκαιρη,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όλο</w:t>
      </w:r>
      <w:proofErr w:type="spellEnd"/>
      <w:r>
        <w:rPr>
          <w:rFonts w:eastAsia="Times New Roman" w:cs="Times New Roman"/>
          <w:szCs w:val="24"/>
        </w:rPr>
        <w:t xml:space="preserve"> που είναι ταλαιπωρημέν</w:t>
      </w:r>
      <w:r>
        <w:rPr>
          <w:rFonts w:eastAsia="Times New Roman" w:cs="Times New Roman"/>
          <w:szCs w:val="24"/>
        </w:rPr>
        <w:t xml:space="preserve">η -θα παραθέσω το ζήτημα παρακάτω- και αφορά τη Δημοτική Αγορά της Χαλκίδας. </w:t>
      </w:r>
    </w:p>
    <w:p w14:paraId="091EF6F2"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lastRenderedPageBreak/>
        <w:t>Η Δημοτική Αγορά Χαλκίδας αποτελεί σημαντικό κομμάτι της ιστορίας της πόλης και αξιόλογο αρχιτεκτονικό σύνολο, χτισμένη σε δύο φάσεις. Το 1885 κτίστηκε το αρχικό τμήμα σε απλό νε</w:t>
      </w:r>
      <w:r>
        <w:rPr>
          <w:rFonts w:eastAsia="Times New Roman" w:cs="Times New Roman"/>
          <w:szCs w:val="24"/>
        </w:rPr>
        <w:t xml:space="preserve">οκλασικό ρυθμό και συμπληρώθηκε το 1931 με νέο κτίσμα σε ρυθμό </w:t>
      </w:r>
      <w:r>
        <w:rPr>
          <w:rFonts w:eastAsia="Times New Roman" w:cs="Times New Roman"/>
          <w:szCs w:val="24"/>
        </w:rPr>
        <w:t>«</w:t>
      </w:r>
      <w:r>
        <w:rPr>
          <w:rFonts w:eastAsia="Times New Roman" w:cs="Times New Roman"/>
          <w:szCs w:val="24"/>
          <w:lang w:val="en-US"/>
        </w:rPr>
        <w:t>B</w:t>
      </w:r>
      <w:r>
        <w:rPr>
          <w:rFonts w:eastAsia="Times New Roman" w:cs="Times New Roman"/>
          <w:szCs w:val="24"/>
          <w:lang w:val="en-US"/>
        </w:rPr>
        <w:t>auhaus</w:t>
      </w:r>
      <w:r>
        <w:rPr>
          <w:rFonts w:eastAsia="Times New Roman" w:cs="Times New Roman"/>
          <w:szCs w:val="24"/>
        </w:rPr>
        <w:t>»</w:t>
      </w:r>
      <w:r>
        <w:rPr>
          <w:rFonts w:eastAsia="Times New Roman" w:cs="Times New Roman"/>
          <w:szCs w:val="24"/>
        </w:rPr>
        <w:t>,</w:t>
      </w:r>
      <w:r w:rsidRPr="006532FD">
        <w:rPr>
          <w:rFonts w:eastAsia="Times New Roman" w:cs="Times New Roman"/>
          <w:szCs w:val="24"/>
        </w:rPr>
        <w:t xml:space="preserve"> </w:t>
      </w:r>
      <w:r>
        <w:rPr>
          <w:rFonts w:eastAsia="Times New Roman" w:cs="Times New Roman"/>
          <w:szCs w:val="24"/>
        </w:rPr>
        <w:t>μετά από αρχιτεκτονικό διαγωνισμό</w:t>
      </w:r>
      <w:r w:rsidRPr="000E42F2">
        <w:rPr>
          <w:rFonts w:eastAsia="Times New Roman" w:cs="Times New Roman"/>
          <w:szCs w:val="24"/>
        </w:rPr>
        <w:t>,</w:t>
      </w:r>
      <w:r>
        <w:rPr>
          <w:rFonts w:eastAsia="Times New Roman" w:cs="Times New Roman"/>
          <w:szCs w:val="24"/>
        </w:rPr>
        <w:t xml:space="preserve"> που κέρδισε ο ακαδημαϊκός Σόλων </w:t>
      </w:r>
      <w:proofErr w:type="spellStart"/>
      <w:r>
        <w:rPr>
          <w:rFonts w:eastAsia="Times New Roman" w:cs="Times New Roman"/>
          <w:szCs w:val="24"/>
        </w:rPr>
        <w:t>Κυδωνιάτης</w:t>
      </w:r>
      <w:proofErr w:type="spellEnd"/>
      <w:r>
        <w:rPr>
          <w:rFonts w:eastAsia="Times New Roman" w:cs="Times New Roman"/>
          <w:szCs w:val="24"/>
        </w:rPr>
        <w:t xml:space="preserve">. </w:t>
      </w:r>
    </w:p>
    <w:p w14:paraId="091EF6F3"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Για τους λόγους αυτούς το 2006 το Υπουργείο Πολιτισμού χαρακτήρισε ως μνημείο τη Δημοτική Αγορά Χαλκίδ</w:t>
      </w:r>
      <w:r>
        <w:rPr>
          <w:rFonts w:eastAsia="Times New Roman" w:cs="Times New Roman"/>
          <w:szCs w:val="24"/>
        </w:rPr>
        <w:t>ας</w:t>
      </w:r>
      <w:r w:rsidRPr="00B43657">
        <w:rPr>
          <w:rFonts w:eastAsia="Times New Roman" w:cs="Times New Roman"/>
          <w:szCs w:val="24"/>
        </w:rPr>
        <w:t>,</w:t>
      </w:r>
      <w:r>
        <w:rPr>
          <w:rFonts w:eastAsia="Times New Roman" w:cs="Times New Roman"/>
          <w:szCs w:val="24"/>
        </w:rPr>
        <w:t xml:space="preserve"> δημοσιευμένο με το ΦΕΚ 604/15</w:t>
      </w:r>
      <w:r w:rsidRPr="00222E94">
        <w:rPr>
          <w:rFonts w:eastAsia="Times New Roman" w:cs="Times New Roman"/>
          <w:szCs w:val="24"/>
        </w:rPr>
        <w:t>-</w:t>
      </w:r>
      <w:r>
        <w:rPr>
          <w:rFonts w:eastAsia="Times New Roman" w:cs="Times New Roman"/>
          <w:szCs w:val="24"/>
        </w:rPr>
        <w:t>5</w:t>
      </w:r>
      <w:r w:rsidRPr="00222E94">
        <w:rPr>
          <w:rFonts w:eastAsia="Times New Roman" w:cs="Times New Roman"/>
          <w:szCs w:val="24"/>
        </w:rPr>
        <w:t>-</w:t>
      </w:r>
      <w:r>
        <w:rPr>
          <w:rFonts w:eastAsia="Times New Roman" w:cs="Times New Roman"/>
          <w:szCs w:val="24"/>
        </w:rPr>
        <w:t>2006 και σύμφωνα με τις διατάξεις του ν.3028/2002. Να σημειωθεί ότι οι δημοτικές παρατάξεις</w:t>
      </w:r>
      <w:r w:rsidRPr="00222E94">
        <w:rPr>
          <w:rFonts w:eastAsia="Times New Roman" w:cs="Times New Roman"/>
          <w:szCs w:val="24"/>
        </w:rPr>
        <w:t>,</w:t>
      </w:r>
      <w:r>
        <w:rPr>
          <w:rFonts w:eastAsia="Times New Roman" w:cs="Times New Roman"/>
          <w:szCs w:val="24"/>
        </w:rPr>
        <w:t xml:space="preserve"> οι οποίες έγιναν και δημοτικές αρχές τότε είχαν προσφύγει στο Συμβούλιο της Επικρατείας με αίτημα την ακύρωση της απόφασης προσβλέποντας στην πλήρη κατεδάφιση της Δημοτικής Αγοράς.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όλα</w:t>
      </w:r>
      <w:proofErr w:type="spellEnd"/>
      <w:r>
        <w:rPr>
          <w:rFonts w:eastAsia="Times New Roman" w:cs="Times New Roman"/>
          <w:szCs w:val="24"/>
        </w:rPr>
        <w:t xml:space="preserve"> αυτά. το Κεντρικό Συμβούλιο </w:t>
      </w:r>
      <w:proofErr w:type="spellStart"/>
      <w:r>
        <w:rPr>
          <w:rFonts w:eastAsia="Times New Roman" w:cs="Times New Roman"/>
          <w:szCs w:val="24"/>
        </w:rPr>
        <w:t>Νεωτέρων</w:t>
      </w:r>
      <w:proofErr w:type="spellEnd"/>
      <w:r>
        <w:rPr>
          <w:rFonts w:eastAsia="Times New Roman" w:cs="Times New Roman"/>
          <w:szCs w:val="24"/>
        </w:rPr>
        <w:t xml:space="preserve"> Μνημείων του Υπουργείου Πολιτ</w:t>
      </w:r>
      <w:r>
        <w:rPr>
          <w:rFonts w:eastAsia="Times New Roman" w:cs="Times New Roman"/>
          <w:szCs w:val="24"/>
        </w:rPr>
        <w:t>ισμού συνεδρίασε το 2014 και γνωμοδότησε εκ νέου υπέρ του χαρακτηριστικού του κτηριακού συγκροτήματος ως μνημείο</w:t>
      </w:r>
      <w:r>
        <w:rPr>
          <w:rFonts w:eastAsia="Times New Roman" w:cs="Times New Roman"/>
          <w:szCs w:val="24"/>
        </w:rPr>
        <w:t>υ</w:t>
      </w:r>
      <w:r>
        <w:rPr>
          <w:rFonts w:eastAsia="Times New Roman" w:cs="Times New Roman"/>
          <w:szCs w:val="24"/>
        </w:rPr>
        <w:t xml:space="preserve">. </w:t>
      </w:r>
    </w:p>
    <w:p w14:paraId="091EF6F4"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lastRenderedPageBreak/>
        <w:t>Σήμερα, με τον αρχιτεκτονικό διαγωνισμό</w:t>
      </w:r>
      <w:r>
        <w:rPr>
          <w:rFonts w:eastAsia="Times New Roman" w:cs="Times New Roman"/>
          <w:szCs w:val="24"/>
        </w:rPr>
        <w:t>,</w:t>
      </w:r>
      <w:r>
        <w:rPr>
          <w:rFonts w:eastAsia="Times New Roman" w:cs="Times New Roman"/>
          <w:szCs w:val="24"/>
        </w:rPr>
        <w:t xml:space="preserve"> να έχει ολοκληρωθεί και σε αναμονή της δημοπράτησης του έργου, προκειμένου να προχωρήσει η κατασκευ</w:t>
      </w:r>
      <w:r>
        <w:rPr>
          <w:rFonts w:eastAsia="Times New Roman" w:cs="Times New Roman"/>
          <w:szCs w:val="24"/>
        </w:rPr>
        <w:t>ή, έχουμε δεχθεί επανειλημμένες καταγγελίες πολιτών</w:t>
      </w:r>
      <w:r>
        <w:rPr>
          <w:rFonts w:eastAsia="Times New Roman" w:cs="Times New Roman"/>
          <w:szCs w:val="24"/>
        </w:rPr>
        <w:t>,</w:t>
      </w:r>
      <w:r>
        <w:rPr>
          <w:rFonts w:eastAsia="Times New Roman" w:cs="Times New Roman"/>
          <w:szCs w:val="24"/>
        </w:rPr>
        <w:t xml:space="preserve"> που κάνουν λόγο για «πλιάτσικο εν γνώσει της δημοτικής αρχής». Παράλληλα, δημοσιεύονται στα  τοπικά ΜΜΕ, φωτογραφίες που δείχνουν αποξήλωση δομικών υλικών, φθορές κ.λπ., σε τέτοιο βαθμό που αυξάνουν τον </w:t>
      </w:r>
      <w:r>
        <w:rPr>
          <w:rFonts w:eastAsia="Times New Roman" w:cs="Times New Roman"/>
          <w:szCs w:val="24"/>
        </w:rPr>
        <w:t xml:space="preserve">κίνδυνο κατάρρευσης μέρους του κτηρίου. </w:t>
      </w:r>
    </w:p>
    <w:p w14:paraId="091EF6F5"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Πράγματι</w:t>
      </w:r>
      <w:r>
        <w:rPr>
          <w:rFonts w:eastAsia="Times New Roman" w:cs="Times New Roman"/>
          <w:szCs w:val="24"/>
        </w:rPr>
        <w:t>,</w:t>
      </w:r>
      <w:r>
        <w:rPr>
          <w:rFonts w:eastAsia="Times New Roman" w:cs="Times New Roman"/>
          <w:szCs w:val="24"/>
        </w:rPr>
        <w:t xml:space="preserve"> η εικόνα που παρουσιάσει η Δημοτική Αγορά είναι πλήρους εγκατάλειψης. Πρόσφατα μάλιστα, κατέρρευσε τμήμα στεγάστρου, χωρίς ευτυχώς τραυματισμό πολιτών, ενώ για πολλοστή φορά ομάδα πρωτοβουλίας πολιτών κατέ</w:t>
      </w:r>
      <w:r>
        <w:rPr>
          <w:rFonts w:eastAsia="Times New Roman" w:cs="Times New Roman"/>
          <w:szCs w:val="24"/>
        </w:rPr>
        <w:t xml:space="preserve">θεσε μηνυτήρια αναφορά στην </w:t>
      </w:r>
      <w:r>
        <w:rPr>
          <w:rFonts w:eastAsia="Times New Roman" w:cs="Times New Roman"/>
          <w:szCs w:val="24"/>
        </w:rPr>
        <w:t>ε</w:t>
      </w:r>
      <w:r>
        <w:rPr>
          <w:rFonts w:eastAsia="Times New Roman" w:cs="Times New Roman"/>
          <w:szCs w:val="24"/>
        </w:rPr>
        <w:t>ισαγγελία</w:t>
      </w:r>
      <w:r>
        <w:rPr>
          <w:rFonts w:eastAsia="Times New Roman" w:cs="Times New Roman"/>
          <w:szCs w:val="24"/>
        </w:rPr>
        <w:t>,</w:t>
      </w:r>
      <w:r>
        <w:rPr>
          <w:rFonts w:eastAsia="Times New Roman" w:cs="Times New Roman"/>
          <w:szCs w:val="24"/>
        </w:rPr>
        <w:t xml:space="preserve"> ζητώντας την ποινική δίωξη του Δήμου Χαλκίδας για παραλείψεις και αδιαφορία</w:t>
      </w:r>
      <w:r>
        <w:rPr>
          <w:rFonts w:eastAsia="Times New Roman" w:cs="Times New Roman"/>
          <w:szCs w:val="24"/>
        </w:rPr>
        <w:t>,</w:t>
      </w:r>
      <w:r>
        <w:rPr>
          <w:rFonts w:eastAsia="Times New Roman" w:cs="Times New Roman"/>
          <w:szCs w:val="24"/>
        </w:rPr>
        <w:t xml:space="preserve"> που θέτουν σε κίνδυνο ανθρώπινες ζωές. </w:t>
      </w:r>
    </w:p>
    <w:p w14:paraId="091EF6F6"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Ερωτάσθε κυρία Υπουργέ: </w:t>
      </w:r>
    </w:p>
    <w:p w14:paraId="091EF6F7"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ποιο τρόπο σκοπεύετε να ενεργήσετε ώστε να </w:t>
      </w:r>
      <w:proofErr w:type="spellStart"/>
      <w:r>
        <w:rPr>
          <w:rFonts w:eastAsia="Times New Roman" w:cs="Times New Roman"/>
          <w:szCs w:val="24"/>
        </w:rPr>
        <w:t>πειριφρουρηθεί</w:t>
      </w:r>
      <w:proofErr w:type="spellEnd"/>
      <w:r>
        <w:rPr>
          <w:rFonts w:eastAsia="Times New Roman" w:cs="Times New Roman"/>
          <w:szCs w:val="24"/>
        </w:rPr>
        <w:t xml:space="preserve"> </w:t>
      </w:r>
      <w:r>
        <w:rPr>
          <w:rFonts w:eastAsia="Times New Roman" w:cs="Times New Roman"/>
          <w:szCs w:val="24"/>
        </w:rPr>
        <w:t>αποτελεσματικά η Δημοτική Αγορά</w:t>
      </w:r>
      <w:r>
        <w:rPr>
          <w:rFonts w:eastAsia="Times New Roman" w:cs="Times New Roman"/>
          <w:szCs w:val="24"/>
        </w:rPr>
        <w:t>,</w:t>
      </w:r>
      <w:r>
        <w:rPr>
          <w:rFonts w:eastAsia="Times New Roman" w:cs="Times New Roman"/>
          <w:szCs w:val="24"/>
        </w:rPr>
        <w:t xml:space="preserve"> έως ότου ανακατασκευαστεί, ώστε να σταματήσει να γίνεται βορά αγνώστων</w:t>
      </w:r>
      <w:r>
        <w:rPr>
          <w:rFonts w:eastAsia="Times New Roman" w:cs="Times New Roman"/>
          <w:szCs w:val="24"/>
        </w:rPr>
        <w:t>,</w:t>
      </w:r>
      <w:r>
        <w:rPr>
          <w:rFonts w:eastAsia="Times New Roman" w:cs="Times New Roman"/>
          <w:szCs w:val="24"/>
        </w:rPr>
        <w:t xml:space="preserve"> που την κακοποιούν καθημερινά; </w:t>
      </w:r>
    </w:p>
    <w:p w14:paraId="091EF6F8"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Σε ποιες ενέργειες προτίθεστε να προβείτε</w:t>
      </w:r>
      <w:r>
        <w:rPr>
          <w:rFonts w:eastAsia="Times New Roman" w:cs="Times New Roman"/>
          <w:szCs w:val="24"/>
        </w:rPr>
        <w:t>,</w:t>
      </w:r>
      <w:r>
        <w:rPr>
          <w:rFonts w:eastAsia="Times New Roman" w:cs="Times New Roman"/>
          <w:szCs w:val="24"/>
        </w:rPr>
        <w:t xml:space="preserve"> προκειμένου να διασφαλιστεί ότι ο Δήμος Χαλκίδας, στην ιδιοκτησία του οποίου</w:t>
      </w:r>
      <w:r>
        <w:rPr>
          <w:rFonts w:eastAsia="Times New Roman" w:cs="Times New Roman"/>
          <w:szCs w:val="24"/>
        </w:rPr>
        <w:t xml:space="preserve"> ανήκει η Δημοτική Αγορά, θα εκπληρώσει της υποχρεώσεις του</w:t>
      </w:r>
      <w:r>
        <w:rPr>
          <w:rFonts w:eastAsia="Times New Roman" w:cs="Times New Roman"/>
          <w:szCs w:val="24"/>
        </w:rPr>
        <w:t>,</w:t>
      </w:r>
      <w:r>
        <w:rPr>
          <w:rFonts w:eastAsia="Times New Roman" w:cs="Times New Roman"/>
          <w:szCs w:val="24"/>
        </w:rPr>
        <w:t xml:space="preserve"> όπως αυτές απορρέουν από τις διατάξεις του άρθρου 11 του ν.3028/2002 για τη διατήρηση, ανάδειξη και προστασία του </w:t>
      </w:r>
      <w:r>
        <w:rPr>
          <w:rFonts w:eastAsia="Times New Roman" w:cs="Times New Roman"/>
          <w:szCs w:val="24"/>
        </w:rPr>
        <w:t>Μ</w:t>
      </w:r>
      <w:r>
        <w:rPr>
          <w:rFonts w:eastAsia="Times New Roman" w:cs="Times New Roman"/>
          <w:szCs w:val="24"/>
        </w:rPr>
        <w:t xml:space="preserve">νημείου και παράλληλα να συμμορφωθεί </w:t>
      </w:r>
      <w:r>
        <w:rPr>
          <w:rFonts w:eastAsia="Times New Roman" w:cs="Times New Roman"/>
          <w:szCs w:val="24"/>
        </w:rPr>
        <w:t xml:space="preserve">με </w:t>
      </w:r>
      <w:r>
        <w:rPr>
          <w:rFonts w:eastAsia="Times New Roman" w:cs="Times New Roman"/>
          <w:szCs w:val="24"/>
        </w:rPr>
        <w:t xml:space="preserve">τις σχετικές συστάσεις του ΥΠΠΟ και της </w:t>
      </w:r>
      <w:r>
        <w:rPr>
          <w:rFonts w:eastAsia="Times New Roman" w:cs="Times New Roman"/>
          <w:szCs w:val="24"/>
        </w:rPr>
        <w:t xml:space="preserve">Υπηρεσίας </w:t>
      </w:r>
      <w:proofErr w:type="spellStart"/>
      <w:r>
        <w:rPr>
          <w:rFonts w:eastAsia="Times New Roman" w:cs="Times New Roman"/>
          <w:szCs w:val="24"/>
        </w:rPr>
        <w:t>Νεωτέρων</w:t>
      </w:r>
      <w:proofErr w:type="spellEnd"/>
      <w:r>
        <w:rPr>
          <w:rFonts w:eastAsia="Times New Roman" w:cs="Times New Roman"/>
          <w:szCs w:val="24"/>
        </w:rPr>
        <w:t xml:space="preserve"> Μνημείων, που του έχουν επανειλημμένως απευθυνθεί;</w:t>
      </w:r>
    </w:p>
    <w:p w14:paraId="091EF6F9"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Ευχαριστώ.</w:t>
      </w:r>
    </w:p>
    <w:p w14:paraId="091EF6FA" w14:textId="77777777" w:rsidR="00DA7551" w:rsidRDefault="006A5FF6">
      <w:pPr>
        <w:spacing w:after="0" w:line="600" w:lineRule="auto"/>
        <w:ind w:firstLine="720"/>
        <w:jc w:val="both"/>
        <w:rPr>
          <w:rFonts w:eastAsia="Times New Roman" w:cs="Times New Roman"/>
          <w:szCs w:val="24"/>
        </w:rPr>
      </w:pPr>
      <w:r w:rsidRPr="00A70580">
        <w:rPr>
          <w:rFonts w:eastAsia="Times New Roman" w:cs="Times New Roman"/>
          <w:b/>
          <w:szCs w:val="24"/>
        </w:rPr>
        <w:t xml:space="preserve">ΠΡΟΕΔΡΕΥΩΝ (Σπυρίδων Λυκούδης): </w:t>
      </w:r>
      <w:r>
        <w:rPr>
          <w:rFonts w:eastAsia="Times New Roman" w:cs="Times New Roman"/>
          <w:szCs w:val="24"/>
        </w:rPr>
        <w:t>Τον λόγο έχει η Υπουργός Πολιτισμού και Αθλητισμού</w:t>
      </w:r>
      <w:r w:rsidRPr="006C22B4">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Λυδία </w:t>
      </w:r>
      <w:proofErr w:type="spellStart"/>
      <w:r>
        <w:rPr>
          <w:rFonts w:eastAsia="Times New Roman" w:cs="Times New Roman"/>
          <w:szCs w:val="24"/>
        </w:rPr>
        <w:t>Κονιόρδου</w:t>
      </w:r>
      <w:proofErr w:type="spellEnd"/>
      <w:r>
        <w:rPr>
          <w:rFonts w:eastAsia="Times New Roman" w:cs="Times New Roman"/>
          <w:szCs w:val="24"/>
        </w:rPr>
        <w:t xml:space="preserve">. </w:t>
      </w:r>
    </w:p>
    <w:p w14:paraId="091EF6FB" w14:textId="77777777" w:rsidR="00DA7551" w:rsidRDefault="006A5FF6">
      <w:pPr>
        <w:spacing w:after="0" w:line="600" w:lineRule="auto"/>
        <w:ind w:firstLine="720"/>
        <w:jc w:val="both"/>
        <w:rPr>
          <w:rFonts w:eastAsia="Times New Roman" w:cs="Times New Roman"/>
          <w:szCs w:val="24"/>
        </w:rPr>
      </w:pPr>
      <w:r w:rsidRPr="001326FD">
        <w:rPr>
          <w:rFonts w:eastAsia="Times New Roman" w:cs="Times New Roman"/>
          <w:b/>
          <w:szCs w:val="24"/>
        </w:rPr>
        <w:t>ΛΥΔΙΑ ΚΟΝΙΟΡΔΟΥ (Υπουργός Πολιτισμού και Αθλητισμού):</w:t>
      </w:r>
      <w:r w:rsidRPr="001326FD">
        <w:rPr>
          <w:rFonts w:eastAsia="Times New Roman" w:cs="Times New Roman"/>
          <w:szCs w:val="24"/>
        </w:rPr>
        <w:t xml:space="preserve"> </w:t>
      </w:r>
      <w:r w:rsidRPr="0017397F">
        <w:rPr>
          <w:rFonts w:eastAsia="Times New Roman" w:cs="Times New Roman"/>
          <w:szCs w:val="24"/>
        </w:rPr>
        <w:t xml:space="preserve">Ευχαριστώ, κύριε </w:t>
      </w:r>
      <w:r w:rsidRPr="0017397F">
        <w:rPr>
          <w:rFonts w:eastAsia="Times New Roman" w:cs="Times New Roman"/>
          <w:szCs w:val="24"/>
        </w:rPr>
        <w:t>Πρόεδρε</w:t>
      </w:r>
      <w:r>
        <w:rPr>
          <w:rFonts w:eastAsia="Times New Roman" w:cs="Times New Roman"/>
          <w:szCs w:val="24"/>
        </w:rPr>
        <w:t xml:space="preserve">. </w:t>
      </w:r>
    </w:p>
    <w:p w14:paraId="091EF6FC"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Όπως αναφέρατε, κύριε Ακριώτη, πράγματι η Δημοτική Αγορά της Χαλκίδας είναι ένα χαρακτηριστικό δείγμα κάποιων </w:t>
      </w:r>
      <w:r>
        <w:rPr>
          <w:rFonts w:eastAsia="Times New Roman" w:cs="Times New Roman"/>
          <w:szCs w:val="24"/>
        </w:rPr>
        <w:lastRenderedPageBreak/>
        <w:t>αρχιτεκτονικών τάσεων του μοντέρνου κινήματος. Έχει αναφορές στον κλασικισμό, στη νέα τέχνη και τον Μεσοπόλεμο. Έχει ζώνες επισκεπτών κα</w:t>
      </w:r>
      <w:r>
        <w:rPr>
          <w:rFonts w:eastAsia="Times New Roman" w:cs="Times New Roman"/>
          <w:szCs w:val="24"/>
        </w:rPr>
        <w:t>ι είναι ένας χώρος</w:t>
      </w:r>
      <w:r>
        <w:rPr>
          <w:rFonts w:eastAsia="Times New Roman" w:cs="Times New Roman"/>
          <w:szCs w:val="24"/>
        </w:rPr>
        <w:t>,</w:t>
      </w:r>
      <w:r>
        <w:rPr>
          <w:rFonts w:eastAsia="Times New Roman" w:cs="Times New Roman"/>
          <w:szCs w:val="24"/>
        </w:rPr>
        <w:t xml:space="preserve"> που δίνει μία πολιτιστική αξία στην πόλη της Χαλκίδας. </w:t>
      </w:r>
    </w:p>
    <w:p w14:paraId="091EF6FD"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Το Μνημείο χαρακτηρίστηκε το 2014, όπως αναφέρατε, και αφορά ο χαρακτηρισμός αυτός τη μετωπική πτέρυγα επί της οδού Νεοφύτου, το κέλυφος του συγκροτήματος, δηλαδή όλο το περίγραμμα</w:t>
      </w:r>
      <w:r>
        <w:rPr>
          <w:rFonts w:eastAsia="Times New Roman" w:cs="Times New Roman"/>
          <w:szCs w:val="24"/>
        </w:rPr>
        <w:t xml:space="preserve"> και τον όγκο των υπολοίπων τμημάτων της πρώτης και της δεύτερης φάσης, όπως και τη χρήση. Η χρήση καθορίστηκε συμβατή με τον ιστορικό χαρακτήρα του κτηρίου. </w:t>
      </w:r>
    </w:p>
    <w:p w14:paraId="091EF6FE" w14:textId="77777777" w:rsidR="00DA7551" w:rsidRDefault="006A5FF6">
      <w:pPr>
        <w:spacing w:after="0" w:line="600" w:lineRule="auto"/>
        <w:ind w:firstLine="720"/>
        <w:jc w:val="both"/>
        <w:rPr>
          <w:rFonts w:eastAsia="Times New Roman"/>
          <w:szCs w:val="24"/>
        </w:rPr>
      </w:pPr>
      <w:r>
        <w:rPr>
          <w:rFonts w:eastAsia="Times New Roman"/>
          <w:szCs w:val="24"/>
        </w:rPr>
        <w:t>Θα πρέπει να τονιστεί εδώ ότι το κτ</w:t>
      </w:r>
      <w:r>
        <w:rPr>
          <w:rFonts w:eastAsia="Times New Roman"/>
          <w:szCs w:val="24"/>
        </w:rPr>
        <w:t>η</w:t>
      </w:r>
      <w:r>
        <w:rPr>
          <w:rFonts w:eastAsia="Times New Roman"/>
          <w:szCs w:val="24"/>
        </w:rPr>
        <w:t>ριακό συγκρότημα της Δημοτικής Αγοράς της Χαλκίδας ανήκει ιδι</w:t>
      </w:r>
      <w:r>
        <w:rPr>
          <w:rFonts w:eastAsia="Times New Roman"/>
          <w:szCs w:val="24"/>
        </w:rPr>
        <w:t>οκτησιακά στον Δήμο της Χαλκίδας, όπου σύμφωνα με τον αρχαιολογικό νόμο</w:t>
      </w:r>
      <w:r>
        <w:rPr>
          <w:rFonts w:eastAsia="Times New Roman"/>
          <w:szCs w:val="24"/>
        </w:rPr>
        <w:t>,</w:t>
      </w:r>
      <w:r>
        <w:rPr>
          <w:rFonts w:eastAsia="Times New Roman"/>
          <w:szCs w:val="24"/>
        </w:rPr>
        <w:t xml:space="preserve"> υποχρεούται αποκλειστικά να μεριμνά για την άμεση εκτέλεση των εργασιών συντήρησης, στερέωσης ή προστασίας ετοιμόρροπου μνημείου</w:t>
      </w:r>
      <w:r>
        <w:rPr>
          <w:rFonts w:eastAsia="Times New Roman"/>
          <w:szCs w:val="24"/>
        </w:rPr>
        <w:t>,</w:t>
      </w:r>
      <w:r>
        <w:rPr>
          <w:rFonts w:eastAsia="Times New Roman"/>
          <w:szCs w:val="24"/>
        </w:rPr>
        <w:t xml:space="preserve"> χωρίς υπαίτια καθυστέρηση, με δική του δαπάνη και με </w:t>
      </w:r>
      <w:r>
        <w:rPr>
          <w:rFonts w:eastAsia="Times New Roman"/>
          <w:szCs w:val="24"/>
        </w:rPr>
        <w:t>την εποπτεία και τις υποδείξεις της υπηρεσίας του Υπουργείου.</w:t>
      </w:r>
    </w:p>
    <w:p w14:paraId="091EF6FF" w14:textId="77777777" w:rsidR="00DA7551" w:rsidRDefault="006A5FF6">
      <w:pPr>
        <w:spacing w:after="0" w:line="600" w:lineRule="auto"/>
        <w:ind w:firstLine="720"/>
        <w:jc w:val="both"/>
        <w:rPr>
          <w:rFonts w:eastAsia="Times New Roman"/>
          <w:szCs w:val="24"/>
        </w:rPr>
      </w:pPr>
      <w:r>
        <w:rPr>
          <w:rFonts w:eastAsia="Times New Roman"/>
          <w:szCs w:val="24"/>
        </w:rPr>
        <w:lastRenderedPageBreak/>
        <w:t xml:space="preserve">Μετά τον χαρακτηρισμό, ο </w:t>
      </w:r>
      <w:r>
        <w:rPr>
          <w:rFonts w:eastAsia="Times New Roman"/>
          <w:szCs w:val="24"/>
        </w:rPr>
        <w:t xml:space="preserve">δήμος </w:t>
      </w:r>
      <w:r>
        <w:rPr>
          <w:rFonts w:eastAsia="Times New Roman"/>
          <w:szCs w:val="24"/>
        </w:rPr>
        <w:t xml:space="preserve">προχώρησε σε αρχιτεκτονικό διαγωνισμό για την πρόταση αποκατάστασης και </w:t>
      </w:r>
      <w:proofErr w:type="spellStart"/>
      <w:r>
        <w:rPr>
          <w:rFonts w:eastAsia="Times New Roman"/>
          <w:szCs w:val="24"/>
        </w:rPr>
        <w:t>επανάχρησης</w:t>
      </w:r>
      <w:proofErr w:type="spellEnd"/>
      <w:r>
        <w:rPr>
          <w:rFonts w:eastAsia="Times New Roman"/>
          <w:szCs w:val="24"/>
        </w:rPr>
        <w:t xml:space="preserve"> της αγοράς. Η αρχιτεκτονική πρόταση του πρώτου βραβείου του αρχιτεκτονικού διαγ</w:t>
      </w:r>
      <w:r>
        <w:rPr>
          <w:rFonts w:eastAsia="Times New Roman"/>
          <w:szCs w:val="24"/>
        </w:rPr>
        <w:t xml:space="preserve">ωνισμού, ως προμελέτη, έχει ήδη εγκριθεί, με παρατηρήσεις από το Κεντρικό Συμβούλιο </w:t>
      </w:r>
      <w:proofErr w:type="spellStart"/>
      <w:r>
        <w:rPr>
          <w:rFonts w:eastAsia="Times New Roman"/>
          <w:szCs w:val="24"/>
        </w:rPr>
        <w:t>Νεωτέρων</w:t>
      </w:r>
      <w:proofErr w:type="spellEnd"/>
      <w:r>
        <w:rPr>
          <w:rFonts w:eastAsia="Times New Roman"/>
          <w:szCs w:val="24"/>
        </w:rPr>
        <w:t xml:space="preserve"> Μνημείων το 2017. </w:t>
      </w:r>
    </w:p>
    <w:p w14:paraId="091EF700" w14:textId="77777777" w:rsidR="00DA7551" w:rsidRDefault="006A5FF6">
      <w:pPr>
        <w:spacing w:after="0" w:line="600" w:lineRule="auto"/>
        <w:ind w:firstLine="720"/>
        <w:jc w:val="both"/>
        <w:rPr>
          <w:rFonts w:eastAsia="Times New Roman"/>
          <w:szCs w:val="24"/>
        </w:rPr>
      </w:pPr>
      <w:r>
        <w:rPr>
          <w:rFonts w:eastAsia="Times New Roman"/>
          <w:szCs w:val="24"/>
        </w:rPr>
        <w:t xml:space="preserve">Μέχρι την υποβολή της οριστικής μελέτης αποκατάστασης για την έγκρισή της από το κεντρικό </w:t>
      </w:r>
      <w:r>
        <w:rPr>
          <w:rFonts w:eastAsia="Times New Roman"/>
          <w:szCs w:val="24"/>
        </w:rPr>
        <w:t xml:space="preserve">συμβούλιο </w:t>
      </w:r>
      <w:r>
        <w:rPr>
          <w:rFonts w:eastAsia="Times New Roman"/>
          <w:szCs w:val="24"/>
        </w:rPr>
        <w:t>και την έναρξη των εργασιών αποκατάστασης, υ</w:t>
      </w:r>
      <w:r>
        <w:rPr>
          <w:rFonts w:eastAsia="Times New Roman"/>
          <w:szCs w:val="24"/>
        </w:rPr>
        <w:t xml:space="preserve">πάρχει υποχρέωση από πλευράς του </w:t>
      </w:r>
      <w:r>
        <w:rPr>
          <w:rFonts w:eastAsia="Times New Roman"/>
          <w:szCs w:val="24"/>
        </w:rPr>
        <w:t xml:space="preserve">δήμου </w:t>
      </w:r>
      <w:r>
        <w:rPr>
          <w:rFonts w:eastAsia="Times New Roman"/>
          <w:szCs w:val="24"/>
        </w:rPr>
        <w:t>για λήψη των απαραίτητων μέτρων</w:t>
      </w:r>
      <w:r>
        <w:rPr>
          <w:rFonts w:eastAsia="Times New Roman"/>
          <w:szCs w:val="24"/>
        </w:rPr>
        <w:t>,</w:t>
      </w:r>
      <w:r>
        <w:rPr>
          <w:rFonts w:eastAsia="Times New Roman"/>
          <w:szCs w:val="24"/>
        </w:rPr>
        <w:t xml:space="preserve"> για την προστασία των ετοιμόρροπων στοιχείων, καθώς και η αποτροπή κινδύνων για τους πεζούς και τους διερχόμενους, κυρίως η στήριξη, δηλαδή, και η περίφραξη και προστασία του κτηρίου. </w:t>
      </w:r>
    </w:p>
    <w:p w14:paraId="091EF701" w14:textId="77777777" w:rsidR="00DA7551" w:rsidRDefault="006A5FF6">
      <w:pPr>
        <w:spacing w:after="0" w:line="600" w:lineRule="auto"/>
        <w:ind w:firstLine="720"/>
        <w:jc w:val="both"/>
        <w:rPr>
          <w:rFonts w:eastAsia="Times New Roman"/>
          <w:szCs w:val="24"/>
        </w:rPr>
      </w:pPr>
      <w:r>
        <w:rPr>
          <w:rFonts w:eastAsia="Times New Roman"/>
          <w:szCs w:val="24"/>
        </w:rPr>
        <w:t xml:space="preserve">Δυστυχώς, αυτό δεν έγινε. Και πρόσφατα, με αφορμή τα νέα περιστατικά βανδαλισμού που συνέβησαν τον Απρίλιο του 2018 και την κατάρρευση του τμήματος, </w:t>
      </w:r>
      <w:r>
        <w:rPr>
          <w:rFonts w:eastAsia="Times New Roman"/>
          <w:szCs w:val="24"/>
        </w:rPr>
        <w:t>στο οποίο</w:t>
      </w:r>
      <w:r>
        <w:rPr>
          <w:rFonts w:eastAsia="Times New Roman"/>
          <w:szCs w:val="24"/>
        </w:rPr>
        <w:t xml:space="preserve"> αναφερθήκατε, η αρμόδια περιφερειακή υπηρεσία του Υπουργείου επεσήμανε εκ νέου προς τις υπηρεσίε</w:t>
      </w:r>
      <w:r>
        <w:rPr>
          <w:rFonts w:eastAsia="Times New Roman"/>
          <w:szCs w:val="24"/>
        </w:rPr>
        <w:t xml:space="preserve">ς του </w:t>
      </w:r>
      <w:r>
        <w:rPr>
          <w:rFonts w:eastAsia="Times New Roman"/>
          <w:szCs w:val="24"/>
        </w:rPr>
        <w:t xml:space="preserve">δήμου </w:t>
      </w:r>
      <w:r>
        <w:rPr>
          <w:rFonts w:eastAsia="Times New Roman"/>
          <w:szCs w:val="24"/>
        </w:rPr>
        <w:t xml:space="preserve">το επείγον της λήψης μέτρων προστασίας και φύλαξης τους συγκροτήματος. </w:t>
      </w:r>
    </w:p>
    <w:p w14:paraId="091EF702" w14:textId="77777777" w:rsidR="00DA7551" w:rsidRDefault="006A5FF6">
      <w:pPr>
        <w:spacing w:after="0" w:line="600" w:lineRule="auto"/>
        <w:ind w:firstLine="720"/>
        <w:jc w:val="both"/>
        <w:rPr>
          <w:rFonts w:eastAsia="Times New Roman"/>
          <w:szCs w:val="24"/>
        </w:rPr>
      </w:pPr>
      <w:r>
        <w:rPr>
          <w:rFonts w:eastAsia="Times New Roman"/>
          <w:szCs w:val="24"/>
        </w:rPr>
        <w:lastRenderedPageBreak/>
        <w:t xml:space="preserve">Επιπροσθέτως, η αρμόδια κεντρική υπηρεσία του Υπουργείου προέβη σε συγκρότηση επιτροπής, του άρθρου 41, για την εξέταση των στοιχείων </w:t>
      </w:r>
      <w:proofErr w:type="spellStart"/>
      <w:r>
        <w:rPr>
          <w:rFonts w:eastAsia="Times New Roman"/>
          <w:szCs w:val="24"/>
        </w:rPr>
        <w:t>ετοιμορροπίας</w:t>
      </w:r>
      <w:proofErr w:type="spellEnd"/>
      <w:r>
        <w:rPr>
          <w:rFonts w:eastAsia="Times New Roman"/>
          <w:szCs w:val="24"/>
        </w:rPr>
        <w:t xml:space="preserve"> του συγκροτήματος. Η αυτ</w:t>
      </w:r>
      <w:r>
        <w:rPr>
          <w:rFonts w:eastAsia="Times New Roman"/>
          <w:szCs w:val="24"/>
        </w:rPr>
        <w:t xml:space="preserve">οψία διενεργήθηκε στις </w:t>
      </w:r>
      <w:r>
        <w:rPr>
          <w:rFonts w:eastAsia="Times New Roman"/>
          <w:szCs w:val="24"/>
        </w:rPr>
        <w:t>4 Μα</w:t>
      </w:r>
      <w:r>
        <w:rPr>
          <w:rFonts w:eastAsia="Times New Roman"/>
          <w:szCs w:val="24"/>
        </w:rPr>
        <w:t>ΐου 20</w:t>
      </w:r>
      <w:r>
        <w:rPr>
          <w:rFonts w:eastAsia="Times New Roman"/>
          <w:szCs w:val="24"/>
        </w:rPr>
        <w:t>18 και συν</w:t>
      </w:r>
      <w:r>
        <w:rPr>
          <w:rFonts w:eastAsia="Times New Roman"/>
          <w:szCs w:val="24"/>
        </w:rPr>
        <w:t xml:space="preserve">τάχθηκε </w:t>
      </w:r>
      <w:r>
        <w:rPr>
          <w:rFonts w:eastAsia="Times New Roman"/>
          <w:szCs w:val="24"/>
        </w:rPr>
        <w:t>το σχετικό πρακτικό</w:t>
      </w:r>
      <w:r>
        <w:rPr>
          <w:rFonts w:eastAsia="Times New Roman"/>
          <w:szCs w:val="24"/>
        </w:rPr>
        <w:t>,</w:t>
      </w:r>
      <w:r>
        <w:rPr>
          <w:rFonts w:eastAsia="Times New Roman"/>
          <w:szCs w:val="24"/>
        </w:rPr>
        <w:t xml:space="preserve"> για το οποίο γνωμοδότησε ομόφωνα το κεντρικό Συμβούλιο </w:t>
      </w:r>
      <w:proofErr w:type="spellStart"/>
      <w:r>
        <w:rPr>
          <w:rFonts w:eastAsia="Times New Roman"/>
          <w:szCs w:val="24"/>
        </w:rPr>
        <w:t>Νεωτέρων</w:t>
      </w:r>
      <w:proofErr w:type="spellEnd"/>
      <w:r>
        <w:rPr>
          <w:rFonts w:eastAsia="Times New Roman"/>
          <w:szCs w:val="24"/>
        </w:rPr>
        <w:t xml:space="preserve"> Μνημείων</w:t>
      </w:r>
      <w:r>
        <w:rPr>
          <w:rFonts w:eastAsia="Times New Roman"/>
          <w:szCs w:val="24"/>
        </w:rPr>
        <w:t>,</w:t>
      </w:r>
      <w:r>
        <w:rPr>
          <w:rFonts w:eastAsia="Times New Roman"/>
          <w:szCs w:val="24"/>
        </w:rPr>
        <w:t xml:space="preserve"> στις 17</w:t>
      </w:r>
      <w:r>
        <w:rPr>
          <w:rFonts w:eastAsia="Times New Roman"/>
          <w:szCs w:val="24"/>
        </w:rPr>
        <w:t xml:space="preserve"> Μαΐου</w:t>
      </w:r>
      <w:r>
        <w:rPr>
          <w:rFonts w:eastAsia="Times New Roman"/>
          <w:szCs w:val="24"/>
        </w:rPr>
        <w:t xml:space="preserve"> με τους εξής όρους: Υποβολή μελέτης υποστύλωσης, περίφραξη και εικοσιτετράωρη φύλαξη της αγοράς,</w:t>
      </w:r>
      <w:r>
        <w:rPr>
          <w:rFonts w:eastAsia="Times New Roman"/>
          <w:szCs w:val="24"/>
        </w:rPr>
        <w:t xml:space="preserve"> καθαρισμό με επιμέλεια των οπλισμών του κτηρίου, υποστύλωση τμημάτων λιθοδομών, διερεύνηση των αντοχών λιθοδομής, αποτίμηση φέρουσας ικανότητας του κτηρίου και μετά τις προτεινόμενες επεμβάσεις, λεπτομερής σχεδιαστική και φωτογραφική αποτύπωση της υφιστάμ</w:t>
      </w:r>
      <w:r>
        <w:rPr>
          <w:rFonts w:eastAsia="Times New Roman"/>
          <w:szCs w:val="24"/>
        </w:rPr>
        <w:t>ενης κατάστασης του κτηρίου και για την μελλοντική αποκατάσταση, φύλαξη των στοιχείων που έχουν συλλεχθεί, όπως τα περίτεχνα κιγκλιδώματα, μεταλλικοί φανοί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091EF703" w14:textId="77777777" w:rsidR="00DA7551" w:rsidRDefault="006A5FF6">
      <w:pPr>
        <w:spacing w:after="0" w:line="600" w:lineRule="auto"/>
        <w:ind w:firstLine="720"/>
        <w:jc w:val="both"/>
        <w:rPr>
          <w:rFonts w:eastAsia="Times New Roman"/>
          <w:szCs w:val="24"/>
        </w:rPr>
      </w:pPr>
      <w:r>
        <w:rPr>
          <w:rFonts w:eastAsia="Times New Roman"/>
          <w:szCs w:val="24"/>
        </w:rPr>
        <w:t>Συνεπώς το Υπουργείο Πολιτισμού κάνει ό,τι είναι στην αρμοδιότητά του για την υπόδειξη των α</w:t>
      </w:r>
      <w:r>
        <w:rPr>
          <w:rFonts w:eastAsia="Times New Roman"/>
          <w:szCs w:val="24"/>
        </w:rPr>
        <w:t xml:space="preserve">παραίτητων όρων και κινήσεων που πρέπει να γίνουν για την προστασία του μνημείου της Χαλκίδας. </w:t>
      </w:r>
    </w:p>
    <w:p w14:paraId="091EF704" w14:textId="77777777" w:rsidR="00DA7551" w:rsidRDefault="006A5FF6">
      <w:pPr>
        <w:spacing w:after="0" w:line="600" w:lineRule="auto"/>
        <w:ind w:firstLine="720"/>
        <w:jc w:val="both"/>
        <w:rPr>
          <w:rFonts w:eastAsia="Times New Roman"/>
          <w:szCs w:val="24"/>
        </w:rPr>
      </w:pPr>
      <w:r>
        <w:rPr>
          <w:rFonts w:eastAsia="Times New Roman"/>
          <w:szCs w:val="24"/>
        </w:rPr>
        <w:lastRenderedPageBreak/>
        <w:t xml:space="preserve">Ευχαριστώ.         </w:t>
      </w:r>
    </w:p>
    <w:p w14:paraId="091EF705" w14:textId="77777777" w:rsidR="00DA7551" w:rsidRDefault="006A5FF6">
      <w:pPr>
        <w:spacing w:after="0" w:line="600" w:lineRule="auto"/>
        <w:ind w:firstLine="720"/>
        <w:jc w:val="both"/>
        <w:rPr>
          <w:rFonts w:eastAsia="Times New Roman"/>
          <w:szCs w:val="24"/>
        </w:rPr>
      </w:pPr>
      <w:r w:rsidRPr="0073079C">
        <w:rPr>
          <w:rFonts w:eastAsia="Times New Roman"/>
          <w:b/>
          <w:szCs w:val="24"/>
        </w:rPr>
        <w:t>ΠΡΟΕΔΡΕΥΩΝ (</w:t>
      </w:r>
      <w:r>
        <w:rPr>
          <w:rFonts w:eastAsia="Times New Roman"/>
          <w:b/>
          <w:szCs w:val="24"/>
        </w:rPr>
        <w:t>Σπυρίδων Λυκούδης</w:t>
      </w:r>
      <w:r w:rsidRPr="0073079C">
        <w:rPr>
          <w:rFonts w:eastAsia="Times New Roman"/>
          <w:b/>
          <w:szCs w:val="24"/>
        </w:rPr>
        <w:t>):</w:t>
      </w:r>
      <w:r>
        <w:rPr>
          <w:rFonts w:eastAsia="Times New Roman"/>
          <w:b/>
          <w:szCs w:val="24"/>
        </w:rPr>
        <w:t xml:space="preserve"> </w:t>
      </w:r>
      <w:r>
        <w:rPr>
          <w:rFonts w:eastAsia="Times New Roman"/>
          <w:szCs w:val="24"/>
        </w:rPr>
        <w:t xml:space="preserve">Κύριε συνάδελφε, έχετε τον λόγο. </w:t>
      </w:r>
    </w:p>
    <w:p w14:paraId="091EF706" w14:textId="77777777" w:rsidR="00DA7551" w:rsidRDefault="006A5FF6">
      <w:pPr>
        <w:spacing w:after="0" w:line="600" w:lineRule="auto"/>
        <w:ind w:firstLine="720"/>
        <w:jc w:val="both"/>
        <w:rPr>
          <w:rFonts w:eastAsia="Times New Roman"/>
          <w:szCs w:val="24"/>
        </w:rPr>
      </w:pPr>
      <w:r>
        <w:rPr>
          <w:rFonts w:eastAsia="Times New Roman"/>
          <w:b/>
          <w:szCs w:val="24"/>
        </w:rPr>
        <w:t xml:space="preserve">ΓΕΩΡΓΙΟΣ ΑΚΡΙΩΤΗΣ: </w:t>
      </w:r>
      <w:r>
        <w:rPr>
          <w:rFonts w:eastAsia="Times New Roman"/>
          <w:szCs w:val="24"/>
        </w:rPr>
        <w:t xml:space="preserve">Κυρία Υπουργέ, όντως, πριν από τρεις-τέσσερις </w:t>
      </w:r>
      <w:r>
        <w:rPr>
          <w:rFonts w:eastAsia="Times New Roman"/>
          <w:szCs w:val="24"/>
        </w:rPr>
        <w:t>η</w:t>
      </w:r>
      <w:r>
        <w:rPr>
          <w:rFonts w:eastAsia="Times New Roman"/>
          <w:szCs w:val="24"/>
        </w:rPr>
        <w:t xml:space="preserve">μέρες </w:t>
      </w:r>
      <w:r>
        <w:rPr>
          <w:rFonts w:eastAsia="Times New Roman"/>
          <w:szCs w:val="24"/>
        </w:rPr>
        <w:t xml:space="preserve">υπέπεσαν στην αντίληψή μου τα πρακτικά τα οποία βγήκαν από τη συνεδρίαση του Κεντρικού Συμβουλίου στις 17 </w:t>
      </w:r>
      <w:r>
        <w:rPr>
          <w:rFonts w:eastAsia="Times New Roman"/>
          <w:szCs w:val="24"/>
        </w:rPr>
        <w:t>Μαΐου</w:t>
      </w:r>
      <w:r>
        <w:rPr>
          <w:rFonts w:eastAsia="Times New Roman"/>
          <w:szCs w:val="24"/>
        </w:rPr>
        <w:t xml:space="preserve"> και αφορούσαν αίτημα του </w:t>
      </w:r>
      <w:r>
        <w:rPr>
          <w:rFonts w:eastAsia="Times New Roman"/>
          <w:szCs w:val="24"/>
        </w:rPr>
        <w:t>δ</w:t>
      </w:r>
      <w:r>
        <w:rPr>
          <w:rFonts w:eastAsia="Times New Roman"/>
          <w:szCs w:val="24"/>
        </w:rPr>
        <w:t xml:space="preserve">ημάρχου </w:t>
      </w:r>
      <w:proofErr w:type="spellStart"/>
      <w:r>
        <w:rPr>
          <w:rFonts w:eastAsia="Times New Roman"/>
          <w:szCs w:val="24"/>
        </w:rPr>
        <w:t>Χαλκιδέων</w:t>
      </w:r>
      <w:proofErr w:type="spellEnd"/>
      <w:r>
        <w:rPr>
          <w:rFonts w:eastAsia="Times New Roman"/>
          <w:szCs w:val="24"/>
        </w:rPr>
        <w:t xml:space="preserve"> για καθαίρεση τμημάτων της Δημοτικής Αγοράς, λόγω επικινδυνότητας βασικά. Είναι γεγονός, διαβάζοντας</w:t>
      </w:r>
      <w:r>
        <w:rPr>
          <w:rFonts w:eastAsia="Times New Roman"/>
          <w:szCs w:val="24"/>
        </w:rPr>
        <w:t xml:space="preserve"> από τα πρακτικά, ότι εσείς όντως προτείνατε κάποια μέτρα τα οποία πρέπει να πάρει ο </w:t>
      </w:r>
      <w:r>
        <w:rPr>
          <w:rFonts w:eastAsia="Times New Roman"/>
          <w:szCs w:val="24"/>
        </w:rPr>
        <w:t>δ</w:t>
      </w:r>
      <w:r>
        <w:rPr>
          <w:rFonts w:eastAsia="Times New Roman"/>
          <w:szCs w:val="24"/>
        </w:rPr>
        <w:t xml:space="preserve">ήμαρχος. Νομίζω ότι θα πρέπει να συνεχίσετε να παρακολουθείτε πώς υλοποιούνται αυτά.  </w:t>
      </w:r>
    </w:p>
    <w:p w14:paraId="091EF707" w14:textId="77777777" w:rsidR="00DA7551" w:rsidRDefault="006A5FF6">
      <w:pPr>
        <w:spacing w:after="0" w:line="600" w:lineRule="auto"/>
        <w:ind w:firstLine="720"/>
        <w:jc w:val="both"/>
        <w:rPr>
          <w:rFonts w:eastAsia="Times New Roman"/>
          <w:szCs w:val="24"/>
        </w:rPr>
      </w:pPr>
      <w:r>
        <w:rPr>
          <w:rFonts w:eastAsia="Times New Roman"/>
          <w:szCs w:val="24"/>
        </w:rPr>
        <w:t>Ένα σοβαρό ζήτημα είναι το αν σας έχει υποβάλει τη μελέτη υποστύλωσης, η οποία είνα</w:t>
      </w:r>
      <w:r>
        <w:rPr>
          <w:rFonts w:eastAsia="Times New Roman"/>
          <w:szCs w:val="24"/>
        </w:rPr>
        <w:t>ι απαραίτητη για να μην καταρρεύσουν τμήματα της Δημοτικής Αγοράς και καταστραφεί το μνημείο.</w:t>
      </w:r>
    </w:p>
    <w:p w14:paraId="091EF708" w14:textId="77777777" w:rsidR="00DA7551" w:rsidRDefault="006A5FF6">
      <w:pPr>
        <w:spacing w:after="0" w:line="600" w:lineRule="auto"/>
        <w:ind w:firstLine="720"/>
        <w:jc w:val="both"/>
        <w:rPr>
          <w:rFonts w:eastAsia="Times New Roman"/>
          <w:szCs w:val="24"/>
        </w:rPr>
      </w:pPr>
      <w:r>
        <w:rPr>
          <w:rFonts w:eastAsia="Times New Roman"/>
          <w:szCs w:val="24"/>
        </w:rPr>
        <w:t>Θα έλεγα ακόμα ότι αυτή η εικόνα της κατάρρευσης δημιουργεί πολύ άσχημες εντυπώσεις στους πολίτες, πέρα από τους κινδύνους τραυματισμών. Γιατί εκεί που κατέρρευσε</w:t>
      </w:r>
      <w:r>
        <w:rPr>
          <w:rFonts w:eastAsia="Times New Roman"/>
          <w:szCs w:val="24"/>
        </w:rPr>
        <w:t xml:space="preserve">, τα </w:t>
      </w:r>
      <w:r>
        <w:rPr>
          <w:rFonts w:eastAsia="Times New Roman"/>
          <w:szCs w:val="24"/>
        </w:rPr>
        <w:lastRenderedPageBreak/>
        <w:t xml:space="preserve">κομμάτια έπεφταν στη μέση του δρόμου. Υπήρχε επικινδυνότητα όντως και ευτυχώς δεν υπήρξε πρόβλημα. </w:t>
      </w:r>
    </w:p>
    <w:p w14:paraId="091EF709" w14:textId="77777777" w:rsidR="00DA7551" w:rsidRDefault="006A5FF6">
      <w:pPr>
        <w:spacing w:after="0" w:line="600" w:lineRule="auto"/>
        <w:ind w:firstLine="720"/>
        <w:jc w:val="both"/>
        <w:rPr>
          <w:rFonts w:eastAsia="Times New Roman" w:cs="Times New Roman"/>
          <w:szCs w:val="24"/>
        </w:rPr>
      </w:pPr>
      <w:r>
        <w:rPr>
          <w:rFonts w:eastAsia="Times New Roman"/>
          <w:szCs w:val="24"/>
        </w:rPr>
        <w:t xml:space="preserve">Και βέβαια, εδώ προσπαθούν να δικαιωθούν αυτοί οι οποίοι επέμεναν στην κατεδάφιση της </w:t>
      </w:r>
      <w:r>
        <w:rPr>
          <w:rFonts w:eastAsia="Times New Roman"/>
          <w:szCs w:val="24"/>
        </w:rPr>
        <w:t>α</w:t>
      </w:r>
      <w:r>
        <w:rPr>
          <w:rFonts w:eastAsia="Times New Roman"/>
          <w:szCs w:val="24"/>
        </w:rPr>
        <w:t xml:space="preserve">γοράς. Εγώ ευθέως λέω ότι υπάρχουν συμφέροντα εκεί πέρα. </w:t>
      </w:r>
      <w:r>
        <w:rPr>
          <w:rFonts w:eastAsia="Times New Roman" w:cs="Times New Roman"/>
          <w:szCs w:val="24"/>
        </w:rPr>
        <w:t>Κατά τη</w:t>
      </w:r>
      <w:r>
        <w:rPr>
          <w:rFonts w:eastAsia="Times New Roman" w:cs="Times New Roman"/>
          <w:szCs w:val="24"/>
        </w:rPr>
        <w:t xml:space="preserve">ν άποψή μου θα πρέπει να ενισχυθεί ο </w:t>
      </w:r>
      <w:r>
        <w:rPr>
          <w:rFonts w:eastAsia="Times New Roman" w:cs="Times New Roman"/>
          <w:szCs w:val="24"/>
        </w:rPr>
        <w:t>δ</w:t>
      </w:r>
      <w:r>
        <w:rPr>
          <w:rFonts w:eastAsia="Times New Roman" w:cs="Times New Roman"/>
          <w:szCs w:val="24"/>
        </w:rPr>
        <w:t>ήμος, να βρει, δηλαδή, τα χρηματοδοτικά εργαλεία για να προχωρήσει ο αρχιτεκτονικός διαγωνισμός. Γιατί, όντως η παραμονή σε αυτήν την κατάσταση, το γεγονός ότι δεν φυλάσσεται επαρκώς και ότι υπάρχουν σημεία που είναι ε</w:t>
      </w:r>
      <w:r>
        <w:rPr>
          <w:rFonts w:eastAsia="Times New Roman" w:cs="Times New Roman"/>
          <w:szCs w:val="24"/>
        </w:rPr>
        <w:t>πικίνδυνα να καταρρεύσουν, θα πρέπει έγκαιρα να αντιμετωπιστούν και να αποκατασταθεί το μνημείο.</w:t>
      </w:r>
    </w:p>
    <w:p w14:paraId="091EF70A"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καταθέτω πρόσφατες φωτογραφίες της </w:t>
      </w:r>
      <w:r>
        <w:rPr>
          <w:rFonts w:eastAsia="Times New Roman" w:cs="Times New Roman"/>
          <w:szCs w:val="24"/>
        </w:rPr>
        <w:t>α</w:t>
      </w:r>
      <w:r>
        <w:rPr>
          <w:rFonts w:eastAsia="Times New Roman" w:cs="Times New Roman"/>
          <w:szCs w:val="24"/>
        </w:rPr>
        <w:t>γοράς στα Πρακτικά.</w:t>
      </w:r>
    </w:p>
    <w:p w14:paraId="091EF70B" w14:textId="77777777" w:rsidR="00DA7551" w:rsidRDefault="006A5FF6">
      <w:pPr>
        <w:spacing w:after="0" w:line="600" w:lineRule="auto"/>
        <w:ind w:firstLine="720"/>
        <w:jc w:val="both"/>
        <w:rPr>
          <w:rFonts w:eastAsia="Times New Roman"/>
          <w:bCs/>
          <w:szCs w:val="24"/>
        </w:rPr>
      </w:pPr>
      <w:r w:rsidRPr="00663D20">
        <w:rPr>
          <w:rFonts w:eastAsia="Times New Roman" w:cs="Times New Roman"/>
          <w:szCs w:val="24"/>
        </w:rPr>
        <w:t>(</w:t>
      </w:r>
      <w:r w:rsidRPr="00663D20">
        <w:rPr>
          <w:rFonts w:eastAsia="Times New Roman"/>
          <w:bCs/>
          <w:szCs w:val="24"/>
        </w:rPr>
        <w:t xml:space="preserve">Στο σημείο αυτό ο Βουλευτής κ. </w:t>
      </w:r>
      <w:r>
        <w:rPr>
          <w:rFonts w:eastAsia="Times New Roman"/>
          <w:bCs/>
          <w:szCs w:val="24"/>
        </w:rPr>
        <w:t>Γεώργιος Ακριώτης</w:t>
      </w:r>
      <w:r w:rsidRPr="00960039">
        <w:rPr>
          <w:rFonts w:eastAsia="Times New Roman"/>
          <w:bCs/>
          <w:szCs w:val="24"/>
        </w:rPr>
        <w:t xml:space="preserve"> </w:t>
      </w:r>
      <w:r>
        <w:rPr>
          <w:rFonts w:eastAsia="Times New Roman"/>
          <w:bCs/>
          <w:szCs w:val="24"/>
        </w:rPr>
        <w:t>καταθέτει για τα Πρακτικά τις προαναφε</w:t>
      </w:r>
      <w:r>
        <w:rPr>
          <w:rFonts w:eastAsia="Times New Roman"/>
          <w:bCs/>
          <w:szCs w:val="24"/>
        </w:rPr>
        <w:t>ρθείσες φωτογραφίες, οι οποίες βρίσκοντ</w:t>
      </w:r>
      <w:r w:rsidRPr="00663D20">
        <w:rPr>
          <w:rFonts w:eastAsia="Times New Roman"/>
          <w:bCs/>
          <w:szCs w:val="24"/>
        </w:rPr>
        <w:t xml:space="preserve">αι στο </w:t>
      </w:r>
      <w:r>
        <w:rPr>
          <w:rFonts w:eastAsia="Times New Roman"/>
          <w:bCs/>
          <w:szCs w:val="24"/>
        </w:rPr>
        <w:t>α</w:t>
      </w:r>
      <w:r w:rsidRPr="00663D20">
        <w:rPr>
          <w:rFonts w:eastAsia="Times New Roman"/>
          <w:bCs/>
          <w:szCs w:val="24"/>
        </w:rPr>
        <w:t>ρχείο του Τμήματος Γραμματείας της Διεύθυνσης Στενογραφίας και Πρακτικών της Βουλής)</w:t>
      </w:r>
    </w:p>
    <w:p w14:paraId="091EF70C"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Ευχαριστώ.</w:t>
      </w:r>
    </w:p>
    <w:p w14:paraId="091EF70D" w14:textId="77777777" w:rsidR="00DA7551" w:rsidRDefault="006A5FF6">
      <w:pPr>
        <w:spacing w:after="0" w:line="600" w:lineRule="auto"/>
        <w:ind w:firstLine="720"/>
        <w:jc w:val="both"/>
        <w:rPr>
          <w:rFonts w:eastAsia="Times New Roman"/>
          <w:bCs/>
          <w:szCs w:val="24"/>
        </w:rPr>
      </w:pPr>
      <w:r>
        <w:rPr>
          <w:rFonts w:eastAsia="Times New Roman"/>
          <w:b/>
          <w:bCs/>
          <w:szCs w:val="24"/>
        </w:rPr>
        <w:lastRenderedPageBreak/>
        <w:t xml:space="preserve">ΠΡΟΕΔΡΕΥΩΝ (Σπυρίδων Λυκούδης): </w:t>
      </w:r>
      <w:r>
        <w:rPr>
          <w:rFonts w:eastAsia="Times New Roman"/>
          <w:bCs/>
          <w:szCs w:val="24"/>
        </w:rPr>
        <w:t>Ευχαριστώ, κύριε συνάδελφε.</w:t>
      </w:r>
    </w:p>
    <w:p w14:paraId="091EF70E" w14:textId="77777777" w:rsidR="00DA7551" w:rsidRDefault="006A5FF6">
      <w:pPr>
        <w:spacing w:after="0" w:line="600" w:lineRule="auto"/>
        <w:ind w:firstLine="720"/>
        <w:jc w:val="both"/>
        <w:rPr>
          <w:rFonts w:eastAsia="Times New Roman"/>
          <w:bCs/>
          <w:szCs w:val="24"/>
        </w:rPr>
      </w:pPr>
      <w:r>
        <w:rPr>
          <w:rFonts w:eastAsia="Times New Roman"/>
          <w:bCs/>
          <w:szCs w:val="24"/>
        </w:rPr>
        <w:t>Τον λόγο έχει η κυρία Υπουργός.</w:t>
      </w:r>
    </w:p>
    <w:p w14:paraId="091EF70F" w14:textId="77777777" w:rsidR="00DA7551" w:rsidRDefault="006A5FF6">
      <w:pPr>
        <w:spacing w:after="0" w:line="600" w:lineRule="auto"/>
        <w:ind w:firstLine="720"/>
        <w:jc w:val="both"/>
        <w:rPr>
          <w:rFonts w:eastAsia="Times New Roman"/>
          <w:bCs/>
          <w:szCs w:val="24"/>
        </w:rPr>
      </w:pPr>
      <w:r w:rsidRPr="008F290D">
        <w:rPr>
          <w:rFonts w:eastAsia="Times New Roman"/>
          <w:b/>
          <w:bCs/>
          <w:szCs w:val="24"/>
        </w:rPr>
        <w:t>ΛΥΔΙΑ ΚΟΝΙΟΡΔΟΥ (Υπου</w:t>
      </w:r>
      <w:r w:rsidRPr="008F290D">
        <w:rPr>
          <w:rFonts w:eastAsia="Times New Roman"/>
          <w:b/>
          <w:bCs/>
          <w:szCs w:val="24"/>
        </w:rPr>
        <w:t xml:space="preserve">ργός Πολιτισμού και Αθλητισμού): </w:t>
      </w:r>
      <w:r>
        <w:rPr>
          <w:rFonts w:eastAsia="Times New Roman"/>
          <w:bCs/>
          <w:szCs w:val="24"/>
        </w:rPr>
        <w:t>Θα ήθελα να τονίσω πόσο σημαντικό είναι και το δικό σας ενδιαφέρον, κύριε Ακριώτη, για να βρεθεί μία λύση γι’ αυτό το χρόνιο πρόβλημα της Δημοτικής Αγοράς της Χαλκίδας. Και θα ήθελα, επίσης, να κάνω ιδιαίτερη μνεία στην ομάδα πρωτοβουλίας των πολιτών για τ</w:t>
      </w:r>
      <w:r>
        <w:rPr>
          <w:rFonts w:eastAsia="Times New Roman"/>
          <w:bCs/>
          <w:szCs w:val="24"/>
        </w:rPr>
        <w:t xml:space="preserve">η διάσωση της </w:t>
      </w:r>
      <w:r>
        <w:rPr>
          <w:rFonts w:eastAsia="Times New Roman"/>
          <w:bCs/>
          <w:szCs w:val="24"/>
        </w:rPr>
        <w:t>α</w:t>
      </w:r>
      <w:r>
        <w:rPr>
          <w:rFonts w:eastAsia="Times New Roman"/>
          <w:bCs/>
          <w:szCs w:val="24"/>
        </w:rPr>
        <w:t>γοράς. Είναι σημαντική η εγρήγορση των πολιτών, γιατί χωρίς αυτήν δεν μπορούμε να έχουμε ένα σωστό αποτέλεσμα.</w:t>
      </w:r>
    </w:p>
    <w:p w14:paraId="091EF710" w14:textId="77777777" w:rsidR="00DA7551" w:rsidRDefault="006A5FF6">
      <w:pPr>
        <w:spacing w:after="0" w:line="600" w:lineRule="auto"/>
        <w:ind w:firstLine="720"/>
        <w:jc w:val="both"/>
        <w:rPr>
          <w:rFonts w:eastAsia="Times New Roman"/>
          <w:bCs/>
          <w:szCs w:val="24"/>
        </w:rPr>
      </w:pPr>
      <w:r>
        <w:rPr>
          <w:rFonts w:eastAsia="Times New Roman"/>
          <w:bCs/>
          <w:szCs w:val="24"/>
        </w:rPr>
        <w:t xml:space="preserve">Ωστόσο τονίζω ότι το Υπουργείο έχει </w:t>
      </w:r>
      <w:r>
        <w:rPr>
          <w:rFonts w:eastAsia="Times New Roman"/>
          <w:bCs/>
          <w:szCs w:val="24"/>
        </w:rPr>
        <w:t xml:space="preserve">τονίσει </w:t>
      </w:r>
      <w:r>
        <w:rPr>
          <w:rFonts w:eastAsia="Times New Roman"/>
          <w:bCs/>
          <w:szCs w:val="24"/>
        </w:rPr>
        <w:t>εγγράφως και επανειλημμένα προς τον Δήμο της Χαλκίδας</w:t>
      </w:r>
      <w:r>
        <w:rPr>
          <w:rFonts w:eastAsia="Times New Roman"/>
          <w:bCs/>
          <w:szCs w:val="24"/>
        </w:rPr>
        <w:t>,</w:t>
      </w:r>
      <w:r>
        <w:rPr>
          <w:rFonts w:eastAsia="Times New Roman"/>
          <w:bCs/>
          <w:szCs w:val="24"/>
        </w:rPr>
        <w:t xml:space="preserve"> ως ιδιοκτήτη του συγκροτήματος,</w:t>
      </w:r>
      <w:r>
        <w:rPr>
          <w:rFonts w:eastAsia="Times New Roman"/>
          <w:bCs/>
          <w:szCs w:val="24"/>
        </w:rPr>
        <w:t xml:space="preserve"> την ανάγκη λήψης μια σειράς μέτρων για να προστατευθεί το συγκρότημα. Από τα μέτρα αυτά, έχουν ληφθεί μερικά, αλλά όχι ολοκληρωμένα. Για παράδειγμα, η περίφραξη η οποία θα προστάτευε το μνημείο από τους βανδαλισμούς και από τις επιπλέον φθορές, δεν έχει γ</w:t>
      </w:r>
      <w:r>
        <w:rPr>
          <w:rFonts w:eastAsia="Times New Roman"/>
          <w:bCs/>
          <w:szCs w:val="24"/>
        </w:rPr>
        <w:t xml:space="preserve">ίνει. Και αυτό δεν είναι ένα πολύ μεγάλο κόστος. Θα πρέπει να προχωρήσει ο </w:t>
      </w:r>
      <w:r>
        <w:rPr>
          <w:rFonts w:eastAsia="Times New Roman"/>
          <w:bCs/>
          <w:szCs w:val="24"/>
        </w:rPr>
        <w:t>δ</w:t>
      </w:r>
      <w:r>
        <w:rPr>
          <w:rFonts w:eastAsia="Times New Roman"/>
          <w:bCs/>
          <w:szCs w:val="24"/>
        </w:rPr>
        <w:t xml:space="preserve">ήμος σε </w:t>
      </w:r>
      <w:r>
        <w:rPr>
          <w:rFonts w:eastAsia="Times New Roman"/>
          <w:bCs/>
          <w:szCs w:val="24"/>
        </w:rPr>
        <w:lastRenderedPageBreak/>
        <w:t>αυτό για να προστατευθεί όχι μόνο το μνημείο αλλά και οι διερχόμενοι πολίτες από την επικινδυνότητα.</w:t>
      </w:r>
    </w:p>
    <w:p w14:paraId="091EF711" w14:textId="77777777" w:rsidR="00DA7551" w:rsidRDefault="006A5FF6">
      <w:pPr>
        <w:spacing w:after="0" w:line="600" w:lineRule="auto"/>
        <w:ind w:firstLine="720"/>
        <w:jc w:val="both"/>
        <w:rPr>
          <w:rFonts w:eastAsia="Times New Roman"/>
          <w:bCs/>
          <w:szCs w:val="24"/>
        </w:rPr>
      </w:pPr>
      <w:r>
        <w:rPr>
          <w:rFonts w:eastAsia="Times New Roman"/>
          <w:bCs/>
          <w:szCs w:val="24"/>
        </w:rPr>
        <w:t>Είναι προφανές ότι το Υπουργείο δεν είναι επισπεύδ</w:t>
      </w:r>
      <w:r>
        <w:rPr>
          <w:rFonts w:eastAsia="Times New Roman"/>
          <w:bCs/>
          <w:szCs w:val="24"/>
        </w:rPr>
        <w:t>ο</w:t>
      </w:r>
      <w:r>
        <w:rPr>
          <w:rFonts w:eastAsia="Times New Roman"/>
          <w:bCs/>
          <w:szCs w:val="24"/>
        </w:rPr>
        <w:t>ν. Και ό,τι του αναλ</w:t>
      </w:r>
      <w:r>
        <w:rPr>
          <w:rFonts w:eastAsia="Times New Roman"/>
          <w:bCs/>
          <w:szCs w:val="24"/>
        </w:rPr>
        <w:t xml:space="preserve">ογεί, το έχει κάνει, όπως αυτοψίες, εκθέσεις, οδηγίες βάσει του αρχαιολογικού νόμου. Πρέπει να τονίσουμε την ευθύνη του Δήμου </w:t>
      </w:r>
      <w:proofErr w:type="spellStart"/>
      <w:r>
        <w:rPr>
          <w:rFonts w:eastAsia="Times New Roman"/>
          <w:bCs/>
          <w:szCs w:val="24"/>
        </w:rPr>
        <w:t>Χαλκιδέων</w:t>
      </w:r>
      <w:proofErr w:type="spellEnd"/>
      <w:r>
        <w:rPr>
          <w:rFonts w:eastAsia="Times New Roman"/>
          <w:bCs/>
          <w:szCs w:val="24"/>
        </w:rPr>
        <w:t xml:space="preserve"> ως ιδιοκτήτη, όπως και να τονίσουμε ότι πράγματι έχει γίνει σειρά καταγγελιών από την ομάδα πρωτοβουλίας -οι οποίες μένο</w:t>
      </w:r>
      <w:r>
        <w:rPr>
          <w:rFonts w:eastAsia="Times New Roman"/>
          <w:bCs/>
          <w:szCs w:val="24"/>
        </w:rPr>
        <w:t xml:space="preserve">υν αναπάντητες- για πλημμέλεια και επιπολαιότητα από τον </w:t>
      </w:r>
      <w:r>
        <w:rPr>
          <w:rFonts w:eastAsia="Times New Roman"/>
          <w:bCs/>
          <w:szCs w:val="24"/>
        </w:rPr>
        <w:t>δ</w:t>
      </w:r>
      <w:r>
        <w:rPr>
          <w:rFonts w:eastAsia="Times New Roman"/>
          <w:bCs/>
          <w:szCs w:val="24"/>
        </w:rPr>
        <w:t>ήμο όσον αφορά το ζήτημα της φύλαξης, της συντήρησης και κυρίως την επικινδυνότητα σε βάρος της ανθρώπινης ζωής.</w:t>
      </w:r>
    </w:p>
    <w:p w14:paraId="091EF712" w14:textId="77777777" w:rsidR="00DA7551" w:rsidRDefault="006A5FF6">
      <w:pPr>
        <w:spacing w:after="0" w:line="600" w:lineRule="auto"/>
        <w:ind w:firstLine="720"/>
        <w:jc w:val="both"/>
        <w:rPr>
          <w:rFonts w:eastAsia="Times New Roman"/>
          <w:bCs/>
          <w:szCs w:val="24"/>
        </w:rPr>
      </w:pPr>
      <w:r>
        <w:rPr>
          <w:rFonts w:eastAsia="Times New Roman"/>
          <w:bCs/>
          <w:szCs w:val="24"/>
        </w:rPr>
        <w:t xml:space="preserve">Συμφωνώ ότι χρειάζεται να είμαστε ενωμένοι και συντονισμένα να κάνουμε προσπάθειες, ώστε να προχωρήσει η τελική μελέτη από πλευράς του </w:t>
      </w:r>
      <w:r>
        <w:rPr>
          <w:rFonts w:eastAsia="Times New Roman"/>
          <w:bCs/>
          <w:szCs w:val="24"/>
        </w:rPr>
        <w:t>δ</w:t>
      </w:r>
      <w:r>
        <w:rPr>
          <w:rFonts w:eastAsia="Times New Roman"/>
          <w:bCs/>
          <w:szCs w:val="24"/>
        </w:rPr>
        <w:t xml:space="preserve">ήμου. Το Υπουργείο Πολιτισμού θα συμβάλλει στην έγκριση της μελέτης το γρηγορότερο, μόλις υποβληθεί από τον </w:t>
      </w:r>
      <w:r>
        <w:rPr>
          <w:rFonts w:eastAsia="Times New Roman"/>
          <w:bCs/>
          <w:szCs w:val="24"/>
        </w:rPr>
        <w:t>δ</w:t>
      </w:r>
      <w:r>
        <w:rPr>
          <w:rFonts w:eastAsia="Times New Roman"/>
          <w:bCs/>
          <w:szCs w:val="24"/>
        </w:rPr>
        <w:t>ήμο, και θα</w:t>
      </w:r>
      <w:r>
        <w:rPr>
          <w:rFonts w:eastAsia="Times New Roman"/>
          <w:bCs/>
          <w:szCs w:val="24"/>
        </w:rPr>
        <w:t xml:space="preserve"> παρακολουθήσει την εφαρμογή της, ώστε το μνημείο να αποτελέσει έναν χώρο καύχημα για τη πόλη, γιατί η πόλη δεν έχει πλέον άλλα περιθώρια απώλειας ιστορικών κτηρίων.</w:t>
      </w:r>
    </w:p>
    <w:p w14:paraId="091EF713" w14:textId="77777777" w:rsidR="00DA7551" w:rsidRDefault="006A5FF6">
      <w:pPr>
        <w:spacing w:after="0" w:line="600" w:lineRule="auto"/>
        <w:ind w:firstLine="720"/>
        <w:jc w:val="both"/>
        <w:rPr>
          <w:rFonts w:eastAsia="Times New Roman"/>
          <w:bCs/>
          <w:szCs w:val="24"/>
        </w:rPr>
      </w:pPr>
      <w:r>
        <w:rPr>
          <w:rFonts w:eastAsia="Times New Roman"/>
          <w:bCs/>
          <w:szCs w:val="24"/>
        </w:rPr>
        <w:lastRenderedPageBreak/>
        <w:t>Σας ευχαριστώ.</w:t>
      </w:r>
    </w:p>
    <w:p w14:paraId="091EF714" w14:textId="77777777" w:rsidR="00DA7551" w:rsidRDefault="006A5FF6">
      <w:pPr>
        <w:spacing w:after="0" w:line="600" w:lineRule="auto"/>
        <w:ind w:firstLine="720"/>
        <w:jc w:val="both"/>
        <w:rPr>
          <w:rFonts w:eastAsia="Times New Roman" w:cs="Times New Roman"/>
          <w:szCs w:val="24"/>
        </w:rPr>
      </w:pPr>
      <w:r>
        <w:rPr>
          <w:rFonts w:eastAsia="Times New Roman"/>
          <w:b/>
          <w:bCs/>
          <w:szCs w:val="24"/>
        </w:rPr>
        <w:t xml:space="preserve">ΠΡΟΕΔΡΕΥΩΝ (Σπυρίδων Λυκούδης): </w:t>
      </w:r>
      <w:r>
        <w:rPr>
          <w:rFonts w:eastAsia="Times New Roman"/>
          <w:bCs/>
          <w:szCs w:val="24"/>
        </w:rPr>
        <w:t xml:space="preserve">Ακολουθεί η </w:t>
      </w:r>
      <w:r>
        <w:rPr>
          <w:rFonts w:eastAsia="Times New Roman"/>
          <w:bCs/>
          <w:szCs w:val="24"/>
        </w:rPr>
        <w:t xml:space="preserve">τρίτη </w:t>
      </w:r>
      <w:r>
        <w:rPr>
          <w:rFonts w:eastAsia="Times New Roman" w:cs="Times New Roman"/>
          <w:szCs w:val="24"/>
        </w:rPr>
        <w:t xml:space="preserve">με αριθμό 1881/26-6-2018 </w:t>
      </w:r>
      <w:r>
        <w:rPr>
          <w:rFonts w:eastAsia="Times New Roman" w:cs="Times New Roman"/>
          <w:szCs w:val="24"/>
        </w:rPr>
        <w:t xml:space="preserve">επίκαιρη ερώτηση </w:t>
      </w:r>
      <w:r>
        <w:rPr>
          <w:rFonts w:eastAsia="Times New Roman" w:cs="Times New Roman"/>
          <w:szCs w:val="24"/>
        </w:rPr>
        <w:t xml:space="preserve">δεύτερου κύκλου </w:t>
      </w:r>
      <w:r>
        <w:rPr>
          <w:rFonts w:eastAsia="Times New Roman" w:cs="Times New Roman"/>
          <w:szCs w:val="24"/>
        </w:rPr>
        <w:t>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ς κ</w:t>
      </w:r>
      <w:r w:rsidRPr="00CB67B9">
        <w:rPr>
          <w:rFonts w:eastAsia="Times New Roman" w:cs="Times New Roman"/>
          <w:b/>
          <w:szCs w:val="24"/>
        </w:rPr>
        <w:t xml:space="preserve">. </w:t>
      </w:r>
      <w:r w:rsidRPr="00CB67B9">
        <w:rPr>
          <w:rFonts w:eastAsia="Times New Roman" w:cs="Times New Roman"/>
          <w:bCs/>
          <w:szCs w:val="24"/>
        </w:rPr>
        <w:t>Ιωάννη Δελή</w:t>
      </w:r>
      <w:r>
        <w:rPr>
          <w:rFonts w:eastAsia="Times New Roman" w:cs="Times New Roman"/>
          <w:b/>
          <w:bCs/>
          <w:szCs w:val="24"/>
        </w:rPr>
        <w:t xml:space="preserve"> </w:t>
      </w:r>
      <w:r>
        <w:rPr>
          <w:rFonts w:eastAsia="Times New Roman" w:cs="Times New Roman"/>
          <w:szCs w:val="24"/>
        </w:rPr>
        <w:t xml:space="preserve">προς την Υπουργό </w:t>
      </w:r>
      <w:r w:rsidRPr="00CB67B9">
        <w:rPr>
          <w:rFonts w:eastAsia="Times New Roman" w:cs="Times New Roman"/>
          <w:bCs/>
          <w:szCs w:val="24"/>
        </w:rPr>
        <w:t>Πολιτισμού και Αθλητισμού,</w:t>
      </w:r>
      <w:r w:rsidRPr="00CB67B9">
        <w:rPr>
          <w:rFonts w:eastAsia="Times New Roman" w:cs="Times New Roman"/>
          <w:b/>
          <w:szCs w:val="24"/>
        </w:rPr>
        <w:t xml:space="preserve"> </w:t>
      </w:r>
      <w:r>
        <w:rPr>
          <w:rFonts w:eastAsia="Times New Roman" w:cs="Times New Roman"/>
          <w:szCs w:val="24"/>
        </w:rPr>
        <w:t>σχετικά με την κατάσταση των εργαζομένων στην ΑΕΠΙ και τα δικαιώματα των δημιουργών δικαιούχων μελώ</w:t>
      </w:r>
      <w:r>
        <w:rPr>
          <w:rFonts w:eastAsia="Times New Roman" w:cs="Times New Roman"/>
          <w:szCs w:val="24"/>
        </w:rPr>
        <w:t>ν της.</w:t>
      </w:r>
    </w:p>
    <w:p w14:paraId="091EF715"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Τον λόγο έχει ο κ. Δελής.</w:t>
      </w:r>
    </w:p>
    <w:p w14:paraId="091EF716" w14:textId="77777777" w:rsidR="00DA7551" w:rsidRDefault="006A5FF6">
      <w:pPr>
        <w:spacing w:after="0" w:line="600" w:lineRule="auto"/>
        <w:ind w:firstLine="720"/>
        <w:jc w:val="both"/>
        <w:rPr>
          <w:rFonts w:eastAsia="Times New Roman" w:cs="Times New Roman"/>
          <w:szCs w:val="24"/>
        </w:rPr>
      </w:pPr>
      <w:r w:rsidRPr="00CB67B9">
        <w:rPr>
          <w:rFonts w:eastAsia="Times New Roman" w:cs="Times New Roman"/>
          <w:b/>
          <w:szCs w:val="24"/>
        </w:rPr>
        <w:t xml:space="preserve">ΙΩΑΝΝΗΣ ΔΕΛΗΣ: </w:t>
      </w:r>
      <w:r>
        <w:rPr>
          <w:rFonts w:eastAsia="Times New Roman" w:cs="Times New Roman"/>
          <w:szCs w:val="24"/>
        </w:rPr>
        <w:t>Ευχαριστώ πολύ, κύριε Πρόεδρε.</w:t>
      </w:r>
    </w:p>
    <w:p w14:paraId="091EF717"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Κυρία Υπουργέ, επανερχόμαστε με μια ακόμα ερώτηση για την «αμαρτωλή» ΑΕΠΙ, τις αμαρτίες της οποίας τις πληρώνουν οι εργαζόμενοι που ζουν τον εφιάλτη της ανεργίας και οι δημιουργ</w:t>
      </w:r>
      <w:r>
        <w:rPr>
          <w:rFonts w:eastAsia="Times New Roman" w:cs="Times New Roman"/>
          <w:szCs w:val="24"/>
        </w:rPr>
        <w:t>οί βέβαια, και το ίδιο –θα έλεγα- το ελληνικό τραγούδι.</w:t>
      </w:r>
    </w:p>
    <w:p w14:paraId="091EF718"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Εδώ και έναν μήνα έχει ανακληθεί η άδεια της ΑΕΠΙ με δική σας απόφαση, ενώ οι εργαζόμενοι είναι για αρκετούς μήνες απλήρωτοι. Ένα τμήμα απ’ αυτούς τους εργαζόμενους, οι οποίοι αποτελούσαν το τμήμα της</w:t>
      </w:r>
      <w:r>
        <w:rPr>
          <w:rFonts w:eastAsia="Times New Roman" w:cs="Times New Roman"/>
          <w:szCs w:val="24"/>
        </w:rPr>
        <w:t xml:space="preserve"> νομικής υποστήριξης της ΑΕΠΙ και οι οποίοι την εκπροσωπούσαν στις δίκες με τους χρήστες, έχουν </w:t>
      </w:r>
      <w:r>
        <w:rPr>
          <w:rFonts w:eastAsia="Times New Roman" w:cs="Times New Roman"/>
          <w:szCs w:val="24"/>
        </w:rPr>
        <w:lastRenderedPageBreak/>
        <w:t>πάψει από τον Δεκέμβρη του 2017, δηλαδή εδώ και έξι μήνες –και ενώ βεβαίως αυτές οι δίκες τρέχουν και εξελίσσονται- να παίρνουν τα έξοδα κίνησης και παράστασης,</w:t>
      </w:r>
      <w:r>
        <w:rPr>
          <w:rFonts w:eastAsia="Times New Roman" w:cs="Times New Roman"/>
          <w:szCs w:val="24"/>
        </w:rPr>
        <w:t xml:space="preserve"> ώστε να μπορούν να βρίσκονται σε αυτές δίκες, αρκετές από τις οποίες γίνονται και σε επαρχιακά δικαστήρια.</w:t>
      </w:r>
    </w:p>
    <w:p w14:paraId="091EF719"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Αυτοί τώρα οι συγκεκριμένοι εργαζόμενοι φέρουν και προσωπική ευθύνη για την παρουσία τους στις εκδικαζόμενες υποθέσεις και, επειδή δεν μπορούν να πα</w:t>
      </w:r>
      <w:r>
        <w:rPr>
          <w:rFonts w:eastAsia="Times New Roman" w:cs="Times New Roman"/>
          <w:szCs w:val="24"/>
        </w:rPr>
        <w:t>ρίστανται</w:t>
      </w:r>
      <w:r w:rsidRPr="0086673B">
        <w:rPr>
          <w:rFonts w:eastAsia="Times New Roman" w:cs="Times New Roman"/>
          <w:szCs w:val="24"/>
        </w:rPr>
        <w:t xml:space="preserve">, </w:t>
      </w:r>
      <w:r>
        <w:rPr>
          <w:rFonts w:eastAsia="Times New Roman" w:cs="Times New Roman"/>
          <w:szCs w:val="24"/>
        </w:rPr>
        <w:t xml:space="preserve">λόγω των αυξημένων βεβαίως εξόδων κίνησης και παράστασης, έρχονται τα δικαστήρια τώρα και τους βάζουν και πρόστιμα, τα οποία φτάνουν στα 420 ευρώ για τη λιπομαρτυρία. Δηλαδή εκεί που τους χρωστάγανε, είναι και απλήρωτοι, τους βάζουν και </w:t>
      </w:r>
      <w:r>
        <w:rPr>
          <w:rFonts w:eastAsia="Times New Roman" w:cs="Times New Roman"/>
          <w:szCs w:val="24"/>
        </w:rPr>
        <w:t>πρόστιμα, τους παίρνουν και το βόδι.</w:t>
      </w:r>
    </w:p>
    <w:p w14:paraId="091EF71A"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Έχουν απευθυνθεί και σε εσάς αυτοί οι εργαζόμενοι και το σωματείο τους και στον Υπουργό Δικαιοσύνης, τον κ. Κοντονή, αλλά μέχρι στιγμής δεν έχουν πάρει απάντηση. Θα περιμένουμε να ακούσουμε τώρα την απάντησή σας.</w:t>
      </w:r>
    </w:p>
    <w:p w14:paraId="091EF71B"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Βεβαίω</w:t>
      </w:r>
      <w:r>
        <w:rPr>
          <w:rFonts w:eastAsia="Times New Roman" w:cs="Times New Roman"/>
          <w:szCs w:val="24"/>
        </w:rPr>
        <w:t xml:space="preserve">ς, αυτό το θέμα σχετίζεται και με τους ίδιους τους δημιουργούς γιατί, καταλαβαίνετε, η απώλεια αυτών των δικών </w:t>
      </w:r>
      <w:r>
        <w:rPr>
          <w:rFonts w:eastAsia="Times New Roman" w:cs="Times New Roman"/>
          <w:szCs w:val="24"/>
        </w:rPr>
        <w:lastRenderedPageBreak/>
        <w:t xml:space="preserve">έχει επιπτώσεις και στις εισπράξεις και στα ποσοστά των ίδιων των δημιουργών. </w:t>
      </w:r>
    </w:p>
    <w:p w14:paraId="091EF71C"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Σας ρωτάμε, λοιπόν, και ελπίζουμε να έχουμε μία θετική απάντηση, τ</w:t>
      </w:r>
      <w:r>
        <w:rPr>
          <w:rFonts w:eastAsia="Times New Roman" w:cs="Times New Roman"/>
          <w:szCs w:val="24"/>
        </w:rPr>
        <w:t>ι σκοπεύετε να κάνετε έτσι ώστε τουλάχιστον να μην επιβάλλονται αυτά τα πρόστιμα και, βεβαίως, για να διασφαλιστούν όχι μόνο οι συνθήκες εργασίας αυτών των ανθρώπων, αλλά και να διασφαλιστούν και οι αμοιβές των δημιουργών από τις σχετικές δίκες.</w:t>
      </w:r>
    </w:p>
    <w:p w14:paraId="091EF71D" w14:textId="77777777" w:rsidR="00DA7551" w:rsidRDefault="006A5FF6">
      <w:pPr>
        <w:spacing w:after="0" w:line="600" w:lineRule="auto"/>
        <w:ind w:firstLine="720"/>
        <w:jc w:val="both"/>
        <w:rPr>
          <w:rFonts w:eastAsia="Times New Roman" w:cs="Times New Roman"/>
          <w:szCs w:val="24"/>
        </w:rPr>
      </w:pPr>
      <w:r w:rsidRPr="0016586B">
        <w:rPr>
          <w:rFonts w:eastAsia="Times New Roman" w:cs="Times New Roman"/>
          <w:b/>
          <w:szCs w:val="24"/>
        </w:rPr>
        <w:t>ΠΡΟΕΔΡΕΥΩΝ</w:t>
      </w:r>
      <w:r w:rsidRPr="0016586B">
        <w:rPr>
          <w:rFonts w:eastAsia="Times New Roman" w:cs="Times New Roman"/>
          <w:b/>
          <w:szCs w:val="24"/>
        </w:rPr>
        <w:t xml:space="preserve"> (Σπυρίδων Λυκούδης):</w:t>
      </w:r>
      <w:r>
        <w:rPr>
          <w:rFonts w:eastAsia="Times New Roman" w:cs="Times New Roman"/>
          <w:szCs w:val="24"/>
        </w:rPr>
        <w:t xml:space="preserve"> Ευχαριστώ, κύριε συνάδελφε.</w:t>
      </w:r>
    </w:p>
    <w:p w14:paraId="091EF71E"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Τον λόγο έχει η κυρία Υπουργός.</w:t>
      </w:r>
    </w:p>
    <w:p w14:paraId="091EF71F" w14:textId="77777777" w:rsidR="00DA7551" w:rsidRDefault="006A5FF6">
      <w:pPr>
        <w:spacing w:after="0" w:line="600" w:lineRule="auto"/>
        <w:ind w:firstLine="720"/>
        <w:jc w:val="both"/>
        <w:rPr>
          <w:rFonts w:eastAsia="Times New Roman" w:cs="Times New Roman"/>
          <w:szCs w:val="24"/>
        </w:rPr>
      </w:pPr>
      <w:r w:rsidRPr="0016586B">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Κύριε Δελή, πράγματι αυτή είναι μια ιδιότυπη περίπτωση εμπλοκής εργαζομένων σε παράλογες και δυσεπίλυτες συνθήκες. </w:t>
      </w:r>
    </w:p>
    <w:p w14:paraId="091EF720"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Το Υ</w:t>
      </w:r>
      <w:r>
        <w:rPr>
          <w:rFonts w:eastAsia="Times New Roman" w:cs="Times New Roman"/>
          <w:szCs w:val="24"/>
        </w:rPr>
        <w:t>πουργείο Πολιτισμού έλαβε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τα πορίσματα των ελέγχων που διενήργησαν ορκωτοί ελεγκτές στην ΑΕΠΙ, καθώς και την εισήγηση του ΟΠΙ, όπως προβλέπει η σχε</w:t>
      </w:r>
      <w:r>
        <w:rPr>
          <w:rFonts w:eastAsia="Times New Roman" w:cs="Times New Roman"/>
          <w:szCs w:val="24"/>
        </w:rPr>
        <w:lastRenderedPageBreak/>
        <w:t xml:space="preserve">τική νομοθεσία, και ανακάλεσε, όπως είπατε, την άδεια λειτουργίας της ΑΕΠΙ, </w:t>
      </w:r>
      <w:r>
        <w:rPr>
          <w:rFonts w:eastAsia="Times New Roman" w:cs="Times New Roman"/>
          <w:szCs w:val="24"/>
        </w:rPr>
        <w:t>α</w:t>
      </w:r>
      <w:r>
        <w:rPr>
          <w:rFonts w:eastAsia="Times New Roman" w:cs="Times New Roman"/>
          <w:szCs w:val="24"/>
        </w:rPr>
        <w:t xml:space="preserve">νώνυμης </w:t>
      </w:r>
      <w:r>
        <w:rPr>
          <w:rFonts w:eastAsia="Times New Roman" w:cs="Times New Roman"/>
          <w:szCs w:val="24"/>
        </w:rPr>
        <w:t>ε</w:t>
      </w:r>
      <w:r>
        <w:rPr>
          <w:rFonts w:eastAsia="Times New Roman" w:cs="Times New Roman"/>
          <w:szCs w:val="24"/>
        </w:rPr>
        <w:t xml:space="preserve">ταιρείας, </w:t>
      </w:r>
      <w:r>
        <w:rPr>
          <w:rFonts w:eastAsia="Times New Roman" w:cs="Times New Roman"/>
          <w:szCs w:val="24"/>
        </w:rPr>
        <w:t xml:space="preserve">ως Οργανισμού Συλλογικής Διαχείρισης. </w:t>
      </w:r>
    </w:p>
    <w:p w14:paraId="091EF721"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Μετά την ανάκληση αυτή της άδειας της ΑΕΠΙ ανατέθηκε, σύμφωνα με τις διατάξεις του άρθρου 51 του ν.4481/2017 στην Ειδική Υπηρεσία Έκτακτης Διαχείρισης του ΟΠΙ, η διαχείριση των πνευματικών δικαιωμάτων. Στη συνέχεια συ</w:t>
      </w:r>
      <w:r>
        <w:rPr>
          <w:rFonts w:eastAsia="Times New Roman" w:cs="Times New Roman"/>
          <w:szCs w:val="24"/>
        </w:rPr>
        <w:t xml:space="preserve">στάθηκε Ειδική Υπηρεσία Έκτακτης Διαχείρισης και διορίστηκε προσωρινός διαχειριστής. </w:t>
      </w:r>
    </w:p>
    <w:p w14:paraId="091EF722"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Η παραπάνω ανάθεση της διαχείρισης των δικαιωμάτων στην ειδική υπηρεσία προβλέφθηκε νομοθετικά σαν μεταβατική λύση, προκειμένου να αντιμετωπιστούν θέματα πρόσβασης στα δε</w:t>
      </w:r>
      <w:r>
        <w:rPr>
          <w:rFonts w:eastAsia="Times New Roman" w:cs="Times New Roman"/>
          <w:szCs w:val="24"/>
        </w:rPr>
        <w:t>δομένα των έργων των δικαιούχων εκτάκτως και προσωρινά, που εκπροσωπούσε η ΑΕΠΙ μέχρις ότου τη συλλογική διαχείριση αναλάβει άλλος οργανισμός και πάντως εντός δύο ετών το αργότερο.</w:t>
      </w:r>
    </w:p>
    <w:p w14:paraId="091EF723"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Κατά τη διαδικασία μετάβασης η Ειδική Υπηρεσία Έκτακτης Διαχείρισης καλείτα</w:t>
      </w:r>
      <w:r>
        <w:rPr>
          <w:rFonts w:eastAsia="Times New Roman" w:cs="Times New Roman"/>
          <w:szCs w:val="24"/>
        </w:rPr>
        <w:t xml:space="preserve">ι, πλέον, να διαχειριστεί σημαντικά θέματα, που μεταξύ των άλλων άπτονται τόσο των δικαιωμάτων </w:t>
      </w:r>
      <w:r>
        <w:rPr>
          <w:rFonts w:eastAsia="Times New Roman" w:cs="Times New Roman"/>
          <w:szCs w:val="24"/>
        </w:rPr>
        <w:lastRenderedPageBreak/>
        <w:t>των πρώην δικαιούχων της ΑΕΠΙ, της οποίας η άδεια ανακλήθηκε, όπως τα έσοδα που ενδεχομένως προκύψουν από τις εκκρεμείς δίκες, όσο και των εργαζομένων, ιδιαίτερα</w:t>
      </w:r>
      <w:r>
        <w:rPr>
          <w:rFonts w:eastAsia="Times New Roman" w:cs="Times New Roman"/>
          <w:szCs w:val="24"/>
        </w:rPr>
        <w:t xml:space="preserve"> δε αυτών που τους έχει ανατεθεί αυτή η εκπροσώπηση της πρώην ΑΟΔ στις δίκες με τους χρήστες. </w:t>
      </w:r>
    </w:p>
    <w:p w14:paraId="091EF724"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Γνωρίζουμε το θέμα. Δεν είναι δυνατόν, θεωρούμε, να επιβάλλονται πρόστιμα σε εργαζόμενους μόνο και μόνο επειδή η εταιρεία τούς όρισε με έκτακτες αρμοδιότητες και</w:t>
      </w:r>
      <w:r>
        <w:rPr>
          <w:rFonts w:eastAsia="Times New Roman" w:cs="Times New Roman"/>
          <w:szCs w:val="24"/>
        </w:rPr>
        <w:t xml:space="preserve"> μάλιστα τώρα να καταλήγουν να ενέχονται ατομικά, τη στιγμή που ο εργοδότης τους δεν αναλαμβάνει τα αντίστοιχα έξοδα μετακίνησης και παράστασής τους. Με την εμπλοκή τους δεσμεύονται και εκκρεμούν εις βάρος τους πρόστιμα. </w:t>
      </w:r>
    </w:p>
    <w:p w14:paraId="091EF725"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Δεν είναι</w:t>
      </w:r>
      <w:r>
        <w:rPr>
          <w:rFonts w:eastAsia="Times New Roman" w:cs="Times New Roman"/>
          <w:szCs w:val="24"/>
        </w:rPr>
        <w:t>, όμως,</w:t>
      </w:r>
      <w:r>
        <w:rPr>
          <w:rFonts w:eastAsia="Times New Roman" w:cs="Times New Roman"/>
          <w:szCs w:val="24"/>
        </w:rPr>
        <w:t xml:space="preserve"> μόνο αυτό. Ειδικά</w:t>
      </w:r>
      <w:r>
        <w:rPr>
          <w:rFonts w:eastAsia="Times New Roman" w:cs="Times New Roman"/>
          <w:szCs w:val="24"/>
        </w:rPr>
        <w:t xml:space="preserve"> στην Αθήνα, που υπάρχουν χιλιάδες δίκες στις οποίες πρέπει να παρίστανται καθημερινά, δεν μπορούν να </w:t>
      </w:r>
      <w:proofErr w:type="spellStart"/>
      <w:r>
        <w:rPr>
          <w:rFonts w:eastAsia="Times New Roman" w:cs="Times New Roman"/>
          <w:szCs w:val="24"/>
        </w:rPr>
        <w:t>απεμπλακούν</w:t>
      </w:r>
      <w:proofErr w:type="spellEnd"/>
      <w:r>
        <w:rPr>
          <w:rFonts w:eastAsia="Times New Roman" w:cs="Times New Roman"/>
          <w:szCs w:val="24"/>
        </w:rPr>
        <w:t xml:space="preserve"> και έτσι να αναζητήσουν μια νέα απασχόληση. Αυτό είναι ένα πάρα πολύ σοβαρό θέμα το οποίο το γνωρίζουμε και μας απασχολεί. Είναι στα σχέδιά μα</w:t>
      </w:r>
      <w:r>
        <w:rPr>
          <w:rFonts w:eastAsia="Times New Roman" w:cs="Times New Roman"/>
          <w:szCs w:val="24"/>
        </w:rPr>
        <w:t xml:space="preserve">ς να προσπαθήσουμε να πάρουμε πρωτοβουλίες και να </w:t>
      </w:r>
      <w:r>
        <w:rPr>
          <w:rFonts w:eastAsia="Times New Roman" w:cs="Times New Roman"/>
          <w:szCs w:val="24"/>
        </w:rPr>
        <w:lastRenderedPageBreak/>
        <w:t xml:space="preserve">βρούμε λύση, αν και δεν είναι αρμοδιότητα του Υπουργείου Πολιτισμού και Αθλητισμού. </w:t>
      </w:r>
    </w:p>
    <w:p w14:paraId="091EF726"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Πέραν, όμως, των μέτρων που λάβαμε, πρέπει να σημειωθεί ότι η ΑΕΠΙ Ανώνυμη Εταιρεία συνεχίζει να υφίσταται και έχει ενεργ</w:t>
      </w:r>
      <w:r>
        <w:rPr>
          <w:rFonts w:eastAsia="Times New Roman" w:cs="Times New Roman"/>
          <w:szCs w:val="24"/>
        </w:rPr>
        <w:t xml:space="preserve">ή νομική υπόσταση ως ανώνυμη εταιρεία, ανεξάρτητα από το γεγονός ότι δεν έχει άδεια ως ανεξάρτητη οντότητα διαχείρισης από τον Μάιο του 2018, που ανακλήθηκε η άδεια. Δηλαδή, ναι μεν, η ΑΕΠΙ δεν νομιμοποιείται να διαχειρίζεται τα δικαιώματα όσων δημιουργών </w:t>
      </w:r>
      <w:r>
        <w:rPr>
          <w:rFonts w:eastAsia="Times New Roman" w:cs="Times New Roman"/>
          <w:szCs w:val="24"/>
        </w:rPr>
        <w:t>της είχαν αναθέσει τη διαχείριση, αλλά για τις εκκαθαρισμένες απαιτήσεις, δηλαδή για τις προηγούμενες χρήσεις, όπως και για τα δικαστήρια τα οποία είναι αυτήν τη στιγμή σε εκκρεμότητα, η ΑΕΠΙ συνεχίζει να είναι αποκλειστικά υπεύθυνη.</w:t>
      </w:r>
    </w:p>
    <w:p w14:paraId="091EF727"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Επιπλέον, ας μην ξεχνά</w:t>
      </w:r>
      <w:r>
        <w:rPr>
          <w:rFonts w:eastAsia="Times New Roman" w:cs="Times New Roman"/>
          <w:szCs w:val="24"/>
        </w:rPr>
        <w:t>με ότι η ΑΕΠΙ είναι η εταιρεία που επί ογδόντα χρόνια</w:t>
      </w:r>
      <w:r>
        <w:rPr>
          <w:rFonts w:eastAsia="Times New Roman" w:cs="Times New Roman"/>
          <w:szCs w:val="24"/>
        </w:rPr>
        <w:t>,</w:t>
      </w:r>
      <w:r>
        <w:rPr>
          <w:rFonts w:eastAsia="Times New Roman" w:cs="Times New Roman"/>
          <w:szCs w:val="24"/>
        </w:rPr>
        <w:t xml:space="preserve"> σχεδόν μονοπωλιακά</w:t>
      </w:r>
      <w:r>
        <w:rPr>
          <w:rFonts w:eastAsia="Times New Roman" w:cs="Times New Roman"/>
          <w:szCs w:val="24"/>
        </w:rPr>
        <w:t>,</w:t>
      </w:r>
      <w:r>
        <w:rPr>
          <w:rFonts w:eastAsia="Times New Roman" w:cs="Times New Roman"/>
          <w:szCs w:val="24"/>
        </w:rPr>
        <w:t xml:space="preserve"> διαχειρίστηκε τα πνευματικά δικαιώματα και ακριβώς εξαιτίας της μη χρηστής διαχείρισης και διοίκησης των μετόχων της και μελών του </w:t>
      </w:r>
      <w:r>
        <w:rPr>
          <w:rFonts w:eastAsia="Times New Roman" w:cs="Times New Roman"/>
          <w:szCs w:val="24"/>
        </w:rPr>
        <w:t>δ</w:t>
      </w:r>
      <w:r>
        <w:rPr>
          <w:rFonts w:eastAsia="Times New Roman" w:cs="Times New Roman"/>
          <w:szCs w:val="24"/>
        </w:rPr>
        <w:t xml:space="preserve">ιοικητικού της </w:t>
      </w:r>
      <w:r>
        <w:rPr>
          <w:rFonts w:eastAsia="Times New Roman" w:cs="Times New Roman"/>
          <w:szCs w:val="24"/>
        </w:rPr>
        <w:t>σ</w:t>
      </w:r>
      <w:r>
        <w:rPr>
          <w:rFonts w:eastAsia="Times New Roman" w:cs="Times New Roman"/>
          <w:szCs w:val="24"/>
        </w:rPr>
        <w:t>υμβουλίου οδηγήθηκε σε πλήρες αδι</w:t>
      </w:r>
      <w:r>
        <w:rPr>
          <w:rFonts w:eastAsia="Times New Roman" w:cs="Times New Roman"/>
          <w:szCs w:val="24"/>
        </w:rPr>
        <w:t xml:space="preserve">έξοδο με πολλά </w:t>
      </w:r>
      <w:r>
        <w:rPr>
          <w:rFonts w:eastAsia="Times New Roman" w:cs="Times New Roman"/>
          <w:szCs w:val="24"/>
        </w:rPr>
        <w:lastRenderedPageBreak/>
        <w:t xml:space="preserve">εισπραγμένα, με οφειλές προς τους δικαιούχους από προηγούμενες διανομές, με ποινική δίωξη για επτά κακουργήματα και τελικά με αποτέλεσμα την οριστική ανάκληση. </w:t>
      </w:r>
    </w:p>
    <w:p w14:paraId="091EF728"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Με την ανάκληση της άδειας και με την συγκρότηση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υ</w:t>
      </w:r>
      <w:r>
        <w:rPr>
          <w:rFonts w:eastAsia="Times New Roman" w:cs="Times New Roman"/>
          <w:szCs w:val="24"/>
        </w:rPr>
        <w:t xml:space="preserve">πηρεσίας το Υπουργείο </w:t>
      </w:r>
      <w:r>
        <w:rPr>
          <w:rFonts w:eastAsia="Times New Roman" w:cs="Times New Roman"/>
          <w:szCs w:val="24"/>
        </w:rPr>
        <w:t xml:space="preserve">στοχεύει στη ρύθμιση της αγοράς και τη διαχείριση των πνευματικών δικαιωμάτων όλων των δικαιούχων με τρόπο αποτελεσματικό, διαφανή, δίκαιο, αντικειμενικό και σύμφωνα με τα διεθνή πρότυπα. </w:t>
      </w:r>
    </w:p>
    <w:p w14:paraId="091EF729"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Όλη η υποδομή και η τεχνογνωσία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υ</w:t>
      </w:r>
      <w:r>
        <w:rPr>
          <w:rFonts w:eastAsia="Times New Roman" w:cs="Times New Roman"/>
          <w:szCs w:val="24"/>
        </w:rPr>
        <w:t>πηρεσίας θα μεταβιβαστ</w:t>
      </w:r>
      <w:r>
        <w:rPr>
          <w:rFonts w:eastAsia="Times New Roman" w:cs="Times New Roman"/>
          <w:szCs w:val="24"/>
        </w:rPr>
        <w:t xml:space="preserve">εί στον </w:t>
      </w:r>
      <w:r>
        <w:rPr>
          <w:rFonts w:eastAsia="Times New Roman" w:cs="Times New Roman"/>
          <w:szCs w:val="24"/>
        </w:rPr>
        <w:t>ο</w:t>
      </w:r>
      <w:r>
        <w:rPr>
          <w:rFonts w:eastAsia="Times New Roman" w:cs="Times New Roman"/>
          <w:szCs w:val="24"/>
        </w:rPr>
        <w:t xml:space="preserve">ργανισμό </w:t>
      </w:r>
      <w:r>
        <w:rPr>
          <w:rFonts w:eastAsia="Times New Roman" w:cs="Times New Roman"/>
          <w:szCs w:val="24"/>
        </w:rPr>
        <w:t>σ</w:t>
      </w:r>
      <w:r>
        <w:rPr>
          <w:rFonts w:eastAsia="Times New Roman" w:cs="Times New Roman"/>
          <w:szCs w:val="24"/>
        </w:rPr>
        <w:t xml:space="preserve">υλλογικής </w:t>
      </w:r>
      <w:r>
        <w:rPr>
          <w:rFonts w:eastAsia="Times New Roman" w:cs="Times New Roman"/>
          <w:szCs w:val="24"/>
        </w:rPr>
        <w:t>δ</w:t>
      </w:r>
      <w:r>
        <w:rPr>
          <w:rFonts w:eastAsia="Times New Roman" w:cs="Times New Roman"/>
          <w:szCs w:val="24"/>
        </w:rPr>
        <w:t xml:space="preserve">ιαχείρισης που θα συγκεντρώνει τις απαιτούμενες προϋποθέσεις για να λειτουργήσει από τα ίδια του τα μέλη μέσω </w:t>
      </w:r>
      <w:r>
        <w:rPr>
          <w:rFonts w:eastAsia="Times New Roman" w:cs="Times New Roman"/>
          <w:szCs w:val="24"/>
        </w:rPr>
        <w:t>γ</w:t>
      </w:r>
      <w:r>
        <w:rPr>
          <w:rFonts w:eastAsia="Times New Roman" w:cs="Times New Roman"/>
          <w:szCs w:val="24"/>
        </w:rPr>
        <w:t xml:space="preserve">ενικής τους </w:t>
      </w:r>
      <w:r>
        <w:rPr>
          <w:rFonts w:eastAsia="Times New Roman" w:cs="Times New Roman"/>
          <w:szCs w:val="24"/>
        </w:rPr>
        <w:t>σ</w:t>
      </w:r>
      <w:r>
        <w:rPr>
          <w:rFonts w:eastAsia="Times New Roman" w:cs="Times New Roman"/>
          <w:szCs w:val="24"/>
        </w:rPr>
        <w:t>υνέλευσης που θα επιλέξουν σύμφωνα με τα όσα ορίζει ο ν.4481.</w:t>
      </w:r>
    </w:p>
    <w:p w14:paraId="091EF72A"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Επομένως, αυτή είναι μια ιδιότυπη περίπτ</w:t>
      </w:r>
      <w:r>
        <w:rPr>
          <w:rFonts w:eastAsia="Times New Roman" w:cs="Times New Roman"/>
          <w:szCs w:val="24"/>
        </w:rPr>
        <w:t>ωση, η οποία μας απασχολεί και θέλουμε να βρούμε τη λύση. Είναι κάτι που δεν περνάει αποκλειστικά από εμάς, ωστόσο θα πάρουμε όλες τις απαραίτητες πρωτοβουλίες.</w:t>
      </w:r>
    </w:p>
    <w:p w14:paraId="091EF72B"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κυρία Υπουργέ.</w:t>
      </w:r>
    </w:p>
    <w:p w14:paraId="091EF72C"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Κύριε Δελή, έχετε τον λόγο.</w:t>
      </w:r>
    </w:p>
    <w:p w14:paraId="091EF72D"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ΔΕΛΗΣ:</w:t>
      </w:r>
      <w:r>
        <w:rPr>
          <w:rFonts w:eastAsia="Times New Roman" w:cs="Times New Roman"/>
          <w:szCs w:val="24"/>
        </w:rPr>
        <w:t xml:space="preserve"> Κοιτάξτε, κυρία Υπουργέ, είναι πράγματι ιδιότυπη η περίπτωση αυτών των ανθρώπων, οι οποίοι παρίστανται στα δικαστήρια και εκπροσωπούν τα δικαιώματα των δημιουργών. </w:t>
      </w:r>
    </w:p>
    <w:p w14:paraId="091EF72E"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Ωστόσο, η απάντησή σας νομίζω ότι τους «αδειάζει» κυριολεκτικά. Μένουν έκθετοι με αυ</w:t>
      </w:r>
      <w:r>
        <w:rPr>
          <w:rFonts w:eastAsia="Times New Roman" w:cs="Times New Roman"/>
          <w:szCs w:val="24"/>
        </w:rPr>
        <w:t xml:space="preserve">τό που είπατε, ότι σε τελική ανάλυση έχει ανασταλεί μεν η λειτουργία της ΑΕΠΙ, αλλά ως επιχείρηση, ως ανώνυμη εταιρεία εξακολουθεί να υφίσταται. Μένετε σε ένα γενικόλογο ευχολόγιο ότι θα κάνουμε προσπάθειες, ότι είναι ένα γενικότερο ζήτημα κ.λπ.. </w:t>
      </w:r>
    </w:p>
    <w:p w14:paraId="091EF72F"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Όμως είν</w:t>
      </w:r>
      <w:r>
        <w:rPr>
          <w:rFonts w:eastAsia="Times New Roman" w:cs="Times New Roman"/>
          <w:szCs w:val="24"/>
        </w:rPr>
        <w:t>αι ένα ζήτημα που αφορά την Κυβέρνησή σας. Συνεννοηθείτε με το Υπουργείο Δικαιοσύνης, συνεννοηθείτε με τα αρμόδια δικαστήρια, φέρτε μια νομοθετική ρύθμιση για τέτοιες περιπτώσεις ανθρώπων, οι οποίοι είναι εργαζόμενοι, είναι απλήρωτοι και πληρώνουν από πάνω</w:t>
      </w:r>
      <w:r>
        <w:rPr>
          <w:rFonts w:eastAsia="Times New Roman" w:cs="Times New Roman"/>
          <w:szCs w:val="24"/>
        </w:rPr>
        <w:t xml:space="preserve"> και πρόστιμα. Νομίζω ότι ξεπερνάει κάθε λογική.</w:t>
      </w:r>
    </w:p>
    <w:p w14:paraId="091EF730"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Βεβαίως, όλο αυτό το ζήτημα με την ΑΕΠΙ το είχαμε συζητήσει και πριν έναν χρόνο όταν συζητιόταν εδώ το νομοσχέδιο, </w:t>
      </w:r>
      <w:r>
        <w:rPr>
          <w:rFonts w:eastAsia="Times New Roman" w:cs="Times New Roman"/>
          <w:szCs w:val="24"/>
        </w:rPr>
        <w:lastRenderedPageBreak/>
        <w:t>ο ν.4481. Σας είχαμε πει και τότε ότι η ΑΕΠΙ δεν ήταν τίποτα άλλο παρά το ακραίο σύμπτωμα μι</w:t>
      </w:r>
      <w:r>
        <w:rPr>
          <w:rFonts w:eastAsia="Times New Roman" w:cs="Times New Roman"/>
          <w:szCs w:val="24"/>
        </w:rPr>
        <w:t xml:space="preserve">ας εμπορευματοποίησης, η οποία εξελισσόταν -και εξελίσσεται και θα εξελίσσεται- ακόμα περισσότερο με αυτό το νομοσχέδιο και με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ο</w:t>
      </w:r>
      <w:r>
        <w:rPr>
          <w:rFonts w:eastAsia="Times New Roman" w:cs="Times New Roman"/>
          <w:szCs w:val="24"/>
        </w:rPr>
        <w:t xml:space="preserve">ντότητες </w:t>
      </w:r>
      <w:r>
        <w:rPr>
          <w:rFonts w:eastAsia="Times New Roman" w:cs="Times New Roman"/>
          <w:szCs w:val="24"/>
        </w:rPr>
        <w:t>δ</w:t>
      </w:r>
      <w:r>
        <w:rPr>
          <w:rFonts w:eastAsia="Times New Roman" w:cs="Times New Roman"/>
          <w:szCs w:val="24"/>
        </w:rPr>
        <w:t xml:space="preserve">ιαχείρισης σε σχέση με τους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σ</w:t>
      </w:r>
      <w:r>
        <w:rPr>
          <w:rFonts w:eastAsia="Times New Roman" w:cs="Times New Roman"/>
          <w:szCs w:val="24"/>
        </w:rPr>
        <w:t xml:space="preserve">υλλογικής </w:t>
      </w:r>
      <w:r>
        <w:rPr>
          <w:rFonts w:eastAsia="Times New Roman" w:cs="Times New Roman"/>
          <w:szCs w:val="24"/>
        </w:rPr>
        <w:t>δ</w:t>
      </w:r>
      <w:r>
        <w:rPr>
          <w:rFonts w:eastAsia="Times New Roman" w:cs="Times New Roman"/>
          <w:szCs w:val="24"/>
        </w:rPr>
        <w:t>ιαχείρισης που ψηφίσατε πέρυσι το καλοκαίρι.</w:t>
      </w:r>
    </w:p>
    <w:p w14:paraId="091EF731"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Νομίζ</w:t>
      </w:r>
      <w:r>
        <w:rPr>
          <w:rFonts w:eastAsia="Times New Roman" w:cs="Times New Roman"/>
          <w:szCs w:val="24"/>
        </w:rPr>
        <w:t xml:space="preserve">ω ότι η πορεία των γεγονότων αποδεικνύει τις εκτιμήσεις του ΚΚΕ για το πού οδηγούνται τα πράγματα και ακόμα και τις τελευταίες εξελίξεις στον χώρο των δημιουργών –και εννοώ το ελληνικό τραγούδι- γιατί τελικά ενώ στο νομοσχέδιό σας ήσασταν πολύ αυστηροί σε </w:t>
      </w:r>
      <w:r>
        <w:rPr>
          <w:rFonts w:eastAsia="Times New Roman" w:cs="Times New Roman"/>
          <w:szCs w:val="24"/>
        </w:rPr>
        <w:t xml:space="preserve">σχέση με τους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σ</w:t>
      </w:r>
      <w:r>
        <w:rPr>
          <w:rFonts w:eastAsia="Times New Roman" w:cs="Times New Roman"/>
          <w:szCs w:val="24"/>
        </w:rPr>
        <w:t xml:space="preserve">υλλογικής </w:t>
      </w:r>
      <w:r>
        <w:rPr>
          <w:rFonts w:eastAsia="Times New Roman" w:cs="Times New Roman"/>
          <w:szCs w:val="24"/>
        </w:rPr>
        <w:t>δ</w:t>
      </w:r>
      <w:r>
        <w:rPr>
          <w:rFonts w:eastAsia="Times New Roman" w:cs="Times New Roman"/>
          <w:szCs w:val="24"/>
        </w:rPr>
        <w:t xml:space="preserve">ιαχείρισης, αντίθετα ήσασταν πάρα πολύ γαλαντόμοι με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ο</w:t>
      </w:r>
      <w:r>
        <w:rPr>
          <w:rFonts w:eastAsia="Times New Roman" w:cs="Times New Roman"/>
          <w:szCs w:val="24"/>
        </w:rPr>
        <w:t xml:space="preserve">ντότητες </w:t>
      </w:r>
      <w:r>
        <w:rPr>
          <w:rFonts w:eastAsia="Times New Roman" w:cs="Times New Roman"/>
          <w:szCs w:val="24"/>
        </w:rPr>
        <w:t>δ</w:t>
      </w:r>
      <w:r>
        <w:rPr>
          <w:rFonts w:eastAsia="Times New Roman" w:cs="Times New Roman"/>
          <w:szCs w:val="24"/>
        </w:rPr>
        <w:t xml:space="preserve">ιαχείρισης, δηλαδή τις μεγάλες εταιρείες, οι οποίες αργά ή γρήγορα θα έρθουν να απορροφήσουν αυτούς τους </w:t>
      </w:r>
      <w:proofErr w:type="spellStart"/>
      <w:r>
        <w:rPr>
          <w:rFonts w:eastAsia="Times New Roman" w:cs="Times New Roman"/>
          <w:szCs w:val="24"/>
        </w:rPr>
        <w:t>αυτοδιαχειριζόμενους</w:t>
      </w:r>
      <w:proofErr w:type="spellEnd"/>
      <w:r>
        <w:rPr>
          <w:rFonts w:eastAsia="Times New Roman" w:cs="Times New Roman"/>
          <w:szCs w:val="24"/>
        </w:rPr>
        <w:t>, σε μεγάλο β</w:t>
      </w:r>
      <w:r>
        <w:rPr>
          <w:rFonts w:eastAsia="Times New Roman" w:cs="Times New Roman"/>
          <w:szCs w:val="24"/>
        </w:rPr>
        <w:t xml:space="preserve">αθμό,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σ</w:t>
      </w:r>
      <w:r>
        <w:rPr>
          <w:rFonts w:eastAsia="Times New Roman" w:cs="Times New Roman"/>
          <w:szCs w:val="24"/>
        </w:rPr>
        <w:t xml:space="preserve">υλλογικής </w:t>
      </w:r>
      <w:r>
        <w:rPr>
          <w:rFonts w:eastAsia="Times New Roman" w:cs="Times New Roman"/>
          <w:szCs w:val="24"/>
        </w:rPr>
        <w:t>δ</w:t>
      </w:r>
      <w:r>
        <w:rPr>
          <w:rFonts w:eastAsia="Times New Roman" w:cs="Times New Roman"/>
          <w:szCs w:val="24"/>
        </w:rPr>
        <w:t xml:space="preserve">ιαχείρισης. Αυτό ζούμε, κυρία Υπουργέ, -και το ξέρετε- με όλες τις εξελίξεις που έχουμε στο ζήτημα αυτό. </w:t>
      </w:r>
    </w:p>
    <w:p w14:paraId="091EF732"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Πάντως, αυτό που θέλουμε να σας πούμε -και να σας θυμίσουμε- είναι ότι, όταν συζητούσαμε και πέρυσι το ζήτημα της </w:t>
      </w:r>
      <w:r>
        <w:rPr>
          <w:rFonts w:eastAsia="Times New Roman" w:cs="Times New Roman"/>
          <w:szCs w:val="24"/>
        </w:rPr>
        <w:lastRenderedPageBreak/>
        <w:t xml:space="preserve">ΑΕΠΙ, </w:t>
      </w:r>
      <w:r>
        <w:rPr>
          <w:rFonts w:eastAsia="Times New Roman" w:cs="Times New Roman"/>
          <w:szCs w:val="24"/>
        </w:rPr>
        <w:t xml:space="preserve">σας είχαμε πει πως, αν θέλετε,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κάνετε κάτι με την ΑΕΠΙ, μπορούσατε να φέρετε εδώ μια νομοθετική ρύθμιση, η οποία θα την εξυγίαινε οικονομικά και μετά θα περνούσε στα χέρια των ίδιων των δημιουργών, έτσι ώστε να τη διαχειριστούν. </w:t>
      </w:r>
    </w:p>
    <w:p w14:paraId="091EF733"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Κάτ</w:t>
      </w:r>
      <w:r>
        <w:rPr>
          <w:rFonts w:eastAsia="Times New Roman" w:cs="Times New Roman"/>
          <w:szCs w:val="24"/>
        </w:rPr>
        <w:t>ι τέτοιο φυσικά δεν ήταν στις προθέσεις σας και αποδείχθηκε. Έχουμε φτάσει στο σημερινό σημείο, όπου και οι εργαζόμενοι -οι οποίοι μάλιστα βρίσκονται σε επίσχεση εργασίας από την 1</w:t>
      </w:r>
      <w:r w:rsidRPr="00B652C0">
        <w:rPr>
          <w:rFonts w:eastAsia="Times New Roman" w:cs="Times New Roman"/>
          <w:szCs w:val="24"/>
        </w:rPr>
        <w:t>η</w:t>
      </w:r>
      <w:r>
        <w:rPr>
          <w:rFonts w:eastAsia="Times New Roman" w:cs="Times New Roman"/>
          <w:szCs w:val="24"/>
        </w:rPr>
        <w:t xml:space="preserve"> Ιουνίου, όπως σας είπαμε και προηγουμένως- ζουν τον εφιάλτη της ανεργίας, </w:t>
      </w:r>
      <w:r>
        <w:rPr>
          <w:rFonts w:eastAsia="Times New Roman" w:cs="Times New Roman"/>
          <w:szCs w:val="24"/>
        </w:rPr>
        <w:t xml:space="preserve">αλλά και αυτοί οι άνθρωποι, οι οποίοι δεν είναι πολλοί -είναι δεκαπέντε αυτοί οι εργαζόμενοι, οι οποίοι εκπροσωπούν την εταιρεία στα δικαστήρια- είναι αναγκασμένοι να πληρώνουν υπέρογκα πρόστιμα. </w:t>
      </w:r>
    </w:p>
    <w:p w14:paraId="091EF734"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Η απάντησή σας δεν καλύπτει αυτούς τους εργαζόμενους και αυ</w:t>
      </w:r>
      <w:r>
        <w:rPr>
          <w:rFonts w:eastAsia="Times New Roman" w:cs="Times New Roman"/>
          <w:szCs w:val="24"/>
        </w:rPr>
        <w:t xml:space="preserve">τό μας ανησυχεί. Καλούμε, λοιπόν, και το Σωματείο αυτών των εργαζομένων να εντείνουν τον αγώνα τους και το υπόλοιπο, φυσικά, εργατικό κίνημα –και εννοώ το ταξικό- να σταθεί στο πλάι τους. </w:t>
      </w:r>
    </w:p>
    <w:p w14:paraId="091EF735" w14:textId="77777777" w:rsidR="00DA7551" w:rsidRDefault="006A5FF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sidRPr="008238F0">
        <w:rPr>
          <w:rFonts w:eastAsia="Times New Roman" w:cs="Times New Roman"/>
          <w:b/>
          <w:szCs w:val="24"/>
        </w:rPr>
        <w:t>):</w:t>
      </w:r>
      <w:r>
        <w:rPr>
          <w:rFonts w:eastAsia="Times New Roman" w:cs="Times New Roman"/>
          <w:szCs w:val="24"/>
        </w:rPr>
        <w:t xml:space="preserve"> Ευχαριστώ, κύριε συνάδελφε. </w:t>
      </w:r>
    </w:p>
    <w:p w14:paraId="091EF736"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Κυρία </w:t>
      </w:r>
      <w:r>
        <w:rPr>
          <w:rFonts w:eastAsia="Times New Roman" w:cs="Times New Roman"/>
          <w:szCs w:val="24"/>
        </w:rPr>
        <w:t>Υπουργέ, έχετε τον λόγο.</w:t>
      </w:r>
    </w:p>
    <w:p w14:paraId="091EF737" w14:textId="77777777" w:rsidR="00DA7551" w:rsidRDefault="006A5FF6">
      <w:pPr>
        <w:spacing w:after="0"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Κύριε Δελή, θα ήθελα εδώ να καταθέσουμε κάτι το οποίο είναι πολύ σημαντικό από τον Κώδικα Ποινικής Δικονομίας, όπου προβλέπεται η επιβολή προστίμου λιπομαρτυρίας σε ποσά από 12 </w:t>
      </w:r>
      <w:r>
        <w:rPr>
          <w:rFonts w:eastAsia="Times New Roman" w:cs="Times New Roman"/>
          <w:szCs w:val="24"/>
        </w:rPr>
        <w:t xml:space="preserve">έως 150 ευρώ, ανάλογα με το δικαστήριο που κλητεύθηκε ο απών μάρτυρας. Προβλέπεται αντίστοιχα η δυνατότητα άσκησης ανακοπής για την ανάκληση της καταδίκης, εφόσον υπάρχουν βάσιμοι λόγοι. </w:t>
      </w:r>
    </w:p>
    <w:p w14:paraId="091EF738"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Θεωρούμε ότι κάνοντας σαφές το θέμα και την αδικία, που υφίστανται π</w:t>
      </w:r>
      <w:r>
        <w:rPr>
          <w:rFonts w:eastAsia="Times New Roman" w:cs="Times New Roman"/>
          <w:szCs w:val="24"/>
        </w:rPr>
        <w:t>ραγματικά οι εργαζόμενοι απ’ αυτή τη διαδικασία, είναι πιθανόν να βρεθεί μια δίκαιη λύση. Οι δικαστικές αρχές ασκούν το έργο τους με ανεξαρτησία και είναι αποκλειστικά αρμόδιες για την εκτίμηση των πληροφοριών και στοιχείων</w:t>
      </w:r>
      <w:r>
        <w:rPr>
          <w:rFonts w:eastAsia="Times New Roman" w:cs="Times New Roman"/>
          <w:szCs w:val="24"/>
        </w:rPr>
        <w:t>,</w:t>
      </w:r>
      <w:r>
        <w:rPr>
          <w:rFonts w:eastAsia="Times New Roman" w:cs="Times New Roman"/>
          <w:szCs w:val="24"/>
        </w:rPr>
        <w:t xml:space="preserve"> που περιέρχονται σε γνώση τους </w:t>
      </w:r>
      <w:r>
        <w:rPr>
          <w:rFonts w:eastAsia="Times New Roman" w:cs="Times New Roman"/>
          <w:szCs w:val="24"/>
        </w:rPr>
        <w:t xml:space="preserve">για την ίση μεταχείριση και την προάσπιση των δικαιωμάτων. </w:t>
      </w:r>
    </w:p>
    <w:p w14:paraId="091EF739"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lastRenderedPageBreak/>
        <w:t>Ωστόσο, το Υπουργείο Πολιτισμού παρακολουθεί μέσω του ΟΠΙ και του ειδικού φορέα το θέμα και εφόσον κριθεί αναγκαίο, θα πάρουμε σχετικές πρωτοβουλίες, για να αναζητηθεί λύση γι’ αυτή την άδικη εμπλ</w:t>
      </w:r>
      <w:r>
        <w:rPr>
          <w:rFonts w:eastAsia="Times New Roman" w:cs="Times New Roman"/>
          <w:szCs w:val="24"/>
        </w:rPr>
        <w:t xml:space="preserve">οκή των εργαζομένων. </w:t>
      </w:r>
    </w:p>
    <w:p w14:paraId="091EF73A"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Όσον αφορά αυτά</w:t>
      </w:r>
      <w:r>
        <w:rPr>
          <w:rFonts w:eastAsia="Times New Roman" w:cs="Times New Roman"/>
          <w:szCs w:val="24"/>
        </w:rPr>
        <w:t>,</w:t>
      </w:r>
      <w:r>
        <w:rPr>
          <w:rFonts w:eastAsia="Times New Roman" w:cs="Times New Roman"/>
          <w:szCs w:val="24"/>
        </w:rPr>
        <w:t xml:space="preserve"> που είπατε πριν για όλες τις δράσεις του Υπουργείου με τον νόμο και τις πρωτοβουλίες που έχει πάρει, σας θυμίζω ότι αυτές οι πρωτοβουλίες για τη δημιουργία του ειδικού φορέα και την εξομάλυνση της αγοράς έχουν χαιρετι</w:t>
      </w:r>
      <w:r>
        <w:rPr>
          <w:rFonts w:eastAsia="Times New Roman" w:cs="Times New Roman"/>
          <w:szCs w:val="24"/>
        </w:rPr>
        <w:t>σ</w:t>
      </w:r>
      <w:r>
        <w:rPr>
          <w:rFonts w:eastAsia="Times New Roman" w:cs="Times New Roman"/>
          <w:szCs w:val="24"/>
        </w:rPr>
        <w:t>τ</w:t>
      </w:r>
      <w:r>
        <w:rPr>
          <w:rFonts w:eastAsia="Times New Roman" w:cs="Times New Roman"/>
          <w:szCs w:val="24"/>
        </w:rPr>
        <w:t>εί από την πλειοψηφία των δημιουργών. Η πρόθεση της Κυβέρνησης είναι να δώσει τον απαραίτητο χρόνο, ώστε οι ίδιοι οι δημιουργοί να πάρουν την τύχη τους στα χέρια τους, οι ίδιοι να ορίζουν τα δικαιώματά τους, όπως συμβαίνει σε όλες τις χώρες και είναι μια υ</w:t>
      </w:r>
      <w:r>
        <w:rPr>
          <w:rFonts w:eastAsia="Times New Roman" w:cs="Times New Roman"/>
          <w:szCs w:val="24"/>
        </w:rPr>
        <w:t xml:space="preserve">γιής λειτουργία. </w:t>
      </w:r>
    </w:p>
    <w:p w14:paraId="091EF73B"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Επίσης, έχει προστατεύσει το αρχείο που αποτελεί πολιτιστική κληρονομιά αυτής της χώρας. Όλη την παράδοση του τραγουδιού την έχει προστατεύσει και θα την παραδώσει εκεί που θα κριθεί ότι είναι ικανός ο φορέας να διαχειριστεί αυτόν τον πλο</w:t>
      </w:r>
      <w:r>
        <w:rPr>
          <w:rFonts w:eastAsia="Times New Roman" w:cs="Times New Roman"/>
          <w:szCs w:val="24"/>
        </w:rPr>
        <w:t xml:space="preserve">ύτο. </w:t>
      </w:r>
    </w:p>
    <w:p w14:paraId="091EF73C"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αυτό που είπατε για την εξυγίανση της ΑΕΠΙ, κατέστη κάποια στιγμή πασιφανές σε όλους, παρά τις προσπάθειες που έγιναν, ότι δεν ήταν δυνατόν να εξυγιανθεί η συγκεκριμένη εταιρεία και γι’ αυτό και προχώρησε στα απαραίτητα βήματα να δημιουργε</w:t>
      </w:r>
      <w:r>
        <w:rPr>
          <w:rFonts w:eastAsia="Times New Roman" w:cs="Times New Roman"/>
          <w:szCs w:val="24"/>
        </w:rPr>
        <w:t>ί ο ειδικός φορέας, για να προστατευθεί η αγορά και κυρίως τα δικαιώματα των δημιουργών.</w:t>
      </w:r>
    </w:p>
    <w:p w14:paraId="091EF73D"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91EF73E" w14:textId="77777777" w:rsidR="00DA7551" w:rsidRDefault="006A5FF6">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sidRPr="008238F0">
        <w:rPr>
          <w:rFonts w:eastAsia="Times New Roman" w:cs="Times New Roman"/>
          <w:b/>
          <w:szCs w:val="24"/>
        </w:rPr>
        <w:t>):</w:t>
      </w:r>
      <w:r>
        <w:rPr>
          <w:rFonts w:eastAsia="Times New Roman" w:cs="Times New Roman"/>
          <w:szCs w:val="24"/>
        </w:rPr>
        <w:t xml:space="preserve"> Ευχαριστώ, κυρία Υπουργέ. </w:t>
      </w:r>
    </w:p>
    <w:p w14:paraId="091EF73F"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Θα συζητηθεί η δεύτερη με αριθμό 1856/25-6-2018 επίκαιρη ερώτηση πρώτου κύκλου του Βουλευτή </w:t>
      </w:r>
      <w:r>
        <w:rPr>
          <w:rFonts w:eastAsia="Times New Roman" w:cs="Times New Roman"/>
          <w:szCs w:val="24"/>
        </w:rPr>
        <w:t xml:space="preserve">Αττικής της Νέας Δημοκρατίας κ. </w:t>
      </w:r>
      <w:r w:rsidRPr="00622D05">
        <w:rPr>
          <w:rFonts w:eastAsia="Times New Roman" w:cs="Times New Roman"/>
          <w:bCs/>
          <w:szCs w:val="24"/>
        </w:rPr>
        <w:t>Γεωργίου Βλάχου</w:t>
      </w:r>
      <w:r>
        <w:rPr>
          <w:rFonts w:eastAsia="Times New Roman" w:cs="Times New Roman"/>
          <w:b/>
          <w:bCs/>
          <w:szCs w:val="24"/>
        </w:rPr>
        <w:t xml:space="preserve"> </w:t>
      </w:r>
      <w:r>
        <w:rPr>
          <w:rFonts w:eastAsia="Times New Roman" w:cs="Times New Roman"/>
          <w:szCs w:val="24"/>
        </w:rPr>
        <w:t xml:space="preserve">προς τον Υπουργό </w:t>
      </w:r>
      <w:r w:rsidRPr="00622D05">
        <w:rPr>
          <w:rFonts w:eastAsia="Times New Roman" w:cs="Times New Roman"/>
          <w:bCs/>
          <w:szCs w:val="24"/>
        </w:rPr>
        <w:t>Αγροτικής Ανάπτυξης και Τροφίμων,</w:t>
      </w:r>
      <w:r>
        <w:rPr>
          <w:rFonts w:eastAsia="Times New Roman" w:cs="Times New Roman"/>
          <w:szCs w:val="24"/>
        </w:rPr>
        <w:t xml:space="preserve"> με θέμα: «Εξωδικαστικός μηχανισμός ρύθμισης οφειλών αγροτών από δάνεια της πρώην Αγροτικής Τράπεζας».</w:t>
      </w:r>
    </w:p>
    <w:p w14:paraId="091EF740"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Αγροτικής Ανάπτυξη</w:t>
      </w:r>
      <w:r>
        <w:rPr>
          <w:rFonts w:eastAsia="Times New Roman" w:cs="Times New Roman"/>
          <w:szCs w:val="24"/>
        </w:rPr>
        <w:t>ς και Τροφίμων κ. Ευάγγελος Αποστόλου.</w:t>
      </w:r>
    </w:p>
    <w:p w14:paraId="091EF741"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Κύριε Βλάχο, έχετε τον λόγο.</w:t>
      </w:r>
    </w:p>
    <w:p w14:paraId="091EF742" w14:textId="77777777" w:rsidR="00DA7551" w:rsidRDefault="006A5FF6">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Ευχαριστώ, κύριε Πρόεδρε. </w:t>
      </w:r>
    </w:p>
    <w:p w14:paraId="091EF743"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με την ερώτηση που κατέθεσα θέλω να αναδείξω ένα σημαντικό πρόβλημα, το οποίο αντιμετωπίζουν πολλοί κατά κύριο επάγγελμα αγρότες,</w:t>
      </w:r>
      <w:r>
        <w:rPr>
          <w:rFonts w:eastAsia="Times New Roman" w:cs="Times New Roman"/>
          <w:szCs w:val="24"/>
        </w:rPr>
        <w:t xml:space="preserve"> οι οποίοι κατά το παρελθόν είχαν λάβει δάνεια από την πρώην Αγροτική Τράπεζα για αγροτικές και κτηνοτροφικές εργασίες και οι οποίοι δυστυχώς βρέθηκαν σε ομηρία μετά την εκκαθάρισή της.</w:t>
      </w:r>
    </w:p>
    <w:p w14:paraId="091EF744"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Είναι γνωστό, κύριε Υπουργέ, ότι στο παρελθόν η Αγροτική Τράπεζα είχε </w:t>
      </w:r>
      <w:r>
        <w:rPr>
          <w:rFonts w:eastAsia="Times New Roman" w:cs="Times New Roman"/>
          <w:szCs w:val="24"/>
        </w:rPr>
        <w:t>χορηγήσει έναν σημαντικό αριθμό δανείων. Άλλωστε, και το οικονομικό κλίμα εκείνης της εποχής ήταν διαφορετικό, προκειμένου να υποστηρίξει τις γεωργικές και κτηνοτροφικές εργασίες.</w:t>
      </w:r>
    </w:p>
    <w:p w14:paraId="091EF745"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Πολλοί από τους δικαιούχους των συγκεκριμένων δανείων, είτε από επιλογή είτε</w:t>
      </w:r>
      <w:r>
        <w:rPr>
          <w:rFonts w:eastAsia="Times New Roman" w:cs="Times New Roman"/>
          <w:szCs w:val="24"/>
        </w:rPr>
        <w:t xml:space="preserve"> από το γεγονός ότι δεν μπορούσαν να ανταποκριθούν οικονομικά, δεν αποπλήρωναν τα συγκεκριμένα δάνεια, με αποτέλεσμα η Αγροτική Τράπεζα να τα επιβαρύνει με υψηλούς τόκους, τα λεγόμενα «πανωτόκια», με το οφειλόμενο ποσό τελικά να είναι πολλές φορές κατά πολ</w:t>
      </w:r>
      <w:r>
        <w:rPr>
          <w:rFonts w:eastAsia="Times New Roman" w:cs="Times New Roman"/>
          <w:szCs w:val="24"/>
        </w:rPr>
        <w:t xml:space="preserve">ύ υψηλότερο από το ποσό του κεφαλαίου που είχε εκταμιευθεί. </w:t>
      </w:r>
    </w:p>
    <w:p w14:paraId="091EF746"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lastRenderedPageBreak/>
        <w:t>Εμείς, κατά τη διάρκεια της διακυβέρνησης του 2004, αντιλαμβανόμενοι πλήρως τη σοβαρότητα της κατάστασης και τη δυσκολία την οποία είχαν οι αγρότες, ψηφίσαμε τον ν.3259, σύμφωνα με τον οποίο το σ</w:t>
      </w:r>
      <w:r>
        <w:rPr>
          <w:rFonts w:eastAsia="Times New Roman" w:cs="Times New Roman"/>
          <w:szCs w:val="24"/>
        </w:rPr>
        <w:t>υνολικό οφειλόμενο ποσό δεν μπορούσε να υπερβαίνει το τριπλάσιο του αρχικού κεφαλαίου που είχε εκταμιευθεί και λάβαμε ειδική μέριμνα για τους αγρότες με το άρθρο 39, σύμφωνα με το οποίο το όλο ποσό δεν θα μπορούσε να υπερβαίνει το διπλάσιο του αρχικού κεφα</w:t>
      </w:r>
      <w:r>
        <w:rPr>
          <w:rFonts w:eastAsia="Times New Roman" w:cs="Times New Roman"/>
          <w:szCs w:val="24"/>
        </w:rPr>
        <w:t xml:space="preserve">λαίου. </w:t>
      </w:r>
    </w:p>
    <w:p w14:paraId="091EF747"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Η νομοθετική αυτή πρωτοβουλία είχε σαν σκοπό αφ</w:t>
      </w:r>
      <w:r>
        <w:rPr>
          <w:rFonts w:eastAsia="Times New Roman" w:cs="Times New Roman"/>
          <w:szCs w:val="24"/>
        </w:rPr>
        <w:t xml:space="preserve">’ </w:t>
      </w:r>
      <w:r>
        <w:rPr>
          <w:rFonts w:eastAsia="Times New Roman" w:cs="Times New Roman"/>
          <w:szCs w:val="24"/>
        </w:rPr>
        <w:t>ενός να ελαφρύνει τους δανειολήπτες αγρότες από τους υψηλούς τό</w:t>
      </w:r>
      <w:r>
        <w:rPr>
          <w:rFonts w:eastAsia="Times New Roman" w:cs="Times New Roman"/>
          <w:szCs w:val="24"/>
        </w:rPr>
        <w:t>κ</w:t>
      </w:r>
      <w:r>
        <w:rPr>
          <w:rFonts w:eastAsia="Times New Roman" w:cs="Times New Roman"/>
          <w:szCs w:val="24"/>
        </w:rPr>
        <w:t>ους και αφ</w:t>
      </w:r>
      <w:r>
        <w:rPr>
          <w:rFonts w:eastAsia="Times New Roman" w:cs="Times New Roman"/>
          <w:szCs w:val="24"/>
        </w:rPr>
        <w:t xml:space="preserve">’ </w:t>
      </w:r>
      <w:r>
        <w:rPr>
          <w:rFonts w:eastAsia="Times New Roman" w:cs="Times New Roman"/>
          <w:szCs w:val="24"/>
        </w:rPr>
        <w:t>ετέρου να καταστήσει τα συγκεκριμένα δάνεια και πάλι εξυπηρετούμενα.</w:t>
      </w:r>
    </w:p>
    <w:p w14:paraId="091EF748"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Ωστόσο, παρά την ψήφιση του συγκεκριμένου νόμου, παρατ</w:t>
      </w:r>
      <w:r>
        <w:rPr>
          <w:rFonts w:eastAsia="Times New Roman" w:cs="Times New Roman"/>
          <w:szCs w:val="24"/>
        </w:rPr>
        <w:t xml:space="preserve">ηρήθηκε μη ορθή εφαρμογή και καταστρατήγησή του, καθώς στα ειδοποιητήρια </w:t>
      </w:r>
      <w:r>
        <w:rPr>
          <w:rFonts w:eastAsia="Times New Roman" w:cs="Times New Roman"/>
          <w:szCs w:val="24"/>
        </w:rPr>
        <w:t>,</w:t>
      </w:r>
      <w:r>
        <w:rPr>
          <w:rFonts w:eastAsia="Times New Roman" w:cs="Times New Roman"/>
          <w:szCs w:val="24"/>
        </w:rPr>
        <w:t>που έστειλε η Αγροτική Τράπεζα το οφειλόμενο ποσό υπολογιζόταν διαφορετικά –για να μην κουράζω- με αποτέλεσμα ο νόμος αυτός να μη δώσει τα αναμενόμενα αποτελέσματα. Σήμερα πια το πρό</w:t>
      </w:r>
      <w:r>
        <w:rPr>
          <w:rFonts w:eastAsia="Times New Roman" w:cs="Times New Roman"/>
          <w:szCs w:val="24"/>
        </w:rPr>
        <w:t xml:space="preserve">βλημα έχει πάρει εκρηκτικές διαστάσεις. Όπως είπα και στην αρχή, οι δανειολήπτες βρίσκονται σε </w:t>
      </w:r>
      <w:r>
        <w:rPr>
          <w:rFonts w:eastAsia="Times New Roman" w:cs="Times New Roman"/>
          <w:szCs w:val="24"/>
        </w:rPr>
        <w:lastRenderedPageBreak/>
        <w:t xml:space="preserve">ομηρία και χρειάζεται άμεση παρέμβαση από την πλευρά τη δική σας. </w:t>
      </w:r>
    </w:p>
    <w:p w14:paraId="091EF749"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Κατέθεσα, λοιπόν, αυτήν την επίκαιρη ερώτηση, προκειμένου να δοθεί σήμερα η δυνατότητα στην Κυ</w:t>
      </w:r>
      <w:r>
        <w:rPr>
          <w:rFonts w:eastAsia="Times New Roman" w:cs="Times New Roman"/>
          <w:szCs w:val="24"/>
        </w:rPr>
        <w:t>βέρνηση να διευκρινίσει τι ακριβώς θα κάνει με αυτούς τους αγρότες που βρίσκονται σε ομηρία.</w:t>
      </w:r>
    </w:p>
    <w:p w14:paraId="091EF74A" w14:textId="77777777" w:rsidR="00DA7551" w:rsidRDefault="006A5FF6">
      <w:pPr>
        <w:tabs>
          <w:tab w:val="left" w:pos="3642"/>
          <w:tab w:val="center" w:pos="4753"/>
          <w:tab w:val="left" w:pos="6214"/>
        </w:tabs>
        <w:spacing w:after="0" w:line="600" w:lineRule="auto"/>
        <w:ind w:firstLine="720"/>
        <w:jc w:val="both"/>
        <w:rPr>
          <w:rFonts w:eastAsia="Times New Roman" w:cs="Times New Roman"/>
          <w:szCs w:val="24"/>
        </w:rPr>
      </w:pPr>
      <w:r w:rsidRPr="007D0552">
        <w:rPr>
          <w:rFonts w:eastAsia="Times New Roman" w:cs="Times New Roman"/>
          <w:b/>
          <w:szCs w:val="24"/>
        </w:rPr>
        <w:t xml:space="preserve">ΠΡΟΕΔΡΕΥΩΝ (Σπυρίδων Λυκούδης): </w:t>
      </w:r>
      <w:r>
        <w:rPr>
          <w:rFonts w:eastAsia="Times New Roman" w:cs="Times New Roman"/>
          <w:szCs w:val="24"/>
        </w:rPr>
        <w:t>Σας ευχαριστούμε, κύριε συνάδελφε.</w:t>
      </w:r>
    </w:p>
    <w:p w14:paraId="091EF74B" w14:textId="77777777" w:rsidR="00DA7551" w:rsidRDefault="006A5FF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14:paraId="091EF74C" w14:textId="77777777" w:rsidR="00DA7551" w:rsidRDefault="006A5FF6">
      <w:pPr>
        <w:tabs>
          <w:tab w:val="left" w:pos="3642"/>
          <w:tab w:val="center" w:pos="4753"/>
          <w:tab w:val="left" w:pos="6214"/>
        </w:tabs>
        <w:spacing w:after="0" w:line="600" w:lineRule="auto"/>
        <w:ind w:firstLine="720"/>
        <w:jc w:val="both"/>
        <w:rPr>
          <w:rFonts w:eastAsia="Times New Roman" w:cs="Times New Roman"/>
          <w:szCs w:val="24"/>
        </w:rPr>
      </w:pPr>
      <w:r w:rsidRPr="00C84BA1">
        <w:rPr>
          <w:rFonts w:eastAsia="Times New Roman" w:cs="Times New Roman"/>
          <w:b/>
          <w:szCs w:val="24"/>
        </w:rPr>
        <w:t>ΕΥΑΓΓΕΛΟΣ ΑΠΟΣΤΟΛΟΥ (Υπουργός Αγροτικής Ανάπτυξης και Τροφίμων)</w:t>
      </w:r>
      <w:r w:rsidRPr="00C84BA1">
        <w:rPr>
          <w:rFonts w:eastAsia="Times New Roman" w:cs="Times New Roman"/>
          <w:b/>
          <w:szCs w:val="24"/>
        </w:rPr>
        <w:t>:</w:t>
      </w:r>
      <w:r>
        <w:rPr>
          <w:rFonts w:eastAsia="Times New Roman" w:cs="Times New Roman"/>
          <w:szCs w:val="24"/>
        </w:rPr>
        <w:t xml:space="preserve"> Ευχαριστώ, κύριε Πρόεδρε.</w:t>
      </w:r>
    </w:p>
    <w:p w14:paraId="091EF74D" w14:textId="77777777" w:rsidR="00DA7551" w:rsidRDefault="006A5FF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Κύριε συνάδελφε, ο νόμος για τα πανωτόκια του 2004, που όντως εσείς ψηφίσατε τότε, είχε διατάξεις οι οποίες βοηθούσαν τον αγροτικό χώρο. Όμως, δυστυχώς και αυτός δεν είχε δυνατότητα εφαρμογής, γιατί αυτό δείχνουν τα στοιχεία. Κα</w:t>
      </w:r>
      <w:r>
        <w:rPr>
          <w:rFonts w:eastAsia="Times New Roman" w:cs="Times New Roman"/>
          <w:szCs w:val="24"/>
        </w:rPr>
        <w:t xml:space="preserve">ι το λέω αυτό, διότι επιχειρήσατε ξανά το 2013 -με τον περίφημο διαχωρισμό της Αγροτικής Τράπεζας σε καλή και κακή, επειδή υπήρξε </w:t>
      </w:r>
      <w:r>
        <w:rPr>
          <w:rFonts w:eastAsia="Times New Roman" w:cs="Times New Roman"/>
          <w:szCs w:val="24"/>
        </w:rPr>
        <w:lastRenderedPageBreak/>
        <w:t>εκεί ένα τεράστιο πρόβλημα με πολλές οφειλές αγροτών που είχαν μεταφερθεί στον εκκαθαριστή- για δεύτερη φορά να φέρετε ρύθμιση</w:t>
      </w:r>
      <w:r>
        <w:rPr>
          <w:rFonts w:eastAsia="Times New Roman" w:cs="Times New Roman"/>
          <w:szCs w:val="24"/>
        </w:rPr>
        <w:t xml:space="preserve">. </w:t>
      </w:r>
    </w:p>
    <w:p w14:paraId="091EF74E" w14:textId="77777777" w:rsidR="00DA7551" w:rsidRDefault="006A5FF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Είχα πει τότε στη Βουλή ότι αν, κύριε Υπουργέ, φέρετε έστω και ένα παράδειγμα εφαρμογής της συγκεκριμένης ρύθμισης, εγώ θα σας πω «μπράβο, συγχαρητήρια». Ούτε εκεί υπήρξε κα</w:t>
      </w:r>
      <w:r>
        <w:rPr>
          <w:rFonts w:eastAsia="Times New Roman" w:cs="Times New Roman"/>
          <w:szCs w:val="24"/>
        </w:rPr>
        <w:t>μ</w:t>
      </w:r>
      <w:r>
        <w:rPr>
          <w:rFonts w:eastAsia="Times New Roman" w:cs="Times New Roman"/>
          <w:szCs w:val="24"/>
        </w:rPr>
        <w:t>μία εφαρμογή. Άρα, λοιπόν, ιδιαίτερα σημαντικές παρεμβάσεις κα</w:t>
      </w:r>
      <w:r>
        <w:rPr>
          <w:rFonts w:eastAsia="Times New Roman" w:cs="Times New Roman"/>
          <w:szCs w:val="24"/>
        </w:rPr>
        <w:t>μ</w:t>
      </w:r>
      <w:r>
        <w:rPr>
          <w:rFonts w:eastAsia="Times New Roman" w:cs="Times New Roman"/>
          <w:szCs w:val="24"/>
        </w:rPr>
        <w:t xml:space="preserve">μιά φορά πρέπει </w:t>
      </w:r>
      <w:r>
        <w:rPr>
          <w:rFonts w:eastAsia="Times New Roman" w:cs="Times New Roman"/>
          <w:szCs w:val="24"/>
        </w:rPr>
        <w:t>να τις εξετάζουμε αν μπορούν και πώς πρέπει να εφαρμοστούν. Όμως, εμείς είμαστε σήμερα και εμείς βεβαίως πρέπει να απαντήσουμε στα ερωτήματά σας.</w:t>
      </w:r>
    </w:p>
    <w:p w14:paraId="091EF74F" w14:textId="77777777" w:rsidR="00DA7551" w:rsidRDefault="006A5FF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 νόμος εξακολουθεί να ισχύει, πρέπει να εφαρμόζεται και μάλιστα σε αυτά που θα σας πω, ιδιαίτερα όσον αφορά τ</w:t>
      </w:r>
      <w:r>
        <w:rPr>
          <w:rFonts w:eastAsia="Times New Roman" w:cs="Times New Roman"/>
          <w:szCs w:val="24"/>
        </w:rPr>
        <w:t xml:space="preserve">ην αντιμετώπιση των δανείων που σήμερα υπάρχουν στην </w:t>
      </w:r>
      <w:r>
        <w:rPr>
          <w:rFonts w:eastAsia="Times New Roman" w:cs="Times New Roman"/>
          <w:szCs w:val="24"/>
          <w:lang w:val="en-US"/>
        </w:rPr>
        <w:t>PQA</w:t>
      </w:r>
      <w:r>
        <w:rPr>
          <w:rFonts w:eastAsia="Times New Roman" w:cs="Times New Roman"/>
          <w:szCs w:val="24"/>
        </w:rPr>
        <w:t>. Όντως, στον λογαριασμό που θα γίνεται όσον αφορά τη μείωση της οφειλής, θα λαμβάνεται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ο νόμος για τα πανωτόκια, δηλαδή ό,τι από πλευράς των αγροτών έχει πληρωθεί επιπλέον, θα υπολογίζεται κ</w:t>
      </w:r>
      <w:r>
        <w:rPr>
          <w:rFonts w:eastAsia="Times New Roman" w:cs="Times New Roman"/>
          <w:szCs w:val="24"/>
        </w:rPr>
        <w:t xml:space="preserve">αι όπως αντιλαμβάνεσθε θα υπάρχει μια σημαντική ανακούφιση στο ποσό που θα παραμείνει. </w:t>
      </w:r>
    </w:p>
    <w:p w14:paraId="091EF750" w14:textId="77777777" w:rsidR="00DA7551" w:rsidRDefault="006A5FF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Έχουμε, λοιπόν, μπροστά μας μια ρύθμιση για την οποία</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χθες άνοιξε η πλατφόρμα και δέχεται αιτήματα των αγροτών, όπου έχουμε ρυθμίσεις οφειλών αγροτών προς </w:t>
      </w:r>
      <w:r>
        <w:rPr>
          <w:rFonts w:eastAsia="Times New Roman" w:cs="Times New Roman"/>
          <w:szCs w:val="24"/>
        </w:rPr>
        <w:t>ε</w:t>
      </w:r>
      <w:r>
        <w:rPr>
          <w:rFonts w:eastAsia="Times New Roman" w:cs="Times New Roman"/>
          <w:szCs w:val="24"/>
        </w:rPr>
        <w:t>φο</w:t>
      </w:r>
      <w:r>
        <w:rPr>
          <w:rFonts w:eastAsia="Times New Roman" w:cs="Times New Roman"/>
          <w:szCs w:val="24"/>
        </w:rPr>
        <w:t>ρία για εισόδημα ΦΠΑ, προς ΟΓΑ και ασφαλιστικές εισφορές και προς τράπεζες που έκλεισαν και βρίσκονται στη διαδικασία της εκκαθάρισης.</w:t>
      </w:r>
    </w:p>
    <w:p w14:paraId="091EF751" w14:textId="77777777" w:rsidR="00DA7551" w:rsidRDefault="006A5FF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Η ρύθμιση αυτή αποτελεί μια παρέμβαση, θα έλεγα, στο σύνολο των οικονομικών δεδομένων του Έλληνα αγρότη, γιατί όχι μόνο θ</w:t>
      </w:r>
      <w:r>
        <w:rPr>
          <w:rFonts w:eastAsia="Times New Roman" w:cs="Times New Roman"/>
          <w:szCs w:val="24"/>
        </w:rPr>
        <w:t>α μειώσει σημαντικά τις υποχρεώσεις του, αλλά θα του δώσει και τη δυνατότητα να ελέγχει τα οικονομικά του.</w:t>
      </w:r>
    </w:p>
    <w:p w14:paraId="091EF752" w14:textId="77777777" w:rsidR="00DA7551" w:rsidRDefault="006A5FF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Τι μπορεί να περιλαμβάνει η συγκεκριμένη ρύθμιση; Διαγραφή 100% των τόκων υπερημερίας. Επιπρόσθετα, διαγραφή τόκων και κεφαλαίου δανείων, βάσει των π</w:t>
      </w:r>
      <w:r>
        <w:rPr>
          <w:rFonts w:eastAsia="Times New Roman" w:cs="Times New Roman"/>
          <w:szCs w:val="24"/>
        </w:rPr>
        <w:t>ληρωμών, όπως σας είπα που έγιναν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νόμου που αφορά τα πανωτόκια, τον γνωστό δηλαδή ν.3259/2004.</w:t>
      </w:r>
    </w:p>
    <w:p w14:paraId="091EF753" w14:textId="77777777" w:rsidR="00DA7551" w:rsidRDefault="006A5FF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Εννοείται ότι εφόσον ο αγρότης το επιθυμεί έχει ακόμη και τη δυνατότητα σε συνεννόηση με την </w:t>
      </w:r>
      <w:r>
        <w:rPr>
          <w:rFonts w:eastAsia="Times New Roman" w:cs="Times New Roman"/>
          <w:szCs w:val="24"/>
          <w:lang w:val="en-US"/>
        </w:rPr>
        <w:t>PQA</w:t>
      </w:r>
      <w:r>
        <w:rPr>
          <w:rFonts w:eastAsia="Times New Roman" w:cs="Times New Roman"/>
          <w:szCs w:val="24"/>
        </w:rPr>
        <w:t xml:space="preserve"> να προβεί σε πώληση υποθηκευμένων ακινήτων σε τρ</w:t>
      </w:r>
      <w:r>
        <w:rPr>
          <w:rFonts w:eastAsia="Times New Roman" w:cs="Times New Roman"/>
          <w:szCs w:val="24"/>
        </w:rPr>
        <w:t xml:space="preserve">ίτους, με σκοπό την εξόφληση του εναπομείναντος χρέους. Γιατί είναι πάρα πολύ σημαντικό; </w:t>
      </w:r>
      <w:r>
        <w:rPr>
          <w:rFonts w:eastAsia="Times New Roman" w:cs="Times New Roman"/>
          <w:szCs w:val="24"/>
        </w:rPr>
        <w:lastRenderedPageBreak/>
        <w:t>Διότι πέραν της διαγραφής προστίμων και προσαυξήσεων του δημοσίου, θα υπάρξει και η δυνατότητα για τον αγρότη, εάν εξοφλήσει μέσα σε τρεις μήνες το ποσό</w:t>
      </w:r>
      <w:r>
        <w:rPr>
          <w:rFonts w:eastAsia="Times New Roman" w:cs="Times New Roman"/>
          <w:szCs w:val="24"/>
        </w:rPr>
        <w:t>,</w:t>
      </w:r>
      <w:r>
        <w:rPr>
          <w:rFonts w:eastAsia="Times New Roman" w:cs="Times New Roman"/>
          <w:szCs w:val="24"/>
        </w:rPr>
        <w:t xml:space="preserve"> που βγήκε από</w:t>
      </w:r>
      <w:r>
        <w:rPr>
          <w:rFonts w:eastAsia="Times New Roman" w:cs="Times New Roman"/>
          <w:szCs w:val="24"/>
        </w:rPr>
        <w:t xml:space="preserve"> τη σχετική διαδικασία, να έχει διαγραφή κεφαλαίου που μπορεί να φθάσει και το 60%.</w:t>
      </w:r>
    </w:p>
    <w:p w14:paraId="091EF754"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Αν δεν έχει τέτοια δυνατότητα και θελήσει να πληρώσει τμηματικά</w:t>
      </w:r>
      <w:r w:rsidRPr="00A747F2">
        <w:rPr>
          <w:rFonts w:eastAsia="Times New Roman" w:cs="Times New Roman"/>
          <w:szCs w:val="24"/>
        </w:rPr>
        <w:t>,</w:t>
      </w:r>
      <w:r>
        <w:rPr>
          <w:rFonts w:eastAsia="Times New Roman" w:cs="Times New Roman"/>
          <w:szCs w:val="24"/>
        </w:rPr>
        <w:t xml:space="preserve"> υπάρχει η δυνατότητα για καταβολή των δόσεων σε δέκα χρόνια και εκεί, βεβαίως, πάλι η διαγραφή θα φτάσει όχ</w:t>
      </w:r>
      <w:r>
        <w:rPr>
          <w:rFonts w:eastAsia="Times New Roman" w:cs="Times New Roman"/>
          <w:szCs w:val="24"/>
        </w:rPr>
        <w:t xml:space="preserve">ι στο </w:t>
      </w:r>
      <w:r w:rsidRPr="00A747F2">
        <w:rPr>
          <w:rFonts w:eastAsia="Times New Roman" w:cs="Times New Roman"/>
          <w:szCs w:val="24"/>
        </w:rPr>
        <w:t>60%</w:t>
      </w:r>
      <w:r>
        <w:rPr>
          <w:rFonts w:eastAsia="Times New Roman" w:cs="Times New Roman"/>
          <w:szCs w:val="24"/>
        </w:rPr>
        <w:t xml:space="preserve">, αλλά στο 40%. Αντιλαμβάνεστε, λοιπόν, ότι πρόκειται για μία πάρα πολύ σημαντική παρέμβαση. Στη δευτερολογία μου θα σας πω περισσότερα. </w:t>
      </w:r>
    </w:p>
    <w:p w14:paraId="091EF755" w14:textId="77777777" w:rsidR="00DA7551" w:rsidRDefault="006A5FF6">
      <w:pPr>
        <w:spacing w:after="0" w:line="600" w:lineRule="auto"/>
        <w:ind w:firstLine="720"/>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Σπυρίδων Λυκούδης</w:t>
      </w:r>
      <w:r w:rsidRPr="008238F0">
        <w:rPr>
          <w:rFonts w:eastAsia="Times New Roman" w:cs="Times New Roman"/>
          <w:b/>
          <w:szCs w:val="24"/>
        </w:rPr>
        <w:t>):</w:t>
      </w:r>
      <w:r>
        <w:rPr>
          <w:rFonts w:eastAsia="Times New Roman" w:cs="Times New Roman"/>
          <w:szCs w:val="24"/>
        </w:rPr>
        <w:t xml:space="preserve"> Ευχαριστούμε, </w:t>
      </w:r>
      <w:r w:rsidRPr="007D7C21">
        <w:rPr>
          <w:rFonts w:eastAsia="Times New Roman" w:cs="Times New Roman"/>
          <w:szCs w:val="24"/>
        </w:rPr>
        <w:t>κύριε Υπουργέ</w:t>
      </w:r>
      <w:r>
        <w:rPr>
          <w:rFonts w:eastAsia="Times New Roman" w:cs="Times New Roman"/>
          <w:szCs w:val="24"/>
        </w:rPr>
        <w:t>.</w:t>
      </w:r>
    </w:p>
    <w:p w14:paraId="091EF756"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Κύριε Βλάχο, έχετε τον λόγο.</w:t>
      </w:r>
    </w:p>
    <w:p w14:paraId="091EF757" w14:textId="77777777" w:rsidR="00DA7551" w:rsidRDefault="006A5FF6">
      <w:pPr>
        <w:spacing w:after="0" w:line="600" w:lineRule="auto"/>
        <w:ind w:firstLine="720"/>
        <w:jc w:val="both"/>
        <w:rPr>
          <w:rFonts w:eastAsia="Times New Roman" w:cs="Times New Roman"/>
          <w:szCs w:val="24"/>
        </w:rPr>
      </w:pPr>
      <w:r w:rsidRPr="00D83E6A">
        <w:rPr>
          <w:rFonts w:eastAsia="Times New Roman" w:cs="Times New Roman"/>
          <w:b/>
          <w:szCs w:val="24"/>
        </w:rPr>
        <w:t xml:space="preserve">ΓΕΩΡΓΙΟΣ ΒΛΑΧΟΣ: </w:t>
      </w:r>
      <w:r>
        <w:rPr>
          <w:rFonts w:eastAsia="Times New Roman" w:cs="Times New Roman"/>
          <w:szCs w:val="24"/>
        </w:rPr>
        <w:t>Κύ</w:t>
      </w:r>
      <w:r>
        <w:rPr>
          <w:rFonts w:eastAsia="Times New Roman" w:cs="Times New Roman"/>
          <w:szCs w:val="24"/>
        </w:rPr>
        <w:t>ριε Υπουργέ, όταν ψηφίστηκε ο ν.3259/2004 ήταν αναμφίβολα μία μεγάλη καινοτομία. Έδωσε ανακούφιση σε χιλιάδες αγρότες. Στην πορεία, όμως, και για να φτάσουμε να συζητάμε μέχρι σήμερα προβλήματα τα οποία υπήρχαν και τότε, καταλαβαίνετε ότι, είτε από κακή εφ</w:t>
      </w:r>
      <w:r>
        <w:rPr>
          <w:rFonts w:eastAsia="Times New Roman" w:cs="Times New Roman"/>
          <w:szCs w:val="24"/>
        </w:rPr>
        <w:t xml:space="preserve">αρμογή είτε </w:t>
      </w:r>
      <w:r>
        <w:rPr>
          <w:rFonts w:eastAsia="Times New Roman" w:cs="Times New Roman"/>
          <w:szCs w:val="24"/>
        </w:rPr>
        <w:lastRenderedPageBreak/>
        <w:t>από άλλες δυσκολίες είτε από άρνηση, αν θέλετε, συνεργασίας των τραπεζών και συγκεκριμένα της Αγροτικής Τράπεζας με τους αγρότες, δεν έδωσε τις αναμενόμενες -συνολικά εννοώ- λύσεις. Άρα, σήμερα πρέπει να αντιμετωπιστεί το πρόβλημα, παρά τις όπο</w:t>
      </w:r>
      <w:r>
        <w:rPr>
          <w:rFonts w:eastAsia="Times New Roman" w:cs="Times New Roman"/>
          <w:szCs w:val="24"/>
        </w:rPr>
        <w:t xml:space="preserve">ιες καλές προσπάθειες έγιναν στο παρελθόν. </w:t>
      </w:r>
    </w:p>
    <w:p w14:paraId="091EF758"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χω</w:t>
      </w:r>
      <w:r>
        <w:rPr>
          <w:rFonts w:eastAsia="Times New Roman" w:cs="Times New Roman"/>
          <w:szCs w:val="24"/>
        </w:rPr>
        <w:t xml:space="preserve"> ενημερωθεί για τη χθεσινή σας πρωτοβουλία για την ηλεκτρονική πλατφόρμα εξωδικαστικού μηχανισμού για τους αγρότες και βεβαίως θα ενημερωθούμε ακόμη καλύτερα και εμείς, αλλά και οι ενδιαφερόμενοι. </w:t>
      </w:r>
    </w:p>
    <w:p w14:paraId="091EF759"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Εκείνο όμως</w:t>
      </w:r>
      <w:r>
        <w:rPr>
          <w:rFonts w:eastAsia="Times New Roman" w:cs="Times New Roman"/>
          <w:szCs w:val="24"/>
        </w:rPr>
        <w:t xml:space="preserve"> το οποίο δεν πρέπει να επαναληφθεί, για να μη συζητάμε πάλι μετά από χρόνια για τις παρενέργειες</w:t>
      </w:r>
      <w:r>
        <w:rPr>
          <w:rFonts w:eastAsia="Times New Roman" w:cs="Times New Roman"/>
          <w:szCs w:val="24"/>
        </w:rPr>
        <w:t>,</w:t>
      </w:r>
      <w:r>
        <w:rPr>
          <w:rFonts w:eastAsia="Times New Roman" w:cs="Times New Roman"/>
          <w:szCs w:val="24"/>
        </w:rPr>
        <w:t xml:space="preserve"> που έχει ο ν.3259/2004 με αυτή τη ρύθμιση, </w:t>
      </w:r>
      <w:r w:rsidRPr="00D66BCA">
        <w:rPr>
          <w:rFonts w:eastAsia="Times New Roman"/>
          <w:bCs/>
        </w:rPr>
        <w:t>είναι</w:t>
      </w:r>
      <w:r>
        <w:rPr>
          <w:rFonts w:eastAsia="Times New Roman" w:cs="Times New Roman"/>
          <w:szCs w:val="24"/>
        </w:rPr>
        <w:t xml:space="preserve"> να υπάρξουν ψιλά γράμματα και οι λεγόμενοι αστερίσκοι, διότι πάντα εκεί κολλάμε. </w:t>
      </w:r>
    </w:p>
    <w:p w14:paraId="091EF75A"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Εμείς αυτή την ώρα, μαζί </w:t>
      </w:r>
      <w:r>
        <w:rPr>
          <w:rFonts w:eastAsia="Times New Roman" w:cs="Times New Roman"/>
          <w:szCs w:val="24"/>
        </w:rPr>
        <w:t>με αυτή την πρωτοβουλία για εξωδικαστικό διακανονισμό</w:t>
      </w:r>
      <w:r>
        <w:rPr>
          <w:rFonts w:eastAsia="Times New Roman" w:cs="Times New Roman"/>
          <w:szCs w:val="24"/>
        </w:rPr>
        <w:t>-</w:t>
      </w:r>
      <w:r>
        <w:rPr>
          <w:rFonts w:eastAsia="Times New Roman" w:cs="Times New Roman"/>
          <w:szCs w:val="24"/>
        </w:rPr>
        <w:t>συμβιβασμό των χρεών των αγροτών, θέλουμε να υπάρχει μία καθαρή θέση από την πλευρά της Κυβέρνησης, ούτως ώστε να μην υπάρξουν διφορούμενες απόψεις και ερμηνείες, που θα δώσουν τη δυνατότητα συνέχισης τ</w:t>
      </w:r>
      <w:r>
        <w:rPr>
          <w:rFonts w:eastAsia="Times New Roman" w:cs="Times New Roman"/>
          <w:szCs w:val="24"/>
        </w:rPr>
        <w:t>ης ταλαιπωρίας αυτών των συμπολιτών μας.</w:t>
      </w:r>
    </w:p>
    <w:p w14:paraId="091EF75B"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lastRenderedPageBreak/>
        <w:t>Θα πρέπει το τοπίο, τώρα, σήμερα, να καθαρίσει πλήρως. Αυτοί οι αστερίσκοι, λοιπόν, θα πρέπει να διευκρινιστούν από την Κυβέρνηση. Εάν αφεθεί χαλαρά η εφαρμογή αυτής της ρύθμισης στον εξωδικαστικό διακανονισμό- συμβ</w:t>
      </w:r>
      <w:r>
        <w:rPr>
          <w:rFonts w:eastAsia="Times New Roman" w:cs="Times New Roman"/>
          <w:szCs w:val="24"/>
        </w:rPr>
        <w:t xml:space="preserve">ιβασμό, πολύ φοβάμαι ότι θα έχει συνέχεια. </w:t>
      </w:r>
    </w:p>
    <w:p w14:paraId="091EF75C"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Θέλω να πω κάτι ακόμη κρίσιμο, κύριε Υπουργέ και με αυτό θα κλείσω. Το είπατε εσείς τώρα, αλλά εγώ θέλω περισσότερη διευκρίνιση. Σας είπα ότι υπάρχουν περιπτώσεις που έχουν πληρώσει, έχουν δώσει χρήματα περισσότε</w:t>
      </w:r>
      <w:r>
        <w:rPr>
          <w:rFonts w:eastAsia="Times New Roman" w:cs="Times New Roman"/>
          <w:szCs w:val="24"/>
        </w:rPr>
        <w:t xml:space="preserve">ρα από το αρχικό κεφάλαιο. Οι άνθρωποι αυτοί πρέπει να ξέρουν τι ακριβώς θα γίνουν τα επιπλέον χρήματα που έδωσαν </w:t>
      </w:r>
      <w:r w:rsidRPr="00F331DF">
        <w:rPr>
          <w:rFonts w:eastAsia="Times New Roman"/>
          <w:bCs/>
        </w:rPr>
        <w:t>και</w:t>
      </w:r>
      <w:r>
        <w:rPr>
          <w:rFonts w:eastAsia="Times New Roman" w:cs="Times New Roman"/>
          <w:szCs w:val="24"/>
        </w:rPr>
        <w:t xml:space="preserve"> αν θα επιστραφούν. </w:t>
      </w:r>
    </w:p>
    <w:p w14:paraId="091EF75D" w14:textId="77777777" w:rsidR="00DA7551" w:rsidRDefault="006A5FF6">
      <w:pPr>
        <w:spacing w:after="0" w:line="600" w:lineRule="auto"/>
        <w:ind w:firstLine="720"/>
        <w:jc w:val="both"/>
        <w:rPr>
          <w:rFonts w:eastAsia="Times New Roman" w:cs="Times New Roman"/>
          <w:szCs w:val="24"/>
        </w:rPr>
      </w:pPr>
      <w:r w:rsidRPr="00BA34D7">
        <w:rPr>
          <w:rFonts w:eastAsia="Times New Roman" w:cs="Times New Roman"/>
        </w:rPr>
        <w:t>Πρέπει</w:t>
      </w:r>
      <w:r>
        <w:rPr>
          <w:rFonts w:eastAsia="Times New Roman" w:cs="Times New Roman"/>
          <w:szCs w:val="24"/>
        </w:rPr>
        <w:t xml:space="preserve"> να υπάρξει σαφέστατη ρύθμιση </w:t>
      </w:r>
      <w:r w:rsidRPr="00392777">
        <w:rPr>
          <w:rFonts w:eastAsia="Times New Roman"/>
          <w:bCs/>
          <w:shd w:val="clear" w:color="auto" w:fill="FFFFFF"/>
        </w:rPr>
        <w:t>και</w:t>
      </w:r>
      <w:r>
        <w:rPr>
          <w:rFonts w:eastAsia="Times New Roman" w:cs="Times New Roman"/>
          <w:bCs/>
          <w:shd w:val="clear" w:color="auto" w:fill="FFFFFF"/>
        </w:rPr>
        <w:t xml:space="preserve"> </w:t>
      </w:r>
      <w:r>
        <w:rPr>
          <w:rFonts w:eastAsia="Times New Roman" w:cs="Times New Roman"/>
          <w:szCs w:val="24"/>
        </w:rPr>
        <w:t>ό,τι έγινε με τον ν.3259/2004 να ληφθεί σήμερα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Δεν ξεκινάμε εκ του </w:t>
      </w:r>
      <w:r>
        <w:rPr>
          <w:rFonts w:eastAsia="Times New Roman" w:cs="Times New Roman"/>
          <w:szCs w:val="24"/>
        </w:rPr>
        <w:t>μηδενός τον εξωδικαστικό συμβιβασμό. Πρέπει να ληφθεί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η λογική που είχε αυτός ο νόμος. </w:t>
      </w:r>
    </w:p>
    <w:p w14:paraId="091EF75E"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Και αν το 2004 η λογική του ν.3259 ήταν οι όποιες επιβαρύνσεις να μην υπερβαίνουν το διπλάσιο του αρχικού κεφαλαίου </w:t>
      </w:r>
      <w:r>
        <w:rPr>
          <w:rFonts w:eastAsia="Times New Roman" w:cs="Times New Roman"/>
          <w:szCs w:val="24"/>
        </w:rPr>
        <w:lastRenderedPageBreak/>
        <w:t>-μιλάμε για το 2004- καταλαβαίνετε σήμερα σ</w:t>
      </w:r>
      <w:r>
        <w:rPr>
          <w:rFonts w:eastAsia="Times New Roman" w:cs="Times New Roman"/>
          <w:szCs w:val="24"/>
        </w:rPr>
        <w:t xml:space="preserve">ε αυτούς τους χαλεπούς καιρούς ότι η πρωτοβουλία της Κυβέρνησης στις ρυθμίσεις αυτές πρέπει να είναι πολύ πιο γενναία. </w:t>
      </w:r>
    </w:p>
    <w:p w14:paraId="091EF75F"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Επειδή μιλήσατε για το 60%, θα έλεγα ότι θα πρέπει να το δείτε πολύ πιο ουσιαστικά, αν θέλουμε να δώσουμε λύση </w:t>
      </w:r>
      <w:r w:rsidRPr="00F331DF">
        <w:rPr>
          <w:rFonts w:eastAsia="Times New Roman"/>
          <w:bCs/>
        </w:rPr>
        <w:t>και</w:t>
      </w:r>
      <w:r>
        <w:rPr>
          <w:rFonts w:eastAsia="Times New Roman" w:cs="Times New Roman"/>
          <w:szCs w:val="24"/>
        </w:rPr>
        <w:t xml:space="preserve"> να βάλουμε τελεία και</w:t>
      </w:r>
      <w:r>
        <w:rPr>
          <w:rFonts w:eastAsia="Times New Roman" w:cs="Times New Roman"/>
          <w:szCs w:val="24"/>
        </w:rPr>
        <w:t xml:space="preserve"> παύλα σε ένα χρονίζον ζήτημα που ταλαιπωρεί χιλιάδες αγρότες.</w:t>
      </w:r>
    </w:p>
    <w:p w14:paraId="091EF760"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091EF761" w14:textId="77777777" w:rsidR="00DA7551" w:rsidRDefault="006A5FF6">
      <w:pPr>
        <w:spacing w:after="0" w:line="600" w:lineRule="auto"/>
        <w:ind w:firstLine="720"/>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Σπυρίδων Λυκούδης</w:t>
      </w:r>
      <w:r w:rsidRPr="008238F0">
        <w:rPr>
          <w:rFonts w:eastAsia="Times New Roman" w:cs="Times New Roman"/>
          <w:b/>
          <w:szCs w:val="24"/>
        </w:rPr>
        <w:t>):</w:t>
      </w:r>
      <w:r>
        <w:rPr>
          <w:rFonts w:eastAsia="Times New Roman" w:cs="Times New Roman"/>
          <w:szCs w:val="24"/>
        </w:rPr>
        <w:t xml:space="preserve"> Ευχαριστώ, κύριε συνάδελφε.</w:t>
      </w:r>
    </w:p>
    <w:p w14:paraId="091EF762"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91EF763" w14:textId="77777777" w:rsidR="00DA7551" w:rsidRDefault="006A5FF6">
      <w:pPr>
        <w:spacing w:after="0" w:line="600" w:lineRule="auto"/>
        <w:ind w:firstLine="720"/>
        <w:jc w:val="both"/>
        <w:rPr>
          <w:rFonts w:eastAsia="Times New Roman" w:cs="Times New Roman"/>
          <w:szCs w:val="24"/>
        </w:rPr>
      </w:pPr>
      <w:r w:rsidRPr="00392777">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Να διευ</w:t>
      </w:r>
      <w:r>
        <w:rPr>
          <w:rFonts w:eastAsia="Times New Roman" w:cs="Times New Roman"/>
          <w:szCs w:val="24"/>
        </w:rPr>
        <w:t>κρινίσουμε, λοιπόν, κύριε συνάδελφε, πολλά ζητήματα, ξεκινώντας από την ψήφιση του συγκεκριμένου νόμου. Τότε, αν θέλατε ριζικά να αντιμετωπίσετε το θέμα, θα έπρεπε να είχατε προβλέψει την αναδρομική εφαρμογή του νόμου. Από εκεί και πέρα, ήταν ελάχιστοι όσο</w:t>
      </w:r>
      <w:r>
        <w:rPr>
          <w:rFonts w:eastAsia="Times New Roman" w:cs="Times New Roman"/>
          <w:szCs w:val="24"/>
        </w:rPr>
        <w:t xml:space="preserve">ι χρησιμοποίησαν τον συγκεκριμένο νόμο για τα πανωτόκια. Η εφαρμογή του </w:t>
      </w:r>
      <w:r>
        <w:rPr>
          <w:rFonts w:eastAsia="Times New Roman" w:cs="Times New Roman"/>
          <w:szCs w:val="24"/>
        </w:rPr>
        <w:lastRenderedPageBreak/>
        <w:t xml:space="preserve">νόμου έγινε με βάση τις </w:t>
      </w:r>
      <w:proofErr w:type="spellStart"/>
      <w:r>
        <w:rPr>
          <w:rFonts w:eastAsia="Times New Roman" w:cs="Times New Roman"/>
          <w:szCs w:val="24"/>
        </w:rPr>
        <w:t>ελαχιστότατες</w:t>
      </w:r>
      <w:proofErr w:type="spellEnd"/>
      <w:r>
        <w:rPr>
          <w:rFonts w:eastAsia="Times New Roman" w:cs="Times New Roman"/>
          <w:szCs w:val="24"/>
        </w:rPr>
        <w:t xml:space="preserve"> περιπτώσεις </w:t>
      </w:r>
      <w:r w:rsidRPr="008F0891">
        <w:rPr>
          <w:rFonts w:eastAsia="Times New Roman" w:cs="Times New Roman"/>
          <w:bCs/>
          <w:shd w:val="clear" w:color="auto" w:fill="FFFFFF"/>
        </w:rPr>
        <w:t>που</w:t>
      </w:r>
      <w:r>
        <w:rPr>
          <w:rFonts w:eastAsia="Times New Roman" w:cs="Times New Roman"/>
          <w:szCs w:val="24"/>
        </w:rPr>
        <w:t xml:space="preserve"> υπήρξαν. </w:t>
      </w:r>
    </w:p>
    <w:p w14:paraId="091EF764"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Άρα, το να πούμε εμείς για αναδρομικότητα προ του 2004 δεν προβλέπεται.</w:t>
      </w:r>
    </w:p>
    <w:p w14:paraId="091EF765" w14:textId="77777777" w:rsidR="00DA7551" w:rsidRDefault="006A5FF6">
      <w:pPr>
        <w:spacing w:after="0" w:line="600" w:lineRule="auto"/>
        <w:ind w:firstLine="720"/>
        <w:jc w:val="both"/>
        <w:rPr>
          <w:rFonts w:eastAsia="Times New Roman" w:cs="Times New Roman"/>
          <w:szCs w:val="24"/>
        </w:rPr>
      </w:pPr>
      <w:r w:rsidRPr="008E6EAD">
        <w:rPr>
          <w:rFonts w:eastAsia="Times New Roman" w:cs="Times New Roman"/>
          <w:b/>
          <w:szCs w:val="24"/>
        </w:rPr>
        <w:t>ΓΕΩΡΓΙΟΣ ΒΛΑΧΟΣ:</w:t>
      </w:r>
      <w:r>
        <w:rPr>
          <w:rFonts w:eastAsia="Times New Roman" w:cs="Times New Roman"/>
          <w:szCs w:val="24"/>
        </w:rPr>
        <w:t xml:space="preserve"> Δεν είπα αυτό. </w:t>
      </w:r>
    </w:p>
    <w:p w14:paraId="091EF766" w14:textId="77777777" w:rsidR="00DA7551" w:rsidRDefault="006A5FF6">
      <w:pPr>
        <w:spacing w:after="0" w:line="600" w:lineRule="auto"/>
        <w:ind w:firstLine="720"/>
        <w:jc w:val="both"/>
        <w:rPr>
          <w:rFonts w:eastAsia="Times New Roman" w:cs="Times New Roman"/>
          <w:szCs w:val="24"/>
        </w:rPr>
      </w:pPr>
      <w:r w:rsidRPr="00911C23">
        <w:rPr>
          <w:rFonts w:eastAsia="Times New Roman" w:cs="Times New Roman"/>
          <w:b/>
        </w:rPr>
        <w:t xml:space="preserve">ΕΥΑΓΓΕΛΟΣ </w:t>
      </w:r>
      <w:r w:rsidRPr="00911C23">
        <w:rPr>
          <w:rFonts w:eastAsia="Times New Roman" w:cs="Times New Roman"/>
          <w:b/>
        </w:rPr>
        <w:t>ΑΠΟΣΤΟΛΟΥ (Υπουργός Αγροτικής Ανάπτυξης και Τροφίμων):</w:t>
      </w:r>
      <w:r>
        <w:rPr>
          <w:rFonts w:eastAsia="Times New Roman" w:cs="Times New Roman"/>
          <w:szCs w:val="24"/>
        </w:rPr>
        <w:t xml:space="preserve"> Δεν είναι πλέον δυνατόν να γίνει κάτι τέτοιο. Αντιλαμβάνεστε </w:t>
      </w:r>
      <w:r w:rsidRPr="002B5B2E">
        <w:rPr>
          <w:rFonts w:eastAsia="Times New Roman"/>
          <w:bCs/>
          <w:shd w:val="clear" w:color="auto" w:fill="FFFFFF"/>
        </w:rPr>
        <w:t>ότι</w:t>
      </w:r>
      <w:r>
        <w:rPr>
          <w:rFonts w:eastAsia="Times New Roman" w:cs="Times New Roman"/>
          <w:szCs w:val="24"/>
        </w:rPr>
        <w:t xml:space="preserve"> με το ισχύον τραπεζικό σύστημα, ιδιαίτερα μετά τις παρεμβάσεις και μάλλον με τη διάλυση της πρώην Αγροτικής Τράπεζας, δεν υπάρχουν τέτοι</w:t>
      </w:r>
      <w:r>
        <w:rPr>
          <w:rFonts w:eastAsia="Times New Roman" w:cs="Times New Roman"/>
          <w:szCs w:val="24"/>
        </w:rPr>
        <w:t xml:space="preserve">ες δυνατότητες. </w:t>
      </w:r>
    </w:p>
    <w:p w14:paraId="091EF767"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Από εκεί και πέρα, να δούμε, κατ</w:t>
      </w:r>
      <w:r w:rsidRPr="00FA5AC2">
        <w:rPr>
          <w:rFonts w:eastAsia="Times New Roman" w:cs="Times New Roman"/>
          <w:szCs w:val="24"/>
        </w:rPr>
        <w:t xml:space="preserve">’ </w:t>
      </w:r>
      <w:r>
        <w:rPr>
          <w:rFonts w:eastAsia="Times New Roman" w:cs="Times New Roman"/>
          <w:szCs w:val="24"/>
        </w:rPr>
        <w:t>αρχάς, ποιους αφορά η συγκεκριμένη ρύθμιση και τι πρέπει να κάνουμε. Η ρύθμιση, λοιπόν, απευθύνεται στους κατά κύριο επάγγελμα αγρότες, κτηνοτρόφους, αλιείς, πτηνοτρόφους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και έχει σχέση με τις οφειλέ</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υπήρχαν στην πρώην ΑΤΕ και έχουν πάει στον εκκαθαριστή, στην </w:t>
      </w:r>
      <w:r>
        <w:rPr>
          <w:rFonts w:eastAsia="Times New Roman" w:cs="Times New Roman"/>
          <w:szCs w:val="24"/>
          <w:lang w:val="en-US"/>
        </w:rPr>
        <w:t>PQA</w:t>
      </w:r>
      <w:r>
        <w:rPr>
          <w:rFonts w:eastAsia="Times New Roman" w:cs="Times New Roman"/>
          <w:szCs w:val="24"/>
        </w:rPr>
        <w:t>. Βεβαίως, αυτές έπρεπε να παρουσιάζουν καθυστέρηση πληρωμής τριάντα ημερών την 31</w:t>
      </w:r>
      <w:r w:rsidRPr="00A54FBA">
        <w:rPr>
          <w:rFonts w:eastAsia="Times New Roman" w:cs="Times New Roman"/>
          <w:szCs w:val="24"/>
          <w:vertAlign w:val="superscript"/>
        </w:rPr>
        <w:t>η</w:t>
      </w:r>
      <w:r>
        <w:rPr>
          <w:rFonts w:eastAsia="Times New Roman" w:cs="Times New Roman"/>
          <w:szCs w:val="24"/>
        </w:rPr>
        <w:t xml:space="preserve"> Δεκεμβρίου 2017, όταν ήδη αυτές που είχαν πάει στον εκκαθαριστή τότε, όταν έγινε ο διαχωρισμός της κα</w:t>
      </w:r>
      <w:r>
        <w:rPr>
          <w:rFonts w:eastAsia="Times New Roman" w:cs="Times New Roman"/>
          <w:szCs w:val="24"/>
        </w:rPr>
        <w:t xml:space="preserve">λής και κακής τράπεζας, είχαν </w:t>
      </w:r>
      <w:r>
        <w:rPr>
          <w:rFonts w:eastAsia="Times New Roman" w:cs="Times New Roman"/>
          <w:szCs w:val="24"/>
        </w:rPr>
        <w:lastRenderedPageBreak/>
        <w:t xml:space="preserve">πάνω από ενενήντα μέρες ληξιπρόθεσμα, δηλαδή τους περιλαμβάνει όλους. </w:t>
      </w:r>
    </w:p>
    <w:p w14:paraId="091EF768"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Υπάρχουν κι άλλες οφειλές του αγροτικού χώρου και στην </w:t>
      </w:r>
      <w:r>
        <w:rPr>
          <w:rFonts w:eastAsia="Times New Roman" w:cs="Times New Roman"/>
          <w:szCs w:val="24"/>
          <w:lang w:val="en-US"/>
        </w:rPr>
        <w:t>PQA</w:t>
      </w:r>
      <w:r>
        <w:rPr>
          <w:rFonts w:eastAsia="Times New Roman" w:cs="Times New Roman"/>
          <w:szCs w:val="24"/>
        </w:rPr>
        <w:t>. Να γίνει κατανοητό αυτό</w:t>
      </w:r>
      <w:r>
        <w:rPr>
          <w:rFonts w:eastAsia="Times New Roman" w:cs="Times New Roman"/>
          <w:szCs w:val="24"/>
        </w:rPr>
        <w:t>,</w:t>
      </w:r>
      <w:r>
        <w:rPr>
          <w:rFonts w:eastAsia="Times New Roman" w:cs="Times New Roman"/>
          <w:szCs w:val="24"/>
        </w:rPr>
        <w:t xml:space="preserve"> υπάρχουν οφειλές που αφορούν είτε ιδιωτικές επιχειρήσεις είτε συνεταιρ</w:t>
      </w:r>
      <w:r>
        <w:rPr>
          <w:rFonts w:eastAsia="Times New Roman" w:cs="Times New Roman"/>
          <w:szCs w:val="24"/>
        </w:rPr>
        <w:t xml:space="preserve">ιστικές δραστηριότητες. Αυτές, λοιπόν, μπορούν σήμερα να ενταχθούν στη ρύθμιση που προβλέπει ο εξωδικαστικός μηχανισμός. </w:t>
      </w:r>
    </w:p>
    <w:p w14:paraId="091EF769"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Εμάς</w:t>
      </w:r>
      <w:r w:rsidRPr="00FA5AC2">
        <w:rPr>
          <w:rFonts w:eastAsia="Times New Roman" w:cs="Times New Roman"/>
          <w:szCs w:val="24"/>
        </w:rPr>
        <w:t>,</w:t>
      </w:r>
      <w:r>
        <w:rPr>
          <w:rFonts w:eastAsia="Times New Roman" w:cs="Times New Roman"/>
          <w:szCs w:val="24"/>
        </w:rPr>
        <w:t xml:space="preserve"> από τη δική μας πλευρά, αυτό που μας απασχολεί είναι όσες σήμερα από αυτές τις επιχειρήσεις λειτουργούν να συνεχίσουν να λειτουρ</w:t>
      </w:r>
      <w:r>
        <w:rPr>
          <w:rFonts w:eastAsia="Times New Roman" w:cs="Times New Roman"/>
          <w:szCs w:val="24"/>
        </w:rPr>
        <w:t>γούν. Είναι μεγάλη υπόθεση να μην χάσουν ούτε μία δραστηριότητα στον αγροτικό χώρο. Άρα, λοιπόν, εμείς είμαστε σε επαφή αυτήν την ώρα με τον εκκαθαριστή, όσον αφορά τις μονάδες που σας είπα, τις επιχειρήσεις που σας είπα, προς την κατεύθυνση να τους βοηθήσ</w:t>
      </w:r>
      <w:r>
        <w:rPr>
          <w:rFonts w:eastAsia="Times New Roman" w:cs="Times New Roman"/>
          <w:szCs w:val="24"/>
        </w:rPr>
        <w:t xml:space="preserve">ουμε όσο γίνεται, ώστε να ενταχθούν στον εξωδικαστικό μηχανισμό. Βεβαίως, αυτό αφορά άλλες τράπεζες. </w:t>
      </w:r>
    </w:p>
    <w:p w14:paraId="091EF76A"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Ιδιαίτερα, όμως, αυτό που μας ενδιαφέρει αυτήν την ώρα είναι η προστασία της αγροτικής περιουσίας, γήπεδα, εγκαταστάσεις, που έχουν σχέση με τις συνεταιρι</w:t>
      </w:r>
      <w:r>
        <w:rPr>
          <w:rFonts w:eastAsia="Times New Roman" w:cs="Times New Roman"/>
          <w:szCs w:val="24"/>
        </w:rPr>
        <w:t xml:space="preserve">στικές οργανώσεις. </w:t>
      </w:r>
      <w:r>
        <w:rPr>
          <w:rFonts w:eastAsia="Times New Roman" w:cs="Times New Roman"/>
          <w:szCs w:val="24"/>
        </w:rPr>
        <w:lastRenderedPageBreak/>
        <w:t xml:space="preserve">Αυτήν την ώρα, βρίσκονται δεκατρείς στη διαδικασία της εκκαθάρισης. Έχουμε δημιουργήσει μια ομάδα εργασίας από την </w:t>
      </w:r>
      <w:r>
        <w:rPr>
          <w:rFonts w:eastAsia="Times New Roman" w:cs="Times New Roman"/>
          <w:szCs w:val="24"/>
          <w:lang w:val="en-US"/>
        </w:rPr>
        <w:t>PQA</w:t>
      </w:r>
      <w:r>
        <w:rPr>
          <w:rFonts w:eastAsia="Times New Roman" w:cs="Times New Roman"/>
          <w:szCs w:val="24"/>
        </w:rPr>
        <w:t>, από τη Γενική Γραμματεία Διαχείρισης του Ιδιωτικού Χρέους και από το Υπουργείο Αγροτικής Ανάπτυξης και εξετάζουμε όλε</w:t>
      </w:r>
      <w:r>
        <w:rPr>
          <w:rFonts w:eastAsia="Times New Roman" w:cs="Times New Roman"/>
          <w:szCs w:val="24"/>
        </w:rPr>
        <w:t xml:space="preserve">ς τις δυνατότητες αξιοποίησης αυτής περιουσίας μέσα από τον ΟΔΙΑΓΕ, τον οργανισμό που έχουμε συστήσει για τον σκοπό αυτό. </w:t>
      </w:r>
    </w:p>
    <w:p w14:paraId="091EF76B"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Θέλω να </w:t>
      </w:r>
      <w:proofErr w:type="spellStart"/>
      <w:r>
        <w:rPr>
          <w:rFonts w:eastAsia="Times New Roman" w:cs="Times New Roman"/>
          <w:szCs w:val="24"/>
        </w:rPr>
        <w:t>επιστήσω</w:t>
      </w:r>
      <w:proofErr w:type="spellEnd"/>
      <w:r>
        <w:rPr>
          <w:rFonts w:eastAsia="Times New Roman" w:cs="Times New Roman"/>
          <w:szCs w:val="24"/>
        </w:rPr>
        <w:t xml:space="preserve"> την προσοχή στον αγρότη που τον αφορά η ρύθμιση να τρέξει. Υπάρχουν δυνατότητες να πληροφορηθεί είτε από τα κατά τόπ</w:t>
      </w:r>
      <w:r>
        <w:rPr>
          <w:rFonts w:eastAsia="Times New Roman" w:cs="Times New Roman"/>
          <w:szCs w:val="24"/>
        </w:rPr>
        <w:t xml:space="preserve">ους γραφεία που υπάρχουν για την ενημέρωση, όσον αφορά τους δανειολήπτες, είτε με την παρουσία, όπου παραστεί ανάγκη, της </w:t>
      </w:r>
      <w:r>
        <w:rPr>
          <w:rFonts w:eastAsia="Times New Roman" w:cs="Times New Roman"/>
          <w:szCs w:val="24"/>
          <w:lang w:val="en-US"/>
        </w:rPr>
        <w:t>PQA</w:t>
      </w:r>
      <w:r>
        <w:rPr>
          <w:rFonts w:eastAsia="Times New Roman" w:cs="Times New Roman"/>
          <w:szCs w:val="24"/>
        </w:rPr>
        <w:t xml:space="preserve">, αλλά και των υπηρεσιών του Υπουργείου Αγροτικής Ανάπτυξης. Πρέπει να γίνει αυτή η διαδικασία, διότι δεν υπάρχει άλλη λύση πλέον. </w:t>
      </w:r>
      <w:r>
        <w:rPr>
          <w:rFonts w:eastAsia="Times New Roman" w:cs="Times New Roman"/>
          <w:szCs w:val="24"/>
        </w:rPr>
        <w:t xml:space="preserve">Είναι υποχρεωμένος ο εκκαθαριστής, εάν δεν υπάρξουν αιτήματα, να προχωρήσει σε νομικές ενέργειες οι οποίες καταλήγουν όλες σε πλειστηριασμούς και σε τέτοιες διαδικασίες ή ακόμη και σε </w:t>
      </w:r>
      <w:r>
        <w:rPr>
          <w:rFonts w:eastAsia="Times New Roman" w:cs="Times New Roman"/>
          <w:szCs w:val="24"/>
          <w:lang w:val="en-US"/>
        </w:rPr>
        <w:t>funds</w:t>
      </w:r>
      <w:r>
        <w:rPr>
          <w:rFonts w:eastAsia="Times New Roman" w:cs="Times New Roman"/>
          <w:szCs w:val="24"/>
        </w:rPr>
        <w:t>. Άρα, εμείς λέμε ότι πρέπει οπωσδήποτε να πάνε οι αγρότες να ενταχ</w:t>
      </w:r>
      <w:r>
        <w:rPr>
          <w:rFonts w:eastAsia="Times New Roman" w:cs="Times New Roman"/>
          <w:szCs w:val="24"/>
        </w:rPr>
        <w:t xml:space="preserve">θούν. </w:t>
      </w:r>
    </w:p>
    <w:p w14:paraId="091EF76C"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Κλείνω με </w:t>
      </w:r>
      <w:r>
        <w:rPr>
          <w:rFonts w:eastAsia="Times New Roman" w:cs="Times New Roman"/>
          <w:szCs w:val="24"/>
        </w:rPr>
        <w:t>μία</w:t>
      </w:r>
      <w:r>
        <w:rPr>
          <w:rFonts w:eastAsia="Times New Roman" w:cs="Times New Roman"/>
          <w:szCs w:val="24"/>
        </w:rPr>
        <w:t xml:space="preserve"> παρατήρηση: Όσοι από τους αγρότες έχουν τέτοιες οφειλές, αλλά έχουν εισοδήματα πάρα πολύ υψηλά, τα οποία αποδεικνύουν ότι μπορούσαν –και μπορούν- να ανταποκριθούν στις υποχρεώσεις τους δεν θα τύχουν της συγκεκριμένης ρύθμισης. </w:t>
      </w:r>
    </w:p>
    <w:p w14:paraId="091EF76D" w14:textId="77777777" w:rsidR="00DA7551" w:rsidRDefault="006A5FF6">
      <w:pPr>
        <w:spacing w:after="0"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(Σπυρίδων Λυκούδης): </w:t>
      </w:r>
      <w:r>
        <w:rPr>
          <w:rFonts w:eastAsia="Times New Roman" w:cs="Times New Roman"/>
          <w:szCs w:val="24"/>
        </w:rPr>
        <w:t xml:space="preserve">Ευχαριστώ, κύριε Υπουργέ. </w:t>
      </w:r>
    </w:p>
    <w:p w14:paraId="091EF76E"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Στη συνέχεια θα συζητηθεί η πρώτη με αριθμό 5821/10-5-2018 ερώτηση του κύκλου αναφορών </w:t>
      </w:r>
      <w:r>
        <w:rPr>
          <w:rFonts w:eastAsia="Times New Roman" w:cs="Times New Roman"/>
          <w:szCs w:val="24"/>
        </w:rPr>
        <w:t xml:space="preserve">και </w:t>
      </w:r>
      <w:r>
        <w:rPr>
          <w:rFonts w:eastAsia="Times New Roman" w:cs="Times New Roman"/>
          <w:szCs w:val="24"/>
        </w:rPr>
        <w:t>ερωτήσεων του Βουλευτή Δράμας της Νέας Δημοκρατίας κ. Δημητρίου Κυριαζίδη προς τον Υπουργό Αγροτικής Ανάπτυξης κα</w:t>
      </w:r>
      <w:r>
        <w:rPr>
          <w:rFonts w:eastAsia="Times New Roman" w:cs="Times New Roman"/>
          <w:szCs w:val="24"/>
        </w:rPr>
        <w:t xml:space="preserve">ι Τροφίμων, με θέμα: «Προβλήματα αγροτών και κτηνοτρόφων Νομού Δράμας και αναπτυξιακό σχέδιο δράσης του Υπουργείου για τον </w:t>
      </w:r>
      <w:r>
        <w:rPr>
          <w:rFonts w:eastAsia="Times New Roman" w:cs="Times New Roman"/>
          <w:szCs w:val="24"/>
        </w:rPr>
        <w:t>νομό</w:t>
      </w:r>
      <w:r>
        <w:rPr>
          <w:rFonts w:eastAsia="Times New Roman" w:cs="Times New Roman"/>
          <w:szCs w:val="24"/>
        </w:rPr>
        <w:t xml:space="preserve">». </w:t>
      </w:r>
    </w:p>
    <w:p w14:paraId="091EF76F"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Στην ερώτηση του </w:t>
      </w:r>
      <w:r>
        <w:rPr>
          <w:rFonts w:eastAsia="Times New Roman" w:cs="Times New Roman"/>
          <w:szCs w:val="24"/>
        </w:rPr>
        <w:t xml:space="preserve">κ. </w:t>
      </w:r>
      <w:r>
        <w:rPr>
          <w:rFonts w:eastAsia="Times New Roman" w:cs="Times New Roman"/>
          <w:szCs w:val="24"/>
        </w:rPr>
        <w:t xml:space="preserve">Κυριαζίδη θα απαντήσει ο Υπουργός κ. Ευάγγελος Αποστόλου. </w:t>
      </w:r>
    </w:p>
    <w:p w14:paraId="091EF770"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Κύριε Κυριαζίδη, έχετε τον λόγο. </w:t>
      </w:r>
    </w:p>
    <w:p w14:paraId="091EF771" w14:textId="77777777" w:rsidR="00DA7551" w:rsidRDefault="006A5FF6">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Ευχαριστώ, κύριε Πρόεδρε. </w:t>
      </w:r>
    </w:p>
    <w:p w14:paraId="091EF772"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ως διαπιστώνεται, στην πράξη κατά τα τελευταία τρία και πλέον έτη της διακυβέρνησης της χώρας από </w:t>
      </w:r>
      <w:r>
        <w:rPr>
          <w:rFonts w:eastAsia="Times New Roman" w:cs="Times New Roman"/>
          <w:szCs w:val="24"/>
        </w:rPr>
        <w:lastRenderedPageBreak/>
        <w:t xml:space="preserve">τους ΣΥΡΙΖΑ-ΑΝΕΛ ο Νομός Δράμας και ο αγροτικός κόσμος της έχει παντελώς εγκαταλειφθεί από το </w:t>
      </w:r>
      <w:r>
        <w:rPr>
          <w:rFonts w:eastAsia="Times New Roman" w:cs="Times New Roman"/>
          <w:szCs w:val="24"/>
        </w:rPr>
        <w:t>Υπουργείο σας. Κανένα ουσιαστικό μέτρο, κα</w:t>
      </w:r>
      <w:r>
        <w:rPr>
          <w:rFonts w:eastAsia="Times New Roman" w:cs="Times New Roman"/>
          <w:szCs w:val="24"/>
        </w:rPr>
        <w:t>μ</w:t>
      </w:r>
      <w:r>
        <w:rPr>
          <w:rFonts w:eastAsia="Times New Roman" w:cs="Times New Roman"/>
          <w:szCs w:val="24"/>
        </w:rPr>
        <w:t>μία δράση, καμ</w:t>
      </w:r>
      <w:r>
        <w:rPr>
          <w:rFonts w:eastAsia="Times New Roman" w:cs="Times New Roman"/>
          <w:szCs w:val="24"/>
        </w:rPr>
        <w:t>μ</w:t>
      </w:r>
      <w:r>
        <w:rPr>
          <w:rFonts w:eastAsia="Times New Roman" w:cs="Times New Roman"/>
          <w:szCs w:val="24"/>
        </w:rPr>
        <w:t xml:space="preserve">ία πρωτοβουλία για την κατάρτιση αναπτυξιακών σχεδίων, για τη χάραξη και υλοποίηση των αναγκαίων υποδομών για την ανακούφιση των πληγέντων </w:t>
      </w:r>
      <w:proofErr w:type="spellStart"/>
      <w:r>
        <w:rPr>
          <w:rFonts w:eastAsia="Times New Roman" w:cs="Times New Roman"/>
          <w:szCs w:val="24"/>
        </w:rPr>
        <w:t>πατατοπαραγωγών</w:t>
      </w:r>
      <w:proofErr w:type="spellEnd"/>
      <w:r>
        <w:rPr>
          <w:rFonts w:eastAsia="Times New Roman" w:cs="Times New Roman"/>
          <w:szCs w:val="24"/>
        </w:rPr>
        <w:t xml:space="preserve"> του </w:t>
      </w:r>
      <w:r>
        <w:rPr>
          <w:rFonts w:eastAsia="Times New Roman" w:cs="Times New Roman"/>
          <w:szCs w:val="24"/>
        </w:rPr>
        <w:t xml:space="preserve">λεκανοπεδίου </w:t>
      </w:r>
      <w:r>
        <w:rPr>
          <w:rFonts w:eastAsia="Times New Roman" w:cs="Times New Roman"/>
          <w:szCs w:val="24"/>
        </w:rPr>
        <w:t>του Νευροκοπίου, για την ά</w:t>
      </w:r>
      <w:r>
        <w:rPr>
          <w:rFonts w:eastAsia="Times New Roman" w:cs="Times New Roman"/>
          <w:szCs w:val="24"/>
        </w:rPr>
        <w:t>μεση και προσήκουσα αποζημίωση των πληγέντων από τις καταστροφές λόγω των συχνών ακραίων καιρικών φαινομένων, για την πρόβλεψη και υλοποίηση προγραμμάτων ΠΣΕΑ προς αντιμετώπιση των συχνών καταστροφών. Επικρατεί μια γενική εικόνα παντελούς απουσίας του κράτ</w:t>
      </w:r>
      <w:r>
        <w:rPr>
          <w:rFonts w:eastAsia="Times New Roman" w:cs="Times New Roman"/>
          <w:szCs w:val="24"/>
        </w:rPr>
        <w:t xml:space="preserve">ους με αποτέλεσμα οι αγρότες να αισθάνονται μόνοι, ξεχασμένοι και αδικημένοι. </w:t>
      </w:r>
    </w:p>
    <w:p w14:paraId="091EF773" w14:textId="77777777" w:rsidR="00DA7551" w:rsidRDefault="006A5FF6">
      <w:pPr>
        <w:spacing w:after="0" w:line="600" w:lineRule="auto"/>
        <w:ind w:firstLine="720"/>
        <w:contextualSpacing/>
        <w:jc w:val="both"/>
        <w:rPr>
          <w:rFonts w:eastAsia="Times New Roman" w:cs="Times New Roman"/>
          <w:szCs w:val="24"/>
        </w:rPr>
      </w:pPr>
      <w:r>
        <w:rPr>
          <w:rFonts w:eastAsia="Times New Roman" w:cs="Times New Roman"/>
          <w:szCs w:val="24"/>
        </w:rPr>
        <w:t xml:space="preserve">Πέραν δε των </w:t>
      </w:r>
      <w:r>
        <w:rPr>
          <w:rFonts w:eastAsia="Times New Roman" w:cs="Times New Roman"/>
          <w:szCs w:val="24"/>
        </w:rPr>
        <w:t>εύλογων</w:t>
      </w:r>
      <w:r>
        <w:rPr>
          <w:rFonts w:eastAsia="Times New Roman" w:cs="Times New Roman"/>
          <w:szCs w:val="24"/>
        </w:rPr>
        <w:t xml:space="preserve"> και διαρκών διαμαρτυριών των καλλιεργητών του Κάτω Νευροκοπίου, τους οποίους και συνεχίζετε να αγνοείτε, δικαίως παραπονούνται και οι παραγωγοί ροδιών, καθώ</w:t>
      </w:r>
      <w:r>
        <w:rPr>
          <w:rFonts w:eastAsia="Times New Roman" w:cs="Times New Roman"/>
          <w:szCs w:val="24"/>
        </w:rPr>
        <w:t xml:space="preserve">ς ουδεμία δράση αναλάβατε για την αντιμετώπιση των καταστροφών που συνέβησαν στην παραγωγή τους στις αρχές τους προηγούμενου έτους, μολονότι η περιοχή κατέστη </w:t>
      </w:r>
      <w:r>
        <w:rPr>
          <w:rFonts w:eastAsia="Times New Roman" w:cs="Times New Roman"/>
          <w:szCs w:val="24"/>
        </w:rPr>
        <w:lastRenderedPageBreak/>
        <w:t xml:space="preserve">δύο φορές ως αναγκαία να τεθεί σε κατάσταση έκτακτης ανάγκης. </w:t>
      </w:r>
    </w:p>
    <w:p w14:paraId="091EF774" w14:textId="77777777" w:rsidR="00DA7551" w:rsidRDefault="006A5FF6">
      <w:pPr>
        <w:spacing w:after="0" w:line="600" w:lineRule="auto"/>
        <w:ind w:firstLine="720"/>
        <w:contextualSpacing/>
        <w:jc w:val="both"/>
        <w:rPr>
          <w:rFonts w:eastAsia="Times New Roman" w:cs="Times New Roman"/>
          <w:szCs w:val="24"/>
        </w:rPr>
      </w:pPr>
      <w:r>
        <w:rPr>
          <w:rFonts w:eastAsia="Times New Roman" w:cs="Times New Roman"/>
          <w:szCs w:val="24"/>
        </w:rPr>
        <w:t>Παρά τις αυτοψίες που διενεργήθηκα</w:t>
      </w:r>
      <w:r>
        <w:rPr>
          <w:rFonts w:eastAsia="Times New Roman" w:cs="Times New Roman"/>
          <w:szCs w:val="24"/>
        </w:rPr>
        <w:t>ν από τον ΕΛΓΑ, τις εκτιμήσεις που έγιναν και τις υποσχέσεις που δόθηκαν, έως και σήμερα δεν έχει πραγματοποιηθεί κα</w:t>
      </w:r>
      <w:r>
        <w:rPr>
          <w:rFonts w:eastAsia="Times New Roman" w:cs="Times New Roman"/>
          <w:szCs w:val="24"/>
        </w:rPr>
        <w:t>μ</w:t>
      </w:r>
      <w:r>
        <w:rPr>
          <w:rFonts w:eastAsia="Times New Roman" w:cs="Times New Roman"/>
          <w:szCs w:val="24"/>
        </w:rPr>
        <w:t xml:space="preserve">μία καταβολή αποζημίωσης, γεγονός που δημιουργεί αγανάκτηση και οργή. </w:t>
      </w:r>
    </w:p>
    <w:p w14:paraId="091EF775" w14:textId="77777777" w:rsidR="00DA7551" w:rsidRDefault="006A5FF6">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ερωτάσθε: Ποιο το αναπτυξιακό έργο δράσης του Υπουργε</w:t>
      </w:r>
      <w:r>
        <w:rPr>
          <w:rFonts w:eastAsia="Times New Roman" w:cs="Times New Roman"/>
          <w:szCs w:val="24"/>
        </w:rPr>
        <w:t xml:space="preserve">ίου σας για τον Νομό Δράμας και τι προβλέπει; </w:t>
      </w:r>
    </w:p>
    <w:p w14:paraId="091EF776" w14:textId="77777777" w:rsidR="00DA7551" w:rsidRDefault="006A5FF6">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θα κάνετε και πότε για τους αγρότες και κτηνοτρόφους της Δράμας; Ειδικότερα, τι απαντάτε στους </w:t>
      </w:r>
      <w:proofErr w:type="spellStart"/>
      <w:r>
        <w:rPr>
          <w:rFonts w:eastAsia="Times New Roman" w:cs="Times New Roman"/>
          <w:szCs w:val="24"/>
        </w:rPr>
        <w:t>πατατοκαλλιεργητές</w:t>
      </w:r>
      <w:proofErr w:type="spellEnd"/>
      <w:r>
        <w:rPr>
          <w:rFonts w:eastAsia="Times New Roman" w:cs="Times New Roman"/>
          <w:szCs w:val="24"/>
        </w:rPr>
        <w:t xml:space="preserve"> του Κάτω Νευροκοπίου που εδώ και τέσσερα χρόνια δεν έχουν τύχει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ίας</w:t>
      </w:r>
      <w:proofErr w:type="spellEnd"/>
      <w:r>
        <w:rPr>
          <w:rFonts w:eastAsia="Times New Roman" w:cs="Times New Roman"/>
          <w:szCs w:val="24"/>
        </w:rPr>
        <w:t xml:space="preserve"> αποζημίωσης και βιών</w:t>
      </w:r>
      <w:r>
        <w:rPr>
          <w:rFonts w:eastAsia="Times New Roman" w:cs="Times New Roman"/>
          <w:szCs w:val="24"/>
        </w:rPr>
        <w:t>ουν ένα μαρτύριο;</w:t>
      </w:r>
    </w:p>
    <w:p w14:paraId="091EF777" w14:textId="77777777" w:rsidR="00DA7551" w:rsidRDefault="006A5FF6">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απαντάτε στους παραγωγούς ροδιών που επλήγησαν από τον παγετό; Θα αποζημιωθούν αυτοί οι συμπολίτες και πότε; </w:t>
      </w:r>
    </w:p>
    <w:p w14:paraId="091EF778" w14:textId="77777777" w:rsidR="00DA7551" w:rsidRDefault="006A5FF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Τελευταίο, σε σχέση με τα προγράμματα ΠΣΕΑ, θα υπάρξει ειδική πρωτοβουλία για την κατάρτισή τους, έτσι ώστε να καταστεί </w:t>
      </w:r>
      <w:r>
        <w:rPr>
          <w:rFonts w:eastAsia="Times New Roman" w:cs="Times New Roman"/>
          <w:szCs w:val="24"/>
        </w:rPr>
        <w:t>δυνατή η ένταξη των αγροτών, κτηνοτρόφων και άλλων καλλιεργητών σε αυτά, για να τύχουν κάποιας αποζημίωσης;</w:t>
      </w:r>
    </w:p>
    <w:p w14:paraId="091EF779" w14:textId="77777777" w:rsidR="00DA7551" w:rsidRDefault="006A5FF6">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091EF77A" w14:textId="77777777" w:rsidR="00DA7551" w:rsidRDefault="006A5FF6">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Κυριαζίδη. </w:t>
      </w:r>
    </w:p>
    <w:p w14:paraId="091EF77B" w14:textId="77777777" w:rsidR="00DA7551" w:rsidRDefault="006A5FF6">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091EF77C" w14:textId="77777777" w:rsidR="00DA7551" w:rsidRDefault="006A5FF6">
      <w:pPr>
        <w:spacing w:after="0" w:line="600" w:lineRule="auto"/>
        <w:ind w:firstLine="720"/>
        <w:contextualSpacing/>
        <w:jc w:val="both"/>
        <w:rPr>
          <w:rFonts w:eastAsia="Times New Roman" w:cs="Times New Roman"/>
          <w:szCs w:val="24"/>
        </w:rPr>
      </w:pPr>
      <w:r>
        <w:rPr>
          <w:rFonts w:eastAsia="Times New Roman" w:cs="Times New Roman"/>
          <w:b/>
          <w:szCs w:val="24"/>
        </w:rPr>
        <w:t>ΕΥΑΓΓΕΛΟΣ ΑΠΟΣΤΟΛΟΥ (</w:t>
      </w:r>
      <w:r>
        <w:rPr>
          <w:rFonts w:eastAsia="Times New Roman" w:cs="Times New Roman"/>
          <w:b/>
          <w:szCs w:val="24"/>
        </w:rPr>
        <w:t xml:space="preserve">Υπουργός Αγροτικής Ανάπτυξης και Τροφίμων): </w:t>
      </w:r>
      <w:r>
        <w:rPr>
          <w:rFonts w:eastAsia="Times New Roman" w:cs="Times New Roman"/>
          <w:szCs w:val="24"/>
        </w:rPr>
        <w:t xml:space="preserve">Κύριε συνάδελφε, πολλά από αυτά τα έχουμε ξανασυζητήσει. Να ξεκινήσουμε, όμως, από αυτά που ενδιαφέρουν αυτήν την ώρα τους αγρότες που μας ακούνε. </w:t>
      </w:r>
    </w:p>
    <w:p w14:paraId="091EF77D" w14:textId="77777777" w:rsidR="00DA7551" w:rsidRDefault="006A5FF6">
      <w:pPr>
        <w:spacing w:after="0" w:line="600" w:lineRule="auto"/>
        <w:ind w:firstLine="720"/>
        <w:contextualSpacing/>
        <w:jc w:val="both"/>
        <w:rPr>
          <w:rFonts w:eastAsia="Times New Roman" w:cs="Times New Roman"/>
          <w:szCs w:val="24"/>
        </w:rPr>
      </w:pPr>
      <w:r>
        <w:rPr>
          <w:rFonts w:eastAsia="Times New Roman" w:cs="Times New Roman"/>
          <w:szCs w:val="24"/>
        </w:rPr>
        <w:t>Είναι θέματα που έχουν σχέση με αποζημιώσεις του ΕΛΓΑ. Οι φυσικο</w:t>
      </w:r>
      <w:r>
        <w:rPr>
          <w:rFonts w:eastAsia="Times New Roman" w:cs="Times New Roman"/>
          <w:szCs w:val="24"/>
        </w:rPr>
        <w:t xml:space="preserve">ί κίνδυνοι που μπαίνουν στην ασφαλιστική διαδικασία είναι συγκεκριμένοι. Τους ξέρουν οι αγρότες, τους ξέρουμε όλοι. Άρα, λοιπόν, για </w:t>
      </w:r>
      <w:r>
        <w:rPr>
          <w:rFonts w:eastAsia="Times New Roman" w:cs="Times New Roman"/>
          <w:szCs w:val="24"/>
        </w:rPr>
        <w:t xml:space="preserve">τους </w:t>
      </w:r>
      <w:r>
        <w:rPr>
          <w:rFonts w:eastAsia="Times New Roman" w:cs="Times New Roman"/>
          <w:szCs w:val="24"/>
        </w:rPr>
        <w:t xml:space="preserve">ασφαλιστικούς κινδύνους </w:t>
      </w:r>
      <w:r>
        <w:rPr>
          <w:rFonts w:eastAsia="Times New Roman" w:cs="Times New Roman"/>
          <w:szCs w:val="24"/>
        </w:rPr>
        <w:t>που</w:t>
      </w:r>
      <w:r>
        <w:rPr>
          <w:rFonts w:eastAsia="Times New Roman" w:cs="Times New Roman"/>
          <w:szCs w:val="24"/>
        </w:rPr>
        <w:t xml:space="preserve"> καλύπτουμε, γίνεται η διαδικασία, η οποία τουλάχιστον τώρα μέσα σε ένα χρονικό διάστημα γύ</w:t>
      </w:r>
      <w:r>
        <w:rPr>
          <w:rFonts w:eastAsia="Times New Roman" w:cs="Times New Roman"/>
          <w:szCs w:val="24"/>
        </w:rPr>
        <w:t xml:space="preserve">ρω στους έξι με επτά μήνες, ανάλογα την εποχή που βρισκόμαστε, ολοκληρώνεται. </w:t>
      </w:r>
    </w:p>
    <w:p w14:paraId="091EF77E" w14:textId="77777777" w:rsidR="00DA7551" w:rsidRDefault="006A5FF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τα υπόλοιπα που δεν μπορούν να καλυφθούν, εμείς τι λέμε; Αν μεν αυτά μπορούν να ενταχθούν σε προγράμματα κρατικών ενισχύσεων, συντάσσουμε τους σχετικούς φακέλους και θα σας </w:t>
      </w:r>
      <w:r>
        <w:rPr>
          <w:rFonts w:eastAsia="Times New Roman" w:cs="Times New Roman"/>
          <w:szCs w:val="24"/>
        </w:rPr>
        <w:t>πω στη συνέχεια. Αν, όμως, οφείλονται σε προσβολές, όπως, για παράδειγμα, αυτό που αφορά ένα συγκεκριμένο μύκητα και αφορά τους παραγωγούς, είναι ένα ζήτημα το οποίο δεν μπορούμε αυτήν την ώρα μέσα από διαδικασίες συνεννόησης με την Ευρωπαϊκή Επιτροπή να τ</w:t>
      </w:r>
      <w:r>
        <w:rPr>
          <w:rFonts w:eastAsia="Times New Roman" w:cs="Times New Roman"/>
          <w:szCs w:val="24"/>
        </w:rPr>
        <w:t>ο αντιμετωπίσουμε, για τον απλούστατο λόγο ότι θα μας πει ότι προσπαθούμε να δώσουμε ενισχύσεις μέσω άλλου τρόπου, πόσο μάλλον όταν περιμένουν και αυτοί όπως περιμένουμε και όλοι να δούμε τι αποτελέσματα είχαμε σχετικά με τις κινήσεις που κάναμε για να αντ</w:t>
      </w:r>
      <w:r>
        <w:rPr>
          <w:rFonts w:eastAsia="Times New Roman" w:cs="Times New Roman"/>
          <w:szCs w:val="24"/>
        </w:rPr>
        <w:t xml:space="preserve">ιμετωπίσουμε το συγκεκριμένο πρόβλημα. </w:t>
      </w:r>
    </w:p>
    <w:p w14:paraId="091EF77F" w14:textId="77777777" w:rsidR="00DA7551" w:rsidRDefault="006A5FF6">
      <w:pPr>
        <w:spacing w:after="0" w:line="600" w:lineRule="auto"/>
        <w:ind w:firstLine="720"/>
        <w:contextualSpacing/>
        <w:jc w:val="both"/>
        <w:rPr>
          <w:rFonts w:eastAsia="Times New Roman" w:cs="Times New Roman"/>
          <w:szCs w:val="24"/>
        </w:rPr>
      </w:pPr>
      <w:r>
        <w:rPr>
          <w:rFonts w:eastAsia="Times New Roman" w:cs="Times New Roman"/>
          <w:szCs w:val="24"/>
        </w:rPr>
        <w:t xml:space="preserve">Εγώ ξέρω γιατί ενδιαφέρεστε. Μας απασχολεί ιδιαίτερα το ζήτημα της απώλειας εισοδήματος των συγκεκριμένων </w:t>
      </w:r>
      <w:proofErr w:type="spellStart"/>
      <w:r>
        <w:rPr>
          <w:rFonts w:eastAsia="Times New Roman" w:cs="Times New Roman"/>
          <w:szCs w:val="24"/>
        </w:rPr>
        <w:t>πατατοπαραγωγών</w:t>
      </w:r>
      <w:proofErr w:type="spellEnd"/>
      <w:r>
        <w:rPr>
          <w:rFonts w:eastAsia="Times New Roman" w:cs="Times New Roman"/>
          <w:szCs w:val="24"/>
        </w:rPr>
        <w:t xml:space="preserve">. Δεν μπορώ να σας πω </w:t>
      </w:r>
      <w:r>
        <w:rPr>
          <w:rFonts w:eastAsia="Times New Roman" w:cs="Times New Roman"/>
          <w:szCs w:val="24"/>
        </w:rPr>
        <w:t xml:space="preserve">κάτι </w:t>
      </w:r>
      <w:r>
        <w:rPr>
          <w:rFonts w:eastAsia="Times New Roman" w:cs="Times New Roman"/>
          <w:szCs w:val="24"/>
        </w:rPr>
        <w:t>περισσότερο. Επαναλαμβάνω αυτό που σας λέω. Είναι ένα θέμα που μας α</w:t>
      </w:r>
      <w:r>
        <w:rPr>
          <w:rFonts w:eastAsia="Times New Roman" w:cs="Times New Roman"/>
          <w:szCs w:val="24"/>
        </w:rPr>
        <w:t xml:space="preserve">πασχολεί και θα το δούμε όταν υπάρξουν οι σχετικές δυνατότητες. Μην </w:t>
      </w:r>
      <w:r>
        <w:rPr>
          <w:rFonts w:eastAsia="Times New Roman" w:cs="Times New Roman"/>
          <w:szCs w:val="24"/>
        </w:rPr>
        <w:lastRenderedPageBreak/>
        <w:t xml:space="preserve">ξεχνάτε ότι μέχρι χθες είχαμε μνημόνια, είχαμε κρίση. Πλέον μπαίνουμε σε μια νέα περίοδο και όλα αυτά τα θα δούμε. </w:t>
      </w:r>
    </w:p>
    <w:p w14:paraId="091EF780" w14:textId="77777777" w:rsidR="00DA7551" w:rsidRDefault="006A5FF6">
      <w:pPr>
        <w:spacing w:after="0" w:line="600" w:lineRule="auto"/>
        <w:ind w:firstLine="720"/>
        <w:contextualSpacing/>
        <w:jc w:val="both"/>
        <w:rPr>
          <w:rFonts w:eastAsia="Times New Roman" w:cs="Times New Roman"/>
          <w:szCs w:val="24"/>
        </w:rPr>
      </w:pPr>
      <w:r>
        <w:rPr>
          <w:rFonts w:eastAsia="Times New Roman" w:cs="Times New Roman"/>
          <w:szCs w:val="24"/>
        </w:rPr>
        <w:t xml:space="preserve">Σχετικά με τα προγράμματα ΠΣΕΑ, τα γνωστά, αυτά που αφορούν </w:t>
      </w:r>
      <w:r>
        <w:rPr>
          <w:rFonts w:eastAsia="Times New Roman" w:cs="Times New Roman"/>
          <w:szCs w:val="24"/>
        </w:rPr>
        <w:t>σ</w:t>
      </w:r>
      <w:r>
        <w:rPr>
          <w:rFonts w:eastAsia="Times New Roman" w:cs="Times New Roman"/>
          <w:szCs w:val="24"/>
        </w:rPr>
        <w:t>τις κρατικέ</w:t>
      </w:r>
      <w:r>
        <w:rPr>
          <w:rFonts w:eastAsia="Times New Roman" w:cs="Times New Roman"/>
          <w:szCs w:val="24"/>
        </w:rPr>
        <w:t xml:space="preserve">ς ενισχύσεις και ιδιαίτερα επειδή αναφερθήκατε σε ένα προϊόν, το ρόδι, όπου όντως υπήρχαν ζημιές το 2017, έχουν ξεκινήσει οι διαδικασίες και προσπαθούμε </w:t>
      </w:r>
      <w:r>
        <w:rPr>
          <w:rFonts w:eastAsia="Times New Roman" w:cs="Times New Roman"/>
          <w:szCs w:val="24"/>
        </w:rPr>
        <w:t xml:space="preserve">γι’ </w:t>
      </w:r>
      <w:r>
        <w:rPr>
          <w:rFonts w:eastAsia="Times New Roman" w:cs="Times New Roman"/>
          <w:szCs w:val="24"/>
        </w:rPr>
        <w:t xml:space="preserve">αυτές τις ζημιές να συντάξουμε ένα φάκελο. </w:t>
      </w:r>
    </w:p>
    <w:p w14:paraId="091EF781" w14:textId="77777777" w:rsidR="00DA7551" w:rsidRDefault="006A5FF6">
      <w:pPr>
        <w:spacing w:after="0" w:line="600" w:lineRule="auto"/>
        <w:ind w:firstLine="720"/>
        <w:contextualSpacing/>
        <w:jc w:val="both"/>
        <w:rPr>
          <w:rFonts w:eastAsia="Times New Roman" w:cs="Times New Roman"/>
          <w:szCs w:val="24"/>
        </w:rPr>
      </w:pPr>
      <w:r>
        <w:rPr>
          <w:rFonts w:eastAsia="Times New Roman" w:cs="Times New Roman"/>
          <w:szCs w:val="24"/>
        </w:rPr>
        <w:t>Έχουν συγκεντρωθεί πάρα πολλά στοιχεία. Βρίσκεται αυτήν</w:t>
      </w:r>
      <w:r>
        <w:rPr>
          <w:rFonts w:eastAsia="Times New Roman" w:cs="Times New Roman"/>
          <w:szCs w:val="24"/>
        </w:rPr>
        <w:t xml:space="preserve"> την ώρα σε εξέλιξη η διαδικασία και μόλις ολοκληρωθεί θα υπάρξει η σχετική κοινή υπουργική απόφαση, την οποία κοινή υπουργική απόφαση μετά από συνεννόηση θα τη στείλουμε και στην Ευρωπαϊκή Επιτροπή, γιατί πρέπει και από εκεί να παίρνουμε τις αντίστοιχες ε</w:t>
      </w:r>
      <w:r>
        <w:rPr>
          <w:rFonts w:eastAsia="Times New Roman" w:cs="Times New Roman"/>
          <w:szCs w:val="24"/>
        </w:rPr>
        <w:t>γκρίσεις.</w:t>
      </w:r>
    </w:p>
    <w:p w14:paraId="091EF782"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Μόλις</w:t>
      </w:r>
      <w:r w:rsidRPr="00324758">
        <w:rPr>
          <w:rFonts w:eastAsia="Times New Roman" w:cs="Times New Roman"/>
          <w:szCs w:val="24"/>
        </w:rPr>
        <w:t xml:space="preserve">, </w:t>
      </w:r>
      <w:r>
        <w:rPr>
          <w:rFonts w:eastAsia="Times New Roman" w:cs="Times New Roman"/>
          <w:szCs w:val="24"/>
        </w:rPr>
        <w:t>λοιπόν</w:t>
      </w:r>
      <w:r w:rsidRPr="00324758">
        <w:rPr>
          <w:rFonts w:eastAsia="Times New Roman" w:cs="Times New Roman"/>
          <w:szCs w:val="24"/>
        </w:rPr>
        <w:t xml:space="preserve">, </w:t>
      </w:r>
      <w:r>
        <w:rPr>
          <w:rFonts w:eastAsia="Times New Roman" w:cs="Times New Roman"/>
          <w:szCs w:val="24"/>
        </w:rPr>
        <w:t xml:space="preserve">ολοκληρωθεί αυτή η διαδικασία, με βάση τον φάκελο που έχουμε συντάξει, θα αποζημιωθούν οι συγκεκριμένοι παραγωγοί. </w:t>
      </w:r>
    </w:p>
    <w:p w14:paraId="091EF783"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Περισσότερα θα αναφέρω στη δευτερολογία μου, διότι κάνατε και μερικές άλλες παρατηρήσεις όσον αφορά </w:t>
      </w:r>
      <w:r>
        <w:rPr>
          <w:rFonts w:eastAsia="Times New Roman" w:cs="Times New Roman"/>
          <w:szCs w:val="24"/>
        </w:rPr>
        <w:t>σ</w:t>
      </w:r>
      <w:r>
        <w:rPr>
          <w:rFonts w:eastAsia="Times New Roman" w:cs="Times New Roman"/>
          <w:szCs w:val="24"/>
        </w:rPr>
        <w:t>την πολιτική μ</w:t>
      </w:r>
      <w:r>
        <w:rPr>
          <w:rFonts w:eastAsia="Times New Roman" w:cs="Times New Roman"/>
          <w:szCs w:val="24"/>
        </w:rPr>
        <w:t>ας.</w:t>
      </w:r>
    </w:p>
    <w:p w14:paraId="091EF784" w14:textId="77777777" w:rsidR="00DA7551" w:rsidRDefault="006A5FF6">
      <w:pPr>
        <w:spacing w:after="0" w:line="600" w:lineRule="auto"/>
        <w:ind w:firstLine="720"/>
        <w:jc w:val="both"/>
        <w:rPr>
          <w:rFonts w:eastAsia="Times New Roman" w:cs="Times New Roman"/>
          <w:szCs w:val="24"/>
        </w:rPr>
      </w:pPr>
      <w:r w:rsidRPr="003A4875">
        <w:rPr>
          <w:rFonts w:eastAsia="Times New Roman" w:cs="Times New Roman"/>
          <w:b/>
          <w:szCs w:val="24"/>
        </w:rPr>
        <w:lastRenderedPageBreak/>
        <w:t xml:space="preserve">ΠΡΟΕΔΡΕΥΩΝ (Σπυρίδων Λυκούδης): </w:t>
      </w:r>
      <w:r>
        <w:rPr>
          <w:rFonts w:eastAsia="Times New Roman" w:cs="Times New Roman"/>
          <w:szCs w:val="24"/>
        </w:rPr>
        <w:t>Ορίστε, κύριε Κυριαζίδη, έχετε τον λόγο.</w:t>
      </w:r>
    </w:p>
    <w:p w14:paraId="091EF785" w14:textId="77777777" w:rsidR="00DA7551" w:rsidRDefault="006A5FF6">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Κύριε Υπουργέ, μου είστε ιδιαίτερα συμπαθής</w:t>
      </w:r>
      <w:r>
        <w:rPr>
          <w:rFonts w:eastAsia="Times New Roman" w:cs="Times New Roman"/>
          <w:szCs w:val="24"/>
        </w:rPr>
        <w:t>. Ο</w:t>
      </w:r>
      <w:r>
        <w:rPr>
          <w:rFonts w:eastAsia="Times New Roman" w:cs="Times New Roman"/>
          <w:szCs w:val="24"/>
        </w:rPr>
        <w:t xml:space="preserve"> αγροτικός κόσμος της Δράμας καλύπτει σε μεγάλο βαθμό πληθυσμιακά αυτόν τον </w:t>
      </w:r>
      <w:r>
        <w:rPr>
          <w:rFonts w:eastAsia="Times New Roman" w:cs="Times New Roman"/>
          <w:szCs w:val="24"/>
        </w:rPr>
        <w:t>νομό</w:t>
      </w:r>
      <w:r>
        <w:rPr>
          <w:rFonts w:eastAsia="Times New Roman" w:cs="Times New Roman"/>
          <w:szCs w:val="24"/>
        </w:rPr>
        <w:t>, δυστυχώς προσπαθώ από το 2015</w:t>
      </w:r>
      <w:r>
        <w:rPr>
          <w:rFonts w:eastAsia="Times New Roman" w:cs="Times New Roman"/>
          <w:szCs w:val="24"/>
        </w:rPr>
        <w:t xml:space="preserve"> να έχω μια θετική αντιμετώπιση αυτού του ζητήματος.</w:t>
      </w:r>
    </w:p>
    <w:p w14:paraId="091EF786"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Μου λέγατε, λοιπόν, το 2015 αυτά που μου λέτε και σήμερα. Σας τα καταθέτω για τα Πρακτικά. Προφανώς, τα γνωρίζετε. Λέτε ότι εσείς πραγματικά κατανοείτε πλήρως το πρόβλημα που υπάρχει στην περιοχή και ότι</w:t>
      </w:r>
      <w:r>
        <w:rPr>
          <w:rFonts w:eastAsia="Times New Roman" w:cs="Times New Roman"/>
          <w:szCs w:val="24"/>
        </w:rPr>
        <w:t xml:space="preserve"> όντως συζητάτε και προετοιμάζεστε να επεκτείνετε τις ασφαλιστικές καλύψεις και λοιπά. Αυτά λέγατε το 2015. </w:t>
      </w:r>
    </w:p>
    <w:p w14:paraId="091EF787"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Ερχόμαστε στο 2017. Εν τω μεταξύ, σας είχα γνωστοποιήσει και το κείμενο που μου εστάλη από τον κοινοτικό Επίτροπο </w:t>
      </w:r>
      <w:r>
        <w:rPr>
          <w:rFonts w:eastAsia="Times New Roman" w:cs="Times New Roman"/>
          <w:szCs w:val="24"/>
        </w:rPr>
        <w:t xml:space="preserve">γι’ </w:t>
      </w:r>
      <w:r>
        <w:rPr>
          <w:rFonts w:eastAsia="Times New Roman" w:cs="Times New Roman"/>
          <w:szCs w:val="24"/>
        </w:rPr>
        <w:t xml:space="preserve">αυτά τα ζητήματα, επειδή μου </w:t>
      </w:r>
      <w:r>
        <w:rPr>
          <w:rFonts w:eastAsia="Times New Roman" w:cs="Times New Roman"/>
          <w:szCs w:val="24"/>
        </w:rPr>
        <w:t xml:space="preserve">είπατε ότι δεν υπάρχουν εργαλεία. Και λέω ότι μερικά εργαλεία είναι ως εκ τούτου δυνατό να χρησιμοποιηθούν υπό το τρέχον νομικό καθεστώς. Αυτά θα </w:t>
      </w:r>
      <w:r>
        <w:rPr>
          <w:rFonts w:eastAsia="Times New Roman" w:cs="Times New Roman"/>
          <w:szCs w:val="24"/>
        </w:rPr>
        <w:lastRenderedPageBreak/>
        <w:t>μπορέσουν να χρησιμοποιηθούν για να μετριάσουν την κατάσταση. Και τα δύο αυτά απαιτούν την ανάληψη πρωτοβουλία</w:t>
      </w:r>
      <w:r>
        <w:rPr>
          <w:rFonts w:eastAsia="Times New Roman" w:cs="Times New Roman"/>
          <w:szCs w:val="24"/>
        </w:rPr>
        <w:t xml:space="preserve">ς εκ μέρους των </w:t>
      </w:r>
      <w:r>
        <w:rPr>
          <w:rFonts w:eastAsia="Times New Roman" w:cs="Times New Roman"/>
          <w:szCs w:val="24"/>
        </w:rPr>
        <w:t xml:space="preserve">αρμόδιων </w:t>
      </w:r>
      <w:r>
        <w:rPr>
          <w:rFonts w:eastAsia="Times New Roman" w:cs="Times New Roman"/>
          <w:szCs w:val="24"/>
        </w:rPr>
        <w:t xml:space="preserve">ελληνικών αρχών. </w:t>
      </w:r>
    </w:p>
    <w:p w14:paraId="091EF788"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Άρα, λοιπόν, φαίνεται ότι τρία χρόνια δεν κάνατε τίποτα, κύριε Υπουργέ και το ομολογείτε και εσείς. </w:t>
      </w:r>
    </w:p>
    <w:p w14:paraId="091EF789"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Βεβαίως, το 2017 ξανά σε παρεμφερή επίκαιρη ερώτηση μού απαντήσατε ό,τι μου απαντάτε και σήμερα, ότι θα αναλάβετ</w:t>
      </w:r>
      <w:r>
        <w:rPr>
          <w:rFonts w:eastAsia="Times New Roman" w:cs="Times New Roman"/>
          <w:szCs w:val="24"/>
        </w:rPr>
        <w:t>ε πρωτοβουλία μέσω «</w:t>
      </w:r>
      <w:r>
        <w:rPr>
          <w:rFonts w:eastAsia="Times New Roman" w:cs="Times New Roman"/>
          <w:szCs w:val="24"/>
          <w:lang w:val="en-US"/>
        </w:rPr>
        <w:t>De</w:t>
      </w:r>
      <w:r w:rsidRPr="00F3687F">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w:t>
      </w:r>
      <w:r w:rsidRPr="00F3687F">
        <w:rPr>
          <w:rFonts w:eastAsia="Times New Roman" w:cs="Times New Roman"/>
          <w:szCs w:val="24"/>
        </w:rPr>
        <w:t xml:space="preserve"> </w:t>
      </w:r>
      <w:r>
        <w:rPr>
          <w:rFonts w:eastAsia="Times New Roman" w:cs="Times New Roman"/>
          <w:szCs w:val="24"/>
        </w:rPr>
        <w:t xml:space="preserve">να υπάρχει εν πάση </w:t>
      </w:r>
      <w:proofErr w:type="spellStart"/>
      <w:r>
        <w:rPr>
          <w:rFonts w:eastAsia="Times New Roman" w:cs="Times New Roman"/>
          <w:szCs w:val="24"/>
        </w:rPr>
        <w:t>περιπτώσει</w:t>
      </w:r>
      <w:proofErr w:type="spellEnd"/>
      <w:r>
        <w:rPr>
          <w:rFonts w:eastAsia="Times New Roman" w:cs="Times New Roman"/>
          <w:szCs w:val="24"/>
        </w:rPr>
        <w:t xml:space="preserve"> μια αποζημίωση σε ένα επίπεδο και λοιπά. Και έρχεστε σήμερα και μου απαντάτε πάλι τα ίδια πράγματα. </w:t>
      </w:r>
    </w:p>
    <w:p w14:paraId="091EF78A"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όσον αφορά </w:t>
      </w:r>
      <w:r>
        <w:rPr>
          <w:rFonts w:eastAsia="Times New Roman" w:cs="Times New Roman"/>
          <w:szCs w:val="24"/>
        </w:rPr>
        <w:t>σ</w:t>
      </w:r>
      <w:r>
        <w:rPr>
          <w:rFonts w:eastAsia="Times New Roman" w:cs="Times New Roman"/>
          <w:szCs w:val="24"/>
        </w:rPr>
        <w:t>το άρθρο 71 του ν.4235 -</w:t>
      </w:r>
      <w:r>
        <w:rPr>
          <w:rFonts w:eastAsia="Times New Roman" w:cs="Times New Roman"/>
          <w:szCs w:val="24"/>
        </w:rPr>
        <w:t xml:space="preserve">μέτρο </w:t>
      </w:r>
      <w:r>
        <w:rPr>
          <w:rFonts w:eastAsia="Times New Roman" w:cs="Times New Roman"/>
          <w:szCs w:val="24"/>
        </w:rPr>
        <w:t xml:space="preserve">17- το οποίο ψηφίσατε, σας </w:t>
      </w:r>
      <w:proofErr w:type="spellStart"/>
      <w:r>
        <w:rPr>
          <w:rFonts w:eastAsia="Times New Roman" w:cs="Times New Roman"/>
          <w:szCs w:val="24"/>
        </w:rPr>
        <w:t>επέστησε</w:t>
      </w:r>
      <w:proofErr w:type="spellEnd"/>
      <w:r>
        <w:rPr>
          <w:rFonts w:eastAsia="Times New Roman" w:cs="Times New Roman"/>
          <w:szCs w:val="24"/>
        </w:rPr>
        <w:t xml:space="preserve"> </w:t>
      </w:r>
      <w:r>
        <w:rPr>
          <w:rFonts w:eastAsia="Times New Roman" w:cs="Times New Roman"/>
          <w:szCs w:val="24"/>
        </w:rPr>
        <w:t xml:space="preserve">την προσοχή και ο κ. </w:t>
      </w:r>
      <w:proofErr w:type="spellStart"/>
      <w:r>
        <w:rPr>
          <w:rFonts w:eastAsia="Times New Roman" w:cs="Times New Roman"/>
          <w:szCs w:val="24"/>
        </w:rPr>
        <w:t>Χόγκαν</w:t>
      </w:r>
      <w:proofErr w:type="spellEnd"/>
      <w:r>
        <w:rPr>
          <w:rFonts w:eastAsia="Times New Roman" w:cs="Times New Roman"/>
          <w:szCs w:val="24"/>
        </w:rPr>
        <w:t xml:space="preserve"> το 2016, ο οποίος βρέθηκε εδώ και σας είπε ότι περιμένει τη μελέτη σας για την κάλυψη αυτών των ενισχύσεων, αυτών των ζημιών –αν θέλετε- του </w:t>
      </w:r>
      <w:r>
        <w:rPr>
          <w:rFonts w:eastAsia="Times New Roman" w:cs="Times New Roman"/>
          <w:szCs w:val="24"/>
        </w:rPr>
        <w:t xml:space="preserve">προγράμματος </w:t>
      </w:r>
      <w:r>
        <w:rPr>
          <w:rFonts w:eastAsia="Times New Roman" w:cs="Times New Roman"/>
          <w:szCs w:val="24"/>
        </w:rPr>
        <w:t>των 200 εκατομμυρίων ευρώ. Δεν ξέρω αν μέχρι σήμερα την έχετε στείλει. Πισ</w:t>
      </w:r>
      <w:r>
        <w:rPr>
          <w:rFonts w:eastAsia="Times New Roman" w:cs="Times New Roman"/>
          <w:szCs w:val="24"/>
        </w:rPr>
        <w:t xml:space="preserve">τεύω ότι θα μου απαντήσετε επ’ αυτού. </w:t>
      </w:r>
    </w:p>
    <w:p w14:paraId="091EF78B"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w:t>
      </w:r>
      <w:r>
        <w:rPr>
          <w:rFonts w:eastAsia="Times New Roman" w:cs="Times New Roman"/>
          <w:szCs w:val="24"/>
        </w:rPr>
        <w:t>σ</w:t>
      </w:r>
      <w:r>
        <w:rPr>
          <w:rFonts w:eastAsia="Times New Roman" w:cs="Times New Roman"/>
          <w:szCs w:val="24"/>
        </w:rPr>
        <w:t xml:space="preserve">τα προγράμματα γενετικών πόρων, μια και ανοίγετε το ζήτημα –το </w:t>
      </w:r>
      <w:r>
        <w:rPr>
          <w:rFonts w:eastAsia="Times New Roman" w:cs="Times New Roman"/>
          <w:szCs w:val="24"/>
        </w:rPr>
        <w:t xml:space="preserve">μέτρο </w:t>
      </w:r>
      <w:r>
        <w:rPr>
          <w:rFonts w:eastAsia="Times New Roman" w:cs="Times New Roman"/>
          <w:szCs w:val="24"/>
        </w:rPr>
        <w:t xml:space="preserve">10.2.1- οι κτηνοτρόφοι που προσέλαβαν βοηθούς έχουν να πληρωθούν από πέρυσι τον Οκτώβριο. Πλησιάζουμε στον χρόνο. Περιμένουν απλήρωτοι. </w:t>
      </w:r>
      <w:r>
        <w:rPr>
          <w:rFonts w:eastAsia="Times New Roman" w:cs="Times New Roman"/>
          <w:szCs w:val="24"/>
        </w:rPr>
        <w:t xml:space="preserve">Και σε πολλούς έχουν βεβαιωθεί –αν θέλετε- οφειλές και απειλούνται με άλλα μέτρα. </w:t>
      </w:r>
    </w:p>
    <w:p w14:paraId="091EF78C"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 xml:space="preserve">τις ομάδες παραγωγών, περιμένουν τη διαδικασία της επικύρωσης από πλευράς σας. </w:t>
      </w:r>
    </w:p>
    <w:p w14:paraId="091EF78D"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Δεν θα μιλήσω για τα βοσκοτόπια, για τη διαφορετική αντιμετώπιση από τον </w:t>
      </w:r>
      <w:r>
        <w:rPr>
          <w:rFonts w:eastAsia="Times New Roman" w:cs="Times New Roman"/>
          <w:szCs w:val="24"/>
        </w:rPr>
        <w:t xml:space="preserve">βορρά </w:t>
      </w:r>
      <w:r>
        <w:rPr>
          <w:rFonts w:eastAsia="Times New Roman" w:cs="Times New Roman"/>
          <w:szCs w:val="24"/>
        </w:rPr>
        <w:t>ως</w:t>
      </w:r>
      <w:r>
        <w:rPr>
          <w:rFonts w:eastAsia="Times New Roman" w:cs="Times New Roman"/>
          <w:szCs w:val="24"/>
        </w:rPr>
        <w:t xml:space="preserve"> τον </w:t>
      </w:r>
      <w:r>
        <w:rPr>
          <w:rFonts w:eastAsia="Times New Roman" w:cs="Times New Roman"/>
          <w:szCs w:val="24"/>
        </w:rPr>
        <w:t>νότο</w:t>
      </w:r>
      <w:r>
        <w:rPr>
          <w:rFonts w:eastAsia="Times New Roman" w:cs="Times New Roman"/>
          <w:szCs w:val="24"/>
        </w:rPr>
        <w:t>.</w:t>
      </w:r>
    </w:p>
    <w:p w14:paraId="091EF78E"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Θα ήθελα, βεβαίως, να κάνω την αναφορά η οποία είναι αναγκαία για τον έλεγχο της αθρόας και ανεξέλεγκτης εισαγωγής γάλακτος. Στην </w:t>
      </w:r>
      <w:r>
        <w:rPr>
          <w:rFonts w:eastAsia="Times New Roman" w:cs="Times New Roman"/>
          <w:szCs w:val="24"/>
        </w:rPr>
        <w:t xml:space="preserve">ανατολική </w:t>
      </w:r>
      <w:r>
        <w:rPr>
          <w:rFonts w:eastAsia="Times New Roman" w:cs="Times New Roman"/>
          <w:szCs w:val="24"/>
        </w:rPr>
        <w:t>Μακεδονία και τη Θράκη έχετε έναν υπάλληλο, ο οποίος λόγω και της μεγάλης έκτασης δεν μπορεί να καλύψει α</w:t>
      </w:r>
      <w:r>
        <w:rPr>
          <w:rFonts w:eastAsia="Times New Roman" w:cs="Times New Roman"/>
          <w:szCs w:val="24"/>
        </w:rPr>
        <w:t xml:space="preserve">υτό το τεράστιο ζήτημα. Λόγω της μείωσης της παραγωγής, αλλά και των τιμών οι κτηνοτρόφοι συναντούν τεράστια προβλήματα. </w:t>
      </w:r>
    </w:p>
    <w:p w14:paraId="091EF78F"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Απαντάτε, κύριε Υπουργέ, ότι οι καλλιεργητές ροδιών θα τύχουν αποζημίωσης. Πάλι μιλήσατε για έξι με επτά μήνες. Πάμε </w:t>
      </w:r>
      <w:r>
        <w:rPr>
          <w:rFonts w:eastAsia="Times New Roman" w:cs="Times New Roman"/>
          <w:szCs w:val="24"/>
        </w:rPr>
        <w:lastRenderedPageBreak/>
        <w:t>στον δεύτερο χρόν</w:t>
      </w:r>
      <w:r>
        <w:rPr>
          <w:rFonts w:eastAsia="Times New Roman" w:cs="Times New Roman"/>
          <w:szCs w:val="24"/>
        </w:rPr>
        <w:t xml:space="preserve">ο από τις αρχές του 2017. Οι εκτιμήσεις από τον ΕΛΓΑ έχουν περατωθεί. Περιμένουν από εσάς την όλη διαδικασία, προκειμένου να τύχουν κάποιας αποζημίωσης. </w:t>
      </w:r>
    </w:p>
    <w:p w14:paraId="091EF790"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Και φέτος, κύριε Υπουργέ, τα πράγματα είναι πολύ χειρότερα επάνω. Οι αγρότες, ειδικά για να καλύψουν τ</w:t>
      </w:r>
      <w:r>
        <w:rPr>
          <w:rFonts w:eastAsia="Times New Roman" w:cs="Times New Roman"/>
          <w:szCs w:val="24"/>
        </w:rPr>
        <w:t xml:space="preserve">η φετινή καλλιέργεια –που πολλοί δεν μπόρεσαν να την καλύψουν- κατέληξαν πάλι σε δανεικά από τρίτους και βρίσκονται σε </w:t>
      </w:r>
      <w:r>
        <w:rPr>
          <w:rFonts w:eastAsia="Times New Roman" w:cs="Times New Roman"/>
          <w:szCs w:val="24"/>
        </w:rPr>
        <w:t xml:space="preserve">ιδιαίτερα </w:t>
      </w:r>
      <w:r>
        <w:rPr>
          <w:rFonts w:eastAsia="Times New Roman" w:cs="Times New Roman"/>
          <w:szCs w:val="24"/>
        </w:rPr>
        <w:t>δυσχερή θέση και κατάσταση. Δεν ξέρω αν καταφέρουν να ανταποκριθούν και να μείνουν στο λεκανοπέδιο ή ακόμα και σε ολόκληρη τη Δ</w:t>
      </w:r>
      <w:r>
        <w:rPr>
          <w:rFonts w:eastAsia="Times New Roman" w:cs="Times New Roman"/>
          <w:szCs w:val="24"/>
        </w:rPr>
        <w:t xml:space="preserve">ράμα. </w:t>
      </w:r>
    </w:p>
    <w:p w14:paraId="091EF791"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Ο αγροτικός και κτηνοτροφικός κόσμος περίμενε από την Κυβέρνηση σας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ανταποκριθεί σε κάποιο βαθμό. Όπως είπα και αρχικά, τους έχετε εγκαταλείψει τελείως. Δυστυχώς, είναι καθαρά στην τύχη τους. </w:t>
      </w:r>
    </w:p>
    <w:p w14:paraId="091EF792" w14:textId="77777777" w:rsidR="00DA7551" w:rsidRDefault="006A5FF6">
      <w:pPr>
        <w:spacing w:after="0" w:line="600" w:lineRule="auto"/>
        <w:ind w:firstLine="720"/>
        <w:jc w:val="both"/>
        <w:rPr>
          <w:rFonts w:eastAsia="Times New Roman" w:cs="Times New Roman"/>
          <w:szCs w:val="24"/>
        </w:rPr>
      </w:pPr>
      <w:r w:rsidRPr="003A4875">
        <w:rPr>
          <w:rFonts w:eastAsia="Times New Roman" w:cs="Times New Roman"/>
          <w:b/>
          <w:szCs w:val="24"/>
        </w:rPr>
        <w:t xml:space="preserve">ΠΡΟΕΔΡΕΥΩΝ (Σπυρίδων Λυκούδης): </w:t>
      </w:r>
      <w:r>
        <w:rPr>
          <w:rFonts w:eastAsia="Times New Roman" w:cs="Times New Roman"/>
          <w:szCs w:val="24"/>
        </w:rPr>
        <w:t>Ορίστε, κύριε Υπουργέ, έχετε τον λόγο.</w:t>
      </w:r>
    </w:p>
    <w:p w14:paraId="091EF793" w14:textId="77777777" w:rsidR="00DA7551" w:rsidRDefault="006A5FF6">
      <w:pPr>
        <w:spacing w:after="0" w:line="600" w:lineRule="auto"/>
        <w:ind w:firstLine="720"/>
        <w:jc w:val="both"/>
        <w:rPr>
          <w:rFonts w:eastAsia="Times New Roman" w:cs="Times New Roman"/>
          <w:szCs w:val="24"/>
        </w:rPr>
      </w:pPr>
      <w:r w:rsidRPr="00EC67A7">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Κύριε συνάδελφε, μπαίνετε κι εσείς στον πειρασμό μέσα από μια επίκαιρη ερώτηση να ασκήσετε </w:t>
      </w:r>
      <w:r>
        <w:rPr>
          <w:rFonts w:eastAsia="Times New Roman" w:cs="Times New Roman"/>
          <w:szCs w:val="24"/>
        </w:rPr>
        <w:lastRenderedPageBreak/>
        <w:t xml:space="preserve">κοινοβουλευτικό έλεγχο σε όλη τη λειτουργία του Υπουργείου Αγροτικής Ανάπτυξης. </w:t>
      </w:r>
    </w:p>
    <w:p w14:paraId="091EF794" w14:textId="77777777" w:rsidR="00DA7551" w:rsidRDefault="006A5FF6">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Τι να κάνουμε; Αφού δεν μας απαντάτε.</w:t>
      </w:r>
    </w:p>
    <w:p w14:paraId="091EF795" w14:textId="77777777" w:rsidR="00DA7551" w:rsidRDefault="006A5FF6">
      <w:pPr>
        <w:spacing w:after="0" w:line="600" w:lineRule="auto"/>
        <w:ind w:firstLine="720"/>
        <w:jc w:val="both"/>
        <w:rPr>
          <w:rFonts w:eastAsia="Times New Roman"/>
          <w:color w:val="000000"/>
          <w:szCs w:val="24"/>
          <w:shd w:val="clear" w:color="auto" w:fill="FFFFFF"/>
        </w:rPr>
      </w:pPr>
      <w:r w:rsidRPr="00F3581D">
        <w:rPr>
          <w:rFonts w:eastAsia="Times New Roman"/>
          <w:b/>
          <w:color w:val="000000"/>
          <w:szCs w:val="24"/>
          <w:shd w:val="clear" w:color="auto" w:fill="FFFFFF"/>
        </w:rPr>
        <w:t>ΕΥΑΓΓΕΛΟΣ ΑΠΟΣΤΟΛΟΥ (Υπο</w:t>
      </w:r>
      <w:r w:rsidRPr="00F3581D">
        <w:rPr>
          <w:rFonts w:eastAsia="Times New Roman"/>
          <w:b/>
          <w:color w:val="000000"/>
          <w:szCs w:val="24"/>
          <w:shd w:val="clear" w:color="auto" w:fill="FFFFFF"/>
        </w:rPr>
        <w:t xml:space="preserve">υργός Αγροτικής Ανάπτυξης και Τροφίμων): </w:t>
      </w:r>
      <w:r>
        <w:rPr>
          <w:rFonts w:eastAsia="Times New Roman"/>
          <w:color w:val="000000"/>
          <w:szCs w:val="24"/>
          <w:shd w:val="clear" w:color="auto" w:fill="FFFFFF"/>
        </w:rPr>
        <w:t xml:space="preserve">Καλά κάνετε. Όλα αυτά που είπατε αφορούν </w:t>
      </w:r>
      <w:r>
        <w:rPr>
          <w:rFonts w:eastAsia="Times New Roman"/>
          <w:color w:val="000000"/>
          <w:szCs w:val="24"/>
          <w:shd w:val="clear" w:color="auto" w:fill="FFFFFF"/>
        </w:rPr>
        <w:t>σ</w:t>
      </w:r>
      <w:r>
        <w:rPr>
          <w:rFonts w:eastAsia="Times New Roman"/>
          <w:color w:val="000000"/>
          <w:szCs w:val="24"/>
          <w:shd w:val="clear" w:color="auto" w:fill="FFFFFF"/>
        </w:rPr>
        <w:t>τους Έλληνες αγρότες. Αντιλαμβάνεστε</w:t>
      </w:r>
      <w:r w:rsidRPr="008A2124">
        <w:rPr>
          <w:rFonts w:eastAsia="Times New Roman"/>
          <w:color w:val="000000"/>
          <w:szCs w:val="24"/>
          <w:shd w:val="clear" w:color="auto" w:fill="FFFFFF"/>
        </w:rPr>
        <w:t>,</w:t>
      </w:r>
      <w:r>
        <w:rPr>
          <w:rFonts w:eastAsia="Times New Roman"/>
          <w:color w:val="000000"/>
          <w:szCs w:val="24"/>
          <w:shd w:val="clear" w:color="auto" w:fill="FFFFFF"/>
        </w:rPr>
        <w:t xml:space="preserve"> όμως</w:t>
      </w:r>
      <w:r w:rsidRPr="008A2124">
        <w:rPr>
          <w:rFonts w:eastAsia="Times New Roman"/>
          <w:color w:val="000000"/>
          <w:szCs w:val="24"/>
          <w:shd w:val="clear" w:color="auto" w:fill="FFFFFF"/>
        </w:rPr>
        <w:t>,</w:t>
      </w:r>
      <w:r>
        <w:rPr>
          <w:rFonts w:eastAsia="Times New Roman"/>
          <w:color w:val="000000"/>
          <w:szCs w:val="24"/>
          <w:shd w:val="clear" w:color="auto" w:fill="FFFFFF"/>
        </w:rPr>
        <w:t xml:space="preserve"> ότι το να μιλήσω </w:t>
      </w:r>
      <w:r w:rsidRPr="007E77BB">
        <w:rPr>
          <w:rFonts w:eastAsia="Times New Roman"/>
          <w:color w:val="000000"/>
          <w:szCs w:val="24"/>
          <w:shd w:val="clear" w:color="auto" w:fill="FFFFFF"/>
        </w:rPr>
        <w:t xml:space="preserve">διεξοδικά δεν είναι εύκολο αυτήν την ώρα. </w:t>
      </w:r>
    </w:p>
    <w:p w14:paraId="091EF796" w14:textId="77777777" w:rsidR="00DA7551" w:rsidRDefault="006A5FF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 παράδειγμα: Αναφέρεστε διαρκώς στον ΕΛΓΑ ενώ σας λέω ότι οι έξι, </w:t>
      </w:r>
      <w:r>
        <w:rPr>
          <w:rFonts w:eastAsia="Times New Roman"/>
          <w:color w:val="000000"/>
          <w:szCs w:val="24"/>
          <w:shd w:val="clear" w:color="auto" w:fill="FFFFFF"/>
        </w:rPr>
        <w:t xml:space="preserve">οι επτά, οι οκτώ μήνες αφορούν ασφαλισμένη δραστηριότητα. Ο ΕΛΓΑ λειτουργεί ανταποδοτικά. Όσοι έχουν κάνει ασφάλιση μέσα σε έξι, επτά μήνες παίρνουν τις αποζημιώσεις τους. </w:t>
      </w:r>
    </w:p>
    <w:p w14:paraId="091EF797" w14:textId="77777777" w:rsidR="00DA7551" w:rsidRDefault="006A5FF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Εμείς, όμως, στον ΕΛΓΑ έχουμε αναθέσει και ένα άλλο έργο. Παράλληλα με την εκτίμηση</w:t>
      </w:r>
      <w:r>
        <w:rPr>
          <w:rFonts w:eastAsia="Times New Roman"/>
          <w:color w:val="000000"/>
          <w:szCs w:val="24"/>
          <w:shd w:val="clear" w:color="auto" w:fill="FFFFFF"/>
        </w:rPr>
        <w:t xml:space="preserve"> των ζημιών που είναι καλυμμένες γίνεται και μια γενικότερη εκτίμηση όσον αφορά </w:t>
      </w:r>
      <w:r>
        <w:rPr>
          <w:rFonts w:eastAsia="Times New Roman"/>
          <w:color w:val="000000"/>
          <w:szCs w:val="24"/>
          <w:shd w:val="clear" w:color="auto" w:fill="FFFFFF"/>
        </w:rPr>
        <w:t>σ</w:t>
      </w:r>
      <w:r>
        <w:rPr>
          <w:rFonts w:eastAsia="Times New Roman"/>
          <w:color w:val="000000"/>
          <w:szCs w:val="24"/>
          <w:shd w:val="clear" w:color="auto" w:fill="FFFFFF"/>
        </w:rPr>
        <w:t xml:space="preserve">τις συγκεκριμένες ζημιές. Για το υπόλοιπο αυτής της ζημιάς προσπαθούμε μέσα από κρατικές ενισχύσεις -τις διαδικασίες που είναι γνωστές ως ΠΣΕΑ - να συντάξουμε έναν φάκελο τον </w:t>
      </w:r>
      <w:r>
        <w:rPr>
          <w:rFonts w:eastAsia="Times New Roman"/>
          <w:color w:val="000000"/>
          <w:szCs w:val="24"/>
          <w:shd w:val="clear" w:color="auto" w:fill="FFFFFF"/>
        </w:rPr>
        <w:t xml:space="preserve">οποίο θα </w:t>
      </w:r>
      <w:r>
        <w:rPr>
          <w:rFonts w:eastAsia="Times New Roman"/>
          <w:color w:val="000000"/>
          <w:szCs w:val="24"/>
          <w:shd w:val="clear" w:color="auto" w:fill="FFFFFF"/>
        </w:rPr>
        <w:lastRenderedPageBreak/>
        <w:t>υποβάλουμε στην Ευρωπαϊκή Επιτροπή. Ακολουθεί μία διαδικασία τέτοια, που δεν υπάρχει περίπτωση, αν δεν περάσουν τουλάχιστον δύο χρόνια να ολοκληρωθεί. Αυτοί είναι οι ρυθμοί. Προσπαθούμε όσο το δυνατόν.</w:t>
      </w:r>
    </w:p>
    <w:p w14:paraId="091EF798" w14:textId="77777777" w:rsidR="00DA7551" w:rsidRDefault="006A5FF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Επιπλέον, να προσθέσετε ότι ζούμε μια περίοδο</w:t>
      </w:r>
      <w:r>
        <w:rPr>
          <w:rFonts w:eastAsia="Times New Roman"/>
          <w:color w:val="000000"/>
          <w:szCs w:val="24"/>
          <w:shd w:val="clear" w:color="auto" w:fill="FFFFFF"/>
        </w:rPr>
        <w:t xml:space="preserve"> που οι ζημιές είναι αλλεπάλληλες. Βλέπουμε ότι την ίδια μέρα έχουμε ζημιές από διάφορα φυσικά φαινόμενα και ταυτόχρονα πρέπει αυτές οι αποζημιώσεις να καλύπτονται από τον κρατικό προϋπολογισμό. Πρέπει και προς τα εκεί να κοιτάμε, αν υπάρχει τέτοια δυνατότ</w:t>
      </w:r>
      <w:r>
        <w:rPr>
          <w:rFonts w:eastAsia="Times New Roman"/>
          <w:color w:val="000000"/>
          <w:szCs w:val="24"/>
          <w:shd w:val="clear" w:color="auto" w:fill="FFFFFF"/>
        </w:rPr>
        <w:t xml:space="preserve">ητα. Άρα, νομίζω ότι μπορούμε και ανταποκρινόμαστε. Εσείς μπορεί να έχετε άλλη εκτίμηση. Εμείς σας λέμε ότι αυτά που έχουμε κάνει -ιδιαίτερα πάνω στην κάλυψη τέτοιων ζημιών- σε σχέση με αυτά που υπήρχαν προηγουμένως είναι η μέρα με τη νύχτα. </w:t>
      </w:r>
    </w:p>
    <w:p w14:paraId="091EF799" w14:textId="77777777" w:rsidR="00DA7551" w:rsidRDefault="006A5FF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Θέσατε θέματα</w:t>
      </w:r>
      <w:r>
        <w:rPr>
          <w:rFonts w:eastAsia="Times New Roman"/>
          <w:color w:val="000000"/>
          <w:szCs w:val="24"/>
          <w:shd w:val="clear" w:color="auto" w:fill="FFFFFF"/>
        </w:rPr>
        <w:t xml:space="preserve"> όπως, για παράδειγμα, αυτό που συμβαίνει με το γάλα, με την τιμή του γάλακτος. Έχει συζητηθεί πολλές φορές. Εγώ θα σας πω μόνο ένα θετικό: Επιτέλους, κατάλαβαν οι εμπλεκόμενοι κτηνοτρόφοι και </w:t>
      </w:r>
      <w:proofErr w:type="spellStart"/>
      <w:r>
        <w:rPr>
          <w:rFonts w:eastAsia="Times New Roman"/>
          <w:color w:val="000000"/>
          <w:szCs w:val="24"/>
          <w:shd w:val="clear" w:color="auto" w:fill="FFFFFF"/>
        </w:rPr>
        <w:t>μεταποιητές</w:t>
      </w:r>
      <w:proofErr w:type="spellEnd"/>
      <w:r>
        <w:rPr>
          <w:rFonts w:eastAsia="Times New Roman"/>
          <w:color w:val="000000"/>
          <w:szCs w:val="24"/>
          <w:shd w:val="clear" w:color="auto" w:fill="FFFFFF"/>
        </w:rPr>
        <w:t xml:space="preserve"> ότι η συγκρότηση </w:t>
      </w:r>
      <w:r>
        <w:rPr>
          <w:rFonts w:eastAsia="Times New Roman"/>
          <w:color w:val="000000"/>
          <w:szCs w:val="24"/>
          <w:shd w:val="clear" w:color="auto" w:fill="FFFFFF"/>
        </w:rPr>
        <w:lastRenderedPageBreak/>
        <w:t xml:space="preserve">μίας </w:t>
      </w:r>
      <w:proofErr w:type="spellStart"/>
      <w:r>
        <w:rPr>
          <w:rFonts w:eastAsia="Times New Roman"/>
          <w:color w:val="000000"/>
          <w:szCs w:val="24"/>
          <w:shd w:val="clear" w:color="auto" w:fill="FFFFFF"/>
        </w:rPr>
        <w:t>διεπαγγελματικής</w:t>
      </w:r>
      <w:proofErr w:type="spellEnd"/>
      <w:r>
        <w:rPr>
          <w:rFonts w:eastAsia="Times New Roman"/>
          <w:color w:val="000000"/>
          <w:szCs w:val="24"/>
          <w:shd w:val="clear" w:color="auto" w:fill="FFFFFF"/>
        </w:rPr>
        <w:t xml:space="preserve"> οργάνωσης στ</w:t>
      </w:r>
      <w:r>
        <w:rPr>
          <w:rFonts w:eastAsia="Times New Roman"/>
          <w:color w:val="000000"/>
          <w:szCs w:val="24"/>
          <w:shd w:val="clear" w:color="auto" w:fill="FFFFFF"/>
        </w:rPr>
        <w:t xml:space="preserve">ον χώρο είναι ένα εργαλείο που θα μας βοηθήσει πάρα πολύ. </w:t>
      </w:r>
    </w:p>
    <w:p w14:paraId="091EF79A" w14:textId="77777777" w:rsidR="00DA7551" w:rsidRDefault="006A5FF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Γιατί το λέω αυτό; Διότι τουλάχιστον τα στοιχεία δείχνουν ότι, όπου υπάρχει οργανωμένη συνεργατική παρουσία των αγροτών, των κτηνοτρόφων, οι τιμές στο γάλα έμειναν σταθερές, ενώ αντίθετα σε περιοχέ</w:t>
      </w:r>
      <w:r>
        <w:rPr>
          <w:rFonts w:eastAsia="Times New Roman"/>
          <w:color w:val="000000"/>
          <w:szCs w:val="24"/>
          <w:shd w:val="clear" w:color="auto" w:fill="FFFFFF"/>
        </w:rPr>
        <w:t xml:space="preserve">ς όπου μεμονωμένα ο καθένας πήγαινε να παραδώσει το γάλα του είχε τις επιπτώσεις, οι οποίες να ξέρετε ότι οφείλονται και στη μεγάλη κρίση που έχει ο γαλακτοκομικός τομέας στην Ευρωπαϊκή Ένωση, αλλά βεβαίως και σε διαδικασίες στις οποίες πολλοί επιδίδονται </w:t>
      </w:r>
      <w:r>
        <w:rPr>
          <w:rFonts w:eastAsia="Times New Roman"/>
          <w:color w:val="000000"/>
          <w:szCs w:val="24"/>
          <w:shd w:val="clear" w:color="auto" w:fill="FFFFFF"/>
        </w:rPr>
        <w:t xml:space="preserve">και οι οποίες έχουν στοιχεία παρανομίας. </w:t>
      </w:r>
    </w:p>
    <w:p w14:paraId="091EF79B" w14:textId="77777777" w:rsidR="00DA7551" w:rsidRDefault="006A5FF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Έχουμε δημιουργήσει ελεγκτικούς μηχανισμούς, έχουμε ήδη πάρα πολλά θέματα, τα οποία, βεβαίως, δεν μπορώ αυτήν την ώρα να ανακοινώσω, πριν φτάσουν στη </w:t>
      </w:r>
      <w:r>
        <w:rPr>
          <w:rFonts w:eastAsia="Times New Roman"/>
          <w:color w:val="000000"/>
          <w:szCs w:val="24"/>
          <w:shd w:val="clear" w:color="auto" w:fill="FFFFFF"/>
        </w:rPr>
        <w:t xml:space="preserve">δικαιοσύνη </w:t>
      </w:r>
      <w:r>
        <w:rPr>
          <w:rFonts w:eastAsia="Times New Roman"/>
          <w:color w:val="000000"/>
          <w:szCs w:val="24"/>
          <w:shd w:val="clear" w:color="auto" w:fill="FFFFFF"/>
        </w:rPr>
        <w:t xml:space="preserve">και πριν βγουν τελεσίδικες αποφάσεις. Να έχετε υπ’ </w:t>
      </w:r>
      <w:proofErr w:type="spellStart"/>
      <w:r>
        <w:rPr>
          <w:rFonts w:eastAsia="Times New Roman"/>
          <w:color w:val="000000"/>
          <w:szCs w:val="24"/>
          <w:shd w:val="clear" w:color="auto" w:fill="FFFFFF"/>
        </w:rPr>
        <w:t>όψ</w:t>
      </w:r>
      <w:r>
        <w:rPr>
          <w:rFonts w:eastAsia="Times New Roman"/>
          <w:color w:val="000000"/>
          <w:szCs w:val="24"/>
          <w:shd w:val="clear" w:color="auto" w:fill="FFFFFF"/>
        </w:rPr>
        <w:t>ιν</w:t>
      </w:r>
      <w:proofErr w:type="spellEnd"/>
      <w:r>
        <w:rPr>
          <w:rFonts w:eastAsia="Times New Roman"/>
          <w:color w:val="000000"/>
          <w:szCs w:val="24"/>
          <w:shd w:val="clear" w:color="auto" w:fill="FFFFFF"/>
        </w:rPr>
        <w:t xml:space="preserve"> σας ότι παρακολουθούμε.</w:t>
      </w:r>
    </w:p>
    <w:p w14:paraId="091EF79C" w14:textId="77777777" w:rsidR="00DA7551" w:rsidRDefault="006A5FF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Όσον αφορά </w:t>
      </w:r>
      <w:r>
        <w:rPr>
          <w:rFonts w:eastAsia="Times New Roman"/>
          <w:color w:val="000000"/>
          <w:szCs w:val="24"/>
          <w:shd w:val="clear" w:color="auto" w:fill="FFFFFF"/>
        </w:rPr>
        <w:t>σ</w:t>
      </w:r>
      <w:r>
        <w:rPr>
          <w:rFonts w:eastAsia="Times New Roman"/>
          <w:color w:val="000000"/>
          <w:szCs w:val="24"/>
          <w:shd w:val="clear" w:color="auto" w:fill="FFFFFF"/>
        </w:rPr>
        <w:t xml:space="preserve">το στρατηγικό σχέδιο για τον αγροτικό χώρο -ήδη έχει κατατεθεί και ήδη ετοιμάζουμε, τέλος Ιουλίου, </w:t>
      </w:r>
      <w:r>
        <w:rPr>
          <w:rFonts w:eastAsia="Times New Roman"/>
          <w:color w:val="000000"/>
          <w:szCs w:val="24"/>
          <w:shd w:val="clear" w:color="auto" w:fill="FFFFFF"/>
        </w:rPr>
        <w:lastRenderedPageBreak/>
        <w:t xml:space="preserve">πάλι με βάση τις υποχρεώσεις που έχουμε- δεν έχουμε </w:t>
      </w:r>
      <w:r>
        <w:rPr>
          <w:rFonts w:eastAsia="Times New Roman"/>
          <w:color w:val="000000"/>
          <w:szCs w:val="24"/>
          <w:shd w:val="clear" w:color="auto" w:fill="FFFFFF"/>
        </w:rPr>
        <w:t xml:space="preserve">κάποιο </w:t>
      </w:r>
      <w:r>
        <w:rPr>
          <w:rFonts w:eastAsia="Times New Roman"/>
          <w:color w:val="000000"/>
          <w:szCs w:val="24"/>
          <w:shd w:val="clear" w:color="auto" w:fill="FFFFFF"/>
        </w:rPr>
        <w:t>πρόβλημα.</w:t>
      </w:r>
    </w:p>
    <w:p w14:paraId="091EF79D" w14:textId="77777777" w:rsidR="00DA7551" w:rsidRDefault="006A5FF6">
      <w:pPr>
        <w:spacing w:after="0" w:line="600" w:lineRule="auto"/>
        <w:ind w:firstLine="720"/>
        <w:jc w:val="both"/>
        <w:rPr>
          <w:rFonts w:eastAsia="Times New Roman"/>
          <w:color w:val="000000"/>
          <w:szCs w:val="24"/>
          <w:shd w:val="clear" w:color="auto" w:fill="FFFFFF"/>
        </w:rPr>
      </w:pPr>
      <w:r w:rsidRPr="000220B3">
        <w:rPr>
          <w:rFonts w:eastAsia="Times New Roman"/>
          <w:b/>
          <w:color w:val="000000"/>
          <w:szCs w:val="24"/>
          <w:shd w:val="clear" w:color="auto" w:fill="FFFFFF"/>
        </w:rPr>
        <w:t xml:space="preserve">ΔΗΜΗΤΡΙΟΣ ΚΥΡΙΑΖΙΔΗΣ: </w:t>
      </w:r>
      <w:r>
        <w:rPr>
          <w:rFonts w:eastAsia="Times New Roman"/>
          <w:color w:val="000000"/>
          <w:szCs w:val="24"/>
          <w:shd w:val="clear" w:color="auto" w:fill="FFFFFF"/>
        </w:rPr>
        <w:t xml:space="preserve">Αν τα προβλήματα είναι </w:t>
      </w:r>
      <w:r>
        <w:rPr>
          <w:rFonts w:eastAsia="Times New Roman"/>
          <w:color w:val="000000"/>
          <w:szCs w:val="24"/>
          <w:shd w:val="clear" w:color="auto" w:fill="FFFFFF"/>
        </w:rPr>
        <w:t>λυμένα για εσάς…</w:t>
      </w:r>
    </w:p>
    <w:p w14:paraId="091EF79E" w14:textId="77777777" w:rsidR="00DA7551" w:rsidRDefault="006A5FF6">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ΕΥΑΓΓΕΛΟΣ ΑΠΟΣΤΟΛΟΥ (Υπουργός Αγροτικής Ανάπτυξης και Τροφίμων): </w:t>
      </w:r>
      <w:r>
        <w:rPr>
          <w:rFonts w:eastAsia="Times New Roman"/>
          <w:color w:val="000000"/>
          <w:szCs w:val="24"/>
          <w:shd w:val="clear" w:color="auto" w:fill="FFFFFF"/>
        </w:rPr>
        <w:t>Τις δυνατότητες που έχει ο αγροτικός χώρος και τους πόρους που έχει από το Πρόγραμμα Αγροτικής Ανάπτυξης τα αξιοποιούμε όσο γίνεται καλύτερα.</w:t>
      </w:r>
    </w:p>
    <w:p w14:paraId="091EF79F" w14:textId="77777777" w:rsidR="00DA7551" w:rsidRDefault="006A5FF6">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(Σπυρίδων Λυκούδης): </w:t>
      </w:r>
      <w:r>
        <w:rPr>
          <w:rFonts w:eastAsia="Times New Roman"/>
          <w:color w:val="000000"/>
          <w:szCs w:val="24"/>
          <w:shd w:val="clear" w:color="auto" w:fill="FFFFFF"/>
        </w:rPr>
        <w:t>Ευχαριστούμε, κύριε Υπουργέ.</w:t>
      </w:r>
    </w:p>
    <w:p w14:paraId="091EF7A0" w14:textId="77777777" w:rsidR="00DA7551" w:rsidRDefault="006A5FF6">
      <w:pPr>
        <w:spacing w:after="0" w:line="600" w:lineRule="auto"/>
        <w:ind w:firstLine="720"/>
        <w:jc w:val="both"/>
        <w:rPr>
          <w:rFonts w:eastAsia="Times New Roman"/>
          <w:color w:val="000000"/>
          <w:szCs w:val="24"/>
        </w:rPr>
      </w:pPr>
      <w:r w:rsidRPr="000220B3">
        <w:rPr>
          <w:rFonts w:eastAsia="Times New Roman"/>
          <w:color w:val="000000"/>
          <w:szCs w:val="24"/>
          <w:shd w:val="clear" w:color="auto" w:fill="FFFFFF"/>
        </w:rPr>
        <w:t xml:space="preserve">Ακολουθεί η </w:t>
      </w:r>
      <w:r>
        <w:rPr>
          <w:rFonts w:eastAsia="Times New Roman"/>
          <w:color w:val="000000"/>
          <w:szCs w:val="24"/>
          <w:shd w:val="clear" w:color="auto" w:fill="FFFFFF"/>
        </w:rPr>
        <w:t>π</w:t>
      </w:r>
      <w:r w:rsidRPr="000220B3">
        <w:rPr>
          <w:rFonts w:eastAsia="Times New Roman"/>
          <w:color w:val="000000"/>
          <w:szCs w:val="24"/>
          <w:shd w:val="clear" w:color="auto" w:fill="FFFFFF"/>
        </w:rPr>
        <w:t>έμπτη</w:t>
      </w:r>
      <w:r w:rsidRPr="000220B3">
        <w:rPr>
          <w:rFonts w:eastAsia="Times New Roman"/>
          <w:color w:val="000000"/>
          <w:szCs w:val="24"/>
        </w:rPr>
        <w:t xml:space="preserve"> με αριθμό 1749/5-6-2018 </w:t>
      </w:r>
      <w:r>
        <w:rPr>
          <w:rFonts w:eastAsia="Times New Roman"/>
          <w:color w:val="000000"/>
          <w:szCs w:val="24"/>
        </w:rPr>
        <w:t>ε</w:t>
      </w:r>
      <w:r w:rsidRPr="000220B3">
        <w:rPr>
          <w:rFonts w:eastAsia="Times New Roman"/>
          <w:color w:val="000000"/>
          <w:szCs w:val="24"/>
        </w:rPr>
        <w:t xml:space="preserve">πίκαιρη </w:t>
      </w:r>
      <w:r>
        <w:rPr>
          <w:rFonts w:eastAsia="Times New Roman"/>
          <w:color w:val="000000"/>
          <w:szCs w:val="24"/>
        </w:rPr>
        <w:t>ε</w:t>
      </w:r>
      <w:r w:rsidRPr="000220B3">
        <w:rPr>
          <w:rFonts w:eastAsia="Times New Roman"/>
          <w:color w:val="000000"/>
          <w:szCs w:val="24"/>
        </w:rPr>
        <w:t>ρώτηση δεύτερου κύκλου της Βουλευτού Α΄ Αθ</w:t>
      </w:r>
      <w:r>
        <w:rPr>
          <w:rFonts w:eastAsia="Times New Roman"/>
          <w:color w:val="000000"/>
          <w:szCs w:val="24"/>
        </w:rPr>
        <w:t xml:space="preserve">ηνών της Νέας Δημοκρατίας κ. </w:t>
      </w:r>
      <w:r w:rsidRPr="000220B3">
        <w:rPr>
          <w:rFonts w:eastAsia="Times New Roman"/>
          <w:bCs/>
          <w:color w:val="000000"/>
          <w:szCs w:val="24"/>
        </w:rPr>
        <w:t>Όλγας Κεφαλογιάννη</w:t>
      </w:r>
      <w:r>
        <w:rPr>
          <w:rFonts w:eastAsia="Times New Roman"/>
          <w:bCs/>
          <w:color w:val="000000"/>
          <w:szCs w:val="24"/>
        </w:rPr>
        <w:t xml:space="preserve"> </w:t>
      </w:r>
      <w:r w:rsidRPr="000220B3">
        <w:rPr>
          <w:rFonts w:eastAsia="Times New Roman"/>
          <w:color w:val="000000"/>
          <w:szCs w:val="24"/>
        </w:rPr>
        <w:t>προς τον Υπουργό</w:t>
      </w:r>
      <w:r>
        <w:rPr>
          <w:rFonts w:eastAsia="Times New Roman"/>
          <w:color w:val="000000"/>
          <w:szCs w:val="24"/>
        </w:rPr>
        <w:t xml:space="preserve"> </w:t>
      </w:r>
      <w:r w:rsidRPr="000220B3">
        <w:rPr>
          <w:rFonts w:eastAsia="Times New Roman"/>
          <w:bCs/>
          <w:color w:val="000000"/>
          <w:szCs w:val="24"/>
        </w:rPr>
        <w:t>Εσωτερικών,</w:t>
      </w:r>
      <w:r>
        <w:rPr>
          <w:rFonts w:eastAsia="Times New Roman"/>
          <w:color w:val="000000"/>
          <w:szCs w:val="24"/>
        </w:rPr>
        <w:t xml:space="preserve"> </w:t>
      </w:r>
      <w:r w:rsidRPr="000220B3">
        <w:rPr>
          <w:rFonts w:eastAsia="Times New Roman"/>
          <w:color w:val="000000"/>
          <w:szCs w:val="24"/>
        </w:rPr>
        <w:t xml:space="preserve">με θέμα: «Ανεξέλεγκτη παραβατικότητα στον περιβάλλοντα </w:t>
      </w:r>
      <w:r w:rsidRPr="000220B3">
        <w:rPr>
          <w:rFonts w:eastAsia="Times New Roman"/>
          <w:color w:val="000000"/>
          <w:szCs w:val="24"/>
        </w:rPr>
        <w:t>χώρο των Πανεπιστημιακών Ιδρυμάτων της Αθήνας και στην ευρύτερη περιοχή του Πεδίου του Άρεως».</w:t>
      </w:r>
      <w:r>
        <w:rPr>
          <w:rFonts w:eastAsia="Times New Roman"/>
          <w:color w:val="000000"/>
          <w:szCs w:val="24"/>
        </w:rPr>
        <w:t xml:space="preserve"> Θα απαντήσει ο Αναπληρωτής Υπουργός Εσωτερικών κ. Νικόλαος </w:t>
      </w:r>
      <w:proofErr w:type="spellStart"/>
      <w:r>
        <w:rPr>
          <w:rFonts w:eastAsia="Times New Roman"/>
          <w:color w:val="000000"/>
          <w:szCs w:val="24"/>
        </w:rPr>
        <w:t>Τόσκας</w:t>
      </w:r>
      <w:proofErr w:type="spellEnd"/>
      <w:r>
        <w:rPr>
          <w:rFonts w:eastAsia="Times New Roman"/>
          <w:color w:val="000000"/>
          <w:szCs w:val="24"/>
        </w:rPr>
        <w:t>.</w:t>
      </w:r>
    </w:p>
    <w:p w14:paraId="091EF7A1" w14:textId="77777777" w:rsidR="00DA7551" w:rsidRDefault="006A5FF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Κυρία συνάδελφε, έχετε τον λόγο.</w:t>
      </w:r>
    </w:p>
    <w:p w14:paraId="091EF7A2" w14:textId="77777777" w:rsidR="00DA7551" w:rsidRDefault="006A5FF6">
      <w:pPr>
        <w:spacing w:after="0" w:line="600" w:lineRule="auto"/>
        <w:ind w:firstLine="720"/>
        <w:jc w:val="both"/>
        <w:rPr>
          <w:rFonts w:eastAsia="Times New Roman"/>
          <w:color w:val="000000"/>
          <w:szCs w:val="24"/>
          <w:shd w:val="clear" w:color="auto" w:fill="FFFFFF"/>
        </w:rPr>
      </w:pPr>
      <w:r w:rsidRPr="000220B3">
        <w:rPr>
          <w:rFonts w:eastAsia="Times New Roman"/>
          <w:b/>
          <w:color w:val="000000"/>
          <w:szCs w:val="24"/>
          <w:shd w:val="clear" w:color="auto" w:fill="FFFFFF"/>
        </w:rPr>
        <w:lastRenderedPageBreak/>
        <w:t>ΟΛΓΑ ΚΕΦΑΛΟΓΙΑΝΝΗ:</w:t>
      </w:r>
      <w:r>
        <w:rPr>
          <w:rFonts w:eastAsia="Times New Roman"/>
          <w:color w:val="000000"/>
          <w:szCs w:val="24"/>
          <w:shd w:val="clear" w:color="auto" w:fill="FFFFFF"/>
        </w:rPr>
        <w:t xml:space="preserve"> Ευχαριστώ πολύ, κύριε Πρόεδρε.</w:t>
      </w:r>
    </w:p>
    <w:p w14:paraId="091EF7A3" w14:textId="77777777" w:rsidR="00DA7551" w:rsidRDefault="006A5FF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w:t>
      </w:r>
      <w:r>
        <w:rPr>
          <w:rFonts w:eastAsia="Times New Roman"/>
          <w:color w:val="000000"/>
          <w:szCs w:val="24"/>
          <w:shd w:val="clear" w:color="auto" w:fill="FFFFFF"/>
        </w:rPr>
        <w:t>Υπουργέ, έχουν περάσει δύο μήνες από τότε που καταθέσαμε τις δύο επίκαιρες ερωτήσεις που τελικά συζητούνται σήμερα, αλλά δυστυχώς η πραγματικότητα καθιστά πάντα επίκαιρα τα θέματα ασφάλειας.</w:t>
      </w:r>
    </w:p>
    <w:p w14:paraId="091EF7A4" w14:textId="77777777" w:rsidR="00DA7551" w:rsidRDefault="006A5FF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Τα αλλεπάλληλα κρούσματα βίας συνεχίζονται και κάθε μέρα σχεδόν έ</w:t>
      </w:r>
      <w:r>
        <w:rPr>
          <w:rFonts w:eastAsia="Times New Roman"/>
          <w:color w:val="000000"/>
          <w:szCs w:val="24"/>
          <w:shd w:val="clear" w:color="auto" w:fill="FFFFFF"/>
        </w:rPr>
        <w:t>να νέο ηχηρό περιστατικό πλήττει την καθημερινότητά μας και βρίσκεται στην επικαιρότητα. Κεντρικοί δρόμοι της Αθήνας μετατρέπονται σε πεδίο μάχης όπου ομάδες ατόμων δρουν ανενόχλητες, απλώς επειδή τους επιτρέπεται.</w:t>
      </w:r>
    </w:p>
    <w:p w14:paraId="091EF7A5" w14:textId="77777777" w:rsidR="00DA7551" w:rsidRDefault="006A5FF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Εθνικό Μετσόβιο Πολυτεχνείο, το Οικονο</w:t>
      </w:r>
      <w:r>
        <w:rPr>
          <w:rFonts w:eastAsia="Times New Roman"/>
          <w:color w:val="000000"/>
          <w:szCs w:val="24"/>
          <w:shd w:val="clear" w:color="auto" w:fill="FFFFFF"/>
        </w:rPr>
        <w:t xml:space="preserve">μικό Πανεπιστήμιο Αθηνών, η Νομική Σχολή, όπου φοίτησα και εγώ, η Πανεπιστημιούπολη έχουν γίνει φυτώρια εγκλήματος του κοινού </w:t>
      </w:r>
      <w:r>
        <w:rPr>
          <w:rFonts w:eastAsia="Times New Roman"/>
          <w:color w:val="000000"/>
          <w:szCs w:val="24"/>
          <w:shd w:val="clear" w:color="auto" w:fill="FFFFFF"/>
        </w:rPr>
        <w:t>Π</w:t>
      </w:r>
      <w:r>
        <w:rPr>
          <w:rFonts w:eastAsia="Times New Roman"/>
          <w:color w:val="000000"/>
          <w:szCs w:val="24"/>
          <w:shd w:val="clear" w:color="auto" w:fill="FFFFFF"/>
        </w:rPr>
        <w:t xml:space="preserve">οινικού </w:t>
      </w:r>
      <w:r>
        <w:rPr>
          <w:rFonts w:eastAsia="Times New Roman"/>
          <w:color w:val="000000"/>
          <w:szCs w:val="24"/>
          <w:shd w:val="clear" w:color="auto" w:fill="FFFFFF"/>
        </w:rPr>
        <w:t>Δ</w:t>
      </w:r>
      <w:r>
        <w:rPr>
          <w:rFonts w:eastAsia="Times New Roman"/>
          <w:color w:val="000000"/>
          <w:szCs w:val="24"/>
          <w:shd w:val="clear" w:color="auto" w:fill="FFFFFF"/>
        </w:rPr>
        <w:t xml:space="preserve">ικαίου. Ένοπλες ληστείες, εμπρησμοί, διακίνηση ναρκωτικών, παραεμπόριο είναι φαινόμενα που εξελίσσονται καθημερινά μέσα </w:t>
      </w:r>
      <w:r>
        <w:rPr>
          <w:rFonts w:eastAsia="Times New Roman"/>
          <w:color w:val="000000"/>
          <w:szCs w:val="24"/>
          <w:shd w:val="clear" w:color="auto" w:fill="FFFFFF"/>
        </w:rPr>
        <w:t>και έξω από τα πανεπιστήμια.</w:t>
      </w:r>
    </w:p>
    <w:p w14:paraId="091EF7A6" w14:textId="77777777" w:rsidR="00DA7551" w:rsidRDefault="006A5FF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Κύριε Υπουργέ, πριν από έναν μήνα παραδεχθήκατε σε δημόσιο λόγο σας ότι υπάρχει έλλειμμα ασφάλειας στα πανεπιστήμια. Δυστυχώς αργήσατε. Το Πεδίον του Άρεως και οι γύρω περιοχές έχουν μετατραπεί σε άντρα παραβατικότητας, είναι π</w:t>
      </w:r>
      <w:r>
        <w:rPr>
          <w:rFonts w:eastAsia="Times New Roman"/>
          <w:color w:val="000000"/>
          <w:szCs w:val="24"/>
          <w:shd w:val="clear" w:color="auto" w:fill="FFFFFF"/>
        </w:rPr>
        <w:t>αραδομένες στη χρήση ουσιών, στην εκμετάλλευση ανηλίκων. Οι κάτοικοι του Πεδίου του Άρεως, πλήρως απογοητευμένοι από την κρατική αδιαφορία, έχουν αναλάβει μόνοι τους δράσεις αλλαγής του τοπίου παρακμής που βλάπτει την εικόνα ενός ευνομούμενου ευρωπαϊκού κρ</w:t>
      </w:r>
      <w:r>
        <w:rPr>
          <w:rFonts w:eastAsia="Times New Roman"/>
          <w:color w:val="000000"/>
          <w:szCs w:val="24"/>
          <w:shd w:val="clear" w:color="auto" w:fill="FFFFFF"/>
        </w:rPr>
        <w:t>άτους. Καλούν την πολιτεία για το αυτονόητο: να αναλάβει τις ευθύνες της.</w:t>
      </w:r>
    </w:p>
    <w:p w14:paraId="091EF7A7"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Κύριε Υπουργέ, πριν από λίγο καιρό, όταν είχαμε συζητήσει μια επίκαιρη ερώτηση πάλι για τα θέματα της εγκληματικότητας, είχατε επιδοθεί σε ένα ρεσιτάλ θριαμβολογίας για το πολιτικό σ</w:t>
      </w:r>
      <w:r>
        <w:rPr>
          <w:rFonts w:eastAsia="Times New Roman" w:cs="Times New Roman"/>
          <w:szCs w:val="24"/>
        </w:rPr>
        <w:t>ας έργο. Αναφερθήκατε δε επιλεκτικά σε στατιστικά στοιχεία της Ελληνικής Αστυνομίας, τα οποία και χρησιμοποιήσατε ως δείκτη της επιτυχίας σας.</w:t>
      </w:r>
    </w:p>
    <w:p w14:paraId="091EF7A8"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κύριε Υπουργέ, ότι θυσιάζετε και τα μείζονα ζητήματα ασφάλειας των πολιτών στην εξυπηρέτηση των </w:t>
      </w:r>
      <w:r>
        <w:rPr>
          <w:rFonts w:eastAsia="Times New Roman" w:cs="Times New Roman"/>
          <w:szCs w:val="24"/>
        </w:rPr>
        <w:lastRenderedPageBreak/>
        <w:t>ε</w:t>
      </w:r>
      <w:r>
        <w:rPr>
          <w:rFonts w:eastAsia="Times New Roman" w:cs="Times New Roman"/>
          <w:szCs w:val="24"/>
        </w:rPr>
        <w:t>πικοινωνιακών σας σκοπιμοτήτων. Σας θυμίζω ότι από τις αρχές του 2017 είχατε δεσμευτεί για την ενίσχυση της αστυνόμευσης στο Πεδίο του Άρεως, καθώς αναγνωρίζατε τα σοβαρά προβλήματα της περιοχής και δεν κάνατε τίποτα για να σταματήσετε αυτές τις εικόνες τη</w:t>
      </w:r>
      <w:r>
        <w:rPr>
          <w:rFonts w:eastAsia="Times New Roman" w:cs="Times New Roman"/>
          <w:szCs w:val="24"/>
        </w:rPr>
        <w:t>ς ανθρώπινης εξαθλίωσης.</w:t>
      </w:r>
    </w:p>
    <w:p w14:paraId="091EF7A9"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Μη θριαμβολογείτε, λοιπόν, γιατί η αγανάκτηση των πολιτών, αλλά και η πραγματικότητα σάς εκθέτουν και αυτό το επιβεβαιώνει και η εισαγγελική παρέμβαση για το Πεδίο του Άρεως τον περασμένο μήνα, με αφορμή τη μηνυτήρια αναφορά που υπ</w:t>
      </w:r>
      <w:r>
        <w:rPr>
          <w:rFonts w:eastAsia="Times New Roman" w:cs="Times New Roman"/>
          <w:szCs w:val="24"/>
        </w:rPr>
        <w:t>έβαλε η Κίνηση Πολιτών.</w:t>
      </w:r>
    </w:p>
    <w:p w14:paraId="091EF7AA"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Για αυτόν, λοιπόν, τον παραλογισμό και για αυτή την αδιαφορία ζητάμε, οι πολίτες της Αθήνας, απαντήσεις.</w:t>
      </w:r>
    </w:p>
    <w:p w14:paraId="091EF7AB" w14:textId="77777777" w:rsidR="00DA7551" w:rsidRDefault="006A5FF6">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Κύριε Υπουργέ, έχετε τον λόγο.</w:t>
      </w:r>
    </w:p>
    <w:p w14:paraId="091EF7AC" w14:textId="77777777" w:rsidR="00DA7551" w:rsidRDefault="006A5FF6">
      <w:pPr>
        <w:spacing w:after="0" w:line="600" w:lineRule="auto"/>
        <w:ind w:firstLine="720"/>
        <w:jc w:val="both"/>
        <w:rPr>
          <w:rFonts w:eastAsia="Times New Roman" w:cs="Times New Roman"/>
          <w:szCs w:val="24"/>
        </w:rPr>
      </w:pPr>
      <w:r w:rsidRPr="009D16E8">
        <w:rPr>
          <w:rFonts w:eastAsia="Times New Roman" w:cs="Times New Roman"/>
          <w:b/>
          <w:szCs w:val="24"/>
        </w:rPr>
        <w:t>ΝΙΚΟΛΑΟΣ ΤΟΣΚΑΣ (Αναπληρωτής Υπουργός Εσωτερικών):</w:t>
      </w:r>
      <w:r>
        <w:rPr>
          <w:rFonts w:eastAsia="Times New Roman" w:cs="Times New Roman"/>
          <w:szCs w:val="24"/>
        </w:rPr>
        <w:t xml:space="preserve"> Ευχαριστώ, κύ</w:t>
      </w:r>
      <w:r>
        <w:rPr>
          <w:rFonts w:eastAsia="Times New Roman" w:cs="Times New Roman"/>
          <w:szCs w:val="24"/>
        </w:rPr>
        <w:t>ριε Πρόεδρε.</w:t>
      </w:r>
    </w:p>
    <w:p w14:paraId="091EF7AD"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Κυρία Κεφαλογιάννη, δυστυχώς για εσάς, θα σας απογοητεύσω, γιατί η πραγματικότητα και τα στατιστικά νούμερα δεν </w:t>
      </w:r>
      <w:r>
        <w:rPr>
          <w:rFonts w:eastAsia="Times New Roman" w:cs="Times New Roman"/>
          <w:szCs w:val="24"/>
        </w:rPr>
        <w:lastRenderedPageBreak/>
        <w:t xml:space="preserve">θα σας ευχαριστήσουν ίσως για άλλη μια φορά, γιατί εσείς επιμένετε να προτάσσετε συγκεκριμένα υπαρκτά περιστατικά. Πάντα υπάρχουν </w:t>
      </w:r>
      <w:r>
        <w:rPr>
          <w:rFonts w:eastAsia="Times New Roman" w:cs="Times New Roman"/>
          <w:szCs w:val="24"/>
        </w:rPr>
        <w:t>περιστατικά, πάντα υπάρχουν προβλήματα και υπάρχουν και προβλήματα σε ορισμένες περιοχές, τις οποίες επί σειρά δεκαετιών δικής σας διακυβέρνησης αφήσατε εγκαταλελειμμένες, αφήσατε να είναι προβληματικές, προκειμένου να θαφτούν τα υπόλοιπα προβλήματα στην υ</w:t>
      </w:r>
      <w:r>
        <w:rPr>
          <w:rFonts w:eastAsia="Times New Roman" w:cs="Times New Roman"/>
          <w:szCs w:val="24"/>
        </w:rPr>
        <w:t>πόλοιπη Ελλάδα και στην υπόλοιπη Αττική.</w:t>
      </w:r>
    </w:p>
    <w:p w14:paraId="091EF7AE"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Όμως, εγώ θα επιμείνω και θα επιμείνω με στατιστικά στοιχεία, όχι γιατί απλώς έτσι εξυπηρετεί, όπως είπατε, για λόγους επικοινωνιακούς. Διότι ίσως είμαι από αυτούς σε αυτή την Αίθουσα που ούτε επαγγελματίας πολιτικό</w:t>
      </w:r>
      <w:r>
        <w:rPr>
          <w:rFonts w:eastAsia="Times New Roman" w:cs="Times New Roman"/>
          <w:szCs w:val="24"/>
        </w:rPr>
        <w:t>ς είμαι ούτε έχω λόγους να επιμένω στο επικοινωνιακό, στο οποίο δεν έχω και κα</w:t>
      </w:r>
      <w:r>
        <w:rPr>
          <w:rFonts w:eastAsia="Times New Roman" w:cs="Times New Roman"/>
          <w:szCs w:val="24"/>
        </w:rPr>
        <w:t>μ</w:t>
      </w:r>
      <w:r>
        <w:rPr>
          <w:rFonts w:eastAsia="Times New Roman" w:cs="Times New Roman"/>
          <w:szCs w:val="24"/>
        </w:rPr>
        <w:t>μιά ιδιαίτερη ειδικότητα, απ’ ό,τι ξέρετε.</w:t>
      </w:r>
    </w:p>
    <w:p w14:paraId="091EF7AF"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Επιμένω, λοιπόν: Σε σχέση με την προηγούμενη τριετία 2012</w:t>
      </w:r>
      <w:r>
        <w:rPr>
          <w:rFonts w:eastAsia="Times New Roman" w:cs="Times New Roman"/>
          <w:szCs w:val="24"/>
        </w:rPr>
        <w:t xml:space="preserve"> – </w:t>
      </w:r>
      <w:r>
        <w:rPr>
          <w:rFonts w:eastAsia="Times New Roman" w:cs="Times New Roman"/>
          <w:szCs w:val="24"/>
        </w:rPr>
        <w:t>2013</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την τριετία 2015</w:t>
      </w:r>
      <w:r>
        <w:rPr>
          <w:rFonts w:eastAsia="Times New Roman" w:cs="Times New Roman"/>
          <w:szCs w:val="24"/>
        </w:rPr>
        <w:t xml:space="preserve"> – </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2017 -νομίζω ότι είναι μια λογική </w:t>
      </w:r>
      <w:r>
        <w:rPr>
          <w:rFonts w:eastAsia="Times New Roman" w:cs="Times New Roman"/>
          <w:szCs w:val="24"/>
        </w:rPr>
        <w:t xml:space="preserve">σύγκριση αυτών των τριετιών, διακυβέρνηση δική σας, διακυβέρνηση δική μας- έχει υπάρξει σημαντική μείωση της εγκληματικότητας στην Αττική -μια και αναφερόμαστε </w:t>
      </w:r>
      <w:r>
        <w:rPr>
          <w:rFonts w:eastAsia="Times New Roman" w:cs="Times New Roman"/>
          <w:szCs w:val="24"/>
        </w:rPr>
        <w:lastRenderedPageBreak/>
        <w:t>στην Αττική, θα μπορούσαμε να αναφερθούμε και στην υπόλοιπη Ελλάδα- με σημαντική αύξηση 48,84% τ</w:t>
      </w:r>
      <w:r>
        <w:rPr>
          <w:rFonts w:eastAsia="Times New Roman" w:cs="Times New Roman"/>
          <w:szCs w:val="24"/>
        </w:rPr>
        <w:t>ου ποσοστού των συλλήψεων. Τα στοιχεία είναι της Ελληνικής Αστυνομίας, δεν είναι δικά μου. Έχουν γίνει σημαντικές προσπάθειες για αύξηση της ασφάλειας και στο κέντρο της Αθήνας και σε άλλες περιοχές οι οποίες ήταν τελείως εγκαταλελειμμένες, όπως παραδείγμα</w:t>
      </w:r>
      <w:r>
        <w:rPr>
          <w:rFonts w:eastAsia="Times New Roman" w:cs="Times New Roman"/>
          <w:szCs w:val="24"/>
        </w:rPr>
        <w:t>τος χάρ</w:t>
      </w:r>
      <w:r>
        <w:rPr>
          <w:rFonts w:eastAsia="Times New Roman" w:cs="Times New Roman"/>
          <w:szCs w:val="24"/>
        </w:rPr>
        <w:t>ιν</w:t>
      </w:r>
      <w:r>
        <w:rPr>
          <w:rFonts w:eastAsia="Times New Roman" w:cs="Times New Roman"/>
          <w:szCs w:val="24"/>
        </w:rPr>
        <w:t xml:space="preserve">, στη </w:t>
      </w:r>
      <w:r>
        <w:rPr>
          <w:rFonts w:eastAsia="Times New Roman" w:cs="Times New Roman"/>
          <w:szCs w:val="24"/>
        </w:rPr>
        <w:t>δ</w:t>
      </w:r>
      <w:r>
        <w:rPr>
          <w:rFonts w:eastAsia="Times New Roman" w:cs="Times New Roman"/>
          <w:szCs w:val="24"/>
        </w:rPr>
        <w:t>υτική Αττική.</w:t>
      </w:r>
    </w:p>
    <w:p w14:paraId="091EF7B0"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Όμως, να επικεντρωθώ στο κέντρο της Αθήνας, όπου αυτή τη στιγμή ένας πολύ μεγάλος αριθμός αστυνομικών έφυγε από τη φύλαξη προσώπων και χώρων. Το ξέρετε καλά σε αυτή την Αίθουσα και το ξέρουν καλά και εκτός αυτής της Αίθουσας ό</w:t>
      </w:r>
      <w:r>
        <w:rPr>
          <w:rFonts w:eastAsia="Times New Roman" w:cs="Times New Roman"/>
          <w:szCs w:val="24"/>
        </w:rPr>
        <w:t xml:space="preserve">σοι απολάμβαναν υπερβολική προστασία. Πήραμε γύρω στους οχτακόσιους είκοσι αστυνομικούς φέτος, </w:t>
      </w:r>
      <w:proofErr w:type="spellStart"/>
      <w:r>
        <w:rPr>
          <w:rFonts w:eastAsia="Times New Roman" w:cs="Times New Roman"/>
          <w:szCs w:val="24"/>
        </w:rPr>
        <w:t>πρόπερσι</w:t>
      </w:r>
      <w:proofErr w:type="spellEnd"/>
      <w:r>
        <w:rPr>
          <w:rFonts w:eastAsia="Times New Roman" w:cs="Times New Roman"/>
          <w:szCs w:val="24"/>
        </w:rPr>
        <w:t xml:space="preserve"> γύρω στους τετρακόσιους πενήντα. Ένας μεγάλος αριθμός υπάρχει στο κέντρο της Αθήνας.</w:t>
      </w:r>
    </w:p>
    <w:p w14:paraId="091EF7B1"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Νομίζω ότι απτή απόδειξη είναι η επίσκεψη, οι περίπατοι ηγετών ξένω</w:t>
      </w:r>
      <w:r>
        <w:rPr>
          <w:rFonts w:eastAsia="Times New Roman" w:cs="Times New Roman"/>
          <w:szCs w:val="24"/>
        </w:rPr>
        <w:t>ν χωρών</w:t>
      </w:r>
      <w:r w:rsidRPr="00B86A63">
        <w:rPr>
          <w:rFonts w:eastAsia="Times New Roman" w:cs="Times New Roman"/>
          <w:szCs w:val="24"/>
        </w:rPr>
        <w:t xml:space="preserve"> </w:t>
      </w:r>
      <w:r>
        <w:rPr>
          <w:rFonts w:eastAsia="Times New Roman" w:cs="Times New Roman"/>
          <w:szCs w:val="24"/>
        </w:rPr>
        <w:t xml:space="preserve">στην Ερμού, όπως του Πρίγκιπα Καρόλου, όπως του Προέδρου της Γαλλίας Μακρόν, όπως νομίζω </w:t>
      </w:r>
      <w:r>
        <w:rPr>
          <w:rFonts w:eastAsia="Times New Roman" w:cs="Times New Roman"/>
          <w:szCs w:val="24"/>
        </w:rPr>
        <w:lastRenderedPageBreak/>
        <w:t>κάθε Έλληνας πολίτης το έχει δει. Βέβαια, υπάρχουν προβλήματα στα Εξάρχεια, υπάρχουν προβλήματα στο Πεδίο του Άρεως. Στα Εξάρχεια τα προβλήματα έχουν μεν μειωθ</w:t>
      </w:r>
      <w:r>
        <w:rPr>
          <w:rFonts w:eastAsia="Times New Roman" w:cs="Times New Roman"/>
          <w:szCs w:val="24"/>
        </w:rPr>
        <w:t>εί, αλλά συνεχίζουν να υπάρχουν.</w:t>
      </w:r>
    </w:p>
    <w:p w14:paraId="091EF7B2"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Στο Πεδίον του Άρεως υπάρχει το πρόβλημα με τους χρήστες ναρκωτικών. Δυστυχώς η έλλειψη υποδομών για πάρα πολλές δεκαετίες δημιουργεί ζητήματα. Συνεχίζουμε, όμως, τις αστυνομικές επιχειρήσεις σ’ αυτές τις περιοχές. Στην περ</w:t>
      </w:r>
      <w:r>
        <w:rPr>
          <w:rFonts w:eastAsia="Times New Roman" w:cs="Times New Roman"/>
          <w:szCs w:val="24"/>
        </w:rPr>
        <w:t>ιοχή των Εξαρχείων έχουν γίνει πάνω από έξι μεγάλες επιχειρήσεις τα τελευταία χρόνια. Πρόσφατα έγινε σύλληψη διακινητών σε πολύ μεγάλη κλίμακα, γύρω στα είκοσι άτομα. Το ίδιο ισχύει και για το Πεδίον του Άρεως, όπου γίνονται καθημερινές επιχειρήσεις. Προσπ</w:t>
      </w:r>
      <w:r>
        <w:rPr>
          <w:rFonts w:eastAsia="Times New Roman" w:cs="Times New Roman"/>
          <w:szCs w:val="24"/>
        </w:rPr>
        <w:t xml:space="preserve">αθούμε να λύσουμε ζητήματα ή να μειώσουμε την ένταση ζητημάτων τα οποία είχαν κακοφορμίσει και τα οποία επί σειρά δεκαετιών ταλαιπωρούσαν την πόλη. </w:t>
      </w:r>
    </w:p>
    <w:p w14:paraId="091EF7B3"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Τα υπόλοιπα θα τα πω στη δευτερολογία μου.</w:t>
      </w:r>
    </w:p>
    <w:p w14:paraId="091EF7B4"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91EF7B5"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Ορίστε, κυρία Κε</w:t>
      </w:r>
      <w:r>
        <w:rPr>
          <w:rFonts w:eastAsia="Times New Roman" w:cs="Times New Roman"/>
          <w:szCs w:val="24"/>
        </w:rPr>
        <w:t>φαλογιάννη, έχετε τον λόγο.</w:t>
      </w:r>
    </w:p>
    <w:p w14:paraId="091EF7B6"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ΟΛΓΑ ΚΕΦΑΛΟΓΙΑΝΝΗ:</w:t>
      </w:r>
      <w:r>
        <w:rPr>
          <w:rFonts w:eastAsia="Times New Roman" w:cs="Times New Roman"/>
          <w:szCs w:val="24"/>
        </w:rPr>
        <w:t xml:space="preserve"> Κύριε Υπουργέ, φάσκετε και αντιφάσκετε. Δυστυχώς η πραγματικότητα σας διαψεύδει καθημερινά, όσο και αν επιλέγετε να κάνετε χρήση των στατιστικών στοιχείων. Και, βέβαια, για να είμαστε ειλικρινείς, ο Πρίγκηπας </w:t>
      </w:r>
      <w:r>
        <w:rPr>
          <w:rFonts w:eastAsia="Times New Roman" w:cs="Times New Roman"/>
          <w:szCs w:val="24"/>
        </w:rPr>
        <w:t xml:space="preserve">Κάρολος είχε μία αστυνομική συνοδεία εκατό ανθρώπων. Το θέμα είναι τι αστυνόμευση υπάρχει για τους κατοίκους των περιοχών της Αθήνας. </w:t>
      </w:r>
    </w:p>
    <w:p w14:paraId="091EF7B7"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Θέλω να σας πω εδώ, κύριε Υπουργέ, ότι τόσο στην περίπτωση της καταγγελίας των τετρακοσίων κατοίκων στα Εξάρχεια, όσο και</w:t>
      </w:r>
      <w:r>
        <w:rPr>
          <w:rFonts w:eastAsia="Times New Roman" w:cs="Times New Roman"/>
          <w:szCs w:val="24"/>
        </w:rPr>
        <w:t xml:space="preserve"> στην περίπτωση της μηνυτήριας αναφοράς της Κίνησης Πολιτών, υπερτονίζεται η απουσία οποιασδήποτε αρμόδιας κρατικής μέριμνας. Ουσιαστικά, δηλαδή, οι πολίτες καταφεύγουν στη δικαιοσύνη καταγγέλλοντας πρωτίστως τη δική σας προκλητική αδράνεια. Η δικαιοσύνη, </w:t>
      </w:r>
      <w:r>
        <w:rPr>
          <w:rFonts w:eastAsia="Times New Roman" w:cs="Times New Roman"/>
          <w:szCs w:val="24"/>
        </w:rPr>
        <w:t xml:space="preserve">λοιπόν, και στις δύο περιπτώσεις έρχεται και ζητείται να καλύψει τα δικά σας τα κενά. Αυτό επιλέγετε να μην το λαμβάνετε υπ’ </w:t>
      </w:r>
      <w:proofErr w:type="spellStart"/>
      <w:r>
        <w:rPr>
          <w:rFonts w:eastAsia="Times New Roman" w:cs="Times New Roman"/>
          <w:szCs w:val="24"/>
        </w:rPr>
        <w:t>όψιν</w:t>
      </w:r>
      <w:proofErr w:type="spellEnd"/>
      <w:r>
        <w:rPr>
          <w:rFonts w:eastAsia="Times New Roman" w:cs="Times New Roman"/>
          <w:szCs w:val="24"/>
        </w:rPr>
        <w:t xml:space="preserve"> σας. </w:t>
      </w:r>
    </w:p>
    <w:p w14:paraId="091EF7B8"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Λάβετε υπ’ </w:t>
      </w:r>
      <w:proofErr w:type="spellStart"/>
      <w:r>
        <w:rPr>
          <w:rFonts w:eastAsia="Times New Roman" w:cs="Times New Roman"/>
          <w:szCs w:val="24"/>
        </w:rPr>
        <w:t>όψιν</w:t>
      </w:r>
      <w:proofErr w:type="spellEnd"/>
      <w:r>
        <w:rPr>
          <w:rFonts w:eastAsia="Times New Roman" w:cs="Times New Roman"/>
          <w:szCs w:val="24"/>
        </w:rPr>
        <w:t xml:space="preserve"> σας, τουλάχιστον, κύριε Υπουργέ, ότι η εγκατάλειψη του Πεδίου του Άρεως</w:t>
      </w:r>
      <w:r w:rsidRPr="005E6DC4">
        <w:rPr>
          <w:rFonts w:eastAsia="Times New Roman" w:cs="Times New Roman"/>
          <w:szCs w:val="24"/>
        </w:rPr>
        <w:t xml:space="preserve"> </w:t>
      </w:r>
      <w:r>
        <w:rPr>
          <w:rFonts w:eastAsia="Times New Roman" w:cs="Times New Roman"/>
          <w:szCs w:val="24"/>
        </w:rPr>
        <w:t>στην ανομία και η προσβλη</w:t>
      </w:r>
      <w:r>
        <w:rPr>
          <w:rFonts w:eastAsia="Times New Roman" w:cs="Times New Roman"/>
          <w:szCs w:val="24"/>
        </w:rPr>
        <w:lastRenderedPageBreak/>
        <w:t>τική γι</w:t>
      </w:r>
      <w:r>
        <w:rPr>
          <w:rFonts w:eastAsia="Times New Roman" w:cs="Times New Roman"/>
          <w:szCs w:val="24"/>
        </w:rPr>
        <w:t>α τη δημοκρατία επίδειξη δύναμης ομάδων που δρουν ανενόχλητα και εισβάλλουν σε ανώτατα δικαστήρια, σε πρεσβείες, σε συμβολικά κτήρια, είναι δική σας αποκλειστική αρμοδιότητα και η πολιτική βούληση που δεν έχετε, όσον αφορά στη λήψη μέτρων πρόληψης και αντι</w:t>
      </w:r>
      <w:r>
        <w:rPr>
          <w:rFonts w:eastAsia="Times New Roman" w:cs="Times New Roman"/>
          <w:szCs w:val="24"/>
        </w:rPr>
        <w:t xml:space="preserve">μετώπισης του εγκλήματος, εκθέτει και την εικόνα της Ελληνικής Αστυνομίας. </w:t>
      </w:r>
    </w:p>
    <w:p w14:paraId="091EF7B9"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νέο επιχειρησιακό σχέδιο για την ασφάλεια στην Αθήνα που εξαγγείλατε πριν από μερικούς μήνες, ή έμεινε στα χαρτιά ή δεν αποδίδει. Το Πεδίον του Άρεως έπρεπε να είναι η σημαντικό</w:t>
      </w:r>
      <w:r>
        <w:rPr>
          <w:rFonts w:eastAsia="Times New Roman" w:cs="Times New Roman"/>
          <w:szCs w:val="24"/>
        </w:rPr>
        <w:t xml:space="preserve">τερη ανάσα πρασίνου στις </w:t>
      </w:r>
      <w:proofErr w:type="spellStart"/>
      <w:r>
        <w:rPr>
          <w:rFonts w:eastAsia="Times New Roman" w:cs="Times New Roman"/>
          <w:szCs w:val="24"/>
        </w:rPr>
        <w:t>πυκνοκατοικημένες</w:t>
      </w:r>
      <w:proofErr w:type="spellEnd"/>
      <w:r>
        <w:rPr>
          <w:rFonts w:eastAsia="Times New Roman" w:cs="Times New Roman"/>
          <w:szCs w:val="24"/>
        </w:rPr>
        <w:t xml:space="preserve"> γειτονιές της περιοχής, ένα κέντρο ζωής, ψυχαγωγίας και πολιτισμού. Το έχετε παραδώσει στην παρακμή. Η λύση είναι να παρέμβετε με ένα βιώσιμο επιχειρησιακό πλάνο και όχι με αποσπασματικές εξορμήσεις. Άλλωστε, κύρι</w:t>
      </w:r>
      <w:r>
        <w:rPr>
          <w:rFonts w:eastAsia="Times New Roman" w:cs="Times New Roman"/>
          <w:szCs w:val="24"/>
        </w:rPr>
        <w:t xml:space="preserve">ε Υπουργέ, τα σχέδια και οι δαπάνες ανάπλασης της πόλης πέφτουν στο κενό, όσο δεν εμπεδώνεται το αίσθημα ασφάλειας των πολιτών. </w:t>
      </w:r>
    </w:p>
    <w:p w14:paraId="091EF7BA"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Όσον αφορά τις περιοχές πέριξ των πανεπιστημίων, δεν φτάνουν οι παραδοχές περί προβλήματος. Δεν αρκούν οι εξαγ</w:t>
      </w:r>
      <w:r>
        <w:rPr>
          <w:rFonts w:eastAsia="Times New Roman" w:cs="Times New Roman"/>
          <w:szCs w:val="24"/>
        </w:rPr>
        <w:lastRenderedPageBreak/>
        <w:t>γελίες και δεν πε</w:t>
      </w:r>
      <w:r>
        <w:rPr>
          <w:rFonts w:eastAsia="Times New Roman" w:cs="Times New Roman"/>
          <w:szCs w:val="24"/>
        </w:rPr>
        <w:t xml:space="preserve">ίθει η εύκολη μετάθεση των ευθυνών. Οι αόριστες εξαγγελίες μόνο επικοινωνιακά στοχεύουν να καλύψουν τις αδυναμίες και τα λάθη μίας πολιτικής για την ασφάλεια, που μόνο περήφανους δεν πρέπει να σας κάνει και να μας κάνει. Κάποτε, αυτή η Κυβέρνηση πρέπει να </w:t>
      </w:r>
      <w:r>
        <w:rPr>
          <w:rFonts w:eastAsia="Times New Roman" w:cs="Times New Roman"/>
          <w:szCs w:val="24"/>
        </w:rPr>
        <w:t>επιδιώξει την επαφή της με την πραγματικότητα. Κάθε προσδοκία αναβάθμισης της πόλης της Αθήνας έχει πάνω απ’ όλα να κάνει με την υποχρέωση της πολιτείας να εμπεδώσει το αίσθημα ασφάλειας στους πολίτες της. Και σ’ αυτόν τον τομέα, η Κυβέρνηση έχει αποτύχει.</w:t>
      </w:r>
      <w:r>
        <w:rPr>
          <w:rFonts w:eastAsia="Times New Roman" w:cs="Times New Roman"/>
          <w:szCs w:val="24"/>
        </w:rPr>
        <w:t xml:space="preserve"> </w:t>
      </w:r>
    </w:p>
    <w:p w14:paraId="091EF7BB"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Πρέπει, επιτέλους, να κατανοήσετε, κύριε Υπουργέ, ότι η ασφάλεια είναι προϋπόθεση δημοκρατίας και ευημερίας. </w:t>
      </w:r>
    </w:p>
    <w:p w14:paraId="091EF7BC"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κυρία συνάδελφε.</w:t>
      </w:r>
    </w:p>
    <w:p w14:paraId="091EF7BD"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Πριν δώσω τον λόγο στον κύριο Υπουργό, θα ήθελα να κάνω μία ανακοίνωση.</w:t>
      </w:r>
    </w:p>
    <w:p w14:paraId="091EF7BE" w14:textId="77777777" w:rsidR="00DA7551" w:rsidRDefault="006A5FF6">
      <w:pPr>
        <w:tabs>
          <w:tab w:val="left" w:pos="3119"/>
        </w:tabs>
        <w:spacing w:after="0" w:line="600" w:lineRule="auto"/>
        <w:ind w:firstLine="720"/>
        <w:jc w:val="both"/>
        <w:rPr>
          <w:rFonts w:eastAsia="Times New Roman" w:cs="Times New Roman"/>
        </w:rPr>
      </w:pPr>
      <w:r w:rsidRPr="00703F1D">
        <w:rPr>
          <w:rFonts w:eastAsia="Times New Roman" w:cs="Times New Roman"/>
        </w:rPr>
        <w:t>Κυρίες και κ</w:t>
      </w:r>
      <w:r w:rsidRPr="00703F1D">
        <w:rPr>
          <w:rFonts w:eastAsia="Times New Roman" w:cs="Times New Roman"/>
        </w:rPr>
        <w:t>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w:t>
      </w:r>
      <w:r w:rsidRPr="00703F1D">
        <w:rPr>
          <w:rFonts w:eastAsia="Times New Roman" w:cs="Times New Roman"/>
        </w:rPr>
        <w:lastRenderedPageBreak/>
        <w:t xml:space="preserve">θεση της αίθουσας </w:t>
      </w:r>
      <w:r>
        <w:rPr>
          <w:rFonts w:eastAsia="Times New Roman" w:cs="Times New Roman"/>
        </w:rPr>
        <w:t>«</w:t>
      </w:r>
      <w:r w:rsidRPr="00703F1D">
        <w:rPr>
          <w:rFonts w:eastAsia="Times New Roman" w:cs="Times New Roman"/>
        </w:rPr>
        <w:t>ΕΛΕΥΘΕΡΙΟΣ ΒΕΝΙΖΕΛΟΣ</w:t>
      </w:r>
      <w:r>
        <w:rPr>
          <w:rFonts w:eastAsia="Times New Roman" w:cs="Times New Roman"/>
        </w:rPr>
        <w:t>»</w:t>
      </w:r>
      <w:r w:rsidRPr="00703F1D">
        <w:rPr>
          <w:rFonts w:eastAsia="Times New Roman" w:cs="Times New Roman"/>
        </w:rPr>
        <w:t xml:space="preserve"> και ενημερώθηκαν για την ιστορία του κτηρίου και τον τρόπο ορ</w:t>
      </w:r>
      <w:r w:rsidRPr="00703F1D">
        <w:rPr>
          <w:rFonts w:eastAsia="Times New Roman" w:cs="Times New Roman"/>
        </w:rPr>
        <w:t xml:space="preserve">γάνωσης και λειτουργίας της Βουλής, </w:t>
      </w:r>
      <w:r>
        <w:rPr>
          <w:rFonts w:eastAsia="Times New Roman" w:cs="Times New Roman"/>
        </w:rPr>
        <w:t xml:space="preserve">δεκατέσσερις ένοικοι </w:t>
      </w:r>
      <w:r w:rsidRPr="00703F1D">
        <w:rPr>
          <w:rFonts w:eastAsia="Times New Roman" w:cs="Times New Roman"/>
        </w:rPr>
        <w:t xml:space="preserve">και </w:t>
      </w:r>
      <w:r>
        <w:rPr>
          <w:rFonts w:eastAsia="Times New Roman" w:cs="Times New Roman"/>
        </w:rPr>
        <w:t>έξι</w:t>
      </w:r>
      <w:r w:rsidRPr="00703F1D">
        <w:rPr>
          <w:rFonts w:eastAsia="Times New Roman" w:cs="Times New Roman"/>
        </w:rPr>
        <w:t xml:space="preserve"> συνοδοί τους από το</w:t>
      </w:r>
      <w:r>
        <w:rPr>
          <w:rFonts w:eastAsia="Times New Roman" w:cs="Times New Roman"/>
        </w:rPr>
        <w:t xml:space="preserve">ν Ξενώνα Ψυχοκοινωνικής Αποκατάστασης </w:t>
      </w:r>
      <w:r>
        <w:rPr>
          <w:rFonts w:eastAsia="Times New Roman" w:cs="Times New Roman"/>
        </w:rPr>
        <w:t>«</w:t>
      </w:r>
      <w:r>
        <w:rPr>
          <w:rFonts w:eastAsia="Times New Roman" w:cs="Times New Roman"/>
        </w:rPr>
        <w:t>ΚΛΙΜΑΚΑ</w:t>
      </w:r>
      <w:r>
        <w:rPr>
          <w:rFonts w:eastAsia="Times New Roman" w:cs="Times New Roman"/>
        </w:rPr>
        <w:t>»</w:t>
      </w:r>
      <w:r w:rsidRPr="00703F1D">
        <w:rPr>
          <w:rFonts w:eastAsia="Times New Roman" w:cs="Times New Roman"/>
        </w:rPr>
        <w:t xml:space="preserve">. </w:t>
      </w:r>
    </w:p>
    <w:p w14:paraId="091EF7BF" w14:textId="77777777" w:rsidR="00DA7551" w:rsidRDefault="006A5FF6">
      <w:pPr>
        <w:spacing w:after="0" w:line="600" w:lineRule="auto"/>
        <w:ind w:firstLine="720"/>
        <w:jc w:val="both"/>
        <w:rPr>
          <w:rFonts w:eastAsia="Times New Roman" w:cs="Times New Roman"/>
        </w:rPr>
      </w:pPr>
      <w:r w:rsidRPr="00703F1D">
        <w:rPr>
          <w:rFonts w:eastAsia="Times New Roman" w:cs="Times New Roman"/>
        </w:rPr>
        <w:t xml:space="preserve">Η Βουλή </w:t>
      </w:r>
      <w:r>
        <w:rPr>
          <w:rFonts w:eastAsia="Times New Roman" w:cs="Times New Roman"/>
        </w:rPr>
        <w:t>σάς</w:t>
      </w:r>
      <w:r w:rsidRPr="00703F1D">
        <w:rPr>
          <w:rFonts w:eastAsia="Times New Roman" w:cs="Times New Roman"/>
        </w:rPr>
        <w:t xml:space="preserve"> καλωσορίζει. </w:t>
      </w:r>
    </w:p>
    <w:p w14:paraId="091EF7C0" w14:textId="77777777" w:rsidR="00DA7551" w:rsidRDefault="006A5FF6">
      <w:pPr>
        <w:spacing w:after="0" w:line="600" w:lineRule="auto"/>
        <w:ind w:firstLine="720"/>
        <w:jc w:val="center"/>
        <w:rPr>
          <w:rFonts w:eastAsia="Times New Roman" w:cs="Times New Roman"/>
        </w:rPr>
      </w:pPr>
      <w:r w:rsidRPr="00703F1D">
        <w:rPr>
          <w:rFonts w:eastAsia="Times New Roman" w:cs="Times New Roman"/>
        </w:rPr>
        <w:t>(Χειροκροτήματα απ’ όλες τις πτέρυγες της Βουλής)</w:t>
      </w:r>
    </w:p>
    <w:p w14:paraId="091EF7C1" w14:textId="77777777" w:rsidR="00DA7551" w:rsidRDefault="006A5FF6">
      <w:pPr>
        <w:spacing w:after="0" w:line="600" w:lineRule="auto"/>
        <w:ind w:firstLine="720"/>
        <w:jc w:val="both"/>
        <w:rPr>
          <w:rFonts w:eastAsia="Times New Roman" w:cs="Times New Roman"/>
        </w:rPr>
      </w:pPr>
      <w:r>
        <w:rPr>
          <w:rFonts w:eastAsia="Times New Roman" w:cs="Times New Roman"/>
        </w:rPr>
        <w:t>Ο</w:t>
      </w:r>
      <w:r>
        <w:rPr>
          <w:rFonts w:eastAsia="Times New Roman" w:cs="Times New Roman"/>
          <w:szCs w:val="24"/>
        </w:rPr>
        <w:t>ρίστε, κύριε Υπουργέ, έχετε τον λόγο.</w:t>
      </w:r>
    </w:p>
    <w:p w14:paraId="091EF7C2"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ΤΟΣΚΑΣ (</w:t>
      </w:r>
      <w:r>
        <w:rPr>
          <w:rFonts w:eastAsia="Times New Roman" w:cs="Times New Roman"/>
          <w:b/>
          <w:szCs w:val="24"/>
        </w:rPr>
        <w:t>Αναπληρωτής Υ</w:t>
      </w:r>
      <w:r>
        <w:rPr>
          <w:rFonts w:eastAsia="Times New Roman" w:cs="Times New Roman"/>
          <w:b/>
          <w:szCs w:val="24"/>
        </w:rPr>
        <w:t>πουργός Εσωτερικών):</w:t>
      </w:r>
      <w:r>
        <w:rPr>
          <w:rFonts w:eastAsia="Times New Roman" w:cs="Times New Roman"/>
          <w:szCs w:val="24"/>
        </w:rPr>
        <w:t xml:space="preserve"> Κύριε Πρόεδρε, κυρία Κεφαλογιάννη, εγώ θα επιμείνω σε αριθμούς. </w:t>
      </w:r>
    </w:p>
    <w:p w14:paraId="091EF7C3" w14:textId="77777777" w:rsidR="00DA7551" w:rsidRDefault="006A5FF6">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Εξάρχεια: Το πρώτο πεντάμηνο του 2018 είχαμε τρεις χιλιάδες εννιακόσιες σαράντα τέσσερις προσαγωγές και διακόσιες δεκατρείς συλλήψεις. Αυτά </w:t>
      </w:r>
      <w:r>
        <w:rPr>
          <w:rFonts w:eastAsia="Times New Roman" w:cs="Times New Roman"/>
          <w:szCs w:val="24"/>
        </w:rPr>
        <w:t>είναι νούμερα που δεν έχουν κα</w:t>
      </w:r>
      <w:r>
        <w:rPr>
          <w:rFonts w:eastAsia="Times New Roman" w:cs="Times New Roman"/>
          <w:szCs w:val="24"/>
        </w:rPr>
        <w:t>μ</w:t>
      </w:r>
      <w:r>
        <w:rPr>
          <w:rFonts w:eastAsia="Times New Roman" w:cs="Times New Roman"/>
          <w:szCs w:val="24"/>
        </w:rPr>
        <w:t xml:space="preserve">μία σχέση με τα αντίστοιχα των δικών σας χρόνων διακυβέρνησης. </w:t>
      </w:r>
    </w:p>
    <w:p w14:paraId="091EF7C4" w14:textId="77777777" w:rsidR="00DA7551" w:rsidRDefault="006A5FF6">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Στην περιοχή του Πεδίου του Άρεως για το πρώτο πεντάμηνο του 2018 είχαμε </w:t>
      </w:r>
      <w:r>
        <w:rPr>
          <w:rFonts w:eastAsia="Times New Roman" w:cs="Times New Roman"/>
          <w:szCs w:val="24"/>
        </w:rPr>
        <w:t xml:space="preserve">δύο </w:t>
      </w:r>
      <w:r>
        <w:rPr>
          <w:rFonts w:eastAsia="Times New Roman" w:cs="Times New Roman"/>
          <w:szCs w:val="24"/>
        </w:rPr>
        <w:t>χιλιάδες τριακόσιες εβδομήντα τέσσερις</w:t>
      </w:r>
      <w:r>
        <w:rPr>
          <w:rFonts w:eastAsia="Times New Roman" w:cs="Times New Roman"/>
          <w:szCs w:val="24"/>
        </w:rPr>
        <w:t xml:space="preserve"> προσαγωγές και </w:t>
      </w:r>
      <w:r>
        <w:rPr>
          <w:rFonts w:eastAsia="Times New Roman" w:cs="Times New Roman"/>
          <w:szCs w:val="24"/>
        </w:rPr>
        <w:t>τετρακόσιες πενήντα πέντε</w:t>
      </w:r>
      <w:r>
        <w:rPr>
          <w:rFonts w:eastAsia="Times New Roman" w:cs="Times New Roman"/>
          <w:szCs w:val="24"/>
        </w:rPr>
        <w:t xml:space="preserve"> συλλ</w:t>
      </w:r>
      <w:r>
        <w:rPr>
          <w:rFonts w:eastAsia="Times New Roman" w:cs="Times New Roman"/>
          <w:szCs w:val="24"/>
        </w:rPr>
        <w:t xml:space="preserve">ήψεις. Στην </w:t>
      </w:r>
      <w:r>
        <w:rPr>
          <w:rFonts w:eastAsia="Times New Roman" w:cs="Times New Roman"/>
          <w:szCs w:val="24"/>
        </w:rPr>
        <w:lastRenderedPageBreak/>
        <w:t xml:space="preserve">περιοχή πέριξ της Νομικής Σχολής Αθηνών παρατηρείται διαρκώς μειούμενη τάση της παραβατικότητας που έχει σχέση με τα ναρκωτικά σε ένα ποσοστό μείωσης 61,54%. </w:t>
      </w:r>
    </w:p>
    <w:p w14:paraId="091EF7C5" w14:textId="77777777" w:rsidR="00DA7551" w:rsidRDefault="006A5FF6">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Ξέρετε κάτι; Έχω μπροστά μου έναν πίνακα από δημοσίευμα της </w:t>
      </w:r>
      <w:r>
        <w:rPr>
          <w:rFonts w:eastAsia="Times New Roman" w:cs="Times New Roman"/>
          <w:szCs w:val="24"/>
        </w:rPr>
        <w:t>ε</w:t>
      </w:r>
      <w:r>
        <w:rPr>
          <w:rFonts w:eastAsia="Times New Roman" w:cs="Times New Roman"/>
          <w:szCs w:val="24"/>
        </w:rPr>
        <w:t xml:space="preserve">φημερίδας « ΚΑΘΗΜΕΡΙΝΗ» </w:t>
      </w:r>
      <w:r>
        <w:rPr>
          <w:rFonts w:eastAsia="Times New Roman" w:cs="Times New Roman"/>
          <w:szCs w:val="24"/>
        </w:rPr>
        <w:t xml:space="preserve">για τον περασμένο Μάιο από μια μελέτη του Πανεπιστημίου Μακεδονίας. Δεν </w:t>
      </w:r>
      <w:r w:rsidRPr="001878DA">
        <w:rPr>
          <w:rFonts w:eastAsia="Times New Roman" w:cs="Times New Roman"/>
          <w:szCs w:val="24"/>
        </w:rPr>
        <w:t>νομίζω ότι</w:t>
      </w:r>
      <w:r>
        <w:rPr>
          <w:rFonts w:eastAsia="Times New Roman" w:cs="Times New Roman"/>
          <w:szCs w:val="24"/>
        </w:rPr>
        <w:t xml:space="preserve"> είναι όργανα του </w:t>
      </w:r>
      <w:r w:rsidRPr="009E3DD6">
        <w:rPr>
          <w:rFonts w:eastAsia="Times New Roman" w:cs="Times New Roman"/>
          <w:szCs w:val="24"/>
        </w:rPr>
        <w:t>ΣΥΡΙΖΑ</w:t>
      </w:r>
      <w:r>
        <w:rPr>
          <w:rFonts w:eastAsia="Times New Roman" w:cs="Times New Roman"/>
          <w:szCs w:val="24"/>
        </w:rPr>
        <w:t xml:space="preserve">, όργανα της </w:t>
      </w:r>
      <w:r w:rsidRPr="001850F1">
        <w:rPr>
          <w:rFonts w:eastAsia="Times New Roman" w:cs="Times New Roman"/>
          <w:szCs w:val="24"/>
        </w:rPr>
        <w:t>Κυβέρνηση</w:t>
      </w:r>
      <w:r>
        <w:rPr>
          <w:rFonts w:eastAsia="Times New Roman" w:cs="Times New Roman"/>
          <w:szCs w:val="24"/>
        </w:rPr>
        <w:t xml:space="preserve">ς είτε το </w:t>
      </w:r>
      <w:r>
        <w:rPr>
          <w:rFonts w:eastAsia="Times New Roman" w:cs="Times New Roman"/>
          <w:szCs w:val="24"/>
        </w:rPr>
        <w:t>π</w:t>
      </w:r>
      <w:r>
        <w:rPr>
          <w:rFonts w:eastAsia="Times New Roman" w:cs="Times New Roman"/>
          <w:szCs w:val="24"/>
        </w:rPr>
        <w:t xml:space="preserve">ανεπιστήμιο είτε η συγκεκριμένη </w:t>
      </w:r>
      <w:r>
        <w:rPr>
          <w:rFonts w:eastAsia="Times New Roman" w:cs="Times New Roman"/>
          <w:szCs w:val="24"/>
        </w:rPr>
        <w:t>ε</w:t>
      </w:r>
      <w:r>
        <w:rPr>
          <w:rFonts w:eastAsia="Times New Roman" w:cs="Times New Roman"/>
          <w:szCs w:val="24"/>
        </w:rPr>
        <w:t xml:space="preserve">φημερίδα. Τα στοιχεία, </w:t>
      </w:r>
      <w:r w:rsidRPr="00984B2C">
        <w:rPr>
          <w:rFonts w:eastAsia="Times New Roman" w:cs="Times New Roman"/>
          <w:szCs w:val="24"/>
        </w:rPr>
        <w:t>σ' ό,τι αφορά</w:t>
      </w:r>
      <w:r>
        <w:rPr>
          <w:rFonts w:eastAsia="Times New Roman" w:cs="Times New Roman"/>
          <w:szCs w:val="24"/>
        </w:rPr>
        <w:t xml:space="preserve"> τα περιστατικά ανομίας στα ελληνικά ΑΕΙ, έχουν </w:t>
      </w:r>
      <w:r>
        <w:rPr>
          <w:rFonts w:eastAsia="Times New Roman" w:cs="Times New Roman"/>
          <w:szCs w:val="24"/>
        </w:rPr>
        <w:t xml:space="preserve">ως εξής. Ενενήντα έξι περιστατικά το 2012, τριάντα εννιά το 2013, εβδομήντα επτά το 2014, το 2015 τριάντα ένα, το 2016 τριάντα ένα, το 2017 σαράντα έξι. </w:t>
      </w:r>
      <w:r>
        <w:rPr>
          <w:rFonts w:eastAsia="Times New Roman" w:cs="Times New Roman"/>
          <w:szCs w:val="24"/>
        </w:rPr>
        <w:t>Ε</w:t>
      </w:r>
      <w:r>
        <w:rPr>
          <w:rFonts w:eastAsia="Times New Roman" w:cs="Times New Roman"/>
          <w:szCs w:val="24"/>
        </w:rPr>
        <w:t xml:space="preserve">φημερίδα « ΚΑΘΗΜΕΡΙΝΗ». Το καταθέτω στα Πρακτικά. </w:t>
      </w:r>
    </w:p>
    <w:p w14:paraId="091EF7C6" w14:textId="77777777" w:rsidR="00DA7551" w:rsidRDefault="006A5FF6">
      <w:pPr>
        <w:spacing w:after="0" w:line="600" w:lineRule="auto"/>
        <w:ind w:firstLine="720"/>
        <w:jc w:val="both"/>
        <w:rPr>
          <w:rFonts w:eastAsia="Times New Roman"/>
        </w:rPr>
      </w:pPr>
      <w:r w:rsidRPr="00BB5CF9">
        <w:rPr>
          <w:rFonts w:eastAsia="Times New Roman"/>
        </w:rPr>
        <w:t xml:space="preserve">(Στο σημείο αυτό ο </w:t>
      </w:r>
      <w:r w:rsidRPr="00E03499">
        <w:rPr>
          <w:rFonts w:eastAsia="Times New Roman" w:cs="Times New Roman"/>
          <w:szCs w:val="24"/>
        </w:rPr>
        <w:t xml:space="preserve">Αναπληρωτής Υπουργός </w:t>
      </w:r>
      <w:r w:rsidRPr="00BB5CF9">
        <w:rPr>
          <w:rFonts w:eastAsia="Times New Roman"/>
        </w:rPr>
        <w:t xml:space="preserve">κ. </w:t>
      </w:r>
      <w:r>
        <w:rPr>
          <w:rFonts w:eastAsia="Times New Roman"/>
        </w:rPr>
        <w:t>Νικόλαος</w:t>
      </w:r>
      <w:r>
        <w:rPr>
          <w:rFonts w:eastAsia="Times New Roman"/>
        </w:rPr>
        <w:t xml:space="preserve"> </w:t>
      </w:r>
      <w:proofErr w:type="spellStart"/>
      <w:r>
        <w:rPr>
          <w:rFonts w:eastAsia="Times New Roman"/>
        </w:rPr>
        <w:t>Τόσκας</w:t>
      </w:r>
      <w:proofErr w:type="spellEnd"/>
      <w:r w:rsidRPr="00BB5CF9">
        <w:rPr>
          <w:rFonts w:eastAsia="Times New Roman"/>
        </w:rPr>
        <w:t xml:space="preserve"> καταθέτει για τα Πρακτικά το προαναφερθέν </w:t>
      </w:r>
      <w:r>
        <w:rPr>
          <w:rFonts w:eastAsia="Times New Roman"/>
        </w:rPr>
        <w:t>δημοσίευμα</w:t>
      </w:r>
      <w:r w:rsidRPr="00BB5CF9">
        <w:rPr>
          <w:rFonts w:eastAsia="Times New Roman"/>
        </w:rPr>
        <w:t>, το οποίο βρίσκεται στο αρχείο του Τμήματος Γραμματείας τ</w:t>
      </w:r>
      <w:r>
        <w:rPr>
          <w:rFonts w:eastAsia="Times New Roman"/>
        </w:rPr>
        <w:t xml:space="preserve">ης Διεύθυνσης Στενογραφίας και </w:t>
      </w:r>
      <w:r w:rsidRPr="00BB5CF9">
        <w:rPr>
          <w:rFonts w:eastAsia="Times New Roman"/>
        </w:rPr>
        <w:t>Πρακτικών της Βουλής)</w:t>
      </w:r>
    </w:p>
    <w:p w14:paraId="091EF7C7" w14:textId="77777777" w:rsidR="00DA7551" w:rsidRDefault="006A5FF6">
      <w:pPr>
        <w:spacing w:after="0" w:line="600" w:lineRule="auto"/>
        <w:ind w:firstLine="720"/>
        <w:jc w:val="both"/>
        <w:rPr>
          <w:rFonts w:eastAsia="Times New Roman"/>
        </w:rPr>
      </w:pPr>
      <w:r>
        <w:rPr>
          <w:rFonts w:eastAsia="Times New Roman" w:cs="Times New Roman"/>
          <w:szCs w:val="24"/>
        </w:rPr>
        <w:lastRenderedPageBreak/>
        <w:t>Αυτό είναι απάντηση στη φημολογία, στους ισχυρισμούς ότι υπάρχει γενικευμένη ανομία σ</w:t>
      </w:r>
      <w:r>
        <w:rPr>
          <w:rFonts w:eastAsia="Times New Roman" w:cs="Times New Roman"/>
          <w:szCs w:val="24"/>
        </w:rPr>
        <w:t xml:space="preserve">τα πανεπιστήμια και ότι υπάρχουν γενικευμένα προβλήματα. Εμείς απαντούμε με αριθμούς. Εμείς απαντούμε, αν θέλετε, επιστημονικά και με στοιχεία και όχι με εντυπώσεις, που σε τελευταία ανάλυση </w:t>
      </w:r>
      <w:r w:rsidRPr="00224BE3">
        <w:rPr>
          <w:rFonts w:eastAsia="Times New Roman" w:cs="Times New Roman"/>
          <w:szCs w:val="24"/>
        </w:rPr>
        <w:t>μπορεί να</w:t>
      </w:r>
      <w:r>
        <w:rPr>
          <w:rFonts w:eastAsia="Times New Roman" w:cs="Times New Roman"/>
          <w:szCs w:val="24"/>
        </w:rPr>
        <w:t xml:space="preserve"> δημιουργούν πρόβλημα και στα τεράστια τουριστικά ρεύματ</w:t>
      </w:r>
      <w:r>
        <w:rPr>
          <w:rFonts w:eastAsia="Times New Roman" w:cs="Times New Roman"/>
          <w:szCs w:val="24"/>
        </w:rPr>
        <w:t xml:space="preserve">α που αυτή η στιγμή έρχονται στην πόλη μας, έρχονται στη χώρα. </w:t>
      </w:r>
      <w:r>
        <w:rPr>
          <w:rFonts w:eastAsia="Times New Roman"/>
        </w:rPr>
        <w:t xml:space="preserve">Καλό είναι να είμαστε αντικειμενικοί, καλό είναι να απαντάμε με στοιχεία, γιατί αλλιώς η έλλειψη στοιχείων έχει κοντά ποδάρια και δεν </w:t>
      </w:r>
      <w:r w:rsidRPr="00E03499">
        <w:rPr>
          <w:rFonts w:eastAsia="Times New Roman"/>
        </w:rPr>
        <w:t>μπορεί να</w:t>
      </w:r>
      <w:r>
        <w:rPr>
          <w:rFonts w:eastAsia="Times New Roman"/>
        </w:rPr>
        <w:t xml:space="preserve"> σταθεί για πολύ. </w:t>
      </w:r>
    </w:p>
    <w:p w14:paraId="091EF7C8" w14:textId="77777777" w:rsidR="00DA7551" w:rsidRDefault="006A5FF6">
      <w:pPr>
        <w:spacing w:after="0" w:line="600" w:lineRule="auto"/>
        <w:ind w:firstLine="720"/>
        <w:jc w:val="both"/>
        <w:rPr>
          <w:rFonts w:eastAsia="Times New Roman" w:cs="Times New Roman"/>
          <w:szCs w:val="24"/>
        </w:rPr>
      </w:pPr>
      <w:r>
        <w:rPr>
          <w:rFonts w:eastAsia="Times New Roman"/>
        </w:rPr>
        <w:t>Σας ε</w:t>
      </w:r>
      <w:r w:rsidRPr="00E03499">
        <w:rPr>
          <w:rFonts w:eastAsia="Times New Roman"/>
        </w:rPr>
        <w:t>υχαριστώ</w:t>
      </w:r>
      <w:r>
        <w:rPr>
          <w:rFonts w:eastAsia="Times New Roman"/>
        </w:rPr>
        <w:t xml:space="preserve">. </w:t>
      </w:r>
    </w:p>
    <w:p w14:paraId="091EF7C9" w14:textId="77777777" w:rsidR="00DA7551" w:rsidRDefault="006A5FF6">
      <w:pPr>
        <w:spacing w:after="0" w:line="600" w:lineRule="auto"/>
        <w:ind w:firstLine="720"/>
        <w:jc w:val="both"/>
        <w:rPr>
          <w:rFonts w:eastAsia="Times New Roman" w:cs="Times New Roman"/>
          <w:szCs w:val="24"/>
        </w:rPr>
      </w:pPr>
      <w:r w:rsidRPr="009531E1">
        <w:rPr>
          <w:rFonts w:eastAsia="Times New Roman" w:cs="Times New Roman"/>
          <w:b/>
          <w:szCs w:val="24"/>
        </w:rPr>
        <w:t>ΠΡΟΕΔΡΕΥΩΝ (Σπυ</w:t>
      </w:r>
      <w:r w:rsidRPr="009531E1">
        <w:rPr>
          <w:rFonts w:eastAsia="Times New Roman" w:cs="Times New Roman"/>
          <w:b/>
          <w:szCs w:val="24"/>
        </w:rPr>
        <w:t>ρίδων Λυκούδης):</w:t>
      </w:r>
      <w:r>
        <w:rPr>
          <w:rFonts w:eastAsia="Times New Roman" w:cs="Times New Roman"/>
          <w:szCs w:val="24"/>
        </w:rPr>
        <w:t xml:space="preserve"> Ευχαριστώ, </w:t>
      </w:r>
      <w:r w:rsidRPr="00390D90">
        <w:rPr>
          <w:rFonts w:eastAsia="Times New Roman" w:cs="Times New Roman"/>
          <w:szCs w:val="24"/>
        </w:rPr>
        <w:t>κύριε Υπουργέ</w:t>
      </w:r>
      <w:r>
        <w:rPr>
          <w:rFonts w:eastAsia="Times New Roman" w:cs="Times New Roman"/>
          <w:szCs w:val="24"/>
        </w:rPr>
        <w:t>.</w:t>
      </w:r>
    </w:p>
    <w:p w14:paraId="091EF7CA"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Ακολουθεί η έβδομη</w:t>
      </w:r>
      <w:r w:rsidRPr="00E03499">
        <w:rPr>
          <w:rFonts w:eastAsia="Times New Roman" w:cs="Times New Roman"/>
          <w:szCs w:val="24"/>
        </w:rPr>
        <w:t xml:space="preserve"> με αριθμό 1638/15-5-2018 </w:t>
      </w:r>
      <w:r>
        <w:rPr>
          <w:rFonts w:eastAsia="Times New Roman" w:cs="Times New Roman"/>
          <w:szCs w:val="24"/>
        </w:rPr>
        <w:t>ε</w:t>
      </w:r>
      <w:r w:rsidRPr="00E03499">
        <w:rPr>
          <w:rFonts w:eastAsia="Times New Roman" w:cs="Times New Roman"/>
          <w:szCs w:val="24"/>
        </w:rPr>
        <w:t xml:space="preserve">πίκαιρη </w:t>
      </w:r>
      <w:r>
        <w:rPr>
          <w:rFonts w:eastAsia="Times New Roman" w:cs="Times New Roman"/>
          <w:szCs w:val="24"/>
        </w:rPr>
        <w:t>ε</w:t>
      </w:r>
      <w:r w:rsidRPr="00E03499">
        <w:rPr>
          <w:rFonts w:eastAsia="Times New Roman" w:cs="Times New Roman"/>
          <w:szCs w:val="24"/>
        </w:rPr>
        <w:t xml:space="preserve">ρώτηση </w:t>
      </w:r>
      <w:r>
        <w:rPr>
          <w:rFonts w:eastAsia="Times New Roman" w:cs="Times New Roman"/>
          <w:szCs w:val="24"/>
        </w:rPr>
        <w:t xml:space="preserve">δεύτερου κύκλου </w:t>
      </w:r>
      <w:r w:rsidRPr="00E03499">
        <w:rPr>
          <w:rFonts w:eastAsia="Times New Roman" w:cs="Times New Roman"/>
          <w:szCs w:val="24"/>
        </w:rPr>
        <w:t>της Βουλευτού Α΄ Αθηνών της Νέας Δημοκρατίας κ</w:t>
      </w:r>
      <w:r>
        <w:rPr>
          <w:rFonts w:eastAsia="Times New Roman" w:cs="Times New Roman"/>
          <w:szCs w:val="24"/>
        </w:rPr>
        <w:t>.</w:t>
      </w:r>
      <w:r w:rsidRPr="00E03499">
        <w:rPr>
          <w:rFonts w:eastAsia="Times New Roman" w:cs="Times New Roman"/>
          <w:szCs w:val="24"/>
        </w:rPr>
        <w:t xml:space="preserve"> Όλγας Κεφαλογιάννη προς τον Υπουργό Εσωτερικών, με θέμα: «Σε απόγνωση οι κάτοικοι των Εξ</w:t>
      </w:r>
      <w:r w:rsidRPr="00E03499">
        <w:rPr>
          <w:rFonts w:eastAsia="Times New Roman" w:cs="Times New Roman"/>
          <w:szCs w:val="24"/>
        </w:rPr>
        <w:t>αρχείων».</w:t>
      </w:r>
    </w:p>
    <w:p w14:paraId="091EF7CB"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Θα απαντήσει ο Αναπληρωτής Υπουργός Εσωτερικών.</w:t>
      </w:r>
    </w:p>
    <w:p w14:paraId="091EF7CC"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Κυρία Κεφαλογιάννη, έχετε τον λόγο.</w:t>
      </w:r>
    </w:p>
    <w:p w14:paraId="091EF7CD" w14:textId="77777777" w:rsidR="00DA7551" w:rsidRDefault="006A5FF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ΟΛΓΑ ΚΕΦΑΛΟΓΙΑΝΝΗ: </w:t>
      </w:r>
      <w:r w:rsidRPr="00480689">
        <w:rPr>
          <w:rFonts w:eastAsia="Times New Roman"/>
          <w:color w:val="000000"/>
          <w:szCs w:val="24"/>
        </w:rPr>
        <w:t>Ευχαριστώ, κύριε Πρόεδρε.</w:t>
      </w:r>
      <w:r>
        <w:rPr>
          <w:rFonts w:eastAsia="Times New Roman" w:cs="Times New Roman"/>
          <w:szCs w:val="24"/>
        </w:rPr>
        <w:t xml:space="preserve"> </w:t>
      </w:r>
    </w:p>
    <w:p w14:paraId="091EF7CE"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Παίρνοντας τη σκυτάλη από τον Υπουργό και αφού έκανε πάλι την επιλεκτική ανάγνωση των αριθμών και των στατιστικών κα</w:t>
      </w:r>
      <w:r>
        <w:rPr>
          <w:rFonts w:eastAsia="Times New Roman" w:cs="Times New Roman"/>
          <w:szCs w:val="24"/>
        </w:rPr>
        <w:t xml:space="preserve">ι μίλησε για έρευνες του Πανεπιστημίου Μακεδονίας που έχουν δημοσιευθεί στην </w:t>
      </w:r>
      <w:r>
        <w:rPr>
          <w:rFonts w:eastAsia="Times New Roman" w:cs="Times New Roman"/>
          <w:szCs w:val="24"/>
        </w:rPr>
        <w:t>ε</w:t>
      </w:r>
      <w:r>
        <w:rPr>
          <w:rFonts w:eastAsia="Times New Roman" w:cs="Times New Roman"/>
          <w:szCs w:val="24"/>
        </w:rPr>
        <w:t xml:space="preserve">φημερίδα «ΚΑΘΗΜΕΡΙΝΗ», εγώ θα καταθέσω για τα Πρακτικά την επιστολή της διαμαρτυρίας των κατοίκων των Εξαρχείων στον </w:t>
      </w:r>
      <w:r>
        <w:rPr>
          <w:rFonts w:eastAsia="Times New Roman" w:cs="Times New Roman"/>
          <w:szCs w:val="24"/>
        </w:rPr>
        <w:t>ε</w:t>
      </w:r>
      <w:r>
        <w:rPr>
          <w:rFonts w:eastAsia="Times New Roman" w:cs="Times New Roman"/>
          <w:szCs w:val="24"/>
        </w:rPr>
        <w:t>ισαγγελέα για την εγκληματικότητα στην περιοχή, όπως δημοσιε</w:t>
      </w:r>
      <w:r>
        <w:rPr>
          <w:rFonts w:eastAsia="Times New Roman" w:cs="Times New Roman"/>
          <w:szCs w:val="24"/>
        </w:rPr>
        <w:t xml:space="preserve">ύθηκε στην ίδια </w:t>
      </w:r>
      <w:r>
        <w:rPr>
          <w:rFonts w:eastAsia="Times New Roman" w:cs="Times New Roman"/>
          <w:szCs w:val="24"/>
        </w:rPr>
        <w:t>ε</w:t>
      </w:r>
      <w:r>
        <w:rPr>
          <w:rFonts w:eastAsia="Times New Roman" w:cs="Times New Roman"/>
          <w:szCs w:val="24"/>
        </w:rPr>
        <w:t xml:space="preserve">φημερίδα. </w:t>
      </w:r>
    </w:p>
    <w:p w14:paraId="091EF7CF" w14:textId="77777777" w:rsidR="00DA7551" w:rsidRDefault="006A5FF6">
      <w:pPr>
        <w:spacing w:after="0" w:line="600" w:lineRule="auto"/>
        <w:ind w:firstLine="720"/>
        <w:jc w:val="both"/>
        <w:rPr>
          <w:rFonts w:eastAsia="Times New Roman" w:cs="Times New Roman"/>
        </w:rPr>
      </w:pPr>
      <w:r w:rsidRPr="000731CA">
        <w:rPr>
          <w:rFonts w:eastAsia="Times New Roman" w:cs="Times New Roman"/>
        </w:rPr>
        <w:t xml:space="preserve">(Στο σημείο αυτό </w:t>
      </w:r>
      <w:r>
        <w:rPr>
          <w:rFonts w:eastAsia="Times New Roman" w:cs="Times New Roman"/>
        </w:rPr>
        <w:t xml:space="preserve">η </w:t>
      </w:r>
      <w:r w:rsidRPr="000731CA">
        <w:rPr>
          <w:rFonts w:eastAsia="Times New Roman" w:cs="Times New Roman"/>
        </w:rPr>
        <w:t xml:space="preserve">Βουλευτής κ. </w:t>
      </w:r>
      <w:r>
        <w:rPr>
          <w:rFonts w:eastAsia="Times New Roman" w:cs="Times New Roman"/>
        </w:rPr>
        <w:t>Όλγα Κεφαλογιάννη</w:t>
      </w:r>
      <w:r w:rsidRPr="000731CA">
        <w:rPr>
          <w:rFonts w:eastAsia="Times New Roman" w:cs="Times New Roman"/>
        </w:rPr>
        <w:t xml:space="preserve"> καταθέτει για τα Πρακτικά τ</w:t>
      </w:r>
      <w:r>
        <w:rPr>
          <w:rFonts w:eastAsia="Times New Roman" w:cs="Times New Roman"/>
        </w:rPr>
        <w:t>ο</w:t>
      </w:r>
      <w:r w:rsidRPr="000731CA">
        <w:rPr>
          <w:rFonts w:eastAsia="Times New Roman" w:cs="Times New Roman"/>
        </w:rPr>
        <w:t xml:space="preserve"> προαναφερθέν έγγραφ</w:t>
      </w:r>
      <w:r>
        <w:rPr>
          <w:rFonts w:eastAsia="Times New Roman" w:cs="Times New Roman"/>
        </w:rPr>
        <w:t xml:space="preserve">ο, </w:t>
      </w:r>
      <w:r w:rsidRPr="00E03499">
        <w:rPr>
          <w:rFonts w:eastAsia="Times New Roman" w:cs="Times New Roman"/>
        </w:rPr>
        <w:t>το οποίο</w:t>
      </w:r>
      <w:r>
        <w:rPr>
          <w:rFonts w:eastAsia="Times New Roman" w:cs="Times New Roman"/>
        </w:rPr>
        <w:t xml:space="preserve"> βρίσκε</w:t>
      </w:r>
      <w:r w:rsidRPr="000731CA">
        <w:rPr>
          <w:rFonts w:eastAsia="Times New Roman" w:cs="Times New Roman"/>
        </w:rPr>
        <w:t>ται στο αρχείο του Τμήματος Γραμματείας της Διεύθυνσης Στε</w:t>
      </w:r>
      <w:r>
        <w:rPr>
          <w:rFonts w:eastAsia="Times New Roman" w:cs="Times New Roman"/>
        </w:rPr>
        <w:t>νογραφίας και</w:t>
      </w:r>
      <w:r w:rsidRPr="000731CA">
        <w:rPr>
          <w:rFonts w:eastAsia="Times New Roman" w:cs="Times New Roman"/>
        </w:rPr>
        <w:t xml:space="preserve"> Πρακτικών της Βουλής)</w:t>
      </w:r>
    </w:p>
    <w:p w14:paraId="091EF7D0"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Αυτή, λοιπόν, η επιστολή διαμαρτυρίας των τετρακοσίων κατοίκων προς τον προϊστάμενο της </w:t>
      </w:r>
      <w:r>
        <w:rPr>
          <w:rFonts w:eastAsia="Times New Roman" w:cs="Times New Roman"/>
          <w:szCs w:val="24"/>
        </w:rPr>
        <w:t>ε</w:t>
      </w:r>
      <w:r>
        <w:rPr>
          <w:rFonts w:eastAsia="Times New Roman" w:cs="Times New Roman"/>
          <w:szCs w:val="24"/>
        </w:rPr>
        <w:t>ισαγγελίας Αθηνών είναι μια ακόμα απόδειξη της κυβερνητικής απάθειας για όσα θλιβερά συμβαίνουν στην περιοχή των Εξαρχείων, μια ιστορική και ιδιαίτερη περιοχή της Αθήν</w:t>
      </w:r>
      <w:r>
        <w:rPr>
          <w:rFonts w:eastAsia="Times New Roman" w:cs="Times New Roman"/>
          <w:szCs w:val="24"/>
        </w:rPr>
        <w:t xml:space="preserve">ας. </w:t>
      </w:r>
    </w:p>
    <w:p w14:paraId="091EF7D1"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μείζον ζήτημα που ανακύπτει είναι ότι οι κάτοικοι των Εξαρχείων καταγγέλλουν πάνω από όλα την απουσία αστυνομικής δύναμης στην ευρύτερη περιοχή. Καταγγέλλουν την έλλειψη </w:t>
      </w:r>
      <w:r w:rsidRPr="00911877">
        <w:rPr>
          <w:rFonts w:eastAsia="Times New Roman" w:cs="Times New Roman"/>
          <w:szCs w:val="24"/>
        </w:rPr>
        <w:t>πολιτική</w:t>
      </w:r>
      <w:r>
        <w:rPr>
          <w:rFonts w:eastAsia="Times New Roman" w:cs="Times New Roman"/>
          <w:szCs w:val="24"/>
        </w:rPr>
        <w:t>ς βούλησης για την αντιμετώπιση των φαινομένων παραβατικότητας, βαρβαρ</w:t>
      </w:r>
      <w:r>
        <w:rPr>
          <w:rFonts w:eastAsia="Times New Roman" w:cs="Times New Roman"/>
          <w:szCs w:val="24"/>
        </w:rPr>
        <w:t xml:space="preserve">ότητας και πλήρους ασυδοσίας. Πράγματι η απουσία του κράτους στην περιοχή είναι θέμα </w:t>
      </w:r>
      <w:r w:rsidRPr="00911877">
        <w:rPr>
          <w:rFonts w:eastAsia="Times New Roman" w:cs="Times New Roman"/>
          <w:szCs w:val="24"/>
        </w:rPr>
        <w:t>πολιτική</w:t>
      </w:r>
      <w:r>
        <w:rPr>
          <w:rFonts w:eastAsia="Times New Roman" w:cs="Times New Roman"/>
          <w:szCs w:val="24"/>
        </w:rPr>
        <w:t xml:space="preserve">ς απόφασης, η οποία, μάλλον, βρίσκει έρεισμα στις </w:t>
      </w:r>
      <w:r>
        <w:rPr>
          <w:rFonts w:eastAsia="Times New Roman" w:cs="Times New Roman"/>
          <w:szCs w:val="24"/>
        </w:rPr>
        <w:t>α</w:t>
      </w:r>
      <w:r>
        <w:rPr>
          <w:rFonts w:eastAsia="Times New Roman" w:cs="Times New Roman"/>
          <w:szCs w:val="24"/>
        </w:rPr>
        <w:t xml:space="preserve">ριστερές ιδεοληψίες της </w:t>
      </w:r>
      <w:r w:rsidRPr="001850F1">
        <w:rPr>
          <w:rFonts w:eastAsia="Times New Roman" w:cs="Times New Roman"/>
          <w:szCs w:val="24"/>
        </w:rPr>
        <w:t>Κυβέρνηση</w:t>
      </w:r>
      <w:r>
        <w:rPr>
          <w:rFonts w:eastAsia="Times New Roman" w:cs="Times New Roman"/>
          <w:szCs w:val="24"/>
        </w:rPr>
        <w:t xml:space="preserve">ς. </w:t>
      </w:r>
    </w:p>
    <w:p w14:paraId="091EF7D2"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Μέσα σε αυτό, λοιπόν, το ακραίο περιβάλλον μοναδικός σας στόχος είναι να απ</w:t>
      </w:r>
      <w:r>
        <w:rPr>
          <w:rFonts w:eastAsia="Times New Roman" w:cs="Times New Roman"/>
          <w:szCs w:val="24"/>
        </w:rPr>
        <w:t xml:space="preserve">οπροσανατολίσετε τους πολίτες, μεταθέτοντας τις ευθύνες σας. Είναι απογοητευτικό, όταν δεν επιτυγχάνετε να αντιμετωπίσετε αποτελεσματικά και έγκαιρα εγκληματικές ενέργειες, να σας φταίνε, όπως εσείς, </w:t>
      </w:r>
      <w:r w:rsidRPr="00390D90">
        <w:rPr>
          <w:rFonts w:eastAsia="Times New Roman" w:cs="Times New Roman"/>
          <w:szCs w:val="24"/>
        </w:rPr>
        <w:t>κύριε Υπουργέ,</w:t>
      </w:r>
      <w:r>
        <w:rPr>
          <w:rFonts w:eastAsia="Times New Roman" w:cs="Times New Roman"/>
          <w:szCs w:val="24"/>
        </w:rPr>
        <w:t xml:space="preserve"> έχετε δηλώσει, είτε οι αστυνομικοί που δε</w:t>
      </w:r>
      <w:r>
        <w:rPr>
          <w:rFonts w:eastAsia="Times New Roman" w:cs="Times New Roman"/>
          <w:szCs w:val="24"/>
        </w:rPr>
        <w:t xml:space="preserve">ν έκαναν καλά τη δουλειά τους σε επίπεδο εκτέλεσης επιχειρησιακού σχεδίου, είτε η τοπική αυτοδιοίκηση. Μάλλον δεν έχετε αντιληφθεί ότι στο μέτρο που αποδίδετε ευθύνες στην Ελληνική Αστυνομία ουσιαστικά υπονομεύετε την </w:t>
      </w:r>
      <w:r w:rsidRPr="00911877">
        <w:rPr>
          <w:rFonts w:eastAsia="Times New Roman" w:cs="Times New Roman"/>
          <w:szCs w:val="24"/>
        </w:rPr>
        <w:t>πολιτική</w:t>
      </w:r>
      <w:r>
        <w:rPr>
          <w:rFonts w:eastAsia="Times New Roman" w:cs="Times New Roman"/>
          <w:szCs w:val="24"/>
        </w:rPr>
        <w:t xml:space="preserve"> που εσείς ο ίδιος ασκείτε.</w:t>
      </w:r>
    </w:p>
    <w:p w14:paraId="091EF7D3"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lastRenderedPageBreak/>
        <w:t>Αν</w:t>
      </w:r>
      <w:r>
        <w:rPr>
          <w:rFonts w:eastAsia="Times New Roman" w:cs="Times New Roman"/>
          <w:szCs w:val="24"/>
        </w:rPr>
        <w:t xml:space="preserve">αρωτιόμαστε, </w:t>
      </w:r>
      <w:r w:rsidRPr="00390D90">
        <w:rPr>
          <w:rFonts w:eastAsia="Times New Roman" w:cs="Times New Roman"/>
          <w:szCs w:val="24"/>
        </w:rPr>
        <w:t>κύριε Υπουργέ,</w:t>
      </w:r>
      <w:r>
        <w:rPr>
          <w:rFonts w:eastAsia="Times New Roman" w:cs="Times New Roman"/>
          <w:szCs w:val="24"/>
        </w:rPr>
        <w:t xml:space="preserve"> αυτή τη φορά σε ποιον θα ρίξετε τις ευθύνες για την καταγγελία των τετρακοσίων κατοίκων των Εξαρχείων, </w:t>
      </w:r>
      <w:r w:rsidRPr="002940B6">
        <w:rPr>
          <w:rFonts w:eastAsia="Times New Roman"/>
          <w:szCs w:val="24"/>
        </w:rPr>
        <w:t>οι οποίοι</w:t>
      </w:r>
      <w:r>
        <w:rPr>
          <w:rFonts w:eastAsia="Times New Roman" w:cs="Times New Roman"/>
          <w:szCs w:val="24"/>
        </w:rPr>
        <w:t xml:space="preserve"> με απόγνωση απευθύνθηκαν στον προϊστάμενο της </w:t>
      </w:r>
      <w:r>
        <w:rPr>
          <w:rFonts w:eastAsia="Times New Roman" w:cs="Times New Roman"/>
          <w:szCs w:val="24"/>
        </w:rPr>
        <w:t>ε</w:t>
      </w:r>
      <w:r>
        <w:rPr>
          <w:rFonts w:eastAsia="Times New Roman" w:cs="Times New Roman"/>
          <w:szCs w:val="24"/>
        </w:rPr>
        <w:t>ισαγγελίας Αθηνών</w:t>
      </w:r>
      <w:r w:rsidRPr="00A56C35">
        <w:rPr>
          <w:rFonts w:eastAsia="Times New Roman" w:cs="Times New Roman"/>
          <w:szCs w:val="24"/>
        </w:rPr>
        <w:t>.</w:t>
      </w:r>
      <w:r>
        <w:rPr>
          <w:rFonts w:eastAsia="Times New Roman" w:cs="Times New Roman"/>
          <w:szCs w:val="24"/>
        </w:rPr>
        <w:t xml:space="preserve"> Στους ίδιους τους κατοίκους που ουσιαστικά σας κα</w:t>
      </w:r>
      <w:r>
        <w:rPr>
          <w:rFonts w:eastAsia="Times New Roman" w:cs="Times New Roman"/>
          <w:szCs w:val="24"/>
        </w:rPr>
        <w:t xml:space="preserve">ταγγέλλουν ως αρμόδιο για την αναποτελεσματική </w:t>
      </w:r>
      <w:r w:rsidRPr="00911877">
        <w:rPr>
          <w:rFonts w:eastAsia="Times New Roman" w:cs="Times New Roman"/>
          <w:szCs w:val="24"/>
        </w:rPr>
        <w:t>πολιτική</w:t>
      </w:r>
      <w:r>
        <w:rPr>
          <w:rFonts w:eastAsia="Times New Roman" w:cs="Times New Roman"/>
          <w:szCs w:val="24"/>
        </w:rPr>
        <w:t xml:space="preserve"> σας ή στο </w:t>
      </w:r>
      <w:r>
        <w:rPr>
          <w:rFonts w:eastAsia="Times New Roman" w:cs="Times New Roman"/>
          <w:szCs w:val="24"/>
        </w:rPr>
        <w:t>δ</w:t>
      </w:r>
      <w:r>
        <w:rPr>
          <w:rFonts w:eastAsia="Times New Roman" w:cs="Times New Roman"/>
          <w:szCs w:val="24"/>
        </w:rPr>
        <w:t xml:space="preserve">ικαστικό </w:t>
      </w:r>
      <w:r>
        <w:rPr>
          <w:rFonts w:eastAsia="Times New Roman" w:cs="Times New Roman"/>
          <w:szCs w:val="24"/>
        </w:rPr>
        <w:t>σ</w:t>
      </w:r>
      <w:r>
        <w:rPr>
          <w:rFonts w:eastAsia="Times New Roman" w:cs="Times New Roman"/>
          <w:szCs w:val="24"/>
        </w:rPr>
        <w:t>ώμα που διέταξε τη διενέργεια προκαταρτικής εξέτασης για τη διερεύνηση της κατ’ εξακολούθηση τέλεσης αδικημάτων στην περιοχή των Εξαρχείων;</w:t>
      </w:r>
    </w:p>
    <w:p w14:paraId="091EF7D4" w14:textId="77777777" w:rsidR="00DA7551" w:rsidRDefault="006A5FF6">
      <w:pPr>
        <w:spacing w:after="0"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w:t>
      </w:r>
      <w:r w:rsidRPr="00390D90">
        <w:rPr>
          <w:rFonts w:eastAsia="Times New Roman" w:cs="Times New Roman"/>
          <w:szCs w:val="24"/>
        </w:rPr>
        <w:t>Κύριε Υ</w:t>
      </w:r>
      <w:r w:rsidRPr="00390D90">
        <w:rPr>
          <w:rFonts w:eastAsia="Times New Roman" w:cs="Times New Roman"/>
          <w:szCs w:val="24"/>
        </w:rPr>
        <w:t>πουργέ,</w:t>
      </w:r>
      <w:r>
        <w:rPr>
          <w:rFonts w:eastAsia="Times New Roman" w:cs="Times New Roman"/>
          <w:szCs w:val="24"/>
        </w:rPr>
        <w:t xml:space="preserve"> έχετε τον λόγο.</w:t>
      </w:r>
    </w:p>
    <w:p w14:paraId="091EF7D5" w14:textId="77777777" w:rsidR="00DA7551" w:rsidRDefault="006A5FF6">
      <w:pPr>
        <w:spacing w:after="0"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sidRPr="00A341B8">
        <w:rPr>
          <w:rFonts w:eastAsia="Times New Roman" w:cs="Times New Roman"/>
          <w:szCs w:val="24"/>
        </w:rPr>
        <w:t>Κύριε Πρόεδρε</w:t>
      </w:r>
      <w:r>
        <w:rPr>
          <w:rFonts w:eastAsia="Times New Roman" w:cs="Times New Roman"/>
          <w:szCs w:val="24"/>
        </w:rPr>
        <w:t xml:space="preserve"> και κυρία Κεφαλογιάννη, βλέπω ότι οι δύο ερωτήσεις είναι μία, αλλά θα απαντήσω στις ερωτήσεις.</w:t>
      </w:r>
    </w:p>
    <w:p w14:paraId="091EF7D6"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Όταν ο κ. </w:t>
      </w:r>
      <w:proofErr w:type="spellStart"/>
      <w:r>
        <w:rPr>
          <w:rFonts w:eastAsia="Times New Roman" w:cs="Times New Roman"/>
          <w:szCs w:val="24"/>
        </w:rPr>
        <w:t>Χαρακόπουλος</w:t>
      </w:r>
      <w:proofErr w:type="spellEnd"/>
      <w:r>
        <w:rPr>
          <w:rFonts w:eastAsia="Times New Roman" w:cs="Times New Roman"/>
          <w:szCs w:val="24"/>
        </w:rPr>
        <w:t xml:space="preserve"> πήγε πριν από λίγες ημέρες στα ΜΑΤ</w:t>
      </w:r>
      <w:r w:rsidRPr="00DD6122">
        <w:rPr>
          <w:rFonts w:eastAsia="Times New Roman" w:cs="Times New Roman"/>
          <w:szCs w:val="24"/>
        </w:rPr>
        <w:t>,</w:t>
      </w:r>
      <w:r>
        <w:rPr>
          <w:rFonts w:eastAsia="Times New Roman" w:cs="Times New Roman"/>
          <w:szCs w:val="24"/>
        </w:rPr>
        <w:t xml:space="preserve"> ρώτησε εάν υπάρχει </w:t>
      </w:r>
      <w:r w:rsidRPr="00911877">
        <w:rPr>
          <w:rFonts w:eastAsia="Times New Roman" w:cs="Times New Roman"/>
          <w:szCs w:val="24"/>
        </w:rPr>
        <w:t>πολιτική</w:t>
      </w:r>
      <w:r>
        <w:rPr>
          <w:rFonts w:eastAsia="Times New Roman" w:cs="Times New Roman"/>
          <w:szCs w:val="24"/>
        </w:rPr>
        <w:t xml:space="preserve"> εντολή να μην επεμβαίνουν σε κάποιους χώρους και εάν αφήνονται ελεύθεροι οι αστυνομικοί να εφαρμόσουν αυτά που προβλέπεται. Ρωτήστε τον για την απάντηση την οποία του έδωσαν οι αστυνομικοί.</w:t>
      </w:r>
    </w:p>
    <w:p w14:paraId="091EF7D7" w14:textId="77777777" w:rsidR="00DA7551" w:rsidRDefault="006A5FF6">
      <w:pPr>
        <w:spacing w:after="0" w:line="600" w:lineRule="auto"/>
        <w:ind w:firstLine="720"/>
        <w:jc w:val="both"/>
        <w:rPr>
          <w:rFonts w:eastAsia="Times New Roman"/>
          <w:szCs w:val="24"/>
        </w:rPr>
      </w:pPr>
      <w:r>
        <w:rPr>
          <w:rFonts w:eastAsia="Times New Roman"/>
          <w:szCs w:val="24"/>
        </w:rPr>
        <w:lastRenderedPageBreak/>
        <w:t>Από εκεί και πέρα, εγώ θα επαναλάβω τ</w:t>
      </w:r>
      <w:r>
        <w:rPr>
          <w:rFonts w:eastAsia="Times New Roman"/>
          <w:szCs w:val="24"/>
        </w:rPr>
        <w:t xml:space="preserve">η σημαντική αύξηση του ποσοστού των συλλήψεων 48,84% την περίοδο της σημερινής διακυβέρνησης. Μιλάω για την τριετία 2015, 2016, 2017. Θα επιμείνω ότι αυξήσαμε τις περιπολίες στο </w:t>
      </w:r>
      <w:r>
        <w:rPr>
          <w:rFonts w:eastAsia="Times New Roman"/>
          <w:szCs w:val="24"/>
        </w:rPr>
        <w:t>κ</w:t>
      </w:r>
      <w:r>
        <w:rPr>
          <w:rFonts w:eastAsia="Times New Roman"/>
          <w:szCs w:val="24"/>
        </w:rPr>
        <w:t>έντρο της Αθήνας, σε ένα ποσοστό 17%, ότι μειώθηκε η εγκληματικότητα ακόμη κα</w:t>
      </w:r>
      <w:r>
        <w:rPr>
          <w:rFonts w:eastAsia="Times New Roman"/>
          <w:szCs w:val="24"/>
        </w:rPr>
        <w:t>ι στις δύσκολες περιοχές των Εξαρχείων. Και βέβαια</w:t>
      </w:r>
      <w:r w:rsidRPr="0006281D">
        <w:rPr>
          <w:rFonts w:eastAsia="Times New Roman"/>
          <w:szCs w:val="24"/>
        </w:rPr>
        <w:t>,</w:t>
      </w:r>
      <w:r>
        <w:rPr>
          <w:rFonts w:eastAsia="Times New Roman"/>
          <w:szCs w:val="24"/>
        </w:rPr>
        <w:t xml:space="preserve"> να μη μιλήσουμε για τη </w:t>
      </w:r>
      <w:r>
        <w:rPr>
          <w:rFonts w:eastAsia="Times New Roman"/>
          <w:szCs w:val="24"/>
        </w:rPr>
        <w:t>δ</w:t>
      </w:r>
      <w:r>
        <w:rPr>
          <w:rFonts w:eastAsia="Times New Roman"/>
          <w:szCs w:val="24"/>
        </w:rPr>
        <w:t xml:space="preserve">υτική Αττική, όπου ήταν ανύπαρκτη η αστυνόμευση την εποχή τη δική σας, αν δεν συσσωρεύονταν εκεί τα προβλήματα ή «σκουπίζονταν» -θα μου επιτραπεί η έκφραση- τα προβλήματα σε αυτές </w:t>
      </w:r>
      <w:r>
        <w:rPr>
          <w:rFonts w:eastAsia="Times New Roman"/>
          <w:szCs w:val="24"/>
        </w:rPr>
        <w:t>τις περιοχές. Ποτέ επί διακυβέρνησης δικής σας δεν είχαν μειωθεί οι αστυνομικοί από τη φύλαξη προσώπων και χώρων. Και βέβαια, να μην συζητήσουμε για τα προβλήματα τα οποία δημιουργήθηκαν επί διακυβέρνησης δικής σας, όπως τη μείωση των έξι χιλιάδων επτακοσί</w:t>
      </w:r>
      <w:r>
        <w:rPr>
          <w:rFonts w:eastAsia="Times New Roman"/>
          <w:szCs w:val="24"/>
        </w:rPr>
        <w:t>ων οργανικών θέσεων από την Αστυνομία, όταν ο κ. Μητσοτάκης ήταν στο Υπουργείο Δημόσιας Διοίκησης και την κατάργηση της Δημοτικής Αστυνομίας που φόρτωσε με επιπλέον πάρεργα την Ελληνική Αστυνομία.</w:t>
      </w:r>
    </w:p>
    <w:p w14:paraId="091EF7D8" w14:textId="77777777" w:rsidR="00DA7551" w:rsidRDefault="006A5FF6">
      <w:pPr>
        <w:spacing w:after="0" w:line="600" w:lineRule="auto"/>
        <w:ind w:firstLine="720"/>
        <w:jc w:val="both"/>
        <w:rPr>
          <w:rFonts w:eastAsia="Times New Roman"/>
          <w:szCs w:val="24"/>
        </w:rPr>
      </w:pPr>
      <w:r>
        <w:rPr>
          <w:rFonts w:eastAsia="Times New Roman"/>
          <w:szCs w:val="24"/>
        </w:rPr>
        <w:lastRenderedPageBreak/>
        <w:t xml:space="preserve">Εξάρχεια: Οι ανθρωποκτονίες την τελευταία τριετία -42,86%. </w:t>
      </w:r>
      <w:r>
        <w:rPr>
          <w:rFonts w:eastAsia="Times New Roman"/>
          <w:szCs w:val="24"/>
        </w:rPr>
        <w:t>Συλλήψεις για ληστείες αύξηση 28,13%. Συλλήψεις για διακεκριμένες περιπτώσεις κλοπής -μιλάω για Εξάρχεια- 200%. Υπάρχει μια μείωση στις επιθέσεις σε βάρος πολιτικών προσώπων και γραφείων -13,6%. Επιθέσεις σε βάρος δημοσίων στόχων -8,5%. Αναφέρομαι στα Εξάρ</w:t>
      </w:r>
      <w:r>
        <w:rPr>
          <w:rFonts w:eastAsia="Times New Roman"/>
          <w:szCs w:val="24"/>
        </w:rPr>
        <w:t>χεια πάλι. Επιθέσεις σε βάρος καταστημάτων -87,5%. Και αύξηση των συλλήψεων 28,5% με μείωση των προσαγωγών 87,4%. Γιατί τι κάνατε εσείς; Εσείς κάνατε μαζικές προσαγωγές για δημιουργία εντυπώσεων, πιάνατε όποιον βρίσκατε μπροστά σας και στη συνέχεια αυτό δε</w:t>
      </w:r>
      <w:r>
        <w:rPr>
          <w:rFonts w:eastAsia="Times New Roman"/>
          <w:szCs w:val="24"/>
        </w:rPr>
        <w:t>ν είχε κανένα αποτέλεσμα.</w:t>
      </w:r>
    </w:p>
    <w:p w14:paraId="091EF7D9" w14:textId="77777777" w:rsidR="00DA7551" w:rsidRDefault="006A5FF6">
      <w:pPr>
        <w:spacing w:after="0" w:line="600" w:lineRule="auto"/>
        <w:ind w:firstLine="720"/>
        <w:jc w:val="both"/>
        <w:rPr>
          <w:rFonts w:eastAsia="Times New Roman"/>
          <w:szCs w:val="24"/>
        </w:rPr>
      </w:pPr>
      <w:r>
        <w:rPr>
          <w:rFonts w:eastAsia="Times New Roman"/>
          <w:szCs w:val="24"/>
        </w:rPr>
        <w:t xml:space="preserve">Εμείς κοιτάζουμε την ουσία, κοιτάζουμε τη νομιμότητα και έτσι έχουμε καλύτερα αποτελέσματα, χωρίς αυτό να σημαίνει ότι δεν υπάρχουν προβλήματα, ότι δεν υπάρχουν δικαιολογημένα παράπονα σε αρκετές περιπτώσεις. Όμως, είμαστε </w:t>
      </w:r>
      <w:r>
        <w:rPr>
          <w:rFonts w:eastAsia="Times New Roman"/>
          <w:szCs w:val="24"/>
        </w:rPr>
        <w:t>αποτελεσματικοί και νομίζω ότι κινούμαστε όλο και περισσότερο προς την κατεύθυνση της διαρκούς μείωσης των προβλημάτων.</w:t>
      </w:r>
    </w:p>
    <w:p w14:paraId="091EF7DA" w14:textId="77777777" w:rsidR="00DA7551" w:rsidRDefault="006A5FF6">
      <w:pPr>
        <w:spacing w:after="0" w:line="600" w:lineRule="auto"/>
        <w:ind w:firstLine="720"/>
        <w:jc w:val="both"/>
        <w:rPr>
          <w:rFonts w:eastAsia="Times New Roman"/>
          <w:szCs w:val="24"/>
        </w:rPr>
      </w:pPr>
      <w:r>
        <w:rPr>
          <w:rFonts w:eastAsia="Times New Roman"/>
          <w:szCs w:val="24"/>
        </w:rPr>
        <w:t>Σας ευχαριστώ.</w:t>
      </w:r>
    </w:p>
    <w:p w14:paraId="091EF7DB" w14:textId="77777777" w:rsidR="00DA7551" w:rsidRDefault="006A5FF6">
      <w:pPr>
        <w:spacing w:after="0"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Κυρία Κεφαλογιάννη, έχετε τον λόγο.</w:t>
      </w:r>
    </w:p>
    <w:p w14:paraId="091EF7DC" w14:textId="77777777" w:rsidR="00DA7551" w:rsidRDefault="006A5FF6">
      <w:pPr>
        <w:spacing w:after="0" w:line="600" w:lineRule="auto"/>
        <w:ind w:firstLine="720"/>
        <w:jc w:val="both"/>
        <w:rPr>
          <w:rFonts w:eastAsia="Times New Roman"/>
          <w:szCs w:val="24"/>
        </w:rPr>
      </w:pPr>
      <w:r>
        <w:rPr>
          <w:rFonts w:eastAsia="Times New Roman"/>
          <w:b/>
          <w:szCs w:val="24"/>
        </w:rPr>
        <w:t xml:space="preserve">ΟΛΓΑ ΚΕΦΑΛΟΓΙΑΝΝΗ: </w:t>
      </w:r>
      <w:r>
        <w:rPr>
          <w:rFonts w:eastAsia="Times New Roman"/>
          <w:szCs w:val="24"/>
        </w:rPr>
        <w:t>Κύριε Υπουργέ, επιμένω ότι δεν έχε</w:t>
      </w:r>
      <w:r>
        <w:rPr>
          <w:rFonts w:eastAsia="Times New Roman"/>
          <w:szCs w:val="24"/>
        </w:rPr>
        <w:t>τε κατανοήσει την έκταση του προβλήματος. Το πρόβλημα πρώτα απ’ όλα είναι πολιτικό, όχι επιχειρησιακό και για αυτό μην το μεταθέτετε. Από τη συγκεκριμένη καταγγελία των κατοίκων προκύπτει ότι ουσιαστικά όλες αυτές οι πρωτοφανείς διαστάσεις που έχει λάβει τ</w:t>
      </w:r>
      <w:r>
        <w:rPr>
          <w:rFonts w:eastAsia="Times New Roman"/>
          <w:szCs w:val="24"/>
        </w:rPr>
        <w:t>ο φαινόμενο οφείλονται στην έλλειψη πολιτικής βούλησης.</w:t>
      </w:r>
    </w:p>
    <w:p w14:paraId="091EF7DD" w14:textId="77777777" w:rsidR="00DA7551" w:rsidRDefault="006A5FF6">
      <w:pPr>
        <w:spacing w:after="0" w:line="600" w:lineRule="auto"/>
        <w:ind w:firstLine="720"/>
        <w:jc w:val="both"/>
        <w:rPr>
          <w:rFonts w:eastAsia="Times New Roman"/>
          <w:szCs w:val="24"/>
        </w:rPr>
      </w:pPr>
      <w:r>
        <w:rPr>
          <w:rFonts w:eastAsia="Times New Roman"/>
          <w:szCs w:val="24"/>
        </w:rPr>
        <w:t xml:space="preserve">Σύμφωνα με δηλώσεις σας, υπάρχει </w:t>
      </w:r>
      <w:proofErr w:type="spellStart"/>
      <w:r>
        <w:rPr>
          <w:rFonts w:eastAsia="Times New Roman"/>
          <w:szCs w:val="24"/>
        </w:rPr>
        <w:t>επικαιροποιημένα</w:t>
      </w:r>
      <w:proofErr w:type="spellEnd"/>
      <w:r>
        <w:rPr>
          <w:rFonts w:eastAsia="Times New Roman"/>
          <w:szCs w:val="24"/>
        </w:rPr>
        <w:t xml:space="preserve"> ειδικό επιχειρησιακό σχέδιο αστυνόμευσης από 1</w:t>
      </w:r>
      <w:r w:rsidRPr="005005BA">
        <w:rPr>
          <w:rFonts w:eastAsia="Times New Roman"/>
          <w:szCs w:val="24"/>
          <w:vertAlign w:val="superscript"/>
        </w:rPr>
        <w:t>η</w:t>
      </w:r>
      <w:r>
        <w:rPr>
          <w:rFonts w:eastAsia="Times New Roman"/>
          <w:szCs w:val="24"/>
        </w:rPr>
        <w:t xml:space="preserve"> Μαρτίου του 2018 που περιλαμβάνει και τα Εξάρχεια. Η επιστολή των κατοίκων δημοσιεύτηκε τον Μάιο του 2</w:t>
      </w:r>
      <w:r>
        <w:rPr>
          <w:rFonts w:eastAsia="Times New Roman"/>
          <w:szCs w:val="24"/>
        </w:rPr>
        <w:t xml:space="preserve">018. Αυτό, λοιπόν, αγγίζει τα όρια του εμπαιγμού προς τους πολίτες. Δηλαδή, η μόνη απάντηση θα ήταν αν </w:t>
      </w:r>
      <w:proofErr w:type="spellStart"/>
      <w:r>
        <w:rPr>
          <w:rFonts w:eastAsia="Times New Roman"/>
          <w:szCs w:val="24"/>
        </w:rPr>
        <w:t>επικαιροποιείτε</w:t>
      </w:r>
      <w:proofErr w:type="spellEnd"/>
      <w:r>
        <w:rPr>
          <w:rFonts w:eastAsia="Times New Roman"/>
          <w:szCs w:val="24"/>
        </w:rPr>
        <w:t xml:space="preserve"> τα σχέδια και τα κρατάτε στο συρτάρι σας.</w:t>
      </w:r>
    </w:p>
    <w:p w14:paraId="091EF7DE" w14:textId="77777777" w:rsidR="00DA7551" w:rsidRDefault="006A5FF6">
      <w:pPr>
        <w:spacing w:after="0" w:line="600" w:lineRule="auto"/>
        <w:ind w:firstLine="720"/>
        <w:jc w:val="both"/>
        <w:rPr>
          <w:rFonts w:eastAsia="Times New Roman"/>
          <w:szCs w:val="24"/>
        </w:rPr>
      </w:pPr>
      <w:r>
        <w:rPr>
          <w:rFonts w:eastAsia="Times New Roman"/>
          <w:szCs w:val="24"/>
        </w:rPr>
        <w:t>Επίσης, υπάρχουν συγκεκριμένες προτάσεις εφαρμογής του Σχεδίου Ολοκληρωμένης Αστικής Παρέμβασης</w:t>
      </w:r>
      <w:r>
        <w:rPr>
          <w:rFonts w:eastAsia="Times New Roman"/>
          <w:szCs w:val="24"/>
        </w:rPr>
        <w:t xml:space="preserve">, του ΣΟΑΠ. </w:t>
      </w:r>
      <w:r>
        <w:rPr>
          <w:rFonts w:eastAsia="Times New Roman"/>
          <w:szCs w:val="24"/>
        </w:rPr>
        <w:lastRenderedPageBreak/>
        <w:t xml:space="preserve">Εκεί προβλέπονται οι αλλαγές που μπορούν να πραγματοποιηθούν τόσο στο </w:t>
      </w:r>
      <w:r>
        <w:rPr>
          <w:rFonts w:eastAsia="Times New Roman"/>
          <w:szCs w:val="24"/>
        </w:rPr>
        <w:t>κ</w:t>
      </w:r>
      <w:r>
        <w:rPr>
          <w:rFonts w:eastAsia="Times New Roman"/>
          <w:szCs w:val="24"/>
        </w:rPr>
        <w:t>έντρο της Αθήνας όσο και στην περιοχή των Εξαρχείων. Μεταξύ των ειδικών στόχων του ΣΟΑΠ είναι και η αποκατάσταση των συνθηκών ασφάλειας και νομιμότητας. Τι ακριβώς έχετε κάν</w:t>
      </w:r>
      <w:r>
        <w:rPr>
          <w:rFonts w:eastAsia="Times New Roman"/>
          <w:szCs w:val="24"/>
        </w:rPr>
        <w:t>ει σε σχέση με τους συγκεκριμένους στόχους και την υλοποίησ</w:t>
      </w:r>
      <w:r>
        <w:rPr>
          <w:rFonts w:eastAsia="Times New Roman"/>
          <w:szCs w:val="24"/>
        </w:rPr>
        <w:t>ή</w:t>
      </w:r>
      <w:r>
        <w:rPr>
          <w:rFonts w:eastAsia="Times New Roman"/>
          <w:szCs w:val="24"/>
        </w:rPr>
        <w:t xml:space="preserve"> τους;</w:t>
      </w:r>
    </w:p>
    <w:p w14:paraId="091EF7DF" w14:textId="77777777" w:rsidR="00DA7551" w:rsidRDefault="006A5FF6">
      <w:pPr>
        <w:spacing w:after="0" w:line="600" w:lineRule="auto"/>
        <w:ind w:firstLine="720"/>
        <w:jc w:val="both"/>
        <w:rPr>
          <w:rFonts w:eastAsia="Times New Roman"/>
          <w:szCs w:val="24"/>
        </w:rPr>
      </w:pPr>
      <w:r>
        <w:rPr>
          <w:rFonts w:eastAsia="Times New Roman"/>
          <w:szCs w:val="24"/>
        </w:rPr>
        <w:t xml:space="preserve">Κύριε Υπουργέ, έστω και αργά, πριν από λίγο παραδεχθήκατε επιτέλους δημόσια ότι το έγκλημα που προτιμά τους εύκολους στόχους, </w:t>
      </w:r>
      <w:r>
        <w:rPr>
          <w:rFonts w:eastAsia="Times New Roman"/>
          <w:szCs w:val="24"/>
        </w:rPr>
        <w:t>η</w:t>
      </w:r>
      <w:r>
        <w:rPr>
          <w:rFonts w:eastAsia="Times New Roman"/>
          <w:szCs w:val="24"/>
        </w:rPr>
        <w:t xml:space="preserve"> λεγόμενη </w:t>
      </w:r>
      <w:r>
        <w:rPr>
          <w:rFonts w:eastAsia="Times New Roman"/>
          <w:szCs w:val="24"/>
        </w:rPr>
        <w:t>«</w:t>
      </w:r>
      <w:r>
        <w:rPr>
          <w:rFonts w:eastAsia="Times New Roman"/>
          <w:szCs w:val="24"/>
        </w:rPr>
        <w:t>εγκληματικότητα του δρόμου</w:t>
      </w:r>
      <w:r>
        <w:rPr>
          <w:rFonts w:eastAsia="Times New Roman"/>
          <w:szCs w:val="24"/>
        </w:rPr>
        <w:t>»</w:t>
      </w:r>
      <w:r>
        <w:rPr>
          <w:rFonts w:eastAsia="Times New Roman"/>
          <w:szCs w:val="24"/>
        </w:rPr>
        <w:t xml:space="preserve"> -κλοπές και διαρρήξεις-</w:t>
      </w:r>
      <w:r>
        <w:rPr>
          <w:rFonts w:eastAsia="Times New Roman"/>
          <w:szCs w:val="24"/>
        </w:rPr>
        <w:t>, έχει αυξηθεί. Είναι τα ίδια στατιστικά για το 2017, τα οποία την προηγούμενη φορά χρησιμοποιήσατε για να εξάρετε το έργο σας.</w:t>
      </w:r>
    </w:p>
    <w:p w14:paraId="091EF7E0" w14:textId="77777777" w:rsidR="00DA7551" w:rsidRDefault="006A5FF6">
      <w:pPr>
        <w:spacing w:after="0" w:line="600" w:lineRule="auto"/>
        <w:ind w:firstLine="720"/>
        <w:jc w:val="both"/>
        <w:rPr>
          <w:rFonts w:eastAsia="Times New Roman"/>
          <w:szCs w:val="24"/>
        </w:rPr>
      </w:pPr>
      <w:r>
        <w:rPr>
          <w:rFonts w:eastAsia="Times New Roman"/>
          <w:szCs w:val="24"/>
        </w:rPr>
        <w:t xml:space="preserve">Αλήθεια, κύριε Υπουργέ, τι άλλαξε και παραδεχθήκατε για πρώτη φορά ότι υπάρχει έλλειμμα ασφάλειας στα Εξάρχεια και στα </w:t>
      </w:r>
      <w:r>
        <w:rPr>
          <w:rFonts w:eastAsia="Times New Roman"/>
          <w:szCs w:val="24"/>
        </w:rPr>
        <w:t>π</w:t>
      </w:r>
      <w:r>
        <w:rPr>
          <w:rFonts w:eastAsia="Times New Roman"/>
          <w:szCs w:val="24"/>
        </w:rPr>
        <w:t>ανεπιστή</w:t>
      </w:r>
      <w:r>
        <w:rPr>
          <w:rFonts w:eastAsia="Times New Roman"/>
          <w:szCs w:val="24"/>
        </w:rPr>
        <w:t>μια; Προαναγγείλατε δε και δράσεις για την αντιμετώπιση των φαινομένων βίας και εγκληματικότητας στις περιοχές αυτές. Κάθε μήνα τις αναγγέλλετε, αλλά η κατάσταση δεν αλλάζει.</w:t>
      </w:r>
    </w:p>
    <w:p w14:paraId="091EF7E1" w14:textId="77777777" w:rsidR="00DA7551" w:rsidRDefault="006A5FF6">
      <w:pPr>
        <w:spacing w:after="0" w:line="600" w:lineRule="auto"/>
        <w:ind w:firstLine="720"/>
        <w:jc w:val="both"/>
        <w:rPr>
          <w:rFonts w:eastAsia="Times New Roman"/>
          <w:szCs w:val="24"/>
        </w:rPr>
      </w:pPr>
      <w:r>
        <w:rPr>
          <w:rFonts w:eastAsia="Times New Roman"/>
          <w:szCs w:val="24"/>
        </w:rPr>
        <w:lastRenderedPageBreak/>
        <w:t xml:space="preserve">Και τελικά αποφασίστε: Υπάρχει πρόβλημα στην περιοχή και χρειάζεται </w:t>
      </w:r>
      <w:r>
        <w:rPr>
          <w:rFonts w:eastAsia="Times New Roman"/>
          <w:szCs w:val="24"/>
        </w:rPr>
        <w:t>εντατικοποίηση των ενεργειών, όπως δηλώσατε; Υπάρχει επαρκής αστυνόμευση και όλα καλά; Τι άλλαξε και εγκαταλείψατε τη ρητορική το</w:t>
      </w:r>
      <w:r>
        <w:rPr>
          <w:rFonts w:eastAsia="Times New Roman"/>
          <w:szCs w:val="24"/>
        </w:rPr>
        <w:t>ύ</w:t>
      </w:r>
      <w:r>
        <w:rPr>
          <w:rFonts w:eastAsia="Times New Roman"/>
          <w:szCs w:val="24"/>
        </w:rPr>
        <w:t xml:space="preserve"> «δεν υπάρχει αγγελικά πλασμένος κόσμος»;</w:t>
      </w:r>
    </w:p>
    <w:p w14:paraId="091EF7E2"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είναι σαφές. Δεν προνοείτε και δεν προλαμβάνετε το έγκλημα, απλώς το </w:t>
      </w:r>
      <w:r>
        <w:rPr>
          <w:rFonts w:eastAsia="Times New Roman" w:cs="Times New Roman"/>
          <w:szCs w:val="24"/>
        </w:rPr>
        <w:t xml:space="preserve">ακολουθείτε. Αυτή είναι και η απάντηση στις θριαμβολογίες σας, όταν εξαρθρώνετε μια εγκληματική οργάνωση. Κάνετε επικοινωνιακή πολιτική, ακολουθώντας απλά την επικαιρότητα. Κάθε φορά που εξαγγέλλετε τη λήψη </w:t>
      </w:r>
      <w:proofErr w:type="spellStart"/>
      <w:r>
        <w:rPr>
          <w:rFonts w:eastAsia="Times New Roman" w:cs="Times New Roman"/>
          <w:szCs w:val="24"/>
        </w:rPr>
        <w:t>στοχευμένων</w:t>
      </w:r>
      <w:proofErr w:type="spellEnd"/>
      <w:r>
        <w:rPr>
          <w:rFonts w:eastAsia="Times New Roman" w:cs="Times New Roman"/>
          <w:szCs w:val="24"/>
        </w:rPr>
        <w:t xml:space="preserve"> μέτρων ασφάλειας, έχει ουσιαστικά προ</w:t>
      </w:r>
      <w:r>
        <w:rPr>
          <w:rFonts w:eastAsia="Times New Roman" w:cs="Times New Roman"/>
          <w:szCs w:val="24"/>
        </w:rPr>
        <w:t>ηγηθεί ένα σχετικό συμβάν, που πλήττει την εικόνα της Κυβέρνησ</w:t>
      </w:r>
      <w:r>
        <w:rPr>
          <w:rFonts w:eastAsia="Times New Roman" w:cs="Times New Roman"/>
          <w:szCs w:val="24"/>
        </w:rPr>
        <w:t>ή</w:t>
      </w:r>
      <w:r>
        <w:rPr>
          <w:rFonts w:eastAsia="Times New Roman" w:cs="Times New Roman"/>
          <w:szCs w:val="24"/>
        </w:rPr>
        <w:t>ς σας. Η πρόληψη όμως, των κρουσμάτων έκνομης συμπεριφοράς, κύριε Υπουργέ, χρειάζεται γενναίες πολιτικές αποφάσεις, που δεν θέλετε να λάβετε.</w:t>
      </w:r>
    </w:p>
    <w:p w14:paraId="091EF7E3"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Η επιστολή</w:t>
      </w:r>
      <w:r>
        <w:rPr>
          <w:rFonts w:eastAsia="Times New Roman" w:cs="Times New Roman"/>
          <w:szCs w:val="24"/>
        </w:rPr>
        <w:t>,</w:t>
      </w:r>
      <w:r>
        <w:rPr>
          <w:rFonts w:eastAsia="Times New Roman" w:cs="Times New Roman"/>
          <w:szCs w:val="24"/>
        </w:rPr>
        <w:t xml:space="preserve"> λοιπόν, διαμαρτυρίας των τετρακοσίων κα</w:t>
      </w:r>
      <w:r>
        <w:rPr>
          <w:rFonts w:eastAsia="Times New Roman" w:cs="Times New Roman"/>
          <w:szCs w:val="24"/>
        </w:rPr>
        <w:t>τοίκων της περιοχής των Εξαρχείων είναι κόλαφος για την πολιτική που ασκείτε στα ζητήματα προστασίας του Έλληνα πολίτη.</w:t>
      </w:r>
    </w:p>
    <w:p w14:paraId="091EF7E4"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το ζήτημα της ασφάλειας των πολιτών αυτής της χώρας δεν είναι πεδίο μικροπολιτικής αντιπαράθεσης. Το δικαίωμα στην ασφάλε</w:t>
      </w:r>
      <w:r>
        <w:rPr>
          <w:rFonts w:eastAsia="Times New Roman" w:cs="Times New Roman"/>
          <w:szCs w:val="24"/>
        </w:rPr>
        <w:t xml:space="preserve">ια ανήκει σε όλους τους πολίτες. Και κυρίως στους κατοίκους των υποβαθμισμένων περιοχών, όπως είναι τα Εξάρχεια, η Πλατεία Βικτωρίας, η Αχαρνών, τα Σεπόλια, τα </w:t>
      </w:r>
      <w:proofErr w:type="spellStart"/>
      <w:r>
        <w:rPr>
          <w:rFonts w:eastAsia="Times New Roman" w:cs="Times New Roman"/>
          <w:szCs w:val="24"/>
        </w:rPr>
        <w:t>Πατήσια</w:t>
      </w:r>
      <w:proofErr w:type="spellEnd"/>
      <w:r>
        <w:rPr>
          <w:rFonts w:eastAsia="Times New Roman" w:cs="Times New Roman"/>
          <w:szCs w:val="24"/>
        </w:rPr>
        <w:t>, η Κυψέλη, είναι μακρύς ο κατάλογος. Οφείλετε να σταθείτε δίπλα τους. Κανείς δεν θέλει σ</w:t>
      </w:r>
      <w:r>
        <w:rPr>
          <w:rFonts w:eastAsia="Times New Roman" w:cs="Times New Roman"/>
          <w:szCs w:val="24"/>
        </w:rPr>
        <w:t>τις γειτονιές της πόλης μας φοβισμένους πολίτες, ζώνες ανομίας, πολιτοφυλακές και αυτόκλητους σωτήρες. Η ασφάλεια είναι ζήτημα δημοκρατίας και καταλαβαίνετε πολύ καλά τι θέλω να πω. Προστατέψτε την.</w:t>
      </w:r>
    </w:p>
    <w:p w14:paraId="091EF7E5" w14:textId="77777777" w:rsidR="00DA7551" w:rsidRDefault="006A5FF6">
      <w:pPr>
        <w:spacing w:after="0" w:line="600" w:lineRule="auto"/>
        <w:ind w:firstLine="720"/>
        <w:jc w:val="both"/>
        <w:rPr>
          <w:rFonts w:eastAsia="Times New Roman" w:cs="Times New Roman"/>
          <w:szCs w:val="24"/>
        </w:rPr>
      </w:pPr>
      <w:r w:rsidRPr="007C7B17">
        <w:rPr>
          <w:rFonts w:eastAsia="Times New Roman" w:cs="Times New Roman"/>
          <w:b/>
          <w:szCs w:val="24"/>
        </w:rPr>
        <w:t>ΠΡΟΕΔΡΕΥΩΝ (Σπυρίδων Λυκούδης):</w:t>
      </w:r>
      <w:r>
        <w:rPr>
          <w:rFonts w:eastAsia="Times New Roman" w:cs="Times New Roman"/>
          <w:szCs w:val="24"/>
        </w:rPr>
        <w:t xml:space="preserve"> Κύριε Υπουργέ, έχετε τον </w:t>
      </w:r>
      <w:r>
        <w:rPr>
          <w:rFonts w:eastAsia="Times New Roman" w:cs="Times New Roman"/>
          <w:szCs w:val="24"/>
        </w:rPr>
        <w:t>λόγο.</w:t>
      </w:r>
    </w:p>
    <w:p w14:paraId="091EF7E6" w14:textId="77777777" w:rsidR="00DA7551" w:rsidRDefault="006A5FF6">
      <w:pPr>
        <w:spacing w:after="0" w:line="600" w:lineRule="auto"/>
        <w:ind w:firstLine="720"/>
        <w:jc w:val="both"/>
        <w:rPr>
          <w:rFonts w:eastAsia="Times New Roman" w:cs="Times New Roman"/>
          <w:szCs w:val="24"/>
        </w:rPr>
      </w:pPr>
      <w:r w:rsidRPr="007C7B17">
        <w:rPr>
          <w:rFonts w:eastAsia="Times New Roman" w:cs="Times New Roman"/>
          <w:b/>
          <w:szCs w:val="24"/>
        </w:rPr>
        <w:t>ΝΙΚΟΛΑΟΣ ΤΟΣΚΑΣ (Αναπληρωτής Υπουργός Εσωτερικών):</w:t>
      </w:r>
      <w:r>
        <w:rPr>
          <w:rFonts w:eastAsia="Times New Roman" w:cs="Times New Roman"/>
          <w:szCs w:val="24"/>
        </w:rPr>
        <w:t xml:space="preserve"> Κύριε Πρόεδρε, κυρία Κεφαλογιάννη, κατ</w:t>
      </w:r>
      <w:r>
        <w:rPr>
          <w:rFonts w:eastAsia="Times New Roman" w:cs="Times New Roman"/>
          <w:szCs w:val="24"/>
        </w:rPr>
        <w:t xml:space="preserve">’ </w:t>
      </w:r>
      <w:r>
        <w:rPr>
          <w:rFonts w:eastAsia="Times New Roman" w:cs="Times New Roman"/>
          <w:szCs w:val="24"/>
        </w:rPr>
        <w:t xml:space="preserve">αρχάς θα μου επιτρέψετε μια διόρθωση, γιατί αναφέρατε ένα περιστατικό στις 17 Απριλίου, το οποίο δεν υπάρχει καταγραμμένο στα αρχεία της Αστυνομίας. Παρακαλώ, </w:t>
      </w:r>
      <w:r>
        <w:rPr>
          <w:rFonts w:eastAsia="Times New Roman" w:cs="Times New Roman"/>
          <w:szCs w:val="24"/>
        </w:rPr>
        <w:t>ελέγξτε το πάλι.</w:t>
      </w:r>
    </w:p>
    <w:p w14:paraId="091EF7E7"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τα υπόλοιπα ζητήματα τα οποία αναφέρατε, φυσικά υπάρχουν προβλήματα σε αυτή την πόλη, φυσικά υπάρχουν συσσωρευμένα προβλήματα για πάρα πολλές δεκαετίες ή και προβλήματα που αναφύονται</w:t>
      </w:r>
      <w:r>
        <w:rPr>
          <w:rFonts w:eastAsia="Times New Roman" w:cs="Times New Roman"/>
          <w:szCs w:val="24"/>
        </w:rPr>
        <w:t>,</w:t>
      </w:r>
      <w:r>
        <w:rPr>
          <w:rFonts w:eastAsia="Times New Roman" w:cs="Times New Roman"/>
          <w:szCs w:val="24"/>
        </w:rPr>
        <w:t xml:space="preserve"> αν θέλετε, κάθε τόσο. Δεν είπαμε ότι έχο</w:t>
      </w:r>
      <w:r>
        <w:rPr>
          <w:rFonts w:eastAsia="Times New Roman" w:cs="Times New Roman"/>
          <w:szCs w:val="24"/>
        </w:rPr>
        <w:t xml:space="preserve">υν μηδενιστεί τα προβλήματα ούτε υπάρχει μέρος του κόσμου όπου δεν υπάρχουν προβλήματα. Όμως, ας συζητήσουμε και λίγο για τα ζητήματα που έχουν προκύψει αυτές τις ημέρες και για το κλίμα βίας και φόβου με άρωμα ακροδεξιάς, που υπάρχει κυρίως στη </w:t>
      </w:r>
      <w:r>
        <w:rPr>
          <w:rFonts w:eastAsia="Times New Roman" w:cs="Times New Roman"/>
          <w:szCs w:val="24"/>
        </w:rPr>
        <w:t>β</w:t>
      </w:r>
      <w:r>
        <w:rPr>
          <w:rFonts w:eastAsia="Times New Roman" w:cs="Times New Roman"/>
          <w:szCs w:val="24"/>
        </w:rPr>
        <w:t>όρεια Ελλ</w:t>
      </w:r>
      <w:r>
        <w:rPr>
          <w:rFonts w:eastAsia="Times New Roman" w:cs="Times New Roman"/>
          <w:szCs w:val="24"/>
        </w:rPr>
        <w:t>άδα. Η Νέα Δημοκρατία τι στάση κρατάει; Καταδικάζει τη βία κατά το δοκούν.</w:t>
      </w:r>
    </w:p>
    <w:p w14:paraId="091EF7E8"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Το «</w:t>
      </w:r>
      <w:r>
        <w:rPr>
          <w:rFonts w:eastAsia="Times New Roman" w:cs="Times New Roman"/>
          <w:szCs w:val="24"/>
        </w:rPr>
        <w:t>ΠΡΩΤΟ ΘΕΜΑ</w:t>
      </w:r>
      <w:r>
        <w:rPr>
          <w:rFonts w:eastAsia="Times New Roman" w:cs="Times New Roman"/>
          <w:szCs w:val="24"/>
        </w:rPr>
        <w:t>» -ξέρετε τι γίνεται με τη συγκεκριμένη εφημερίδα και ποιον εξυπηρετεί- απειλεί με κρεμάλες τον Πρωθυπουργό. Θέλετε εσείς να είστε ουρά της ακροδεξιάς; Πάρα πολλά στελ</w:t>
      </w:r>
      <w:r>
        <w:rPr>
          <w:rFonts w:eastAsia="Times New Roman" w:cs="Times New Roman"/>
          <w:szCs w:val="24"/>
        </w:rPr>
        <w:t>έχη</w:t>
      </w:r>
      <w:r w:rsidRPr="00860AE4">
        <w:rPr>
          <w:rFonts w:eastAsia="Times New Roman" w:cs="Times New Roman"/>
          <w:szCs w:val="24"/>
        </w:rPr>
        <w:t>,</w:t>
      </w:r>
      <w:r>
        <w:rPr>
          <w:rFonts w:eastAsia="Times New Roman" w:cs="Times New Roman"/>
          <w:szCs w:val="24"/>
        </w:rPr>
        <w:t xml:space="preserve"> στα οποία κατατάσσω κι εσάς</w:t>
      </w:r>
      <w:r w:rsidRPr="00860AE4">
        <w:rPr>
          <w:rFonts w:eastAsia="Times New Roman" w:cs="Times New Roman"/>
          <w:szCs w:val="24"/>
        </w:rPr>
        <w:t>,</w:t>
      </w:r>
      <w:r>
        <w:rPr>
          <w:rFonts w:eastAsia="Times New Roman" w:cs="Times New Roman"/>
          <w:szCs w:val="24"/>
        </w:rPr>
        <w:t xml:space="preserve"> φυσικά όχι. Αλλά υπάρχουν άλλοι στην παράταξ</w:t>
      </w:r>
      <w:r>
        <w:rPr>
          <w:rFonts w:eastAsia="Times New Roman" w:cs="Times New Roman"/>
          <w:szCs w:val="24"/>
        </w:rPr>
        <w:t>ή</w:t>
      </w:r>
      <w:r>
        <w:rPr>
          <w:rFonts w:eastAsia="Times New Roman" w:cs="Times New Roman"/>
          <w:szCs w:val="24"/>
        </w:rPr>
        <w:t xml:space="preserve"> σας οι οποίοι καλοβλέπουν την ακροδεξιά. Νομίζετε ότι θα κερδίσετε από ένα κλίμα αποσταθεροποίησης; Δεν κερδίζει η δημοκρατία, δεν κερδίζει κανένας. </w:t>
      </w:r>
    </w:p>
    <w:p w14:paraId="091EF7E9"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Εμείς, επιμένουμε ότι δεν </w:t>
      </w:r>
      <w:r>
        <w:rPr>
          <w:rFonts w:eastAsia="Times New Roman" w:cs="Times New Roman"/>
          <w:szCs w:val="24"/>
        </w:rPr>
        <w:t xml:space="preserve">πρέπει να υποτιμηθούν και τα δημοκρατικά ανακλαστικά του ελληνικού λαού και δεν πρέπει να </w:t>
      </w:r>
      <w:r>
        <w:rPr>
          <w:rFonts w:eastAsia="Times New Roman" w:cs="Times New Roman"/>
          <w:szCs w:val="24"/>
        </w:rPr>
        <w:lastRenderedPageBreak/>
        <w:t>υποτιμηθεί και η αποφασιστικότητα αυτής της Κυβέρνησης. Σε κάθε περίπτωση, εμείς δεν θα πούμε «σφάξε με, αγά μου</w:t>
      </w:r>
      <w:r>
        <w:rPr>
          <w:rFonts w:eastAsia="Times New Roman" w:cs="Times New Roman"/>
          <w:szCs w:val="24"/>
        </w:rPr>
        <w:t>,</w:t>
      </w:r>
      <w:r>
        <w:rPr>
          <w:rFonts w:eastAsia="Times New Roman" w:cs="Times New Roman"/>
          <w:szCs w:val="24"/>
        </w:rPr>
        <w:t xml:space="preserve"> να αγιάσω» και δεν θα αφήσουμε αυτά τα ζητήματα έτσι</w:t>
      </w:r>
      <w:r>
        <w:rPr>
          <w:rFonts w:eastAsia="Times New Roman" w:cs="Times New Roman"/>
          <w:szCs w:val="24"/>
        </w:rPr>
        <w:t>. Συγκεκριμένα χθες -και το αναφέρω για ενημέρωση του Σώματος- συνελήφθη μια ομάδα ακροδεξιών, η οποία κινείτο από την Καβάλα προς τη Θεσσαλονίκη</w:t>
      </w:r>
      <w:r>
        <w:rPr>
          <w:rFonts w:eastAsia="Times New Roman" w:cs="Times New Roman"/>
          <w:szCs w:val="24"/>
        </w:rPr>
        <w:t>,</w:t>
      </w:r>
      <w:r>
        <w:rPr>
          <w:rFonts w:eastAsia="Times New Roman" w:cs="Times New Roman"/>
          <w:szCs w:val="24"/>
        </w:rPr>
        <w:t xml:space="preserve"> για τη συμμετοχή στα συλλαλητήρια και η οποία είχε από μαχαίρια μέχρι κάνναβη, μέχρι βενζίνες και μπουκάλια γ</w:t>
      </w:r>
      <w:r>
        <w:rPr>
          <w:rFonts w:eastAsia="Times New Roman" w:cs="Times New Roman"/>
          <w:szCs w:val="24"/>
        </w:rPr>
        <w:t xml:space="preserve">ια μολότοφ και άλλα πράγματα τα οποία θα μπορούσαν να χρησιμοποιηθούν, όπως κουκούλες, κράνη κ.λπ. και οι οποίοι οδηγούνται σήμερα στη δικαιοσύνη. </w:t>
      </w:r>
    </w:p>
    <w:p w14:paraId="091EF7EA"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Οφείλουμε όλοι να καταδικάσουμε αυτές τις ενέργειες, οφείλουμε όλοι να δημιουργήσουμε ένα κλίμα που να κινεί</w:t>
      </w:r>
      <w:r>
        <w:rPr>
          <w:rFonts w:eastAsia="Times New Roman" w:cs="Times New Roman"/>
          <w:szCs w:val="24"/>
        </w:rPr>
        <w:t>ται μέσα στ</w:t>
      </w:r>
      <w:r>
        <w:rPr>
          <w:rFonts w:eastAsia="Times New Roman" w:cs="Times New Roman"/>
          <w:szCs w:val="24"/>
        </w:rPr>
        <w:t>ο</w:t>
      </w:r>
      <w:r>
        <w:rPr>
          <w:rFonts w:eastAsia="Times New Roman" w:cs="Times New Roman"/>
          <w:szCs w:val="24"/>
        </w:rPr>
        <w:t xml:space="preserve"> δημοκρατικ</w:t>
      </w:r>
      <w:r>
        <w:rPr>
          <w:rFonts w:eastAsia="Times New Roman" w:cs="Times New Roman"/>
          <w:szCs w:val="24"/>
        </w:rPr>
        <w:t>ό</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για το καλό του τόπου.</w:t>
      </w:r>
    </w:p>
    <w:p w14:paraId="091EF7EB"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91EF7EC" w14:textId="77777777" w:rsidR="00DA7551" w:rsidRDefault="006A5FF6">
      <w:pPr>
        <w:spacing w:after="0" w:line="600" w:lineRule="auto"/>
        <w:ind w:firstLine="720"/>
        <w:jc w:val="both"/>
        <w:rPr>
          <w:rFonts w:eastAsia="Times New Roman" w:cs="Times New Roman"/>
          <w:szCs w:val="24"/>
        </w:rPr>
      </w:pPr>
      <w:r w:rsidRPr="007C7B17">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Ευχαριστώ, κύριε Υπουργέ.</w:t>
      </w:r>
    </w:p>
    <w:p w14:paraId="091EF7ED" w14:textId="77777777" w:rsidR="00DA7551" w:rsidRDefault="006A5FF6">
      <w:pPr>
        <w:spacing w:after="0" w:line="600" w:lineRule="auto"/>
        <w:ind w:firstLine="720"/>
        <w:jc w:val="both"/>
        <w:rPr>
          <w:rFonts w:eastAsia="Times New Roman" w:cs="Times New Roman"/>
          <w:szCs w:val="24"/>
        </w:rPr>
      </w:pPr>
      <w:r w:rsidRPr="007C7B17">
        <w:rPr>
          <w:rFonts w:eastAsia="Times New Roman" w:cs="Times New Roman"/>
          <w:b/>
          <w:szCs w:val="24"/>
        </w:rPr>
        <w:t>ΟΛΓΑ ΚΕΦΑΛΟΓΙΑΝΝΗ:</w:t>
      </w:r>
      <w:r>
        <w:rPr>
          <w:rFonts w:eastAsia="Times New Roman" w:cs="Times New Roman"/>
          <w:szCs w:val="24"/>
        </w:rPr>
        <w:t xml:space="preserve"> Κύριε Πρόεδρε, το ξέρω ότι δεν έχω δικαίωμα απάντησης, απλά επειδή έκανε ερώτηση ο κύριος Υπουργός, δώστε μου μισό δευτερόλεπτο.</w:t>
      </w:r>
    </w:p>
    <w:p w14:paraId="091EF7EE" w14:textId="77777777" w:rsidR="00DA7551" w:rsidRDefault="006A5FF6">
      <w:pPr>
        <w:spacing w:after="0" w:line="600" w:lineRule="auto"/>
        <w:ind w:firstLine="720"/>
        <w:jc w:val="both"/>
        <w:rPr>
          <w:rFonts w:eastAsia="Times New Roman" w:cs="Times New Roman"/>
          <w:szCs w:val="24"/>
        </w:rPr>
      </w:pPr>
      <w:r w:rsidRPr="007C7B17">
        <w:rPr>
          <w:rFonts w:eastAsia="Times New Roman" w:cs="Times New Roman"/>
          <w:b/>
          <w:szCs w:val="24"/>
        </w:rPr>
        <w:lastRenderedPageBreak/>
        <w:t>ΠΡΟΕΔΡΕΥΩΝ (Σπυρίδων Λυκούδης):</w:t>
      </w:r>
      <w:r>
        <w:rPr>
          <w:rFonts w:eastAsia="Times New Roman" w:cs="Times New Roman"/>
          <w:b/>
          <w:szCs w:val="24"/>
        </w:rPr>
        <w:t xml:space="preserve"> </w:t>
      </w:r>
      <w:r>
        <w:rPr>
          <w:rFonts w:eastAsia="Times New Roman" w:cs="Times New Roman"/>
          <w:szCs w:val="24"/>
        </w:rPr>
        <w:t>Πείτε μας.</w:t>
      </w:r>
    </w:p>
    <w:p w14:paraId="091EF7EF" w14:textId="77777777" w:rsidR="00DA7551" w:rsidRDefault="006A5FF6">
      <w:pPr>
        <w:spacing w:after="0" w:line="600" w:lineRule="auto"/>
        <w:ind w:firstLine="720"/>
        <w:jc w:val="both"/>
        <w:rPr>
          <w:rFonts w:eastAsia="Times New Roman" w:cs="Times New Roman"/>
          <w:szCs w:val="24"/>
        </w:rPr>
      </w:pPr>
      <w:r w:rsidRPr="007C7B17">
        <w:rPr>
          <w:rFonts w:eastAsia="Times New Roman" w:cs="Times New Roman"/>
          <w:b/>
          <w:szCs w:val="24"/>
        </w:rPr>
        <w:t>ΟΛΓΑ ΚΕΦΑΛΟΓΙΑΝΝΗ:</w:t>
      </w:r>
      <w:r>
        <w:rPr>
          <w:rFonts w:eastAsia="Times New Roman" w:cs="Times New Roman"/>
          <w:szCs w:val="24"/>
        </w:rPr>
        <w:t xml:space="preserve"> Ο Υπουργός αναπτύσσει τη θεωρία του ενός άκρου, βλέπει παντού ακ</w:t>
      </w:r>
      <w:r>
        <w:rPr>
          <w:rFonts w:eastAsia="Times New Roman" w:cs="Times New Roman"/>
          <w:szCs w:val="24"/>
        </w:rPr>
        <w:t xml:space="preserve">ροδεξιούς, ακόμα και όταν ο </w:t>
      </w:r>
      <w:r>
        <w:rPr>
          <w:rFonts w:eastAsia="Times New Roman" w:cs="Times New Roman"/>
          <w:szCs w:val="24"/>
        </w:rPr>
        <w:t>«</w:t>
      </w:r>
      <w:proofErr w:type="spellStart"/>
      <w:r>
        <w:rPr>
          <w:rFonts w:eastAsia="Times New Roman" w:cs="Times New Roman"/>
          <w:szCs w:val="24"/>
        </w:rPr>
        <w:t>Ρουβίκωνας</w:t>
      </w:r>
      <w:proofErr w:type="spellEnd"/>
      <w:r>
        <w:rPr>
          <w:rFonts w:eastAsia="Times New Roman" w:cs="Times New Roman"/>
          <w:szCs w:val="24"/>
        </w:rPr>
        <w:t>»</w:t>
      </w:r>
      <w:r>
        <w:rPr>
          <w:rFonts w:eastAsia="Times New Roman" w:cs="Times New Roman"/>
          <w:szCs w:val="24"/>
        </w:rPr>
        <w:t xml:space="preserve"> δρα για μια ακόμα φορά ανενόχλητος, καταρρίπτοντας ουσιαστικά τις θεωρίες συν</w:t>
      </w:r>
      <w:r>
        <w:rPr>
          <w:rFonts w:eastAsia="Times New Roman" w:cs="Times New Roman"/>
          <w:szCs w:val="24"/>
        </w:rPr>
        <w:t>ω</w:t>
      </w:r>
      <w:r>
        <w:rPr>
          <w:rFonts w:eastAsia="Times New Roman" w:cs="Times New Roman"/>
          <w:szCs w:val="24"/>
        </w:rPr>
        <w:t>μ</w:t>
      </w:r>
      <w:r>
        <w:rPr>
          <w:rFonts w:eastAsia="Times New Roman" w:cs="Times New Roman"/>
          <w:szCs w:val="24"/>
        </w:rPr>
        <w:t>ο</w:t>
      </w:r>
      <w:r>
        <w:rPr>
          <w:rFonts w:eastAsia="Times New Roman" w:cs="Times New Roman"/>
          <w:szCs w:val="24"/>
        </w:rPr>
        <w:t>σίας που καλλιεργείτε συστηματικά.</w:t>
      </w:r>
    </w:p>
    <w:p w14:paraId="091EF7F0" w14:textId="77777777" w:rsidR="00DA7551" w:rsidRDefault="006A5FF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w:t>
      </w:r>
    </w:p>
    <w:p w14:paraId="091EF7F1"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Ακολουθεί η έκτη με αριθμό 1834/19-6-2018 επίκαιρη ερώ</w:t>
      </w:r>
      <w:r>
        <w:rPr>
          <w:rFonts w:eastAsia="Times New Roman" w:cs="Times New Roman"/>
          <w:szCs w:val="24"/>
        </w:rPr>
        <w:t xml:space="preserve">τηση </w:t>
      </w:r>
      <w:r>
        <w:rPr>
          <w:rFonts w:eastAsia="Times New Roman" w:cs="Times New Roman"/>
          <w:szCs w:val="24"/>
        </w:rPr>
        <w:t>δεύτερου κύκλου</w:t>
      </w:r>
      <w:r>
        <w:rPr>
          <w:rFonts w:eastAsia="Times New Roman" w:cs="Times New Roman"/>
          <w:szCs w:val="24"/>
        </w:rPr>
        <w:t xml:space="preserve">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A61840">
        <w:rPr>
          <w:rFonts w:eastAsia="Times New Roman" w:cs="Times New Roman"/>
          <w:bCs/>
          <w:szCs w:val="24"/>
        </w:rPr>
        <w:t xml:space="preserve">Χρήστου </w:t>
      </w:r>
      <w:proofErr w:type="spellStart"/>
      <w:r w:rsidRPr="00A61840">
        <w:rPr>
          <w:rFonts w:eastAsia="Times New Roman" w:cs="Times New Roman"/>
          <w:bCs/>
          <w:szCs w:val="24"/>
        </w:rPr>
        <w:t>Κατσώτη</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sidRPr="00A61840">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με θέμα: «Παρεμπόδιση συνδικαλιστικής δράσης στο ξενοδοχείο </w:t>
      </w:r>
      <w:r w:rsidRPr="00116A22">
        <w:rPr>
          <w:rFonts w:eastAsia="Times New Roman" w:cs="Times New Roman"/>
          <w:szCs w:val="24"/>
        </w:rPr>
        <w:t>“</w:t>
      </w:r>
      <w:r>
        <w:rPr>
          <w:rFonts w:eastAsia="Times New Roman" w:cs="Times New Roman"/>
          <w:szCs w:val="24"/>
        </w:rPr>
        <w:t>IKOS</w:t>
      </w:r>
      <w:r w:rsidRPr="00116A22">
        <w:rPr>
          <w:rFonts w:eastAsia="Times New Roman" w:cs="Times New Roman"/>
          <w:szCs w:val="24"/>
        </w:rPr>
        <w:t>”</w:t>
      </w:r>
      <w:r>
        <w:rPr>
          <w:rFonts w:eastAsia="Times New Roman" w:cs="Times New Roman"/>
          <w:szCs w:val="24"/>
        </w:rPr>
        <w:t xml:space="preserve"> στην Κέρκυρα κ</w:t>
      </w:r>
      <w:r>
        <w:rPr>
          <w:rFonts w:eastAsia="Times New Roman" w:cs="Times New Roman"/>
          <w:szCs w:val="24"/>
        </w:rPr>
        <w:t>αι παράνομη κατακράτηση συνδικαλιστικών στελεχών στο</w:t>
      </w:r>
      <w:r>
        <w:rPr>
          <w:rFonts w:eastAsia="Times New Roman" w:cs="Times New Roman"/>
          <w:szCs w:val="24"/>
        </w:rPr>
        <w:t>ν</w:t>
      </w:r>
      <w:r>
        <w:rPr>
          <w:rFonts w:eastAsia="Times New Roman" w:cs="Times New Roman"/>
          <w:szCs w:val="24"/>
        </w:rPr>
        <w:t xml:space="preserve"> χώρο του ξενοδοχείου από την εργοδοσία».</w:t>
      </w:r>
    </w:p>
    <w:p w14:paraId="091EF7F2"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Θα απαντήσει η Υπουργός Εργασίας κ</w:t>
      </w:r>
      <w:r>
        <w:rPr>
          <w:rFonts w:eastAsia="Times New Roman" w:cs="Times New Roman"/>
          <w:szCs w:val="24"/>
        </w:rPr>
        <w:t>.</w:t>
      </w:r>
      <w:r>
        <w:rPr>
          <w:rFonts w:eastAsia="Times New Roman" w:cs="Times New Roman"/>
          <w:szCs w:val="24"/>
        </w:rPr>
        <w:t xml:space="preserve"> Έφη </w:t>
      </w:r>
      <w:proofErr w:type="spellStart"/>
      <w:r>
        <w:rPr>
          <w:rFonts w:eastAsia="Times New Roman" w:cs="Times New Roman"/>
          <w:szCs w:val="24"/>
        </w:rPr>
        <w:t>Αχτσιόγλου</w:t>
      </w:r>
      <w:proofErr w:type="spellEnd"/>
      <w:r>
        <w:rPr>
          <w:rFonts w:eastAsia="Times New Roman" w:cs="Times New Roman"/>
          <w:szCs w:val="24"/>
        </w:rPr>
        <w:t>.</w:t>
      </w:r>
    </w:p>
    <w:p w14:paraId="091EF7F3"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w:t>
      </w:r>
      <w:r>
        <w:rPr>
          <w:rFonts w:eastAsia="Times New Roman" w:cs="Times New Roman"/>
          <w:szCs w:val="24"/>
        </w:rPr>
        <w:t xml:space="preserve"> έχετε τον λόγο.</w:t>
      </w:r>
    </w:p>
    <w:p w14:paraId="091EF7F4" w14:textId="77777777" w:rsidR="00DA7551" w:rsidRDefault="006A5FF6">
      <w:pPr>
        <w:spacing w:after="0" w:line="600" w:lineRule="auto"/>
        <w:ind w:firstLine="720"/>
        <w:jc w:val="both"/>
        <w:rPr>
          <w:rFonts w:eastAsia="Times New Roman"/>
          <w:szCs w:val="24"/>
        </w:rPr>
      </w:pPr>
      <w:r>
        <w:rPr>
          <w:rFonts w:eastAsia="Times New Roman"/>
          <w:b/>
          <w:szCs w:val="24"/>
        </w:rPr>
        <w:t>ΧΡΗΣΤΟΣ ΚΑΤΣΩΤΗΣ</w:t>
      </w:r>
      <w:r w:rsidRPr="00B34455">
        <w:rPr>
          <w:rFonts w:eastAsia="Times New Roman"/>
          <w:b/>
          <w:szCs w:val="24"/>
        </w:rPr>
        <w:t xml:space="preserve">: </w:t>
      </w:r>
      <w:r>
        <w:rPr>
          <w:rFonts w:eastAsia="Times New Roman"/>
          <w:szCs w:val="24"/>
        </w:rPr>
        <w:t>Ευχαριστώ, κύριε Πρόεδρε.</w:t>
      </w:r>
    </w:p>
    <w:p w14:paraId="091EF7F5" w14:textId="77777777" w:rsidR="00DA7551" w:rsidRDefault="006A5FF6">
      <w:pPr>
        <w:spacing w:after="0" w:line="600" w:lineRule="auto"/>
        <w:ind w:firstLine="720"/>
        <w:jc w:val="both"/>
        <w:rPr>
          <w:rFonts w:eastAsia="Times New Roman"/>
          <w:szCs w:val="24"/>
        </w:rPr>
      </w:pPr>
      <w:r>
        <w:rPr>
          <w:rFonts w:eastAsia="Times New Roman"/>
          <w:szCs w:val="24"/>
        </w:rPr>
        <w:lastRenderedPageBreak/>
        <w:t xml:space="preserve">Το θαύμα του τουρισμού, η ανάπτυξή του, τα ρεκόρ των κερδών και βέβαια των αφίξεων περνάνε πάνω από την ισοπέδωση των δικαιωμάτων των εργαζομένων και οι εκπρόσωποι της εργοδοσίας δεν διστάζουν σε τίποτα. </w:t>
      </w:r>
    </w:p>
    <w:p w14:paraId="091EF7F6" w14:textId="77777777" w:rsidR="00DA7551" w:rsidRDefault="006A5FF6">
      <w:pPr>
        <w:spacing w:after="0" w:line="600" w:lineRule="auto"/>
        <w:ind w:firstLine="720"/>
        <w:jc w:val="both"/>
        <w:rPr>
          <w:rFonts w:eastAsia="Times New Roman"/>
          <w:szCs w:val="24"/>
        </w:rPr>
      </w:pPr>
      <w:r>
        <w:rPr>
          <w:rFonts w:eastAsia="Times New Roman"/>
          <w:szCs w:val="24"/>
        </w:rPr>
        <w:t>Οι εκπρόσωποι, λοιπόν, της εργοδοσίας στο ξενοδοχεί</w:t>
      </w:r>
      <w:r>
        <w:rPr>
          <w:rFonts w:eastAsia="Times New Roman"/>
          <w:szCs w:val="24"/>
        </w:rPr>
        <w:t xml:space="preserve">ο </w:t>
      </w:r>
      <w:r>
        <w:rPr>
          <w:rFonts w:eastAsia="Times New Roman"/>
          <w:szCs w:val="24"/>
        </w:rPr>
        <w:t>«</w:t>
      </w:r>
      <w:r>
        <w:rPr>
          <w:rFonts w:eastAsia="Times New Roman"/>
          <w:szCs w:val="24"/>
          <w:lang w:val="en-US"/>
        </w:rPr>
        <w:t>IKOS</w:t>
      </w:r>
      <w:r>
        <w:rPr>
          <w:rFonts w:eastAsia="Times New Roman"/>
          <w:szCs w:val="24"/>
        </w:rPr>
        <w:t>»</w:t>
      </w:r>
      <w:r>
        <w:rPr>
          <w:rFonts w:eastAsia="Times New Roman"/>
          <w:szCs w:val="24"/>
        </w:rPr>
        <w:t xml:space="preserve"> στην Κέρκυρα, στο οποίο μεγαλομέτοχος είναι ο γνωστός </w:t>
      </w:r>
      <w:r>
        <w:rPr>
          <w:rFonts w:eastAsia="Times New Roman"/>
          <w:szCs w:val="24"/>
        </w:rPr>
        <w:t>ε</w:t>
      </w:r>
      <w:r>
        <w:rPr>
          <w:rFonts w:eastAsia="Times New Roman"/>
          <w:szCs w:val="24"/>
        </w:rPr>
        <w:t>πίτιμος Πρόεδρος του ΣΕΤΕ Ανδρέας Ανδρεάδης, με τον οποίον έβαζε στοίχημα ο Πρωθυπουργός για το πώς θα πάει ο τουρισμός, πρωτοστατούν στο χτύπημα των όποιων συνδικαλιστικών ελευθεριών έχουν απ</w:t>
      </w:r>
      <w:r>
        <w:rPr>
          <w:rFonts w:eastAsia="Times New Roman"/>
          <w:szCs w:val="24"/>
        </w:rPr>
        <w:t>ομείνει, με την ανοχή όλων των κυβερνήσεων μέχρι σήμερα.</w:t>
      </w:r>
    </w:p>
    <w:p w14:paraId="091EF7F7" w14:textId="77777777" w:rsidR="00DA7551" w:rsidRDefault="006A5FF6">
      <w:pPr>
        <w:spacing w:after="0" w:line="600" w:lineRule="auto"/>
        <w:ind w:firstLine="720"/>
        <w:jc w:val="both"/>
        <w:rPr>
          <w:rFonts w:eastAsia="Times New Roman"/>
          <w:szCs w:val="24"/>
        </w:rPr>
      </w:pPr>
      <w:r>
        <w:rPr>
          <w:rFonts w:eastAsia="Times New Roman"/>
          <w:szCs w:val="24"/>
        </w:rPr>
        <w:t>Εδώ και δύο μήνες έχουν παραιτηθεί δεκάδες εργαζόμενοι εξαιτίας της εντατικοποίησης της εργασίας, των απλήρωτων υπερωριών, της τρομοκρατίας μέσα στους χώρους δουλειάς και βέβαια εξαιτίας των ωραρίων,</w:t>
      </w:r>
      <w:r>
        <w:rPr>
          <w:rFonts w:eastAsia="Times New Roman"/>
          <w:szCs w:val="24"/>
        </w:rPr>
        <w:t xml:space="preserve"> τα οποία δεν τα γνωρίζουν οι εργαζόμενοι.</w:t>
      </w:r>
    </w:p>
    <w:p w14:paraId="091EF7F8" w14:textId="77777777" w:rsidR="00DA7551" w:rsidRDefault="006A5FF6">
      <w:pPr>
        <w:spacing w:after="0" w:line="600" w:lineRule="auto"/>
        <w:ind w:firstLine="720"/>
        <w:jc w:val="both"/>
        <w:rPr>
          <w:rFonts w:eastAsia="Times New Roman"/>
          <w:szCs w:val="24"/>
        </w:rPr>
      </w:pPr>
      <w:r>
        <w:rPr>
          <w:rFonts w:eastAsia="Times New Roman"/>
          <w:szCs w:val="24"/>
        </w:rPr>
        <w:t>Στην προσπάθεια των εργαζομένων να ιδρύσουν επιχειρησιακό σωματείο, βάζουν μπροστά διευθυντικά στελέχη του ξε</w:t>
      </w:r>
      <w:r>
        <w:rPr>
          <w:rFonts w:eastAsia="Times New Roman"/>
          <w:szCs w:val="24"/>
        </w:rPr>
        <w:lastRenderedPageBreak/>
        <w:t>νοδοχείου</w:t>
      </w:r>
      <w:r>
        <w:rPr>
          <w:rFonts w:eastAsia="Times New Roman"/>
          <w:szCs w:val="24"/>
        </w:rPr>
        <w:t>,</w:t>
      </w:r>
      <w:r>
        <w:rPr>
          <w:rFonts w:eastAsia="Times New Roman"/>
          <w:szCs w:val="24"/>
        </w:rPr>
        <w:t xml:space="preserve"> για να συγκροτήσουν εργοδοτικό </w:t>
      </w:r>
      <w:proofErr w:type="spellStart"/>
      <w:r>
        <w:rPr>
          <w:rFonts w:eastAsia="Times New Roman"/>
          <w:szCs w:val="24"/>
        </w:rPr>
        <w:t>αντι</w:t>
      </w:r>
      <w:proofErr w:type="spellEnd"/>
      <w:r>
        <w:rPr>
          <w:rFonts w:eastAsia="Times New Roman"/>
          <w:szCs w:val="24"/>
        </w:rPr>
        <w:t>-σωματείο. Απαγορεύουν σε μέλη της διοίκησης του Εργατικού</w:t>
      </w:r>
      <w:r>
        <w:rPr>
          <w:rFonts w:eastAsia="Times New Roman"/>
          <w:szCs w:val="24"/>
        </w:rPr>
        <w:t xml:space="preserve"> Κέντρου Κέρκυρας και της διοίκησης του Συνδέσμου Ξενοδοχοϋπαλλήλων Κέρκυρας να επισκεφτούν τους εργαζόμενους την ώρα του διαλείμματος.</w:t>
      </w:r>
    </w:p>
    <w:p w14:paraId="091EF7F9" w14:textId="77777777" w:rsidR="00DA7551" w:rsidRDefault="006A5FF6">
      <w:pPr>
        <w:spacing w:after="0" w:line="600" w:lineRule="auto"/>
        <w:ind w:firstLine="720"/>
        <w:jc w:val="both"/>
        <w:rPr>
          <w:rFonts w:eastAsia="Times New Roman"/>
          <w:szCs w:val="24"/>
        </w:rPr>
      </w:pPr>
      <w:r>
        <w:rPr>
          <w:rFonts w:eastAsia="Times New Roman"/>
          <w:szCs w:val="24"/>
        </w:rPr>
        <w:t>Εδώ έχουμε αρκετές ανακοινώσεις των σωματείων. Θα τις καταθέσω για τα Πρακτικά.</w:t>
      </w:r>
    </w:p>
    <w:p w14:paraId="091EF7FA" w14:textId="77777777" w:rsidR="00DA7551" w:rsidRDefault="006A5FF6">
      <w:pPr>
        <w:spacing w:after="0" w:line="600" w:lineRule="auto"/>
        <w:ind w:firstLine="720"/>
        <w:jc w:val="both"/>
        <w:rPr>
          <w:rFonts w:eastAsia="Times New Roman"/>
          <w:szCs w:val="24"/>
        </w:rPr>
      </w:pPr>
      <w:r>
        <w:rPr>
          <w:rFonts w:eastAsia="Times New Roman"/>
          <w:szCs w:val="24"/>
        </w:rPr>
        <w:t>Στην προσπάθεια των εκλεγμένων συνδικαλι</w:t>
      </w:r>
      <w:r>
        <w:rPr>
          <w:rFonts w:eastAsia="Times New Roman"/>
          <w:szCs w:val="24"/>
        </w:rPr>
        <w:t>στών του νησιού να ασκήσουν το νόμιμο δικαίωμά τους να έλθουν σε επαφή με τους εργαζόμενους της επιχείρησης, δεν δίστασαν ο διευθυντής του ξενοδοχείου και ο διευθυντής του ομίλου να τους ακολουθούν, σκίζοντας τις ανακοινώσεις που διακινούσαν οι συνδικαλιστ</w:t>
      </w:r>
      <w:r>
        <w:rPr>
          <w:rFonts w:eastAsia="Times New Roman"/>
          <w:szCs w:val="24"/>
        </w:rPr>
        <w:t>ές, κατακρατώντας τους παράνομα μέχρι να έλθει η Αστυνομία.</w:t>
      </w:r>
    </w:p>
    <w:p w14:paraId="091EF7FB" w14:textId="77777777" w:rsidR="00DA7551" w:rsidRDefault="006A5FF6">
      <w:pPr>
        <w:spacing w:after="0" w:line="600" w:lineRule="auto"/>
        <w:ind w:firstLine="720"/>
        <w:jc w:val="both"/>
        <w:rPr>
          <w:rFonts w:eastAsia="Times New Roman"/>
          <w:szCs w:val="24"/>
        </w:rPr>
      </w:pPr>
      <w:r>
        <w:rPr>
          <w:rFonts w:eastAsia="Times New Roman"/>
          <w:szCs w:val="24"/>
        </w:rPr>
        <w:t xml:space="preserve">Εδώ βέβαια έχουμε παλιές ανακοινώσεις του </w:t>
      </w:r>
      <w:r>
        <w:rPr>
          <w:rFonts w:eastAsia="Times New Roman"/>
          <w:szCs w:val="24"/>
        </w:rPr>
        <w:t>ε</w:t>
      </w:r>
      <w:r>
        <w:rPr>
          <w:rFonts w:eastAsia="Times New Roman"/>
          <w:szCs w:val="24"/>
        </w:rPr>
        <w:t xml:space="preserve">πιχειρησιακού </w:t>
      </w:r>
      <w:r>
        <w:rPr>
          <w:rFonts w:eastAsia="Times New Roman"/>
          <w:szCs w:val="24"/>
        </w:rPr>
        <w:t>σ</w:t>
      </w:r>
      <w:r>
        <w:rPr>
          <w:rFonts w:eastAsia="Times New Roman"/>
          <w:szCs w:val="24"/>
        </w:rPr>
        <w:t>ωματείου ενάντια σ’ αυτή τη στάση της εργοδοσίας.</w:t>
      </w:r>
    </w:p>
    <w:p w14:paraId="091EF7FC" w14:textId="77777777" w:rsidR="00DA7551" w:rsidRDefault="006A5FF6">
      <w:pPr>
        <w:spacing w:after="0" w:line="600" w:lineRule="auto"/>
        <w:ind w:firstLine="720"/>
        <w:jc w:val="both"/>
        <w:rPr>
          <w:rFonts w:eastAsia="Times New Roman"/>
          <w:szCs w:val="24"/>
        </w:rPr>
      </w:pPr>
      <w:r>
        <w:rPr>
          <w:rFonts w:eastAsia="Times New Roman"/>
          <w:szCs w:val="24"/>
        </w:rPr>
        <w:t>Ο συγκεκριμένος όμιλος, που στο παρελθόν έχει απαγορεύσει σε ξενοδοχεία που διαχειρίζετα</w:t>
      </w:r>
      <w:r>
        <w:rPr>
          <w:rFonts w:eastAsia="Times New Roman"/>
          <w:szCs w:val="24"/>
        </w:rPr>
        <w:t>ι στη Χαλκιδική περιοδεία μελών ακόμη και της διοίκησης της ΓΣΕΕ, τώρα</w:t>
      </w:r>
      <w:r>
        <w:rPr>
          <w:rFonts w:eastAsia="Times New Roman"/>
          <w:szCs w:val="24"/>
        </w:rPr>
        <w:t>,</w:t>
      </w:r>
      <w:r>
        <w:rPr>
          <w:rFonts w:eastAsia="Times New Roman"/>
          <w:szCs w:val="24"/>
        </w:rPr>
        <w:t xml:space="preserve"> με μεθόδους </w:t>
      </w:r>
      <w:r>
        <w:rPr>
          <w:rFonts w:eastAsia="Times New Roman"/>
          <w:szCs w:val="24"/>
        </w:rPr>
        <w:lastRenderedPageBreak/>
        <w:t>που θυμίζουν άλλες εποχές</w:t>
      </w:r>
      <w:r>
        <w:rPr>
          <w:rFonts w:eastAsia="Times New Roman"/>
          <w:szCs w:val="24"/>
        </w:rPr>
        <w:t>,</w:t>
      </w:r>
      <w:r>
        <w:rPr>
          <w:rFonts w:eastAsia="Times New Roman"/>
          <w:szCs w:val="24"/>
        </w:rPr>
        <w:t xml:space="preserve"> επιδιώκει την πλήρη υποταγή των εργαζομένων.</w:t>
      </w:r>
    </w:p>
    <w:p w14:paraId="091EF7FD" w14:textId="77777777" w:rsidR="00DA7551" w:rsidRDefault="006A5FF6">
      <w:pPr>
        <w:spacing w:after="0" w:line="600" w:lineRule="auto"/>
        <w:ind w:firstLine="720"/>
        <w:jc w:val="both"/>
        <w:rPr>
          <w:rFonts w:eastAsia="Times New Roman"/>
          <w:szCs w:val="24"/>
        </w:rPr>
      </w:pPr>
      <w:r>
        <w:rPr>
          <w:rFonts w:eastAsia="Times New Roman"/>
          <w:szCs w:val="24"/>
        </w:rPr>
        <w:t>Ερωτάμε, κυρία Υπουργέ, ποιες ενέργειες προτίθεστε να κάνετε, έτσι ώστε να διασφαλιστούν τα συνδικαλ</w:t>
      </w:r>
      <w:r>
        <w:rPr>
          <w:rFonts w:eastAsia="Times New Roman"/>
          <w:szCs w:val="24"/>
        </w:rPr>
        <w:t xml:space="preserve">ιστικά και δημοκρατικά δικαιώματα των εργαζομένων, να παρθούν όλα τα απαραίτητα μέτρα, ώστε να μην παρεμποδίζεται η ελεύθερη συνδικαλιστική δράση από τον εργοδότη και από πρόσωπα που ενεργούν για λογαριασμό του και να αποδοθούν οι προβλεπόμενες ποινές για </w:t>
      </w:r>
      <w:r>
        <w:rPr>
          <w:rFonts w:eastAsia="Times New Roman"/>
          <w:szCs w:val="24"/>
        </w:rPr>
        <w:t>τις παράνομες πράξεις της εργοδοσίας.</w:t>
      </w:r>
    </w:p>
    <w:p w14:paraId="091EF7FE" w14:textId="77777777" w:rsidR="00DA7551" w:rsidRDefault="006A5FF6">
      <w:pPr>
        <w:spacing w:after="0" w:line="600" w:lineRule="auto"/>
        <w:ind w:firstLine="720"/>
        <w:jc w:val="both"/>
        <w:rPr>
          <w:rFonts w:eastAsia="Times New Roman"/>
          <w:szCs w:val="24"/>
        </w:rPr>
      </w:pPr>
      <w:r>
        <w:rPr>
          <w:rFonts w:eastAsia="Times New Roman"/>
          <w:szCs w:val="24"/>
        </w:rPr>
        <w:t xml:space="preserve">Εδώ βέβαια έχουμε και τα </w:t>
      </w:r>
      <w:r>
        <w:rPr>
          <w:rFonts w:eastAsia="Times New Roman"/>
          <w:szCs w:val="24"/>
        </w:rPr>
        <w:t>π</w:t>
      </w:r>
      <w:r>
        <w:rPr>
          <w:rFonts w:eastAsia="Times New Roman"/>
          <w:szCs w:val="24"/>
        </w:rPr>
        <w:t xml:space="preserve">ρακτικά του ΣΕΠΕ από την προσφυγή των </w:t>
      </w:r>
      <w:r>
        <w:rPr>
          <w:rFonts w:eastAsia="Times New Roman"/>
          <w:szCs w:val="24"/>
        </w:rPr>
        <w:t>σ</w:t>
      </w:r>
      <w:r>
        <w:rPr>
          <w:rFonts w:eastAsia="Times New Roman"/>
          <w:szCs w:val="24"/>
        </w:rPr>
        <w:t xml:space="preserve">ωματείων και βέβαια τα όσα ισχυρίζεται η εργοδοσία και κάτι που ισχυρίζεται ο κ. Ανδρεάδης. </w:t>
      </w:r>
    </w:p>
    <w:p w14:paraId="091EF7FF" w14:textId="77777777" w:rsidR="00DA7551" w:rsidRDefault="006A5FF6">
      <w:pPr>
        <w:spacing w:after="0" w:line="600" w:lineRule="auto"/>
        <w:ind w:firstLine="720"/>
        <w:jc w:val="both"/>
        <w:rPr>
          <w:rFonts w:eastAsia="Times New Roman"/>
          <w:szCs w:val="24"/>
        </w:rPr>
      </w:pPr>
      <w:r>
        <w:rPr>
          <w:rFonts w:eastAsia="Times New Roman"/>
          <w:szCs w:val="24"/>
        </w:rPr>
        <w:t>Θα πρέπει αυτό να το κρατήσετε, κυρία Υπουργέ, σε σχέση με τ</w:t>
      </w:r>
      <w:r>
        <w:rPr>
          <w:rFonts w:eastAsia="Times New Roman"/>
          <w:szCs w:val="24"/>
        </w:rPr>
        <w:t>ην αντιπροσωπευτικότητα που λέτε για τις συλλογικές συμβάσεις εργασίας, το ότι δηλαδή δεν ανήκει σε κα</w:t>
      </w:r>
      <w:r>
        <w:rPr>
          <w:rFonts w:eastAsia="Times New Roman"/>
          <w:szCs w:val="24"/>
        </w:rPr>
        <w:t>μ</w:t>
      </w:r>
      <w:r>
        <w:rPr>
          <w:rFonts w:eastAsia="Times New Roman"/>
          <w:szCs w:val="24"/>
        </w:rPr>
        <w:t>μία συνδικαλιστική οργάνωση. Ποιος; Ο κ. Ανδρεάδης. Αυτό ισχυρίζεται στο ΣΕΠΕ στην Κέρκυρα ο κ. Ανδρεάδης, ο φίλος του κυρίου Πρωθυπουργού.</w:t>
      </w:r>
    </w:p>
    <w:p w14:paraId="091EF800" w14:textId="77777777" w:rsidR="00DA7551" w:rsidRDefault="006A5FF6">
      <w:pPr>
        <w:spacing w:after="0" w:line="600" w:lineRule="auto"/>
        <w:ind w:firstLine="720"/>
        <w:jc w:val="both"/>
        <w:rPr>
          <w:rFonts w:eastAsia="Times New Roman"/>
          <w:szCs w:val="24"/>
        </w:rPr>
      </w:pPr>
      <w:r>
        <w:rPr>
          <w:rFonts w:eastAsia="Times New Roman"/>
          <w:szCs w:val="24"/>
        </w:rPr>
        <w:lastRenderedPageBreak/>
        <w:t>(Στο σημείο α</w:t>
      </w:r>
      <w:r>
        <w:rPr>
          <w:rFonts w:eastAsia="Times New Roman"/>
          <w:szCs w:val="24"/>
        </w:rPr>
        <w:t xml:space="preserve">υτό ο Βουλευτής κ. Χρήστος </w:t>
      </w:r>
      <w:proofErr w:type="spellStart"/>
      <w:r>
        <w:rPr>
          <w:rFonts w:eastAsia="Times New Roman"/>
          <w:szCs w:val="24"/>
        </w:rPr>
        <w:t>Κατσώτης</w:t>
      </w:r>
      <w:proofErr w:type="spellEnd"/>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091EF801" w14:textId="77777777" w:rsidR="00DA7551" w:rsidRDefault="006A5FF6">
      <w:pPr>
        <w:spacing w:after="0" w:line="600" w:lineRule="auto"/>
        <w:ind w:firstLine="720"/>
        <w:jc w:val="both"/>
        <w:rPr>
          <w:rFonts w:eastAsia="Times New Roman"/>
          <w:szCs w:val="24"/>
        </w:rPr>
      </w:pPr>
      <w:r w:rsidRPr="001D7B7B">
        <w:rPr>
          <w:rFonts w:eastAsia="Times New Roman"/>
          <w:b/>
          <w:szCs w:val="24"/>
        </w:rPr>
        <w:t>ΠΡΟΕΔΡΕΥΩΝ (Σπυρίδων Λυκούδης):</w:t>
      </w:r>
      <w:r w:rsidRPr="0013789E">
        <w:rPr>
          <w:rFonts w:eastAsia="Times New Roman"/>
          <w:szCs w:val="24"/>
        </w:rPr>
        <w:t xml:space="preserve"> </w:t>
      </w:r>
      <w:r>
        <w:rPr>
          <w:rFonts w:eastAsia="Times New Roman"/>
          <w:szCs w:val="24"/>
        </w:rPr>
        <w:t xml:space="preserve">Κυρία Υπουργέ, έχετε τον </w:t>
      </w:r>
      <w:r>
        <w:rPr>
          <w:rFonts w:eastAsia="Times New Roman"/>
          <w:szCs w:val="24"/>
        </w:rPr>
        <w:t>λόγο.</w:t>
      </w:r>
    </w:p>
    <w:p w14:paraId="091EF802" w14:textId="77777777" w:rsidR="00DA7551" w:rsidRDefault="006A5FF6">
      <w:pPr>
        <w:spacing w:after="0" w:line="600" w:lineRule="auto"/>
        <w:ind w:firstLine="720"/>
        <w:jc w:val="both"/>
        <w:rPr>
          <w:rFonts w:eastAsia="Times New Roman"/>
          <w:szCs w:val="24"/>
        </w:rPr>
      </w:pPr>
      <w:r w:rsidRPr="001D7B7B">
        <w:rPr>
          <w:rFonts w:eastAsia="Times New Roman"/>
          <w:b/>
          <w:szCs w:val="24"/>
        </w:rPr>
        <w:t>Ε</w:t>
      </w:r>
      <w:r>
        <w:rPr>
          <w:rFonts w:eastAsia="Times New Roman"/>
          <w:b/>
          <w:szCs w:val="24"/>
        </w:rPr>
        <w:t>ΦΗ</w:t>
      </w:r>
      <w:r w:rsidRPr="001D7B7B">
        <w:rPr>
          <w:rFonts w:eastAsia="Times New Roman"/>
          <w:b/>
          <w:szCs w:val="24"/>
        </w:rPr>
        <w:t xml:space="preserve"> ΑΧΤΣΙΟΓΛΟΥ (Υπουργός Εργασίας, Κοινωνικής Ασφάλισης και</w:t>
      </w:r>
      <w:r>
        <w:rPr>
          <w:rFonts w:eastAsia="Times New Roman"/>
          <w:szCs w:val="24"/>
        </w:rPr>
        <w:t xml:space="preserve"> </w:t>
      </w:r>
      <w:r w:rsidRPr="001D7B7B">
        <w:rPr>
          <w:rFonts w:eastAsia="Times New Roman"/>
          <w:b/>
          <w:szCs w:val="24"/>
        </w:rPr>
        <w:t>Κοινωνικής Αλληλεγγύης):</w:t>
      </w:r>
      <w:r>
        <w:rPr>
          <w:rFonts w:eastAsia="Times New Roman"/>
          <w:szCs w:val="24"/>
        </w:rPr>
        <w:t xml:space="preserve"> Κύριε </w:t>
      </w:r>
      <w:proofErr w:type="spellStart"/>
      <w:r>
        <w:rPr>
          <w:rFonts w:eastAsia="Times New Roman"/>
          <w:szCs w:val="24"/>
        </w:rPr>
        <w:t>Κατσώτη</w:t>
      </w:r>
      <w:proofErr w:type="spellEnd"/>
      <w:r>
        <w:rPr>
          <w:rFonts w:eastAsia="Times New Roman"/>
          <w:szCs w:val="24"/>
        </w:rPr>
        <w:t>, από την πρώτη στιγμή που ανέλαβε αυτή η Κυβέρνηση, αλλά και εμείς στο Υπουργείο Εργασίας, βάλαμε αυτό το θέμα ως βασική μας προτεραιότητα. Αυτό το έχω</w:t>
      </w:r>
      <w:r>
        <w:rPr>
          <w:rFonts w:eastAsia="Times New Roman"/>
          <w:szCs w:val="24"/>
        </w:rPr>
        <w:t xml:space="preserve"> πει πολλές φορές εδώ στις απαντήσεις μου στις επίκαιρες ερωτήσεις, αλλά νομίζω ότι το αποδεικνύουμε και στην πράξη. Θέσαμε, λοιπόν, ως κεντρική μας προτεραιότητα την καταπολέμηση της παραβατικότητας στους χώρους δουλειάς και την επιβολή της νομιμότητας, δ</w:t>
      </w:r>
      <w:r>
        <w:rPr>
          <w:rFonts w:eastAsia="Times New Roman"/>
          <w:szCs w:val="24"/>
        </w:rPr>
        <w:t xml:space="preserve">ηλαδή της τήρησης του υφιστάμενου πλαισίου προστασίας των εργασιακών δικαιωμάτων. </w:t>
      </w:r>
    </w:p>
    <w:p w14:paraId="091EF803" w14:textId="77777777" w:rsidR="00DA7551" w:rsidRDefault="006A5FF6">
      <w:pPr>
        <w:spacing w:after="0" w:line="600" w:lineRule="auto"/>
        <w:ind w:firstLine="720"/>
        <w:jc w:val="both"/>
        <w:rPr>
          <w:rFonts w:eastAsia="Times New Roman"/>
          <w:szCs w:val="24"/>
        </w:rPr>
      </w:pPr>
      <w:r>
        <w:rPr>
          <w:rFonts w:eastAsia="Times New Roman"/>
          <w:szCs w:val="24"/>
        </w:rPr>
        <w:t xml:space="preserve">Αυτό προσπαθούμε να το κάνουμε με δύο τρόπους, ενισχύοντας το νομοθετικό πλαίσιο για να θωρακίσουμε καλύτερα </w:t>
      </w:r>
      <w:r>
        <w:rPr>
          <w:rFonts w:eastAsia="Times New Roman"/>
          <w:szCs w:val="24"/>
        </w:rPr>
        <w:lastRenderedPageBreak/>
        <w:t>την εφαρμογή και την τήρηση των εργατικών δικαιωμάτων και ενισχύ</w:t>
      </w:r>
      <w:r>
        <w:rPr>
          <w:rFonts w:eastAsia="Times New Roman"/>
          <w:szCs w:val="24"/>
        </w:rPr>
        <w:t>οντας το εκτελεστικό πλαίσιο, δηλαδή κυρίως το Σώμα Επιθεώρησης Εργασίας</w:t>
      </w:r>
      <w:r>
        <w:rPr>
          <w:rFonts w:eastAsia="Times New Roman"/>
          <w:szCs w:val="24"/>
        </w:rPr>
        <w:t>,</w:t>
      </w:r>
      <w:r>
        <w:rPr>
          <w:rFonts w:eastAsia="Times New Roman"/>
          <w:szCs w:val="24"/>
        </w:rPr>
        <w:t xml:space="preserve"> το οποίο, όπως γνωρίζετε και όπως έχω αναφέρει πολλές φορές, ήταν παντελώς </w:t>
      </w:r>
      <w:proofErr w:type="spellStart"/>
      <w:r>
        <w:rPr>
          <w:rFonts w:eastAsia="Times New Roman"/>
          <w:szCs w:val="24"/>
        </w:rPr>
        <w:t>απαξιωμένο</w:t>
      </w:r>
      <w:proofErr w:type="spellEnd"/>
      <w:r>
        <w:rPr>
          <w:rFonts w:eastAsia="Times New Roman"/>
          <w:szCs w:val="24"/>
        </w:rPr>
        <w:t xml:space="preserve"> και σκόπιμα από τις προηγούμενες κυβερνήσεις. </w:t>
      </w:r>
    </w:p>
    <w:p w14:paraId="091EF804" w14:textId="77777777" w:rsidR="00DA7551" w:rsidRDefault="006A5FF6">
      <w:pPr>
        <w:spacing w:after="0" w:line="600" w:lineRule="auto"/>
        <w:ind w:firstLine="720"/>
        <w:jc w:val="both"/>
        <w:rPr>
          <w:rFonts w:eastAsia="Times New Roman"/>
          <w:szCs w:val="24"/>
        </w:rPr>
      </w:pPr>
      <w:r>
        <w:rPr>
          <w:rFonts w:eastAsia="Times New Roman"/>
          <w:szCs w:val="24"/>
        </w:rPr>
        <w:t xml:space="preserve">Νομίζω ότι στην πλειονότητά τους οι εργαζόμενοι </w:t>
      </w:r>
      <w:r>
        <w:rPr>
          <w:rFonts w:eastAsia="Times New Roman"/>
          <w:szCs w:val="24"/>
        </w:rPr>
        <w:t>και οι εργαζόμενες εκεί έξω γνωρίζουν πια ότι υπάρχει ένας μηχανισμός που δρα για την προστασία των δικαιωμάτων τους, το Σώμα Επιθεώρησης Εργασίας, και γνωρίζουν πλέον και οι εργοδότες -ακόμα και οι μεγάλοι εργοδότες</w:t>
      </w:r>
      <w:r>
        <w:rPr>
          <w:rFonts w:eastAsia="Times New Roman"/>
          <w:szCs w:val="24"/>
        </w:rPr>
        <w:t>,</w:t>
      </w:r>
      <w:r>
        <w:rPr>
          <w:rFonts w:eastAsia="Times New Roman"/>
          <w:szCs w:val="24"/>
        </w:rPr>
        <w:t xml:space="preserve"> που θεωρούσαν ότι βρίσκονται εκτός της</w:t>
      </w:r>
      <w:r>
        <w:rPr>
          <w:rFonts w:eastAsia="Times New Roman"/>
          <w:szCs w:val="24"/>
        </w:rPr>
        <w:t xml:space="preserve"> εμβέλειας των ελεγκτικών μηχανισμών και απολάμβαναν κάποιου είδους ασυλία- ότι πλέον κάτι τέτοιο δεν υφίσταται. Αυτό το έχουμε αποδείξει και με τους συστηματικούς ελέγχους που κάνουμε και με τα πρόστιμα που βάζουμε και με το ότι δεν διστάζουμε να βάλουμε </w:t>
      </w:r>
      <w:r>
        <w:rPr>
          <w:rFonts w:eastAsia="Times New Roman"/>
          <w:szCs w:val="24"/>
        </w:rPr>
        <w:t xml:space="preserve">πολύ υψηλά πρόστιμα σε μεγάλες επιχειρήσεις, σε κεντρικές τράπεζες, ακόμα και να κλείσουμε καταστήματα προς παραδειγματισμό, προκειμένου να συμμορφωθούν με τις διατάξεις της εργατικής νομοθεσίας. </w:t>
      </w:r>
    </w:p>
    <w:p w14:paraId="091EF805" w14:textId="77777777" w:rsidR="00DA7551" w:rsidRDefault="006A5FF6">
      <w:pPr>
        <w:spacing w:after="0" w:line="600" w:lineRule="auto"/>
        <w:ind w:firstLine="720"/>
        <w:jc w:val="both"/>
        <w:rPr>
          <w:rFonts w:eastAsia="Times New Roman"/>
          <w:szCs w:val="24"/>
        </w:rPr>
      </w:pPr>
      <w:r>
        <w:rPr>
          <w:rFonts w:eastAsia="Times New Roman"/>
          <w:szCs w:val="24"/>
        </w:rPr>
        <w:lastRenderedPageBreak/>
        <w:t>Τα φαινόμενα της παραβατικότητας –για να είμαι σαφής και στ</w:t>
      </w:r>
      <w:r>
        <w:rPr>
          <w:rFonts w:eastAsia="Times New Roman"/>
          <w:szCs w:val="24"/>
        </w:rPr>
        <w:t xml:space="preserve">ην πολιτική μου τοποθέτηση- από εμάς δεν γίνονται ανεκτά σε κανέναν κλάδο, </w:t>
      </w:r>
      <w:proofErr w:type="spellStart"/>
      <w:r>
        <w:rPr>
          <w:rFonts w:eastAsia="Times New Roman"/>
          <w:szCs w:val="24"/>
        </w:rPr>
        <w:t>πόσω</w:t>
      </w:r>
      <w:proofErr w:type="spellEnd"/>
      <w:r>
        <w:rPr>
          <w:rFonts w:eastAsia="Times New Roman"/>
          <w:szCs w:val="24"/>
        </w:rPr>
        <w:t xml:space="preserve"> μάλλον σ’ έναν κλάδο όπως ο τουριστικός, ο οποίος είναι όντως ο πιο σημαντικός, όσον αφορά την έννοια της οικονομικής αποτελεσματικότητας, που υπάρχει στην ανάπτυξη που σημειών</w:t>
      </w:r>
      <w:r>
        <w:rPr>
          <w:rFonts w:eastAsia="Times New Roman"/>
          <w:szCs w:val="24"/>
        </w:rPr>
        <w:t>εται αυτή τη στιγμή στη χώρα.</w:t>
      </w:r>
    </w:p>
    <w:p w14:paraId="091EF806" w14:textId="77777777" w:rsidR="00DA7551" w:rsidRDefault="006A5FF6">
      <w:pPr>
        <w:spacing w:after="0" w:line="600" w:lineRule="auto"/>
        <w:ind w:firstLine="720"/>
        <w:jc w:val="both"/>
        <w:rPr>
          <w:rFonts w:eastAsia="Times New Roman"/>
          <w:szCs w:val="24"/>
        </w:rPr>
      </w:pPr>
      <w:r>
        <w:rPr>
          <w:rFonts w:eastAsia="Times New Roman"/>
          <w:szCs w:val="24"/>
        </w:rPr>
        <w:t>Πώς δρούμε προκειμένου να αντιμετωπίσουμε την παραβατικότητα σ’ αυτόν τον κλάδο, ακριβώς επειδή αυτός ο κλάδος είναι ο πιο σημαντικός οικονομικά; Καθ</w:t>
      </w:r>
      <w:r w:rsidRPr="00577971">
        <w:rPr>
          <w:rFonts w:eastAsia="Times New Roman"/>
          <w:szCs w:val="24"/>
        </w:rPr>
        <w:t xml:space="preserve">’ </w:t>
      </w:r>
      <w:r>
        <w:rPr>
          <w:rFonts w:eastAsia="Times New Roman"/>
          <w:szCs w:val="24"/>
        </w:rPr>
        <w:t>όλη τη διάρκεια της τουριστικής περιόδου οι Περιφερειακές Υπηρεσίες Επιθεώρ</w:t>
      </w:r>
      <w:r>
        <w:rPr>
          <w:rFonts w:eastAsia="Times New Roman"/>
          <w:szCs w:val="24"/>
        </w:rPr>
        <w:t xml:space="preserve">ησης Εργασιακών Σχέσεων του ΣΕΠΕ στοχεύουν τη δράση τους σε επιχειρήσεις που δραστηριοποιούνται στον τουριστικό κλάδο, εκπονώντας ειδικό σχέδιο </w:t>
      </w:r>
      <w:proofErr w:type="spellStart"/>
      <w:r>
        <w:rPr>
          <w:rFonts w:eastAsia="Times New Roman"/>
          <w:szCs w:val="24"/>
        </w:rPr>
        <w:t>στοχευμένων</w:t>
      </w:r>
      <w:proofErr w:type="spellEnd"/>
      <w:r>
        <w:rPr>
          <w:rFonts w:eastAsia="Times New Roman"/>
          <w:szCs w:val="24"/>
        </w:rPr>
        <w:t xml:space="preserve"> ελέγχων σε νησιά και τουριστικούς προορισμούς. </w:t>
      </w:r>
    </w:p>
    <w:p w14:paraId="091EF807" w14:textId="77777777" w:rsidR="00DA7551" w:rsidRDefault="006A5FF6">
      <w:pPr>
        <w:spacing w:after="0" w:line="600" w:lineRule="auto"/>
        <w:ind w:firstLine="720"/>
        <w:jc w:val="both"/>
        <w:rPr>
          <w:rFonts w:eastAsia="Times New Roman"/>
          <w:szCs w:val="24"/>
        </w:rPr>
      </w:pPr>
      <w:r>
        <w:rPr>
          <w:rFonts w:eastAsia="Times New Roman"/>
          <w:szCs w:val="24"/>
        </w:rPr>
        <w:t>Μόνο τον μήνα Μάιο διενεργήθηκαν σε τουριστικές επιχ</w:t>
      </w:r>
      <w:r>
        <w:rPr>
          <w:rFonts w:eastAsia="Times New Roman"/>
          <w:szCs w:val="24"/>
        </w:rPr>
        <w:t>ειρήσεις εννιακόσιοι ογδόντα δ</w:t>
      </w:r>
      <w:r>
        <w:rPr>
          <w:rFonts w:eastAsia="Times New Roman"/>
          <w:szCs w:val="24"/>
        </w:rPr>
        <w:t>ύ</w:t>
      </w:r>
      <w:r>
        <w:rPr>
          <w:rFonts w:eastAsia="Times New Roman"/>
          <w:szCs w:val="24"/>
        </w:rPr>
        <w:t xml:space="preserve">ο έλεγχοι, επιβλήθηκαν τριακόσια είκοσι πέντε πρόστιμα συνολικού ύψους 1.145.000 ευρώ. </w:t>
      </w:r>
    </w:p>
    <w:p w14:paraId="091EF808" w14:textId="77777777" w:rsidR="00DA7551" w:rsidRDefault="006A5FF6">
      <w:pPr>
        <w:spacing w:after="0" w:line="600" w:lineRule="auto"/>
        <w:ind w:firstLine="720"/>
        <w:jc w:val="both"/>
        <w:rPr>
          <w:rFonts w:eastAsia="Times New Roman"/>
          <w:szCs w:val="24"/>
        </w:rPr>
      </w:pPr>
      <w:r>
        <w:rPr>
          <w:rFonts w:eastAsia="Times New Roman"/>
          <w:szCs w:val="24"/>
        </w:rPr>
        <w:t xml:space="preserve">Φέτος ξεκινάμε νωρίτερα αυτό το σχέδιο των </w:t>
      </w:r>
      <w:proofErr w:type="spellStart"/>
      <w:r>
        <w:rPr>
          <w:rFonts w:eastAsia="Times New Roman"/>
          <w:szCs w:val="24"/>
        </w:rPr>
        <w:t>στοχευμένων</w:t>
      </w:r>
      <w:proofErr w:type="spellEnd"/>
      <w:r>
        <w:rPr>
          <w:rFonts w:eastAsia="Times New Roman"/>
          <w:szCs w:val="24"/>
        </w:rPr>
        <w:t xml:space="preserve"> ελέγχων στις τουριστικές επιχειρήσεις</w:t>
      </w:r>
      <w:r w:rsidRPr="00577971">
        <w:rPr>
          <w:rFonts w:eastAsia="Times New Roman"/>
          <w:szCs w:val="24"/>
        </w:rPr>
        <w:t>,</w:t>
      </w:r>
      <w:r>
        <w:rPr>
          <w:rFonts w:eastAsia="Times New Roman"/>
          <w:szCs w:val="24"/>
        </w:rPr>
        <w:t xml:space="preserve"> ακριβώς γιατί έχουμε </w:t>
      </w:r>
      <w:r>
        <w:rPr>
          <w:rFonts w:eastAsia="Times New Roman"/>
          <w:szCs w:val="24"/>
        </w:rPr>
        <w:lastRenderedPageBreak/>
        <w:t>παρατηρήσει ότι στην έ</w:t>
      </w:r>
      <w:r>
        <w:rPr>
          <w:rFonts w:eastAsia="Times New Roman"/>
          <w:szCs w:val="24"/>
        </w:rPr>
        <w:t xml:space="preserve">ναρξη κάθε τουριστικής περιόδου είναι πιο έντονα τα φαινόμενα της παραβατικότητας. Επαναλαμβάνουμε ουσιαστικά το πιλοτικό πρόγραμμα που εφαρμόσαμε πέρυσι στην </w:t>
      </w:r>
      <w:r>
        <w:rPr>
          <w:rFonts w:eastAsia="Times New Roman"/>
          <w:szCs w:val="24"/>
        </w:rPr>
        <w:t>Π</w:t>
      </w:r>
      <w:r>
        <w:rPr>
          <w:rFonts w:eastAsia="Times New Roman"/>
          <w:szCs w:val="24"/>
        </w:rPr>
        <w:t>εριφέρεια Αττικής όπου δρουν τέσσερα ελεγκτικά σώματα μαζί: το Σώμα Επιθεώρησης Εργασίας, το Σώμ</w:t>
      </w:r>
      <w:r>
        <w:rPr>
          <w:rFonts w:eastAsia="Times New Roman"/>
          <w:szCs w:val="24"/>
        </w:rPr>
        <w:t xml:space="preserve">α Δίωξης Οικονομικού Εγκλήματος, τα ελεγκτικά όργανα του ΕΦΚΑ και η Οικονομική Αστυνομία. Αυτό το πρόγραμμα των τεσσάρων ελεγκτικών κλιμακίων θα λειτουργήσει φέτος στην </w:t>
      </w:r>
      <w:r>
        <w:rPr>
          <w:rFonts w:eastAsia="Times New Roman"/>
          <w:szCs w:val="24"/>
        </w:rPr>
        <w:t>Π</w:t>
      </w:r>
      <w:r>
        <w:rPr>
          <w:rFonts w:eastAsia="Times New Roman"/>
          <w:szCs w:val="24"/>
        </w:rPr>
        <w:t>εριφέρεια της Κρήτης, ακριβώς για να στοχεύσουμε την παραβατικότητα στις τουριστικές ε</w:t>
      </w:r>
      <w:r>
        <w:rPr>
          <w:rFonts w:eastAsia="Times New Roman"/>
          <w:szCs w:val="24"/>
        </w:rPr>
        <w:t xml:space="preserve">πιχειρήσεις. </w:t>
      </w:r>
    </w:p>
    <w:p w14:paraId="091EF809" w14:textId="77777777" w:rsidR="00DA7551" w:rsidRDefault="006A5FF6">
      <w:pPr>
        <w:spacing w:after="0" w:line="600" w:lineRule="auto"/>
        <w:ind w:firstLine="720"/>
        <w:jc w:val="both"/>
        <w:rPr>
          <w:rFonts w:eastAsia="Times New Roman"/>
          <w:szCs w:val="24"/>
        </w:rPr>
      </w:pPr>
      <w:r>
        <w:rPr>
          <w:rFonts w:eastAsia="Times New Roman"/>
          <w:szCs w:val="24"/>
        </w:rPr>
        <w:t>Να πω τώρα για τη συγκεκριμένη επιχείρηση. Στη συγκεκριμένη επιχείρηση στις 12</w:t>
      </w:r>
      <w:r>
        <w:rPr>
          <w:rFonts w:eastAsia="Times New Roman"/>
          <w:szCs w:val="24"/>
        </w:rPr>
        <w:t>-</w:t>
      </w:r>
      <w:r>
        <w:rPr>
          <w:rFonts w:eastAsia="Times New Roman"/>
          <w:szCs w:val="24"/>
        </w:rPr>
        <w:t>6</w:t>
      </w:r>
      <w:r>
        <w:rPr>
          <w:rFonts w:eastAsia="Times New Roman"/>
          <w:szCs w:val="24"/>
        </w:rPr>
        <w:t>-</w:t>
      </w:r>
      <w:r>
        <w:rPr>
          <w:rFonts w:eastAsia="Times New Roman"/>
          <w:szCs w:val="24"/>
        </w:rPr>
        <w:t>2018 έγινε η τριμερής συμφιλιωτική διαφορά κατόπιν αιτήματος του σωματείου των εργαζομένων, προκειμένου να συζητηθεί το ζήτημα της παρεμπόδισης κατά την άσκηση τ</w:t>
      </w:r>
      <w:r>
        <w:rPr>
          <w:rFonts w:eastAsia="Times New Roman"/>
          <w:szCs w:val="24"/>
        </w:rPr>
        <w:t>ων συνδικαλιστικών δικαιωμάτων. Η επιθεωρήτρια εργασίας έκανε σαφή τη νομοθεσία και σαφέστατα υπέδειξε προς την εργοδότρια επιχείρηση τις υποχρεώσεις της για τον σεβασμό και την τήρηση των συνδικαλιστικών δικαιωμάτων.</w:t>
      </w:r>
    </w:p>
    <w:p w14:paraId="091EF80A" w14:textId="77777777" w:rsidR="00DA7551" w:rsidRDefault="006A5FF6">
      <w:pPr>
        <w:spacing w:after="0" w:line="600" w:lineRule="auto"/>
        <w:ind w:firstLine="720"/>
        <w:jc w:val="both"/>
        <w:rPr>
          <w:rFonts w:eastAsia="Times New Roman"/>
          <w:szCs w:val="24"/>
        </w:rPr>
      </w:pPr>
      <w:r>
        <w:rPr>
          <w:rFonts w:eastAsia="Times New Roman"/>
          <w:szCs w:val="24"/>
        </w:rPr>
        <w:lastRenderedPageBreak/>
        <w:t>Το πρόβλημα που υπήρχε είναι ότι δεν ε</w:t>
      </w:r>
      <w:r>
        <w:rPr>
          <w:rFonts w:eastAsia="Times New Roman"/>
          <w:szCs w:val="24"/>
        </w:rPr>
        <w:t>ίχε γίνει καταγγελία στο Σώμα Επιθεώρησης Εργασίας τη στιγμή που συνέβαινε το περιστατικό, ώστε να μπορέσει να γίνει επιτόπιος έλεγχος από το Σώμα Επιθεώρησης Εργασίας ακριβώς τη στιγμή της παρεμπόδισης της άσκησης συνδικαλιστικής δράσης. Η έλλειψη αυτού τ</w:t>
      </w:r>
      <w:r>
        <w:rPr>
          <w:rFonts w:eastAsia="Times New Roman"/>
          <w:szCs w:val="24"/>
        </w:rPr>
        <w:t>ου στοιχείου, του ότι δεν μπόρεσε να γίνει επιτόπιος έλεγχος, εμπόδισε στη συνέχεια και μ</w:t>
      </w:r>
      <w:r>
        <w:rPr>
          <w:rFonts w:eastAsia="Times New Roman"/>
          <w:szCs w:val="24"/>
        </w:rPr>
        <w:t>ί</w:t>
      </w:r>
      <w:r>
        <w:rPr>
          <w:rFonts w:eastAsia="Times New Roman"/>
          <w:szCs w:val="24"/>
        </w:rPr>
        <w:t>α σειρά από πρόστιμα τα οποία θα μπορούσε να επιβάλει το Σώμα Επιθεώρησης Εργασίας. Παρ’ όλα αυτά, σε ό,τι αφορά τα ζητήματα των αμοιβών, των δεδουλευμένων κ</w:t>
      </w:r>
      <w:r>
        <w:rPr>
          <w:rFonts w:eastAsia="Times New Roman"/>
          <w:szCs w:val="24"/>
        </w:rPr>
        <w:t>.</w:t>
      </w:r>
      <w:r>
        <w:rPr>
          <w:rFonts w:eastAsia="Times New Roman"/>
          <w:szCs w:val="24"/>
        </w:rPr>
        <w:t>λπ</w:t>
      </w:r>
      <w:r>
        <w:rPr>
          <w:rFonts w:eastAsia="Times New Roman"/>
          <w:szCs w:val="24"/>
        </w:rPr>
        <w:t>.</w:t>
      </w:r>
      <w:r>
        <w:rPr>
          <w:rFonts w:eastAsia="Times New Roman"/>
          <w:szCs w:val="24"/>
        </w:rPr>
        <w:t>, που</w:t>
      </w:r>
      <w:r>
        <w:rPr>
          <w:rFonts w:eastAsia="Times New Roman"/>
          <w:szCs w:val="24"/>
        </w:rPr>
        <w:t xml:space="preserve"> τέθηκαν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το</w:t>
      </w:r>
      <w:r>
        <w:rPr>
          <w:rFonts w:eastAsia="Times New Roman"/>
          <w:szCs w:val="24"/>
        </w:rPr>
        <w:t>ύ</w:t>
      </w:r>
      <w:r>
        <w:rPr>
          <w:rFonts w:eastAsia="Times New Roman"/>
          <w:szCs w:val="24"/>
        </w:rPr>
        <w:t xml:space="preserve"> ΣΕΠΕ, το τμήμα Επιθεώρησης Εργασίας Κέρκυρας έχει καλέσει ήδη την επιχείρηση προς παροχή εξηγήσεων και θα προχωρήσει στις νόμιμες ενέργειες.</w:t>
      </w:r>
    </w:p>
    <w:p w14:paraId="091EF80B" w14:textId="77777777" w:rsidR="00DA7551" w:rsidRDefault="006A5FF6">
      <w:pPr>
        <w:spacing w:after="0" w:line="600" w:lineRule="auto"/>
        <w:ind w:firstLine="720"/>
        <w:jc w:val="both"/>
        <w:rPr>
          <w:rFonts w:eastAsia="Times New Roman"/>
          <w:szCs w:val="24"/>
        </w:rPr>
      </w:pPr>
      <w:r>
        <w:rPr>
          <w:rFonts w:eastAsia="Times New Roman"/>
          <w:szCs w:val="24"/>
        </w:rPr>
        <w:t>Την τελευταία φορά είπατε ότι η αναβολή ήταν σκόπιμη. Ήταν σκόπιμη, ναι. Αλλά όχι για τον λόγ</w:t>
      </w:r>
      <w:r>
        <w:rPr>
          <w:rFonts w:eastAsia="Times New Roman"/>
          <w:szCs w:val="24"/>
        </w:rPr>
        <w:t>ο που υπονοείτε. Ήταν σκόπιμη για να μπορέσει να γίνει έλεγχος στην επιχείρηση. Γιατί αν ερχόμουν εδώ και απαντούσα στην ερώτηση, κατά πάσα πιθανότητα η επιχείρηση θα είχε τα μάτια της ανοι</w:t>
      </w:r>
      <w:r>
        <w:rPr>
          <w:rFonts w:eastAsia="Times New Roman"/>
          <w:szCs w:val="24"/>
        </w:rPr>
        <w:t>κ</w:t>
      </w:r>
      <w:r>
        <w:rPr>
          <w:rFonts w:eastAsia="Times New Roman"/>
          <w:szCs w:val="24"/>
        </w:rPr>
        <w:t>τά για το επόμενο διάστημα.</w:t>
      </w:r>
    </w:p>
    <w:p w14:paraId="091EF80C" w14:textId="77777777" w:rsidR="00DA7551" w:rsidRDefault="006A5FF6">
      <w:pPr>
        <w:spacing w:after="0" w:line="600" w:lineRule="auto"/>
        <w:ind w:firstLine="720"/>
        <w:jc w:val="both"/>
        <w:rPr>
          <w:rFonts w:eastAsia="Times New Roman"/>
          <w:szCs w:val="24"/>
        </w:rPr>
      </w:pPr>
      <w:r>
        <w:rPr>
          <w:rFonts w:eastAsia="Times New Roman"/>
          <w:szCs w:val="24"/>
        </w:rPr>
        <w:lastRenderedPageBreak/>
        <w:t>Την Τρίτη 26 Ιουνίου, λοιπόν, έγινε αι</w:t>
      </w:r>
      <w:r>
        <w:rPr>
          <w:rFonts w:eastAsia="Times New Roman"/>
          <w:szCs w:val="24"/>
        </w:rPr>
        <w:t>φνιδιαστικός έλεγχος στην επιχείρηση και πράγματι έγινε σωρεία παραβάσεων. Δεκατρία άτομα απασχολούνταν ενώ ήταν δηλωμένα σε ρεπό, για έναν εργαζόμενο δεν είχε δηλωθεί τροποποίηση ωραρίου, για δ</w:t>
      </w:r>
      <w:r>
        <w:rPr>
          <w:rFonts w:eastAsia="Times New Roman"/>
          <w:szCs w:val="24"/>
        </w:rPr>
        <w:t>ύ</w:t>
      </w:r>
      <w:r>
        <w:rPr>
          <w:rFonts w:eastAsia="Times New Roman"/>
          <w:szCs w:val="24"/>
        </w:rPr>
        <w:t>ο εργαζόμενους δεν είχε δηλωθεί η υπερωριακή απασχόληση. Αυτή</w:t>
      </w:r>
      <w:r>
        <w:rPr>
          <w:rFonts w:eastAsia="Times New Roman"/>
          <w:szCs w:val="24"/>
        </w:rPr>
        <w:t xml:space="preserve"> τη στιγμή επιβάλλονται κυρώσεις για όλες αυτές τις παραβάσεις στην επιχείρηση.</w:t>
      </w:r>
    </w:p>
    <w:p w14:paraId="091EF80D" w14:textId="77777777" w:rsidR="00DA7551" w:rsidRDefault="006A5FF6">
      <w:pPr>
        <w:spacing w:after="0" w:line="600" w:lineRule="auto"/>
        <w:ind w:firstLine="720"/>
        <w:jc w:val="both"/>
        <w:rPr>
          <w:rFonts w:eastAsia="Times New Roman"/>
          <w:szCs w:val="24"/>
        </w:rPr>
      </w:pPr>
      <w:r>
        <w:rPr>
          <w:rFonts w:eastAsia="Times New Roman"/>
          <w:szCs w:val="24"/>
        </w:rPr>
        <w:t>Είναι λοιπόν σαφές από την πλευρά μας το σχέδιο που έχουμε για την αντιμετώπιση της παραβατικότητας στον τουρισμό και ότι για μας δεν υπάρχει κανενός είδους ασυλία σε κα</w:t>
      </w:r>
      <w:r>
        <w:rPr>
          <w:rFonts w:eastAsia="Times New Roman"/>
          <w:szCs w:val="24"/>
        </w:rPr>
        <w:t>μ</w:t>
      </w:r>
      <w:r>
        <w:rPr>
          <w:rFonts w:eastAsia="Times New Roman"/>
          <w:szCs w:val="24"/>
        </w:rPr>
        <w:t>μία επ</w:t>
      </w:r>
      <w:r>
        <w:rPr>
          <w:rFonts w:eastAsia="Times New Roman"/>
          <w:szCs w:val="24"/>
        </w:rPr>
        <w:t>ιχείρηση, ιδίως στον κλάδο αυτό.</w:t>
      </w:r>
    </w:p>
    <w:p w14:paraId="091EF80E" w14:textId="77777777" w:rsidR="00DA7551" w:rsidRDefault="006A5FF6">
      <w:pPr>
        <w:spacing w:after="0" w:line="600" w:lineRule="auto"/>
        <w:ind w:firstLine="720"/>
        <w:jc w:val="both"/>
        <w:rPr>
          <w:rFonts w:eastAsia="Times New Roman"/>
          <w:szCs w:val="24"/>
        </w:rPr>
      </w:pPr>
      <w:r>
        <w:rPr>
          <w:rFonts w:eastAsia="Times New Roman"/>
          <w:szCs w:val="24"/>
        </w:rPr>
        <w:t>Σας ευχαριστώ.</w:t>
      </w:r>
    </w:p>
    <w:p w14:paraId="091EF80F" w14:textId="77777777" w:rsidR="00DA7551" w:rsidRDefault="006A5FF6">
      <w:pPr>
        <w:spacing w:after="0" w:line="600" w:lineRule="auto"/>
        <w:ind w:firstLine="720"/>
        <w:jc w:val="both"/>
        <w:rPr>
          <w:rFonts w:eastAsia="Times New Roman"/>
          <w:szCs w:val="24"/>
        </w:rPr>
      </w:pPr>
      <w:r>
        <w:rPr>
          <w:rFonts w:eastAsia="Times New Roman"/>
          <w:b/>
          <w:szCs w:val="24"/>
        </w:rPr>
        <w:t>ΠΡΟΕΔΡΕΥΩΝ</w:t>
      </w:r>
      <w:r w:rsidRPr="00A2740C">
        <w:rPr>
          <w:rFonts w:eastAsia="Times New Roman"/>
          <w:b/>
          <w:szCs w:val="24"/>
        </w:rPr>
        <w:t xml:space="preserve"> (Σπυρίδων Λυκούδης):</w:t>
      </w:r>
      <w:r>
        <w:rPr>
          <w:rFonts w:eastAsia="Times New Roman"/>
          <w:szCs w:val="24"/>
        </w:rPr>
        <w:t xml:space="preserve"> Κύριε </w:t>
      </w:r>
      <w:proofErr w:type="spellStart"/>
      <w:r>
        <w:rPr>
          <w:rFonts w:eastAsia="Times New Roman"/>
          <w:szCs w:val="24"/>
        </w:rPr>
        <w:t>Κατσώτη</w:t>
      </w:r>
      <w:proofErr w:type="spellEnd"/>
      <w:r>
        <w:rPr>
          <w:rFonts w:eastAsia="Times New Roman"/>
          <w:szCs w:val="24"/>
        </w:rPr>
        <w:t>, έχετε τον λόγο.</w:t>
      </w:r>
    </w:p>
    <w:p w14:paraId="091EF810" w14:textId="77777777" w:rsidR="00DA7551" w:rsidRDefault="006A5FF6">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Κύριε Υπουργέ, παρουσιάζεστε ως υπερασπιστής των δημοκρατικών δικαιωμάτων, των συνδικαλιστικών ελευθεριών, των εργασιακών δικαι</w:t>
      </w:r>
      <w:r>
        <w:rPr>
          <w:rFonts w:eastAsia="Times New Roman"/>
          <w:szCs w:val="24"/>
        </w:rPr>
        <w:t xml:space="preserve">ωμάτων των εργαζομένων. Οι εξελίξεις, όμως, η κατάσταση που έχει δημιουργηθεί στους χώρους δουλειάς και κλάδους αποκαλύπτει ότι όσα λέτε </w:t>
      </w:r>
      <w:r>
        <w:rPr>
          <w:rFonts w:eastAsia="Times New Roman"/>
          <w:szCs w:val="24"/>
        </w:rPr>
        <w:lastRenderedPageBreak/>
        <w:t>κατά καιρούς είναι απλά για να δημιουργείται μια εικονική πραγματικότητα.</w:t>
      </w:r>
    </w:p>
    <w:p w14:paraId="091EF811" w14:textId="77777777" w:rsidR="00DA7551" w:rsidRDefault="006A5FF6">
      <w:pPr>
        <w:spacing w:after="0" w:line="600" w:lineRule="auto"/>
        <w:ind w:firstLine="720"/>
        <w:jc w:val="both"/>
        <w:rPr>
          <w:rFonts w:eastAsia="Times New Roman"/>
          <w:szCs w:val="24"/>
        </w:rPr>
      </w:pPr>
      <w:r>
        <w:rPr>
          <w:rFonts w:eastAsia="Times New Roman"/>
          <w:szCs w:val="24"/>
        </w:rPr>
        <w:t xml:space="preserve">Η πραγματικότητα είναι η κυριαρχία του </w:t>
      </w:r>
      <w:r>
        <w:rPr>
          <w:rFonts w:eastAsia="Times New Roman"/>
          <w:szCs w:val="24"/>
        </w:rPr>
        <w:t>διευθυντικού, του εργοδοτικού δικαιώματος. Κάθε ρύθμιση</w:t>
      </w:r>
      <w:r>
        <w:rPr>
          <w:rFonts w:eastAsia="Times New Roman"/>
          <w:szCs w:val="24"/>
        </w:rPr>
        <w:t>,</w:t>
      </w:r>
      <w:r>
        <w:rPr>
          <w:rFonts w:eastAsia="Times New Roman"/>
          <w:szCs w:val="24"/>
        </w:rPr>
        <w:t xml:space="preserve"> </w:t>
      </w:r>
      <w:r>
        <w:rPr>
          <w:rFonts w:eastAsia="Times New Roman"/>
          <w:szCs w:val="24"/>
        </w:rPr>
        <w:t>η οποία</w:t>
      </w:r>
      <w:r>
        <w:rPr>
          <w:rFonts w:eastAsia="Times New Roman"/>
          <w:szCs w:val="24"/>
        </w:rPr>
        <w:t xml:space="preserve"> προβλέπει την απαγόρευση παρέμβασης στο κίνημα έχει καταργηθεί στην πράξη με την απόλυτη ευθύνη και της Κυβέρνησής σας και εσάς προσωπικά. Όποιος εργαζόμενος διεκδικεί απολύεται, </w:t>
      </w:r>
      <w:proofErr w:type="spellStart"/>
      <w:r>
        <w:rPr>
          <w:rFonts w:eastAsia="Times New Roman"/>
          <w:szCs w:val="24"/>
        </w:rPr>
        <w:t>πόσω</w:t>
      </w:r>
      <w:proofErr w:type="spellEnd"/>
      <w:r>
        <w:rPr>
          <w:rFonts w:eastAsia="Times New Roman"/>
          <w:szCs w:val="24"/>
        </w:rPr>
        <w:t xml:space="preserve"> μάλλον </w:t>
      </w:r>
      <w:r>
        <w:rPr>
          <w:rFonts w:eastAsia="Times New Roman"/>
          <w:szCs w:val="24"/>
        </w:rPr>
        <w:t>να πρωτοστατεί στην οργάνωση των εργαζομένων συνολικά στους χώρους δουλειάς.</w:t>
      </w:r>
    </w:p>
    <w:p w14:paraId="091EF812" w14:textId="77777777" w:rsidR="00DA7551" w:rsidRDefault="006A5FF6">
      <w:pPr>
        <w:spacing w:after="0" w:line="600" w:lineRule="auto"/>
        <w:ind w:firstLine="720"/>
        <w:jc w:val="both"/>
        <w:rPr>
          <w:rFonts w:eastAsia="Times New Roman"/>
          <w:szCs w:val="24"/>
        </w:rPr>
      </w:pPr>
      <w:r>
        <w:rPr>
          <w:rFonts w:eastAsia="Times New Roman"/>
          <w:szCs w:val="24"/>
        </w:rPr>
        <w:t xml:space="preserve">Λέτε για την </w:t>
      </w:r>
      <w:r>
        <w:rPr>
          <w:rFonts w:eastAsia="Times New Roman"/>
          <w:szCs w:val="24"/>
        </w:rPr>
        <w:t>Ε</w:t>
      </w:r>
      <w:r>
        <w:rPr>
          <w:rFonts w:eastAsia="Times New Roman"/>
          <w:szCs w:val="24"/>
        </w:rPr>
        <w:t xml:space="preserve">πιθεώρηση </w:t>
      </w:r>
      <w:r>
        <w:rPr>
          <w:rFonts w:eastAsia="Times New Roman"/>
          <w:szCs w:val="24"/>
        </w:rPr>
        <w:t>Ε</w:t>
      </w:r>
      <w:r>
        <w:rPr>
          <w:rFonts w:eastAsia="Times New Roman"/>
          <w:szCs w:val="24"/>
        </w:rPr>
        <w:t xml:space="preserve">ργασίας. </w:t>
      </w:r>
      <w:proofErr w:type="spellStart"/>
      <w:r>
        <w:rPr>
          <w:rFonts w:eastAsia="Times New Roman"/>
          <w:szCs w:val="24"/>
        </w:rPr>
        <w:t>Ειρήσθω</w:t>
      </w:r>
      <w:proofErr w:type="spellEnd"/>
      <w:r>
        <w:rPr>
          <w:rFonts w:eastAsia="Times New Roman"/>
          <w:szCs w:val="24"/>
        </w:rPr>
        <w:t xml:space="preserve"> εν </w:t>
      </w:r>
      <w:proofErr w:type="spellStart"/>
      <w:r>
        <w:rPr>
          <w:rFonts w:eastAsia="Times New Roman"/>
          <w:szCs w:val="24"/>
        </w:rPr>
        <w:t>παρόδω</w:t>
      </w:r>
      <w:proofErr w:type="spellEnd"/>
      <w:r>
        <w:rPr>
          <w:rFonts w:eastAsia="Times New Roman"/>
          <w:szCs w:val="24"/>
        </w:rPr>
        <w:t xml:space="preserve">, κυρία Υπουργέ, στις 25 Ιουνίου έχετε δεσμευθεί ότι η Κυβέρνησή σας θα υλοποιήσει τη δέσμευση απέναντι στους εργαζόμενους στο λιμάνι για την ένταξη στα </w:t>
      </w:r>
      <w:proofErr w:type="spellStart"/>
      <w:r>
        <w:rPr>
          <w:rFonts w:eastAsia="Times New Roman"/>
          <w:szCs w:val="24"/>
        </w:rPr>
        <w:t>βαρέα</w:t>
      </w:r>
      <w:proofErr w:type="spellEnd"/>
      <w:r>
        <w:rPr>
          <w:rFonts w:eastAsia="Times New Roman"/>
          <w:szCs w:val="24"/>
        </w:rPr>
        <w:t xml:space="preserve"> και ανθυγιεινά. Μέχρι σήμερα, παρά τη δέσμευσή σας, δεν έχετε κάνει απο</w:t>
      </w:r>
      <w:r>
        <w:rPr>
          <w:rFonts w:eastAsia="Times New Roman"/>
          <w:szCs w:val="24"/>
        </w:rPr>
        <w:t xml:space="preserve">λύτως τίποτα. Είναι κι αυτό ένα απ’ αυτά που λέτε, «τα άλλα λόγια ν’ αγαπιόμαστε». Το καταθέτω στα Πρακτικά. </w:t>
      </w:r>
    </w:p>
    <w:p w14:paraId="091EF813" w14:textId="77777777" w:rsidR="00DA7551" w:rsidRDefault="006A5FF6">
      <w:pPr>
        <w:spacing w:after="0" w:line="600" w:lineRule="auto"/>
        <w:ind w:firstLine="540"/>
        <w:jc w:val="both"/>
        <w:rPr>
          <w:rFonts w:eastAsia="Times New Roman"/>
          <w:szCs w:val="24"/>
        </w:rPr>
      </w:pPr>
      <w:r w:rsidRPr="00C453AA">
        <w:rPr>
          <w:rFonts w:eastAsia="Times New Roman"/>
          <w:szCs w:val="24"/>
        </w:rPr>
        <w:lastRenderedPageBreak/>
        <w:t xml:space="preserve">(Στο σημείο αυτό ο Βουλευτής κ. </w:t>
      </w:r>
      <w:r>
        <w:rPr>
          <w:rFonts w:eastAsia="Times New Roman"/>
          <w:szCs w:val="24"/>
        </w:rPr>
        <w:t xml:space="preserve">Χρήστος </w:t>
      </w:r>
      <w:proofErr w:type="spellStart"/>
      <w:r>
        <w:rPr>
          <w:rFonts w:eastAsia="Times New Roman"/>
          <w:szCs w:val="24"/>
        </w:rPr>
        <w:t>Κατσώτης</w:t>
      </w:r>
      <w:proofErr w:type="spellEnd"/>
      <w:r>
        <w:rPr>
          <w:rFonts w:eastAsia="Times New Roman"/>
          <w:szCs w:val="24"/>
        </w:rPr>
        <w:t xml:space="preserve"> </w:t>
      </w:r>
      <w:r w:rsidRPr="00C453AA">
        <w:rPr>
          <w:rFonts w:eastAsia="Times New Roman"/>
          <w:szCs w:val="24"/>
        </w:rPr>
        <w:t>καταθέτει για τα Πρα</w:t>
      </w:r>
      <w:r>
        <w:rPr>
          <w:rFonts w:eastAsia="Times New Roman"/>
          <w:szCs w:val="24"/>
        </w:rPr>
        <w:t>κτικά το προαναφερθέν έγγραφο</w:t>
      </w:r>
      <w:r w:rsidRPr="00C453AA">
        <w:rPr>
          <w:rFonts w:eastAsia="Times New Roman"/>
          <w:szCs w:val="24"/>
        </w:rPr>
        <w:t>, τ</w:t>
      </w:r>
      <w:r>
        <w:rPr>
          <w:rFonts w:eastAsia="Times New Roman"/>
          <w:szCs w:val="24"/>
        </w:rPr>
        <w:t>ο οποίο βρίσκε</w:t>
      </w:r>
      <w:r w:rsidRPr="00C453AA">
        <w:rPr>
          <w:rFonts w:eastAsia="Times New Roman"/>
          <w:szCs w:val="24"/>
        </w:rPr>
        <w:t>ται στο αρχείο του Τμήματος Γρα</w:t>
      </w:r>
      <w:r w:rsidRPr="00C453AA">
        <w:rPr>
          <w:rFonts w:eastAsia="Times New Roman"/>
          <w:szCs w:val="24"/>
        </w:rPr>
        <w:t>μματείας της Διεύθυνσης Στενογραφίας και  Πρακτικών της Βουλής)</w:t>
      </w:r>
    </w:p>
    <w:p w14:paraId="091EF814"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Όμως, ωστόσο, κυρία Υπουργέ, το άρθρο 14 του ν.1264 λέει ότι «</w:t>
      </w:r>
      <w:r>
        <w:rPr>
          <w:rFonts w:eastAsia="Times New Roman"/>
          <w:szCs w:val="24"/>
        </w:rPr>
        <w:t>τ</w:t>
      </w:r>
      <w:r>
        <w:rPr>
          <w:rFonts w:eastAsia="Times New Roman"/>
          <w:szCs w:val="24"/>
        </w:rPr>
        <w:t>α όργανα του κράτους έχουν την υποχρέωση να εφαρμόζουν τα απαραίτητα μέτρα για τη διασφάλιση της ανεμπόδιστης άσκησης του δικαιώμ</w:t>
      </w:r>
      <w:r>
        <w:rPr>
          <w:rFonts w:eastAsia="Times New Roman"/>
          <w:szCs w:val="24"/>
        </w:rPr>
        <w:t xml:space="preserve">ατος για την ίδρυση και αυτόνομη λειτουργία των συνδικαλιστικών οργανώσεων. Απαγορεύεται στους εργοδότες, σε πρόσωπα που ενεργούν κ.λπ. </w:t>
      </w:r>
      <w:proofErr w:type="spellStart"/>
      <w:r>
        <w:rPr>
          <w:rFonts w:eastAsia="Times New Roman"/>
          <w:szCs w:val="24"/>
        </w:rPr>
        <w:t>κ.λπ</w:t>
      </w:r>
      <w:proofErr w:type="spellEnd"/>
      <w:r>
        <w:rPr>
          <w:rFonts w:eastAsia="Times New Roman"/>
          <w:szCs w:val="24"/>
        </w:rPr>
        <w:t>…» άρθρο 14 του ν.1264. Εσείς μάλλον τον αγνοείτε.</w:t>
      </w:r>
    </w:p>
    <w:p w14:paraId="091EF815"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Δεύτερον, το άρθρο 23 του ν.1264 λέει ότι «</w:t>
      </w:r>
      <w:r>
        <w:rPr>
          <w:rFonts w:eastAsia="Times New Roman"/>
          <w:szCs w:val="24"/>
        </w:rPr>
        <w:t>ο</w:t>
      </w:r>
      <w:r>
        <w:rPr>
          <w:rFonts w:eastAsia="Times New Roman"/>
          <w:szCs w:val="24"/>
        </w:rPr>
        <w:t xml:space="preserve"> εργοδότης και οι εκπ</w:t>
      </w:r>
      <w:r>
        <w:rPr>
          <w:rFonts w:eastAsia="Times New Roman"/>
          <w:szCs w:val="24"/>
        </w:rPr>
        <w:t>ρόσωποί του, ως και οποιοσδήποτε τρίτος που παραβαίνει τις διατάξεις του άρθρου 14, παράγραφος 2 και 3 του νόμου αυτού, τιμωρούνται με φυλάκιση ή και με χρηματική ποινή μέχρι 5 εκατομμυρίων δραχμών». Εσείς, όμως, και αυτό</w:t>
      </w:r>
      <w:r>
        <w:rPr>
          <w:rFonts w:eastAsia="Times New Roman"/>
          <w:szCs w:val="24"/>
        </w:rPr>
        <w:t>, το οποίο</w:t>
      </w:r>
      <w:r>
        <w:rPr>
          <w:rFonts w:eastAsia="Times New Roman"/>
          <w:szCs w:val="24"/>
        </w:rPr>
        <w:t xml:space="preserve"> </w:t>
      </w:r>
      <w:r>
        <w:rPr>
          <w:rFonts w:eastAsia="Times New Roman"/>
          <w:szCs w:val="24"/>
        </w:rPr>
        <w:t>έλεγε τότε ο νόμος,</w:t>
      </w:r>
      <w:r>
        <w:rPr>
          <w:rFonts w:eastAsia="Times New Roman"/>
          <w:szCs w:val="24"/>
        </w:rPr>
        <w:t xml:space="preserve"> το α</w:t>
      </w:r>
      <w:r>
        <w:rPr>
          <w:rFonts w:eastAsia="Times New Roman"/>
          <w:szCs w:val="24"/>
        </w:rPr>
        <w:t>γνοείτε.</w:t>
      </w:r>
    </w:p>
    <w:p w14:paraId="091EF816"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Θα τα καταθέσουμε και αυτά στα Πρακτικά για να τα έχετε υπ</w:t>
      </w:r>
      <w:r>
        <w:rPr>
          <w:rFonts w:eastAsia="Times New Roman"/>
          <w:szCs w:val="24"/>
        </w:rPr>
        <w:t>’</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γιατί εδώ η παρέμβαση της εργοδοσίας είναι οφθαλμοφανής, κυρία Υπουργέ.</w:t>
      </w:r>
    </w:p>
    <w:p w14:paraId="091EF817"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sidRPr="000D63A8">
        <w:rPr>
          <w:rFonts w:eastAsia="Times New Roman" w:cs="Times New Roman"/>
          <w:szCs w:val="24"/>
        </w:rPr>
        <w:t>(Στο σημείο αυτό ο Βουλευτής κ</w:t>
      </w:r>
      <w:r>
        <w:rPr>
          <w:rFonts w:eastAsia="Times New Roman" w:cs="Times New Roman"/>
          <w:szCs w:val="24"/>
        </w:rPr>
        <w:t xml:space="preserve">. Χρήστος </w:t>
      </w:r>
      <w:proofErr w:type="spellStart"/>
      <w:r>
        <w:rPr>
          <w:rFonts w:eastAsia="Times New Roman" w:cs="Times New Roman"/>
          <w:szCs w:val="24"/>
        </w:rPr>
        <w:t>Κατσώτης</w:t>
      </w:r>
      <w:proofErr w:type="spellEnd"/>
      <w:r w:rsidRPr="000D63A8">
        <w:rPr>
          <w:rFonts w:eastAsia="Times New Roman" w:cs="Times New Roman"/>
          <w:szCs w:val="24"/>
        </w:rPr>
        <w:t xml:space="preserve"> καταθέτει για τα Πρακτικά τα προαναφερθέντα έγγραφα, τα </w:t>
      </w:r>
      <w:r w:rsidRPr="000D63A8">
        <w:rPr>
          <w:rFonts w:eastAsia="Times New Roman" w:cs="Times New Roman"/>
          <w:szCs w:val="24"/>
        </w:rPr>
        <w:t xml:space="preserve">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91EF818"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Και εάν τα όργανα, οι υπηρεσίες, δεν το βλέπουν ή θα έπρεπε να ειδοποιηθούν για να πάνε στον χώρο δουλειάς για να δουν τις δύο εργαζόμενες συνδικαλίσ</w:t>
      </w:r>
      <w:r>
        <w:rPr>
          <w:rFonts w:eastAsia="Times New Roman"/>
          <w:szCs w:val="24"/>
        </w:rPr>
        <w:t xml:space="preserve">τριες ομήρους της εργοδοσίας να τις κλειδώνουν μέσα σε ένα δωμάτιο, σε ποια εποχή βρισκόμαστε; Πώς το ανέχεστε εσείς αυτό; Και λέτε ότι εσείς υπερασπίζεστε τα δικαιώματα των εργαζομένων και </w:t>
      </w:r>
      <w:r>
        <w:rPr>
          <w:rFonts w:eastAsia="Times New Roman"/>
          <w:szCs w:val="24"/>
        </w:rPr>
        <w:t>ενώ δεν</w:t>
      </w:r>
      <w:r>
        <w:rPr>
          <w:rFonts w:eastAsia="Times New Roman"/>
          <w:szCs w:val="24"/>
        </w:rPr>
        <w:t xml:space="preserve"> έχετε κάνει τίποτα μέχρι σήμερα και ενώ υπάρχει η Αστυνομί</w:t>
      </w:r>
      <w:r>
        <w:rPr>
          <w:rFonts w:eastAsia="Times New Roman"/>
          <w:szCs w:val="24"/>
        </w:rPr>
        <w:t xml:space="preserve">α, η οποία πήγε και </w:t>
      </w:r>
      <w:r>
        <w:rPr>
          <w:rFonts w:eastAsia="Times New Roman"/>
          <w:szCs w:val="24"/>
        </w:rPr>
        <w:t xml:space="preserve">οδήγησε στο </w:t>
      </w:r>
      <w:r>
        <w:rPr>
          <w:rFonts w:eastAsia="Times New Roman"/>
          <w:szCs w:val="24"/>
        </w:rPr>
        <w:t xml:space="preserve">αυτόφωρο τον διευθυντή! Κι εσείς, λοιπόν, αυτό το αγνοείτε. Και έχετε εδώ στοιχεία, </w:t>
      </w:r>
      <w:r>
        <w:rPr>
          <w:rFonts w:eastAsia="Times New Roman"/>
          <w:szCs w:val="24"/>
        </w:rPr>
        <w:t xml:space="preserve">σύμφωνα με τα οποία </w:t>
      </w:r>
      <w:r>
        <w:rPr>
          <w:rFonts w:eastAsia="Times New Roman"/>
          <w:szCs w:val="24"/>
        </w:rPr>
        <w:t xml:space="preserve">στις διαπραγματεύσεις παίρνει μέρος άνθρωπος της εργοδοσίας, ο οποίος εμφανίζεται τώρα σαν πρόεδρος του </w:t>
      </w:r>
      <w:r>
        <w:rPr>
          <w:rFonts w:eastAsia="Times New Roman"/>
          <w:szCs w:val="24"/>
        </w:rPr>
        <w:t>ε</w:t>
      </w:r>
      <w:r>
        <w:rPr>
          <w:rFonts w:eastAsia="Times New Roman"/>
          <w:szCs w:val="24"/>
        </w:rPr>
        <w:t xml:space="preserve">ργοδοτικού </w:t>
      </w:r>
      <w:r>
        <w:rPr>
          <w:rFonts w:eastAsia="Times New Roman"/>
          <w:szCs w:val="24"/>
        </w:rPr>
        <w:lastRenderedPageBreak/>
        <w:t>σ</w:t>
      </w:r>
      <w:r>
        <w:rPr>
          <w:rFonts w:eastAsia="Times New Roman"/>
          <w:szCs w:val="24"/>
        </w:rPr>
        <w:t>ωμα</w:t>
      </w:r>
      <w:r>
        <w:rPr>
          <w:rFonts w:eastAsia="Times New Roman"/>
          <w:szCs w:val="24"/>
        </w:rPr>
        <w:t>τείου</w:t>
      </w:r>
      <w:r>
        <w:rPr>
          <w:rFonts w:eastAsia="Times New Roman"/>
          <w:szCs w:val="24"/>
        </w:rPr>
        <w:t>, στο οποίο</w:t>
      </w:r>
      <w:r>
        <w:rPr>
          <w:rFonts w:eastAsia="Times New Roman"/>
          <w:szCs w:val="24"/>
        </w:rPr>
        <w:t xml:space="preserve"> πάνε -και σας έχω εδώ καταθέσει- εξώδικα των εργαζομένων, </w:t>
      </w:r>
      <w:r>
        <w:rPr>
          <w:rFonts w:eastAsia="Times New Roman"/>
          <w:szCs w:val="24"/>
        </w:rPr>
        <w:t xml:space="preserve">που </w:t>
      </w:r>
      <w:r>
        <w:rPr>
          <w:rFonts w:eastAsia="Times New Roman"/>
          <w:szCs w:val="24"/>
        </w:rPr>
        <w:t xml:space="preserve">πήρε την υπογραφή τους για να πληρωθούν οι υπερωρίες τους και αυτές τις υπογραφές τις έκαναν μέλη του σωματείου και κάνει </w:t>
      </w:r>
      <w:proofErr w:type="spellStart"/>
      <w:r>
        <w:rPr>
          <w:rFonts w:eastAsia="Times New Roman"/>
          <w:szCs w:val="24"/>
        </w:rPr>
        <w:t>αντισωματείο</w:t>
      </w:r>
      <w:proofErr w:type="spellEnd"/>
      <w:r>
        <w:rPr>
          <w:rFonts w:eastAsia="Times New Roman"/>
          <w:szCs w:val="24"/>
        </w:rPr>
        <w:t xml:space="preserve">. Για να υπερασπιστεί ποιον; Τα δικαιώματα </w:t>
      </w:r>
      <w:r>
        <w:rPr>
          <w:rFonts w:eastAsia="Times New Roman"/>
          <w:szCs w:val="24"/>
        </w:rPr>
        <w:t>των εργαζομένων ή του Ανδρεάδη;</w:t>
      </w:r>
    </w:p>
    <w:p w14:paraId="091EF819"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Ο κ. Ανδρεάδης είναι γνωστός: Σε όλες τις επιχειρήσεις του έχει τα σωματεία, στα οποία πρωτοστατούν άνθρωποι του γραφείου προσωπικού, οι προσωπάρχες, οι διευθυντές, είναι και πρόεδροι των σωματείων, για να υπερασπιστούν τίνο</w:t>
      </w:r>
      <w:r>
        <w:rPr>
          <w:rFonts w:eastAsia="Times New Roman"/>
          <w:szCs w:val="24"/>
        </w:rPr>
        <w:t>ς τα δικαιώματα; Και έρχεται σήμερα -και χωρίς εσείς να βλέπετε και τι δηλώνει στην επιθεώρηση εργασίας- και λέει ότι αυτός, ο μέχρι πρότινος πρόεδρος του ΣΕΠΕ, δεν είναι σε κα</w:t>
      </w:r>
      <w:r>
        <w:rPr>
          <w:rFonts w:eastAsia="Times New Roman"/>
          <w:szCs w:val="24"/>
        </w:rPr>
        <w:t>μ</w:t>
      </w:r>
      <w:r>
        <w:rPr>
          <w:rFonts w:eastAsia="Times New Roman"/>
          <w:szCs w:val="24"/>
        </w:rPr>
        <w:t>μία συνδικαλιστική οργάνωση, άρα λοιπόν δεν έχει υποχρέωση να τηρεί τη συλλογικ</w:t>
      </w:r>
      <w:r>
        <w:rPr>
          <w:rFonts w:eastAsia="Times New Roman"/>
          <w:szCs w:val="24"/>
        </w:rPr>
        <w:t>ή σύμβαση εργασίας των ξενοδοχοϋπαλλήλων που έχει υπογραφεί, με την οποία εμείς δεν συμφωνούμε βέβαια, γιατί έχει το επταήμερο, στο οποίο εσείς δεν έχετε παρέμβει, ώστε να μην εφαρμοστούν επτά μέρες τη βδομάδα δουλειάς για τους εργαζόμενους.</w:t>
      </w:r>
    </w:p>
    <w:p w14:paraId="091EF81A"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Είναι, λοιπόν,</w:t>
      </w:r>
      <w:r>
        <w:rPr>
          <w:rFonts w:eastAsia="Times New Roman"/>
          <w:szCs w:val="24"/>
        </w:rPr>
        <w:t xml:space="preserve"> αυτά ζητήματα, κυρία Υπουργέ, που δεν μπορείτε απλά να τα λέτε. Και εν πάση </w:t>
      </w:r>
      <w:proofErr w:type="spellStart"/>
      <w:r>
        <w:rPr>
          <w:rFonts w:eastAsia="Times New Roman"/>
          <w:szCs w:val="24"/>
        </w:rPr>
        <w:t>περιπτώσει</w:t>
      </w:r>
      <w:proofErr w:type="spellEnd"/>
      <w:r>
        <w:rPr>
          <w:rFonts w:eastAsia="Times New Roman"/>
          <w:szCs w:val="24"/>
        </w:rPr>
        <w:t>, επειδή εδώ παροικούμε όλοι στην Ιερουσαλήμ και τα πράγματα είναι γνωστά, σας καταθέτω σήμερα και ένα δημοσίευμα του «</w:t>
      </w:r>
      <w:r>
        <w:rPr>
          <w:rFonts w:eastAsia="Times New Roman"/>
          <w:szCs w:val="24"/>
        </w:rPr>
        <w:t>ΡΙΖΟΣΠΑΣΤΗ</w:t>
      </w:r>
      <w:r>
        <w:rPr>
          <w:rFonts w:eastAsia="Times New Roman"/>
          <w:szCs w:val="24"/>
        </w:rPr>
        <w:t>» γι’ αυτό που λέτε, για τα συνδικαλιστι</w:t>
      </w:r>
      <w:r>
        <w:rPr>
          <w:rFonts w:eastAsia="Times New Roman"/>
          <w:szCs w:val="24"/>
        </w:rPr>
        <w:t>κά δικαιώματα, για το πώς απολύονται συνδικαλιστές, για το τι υπάρχει μέσα στους χώρους δουλειάς, απλά για να το διαβάσετε, κυρία Υπουργέ. Φαντάζομαι δεν διαβάζετε «</w:t>
      </w:r>
      <w:r>
        <w:rPr>
          <w:rFonts w:eastAsia="Times New Roman"/>
          <w:szCs w:val="24"/>
        </w:rPr>
        <w:t>ΡΙΖΟΣΠΑΣΤΗ</w:t>
      </w:r>
      <w:r>
        <w:rPr>
          <w:rFonts w:eastAsia="Times New Roman"/>
          <w:szCs w:val="24"/>
        </w:rPr>
        <w:t>», διαβάζετε «</w:t>
      </w:r>
      <w:r>
        <w:rPr>
          <w:rFonts w:eastAsia="Times New Roman"/>
          <w:szCs w:val="24"/>
        </w:rPr>
        <w:t>ΑΥΓΗ</w:t>
      </w:r>
      <w:r>
        <w:rPr>
          <w:rFonts w:eastAsia="Times New Roman"/>
          <w:szCs w:val="24"/>
        </w:rPr>
        <w:t>». Η «</w:t>
      </w:r>
      <w:r>
        <w:rPr>
          <w:rFonts w:eastAsia="Times New Roman"/>
          <w:szCs w:val="24"/>
        </w:rPr>
        <w:t>ΑΥΓΗ</w:t>
      </w:r>
      <w:r>
        <w:rPr>
          <w:rFonts w:eastAsia="Times New Roman"/>
          <w:szCs w:val="24"/>
        </w:rPr>
        <w:t>» δεν τα βλέπει αυτά. Διαβάστε, λοιπόν, εδώ στον «</w:t>
      </w:r>
      <w:r>
        <w:rPr>
          <w:rFonts w:eastAsia="Times New Roman"/>
          <w:szCs w:val="24"/>
        </w:rPr>
        <w:t>ΡΙΖΟΣΠΑΣΤΗ</w:t>
      </w:r>
      <w:r>
        <w:rPr>
          <w:rFonts w:eastAsia="Times New Roman"/>
          <w:szCs w:val="24"/>
        </w:rPr>
        <w:t xml:space="preserve">» τα στοιχεία αυτά, </w:t>
      </w:r>
      <w:r>
        <w:rPr>
          <w:rFonts w:eastAsia="Times New Roman"/>
          <w:szCs w:val="24"/>
        </w:rPr>
        <w:t>τα οποία</w:t>
      </w:r>
      <w:r>
        <w:rPr>
          <w:rFonts w:eastAsia="Times New Roman"/>
          <w:szCs w:val="24"/>
        </w:rPr>
        <w:t xml:space="preserve"> υπάρχουν</w:t>
      </w:r>
      <w:r>
        <w:rPr>
          <w:rFonts w:eastAsia="Times New Roman"/>
          <w:szCs w:val="24"/>
        </w:rPr>
        <w:t>,</w:t>
      </w:r>
      <w:r>
        <w:rPr>
          <w:rFonts w:eastAsia="Times New Roman"/>
          <w:szCs w:val="24"/>
        </w:rPr>
        <w:t xml:space="preserve"> τα σημερινά στοιχεία, γι’ αυτές τις μέρες, </w:t>
      </w:r>
      <w:r>
        <w:rPr>
          <w:rFonts w:eastAsia="Times New Roman"/>
          <w:szCs w:val="24"/>
        </w:rPr>
        <w:t xml:space="preserve">στα οποία </w:t>
      </w:r>
      <w:r>
        <w:rPr>
          <w:rFonts w:eastAsia="Times New Roman"/>
          <w:szCs w:val="24"/>
        </w:rPr>
        <w:t xml:space="preserve">η </w:t>
      </w:r>
      <w:proofErr w:type="spellStart"/>
      <w:r>
        <w:rPr>
          <w:rFonts w:eastAsia="Times New Roman"/>
          <w:szCs w:val="24"/>
        </w:rPr>
        <w:t>μεγαλοεργοδοσία</w:t>
      </w:r>
      <w:proofErr w:type="spellEnd"/>
      <w:r>
        <w:rPr>
          <w:rFonts w:eastAsia="Times New Roman"/>
          <w:szCs w:val="24"/>
        </w:rPr>
        <w:t xml:space="preserve"> και πολλές φορές και οι υπηρεσίες του ΣΕΠΕ πάνε μαζί χέρι-χέρι, ύστερα βέβαια από δικές σας εντολές.</w:t>
      </w:r>
    </w:p>
    <w:p w14:paraId="091EF81B"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sidRPr="000D63A8">
        <w:rPr>
          <w:rFonts w:eastAsia="Times New Roman" w:cs="Times New Roman"/>
          <w:szCs w:val="24"/>
        </w:rPr>
        <w:t>(Στο σημείο αυτό ο Βουλευτής κ</w:t>
      </w:r>
      <w:r>
        <w:rPr>
          <w:rFonts w:eastAsia="Times New Roman" w:cs="Times New Roman"/>
          <w:szCs w:val="24"/>
        </w:rPr>
        <w:t>. Χρή</w:t>
      </w:r>
      <w:r>
        <w:rPr>
          <w:rFonts w:eastAsia="Times New Roman" w:cs="Times New Roman"/>
          <w:szCs w:val="24"/>
        </w:rPr>
        <w:t xml:space="preserve">στος </w:t>
      </w:r>
      <w:proofErr w:type="spellStart"/>
      <w:r>
        <w:rPr>
          <w:rFonts w:eastAsia="Times New Roman" w:cs="Times New Roman"/>
          <w:szCs w:val="24"/>
        </w:rPr>
        <w:t>Κατσώτης</w:t>
      </w:r>
      <w:proofErr w:type="spellEnd"/>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91EF81C"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5976B5">
        <w:rPr>
          <w:rFonts w:eastAsia="Times New Roman"/>
          <w:b/>
          <w:szCs w:val="24"/>
        </w:rPr>
        <w:t>ΠΡΟΕΔΡΕΥΩΝ (Σπυρίδων Λυκούδης):</w:t>
      </w:r>
      <w:r>
        <w:rPr>
          <w:rFonts w:eastAsia="Times New Roman"/>
          <w:szCs w:val="24"/>
        </w:rPr>
        <w:t xml:space="preserve"> Ευχαριστώ, κύριε συνάδελφε.</w:t>
      </w:r>
    </w:p>
    <w:p w14:paraId="091EF81D"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Κυρία Υπουργέ, έχετ</w:t>
      </w:r>
      <w:r>
        <w:rPr>
          <w:rFonts w:eastAsia="Times New Roman"/>
          <w:szCs w:val="24"/>
        </w:rPr>
        <w:t xml:space="preserve">ε τον λόγο. </w:t>
      </w:r>
    </w:p>
    <w:p w14:paraId="091EF81E"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ΕΦΗ</w:t>
      </w:r>
      <w:r w:rsidRPr="00DC1959">
        <w:rPr>
          <w:rFonts w:eastAsia="Times New Roman"/>
          <w:b/>
          <w:szCs w:val="24"/>
        </w:rPr>
        <w:t xml:space="preserve"> ΑΧΤΣΙΟΓΛΟΥ (Υπουργός Εργασίας, Κοινωνικής Ασφάλισης και Κοινωνικής Αλληλεγγύης): </w:t>
      </w:r>
      <w:r>
        <w:rPr>
          <w:rFonts w:eastAsia="Times New Roman"/>
          <w:szCs w:val="24"/>
        </w:rPr>
        <w:t>Από τα στοιχεία που παρέθεσα</w:t>
      </w:r>
      <w:r>
        <w:rPr>
          <w:rFonts w:eastAsia="Times New Roman"/>
          <w:szCs w:val="24"/>
        </w:rPr>
        <w:t>, τα οποία</w:t>
      </w:r>
      <w:r>
        <w:rPr>
          <w:rFonts w:eastAsia="Times New Roman"/>
          <w:szCs w:val="24"/>
        </w:rPr>
        <w:t xml:space="preserve"> δείχνουν τι ποινές επιβάλλονται και πόσα πρόστιμα επιβάλλονται και πόσοι έλεγχοι γίνονται στις επιχειρήσεις από το Σώμα</w:t>
      </w:r>
      <w:r>
        <w:rPr>
          <w:rFonts w:eastAsia="Times New Roman"/>
          <w:szCs w:val="24"/>
        </w:rPr>
        <w:t xml:space="preserve"> Επιθεώρησης Εργασίας, βγάλατε το συμπέρασμα ότι το Σώμα Επιθεώρησης Εργασίας περπατάει χέρι-χέρι με την εργοδοσία. Δεν ξέρω πραγματικά από πού προκύπτουν αυτά τα συμπεράσματα. Διαβάζω πολλά πράγματα και δεν διαβάζω μόνο την «</w:t>
      </w:r>
      <w:r>
        <w:rPr>
          <w:rFonts w:eastAsia="Times New Roman"/>
          <w:szCs w:val="24"/>
        </w:rPr>
        <w:t>ΑΥΓΗ</w:t>
      </w:r>
      <w:r>
        <w:rPr>
          <w:rFonts w:eastAsia="Times New Roman"/>
          <w:szCs w:val="24"/>
        </w:rPr>
        <w:t>». Διαβάζω και την «</w:t>
      </w:r>
      <w:r>
        <w:rPr>
          <w:rFonts w:eastAsia="Times New Roman"/>
          <w:szCs w:val="24"/>
        </w:rPr>
        <w:t>ΑΥΓΗ</w:t>
      </w:r>
      <w:r>
        <w:rPr>
          <w:rFonts w:eastAsia="Times New Roman"/>
          <w:szCs w:val="24"/>
        </w:rPr>
        <w:t>»,</w:t>
      </w:r>
      <w:r>
        <w:rPr>
          <w:rFonts w:eastAsia="Times New Roman"/>
          <w:szCs w:val="24"/>
        </w:rPr>
        <w:t xml:space="preserve"> αλλά όχι μόνο την «</w:t>
      </w:r>
      <w:r>
        <w:rPr>
          <w:rFonts w:eastAsia="Times New Roman"/>
          <w:szCs w:val="24"/>
        </w:rPr>
        <w:t>ΑΥΓΗ</w:t>
      </w:r>
      <w:r>
        <w:rPr>
          <w:rFonts w:eastAsia="Times New Roman"/>
          <w:szCs w:val="24"/>
        </w:rPr>
        <w:t>», αλλά για μερικά πράγματα, παρ</w:t>
      </w:r>
      <w:r>
        <w:rPr>
          <w:rFonts w:eastAsia="Times New Roman"/>
          <w:szCs w:val="24"/>
        </w:rPr>
        <w:t xml:space="preserve">’ </w:t>
      </w:r>
      <w:r>
        <w:rPr>
          <w:rFonts w:eastAsia="Times New Roman"/>
          <w:szCs w:val="24"/>
        </w:rPr>
        <w:t>ότι έχουμε κάθε δικαίωμα να διαφωνούμε, η ανάγνωση της πραγματικότητας με τέτοιο φακό με αφήνει άφωνη. Να βγάζετε το συμπέρασμα ότι το Σώμα Επιθεώρησης Εργασίας περπατάει χέρι-χέρι με την εργοδοσία.</w:t>
      </w:r>
      <w:r>
        <w:rPr>
          <w:rFonts w:eastAsia="Times New Roman"/>
          <w:szCs w:val="24"/>
        </w:rPr>
        <w:t xml:space="preserve"> Θεωρείτε ότι με αυτόν τον τρόπο, πραγματικά, διαβάζετε την πραγματικότητα -έτσι εκτιμάτε- και θεωρείτε ότι με αυτόν τον τρόπο υποστηρίζετε τα συμφέροντα των εργαζομένων. Με αφήνει κατάπληκτη αυτή η προσέγγιση.</w:t>
      </w:r>
    </w:p>
    <w:p w14:paraId="091EF81F" w14:textId="77777777" w:rsidR="00DA7551" w:rsidRDefault="006A5FF6">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 xml:space="preserve">Καταθέτω καθημερινά στοιχεία, όχι λόγια, που </w:t>
      </w:r>
      <w:r>
        <w:rPr>
          <w:rFonts w:eastAsia="Times New Roman"/>
          <w:szCs w:val="24"/>
        </w:rPr>
        <w:t>δεν σας αρέσουν, αλλά στοιχεία που δείχνουν τι έχουμε κάνει με το Σώμα Επιθεώρησης Εργασίας, πόσους ελέγχους κάνουμε, τι πρόστιμα βάζουμε, ποιες επιχειρήσεις ελέγχουμε, με τι τρόπο. Πριν από λίγο σ</w:t>
      </w:r>
      <w:r>
        <w:rPr>
          <w:rFonts w:eastAsia="Times New Roman"/>
          <w:szCs w:val="24"/>
        </w:rPr>
        <w:t>ά</w:t>
      </w:r>
      <w:r>
        <w:rPr>
          <w:rFonts w:eastAsia="Times New Roman"/>
          <w:szCs w:val="24"/>
        </w:rPr>
        <w:t>ς παρουσίασα όλη τη μεθοδολογία που ακολουθούμε για τον το</w:t>
      </w:r>
      <w:r>
        <w:rPr>
          <w:rFonts w:eastAsia="Times New Roman"/>
          <w:szCs w:val="24"/>
        </w:rPr>
        <w:t xml:space="preserve">υριστικό κλάδο. Εκατό παρατηρήσεις να κάνετε για να είμαστε πιο εντατικοί, να τις κάνετε και οι ερωτήσεις σας μας βοηθούν να κάνουμε πιο </w:t>
      </w:r>
      <w:proofErr w:type="spellStart"/>
      <w:r>
        <w:rPr>
          <w:rFonts w:eastAsia="Times New Roman"/>
          <w:szCs w:val="24"/>
        </w:rPr>
        <w:t>στοχευμένους</w:t>
      </w:r>
      <w:proofErr w:type="spellEnd"/>
      <w:r>
        <w:rPr>
          <w:rFonts w:eastAsia="Times New Roman"/>
          <w:szCs w:val="24"/>
        </w:rPr>
        <w:t xml:space="preserve"> ελέγχους και σε επιχειρήσεις που </w:t>
      </w:r>
      <w:proofErr w:type="spellStart"/>
      <w:r>
        <w:rPr>
          <w:rFonts w:eastAsia="Times New Roman"/>
          <w:szCs w:val="24"/>
        </w:rPr>
        <w:t>παραβατούν</w:t>
      </w:r>
      <w:proofErr w:type="spellEnd"/>
      <w:r>
        <w:rPr>
          <w:rFonts w:eastAsia="Times New Roman"/>
          <w:szCs w:val="24"/>
        </w:rPr>
        <w:t xml:space="preserve">. Αλλά από αυτό μέχρι να λέτε ότι το Σώμα Επιθεώρησης Εργασίας </w:t>
      </w:r>
      <w:r>
        <w:rPr>
          <w:rFonts w:eastAsia="Times New Roman"/>
          <w:szCs w:val="24"/>
        </w:rPr>
        <w:t xml:space="preserve">είναι σύμμαχος της εργοδοσίας, πραγματικά μιλάμε για μια εικονική πραγματικότητα. </w:t>
      </w:r>
    </w:p>
    <w:p w14:paraId="091EF820"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Τα στοιχεία τα παρέθεσα για τους ελέγχους που κάναμε και τι πρόστιμα βάζουμε και το τι θα κάνουμε το επόμενο διάστημα. Νομίζω ότι απ’ αυτό σας έδειξα ότι το μόνο που δεν ισχ</w:t>
      </w:r>
      <w:r>
        <w:rPr>
          <w:rFonts w:eastAsia="Times New Roman" w:cs="Times New Roman"/>
          <w:szCs w:val="24"/>
        </w:rPr>
        <w:t>υρίζομαι εγώ εδώ είναι ότι η συγκεκριμένη επιχείρηση, η «</w:t>
      </w:r>
      <w:r>
        <w:rPr>
          <w:rFonts w:eastAsia="Times New Roman" w:cs="Times New Roman"/>
          <w:szCs w:val="24"/>
          <w:lang w:val="en-US"/>
        </w:rPr>
        <w:t>IKOS</w:t>
      </w:r>
      <w:r>
        <w:rPr>
          <w:rFonts w:eastAsia="Times New Roman" w:cs="Times New Roman"/>
          <w:szCs w:val="24"/>
        </w:rPr>
        <w:t>»,</w:t>
      </w:r>
      <w:r w:rsidRPr="0066167B">
        <w:rPr>
          <w:rFonts w:eastAsia="Times New Roman" w:cs="Times New Roman"/>
          <w:szCs w:val="24"/>
        </w:rPr>
        <w:t xml:space="preserve"> </w:t>
      </w:r>
      <w:r>
        <w:rPr>
          <w:rFonts w:eastAsia="Times New Roman" w:cs="Times New Roman"/>
          <w:szCs w:val="24"/>
        </w:rPr>
        <w:t>είναι μια επιχείρηση η οποία είναι σύννομη. Ίσα ίσα, σας είπα ότι στον τελευταίο αιφνιδιαστικό έλεγχο που κάναμε βρήκαμε σωρεία παραβάσεων για τις οποίες επιβάλλονται πρόστιμα. Τις νο</w:t>
      </w:r>
      <w:r>
        <w:rPr>
          <w:rFonts w:eastAsia="Times New Roman" w:cs="Times New Roman"/>
          <w:szCs w:val="24"/>
        </w:rPr>
        <w:lastRenderedPageBreak/>
        <w:t>μοθετικές</w:t>
      </w:r>
      <w:r>
        <w:rPr>
          <w:rFonts w:eastAsia="Times New Roman" w:cs="Times New Roman"/>
          <w:szCs w:val="24"/>
        </w:rPr>
        <w:t xml:space="preserve"> ρυθμίσεις που κάναμε, προκειμένου να βάλουμε κανόνες επιτέλους αυστηρούς στην τήρηση της υπερωριακής εργασίας και της υπερεργασίας τις γνωρίζετε</w:t>
      </w:r>
      <w:r>
        <w:rPr>
          <w:rFonts w:eastAsia="Times New Roman" w:cs="Times New Roman"/>
          <w:szCs w:val="24"/>
        </w:rPr>
        <w:t>,</w:t>
      </w:r>
      <w:r>
        <w:rPr>
          <w:rFonts w:eastAsia="Times New Roman" w:cs="Times New Roman"/>
          <w:szCs w:val="24"/>
        </w:rPr>
        <w:t xml:space="preserve"> γιατί τις ψηφίσατε κι εσείς πριν από λιγότερο από έναν χρόνο. Και αυτό είναι, επίσης, πραγματικότητα και δεν </w:t>
      </w:r>
      <w:r>
        <w:rPr>
          <w:rFonts w:eastAsia="Times New Roman" w:cs="Times New Roman"/>
          <w:szCs w:val="24"/>
        </w:rPr>
        <w:t>είναι λόγια.</w:t>
      </w:r>
    </w:p>
    <w:p w14:paraId="091EF821"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Αυτό που κάναμε πριν λίγες μέρες και έχει τεράστια σημασία για τον τουριστικό κλάδο ιδίως, ακριβώς γιατί εκεί γίνονται οι περισσότερες παραβιάσεις των ωραρίων στην επίκληση του ιδιαίτερου χαρακτήρα της ευελιξίας που υπάρχει στις υπηρεσίες αυτέ</w:t>
      </w:r>
      <w:r>
        <w:rPr>
          <w:rFonts w:eastAsia="Times New Roman" w:cs="Times New Roman"/>
          <w:szCs w:val="24"/>
        </w:rPr>
        <w:t xml:space="preserve">ς, όπως λένε οι εργοδότες, ακριβώς λοιπόν για να περιορίσουμε αυτό το φαινόμενο, βγάλαμε δύο υπουργικές αποφάσεις. Η μία βάζει κανόνες για το πώς πρέπει να δηλώνονται οι υπερωρίες ηλεκτρονικά και εκ των προτέρων σε πληροφοριακά συστήματα για να μπορούν να </w:t>
      </w:r>
      <w:r>
        <w:rPr>
          <w:rFonts w:eastAsia="Times New Roman" w:cs="Times New Roman"/>
          <w:szCs w:val="24"/>
        </w:rPr>
        <w:t>τηρούνται και να ελέγχονται και να πληρώνονται, ενώ μέχρι σήμερα ίσχυε το χειρόγραφο αθεώρητο βιβλίο που επέτρεπε σωρεία παραβάσεων.</w:t>
      </w:r>
    </w:p>
    <w:p w14:paraId="091EF822"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Το ίδιο κάναμε με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που βάλαμε τέλος στην γκρίζα ζώνη της υπερεργασίας και τη συστηματική καταστρατήγησή </w:t>
      </w:r>
      <w:r>
        <w:rPr>
          <w:rFonts w:eastAsia="Times New Roman" w:cs="Times New Roman"/>
          <w:szCs w:val="24"/>
        </w:rPr>
        <w:t xml:space="preserve">της. Και αυτή πρέπει να δηλώνεται πλέον εκ των </w:t>
      </w:r>
      <w:r>
        <w:rPr>
          <w:rFonts w:eastAsia="Times New Roman" w:cs="Times New Roman"/>
          <w:szCs w:val="24"/>
        </w:rPr>
        <w:lastRenderedPageBreak/>
        <w:t>προτέρων ηλεκτρονικά και θα ελέγχεται και θα τηρούνται οι κανόνες που</w:t>
      </w:r>
      <w:r w:rsidRPr="008E2806">
        <w:rPr>
          <w:rFonts w:eastAsia="Times New Roman" w:cs="Times New Roman"/>
          <w:szCs w:val="24"/>
        </w:rPr>
        <w:t xml:space="preserve"> </w:t>
      </w:r>
      <w:r>
        <w:rPr>
          <w:rFonts w:eastAsia="Times New Roman" w:cs="Times New Roman"/>
          <w:szCs w:val="24"/>
        </w:rPr>
        <w:t>την αφορούν. Διότι μέχρι σήμερα ήταν μεν στον νόμο, ουδέποτε όμως μπορούσε πρακτικά να ελεγχθεί αυτό.</w:t>
      </w:r>
    </w:p>
    <w:p w14:paraId="091EF823"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Το ίδιο κάνουμε αυτή τη στιγμή με το </w:t>
      </w:r>
      <w:r>
        <w:rPr>
          <w:rFonts w:eastAsia="Times New Roman" w:cs="Times New Roman"/>
          <w:szCs w:val="24"/>
        </w:rPr>
        <w:t xml:space="preserve">νομοσχέδιο που είναι στη Βουλή και θα συζητήσουμε την ερχόμενη εβδομάδα και νομίζω ότι έχει, επίσης, πολύ μεγάλη σημασία για τον τουριστικό κλάδο. Βάζουμε κανόνες σε όλο αυτό το σύστημα της μαθητείας και της πρακτικής άσκησης, </w:t>
      </w:r>
      <w:r>
        <w:rPr>
          <w:rFonts w:eastAsia="Times New Roman" w:cs="Times New Roman"/>
          <w:szCs w:val="24"/>
        </w:rPr>
        <w:t xml:space="preserve">στο οποίο </w:t>
      </w:r>
      <w:r>
        <w:rPr>
          <w:rFonts w:eastAsia="Times New Roman" w:cs="Times New Roman"/>
          <w:szCs w:val="24"/>
        </w:rPr>
        <w:t xml:space="preserve">καταστρατηγείται ο </w:t>
      </w:r>
      <w:r>
        <w:rPr>
          <w:rFonts w:eastAsia="Times New Roman" w:cs="Times New Roman"/>
          <w:szCs w:val="24"/>
        </w:rPr>
        <w:t>θεσμός</w:t>
      </w:r>
      <w:r>
        <w:rPr>
          <w:rFonts w:eastAsia="Times New Roman" w:cs="Times New Roman"/>
          <w:szCs w:val="24"/>
        </w:rPr>
        <w:t>,</w:t>
      </w:r>
      <w:r>
        <w:rPr>
          <w:rFonts w:eastAsia="Times New Roman" w:cs="Times New Roman"/>
          <w:szCs w:val="24"/>
        </w:rPr>
        <w:t xml:space="preserve"> ιδιαίτερα στις τουριστικές υπηρεσίες. Τι λέμε εκεί λοιπόν; Ότι θα πρέπει να υπάρχει αναγραφή των μαθητών, σπουδαστών και φοιτητών και πάλι στο πληροφοριακό σύστημα, ώστε να μπορεί να καταγράφεται και να ελέγχεται αν τηρείται το όριό τους. Γιατί πάρ</w:t>
      </w:r>
      <w:r>
        <w:rPr>
          <w:rFonts w:eastAsia="Times New Roman" w:cs="Times New Roman"/>
          <w:szCs w:val="24"/>
        </w:rPr>
        <w:t>α πολλές απ’ αυτές τις επιχειρήσεις προσπαθούν να αντικαταστήσουν το μόνιμο προσωπικό, προσπαθούν να αντικαταστήσουν τις εργασίες που θα εκτελούσε το μόνιμο προσωπικό με μαθητευόμενους ή με ανθρώπους που</w:t>
      </w:r>
      <w:r w:rsidRPr="008E2806">
        <w:rPr>
          <w:rFonts w:eastAsia="Times New Roman" w:cs="Times New Roman"/>
          <w:szCs w:val="24"/>
        </w:rPr>
        <w:t xml:space="preserve"> </w:t>
      </w:r>
      <w:r>
        <w:rPr>
          <w:rFonts w:eastAsia="Times New Roman" w:cs="Times New Roman"/>
          <w:szCs w:val="24"/>
        </w:rPr>
        <w:t>βρίσκονται σε πρακτική άσκηση.</w:t>
      </w:r>
    </w:p>
    <w:p w14:paraId="091EF824"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 xml:space="preserve">Τώρα ορίζουμε -θα το </w:t>
      </w:r>
      <w:r>
        <w:rPr>
          <w:rFonts w:eastAsia="Times New Roman" w:cs="Times New Roman"/>
          <w:szCs w:val="24"/>
        </w:rPr>
        <w:t xml:space="preserve">δείτε και στο νομοσχέδιο που θα συζητήσουμε- ότι δεν υπάρχει περίπτωση ο συνολικός αριθμός </w:t>
      </w:r>
      <w:r>
        <w:rPr>
          <w:rFonts w:eastAsia="Times New Roman" w:cs="Times New Roman"/>
          <w:szCs w:val="24"/>
        </w:rPr>
        <w:lastRenderedPageBreak/>
        <w:t>όσων πραγματοποιούν πρακτική άσκηση ή μαθητεία να ξεπερνά το 17% των εργαζομένων ανά επιχείρηση με ανώτατο όριο τα σαράντα άτομα σε κάθε επιχείρηση και θα πρέπει η κ</w:t>
      </w:r>
      <w:r>
        <w:rPr>
          <w:rFonts w:eastAsia="Times New Roman" w:cs="Times New Roman"/>
          <w:szCs w:val="24"/>
        </w:rPr>
        <w:t>αταγραφή αυτή να είναι ηλεκτρονική για να μπορεί να ελέγχεται η τήρησή της. Άρα πρόκειται για ρυθμίσεις</w:t>
      </w:r>
      <w:r>
        <w:rPr>
          <w:rFonts w:eastAsia="Times New Roman" w:cs="Times New Roman"/>
          <w:szCs w:val="24"/>
        </w:rPr>
        <w:t>,</w:t>
      </w:r>
      <w:r>
        <w:rPr>
          <w:rFonts w:eastAsia="Times New Roman" w:cs="Times New Roman"/>
          <w:szCs w:val="24"/>
        </w:rPr>
        <w:t xml:space="preserve"> οι οποίες είναι μεν οριζόντιου χαρακτήρα, αλλά ως προς την πρακτική τους αντανάκλαση ιδίως στοχεύουν στον κλάδο του τουρισμού.</w:t>
      </w:r>
    </w:p>
    <w:p w14:paraId="091EF825" w14:textId="77777777" w:rsidR="00DA7551" w:rsidRDefault="006A5FF6">
      <w:pPr>
        <w:spacing w:after="0" w:line="600" w:lineRule="auto"/>
        <w:ind w:firstLine="720"/>
        <w:jc w:val="both"/>
        <w:rPr>
          <w:rFonts w:eastAsia="Times New Roman" w:cs="Times New Roman"/>
          <w:szCs w:val="24"/>
        </w:rPr>
      </w:pPr>
      <w:r>
        <w:rPr>
          <w:rFonts w:eastAsia="Times New Roman" w:cs="Times New Roman"/>
          <w:szCs w:val="24"/>
        </w:rPr>
        <w:t>Ποτέ δεν θα πω -το ξαναλ</w:t>
      </w:r>
      <w:r>
        <w:rPr>
          <w:rFonts w:eastAsia="Times New Roman" w:cs="Times New Roman"/>
          <w:szCs w:val="24"/>
        </w:rPr>
        <w:t xml:space="preserve">έω για να μην παρεξηγούμαι- ότι η κατάσταση στην αγορά εργασίας είναι καλή ή </w:t>
      </w:r>
      <w:r>
        <w:rPr>
          <w:rFonts w:eastAsia="Times New Roman" w:cs="Times New Roman"/>
          <w:szCs w:val="24"/>
        </w:rPr>
        <w:t xml:space="preserve">είναι η </w:t>
      </w:r>
      <w:r>
        <w:rPr>
          <w:rFonts w:eastAsia="Times New Roman" w:cs="Times New Roman"/>
          <w:szCs w:val="24"/>
        </w:rPr>
        <w:t>επιθυμητή. Σε κα</w:t>
      </w:r>
      <w:r>
        <w:rPr>
          <w:rFonts w:eastAsia="Times New Roman" w:cs="Times New Roman"/>
          <w:szCs w:val="24"/>
        </w:rPr>
        <w:t>μ</w:t>
      </w:r>
      <w:r>
        <w:rPr>
          <w:rFonts w:eastAsia="Times New Roman" w:cs="Times New Roman"/>
          <w:szCs w:val="24"/>
        </w:rPr>
        <w:t>μία περίπτωση. Όμως, γίνονται πράγματα, τα έχω καταθέσει πάρα πολλές φορές, και νομοθετικά και ιδίως σε ό,τι αφορά την εκτελεστική και επιχειρησιακή δράση</w:t>
      </w:r>
      <w:r>
        <w:rPr>
          <w:rFonts w:eastAsia="Times New Roman" w:cs="Times New Roman"/>
          <w:szCs w:val="24"/>
        </w:rPr>
        <w:t xml:space="preserve"> του Σώματος Επιθεώρησης Εργασίας που βρίσκεται στο πλευρό των εργαζομένων και πρέπει να εντατικοποιήσει τις προσπάθειές του για να πάψουν να υπάρχουν τα φαινόμενα παραβατικότητας. Η πτώση της αδήλωτης εργασίας από το 19% στο 12% μέσα σε αυτή την τριετία τ</w:t>
      </w:r>
      <w:r>
        <w:rPr>
          <w:rFonts w:eastAsia="Times New Roman" w:cs="Times New Roman"/>
          <w:szCs w:val="24"/>
        </w:rPr>
        <w:t>ης δικής μας διακυβέρνησης είναι νομίζω ένα απτό αποτέλεσμα.</w:t>
      </w:r>
    </w:p>
    <w:p w14:paraId="091EF826" w14:textId="77777777" w:rsidR="00DA7551" w:rsidRDefault="006A5FF6">
      <w:pPr>
        <w:spacing w:after="0" w:line="600" w:lineRule="auto"/>
        <w:ind w:firstLine="720"/>
        <w:jc w:val="both"/>
        <w:rPr>
          <w:rFonts w:eastAsia="Times New Roman"/>
          <w:szCs w:val="24"/>
        </w:rPr>
      </w:pPr>
      <w:r w:rsidRPr="00D20703">
        <w:rPr>
          <w:rFonts w:eastAsia="Times New Roman"/>
          <w:b/>
          <w:szCs w:val="24"/>
        </w:rPr>
        <w:lastRenderedPageBreak/>
        <w:t xml:space="preserve">ΠΡΟΕΔΡΕΥΩΝ (Σπυρίδων Λυκούδης): </w:t>
      </w:r>
      <w:r>
        <w:rPr>
          <w:rFonts w:eastAsia="Times New Roman"/>
          <w:szCs w:val="24"/>
        </w:rPr>
        <w:t>Ευχαριστώ, κυρία Υπουργέ.</w:t>
      </w:r>
    </w:p>
    <w:p w14:paraId="091EF827" w14:textId="77777777" w:rsidR="00DA7551" w:rsidRDefault="006A5FF6">
      <w:pPr>
        <w:spacing w:after="0" w:line="600" w:lineRule="auto"/>
        <w:ind w:firstLine="720"/>
        <w:jc w:val="both"/>
        <w:rPr>
          <w:rFonts w:eastAsia="Times New Roman"/>
          <w:szCs w:val="24"/>
        </w:rPr>
      </w:pPr>
      <w:r>
        <w:rPr>
          <w:rFonts w:eastAsia="Times New Roman"/>
          <w:szCs w:val="24"/>
        </w:rPr>
        <w:t xml:space="preserve">Κυρίες και κύριοι συνάδελφοι, </w:t>
      </w:r>
      <w:r>
        <w:rPr>
          <w:rFonts w:eastAsia="Times New Roman"/>
          <w:szCs w:val="24"/>
        </w:rPr>
        <w:t xml:space="preserve">σας ενημερώνω ότι </w:t>
      </w:r>
      <w:r>
        <w:rPr>
          <w:rFonts w:eastAsia="Times New Roman"/>
          <w:szCs w:val="24"/>
        </w:rPr>
        <w:t xml:space="preserve">δεν θα συζητηθούν λόγω κωλύματος των αρμοδίων Υπουργών οι ακόλουθες ερωτήσεις: </w:t>
      </w:r>
    </w:p>
    <w:p w14:paraId="091EF828" w14:textId="77777777" w:rsidR="00DA7551" w:rsidRDefault="006A5FF6">
      <w:pPr>
        <w:spacing w:after="0" w:line="600" w:lineRule="auto"/>
        <w:ind w:firstLine="720"/>
        <w:jc w:val="both"/>
        <w:rPr>
          <w:rFonts w:eastAsia="Times New Roman"/>
          <w:szCs w:val="24"/>
        </w:rPr>
      </w:pPr>
      <w:r w:rsidRPr="00E432DC">
        <w:rPr>
          <w:rFonts w:eastAsia="Times New Roman"/>
          <w:szCs w:val="24"/>
        </w:rPr>
        <w:t>Η τέταρτη με αριθμό 1883/26-6-2018 επίκαιρη ερώτηση πρώτου κύκλου του Βουλευτή Β΄ Αθηνών του Κομμουνιστικού Κόμματος Ελλάδ</w:t>
      </w:r>
      <w:r>
        <w:rPr>
          <w:rFonts w:eastAsia="Times New Roman"/>
          <w:szCs w:val="24"/>
        </w:rPr>
        <w:t>α</w:t>
      </w:r>
      <w:r w:rsidRPr="00E432DC">
        <w:rPr>
          <w:rFonts w:eastAsia="Times New Roman"/>
          <w:szCs w:val="24"/>
        </w:rPr>
        <w:t xml:space="preserve">ς κ. </w:t>
      </w:r>
      <w:r w:rsidRPr="00E432DC">
        <w:rPr>
          <w:rFonts w:eastAsia="Times New Roman"/>
          <w:bCs/>
          <w:szCs w:val="24"/>
        </w:rPr>
        <w:t xml:space="preserve">Χρήστου </w:t>
      </w:r>
      <w:proofErr w:type="spellStart"/>
      <w:r w:rsidRPr="00E432DC">
        <w:rPr>
          <w:rFonts w:eastAsia="Times New Roman"/>
          <w:bCs/>
          <w:szCs w:val="24"/>
        </w:rPr>
        <w:t>Κατσώτη</w:t>
      </w:r>
      <w:proofErr w:type="spellEnd"/>
      <w:r w:rsidRPr="00E432DC">
        <w:rPr>
          <w:rFonts w:eastAsia="Times New Roman"/>
          <w:b/>
          <w:bCs/>
          <w:szCs w:val="24"/>
        </w:rPr>
        <w:t xml:space="preserve"> </w:t>
      </w:r>
      <w:r w:rsidRPr="00E432DC">
        <w:rPr>
          <w:rFonts w:eastAsia="Times New Roman"/>
          <w:szCs w:val="24"/>
        </w:rPr>
        <w:t xml:space="preserve">προς τον Υπουργό </w:t>
      </w:r>
      <w:r w:rsidRPr="00E432DC">
        <w:rPr>
          <w:rFonts w:eastAsia="Times New Roman"/>
          <w:bCs/>
          <w:szCs w:val="24"/>
        </w:rPr>
        <w:t>Υποδομών και Μεταφορών,</w:t>
      </w:r>
      <w:r w:rsidRPr="00E432DC">
        <w:rPr>
          <w:rFonts w:eastAsia="Times New Roman"/>
          <w:b/>
          <w:bCs/>
          <w:szCs w:val="24"/>
        </w:rPr>
        <w:t xml:space="preserve"> </w:t>
      </w:r>
      <w:r w:rsidRPr="00E432DC">
        <w:rPr>
          <w:rFonts w:eastAsia="Times New Roman"/>
          <w:szCs w:val="24"/>
        </w:rPr>
        <w:t xml:space="preserve">σχετικά με τη «μετατροπή των συμβάσεων των είκοσι τριών </w:t>
      </w:r>
      <w:r>
        <w:rPr>
          <w:rFonts w:eastAsia="Times New Roman"/>
          <w:szCs w:val="24"/>
        </w:rPr>
        <w:t>υ</w:t>
      </w:r>
      <w:r w:rsidRPr="00E432DC">
        <w:rPr>
          <w:rFonts w:eastAsia="Times New Roman"/>
          <w:szCs w:val="24"/>
        </w:rPr>
        <w:t>δρονομέων εργα</w:t>
      </w:r>
      <w:r w:rsidRPr="00E432DC">
        <w:rPr>
          <w:rFonts w:eastAsia="Times New Roman"/>
          <w:szCs w:val="24"/>
        </w:rPr>
        <w:t xml:space="preserve">ζομένων της </w:t>
      </w:r>
      <w:r>
        <w:rPr>
          <w:rFonts w:eastAsia="Times New Roman"/>
          <w:szCs w:val="24"/>
        </w:rPr>
        <w:t>«</w:t>
      </w:r>
      <w:r w:rsidRPr="00E432DC">
        <w:rPr>
          <w:rFonts w:eastAsia="Times New Roman"/>
          <w:szCs w:val="24"/>
        </w:rPr>
        <w:t>ΕΥΔΑΠ Α</w:t>
      </w:r>
      <w:r>
        <w:rPr>
          <w:rFonts w:eastAsia="Times New Roman"/>
          <w:szCs w:val="24"/>
        </w:rPr>
        <w:t>.</w:t>
      </w:r>
      <w:r w:rsidRPr="00E432DC">
        <w:rPr>
          <w:rFonts w:eastAsia="Times New Roman"/>
          <w:szCs w:val="24"/>
        </w:rPr>
        <w:t>Ε</w:t>
      </w:r>
      <w:r>
        <w:rPr>
          <w:rFonts w:eastAsia="Times New Roman"/>
          <w:szCs w:val="24"/>
        </w:rPr>
        <w:t>.»</w:t>
      </w:r>
      <w:r w:rsidRPr="00E432DC">
        <w:rPr>
          <w:rFonts w:eastAsia="Times New Roman"/>
          <w:szCs w:val="24"/>
        </w:rPr>
        <w:t xml:space="preserve"> σε αορίστου χρόνου και την ένταξή τους στον κανονισμό προσωπικού και τις Συλλογικές Συμβάσεις Εργασίας, δεν θα συζητηθεί </w:t>
      </w:r>
      <w:r>
        <w:rPr>
          <w:rFonts w:eastAsia="Times New Roman"/>
          <w:szCs w:val="24"/>
        </w:rPr>
        <w:t>λόγω απουσίας του</w:t>
      </w:r>
      <w:r w:rsidRPr="00E432DC">
        <w:rPr>
          <w:rFonts w:eastAsia="Times New Roman"/>
          <w:szCs w:val="24"/>
        </w:rPr>
        <w:t xml:space="preserve"> κ. </w:t>
      </w:r>
      <w:proofErr w:type="spellStart"/>
      <w:r w:rsidRPr="00E432DC">
        <w:rPr>
          <w:rFonts w:eastAsia="Times New Roman"/>
          <w:szCs w:val="24"/>
        </w:rPr>
        <w:t>Σπίρτζη</w:t>
      </w:r>
      <w:proofErr w:type="spellEnd"/>
      <w:r>
        <w:rPr>
          <w:rFonts w:eastAsia="Times New Roman"/>
          <w:szCs w:val="24"/>
        </w:rPr>
        <w:t xml:space="preserve"> </w:t>
      </w:r>
      <w:r w:rsidRPr="00E432DC">
        <w:rPr>
          <w:rFonts w:eastAsia="Times New Roman"/>
          <w:szCs w:val="24"/>
        </w:rPr>
        <w:t>σε επίσημο ταξίδι στη Θεσσαλονίκη.</w:t>
      </w:r>
    </w:p>
    <w:p w14:paraId="091EF829" w14:textId="77777777" w:rsidR="00DA7551" w:rsidRDefault="006A5FF6">
      <w:pPr>
        <w:spacing w:after="0" w:line="600" w:lineRule="auto"/>
        <w:ind w:firstLine="720"/>
        <w:jc w:val="both"/>
        <w:rPr>
          <w:rFonts w:eastAsia="Times New Roman"/>
          <w:szCs w:val="24"/>
        </w:rPr>
      </w:pPr>
      <w:r w:rsidRPr="00E432DC">
        <w:rPr>
          <w:rFonts w:eastAsia="Times New Roman"/>
          <w:szCs w:val="24"/>
        </w:rPr>
        <w:t>Η πρώτη με αριθμό 1857/25-6-2018 επίκαιρη ερώτ</w:t>
      </w:r>
      <w:r w:rsidRPr="00E432DC">
        <w:rPr>
          <w:rFonts w:eastAsia="Times New Roman"/>
          <w:szCs w:val="24"/>
        </w:rPr>
        <w:t xml:space="preserve">ηση δεύτερου κύκλου του Βουλευτή Καβάλας της Νέας Δημοκρατίας κ. </w:t>
      </w:r>
      <w:r w:rsidRPr="00E432DC">
        <w:rPr>
          <w:rFonts w:eastAsia="Times New Roman"/>
          <w:bCs/>
          <w:szCs w:val="24"/>
        </w:rPr>
        <w:t xml:space="preserve">Νικολάου Παναγιωτόπουλου </w:t>
      </w:r>
      <w:r>
        <w:rPr>
          <w:rFonts w:eastAsia="Times New Roman"/>
          <w:szCs w:val="24"/>
        </w:rPr>
        <w:t xml:space="preserve">προς τον </w:t>
      </w:r>
      <w:r w:rsidRPr="00E432DC">
        <w:rPr>
          <w:rFonts w:eastAsia="Times New Roman"/>
          <w:szCs w:val="24"/>
        </w:rPr>
        <w:t xml:space="preserve">Υπουργό </w:t>
      </w:r>
      <w:r w:rsidRPr="00E432DC">
        <w:rPr>
          <w:rFonts w:eastAsia="Times New Roman"/>
          <w:bCs/>
          <w:szCs w:val="24"/>
        </w:rPr>
        <w:t xml:space="preserve">Υποδομών και Μεταφορών, </w:t>
      </w:r>
      <w:r w:rsidRPr="00E432DC">
        <w:rPr>
          <w:rFonts w:eastAsia="Times New Roman"/>
          <w:szCs w:val="24"/>
        </w:rPr>
        <w:t xml:space="preserve">με θέμα: «Νέος Μετωπικός Σταθμός Διοδίων </w:t>
      </w:r>
      <w:r w:rsidRPr="00E432DC">
        <w:rPr>
          <w:rFonts w:eastAsia="Times New Roman"/>
          <w:szCs w:val="24"/>
        </w:rPr>
        <w:lastRenderedPageBreak/>
        <w:t>της Εγνατίας Οδού στην Περιφερειακή Ενότητα Καβάλας»</w:t>
      </w:r>
      <w:r>
        <w:rPr>
          <w:rFonts w:eastAsia="Times New Roman"/>
          <w:szCs w:val="24"/>
        </w:rPr>
        <w:t>, επίσης δεν θα συζητηθεί λόγω α</w:t>
      </w:r>
      <w:r>
        <w:rPr>
          <w:rFonts w:eastAsia="Times New Roman"/>
          <w:szCs w:val="24"/>
        </w:rPr>
        <w:t xml:space="preserve">πουσίας του κ. </w:t>
      </w:r>
      <w:proofErr w:type="spellStart"/>
      <w:r>
        <w:rPr>
          <w:rFonts w:eastAsia="Times New Roman"/>
          <w:szCs w:val="24"/>
        </w:rPr>
        <w:t>Σπίρτζη</w:t>
      </w:r>
      <w:proofErr w:type="spellEnd"/>
      <w:r>
        <w:rPr>
          <w:rFonts w:eastAsia="Times New Roman"/>
          <w:szCs w:val="24"/>
        </w:rPr>
        <w:t>.</w:t>
      </w:r>
    </w:p>
    <w:p w14:paraId="091EF82A" w14:textId="77777777" w:rsidR="00DA7551" w:rsidRDefault="006A5FF6">
      <w:pPr>
        <w:spacing w:after="0" w:line="600" w:lineRule="auto"/>
        <w:ind w:firstLine="720"/>
        <w:jc w:val="both"/>
        <w:rPr>
          <w:rFonts w:eastAsia="Times New Roman"/>
          <w:szCs w:val="24"/>
        </w:rPr>
      </w:pPr>
      <w:r w:rsidRPr="00E432DC">
        <w:rPr>
          <w:rFonts w:eastAsia="Times New Roman"/>
          <w:szCs w:val="24"/>
        </w:rPr>
        <w:t>Η όγδοη με αριθμό 1812/14-6-2018 επίκαιρη ερώτηση δεύτερου κύκλου του Βουλευτή Α΄ Πειραι</w:t>
      </w:r>
      <w:r>
        <w:rPr>
          <w:rFonts w:eastAsia="Times New Roman"/>
          <w:szCs w:val="24"/>
        </w:rPr>
        <w:t>ώς</w:t>
      </w:r>
      <w:r w:rsidRPr="00E432DC">
        <w:rPr>
          <w:rFonts w:eastAsia="Times New Roman"/>
          <w:szCs w:val="24"/>
        </w:rPr>
        <w:t xml:space="preserve"> του Λ</w:t>
      </w:r>
      <w:r>
        <w:rPr>
          <w:rFonts w:eastAsia="Times New Roman"/>
          <w:szCs w:val="24"/>
        </w:rPr>
        <w:t>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w:t>
      </w:r>
      <w:r w:rsidRPr="00E432DC">
        <w:rPr>
          <w:rFonts w:eastAsia="Times New Roman"/>
          <w:szCs w:val="24"/>
        </w:rPr>
        <w:t xml:space="preserve"> κ.</w:t>
      </w:r>
      <w:r>
        <w:rPr>
          <w:rFonts w:eastAsia="Times New Roman"/>
          <w:szCs w:val="24"/>
        </w:rPr>
        <w:t xml:space="preserve"> </w:t>
      </w:r>
      <w:r w:rsidRPr="00E432DC">
        <w:rPr>
          <w:rFonts w:eastAsia="Times New Roman"/>
          <w:bCs/>
          <w:szCs w:val="24"/>
        </w:rPr>
        <w:t xml:space="preserve">Νικολάου </w:t>
      </w:r>
      <w:proofErr w:type="spellStart"/>
      <w:r w:rsidRPr="00E432DC">
        <w:rPr>
          <w:rFonts w:eastAsia="Times New Roman"/>
          <w:bCs/>
          <w:szCs w:val="24"/>
        </w:rPr>
        <w:t>Κούζηλου</w:t>
      </w:r>
      <w:proofErr w:type="spellEnd"/>
      <w:r>
        <w:rPr>
          <w:rFonts w:eastAsia="Times New Roman"/>
          <w:szCs w:val="24"/>
        </w:rPr>
        <w:t xml:space="preserve"> </w:t>
      </w:r>
      <w:r w:rsidRPr="00E432DC">
        <w:rPr>
          <w:rFonts w:eastAsia="Times New Roman"/>
          <w:szCs w:val="24"/>
        </w:rPr>
        <w:t>προς τον Υπουργό</w:t>
      </w:r>
      <w:r>
        <w:rPr>
          <w:rFonts w:eastAsia="Times New Roman"/>
          <w:szCs w:val="24"/>
        </w:rPr>
        <w:t xml:space="preserve"> </w:t>
      </w:r>
      <w:r w:rsidRPr="00E432DC">
        <w:rPr>
          <w:rFonts w:eastAsia="Times New Roman"/>
          <w:bCs/>
          <w:szCs w:val="24"/>
        </w:rPr>
        <w:t>Εσωτερικών,</w:t>
      </w:r>
      <w:r>
        <w:rPr>
          <w:rFonts w:eastAsia="Times New Roman"/>
          <w:szCs w:val="24"/>
        </w:rPr>
        <w:t xml:space="preserve"> με </w:t>
      </w:r>
      <w:r w:rsidRPr="00E432DC">
        <w:rPr>
          <w:rFonts w:eastAsia="Times New Roman"/>
          <w:szCs w:val="24"/>
        </w:rPr>
        <w:t xml:space="preserve">θέμα: «Ανεξέλεγκτη η κατάσταση στο κέντρο φιλοξενίας </w:t>
      </w:r>
      <w:r w:rsidRPr="00E432DC">
        <w:rPr>
          <w:rFonts w:eastAsia="Times New Roman"/>
          <w:szCs w:val="24"/>
        </w:rPr>
        <w:t>προσφύγων στο</w:t>
      </w:r>
      <w:r>
        <w:rPr>
          <w:rFonts w:eastAsia="Times New Roman"/>
          <w:szCs w:val="24"/>
        </w:rPr>
        <w:t>ν</w:t>
      </w:r>
      <w:r w:rsidRPr="00E432DC">
        <w:rPr>
          <w:rFonts w:eastAsia="Times New Roman"/>
          <w:szCs w:val="24"/>
        </w:rPr>
        <w:t xml:space="preserve"> Σκαραμαγκά</w:t>
      </w:r>
      <w:r>
        <w:rPr>
          <w:rFonts w:eastAsia="Times New Roman"/>
          <w:szCs w:val="24"/>
        </w:rPr>
        <w:t xml:space="preserve">», δεν θα συζητηθεί λόγω κωλύματος του Αναπληρωτή Υπουργού Εσωτερικών κ. Νικολάου </w:t>
      </w:r>
      <w:proofErr w:type="spellStart"/>
      <w:r>
        <w:rPr>
          <w:rFonts w:eastAsia="Times New Roman"/>
          <w:szCs w:val="24"/>
        </w:rPr>
        <w:t>Τόσκα</w:t>
      </w:r>
      <w:proofErr w:type="spellEnd"/>
      <w:r>
        <w:rPr>
          <w:rFonts w:eastAsia="Times New Roman"/>
          <w:szCs w:val="24"/>
        </w:rPr>
        <w:t>.</w:t>
      </w:r>
    </w:p>
    <w:p w14:paraId="091EF82B" w14:textId="77777777" w:rsidR="00DA7551" w:rsidRDefault="006A5FF6">
      <w:pPr>
        <w:spacing w:after="0" w:line="600" w:lineRule="auto"/>
        <w:ind w:firstLine="720"/>
        <w:jc w:val="both"/>
        <w:rPr>
          <w:rFonts w:eastAsia="Times New Roman"/>
          <w:szCs w:val="24"/>
        </w:rPr>
      </w:pPr>
      <w:r w:rsidRPr="00B60D92">
        <w:rPr>
          <w:rFonts w:eastAsia="Times New Roman"/>
          <w:szCs w:val="24"/>
        </w:rPr>
        <w:t>Δεν θα συζητηθεί η ένατη με αριθμό 1554/24-4-2018 επίκαιρη ερώτηση δεύτερου κύκλου του Βουλευτή Κιλκίς του Λαϊκού Συνδέσμου</w:t>
      </w:r>
      <w:r>
        <w:rPr>
          <w:rFonts w:eastAsia="Times New Roman"/>
          <w:szCs w:val="24"/>
        </w:rPr>
        <w:t xml:space="preserve"> </w:t>
      </w:r>
      <w:r w:rsidRPr="00B60D92">
        <w:rPr>
          <w:rFonts w:eastAsia="Times New Roman"/>
          <w:szCs w:val="24"/>
        </w:rPr>
        <w:t>-</w:t>
      </w:r>
      <w:r>
        <w:rPr>
          <w:rFonts w:eastAsia="Times New Roman"/>
          <w:szCs w:val="24"/>
        </w:rPr>
        <w:t xml:space="preserve"> </w:t>
      </w:r>
      <w:r w:rsidRPr="00B60D92">
        <w:rPr>
          <w:rFonts w:eastAsia="Times New Roman"/>
          <w:szCs w:val="24"/>
        </w:rPr>
        <w:t>Χρυσή</w:t>
      </w:r>
      <w:r>
        <w:rPr>
          <w:rFonts w:eastAsia="Times New Roman"/>
          <w:szCs w:val="24"/>
        </w:rPr>
        <w:t xml:space="preserve"> Αυγή</w:t>
      </w:r>
      <w:r w:rsidRPr="00B60D92">
        <w:rPr>
          <w:rFonts w:eastAsia="Times New Roman"/>
          <w:szCs w:val="24"/>
        </w:rPr>
        <w:t xml:space="preserve"> κ. </w:t>
      </w:r>
      <w:r w:rsidRPr="00B60D92">
        <w:rPr>
          <w:rFonts w:eastAsia="Times New Roman"/>
          <w:bCs/>
          <w:szCs w:val="24"/>
        </w:rPr>
        <w:t>Χρ</w:t>
      </w:r>
      <w:r w:rsidRPr="00B60D92">
        <w:rPr>
          <w:rFonts w:eastAsia="Times New Roman"/>
          <w:bCs/>
          <w:szCs w:val="24"/>
        </w:rPr>
        <w:t>ήστου Χατζησάββα</w:t>
      </w:r>
      <w:r w:rsidRPr="00B60D92">
        <w:rPr>
          <w:rFonts w:eastAsia="Times New Roman"/>
          <w:szCs w:val="24"/>
        </w:rPr>
        <w:t xml:space="preserve"> προς τον Υπουργό </w:t>
      </w:r>
      <w:r w:rsidRPr="00B60D92">
        <w:rPr>
          <w:rFonts w:eastAsia="Times New Roman"/>
          <w:bCs/>
          <w:szCs w:val="24"/>
        </w:rPr>
        <w:t>Εσωτερικών,</w:t>
      </w:r>
      <w:r w:rsidRPr="00B60D92">
        <w:rPr>
          <w:rFonts w:eastAsia="Times New Roman"/>
          <w:szCs w:val="24"/>
        </w:rPr>
        <w:t xml:space="preserve"> σχετικά με την «ανέγερση κτηρίου για τη στέγαση του Τμήματος Εθνικών Οδών </w:t>
      </w:r>
      <w:proofErr w:type="spellStart"/>
      <w:r w:rsidRPr="00B60D92">
        <w:rPr>
          <w:rFonts w:eastAsia="Times New Roman"/>
          <w:szCs w:val="24"/>
        </w:rPr>
        <w:t>Παιονίας</w:t>
      </w:r>
      <w:proofErr w:type="spellEnd"/>
      <w:r w:rsidRPr="00B60D92">
        <w:rPr>
          <w:rFonts w:eastAsia="Times New Roman"/>
          <w:szCs w:val="24"/>
        </w:rPr>
        <w:t>»</w:t>
      </w:r>
      <w:r>
        <w:rPr>
          <w:rFonts w:eastAsia="Times New Roman"/>
          <w:szCs w:val="24"/>
        </w:rPr>
        <w:t>,</w:t>
      </w:r>
      <w:r w:rsidRPr="009F5833">
        <w:rPr>
          <w:rFonts w:eastAsia="Times New Roman"/>
          <w:szCs w:val="24"/>
        </w:rPr>
        <w:t xml:space="preserve"> </w:t>
      </w:r>
      <w:r>
        <w:rPr>
          <w:rFonts w:eastAsia="Times New Roman"/>
          <w:szCs w:val="24"/>
        </w:rPr>
        <w:t xml:space="preserve">λόγω κωλύματος του Αναπληρωτή Υπουργού Εσωτερικών κ. Νικολάου </w:t>
      </w:r>
      <w:proofErr w:type="spellStart"/>
      <w:r>
        <w:rPr>
          <w:rFonts w:eastAsia="Times New Roman"/>
          <w:szCs w:val="24"/>
        </w:rPr>
        <w:t>Τόσκα</w:t>
      </w:r>
      <w:proofErr w:type="spellEnd"/>
      <w:r>
        <w:rPr>
          <w:rFonts w:eastAsia="Times New Roman"/>
          <w:szCs w:val="24"/>
        </w:rPr>
        <w:t>.</w:t>
      </w:r>
    </w:p>
    <w:p w14:paraId="091EF82C" w14:textId="77777777" w:rsidR="00DA7551" w:rsidRDefault="006A5FF6">
      <w:pPr>
        <w:spacing w:after="0" w:line="600" w:lineRule="auto"/>
        <w:ind w:firstLine="720"/>
        <w:jc w:val="both"/>
        <w:rPr>
          <w:rFonts w:eastAsia="Times New Roman"/>
          <w:szCs w:val="24"/>
        </w:rPr>
      </w:pPr>
      <w:r w:rsidRPr="00D770CA">
        <w:rPr>
          <w:rFonts w:eastAsia="Times New Roman"/>
          <w:szCs w:val="24"/>
        </w:rPr>
        <w:t>Επίσης, δεν θα συζητηθεί η δέκατη με αριθμό 1151/26-2-20</w:t>
      </w:r>
      <w:r w:rsidRPr="00D770CA">
        <w:rPr>
          <w:rFonts w:eastAsia="Times New Roman"/>
          <w:szCs w:val="24"/>
        </w:rPr>
        <w:t>18 επίκαιρη ερώτηση δεύτερου κύκλου του Βουλευτή Κιλκίς του Λαϊκού Συνδέσμου</w:t>
      </w:r>
      <w:r>
        <w:rPr>
          <w:rFonts w:eastAsia="Times New Roman"/>
          <w:szCs w:val="24"/>
        </w:rPr>
        <w:t xml:space="preserve"> </w:t>
      </w:r>
      <w:r w:rsidRPr="00D770CA">
        <w:rPr>
          <w:rFonts w:eastAsia="Times New Roman"/>
          <w:szCs w:val="24"/>
        </w:rPr>
        <w:t>-</w:t>
      </w:r>
      <w:r>
        <w:rPr>
          <w:rFonts w:eastAsia="Times New Roman"/>
          <w:szCs w:val="24"/>
        </w:rPr>
        <w:t xml:space="preserve"> </w:t>
      </w:r>
      <w:r w:rsidRPr="00D770CA">
        <w:rPr>
          <w:rFonts w:eastAsia="Times New Roman"/>
          <w:szCs w:val="24"/>
        </w:rPr>
        <w:t xml:space="preserve">Χρυσή Αυγή κ. </w:t>
      </w:r>
      <w:r w:rsidRPr="00D770CA">
        <w:rPr>
          <w:rFonts w:eastAsia="Times New Roman"/>
          <w:bCs/>
          <w:szCs w:val="24"/>
        </w:rPr>
        <w:t xml:space="preserve">Χρήστου Χατζησάββα </w:t>
      </w:r>
      <w:r w:rsidRPr="00D770CA">
        <w:rPr>
          <w:rFonts w:eastAsia="Times New Roman"/>
          <w:szCs w:val="24"/>
        </w:rPr>
        <w:lastRenderedPageBreak/>
        <w:t xml:space="preserve">προς τον Υπουργό </w:t>
      </w:r>
      <w:r w:rsidRPr="00D770CA">
        <w:rPr>
          <w:rFonts w:eastAsia="Times New Roman"/>
          <w:bCs/>
          <w:szCs w:val="24"/>
        </w:rPr>
        <w:t xml:space="preserve">Εσωτερικών, </w:t>
      </w:r>
      <w:r w:rsidRPr="00D770CA">
        <w:rPr>
          <w:rFonts w:eastAsia="Times New Roman"/>
          <w:szCs w:val="24"/>
        </w:rPr>
        <w:t>με θέμα: «Ερωτήματα σχετικώς με την υπόθεση πράκτορα βάσει αποκαλύψεων του Πάνου Καμμένου»</w:t>
      </w:r>
      <w:r>
        <w:rPr>
          <w:rFonts w:eastAsia="Times New Roman"/>
          <w:szCs w:val="24"/>
        </w:rPr>
        <w:t>, λόγω κωλύματος του Αναπ</w:t>
      </w:r>
      <w:r>
        <w:rPr>
          <w:rFonts w:eastAsia="Times New Roman"/>
          <w:szCs w:val="24"/>
        </w:rPr>
        <w:t xml:space="preserve">ληρωτή Υπουργού Εσωτερικών κ. Νικολάου </w:t>
      </w:r>
      <w:proofErr w:type="spellStart"/>
      <w:r>
        <w:rPr>
          <w:rFonts w:eastAsia="Times New Roman"/>
          <w:szCs w:val="24"/>
        </w:rPr>
        <w:t>Τόσκα</w:t>
      </w:r>
      <w:proofErr w:type="spellEnd"/>
      <w:r>
        <w:rPr>
          <w:rFonts w:eastAsia="Times New Roman"/>
          <w:szCs w:val="24"/>
        </w:rPr>
        <w:t>.</w:t>
      </w:r>
    </w:p>
    <w:p w14:paraId="091EF82D" w14:textId="77777777" w:rsidR="00DA7551" w:rsidRDefault="006A5FF6">
      <w:pPr>
        <w:spacing w:after="0" w:line="600" w:lineRule="auto"/>
        <w:ind w:firstLine="720"/>
        <w:jc w:val="both"/>
        <w:rPr>
          <w:rFonts w:eastAsia="Times New Roman"/>
          <w:szCs w:val="24"/>
        </w:rPr>
      </w:pPr>
      <w:r>
        <w:rPr>
          <w:rFonts w:eastAsia="Times New Roman"/>
          <w:bCs/>
          <w:szCs w:val="24"/>
        </w:rPr>
        <w:t>Τέλος, η</w:t>
      </w:r>
      <w:r w:rsidRPr="00AD42A7">
        <w:rPr>
          <w:rFonts w:eastAsia="Times New Roman"/>
          <w:bCs/>
          <w:szCs w:val="24"/>
        </w:rPr>
        <w:t xml:space="preserve"> τέταρτη με αριθμό 1836/19-6-2018 επίκαιρη ερώτηση δεύτερου κύκλου του Η΄ Αντιπροέδρου της Βουλής και Ανεξάρτητου Βουλευτή Β΄ Πειραι</w:t>
      </w:r>
      <w:r>
        <w:rPr>
          <w:rFonts w:eastAsia="Times New Roman"/>
          <w:bCs/>
          <w:szCs w:val="24"/>
        </w:rPr>
        <w:t>ώς</w:t>
      </w:r>
      <w:r w:rsidRPr="00AD42A7">
        <w:rPr>
          <w:rFonts w:eastAsia="Times New Roman"/>
          <w:bCs/>
          <w:szCs w:val="24"/>
        </w:rPr>
        <w:t xml:space="preserve"> κ. </w:t>
      </w:r>
      <w:r w:rsidRPr="00AD42A7">
        <w:rPr>
          <w:rFonts w:eastAsia="Times New Roman"/>
          <w:szCs w:val="24"/>
        </w:rPr>
        <w:t xml:space="preserve">Δημητρίου Καμμένου </w:t>
      </w:r>
      <w:r w:rsidRPr="00AD42A7">
        <w:rPr>
          <w:rFonts w:eastAsia="Times New Roman"/>
          <w:bCs/>
          <w:szCs w:val="24"/>
        </w:rPr>
        <w:t xml:space="preserve">προς τον Υπουργό </w:t>
      </w:r>
      <w:r w:rsidRPr="00AD42A7">
        <w:rPr>
          <w:rFonts w:eastAsia="Times New Roman"/>
          <w:szCs w:val="24"/>
        </w:rPr>
        <w:t>Εξωτερικών,</w:t>
      </w:r>
      <w:r w:rsidRPr="00AD42A7">
        <w:rPr>
          <w:rFonts w:eastAsia="Times New Roman"/>
          <w:bCs/>
          <w:szCs w:val="24"/>
        </w:rPr>
        <w:t xml:space="preserve"> με θέμα: «Βουλευ</w:t>
      </w:r>
      <w:r w:rsidRPr="00AD42A7">
        <w:rPr>
          <w:rFonts w:eastAsia="Times New Roman"/>
          <w:bCs/>
          <w:szCs w:val="24"/>
        </w:rPr>
        <w:t>τής Σύριζα εμφανίζεται ως Μακεδόνας με προσφυγή κατά της Ελλάδας», δεν</w:t>
      </w:r>
      <w:r w:rsidRPr="00AD42A7">
        <w:rPr>
          <w:rFonts w:eastAsia="Times New Roman"/>
          <w:szCs w:val="24"/>
        </w:rPr>
        <w:t xml:space="preserve"> θα συζητηθεί λόγω κωλύματος</w:t>
      </w:r>
      <w:r>
        <w:rPr>
          <w:rFonts w:eastAsia="Times New Roman"/>
          <w:szCs w:val="24"/>
        </w:rPr>
        <w:t xml:space="preserve"> -</w:t>
      </w:r>
      <w:r>
        <w:rPr>
          <w:rFonts w:eastAsia="Times New Roman"/>
          <w:szCs w:val="24"/>
        </w:rPr>
        <w:t>αιτία «</w:t>
      </w:r>
      <w:r w:rsidRPr="00AD42A7">
        <w:rPr>
          <w:rFonts w:eastAsia="Times New Roman"/>
          <w:szCs w:val="24"/>
        </w:rPr>
        <w:t>φόρτο</w:t>
      </w:r>
      <w:r>
        <w:rPr>
          <w:rFonts w:eastAsia="Times New Roman"/>
          <w:szCs w:val="24"/>
        </w:rPr>
        <w:t>ς</w:t>
      </w:r>
      <w:r w:rsidRPr="00AD42A7">
        <w:rPr>
          <w:rFonts w:eastAsia="Times New Roman"/>
          <w:szCs w:val="24"/>
        </w:rPr>
        <w:t xml:space="preserve"> εργασίας</w:t>
      </w:r>
      <w:r>
        <w:rPr>
          <w:rFonts w:eastAsia="Times New Roman"/>
          <w:szCs w:val="24"/>
        </w:rPr>
        <w:t>»</w:t>
      </w:r>
      <w:r>
        <w:rPr>
          <w:rFonts w:eastAsia="Times New Roman"/>
          <w:szCs w:val="24"/>
        </w:rPr>
        <w:t>-</w:t>
      </w:r>
      <w:r w:rsidRPr="00AD42A7">
        <w:rPr>
          <w:rFonts w:eastAsia="Times New Roman"/>
          <w:szCs w:val="24"/>
        </w:rPr>
        <w:t xml:space="preserve"> του Υπουργού Εξωτερικών κ. Νικολάου Κοτζιά.</w:t>
      </w:r>
    </w:p>
    <w:p w14:paraId="091EF82E" w14:textId="77777777" w:rsidR="00DA7551" w:rsidRDefault="006A5FF6">
      <w:pPr>
        <w:spacing w:after="0" w:line="600" w:lineRule="auto"/>
        <w:ind w:firstLine="720"/>
        <w:jc w:val="both"/>
        <w:rPr>
          <w:rFonts w:eastAsia="Times New Roman"/>
          <w:szCs w:val="24"/>
        </w:rPr>
      </w:pPr>
      <w:r>
        <w:rPr>
          <w:rFonts w:eastAsia="Times New Roman"/>
          <w:szCs w:val="24"/>
        </w:rPr>
        <w:t>Ο</w:t>
      </w:r>
      <w:r>
        <w:rPr>
          <w:rFonts w:eastAsia="Times New Roman"/>
          <w:szCs w:val="24"/>
        </w:rPr>
        <w:t xml:space="preserve">λοκληρώθηκε η συζήτηση των επικαίρων ερωτήσεων. </w:t>
      </w:r>
    </w:p>
    <w:p w14:paraId="091EF82F" w14:textId="77777777" w:rsidR="00DA7551" w:rsidRDefault="006A5FF6">
      <w:pPr>
        <w:spacing w:after="0" w:line="600" w:lineRule="auto"/>
        <w:ind w:firstLine="720"/>
        <w:jc w:val="both"/>
        <w:rPr>
          <w:rFonts w:eastAsia="Times New Roman" w:cs="Times New Roman"/>
          <w:szCs w:val="24"/>
        </w:rPr>
      </w:pPr>
      <w:r>
        <w:rPr>
          <w:rFonts w:eastAsia="Times New Roman"/>
          <w:szCs w:val="24"/>
        </w:rPr>
        <w:t xml:space="preserve">Κυρίες και κύριοι συνάδελφοι, </w:t>
      </w:r>
      <w:r>
        <w:rPr>
          <w:rFonts w:eastAsia="Times New Roman" w:cs="Times New Roman"/>
          <w:szCs w:val="24"/>
        </w:rPr>
        <w:t>δ</w:t>
      </w:r>
      <w:r w:rsidRPr="00C76C56">
        <w:rPr>
          <w:rFonts w:eastAsia="Times New Roman" w:cs="Times New Roman"/>
          <w:szCs w:val="24"/>
        </w:rPr>
        <w:t xml:space="preserve">έχεστε </w:t>
      </w:r>
      <w:r w:rsidRPr="00C76C56">
        <w:rPr>
          <w:rFonts w:eastAsia="Times New Roman" w:cs="Times New Roman"/>
          <w:szCs w:val="24"/>
        </w:rPr>
        <w:t>στο σημείο αυτό να λύσουμε τη συνεδρίαση;</w:t>
      </w:r>
    </w:p>
    <w:p w14:paraId="091EF830" w14:textId="77777777" w:rsidR="00DA7551" w:rsidRDefault="006A5FF6">
      <w:pPr>
        <w:spacing w:after="0"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091EF831" w14:textId="47089427" w:rsidR="00DA7551" w:rsidRDefault="006A5FF6">
      <w:pPr>
        <w:spacing w:after="0" w:line="600" w:lineRule="auto"/>
        <w:ind w:firstLine="720"/>
        <w:jc w:val="both"/>
        <w:rPr>
          <w:rFonts w:eastAsia="Times New Roman" w:cs="Times New Roman"/>
          <w:szCs w:val="24"/>
        </w:rPr>
      </w:pPr>
      <w:r w:rsidRPr="00D20703">
        <w:rPr>
          <w:rFonts w:eastAsia="Times New Roman"/>
          <w:b/>
          <w:szCs w:val="24"/>
        </w:rPr>
        <w:t xml:space="preserve">ΠΡΟΕΔΡΕΥΩΝ (Σπυρίδων Λυκούδης): </w:t>
      </w:r>
      <w:r w:rsidRPr="00C76C56">
        <w:rPr>
          <w:rFonts w:eastAsia="Times New Roman" w:cs="Times New Roman"/>
          <w:szCs w:val="24"/>
        </w:rPr>
        <w:t>Με τη συναίνεση του Σώματος και ώρα 1</w:t>
      </w:r>
      <w:r>
        <w:rPr>
          <w:rFonts w:eastAsia="Times New Roman" w:cs="Times New Roman"/>
          <w:szCs w:val="24"/>
        </w:rPr>
        <w:t>2</w:t>
      </w:r>
      <w:r w:rsidRPr="00C76C56">
        <w:rPr>
          <w:rFonts w:eastAsia="Times New Roman" w:cs="Times New Roman"/>
          <w:szCs w:val="24"/>
        </w:rPr>
        <w:t>.</w:t>
      </w:r>
      <w:r>
        <w:rPr>
          <w:rFonts w:eastAsia="Times New Roman" w:cs="Times New Roman"/>
          <w:szCs w:val="24"/>
        </w:rPr>
        <w:t xml:space="preserve">15΄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w:t>
      </w:r>
      <w:r>
        <w:rPr>
          <w:rFonts w:eastAsia="Times New Roman" w:cs="Times New Roman"/>
          <w:szCs w:val="24"/>
        </w:rPr>
        <w:t xml:space="preserve">για </w:t>
      </w:r>
      <w:r>
        <w:rPr>
          <w:rFonts w:eastAsia="Times New Roman" w:cs="Times New Roman"/>
          <w:szCs w:val="24"/>
        </w:rPr>
        <w:t>αύριο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ημέρα</w:t>
      </w:r>
      <w:r>
        <w:rPr>
          <w:rFonts w:eastAsia="Times New Roman" w:cs="Times New Roman"/>
          <w:szCs w:val="24"/>
        </w:rPr>
        <w:t xml:space="preserve"> Παρασκευή</w:t>
      </w:r>
      <w:r w:rsidRPr="00C76C56">
        <w:rPr>
          <w:rFonts w:eastAsia="Times New Roman" w:cs="Times New Roman"/>
          <w:szCs w:val="24"/>
        </w:rPr>
        <w:t xml:space="preserve"> </w:t>
      </w:r>
      <w:r>
        <w:rPr>
          <w:rFonts w:eastAsia="Times New Roman" w:cs="Times New Roman"/>
          <w:szCs w:val="24"/>
        </w:rPr>
        <w:t>29 Ιουνίου 2018</w:t>
      </w:r>
      <w:r w:rsidRPr="00C76C56">
        <w:rPr>
          <w:rFonts w:eastAsia="Times New Roman" w:cs="Times New Roman"/>
          <w:szCs w:val="24"/>
        </w:rPr>
        <w:t xml:space="preserve"> και ώρα 10.00΄, με α</w:t>
      </w:r>
      <w:r>
        <w:rPr>
          <w:rFonts w:eastAsia="Times New Roman" w:cs="Times New Roman"/>
          <w:szCs w:val="24"/>
        </w:rPr>
        <w:t>ντι</w:t>
      </w:r>
      <w:r>
        <w:rPr>
          <w:rFonts w:eastAsia="Times New Roman" w:cs="Times New Roman"/>
          <w:szCs w:val="24"/>
        </w:rPr>
        <w:lastRenderedPageBreak/>
        <w:t>κείμενο ε</w:t>
      </w:r>
      <w:r>
        <w:rPr>
          <w:rFonts w:eastAsia="Times New Roman" w:cs="Times New Roman"/>
          <w:szCs w:val="24"/>
        </w:rPr>
        <w:t>ργασιών του Σώματος</w:t>
      </w:r>
      <w:ins w:id="34" w:author="Φλούδα Χριστίνα" w:date="2018-07-06T13:03:00Z">
        <w:r w:rsidR="00F4692E" w:rsidRPr="00F4692E">
          <w:rPr>
            <w:rFonts w:eastAsia="Times New Roman" w:cs="Times New Roman"/>
            <w:szCs w:val="24"/>
            <w:rPrChange w:id="35" w:author="Φλούδα Χριστίνα" w:date="2018-07-06T13:03:00Z">
              <w:rPr>
                <w:rFonts w:eastAsia="Times New Roman" w:cs="Times New Roman"/>
                <w:szCs w:val="24"/>
                <w:lang w:val="en-US"/>
              </w:rPr>
            </w:rPrChange>
          </w:rPr>
          <w:t>,</w:t>
        </w:r>
      </w:ins>
      <w:r>
        <w:rPr>
          <w:rFonts w:eastAsia="Times New Roman" w:cs="Times New Roman"/>
          <w:szCs w:val="24"/>
        </w:rPr>
        <w:t xml:space="preserve"> </w:t>
      </w:r>
      <w:r w:rsidRPr="00C76C56">
        <w:rPr>
          <w:rFonts w:eastAsia="Times New Roman" w:cs="Times New Roman"/>
          <w:szCs w:val="24"/>
        </w:rPr>
        <w:t>κοινοβουλευτικό έλεγχο</w:t>
      </w:r>
      <w:r>
        <w:rPr>
          <w:rFonts w:eastAsia="Times New Roman" w:cs="Times New Roman"/>
          <w:szCs w:val="24"/>
        </w:rPr>
        <w:t xml:space="preserve">: </w:t>
      </w:r>
      <w:r w:rsidRPr="00C76C56">
        <w:rPr>
          <w:rFonts w:eastAsia="Times New Roman" w:cs="Times New Roman"/>
          <w:szCs w:val="24"/>
        </w:rPr>
        <w:t xml:space="preserve">α) </w:t>
      </w:r>
      <w:r>
        <w:rPr>
          <w:rFonts w:eastAsia="Times New Roman" w:cs="Times New Roman"/>
          <w:szCs w:val="24"/>
        </w:rPr>
        <w:t xml:space="preserve">συζήτηση επικαίρων ερωτήσεων και β) συζήτηση </w:t>
      </w:r>
      <w:r>
        <w:rPr>
          <w:rFonts w:eastAsia="Times New Roman"/>
          <w:szCs w:val="24"/>
        </w:rPr>
        <w:t xml:space="preserve">της υπ’ αριθμόν 19/13/2-3-2018 </w:t>
      </w:r>
      <w:r>
        <w:rPr>
          <w:rFonts w:eastAsia="Times New Roman" w:cs="Times New Roman"/>
          <w:szCs w:val="24"/>
        </w:rPr>
        <w:t xml:space="preserve">επίκαιρης επερώτησης </w:t>
      </w:r>
      <w:r>
        <w:rPr>
          <w:rFonts w:eastAsia="Times New Roman"/>
          <w:szCs w:val="24"/>
        </w:rPr>
        <w:t>προς τον Υπουργό Διοικητικής Ανασυγκρότησης</w:t>
      </w:r>
      <w:r>
        <w:rPr>
          <w:rFonts w:eastAsia="Times New Roman" w:cs="Times New Roman"/>
          <w:szCs w:val="24"/>
        </w:rPr>
        <w:t xml:space="preserve">, </w:t>
      </w:r>
      <w:r w:rsidRPr="00C76C56">
        <w:rPr>
          <w:rFonts w:eastAsia="Times New Roman" w:cs="Times New Roman"/>
          <w:szCs w:val="24"/>
        </w:rPr>
        <w:t>σύμφωνα με την ημερήσια διάταξη που έχει διανεμηθεί.</w:t>
      </w:r>
    </w:p>
    <w:p w14:paraId="091EF832" w14:textId="77777777" w:rsidR="00DA7551" w:rsidRDefault="006A5FF6">
      <w:pPr>
        <w:spacing w:after="0" w:line="600" w:lineRule="auto"/>
        <w:jc w:val="both"/>
        <w:rPr>
          <w:rFonts w:eastAsia="Times New Roman" w:cs="Times New Roman"/>
          <w:szCs w:val="24"/>
        </w:rPr>
      </w:pPr>
      <w:r w:rsidRPr="00C76C56">
        <w:rPr>
          <w:rFonts w:eastAsia="Times New Roman" w:cs="Times New Roman"/>
          <w:b/>
          <w:bCs/>
          <w:szCs w:val="24"/>
        </w:rPr>
        <w:t xml:space="preserve">Ο ΠΡΟΕΔΡΟΣ               </w:t>
      </w:r>
      <w:r>
        <w:rPr>
          <w:rFonts w:eastAsia="Times New Roman" w:cs="Times New Roman"/>
          <w:b/>
          <w:bCs/>
          <w:szCs w:val="24"/>
        </w:rPr>
        <w:t xml:space="preserve">  </w:t>
      </w:r>
      <w:r w:rsidRPr="00C76C56">
        <w:rPr>
          <w:rFonts w:eastAsia="Times New Roman" w:cs="Times New Roman"/>
          <w:b/>
          <w:bCs/>
          <w:szCs w:val="24"/>
        </w:rPr>
        <w:t xml:space="preserve">                </w:t>
      </w:r>
      <w:r>
        <w:rPr>
          <w:rFonts w:eastAsia="Times New Roman" w:cs="Times New Roman"/>
          <w:b/>
          <w:bCs/>
          <w:szCs w:val="24"/>
        </w:rPr>
        <w:t xml:space="preserve">    </w:t>
      </w:r>
      <w:r w:rsidRPr="00C76C56">
        <w:rPr>
          <w:rFonts w:eastAsia="Times New Roman" w:cs="Times New Roman"/>
          <w:b/>
          <w:bCs/>
          <w:szCs w:val="24"/>
        </w:rPr>
        <w:t xml:space="preserve">        </w:t>
      </w:r>
      <w:r>
        <w:rPr>
          <w:rFonts w:eastAsia="Times New Roman" w:cs="Times New Roman"/>
          <w:b/>
          <w:bCs/>
          <w:szCs w:val="24"/>
        </w:rPr>
        <w:t xml:space="preserve">         </w:t>
      </w:r>
      <w:r w:rsidRPr="00C76C56">
        <w:rPr>
          <w:rFonts w:eastAsia="Times New Roman" w:cs="Times New Roman"/>
          <w:b/>
          <w:bCs/>
          <w:szCs w:val="24"/>
        </w:rPr>
        <w:t xml:space="preserve">            </w:t>
      </w:r>
      <w:r>
        <w:rPr>
          <w:rFonts w:eastAsia="Times New Roman" w:cs="Times New Roman"/>
          <w:b/>
          <w:bCs/>
          <w:szCs w:val="24"/>
        </w:rPr>
        <w:t xml:space="preserve">       </w:t>
      </w:r>
      <w:r w:rsidRPr="00C76C56">
        <w:rPr>
          <w:rFonts w:eastAsia="Times New Roman" w:cs="Times New Roman"/>
          <w:b/>
          <w:bCs/>
          <w:szCs w:val="24"/>
        </w:rPr>
        <w:t xml:space="preserve">     ΟΙ ΓΡΑΜΜΑΤΕΙΣ</w:t>
      </w:r>
    </w:p>
    <w:p w14:paraId="091EF833" w14:textId="77777777" w:rsidR="00DA7551" w:rsidRDefault="00DA7551">
      <w:pPr>
        <w:spacing w:after="0" w:line="600" w:lineRule="auto"/>
        <w:ind w:firstLine="720"/>
        <w:jc w:val="both"/>
        <w:rPr>
          <w:rFonts w:eastAsia="Times New Roman"/>
          <w:szCs w:val="24"/>
        </w:rPr>
      </w:pPr>
    </w:p>
    <w:sectPr w:rsidR="00DA755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00"/>
    <w:family w:val="roman"/>
    <w:notTrueType/>
    <w:pitch w:val="default"/>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b9lrLLuuEVrCWAR7KEg9QZPZ9qI=" w:salt="+Revj7IPd2WQcAQTkDdwV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551"/>
    <w:rsid w:val="006A5FF6"/>
    <w:rsid w:val="00DA7551"/>
    <w:rsid w:val="00F469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F646"/>
  <w15:docId w15:val="{08C617E3-F6E8-43D1-82DC-33285329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129D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129D2"/>
    <w:rPr>
      <w:rFonts w:ascii="Segoe UI" w:hAnsi="Segoe UI" w:cs="Segoe UI"/>
      <w:sz w:val="18"/>
      <w:szCs w:val="18"/>
    </w:rPr>
  </w:style>
  <w:style w:type="paragraph" w:styleId="a4">
    <w:name w:val="Revision"/>
    <w:hidden/>
    <w:uiPriority w:val="99"/>
    <w:semiHidden/>
    <w:rsid w:val="00FF28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861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661</MetadataID>
    <Session xmlns="641f345b-441b-4b81-9152-adc2e73ba5e1">Γ´</Session>
    <Date xmlns="641f345b-441b-4b81-9152-adc2e73ba5e1">2018-06-27T21:00:00+00:00</Date>
    <Status xmlns="641f345b-441b-4b81-9152-adc2e73ba5e1">
      <Url>http://srv-sp1/praktika/Lists/Incoming_Metadata/EditForm.aspx?ID=661&amp;Source=/praktika/Recordings_Library/Forms/AllItems.aspx</Url>
      <Description>Δημοσιεύτηκε</Description>
    </Status>
    <Meeting xmlns="641f345b-441b-4b81-9152-adc2e73ba5e1">ΡΜΣΤ´</Meeting>
  </documentManagement>
</p:properties>
</file>

<file path=customXml/itemProps1.xml><?xml version="1.0" encoding="utf-8"?>
<ds:datastoreItem xmlns:ds="http://schemas.openxmlformats.org/officeDocument/2006/customXml" ds:itemID="{59416394-DC02-4926-B062-888268B8D1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7026B0-B7ED-451A-B6EA-958D2A691BD0}">
  <ds:schemaRefs>
    <ds:schemaRef ds:uri="http://schemas.microsoft.com/sharepoint/v3/contenttype/forms"/>
  </ds:schemaRefs>
</ds:datastoreItem>
</file>

<file path=customXml/itemProps3.xml><?xml version="1.0" encoding="utf-8"?>
<ds:datastoreItem xmlns:ds="http://schemas.openxmlformats.org/officeDocument/2006/customXml" ds:itemID="{2E1C4A2D-9646-494B-B98A-54C344648210}">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120</Pages>
  <Words>22689</Words>
  <Characters>122526</Characters>
  <Application>Microsoft Office Word</Application>
  <DocSecurity>0</DocSecurity>
  <Lines>1021</Lines>
  <Paragraphs>289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144926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2018-07-06T10:04:00Z</dcterms:created>
  <dcterms:modified xsi:type="dcterms:W3CDTF">2018-07-06T10:04:00Z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