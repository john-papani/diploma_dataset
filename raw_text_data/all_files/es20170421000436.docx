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07402" w14:textId="77777777" w:rsidR="001E78ED" w:rsidRPr="001E78ED" w:rsidRDefault="001E78ED" w:rsidP="001E78ED">
      <w:pPr>
        <w:spacing w:after="0" w:line="360" w:lineRule="auto"/>
        <w:rPr>
          <w:ins w:id="0" w:author="Φλούδα Χριστίνα" w:date="2017-04-27T12:20:00Z"/>
          <w:rFonts w:eastAsia="Times New Roman"/>
          <w:szCs w:val="24"/>
          <w:lang w:eastAsia="en-US"/>
        </w:rPr>
      </w:pPr>
      <w:bookmarkStart w:id="1" w:name="_GoBack"/>
      <w:bookmarkEnd w:id="1"/>
      <w:ins w:id="2" w:author="Φλούδα Χριστίνα" w:date="2017-04-27T12:20:00Z">
        <w:r w:rsidRPr="001E78E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7DF4EE9" w14:textId="77777777" w:rsidR="001E78ED" w:rsidRPr="001E78ED" w:rsidRDefault="001E78ED" w:rsidP="001E78ED">
      <w:pPr>
        <w:spacing w:after="0" w:line="360" w:lineRule="auto"/>
        <w:rPr>
          <w:ins w:id="3" w:author="Φλούδα Χριστίνα" w:date="2017-04-27T12:20:00Z"/>
          <w:rFonts w:eastAsia="Times New Roman"/>
          <w:szCs w:val="24"/>
          <w:lang w:eastAsia="en-US"/>
        </w:rPr>
      </w:pPr>
    </w:p>
    <w:p w14:paraId="4CE326D9" w14:textId="77777777" w:rsidR="001E78ED" w:rsidRPr="001E78ED" w:rsidRDefault="001E78ED" w:rsidP="001E78ED">
      <w:pPr>
        <w:spacing w:after="0" w:line="360" w:lineRule="auto"/>
        <w:rPr>
          <w:ins w:id="4" w:author="Φλούδα Χριστίνα" w:date="2017-04-27T12:20:00Z"/>
          <w:rFonts w:eastAsia="Times New Roman"/>
          <w:szCs w:val="24"/>
          <w:lang w:eastAsia="en-US"/>
        </w:rPr>
      </w:pPr>
      <w:ins w:id="5" w:author="Φλούδα Χριστίνα" w:date="2017-04-27T12:20:00Z">
        <w:r w:rsidRPr="001E78ED">
          <w:rPr>
            <w:rFonts w:eastAsia="Times New Roman"/>
            <w:szCs w:val="24"/>
            <w:lang w:eastAsia="en-US"/>
          </w:rPr>
          <w:t>ΠΙΝΑΚΑΣ ΠΕΡΙΕΧΟΜΕΝΩΝ</w:t>
        </w:r>
      </w:ins>
    </w:p>
    <w:p w14:paraId="41562361" w14:textId="77777777" w:rsidR="001E78ED" w:rsidRPr="001E78ED" w:rsidRDefault="001E78ED" w:rsidP="001E78ED">
      <w:pPr>
        <w:spacing w:after="0" w:line="360" w:lineRule="auto"/>
        <w:rPr>
          <w:ins w:id="6" w:author="Φλούδα Χριστίνα" w:date="2017-04-27T12:20:00Z"/>
          <w:rFonts w:eastAsia="Times New Roman"/>
          <w:szCs w:val="24"/>
          <w:lang w:eastAsia="en-US"/>
        </w:rPr>
      </w:pPr>
      <w:ins w:id="7" w:author="Φλούδα Χριστίνα" w:date="2017-04-27T12:20:00Z">
        <w:r w:rsidRPr="001E78ED">
          <w:rPr>
            <w:rFonts w:eastAsia="Times New Roman"/>
            <w:szCs w:val="24"/>
            <w:lang w:eastAsia="en-US"/>
          </w:rPr>
          <w:t xml:space="preserve">ΙΖ΄ ΠΕΡΙΟΔΟΣ </w:t>
        </w:r>
      </w:ins>
    </w:p>
    <w:p w14:paraId="20982432" w14:textId="77777777" w:rsidR="001E78ED" w:rsidRPr="001E78ED" w:rsidRDefault="001E78ED" w:rsidP="001E78ED">
      <w:pPr>
        <w:spacing w:after="0" w:line="360" w:lineRule="auto"/>
        <w:rPr>
          <w:ins w:id="8" w:author="Φλούδα Χριστίνα" w:date="2017-04-27T12:20:00Z"/>
          <w:rFonts w:eastAsia="Times New Roman"/>
          <w:szCs w:val="24"/>
          <w:lang w:eastAsia="en-US"/>
        </w:rPr>
      </w:pPr>
      <w:ins w:id="9" w:author="Φλούδα Χριστίνα" w:date="2017-04-27T12:20:00Z">
        <w:r w:rsidRPr="001E78ED">
          <w:rPr>
            <w:rFonts w:eastAsia="Times New Roman"/>
            <w:szCs w:val="24"/>
            <w:lang w:eastAsia="en-US"/>
          </w:rPr>
          <w:t>ΠΡΟΕΔΡΕΥΟΜΕΝΗΣ ΚΟΙΝΟΒΟΥΛΕΥΤΙΚΗΣ ΔΗΜΟΚΡΑΤΙΑΣ</w:t>
        </w:r>
      </w:ins>
    </w:p>
    <w:p w14:paraId="07B1517B" w14:textId="77777777" w:rsidR="001E78ED" w:rsidRPr="001E78ED" w:rsidRDefault="001E78ED" w:rsidP="001E78ED">
      <w:pPr>
        <w:spacing w:after="0" w:line="360" w:lineRule="auto"/>
        <w:rPr>
          <w:ins w:id="10" w:author="Φλούδα Χριστίνα" w:date="2017-04-27T12:20:00Z"/>
          <w:rFonts w:eastAsia="Times New Roman"/>
          <w:szCs w:val="24"/>
          <w:lang w:eastAsia="en-US"/>
        </w:rPr>
      </w:pPr>
      <w:ins w:id="11" w:author="Φλούδα Χριστίνα" w:date="2017-04-27T12:20:00Z">
        <w:r w:rsidRPr="001E78ED">
          <w:rPr>
            <w:rFonts w:eastAsia="Times New Roman"/>
            <w:szCs w:val="24"/>
            <w:lang w:eastAsia="en-US"/>
          </w:rPr>
          <w:t>ΣΥΝΟΔΟΣ Β΄</w:t>
        </w:r>
      </w:ins>
    </w:p>
    <w:p w14:paraId="388FA1D1" w14:textId="77777777" w:rsidR="001E78ED" w:rsidRPr="001E78ED" w:rsidRDefault="001E78ED" w:rsidP="001E78ED">
      <w:pPr>
        <w:spacing w:after="0" w:line="360" w:lineRule="auto"/>
        <w:rPr>
          <w:ins w:id="12" w:author="Φλούδα Χριστίνα" w:date="2017-04-27T12:20:00Z"/>
          <w:rFonts w:eastAsia="Times New Roman"/>
          <w:szCs w:val="24"/>
          <w:lang w:eastAsia="en-US"/>
        </w:rPr>
      </w:pPr>
    </w:p>
    <w:p w14:paraId="793FA95C" w14:textId="77777777" w:rsidR="001E78ED" w:rsidRPr="001E78ED" w:rsidRDefault="001E78ED" w:rsidP="001E78ED">
      <w:pPr>
        <w:spacing w:after="0" w:line="360" w:lineRule="auto"/>
        <w:rPr>
          <w:ins w:id="13" w:author="Φλούδα Χριστίνα" w:date="2017-04-27T12:20:00Z"/>
          <w:rFonts w:eastAsia="Times New Roman"/>
          <w:szCs w:val="24"/>
          <w:lang w:eastAsia="en-US"/>
        </w:rPr>
      </w:pPr>
      <w:ins w:id="14" w:author="Φλούδα Χριστίνα" w:date="2017-04-27T12:20:00Z">
        <w:r w:rsidRPr="001E78ED">
          <w:rPr>
            <w:rFonts w:eastAsia="Times New Roman"/>
            <w:szCs w:val="24"/>
            <w:lang w:eastAsia="en-US"/>
          </w:rPr>
          <w:t>ΣΥΝΕΔΡΙΑΣΗ ΡΘ΄</w:t>
        </w:r>
      </w:ins>
    </w:p>
    <w:p w14:paraId="1A5137D8" w14:textId="77777777" w:rsidR="001E78ED" w:rsidRPr="001E78ED" w:rsidRDefault="001E78ED" w:rsidP="001E78ED">
      <w:pPr>
        <w:spacing w:after="0" w:line="360" w:lineRule="auto"/>
        <w:rPr>
          <w:ins w:id="15" w:author="Φλούδα Χριστίνα" w:date="2017-04-27T12:20:00Z"/>
          <w:rFonts w:eastAsia="Times New Roman"/>
          <w:szCs w:val="24"/>
          <w:lang w:eastAsia="en-US"/>
        </w:rPr>
      </w:pPr>
      <w:ins w:id="16" w:author="Φλούδα Χριστίνα" w:date="2017-04-27T12:20:00Z">
        <w:r w:rsidRPr="001E78ED">
          <w:rPr>
            <w:rFonts w:eastAsia="Times New Roman"/>
            <w:szCs w:val="24"/>
            <w:lang w:eastAsia="en-US"/>
          </w:rPr>
          <w:t>Παρασκευή  21 Απριλίου 2017</w:t>
        </w:r>
      </w:ins>
    </w:p>
    <w:p w14:paraId="38D8120A" w14:textId="77777777" w:rsidR="001E78ED" w:rsidRPr="001E78ED" w:rsidRDefault="001E78ED" w:rsidP="001E78ED">
      <w:pPr>
        <w:spacing w:after="0" w:line="360" w:lineRule="auto"/>
        <w:rPr>
          <w:ins w:id="17" w:author="Φλούδα Χριστίνα" w:date="2017-04-27T12:20:00Z"/>
          <w:rFonts w:eastAsia="Times New Roman"/>
          <w:szCs w:val="24"/>
          <w:lang w:eastAsia="en-US"/>
        </w:rPr>
      </w:pPr>
    </w:p>
    <w:p w14:paraId="5438E8CA" w14:textId="77777777" w:rsidR="001E78ED" w:rsidRPr="001E78ED" w:rsidRDefault="001E78ED" w:rsidP="001E78ED">
      <w:pPr>
        <w:spacing w:after="0" w:line="360" w:lineRule="auto"/>
        <w:rPr>
          <w:ins w:id="18" w:author="Φλούδα Χριστίνα" w:date="2017-04-27T12:20:00Z"/>
          <w:rFonts w:eastAsia="Times New Roman"/>
          <w:szCs w:val="24"/>
          <w:lang w:eastAsia="en-US"/>
        </w:rPr>
      </w:pPr>
      <w:ins w:id="19" w:author="Φλούδα Χριστίνα" w:date="2017-04-27T12:20:00Z">
        <w:r w:rsidRPr="001E78ED">
          <w:rPr>
            <w:rFonts w:eastAsia="Times New Roman"/>
            <w:szCs w:val="24"/>
            <w:lang w:eastAsia="en-US"/>
          </w:rPr>
          <w:t>ΘΕΜΑΤΑ</w:t>
        </w:r>
      </w:ins>
    </w:p>
    <w:p w14:paraId="26478173" w14:textId="77777777" w:rsidR="001E78ED" w:rsidRPr="001E78ED" w:rsidRDefault="001E78ED" w:rsidP="001E78ED">
      <w:pPr>
        <w:spacing w:after="0" w:line="360" w:lineRule="auto"/>
        <w:rPr>
          <w:ins w:id="20" w:author="Φλούδα Χριστίνα" w:date="2017-04-27T12:20:00Z"/>
          <w:rFonts w:eastAsia="Times New Roman"/>
          <w:szCs w:val="24"/>
          <w:lang w:eastAsia="en-US"/>
        </w:rPr>
      </w:pPr>
      <w:ins w:id="21" w:author="Φλούδα Χριστίνα" w:date="2017-04-27T12:20:00Z">
        <w:r w:rsidRPr="001E78ED">
          <w:rPr>
            <w:rFonts w:eastAsia="Times New Roman"/>
            <w:szCs w:val="24"/>
            <w:lang w:eastAsia="en-US"/>
          </w:rPr>
          <w:t xml:space="preserve"> </w:t>
        </w:r>
        <w:r w:rsidRPr="001E78ED">
          <w:rPr>
            <w:rFonts w:eastAsia="Times New Roman"/>
            <w:szCs w:val="24"/>
            <w:lang w:eastAsia="en-US"/>
          </w:rPr>
          <w:br/>
          <w:t xml:space="preserve">Α. ΕΙΔΙΚΑ ΘΕΜΑΤΑ </w:t>
        </w:r>
        <w:r w:rsidRPr="001E78ED">
          <w:rPr>
            <w:rFonts w:eastAsia="Times New Roman"/>
            <w:szCs w:val="24"/>
            <w:lang w:eastAsia="en-US"/>
          </w:rPr>
          <w:br/>
          <w:t xml:space="preserve">1.  Έκφραση συλλυπητηρίων  για τον τραγικό θάνατο των αξιωματικών του Ελληνικού Στρατού από την πτώση του ελικοπτέρου και ευχές για ταχεία ανάρρωση στη διασωθείσα </w:t>
        </w:r>
        <w:proofErr w:type="spellStart"/>
        <w:r w:rsidRPr="001E78ED">
          <w:rPr>
            <w:rFonts w:eastAsia="Times New Roman"/>
            <w:szCs w:val="24"/>
            <w:lang w:eastAsia="en-US"/>
          </w:rPr>
          <w:t>αρχιλοχία</w:t>
        </w:r>
        <w:proofErr w:type="spellEnd"/>
        <w:r w:rsidRPr="001E78ED">
          <w:rPr>
            <w:rFonts w:eastAsia="Times New Roman"/>
            <w:szCs w:val="24"/>
            <w:lang w:eastAsia="en-US"/>
          </w:rPr>
          <w:t xml:space="preserve">, πέμπτο μέρος του πληρώματος, σελ. </w:t>
        </w:r>
        <w:r w:rsidRPr="001E78ED">
          <w:rPr>
            <w:rFonts w:eastAsia="Times New Roman"/>
            <w:szCs w:val="24"/>
            <w:lang w:eastAsia="en-US"/>
          </w:rPr>
          <w:br/>
          <w:t xml:space="preserve">2. Τήρηση ενός λεπτού σιγής στη μνήμη των τεσσάρων αξιωματικών, σελ. </w:t>
        </w:r>
        <w:r w:rsidRPr="001E78ED">
          <w:rPr>
            <w:rFonts w:eastAsia="Times New Roman"/>
            <w:szCs w:val="24"/>
            <w:lang w:eastAsia="en-US"/>
          </w:rPr>
          <w:br/>
          <w:t xml:space="preserve">3. Αναφορά στη συμπλήρωση των 50 χρόνων από την κατάλυση της Δημοκρατίας από τη Χούντα των Συνταγματαρχών, σελ. </w:t>
        </w:r>
        <w:r w:rsidRPr="001E78ED">
          <w:rPr>
            <w:rFonts w:eastAsia="Times New Roman"/>
            <w:szCs w:val="24"/>
            <w:lang w:eastAsia="en-US"/>
          </w:rPr>
          <w:br/>
          <w:t xml:space="preserve">4. Επί διαδικαστικού θέματος, σελ. </w:t>
        </w:r>
        <w:r w:rsidRPr="001E78ED">
          <w:rPr>
            <w:rFonts w:eastAsia="Times New Roman"/>
            <w:szCs w:val="24"/>
            <w:lang w:eastAsia="en-US"/>
          </w:rPr>
          <w:br/>
          <w:t xml:space="preserve"> </w:t>
        </w:r>
        <w:r w:rsidRPr="001E78ED">
          <w:rPr>
            <w:rFonts w:eastAsia="Times New Roman"/>
            <w:szCs w:val="24"/>
            <w:lang w:eastAsia="en-US"/>
          </w:rPr>
          <w:br/>
          <w:t xml:space="preserve">Β. ΚΟΙΝΟΒΟΥΛΕΥΤΙΚΟΣ ΕΛΕΓΧΟΣ </w:t>
        </w:r>
        <w:r w:rsidRPr="001E78ED">
          <w:rPr>
            <w:rFonts w:eastAsia="Times New Roman"/>
            <w:szCs w:val="24"/>
            <w:lang w:eastAsia="en-US"/>
          </w:rPr>
          <w:br/>
          <w:t xml:space="preserve">1. Ανακοίνωση του δελτίου επικαίρων ερωτήσεων της Δευτέρας 24 Απριλίου 2017, σελ. </w:t>
        </w:r>
        <w:r w:rsidRPr="001E78ED">
          <w:rPr>
            <w:rFonts w:eastAsia="Times New Roman"/>
            <w:szCs w:val="24"/>
            <w:lang w:eastAsia="en-US"/>
          </w:rPr>
          <w:br/>
          <w:t>2. Συζήτηση επικαίρων ερωτήσεων:</w:t>
        </w:r>
        <w:r w:rsidRPr="001E78ED">
          <w:rPr>
            <w:rFonts w:eastAsia="Times New Roman"/>
            <w:szCs w:val="24"/>
            <w:lang w:eastAsia="en-US"/>
          </w:rPr>
          <w:br/>
          <w:t xml:space="preserve">    α) Προς την Υπουργό Εργασίας, Κοινωνικής Ασφάλισης και Κοινωνικής Αλληλεγγύης, σχετικά με την ανάγκη άμεσης έκδοσης απόφασης για τους υπό συνταξιοδότηση αγρότες, σελ. </w:t>
        </w:r>
        <w:r w:rsidRPr="001E78ED">
          <w:rPr>
            <w:rFonts w:eastAsia="Times New Roman"/>
            <w:szCs w:val="24"/>
            <w:lang w:eastAsia="en-US"/>
          </w:rPr>
          <w:br/>
          <w:t xml:space="preserve">    β) Προς τον Υπουργό Οικονομικών, με θέμα «αναγκαία και επιβεβλημένη νομοθετική ρύθμιση, προκειμένου να παραμείνουν στο ειδικό καθεστώς περίπου 400.000 αγρότες», σελ. </w:t>
        </w:r>
        <w:r w:rsidRPr="001E78ED">
          <w:rPr>
            <w:rFonts w:eastAsia="Times New Roman"/>
            <w:szCs w:val="24"/>
            <w:lang w:eastAsia="en-US"/>
          </w:rPr>
          <w:br/>
          <w:t xml:space="preserve">    γ) Προς τον Υπουργό Μεταναστευτικής Πολιτικής:</w:t>
        </w:r>
        <w:r w:rsidRPr="001E78ED">
          <w:rPr>
            <w:rFonts w:eastAsia="Times New Roman"/>
            <w:szCs w:val="24"/>
            <w:lang w:eastAsia="en-US"/>
          </w:rPr>
          <w:br/>
          <w:t xml:space="preserve">        i. σχετικά με τα προβλήματα των συμβασιούχων εργαζομένων στις υπηρεσίες ασύλου, στα </w:t>
        </w:r>
        <w:proofErr w:type="spellStart"/>
        <w:r w:rsidRPr="001E78ED">
          <w:rPr>
            <w:rFonts w:eastAsia="Times New Roman"/>
            <w:szCs w:val="24"/>
            <w:lang w:eastAsia="en-US"/>
          </w:rPr>
          <w:t>hotspots</w:t>
        </w:r>
        <w:proofErr w:type="spellEnd"/>
        <w:r w:rsidRPr="001E78ED">
          <w:rPr>
            <w:rFonts w:eastAsia="Times New Roman"/>
            <w:szCs w:val="24"/>
            <w:lang w:eastAsia="en-US"/>
          </w:rPr>
          <w:t xml:space="preserve">, στα κέντρα φιλοξενίας προσφύγων και τις άλλες υπηρεσίες του Υπουργείου Μεταναστευτικής Πολιτικής, σελ. </w:t>
        </w:r>
        <w:r w:rsidRPr="001E78ED">
          <w:rPr>
            <w:rFonts w:eastAsia="Times New Roman"/>
            <w:szCs w:val="24"/>
            <w:lang w:eastAsia="en-US"/>
          </w:rPr>
          <w:br/>
          <w:t xml:space="preserve">        </w:t>
        </w:r>
        <w:proofErr w:type="spellStart"/>
        <w:r w:rsidRPr="001E78ED">
          <w:rPr>
            <w:rFonts w:eastAsia="Times New Roman"/>
            <w:szCs w:val="24"/>
            <w:lang w:eastAsia="en-US"/>
          </w:rPr>
          <w:t>ii</w:t>
        </w:r>
        <w:proofErr w:type="spellEnd"/>
        <w:r w:rsidRPr="001E78ED">
          <w:rPr>
            <w:rFonts w:eastAsia="Times New Roman"/>
            <w:szCs w:val="24"/>
            <w:lang w:eastAsia="en-US"/>
          </w:rPr>
          <w:t xml:space="preserve">. με θέμα «την ανάγκη λήψεως νομοθετικών μέτρων για την επιτάχυνση των διαδικασιών ενώπιον των δικαστηρίων, επί υποθέσεων προσώπων των οποίων έχει απορριφθεί η αίτηση χορηγήσεως διεθνούς προστασίας - ασύλου», σελ. </w:t>
        </w:r>
        <w:r w:rsidRPr="001E78ED">
          <w:rPr>
            <w:rFonts w:eastAsia="Times New Roman"/>
            <w:szCs w:val="24"/>
            <w:lang w:eastAsia="en-US"/>
          </w:rPr>
          <w:br/>
          <w:t xml:space="preserve"> </w:t>
        </w:r>
        <w:r w:rsidRPr="001E78ED">
          <w:rPr>
            <w:rFonts w:eastAsia="Times New Roman"/>
            <w:szCs w:val="24"/>
            <w:lang w:eastAsia="en-US"/>
          </w:rPr>
          <w:br/>
          <w:t xml:space="preserve">Γ. ΝΟΜΟΘΕΤΙΚΗ ΕΡΓΑΣΙΑ </w:t>
        </w:r>
        <w:r w:rsidRPr="001E78ED">
          <w:rPr>
            <w:rFonts w:eastAsia="Times New Roman"/>
            <w:szCs w:val="24"/>
            <w:lang w:eastAsia="en-US"/>
          </w:rPr>
          <w:br/>
          <w:t>Κατάθεση σχεδίου νόμου:</w:t>
        </w:r>
      </w:ins>
    </w:p>
    <w:p w14:paraId="203DDA1E" w14:textId="77777777" w:rsidR="001E78ED" w:rsidRPr="001E78ED" w:rsidRDefault="001E78ED" w:rsidP="001E78ED">
      <w:pPr>
        <w:spacing w:after="0" w:line="360" w:lineRule="auto"/>
        <w:rPr>
          <w:ins w:id="22" w:author="Φλούδα Χριστίνα" w:date="2017-04-27T12:20:00Z"/>
          <w:rFonts w:eastAsia="Times New Roman"/>
          <w:szCs w:val="24"/>
          <w:lang w:eastAsia="en-US"/>
        </w:rPr>
      </w:pPr>
      <w:proofErr w:type="spellStart"/>
      <w:ins w:id="23" w:author="Φλούδα Χριστίνα" w:date="2017-04-27T12:20:00Z">
        <w:r w:rsidRPr="001E78ED">
          <w:rPr>
            <w:rFonts w:eastAsia="Times New Roman"/>
            <w:szCs w:val="24"/>
            <w:lang w:eastAsia="en-US"/>
          </w:rPr>
          <w:t>Oι</w:t>
        </w:r>
        <w:proofErr w:type="spellEnd"/>
        <w:r w:rsidRPr="001E78ED">
          <w:rPr>
            <w:rFonts w:eastAsia="Times New Roman"/>
            <w:szCs w:val="24"/>
            <w:lang w:eastAsia="en-US"/>
          </w:rPr>
          <w:t xml:space="preserve"> Υπουργοί Ναυτιλίας και Νησιωτικής Πολιτικής, Οικονομίας και Ανάπτυξης, Παιδείας,  Έρευνας και Θρησκευμάτων, Εξωτερικών, Δικαιοσύνης, Διαφάνειας και Ανθρωπίνων Δικαιωμάτων, Οικονομικών, Υγείας, Περιβάλλοντος και Ενέργειας, καθώς και ο Αναπληρωτής Υπουργός Περιβάλλοντος και Ενέργειας, κατέθεσαν στις 20-4-2017 σχέδιο νόμου: «Κύρωση της Διεθνούς Σύμβασης για τον  Έλεγχο και Διαχείριση του  </w:t>
        </w:r>
        <w:proofErr w:type="spellStart"/>
        <w:r w:rsidRPr="001E78ED">
          <w:rPr>
            <w:rFonts w:eastAsia="Times New Roman"/>
            <w:szCs w:val="24"/>
            <w:lang w:eastAsia="en-US"/>
          </w:rPr>
          <w:t>Έρματος</w:t>
        </w:r>
        <w:proofErr w:type="spellEnd"/>
        <w:r w:rsidRPr="001E78ED">
          <w:rPr>
            <w:rFonts w:eastAsia="Times New Roman"/>
            <w:szCs w:val="24"/>
            <w:lang w:eastAsia="en-US"/>
          </w:rPr>
          <w:t xml:space="preserve"> και των Ιζημάτων που προέρχονται από τα Πλοία, 2004 και άλλες διατάξεις», σελ. </w:t>
        </w:r>
        <w:r w:rsidRPr="001E78ED">
          <w:rPr>
            <w:rFonts w:eastAsia="Times New Roman"/>
            <w:szCs w:val="24"/>
            <w:lang w:eastAsia="en-US"/>
          </w:rPr>
          <w:br/>
        </w:r>
      </w:ins>
    </w:p>
    <w:p w14:paraId="7FE5735B" w14:textId="77777777" w:rsidR="001E78ED" w:rsidRPr="001E78ED" w:rsidRDefault="001E78ED" w:rsidP="001E78ED">
      <w:pPr>
        <w:spacing w:after="0" w:line="360" w:lineRule="auto"/>
        <w:rPr>
          <w:ins w:id="24" w:author="Φλούδα Χριστίνα" w:date="2017-04-27T12:20:00Z"/>
          <w:rFonts w:eastAsia="Times New Roman"/>
          <w:szCs w:val="24"/>
          <w:lang w:eastAsia="en-US"/>
        </w:rPr>
      </w:pPr>
      <w:ins w:id="25" w:author="Φλούδα Χριστίνα" w:date="2017-04-27T12:20:00Z">
        <w:r w:rsidRPr="001E78ED">
          <w:rPr>
            <w:rFonts w:eastAsia="Times New Roman"/>
            <w:szCs w:val="24"/>
            <w:lang w:eastAsia="en-US"/>
          </w:rPr>
          <w:t>ΠΡΟΕΔΡΕΥΩΝ</w:t>
        </w:r>
      </w:ins>
    </w:p>
    <w:p w14:paraId="20876EAF" w14:textId="77777777" w:rsidR="001E78ED" w:rsidRPr="001E78ED" w:rsidRDefault="001E78ED" w:rsidP="001E78ED">
      <w:pPr>
        <w:spacing w:after="0" w:line="360" w:lineRule="auto"/>
        <w:rPr>
          <w:ins w:id="26" w:author="Φλούδα Χριστίνα" w:date="2017-04-27T12:20:00Z"/>
          <w:rFonts w:eastAsia="Times New Roman"/>
          <w:szCs w:val="24"/>
          <w:lang w:eastAsia="en-US"/>
        </w:rPr>
      </w:pPr>
      <w:ins w:id="27" w:author="Φλούδα Χριστίνα" w:date="2017-04-27T12:20:00Z">
        <w:r w:rsidRPr="001E78ED">
          <w:rPr>
            <w:rFonts w:eastAsia="Times New Roman"/>
            <w:szCs w:val="24"/>
            <w:lang w:eastAsia="en-US"/>
          </w:rPr>
          <w:t>ΚΑΚΛΑΜΑΝΗΣ Ν. , σελ.</w:t>
        </w:r>
        <w:r w:rsidRPr="001E78ED">
          <w:rPr>
            <w:rFonts w:eastAsia="Times New Roman"/>
            <w:szCs w:val="24"/>
            <w:lang w:eastAsia="en-US"/>
          </w:rPr>
          <w:br/>
        </w:r>
      </w:ins>
    </w:p>
    <w:p w14:paraId="06ADF689" w14:textId="77777777" w:rsidR="001E78ED" w:rsidRPr="001E78ED" w:rsidRDefault="001E78ED" w:rsidP="001E78ED">
      <w:pPr>
        <w:spacing w:after="0" w:line="360" w:lineRule="auto"/>
        <w:rPr>
          <w:ins w:id="28" w:author="Φλούδα Χριστίνα" w:date="2017-04-27T12:20:00Z"/>
          <w:rFonts w:eastAsia="Times New Roman"/>
          <w:szCs w:val="24"/>
          <w:lang w:eastAsia="en-US"/>
        </w:rPr>
      </w:pPr>
    </w:p>
    <w:p w14:paraId="5AD799C5" w14:textId="77777777" w:rsidR="001E78ED" w:rsidRPr="001E78ED" w:rsidRDefault="001E78ED" w:rsidP="001E78ED">
      <w:pPr>
        <w:spacing w:after="0" w:line="360" w:lineRule="auto"/>
        <w:rPr>
          <w:ins w:id="29" w:author="Φλούδα Χριστίνα" w:date="2017-04-27T12:20:00Z"/>
          <w:rFonts w:eastAsia="Times New Roman"/>
          <w:szCs w:val="24"/>
          <w:lang w:eastAsia="en-US"/>
        </w:rPr>
      </w:pPr>
      <w:ins w:id="30" w:author="Φλούδα Χριστίνα" w:date="2017-04-27T12:20:00Z">
        <w:r w:rsidRPr="001E78ED">
          <w:rPr>
            <w:rFonts w:eastAsia="Times New Roman"/>
            <w:szCs w:val="24"/>
            <w:lang w:eastAsia="en-US"/>
          </w:rPr>
          <w:t>ΟΜΙΛΗΤΕΣ</w:t>
        </w:r>
      </w:ins>
    </w:p>
    <w:p w14:paraId="652D4E96" w14:textId="1C32F6A8" w:rsidR="001E78ED" w:rsidRDefault="001E78ED" w:rsidP="001E78ED">
      <w:pPr>
        <w:spacing w:line="600" w:lineRule="auto"/>
        <w:ind w:firstLine="720"/>
        <w:jc w:val="both"/>
        <w:rPr>
          <w:ins w:id="31" w:author="Φλούδα Χριστίνα" w:date="2017-04-27T12:19:00Z"/>
          <w:rFonts w:eastAsia="Times New Roman" w:cs="Times New Roman"/>
          <w:szCs w:val="24"/>
        </w:rPr>
        <w:pPrChange w:id="32" w:author="Φλούδα Χριστίνα" w:date="2017-04-27T12:19:00Z">
          <w:pPr>
            <w:spacing w:line="600" w:lineRule="auto"/>
            <w:ind w:firstLine="720"/>
            <w:jc w:val="center"/>
          </w:pPr>
        </w:pPrChange>
      </w:pPr>
      <w:ins w:id="33" w:author="Φλούδα Χριστίνα" w:date="2017-04-27T12:20:00Z">
        <w:r w:rsidRPr="001E78ED">
          <w:rPr>
            <w:rFonts w:eastAsia="Times New Roman"/>
            <w:szCs w:val="24"/>
            <w:lang w:eastAsia="en-US"/>
          </w:rPr>
          <w:br/>
          <w:t>Α. Επί της έκφρασης συλλυπητηρίων:</w:t>
        </w:r>
        <w:r w:rsidRPr="001E78ED">
          <w:rPr>
            <w:rFonts w:eastAsia="Times New Roman"/>
            <w:szCs w:val="24"/>
            <w:lang w:eastAsia="en-US"/>
          </w:rPr>
          <w:br/>
          <w:t>ΚΑΡΡΑΣ Γ. , σελ.</w:t>
        </w:r>
        <w:r w:rsidRPr="001E78ED">
          <w:rPr>
            <w:rFonts w:eastAsia="Times New Roman"/>
            <w:szCs w:val="24"/>
            <w:lang w:eastAsia="en-US"/>
          </w:rPr>
          <w:br/>
          <w:t>ΚΑΤΣΩΤΗΣ Χ. , σελ.</w:t>
        </w:r>
        <w:r w:rsidRPr="001E78ED">
          <w:rPr>
            <w:rFonts w:eastAsia="Times New Roman"/>
            <w:szCs w:val="24"/>
            <w:lang w:eastAsia="en-US"/>
          </w:rPr>
          <w:br/>
          <w:t>ΚΕΓΚΕΡΟΓΛΟΥ Β. , σελ.</w:t>
        </w:r>
        <w:r w:rsidRPr="001E78ED">
          <w:rPr>
            <w:rFonts w:eastAsia="Times New Roman"/>
            <w:szCs w:val="24"/>
            <w:lang w:eastAsia="en-US"/>
          </w:rPr>
          <w:br/>
          <w:t>ΜΟΥΖΑΛΑΣ Γ. , σελ.</w:t>
        </w:r>
        <w:r w:rsidRPr="001E78ED">
          <w:rPr>
            <w:rFonts w:eastAsia="Times New Roman"/>
            <w:szCs w:val="24"/>
            <w:lang w:eastAsia="en-US"/>
          </w:rPr>
          <w:br/>
          <w:t>ΠΑΠΑΝΑΤΣΙΟΥ Α. , σελ.</w:t>
        </w:r>
        <w:r w:rsidRPr="001E78ED">
          <w:rPr>
            <w:rFonts w:eastAsia="Times New Roman"/>
            <w:szCs w:val="24"/>
            <w:lang w:eastAsia="en-US"/>
          </w:rPr>
          <w:br/>
          <w:t>ΠΕΤΡΟΠΟΥΛΟΣ Α. , σελ.</w:t>
        </w:r>
        <w:r w:rsidRPr="001E78ED">
          <w:rPr>
            <w:rFonts w:eastAsia="Times New Roman"/>
            <w:szCs w:val="24"/>
            <w:lang w:eastAsia="en-US"/>
          </w:rPr>
          <w:br/>
        </w:r>
        <w:r w:rsidRPr="001E78ED">
          <w:rPr>
            <w:rFonts w:eastAsia="Times New Roman"/>
            <w:szCs w:val="24"/>
            <w:lang w:eastAsia="en-US"/>
          </w:rPr>
          <w:br/>
          <w:t>Β. Επί της αναφοράς στη συμπλήρωση των 50 χρόνων από την κατάλυση της Δημοκρατίας από τη Χούντα των Συνταγματαρχών:</w:t>
        </w:r>
        <w:r w:rsidRPr="001E78ED">
          <w:rPr>
            <w:rFonts w:eastAsia="Times New Roman"/>
            <w:szCs w:val="24"/>
            <w:lang w:eastAsia="en-US"/>
          </w:rPr>
          <w:br/>
          <w:t>ΚΑΚΛΑΜΑΝΗΣ Ν. , σελ.</w:t>
        </w:r>
        <w:r w:rsidRPr="001E78ED">
          <w:rPr>
            <w:rFonts w:eastAsia="Times New Roman"/>
            <w:szCs w:val="24"/>
            <w:lang w:eastAsia="en-US"/>
          </w:rPr>
          <w:br/>
        </w:r>
        <w:r w:rsidRPr="001E78ED">
          <w:rPr>
            <w:rFonts w:eastAsia="Times New Roman"/>
            <w:szCs w:val="24"/>
            <w:lang w:eastAsia="en-US"/>
          </w:rPr>
          <w:br/>
          <w:t>Γ. Επί διαδικαστικού θέματος:</w:t>
        </w:r>
        <w:r w:rsidRPr="001E78ED">
          <w:rPr>
            <w:rFonts w:eastAsia="Times New Roman"/>
            <w:szCs w:val="24"/>
            <w:lang w:eastAsia="en-US"/>
          </w:rPr>
          <w:br/>
          <w:t>ΚΑΚΛΑΜΑΝΗΣ Ν. ,  σελ.</w:t>
        </w:r>
        <w:r w:rsidRPr="001E78ED">
          <w:rPr>
            <w:rFonts w:eastAsia="Times New Roman"/>
            <w:szCs w:val="24"/>
            <w:lang w:eastAsia="en-US"/>
          </w:rPr>
          <w:br/>
          <w:t>ΚΕΓΚΕΡΟΓΛΟΥ Β. , σελ.</w:t>
        </w:r>
        <w:r w:rsidRPr="001E78ED">
          <w:rPr>
            <w:rFonts w:eastAsia="Times New Roman"/>
            <w:szCs w:val="24"/>
            <w:lang w:eastAsia="en-US"/>
          </w:rPr>
          <w:br/>
          <w:t>ΚΥΡΙΑΖΙΔΗΣ Δ. , σελ.</w:t>
        </w:r>
        <w:r w:rsidRPr="001E78ED">
          <w:rPr>
            <w:rFonts w:eastAsia="Times New Roman"/>
            <w:szCs w:val="24"/>
            <w:lang w:eastAsia="en-US"/>
          </w:rPr>
          <w:br/>
          <w:t>ΠΑΝΑΓΟΥΛΗΣ Ε. , σελ.</w:t>
        </w:r>
        <w:r w:rsidRPr="001E78ED">
          <w:rPr>
            <w:rFonts w:eastAsia="Times New Roman"/>
            <w:szCs w:val="24"/>
            <w:lang w:eastAsia="en-US"/>
          </w:rPr>
          <w:br/>
        </w:r>
        <w:r w:rsidRPr="001E78ED">
          <w:rPr>
            <w:rFonts w:eastAsia="Times New Roman"/>
            <w:szCs w:val="24"/>
            <w:lang w:eastAsia="en-US"/>
          </w:rPr>
          <w:br/>
          <w:t>Δ. Επί των επικαίρων ερωτήσεων:</w:t>
        </w:r>
        <w:r w:rsidRPr="001E78ED">
          <w:rPr>
            <w:rFonts w:eastAsia="Times New Roman"/>
            <w:szCs w:val="24"/>
            <w:lang w:eastAsia="en-US"/>
          </w:rPr>
          <w:br/>
          <w:t>ΚΑΡΡΑΣ Γ. , σελ.</w:t>
        </w:r>
        <w:r w:rsidRPr="001E78ED">
          <w:rPr>
            <w:rFonts w:eastAsia="Times New Roman"/>
            <w:szCs w:val="24"/>
            <w:lang w:eastAsia="en-US"/>
          </w:rPr>
          <w:br/>
          <w:t>ΚΑΤΣΩΤΗΣ Χ. , σελ.</w:t>
        </w:r>
        <w:r w:rsidRPr="001E78ED">
          <w:rPr>
            <w:rFonts w:eastAsia="Times New Roman"/>
            <w:szCs w:val="24"/>
            <w:lang w:eastAsia="en-US"/>
          </w:rPr>
          <w:br/>
          <w:t>ΚΕΓΚΕΡΟΓΛΟΥ Β. , σελ.</w:t>
        </w:r>
        <w:r w:rsidRPr="001E78ED">
          <w:rPr>
            <w:rFonts w:eastAsia="Times New Roman"/>
            <w:szCs w:val="24"/>
            <w:lang w:eastAsia="en-US"/>
          </w:rPr>
          <w:br/>
          <w:t>ΜΟΥΖΑΛΑΣ Γ. , σελ.</w:t>
        </w:r>
        <w:r w:rsidRPr="001E78ED">
          <w:rPr>
            <w:rFonts w:eastAsia="Times New Roman"/>
            <w:szCs w:val="24"/>
            <w:lang w:eastAsia="en-US"/>
          </w:rPr>
          <w:br/>
          <w:t>ΠΑΠΑΝΑΤΣΙΟΥ Α. , σελ.</w:t>
        </w:r>
        <w:r w:rsidRPr="001E78ED">
          <w:rPr>
            <w:rFonts w:eastAsia="Times New Roman"/>
            <w:szCs w:val="24"/>
            <w:lang w:eastAsia="en-US"/>
          </w:rPr>
          <w:br/>
          <w:t>ΠΕΤΡΟΠΟΥΛΟΣ Α. , σελ.</w:t>
        </w:r>
        <w:r w:rsidRPr="001E78ED">
          <w:rPr>
            <w:rFonts w:eastAsia="Times New Roman"/>
            <w:szCs w:val="24"/>
            <w:lang w:eastAsia="en-US"/>
          </w:rPr>
          <w:br/>
        </w:r>
      </w:ins>
    </w:p>
    <w:p w14:paraId="4D7F3E9B"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4D7F3E9C"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ΙΖ΄ ΠΕΡΙΟΔΟΣ</w:t>
      </w:r>
    </w:p>
    <w:p w14:paraId="4D7F3E9D"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D7F3E9E"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 xml:space="preserve">ΣΥΝΟΔΟΣ Β΄ </w:t>
      </w:r>
    </w:p>
    <w:p w14:paraId="4D7F3E9F"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 xml:space="preserve">ΣΥΝΕΔΡΙΑΣΗ ΡΘ΄ </w:t>
      </w:r>
    </w:p>
    <w:p w14:paraId="4D7F3EA0"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Παρασκευή 21 Απριλίου 2017</w:t>
      </w:r>
    </w:p>
    <w:p w14:paraId="4D7F3EA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Αθήνα, σήμερα στις 21 Απριλίου 2017, ημέρα Παρασκευή και ώρα 10.09΄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C502C0">
        <w:rPr>
          <w:rFonts w:eastAsia="Times New Roman" w:cs="Times New Roman"/>
          <w:b/>
          <w:szCs w:val="24"/>
        </w:rPr>
        <w:t>ΝΙΚΗΤΑ ΚΑΚΛΑΜΑΝΗ</w:t>
      </w:r>
      <w:r>
        <w:rPr>
          <w:rFonts w:eastAsia="Times New Roman" w:cs="Times New Roman"/>
          <w:szCs w:val="24"/>
        </w:rPr>
        <w:t>.</w:t>
      </w:r>
    </w:p>
    <w:p w14:paraId="4D7F3EA2"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4D7F3EA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Εκ μέρους </w:t>
      </w:r>
      <w:r>
        <w:rPr>
          <w:rFonts w:eastAsia="Times New Roman" w:cs="Times New Roman"/>
          <w:szCs w:val="24"/>
        </w:rPr>
        <w:t xml:space="preserve">του Προέδρου της Βουλής, </w:t>
      </w:r>
      <w:r>
        <w:rPr>
          <w:rFonts w:eastAsia="Times New Roman" w:cs="Times New Roman"/>
          <w:szCs w:val="24"/>
        </w:rPr>
        <w:t>χρόνια πολλά</w:t>
      </w:r>
      <w:r>
        <w:rPr>
          <w:rFonts w:eastAsia="Times New Roman" w:cs="Times New Roman"/>
          <w:szCs w:val="24"/>
        </w:rPr>
        <w:t xml:space="preserve"> και Χριστός Ανέστη!</w:t>
      </w:r>
    </w:p>
    <w:p w14:paraId="4D7F3EA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μπούμε στην ημερήσια διάταξη, σας παρακαλώ πολύ να κρατήσουμε ενός λεπτού </w:t>
      </w:r>
      <w:r>
        <w:rPr>
          <w:rFonts w:eastAsia="Times New Roman" w:cs="Times New Roman"/>
          <w:szCs w:val="24"/>
        </w:rPr>
        <w:lastRenderedPageBreak/>
        <w:t>σιγή για τον θάνατο των τεσσάρων αξιωματικών, εκφράζοντας τα συλλυπητήριά μας στις οικογέ</w:t>
      </w:r>
      <w:r>
        <w:rPr>
          <w:rFonts w:eastAsia="Times New Roman" w:cs="Times New Roman"/>
          <w:szCs w:val="24"/>
        </w:rPr>
        <w:t>νειές τους και βεβαίως</w:t>
      </w:r>
      <w:r>
        <w:rPr>
          <w:rFonts w:eastAsia="Times New Roman" w:cs="Times New Roman"/>
          <w:szCs w:val="24"/>
        </w:rPr>
        <w:t>,</w:t>
      </w:r>
      <w:r>
        <w:rPr>
          <w:rFonts w:eastAsia="Times New Roman" w:cs="Times New Roman"/>
          <w:szCs w:val="24"/>
        </w:rPr>
        <w:t xml:space="preserve"> τις ευχές μας για ταχεία ανάρρωση στη διασωθείσα,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πέμπτο μέλος του πληρώματος.</w:t>
      </w:r>
    </w:p>
    <w:p w14:paraId="4D7F3EA5" w14:textId="77777777" w:rsidR="00915E1D" w:rsidRDefault="001E78ED">
      <w:pPr>
        <w:spacing w:line="600" w:lineRule="auto"/>
        <w:jc w:val="center"/>
        <w:rPr>
          <w:rFonts w:eastAsia="Times New Roman" w:cs="Times New Roman"/>
          <w:szCs w:val="24"/>
        </w:rPr>
      </w:pPr>
      <w:r>
        <w:rPr>
          <w:rFonts w:eastAsia="Times New Roman" w:cs="Times New Roman"/>
          <w:szCs w:val="24"/>
        </w:rPr>
        <w:tab/>
        <w:t>(Στο σημείο αυτό τηρείται στην Αίθουσα ενός λεπτού σιγή)</w:t>
      </w:r>
    </w:p>
    <w:p w14:paraId="4D7F3EA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Αιωνία τους η μνήμη!</w:t>
      </w:r>
    </w:p>
    <w:p w14:paraId="4D7F3EA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συμπληρώνονται σήμερα πενήντα χρόνια από </w:t>
      </w:r>
      <w:r>
        <w:rPr>
          <w:rFonts w:eastAsia="Times New Roman" w:cs="Times New Roman"/>
          <w:szCs w:val="24"/>
        </w:rPr>
        <w:t>την 21</w:t>
      </w:r>
      <w:r>
        <w:rPr>
          <w:rFonts w:eastAsia="Times New Roman" w:cs="Times New Roman"/>
          <w:szCs w:val="24"/>
          <w:vertAlign w:val="superscript"/>
        </w:rPr>
        <w:t>η</w:t>
      </w:r>
      <w:r>
        <w:rPr>
          <w:rFonts w:eastAsia="Times New Roman" w:cs="Times New Roman"/>
          <w:szCs w:val="24"/>
        </w:rPr>
        <w:t xml:space="preserve"> Απριλίου του 1967, πενήντα χρόνια από εκείνη τη μοιραία νύχτα που η κατάλυση της </w:t>
      </w:r>
      <w:r>
        <w:rPr>
          <w:rFonts w:eastAsia="Times New Roman" w:cs="Times New Roman"/>
          <w:szCs w:val="24"/>
        </w:rPr>
        <w:t xml:space="preserve">δημοκρατίας </w:t>
      </w:r>
      <w:r>
        <w:rPr>
          <w:rFonts w:eastAsia="Times New Roman" w:cs="Times New Roman"/>
          <w:szCs w:val="24"/>
        </w:rPr>
        <w:t xml:space="preserve">από τη </w:t>
      </w:r>
      <w:r>
        <w:rPr>
          <w:rFonts w:eastAsia="Times New Roman" w:cs="Times New Roman"/>
          <w:szCs w:val="24"/>
        </w:rPr>
        <w:t>χούντα</w:t>
      </w:r>
      <w:r>
        <w:rPr>
          <w:rFonts w:eastAsia="Times New Roman" w:cs="Times New Roman"/>
          <w:szCs w:val="24"/>
        </w:rPr>
        <w:t xml:space="preserve"> των Συνταγματαρχών έβαλε την Ελλάδα στον γύψο για μία επταετία. </w:t>
      </w:r>
    </w:p>
    <w:p w14:paraId="4D7F3EA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Η ημέρα αυτή ξυπνά εφιαλτικές μνήμες, με μια σειρά από δραματικά γεγονότα, π</w:t>
      </w:r>
      <w:r>
        <w:rPr>
          <w:rFonts w:eastAsia="Times New Roman" w:cs="Times New Roman"/>
          <w:szCs w:val="24"/>
        </w:rPr>
        <w:t>ου θα κορυφωθούν με τον «Αττίλα» και την εισβολή στην Κύπρο και θα λήξουν με την επιστροφή του μεγάλου πολιτικού της νεότερης Ελλάδος Κωνσταντίνου Καραμανλή, ο οποίος, με τη βοήθεια όλων των πολιτικών δυνάμεων εκείνης της εποχής, οδήγησε τη χώρα μας και τη</w:t>
      </w:r>
      <w:r>
        <w:rPr>
          <w:rFonts w:eastAsia="Times New Roman" w:cs="Times New Roman"/>
          <w:szCs w:val="24"/>
        </w:rPr>
        <w:t xml:space="preserve"> </w:t>
      </w:r>
      <w:r>
        <w:rPr>
          <w:rFonts w:eastAsia="Times New Roman" w:cs="Times New Roman"/>
          <w:szCs w:val="24"/>
        </w:rPr>
        <w:t xml:space="preserve">δημοκρατία </w:t>
      </w:r>
      <w:r>
        <w:rPr>
          <w:rFonts w:eastAsia="Times New Roman" w:cs="Times New Roman"/>
          <w:szCs w:val="24"/>
        </w:rPr>
        <w:t xml:space="preserve">στην αποκατάστασή της αναίμακτα. </w:t>
      </w:r>
    </w:p>
    <w:p w14:paraId="4D7F3EA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Τιμούμε σήμερα τους αγωνιστές του αντιδικτατορικού αγώνα, όλες και όλους που έδωσαν τη μάχη για την προάσπιση των δημοκρατικών αξιών, αδιαφορώντας για το προσωπικό κόστος. </w:t>
      </w:r>
    </w:p>
    <w:p w14:paraId="4D7F3EA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Οι σημερινές συνθήκες</w:t>
      </w:r>
      <w:r>
        <w:rPr>
          <w:rFonts w:eastAsia="Times New Roman" w:cs="Times New Roman"/>
          <w:szCs w:val="24"/>
        </w:rPr>
        <w:t>,</w:t>
      </w:r>
      <w:r>
        <w:rPr>
          <w:rFonts w:eastAsia="Times New Roman" w:cs="Times New Roman"/>
          <w:szCs w:val="24"/>
        </w:rPr>
        <w:t xml:space="preserve"> που βιώνουμε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επιβάλλουν όσο ποτέ ξανά τη σύμπνοια και την ενότητα των Ελλήνων. Απαιτούν να πορευόμαστε με σύνεση και ομόνοια. Σε ένα ταχύτατα μεταβαλλόμενο διεθνές περιβάλλον</w:t>
      </w:r>
      <w:r>
        <w:rPr>
          <w:rFonts w:eastAsia="Times New Roman" w:cs="Times New Roman"/>
          <w:szCs w:val="24"/>
        </w:rPr>
        <w:t>,</w:t>
      </w:r>
      <w:r>
        <w:rPr>
          <w:rFonts w:eastAsia="Times New Roman" w:cs="Times New Roman"/>
          <w:szCs w:val="24"/>
        </w:rPr>
        <w:t xml:space="preserve"> καλούμαστε όλοι οι Έλληνες να προασπίσουμε τη σύγχρονη </w:t>
      </w:r>
      <w:r>
        <w:rPr>
          <w:rFonts w:eastAsia="Times New Roman" w:cs="Times New Roman"/>
          <w:szCs w:val="24"/>
        </w:rPr>
        <w:t>δημοκρατία</w:t>
      </w:r>
      <w:r>
        <w:rPr>
          <w:rFonts w:eastAsia="Times New Roman" w:cs="Times New Roman"/>
          <w:szCs w:val="24"/>
        </w:rPr>
        <w:t>, που από το 1974 έως σήμερα</w:t>
      </w:r>
      <w:r>
        <w:rPr>
          <w:rFonts w:eastAsia="Times New Roman" w:cs="Times New Roman"/>
          <w:szCs w:val="24"/>
        </w:rPr>
        <w:t xml:space="preserve"> όλοι μαζί οικοδομήσαμε με δυσκολίες, συγκρούσεις και προβλήματα. Ταυτόχρονα, όμως, καλούμαστε να δίνουμε και έναν καθημερινό αγώνα για τη διαρκή αναβάθμιση της ποιότητας της </w:t>
      </w:r>
      <w:r>
        <w:rPr>
          <w:rFonts w:eastAsia="Times New Roman" w:cs="Times New Roman"/>
          <w:szCs w:val="24"/>
        </w:rPr>
        <w:t xml:space="preserve">δημοκρατίας </w:t>
      </w:r>
      <w:r>
        <w:rPr>
          <w:rFonts w:eastAsia="Times New Roman" w:cs="Times New Roman"/>
          <w:szCs w:val="24"/>
        </w:rPr>
        <w:t xml:space="preserve">και την προάσπιση των θεσμών της, απομονώνοντας ταυτόχρονα κάθε </w:t>
      </w:r>
      <w:r>
        <w:rPr>
          <w:rFonts w:eastAsia="Times New Roman" w:cs="Times New Roman"/>
          <w:szCs w:val="24"/>
        </w:rPr>
        <w:t>διχαστική αντίληψη και όποιον την υποβλέπει.</w:t>
      </w:r>
    </w:p>
    <w:p w14:paraId="4D7F3EAB" w14:textId="77777777" w:rsidR="00915E1D" w:rsidRDefault="001E78ED">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πενήντα χρόνια μετά, η Ελλάδα αποτελεί σήμερα σημείο σταθερότητας και πρότυπο δημοκρατίας για τη γειτονιά μας. Είμαστε μια χώρα</w:t>
      </w:r>
      <w:r>
        <w:rPr>
          <w:rFonts w:eastAsia="Times New Roman" w:cs="Times New Roman"/>
          <w:szCs w:val="24"/>
        </w:rPr>
        <w:t xml:space="preserve">, </w:t>
      </w:r>
      <w:r>
        <w:rPr>
          <w:rFonts w:eastAsia="Times New Roman" w:cs="Times New Roman"/>
          <w:szCs w:val="24"/>
        </w:rPr>
        <w:t>που επάξια έχει κερδίσει τον ρόλο της μέσα στην ευρω</w:t>
      </w:r>
      <w:r>
        <w:rPr>
          <w:rFonts w:eastAsia="Times New Roman" w:cs="Times New Roman"/>
          <w:szCs w:val="24"/>
        </w:rPr>
        <w:t xml:space="preserve">παϊκή  οικογένεια και με τα </w:t>
      </w:r>
      <w:r>
        <w:rPr>
          <w:rFonts w:eastAsia="Times New Roman" w:cs="Times New Roman"/>
          <w:szCs w:val="24"/>
        </w:rPr>
        <w:lastRenderedPageBreak/>
        <w:t xml:space="preserve">όποια προβλήματα και αν αντιμετωπίζουμε, αποτελούμε ισχυρό και ισότιμο μέλος της Ένωσης. </w:t>
      </w:r>
    </w:p>
    <w:p w14:paraId="4D7F3EA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Στόχος μας δεν μπορεί να είναι άλλος από τη διαμόρφωση, μαζί με τους εταίρους μας, ενός καλύτερου μέλλοντος</w:t>
      </w:r>
      <w:r>
        <w:rPr>
          <w:rFonts w:eastAsia="Times New Roman" w:cs="Times New Roman"/>
          <w:szCs w:val="24"/>
        </w:rPr>
        <w:t>,</w:t>
      </w:r>
      <w:r>
        <w:rPr>
          <w:rFonts w:eastAsia="Times New Roman" w:cs="Times New Roman"/>
          <w:szCs w:val="24"/>
        </w:rPr>
        <w:t xml:space="preserve"> που θα βασίζεται στις αξίες τ</w:t>
      </w:r>
      <w:r>
        <w:rPr>
          <w:rFonts w:eastAsia="Times New Roman" w:cs="Times New Roman"/>
          <w:szCs w:val="24"/>
        </w:rPr>
        <w:t xml:space="preserve">ης ειρήνης, της προόδου, της ασφάλειας και της δημοκρατίας. Σήμερα το μάθημα της δημοκρατίας δεν είναι άλλο από ένα: </w:t>
      </w:r>
      <w:r>
        <w:rPr>
          <w:rFonts w:eastAsia="Times New Roman" w:cs="Times New Roman"/>
          <w:szCs w:val="24"/>
        </w:rPr>
        <w:t>Ο</w:t>
      </w:r>
      <w:r>
        <w:rPr>
          <w:rFonts w:eastAsia="Times New Roman" w:cs="Times New Roman"/>
          <w:szCs w:val="24"/>
        </w:rPr>
        <w:t xml:space="preserve"> διχασμός φέρνει δεινά. </w:t>
      </w:r>
    </w:p>
    <w:p w14:paraId="4D7F3EA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δημοκρατία </w:t>
      </w:r>
      <w:r>
        <w:rPr>
          <w:rFonts w:eastAsia="Times New Roman" w:cs="Times New Roman"/>
          <w:szCs w:val="24"/>
        </w:rPr>
        <w:t>μόνο αποτελεί το φωτεινό μονοπάτι</w:t>
      </w:r>
      <w:r>
        <w:rPr>
          <w:rFonts w:eastAsia="Times New Roman" w:cs="Times New Roman"/>
          <w:szCs w:val="24"/>
        </w:rPr>
        <w:t>,</w:t>
      </w:r>
      <w:r>
        <w:rPr>
          <w:rFonts w:eastAsia="Times New Roman" w:cs="Times New Roman"/>
          <w:szCs w:val="24"/>
        </w:rPr>
        <w:t xml:space="preserve"> που οδηγεί στο δρόμο της προόδου και της διάκρισης, με σεβασμό στ</w:t>
      </w:r>
      <w:r>
        <w:rPr>
          <w:rFonts w:eastAsia="Times New Roman" w:cs="Times New Roman"/>
          <w:szCs w:val="24"/>
        </w:rPr>
        <w:t>η διαφορετική άποψη και με συνεχή προσπάθεια για ουσιαστικές συγκλίσεις και συνδέσεις. Η Βουλή των Ελλήνων αποτελεί τον θεματοφύλακα και τη βάση της διαφύλαξης αυτών των αρχών και αξιών και ο ρόλος καθεμίας και καθενός από εμάς στο Κοινοβούλιο αποτελεί την</w:t>
      </w:r>
      <w:r>
        <w:rPr>
          <w:rFonts w:eastAsia="Times New Roman" w:cs="Times New Roman"/>
          <w:szCs w:val="24"/>
        </w:rPr>
        <w:t xml:space="preserve"> ύψιστη υπηρεσία προς τη </w:t>
      </w:r>
      <w:r>
        <w:rPr>
          <w:rFonts w:eastAsia="Times New Roman" w:cs="Times New Roman"/>
          <w:szCs w:val="24"/>
        </w:rPr>
        <w:t xml:space="preserve">δημοκρατία </w:t>
      </w:r>
      <w:r>
        <w:rPr>
          <w:rFonts w:eastAsia="Times New Roman" w:cs="Times New Roman"/>
          <w:szCs w:val="24"/>
        </w:rPr>
        <w:t xml:space="preserve">και το </w:t>
      </w:r>
      <w:r>
        <w:rPr>
          <w:rFonts w:eastAsia="Times New Roman" w:cs="Times New Roman"/>
          <w:szCs w:val="24"/>
        </w:rPr>
        <w:t>έθνος</w:t>
      </w:r>
      <w:r>
        <w:rPr>
          <w:rFonts w:eastAsia="Times New Roman" w:cs="Times New Roman"/>
          <w:szCs w:val="24"/>
        </w:rPr>
        <w:t xml:space="preserve">. </w:t>
      </w:r>
    </w:p>
    <w:p w14:paraId="4D7F3EA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Αιωνία η μνήμη</w:t>
      </w:r>
      <w:r>
        <w:rPr>
          <w:rFonts w:eastAsia="Times New Roman" w:cs="Times New Roman"/>
          <w:szCs w:val="24"/>
        </w:rPr>
        <w:t>,</w:t>
      </w:r>
      <w:r>
        <w:rPr>
          <w:rFonts w:eastAsia="Times New Roman" w:cs="Times New Roman"/>
          <w:szCs w:val="24"/>
        </w:rPr>
        <w:t xml:space="preserve"> όλων όσων έχασαν τη ζωή τους στον αγώνα για την αποκατάσταση της </w:t>
      </w:r>
      <w:r>
        <w:rPr>
          <w:rFonts w:eastAsia="Times New Roman" w:cs="Times New Roman"/>
          <w:szCs w:val="24"/>
        </w:rPr>
        <w:t>δημοκρατίας</w:t>
      </w:r>
      <w:r>
        <w:rPr>
          <w:rFonts w:eastAsia="Times New Roman" w:cs="Times New Roman"/>
          <w:szCs w:val="24"/>
        </w:rPr>
        <w:t>!</w:t>
      </w:r>
    </w:p>
    <w:p w14:paraId="4D7F3EAF"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D7F3EB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Παρακαλείται ο κύριος Γραμματέας να ανακοινώσει τις αναφορές προς το Σώμα. </w:t>
      </w:r>
    </w:p>
    <w:p w14:paraId="4D7F3EB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(Ανακοινώνονται πρ</w:t>
      </w:r>
      <w:r>
        <w:rPr>
          <w:rFonts w:eastAsia="Times New Roman" w:cs="Times New Roman"/>
          <w:szCs w:val="24"/>
        </w:rPr>
        <w:t xml:space="preserve">ος το Σώμα από τον κ. Ανδρέα </w:t>
      </w:r>
      <w:proofErr w:type="spellStart"/>
      <w:r>
        <w:rPr>
          <w:rFonts w:eastAsia="Times New Roman" w:cs="Times New Roman"/>
          <w:szCs w:val="24"/>
        </w:rPr>
        <w:t>Ριζούλη</w:t>
      </w:r>
      <w:proofErr w:type="spellEnd"/>
      <w:r>
        <w:rPr>
          <w:rFonts w:eastAsia="Times New Roman" w:cs="Times New Roman"/>
          <w:szCs w:val="24"/>
        </w:rPr>
        <w:t>, Βουλευτή Αχαΐας, τα ακόλουθα:</w:t>
      </w:r>
    </w:p>
    <w:p w14:paraId="4D7F3EB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4D7F3EB3"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(Να μπει η σελ. 8</w:t>
      </w:r>
      <w:r>
        <w:rPr>
          <w:rFonts w:eastAsia="Times New Roman" w:cs="Times New Roman"/>
          <w:szCs w:val="24"/>
          <w:vertAlign w:val="superscript"/>
        </w:rPr>
        <w:t xml:space="preserve"> </w:t>
      </w:r>
      <w:r>
        <w:rPr>
          <w:rFonts w:eastAsia="Times New Roman" w:cs="Times New Roman"/>
          <w:szCs w:val="24"/>
        </w:rPr>
        <w:t>α )</w:t>
      </w:r>
    </w:p>
    <w:p w14:paraId="4D7F3EB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Β. ΑΠΑΝΤΗ</w:t>
      </w:r>
      <w:r>
        <w:rPr>
          <w:rFonts w:eastAsia="Times New Roman" w:cs="Times New Roman"/>
          <w:szCs w:val="24"/>
        </w:rPr>
        <w:t>ΣΕΙΣ ΥΠΟΥΡΓΩΝ ΣΕ ΕΡΩΤΗΣΕΙΣ ΥΠΟΥΡΓΩΝ</w:t>
      </w:r>
    </w:p>
    <w:p w14:paraId="4D7F3EB5"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(Να μπει η σελ. 8 β )</w:t>
      </w:r>
    </w:p>
    <w:p w14:paraId="4D7F3EB6" w14:textId="77777777" w:rsidR="00915E1D" w:rsidRDefault="001E78ED">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4D7F3EB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οι Υπουργοί Ναυτιλίας και Νησιωτικής Πολιτικής, Οικονομίας και Ανάπτυξης, Παιδείας, Έρευνας και Θρησκευμάτων, Εξωτερικών, Δικαιοσύνης, Διαφάνειας και Ανθρωπίνων Δικαιωμάτων, Οικονομικών</w:t>
      </w:r>
      <w:r>
        <w:rPr>
          <w:rFonts w:eastAsia="Times New Roman" w:cs="Times New Roman"/>
          <w:szCs w:val="24"/>
        </w:rPr>
        <w:t>, Υγείας, Περιβάλλοντος και Ενέργειας, καθώς και ο Αναπληρωτής Υπουργός Περιβάλλοντος και Ενέργειας, κατέθε</w:t>
      </w:r>
      <w:r>
        <w:rPr>
          <w:rFonts w:eastAsia="Times New Roman" w:cs="Times New Roman"/>
          <w:szCs w:val="24"/>
        </w:rPr>
        <w:lastRenderedPageBreak/>
        <w:t xml:space="preserve">σαν στις 20-4-2017 σχέδιο νόμου: «Κύρωση της Διεθνούς Σύμβασης για τον Έλεγχο και Διαχείριση του </w:t>
      </w:r>
      <w:proofErr w:type="spellStart"/>
      <w:r>
        <w:rPr>
          <w:rFonts w:eastAsia="Times New Roman" w:cs="Times New Roman"/>
          <w:szCs w:val="24"/>
        </w:rPr>
        <w:t>Έρματος</w:t>
      </w:r>
      <w:proofErr w:type="spellEnd"/>
      <w:r>
        <w:rPr>
          <w:rFonts w:eastAsia="Times New Roman" w:cs="Times New Roman"/>
          <w:szCs w:val="24"/>
        </w:rPr>
        <w:t xml:space="preserve"> και των Ιζημάτων που προέρχονται από τα Πλοί</w:t>
      </w:r>
      <w:r>
        <w:rPr>
          <w:rFonts w:eastAsia="Times New Roman" w:cs="Times New Roman"/>
          <w:szCs w:val="24"/>
        </w:rPr>
        <w:t xml:space="preserve">α, 2004 και άλλες διατάξεις». </w:t>
      </w:r>
    </w:p>
    <w:p w14:paraId="4D7F3EB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D7F3EB9" w14:textId="77777777" w:rsidR="00915E1D" w:rsidRDefault="001E78ED">
      <w:pPr>
        <w:spacing w:line="600" w:lineRule="auto"/>
        <w:ind w:firstLine="720"/>
        <w:jc w:val="both"/>
        <w:rPr>
          <w:rFonts w:eastAsia="Times New Roman"/>
          <w:bCs/>
        </w:rPr>
      </w:pPr>
      <w:r>
        <w:rPr>
          <w:rFonts w:eastAsia="Times New Roman"/>
          <w:bCs/>
        </w:rPr>
        <w:t>Κυρίες και κύριοι συνάδελφοι, εισερχόμαστε στη συζήτηση των</w:t>
      </w:r>
    </w:p>
    <w:p w14:paraId="4D7F3EBA" w14:textId="77777777" w:rsidR="00915E1D" w:rsidRDefault="001E78ED">
      <w:pPr>
        <w:spacing w:line="600" w:lineRule="auto"/>
        <w:ind w:firstLine="720"/>
        <w:jc w:val="center"/>
        <w:rPr>
          <w:rFonts w:eastAsia="Times New Roman"/>
          <w:b/>
          <w:bCs/>
        </w:rPr>
      </w:pPr>
      <w:r>
        <w:rPr>
          <w:rFonts w:eastAsia="Times New Roman"/>
          <w:b/>
          <w:bCs/>
        </w:rPr>
        <w:t>ΕΠΙΚΑΙΡΩΝ ΕΡΩΤΗΣΕΩΝ</w:t>
      </w:r>
    </w:p>
    <w:p w14:paraId="4D7F3EB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24 Απριλίου 2017.</w:t>
      </w:r>
    </w:p>
    <w:p w14:paraId="4D7F3EB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4D7F3EB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1. Η με αριθμό 718/11-4-2017 επίκαιρη ερώτηση της Βουλευτού Αχαΐας του Συνασπισμού Ριζοσπαστικής Αριστεράς κ</w:t>
      </w:r>
      <w:r>
        <w:rPr>
          <w:rFonts w:eastAsia="Times New Roman" w:cs="Times New Roman"/>
          <w:szCs w:val="24"/>
        </w:rPr>
        <w:t>.</w:t>
      </w:r>
      <w:r>
        <w:rPr>
          <w:rFonts w:eastAsia="Times New Roman" w:cs="Times New Roman"/>
          <w:szCs w:val="24"/>
        </w:rPr>
        <w:t xml:space="preserve"> Αθανασίας Αναγνωστοπούλου προς τον Υπουργό Υγείας, σχε</w:t>
      </w:r>
      <w:r>
        <w:rPr>
          <w:rFonts w:eastAsia="Times New Roman" w:cs="Times New Roman"/>
          <w:szCs w:val="24"/>
        </w:rPr>
        <w:t>τικά με τη βελτίωση του νομοθετικού πλαισίου για την ακούσια νοσηλεία ψυχικά ασθενών.</w:t>
      </w:r>
    </w:p>
    <w:p w14:paraId="4D7F3EB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2. Η με αριθμό 712/10-4-2017 επίκαιρη ερώτηση του Βουλευτή Κιλκίς της Νέας Δημοκρατίας κ. Γεωργίου Γεωργαντά  </w:t>
      </w:r>
      <w:r>
        <w:rPr>
          <w:rFonts w:eastAsia="Times New Roman" w:cs="Times New Roman"/>
          <w:szCs w:val="24"/>
        </w:rPr>
        <w:lastRenderedPageBreak/>
        <w:t>προς την Υπουργό Πολιτισμού και Αθλητισμού, με θέμα «αδικαιο</w:t>
      </w:r>
      <w:r>
        <w:rPr>
          <w:rFonts w:eastAsia="Times New Roman" w:cs="Times New Roman"/>
          <w:szCs w:val="24"/>
        </w:rPr>
        <w:t>λόγητη καθυστέρηση του Υπουργείου στο αίτημα του Δήμου Κιλκίς για την ανάληψη του έργου “Συντήρηση και Αναβάθμιση του Εθνικού Σταδίου Κιλκίς”».</w:t>
      </w:r>
    </w:p>
    <w:p w14:paraId="4D7F3EB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3. Η με αριθμό 708/10-4-2017 επίκαιρη ερώτηση του Βουλευτή Ηρακλείου της Δημοκρατικής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«να εκδοθούν άμεσα τα αποτελέσματα της προκήρυξης του 2014 για τα προστατευόμενα άτομα του ν.2643/98».</w:t>
      </w:r>
    </w:p>
    <w:p w14:paraId="4D7F3EC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4. Η με αριθμό 697/5-4-2017 επίκαιρη ερώτησ</w:t>
      </w:r>
      <w:r>
        <w:rPr>
          <w:rFonts w:eastAsia="Times New Roman" w:cs="Times New Roman"/>
          <w:szCs w:val="24"/>
        </w:rPr>
        <w:t>η του Βουλευτή  Β΄ Αθηνών του Λαϊκού Συνδέσμου</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 xml:space="preserve">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νομοθετική ρύθμιση για επέκταση εγκεκριμένων εξόδων πέραν των νοσηλίων.</w:t>
      </w:r>
    </w:p>
    <w:p w14:paraId="4D7F3EC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5. Η με αριθμό 723/11-4-2017 επίκαιρη ερώτηση του Βουλευτή Β΄ </w:t>
      </w:r>
      <w:r>
        <w:rPr>
          <w:rFonts w:eastAsia="Times New Roman" w:cs="Times New Roman"/>
          <w:szCs w:val="24"/>
        </w:rPr>
        <w:t>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Υγείας, σχετικά με την απώλεια ζωής εξαιτίας των τραγικών ελλείψεων στην επείγουσα ιατρική στην Περιφερειακή Ενότητα Χαλκιδικής.</w:t>
      </w:r>
    </w:p>
    <w:p w14:paraId="4D7F3EC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6. Η με αριθμό 714/10-4-2017 επίκαιρη ερώτηση</w:t>
      </w:r>
      <w:r>
        <w:rPr>
          <w:rFonts w:eastAsia="Times New Roman" w:cs="Times New Roman"/>
          <w:szCs w:val="24"/>
        </w:rPr>
        <w:t xml:space="preserve">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τα υψηλά ποσοστά καισαρικών τομών στην Ελλάδα.</w:t>
      </w:r>
    </w:p>
    <w:p w14:paraId="4D7F3EC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D7F3EC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Η με αριθμό 713/10-4-2017 επίκαιρη ερώτηση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Υποδομών και Μεταφορών, σχετικά με την άμεση ανάγκη κατασκευής του Εμπορικού Λιμανιού της Πάτρας.</w:t>
      </w:r>
    </w:p>
    <w:p w14:paraId="4D7F3EC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2. Η με αριθμό 698/5-4-2017 επίκαιρη ερ</w:t>
      </w:r>
      <w:r>
        <w:rPr>
          <w:rFonts w:eastAsia="Times New Roman" w:cs="Times New Roman"/>
          <w:szCs w:val="24"/>
        </w:rPr>
        <w:t xml:space="preserve">ώτηση του Βουλευτή Πέλλας του Λαϊκού Συνδέσμου - Χρυσή Αυγή κ. Ιωάννη </w:t>
      </w:r>
      <w:proofErr w:type="spellStart"/>
      <w:r>
        <w:rPr>
          <w:rFonts w:eastAsia="Times New Roman" w:cs="Times New Roman"/>
          <w:szCs w:val="24"/>
        </w:rPr>
        <w:t>Σαχινίδη</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την ραγδαία αύξηση της ανεργίας στην Καστοριά επί κυβερνήσεως ΣΥΡΙΖΑ.</w:t>
      </w:r>
    </w:p>
    <w:p w14:paraId="4D7F3EC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3. Η με αριθμό 682/3</w:t>
      </w:r>
      <w:r>
        <w:rPr>
          <w:rFonts w:eastAsia="Times New Roman" w:cs="Times New Roman"/>
          <w:szCs w:val="24"/>
        </w:rPr>
        <w:t>-4-2017 επίκαιρη ερώτηση του Βουλευτή Αργολίδας της Δημοκρατικής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 xml:space="preserve">ΔΗΜΑΡ κ. Ιωάννη Μανιάτη προς τον Υπουργό Περιβάλλοντος και Ενέργειας, σχετικά με την ενεργοποίηση της απόφασης για </w:t>
      </w:r>
      <w:r>
        <w:rPr>
          <w:rFonts w:eastAsia="Times New Roman" w:cs="Times New Roman"/>
          <w:szCs w:val="24"/>
        </w:rPr>
        <w:lastRenderedPageBreak/>
        <w:t>την πιλοτική μελέτη της Ζώνης Οικιστικού Ελέγχου (Ζ.Ο.Ε</w:t>
      </w:r>
      <w:r>
        <w:rPr>
          <w:rFonts w:eastAsia="Times New Roman" w:cs="Times New Roman"/>
          <w:szCs w:val="24"/>
        </w:rPr>
        <w:t>.) του Άργους.</w:t>
      </w:r>
    </w:p>
    <w:p w14:paraId="4D7F3EC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4. Η με αριθμό 678/31-3-2017 επίκαιρη ερώτηση του Βουλευτή Β΄ Αθηνών της Νέας Δημοκρατίας κ. Κωνσταντίνου Χατζηδάκη προς τον Υπουργό Υποδομών και Μεταφορών, σχετικά με τα ελλείμματα στις αστικές συγκοινωνίες της Αθήνας.</w:t>
      </w:r>
    </w:p>
    <w:p w14:paraId="4D7F3EC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5. Η με αριθμό 660/28</w:t>
      </w:r>
      <w:r>
        <w:rPr>
          <w:rFonts w:eastAsia="Times New Roman" w:cs="Times New Roman"/>
          <w:szCs w:val="24"/>
        </w:rPr>
        <w:t xml:space="preserve">-3-2017 επίκαιρη ερώτηση του Βουλευτή Σάμου του Συνασπισμού Ριζοσπαστικής Αριστεράς κ. Δημητρίου </w:t>
      </w:r>
      <w:proofErr w:type="spellStart"/>
      <w:r>
        <w:rPr>
          <w:rFonts w:eastAsia="Times New Roman" w:cs="Times New Roman"/>
          <w:szCs w:val="24"/>
        </w:rPr>
        <w:t>Σεβαστάκη</w:t>
      </w:r>
      <w:proofErr w:type="spellEnd"/>
      <w:r>
        <w:rPr>
          <w:rFonts w:eastAsia="Times New Roman" w:cs="Times New Roman"/>
          <w:szCs w:val="24"/>
        </w:rPr>
        <w:t xml:space="preserve"> προς τον Υπουργό Ψηφιακής Πολιτικής, Τηλεπικοινωνιών και Ενημέρωσης, σχετικά με την επαναλειτουργία της Σαμιακής Τηλεόρασης και το πλαίσιο εύρυθμης λ</w:t>
      </w:r>
      <w:r>
        <w:rPr>
          <w:rFonts w:eastAsia="Times New Roman" w:cs="Times New Roman"/>
          <w:szCs w:val="24"/>
        </w:rPr>
        <w:t xml:space="preserve">ειτουργίας των περιφερειακών ΜΜΕ. </w:t>
      </w:r>
    </w:p>
    <w:p w14:paraId="4D7F3EC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6. Η με αριθμό 333/12-1-2017 επίκαιρη ερώτηση του Βουλευτή Αχαΐας της Δημοκρατικής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ΔΗΜΑΡ κ. Θεόδωρου Παπαθεοδώρου προς τον Υπουργό Ψηφιακής Πολιτικής, Τηλεπικοινωνιών και Ενημέρωσης, σχετικά με την χρ</w:t>
      </w:r>
      <w:r>
        <w:rPr>
          <w:rFonts w:eastAsia="Times New Roman" w:cs="Times New Roman"/>
          <w:szCs w:val="24"/>
        </w:rPr>
        <w:t>ηματοδότηση δημοσιογράφων και ιστοσελίδων.</w:t>
      </w:r>
    </w:p>
    <w:p w14:paraId="4D7F3EC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7. Η με αριθμό 643/21-3-2017 επίκαιρη ερώτηση του Βουλευτή Αιτωλοακαρνανίας της Δημοκρατικής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κ. Δημητρίου Κωνσταντόπουλου προς τον Υπουργό Παιδείας, Έρευνας και Θρησκευμάτων, σχετικά με την στήριξη και την αναβάθμιση του ΤΕΙ Μεσολογγίου. </w:t>
      </w:r>
    </w:p>
    <w:p w14:paraId="4D7F3EC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8. Η με αριθμό 504/20-2-2017 επίκαιρη ερώτηση του Βουλευτή Επικρατείας του Λαϊκού Συνδέσμου</w:t>
      </w:r>
      <w:r w:rsidRPr="00297789">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ρυσή Αυγή κ. Χ</w:t>
      </w:r>
      <w:r>
        <w:rPr>
          <w:rFonts w:eastAsia="Times New Roman" w:cs="Times New Roman"/>
          <w:szCs w:val="24"/>
        </w:rPr>
        <w:t>ρήστου Παππά προς τον Υπουργό Παιδείας, Έρευνας και Θρησκευμάτων, σχετικά με την εκπλήρωση του Τάματος του Έθνους.</w:t>
      </w:r>
    </w:p>
    <w:p w14:paraId="4D7F3EC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9. Η με αριθμό 602/14-3-2017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 Ιωάννη Δελή προς τον Υπουργ</w:t>
      </w:r>
      <w:r>
        <w:rPr>
          <w:rFonts w:eastAsia="Times New Roman" w:cs="Times New Roman"/>
          <w:szCs w:val="24"/>
        </w:rPr>
        <w:t>ό Παιδείας, Έρευνας και Θρησκευμάτων, σχετικά με τις άδειες των αναπληρωτών εκπαιδευτικών.</w:t>
      </w:r>
    </w:p>
    <w:p w14:paraId="4D7F3EC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10. Η με αριθμό 572/7-3-2017 επίκαιρη ερώτηση του Βουλευτή Ηρακλείου της Δημοκρατικής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Παιδείας, </w:t>
      </w:r>
      <w:r>
        <w:rPr>
          <w:rFonts w:eastAsia="Times New Roman" w:cs="Times New Roman"/>
          <w:szCs w:val="24"/>
        </w:rPr>
        <w:t>Έρευνας και Θρησκευμάτων, σχετικά με την έκδοση προεδρικών διαταγμάτων για την αναγνώριση των επαγγελματικών δικαιωμάτων των πτυχιούχων ΤΕΙ.</w:t>
      </w:r>
    </w:p>
    <w:p w14:paraId="4D7F3EC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11. Η με αριθμό 625/20-3-2017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w:t>
      </w:r>
      <w:r>
        <w:rPr>
          <w:rFonts w:eastAsia="Times New Roman" w:cs="Times New Roman"/>
          <w:szCs w:val="24"/>
        </w:rPr>
        <w:t>νόμου</w:t>
      </w:r>
      <w:proofErr w:type="spellEnd"/>
      <w:r>
        <w:rPr>
          <w:rFonts w:eastAsia="Times New Roman" w:cs="Times New Roman"/>
          <w:szCs w:val="24"/>
        </w:rPr>
        <w:t xml:space="preserve"> προς τον Υπουργό Εσωτερικών, σχετικά με την καταβολή των δεδουλευμένων των συμβασιούχων, σε αρκετούς </w:t>
      </w:r>
      <w:r>
        <w:rPr>
          <w:rFonts w:eastAsia="Times New Roman" w:cs="Times New Roman"/>
          <w:szCs w:val="24"/>
        </w:rPr>
        <w:t>δ</w:t>
      </w:r>
      <w:r>
        <w:rPr>
          <w:rFonts w:eastAsia="Times New Roman" w:cs="Times New Roman"/>
          <w:szCs w:val="24"/>
        </w:rPr>
        <w:t xml:space="preserve">ήμους της </w:t>
      </w:r>
      <w:r>
        <w:rPr>
          <w:rFonts w:eastAsia="Times New Roman" w:cs="Times New Roman"/>
          <w:szCs w:val="24"/>
        </w:rPr>
        <w:t>χ</w:t>
      </w:r>
      <w:r>
        <w:rPr>
          <w:rFonts w:eastAsia="Times New Roman" w:cs="Times New Roman"/>
          <w:szCs w:val="24"/>
        </w:rPr>
        <w:t>ώρας.</w:t>
      </w:r>
    </w:p>
    <w:p w14:paraId="4D7F3EC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Θα ήθελα να σας ενημερώσω ότι σήμερα δεν θα συζητηθούν λόγω απουσίας της </w:t>
      </w:r>
      <w:proofErr w:type="spellStart"/>
      <w:r>
        <w:rPr>
          <w:rFonts w:eastAsia="Times New Roman" w:cs="Times New Roman"/>
          <w:szCs w:val="24"/>
        </w:rPr>
        <w:t>αρμοδίας</w:t>
      </w:r>
      <w:proofErr w:type="spellEnd"/>
      <w:r>
        <w:rPr>
          <w:rFonts w:eastAsia="Times New Roman" w:cs="Times New Roman"/>
          <w:szCs w:val="24"/>
        </w:rPr>
        <w:t xml:space="preserve"> Υπουργού στο εξωτερικό –αναφέρομαι στην κ. Λυδία </w:t>
      </w:r>
      <w:proofErr w:type="spellStart"/>
      <w:r>
        <w:rPr>
          <w:rFonts w:eastAsia="Times New Roman" w:cs="Times New Roman"/>
          <w:szCs w:val="24"/>
        </w:rPr>
        <w:t>Κονιόρδου</w:t>
      </w:r>
      <w:proofErr w:type="spellEnd"/>
      <w:r>
        <w:rPr>
          <w:rFonts w:eastAsia="Times New Roman" w:cs="Times New Roman"/>
          <w:szCs w:val="24"/>
        </w:rPr>
        <w:t>- η πρώτη με αριθμό 716/11-4-2017 επίκαιρη ερώτηση πρώτου κύκλου της Βουλευτού Λάρισας του Συνασπισμού Ριζοσπαστικής</w:t>
      </w:r>
      <w:r>
        <w:rPr>
          <w:rFonts w:eastAsia="Times New Roman" w:cs="Times New Roman"/>
          <w:szCs w:val="24"/>
        </w:rPr>
        <w:t xml:space="preserve"> Αριστεράς κ. </w:t>
      </w:r>
      <w:r>
        <w:rPr>
          <w:rFonts w:eastAsia="Times New Roman" w:cs="Times New Roman"/>
          <w:bCs/>
          <w:szCs w:val="24"/>
        </w:rPr>
        <w:t>Άννας Βαγενά</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το Α΄ Αρχαίο Θέατρο της Λάρισας και την επ’ αυτού στρατηγική του Υπουργείου Πολιτισμού και Αθλητισμού, και η πρώτη με αριθμό 717/11-4-2017 επίκαιρη ερώτηση δεύτερου κύκλου το</w:t>
      </w:r>
      <w:r>
        <w:rPr>
          <w:rFonts w:eastAsia="Times New Roman" w:cs="Times New Roman"/>
          <w:szCs w:val="24"/>
        </w:rPr>
        <w:t xml:space="preserve">υ Βουλευτή Αττικής του Συνασπισμού Ριζοσπαστικής Αριστεράς κ. </w:t>
      </w:r>
      <w:r>
        <w:rPr>
          <w:rFonts w:eastAsia="Times New Roman" w:cs="Times New Roman"/>
          <w:bCs/>
          <w:szCs w:val="24"/>
        </w:rPr>
        <w:t xml:space="preserve">Παναγιώτη (Πάνου) </w:t>
      </w:r>
      <w:proofErr w:type="spellStart"/>
      <w:r>
        <w:rPr>
          <w:rFonts w:eastAsia="Times New Roman" w:cs="Times New Roman"/>
          <w:bCs/>
          <w:szCs w:val="24"/>
        </w:rPr>
        <w:t>Σκουρολιάκου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υπολειτουργία των Δημοτικών Περιφερειακών Θεάτρων.</w:t>
      </w:r>
    </w:p>
    <w:p w14:paraId="4D7F3ED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Επίσης, δεν θα συζητηθούν λόγω κωλύματος των αρμοδίων</w:t>
      </w:r>
      <w:r>
        <w:rPr>
          <w:rFonts w:eastAsia="Times New Roman" w:cs="Times New Roman"/>
          <w:szCs w:val="24"/>
        </w:rPr>
        <w:t xml:space="preserve"> Υπουργών και θα επαναπροσδιοριστούν</w:t>
      </w:r>
      <w:r>
        <w:rPr>
          <w:rFonts w:eastAsia="Times New Roman" w:cs="Times New Roman"/>
          <w:szCs w:val="24"/>
        </w:rPr>
        <w:t>,</w:t>
      </w:r>
      <w:r>
        <w:rPr>
          <w:rFonts w:eastAsia="Times New Roman" w:cs="Times New Roman"/>
          <w:szCs w:val="24"/>
        </w:rPr>
        <w:t xml:space="preserve"> η δεύτερη με αριθμό 711/10-4-2017 επίκαιρη ερώτηση πρώτου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την υλοποίηση του έργου της κατασκευή</w:t>
      </w:r>
      <w:r>
        <w:rPr>
          <w:rFonts w:eastAsia="Times New Roman" w:cs="Times New Roman"/>
          <w:szCs w:val="24"/>
        </w:rPr>
        <w:t xml:space="preserve">ς του οδικού άξονα «Δράμα-Αμφίπολη» -ο κ. </w:t>
      </w:r>
      <w:proofErr w:type="spellStart"/>
      <w:r>
        <w:rPr>
          <w:rFonts w:eastAsia="Times New Roman" w:cs="Times New Roman"/>
          <w:szCs w:val="24"/>
        </w:rPr>
        <w:t>Σπίρτζης</w:t>
      </w:r>
      <w:proofErr w:type="spellEnd"/>
      <w:r>
        <w:rPr>
          <w:rFonts w:eastAsia="Times New Roman" w:cs="Times New Roman"/>
          <w:szCs w:val="24"/>
        </w:rPr>
        <w:t xml:space="preserve"> είναι ο αρμόδιος και δεν θα συζητηθεί λόγω φόρτου εργασίας- και η δεύτερη με αριθμό 721/11-4-2017 επίκαιρη ερώτηση δεύτερου κύκλου του Βουλευτή Αχαΐας της Δημοκρατικής Συμπαράταξης ΠΑΣΟΚ</w:t>
      </w:r>
      <w:r w:rsidRPr="00297789">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w:t>
      </w:r>
      <w:r>
        <w:rPr>
          <w:rFonts w:eastAsia="Times New Roman" w:cs="Times New Roman"/>
          <w:bCs/>
          <w:szCs w:val="24"/>
        </w:rPr>
        <w:t xml:space="preserve"> Παπαθεοδώρου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τις καθυστερήσεις στην υλοποίηση του έργου επέκτασης του Προαστιακού μεταξύ Πάτρας και Δυτικής Αχαΐας.</w:t>
      </w:r>
    </w:p>
    <w:p w14:paraId="4D7F3ED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με αριθμό 720/11-4-2017 επίκαιρη ερώτηση πρώτου κύκλου του Βουλευτή Ηρα</w:t>
      </w:r>
      <w:r>
        <w:rPr>
          <w:rFonts w:eastAsia="Times New Roman" w:cs="Times New Roman"/>
          <w:szCs w:val="24"/>
        </w:rPr>
        <w:t>κλείου της Δημοκρατικής Συμπαράταξης ΠΑΣΟΚ</w:t>
      </w:r>
      <w:r w:rsidRPr="00297789">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την ανάγκη δραστικής μείωσης των υπερβολικών χρεώσεων των καταναλωτών από τη ΔΕΗ, δεν θα συζητηθεί λόγω κωλύματος του </w:t>
      </w:r>
      <w:r>
        <w:rPr>
          <w:rFonts w:eastAsia="Times New Roman" w:cs="Times New Roman"/>
          <w:szCs w:val="24"/>
        </w:rPr>
        <w:lastRenderedPageBreak/>
        <w:t>Υπουργ</w:t>
      </w:r>
      <w:r>
        <w:rPr>
          <w:rFonts w:eastAsia="Times New Roman" w:cs="Times New Roman"/>
          <w:szCs w:val="24"/>
        </w:rPr>
        <w:t>ού Περιβάλλοντος κ. Γεωργίου Σταθάκη, εξαιτίας φόρτου εργασίας.</w:t>
      </w:r>
    </w:p>
    <w:p w14:paraId="4D7F3ED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727/11-4-2017 επίκαιρη ερώτηση δευτέρου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σχετικά με την </w:t>
      </w:r>
      <w:r>
        <w:rPr>
          <w:rFonts w:eastAsia="Times New Roman" w:cs="Times New Roman"/>
          <w:szCs w:val="24"/>
        </w:rPr>
        <w:t>ανακοίνωση της Γ΄ ΕΛΜΕ Θεσσαλονίκης για την μετάδοση του τηλεπαιχνιδιού «</w:t>
      </w:r>
      <w:proofErr w:type="spellStart"/>
      <w:r>
        <w:rPr>
          <w:rFonts w:eastAsia="Times New Roman" w:cs="Times New Roman"/>
          <w:szCs w:val="24"/>
        </w:rPr>
        <w:t>Survivor</w:t>
      </w:r>
      <w:proofErr w:type="spellEnd"/>
      <w:r>
        <w:rPr>
          <w:rFonts w:eastAsia="Times New Roman" w:cs="Times New Roman"/>
          <w:szCs w:val="24"/>
        </w:rPr>
        <w:t xml:space="preserve">», δεν θα συζητηθεί λόγω απουσίας του Υπουργού κ. Κωνσταντίνου </w:t>
      </w:r>
      <w:proofErr w:type="spellStart"/>
      <w:r>
        <w:rPr>
          <w:rFonts w:eastAsia="Times New Roman" w:cs="Times New Roman"/>
          <w:szCs w:val="24"/>
        </w:rPr>
        <w:t>Γαβρόγλου</w:t>
      </w:r>
      <w:proofErr w:type="spellEnd"/>
      <w:r>
        <w:rPr>
          <w:rFonts w:eastAsia="Times New Roman" w:cs="Times New Roman"/>
          <w:szCs w:val="24"/>
        </w:rPr>
        <w:t>, εξαιτίας φόρτου εργασίας.</w:t>
      </w:r>
    </w:p>
    <w:p w14:paraId="4D7F3ED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έκτη </w:t>
      </w:r>
      <w:r>
        <w:rPr>
          <w:rFonts w:eastAsia="Times New Roman" w:cs="Times New Roman"/>
          <w:szCs w:val="24"/>
        </w:rPr>
        <w:t>με αριθμό 649/27-3-2017 επίκαιρη ερώτηση δευτέρου κύκλου του</w:t>
      </w:r>
      <w:r>
        <w:rPr>
          <w:rFonts w:eastAsia="Times New Roman" w:cs="Times New Roman"/>
          <w:szCs w:val="24"/>
        </w:rPr>
        <w:t xml:space="preserve">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με θέμα «προκλητική χρήση χημικών σε διαδηλωτές παρά την πρόσφατη ρητή απαγόρευση της Κυβέρνησης και τη δέσμευση του Υπουργού», δεν θα συζητηθεί λόγω φόρτου εργασίας του Υπ</w:t>
      </w:r>
      <w:r>
        <w:rPr>
          <w:rFonts w:eastAsia="Times New Roman" w:cs="Times New Roman"/>
          <w:szCs w:val="24"/>
        </w:rPr>
        <w:t xml:space="preserve">ουργού κ. Νικολάου </w:t>
      </w:r>
      <w:proofErr w:type="spellStart"/>
      <w:r>
        <w:rPr>
          <w:rFonts w:eastAsia="Times New Roman" w:cs="Times New Roman"/>
          <w:szCs w:val="24"/>
        </w:rPr>
        <w:t>Τόσκα</w:t>
      </w:r>
      <w:proofErr w:type="spellEnd"/>
      <w:r>
        <w:rPr>
          <w:rFonts w:eastAsia="Times New Roman" w:cs="Times New Roman"/>
          <w:szCs w:val="24"/>
        </w:rPr>
        <w:t xml:space="preserve">, όπως επίσης και η </w:t>
      </w:r>
      <w:r>
        <w:rPr>
          <w:rFonts w:eastAsia="Times New Roman" w:cs="Times New Roman"/>
          <w:szCs w:val="24"/>
        </w:rPr>
        <w:t xml:space="preserve">έβδομη </w:t>
      </w:r>
      <w:r>
        <w:rPr>
          <w:rFonts w:eastAsia="Times New Roman" w:cs="Times New Roman"/>
          <w:szCs w:val="24"/>
        </w:rPr>
        <w:t xml:space="preserve">με αριθμό 461/8-2-2017 επίκαιρη ερώτηση δεύτερου κύκλου της Βουλευτού Β΄ Αθηνών του Λαϊκού 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w:t>
      </w:r>
      <w:r>
        <w:rPr>
          <w:rFonts w:eastAsia="Times New Roman" w:cs="Times New Roman"/>
          <w:szCs w:val="24"/>
        </w:rPr>
        <w:t>σνικοφ</w:t>
      </w:r>
      <w:proofErr w:type="spellEnd"/>
      <w:r>
        <w:rPr>
          <w:rFonts w:eastAsia="Times New Roman" w:cs="Times New Roman"/>
          <w:szCs w:val="24"/>
        </w:rPr>
        <w:t xml:space="preserve"> κατά ανδρών των ΜΑΤ.</w:t>
      </w:r>
    </w:p>
    <w:p w14:paraId="4D7F3ED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Όσον αφορά στη</w:t>
      </w:r>
      <w:r>
        <w:rPr>
          <w:rFonts w:eastAsia="Times New Roman" w:cs="Times New Roman"/>
          <w:szCs w:val="24"/>
        </w:rPr>
        <w:t xml:space="preserve">ν πρώτη </w:t>
      </w:r>
      <w:r>
        <w:rPr>
          <w:rFonts w:eastAsia="Times New Roman" w:cs="Times New Roman"/>
          <w:szCs w:val="24"/>
        </w:rPr>
        <w:t xml:space="preserve">με αριθμό 2795/23-1-2017 ερώτηση του κύκλου αναφορών-ερωτήσεων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με </w:t>
      </w:r>
      <w:r>
        <w:rPr>
          <w:rFonts w:eastAsia="Times New Roman" w:cs="Times New Roman"/>
          <w:szCs w:val="24"/>
        </w:rPr>
        <w:t>θέμα «Υπεξαίρεση στην οικονομική διαχείριση του Θεραπευτηρίου Χρόνιων Παθήσεων Δράμας», με ενημερώνει η Υπηρεσία και ο κ. Κυριαζίδης ότι έχει γίνει ήδη συνεννόηση με την αρμόδια Υπουργό, την κ. Φωτίου, και θα συζητηθεί άλλη μέρα. Επομένως, δεν πρόκειται πε</w:t>
      </w:r>
      <w:r>
        <w:rPr>
          <w:rFonts w:eastAsia="Times New Roman" w:cs="Times New Roman"/>
          <w:szCs w:val="24"/>
        </w:rPr>
        <w:t>ρί απουσίας.</w:t>
      </w:r>
    </w:p>
    <w:p w14:paraId="4D7F3ED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3354/274/10-2-2017 ερώτηση και αίτηση κατάθεσης εγγράφων του κύκλου αναφορών-ερωτήσεων του Βουλευτή Β΄ Αθηνών της Νέας Δημοκρατίας κ. </w:t>
      </w:r>
      <w:r>
        <w:rPr>
          <w:rFonts w:eastAsia="Times New Roman" w:cs="Times New Roman"/>
          <w:bCs/>
          <w:szCs w:val="24"/>
        </w:rPr>
        <w:t>Σπυρίδωνος</w:t>
      </w:r>
      <w:r w:rsidRPr="00297789">
        <w:rPr>
          <w:rFonts w:eastAsia="Times New Roman" w:cs="Times New Roman"/>
          <w:bCs/>
          <w:szCs w:val="24"/>
        </w:rPr>
        <w:t xml:space="preserve"> </w:t>
      </w:r>
      <w:r>
        <w:rPr>
          <w:rFonts w:eastAsia="Times New Roman" w:cs="Times New Roman"/>
          <w:bCs/>
          <w:szCs w:val="24"/>
        </w:rPr>
        <w:t>-</w:t>
      </w:r>
      <w:r w:rsidRPr="00297789">
        <w:rPr>
          <w:rFonts w:eastAsia="Times New Roman" w:cs="Times New Roman"/>
          <w:bCs/>
          <w:szCs w:val="24"/>
        </w:rPr>
        <w:t xml:space="preserve"> </w:t>
      </w:r>
      <w:r>
        <w:rPr>
          <w:rFonts w:eastAsia="Times New Roman" w:cs="Times New Roman"/>
          <w:bCs/>
          <w:szCs w:val="24"/>
        </w:rPr>
        <w:t>Άδωνι Γεωργιάδη</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με θέμα «αναφορικά με τη σύλληψη αλ</w:t>
      </w:r>
      <w:r>
        <w:rPr>
          <w:rFonts w:eastAsia="Times New Roman" w:cs="Times New Roman"/>
          <w:szCs w:val="24"/>
        </w:rPr>
        <w:t xml:space="preserve">λοδαπού οδοντιάτρου με την κατηγορία χρηματισμού στη δομή της </w:t>
      </w:r>
      <w:proofErr w:type="spellStart"/>
      <w:r>
        <w:rPr>
          <w:rFonts w:eastAsia="Times New Roman" w:cs="Times New Roman"/>
          <w:szCs w:val="24"/>
        </w:rPr>
        <w:t>Αμυγδαλέζας</w:t>
      </w:r>
      <w:proofErr w:type="spellEnd"/>
      <w:r>
        <w:rPr>
          <w:rFonts w:eastAsia="Times New Roman" w:cs="Times New Roman"/>
          <w:szCs w:val="24"/>
        </w:rPr>
        <w:t>», δεν θα συζητηθεί, επειδή ο Υπουργός κ. Ανδρέας Ξανθός βρίσκεται στη Θεσσαλονίκη.</w:t>
      </w:r>
    </w:p>
    <w:p w14:paraId="4D7F3ED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με αριθμό 1775/6-12-2016 ερώτηση του κύκλου αναφορών-ερωτήσεων της Βουλευτού Αττική</w:t>
      </w:r>
      <w:r>
        <w:rPr>
          <w:rFonts w:eastAsia="Times New Roman" w:cs="Times New Roman"/>
          <w:szCs w:val="24"/>
        </w:rPr>
        <w:t>ς της Δημο</w:t>
      </w:r>
      <w:r>
        <w:rPr>
          <w:rFonts w:eastAsia="Times New Roman" w:cs="Times New Roman"/>
          <w:szCs w:val="24"/>
        </w:rPr>
        <w:lastRenderedPageBreak/>
        <w:t>κρατικής Συμπαράταξης ΠΑΣΟΚ</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σχετικά με την αδιαφορία του Υπουργείου Υγείας για το Νοσοκομείο Ζακύνθου,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με αι</w:t>
      </w:r>
      <w:r>
        <w:rPr>
          <w:rFonts w:eastAsia="Times New Roman" w:cs="Times New Roman"/>
          <w:szCs w:val="24"/>
        </w:rPr>
        <w:t>τιολογία φόρτο</w:t>
      </w:r>
      <w:r>
        <w:rPr>
          <w:rFonts w:eastAsia="Times New Roman" w:cs="Times New Roman"/>
          <w:szCs w:val="24"/>
        </w:rPr>
        <w:t>ς</w:t>
      </w:r>
      <w:r>
        <w:rPr>
          <w:rFonts w:eastAsia="Times New Roman" w:cs="Times New Roman"/>
          <w:szCs w:val="24"/>
        </w:rPr>
        <w:t xml:space="preserve"> εργασίας.</w:t>
      </w:r>
    </w:p>
    <w:p w14:paraId="4D7F3ED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όγδοη </w:t>
      </w:r>
      <w:r>
        <w:rPr>
          <w:rFonts w:eastAsia="Times New Roman" w:cs="Times New Roman"/>
          <w:szCs w:val="24"/>
        </w:rPr>
        <w:t>με αριθμό 367/20-1-2017 επίκαιρη ερώτηση δε</w:t>
      </w:r>
      <w:r>
        <w:rPr>
          <w:rFonts w:eastAsia="Times New Roman" w:cs="Times New Roman"/>
          <w:szCs w:val="24"/>
        </w:rPr>
        <w:t>ύτε</w:t>
      </w:r>
      <w:r>
        <w:rPr>
          <w:rFonts w:eastAsia="Times New Roman" w:cs="Times New Roman"/>
          <w:szCs w:val="24"/>
        </w:rPr>
        <w:t>ρου κύκλου του Βουλευτή Εύβοιας του Λαϊκού Συνδέσμου</w:t>
      </w:r>
      <w:r w:rsidRPr="00297789">
        <w:rPr>
          <w:rFonts w:eastAsia="Times New Roman" w:cs="Times New Roman"/>
          <w:szCs w:val="24"/>
        </w:rPr>
        <w:t xml:space="preserve"> </w:t>
      </w:r>
      <w:r>
        <w:rPr>
          <w:rFonts w:eastAsia="Times New Roman" w:cs="Times New Roman"/>
          <w:szCs w:val="24"/>
        </w:rPr>
        <w:t>-</w:t>
      </w:r>
      <w:r w:rsidRPr="00297789">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την απαράδεκτη εκτόπιση </w:t>
      </w:r>
      <w:r>
        <w:rPr>
          <w:rFonts w:eastAsia="Times New Roman" w:cs="Times New Roman"/>
          <w:szCs w:val="24"/>
        </w:rPr>
        <w:t xml:space="preserve">τριάντα έξι χιλιάδων </w:t>
      </w:r>
      <w:r>
        <w:rPr>
          <w:rFonts w:eastAsia="Times New Roman" w:cs="Times New Roman"/>
          <w:szCs w:val="24"/>
        </w:rPr>
        <w:t>επτακοσίων εξήντα εννέα</w:t>
      </w:r>
      <w:r>
        <w:rPr>
          <w:rFonts w:eastAsia="Times New Roman" w:cs="Times New Roman"/>
          <w:szCs w:val="24"/>
        </w:rPr>
        <w:t xml:space="preserve"> τέκνων Ελλήνων από τους βρεφονηπιακούς σταθμούς, δεν θα συζητηθεί λόγω κωλύματος του Υπουργού Εσωτερικών κ. Παναγιώτη Σκουρλέτη.</w:t>
      </w:r>
    </w:p>
    <w:p w14:paraId="4D7F3ED8"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μπορώ να έχω τον λόγο;</w:t>
      </w:r>
    </w:p>
    <w:p w14:paraId="4D7F3ED9"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w:t>
      </w:r>
      <w:r>
        <w:rPr>
          <w:rFonts w:eastAsia="Times New Roman" w:cs="Times New Roman"/>
          <w:szCs w:val="24"/>
        </w:rPr>
        <w:t>ριε Παναγούλη, έχετε ένα λεπτό να πείτε τη διαμαρτυρία σας.</w:t>
      </w:r>
    </w:p>
    <w:p w14:paraId="4D7F3EDA"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Είναι η έκτη συνεχόμενη φορά που ο κ. </w:t>
      </w:r>
      <w:proofErr w:type="spellStart"/>
      <w:r>
        <w:rPr>
          <w:rFonts w:eastAsia="Times New Roman" w:cs="Times New Roman"/>
          <w:szCs w:val="24"/>
        </w:rPr>
        <w:t>Τόσκας</w:t>
      </w:r>
      <w:proofErr w:type="spellEnd"/>
      <w:r>
        <w:rPr>
          <w:rFonts w:eastAsia="Times New Roman" w:cs="Times New Roman"/>
          <w:szCs w:val="24"/>
        </w:rPr>
        <w:t xml:space="preserve"> δεν έρχεται να απαντήσει.</w:t>
      </w:r>
    </w:p>
    <w:p w14:paraId="4D7F3ED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Είναι απαράδεκτο, κύριε Πρόεδρε και θέλω να διαμαρτυρηθώ στο Προεδρείο και ιδιαίτερα στον Πρόεδρο της Β</w:t>
      </w:r>
      <w:r>
        <w:rPr>
          <w:rFonts w:eastAsia="Times New Roman" w:cs="Times New Roman"/>
          <w:szCs w:val="24"/>
        </w:rPr>
        <w:t xml:space="preserve">ουλής, που οι Υπουργοί συστηματικά δεν έρχονται. Δεκαπέντε φορές δεν έχει έρθει σε επίκαιρη ερώτησή μου ο κ. </w:t>
      </w:r>
      <w:proofErr w:type="spellStart"/>
      <w:r>
        <w:rPr>
          <w:rFonts w:eastAsia="Times New Roman" w:cs="Times New Roman"/>
          <w:szCs w:val="24"/>
        </w:rPr>
        <w:t>Τσακαλώτος</w:t>
      </w:r>
      <w:proofErr w:type="spellEnd"/>
      <w:r>
        <w:rPr>
          <w:rFonts w:eastAsia="Times New Roman" w:cs="Times New Roman"/>
          <w:szCs w:val="24"/>
        </w:rPr>
        <w:t xml:space="preserve"> και έκτη φορά ο κ. </w:t>
      </w:r>
      <w:proofErr w:type="spellStart"/>
      <w:r>
        <w:rPr>
          <w:rFonts w:eastAsia="Times New Roman" w:cs="Times New Roman"/>
          <w:szCs w:val="24"/>
        </w:rPr>
        <w:t>Τόσκας</w:t>
      </w:r>
      <w:proofErr w:type="spellEnd"/>
      <w:r>
        <w:rPr>
          <w:rFonts w:eastAsia="Times New Roman" w:cs="Times New Roman"/>
          <w:szCs w:val="24"/>
        </w:rPr>
        <w:t>.</w:t>
      </w:r>
    </w:p>
    <w:p w14:paraId="4D7F3ED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Όσοι αγωνίστηκαν για την επαναφορά αυτής της Αίθουσας εδώ κατά τη διάρκεια της δικτατορίας έχουν απαίτηση από</w:t>
      </w:r>
      <w:r>
        <w:rPr>
          <w:rFonts w:eastAsia="Times New Roman" w:cs="Times New Roman"/>
          <w:szCs w:val="24"/>
        </w:rPr>
        <w:t xml:space="preserve"> τους κυρίους Υπουργούς να εμφανίζονται εδώ.</w:t>
      </w:r>
    </w:p>
    <w:p w14:paraId="4D7F3EDD"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Παναγούλη, κατ’ αρχάς, θα μου επιτρέψετε να σας πω: και όσοι αγωνίστηκαν και όσοι δεν αγωνίστηκαν, υπό την έννοια ότι μπορεί τότε να ήταν παιδιά. Αυτό δεν σημαίνει ότι αν ε</w:t>
      </w:r>
      <w:r>
        <w:rPr>
          <w:rFonts w:eastAsia="Times New Roman" w:cs="Times New Roman"/>
          <w:szCs w:val="24"/>
        </w:rPr>
        <w:t>ίναι σήμερα Βουλευτές, δεν θα πρέπει να τηρείται αυτό το οποίο είπατε. Αυτό απλώς για να μη δημιουργηθούν οι εντυπώσεις.</w:t>
      </w:r>
    </w:p>
    <w:p w14:paraId="4D7F3EDE"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Όσοι πιστεύουν.</w:t>
      </w:r>
    </w:p>
    <w:p w14:paraId="4D7F3EDF"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Θέλω να σας ενημερώσω για μια ακόμη φορά ότι τώρα που γίνεται η </w:t>
      </w:r>
      <w:r>
        <w:rPr>
          <w:rFonts w:eastAsia="Times New Roman" w:cs="Times New Roman"/>
          <w:szCs w:val="24"/>
        </w:rPr>
        <w:t xml:space="preserve">επεξεργασία του δεύτερου τμήματος του Κανονισμού της Βουλής, για το </w:t>
      </w:r>
      <w:r>
        <w:rPr>
          <w:rFonts w:eastAsia="Times New Roman" w:cs="Times New Roman"/>
          <w:szCs w:val="24"/>
        </w:rPr>
        <w:lastRenderedPageBreak/>
        <w:t>θέμα αυτό πρέπει να σας πω ότι και ο Πρόεδρος της Βουλής έχει την ίδια άποψη με το σύνολο της Διάσκεψης των Προέδρων.</w:t>
      </w:r>
    </w:p>
    <w:p w14:paraId="4D7F3EE0"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το έχουμε πει εδώ και έξι μήνες.</w:t>
      </w:r>
    </w:p>
    <w:p w14:paraId="4D7F3EE1"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δεν έχει τελειώσει η επεξεργασία αυτού του κομματιού του Κανονισμού της Βουλής.</w:t>
      </w:r>
    </w:p>
    <w:p w14:paraId="4D7F3EE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Προσπαθούμε να βρούμε έναν τρόπο να δούμε πώς μπορεί να αντιμετωπιστεί στις συστηματικές απουσίες, γιατί υπάρχουν και αντικειμενικές </w:t>
      </w:r>
      <w:r>
        <w:rPr>
          <w:rFonts w:eastAsia="Times New Roman" w:cs="Times New Roman"/>
          <w:szCs w:val="24"/>
        </w:rPr>
        <w:t>απουσίες που κανείς δεν θα μπορεί…</w:t>
      </w:r>
    </w:p>
    <w:p w14:paraId="4D7F3EE3"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θα ήθελα και εγώ τον λόγο.</w:t>
      </w:r>
    </w:p>
    <w:p w14:paraId="4D7F3EE4"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ήθελα κι εγώ τον λόγο, κύριε Πρόεδρε.</w:t>
      </w:r>
    </w:p>
    <w:p w14:paraId="4D7F3EE5"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η διαδικασία δεν το επιτρέπει. Δεν μπορούμε να αρχίσ</w:t>
      </w:r>
      <w:r>
        <w:rPr>
          <w:rFonts w:eastAsia="Times New Roman" w:cs="Times New Roman"/>
          <w:szCs w:val="24"/>
        </w:rPr>
        <w:t xml:space="preserve">ουμε να </w:t>
      </w:r>
      <w:proofErr w:type="spellStart"/>
      <w:r>
        <w:rPr>
          <w:rFonts w:eastAsia="Times New Roman" w:cs="Times New Roman"/>
          <w:szCs w:val="24"/>
        </w:rPr>
        <w:t>διαμαρτυρόμεθα</w:t>
      </w:r>
      <w:proofErr w:type="spellEnd"/>
      <w:r>
        <w:rPr>
          <w:rFonts w:eastAsia="Times New Roman" w:cs="Times New Roman"/>
          <w:szCs w:val="24"/>
        </w:rPr>
        <w:t xml:space="preserve"> για ένα πράγμα που το ξέρουμε, πολλοί μάλιστα που μετέχουμε και στη Διάσκεψη των Προέδρων.</w:t>
      </w:r>
    </w:p>
    <w:p w14:paraId="4D7F3EE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Εσείς τι θέλετε, κύριε Κυριαζίδη; Για το ίδιο θέμα;</w:t>
      </w:r>
    </w:p>
    <w:p w14:paraId="4D7F3EE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Εννοείται, κύριε Πρόεδρε.</w:t>
      </w:r>
    </w:p>
    <w:p w14:paraId="4D7F3EE8"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w:t>
      </w:r>
      <w:r>
        <w:rPr>
          <w:rFonts w:eastAsia="Times New Roman" w:cs="Times New Roman"/>
          <w:szCs w:val="24"/>
        </w:rPr>
        <w:t>ει αυτό εκ του Κανονισμού. Δεν γίνεται μέσα στη διαδικασία, αλλά τώρα, για να μην κρατήσω άνισες αποστάσεις, έχετε και εσείς για ένα λεπτό τον λόγο.</w:t>
      </w:r>
    </w:p>
    <w:p w14:paraId="4D7F3EE9"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αν δεν μπορούμε αυτή τη διαδικασία να την τηρήσουμε, να την καταργήσου</w:t>
      </w:r>
      <w:r>
        <w:rPr>
          <w:rFonts w:eastAsia="Times New Roman" w:cs="Times New Roman"/>
          <w:szCs w:val="24"/>
        </w:rPr>
        <w:t>με. Είναι λυπηρό, γιατί υπάρχουν θέματα ζωτικής σημασίας τα οποία δυστυχώς τα παραπέμπουμε στο άγνωστο μέλλον.</w:t>
      </w:r>
    </w:p>
    <w:p w14:paraId="4D7F3EE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Η προηγούμενη συζήτηση θα έπρεπε να γίνει στις 24 Μαρτίου και δεν έγινε διότι ο Υπουργός ήταν –λέει- εκτός Ελλάδας. Σήμερα πού βρίσκεται; Δεν έχε</w:t>
      </w:r>
      <w:r>
        <w:rPr>
          <w:rFonts w:eastAsia="Times New Roman" w:cs="Times New Roman"/>
          <w:szCs w:val="24"/>
        </w:rPr>
        <w:t xml:space="preserve">ι δώσει ούτε απάντηση. Ας είχε, τουλάχιστον, εκείνη την ευαισθησία να πει για ποιο λόγο δεν έρχεται εδώ. Δεν είναι δυνατόν να ερχόμαστε εδώ πέρα και να απουσιάζει χωρίς να αιτιολογεί αυτήν την απουσία του. </w:t>
      </w:r>
    </w:p>
    <w:p w14:paraId="4D7F3EE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είναι ζητήματα σοβαρά και ειδικά για τον </w:t>
      </w:r>
      <w:r>
        <w:rPr>
          <w:rFonts w:eastAsia="Times New Roman" w:cs="Times New Roman"/>
          <w:szCs w:val="24"/>
        </w:rPr>
        <w:t xml:space="preserve">νομό </w:t>
      </w:r>
      <w:r>
        <w:rPr>
          <w:rFonts w:eastAsia="Times New Roman" w:cs="Times New Roman"/>
          <w:szCs w:val="24"/>
        </w:rPr>
        <w:t xml:space="preserve">μου –είναι και μεγάλη μέρα σήμερα και δεν έχω προλάβει να πω «Χριστός Ανέστη» και να ευχηθώ «Χρόνια </w:t>
      </w:r>
      <w:r>
        <w:rPr>
          <w:rFonts w:eastAsia="Times New Roman" w:cs="Times New Roman"/>
          <w:szCs w:val="24"/>
        </w:rPr>
        <w:lastRenderedPageBreak/>
        <w:t>Πολλά»- διότι είναι θέμα ζωής. Είναι ο μόνος νομός στη χώρα, στη βόρεια Ελλάδα…</w:t>
      </w:r>
    </w:p>
    <w:p w14:paraId="4D7F3EEC"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(Νικήτας Κακλαμάνης): </w:t>
      </w:r>
      <w:r>
        <w:rPr>
          <w:rFonts w:eastAsia="Times New Roman" w:cs="Times New Roman"/>
          <w:szCs w:val="24"/>
        </w:rPr>
        <w:t>Κύριε Κυριαζίδη, μην αναπτύσσετε το θέμα.</w:t>
      </w:r>
    </w:p>
    <w:p w14:paraId="4D7F3EED"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Η Δράμα είναι αποκομμένη. Δεν συνδέεται με τον οδικό άξονα…</w:t>
      </w:r>
    </w:p>
    <w:p w14:paraId="4D7F3EEE"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δεν θα μπείτε στην ουσία της ερώτησής σας.</w:t>
      </w:r>
    </w:p>
    <w:p w14:paraId="4D7F3EEF"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 xml:space="preserve">Σ ΚΥΡΙΑΖΙΔΗΣ: </w:t>
      </w:r>
      <w:r>
        <w:rPr>
          <w:rFonts w:eastAsia="Times New Roman" w:cs="Times New Roman"/>
          <w:szCs w:val="24"/>
        </w:rPr>
        <w:t>Τι να κάνουμε τότε; Να περιμένουμε πότε;</w:t>
      </w:r>
    </w:p>
    <w:p w14:paraId="4D7F3EF0"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ποιος θα σας απαντήσει, αφού λείπει ο Υπουργός; Τι νόημα έχει;</w:t>
      </w:r>
    </w:p>
    <w:p w14:paraId="4D7F3EF1"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πρέπει να κάνετε κάτι εσείς, έτσι ώστε να διασφαλιστούμε και εμείς;</w:t>
      </w:r>
    </w:p>
    <w:p w14:paraId="4D7F3EF2"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(Νικήτας Κακλαμάνης): </w:t>
      </w:r>
      <w:r>
        <w:rPr>
          <w:rFonts w:eastAsia="Times New Roman" w:cs="Times New Roman"/>
          <w:szCs w:val="24"/>
        </w:rPr>
        <w:t>Κύριε Κυριαζίδη, το λέω για τελευταία φορά και είναι ομόφωνη η απόφαση της Διάσκεψης των Προέδρων.</w:t>
      </w:r>
    </w:p>
    <w:p w14:paraId="4D7F3EF3"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Ναι, αλλά κάντε κάτι όμως.</w:t>
      </w:r>
    </w:p>
    <w:p w14:paraId="4D7F3EF4"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Καθίστε κάτω και ακούστε την απάντηση. </w:t>
      </w:r>
    </w:p>
    <w:p w14:paraId="4D7F3EF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τίθεται θέμα ότι υπάρχει πρόβλημα με τις συνεδριάσεις του κοινοβουλευτικού ελέγχου. Έχετε δίκιο κι εσείς και οι άλλοι συνάδελφοι. Δεν σας δίνει κανείς άδικο. Γι’ αυτό, σας είπα ότι προσπαθούμε μέσα στην αλλαγή του Κανονισμού να βρούμε μία διαδικασία που να</w:t>
      </w:r>
      <w:r>
        <w:rPr>
          <w:rFonts w:eastAsia="Times New Roman" w:cs="Times New Roman"/>
          <w:szCs w:val="24"/>
        </w:rPr>
        <w:t xml:space="preserve"> μπορεί να περιοριστεί το –εντός ή εκτός εισαγωγικών- κακό. Όμως, το να κάνουμε κουβέντα τώρα δεν έχει νόημα.</w:t>
      </w:r>
    </w:p>
    <w:p w14:paraId="4D7F3EF6"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Ήρθα από πολύ μακριά…</w:t>
      </w:r>
    </w:p>
    <w:p w14:paraId="4D7F3EF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σας δίνει κανείς άδικο, ούτε εσάς ούτε των άλλων συναδέλφων. Θα δ</w:t>
      </w:r>
      <w:r>
        <w:rPr>
          <w:rFonts w:eastAsia="Times New Roman" w:cs="Times New Roman"/>
          <w:szCs w:val="24"/>
        </w:rPr>
        <w:t>ούμε πώς μπορούμε να περιορίσουμε το θέμα και πώς μπορούμε μέσω συνεννόησης με τον Γραμματέα της Κυβέρνησης να περιοριστεί το κακό. Υπάρχει θέμα. Δεν λέει κανείς το αντίθετο. Έχω κουραστεί κι εγώ και οι άλλοι συνάδελφοι που προεδρεύουν να το λέμε από εδώ…</w:t>
      </w:r>
    </w:p>
    <w:p w14:paraId="4D7F3EF8"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Ήταν αυτό το κόμμα, αυτή η Κυβέρνηση που θα σεβόταν τη διαδικασία!</w:t>
      </w:r>
    </w:p>
    <w:p w14:paraId="4D7F3EF9"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Απ’ ό,τι βλέπω και ο κ. </w:t>
      </w:r>
      <w:proofErr w:type="spellStart"/>
      <w:r>
        <w:rPr>
          <w:rFonts w:eastAsia="Times New Roman" w:cs="Times New Roman"/>
          <w:szCs w:val="24"/>
        </w:rPr>
        <w:t>Κεγκέρογλου</w:t>
      </w:r>
      <w:proofErr w:type="spellEnd"/>
      <w:r>
        <w:rPr>
          <w:rFonts w:eastAsia="Times New Roman" w:cs="Times New Roman"/>
          <w:szCs w:val="24"/>
        </w:rPr>
        <w:t xml:space="preserve"> το ίδιο θα ήθελε να πει. Ας προχωρήσουμε λίγο. Υπάρχει πάντως η επιστολή του Γραμματέα της Κυβέρνη</w:t>
      </w:r>
      <w:r>
        <w:rPr>
          <w:rFonts w:eastAsia="Times New Roman" w:cs="Times New Roman"/>
          <w:szCs w:val="24"/>
        </w:rPr>
        <w:t>σης για τις απουσίες των Υπουργών. Θα συζητηθούν σήμερα μόνο τέσσερις ερωτήσεις από τις δεκαεννέα που ήταν στο σύνολο. Τι να πω τώρα;</w:t>
      </w:r>
    </w:p>
    <w:p w14:paraId="4D7F3EF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τώρα στη συζήτηση της πρώτης επίκαιρης ερώτησης, από τις τέσσερις που θα γίνουν</w:t>
      </w:r>
      <w:r>
        <w:rPr>
          <w:rFonts w:eastAsia="Times New Roman" w:cs="Times New Roman"/>
          <w:szCs w:val="24"/>
        </w:rPr>
        <w:t xml:space="preserve"> σήμερα. Συγκεκριμένα, θα συζητηθεί η τέταρτη με αριθμό 690/4-4-2017 επίκαιρη ερώτηση δεύτερου κύκλου του Βουλευτού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w:t>
      </w:r>
      <w:r>
        <w:rPr>
          <w:rFonts w:eastAsia="Times New Roman" w:cs="Times New Roman"/>
          <w:szCs w:val="24"/>
        </w:rPr>
        <w:t xml:space="preserve">ς Αλληλεγγύης, σχετικά με την ανάγκη άμεσης έκδοσης απόφασης για τους υπό συνταξιοδότηση αγρότες. </w:t>
      </w:r>
    </w:p>
    <w:p w14:paraId="4D7F3EF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Θα απαντήσει ο παρευρισκόμενος -και πάντα συνεπής- Υφυπουργός Εργασίας κ. Αναστάσιος Πετρόπουλος. </w:t>
      </w:r>
    </w:p>
    <w:p w14:paraId="4D7F3EF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D7F3EFD"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olor w:val="000000"/>
          <w:szCs w:val="24"/>
        </w:rPr>
        <w:t>Ευχαριστώ, κύριε Πρόεδρε.</w:t>
      </w:r>
      <w:r>
        <w:rPr>
          <w:rFonts w:eastAsia="Times New Roman" w:cs="Times New Roman"/>
          <w:szCs w:val="24"/>
        </w:rPr>
        <w:t xml:space="preserve"> </w:t>
      </w:r>
    </w:p>
    <w:p w14:paraId="4D7F3EF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Να εκφράσω και από τη θέση αυτή τα συλλυπητήριά μου στις οικογένειες των αξιωματικών, των θυμάτων του δυστυχήματος με το ελικόπτερο. Να εκφράσουμε και την ευχή για γρήγορη ανάρρωση της υπαξιωματικού και βεβαίως, και την ευχή να μ</w:t>
      </w:r>
      <w:r>
        <w:rPr>
          <w:rFonts w:eastAsia="Times New Roman" w:cs="Times New Roman"/>
          <w:szCs w:val="24"/>
        </w:rPr>
        <w:t xml:space="preserve">ην έχουμε άλλα θύματα παρόμοιας αιτίας. </w:t>
      </w:r>
    </w:p>
    <w:p w14:paraId="4D7F3EF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Να πούμε, κύριε Πρόεδρε, και με αφορμή τη μαύρη επέτειο της 21</w:t>
      </w:r>
      <w:r>
        <w:rPr>
          <w:rFonts w:eastAsia="Times New Roman" w:cs="Times New Roman"/>
          <w:szCs w:val="24"/>
          <w:vertAlign w:val="superscript"/>
        </w:rPr>
        <w:t>ης</w:t>
      </w:r>
      <w:r>
        <w:rPr>
          <w:rFonts w:eastAsia="Times New Roman" w:cs="Times New Roman"/>
          <w:szCs w:val="24"/>
        </w:rPr>
        <w:t xml:space="preserve"> Απριλίου, ότι μία από τις βασικές λειτουργίες του Κοινοβουλίου είναι ο Κοινοβουλευτικός Έλεγχος. Υπάρχει το Νομοθετικό Έργο και ο Κοινοβουλευτικός Έλε</w:t>
      </w:r>
      <w:r>
        <w:rPr>
          <w:rFonts w:eastAsia="Times New Roman" w:cs="Times New Roman"/>
          <w:szCs w:val="24"/>
        </w:rPr>
        <w:t>γχος. Δυστυχώς, αυτό έχει παρεξηγηθεί από πολλούς Υπουργούς διαχρονικά, μόνο που αυτή την περίοδο συμβαίνει κατά κόρον. Θεωρούν πάρεργο τον Κοινοβουλευτικό Έλεγχο. Αυτό το δηλώνουν με θρασύτητα, μέσω της έκφρασης «φόρτος εργασίας».</w:t>
      </w:r>
    </w:p>
    <w:p w14:paraId="4D7F3F00" w14:textId="77777777" w:rsidR="00915E1D" w:rsidRDefault="001E78ED">
      <w:pPr>
        <w:spacing w:line="600" w:lineRule="auto"/>
        <w:ind w:firstLine="720"/>
        <w:jc w:val="both"/>
        <w:rPr>
          <w:rFonts w:eastAsia="Times New Roman"/>
          <w:szCs w:val="24"/>
        </w:rPr>
      </w:pPr>
      <w:r>
        <w:rPr>
          <w:rFonts w:eastAsia="Times New Roman"/>
          <w:szCs w:val="24"/>
        </w:rPr>
        <w:t>Αυτό είναι θρασύτατη δικ</w:t>
      </w:r>
      <w:r>
        <w:rPr>
          <w:rFonts w:eastAsia="Times New Roman"/>
          <w:szCs w:val="24"/>
        </w:rPr>
        <w:t>αιολογία. Δεν υπάρχει Υπουργός που να μην έχει φόρτο εργασίας. Και αν πολιτικά δεν τους ψέγουμε γι’ αυτό το θέμα, γιατί δεν υπάρχει κανένας κανονισμός που να τους το επιβάλλει –ο Κανονισμός δεν δικαιολογεί την απουσία τους λόγω φόρτου εργασίας και γι’ αυτό</w:t>
      </w:r>
      <w:r>
        <w:rPr>
          <w:rFonts w:eastAsia="Times New Roman"/>
          <w:szCs w:val="24"/>
        </w:rPr>
        <w:t xml:space="preserve"> υπάρχουν διπλά </w:t>
      </w:r>
      <w:r>
        <w:rPr>
          <w:rFonts w:eastAsia="Times New Roman"/>
          <w:szCs w:val="24"/>
        </w:rPr>
        <w:lastRenderedPageBreak/>
        <w:t>και τριπλά πρόσωπα σε κάθε πολιτική ηγεσία-, τότε με τι κίνητρο θα έρχεται ο κ. Πετρόπουλος ο οποίος, όπως είπατε, είναι συνεπής, αλλά και με τι κίνητρο θα έρχονται και οι άλλοι συνάδελφοι Υπουργοί οι οποίοι συμμετέχουν στον Κοινοβουλευτικό</w:t>
      </w:r>
      <w:r>
        <w:rPr>
          <w:rFonts w:eastAsia="Times New Roman"/>
          <w:szCs w:val="24"/>
        </w:rPr>
        <w:t xml:space="preserve"> Έλεγχο; Γι’ αυτό, λοιπόν, χρειάζεται να ψέγονται συνεχώς γι’ αυτήν τους την αδιαφορία προς τον Κοινοβουλευτικό Έλεγχο.</w:t>
      </w:r>
    </w:p>
    <w:p w14:paraId="4D7F3F01" w14:textId="77777777" w:rsidR="00915E1D" w:rsidRDefault="001E78ED">
      <w:pPr>
        <w:spacing w:line="600" w:lineRule="auto"/>
        <w:ind w:firstLine="720"/>
        <w:jc w:val="both"/>
        <w:rPr>
          <w:rFonts w:eastAsia="Times New Roman"/>
          <w:szCs w:val="24"/>
        </w:rPr>
      </w:pPr>
      <w:r>
        <w:rPr>
          <w:rFonts w:eastAsia="Times New Roman"/>
          <w:szCs w:val="24"/>
        </w:rPr>
        <w:t>Επίσης, θα ήθελα να πω ότι αυτό είναι και αρνητικό ως προς το έργο τους, διότι ο Κοινοβουλευτικός Έλεγχος συμβάλλει στο να έχουν καλύτερ</w:t>
      </w:r>
      <w:r>
        <w:rPr>
          <w:rFonts w:eastAsia="Times New Roman"/>
          <w:szCs w:val="24"/>
        </w:rPr>
        <w:t xml:space="preserve">ο κυβερνητικό έργο. </w:t>
      </w:r>
    </w:p>
    <w:p w14:paraId="4D7F3F02" w14:textId="77777777" w:rsidR="00915E1D" w:rsidRDefault="001E78ED">
      <w:pPr>
        <w:spacing w:line="600" w:lineRule="auto"/>
        <w:ind w:firstLine="720"/>
        <w:jc w:val="both"/>
        <w:rPr>
          <w:rFonts w:eastAsia="Times New Roman"/>
          <w:szCs w:val="24"/>
        </w:rPr>
      </w:pPr>
      <w:r>
        <w:rPr>
          <w:rFonts w:eastAsia="Times New Roman"/>
          <w:szCs w:val="24"/>
        </w:rPr>
        <w:t xml:space="preserve">Ο κ. Πετρόπουλος μπορεί να δυσανασχέτησε τις προηγούμενες μέρες, γιατί τον έφερα εδώ κατ’ επανάληψη να απαντήσει σε ερωτήσεις, αλλά μέσω των ερωτήσεων και της δουλειάς που εντατικοποιήθηκε και σ’ αυτόν τον τομέα και εξ αυτού του λόγου </w:t>
      </w:r>
      <w:r>
        <w:rPr>
          <w:rFonts w:eastAsia="Times New Roman"/>
          <w:szCs w:val="24"/>
        </w:rPr>
        <w:t xml:space="preserve">–και όχι μόνο εξ αυτού του λόγου- έχουν διευκρινιστεί πάρα πολλά πράγματα που έχουν να κάνουν με τον ΕΦΚΑ. </w:t>
      </w:r>
    </w:p>
    <w:p w14:paraId="4D7F3F03" w14:textId="77777777" w:rsidR="00915E1D" w:rsidRDefault="001E78E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κύριε </w:t>
      </w:r>
      <w:proofErr w:type="spellStart"/>
      <w:r>
        <w:rPr>
          <w:rFonts w:eastAsia="Times New Roman"/>
          <w:szCs w:val="24"/>
        </w:rPr>
        <w:t>Κεγκέρογλου</w:t>
      </w:r>
      <w:proofErr w:type="spellEnd"/>
      <w:r>
        <w:rPr>
          <w:rFonts w:eastAsia="Times New Roman"/>
          <w:szCs w:val="24"/>
        </w:rPr>
        <w:t xml:space="preserve">, αλλά θα πρέπει να μπείτε στο θέμα. </w:t>
      </w:r>
    </w:p>
    <w:p w14:paraId="4D7F3F04" w14:textId="77777777" w:rsidR="00915E1D" w:rsidRDefault="001E78E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Έχω μπει ήδη, κύριε Πρόεδρε. </w:t>
      </w:r>
    </w:p>
    <w:p w14:paraId="4D7F3F05" w14:textId="77777777" w:rsidR="00915E1D" w:rsidRDefault="001E78ED">
      <w:pPr>
        <w:spacing w:line="600" w:lineRule="auto"/>
        <w:ind w:firstLine="720"/>
        <w:jc w:val="both"/>
        <w:rPr>
          <w:rFonts w:eastAsia="Times New Roman"/>
          <w:szCs w:val="24"/>
        </w:rPr>
      </w:pPr>
      <w:r>
        <w:rPr>
          <w:rFonts w:eastAsia="Times New Roman"/>
          <w:szCs w:val="24"/>
        </w:rPr>
        <w:lastRenderedPageBreak/>
        <w:t>Εί</w:t>
      </w:r>
      <w:r>
        <w:rPr>
          <w:rFonts w:eastAsia="Times New Roman"/>
          <w:szCs w:val="24"/>
        </w:rPr>
        <w:t>ναι ήδη ξεκαθαρισμένο από τις 13 Μαρτίου –μέσω του Κοινοβουλευτικού Ελέγχου και ερώτησης που είχαμε υποβάλει εδώ- ότι οι συνταξιούχοι όλων των ταμείων –ανεξάρτητα, δηλαδή, από πού προέρχονται-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2016 δεν έχουν καμμία επίπτωση στη σύνταξή τους, σε</w:t>
      </w:r>
      <w:r>
        <w:rPr>
          <w:rFonts w:eastAsia="Times New Roman"/>
          <w:szCs w:val="24"/>
        </w:rPr>
        <w:t xml:space="preserve"> σχέση με το άρθρο 20 του ν. 4387, για περικοπή δηλαδή του 60% της σύνταξής τους, όπως προβλέπει το σχετικό άρθρο, εφόσον είχαν ήδη μια δραστηριότητα, και συγκεκριμένα αγροτική, ή είχαν λάβει κάποια ενίσχυση εξ αυτής της ιδιότητας. Έμενε σε εκκρεμότητα το </w:t>
      </w:r>
      <w:r>
        <w:rPr>
          <w:rFonts w:eastAsia="Times New Roman"/>
          <w:szCs w:val="24"/>
        </w:rPr>
        <w:t>τι συμβαίνει με τους συνταξιούχους που θα έχουν αυτήν την ιδιότητα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και μετά. </w:t>
      </w:r>
    </w:p>
    <w:p w14:paraId="4D7F3F06" w14:textId="77777777" w:rsidR="00915E1D" w:rsidRDefault="001E78ED">
      <w:pPr>
        <w:spacing w:line="600" w:lineRule="auto"/>
        <w:ind w:firstLine="720"/>
        <w:jc w:val="both"/>
        <w:rPr>
          <w:rFonts w:eastAsia="Times New Roman"/>
          <w:szCs w:val="24"/>
        </w:rPr>
      </w:pPr>
      <w:r>
        <w:rPr>
          <w:rFonts w:eastAsia="Times New Roman"/>
          <w:szCs w:val="24"/>
        </w:rPr>
        <w:t>Χθες πράγματι εκδόθηκε μια εγκύκλιος του Υπουργού κ. Πετρόπουλου, η οποία διευκρινίζει ότι οι αγρότες που θα συνταξιοδοτηθούν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και μετά δεν έχουν καμμία </w:t>
      </w:r>
      <w:r>
        <w:rPr>
          <w:rFonts w:eastAsia="Times New Roman"/>
          <w:szCs w:val="24"/>
        </w:rPr>
        <w:t xml:space="preserve">επίπτωση εάν έχουν αγροτικό εισόδημα ή ενίσχυση ή άλλη εργασία τουλάχιστον μέχρι το τέλος του 2024. Και αυτό ξεκαθαρίζει το θέμα ως προς τους συνταξιούχους αγρότες. </w:t>
      </w:r>
    </w:p>
    <w:p w14:paraId="4D7F3F07" w14:textId="77777777" w:rsidR="00915E1D" w:rsidRDefault="001E78ED">
      <w:pPr>
        <w:spacing w:line="600" w:lineRule="auto"/>
        <w:ind w:firstLine="720"/>
        <w:jc w:val="both"/>
        <w:rPr>
          <w:rFonts w:eastAsia="Times New Roman"/>
          <w:szCs w:val="24"/>
        </w:rPr>
      </w:pPr>
      <w:r>
        <w:rPr>
          <w:rFonts w:eastAsia="Times New Roman"/>
          <w:szCs w:val="24"/>
        </w:rPr>
        <w:t>Όμως, κύριε Υπουργέ, αν είστε έτοιμος σήμερα και επειδή δεν αναφέρεστε στους συνταξιούχους</w:t>
      </w:r>
      <w:r>
        <w:rPr>
          <w:rFonts w:eastAsia="Times New Roman"/>
          <w:szCs w:val="24"/>
        </w:rPr>
        <w:t xml:space="preserve"> άλλων ταμείων, θέλω να μας πείτε τι ισχύει για τους συνταξιούχους άλλων ταμείων από 1</w:t>
      </w:r>
      <w:r>
        <w:rPr>
          <w:rFonts w:eastAsia="Times New Roman"/>
          <w:szCs w:val="24"/>
        </w:rPr>
        <w:t>-</w:t>
      </w:r>
      <w:r>
        <w:rPr>
          <w:rFonts w:eastAsia="Times New Roman"/>
          <w:szCs w:val="24"/>
        </w:rPr>
        <w:lastRenderedPageBreak/>
        <w:t>1</w:t>
      </w:r>
      <w:r>
        <w:rPr>
          <w:rFonts w:eastAsia="Times New Roman"/>
          <w:szCs w:val="24"/>
        </w:rPr>
        <w:t>-</w:t>
      </w:r>
      <w:r>
        <w:rPr>
          <w:rFonts w:eastAsia="Times New Roman"/>
          <w:szCs w:val="24"/>
        </w:rPr>
        <w:t xml:space="preserve">2017 και μετά, σε σχέση με την παράλληλη εργασία που θα συνεχίσουν να έχουν ή με την παράλληλη αγροτική δραστηριότητα ή επιδότηση και βεβαίως να μας ξεκαθαρίσετε εάν </w:t>
      </w:r>
      <w:r>
        <w:rPr>
          <w:rFonts w:eastAsia="Times New Roman"/>
          <w:szCs w:val="24"/>
        </w:rPr>
        <w:t>αυτοί οι συνταξιούχοι υπόκεινται σε εισφορές ΕΦΚΑ, δηλαδή σε εισφορές υγείας, αλλά και σε ασφαλιστικές εισφορές.</w:t>
      </w:r>
    </w:p>
    <w:p w14:paraId="4D7F3F08" w14:textId="77777777" w:rsidR="00915E1D" w:rsidRDefault="001E78ED">
      <w:pPr>
        <w:spacing w:line="600" w:lineRule="auto"/>
        <w:ind w:firstLine="720"/>
        <w:jc w:val="both"/>
        <w:rPr>
          <w:rFonts w:eastAsia="Times New Roman"/>
          <w:szCs w:val="24"/>
        </w:rPr>
      </w:pPr>
      <w:r>
        <w:rPr>
          <w:rFonts w:eastAsia="Times New Roman"/>
          <w:szCs w:val="24"/>
        </w:rPr>
        <w:t xml:space="preserve">Σας ευχαριστώ πολύ. </w:t>
      </w:r>
    </w:p>
    <w:p w14:paraId="4D7F3F09" w14:textId="77777777" w:rsidR="00915E1D" w:rsidRDefault="001E78E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απ’ ό,τι κατάλαβα, το κυρίως θέμα είναι η εγκύκλιος που ανέφερε ο κ. </w:t>
      </w:r>
      <w:proofErr w:type="spellStart"/>
      <w:r>
        <w:rPr>
          <w:rFonts w:eastAsia="Times New Roman"/>
          <w:szCs w:val="24"/>
        </w:rPr>
        <w:t>Κεγκέ</w:t>
      </w:r>
      <w:r>
        <w:rPr>
          <w:rFonts w:eastAsia="Times New Roman"/>
          <w:szCs w:val="24"/>
        </w:rPr>
        <w:t>ρογλου</w:t>
      </w:r>
      <w:proofErr w:type="spellEnd"/>
      <w:r>
        <w:rPr>
          <w:rFonts w:eastAsia="Times New Roman"/>
          <w:szCs w:val="24"/>
        </w:rPr>
        <w:t xml:space="preserve">. Όμως, αν θέλετε, μπορείτε να απαντήσετε και στο δεύτερο ερώτημα, με σχετική ανοχή χρόνου που θα δοθεί και σε εσάς. </w:t>
      </w:r>
    </w:p>
    <w:p w14:paraId="4D7F3F0A" w14:textId="77777777" w:rsidR="00915E1D" w:rsidRDefault="001E78ED">
      <w:pPr>
        <w:spacing w:line="600" w:lineRule="auto"/>
        <w:ind w:firstLine="720"/>
        <w:jc w:val="both"/>
        <w:rPr>
          <w:rFonts w:eastAsia="Times New Roman"/>
          <w:szCs w:val="24"/>
        </w:rPr>
      </w:pPr>
      <w:r>
        <w:rPr>
          <w:rFonts w:eastAsia="Times New Roman"/>
          <w:szCs w:val="24"/>
        </w:rPr>
        <w:t>Ορίστε, κύριε Υπουργέ, έχετε τον λόγο.</w:t>
      </w:r>
    </w:p>
    <w:p w14:paraId="4D7F3F0B" w14:textId="77777777" w:rsidR="00915E1D" w:rsidRDefault="001E78ED">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b/>
          <w:szCs w:val="24"/>
        </w:rPr>
        <w:t>:</w:t>
      </w:r>
      <w:r>
        <w:rPr>
          <w:rFonts w:eastAsia="Times New Roman"/>
          <w:szCs w:val="24"/>
        </w:rPr>
        <w:t xml:space="preserve"> Ευχαριστώ, κύριε Πρόεδρε. </w:t>
      </w:r>
    </w:p>
    <w:p w14:paraId="4D7F3F0C" w14:textId="77777777" w:rsidR="00915E1D" w:rsidRDefault="001E78ED">
      <w:pPr>
        <w:spacing w:line="600" w:lineRule="auto"/>
        <w:ind w:firstLine="720"/>
        <w:jc w:val="both"/>
        <w:rPr>
          <w:rFonts w:eastAsia="Times New Roman"/>
          <w:szCs w:val="24"/>
        </w:rPr>
      </w:pPr>
      <w:r>
        <w:rPr>
          <w:rFonts w:eastAsia="Times New Roman"/>
          <w:szCs w:val="24"/>
        </w:rPr>
        <w:t xml:space="preserve">Κατ’ αρχάς θα ήθελα να πω ότι είναι ομόψυχη η στάση μας απέναντι στα τραγικά γεγονότα που συνέβησαν και την απώλεια στελεχών των Ενόπλων Δυνάμεων. Ωστόσο, βεβαίως και θα </w:t>
      </w:r>
      <w:r>
        <w:rPr>
          <w:rFonts w:eastAsia="Times New Roman"/>
          <w:szCs w:val="24"/>
        </w:rPr>
        <w:lastRenderedPageBreak/>
        <w:t>πρέπει να συνεχίσουμε την προσπάθεια σε όλα τα επίπεδα, κ</w:t>
      </w:r>
      <w:r>
        <w:rPr>
          <w:rFonts w:eastAsia="Times New Roman"/>
          <w:szCs w:val="24"/>
        </w:rPr>
        <w:t xml:space="preserve">αμμιά φορά και με θυσίες, τις οποίες όμως θα πρέπει να αποφεύγουμε. </w:t>
      </w:r>
    </w:p>
    <w:p w14:paraId="4D7F3F0D" w14:textId="77777777" w:rsidR="00915E1D" w:rsidRDefault="001E78E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αυτή η εγκύκλιος βγήκε, όπως είχε διαφανεί από προηγούμενες ερωτήσεις σας και γενικές τοποθετήσεις μου, δείχνοντας ότι αυτή θα ήταν η στάση που θα τηρούσαμε. Είχα πει ό</w:t>
      </w:r>
      <w:r>
        <w:rPr>
          <w:rFonts w:eastAsia="Times New Roman"/>
          <w:szCs w:val="24"/>
        </w:rPr>
        <w:t xml:space="preserve">τι υπήρχαν διαφορετικές γνώμες σε ομάδες του αγροτικού πληθυσμού. Έτσι, επιλέξαμε αυτήν τη λύση. Έπρεπε να επιλέξουμε μια λύση εγκαίρως, πριν παρέλθει και η προθεσμία για την αναγγελία των σχετικών δικαιωμάτων. Νομίζω ότι το θέμα ρυθμίστηκε έγκαιρα. </w:t>
      </w:r>
    </w:p>
    <w:p w14:paraId="4D7F3F0E" w14:textId="77777777" w:rsidR="00915E1D" w:rsidRDefault="001E78ED">
      <w:pPr>
        <w:spacing w:line="600" w:lineRule="auto"/>
        <w:ind w:firstLine="720"/>
        <w:jc w:val="both"/>
        <w:rPr>
          <w:rFonts w:eastAsia="Times New Roman"/>
          <w:szCs w:val="24"/>
        </w:rPr>
      </w:pPr>
      <w:r>
        <w:rPr>
          <w:rFonts w:eastAsia="Times New Roman"/>
          <w:szCs w:val="24"/>
        </w:rPr>
        <w:t>Ως πρ</w:t>
      </w:r>
      <w:r>
        <w:rPr>
          <w:rFonts w:eastAsia="Times New Roman"/>
          <w:szCs w:val="24"/>
        </w:rPr>
        <w:t xml:space="preserve">ος τα θέματα που θέσατε, δεν υπάρχει κανένα πρόβλημα για όσους είναι συνταξιούχοι από άλλα ταμεία, αλλά διατηρούν δραστηριότητα την οποία είχαν ήδη προ της εφαρμογής του νόμου και προ της συνταξιοδοτήσεώς τους. </w:t>
      </w:r>
    </w:p>
    <w:p w14:paraId="4D7F3F0F"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Το ζήτημα από τον ν</w:t>
      </w:r>
      <w:r>
        <w:rPr>
          <w:rFonts w:eastAsia="Times New Roman"/>
          <w:color w:val="000000" w:themeColor="text1"/>
          <w:szCs w:val="24"/>
        </w:rPr>
        <w:t>.</w:t>
      </w:r>
      <w:r>
        <w:rPr>
          <w:rFonts w:eastAsia="Times New Roman"/>
          <w:color w:val="000000" w:themeColor="text1"/>
          <w:szCs w:val="24"/>
        </w:rPr>
        <w:t>4387/2016 ρυθμίζεται και</w:t>
      </w:r>
      <w:r>
        <w:rPr>
          <w:rFonts w:eastAsia="Times New Roman"/>
          <w:color w:val="000000" w:themeColor="text1"/>
          <w:szCs w:val="24"/>
        </w:rPr>
        <w:t xml:space="preserve"> προβλέπει ότι όποιος αποκτά δραστηριότητα μετά τη συνταξιοδότηση, τότε έχει αυτές τις περικοπές. Θα ξέρετε, προφανώς –είμαι βέβαιος ότι το γνωρίζετε εκ της θέσεως που είχατε- ότι ορισμένες δραστηριότητες δεν μπορούσαν να διατηρηθούν, διότι η διατήρησή του</w:t>
      </w:r>
      <w:r>
        <w:rPr>
          <w:rFonts w:eastAsia="Times New Roman"/>
          <w:color w:val="000000" w:themeColor="text1"/>
          <w:szCs w:val="24"/>
        </w:rPr>
        <w:t xml:space="preserve">ς </w:t>
      </w:r>
      <w:r>
        <w:rPr>
          <w:rFonts w:eastAsia="Times New Roman"/>
          <w:color w:val="000000" w:themeColor="text1"/>
          <w:szCs w:val="24"/>
        </w:rPr>
        <w:lastRenderedPageBreak/>
        <w:t>δεν έδινε δικαίωμα στη σύνταξη. Δηλαδή, στον ΟΑΕΕ έπρεπε να κλείσεις τα βιβλία για να πάρεις σύνταξη, το ίδιο και οι επιστήμονες του ΕΤΑ</w:t>
      </w:r>
      <w:r>
        <w:rPr>
          <w:rFonts w:eastAsia="Times New Roman"/>
          <w:color w:val="000000" w:themeColor="text1"/>
          <w:szCs w:val="24"/>
          <w:lang w:val="en-US"/>
        </w:rPr>
        <w:t>A</w:t>
      </w:r>
      <w:r>
        <w:rPr>
          <w:rFonts w:eastAsia="Times New Roman"/>
          <w:color w:val="000000" w:themeColor="text1"/>
          <w:szCs w:val="24"/>
        </w:rPr>
        <w:t>.</w:t>
      </w:r>
    </w:p>
    <w:p w14:paraId="4D7F3F10"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Επομένως, ορθά λύνεται το θέμα. Διατηρούμε για τους αγρότες, για τους λόγους που εξηγήθηκε στη σχετική εγκύκλιο, μέ</w:t>
      </w:r>
      <w:r>
        <w:rPr>
          <w:rFonts w:eastAsia="Times New Roman"/>
          <w:color w:val="000000" w:themeColor="text1"/>
          <w:szCs w:val="24"/>
        </w:rPr>
        <w:t>χρι 31</w:t>
      </w:r>
      <w:r>
        <w:rPr>
          <w:rFonts w:eastAsia="Times New Roman"/>
          <w:color w:val="000000" w:themeColor="text1"/>
          <w:szCs w:val="24"/>
        </w:rPr>
        <w:t>-</w:t>
      </w:r>
      <w:r>
        <w:rPr>
          <w:rFonts w:eastAsia="Times New Roman"/>
          <w:color w:val="000000" w:themeColor="text1"/>
          <w:szCs w:val="24"/>
        </w:rPr>
        <w:t>12</w:t>
      </w:r>
      <w:r>
        <w:rPr>
          <w:rFonts w:eastAsia="Times New Roman"/>
          <w:color w:val="000000" w:themeColor="text1"/>
          <w:szCs w:val="24"/>
        </w:rPr>
        <w:t>-</w:t>
      </w:r>
      <w:r>
        <w:rPr>
          <w:rFonts w:eastAsia="Times New Roman"/>
          <w:color w:val="000000" w:themeColor="text1"/>
          <w:szCs w:val="24"/>
        </w:rPr>
        <w:t>2014 το δικαίωμα διατήρησης της δραστηριότητας παράλληλα με τη λήψη σύνταξης και από 1</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2025 εφαρμόζεται και για αυτούς το γενικό μέτρο που ισχύει για όλους τους άλλους. Και τούτο, διότι από εκείνη τη χρονική στιγμή η εθνική σύνταξη χορηγείται σ</w:t>
      </w:r>
      <w:r>
        <w:rPr>
          <w:rFonts w:eastAsia="Times New Roman"/>
          <w:color w:val="000000" w:themeColor="text1"/>
          <w:szCs w:val="24"/>
        </w:rPr>
        <w:t>ε ένα ποσοστό τέτοιο που δικαιολογεί την ένταξη όλων στην ίδια κατηγορία, όσον αφορά τις περικοπές στη σύνταξη.</w:t>
      </w:r>
    </w:p>
    <w:p w14:paraId="4D7F3F11"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4D7F3F12" w14:textId="77777777" w:rsidR="00915E1D" w:rsidRDefault="001E78ED">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Ορίστε, κύριε </w:t>
      </w:r>
      <w:proofErr w:type="spellStart"/>
      <w:r>
        <w:rPr>
          <w:rFonts w:eastAsia="Times New Roman"/>
          <w:color w:val="000000" w:themeColor="text1"/>
          <w:szCs w:val="24"/>
        </w:rPr>
        <w:t>Κεγκέρογλου</w:t>
      </w:r>
      <w:proofErr w:type="spellEnd"/>
      <w:r>
        <w:rPr>
          <w:rFonts w:eastAsia="Times New Roman"/>
          <w:color w:val="000000" w:themeColor="text1"/>
          <w:szCs w:val="24"/>
        </w:rPr>
        <w:t>, έχετε τον λόγο.</w:t>
      </w:r>
    </w:p>
    <w:p w14:paraId="4D7F3F13" w14:textId="77777777" w:rsidR="00915E1D" w:rsidRDefault="001E78ED">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ΚΕΓΚΕΡΟΓΛΟΥ:</w:t>
      </w:r>
      <w:r>
        <w:rPr>
          <w:rFonts w:eastAsia="Times New Roman"/>
          <w:color w:val="000000" w:themeColor="text1"/>
          <w:szCs w:val="24"/>
        </w:rPr>
        <w:t xml:space="preserve"> Ευχαριστώ, κύριε Πρόεδρε.</w:t>
      </w:r>
    </w:p>
    <w:p w14:paraId="4D7F3F14"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Κύριε Υπ</w:t>
      </w:r>
      <w:r>
        <w:rPr>
          <w:rFonts w:eastAsia="Times New Roman"/>
          <w:color w:val="000000" w:themeColor="text1"/>
          <w:szCs w:val="24"/>
        </w:rPr>
        <w:t>ουργέ, η έκδοση της εγκυκλίου που αφορά όσους συνταξιοδοτηθούν με τους κανόνες του ΟΓΑ από 1</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 xml:space="preserve">2017 και μετά, από μόνη της γεννά την ανάγκη να απαντήσουμε στο τι </w:t>
      </w:r>
      <w:r>
        <w:rPr>
          <w:rFonts w:eastAsia="Times New Roman"/>
          <w:color w:val="000000" w:themeColor="text1"/>
          <w:szCs w:val="24"/>
        </w:rPr>
        <w:lastRenderedPageBreak/>
        <w:t xml:space="preserve">ισχύει για τους συνταξιούχους των υπόλοιπων κατηγοριών. Δεν μπορούμε να το αποφύγουμε, πρέπει </w:t>
      </w:r>
      <w:r>
        <w:rPr>
          <w:rFonts w:eastAsia="Times New Roman"/>
          <w:color w:val="000000" w:themeColor="text1"/>
          <w:szCs w:val="24"/>
        </w:rPr>
        <w:t>να πούμε ευθέως, άσχετα αν ίσχυε ή δεν ίσχυε. Πρέπει, λοιπόν, να δώσουμε απάντηση σήμερα για έναν επαγγελματία που ήταν ασφαλισμένος στον ΟΑΕΕ και θα συνταξιοδοτηθεί εντός του 2017, που είχε, όμως, αγροτική δραστηριότητα και μικρό εισόδημα από αυτήν, ή για</w:t>
      </w:r>
      <w:r>
        <w:rPr>
          <w:rFonts w:eastAsia="Times New Roman"/>
          <w:color w:val="000000" w:themeColor="text1"/>
          <w:szCs w:val="24"/>
        </w:rPr>
        <w:t xml:space="preserve"> έναν δημόσιο υπάλληλο που θα συνταξιοδοτηθεί μέσα στο 2017 και είχε πριν μια αγροτική δραστηριότητα, εάν δικαιούται να συνεχίσει να την έχει χωρίς περικοπή της σύνταξης -είναι σαφέστατο το ερώτημα- και βεβαίως, εάν όλοι αυτοί, συμπεριλαμβανομένων και των </w:t>
      </w:r>
      <w:r>
        <w:rPr>
          <w:rFonts w:eastAsia="Times New Roman"/>
          <w:color w:val="000000" w:themeColor="text1"/>
          <w:szCs w:val="24"/>
        </w:rPr>
        <w:t>αγροτών συνταξιούχων, υπόκεινται σε ασφαλιστικές εισφορές του ΕΦΚΑ. Αυτά τα δύο</w:t>
      </w:r>
      <w:r w:rsidRPr="002E4EDE">
        <w:rPr>
          <w:rFonts w:eastAsia="Times New Roman"/>
          <w:color w:val="000000" w:themeColor="text1"/>
          <w:szCs w:val="24"/>
        </w:rPr>
        <w:t>,</w:t>
      </w:r>
      <w:r>
        <w:rPr>
          <w:rFonts w:eastAsia="Times New Roman"/>
          <w:color w:val="000000" w:themeColor="text1"/>
          <w:szCs w:val="24"/>
        </w:rPr>
        <w:t xml:space="preserve"> αν μπορούμε, να τα διευκρινίσουμε. Είναι πράγματι πάρα πολύ σοβαρά. </w:t>
      </w:r>
    </w:p>
    <w:p w14:paraId="4D7F3F15"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Το μεν πρώτο χρειάζεται για τον ίδιο λόγο που χρειαζόταν και αυτή η εγκύκλιος, γιατί η ενεργοποίηση των δι</w:t>
      </w:r>
      <w:r>
        <w:rPr>
          <w:rFonts w:eastAsia="Times New Roman"/>
          <w:color w:val="000000" w:themeColor="text1"/>
          <w:szCs w:val="24"/>
        </w:rPr>
        <w:t>καιωμάτων είναι αυτές τις μέρες. Έχουν τη δυνατότητα να το κάνουν. Υπάρχει το περιθώριο να το κάνουν τώρα, δεν θα υπάρχει μετά από μια εβδομάδα.</w:t>
      </w:r>
    </w:p>
    <w:p w14:paraId="4D7F3F16"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4D7F3F17" w14:textId="77777777" w:rsidR="00915E1D" w:rsidRDefault="001E78ED">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Ορίστε, κύριε Υπουργέ.</w:t>
      </w:r>
    </w:p>
    <w:p w14:paraId="4D7F3F18" w14:textId="77777777" w:rsidR="00915E1D" w:rsidRDefault="001E78ED">
      <w:pPr>
        <w:spacing w:line="600" w:lineRule="auto"/>
        <w:ind w:firstLine="720"/>
        <w:jc w:val="both"/>
        <w:rPr>
          <w:rFonts w:eastAsia="Times New Roman"/>
          <w:color w:val="000000" w:themeColor="text1"/>
          <w:szCs w:val="24"/>
        </w:rPr>
      </w:pPr>
      <w:r>
        <w:rPr>
          <w:rFonts w:eastAsia="Times New Roman"/>
          <w:b/>
          <w:color w:val="000000" w:themeColor="text1"/>
          <w:szCs w:val="24"/>
        </w:rPr>
        <w:t>ΑΝΑΣΤΑΣΙΟΣ ΠΕΤΡΟΠΟΥΛΟΣ (Υφυπουργός Εργασίας,</w:t>
      </w:r>
      <w:r>
        <w:rPr>
          <w:rFonts w:eastAsia="Times New Roman"/>
          <w:b/>
          <w:color w:val="000000" w:themeColor="text1"/>
          <w:szCs w:val="24"/>
        </w:rPr>
        <w:t xml:space="preserve"> Κοινωνικής Ασφάλισης και Κοινωνικής Αλληλεγγύης):</w:t>
      </w:r>
      <w:r>
        <w:rPr>
          <w:rFonts w:eastAsia="Times New Roman"/>
          <w:color w:val="000000" w:themeColor="text1"/>
          <w:szCs w:val="24"/>
        </w:rPr>
        <w:t xml:space="preserve"> Νομίζω ότι το περιέγραψα με τη διάταξη του νόμου στην οποία αναφέρθηκα. Να το πω και με ευθύτητα, με ένα «ναι» ή με ένα «όχι», όπως το ρωτάτε. Κανείς δεν θίγεται ως προς τα συνταξιοδοτικά ζητήματα επειδή ε</w:t>
      </w:r>
      <w:r>
        <w:rPr>
          <w:rFonts w:eastAsia="Times New Roman"/>
          <w:color w:val="000000" w:themeColor="text1"/>
          <w:szCs w:val="24"/>
        </w:rPr>
        <w:t>ίχε αγροτική περιουσία και καλλιέργεια ή κτηνοτροφική. Είπα ότι αυτό θα συμβαίνει, δηλαδή η περικοπή της σύνταξης, για όποιον αποκτά για πρώτη φορά. Υπάρχει και αυτός που κάνει ένα άλλο επάγγελμα –ξέρετε, υπάρχουν και επικερδείς δραστηριότητες- και δεν είν</w:t>
      </w:r>
      <w:r>
        <w:rPr>
          <w:rFonts w:eastAsia="Times New Roman"/>
          <w:color w:val="000000" w:themeColor="text1"/>
          <w:szCs w:val="24"/>
        </w:rPr>
        <w:t>αι δυνατόν να λειτουργεί με όρους αθέμιτου ανταγωνισμού έναντι άλλων καλλιεργητών ή κτηνοτρόφων εκείνος</w:t>
      </w:r>
      <w:r>
        <w:rPr>
          <w:rFonts w:eastAsia="Times New Roman"/>
          <w:color w:val="000000" w:themeColor="text1"/>
          <w:szCs w:val="24"/>
        </w:rPr>
        <w:t>,</w:t>
      </w:r>
      <w:r>
        <w:rPr>
          <w:rFonts w:eastAsia="Times New Roman"/>
          <w:color w:val="000000" w:themeColor="text1"/>
          <w:szCs w:val="24"/>
        </w:rPr>
        <w:t xml:space="preserve"> που αποκτά για πρώτη φορά μια τέτοια δραστηριότητα τώρα. Εκεί δεν ισχύει η εξαίρεση.</w:t>
      </w:r>
    </w:p>
    <w:p w14:paraId="4D7F3F19"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t>Ως προς τις εισφορές, το καθαρό εισόδημα είναι εκείνο το οποίο λαμ</w:t>
      </w:r>
      <w:r>
        <w:rPr>
          <w:rFonts w:eastAsia="Times New Roman"/>
          <w:color w:val="000000" w:themeColor="text1"/>
          <w:szCs w:val="24"/>
        </w:rPr>
        <w:t xml:space="preserve">βάνεται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ως βάση υπολογισμού για τις εισφορές. Έχω την αίσθηση, κύριε </w:t>
      </w:r>
      <w:proofErr w:type="spellStart"/>
      <w:r>
        <w:rPr>
          <w:rFonts w:eastAsia="Times New Roman"/>
          <w:color w:val="000000" w:themeColor="text1"/>
          <w:szCs w:val="24"/>
        </w:rPr>
        <w:t>Κεγκέρογλου</w:t>
      </w:r>
      <w:proofErr w:type="spellEnd"/>
      <w:r>
        <w:rPr>
          <w:rFonts w:eastAsia="Times New Roman"/>
          <w:color w:val="000000" w:themeColor="text1"/>
          <w:szCs w:val="24"/>
        </w:rPr>
        <w:t>, ότι δεν μπορούμε να επιβάλουμε εξαίρεση σε αυτήν την περίπτωση. Είναι εισόδημα.</w:t>
      </w:r>
    </w:p>
    <w:p w14:paraId="4D7F3F1A" w14:textId="77777777" w:rsidR="00915E1D" w:rsidRDefault="001E78E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Σας ευχαριστώ.</w:t>
      </w:r>
    </w:p>
    <w:p w14:paraId="4D7F3F1B" w14:textId="77777777" w:rsidR="00915E1D" w:rsidRDefault="001E78ED">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Κύριοι συνάδελφοι, επειδή πληροφορήθη</w:t>
      </w:r>
      <w:r>
        <w:rPr>
          <w:rFonts w:eastAsia="Times New Roman"/>
          <w:color w:val="000000" w:themeColor="text1"/>
          <w:szCs w:val="24"/>
        </w:rPr>
        <w:t xml:space="preserve">κα ότι είναι εντός Βουλής ο κ. </w:t>
      </w:r>
      <w:proofErr w:type="spellStart"/>
      <w:r>
        <w:rPr>
          <w:rFonts w:eastAsia="Times New Roman"/>
          <w:color w:val="000000" w:themeColor="text1"/>
          <w:szCs w:val="24"/>
        </w:rPr>
        <w:t>Μουζάλας</w:t>
      </w:r>
      <w:proofErr w:type="spellEnd"/>
      <w:r>
        <w:rPr>
          <w:rFonts w:eastAsia="Times New Roman"/>
          <w:color w:val="000000" w:themeColor="text1"/>
          <w:szCs w:val="24"/>
        </w:rPr>
        <w:t xml:space="preserve">, αλλά όχι εντός Αιθούσης –μη φύγετε, κύριε </w:t>
      </w:r>
      <w:proofErr w:type="spellStart"/>
      <w:r>
        <w:rPr>
          <w:rFonts w:eastAsia="Times New Roman"/>
          <w:color w:val="000000" w:themeColor="text1"/>
          <w:szCs w:val="24"/>
        </w:rPr>
        <w:t>Κατσώτη</w:t>
      </w:r>
      <w:proofErr w:type="spellEnd"/>
      <w:r>
        <w:rPr>
          <w:rFonts w:eastAsia="Times New Roman"/>
          <w:color w:val="000000" w:themeColor="text1"/>
          <w:szCs w:val="24"/>
        </w:rPr>
        <w:t xml:space="preserve">, έχω δώσει εντολή να αναζητηθεί-, για να μη χάσουμε χρόνο και επειδή η κ. </w:t>
      </w:r>
      <w:proofErr w:type="spellStart"/>
      <w:r>
        <w:rPr>
          <w:rFonts w:eastAsia="Times New Roman"/>
          <w:color w:val="000000" w:themeColor="text1"/>
          <w:szCs w:val="24"/>
        </w:rPr>
        <w:t>Παπανάτσιου</w:t>
      </w:r>
      <w:proofErr w:type="spellEnd"/>
      <w:r>
        <w:rPr>
          <w:rFonts w:eastAsia="Times New Roman"/>
          <w:color w:val="000000" w:themeColor="text1"/>
          <w:szCs w:val="24"/>
        </w:rPr>
        <w:t xml:space="preserve"> είναι εδώ και ο κ. </w:t>
      </w:r>
      <w:proofErr w:type="spellStart"/>
      <w:r>
        <w:rPr>
          <w:rFonts w:eastAsia="Times New Roman"/>
          <w:color w:val="000000" w:themeColor="text1"/>
          <w:szCs w:val="24"/>
        </w:rPr>
        <w:t>Κεγκέρογλου</w:t>
      </w:r>
      <w:proofErr w:type="spellEnd"/>
      <w:r>
        <w:rPr>
          <w:rFonts w:eastAsia="Times New Roman"/>
          <w:color w:val="000000" w:themeColor="text1"/>
          <w:szCs w:val="24"/>
        </w:rPr>
        <w:t xml:space="preserve">, που έχει ερώτηση προς την κ. </w:t>
      </w:r>
      <w:proofErr w:type="spellStart"/>
      <w:r>
        <w:rPr>
          <w:rFonts w:eastAsia="Times New Roman"/>
          <w:color w:val="000000" w:themeColor="text1"/>
          <w:szCs w:val="24"/>
        </w:rPr>
        <w:t>Παπανάτσιου</w:t>
      </w:r>
      <w:proofErr w:type="spellEnd"/>
      <w:r>
        <w:rPr>
          <w:rFonts w:eastAsia="Times New Roman"/>
          <w:color w:val="000000" w:themeColor="text1"/>
          <w:szCs w:val="24"/>
        </w:rPr>
        <w:t xml:space="preserve"> είναι </w:t>
      </w:r>
      <w:r>
        <w:rPr>
          <w:rFonts w:eastAsia="Times New Roman"/>
          <w:color w:val="000000" w:themeColor="text1"/>
          <w:szCs w:val="24"/>
        </w:rPr>
        <w:t xml:space="preserve">εδώ, αν και ήταν η τέταρτη ερώτηση, προχωρούμε σε αυτήν και ενδιαμέσως, φαντάζομαι, θα έχει ανευρεθεί η ο κ. </w:t>
      </w:r>
      <w:proofErr w:type="spellStart"/>
      <w:r>
        <w:rPr>
          <w:rFonts w:eastAsia="Times New Roman"/>
          <w:color w:val="000000" w:themeColor="text1"/>
          <w:szCs w:val="24"/>
        </w:rPr>
        <w:t>Μουζάλας</w:t>
      </w:r>
      <w:proofErr w:type="spellEnd"/>
      <w:r>
        <w:rPr>
          <w:rFonts w:eastAsia="Times New Roman"/>
          <w:color w:val="000000" w:themeColor="text1"/>
          <w:szCs w:val="24"/>
        </w:rPr>
        <w:t>.</w:t>
      </w:r>
    </w:p>
    <w:p w14:paraId="4D7F3F1C" w14:textId="77777777" w:rsidR="00915E1D" w:rsidRDefault="001E78ED">
      <w:pPr>
        <w:spacing w:line="600" w:lineRule="auto"/>
        <w:ind w:firstLine="720"/>
        <w:jc w:val="both"/>
        <w:rPr>
          <w:rFonts w:eastAsia="Times New Roman"/>
          <w:szCs w:val="24"/>
        </w:rPr>
      </w:pPr>
      <w:r>
        <w:rPr>
          <w:rFonts w:eastAsia="Times New Roman"/>
          <w:color w:val="000000" w:themeColor="text1"/>
          <w:szCs w:val="24"/>
        </w:rPr>
        <w:t xml:space="preserve">Είναι, λοιπόν, η πέμπτη με αριθμό </w:t>
      </w:r>
      <w:r>
        <w:rPr>
          <w:rFonts w:eastAsia="Times New Roman"/>
          <w:szCs w:val="24"/>
        </w:rPr>
        <w:t xml:space="preserve">666/28-3-2017 επίκαιρη ερώτηση </w:t>
      </w:r>
      <w:r>
        <w:rPr>
          <w:rFonts w:eastAsia="Times New Roman"/>
          <w:szCs w:val="24"/>
        </w:rPr>
        <w:t>δεύτερου</w:t>
      </w:r>
      <w:r>
        <w:rPr>
          <w:rFonts w:eastAsia="Times New Roman"/>
          <w:szCs w:val="24"/>
        </w:rPr>
        <w:t xml:space="preserve"> κύκλου του Βουλευτή Ηρακλείου της Δημοκρατικής Συμπαράταξης ΠΑΣ</w:t>
      </w:r>
      <w:r>
        <w:rPr>
          <w:rFonts w:eastAsia="Times New Roman"/>
          <w:szCs w:val="24"/>
        </w:rPr>
        <w:t xml:space="preserve">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«αναγκαία και επιβεβλημένη νομοθετική ρύθμιση, προκειμένου να παραμείνουν στο ειδικό καθεστώς περίπου 400.000 αγρότες».</w:t>
      </w:r>
    </w:p>
    <w:p w14:paraId="4D7F3F1D" w14:textId="77777777" w:rsidR="00915E1D" w:rsidRDefault="001E78ED">
      <w:pPr>
        <w:spacing w:line="600" w:lineRule="auto"/>
        <w:ind w:firstLine="720"/>
        <w:jc w:val="both"/>
        <w:rPr>
          <w:rFonts w:eastAsia="Times New Roman"/>
          <w:color w:val="000000" w:themeColor="text1"/>
          <w:szCs w:val="24"/>
        </w:rPr>
      </w:pPr>
      <w:r>
        <w:rPr>
          <w:rFonts w:eastAsia="Times New Roman"/>
          <w:szCs w:val="24"/>
        </w:rPr>
        <w:t>Στην ερώτηση θα απαντήσει, όπως είπα, η Υφυπουργός Οικονομικών</w:t>
      </w:r>
      <w:r>
        <w:rPr>
          <w:rFonts w:eastAsia="Times New Roman"/>
          <w:szCs w:val="24"/>
        </w:rPr>
        <w:t xml:space="preserve"> κ. </w:t>
      </w:r>
      <w:proofErr w:type="spellStart"/>
      <w:r>
        <w:rPr>
          <w:rFonts w:eastAsia="Times New Roman"/>
          <w:szCs w:val="24"/>
        </w:rPr>
        <w:t>Παπανάτσιου</w:t>
      </w:r>
      <w:proofErr w:type="spellEnd"/>
      <w:r>
        <w:rPr>
          <w:rFonts w:eastAsia="Times New Roman"/>
          <w:szCs w:val="24"/>
        </w:rPr>
        <w:t>.</w:t>
      </w:r>
    </w:p>
    <w:p w14:paraId="4D7F3F1E" w14:textId="77777777" w:rsidR="00915E1D" w:rsidRDefault="001E78E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να είμαστε συνεπείς στο χρόνο, αφού πήραμε και τη σειρά των δύο συναδέλφων.</w:t>
      </w:r>
    </w:p>
    <w:p w14:paraId="4D7F3F1F" w14:textId="77777777" w:rsidR="00915E1D" w:rsidRDefault="001E78ED">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κύριε Πρόεδρε.</w:t>
      </w:r>
    </w:p>
    <w:p w14:paraId="4D7F3F20" w14:textId="77777777" w:rsidR="00915E1D" w:rsidRDefault="001E78ED">
      <w:pPr>
        <w:spacing w:line="600" w:lineRule="auto"/>
        <w:ind w:firstLine="720"/>
        <w:jc w:val="both"/>
        <w:rPr>
          <w:rFonts w:eastAsia="Times New Roman"/>
          <w:szCs w:val="24"/>
        </w:rPr>
      </w:pPr>
      <w:r>
        <w:rPr>
          <w:rFonts w:eastAsia="Times New Roman"/>
          <w:szCs w:val="24"/>
        </w:rPr>
        <w:t>Θα ήθελα να πω ότι και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είναι από αυτούς τους Υπουργούς</w:t>
      </w:r>
      <w:r>
        <w:rPr>
          <w:rFonts w:eastAsia="Times New Roman"/>
          <w:szCs w:val="24"/>
        </w:rPr>
        <w:t>,</w:t>
      </w:r>
      <w:r>
        <w:rPr>
          <w:rFonts w:eastAsia="Times New Roman"/>
          <w:szCs w:val="24"/>
        </w:rPr>
        <w:t xml:space="preserve"> που ανταποκρίνονται στ</w:t>
      </w:r>
      <w:r>
        <w:rPr>
          <w:rFonts w:eastAsia="Times New Roman"/>
          <w:szCs w:val="24"/>
        </w:rPr>
        <w:t>ον κοινοβουλευτικό έλεγχο.</w:t>
      </w:r>
    </w:p>
    <w:p w14:paraId="4D7F3F21" w14:textId="77777777" w:rsidR="00915E1D" w:rsidRDefault="001E78E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φθάσαμε τώρα να επαινούμε τους Υπουργούς που έρχονται, δηλαδή.</w:t>
      </w:r>
    </w:p>
    <w:p w14:paraId="4D7F3F22" w14:textId="77777777" w:rsidR="00915E1D" w:rsidRDefault="001E78E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Χρειάζεται.</w:t>
      </w:r>
    </w:p>
    <w:p w14:paraId="4D7F3F23" w14:textId="77777777" w:rsidR="00915E1D" w:rsidRDefault="001E78E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Χρειάζεται, γιατί υπάρχει το άλλο.</w:t>
      </w:r>
    </w:p>
    <w:p w14:paraId="4D7F3F24" w14:textId="77777777" w:rsidR="00915E1D" w:rsidRDefault="001E78E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Και όχι μόνο. Ανταποκρίνεται και στα προβλήματα. Διότι, ενώ είχαμε καταθέσει την ερώτηση δύο φορές και υπήρχε το πρόβλημα, δεν είχε αντιμετωπιστεί. Αντιμετωπίστηκε, όμως, εν μέρει με μια τροπολογία η οποία κατατέθηκε τη Μεγάλη Τρίτη. </w:t>
      </w:r>
    </w:p>
    <w:p w14:paraId="4D7F3F25" w14:textId="77777777" w:rsidR="00915E1D" w:rsidRDefault="001E78ED">
      <w:pPr>
        <w:spacing w:line="600" w:lineRule="auto"/>
        <w:ind w:firstLine="720"/>
        <w:jc w:val="both"/>
        <w:rPr>
          <w:rFonts w:eastAsia="Times New Roman"/>
          <w:szCs w:val="24"/>
        </w:rPr>
      </w:pPr>
      <w:r>
        <w:rPr>
          <w:rFonts w:eastAsia="Times New Roman"/>
          <w:szCs w:val="24"/>
        </w:rPr>
        <w:t>Το πρόβλημα αφορά τη</w:t>
      </w:r>
      <w:r>
        <w:rPr>
          <w:rFonts w:eastAsia="Times New Roman"/>
          <w:szCs w:val="24"/>
        </w:rPr>
        <w:t>ν καταβολή επιδοτήσεων, ενισχύσεων μέσα στο 2016, που αφορούσαν προηγούμενα έτη, δηλαδή</w:t>
      </w:r>
      <w:r>
        <w:rPr>
          <w:rFonts w:eastAsia="Times New Roman"/>
          <w:szCs w:val="24"/>
        </w:rPr>
        <w:t>,</w:t>
      </w:r>
      <w:r>
        <w:rPr>
          <w:rFonts w:eastAsia="Times New Roman"/>
          <w:szCs w:val="24"/>
        </w:rPr>
        <w:t xml:space="preserve"> το 2014 και το 2015. Και τι πρόβλημα δημιουργούσε αυτό; </w:t>
      </w:r>
      <w:r>
        <w:rPr>
          <w:rFonts w:eastAsia="Times New Roman"/>
          <w:szCs w:val="24"/>
        </w:rPr>
        <w:lastRenderedPageBreak/>
        <w:t>Δημιουργούσε πρόβλημα, πρώτον, στο θέμα αλλαγής φορολογικού καθεστώτος ως προς το ΦΠΑ και, δεύτερον, ως προς τη</w:t>
      </w:r>
      <w:r>
        <w:rPr>
          <w:rFonts w:eastAsia="Times New Roman"/>
          <w:szCs w:val="24"/>
        </w:rPr>
        <w:t>ν ουσία της φορολόγησης της επιβολής ΕΦΚΑ. Για το μεν πρώτο, λύθηκε.</w:t>
      </w:r>
    </w:p>
    <w:p w14:paraId="4D7F3F26" w14:textId="77777777" w:rsidR="00915E1D" w:rsidRDefault="001E78ED">
      <w:pPr>
        <w:spacing w:line="600" w:lineRule="auto"/>
        <w:ind w:firstLine="720"/>
        <w:jc w:val="both"/>
        <w:rPr>
          <w:rFonts w:eastAsia="Times New Roman"/>
          <w:szCs w:val="24"/>
        </w:rPr>
      </w:pPr>
      <w:r>
        <w:rPr>
          <w:rFonts w:eastAsia="Times New Roman"/>
          <w:szCs w:val="24"/>
        </w:rPr>
        <w:t>Διότι η τροπολογία, την οποία καταθέσατε, κυρία Υπουργέ, προβλέπει ότι ανεξάρτητα αν υπερβαίνει</w:t>
      </w:r>
      <w:r>
        <w:rPr>
          <w:rFonts w:eastAsia="Times New Roman"/>
          <w:szCs w:val="24"/>
        </w:rPr>
        <w:t>,</w:t>
      </w:r>
      <w:r>
        <w:rPr>
          <w:rFonts w:eastAsia="Times New Roman"/>
          <w:szCs w:val="24"/>
        </w:rPr>
        <w:t xml:space="preserve"> εξ αυτού του λόγου</w:t>
      </w:r>
      <w:r>
        <w:rPr>
          <w:rFonts w:eastAsia="Times New Roman"/>
          <w:szCs w:val="24"/>
        </w:rPr>
        <w:t>,</w:t>
      </w:r>
      <w:r>
        <w:rPr>
          <w:rFonts w:eastAsia="Times New Roman"/>
          <w:szCs w:val="24"/>
        </w:rPr>
        <w:t xml:space="preserve"> το ύψος των ενισχύσεων του αγρότη, δεν θα αλλάξει καθεστώς. Θα ισχύει </w:t>
      </w:r>
      <w:r>
        <w:rPr>
          <w:rFonts w:eastAsia="Times New Roman"/>
          <w:szCs w:val="24"/>
        </w:rPr>
        <w:t>ό,τι ισχύει για τους πέντε χιλιάδες και κάτω. Αυτό όμως, έχει να κάνει με το ΦΠΑ. Αγροτικά εισοδήματα, όμως, του 2014 φορολογούνταν με 13% και οι επιδοτήσεις ήταν εντελώς αφορολόγητες. Το 2015 πάλι τα αγροτικά εισοδήματα φορολογούνταν με 13% και οι επιδοτή</w:t>
      </w:r>
      <w:r>
        <w:rPr>
          <w:rFonts w:eastAsia="Times New Roman"/>
          <w:szCs w:val="24"/>
        </w:rPr>
        <w:t xml:space="preserve">σεις ήταν αφορολόγητες μέχρι το ύψος των 12 χιλιάδων, με βάση μια ρύθμιση η οποία έχει κατατεθεί τότε. Το 2016, όμως, ο συντελεστής είναι 22%, 45% για το αγροτικό εισόδημα και οι επιδοτήσεις φορολογούνται ουσιαστικά από το πρώτο ευρώ, εφόσον έχει καλυφθεί </w:t>
      </w:r>
      <w:r>
        <w:rPr>
          <w:rFonts w:eastAsia="Times New Roman"/>
          <w:szCs w:val="24"/>
        </w:rPr>
        <w:t xml:space="preserve">από το αγροτικό εισόδημα ή από άλλη πηγή το αφορολόγητο, αν κάποιος είχε άλλο εισόδημα. </w:t>
      </w:r>
    </w:p>
    <w:p w14:paraId="4D7F3F27" w14:textId="77777777" w:rsidR="00915E1D" w:rsidRDefault="001E78ED">
      <w:pPr>
        <w:spacing w:line="600" w:lineRule="auto"/>
        <w:ind w:firstLine="720"/>
        <w:jc w:val="both"/>
        <w:rPr>
          <w:rFonts w:eastAsia="Times New Roman"/>
          <w:szCs w:val="24"/>
        </w:rPr>
      </w:pPr>
      <w:r>
        <w:rPr>
          <w:rFonts w:eastAsia="Times New Roman"/>
          <w:szCs w:val="24"/>
        </w:rPr>
        <w:t xml:space="preserve">Το πρόβλημα, λοιπόν, με την τροπολογία λύθηκε εν μέρει μόνο σε σχέση με το καθεστώς ΦΠΑ. Εμείς ζητάμε -και θέλουμε </w:t>
      </w:r>
      <w:r>
        <w:rPr>
          <w:rFonts w:eastAsia="Times New Roman"/>
          <w:szCs w:val="24"/>
        </w:rPr>
        <w:lastRenderedPageBreak/>
        <w:t>να δούμε την άποψή σας- να γίνει αναδρομική κατανομή</w:t>
      </w:r>
      <w:r>
        <w:rPr>
          <w:rFonts w:eastAsia="Times New Roman"/>
          <w:szCs w:val="24"/>
        </w:rPr>
        <w:t xml:space="preserve"> στο έτος αναφοράς των ενισχύσεων. Βεβαίως, χωρίς πρόστιμα και χωρίς επιβολές ποινών, διότι αυτό ήταν ένα πρόβλημα του κράτους του ΟΠΕΚΕΠΕ και του ίδιου του συστήματος καταβολής των ευρωπαϊκών ενισχύσεων και δεν ήταν πρόβλημα του αγρότη. Να αντιστοιχισθούν</w:t>
      </w:r>
      <w:r>
        <w:rPr>
          <w:rFonts w:eastAsia="Times New Roman"/>
          <w:szCs w:val="24"/>
        </w:rPr>
        <w:t xml:space="preserve"> σε αυτές τις χρονιές τα εισοδήματα και ιδιαίτερα από τις επιδοτήσεις αυτές, τις συγκεκριμένες, ούτως ώστε να μην επιβαρυνθεί εξ αυτού του λόγου με επιπλέον φόρο για το 2016 ο κάθε αγρότης από αυτούς τους </w:t>
      </w:r>
      <w:r>
        <w:rPr>
          <w:rFonts w:eastAsia="Times New Roman"/>
          <w:szCs w:val="24"/>
        </w:rPr>
        <w:t>τετρακόσιους</w:t>
      </w:r>
      <w:r>
        <w:rPr>
          <w:rFonts w:eastAsia="Times New Roman"/>
          <w:szCs w:val="24"/>
        </w:rPr>
        <w:t xml:space="preserve"> χιλιάδες περίπου</w:t>
      </w:r>
      <w:r>
        <w:rPr>
          <w:rFonts w:eastAsia="Times New Roman"/>
          <w:szCs w:val="24"/>
        </w:rPr>
        <w:t>,</w:t>
      </w:r>
      <w:r>
        <w:rPr>
          <w:rFonts w:eastAsia="Times New Roman"/>
          <w:szCs w:val="24"/>
        </w:rPr>
        <w:t xml:space="preserve"> που έλαβαν επιπλέον επιδότηση το 2016 για καθυστερήσεις των ετών 2014 και 2015.</w:t>
      </w:r>
    </w:p>
    <w:p w14:paraId="4D7F3F28" w14:textId="77777777" w:rsidR="00915E1D" w:rsidRDefault="001E78ED">
      <w:pPr>
        <w:spacing w:line="600" w:lineRule="auto"/>
        <w:ind w:firstLine="720"/>
        <w:jc w:val="both"/>
        <w:rPr>
          <w:rFonts w:eastAsia="Times New Roman"/>
          <w:szCs w:val="24"/>
        </w:rPr>
      </w:pPr>
      <w:r>
        <w:rPr>
          <w:rFonts w:eastAsia="Times New Roman"/>
          <w:szCs w:val="24"/>
        </w:rPr>
        <w:t>Ευχαριστώ.</w:t>
      </w:r>
    </w:p>
    <w:p w14:paraId="4D7F3F29" w14:textId="77777777" w:rsidR="00915E1D" w:rsidRDefault="001E78E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Υπουργέ, έχετε τον λόγο.</w:t>
      </w:r>
    </w:p>
    <w:p w14:paraId="4D7F3F2A" w14:textId="77777777" w:rsidR="00915E1D" w:rsidRDefault="001E78ED">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Ευχαριστώ, κύριε Πρόεδρε. Κατ’ αρχάς, θα ήθελα κι ε</w:t>
      </w:r>
      <w:r>
        <w:rPr>
          <w:rFonts w:eastAsia="Times New Roman"/>
          <w:szCs w:val="24"/>
        </w:rPr>
        <w:t>γώ με τη σειρά μου να στείλω τα συλλυπητήρια στις Ένοπλες Δυνάμεις και στις οικογένειες των αδικοχαμένων στρατιωτικών μας. Είναι ένα πάρα πολύ λυπηρό γεγονός.</w:t>
      </w:r>
    </w:p>
    <w:p w14:paraId="4D7F3F2B" w14:textId="77777777" w:rsidR="00915E1D" w:rsidRDefault="001E78ED">
      <w:pPr>
        <w:spacing w:line="600" w:lineRule="auto"/>
        <w:ind w:firstLine="720"/>
        <w:jc w:val="both"/>
        <w:rPr>
          <w:rFonts w:eastAsia="Times New Roman"/>
          <w:szCs w:val="24"/>
        </w:rPr>
      </w:pPr>
      <w:r>
        <w:rPr>
          <w:rFonts w:eastAsia="Times New Roman"/>
          <w:szCs w:val="24"/>
        </w:rPr>
        <w:lastRenderedPageBreak/>
        <w:t>Πραγματικά, με την τροπολογία που ψηφίστηκε στο νομοσχέδιο για τους δασικούς χάρτες, λύνεται το π</w:t>
      </w:r>
      <w:r>
        <w:rPr>
          <w:rFonts w:eastAsia="Times New Roman"/>
          <w:szCs w:val="24"/>
        </w:rPr>
        <w:t xml:space="preserve">ρόβλημα που είχε δημιουργηθεί με την ένταξη στο κανονικό καθεστώς του ΦΠΑ των αγροτών, οι οποίοι είχαν υπερβεί τις </w:t>
      </w:r>
      <w:r>
        <w:rPr>
          <w:rFonts w:eastAsia="Times New Roman"/>
          <w:szCs w:val="24"/>
        </w:rPr>
        <w:t>πέντε</w:t>
      </w:r>
      <w:r>
        <w:rPr>
          <w:rFonts w:eastAsia="Times New Roman"/>
          <w:szCs w:val="24"/>
        </w:rPr>
        <w:t xml:space="preserve"> χιλιάδες από επιδοτήσεις. Πραγματικά το 2016 πληρώθηκαν τόσες πολλές επιδοτήσεις προηγουμένων ετών, με αποτέλεσμα κάποιοι να έπρεπε να </w:t>
      </w:r>
      <w:r>
        <w:rPr>
          <w:rFonts w:eastAsia="Times New Roman"/>
          <w:szCs w:val="24"/>
        </w:rPr>
        <w:t>ενταχθούν στο κανονικό καθεστώς, από το ειδικό καθεστώς, πράγμα το οποίο δεν θα συνεχιζόταν για τις επόμενες χρονιές γιατί οι επιδοτήσεις αφορούσαν τα προηγούμενα χρόνια.</w:t>
      </w:r>
    </w:p>
    <w:p w14:paraId="4D7F3F2C" w14:textId="77777777" w:rsidR="00915E1D" w:rsidRDefault="001E78ED">
      <w:pPr>
        <w:spacing w:line="600" w:lineRule="auto"/>
        <w:ind w:firstLine="720"/>
        <w:jc w:val="both"/>
        <w:rPr>
          <w:rFonts w:eastAsia="Times New Roman"/>
          <w:szCs w:val="24"/>
        </w:rPr>
      </w:pPr>
      <w:r>
        <w:rPr>
          <w:rFonts w:eastAsia="Times New Roman"/>
          <w:szCs w:val="24"/>
        </w:rPr>
        <w:t>Όσον αφορά το δεύτερο κομμάτι, που αφορά την επιβολή του ΕΦΚΑ και το εισόδημα, σε αυτ</w:t>
      </w:r>
      <w:r>
        <w:rPr>
          <w:rFonts w:eastAsia="Times New Roman"/>
          <w:szCs w:val="24"/>
        </w:rPr>
        <w:t>ήν την περίπτωση η νομοθεσία ορίζει ξεκάθαρα ότι το εισόδημα το οποίο εισπράττει κάποιος σε μια δεδομένη στιγμή, επιμερίζεται στα έτη τα οποία αφορά. Άρα, με τις βεβαιώσεις του ΟΠΕΚΕΠΕ, είναι υποχρεωμένοι οι αγρότες, όπως ακριβώς το είπατε κι εσείς, να δηλ</w:t>
      </w:r>
      <w:r>
        <w:rPr>
          <w:rFonts w:eastAsia="Times New Roman"/>
          <w:szCs w:val="24"/>
        </w:rPr>
        <w:t>ώσουν τα εισοδήματα στα έτη που αναλογούν. Δηλαδή, ξεκινούν από το 2011 ή 2013 κάποιες επιδοτήσεις μέχρι το 2016, θα γίνει ο επιμερισμός, θα κάνουν τις τροποποιητικές τους δηλώσεις και θα προχωρήσουν στην εκκαθάριση του φόρου.</w:t>
      </w:r>
    </w:p>
    <w:p w14:paraId="4D7F3F2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Ο ΕΦΚΑ ο οποίος θα υπολογιστε</w:t>
      </w:r>
      <w:r>
        <w:rPr>
          <w:rFonts w:eastAsia="Times New Roman" w:cs="Times New Roman"/>
          <w:szCs w:val="24"/>
        </w:rPr>
        <w:t xml:space="preserve">ί για το 2016 θα αφορά μόνο τις επιδοτήσεις που είναι στο εισόδημα του 2016. </w:t>
      </w:r>
    </w:p>
    <w:p w14:paraId="4D7F3F2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Εδώ θα πρέπει να τονίσουμε ότι πολλές από αυτές τις επιδοτήσεις</w:t>
      </w:r>
      <w:r>
        <w:rPr>
          <w:rFonts w:eastAsia="Times New Roman" w:cs="Times New Roman"/>
          <w:szCs w:val="24"/>
        </w:rPr>
        <w:t>,</w:t>
      </w:r>
      <w:r>
        <w:rPr>
          <w:rFonts w:eastAsia="Times New Roman" w:cs="Times New Roman"/>
          <w:szCs w:val="24"/>
        </w:rPr>
        <w:t xml:space="preserve"> που δόθηκαν μέσα στο 2016 και που αφορούσαν τα προηγούμενα χρόνια</w:t>
      </w:r>
      <w:r>
        <w:rPr>
          <w:rFonts w:eastAsia="Times New Roman" w:cs="Times New Roman"/>
          <w:szCs w:val="24"/>
        </w:rPr>
        <w:t>,</w:t>
      </w:r>
      <w:r>
        <w:rPr>
          <w:rFonts w:eastAsia="Times New Roman" w:cs="Times New Roman"/>
          <w:szCs w:val="24"/>
        </w:rPr>
        <w:t xml:space="preserve"> κατά κύριο λόγο</w:t>
      </w:r>
      <w:r>
        <w:rPr>
          <w:rFonts w:eastAsia="Times New Roman" w:cs="Times New Roman"/>
          <w:szCs w:val="24"/>
        </w:rPr>
        <w:t>,</w:t>
      </w:r>
      <w:r>
        <w:rPr>
          <w:rFonts w:eastAsia="Times New Roman" w:cs="Times New Roman"/>
          <w:szCs w:val="24"/>
        </w:rPr>
        <w:t xml:space="preserve"> είναι επιδοτήσεις οι οποίες δ</w:t>
      </w:r>
      <w:r>
        <w:rPr>
          <w:rFonts w:eastAsia="Times New Roman" w:cs="Times New Roman"/>
          <w:szCs w:val="24"/>
        </w:rPr>
        <w:t>εν συνυπολογίζονται και στο εισόδημα. Οι πιο πολλές αφορούν πληροφοριακό στοιχείο, δηλαδή η ενιαία ενίσχυση συνήθως δίνεται μέσα στο έτος. Κάποιες ελάχιστες περιπτώσεις είναι εκείνες</w:t>
      </w:r>
      <w:r>
        <w:rPr>
          <w:rFonts w:eastAsia="Times New Roman" w:cs="Times New Roman"/>
          <w:szCs w:val="24"/>
        </w:rPr>
        <w:t>,</w:t>
      </w:r>
      <w:r>
        <w:rPr>
          <w:rFonts w:eastAsia="Times New Roman" w:cs="Times New Roman"/>
          <w:szCs w:val="24"/>
        </w:rPr>
        <w:t xml:space="preserve"> που αφορούν ενιαίες ενισχύσεις οι οποίες δόθηκαν μέσα στο 2016 και αφορο</w:t>
      </w:r>
      <w:r>
        <w:rPr>
          <w:rFonts w:eastAsia="Times New Roman" w:cs="Times New Roman"/>
          <w:szCs w:val="24"/>
        </w:rPr>
        <w:t xml:space="preserve">ύσαν τα προηγούμενα έτη με τυχόν προβλήματα που υπήρχαν. </w:t>
      </w:r>
    </w:p>
    <w:p w14:paraId="4D7F3F2F"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4D7F3F30"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ευχαριστώ. </w:t>
      </w:r>
    </w:p>
    <w:p w14:paraId="4D7F3F3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Διαπιστώνω ότι έχετε ακριβώς την ίδια άποψη</w:t>
      </w:r>
      <w:r>
        <w:rPr>
          <w:rFonts w:eastAsia="Times New Roman" w:cs="Times New Roman"/>
          <w:szCs w:val="24"/>
        </w:rPr>
        <w:t>,</w:t>
      </w:r>
      <w:r>
        <w:rPr>
          <w:rFonts w:eastAsia="Times New Roman" w:cs="Times New Roman"/>
          <w:szCs w:val="24"/>
        </w:rPr>
        <w:t xml:space="preserve"> που έχω και εγώ ως προς τη βασική </w:t>
      </w:r>
      <w:r>
        <w:rPr>
          <w:rFonts w:eastAsia="Times New Roman" w:cs="Times New Roman"/>
          <w:szCs w:val="24"/>
        </w:rPr>
        <w:t xml:space="preserve">αρχή, δηλαδή ότι τη χρονιά που δικαιούνται να πάρουν την επιδότηση θα πρέπει να αντιστοιχηθούν τα ποσά, ανεξάρτητα από το ότι ελήφθησαν ή καταβλήθηκαν το </w:t>
      </w:r>
      <w:r>
        <w:rPr>
          <w:rFonts w:eastAsia="Times New Roman" w:cs="Times New Roman"/>
          <w:szCs w:val="24"/>
        </w:rPr>
        <w:lastRenderedPageBreak/>
        <w:t>2016. Αυτό πρέπει να γίνει. Όμως, επειδή δεν συμπεριλήφθηκε στη νομοθετική ρύθμιση έχει προβλήματα στη</w:t>
      </w:r>
      <w:r>
        <w:rPr>
          <w:rFonts w:eastAsia="Times New Roman" w:cs="Times New Roman"/>
          <w:szCs w:val="24"/>
        </w:rPr>
        <w:t xml:space="preserve">ν εφαρμογή και σας επισημαίνω τα συγκεκριμένα προβλήματα: </w:t>
      </w:r>
    </w:p>
    <w:p w14:paraId="4D7F3F3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Πρώτον, πρέπει να δηλωθεί από την πλευρά σας ότι αυτές οι τροποιητικές δηλώσεις για το 2014 και το 2015 δεν θα έχουν πρόστιμα και ποινές.</w:t>
      </w:r>
    </w:p>
    <w:p w14:paraId="4D7F3F3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Δεύτερον, ο ΟΠΕΚΕΠΕ οφείλει να εκδίδει βεβαιώσεις</w:t>
      </w:r>
      <w:r>
        <w:rPr>
          <w:rFonts w:eastAsia="Times New Roman" w:cs="Times New Roman"/>
          <w:szCs w:val="24"/>
        </w:rPr>
        <w:t>,</w:t>
      </w:r>
      <w:r>
        <w:rPr>
          <w:rFonts w:eastAsia="Times New Roman" w:cs="Times New Roman"/>
          <w:szCs w:val="24"/>
        </w:rPr>
        <w:t xml:space="preserve"> που να α</w:t>
      </w:r>
      <w:r>
        <w:rPr>
          <w:rFonts w:eastAsia="Times New Roman" w:cs="Times New Roman"/>
          <w:szCs w:val="24"/>
        </w:rPr>
        <w:t xml:space="preserve">ναφέρεται χωριστά σε αυτά που αντιστοιχούσαν ως ενισχύσεις του 2014, του 2015 ή και προηγούμενων ετών και χωριστά του 2016, πράγμα το οποίο δεν κάνει. </w:t>
      </w:r>
    </w:p>
    <w:p w14:paraId="4D7F3F3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Ο ΟΠΕΚΕΠΕ, δυστυχώς, μέχρι και αυτήν την ώρα που μιλάμε –πριν από μια ώρα το διαπίστωσα- εκδίδει μια βεβ</w:t>
      </w:r>
      <w:r>
        <w:rPr>
          <w:rFonts w:eastAsia="Times New Roman" w:cs="Times New Roman"/>
          <w:szCs w:val="24"/>
        </w:rPr>
        <w:t>αίωση η οποία αφορά το σύνολο των επιδοτήσεων που έλαβε φέτος, χωρίς να διαχωρίζει τα χρόνια. Άρα, είναι ανεφάρμοστη αυτή η κατεύθυνση την οποία δίνετε εσείς, εάν ο ΟΠΕΚΕΠΕ δεν διορθώσει το σύστημα των βεβαιώσεων που εκδίδει. Επομένως, και ως προς τον ΕΦΚΑ</w:t>
      </w:r>
      <w:r>
        <w:rPr>
          <w:rFonts w:eastAsia="Times New Roman" w:cs="Times New Roman"/>
          <w:szCs w:val="24"/>
        </w:rPr>
        <w:t xml:space="preserve"> και ως προς τη φορολόγηση είναι δίκαιη αυτή η αντιστοίχιση στα προηγούμενα έτη. </w:t>
      </w:r>
    </w:p>
    <w:p w14:paraId="4D7F3F3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όμως, σε σχέση με τις ποινές και τα πρόστιμα χρειάζεται </w:t>
      </w:r>
      <w:proofErr w:type="spellStart"/>
      <w:r>
        <w:rPr>
          <w:rFonts w:eastAsia="Times New Roman" w:cs="Times New Roman"/>
          <w:szCs w:val="24"/>
        </w:rPr>
        <w:t>κατ</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υπάρξει ρύθμιση και απεμπλοκή των αγροτών</w:t>
      </w:r>
      <w:r>
        <w:rPr>
          <w:rFonts w:eastAsia="Times New Roman" w:cs="Times New Roman"/>
          <w:szCs w:val="24"/>
        </w:rPr>
        <w:t>,</w:t>
      </w:r>
      <w:r>
        <w:rPr>
          <w:rFonts w:eastAsia="Times New Roman" w:cs="Times New Roman"/>
          <w:szCs w:val="24"/>
        </w:rPr>
        <w:t xml:space="preserve"> που θα υποβάλουν αυτές τις τροποποιητικές δηλώσεις, </w:t>
      </w:r>
      <w:r>
        <w:rPr>
          <w:rFonts w:eastAsia="Times New Roman" w:cs="Times New Roman"/>
          <w:szCs w:val="24"/>
        </w:rPr>
        <w:t>διότι γίνεται χωρίς δική τους ευθύνη και ο ΟΠΕΚΕΠΕ πρέπει άμεσα να επανεκδώσει τις βεβαιώσεις με βάση τα έτη αναφοράς. Δεν γίνεται διαφορετικά. Είναι βεβαιώσεις του Υπουργείου Αγροτικής Ανάπτυξης, αλλά νομίζω ότι χρειάζεται μια νότα δική σας προς το Υπουργ</w:t>
      </w:r>
      <w:r>
        <w:rPr>
          <w:rFonts w:eastAsia="Times New Roman" w:cs="Times New Roman"/>
          <w:szCs w:val="24"/>
        </w:rPr>
        <w:t xml:space="preserve">είο Αγροτικής Ανάπτυξης για να κάνει αυτήν τη διόρθωση και να μην υπάρξει το πρόβλημα. </w:t>
      </w:r>
    </w:p>
    <w:p w14:paraId="4D7F3F3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D7F3F3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λέτε στη νύφη, να το ακούει η πεθερά. Τα λέτε στην κ. </w:t>
      </w:r>
      <w:proofErr w:type="spellStart"/>
      <w:r>
        <w:rPr>
          <w:rFonts w:eastAsia="Times New Roman" w:cs="Times New Roman"/>
          <w:szCs w:val="24"/>
        </w:rPr>
        <w:t>Παπανάτσιου</w:t>
      </w:r>
      <w:proofErr w:type="spellEnd"/>
      <w:r>
        <w:rPr>
          <w:rFonts w:eastAsia="Times New Roman" w:cs="Times New Roman"/>
          <w:szCs w:val="24"/>
        </w:rPr>
        <w:t xml:space="preserve">, να τα ακούσει ο κ. Αποστόλου. </w:t>
      </w:r>
    </w:p>
    <w:p w14:paraId="4D7F3F38"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Το λογικό είναι. </w:t>
      </w:r>
    </w:p>
    <w:p w14:paraId="4D7F3F39"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εντάξει. Δεν υπάρχει αντίρρηση. </w:t>
      </w:r>
    </w:p>
    <w:p w14:paraId="4D7F3F3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4D7F3F3B"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 αρχάς, δεν είναι ότι έχω την ίδια άποψη με εσάς,</w:t>
      </w:r>
      <w:r>
        <w:rPr>
          <w:rFonts w:eastAsia="Times New Roman" w:cs="Times New Roman"/>
          <w:szCs w:val="24"/>
        </w:rPr>
        <w:t xml:space="preserve"> κύριε </w:t>
      </w:r>
      <w:proofErr w:type="spellStart"/>
      <w:r>
        <w:rPr>
          <w:rFonts w:eastAsia="Times New Roman" w:cs="Times New Roman"/>
          <w:szCs w:val="24"/>
        </w:rPr>
        <w:lastRenderedPageBreak/>
        <w:t>Κεγκέρογλου</w:t>
      </w:r>
      <w:proofErr w:type="spellEnd"/>
      <w:r>
        <w:rPr>
          <w:rFonts w:eastAsia="Times New Roman" w:cs="Times New Roman"/>
          <w:szCs w:val="24"/>
        </w:rPr>
        <w:t>. Είναι ότι η νομοθεσία για τη φορολογία εισοδήματος είναι διαφορετική από τη διάταξη του ΦΠΑ. Η φορολογία εισοδήματος για όλους τους πολίτες αφορά τα εισοδήματα του έτους στο οποίο αναλογούν. Άρα, το ίδιο ισχύει και για τις επιδοτήσεις π</w:t>
      </w:r>
      <w:r>
        <w:rPr>
          <w:rFonts w:eastAsia="Times New Roman" w:cs="Times New Roman"/>
          <w:szCs w:val="24"/>
        </w:rPr>
        <w:t xml:space="preserve">ου παίρνουν από τον ΟΠΕΚΕΠΕ. </w:t>
      </w:r>
    </w:p>
    <w:p w14:paraId="4D7F3F3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Έχει γίνει συνεργασία με τον ΟΠΕΚΕΠΕ. Στις συναντήσεις που έχουμε κάνει ο ΟΠΕΚΕΠΕ οφείλει να στέλνει στο Υπουργείο Οικονομικών τις καταστάσεις με τα έτη που αντιστοιχούν οι επιδοτήσεις και γίνεται αυτό. Μου δίνετε τώρα μια πλη</w:t>
      </w:r>
      <w:r>
        <w:rPr>
          <w:rFonts w:eastAsia="Times New Roman" w:cs="Times New Roman"/>
          <w:szCs w:val="24"/>
        </w:rPr>
        <w:t xml:space="preserve">ροφορία την οποία δεν μπορώ να διασταυρώσω. Οφείλω, όμως, να το δω και, εάν πραγματικά δεν ισχύει, τότε θα δω πώς θα γίνει. </w:t>
      </w:r>
    </w:p>
    <w:p w14:paraId="4D7F3F3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τροποποιητικές, εάν προκύπτει φορολογητέο εισόδημα και θα έχει κάποιες προσαυξήσεις, σε αυτήν την περίπτωση υπάρχει </w:t>
      </w:r>
      <w:r>
        <w:rPr>
          <w:rFonts w:eastAsia="Times New Roman" w:cs="Times New Roman"/>
          <w:szCs w:val="24"/>
        </w:rPr>
        <w:t xml:space="preserve">και φορολόγηση. Θα δω με τις υπηρεσίες και με τους συνεργάτες μου εάν είναι εφικτό σε αυτήν την περίπτωση, επειδή δεν είναι από δική τους υπαιτιότητα, μήπως μπορέσουμε και δεν έχουμε το πρόστιμο. </w:t>
      </w:r>
    </w:p>
    <w:p w14:paraId="4D7F3F3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Από εκεί και πέρα θα ήθελα να πω κάτι για τη σημερινή μέρα,</w:t>
      </w:r>
      <w:r>
        <w:rPr>
          <w:rFonts w:eastAsia="Times New Roman" w:cs="Times New Roman"/>
          <w:szCs w:val="24"/>
        </w:rPr>
        <w:t xml:space="preserve"> μιας και είναι η επέτειος της 21</w:t>
      </w:r>
      <w:r>
        <w:rPr>
          <w:rFonts w:eastAsia="Times New Roman" w:cs="Times New Roman"/>
          <w:szCs w:val="24"/>
          <w:vertAlign w:val="superscript"/>
        </w:rPr>
        <w:t>ης</w:t>
      </w:r>
      <w:r>
        <w:rPr>
          <w:rFonts w:eastAsia="Times New Roman" w:cs="Times New Roman"/>
          <w:szCs w:val="24"/>
        </w:rPr>
        <w:t xml:space="preserve"> Απριλίου.</w:t>
      </w:r>
    </w:p>
    <w:p w14:paraId="4D7F3F3F"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Έχει καλυφθεί το θέμα, με απόφαση του Προέδρου της Βουλής, με όσα είπα εγώ. Μην ανοίγουμε αυτό το θέμα. </w:t>
      </w:r>
    </w:p>
    <w:p w14:paraId="4D7F3F40"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Όχι, όχι. Δεν θα ανοίξω τίποτα. </w:t>
      </w:r>
    </w:p>
    <w:p w14:paraId="4D7F3F41"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Μην το ανοίγουμε. Παρακαλώ πολύ. Είναι απόφαση του Προέδρου της Βουλής να μην ανοίγουμε το θέμα. </w:t>
      </w:r>
      <w:proofErr w:type="spellStart"/>
      <w:r>
        <w:rPr>
          <w:rFonts w:eastAsia="Times New Roman" w:cs="Times New Roman"/>
          <w:szCs w:val="24"/>
        </w:rPr>
        <w:t>Εκαλύφθη</w:t>
      </w:r>
      <w:proofErr w:type="spellEnd"/>
      <w:r>
        <w:rPr>
          <w:rFonts w:eastAsia="Times New Roman" w:cs="Times New Roman"/>
          <w:szCs w:val="24"/>
        </w:rPr>
        <w:t xml:space="preserve"> όλη η Βουλή με αυτό που είπα. </w:t>
      </w:r>
    </w:p>
    <w:p w14:paraId="4D7F3F42"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Θέλω</w:t>
      </w:r>
      <w:r>
        <w:rPr>
          <w:rFonts w:eastAsia="Times New Roman" w:cs="Times New Roman"/>
          <w:szCs w:val="24"/>
        </w:rPr>
        <w:t xml:space="preserve"> να πω ότι τιμούμε σήμερα τους αγωνιστές της </w:t>
      </w:r>
      <w:r>
        <w:rPr>
          <w:rFonts w:eastAsia="Times New Roman" w:cs="Times New Roman"/>
          <w:szCs w:val="24"/>
        </w:rPr>
        <w:t>δ</w:t>
      </w:r>
      <w:r>
        <w:rPr>
          <w:rFonts w:eastAsia="Times New Roman" w:cs="Times New Roman"/>
          <w:szCs w:val="24"/>
        </w:rPr>
        <w:t xml:space="preserve">ημοκρατίας που δεν δίστασαν, δεν φοβήθηκαν και δεν έσκυψαν το κεφάλι. Αντίθετα, υπερασπίστηκαν την ανθρώπινη αξιοπρέπεια, τις αξίες και τα ύψιστα ιδανικά. </w:t>
      </w:r>
      <w:r>
        <w:rPr>
          <w:rFonts w:eastAsia="Times New Roman" w:cs="Times New Roman"/>
          <w:b/>
          <w:szCs w:val="24"/>
        </w:rPr>
        <w:t xml:space="preserve"> </w:t>
      </w:r>
    </w:p>
    <w:p w14:paraId="4D7F3F43"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Υπουργέ, μη με</w:t>
      </w:r>
      <w:r>
        <w:rPr>
          <w:rFonts w:eastAsia="Times New Roman" w:cs="Times New Roman"/>
          <w:szCs w:val="24"/>
        </w:rPr>
        <w:t xml:space="preserve"> φέρνετε σε δύσκολη θέση. Σας παρακαλώ πολύ.</w:t>
      </w:r>
    </w:p>
    <w:p w14:paraId="4D7F3F44"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Τίποτα περισσότερο, κύριε Πρόεδρε. Μέχρι εκεί.</w:t>
      </w:r>
    </w:p>
    <w:p w14:paraId="4D7F3F4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D7F3F46"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πολύ.</w:t>
      </w:r>
    </w:p>
    <w:p w14:paraId="4D7F3F4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Ευχαριστώ και τους δ</w:t>
      </w:r>
      <w:r>
        <w:rPr>
          <w:rFonts w:eastAsia="Times New Roman" w:cs="Times New Roman"/>
          <w:szCs w:val="24"/>
        </w:rPr>
        <w:t>ύ</w:t>
      </w:r>
      <w:r>
        <w:rPr>
          <w:rFonts w:eastAsia="Times New Roman" w:cs="Times New Roman"/>
          <w:szCs w:val="24"/>
        </w:rPr>
        <w:t>ο συναδέλφους που έδωσαν τη σει</w:t>
      </w:r>
      <w:r>
        <w:rPr>
          <w:rFonts w:eastAsia="Times New Roman" w:cs="Times New Roman"/>
          <w:szCs w:val="24"/>
        </w:rPr>
        <w:t xml:space="preserve">ρά στον κ. </w:t>
      </w:r>
      <w:proofErr w:type="spellStart"/>
      <w:r>
        <w:rPr>
          <w:rFonts w:eastAsia="Times New Roman" w:cs="Times New Roman"/>
          <w:szCs w:val="24"/>
        </w:rPr>
        <w:t>Κεγκέρογλου</w:t>
      </w:r>
      <w:proofErr w:type="spellEnd"/>
      <w:r>
        <w:rPr>
          <w:rFonts w:eastAsia="Times New Roman" w:cs="Times New Roman"/>
          <w:szCs w:val="24"/>
        </w:rPr>
        <w:t xml:space="preserve"> και στην κυρία Υφυπουργό.</w:t>
      </w:r>
    </w:p>
    <w:p w14:paraId="4D7F3F4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τέταρτη με αριθμό 722/11-4-2017 επίκαιρη ερώτηση πρώτου κύκλου,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προς τον Υπουργό Μεταναστευτικής Πολιτικής σχε</w:t>
      </w:r>
      <w:r>
        <w:rPr>
          <w:rFonts w:eastAsia="Times New Roman" w:cs="Times New Roman"/>
          <w:szCs w:val="24"/>
        </w:rPr>
        <w:t xml:space="preserve">τικά με τα προβλήματα των συμβασιούχων εργαζομένων στις υπηρεσίες ασύλου,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στα κέντρα φιλοξενίας προσφύγων και τις άλλες υπηρεσίες του Υπουργείου Μεταναστευτικής Πολιτικής.</w:t>
      </w:r>
    </w:p>
    <w:p w14:paraId="4D7F3F4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4D7F3F4A"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w:t>
      </w:r>
      <w:r>
        <w:rPr>
          <w:rFonts w:eastAsia="Times New Roman" w:cs="Times New Roman"/>
          <w:szCs w:val="24"/>
        </w:rPr>
        <w:t xml:space="preserve">όεδρε. </w:t>
      </w:r>
    </w:p>
    <w:p w14:paraId="4D7F3F4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Επιτρέψτε μου κι εμένα ως ΚΚΕ να εκφράσουμε τη θλίψη μας για τον τραγικό θάνατο των αξιωματικών του Ελληνικού Στρατού από την πτώση του ελικοπτέρου. Να εκφράσουμε συλ</w:t>
      </w:r>
      <w:r>
        <w:rPr>
          <w:rFonts w:eastAsia="Times New Roman" w:cs="Times New Roman"/>
          <w:szCs w:val="24"/>
        </w:rPr>
        <w:lastRenderedPageBreak/>
        <w:t xml:space="preserve">λυπητήρια στις οικογένειες των θυμάτων και να ευχηθούμε ταχεία ανάρρωση στην </w:t>
      </w:r>
      <w:proofErr w:type="spellStart"/>
      <w:r>
        <w:rPr>
          <w:rFonts w:eastAsia="Times New Roman" w:cs="Times New Roman"/>
          <w:szCs w:val="24"/>
        </w:rPr>
        <w:t>αρχιλ</w:t>
      </w:r>
      <w:r>
        <w:rPr>
          <w:rFonts w:eastAsia="Times New Roman" w:cs="Times New Roman"/>
          <w:szCs w:val="24"/>
        </w:rPr>
        <w:t>οχία</w:t>
      </w:r>
      <w:proofErr w:type="spellEnd"/>
      <w:r>
        <w:rPr>
          <w:rFonts w:eastAsia="Times New Roman" w:cs="Times New Roman"/>
          <w:szCs w:val="24"/>
        </w:rPr>
        <w:t xml:space="preserve"> που τραυματίστηκε στο δυστύχημα.</w:t>
      </w:r>
    </w:p>
    <w:p w14:paraId="4D7F3F4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Κύριε Υπουργέ, η Κυβέρνηση για να καλύψει τις ανάγκες από τον εγκλωβισμό χιλιάδων προσφύγων στην Ελλάδα και ιδιαίτερα από τον διπλό στα νησιά του Βορείου Αιγαίου, προχώρησε στην πρόσληψη εργαζομένων για την Υπηρεσία Ασ</w:t>
      </w:r>
      <w:r>
        <w:rPr>
          <w:rFonts w:eastAsia="Times New Roman" w:cs="Times New Roman"/>
          <w:szCs w:val="24"/>
        </w:rPr>
        <w:t>ύλου, την Υπηρεσία Υποδοχής και Ταυτοποίησης και τις άλλες υπηρεσίες του Υπουργείου Μεταναστευτικής Πολιτικής, με συμβάσεις ορισμένου χρόνου και με διαφορετικές ημερομηνίες λήξης. Σημειώνουμε ότι όλοι αυτοί πληρώνονται μέσω διαφόρων προγραμμάτων.</w:t>
      </w:r>
    </w:p>
    <w:p w14:paraId="4D7F3F4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Επίσης, έ</w:t>
      </w:r>
      <w:r>
        <w:rPr>
          <w:rFonts w:eastAsia="Times New Roman" w:cs="Times New Roman"/>
          <w:szCs w:val="24"/>
        </w:rPr>
        <w:t xml:space="preserve">γιναν προσλήψεις χιλιάδων εργαζομένων μέσω των προγραμμάτων κοινωφελούς εργασίας οκτάμηνης διάρκειας, που πληρώνονται με μισθό φτώχειας 500 ευρώ. </w:t>
      </w:r>
    </w:p>
    <w:p w14:paraId="4D7F3F4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Οι εργαζόμενοι αυτοί απασχολούνται κάτω από ιδιαίτερα δύσκολες συνθήκες, μέσα σε απαράδεκτους χώρους και για </w:t>
      </w:r>
      <w:r>
        <w:rPr>
          <w:rFonts w:eastAsia="Times New Roman" w:cs="Times New Roman"/>
          <w:szCs w:val="24"/>
        </w:rPr>
        <w:t>τους πρόσφυγες-μετανάστες αλλά και τους ίδιους και αντιμετωπίζουν σοβαρά προβλήματα.</w:t>
      </w:r>
    </w:p>
    <w:p w14:paraId="4D7F3F4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Οι συμβασιούχοι, πάρα τις απεργιακές τους κινητοποιήσεις, παραμένουν απλήρωτοι, κύριε Υπουργέ, ανασφάλιστοι, ενώ αντιμετωπίζουν και μεγάλο φόρτο εργασίας.</w:t>
      </w:r>
    </w:p>
    <w:p w14:paraId="4D7F3F5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Παρ’ ότι οι ανάγ</w:t>
      </w:r>
      <w:r>
        <w:rPr>
          <w:rFonts w:eastAsia="Times New Roman" w:cs="Times New Roman"/>
          <w:szCs w:val="24"/>
        </w:rPr>
        <w:t>κες παραμένουν μεγάλες, δεν ανανεώνονται όλες οι συμβάσεις των εργαζομένων, αρκετές εκ των οποίων τελειώνουν τέλος Απρίλη, δημιουργώντας τεράστια προβλήματα. Πρέπει να σημειώσουμε ότι μέσα σ’ αυτούς είναι πάρα πολλοί με αναγκαίες ειδικότητες. Κοινωνιολόγοι</w:t>
      </w:r>
      <w:r>
        <w:rPr>
          <w:rFonts w:eastAsia="Times New Roman" w:cs="Times New Roman"/>
          <w:szCs w:val="24"/>
        </w:rPr>
        <w:t>, ψυχολόγοι κι άλλοι δεν μπορούν να ανακυκλώνονται, γιατί έχουν και μια πείρα και μ</w:t>
      </w:r>
      <w:r>
        <w:rPr>
          <w:rFonts w:eastAsia="Times New Roman" w:cs="Times New Roman"/>
          <w:szCs w:val="24"/>
        </w:rPr>
        <w:t>ί</w:t>
      </w:r>
      <w:r>
        <w:rPr>
          <w:rFonts w:eastAsia="Times New Roman" w:cs="Times New Roman"/>
          <w:szCs w:val="24"/>
        </w:rPr>
        <w:t>α εμπειρία αλλά και μ</w:t>
      </w:r>
      <w:r>
        <w:rPr>
          <w:rFonts w:eastAsia="Times New Roman" w:cs="Times New Roman"/>
          <w:szCs w:val="24"/>
        </w:rPr>
        <w:t>ί</w:t>
      </w:r>
      <w:r>
        <w:rPr>
          <w:rFonts w:eastAsia="Times New Roman" w:cs="Times New Roman"/>
          <w:szCs w:val="24"/>
        </w:rPr>
        <w:t xml:space="preserve">α σχέση που έχουν αποκτήσει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με τους πρόσφυγες. </w:t>
      </w:r>
    </w:p>
    <w:p w14:paraId="4D7F3F5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Οι απαντήσεις μέχρι τώρα του Υπουργείου στα αιτήματα των εργαζομένων παραμένουν </w:t>
      </w:r>
      <w:r>
        <w:rPr>
          <w:rFonts w:eastAsia="Times New Roman" w:cs="Times New Roman"/>
          <w:szCs w:val="24"/>
        </w:rPr>
        <w:t>γενικόλογες.</w:t>
      </w:r>
    </w:p>
    <w:p w14:paraId="4D7F3F5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Εξακολουθούν να μην υπάρχουν σε αρκετούς εργαζομένους μέσα ατομικής υγιεινής και προστασίας, να μην έχουν γίνει εμβολιασμοί των εργαζομένων, να μετακινούνται με δικά τους έξοδα προς τα, συχνά απομακρυσμένα,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ενώ υπάρχουν και περιστατ</w:t>
      </w:r>
      <w:r>
        <w:rPr>
          <w:rFonts w:eastAsia="Times New Roman" w:cs="Times New Roman"/>
          <w:szCs w:val="24"/>
        </w:rPr>
        <w:t>ικά απαράδεκτης συμπεριφοράς και εκβιασμού των εργαζομένων από πλευράς του εκάστοτε «υπευθύνου και «προϊσταμένου».</w:t>
      </w:r>
    </w:p>
    <w:p w14:paraId="4D7F3F5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παραμένουν χιλιάδες πρόσφυγες και μετανάστες εγκλωβισμένοι στην Ελλάδα, στοιβαγμένοι στα «κέντρα φιλοξενίας», οι οποίοι χρειά</w:t>
      </w:r>
      <w:r>
        <w:rPr>
          <w:rFonts w:eastAsia="Times New Roman" w:cs="Times New Roman"/>
          <w:szCs w:val="24"/>
        </w:rPr>
        <w:t xml:space="preserve">ζεται άμεσα να απεγκλωβιστούν και να μεταφερθούν με ασφάλεια στις χώρες πραγματικού προορισμού τους. Είναι γνωστό ότι εμείς είμαστε της άποψης ότι δεν πρέπει να δημιουργηθεί κανένα νέο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κανένα κέντρο κράτησης.</w:t>
      </w:r>
    </w:p>
    <w:p w14:paraId="4D7F3F5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Εμείς ρωτάμε, κύριε Υπουργέ, τι μέ</w:t>
      </w:r>
      <w:r>
        <w:rPr>
          <w:rFonts w:eastAsia="Times New Roman" w:cs="Times New Roman"/>
          <w:szCs w:val="24"/>
        </w:rPr>
        <w:t xml:space="preserve">τρα θα πάρετε, έτσι ώστε να καταβληθούν τα δεδουλευμένα, να πληρώνονται, να ασφαλίζονται κανονικά οι συμβασιούχοι, να ενεργοποιηθούν όλα τα βιβλιάρια ΙΚΑ, ανεξάρτητα από τα ένσημα, και να δοθεί το επίδομα μετεγκατάστασης σε όσους το δικαιούνται. </w:t>
      </w:r>
    </w:p>
    <w:p w14:paraId="4D7F3F5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Τι μέτρα </w:t>
      </w:r>
      <w:r>
        <w:rPr>
          <w:rFonts w:eastAsia="Times New Roman" w:cs="Times New Roman"/>
          <w:szCs w:val="24"/>
        </w:rPr>
        <w:t>θα πάρετε, ώστε να προσληφθούν οι εργαζόμενοι με μόνιμη και σταθερή σχέση εργασίας, χωρίς όρους και προϋποθέσεις, και να αναγνωριστεί ως βαριά και ανθυγιεινή η δουλειά στους συγκεκριμένους εργασιακούς χώρους και να καταβληθεί το σχετικό επίδομα που προβλέπ</w:t>
      </w:r>
      <w:r>
        <w:rPr>
          <w:rFonts w:eastAsia="Times New Roman" w:cs="Times New Roman"/>
          <w:szCs w:val="24"/>
        </w:rPr>
        <w:t>εται;</w:t>
      </w:r>
    </w:p>
    <w:p w14:paraId="4D7F3F56"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ορίστε.</w:t>
      </w:r>
    </w:p>
    <w:p w14:paraId="4D7F3F5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(Υπουργός Μεταναστευτικής Πολιτικής): </w:t>
      </w:r>
      <w:r>
        <w:rPr>
          <w:rFonts w:eastAsia="Times New Roman" w:cs="Times New Roman"/>
          <w:szCs w:val="24"/>
        </w:rPr>
        <w:t xml:space="preserve">Κύριε Πρόεδρε, κύριε </w:t>
      </w:r>
      <w:proofErr w:type="spellStart"/>
      <w:r>
        <w:rPr>
          <w:rFonts w:eastAsia="Times New Roman" w:cs="Times New Roman"/>
          <w:szCs w:val="24"/>
        </w:rPr>
        <w:t>Κατσώτη</w:t>
      </w:r>
      <w:proofErr w:type="spellEnd"/>
      <w:r>
        <w:rPr>
          <w:rFonts w:eastAsia="Times New Roman" w:cs="Times New Roman"/>
          <w:szCs w:val="24"/>
        </w:rPr>
        <w:t>, κι εγώ σήμερα μιλάω σε μέρα πένθους. Χαίρομαι που είναι χαμηλοί οι τόνοι. Δεν θα μπορούσε, εκτός από τις σημα</w:t>
      </w:r>
      <w:r>
        <w:rPr>
          <w:rFonts w:eastAsia="Times New Roman" w:cs="Times New Roman"/>
          <w:szCs w:val="24"/>
        </w:rPr>
        <w:t>ίες, να μην είμαστε μεσίστιοι κι εμείς μ</w:t>
      </w:r>
      <w:r>
        <w:rPr>
          <w:rFonts w:eastAsia="Times New Roman" w:cs="Times New Roman"/>
          <w:szCs w:val="24"/>
        </w:rPr>
        <w:t>ί</w:t>
      </w:r>
      <w:r>
        <w:rPr>
          <w:rFonts w:eastAsia="Times New Roman" w:cs="Times New Roman"/>
          <w:szCs w:val="24"/>
        </w:rPr>
        <w:t xml:space="preserve">α τέτοια μέρα. </w:t>
      </w:r>
    </w:p>
    <w:p w14:paraId="4D7F3F5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νομίζω ότι η επερώτησή σας συζητείται σε λάθος ώρα, διότι έχουν καταβληθεί τα δεδουλευμένα. Έγινε μ</w:t>
      </w:r>
      <w:r>
        <w:rPr>
          <w:rFonts w:eastAsia="Times New Roman" w:cs="Times New Roman"/>
          <w:szCs w:val="24"/>
        </w:rPr>
        <w:t>ί</w:t>
      </w:r>
      <w:r>
        <w:rPr>
          <w:rFonts w:eastAsia="Times New Roman" w:cs="Times New Roman"/>
          <w:szCs w:val="24"/>
        </w:rPr>
        <w:t>α γιγαντιαία προσπάθεια και τα δεδουλευμένα έχουν καταβληθεί. Θα σας καταθέσω τα έγγ</w:t>
      </w:r>
      <w:r>
        <w:rPr>
          <w:rFonts w:eastAsia="Times New Roman" w:cs="Times New Roman"/>
          <w:szCs w:val="24"/>
        </w:rPr>
        <w:t xml:space="preserve">ραφα, όπου φαίνεται αναλυτικά ότι τα δεδουλευμένα έχουν καταβληθεί. Τώρα θα καταβληθεί και ο Μάρτης σε όλους τους συμβασιούχους. </w:t>
      </w:r>
    </w:p>
    <w:p w14:paraId="4D7F3F59" w14:textId="77777777" w:rsidR="00915E1D" w:rsidRDefault="001E78ED">
      <w:pPr>
        <w:spacing w:line="600" w:lineRule="auto"/>
        <w:ind w:firstLine="540"/>
        <w:jc w:val="both"/>
        <w:rPr>
          <w:rFonts w:eastAsia="Times New Roman" w:cs="Times New Roman"/>
          <w:szCs w:val="24"/>
        </w:rPr>
      </w:pPr>
      <w:r>
        <w:rPr>
          <w:rFonts w:eastAsia="Times New Roman" w:cs="Times New Roman"/>
          <w:szCs w:val="24"/>
        </w:rPr>
        <w:t xml:space="preserve">(Στο σημείο αυτό ο Υπουργός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έγγραφα</w:t>
      </w:r>
      <w:r>
        <w:rPr>
          <w:rFonts w:eastAsia="Times New Roman" w:cs="Times New Roman"/>
          <w:szCs w:val="24"/>
        </w:rPr>
        <w:t>,</w:t>
      </w:r>
      <w:r>
        <w:rPr>
          <w:rFonts w:eastAsia="Times New Roman" w:cs="Times New Roman"/>
          <w:szCs w:val="24"/>
        </w:rPr>
        <w:t xml:space="preserve"> τα οποία βρίσκονται </w:t>
      </w:r>
      <w:r>
        <w:rPr>
          <w:rFonts w:eastAsia="Times New Roman"/>
          <w:szCs w:val="24"/>
        </w:rPr>
        <w:t xml:space="preserve">στο </w:t>
      </w:r>
      <w:r>
        <w:rPr>
          <w:rFonts w:eastAsia="Times New Roman"/>
          <w:szCs w:val="24"/>
        </w:rPr>
        <w:t>αρχείο του Τμήματος Γραμματείας της Διεύθυνσης Στενογραφίας και Πρακτικών της Βουλής)</w:t>
      </w:r>
    </w:p>
    <w:p w14:paraId="4D7F3F5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Εσείς κατηγορείτε. Εγώ επαινώ την προσπάθεια που έγινε, ώστε μέσα από διάφορα προγράμματα, ευρωπαϊκά και μη, να μπορέσουμε να καλύψουμε τις ανάγκες στα κέντρα υποδομής κα</w:t>
      </w:r>
      <w:r>
        <w:rPr>
          <w:rFonts w:eastAsia="Times New Roman" w:cs="Times New Roman"/>
          <w:szCs w:val="24"/>
        </w:rPr>
        <w:t xml:space="preserve">ι στους χώρους φιλοξενίας προσφύγων και μεταναστών. </w:t>
      </w:r>
    </w:p>
    <w:p w14:paraId="4D7F3F5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Οι άλλες ερωτήσεις απευθύνονται σε λάθος άνθρωπο. Δεν μπορεί να αφορά το Υπουργείο Μετανάστευσης η αλλαγή νομοθεσίας για τη μονιμότητα, για το ΙΚΑ, για όλα αυτά τα πράγματα. </w:t>
      </w:r>
    </w:p>
    <w:p w14:paraId="4D7F3F5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Εγώ είμαι μαζί σας στην ευχή</w:t>
      </w:r>
      <w:r>
        <w:rPr>
          <w:rFonts w:eastAsia="Times New Roman" w:cs="Times New Roman"/>
          <w:szCs w:val="24"/>
        </w:rPr>
        <w:t xml:space="preserve"> του να μπορέσουμε να διορίσουμε μόνιμους, αλλά η διατύπωση μιας ευχής μέχρι να γίνει πραγματικότητα περνάει από πολλούς άλλους παράγοντες. </w:t>
      </w:r>
    </w:p>
    <w:p w14:paraId="4D7F3F5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Επομένως, θα προσπαθήσουμε να επαναλάβουμε τα προγράμματα. Σας έχω καταθέσει και τους καινούργιους διαγωνισμούς που</w:t>
      </w:r>
      <w:r>
        <w:rPr>
          <w:rFonts w:eastAsia="Times New Roman" w:cs="Times New Roman"/>
          <w:szCs w:val="24"/>
        </w:rPr>
        <w:t xml:space="preserve"> θα κάνουμε. Ξέρετε ότι νομοθετικά είναι αδύνατο να προσλάβουμε τους ίδιους ανθρώπους, ενώ θα το θέλαμε, γιατί –έχετε δίκιο- έχουν αποκτήσει μια προστιθέμενη αξία γνώσης του χώρου. </w:t>
      </w:r>
    </w:p>
    <w:p w14:paraId="4D7F3F5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Επίσης, έχετε δίκιο ότι στην πρώτη εφαρμογή δεν πάρθηκαν όλα αυτά τα μέτρα</w:t>
      </w:r>
      <w:r>
        <w:rPr>
          <w:rFonts w:eastAsia="Times New Roman" w:cs="Times New Roman"/>
          <w:szCs w:val="24"/>
        </w:rPr>
        <w:t xml:space="preserve"> που προβλέπει ο νόμος για την εργασία τους. Αυτήν τη στιγμή για την εφαρμογή των καινούργιων προγραμμάτων είμαστε έτοιμοι να τα παραγάγουμε παντού και σε όλους. </w:t>
      </w:r>
    </w:p>
    <w:p w14:paraId="4D7F3F5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Δεν έχω να σας πω κάτι άλλο. Έχουν πληρωθεί οι άνθρωποι.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τέτοιες τ</w:t>
      </w:r>
      <w:r>
        <w:rPr>
          <w:rFonts w:eastAsia="Times New Roman" w:cs="Times New Roman"/>
          <w:szCs w:val="24"/>
        </w:rPr>
        <w:t xml:space="preserve">ρύπες θα υπάρξουν. </w:t>
      </w:r>
      <w:r>
        <w:rPr>
          <w:rFonts w:eastAsia="Times New Roman" w:cs="Times New Roman"/>
          <w:szCs w:val="24"/>
        </w:rPr>
        <w:lastRenderedPageBreak/>
        <w:t>Πολλές φορές είναι μόνιμες στο Δημόσιο. Αυτό δεν απαλλοτριώνει το δικαίωμα των εργαζομένων για διαμαρτυρία, τη σεβόμαστε απόλυτα. Μίλησα μαζί τους, αλλά αυτήν τη στιγμή συγκροτείται Υπουργείο. Έχει να συγκροτηθεί Υπουργείο σαράντα χρόνια</w:t>
      </w:r>
      <w:r>
        <w:rPr>
          <w:rFonts w:eastAsia="Times New Roman" w:cs="Times New Roman"/>
          <w:szCs w:val="24"/>
        </w:rPr>
        <w:t xml:space="preserve"> στην Ελλάδα. Οι υπηρεσίες του φτιάχνονται τώρα. Θα έχουμε κι άλλες τρύπες. Τρέχουμε με μεγάλη λαχτάρα να προλάβουμε τέτοια πράγματα. Είμαστε ανοιχτοί σε συνεργασία, αλλά το Υπουργείο Ναυτιλίας, για παράδειγμα, όταν χρειάστηκε να ανασυγκροτηθεί πήρε δύο χρ</w:t>
      </w:r>
      <w:r>
        <w:rPr>
          <w:rFonts w:eastAsia="Times New Roman" w:cs="Times New Roman"/>
          <w:szCs w:val="24"/>
        </w:rPr>
        <w:t xml:space="preserve">όνια. </w:t>
      </w:r>
    </w:p>
    <w:p w14:paraId="4D7F3F6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Ζητάμε, λοιπόν, μια επιείκεια στην κρίση από εσάς, όχι από τους εργαζόμενους. Οι εργαζόμενοι δεν μπορούν να δείξουν επιείκεια και οφείλουν να συνεχίσουν να διεκδικούν το δίκιο τους. </w:t>
      </w:r>
    </w:p>
    <w:p w14:paraId="4D7F3F6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Σας ευχαριστώ.</w:t>
      </w:r>
    </w:p>
    <w:p w14:paraId="4D7F3F62"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ορί</w:t>
      </w:r>
      <w:r>
        <w:rPr>
          <w:rFonts w:eastAsia="Times New Roman" w:cs="Times New Roman"/>
          <w:szCs w:val="24"/>
        </w:rPr>
        <w:t xml:space="preserve">στε, έχετε τον λόγο. </w:t>
      </w:r>
    </w:p>
    <w:p w14:paraId="4D7F3F63"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αν είναι επίκαιρη ή όχι η ερώτηση, το επιβεβαιώσατε με την απάντηση που δώσατε, ότι όντως υπήρχε πρόβλημα. Μπορεί να το λύσετε τώρα. Όμως, εμείς έχουμε μ</w:t>
      </w:r>
      <w:r>
        <w:rPr>
          <w:rFonts w:eastAsia="Times New Roman" w:cs="Times New Roman"/>
          <w:szCs w:val="24"/>
        </w:rPr>
        <w:t>ί</w:t>
      </w:r>
      <w:r>
        <w:rPr>
          <w:rFonts w:eastAsia="Times New Roman" w:cs="Times New Roman"/>
          <w:szCs w:val="24"/>
        </w:rPr>
        <w:t xml:space="preserve">α πληροφόρηση ότι δεν λύθηκε για όλους </w:t>
      </w:r>
      <w:r>
        <w:rPr>
          <w:rFonts w:eastAsia="Times New Roman" w:cs="Times New Roman"/>
          <w:szCs w:val="24"/>
        </w:rPr>
        <w:lastRenderedPageBreak/>
        <w:t>τους συμ</w:t>
      </w:r>
      <w:r>
        <w:rPr>
          <w:rFonts w:eastAsia="Times New Roman" w:cs="Times New Roman"/>
          <w:szCs w:val="24"/>
        </w:rPr>
        <w:t>βασιούχους. Υπάρχουν συμβασιούχοι οι οποίοι είναι απλήρωτοι ακόμη. Ευχόμαστε αυτή η πληροφόρηση να μην είναι η σωστή και να έχουν πληρωθεί, όπως λέτε. Εσείς ο ίδιος λέτε ότι «πράγματι δεν ήμασταν έτοιμοι να εφαρμόσουμε όσα ο νόμος προέβλεπε για την εργασια</w:t>
      </w:r>
      <w:r>
        <w:rPr>
          <w:rFonts w:eastAsia="Times New Roman" w:cs="Times New Roman"/>
          <w:szCs w:val="24"/>
        </w:rPr>
        <w:t xml:space="preserve">κή σχέση αυτή» και λέτε ότι τώρα θα το κάνετε. Άρα υπάρχουν ζητήματα τα οποία θίγουμε στην ερώτηση, τα οποία όντως δεν είχαν προχωρήσει από το Υπουργείο. </w:t>
      </w:r>
    </w:p>
    <w:p w14:paraId="4D7F3F6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Βεβαίως, εμείς δεν διαφωνούμε ότι η συγκρότηση του Υπουργείου άργησε να προχωρήσει και ακόμα δεν έχει</w:t>
      </w:r>
      <w:r>
        <w:rPr>
          <w:rFonts w:eastAsia="Times New Roman" w:cs="Times New Roman"/>
          <w:szCs w:val="24"/>
        </w:rPr>
        <w:t xml:space="preserve"> ολοκληρωθεί. Αυτό είναι ένα θέμα και οφείλετε να πείτε γιατί καθυστερεί αυτή η συγκρότηση. Διότι όσο καθυστερεί αυτή, καθυστερεί και η αναγκαία δράση –να το πω έτσι- προκειμένου να αντιμετωπιστούν τα μεγάλα προβλήματα των προσφύγων, αλλά και των εργαζομέν</w:t>
      </w:r>
      <w:r>
        <w:rPr>
          <w:rFonts w:eastAsia="Times New Roman" w:cs="Times New Roman"/>
          <w:szCs w:val="24"/>
        </w:rPr>
        <w:t xml:space="preserve">ων γύρω από αυτούς. </w:t>
      </w:r>
    </w:p>
    <w:p w14:paraId="4D7F3F6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Στο σημείο αυτό πρέπει να πούμε ότι το θέμα αυτό της μονιμότητας των εργαζομένων είναι ένα πολύ σημαντικό ζήτημα και έχει να κάνει με το ότι οι πρόσφυγες θα είναι εδώ για πολλά χρόνια, κύριε Υπουργέ. Δεν θα φύγουν αύριο και δεν θα είνα</w:t>
      </w:r>
      <w:r>
        <w:rPr>
          <w:rFonts w:eastAsia="Times New Roman" w:cs="Times New Roman"/>
          <w:szCs w:val="24"/>
        </w:rPr>
        <w:t xml:space="preserve">ι μόνο αυτοί, διότι δεν ξέρω τι θα προκύψει αργότερα. </w:t>
      </w:r>
    </w:p>
    <w:p w14:paraId="4D7F3F6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Άρα υπάρχει ανάγκη οι εργαζόμενοι αυτών των ειδικοτήτων, που προσφέρουν σημαντικές υπηρεσίες στους πρόσφυγες, να είναι μόνιμοι, να εξασφαλίσουν, εν πάση </w:t>
      </w:r>
      <w:proofErr w:type="spellStart"/>
      <w:r>
        <w:rPr>
          <w:rFonts w:eastAsia="Times New Roman" w:cs="Times New Roman"/>
          <w:szCs w:val="24"/>
        </w:rPr>
        <w:t>περιπτώσει</w:t>
      </w:r>
      <w:proofErr w:type="spellEnd"/>
      <w:r>
        <w:rPr>
          <w:rFonts w:eastAsia="Times New Roman" w:cs="Times New Roman"/>
          <w:szCs w:val="24"/>
        </w:rPr>
        <w:t>, έναν ικανοποιητικό μισθό και όχι αυτ</w:t>
      </w:r>
      <w:r>
        <w:rPr>
          <w:rFonts w:eastAsia="Times New Roman" w:cs="Times New Roman"/>
          <w:szCs w:val="24"/>
        </w:rPr>
        <w:t xml:space="preserve">ά τα προγράμματα των 500 ευρώ που ούτε αυτά δεν παίρνουν καλά-καλά. Να εξασφαλίσουν, όμως, και συνθήκες δουλειάς τέτοιες, έτσι ώστε οι υπηρεσίες που θα προσφέρουν να είναι αποτελεσματικές απέναντι στους πρόσφυγες που είναι εγκλωβισμένοι στη χώρα μας. </w:t>
      </w:r>
    </w:p>
    <w:p w14:paraId="4D7F3F6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ς πιστεύουμε ότι υπάρχουν ζητήματα που πρέπει να δείτε με τους εργαζόμενους, που πρέπει να αντιμετωπιστούν. Πιστεύουμε ότι η ανακύκλωση αυτών των εργαζομένων δεν θα ωφελήσει. Οι καινούργιοι που θα έρθουν δεν μπορούν να προσφέρουν, για παράδειγμα, υπηρεσίες</w:t>
      </w:r>
      <w:r>
        <w:rPr>
          <w:rFonts w:eastAsia="Times New Roman" w:cs="Times New Roman"/>
          <w:szCs w:val="24"/>
        </w:rPr>
        <w:t xml:space="preserve"> τέτοιες που προσφέρουν οι παλαιότεροι με την πείρα που απέκτησαν. </w:t>
      </w:r>
    </w:p>
    <w:p w14:paraId="4D7F3F68" w14:textId="77777777" w:rsidR="00915E1D" w:rsidRDefault="001E78ED">
      <w:pPr>
        <w:spacing w:line="600" w:lineRule="auto"/>
        <w:jc w:val="both"/>
        <w:rPr>
          <w:rFonts w:eastAsia="Times New Roman"/>
          <w:szCs w:val="24"/>
        </w:rPr>
      </w:pPr>
      <w:r>
        <w:rPr>
          <w:rFonts w:eastAsia="Times New Roman"/>
          <w:szCs w:val="24"/>
        </w:rPr>
        <w:t xml:space="preserve">Δένεται ο πρόσφυγας με τον εργαζόμενο, με τον ψυχολόγο, τον κοινωνιολόγο, τη νοσοκόμα, τον γιατρό που είναι στα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αλλά και τους υπόλοιπους εργαζόμενους που προσφέρουν υπηρεσίες.</w:t>
      </w:r>
    </w:p>
    <w:p w14:paraId="4D7F3F69" w14:textId="77777777" w:rsidR="00915E1D" w:rsidRDefault="001E78ED">
      <w:pPr>
        <w:spacing w:line="600" w:lineRule="auto"/>
        <w:ind w:firstLine="720"/>
        <w:jc w:val="both"/>
        <w:rPr>
          <w:rFonts w:eastAsia="Times New Roman"/>
          <w:szCs w:val="24"/>
        </w:rPr>
      </w:pPr>
      <w:r>
        <w:rPr>
          <w:rFonts w:eastAsia="Times New Roman"/>
          <w:szCs w:val="24"/>
        </w:rPr>
        <w:t xml:space="preserve">Γι’ αυτό, λοιπόν, πέρα από το νομοθετικό πλαίσιο, πρέπει να αντιμετωπιστεί με οποιοδήποτε τρόπο -υπάρχουν τρόποι να </w:t>
      </w:r>
      <w:r>
        <w:rPr>
          <w:rFonts w:eastAsia="Times New Roman"/>
          <w:szCs w:val="24"/>
        </w:rPr>
        <w:lastRenderedPageBreak/>
        <w:t>αντιμετωπιστεί- το ζήτημα αυτό της σταθερής δουλειάς αυτών των εργαζομένων, για να προσφέρουμε ανθρώπινες υπηρεσίες. Δεν προσφέρουμε κάτι άλ</w:t>
      </w:r>
      <w:r>
        <w:rPr>
          <w:rFonts w:eastAsia="Times New Roman"/>
          <w:szCs w:val="24"/>
        </w:rPr>
        <w:t>λο. Είναι υπηρεσίες αναγκαίες σε αυτόν τον κόσμο ο οποίος είναι με χιλιάδες προβλήματα και ζει εδώ στη χώρα όμηρος.</w:t>
      </w:r>
    </w:p>
    <w:p w14:paraId="4D7F3F6A" w14:textId="77777777" w:rsidR="00915E1D" w:rsidRDefault="001E78ED">
      <w:pPr>
        <w:spacing w:line="600" w:lineRule="auto"/>
        <w:ind w:firstLine="720"/>
        <w:jc w:val="both"/>
        <w:rPr>
          <w:rFonts w:eastAsia="Times New Roman"/>
          <w:szCs w:val="24"/>
        </w:rPr>
      </w:pPr>
      <w:r>
        <w:rPr>
          <w:rFonts w:eastAsia="Times New Roman"/>
          <w:szCs w:val="24"/>
        </w:rPr>
        <w:t>Αυτά, κύριε Υπουργέ, και πιστεύουμε ότι η ερώτηση είναι επίκαιρη, υπάρχουν ζητήματα και πρέπει να σκύψετε ακόμα περισσότερο γύρω από αυτά τα</w:t>
      </w:r>
      <w:r>
        <w:rPr>
          <w:rFonts w:eastAsia="Times New Roman"/>
          <w:szCs w:val="24"/>
        </w:rPr>
        <w:t xml:space="preserve"> ζητήματα.</w:t>
      </w:r>
    </w:p>
    <w:p w14:paraId="4D7F3F6B"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4D7F3F6C"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ίσως έγινε παρεξήγηση. Εγώ δεν σας κατηγόρησα για την ερώτηση. Με χαρά ανέφερα ότι η πληρωμή αυτών των ανθρώπων</w:t>
      </w:r>
      <w:r>
        <w:rPr>
          <w:rFonts w:eastAsia="Times New Roman" w:cs="Times New Roman"/>
          <w:szCs w:val="24"/>
        </w:rPr>
        <w:t xml:space="preserve"> έκανε ανεπίκαιρη την ερώτηση. Δεν ήταν κατηγορία. Η ερώτησή σας είχε σκοπό, είχε νόημα, απλώς τώρα που συζητιέται έχει λυθεί αυτό το πρόβλημα. Αυτό μονάχα είπα. Δεν είχα καμμία αίσθηση ή διάθεση να σας κατηγορήσω για την ερώτηση που κάνατε. Καθήκον σας ήτ</w:t>
      </w:r>
      <w:r>
        <w:rPr>
          <w:rFonts w:eastAsia="Times New Roman" w:cs="Times New Roman"/>
          <w:szCs w:val="24"/>
        </w:rPr>
        <w:t xml:space="preserve">αν να κάνετε αυτήν την ερώτηση, καθήκον μας όμως ήταν σήμερα να την καταστήσουμε </w:t>
      </w:r>
      <w:r>
        <w:rPr>
          <w:rFonts w:eastAsia="Times New Roman" w:cs="Times New Roman"/>
          <w:szCs w:val="24"/>
        </w:rPr>
        <w:lastRenderedPageBreak/>
        <w:t xml:space="preserve">μη επίκαιρη. Αυτό ήθελα να πω μονάχα, χωρίς υποψία πολεμικής ή οτιδήποτε άλλο. Από εκεί και πέρα σε πάρα πολλά πράγματα σε ένα θεωρητικό επίπεδο συμφωνώ μαζί σας. </w:t>
      </w:r>
    </w:p>
    <w:p w14:paraId="4D7F3F6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Ωστόσο, η Κ</w:t>
      </w:r>
      <w:r>
        <w:rPr>
          <w:rFonts w:eastAsia="Times New Roman" w:cs="Times New Roman"/>
          <w:szCs w:val="24"/>
        </w:rPr>
        <w:t xml:space="preserve">υβέρνηση εφαρμόζει τους νόμους, δεν μπορεί παρά να αξιοποιήσει όποιους νόμους μπορεί. Σας είπα ότι, για να μην υπάρξει ανακύκλωση, το μόνο εργαλείο που είχαμε στα χέρια μας σε αυτούς τους διαγωνισμούς ήταν το να βάλουμε μόρια στην </w:t>
      </w:r>
      <w:proofErr w:type="spellStart"/>
      <w:r>
        <w:rPr>
          <w:rFonts w:eastAsia="Times New Roman" w:cs="Times New Roman"/>
          <w:szCs w:val="24"/>
        </w:rPr>
        <w:t>προηγηθείσα</w:t>
      </w:r>
      <w:proofErr w:type="spellEnd"/>
      <w:r>
        <w:rPr>
          <w:rFonts w:eastAsia="Times New Roman" w:cs="Times New Roman"/>
          <w:szCs w:val="24"/>
        </w:rPr>
        <w:t xml:space="preserve"> εργασία. Από </w:t>
      </w:r>
      <w:r>
        <w:rPr>
          <w:rFonts w:eastAsia="Times New Roman" w:cs="Times New Roman"/>
          <w:szCs w:val="24"/>
        </w:rPr>
        <w:t>εκεί και πέρα τα χέρια μας είναι δεμένα σε αυτό το πράγμα.</w:t>
      </w:r>
    </w:p>
    <w:p w14:paraId="4D7F3F6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Επίσης, θα ήθελα να εκτιμηθεί από τη Βουλή ότι όλοι οι διαγωνισμοί που κάνει το Υπουργείο Μετανάστευσης γίνονται μέσω του ΑΣΕΠ, ακόμα και για συμβασιούχους δηλαδή, ή μέσω του ΟΑΕΔ και δεν υπάρχει κ</w:t>
      </w:r>
      <w:r>
        <w:rPr>
          <w:rFonts w:eastAsia="Times New Roman" w:cs="Times New Roman"/>
          <w:szCs w:val="24"/>
        </w:rPr>
        <w:t xml:space="preserve">αμμία δυνατότητα -καμμία φορά, ξέρετε, αυτό δυσκολεύει τις καταστάσεις, αλλά σε ένα επίπεδο δημοκρατίας είναι προτιμότερο- προσωπικής επιλογής αυτών των ανθρώπων. Βγαίνουν με αξιοκρατικές διαδικασίες. </w:t>
      </w:r>
    </w:p>
    <w:p w14:paraId="4D7F3F6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Για τα άλλα δεν έχω να σας πω κάτι άλλο. </w:t>
      </w:r>
    </w:p>
    <w:p w14:paraId="4D7F3F70" w14:textId="77777777" w:rsidR="00915E1D" w:rsidRDefault="001E78ED">
      <w:pPr>
        <w:spacing w:line="600" w:lineRule="auto"/>
        <w:ind w:firstLine="720"/>
        <w:jc w:val="both"/>
        <w:rPr>
          <w:rFonts w:eastAsia="Times New Roman"/>
          <w:szCs w:val="24"/>
        </w:rPr>
      </w:pPr>
      <w:r>
        <w:rPr>
          <w:rFonts w:eastAsia="Times New Roman" w:cs="Times New Roman"/>
          <w:szCs w:val="24"/>
        </w:rPr>
        <w:t>Σας ευχαριστ</w:t>
      </w:r>
      <w:r>
        <w:rPr>
          <w:rFonts w:eastAsia="Times New Roman" w:cs="Times New Roman"/>
          <w:szCs w:val="24"/>
        </w:rPr>
        <w:t>ώ πολύ.</w:t>
      </w:r>
    </w:p>
    <w:p w14:paraId="4D7F3F71"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Εντάξει. Απλώς βλέπω την ημερομηνία. Ο κ. </w:t>
      </w:r>
      <w:proofErr w:type="spellStart"/>
      <w:r>
        <w:rPr>
          <w:rFonts w:eastAsia="Times New Roman" w:cs="Times New Roman"/>
          <w:szCs w:val="24"/>
        </w:rPr>
        <w:t>Κατσώτης</w:t>
      </w:r>
      <w:proofErr w:type="spellEnd"/>
      <w:r>
        <w:rPr>
          <w:rFonts w:eastAsia="Times New Roman" w:cs="Times New Roman"/>
          <w:szCs w:val="24"/>
        </w:rPr>
        <w:t xml:space="preserve"> την κατέθεσε στις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Επομένως, τότε πιθανώς να μην είχε λυθεί το θέμα.</w:t>
      </w:r>
      <w:r>
        <w:rPr>
          <w:rFonts w:eastAsia="Times New Roman" w:cs="Times New Roman"/>
          <w:b/>
          <w:szCs w:val="24"/>
        </w:rPr>
        <w:t xml:space="preserve"> </w:t>
      </w:r>
    </w:p>
    <w:p w14:paraId="4D7F3F72" w14:textId="77777777" w:rsidR="00915E1D" w:rsidRDefault="001E78ED">
      <w:pPr>
        <w:spacing w:line="600" w:lineRule="auto"/>
        <w:ind w:firstLine="720"/>
        <w:jc w:val="both"/>
        <w:rPr>
          <w:rFonts w:eastAsia="Times New Roman" w:cs="Times New Roman"/>
          <w:b/>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Το </w:t>
      </w:r>
      <w:r>
        <w:rPr>
          <w:rFonts w:eastAsia="Times New Roman" w:cs="Times New Roman"/>
          <w:szCs w:val="24"/>
        </w:rPr>
        <w:t>παραδέχτηκα</w:t>
      </w:r>
      <w:r>
        <w:rPr>
          <w:rFonts w:eastAsia="Times New Roman" w:cs="Times New Roman"/>
          <w:szCs w:val="24"/>
        </w:rPr>
        <w:t>, κύριε Πρόεδρε</w:t>
      </w:r>
      <w:r>
        <w:rPr>
          <w:rFonts w:eastAsia="Times New Roman" w:cs="Times New Roman"/>
          <w:szCs w:val="24"/>
        </w:rPr>
        <w:t>.</w:t>
      </w:r>
    </w:p>
    <w:p w14:paraId="4D7F3F73"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Συζητείται δέκα μέρες μετά. Επομένως, δεν υπάρχει ούτε παρεξήγηση από καμμία πλευρά και ο κ. </w:t>
      </w:r>
      <w:proofErr w:type="spellStart"/>
      <w:r>
        <w:rPr>
          <w:rFonts w:eastAsia="Times New Roman" w:cs="Times New Roman"/>
          <w:szCs w:val="24"/>
        </w:rPr>
        <w:t>Κατσώτης</w:t>
      </w:r>
      <w:proofErr w:type="spellEnd"/>
      <w:r>
        <w:rPr>
          <w:rFonts w:eastAsia="Times New Roman" w:cs="Times New Roman"/>
          <w:szCs w:val="24"/>
        </w:rPr>
        <w:t xml:space="preserve"> ορθώς το έκανε.</w:t>
      </w:r>
    </w:p>
    <w:p w14:paraId="4D7F3F7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Προχωράμε με την τέταρτη με αριθμό 2718/19-1-2017 ερώτηση του κύκλου αναφορών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ερωτήσεων του Ανεξάρτητου Βουλευτή Β΄ Αθηνών κ. </w:t>
      </w:r>
      <w:r>
        <w:rPr>
          <w:rFonts w:eastAsia="Times New Roman" w:cs="Times New Roman"/>
          <w:bCs/>
          <w:szCs w:val="24"/>
        </w:rPr>
        <w:t>Γεωργίου - Δημητρίου Καρρά</w:t>
      </w:r>
      <w:r>
        <w:rPr>
          <w:rFonts w:eastAsia="Times New Roman" w:cs="Times New Roman"/>
          <w:szCs w:val="24"/>
        </w:rPr>
        <w:t xml:space="preserve"> προς τον Υπουργό </w:t>
      </w:r>
      <w:r>
        <w:rPr>
          <w:rFonts w:eastAsia="Times New Roman" w:cs="Times New Roman"/>
          <w:bCs/>
          <w:szCs w:val="24"/>
        </w:rPr>
        <w:t>Μεταναστευτικής</w:t>
      </w:r>
      <w:r>
        <w:rPr>
          <w:rFonts w:eastAsia="Times New Roman" w:cs="Times New Roman"/>
          <w:b/>
          <w:szCs w:val="24"/>
        </w:rPr>
        <w:t xml:space="preserve"> </w:t>
      </w:r>
      <w:r>
        <w:rPr>
          <w:rFonts w:eastAsia="Times New Roman" w:cs="Times New Roman"/>
          <w:bCs/>
          <w:szCs w:val="24"/>
        </w:rPr>
        <w:t xml:space="preserve">Πολιτικής, </w:t>
      </w:r>
      <w:r>
        <w:rPr>
          <w:rFonts w:eastAsia="Times New Roman" w:cs="Times New Roman"/>
          <w:szCs w:val="24"/>
        </w:rPr>
        <w:t>με θέμα «την ανάγκη λήψεως νομοθετικών μέτρων για την επιτάχυνση των διαδικασιών ενώπιον των δικαστηρίων, επί υποθέσεων προσώπων των οποί</w:t>
      </w:r>
      <w:r>
        <w:rPr>
          <w:rFonts w:eastAsia="Times New Roman" w:cs="Times New Roman"/>
          <w:szCs w:val="24"/>
        </w:rPr>
        <w:t>ων έχει απορριφθεί η αίτηση χορηγήσεως διεθνούς προστασίας - ασύλου».</w:t>
      </w:r>
    </w:p>
    <w:p w14:paraId="4D7F3F75" w14:textId="77777777" w:rsidR="00915E1D" w:rsidRDefault="001E78ED">
      <w:pPr>
        <w:spacing w:line="600" w:lineRule="auto"/>
        <w:ind w:firstLine="720"/>
        <w:jc w:val="both"/>
        <w:rPr>
          <w:rFonts w:eastAsia="Times New Roman" w:cs="Times New Roman"/>
          <w:b/>
          <w:szCs w:val="24"/>
        </w:rPr>
      </w:pPr>
      <w:r>
        <w:rPr>
          <w:rFonts w:eastAsia="Times New Roman" w:cs="Times New Roman"/>
          <w:szCs w:val="24"/>
        </w:rPr>
        <w:t>Κύριε Καρρά, έχετε τον λόγο.</w:t>
      </w:r>
    </w:p>
    <w:p w14:paraId="4D7F3F76"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Κύριε Πρόεδρε, ευχαριστώ.</w:t>
      </w:r>
    </w:p>
    <w:p w14:paraId="4D7F3F77"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από πλευράς μας, να συλλυπηθώ τις Ένοπλες Δυνάμεις και τις οικογένειες των αξιωματικών </w:t>
      </w:r>
      <w:r>
        <w:rPr>
          <w:rFonts w:eastAsia="Times New Roman" w:cs="Times New Roman"/>
          <w:szCs w:val="24"/>
        </w:rPr>
        <w:t>για την απώλεια και να ευχηθώ ταχεία ανάρρωση στη νεαρά η οποία είχε την καλή τύχη να επιβιώσει.</w:t>
      </w:r>
    </w:p>
    <w:p w14:paraId="4D7F3F7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Ως προς το ζήτημα τώρα της επίκαιρης ερώτησης στην οποία αναφέρομαι, είναι γνωστό το ζήτημα των αιτήσεων ασύλου, είναι γνωστός ο μεγάλος αριθμός ο οποίος ταλαι</w:t>
      </w:r>
      <w:r>
        <w:rPr>
          <w:rFonts w:eastAsia="Times New Roman" w:cs="Times New Roman"/>
          <w:szCs w:val="24"/>
        </w:rPr>
        <w:t xml:space="preserve">πωρεί τις υπηρεσίες και είναι εξίσου γνωστό το ζήτημα πολλές φορές της δυσκολίας αντιμετωπίσεως των αιτημάτων. Δεδομένων των εγγυήσεων οι οποίες υπάρχουν για την εξασφάλιση και των ατομικών δικαιωμάτων των αιτούντων άσυλο, κατανοώ απόλυτα ότι θα πρέπει οι </w:t>
      </w:r>
      <w:r>
        <w:rPr>
          <w:rFonts w:eastAsia="Times New Roman" w:cs="Times New Roman"/>
          <w:szCs w:val="24"/>
        </w:rPr>
        <w:t>διαδικασίες αυτές να είναι ιδιαίτερα προσεκτικές.</w:t>
      </w:r>
    </w:p>
    <w:p w14:paraId="4D7F3F7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Αντιμετωπίσαμε, όμως, ένα πρόβλημα ενός κύματος μεγάλου προσφύγων μεταναστών, το οποίο μπορώ να πω ότι ήταν πρωτόγνωρο για την δική μας χώρα, αλλά επιπλέον το αντιμετωπίσαμε και πολλές φορές με μια γραφειοκ</w:t>
      </w:r>
      <w:r>
        <w:rPr>
          <w:rFonts w:eastAsia="Times New Roman" w:cs="Times New Roman"/>
          <w:szCs w:val="24"/>
        </w:rPr>
        <w:t>ρατία διάσταση, με την έννοια ότι καταστήσαμε κατ’ ανάγκη ενδεχόμενα τις διαδικασίες πολυτελείς.</w:t>
      </w:r>
    </w:p>
    <w:p w14:paraId="4D7F3F7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Και πού αναφέρομαι; Αναφέρομαι στο ότι αποδεχόμενοι -και ορθώς κατά την άποψή μου- τις απόψεις και τις </w:t>
      </w:r>
      <w:r>
        <w:rPr>
          <w:rFonts w:eastAsia="Times New Roman" w:cs="Times New Roman"/>
          <w:szCs w:val="24"/>
        </w:rPr>
        <w:t>ο</w:t>
      </w:r>
      <w:r>
        <w:rPr>
          <w:rFonts w:eastAsia="Times New Roman" w:cs="Times New Roman"/>
          <w:szCs w:val="24"/>
        </w:rPr>
        <w:t xml:space="preserve">δηγίες της </w:t>
      </w:r>
      <w:r>
        <w:rPr>
          <w:rFonts w:eastAsia="Times New Roman" w:cs="Times New Roman"/>
          <w:szCs w:val="24"/>
        </w:rPr>
        <w:lastRenderedPageBreak/>
        <w:t>Ευρωπαϊκής Ένωσης, καταστήσαμε δύο βαθμούς δ</w:t>
      </w:r>
      <w:r>
        <w:rPr>
          <w:rFonts w:eastAsia="Times New Roman" w:cs="Times New Roman"/>
          <w:szCs w:val="24"/>
        </w:rPr>
        <w:t xml:space="preserve">ικαιοδοσίας ή κρίσεως, αν θέλετε, για να είμαι ακριβέστερος στην έκφραση μου, ενώπιον της διοικήσεως στην Υπηρεσία Ασύλου και στην Αρχή Προσφυγών Ασύλου και εν συνεχεία </w:t>
      </w:r>
      <w:proofErr w:type="spellStart"/>
      <w:r>
        <w:rPr>
          <w:rFonts w:eastAsia="Times New Roman" w:cs="Times New Roman"/>
          <w:szCs w:val="24"/>
        </w:rPr>
        <w:t>παράσχαμε</w:t>
      </w:r>
      <w:proofErr w:type="spellEnd"/>
      <w:r>
        <w:rPr>
          <w:rFonts w:eastAsia="Times New Roman" w:cs="Times New Roman"/>
          <w:szCs w:val="24"/>
        </w:rPr>
        <w:t xml:space="preserve"> και διαδικασία ενώπιον των </w:t>
      </w:r>
      <w:r>
        <w:rPr>
          <w:rFonts w:eastAsia="Times New Roman" w:cs="Times New Roman"/>
          <w:szCs w:val="24"/>
        </w:rPr>
        <w:t>διοικη</w:t>
      </w:r>
      <w:r>
        <w:rPr>
          <w:rFonts w:eastAsia="Times New Roman" w:cs="Times New Roman"/>
          <w:szCs w:val="24"/>
        </w:rPr>
        <w:t>τικών δικαστηρίων.</w:t>
      </w:r>
    </w:p>
    <w:p w14:paraId="4D7F3F7B"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Οι εξελίξεις, όμως, ανέτρ</w:t>
      </w:r>
      <w:r>
        <w:rPr>
          <w:rFonts w:eastAsia="Times New Roman" w:cs="Times New Roman"/>
          <w:szCs w:val="24"/>
        </w:rPr>
        <w:t xml:space="preserve">εψαν αυτές τις νομοθετήσεις για τον εξής λόγο: Ήδη -και αυτό καθιστά επίκαιρη την ερώτηση αν και έχει υποβληθεί αρχικά ως απλή ερώτηση και δεδομένου ότι δεν απαντήθηκε, </w:t>
      </w:r>
      <w:proofErr w:type="spellStart"/>
      <w:r>
        <w:rPr>
          <w:rFonts w:eastAsia="Times New Roman" w:cs="Times New Roman"/>
          <w:szCs w:val="24"/>
        </w:rPr>
        <w:t>μετεβλήθη</w:t>
      </w:r>
      <w:proofErr w:type="spellEnd"/>
      <w:r>
        <w:rPr>
          <w:rFonts w:eastAsia="Times New Roman" w:cs="Times New Roman"/>
          <w:szCs w:val="24"/>
        </w:rPr>
        <w:t xml:space="preserve"> σε ερώτηση- απασχολεί το Συμβούλιο της Επικρατείας -και έχει παραπεμφθεί στην</w:t>
      </w:r>
      <w:r>
        <w:rPr>
          <w:rFonts w:eastAsia="Times New Roman" w:cs="Times New Roman"/>
          <w:szCs w:val="24"/>
        </w:rPr>
        <w:t xml:space="preserve"> Ολομέλεια- το ζήτημα αν οι επιτροπές προσφυγών, οι </w:t>
      </w:r>
      <w:proofErr w:type="spellStart"/>
      <w:r>
        <w:rPr>
          <w:rFonts w:eastAsia="Times New Roman" w:cs="Times New Roman"/>
          <w:szCs w:val="24"/>
        </w:rPr>
        <w:t>ενδικοφανείς</w:t>
      </w:r>
      <w:proofErr w:type="spellEnd"/>
      <w:r>
        <w:rPr>
          <w:rFonts w:eastAsia="Times New Roman" w:cs="Times New Roman"/>
          <w:szCs w:val="24"/>
        </w:rPr>
        <w:t>, έχουν μεταβληθεί σε δικαιοδοτικού χαρακτήρα. Εάν, λοιπόν, έχουν μεταβληθεί σε δικαιοδοτικού χαρακτήρα σημαίνει επιτάχυνση των αμέσως επομένων σταδίων, των</w:t>
      </w:r>
      <w:r>
        <w:rPr>
          <w:rFonts w:eastAsia="Times New Roman" w:cs="Times New Roman"/>
          <w:b/>
          <w:szCs w:val="24"/>
        </w:rPr>
        <w:t xml:space="preserve"> </w:t>
      </w:r>
      <w:r>
        <w:rPr>
          <w:rFonts w:eastAsia="Times New Roman" w:cs="Times New Roman"/>
          <w:szCs w:val="24"/>
        </w:rPr>
        <w:t>δικαστικών. Αν όχι, τότε γιατί να έ</w:t>
      </w:r>
      <w:r>
        <w:rPr>
          <w:rFonts w:eastAsia="Times New Roman" w:cs="Times New Roman"/>
          <w:szCs w:val="24"/>
        </w:rPr>
        <w:t xml:space="preserve">χουμε δύο βαθμούς δικαιοδοσίας και να μην έχουμε έναν ενώπιον των δικαστηρίων, εφόσον εξαντλούμε στη διοικητική αρχή. Αυτό είναι το πρώτο ερώτημά μου που πρέπει να αντιμετωπιστεί. </w:t>
      </w:r>
    </w:p>
    <w:p w14:paraId="4D7F3F7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Έχω συζητήσει με τον Υπουργό -είναι ακριβές, πρέπει να το πω- και γνωρίζω τ</w:t>
      </w:r>
      <w:r>
        <w:rPr>
          <w:rFonts w:eastAsia="Times New Roman" w:cs="Times New Roman"/>
          <w:szCs w:val="24"/>
        </w:rPr>
        <w:t xml:space="preserve">ην πρόθεσή του για την επιτάχυνση. Νομίζω, όμως, ότι πρέπει να τα επαναλάβουμε και ενώπιον της </w:t>
      </w:r>
      <w:r>
        <w:rPr>
          <w:rFonts w:eastAsia="Times New Roman" w:cs="Times New Roman"/>
          <w:szCs w:val="24"/>
        </w:rPr>
        <w:lastRenderedPageBreak/>
        <w:t>Βουλής, ούτως ώστε να ασκηθεί η δυνατότητα και η πίεση ακόμα, αν θέλετε, κύριε Πρόεδρε, για να επιταχυνθούν οι μεταβολές. Ζητώ νομοθετική μεταβολή επακριβέστερα.</w:t>
      </w:r>
      <w:r>
        <w:rPr>
          <w:rFonts w:eastAsia="Times New Roman" w:cs="Times New Roman"/>
          <w:szCs w:val="24"/>
        </w:rPr>
        <w:t xml:space="preserve"> </w:t>
      </w:r>
    </w:p>
    <w:p w14:paraId="4D7F3F7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7F3F7E" w14:textId="77777777" w:rsidR="00915E1D" w:rsidRDefault="001E78E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w:t>
      </w:r>
    </w:p>
    <w:p w14:paraId="4D7F3F7F" w14:textId="77777777" w:rsidR="00915E1D" w:rsidRDefault="001E78ED">
      <w:pPr>
        <w:spacing w:line="600" w:lineRule="auto"/>
        <w:ind w:firstLine="720"/>
        <w:jc w:val="both"/>
        <w:rPr>
          <w:rFonts w:eastAsia="Times New Roman"/>
          <w:bCs/>
          <w:szCs w:val="24"/>
        </w:rPr>
      </w:pPr>
      <w:r>
        <w:rPr>
          <w:rFonts w:eastAsia="Times New Roman"/>
          <w:b/>
          <w:bCs/>
          <w:szCs w:val="24"/>
        </w:rPr>
        <w:t>ΙΩΑΝΝΗΣ ΜΟΥΖΑΛΑΣ (Υπουργός Μεταναστευτικής Πολιτικής):</w:t>
      </w:r>
      <w:r>
        <w:rPr>
          <w:rFonts w:eastAsia="Times New Roman"/>
          <w:bCs/>
          <w:szCs w:val="24"/>
        </w:rPr>
        <w:t xml:space="preserve"> Κύριε Καρρά, έχουμε κάνει και προσωπικά συζήτηση πάνω σε αυτό το ζήτημα. Εγώ να σας ξαναδώσω κάποια στοιχεί</w:t>
      </w:r>
      <w:r>
        <w:rPr>
          <w:rFonts w:eastAsia="Times New Roman"/>
          <w:bCs/>
          <w:szCs w:val="24"/>
        </w:rPr>
        <w:t>α που πιθανόν να σας λείπουν, τα οποία και θα καταθέσω.</w:t>
      </w:r>
    </w:p>
    <w:p w14:paraId="4D7F3F80" w14:textId="77777777" w:rsidR="00915E1D" w:rsidRDefault="001E78ED">
      <w:pPr>
        <w:spacing w:line="600" w:lineRule="auto"/>
        <w:ind w:firstLine="720"/>
        <w:jc w:val="both"/>
        <w:rPr>
          <w:rFonts w:eastAsia="Times New Roman"/>
          <w:bCs/>
          <w:szCs w:val="24"/>
        </w:rPr>
      </w:pPr>
      <w:r>
        <w:rPr>
          <w:rFonts w:eastAsia="Times New Roman"/>
          <w:bCs/>
          <w:szCs w:val="24"/>
        </w:rPr>
        <w:t>Η χώρα μας αυτή τη στιγμή είναι η τέταρτη χώρα σε αιτήματα ασύλου με βάση τον αριθμό και η δεύτερη με βάση τον πληθυσμό της. Πρώτη είναι η Γερμανία και μετά είμαστε εμείς. Δεν είναι αληθές ότι με βάση</w:t>
      </w:r>
      <w:r>
        <w:rPr>
          <w:rFonts w:eastAsia="Times New Roman"/>
          <w:bCs/>
          <w:szCs w:val="24"/>
        </w:rPr>
        <w:t xml:space="preserve"> το </w:t>
      </w:r>
      <w:proofErr w:type="spellStart"/>
      <w:r>
        <w:rPr>
          <w:rFonts w:eastAsia="Times New Roman"/>
          <w:bCs/>
          <w:szCs w:val="24"/>
          <w:lang w:val="en-US"/>
        </w:rPr>
        <w:t>lege</w:t>
      </w:r>
      <w:proofErr w:type="spellEnd"/>
      <w:r>
        <w:rPr>
          <w:rFonts w:eastAsia="Times New Roman"/>
          <w:bCs/>
          <w:szCs w:val="24"/>
        </w:rPr>
        <w:t xml:space="preserve"> </w:t>
      </w:r>
      <w:proofErr w:type="spellStart"/>
      <w:r>
        <w:rPr>
          <w:rFonts w:eastAsia="Times New Roman"/>
          <w:bCs/>
          <w:szCs w:val="24"/>
          <w:lang w:val="en-US"/>
        </w:rPr>
        <w:t>artis</w:t>
      </w:r>
      <w:proofErr w:type="spellEnd"/>
      <w:r>
        <w:rPr>
          <w:rFonts w:eastAsia="Times New Roman"/>
          <w:bCs/>
          <w:szCs w:val="24"/>
        </w:rPr>
        <w:t xml:space="preserve"> έχουμε καθυστέρηση στο άσυλο. Είναι αληθές ότι με βάση τις ανάγκες μας και τις ανάγκες των προσφύγων και των μεταναστών έχουμε καθυστέρηση στο άσυλο. Στη Γερμανία μέχρι πριν από ένα μήνα η διαδικασία ασύλου έπαιρνε δεκαεφτά μήνες. Σε εμάς εί</w:t>
      </w:r>
      <w:r>
        <w:rPr>
          <w:rFonts w:eastAsia="Times New Roman"/>
          <w:bCs/>
          <w:szCs w:val="24"/>
        </w:rPr>
        <w:t>ναι λιγότερο. Και κάνουμε τεράστιες προσπάθειες.</w:t>
      </w:r>
    </w:p>
    <w:p w14:paraId="4D7F3F81" w14:textId="77777777" w:rsidR="00915E1D" w:rsidRDefault="001E78ED">
      <w:pPr>
        <w:spacing w:line="600" w:lineRule="auto"/>
        <w:ind w:firstLine="720"/>
        <w:jc w:val="both"/>
        <w:rPr>
          <w:rFonts w:eastAsia="Times New Roman"/>
          <w:bCs/>
          <w:szCs w:val="24"/>
        </w:rPr>
      </w:pPr>
      <w:r>
        <w:rPr>
          <w:rFonts w:eastAsia="Times New Roman"/>
          <w:bCs/>
          <w:szCs w:val="24"/>
        </w:rPr>
        <w:lastRenderedPageBreak/>
        <w:t>Ήμασταν ανέτοιμοι σαν κράτος. Ξεκινήσαμε με μία Υπηρεσία Ασύλου με διακόσια άτομα. Αυτή τη στιγμή έχουμε εφτακόσια άτομα. Το πλάνο μας είναι να κάνουμε μία αύξηση 30%. Έχω ξαναπεί ότι στις υπηρεσίες ασύλου ε</w:t>
      </w:r>
      <w:r>
        <w:rPr>
          <w:rFonts w:eastAsia="Times New Roman"/>
          <w:bCs/>
          <w:szCs w:val="24"/>
        </w:rPr>
        <w:t xml:space="preserve">ίναι αυστηρά νομικές οι διαδικασίες. Είναι σαν αυτό το κινέζικο παιχνίδι που άμα τραβήξεις ή εάν βάλεις ένα ξυλάκι παραπάνω μπορεί να καταπέσει όλο. Προχωράμε, λοιπόν, γνωρίζοντας την ανάγκη, αλλά με τέτοια σύνεση που να μην οδηγήσει σε πτώση την Υπηρεσία </w:t>
      </w:r>
      <w:r>
        <w:rPr>
          <w:rFonts w:eastAsia="Times New Roman"/>
          <w:bCs/>
          <w:szCs w:val="24"/>
        </w:rPr>
        <w:t>Ασύλου.</w:t>
      </w:r>
    </w:p>
    <w:p w14:paraId="4D7F3F82" w14:textId="77777777" w:rsidR="00915E1D" w:rsidRDefault="001E78ED">
      <w:pPr>
        <w:spacing w:line="600" w:lineRule="auto"/>
        <w:ind w:firstLine="720"/>
        <w:jc w:val="both"/>
        <w:rPr>
          <w:rFonts w:eastAsia="Times New Roman"/>
          <w:bCs/>
          <w:szCs w:val="24"/>
        </w:rPr>
      </w:pPr>
      <w:r>
        <w:rPr>
          <w:rFonts w:eastAsia="Times New Roman"/>
          <w:bCs/>
          <w:szCs w:val="24"/>
        </w:rPr>
        <w:t xml:space="preserve">Έχουμε πενήντα έξι χιλιάδες αιτήσεις ασύλου στη χώρα μας. Δεν είχαμε ποτέ. Η χώρα μας ήταν χώρα </w:t>
      </w:r>
      <w:r>
        <w:rPr>
          <w:rFonts w:eastAsia="Times New Roman"/>
          <w:bCs/>
          <w:szCs w:val="24"/>
          <w:lang w:val="en-US"/>
        </w:rPr>
        <w:t>transit</w:t>
      </w:r>
      <w:r>
        <w:rPr>
          <w:rFonts w:eastAsia="Times New Roman"/>
          <w:bCs/>
          <w:szCs w:val="24"/>
        </w:rPr>
        <w:t>, όπως ξέρετε. Ερχόντουσαν και έφευγαν. Έχουμε το φαινόμενο της κατάχρησης ασύλου. Δυστυχώς -και ευτυχώς από την άλλη- υπάρχει μία πολύ λεπτή γρα</w:t>
      </w:r>
      <w:r>
        <w:rPr>
          <w:rFonts w:eastAsia="Times New Roman"/>
          <w:bCs/>
          <w:szCs w:val="24"/>
        </w:rPr>
        <w:t>μμή ανάμεσα στο ότι η διαδικασία ασύλου πρέπει να επιταχυνθεί και στο ότι η διαδικασία ασύλου αποτελεί μία κορωνίδα ανθρωπίνων δικαιωμάτων στο χώρο της μετανάστευσης και δεν πρέπει να θιχθεί η νομική τους και ανθρωπιστική τους υπόσταση.</w:t>
      </w:r>
    </w:p>
    <w:p w14:paraId="4D7F3F83" w14:textId="77777777" w:rsidR="00915E1D" w:rsidRDefault="001E78ED">
      <w:pPr>
        <w:spacing w:line="600" w:lineRule="auto"/>
        <w:ind w:firstLine="720"/>
        <w:jc w:val="both"/>
        <w:rPr>
          <w:rFonts w:eastAsia="Times New Roman"/>
          <w:bCs/>
          <w:szCs w:val="24"/>
        </w:rPr>
      </w:pPr>
      <w:r>
        <w:rPr>
          <w:rFonts w:eastAsia="Times New Roman"/>
          <w:bCs/>
          <w:szCs w:val="24"/>
        </w:rPr>
        <w:t>Προσπαθούμε να ισορ</w:t>
      </w:r>
      <w:r>
        <w:rPr>
          <w:rFonts w:eastAsia="Times New Roman"/>
          <w:bCs/>
          <w:szCs w:val="24"/>
        </w:rPr>
        <w:t xml:space="preserve">ροπήσουμε σε αυτό. Είναι αληθές αυτό που λέτε, ότι στη χώρα μας πρακτικά έχουν τέσσερις δυνατότητες -άσυλο, προσφυγές, διοικητικό δικαστήριο, Συμβούλιο </w:t>
      </w:r>
      <w:r>
        <w:rPr>
          <w:rFonts w:eastAsia="Times New Roman"/>
          <w:bCs/>
          <w:szCs w:val="24"/>
        </w:rPr>
        <w:lastRenderedPageBreak/>
        <w:t>της Επικρατείας- ενώ σε χώρες δικαίου, όπως θεωρούνται για τη μετανάστευση η Γαλλία, η Ολλανδία, η Γερμα</w:t>
      </w:r>
      <w:r>
        <w:rPr>
          <w:rFonts w:eastAsia="Times New Roman"/>
          <w:bCs/>
          <w:szCs w:val="24"/>
        </w:rPr>
        <w:t>νία, η Σουηδία και η Δανία, έχουν δύο και σε κάποιες απ’ αυτές τρεις δυνατότητες. Επομένως, υπάρχει ένα ζήτημα. Σας είπα ποια είναι η δυσκολία. Με πολλή χαρά θα δεχθώ τη βοήθειά σας στο να δουλέψουμε πάνω σε αυτό το θέμα.</w:t>
      </w:r>
    </w:p>
    <w:p w14:paraId="4D7F3F84" w14:textId="77777777" w:rsidR="00915E1D" w:rsidRDefault="001E78ED">
      <w:pPr>
        <w:spacing w:line="600" w:lineRule="auto"/>
        <w:ind w:firstLine="720"/>
        <w:jc w:val="both"/>
        <w:rPr>
          <w:rFonts w:eastAsia="Times New Roman"/>
          <w:bCs/>
          <w:szCs w:val="24"/>
        </w:rPr>
      </w:pPr>
      <w:r>
        <w:rPr>
          <w:rFonts w:eastAsia="Times New Roman"/>
          <w:bCs/>
          <w:szCs w:val="24"/>
        </w:rPr>
        <w:t xml:space="preserve">Τελειώνοντας, υπάρχει μια διαφορά </w:t>
      </w:r>
      <w:r>
        <w:rPr>
          <w:rFonts w:eastAsia="Times New Roman"/>
          <w:bCs/>
          <w:szCs w:val="24"/>
        </w:rPr>
        <w:t xml:space="preserve">σήμερα, κύριε Πρόεδρε, στο γιατί έχουμε </w:t>
      </w:r>
      <w:r>
        <w:rPr>
          <w:rFonts w:eastAsia="Times New Roman"/>
          <w:bCs/>
          <w:szCs w:val="24"/>
        </w:rPr>
        <w:t xml:space="preserve">πενήντα  έξι χιλιάδες </w:t>
      </w:r>
      <w:r>
        <w:rPr>
          <w:rFonts w:eastAsia="Times New Roman"/>
          <w:bCs/>
          <w:szCs w:val="24"/>
        </w:rPr>
        <w:t>αιτήματα, ενώ έρχονται και άλλοι και άλλοι.</w:t>
      </w:r>
    </w:p>
    <w:p w14:paraId="4D7F3F8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w:t>
      </w:r>
      <w:r>
        <w:rPr>
          <w:rFonts w:eastAsia="Times New Roman" w:cs="Times New Roman"/>
          <w:szCs w:val="24"/>
        </w:rPr>
        <w:t xml:space="preserve">του </w:t>
      </w:r>
      <w:r>
        <w:rPr>
          <w:rFonts w:eastAsia="Times New Roman" w:cs="Times New Roman"/>
          <w:szCs w:val="24"/>
        </w:rPr>
        <w:t>κυρίου Υπουργού)</w:t>
      </w:r>
    </w:p>
    <w:p w14:paraId="4D7F3F86"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Επιτρέψτε μου να κλείσω με μία επιτυχία της Υπηρεσίας Ασύλου. Σε α</w:t>
      </w:r>
      <w:r>
        <w:rPr>
          <w:rFonts w:eastAsia="Times New Roman" w:cs="Times New Roman"/>
          <w:szCs w:val="24"/>
        </w:rPr>
        <w:t xml:space="preserve">υτό το διάστημα η Υπηρεσία Ασύλου έκανε δώδεκα χιλιάδες μετεγκαταστάσεις, </w:t>
      </w:r>
      <w:r>
        <w:rPr>
          <w:rFonts w:eastAsia="Times New Roman" w:cs="Times New Roman"/>
          <w:szCs w:val="24"/>
          <w:lang w:val="en-US"/>
        </w:rPr>
        <w:t>relocations</w:t>
      </w:r>
      <w:r>
        <w:rPr>
          <w:rFonts w:eastAsia="Times New Roman" w:cs="Times New Roman"/>
          <w:szCs w:val="24"/>
        </w:rPr>
        <w:t xml:space="preserve">, σε χώρες της Ευρώπης και έχουμε έτοιμους άλλους δυόμισι χιλιάδες για μετεγκατάσταση. Έχει αρχίσει και δουλεύει λίγο καλύτερα το σύστημα. </w:t>
      </w:r>
    </w:p>
    <w:p w14:paraId="4D7F3F87" w14:textId="77777777" w:rsidR="00915E1D" w:rsidRDefault="001E78ED">
      <w:pPr>
        <w:spacing w:line="600" w:lineRule="auto"/>
        <w:ind w:firstLine="720"/>
        <w:jc w:val="both"/>
        <w:rPr>
          <w:rFonts w:eastAsia="Times New Roman"/>
          <w:bCs/>
          <w:szCs w:val="24"/>
        </w:rPr>
      </w:pPr>
      <w:r>
        <w:rPr>
          <w:rFonts w:eastAsia="Times New Roman" w:cs="Times New Roman"/>
          <w:szCs w:val="24"/>
        </w:rPr>
        <w:t>Επίσης, η Υπηρεσία Ασύλου έκανε</w:t>
      </w:r>
      <w:r>
        <w:rPr>
          <w:rFonts w:eastAsia="Times New Roman" w:cs="Times New Roman"/>
          <w:szCs w:val="24"/>
        </w:rPr>
        <w:t xml:space="preserve"> </w:t>
      </w:r>
      <w:proofErr w:type="spellStart"/>
      <w:r>
        <w:rPr>
          <w:rFonts w:eastAsia="Times New Roman" w:cs="Times New Roman"/>
          <w:szCs w:val="24"/>
        </w:rPr>
        <w:t>εξίμισι</w:t>
      </w:r>
      <w:proofErr w:type="spellEnd"/>
      <w:r>
        <w:rPr>
          <w:rFonts w:eastAsia="Times New Roman" w:cs="Times New Roman"/>
          <w:szCs w:val="24"/>
        </w:rPr>
        <w:t xml:space="preserve"> χιλιάδες επανενώσεις οικογενειών. Και αυτό είναι δουλειά της Υπηρεσίας Ασύλου.</w:t>
      </w:r>
    </w:p>
    <w:p w14:paraId="4D7F3F8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και η Υπηρεσία Ασύλου συνέβαλε στο να γίνουν </w:t>
      </w:r>
      <w:proofErr w:type="spellStart"/>
      <w:r>
        <w:rPr>
          <w:rFonts w:eastAsia="Times New Roman" w:cs="Times New Roman"/>
          <w:szCs w:val="24"/>
        </w:rPr>
        <w:t>εξίμισι</w:t>
      </w:r>
      <w:proofErr w:type="spellEnd"/>
      <w:r>
        <w:rPr>
          <w:rFonts w:eastAsia="Times New Roman" w:cs="Times New Roman"/>
          <w:szCs w:val="24"/>
        </w:rPr>
        <w:t xml:space="preserve"> χιλιάδες οικειοθελείς επιστροφές στις χώρες καταγωγής τους, δουλειά που γίνεται κυρίως από το Διεθνή Οργανισ</w:t>
      </w:r>
      <w:r>
        <w:rPr>
          <w:rFonts w:eastAsia="Times New Roman" w:cs="Times New Roman"/>
          <w:szCs w:val="24"/>
        </w:rPr>
        <w:t xml:space="preserve">μό Μετανάστευσης. Έχει, όμως, συμβολή και η Υπηρεσία Ασύλου. Αυτό είναι μια ανεκτίμητη υπηρεσία. Είναι αμέσως-αμέσως είκοσι πέντε χιλιάδες άνθρωποι, οι οποίοι βρήκαν μια καλύτερη ζωή από αυτή που προοριζόντουσαν να ζήσουν εδώ. </w:t>
      </w:r>
    </w:p>
    <w:p w14:paraId="4D7F3F8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Είμαστε ανοικτοί σε οποιαδήποτε καλή σας πρόθεση. </w:t>
      </w:r>
    </w:p>
    <w:p w14:paraId="4D7F3F8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στοιχεία,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w:t>
      </w:r>
      <w:r>
        <w:rPr>
          <w:rFonts w:eastAsia="Times New Roman" w:cs="Times New Roman"/>
          <w:szCs w:val="24"/>
        </w:rPr>
        <w:t>ουλής)</w:t>
      </w:r>
    </w:p>
    <w:p w14:paraId="4D7F3F8B"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Καρρά, έχετε τον λόγο. </w:t>
      </w:r>
    </w:p>
    <w:p w14:paraId="4D7F3F8C"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είναι δεδομένο. Δεν αμφισβητώ τις προσπάθειες και τις προθέσεις του Υπουργού, του Υπουργείου και της Υπηρεσίας Ασύλου. Τις αναγνωρίζω και συγχ</w:t>
      </w:r>
      <w:r>
        <w:rPr>
          <w:rFonts w:eastAsia="Times New Roman" w:cs="Times New Roman"/>
          <w:szCs w:val="24"/>
        </w:rPr>
        <w:t xml:space="preserve">αίρω, αν θέλετε, για τις προσπάθειες αυτές. </w:t>
      </w:r>
    </w:p>
    <w:p w14:paraId="4D7F3F8D"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Όμως, παραμένει η σκέψη μου αν μπορούμε να ακολουθήσουμε το γαλλικό πρότυπο, όπως ανέφερε και ο κύριος Υπουργός, όπου τα στάδια είναι δύο, αντί να ακολουθούμε τα τέσσερα, τα οποία κατ’ εμέ είναι πολυτελή για την</w:t>
      </w:r>
      <w:r>
        <w:rPr>
          <w:rFonts w:eastAsia="Times New Roman" w:cs="Times New Roman"/>
          <w:szCs w:val="24"/>
        </w:rPr>
        <w:t xml:space="preserve"> ανάγκη της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p>
    <w:p w14:paraId="4D7F3F8E"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Δεδομένου ότι κατά τα τελευταία στοιχεία -δεν ξέρω αν είναι απόλυτα ακριβή- κατατίθενται, κύριε Υπουργέ, όπως γνωρίζετε, πέντε χιλιάδες αιτήσεις ασύλου ανά μήνα εντός του 2017 -δημοσιογραφικές είναι οι πληροφορίες, δεν έχω επίσημη ενη</w:t>
      </w:r>
      <w:r>
        <w:rPr>
          <w:rFonts w:eastAsia="Times New Roman" w:cs="Times New Roman"/>
          <w:szCs w:val="24"/>
        </w:rPr>
        <w:t xml:space="preserve">μέρωση- καταλαβαίνετε ότι κάποια στιγμή θα πρέπει να αναζητήσουμε τον τρόπο επιτάχυνσης. Και συμφωνώ με αυτό. </w:t>
      </w:r>
    </w:p>
    <w:p w14:paraId="4D7F3F8F"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Δεύτερον, έχω έναν προβληματισμό, ο οποίος μπορεί να ανατρέψει όλο το σκηνικό το οποίο έχει διαμορφωθεί, ακόμα και με τις καλές προσπάθειες. Αν τυχόν έρθει το Συμβούλιο της Επικρατείας αυτή τη στιγμή και βγάλει μια απόφαση η Ολομέλεια και πει ότι κακώς συμ</w:t>
      </w:r>
      <w:r>
        <w:rPr>
          <w:rFonts w:eastAsia="Times New Roman" w:cs="Times New Roman"/>
          <w:szCs w:val="24"/>
        </w:rPr>
        <w:t xml:space="preserve">μετέχουν τακτικοί διοικητικοί δικαστές στις </w:t>
      </w:r>
      <w:proofErr w:type="spellStart"/>
      <w:r>
        <w:rPr>
          <w:rFonts w:eastAsia="Times New Roman" w:cs="Times New Roman"/>
          <w:szCs w:val="24"/>
        </w:rPr>
        <w:t>ενδικοφανείς</w:t>
      </w:r>
      <w:proofErr w:type="spellEnd"/>
      <w:r>
        <w:rPr>
          <w:rFonts w:eastAsia="Times New Roman" w:cs="Times New Roman"/>
          <w:szCs w:val="24"/>
        </w:rPr>
        <w:t xml:space="preserve"> επιτροπές ασύλου, διότι δεν έχουν τα εχέγγυα του δικαιοδοτικού οργάνου, πώς θα αντιμετωπιστούν τα ζητήματα τα οποία θα έχουν προκύψει από αποφάσεις που έχουν εκδοθεί στον ενδιάμεσο χρόνο; </w:t>
      </w:r>
    </w:p>
    <w:p w14:paraId="4D7F3F90"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lastRenderedPageBreak/>
        <w:t>Θα ήθελα ν</w:t>
      </w:r>
      <w:r>
        <w:rPr>
          <w:rFonts w:eastAsia="Times New Roman" w:cs="Times New Roman"/>
          <w:szCs w:val="24"/>
        </w:rPr>
        <w:t xml:space="preserve">α το βάλω στη σκέψη σας και στη σκέψη του Υπουργείου, γιατί μετά θα προκύψει ανάγκη συμμόρφωσης σε μια απόφαση ανώτατου δικαστηρίου. </w:t>
      </w:r>
    </w:p>
    <w:p w14:paraId="4D7F3F91"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Δεν το αναφέρω στην ερώτησή μου αυτό, αλλά νομίζω ότι το Υπουργείο θα πρέπει να απασχοληθεί και με σχέδιο αντιμετώπισης τυ</w:t>
      </w:r>
      <w:r>
        <w:rPr>
          <w:rFonts w:eastAsia="Times New Roman" w:cs="Times New Roman"/>
          <w:szCs w:val="24"/>
        </w:rPr>
        <w:t xml:space="preserve">χόν μιας ανατροπής, κύριε Υπουργέ. Δεν το προβλέπω, δεν το γνωρίζω, αλλά είναι στα ενδεχόμενα ότι μπορεί να συμβεί. </w:t>
      </w:r>
    </w:p>
    <w:p w14:paraId="4D7F3F92"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Συνοψίζοντας, λοιπόν, θα πω, ναι, θέλω κι εγώ να βοηθήσω, αν μπορώ. Θα δώσω τις σκέψεις μου και τις προσπάθειες για να απλοποιηθεί η διαδικ</w:t>
      </w:r>
      <w:r>
        <w:rPr>
          <w:rFonts w:eastAsia="Times New Roman" w:cs="Times New Roman"/>
          <w:szCs w:val="24"/>
        </w:rPr>
        <w:t xml:space="preserve">ασία και για ποιο λόγο. </w:t>
      </w:r>
    </w:p>
    <w:p w14:paraId="4D7F3F93"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Το περιβάλλον, ιδιαίτερα στα νησιά, είναι ρευστό, κύριε Πρόεδρε και κύριε Υπουργέ. Έχουμε ένα δημοψήφισμα στην Τουρκία, το οποίο δίνει ένα στάδιο αβεβαιότητας και ανά πάση στιγμή μπορεί να προκύψει μια μεταβολή και στις ροές ακόμα,</w:t>
      </w:r>
      <w:r>
        <w:rPr>
          <w:rFonts w:eastAsia="Times New Roman" w:cs="Times New Roman"/>
          <w:szCs w:val="24"/>
        </w:rPr>
        <w:t xml:space="preserve"> αλλά και σε ζητήματα δηλώσεως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Ας </w:t>
      </w:r>
      <w:proofErr w:type="spellStart"/>
      <w:r>
        <w:rPr>
          <w:rFonts w:eastAsia="Times New Roman" w:cs="Times New Roman"/>
          <w:szCs w:val="24"/>
        </w:rPr>
        <w:t>είμεθα</w:t>
      </w:r>
      <w:proofErr w:type="spellEnd"/>
      <w:r>
        <w:rPr>
          <w:rFonts w:eastAsia="Times New Roman" w:cs="Times New Roman"/>
          <w:szCs w:val="24"/>
        </w:rPr>
        <w:t xml:space="preserve">, λοιπόν, έτοιμοι. </w:t>
      </w:r>
    </w:p>
    <w:p w14:paraId="4D7F3F94"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Νομίζω ότι πρέπει όλοι μαζί να προσπαθήσουμε να τα αντιμετωπίσουμε αυτά τα προβλήματα. </w:t>
      </w:r>
    </w:p>
    <w:p w14:paraId="4D7F3F95"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D7F3F96"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έχε</w:t>
      </w:r>
      <w:r>
        <w:rPr>
          <w:rFonts w:eastAsia="Times New Roman" w:cs="Times New Roman"/>
          <w:szCs w:val="24"/>
        </w:rPr>
        <w:t xml:space="preserve">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p>
    <w:p w14:paraId="4D7F3F97"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Δεν έχω να απαντήσω κάτι, με την έννοια του ότι, όπως ξέρετε, αυτά τα ζητήματα είναι ζητήματα που ήδη προσπαθούμε να τα δούμε. Και είμαι βέβαιος ότι και εσείς συμφωνείτε πως η λύση δεν πρ</w:t>
      </w:r>
      <w:r>
        <w:rPr>
          <w:rFonts w:eastAsia="Times New Roman" w:cs="Times New Roman"/>
          <w:szCs w:val="24"/>
        </w:rPr>
        <w:t xml:space="preserve">έπει να είναι εις βάρος του διεθνούς δικαίου και της Συνθήκης της Γενεύης. Η προϊστορία σας, εξάλλου, το διαβεβαιώνει αυτό. </w:t>
      </w:r>
    </w:p>
    <w:p w14:paraId="4D7F3F98"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Κύριε Πρόεδρε, απλά να σας πω ότι αυτή τη στιγμή, με βάση το καινούργιο πλάνο το οποίο υπογράψαμε με την Ευρωπαϊκή Ένωση, έχουμε πε</w:t>
      </w:r>
      <w:r>
        <w:rPr>
          <w:rFonts w:eastAsia="Times New Roman" w:cs="Times New Roman"/>
          <w:szCs w:val="24"/>
        </w:rPr>
        <w:t xml:space="preserve">τύχει και έχουμε στα νησιά πάνω από εκατό άτομα για επί τόπου γραφεία ασύλου, ώστε να υπάρξει επιτάχυνση. Σε δύο νησιά από αυτά δημιουργούμε καινούργια γραφεία ασύλου -στη Χίο και τη Μυτιλήνη- εκτός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που θα διευκολύνει και αυτό το πράγμα. </w:t>
      </w:r>
    </w:p>
    <w:p w14:paraId="4D7F3F99"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για πρώτη φορά ίσως, σχεδόν έχουμε συμπληρώσει τους ανθρώπους της </w:t>
      </w:r>
      <w:r>
        <w:rPr>
          <w:rFonts w:eastAsia="Times New Roman" w:cs="Times New Roman"/>
          <w:szCs w:val="24"/>
          <w:lang w:val="en-US"/>
        </w:rPr>
        <w:t>EASO</w:t>
      </w:r>
      <w:r>
        <w:rPr>
          <w:rFonts w:eastAsia="Times New Roman" w:cs="Times New Roman"/>
          <w:szCs w:val="24"/>
        </w:rPr>
        <w:t xml:space="preserve">, που η Ευρωπαϊκή Ένωση </w:t>
      </w:r>
      <w:r>
        <w:rPr>
          <w:rFonts w:eastAsia="Times New Roman" w:cs="Times New Roman"/>
          <w:szCs w:val="24"/>
        </w:rPr>
        <w:lastRenderedPageBreak/>
        <w:t xml:space="preserve">μας είχε υποσχεθεί και που μέχρι τώρα ποτέ δεν είχε γίνει. Νομίζω ότι μέχρι τις 15 Μάϊου θα έχουμε τελειώσει και με αυτό και θα υπάρξει μια επιτάχυνση. </w:t>
      </w:r>
    </w:p>
    <w:p w14:paraId="4D7F3F9A"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Ωστόσο, ν</w:t>
      </w:r>
      <w:r>
        <w:rPr>
          <w:rFonts w:eastAsia="Times New Roman" w:cs="Times New Roman"/>
          <w:szCs w:val="24"/>
        </w:rPr>
        <w:t xml:space="preserve">αι, το πρόβλημα παραμένει. Είναι πρόβλημα για εμάς, είναι πρόβλημα και γι’ αυτούς τους ανθρώπους, τους ταλαιπωρημένους. Πρέπει να προσπαθήσουμε να βρούμε λύση και είμαστε ανοικτοί στις προτάσεις. </w:t>
      </w:r>
    </w:p>
    <w:p w14:paraId="4D7F3F9B"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Ολοκληρώθηκε η συζήτηση των επίκαιρων ερωτήσεων. </w:t>
      </w:r>
    </w:p>
    <w:p w14:paraId="4D7F3F9C" w14:textId="77777777" w:rsidR="00915E1D" w:rsidRDefault="001E78E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4D7F3F9D"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D7F3F9E" w14:textId="77777777" w:rsidR="00915E1D" w:rsidRDefault="001E78E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11.15΄ </w:t>
      </w:r>
      <w:proofErr w:type="spellStart"/>
      <w:r>
        <w:rPr>
          <w:rFonts w:eastAsia="Times New Roman" w:cs="Times New Roman"/>
          <w:szCs w:val="24"/>
        </w:rPr>
        <w:t>λύεται</w:t>
      </w:r>
      <w:proofErr w:type="spellEnd"/>
      <w:r>
        <w:rPr>
          <w:rFonts w:eastAsia="Times New Roman" w:cs="Times New Roman"/>
          <w:szCs w:val="24"/>
        </w:rPr>
        <w:t xml:space="preserve"> η συ</w:t>
      </w:r>
      <w:r>
        <w:rPr>
          <w:rFonts w:eastAsia="Times New Roman" w:cs="Times New Roman"/>
          <w:szCs w:val="24"/>
        </w:rPr>
        <w:t>νεδρίαση για τη Δευτέρα 24 Απριλίου 2017 και ώρα 18.00</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επίκαιρων ερωτήσεων. </w:t>
      </w:r>
    </w:p>
    <w:p w14:paraId="4D7F3F9F" w14:textId="77777777" w:rsidR="00915E1D" w:rsidRDefault="001E78ED">
      <w:pPr>
        <w:spacing w:line="600" w:lineRule="auto"/>
        <w:ind w:firstLine="720"/>
        <w:jc w:val="both"/>
        <w:rPr>
          <w:rFonts w:eastAsia="Times New Roman" w:cs="Times New Roman"/>
          <w:b/>
          <w:szCs w:val="24"/>
        </w:rPr>
      </w:pPr>
      <w:r>
        <w:rPr>
          <w:rFonts w:eastAsia="Times New Roman" w:cs="Times New Roman"/>
          <w:b/>
          <w:szCs w:val="24"/>
        </w:rPr>
        <w:t xml:space="preserve">Ο ΠΡΟΕΔΡΟΣ                                                             ΟΙ ΓΡΑΜΜΑΤΕΙΣ </w:t>
      </w:r>
    </w:p>
    <w:sectPr w:rsidR="00915E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e8l6cGXgGlXivgFCERA5E8d4lU=" w:salt="clXaqRw9JEPu78M34TnM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1D"/>
    <w:rsid w:val="001E78ED"/>
    <w:rsid w:val="0084754D"/>
    <w:rsid w:val="00915E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3E9B"/>
  <w15:docId w15:val="{631F066F-0CA1-4A6A-9ACF-DC5E349E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4E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E4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3323">
      <w:bodyDiv w:val="1"/>
      <w:marLeft w:val="0"/>
      <w:marRight w:val="0"/>
      <w:marTop w:val="0"/>
      <w:marBottom w:val="0"/>
      <w:divBdr>
        <w:top w:val="none" w:sz="0" w:space="0" w:color="auto"/>
        <w:left w:val="none" w:sz="0" w:space="0" w:color="auto"/>
        <w:bottom w:val="none" w:sz="0" w:space="0" w:color="auto"/>
        <w:right w:val="none" w:sz="0" w:space="0" w:color="auto"/>
      </w:divBdr>
      <w:divsChild>
        <w:div w:id="189614773">
          <w:marLeft w:val="0"/>
          <w:marRight w:val="0"/>
          <w:marTop w:val="0"/>
          <w:marBottom w:val="0"/>
          <w:divBdr>
            <w:top w:val="none" w:sz="0" w:space="0" w:color="auto"/>
            <w:left w:val="none" w:sz="0" w:space="0" w:color="auto"/>
            <w:bottom w:val="none" w:sz="0" w:space="0" w:color="auto"/>
            <w:right w:val="none" w:sz="0" w:space="0" w:color="auto"/>
          </w:divBdr>
          <w:divsChild>
            <w:div w:id="278341278">
              <w:marLeft w:val="0"/>
              <w:marRight w:val="0"/>
              <w:marTop w:val="0"/>
              <w:marBottom w:val="0"/>
              <w:divBdr>
                <w:top w:val="none" w:sz="0" w:space="0" w:color="auto"/>
                <w:left w:val="none" w:sz="0" w:space="0" w:color="auto"/>
                <w:bottom w:val="none" w:sz="0" w:space="0" w:color="auto"/>
                <w:right w:val="none" w:sz="0" w:space="0" w:color="auto"/>
              </w:divBdr>
              <w:divsChild>
                <w:div w:id="1579947780">
                  <w:marLeft w:val="0"/>
                  <w:marRight w:val="0"/>
                  <w:marTop w:val="0"/>
                  <w:marBottom w:val="0"/>
                  <w:divBdr>
                    <w:top w:val="none" w:sz="0" w:space="0" w:color="auto"/>
                    <w:left w:val="none" w:sz="0" w:space="0" w:color="auto"/>
                    <w:bottom w:val="none" w:sz="0" w:space="0" w:color="auto"/>
                    <w:right w:val="none" w:sz="0" w:space="0" w:color="auto"/>
                  </w:divBdr>
                  <w:divsChild>
                    <w:div w:id="272400292">
                      <w:marLeft w:val="0"/>
                      <w:marRight w:val="0"/>
                      <w:marTop w:val="0"/>
                      <w:marBottom w:val="0"/>
                      <w:divBdr>
                        <w:top w:val="none" w:sz="0" w:space="0" w:color="auto"/>
                        <w:left w:val="none" w:sz="0" w:space="0" w:color="auto"/>
                        <w:bottom w:val="none" w:sz="0" w:space="0" w:color="auto"/>
                        <w:right w:val="none" w:sz="0" w:space="0" w:color="auto"/>
                      </w:divBdr>
                      <w:divsChild>
                        <w:div w:id="328288475">
                          <w:marLeft w:val="0"/>
                          <w:marRight w:val="0"/>
                          <w:marTop w:val="0"/>
                          <w:marBottom w:val="0"/>
                          <w:divBdr>
                            <w:top w:val="none" w:sz="0" w:space="0" w:color="auto"/>
                            <w:left w:val="none" w:sz="0" w:space="0" w:color="auto"/>
                            <w:bottom w:val="none" w:sz="0" w:space="0" w:color="auto"/>
                            <w:right w:val="none" w:sz="0" w:space="0" w:color="auto"/>
                          </w:divBdr>
                          <w:divsChild>
                            <w:div w:id="1768650757">
                              <w:marLeft w:val="0"/>
                              <w:marRight w:val="0"/>
                              <w:marTop w:val="0"/>
                              <w:marBottom w:val="0"/>
                              <w:divBdr>
                                <w:top w:val="none" w:sz="0" w:space="0" w:color="auto"/>
                                <w:left w:val="none" w:sz="0" w:space="0" w:color="auto"/>
                                <w:bottom w:val="none" w:sz="0" w:space="0" w:color="auto"/>
                                <w:right w:val="none" w:sz="0" w:space="0" w:color="auto"/>
                              </w:divBdr>
                              <w:divsChild>
                                <w:div w:id="1543596456">
                                  <w:marLeft w:val="0"/>
                                  <w:marRight w:val="0"/>
                                  <w:marTop w:val="0"/>
                                  <w:marBottom w:val="0"/>
                                  <w:divBdr>
                                    <w:top w:val="none" w:sz="0" w:space="0" w:color="auto"/>
                                    <w:left w:val="none" w:sz="0" w:space="0" w:color="auto"/>
                                    <w:bottom w:val="none" w:sz="0" w:space="0" w:color="auto"/>
                                    <w:right w:val="none" w:sz="0" w:space="0" w:color="auto"/>
                                  </w:divBdr>
                                  <w:divsChild>
                                    <w:div w:id="1165052218">
                                      <w:marLeft w:val="0"/>
                                      <w:marRight w:val="0"/>
                                      <w:marTop w:val="0"/>
                                      <w:marBottom w:val="0"/>
                                      <w:divBdr>
                                        <w:top w:val="none" w:sz="0" w:space="0" w:color="auto"/>
                                        <w:left w:val="none" w:sz="0" w:space="0" w:color="auto"/>
                                        <w:bottom w:val="none" w:sz="0" w:space="0" w:color="auto"/>
                                        <w:right w:val="none" w:sz="0" w:space="0" w:color="auto"/>
                                      </w:divBdr>
                                      <w:divsChild>
                                        <w:div w:id="1463037253">
                                          <w:marLeft w:val="0"/>
                                          <w:marRight w:val="0"/>
                                          <w:marTop w:val="0"/>
                                          <w:marBottom w:val="0"/>
                                          <w:divBdr>
                                            <w:top w:val="none" w:sz="0" w:space="0" w:color="auto"/>
                                            <w:left w:val="none" w:sz="0" w:space="0" w:color="auto"/>
                                            <w:bottom w:val="none" w:sz="0" w:space="0" w:color="auto"/>
                                            <w:right w:val="none" w:sz="0" w:space="0" w:color="auto"/>
                                          </w:divBdr>
                                          <w:divsChild>
                                            <w:div w:id="2069954565">
                                              <w:marLeft w:val="0"/>
                                              <w:marRight w:val="0"/>
                                              <w:marTop w:val="0"/>
                                              <w:marBottom w:val="0"/>
                                              <w:divBdr>
                                                <w:top w:val="none" w:sz="0" w:space="0" w:color="auto"/>
                                                <w:left w:val="none" w:sz="0" w:space="0" w:color="auto"/>
                                                <w:bottom w:val="none" w:sz="0" w:space="0" w:color="auto"/>
                                                <w:right w:val="none" w:sz="0" w:space="0" w:color="auto"/>
                                              </w:divBdr>
                                              <w:divsChild>
                                                <w:div w:id="2978847">
                                                  <w:marLeft w:val="0"/>
                                                  <w:marRight w:val="0"/>
                                                  <w:marTop w:val="0"/>
                                                  <w:marBottom w:val="0"/>
                                                  <w:divBdr>
                                                    <w:top w:val="none" w:sz="0" w:space="0" w:color="auto"/>
                                                    <w:left w:val="none" w:sz="0" w:space="0" w:color="auto"/>
                                                    <w:bottom w:val="none" w:sz="0" w:space="0" w:color="auto"/>
                                                    <w:right w:val="none" w:sz="0" w:space="0" w:color="auto"/>
                                                  </w:divBdr>
                                                  <w:divsChild>
                                                    <w:div w:id="788092173">
                                                      <w:marLeft w:val="0"/>
                                                      <w:marRight w:val="0"/>
                                                      <w:marTop w:val="0"/>
                                                      <w:marBottom w:val="0"/>
                                                      <w:divBdr>
                                                        <w:top w:val="none" w:sz="0" w:space="0" w:color="auto"/>
                                                        <w:left w:val="none" w:sz="0" w:space="0" w:color="auto"/>
                                                        <w:bottom w:val="none" w:sz="0" w:space="0" w:color="auto"/>
                                                        <w:right w:val="none" w:sz="0" w:space="0" w:color="auto"/>
                                                      </w:divBdr>
                                                      <w:divsChild>
                                                        <w:div w:id="549466237">
                                                          <w:marLeft w:val="0"/>
                                                          <w:marRight w:val="0"/>
                                                          <w:marTop w:val="0"/>
                                                          <w:marBottom w:val="0"/>
                                                          <w:divBdr>
                                                            <w:top w:val="none" w:sz="0" w:space="0" w:color="auto"/>
                                                            <w:left w:val="none" w:sz="0" w:space="0" w:color="auto"/>
                                                            <w:bottom w:val="none" w:sz="0" w:space="0" w:color="auto"/>
                                                            <w:right w:val="none" w:sz="0" w:space="0" w:color="auto"/>
                                                          </w:divBdr>
                                                          <w:divsChild>
                                                            <w:div w:id="2056731283">
                                                              <w:marLeft w:val="0"/>
                                                              <w:marRight w:val="0"/>
                                                              <w:marTop w:val="0"/>
                                                              <w:marBottom w:val="0"/>
                                                              <w:divBdr>
                                                                <w:top w:val="none" w:sz="0" w:space="0" w:color="auto"/>
                                                                <w:left w:val="none" w:sz="0" w:space="0" w:color="auto"/>
                                                                <w:bottom w:val="none" w:sz="0" w:space="0" w:color="auto"/>
                                                                <w:right w:val="none" w:sz="0" w:space="0" w:color="auto"/>
                                                              </w:divBdr>
                                                              <w:divsChild>
                                                                <w:div w:id="1175606117">
                                                                  <w:marLeft w:val="0"/>
                                                                  <w:marRight w:val="0"/>
                                                                  <w:marTop w:val="0"/>
                                                                  <w:marBottom w:val="0"/>
                                                                  <w:divBdr>
                                                                    <w:top w:val="none" w:sz="0" w:space="0" w:color="auto"/>
                                                                    <w:left w:val="none" w:sz="0" w:space="0" w:color="auto"/>
                                                                    <w:bottom w:val="none" w:sz="0" w:space="0" w:color="auto"/>
                                                                    <w:right w:val="none" w:sz="0" w:space="0" w:color="auto"/>
                                                                  </w:divBdr>
                                                                  <w:divsChild>
                                                                    <w:div w:id="1161233353">
                                                                      <w:marLeft w:val="0"/>
                                                                      <w:marRight w:val="0"/>
                                                                      <w:marTop w:val="0"/>
                                                                      <w:marBottom w:val="0"/>
                                                                      <w:divBdr>
                                                                        <w:top w:val="none" w:sz="0" w:space="0" w:color="auto"/>
                                                                        <w:left w:val="none" w:sz="0" w:space="0" w:color="auto"/>
                                                                        <w:bottom w:val="none" w:sz="0" w:space="0" w:color="auto"/>
                                                                        <w:right w:val="none" w:sz="0" w:space="0" w:color="auto"/>
                                                                      </w:divBdr>
                                                                      <w:divsChild>
                                                                        <w:div w:id="1719888231">
                                                                          <w:marLeft w:val="0"/>
                                                                          <w:marRight w:val="0"/>
                                                                          <w:marTop w:val="0"/>
                                                                          <w:marBottom w:val="0"/>
                                                                          <w:divBdr>
                                                                            <w:top w:val="none" w:sz="0" w:space="0" w:color="auto"/>
                                                                            <w:left w:val="none" w:sz="0" w:space="0" w:color="auto"/>
                                                                            <w:bottom w:val="none" w:sz="0" w:space="0" w:color="auto"/>
                                                                            <w:right w:val="none" w:sz="0" w:space="0" w:color="auto"/>
                                                                          </w:divBdr>
                                                                          <w:divsChild>
                                                                            <w:div w:id="1137533725">
                                                                              <w:marLeft w:val="0"/>
                                                                              <w:marRight w:val="0"/>
                                                                              <w:marTop w:val="0"/>
                                                                              <w:marBottom w:val="0"/>
                                                                              <w:divBdr>
                                                                                <w:top w:val="none" w:sz="0" w:space="0" w:color="auto"/>
                                                                                <w:left w:val="none" w:sz="0" w:space="0" w:color="auto"/>
                                                                                <w:bottom w:val="none" w:sz="0" w:space="0" w:color="auto"/>
                                                                                <w:right w:val="none" w:sz="0" w:space="0" w:color="auto"/>
                                                                              </w:divBdr>
                                                                              <w:divsChild>
                                                                                <w:div w:id="1641108661">
                                                                                  <w:marLeft w:val="0"/>
                                                                                  <w:marRight w:val="0"/>
                                                                                  <w:marTop w:val="0"/>
                                                                                  <w:marBottom w:val="0"/>
                                                                                  <w:divBdr>
                                                                                    <w:top w:val="none" w:sz="0" w:space="0" w:color="auto"/>
                                                                                    <w:left w:val="none" w:sz="0" w:space="0" w:color="auto"/>
                                                                                    <w:bottom w:val="none" w:sz="0" w:space="0" w:color="auto"/>
                                                                                    <w:right w:val="none" w:sz="0" w:space="0" w:color="auto"/>
                                                                                  </w:divBdr>
                                                                                  <w:divsChild>
                                                                                    <w:div w:id="1525971679">
                                                                                      <w:marLeft w:val="0"/>
                                                                                      <w:marRight w:val="0"/>
                                                                                      <w:marTop w:val="0"/>
                                                                                      <w:marBottom w:val="0"/>
                                                                                      <w:divBdr>
                                                                                        <w:top w:val="none" w:sz="0" w:space="0" w:color="auto"/>
                                                                                        <w:left w:val="none" w:sz="0" w:space="0" w:color="auto"/>
                                                                                        <w:bottom w:val="none" w:sz="0" w:space="0" w:color="auto"/>
                                                                                        <w:right w:val="none" w:sz="0" w:space="0" w:color="auto"/>
                                                                                      </w:divBdr>
                                                                                      <w:divsChild>
                                                                                        <w:div w:id="20320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436</MetadataID>
    <Session xmlns="641f345b-441b-4b81-9152-adc2e73ba5e1">Β´</Session>
    <Date xmlns="641f345b-441b-4b81-9152-adc2e73ba5e1">2017-04-20T21:00:00+00:00</Date>
    <Status xmlns="641f345b-441b-4b81-9152-adc2e73ba5e1">
      <Url>http://srv-sp1/praktika/Lists/Incoming_Metadata/EditForm.aspx?ID=436&amp;Source=/praktika/Recordings_Library/Forms/AllItems.aspx</Url>
      <Description>Δημοσιεύτηκε</Description>
    </Status>
    <Meeting xmlns="641f345b-441b-4b81-9152-adc2e73ba5e1">ΡΘ´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F2186-C580-4120-A720-C0DBACA40D8C}">
  <ds:schemaRefs>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75139C08-B023-425E-8FB0-69726A859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15D135-5E48-46F0-A9E4-D72EF0297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9655</Words>
  <Characters>52143</Characters>
  <Application>Microsoft Office Word</Application>
  <DocSecurity>0</DocSecurity>
  <Lines>434</Lines>
  <Paragraphs>123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2017-04-27T09:20:00Z</dcterms:created>
  <dcterms:modified xsi:type="dcterms:W3CDTF">2017-04-27T09:20:00Z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