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40C8E" w14:textId="77777777" w:rsidR="007A3653" w:rsidRPr="007A3653" w:rsidRDefault="007A3653" w:rsidP="007A3653">
      <w:pPr>
        <w:spacing w:after="0" w:line="360" w:lineRule="auto"/>
        <w:rPr>
          <w:ins w:id="0" w:author="ch.flouda" w:date="2018-05-04T13:15:00Z"/>
          <w:rFonts w:eastAsia="Times New Roman"/>
          <w:szCs w:val="24"/>
          <w:lang w:eastAsia="en-US"/>
        </w:rPr>
      </w:pPr>
      <w:bookmarkStart w:id="1" w:name="_GoBack"/>
      <w:bookmarkEnd w:id="1"/>
      <w:ins w:id="2" w:author="ch.flouda" w:date="2018-05-04T13:15:00Z">
        <w:r w:rsidRPr="007A365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D29122" w14:textId="77777777" w:rsidR="007A3653" w:rsidRPr="007A3653" w:rsidRDefault="007A3653" w:rsidP="007A3653">
      <w:pPr>
        <w:spacing w:after="0" w:line="360" w:lineRule="auto"/>
        <w:rPr>
          <w:ins w:id="3" w:author="ch.flouda" w:date="2018-05-04T13:15:00Z"/>
          <w:rFonts w:eastAsia="Times New Roman"/>
          <w:szCs w:val="24"/>
          <w:lang w:eastAsia="en-US"/>
        </w:rPr>
      </w:pPr>
    </w:p>
    <w:p w14:paraId="3E168E42" w14:textId="77777777" w:rsidR="007A3653" w:rsidRPr="007A3653" w:rsidRDefault="007A3653" w:rsidP="007A3653">
      <w:pPr>
        <w:spacing w:after="0" w:line="360" w:lineRule="auto"/>
        <w:rPr>
          <w:ins w:id="4" w:author="ch.flouda" w:date="2018-05-04T13:15:00Z"/>
          <w:rFonts w:eastAsia="Times New Roman"/>
          <w:szCs w:val="24"/>
          <w:lang w:eastAsia="en-US"/>
        </w:rPr>
      </w:pPr>
      <w:ins w:id="5" w:author="ch.flouda" w:date="2018-05-04T13:15:00Z">
        <w:r w:rsidRPr="007A3653">
          <w:rPr>
            <w:rFonts w:eastAsia="Times New Roman"/>
            <w:szCs w:val="24"/>
            <w:lang w:eastAsia="en-US"/>
          </w:rPr>
          <w:t>ΠΙΝΑΚΑΣ ΠΕΡΙΕΧΟΜΕΝΩΝ</w:t>
        </w:r>
      </w:ins>
    </w:p>
    <w:p w14:paraId="025C49B4" w14:textId="77777777" w:rsidR="007A3653" w:rsidRPr="007A3653" w:rsidRDefault="007A3653" w:rsidP="007A3653">
      <w:pPr>
        <w:spacing w:after="0" w:line="360" w:lineRule="auto"/>
        <w:rPr>
          <w:ins w:id="6" w:author="ch.flouda" w:date="2018-05-04T13:15:00Z"/>
          <w:rFonts w:eastAsia="Times New Roman"/>
          <w:szCs w:val="24"/>
          <w:lang w:eastAsia="en-US"/>
        </w:rPr>
      </w:pPr>
      <w:ins w:id="7" w:author="ch.flouda" w:date="2018-05-04T13:15:00Z">
        <w:r w:rsidRPr="007A3653">
          <w:rPr>
            <w:rFonts w:eastAsia="Times New Roman"/>
            <w:szCs w:val="24"/>
            <w:lang w:eastAsia="en-US"/>
          </w:rPr>
          <w:t xml:space="preserve">ΙΖ΄ ΠΕΡΙΟΔΟΣ </w:t>
        </w:r>
      </w:ins>
    </w:p>
    <w:p w14:paraId="29843C0F" w14:textId="77777777" w:rsidR="007A3653" w:rsidRPr="007A3653" w:rsidRDefault="007A3653" w:rsidP="007A3653">
      <w:pPr>
        <w:spacing w:after="0" w:line="360" w:lineRule="auto"/>
        <w:rPr>
          <w:ins w:id="8" w:author="ch.flouda" w:date="2018-05-04T13:15:00Z"/>
          <w:rFonts w:eastAsia="Times New Roman"/>
          <w:szCs w:val="24"/>
          <w:lang w:eastAsia="en-US"/>
        </w:rPr>
      </w:pPr>
      <w:ins w:id="9" w:author="ch.flouda" w:date="2018-05-04T13:15:00Z">
        <w:r w:rsidRPr="007A3653">
          <w:rPr>
            <w:rFonts w:eastAsia="Times New Roman"/>
            <w:szCs w:val="24"/>
            <w:lang w:eastAsia="en-US"/>
          </w:rPr>
          <w:t>ΠΡΟΕΔΡΕΥΟΜΕΝΗΣ ΚΟΙΝΟΒΟΥΛΕΥΤΙΚΗΣ ΔΗΜΟΚΡΑΤΙΑΣ</w:t>
        </w:r>
      </w:ins>
    </w:p>
    <w:p w14:paraId="5100D1BC" w14:textId="77777777" w:rsidR="007A3653" w:rsidRPr="007A3653" w:rsidRDefault="007A3653" w:rsidP="007A3653">
      <w:pPr>
        <w:spacing w:after="0" w:line="360" w:lineRule="auto"/>
        <w:rPr>
          <w:ins w:id="10" w:author="ch.flouda" w:date="2018-05-04T13:15:00Z"/>
          <w:rFonts w:eastAsia="Times New Roman"/>
          <w:szCs w:val="24"/>
          <w:lang w:eastAsia="en-US"/>
        </w:rPr>
      </w:pPr>
      <w:ins w:id="11" w:author="ch.flouda" w:date="2018-05-04T13:15:00Z">
        <w:r w:rsidRPr="007A3653">
          <w:rPr>
            <w:rFonts w:eastAsia="Times New Roman"/>
            <w:szCs w:val="24"/>
            <w:lang w:eastAsia="en-US"/>
          </w:rPr>
          <w:t>ΣΥΝΟΔΟΣ Γ΄</w:t>
        </w:r>
      </w:ins>
    </w:p>
    <w:p w14:paraId="277AF250" w14:textId="77777777" w:rsidR="007A3653" w:rsidRPr="007A3653" w:rsidRDefault="007A3653" w:rsidP="007A3653">
      <w:pPr>
        <w:spacing w:after="0" w:line="360" w:lineRule="auto"/>
        <w:rPr>
          <w:ins w:id="12" w:author="ch.flouda" w:date="2018-05-04T13:15:00Z"/>
          <w:rFonts w:eastAsia="Times New Roman"/>
          <w:szCs w:val="24"/>
          <w:lang w:eastAsia="en-US"/>
        </w:rPr>
      </w:pPr>
    </w:p>
    <w:p w14:paraId="32AEB8CF" w14:textId="77777777" w:rsidR="007A3653" w:rsidRPr="007A3653" w:rsidRDefault="007A3653" w:rsidP="007A3653">
      <w:pPr>
        <w:spacing w:after="0" w:line="360" w:lineRule="auto"/>
        <w:rPr>
          <w:ins w:id="13" w:author="ch.flouda" w:date="2018-05-04T13:15:00Z"/>
          <w:rFonts w:eastAsia="Times New Roman"/>
          <w:szCs w:val="24"/>
          <w:lang w:eastAsia="en-US"/>
        </w:rPr>
      </w:pPr>
      <w:ins w:id="14" w:author="ch.flouda" w:date="2018-05-04T13:15:00Z">
        <w:r w:rsidRPr="007A3653">
          <w:rPr>
            <w:rFonts w:eastAsia="Times New Roman"/>
            <w:szCs w:val="24"/>
            <w:lang w:eastAsia="en-US"/>
          </w:rPr>
          <w:t>ΣΥΝΕΔΡΙΑΣΗ ΡΔ΄</w:t>
        </w:r>
      </w:ins>
    </w:p>
    <w:p w14:paraId="73F4BD8E" w14:textId="77777777" w:rsidR="007A3653" w:rsidRPr="007A3653" w:rsidRDefault="007A3653" w:rsidP="007A3653">
      <w:pPr>
        <w:spacing w:after="0" w:line="360" w:lineRule="auto"/>
        <w:rPr>
          <w:ins w:id="15" w:author="ch.flouda" w:date="2018-05-04T13:15:00Z"/>
          <w:rFonts w:eastAsia="Times New Roman"/>
          <w:szCs w:val="24"/>
          <w:lang w:eastAsia="en-US"/>
        </w:rPr>
      </w:pPr>
      <w:ins w:id="16" w:author="ch.flouda" w:date="2018-05-04T13:15:00Z">
        <w:r w:rsidRPr="007A3653">
          <w:rPr>
            <w:rFonts w:eastAsia="Times New Roman"/>
            <w:szCs w:val="24"/>
            <w:lang w:eastAsia="en-US"/>
          </w:rPr>
          <w:t>Πέμπτη  26 Απριλίου 2018</w:t>
        </w:r>
      </w:ins>
    </w:p>
    <w:p w14:paraId="0F18E10E" w14:textId="77777777" w:rsidR="007A3653" w:rsidRPr="007A3653" w:rsidRDefault="007A3653" w:rsidP="007A3653">
      <w:pPr>
        <w:spacing w:after="0" w:line="360" w:lineRule="auto"/>
        <w:rPr>
          <w:ins w:id="17" w:author="ch.flouda" w:date="2018-05-04T13:15:00Z"/>
          <w:rFonts w:eastAsia="Times New Roman"/>
          <w:szCs w:val="24"/>
          <w:lang w:eastAsia="en-US"/>
        </w:rPr>
      </w:pPr>
    </w:p>
    <w:p w14:paraId="487EA24A" w14:textId="77777777" w:rsidR="007A3653" w:rsidRPr="007A3653" w:rsidRDefault="007A3653" w:rsidP="007A3653">
      <w:pPr>
        <w:spacing w:after="0" w:line="360" w:lineRule="auto"/>
        <w:rPr>
          <w:ins w:id="18" w:author="ch.flouda" w:date="2018-05-04T13:15:00Z"/>
          <w:rFonts w:eastAsia="Times New Roman"/>
          <w:szCs w:val="24"/>
          <w:lang w:eastAsia="en-US"/>
        </w:rPr>
      </w:pPr>
      <w:ins w:id="19" w:author="ch.flouda" w:date="2018-05-04T13:15:00Z">
        <w:r w:rsidRPr="007A3653">
          <w:rPr>
            <w:rFonts w:eastAsia="Times New Roman"/>
            <w:szCs w:val="24"/>
            <w:lang w:eastAsia="en-US"/>
          </w:rPr>
          <w:t>ΘΕΜΑΤΑ</w:t>
        </w:r>
      </w:ins>
    </w:p>
    <w:p w14:paraId="3D24C04F" w14:textId="77777777" w:rsidR="007A3653" w:rsidRPr="007A3653" w:rsidRDefault="007A3653" w:rsidP="007A3653">
      <w:pPr>
        <w:spacing w:after="0" w:line="360" w:lineRule="auto"/>
        <w:rPr>
          <w:ins w:id="20" w:author="ch.flouda" w:date="2018-05-04T13:15:00Z"/>
          <w:rFonts w:eastAsia="Times New Roman"/>
          <w:szCs w:val="24"/>
          <w:lang w:eastAsia="en-US"/>
        </w:rPr>
      </w:pPr>
      <w:ins w:id="21" w:author="ch.flouda" w:date="2018-05-04T13:15:00Z">
        <w:r w:rsidRPr="007A3653">
          <w:rPr>
            <w:rFonts w:eastAsia="Times New Roman"/>
            <w:szCs w:val="24"/>
            <w:lang w:eastAsia="en-US"/>
          </w:rPr>
          <w:t xml:space="preserve"> </w:t>
        </w:r>
        <w:r w:rsidRPr="007A3653">
          <w:rPr>
            <w:rFonts w:eastAsia="Times New Roman"/>
            <w:szCs w:val="24"/>
            <w:lang w:eastAsia="en-US"/>
          </w:rPr>
          <w:br/>
          <w:t xml:space="preserve">Α. ΕΙΔΙΚΑ ΘΕΜΑΤΑ </w:t>
        </w:r>
        <w:r w:rsidRPr="007A3653">
          <w:rPr>
            <w:rFonts w:eastAsia="Times New Roman"/>
            <w:szCs w:val="24"/>
            <w:lang w:eastAsia="en-US"/>
          </w:rPr>
          <w:br/>
          <w:t xml:space="preserve">1. Επικύρωση Πρακτικών, σελ. </w:t>
        </w:r>
        <w:r w:rsidRPr="007A3653">
          <w:rPr>
            <w:rFonts w:eastAsia="Times New Roman"/>
            <w:szCs w:val="24"/>
            <w:lang w:eastAsia="en-US"/>
          </w:rPr>
          <w:br/>
          <w:t xml:space="preserve">2.  Άδεια απουσίας των Βουλευτών κ.κ. Ν. </w:t>
        </w:r>
        <w:proofErr w:type="spellStart"/>
        <w:r w:rsidRPr="007A3653">
          <w:rPr>
            <w:rFonts w:eastAsia="Times New Roman"/>
            <w:szCs w:val="24"/>
            <w:lang w:eastAsia="en-US"/>
          </w:rPr>
          <w:t>Δένδια</w:t>
        </w:r>
        <w:proofErr w:type="spellEnd"/>
        <w:r w:rsidRPr="007A3653">
          <w:rPr>
            <w:rFonts w:eastAsia="Times New Roman"/>
            <w:szCs w:val="24"/>
            <w:lang w:eastAsia="en-US"/>
          </w:rPr>
          <w:t xml:space="preserve"> και Ο. Κεφαλογιάννη, σελ. </w:t>
        </w:r>
        <w:r w:rsidRPr="007A3653">
          <w:rPr>
            <w:rFonts w:eastAsia="Times New Roman"/>
            <w:szCs w:val="24"/>
            <w:lang w:eastAsia="en-US"/>
          </w:rPr>
          <w:br/>
          <w:t xml:space="preserve">2. Επί διαδικαστικού θέματος, σελ. </w:t>
        </w:r>
        <w:r w:rsidRPr="007A3653">
          <w:rPr>
            <w:rFonts w:eastAsia="Times New Roman"/>
            <w:szCs w:val="24"/>
            <w:lang w:eastAsia="en-US"/>
          </w:rPr>
          <w:br/>
          <w:t xml:space="preserve"> </w:t>
        </w:r>
        <w:r w:rsidRPr="007A3653">
          <w:rPr>
            <w:rFonts w:eastAsia="Times New Roman"/>
            <w:szCs w:val="24"/>
            <w:lang w:eastAsia="en-US"/>
          </w:rPr>
          <w:br/>
          <w:t xml:space="preserve">Β. ΚΟΙΝΟΒΟΥΛΕΥΤΙΚΟΣ ΕΛΕΓΧΟΣ </w:t>
        </w:r>
        <w:r w:rsidRPr="007A3653">
          <w:rPr>
            <w:rFonts w:eastAsia="Times New Roman"/>
            <w:szCs w:val="24"/>
            <w:lang w:eastAsia="en-US"/>
          </w:rPr>
          <w:br/>
          <w:t xml:space="preserve">1. Ανακοίνωση του δελτίου επικαίρων ερωτήσεων της Παρασκευής 27 Απριλίου 2018, σελ. </w:t>
        </w:r>
        <w:r w:rsidRPr="007A3653">
          <w:rPr>
            <w:rFonts w:eastAsia="Times New Roman"/>
            <w:szCs w:val="24"/>
            <w:lang w:eastAsia="en-US"/>
          </w:rPr>
          <w:br/>
          <w:t>2. Συζήτηση επικαίρων ερωτήσεων:</w:t>
        </w:r>
        <w:r w:rsidRPr="007A3653">
          <w:rPr>
            <w:rFonts w:eastAsia="Times New Roman"/>
            <w:szCs w:val="24"/>
            <w:lang w:eastAsia="en-US"/>
          </w:rPr>
          <w:br/>
          <w:t xml:space="preserve">    α) Προς τον Υπουργό Εξωτερικών, με θέμα: «Η θέση της Ελλάδας αναφορικά με τη διαμόρφωση του νέου Πολυετούς Δημοσιονομικού Πλαισίου της ΕΕ», σελ. </w:t>
        </w:r>
        <w:r w:rsidRPr="007A3653">
          <w:rPr>
            <w:rFonts w:eastAsia="Times New Roman"/>
            <w:szCs w:val="24"/>
            <w:lang w:eastAsia="en-US"/>
          </w:rPr>
          <w:br/>
          <w:t xml:space="preserve">    β) Προς τον Υπουργό Εσωτερικών:</w:t>
        </w:r>
        <w:r w:rsidRPr="007A3653">
          <w:rPr>
            <w:rFonts w:eastAsia="Times New Roman"/>
            <w:szCs w:val="24"/>
            <w:lang w:eastAsia="en-US"/>
          </w:rPr>
          <w:br/>
          <w:t xml:space="preserve">        i. με θέμα: «Για την Κατολίσθηση - Καθίζηση - Μετατόπιση εδάφους στην </w:t>
        </w:r>
        <w:proofErr w:type="spellStart"/>
        <w:r w:rsidRPr="007A3653">
          <w:rPr>
            <w:rFonts w:eastAsia="Times New Roman"/>
            <w:szCs w:val="24"/>
            <w:lang w:eastAsia="en-US"/>
          </w:rPr>
          <w:t>Κρυοπηγή</w:t>
        </w:r>
        <w:proofErr w:type="spellEnd"/>
        <w:r w:rsidRPr="007A3653">
          <w:rPr>
            <w:rFonts w:eastAsia="Times New Roman"/>
            <w:szCs w:val="24"/>
            <w:lang w:eastAsia="en-US"/>
          </w:rPr>
          <w:t xml:space="preserve"> Πρέβεζας», σελ. </w:t>
        </w:r>
        <w:r w:rsidRPr="007A3653">
          <w:rPr>
            <w:rFonts w:eastAsia="Times New Roman"/>
            <w:szCs w:val="24"/>
            <w:lang w:eastAsia="en-US"/>
          </w:rPr>
          <w:br/>
          <w:t xml:space="preserve">        </w:t>
        </w:r>
        <w:proofErr w:type="spellStart"/>
        <w:r w:rsidRPr="007A3653">
          <w:rPr>
            <w:rFonts w:eastAsia="Times New Roman"/>
            <w:szCs w:val="24"/>
            <w:lang w:eastAsia="en-US"/>
          </w:rPr>
          <w:t>ii</w:t>
        </w:r>
        <w:proofErr w:type="spellEnd"/>
        <w:r w:rsidRPr="007A3653">
          <w:rPr>
            <w:rFonts w:eastAsia="Times New Roman"/>
            <w:szCs w:val="24"/>
            <w:lang w:eastAsia="en-US"/>
          </w:rPr>
          <w:t xml:space="preserve">. με θέμα: «Χωρίς προσωπικό διάφορες κρίσιμες και νευραλγικές υπηρεσίες του Δήμου Ικαρίας», σελ. </w:t>
        </w:r>
        <w:r w:rsidRPr="007A3653">
          <w:rPr>
            <w:rFonts w:eastAsia="Times New Roman"/>
            <w:szCs w:val="24"/>
            <w:lang w:eastAsia="en-US"/>
          </w:rPr>
          <w:br/>
          <w:t xml:space="preserve">    γ) Προς την Υπουργό Εργασίας, Κοινωνικής Ασφάλισης και Κοινωνικής Αλληλεγγύης, με θέμα: «Στοιχεία από την πορεία εφαρμογής του Ν. 4387/2016 (Νόμος </w:t>
        </w:r>
        <w:proofErr w:type="spellStart"/>
        <w:r w:rsidRPr="007A3653">
          <w:rPr>
            <w:rFonts w:eastAsia="Times New Roman"/>
            <w:szCs w:val="24"/>
            <w:lang w:eastAsia="en-US"/>
          </w:rPr>
          <w:t>Κατρούγκαλου</w:t>
        </w:r>
        <w:proofErr w:type="spellEnd"/>
        <w:r w:rsidRPr="007A3653">
          <w:rPr>
            <w:rFonts w:eastAsia="Times New Roman"/>
            <w:szCs w:val="24"/>
            <w:lang w:eastAsia="en-US"/>
          </w:rPr>
          <w:t xml:space="preserve">)», σελ. </w:t>
        </w:r>
        <w:r w:rsidRPr="007A3653">
          <w:rPr>
            <w:rFonts w:eastAsia="Times New Roman"/>
            <w:szCs w:val="24"/>
            <w:lang w:eastAsia="en-US"/>
          </w:rPr>
          <w:br/>
          <w:t xml:space="preserve">    δ) Προς την Υπουργό Πολιτισμού και Αθλητισμού:</w:t>
        </w:r>
        <w:r w:rsidRPr="007A3653">
          <w:rPr>
            <w:rFonts w:eastAsia="Times New Roman"/>
            <w:szCs w:val="24"/>
            <w:lang w:eastAsia="en-US"/>
          </w:rPr>
          <w:br/>
          <w:t xml:space="preserve">        i. με θέμα: «Εικόνα εγκατάλειψης παρουσιάζουν ιστορικά κτίρια στο κέντρο της Αθήνας», σελ. </w:t>
        </w:r>
        <w:r w:rsidRPr="007A3653">
          <w:rPr>
            <w:rFonts w:eastAsia="Times New Roman"/>
            <w:szCs w:val="24"/>
            <w:lang w:eastAsia="en-US"/>
          </w:rPr>
          <w:br/>
          <w:t xml:space="preserve">        </w:t>
        </w:r>
        <w:proofErr w:type="spellStart"/>
        <w:r w:rsidRPr="007A3653">
          <w:rPr>
            <w:rFonts w:eastAsia="Times New Roman"/>
            <w:szCs w:val="24"/>
            <w:lang w:eastAsia="en-US"/>
          </w:rPr>
          <w:t>ii</w:t>
        </w:r>
        <w:proofErr w:type="spellEnd"/>
        <w:r w:rsidRPr="007A3653">
          <w:rPr>
            <w:rFonts w:eastAsia="Times New Roman"/>
            <w:szCs w:val="24"/>
            <w:lang w:eastAsia="en-US"/>
          </w:rPr>
          <w:t xml:space="preserve">. με θέμα: «Τι μέλλει γενέσθαι με το Θεατρικό Μουσείο;», σελ. </w:t>
        </w:r>
        <w:r w:rsidRPr="007A3653">
          <w:rPr>
            <w:rFonts w:eastAsia="Times New Roman"/>
            <w:szCs w:val="24"/>
            <w:lang w:eastAsia="en-US"/>
          </w:rPr>
          <w:br/>
          <w:t xml:space="preserve">        </w:t>
        </w:r>
        <w:proofErr w:type="spellStart"/>
        <w:r w:rsidRPr="007A3653">
          <w:rPr>
            <w:rFonts w:eastAsia="Times New Roman"/>
            <w:szCs w:val="24"/>
            <w:lang w:eastAsia="en-US"/>
          </w:rPr>
          <w:t>iii</w:t>
        </w:r>
        <w:proofErr w:type="spellEnd"/>
        <w:r w:rsidRPr="007A3653">
          <w:rPr>
            <w:rFonts w:eastAsia="Times New Roman"/>
            <w:szCs w:val="24"/>
            <w:lang w:eastAsia="en-US"/>
          </w:rPr>
          <w:t xml:space="preserve">. με θέμα: «Εκτός ποδηλατοδρομίου οι αθλητές μας στο ΟΑΚΑ», σελ. </w:t>
        </w:r>
        <w:r w:rsidRPr="007A3653">
          <w:rPr>
            <w:rFonts w:eastAsia="Times New Roman"/>
            <w:szCs w:val="24"/>
            <w:lang w:eastAsia="en-US"/>
          </w:rPr>
          <w:br/>
          <w:t xml:space="preserve">    ε) Προς την Υπουργό Εργασίας, Κοινωνικής Ασφάλισης και Κοινωνικής Αλληλεγγύης:</w:t>
        </w:r>
        <w:r w:rsidRPr="007A3653">
          <w:rPr>
            <w:rFonts w:eastAsia="Times New Roman"/>
            <w:szCs w:val="24"/>
            <w:lang w:eastAsia="en-US"/>
          </w:rPr>
          <w:br/>
          <w:t xml:space="preserve">        i. με θέμα: «Απλήρωτοι εργαζόμενοι στην εταιρεία παραγωγής κτηνιατρικών φαρμάκων «PROVET»», σελ. </w:t>
        </w:r>
        <w:r w:rsidRPr="007A3653">
          <w:rPr>
            <w:rFonts w:eastAsia="Times New Roman"/>
            <w:szCs w:val="24"/>
            <w:lang w:eastAsia="en-US"/>
          </w:rPr>
          <w:br/>
          <w:t xml:space="preserve">        </w:t>
        </w:r>
        <w:proofErr w:type="spellStart"/>
        <w:r w:rsidRPr="007A3653">
          <w:rPr>
            <w:rFonts w:eastAsia="Times New Roman"/>
            <w:szCs w:val="24"/>
            <w:lang w:eastAsia="en-US"/>
          </w:rPr>
          <w:t>ii</w:t>
        </w:r>
        <w:proofErr w:type="spellEnd"/>
        <w:r w:rsidRPr="007A3653">
          <w:rPr>
            <w:rFonts w:eastAsia="Times New Roman"/>
            <w:szCs w:val="24"/>
            <w:lang w:eastAsia="en-US"/>
          </w:rPr>
          <w:t xml:space="preserve">. με θέμα: «Επανασύσταση του γραφείου του Σώματος Επιθεωρητών Εργασίας (ΣΕΠΕ)», σελ. </w:t>
        </w:r>
        <w:r w:rsidRPr="007A3653">
          <w:rPr>
            <w:rFonts w:eastAsia="Times New Roman"/>
            <w:szCs w:val="24"/>
            <w:lang w:eastAsia="en-US"/>
          </w:rPr>
          <w:br/>
          <w:t xml:space="preserve">        </w:t>
        </w:r>
        <w:proofErr w:type="spellStart"/>
        <w:r w:rsidRPr="007A3653">
          <w:rPr>
            <w:rFonts w:eastAsia="Times New Roman"/>
            <w:szCs w:val="24"/>
            <w:lang w:eastAsia="en-US"/>
          </w:rPr>
          <w:t>iii</w:t>
        </w:r>
        <w:proofErr w:type="spellEnd"/>
        <w:r w:rsidRPr="007A3653">
          <w:rPr>
            <w:rFonts w:eastAsia="Times New Roman"/>
            <w:szCs w:val="24"/>
            <w:lang w:eastAsia="en-US"/>
          </w:rPr>
          <w:t xml:space="preserve">. με θέμα: «Ασφάλιση με </w:t>
        </w:r>
        <w:proofErr w:type="spellStart"/>
        <w:r w:rsidRPr="007A3653">
          <w:rPr>
            <w:rFonts w:eastAsia="Times New Roman"/>
            <w:szCs w:val="24"/>
            <w:lang w:eastAsia="en-US"/>
          </w:rPr>
          <w:t>εργόσημο</w:t>
        </w:r>
        <w:proofErr w:type="spellEnd"/>
        <w:r w:rsidRPr="007A3653">
          <w:rPr>
            <w:rFonts w:eastAsia="Times New Roman"/>
            <w:szCs w:val="24"/>
            <w:lang w:eastAsia="en-US"/>
          </w:rPr>
          <w:t xml:space="preserve"> σε χειριστές-οδηγούς αγροτικών μηχανημάτων», σελ. </w:t>
        </w:r>
        <w:r w:rsidRPr="007A3653">
          <w:rPr>
            <w:rFonts w:eastAsia="Times New Roman"/>
            <w:szCs w:val="24"/>
            <w:lang w:eastAsia="en-US"/>
          </w:rPr>
          <w:br/>
        </w:r>
      </w:ins>
    </w:p>
    <w:p w14:paraId="45F25EDB" w14:textId="77777777" w:rsidR="007A3653" w:rsidRPr="007A3653" w:rsidRDefault="007A3653" w:rsidP="007A3653">
      <w:pPr>
        <w:spacing w:after="0" w:line="360" w:lineRule="auto"/>
        <w:rPr>
          <w:ins w:id="22" w:author="ch.flouda" w:date="2018-05-04T13:15:00Z"/>
          <w:rFonts w:eastAsia="Times New Roman"/>
          <w:szCs w:val="24"/>
          <w:lang w:eastAsia="en-US"/>
        </w:rPr>
      </w:pPr>
      <w:ins w:id="23" w:author="ch.flouda" w:date="2018-05-04T13:15:00Z">
        <w:r w:rsidRPr="007A3653">
          <w:rPr>
            <w:rFonts w:eastAsia="Times New Roman"/>
            <w:szCs w:val="24"/>
            <w:lang w:eastAsia="en-US"/>
          </w:rPr>
          <w:t>ΠΡΟΕΔΡΕΥΩΝ</w:t>
        </w:r>
      </w:ins>
    </w:p>
    <w:p w14:paraId="7E2DCE52" w14:textId="77777777" w:rsidR="007A3653" w:rsidRPr="007A3653" w:rsidRDefault="007A3653" w:rsidP="007A3653">
      <w:pPr>
        <w:spacing w:after="0" w:line="360" w:lineRule="auto"/>
        <w:rPr>
          <w:ins w:id="24" w:author="ch.flouda" w:date="2018-05-04T13:15:00Z"/>
          <w:rFonts w:eastAsia="Times New Roman"/>
          <w:szCs w:val="24"/>
          <w:lang w:eastAsia="en-US"/>
        </w:rPr>
      </w:pPr>
    </w:p>
    <w:p w14:paraId="3E512D08" w14:textId="77777777" w:rsidR="007A3653" w:rsidRPr="007A3653" w:rsidRDefault="007A3653" w:rsidP="007A3653">
      <w:pPr>
        <w:spacing w:after="0" w:line="360" w:lineRule="auto"/>
        <w:rPr>
          <w:ins w:id="25" w:author="ch.flouda" w:date="2018-05-04T13:15:00Z"/>
          <w:rFonts w:eastAsia="Times New Roman"/>
          <w:szCs w:val="24"/>
          <w:lang w:eastAsia="en-US"/>
        </w:rPr>
      </w:pPr>
      <w:ins w:id="26" w:author="ch.flouda" w:date="2018-05-04T13:15:00Z">
        <w:r w:rsidRPr="007A3653">
          <w:rPr>
            <w:rFonts w:eastAsia="Times New Roman"/>
            <w:szCs w:val="24"/>
            <w:lang w:eastAsia="en-US"/>
          </w:rPr>
          <w:t>ΚΡΕΜΑΣΤΙΝΟΣ Δ. , σελ.</w:t>
        </w:r>
        <w:r w:rsidRPr="007A3653">
          <w:rPr>
            <w:rFonts w:eastAsia="Times New Roman"/>
            <w:szCs w:val="24"/>
            <w:lang w:eastAsia="en-US"/>
          </w:rPr>
          <w:br/>
        </w:r>
      </w:ins>
    </w:p>
    <w:p w14:paraId="4B394E84" w14:textId="77777777" w:rsidR="007A3653" w:rsidRPr="007A3653" w:rsidRDefault="007A3653" w:rsidP="007A3653">
      <w:pPr>
        <w:spacing w:after="0" w:line="360" w:lineRule="auto"/>
        <w:rPr>
          <w:ins w:id="27" w:author="ch.flouda" w:date="2018-05-04T13:15:00Z"/>
          <w:rFonts w:eastAsia="Times New Roman"/>
          <w:szCs w:val="24"/>
          <w:lang w:eastAsia="en-US"/>
        </w:rPr>
      </w:pPr>
    </w:p>
    <w:p w14:paraId="70860A26" w14:textId="77777777" w:rsidR="007A3653" w:rsidRPr="007A3653" w:rsidRDefault="007A3653" w:rsidP="007A3653">
      <w:pPr>
        <w:spacing w:after="0" w:line="360" w:lineRule="auto"/>
        <w:rPr>
          <w:ins w:id="28" w:author="ch.flouda" w:date="2018-05-04T13:15:00Z"/>
          <w:rFonts w:eastAsia="Times New Roman"/>
          <w:szCs w:val="24"/>
          <w:lang w:eastAsia="en-US"/>
        </w:rPr>
      </w:pPr>
      <w:ins w:id="29" w:author="ch.flouda" w:date="2018-05-04T13:15:00Z">
        <w:r w:rsidRPr="007A3653">
          <w:rPr>
            <w:rFonts w:eastAsia="Times New Roman"/>
            <w:szCs w:val="24"/>
            <w:lang w:eastAsia="en-US"/>
          </w:rPr>
          <w:t>ΟΜΙΛΗΤΕΣ</w:t>
        </w:r>
      </w:ins>
    </w:p>
    <w:p w14:paraId="09E8123F" w14:textId="614038BB" w:rsidR="007A3653" w:rsidRDefault="007A3653" w:rsidP="007A3653">
      <w:pPr>
        <w:spacing w:line="600" w:lineRule="auto"/>
        <w:ind w:firstLine="720"/>
        <w:contextualSpacing/>
        <w:jc w:val="center"/>
        <w:rPr>
          <w:ins w:id="30" w:author="ch.flouda" w:date="2018-05-04T13:15:00Z"/>
          <w:rFonts w:eastAsia="Times New Roman" w:cs="Times New Roman"/>
          <w:szCs w:val="24"/>
        </w:rPr>
      </w:pPr>
      <w:ins w:id="31" w:author="ch.flouda" w:date="2018-05-04T13:15:00Z">
        <w:r w:rsidRPr="007A3653">
          <w:rPr>
            <w:rFonts w:eastAsia="Times New Roman"/>
            <w:szCs w:val="24"/>
            <w:lang w:eastAsia="en-US"/>
          </w:rPr>
          <w:br/>
          <w:t>Α. Επί διαδικαστικού θέματος:</w:t>
        </w:r>
        <w:r w:rsidRPr="007A3653">
          <w:rPr>
            <w:rFonts w:eastAsia="Times New Roman"/>
            <w:szCs w:val="24"/>
            <w:lang w:eastAsia="en-US"/>
          </w:rPr>
          <w:br/>
          <w:t>ΚΟΥΤΣΟΥΚΟΣ Γ. , σελ.</w:t>
        </w:r>
        <w:r w:rsidRPr="007A3653">
          <w:rPr>
            <w:rFonts w:eastAsia="Times New Roman"/>
            <w:szCs w:val="24"/>
            <w:lang w:eastAsia="en-US"/>
          </w:rPr>
          <w:br/>
          <w:t>ΚΡΕΜΑΣΤΙΝΟΣ Δ. , σελ.</w:t>
        </w:r>
        <w:r w:rsidRPr="007A3653">
          <w:rPr>
            <w:rFonts w:eastAsia="Times New Roman"/>
            <w:szCs w:val="24"/>
            <w:lang w:eastAsia="en-US"/>
          </w:rPr>
          <w:br/>
        </w:r>
        <w:r w:rsidRPr="007A3653">
          <w:rPr>
            <w:rFonts w:eastAsia="Times New Roman"/>
            <w:szCs w:val="24"/>
            <w:lang w:eastAsia="en-US"/>
          </w:rPr>
          <w:br/>
          <w:t>Β. Επί των επικαίρων ερωτήσεων:</w:t>
        </w:r>
        <w:r w:rsidRPr="007A3653">
          <w:rPr>
            <w:rFonts w:eastAsia="Times New Roman"/>
            <w:szCs w:val="24"/>
            <w:lang w:eastAsia="en-US"/>
          </w:rPr>
          <w:br/>
          <w:t>ΑΜΥΡΑΣ Γ. , σελ.</w:t>
        </w:r>
        <w:r w:rsidRPr="007A3653">
          <w:rPr>
            <w:rFonts w:eastAsia="Times New Roman"/>
            <w:szCs w:val="24"/>
            <w:lang w:eastAsia="en-US"/>
          </w:rPr>
          <w:br/>
          <w:t>ΑΧΤΣΙΟΓΛΟΥ Ε. , σελ.</w:t>
        </w:r>
        <w:r w:rsidRPr="007A3653">
          <w:rPr>
            <w:rFonts w:eastAsia="Times New Roman"/>
            <w:szCs w:val="24"/>
            <w:lang w:eastAsia="en-US"/>
          </w:rPr>
          <w:br/>
          <w:t>ΒΑΣΙΛΕΙΑΔΗΣ Γ. , σελ.</w:t>
        </w:r>
        <w:r w:rsidRPr="007A3653">
          <w:rPr>
            <w:rFonts w:eastAsia="Times New Roman"/>
            <w:szCs w:val="24"/>
            <w:lang w:eastAsia="en-US"/>
          </w:rPr>
          <w:br/>
          <w:t>ΚΑΚΛΑΜΑΝΗΣ Ν. , σελ.</w:t>
        </w:r>
        <w:r w:rsidRPr="007A3653">
          <w:rPr>
            <w:rFonts w:eastAsia="Times New Roman"/>
            <w:szCs w:val="24"/>
            <w:lang w:eastAsia="en-US"/>
          </w:rPr>
          <w:br/>
          <w:t>ΚΑΛΑΦΑΤΗΣ Σ. , σελ.</w:t>
        </w:r>
        <w:r w:rsidRPr="007A3653">
          <w:rPr>
            <w:rFonts w:eastAsia="Times New Roman"/>
            <w:szCs w:val="24"/>
            <w:lang w:eastAsia="en-US"/>
          </w:rPr>
          <w:br/>
          <w:t>ΚΑΤΡΟΥΓΚΑΛΟΣ Γ. , σελ.</w:t>
        </w:r>
        <w:r w:rsidRPr="007A3653">
          <w:rPr>
            <w:rFonts w:eastAsia="Times New Roman"/>
            <w:szCs w:val="24"/>
            <w:lang w:eastAsia="en-US"/>
          </w:rPr>
          <w:br/>
          <w:t>ΚΑΤΣΩΤΗΣ Χ. , σελ.</w:t>
        </w:r>
        <w:r w:rsidRPr="007A3653">
          <w:rPr>
            <w:rFonts w:eastAsia="Times New Roman"/>
            <w:szCs w:val="24"/>
            <w:lang w:eastAsia="en-US"/>
          </w:rPr>
          <w:br/>
          <w:t>ΚΟΝΙΟΡΔΟΥ Λ. , σελ.</w:t>
        </w:r>
        <w:r w:rsidRPr="007A3653">
          <w:rPr>
            <w:rFonts w:eastAsia="Times New Roman"/>
            <w:szCs w:val="24"/>
            <w:lang w:eastAsia="en-US"/>
          </w:rPr>
          <w:br/>
          <w:t>ΚΟΥΤΣΟΥΚΟΣ Γ. , σελ.</w:t>
        </w:r>
        <w:r w:rsidRPr="007A3653">
          <w:rPr>
            <w:rFonts w:eastAsia="Times New Roman"/>
            <w:szCs w:val="24"/>
            <w:lang w:eastAsia="en-US"/>
          </w:rPr>
          <w:br/>
          <w:t>ΛΥΚΟΥΔΗΣ Σ. , σελ.</w:t>
        </w:r>
        <w:r w:rsidRPr="007A3653">
          <w:rPr>
            <w:rFonts w:eastAsia="Times New Roman"/>
            <w:szCs w:val="24"/>
            <w:lang w:eastAsia="en-US"/>
          </w:rPr>
          <w:br/>
          <w:t>ΜΠΓΙΑΛΑΣ Χ. , σελ.</w:t>
        </w:r>
        <w:r w:rsidRPr="007A3653">
          <w:rPr>
            <w:rFonts w:eastAsia="Times New Roman"/>
            <w:szCs w:val="24"/>
            <w:lang w:eastAsia="en-US"/>
          </w:rPr>
          <w:br/>
          <w:t>ΜΩΡΑΪΤΗΣ Ν. , σελ.</w:t>
        </w:r>
        <w:r w:rsidRPr="007A3653">
          <w:rPr>
            <w:rFonts w:eastAsia="Times New Roman"/>
            <w:szCs w:val="24"/>
            <w:lang w:eastAsia="en-US"/>
          </w:rPr>
          <w:br/>
          <w:t>ΠΕΤΡΟΠΟΥΛΟΣ Α. , σελ.</w:t>
        </w:r>
        <w:r w:rsidRPr="007A3653">
          <w:rPr>
            <w:rFonts w:eastAsia="Times New Roman"/>
            <w:szCs w:val="24"/>
            <w:lang w:eastAsia="en-US"/>
          </w:rPr>
          <w:br/>
          <w:t>ΣΚΟΥΡΛΕΤΗΣ Π. , σελ.</w:t>
        </w:r>
        <w:r w:rsidRPr="007A3653">
          <w:rPr>
            <w:rFonts w:eastAsia="Times New Roman"/>
            <w:szCs w:val="24"/>
            <w:lang w:eastAsia="en-US"/>
          </w:rPr>
          <w:br/>
          <w:t>ΣΥΝΤΥΧΑΚΗΣ Ε. , σελ.</w:t>
        </w:r>
        <w:r w:rsidRPr="007A3653">
          <w:rPr>
            <w:rFonts w:eastAsia="Times New Roman"/>
            <w:szCs w:val="24"/>
            <w:lang w:eastAsia="en-US"/>
          </w:rPr>
          <w:br/>
        </w:r>
      </w:ins>
    </w:p>
    <w:p w14:paraId="059A140E" w14:textId="545988F5"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059A140F" w14:textId="77777777"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059A1410" w14:textId="77777777"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59A1411" w14:textId="77777777"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059A1412" w14:textId="77777777"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ΣΥΝΕΔΡΙΑΣΗ ΡΔ΄</w:t>
      </w:r>
    </w:p>
    <w:p w14:paraId="059A1413" w14:textId="77777777"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Πέμπτη 26 Απριλίου 2018</w:t>
      </w:r>
      <w:r w:rsidRPr="002461A6">
        <w:rPr>
          <w:rFonts w:eastAsia="Times New Roman" w:cs="Times New Roman"/>
          <w:szCs w:val="24"/>
        </w:rPr>
        <w:t xml:space="preserve"> </w:t>
      </w:r>
      <w:r>
        <w:rPr>
          <w:rFonts w:eastAsia="Times New Roman" w:cs="Times New Roman"/>
          <w:szCs w:val="24"/>
        </w:rPr>
        <w:t>(πρωί)</w:t>
      </w:r>
    </w:p>
    <w:p w14:paraId="059A141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26 Απριλίου 2018, ημέρα Πέμπτη και ώρα 9.02΄</w:t>
      </w:r>
      <w:r w:rsidRPr="00C03E22">
        <w:rPr>
          <w:rFonts w:eastAsia="Times New Roman" w:cs="Times New Roman"/>
          <w:szCs w:val="24"/>
        </w:rPr>
        <w:t>,</w:t>
      </w:r>
      <w:r>
        <w:rPr>
          <w:rFonts w:eastAsia="Times New Roman" w:cs="Times New Roman"/>
          <w:szCs w:val="24"/>
        </w:rPr>
        <w:t xml:space="preserve"> συνήλθε στην Αίθουσα της Γερουσίας του Βουλευτηρίου η Βουλή σε ολομέλεια για να συνεδριάσει υπό την προεδρία του Ε΄ Αντιπροέδρου αυτής κ. </w:t>
      </w:r>
      <w:r w:rsidRPr="00365570">
        <w:rPr>
          <w:rFonts w:eastAsia="Times New Roman" w:cs="Times New Roman"/>
          <w:b/>
          <w:szCs w:val="24"/>
        </w:rPr>
        <w:t>ΔΗΜΗΤΡΙΟΥ ΚΡΕΜΑΣΤΙΝΟΥ</w:t>
      </w:r>
      <w:r>
        <w:rPr>
          <w:rFonts w:eastAsia="Times New Roman" w:cs="Times New Roman"/>
          <w:szCs w:val="24"/>
        </w:rPr>
        <w:t>.</w:t>
      </w:r>
    </w:p>
    <w:p w14:paraId="059A141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Κρεμαστινός):</w:t>
      </w:r>
      <w:r>
        <w:rPr>
          <w:rFonts w:eastAsia="Times New Roman" w:cs="Times New Roman"/>
          <w:szCs w:val="24"/>
        </w:rPr>
        <w:t xml:space="preserve"> Κυρίες και κύριοι συνάδελφοι, αρχίζει η συνεδρίαση.</w:t>
      </w:r>
    </w:p>
    <w:p w14:paraId="059A141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(ΕΠΙΚΥ</w:t>
      </w:r>
      <w:r>
        <w:rPr>
          <w:rFonts w:eastAsia="Times New Roman" w:cs="Times New Roman"/>
          <w:szCs w:val="24"/>
        </w:rPr>
        <w:t>ΡΩΣΗ ΠΡΑΚΤΙΚΩΝ: Σύμφωνα με την από 25</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2018 εξουσιοδότηση του Σώματος, επικυρώθηκαν με ευθύνη του Προεδρείου τα Πρακτικά της ΡΓ΄ συνεδριάσεώς του, της Τετάρτης 25 Απριλίου 2018, σε ό,τι αφορά την ψήφιση στο σύνολο του </w:t>
      </w:r>
      <w:r>
        <w:rPr>
          <w:rFonts w:eastAsia="Times New Roman" w:cs="Times New Roman"/>
          <w:szCs w:val="24"/>
        </w:rPr>
        <w:lastRenderedPageBreak/>
        <w:t>σχεδίου νόμου: «Διαρθρωτικά μέτρα για</w:t>
      </w:r>
      <w:r>
        <w:rPr>
          <w:rFonts w:eastAsia="Times New Roman" w:cs="Times New Roman"/>
          <w:szCs w:val="24"/>
        </w:rPr>
        <w:t xml:space="preserve"> την πρόσβαση στον λιγνίτη και το περαιτέρω άνοιγμα της </w:t>
      </w:r>
      <w:proofErr w:type="spellStart"/>
      <w:r>
        <w:rPr>
          <w:rFonts w:eastAsia="Times New Roman" w:cs="Times New Roman"/>
          <w:szCs w:val="24"/>
        </w:rPr>
        <w:t>χονδρεμπορικής</w:t>
      </w:r>
      <w:proofErr w:type="spellEnd"/>
      <w:r>
        <w:rPr>
          <w:rFonts w:eastAsia="Times New Roman" w:cs="Times New Roman"/>
          <w:szCs w:val="24"/>
        </w:rPr>
        <w:t xml:space="preserve"> αγοράς ηλεκτρισμού και άλλες διατάξεις»)</w:t>
      </w:r>
    </w:p>
    <w:p w14:paraId="059A141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επίκαιρων ερωτήσεων της Παρασκευής 27 Απριλίου 2018.</w:t>
      </w:r>
    </w:p>
    <w:p w14:paraId="059A141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ΕΠΙΚΑΙΡΕΣ ΕΡΩΤΗΣΕΙΣ</w:t>
      </w:r>
      <w:r>
        <w:rPr>
          <w:rFonts w:eastAsia="Times New Roman" w:cs="Times New Roman"/>
          <w:szCs w:val="24"/>
        </w:rPr>
        <w:t xml:space="preserve"> Πρώτου Κύκλου (Άρθρο 1</w:t>
      </w:r>
      <w:r>
        <w:rPr>
          <w:rFonts w:eastAsia="Times New Roman" w:cs="Times New Roman"/>
          <w:szCs w:val="24"/>
        </w:rPr>
        <w:t>30 παράγραφοι 2 και 3 του Κανονισμού της Βουλής)</w:t>
      </w:r>
    </w:p>
    <w:p w14:paraId="059A1419" w14:textId="77777777" w:rsidR="0000337C" w:rsidRDefault="007A3653">
      <w:pPr>
        <w:spacing w:line="600" w:lineRule="auto"/>
        <w:ind w:right="338" w:firstLine="720"/>
        <w:contextualSpacing/>
        <w:jc w:val="both"/>
        <w:rPr>
          <w:rFonts w:eastAsia="Times New Roman" w:cs="Times New Roman"/>
          <w:szCs w:val="24"/>
        </w:rPr>
      </w:pPr>
      <w:r>
        <w:rPr>
          <w:rFonts w:eastAsia="Times New Roman" w:cs="Times New Roman"/>
          <w:szCs w:val="24"/>
        </w:rPr>
        <w:t>1. Η με αριθμό 1547/24-4-2018 επίκαιρη ερώτηση του Βουλευτή Δωδεκανήσου του Συνασπισμού Ριζοσπαστικής Αριστεράς κ. Ηλία Καματερού προς τον Υπουργό Ναυτιλίας και Νησιωτικής Πολιτικής</w:t>
      </w:r>
      <w:r>
        <w:rPr>
          <w:rFonts w:eastAsia="Times New Roman" w:cs="Times New Roman"/>
          <w:szCs w:val="24"/>
        </w:rPr>
        <w:t>,</w:t>
      </w:r>
      <w:r>
        <w:rPr>
          <w:rFonts w:eastAsia="Times New Roman" w:cs="Times New Roman"/>
          <w:szCs w:val="24"/>
        </w:rPr>
        <w:t xml:space="preserve"> με θέμα: «Κατασκευές εντ</w:t>
      </w:r>
      <w:r>
        <w:rPr>
          <w:rFonts w:eastAsia="Times New Roman" w:cs="Times New Roman"/>
          <w:szCs w:val="24"/>
        </w:rPr>
        <w:t>ός περιοχών δικαιοδοσίας των φορέων διοίκησης και εκμετάλλευσης λιμένων».</w:t>
      </w:r>
    </w:p>
    <w:p w14:paraId="059A141A"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eastAsia="Times New Roman" w:cs="Times New Roman"/>
          <w:szCs w:val="24"/>
        </w:rPr>
        <w:t>2. Η με αριθμό 1543/24-4-2018 επίκαιρη ερώτηση της Βουλευτού Α΄ Αθηνών της Νέας Δημοκρατίας κ</w:t>
      </w:r>
      <w:r>
        <w:rPr>
          <w:rFonts w:eastAsia="Times New Roman" w:cs="Times New Roman"/>
          <w:szCs w:val="24"/>
        </w:rPr>
        <w:t>.</w:t>
      </w:r>
      <w:r>
        <w:rPr>
          <w:rFonts w:eastAsia="Times New Roman" w:cs="Times New Roman"/>
          <w:szCs w:val="24"/>
        </w:rPr>
        <w:t xml:space="preserve"> Ντόρας Μπακογιάννη  προς τον Υπουργό Οικονομίας και Ανάπτυξης, με θέμα: «Παταγώδης αποτ</w:t>
      </w:r>
      <w:r>
        <w:rPr>
          <w:rFonts w:eastAsia="Times New Roman" w:cs="Times New Roman"/>
          <w:szCs w:val="24"/>
        </w:rPr>
        <w:t>υχία του εξωδικαστικού συμβιβασμού».</w:t>
      </w:r>
    </w:p>
    <w:p w14:paraId="059A141B"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eastAsia="Times New Roman" w:cs="Times New Roman"/>
          <w:szCs w:val="24"/>
        </w:rPr>
        <w:lastRenderedPageBreak/>
        <w:t>3. Η με αριθμό 1520/17-4-2018 επίκαιρη ερώτηση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Θεόδωρου Παπαθεοδώρου προς τον Υπουργό Περιβάλλοντος και Ενέργειας, με θέμα: «Σοβαρή ανησυχία στην Αχαΐα </w:t>
      </w:r>
      <w:r>
        <w:rPr>
          <w:rFonts w:eastAsia="Times New Roman" w:cs="Times New Roman"/>
          <w:szCs w:val="24"/>
        </w:rPr>
        <w:t>για τα μέτρα αντιμετώπισης του φαινομένου των μεδουσών στον Πατραϊκό Κόλπο».</w:t>
      </w:r>
    </w:p>
    <w:p w14:paraId="059A141C"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eastAsia="Times New Roman" w:cs="Times New Roman"/>
          <w:szCs w:val="24"/>
        </w:rPr>
        <w:t>4. Η με αριθμό 1540/23-4-2018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Ιωάννη Λαγού προς τον Υπουργό Ναυτιλίας και Νησιωτικής Πολιτικής, με </w:t>
      </w:r>
      <w:r>
        <w:rPr>
          <w:rFonts w:eastAsia="Times New Roman" w:cs="Times New Roman"/>
          <w:szCs w:val="24"/>
        </w:rPr>
        <w:t>θέμα: «Τούρκοι διενεργούν λαθρεμπόριο καπνού εντός των ελληνικών χωρικών υδάτων».</w:t>
      </w:r>
    </w:p>
    <w:p w14:paraId="059A141D" w14:textId="77777777" w:rsidR="0000337C" w:rsidRDefault="007A3653">
      <w:pPr>
        <w:spacing w:line="600" w:lineRule="auto"/>
        <w:ind w:right="338" w:firstLine="720"/>
        <w:contextualSpacing/>
        <w:jc w:val="both"/>
        <w:rPr>
          <w:rFonts w:eastAsia="Times New Roman" w:cs="Times New Roman"/>
          <w:szCs w:val="24"/>
        </w:rPr>
      </w:pPr>
      <w:r>
        <w:rPr>
          <w:rFonts w:eastAsia="Times New Roman" w:cs="Times New Roman"/>
          <w:szCs w:val="24"/>
        </w:rPr>
        <w:t>5. Η με αριθμό 1522/18-4-2018 επίκαιρη ερώτηση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Ναυτιλία</w:t>
      </w:r>
      <w:r>
        <w:rPr>
          <w:rFonts w:eastAsia="Times New Roman" w:cs="Times New Roman"/>
          <w:szCs w:val="24"/>
        </w:rPr>
        <w:t>ς και Νησιωτικής Πολιτικής, με θέμα: «Κατασκευές εντός αλλά και εκτός περιοχών δικαιοδοσίας των φορέων διοίκησης και εκμετάλλευσης λιμένων».</w:t>
      </w:r>
    </w:p>
    <w:p w14:paraId="059A141E"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eastAsia="Times New Roman" w:cs="Times New Roman"/>
          <w:szCs w:val="24"/>
        </w:rPr>
        <w:lastRenderedPageBreak/>
        <w:t xml:space="preserve">6. Η με αριθμό 1523/18-4-2018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w:t>
      </w:r>
      <w:r>
        <w:rPr>
          <w:rFonts w:eastAsia="Times New Roman" w:cs="Times New Roman"/>
          <w:szCs w:val="24"/>
        </w:rPr>
        <w:t>ος τον Υπουργό Περιβάλλοντος και Ενέργειας, με θέμα: «Ανατροπή φορτηγού στη Χαλκιδική».</w:t>
      </w:r>
    </w:p>
    <w:p w14:paraId="059A141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ΕΠΙΚΑΙΡΕΣ ΕΡΩΤΗΣΕΙΣ</w:t>
      </w:r>
      <w:r>
        <w:rPr>
          <w:rFonts w:eastAsia="Times New Roman" w:cs="Times New Roman"/>
          <w:szCs w:val="24"/>
        </w:rPr>
        <w:t xml:space="preserve"> Δεύτερου Κύκλου (Άρθρο 130 παράγραφοι 2 και 3 του Κανονισμού της Βουλής)</w:t>
      </w:r>
    </w:p>
    <w:p w14:paraId="059A1420"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ascii="Tahoma" w:eastAsia="Times New Roman" w:hAnsi="Tahoma" w:cs="Tahoma"/>
          <w:szCs w:val="24"/>
        </w:rPr>
        <w:t>1</w:t>
      </w:r>
      <w:r>
        <w:rPr>
          <w:rFonts w:eastAsia="Times New Roman" w:cs="Times New Roman"/>
          <w:szCs w:val="24"/>
        </w:rPr>
        <w:t>. Η με αριθμό 1544/24-4-2018 επίκαιρη ερώτηση του Βουλευτή Λέσβου της Ν</w:t>
      </w:r>
      <w:r>
        <w:rPr>
          <w:rFonts w:eastAsia="Times New Roman" w:cs="Times New Roman"/>
          <w:szCs w:val="24"/>
        </w:rPr>
        <w:t xml:space="preserve">έας Δημοκρατίας κ. Χαράλαμπου Αθανασίου προς τον Υπουργό Μεταναστευτικής Πολιτικής, σχετικά με τη «Λήψη μέτρων προκειμένου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του </w:t>
      </w:r>
      <w:r>
        <w:rPr>
          <w:rFonts w:eastAsia="Times New Roman" w:cs="Times New Roman"/>
          <w:szCs w:val="24"/>
        </w:rPr>
        <w:t>α</w:t>
      </w:r>
      <w:r>
        <w:rPr>
          <w:rFonts w:eastAsia="Times New Roman" w:cs="Times New Roman"/>
          <w:szCs w:val="24"/>
        </w:rPr>
        <w:t>νατολικού Αιγαίου και ιδιαίτερα η Λέσβος με τη μεταφορά των μεταναστών στην ηπειρωτική Ελλάδα».</w:t>
      </w:r>
    </w:p>
    <w:p w14:paraId="059A1421" w14:textId="77777777" w:rsidR="0000337C" w:rsidRDefault="007A3653">
      <w:pPr>
        <w:spacing w:line="600" w:lineRule="auto"/>
        <w:ind w:right="338" w:firstLine="720"/>
        <w:contextualSpacing/>
        <w:jc w:val="both"/>
        <w:rPr>
          <w:rFonts w:eastAsia="Times New Roman" w:cs="Times New Roman"/>
          <w:szCs w:val="24"/>
        </w:rPr>
      </w:pPr>
      <w:r>
        <w:rPr>
          <w:rFonts w:eastAsia="Times New Roman" w:cs="Times New Roman"/>
          <w:szCs w:val="24"/>
        </w:rPr>
        <w:t xml:space="preserve">2. Η </w:t>
      </w:r>
      <w:r>
        <w:rPr>
          <w:rFonts w:eastAsia="Times New Roman" w:cs="Times New Roman"/>
          <w:szCs w:val="24"/>
        </w:rPr>
        <w:t>με αριθμό 1528/19-4-2018 επίκαιρη ερώτηση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Γεωργίου - Δημητρίου Καρρά προς τον Υπουργό Μεταναστευτικής Πολιτικής, με θέμα: «Επανέρχεται η επείγουσα </w:t>
      </w:r>
      <w:r>
        <w:rPr>
          <w:rFonts w:eastAsia="Times New Roman" w:cs="Times New Roman"/>
          <w:szCs w:val="24"/>
        </w:rPr>
        <w:lastRenderedPageBreak/>
        <w:t>ανάγκη λήψης διοικητικών και νομοθετικώ</w:t>
      </w:r>
      <w:r>
        <w:rPr>
          <w:rFonts w:eastAsia="Times New Roman" w:cs="Times New Roman"/>
          <w:szCs w:val="24"/>
        </w:rPr>
        <w:t xml:space="preserve">ν μέτρων για την επιτάχυνση εξέτασης των αιτήσεων ασύλου, μετά την έκδοση της 805/2018 απόφασης του </w:t>
      </w:r>
      <w:proofErr w:type="spellStart"/>
      <w:r>
        <w:rPr>
          <w:rFonts w:eastAsia="Times New Roman" w:cs="Times New Roman"/>
          <w:szCs w:val="24"/>
        </w:rPr>
        <w:t>ΣτΕ</w:t>
      </w:r>
      <w:proofErr w:type="spellEnd"/>
      <w:r>
        <w:rPr>
          <w:rFonts w:eastAsia="Times New Roman" w:cs="Times New Roman"/>
          <w:szCs w:val="24"/>
        </w:rPr>
        <w:t>».</w:t>
      </w:r>
    </w:p>
    <w:p w14:paraId="059A1422"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eastAsia="Times New Roman" w:cs="Times New Roman"/>
          <w:szCs w:val="24"/>
        </w:rPr>
        <w:t xml:space="preserve">3. Η με αριθμό 1261/6-3-2018 επίκαιρη ερώτηση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Οικονομίας και Ανάπτυξη</w:t>
      </w:r>
      <w:r>
        <w:rPr>
          <w:rFonts w:eastAsia="Times New Roman" w:cs="Times New Roman"/>
          <w:szCs w:val="24"/>
        </w:rPr>
        <w:t xml:space="preserve">ς, με θέμα: «Βιωσιμότητα του </w:t>
      </w:r>
      <w:r>
        <w:rPr>
          <w:rFonts w:eastAsia="Times New Roman" w:cs="Times New Roman"/>
          <w:szCs w:val="24"/>
        </w:rPr>
        <w:t>ε</w:t>
      </w:r>
      <w:r>
        <w:rPr>
          <w:rFonts w:eastAsia="Times New Roman" w:cs="Times New Roman"/>
          <w:szCs w:val="24"/>
        </w:rPr>
        <w:t>ργοστασίου της Ελληνικής Βιομηχανίας Ζάχαρης της Ορεστιάδας».</w:t>
      </w:r>
    </w:p>
    <w:p w14:paraId="059A142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ΑΝΑΦΟΡΕΣ </w:t>
      </w:r>
      <w:r>
        <w:rPr>
          <w:rFonts w:eastAsia="Times New Roman" w:cs="Times New Roman"/>
          <w:szCs w:val="24"/>
        </w:rPr>
        <w:t>-</w:t>
      </w:r>
      <w:r>
        <w:rPr>
          <w:rFonts w:eastAsia="Times New Roman" w:cs="Times New Roman"/>
          <w:szCs w:val="24"/>
        </w:rPr>
        <w:t xml:space="preserve"> ΕΡΩΤΗΣΕΙΣ</w:t>
      </w:r>
      <w:r>
        <w:rPr>
          <w:rFonts w:eastAsia="Times New Roman" w:cs="Times New Roman"/>
          <w:szCs w:val="24"/>
        </w:rPr>
        <w:t xml:space="preserve"> (Άρθρο 130 παράγραφος 5 του Κανονισμού της Βουλής)</w:t>
      </w:r>
    </w:p>
    <w:p w14:paraId="059A1424" w14:textId="77777777" w:rsidR="0000337C" w:rsidRDefault="007A3653">
      <w:pPr>
        <w:tabs>
          <w:tab w:val="left" w:pos="426"/>
        </w:tabs>
        <w:spacing w:line="600" w:lineRule="auto"/>
        <w:ind w:right="338" w:firstLine="720"/>
        <w:contextualSpacing/>
        <w:jc w:val="both"/>
        <w:rPr>
          <w:rFonts w:eastAsia="Times New Roman" w:cs="Times New Roman"/>
          <w:szCs w:val="24"/>
        </w:rPr>
      </w:pPr>
      <w:r>
        <w:rPr>
          <w:rFonts w:ascii="Tahoma" w:eastAsia="Times New Roman" w:hAnsi="Tahoma" w:cs="Tahoma"/>
          <w:szCs w:val="24"/>
        </w:rPr>
        <w:t>1</w:t>
      </w:r>
      <w:r>
        <w:rPr>
          <w:rFonts w:eastAsia="Times New Roman" w:cs="Times New Roman"/>
          <w:szCs w:val="24"/>
        </w:rPr>
        <w:t>. Η με αριθμό 1983/11-12-2017 ερώτηση του Βουλευτή Δράμας της Νέας Δημοκρατίας κ. Δημητρίου Κυριαζίδη προς τον Υπουργό Μεταναστευτικής Πολιτικής, με θέμα: «Με ποια διαδικασία πραγματοποιήθηκε η ανάθεση στους «Γιατρούς του Κόσμου» της φροντίδας της υγείας τ</w:t>
      </w:r>
      <w:r>
        <w:rPr>
          <w:rFonts w:eastAsia="Times New Roman" w:cs="Times New Roman"/>
          <w:szCs w:val="24"/>
        </w:rPr>
        <w:t xml:space="preserve">ων προσφύγων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Φ</w:t>
      </w:r>
      <w:r>
        <w:rPr>
          <w:rFonts w:eastAsia="Times New Roman" w:cs="Times New Roman"/>
          <w:szCs w:val="24"/>
        </w:rPr>
        <w:t>ιλοξενίας στην ΒΙΠΕ Δράμας;».</w:t>
      </w:r>
    </w:p>
    <w:p w14:paraId="059A1425"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lastRenderedPageBreak/>
        <w:t>2. Η με αριθμό 1792/4-12-2017 ερώτηση του Βουλευτή Β΄ Αθηνών της Δημοκρατικής Συμπαράταξης ΠΑΣΟΚ - ΔΗΜΑΡ κ. Ανδρέα Λοβέρδου προς τον Υπουργό Οικονομίας και Ανάπτυξης, με θέμα: «Πορεία Προγράμματος Δια</w:t>
      </w:r>
      <w:r>
        <w:rPr>
          <w:rFonts w:eastAsia="Times New Roman" w:cs="Times New Roman"/>
          <w:szCs w:val="24"/>
        </w:rPr>
        <w:t xml:space="preserve">συνοριακής Συνεργασίας </w:t>
      </w:r>
      <w:proofErr w:type="spellStart"/>
      <w:r>
        <w:rPr>
          <w:rFonts w:eastAsia="Times New Roman" w:cs="Times New Roman"/>
          <w:szCs w:val="24"/>
        </w:rPr>
        <w:t>Interreg</w:t>
      </w:r>
      <w:proofErr w:type="spellEnd"/>
      <w:r>
        <w:rPr>
          <w:rFonts w:eastAsia="Times New Roman" w:cs="Times New Roman"/>
          <w:szCs w:val="24"/>
        </w:rPr>
        <w:t xml:space="preserve"> Ελλάδας - Ιταλίας (2014-2020) ως προς τον Δήμο Παξών».</w:t>
      </w:r>
    </w:p>
    <w:p w14:paraId="059A1426"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3. Η με αριθμό 4126/217/6-3-2018 ερώτηση και αίτηση κατάθεσης εγγράφων του Βουλευτή Β΄ Αθηνών της Δημοκρατικής Συμπαράταξης ΠΑΣΟΚ -</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w:t>
      </w:r>
      <w:r>
        <w:rPr>
          <w:rFonts w:eastAsia="Times New Roman" w:cs="Times New Roman"/>
          <w:szCs w:val="24"/>
        </w:rPr>
        <w:t xml:space="preserve">ρος τον Υπουργό Οικονομίας και Ανάπτυξης, σχετικά με τη συνεισφορά του </w:t>
      </w:r>
      <w:r>
        <w:rPr>
          <w:rFonts w:eastAsia="Times New Roman" w:cs="Times New Roman"/>
          <w:szCs w:val="24"/>
        </w:rPr>
        <w:t>δ</w:t>
      </w:r>
      <w:r>
        <w:rPr>
          <w:rFonts w:eastAsia="Times New Roman" w:cs="Times New Roman"/>
          <w:szCs w:val="24"/>
        </w:rPr>
        <w:t xml:space="preserve">ημοσίου στην κάλυψη μέρους της οφειλής φυσικών προσώπων δανειοληπτών στεγαστικών δανείων και την ανάγκη επέκτασης της συνεισφοράς και στους εγγυητές. </w:t>
      </w:r>
    </w:p>
    <w:p w14:paraId="059A1427"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Κύριοι συνάδελφοι, εισερχόμαστε σ</w:t>
      </w:r>
      <w:r>
        <w:rPr>
          <w:rFonts w:eastAsia="Times New Roman" w:cs="Times New Roman"/>
          <w:szCs w:val="24"/>
        </w:rPr>
        <w:t xml:space="preserve">τη συζήτηση των </w:t>
      </w:r>
    </w:p>
    <w:p w14:paraId="059A1428" w14:textId="77777777" w:rsidR="0000337C" w:rsidRDefault="007A3653">
      <w:pPr>
        <w:tabs>
          <w:tab w:val="left" w:pos="9781"/>
        </w:tabs>
        <w:spacing w:line="600" w:lineRule="auto"/>
        <w:ind w:right="338" w:firstLine="720"/>
        <w:contextualSpacing/>
        <w:jc w:val="center"/>
        <w:rPr>
          <w:rFonts w:eastAsia="Times New Roman" w:cs="Times New Roman"/>
          <w:b/>
          <w:szCs w:val="24"/>
        </w:rPr>
      </w:pPr>
      <w:r>
        <w:rPr>
          <w:rFonts w:eastAsia="Times New Roman" w:cs="Times New Roman"/>
          <w:b/>
          <w:szCs w:val="24"/>
        </w:rPr>
        <w:t>ΕΠΙΚΑΙΡΩΝ ΕΡΩΤΗΣΕΩΝ</w:t>
      </w:r>
    </w:p>
    <w:p w14:paraId="059A1429"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Αρχίζουμε τη συζήτηση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δεύτερη με αριθμό 1541/24-4-2018 επίκαιρη ερώτηση πρώτου κύκλου του Βουλευτή Α΄ Θεσσαλονίκης της Νέας Δημοκρατίας κ. </w:t>
      </w:r>
      <w:r>
        <w:rPr>
          <w:rFonts w:eastAsia="Times New Roman" w:cs="Times New Roman"/>
          <w:szCs w:val="24"/>
        </w:rPr>
        <w:lastRenderedPageBreak/>
        <w:t>Σταύρου Καλαφάτη προς τον Υπουργό Εξωτερικών, με θέμα: «Η θέση της Ελλάδας</w:t>
      </w:r>
      <w:r>
        <w:rPr>
          <w:rFonts w:eastAsia="Times New Roman" w:cs="Times New Roman"/>
          <w:szCs w:val="24"/>
        </w:rPr>
        <w:t xml:space="preserve"> αναφορικά με τη διαμόρφωση του νέου Πολυετούς Δημοσιονομικού Πλαισίου της ΕΕ».</w:t>
      </w:r>
    </w:p>
    <w:p w14:paraId="059A142A"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 αυτή την</w:t>
      </w:r>
      <w:r>
        <w:rPr>
          <w:rFonts w:eastAsia="Times New Roman" w:cs="Times New Roman"/>
          <w:szCs w:val="24"/>
        </w:rPr>
        <w:t xml:space="preserve"> επίκαιρη ερώτηση θα απαντήσει ο Αναπληρωτής Υπουργός Εξωτερικών κ. </w:t>
      </w:r>
      <w:proofErr w:type="spellStart"/>
      <w:r>
        <w:rPr>
          <w:rFonts w:eastAsia="Times New Roman" w:cs="Times New Roman"/>
          <w:szCs w:val="24"/>
        </w:rPr>
        <w:t>Κατρούγκαλος</w:t>
      </w:r>
      <w:proofErr w:type="spellEnd"/>
      <w:r>
        <w:rPr>
          <w:rFonts w:eastAsia="Times New Roman" w:cs="Times New Roman"/>
          <w:szCs w:val="24"/>
        </w:rPr>
        <w:t xml:space="preserve">. </w:t>
      </w:r>
    </w:p>
    <w:p w14:paraId="059A142B"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Παρακαλώ, κύριε Καλαφάτη, έχετε τον λόγο για δ</w:t>
      </w:r>
      <w:r>
        <w:rPr>
          <w:rFonts w:eastAsia="Times New Roman" w:cs="Times New Roman"/>
          <w:szCs w:val="24"/>
        </w:rPr>
        <w:t>ύ</w:t>
      </w:r>
      <w:r>
        <w:rPr>
          <w:rFonts w:eastAsia="Times New Roman" w:cs="Times New Roman"/>
          <w:szCs w:val="24"/>
        </w:rPr>
        <w:t>ο λεπτά.</w:t>
      </w:r>
    </w:p>
    <w:p w14:paraId="059A142C"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w:t>
      </w:r>
      <w:r>
        <w:rPr>
          <w:rFonts w:eastAsia="Times New Roman" w:cs="Times New Roman"/>
          <w:szCs w:val="24"/>
        </w:rPr>
        <w:t xml:space="preserve">τώ, κύριε Πρόεδρε. </w:t>
      </w:r>
    </w:p>
    <w:p w14:paraId="059A142D"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Κύριε Υπουργέ, η Ευρωπαϊκή Επιτροπή στις 14 Φεβρουαρίου 2018 παρουσίασε την άτυπη εισήγησή της για το νέο Πολυετές Δημοσιονομικό Πλαίσιο. Στις 23 Φεβρουαρίου στην άτυπη Σύνοδο του Ευρωπαϊκού Συμβουλίου οι ηγέτες της Ευρωπαϊκής Ένωσης συ</w:t>
      </w:r>
      <w:r>
        <w:rPr>
          <w:rFonts w:eastAsia="Times New Roman" w:cs="Times New Roman"/>
          <w:szCs w:val="24"/>
        </w:rPr>
        <w:t>ζήτησαν για το ίδιο θέμα.</w:t>
      </w:r>
    </w:p>
    <w:p w14:paraId="059A142E" w14:textId="77777777" w:rsidR="0000337C" w:rsidRDefault="007A3653">
      <w:pPr>
        <w:tabs>
          <w:tab w:val="left" w:pos="9781"/>
        </w:tabs>
        <w:spacing w:line="600" w:lineRule="auto"/>
        <w:ind w:right="338" w:firstLine="720"/>
        <w:contextualSpacing/>
        <w:jc w:val="both"/>
        <w:rPr>
          <w:rFonts w:eastAsia="Times New Roman" w:cs="Times New Roman"/>
          <w:szCs w:val="24"/>
        </w:rPr>
      </w:pPr>
      <w:r>
        <w:rPr>
          <w:rFonts w:eastAsia="Times New Roman" w:cs="Times New Roman"/>
          <w:szCs w:val="24"/>
        </w:rPr>
        <w:t xml:space="preserve">Παράλληλα, ο επικεφαλής για τον προϋπολογισμό της Ευρωπαϊκής Ένωσης κ. </w:t>
      </w:r>
      <w:proofErr w:type="spellStart"/>
      <w:r>
        <w:rPr>
          <w:rFonts w:eastAsia="Times New Roman" w:cs="Times New Roman"/>
          <w:szCs w:val="24"/>
        </w:rPr>
        <w:t>Έτινγκερ</w:t>
      </w:r>
      <w:proofErr w:type="spellEnd"/>
      <w:r>
        <w:rPr>
          <w:rFonts w:eastAsia="Times New Roman" w:cs="Times New Roman"/>
          <w:szCs w:val="24"/>
        </w:rPr>
        <w:t xml:space="preserve"> ανακοίνωσε ότι ο επόμενος επταετής προϋπολογισμός της Ευρωπαϊκής Ένωσης θα πρέπει να αυξηθεί και ότι οι δαπάνες μεταξύ 2021-2027 θα πρέπει να </w:t>
      </w:r>
      <w:r>
        <w:rPr>
          <w:rFonts w:eastAsia="Times New Roman" w:cs="Times New Roman"/>
          <w:szCs w:val="24"/>
        </w:rPr>
        <w:lastRenderedPageBreak/>
        <w:t>κυμαίνον</w:t>
      </w:r>
      <w:r>
        <w:rPr>
          <w:rFonts w:eastAsia="Times New Roman" w:cs="Times New Roman"/>
          <w:szCs w:val="24"/>
        </w:rPr>
        <w:t>ται μεταξύ 1,1% και 1,2% του ΑΕΠ της Ευρωπαϊκής Ένωσης, σε σύγκριση με το ισχύον 1%.</w:t>
      </w:r>
    </w:p>
    <w:p w14:paraId="059A142F" w14:textId="77777777" w:rsidR="0000337C" w:rsidRDefault="007A3653">
      <w:pPr>
        <w:spacing w:line="600" w:lineRule="auto"/>
        <w:ind w:firstLine="720"/>
        <w:contextualSpacing/>
        <w:jc w:val="both"/>
        <w:rPr>
          <w:rFonts w:eastAsia="Times New Roman"/>
          <w:szCs w:val="24"/>
        </w:rPr>
      </w:pPr>
      <w:r>
        <w:rPr>
          <w:rFonts w:eastAsia="Times New Roman"/>
          <w:szCs w:val="24"/>
        </w:rPr>
        <w:t>Επεσήμανε, παράλληλα, ότι οι εισφορές των κρατών θα πρέπει να αυξηθούν και τόνισε, επίσης, ότι οι μελλοντικές χρηματοδοτήσεις θα πρέπει να κατευθύνονται σε προγράμματα που</w:t>
      </w:r>
      <w:r>
        <w:rPr>
          <w:rFonts w:eastAsia="Times New Roman"/>
          <w:szCs w:val="24"/>
        </w:rPr>
        <w:t xml:space="preserve"> θα έχουν προστιθέμενη αξία.</w:t>
      </w:r>
    </w:p>
    <w:p w14:paraId="059A1430" w14:textId="77777777" w:rsidR="0000337C" w:rsidRDefault="007A3653">
      <w:pPr>
        <w:spacing w:line="600" w:lineRule="auto"/>
        <w:ind w:firstLine="720"/>
        <w:contextualSpacing/>
        <w:jc w:val="both"/>
        <w:rPr>
          <w:rFonts w:eastAsia="Times New Roman"/>
          <w:szCs w:val="24"/>
        </w:rPr>
      </w:pPr>
      <w:r>
        <w:rPr>
          <w:rFonts w:eastAsia="Times New Roman"/>
          <w:szCs w:val="24"/>
        </w:rPr>
        <w:t>Η Ευρωπαϊκή Ένωση έχει να αντιμετωπίσει μια διττή πρόκληση. Το γνωρίζουμε όλοι. Αφ’ ενός, έχει την αποχώρηση της Μεγάλης Βρετανίας και το κενό που δημιουργείται από τα ταμεία της Ευρωπαϊκής Ένωσης. Θα λείψει η καθαρή συνεισφορά</w:t>
      </w:r>
      <w:r>
        <w:rPr>
          <w:rFonts w:eastAsia="Times New Roman"/>
          <w:szCs w:val="24"/>
        </w:rPr>
        <w:t xml:space="preserve"> της, που είναι περίπου στα 12 με 14 δισεκατομμύρια ευρώ. Παράλληλα, η Ευρωπαϊκή Ένωση έχει να υλοποιήσει νέες ευρωπαϊκές πολιτικές από τη στιγμή που αντιμετωπίζει νέα φαινόμενα, νέες κρίσεις, νέα προβλήματα, που αφορούν την εσωτερική ασφάλεια, την ενίσχυσ</w:t>
      </w:r>
      <w:r>
        <w:rPr>
          <w:rFonts w:eastAsia="Times New Roman"/>
          <w:szCs w:val="24"/>
        </w:rPr>
        <w:t>η του ελέγχου των εξωτερικών συνόρων, την αποτελεσματική διαχείριση της μετανάστευσης, την καταπολέμηση της τρομοκρατίας. Πιθανότατα θα απαιτηθούν νέες χρηματοδοτήσεις.</w:t>
      </w:r>
    </w:p>
    <w:p w14:paraId="059A1431"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 xml:space="preserve">Σχετικά ιδιαίτερα με την </w:t>
      </w:r>
      <w:r>
        <w:rPr>
          <w:rFonts w:eastAsia="Times New Roman"/>
          <w:szCs w:val="24"/>
        </w:rPr>
        <w:t>Π</w:t>
      </w:r>
      <w:r>
        <w:rPr>
          <w:rFonts w:eastAsia="Times New Roman"/>
          <w:szCs w:val="24"/>
        </w:rPr>
        <w:t xml:space="preserve">ολιτική </w:t>
      </w:r>
      <w:r>
        <w:rPr>
          <w:rFonts w:eastAsia="Times New Roman"/>
          <w:szCs w:val="24"/>
        </w:rPr>
        <w:t>Σ</w:t>
      </w:r>
      <w:r>
        <w:rPr>
          <w:rFonts w:eastAsia="Times New Roman"/>
          <w:szCs w:val="24"/>
        </w:rPr>
        <w:t xml:space="preserve">υνοχής, κύριε Υπουργέ, η </w:t>
      </w:r>
      <w:r>
        <w:rPr>
          <w:rFonts w:eastAsia="Times New Roman"/>
          <w:szCs w:val="24"/>
        </w:rPr>
        <w:t>ε</w:t>
      </w:r>
      <w:r>
        <w:rPr>
          <w:rFonts w:eastAsia="Times New Roman"/>
          <w:szCs w:val="24"/>
        </w:rPr>
        <w:t>πιτροπή περιέλαβε στην ανα</w:t>
      </w:r>
      <w:r>
        <w:rPr>
          <w:rFonts w:eastAsia="Times New Roman"/>
          <w:szCs w:val="24"/>
        </w:rPr>
        <w:t>κοίνωσή της τρία σενάρια. Το ένα αφορά τη διατήρηση της ενίσχυσης του Ευρωπαϊκού Ταμείου Περιφερειακής Ανάπτυξης, του Ευρωπαϊκού Κοινωνικού Ταμείου και του Ταμείου Συνοχής για όλα τα κράτη-μέλη. Ένα δεύτερο σενάριο αφορά τον τερματισμό στήριξης από το ΕΤΠΑ</w:t>
      </w:r>
      <w:r>
        <w:rPr>
          <w:rFonts w:eastAsia="Times New Roman"/>
          <w:szCs w:val="24"/>
        </w:rPr>
        <w:t xml:space="preserve"> και το ΕΚΤ για τις περισσότερο ανεπτυγμένες περιφέρειες και της περιοχής μετάβασης, που θα επιφέρει μείωση κατά 95 δισεκατομμύρια ευρώ, που αντιστοιχεί περίπου στο 8,7% του σημερινού Πολυετούς Δημοσιονομικού Πλαισίου. Και τρίτον, ο περιορισμός της χρηματο</w:t>
      </w:r>
      <w:r>
        <w:rPr>
          <w:rFonts w:eastAsia="Times New Roman"/>
          <w:szCs w:val="24"/>
        </w:rPr>
        <w:t>δότησης αποκλειστικά στις χώρες συνοχής και αυτό θα επιφέρει μείωση σχεδόν 125 δισεκατομμύρια ευρώ. Παρόμοιο ενδεχόμενο παρουσιάζεται και για την ΚΑΠ, που ενδέχεται η περικοπή να κυμανθεί από 15% μέχρι 30%, δηλαδή μιλάμε για ένα ποσό 60 μέχρι 120 δισεκατομ</w:t>
      </w:r>
      <w:r>
        <w:rPr>
          <w:rFonts w:eastAsia="Times New Roman"/>
          <w:szCs w:val="24"/>
        </w:rPr>
        <w:t>μύρια ευρώ.</w:t>
      </w:r>
    </w:p>
    <w:p w14:paraId="059A1432"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Είναι αλήθεια βεβαίως ότι η Ελλάδα δεν συμπεριλαμβάνεται στις χώρες στις οποίες μπορεί να τερματιστεί η χρηματοδότηση, όμως υπάρχει σοβαρό ενδεχόμενο η </w:t>
      </w:r>
      <w:r>
        <w:rPr>
          <w:rFonts w:eastAsia="Times New Roman"/>
          <w:szCs w:val="24"/>
        </w:rPr>
        <w:lastRenderedPageBreak/>
        <w:t>χώρα μας να υποστεί τις αρνητικές συνέπειες από τη μείωση των κοινοτικών δαπανών. Οι διαβουλ</w:t>
      </w:r>
      <w:r>
        <w:rPr>
          <w:rFonts w:eastAsia="Times New Roman"/>
          <w:szCs w:val="24"/>
        </w:rPr>
        <w:t>εύσεις έχουν ξεκινήσει, οι αντιδράσεις υπάρχουν.</w:t>
      </w:r>
    </w:p>
    <w:p w14:paraId="059A1433"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Επειδή η διαμόρφωση του νέου Πολυετούς Δημοσιονομικού Πλαισίου θα έχει σημαντικές επιπτώσεις για την πορεία της οικονομίας μας και βεβαίως και για την Πολιτική Συνοχή και για την Κοινή Αγροτική Πολιτική, θα </w:t>
      </w:r>
      <w:r>
        <w:rPr>
          <w:rFonts w:eastAsia="Times New Roman"/>
          <w:szCs w:val="24"/>
        </w:rPr>
        <w:t>θέλαμε να μάθουμε και από την στιγμή που έχουν ξεκινήσει οι διαβουλεύσεις, κατ’ αρχάς ποια είναι η θέση της ελληνικής Κυβέρνησης για τη διαμόρφωση του νέου Πολυετούς Δημοσιονομικού Πλαισίου, εν</w:t>
      </w:r>
      <w:r>
        <w:rPr>
          <w:rFonts w:eastAsia="Times New Roman"/>
          <w:szCs w:val="24"/>
        </w:rPr>
        <w:t xml:space="preserve"> </w:t>
      </w:r>
      <w:r>
        <w:rPr>
          <w:rFonts w:eastAsia="Times New Roman"/>
          <w:szCs w:val="24"/>
        </w:rPr>
        <w:t>όψει και των αναγκαίων προσαρμογών, που όπως εξήγησα απαιτούντ</w:t>
      </w:r>
      <w:r>
        <w:rPr>
          <w:rFonts w:eastAsia="Times New Roman"/>
          <w:szCs w:val="24"/>
        </w:rPr>
        <w:t xml:space="preserve">αι και λόγω του </w:t>
      </w:r>
      <w:proofErr w:type="spellStart"/>
      <w:r>
        <w:rPr>
          <w:rFonts w:eastAsia="Times New Roman"/>
          <w:szCs w:val="24"/>
          <w:lang w:val="en-US"/>
        </w:rPr>
        <w:t>Brexit</w:t>
      </w:r>
      <w:proofErr w:type="spellEnd"/>
      <w:r>
        <w:rPr>
          <w:rFonts w:eastAsia="Times New Roman"/>
          <w:szCs w:val="24"/>
        </w:rPr>
        <w:t xml:space="preserve"> και ποια θέση θα προβάλει η Ελλάδα αναφορικά με την πρόταση για αύξηση του προϋπολογισμού της Ευρωπαϊκής Ένωσης και αναφορικά με τις επιλογές που πρότεινε η </w:t>
      </w:r>
      <w:r>
        <w:rPr>
          <w:rFonts w:eastAsia="Times New Roman"/>
          <w:szCs w:val="24"/>
        </w:rPr>
        <w:t>ε</w:t>
      </w:r>
      <w:r>
        <w:rPr>
          <w:rFonts w:eastAsia="Times New Roman"/>
          <w:szCs w:val="24"/>
        </w:rPr>
        <w:t>πιτροπή για την Πολιτική Συνοχής και για την ΚΑΠ.</w:t>
      </w:r>
    </w:p>
    <w:p w14:paraId="059A1434" w14:textId="77777777" w:rsidR="0000337C" w:rsidRDefault="007A3653">
      <w:pPr>
        <w:spacing w:line="600" w:lineRule="auto"/>
        <w:ind w:firstLine="720"/>
        <w:contextualSpacing/>
        <w:jc w:val="both"/>
        <w:rPr>
          <w:rFonts w:eastAsia="Times New Roman"/>
          <w:szCs w:val="24"/>
        </w:rPr>
      </w:pPr>
      <w:r>
        <w:rPr>
          <w:rFonts w:eastAsia="Times New Roman"/>
          <w:szCs w:val="24"/>
        </w:rPr>
        <w:t>Ευχαριστώ.</w:t>
      </w:r>
    </w:p>
    <w:p w14:paraId="059A1435" w14:textId="77777777" w:rsidR="0000337C" w:rsidRDefault="007A3653">
      <w:pPr>
        <w:spacing w:line="600" w:lineRule="auto"/>
        <w:ind w:firstLine="720"/>
        <w:contextualSpacing/>
        <w:jc w:val="both"/>
        <w:rPr>
          <w:rFonts w:eastAsia="Times New Roman"/>
          <w:szCs w:val="24"/>
        </w:rPr>
      </w:pPr>
      <w:r>
        <w:rPr>
          <w:rFonts w:eastAsia="Times New Roman"/>
          <w:b/>
          <w:szCs w:val="24"/>
        </w:rPr>
        <w:t>ΠΡΟΕΔΡΕΥΩΝ (Δη</w:t>
      </w:r>
      <w:r>
        <w:rPr>
          <w:rFonts w:eastAsia="Times New Roman"/>
          <w:b/>
          <w:szCs w:val="24"/>
        </w:rPr>
        <w:t>μήτριος Κρεμαστινός):</w:t>
      </w:r>
      <w:r>
        <w:rPr>
          <w:rFonts w:eastAsia="Times New Roman"/>
          <w:szCs w:val="24"/>
        </w:rPr>
        <w:t xml:space="preserve"> Παρακαλώ, κύριε </w:t>
      </w:r>
      <w:proofErr w:type="spellStart"/>
      <w:r>
        <w:rPr>
          <w:rFonts w:eastAsia="Times New Roman"/>
          <w:szCs w:val="24"/>
        </w:rPr>
        <w:t>Κατρούγκαλε</w:t>
      </w:r>
      <w:proofErr w:type="spellEnd"/>
      <w:r>
        <w:rPr>
          <w:rFonts w:eastAsia="Times New Roman"/>
          <w:szCs w:val="24"/>
        </w:rPr>
        <w:t>, έχετε τον λόγο.</w:t>
      </w:r>
    </w:p>
    <w:p w14:paraId="059A1436" w14:textId="77777777" w:rsidR="0000337C" w:rsidRDefault="007A3653">
      <w:pPr>
        <w:spacing w:line="600" w:lineRule="auto"/>
        <w:ind w:firstLine="720"/>
        <w:contextualSpacing/>
        <w:jc w:val="both"/>
        <w:rPr>
          <w:rFonts w:eastAsia="Times New Roman"/>
          <w:szCs w:val="24"/>
        </w:rPr>
      </w:pPr>
      <w:r>
        <w:rPr>
          <w:rFonts w:eastAsia="Times New Roman"/>
          <w:b/>
          <w:szCs w:val="24"/>
        </w:rPr>
        <w:lastRenderedPageBreak/>
        <w:t>ΓΕΩΡΓΙΟΣ ΚΑΤΡΟΥΓΚΑΛΟΣ (Αναπληρωτής Υπουργός Εξωτερικών):</w:t>
      </w:r>
      <w:r>
        <w:rPr>
          <w:rFonts w:eastAsia="Times New Roman"/>
          <w:szCs w:val="24"/>
        </w:rPr>
        <w:t xml:space="preserve"> Εγώ ευχαριστώ, κύριε συνάδελφε, γιατί πράγματι είναι ένα σημαντικό και επίκαιρο θέμα, όπως το αναφέρατε.</w:t>
      </w:r>
    </w:p>
    <w:p w14:paraId="059A1437" w14:textId="77777777" w:rsidR="0000337C" w:rsidRDefault="007A3653">
      <w:pPr>
        <w:spacing w:line="600" w:lineRule="auto"/>
        <w:ind w:firstLine="720"/>
        <w:contextualSpacing/>
        <w:jc w:val="both"/>
        <w:rPr>
          <w:rFonts w:eastAsia="Times New Roman"/>
          <w:szCs w:val="24"/>
        </w:rPr>
      </w:pPr>
      <w:r>
        <w:rPr>
          <w:rFonts w:eastAsia="Times New Roman"/>
          <w:szCs w:val="24"/>
        </w:rPr>
        <w:t>Εμείς έχουμε ως Κυβέρνηση ή</w:t>
      </w:r>
      <w:r>
        <w:rPr>
          <w:rFonts w:eastAsia="Times New Roman"/>
          <w:szCs w:val="24"/>
        </w:rPr>
        <w:t xml:space="preserve">δη υποβάλει ένα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στην Ευρωπαϊκή Επιτροπή, το οποίο καταθέτω και θα σας περιγράψω τις βασικές του κατευθύνσεις.</w:t>
      </w:r>
    </w:p>
    <w:p w14:paraId="059A1438"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(Στο σημείο αυτό ο Αναπληρωτής Υπουργός Εξωτερικών κ. Γεώργιος </w:t>
      </w:r>
      <w:proofErr w:type="spellStart"/>
      <w:r>
        <w:rPr>
          <w:rFonts w:eastAsia="Times New Roman"/>
          <w:szCs w:val="24"/>
        </w:rPr>
        <w:t>Κατρούγκαλος</w:t>
      </w:r>
      <w:proofErr w:type="spellEnd"/>
      <w:r>
        <w:rPr>
          <w:rFonts w:eastAsia="Times New Roman"/>
          <w:szCs w:val="24"/>
        </w:rPr>
        <w:t xml:space="preserve"> καταθέτει για τα Πρακτικά το προαναφερθέν έγγραφο, το οποίο </w:t>
      </w:r>
      <w:r>
        <w:rPr>
          <w:rFonts w:eastAsia="Times New Roman"/>
          <w:szCs w:val="24"/>
        </w:rPr>
        <w:t>βρίσκεται στο αρχείο του Τμήματος Γραμματείας της Διεύθυνσης Στενογραφίας και Πρακτικών της Βουλής)</w:t>
      </w:r>
    </w:p>
    <w:p w14:paraId="059A1439" w14:textId="77777777" w:rsidR="0000337C" w:rsidRDefault="007A3653">
      <w:pPr>
        <w:spacing w:line="600" w:lineRule="auto"/>
        <w:ind w:firstLine="720"/>
        <w:contextualSpacing/>
        <w:jc w:val="both"/>
        <w:rPr>
          <w:rFonts w:eastAsia="Times New Roman"/>
          <w:szCs w:val="24"/>
        </w:rPr>
      </w:pPr>
      <w:r>
        <w:rPr>
          <w:rFonts w:eastAsia="Times New Roman"/>
          <w:szCs w:val="24"/>
        </w:rPr>
        <w:t>Τα δύο βασικά ζητήματα τα οποία μας απασχολούν είναι, πρώτον, ο προσανατολισμός του νέου Δημοσιονομικού Πλαισίου, δηλαδή πού θα ξοδευτούν τα χρήματα της Ευρ</w:t>
      </w:r>
      <w:r>
        <w:rPr>
          <w:rFonts w:eastAsia="Times New Roman"/>
          <w:szCs w:val="24"/>
        </w:rPr>
        <w:t>ωπαϊκής Ένωσης και δεύτερον, από πού θα αντληθούν τα έσοδα, εν</w:t>
      </w:r>
      <w:r>
        <w:rPr>
          <w:rFonts w:eastAsia="Times New Roman"/>
          <w:szCs w:val="24"/>
        </w:rPr>
        <w:t xml:space="preserve"> </w:t>
      </w:r>
      <w:r>
        <w:rPr>
          <w:rFonts w:eastAsia="Times New Roman"/>
          <w:szCs w:val="24"/>
        </w:rPr>
        <w:t xml:space="preserve">όψει του πολύ πραγματικού κενού -όπως αναφέρατε- που θα δημιουργήσει το </w:t>
      </w:r>
      <w:proofErr w:type="spellStart"/>
      <w:r>
        <w:rPr>
          <w:rFonts w:eastAsia="Times New Roman"/>
          <w:szCs w:val="24"/>
          <w:lang w:val="en-US"/>
        </w:rPr>
        <w:t>Brexit</w:t>
      </w:r>
      <w:proofErr w:type="spellEnd"/>
      <w:r>
        <w:rPr>
          <w:rFonts w:eastAsia="Times New Roman"/>
          <w:szCs w:val="24"/>
        </w:rPr>
        <w:t>.</w:t>
      </w:r>
    </w:p>
    <w:p w14:paraId="059A143A"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 xml:space="preserve">Ο Πρόεδρος Μακρόν και άλλοι έχουν καταθέσει προτάσεις με τις οποίες ορθά, κατά τη γνώμη μας, προβάλλουν την ανάγκη, πέρα από τους παραδοσιακούς τομείς της ευρωπαϊκής πολιτικής, να έχουμε χρηματοδότηση και σε νέους τομείς, κυρίως στην </w:t>
      </w:r>
      <w:proofErr w:type="spellStart"/>
      <w:r>
        <w:rPr>
          <w:rFonts w:eastAsia="Times New Roman"/>
          <w:szCs w:val="24"/>
        </w:rPr>
        <w:t>ψηφιοποίηση</w:t>
      </w:r>
      <w:proofErr w:type="spellEnd"/>
      <w:r>
        <w:rPr>
          <w:rFonts w:eastAsia="Times New Roman"/>
          <w:szCs w:val="24"/>
        </w:rPr>
        <w:t xml:space="preserve"> της οικονο</w:t>
      </w:r>
      <w:r>
        <w:rPr>
          <w:rFonts w:eastAsia="Times New Roman"/>
          <w:szCs w:val="24"/>
        </w:rPr>
        <w:t>μίας και στη μετανάστευση. Εμείς συμφωνούμε προς τη νέα αυτή κατεύθυνση, θεωρούμε, όμως, παράλληλα ότι δεν πρέπει η είσοδος νέων θεματικών της Ευρωπαϊκής Ένωσης να επιβαρύνει παλαιότερες πολιτικές. Σωστά αναφέρατε την Κοινή Αγροτική Πολιτική και την Πολιτι</w:t>
      </w:r>
      <w:r>
        <w:rPr>
          <w:rFonts w:eastAsia="Times New Roman"/>
          <w:szCs w:val="24"/>
        </w:rPr>
        <w:t>κή Συνοχής. Αυτές είναι το μεγαλύτερο κομμάτι του προϋπολογισμού, αλλά και ιδιαίτερα σημαντικές για εμάς. Επίσης, θέλουμε να δοθεί ένας πρόσθετος κοινωνικός προσανατολισμός, αν είναι δυνατόν, στην πολιτική συνοχής και γενικότερα στον προσανατολισμό του προ</w:t>
      </w:r>
      <w:r>
        <w:rPr>
          <w:rFonts w:eastAsia="Times New Roman"/>
          <w:szCs w:val="24"/>
        </w:rPr>
        <w:t>ϋπολογισμού.</w:t>
      </w:r>
    </w:p>
    <w:p w14:paraId="059A143B"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Εν όψει αυτών η θέση μας είναι ότι δεν πρέπει σε </w:t>
      </w:r>
      <w:proofErr w:type="spellStart"/>
      <w:r>
        <w:rPr>
          <w:rFonts w:eastAsia="Times New Roman"/>
          <w:szCs w:val="24"/>
        </w:rPr>
        <w:t>καμμία</w:t>
      </w:r>
      <w:proofErr w:type="spellEnd"/>
      <w:r>
        <w:rPr>
          <w:rFonts w:eastAsia="Times New Roman"/>
          <w:szCs w:val="24"/>
        </w:rPr>
        <w:t xml:space="preserve"> περίπτωση να μειωθεί και καλό θα ήταν να αυξηθεί ο προϋπολογισμός της Ευρωπαϊκής Ένωσης. Όπως γνωρίζετε, ήδη το Ευρωπαϊκό Κοινοβούλιο προτείνει έναν προϋπολογισμό της τάξης του 1,3% του Α</w:t>
      </w:r>
      <w:r>
        <w:rPr>
          <w:rFonts w:eastAsia="Times New Roman"/>
          <w:szCs w:val="24"/>
        </w:rPr>
        <w:t>καθάριστου Εθνικού Προϊόντος.</w:t>
      </w:r>
    </w:p>
    <w:p w14:paraId="059A143C"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Σημαντική, όμως, είναι η συζήτηση και ως προς το από πού θα αντληθούν οι σχετικοί πόροι.</w:t>
      </w:r>
    </w:p>
    <w:p w14:paraId="059A143D" w14:textId="77777777" w:rsidR="0000337C" w:rsidRDefault="007A3653">
      <w:pPr>
        <w:spacing w:line="600" w:lineRule="auto"/>
        <w:ind w:firstLine="720"/>
        <w:contextualSpacing/>
        <w:jc w:val="both"/>
        <w:rPr>
          <w:rFonts w:eastAsia="Times New Roman"/>
          <w:szCs w:val="24"/>
        </w:rPr>
      </w:pPr>
      <w:r>
        <w:rPr>
          <w:rFonts w:eastAsia="Times New Roman"/>
          <w:szCs w:val="24"/>
        </w:rPr>
        <w:t>Υπάρχει μ</w:t>
      </w:r>
      <w:r>
        <w:rPr>
          <w:rFonts w:eastAsia="Times New Roman"/>
          <w:szCs w:val="24"/>
        </w:rPr>
        <w:t>ί</w:t>
      </w:r>
      <w:r>
        <w:rPr>
          <w:rFonts w:eastAsia="Times New Roman"/>
          <w:szCs w:val="24"/>
        </w:rPr>
        <w:t>α αντίδραση των χωρών που ακολουθούν σταθερή δημοσιονομική πολιτική υπέρ του περιορισμού του προϋπολογισμού στο μέτρο που αναλο</w:t>
      </w:r>
      <w:r>
        <w:rPr>
          <w:rFonts w:eastAsia="Times New Roman"/>
          <w:szCs w:val="24"/>
        </w:rPr>
        <w:t xml:space="preserve">γεί στα χρήματα που χάνει η Ευρωπαϊκή Ένωση από το </w:t>
      </w:r>
      <w:proofErr w:type="spellStart"/>
      <w:r>
        <w:rPr>
          <w:rFonts w:eastAsia="Times New Roman"/>
          <w:szCs w:val="24"/>
          <w:lang w:val="en-US"/>
        </w:rPr>
        <w:t>Brexit</w:t>
      </w:r>
      <w:proofErr w:type="spellEnd"/>
      <w:r>
        <w:rPr>
          <w:rFonts w:eastAsia="Times New Roman"/>
          <w:szCs w:val="24"/>
        </w:rPr>
        <w:t xml:space="preserve">. Υπάρχει από άλλες χώρες μία έγνοια ναι μεν να καλυφθεί το κενό του </w:t>
      </w:r>
      <w:proofErr w:type="spellStart"/>
      <w:r>
        <w:rPr>
          <w:rFonts w:eastAsia="Times New Roman"/>
          <w:szCs w:val="24"/>
          <w:lang w:val="en-US"/>
        </w:rPr>
        <w:t>Brexit</w:t>
      </w:r>
      <w:proofErr w:type="spellEnd"/>
      <w:r>
        <w:rPr>
          <w:rFonts w:eastAsia="Times New Roman"/>
          <w:szCs w:val="24"/>
        </w:rPr>
        <w:t>, χωρίς</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να επιβαρυνθούν οι Ευρωπαίοι φορολογούμενοι. Θεωρούμε, στο πλαίσιο και μιας πολύ σημαντικής αναφοράς, της περ</w:t>
      </w:r>
      <w:r>
        <w:rPr>
          <w:rFonts w:eastAsia="Times New Roman"/>
          <w:szCs w:val="24"/>
        </w:rPr>
        <w:t xml:space="preserve">ίφημης αναφοράς </w:t>
      </w:r>
      <w:proofErr w:type="spellStart"/>
      <w:r>
        <w:rPr>
          <w:rFonts w:eastAsia="Times New Roman"/>
          <w:szCs w:val="24"/>
        </w:rPr>
        <w:t>Μόντι</w:t>
      </w:r>
      <w:proofErr w:type="spellEnd"/>
      <w:r>
        <w:rPr>
          <w:rFonts w:eastAsia="Times New Roman"/>
          <w:szCs w:val="24"/>
        </w:rPr>
        <w:t>, ότι μπορεί να λυθεί αυτό το δίλημμα με την πρόβλεψη όχι πρόσθετης επιβάρυνσης στο επίπεδο των Ευρωπαίων φορολογούμενων πολιτών, αλλά με τους λεγόμενους ίδιους πόρους της Ευρωπαϊκής Ένωσης, δηλαδή νέους πόρους που θα αντληθούν σε νέες</w:t>
      </w:r>
      <w:r>
        <w:rPr>
          <w:rFonts w:eastAsia="Times New Roman"/>
          <w:szCs w:val="24"/>
        </w:rPr>
        <w:t xml:space="preserve"> κατηγορίες οικονομικής δραστηριότητας. Αυτοί οι ίδιοι πόροι που προτείνουμε εμείς και τους προκρίνουμε, γιατί μπορεί να έχουν και ένα αναδιανεμητικό αποτέλεσμα στο σύνολο της Ευρωπαϊκής Ένωσης, είναι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ένας φόρος στις διεθνείς χρηματιστηριακές συ</w:t>
      </w:r>
      <w:r>
        <w:rPr>
          <w:rFonts w:eastAsia="Times New Roman"/>
          <w:szCs w:val="24"/>
        </w:rPr>
        <w:t xml:space="preserve">ναλλαγές, μία εκδοχή του φόρου </w:t>
      </w:r>
      <w:r>
        <w:rPr>
          <w:rFonts w:eastAsia="Times New Roman"/>
          <w:szCs w:val="24"/>
        </w:rPr>
        <w:lastRenderedPageBreak/>
        <w:t>Τόμπιν, η φορολογία των ψηφιακών γιγάντων καθαυτό για λόγους φορολογικής δικαιοσύνης, αλλά και για να μπορέσει και η Ευρώπη να έχει τον δικό της ψηφιακό πρωταθλητή. Επίσης, μια γενική προσπάθεια φορολογικού συντονισμού με την</w:t>
      </w:r>
      <w:r>
        <w:rPr>
          <w:rFonts w:eastAsia="Times New Roman"/>
          <w:szCs w:val="24"/>
        </w:rPr>
        <w:t xml:space="preserve"> πρόβλεψη ενός ελάχιστου κοινού φορολογικού συντελεστή για τις ευρωπαϊκές εταιρείες.</w:t>
      </w:r>
    </w:p>
    <w:p w14:paraId="059A143E"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Σε γενικές γραμμές, λοιπόν, οι προτάσεις μας θέλουν τον προϋπολογισμό ως εργαλείο για τις πολιτικές της Ευρωπαϊκής Ένωσης και επιθυμούμε έναν προσανατολισμό </w:t>
      </w:r>
      <w:r>
        <w:rPr>
          <w:rFonts w:eastAsia="Times New Roman"/>
          <w:szCs w:val="24"/>
        </w:rPr>
        <w:t xml:space="preserve">με </w:t>
      </w:r>
      <w:r>
        <w:rPr>
          <w:rFonts w:eastAsia="Times New Roman"/>
          <w:szCs w:val="24"/>
        </w:rPr>
        <w:t>κοινωνικότε</w:t>
      </w:r>
      <w:r>
        <w:rPr>
          <w:rFonts w:eastAsia="Times New Roman"/>
          <w:szCs w:val="24"/>
        </w:rPr>
        <w:t>ρη διάσταση και ένα ισχυρότερο οικονομικό εργαλείο, χωρίς βέβαια επιβάρυνση των Ευρωπαίων πολιτών.</w:t>
      </w:r>
    </w:p>
    <w:p w14:paraId="059A143F" w14:textId="77777777" w:rsidR="0000337C" w:rsidRDefault="007A365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Καλαφάτη, έχετε τον λόγο για τρία λεπτά.</w:t>
      </w:r>
    </w:p>
    <w:p w14:paraId="059A1440" w14:textId="77777777" w:rsidR="0000337C" w:rsidRDefault="007A3653">
      <w:pPr>
        <w:spacing w:line="600" w:lineRule="auto"/>
        <w:ind w:firstLine="720"/>
        <w:contextualSpacing/>
        <w:jc w:val="both"/>
        <w:rPr>
          <w:rFonts w:eastAsia="Times New Roman"/>
          <w:szCs w:val="24"/>
        </w:rPr>
      </w:pPr>
      <w:r>
        <w:rPr>
          <w:rFonts w:eastAsia="Times New Roman"/>
          <w:b/>
          <w:szCs w:val="24"/>
        </w:rPr>
        <w:t>ΣΤΑΥΡΟΣ ΚΑΛΑΦΑΤΗΣ:</w:t>
      </w:r>
      <w:r>
        <w:rPr>
          <w:rFonts w:eastAsia="Times New Roman"/>
          <w:szCs w:val="24"/>
        </w:rPr>
        <w:t xml:space="preserve"> Κύριε Υπουργέ, θα ήθελα να είστε, αν μπορείτε, περισσότ</w:t>
      </w:r>
      <w:r>
        <w:rPr>
          <w:rFonts w:eastAsia="Times New Roman"/>
          <w:szCs w:val="24"/>
        </w:rPr>
        <w:t>ερο κατατοπιστικός στο ζήτημα της Πολιτικής Συνοχής και της ΚΑΠ. Θα ήθελα περισσότερες λεπτομέρειες σ</w:t>
      </w:r>
      <w:r>
        <w:rPr>
          <w:rFonts w:eastAsia="Times New Roman"/>
          <w:szCs w:val="24"/>
        </w:rPr>
        <w:t>ε</w:t>
      </w:r>
      <w:r>
        <w:rPr>
          <w:rFonts w:eastAsia="Times New Roman"/>
          <w:szCs w:val="24"/>
        </w:rPr>
        <w:t xml:space="preserve"> αυτό γιατί, όπως κι εσείς σωστά αναφέρατε, ΚΑΠ και </w:t>
      </w:r>
      <w:r>
        <w:rPr>
          <w:rFonts w:eastAsia="Times New Roman"/>
          <w:szCs w:val="24"/>
        </w:rPr>
        <w:lastRenderedPageBreak/>
        <w:t>Πολιτική Συνοχή καλύπτει περίπου τα 2/3 του ευρωπαϊκού προϋπολογισμού. Γνωρίζουμε δε πολύ καλά ότι, αν</w:t>
      </w:r>
      <w:r>
        <w:rPr>
          <w:rFonts w:eastAsia="Times New Roman"/>
          <w:szCs w:val="24"/>
        </w:rPr>
        <w:t xml:space="preserve"> θέλετε, είναι η επιτομή ή η ναυαρχίδα των πολιτικών της Ευρωπαϊκής Ένωσης η Πολιτική Συνοχής, γιατί εκτός από το κομμάτι των επενδύσεων, ουσιαστικά είναι και ένα βασικό εργαλείο για τη μείωση των ανισοτήτων τόσο ενδοπεριφερειακά όσο βεβαίως και μεταξύ των</w:t>
      </w:r>
      <w:r>
        <w:rPr>
          <w:rFonts w:eastAsia="Times New Roman"/>
          <w:szCs w:val="24"/>
        </w:rPr>
        <w:t xml:space="preserve"> κρατών-μελών λόγω της παγκοσμιοποίησης. </w:t>
      </w:r>
    </w:p>
    <w:p w14:paraId="059A1441" w14:textId="77777777" w:rsidR="0000337C" w:rsidRDefault="007A3653">
      <w:pPr>
        <w:spacing w:line="600" w:lineRule="auto"/>
        <w:ind w:firstLine="720"/>
        <w:contextualSpacing/>
        <w:jc w:val="both"/>
        <w:rPr>
          <w:rFonts w:eastAsia="Times New Roman"/>
          <w:szCs w:val="24"/>
        </w:rPr>
      </w:pPr>
      <w:r>
        <w:rPr>
          <w:rFonts w:eastAsia="Times New Roman"/>
          <w:szCs w:val="24"/>
        </w:rPr>
        <w:t>Γνωρίζουμε πολύ καλά ότι η χώρα μας επωφελείται κατά κεφαλήν περισσότερο από κάθε άλλο κράτος-μέλος από την ΚΑΠ και συγκαταλέγεται στις χώρες που λαμβάνουν τις υψηλότερες χρηματοδοτήσεις από την Πολιτική Συνοχής. Μ</w:t>
      </w:r>
      <w:r>
        <w:rPr>
          <w:rFonts w:eastAsia="Times New Roman"/>
          <w:szCs w:val="24"/>
        </w:rPr>
        <w:t>ονάχα να αναφέρουμε ότι ανέρχεται περίπου σε 4,8 δισεκατομμύρια ευρώ κατά μέσο όρο ετησίως το ποσό που έχει λάβει σε καθαρές εισφορές η χώρα μας.</w:t>
      </w:r>
    </w:p>
    <w:p w14:paraId="059A1442" w14:textId="77777777" w:rsidR="0000337C" w:rsidRDefault="007A3653">
      <w:pPr>
        <w:spacing w:line="600" w:lineRule="auto"/>
        <w:ind w:firstLine="720"/>
        <w:contextualSpacing/>
        <w:jc w:val="both"/>
        <w:rPr>
          <w:rFonts w:eastAsia="Times New Roman"/>
          <w:szCs w:val="24"/>
        </w:rPr>
      </w:pPr>
      <w:r>
        <w:rPr>
          <w:rFonts w:eastAsia="Times New Roman"/>
          <w:szCs w:val="24"/>
        </w:rPr>
        <w:t>Είναι δε επίσης κοινώς αποδεκτό και αυταπόδεικτο ότι λόγω της οικονομικής κρίσης, αυτή η Πολιτική Συνοχής καλύ</w:t>
      </w:r>
      <w:r>
        <w:rPr>
          <w:rFonts w:eastAsia="Times New Roman"/>
          <w:szCs w:val="24"/>
        </w:rPr>
        <w:t xml:space="preserve">πτει ένα μεγάλο κενό που αφορά τις δημόσιες επενδύσεις, δηλαδή καλύπτει ένα κενό που δεν μπορεί να καλυφθεί πολλές φορές από </w:t>
      </w:r>
      <w:r>
        <w:rPr>
          <w:rFonts w:eastAsia="Times New Roman"/>
          <w:szCs w:val="24"/>
        </w:rPr>
        <w:lastRenderedPageBreak/>
        <w:t>τα κρατικά χρήματα. Πιστεύουμε ότι ένα μεγάλο στοίχημα που πρέπει να κερδίσουμε είναι το πώς θα περάσουμε στην επόμενη εποχή.</w:t>
      </w:r>
    </w:p>
    <w:p w14:paraId="059A1443"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Κατά </w:t>
      </w:r>
      <w:r>
        <w:rPr>
          <w:rFonts w:eastAsia="Times New Roman"/>
          <w:szCs w:val="24"/>
        </w:rPr>
        <w:t>την άποψή μας, τα μνημόνια τελειώνουν για τους δανειστές, αλλά δεν τελειώνουν για τους Έλληνες, οπότε αυτή η πρόταση της ελληνικής Κυβέρνησης θα πρέπει να συνοδευτεί και για τον προϋπολογισμό και ιδιαίτερα για το κομμάτι της Πολιτικής Συνοχής και από ένα σ</w:t>
      </w:r>
      <w:r>
        <w:rPr>
          <w:rFonts w:eastAsia="Times New Roman"/>
          <w:szCs w:val="24"/>
        </w:rPr>
        <w:t xml:space="preserve">χέδιο εξόδου από την κρίση. Βεβαίως υπάρχει ένα περίφημο αναπτυξιακό σχέδιο, το οποίο συζητείται όμως μεταξύ της Κυβέρνησης και των </w:t>
      </w:r>
      <w:r>
        <w:rPr>
          <w:rFonts w:eastAsia="Times New Roman"/>
          <w:szCs w:val="24"/>
        </w:rPr>
        <w:t>θ</w:t>
      </w:r>
      <w:r>
        <w:rPr>
          <w:rFonts w:eastAsia="Times New Roman"/>
          <w:szCs w:val="24"/>
        </w:rPr>
        <w:t xml:space="preserve">εσμών και δεν είναι σε γνώση των υπολοίπων και σίγουρα πάντως δεν είναι αποτέλεσμα διαλόγου μεταξύ των φορέων, της αγοράς, </w:t>
      </w:r>
      <w:r>
        <w:rPr>
          <w:rFonts w:eastAsia="Times New Roman"/>
          <w:szCs w:val="24"/>
        </w:rPr>
        <w:t xml:space="preserve">των πολιτών, δηλαδή δεν είναι αποτέλεσμα μιας ευρύτερης διαβούλευσης, ώστε να συζητηθεί και μετέπειτα με τους </w:t>
      </w:r>
      <w:r>
        <w:rPr>
          <w:rFonts w:eastAsia="Times New Roman"/>
          <w:szCs w:val="24"/>
        </w:rPr>
        <w:t>θ</w:t>
      </w:r>
      <w:r>
        <w:rPr>
          <w:rFonts w:eastAsia="Times New Roman"/>
          <w:szCs w:val="24"/>
        </w:rPr>
        <w:t>εσμούς.</w:t>
      </w:r>
    </w:p>
    <w:p w14:paraId="059A1444"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Θα καταθέσω και τρεις σκέψεις-προτάσεις που θα ήθελα να τις λάβετε υπ’ </w:t>
      </w:r>
      <w:proofErr w:type="spellStart"/>
      <w:r>
        <w:rPr>
          <w:rFonts w:eastAsia="Times New Roman"/>
          <w:szCs w:val="24"/>
        </w:rPr>
        <w:t>όψιν</w:t>
      </w:r>
      <w:proofErr w:type="spellEnd"/>
      <w:r>
        <w:rPr>
          <w:rFonts w:eastAsia="Times New Roman"/>
          <w:szCs w:val="24"/>
        </w:rPr>
        <w:t xml:space="preserve"> σας. Για εμένα προσωπικά και για εμάς σημασία δεν έχει, όπως </w:t>
      </w:r>
      <w:r>
        <w:rPr>
          <w:rFonts w:eastAsia="Times New Roman"/>
          <w:szCs w:val="24"/>
        </w:rPr>
        <w:t xml:space="preserve">κι εσείς αναφέρετε, μονάχα το ύψος, αλλά και ο τρόπος διαχείρισης, καθώς και οι τομείς προτεραιότητας. </w:t>
      </w:r>
      <w:r>
        <w:rPr>
          <w:rFonts w:eastAsia="Times New Roman"/>
          <w:szCs w:val="24"/>
        </w:rPr>
        <w:lastRenderedPageBreak/>
        <w:t xml:space="preserve">Πρέπει, δηλαδή, η οποιαδήποτε αναπτυξιακή επέμβαση να συνδέεται άμεσα, κατά την άποψή μας, με επιχειρηματικό θετικό αντίκτυπο, με δημιουργία </w:t>
      </w:r>
      <w:proofErr w:type="spellStart"/>
      <w:r>
        <w:rPr>
          <w:rFonts w:eastAsia="Times New Roman"/>
          <w:szCs w:val="24"/>
        </w:rPr>
        <w:t>μόχλευσης</w:t>
      </w:r>
      <w:proofErr w:type="spellEnd"/>
      <w:r>
        <w:rPr>
          <w:rFonts w:eastAsia="Times New Roman"/>
          <w:szCs w:val="24"/>
        </w:rPr>
        <w:t xml:space="preserve"> επ</w:t>
      </w:r>
      <w:r>
        <w:rPr>
          <w:rFonts w:eastAsia="Times New Roman"/>
          <w:szCs w:val="24"/>
        </w:rPr>
        <w:t xml:space="preserve">ιχειρηματικής προστιθέμενης αξίας και δραστηριότητας. Πρέπει να δοθεί έμφαση στη βιώσιμη χωρική ανάπτυξη επ’ </w:t>
      </w:r>
      <w:proofErr w:type="spellStart"/>
      <w:r>
        <w:rPr>
          <w:rFonts w:eastAsia="Times New Roman"/>
          <w:szCs w:val="24"/>
        </w:rPr>
        <w:t>ωφελεία</w:t>
      </w:r>
      <w:proofErr w:type="spellEnd"/>
      <w:r>
        <w:rPr>
          <w:rFonts w:eastAsia="Times New Roman"/>
          <w:szCs w:val="24"/>
        </w:rPr>
        <w:t xml:space="preserve"> του κοινωνικού συνόλου, στην απασχόληση με έμφαση στους νέους και στην τεχνολογία και την καινοτομία ως προς τις επιπτώσεις και τις εφαρμογ</w:t>
      </w:r>
      <w:r>
        <w:rPr>
          <w:rFonts w:eastAsia="Times New Roman"/>
          <w:szCs w:val="24"/>
        </w:rPr>
        <w:t>ές των παρεμβάσεων.</w:t>
      </w:r>
    </w:p>
    <w:p w14:paraId="059A1445" w14:textId="77777777" w:rsidR="0000337C" w:rsidRDefault="007A3653">
      <w:pPr>
        <w:spacing w:line="600" w:lineRule="auto"/>
        <w:ind w:firstLine="720"/>
        <w:contextualSpacing/>
        <w:jc w:val="both"/>
        <w:rPr>
          <w:rFonts w:eastAsia="Times New Roman"/>
          <w:szCs w:val="24"/>
        </w:rPr>
      </w:pPr>
      <w:r w:rsidRPr="004131F3">
        <w:rPr>
          <w:rFonts w:eastAsia="Times New Roman"/>
          <w:szCs w:val="24"/>
        </w:rPr>
        <w:t>Έχει μεγάλη σημασία</w:t>
      </w:r>
      <w:r w:rsidRPr="004131F3">
        <w:rPr>
          <w:rFonts w:eastAsia="Times New Roman"/>
          <w:szCs w:val="24"/>
        </w:rPr>
        <w:t>,</w:t>
      </w:r>
      <w:r w:rsidRPr="004131F3">
        <w:rPr>
          <w:rFonts w:eastAsia="Times New Roman"/>
          <w:szCs w:val="24"/>
        </w:rPr>
        <w:t xml:space="preserve"> </w:t>
      </w:r>
      <w:r w:rsidRPr="004131F3">
        <w:rPr>
          <w:rFonts w:eastAsia="Times New Roman"/>
          <w:szCs w:val="24"/>
        </w:rPr>
        <w:t>επίσης,</w:t>
      </w:r>
      <w:r w:rsidRPr="004131F3">
        <w:rPr>
          <w:rFonts w:eastAsia="Times New Roman"/>
          <w:szCs w:val="24"/>
        </w:rPr>
        <w:t xml:space="preserve"> να εφαρμοστεί η δυνατότητα </w:t>
      </w:r>
      <w:proofErr w:type="spellStart"/>
      <w:r w:rsidRPr="004131F3">
        <w:rPr>
          <w:rFonts w:eastAsia="Times New Roman"/>
          <w:szCs w:val="24"/>
        </w:rPr>
        <w:t>πολυτομεακών</w:t>
      </w:r>
      <w:proofErr w:type="spellEnd"/>
      <w:r w:rsidRPr="004131F3">
        <w:rPr>
          <w:rFonts w:eastAsia="Times New Roman"/>
          <w:szCs w:val="24"/>
        </w:rPr>
        <w:t xml:space="preserve"> παρεμβάσεων μεταξύ των ταμείων, καθώς και ο συνδυασμός εργαλείων που θα δώσουν περισσότερη προστιθέμενη αξία στο αποτέλεσμα και βεβαίως να προστεθεί το πλαίσιο χρηματο</w:t>
      </w:r>
      <w:r w:rsidRPr="004131F3">
        <w:rPr>
          <w:rFonts w:eastAsia="Times New Roman"/>
          <w:szCs w:val="24"/>
        </w:rPr>
        <w:t xml:space="preserve">δότησης για τους νέους επιχειρηματίες, </w:t>
      </w:r>
      <w:r w:rsidRPr="004131F3">
        <w:rPr>
          <w:rFonts w:eastAsia="Times New Roman"/>
          <w:szCs w:val="24"/>
          <w:lang w:val="en-US"/>
        </w:rPr>
        <w:t>startups</w:t>
      </w:r>
      <w:r w:rsidRPr="004131F3">
        <w:rPr>
          <w:rFonts w:eastAsia="Times New Roman"/>
          <w:szCs w:val="24"/>
        </w:rPr>
        <w:t xml:space="preserve">, καθώς βεβαίως και των ταμείων επενδύσεων - συμμετοχών που ιδρύουν τα κράτη-μέλη και λειτουργούν με τη λογική της </w:t>
      </w:r>
      <w:proofErr w:type="spellStart"/>
      <w:r w:rsidRPr="004131F3">
        <w:rPr>
          <w:rFonts w:eastAsia="Times New Roman"/>
          <w:szCs w:val="24"/>
        </w:rPr>
        <w:t>μόχλευσης</w:t>
      </w:r>
      <w:proofErr w:type="spellEnd"/>
      <w:r w:rsidRPr="004131F3">
        <w:rPr>
          <w:rFonts w:eastAsia="Times New Roman"/>
          <w:szCs w:val="24"/>
        </w:rPr>
        <w:t>.</w:t>
      </w:r>
    </w:p>
    <w:p w14:paraId="059A144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Κλείνοντας να θέσω και δυο πιο συγκεκριμένα ερωτήματα, κύριε Υπουργέ. Το πρώτο είνα</w:t>
      </w:r>
      <w:r>
        <w:rPr>
          <w:rFonts w:eastAsia="Times New Roman" w:cs="Times New Roman"/>
          <w:szCs w:val="24"/>
        </w:rPr>
        <w:t xml:space="preserve">ι η απόπειρα διασύνδεσης της </w:t>
      </w:r>
      <w:r>
        <w:rPr>
          <w:rFonts w:eastAsia="Times New Roman" w:cs="Times New Roman"/>
          <w:szCs w:val="24"/>
        </w:rPr>
        <w:t>Π</w:t>
      </w:r>
      <w:r>
        <w:rPr>
          <w:rFonts w:eastAsia="Times New Roman" w:cs="Times New Roman"/>
          <w:szCs w:val="24"/>
        </w:rPr>
        <w:t xml:space="preserve">ολιτικής </w:t>
      </w:r>
      <w:r>
        <w:rPr>
          <w:rFonts w:eastAsia="Times New Roman" w:cs="Times New Roman"/>
          <w:szCs w:val="24"/>
        </w:rPr>
        <w:t>Σ</w:t>
      </w:r>
      <w:r>
        <w:rPr>
          <w:rFonts w:eastAsia="Times New Roman" w:cs="Times New Roman"/>
          <w:szCs w:val="24"/>
        </w:rPr>
        <w:t xml:space="preserve">υνοχής με την προώθηση των </w:t>
      </w:r>
      <w:r>
        <w:rPr>
          <w:rFonts w:eastAsia="Times New Roman" w:cs="Times New Roman"/>
          <w:szCs w:val="24"/>
        </w:rPr>
        <w:lastRenderedPageBreak/>
        <w:t xml:space="preserve">διαρθρωτικών μεταρρυθμίσεων. Αν σκοπεύετε να κινηθείτε προς αυτή την κατεύθυνση, είναι πολύ σημαντικό για μας. </w:t>
      </w:r>
    </w:p>
    <w:p w14:paraId="059A144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το εξής. Όπως σας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υπάρχει η έννοια της προστιθέμενης αξίας σε ευρωπαϊκό επίπεδο για την χρηματοδότηση προγραμμάτων και επενδύσεων. Ρωτώ, λοιπόν, αν το υιοθετείτε αυτό και με ποιον τρόπο εσείς αντιλαμβάνεστε</w:t>
      </w:r>
      <w:r>
        <w:rPr>
          <w:rFonts w:eastAsia="Times New Roman" w:cs="Times New Roman"/>
          <w:szCs w:val="24"/>
        </w:rPr>
        <w:t xml:space="preserve"> την προστιθέμενη αξία των δράσεων που θα γίνουν. Επαναλαμβάνω πάντως ότι η Πολιτική Συνοχής</w:t>
      </w:r>
      <w:r>
        <w:rPr>
          <w:rFonts w:eastAsia="Times New Roman" w:cs="Times New Roman"/>
          <w:szCs w:val="24"/>
        </w:rPr>
        <w:t>,</w:t>
      </w:r>
      <w:r>
        <w:rPr>
          <w:rFonts w:eastAsia="Times New Roman" w:cs="Times New Roman"/>
          <w:szCs w:val="24"/>
        </w:rPr>
        <w:t xml:space="preserve"> είναι ένα πάρα πολύ σημαντικό εργαλείο. Θα πρέπει, κατά την άποψή μου, να κάνουμε κάθε προσπάθεια</w:t>
      </w:r>
      <w:r>
        <w:rPr>
          <w:rFonts w:eastAsia="Times New Roman" w:cs="Times New Roman"/>
          <w:szCs w:val="24"/>
        </w:rPr>
        <w:t>,</w:t>
      </w:r>
      <w:r>
        <w:rPr>
          <w:rFonts w:eastAsia="Times New Roman" w:cs="Times New Roman"/>
          <w:szCs w:val="24"/>
        </w:rPr>
        <w:t xml:space="preserve"> ώστε να περιορίσουμε οποιαδήποτε μείωση δαπανών στο κομμάτι αυτ</w:t>
      </w:r>
      <w:r>
        <w:rPr>
          <w:rFonts w:eastAsia="Times New Roman" w:cs="Times New Roman"/>
          <w:szCs w:val="24"/>
        </w:rPr>
        <w:t>ό, ακριβώς γιατί ο ρόλος της είναι διπλός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Αφ</w:t>
      </w:r>
      <w:r>
        <w:rPr>
          <w:rFonts w:eastAsia="Times New Roman" w:cs="Times New Roman"/>
          <w:szCs w:val="24"/>
        </w:rPr>
        <w:t>΄</w:t>
      </w:r>
      <w:r>
        <w:rPr>
          <w:rFonts w:eastAsia="Times New Roman" w:cs="Times New Roman"/>
          <w:szCs w:val="24"/>
        </w:rPr>
        <w:t>ενός</w:t>
      </w:r>
      <w:proofErr w:type="spellEnd"/>
      <w:r>
        <w:rPr>
          <w:rFonts w:eastAsia="Times New Roman" w:cs="Times New Roman"/>
          <w:szCs w:val="24"/>
        </w:rPr>
        <w:t xml:space="preserve"> βοηθάει τις επενδύσεις, βοηθάει τη δημιουργία υποδομών και των επενδύσεων. Παράλληλα όμως δημιουργεί κι ένα κοινωνικό πλαίσιο προστασίας</w:t>
      </w:r>
      <w:r>
        <w:rPr>
          <w:rFonts w:eastAsia="Times New Roman" w:cs="Times New Roman"/>
          <w:szCs w:val="24"/>
        </w:rPr>
        <w:t>,</w:t>
      </w:r>
      <w:r>
        <w:rPr>
          <w:rFonts w:eastAsia="Times New Roman" w:cs="Times New Roman"/>
          <w:szCs w:val="24"/>
        </w:rPr>
        <w:t xml:space="preserve"> κι αν θέλετε, δημιουργεί συνθήκες συγκλίσεων όσον αφορά στις ανισότ</w:t>
      </w:r>
      <w:r>
        <w:rPr>
          <w:rFonts w:eastAsia="Times New Roman" w:cs="Times New Roman"/>
          <w:szCs w:val="24"/>
        </w:rPr>
        <w:t>ητες μέσα στα κράτη - μέλη αλλά και των πολιτών σε όλη την Ευρώπη και σε όλον τον κόσμο.</w:t>
      </w:r>
    </w:p>
    <w:p w14:paraId="059A144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59A144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Κατρούγκαλε</w:t>
      </w:r>
      <w:proofErr w:type="spellEnd"/>
      <w:r>
        <w:rPr>
          <w:rFonts w:eastAsia="Times New Roman" w:cs="Times New Roman"/>
          <w:szCs w:val="24"/>
        </w:rPr>
        <w:t>, έχετε τον λόγο.</w:t>
      </w:r>
    </w:p>
    <w:p w14:paraId="059A144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Εγώ σας ευχαρ</w:t>
      </w:r>
      <w:r>
        <w:rPr>
          <w:rFonts w:eastAsia="Times New Roman" w:cs="Times New Roman"/>
          <w:szCs w:val="24"/>
        </w:rPr>
        <w:t>ιστώ και για τις εποικοδομητικές παρατηρήσεις και για το γενικότερο κλίμα της παρέμβασής σας. Νομίζω ότι είναι από τα θέματα</w:t>
      </w:r>
      <w:r>
        <w:rPr>
          <w:rFonts w:eastAsia="Times New Roman" w:cs="Times New Roman"/>
          <w:szCs w:val="24"/>
        </w:rPr>
        <w:t>,</w:t>
      </w:r>
      <w:r>
        <w:rPr>
          <w:rFonts w:eastAsia="Times New Roman" w:cs="Times New Roman"/>
          <w:szCs w:val="24"/>
        </w:rPr>
        <w:t xml:space="preserve"> που μπορούμε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έχουμε διάλογο, γιατί υπάρχει μια συνέχεια των εθνικών συμφερόντων -το βλέπουμε και στα άλλα κράτη- παρ</w:t>
      </w:r>
      <w:r>
        <w:rPr>
          <w:rFonts w:eastAsia="Times New Roman" w:cs="Times New Roman"/>
          <w:szCs w:val="24"/>
        </w:rPr>
        <w:t>ά την εναλλαγή των κυβερνήσεων που μπορεί να δίνει έναν διαφορετικό προσανατολισμό, άλλοτε περισσότερο κοινωνικό ας πούμε, άλλοτε περισσότερο στραμμένο στην αγορά. Υπάρχουν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εθνικά συμφέροντα τα οποία έχουν συνέχεια. </w:t>
      </w:r>
    </w:p>
    <w:p w14:paraId="059A144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Όπως είπα προηγουμένως, θέλο</w:t>
      </w:r>
      <w:r>
        <w:rPr>
          <w:rFonts w:eastAsia="Times New Roman" w:cs="Times New Roman"/>
          <w:szCs w:val="24"/>
        </w:rPr>
        <w:t xml:space="preserve">υμε να διατηρηθεί ο κορμός του προϋπολογισμού προς την Κοινή Αγροτική Πολιτική και την Πολιτική Συνοχής. Υπολογίζουμε με βάση και τα νέα οικονομικά δεδομένα, ότι γύρω στα 770 δισεκατομμύρια θα χρειαστούν την περίοδο αυτή. </w:t>
      </w:r>
    </w:p>
    <w:p w14:paraId="059A144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Θέλουμε κατ’ αρχ</w:t>
      </w:r>
      <w:r>
        <w:rPr>
          <w:rFonts w:eastAsia="Times New Roman" w:cs="Times New Roman"/>
          <w:szCs w:val="24"/>
        </w:rPr>
        <w:t>άς</w:t>
      </w:r>
      <w:r>
        <w:rPr>
          <w:rFonts w:eastAsia="Times New Roman" w:cs="Times New Roman"/>
          <w:szCs w:val="24"/>
        </w:rPr>
        <w:t xml:space="preserve"> να διατηρηθεί </w:t>
      </w:r>
      <w:r>
        <w:rPr>
          <w:rFonts w:eastAsia="Times New Roman" w:cs="Times New Roman"/>
          <w:szCs w:val="24"/>
        </w:rPr>
        <w:t>η βασική δομή όπως είναι σήμερα και στις δυο κατηγορίες δαπανών. Δηλαδή στη μεν Κοινή Αγροτική Πολιτική να μην έχουμε μόνο τα αναπτυξιακά εργαλεία αλλά και τις απευθείας επιχορηγήσεις, διότι διαμορφώνουν μια εισοδηματική ενίσχυση σημαντική. Θεωρούμε</w:t>
      </w:r>
      <w:r>
        <w:rPr>
          <w:rFonts w:eastAsia="Times New Roman" w:cs="Times New Roman"/>
          <w:szCs w:val="24"/>
        </w:rPr>
        <w:t>,</w:t>
      </w:r>
      <w:r>
        <w:rPr>
          <w:rFonts w:eastAsia="Times New Roman" w:cs="Times New Roman"/>
          <w:szCs w:val="24"/>
        </w:rPr>
        <w:t xml:space="preserve"> βέβαι</w:t>
      </w:r>
      <w:r>
        <w:rPr>
          <w:rFonts w:eastAsia="Times New Roman" w:cs="Times New Roman"/>
          <w:szCs w:val="24"/>
        </w:rPr>
        <w:t>α</w:t>
      </w:r>
      <w:r>
        <w:rPr>
          <w:rFonts w:eastAsia="Times New Roman" w:cs="Times New Roman"/>
          <w:szCs w:val="24"/>
        </w:rPr>
        <w:t>,</w:t>
      </w:r>
      <w:r>
        <w:rPr>
          <w:rFonts w:eastAsia="Times New Roman" w:cs="Times New Roman"/>
          <w:szCs w:val="24"/>
        </w:rPr>
        <w:t xml:space="preserve"> ότι στην κατεύθυνση του νέου αναπτυξιακού μοντέλου που θέλουμε να προωθήσουμε</w:t>
      </w:r>
      <w:r>
        <w:rPr>
          <w:rFonts w:eastAsia="Times New Roman" w:cs="Times New Roman"/>
          <w:szCs w:val="24"/>
        </w:rPr>
        <w:t>,</w:t>
      </w:r>
      <w:r>
        <w:rPr>
          <w:rFonts w:eastAsia="Times New Roman" w:cs="Times New Roman"/>
          <w:szCs w:val="24"/>
        </w:rPr>
        <w:t xml:space="preserve"> πρέπει ειδικά να χρησιμοποιηθούν κι αυτά τα εργαλεία που έχουν αναπτυξιακό προσανατολισμό. </w:t>
      </w:r>
    </w:p>
    <w:p w14:paraId="059A144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Συμφωνούμε πάλι μαζί σας ότι γι’ αυτό</w:t>
      </w:r>
      <w:r>
        <w:rPr>
          <w:rFonts w:eastAsia="Times New Roman" w:cs="Times New Roman"/>
          <w:szCs w:val="24"/>
        </w:rPr>
        <w:t>ν</w:t>
      </w:r>
      <w:r>
        <w:rPr>
          <w:rFonts w:eastAsia="Times New Roman" w:cs="Times New Roman"/>
          <w:szCs w:val="24"/>
        </w:rPr>
        <w:t xml:space="preserve"> τον σκοπό</w:t>
      </w:r>
      <w:r>
        <w:rPr>
          <w:rFonts w:eastAsia="Times New Roman" w:cs="Times New Roman"/>
          <w:szCs w:val="24"/>
        </w:rPr>
        <w:t>,</w:t>
      </w:r>
      <w:r>
        <w:rPr>
          <w:rFonts w:eastAsia="Times New Roman" w:cs="Times New Roman"/>
          <w:szCs w:val="24"/>
        </w:rPr>
        <w:t xml:space="preserve"> θα πρέπει να δούμε </w:t>
      </w:r>
      <w:proofErr w:type="spellStart"/>
      <w:r>
        <w:rPr>
          <w:rFonts w:eastAsia="Times New Roman" w:cs="Times New Roman"/>
          <w:szCs w:val="24"/>
        </w:rPr>
        <w:t>πολυπαραγοντι</w:t>
      </w:r>
      <w:r>
        <w:rPr>
          <w:rFonts w:eastAsia="Times New Roman" w:cs="Times New Roman"/>
          <w:szCs w:val="24"/>
        </w:rPr>
        <w:t>κά</w:t>
      </w:r>
      <w:proofErr w:type="spellEnd"/>
      <w:r>
        <w:rPr>
          <w:rFonts w:eastAsia="Times New Roman" w:cs="Times New Roman"/>
          <w:szCs w:val="24"/>
        </w:rPr>
        <w:t xml:space="preserve"> το ζήτημα, να αξιοποιήσουμε δηλαδή και κεφάλαια από άλλες πηγές, για παράδειγμα από την Ευρωπαϊκή Τράπεζα Επενδύσεων, προς την κατεύθυνση </w:t>
      </w:r>
      <w:proofErr w:type="spellStart"/>
      <w:r>
        <w:rPr>
          <w:rFonts w:eastAsia="Times New Roman" w:cs="Times New Roman"/>
          <w:szCs w:val="24"/>
        </w:rPr>
        <w:t>μόχλευσης</w:t>
      </w:r>
      <w:proofErr w:type="spellEnd"/>
      <w:r>
        <w:rPr>
          <w:rFonts w:eastAsia="Times New Roman" w:cs="Times New Roman"/>
          <w:szCs w:val="24"/>
        </w:rPr>
        <w:t xml:space="preserve">, όπως έχει γίνει και με το σχέδιο </w:t>
      </w:r>
      <w:proofErr w:type="spellStart"/>
      <w:r>
        <w:rPr>
          <w:rFonts w:eastAsia="Times New Roman" w:cs="Times New Roman"/>
          <w:szCs w:val="24"/>
        </w:rPr>
        <w:t>Γιούνκερ</w:t>
      </w:r>
      <w:proofErr w:type="spellEnd"/>
      <w:r>
        <w:rPr>
          <w:rFonts w:eastAsia="Times New Roman" w:cs="Times New Roman"/>
          <w:szCs w:val="24"/>
        </w:rPr>
        <w:t xml:space="preserve"> και αρκετά σημαντικές επενδύσεις του πρωτογενούς τομέα σε συνδ</w:t>
      </w:r>
      <w:r>
        <w:rPr>
          <w:rFonts w:eastAsia="Times New Roman" w:cs="Times New Roman"/>
          <w:szCs w:val="24"/>
        </w:rPr>
        <w:t>υασμό με την ελαφριά βιομηχανία που χρειάζεται για την τυποποίηση.</w:t>
      </w:r>
    </w:p>
    <w:p w14:paraId="059A144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Στις δε </w:t>
      </w:r>
      <w:r>
        <w:rPr>
          <w:rFonts w:eastAsia="Times New Roman" w:cs="Times New Roman"/>
          <w:szCs w:val="24"/>
        </w:rPr>
        <w:t>Π</w:t>
      </w:r>
      <w:r>
        <w:rPr>
          <w:rFonts w:eastAsia="Times New Roman" w:cs="Times New Roman"/>
          <w:szCs w:val="24"/>
        </w:rPr>
        <w:t xml:space="preserve">ολιτικές </w:t>
      </w:r>
      <w:r>
        <w:rPr>
          <w:rFonts w:eastAsia="Times New Roman" w:cs="Times New Roman"/>
          <w:szCs w:val="24"/>
        </w:rPr>
        <w:t>Σ</w:t>
      </w:r>
      <w:r>
        <w:rPr>
          <w:rFonts w:eastAsia="Times New Roman" w:cs="Times New Roman"/>
          <w:szCs w:val="24"/>
        </w:rPr>
        <w:t xml:space="preserve">υνοχής θέλουμε να διατηρηθεί το σημερινό σύστημα, γιατί ακόμα και στις ανεπτυγμένες περιοχές υπάρχουν πολλές φορές θύλακες φτώχειας που </w:t>
      </w:r>
      <w:r>
        <w:rPr>
          <w:rFonts w:eastAsia="Times New Roman" w:cs="Times New Roman"/>
          <w:szCs w:val="24"/>
        </w:rPr>
        <w:lastRenderedPageBreak/>
        <w:t xml:space="preserve">πρέπει να καλυφθούν. Δηλαδή ακόμα </w:t>
      </w:r>
      <w:r>
        <w:rPr>
          <w:rFonts w:eastAsia="Times New Roman" w:cs="Times New Roman"/>
          <w:szCs w:val="24"/>
        </w:rPr>
        <w:t>και στην περίπτωση του λεκανοπεδίου Αττικής ή στη Θεσσαλονίκη όπου έχουμε σημαντικά μεγαλύτερο κατά κεφαλήν ΑΕΠ σε σχέση με άλλες χώρες</w:t>
      </w:r>
      <w:r>
        <w:rPr>
          <w:rFonts w:eastAsia="Times New Roman" w:cs="Times New Roman"/>
          <w:szCs w:val="24"/>
        </w:rPr>
        <w:t>,</w:t>
      </w:r>
      <w:r>
        <w:rPr>
          <w:rFonts w:eastAsia="Times New Roman" w:cs="Times New Roman"/>
          <w:szCs w:val="24"/>
        </w:rPr>
        <w:t xml:space="preserve"> υπάρχουν περιοχές εσωτερικά που χρειάζονται σχετική ενίσχυση. Θέλουμε </w:t>
      </w:r>
      <w:r>
        <w:rPr>
          <w:rFonts w:eastAsia="Times New Roman" w:cs="Times New Roman"/>
          <w:szCs w:val="24"/>
        </w:rPr>
        <w:t>όμως,</w:t>
      </w:r>
      <w:r>
        <w:rPr>
          <w:rFonts w:eastAsia="Times New Roman" w:cs="Times New Roman"/>
          <w:szCs w:val="24"/>
        </w:rPr>
        <w:t xml:space="preserve"> ταυτόχρονα</w:t>
      </w:r>
      <w:r>
        <w:rPr>
          <w:rFonts w:eastAsia="Times New Roman" w:cs="Times New Roman"/>
          <w:szCs w:val="24"/>
        </w:rPr>
        <w:t>,</w:t>
      </w:r>
      <w:r>
        <w:rPr>
          <w:rFonts w:eastAsia="Times New Roman" w:cs="Times New Roman"/>
          <w:szCs w:val="24"/>
        </w:rPr>
        <w:t xml:space="preserve"> να υπάρχει μεγαλύτερη εξειδίκευ</w:t>
      </w:r>
      <w:r>
        <w:rPr>
          <w:rFonts w:eastAsia="Times New Roman" w:cs="Times New Roman"/>
          <w:szCs w:val="24"/>
        </w:rPr>
        <w:t xml:space="preserve">ση και διαφοροποίηση των κριτηρίων κατανομής στο πλαίσιο των εθνικών πόρων. Να υπάρχει, για παράδειγμα, μια μεγαλύτερη κοινωνική και χωρική διάσταση των κριτηρίων,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το επίπεδο φτώχειας και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και η δυνατότητα αδυνα</w:t>
      </w:r>
      <w:r>
        <w:rPr>
          <w:rFonts w:eastAsia="Times New Roman" w:cs="Times New Roman"/>
          <w:szCs w:val="24"/>
        </w:rPr>
        <w:t>μίας πρόσβασης στις υπηρεσίες όπως για παράδειγμα στις ορεινές ή στις νησιωτικές περιοχές.</w:t>
      </w:r>
    </w:p>
    <w:p w14:paraId="059A144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προτείναμε -αλλά δυστυχώς αυτή η πρόταση δεν επικράτησε στο Συμβούλιο των Αρχηγών- την ενσωμάτωση και των κοινωνικών κριτηρίων του ευρωπαϊκού πυλώ</w:t>
      </w:r>
      <w:r>
        <w:rPr>
          <w:rFonts w:eastAsia="Times New Roman" w:cs="Times New Roman"/>
          <w:szCs w:val="24"/>
        </w:rPr>
        <w:t xml:space="preserve">να κοινωνικών δικαιωμάτων στη συζήτηση για το ευρωπαϊκό εξάμηνο, να μη λαμβάνονται υπ’ </w:t>
      </w:r>
      <w:proofErr w:type="spellStart"/>
      <w:r>
        <w:rPr>
          <w:rFonts w:eastAsia="Times New Roman" w:cs="Times New Roman"/>
          <w:szCs w:val="24"/>
        </w:rPr>
        <w:t>όψιν</w:t>
      </w:r>
      <w:proofErr w:type="spellEnd"/>
      <w:r>
        <w:rPr>
          <w:rFonts w:eastAsia="Times New Roman" w:cs="Times New Roman"/>
          <w:szCs w:val="24"/>
        </w:rPr>
        <w:t xml:space="preserve"> με δεσμευτικό χαρακτήρα μόνο οι οικονομικοί δείκτες αλλά και κοινωνικοί. </w:t>
      </w:r>
    </w:p>
    <w:p w14:paraId="059A145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στις ερωτήσεις σας θα προσπαθήσω να απαντήσω γρήγορα. </w:t>
      </w:r>
    </w:p>
    <w:p w14:paraId="059A145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θέματα της </w:t>
      </w:r>
      <w:proofErr w:type="spellStart"/>
      <w:r>
        <w:rPr>
          <w:rFonts w:eastAsia="Times New Roman" w:cs="Times New Roman"/>
          <w:szCs w:val="24"/>
        </w:rPr>
        <w:t>αιρεσιμότητας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θέλουμε να υπάρχει μια αρνητική </w:t>
      </w:r>
      <w:proofErr w:type="spellStart"/>
      <w:r>
        <w:rPr>
          <w:rFonts w:eastAsia="Times New Roman" w:cs="Times New Roman"/>
          <w:szCs w:val="24"/>
        </w:rPr>
        <w:t>αιρεσιμότητα</w:t>
      </w:r>
      <w:proofErr w:type="spellEnd"/>
      <w:r>
        <w:rPr>
          <w:rFonts w:eastAsia="Times New Roman" w:cs="Times New Roman"/>
          <w:szCs w:val="24"/>
        </w:rPr>
        <w:t>,</w:t>
      </w:r>
      <w:r>
        <w:rPr>
          <w:rFonts w:eastAsia="Times New Roman" w:cs="Times New Roman"/>
          <w:szCs w:val="24"/>
        </w:rPr>
        <w:t xml:space="preserve"> με την έννοια να χάνουν χρήματα ορισμένες χώρες που δεν έχουν μπορέσει να πετύχουν τις μεταρρυθμίσεις, αλλά αντιθέτως, να υπάρχει μια θετική </w:t>
      </w:r>
      <w:proofErr w:type="spellStart"/>
      <w:r>
        <w:rPr>
          <w:rFonts w:eastAsia="Times New Roman" w:cs="Times New Roman"/>
          <w:szCs w:val="24"/>
        </w:rPr>
        <w:t>αιρεσιμότητα</w:t>
      </w:r>
      <w:proofErr w:type="spellEnd"/>
      <w:r>
        <w:rPr>
          <w:rFonts w:eastAsia="Times New Roman" w:cs="Times New Roman"/>
          <w:szCs w:val="24"/>
        </w:rPr>
        <w:t xml:space="preserve"> -</w:t>
      </w:r>
      <w:r>
        <w:rPr>
          <w:rFonts w:eastAsia="Times New Roman" w:cs="Times New Roman"/>
          <w:szCs w:val="24"/>
        </w:rPr>
        <w:t xml:space="preserve"> βοήθεια στις χώρες αυτές, σε συνδυασμό με τα κοι</w:t>
      </w:r>
      <w:r>
        <w:rPr>
          <w:rFonts w:eastAsia="Times New Roman" w:cs="Times New Roman"/>
          <w:szCs w:val="24"/>
        </w:rPr>
        <w:t xml:space="preserve">νωνικά κριτήρια που έθεσα προηγουμένως. </w:t>
      </w:r>
    </w:p>
    <w:p w14:paraId="059A145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που έχει ξεκινήσει από την </w:t>
      </w:r>
      <w:r>
        <w:rPr>
          <w:rFonts w:eastAsia="Times New Roman" w:cs="Times New Roman"/>
          <w:szCs w:val="24"/>
        </w:rPr>
        <w:t>ε</w:t>
      </w:r>
      <w:r>
        <w:rPr>
          <w:rFonts w:eastAsia="Times New Roman" w:cs="Times New Roman"/>
          <w:szCs w:val="24"/>
        </w:rPr>
        <w:t xml:space="preserve">πιτροπή για την </w:t>
      </w:r>
      <w:proofErr w:type="spellStart"/>
      <w:r>
        <w:rPr>
          <w:rFonts w:eastAsia="Times New Roman" w:cs="Times New Roman"/>
          <w:szCs w:val="24"/>
        </w:rPr>
        <w:t>αιρεσιμότητα</w:t>
      </w:r>
      <w:proofErr w:type="spellEnd"/>
      <w:r>
        <w:rPr>
          <w:rFonts w:eastAsia="Times New Roman" w:cs="Times New Roman"/>
          <w:szCs w:val="24"/>
        </w:rPr>
        <w:t xml:space="preserve"> σε σχέση με τον σεβασμό του κράτους δικαίου, για ορισμένες χώρες που φαντάζεστε ποιες είναι, το βλέπουμε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θετικά, με την άποψη ότι θεωρούμε ότι πρέπει να υπάρχει σεβασμός στους κανόνες και στις αξίες της Ευρωπαϊκής Ένωσης. Περιμένουμε, όμως, να δούμε</w:t>
      </w:r>
      <w:r>
        <w:rPr>
          <w:rFonts w:eastAsia="Times New Roman" w:cs="Times New Roman"/>
          <w:szCs w:val="24"/>
        </w:rPr>
        <w:t>,</w:t>
      </w:r>
      <w:r>
        <w:rPr>
          <w:rFonts w:eastAsia="Times New Roman" w:cs="Times New Roman"/>
          <w:szCs w:val="24"/>
        </w:rPr>
        <w:t xml:space="preserve"> πως θα εξειδικευτεί η συζήτηση της αρμόδιας </w:t>
      </w:r>
      <w:r>
        <w:rPr>
          <w:rFonts w:eastAsia="Times New Roman" w:cs="Times New Roman"/>
          <w:szCs w:val="24"/>
        </w:rPr>
        <w:t>ε</w:t>
      </w:r>
      <w:r>
        <w:rPr>
          <w:rFonts w:eastAsia="Times New Roman" w:cs="Times New Roman"/>
          <w:szCs w:val="24"/>
        </w:rPr>
        <w:t>πιτροπής, για να έχουμε την τελική μας απάντηση.</w:t>
      </w:r>
    </w:p>
    <w:p w14:paraId="059A145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Τέλος ως προς τ</w:t>
      </w:r>
      <w:r>
        <w:rPr>
          <w:rFonts w:eastAsia="Times New Roman" w:cs="Times New Roman"/>
          <w:szCs w:val="24"/>
        </w:rPr>
        <w:t>ην προστιθέμενη αξία θεωρούμε ότι υπάρχει εκεί</w:t>
      </w:r>
      <w:r>
        <w:rPr>
          <w:rFonts w:eastAsia="Times New Roman" w:cs="Times New Roman"/>
          <w:szCs w:val="24"/>
        </w:rPr>
        <w:t>,</w:t>
      </w:r>
      <w:r>
        <w:rPr>
          <w:rFonts w:eastAsia="Times New Roman" w:cs="Times New Roman"/>
          <w:szCs w:val="24"/>
        </w:rPr>
        <w:t xml:space="preserve"> που η Ευρωπαϊκή Ένωση μπορεί να κάνει πράγματα που δεν μπορούν να κάνουν κυρίως τα </w:t>
      </w:r>
      <w:r>
        <w:rPr>
          <w:rFonts w:eastAsia="Times New Roman" w:cs="Times New Roman"/>
          <w:szCs w:val="24"/>
        </w:rPr>
        <w:lastRenderedPageBreak/>
        <w:t>κράτη. Κλασικό παράδειγμα είναι η περίπτωση του φόρου των χρηματιστηριακών συναλλαγών, που το βλέπουμε όχι μόνο ως εργαλείο χ</w:t>
      </w:r>
      <w:r>
        <w:rPr>
          <w:rFonts w:eastAsia="Times New Roman" w:cs="Times New Roman"/>
          <w:szCs w:val="24"/>
        </w:rPr>
        <w:t>ρηματοδότησης των δραστηριοτήτων της Ευρωπαϊκής Ένωσης αλλά και σαν ένα μέσο αναδιανομής.</w:t>
      </w:r>
    </w:p>
    <w:p w14:paraId="059A145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Αντίστοιχο παράδειγμα τα χρήματα τα οποία θα δοθούν στην ανάπτυξη της ευρωπαϊκής μεταναστευτικής πολιτικής</w:t>
      </w:r>
      <w:r>
        <w:rPr>
          <w:rFonts w:eastAsia="Times New Roman" w:cs="Times New Roman"/>
          <w:szCs w:val="24"/>
        </w:rPr>
        <w:t>,</w:t>
      </w:r>
      <w:r>
        <w:rPr>
          <w:rFonts w:eastAsia="Times New Roman" w:cs="Times New Roman"/>
          <w:szCs w:val="24"/>
        </w:rPr>
        <w:t xml:space="preserve"> πηγαίνουν πέρα από αυτό που μπορεί να κάνει κάθε κράτος για την περιφρούρηση των συνόρων του, όπως για παράδειγμα να αντιμετωπίσει τις βαθιές αιτίες της μετανάστευσης, πράγμα που προσπαθεί να κάνει η Ευρωπαϊκή Ένωση</w:t>
      </w:r>
      <w:r>
        <w:rPr>
          <w:rFonts w:eastAsia="Times New Roman" w:cs="Times New Roman"/>
          <w:szCs w:val="24"/>
        </w:rPr>
        <w:t>,</w:t>
      </w:r>
      <w:r>
        <w:rPr>
          <w:rFonts w:eastAsia="Times New Roman" w:cs="Times New Roman"/>
          <w:szCs w:val="24"/>
        </w:rPr>
        <w:t xml:space="preserve"> με αυτά τα σύμφωνα που έχει με χώρες τ</w:t>
      </w:r>
      <w:r>
        <w:rPr>
          <w:rFonts w:eastAsia="Times New Roman" w:cs="Times New Roman"/>
          <w:szCs w:val="24"/>
        </w:rPr>
        <w:t>ης Αφρικής, για να κρατήσει τους πολίτες εκεί και να βοηθήσει στην ανάπτυξη.</w:t>
      </w:r>
    </w:p>
    <w:p w14:paraId="059A145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Γνωρίζω στη Βουλή ότι ο Γενικός Γραμματέας της Κυβέρνησης κ. Καλογήρου πληροφορεί τη Βουλή ότι δεν θα συζητηθεί μια σειρά ερωτήσεων για διάφορο</w:t>
      </w:r>
      <w:r>
        <w:rPr>
          <w:rFonts w:eastAsia="Times New Roman" w:cs="Times New Roman"/>
          <w:szCs w:val="24"/>
        </w:rPr>
        <w:t>υς λόγους.</w:t>
      </w:r>
    </w:p>
    <w:p w14:paraId="059A145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1530/20-4-2018 επίκαιρη ερώτηση δεύτερου κύκλου του Βουλευτή Αττικής του Ποταμιού κ. </w:t>
      </w:r>
      <w:r>
        <w:rPr>
          <w:rFonts w:eastAsia="Times New Roman" w:cs="Times New Roman"/>
          <w:bCs/>
          <w:szCs w:val="24"/>
        </w:rPr>
        <w:t xml:space="preserve">Γεωργίου </w:t>
      </w:r>
      <w:proofErr w:type="spellStart"/>
      <w:r>
        <w:rPr>
          <w:rFonts w:eastAsia="Times New Roman" w:cs="Times New Roman"/>
          <w:bCs/>
          <w:szCs w:val="24"/>
        </w:rPr>
        <w:t>Μαυρωτά</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Διοικητικής </w:t>
      </w:r>
      <w:r>
        <w:rPr>
          <w:rFonts w:eastAsia="Times New Roman" w:cs="Times New Roman"/>
          <w:bCs/>
          <w:szCs w:val="24"/>
        </w:rPr>
        <w:lastRenderedPageBreak/>
        <w:t>Ανασυγκρότησης</w:t>
      </w:r>
      <w:r>
        <w:rPr>
          <w:rFonts w:eastAsia="Times New Roman" w:cs="Times New Roman"/>
          <w:bCs/>
          <w:szCs w:val="24"/>
        </w:rPr>
        <w:t>,</w:t>
      </w:r>
      <w:r>
        <w:rPr>
          <w:rFonts w:eastAsia="Times New Roman" w:cs="Times New Roman"/>
          <w:szCs w:val="24"/>
        </w:rPr>
        <w:t xml:space="preserve"> με θέμα: «Σοβαρά ερωτηματικά εγείρονται σχετικά με τον διαγωνισμό της </w:t>
      </w:r>
      <w:r>
        <w:rPr>
          <w:rFonts w:eastAsia="Times New Roman" w:cs="Times New Roman"/>
          <w:szCs w:val="24"/>
        </w:rPr>
        <w:t>π</w:t>
      </w:r>
      <w:r>
        <w:rPr>
          <w:rFonts w:eastAsia="Times New Roman" w:cs="Times New Roman"/>
          <w:szCs w:val="24"/>
        </w:rPr>
        <w:t>ροκήρυξ</w:t>
      </w:r>
      <w:r>
        <w:rPr>
          <w:rFonts w:eastAsia="Times New Roman" w:cs="Times New Roman"/>
          <w:szCs w:val="24"/>
        </w:rPr>
        <w:t>ης 3Κ/2018 ΑΣΕΠ», δεν θα συζητηθεί λόγω αναρμοδιότητας. Αρμόδιο Υπουργείο είναι το Υπουργείο Εσωτερικών.</w:t>
      </w:r>
    </w:p>
    <w:p w14:paraId="059A145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έκτη με αριθμό 1532/20-4-2018 επίκαιρη ερώτηση πρώτου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b/>
          <w:bCs/>
          <w:szCs w:val="24"/>
        </w:rPr>
        <w:t xml:space="preserve"> </w:t>
      </w:r>
      <w:r>
        <w:rPr>
          <w:rFonts w:eastAsia="Times New Roman" w:cs="Times New Roman"/>
          <w:bCs/>
          <w:szCs w:val="24"/>
        </w:rPr>
        <w:t>Δημητ</w:t>
      </w:r>
      <w:r>
        <w:rPr>
          <w:rFonts w:eastAsia="Times New Roman" w:cs="Times New Roman"/>
          <w:bCs/>
          <w:szCs w:val="24"/>
        </w:rPr>
        <w:t>ρίου Καμμένου</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τις οφειλές προς το ΙΚΑ/ΕΦΚΑ, δεν θα συζητηθεί λόγω κωλύματος του ερωτώντος Βουλευτή.</w:t>
      </w:r>
    </w:p>
    <w:p w14:paraId="059A145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1495/16-4-2018 επίκαιρη ερώτηση δεύτερου κύκλου του </w:t>
      </w:r>
      <w:r>
        <w:rPr>
          <w:rFonts w:eastAsia="Times New Roman" w:cs="Times New Roman"/>
          <w:szCs w:val="24"/>
        </w:rPr>
        <w:t>Βουλευτή Σερρών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με θέμα: «Η δημιουργία τριών νέων σταθμών διοδίων στον </w:t>
      </w:r>
      <w:r>
        <w:rPr>
          <w:rFonts w:eastAsia="Times New Roman" w:cs="Times New Roman"/>
          <w:szCs w:val="24"/>
        </w:rPr>
        <w:t>ο</w:t>
      </w:r>
      <w:r>
        <w:rPr>
          <w:rFonts w:eastAsia="Times New Roman" w:cs="Times New Roman"/>
          <w:szCs w:val="24"/>
        </w:rPr>
        <w:t>δικό άξονα Προμαχώνας</w:t>
      </w:r>
      <w:r>
        <w:rPr>
          <w:rFonts w:eastAsia="Times New Roman" w:cs="Times New Roman"/>
          <w:szCs w:val="24"/>
        </w:rPr>
        <w:t xml:space="preserve"> </w:t>
      </w:r>
      <w:r>
        <w:rPr>
          <w:rFonts w:eastAsia="Times New Roman" w:cs="Times New Roman"/>
          <w:szCs w:val="24"/>
        </w:rPr>
        <w:t xml:space="preserve">Σερρών-Λιμάνι Θεσσαλονίκης είναι καταστροφική για τον Νομό </w:t>
      </w:r>
      <w:r>
        <w:rPr>
          <w:rFonts w:eastAsia="Times New Roman" w:cs="Times New Roman"/>
          <w:szCs w:val="24"/>
        </w:rPr>
        <w:t>Σερρών», δεν θα συζητηθεί λόγω κωλύματος του ερωτώντος Βουλευτή.</w:t>
      </w:r>
    </w:p>
    <w:p w14:paraId="059A145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πέμπτη με αριθμό 1531/20-4-2018 επίκαιρη ερώτηση δεύτερου κύκλου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«Εγκληματικότητα και</w:t>
      </w:r>
      <w:r>
        <w:rPr>
          <w:rFonts w:eastAsia="Times New Roman" w:cs="Times New Roman"/>
          <w:szCs w:val="24"/>
        </w:rPr>
        <w:t xml:space="preserve"> κάθε λογής επιθέσεις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ανειλημμένες υποχρεώσεις.</w:t>
      </w:r>
    </w:p>
    <w:p w14:paraId="059A145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1534/23-4-2018 επίκαιρη ερώτηση πρώτου κύκλου της </w:t>
      </w:r>
      <w:r>
        <w:rPr>
          <w:rFonts w:eastAsia="Times New Roman" w:cs="Times New Roman"/>
          <w:szCs w:val="24"/>
        </w:rPr>
        <w:t>Βουλευτού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Χρυσούλας </w:t>
      </w:r>
      <w:proofErr w:type="spellStart"/>
      <w:r>
        <w:rPr>
          <w:rFonts w:eastAsia="Times New Roman" w:cs="Times New Roman"/>
          <w:bCs/>
          <w:szCs w:val="24"/>
        </w:rPr>
        <w:t>Κατσαβριά</w:t>
      </w:r>
      <w:proofErr w:type="spellEnd"/>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Σιωροπούλου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szCs w:val="24"/>
        </w:rPr>
        <w:t xml:space="preserve"> </w:t>
      </w:r>
      <w:r>
        <w:rPr>
          <w:rFonts w:eastAsia="Times New Roman" w:cs="Times New Roman"/>
          <w:szCs w:val="24"/>
        </w:rPr>
        <w:t>με θέμα: «Αναβάθμιση του Κέντρου Ζωικών Γενετικών Πόρων Καρδίτσας», δεν θα συζητηθεί λόγω κωλύματος του Αναπ</w:t>
      </w:r>
      <w:r>
        <w:rPr>
          <w:rFonts w:eastAsia="Times New Roman" w:cs="Times New Roman"/>
          <w:szCs w:val="24"/>
        </w:rPr>
        <w:t>ληρωτή Υπουργού Αγροτικής Ανάπτυξης και Τροφίμων, κ. Τσιρώνη. Αιτία: θα συμμετάσχει σε διεθνές συνέδριο.</w:t>
      </w:r>
    </w:p>
    <w:p w14:paraId="059A145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1542/24-4-2018 επίκαιρη ερώτηση δεύτερου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Φωτεινής Αραμπατζή </w:t>
      </w:r>
      <w:r>
        <w:rPr>
          <w:rFonts w:eastAsia="Times New Roman" w:cs="Times New Roman"/>
          <w:szCs w:val="24"/>
        </w:rPr>
        <w:t xml:space="preserve">προς τον Υπουργό </w:t>
      </w:r>
      <w:r>
        <w:rPr>
          <w:rFonts w:eastAsia="Times New Roman" w:cs="Times New Roman"/>
          <w:bCs/>
          <w:szCs w:val="24"/>
        </w:rPr>
        <w:t>Α</w:t>
      </w:r>
      <w:r>
        <w:rPr>
          <w:rFonts w:eastAsia="Times New Roman" w:cs="Times New Roman"/>
          <w:bCs/>
          <w:szCs w:val="24"/>
        </w:rPr>
        <w:lastRenderedPageBreak/>
        <w:t>γρο</w:t>
      </w:r>
      <w:r>
        <w:rPr>
          <w:rFonts w:eastAsia="Times New Roman" w:cs="Times New Roman"/>
          <w:bCs/>
          <w:szCs w:val="24"/>
        </w:rPr>
        <w:t>τικής Ανάπτυξης και Τροφίμων,</w:t>
      </w:r>
      <w:r>
        <w:rPr>
          <w:rFonts w:eastAsia="Times New Roman" w:cs="Times New Roman"/>
          <w:szCs w:val="24"/>
        </w:rPr>
        <w:t xml:space="preserve"> με θέμα: «Πρωτόγνωρη κρίση στην ελληνική </w:t>
      </w:r>
      <w:proofErr w:type="spellStart"/>
      <w:r>
        <w:rPr>
          <w:rFonts w:eastAsia="Times New Roman" w:cs="Times New Roman"/>
          <w:szCs w:val="24"/>
        </w:rPr>
        <w:t>αιγοπροβατοτροφία</w:t>
      </w:r>
      <w:proofErr w:type="spellEnd"/>
      <w:r>
        <w:rPr>
          <w:rFonts w:eastAsia="Times New Roman" w:cs="Times New Roman"/>
          <w:szCs w:val="24"/>
        </w:rPr>
        <w:t>», δεν θα συζητηθεί λόγω κωλύματος του Αναπληρωτή Υπουργού Αγροτικής Ανάπτυξης και Τροφίμων, κ. Τσιρώνη. Αιτία</w:t>
      </w:r>
      <w:r>
        <w:rPr>
          <w:rFonts w:eastAsia="Times New Roman" w:cs="Times New Roman"/>
          <w:szCs w:val="24"/>
        </w:rPr>
        <w:t>,</w:t>
      </w:r>
      <w:r>
        <w:rPr>
          <w:rFonts w:eastAsia="Times New Roman" w:cs="Times New Roman"/>
          <w:szCs w:val="24"/>
        </w:rPr>
        <w:t xml:space="preserve"> θα συμμετάσχει σε διεθνές συνέδριο.</w:t>
      </w:r>
    </w:p>
    <w:p w14:paraId="059A145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δέκατη με αριθμό 1</w:t>
      </w:r>
      <w:r>
        <w:rPr>
          <w:rFonts w:eastAsia="Times New Roman" w:cs="Times New Roman"/>
          <w:szCs w:val="24"/>
        </w:rPr>
        <w:t>149/26-2-2018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«Γνωστή από παρακρατικό </w:t>
      </w:r>
      <w:proofErr w:type="spellStart"/>
      <w:r>
        <w:rPr>
          <w:rFonts w:eastAsia="Times New Roman" w:cs="Times New Roman"/>
          <w:szCs w:val="24"/>
        </w:rPr>
        <w:t>ιστότοπο</w:t>
      </w:r>
      <w:proofErr w:type="spellEnd"/>
      <w:r>
        <w:rPr>
          <w:rFonts w:eastAsia="Times New Roman" w:cs="Times New Roman"/>
          <w:szCs w:val="24"/>
        </w:rPr>
        <w:t xml:space="preserve"> έγινε η πρωτοφανής επίθεση στο Α.Τ. Καισαριανής», δεν θα συζητη</w:t>
      </w:r>
      <w:r>
        <w:rPr>
          <w:rFonts w:eastAsia="Times New Roman" w:cs="Times New Roman"/>
          <w:szCs w:val="24"/>
        </w:rPr>
        <w:t xml:space="preserve">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059A145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εν</w:t>
      </w:r>
      <w:r>
        <w:rPr>
          <w:rFonts w:eastAsia="Times New Roman" w:cs="Times New Roman"/>
          <w:szCs w:val="24"/>
        </w:rPr>
        <w:t>δ</w:t>
      </w:r>
      <w:r>
        <w:rPr>
          <w:rFonts w:eastAsia="Times New Roman" w:cs="Times New Roman"/>
          <w:szCs w:val="24"/>
        </w:rPr>
        <w:t>έκατη με αριθμό 1151/26-2-2018 επίκαιρη ερώτηση δεύτερου κύκλου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Χρήστου Χατζησάββα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«Ερωτήματ</w:t>
      </w:r>
      <w:r>
        <w:rPr>
          <w:rFonts w:eastAsia="Times New Roman" w:cs="Times New Roman"/>
          <w:szCs w:val="24"/>
        </w:rPr>
        <w:t xml:space="preserve">α σχετικώς με την υπόθεση πράκτορα βάσει αποκαλύψεων του Π. Καμμένου»,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059A145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με αριθμό 1551/24-4-2018 επίκαιρη ερώτηση πρώτου κύκλου του Βουλευτή Ηρακλείου της Δημοκρατικής Συμπ</w:t>
      </w:r>
      <w:r>
        <w:rPr>
          <w:rFonts w:eastAsia="Times New Roman" w:cs="Times New Roman"/>
          <w:szCs w:val="24"/>
        </w:rPr>
        <w:t>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με θέμα: «Μέτρα και δράσεις για την αντιμετώπιση της λειψυδρίας-ξηρασίας», δεν θα συζητηθεί λόγω κωλύματος του Υφυπουργού Αγροτικής Ανάπτυξης και Τροφίμων κ.</w:t>
      </w:r>
      <w:r>
        <w:rPr>
          <w:rFonts w:eastAsia="Times New Roman" w:cs="Times New Roman"/>
          <w:szCs w:val="24"/>
        </w:rPr>
        <w:t xml:space="preserve"> Βασιλείου Κόκκαλη.</w:t>
      </w:r>
    </w:p>
    <w:p w14:paraId="059A145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τρίτη με αριθμό 2464/10-1-2018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«Να προχωρήσει άμεσα η χρηματοδότηση</w:t>
      </w:r>
      <w:r>
        <w:rPr>
          <w:rFonts w:eastAsia="Times New Roman" w:cs="Times New Roman"/>
          <w:szCs w:val="24"/>
        </w:rPr>
        <w:t xml:space="preserve"> για την εκτροπή του Πλατύ ποταμού για την ενίσχυση </w:t>
      </w:r>
      <w:r>
        <w:rPr>
          <w:rFonts w:eastAsia="Times New Roman" w:cs="Times New Roman"/>
          <w:szCs w:val="24"/>
        </w:rPr>
        <w:t>του φ</w:t>
      </w:r>
      <w:r>
        <w:rPr>
          <w:rFonts w:eastAsia="Times New Roman" w:cs="Times New Roman"/>
          <w:szCs w:val="24"/>
        </w:rPr>
        <w:t>ράγματος Φανερωμένης», δεν θα συζητηθεί λόγω κωλύματος του Υφυπουργού Αγροτικής Ανάπτυξης και Τροφίμων κ. Βασιλείου Κόκκαλη.</w:t>
      </w:r>
    </w:p>
    <w:p w14:paraId="059A146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Επίσης η τέταρτη με αριθμό 1529/19-4-2018 επίκαιρη ερώτηση πρώτου κύκλου τ</w:t>
      </w:r>
      <w:r>
        <w:rPr>
          <w:rFonts w:eastAsia="Times New Roman" w:cs="Times New Roman"/>
          <w:szCs w:val="24"/>
        </w:rPr>
        <w:t xml:space="preserve">ου Βουλευτή Πέλλας του Λαϊκού Συνδέσμου - 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bCs/>
          <w:szCs w:val="24"/>
        </w:rPr>
        <w:t xml:space="preserve"> </w:t>
      </w:r>
      <w:r>
        <w:rPr>
          <w:rFonts w:eastAsia="Times New Roman" w:cs="Times New Roman"/>
          <w:szCs w:val="24"/>
        </w:rPr>
        <w:t xml:space="preserve">προς </w:t>
      </w:r>
      <w:r>
        <w:rPr>
          <w:rFonts w:eastAsia="Times New Roman" w:cs="Times New Roman"/>
          <w:szCs w:val="24"/>
        </w:rPr>
        <w:lastRenderedPageBreak/>
        <w:t xml:space="preserve">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«Συνεχίζουν να παραμένουν απλήρωτοι οι </w:t>
      </w:r>
      <w:proofErr w:type="spellStart"/>
      <w:r>
        <w:rPr>
          <w:rFonts w:eastAsia="Times New Roman" w:cs="Times New Roman"/>
          <w:szCs w:val="24"/>
        </w:rPr>
        <w:t>τευτλοπαραγωγοί</w:t>
      </w:r>
      <w:proofErr w:type="spellEnd"/>
      <w:r>
        <w:rPr>
          <w:rFonts w:eastAsia="Times New Roman" w:cs="Times New Roman"/>
          <w:szCs w:val="24"/>
        </w:rPr>
        <w:t>», δεν θα συζητηθεί λόγω κωλύματος του Υφυπουργού Αγροτικής Ανάπτυξης και Τροφίμων κ. Βασιλείου Κόκκαλη.</w:t>
      </w:r>
    </w:p>
    <w:p w14:paraId="059A146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 xml:space="preserve"> συζήτηση της</w:t>
      </w:r>
      <w:r>
        <w:rPr>
          <w:rFonts w:eastAsia="Times New Roman" w:cs="Times New Roman"/>
          <w:szCs w:val="24"/>
        </w:rPr>
        <w:t xml:space="preserve"> πέμπτη</w:t>
      </w:r>
      <w:r>
        <w:rPr>
          <w:rFonts w:eastAsia="Times New Roman" w:cs="Times New Roman"/>
          <w:szCs w:val="24"/>
        </w:rPr>
        <w:t>ς</w:t>
      </w:r>
      <w:r>
        <w:rPr>
          <w:rFonts w:eastAsia="Times New Roman" w:cs="Times New Roman"/>
          <w:szCs w:val="24"/>
        </w:rPr>
        <w:t xml:space="preserve"> με αριθμό 1548/24-4-2018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w:t>
      </w:r>
      <w:r>
        <w:rPr>
          <w:rFonts w:eastAsia="Times New Roman" w:cs="Times New Roman"/>
          <w:szCs w:val="24"/>
        </w:rPr>
        <w:t xml:space="preserve">κύκλου του Βουλευτή Αιτωλοακαρνανίας του Κομμουνιστικού Κόμματος Ελλάδας κ. </w:t>
      </w:r>
      <w:r>
        <w:rPr>
          <w:rFonts w:eastAsia="Times New Roman" w:cs="Times New Roman"/>
          <w:bCs/>
          <w:szCs w:val="24"/>
        </w:rPr>
        <w:t>Νικολάου Μωραΐτη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szCs w:val="24"/>
        </w:rPr>
        <w:t xml:space="preserve"> με θέμα: «Για την </w:t>
      </w:r>
      <w:r>
        <w:rPr>
          <w:rFonts w:eastAsia="Times New Roman" w:cs="Times New Roman"/>
          <w:szCs w:val="24"/>
        </w:rPr>
        <w:t>κ</w:t>
      </w:r>
      <w:r>
        <w:rPr>
          <w:rFonts w:eastAsia="Times New Roman" w:cs="Times New Roman"/>
          <w:szCs w:val="24"/>
        </w:rPr>
        <w:t>ατολίσθηση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αθίζηση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ετατόπιση εδάφους στην </w:t>
      </w:r>
      <w:proofErr w:type="spellStart"/>
      <w:r>
        <w:rPr>
          <w:rFonts w:eastAsia="Times New Roman" w:cs="Times New Roman"/>
          <w:szCs w:val="24"/>
        </w:rPr>
        <w:t>Κρυοπηγή</w:t>
      </w:r>
      <w:proofErr w:type="spellEnd"/>
      <w:r>
        <w:rPr>
          <w:rFonts w:eastAsia="Times New Roman" w:cs="Times New Roman"/>
          <w:szCs w:val="24"/>
        </w:rPr>
        <w:t xml:space="preserve"> Πρέβεζας».</w:t>
      </w:r>
    </w:p>
    <w:p w14:paraId="059A146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Στην επίκαιρη αυτή ερώτηση θα απαντήσει ο Υπουργό</w:t>
      </w:r>
      <w:r>
        <w:rPr>
          <w:rFonts w:eastAsia="Times New Roman" w:cs="Times New Roman"/>
          <w:szCs w:val="24"/>
        </w:rPr>
        <w:t>ς Εσωτερικών κ. Σκουρλέτης.</w:t>
      </w:r>
    </w:p>
    <w:p w14:paraId="059A146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Κύριε Μωραΐτη, παρακαλώ, έχετε τον λόγο για δύο λεπτά.</w:t>
      </w:r>
    </w:p>
    <w:p w14:paraId="059A146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Ευχαριστώ, κύριε Πρόεδρε.</w:t>
      </w:r>
    </w:p>
    <w:p w14:paraId="059A146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Κύριε Υπουργέ, πέρασε ένας μήνας από τις 27 του Μάρτη</w:t>
      </w:r>
      <w:r>
        <w:rPr>
          <w:rFonts w:eastAsia="Times New Roman" w:cs="Times New Roman"/>
          <w:szCs w:val="24"/>
        </w:rPr>
        <w:t>,</w:t>
      </w:r>
      <w:r>
        <w:rPr>
          <w:rFonts w:eastAsia="Times New Roman" w:cs="Times New Roman"/>
          <w:szCs w:val="24"/>
        </w:rPr>
        <w:t xml:space="preserve"> που οι κάτοικοι της </w:t>
      </w:r>
      <w:proofErr w:type="spellStart"/>
      <w:r>
        <w:rPr>
          <w:rFonts w:eastAsia="Times New Roman" w:cs="Times New Roman"/>
          <w:szCs w:val="24"/>
        </w:rPr>
        <w:t>Κρυοπηγής</w:t>
      </w:r>
      <w:proofErr w:type="spellEnd"/>
      <w:r>
        <w:rPr>
          <w:rFonts w:eastAsia="Times New Roman" w:cs="Times New Roman"/>
          <w:szCs w:val="24"/>
        </w:rPr>
        <w:t xml:space="preserve"> Πρέβεζας έκαναν γνωστό στις τοπικές αρχές α</w:t>
      </w:r>
      <w:r>
        <w:rPr>
          <w:rFonts w:eastAsia="Times New Roman" w:cs="Times New Roman"/>
          <w:szCs w:val="24"/>
        </w:rPr>
        <w:t>λλά και στην Κυβέρνηση τη μεγάλη κατολίσθηση</w:t>
      </w:r>
      <w:r>
        <w:rPr>
          <w:rFonts w:eastAsia="Times New Roman" w:cs="Times New Roman"/>
          <w:szCs w:val="24"/>
        </w:rPr>
        <w:t xml:space="preserve">, </w:t>
      </w:r>
      <w:r>
        <w:rPr>
          <w:rFonts w:eastAsia="Times New Roman" w:cs="Times New Roman"/>
          <w:szCs w:val="24"/>
        </w:rPr>
        <w:t>καθίζηση</w:t>
      </w:r>
      <w:r>
        <w:rPr>
          <w:rFonts w:eastAsia="Times New Roman" w:cs="Times New Roman"/>
          <w:szCs w:val="24"/>
        </w:rPr>
        <w:t xml:space="preserve">, </w:t>
      </w:r>
      <w:r>
        <w:rPr>
          <w:rFonts w:eastAsia="Times New Roman" w:cs="Times New Roman"/>
          <w:szCs w:val="24"/>
        </w:rPr>
        <w:t xml:space="preserve">μετατόπιση του εδάφους που έγινε στην περιοχή, με </w:t>
      </w:r>
      <w:r>
        <w:rPr>
          <w:rFonts w:eastAsia="Times New Roman" w:cs="Times New Roman"/>
          <w:szCs w:val="24"/>
        </w:rPr>
        <w:lastRenderedPageBreak/>
        <w:t xml:space="preserve">αποτέλεσμα να γίνουν εκτεταμένες ζημιές σε δρόμους, γεφύρια και άλλες υποδομές αλλά και στις περιουσίες των κατοίκων. Περίπου </w:t>
      </w:r>
      <w:r>
        <w:rPr>
          <w:rFonts w:eastAsia="Times New Roman" w:cs="Times New Roman"/>
          <w:szCs w:val="24"/>
        </w:rPr>
        <w:t>πεντακόσια</w:t>
      </w:r>
      <w:r>
        <w:rPr>
          <w:rFonts w:eastAsia="Times New Roman" w:cs="Times New Roman"/>
          <w:szCs w:val="24"/>
        </w:rPr>
        <w:t xml:space="preserve"> στρέμματα με </w:t>
      </w:r>
      <w:r>
        <w:rPr>
          <w:rFonts w:eastAsia="Times New Roman" w:cs="Times New Roman"/>
          <w:szCs w:val="24"/>
        </w:rPr>
        <w:t xml:space="preserve">ελαιόδεντρα έχουν καταστραφεί. Έχει μετατοπιστεί το έδαφος δεκάδες μέτρα μακριά, παρασύροντας τα ελαιόδεντρα. </w:t>
      </w:r>
    </w:p>
    <w:p w14:paraId="059A146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Η ανησυχία των κατοίκων είναι μεγάλη. Νιώθουν και οργή ταυτόχρονα, γιατί μέχρι αυτή τη στιγμή δεν παρουσιάστηκε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υπηρεσία, κανένας μηχανισμ</w:t>
      </w:r>
      <w:r>
        <w:rPr>
          <w:rFonts w:eastAsia="Times New Roman" w:cs="Times New Roman"/>
          <w:szCs w:val="24"/>
        </w:rPr>
        <w:t>ός, για να βοηθήσει και πολύ περισσότερο να ενημερώσει υπεύθυνα τους κατοίκους. Το μόνο που έγινε</w:t>
      </w:r>
      <w:r>
        <w:rPr>
          <w:rFonts w:eastAsia="Times New Roman" w:cs="Times New Roman"/>
          <w:szCs w:val="24"/>
        </w:rPr>
        <w:t>,</w:t>
      </w:r>
      <w:r>
        <w:rPr>
          <w:rFonts w:eastAsia="Times New Roman" w:cs="Times New Roman"/>
          <w:szCs w:val="24"/>
        </w:rPr>
        <w:t xml:space="preserve"> είναι ότι πριν από δύο ημέρες έγινε μια σύσκεψη με πρωτοβουλία της Περιφέρειας Ηπείρου στην Περιφερειακή Ενότητα της Πρέβεζας με κάποιες αόριστες υποσχέσεις.</w:t>
      </w:r>
      <w:r>
        <w:rPr>
          <w:rFonts w:eastAsia="Times New Roman" w:cs="Times New Roman"/>
          <w:szCs w:val="24"/>
        </w:rPr>
        <w:t xml:space="preserve"> Συνήθως, όμως, όταν σταματήσουν τα φλας των φωτογραφικών μηχανών και κλείσουν οι τηλεοπτικές κάμερες, παραμένουν υποσχέσεις. Η ανησυχία των κατοίκων, όμως, μεγαλώνει</w:t>
      </w:r>
      <w:r>
        <w:rPr>
          <w:rFonts w:eastAsia="Times New Roman" w:cs="Times New Roman"/>
          <w:szCs w:val="24"/>
        </w:rPr>
        <w:t>,</w:t>
      </w:r>
      <w:r>
        <w:rPr>
          <w:rFonts w:eastAsia="Times New Roman" w:cs="Times New Roman"/>
          <w:szCs w:val="24"/>
        </w:rPr>
        <w:t xml:space="preserve"> γιατί το φαινόμενο είναι σε εξέλιξη. Τους ανησυχεί περισσότερο το ιστορικό της περιοχής,</w:t>
      </w:r>
      <w:r>
        <w:rPr>
          <w:rFonts w:eastAsia="Times New Roman" w:cs="Times New Roman"/>
          <w:szCs w:val="24"/>
        </w:rPr>
        <w:t xml:space="preserve"> όπου υπάρχει μια συνεχής σεισμική δραστηριότητα, ρωγμές, </w:t>
      </w:r>
      <w:r>
        <w:rPr>
          <w:rFonts w:eastAsia="Times New Roman" w:cs="Times New Roman"/>
          <w:szCs w:val="24"/>
        </w:rPr>
        <w:lastRenderedPageBreak/>
        <w:t>κατολισθήσεις, υποχωρήσεις διάσπαρτες του εδάφους. Μέχρι που υπάρχει και κίνδυνος, κύριε Υπουργέ, στη σύνδεση του χωριού με τα οδικά δίκτυα.</w:t>
      </w:r>
    </w:p>
    <w:p w14:paraId="059A146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 μέγεθος της καταστροφής αυτής αναδεικνύει για μια φορά</w:t>
      </w:r>
      <w:r>
        <w:rPr>
          <w:rFonts w:eastAsia="Times New Roman" w:cs="Times New Roman"/>
          <w:szCs w:val="24"/>
        </w:rPr>
        <w:t xml:space="preserve"> ακόμη την παντελή έλλειψη μέτρων αντιπλημμυρικής προστασίας στην περιοχή. Οι κάτοικοι απαιτούν άμεσα, κύριε Υπουργέ, την κήρυξη του χωριού σε κατάσταση έκτακτης ανάγκης και τη λήψη άμεσων, κατεπειγόντων μέτρων για την αντιμετώπιση του προβλήματος, καθώς κ</w:t>
      </w:r>
      <w:r>
        <w:rPr>
          <w:rFonts w:eastAsia="Times New Roman" w:cs="Times New Roman"/>
          <w:szCs w:val="24"/>
        </w:rPr>
        <w:t>αι την έγκριση του απαιτούμενου κονδυλίου για τη χρηματοδότηση γεωλογικής μελέτης από το ΙΓΜΕ. Παρ</w:t>
      </w:r>
      <w:r>
        <w:rPr>
          <w:rFonts w:eastAsia="Times New Roman" w:cs="Times New Roman"/>
          <w:szCs w:val="24"/>
        </w:rPr>
        <w:t xml:space="preserve">’ </w:t>
      </w:r>
      <w:r>
        <w:rPr>
          <w:rFonts w:eastAsia="Times New Roman" w:cs="Times New Roman"/>
          <w:szCs w:val="24"/>
        </w:rPr>
        <w:t xml:space="preserve">ότι χθες υπήρξε μια διαβεβαίωση της </w:t>
      </w:r>
      <w:r>
        <w:rPr>
          <w:rFonts w:eastAsia="Times New Roman" w:cs="Times New Roman"/>
          <w:szCs w:val="24"/>
        </w:rPr>
        <w:t>π</w:t>
      </w:r>
      <w:r>
        <w:rPr>
          <w:rFonts w:eastAsia="Times New Roman" w:cs="Times New Roman"/>
          <w:szCs w:val="24"/>
        </w:rPr>
        <w:t>εριφέρειας, οι κάτοικοι ανησυχούν ότι αυτό δεν θα γίνει πράξη. Ζητούν, επίσης, να παρθούν μέτρα</w:t>
      </w:r>
      <w:r>
        <w:rPr>
          <w:rFonts w:eastAsia="Times New Roman" w:cs="Times New Roman"/>
          <w:szCs w:val="24"/>
        </w:rPr>
        <w:t>,</w:t>
      </w:r>
      <w:r>
        <w:rPr>
          <w:rFonts w:eastAsia="Times New Roman" w:cs="Times New Roman"/>
          <w:szCs w:val="24"/>
        </w:rPr>
        <w:t xml:space="preserve"> τα οποία θα αντιμετωπί</w:t>
      </w:r>
      <w:r>
        <w:rPr>
          <w:rFonts w:eastAsia="Times New Roman" w:cs="Times New Roman"/>
          <w:szCs w:val="24"/>
        </w:rPr>
        <w:t>ζουν το πρόβλημα σε ό,τι αφορά την αντιπλημμυρική προστασία και θωράκιση της περιοχής, τη σύντομη σύνδεση του χωριού με το εθνικό δίκτυο. Υπάρχει αυτή η δυνατότητα. Ζητούν, επίσης, την άμεση προσέλευση εμπειρογνωμόνων και επιστημονικών κλιμακίων όλων των α</w:t>
      </w:r>
      <w:r>
        <w:rPr>
          <w:rFonts w:eastAsia="Times New Roman" w:cs="Times New Roman"/>
          <w:szCs w:val="24"/>
        </w:rPr>
        <w:t>ναγκαίων ειδικοτήτων, για πλήρη έλεγχο και τεκ</w:t>
      </w:r>
      <w:r>
        <w:rPr>
          <w:rFonts w:eastAsia="Times New Roman" w:cs="Times New Roman"/>
          <w:szCs w:val="24"/>
        </w:rPr>
        <w:lastRenderedPageBreak/>
        <w:t>μηριωμένη επιστημονική απάντηση για την κατάσταση που έχει δημιουργηθεί με επίσημη γραπτή ενημέρωση. Επίσης την άμεση ενεργοποίηση αρμοδίων υπηρεσιών για την καταβολή αποζημιώσεων και την οικονομική ενίσχυση τω</w:t>
      </w:r>
      <w:r>
        <w:rPr>
          <w:rFonts w:eastAsia="Times New Roman" w:cs="Times New Roman"/>
          <w:szCs w:val="24"/>
        </w:rPr>
        <w:t>ν πληγέντων και όχι να τους παραπέμψουν, κύριε Υπουργέ, στα ΠΣΕΑ</w:t>
      </w:r>
      <w:r>
        <w:rPr>
          <w:rFonts w:eastAsia="Times New Roman" w:cs="Times New Roman"/>
          <w:szCs w:val="24"/>
        </w:rPr>
        <w:t>,</w:t>
      </w:r>
      <w:r>
        <w:rPr>
          <w:rFonts w:eastAsia="Times New Roman" w:cs="Times New Roman"/>
          <w:szCs w:val="24"/>
        </w:rPr>
        <w:t xml:space="preserve"> όπου πρόκειται για μια χρονοβόρα διαδικασία και μετά από πέντε-έξι χρόνια παίρνουν ψίχουλα.</w:t>
      </w:r>
    </w:p>
    <w:p w14:paraId="059A146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Μίλησα για ανησυχία έντονη των κατοίκων γιατί προχθές στη σύσκεψη που έγινε ειπώθηκε ότι ο ΕΛΓΑ θα</w:t>
      </w:r>
      <w:r>
        <w:rPr>
          <w:rFonts w:eastAsia="Times New Roman" w:cs="Times New Roman"/>
          <w:szCs w:val="24"/>
        </w:rPr>
        <w:t xml:space="preserve"> καλύψει για δύο με τρία χρόνια την παραγωγή των ελαιόδεντρων. Το ζήτημα είναι ότι έχουν χάσει τα χωράφια τους, κύριε Υπουργέ, επειδή έχουν μετατοπιστεί. Αυτό απαιτεί την αντικατάσταση αυτών των χωραφιών, αλλά και χρηματοδότηση τέτοια από πλευράς του ΕΛΓΑ,</w:t>
      </w:r>
      <w:r>
        <w:rPr>
          <w:rFonts w:eastAsia="Times New Roman" w:cs="Times New Roman"/>
          <w:szCs w:val="24"/>
        </w:rPr>
        <w:t xml:space="preserve"> ώστε να διασφαλίζεται το εισόδημα μέχρις ότου ξαναπάρουν καρπό από αυτή την κατάσταση.</w:t>
      </w:r>
    </w:p>
    <w:p w14:paraId="059A146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ολοκληρώνετε, κύριε </w:t>
      </w:r>
      <w:proofErr w:type="spellStart"/>
      <w:r>
        <w:rPr>
          <w:rFonts w:eastAsia="Times New Roman" w:cs="Times New Roman"/>
          <w:szCs w:val="24"/>
        </w:rPr>
        <w:t>Μωραϊτη</w:t>
      </w:r>
      <w:proofErr w:type="spellEnd"/>
      <w:r>
        <w:rPr>
          <w:rFonts w:eastAsia="Times New Roman" w:cs="Times New Roman"/>
          <w:szCs w:val="24"/>
        </w:rPr>
        <w:t>.</w:t>
      </w:r>
    </w:p>
    <w:p w14:paraId="059A146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ΜΩΡΑΪΤΗΣ: </w:t>
      </w:r>
      <w:r>
        <w:rPr>
          <w:rFonts w:eastAsia="Times New Roman" w:cs="Times New Roman"/>
          <w:szCs w:val="24"/>
        </w:rPr>
        <w:t xml:space="preserve">Κύριε Υπουργέ, παρακαλώ σε αυτά να δώσετε συγκεκριμένες απαντήσεις. </w:t>
      </w:r>
    </w:p>
    <w:p w14:paraId="059A146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w:t>
      </w:r>
      <w:r>
        <w:rPr>
          <w:rFonts w:eastAsia="Times New Roman" w:cs="Times New Roman"/>
          <w:szCs w:val="24"/>
        </w:rPr>
        <w:t>ιστώ.</w:t>
      </w:r>
    </w:p>
    <w:p w14:paraId="059A146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059A146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κύριε Πρόεδρε.</w:t>
      </w:r>
    </w:p>
    <w:p w14:paraId="059A146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Μωραΐτη, νομίζω ότι και από την ερώτησή σας φάνηκε ότι δεν ισχύει αυτό που είπατε ξεκινώντας την, </w:t>
      </w:r>
      <w:r>
        <w:rPr>
          <w:rFonts w:eastAsia="Times New Roman" w:cs="Times New Roman"/>
          <w:szCs w:val="24"/>
        </w:rPr>
        <w:t>ότι δεν έχει γίνει τίποτε μέχρι τώρα μέσα σε αυτόν τον ένα μήνα και κάποιες ημέρες που έχει εκδηλωθεί το φαινόμενο.</w:t>
      </w:r>
    </w:p>
    <w:p w14:paraId="059A146F" w14:textId="77777777" w:rsidR="0000337C" w:rsidRDefault="007A3653">
      <w:pPr>
        <w:spacing w:line="600" w:lineRule="auto"/>
        <w:contextualSpacing/>
        <w:jc w:val="both"/>
        <w:rPr>
          <w:rFonts w:eastAsia="Times New Roman" w:cs="Times New Roman"/>
          <w:szCs w:val="24"/>
        </w:rPr>
      </w:pPr>
      <w:r>
        <w:rPr>
          <w:rFonts w:eastAsia="Times New Roman" w:cs="Times New Roman"/>
          <w:szCs w:val="24"/>
        </w:rPr>
        <w:t>Διότι ήδη από τις 18</w:t>
      </w:r>
      <w:r>
        <w:rPr>
          <w:rFonts w:eastAsia="Times New Roman" w:cs="Times New Roman"/>
          <w:szCs w:val="24"/>
        </w:rPr>
        <w:t>-</w:t>
      </w:r>
      <w:r>
        <w:rPr>
          <w:rFonts w:eastAsia="Times New Roman" w:cs="Times New Roman"/>
          <w:szCs w:val="24"/>
        </w:rPr>
        <w:t xml:space="preserve">04 έχει επισκεφτεί η αρμόδια Διεύθυνση του Υπουργείου Υποδομών την περιοχή της </w:t>
      </w:r>
      <w:proofErr w:type="spellStart"/>
      <w:r>
        <w:rPr>
          <w:rFonts w:eastAsia="Times New Roman" w:cs="Times New Roman"/>
          <w:szCs w:val="24"/>
        </w:rPr>
        <w:t>Κρυοπηγής</w:t>
      </w:r>
      <w:proofErr w:type="spellEnd"/>
      <w:r>
        <w:rPr>
          <w:rFonts w:eastAsia="Times New Roman" w:cs="Times New Roman"/>
          <w:szCs w:val="24"/>
        </w:rPr>
        <w:t xml:space="preserve"> και ξέρετε ότι έχει ήδη αρχίσει διαδικασία καταγραφής και παρακολούθησης των φαινομένων. Και επειδή, όπως πολύ σωστά είπατε, ένα φαινόμενο το οποίο είναι σε εξέλιξη πρ</w:t>
      </w:r>
      <w:r>
        <w:rPr>
          <w:rFonts w:eastAsia="Times New Roman" w:cs="Times New Roman"/>
          <w:szCs w:val="24"/>
        </w:rPr>
        <w:t xml:space="preserve">έπει να το παρακολουθήσουμε, χρήζει μιας επιστημονικής μελέτης και προφανώς ενός αντίστοιχου επιστημονικού πορίσματος για το τι </w:t>
      </w:r>
      <w:r>
        <w:rPr>
          <w:rFonts w:eastAsia="Times New Roman" w:cs="Times New Roman"/>
          <w:szCs w:val="24"/>
        </w:rPr>
        <w:lastRenderedPageBreak/>
        <w:t>μέλει γενέσθαι. Δεν πρόκειται δηλαδή για μια φυσική καταστροφή η οποία έγινε και προσπαθούμε μετά να αντιμετωπίσουμε τις επιπτώσ</w:t>
      </w:r>
      <w:r>
        <w:rPr>
          <w:rFonts w:eastAsia="Times New Roman" w:cs="Times New Roman"/>
          <w:szCs w:val="24"/>
        </w:rPr>
        <w:t>εις της.</w:t>
      </w:r>
    </w:p>
    <w:p w14:paraId="059A147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Στη δε σύσκεψη που έγινε μόλις χθες και προχθές με παρουσία του ΙΓΜΕ, που είναι το αρμόδιο για να μελετήσει το φυσικό φαινόμενο, τα πρώτα συμπεράσματα οδηγούν στο ότι πρόκειται πράγματι για ένα φαινόμενο ευρείας κλίμακας, δεν απειλούνται προς το π</w:t>
      </w:r>
      <w:r>
        <w:rPr>
          <w:rFonts w:eastAsia="Times New Roman" w:cs="Times New Roman"/>
          <w:szCs w:val="24"/>
        </w:rPr>
        <w:t>αρόν οικισμοί, και αυτό είναι θετικό, αυτή τουλάχιστον ήταν η πρώτη εκτίμηση εκ μέρους των επιστημόνων του ΙΓΜΕ. Από εκεί και έπειτα, θα εκπονηθεί άμεσα ένα πιο εμπεριστατωμένο πόρισμα, το οποίο είναι προϋπόθεση για να κηρυχθεί η συγκεκριμένη περιοχή σε κα</w:t>
      </w:r>
      <w:r>
        <w:rPr>
          <w:rFonts w:eastAsia="Times New Roman" w:cs="Times New Roman"/>
          <w:szCs w:val="24"/>
        </w:rPr>
        <w:t>τάσταση έκτακτης ανάγκης.</w:t>
      </w:r>
    </w:p>
    <w:p w14:paraId="059A147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βήματα είναι αναγκαία να τα ακολουθήσουμε, για να μπορέσουμε να είμαστε </w:t>
      </w:r>
      <w:r>
        <w:rPr>
          <w:rFonts w:eastAsia="Times New Roman" w:cs="Times New Roman"/>
          <w:szCs w:val="24"/>
        </w:rPr>
        <w:t xml:space="preserve">υπεύθυνοι </w:t>
      </w:r>
      <w:r>
        <w:rPr>
          <w:rFonts w:eastAsia="Times New Roman" w:cs="Times New Roman"/>
          <w:szCs w:val="24"/>
        </w:rPr>
        <w:t>στην αντιμετώπιση μιας σοβαρής κατάστασης.</w:t>
      </w:r>
    </w:p>
    <w:p w14:paraId="059A147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τον ΕΛΓΑ, έχει ζητήσει να υπάρξουν οι αντίστοιχες διαδικασίες για αιτήματα αποζημιώσεω</w:t>
      </w:r>
      <w:r>
        <w:rPr>
          <w:rFonts w:eastAsia="Times New Roman" w:cs="Times New Roman"/>
          <w:szCs w:val="24"/>
        </w:rPr>
        <w:t>ν. Και αυτή η διαδικασία πάλι έχει τα βήματά της. Κατά συνέπεια, δεν ισχύει ο υπερβολικός τόνος που προσδώσατε στην ερώτησή σας, ότι δεν έχει γίνει τίποτα.</w:t>
      </w:r>
    </w:p>
    <w:p w14:paraId="059A147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δε Διεύθυνση του Υπουργείου Υποδομών για την αποκατάσταση των φυσικών καταστροφών έχει ζητήσει από</w:t>
      </w:r>
      <w:r>
        <w:rPr>
          <w:rFonts w:eastAsia="Times New Roman" w:cs="Times New Roman"/>
          <w:szCs w:val="24"/>
        </w:rPr>
        <w:t xml:space="preserve"> την </w:t>
      </w:r>
      <w:r>
        <w:rPr>
          <w:rFonts w:eastAsia="Times New Roman" w:cs="Times New Roman"/>
          <w:szCs w:val="24"/>
        </w:rPr>
        <w:t xml:space="preserve">περιφέρεια </w:t>
      </w:r>
      <w:r>
        <w:rPr>
          <w:rFonts w:eastAsia="Times New Roman" w:cs="Times New Roman"/>
          <w:szCs w:val="24"/>
        </w:rPr>
        <w:t xml:space="preserve">και από τον </w:t>
      </w:r>
      <w:r>
        <w:rPr>
          <w:rFonts w:eastAsia="Times New Roman" w:cs="Times New Roman"/>
          <w:szCs w:val="24"/>
        </w:rPr>
        <w:t>δήμο</w:t>
      </w:r>
      <w:r>
        <w:rPr>
          <w:rFonts w:eastAsia="Times New Roman" w:cs="Times New Roman"/>
          <w:szCs w:val="24"/>
        </w:rPr>
        <w:t xml:space="preserve">, από τη στιγμή που θα υπάρξουν οποιεσδήποτε υπόνοιες –έστω- ζημιών στα σπίτια, να καταθέσει </w:t>
      </w:r>
      <w:r>
        <w:rPr>
          <w:rFonts w:eastAsia="Times New Roman" w:cs="Times New Roman"/>
          <w:szCs w:val="24"/>
        </w:rPr>
        <w:t xml:space="preserve">το </w:t>
      </w:r>
      <w:r>
        <w:rPr>
          <w:rFonts w:eastAsia="Times New Roman" w:cs="Times New Roman"/>
          <w:szCs w:val="24"/>
        </w:rPr>
        <w:t>αντίστοιχο αίτημα για να υπογραφεί η ΚΥΑ που προβλέπει αποζημιώσεις σε αυτήν την περίπτωση.</w:t>
      </w:r>
    </w:p>
    <w:p w14:paraId="059A147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θα πρέπει με ένα</w:t>
      </w:r>
      <w:r>
        <w:rPr>
          <w:rFonts w:eastAsia="Times New Roman" w:cs="Times New Roman"/>
          <w:szCs w:val="24"/>
        </w:rPr>
        <w:t xml:space="preserve"> ψύχραιμο τρόπο να κάνουμε ό,τι προβλέπεται και να δούμε, να παρακολουθήσουμε το φαινόμενο, για να δούμε τα αμέσως συγκεκριμένα βήματα.</w:t>
      </w:r>
    </w:p>
    <w:p w14:paraId="059A147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47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59A147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Μωραΐτη, έχετε και πάλι τον λόγο για τρία λεπτά.</w:t>
      </w:r>
    </w:p>
    <w:p w14:paraId="059A147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ΛΑΟΣ ΜΩΡΑΪΤΗΣ:</w:t>
      </w:r>
      <w:r>
        <w:rPr>
          <w:rFonts w:eastAsia="Times New Roman" w:cs="Times New Roman"/>
          <w:szCs w:val="24"/>
        </w:rPr>
        <w:t xml:space="preserve"> Κύριε Υπουργέ, και μετά τη σημερινή συζήτηση η ανησυχία και η αγωνία των κατοίκων μεγαλώνει. Δεν απαντήσατε επί της ουσίας σε κανένα από τα ερωτήματα </w:t>
      </w:r>
      <w:r>
        <w:rPr>
          <w:rFonts w:eastAsia="Times New Roman" w:cs="Times New Roman"/>
          <w:szCs w:val="24"/>
        </w:rPr>
        <w:t xml:space="preserve">τα οποία </w:t>
      </w:r>
      <w:r>
        <w:rPr>
          <w:rFonts w:eastAsia="Times New Roman" w:cs="Times New Roman"/>
          <w:szCs w:val="24"/>
        </w:rPr>
        <w:t>θέτουμε στην ερώτησή μας, αλλά και στο υπόμνημα που σας έχουν θέσει οι κάτοικοι τη</w:t>
      </w:r>
      <w:r>
        <w:rPr>
          <w:rFonts w:eastAsia="Times New Roman" w:cs="Times New Roman"/>
          <w:szCs w:val="24"/>
        </w:rPr>
        <w:t>ς περιοχής.</w:t>
      </w:r>
    </w:p>
    <w:p w14:paraId="059A147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Τώρα το γεγονός ότι έγινε μια σύσκεψη πριν από δύο-τρεις μέρες, δεν λέει απολύτως τίποτα. Πρέπει να σας πω ότι παρόμοιες συσκέψεις, και με τη δική σας παρουσία, έγιναν και στην Αιτωλοακαρνανία σε πλημμυροπαθείς. Και όταν -ακριβώς αυτό που είπα-</w:t>
      </w:r>
      <w:r>
        <w:rPr>
          <w:rFonts w:eastAsia="Times New Roman" w:cs="Times New Roman"/>
          <w:szCs w:val="24"/>
        </w:rPr>
        <w:t xml:space="preserve"> κατέβηκαν οι τηλεοπτικές κάμερες, δεν πήρε κανένας αποζημίωση, κύριε Υπουργέ. Και υπάρχουν περιπτώσεις ακόμα στην Αιτωλοακαρνανία και σε άλλες περιοχές που περιμένουν οι πλημμυροπαθείς αποζημίωση εδώ και χρόνια. Επομένως, όλες αυτές οι συσκέψεις εμείς θεω</w:t>
      </w:r>
      <w:r>
        <w:rPr>
          <w:rFonts w:eastAsia="Times New Roman" w:cs="Times New Roman"/>
          <w:szCs w:val="24"/>
        </w:rPr>
        <w:t xml:space="preserve">ρούμε ότι είναι κενό γράμμα, από τη στιγμή που δεν υπάρχει αποτέλεσμα. </w:t>
      </w:r>
    </w:p>
    <w:p w14:paraId="059A147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ανησυχία μεγαλώνει, κύριε Υπουργέ, και οι ευθύνες είναι τεράστιες και διαχρονικές, γιατί μιλάμε για ένα φαινόμενο το οποίο δεν παρουσιάστηκε χθες. Είναι ένα φαινόμενο </w:t>
      </w:r>
      <w:r>
        <w:rPr>
          <w:rFonts w:eastAsia="Times New Roman" w:cs="Times New Roman"/>
          <w:szCs w:val="24"/>
        </w:rPr>
        <w:t xml:space="preserve">το οποίο </w:t>
      </w:r>
      <w:r>
        <w:rPr>
          <w:rFonts w:eastAsia="Times New Roman" w:cs="Times New Roman"/>
          <w:szCs w:val="24"/>
        </w:rPr>
        <w:t>έχει α</w:t>
      </w:r>
      <w:r>
        <w:rPr>
          <w:rFonts w:eastAsia="Times New Roman" w:cs="Times New Roman"/>
          <w:szCs w:val="24"/>
        </w:rPr>
        <w:t>κριβώς δέκα χρόνια, από το 2009, και παρουσιάστηκε και το 2013 και το 2011 και δεν έγινε το παραμικρό. Γι’ αυτό η αγωνία των κατοίκων μεγαλώνει και είναι υποψιασμένοι ότι δεν θα γίνει.</w:t>
      </w:r>
    </w:p>
    <w:p w14:paraId="059A147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Σε ό,τι αφορά τη γεωλογική μελέτη από μεριάς του ΙΓΜΕ, θα ήθελα να πω π</w:t>
      </w:r>
      <w:r>
        <w:rPr>
          <w:rFonts w:eastAsia="Times New Roman" w:cs="Times New Roman"/>
          <w:szCs w:val="24"/>
        </w:rPr>
        <w:t xml:space="preserve">ως το ΙΓΜΕ χρειάζεται χρήματα. Τα χρήματα αυτά θα τα δώσει το Υπουργείο; Η </w:t>
      </w:r>
      <w:r>
        <w:rPr>
          <w:rFonts w:eastAsia="Times New Roman" w:cs="Times New Roman"/>
          <w:szCs w:val="24"/>
        </w:rPr>
        <w:t xml:space="preserve">περιφέρεια </w:t>
      </w:r>
      <w:r>
        <w:rPr>
          <w:rFonts w:eastAsia="Times New Roman" w:cs="Times New Roman"/>
          <w:szCs w:val="24"/>
        </w:rPr>
        <w:t>έδωσε κάποιες αόριστες υποσχέσεις οι οποίες δεν λύνουν αυτό το πρόβλημα. Γι’ αυτό λέμε εμείς ότι οι ευθύνες είναι τεράστιες, διαχρονικές και από τις δημοτικές και τις περ</w:t>
      </w:r>
      <w:r>
        <w:rPr>
          <w:rFonts w:eastAsia="Times New Roman" w:cs="Times New Roman"/>
          <w:szCs w:val="24"/>
        </w:rPr>
        <w:t>ιφερειακές αρχές αλλά και από τις κυβερνήσεις.</w:t>
      </w:r>
    </w:p>
    <w:p w14:paraId="059A147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Μην προσπαθείτε να απαλλαγείτε, γιατί αυτό ειπώθηκε στη σύσκεψη για τα ακραία καιρικά φαινόμενα. Ακραία είναι η αντιλαϊκή πολιτική που εφαρμόζετε –και εσείς και οι προηγούμενοι- που δεν παίρνετε μέτρα προστασί</w:t>
      </w:r>
      <w:r>
        <w:rPr>
          <w:rFonts w:eastAsia="Times New Roman" w:cs="Times New Roman"/>
          <w:szCs w:val="24"/>
        </w:rPr>
        <w:t>ας αντιπλημμυρικής και αντισεισμικής θωράκισης στην περιοχή.</w:t>
      </w:r>
    </w:p>
    <w:p w14:paraId="059A147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Γενικότερα υπάρχει κανένα μέτρο που αφορά –στη σύσκεψη δεν ειπώθηκε τίποτα- την αντιπλημμυρική προστασία; Το φαινόμενο είναι σε εξέλιξη. Αυτήν τη στιγμή η μαρτυρία των κατοίκων που ποτίζουν από έ</w:t>
      </w:r>
      <w:r>
        <w:rPr>
          <w:rFonts w:eastAsia="Times New Roman" w:cs="Times New Roman"/>
          <w:szCs w:val="24"/>
        </w:rPr>
        <w:t xml:space="preserve">να ποταμό που καταλήγουν εκεί τα νερά </w:t>
      </w:r>
      <w:r>
        <w:rPr>
          <w:rFonts w:eastAsia="Times New Roman" w:cs="Times New Roman"/>
          <w:szCs w:val="24"/>
        </w:rPr>
        <w:t xml:space="preserve">δείχνει </w:t>
      </w:r>
      <w:r>
        <w:rPr>
          <w:rFonts w:eastAsia="Times New Roman" w:cs="Times New Roman"/>
          <w:szCs w:val="24"/>
        </w:rPr>
        <w:t xml:space="preserve">ότι είναι λάσπη. Αυτό </w:t>
      </w:r>
      <w:r>
        <w:rPr>
          <w:rFonts w:eastAsia="Times New Roman" w:cs="Times New Roman"/>
          <w:szCs w:val="24"/>
        </w:rPr>
        <w:t xml:space="preserve">αποδεικνύει </w:t>
      </w:r>
      <w:r>
        <w:rPr>
          <w:rFonts w:eastAsia="Times New Roman" w:cs="Times New Roman"/>
          <w:szCs w:val="24"/>
        </w:rPr>
        <w:t>ότι το φαινόμενο είναι σε εξέλιξη. Επομένως, πώς να μην ανησυχούν οι κάτοικοι;</w:t>
      </w:r>
    </w:p>
    <w:p w14:paraId="059A147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 στιγμή αναδεικνύονται οι ευθύνες ότι σε αυτήν την κατεύθυνση δεν υπάρχει κανένα </w:t>
      </w:r>
      <w:r>
        <w:rPr>
          <w:rFonts w:eastAsia="Times New Roman" w:cs="Times New Roman"/>
          <w:szCs w:val="24"/>
        </w:rPr>
        <w:t>ουσιαστικό βήμα. Σε αυτά ζητάμε να απαντήσετε, κύριε Υπουργέ.</w:t>
      </w:r>
    </w:p>
    <w:p w14:paraId="059A147F" w14:textId="77777777" w:rsidR="0000337C" w:rsidRDefault="007A3653">
      <w:pPr>
        <w:spacing w:line="600" w:lineRule="auto"/>
        <w:ind w:firstLine="720"/>
        <w:contextualSpacing/>
        <w:jc w:val="both"/>
        <w:rPr>
          <w:rFonts w:eastAsia="Times New Roman"/>
          <w:szCs w:val="24"/>
        </w:rPr>
      </w:pPr>
      <w:r>
        <w:rPr>
          <w:rFonts w:eastAsia="Times New Roman"/>
          <w:szCs w:val="24"/>
        </w:rPr>
        <w:t>Και σας ρωτάμε τι έγινε χθες στη σύσκεψη; Αυτό που εμείς μεταφέρουμε είναι ότι πρέπει να γίνει αντικατάσταση των χωραφιών. Το να δοθεί μια αποζημίωση δεν λέει απολύτως τίποτα. Αυτός ο κόσμος έχε</w:t>
      </w:r>
      <w:r>
        <w:rPr>
          <w:rFonts w:eastAsia="Times New Roman"/>
          <w:szCs w:val="24"/>
        </w:rPr>
        <w:t xml:space="preserve">ι χάσει την περιουσία. Δεν θα γίνει αντικατάσταση του εισοδήματος, τουλάχιστον για τα τελευταία δέκα χρόνια. Και αν ακόμα δοθούν και χρήματα για την εξαγορά χωραφιών, πρέπει να δοθούν και για τα ελαιόδεντρα, γιατί εάν αυτοί φυτεύσουν ελαιόδεντρα, δεν ξέρω </w:t>
      </w:r>
      <w:r>
        <w:rPr>
          <w:rFonts w:eastAsia="Times New Roman"/>
          <w:szCs w:val="24"/>
        </w:rPr>
        <w:t xml:space="preserve">αν το γνωρίζετε, μετά από δέκα χρόνια θα πάρουν παραγωγή. </w:t>
      </w:r>
    </w:p>
    <w:p w14:paraId="059A1480"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 xml:space="preserve">Επομένως, όλα αυτά τα προβλήματα είναι υπαρκτά και γι’ αυτό μεγαλώνει και η αγωνία των κατοίκων. Και υπάρχει και πρόβλημα </w:t>
      </w:r>
      <w:proofErr w:type="spellStart"/>
      <w:r>
        <w:rPr>
          <w:rFonts w:eastAsia="Times New Roman"/>
          <w:szCs w:val="24"/>
        </w:rPr>
        <w:t>στατικότητας</w:t>
      </w:r>
      <w:proofErr w:type="spellEnd"/>
      <w:r>
        <w:rPr>
          <w:rFonts w:eastAsia="Times New Roman"/>
          <w:szCs w:val="24"/>
        </w:rPr>
        <w:t xml:space="preserve"> των σπιτιών. Ήδη, κάποιες αγροικίες που βρίσκονται σε μια απόσ</w:t>
      </w:r>
      <w:r>
        <w:rPr>
          <w:rFonts w:eastAsia="Times New Roman"/>
          <w:szCs w:val="24"/>
        </w:rPr>
        <w:t>ταση από το χωριό έχουν υποστεί ζημιές και με τις προηγούμενες κατολισθήσεις. Υπάρχει, όμως, σήμερα κάποια μελέτη εμπεριστατωμένη που να λέει ότι δεν υπάρχει πρόβλημα στον οικισμό; Είναι ορατός ο κίνδυνος. Το φαινόμενο είναι σε μια κοντινή ακτίνα από τα σπ</w:t>
      </w:r>
      <w:r>
        <w:rPr>
          <w:rFonts w:eastAsia="Times New Roman"/>
          <w:szCs w:val="24"/>
        </w:rPr>
        <w:t>ίτια των κατοίκων εκεί. Γι’ αυτό είναι έκδηλη η ανησυχία των κατοίκων.</w:t>
      </w:r>
    </w:p>
    <w:p w14:paraId="059A1481"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Σας ζητάμε, κύριε Υπουργέ, τουλάχιστον στη δευτερολογία να δώσετε συγκεκριμένες απαντήσεις, γιατί προχθές στη σύσκεψη στην </w:t>
      </w:r>
      <w:r>
        <w:rPr>
          <w:rFonts w:eastAsia="Times New Roman"/>
          <w:szCs w:val="24"/>
        </w:rPr>
        <w:t xml:space="preserve">περιφέρεια </w:t>
      </w:r>
      <w:r>
        <w:rPr>
          <w:rFonts w:eastAsia="Times New Roman"/>
          <w:szCs w:val="24"/>
        </w:rPr>
        <w:t>εμείς θεωρούμε ότι δεν έγινε κανένα σημαντικό βήμα,</w:t>
      </w:r>
      <w:r>
        <w:rPr>
          <w:rFonts w:eastAsia="Times New Roman"/>
          <w:szCs w:val="24"/>
        </w:rPr>
        <w:t xml:space="preserve"> αλλά δεν υπήρχε και </w:t>
      </w:r>
      <w:proofErr w:type="spellStart"/>
      <w:r>
        <w:rPr>
          <w:rFonts w:eastAsia="Times New Roman"/>
          <w:szCs w:val="24"/>
        </w:rPr>
        <w:t>καμμία</w:t>
      </w:r>
      <w:proofErr w:type="spellEnd"/>
      <w:r>
        <w:rPr>
          <w:rFonts w:eastAsia="Times New Roman"/>
          <w:szCs w:val="24"/>
        </w:rPr>
        <w:t xml:space="preserve"> δέσμευση που να δίνει λύση στο πρόβλημα.</w:t>
      </w:r>
    </w:p>
    <w:p w14:paraId="059A1482" w14:textId="77777777" w:rsidR="0000337C" w:rsidRDefault="007A3653">
      <w:pPr>
        <w:spacing w:line="600" w:lineRule="auto"/>
        <w:ind w:firstLine="720"/>
        <w:contextualSpacing/>
        <w:jc w:val="both"/>
        <w:rPr>
          <w:rFonts w:eastAsia="Times New Roman" w:cs="Times New Roman"/>
          <w:b/>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Κρεμαστινός):</w:t>
      </w:r>
      <w:r>
        <w:rPr>
          <w:rFonts w:eastAsia="Times New Roman" w:cs="Times New Roman"/>
          <w:szCs w:val="24"/>
        </w:rPr>
        <w:t xml:space="preserve"> Κύριε Υπουργέ, παρακαλώ έχετε τον λόγο.</w:t>
      </w:r>
    </w:p>
    <w:p w14:paraId="059A148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κύριε Πρόεδρε.</w:t>
      </w:r>
    </w:p>
    <w:p w14:paraId="059A148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Κύριε Μωραΐτη, είστε ο κατάλληλο</w:t>
      </w:r>
      <w:r>
        <w:rPr>
          <w:rFonts w:eastAsia="Times New Roman" w:cs="Times New Roman"/>
          <w:szCs w:val="24"/>
        </w:rPr>
        <w:t>ς άνθρωπος, για να δίνετε κουράγιο και να καθησυχάζετε τους ανθρώπους. Μιλάτε για ένα φαινόμενο δέκα ετών και έρχεστε εδώ πέρα να θέσετε το ερώτημα...</w:t>
      </w:r>
    </w:p>
    <w:p w14:paraId="059A1485" w14:textId="77777777" w:rsidR="0000337C" w:rsidRDefault="007A3653">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Πήγα εκεί και τα είδα.</w:t>
      </w:r>
    </w:p>
    <w:p w14:paraId="059A1486" w14:textId="77777777" w:rsidR="0000337C" w:rsidRDefault="007A3653">
      <w:pPr>
        <w:spacing w:line="600" w:lineRule="auto"/>
        <w:ind w:firstLine="720"/>
        <w:contextualSpacing/>
        <w:jc w:val="both"/>
        <w:rPr>
          <w:rFonts w:eastAsia="Times New Roman" w:cs="Times New Roman"/>
          <w:b/>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Επιτρέψτε </w:t>
      </w:r>
      <w:r>
        <w:rPr>
          <w:rFonts w:eastAsia="Times New Roman" w:cs="Times New Roman"/>
          <w:szCs w:val="24"/>
        </w:rPr>
        <w:t>μου.</w:t>
      </w:r>
      <w:r>
        <w:rPr>
          <w:rFonts w:eastAsia="Times New Roman" w:cs="Times New Roman"/>
          <w:b/>
          <w:szCs w:val="24"/>
        </w:rPr>
        <w:t xml:space="preserve"> </w:t>
      </w:r>
      <w:r>
        <w:rPr>
          <w:rFonts w:eastAsia="Times New Roman" w:cs="Times New Roman"/>
          <w:szCs w:val="24"/>
        </w:rPr>
        <w:t>Καλά κάνατε, πολιτική σας υποχρέωση είναι.</w:t>
      </w:r>
    </w:p>
    <w:p w14:paraId="059A148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Μιλάτε, όμως, για ένα φαινόμενο δέκα ετών –εσείς το είπατε- το οποίο ζητάτε να απαντηθεί σε μια σύσκεψη που έγινε για πρώτη φορά μετά τις κατολισθήσεις και τα φαινόμενα που έχουν παρατηρηθεί το τελευταίο διάσ</w:t>
      </w:r>
      <w:r>
        <w:rPr>
          <w:rFonts w:eastAsia="Times New Roman" w:cs="Times New Roman"/>
          <w:szCs w:val="24"/>
        </w:rPr>
        <w:t>τημα. Ούτε εσείς ούτε εγώ μπορούμε να διαβεβαιώσουμε αυτήν τη στιγμή πώς θα εξελιχθεί το φαινόμενο. Φαντάζομαι ότι αυτό το καταλαβαίνετε. Έτσι δεν είναι; Μέχρι εκεί και εσείς και εγώ φτάνουμε.</w:t>
      </w:r>
    </w:p>
    <w:p w14:paraId="059A148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λοιπόν, υπάρχει το ΙΓΜΕ, γι’ αυτό υπάρχουν οι επιστήμ</w:t>
      </w:r>
      <w:r>
        <w:rPr>
          <w:rFonts w:eastAsia="Times New Roman" w:cs="Times New Roman"/>
          <w:szCs w:val="24"/>
        </w:rPr>
        <w:t>ονες, για να κάνουν μια εμπεριστατωμένη δουλειά. Δεν είναι απλώς θέμα κάποιων αντιπλημμυρικών, όταν έχουμε τέτοιου είδους φαινόμενα τα οποία έχουν και ένα μεγαλύτερο βάθος χρόνου και αιτίες οι οποίες πρέπει να αναζητηθούν.</w:t>
      </w:r>
    </w:p>
    <w:p w14:paraId="059A148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Άρα, λοιπόν, μην λέτε ότι δεν έχε</w:t>
      </w:r>
      <w:r>
        <w:rPr>
          <w:rFonts w:eastAsia="Times New Roman" w:cs="Times New Roman"/>
          <w:szCs w:val="24"/>
        </w:rPr>
        <w:t xml:space="preserve">ι γίνει τίποτα. Έχουν γίνει αυτά τα οποία επιβάλλονται στην παρούσα φάση. Επαναλαμβάνω ότι έχετε τη διαβεβαίωση και εκ μέρους του ΕΛΓΑ ότι, εάν χρειαστεί, θα υπάρξουν όχι μόνο οι αποζημιώσεις, αλλά και αυτό που είπατε. Αυτό, όμως, πρέπει να αποδειχθεί. </w:t>
      </w:r>
    </w:p>
    <w:p w14:paraId="059A148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Δεν καταλαβαίνω, δηλαδή, τι προσφέρουμε αυτήν τη στιγμή, εάν γενικώς χρησιμοποιούμε έντονα χρώματα για να περιγράψουμε μια κατάσταση. Εγώ καταλαβαίνω την αγωνία. Επαναλαμβάνω, όμως, ότι και το Υπουργείο έχει πάει από τις 18 του προηγούμενου μήνα εκεί και έ</w:t>
      </w:r>
      <w:r>
        <w:rPr>
          <w:rFonts w:eastAsia="Times New Roman" w:cs="Times New Roman"/>
          <w:szCs w:val="24"/>
        </w:rPr>
        <w:t>γινε και αυτή η χθεσινή σύσκεψη. Άρα, δεν πρέπει να περιμένουμε;</w:t>
      </w:r>
    </w:p>
    <w:p w14:paraId="059A148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θέμα της χρηματοδότησης, αυτή προφανώς προβλέπεται. Προφανώς οι μελέτες πρέπει να έχουν χρηματοδότηση για να γίνουν. Θα υπάρξει, δεν είναι το πρόβλημα αυτό. Το θέμα είναι να εντ</w:t>
      </w:r>
      <w:r>
        <w:rPr>
          <w:rFonts w:eastAsia="Times New Roman" w:cs="Times New Roman"/>
          <w:szCs w:val="24"/>
        </w:rPr>
        <w:t xml:space="preserve">οπιστούν οι σωστές αιτίες, για να δούμε τι θα γίνει. </w:t>
      </w:r>
    </w:p>
    <w:p w14:paraId="059A148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η συγκεκριμένη περιοχή που εμφανίζει και </w:t>
      </w:r>
      <w:proofErr w:type="spellStart"/>
      <w:r>
        <w:rPr>
          <w:rFonts w:eastAsia="Times New Roman" w:cs="Times New Roman"/>
          <w:szCs w:val="24"/>
        </w:rPr>
        <w:t>κατολισθητικά</w:t>
      </w:r>
      <w:proofErr w:type="spellEnd"/>
      <w:r>
        <w:rPr>
          <w:rFonts w:eastAsia="Times New Roman" w:cs="Times New Roman"/>
          <w:szCs w:val="24"/>
        </w:rPr>
        <w:t xml:space="preserve"> φαινόμενα. Εμφανίζονται και σε άλλες περιοχές τα τελευταία χρόνια. Αυτά τα φαινόμενα είναι παροδικά, εμφανίζονται ανά ένα κύκλο </w:t>
      </w:r>
      <w:r>
        <w:rPr>
          <w:rFonts w:eastAsia="Times New Roman" w:cs="Times New Roman"/>
          <w:szCs w:val="24"/>
        </w:rPr>
        <w:t xml:space="preserve">ετών. Έχουμε πάρα πολλές αιτίες, πολλές μας υπερβαίνουν, δηλαδή υπερβαίνουν ακόμα και τις επιπτώσεις του ανθρώπινου παράγοντα στη συγκεκριμένη περιοχή. Είναι γεωλογικά φαινόμενα πολύ μεγαλύτερα. </w:t>
      </w:r>
    </w:p>
    <w:p w14:paraId="059A148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Αφήστε τώρα, λοιπόν, περί των ακραίων καιρικών φαινομένων να</w:t>
      </w:r>
      <w:r>
        <w:rPr>
          <w:rFonts w:eastAsia="Times New Roman" w:cs="Times New Roman"/>
          <w:szCs w:val="24"/>
        </w:rPr>
        <w:t xml:space="preserve"> τα πουν οι επιστήμονες. Όσον αφορά τις ακραίες πολιτικές, θα τα πούμε σε μια άλλη συζήτηση. </w:t>
      </w:r>
    </w:p>
    <w:p w14:paraId="059A148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48F" w14:textId="77777777" w:rsidR="0000337C" w:rsidRDefault="007A3653">
      <w:pPr>
        <w:spacing w:line="600" w:lineRule="auto"/>
        <w:ind w:firstLine="720"/>
        <w:contextualSpacing/>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(Δημήτριος Κρεμαστινός):</w:t>
      </w:r>
      <w:r>
        <w:rPr>
          <w:rFonts w:eastAsia="Times New Roman"/>
          <w:szCs w:val="24"/>
        </w:rPr>
        <w:t xml:space="preserve"> Και εγώ ευχαριστώ.</w:t>
      </w:r>
    </w:p>
    <w:p w14:paraId="059A1490"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Προχωρούμε στη δεύτερη με αριθμό 1549/24-4-2018 επίκαιρη ερώτηση δεύτερου κύκλου του Βουλευτή Ηρ</w:t>
      </w:r>
      <w:r>
        <w:rPr>
          <w:rFonts w:eastAsia="Times New Roman"/>
          <w:szCs w:val="24"/>
        </w:rPr>
        <w:t xml:space="preserve">ακλείου του Κομμουνιστικού Κόμματος </w:t>
      </w:r>
      <w:r>
        <w:rPr>
          <w:rFonts w:eastAsia="Times New Roman"/>
          <w:szCs w:val="24"/>
        </w:rPr>
        <w:t xml:space="preserve">Ελλάδας </w:t>
      </w:r>
      <w:r>
        <w:rPr>
          <w:rFonts w:eastAsia="Times New Roman"/>
          <w:szCs w:val="24"/>
        </w:rPr>
        <w:t>κ. Εμμανουήλ Συντυχάκη προς τον Υπουργό Εσωτερικών, με θέμα: «Χωρίς προσωπικό διάφορες κρίσιμες και νευραλγικές υπηρεσίες του Δήμου Ικαρίας».</w:t>
      </w:r>
    </w:p>
    <w:p w14:paraId="059A1491" w14:textId="77777777" w:rsidR="0000337C" w:rsidRDefault="007A3653">
      <w:pPr>
        <w:spacing w:line="600" w:lineRule="auto"/>
        <w:ind w:firstLine="720"/>
        <w:contextualSpacing/>
        <w:jc w:val="both"/>
        <w:rPr>
          <w:rFonts w:eastAsia="Times New Roman"/>
          <w:szCs w:val="24"/>
        </w:rPr>
      </w:pPr>
      <w:r>
        <w:rPr>
          <w:rFonts w:eastAsia="Times New Roman"/>
          <w:szCs w:val="24"/>
        </w:rPr>
        <w:t>Παρακαλώ, κύριε Συντυχάκη, έχετε τον λόγο</w:t>
      </w:r>
      <w:r>
        <w:rPr>
          <w:rFonts w:eastAsia="Times New Roman"/>
          <w:szCs w:val="24"/>
        </w:rPr>
        <w:t xml:space="preserve"> για να αναπτύξετε την επίκαι</w:t>
      </w:r>
      <w:r>
        <w:rPr>
          <w:rFonts w:eastAsia="Times New Roman"/>
          <w:szCs w:val="24"/>
        </w:rPr>
        <w:t>ρη ερώτηση.</w:t>
      </w:r>
    </w:p>
    <w:p w14:paraId="059A1492" w14:textId="77777777" w:rsidR="0000337C" w:rsidRDefault="007A3653">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κύριε Πρόεδρε.</w:t>
      </w:r>
    </w:p>
    <w:p w14:paraId="059A1493"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Κύριε Υπουργέ, το πρόβλημα της έλλειψης προσωπικού σε κρίσιμες και νευραλγικές υπηρεσίες του Δήμου Ικαρίας έχει εξελιχθεί σε μείζον ζήτημα και διαιωνίζεται παρά τις προσπάθειες της </w:t>
      </w:r>
      <w:r>
        <w:rPr>
          <w:rFonts w:eastAsia="Times New Roman"/>
          <w:szCs w:val="24"/>
        </w:rPr>
        <w:t>δημοτικής αρχής</w:t>
      </w:r>
      <w:r>
        <w:rPr>
          <w:rFonts w:eastAsia="Times New Roman"/>
          <w:szCs w:val="24"/>
        </w:rPr>
        <w:t xml:space="preserve"> και του Δημάρχου και με παλαιότερες παρεμβάσεις προς εσάς, προς το Υπουργείο σας και σε εσάς προσωπικά, στις </w:t>
      </w:r>
      <w:r>
        <w:rPr>
          <w:rFonts w:eastAsia="Times New Roman"/>
          <w:szCs w:val="24"/>
        </w:rPr>
        <w:t>εποπτευόμενες υπηρεσίες</w:t>
      </w:r>
      <w:r>
        <w:rPr>
          <w:rFonts w:eastAsia="Times New Roman"/>
          <w:szCs w:val="24"/>
        </w:rPr>
        <w:t xml:space="preserve"> του Υπουργείου, στην Αποκεντρωμένη Διοίκηση Αιγαίου.</w:t>
      </w:r>
    </w:p>
    <w:p w14:paraId="059A1494"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Παρ’ όλα αυτά υπάρχει απόλυτη αδιαφορία, απόλυτη σιωπή ωσάν να μην υπ</w:t>
      </w:r>
      <w:r>
        <w:rPr>
          <w:rFonts w:eastAsia="Times New Roman"/>
          <w:szCs w:val="24"/>
        </w:rPr>
        <w:t>άρχει το πρόβλημα, ωσάν να μην έχουν διαμαρτυρηθεί, ωσάν να μην έχουν καταθέσει κάποιο έγγραφο</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για να πάρουν κάποια απάντηση.</w:t>
      </w:r>
    </w:p>
    <w:p w14:paraId="059A149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το πρόβλημα δεν το έλυσε η περσινή νομοθετική ρύθμιση -αναφέρομαι στο άρθρο 24 του </w:t>
      </w:r>
      <w:r>
        <w:rPr>
          <w:rFonts w:eastAsia="Times New Roman" w:cs="Times New Roman"/>
          <w:szCs w:val="24"/>
        </w:rPr>
        <w:t>ν.</w:t>
      </w:r>
      <w:r>
        <w:rPr>
          <w:rFonts w:eastAsia="Times New Roman" w:cs="Times New Roman"/>
          <w:szCs w:val="24"/>
        </w:rPr>
        <w:t xml:space="preserve">4479/2017 που </w:t>
      </w:r>
      <w:r>
        <w:rPr>
          <w:rFonts w:eastAsia="Times New Roman" w:cs="Times New Roman"/>
          <w:szCs w:val="24"/>
        </w:rPr>
        <w:t xml:space="preserve">προώθησε το Υπουργείο Εσωτερικών-, αλλά απεναντίας το διόγκωσε το πρόβλημα. Σας υπενθυμίζω τι έλεγε το ΚΚΕ πέρσι γι’ αυτό το ζήτημα. Όχι μόνο δεν εξασφαλίζει το δικαίωμα στη μόνιμη και σταθερή δουλειά, αλλά δεν προσφέρει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εγγύηση ότι οι δήμοι θα </w:t>
      </w:r>
      <w:r>
        <w:rPr>
          <w:rFonts w:eastAsia="Times New Roman" w:cs="Times New Roman"/>
          <w:szCs w:val="24"/>
        </w:rPr>
        <w:t xml:space="preserve">κρατήσουν το σύνολο των συμβασιούχων με νέες συμβάσεις ορισμένου χρόνου. </w:t>
      </w:r>
    </w:p>
    <w:p w14:paraId="059A149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Αυτό ακριβώς συνέβη στον Δήμο Ικαρίας και όχι μόνο, θα λέγαμε εμείς. Στον Δήμο Ικαρίας από το 2015 προσλήφθηκαν με συμβάσεις ορισμένου χρόνου δεκαοχτώ εργαζόμενοι για τις υπηρεσίες κ</w:t>
      </w:r>
      <w:r>
        <w:rPr>
          <w:rFonts w:eastAsia="Times New Roman" w:cs="Times New Roman"/>
          <w:szCs w:val="24"/>
        </w:rPr>
        <w:t xml:space="preserve">αθαριότητας και τη λειτουργία των ιαματικών πηγών. Μετά από τρεις παρατάσεις -γι’ αυτό χαρακτηρίστηκαν και ως </w:t>
      </w:r>
      <w:proofErr w:type="spellStart"/>
      <w:r>
        <w:rPr>
          <w:rFonts w:eastAsia="Times New Roman" w:cs="Times New Roman"/>
          <w:szCs w:val="24"/>
        </w:rPr>
        <w:t>παρατασιούχοι</w:t>
      </w:r>
      <w:proofErr w:type="spellEnd"/>
      <w:r>
        <w:rPr>
          <w:rFonts w:eastAsia="Times New Roman" w:cs="Times New Roman"/>
          <w:szCs w:val="24"/>
        </w:rPr>
        <w:t xml:space="preserve">- και αφού εξαντλήθηκαν τα χρονικά όρια της νομοθετικής ρύθμισης, οι εργαζόμενοι απολύθηκαν. </w:t>
      </w:r>
      <w:r>
        <w:rPr>
          <w:rFonts w:eastAsia="Times New Roman" w:cs="Times New Roman"/>
          <w:szCs w:val="24"/>
        </w:rPr>
        <w:lastRenderedPageBreak/>
        <w:t>Τρεις προσφυγές έκαναν οι εργαζόμενοι, γ</w:t>
      </w:r>
      <w:r>
        <w:rPr>
          <w:rFonts w:eastAsia="Times New Roman" w:cs="Times New Roman"/>
          <w:szCs w:val="24"/>
        </w:rPr>
        <w:t>ια να δείτε δηλαδή πώς ταλαιπωρήθηκαν οι άνθρωποι. Στην τελευταία δικαιώθηκαν και ενώ με βάση την περσινή ρύθμιση έληξε η σύμβαση στις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2018, πρόσφατα δηλαδή, πήραν μία παράταση ενός-δύο μηνών, δηλαδή μέχρι τέλη Μάη, αν δεν κάνω λάθος. Μετά τέλος! Δεν </w:t>
      </w:r>
      <w:r>
        <w:rPr>
          <w:rFonts w:eastAsia="Times New Roman" w:cs="Times New Roman"/>
          <w:szCs w:val="24"/>
        </w:rPr>
        <w:t xml:space="preserve">μένει -με </w:t>
      </w:r>
      <w:proofErr w:type="spellStart"/>
      <w:r>
        <w:rPr>
          <w:rFonts w:eastAsia="Times New Roman" w:cs="Times New Roman"/>
          <w:szCs w:val="24"/>
        </w:rPr>
        <w:t>συγχωρείτε</w:t>
      </w:r>
      <w:proofErr w:type="spellEnd"/>
      <w:r>
        <w:rPr>
          <w:rFonts w:eastAsia="Times New Roman" w:cs="Times New Roman"/>
          <w:szCs w:val="24"/>
        </w:rPr>
        <w:t xml:space="preserve"> για τη φράση- </w:t>
      </w:r>
      <w:proofErr w:type="spellStart"/>
      <w:r>
        <w:rPr>
          <w:rFonts w:eastAsia="Times New Roman" w:cs="Times New Roman"/>
          <w:szCs w:val="24"/>
        </w:rPr>
        <w:t>κολυμπηθρόξυλο</w:t>
      </w:r>
      <w:proofErr w:type="spellEnd"/>
      <w:r>
        <w:rPr>
          <w:rFonts w:eastAsia="Times New Roman" w:cs="Times New Roman"/>
          <w:szCs w:val="24"/>
        </w:rPr>
        <w:t xml:space="preserve">! Ο </w:t>
      </w:r>
      <w:r>
        <w:rPr>
          <w:rFonts w:eastAsia="Times New Roman" w:cs="Times New Roman"/>
          <w:szCs w:val="24"/>
        </w:rPr>
        <w:t>δήμος</w:t>
      </w:r>
      <w:r>
        <w:rPr>
          <w:rFonts w:eastAsia="Times New Roman" w:cs="Times New Roman"/>
          <w:szCs w:val="24"/>
        </w:rPr>
        <w:t>, το νησί δηλαδή, μένει γυμνό από προσωπικό στην καθαριότητα. Κανένας οδοκαθαριστής, κανένας για τις παραλίες, ενώ κινείται μόλις ένα απορριμματοφόρο από τα πέντε που κινούνταν κατά το παρελθόν. Ποι</w:t>
      </w:r>
      <w:r>
        <w:rPr>
          <w:rFonts w:eastAsia="Times New Roman" w:cs="Times New Roman"/>
          <w:szCs w:val="24"/>
        </w:rPr>
        <w:t xml:space="preserve">ος τα κινεί; Οι δύο </w:t>
      </w:r>
      <w:r>
        <w:rPr>
          <w:rFonts w:eastAsia="Times New Roman" w:cs="Times New Roman"/>
          <w:szCs w:val="24"/>
        </w:rPr>
        <w:t xml:space="preserve">αντιδήμαρχοι </w:t>
      </w:r>
      <w:r>
        <w:rPr>
          <w:rFonts w:eastAsia="Times New Roman" w:cs="Times New Roman"/>
          <w:szCs w:val="24"/>
        </w:rPr>
        <w:t xml:space="preserve">κινούν ένα απορριμματοφόρο. </w:t>
      </w:r>
    </w:p>
    <w:p w14:paraId="059A149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Οι περίφημες ιαματικές πηγές του νησιού αδυνατούν να λειτουργήσουν. Αυτό θα έχει δραματικές συνέπειες και στην αντίστοιχη υπηρεσία του </w:t>
      </w:r>
      <w:r>
        <w:rPr>
          <w:rFonts w:eastAsia="Times New Roman" w:cs="Times New Roman"/>
          <w:szCs w:val="24"/>
        </w:rPr>
        <w:t>δήμου</w:t>
      </w:r>
      <w:r>
        <w:rPr>
          <w:rFonts w:eastAsia="Times New Roman" w:cs="Times New Roman"/>
          <w:szCs w:val="24"/>
        </w:rPr>
        <w:t>, στη λειτουργία δεκάδων επιχειρήσεων του νησιού που δ</w:t>
      </w:r>
      <w:r>
        <w:rPr>
          <w:rFonts w:eastAsia="Times New Roman" w:cs="Times New Roman"/>
          <w:szCs w:val="24"/>
        </w:rPr>
        <w:t xml:space="preserve">ραστηριοποιούνται γύρω από τις ιαματικές πηγές, συνολικά στον τουρισμό του νησιού. </w:t>
      </w:r>
    </w:p>
    <w:p w14:paraId="059A149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δήμος</w:t>
      </w:r>
      <w:r>
        <w:rPr>
          <w:rFonts w:eastAsia="Times New Roman" w:cs="Times New Roman"/>
          <w:szCs w:val="24"/>
        </w:rPr>
        <w:t xml:space="preserve">, κύριε Υπουργέ, βρίσκεται μπροστά σε ένα επικίνδυνο αδιέξοδο. Και αυτό έρχεται ως αποτέλεσμα της δικής σας πολιτικής και των νομοθετικών ρυθμίσεων </w:t>
      </w:r>
      <w:r>
        <w:rPr>
          <w:rFonts w:eastAsia="Times New Roman" w:cs="Times New Roman"/>
          <w:szCs w:val="24"/>
        </w:rPr>
        <w:lastRenderedPageBreak/>
        <w:t>που τελικά κατέλη</w:t>
      </w:r>
      <w:r>
        <w:rPr>
          <w:rFonts w:eastAsia="Times New Roman" w:cs="Times New Roman"/>
          <w:szCs w:val="24"/>
        </w:rPr>
        <w:t xml:space="preserve">ξε να είναι μπρος γκρεμός και πίσω ρέμα. Όπως καλά γνωρίζετε και προς αποφυγή παρεξηγήσεων, δεν είχε τη δυνατότητα ο </w:t>
      </w:r>
      <w:r>
        <w:rPr>
          <w:rFonts w:eastAsia="Times New Roman" w:cs="Times New Roman"/>
          <w:szCs w:val="24"/>
        </w:rPr>
        <w:t xml:space="preserve">δήμος </w:t>
      </w:r>
      <w:r>
        <w:rPr>
          <w:rFonts w:eastAsia="Times New Roman" w:cs="Times New Roman"/>
          <w:szCs w:val="24"/>
        </w:rPr>
        <w:t>να δηλώσει θέσεις μόνιμου προσωπικού στον υφιστάμενο διαγωνισμό, αφού δεν διέθετε τα απαιτούμενα ανταποδοτικά έσοδα που ως προϋπόθεση</w:t>
      </w:r>
      <w:r>
        <w:rPr>
          <w:rFonts w:eastAsia="Times New Roman" w:cs="Times New Roman"/>
          <w:szCs w:val="24"/>
        </w:rPr>
        <w:t xml:space="preserve"> είχε ο διαγωνισμός. </w:t>
      </w:r>
    </w:p>
    <w:p w14:paraId="059A149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9A149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059A149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Επίσης, δεν είχε και τη δυνατότητα να προσλάβει προσωπικό ορισμένου χρόνου, μιας και δεν το επέτρεπε η παρουσία των ήδη υφι</w:t>
      </w:r>
      <w:r>
        <w:rPr>
          <w:rFonts w:eastAsia="Times New Roman" w:cs="Times New Roman"/>
          <w:szCs w:val="24"/>
        </w:rPr>
        <w:t xml:space="preserve">στάμενων συμβασιούχων εργαζομένων, που είχε παραταθεί τρεις φορές η σύμβασή τους, όπως </w:t>
      </w:r>
      <w:proofErr w:type="spellStart"/>
      <w:r>
        <w:rPr>
          <w:rFonts w:eastAsia="Times New Roman" w:cs="Times New Roman"/>
          <w:szCs w:val="24"/>
        </w:rPr>
        <w:t>προείπα</w:t>
      </w:r>
      <w:proofErr w:type="spellEnd"/>
      <w:r>
        <w:rPr>
          <w:rFonts w:eastAsia="Times New Roman" w:cs="Times New Roman"/>
          <w:szCs w:val="24"/>
        </w:rPr>
        <w:t xml:space="preserve">. </w:t>
      </w:r>
    </w:p>
    <w:p w14:paraId="059A149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κατάσταση έτσι όπως έχει διαμορφωθεί, κύριε Υπουργέ, είναι πολύ σοβαρή με πολλούς κινδύνους για τη δημόσια υγεία, αν συνεχίσει αυτό το αδιέξοδο. Και σας ρωτά</w:t>
      </w:r>
      <w:r>
        <w:rPr>
          <w:rFonts w:eastAsia="Times New Roman" w:cs="Times New Roman"/>
          <w:szCs w:val="24"/>
        </w:rPr>
        <w:t xml:space="preserve">με, ποια είναι η λύση </w:t>
      </w:r>
      <w:r>
        <w:rPr>
          <w:rFonts w:eastAsia="Times New Roman" w:cs="Times New Roman"/>
          <w:szCs w:val="24"/>
        </w:rPr>
        <w:t xml:space="preserve">την οποία </w:t>
      </w:r>
      <w:r>
        <w:rPr>
          <w:rFonts w:eastAsia="Times New Roman" w:cs="Times New Roman"/>
          <w:szCs w:val="24"/>
        </w:rPr>
        <w:t xml:space="preserve">εσείς θα δώσετε. Τι μέτρα δηλαδή θα πάρετε έτσι ώστε να εγκριθούν από τις υπηρεσίες της Αποκεντρωμένης Διοίκησης Αιγαίου όλες οι </w:t>
      </w:r>
      <w:r>
        <w:rPr>
          <w:rFonts w:eastAsia="Times New Roman" w:cs="Times New Roman"/>
          <w:szCs w:val="24"/>
        </w:rPr>
        <w:lastRenderedPageBreak/>
        <w:t xml:space="preserve">σχετικές αποφάσεις του Δημοτικού Συμβουλίου Ικαρίας που έχουν σταλεί από τον Φλεβάρη, δίνοντας </w:t>
      </w:r>
      <w:r>
        <w:rPr>
          <w:rFonts w:eastAsia="Times New Roman" w:cs="Times New Roman"/>
          <w:szCs w:val="24"/>
        </w:rPr>
        <w:t xml:space="preserve">μια άμεση λύση τουλάχιστον για το 2018 και, τέλος, να διασφαλιστούν, παραμερίζοντας τα όποια θεσμικά κωλύματα τουλάχιστον, οι δεκαοχτώ θέσεις εργαζομένων στον </w:t>
      </w:r>
      <w:r>
        <w:rPr>
          <w:rFonts w:eastAsia="Times New Roman" w:cs="Times New Roman"/>
          <w:szCs w:val="24"/>
        </w:rPr>
        <w:t>δήμο</w:t>
      </w:r>
      <w:r>
        <w:rPr>
          <w:rFonts w:eastAsia="Times New Roman" w:cs="Times New Roman"/>
          <w:szCs w:val="24"/>
        </w:rPr>
        <w:t xml:space="preserve">, ώστε να μπορούν στοιχειωδώς να λειτουργήσουν οι συγκεκριμένες υπηρεσίες; </w:t>
      </w:r>
    </w:p>
    <w:p w14:paraId="059A149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w:t>
      </w:r>
      <w:r>
        <w:rPr>
          <w:rFonts w:eastAsia="Times New Roman" w:cs="Times New Roman"/>
          <w:szCs w:val="24"/>
        </w:rPr>
        <w:t xml:space="preserve">Πρόεδρε. </w:t>
      </w:r>
    </w:p>
    <w:p w14:paraId="059A149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Υπουργός Εσωτερικών κ. Πάνος Σκουρλέτης. </w:t>
      </w:r>
    </w:p>
    <w:p w14:paraId="059A149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 xml:space="preserve">Κύριε Συντυχάκη, να βάζουμε ορισμένα πράγματα στη θέση τους. Δεν απολύθηκε κανένας εργαζόμενος. </w:t>
      </w:r>
      <w:r>
        <w:rPr>
          <w:rFonts w:eastAsia="Times New Roman" w:cs="Times New Roman"/>
          <w:szCs w:val="24"/>
        </w:rPr>
        <w:t>Έληξε η διάρκεια της σύμβασής τους. Αυτό δεν είναι απόλυση. Και το γνώριζαν πάρα πολύ καλά. Πάψτε, λοιπόν, να δημιουργείτε ψεύτικες εντυπώσεις και παρακαλώ…</w:t>
      </w:r>
    </w:p>
    <w:p w14:paraId="059A14A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Τώρα λέτε αυτό το πράγμα. Πριν λέγατε άλλα. </w:t>
      </w:r>
    </w:p>
    <w:p w14:paraId="059A14A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(ΠΑΝΟΣ)</w:t>
      </w:r>
      <w:r>
        <w:rPr>
          <w:rFonts w:eastAsia="Times New Roman" w:cs="Times New Roman"/>
          <w:b/>
          <w:szCs w:val="24"/>
        </w:rPr>
        <w:t xml:space="preserve"> ΣΚΟΥΡΛΕΤΗΣ (Υπουρ</w:t>
      </w:r>
      <w:r>
        <w:rPr>
          <w:rFonts w:eastAsia="Times New Roman" w:cs="Times New Roman"/>
          <w:b/>
          <w:szCs w:val="24"/>
        </w:rPr>
        <w:t xml:space="preserve">γός Εσωτερικών): </w:t>
      </w:r>
      <w:r>
        <w:rPr>
          <w:rFonts w:eastAsia="Times New Roman" w:cs="Times New Roman"/>
          <w:szCs w:val="24"/>
        </w:rPr>
        <w:t xml:space="preserve">Δεν φαντάζομαι να χρειάζεστε τη βοήθεια του διπλανού σας, μη με διακόπτετε. </w:t>
      </w:r>
    </w:p>
    <w:p w14:paraId="059A14A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 γνωρίζετε πάρα πολύ καλά. Γνωρίζετε όλη την υπόθεση, όλη την ιστορία των συμβασιούχων στην καθαριότητα</w:t>
      </w:r>
      <w:r>
        <w:rPr>
          <w:rFonts w:eastAsia="Times New Roman" w:cs="Times New Roman"/>
          <w:szCs w:val="24"/>
        </w:rPr>
        <w:t>,</w:t>
      </w:r>
      <w:r>
        <w:rPr>
          <w:rFonts w:eastAsia="Times New Roman" w:cs="Times New Roman"/>
          <w:szCs w:val="24"/>
        </w:rPr>
        <w:t xml:space="preserve"> των τελευταίων ετών. Γνωρίζετε ότι η Κυβέρνηση πήρε την</w:t>
      </w:r>
      <w:r>
        <w:rPr>
          <w:rFonts w:eastAsia="Times New Roman" w:cs="Times New Roman"/>
          <w:szCs w:val="24"/>
        </w:rPr>
        <w:t xml:space="preserve"> πρωτοβουλία για έναν μόνιμο διαγωνισμό αδιάβλητο, ο οποίος ολοκληρώθηκε σε χρόνο ρεκόρ και αυτή τη στιγμή</w:t>
      </w:r>
      <w:r>
        <w:rPr>
          <w:rFonts w:eastAsia="Times New Roman" w:cs="Times New Roman"/>
          <w:szCs w:val="24"/>
        </w:rPr>
        <w:t>,</w:t>
      </w:r>
      <w:r>
        <w:rPr>
          <w:rFonts w:eastAsia="Times New Roman" w:cs="Times New Roman"/>
          <w:szCs w:val="24"/>
        </w:rPr>
        <w:t xml:space="preserve"> οι δήμοι έχουν καλύψει στο μεγαλύτερο βαθμό τις ανάγκες τους. </w:t>
      </w:r>
    </w:p>
    <w:p w14:paraId="059A14A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Πάντοτε θα υπάρχει η ανάγκη για εποχικούς, διότι υπάρχουν μέρη με τουριστική κίνηση, </w:t>
      </w:r>
      <w:r>
        <w:rPr>
          <w:rFonts w:eastAsia="Times New Roman" w:cs="Times New Roman"/>
          <w:szCs w:val="24"/>
        </w:rPr>
        <w:t xml:space="preserve">υπάρχουν έκτακτες ανάγκες. Όμως, είναι τελείως διαφορετικό να είναι συμπληρωματική η παρουσία των εποχικών απ’ ό,τι να αποτελεί τη μόνιμη συνταγή αντιμετώπισης. </w:t>
      </w:r>
    </w:p>
    <w:p w14:paraId="059A14A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Δεν κατάλαβα, όμως, ο δήμαρχος έχει ή δεν έχει ευθύνη, όταν από πέρσι τον Ιούλιο ήξερε ότι έχε</w:t>
      </w:r>
      <w:r>
        <w:rPr>
          <w:rFonts w:eastAsia="Times New Roman" w:cs="Times New Roman"/>
          <w:szCs w:val="24"/>
        </w:rPr>
        <w:t xml:space="preserve">ι το δικαίωμα να υποβάλει πρόταση για μόνιμη θέση και δεν το έκανε, στο όνομα –λέει- του επιχειρήματος ότι </w:t>
      </w:r>
      <w:r>
        <w:rPr>
          <w:rFonts w:eastAsia="Times New Roman" w:cs="Times New Roman"/>
          <w:szCs w:val="24"/>
        </w:rPr>
        <w:t>«</w:t>
      </w:r>
      <w:r>
        <w:rPr>
          <w:rFonts w:eastAsia="Times New Roman" w:cs="Times New Roman"/>
          <w:szCs w:val="24"/>
        </w:rPr>
        <w:t>δεν με φτάνουν τα ανταποδοτικά</w:t>
      </w:r>
      <w:r>
        <w:rPr>
          <w:rFonts w:eastAsia="Times New Roman" w:cs="Times New Roman"/>
          <w:szCs w:val="24"/>
        </w:rPr>
        <w:t>»</w:t>
      </w:r>
      <w:r>
        <w:rPr>
          <w:rFonts w:eastAsia="Times New Roman" w:cs="Times New Roman"/>
          <w:szCs w:val="24"/>
        </w:rPr>
        <w:t xml:space="preserve">; Μα, </w:t>
      </w:r>
      <w:r>
        <w:rPr>
          <w:rFonts w:eastAsia="Times New Roman" w:cs="Times New Roman"/>
          <w:szCs w:val="24"/>
        </w:rPr>
        <w:lastRenderedPageBreak/>
        <w:t>τους συμβασιούχους πώς τους πλήρωνε; Διότι αυτό το διάστημα υπήρχαν απασχολούμενοι. Άρα, λοιπόν, είχε τα κονδύλ</w:t>
      </w:r>
      <w:r>
        <w:rPr>
          <w:rFonts w:eastAsia="Times New Roman" w:cs="Times New Roman"/>
          <w:szCs w:val="24"/>
        </w:rPr>
        <w:t>ια.</w:t>
      </w:r>
    </w:p>
    <w:p w14:paraId="059A14A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Το αγνόησε, λοιπόν, -δεν ξέρω με βάση ποια λογική, έχει, όμως, τεράστια ευθύνη- ενώ δόθηκε παράταση και υπήρξε και δεύτερο κύμα για τον διαγωνισμό. Πάνω από πεντακόσιες θέσεις πέρα από τις </w:t>
      </w:r>
      <w:proofErr w:type="spellStart"/>
      <w:r>
        <w:rPr>
          <w:rFonts w:eastAsia="Times New Roman" w:cs="Times New Roman"/>
          <w:szCs w:val="24"/>
        </w:rPr>
        <w:t>οκτώμισι</w:t>
      </w:r>
      <w:proofErr w:type="spellEnd"/>
      <w:r>
        <w:rPr>
          <w:rFonts w:eastAsia="Times New Roman" w:cs="Times New Roman"/>
          <w:szCs w:val="24"/>
        </w:rPr>
        <w:t xml:space="preserve"> χιλιάδες θα προκηρυχθούν το επόμενο διάστημα και πάλι </w:t>
      </w:r>
      <w:r>
        <w:rPr>
          <w:rFonts w:eastAsia="Times New Roman" w:cs="Times New Roman"/>
          <w:szCs w:val="24"/>
        </w:rPr>
        <w:t>ο δήμαρχος δεν έρχεται. Δεν επιλέγει μόνιμες θέσεις εργασίας. Επιλέγει ελαστικές μορφές εργασίας. Συμβασιούχους θέλει ο δήμαρχος. Και όταν γνωρίζει ότι αυτοί δεν μπορούν να παραταθούν -όπως κρίθηκε και πέρυσι τον Ιούλιο αντισυνταγματική η παράτασή τους- τι</w:t>
      </w:r>
      <w:r>
        <w:rPr>
          <w:rFonts w:eastAsia="Times New Roman" w:cs="Times New Roman"/>
          <w:szCs w:val="24"/>
        </w:rPr>
        <w:t xml:space="preserve"> έρχεται να μας πει; </w:t>
      </w:r>
    </w:p>
    <w:p w14:paraId="059A14A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Κοιτάξτε</w:t>
      </w:r>
      <w:r>
        <w:rPr>
          <w:rFonts w:eastAsia="Times New Roman" w:cs="Times New Roman"/>
          <w:szCs w:val="24"/>
        </w:rPr>
        <w:t xml:space="preserve">, </w:t>
      </w:r>
      <w:r>
        <w:rPr>
          <w:rFonts w:eastAsia="Times New Roman" w:cs="Times New Roman"/>
          <w:szCs w:val="24"/>
        </w:rPr>
        <w:t xml:space="preserve">η αυτοδιοίκηση πρέπει να αναλαμβάνει τις ευθύνες της. Εμείς δώσαμε τη δυνατότητα να υπάρχουν μόνιμοι εργαζόμενοι. Δεν φτάνουν τα ανταποδοτικά τέλη; Επαναλαμβάνω, από ποια πηγή πλήρωνε τους προηγούμενους συμβασιούχους; </w:t>
      </w:r>
    </w:p>
    <w:p w14:paraId="059A14A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ξέρετε κάτι; Αυτή η σχέση είναι πράγματι ανταποδοτική. Ο δημότης πληρώνει και έχει την απαίτηση για καθαρές πόλεις. Κέρδος δεν χωράει </w:t>
      </w:r>
      <w:r>
        <w:rPr>
          <w:rFonts w:eastAsia="Times New Roman" w:cs="Times New Roman"/>
          <w:szCs w:val="24"/>
        </w:rPr>
        <w:lastRenderedPageBreak/>
        <w:t>μέσα εκεί. Αυτό το λέει η Νέα Δημοκρατία. Θέλει να βάλει τους ιδιώτες και θέλει να αλλοιώσει τον χαρακ</w:t>
      </w:r>
      <w:r>
        <w:rPr>
          <w:rFonts w:eastAsia="Times New Roman" w:cs="Times New Roman"/>
          <w:szCs w:val="24"/>
        </w:rPr>
        <w:t>τήρα αυτών των θέσεων. Δεν μπορούμε, όμως, να κάνουμε πολιτική εις βάρος των φορολογουμένων της υπόλοιπης χώρας και να μην βάζουμε τα απαιτούμενα τέλη</w:t>
      </w:r>
      <w:r>
        <w:rPr>
          <w:rFonts w:eastAsia="Times New Roman" w:cs="Times New Roman"/>
          <w:szCs w:val="24"/>
        </w:rPr>
        <w:t>,</w:t>
      </w:r>
      <w:r>
        <w:rPr>
          <w:rFonts w:eastAsia="Times New Roman" w:cs="Times New Roman"/>
          <w:szCs w:val="24"/>
        </w:rPr>
        <w:t xml:space="preserve"> για να ανταποδίδουμε αυτό που ζητάει ο πολίτης. </w:t>
      </w:r>
    </w:p>
    <w:p w14:paraId="059A14A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Εάν θεωρείτε ότι όλη η Ελλάδα πρέπει να γίνει ένας πολύ</w:t>
      </w:r>
      <w:r>
        <w:rPr>
          <w:rFonts w:eastAsia="Times New Roman" w:cs="Times New Roman"/>
          <w:szCs w:val="24"/>
        </w:rPr>
        <w:t>ς μεγάλος κρατικός μηχανισμός</w:t>
      </w:r>
      <w:r>
        <w:rPr>
          <w:rFonts w:eastAsia="Times New Roman" w:cs="Times New Roman"/>
          <w:szCs w:val="24"/>
        </w:rPr>
        <w:t>,</w:t>
      </w:r>
      <w:r>
        <w:rPr>
          <w:rFonts w:eastAsia="Times New Roman" w:cs="Times New Roman"/>
          <w:szCs w:val="24"/>
        </w:rPr>
        <w:t xml:space="preserve"> όπου όλους τους κρατικούς υπαλλήλους να τους πληρώνει κάποιος, για να κάνουν τη δουλειά αυτή είτε στην Ικαρία είτε στον Έβρο είτε στην Γαύδο, είναι μία άλλη αντίληψη. Δεν συμφωνούμε. Εδώ δόθηκε συγκεκριμένη δυνατότητα. Ο δήμα</w:t>
      </w:r>
      <w:r>
        <w:rPr>
          <w:rFonts w:eastAsia="Times New Roman" w:cs="Times New Roman"/>
          <w:szCs w:val="24"/>
        </w:rPr>
        <w:t>ρχος δεν την εκμεταλλεύτηκε.</w:t>
      </w:r>
    </w:p>
    <w:p w14:paraId="059A14A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w:t>
      </w:r>
      <w:r>
        <w:rPr>
          <w:rFonts w:eastAsia="Times New Roman" w:cs="Times New Roman"/>
          <w:szCs w:val="24"/>
        </w:rPr>
        <w:t xml:space="preserve"> χθες εγκρίθηκαν τρεις θέσεις ΔΕ για οδηγούς απορριμματοφόρων, επτά θέσεις ΥΕ για εργάτες καθαριότητας και τρεις υδραυλικούς, για συμβασιούχους </w:t>
      </w:r>
      <w:proofErr w:type="spellStart"/>
      <w:r>
        <w:rPr>
          <w:rFonts w:eastAsia="Times New Roman" w:cs="Times New Roman"/>
          <w:szCs w:val="24"/>
        </w:rPr>
        <w:t>οκταμηνίτες</w:t>
      </w:r>
      <w:proofErr w:type="spellEnd"/>
      <w:r>
        <w:rPr>
          <w:rFonts w:eastAsia="Times New Roman" w:cs="Times New Roman"/>
          <w:szCs w:val="24"/>
        </w:rPr>
        <w:t>, μιας και η δυνατότητα για μόνιμο προσωπικό με ευθύνη του</w:t>
      </w:r>
      <w:r>
        <w:rPr>
          <w:rFonts w:eastAsia="Times New Roman" w:cs="Times New Roman"/>
          <w:szCs w:val="24"/>
        </w:rPr>
        <w:t xml:space="preserve"> δημάρχου δεν ασκήθηκε.</w:t>
      </w:r>
    </w:p>
    <w:p w14:paraId="059A14A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4AB" w14:textId="77777777" w:rsidR="0000337C" w:rsidRDefault="007A3653">
      <w:pPr>
        <w:spacing w:line="600" w:lineRule="auto"/>
        <w:ind w:firstLine="720"/>
        <w:contextualSpacing/>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Κύριε Συντυχάκη, υπάρχει παράκληση, επειδή θα γίνουν εργασίες</w:t>
      </w:r>
      <w:r>
        <w:rPr>
          <w:rFonts w:eastAsia="Times New Roman"/>
          <w:bCs/>
          <w:szCs w:val="24"/>
        </w:rPr>
        <w:t>,</w:t>
      </w:r>
      <w:r>
        <w:rPr>
          <w:rFonts w:eastAsia="Times New Roman"/>
          <w:bCs/>
          <w:szCs w:val="24"/>
        </w:rPr>
        <w:t xml:space="preserve"> για τη μετάφραση που θα επακολουθήσει με τον κ. </w:t>
      </w:r>
      <w:proofErr w:type="spellStart"/>
      <w:r>
        <w:rPr>
          <w:rFonts w:eastAsia="Times New Roman"/>
          <w:bCs/>
          <w:szCs w:val="24"/>
        </w:rPr>
        <w:t>Γιούνκερ</w:t>
      </w:r>
      <w:proofErr w:type="spellEnd"/>
      <w:r>
        <w:rPr>
          <w:rFonts w:eastAsia="Times New Roman"/>
          <w:bCs/>
          <w:szCs w:val="24"/>
        </w:rPr>
        <w:t>, να κρατήσουμε τους χρόνους στα κανονικά επίπεδα.</w:t>
      </w:r>
    </w:p>
    <w:p w14:paraId="059A14AC" w14:textId="77777777" w:rsidR="0000337C" w:rsidRDefault="007A3653">
      <w:pPr>
        <w:spacing w:line="600" w:lineRule="auto"/>
        <w:ind w:firstLine="720"/>
        <w:contextualSpacing/>
        <w:jc w:val="both"/>
        <w:rPr>
          <w:rFonts w:eastAsia="Times New Roman"/>
          <w:bCs/>
          <w:szCs w:val="24"/>
        </w:rPr>
      </w:pPr>
      <w:r>
        <w:rPr>
          <w:rFonts w:eastAsia="Times New Roman"/>
          <w:b/>
          <w:bCs/>
          <w:szCs w:val="24"/>
        </w:rPr>
        <w:t xml:space="preserve">ΕΜΜΑΝΟΥΗΛ ΣΥΝΤΥΧΑΚΗΣ: </w:t>
      </w:r>
      <w:r>
        <w:rPr>
          <w:rFonts w:eastAsia="Times New Roman"/>
          <w:bCs/>
          <w:szCs w:val="24"/>
        </w:rPr>
        <w:t>Βεβαίως.</w:t>
      </w:r>
    </w:p>
    <w:p w14:paraId="059A14AD" w14:textId="77777777" w:rsidR="0000337C" w:rsidRDefault="007A3653">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Ορίστε, έχετε τον λόγο.</w:t>
      </w:r>
    </w:p>
    <w:p w14:paraId="059A14AE" w14:textId="77777777" w:rsidR="0000337C" w:rsidRDefault="007A3653">
      <w:pPr>
        <w:spacing w:line="600" w:lineRule="auto"/>
        <w:ind w:firstLine="720"/>
        <w:contextualSpacing/>
        <w:jc w:val="both"/>
        <w:rPr>
          <w:rFonts w:eastAsia="Times New Roman"/>
          <w:bCs/>
          <w:szCs w:val="24"/>
        </w:rPr>
      </w:pPr>
      <w:r>
        <w:rPr>
          <w:rFonts w:eastAsia="Times New Roman"/>
          <w:b/>
          <w:bCs/>
          <w:szCs w:val="24"/>
        </w:rPr>
        <w:t xml:space="preserve">ΕΜΜΑΝΟΥΗΛ ΣΥΝΤΥΧΑΚΗΣ: </w:t>
      </w:r>
      <w:r>
        <w:rPr>
          <w:rFonts w:eastAsia="Times New Roman"/>
          <w:bCs/>
          <w:szCs w:val="24"/>
        </w:rPr>
        <w:t>Κύριε Υπουργέ, θα θυμάστε πέρυσι τη ρύθμιση</w:t>
      </w:r>
      <w:r>
        <w:rPr>
          <w:rFonts w:eastAsia="Times New Roman"/>
          <w:bCs/>
          <w:szCs w:val="24"/>
        </w:rPr>
        <w:t>,</w:t>
      </w:r>
      <w:r>
        <w:rPr>
          <w:rFonts w:eastAsia="Times New Roman"/>
          <w:bCs/>
          <w:szCs w:val="24"/>
        </w:rPr>
        <w:t xml:space="preserve"> που κάνατε με αυτήν την τροπολογία και λέγατε ότι θα λύσετε οριστικά το πρόβλημα. Και εγώ σας αντι</w:t>
      </w:r>
      <w:r>
        <w:rPr>
          <w:rFonts w:eastAsia="Times New Roman"/>
          <w:bCs/>
          <w:szCs w:val="24"/>
        </w:rPr>
        <w:t xml:space="preserve">στρέφω το ερώτημα και σας λέω: Λύθηκε το εργασιακό πρόβλημα στους δήμους της χώρας; Πόσες αιτήσεις έκαναν στον διαγωνισμό του ΑΣΕΠ; Ήταν </w:t>
      </w:r>
      <w:proofErr w:type="spellStart"/>
      <w:r>
        <w:rPr>
          <w:rFonts w:eastAsia="Times New Roman"/>
          <w:bCs/>
          <w:szCs w:val="24"/>
        </w:rPr>
        <w:t>εκατόν</w:t>
      </w:r>
      <w:proofErr w:type="spellEnd"/>
      <w:r>
        <w:rPr>
          <w:rFonts w:eastAsia="Times New Roman"/>
          <w:bCs/>
          <w:szCs w:val="24"/>
        </w:rPr>
        <w:t xml:space="preserve"> τριάντα οκτώ χιλιάδες</w:t>
      </w:r>
      <w:r>
        <w:rPr>
          <w:rFonts w:eastAsia="Times New Roman"/>
          <w:bCs/>
          <w:szCs w:val="24"/>
        </w:rPr>
        <w:t xml:space="preserve">. Για πόσες θέσεις ήταν; Ήταν για </w:t>
      </w:r>
      <w:r>
        <w:rPr>
          <w:rFonts w:eastAsia="Times New Roman"/>
          <w:bCs/>
          <w:szCs w:val="24"/>
        </w:rPr>
        <w:t>οκτώ χιλιάδες</w:t>
      </w:r>
      <w:r>
        <w:rPr>
          <w:rFonts w:eastAsia="Times New Roman"/>
          <w:bCs/>
          <w:szCs w:val="24"/>
        </w:rPr>
        <w:t xml:space="preserve">. Πόσες είναι οι πραγματικές ανάγκες; Είναι </w:t>
      </w:r>
      <w:r>
        <w:rPr>
          <w:rFonts w:eastAsia="Times New Roman"/>
          <w:bCs/>
          <w:szCs w:val="24"/>
        </w:rPr>
        <w:t>πολύ περισσότερες, κύριε Υπουργέ.</w:t>
      </w:r>
    </w:p>
    <w:p w14:paraId="059A14AF" w14:textId="77777777" w:rsidR="0000337C" w:rsidRDefault="007A3653">
      <w:pPr>
        <w:spacing w:line="600" w:lineRule="auto"/>
        <w:ind w:firstLine="720"/>
        <w:contextualSpacing/>
        <w:jc w:val="both"/>
        <w:rPr>
          <w:rFonts w:eastAsia="Times New Roman"/>
          <w:bCs/>
          <w:szCs w:val="24"/>
        </w:rPr>
      </w:pPr>
      <w:r>
        <w:rPr>
          <w:rFonts w:eastAsia="Times New Roman"/>
          <w:bCs/>
          <w:szCs w:val="24"/>
        </w:rPr>
        <w:t xml:space="preserve">Και δεν λύσατε το πρόβλημα και δεν πρόκειται να το λύσετε, γιατί η Κυβέρνηση σας είναι εχθρός της μόνιμης και σταθερής εργασίας και το έχετε ομολογήσει σε κάθε </w:t>
      </w:r>
      <w:r>
        <w:rPr>
          <w:rFonts w:eastAsia="Times New Roman"/>
          <w:bCs/>
          <w:szCs w:val="24"/>
        </w:rPr>
        <w:lastRenderedPageBreak/>
        <w:t>περίπτωση, ακριβώς γιατί υπάρχει η δέσμευση απέναντι στην Ευρω</w:t>
      </w:r>
      <w:r>
        <w:rPr>
          <w:rFonts w:eastAsia="Times New Roman"/>
          <w:bCs/>
          <w:szCs w:val="24"/>
        </w:rPr>
        <w:t xml:space="preserve">παϊκή Ένωση και τους εταίρους για την απαγόρευση των προσλήψεων. </w:t>
      </w:r>
    </w:p>
    <w:p w14:paraId="059A14B0" w14:textId="77777777" w:rsidR="0000337C" w:rsidRDefault="007A3653">
      <w:pPr>
        <w:spacing w:line="600" w:lineRule="auto"/>
        <w:ind w:firstLine="720"/>
        <w:contextualSpacing/>
        <w:jc w:val="both"/>
        <w:rPr>
          <w:rFonts w:eastAsia="Times New Roman"/>
          <w:bCs/>
          <w:szCs w:val="24"/>
        </w:rPr>
      </w:pPr>
      <w:r>
        <w:rPr>
          <w:rFonts w:eastAsia="Times New Roman"/>
          <w:bCs/>
          <w:szCs w:val="24"/>
        </w:rPr>
        <w:t>Δ</w:t>
      </w:r>
      <w:r>
        <w:rPr>
          <w:rFonts w:eastAsia="Times New Roman"/>
          <w:bCs/>
          <w:szCs w:val="24"/>
        </w:rPr>
        <w:t>εν μιλούσαμε ούτε μιλάμε για εποχικούς, για ελαστικές εργασιακές σχέσεις. Εγώ θα σας θυμίσω ότι κάποτε</w:t>
      </w:r>
      <w:r>
        <w:rPr>
          <w:rFonts w:eastAsia="Times New Roman"/>
          <w:bCs/>
          <w:szCs w:val="24"/>
        </w:rPr>
        <w:t>,</w:t>
      </w:r>
      <w:r>
        <w:rPr>
          <w:rFonts w:eastAsia="Times New Roman"/>
          <w:bCs/>
          <w:szCs w:val="24"/>
        </w:rPr>
        <w:t xml:space="preserve"> εσείς μιλούσατε για πάγιες και διαρκείς ανάγκες. Πού είναι λοιπόν; Λέτε σήμερα για τη</w:t>
      </w:r>
      <w:r>
        <w:rPr>
          <w:rFonts w:eastAsia="Times New Roman"/>
          <w:bCs/>
          <w:szCs w:val="24"/>
        </w:rPr>
        <w:t xml:space="preserve">ν κάλυψη πάγιων και διαρκών αναγκών; Σε </w:t>
      </w:r>
      <w:proofErr w:type="spellStart"/>
      <w:r>
        <w:rPr>
          <w:rFonts w:eastAsia="Times New Roman"/>
          <w:bCs/>
          <w:szCs w:val="24"/>
        </w:rPr>
        <w:t>καμ</w:t>
      </w:r>
      <w:r>
        <w:rPr>
          <w:rFonts w:eastAsia="Times New Roman"/>
          <w:bCs/>
          <w:szCs w:val="24"/>
        </w:rPr>
        <w:t>μ</w:t>
      </w:r>
      <w:r>
        <w:rPr>
          <w:rFonts w:eastAsia="Times New Roman"/>
          <w:bCs/>
          <w:szCs w:val="24"/>
        </w:rPr>
        <w:t>ία</w:t>
      </w:r>
      <w:proofErr w:type="spellEnd"/>
      <w:r>
        <w:rPr>
          <w:rFonts w:eastAsia="Times New Roman"/>
          <w:bCs/>
          <w:szCs w:val="24"/>
        </w:rPr>
        <w:t xml:space="preserve"> περίπτωση.</w:t>
      </w:r>
    </w:p>
    <w:p w14:paraId="059A14B1" w14:textId="77777777" w:rsidR="0000337C" w:rsidRDefault="007A3653">
      <w:pPr>
        <w:spacing w:line="600" w:lineRule="auto"/>
        <w:ind w:firstLine="720"/>
        <w:contextualSpacing/>
        <w:jc w:val="both"/>
        <w:rPr>
          <w:rFonts w:eastAsia="Times New Roman"/>
          <w:bCs/>
          <w:szCs w:val="24"/>
        </w:rPr>
      </w:pPr>
      <w:r>
        <w:rPr>
          <w:rFonts w:eastAsia="Times New Roman"/>
          <w:bCs/>
          <w:szCs w:val="24"/>
        </w:rPr>
        <w:t>Δεν εξασφαλίζει η Κυβέρνηση μόνιμη και σταθερή δουλειά και αρνείστε τη μετατροπή των συμβάσεων σε αορίστου χρόνου -το γνωρίζετε ότι αυτή είναι η θέση του ΚΚΕ- και με τη ρύθμιση που κάνατε πέρυσι τον</w:t>
      </w:r>
      <w:r>
        <w:rPr>
          <w:rFonts w:eastAsia="Times New Roman"/>
          <w:bCs/>
          <w:szCs w:val="24"/>
        </w:rPr>
        <w:t xml:space="preserve"> Ιούλιο δυσκολέψατε τα πράγματα και βγαίνετε και από πάνω. </w:t>
      </w:r>
    </w:p>
    <w:p w14:paraId="059A14B2" w14:textId="77777777" w:rsidR="0000337C" w:rsidRDefault="007A3653">
      <w:pPr>
        <w:spacing w:line="600" w:lineRule="auto"/>
        <w:ind w:firstLine="720"/>
        <w:contextualSpacing/>
        <w:jc w:val="both"/>
        <w:rPr>
          <w:rFonts w:eastAsia="Times New Roman"/>
          <w:bCs/>
          <w:szCs w:val="24"/>
        </w:rPr>
      </w:pPr>
      <w:r>
        <w:rPr>
          <w:rFonts w:eastAsia="Times New Roman"/>
          <w:bCs/>
          <w:szCs w:val="24"/>
        </w:rPr>
        <w:t>Τι προέβλεπε η τροπολογία που εσείς καταθέσατε; Ότι οι συμβασιούχοι</w:t>
      </w:r>
      <w:r>
        <w:rPr>
          <w:rFonts w:eastAsia="Times New Roman"/>
          <w:bCs/>
          <w:szCs w:val="24"/>
        </w:rPr>
        <w:t>,</w:t>
      </w:r>
      <w:r>
        <w:rPr>
          <w:rFonts w:eastAsia="Times New Roman"/>
          <w:bCs/>
          <w:szCs w:val="24"/>
        </w:rPr>
        <w:t xml:space="preserve"> που θα απασχολούσαν οι δήμοι μέχρι 07</w:t>
      </w:r>
      <w:r>
        <w:rPr>
          <w:rFonts w:eastAsia="Times New Roman"/>
          <w:bCs/>
          <w:szCs w:val="24"/>
        </w:rPr>
        <w:t>-</w:t>
      </w:r>
      <w:r>
        <w:rPr>
          <w:rFonts w:eastAsia="Times New Roman"/>
          <w:bCs/>
          <w:szCs w:val="24"/>
        </w:rPr>
        <w:t>06</w:t>
      </w:r>
      <w:r>
        <w:rPr>
          <w:rFonts w:eastAsia="Times New Roman"/>
          <w:bCs/>
          <w:szCs w:val="24"/>
        </w:rPr>
        <w:t>-</w:t>
      </w:r>
      <w:r>
        <w:rPr>
          <w:rFonts w:eastAsia="Times New Roman"/>
          <w:bCs/>
          <w:szCs w:val="24"/>
        </w:rPr>
        <w:t>2017</w:t>
      </w:r>
      <w:r>
        <w:rPr>
          <w:rFonts w:eastAsia="Times New Roman"/>
          <w:bCs/>
          <w:szCs w:val="24"/>
        </w:rPr>
        <w:t>,</w:t>
      </w:r>
      <w:r>
        <w:rPr>
          <w:rFonts w:eastAsia="Times New Roman"/>
          <w:bCs/>
          <w:szCs w:val="24"/>
        </w:rPr>
        <w:t xml:space="preserve"> μπορούν να συνεχίσουν να δουλεύουν το αργότερο μέχρι τον Μάρτιο του 2018. Για να</w:t>
      </w:r>
      <w:r>
        <w:rPr>
          <w:rFonts w:eastAsia="Times New Roman"/>
          <w:bCs/>
          <w:szCs w:val="24"/>
        </w:rPr>
        <w:t xml:space="preserve"> γίνει αυτό, θα πρέπει οι δήμοι</w:t>
      </w:r>
      <w:r>
        <w:rPr>
          <w:rFonts w:eastAsia="Times New Roman"/>
          <w:bCs/>
          <w:szCs w:val="24"/>
        </w:rPr>
        <w:t>,</w:t>
      </w:r>
      <w:r>
        <w:rPr>
          <w:rFonts w:eastAsia="Times New Roman"/>
          <w:bCs/>
          <w:szCs w:val="24"/>
        </w:rPr>
        <w:t xml:space="preserve"> μέχρι 31</w:t>
      </w:r>
      <w:r>
        <w:rPr>
          <w:rFonts w:eastAsia="Times New Roman"/>
          <w:bCs/>
          <w:szCs w:val="24"/>
        </w:rPr>
        <w:t>-</w:t>
      </w:r>
      <w:r>
        <w:rPr>
          <w:rFonts w:eastAsia="Times New Roman"/>
          <w:bCs/>
          <w:szCs w:val="24"/>
        </w:rPr>
        <w:t>07</w:t>
      </w:r>
      <w:r>
        <w:rPr>
          <w:rFonts w:eastAsia="Times New Roman"/>
          <w:bCs/>
          <w:szCs w:val="24"/>
        </w:rPr>
        <w:t>-</w:t>
      </w:r>
      <w:r>
        <w:rPr>
          <w:rFonts w:eastAsia="Times New Roman"/>
          <w:bCs/>
          <w:szCs w:val="24"/>
        </w:rPr>
        <w:t>2017</w:t>
      </w:r>
      <w:r>
        <w:rPr>
          <w:rFonts w:eastAsia="Times New Roman"/>
          <w:bCs/>
          <w:szCs w:val="24"/>
        </w:rPr>
        <w:t>,</w:t>
      </w:r>
      <w:r>
        <w:rPr>
          <w:rFonts w:eastAsia="Times New Roman"/>
          <w:bCs/>
          <w:szCs w:val="24"/>
        </w:rPr>
        <w:t xml:space="preserve"> να αιτηθούν την πρόσληψη τακτικού προσωπικού για την καθαριότητα</w:t>
      </w:r>
      <w:r>
        <w:rPr>
          <w:rFonts w:eastAsia="Times New Roman"/>
          <w:bCs/>
          <w:szCs w:val="24"/>
        </w:rPr>
        <w:t>,</w:t>
      </w:r>
      <w:r>
        <w:rPr>
          <w:rFonts w:eastAsia="Times New Roman"/>
          <w:bCs/>
          <w:szCs w:val="24"/>
        </w:rPr>
        <w:t xml:space="preserve"> με </w:t>
      </w:r>
      <w:r>
        <w:rPr>
          <w:rFonts w:eastAsia="Times New Roman"/>
          <w:bCs/>
          <w:szCs w:val="24"/>
        </w:rPr>
        <w:lastRenderedPageBreak/>
        <w:t xml:space="preserve">την προϋπόθεση ότι η σχετική δαπάνη θα καλύπτεται εξ ολοκλήρου από τα ανταποδοτικά τέλη. Εάν οι δήμοι δεν ζητήσουν την πρόσληψη μόνιμου </w:t>
      </w:r>
      <w:r>
        <w:rPr>
          <w:rFonts w:eastAsia="Times New Roman"/>
          <w:bCs/>
          <w:szCs w:val="24"/>
        </w:rPr>
        <w:t>προσωπικού, δεν μπορούν να προχωρήσουν στη σύναψη νέων συμβάσεων ορισμένου χρόνου.</w:t>
      </w:r>
    </w:p>
    <w:p w14:paraId="059A14B3" w14:textId="77777777" w:rsidR="0000337C" w:rsidRDefault="007A3653">
      <w:pPr>
        <w:spacing w:line="600" w:lineRule="auto"/>
        <w:ind w:firstLine="720"/>
        <w:contextualSpacing/>
        <w:jc w:val="both"/>
        <w:rPr>
          <w:rFonts w:eastAsia="Times New Roman"/>
          <w:bCs/>
          <w:szCs w:val="24"/>
        </w:rPr>
      </w:pPr>
      <w:r>
        <w:rPr>
          <w:rFonts w:eastAsia="Times New Roman"/>
          <w:bCs/>
          <w:szCs w:val="24"/>
        </w:rPr>
        <w:t xml:space="preserve">Τι κάνατε, δηλαδή; </w:t>
      </w:r>
    </w:p>
    <w:p w14:paraId="059A14B4" w14:textId="77777777" w:rsidR="0000337C" w:rsidRDefault="007A3653">
      <w:pPr>
        <w:spacing w:line="600" w:lineRule="auto"/>
        <w:ind w:firstLine="720"/>
        <w:contextualSpacing/>
        <w:jc w:val="both"/>
        <w:rPr>
          <w:rFonts w:eastAsia="Times New Roman"/>
          <w:bCs/>
          <w:szCs w:val="24"/>
        </w:rPr>
      </w:pPr>
      <w:r>
        <w:rPr>
          <w:rFonts w:eastAsia="Times New Roman"/>
          <w:b/>
          <w:bCs/>
          <w:szCs w:val="24"/>
        </w:rPr>
        <w:t xml:space="preserve">ΠΑΝΑΓΙΩΤΗΣ </w:t>
      </w:r>
      <w:r>
        <w:rPr>
          <w:rFonts w:eastAsia="Times New Roman"/>
          <w:b/>
          <w:bCs/>
          <w:szCs w:val="24"/>
        </w:rPr>
        <w:t xml:space="preserve">(ΠΑΝΟΣ) </w:t>
      </w:r>
      <w:r>
        <w:rPr>
          <w:rFonts w:eastAsia="Times New Roman"/>
          <w:b/>
          <w:bCs/>
          <w:szCs w:val="24"/>
        </w:rPr>
        <w:t xml:space="preserve">ΣΚΟΥΡΛΕΤΗΣ (Υπουργός Εσωτερικών): </w:t>
      </w:r>
      <w:r>
        <w:rPr>
          <w:rFonts w:eastAsia="Times New Roman"/>
          <w:bCs/>
          <w:szCs w:val="24"/>
        </w:rPr>
        <w:t>Για σταθερές, μόνιμες θέσεις εργασίας.</w:t>
      </w:r>
    </w:p>
    <w:p w14:paraId="059A14B5" w14:textId="77777777" w:rsidR="0000337C" w:rsidRDefault="007A3653">
      <w:pPr>
        <w:spacing w:line="600" w:lineRule="auto"/>
        <w:ind w:firstLine="720"/>
        <w:contextualSpacing/>
        <w:jc w:val="both"/>
        <w:rPr>
          <w:rFonts w:eastAsia="Times New Roman"/>
          <w:bCs/>
          <w:szCs w:val="24"/>
        </w:rPr>
      </w:pPr>
      <w:r>
        <w:rPr>
          <w:rFonts w:eastAsia="Times New Roman"/>
          <w:b/>
          <w:bCs/>
          <w:szCs w:val="24"/>
        </w:rPr>
        <w:t xml:space="preserve">ΕΜΜΑΝΟΥΗΛ ΣΥΝΤΥΧΑΚΗΣ: </w:t>
      </w:r>
      <w:r>
        <w:rPr>
          <w:rFonts w:eastAsia="Times New Roman"/>
          <w:bCs/>
          <w:szCs w:val="24"/>
        </w:rPr>
        <w:t>Περιμένετε.</w:t>
      </w:r>
    </w:p>
    <w:p w14:paraId="059A14B6" w14:textId="77777777" w:rsidR="0000337C" w:rsidRDefault="007A3653">
      <w:pPr>
        <w:spacing w:line="600" w:lineRule="auto"/>
        <w:ind w:firstLine="720"/>
        <w:contextualSpacing/>
        <w:jc w:val="both"/>
        <w:rPr>
          <w:rFonts w:eastAsia="Times New Roman"/>
          <w:bCs/>
          <w:szCs w:val="24"/>
        </w:rPr>
      </w:pPr>
      <w:r>
        <w:rPr>
          <w:rFonts w:eastAsia="Times New Roman"/>
          <w:bCs/>
          <w:szCs w:val="24"/>
        </w:rPr>
        <w:t xml:space="preserve">Προτρέπατε τους δήμους και </w:t>
      </w:r>
      <w:r>
        <w:rPr>
          <w:rFonts w:eastAsia="Times New Roman"/>
          <w:bCs/>
          <w:szCs w:val="24"/>
        </w:rPr>
        <w:t>δη τους μικρούς</w:t>
      </w:r>
      <w:r>
        <w:rPr>
          <w:rFonts w:eastAsia="Times New Roman"/>
          <w:bCs/>
          <w:szCs w:val="24"/>
        </w:rPr>
        <w:t>,</w:t>
      </w:r>
      <w:r>
        <w:rPr>
          <w:rFonts w:eastAsia="Times New Roman"/>
          <w:bCs/>
          <w:szCs w:val="24"/>
        </w:rPr>
        <w:t xml:space="preserve"> που έχουν ανάγκη από μόνιμο προσωπικό, αλλά που δεν έχουν τη δυνατότητα να καλύψουν τη μισθοδοσία αυτού του μόνιμου προσωπικού –και υπενθυμίζω, εκβιαστικά τίθεται ως προϋπόθεση- να καταφύγουν στην αύξηση των ανταποδοτικών τελών.</w:t>
      </w:r>
    </w:p>
    <w:p w14:paraId="059A14B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Διότι αντι</w:t>
      </w:r>
      <w:r>
        <w:rPr>
          <w:rFonts w:eastAsia="Times New Roman" w:cs="Times New Roman"/>
          <w:szCs w:val="24"/>
        </w:rPr>
        <w:t xml:space="preserve">λαμβάνεστε ότι αλλιώς είναι η μισθοδοσία στους ελαστικά εργαζόμενους στους δήμους, αλλιώς είναι η μισθοδοσία στους μόνιμους υπαλλήλους. Διαφορετικές </w:t>
      </w:r>
      <w:r>
        <w:rPr>
          <w:rFonts w:eastAsia="Times New Roman" w:cs="Times New Roman"/>
          <w:szCs w:val="24"/>
        </w:rPr>
        <w:lastRenderedPageBreak/>
        <w:t>είναι οι ανάγκες στη μια περίπτωση, διαφορετικές είναι οι ανάγκες στην άλλη. Να αναγκάσουν οι δήμοι τους δη</w:t>
      </w:r>
      <w:r>
        <w:rPr>
          <w:rFonts w:eastAsia="Times New Roman" w:cs="Times New Roman"/>
          <w:szCs w:val="24"/>
        </w:rPr>
        <w:t xml:space="preserve">μότες τους να βάλουν βαθιά το χέρι στην τσέπη, σε τέτοιες συνθήκες </w:t>
      </w:r>
      <w:proofErr w:type="spellStart"/>
      <w:r>
        <w:rPr>
          <w:rFonts w:eastAsia="Times New Roman" w:cs="Times New Roman"/>
          <w:szCs w:val="24"/>
        </w:rPr>
        <w:t>φοροαφαίμαξης</w:t>
      </w:r>
      <w:proofErr w:type="spellEnd"/>
      <w:r>
        <w:rPr>
          <w:rFonts w:eastAsia="Times New Roman" w:cs="Times New Roman"/>
          <w:szCs w:val="24"/>
        </w:rPr>
        <w:t xml:space="preserve">, φτώχειας, ανεργίας και εξευτελιστικών μισθών και συντάξεων, να </w:t>
      </w:r>
      <w:proofErr w:type="spellStart"/>
      <w:r>
        <w:rPr>
          <w:rFonts w:eastAsia="Times New Roman" w:cs="Times New Roman"/>
          <w:szCs w:val="24"/>
        </w:rPr>
        <w:t>ξαναπληρώσουν</w:t>
      </w:r>
      <w:proofErr w:type="spellEnd"/>
      <w:r>
        <w:rPr>
          <w:rFonts w:eastAsia="Times New Roman" w:cs="Times New Roman"/>
          <w:szCs w:val="24"/>
        </w:rPr>
        <w:t>, δηλαδή, διπλά και τριπλά για υπηρεσίες</w:t>
      </w:r>
      <w:r>
        <w:rPr>
          <w:rFonts w:eastAsia="Times New Roman" w:cs="Times New Roman"/>
          <w:szCs w:val="24"/>
        </w:rPr>
        <w:t>,</w:t>
      </w:r>
      <w:r>
        <w:rPr>
          <w:rFonts w:eastAsia="Times New Roman" w:cs="Times New Roman"/>
          <w:szCs w:val="24"/>
        </w:rPr>
        <w:t xml:space="preserve"> που ήδη έχουν πληρώσει. Ωραίοι είστε, και μιλάτε για </w:t>
      </w:r>
      <w:r>
        <w:rPr>
          <w:rFonts w:eastAsia="Times New Roman" w:cs="Times New Roman"/>
          <w:szCs w:val="24"/>
        </w:rPr>
        <w:t>καθαρή έξοδο, η οποία είναι μαύρη και κατάμαυρη</w:t>
      </w:r>
      <w:r>
        <w:rPr>
          <w:rFonts w:eastAsia="Times New Roman" w:cs="Times New Roman"/>
          <w:szCs w:val="24"/>
        </w:rPr>
        <w:t>,</w:t>
      </w:r>
      <w:r>
        <w:rPr>
          <w:rFonts w:eastAsia="Times New Roman" w:cs="Times New Roman"/>
          <w:szCs w:val="24"/>
        </w:rPr>
        <w:t xml:space="preserve"> σε τελική ανάλυση! Ας μην βγαίνετε, λοιπόν, και από πάνω. </w:t>
      </w:r>
    </w:p>
    <w:p w14:paraId="059A14B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Πρακτικά, λοιπόν, πώς θα λύσετε το πρόβλημα, κύριε Υπουργέ; Ανακοινώσατε αυτές τις συγκεκριμένες προσλήψεις. Δεν επαρκούν. Οι ανάγκες είναι για πολύ</w:t>
      </w:r>
      <w:r>
        <w:rPr>
          <w:rFonts w:eastAsia="Times New Roman" w:cs="Times New Roman"/>
          <w:szCs w:val="24"/>
        </w:rPr>
        <w:t xml:space="preserve"> περισσότερο προσωπικό. Το μπαλάκι είναι σε εσάς. Εσείς έχετε την πολιτική ευθύνη και, όπως και στην προηγούμενη ερώτηση</w:t>
      </w:r>
      <w:r>
        <w:rPr>
          <w:rFonts w:eastAsia="Times New Roman" w:cs="Times New Roman"/>
          <w:szCs w:val="24"/>
        </w:rPr>
        <w:t>,</w:t>
      </w:r>
      <w:r>
        <w:rPr>
          <w:rFonts w:eastAsia="Times New Roman" w:cs="Times New Roman"/>
          <w:szCs w:val="24"/>
        </w:rPr>
        <w:t xml:space="preserve"> λέγατε το ΙΓΜΕ, λέγατε η </w:t>
      </w:r>
      <w:r>
        <w:rPr>
          <w:rFonts w:eastAsia="Times New Roman" w:cs="Times New Roman"/>
          <w:szCs w:val="24"/>
        </w:rPr>
        <w:t>π</w:t>
      </w:r>
      <w:r>
        <w:rPr>
          <w:rFonts w:eastAsia="Times New Roman" w:cs="Times New Roman"/>
          <w:szCs w:val="24"/>
        </w:rPr>
        <w:t>εριφέρεια, λέτε «έγινε μία σύσκεψη για την περίπτωση της Αιτωλοακαρνανίας και θα δούμε». Μα, τρία χρόνια είσ</w:t>
      </w:r>
      <w:r>
        <w:rPr>
          <w:rFonts w:eastAsia="Times New Roman" w:cs="Times New Roman"/>
          <w:szCs w:val="24"/>
        </w:rPr>
        <w:t>αστε στην Κυβέρνηση και δεν ασχοληθήκατε με το ζήτημα. Όπως δεν ασχολείστε και δεν θα λύσετε το εργασιακό ζήτημα</w:t>
      </w:r>
      <w:r>
        <w:rPr>
          <w:rFonts w:eastAsia="Times New Roman" w:cs="Times New Roman"/>
          <w:szCs w:val="24"/>
        </w:rPr>
        <w:t>,</w:t>
      </w:r>
      <w:r>
        <w:rPr>
          <w:rFonts w:eastAsia="Times New Roman" w:cs="Times New Roman"/>
          <w:szCs w:val="24"/>
        </w:rPr>
        <w:t xml:space="preserve"> ειδικά στους δήμους και ειδικά στον τομέα της καθαριότητας.</w:t>
      </w:r>
    </w:p>
    <w:p w14:paraId="059A14B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59A14B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και π</w:t>
      </w:r>
      <w:r>
        <w:rPr>
          <w:rFonts w:eastAsia="Times New Roman" w:cs="Times New Roman"/>
          <w:szCs w:val="24"/>
        </w:rPr>
        <w:t>άλι.</w:t>
      </w:r>
    </w:p>
    <w:p w14:paraId="059A14B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Ευχαριστώ.</w:t>
      </w:r>
    </w:p>
    <w:p w14:paraId="059A14B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Ένα είναι σίγουρο: ότι μαζί μιλάμε, αλλά δεν μπορούμε να συνεννοηθούμε. Διότι εδώ υπεραμυνόσαστε στα λόγια των σταθερών μόνιμων θέσεων εργασίας</w:t>
      </w:r>
      <w:r>
        <w:rPr>
          <w:rFonts w:eastAsia="Times New Roman" w:cs="Times New Roman"/>
          <w:szCs w:val="24"/>
        </w:rPr>
        <w:t>,</w:t>
      </w:r>
      <w:r>
        <w:rPr>
          <w:rFonts w:eastAsia="Times New Roman" w:cs="Times New Roman"/>
          <w:szCs w:val="24"/>
        </w:rPr>
        <w:t xml:space="preserve"> τις οποίες, όταν γίνονται πράξη για πρώτη </w:t>
      </w:r>
      <w:r>
        <w:rPr>
          <w:rFonts w:eastAsia="Times New Roman" w:cs="Times New Roman"/>
          <w:szCs w:val="24"/>
        </w:rPr>
        <w:t>φορά μετά από δέκα χρόνια, τις υπονομεύετε αντικειμενικά προκρίνοντας λύσεις</w:t>
      </w:r>
      <w:r>
        <w:rPr>
          <w:rFonts w:eastAsia="Times New Roman" w:cs="Times New Roman"/>
          <w:szCs w:val="24"/>
        </w:rPr>
        <w:t>,</w:t>
      </w:r>
      <w:r>
        <w:rPr>
          <w:rFonts w:eastAsia="Times New Roman" w:cs="Times New Roman"/>
          <w:szCs w:val="24"/>
        </w:rPr>
        <w:t xml:space="preserve"> οι οποίες βρίσκονται στον αντίποδα. Διότι, ναι, βεβαίως είναι διαρκείς και πάγιες ανάγκες και στη βάση αυτής της αναγκαιότητας προκηρύχθηκε, επαναλαμβάνω, μετά από δέκα χρόνια έν</w:t>
      </w:r>
      <w:r>
        <w:rPr>
          <w:rFonts w:eastAsia="Times New Roman" w:cs="Times New Roman"/>
          <w:szCs w:val="24"/>
        </w:rPr>
        <w:t>ας τόσο μεγάλος διαγωνισμός. Ναι ή όχι; Ναι! Τελεία και παύλα. Αυτό δεν αμφισβητείται.</w:t>
      </w:r>
    </w:p>
    <w:p w14:paraId="059A14B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Τον αριθμό των εργαζομένων, το πόσοι θα προσληφθούν</w:t>
      </w:r>
      <w:r>
        <w:rPr>
          <w:rFonts w:eastAsia="Times New Roman" w:cs="Times New Roman"/>
          <w:szCs w:val="24"/>
        </w:rPr>
        <w:t>,</w:t>
      </w:r>
      <w:r>
        <w:rPr>
          <w:rFonts w:eastAsia="Times New Roman" w:cs="Times New Roman"/>
          <w:szCs w:val="24"/>
        </w:rPr>
        <w:t xml:space="preserve"> τον καθόρισε η </w:t>
      </w:r>
      <w:r>
        <w:rPr>
          <w:rFonts w:eastAsia="Times New Roman" w:cs="Times New Roman"/>
          <w:szCs w:val="24"/>
        </w:rPr>
        <w:t xml:space="preserve">αυτοδιοίκηση </w:t>
      </w:r>
      <w:r>
        <w:rPr>
          <w:rFonts w:eastAsia="Times New Roman" w:cs="Times New Roman"/>
          <w:szCs w:val="24"/>
        </w:rPr>
        <w:t>από μόνη της. Δεν καθορίσαμε εμείς τον αριθμό. Γνωρίζετε πολύ καλά, επειδή ήταν για προσ</w:t>
      </w:r>
      <w:r>
        <w:rPr>
          <w:rFonts w:eastAsia="Times New Roman" w:cs="Times New Roman"/>
          <w:szCs w:val="24"/>
        </w:rPr>
        <w:t xml:space="preserve">λήψεις σε ανταποδοτικές υπηρεσίες, αλλά να σας πω για άλλη μια φορά </w:t>
      </w:r>
      <w:r>
        <w:rPr>
          <w:rFonts w:eastAsia="Times New Roman" w:cs="Times New Roman"/>
          <w:szCs w:val="24"/>
        </w:rPr>
        <w:lastRenderedPageBreak/>
        <w:t>ότι δεν εμπίπτουν στον περιορισμό του κανόνα προσλήψεων-αποχωρήσεων</w:t>
      </w:r>
      <w:r>
        <w:rPr>
          <w:rFonts w:eastAsia="Times New Roman" w:cs="Times New Roman"/>
          <w:szCs w:val="24"/>
        </w:rPr>
        <w:t>,</w:t>
      </w:r>
      <w:r>
        <w:rPr>
          <w:rFonts w:eastAsia="Times New Roman" w:cs="Times New Roman"/>
          <w:szCs w:val="24"/>
        </w:rPr>
        <w:t xml:space="preserve"> που ισχύει για τους δήμους, για τον δημόσιο τομέα και τον ευρύτερο δημόσιο τομέα. Προσδιορίζεται, όμως, με βάση τα πραγ</w:t>
      </w:r>
      <w:r>
        <w:rPr>
          <w:rFonts w:eastAsia="Times New Roman" w:cs="Times New Roman"/>
          <w:szCs w:val="24"/>
        </w:rPr>
        <w:t>ματικά τους έσοδα. Διότι προφανώς</w:t>
      </w:r>
      <w:r>
        <w:rPr>
          <w:rFonts w:eastAsia="Times New Roman" w:cs="Times New Roman"/>
          <w:szCs w:val="24"/>
        </w:rPr>
        <w:t>,</w:t>
      </w:r>
      <w:r>
        <w:rPr>
          <w:rFonts w:eastAsia="Times New Roman" w:cs="Times New Roman"/>
          <w:szCs w:val="24"/>
        </w:rPr>
        <w:t xml:space="preserve"> δεν θα δίναμε σε κανέναν δήμαρχο τη δυνατότητα να κάνει οποιοσδήποτε λαϊκίστικη πολιτική και να παίρνει αβέρτα κόσμο, να μην μπορεί να το καλύψει με τις δικές του δυνάμεις και μετά να έρχεται η κεντρική εξουσία από τη φορ</w:t>
      </w:r>
      <w:r>
        <w:rPr>
          <w:rFonts w:eastAsia="Times New Roman" w:cs="Times New Roman"/>
          <w:szCs w:val="24"/>
        </w:rPr>
        <w:t>ολόγηση των υπόλοιπων πολιτών να χρηματοδοτήσει αυτήν την υπηρεσία ή να αυξάνει παράλογα τα τέλη στους δημότες. Άρα, έτσι όπως προσδιορίζεται από τους δημότες η δυνατότητα να δίνουν δημοτικά τέλη, προσδιορίζεται και η δυνατότητα αντίστοιχων προσλήψεων. Είν</w:t>
      </w:r>
      <w:r>
        <w:rPr>
          <w:rFonts w:eastAsia="Times New Roman" w:cs="Times New Roman"/>
          <w:szCs w:val="24"/>
        </w:rPr>
        <w:t>αι καθαρός ο κανόνας.</w:t>
      </w:r>
    </w:p>
    <w:p w14:paraId="059A14B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αυτό που κάνουμε είναι να τον εποπτεύουμε και έτσι να λειτουργεί στην κατεύθυνση των σταθερών μόνιμων θέσεων εργασίας. Διότι δεν θέλουμε ελαστικές θέσεις εργασίας στο δημόσιο. Και το πρώτο βήμα για να στείλεις ένα αντίστοιχο μή</w:t>
      </w:r>
      <w:r>
        <w:rPr>
          <w:rFonts w:eastAsia="Times New Roman" w:cs="Times New Roman"/>
          <w:szCs w:val="24"/>
        </w:rPr>
        <w:t>νυμα στον ιδιωτικό τομέα</w:t>
      </w:r>
      <w:r>
        <w:rPr>
          <w:rFonts w:eastAsia="Times New Roman" w:cs="Times New Roman"/>
          <w:szCs w:val="24"/>
        </w:rPr>
        <w:t>,</w:t>
      </w:r>
      <w:r>
        <w:rPr>
          <w:rFonts w:eastAsia="Times New Roman" w:cs="Times New Roman"/>
          <w:szCs w:val="24"/>
        </w:rPr>
        <w:t xml:space="preserve"> είναι να ξεκινήσεις από τον δημόσιο τομέα. </w:t>
      </w:r>
      <w:r>
        <w:rPr>
          <w:rFonts w:eastAsia="Times New Roman" w:cs="Times New Roman"/>
          <w:szCs w:val="24"/>
        </w:rPr>
        <w:t>Ξ</w:t>
      </w:r>
      <w:r>
        <w:rPr>
          <w:rFonts w:eastAsia="Times New Roman" w:cs="Times New Roman"/>
          <w:szCs w:val="24"/>
        </w:rPr>
        <w:t>εκινήσαμε από την καθαριότητα</w:t>
      </w:r>
      <w:r>
        <w:rPr>
          <w:rFonts w:eastAsia="Times New Roman" w:cs="Times New Roman"/>
          <w:szCs w:val="24"/>
        </w:rPr>
        <w:t>,</w:t>
      </w:r>
      <w:r>
        <w:rPr>
          <w:rFonts w:eastAsia="Times New Roman" w:cs="Times New Roman"/>
          <w:szCs w:val="24"/>
        </w:rPr>
        <w:t xml:space="preserve"> περιορίζοντας δραστικά τους συμβασιούχους. </w:t>
      </w:r>
    </w:p>
    <w:p w14:paraId="059A14B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έρχεστε εδώ να μας πείτε «γιατί δεν πιάνετε τους συμβασιούχους</w:t>
      </w:r>
      <w:r>
        <w:rPr>
          <w:rFonts w:eastAsia="Times New Roman" w:cs="Times New Roman"/>
          <w:szCs w:val="24"/>
        </w:rPr>
        <w:t>,</w:t>
      </w:r>
      <w:r>
        <w:rPr>
          <w:rFonts w:eastAsia="Times New Roman" w:cs="Times New Roman"/>
          <w:szCs w:val="24"/>
        </w:rPr>
        <w:t xml:space="preserve"> οι οποίοι γνωρίζανε ότι στις 31</w:t>
      </w:r>
      <w:r>
        <w:rPr>
          <w:rFonts w:eastAsia="Times New Roman" w:cs="Times New Roman"/>
          <w:szCs w:val="24"/>
        </w:rPr>
        <w:t xml:space="preserve"> Δεκεμβρίου</w:t>
      </w:r>
      <w:r>
        <w:rPr>
          <w:rFonts w:eastAsia="Times New Roman" w:cs="Times New Roman"/>
          <w:szCs w:val="24"/>
        </w:rPr>
        <w:t xml:space="preserve"> </w:t>
      </w:r>
      <w:r>
        <w:rPr>
          <w:rFonts w:eastAsia="Times New Roman" w:cs="Times New Roman"/>
          <w:szCs w:val="24"/>
        </w:rPr>
        <w:t xml:space="preserve">έληγε η σύμβασή τους»; Είναι έτσι, ναι ή όχι; Όταν ήρθε το Ελεγκτικό Συνέδριο και είπε ότι ήταν αντισυνταγματική η τρίτη παράτασή τους, οι ίδιοι γνωρίζανε ότι μέχρι τέλος Δεκεμβρίου του προηγούμενου έτους, θα δουλεύανε. </w:t>
      </w:r>
      <w:r>
        <w:rPr>
          <w:rFonts w:eastAsia="Times New Roman" w:cs="Times New Roman"/>
          <w:szCs w:val="24"/>
        </w:rPr>
        <w:t>Δ</w:t>
      </w:r>
      <w:r>
        <w:rPr>
          <w:rFonts w:eastAsia="Times New Roman" w:cs="Times New Roman"/>
          <w:szCs w:val="24"/>
        </w:rPr>
        <w:t>ώσαμε αυτήν την παράταση μέχρι 31 Μ</w:t>
      </w:r>
      <w:r>
        <w:rPr>
          <w:rFonts w:eastAsia="Times New Roman" w:cs="Times New Roman"/>
          <w:szCs w:val="24"/>
        </w:rPr>
        <w:t xml:space="preserve">αρτίου, ακριβώς επειδή ήταν θέμα δημόσιας υγείας και για να βγει μπροστά και να ολοκληρωθεί ο διαγωνισμός δεν έπρεπε να έχει υπάρξει κενό. Αυτά όλα τα γνωρίζετε. Όμως, σπεκουλάρετε. Τι κάνετε; Ρίχνετε μελάνι. Παίζετε με τις ανάγκες των εργαζομένων. </w:t>
      </w:r>
    </w:p>
    <w:p w14:paraId="059A14C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εκα</w:t>
      </w:r>
      <w:r>
        <w:rPr>
          <w:rFonts w:eastAsia="Times New Roman" w:cs="Times New Roman"/>
          <w:szCs w:val="24"/>
        </w:rPr>
        <w:t>τόν</w:t>
      </w:r>
      <w:proofErr w:type="spellEnd"/>
      <w:r>
        <w:rPr>
          <w:rFonts w:eastAsia="Times New Roman" w:cs="Times New Roman"/>
          <w:szCs w:val="24"/>
        </w:rPr>
        <w:t xml:space="preserve"> τριάντα χιλιάδες, λοιπόν, άνθρωποι, που έκαναν αίτηση δεν ήταν κορόιδα, ήθελαν έναν ανοικτό και όχι φωτογραφικό διαγωνισμό, όπως τώρα εσείς λέτε. Εσείς τι λέτε, λοιπόν; Φωτογραφικό διαγωνισμό. Όσοι πέρασαν και εργαζόντουσαν την προηγούμενη φορά</w:t>
      </w:r>
      <w:r>
        <w:rPr>
          <w:rFonts w:eastAsia="Times New Roman" w:cs="Times New Roman"/>
          <w:szCs w:val="24"/>
        </w:rPr>
        <w:t>,</w:t>
      </w:r>
      <w:r>
        <w:rPr>
          <w:rFonts w:eastAsia="Times New Roman" w:cs="Times New Roman"/>
          <w:szCs w:val="24"/>
        </w:rPr>
        <w:t xml:space="preserve"> να πάνε αυτοδίκαια να καλύψουν και τις μόνιμες θέσεις. Είναι σωστό αυτό; Είναι κοινωνικά δίκαιο; Μπορείτε αυτό να το υπερασπιστείτε απέναντι στον άνεργο;</w:t>
      </w:r>
    </w:p>
    <w:p w14:paraId="059A14C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Τον κοινωνικό αυτοματισμό μια χαρά τον πάτε. Η μία ομάδα απέναντι στην άλλη. Ντροπή</w:t>
      </w:r>
      <w:r>
        <w:rPr>
          <w:rFonts w:eastAsia="Times New Roman" w:cs="Times New Roman"/>
          <w:szCs w:val="24"/>
        </w:rPr>
        <w:t xml:space="preserve"> σας!</w:t>
      </w:r>
    </w:p>
    <w:p w14:paraId="059A14C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Όχι, εσείς κάνετε τον κοινωνικό αυτοματισμό. Πρώτη φορά βλέπω εκπρόσωπο </w:t>
      </w:r>
      <w:r>
        <w:rPr>
          <w:rFonts w:eastAsia="Times New Roman" w:cs="Times New Roman"/>
          <w:szCs w:val="24"/>
        </w:rPr>
        <w:t>Κ</w:t>
      </w:r>
      <w:r>
        <w:rPr>
          <w:rFonts w:eastAsia="Times New Roman" w:cs="Times New Roman"/>
          <w:szCs w:val="24"/>
        </w:rPr>
        <w:t xml:space="preserve">ομμουνιστικού </w:t>
      </w:r>
      <w:r>
        <w:rPr>
          <w:rFonts w:eastAsia="Times New Roman" w:cs="Times New Roman"/>
          <w:szCs w:val="24"/>
        </w:rPr>
        <w:t xml:space="preserve">Κόμματος </w:t>
      </w:r>
      <w:r>
        <w:rPr>
          <w:rFonts w:eastAsia="Times New Roman" w:cs="Times New Roman"/>
          <w:szCs w:val="24"/>
        </w:rPr>
        <w:t>να μην υπερασπίζεται σταθερές θέσεις εργασίας. Δεν τιμά αυτό την ιστορία των κομμουνιστών.</w:t>
      </w:r>
    </w:p>
    <w:p w14:paraId="059A14C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Σε ορισμένα πράγματα, λοιπόν, μπορεί να διαφωνούμε στρατηγικά, αλλά πρέπει να τα υπερασπίζεστε, και την υπόθεση της απλής αναλογικής στην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 xml:space="preserve"> -</w:t>
      </w:r>
      <w:r>
        <w:rPr>
          <w:rFonts w:eastAsia="Times New Roman" w:cs="Times New Roman"/>
          <w:szCs w:val="24"/>
        </w:rPr>
        <w:t>που τώρα την ξεχάσατε</w:t>
      </w:r>
      <w:r>
        <w:rPr>
          <w:rFonts w:eastAsia="Times New Roman" w:cs="Times New Roman"/>
          <w:szCs w:val="24"/>
        </w:rPr>
        <w:t>-</w:t>
      </w:r>
      <w:r>
        <w:rPr>
          <w:rFonts w:eastAsia="Times New Roman" w:cs="Times New Roman"/>
          <w:szCs w:val="24"/>
        </w:rPr>
        <w:t xml:space="preserve"> και τις σταθερές σχέσεις εργασίας.</w:t>
      </w:r>
    </w:p>
    <w:p w14:paraId="059A14C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Πού τα λες αυτά; Για ποιον </w:t>
      </w:r>
      <w:r>
        <w:rPr>
          <w:rFonts w:eastAsia="Times New Roman" w:cs="Times New Roman"/>
          <w:szCs w:val="24"/>
        </w:rPr>
        <w:t>τα λες;</w:t>
      </w:r>
    </w:p>
    <w:p w14:paraId="059A14C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w:t>
      </w:r>
      <w:r>
        <w:rPr>
          <w:rFonts w:eastAsia="Times New Roman" w:cs="Times New Roman"/>
          <w:szCs w:val="24"/>
        </w:rPr>
        <w:t xml:space="preserve"> Αυτά, λοιπόν, για να τα μαθαίνει ο κόσμος και να λέμε τα πράγματα όπως είναι.</w:t>
      </w:r>
    </w:p>
    <w:p w14:paraId="059A14C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4C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059A14C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στο σημείο αυτό θα ήθελα να ανα</w:t>
      </w:r>
      <w:r>
        <w:rPr>
          <w:rFonts w:eastAsia="Times New Roman" w:cs="Times New Roman"/>
          <w:szCs w:val="24"/>
        </w:rPr>
        <w:t xml:space="preserve">κοινώσω αιτήσεις άδειας απουσίας ορισμένων συναδέλφων. </w:t>
      </w:r>
    </w:p>
    <w:p w14:paraId="059A14C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απουσίας στο εξωτερικό από τις 14 Μαΐου 2018 έως τις 16 Μαΐου 2018 για προσωπικούς λόγους. Η Βουλή εγκρίνει; </w:t>
      </w:r>
    </w:p>
    <w:p w14:paraId="059A14C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w:t>
      </w:r>
      <w:r>
        <w:rPr>
          <w:rFonts w:eastAsia="Times New Roman" w:cs="Times New Roman"/>
          <w:szCs w:val="24"/>
        </w:rPr>
        <w:t xml:space="preserve">α. </w:t>
      </w:r>
    </w:p>
    <w:p w14:paraId="059A14C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059A14C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η Βουλευτής κ. Όλγα Κεφαλογιάννη ζητεί άδεια ολιγοήμερης απουσίας στο εξωτερικό από τις 30 Απριλίου 2018 έως τις 6 Μαΐου 2018. Η Βουλή εγκρίνει; </w:t>
      </w:r>
    </w:p>
    <w:p w14:paraId="059A14C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w:t>
      </w:r>
      <w:r>
        <w:rPr>
          <w:rFonts w:eastAsia="Times New Roman" w:cs="Times New Roman"/>
          <w:b/>
          <w:szCs w:val="24"/>
        </w:rPr>
        <w:t xml:space="preserve">Σ: </w:t>
      </w:r>
      <w:r>
        <w:rPr>
          <w:rFonts w:eastAsia="Times New Roman" w:cs="Times New Roman"/>
          <w:szCs w:val="24"/>
        </w:rPr>
        <w:t xml:space="preserve">Μάλιστα, μάλιστα. </w:t>
      </w:r>
    </w:p>
    <w:p w14:paraId="059A14C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059A14C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ακολουθεί </w:t>
      </w:r>
      <w:r>
        <w:rPr>
          <w:rFonts w:eastAsia="Times New Roman"/>
          <w:color w:val="000000"/>
          <w:szCs w:val="24"/>
          <w:shd w:val="clear" w:color="auto" w:fill="FFFFFF"/>
        </w:rPr>
        <w:t>ερώτηση και αίτηση κατάθεσης εγγράφων του Βουλευτή Ηλείας της Δημοκρατικής Συμπαράταξης ΠΑΣΟΚ – ΔΗΜΑΡ</w:t>
      </w:r>
      <w:r>
        <w:rPr>
          <w:rFonts w:eastAsia="Times New Roman" w:cs="Times New Roman"/>
          <w:szCs w:val="24"/>
        </w:rPr>
        <w:t xml:space="preserve"> κ. </w:t>
      </w:r>
      <w:r>
        <w:rPr>
          <w:rFonts w:eastAsia="Times New Roman" w:cs="Times New Roman"/>
          <w:szCs w:val="24"/>
        </w:rPr>
        <w:t>Ιω</w:t>
      </w:r>
      <w:r>
        <w:rPr>
          <w:rFonts w:eastAsia="Times New Roman" w:cs="Times New Roman"/>
          <w:szCs w:val="24"/>
        </w:rPr>
        <w:t xml:space="preserve">άννη </w:t>
      </w:r>
      <w:r>
        <w:rPr>
          <w:rFonts w:eastAsia="Times New Roman" w:cs="Times New Roman"/>
          <w:szCs w:val="24"/>
        </w:rPr>
        <w:t xml:space="preserve">Κουτσούκου. Όμως, επειδή αυτή τη στιγμή ο κ. Κουτσούκος δεν είναι στην Αίθουσα -συμμετέχει σε κάποια </w:t>
      </w:r>
      <w:r>
        <w:rPr>
          <w:rFonts w:eastAsia="Times New Roman" w:cs="Times New Roman"/>
          <w:szCs w:val="24"/>
        </w:rPr>
        <w:t>ε</w:t>
      </w:r>
      <w:r>
        <w:rPr>
          <w:rFonts w:eastAsia="Times New Roman" w:cs="Times New Roman"/>
          <w:szCs w:val="24"/>
        </w:rPr>
        <w:t xml:space="preserve">πιτροπή- διακόπτουμε για ένα λεπτό. </w:t>
      </w:r>
    </w:p>
    <w:p w14:paraId="059A14D0" w14:textId="77777777" w:rsidR="0000337C" w:rsidRDefault="007A3653">
      <w:pPr>
        <w:spacing w:line="600" w:lineRule="auto"/>
        <w:ind w:firstLine="709"/>
        <w:contextualSpacing/>
        <w:jc w:val="center"/>
        <w:rPr>
          <w:rFonts w:eastAsia="Times New Roman" w:cs="Times New Roman"/>
          <w:szCs w:val="24"/>
        </w:rPr>
      </w:pPr>
      <w:r>
        <w:rPr>
          <w:rFonts w:eastAsia="Times New Roman" w:cs="Times New Roman"/>
          <w:szCs w:val="24"/>
        </w:rPr>
        <w:t>(ΔΙΑΚΟΠΗ)</w:t>
      </w:r>
    </w:p>
    <w:p w14:paraId="059A14D1" w14:textId="77777777" w:rsidR="0000337C" w:rsidRDefault="007A3653">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059A14D2" w14:textId="77777777" w:rsidR="0000337C" w:rsidRDefault="007A3653">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συζητηθεί </w:t>
      </w:r>
      <w:r>
        <w:rPr>
          <w:rFonts w:eastAsia="Times New Roman"/>
          <w:color w:val="000000"/>
          <w:szCs w:val="24"/>
          <w:shd w:val="clear" w:color="auto" w:fill="FFFFFF"/>
        </w:rPr>
        <w:t>η δεύτερη με αριθμό 3719/207/22-2-2018 ε</w:t>
      </w:r>
      <w:r>
        <w:rPr>
          <w:rFonts w:eastAsia="Times New Roman"/>
          <w:color w:val="000000"/>
          <w:szCs w:val="24"/>
          <w:shd w:val="clear" w:color="auto" w:fill="FFFFFF"/>
        </w:rPr>
        <w:t>ρώτηση και αίτηση κατάθεσης εγγράφων του Βουλευτή Ηλείας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ΔΗΜΑΡ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Ιωάννη Κουτσούκου</w:t>
      </w:r>
      <w:r>
        <w:rPr>
          <w:rFonts w:eastAsia="Times New Roman"/>
          <w:b/>
          <w:color w:val="000000"/>
          <w:szCs w:val="24"/>
          <w:shd w:val="clear" w:color="auto" w:fill="FFFFFF"/>
        </w:rPr>
        <w:t xml:space="preserve"> </w:t>
      </w:r>
      <w:r>
        <w:rPr>
          <w:rFonts w:eastAsia="Times New Roman"/>
          <w:color w:val="000000"/>
          <w:szCs w:val="24"/>
          <w:shd w:val="clear" w:color="auto" w:fill="FFFFFF"/>
        </w:rPr>
        <w:t>προς την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«Στοιχεία από την πορεία εφαρμογής του </w:t>
      </w:r>
      <w:r>
        <w:rPr>
          <w:rFonts w:eastAsia="Times New Roman"/>
          <w:color w:val="000000"/>
          <w:szCs w:val="24"/>
          <w:shd w:val="clear" w:color="auto" w:fill="FFFFFF"/>
        </w:rPr>
        <w:t>ν.</w:t>
      </w:r>
      <w:r>
        <w:rPr>
          <w:rFonts w:eastAsia="Times New Roman"/>
          <w:color w:val="000000"/>
          <w:szCs w:val="24"/>
          <w:shd w:val="clear" w:color="auto" w:fill="FFFFFF"/>
        </w:rPr>
        <w:t>4387/201</w:t>
      </w:r>
      <w:r>
        <w:rPr>
          <w:rFonts w:eastAsia="Times New Roman"/>
          <w:color w:val="000000"/>
          <w:szCs w:val="24"/>
          <w:shd w:val="clear" w:color="auto" w:fill="FFFFFF"/>
        </w:rPr>
        <w:t xml:space="preserve">6 (Νόμος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w:t>
      </w:r>
    </w:p>
    <w:p w14:paraId="059A14D3" w14:textId="77777777" w:rsidR="0000337C" w:rsidRDefault="007A365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Κουτσούκο, έχετε τον λόγο για δυο λεπτά.</w:t>
      </w:r>
    </w:p>
    <w:p w14:paraId="059A14D4" w14:textId="77777777" w:rsidR="0000337C" w:rsidRDefault="007A3653">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ΓΙΑΝΝΗΣ ΚΟΥΤΣΟΥΚΟΣ: </w:t>
      </w:r>
      <w:r>
        <w:rPr>
          <w:rFonts w:eastAsia="Times New Roman"/>
          <w:color w:val="000000"/>
          <w:szCs w:val="24"/>
          <w:shd w:val="clear" w:color="auto" w:fill="FFFFFF"/>
        </w:rPr>
        <w:t>Ευχαριστώ, κύριε Πρόεδρε.</w:t>
      </w:r>
    </w:p>
    <w:p w14:paraId="059A14D5" w14:textId="77777777" w:rsidR="0000337C" w:rsidRDefault="007A365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Υπουργέ, ανασκολοπίσατε το ασφαλιστικό με το</w:t>
      </w:r>
      <w:r>
        <w:rPr>
          <w:rFonts w:eastAsia="Times New Roman"/>
          <w:color w:val="000000"/>
          <w:szCs w:val="24"/>
          <w:shd w:val="clear" w:color="auto" w:fill="FFFFFF"/>
        </w:rPr>
        <w:t>ν</w:t>
      </w:r>
      <w:r>
        <w:rPr>
          <w:rFonts w:eastAsia="Times New Roman"/>
          <w:color w:val="000000"/>
          <w:szCs w:val="24"/>
          <w:shd w:val="clear" w:color="auto" w:fill="FFFFFF"/>
        </w:rPr>
        <w:t xml:space="preserve"> ν.4387, το νόμο Τσίπρα-Καμμένου, που κακώς αποκαλείται «νόμος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Ο κ. </w:t>
      </w:r>
      <w:proofErr w:type="spellStart"/>
      <w:r>
        <w:rPr>
          <w:rFonts w:eastAsia="Times New Roman"/>
          <w:color w:val="000000"/>
          <w:szCs w:val="24"/>
          <w:shd w:val="clear" w:color="auto" w:fill="FFFFFF"/>
        </w:rPr>
        <w:t>Κατρούγκαλος</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απλώς διεκπεραίωσε μια υπόθεση, διέπραξε ένα έγκλημα και έφυγε. Και σας βαρύνει όλους συλλογικά, διότι αυτό που κάνατε έχει ως άμεσο αποτέλεσμα τη μείωση των σ</w:t>
      </w:r>
      <w:r>
        <w:rPr>
          <w:rFonts w:eastAsia="Times New Roman"/>
          <w:color w:val="000000"/>
          <w:szCs w:val="24"/>
          <w:shd w:val="clear" w:color="auto" w:fill="FFFFFF"/>
        </w:rPr>
        <w:t>υντάξεων, γιατί αλλάξατε τα ποσοστά αναπλήρωσης, χτυπήσατε την ανταποδοτικότητα του ασφαλιστικού, επιβάλατε διπλές εισφορές -ήταν ουσιαστικά</w:t>
      </w:r>
      <w:r>
        <w:rPr>
          <w:rFonts w:eastAsia="Times New Roman"/>
          <w:color w:val="000000"/>
          <w:szCs w:val="24"/>
          <w:shd w:val="clear" w:color="auto" w:fill="FFFFFF"/>
        </w:rPr>
        <w:t>,</w:t>
      </w:r>
      <w:r>
        <w:rPr>
          <w:rFonts w:eastAsia="Times New Roman"/>
          <w:color w:val="000000"/>
          <w:szCs w:val="24"/>
          <w:shd w:val="clear" w:color="auto" w:fill="FFFFFF"/>
        </w:rPr>
        <w:t xml:space="preserve"> φορολογικό το νομοσχέδιό σας- κυρίως στους ελεύθερους επαγγελματίες και δημιουργήσατε δαιδαλώδεις διαδικασίες στην</w:t>
      </w:r>
      <w:r>
        <w:rPr>
          <w:rFonts w:eastAsia="Times New Roman"/>
          <w:color w:val="000000"/>
          <w:szCs w:val="24"/>
          <w:shd w:val="clear" w:color="auto" w:fill="FFFFFF"/>
        </w:rPr>
        <w:t xml:space="preserve"> απονομή τους. </w:t>
      </w:r>
    </w:p>
    <w:p w14:paraId="059A14D6" w14:textId="77777777" w:rsidR="0000337C" w:rsidRDefault="007A365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πιο σπουδαίο, όμως, είναι ότι ήρθε στη συνέχεια με δικό σας νόμο η πρόβλεψη για περικοπή της προσωπικής διαφοράς από την 1</w:t>
      </w:r>
      <w:r>
        <w:rPr>
          <w:rFonts w:eastAsia="Times New Roman"/>
          <w:color w:val="000000"/>
          <w:szCs w:val="24"/>
          <w:shd w:val="clear" w:color="auto" w:fill="FFFFFF"/>
        </w:rPr>
        <w:t>-</w:t>
      </w:r>
      <w:r>
        <w:rPr>
          <w:rFonts w:eastAsia="Times New Roman"/>
          <w:color w:val="000000"/>
          <w:szCs w:val="24"/>
          <w:shd w:val="clear" w:color="auto" w:fill="FFFFFF"/>
        </w:rPr>
        <w:t>1</w:t>
      </w:r>
      <w:r>
        <w:rPr>
          <w:rFonts w:eastAsia="Times New Roman"/>
          <w:color w:val="000000"/>
          <w:szCs w:val="24"/>
          <w:shd w:val="clear" w:color="auto" w:fill="FFFFFF"/>
        </w:rPr>
        <w:t>-</w:t>
      </w:r>
      <w:r>
        <w:rPr>
          <w:rFonts w:eastAsia="Times New Roman"/>
          <w:color w:val="000000"/>
          <w:szCs w:val="24"/>
          <w:shd w:val="clear" w:color="auto" w:fill="FFFFFF"/>
        </w:rPr>
        <w:t xml:space="preserve">2019, αυτή που ο κ. </w:t>
      </w:r>
      <w:proofErr w:type="spellStart"/>
      <w:r>
        <w:rPr>
          <w:rFonts w:eastAsia="Times New Roman"/>
          <w:color w:val="000000"/>
          <w:szCs w:val="24"/>
          <w:shd w:val="clear" w:color="auto" w:fill="FFFFFF"/>
        </w:rPr>
        <w:t>Κατρούγκαλος</w:t>
      </w:r>
      <w:proofErr w:type="spellEnd"/>
      <w:r>
        <w:rPr>
          <w:rFonts w:eastAsia="Times New Roman"/>
          <w:color w:val="000000"/>
          <w:szCs w:val="24"/>
          <w:shd w:val="clear" w:color="auto" w:fill="FFFFFF"/>
        </w:rPr>
        <w:t xml:space="preserve"> μας έλεγε ότι δεν θα </w:t>
      </w:r>
      <w:proofErr w:type="spellStart"/>
      <w:r>
        <w:rPr>
          <w:rFonts w:eastAsia="Times New Roman"/>
          <w:color w:val="000000"/>
          <w:szCs w:val="24"/>
          <w:shd w:val="clear" w:color="auto" w:fill="FFFFFF"/>
        </w:rPr>
        <w:t>περικοπεί</w:t>
      </w:r>
      <w:proofErr w:type="spellEnd"/>
      <w:r>
        <w:rPr>
          <w:rFonts w:eastAsia="Times New Roman"/>
          <w:color w:val="000000"/>
          <w:szCs w:val="24"/>
          <w:shd w:val="clear" w:color="auto" w:fill="FFFFFF"/>
        </w:rPr>
        <w:t xml:space="preserve"> και ότι θα πάρουν και αυξήσεις οι συνταξιούχοι. </w:t>
      </w:r>
    </w:p>
    <w:p w14:paraId="059A14D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σύμφωνα με την εντολή που μας έχει δώσει ο ελληνικός λαός ως Βουλευτές της Αντιπολίτευσης, καταθέσαμε ερωτήσεις πολύ συγκεκριμένες στην κ. </w:t>
      </w:r>
      <w:proofErr w:type="spellStart"/>
      <w:r>
        <w:rPr>
          <w:rFonts w:eastAsia="Times New Roman" w:cs="Times New Roman"/>
          <w:szCs w:val="24"/>
        </w:rPr>
        <w:lastRenderedPageBreak/>
        <w:t>Αχτσιόγλου</w:t>
      </w:r>
      <w:proofErr w:type="spellEnd"/>
      <w:r>
        <w:rPr>
          <w:rFonts w:eastAsia="Times New Roman" w:cs="Times New Roman"/>
          <w:szCs w:val="24"/>
        </w:rPr>
        <w:t xml:space="preserve"> στις 16</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Τις </w:t>
      </w:r>
      <w:proofErr w:type="spellStart"/>
      <w:r>
        <w:rPr>
          <w:rFonts w:eastAsia="Times New Roman" w:cs="Times New Roman"/>
          <w:szCs w:val="24"/>
        </w:rPr>
        <w:t>επανακαταθέσαμε</w:t>
      </w:r>
      <w:proofErr w:type="spellEnd"/>
      <w:r>
        <w:rPr>
          <w:rFonts w:eastAsia="Times New Roman" w:cs="Times New Roman"/>
          <w:szCs w:val="24"/>
        </w:rPr>
        <w:t xml:space="preserve"> στις 22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2018, διότι η κ. </w:t>
      </w:r>
      <w:proofErr w:type="spellStart"/>
      <w:r>
        <w:rPr>
          <w:rFonts w:eastAsia="Times New Roman" w:cs="Times New Roman"/>
          <w:szCs w:val="24"/>
        </w:rPr>
        <w:t>Αχτσιόγλου</w:t>
      </w:r>
      <w:proofErr w:type="spellEnd"/>
      <w:r>
        <w:rPr>
          <w:rFonts w:eastAsia="Times New Roman" w:cs="Times New Roman"/>
          <w:szCs w:val="24"/>
        </w:rPr>
        <w:t xml:space="preserve"> δεν αξιώθηκε να </w:t>
      </w:r>
      <w:r>
        <w:rPr>
          <w:rFonts w:eastAsia="Times New Roman" w:cs="Times New Roman"/>
          <w:szCs w:val="24"/>
        </w:rPr>
        <w:t xml:space="preserve">μας απαντήσει, όπως δεν απάντησε και στη δεύτερη ερώτησή μας και τώρα ήρθατε εσείς εδώ, για να καλύψετε την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059A14D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μιας και σας έστειλε εδώ, πρώτον, να μας πείτε γιατί η κ. </w:t>
      </w:r>
      <w:proofErr w:type="spellStart"/>
      <w:r>
        <w:rPr>
          <w:rFonts w:eastAsia="Times New Roman" w:cs="Times New Roman"/>
          <w:szCs w:val="24"/>
        </w:rPr>
        <w:t>Αχτσιόγλου</w:t>
      </w:r>
      <w:proofErr w:type="spellEnd"/>
      <w:r>
        <w:rPr>
          <w:rFonts w:eastAsia="Times New Roman" w:cs="Times New Roman"/>
          <w:szCs w:val="24"/>
        </w:rPr>
        <w:t xml:space="preserve"> και το Υπουργείο υποτιμούν τη Βουλή. Δεν είναι δυνατ</w:t>
      </w:r>
      <w:r>
        <w:rPr>
          <w:rFonts w:eastAsia="Times New Roman" w:cs="Times New Roman"/>
          <w:szCs w:val="24"/>
        </w:rPr>
        <w:t>όν ένας Βουλευτής, όταν ζητά συγκεκριμένα στοιχεία να τον γράφετε στα παλ</w:t>
      </w:r>
      <w:r>
        <w:rPr>
          <w:rFonts w:eastAsia="Times New Roman" w:cs="Times New Roman"/>
          <w:szCs w:val="24"/>
        </w:rPr>
        <w:t>α</w:t>
      </w:r>
      <w:r>
        <w:rPr>
          <w:rFonts w:eastAsia="Times New Roman" w:cs="Times New Roman"/>
          <w:szCs w:val="24"/>
        </w:rPr>
        <w:t>ιότερα των υποδημάτων σας!</w:t>
      </w:r>
    </w:p>
    <w:p w14:paraId="059A14D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Στις ερωτήσεις που σας έχω καταθέσει, λοιπόν, ζητώ συγκεκριμένα στοιχεία για το πόσες συντάξεις, κύριες και επικουρικές παλαιών συνταξιούχων</w:t>
      </w:r>
      <w:r>
        <w:rPr>
          <w:rFonts w:eastAsia="Times New Roman" w:cs="Times New Roman"/>
          <w:szCs w:val="24"/>
        </w:rPr>
        <w:t>,</w:t>
      </w:r>
      <w:r>
        <w:rPr>
          <w:rFonts w:eastAsia="Times New Roman" w:cs="Times New Roman"/>
          <w:szCs w:val="24"/>
        </w:rPr>
        <w:t xml:space="preserve"> εκδόθηκαν από</w:t>
      </w:r>
      <w:r>
        <w:rPr>
          <w:rFonts w:eastAsia="Times New Roman" w:cs="Times New Roman"/>
          <w:szCs w:val="24"/>
        </w:rPr>
        <w:t xml:space="preserve"> την ημερομηνία ψήφισης του νόμου και πόσες εκκρεμούν ανά φορέα ασφάλισης. Ποια η ετήσια δαπάνη των παραπάνω συντάξεων που εκδόθηκαν και ποια η αντίστοιχη των προσωρινών συντάξεων για τις οποίες εκκρεμούν οι οριστικές; Πόσες συντάξεις, κύριες και επικουρικ</w:t>
      </w:r>
      <w:r>
        <w:rPr>
          <w:rFonts w:eastAsia="Times New Roman" w:cs="Times New Roman"/>
          <w:szCs w:val="24"/>
        </w:rPr>
        <w:t xml:space="preserve">ές, νέων συνταξιούχων, μετά την εφαρμογή του ν.4387/2016, εκδόθηκαν, οριστικές και προσωρινές και πόσες εκκρεμούν; Ποια είναι αντίστοιχα η ετήσια δαπάνη των </w:t>
      </w:r>
      <w:proofErr w:type="spellStart"/>
      <w:r>
        <w:rPr>
          <w:rFonts w:eastAsia="Times New Roman" w:cs="Times New Roman"/>
          <w:szCs w:val="24"/>
        </w:rPr>
        <w:t>νεοεκδοθεισών</w:t>
      </w:r>
      <w:proofErr w:type="spellEnd"/>
      <w:r>
        <w:rPr>
          <w:rFonts w:eastAsia="Times New Roman" w:cs="Times New Roman"/>
          <w:szCs w:val="24"/>
        </w:rPr>
        <w:t xml:space="preserve"> συντάξεων και ποια είναι των προσωρινών; Ποιος είναι ο </w:t>
      </w:r>
      <w:r>
        <w:rPr>
          <w:rFonts w:eastAsia="Times New Roman" w:cs="Times New Roman"/>
          <w:szCs w:val="24"/>
        </w:rPr>
        <w:lastRenderedPageBreak/>
        <w:t xml:space="preserve">αριθμός των </w:t>
      </w:r>
      <w:proofErr w:type="spellStart"/>
      <w:r>
        <w:rPr>
          <w:rFonts w:eastAsia="Times New Roman" w:cs="Times New Roman"/>
          <w:szCs w:val="24"/>
        </w:rPr>
        <w:t>επανυπολογισθεισών</w:t>
      </w:r>
      <w:proofErr w:type="spellEnd"/>
      <w:r>
        <w:rPr>
          <w:rFonts w:eastAsia="Times New Roman" w:cs="Times New Roman"/>
          <w:szCs w:val="24"/>
        </w:rPr>
        <w:t xml:space="preserve"> παλαιών συντάξεων με βάση τις διατάξεις του ν.4387/2016; Για τις μη </w:t>
      </w:r>
      <w:proofErr w:type="spellStart"/>
      <w:r>
        <w:rPr>
          <w:rFonts w:eastAsia="Times New Roman" w:cs="Times New Roman"/>
          <w:szCs w:val="24"/>
        </w:rPr>
        <w:t>επανυπολογισθείσες</w:t>
      </w:r>
      <w:proofErr w:type="spellEnd"/>
      <w:r>
        <w:rPr>
          <w:rFonts w:eastAsia="Times New Roman" w:cs="Times New Roman"/>
          <w:szCs w:val="24"/>
        </w:rPr>
        <w:t xml:space="preserve"> συντάξεις ζητούμε να κατατεθεί το σχετικό αρχείο που να εμφανίζεται το ύψος της σύνταξης πριν και μετά τον </w:t>
      </w:r>
      <w:proofErr w:type="spellStart"/>
      <w:r>
        <w:rPr>
          <w:rFonts w:eastAsia="Times New Roman" w:cs="Times New Roman"/>
          <w:szCs w:val="24"/>
        </w:rPr>
        <w:t>επανυπολογισμό</w:t>
      </w:r>
      <w:proofErr w:type="spellEnd"/>
      <w:r>
        <w:rPr>
          <w:rFonts w:eastAsia="Times New Roman" w:cs="Times New Roman"/>
          <w:szCs w:val="24"/>
        </w:rPr>
        <w:t>. Ποιος είναι ο αριθμός των ελεύθερων επαγγελμα</w:t>
      </w:r>
      <w:r>
        <w:rPr>
          <w:rFonts w:eastAsia="Times New Roman" w:cs="Times New Roman"/>
          <w:szCs w:val="24"/>
        </w:rPr>
        <w:t>τιών που δικαιούνται επιστροφή ή συμψηφισμό και πότε θα επιστραφούν;</w:t>
      </w:r>
    </w:p>
    <w:p w14:paraId="059A14D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Είναι συγκεκριμένες ερωτήσεις, για να κάνουμε τη δουλειά μας και να σας ελέγξουμε και δεν απαντάτε. Άρα υπάρχει ένα σοβαρό θέμα, αυτό της περιφρόνησης της Βουλής. Δεν νομίζω, κύριε Υπουργ</w:t>
      </w:r>
      <w:r>
        <w:rPr>
          <w:rFonts w:eastAsia="Times New Roman" w:cs="Times New Roman"/>
          <w:szCs w:val="24"/>
        </w:rPr>
        <w:t>έ, ότι έχετε αυτό το δικαίωμα.</w:t>
      </w:r>
    </w:p>
    <w:p w14:paraId="059A14D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η ουσία. Κρύβεται κάτι πίσω από την αδυναμία να απαντήσετε; Αυτό θέλω να μας πείτε.</w:t>
      </w:r>
    </w:p>
    <w:p w14:paraId="059A14D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59A14D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059A14D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Κουτσούκο, θα περίμενα από εσάς μια πιο ευγενική τοποθέτηση. Να ξέρετε ότι εμένα κανείς δεν με στέλνει. </w:t>
      </w:r>
    </w:p>
    <w:p w14:paraId="059A14D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Ορίστε; </w:t>
      </w:r>
    </w:p>
    <w:p w14:paraId="059A14E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w:t>
      </w:r>
      <w:r>
        <w:rPr>
          <w:rFonts w:eastAsia="Times New Roman" w:cs="Times New Roman"/>
          <w:b/>
          <w:szCs w:val="24"/>
        </w:rPr>
        <w:t xml:space="preserve">Σ (Υφυπουργός Εργασίας, Κοινωνικής Ασφάλισης και Κοινωνικής Αλληλεγγύης): </w:t>
      </w:r>
      <w:r>
        <w:rPr>
          <w:rFonts w:eastAsia="Times New Roman" w:cs="Times New Roman"/>
          <w:szCs w:val="24"/>
        </w:rPr>
        <w:t xml:space="preserve">Κανείς δεν με στέλνει. Με έστειλε εδώ, λέτε, η κ. </w:t>
      </w:r>
      <w:proofErr w:type="spellStart"/>
      <w:r>
        <w:rPr>
          <w:rFonts w:eastAsia="Times New Roman" w:cs="Times New Roman"/>
          <w:szCs w:val="24"/>
        </w:rPr>
        <w:t>Αχτσιόγλου</w:t>
      </w:r>
      <w:proofErr w:type="spellEnd"/>
      <w:r>
        <w:rPr>
          <w:rFonts w:eastAsia="Times New Roman" w:cs="Times New Roman"/>
          <w:szCs w:val="24"/>
        </w:rPr>
        <w:t xml:space="preserve">. Να είστε πιο ευγενής. Αναφορές του τύπου «σε έστειλε η κ. </w:t>
      </w:r>
      <w:proofErr w:type="spellStart"/>
      <w:r>
        <w:rPr>
          <w:rFonts w:eastAsia="Times New Roman" w:cs="Times New Roman"/>
          <w:szCs w:val="24"/>
        </w:rPr>
        <w:t>Αχτσιόγλου</w:t>
      </w:r>
      <w:proofErr w:type="spellEnd"/>
      <w:r>
        <w:rPr>
          <w:rFonts w:eastAsia="Times New Roman" w:cs="Times New Roman"/>
          <w:szCs w:val="24"/>
        </w:rPr>
        <w:t>» δεν είναι σοβαρές, παρά μόνο περιφρονητικές προς τ</w:t>
      </w:r>
      <w:r>
        <w:rPr>
          <w:rFonts w:eastAsia="Times New Roman" w:cs="Times New Roman"/>
          <w:szCs w:val="24"/>
        </w:rPr>
        <w:t xml:space="preserve">ο πρόσωπό μου και προς τη διαδικασία. </w:t>
      </w:r>
    </w:p>
    <w:p w14:paraId="059A14E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Είμαι αρμόδιος Υφυπουργός για την κοινωνική ασφάλιση και κανείς δεν με στέλνει. Εκείνο που με ρωτάτε θα σας το απαντήσω με πληρότητα. Ήδη, σε τρεις τουλάχιστον επίκαιρες ερωτήσεις, με πλήρη την Κοινοβουλευτική Ομάδα τ</w:t>
      </w:r>
      <w:r>
        <w:rPr>
          <w:rFonts w:eastAsia="Times New Roman" w:cs="Times New Roman"/>
          <w:szCs w:val="24"/>
        </w:rPr>
        <w:t xml:space="preserve">ου ΠΑΣΟΚ, απαντήσαμε σε πάρα πολλά θέματα, όπως αυτά που ρωτάτε, τα οποία στοιχεία διαρκώς αλλάζουν. </w:t>
      </w:r>
    </w:p>
    <w:p w14:paraId="059A14E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τι υπαινίσσεστε με το ότι δεν ήρθε η κ. </w:t>
      </w:r>
      <w:proofErr w:type="spellStart"/>
      <w:r>
        <w:rPr>
          <w:rFonts w:eastAsia="Times New Roman" w:cs="Times New Roman"/>
          <w:szCs w:val="24"/>
        </w:rPr>
        <w:t>Αχτσιόγλου</w:t>
      </w:r>
      <w:proofErr w:type="spellEnd"/>
      <w:r>
        <w:rPr>
          <w:rFonts w:eastAsia="Times New Roman" w:cs="Times New Roman"/>
          <w:szCs w:val="24"/>
        </w:rPr>
        <w:t xml:space="preserve"> εδώ, αλλά αυτά τα θέματα, τα θέματα της κοινωνικής ασφάλισης, είναι της δικής μου αρμοδιότητας</w:t>
      </w:r>
      <w:r>
        <w:rPr>
          <w:rFonts w:eastAsia="Times New Roman" w:cs="Times New Roman"/>
          <w:szCs w:val="24"/>
        </w:rPr>
        <w:t xml:space="preserve"> και σε εμένα δεν ήρθε ποτέ δική σας ερώτηση, που να μην την απαντήσω. Πάντα απαντώ και ποτέ,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ερώτηση που έχει γίνει μέχρι τώρα, δεν αρνήθηκα να έρθω να απαντήσω. Σε όλες ήρθα. Δεν το ξέρω αυτό που λέτε πώς προκύπτει. </w:t>
      </w:r>
    </w:p>
    <w:p w14:paraId="059A14E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Έρχομαι τώρα επί των θεμάτω</w:t>
      </w:r>
      <w:r>
        <w:rPr>
          <w:rFonts w:eastAsia="Times New Roman" w:cs="Times New Roman"/>
          <w:szCs w:val="24"/>
        </w:rPr>
        <w:t>ν τα οποία θέτετε με την ερώτησή σας. Μέχρι την 1η Γενάρη 2015 είχαμε μεγάλες εκκρεμότητες πραγματικά στις συντάξεις, και κύριες και επικουρικές. Μέσα στο μήνα Μάιο θα έχουμε εβδομήντα πέντε χιλιάδες επτακόσιες κύριες συντάξεις. Είχαμε πάνω από διακόσιες ε</w:t>
      </w:r>
      <w:r>
        <w:rPr>
          <w:rFonts w:eastAsia="Times New Roman" w:cs="Times New Roman"/>
          <w:szCs w:val="24"/>
        </w:rPr>
        <w:t xml:space="preserve">ξήντα πέντε χιλιάδες. Συνολικά τον Γενάρη του 2015 είχαμε σε εκκρεμότητα τριακόσιες σαράντα επτά χιλιάδες κύριες συντάξεις και τώρα έχουμε εβδομήντα πέντε χιλιάδες κύριες συντάξεις. Έχουμε </w:t>
      </w:r>
      <w:proofErr w:type="spellStart"/>
      <w:r>
        <w:rPr>
          <w:rFonts w:eastAsia="Times New Roman" w:cs="Times New Roman"/>
          <w:szCs w:val="24"/>
        </w:rPr>
        <w:t>εκατόν</w:t>
      </w:r>
      <w:proofErr w:type="spellEnd"/>
      <w:r>
        <w:rPr>
          <w:rFonts w:eastAsia="Times New Roman" w:cs="Times New Roman"/>
          <w:szCs w:val="24"/>
        </w:rPr>
        <w:t xml:space="preserve"> μια χιλιάδες επικουρικές σε εκκρεμότητα, ενώ τον Γενάρη του </w:t>
      </w:r>
      <w:r>
        <w:rPr>
          <w:rFonts w:eastAsia="Times New Roman" w:cs="Times New Roman"/>
          <w:szCs w:val="24"/>
        </w:rPr>
        <w:t xml:space="preserve">2015 είχαμε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σε εκκρεμότητα. Έχουμε σε εκκρεμότητα τριάντα έξι χιλιάδες εφάπαξ, ενώ </w:t>
      </w:r>
      <w:r>
        <w:rPr>
          <w:rFonts w:eastAsia="Times New Roman" w:cs="Times New Roman"/>
          <w:szCs w:val="24"/>
        </w:rPr>
        <w:lastRenderedPageBreak/>
        <w:t xml:space="preserve">είχαμε τον Γενάρη του 2015 εβδομήντα έξι χιλιάδες εφάπαξ, δηλαδή τον διπλάσιο αριθμό. </w:t>
      </w:r>
    </w:p>
    <w:p w14:paraId="059A14E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Επομένως, μόνο για καθυστέρηση δεν μπορούμε να κατηγορηθούμε</w:t>
      </w:r>
      <w:r>
        <w:rPr>
          <w:rFonts w:eastAsia="Times New Roman" w:cs="Times New Roman"/>
          <w:szCs w:val="24"/>
        </w:rPr>
        <w:t xml:space="preserve">. Δεν θέλαμε να πάμε σε συγκράτηση των δαπανών, αλλά σε επιτάχυνση της καταβολής των εισφορών. </w:t>
      </w:r>
    </w:p>
    <w:p w14:paraId="059A14E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Το συνολικό κόστος για την εξόφληση αυτών των σε εκκρεμότητα παροχών είναι 1.090.000.000 ευρώ και όχι 2.500.000.000 ευρώ, όπως άθροισε χθες η Νέα Δημοκρατία με </w:t>
      </w:r>
      <w:r>
        <w:rPr>
          <w:rFonts w:eastAsia="Times New Roman" w:cs="Times New Roman"/>
          <w:szCs w:val="24"/>
        </w:rPr>
        <w:t xml:space="preserve">μια καταστροφική λογική που έχει ο κ. </w:t>
      </w:r>
      <w:proofErr w:type="spellStart"/>
      <w:r>
        <w:rPr>
          <w:rFonts w:eastAsia="Times New Roman" w:cs="Times New Roman"/>
          <w:szCs w:val="24"/>
        </w:rPr>
        <w:t>Βρούτσης</w:t>
      </w:r>
      <w:proofErr w:type="spellEnd"/>
      <w:r>
        <w:rPr>
          <w:rFonts w:eastAsia="Times New Roman" w:cs="Times New Roman"/>
          <w:szCs w:val="24"/>
        </w:rPr>
        <w:t>. Το αντίστοιχο κόστος εκκρεμών παροχών του Γενάρη του 2015 ήταν 2.000.000.000 ευρώ. Σε όλο αυτό το διάστημα που έχει μεσολαβήσει, έχουν έρθει πολύ περισσότερες αιτήσεις χορήγησης συντάξεων. Διότι αντιλαμβάνεστ</w:t>
      </w:r>
      <w:r>
        <w:rPr>
          <w:rFonts w:eastAsia="Times New Roman" w:cs="Times New Roman"/>
          <w:szCs w:val="24"/>
        </w:rPr>
        <w:t xml:space="preserve">ε ότι κάθε μήνα, πάνω από δώδεκα με δεκαπέντε χιλιάδες νέες αιτήσεις συντάξεων έρχονται στο σύστημα. Επομένως, είναι πολύ σημαντική η επίδοση του ΕΦΚΑ. </w:t>
      </w:r>
    </w:p>
    <w:p w14:paraId="059A14E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2017 καταβλήθηκαν συνολικά διακόσιες σαράντα δύο χιλιάδες ο</w:t>
      </w:r>
      <w:r>
        <w:rPr>
          <w:rFonts w:eastAsia="Times New Roman" w:cs="Times New Roman"/>
          <w:szCs w:val="24"/>
        </w:rPr>
        <w:t>κ</w:t>
      </w:r>
      <w:r>
        <w:rPr>
          <w:rFonts w:eastAsia="Times New Roman" w:cs="Times New Roman"/>
          <w:szCs w:val="24"/>
        </w:rPr>
        <w:t xml:space="preserve">τακόσιες τριάντα τέσσερις μετοχές. Μέσα </w:t>
      </w:r>
      <w:r>
        <w:rPr>
          <w:rFonts w:eastAsia="Times New Roman" w:cs="Times New Roman"/>
          <w:szCs w:val="24"/>
        </w:rPr>
        <w:t xml:space="preserve">σε ένα χρόνο, δηλαδή, είχαμε το ποσό του 1.600.000.000 ευρώ. Αυτό ήταν ρεκόρ για το 2017 που μας κατηγορούσαν ότι εμείς δεν δίνουμε συντάξεις για να έχουμε πλεονάσματα στον ΕΦΚΑ. Αντιθέτως, είχαμε την μεγαλύτερη επίδοση σε χορήγηση συντάξεων. Επαναλαμβάνω </w:t>
      </w:r>
      <w:r>
        <w:rPr>
          <w:rFonts w:eastAsia="Times New Roman" w:cs="Times New Roman"/>
          <w:szCs w:val="24"/>
        </w:rPr>
        <w:t>το νούμερο: Δώσαμε διακόσες σαράντα δύο χιλιάδες ο</w:t>
      </w:r>
      <w:r>
        <w:rPr>
          <w:rFonts w:eastAsia="Times New Roman" w:cs="Times New Roman"/>
          <w:szCs w:val="24"/>
        </w:rPr>
        <w:t>κ</w:t>
      </w:r>
      <w:r>
        <w:rPr>
          <w:rFonts w:eastAsia="Times New Roman" w:cs="Times New Roman"/>
          <w:szCs w:val="24"/>
        </w:rPr>
        <w:t xml:space="preserve">τακόσιες τριάντα τέσσερις παροχές με ύψος 1.600.000.000 ευρώ. Το 2016 δώσαμε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χιλιάδες συνταξιοδοτικές παροχές, δηλαδή εξήντα χιλιάδες λιγότερες. Το 2015 ήταν περίπου οι ίδιες, </w:t>
      </w:r>
      <w:proofErr w:type="spellStart"/>
      <w:r>
        <w:rPr>
          <w:rFonts w:eastAsia="Times New Roman" w:cs="Times New Roman"/>
          <w:szCs w:val="24"/>
        </w:rPr>
        <w:t>εκατόν</w:t>
      </w:r>
      <w:proofErr w:type="spellEnd"/>
      <w:r>
        <w:rPr>
          <w:rFonts w:eastAsia="Times New Roman" w:cs="Times New Roman"/>
          <w:szCs w:val="24"/>
        </w:rPr>
        <w:t xml:space="preserve"> ο</w:t>
      </w:r>
      <w:r>
        <w:rPr>
          <w:rFonts w:eastAsia="Times New Roman" w:cs="Times New Roman"/>
          <w:szCs w:val="24"/>
        </w:rPr>
        <w:t>γδόντα έξι χιλιάδες συνταξιοδοτικές παροχές με κόστος που δεν ξεπερνούσε το 1 δισεκατομμύριο κάθε χρονιά. Συνεπώς, έχουμε αύξηση και της χορήγησης ποσών στις συντάξεις που δώσαμε, δηλαδή 600.000.000 ευρώ παραπάνω απ’ ό,τι τις προηγούμενες χρονιές, όπως προ</w:t>
      </w:r>
      <w:r>
        <w:rPr>
          <w:rFonts w:eastAsia="Times New Roman" w:cs="Times New Roman"/>
          <w:szCs w:val="24"/>
        </w:rPr>
        <w:t xml:space="preserve">κύπτει από τα στοιχεία που σας λέω. </w:t>
      </w:r>
    </w:p>
    <w:p w14:paraId="059A14E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Επιβεβαιώνει η Ελληνική Στατιστική Αρχή όλα τα δεδομένα. Πράγματι, η ΕΛΣΤΑΤ εκτίμησε ότι για το 2017 το πλεόνασμα του ΕΦΚΑ είναι 2.937.000.000 ευρώ. Επομένως, έχουμε μια επίδοση αναλυτικά σε κάθε φορέα θετική. Έχουν απο</w:t>
      </w:r>
      <w:r>
        <w:rPr>
          <w:rFonts w:eastAsia="Times New Roman" w:cs="Times New Roman"/>
          <w:szCs w:val="24"/>
        </w:rPr>
        <w:t>μείνει σε εκκρεμότητα αυτή τη στιγμή για τους μισθωτούς, δηλαδή για το ΙΚΑ πρώην ΙΚΑ-ΕΤΑΜ, τριάντα χιλιάδες επτακόσες ενενήντα περίπου συντάξεις. Στα ενταχθέντα στο ΙΚΑ-ΕΤΑΜ ταμεία, έχουμε δύο χιλιάδες πεντακόσιες πενήντα συντάξεις σε εκκρεμότητα. Στον ΟΑΕ</w:t>
      </w:r>
      <w:r>
        <w:rPr>
          <w:rFonts w:eastAsia="Times New Roman" w:cs="Times New Roman"/>
          <w:szCs w:val="24"/>
        </w:rPr>
        <w:t xml:space="preserve">Ε είναι δεκαέξι χιλιάδες τετρακόσιες τριάντα τρεις συντάξεις σε εκκρεμότητα. Το ίδιο περίπου στον ΟΓΑ. Στο ΕΤΑΑ έχουμε πέντε χιλιάδες τετρακόσιες δέκα συντάξεις. Στο ΝΑΤ χίλιες σαράντα επτά συντάξεις. Στο ΕΤΑΠ-ΜΜΕ διακόσιες είκοσι δύο συντάξεις. Στο </w:t>
      </w:r>
      <w:r>
        <w:rPr>
          <w:rFonts w:eastAsia="Times New Roman" w:cs="Times New Roman"/>
          <w:szCs w:val="24"/>
        </w:rPr>
        <w:t>δ</w:t>
      </w:r>
      <w:r>
        <w:rPr>
          <w:rFonts w:eastAsia="Times New Roman" w:cs="Times New Roman"/>
          <w:szCs w:val="24"/>
        </w:rPr>
        <w:t>ημόσι</w:t>
      </w:r>
      <w:r>
        <w:rPr>
          <w:rFonts w:eastAsia="Times New Roman" w:cs="Times New Roman"/>
          <w:szCs w:val="24"/>
        </w:rPr>
        <w:t xml:space="preserve">ο δύο χιλιάδες εννιακόσιες είκοσι έξι συντάξεις. Είμαστε βέβαιοι ότι με αυτά τα δεδομένα θα πετύχουμε μέχρι τον Ιούνιο να έχουμε πολύ καλύτερα αποτελέσματα. </w:t>
      </w:r>
    </w:p>
    <w:p w14:paraId="059A14E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Όπως βλέπετε από τα στοιχεία που δίνω, επιταχύνεται η έκδοση συντάξεων, όχι μόνο από χρόνο σε χρόν</w:t>
      </w:r>
      <w:r>
        <w:rPr>
          <w:rFonts w:eastAsia="Times New Roman" w:cs="Times New Roman"/>
          <w:szCs w:val="24"/>
        </w:rPr>
        <w:t xml:space="preserve">ο, αλλά από μήνα σε μήνα. </w:t>
      </w:r>
    </w:p>
    <w:p w14:paraId="059A14E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Υφυπουργού)</w:t>
      </w:r>
    </w:p>
    <w:p w14:paraId="059A14E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Πετρόπουλε, ολοκληρώστε. Έχετε και δευτερολογία. </w:t>
      </w:r>
    </w:p>
    <w:p w14:paraId="059A14E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w:t>
      </w:r>
      <w:r>
        <w:rPr>
          <w:rFonts w:eastAsia="Times New Roman" w:cs="Times New Roman"/>
          <w:b/>
          <w:szCs w:val="24"/>
        </w:rPr>
        <w:t xml:space="preserve">ας, Κοινωνικής Ασφάλισης και Κοινωνικής Αλληλεγγύης): </w:t>
      </w:r>
      <w:r>
        <w:rPr>
          <w:rFonts w:eastAsia="Times New Roman" w:cs="Times New Roman"/>
          <w:szCs w:val="24"/>
        </w:rPr>
        <w:t xml:space="preserve">Θα μου δώσει ευκαιρία ο κ. Κουτσούκος να δώσω κι άλλη ενημέρωση μετά, γι’ αυτό τελειώνω με αυτό. </w:t>
      </w:r>
    </w:p>
    <w:p w14:paraId="059A14E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Συνεπώς, δεν ήρθε η καταστροφή με τον ν.4387, αλλά μια κατάσταση πολύ καλύτερη. Εσείς γνωρίζετε ότι η χώ</w:t>
      </w:r>
      <w:r>
        <w:rPr>
          <w:rFonts w:eastAsia="Times New Roman" w:cs="Times New Roman"/>
          <w:szCs w:val="24"/>
        </w:rPr>
        <w:t>ρα μας έχει δεσμευθεί με αποφάσεις του 2010 να μην υπερβαίνει ποτέ η δημοσιονομική δαπάνη το 16,2% του ΑΕΠ. Το ξεπέρασε διαδοχικά όλες τις χρονιές αυτό το ποσοστό, ακόμη και το 2015. Γι’ αυτό γίνονταν περικοπές κάθε χρόνο. Το 2010 έγιναν οι πρώτες περικοπέ</w:t>
      </w:r>
      <w:r>
        <w:rPr>
          <w:rFonts w:eastAsia="Times New Roman" w:cs="Times New Roman"/>
          <w:szCs w:val="24"/>
        </w:rPr>
        <w:t xml:space="preserve">ς, κοντά στα 2.500.000.000 ευρώ. Την επόμενη χρονιά έγιναν περικοπές 7.000.000.000 ευρώ. Συνολικά, έχουμε φτάσει στα 45.000.000.000 ευρώ περικοπές από την κοινωνική ασφάλιση. Ακριβώς γι’ αυτόν τον </w:t>
      </w:r>
      <w:r>
        <w:rPr>
          <w:rFonts w:eastAsia="Times New Roman" w:cs="Times New Roman"/>
          <w:szCs w:val="24"/>
        </w:rPr>
        <w:lastRenderedPageBreak/>
        <w:t>λόγο η χώρα δεσμεύθηκε. Και η χώρα δεσμεύθηκε με βάση τις ν</w:t>
      </w:r>
      <w:r>
        <w:rPr>
          <w:rFonts w:eastAsia="Times New Roman" w:cs="Times New Roman"/>
          <w:szCs w:val="24"/>
        </w:rPr>
        <w:t xml:space="preserve">όμιμες διαδικασίες που διέπουν τη λειτουργία κάθε χώρας που είναι μέσα στον πυρήνα της Ευρωπαϊκής Ένωσης, στο ευρωνόμισμα. </w:t>
      </w:r>
    </w:p>
    <w:p w14:paraId="059A14ED"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 xml:space="preserve">Επομένως, μην αναρωτιέστε γιατί προσπαθούμε να κάνουμε μια δουλειά ανακοπής της κατάρρευσης που σημειωνόταν στην κοινωνική ασφάλιση </w:t>
      </w:r>
      <w:r>
        <w:rPr>
          <w:rFonts w:eastAsia="Times New Roman"/>
          <w:szCs w:val="24"/>
        </w:rPr>
        <w:t>και να μπορέσουμε σιγά-σιγά να χτίσουμε ένα καλύτερο σύστημα με όρους δικαιοσύνης.</w:t>
      </w:r>
    </w:p>
    <w:p w14:paraId="059A14EE"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Σας ευχαριστώ.</w:t>
      </w:r>
    </w:p>
    <w:p w14:paraId="059A14EF"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059A14F0"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Παρακαλώ, κύριε Κουτσούκο, έχετε τον λόγο για τρία λεπτά.</w:t>
      </w:r>
    </w:p>
    <w:p w14:paraId="059A14F1"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Προσέξτε, επειδή άφησε μια</w:t>
      </w:r>
      <w:r>
        <w:rPr>
          <w:rFonts w:eastAsia="Times New Roman"/>
          <w:szCs w:val="24"/>
        </w:rPr>
        <w:t xml:space="preserve"> αιχμή ο κ. Πετρόπουλος περί της ευγένειας, εγώ δεν θέλω να προσβάλλω κανέναν, κύριε Υπουργέ, και ιδίως εσάς, διότι ξέρω ότι αναλαμβάνετε πολλές φορές να βγάλετε τα κάστανα από τη φωτιά. </w:t>
      </w:r>
    </w:p>
    <w:p w14:paraId="059A14F2"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lastRenderedPageBreak/>
        <w:t>Και είναι απαράδεκτο αυτό που είπατε τώρα από το Βήμα, ότι δεν είσασ</w:t>
      </w:r>
      <w:r>
        <w:rPr>
          <w:rFonts w:eastAsia="Times New Roman"/>
          <w:szCs w:val="24"/>
        </w:rPr>
        <w:t xml:space="preserve">τε γνώστης των ερωτήσεων και της αίτησης κατάθεσης εγγράφων που έχω υποβάλει και </w:t>
      </w:r>
      <w:proofErr w:type="spellStart"/>
      <w:r>
        <w:rPr>
          <w:rFonts w:eastAsia="Times New Roman"/>
          <w:szCs w:val="24"/>
        </w:rPr>
        <w:t>επανυποβάλει</w:t>
      </w:r>
      <w:proofErr w:type="spellEnd"/>
      <w:r>
        <w:rPr>
          <w:rFonts w:eastAsia="Times New Roman"/>
          <w:szCs w:val="24"/>
        </w:rPr>
        <w:t>. Εάν είστε αρμόδιος, έπρεπε να σας τα έχει διαβιβάσει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Ο Κανονισμός της Βουλής λέει ότι τις ερωτήσεις τις κάνουμε στους Υπουργούς, δεν τις κάνουμε</w:t>
      </w:r>
      <w:r>
        <w:rPr>
          <w:rFonts w:eastAsia="Times New Roman"/>
          <w:szCs w:val="24"/>
        </w:rPr>
        <w:t xml:space="preserve"> στους Υφυπουργούς και με βάση την κατανομή</w:t>
      </w:r>
      <w:r>
        <w:rPr>
          <w:rFonts w:eastAsia="Times New Roman"/>
          <w:szCs w:val="24"/>
        </w:rPr>
        <w:t>,</w:t>
      </w:r>
      <w:r>
        <w:rPr>
          <w:rFonts w:eastAsia="Times New Roman"/>
          <w:szCs w:val="24"/>
        </w:rPr>
        <w:t xml:space="preserve"> αυτοί τις δίνουν στις υπηρεσίες και στους πολιτικούς υπεύθυνους για να απαντήσουν. </w:t>
      </w:r>
    </w:p>
    <w:p w14:paraId="059A14F3"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Είναι απαράδεκτο από τον Γενάρη και τον Φλεβάρη να λέτε ότι δεν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ερωτήσεις και δεν απαντάτε. Και η ερώτηση εί</w:t>
      </w:r>
      <w:r>
        <w:rPr>
          <w:rFonts w:eastAsia="Times New Roman"/>
          <w:szCs w:val="24"/>
        </w:rPr>
        <w:t>ναι και αίτηση κατάθεσης εγγράφων.</w:t>
      </w:r>
    </w:p>
    <w:p w14:paraId="059A14F4"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 xml:space="preserve">Μην κουνάτε το χέρι απορημένος. Να πάτε να ψαχτείτε στο Υπουργείο σας και να εγκαλέσετε την πολιτική σας προϊστάμενη την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 xml:space="preserve">. </w:t>
      </w:r>
    </w:p>
    <w:p w14:paraId="059A14F5"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w:t>
      </w:r>
      <w:r>
        <w:rPr>
          <w:rFonts w:eastAsia="Times New Roman"/>
          <w:b/>
          <w:szCs w:val="24"/>
        </w:rPr>
        <w:t>Αλληλεγγύης):</w:t>
      </w:r>
      <w:r>
        <w:rPr>
          <w:rFonts w:eastAsia="Times New Roman"/>
          <w:szCs w:val="24"/>
        </w:rPr>
        <w:t xml:space="preserve"> Κύριε Πρόεδρε, μπορώ να απαντήσω;</w:t>
      </w:r>
    </w:p>
    <w:p w14:paraId="059A14F6"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Δεν θα με διακόψετε.</w:t>
      </w:r>
    </w:p>
    <w:p w14:paraId="059A14F7"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Θα απαντήσετε, κύριε Υπουργέ, μετά.</w:t>
      </w:r>
    </w:p>
    <w:p w14:paraId="059A14F8"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Εγώ πιστεύω, κύριε Υπουργέ, θα σας το πω ευθέως, ότι μερικοί Υπουργοί έχουν</w:t>
      </w:r>
      <w:r>
        <w:rPr>
          <w:rFonts w:eastAsia="Times New Roman"/>
          <w:szCs w:val="24"/>
        </w:rPr>
        <w:t xml:space="preserve"> καβαλήσει τ</w:t>
      </w:r>
      <w:r>
        <w:rPr>
          <w:rFonts w:eastAsia="Times New Roman"/>
          <w:szCs w:val="24"/>
        </w:rPr>
        <w:t>ο</w:t>
      </w:r>
      <w:r>
        <w:rPr>
          <w:rFonts w:eastAsia="Times New Roman"/>
          <w:szCs w:val="24"/>
        </w:rPr>
        <w:t xml:space="preserve"> καλάμι. Δεν απαντάνε στις ερωτήσεις μας. Δείτε τον κατάλογο των αναπάντητων ερωτήσεων που μας κοινοποιεί κάθε φορά η αρμόδια υπηρεσία της Βουλής, με πρώτο τον κ. </w:t>
      </w:r>
      <w:proofErr w:type="spellStart"/>
      <w:r>
        <w:rPr>
          <w:rFonts w:eastAsia="Times New Roman"/>
          <w:szCs w:val="24"/>
        </w:rPr>
        <w:t>Τσακαλώτο</w:t>
      </w:r>
      <w:proofErr w:type="spellEnd"/>
      <w:r>
        <w:rPr>
          <w:rFonts w:eastAsia="Times New Roman"/>
          <w:szCs w:val="24"/>
        </w:rPr>
        <w:t>, την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 Αυτό πρέπει να τελειώσει. Τώρα σας πήραν εσ</w:t>
      </w:r>
      <w:r>
        <w:rPr>
          <w:rFonts w:eastAsia="Times New Roman"/>
          <w:szCs w:val="24"/>
        </w:rPr>
        <w:t>άς τα σκάγια, αλλά εσείς ήρθατε εδώ. Τι να κάνουμε;</w:t>
      </w:r>
    </w:p>
    <w:p w14:paraId="059A14F9"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Ερχόμαστε τώρα στην ουσία. Προσπαθήσατε να μου απαντήσετε σε ένα μικρό κομμάτι της ερώτησής μου που αφορά τις καθυστερήσεις. Εγώ δέχομαι τα νούμερα που μου δώσατε, δεν μπορώ να κάνω διαφορετικά. Έκανα την</w:t>
      </w:r>
      <w:r>
        <w:rPr>
          <w:rFonts w:eastAsia="Times New Roman"/>
          <w:szCs w:val="24"/>
        </w:rPr>
        <w:t xml:space="preserve"> πρόσθεση και ανάγετ</w:t>
      </w:r>
      <w:r>
        <w:rPr>
          <w:rFonts w:eastAsia="Times New Roman"/>
          <w:szCs w:val="24"/>
        </w:rPr>
        <w:t>αι</w:t>
      </w:r>
      <w:r>
        <w:rPr>
          <w:rFonts w:eastAsia="Times New Roman"/>
          <w:szCs w:val="24"/>
        </w:rPr>
        <w:t xml:space="preserve"> στον αριθμό των </w:t>
      </w:r>
      <w:proofErr w:type="spellStart"/>
      <w:r>
        <w:rPr>
          <w:rFonts w:eastAsia="Times New Roman"/>
          <w:szCs w:val="24"/>
        </w:rPr>
        <w:t>εκατόν</w:t>
      </w:r>
      <w:proofErr w:type="spellEnd"/>
      <w:r>
        <w:rPr>
          <w:rFonts w:eastAsia="Times New Roman"/>
          <w:szCs w:val="24"/>
        </w:rPr>
        <w:t xml:space="preserve"> εβδομήντα έξι χιλιάδων τις καθυστερούμενες, αντί διακόσιες δέκα χιλιάδες που γράφει ο Τύπος. </w:t>
      </w:r>
    </w:p>
    <w:p w14:paraId="059A14FA"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Το δέχομαι, αλλά πρέπει να συνεκτιμήσετε, κύριε Υπουργέ, ότι οι προηγούμενες καθυστερήσεις είχαν να κάνουν με έναν </w:t>
      </w:r>
      <w:r>
        <w:rPr>
          <w:rFonts w:eastAsia="Times New Roman"/>
          <w:szCs w:val="24"/>
        </w:rPr>
        <w:t>α</w:t>
      </w:r>
      <w:r>
        <w:rPr>
          <w:rFonts w:eastAsia="Times New Roman"/>
          <w:szCs w:val="24"/>
        </w:rPr>
        <w:t>ρι</w:t>
      </w:r>
      <w:r>
        <w:rPr>
          <w:rFonts w:eastAsia="Times New Roman"/>
          <w:szCs w:val="24"/>
        </w:rPr>
        <w:t xml:space="preserve">θμό εξόδου την εποχή πριν την αλλαγή του ασφαλιστικού που ήταν τριπλάσιος από τον σημερινό. Τώρα έχει μειωθεί ο </w:t>
      </w:r>
      <w:r>
        <w:rPr>
          <w:rFonts w:eastAsia="Times New Roman"/>
          <w:szCs w:val="24"/>
        </w:rPr>
        <w:t>αρι</w:t>
      </w:r>
      <w:r>
        <w:rPr>
          <w:rFonts w:eastAsia="Times New Roman"/>
          <w:szCs w:val="24"/>
        </w:rPr>
        <w:t>θμός εξόδου, άρα δεν δικαιολογείται η καθυστέρηση δύο και δυόμισι ετών.</w:t>
      </w:r>
    </w:p>
    <w:p w14:paraId="059A14FB"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μας είπατε τι κόστισε η απονομή των συντάξεων π</w:t>
      </w:r>
      <w:r>
        <w:rPr>
          <w:rFonts w:eastAsia="Times New Roman"/>
          <w:szCs w:val="24"/>
        </w:rPr>
        <w:t xml:space="preserve">ου κάνατε, το </w:t>
      </w:r>
      <w:r>
        <w:rPr>
          <w:rFonts w:eastAsia="Times New Roman"/>
          <w:szCs w:val="24"/>
        </w:rPr>
        <w:t>1</w:t>
      </w:r>
      <w:r>
        <w:rPr>
          <w:rFonts w:eastAsia="Times New Roman"/>
          <w:szCs w:val="24"/>
        </w:rPr>
        <w:t xml:space="preserve"> δισεκατομμύριο, αλλά δεν μας λέτε ποια είναι τα </w:t>
      </w:r>
      <w:proofErr w:type="spellStart"/>
      <w:r>
        <w:rPr>
          <w:rFonts w:eastAsia="Times New Roman"/>
          <w:szCs w:val="24"/>
        </w:rPr>
        <w:t>χρωστούμενα</w:t>
      </w:r>
      <w:proofErr w:type="spellEnd"/>
      <w:r>
        <w:rPr>
          <w:rFonts w:eastAsia="Times New Roman"/>
          <w:szCs w:val="24"/>
        </w:rPr>
        <w:t xml:space="preserve"> από κύριες, επικουρικές, εφάπαξ και μερίσματα, για να δούμε αν είναι πραγματικό ή όχι το πλεόνασμα του ΕΦΚΑ.</w:t>
      </w:r>
    </w:p>
    <w:p w14:paraId="059A14FC"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Έ</w:t>
      </w:r>
      <w:r>
        <w:rPr>
          <w:rFonts w:eastAsia="Times New Roman"/>
          <w:szCs w:val="24"/>
        </w:rPr>
        <w:t>ρχομαι τώρα στα άλλα που δεν απαντήσατε, γιατί αν είχατε τη γραπτή ερώ</w:t>
      </w:r>
      <w:r>
        <w:rPr>
          <w:rFonts w:eastAsia="Times New Roman"/>
          <w:szCs w:val="24"/>
        </w:rPr>
        <w:t xml:space="preserve">τηση μπροστά σας ως οφείλατε, θα βλέπατε ότι το επόμενο ερώτημα </w:t>
      </w:r>
      <w:r>
        <w:rPr>
          <w:rFonts w:eastAsia="Times New Roman"/>
          <w:szCs w:val="24"/>
        </w:rPr>
        <w:t>είναι</w:t>
      </w:r>
      <w:r>
        <w:rPr>
          <w:rFonts w:eastAsia="Times New Roman"/>
          <w:szCs w:val="24"/>
        </w:rPr>
        <w:t xml:space="preserve"> πότε θα κάνετε τους </w:t>
      </w:r>
      <w:proofErr w:type="spellStart"/>
      <w:r>
        <w:rPr>
          <w:rFonts w:eastAsia="Times New Roman"/>
          <w:szCs w:val="24"/>
        </w:rPr>
        <w:t>επανυπολογισμούς</w:t>
      </w:r>
      <w:proofErr w:type="spellEnd"/>
      <w:r>
        <w:rPr>
          <w:rFonts w:eastAsia="Times New Roman"/>
          <w:szCs w:val="24"/>
        </w:rPr>
        <w:t xml:space="preserve">. Είχατε υποχρέωση μέχρι τέλος Μάρτη να κάνετε τους </w:t>
      </w:r>
      <w:proofErr w:type="spellStart"/>
      <w:r>
        <w:rPr>
          <w:rFonts w:eastAsia="Times New Roman"/>
          <w:szCs w:val="24"/>
        </w:rPr>
        <w:t>επανυπολογισμούς</w:t>
      </w:r>
      <w:proofErr w:type="spellEnd"/>
      <w:r>
        <w:rPr>
          <w:rFonts w:eastAsia="Times New Roman"/>
          <w:szCs w:val="24"/>
        </w:rPr>
        <w:t xml:space="preserve"> και να στείλετε στους έρμους τους συνταξιούχους ένα χαρτάκι που να λέει: «Κύριε Γ</w:t>
      </w:r>
      <w:r>
        <w:rPr>
          <w:rFonts w:eastAsia="Times New Roman"/>
          <w:szCs w:val="24"/>
        </w:rPr>
        <w:t xml:space="preserve">ιάννη μου, τόσα θα σου κόψω». </w:t>
      </w:r>
      <w:r>
        <w:rPr>
          <w:rFonts w:eastAsia="Times New Roman"/>
          <w:szCs w:val="24"/>
        </w:rPr>
        <w:t>Όμως</w:t>
      </w:r>
      <w:r>
        <w:rPr>
          <w:rFonts w:eastAsia="Times New Roman"/>
          <w:szCs w:val="24"/>
        </w:rPr>
        <w:t xml:space="preserve"> δεν το κάνετε. </w:t>
      </w:r>
      <w:r>
        <w:rPr>
          <w:rFonts w:eastAsia="Times New Roman"/>
          <w:szCs w:val="24"/>
        </w:rPr>
        <w:t>Ε</w:t>
      </w:r>
      <w:r>
        <w:rPr>
          <w:rFonts w:eastAsia="Times New Roman"/>
          <w:szCs w:val="24"/>
        </w:rPr>
        <w:t>ρωτώ</w:t>
      </w:r>
      <w:r>
        <w:rPr>
          <w:rFonts w:eastAsia="Times New Roman"/>
          <w:szCs w:val="24"/>
        </w:rPr>
        <w:t xml:space="preserve"> λοιπόν</w:t>
      </w:r>
      <w:r>
        <w:rPr>
          <w:rFonts w:eastAsia="Times New Roman"/>
          <w:szCs w:val="24"/>
        </w:rPr>
        <w:t xml:space="preserve">: Αυτό δεν έχει σκοπιμότητα, για να μην μάθει ο κόσμος τι θα του κόψετε και εξεγερθεί; </w:t>
      </w:r>
    </w:p>
    <w:p w14:paraId="059A14FD"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lastRenderedPageBreak/>
        <w:t>Εσείς δεν ψηφίσατε, κύριε Υπουργέ, την περικοπή των συντάξεων 1-1-2019; Εμείς την ψηφίσαμε; Και μας λέτε τ</w:t>
      </w:r>
      <w:r>
        <w:rPr>
          <w:rFonts w:eastAsia="Times New Roman"/>
          <w:szCs w:val="24"/>
        </w:rPr>
        <w:t>ώρα για το 2010</w:t>
      </w:r>
      <w:r>
        <w:rPr>
          <w:rFonts w:eastAsia="Times New Roman"/>
          <w:szCs w:val="24"/>
        </w:rPr>
        <w:t>;</w:t>
      </w:r>
      <w:r>
        <w:rPr>
          <w:rFonts w:eastAsia="Times New Roman"/>
          <w:szCs w:val="24"/>
        </w:rPr>
        <w:t xml:space="preserve"> Ε</w:t>
      </w:r>
      <w:r>
        <w:rPr>
          <w:rFonts w:eastAsia="Times New Roman"/>
          <w:szCs w:val="24"/>
        </w:rPr>
        <w:t>μ</w:t>
      </w:r>
      <w:r>
        <w:rPr>
          <w:rFonts w:eastAsia="Times New Roman"/>
          <w:szCs w:val="24"/>
        </w:rPr>
        <w:t>είς είπα</w:t>
      </w:r>
      <w:r>
        <w:rPr>
          <w:rFonts w:eastAsia="Times New Roman"/>
          <w:szCs w:val="24"/>
        </w:rPr>
        <w:t>μ</w:t>
      </w:r>
      <w:r>
        <w:rPr>
          <w:rFonts w:eastAsia="Times New Roman"/>
          <w:szCs w:val="24"/>
        </w:rPr>
        <w:t>ε ότι ανατρέψατε την οικονομική κατάσταση της χώρας</w:t>
      </w:r>
      <w:r>
        <w:rPr>
          <w:rFonts w:eastAsia="Times New Roman"/>
          <w:szCs w:val="24"/>
        </w:rPr>
        <w:t>, δ</w:t>
      </w:r>
      <w:r>
        <w:rPr>
          <w:rFonts w:eastAsia="Times New Roman"/>
          <w:szCs w:val="24"/>
        </w:rPr>
        <w:t>εν χρει</w:t>
      </w:r>
      <w:r>
        <w:rPr>
          <w:rFonts w:eastAsia="Times New Roman"/>
          <w:szCs w:val="24"/>
        </w:rPr>
        <w:t>αζόντουσαν</w:t>
      </w:r>
      <w:r>
        <w:rPr>
          <w:rFonts w:eastAsia="Times New Roman"/>
          <w:szCs w:val="24"/>
        </w:rPr>
        <w:t xml:space="preserve"> άλλες περικοπές των συντάξεων και οδηγείτε το ασφαλιστικό σε αδιέξοδο, γι’ αυτό έχετε και τις αποφάσεις του Συμβουλίου της Επικρατείας. </w:t>
      </w:r>
    </w:p>
    <w:p w14:paraId="059A14FE"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Λοιπόν, επειδή ο χρ</w:t>
      </w:r>
      <w:r>
        <w:rPr>
          <w:rFonts w:eastAsia="Times New Roman"/>
          <w:szCs w:val="24"/>
        </w:rPr>
        <w:t>όνος</w:t>
      </w:r>
      <w:r>
        <w:rPr>
          <w:rFonts w:eastAsia="Times New Roman"/>
          <w:szCs w:val="24"/>
        </w:rPr>
        <w:t xml:space="preserve"> πιέζει</w:t>
      </w:r>
      <w:r>
        <w:rPr>
          <w:rFonts w:eastAsia="Times New Roman"/>
          <w:szCs w:val="24"/>
        </w:rPr>
        <w:t>, θα σας παρακαλέσω εκ των υστέρων σαν μια ένδειξη μεταμέλειας να μελετήσετε την ερώτηση και καταλεπτώς, ως έχετε υποχρέωση από τον Κανονισμό της Βουλής, να απαντήσετε σε όλα τα ερωτήματα: Πότε θα κάνετε τις περικοπές; Πόσες είναι; Πότε θα δώσετ</w:t>
      </w:r>
      <w:r>
        <w:rPr>
          <w:rFonts w:eastAsia="Times New Roman"/>
          <w:szCs w:val="24"/>
        </w:rPr>
        <w:t xml:space="preserve">ε τα καθυστερούμενα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w:t>
      </w:r>
    </w:p>
    <w:p w14:paraId="059A14FF"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Για τα υπόλοιπα περιμένω να σας ακούσω αν έχετε κάτι ουσιαστικό. Για τα διαδικαστικά, όμως, που αφορούν την τακτική των Υπουργών απέναντι στη Βουλή και τους Βουλευτές, επιτρέψτε μου, δεν σηκώνω μύγα στο σπαθί μου!</w:t>
      </w:r>
    </w:p>
    <w:p w14:paraId="059A1500"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ΠΡΟΕΔΡΕΥΩΝ (Δη</w:t>
      </w:r>
      <w:r>
        <w:rPr>
          <w:rFonts w:eastAsia="Times New Roman"/>
          <w:b/>
          <w:szCs w:val="24"/>
        </w:rPr>
        <w:t xml:space="preserve">μήτριος Κρεμαστινός):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προτού σας δώσω τον λόγο, κύριε Υφυπουργέ, κύριε Πετρόπουλε, να πω ότι πολλά που είπε ο κ. Κουτσούκος </w:t>
      </w:r>
      <w:r>
        <w:rPr>
          <w:rFonts w:eastAsia="Times New Roman"/>
          <w:szCs w:val="24"/>
        </w:rPr>
        <w:lastRenderedPageBreak/>
        <w:t>αναφέρονταν στο σύνολο των Υπουργών κ</w:t>
      </w:r>
      <w:r>
        <w:rPr>
          <w:rFonts w:eastAsia="Times New Roman"/>
          <w:szCs w:val="24"/>
        </w:rPr>
        <w:t>α</w:t>
      </w:r>
      <w:r>
        <w:rPr>
          <w:rFonts w:eastAsia="Times New Roman"/>
          <w:szCs w:val="24"/>
        </w:rPr>
        <w:t>ι όχι στον κ. Πετρόπουλο, ο οποίος</w:t>
      </w:r>
      <w:r>
        <w:rPr>
          <w:rFonts w:eastAsia="Times New Roman"/>
          <w:szCs w:val="24"/>
        </w:rPr>
        <w:t>,</w:t>
      </w:r>
      <w:r>
        <w:rPr>
          <w:rFonts w:eastAsia="Times New Roman"/>
          <w:szCs w:val="24"/>
        </w:rPr>
        <w:t xml:space="preserve"> κ</w:t>
      </w:r>
      <w:r>
        <w:rPr>
          <w:rFonts w:eastAsia="Times New Roman"/>
          <w:szCs w:val="24"/>
        </w:rPr>
        <w:t>α</w:t>
      </w:r>
      <w:r>
        <w:rPr>
          <w:rFonts w:eastAsia="Times New Roman"/>
          <w:szCs w:val="24"/>
        </w:rPr>
        <w:t>ι από τη δική μου εμπειρία από αυτή τη θέση</w:t>
      </w:r>
      <w:r>
        <w:rPr>
          <w:rFonts w:eastAsia="Times New Roman"/>
          <w:szCs w:val="24"/>
        </w:rPr>
        <w:t>,</w:t>
      </w:r>
      <w:r>
        <w:rPr>
          <w:rFonts w:eastAsia="Times New Roman"/>
          <w:szCs w:val="24"/>
        </w:rPr>
        <w:t xml:space="preserve"> πιστεύω ότι είναι από τους συνεπέστερους όσον αφορά τις απαντήσεις του προς το </w:t>
      </w:r>
      <w:r>
        <w:rPr>
          <w:rFonts w:eastAsia="Times New Roman"/>
          <w:szCs w:val="24"/>
        </w:rPr>
        <w:t>Κ</w:t>
      </w:r>
      <w:r>
        <w:rPr>
          <w:rFonts w:eastAsia="Times New Roman"/>
          <w:szCs w:val="24"/>
        </w:rPr>
        <w:t>οινοβούλιο.</w:t>
      </w:r>
    </w:p>
    <w:p w14:paraId="059A1501"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szCs w:val="24"/>
        </w:rPr>
        <w:t>Κατά συνέπεια να το ξεχωρίσουμε αυτό το πράγμα και βεβαίως να απαντήσει στις ερωτήσεις που έχετε κάνει.</w:t>
      </w:r>
    </w:p>
    <w:p w14:paraId="059A1502"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Αυτό το είπα κι εγώ.</w:t>
      </w:r>
    </w:p>
    <w:p w14:paraId="059A1503" w14:textId="77777777" w:rsidR="0000337C" w:rsidRDefault="007A3653">
      <w:pPr>
        <w:tabs>
          <w:tab w:val="left" w:pos="2608"/>
        </w:tabs>
        <w:spacing w:line="600" w:lineRule="auto"/>
        <w:ind w:firstLine="720"/>
        <w:contextualSpacing/>
        <w:jc w:val="both"/>
        <w:rPr>
          <w:rFonts w:eastAsia="Times New Roman"/>
          <w:szCs w:val="24"/>
        </w:rPr>
      </w:pPr>
      <w:r>
        <w:rPr>
          <w:rFonts w:eastAsia="Times New Roman"/>
          <w:b/>
          <w:szCs w:val="24"/>
        </w:rPr>
        <w:t>ΠΡΟΕΔΡΕΥΩΝ (Δημήτρ</w:t>
      </w:r>
      <w:r>
        <w:rPr>
          <w:rFonts w:eastAsia="Times New Roman"/>
          <w:b/>
          <w:szCs w:val="24"/>
        </w:rPr>
        <w:t>ιος Κρεμαστινός):</w:t>
      </w:r>
      <w:r>
        <w:rPr>
          <w:rFonts w:eastAsia="Times New Roman"/>
          <w:szCs w:val="24"/>
        </w:rPr>
        <w:t xml:space="preserve"> Παρακαλώ, κύριε Υφυπουργέ, έχετε τον λόγο.</w:t>
      </w:r>
    </w:p>
    <w:p w14:paraId="059A1504"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059A1505"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Τον Ιανουάριο του 2019 θα υπάρξουν στα εκκαθαριστικά των συνταξιούχων τα π</w:t>
      </w:r>
      <w:r>
        <w:rPr>
          <w:rFonts w:eastAsia="Times New Roman"/>
          <w:szCs w:val="24"/>
        </w:rPr>
        <w:t xml:space="preserve">οσά που αφορούν το ύψος των συντάξεων μετά τον </w:t>
      </w:r>
      <w:proofErr w:type="spellStart"/>
      <w:r>
        <w:rPr>
          <w:rFonts w:eastAsia="Times New Roman"/>
          <w:szCs w:val="24"/>
        </w:rPr>
        <w:t>επανυπολογισμό</w:t>
      </w:r>
      <w:proofErr w:type="spellEnd"/>
      <w:r>
        <w:rPr>
          <w:rFonts w:eastAsia="Times New Roman"/>
          <w:szCs w:val="24"/>
        </w:rPr>
        <w:t xml:space="preserve"> και τούτο θα γίνει διότι, όπως έχουμε πει ξανά, η προσπάθεια της Κυβέρνησης είναι να δώσει το </w:t>
      </w:r>
      <w:r>
        <w:rPr>
          <w:rFonts w:eastAsia="Times New Roman"/>
          <w:szCs w:val="24"/>
        </w:rPr>
        <w:lastRenderedPageBreak/>
        <w:t>καλύτερο αποτέλεσμα που μπορεί στις συντάξεις που θα χορηγούνται στους ασφαλισμένους.</w:t>
      </w:r>
    </w:p>
    <w:p w14:paraId="059A1506"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Μέχρι τούτη τη</w:t>
      </w:r>
      <w:r>
        <w:rPr>
          <w:rFonts w:eastAsia="Times New Roman"/>
          <w:szCs w:val="24"/>
        </w:rPr>
        <w:t xml:space="preserve"> στιγμή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περικοπή δεν έχει επέλθει στις συντάξεις από τη δική μας κυβερνητική περίοδο και επιτρέψτε μας να προσπαθήσουμε όσο μπορούμε να έχουμε το καλύτερο δυνατό αποτέλεσμα. </w:t>
      </w:r>
    </w:p>
    <w:p w14:paraId="059A1507"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Ο νόμος που έχουμε ψηφίσει ορίζει ότι θα πρέπει στο πληροφορικό σύστημα να</w:t>
      </w:r>
      <w:r>
        <w:rPr>
          <w:rFonts w:eastAsia="Times New Roman"/>
          <w:szCs w:val="24"/>
        </w:rPr>
        <w:t xml:space="preserve"> καταχωρείται το αποτέλεσμα του </w:t>
      </w:r>
      <w:proofErr w:type="spellStart"/>
      <w:r>
        <w:rPr>
          <w:rFonts w:eastAsia="Times New Roman"/>
          <w:szCs w:val="24"/>
        </w:rPr>
        <w:t>επανυπολογισμού</w:t>
      </w:r>
      <w:proofErr w:type="spellEnd"/>
      <w:r>
        <w:rPr>
          <w:rFonts w:eastAsia="Times New Roman"/>
          <w:szCs w:val="24"/>
        </w:rPr>
        <w:t xml:space="preserve"> και όχι να χορηγηθεί αυτό το ύψος των συντάξεων που προκύπτει από τον </w:t>
      </w:r>
      <w:proofErr w:type="spellStart"/>
      <w:r>
        <w:rPr>
          <w:rFonts w:eastAsia="Times New Roman"/>
          <w:szCs w:val="24"/>
        </w:rPr>
        <w:t>επανυπολογισμό</w:t>
      </w:r>
      <w:proofErr w:type="spellEnd"/>
      <w:r>
        <w:rPr>
          <w:rFonts w:eastAsia="Times New Roman"/>
          <w:szCs w:val="24"/>
        </w:rPr>
        <w:t xml:space="preserve"> τώρα. </w:t>
      </w:r>
    </w:p>
    <w:p w14:paraId="059A1508"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Η χορήγηση θα γίνει από 1η Ιανουαρίου του 2019 και μέχρι τότε μπορούμε να προσπαθούμε να έχουμε το καλύτερο δυνατό α</w:t>
      </w:r>
      <w:r>
        <w:rPr>
          <w:rFonts w:eastAsia="Times New Roman"/>
          <w:szCs w:val="24"/>
        </w:rPr>
        <w:t>ποτέλεσμα για τους συνταξιούχους μας. Αυτό πάντα κάνουμε. Αυτή είναι η μόνη προσπάθειά μας και έχουμε την αισιοδοξία ότι θα μπορέσουμε να πετύχουμε τα καλύτερα δυνατά αποτελέσματα.</w:t>
      </w:r>
    </w:p>
    <w:p w14:paraId="059A1509"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Επομένως, κάντε λίγο υπομονή. Προσπαθήστε κι εσείς μαζί μας να έχουμε αυτό </w:t>
      </w:r>
      <w:r>
        <w:rPr>
          <w:rFonts w:eastAsia="Times New Roman"/>
          <w:szCs w:val="24"/>
        </w:rPr>
        <w:t xml:space="preserve">το αποτέλεσμα, διότι μας δεσμεύει όλους αυτή η ευθύνη που έχει αναλάβει η Κυβέρνηση όχι με δική μας πρωτοβουλία, αλλά με μια πρωτοβουλία που εκδηλώθηκε το 2010 από την τότε Κυβέρνηση να δεσμεύσει τη χώρα με το 16,2% της δημοσιονομικής δαπάνης. </w:t>
      </w:r>
    </w:p>
    <w:p w14:paraId="059A150A"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 xml:space="preserve">Αυτό είναι </w:t>
      </w:r>
      <w:r>
        <w:rPr>
          <w:rFonts w:eastAsia="Times New Roman"/>
          <w:szCs w:val="24"/>
        </w:rPr>
        <w:t>ανελαστικό ύψος δέσμευσης. Δεν μπορούμε να κάνουμε κάτι σ’ αυτό, διότι, όπως κι εσείς θυμάστε, το 2015 μας λέγατε «γρήγορα-γρήγορα αναλάβετε τις δεσμεύσεις που η χώρα είχε από πριν». Κάναμε αυτήν την πολιτική κίνηση κι εμείς με τον νόμο που ψηφίσαμε το 201</w:t>
      </w:r>
      <w:r>
        <w:rPr>
          <w:rFonts w:eastAsia="Times New Roman"/>
          <w:szCs w:val="24"/>
        </w:rPr>
        <w:t>5, με το τρίτο μνημόνιο που εσείς το λέτε αχρείαστο -τα άλλα δύο ήταν χρήσιμα, το τρίτο σας μάρανε που είναι αχρείαστο- το οποίο εσείς θέλατε γρήγορα-γρήγορα να ψηφίσουμε ως αχρείαστο.</w:t>
      </w:r>
    </w:p>
    <w:p w14:paraId="059A150B"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Αυτή είναι η κατάσταση και δεν μπορούμε να κρυβόμαστε σε καμμιά περίπτω</w:t>
      </w:r>
      <w:r>
        <w:rPr>
          <w:rFonts w:eastAsia="Times New Roman"/>
          <w:szCs w:val="24"/>
        </w:rPr>
        <w:t xml:space="preserve">ση. Τουλάχιστον, ας μιλάμε ειλικρινά εδώ. Και αν είναι κάτι που από την πλευρά σας μπορείτε να υποδείξετε για να γίνει διαφορετικά σε όφελος των ασφαλισμένων, να το πείτε, </w:t>
      </w:r>
      <w:r>
        <w:rPr>
          <w:rFonts w:eastAsia="Times New Roman"/>
          <w:szCs w:val="24"/>
        </w:rPr>
        <w:lastRenderedPageBreak/>
        <w:t xml:space="preserve">αλλά όχι να ανατρέψουμε δεσμεύσεις, που έτσι κι αλλιώς μας συνοδεύουν, που κι εμείς </w:t>
      </w:r>
      <w:r>
        <w:rPr>
          <w:rFonts w:eastAsia="Times New Roman"/>
          <w:szCs w:val="24"/>
        </w:rPr>
        <w:t>αναλάβαμε διότι δεν μπορούσε να γίνει διαφορετικά σ’ εκείνη τη συγκυρία υπό τις συνθήκες που βρισκόταν η χώρα.</w:t>
      </w:r>
    </w:p>
    <w:p w14:paraId="059A150C"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 xml:space="preserve">Δεν μπορεί να γίνεται αυτό και να έρχεστε συνεχώς να λέτε ότι εσείς είστε έξω από αυτήν την ευθύνη, που προκλήθηκε τα προηγούμενα χρόνια από τις </w:t>
      </w:r>
      <w:r>
        <w:rPr>
          <w:rFonts w:eastAsia="Times New Roman"/>
          <w:szCs w:val="24"/>
        </w:rPr>
        <w:t xml:space="preserve">προηγούμενες δεσμεύσεις. Δεν είμαι εγώ υπόλογος και δεν είναι η Κυβέρνησή μας </w:t>
      </w:r>
      <w:proofErr w:type="spellStart"/>
      <w:r>
        <w:rPr>
          <w:rFonts w:eastAsia="Times New Roman"/>
          <w:szCs w:val="24"/>
        </w:rPr>
        <w:t>υπόλογη</w:t>
      </w:r>
      <w:proofErr w:type="spellEnd"/>
      <w:r>
        <w:rPr>
          <w:rFonts w:eastAsia="Times New Roman"/>
          <w:szCs w:val="24"/>
        </w:rPr>
        <w:t xml:space="preserve"> γι’ αυτά τα αποτελέσματα, τα οποία έχουν την πηγή τους στα προηγούμενα χρόνια.</w:t>
      </w:r>
    </w:p>
    <w:p w14:paraId="059A150D"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Και, πραγματικά, είναι πάρα πολύ αυστηρές οι δεσμεύσεις που προκύπταν από τα προηγούμενα μν</w:t>
      </w:r>
      <w:r>
        <w:rPr>
          <w:rFonts w:eastAsia="Times New Roman"/>
          <w:szCs w:val="24"/>
        </w:rPr>
        <w:t>ημόνια. Αυτή η δέσμευση που αναλάβαμε ήταν δέσμευση προγενέστερη.</w:t>
      </w:r>
    </w:p>
    <w:p w14:paraId="059A150E"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 xml:space="preserve">Γι’ αυτόν τον λόγο, κύριε Κουτσούκο, τα αποτελέσματα θα τα έχουμε τον Γενάρη του 2019 ως προς τον </w:t>
      </w:r>
      <w:proofErr w:type="spellStart"/>
      <w:r>
        <w:rPr>
          <w:rFonts w:eastAsia="Times New Roman"/>
          <w:szCs w:val="24"/>
        </w:rPr>
        <w:t>επανυπολογισμό</w:t>
      </w:r>
      <w:proofErr w:type="spellEnd"/>
      <w:r>
        <w:rPr>
          <w:rFonts w:eastAsia="Times New Roman"/>
          <w:szCs w:val="24"/>
        </w:rPr>
        <w:t xml:space="preserve">. Έχει γίνει. Παρεμβαίνουμε στο καλύτερο αποτέλεσμα που μπορούμε να έχουμε σ’ </w:t>
      </w:r>
      <w:r>
        <w:rPr>
          <w:rFonts w:eastAsia="Times New Roman"/>
          <w:szCs w:val="24"/>
        </w:rPr>
        <w:t xml:space="preserve">όλη τη διαδικασία, την οποία ακολουθούμε. Δεν είναι της ώρας να μπούμε σε λεπτομέρειες ως προς αυτό. Η προσπάθεια που </w:t>
      </w:r>
      <w:r>
        <w:rPr>
          <w:rFonts w:eastAsia="Times New Roman"/>
          <w:szCs w:val="24"/>
        </w:rPr>
        <w:lastRenderedPageBreak/>
        <w:t>κάνουμε για την επιτυχή αξιολόγηση και την ολοκλήρωση των σχετικών προγραμμάτων που θα κριθούν στο επόμενο διάστημα θα συνοδεύουν την προσ</w:t>
      </w:r>
      <w:r>
        <w:rPr>
          <w:rFonts w:eastAsia="Times New Roman"/>
          <w:szCs w:val="24"/>
        </w:rPr>
        <w:t>πάθειά μας για τη συνέχεια.</w:t>
      </w:r>
    </w:p>
    <w:p w14:paraId="059A150F"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szCs w:val="24"/>
        </w:rPr>
        <w:t>Σας ευχαριστώ πολύ.</w:t>
      </w:r>
    </w:p>
    <w:p w14:paraId="059A1510" w14:textId="77777777" w:rsidR="0000337C" w:rsidRDefault="007A3653">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059A1511" w14:textId="77777777" w:rsidR="0000337C" w:rsidRDefault="007A3653">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έβδομη με αριθμό 1526/19-4-2018 </w:t>
      </w:r>
      <w:r>
        <w:rPr>
          <w:rFonts w:eastAsia="Times New Roman" w:cs="Times New Roman"/>
          <w:szCs w:val="24"/>
        </w:rPr>
        <w:t xml:space="preserve">επίκαιρη ερώτηση </w:t>
      </w:r>
      <w:r>
        <w:rPr>
          <w:rFonts w:eastAsia="Times New Roman" w:cs="Times New Roman"/>
          <w:szCs w:val="24"/>
        </w:rPr>
        <w:t xml:space="preserve">πρώτου κύκλου του Ζ΄ Αντιπροέδρου της Βουλής και Βουλευτή Α΄ Αθηνών του Ποταμιού κ. </w:t>
      </w:r>
      <w:r>
        <w:rPr>
          <w:rFonts w:eastAsia="Times New Roman" w:cs="Times New Roman"/>
          <w:bCs/>
          <w:szCs w:val="24"/>
        </w:rPr>
        <w:t>Σπυρίδωνο</w:t>
      </w:r>
      <w:r>
        <w:rPr>
          <w:rFonts w:eastAsia="Times New Roman" w:cs="Times New Roman"/>
          <w:bCs/>
          <w:szCs w:val="24"/>
        </w:rPr>
        <w:t>ς Λυκούδη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«Εικόνα εγκατάλειψης παρουσιάζουν ιστορικά </w:t>
      </w:r>
      <w:r>
        <w:rPr>
          <w:rFonts w:eastAsia="Times New Roman" w:cs="Times New Roman"/>
          <w:szCs w:val="24"/>
        </w:rPr>
        <w:t xml:space="preserve">κτήρια </w:t>
      </w:r>
      <w:r>
        <w:rPr>
          <w:rFonts w:eastAsia="Times New Roman" w:cs="Times New Roman"/>
          <w:szCs w:val="24"/>
        </w:rPr>
        <w:t>στο κέντρο της Αθήνας».</w:t>
      </w:r>
    </w:p>
    <w:p w14:paraId="059A1512" w14:textId="77777777" w:rsidR="0000337C" w:rsidRDefault="007A3653">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η </w:t>
      </w:r>
      <w:r>
        <w:rPr>
          <w:rFonts w:eastAsia="Times New Roman" w:cs="Times New Roman"/>
          <w:szCs w:val="24"/>
        </w:rPr>
        <w:t xml:space="preserve">κ.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059A1513" w14:textId="77777777" w:rsidR="0000337C" w:rsidRDefault="007A3653">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t>Παρακαλώ, κύριε Λυκούδη, έχετε τον λόγο.</w:t>
      </w:r>
    </w:p>
    <w:p w14:paraId="059A1514" w14:textId="77777777" w:rsidR="0000337C" w:rsidRDefault="007A3653">
      <w:pPr>
        <w:tabs>
          <w:tab w:val="left" w:pos="2940"/>
        </w:tabs>
        <w:spacing w:line="600" w:lineRule="auto"/>
        <w:ind w:firstLine="680"/>
        <w:contextualSpacing/>
        <w:jc w:val="both"/>
        <w:rPr>
          <w:rFonts w:eastAsia="Times New Roman" w:cs="Times New Roman"/>
          <w:szCs w:val="24"/>
        </w:rPr>
      </w:pPr>
      <w:r>
        <w:rPr>
          <w:rFonts w:eastAsia="Times New Roman" w:cs="Times New Roman"/>
          <w:b/>
          <w:szCs w:val="24"/>
        </w:rPr>
        <w:t>ΣΠΥΡΙΔΩΝ Λ</w:t>
      </w:r>
      <w:r>
        <w:rPr>
          <w:rFonts w:eastAsia="Times New Roman" w:cs="Times New Roman"/>
          <w:b/>
          <w:szCs w:val="24"/>
        </w:rPr>
        <w:t xml:space="preserve">ΥΚΟΥΔΗΣ (Ζ΄ Αντιπρόεδρος της Βουλής): </w:t>
      </w:r>
      <w:r>
        <w:rPr>
          <w:rFonts w:eastAsia="Times New Roman" w:cs="Times New Roman"/>
          <w:szCs w:val="24"/>
        </w:rPr>
        <w:t>Ευχαριστώ, κύριε Πρόεδρε.</w:t>
      </w:r>
    </w:p>
    <w:p w14:paraId="059A1515" w14:textId="77777777" w:rsidR="0000337C" w:rsidRDefault="007A3653">
      <w:pPr>
        <w:tabs>
          <w:tab w:val="left" w:pos="294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Είναι η τρίτη ερώτηση που κάνω για το ίδιο θέμα. Δύο έχω κάνει σ’ εσάς, μία στον προηγούμενο Υπουργό και σας διαβεβαιώ ότι δεν έχει καμμιά σχέση η επιμονή μου αυτή με οποιαδήποτε </w:t>
      </w:r>
      <w:r>
        <w:rPr>
          <w:rFonts w:eastAsia="Times New Roman" w:cs="Times New Roman"/>
          <w:szCs w:val="24"/>
        </w:rPr>
        <w:t>αντιπολιτευτική διάθεση, πολύ περισσότερο που δεν είναι στην ευθύνη τη δική σας μια εγκατάλειψη δεκαετιών σε μεγάλα κομμάτια του κέντρου της πόλης ούτε το κάνω επειδή έχω την αίσθηση μιας πολιτικής υποχρέωσης ως Βουλευτής της Α΄ Αθηνών.</w:t>
      </w:r>
    </w:p>
    <w:p w14:paraId="059A1516" w14:textId="77777777" w:rsidR="0000337C" w:rsidRDefault="007A3653">
      <w:pPr>
        <w:spacing w:after="0" w:line="600" w:lineRule="auto"/>
        <w:ind w:firstLine="720"/>
        <w:contextualSpacing/>
        <w:jc w:val="both"/>
        <w:rPr>
          <w:rFonts w:eastAsia="Times New Roman"/>
          <w:szCs w:val="24"/>
        </w:rPr>
      </w:pPr>
      <w:r>
        <w:rPr>
          <w:rFonts w:eastAsia="Times New Roman"/>
          <w:szCs w:val="24"/>
        </w:rPr>
        <w:t xml:space="preserve">Σας μιλώ ειλικρινά </w:t>
      </w:r>
      <w:r>
        <w:rPr>
          <w:rFonts w:eastAsia="Times New Roman"/>
          <w:szCs w:val="24"/>
        </w:rPr>
        <w:t>και επιμένω, γιατί έχω γεννηθεί και έχω μεγαλώσει σε αυτή την πόλη. Είναι πραγματικά πληγή το να βλέπεις μεγάλα κομμάτια της εγκαταλελειμμένα και αυτές τις ανοιχτές πληγές καθημερινά μπροστά σου. Το λέω ειλικρινά από μία προσωπική ευαισθησία και θέλω να τη</w:t>
      </w:r>
      <w:r>
        <w:rPr>
          <w:rFonts w:eastAsia="Times New Roman"/>
          <w:szCs w:val="24"/>
        </w:rPr>
        <w:t xml:space="preserve">ν καταλάβετε.  </w:t>
      </w:r>
    </w:p>
    <w:p w14:paraId="059A1517" w14:textId="77777777" w:rsidR="0000337C" w:rsidRDefault="007A3653">
      <w:pPr>
        <w:spacing w:after="0" w:line="600" w:lineRule="auto"/>
        <w:ind w:firstLine="720"/>
        <w:contextualSpacing/>
        <w:jc w:val="both"/>
        <w:rPr>
          <w:rFonts w:eastAsia="Times New Roman"/>
          <w:szCs w:val="24"/>
        </w:rPr>
      </w:pPr>
      <w:r>
        <w:rPr>
          <w:rFonts w:eastAsia="Times New Roman"/>
          <w:szCs w:val="24"/>
        </w:rPr>
        <w:t>Κυρία Υπουργέ, θα σας αναφέρω ορισμένα στοιχεία, που τα γράφω στην ερώτησή μου. Τα έχετε διαβάσει, αλλά θα τα ξαναπώ, γιατί εκτός από εσάς, τους συναδέλφους μου και εμένα, είμαι ευτυχής που εκ συμπτώσεως παρίσταται ο κ. Κακλαμάνης, επειδή έ</w:t>
      </w:r>
      <w:r>
        <w:rPr>
          <w:rFonts w:eastAsia="Times New Roman"/>
          <w:szCs w:val="24"/>
        </w:rPr>
        <w:t xml:space="preserve">χει και ο ίδιος μία ερώτηση αργότερα, ως πρώην Δήμαρχος της Αθήνας ξέρει </w:t>
      </w:r>
      <w:r>
        <w:rPr>
          <w:rFonts w:eastAsia="Times New Roman"/>
          <w:szCs w:val="24"/>
        </w:rPr>
        <w:lastRenderedPageBreak/>
        <w:t xml:space="preserve">πάρα πολύ καλά τα θέματα στα οποία αναφέρομαι και ξέρει πάρα πολύ καλά ότι έχω δίκιο. </w:t>
      </w:r>
    </w:p>
    <w:p w14:paraId="059A1518" w14:textId="77777777" w:rsidR="0000337C" w:rsidRDefault="007A3653">
      <w:pPr>
        <w:spacing w:after="0" w:line="600" w:lineRule="auto"/>
        <w:ind w:firstLine="720"/>
        <w:contextualSpacing/>
        <w:jc w:val="both"/>
        <w:rPr>
          <w:rFonts w:eastAsia="Times New Roman"/>
          <w:szCs w:val="24"/>
        </w:rPr>
      </w:pPr>
      <w:r>
        <w:rPr>
          <w:rFonts w:eastAsia="Times New Roman"/>
          <w:szCs w:val="24"/>
        </w:rPr>
        <w:t>Το κτήριο στην οδό Πραξιτέλους, ένα μεγάλο κτήριο στον αριθμό 24, είναι εγκαταλελειμμένο εδώ και</w:t>
      </w:r>
      <w:r>
        <w:rPr>
          <w:rFonts w:eastAsia="Times New Roman"/>
          <w:szCs w:val="24"/>
        </w:rPr>
        <w:t xml:space="preserve"> χρόνια, αλλά όχι εγκαταλελειμμένο γενικώς. Είναι μία εστία ποντικιών. Γίνονται απολυμάνσεις σχεδόν κάθε μήνα από τον </w:t>
      </w:r>
      <w:r>
        <w:rPr>
          <w:rFonts w:eastAsia="Times New Roman"/>
          <w:szCs w:val="24"/>
        </w:rPr>
        <w:t>δήμο</w:t>
      </w:r>
      <w:r>
        <w:rPr>
          <w:rFonts w:eastAsia="Times New Roman"/>
          <w:szCs w:val="24"/>
        </w:rPr>
        <w:t xml:space="preserve">, αλλά αυτό δεν σημαίνει τίποτα και δεν οδηγεί πουθενά. </w:t>
      </w:r>
    </w:p>
    <w:p w14:paraId="059A1519" w14:textId="77777777" w:rsidR="0000337C" w:rsidRDefault="007A3653">
      <w:pPr>
        <w:spacing w:after="0" w:line="600" w:lineRule="auto"/>
        <w:ind w:firstLine="720"/>
        <w:contextualSpacing/>
        <w:jc w:val="both"/>
        <w:rPr>
          <w:rFonts w:eastAsia="Times New Roman"/>
          <w:szCs w:val="24"/>
        </w:rPr>
      </w:pPr>
      <w:r>
        <w:rPr>
          <w:rFonts w:eastAsia="Times New Roman"/>
          <w:szCs w:val="24"/>
        </w:rPr>
        <w:t>Ένα από τα παλαιότερα και ωραιότερα ιστορικά κτήρια της Αθήνας, το κτήριο της</w:t>
      </w:r>
      <w:r>
        <w:rPr>
          <w:rFonts w:eastAsia="Times New Roman"/>
          <w:szCs w:val="24"/>
        </w:rPr>
        <w:t xml:space="preserve"> οδού Φειδίου, το Μέγαρο Πρόκες </w:t>
      </w:r>
      <w:proofErr w:type="spellStart"/>
      <w:r>
        <w:rPr>
          <w:rFonts w:eastAsia="Times New Roman"/>
          <w:szCs w:val="24"/>
        </w:rPr>
        <w:t>Όστεν</w:t>
      </w:r>
      <w:proofErr w:type="spellEnd"/>
      <w:r>
        <w:rPr>
          <w:rFonts w:eastAsia="Times New Roman"/>
          <w:szCs w:val="24"/>
        </w:rPr>
        <w:t xml:space="preserve">, είναι στην κυριολεξία ερείπιο και έτοιμο να καταρρεύσει. Αυτό το πάλαι ποτέ κόσμημα των Αθηνών, που έχει στεγάσει τον Αυστριακό πρέσβη, που έχει γίνει στη συνέχεια υποθηκοφυλακείο, που ήταν μετά η στέγη του Ελληνικού </w:t>
      </w:r>
      <w:r>
        <w:rPr>
          <w:rFonts w:eastAsia="Times New Roman"/>
          <w:szCs w:val="24"/>
        </w:rPr>
        <w:t xml:space="preserve">Ωδείου, του Ωδείου Αθηνών, είναι στην απόλυτη και πλήρη εγκατάλειψη. </w:t>
      </w:r>
    </w:p>
    <w:p w14:paraId="059A151A" w14:textId="77777777" w:rsidR="0000337C" w:rsidRDefault="007A3653">
      <w:pPr>
        <w:spacing w:after="0" w:line="600" w:lineRule="auto"/>
        <w:ind w:firstLine="720"/>
        <w:contextualSpacing/>
        <w:jc w:val="both"/>
        <w:rPr>
          <w:rFonts w:eastAsia="Times New Roman"/>
          <w:szCs w:val="24"/>
        </w:rPr>
      </w:pPr>
      <w:r>
        <w:rPr>
          <w:rFonts w:eastAsia="Times New Roman"/>
          <w:szCs w:val="24"/>
        </w:rPr>
        <w:t xml:space="preserve">Και είναι στην καρδιά της Αθήνας, κυρία Υπουργέ. Είναι στη γωνία της Πανεπιστημίου και της Χαριλάου Τρικούπη. Προφανώς ξέρετε πάρα πολύ καλά τι λέω, αλλά </w:t>
      </w:r>
      <w:r>
        <w:rPr>
          <w:rFonts w:eastAsia="Times New Roman"/>
          <w:szCs w:val="24"/>
        </w:rPr>
        <w:lastRenderedPageBreak/>
        <w:t>επιμένω και δίνω όσο το δυνατό μ</w:t>
      </w:r>
      <w:r>
        <w:rPr>
          <w:rFonts w:eastAsia="Times New Roman"/>
          <w:szCs w:val="24"/>
        </w:rPr>
        <w:t xml:space="preserve">εγαλύτερη έμφαση σε αυτό, για να γίνει κατανοητό το πρόβλημα. </w:t>
      </w:r>
    </w:p>
    <w:p w14:paraId="059A151B" w14:textId="77777777" w:rsidR="0000337C" w:rsidRDefault="007A3653">
      <w:pPr>
        <w:spacing w:after="0" w:line="600" w:lineRule="auto"/>
        <w:ind w:firstLine="720"/>
        <w:contextualSpacing/>
        <w:jc w:val="both"/>
        <w:rPr>
          <w:rFonts w:eastAsia="Times New Roman"/>
          <w:szCs w:val="24"/>
        </w:rPr>
      </w:pPr>
      <w:r>
        <w:rPr>
          <w:rFonts w:eastAsia="Times New Roman"/>
          <w:szCs w:val="24"/>
        </w:rPr>
        <w:t>Ο μεσαιωνικός πύργος της οδού Θήρας στην Πλατεία Αμερικής, από όπου έχετε και όλοι έχουμε περάσει, αυτό το αρχιτεκτονικό οικοδόμημα άλλου τύπου, που είναι σπάνιο -ακόμη και σε μεγάλες πρωτεύουσ</w:t>
      </w:r>
      <w:r>
        <w:rPr>
          <w:rFonts w:eastAsia="Times New Roman"/>
          <w:szCs w:val="24"/>
        </w:rPr>
        <w:t>ες στην Ευρώπη δεν εμφανίζονται τέτοια κτήρια- έχει χαρακτηριστεί διατηρητέο από το 2008. Κτίστηκε το 1914 ως κατοικία του Κεφαλλονίτη εμπόρου Τυπάλδου, κατοικούνταν ως το 1993 και σήμερα, παρά τις απέλπιδες προσπάθειες που κάνει η ιδιοκτήτριά του να το κρ</w:t>
      </w:r>
      <w:r>
        <w:rPr>
          <w:rFonts w:eastAsia="Times New Roman"/>
          <w:szCs w:val="24"/>
        </w:rPr>
        <w:t xml:space="preserve">ατήσει ζωντανό, δίνοντάς το σε συλλόγους της γειτονιάς, για να έχει μία ζωή, το κτήριο παραμένει στην κατάσταση που είναι σήμερα και είναι προφανές ότι θα καταρρεύσει. Δεν πρόκειται να κρατηθεί. </w:t>
      </w:r>
    </w:p>
    <w:p w14:paraId="059A151C" w14:textId="77777777" w:rsidR="0000337C" w:rsidRDefault="007A3653">
      <w:pPr>
        <w:spacing w:after="0" w:line="600" w:lineRule="auto"/>
        <w:ind w:firstLine="720"/>
        <w:contextualSpacing/>
        <w:jc w:val="both"/>
        <w:rPr>
          <w:rFonts w:eastAsia="Times New Roman"/>
          <w:szCs w:val="24"/>
        </w:rPr>
      </w:pPr>
      <w:r>
        <w:rPr>
          <w:rFonts w:eastAsia="Times New Roman"/>
          <w:szCs w:val="24"/>
        </w:rPr>
        <w:t>Και ένα τελευταίο που αφορά και εσάς, όχι προσωπικά αλλά τον</w:t>
      </w:r>
      <w:r>
        <w:rPr>
          <w:rFonts w:eastAsia="Times New Roman"/>
          <w:szCs w:val="24"/>
        </w:rPr>
        <w:t xml:space="preserve"> χώρο που υπηρετείτε, την τέχνη, είναι το κτήριο του Κωστή Παλαμά στην οδό Περιάνδρου. </w:t>
      </w:r>
    </w:p>
    <w:p w14:paraId="059A151D" w14:textId="77777777" w:rsidR="0000337C" w:rsidRDefault="007A3653">
      <w:pPr>
        <w:spacing w:after="0" w:line="600" w:lineRule="auto"/>
        <w:ind w:firstLine="720"/>
        <w:contextualSpacing/>
        <w:jc w:val="both"/>
        <w:rPr>
          <w:rFonts w:eastAsia="Times New Roman"/>
          <w:szCs w:val="24"/>
        </w:rPr>
      </w:pPr>
      <w:r>
        <w:rPr>
          <w:rFonts w:eastAsia="Times New Roman"/>
          <w:szCs w:val="24"/>
        </w:rPr>
        <w:lastRenderedPageBreak/>
        <w:t xml:space="preserve">Δεν υπάρχει πρωτεύουσα στην Ευρώπη που να μην έχει ειδική φροντίδα για τις κατοικίες των μεγάλων καλλιτεχνών, των ιστορικών προσωπικοτήτων της τέχνης. Εμείς εδώ έχουμε </w:t>
      </w:r>
      <w:r>
        <w:rPr>
          <w:rFonts w:eastAsia="Times New Roman"/>
          <w:szCs w:val="24"/>
        </w:rPr>
        <w:t xml:space="preserve">μία απόσταση από αυτά τα θέματα, σαν να μην μας αφορούν! </w:t>
      </w:r>
    </w:p>
    <w:p w14:paraId="059A151E" w14:textId="77777777" w:rsidR="0000337C" w:rsidRDefault="007A3653">
      <w:pPr>
        <w:spacing w:after="0" w:line="600" w:lineRule="auto"/>
        <w:ind w:firstLine="720"/>
        <w:contextualSpacing/>
        <w:jc w:val="both"/>
        <w:rPr>
          <w:rFonts w:eastAsia="Times New Roman"/>
          <w:szCs w:val="24"/>
        </w:rPr>
      </w:pPr>
      <w:r>
        <w:rPr>
          <w:rFonts w:eastAsia="Times New Roman"/>
          <w:szCs w:val="24"/>
        </w:rPr>
        <w:t>Κυρία Υπουργέ, σας ερωτώ εάν υπάρχει και ποιο είναι το σχέδιο του Υπουργείου για την αποκατάσταση της εικόνας αυτών των κτηρίων που ανέφερα ή και άλλων. Σας λέω από τώρα ότι εγώ θα έρθω με τέταρτη ε</w:t>
      </w:r>
      <w:r>
        <w:rPr>
          <w:rFonts w:eastAsia="Times New Roman"/>
          <w:szCs w:val="24"/>
        </w:rPr>
        <w:t>ρώτηση σε εσάς σε σχέση με τα διατηρητέα κτήρια και την τραγική τους μοίρα, αλλά και την τραγική μοίρα των ιδιοκτητών τους, που δεν μπορούν να τα κρατήσουν πια.</w:t>
      </w:r>
    </w:p>
    <w:p w14:paraId="059A151F" w14:textId="77777777" w:rsidR="0000337C" w:rsidRDefault="007A3653">
      <w:pPr>
        <w:spacing w:after="0" w:line="600" w:lineRule="auto"/>
        <w:ind w:firstLine="720"/>
        <w:contextualSpacing/>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κύριε Πρόεδρε, αλλά έχω μία ευαισθησία γι’ αυτά τα θέματα. Πήγα προχθές στην ημε</w:t>
      </w:r>
      <w:r>
        <w:rPr>
          <w:rFonts w:eastAsia="Times New Roman"/>
          <w:szCs w:val="24"/>
        </w:rPr>
        <w:t xml:space="preserve">ρίδα που έκανε ο Σύλλογος Ιδιοκτητών των Διατηρητέων, μία εξαιρετικού ενδιαφέροντος ημερίδα και είδα την απελπισία των ανθρώπων. Θέλουν να κρατήσουν το διατηρητέο, γιατί αισθάνονται την ανάγκη έναντι της πόλης και της ιστορίας τους να το κρατήσουν και δεν </w:t>
      </w:r>
      <w:r>
        <w:rPr>
          <w:rFonts w:eastAsia="Times New Roman"/>
          <w:szCs w:val="24"/>
        </w:rPr>
        <w:t xml:space="preserve">μπορούν. Δεν το αντέχουν, ιδίως από πλευράς του ΕΝΦΙΑ και φορολογίας του. </w:t>
      </w:r>
    </w:p>
    <w:p w14:paraId="059A1520" w14:textId="77777777" w:rsidR="0000337C" w:rsidRDefault="007A3653">
      <w:pPr>
        <w:spacing w:after="0" w:line="600" w:lineRule="auto"/>
        <w:ind w:firstLine="720"/>
        <w:contextualSpacing/>
        <w:jc w:val="both"/>
        <w:rPr>
          <w:rFonts w:eastAsia="Times New Roman"/>
          <w:szCs w:val="24"/>
        </w:rPr>
      </w:pPr>
      <w:r>
        <w:rPr>
          <w:rFonts w:eastAsia="Times New Roman"/>
          <w:szCs w:val="24"/>
        </w:rPr>
        <w:lastRenderedPageBreak/>
        <w:t>Επίσης, σας ερωτώ, τι προτίθεται να κάνει το Υπουργείο σας σχετικά με την κατοικία του Κωστή Παλαμά, που ανέφερα πριν και εάν υπάρχει έστω και στοιχειώδης συνεννόηση με τον Δήμο της</w:t>
      </w:r>
      <w:r>
        <w:rPr>
          <w:rFonts w:eastAsia="Times New Roman"/>
          <w:szCs w:val="24"/>
        </w:rPr>
        <w:t xml:space="preserve"> Αθήνας για το πώς μπορούν να αντιμετωπιστούν αυτά τα θέματα. </w:t>
      </w:r>
    </w:p>
    <w:p w14:paraId="059A1521" w14:textId="77777777" w:rsidR="0000337C" w:rsidRDefault="007A3653">
      <w:pPr>
        <w:spacing w:after="0" w:line="600" w:lineRule="auto"/>
        <w:ind w:firstLine="720"/>
        <w:contextualSpacing/>
        <w:jc w:val="both"/>
        <w:rPr>
          <w:rFonts w:eastAsia="Times New Roman"/>
          <w:szCs w:val="24"/>
        </w:rPr>
      </w:pPr>
      <w:r>
        <w:rPr>
          <w:rFonts w:eastAsia="Times New Roman"/>
          <w:szCs w:val="24"/>
        </w:rPr>
        <w:t xml:space="preserve">Ευχαριστώ για την </w:t>
      </w:r>
      <w:proofErr w:type="spellStart"/>
      <w:r>
        <w:rPr>
          <w:rFonts w:eastAsia="Times New Roman"/>
          <w:szCs w:val="24"/>
        </w:rPr>
        <w:t>πρωτολογία</w:t>
      </w:r>
      <w:proofErr w:type="spellEnd"/>
      <w:r>
        <w:rPr>
          <w:rFonts w:eastAsia="Times New Roman"/>
          <w:szCs w:val="24"/>
        </w:rPr>
        <w:t xml:space="preserve">. </w:t>
      </w:r>
    </w:p>
    <w:p w14:paraId="059A1522" w14:textId="77777777" w:rsidR="0000337C" w:rsidRDefault="007A3653">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Υπουργέ, έχετε τον λόγο. </w:t>
      </w:r>
    </w:p>
    <w:p w14:paraId="059A1523" w14:textId="77777777" w:rsidR="0000337C" w:rsidRDefault="007A3653">
      <w:pPr>
        <w:spacing w:after="0" w:line="600" w:lineRule="auto"/>
        <w:ind w:firstLine="720"/>
        <w:contextualSpacing/>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Δεν μπορώ παρά να συμφωνήσω, κύριε Λυκού</w:t>
      </w:r>
      <w:r>
        <w:rPr>
          <w:rFonts w:eastAsia="Times New Roman"/>
          <w:szCs w:val="24"/>
        </w:rPr>
        <w:t xml:space="preserve">δη, ότι στο κέντρο της Αθήνας υπάρχει ένα κτηριακό απόθεμα πολύ μεγάλης αξίας, που δυστυχώς δεν έχει αναδειχθεί και που είναι και δική μας η αγωνία για να μπορέσουμε να το διατηρήσουμε και να το παραδώσουμε στις επόμενες γενιές. </w:t>
      </w:r>
    </w:p>
    <w:p w14:paraId="059A1524" w14:textId="77777777" w:rsidR="0000337C" w:rsidRDefault="007A3653">
      <w:pPr>
        <w:spacing w:after="0" w:line="600" w:lineRule="auto"/>
        <w:ind w:firstLine="720"/>
        <w:contextualSpacing/>
        <w:jc w:val="both"/>
        <w:rPr>
          <w:rFonts w:eastAsia="Times New Roman"/>
          <w:szCs w:val="24"/>
        </w:rPr>
      </w:pPr>
      <w:r>
        <w:rPr>
          <w:rFonts w:eastAsia="Times New Roman"/>
          <w:szCs w:val="24"/>
        </w:rPr>
        <w:t xml:space="preserve">Επίσης, ξέρουμε πάρα πολύ </w:t>
      </w:r>
      <w:r>
        <w:rPr>
          <w:rFonts w:eastAsia="Times New Roman"/>
          <w:szCs w:val="24"/>
        </w:rPr>
        <w:t xml:space="preserve">καλά τη μεγάλη καταστροφή που έγινε σε παλαιότερες εποχές, με τη λαίλαπα της αντιπαροχής, που κατέστρεψε ένα τεράστιο κομμάτι του </w:t>
      </w:r>
      <w:r>
        <w:rPr>
          <w:rFonts w:eastAsia="Times New Roman"/>
          <w:szCs w:val="24"/>
        </w:rPr>
        <w:lastRenderedPageBreak/>
        <w:t xml:space="preserve">ιστορικού κέντρου της Αθήνας, σε αντίθεση με άλλες πόλεις που κρατούν ως κόρη οφθαλμού όλα αυτά τα ιστορικά κτήρια. </w:t>
      </w:r>
    </w:p>
    <w:p w14:paraId="059A1525" w14:textId="77777777" w:rsidR="0000337C" w:rsidRDefault="007A3653">
      <w:pPr>
        <w:spacing w:after="0" w:line="600" w:lineRule="auto"/>
        <w:ind w:firstLine="720"/>
        <w:contextualSpacing/>
        <w:jc w:val="both"/>
        <w:rPr>
          <w:rFonts w:eastAsia="Times New Roman"/>
          <w:szCs w:val="24"/>
        </w:rPr>
      </w:pPr>
      <w:r>
        <w:rPr>
          <w:rFonts w:eastAsia="Times New Roman"/>
          <w:szCs w:val="24"/>
        </w:rPr>
        <w:t>Αυτή τη σ</w:t>
      </w:r>
      <w:r>
        <w:rPr>
          <w:rFonts w:eastAsia="Times New Roman"/>
          <w:szCs w:val="24"/>
        </w:rPr>
        <w:t xml:space="preserve">τιγμή, λοιπόν, έχουμε στην αρμοδιότητά μας μία σειρά κτηρίων, τα οποία προσπαθούμε να τα φροντίσουμε με τον καλύτερο τρόπο που μπορούμε. </w:t>
      </w:r>
    </w:p>
    <w:p w14:paraId="059A1526"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διευκρινίσω κάτι που ίσως δεν είναι γνωστό, ότι δεν είναι όλα τα διατηρητέα κτήρια της Αθήνας αρμοδιότητα του Υπουργείου Πολιτισμού. </w:t>
      </w:r>
    </w:p>
    <w:p w14:paraId="059A1527"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συγκεκριμένο κτήριο στο οποίο αναφέρεστε, της οδού Πραξιτέλους 24, όπως και αυτό που είναι στην οδό Θήρ</w:t>
      </w:r>
      <w:r>
        <w:rPr>
          <w:rFonts w:eastAsia="Times New Roman" w:cs="Times New Roman"/>
          <w:szCs w:val="24"/>
        </w:rPr>
        <w:t>ας, στο οποίο αναφερθήκατε, αυτό το ιδιαίτερα ξεχωριστό κτήριο στην Πλατεία Αμερικής, δεν είναι στη λίστα των χαρακτηρισμένων διατηρητέων του Υπουργείου Πολιτισμού. Επομένως, δεν έχουμε εμείς κάποια αρμοδιότητα για να παρέμβουμε ή να αντιμετωπίσουμε την πι</w:t>
      </w:r>
      <w:r>
        <w:rPr>
          <w:rFonts w:eastAsia="Times New Roman" w:cs="Times New Roman"/>
          <w:szCs w:val="24"/>
        </w:rPr>
        <w:t xml:space="preserve">θανή αποκατάσταση ως ενός χαρακτηρισμένου από εμάς κτηρίου. </w:t>
      </w:r>
    </w:p>
    <w:p w14:paraId="059A1528"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κτήριο της οδού Φειδίου, τυχαίνει να το γνωρίζω από πολύ μικρή. Ίσως τις τελευταίες μέρες που λειτουργούσε πήγα να γραφτώ σε αυτό το ωδείο, </w:t>
      </w:r>
      <w:r>
        <w:rPr>
          <w:rFonts w:eastAsia="Times New Roman" w:cs="Times New Roman"/>
          <w:szCs w:val="24"/>
        </w:rPr>
        <w:lastRenderedPageBreak/>
        <w:t>το Ελληνικό Ωδείο. Θυμάμαι ακόμα πώ</w:t>
      </w:r>
      <w:r>
        <w:rPr>
          <w:rFonts w:eastAsia="Times New Roman" w:cs="Times New Roman"/>
          <w:szCs w:val="24"/>
        </w:rPr>
        <w:t>ς ήταν μέσα. Είναι ένα κτήριο πραγματικά πάρα πολύ σημαντικό, το οποίο γνωρίζετε ότι επί πολλά χρόνια είναι στην ιδιοκτησία του Ταμείου Συντάξεων Προσωπικού Εθνικής Τράπεζας της Ελλάδας. Από το Υπουργείο Πολιτισμού, σύμφωνα με την ενημέρωση που έχω, χαρακτ</w:t>
      </w:r>
      <w:r>
        <w:rPr>
          <w:rFonts w:eastAsia="Times New Roman" w:cs="Times New Roman"/>
          <w:szCs w:val="24"/>
        </w:rPr>
        <w:t xml:space="preserve">ηρίστηκε διατηρητέο το 1977. </w:t>
      </w:r>
    </w:p>
    <w:p w14:paraId="059A1529"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έτος 1992 η αρμόδια Διεύθυνση Προστασίας και Αναστήλωσης </w:t>
      </w:r>
      <w:proofErr w:type="spellStart"/>
      <w:r>
        <w:rPr>
          <w:rFonts w:eastAsia="Times New Roman" w:cs="Times New Roman"/>
          <w:szCs w:val="24"/>
        </w:rPr>
        <w:t>Νεωτέρων</w:t>
      </w:r>
      <w:proofErr w:type="spellEnd"/>
      <w:r>
        <w:rPr>
          <w:rFonts w:eastAsia="Times New Roman" w:cs="Times New Roman"/>
          <w:szCs w:val="24"/>
        </w:rPr>
        <w:t xml:space="preserve"> και Συγχρόνων Μνημείων ενέκρινε την εκτέλεση άμεσων σωστικών εργασιών και έρευνας στο κτήριο. </w:t>
      </w:r>
    </w:p>
    <w:p w14:paraId="059A152A"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2006 εγκρίθηκε η αναγκαστική απαλλοτρίωση ή η απευθείας εξα</w:t>
      </w:r>
      <w:r>
        <w:rPr>
          <w:rFonts w:eastAsia="Times New Roman" w:cs="Times New Roman"/>
          <w:szCs w:val="24"/>
        </w:rPr>
        <w:t>γορά του κτηρίου, που, όπως σας είπα, ήταν στην ιδιοκτησία της Εθνικής Τράπεζας της Ελλάδας. Μιλάμε για το 2006 που ήταν εποχή όχι δύσκολη δημοσιονομικά, όπως είναι σήμερα. Η εκτίμηση της αξίας του ακινήτου ήταν πάρα πολύ υψηλή για την εποχή, ήταν της τάξε</w:t>
      </w:r>
      <w:r>
        <w:rPr>
          <w:rFonts w:eastAsia="Times New Roman" w:cs="Times New Roman"/>
          <w:szCs w:val="24"/>
        </w:rPr>
        <w:t xml:space="preserve">ως των 5 εκατομμυρίων ευρώ. Γι’ αυτό και σιγά-σιγά, όπως άρχισε να έρχεται η </w:t>
      </w:r>
      <w:r>
        <w:rPr>
          <w:rFonts w:eastAsia="Times New Roman" w:cs="Times New Roman"/>
          <w:szCs w:val="24"/>
        </w:rPr>
        <w:lastRenderedPageBreak/>
        <w:t xml:space="preserve">κρίση, τα δημοσιονομικά, οι δημοσιονομικές συνθήκες δεν επέτρεπαν την απαλλοτρίωση του κτηρίου. Επομένως και αυτό δεν έχει ολοκληρωθεί μέχρι σήμερα. </w:t>
      </w:r>
    </w:p>
    <w:p w14:paraId="059A152B"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Υπουργείο Πολιτισμού δίνει</w:t>
      </w:r>
      <w:r>
        <w:rPr>
          <w:rFonts w:eastAsia="Times New Roman" w:cs="Times New Roman"/>
          <w:szCs w:val="24"/>
        </w:rPr>
        <w:t xml:space="preserve"> προτεραιότητα σε απαλλοτριώσεις που αφορούν κυρίως σε αρχαιολογικούς χώρους και στην προστασία και την ανάδειξή τους. </w:t>
      </w:r>
    </w:p>
    <w:p w14:paraId="059A152C"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059A152D"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κύριε Πρόεδρε, να μιλήσω λίγο ακό</w:t>
      </w:r>
      <w:r>
        <w:rPr>
          <w:rFonts w:eastAsia="Times New Roman" w:cs="Times New Roman"/>
          <w:szCs w:val="24"/>
        </w:rPr>
        <w:t>μα.</w:t>
      </w:r>
    </w:p>
    <w:p w14:paraId="059A152E"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κτήριο επί της οδού Περιάνδρου, στο οποίο έζησε τα τελευταία χρόνια της ζωής του ο Παλαμάς, έχει μια ιδιαίτερη ιστορία. Το 2002 η Υπηρεσία </w:t>
      </w:r>
      <w:proofErr w:type="spellStart"/>
      <w:r>
        <w:rPr>
          <w:rFonts w:eastAsia="Times New Roman" w:cs="Times New Roman"/>
          <w:szCs w:val="24"/>
        </w:rPr>
        <w:t>Νεωτέρων</w:t>
      </w:r>
      <w:proofErr w:type="spellEnd"/>
      <w:r>
        <w:rPr>
          <w:rFonts w:eastAsia="Times New Roman" w:cs="Times New Roman"/>
          <w:szCs w:val="24"/>
        </w:rPr>
        <w:t xml:space="preserve"> Μνημείων εξέδωσε, έπειτα από γνωμοδότηση του τοπικού </w:t>
      </w:r>
      <w:r>
        <w:rPr>
          <w:rFonts w:eastAsia="Times New Roman" w:cs="Times New Roman"/>
          <w:szCs w:val="24"/>
        </w:rPr>
        <w:t>συμβουλίου</w:t>
      </w:r>
      <w:r>
        <w:rPr>
          <w:rFonts w:eastAsia="Times New Roman" w:cs="Times New Roman"/>
          <w:szCs w:val="24"/>
        </w:rPr>
        <w:t>, απόφαση υπέρ της έγκρισης μελέτης στ</w:t>
      </w:r>
      <w:r>
        <w:rPr>
          <w:rFonts w:eastAsia="Times New Roman" w:cs="Times New Roman"/>
          <w:szCs w:val="24"/>
        </w:rPr>
        <w:t>ερέωσης, αναμόρφωσης και ανάδειξης του κτηρίου. Αυτή η μελέτη έγινε από το Υπουργείο Πολιτισμού, αλλά δεν υλοποιήθηκε από τον ιδιοκτήτη λόγω αδυναμίας του. Αντίθετα, οι φερόμενοι ιδιοκτήτες ζήτησαν την άρση του χαρακτηρι</w:t>
      </w:r>
      <w:r>
        <w:rPr>
          <w:rFonts w:eastAsia="Times New Roman" w:cs="Times New Roman"/>
          <w:szCs w:val="24"/>
        </w:rPr>
        <w:lastRenderedPageBreak/>
        <w:t>σμού του κτηρίου αυτού, αλλά αυτό το</w:t>
      </w:r>
      <w:r>
        <w:rPr>
          <w:rFonts w:eastAsia="Times New Roman" w:cs="Times New Roman"/>
          <w:szCs w:val="24"/>
        </w:rPr>
        <w:t xml:space="preserve"> αίτημα απορρίφθηκε από το Κεντρικό Συμβούλιο </w:t>
      </w:r>
      <w:proofErr w:type="spellStart"/>
      <w:r>
        <w:rPr>
          <w:rFonts w:eastAsia="Times New Roman" w:cs="Times New Roman"/>
          <w:szCs w:val="24"/>
        </w:rPr>
        <w:t>Νεωτέρων</w:t>
      </w:r>
      <w:proofErr w:type="spellEnd"/>
      <w:r>
        <w:rPr>
          <w:rFonts w:eastAsia="Times New Roman" w:cs="Times New Roman"/>
          <w:szCs w:val="24"/>
        </w:rPr>
        <w:t xml:space="preserve"> Μνημείων, που ομόφωνα γνωμοδότησε υπέρ του μη αποχαρακτηρισμού του. </w:t>
      </w:r>
    </w:p>
    <w:p w14:paraId="059A152F"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 όλα αυτά, το Υπουργείο μετά, σύμφωνα με την ενημέρωση που έχω, εξέτασε τους τίτλους ιδιοκτησίας και τα υπόλοιπα νομικά στοιχεία</w:t>
      </w:r>
      <w:r>
        <w:rPr>
          <w:rFonts w:eastAsia="Times New Roman" w:cs="Times New Roman"/>
          <w:szCs w:val="24"/>
        </w:rPr>
        <w:t xml:space="preserve"> και προσδιόρισε την αξία για ενδεχόμενη απαλλοτρίωση, η οποία πάλι τότε κρίθηκε πάρα πολύ υψηλή. Όμως, η ευθύνη μας νομικά είναι περιορισμένη για αυτά τα ακίνητα, διότι ιδιοκτησιακά δεν ανήκουν στο Υπουργείο Πολιτισμού. </w:t>
      </w:r>
    </w:p>
    <w:p w14:paraId="059A1530"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Επομένως, όσον αφορά τα σχετικά ερ</w:t>
      </w:r>
      <w:r>
        <w:rPr>
          <w:rFonts w:eastAsia="Times New Roman" w:cs="Times New Roman"/>
          <w:szCs w:val="24"/>
        </w:rPr>
        <w:t xml:space="preserve">ωτήματα που τίθενται από εσάς, σας γνωρίζουμε ότι σύμφωνα με τον ν.3028/2002 την υποχρέωση και τη μέριμνα για την αποκατάσταση, συντήρηση και στερέωση του μνημείου την έχει ο ιδιοκτήτης. </w:t>
      </w:r>
    </w:p>
    <w:p w14:paraId="059A1531"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 υπόλοιπα θα τα αναφέρω στη δευτερολογία μου. </w:t>
      </w:r>
    </w:p>
    <w:p w14:paraId="059A1532"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 xml:space="preserve">ος Κρεμαστινός): </w:t>
      </w:r>
      <w:r>
        <w:rPr>
          <w:rFonts w:eastAsia="Times New Roman" w:cs="Times New Roman"/>
          <w:szCs w:val="24"/>
        </w:rPr>
        <w:t xml:space="preserve">Ορίστε, κύριε Λυκούδη, έχετε και πάλι τον λόγο για τρία λεπτά. </w:t>
      </w:r>
    </w:p>
    <w:p w14:paraId="059A1533"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ΛΥΚΟΥΔΗΣ (Ζ΄ Αντιπρόεδρος της Βουλής): </w:t>
      </w:r>
      <w:r>
        <w:rPr>
          <w:rFonts w:eastAsia="Times New Roman" w:cs="Times New Roman"/>
          <w:szCs w:val="24"/>
        </w:rPr>
        <w:t>Κυρία Υπουργέ, άκουσα πάρα πολύ προσεκτικά την απάντησή σας. Εγώ δεν αμφισβητώ τα στοιχεία που δώσατε, όπως επίσης μου φαίνεται</w:t>
      </w:r>
      <w:r>
        <w:rPr>
          <w:rFonts w:eastAsia="Times New Roman" w:cs="Times New Roman"/>
          <w:szCs w:val="24"/>
        </w:rPr>
        <w:t xml:space="preserve"> ότι είναι πάρα πολύ λογικό να λέτε σε εμένα «κύριε Λυκούδη, εντάξει, σε αυτό θα δω τι μπορώ να κάνω, αλλά τα άλλα δεν είναι δική μας αρμοδιότητα, είναι άλλου η ιδιοκτησία ή η πολιτική ευθύνη». </w:t>
      </w:r>
    </w:p>
    <w:p w14:paraId="059A1534" w14:textId="77777777" w:rsidR="0000337C" w:rsidRDefault="007A365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Ξέρετε, όμως, τι θέλω να πω; Εγώ απαιτώ από την Υπουργό Πολιτ</w:t>
      </w:r>
      <w:r>
        <w:rPr>
          <w:rFonts w:eastAsia="Times New Roman" w:cs="Times New Roman"/>
          <w:szCs w:val="24"/>
        </w:rPr>
        <w:t xml:space="preserve">ισμού και κυρίως από τη Λυδία </w:t>
      </w:r>
      <w:proofErr w:type="spellStart"/>
      <w:r>
        <w:rPr>
          <w:rFonts w:eastAsia="Times New Roman" w:cs="Times New Roman"/>
          <w:szCs w:val="24"/>
        </w:rPr>
        <w:t>Κονιόρδου</w:t>
      </w:r>
      <w:proofErr w:type="spellEnd"/>
      <w:r>
        <w:rPr>
          <w:rFonts w:eastAsia="Times New Roman" w:cs="Times New Roman"/>
          <w:szCs w:val="24"/>
        </w:rPr>
        <w:t>, έναν σπουδαίο άνθρωπο του θεάτρου, να πάει να χτυπήσει την πόρτα του αρμόδιου Υπουργού που δεν ενδιαφέρεται, να τον βγάλει έξω και να του πει «έλα εδώ, δεν μπορεί να συνεχίζεται αυτή η κατάσταση». Έχετε πολύ μεγαλύτ</w:t>
      </w:r>
      <w:r>
        <w:rPr>
          <w:rFonts w:eastAsia="Times New Roman" w:cs="Times New Roman"/>
          <w:szCs w:val="24"/>
        </w:rPr>
        <w:t xml:space="preserve">ερη δυνατότητα να το κάνετε εσείς από ό,τι εγώ, διότι είστε στο ίδιο Υπουργικό Συμβούλιο, ή έχετε μεγαλύτερη δυνατότητα να απευθυνθείτε στους φορείς που μπορεί να ακούσουν. </w:t>
      </w:r>
    </w:p>
    <w:p w14:paraId="059A153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Να σας δώσω δύο άλλα σημαντικά παραδείγματα, για τα οποία επίσης μπορείτε να μου π</w:t>
      </w:r>
      <w:r>
        <w:rPr>
          <w:rFonts w:eastAsia="Times New Roman" w:cs="Times New Roman"/>
          <w:szCs w:val="24"/>
        </w:rPr>
        <w:t xml:space="preserve">είτε ότι δεν σας αφορούν, αλλά για μένα έχει σημασία να ακουστούν. </w:t>
      </w:r>
    </w:p>
    <w:p w14:paraId="059A153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Η Εθνική Τράπεζα είναι ιδιοκτήτρια ενός ολόκληρου, σχεδόν, οικοδομικού τετραγώνου στο κέντρο της Αθήνας που το έχει αφήσει να ερημώσει. Σε αυτό βρίσκονται: το πρώην «</w:t>
      </w:r>
      <w:proofErr w:type="spellStart"/>
      <w:r>
        <w:rPr>
          <w:rFonts w:eastAsia="Times New Roman" w:cs="Times New Roman"/>
          <w:szCs w:val="24"/>
        </w:rPr>
        <w:t>Ατενέ</w:t>
      </w:r>
      <w:proofErr w:type="spellEnd"/>
      <w:r>
        <w:rPr>
          <w:rFonts w:eastAsia="Times New Roman" w:cs="Times New Roman"/>
          <w:szCs w:val="24"/>
        </w:rPr>
        <w:t>» -το ξέρετε-, το</w:t>
      </w:r>
      <w:r>
        <w:rPr>
          <w:rFonts w:eastAsia="Times New Roman" w:cs="Times New Roman"/>
          <w:szCs w:val="24"/>
        </w:rPr>
        <w:t xml:space="preserve"> ιστορικό κτήριο του Χρηματιστηρίου, που είναι από πίσω, το κτήριο πάνω από την </w:t>
      </w:r>
      <w:proofErr w:type="spellStart"/>
      <w:r>
        <w:rPr>
          <w:rFonts w:eastAsia="Times New Roman" w:cs="Times New Roman"/>
          <w:szCs w:val="24"/>
        </w:rPr>
        <w:t>Αχαρνική</w:t>
      </w:r>
      <w:proofErr w:type="spellEnd"/>
      <w:r>
        <w:rPr>
          <w:rFonts w:eastAsia="Times New Roman" w:cs="Times New Roman"/>
          <w:szCs w:val="24"/>
        </w:rPr>
        <w:t xml:space="preserve"> Πύλη στην οδό Αιόλου και επιπλέον το κτήριο της πρώην Κτηματικής Τράπεζας στην οδό Πανεπιστημίου. Είναι ένα ολόκληρο τετράγωνο, που είναι μία πληγή, όπως είναι το «Από</w:t>
      </w:r>
      <w:r>
        <w:rPr>
          <w:rFonts w:eastAsia="Times New Roman" w:cs="Times New Roman"/>
          <w:szCs w:val="24"/>
        </w:rPr>
        <w:t>λλων» και το «</w:t>
      </w:r>
      <w:proofErr w:type="spellStart"/>
      <w:r>
        <w:rPr>
          <w:rFonts w:eastAsia="Times New Roman" w:cs="Times New Roman"/>
          <w:szCs w:val="24"/>
        </w:rPr>
        <w:t>Αττικόν</w:t>
      </w:r>
      <w:proofErr w:type="spellEnd"/>
      <w:r>
        <w:rPr>
          <w:rFonts w:eastAsia="Times New Roman" w:cs="Times New Roman"/>
          <w:szCs w:val="24"/>
        </w:rPr>
        <w:t>» μία άλλη πληγή λίγο πιο πάνω.</w:t>
      </w:r>
    </w:p>
    <w:p w14:paraId="059A153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Πόσο θα συνεχίζεται αυτή η κατάσταση, κυρία </w:t>
      </w:r>
      <w:proofErr w:type="spellStart"/>
      <w:r>
        <w:rPr>
          <w:rFonts w:eastAsia="Times New Roman" w:cs="Times New Roman"/>
          <w:szCs w:val="24"/>
        </w:rPr>
        <w:t>Κονιόρδου</w:t>
      </w:r>
      <w:proofErr w:type="spellEnd"/>
      <w:r>
        <w:rPr>
          <w:rFonts w:eastAsia="Times New Roman" w:cs="Times New Roman"/>
          <w:szCs w:val="24"/>
        </w:rPr>
        <w:t>; Μιλάμε για δεκαετίες τώρα.</w:t>
      </w:r>
    </w:p>
    <w:p w14:paraId="059A153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Το ΙΚΑ έχει μισό οικοδομικό τετράγωνο -το ξέρετε επίσης - στη συμβολή της Πανεπιστημίου με τη Χαριλάου Τρικούπη, που από </w:t>
      </w:r>
      <w:r>
        <w:rPr>
          <w:rFonts w:eastAsia="Times New Roman" w:cs="Times New Roman"/>
          <w:szCs w:val="24"/>
        </w:rPr>
        <w:t>πίσω είναι το πρώην Εθνικό Ωδείο κ.λπ. Είναι εγκαταλελειμμένο πάνω από μία εικοσαετία. Το Πανεπιστήμιο έχει ένα κτή</w:t>
      </w:r>
      <w:r>
        <w:rPr>
          <w:rFonts w:eastAsia="Times New Roman" w:cs="Times New Roman"/>
          <w:szCs w:val="24"/>
        </w:rPr>
        <w:lastRenderedPageBreak/>
        <w:t xml:space="preserve">ριο σαβανωμένο με σκαλωσιές πάνω από πενταετία και το πρώην </w:t>
      </w:r>
      <w:r>
        <w:rPr>
          <w:rFonts w:eastAsia="Times New Roman" w:cs="Times New Roman"/>
          <w:szCs w:val="24"/>
        </w:rPr>
        <w:t xml:space="preserve">βασιλικό τυπογραφείο </w:t>
      </w:r>
      <w:r>
        <w:rPr>
          <w:rFonts w:eastAsia="Times New Roman" w:cs="Times New Roman"/>
          <w:szCs w:val="24"/>
        </w:rPr>
        <w:t>στέκει αποκαταστημένο από το 1995 περιμένοντας να το αξιοποι</w:t>
      </w:r>
      <w:r>
        <w:rPr>
          <w:rFonts w:eastAsia="Times New Roman" w:cs="Times New Roman"/>
          <w:szCs w:val="24"/>
        </w:rPr>
        <w:t>ήσουμε ως πολιτεία.</w:t>
      </w:r>
    </w:p>
    <w:p w14:paraId="059A153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Αυτά, κυρία Υπουργέ, τα αναφέρω όχι για να πάρω κάποια συγκεκριμένη απάντηση</w:t>
      </w:r>
      <w:r>
        <w:rPr>
          <w:rFonts w:eastAsia="Times New Roman" w:cs="Times New Roman"/>
          <w:szCs w:val="24"/>
        </w:rPr>
        <w:t>,</w:t>
      </w:r>
      <w:r>
        <w:rPr>
          <w:rFonts w:eastAsia="Times New Roman" w:cs="Times New Roman"/>
          <w:szCs w:val="24"/>
        </w:rPr>
        <w:t xml:space="preserve"> που θα με ησυχάσει. Μακάρι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μπορούσε να με ησυχάσει μία απάντηση που να λέει: «Εντάξει, την επόμενη πενταετία το κέντρο της Αθήνας θα είναι καλύτερ</w:t>
      </w:r>
      <w:r>
        <w:rPr>
          <w:rFonts w:eastAsia="Times New Roman" w:cs="Times New Roman"/>
          <w:szCs w:val="24"/>
        </w:rPr>
        <w:t>ο».</w:t>
      </w:r>
    </w:p>
    <w:p w14:paraId="059A153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Ξέρετε, όμως, πάρα πολύ καλά ότι για συγκεκριμένους λόγους η Ελλάδα είναι στο κέντρο του τουριστικού ενδιαφέροντος εδώ και χρόνια. Τα έχουμε πει αυτά. Η δε πόλη μας, η πρωτεύουσα, το κέντρο, η Αθήνα δέχεται εκατομμύρια τουρίστες κάθε χρόνο. Μα, δεν καί</w:t>
      </w:r>
      <w:r>
        <w:rPr>
          <w:rFonts w:eastAsia="Times New Roman" w:cs="Times New Roman"/>
          <w:szCs w:val="24"/>
        </w:rPr>
        <w:t xml:space="preserve">γεται η καρδιά κανενός, όταν ξέρει ότι περνάνε και βλέπουν </w:t>
      </w:r>
      <w:r>
        <w:rPr>
          <w:rFonts w:eastAsia="Times New Roman" w:cs="Times New Roman"/>
          <w:szCs w:val="24"/>
        </w:rPr>
        <w:t>τους κινηματογράφους</w:t>
      </w:r>
      <w:r>
        <w:rPr>
          <w:rFonts w:eastAsia="Times New Roman" w:cs="Times New Roman"/>
          <w:szCs w:val="24"/>
        </w:rPr>
        <w:t xml:space="preserve"> «</w:t>
      </w:r>
      <w:r>
        <w:rPr>
          <w:rFonts w:eastAsia="Times New Roman" w:cs="Times New Roman"/>
          <w:szCs w:val="24"/>
        </w:rPr>
        <w:t>Απόλλων</w:t>
      </w:r>
      <w:r>
        <w:rPr>
          <w:rFonts w:eastAsia="Times New Roman" w:cs="Times New Roman"/>
          <w:szCs w:val="24"/>
        </w:rPr>
        <w:t>» και το «</w:t>
      </w:r>
      <w:proofErr w:type="spellStart"/>
      <w:r>
        <w:rPr>
          <w:rFonts w:eastAsia="Times New Roman" w:cs="Times New Roman"/>
          <w:szCs w:val="24"/>
        </w:rPr>
        <w:t>Α</w:t>
      </w:r>
      <w:r>
        <w:rPr>
          <w:rFonts w:eastAsia="Times New Roman" w:cs="Times New Roman"/>
          <w:szCs w:val="24"/>
        </w:rPr>
        <w:t>ττικόν</w:t>
      </w:r>
      <w:proofErr w:type="spellEnd"/>
      <w:r>
        <w:rPr>
          <w:rFonts w:eastAsia="Times New Roman" w:cs="Times New Roman"/>
          <w:szCs w:val="24"/>
        </w:rPr>
        <w:t>» έτσι όπως είναι, με αυτό το σάβανο γύρω γύρω; Δεν τους πειράζει που περπατάνε στη Στοά Αρσάκη, στη Στοά του Βιβλίου και είναι όλα τα μαγαζιά κλειστά;</w:t>
      </w:r>
      <w:r>
        <w:rPr>
          <w:rFonts w:eastAsia="Times New Roman" w:cs="Times New Roman"/>
          <w:szCs w:val="24"/>
        </w:rPr>
        <w:t xml:space="preserve"> Είναι σαν να περπατάνε σε μία πόλη βομβαρδισμένη.</w:t>
      </w:r>
    </w:p>
    <w:p w14:paraId="059A153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κυρία Υπουργέ, δεν μπορεί να συνεχίζεται. Επικαλούμαι τη δική σας ευαισθησία. Πρέπει να κάνετε ό,τι μπορείτε και σε συνεργασία με τον δήμαρχο, για να δούμε πού θα πάει, που θα καταλήξει αυτή η ιστορί</w:t>
      </w:r>
      <w:r>
        <w:rPr>
          <w:rFonts w:eastAsia="Times New Roman" w:cs="Times New Roman"/>
          <w:szCs w:val="24"/>
        </w:rPr>
        <w:t>α.</w:t>
      </w:r>
    </w:p>
    <w:p w14:paraId="059A153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059A153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μία φράση.</w:t>
      </w:r>
    </w:p>
    <w:p w14:paraId="059A153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σημασία τα δάκρυα για την Αθήνα, διότι έχουν αντικατασταθεί από αγανάκτηση. Εγώ δεν είμαι αγανακτισμέ</w:t>
      </w:r>
      <w:r>
        <w:rPr>
          <w:rFonts w:eastAsia="Times New Roman" w:cs="Times New Roman"/>
          <w:szCs w:val="24"/>
        </w:rPr>
        <w:t>νος, αλλά είμαι ειλικρινά σε μία προσωπική και πολιτική συντριβή, υπό μία έννοια, ως πολίτης, ως κάτοικος της Αθήνας και ως ένας άνθρωπος</w:t>
      </w:r>
      <w:r>
        <w:rPr>
          <w:rFonts w:eastAsia="Times New Roman" w:cs="Times New Roman"/>
          <w:szCs w:val="24"/>
        </w:rPr>
        <w:t>,</w:t>
      </w:r>
      <w:r>
        <w:rPr>
          <w:rFonts w:eastAsia="Times New Roman" w:cs="Times New Roman"/>
          <w:szCs w:val="24"/>
        </w:rPr>
        <w:t xml:space="preserve"> που αγαπάει την πόλη που γεννήθηκε.</w:t>
      </w:r>
    </w:p>
    <w:p w14:paraId="059A153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Λυκούδη.</w:t>
      </w:r>
    </w:p>
    <w:p w14:paraId="059A154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Κυρία Υπουργέ, πριν</w:t>
      </w:r>
      <w:r>
        <w:rPr>
          <w:rFonts w:eastAsia="Times New Roman" w:cs="Times New Roman"/>
          <w:szCs w:val="24"/>
        </w:rPr>
        <w:t xml:space="preserve"> σας δώσω τον λόγο, θα ήθελα να παρέμβω λέγοντάς σας ότι έχω υποβάλει μία ανάλογη ερώτηση προς τον προκάτοχό σας Υπουργό</w:t>
      </w:r>
      <w:r>
        <w:rPr>
          <w:rFonts w:eastAsia="Times New Roman" w:cs="Times New Roman"/>
          <w:szCs w:val="24"/>
        </w:rPr>
        <w:t>,</w:t>
      </w:r>
      <w:r>
        <w:rPr>
          <w:rFonts w:eastAsia="Times New Roman" w:cs="Times New Roman"/>
          <w:szCs w:val="24"/>
        </w:rPr>
        <w:t xml:space="preserve"> που αφορούσε το Εθνικό Θέατρο της Ρόδου, που νομίζω ότι θα το είδατε εσείς. Αυτό το μνημείο </w:t>
      </w:r>
      <w:r>
        <w:rPr>
          <w:rFonts w:eastAsia="Times New Roman" w:cs="Times New Roman"/>
          <w:szCs w:val="24"/>
        </w:rPr>
        <w:lastRenderedPageBreak/>
        <w:t>πραγματικά κατέρρευσε μπροστά στα μάτια τω</w:t>
      </w:r>
      <w:r>
        <w:rPr>
          <w:rFonts w:eastAsia="Times New Roman" w:cs="Times New Roman"/>
          <w:szCs w:val="24"/>
        </w:rPr>
        <w:t xml:space="preserve">ν τοπικών αρχών. Είναι μεταξύ του </w:t>
      </w:r>
      <w:r>
        <w:rPr>
          <w:rFonts w:eastAsia="Times New Roman" w:cs="Times New Roman"/>
          <w:szCs w:val="24"/>
        </w:rPr>
        <w:t>δ</w:t>
      </w:r>
      <w:r>
        <w:rPr>
          <w:rFonts w:eastAsia="Times New Roman" w:cs="Times New Roman"/>
          <w:szCs w:val="24"/>
        </w:rPr>
        <w:t xml:space="preserve">ημαρχείου και της </w:t>
      </w:r>
      <w:r>
        <w:rPr>
          <w:rFonts w:eastAsia="Times New Roman" w:cs="Times New Roman"/>
          <w:szCs w:val="24"/>
        </w:rPr>
        <w:t>π</w:t>
      </w:r>
      <w:r>
        <w:rPr>
          <w:rFonts w:eastAsia="Times New Roman" w:cs="Times New Roman"/>
          <w:szCs w:val="24"/>
        </w:rPr>
        <w:t xml:space="preserve">εριφέρειας. Το έβλεπαν που κατέρρεε. Κατέρρευσε, λοιπόν, όχι με ευθύνες μόνο του σημερινού δημάρχου. Είναι διαχρονικό το πρόβλημα. Δεν κατανέμω ευθύνες αυτήν την στιγμή. </w:t>
      </w:r>
    </w:p>
    <w:p w14:paraId="059A154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Απαντώντας στην ερώτησή μου αυτ</w:t>
      </w:r>
      <w:r>
        <w:rPr>
          <w:rFonts w:eastAsia="Times New Roman" w:cs="Times New Roman"/>
          <w:szCs w:val="24"/>
        </w:rPr>
        <w:t xml:space="preserve">ή είχε πει, όμως, ο προκάτοχός σας Υπουργός ότι θα το αναλάμβανε, ότι θα έκανε έναν συντονισμό όλων των προσπαθειών, γιατί ο </w:t>
      </w:r>
      <w:r>
        <w:rPr>
          <w:rFonts w:eastAsia="Times New Roman" w:cs="Times New Roman"/>
          <w:szCs w:val="24"/>
        </w:rPr>
        <w:t>π</w:t>
      </w:r>
      <w:r>
        <w:rPr>
          <w:rFonts w:eastAsia="Times New Roman" w:cs="Times New Roman"/>
          <w:szCs w:val="24"/>
        </w:rPr>
        <w:t xml:space="preserve">ολιτισμός δεν είναι θέμα της </w:t>
      </w:r>
      <w:r>
        <w:rPr>
          <w:rFonts w:eastAsia="Times New Roman" w:cs="Times New Roman"/>
          <w:szCs w:val="24"/>
        </w:rPr>
        <w:t>π</w:t>
      </w:r>
      <w:r>
        <w:rPr>
          <w:rFonts w:eastAsia="Times New Roman" w:cs="Times New Roman"/>
          <w:szCs w:val="24"/>
        </w:rPr>
        <w:t xml:space="preserve">εριφέρειας μόνον ή του δημάρχου κ.λπ., αλλά το Υπουργείο πρέπει να έχει έναν συντονιστικό ρόλο πάνω </w:t>
      </w:r>
      <w:r>
        <w:rPr>
          <w:rFonts w:eastAsia="Times New Roman" w:cs="Times New Roman"/>
          <w:szCs w:val="24"/>
        </w:rPr>
        <w:t xml:space="preserve">σε όλα αυτά και η Κυβέρνηση ακόμα και νομοθετικά. Το θέμα είναι μεγαλύτερο. Δεν είναι μόνον όπως το έθεσε -και πολύ σωστά- ο κ. Λυκούδης. Αφορά τη χώρα. </w:t>
      </w:r>
    </w:p>
    <w:p w14:paraId="059A154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Οπότε και η δική μου, αν θέλετε, φωνή και η πρόταση αυτή τη στιγμή είναι να ηγηθείτε μιας τέτοιας προσ</w:t>
      </w:r>
      <w:r>
        <w:rPr>
          <w:rFonts w:eastAsia="Times New Roman" w:cs="Times New Roman"/>
          <w:szCs w:val="24"/>
        </w:rPr>
        <w:t>πάθειας, ούτως ώστε να γίνει ένας συντονισμός όλων αυτών των υποθέσεων, γιατί υπηρετούν ουσιαστικά τον πολιτισμό.</w:t>
      </w:r>
    </w:p>
    <w:p w14:paraId="059A154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Κυρία Υπουργέ, παρακαλώ, έχετε τον λόγο.</w:t>
      </w:r>
    </w:p>
    <w:p w14:paraId="059A154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ΛΥΔΙΑ ΚΟΝΙΟΡΔΟΥ (Υπουργός Πολιτισμού και Αθλητισμού): </w:t>
      </w:r>
      <w:r>
        <w:rPr>
          <w:rFonts w:eastAsia="Times New Roman" w:cs="Times New Roman"/>
          <w:szCs w:val="24"/>
        </w:rPr>
        <w:t>Δεν μπορούμε παρά να χαιρετίσουμε την ευαισθητο</w:t>
      </w:r>
      <w:r>
        <w:rPr>
          <w:rFonts w:eastAsia="Times New Roman" w:cs="Times New Roman"/>
          <w:szCs w:val="24"/>
        </w:rPr>
        <w:t>ποίηση για όλο αυτό το κτηριακό απόθεμα της χώρας μας. Όμως, όπως και εσείς είπατε, κύριε Λυκούδη, παραδεχθήκατε, διαχρονικά υπάρχει εγκατάλειψη σε αυτά τα κτήρια και δεν μπορούμε να περιμένουμε σε μία δύσκολη στιγμή όλα ως διά μαγείας να αποκατασταθούν το</w:t>
      </w:r>
      <w:r>
        <w:rPr>
          <w:rFonts w:eastAsia="Times New Roman" w:cs="Times New Roman"/>
          <w:szCs w:val="24"/>
        </w:rPr>
        <w:t xml:space="preserve"> ένα πίσω από το άλλο. </w:t>
      </w:r>
    </w:p>
    <w:p w14:paraId="059A154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Παρ’ όλα αυτά η Κυβέρνηση και το Υπουργείο Επικρατείας σήμερα, σε δύσκολες συνθήκες, έχει συστήσει επιστημονική ομάδα, που στοχεύει στη συλλογή, επεξεργασία, αξιολόγηση και διαβούλευση με τους φορείς, υπηρεσίες και συλλογικότητες, μ</w:t>
      </w:r>
      <w:r>
        <w:rPr>
          <w:rFonts w:eastAsia="Times New Roman" w:cs="Times New Roman"/>
          <w:szCs w:val="24"/>
        </w:rPr>
        <w:t xml:space="preserve">ε σκοπό τη μορφοποίηση αντιπροσωπευτικής πρότασης αναβάθμισης και ανάπλασης του </w:t>
      </w:r>
      <w:r>
        <w:rPr>
          <w:rFonts w:eastAsia="Times New Roman" w:cs="Times New Roman"/>
          <w:szCs w:val="24"/>
        </w:rPr>
        <w:t>κ</w:t>
      </w:r>
      <w:r>
        <w:rPr>
          <w:rFonts w:eastAsia="Times New Roman" w:cs="Times New Roman"/>
          <w:szCs w:val="24"/>
        </w:rPr>
        <w:t>έντρου της Αθήνας με ενδεχόμενη προκήρυξη αρχιτεκτονικού διαγωνισμού.</w:t>
      </w:r>
    </w:p>
    <w:p w14:paraId="059A154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Ο κύριος στόχος της αναβάθμισης και ανάπλασης είναι ο σχεδιασμός επεμβάσεων</w:t>
      </w:r>
      <w:r>
        <w:rPr>
          <w:rFonts w:eastAsia="Times New Roman" w:cs="Times New Roman"/>
          <w:szCs w:val="24"/>
        </w:rPr>
        <w:t>,</w:t>
      </w:r>
      <w:r>
        <w:rPr>
          <w:rFonts w:eastAsia="Times New Roman" w:cs="Times New Roman"/>
          <w:szCs w:val="24"/>
        </w:rPr>
        <w:t xml:space="preserve"> που θα οδηγήσουν σε αυτό που</w:t>
      </w:r>
      <w:r>
        <w:rPr>
          <w:rFonts w:eastAsia="Times New Roman" w:cs="Times New Roman"/>
          <w:szCs w:val="24"/>
        </w:rPr>
        <w:t xml:space="preserve"> όλοι θέλουμε, στην </w:t>
      </w:r>
      <w:proofErr w:type="spellStart"/>
      <w:r>
        <w:rPr>
          <w:rFonts w:eastAsia="Times New Roman" w:cs="Times New Roman"/>
          <w:szCs w:val="24"/>
        </w:rPr>
        <w:t>επανακατοίκηση</w:t>
      </w:r>
      <w:proofErr w:type="spellEnd"/>
      <w:r>
        <w:rPr>
          <w:rFonts w:eastAsia="Times New Roman" w:cs="Times New Roman"/>
          <w:szCs w:val="24"/>
        </w:rPr>
        <w:t xml:space="preserve"> της περιοχής, στην τόνωση της οικονομικής δραστηριότητας, στην αναβάθμιση του δημόσιου </w:t>
      </w:r>
      <w:r>
        <w:rPr>
          <w:rFonts w:eastAsia="Times New Roman" w:cs="Times New Roman"/>
          <w:szCs w:val="24"/>
        </w:rPr>
        <w:lastRenderedPageBreak/>
        <w:t>χώρου και της βιώσιμης κινητικότητας, στην ενίσχυση των κοινωνικών υποδομών, όπως σχολείων, παιδικών σταθμών, παιδικών χαρών και κυρίω</w:t>
      </w:r>
      <w:r>
        <w:rPr>
          <w:rFonts w:eastAsia="Times New Roman" w:cs="Times New Roman"/>
          <w:szCs w:val="24"/>
        </w:rPr>
        <w:t>ς στην ανάδειξη του ιστορικού, πολιτιστικού και τουριστικού χαρακτήρα της περιοχής.</w:t>
      </w:r>
    </w:p>
    <w:p w14:paraId="059A154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 όπως κι εσείς αναφερθήκατε για τον Πανελλήνιο Σύλλογο Ιδιοκτητών Διατηρητέων Κτηρίων</w:t>
      </w:r>
      <w:r>
        <w:rPr>
          <w:rFonts w:eastAsia="Times New Roman" w:cs="Times New Roman"/>
          <w:szCs w:val="24"/>
        </w:rPr>
        <w:t xml:space="preserve"> και Μνημείων</w:t>
      </w:r>
      <w:r>
        <w:rPr>
          <w:rFonts w:eastAsia="Times New Roman" w:cs="Times New Roman"/>
          <w:szCs w:val="24"/>
        </w:rPr>
        <w:t xml:space="preserve">, είμαστε σε διαρκή επαφή και συνεργασία με τον </w:t>
      </w:r>
      <w:r>
        <w:rPr>
          <w:rFonts w:eastAsia="Times New Roman" w:cs="Times New Roman"/>
          <w:szCs w:val="24"/>
        </w:rPr>
        <w:t>σ</w:t>
      </w:r>
      <w:r>
        <w:rPr>
          <w:rFonts w:eastAsia="Times New Roman" w:cs="Times New Roman"/>
          <w:szCs w:val="24"/>
        </w:rPr>
        <w:t xml:space="preserve">ύλλογο αυτό και </w:t>
      </w:r>
      <w:r>
        <w:rPr>
          <w:rFonts w:eastAsia="Times New Roman" w:cs="Times New Roman"/>
          <w:szCs w:val="24"/>
        </w:rPr>
        <w:t>προσπαθούμε να βρούμε τρόπους</w:t>
      </w:r>
      <w:r>
        <w:rPr>
          <w:rFonts w:eastAsia="Times New Roman" w:cs="Times New Roman"/>
          <w:szCs w:val="24"/>
        </w:rPr>
        <w:t>,</w:t>
      </w:r>
      <w:r>
        <w:rPr>
          <w:rFonts w:eastAsia="Times New Roman" w:cs="Times New Roman"/>
          <w:szCs w:val="24"/>
        </w:rPr>
        <w:t xml:space="preserve"> που θα ελαφρύνουμε το βάρος των ιδιοκτητών και θα μπορέσουμε να τους δώσουμε κίνητρα για να αποκαταστήσουν τα ακίνητά τους. Δεν έχουμε φτάσει σε ένα συγκεκριμένο αποτέλεσμα ακόμα, γιατί όπως καταλαβαίνετε, το εγχείρημα δεν εί</w:t>
      </w:r>
      <w:r>
        <w:rPr>
          <w:rFonts w:eastAsia="Times New Roman" w:cs="Times New Roman"/>
          <w:szCs w:val="24"/>
        </w:rPr>
        <w:t>ναι απλό στις συνθήκες που είμαστε σήμερα.</w:t>
      </w:r>
    </w:p>
    <w:p w14:paraId="059A154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ήθελα να σας πω ότι όπως ξέρετε -και σας το έχω ξαναπεί και σε προηγούμενη απάντηση-, το Υπουργείο Πολιτισμού συνέχεια αποκαθιστά ιστορικά κτήρια όπως είναι: </w:t>
      </w:r>
      <w:r>
        <w:rPr>
          <w:rFonts w:eastAsia="Times New Roman" w:cs="Times New Roman"/>
          <w:szCs w:val="24"/>
          <w:lang w:val="en-US"/>
        </w:rPr>
        <w:t>T</w:t>
      </w:r>
      <w:r>
        <w:rPr>
          <w:rFonts w:eastAsia="Times New Roman" w:cs="Times New Roman"/>
          <w:szCs w:val="24"/>
        </w:rPr>
        <w:t xml:space="preserve">α είκοσι δύο κτήρια, στο ΜΕΛΤ, στη Μητρόπολη, </w:t>
      </w:r>
      <w:r>
        <w:rPr>
          <w:rFonts w:eastAsia="Times New Roman" w:cs="Times New Roman"/>
          <w:szCs w:val="24"/>
        </w:rPr>
        <w:t xml:space="preserve">στον Άγιο Κωνσταντίνο, στο </w:t>
      </w:r>
      <w:r>
        <w:rPr>
          <w:rFonts w:eastAsia="Times New Roman" w:cs="Times New Roman"/>
          <w:szCs w:val="24"/>
        </w:rPr>
        <w:t>θ</w:t>
      </w:r>
      <w:r>
        <w:rPr>
          <w:rFonts w:eastAsia="Times New Roman" w:cs="Times New Roman"/>
          <w:szCs w:val="24"/>
        </w:rPr>
        <w:t xml:space="preserve">έατρο </w:t>
      </w:r>
      <w:r>
        <w:rPr>
          <w:rFonts w:eastAsia="Times New Roman" w:cs="Times New Roman"/>
          <w:szCs w:val="24"/>
        </w:rPr>
        <w:t>«</w:t>
      </w:r>
      <w:proofErr w:type="spellStart"/>
      <w:r>
        <w:rPr>
          <w:rFonts w:eastAsia="Times New Roman" w:cs="Times New Roman"/>
          <w:szCs w:val="24"/>
        </w:rPr>
        <w:t>Ρ</w:t>
      </w:r>
      <w:r>
        <w:rPr>
          <w:rFonts w:eastAsia="Times New Roman" w:cs="Times New Roman"/>
          <w:szCs w:val="24"/>
        </w:rPr>
        <w:t>εξ</w:t>
      </w:r>
      <w:proofErr w:type="spellEnd"/>
      <w:r>
        <w:rPr>
          <w:rFonts w:eastAsia="Times New Roman" w:cs="Times New Roman"/>
          <w:szCs w:val="24"/>
        </w:rPr>
        <w:t>»</w:t>
      </w:r>
      <w:r>
        <w:rPr>
          <w:rFonts w:eastAsia="Times New Roman" w:cs="Times New Roman"/>
          <w:szCs w:val="24"/>
        </w:rPr>
        <w:t xml:space="preserve">, στο Εθνικό Θέατρο και σε φάση ολοκλήρωσης αυτή τη στιγμή βρίσκεται το </w:t>
      </w:r>
      <w:r>
        <w:rPr>
          <w:rFonts w:eastAsia="Times New Roman" w:cs="Times New Roman"/>
          <w:szCs w:val="24"/>
        </w:rPr>
        <w:t>«</w:t>
      </w:r>
      <w:proofErr w:type="spellStart"/>
      <w:r>
        <w:rPr>
          <w:rFonts w:eastAsia="Times New Roman" w:cs="Times New Roman"/>
          <w:szCs w:val="24"/>
        </w:rPr>
        <w:t>Α</w:t>
      </w:r>
      <w:r>
        <w:rPr>
          <w:rFonts w:eastAsia="Times New Roman" w:cs="Times New Roman"/>
          <w:szCs w:val="24"/>
        </w:rPr>
        <w:t>κροπόλ</w:t>
      </w:r>
      <w:proofErr w:type="spellEnd"/>
      <w:r>
        <w:rPr>
          <w:rFonts w:eastAsia="Times New Roman" w:cs="Times New Roman"/>
          <w:szCs w:val="24"/>
        </w:rPr>
        <w:t>»</w:t>
      </w:r>
      <w:r>
        <w:rPr>
          <w:rFonts w:eastAsia="Times New Roman" w:cs="Times New Roman"/>
          <w:szCs w:val="24"/>
        </w:rPr>
        <w:t xml:space="preserve"> και το </w:t>
      </w:r>
      <w:r>
        <w:rPr>
          <w:rFonts w:eastAsia="Times New Roman" w:cs="Times New Roman"/>
          <w:szCs w:val="24"/>
        </w:rPr>
        <w:t>κ</w:t>
      </w:r>
      <w:r>
        <w:rPr>
          <w:rFonts w:eastAsia="Times New Roman" w:cs="Times New Roman"/>
          <w:szCs w:val="24"/>
        </w:rPr>
        <w:t xml:space="preserve">τήριο </w:t>
      </w:r>
      <w:proofErr w:type="spellStart"/>
      <w:r>
        <w:rPr>
          <w:rFonts w:eastAsia="Times New Roman" w:cs="Times New Roman"/>
          <w:szCs w:val="24"/>
        </w:rPr>
        <w:t>Τσίλερ</w:t>
      </w:r>
      <w:proofErr w:type="spellEnd"/>
      <w:r>
        <w:rPr>
          <w:rFonts w:eastAsia="Times New Roman" w:cs="Times New Roman"/>
          <w:szCs w:val="24"/>
        </w:rPr>
        <w:t xml:space="preserve">-Λοβέρδου. Όπως επίσης, το Υπουργείο </w:t>
      </w:r>
      <w:r>
        <w:rPr>
          <w:rFonts w:eastAsia="Times New Roman" w:cs="Times New Roman"/>
          <w:szCs w:val="24"/>
        </w:rPr>
        <w:lastRenderedPageBreak/>
        <w:t>Πολιτισμού, όσον αφορά τα εγκαταλελειμμένα ιδιόκτητα χαρακτηρισμένα μνημεία, ε</w:t>
      </w:r>
      <w:r>
        <w:rPr>
          <w:rFonts w:eastAsia="Times New Roman" w:cs="Times New Roman"/>
          <w:szCs w:val="24"/>
        </w:rPr>
        <w:t xml:space="preserve">πεξεργάζεται μία πρόταση διάσωσής τους. </w:t>
      </w:r>
    </w:p>
    <w:p w14:paraId="059A154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59A154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Με το κτήριο </w:t>
      </w:r>
      <w:proofErr w:type="spellStart"/>
      <w:r>
        <w:rPr>
          <w:rFonts w:eastAsia="Times New Roman" w:cs="Times New Roman"/>
          <w:szCs w:val="24"/>
        </w:rPr>
        <w:t>Τσίλερ</w:t>
      </w:r>
      <w:proofErr w:type="spellEnd"/>
      <w:r>
        <w:rPr>
          <w:rFonts w:eastAsia="Times New Roman" w:cs="Times New Roman"/>
          <w:szCs w:val="24"/>
        </w:rPr>
        <w:t>, το κτήριο του «</w:t>
      </w:r>
      <w:r>
        <w:rPr>
          <w:rFonts w:eastAsia="Times New Roman" w:cs="Times New Roman"/>
          <w:szCs w:val="24"/>
        </w:rPr>
        <w:t>Α</w:t>
      </w:r>
      <w:r>
        <w:rPr>
          <w:rFonts w:eastAsia="Times New Roman" w:cs="Times New Roman"/>
          <w:szCs w:val="24"/>
        </w:rPr>
        <w:t>πόλλων</w:t>
      </w:r>
      <w:r>
        <w:rPr>
          <w:rFonts w:eastAsia="Times New Roman" w:cs="Times New Roman"/>
          <w:szCs w:val="24"/>
        </w:rPr>
        <w:t>» και του «</w:t>
      </w:r>
      <w:proofErr w:type="spellStart"/>
      <w:r>
        <w:rPr>
          <w:rFonts w:eastAsia="Times New Roman" w:cs="Times New Roman"/>
          <w:szCs w:val="24"/>
        </w:rPr>
        <w:t>Α</w:t>
      </w:r>
      <w:r>
        <w:rPr>
          <w:rFonts w:eastAsia="Times New Roman" w:cs="Times New Roman"/>
          <w:szCs w:val="24"/>
        </w:rPr>
        <w:t>ττικόν</w:t>
      </w:r>
      <w:proofErr w:type="spellEnd"/>
      <w:r>
        <w:rPr>
          <w:rFonts w:eastAsia="Times New Roman" w:cs="Times New Roman"/>
          <w:szCs w:val="24"/>
        </w:rPr>
        <w:t xml:space="preserve">», τι γίνεται τελικά, κυρία Υπουργέ; </w:t>
      </w:r>
    </w:p>
    <w:p w14:paraId="059A154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Λυκούδη, πα</w:t>
      </w:r>
      <w:r>
        <w:rPr>
          <w:rFonts w:eastAsia="Times New Roman" w:cs="Times New Roman"/>
          <w:szCs w:val="24"/>
        </w:rPr>
        <w:t xml:space="preserve">ρακαλώ, εάν θέλετε κάνετε τη συζήτηση με την Υπουργό ιδιαιτέρως, για να μη γίνει τώρα συζήτηση. Μην κάνουμε τώρα συζήτηση γιατί μας περιορίζει ο χρόνος. Δεν έχω κανέναν άλλον λόγο. Μπορείτε μετά να το συζητήσετε διά μακρών, όπως θέλετε. </w:t>
      </w:r>
    </w:p>
    <w:p w14:paraId="059A154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Προχωρούμε τώρα στ</w:t>
      </w:r>
      <w:r>
        <w:rPr>
          <w:rFonts w:eastAsia="Times New Roman" w:cs="Times New Roman"/>
          <w:szCs w:val="24"/>
        </w:rPr>
        <w:t>ην επόμενη, στην πρώτη με αριθμό 3478/13-2-2018 ερώτηση του κύκλου των αναφορών - ερωτήσεων του Δ΄ Αντιπροέδρου της Βουλής και Βουλευτή Α΄ Αθηνών της Νέας Δημοκρατίας κ. Νικήτα Κακλαμάνη προς την Υπουργό Πολιτισμού και Αθλητισμού, με θέμα: «Τι μέλλει γενέσ</w:t>
      </w:r>
      <w:r>
        <w:rPr>
          <w:rFonts w:eastAsia="Times New Roman" w:cs="Times New Roman"/>
          <w:szCs w:val="24"/>
        </w:rPr>
        <w:t>θαι με το Θεατρικό Μουσείο;».</w:t>
      </w:r>
    </w:p>
    <w:p w14:paraId="059A154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Παρακαλώ, κύριε Αντιπρόεδρε, έχετε τον λόγο.</w:t>
      </w:r>
    </w:p>
    <w:p w14:paraId="059A154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ΝΙΚΗΤΑΣ ΚΑΚΛΑΜΑΝΗΣ (Δ΄ Αντιπρόεδρος της Βουλής):</w:t>
      </w:r>
      <w:r>
        <w:rPr>
          <w:rFonts w:eastAsia="Times New Roman" w:cs="Times New Roman"/>
          <w:szCs w:val="24"/>
        </w:rPr>
        <w:t xml:space="preserve"> Κύριε Πρόεδρε, επειδή παρακολούθησα και την προηγούμενη ερώτηση, υπάρχει μελέτη, κύριε Λυκούδη, που έγινε με εντολή δική μου από το </w:t>
      </w:r>
      <w:r>
        <w:rPr>
          <w:rFonts w:eastAsia="Times New Roman" w:cs="Times New Roman"/>
          <w:szCs w:val="24"/>
        </w:rPr>
        <w:t>Ινστιτούτο Τοπικής Αυτοδιοίκησης, με μία επιτροπή</w:t>
      </w:r>
      <w:r>
        <w:rPr>
          <w:rFonts w:eastAsia="Times New Roman" w:cs="Times New Roman"/>
          <w:szCs w:val="24"/>
        </w:rPr>
        <w:t>,</w:t>
      </w:r>
      <w:r>
        <w:rPr>
          <w:rFonts w:eastAsia="Times New Roman" w:cs="Times New Roman"/>
          <w:szCs w:val="24"/>
        </w:rPr>
        <w:t xml:space="preserve"> που είχε φτιαχτεί με Πρόεδρο τον αείμνηστο Δημήτριο Τσάτσο. Έχουν καταγραφεί όλα αυτά τα κτήρια που λέτε και η συμμετοχή του Δημητρίου Τσάτσου συνίστατο στο ότι επειδή πολλά είναι κληροδοτήματα και δεν μπο</w:t>
      </w:r>
      <w:r>
        <w:rPr>
          <w:rFonts w:eastAsia="Times New Roman" w:cs="Times New Roman"/>
          <w:szCs w:val="24"/>
        </w:rPr>
        <w:t>ρεί να παρέμβει, τα προστατεύει το Σύνταγμα, έχει κάνει προτάσεις πώς με προεδρικά διατάγματα μπορεί είτε από το Υπουργείο Πολιτισμού, είτε από την Κτηματική Εταιρεία του Δημοσίου ή και ιδιώτες, να ξεπεραστεί αυτό το πρόβλημα. Αυτή η μελέτη παραδόθηκε στον</w:t>
      </w:r>
      <w:r>
        <w:rPr>
          <w:rFonts w:eastAsia="Times New Roman" w:cs="Times New Roman"/>
          <w:szCs w:val="24"/>
        </w:rPr>
        <w:t xml:space="preserve"> διάδοχό μου, κλείστηκε σε ένα συρτάρι. Ζητήστε τη όμως από το Ινστιτούτο Τοπικής Αυτοδιοίκησης. Και εσείς, κυρία Υπουργέ, γιατί είμαι σίγουρος ότι δεν υπάρχει στο Υπουργείο. </w:t>
      </w:r>
    </w:p>
    <w:p w14:paraId="059A154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Έρχομαι τώρα στη δική μου ερώτηση. Εάν έχουμε να επιδείξουμε τρία πράγματα σε αυ</w:t>
      </w:r>
      <w:r>
        <w:rPr>
          <w:rFonts w:eastAsia="Times New Roman" w:cs="Times New Roman"/>
          <w:szCs w:val="24"/>
        </w:rPr>
        <w:t>τή τη χώρα, τι είναι; Ο τουρισμός μας, η ναυτιλία και το ελληνικό θέατρο. Αυτά τα τρία είναι, είτε είναι περίοδος κρίσης, είτε δεν είναι περίοδος κρίσης.</w:t>
      </w:r>
    </w:p>
    <w:p w14:paraId="059A155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για το θέμα του Θεατρικού Μουσείου, για δύο λόγους:</w:t>
      </w:r>
    </w:p>
    <w:p w14:paraId="059A155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Πρώτον, διότι είδα δημοσιεύματα που γράφου</w:t>
      </w:r>
      <w:r>
        <w:rPr>
          <w:rFonts w:eastAsia="Times New Roman" w:cs="Times New Roman"/>
          <w:szCs w:val="24"/>
        </w:rPr>
        <w:t xml:space="preserve">ν «Μπήκαμε στο Θεατρικό Μουσείο: ψόφια ποντίκια, κατεστραμμένα εκθέματα, τεκμήρια που σαπίζουν» και διάβασα ταυτόχρονα σε εφημερίδες ότι έχουν κλαπεί μέσα από εκεί και πράγματα, για τα οποία δεν έχετε ευθύνη εσείς, διότι στεγάζεται -όπως ξέρετε- σε κτήριο </w:t>
      </w:r>
      <w:r>
        <w:rPr>
          <w:rFonts w:eastAsia="Times New Roman" w:cs="Times New Roman"/>
          <w:szCs w:val="24"/>
        </w:rPr>
        <w:t xml:space="preserve">που ανήκει στον Δήμο της Αθήνας και η ευθύνη ανήκει στη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ρχή. Είναι απαράδεκτο. Και δεν έχω ακούσει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κουβέντα από τον κ. </w:t>
      </w:r>
      <w:proofErr w:type="spellStart"/>
      <w:r>
        <w:rPr>
          <w:rFonts w:eastAsia="Times New Roman" w:cs="Times New Roman"/>
          <w:szCs w:val="24"/>
        </w:rPr>
        <w:t>Καμίνη</w:t>
      </w:r>
      <w:proofErr w:type="spellEnd"/>
      <w:r>
        <w:rPr>
          <w:rFonts w:eastAsia="Times New Roman" w:cs="Times New Roman"/>
          <w:szCs w:val="24"/>
        </w:rPr>
        <w:t xml:space="preserve"> για το πώς έγιναν οι κλοπές και τι χάθηκε από εκεί μέσα. </w:t>
      </w:r>
    </w:p>
    <w:p w14:paraId="059A155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w:t>
      </w:r>
      <w:r>
        <w:rPr>
          <w:rFonts w:eastAsia="Times New Roman" w:cs="Times New Roman"/>
          <w:szCs w:val="24"/>
        </w:rPr>
        <w:t>ι λήξεως του χρόνου ομιλίας του κυρίου Αντιπροέδρου)</w:t>
      </w:r>
    </w:p>
    <w:p w14:paraId="059A155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λόγος είναι διότι το 2009, κυρία Υπουργέ, αγόρασα εγώ -όχι, εγώ, αλλά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ρχή- ως Δήμαρχος Αθηναίων, και μάλιστα όχι με χρήματα του </w:t>
      </w:r>
      <w:r>
        <w:rPr>
          <w:rFonts w:eastAsia="Times New Roman" w:cs="Times New Roman"/>
          <w:szCs w:val="24"/>
        </w:rPr>
        <w:t>δ</w:t>
      </w:r>
      <w:r>
        <w:rPr>
          <w:rFonts w:eastAsia="Times New Roman" w:cs="Times New Roman"/>
          <w:szCs w:val="24"/>
        </w:rPr>
        <w:t>ήμου, αλλά εντάχθηκε στο πρόγραμμα «</w:t>
      </w:r>
      <w:r>
        <w:rPr>
          <w:rFonts w:eastAsia="Times New Roman" w:cs="Times New Roman"/>
          <w:szCs w:val="24"/>
        </w:rPr>
        <w:t>ΘΗΣΕΑΣ</w:t>
      </w:r>
      <w:r>
        <w:rPr>
          <w:rFonts w:eastAsia="Times New Roman" w:cs="Times New Roman"/>
          <w:szCs w:val="24"/>
        </w:rPr>
        <w:t>» και αγο</w:t>
      </w:r>
      <w:r>
        <w:rPr>
          <w:rFonts w:eastAsia="Times New Roman" w:cs="Times New Roman"/>
          <w:szCs w:val="24"/>
        </w:rPr>
        <w:t xml:space="preserve">ράστηκε ένα νεοκλασικό κτήριο που είναι στην οδό Μητροπόλεως, ακριβώς στο Ιερό της Μητρόπολης, Μητροπόλεως </w:t>
      </w:r>
      <w:r>
        <w:rPr>
          <w:rFonts w:eastAsia="Times New Roman" w:cs="Times New Roman"/>
          <w:szCs w:val="24"/>
        </w:rPr>
        <w:lastRenderedPageBreak/>
        <w:t>και Πετράκη, επτακόσια τετραγωνικά, για να γίνει το νέο Θεατρικό Μουσείο. Έγινε σύμβαση και υπεγράφη η σύμβαση -έχω εδώ την κοινή συνέντευξη Τύπου με</w:t>
      </w:r>
      <w:r>
        <w:rPr>
          <w:rFonts w:eastAsia="Times New Roman" w:cs="Times New Roman"/>
          <w:szCs w:val="24"/>
        </w:rPr>
        <w:t xml:space="preserve"> τον κ. </w:t>
      </w:r>
      <w:proofErr w:type="spellStart"/>
      <w:r>
        <w:rPr>
          <w:rFonts w:eastAsia="Times New Roman" w:cs="Times New Roman"/>
          <w:szCs w:val="24"/>
        </w:rPr>
        <w:t>Γεωργουσόπουλο</w:t>
      </w:r>
      <w:proofErr w:type="spellEnd"/>
      <w:r>
        <w:rPr>
          <w:rFonts w:eastAsia="Times New Roman" w:cs="Times New Roman"/>
          <w:szCs w:val="24"/>
        </w:rPr>
        <w:t xml:space="preserve">- παρουσία πολλών συναδέλφων σας. </w:t>
      </w:r>
    </w:p>
    <w:p w14:paraId="059A155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 ημιυπόγειο</w:t>
      </w:r>
      <w:r>
        <w:rPr>
          <w:rFonts w:eastAsia="Times New Roman" w:cs="Times New Roman"/>
          <w:szCs w:val="24"/>
        </w:rPr>
        <w:t>,</w:t>
      </w:r>
      <w:r>
        <w:rPr>
          <w:rFonts w:eastAsia="Times New Roman" w:cs="Times New Roman"/>
          <w:szCs w:val="24"/>
        </w:rPr>
        <w:t xml:space="preserve"> που υπάρχει είχαμε πάρει απόφαση να το μετατρέψουμε σε ένα μικρό θεατράκι πενήντα θέσεων και να το δίνουμε δωρεάν σε νέους καλλιτέχνες να παρουσιάζουν τη δουλειά τους. </w:t>
      </w:r>
      <w:r>
        <w:rPr>
          <w:rFonts w:eastAsia="Times New Roman" w:cs="Times New Roman"/>
          <w:szCs w:val="24"/>
        </w:rPr>
        <w:t>Εγώ έχασα τις εκλογές στο τέλος του 2010. Και από εκείνη τη στιγμή και ύστερα εδώ και οκτώ χρόνια το κτήριο αυτό είναι κλειστό. Είναι πανέτοιμο. Μέχρι που είχαμε σχεδιάσει στον τελευταίο όροφο να κάνουμε καλλιτεχνικό καφενείο. Θα βάζαμε, μάλιστα, στο ντουβ</w:t>
      </w:r>
      <w:r>
        <w:rPr>
          <w:rFonts w:eastAsia="Times New Roman" w:cs="Times New Roman"/>
          <w:szCs w:val="24"/>
        </w:rPr>
        <w:t xml:space="preserve">άρι ενσωματωμένα μικρόφωνα για να μπορεί όποιος θέλει από </w:t>
      </w:r>
      <w:r>
        <w:rPr>
          <w:rFonts w:eastAsia="Times New Roman" w:cs="Times New Roman"/>
          <w:szCs w:val="24"/>
        </w:rPr>
        <w:t>αυτούς,</w:t>
      </w:r>
      <w:r>
        <w:rPr>
          <w:rFonts w:eastAsia="Times New Roman" w:cs="Times New Roman"/>
          <w:szCs w:val="24"/>
        </w:rPr>
        <w:t xml:space="preserve"> που θα πήγαιναν να πιούν τον καφέ τους να ακούει κλασική μουσική.</w:t>
      </w:r>
    </w:p>
    <w:p w14:paraId="059A155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Διάβασα, βεβαίως, ότι επιλέξατε ένα κτήριο στην οδό Σταδίου για να γίνει αυτό. Θα μου επιτρέψετε, όμως, να σας πω -επειδή τώ</w:t>
      </w:r>
      <w:r>
        <w:rPr>
          <w:rFonts w:eastAsia="Times New Roman" w:cs="Times New Roman"/>
          <w:szCs w:val="24"/>
        </w:rPr>
        <w:t xml:space="preserve">ρα πια την ξέρετε κι εσείς την ελληνική γραφειοκρατία, εμείς οι παλιοί την ξέρουμε εδώ και χρόνια- ότι υπάρχει αυτό το κτήριο </w:t>
      </w:r>
      <w:r>
        <w:rPr>
          <w:rFonts w:eastAsia="Times New Roman" w:cs="Times New Roman"/>
          <w:szCs w:val="24"/>
        </w:rPr>
        <w:lastRenderedPageBreak/>
        <w:t>έτοιμο, άδειο. Οκτώ χρόνια δεν έχει κάνει τίποτα ο Δήμος της Αθήνας. Τώρα, επειδή άρχισαν και τον κράζουν τον Δήμο της Αθήνας, άκο</w:t>
      </w:r>
      <w:r>
        <w:rPr>
          <w:rFonts w:eastAsia="Times New Roman" w:cs="Times New Roman"/>
          <w:szCs w:val="24"/>
        </w:rPr>
        <w:t xml:space="preserve">υσα ότι θα γίνει εκεί </w:t>
      </w:r>
      <w:r>
        <w:rPr>
          <w:rFonts w:eastAsia="Times New Roman" w:cs="Times New Roman"/>
          <w:szCs w:val="24"/>
        </w:rPr>
        <w:t>μ</w:t>
      </w:r>
      <w:r>
        <w:rPr>
          <w:rFonts w:eastAsia="Times New Roman" w:cs="Times New Roman"/>
          <w:szCs w:val="24"/>
        </w:rPr>
        <w:t xml:space="preserve">ουσείο Μαρίας Κάλλας, το οποίο είχα σχεδόν έτοιμο σε μία από τις δύο βαρέλες στην </w:t>
      </w:r>
      <w:proofErr w:type="spellStart"/>
      <w:r>
        <w:rPr>
          <w:rFonts w:eastAsia="Times New Roman" w:cs="Times New Roman"/>
          <w:szCs w:val="24"/>
        </w:rPr>
        <w:t>Τεχνόπολη</w:t>
      </w:r>
      <w:proofErr w:type="spellEnd"/>
      <w:r>
        <w:rPr>
          <w:rFonts w:eastAsia="Times New Roman" w:cs="Times New Roman"/>
          <w:szCs w:val="24"/>
        </w:rPr>
        <w:t>. Και δεν το άνοιξαν ποτέ, μην τυχόν γραφτεί ότι το είχε κάνει ο Κακλαμάνης. Ό, τι είχα κάνει εγώ, προτιμούσαν να θαφτεί.</w:t>
      </w:r>
    </w:p>
    <w:p w14:paraId="059A155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Γιατί δεν πηγαίνετε,</w:t>
      </w:r>
      <w:r>
        <w:rPr>
          <w:rFonts w:eastAsia="Times New Roman" w:cs="Times New Roman"/>
          <w:szCs w:val="24"/>
        </w:rPr>
        <w:t xml:space="preserve"> λοιπόν, στο έτοιμο κτήριο; Εγώ φοβάμαι ότι αυτό το κτήριο θέλει ανακατασκευή, απ’ ό, τι κατάλαβα, θέλει μελέτες, θέλει πολλά λεφτά, ενώ το άλλο είναι έτοιμο. Είναι εν ενεργεία -τουλάχιστον τυπικά- η προγραμματική σύμβαση. Και κάντε το κάτι άλλο εκείνο το </w:t>
      </w:r>
      <w:r>
        <w:rPr>
          <w:rFonts w:eastAsia="Times New Roman" w:cs="Times New Roman"/>
          <w:szCs w:val="24"/>
        </w:rPr>
        <w:t xml:space="preserve">κτήριο. </w:t>
      </w:r>
    </w:p>
    <w:p w14:paraId="059A155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Αυτό, λοιπόν, είναι το θέμα της ερώτησης. Και πιστεύω ότι κάτι θα βγει σήμερα από εδώ.</w:t>
      </w:r>
    </w:p>
    <w:p w14:paraId="059A155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Υπουργέ, έχετε το λόγο για τρία λεπτά.</w:t>
      </w:r>
    </w:p>
    <w:p w14:paraId="059A155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ΛΥΔΙΑ ΚΟΝΙΟΡΔΟΥ (Υπουργός Πολιτισμού και Αθλητισμού): </w:t>
      </w:r>
      <w:r>
        <w:rPr>
          <w:rFonts w:eastAsia="Times New Roman" w:cs="Times New Roman"/>
          <w:szCs w:val="24"/>
        </w:rPr>
        <w:t>Ευχαριστώ, κύριε Πρόεδρε.</w:t>
      </w:r>
    </w:p>
    <w:p w14:paraId="059A155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Κύριε Κακλαμάνη, είχα κρατήσει για τη δευτερολογία την απάντηση στο ερώτημα αυτό για το κτήριο της οδού Μητροπόλεως. Επειδή, όμως, του δώσατε ιδιαίτερη έμφαση, θα ξεκινήσω από αυτό.</w:t>
      </w:r>
    </w:p>
    <w:p w14:paraId="059A155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σας τιμά ιδιαιτέρως το γεγονός ότι πρώτη φορά εσείς δείξατε μια ευαισθησία για το Θεατρικό Μουσείο και προχωρήσατε στην παραχώρηση ενός εμβληματικού κτηρίου. </w:t>
      </w:r>
    </w:p>
    <w:p w14:paraId="059A155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Όπως ξέρουμε όλοι, το Θεατρικό Μουσείο δεν είναι μερικά καμαρίνια με κάποια αντικείμε</w:t>
      </w:r>
      <w:r>
        <w:rPr>
          <w:rFonts w:eastAsia="Times New Roman" w:cs="Times New Roman"/>
          <w:szCs w:val="24"/>
        </w:rPr>
        <w:t>να. Είναι ολόκληρη η κιβωτός του νεότερου ελληνικού πολιτισμού, της νεότερης τέχνης, που εκφράζεται μέσα από τη συμμετοχή σπουδαίων δημιουργών στο θέατρο. Επίσης, υπάρχει μια βιβλιοθήκη τεράστιας αξίας, που και αυτή είναι κομμάτι της περιουσίας του Θεατρικ</w:t>
      </w:r>
      <w:r>
        <w:rPr>
          <w:rFonts w:eastAsia="Times New Roman" w:cs="Times New Roman"/>
          <w:szCs w:val="24"/>
        </w:rPr>
        <w:t>ού Μουσείου.</w:t>
      </w:r>
    </w:p>
    <w:p w14:paraId="059A155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είπατε, είχατε εξασφαλίσει πράγματι. Και το έχουμε ερευνήσει πολύ προσεκτικά το θέμα της οδού Μητροπόλεως. Υπάρχουν δύο δεδομένα για τον χώρο αυτόν: Το πρώτο και το απαγορευτικό είναι ότι ο κ. </w:t>
      </w:r>
      <w:proofErr w:type="spellStart"/>
      <w:r>
        <w:rPr>
          <w:rFonts w:eastAsia="Times New Roman" w:cs="Times New Roman"/>
          <w:szCs w:val="24"/>
        </w:rPr>
        <w:t>Καμίνης</w:t>
      </w:r>
      <w:proofErr w:type="spellEnd"/>
      <w:r>
        <w:rPr>
          <w:rFonts w:eastAsia="Times New Roman" w:cs="Times New Roman"/>
          <w:szCs w:val="24"/>
        </w:rPr>
        <w:t xml:space="preserve"> αρνείται εμφατικά να το παραδώσει. Μά</w:t>
      </w:r>
      <w:r>
        <w:rPr>
          <w:rFonts w:eastAsia="Times New Roman" w:cs="Times New Roman"/>
          <w:szCs w:val="24"/>
        </w:rPr>
        <w:t xml:space="preserve">λιστα, και ο ίδιος είχε κάνει μια άλλη δήλωση, ότι θα γίνει ένα </w:t>
      </w:r>
      <w:r>
        <w:rPr>
          <w:rFonts w:eastAsia="Times New Roman" w:cs="Times New Roman"/>
          <w:szCs w:val="24"/>
        </w:rPr>
        <w:t>μ</w:t>
      </w:r>
      <w:r>
        <w:rPr>
          <w:rFonts w:eastAsia="Times New Roman" w:cs="Times New Roman"/>
          <w:szCs w:val="24"/>
        </w:rPr>
        <w:t xml:space="preserve">ουσείο Κάλλας. Εν τω μεταξύ, ετοιμάζεται παράλληλα ένα άλλο </w:t>
      </w:r>
      <w:r>
        <w:rPr>
          <w:rFonts w:eastAsia="Times New Roman" w:cs="Times New Roman"/>
          <w:szCs w:val="24"/>
        </w:rPr>
        <w:t>μ</w:t>
      </w:r>
      <w:r>
        <w:rPr>
          <w:rFonts w:eastAsia="Times New Roman" w:cs="Times New Roman"/>
          <w:szCs w:val="24"/>
        </w:rPr>
        <w:t xml:space="preserve">ουσείο Κάλλας στο σπίτι της Μαρίας Κάλλας, που είναι ίσως και το πιο κατάλληλο μέρος να γίνει το </w:t>
      </w:r>
      <w:r>
        <w:rPr>
          <w:rFonts w:eastAsia="Times New Roman" w:cs="Times New Roman"/>
          <w:szCs w:val="24"/>
        </w:rPr>
        <w:t>μ</w:t>
      </w:r>
      <w:r>
        <w:rPr>
          <w:rFonts w:eastAsia="Times New Roman" w:cs="Times New Roman"/>
          <w:szCs w:val="24"/>
        </w:rPr>
        <w:t xml:space="preserve">ουσείο. Εν πάση </w:t>
      </w:r>
      <w:proofErr w:type="spellStart"/>
      <w:r>
        <w:rPr>
          <w:rFonts w:eastAsia="Times New Roman" w:cs="Times New Roman"/>
          <w:szCs w:val="24"/>
        </w:rPr>
        <w:t>περιπτώσει</w:t>
      </w:r>
      <w:proofErr w:type="spellEnd"/>
      <w:r>
        <w:rPr>
          <w:rFonts w:eastAsia="Times New Roman" w:cs="Times New Roman"/>
          <w:szCs w:val="24"/>
        </w:rPr>
        <w:t>, ο κ.</w:t>
      </w:r>
      <w:r>
        <w:rPr>
          <w:rFonts w:eastAsia="Times New Roman" w:cs="Times New Roman"/>
          <w:szCs w:val="24"/>
        </w:rPr>
        <w:t xml:space="preserve"> </w:t>
      </w:r>
      <w:proofErr w:type="spellStart"/>
      <w:r>
        <w:rPr>
          <w:rFonts w:eastAsia="Times New Roman" w:cs="Times New Roman"/>
          <w:szCs w:val="24"/>
        </w:rPr>
        <w:t>Καμίνης</w:t>
      </w:r>
      <w:proofErr w:type="spellEnd"/>
      <w:r>
        <w:rPr>
          <w:rFonts w:eastAsia="Times New Roman" w:cs="Times New Roman"/>
          <w:szCs w:val="24"/>
        </w:rPr>
        <w:t xml:space="preserve"> δεν δέχεται να το δώσει.</w:t>
      </w:r>
    </w:p>
    <w:p w14:paraId="059A155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Μια δεύτερη παράμετρος, που επίσης πρέπει να τη λάβει κανείς σοβαρά υπ’ </w:t>
      </w:r>
      <w:proofErr w:type="spellStart"/>
      <w:r>
        <w:rPr>
          <w:rFonts w:eastAsia="Times New Roman" w:cs="Times New Roman"/>
          <w:szCs w:val="24"/>
        </w:rPr>
        <w:t>όψιν</w:t>
      </w:r>
      <w:proofErr w:type="spellEnd"/>
      <w:r>
        <w:rPr>
          <w:rFonts w:eastAsia="Times New Roman" w:cs="Times New Roman"/>
          <w:szCs w:val="24"/>
        </w:rPr>
        <w:t>, είναι ότι ο χώρος αυτός δεν είναι αρκετός για να φιλοξενήσει τόσο τα εκθέματα όσο και τη βιβλιοθήκη. Κάτι που σκεφτήκαμε πολύ προσεκτικά είναι ν</w:t>
      </w:r>
      <w:r>
        <w:rPr>
          <w:rFonts w:eastAsia="Times New Roman" w:cs="Times New Roman"/>
          <w:szCs w:val="24"/>
        </w:rPr>
        <w:t>α μπορέσουμε να κάνουμε έναν χώρο</w:t>
      </w:r>
      <w:r>
        <w:rPr>
          <w:rFonts w:eastAsia="Times New Roman" w:cs="Times New Roman"/>
          <w:szCs w:val="24"/>
        </w:rPr>
        <w:t>,</w:t>
      </w:r>
      <w:r>
        <w:rPr>
          <w:rFonts w:eastAsia="Times New Roman" w:cs="Times New Roman"/>
          <w:szCs w:val="24"/>
        </w:rPr>
        <w:t xml:space="preserve"> που δεν θα είναι μόνο εκθετήριο και μουσείο, αλλά θα είναι και ένας ζωντανός πυρήνας μελέτης, έρευνας, τεκμηρίωσης, που να συμπεριλαμβάνει και τη βιβλιοθήκη. Γι’ αυτό, με δεδομένη την άρνηση του νυν </w:t>
      </w:r>
      <w:r>
        <w:rPr>
          <w:rFonts w:eastAsia="Times New Roman" w:cs="Times New Roman"/>
          <w:szCs w:val="24"/>
        </w:rPr>
        <w:t>δ</w:t>
      </w:r>
      <w:r>
        <w:rPr>
          <w:rFonts w:eastAsia="Times New Roman" w:cs="Times New Roman"/>
          <w:szCs w:val="24"/>
        </w:rPr>
        <w:t xml:space="preserve">ημάρχου, προχωρήσαμε </w:t>
      </w:r>
      <w:r>
        <w:rPr>
          <w:rFonts w:eastAsia="Times New Roman" w:cs="Times New Roman"/>
          <w:szCs w:val="24"/>
        </w:rPr>
        <w:t xml:space="preserve">στην </w:t>
      </w:r>
      <w:r>
        <w:rPr>
          <w:rFonts w:eastAsia="Times New Roman" w:cs="Times New Roman"/>
          <w:szCs w:val="24"/>
        </w:rPr>
        <w:lastRenderedPageBreak/>
        <w:t>ανεύρεση ενός καινούρ</w:t>
      </w:r>
      <w:r>
        <w:rPr>
          <w:rFonts w:eastAsia="Times New Roman" w:cs="Times New Roman"/>
          <w:szCs w:val="24"/>
        </w:rPr>
        <w:t>γ</w:t>
      </w:r>
      <w:r>
        <w:rPr>
          <w:rFonts w:eastAsia="Times New Roman" w:cs="Times New Roman"/>
          <w:szCs w:val="24"/>
        </w:rPr>
        <w:t xml:space="preserve">ιου χώρου. Και είμαστε πάρα πολύ ευτυχείς γιατί αυτός ο χώρος ανήκει στο </w:t>
      </w:r>
      <w:r>
        <w:rPr>
          <w:rFonts w:eastAsia="Times New Roman" w:cs="Times New Roman"/>
          <w:szCs w:val="24"/>
        </w:rPr>
        <w:t>κ</w:t>
      </w:r>
      <w:r>
        <w:rPr>
          <w:rFonts w:eastAsia="Times New Roman" w:cs="Times New Roman"/>
          <w:szCs w:val="24"/>
        </w:rPr>
        <w:t xml:space="preserve">ληροδότημα Αλεξάνδρου Σούτσου. Και βεβαίως, η πολύ καλή σχέση που έχουμε με τη διοίκηση της Εθνικής Πινακοθήκης μάς επέτρεψε να βρούμε μια πάρα πολλή καλή </w:t>
      </w:r>
      <w:r>
        <w:rPr>
          <w:rFonts w:eastAsia="Times New Roman" w:cs="Times New Roman"/>
          <w:szCs w:val="24"/>
        </w:rPr>
        <w:t>συμφωνία παραχώρησης. Επίσης, έχουμε εξασφαλίσει, έχουμε ήδη καταθέσει την πρόταση και ελπίζουμε σε μια ευνοϊκή απάντηση για την αποκατάσταση του κτηρίου.</w:t>
      </w:r>
    </w:p>
    <w:p w14:paraId="059A155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Τα υπόλοιπα στη δευτερολογία μου. Ευχαριστώ.</w:t>
      </w:r>
    </w:p>
    <w:p w14:paraId="059A156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Κακλαμάνη, έχε</w:t>
      </w:r>
      <w:r>
        <w:rPr>
          <w:rFonts w:eastAsia="Times New Roman" w:cs="Times New Roman"/>
          <w:szCs w:val="24"/>
        </w:rPr>
        <w:t>τε τον λόγο.</w:t>
      </w:r>
    </w:p>
    <w:p w14:paraId="059A156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Ευχαριστώ, κύριε Πρόεδρε. </w:t>
      </w:r>
    </w:p>
    <w:p w14:paraId="059A156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Κυρία Υπουργέ, κατ’ αρχ</w:t>
      </w:r>
      <w:r>
        <w:rPr>
          <w:rFonts w:eastAsia="Times New Roman" w:cs="Times New Roman"/>
          <w:szCs w:val="24"/>
        </w:rPr>
        <w:t>άς</w:t>
      </w:r>
      <w:r>
        <w:rPr>
          <w:rFonts w:eastAsia="Times New Roman" w:cs="Times New Roman"/>
          <w:szCs w:val="24"/>
        </w:rPr>
        <w:t xml:space="preserve"> μένω ενεός, γιατί εγώ σήμερα πληροφορούμαι -και μάλιστα επισήμως- ότι κάνετε επαφές με τον Δήμο της Αθήνας και ο Δήμος της Αθήνας αρνείται να</w:t>
      </w:r>
      <w:r>
        <w:rPr>
          <w:rFonts w:eastAsia="Times New Roman" w:cs="Times New Roman"/>
          <w:szCs w:val="24"/>
        </w:rPr>
        <w:t xml:space="preserve"> το παραχωρήσει. Και ξέρετε γιατί; Γιατί αυτό είχε γίνει με σχεδόν ομόφωνη απόφαση του τότε δημοτικού συμβουλίου. Άρα, για να αρνείται να το παραχωρήσει, </w:t>
      </w:r>
      <w:r>
        <w:rPr>
          <w:rFonts w:eastAsia="Times New Roman" w:cs="Times New Roman"/>
          <w:szCs w:val="24"/>
        </w:rPr>
        <w:lastRenderedPageBreak/>
        <w:t>πρέπει να έχει ξαναφέρει το θέμα στο δημοτικό συμβούλιο. Και το δημοτικό συμβούλιο, που έχει πλειοψηφί</w:t>
      </w:r>
      <w:r>
        <w:rPr>
          <w:rFonts w:eastAsia="Times New Roman" w:cs="Times New Roman"/>
          <w:szCs w:val="24"/>
        </w:rPr>
        <w:t xml:space="preserve">α του κ. </w:t>
      </w:r>
      <w:proofErr w:type="spellStart"/>
      <w:r>
        <w:rPr>
          <w:rFonts w:eastAsia="Times New Roman" w:cs="Times New Roman"/>
          <w:szCs w:val="24"/>
        </w:rPr>
        <w:t>Καμίνη</w:t>
      </w:r>
      <w:proofErr w:type="spellEnd"/>
      <w:r>
        <w:rPr>
          <w:rFonts w:eastAsia="Times New Roman" w:cs="Times New Roman"/>
          <w:szCs w:val="24"/>
        </w:rPr>
        <w:t xml:space="preserve">, να άρει την προηγούμενη απόφαση, κάτι το οποίο δεν έχει γίνει. Δεν είναι στη θέληση, λοιπόν, του όποιου δημάρχου να δίνει ή να μη δίνει, όταν υπάρχει απόφαση δημοτικού συμβουλίου - και επιμένω και σας λέω- με ευρύτατη μάλιστα συνεργασία. </w:t>
      </w:r>
    </w:p>
    <w:p w14:paraId="059A156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ο χώρος -μας το είχε πει και ο κ. </w:t>
      </w:r>
      <w:proofErr w:type="spellStart"/>
      <w:r>
        <w:rPr>
          <w:rFonts w:eastAsia="Times New Roman" w:cs="Times New Roman"/>
          <w:szCs w:val="24"/>
        </w:rPr>
        <w:t>Γεωργουσόπουλος</w:t>
      </w:r>
      <w:proofErr w:type="spellEnd"/>
      <w:r>
        <w:rPr>
          <w:rFonts w:eastAsia="Times New Roman" w:cs="Times New Roman"/>
          <w:szCs w:val="24"/>
        </w:rPr>
        <w:t xml:space="preserve">- δεν χωρούσε τη βιβλιοθήκη, αλλά είχαμε προσπαθήσει να βρούμε έναν τρόπο, ώστε να γινόταν </w:t>
      </w:r>
      <w:proofErr w:type="spellStart"/>
      <w:r>
        <w:rPr>
          <w:rFonts w:eastAsia="Times New Roman" w:cs="Times New Roman"/>
          <w:szCs w:val="24"/>
        </w:rPr>
        <w:t>ψηφιοποίηση</w:t>
      </w:r>
      <w:proofErr w:type="spellEnd"/>
      <w:r>
        <w:rPr>
          <w:rFonts w:eastAsia="Times New Roman" w:cs="Times New Roman"/>
          <w:szCs w:val="24"/>
        </w:rPr>
        <w:t xml:space="preserve"> της βιβλιοθήκης του Θεατρικού Μουσείου και να την εντάξουμε σε έναν χώρο της βιβλιοθήκης του </w:t>
      </w:r>
      <w:r>
        <w:rPr>
          <w:rFonts w:eastAsia="Times New Roman" w:cs="Times New Roman"/>
          <w:szCs w:val="24"/>
        </w:rPr>
        <w:t>δ</w:t>
      </w:r>
      <w:r>
        <w:rPr>
          <w:rFonts w:eastAsia="Times New Roman" w:cs="Times New Roman"/>
          <w:szCs w:val="24"/>
        </w:rPr>
        <w:t>ή</w:t>
      </w:r>
      <w:r>
        <w:rPr>
          <w:rFonts w:eastAsia="Times New Roman" w:cs="Times New Roman"/>
          <w:szCs w:val="24"/>
        </w:rPr>
        <w:t>μου. Δεν θα ήταν μαζί, η αλήθεια είναι, αλλά από αυτό το χάλι που υπάρχει τώρα ήταν δέκα σκάλες καλύτερο αυτό το οποίο σας λέω.</w:t>
      </w:r>
    </w:p>
    <w:p w14:paraId="059A156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κάτι </w:t>
      </w:r>
      <w:r>
        <w:rPr>
          <w:rFonts w:eastAsia="Times New Roman" w:cs="Times New Roman"/>
          <w:bCs/>
          <w:shd w:val="clear" w:color="auto" w:fill="FFFFFF"/>
        </w:rPr>
        <w:t>που</w:t>
      </w:r>
      <w:r>
        <w:rPr>
          <w:rFonts w:eastAsia="Times New Roman" w:cs="Times New Roman"/>
          <w:szCs w:val="24"/>
        </w:rPr>
        <w:t xml:space="preserve"> με ανησυχεί. Ξέρω ότι κάνετε προσπάθεια για το κτήριο της οδού Σταδίου. </w:t>
      </w:r>
      <w:r>
        <w:rPr>
          <w:rFonts w:eastAsia="Times New Roman" w:cs="Times New Roman"/>
          <w:bCs/>
          <w:shd w:val="clear" w:color="auto" w:fill="FFFFFF"/>
        </w:rPr>
        <w:t>Όμως</w:t>
      </w:r>
      <w:r>
        <w:rPr>
          <w:rFonts w:eastAsia="Times New Roman" w:cs="Times New Roman"/>
          <w:szCs w:val="24"/>
        </w:rPr>
        <w:t>, όταν βλέπω πόσα χρόνια έχουν περά</w:t>
      </w:r>
      <w:r>
        <w:rPr>
          <w:rFonts w:eastAsia="Times New Roman" w:cs="Times New Roman"/>
          <w:szCs w:val="24"/>
        </w:rPr>
        <w:t>σει -εσείς μου απαντήσατε και το παραδεχθήκατε- για να λειτουργήσει το Μουσείο Σύγχρονης Τέχνης, με τις με</w:t>
      </w:r>
      <w:r>
        <w:rPr>
          <w:rFonts w:eastAsia="Times New Roman" w:cs="Times New Roman"/>
          <w:szCs w:val="24"/>
        </w:rPr>
        <w:lastRenderedPageBreak/>
        <w:t>λέτες, με την έλλειψη χρημάτων, ανατριχιάζω στην σκέψη μετά από πόσα χρόνια ενδεχομένως θα εγκαινιαστεί το Θεατρικό Μουσείο σε ένα κτήριο το οποίο θέλ</w:t>
      </w:r>
      <w:r>
        <w:rPr>
          <w:rFonts w:eastAsia="Times New Roman" w:cs="Times New Roman"/>
          <w:szCs w:val="24"/>
        </w:rPr>
        <w:t>ει αναβάθμιση εκ βάθρων, από στατική μελέτη μέχρι δεν ξέρω τι. Φοβάμαι ότι μετά από πέντε χρόνια όσοι θα είμαστε εδώ θα ξαναμιλάμε για το Θεατρικό Μουσείο. Ενώ η πρώτη εγκατάσταση ενός κομματιού τουλάχιστον, για παράδειγμα των εκθεμάτων που υπάρχουν και σα</w:t>
      </w:r>
      <w:r>
        <w:rPr>
          <w:rFonts w:eastAsia="Times New Roman" w:cs="Times New Roman"/>
          <w:szCs w:val="24"/>
        </w:rPr>
        <w:t xml:space="preserve">πίζουν στα υπόγεια του κτηρίου στην οδό Ακαδημίας, θα μπορούσε ήδη εδώ </w:t>
      </w:r>
      <w:r>
        <w:rPr>
          <w:rFonts w:eastAsia="Times New Roman"/>
          <w:bCs/>
        </w:rPr>
        <w:t>και</w:t>
      </w:r>
      <w:r>
        <w:rPr>
          <w:rFonts w:eastAsia="Times New Roman" w:cs="Times New Roman"/>
          <w:szCs w:val="24"/>
        </w:rPr>
        <w:t xml:space="preserve"> πέντε-έξι χρόνια να </w:t>
      </w:r>
      <w:r>
        <w:rPr>
          <w:rFonts w:eastAsia="Times New Roman"/>
          <w:bCs/>
        </w:rPr>
        <w:t>έχει</w:t>
      </w:r>
      <w:r>
        <w:rPr>
          <w:rFonts w:eastAsia="Times New Roman" w:cs="Times New Roman"/>
          <w:szCs w:val="24"/>
        </w:rPr>
        <w:t xml:space="preserve"> γίνει. Και όπως ξέρετε, είναι στη γωνία Μητροπόλεως και Πετράκη, σε ένα σημείο υψηλής </w:t>
      </w:r>
      <w:proofErr w:type="spellStart"/>
      <w:r>
        <w:rPr>
          <w:rFonts w:eastAsia="Times New Roman" w:cs="Times New Roman"/>
          <w:szCs w:val="24"/>
        </w:rPr>
        <w:t>επισκεψιμότητας</w:t>
      </w:r>
      <w:proofErr w:type="spellEnd"/>
      <w:r>
        <w:rPr>
          <w:rFonts w:eastAsia="Times New Roman" w:cs="Times New Roman"/>
          <w:szCs w:val="24"/>
        </w:rPr>
        <w:t xml:space="preserve">, υψηλότατης </w:t>
      </w:r>
      <w:proofErr w:type="spellStart"/>
      <w:r>
        <w:rPr>
          <w:rFonts w:eastAsia="Times New Roman" w:cs="Times New Roman"/>
          <w:szCs w:val="24"/>
        </w:rPr>
        <w:t>επισκεψιμότητας</w:t>
      </w:r>
      <w:proofErr w:type="spellEnd"/>
      <w:r>
        <w:rPr>
          <w:rFonts w:eastAsia="Times New Roman" w:cs="Times New Roman"/>
          <w:szCs w:val="24"/>
        </w:rPr>
        <w:t>, όχι μόνο για τους Έλληνες, γ</w:t>
      </w:r>
      <w:r>
        <w:rPr>
          <w:rFonts w:eastAsia="Times New Roman" w:cs="Times New Roman"/>
          <w:bCs/>
          <w:shd w:val="clear" w:color="auto" w:fill="FFFFFF"/>
        </w:rPr>
        <w:t>ιατί</w:t>
      </w:r>
      <w:r>
        <w:rPr>
          <w:rFonts w:eastAsia="Times New Roman" w:cs="Times New Roman"/>
          <w:szCs w:val="24"/>
        </w:rPr>
        <w:t xml:space="preserve"> μας ενδιέφερε και η προβολή προς τα έξω. </w:t>
      </w:r>
    </w:p>
    <w:p w14:paraId="059A156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Γι’ αυτό εγώ δεν σας αμφισβητώ. Εσείς, ως θεατρίν</w:t>
      </w:r>
      <w:r>
        <w:rPr>
          <w:rFonts w:eastAsia="Times New Roman" w:cs="Times New Roman"/>
          <w:szCs w:val="24"/>
        </w:rPr>
        <w:t xml:space="preserve">α, πρέπει αυτό να το πάρετε πάνω σας. Επιτρέψτε μου την έκφραση «θεατρίνα», που εμένα μου αρέσει για τους ηθοποιούς του θεάτρου. Ήμουν μικρό παιδί στο νησί μου, στην  Άνδρο, μαθητής </w:t>
      </w:r>
      <w:r>
        <w:rPr>
          <w:rFonts w:eastAsia="Times New Roman" w:cs="Times New Roman"/>
          <w:szCs w:val="24"/>
        </w:rPr>
        <w:t>γ</w:t>
      </w:r>
      <w:r>
        <w:rPr>
          <w:rFonts w:eastAsia="Times New Roman" w:cs="Times New Roman"/>
          <w:szCs w:val="24"/>
        </w:rPr>
        <w:t>υμνασίου και άκουγα τότε κάθε Κυριακή μεσημέρι στις 13.15΄ την εκπομπή «Τ</w:t>
      </w:r>
      <w:r>
        <w:rPr>
          <w:rFonts w:eastAsia="Times New Roman" w:cs="Times New Roman"/>
          <w:szCs w:val="24"/>
        </w:rPr>
        <w:t xml:space="preserve">ο Θέατρο στο Μικρόφωνο» του Αχιλλέα </w:t>
      </w:r>
      <w:proofErr w:type="spellStart"/>
      <w:r>
        <w:rPr>
          <w:rFonts w:eastAsia="Times New Roman" w:cs="Times New Roman"/>
          <w:szCs w:val="24"/>
        </w:rPr>
        <w:t>Μαμάκη</w:t>
      </w:r>
      <w:proofErr w:type="spellEnd"/>
      <w:r>
        <w:rPr>
          <w:rFonts w:eastAsia="Times New Roman" w:cs="Times New Roman"/>
          <w:szCs w:val="24"/>
        </w:rPr>
        <w:t xml:space="preserve">. Θυμάμαι μια συνέντευξη της </w:t>
      </w:r>
      <w:proofErr w:type="spellStart"/>
      <w:r>
        <w:rPr>
          <w:rFonts w:eastAsia="Times New Roman" w:cs="Times New Roman"/>
          <w:szCs w:val="24"/>
        </w:rPr>
        <w:t>Παξινού</w:t>
      </w:r>
      <w:proofErr w:type="spellEnd"/>
      <w:r>
        <w:rPr>
          <w:rFonts w:eastAsia="Times New Roman" w:cs="Times New Roman"/>
          <w:szCs w:val="24"/>
        </w:rPr>
        <w:t xml:space="preserve">, που ο </w:t>
      </w:r>
      <w:r>
        <w:rPr>
          <w:rFonts w:eastAsia="Times New Roman" w:cs="Times New Roman"/>
          <w:szCs w:val="24"/>
        </w:rPr>
        <w:lastRenderedPageBreak/>
        <w:t xml:space="preserve">Αχιλλέας </w:t>
      </w:r>
      <w:proofErr w:type="spellStart"/>
      <w:r>
        <w:rPr>
          <w:rFonts w:eastAsia="Times New Roman" w:cs="Times New Roman"/>
          <w:szCs w:val="24"/>
        </w:rPr>
        <w:t>Μαμάκης</w:t>
      </w:r>
      <w:proofErr w:type="spellEnd"/>
      <w:r>
        <w:rPr>
          <w:rFonts w:eastAsia="Times New Roman" w:cs="Times New Roman"/>
          <w:szCs w:val="24"/>
        </w:rPr>
        <w:t xml:space="preserve"> τής είπε ότι είναι μεγάλη ηθοποιός και εκείνη τον διέκοψε και του είπε: «Δεν είμαι ηθοποιός, εγώ είμαι θεατρίνα. Έτσι θα με αποκαλείς». Μου έχει μείνει α</w:t>
      </w:r>
      <w:r>
        <w:rPr>
          <w:rFonts w:eastAsia="Times New Roman" w:cs="Times New Roman"/>
          <w:szCs w:val="24"/>
        </w:rPr>
        <w:t>υτή η φράση και μου αρέσει για τους ηθοποιούς, κυρίως</w:t>
      </w:r>
      <w:r>
        <w:rPr>
          <w:rFonts w:eastAsia="Times New Roman" w:cs="Times New Roman"/>
          <w:szCs w:val="24"/>
        </w:rPr>
        <w:t>,</w:t>
      </w:r>
      <w:r>
        <w:rPr>
          <w:rFonts w:eastAsia="Times New Roman" w:cs="Times New Roman"/>
          <w:szCs w:val="24"/>
        </w:rPr>
        <w:t xml:space="preserve"> του θεάτρου. </w:t>
      </w:r>
    </w:p>
    <w:p w14:paraId="059A156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Έτυχε και είναι Υπουργός Πολιτισμού, επαναλαμβάνω, μία πολύ σημαντική θεατρίνα της νεότερης γενιάς. Αυτό πρέπει να το τελειώσετε επί των ημερών σας. Θα είναι κάτι που θα σας ακολουθεί</w:t>
      </w:r>
      <w:r>
        <w:rPr>
          <w:rFonts w:eastAsia="Times New Roman" w:cs="Times New Roman"/>
          <w:szCs w:val="24"/>
        </w:rPr>
        <w:t>. Ό</w:t>
      </w:r>
      <w:r>
        <w:rPr>
          <w:rFonts w:eastAsia="Times New Roman" w:cs="Times New Roman"/>
          <w:szCs w:val="24"/>
        </w:rPr>
        <w:t>π</w:t>
      </w:r>
      <w:r>
        <w:rPr>
          <w:rFonts w:eastAsia="Times New Roman" w:cs="Times New Roman"/>
          <w:szCs w:val="24"/>
        </w:rPr>
        <w:t xml:space="preserve">ως θα είναι κάτι που θα σας ακολουθεί, εάν δεν κάνετε κάτι γι’ αυτό. Είναι αμαρτία αυτό το πράγμα. Νομίζω ότι δεν θα υπάρξει πτέρυγα στη Βουλή που δεν θα συνδράμει γι’ αυτό το πράγμα. Δεν υπάρχει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απολύτως περίπτωση. </w:t>
      </w:r>
    </w:p>
    <w:p w14:paraId="059A156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Αναζητήστε, όπως σας είπα, από τ</w:t>
      </w:r>
      <w:r>
        <w:rPr>
          <w:rFonts w:eastAsia="Times New Roman" w:cs="Times New Roman"/>
          <w:szCs w:val="24"/>
        </w:rPr>
        <w:t xml:space="preserve">ο Ινστιτούτο Τοπικής Αυτοδιοίκησης τη μελέτη του Δημητρίου Τσάτσου. Ήταν επικεφαλής </w:t>
      </w:r>
      <w:r>
        <w:rPr>
          <w:rFonts w:eastAsia="Times New Roman" w:cs="Times New Roman"/>
          <w:szCs w:val="24"/>
        </w:rPr>
        <w:t xml:space="preserve">ομάδας </w:t>
      </w:r>
      <w:r>
        <w:rPr>
          <w:rFonts w:eastAsia="Times New Roman" w:cs="Times New Roman"/>
          <w:szCs w:val="24"/>
        </w:rPr>
        <w:t xml:space="preserve">όχι νομικών, αλλά μηχανικών, αρχιτεκτόνων </w:t>
      </w:r>
      <w:r>
        <w:rPr>
          <w:rFonts w:eastAsia="Times New Roman"/>
          <w:bCs/>
        </w:rPr>
        <w:t>κ</w:t>
      </w:r>
      <w:r>
        <w:rPr>
          <w:rFonts w:eastAsia="Times New Roman"/>
          <w:bCs/>
        </w:rPr>
        <w:t>.</w:t>
      </w:r>
      <w:r>
        <w:rPr>
          <w:rFonts w:eastAsia="Times New Roman"/>
          <w:bCs/>
        </w:rPr>
        <w:t>λ</w:t>
      </w:r>
      <w:r>
        <w:rPr>
          <w:rFonts w:eastAsia="Times New Roman" w:cs="Times New Roman"/>
          <w:szCs w:val="24"/>
        </w:rPr>
        <w:t>π</w:t>
      </w:r>
      <w:r>
        <w:rPr>
          <w:rFonts w:eastAsia="Times New Roman" w:cs="Times New Roman"/>
          <w:szCs w:val="24"/>
        </w:rPr>
        <w:t>.</w:t>
      </w:r>
      <w:r>
        <w:rPr>
          <w:rFonts w:eastAsia="Times New Roman" w:cs="Times New Roman"/>
          <w:szCs w:val="24"/>
        </w:rPr>
        <w:t xml:space="preserve">. Εκείνος έβαλε τη νομική του πινελιά. Θυμάμαι ότι μου είχε πει -ακούστε, κύριε Λυκούδη- ότι ο μεγαλύτερος ιδιοκτήτης </w:t>
      </w:r>
      <w:r>
        <w:rPr>
          <w:rFonts w:eastAsia="Times New Roman" w:cs="Times New Roman"/>
          <w:szCs w:val="24"/>
        </w:rPr>
        <w:t xml:space="preserve">των εγκαταλειμμένων κτηρίων, που τα είχαμε καταγράψει όλα σε αυτήν την μελέτη, είναι το ελληνικό </w:t>
      </w:r>
      <w:r>
        <w:rPr>
          <w:rFonts w:eastAsia="Times New Roman" w:cs="Times New Roman"/>
          <w:szCs w:val="24"/>
        </w:rPr>
        <w:t>δημόσιο</w:t>
      </w:r>
      <w:r>
        <w:rPr>
          <w:rFonts w:eastAsia="Times New Roman" w:cs="Times New Roman"/>
          <w:szCs w:val="24"/>
        </w:rPr>
        <w:t xml:space="preserve">, με πρώτη </w:t>
      </w:r>
      <w:r>
        <w:rPr>
          <w:rFonts w:eastAsia="Times New Roman" w:cs="Times New Roman"/>
          <w:szCs w:val="24"/>
        </w:rPr>
        <w:lastRenderedPageBreak/>
        <w:t xml:space="preserve">την Κτηματική Εταιρεία Δημοσίου, δεύτερο το Υπουργείο Πολιτισμού και τρίτους τους ιδιώτες. </w:t>
      </w:r>
    </w:p>
    <w:p w14:paraId="059A156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Εγώ μέχρι εκείνη τη στιγμή πίστευα ότι είναι τα π</w:t>
      </w:r>
      <w:r>
        <w:rPr>
          <w:rFonts w:eastAsia="Times New Roman" w:cs="Times New Roman"/>
          <w:szCs w:val="24"/>
        </w:rPr>
        <w:t xml:space="preserve">ερισσότερα κτήρια ιδιωτών, που περίμεναν να γίνει </w:t>
      </w:r>
      <w:r>
        <w:rPr>
          <w:rFonts w:eastAsia="Times New Roman" w:cs="Times New Roman"/>
          <w:szCs w:val="24"/>
        </w:rPr>
        <w:t xml:space="preserve">κάποια </w:t>
      </w:r>
      <w:r>
        <w:rPr>
          <w:rFonts w:eastAsia="Times New Roman" w:cs="Times New Roman"/>
          <w:szCs w:val="24"/>
        </w:rPr>
        <w:t xml:space="preserve">πλημμύρα, </w:t>
      </w:r>
      <w:r>
        <w:rPr>
          <w:rFonts w:eastAsia="Times New Roman" w:cs="Times New Roman"/>
          <w:szCs w:val="24"/>
        </w:rPr>
        <w:t xml:space="preserve">κάποιος </w:t>
      </w:r>
      <w:r>
        <w:rPr>
          <w:rFonts w:eastAsia="Times New Roman" w:cs="Times New Roman"/>
          <w:szCs w:val="24"/>
        </w:rPr>
        <w:t>σεισμός να γκρεμιστούν, για να τα δώσουν αντιπαροχή. Είχα αυτή</w:t>
      </w:r>
      <w:r>
        <w:rPr>
          <w:rFonts w:eastAsia="Times New Roman" w:cs="Times New Roman"/>
          <w:szCs w:val="24"/>
        </w:rPr>
        <w:t>ν</w:t>
      </w:r>
      <w:r>
        <w:rPr>
          <w:rFonts w:eastAsia="Times New Roman" w:cs="Times New Roman"/>
          <w:szCs w:val="24"/>
        </w:rPr>
        <w:t xml:space="preserve"> την εικόνα. Τελικά, οι μεγάλοι ιδιοκτήτες είναι το ελληνικό </w:t>
      </w:r>
      <w:r>
        <w:rPr>
          <w:rFonts w:eastAsia="Times New Roman" w:cs="Times New Roman"/>
          <w:szCs w:val="24"/>
        </w:rPr>
        <w:t>δημόσιο</w:t>
      </w:r>
      <w:r>
        <w:rPr>
          <w:rFonts w:eastAsia="Times New Roman" w:cs="Times New Roman"/>
          <w:szCs w:val="24"/>
        </w:rPr>
        <w:t>, η Κτηματική Εταιρεία Δημοσίου και αμέσως μετά το</w:t>
      </w:r>
      <w:r>
        <w:rPr>
          <w:rFonts w:eastAsia="Times New Roman" w:cs="Times New Roman"/>
          <w:szCs w:val="24"/>
        </w:rPr>
        <w:t xml:space="preserve"> Υπουργείο Πολιτισμού. </w:t>
      </w:r>
    </w:p>
    <w:p w14:paraId="059A1569"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059A156A"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Παρακαλώ, κυρία Υπουργέ, έχετε τον λόγο.</w:t>
      </w:r>
    </w:p>
    <w:p w14:paraId="059A156B"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Φυσικά, καταλαβαίνετε ότι η  καρδιά μου είναι εκεί και είναι ακριβώς για να βοηθήσω ν</w:t>
      </w:r>
      <w:r>
        <w:rPr>
          <w:rFonts w:eastAsia="Times New Roman" w:cs="Times New Roman"/>
          <w:szCs w:val="24"/>
        </w:rPr>
        <w:t xml:space="preserve">α αποκατασταθεί το Θεατρικό Μουσείο. Όμως, το πρόβλημα που συνδέεται με το Θεατρικό Μουσείο είναι πάρα πολύ σύνθετο, δεν είναι απλό. </w:t>
      </w:r>
    </w:p>
    <w:p w14:paraId="059A156C"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ξέρετε, είναι ένας ιδιωτικός φορέας, ο οποίος επιχορηγείτο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από τον εκάστοτε Υπουργό Πολιτισμού, βάσει επιχορηγ</w:t>
      </w:r>
      <w:r>
        <w:rPr>
          <w:rFonts w:eastAsia="Times New Roman" w:cs="Times New Roman"/>
          <w:szCs w:val="24"/>
        </w:rPr>
        <w:t xml:space="preserve">ήσεων που κάθε χρόνο ήταν διαφορετικές ανάλογα με τις δυνατότητες. </w:t>
      </w:r>
    </w:p>
    <w:p w14:paraId="059A156D"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Ξέρω πάρα πολύ καλά την αγωνία της διοίκησης και κυρίως του κ. </w:t>
      </w:r>
      <w:proofErr w:type="spellStart"/>
      <w:r>
        <w:rPr>
          <w:rFonts w:eastAsia="Times New Roman" w:cs="Times New Roman"/>
          <w:szCs w:val="24"/>
        </w:rPr>
        <w:t>Γεωργουσόπουλου</w:t>
      </w:r>
      <w:proofErr w:type="spellEnd"/>
      <w:r>
        <w:rPr>
          <w:rFonts w:eastAsia="Times New Roman" w:cs="Times New Roman"/>
          <w:szCs w:val="24"/>
        </w:rPr>
        <w:t xml:space="preserve"> για τη βιωσιμότητα αυτού του φορέα. Οι επιχορηγήσεις αυτές, που δεν είχαν ποτέ μορφή προγραμματικής σύμβασης,</w:t>
      </w:r>
      <w:r>
        <w:rPr>
          <w:rFonts w:eastAsia="Times New Roman" w:cs="Times New Roman"/>
          <w:szCs w:val="24"/>
        </w:rPr>
        <w:t xml:space="preserve"> σταμάτησαν το 2012. Έκτοτε, το </w:t>
      </w:r>
      <w:r>
        <w:rPr>
          <w:rFonts w:eastAsia="Times New Roman" w:cs="Times New Roman"/>
          <w:szCs w:val="24"/>
        </w:rPr>
        <w:t xml:space="preserve">μουσείο </w:t>
      </w:r>
      <w:r>
        <w:rPr>
          <w:rFonts w:eastAsia="Times New Roman" w:cs="Times New Roman"/>
          <w:szCs w:val="24"/>
        </w:rPr>
        <w:t>συσσώρευε χρέη. Υπάρχει επίσχεση εργασίας από τους εργαζόμενους…</w:t>
      </w:r>
    </w:p>
    <w:p w14:paraId="059A156E"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Για τα οποία διώκεται ο κ. </w:t>
      </w:r>
      <w:proofErr w:type="spellStart"/>
      <w:r>
        <w:rPr>
          <w:rFonts w:eastAsia="Times New Roman" w:cs="Times New Roman"/>
          <w:szCs w:val="24"/>
        </w:rPr>
        <w:t>Γεωργουσόπουλος</w:t>
      </w:r>
      <w:proofErr w:type="spellEnd"/>
      <w:r>
        <w:rPr>
          <w:rFonts w:eastAsia="Times New Roman" w:cs="Times New Roman"/>
          <w:szCs w:val="24"/>
        </w:rPr>
        <w:t xml:space="preserve">. </w:t>
      </w:r>
    </w:p>
    <w:p w14:paraId="059A156F"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Φυσ</w:t>
      </w:r>
      <w:r>
        <w:rPr>
          <w:rFonts w:eastAsia="Times New Roman" w:cs="Times New Roman"/>
          <w:szCs w:val="24"/>
        </w:rPr>
        <w:t xml:space="preserve">ικά, όπως όλοι οι πρόεδροι και οι διευθύνοντες σύμβουλοι, </w:t>
      </w:r>
      <w:r>
        <w:rPr>
          <w:rFonts w:eastAsia="Times New Roman" w:cs="Times New Roman"/>
          <w:bCs/>
          <w:shd w:val="clear" w:color="auto" w:fill="FFFFFF"/>
        </w:rPr>
        <w:t>που</w:t>
      </w:r>
      <w:r>
        <w:rPr>
          <w:rFonts w:eastAsia="Times New Roman" w:cs="Times New Roman"/>
          <w:szCs w:val="24"/>
        </w:rPr>
        <w:t xml:space="preserve"> έχουν προσωπική ευθύνη. </w:t>
      </w:r>
    </w:p>
    <w:p w14:paraId="059A1570"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τα χρέη αυτά δεν μπορούσαν να αντιμετωπιστούν από το Υπουργείο Πολιτισμού -και παλαιότερα αλλά και τώρα- έτσι απλά, διότι αφορούν </w:t>
      </w:r>
      <w:r>
        <w:rPr>
          <w:rFonts w:eastAsia="Times New Roman" w:cs="Times New Roman"/>
          <w:szCs w:val="24"/>
        </w:rPr>
        <w:t xml:space="preserve">σ’ </w:t>
      </w:r>
      <w:r>
        <w:rPr>
          <w:rFonts w:eastAsia="Times New Roman" w:cs="Times New Roman"/>
          <w:szCs w:val="24"/>
        </w:rPr>
        <w:t xml:space="preserve">έναν ιδιωτικό φορέα. </w:t>
      </w:r>
    </w:p>
    <w:p w14:paraId="059A1571" w14:textId="77777777" w:rsidR="0000337C" w:rsidRDefault="007A365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2016, από τον προκάτοχό μου, τον κ. Μπαλτά, για πρώτη φορά χαρακτηρίστηκε ομόφωνα από το Κεντρικό Συμβούλιο </w:t>
      </w:r>
      <w:proofErr w:type="spellStart"/>
      <w:r>
        <w:rPr>
          <w:rFonts w:eastAsia="Times New Roman" w:cs="Times New Roman"/>
          <w:szCs w:val="24"/>
        </w:rPr>
        <w:t>Νεωτέρων</w:t>
      </w:r>
      <w:proofErr w:type="spellEnd"/>
      <w:r>
        <w:rPr>
          <w:rFonts w:eastAsia="Times New Roman" w:cs="Times New Roman"/>
          <w:szCs w:val="24"/>
        </w:rPr>
        <w:t xml:space="preserve"> Μνημείων, ως νεότερο μνημείο, το περιεχόμενο του </w:t>
      </w:r>
      <w:r>
        <w:rPr>
          <w:rFonts w:eastAsia="Times New Roman" w:cs="Times New Roman"/>
          <w:szCs w:val="24"/>
        </w:rPr>
        <w:t>μουσείου</w:t>
      </w:r>
      <w:r>
        <w:rPr>
          <w:rFonts w:eastAsia="Times New Roman" w:cs="Times New Roman"/>
          <w:szCs w:val="24"/>
        </w:rPr>
        <w:t>. Είναι η πρώτη μαζική κήρυξη αντικειμένων συλλογών.</w:t>
      </w:r>
    </w:p>
    <w:p w14:paraId="059A1572" w14:textId="77777777" w:rsidR="0000337C" w:rsidRDefault="007A3653">
      <w:pPr>
        <w:spacing w:line="600" w:lineRule="auto"/>
        <w:ind w:firstLine="720"/>
        <w:contextualSpacing/>
        <w:jc w:val="both"/>
        <w:rPr>
          <w:rFonts w:eastAsia="Times New Roman"/>
          <w:szCs w:val="24"/>
        </w:rPr>
      </w:pPr>
      <w:r>
        <w:rPr>
          <w:rFonts w:eastAsia="Times New Roman"/>
          <w:szCs w:val="24"/>
        </w:rPr>
        <w:t>Αυτό το πρώτο σημαντικ</w:t>
      </w:r>
      <w:r>
        <w:rPr>
          <w:rFonts w:eastAsia="Times New Roman"/>
          <w:szCs w:val="24"/>
        </w:rPr>
        <w:t>ό βήμα για τη διάσωση της συλλογής μάς άνοιξε τον δρόμο για να μπορέσουμε να αντιμετωπίσουμε βήμα-βήμα αυτό το σύνθετο πρόβλημα. Έχει ήδη γίνει, ολοκληρωθεί η πλήρης καταγραφή, λοιπόν, των αντικειμένων του Θεατρικού Μουσείου, όπως έχει γίνει και η πλήρης κ</w:t>
      </w:r>
      <w:r>
        <w:rPr>
          <w:rFonts w:eastAsia="Times New Roman"/>
          <w:szCs w:val="24"/>
        </w:rPr>
        <w:t>αταγραφή και αποτύπωση της κατάστασης των βιβλίων της πολύ σημαντικής αυτής βιβλιοθήκης, που -</w:t>
      </w:r>
      <w:proofErr w:type="spellStart"/>
      <w:r>
        <w:rPr>
          <w:rFonts w:eastAsia="Times New Roman"/>
          <w:szCs w:val="24"/>
        </w:rPr>
        <w:t>σημειωτέον</w:t>
      </w:r>
      <w:proofErr w:type="spellEnd"/>
      <w:r>
        <w:rPr>
          <w:rFonts w:eastAsia="Times New Roman"/>
          <w:szCs w:val="24"/>
        </w:rPr>
        <w:t>- μεταφέρθηκε μετά από πάρα πολύ μεγάλη προσπάθεια -έχει ξεκινήσει ήδη από πριν- στην ΕΡΤ και φυλάσσεται αυτήν τη στιγμή, για να απελευθερωθεί και το ακ</w:t>
      </w:r>
      <w:r>
        <w:rPr>
          <w:rFonts w:eastAsia="Times New Roman"/>
          <w:szCs w:val="24"/>
        </w:rPr>
        <w:t xml:space="preserve">ίνητο της οδού </w:t>
      </w:r>
      <w:proofErr w:type="spellStart"/>
      <w:r>
        <w:rPr>
          <w:rFonts w:eastAsia="Times New Roman"/>
          <w:szCs w:val="24"/>
        </w:rPr>
        <w:t>Καραμανλάκη</w:t>
      </w:r>
      <w:proofErr w:type="spellEnd"/>
      <w:r>
        <w:rPr>
          <w:rFonts w:eastAsia="Times New Roman"/>
          <w:szCs w:val="24"/>
        </w:rPr>
        <w:t>, ακριβώς για να μην συσσωρεύονται και άλλα χρέη.</w:t>
      </w:r>
    </w:p>
    <w:p w14:paraId="059A1573"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Επίσης, δόθηκε μια έκτακτη επιχορήγηση στο Εθνικό Θέατρο ύψους 450.000 </w:t>
      </w:r>
      <w:r>
        <w:rPr>
          <w:rFonts w:eastAsia="Times New Roman"/>
          <w:szCs w:val="24"/>
        </w:rPr>
        <w:t xml:space="preserve">ευρώ </w:t>
      </w:r>
      <w:r>
        <w:rPr>
          <w:rFonts w:eastAsia="Times New Roman"/>
          <w:szCs w:val="24"/>
        </w:rPr>
        <w:t xml:space="preserve">για να αντιμετωπιστούν έκτακτες περιπτώσεις, όπως η μεταφορά και όπως τώρα </w:t>
      </w:r>
      <w:r>
        <w:rPr>
          <w:rFonts w:eastAsia="Times New Roman"/>
          <w:szCs w:val="24"/>
        </w:rPr>
        <w:lastRenderedPageBreak/>
        <w:t>αυτό που θα ξεκινήσει στην οδ</w:t>
      </w:r>
      <w:r>
        <w:rPr>
          <w:rFonts w:eastAsia="Times New Roman"/>
          <w:szCs w:val="24"/>
        </w:rPr>
        <w:t xml:space="preserve">ό Ακαδημίας, μια συντήρηση και αποκατάσταση των εκθεμάτων και προστασία τους μέχρι να έρθει η ώρα να μεταφερθούν. Διότι, όπως είπατε κι εσείς, μέχρι τώρα το κτήριο αυτό είχε προβλήματα προστασίας και φύλαξης. Μπαίνει, λοιπόν, το </w:t>
      </w:r>
      <w:r>
        <w:rPr>
          <w:rFonts w:eastAsia="Times New Roman"/>
          <w:szCs w:val="24"/>
        </w:rPr>
        <w:t xml:space="preserve">τμήμα </w:t>
      </w:r>
      <w:r>
        <w:rPr>
          <w:rFonts w:eastAsia="Times New Roman"/>
          <w:szCs w:val="24"/>
        </w:rPr>
        <w:t>Συντήρησης του Υπουργ</w:t>
      </w:r>
      <w:r>
        <w:rPr>
          <w:rFonts w:eastAsia="Times New Roman"/>
          <w:szCs w:val="24"/>
        </w:rPr>
        <w:t>είου Πολιτισμού και θα κάνει απολύμανση, καθαρισμό και συντήρηση των εκθεμάτων.</w:t>
      </w:r>
    </w:p>
    <w:p w14:paraId="059A1574" w14:textId="77777777" w:rsidR="0000337C" w:rsidRDefault="007A3653">
      <w:pPr>
        <w:spacing w:line="600" w:lineRule="auto"/>
        <w:ind w:firstLine="720"/>
        <w:contextualSpacing/>
        <w:jc w:val="both"/>
        <w:rPr>
          <w:rFonts w:eastAsia="Times New Roman"/>
          <w:szCs w:val="24"/>
        </w:rPr>
      </w:pPr>
      <w:r>
        <w:rPr>
          <w:rFonts w:eastAsia="Times New Roman"/>
          <w:szCs w:val="24"/>
        </w:rPr>
        <w:t>Πήγα προσωπικά η ίδια και είδα -αναφερθήκατε κι εσείς στην αυτοψία- και ευτυχώς, δεν υπάρχουν φθορές και δεν υπάρχουν απώλειες. Αυτό είναι πάρα πολύ σημαντικό.</w:t>
      </w:r>
    </w:p>
    <w:p w14:paraId="059A1575"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Επίσης, για το </w:t>
      </w:r>
      <w:r>
        <w:rPr>
          <w:rFonts w:eastAsia="Times New Roman"/>
          <w:szCs w:val="24"/>
        </w:rPr>
        <w:t>θέμα των χρεών, γιατί λόγω των χρεών διώκονται και ο Πρόεδρος και ο Αντιπρόεδρος, χρειάζεται να αντιμετωπιστεί…</w:t>
      </w:r>
    </w:p>
    <w:p w14:paraId="059A1576" w14:textId="77777777" w:rsidR="0000337C" w:rsidRDefault="007A3653">
      <w:pPr>
        <w:spacing w:line="600" w:lineRule="auto"/>
        <w:ind w:firstLine="720"/>
        <w:contextualSpacing/>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Διευκρινίστε, όμως, ότι διώκονται για τυπικούς λόγους, όχι επειδή οι άνθρωποι έχουν κάνει κάτι.</w:t>
      </w:r>
    </w:p>
    <w:p w14:paraId="059A1577" w14:textId="77777777" w:rsidR="0000337C" w:rsidRDefault="007A3653">
      <w:pPr>
        <w:spacing w:line="600" w:lineRule="auto"/>
        <w:ind w:firstLine="720"/>
        <w:contextualSpacing/>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Φυσικά.</w:t>
      </w:r>
    </w:p>
    <w:p w14:paraId="059A1578"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 xml:space="preserve">Όμως, για να μπορέσουμε να τα αντιμετωπίσουμε, η λύση που προτείναμε είναι να μεταφερθεί το </w:t>
      </w:r>
      <w:r>
        <w:rPr>
          <w:rFonts w:eastAsia="Times New Roman"/>
          <w:szCs w:val="24"/>
        </w:rPr>
        <w:t xml:space="preserve">μουσείο </w:t>
      </w:r>
      <w:r>
        <w:rPr>
          <w:rFonts w:eastAsia="Times New Roman"/>
          <w:szCs w:val="24"/>
        </w:rPr>
        <w:t xml:space="preserve">στο </w:t>
      </w:r>
      <w:r>
        <w:rPr>
          <w:rFonts w:eastAsia="Times New Roman"/>
          <w:szCs w:val="24"/>
        </w:rPr>
        <w:t xml:space="preserve">δημόσιο </w:t>
      </w:r>
      <w:r>
        <w:rPr>
          <w:rFonts w:eastAsia="Times New Roman"/>
          <w:szCs w:val="24"/>
        </w:rPr>
        <w:t>-κάτι που έγινε αποδεκτό από τα διοικητικά συμβούλια και του Θεατρικού Μουσείου κ</w:t>
      </w:r>
      <w:r>
        <w:rPr>
          <w:rFonts w:eastAsia="Times New Roman"/>
          <w:szCs w:val="24"/>
        </w:rPr>
        <w:t xml:space="preserve">αι της Εταιρείας Ελλήνων Συγγραφέων- και </w:t>
      </w:r>
      <w:r>
        <w:rPr>
          <w:rFonts w:eastAsia="Times New Roman"/>
          <w:szCs w:val="24"/>
        </w:rPr>
        <w:t xml:space="preserve">μ’ </w:t>
      </w:r>
      <w:r>
        <w:rPr>
          <w:rFonts w:eastAsia="Times New Roman"/>
          <w:szCs w:val="24"/>
        </w:rPr>
        <w:t xml:space="preserve">αυτόν τον τρόπο, σαν πληρωμή της αγοράς αυτής, να πληρωθούν και τα χρέη του. </w:t>
      </w:r>
      <w:r>
        <w:rPr>
          <w:rFonts w:eastAsia="Times New Roman"/>
          <w:szCs w:val="24"/>
        </w:rPr>
        <w:t xml:space="preserve">Σ’ </w:t>
      </w:r>
      <w:r>
        <w:rPr>
          <w:rFonts w:eastAsia="Times New Roman"/>
          <w:szCs w:val="24"/>
        </w:rPr>
        <w:t xml:space="preserve">αυτήν την κατεύθυνση πορευόμαστε, γιατί θεωρούμε ότι αυτό το </w:t>
      </w:r>
      <w:r>
        <w:rPr>
          <w:rFonts w:eastAsia="Times New Roman"/>
          <w:szCs w:val="24"/>
        </w:rPr>
        <w:t xml:space="preserve">μουσείο </w:t>
      </w:r>
      <w:r>
        <w:rPr>
          <w:rFonts w:eastAsia="Times New Roman"/>
          <w:szCs w:val="24"/>
        </w:rPr>
        <w:t>πράγματι πρέπει να έχει έναν δημόσιο χαρακτήρα.</w:t>
      </w:r>
    </w:p>
    <w:p w14:paraId="059A1579" w14:textId="77777777" w:rsidR="0000337C" w:rsidRDefault="007A3653">
      <w:pPr>
        <w:spacing w:line="600" w:lineRule="auto"/>
        <w:ind w:firstLine="720"/>
        <w:contextualSpacing/>
        <w:jc w:val="both"/>
        <w:rPr>
          <w:rFonts w:eastAsia="Times New Roman"/>
          <w:szCs w:val="24"/>
        </w:rPr>
      </w:pPr>
      <w:r>
        <w:rPr>
          <w:rFonts w:eastAsia="Times New Roman"/>
          <w:szCs w:val="24"/>
        </w:rPr>
        <w:t>Αυτό που έχουμε</w:t>
      </w:r>
      <w:r>
        <w:rPr>
          <w:rFonts w:eastAsia="Times New Roman"/>
          <w:szCs w:val="24"/>
        </w:rPr>
        <w:t xml:space="preserve"> ήδη κάνει είναι ότι έχουμε ζητήσει από το Εθνικό Θέατρο να λειτουργήσει </w:t>
      </w:r>
      <w:r>
        <w:rPr>
          <w:rFonts w:eastAsia="Times New Roman"/>
          <w:szCs w:val="24"/>
        </w:rPr>
        <w:t xml:space="preserve">ως </w:t>
      </w:r>
      <w:r>
        <w:rPr>
          <w:rFonts w:eastAsia="Times New Roman"/>
          <w:szCs w:val="24"/>
        </w:rPr>
        <w:t>ενδιάμεσος φορέας για να χειρίζεται αυτό το ποσό που δώσαμε, αλλά και μετά το ποσό που προσπαθούμε να εξασφαλίσουμε από το Πρόγραμμα Δημοσίων Επενδύσεων για την αποκατάσταση του κτ</w:t>
      </w:r>
      <w:r>
        <w:rPr>
          <w:rFonts w:eastAsia="Times New Roman"/>
          <w:szCs w:val="24"/>
        </w:rPr>
        <w:t>ηρίου της Σταδίου 47, γεγονός που θα αναμορφώσει ευρύτερα την περιοχή αυτή, μιας και είναι ανάμεσα στο Θέατρο Τέχνης και στο Εθνικό Θέατρο.</w:t>
      </w:r>
    </w:p>
    <w:p w14:paraId="059A157A" w14:textId="77777777" w:rsidR="0000337C" w:rsidRDefault="007A3653">
      <w:pPr>
        <w:spacing w:line="600" w:lineRule="auto"/>
        <w:ind w:firstLine="720"/>
        <w:contextualSpacing/>
        <w:jc w:val="both"/>
        <w:rPr>
          <w:rFonts w:eastAsia="Times New Roman"/>
          <w:szCs w:val="24"/>
        </w:rPr>
      </w:pPr>
      <w:r>
        <w:rPr>
          <w:rFonts w:eastAsia="Times New Roman"/>
          <w:szCs w:val="24"/>
        </w:rPr>
        <w:t>Επίσης, θα ήθελα να πω ότι είναι η πρώτη φορά που αντιμετωπίζεται το πρόβλημα αυτό με μια ολοκληρωμένη πρόταση. Ξέρο</w:t>
      </w:r>
      <w:r>
        <w:rPr>
          <w:rFonts w:eastAsia="Times New Roman"/>
          <w:szCs w:val="24"/>
        </w:rPr>
        <w:t xml:space="preserve">υμε την πρόταση που έχετε κάνει για </w:t>
      </w:r>
      <w:r>
        <w:rPr>
          <w:rFonts w:eastAsia="Times New Roman"/>
          <w:szCs w:val="24"/>
        </w:rPr>
        <w:lastRenderedPageBreak/>
        <w:t xml:space="preserve">τη Μητροπόλεως. Δυστυχώς, τότε ο κ. </w:t>
      </w:r>
      <w:proofErr w:type="spellStart"/>
      <w:r>
        <w:rPr>
          <w:rFonts w:eastAsia="Times New Roman"/>
          <w:szCs w:val="24"/>
        </w:rPr>
        <w:t>Καμίνης</w:t>
      </w:r>
      <w:proofErr w:type="spellEnd"/>
      <w:r>
        <w:rPr>
          <w:rFonts w:eastAsia="Times New Roman"/>
          <w:szCs w:val="24"/>
        </w:rPr>
        <w:t xml:space="preserve"> έπεισε τον κ. </w:t>
      </w:r>
      <w:proofErr w:type="spellStart"/>
      <w:r>
        <w:rPr>
          <w:rFonts w:eastAsia="Times New Roman"/>
          <w:szCs w:val="24"/>
        </w:rPr>
        <w:t>Γεωργουσόπουλο</w:t>
      </w:r>
      <w:proofErr w:type="spellEnd"/>
      <w:r>
        <w:rPr>
          <w:rFonts w:eastAsia="Times New Roman"/>
          <w:szCs w:val="24"/>
        </w:rPr>
        <w:t xml:space="preserve"> και τη διοίκηση ότι θα τους προσφέρει έναν καλύτερο χώρο, πιο μεγάλο, γεγονός που δεν έγινε κι έτσι έμεινε όλη αυτή η ιστορία σε εκκρεμότητα.</w:t>
      </w:r>
    </w:p>
    <w:p w14:paraId="059A157B" w14:textId="77777777" w:rsidR="0000337C" w:rsidRDefault="007A3653">
      <w:pPr>
        <w:spacing w:line="600" w:lineRule="auto"/>
        <w:ind w:firstLine="720"/>
        <w:contextualSpacing/>
        <w:jc w:val="both"/>
        <w:rPr>
          <w:rFonts w:eastAsia="Times New Roman"/>
          <w:szCs w:val="24"/>
        </w:rPr>
      </w:pPr>
      <w:r>
        <w:rPr>
          <w:rFonts w:eastAsia="Times New Roman"/>
          <w:szCs w:val="24"/>
        </w:rPr>
        <w:t>Εμείς</w:t>
      </w:r>
      <w:r>
        <w:rPr>
          <w:rFonts w:eastAsia="Times New Roman"/>
          <w:szCs w:val="24"/>
        </w:rPr>
        <w:t xml:space="preserve"> για πρώτη φορά κάνουμε μια πλήρη πρόταση, ολοκληρωμένη. Γνωρίζουμε ότι χρειάζεται χρόνο, όμως παίρνουμε όλες τις προφυλάξεις για τη συντήρηση και τη φύλαξη των εκθεμάτων του Μουσείου.</w:t>
      </w:r>
    </w:p>
    <w:p w14:paraId="059A157C" w14:textId="77777777" w:rsidR="0000337C" w:rsidRDefault="007A3653">
      <w:pPr>
        <w:spacing w:line="600" w:lineRule="auto"/>
        <w:ind w:firstLine="720"/>
        <w:contextualSpacing/>
        <w:jc w:val="both"/>
        <w:rPr>
          <w:rFonts w:eastAsia="Times New Roman"/>
          <w:szCs w:val="24"/>
        </w:rPr>
      </w:pPr>
      <w:r>
        <w:rPr>
          <w:rFonts w:eastAsia="Times New Roman"/>
          <w:szCs w:val="24"/>
        </w:rPr>
        <w:t>Σας ευχαριστώ.</w:t>
      </w:r>
    </w:p>
    <w:p w14:paraId="059A157D" w14:textId="77777777" w:rsidR="0000337C" w:rsidRDefault="007A365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σας ευχαριστώ</w:t>
      </w:r>
      <w:r>
        <w:rPr>
          <w:rFonts w:eastAsia="Times New Roman"/>
          <w:szCs w:val="24"/>
        </w:rPr>
        <w:t>.</w:t>
      </w:r>
    </w:p>
    <w:p w14:paraId="059A157E"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Προχωρούμε στην έβδομη με αριθμό 1513/17-4-2018 επίκαιρη ερώτηση δευτέρου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την Υπουργό Εργασίας, Κοινωνικής Ασφάλισης και Κοινωνικής Αλληλεγγύης με θέμα: «Απλήρωτοι </w:t>
      </w:r>
      <w:r>
        <w:rPr>
          <w:rFonts w:eastAsia="Times New Roman"/>
          <w:szCs w:val="24"/>
        </w:rPr>
        <w:t>εργαζόμενοι στην εταιρεία παραγωγής κτηνιατρικών φαρμάκων “PROVET”».</w:t>
      </w:r>
    </w:p>
    <w:p w14:paraId="059A157F"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 xml:space="preserve">Στην ερώτηση αυτή θα απαντήσει η Υπουργός Εργασίας, Κοινωνικής Ασφάλισης και Κοινωνικής Αλληλεγγύης κ. </w:t>
      </w:r>
      <w:proofErr w:type="spellStart"/>
      <w:r>
        <w:rPr>
          <w:rFonts w:eastAsia="Times New Roman"/>
          <w:szCs w:val="24"/>
        </w:rPr>
        <w:t>Αχτσιόγλου</w:t>
      </w:r>
      <w:proofErr w:type="spellEnd"/>
      <w:r>
        <w:rPr>
          <w:rFonts w:eastAsia="Times New Roman"/>
          <w:szCs w:val="24"/>
        </w:rPr>
        <w:t>.</w:t>
      </w:r>
    </w:p>
    <w:p w14:paraId="059A1580"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Κατσώτη</w:t>
      </w:r>
      <w:proofErr w:type="spellEnd"/>
      <w:r>
        <w:rPr>
          <w:rFonts w:eastAsia="Times New Roman"/>
          <w:szCs w:val="24"/>
        </w:rPr>
        <w:t>, έχετε τον λόγο για δύο λεπτά.</w:t>
      </w:r>
    </w:p>
    <w:p w14:paraId="059A1581" w14:textId="77777777" w:rsidR="0000337C" w:rsidRDefault="007A3653">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059A1582"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Κυρία Υπουργέ, η εργοδοσία της εταιρείας «PROVET» εξακολουθεί μέχρι σήμερα να μην καταβάλλει για μεγάλο χρονικό διάστημα τα δεδουλευμένα των εργαζομένων, με αποτέλεσμα, βέβαια, να μην μπορούν οι εργαζόμενοι να ανταποκριθούν στις </w:t>
      </w:r>
      <w:r>
        <w:rPr>
          <w:rFonts w:eastAsia="Times New Roman"/>
          <w:szCs w:val="24"/>
        </w:rPr>
        <w:t>βασικές τους ανάγκες. Σημειώνουμε ότι πρόκειται για το μοναδικό εργοστάσιο που παράγει κτηνιατρικά φάρμακα στην Ελλάδα. Μάλιστα, είχε και εξαγωγική δραστηριότητα στις χώρες των Βαλκανίων και της Ευρώπης τα προηγούμενα χρόνια.</w:t>
      </w:r>
    </w:p>
    <w:p w14:paraId="059A1583" w14:textId="77777777" w:rsidR="0000337C" w:rsidRDefault="007A3653">
      <w:pPr>
        <w:spacing w:line="600" w:lineRule="auto"/>
        <w:ind w:firstLine="720"/>
        <w:contextualSpacing/>
        <w:jc w:val="both"/>
        <w:rPr>
          <w:rFonts w:eastAsia="Times New Roman"/>
          <w:szCs w:val="24"/>
        </w:rPr>
      </w:pPr>
      <w:r>
        <w:rPr>
          <w:rFonts w:eastAsia="Times New Roman"/>
          <w:szCs w:val="24"/>
        </w:rPr>
        <w:t>Από τις αρχές Ιουνίου του 2017</w:t>
      </w:r>
      <w:r>
        <w:rPr>
          <w:rFonts w:eastAsia="Times New Roman"/>
          <w:szCs w:val="24"/>
        </w:rPr>
        <w:t xml:space="preserve"> πάνω από τριάντα εργαζόμενοι βρίσκονται σε επίσχεση εργασίας -ένας χρόνος σχεδόν-, διεκδικώντας με αυτόν τον τρόπο τους μισθούς τους.</w:t>
      </w:r>
    </w:p>
    <w:p w14:paraId="059A158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Μέχρι τώρα έχουν γίνει τρεις συναντήσεις στο Υπουργείο Εργασίας, οι οποίες </w:t>
      </w:r>
      <w:proofErr w:type="spellStart"/>
      <w:r>
        <w:rPr>
          <w:rFonts w:eastAsia="Times New Roman" w:cs="Times New Roman"/>
          <w:szCs w:val="24"/>
        </w:rPr>
        <w:t>απέβησαν</w:t>
      </w:r>
      <w:proofErr w:type="spellEnd"/>
      <w:r>
        <w:rPr>
          <w:rFonts w:eastAsia="Times New Roman" w:cs="Times New Roman"/>
          <w:szCs w:val="24"/>
        </w:rPr>
        <w:t xml:space="preserve"> άκαρπες. Επίσης, άλλες τόσες φορές οι</w:t>
      </w:r>
      <w:r>
        <w:rPr>
          <w:rFonts w:eastAsia="Times New Roman" w:cs="Times New Roman"/>
          <w:szCs w:val="24"/>
        </w:rPr>
        <w:t xml:space="preserve"> εργαζόμενοι έχουν καταφύγει στην Επιθεώρηση Εργασίας στα Άνω Λιόσια για το ίδιο θέμα, δηλαδή για την καταβολή των δεδουλευμένων που από τον Φλεβάρη του 2017 υπάρχει καθυστέρηση, κυρία Υπουργέ, καθώς και του επιδόματος αδείας και του δώρου των Χριστουγέννω</w:t>
      </w:r>
      <w:r>
        <w:rPr>
          <w:rFonts w:eastAsia="Times New Roman" w:cs="Times New Roman"/>
          <w:szCs w:val="24"/>
        </w:rPr>
        <w:t>ν. Η διοίκηση της εταιρείας ως τώρα έχει καταβάλει μόνο ένα μέρος του δώρου Χριστουγέννων του 2017.</w:t>
      </w:r>
    </w:p>
    <w:p w14:paraId="059A158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έχουν κινηθεί νομικά. Υπάρχει απόφαση που τους δικαιώνει για τα δεδουλευμένα τεσσάρων μηνών που έκρινε νόμιμη την επίσχεση εργασίας. Με </w:t>
      </w:r>
      <w:r>
        <w:rPr>
          <w:rFonts w:eastAsia="Times New Roman" w:cs="Times New Roman"/>
          <w:szCs w:val="24"/>
        </w:rPr>
        <w:t>αφορμή και τη δικαστική απόφαση, απαιτούν να καταβληθούν άμεσα οι μισθοί που οφείλονται.</w:t>
      </w:r>
    </w:p>
    <w:p w14:paraId="059A158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Στην τελευταία συνάντηση στο Υπουργείο Εργασίας, οι εκπρόσωποι της εταιρείας παρουσίασαν πρόταση καταβολής των δεδουλευμένων σε οκτώ μηνιαίες δόσεις, που </w:t>
      </w:r>
      <w:r>
        <w:rPr>
          <w:rFonts w:eastAsia="Times New Roman" w:cs="Times New Roman"/>
          <w:szCs w:val="24"/>
        </w:rPr>
        <w:lastRenderedPageBreak/>
        <w:t>θα αρχίσει απ</w:t>
      </w:r>
      <w:r>
        <w:rPr>
          <w:rFonts w:eastAsia="Times New Roman" w:cs="Times New Roman"/>
          <w:szCs w:val="24"/>
        </w:rPr>
        <w:t>ό την 1</w:t>
      </w:r>
      <w:r>
        <w:rPr>
          <w:rFonts w:eastAsia="Times New Roman" w:cs="Times New Roman"/>
          <w:szCs w:val="24"/>
          <w:vertAlign w:val="superscript"/>
        </w:rPr>
        <w:t>η</w:t>
      </w:r>
      <w:r>
        <w:rPr>
          <w:rFonts w:eastAsia="Times New Roman" w:cs="Times New Roman"/>
          <w:szCs w:val="24"/>
        </w:rPr>
        <w:t xml:space="preserve"> Μαΐου. Οι εργαζόμενοι αρνήθηκαν την πρόταση αυτή, θεωρώντας ότι η διοίκηση τους εμπαίζει, όπως βέβαια κάνει τόσο χρόνο. </w:t>
      </w:r>
    </w:p>
    <w:p w14:paraId="059A158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Όλο αυτό το χρονικό διάστημα που βρίσκονται σε αγωνιστικές κινητοποιήσεις οι εργαζόμενοι διεκδικούν το δίκιο τους, η εταιρεία,</w:t>
      </w:r>
      <w:r>
        <w:rPr>
          <w:rFonts w:eastAsia="Times New Roman" w:cs="Times New Roman"/>
          <w:szCs w:val="24"/>
        </w:rPr>
        <w:t xml:space="preserve"> συνάπτοντας συμφωνία με χρηματοδότη, συνεχίζει κανονικά την παραγωγή κτηνιατρικών φαρμάκων και απασχολεί ικανό αριθμό εργαζομένων ενώ έχει προβεί σε αρκετές νέες προσλήψεις. Παρ’ όλα αυτά και αυτοί οι νέοι εργαζόμενοι, αντιμετωπίζουν προβλήματα κυρίως με </w:t>
      </w:r>
      <w:r>
        <w:rPr>
          <w:rFonts w:eastAsia="Times New Roman" w:cs="Times New Roman"/>
          <w:szCs w:val="24"/>
        </w:rPr>
        <w:t>την καθυστέρηση της μισθοδοσίας, που σήμερα είναι περίπου στους δύο μήνες, και μαζί βέβαια με τα δεδουλευμένα πέντε μηνών που τους οφείλονται από το 2017.</w:t>
      </w:r>
    </w:p>
    <w:p w14:paraId="059A158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Ρωτάμε κυρία Υπουργέ: Τι μέτρα θα πάρετε ώστε να αρθεί το αδιέξοδο στο οποίο βρίσκονται οι εργαζόμενο</w:t>
      </w:r>
      <w:r>
        <w:rPr>
          <w:rFonts w:eastAsia="Times New Roman" w:cs="Times New Roman"/>
          <w:szCs w:val="24"/>
        </w:rPr>
        <w:t>ι αυτής της εταιρείας; Ζητάμε να πληρωθούν άμεσα όλα τα δεδουλευμένα που οφείλονται στους εργαζόμενους και να μην υπάρξει άλλη καθυστέρηση στη μισθοδοσία τους.</w:t>
      </w:r>
    </w:p>
    <w:p w14:paraId="059A158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58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κυρία Υπουργέ, έχετε τον λόγο για τρία </w:t>
      </w:r>
      <w:r>
        <w:rPr>
          <w:rFonts w:eastAsia="Times New Roman" w:cs="Times New Roman"/>
          <w:szCs w:val="24"/>
        </w:rPr>
        <w:t>λεπτά.</w:t>
      </w:r>
    </w:p>
    <w:p w14:paraId="059A158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Κύριε Βουλευτά, όπως και σε αντίστοιχες περιπτώσεις το Υπουργείο Εργασίας αξιοποιεί κάθε διαθέσιμο εργαλείο που διαθέτει, προκειμένου να μπορέσει να σταθεί στο πλευ</w:t>
      </w:r>
      <w:r>
        <w:rPr>
          <w:rFonts w:eastAsia="Times New Roman" w:cs="Times New Roman"/>
          <w:szCs w:val="24"/>
        </w:rPr>
        <w:t>ρό των εργαζομένων και να διαμορφώσει τις προϋποθέσεις για να ικανοποιηθούν τα δίκαια αιτήματά τους, όπως συμβαίνει και στη συγκεκριμένη περίπτωση.</w:t>
      </w:r>
    </w:p>
    <w:p w14:paraId="059A158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Η επιχείρηση αυτή, η </w:t>
      </w:r>
      <w:r>
        <w:rPr>
          <w:rFonts w:eastAsia="Times New Roman" w:cs="Times New Roman"/>
          <w:szCs w:val="24"/>
        </w:rPr>
        <w:t>«</w:t>
      </w:r>
      <w:r>
        <w:rPr>
          <w:rFonts w:eastAsia="Times New Roman" w:cs="Times New Roman"/>
          <w:szCs w:val="24"/>
          <w:lang w:val="en-US"/>
        </w:rPr>
        <w:t>PROVET</w:t>
      </w:r>
      <w:r>
        <w:rPr>
          <w:rFonts w:eastAsia="Times New Roman" w:cs="Times New Roman"/>
          <w:szCs w:val="24"/>
        </w:rPr>
        <w:t>»</w:t>
      </w:r>
      <w:r>
        <w:rPr>
          <w:rFonts w:eastAsia="Times New Roman" w:cs="Times New Roman"/>
          <w:szCs w:val="24"/>
        </w:rPr>
        <w:t xml:space="preserve">, είναι μια επιχείρηση </w:t>
      </w:r>
      <w:proofErr w:type="spellStart"/>
      <w:r>
        <w:rPr>
          <w:rFonts w:eastAsia="Times New Roman" w:cs="Times New Roman"/>
          <w:szCs w:val="24"/>
        </w:rPr>
        <w:t>παραβατική</w:t>
      </w:r>
      <w:proofErr w:type="spellEnd"/>
      <w:r>
        <w:rPr>
          <w:rFonts w:eastAsia="Times New Roman" w:cs="Times New Roman"/>
          <w:szCs w:val="24"/>
        </w:rPr>
        <w:t>, η οποία έχει απασχολήσει πάρα πολλές φορές τ</w:t>
      </w:r>
      <w:r>
        <w:rPr>
          <w:rFonts w:eastAsia="Times New Roman" w:cs="Times New Roman"/>
          <w:szCs w:val="24"/>
        </w:rPr>
        <w:t xml:space="preserve">ο Υπουργείο Εργασίας. </w:t>
      </w:r>
      <w:r>
        <w:rPr>
          <w:rFonts w:eastAsia="Times New Roman" w:cs="Times New Roman"/>
          <w:szCs w:val="24"/>
        </w:rPr>
        <w:t>Θ</w:t>
      </w:r>
      <w:r>
        <w:rPr>
          <w:rFonts w:eastAsia="Times New Roman" w:cs="Times New Roman"/>
          <w:szCs w:val="24"/>
        </w:rPr>
        <w:t>α σας αναφέρω το τι έχουμε κάνει εμείς μέχρι στιγμής, προκειμένου να πιέσουμε την επιχείρηση να συμμορφωθεί με τις υποχρεώσεις της.</w:t>
      </w:r>
    </w:p>
    <w:p w14:paraId="059A158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σε ό,τι αφορά </w:t>
      </w:r>
      <w:r>
        <w:rPr>
          <w:rFonts w:eastAsia="Times New Roman" w:cs="Times New Roman"/>
          <w:szCs w:val="24"/>
        </w:rPr>
        <w:t>σ</w:t>
      </w:r>
      <w:r>
        <w:rPr>
          <w:rFonts w:eastAsia="Times New Roman" w:cs="Times New Roman"/>
          <w:szCs w:val="24"/>
        </w:rPr>
        <w:t xml:space="preserve">το Σώμα Επιθεώρησης Εργασίας έχουν πραγματοποιηθεί δύο εργατικές διαφορές, η </w:t>
      </w:r>
      <w:r>
        <w:rPr>
          <w:rFonts w:eastAsia="Times New Roman" w:cs="Times New Roman"/>
          <w:szCs w:val="24"/>
        </w:rPr>
        <w:t xml:space="preserve">μία τον Νοέμβριο του 2017 για οφειλές που αφορούσαν </w:t>
      </w:r>
      <w:r>
        <w:rPr>
          <w:rFonts w:eastAsia="Times New Roman" w:cs="Times New Roman"/>
          <w:szCs w:val="24"/>
        </w:rPr>
        <w:lastRenderedPageBreak/>
        <w:t>σ</w:t>
      </w:r>
      <w:r>
        <w:rPr>
          <w:rFonts w:eastAsia="Times New Roman" w:cs="Times New Roman"/>
          <w:szCs w:val="24"/>
        </w:rPr>
        <w:t xml:space="preserve">το διάστημα από τον Φεβρουάριο έως τον Αύγουστο του 2017 και μια τον Φεβρουάριο του 2018 για το θέμα της μη καταβολής αποζημίωσης αδείας και επιδόματος αδείας για το 2017, ύστερα από καταγγελία και πάλι </w:t>
      </w:r>
      <w:r>
        <w:rPr>
          <w:rFonts w:eastAsia="Times New Roman" w:cs="Times New Roman"/>
          <w:szCs w:val="24"/>
        </w:rPr>
        <w:t>των εργαζομένων.</w:t>
      </w:r>
    </w:p>
    <w:p w14:paraId="059A158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είπατε σωστά, η επιχείρηση προσπάθησε να προσβάλει τη νομιμότητα της επίσχεσης εργασίας στην οποία κατέφυγαν οι εργαζόμενοι και αυτή η προσφυγή της </w:t>
      </w:r>
      <w:proofErr w:type="spellStart"/>
      <w:r>
        <w:rPr>
          <w:rFonts w:eastAsia="Times New Roman" w:cs="Times New Roman"/>
          <w:szCs w:val="24"/>
        </w:rPr>
        <w:t>απέβη</w:t>
      </w:r>
      <w:proofErr w:type="spellEnd"/>
      <w:r>
        <w:rPr>
          <w:rFonts w:eastAsia="Times New Roman" w:cs="Times New Roman"/>
          <w:szCs w:val="24"/>
        </w:rPr>
        <w:t xml:space="preserve"> άκαρπη, καθότι το δικαστήριο δικαίωσε την επίσχεση εργασίας που πραγματοποιούν ο</w:t>
      </w:r>
      <w:r>
        <w:rPr>
          <w:rFonts w:eastAsia="Times New Roman" w:cs="Times New Roman"/>
          <w:szCs w:val="24"/>
        </w:rPr>
        <w:t xml:space="preserve">ι εργαζόμενοι. </w:t>
      </w:r>
    </w:p>
    <w:p w14:paraId="059A158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με τις δράσεις του Σώματος Επιθεώρησης Εργασίας και του Υπουργείου Εργασίας. Το Σώμα Επιθεώρησης Εργασίας προέβη στην υποβολή δύο μηνυτήριων αναφορών, σε βάρος της εργοδοσίας στην αρμόδια </w:t>
      </w:r>
      <w:r>
        <w:rPr>
          <w:rFonts w:eastAsia="Times New Roman" w:cs="Times New Roman"/>
          <w:szCs w:val="24"/>
        </w:rPr>
        <w:t xml:space="preserve">εισαγγελία </w:t>
      </w:r>
      <w:r>
        <w:rPr>
          <w:rFonts w:eastAsia="Times New Roman" w:cs="Times New Roman"/>
          <w:szCs w:val="24"/>
        </w:rPr>
        <w:t>τον Νοέμβριο του 2017 και τον Μά</w:t>
      </w:r>
      <w:r>
        <w:rPr>
          <w:rFonts w:eastAsia="Times New Roman" w:cs="Times New Roman"/>
          <w:szCs w:val="24"/>
        </w:rPr>
        <w:t>ρτιο του 2018, ακριβώς για τα απλήρωτα δεδουλευμένα των εργαζομένων και τις απλήρωτες αποζημιώσεις.</w:t>
      </w:r>
    </w:p>
    <w:p w14:paraId="059A159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το Υπουργείο Εργασίας προχώρησε στη διενέργεια δύο τριμερών συμφιλιωτικών συναντήσεων στο Υπουργείο Εργασίας, παρουσία του Γενικού Γραμματέα </w:t>
      </w:r>
      <w:r>
        <w:rPr>
          <w:rFonts w:eastAsia="Times New Roman" w:cs="Times New Roman"/>
          <w:szCs w:val="24"/>
        </w:rPr>
        <w:lastRenderedPageBreak/>
        <w:t>του Υπουργείου, μία τον Ιούνιο του 2017 και μία τον Μάρτιο του 2018. Εκεί πράγματι στην τελευταία τουλάχιστ</w:t>
      </w:r>
      <w:r>
        <w:rPr>
          <w:rFonts w:eastAsia="Times New Roman" w:cs="Times New Roman"/>
          <w:szCs w:val="24"/>
        </w:rPr>
        <w:t>ον τριμερή σύσκεψη ο εργοδότης παρουσίασε ένα πλάνο αποπληρωμής μέσα σε οκτώ μηνιαίες δόσεις των οφειλόμενων δεδουλευμένων στους εργαζόμενους, μια πρόταση την οποία οι εργαζόμενοι απέρριψαν. Από την πλευρά του το Υπουργείο Εργασίας απαίτησε από την εταιρεί</w:t>
      </w:r>
      <w:r>
        <w:rPr>
          <w:rFonts w:eastAsia="Times New Roman" w:cs="Times New Roman"/>
          <w:szCs w:val="24"/>
        </w:rPr>
        <w:t xml:space="preserve">α να προβεί άμεσα στην εξόφληση των εργαζομένων. Το Υπουργείο ουσιαστικά κάλεσε την εταιρεία να δώσει άμεσα ένα πρώτο ποσό και αμέσως μετά να προβεί σε εξόφληση των εργαζομένων. </w:t>
      </w:r>
    </w:p>
    <w:p w14:paraId="059A159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Πού βρισκόμαστε αυτήν τη στιγμή; Αυτήν τη στιγμή το </w:t>
      </w:r>
      <w:r>
        <w:rPr>
          <w:rFonts w:eastAsia="Times New Roman" w:cs="Times New Roman"/>
          <w:szCs w:val="24"/>
        </w:rPr>
        <w:t xml:space="preserve">τμήμα </w:t>
      </w:r>
      <w:r>
        <w:rPr>
          <w:rFonts w:eastAsia="Times New Roman" w:cs="Times New Roman"/>
          <w:szCs w:val="24"/>
        </w:rPr>
        <w:t xml:space="preserve">Εργασιακών Σχέσεων </w:t>
      </w:r>
      <w:r>
        <w:rPr>
          <w:rFonts w:eastAsia="Times New Roman" w:cs="Times New Roman"/>
          <w:szCs w:val="24"/>
        </w:rPr>
        <w:t xml:space="preserve">έχει ζητήσει με δελτίο ελέγχου από την εταιρεία να προσκομίσει αναλυτικές καταστάσεις μισθοδοσίας και εκκαθαριστικά σημειώματα των δύο τελευταίων μηνών, δηλαδή Φεβρουαρίου και Μαρτίου 2018, καθώς και του διαστήματος </w:t>
      </w:r>
      <w:r>
        <w:rPr>
          <w:rFonts w:eastAsia="Times New Roman" w:cs="Times New Roman"/>
          <w:szCs w:val="24"/>
        </w:rPr>
        <w:t xml:space="preserve">από τον Φεβρουάριο του </w:t>
      </w:r>
      <w:r>
        <w:rPr>
          <w:rFonts w:eastAsia="Times New Roman" w:cs="Times New Roman"/>
          <w:szCs w:val="24"/>
        </w:rPr>
        <w:t xml:space="preserve">2017 έως </w:t>
      </w:r>
      <w:proofErr w:type="spellStart"/>
      <w:r>
        <w:rPr>
          <w:rFonts w:eastAsia="Times New Roman" w:cs="Times New Roman"/>
          <w:szCs w:val="24"/>
        </w:rPr>
        <w:t>τομ</w:t>
      </w:r>
      <w:proofErr w:type="spellEnd"/>
      <w:r>
        <w:rPr>
          <w:rFonts w:eastAsia="Times New Roman" w:cs="Times New Roman"/>
          <w:szCs w:val="24"/>
        </w:rPr>
        <w:t xml:space="preserve"> </w:t>
      </w:r>
      <w:r>
        <w:rPr>
          <w:rFonts w:eastAsia="Times New Roman" w:cs="Times New Roman"/>
          <w:szCs w:val="24"/>
        </w:rPr>
        <w:t>Αύγο</w:t>
      </w:r>
      <w:r>
        <w:rPr>
          <w:rFonts w:eastAsia="Times New Roman" w:cs="Times New Roman"/>
          <w:szCs w:val="24"/>
        </w:rPr>
        <w:t xml:space="preserve">υστο του 2017 για το σύνολο των εργαζομένων. </w:t>
      </w:r>
    </w:p>
    <w:p w14:paraId="059A1592" w14:textId="77777777" w:rsidR="0000337C" w:rsidRDefault="007A3653">
      <w:pPr>
        <w:spacing w:line="600" w:lineRule="auto"/>
        <w:ind w:firstLine="720"/>
        <w:contextualSpacing/>
        <w:jc w:val="both"/>
        <w:rPr>
          <w:rFonts w:eastAsia="Times New Roman" w:cs="Times New Roman"/>
          <w:b/>
          <w:szCs w:val="24"/>
        </w:rPr>
      </w:pPr>
      <w:r>
        <w:rPr>
          <w:rFonts w:eastAsia="Times New Roman" w:cs="Times New Roman"/>
          <w:szCs w:val="24"/>
        </w:rPr>
        <w:lastRenderedPageBreak/>
        <w:t>Επομένως, βρισκόμαστε σε αυτό το στάδιο που έχουμε απαιτήσει με δελτίου ελέγχου να μας υποβάλει η επιχείρηση τα εκκαθαριστικά, τις μισθοδοσίες και να παρουσιάσει την εξόφληση των εργαζομένων. Σε περίπτωση που δ</w:t>
      </w:r>
      <w:r>
        <w:rPr>
          <w:rFonts w:eastAsia="Times New Roman" w:cs="Times New Roman"/>
          <w:szCs w:val="24"/>
        </w:rPr>
        <w:t xml:space="preserve">εν υποβάλει αυτά τα έγγραφα που της έχουν ζητηθεί θα επιβάλλουμε διοικητικές κυρώσεις. </w:t>
      </w:r>
    </w:p>
    <w:p w14:paraId="059A1593"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Κατανοείτε, δηλαδή, πως σε ό,τι αφορά </w:t>
      </w:r>
      <w:r>
        <w:rPr>
          <w:rFonts w:eastAsia="Times New Roman"/>
          <w:szCs w:val="24"/>
        </w:rPr>
        <w:t>σ</w:t>
      </w:r>
      <w:r>
        <w:rPr>
          <w:rFonts w:eastAsia="Times New Roman"/>
          <w:szCs w:val="24"/>
        </w:rPr>
        <w:t>τη συγκεκριμένη επιχείρηση, το Υπουργείο Εργασίας έχει εξαντλήσει ή μάλλον έχει αξιοποιήσει</w:t>
      </w:r>
      <w:r>
        <w:rPr>
          <w:rFonts w:eastAsia="Times New Roman"/>
          <w:szCs w:val="24"/>
        </w:rPr>
        <w:t>, δ</w:t>
      </w:r>
      <w:r>
        <w:rPr>
          <w:rFonts w:eastAsia="Times New Roman"/>
          <w:szCs w:val="24"/>
        </w:rPr>
        <w:t>εν θα έλεγα «εξαντλήσει», γιατί η π</w:t>
      </w:r>
      <w:r>
        <w:rPr>
          <w:rFonts w:eastAsia="Times New Roman"/>
          <w:szCs w:val="24"/>
        </w:rPr>
        <w:t>ολιτική μας απόφαση είναι ότι θα συνεχίσουμε να δημιουργούμε όλες εκείνες τις προϋποθέσεις πίεσης μέχρι να ικανοποιηθούν τα αιτήματα των εργαζομένων. Πάντως βλέπετε ότι σ’ όλο αυτό το χρονικό διάστημα αξιοποιούμε όλα τα εργαλεία που έχουμε στη διάθεσή μας,</w:t>
      </w:r>
      <w:r>
        <w:rPr>
          <w:rFonts w:eastAsia="Times New Roman"/>
          <w:szCs w:val="24"/>
        </w:rPr>
        <w:t xml:space="preserve"> προκειμένου να πιέσουμε την εταιρεία να συμμορφωθεί στις υποχρεώσεις της.</w:t>
      </w:r>
    </w:p>
    <w:p w14:paraId="059A1594" w14:textId="77777777" w:rsidR="0000337C" w:rsidRDefault="007A365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έχετε τον λόγο για τρία λεπτά.</w:t>
      </w:r>
    </w:p>
    <w:p w14:paraId="059A1595" w14:textId="77777777" w:rsidR="0000337C" w:rsidRDefault="007A3653">
      <w:pPr>
        <w:spacing w:line="600" w:lineRule="auto"/>
        <w:ind w:firstLine="720"/>
        <w:contextualSpacing/>
        <w:jc w:val="both"/>
        <w:rPr>
          <w:rFonts w:eastAsia="Times New Roman"/>
          <w:szCs w:val="24"/>
        </w:rPr>
      </w:pPr>
      <w:r>
        <w:rPr>
          <w:rFonts w:eastAsia="Times New Roman"/>
          <w:b/>
          <w:szCs w:val="24"/>
        </w:rPr>
        <w:lastRenderedPageBreak/>
        <w:t>ΧΡΗΣΤΟΣ ΚΑΤΣΩΤΗΣ:</w:t>
      </w:r>
      <w:r>
        <w:rPr>
          <w:rFonts w:eastAsia="Times New Roman"/>
          <w:szCs w:val="24"/>
        </w:rPr>
        <w:t xml:space="preserve"> Κυρία Υπουργέ, εδώ έχουμε κάνει πολλές συζητήσεις όσον αφορά </w:t>
      </w:r>
      <w:r>
        <w:rPr>
          <w:rFonts w:eastAsia="Times New Roman"/>
          <w:szCs w:val="24"/>
        </w:rPr>
        <w:t>σ</w:t>
      </w:r>
      <w:r>
        <w:rPr>
          <w:rFonts w:eastAsia="Times New Roman"/>
          <w:szCs w:val="24"/>
        </w:rPr>
        <w:t xml:space="preserve">την κατάσταση που υπάρχει ιδιαίτερα στον ιδιωτικό τομέα με τους εργαζόμενους οι οποίοι είναι απλήρωτοι, οι οποίοι δεν ασφαλίζονται, όπου οι εργασιακές σχέσεις έχουν γίνει καθεστώς γαλέρας μέσα σε κάθε χώρο δουλειάς. </w:t>
      </w:r>
    </w:p>
    <w:p w14:paraId="059A1596"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Είπατε και σήμερα ότι αξιοποιείτε κάθε </w:t>
      </w:r>
      <w:r>
        <w:rPr>
          <w:rFonts w:eastAsia="Times New Roman"/>
          <w:szCs w:val="24"/>
        </w:rPr>
        <w:t xml:space="preserve">μέσο που διαθέτετε </w:t>
      </w:r>
      <w:r>
        <w:rPr>
          <w:rFonts w:eastAsia="Times New Roman"/>
          <w:szCs w:val="24"/>
        </w:rPr>
        <w:t xml:space="preserve">ως </w:t>
      </w:r>
      <w:r>
        <w:rPr>
          <w:rFonts w:eastAsia="Times New Roman"/>
          <w:szCs w:val="24"/>
        </w:rPr>
        <w:t>Υπουργείο Εργασίας για να υποχρεώσετε τους εργοδότες στο αυτονόητο. Δηλαδή ποιο; Το να πληρώνουν τους εργαζόμενους κανονικά και να μην καθυστερούν έναν χρόνο ή να μην αποδίδονται καθόλου τα δεδουλευμένα στους εργαζόμενους.</w:t>
      </w:r>
    </w:p>
    <w:p w14:paraId="059A1597"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Πάντα λέτε </w:t>
      </w:r>
      <w:r>
        <w:rPr>
          <w:rFonts w:eastAsia="Times New Roman"/>
          <w:szCs w:val="24"/>
        </w:rPr>
        <w:t xml:space="preserve">τι κάνατε σαν Υπουργείο κι εμείς πάντα σας λέμε ποιο είναι το αποτέλεσμα όλων αυτών των ενεργειών σας, γιατί αυτό μετρά στο τέλος, αν πράγματι σαν Υπουργείο έχετε εξαντλήσει. Είπατε ότι έχετε εξαντλήσει, αλλά μετά το διορθώσατε. Είπατε ότι αξιοποιείτε όλα </w:t>
      </w:r>
      <w:r>
        <w:rPr>
          <w:rFonts w:eastAsia="Times New Roman"/>
          <w:szCs w:val="24"/>
        </w:rPr>
        <w:t xml:space="preserve">τα μέσα που διαθέτετε. </w:t>
      </w:r>
    </w:p>
    <w:p w14:paraId="059A1598" w14:textId="77777777" w:rsidR="0000337C" w:rsidRDefault="007A3653">
      <w:pPr>
        <w:spacing w:line="600" w:lineRule="auto"/>
        <w:ind w:firstLine="720"/>
        <w:contextualSpacing/>
        <w:jc w:val="both"/>
        <w:rPr>
          <w:rFonts w:eastAsia="Times New Roman"/>
          <w:szCs w:val="24"/>
        </w:rPr>
      </w:pPr>
      <w:r>
        <w:rPr>
          <w:rFonts w:eastAsia="Times New Roman"/>
          <w:szCs w:val="24"/>
        </w:rPr>
        <w:t xml:space="preserve">Εμείς λέμε ότι δεν τα εξαντλείτε, κυρία Υπουργέ. Τι εννοούμε μ’ αυτό; Ότι υπάρχουν εργαλεία που διαθέτει η Κυβέρνηση σε συνεργασία και με άλλα Υπουργεία, με τα </w:t>
      </w:r>
      <w:r>
        <w:rPr>
          <w:rFonts w:eastAsia="Times New Roman"/>
          <w:szCs w:val="24"/>
        </w:rPr>
        <w:lastRenderedPageBreak/>
        <w:t>οποία μπορείτε να υποχρεώσετε τον εργοδότη αν μη τι άλλο εκεί που ιεραρχ</w:t>
      </w:r>
      <w:r>
        <w:rPr>
          <w:rFonts w:eastAsia="Times New Roman"/>
          <w:szCs w:val="24"/>
        </w:rPr>
        <w:t>εί άλλα πράγματα, να ιεραρχήσει πρώτα και κύρια την πληρωμή των δεδουλευμένων των εργαζομένων, οι οποίοι ζουν, επιβιώνουν από τη δουλειά τους.</w:t>
      </w:r>
    </w:p>
    <w:p w14:paraId="059A1599" w14:textId="77777777" w:rsidR="0000337C" w:rsidRDefault="007A3653">
      <w:pPr>
        <w:spacing w:line="600" w:lineRule="auto"/>
        <w:ind w:firstLine="720"/>
        <w:contextualSpacing/>
        <w:jc w:val="both"/>
        <w:rPr>
          <w:rFonts w:eastAsia="Times New Roman"/>
          <w:szCs w:val="24"/>
        </w:rPr>
      </w:pPr>
      <w:r>
        <w:rPr>
          <w:rFonts w:eastAsia="Times New Roman"/>
          <w:szCs w:val="24"/>
        </w:rPr>
        <w:t>Δεν μπορεί να υπάρχει εργαζόμενος, ο οποίος να μην πληρώνεται. Υπάρχει περίπτωση να μην πληρώνονται εδώ οι εργαζό</w:t>
      </w:r>
      <w:r>
        <w:rPr>
          <w:rFonts w:eastAsia="Times New Roman"/>
          <w:szCs w:val="24"/>
        </w:rPr>
        <w:t>μενοι και να μπορούν να ζουν, να μην διεκδικούν την αμοιβή τους, εσείς να μην διεκδικείτε την αμοιβή σας; Πώς θα ζήσετε; Πώς ζουν αυτοί οι εργαζόμενοι; Ποιος θα είναι αυτός που θα ενδιαφερθεί γι’ αυτούς που δουλεύουν και έρχεται ο εργοδότης και λέει «εγώ δ</w:t>
      </w:r>
      <w:r>
        <w:rPr>
          <w:rFonts w:eastAsia="Times New Roman"/>
          <w:szCs w:val="24"/>
        </w:rPr>
        <w:t xml:space="preserve">εν τους πληρώνω, γιατί αποφασίζω να κάνω κάτι άλλο με τα δεδουλευμένα που δεν αποδίδω, να χρηματοδοτήσω την επιχείρησή μου» - αυτό κάνει και η </w:t>
      </w:r>
      <w:r>
        <w:rPr>
          <w:rFonts w:eastAsia="Times New Roman"/>
          <w:szCs w:val="24"/>
        </w:rPr>
        <w:t>«</w:t>
      </w:r>
      <w:r>
        <w:rPr>
          <w:rFonts w:eastAsia="Times New Roman"/>
          <w:szCs w:val="24"/>
          <w:lang w:val="en-US"/>
        </w:rPr>
        <w:t>PROVET</w:t>
      </w:r>
      <w:r>
        <w:rPr>
          <w:rFonts w:eastAsia="Times New Roman"/>
          <w:szCs w:val="24"/>
        </w:rPr>
        <w:t>»</w:t>
      </w:r>
      <w:r>
        <w:rPr>
          <w:rFonts w:eastAsia="Times New Roman"/>
          <w:szCs w:val="24"/>
        </w:rPr>
        <w:t>- ή τέλος πάντων να κάνει αγορές προϊόντων, να τα αποθηκεύσει για να μπορεί να τα πουλήσει αργότερα με με</w:t>
      </w:r>
      <w:r>
        <w:rPr>
          <w:rFonts w:eastAsia="Times New Roman"/>
          <w:szCs w:val="24"/>
        </w:rPr>
        <w:t>γαλύτερο κέρδος. Δεν είναι δυνατόν, λοιπόν, το Υπουργείο Εργασίας να μην εξαντλεί κάθε δυνατότητα που διαθέτει σαν Κυβέρνηση, σαν Υπουργείο και να μην υποχρεώνει τον εργοδότη.</w:t>
      </w:r>
    </w:p>
    <w:p w14:paraId="059A159A" w14:textId="77777777" w:rsidR="0000337C" w:rsidRDefault="007A3653">
      <w:pPr>
        <w:spacing w:line="600" w:lineRule="auto"/>
        <w:ind w:firstLine="720"/>
        <w:contextualSpacing/>
        <w:jc w:val="both"/>
        <w:rPr>
          <w:rFonts w:eastAsia="Times New Roman"/>
          <w:szCs w:val="24"/>
        </w:rPr>
      </w:pPr>
      <w:r>
        <w:rPr>
          <w:rFonts w:eastAsia="Times New Roman"/>
          <w:szCs w:val="24"/>
        </w:rPr>
        <w:lastRenderedPageBreak/>
        <w:t>Κυρία Υπουργέ, είχαμε φέρει εδώ μ</w:t>
      </w:r>
      <w:r>
        <w:rPr>
          <w:rFonts w:eastAsia="Times New Roman"/>
          <w:szCs w:val="24"/>
        </w:rPr>
        <w:t>ί</w:t>
      </w:r>
      <w:r>
        <w:rPr>
          <w:rFonts w:eastAsia="Times New Roman"/>
          <w:szCs w:val="24"/>
        </w:rPr>
        <w:t>α τροπολογία, να θεωρείται η μη καταβολή δεδου</w:t>
      </w:r>
      <w:r>
        <w:rPr>
          <w:rFonts w:eastAsia="Times New Roman"/>
          <w:szCs w:val="24"/>
        </w:rPr>
        <w:t>λευμένων αυτόφωρη διαδικασία. Αυτό δεν υπάρχει. Δεν το δεχθήκατε, κυρία Υπουργέ, γιατί υπάρχει αυτό το κλίμα εδώ ότι σωτήρας της οικονομίας είναι η ιδιωτική πρωτοβουλία, την οποία βέβαια υπηρετείτε κι εσείς. Σήμερα, παρά το ότι εσείς λέτε ότι οδεύουμε προς</w:t>
      </w:r>
      <w:r>
        <w:rPr>
          <w:rFonts w:eastAsia="Times New Roman"/>
          <w:szCs w:val="24"/>
        </w:rPr>
        <w:t xml:space="preserve"> την κανονικότητα, προς την έξοδο από τα μνημόνια, οι εργαζόμενοι εξακολουθούν να είναι απλήρωτοι και να είναι πράγματι σε συνθήκες γαλέρας μέσα σε κάθε τέτοια επιχείρηση, η οποία λειτουργεί και δεν πληρώνει τους εργαζόμενους, δηλαδή δεν υπάρχει το αυτονόη</w:t>
      </w:r>
      <w:r>
        <w:rPr>
          <w:rFonts w:eastAsia="Times New Roman"/>
          <w:szCs w:val="24"/>
        </w:rPr>
        <w:t xml:space="preserve">το, ότι δουλεύω και πρέπει να αμείβομαι. </w:t>
      </w:r>
    </w:p>
    <w:p w14:paraId="059A159B" w14:textId="77777777" w:rsidR="0000337C" w:rsidRDefault="007A3653">
      <w:pPr>
        <w:spacing w:line="600" w:lineRule="auto"/>
        <w:ind w:firstLine="720"/>
        <w:contextualSpacing/>
        <w:jc w:val="both"/>
        <w:rPr>
          <w:rFonts w:eastAsia="Times New Roman"/>
          <w:szCs w:val="24"/>
        </w:rPr>
      </w:pPr>
      <w:r>
        <w:rPr>
          <w:rFonts w:eastAsia="Times New Roman"/>
          <w:szCs w:val="24"/>
        </w:rPr>
        <w:t>Αυτά, κυρία Υπουργέ, δεν μπορεί να περάσουν απαρατήρητα στον κόσμο και πιστεύω ότι έχετε ευθύνες σαν Κυβέρνηση να δώσετε μηνύματα τέτοια ότι η καταβολή των δεδουλευμένων δεν μπορεί να μην υπάρξει. Την τροπολογία πο</w:t>
      </w:r>
      <w:r>
        <w:rPr>
          <w:rFonts w:eastAsia="Times New Roman"/>
          <w:szCs w:val="24"/>
        </w:rPr>
        <w:t>υ είχαμε φέρει πιστεύω ότι πρέπει εσείς η ίδια να τη σκεφτείτε, να την επαναφέρετε, αν πράγματι εδώ θέλετε έστω αυτό να το διασφαλίσετε, δηλαδή την καταβολή των δεδουλευμένων των εργαζομένων.</w:t>
      </w:r>
    </w:p>
    <w:p w14:paraId="059A159C" w14:textId="77777777" w:rsidR="0000337C" w:rsidRDefault="007A3653">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Κυρία Υπουργέ, έχετε τον λόγ</w:t>
      </w:r>
      <w:r>
        <w:rPr>
          <w:rFonts w:eastAsia="Times New Roman"/>
          <w:szCs w:val="24"/>
        </w:rPr>
        <w:t>ο.</w:t>
      </w:r>
    </w:p>
    <w:p w14:paraId="059A159D" w14:textId="77777777" w:rsidR="0000337C" w:rsidRDefault="007A3653">
      <w:pPr>
        <w:spacing w:line="600" w:lineRule="auto"/>
        <w:ind w:firstLine="720"/>
        <w:contextualSpacing/>
        <w:jc w:val="both"/>
        <w:rPr>
          <w:rFonts w:eastAsia="Times New Roman"/>
          <w:szCs w:val="24"/>
        </w:rPr>
      </w:pPr>
      <w:r>
        <w:rPr>
          <w:rFonts w:eastAsia="Times New Roman"/>
          <w:b/>
          <w:szCs w:val="24"/>
        </w:rPr>
        <w:t>ΕΦΗ ΑΧΤΣΙΟΓΛΟΥ (Υπουργός Εργασίας, Κοινωνικής Ασφάλισης και</w:t>
      </w:r>
      <w:r>
        <w:rPr>
          <w:rFonts w:eastAsia="Times New Roman"/>
          <w:szCs w:val="24"/>
        </w:rPr>
        <w:t xml:space="preserve"> </w:t>
      </w:r>
      <w:r>
        <w:rPr>
          <w:rFonts w:eastAsia="Times New Roman"/>
          <w:b/>
          <w:szCs w:val="24"/>
        </w:rPr>
        <w:t>Κοινωνικής Αλληλεγγύης):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πράγματι αυτήν τη συζήτηση την κάνουμε αρκετές φορές. Εγώ θα ήθελα να πω από την αρχή ποια είναι τα εργαλεία που διαθέτει το κράτος σε ό,τι αφορά τις εργ</w:t>
      </w:r>
      <w:r>
        <w:rPr>
          <w:rFonts w:eastAsia="Times New Roman"/>
          <w:szCs w:val="24"/>
        </w:rPr>
        <w:t>ασιακές σχέσεις στον ιδιωτικό τομέα.</w:t>
      </w:r>
    </w:p>
    <w:p w14:paraId="059A159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Είναι εντελώς διαφορετικό να μιλάμε για τον δημόσιο τομέα και την ευθύνη του κράτους σε σχέση με την πληρωμή των εργαζομένων εκεί, με ποια έννοια; Όχι ότι η ευθύνη του κράτους για τους μεν εργαζόμενους είναι μικρότερη ή</w:t>
      </w:r>
      <w:r>
        <w:rPr>
          <w:rFonts w:eastAsia="Times New Roman" w:cs="Times New Roman"/>
          <w:szCs w:val="24"/>
        </w:rPr>
        <w:t xml:space="preserve"> για τους δε είναι μεγαλύτερη, αλλά ότι οι δυνατότητες που έχει το κράτος στην περίπτωση της εργασίας στον ιδιωτικό τομέα είναι διαφορετικές.</w:t>
      </w:r>
    </w:p>
    <w:p w14:paraId="059A159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Τι δυνατότητες έχει το κράτος και η Κυβέρνηση και το Υπουργείο Εργασίας στην περίπτωση των εργαζομένων του ιδιωτικ</w:t>
      </w:r>
      <w:r>
        <w:rPr>
          <w:rFonts w:eastAsia="Times New Roman" w:cs="Times New Roman"/>
          <w:szCs w:val="24"/>
        </w:rPr>
        <w:t>ού τομέα; Είναι τρεις. Πρώτη δυνατότητα είναι το θεσμικό πλαίσιο, το νομοθετικό, αν νομοθετούμε δηλαδή ρυθμίσεις τέτοιες οι οποίες μπορούν να προστατεύσουν και να ενισχύσουν τους εργαζόμενους.</w:t>
      </w:r>
    </w:p>
    <w:p w14:paraId="059A15A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Δεύτερη δυνατότητα είναι οι ελεγκτικοί μηχανισμοί, να μπορείς δ</w:t>
      </w:r>
      <w:r>
        <w:rPr>
          <w:rFonts w:eastAsia="Times New Roman" w:cs="Times New Roman"/>
          <w:szCs w:val="24"/>
        </w:rPr>
        <w:t>ηλαδή να ελέγχεις αν τηρούνται και αν δεν τηρούνται, να επιβάλλεις διοικητικές και ποινικές κυρώσεις, που στην περίπτωση των εργασιακών είναι το Σώμα Επιθεώρησης Εργασίας το εργαλείο αυτό.</w:t>
      </w:r>
    </w:p>
    <w:p w14:paraId="059A15A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Τρίτη δυνατότητα είναι το ίδιο το Υπουργείο Εργασίας, ο κεντρικός τ</w:t>
      </w:r>
      <w:r>
        <w:rPr>
          <w:rFonts w:eastAsia="Times New Roman" w:cs="Times New Roman"/>
          <w:szCs w:val="24"/>
        </w:rPr>
        <w:t>ου κορμός να έχει ανοικτές τις πόρτες του και να προσπαθεί να φέρνει στο ίδιο τραπέζι τις δύο πλευρές, προκειμένου να βρεθούν λύσεις οι οποίες θα εξυπηρετούν -στην περίπτωση της δικής μας Κυβέρνησης- τα συμφέροντα των εργαζομένων, τα δίκαια αιτήματά τους.</w:t>
      </w:r>
    </w:p>
    <w:p w14:paraId="059A15A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Τι κάνει το Υπουργείο Εργασίας από το 2015 μέχρι σήμερα; Αξιοποιεί στον μέγιστο βαθμό τα τρία αυτά εργαλεία. Αξιοποιεί το νομοθετικό με όλες τις δυνατότητες. Κρατώ εδώ μ</w:t>
      </w:r>
      <w:r>
        <w:rPr>
          <w:rFonts w:eastAsia="Times New Roman" w:cs="Times New Roman"/>
          <w:szCs w:val="24"/>
        </w:rPr>
        <w:t>ί</w:t>
      </w:r>
      <w:r>
        <w:rPr>
          <w:rFonts w:eastAsia="Times New Roman" w:cs="Times New Roman"/>
          <w:szCs w:val="24"/>
        </w:rPr>
        <w:t xml:space="preserve">α επιφύλαξη, διότι ξέρετε ότι βρισκόμαστε σε πρόγραμμα δημοσιονομικής προσαρμογής και </w:t>
      </w:r>
      <w:r>
        <w:rPr>
          <w:rFonts w:eastAsia="Times New Roman" w:cs="Times New Roman"/>
          <w:szCs w:val="24"/>
        </w:rPr>
        <w:t xml:space="preserve">δεν νομοθετούμε με ελευθερία στα εργασιακά ζητήματα. Εκεί </w:t>
      </w:r>
      <w:r>
        <w:rPr>
          <w:rFonts w:eastAsia="Times New Roman" w:cs="Times New Roman"/>
          <w:szCs w:val="24"/>
        </w:rPr>
        <w:lastRenderedPageBreak/>
        <w:t>υπάρχει και η εντελώς αντίθετη άποψη των δανειστών σε σχέση με την αγορά εργασίας, με την οποία αναγκαζόμαστε να συγκρουόμαστε και συχνά να κάνουμε συμβιβασμούς.</w:t>
      </w:r>
    </w:p>
    <w:p w14:paraId="059A15A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w:t>
      </w:r>
      <w:r>
        <w:rPr>
          <w:rFonts w:eastAsia="Times New Roman" w:cs="Times New Roman"/>
          <w:szCs w:val="24"/>
        </w:rPr>
        <w:t xml:space="preserve"> λήξεως του χρόνου ομιλίας της κυρίας Υπουργού)</w:t>
      </w:r>
    </w:p>
    <w:p w14:paraId="059A15A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Δώστε μου λίγο χρόνο, κύριε Πρόεδρε.</w:t>
      </w:r>
    </w:p>
    <w:p w14:paraId="059A15A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έχουμε καταφέρει να νομοθετήσουμε ρυθμίσεις που δεν υπήρχαν εδώ και πάρα πολλά χρόνια στην ελληνική αγορά εργασίας και πολύ πριν την κρίση. Ο ν.4488, ο οποί</w:t>
      </w:r>
      <w:r>
        <w:rPr>
          <w:rFonts w:eastAsia="Times New Roman" w:cs="Times New Roman"/>
          <w:szCs w:val="24"/>
        </w:rPr>
        <w:t>ος ψηφίστηκε τον Σεπτέμβρη του 2017 από τη Βουλή και τον οποίον εισηγήθηκε το Υπουργείο Εργασίας, ήταν ένας νόμος ο οποίος στόχευε πρωτίστως στην προστασία των εργαζομένων από την απλήρωτη, την αδήλωτη και την υποδηλωμένη εργασία. Τους δώσαμε τη δυνατότητα</w:t>
      </w:r>
      <w:r>
        <w:rPr>
          <w:rFonts w:eastAsia="Times New Roman" w:cs="Times New Roman"/>
          <w:szCs w:val="24"/>
        </w:rPr>
        <w:t xml:space="preserve"> οι εργαζόμενοι να μπορούν να εκδίδουν εκτελεστό τίτλο σε βάρος της περιουσίας του εργοδότη για να καλύπτουν, σε περίπτωση που δεν έχουν πληρωθεί, τα δεδουλευμένα τους, να μπορούν να έχουν μια </w:t>
      </w:r>
      <w:r>
        <w:rPr>
          <w:rFonts w:eastAsia="Times New Roman" w:cs="Times New Roman"/>
          <w:szCs w:val="24"/>
        </w:rPr>
        <w:lastRenderedPageBreak/>
        <w:t>γρήγορη εκδίκαση των μισθολογικών τους απαιτήσεων στα δικαστήρι</w:t>
      </w:r>
      <w:r>
        <w:rPr>
          <w:rFonts w:eastAsia="Times New Roman" w:cs="Times New Roman"/>
          <w:szCs w:val="24"/>
        </w:rPr>
        <w:t>α -και αυτό, απ’ ό,τι πληροφορούμαι, ήδη συμβαίνει και στα μεγάλα δικαστήρια της Αθήνας και της Θεσσαλονίκης, οι αποφάσεις βγαίνουν πια πάρα πολύ γρήγορα για τους εργαζόμενους σε περίπτωση απλήρωτων δεδουλευμένων αποδοχών- να μπορούν να θεωρήσουν -μετά από</w:t>
      </w:r>
      <w:r>
        <w:rPr>
          <w:rFonts w:eastAsia="Times New Roman" w:cs="Times New Roman"/>
          <w:szCs w:val="24"/>
        </w:rPr>
        <w:t xml:space="preserve"> δική σας τροπολογία έγινε αυτό το τρίτο που θα πω- τη μη πληρωμή των δεδουλευμένων τους ως μονομερή βλαπτική μεταβολή των όρων εργασίας και να φύγουν από μια επιχείρηση που τους εγκλωβίζει, να μπορούν να πάρουν επίδομα ανεργίας την αμέσως επόμενη ημέρα απ</w:t>
      </w:r>
      <w:r>
        <w:rPr>
          <w:rFonts w:eastAsia="Times New Roman" w:cs="Times New Roman"/>
          <w:szCs w:val="24"/>
        </w:rPr>
        <w:t>ό τον ΟΑΕΔ, πράγμα το οποίο δεν ίσχυε πριν.</w:t>
      </w:r>
    </w:p>
    <w:p w14:paraId="059A15A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Ενεργοποιήσαμε υποστηρικτικά εργαλεία, όπως είναι το επίδομα των χιλίων ευρώ που δίνουμε στους εργαζόμενους για να ικανοποιήσουν τις άμεσες πιεστικές υλικές τους ανάγκες, όταν μένουν απλήρωτοι, ένα εργαλείο το οπ</w:t>
      </w:r>
      <w:r>
        <w:rPr>
          <w:rFonts w:eastAsia="Times New Roman" w:cs="Times New Roman"/>
          <w:szCs w:val="24"/>
        </w:rPr>
        <w:t>οίο υπήρχε και δεν είχε χρησιμοποιηθεί από τις προηγούμενες κυβερνήσεις και μια σειρά από θεσμικές παρεμβάσεις. Έπεται και συνέχεια. Σε δ</w:t>
      </w:r>
      <w:r>
        <w:rPr>
          <w:rFonts w:eastAsia="Times New Roman" w:cs="Times New Roman"/>
          <w:szCs w:val="24"/>
        </w:rPr>
        <w:t>ύ</w:t>
      </w:r>
      <w:r>
        <w:rPr>
          <w:rFonts w:eastAsia="Times New Roman" w:cs="Times New Roman"/>
          <w:szCs w:val="24"/>
        </w:rPr>
        <w:t>ο εβδομάδες θα καταθέσουμε νέο νομοσχέδιο για την προστασία των εργαζομένων και από τις εργολαβίες και θα το δείτε.</w:t>
      </w:r>
    </w:p>
    <w:p w14:paraId="059A15A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Εί</w:t>
      </w:r>
      <w:r>
        <w:rPr>
          <w:rFonts w:eastAsia="Times New Roman" w:cs="Times New Roman"/>
          <w:szCs w:val="24"/>
        </w:rPr>
        <w:t>ναι μ</w:t>
      </w:r>
      <w:r>
        <w:rPr>
          <w:rFonts w:eastAsia="Times New Roman" w:cs="Times New Roman"/>
          <w:szCs w:val="24"/>
        </w:rPr>
        <w:t>ί</w:t>
      </w:r>
      <w:r>
        <w:rPr>
          <w:rFonts w:eastAsia="Times New Roman" w:cs="Times New Roman"/>
          <w:szCs w:val="24"/>
        </w:rPr>
        <w:t>α σειρά από θεσμικές παρεμβάσεις, λοιπόν, οι οποίες ενισχύουν τη θέση των εργαζομένων και τους θωρακίζουν απέναντι σε φαινόμενα απλήρωτης εργασίας.</w:t>
      </w:r>
    </w:p>
    <w:p w14:paraId="059A15A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Λύνει όλα τα προβλήματα ο νόμος εκείνος ή οι παρεμβάσεις που κάνουμε; Όχι. Αν τα έλυνε, όπως λέτε, δεν</w:t>
      </w:r>
      <w:r>
        <w:rPr>
          <w:rFonts w:eastAsia="Times New Roman" w:cs="Times New Roman"/>
          <w:szCs w:val="24"/>
        </w:rPr>
        <w:t xml:space="preserve"> θα υπήρχαν τέτοια φαινόμενα. Όμως, δεν είναι καθόλου σωστό να λέμε ότι δεν γίνονται πράγματα και ότι αυτά τα πράγματα δεν έχουν αποτελέσματα. Η παρουσία του Σώματος Επιθεώρησης Εργασίας στην αγορά εργασίας τον τελευταίο ενάμιση χρόνο έχει αλλάξει τον τρόπ</w:t>
      </w:r>
      <w:r>
        <w:rPr>
          <w:rFonts w:eastAsia="Times New Roman" w:cs="Times New Roman"/>
          <w:szCs w:val="24"/>
        </w:rPr>
        <w:t>ο που λειτουργούν οι πολύ μεγάλες επιχειρήσεις.</w:t>
      </w:r>
    </w:p>
    <w:p w14:paraId="059A15A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Μιλήσατε για το τι μηνύματα στέλνουμε. Τον τελευταίο έναν χρόνο έχουν επιβληθεί δύο εκατομμύρια ευρώ πρόστιμο στις συστημικές τράπεζες για παραβιάσεις της εργατικής νομοθεσίας. Συνέβαινε αυτό πριν; Δεν στέλνε</w:t>
      </w:r>
      <w:r>
        <w:rPr>
          <w:rFonts w:eastAsia="Times New Roman" w:cs="Times New Roman"/>
          <w:szCs w:val="24"/>
        </w:rPr>
        <w:t>ι αυτό ένα μήνυμα στους μεγάλους εργοδότες ότι εδώ δεν υπάρχουν ασυλίες; Γιατί δεν γινόταν αυτό πριν;</w:t>
      </w:r>
    </w:p>
    <w:p w14:paraId="059A15A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Μια χαρά μηνύματα στέλνονται και το Σώμα Επιθεώρησης Εργασίας κάνει τη δουλειά του εκεί έξω και αυτό οι εργαζόμενοι αρχίζουν και το αισθάνονται. Δεν λέω ό</w:t>
      </w:r>
      <w:r>
        <w:rPr>
          <w:rFonts w:eastAsia="Times New Roman" w:cs="Times New Roman"/>
          <w:szCs w:val="24"/>
        </w:rPr>
        <w:t xml:space="preserve">τι </w:t>
      </w:r>
      <w:r>
        <w:rPr>
          <w:rFonts w:eastAsia="Times New Roman" w:cs="Times New Roman"/>
          <w:szCs w:val="24"/>
        </w:rPr>
        <w:lastRenderedPageBreak/>
        <w:t>έχουν λυθεί τα προβλήματα. Θα ήμουν από άλλον πλανήτη, αν το έλεγα, αλλά σίγουρα οι ποιοτικές διαφορές εντοπίζονται.</w:t>
      </w:r>
    </w:p>
    <w:p w14:paraId="059A15A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 τρίτο που αφορά την παρέμβαση του Υπουργείου είναι ότι το Υπουργείο Εργασίας διενεργεί τουλάχιστον δυο φορές την εβδομάδα τριμερείς σ</w:t>
      </w:r>
      <w:r>
        <w:rPr>
          <w:rFonts w:eastAsia="Times New Roman" w:cs="Times New Roman"/>
          <w:szCs w:val="24"/>
        </w:rPr>
        <w:t xml:space="preserve">υμφιλιωτικές συναντήσεις -στην πλειονότητα με την παρουσία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προκειμένου να πιέσει τις επιχειρήσεις να συμμορφωθούν. Στη συντριπτική πλειονότητα καταλήγουν υπέρ των εργαζομένων.</w:t>
      </w:r>
    </w:p>
    <w:p w14:paraId="059A15A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μόνο το ζήτημα των Λιπασμάτων Καβάλας, ένας εμβληματικός αγώνας από τους εργαζόμενους, ο οποίος με την υποστήριξη και του Υπουργείου Εργασίας, με την υποστήριξη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και με μ</w:t>
      </w:r>
      <w:r>
        <w:rPr>
          <w:rFonts w:eastAsia="Times New Roman" w:cs="Times New Roman"/>
          <w:szCs w:val="24"/>
        </w:rPr>
        <w:t>ί</w:t>
      </w:r>
      <w:r>
        <w:rPr>
          <w:rFonts w:eastAsia="Times New Roman" w:cs="Times New Roman"/>
          <w:szCs w:val="24"/>
        </w:rPr>
        <w:t>α ισχυρή παρουσία του σωματείου, είχε μ</w:t>
      </w:r>
      <w:r>
        <w:rPr>
          <w:rFonts w:eastAsia="Times New Roman" w:cs="Times New Roman"/>
          <w:szCs w:val="24"/>
        </w:rPr>
        <w:t>ί</w:t>
      </w:r>
      <w:r>
        <w:rPr>
          <w:rFonts w:eastAsia="Times New Roman" w:cs="Times New Roman"/>
          <w:szCs w:val="24"/>
        </w:rPr>
        <w:t>α εξαιρετικ</w:t>
      </w:r>
      <w:r>
        <w:rPr>
          <w:rFonts w:eastAsia="Times New Roman" w:cs="Times New Roman"/>
          <w:szCs w:val="24"/>
        </w:rPr>
        <w:t>ά ευτυχή κατάληξη για τους εργαζόμενους, οι οποίοι επέστρεψαν στις δουλειές τους και σταμάτησαν αυτές οι μαφιόζικες πρακτικές που χρησιμοποιούσε η εργοδότρια επιχείρηση.</w:t>
      </w:r>
    </w:p>
    <w:p w14:paraId="059A15A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δεν νομίζω ότι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 αυτή η απόλυτη απαξίω</w:t>
      </w:r>
      <w:r>
        <w:rPr>
          <w:rFonts w:eastAsia="Times New Roman" w:cs="Times New Roman"/>
          <w:szCs w:val="24"/>
        </w:rPr>
        <w:t>ση της προσπάθειας που κάνει το Υπουργείο Εργασίας τον τελευταίο καιρό σε ό,τι αφορά την αγορά εργασίας.</w:t>
      </w:r>
    </w:p>
    <w:p w14:paraId="059A15A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ποινικό θέμα που αναφέρατε. Σας το έχω εξηγήσει νομικά και την άλλη φορά. </w:t>
      </w:r>
    </w:p>
    <w:p w14:paraId="059A15A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w:t>
      </w:r>
      <w:proofErr w:type="spellStart"/>
      <w:r>
        <w:rPr>
          <w:rFonts w:eastAsia="Times New Roman" w:cs="Times New Roman"/>
          <w:szCs w:val="24"/>
        </w:rPr>
        <w:t>Αχτσιόγλου</w:t>
      </w:r>
      <w:proofErr w:type="spellEnd"/>
      <w:r>
        <w:rPr>
          <w:rFonts w:eastAsia="Times New Roman" w:cs="Times New Roman"/>
          <w:szCs w:val="24"/>
        </w:rPr>
        <w:t>, ολοκληρών</w:t>
      </w:r>
      <w:r>
        <w:rPr>
          <w:rFonts w:eastAsia="Times New Roman" w:cs="Times New Roman"/>
          <w:szCs w:val="24"/>
        </w:rPr>
        <w:t xml:space="preserve">ετε. </w:t>
      </w:r>
    </w:p>
    <w:p w14:paraId="059A15B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Ένα δευτερόλεπτο θέλω, κύριε Πρόεδρε.</w:t>
      </w:r>
    </w:p>
    <w:p w14:paraId="059A15B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μη καταβολή δεδουλευμένων αποδοχών συνιστά ποινικό αδίκημα από την αμέσως επόμενη μέρα. Η αυτόφωρη διαδικασία ήδη υπάρχει. Δε</w:t>
      </w:r>
      <w:r>
        <w:rPr>
          <w:rFonts w:eastAsia="Times New Roman" w:cs="Times New Roman"/>
          <w:szCs w:val="24"/>
        </w:rPr>
        <w:t>ν καταλαβαίνω γιατί θεωρείτε ότι αυτό δεν υφίσταται. Ήδη υπάρχει αυτό και είναι θεσμοθετημένο πολλά χρόνια πριν, αν δεν κάνω λάθος. Ο νόμος υπάρχει από το 1950 ή το 1960 και λέει ότι η μη καταβολή δεδουλευμένων αποδοχών συνιστά ποινικό αδίκημα από την αμέσ</w:t>
      </w:r>
      <w:r>
        <w:rPr>
          <w:rFonts w:eastAsia="Times New Roman" w:cs="Times New Roman"/>
          <w:szCs w:val="24"/>
        </w:rPr>
        <w:t xml:space="preserve">ως επόμενη μέρα και υπάρχει αυτόφωρη διαδικασία. Επομένως, δεν ισχύει ότι αυτό δεν </w:t>
      </w:r>
      <w:r>
        <w:rPr>
          <w:rFonts w:eastAsia="Times New Roman" w:cs="Times New Roman"/>
          <w:szCs w:val="24"/>
        </w:rPr>
        <w:lastRenderedPageBreak/>
        <w:t xml:space="preserve">υπάρχει νομικά. Υπάρχει νομικά εκεί. Είναι θεσμοθετημένο εδώ και πάρα πολλά χρόνια. </w:t>
      </w:r>
    </w:p>
    <w:p w14:paraId="059A15B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59A15B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θα ήθελα τον λόγο για </w:t>
      </w:r>
      <w:r>
        <w:rPr>
          <w:rFonts w:eastAsia="Times New Roman" w:cs="Times New Roman"/>
          <w:szCs w:val="24"/>
        </w:rPr>
        <w:t xml:space="preserve">δέκα </w:t>
      </w:r>
      <w:r>
        <w:rPr>
          <w:rFonts w:eastAsia="Times New Roman" w:cs="Times New Roman"/>
          <w:szCs w:val="24"/>
        </w:rPr>
        <w:t>δευτερόλεπτα.</w:t>
      </w:r>
      <w:r>
        <w:rPr>
          <w:rFonts w:eastAsia="Times New Roman" w:cs="Times New Roman"/>
          <w:szCs w:val="24"/>
        </w:rPr>
        <w:t xml:space="preserve"> </w:t>
      </w:r>
    </w:p>
    <w:p w14:paraId="059A15B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θα σας διακόψω. Δεν θα γίνει συζήτηση, δυστυχώς. </w:t>
      </w:r>
    </w:p>
    <w:p w14:paraId="059A15B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Για την πρώτη δεν απαντήσατε. Πρέπει να υπάρχει πρόοδος στη συζήτηση. </w:t>
      </w:r>
    </w:p>
    <w:p w14:paraId="059A15B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λυπάμαι. Δεν </w:t>
      </w:r>
      <w:r>
        <w:rPr>
          <w:rFonts w:eastAsia="Times New Roman" w:cs="Times New Roman"/>
          <w:szCs w:val="24"/>
        </w:rPr>
        <w:t>θα γίνει συζήτηση.</w:t>
      </w:r>
    </w:p>
    <w:p w14:paraId="059A15B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Θα παρακαλέσω και την Υπουργό και τους συναδέλφους Βουλευτές να είναι συνεπείς στον χρόνο, διότι πρέπει να παραδώσουμε την Αίθουσα. Δεν έχουμε χρόνο, γιατί θα παραδώσουμε την Αίθουσα. Αλλιώς γιατί να μην σας δώσω ένα και δ</w:t>
      </w:r>
      <w:r>
        <w:rPr>
          <w:rFonts w:eastAsia="Times New Roman" w:cs="Times New Roman"/>
          <w:szCs w:val="24"/>
        </w:rPr>
        <w:t>ύ</w:t>
      </w:r>
      <w:r>
        <w:rPr>
          <w:rFonts w:eastAsia="Times New Roman" w:cs="Times New Roman"/>
          <w:szCs w:val="24"/>
        </w:rPr>
        <w:t>ο λεπτά.</w:t>
      </w:r>
    </w:p>
    <w:p w14:paraId="059A15B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w:t>
      </w:r>
      <w:r>
        <w:rPr>
          <w:rFonts w:eastAsia="Times New Roman" w:cs="Times New Roman"/>
          <w:szCs w:val="24"/>
        </w:rPr>
        <w:t xml:space="preserve">ρούμε στην επόμενη ερώτηση, με παράκληση και πάλι να τηρηθούν οι χρόνοι. </w:t>
      </w:r>
    </w:p>
    <w:p w14:paraId="059A15B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όγδοη με αριθμό 1392/26-3-2018 επίκαιρη ερώτηση δευτέρου κύκλου του Βουλευτή Γρεβενών του ΣΥΡΙΖΑ κ. Χρήστου </w:t>
      </w:r>
      <w:proofErr w:type="spellStart"/>
      <w:r>
        <w:rPr>
          <w:rFonts w:eastAsia="Times New Roman" w:cs="Times New Roman"/>
          <w:szCs w:val="24"/>
        </w:rPr>
        <w:t>Μπγιάλα</w:t>
      </w:r>
      <w:proofErr w:type="spellEnd"/>
      <w:r>
        <w:rPr>
          <w:rFonts w:eastAsia="Times New Roman" w:cs="Times New Roman"/>
          <w:szCs w:val="24"/>
        </w:rPr>
        <w:t xml:space="preserve"> προς την Υπουργό Εργασίας, Κοινωνικής Ασφάλισης κα</w:t>
      </w:r>
      <w:r>
        <w:rPr>
          <w:rFonts w:eastAsia="Times New Roman" w:cs="Times New Roman"/>
          <w:szCs w:val="24"/>
        </w:rPr>
        <w:t>ι Κοινωνικής Αλληλεγγύης, με θέμα</w:t>
      </w:r>
      <w:r>
        <w:rPr>
          <w:rFonts w:eastAsia="Times New Roman" w:cs="Times New Roman"/>
          <w:szCs w:val="24"/>
        </w:rPr>
        <w:t>:</w:t>
      </w:r>
      <w:r>
        <w:rPr>
          <w:rFonts w:eastAsia="Times New Roman" w:cs="Times New Roman"/>
          <w:szCs w:val="24"/>
        </w:rPr>
        <w:t xml:space="preserve"> «Επανασύσταση του γραφείου του Σώματος Επιθεωρητών Εργασίας (ΣΕΠΕ)».</w:t>
      </w:r>
    </w:p>
    <w:p w14:paraId="059A15B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Μπγιάλα</w:t>
      </w:r>
      <w:proofErr w:type="spellEnd"/>
      <w:r>
        <w:rPr>
          <w:rFonts w:eastAsia="Times New Roman" w:cs="Times New Roman"/>
          <w:szCs w:val="24"/>
        </w:rPr>
        <w:t>, έχετε τον λόγο.</w:t>
      </w:r>
    </w:p>
    <w:p w14:paraId="059A15B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κύριε Πρόεδρε.</w:t>
      </w:r>
    </w:p>
    <w:p w14:paraId="059A15B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Κυρία Υπουργέ, κατέθεσα αυτή την επίκαιρη ερώτηση -είναι ένα ζήτημα</w:t>
      </w:r>
      <w:r>
        <w:rPr>
          <w:rFonts w:eastAsia="Times New Roman" w:cs="Times New Roman"/>
          <w:szCs w:val="24"/>
        </w:rPr>
        <w:t xml:space="preserve"> το οποίο νομίζω πως έχει σχέση και με την προηγούμενη ερώτηση- για τη λειτουργία του Σώματος Επιθεωρητών Εργασίας στον Νομό Γρεβενών. </w:t>
      </w:r>
    </w:p>
    <w:p w14:paraId="059A15B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 Νομός Γρεβενών από το 2014 με το </w:t>
      </w:r>
      <w:proofErr w:type="spellStart"/>
      <w:r>
        <w:rPr>
          <w:rFonts w:eastAsia="Times New Roman" w:cs="Times New Roman"/>
          <w:szCs w:val="24"/>
        </w:rPr>
        <w:t>π.δ.</w:t>
      </w:r>
      <w:proofErr w:type="spellEnd"/>
      <w:r>
        <w:rPr>
          <w:rFonts w:eastAsia="Times New Roman" w:cs="Times New Roman"/>
          <w:szCs w:val="24"/>
        </w:rPr>
        <w:t xml:space="preserve"> 113 στις 29</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2014 σταμάτησε να έχει πλέον Σώμα Επιθεώρησης Εργασίας, ΣΕΠΕ, και </w:t>
      </w:r>
      <w:r>
        <w:rPr>
          <w:rFonts w:eastAsia="Times New Roman" w:cs="Times New Roman"/>
          <w:szCs w:val="24"/>
        </w:rPr>
        <w:t>προσαρτήθηκε στην Κοζάνη. Μετα</w:t>
      </w:r>
      <w:r>
        <w:rPr>
          <w:rFonts w:eastAsia="Times New Roman" w:cs="Times New Roman"/>
          <w:szCs w:val="24"/>
        </w:rPr>
        <w:lastRenderedPageBreak/>
        <w:t>τράπηκε από Σώμα Επιθεώρησης Εργασίας Γρεβενών σε Σώμα Επιθεώρησης Εργασίας Κοζάνης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Γρεβενών με έδρα την Κοζάνη. Αυτό, βέβαια, δημιουργεί, όπως αντιλαμβάνεστε, αρκετά προβλήματα και στους εργαζόμενους αλλά και στους εργοδότε</w:t>
      </w:r>
      <w:r>
        <w:rPr>
          <w:rFonts w:eastAsia="Times New Roman" w:cs="Times New Roman"/>
          <w:szCs w:val="24"/>
        </w:rPr>
        <w:t xml:space="preserve">ς της περιοχής, γιατί αναγκάζονται να μεταβαίνουν περί τα ογδόντα χιλιόμετρα μακριά για τις οποιεσδήποτε εργασίες έχουν να κάνουν στην Επιθεώρηση Εργασίας. </w:t>
      </w:r>
    </w:p>
    <w:p w14:paraId="059A15B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Πέραν αυτού να επισημάνω ότι στη </w:t>
      </w:r>
      <w:r>
        <w:rPr>
          <w:rFonts w:eastAsia="Times New Roman" w:cs="Times New Roman"/>
          <w:szCs w:val="24"/>
        </w:rPr>
        <w:t>δ</w:t>
      </w:r>
      <w:r>
        <w:rPr>
          <w:rFonts w:eastAsia="Times New Roman" w:cs="Times New Roman"/>
          <w:szCs w:val="24"/>
        </w:rPr>
        <w:t>υτική Μακεδονία ο Νομός Γρεβενών είναι ο μόνος νομός που δεν έχει</w:t>
      </w:r>
      <w:r>
        <w:rPr>
          <w:rFonts w:eastAsia="Times New Roman" w:cs="Times New Roman"/>
          <w:szCs w:val="24"/>
        </w:rPr>
        <w:t xml:space="preserve"> Σώμα Επιθεώρησης Εργασίας. </w:t>
      </w:r>
    </w:p>
    <w:p w14:paraId="059A15B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proofErr w:type="spellStart"/>
      <w:r>
        <w:rPr>
          <w:rFonts w:eastAsia="Times New Roman" w:cs="Times New Roman"/>
          <w:szCs w:val="24"/>
        </w:rPr>
        <w:t>π.δ.</w:t>
      </w:r>
      <w:proofErr w:type="spellEnd"/>
      <w:r>
        <w:rPr>
          <w:rFonts w:eastAsia="Times New Roman" w:cs="Times New Roman"/>
          <w:szCs w:val="24"/>
        </w:rPr>
        <w:t xml:space="preserve"> 134/2017 εγκρίθηκε ο νέος Οργανισμός του Υπουργείου Εργασίας και Κοινωνικής Ασφάλισης, αλλά κι εκεί δεν συμπεριλήφθηκε, γιατί ο εν λόγω υπάλληλος του ΣΕΠΕ Γρεβενών δεν είχε την απαραίτητη εκπαίδευση, για να μπορεί να</w:t>
      </w:r>
      <w:r>
        <w:rPr>
          <w:rFonts w:eastAsia="Times New Roman" w:cs="Times New Roman"/>
          <w:szCs w:val="24"/>
        </w:rPr>
        <w:t xml:space="preserve"> λειτουργήσει ως επιθεωρητής, ύστερα από προφορική συνεννόηση που είχαμε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γ</w:t>
      </w:r>
      <w:r>
        <w:rPr>
          <w:rFonts w:eastAsia="Times New Roman" w:cs="Times New Roman"/>
          <w:szCs w:val="24"/>
        </w:rPr>
        <w:t xml:space="preserve">ραμματέα του ΣΕΠΕ. Σήμερα έχει ολοκληρωθεί αυτή η διαδικασία. </w:t>
      </w:r>
    </w:p>
    <w:p w14:paraId="059A15C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επισημάνω ότι με την κατάργηση του </w:t>
      </w:r>
      <w:r>
        <w:rPr>
          <w:rFonts w:eastAsia="Times New Roman" w:cs="Times New Roman"/>
          <w:szCs w:val="24"/>
        </w:rPr>
        <w:t>τ</w:t>
      </w:r>
      <w:r>
        <w:rPr>
          <w:rFonts w:eastAsia="Times New Roman" w:cs="Times New Roman"/>
          <w:szCs w:val="24"/>
        </w:rPr>
        <w:t xml:space="preserve">μήματος ΣΕΠΕ στα Γρεβενά παραμένει ένα γραφείο ΣΕΠΕ, το οποίο στεγάζεται στο </w:t>
      </w:r>
      <w:r>
        <w:rPr>
          <w:rFonts w:eastAsia="Times New Roman" w:cs="Times New Roman"/>
          <w:szCs w:val="24"/>
        </w:rPr>
        <w:t>δ</w:t>
      </w:r>
      <w:r>
        <w:rPr>
          <w:rFonts w:eastAsia="Times New Roman" w:cs="Times New Roman"/>
          <w:szCs w:val="24"/>
        </w:rPr>
        <w:t xml:space="preserve">ιοικητήριο της </w:t>
      </w:r>
      <w:r>
        <w:rPr>
          <w:rFonts w:eastAsia="Times New Roman" w:cs="Times New Roman"/>
          <w:szCs w:val="24"/>
        </w:rPr>
        <w:t>π</w:t>
      </w:r>
      <w:r>
        <w:rPr>
          <w:rFonts w:eastAsia="Times New Roman" w:cs="Times New Roman"/>
          <w:szCs w:val="24"/>
        </w:rPr>
        <w:t xml:space="preserve">εριφέρειας. Υπάρχει, δηλαδή, το υπαλληλικό προσωπικό του ενός υπαλλήλου ο οποίος έχει και την πιστοποίηση από την </w:t>
      </w:r>
      <w:r>
        <w:rPr>
          <w:rFonts w:eastAsia="Times New Roman" w:cs="Times New Roman"/>
          <w:szCs w:val="24"/>
        </w:rPr>
        <w:t>υ</w:t>
      </w:r>
      <w:r>
        <w:rPr>
          <w:rFonts w:eastAsia="Times New Roman" w:cs="Times New Roman"/>
          <w:szCs w:val="24"/>
        </w:rPr>
        <w:t>πηρεσία πλέον να λειτουργεί ως επιθεωρητής. Υπά</w:t>
      </w:r>
      <w:r>
        <w:rPr>
          <w:rFonts w:eastAsia="Times New Roman" w:cs="Times New Roman"/>
          <w:szCs w:val="24"/>
        </w:rPr>
        <w:t xml:space="preserve">ρχει και ενδιαφέρον από ορισμένους υπαλλήλους των υπηρεσιών για μετάταξη στο γραφείο του ΣΕΠΕ. Άρα δηλαδή, η λειτουργία του γραφείου ΣΕΠΕ στα Γρεβενά δεν κοστίζει στην </w:t>
      </w:r>
      <w:r>
        <w:rPr>
          <w:rFonts w:eastAsia="Times New Roman" w:cs="Times New Roman"/>
          <w:szCs w:val="24"/>
        </w:rPr>
        <w:t>υ</w:t>
      </w:r>
      <w:r>
        <w:rPr>
          <w:rFonts w:eastAsia="Times New Roman" w:cs="Times New Roman"/>
          <w:szCs w:val="24"/>
        </w:rPr>
        <w:t>πηρεσία. Ούτε κόστη λειτουργίας έχει, ούτε ενοίκια, ούτε οποιοδήποτε άλλο κόστος. Ζητού</w:t>
      </w:r>
      <w:r>
        <w:rPr>
          <w:rFonts w:eastAsia="Times New Roman" w:cs="Times New Roman"/>
          <w:szCs w:val="24"/>
        </w:rPr>
        <w:t xml:space="preserve">με από εσάς την απαραίτητη απόφαση για τη λειτουργία και ίδρυση αυτού του Τμήματος Επιθεώρησης Εργασίας. </w:t>
      </w:r>
    </w:p>
    <w:p w14:paraId="059A15C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Να επισημάνω εδώ ότι το θέμα το είχαμε συζητήσει και μαζί αρκετά νωρίς. Πρώτη φορά σας είχα στείλει ένα </w:t>
      </w:r>
      <w:r>
        <w:rPr>
          <w:rFonts w:eastAsia="Times New Roman" w:cs="Times New Roman"/>
          <w:szCs w:val="24"/>
          <w:lang w:val="en-US"/>
        </w:rPr>
        <w:t>email</w:t>
      </w:r>
      <w:r>
        <w:rPr>
          <w:rFonts w:eastAsia="Times New Roman" w:cs="Times New Roman"/>
          <w:szCs w:val="24"/>
        </w:rPr>
        <w:t>, όταν ήσασταν διευθύντρια του Υπουργείου</w:t>
      </w:r>
      <w:r>
        <w:rPr>
          <w:rFonts w:eastAsia="Times New Roman" w:cs="Times New Roman"/>
          <w:szCs w:val="24"/>
        </w:rPr>
        <w:t xml:space="preserve"> Εργασίας, τον Νοέμβριο του 2015. Ολοκληρώθηκαν όμως οι διαδικασίες και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και αναμένουμε από εσάς την απόφαση για την ίδρυση του ΣΕΠΕ, το οποίο θα </w:t>
      </w:r>
      <w:r>
        <w:rPr>
          <w:rFonts w:eastAsia="Times New Roman" w:cs="Times New Roman"/>
          <w:szCs w:val="24"/>
        </w:rPr>
        <w:lastRenderedPageBreak/>
        <w:t>επαναφέρει και το αίσθημα ασφάλειας στους εργαζόμενους αλλά θα διευκολύνει και τους ερ</w:t>
      </w:r>
      <w:r>
        <w:rPr>
          <w:rFonts w:eastAsia="Times New Roman" w:cs="Times New Roman"/>
          <w:szCs w:val="24"/>
        </w:rPr>
        <w:t>γοδότες που μέχρι σήμερα ταλαιπωρούνται.</w:t>
      </w:r>
    </w:p>
    <w:p w14:paraId="059A15C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κυρία Υπουργέ, έχετε τον λόγο για τρία λεπτά.  </w:t>
      </w:r>
    </w:p>
    <w:p w14:paraId="059A15C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Με την ευκαιρία της ερώτησής σας, θα</w:t>
      </w:r>
      <w:r>
        <w:rPr>
          <w:rFonts w:eastAsia="Times New Roman" w:cs="Times New Roman"/>
          <w:szCs w:val="24"/>
        </w:rPr>
        <w:t xml:space="preserve"> ήθελα να πω δυο πράγματα σε σχέση με το Σώμα Επιθεώρησης Εργασίας, που νομίζω ότι πολλές φορές δεν έχουν γίνει συνειδητά και στον κόσμο που βρίσκεται έξω και εργάζεται και είναι σημαντικό να τα γνωρίζει.</w:t>
      </w:r>
    </w:p>
    <w:p w14:paraId="059A15C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Κυβέρνηση έθεσε, από την πρώτη στιγμή την ανέλαβε</w:t>
      </w:r>
      <w:r>
        <w:rPr>
          <w:rFonts w:eastAsia="Times New Roman" w:cs="Times New Roman"/>
          <w:szCs w:val="24"/>
        </w:rPr>
        <w:t xml:space="preserve"> το έργο της, ως βασική της προτεραιότητα την αναβάθμιση του Σώματος Επιθεώρησης Εργασίας, που είναι, όπως εξήγησα και πριν, ο κύριος βραχίονας με τον οποίον μπορεί το Υπουργείο Εργασίας να παρέμβει στην πράξη στους χώρους δουλειάς. </w:t>
      </w:r>
    </w:p>
    <w:p w14:paraId="059A15C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Αυτήν την προτεραιότητ</w:t>
      </w:r>
      <w:r>
        <w:rPr>
          <w:rFonts w:eastAsia="Times New Roman" w:cs="Times New Roman"/>
          <w:szCs w:val="24"/>
        </w:rPr>
        <w:t xml:space="preserve">α την υπηρετούμε με απόλυτη αφοσίωση και έτσι από εκεί που, όταν παραλάβαμε, είχαμε ένα </w:t>
      </w:r>
      <w:r>
        <w:rPr>
          <w:rFonts w:eastAsia="Times New Roman" w:cs="Times New Roman"/>
          <w:szCs w:val="24"/>
        </w:rPr>
        <w:t>σ</w:t>
      </w:r>
      <w:r>
        <w:rPr>
          <w:rFonts w:eastAsia="Times New Roman" w:cs="Times New Roman"/>
          <w:szCs w:val="24"/>
        </w:rPr>
        <w:t xml:space="preserve">ώμα πλήρως </w:t>
      </w:r>
      <w:proofErr w:type="spellStart"/>
      <w:r>
        <w:rPr>
          <w:rFonts w:eastAsia="Times New Roman" w:cs="Times New Roman"/>
          <w:szCs w:val="24"/>
        </w:rPr>
        <w:t>απαξιωμένο</w:t>
      </w:r>
      <w:proofErr w:type="spellEnd"/>
      <w:r>
        <w:rPr>
          <w:rFonts w:eastAsia="Times New Roman" w:cs="Times New Roman"/>
          <w:szCs w:val="24"/>
        </w:rPr>
        <w:t>, το οποίο δεν λειτουργούσε, είχαν καταργηθεί βασικά τμήματα, είχαν μειωθεί σε πολύ μεγάλο βαθμό οι οργανικές του θέσεις, δεν είχε μ</w:t>
      </w:r>
      <w:r>
        <w:rPr>
          <w:rFonts w:eastAsia="Times New Roman" w:cs="Times New Roman"/>
          <w:szCs w:val="24"/>
        </w:rPr>
        <w:t>ί</w:t>
      </w:r>
      <w:r>
        <w:rPr>
          <w:rFonts w:eastAsia="Times New Roman" w:cs="Times New Roman"/>
          <w:szCs w:val="24"/>
        </w:rPr>
        <w:t>α παρουσία τέ</w:t>
      </w:r>
      <w:r>
        <w:rPr>
          <w:rFonts w:eastAsia="Times New Roman" w:cs="Times New Roman"/>
          <w:szCs w:val="24"/>
        </w:rPr>
        <w:t xml:space="preserve">τοια στην αγορά εργασίας που να αισθάνεται και ο εργαζόμενος ότι είναι στο πλάι του, πλέον έχουμε ένα </w:t>
      </w:r>
      <w:r>
        <w:rPr>
          <w:rFonts w:eastAsia="Times New Roman" w:cs="Times New Roman"/>
          <w:szCs w:val="24"/>
        </w:rPr>
        <w:t>σ</w:t>
      </w:r>
      <w:r>
        <w:rPr>
          <w:rFonts w:eastAsia="Times New Roman" w:cs="Times New Roman"/>
          <w:szCs w:val="24"/>
        </w:rPr>
        <w:t>ώμα το οποίο παρεμβαίνει καθημερινά στους χώρους δουλειάς, οι εργαζόμενοι νιώθουν ότι υπάρχει μ</w:t>
      </w:r>
      <w:r>
        <w:rPr>
          <w:rFonts w:eastAsia="Times New Roman" w:cs="Times New Roman"/>
          <w:szCs w:val="24"/>
        </w:rPr>
        <w:t>ί</w:t>
      </w:r>
      <w:r>
        <w:rPr>
          <w:rFonts w:eastAsia="Times New Roman" w:cs="Times New Roman"/>
          <w:szCs w:val="24"/>
        </w:rPr>
        <w:t>α πολύ ισχυρή συμμαχία και που περιορίζει τα φαινόμενα τη</w:t>
      </w:r>
      <w:r>
        <w:rPr>
          <w:rFonts w:eastAsia="Times New Roman" w:cs="Times New Roman"/>
          <w:szCs w:val="24"/>
        </w:rPr>
        <w:t>ς παραβατικότητας.</w:t>
      </w:r>
    </w:p>
    <w:p w14:paraId="059A15C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Τα αποτελέσματα αυτής της δουλειάς ήδη φαίνονται. Η αδήλωτη εργασία στους κλάδους υψηλής παραβατικότητας έχει μειωθεί από το 19%, που ήταν όταν παραλάβαμε, στο 12% στα μέσα του 2018. Πιστεύω ότι το 2018 θα κλείσει με ακόμη χαμηλότερο ποσ</w:t>
      </w:r>
      <w:r>
        <w:rPr>
          <w:rFonts w:eastAsia="Times New Roman" w:cs="Times New Roman"/>
          <w:szCs w:val="24"/>
        </w:rPr>
        <w:t>οστό.</w:t>
      </w:r>
    </w:p>
    <w:p w14:paraId="059A15C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αν μπορώ, θέλω εντελώς συνοπτικά να πω δυο ακόμα κουβέντες που κάναμε για την αναβάθμιση, πρώτον, ενεργοποιήσαμε ένα ολοκληρωμένο πληροφοριακό σύστημα στο Σώμα Επιθεώρησης Εργασίας, ώστε οι έλεγχοι που γίνονται </w:t>
      </w:r>
      <w:r>
        <w:rPr>
          <w:rFonts w:eastAsia="Times New Roman" w:cs="Times New Roman"/>
          <w:szCs w:val="24"/>
        </w:rPr>
        <w:lastRenderedPageBreak/>
        <w:t xml:space="preserve">να είναι </w:t>
      </w:r>
      <w:proofErr w:type="spellStart"/>
      <w:r>
        <w:rPr>
          <w:rFonts w:eastAsia="Times New Roman" w:cs="Times New Roman"/>
          <w:szCs w:val="24"/>
        </w:rPr>
        <w:t>στοχευμένοι</w:t>
      </w:r>
      <w:proofErr w:type="spellEnd"/>
      <w:r>
        <w:rPr>
          <w:rFonts w:eastAsia="Times New Roman" w:cs="Times New Roman"/>
          <w:szCs w:val="24"/>
        </w:rPr>
        <w:t xml:space="preserve"> κ</w:t>
      </w:r>
      <w:r>
        <w:rPr>
          <w:rFonts w:eastAsia="Times New Roman" w:cs="Times New Roman"/>
          <w:szCs w:val="24"/>
        </w:rPr>
        <w:t xml:space="preserve">αι άρα περισσότερο αποτελεσματικοί. Όπως είπα, σχεδιάσαμε ένα νέο οργανόγραμμα στο </w:t>
      </w:r>
      <w:r>
        <w:rPr>
          <w:rFonts w:eastAsia="Times New Roman" w:cs="Times New Roman"/>
          <w:szCs w:val="24"/>
        </w:rPr>
        <w:t>σ</w:t>
      </w:r>
      <w:r>
        <w:rPr>
          <w:rFonts w:eastAsia="Times New Roman" w:cs="Times New Roman"/>
          <w:szCs w:val="24"/>
        </w:rPr>
        <w:t xml:space="preserve">ώμα, έτσι ώστε να αυξήσουμε τις οργανικές του θέσεις κατά </w:t>
      </w:r>
      <w:proofErr w:type="spellStart"/>
      <w:r>
        <w:rPr>
          <w:rFonts w:eastAsia="Times New Roman" w:cs="Times New Roman"/>
          <w:szCs w:val="24"/>
        </w:rPr>
        <w:t>εκατόν</w:t>
      </w:r>
      <w:proofErr w:type="spellEnd"/>
      <w:r>
        <w:rPr>
          <w:rFonts w:eastAsia="Times New Roman" w:cs="Times New Roman"/>
          <w:szCs w:val="24"/>
        </w:rPr>
        <w:t xml:space="preserve"> σαράντα περίπου, όταν –να σημειώσω- η προηγούμενη </w:t>
      </w:r>
      <w:r>
        <w:rPr>
          <w:rFonts w:eastAsia="Times New Roman" w:cs="Times New Roman"/>
          <w:szCs w:val="24"/>
        </w:rPr>
        <w:t>κ</w:t>
      </w:r>
      <w:r>
        <w:rPr>
          <w:rFonts w:eastAsia="Times New Roman" w:cs="Times New Roman"/>
          <w:szCs w:val="24"/>
        </w:rPr>
        <w:t>υβέρνηση είχε καταργήσει περίπου διακόσιες οργανικές θέσ</w:t>
      </w:r>
      <w:r>
        <w:rPr>
          <w:rFonts w:eastAsia="Times New Roman" w:cs="Times New Roman"/>
          <w:szCs w:val="24"/>
        </w:rPr>
        <w:t xml:space="preserve">εις στο Σώμα Επιθεώρησης Εργασίας. Επίσης προχωρήσαμε σε νέες προσλήψεις, το ενισχύσαμε δηλαδή με προσωπικό, γιατί ένα ελεγκτικό </w:t>
      </w:r>
      <w:r>
        <w:rPr>
          <w:rFonts w:eastAsia="Times New Roman" w:cs="Times New Roman"/>
          <w:szCs w:val="24"/>
        </w:rPr>
        <w:t>σ</w:t>
      </w:r>
      <w:r>
        <w:rPr>
          <w:rFonts w:eastAsia="Times New Roman" w:cs="Times New Roman"/>
          <w:szCs w:val="24"/>
        </w:rPr>
        <w:t xml:space="preserve">ώμα πρέπει πρωτίστως να έχει ανθρώπινο δυναμικό και </w:t>
      </w:r>
      <w:proofErr w:type="spellStart"/>
      <w:r>
        <w:rPr>
          <w:rFonts w:eastAsia="Times New Roman" w:cs="Times New Roman"/>
          <w:szCs w:val="24"/>
        </w:rPr>
        <w:t>επανασυστήσαμε</w:t>
      </w:r>
      <w:proofErr w:type="spellEnd"/>
      <w:r>
        <w:rPr>
          <w:rFonts w:eastAsia="Times New Roman" w:cs="Times New Roman"/>
          <w:szCs w:val="24"/>
        </w:rPr>
        <w:t xml:space="preserve"> δυο πολύ βασικά του τμήματα: Το Τμήμα Νομικής Υποστήριξης κ</w:t>
      </w:r>
      <w:r>
        <w:rPr>
          <w:rFonts w:eastAsia="Times New Roman" w:cs="Times New Roman"/>
          <w:szCs w:val="24"/>
        </w:rPr>
        <w:t xml:space="preserve">αι το Τμήμα Πληροφοριακών Συστημάτων που, επίσης, η προηγούμενη </w:t>
      </w:r>
      <w:r>
        <w:rPr>
          <w:rFonts w:eastAsia="Times New Roman" w:cs="Times New Roman"/>
          <w:szCs w:val="24"/>
        </w:rPr>
        <w:t>κ</w:t>
      </w:r>
      <w:r>
        <w:rPr>
          <w:rFonts w:eastAsia="Times New Roman" w:cs="Times New Roman"/>
          <w:szCs w:val="24"/>
        </w:rPr>
        <w:t>υβέρνηση είχε καταργήσει.</w:t>
      </w:r>
    </w:p>
    <w:p w14:paraId="059A15C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περίπτωση των Γρεβενών, έχει γίνει απαραίτητη προεργασία και θα προχωρήσουμε πράγματι στο άνοιγμα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ε</w:t>
      </w:r>
      <w:r>
        <w:rPr>
          <w:rFonts w:eastAsia="Times New Roman" w:cs="Times New Roman"/>
          <w:szCs w:val="24"/>
        </w:rPr>
        <w:t xml:space="preserve">πιθεώρησης </w:t>
      </w:r>
      <w:r>
        <w:rPr>
          <w:rFonts w:eastAsia="Times New Roman" w:cs="Times New Roman"/>
          <w:szCs w:val="24"/>
        </w:rPr>
        <w:t>ε</w:t>
      </w:r>
      <w:r>
        <w:rPr>
          <w:rFonts w:eastAsia="Times New Roman" w:cs="Times New Roman"/>
          <w:szCs w:val="24"/>
        </w:rPr>
        <w:t xml:space="preserve">ργασιακών σχέσεων τόσο στην πόλη των Γρεβενών όσο και στην Ορεστιάδα. Θα ήθελα να το αναφέρω για να το γνωρίζουν και εκεί οι κάτοικοι. Ταυτόχρονα, στα </w:t>
      </w:r>
      <w:r>
        <w:rPr>
          <w:rFonts w:eastAsia="Times New Roman" w:cs="Times New Roman"/>
          <w:szCs w:val="24"/>
        </w:rPr>
        <w:t>τ</w:t>
      </w:r>
      <w:r>
        <w:rPr>
          <w:rFonts w:eastAsia="Times New Roman" w:cs="Times New Roman"/>
          <w:szCs w:val="24"/>
        </w:rPr>
        <w:t xml:space="preserve">μήματα αυτά θα προστεθούν τέσσερα νέα </w:t>
      </w:r>
      <w:r>
        <w:rPr>
          <w:rFonts w:eastAsia="Times New Roman" w:cs="Times New Roman"/>
          <w:szCs w:val="24"/>
        </w:rPr>
        <w:t>τ</w:t>
      </w:r>
      <w:r>
        <w:rPr>
          <w:rFonts w:eastAsia="Times New Roman" w:cs="Times New Roman"/>
          <w:szCs w:val="24"/>
        </w:rPr>
        <w:t xml:space="preserve">μήματα που δημιουργήθηκαν με τον νέο </w:t>
      </w:r>
      <w:r>
        <w:rPr>
          <w:rFonts w:eastAsia="Times New Roman" w:cs="Times New Roman"/>
          <w:szCs w:val="24"/>
        </w:rPr>
        <w:t>ο</w:t>
      </w:r>
      <w:r>
        <w:rPr>
          <w:rFonts w:eastAsia="Times New Roman" w:cs="Times New Roman"/>
          <w:szCs w:val="24"/>
        </w:rPr>
        <w:t xml:space="preserve">ργανισμό, δύο </w:t>
      </w:r>
      <w:r>
        <w:rPr>
          <w:rFonts w:eastAsia="Times New Roman" w:cs="Times New Roman"/>
          <w:szCs w:val="24"/>
        </w:rPr>
        <w:lastRenderedPageBreak/>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πιθε</w:t>
      </w:r>
      <w:r>
        <w:rPr>
          <w:rFonts w:eastAsia="Times New Roman" w:cs="Times New Roman"/>
          <w:szCs w:val="24"/>
        </w:rPr>
        <w:t xml:space="preserve">ώρησης </w:t>
      </w:r>
      <w:r>
        <w:rPr>
          <w:rFonts w:eastAsia="Times New Roman" w:cs="Times New Roman"/>
          <w:szCs w:val="24"/>
        </w:rPr>
        <w:t>ε</w:t>
      </w:r>
      <w:r>
        <w:rPr>
          <w:rFonts w:eastAsia="Times New Roman" w:cs="Times New Roman"/>
          <w:szCs w:val="24"/>
        </w:rPr>
        <w:t xml:space="preserve">ργασιακών </w:t>
      </w:r>
      <w:r>
        <w:rPr>
          <w:rFonts w:eastAsia="Times New Roman" w:cs="Times New Roman"/>
          <w:szCs w:val="24"/>
        </w:rPr>
        <w:t>σ</w:t>
      </w:r>
      <w:r>
        <w:rPr>
          <w:rFonts w:eastAsia="Times New Roman" w:cs="Times New Roman"/>
          <w:szCs w:val="24"/>
        </w:rPr>
        <w:t xml:space="preserve">χέσεων σε Μεσολόγγι και Θεσπρωτία και δύο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πιθεώρησης </w:t>
      </w:r>
      <w:r>
        <w:rPr>
          <w:rFonts w:eastAsia="Times New Roman" w:cs="Times New Roman"/>
          <w:szCs w:val="24"/>
        </w:rPr>
        <w:t>α</w:t>
      </w:r>
      <w:r>
        <w:rPr>
          <w:rFonts w:eastAsia="Times New Roman" w:cs="Times New Roman"/>
          <w:szCs w:val="24"/>
        </w:rPr>
        <w:t xml:space="preserve">σφάλειας και </w:t>
      </w:r>
      <w:r>
        <w:rPr>
          <w:rFonts w:eastAsia="Times New Roman" w:cs="Times New Roman"/>
          <w:szCs w:val="24"/>
        </w:rPr>
        <w:t>υ</w:t>
      </w:r>
      <w:r>
        <w:rPr>
          <w:rFonts w:eastAsia="Times New Roman" w:cs="Times New Roman"/>
          <w:szCs w:val="24"/>
        </w:rPr>
        <w:t xml:space="preserve">γείας για την </w:t>
      </w:r>
      <w:r>
        <w:rPr>
          <w:rFonts w:eastAsia="Times New Roman" w:cs="Times New Roman"/>
          <w:szCs w:val="24"/>
        </w:rPr>
        <w:t>ε</w:t>
      </w:r>
      <w:r>
        <w:rPr>
          <w:rFonts w:eastAsia="Times New Roman" w:cs="Times New Roman"/>
          <w:szCs w:val="24"/>
        </w:rPr>
        <w:t xml:space="preserve">ργασία σε Χαλκιδική και Ημαθία. Νομίζω ότι με αυτό τον τρόπο, με τα νέα τμήματα που ανοίγουν και στα Γρεβενά και στο Μεσολόγγι και στην </w:t>
      </w:r>
      <w:r>
        <w:rPr>
          <w:rFonts w:eastAsia="Times New Roman" w:cs="Times New Roman"/>
          <w:szCs w:val="24"/>
        </w:rPr>
        <w:t>Ορεστιάδα, θα μπορέσουμε πια να έχουμε μια ακόμη καλύτερη παρέμβαση σε όλους τους χώρους δουλειάς στην επικράτεια.</w:t>
      </w:r>
    </w:p>
    <w:p w14:paraId="059A15C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Μπγιάλα</w:t>
      </w:r>
      <w:proofErr w:type="spellEnd"/>
      <w:r>
        <w:rPr>
          <w:rFonts w:eastAsia="Times New Roman" w:cs="Times New Roman"/>
          <w:szCs w:val="24"/>
        </w:rPr>
        <w:t>, έχετε τον λόγο για τρία λεπτά.</w:t>
      </w:r>
    </w:p>
    <w:p w14:paraId="059A15C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κυρία Υπουργέ.</w:t>
      </w:r>
    </w:p>
    <w:p w14:paraId="059A15C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Νομίζω ότι ικαν</w:t>
      </w:r>
      <w:r>
        <w:rPr>
          <w:rFonts w:eastAsia="Times New Roman" w:cs="Times New Roman"/>
          <w:szCs w:val="24"/>
        </w:rPr>
        <w:t>οποιεί πλήρως το αίσθημα, όχι το δικό μου, αλλά το αίσθημα της κοινωνίας των Γρεβενών. Σας είπα ότι υπάρχουν και οι εργοδότες που θέλουν να λειτουργήσει το γραφείο ΣΕΠΕ.</w:t>
      </w:r>
    </w:p>
    <w:p w14:paraId="059A15C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Μια ερώτηση μόνο: Αν μπορούμε, να έχουμε ένα χρονοδιάγραμμα της ολοκλήρωσης της διαδικ</w:t>
      </w:r>
      <w:r>
        <w:rPr>
          <w:rFonts w:eastAsia="Times New Roman" w:cs="Times New Roman"/>
          <w:szCs w:val="24"/>
        </w:rPr>
        <w:t>ασίας, για να είμαστε συγκεκριμένοι και με συγκεκριμένες δεσμεύσεις εντός του Κοινοβουλίου.</w:t>
      </w:r>
    </w:p>
    <w:p w14:paraId="059A15C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κυρία Υπουργέ.</w:t>
      </w:r>
    </w:p>
    <w:p w14:paraId="059A15C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Η σύσταση των </w:t>
      </w:r>
      <w:r>
        <w:rPr>
          <w:rFonts w:eastAsia="Times New Roman" w:cs="Times New Roman"/>
          <w:szCs w:val="24"/>
        </w:rPr>
        <w:t>τ</w:t>
      </w:r>
      <w:r>
        <w:rPr>
          <w:rFonts w:eastAsia="Times New Roman" w:cs="Times New Roman"/>
          <w:szCs w:val="24"/>
        </w:rPr>
        <w:t>μημ</w:t>
      </w:r>
      <w:r>
        <w:rPr>
          <w:rFonts w:eastAsia="Times New Roman" w:cs="Times New Roman"/>
          <w:szCs w:val="24"/>
        </w:rPr>
        <w:t xml:space="preserve">άτων γίνεται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Αυτή τη στιγμή από τη δική μας πλευρά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έχει σχεδιαστεί και βρίσκεται στα συναρμόδια Υπουργεία για υπογραφή. Χρειάζεται σε αυτές τις περιπτώσεις γνωμοδότηση του Συμβουλίου της Επικρατείας. Εκτιμούμε ό</w:t>
      </w:r>
      <w:r>
        <w:rPr>
          <w:rFonts w:eastAsia="Times New Roman" w:cs="Times New Roman"/>
          <w:szCs w:val="24"/>
        </w:rPr>
        <w:t xml:space="preserve">τι από Σεπτέμβρη θα μπορούν να ανοίξουν αυτά τα </w:t>
      </w:r>
      <w:r>
        <w:rPr>
          <w:rFonts w:eastAsia="Times New Roman" w:cs="Times New Roman"/>
          <w:szCs w:val="24"/>
        </w:rPr>
        <w:t>τ</w:t>
      </w:r>
      <w:r>
        <w:rPr>
          <w:rFonts w:eastAsia="Times New Roman" w:cs="Times New Roman"/>
          <w:szCs w:val="24"/>
        </w:rPr>
        <w:t xml:space="preserve">μήματα που σας είπα και το </w:t>
      </w:r>
      <w:r>
        <w:rPr>
          <w:rFonts w:eastAsia="Times New Roman" w:cs="Times New Roman"/>
          <w:szCs w:val="24"/>
        </w:rPr>
        <w:t>τ</w:t>
      </w:r>
      <w:r>
        <w:rPr>
          <w:rFonts w:eastAsia="Times New Roman" w:cs="Times New Roman"/>
          <w:szCs w:val="24"/>
        </w:rPr>
        <w:t>μήμα στα Γρεβενά.</w:t>
      </w:r>
    </w:p>
    <w:p w14:paraId="059A15C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Περνάμε στην ένατη με αριθμό 1333/19-3-2018 επίκαιρη ερώτηση δεύτερου κύκλου του Βουλευτή Γρεβενών του Συνασπισμού Ριζοσπαστι</w:t>
      </w:r>
      <w:r>
        <w:rPr>
          <w:rFonts w:eastAsia="Times New Roman" w:cs="Times New Roman"/>
          <w:szCs w:val="24"/>
        </w:rPr>
        <w:t xml:space="preserve">κής Αριστεράς κ. </w:t>
      </w:r>
      <w:r>
        <w:rPr>
          <w:rFonts w:eastAsia="Times New Roman" w:cs="Times New Roman"/>
          <w:bCs/>
          <w:szCs w:val="24"/>
        </w:rPr>
        <w:t xml:space="preserve">Χρήστου </w:t>
      </w:r>
      <w:proofErr w:type="spellStart"/>
      <w:r>
        <w:rPr>
          <w:rFonts w:eastAsia="Times New Roman" w:cs="Times New Roman"/>
          <w:bCs/>
          <w:szCs w:val="24"/>
        </w:rPr>
        <w:t>Μπγιάλα</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με θέμα: «Ασφάλιση με </w:t>
      </w:r>
      <w:proofErr w:type="spellStart"/>
      <w:r>
        <w:rPr>
          <w:rFonts w:eastAsia="Times New Roman" w:cs="Times New Roman"/>
          <w:szCs w:val="24"/>
        </w:rPr>
        <w:t>εργόσημο</w:t>
      </w:r>
      <w:proofErr w:type="spellEnd"/>
      <w:r>
        <w:rPr>
          <w:rFonts w:eastAsia="Times New Roman" w:cs="Times New Roman"/>
          <w:szCs w:val="24"/>
        </w:rPr>
        <w:t xml:space="preserve"> σε χειριστές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οδηγούς αγροτικών μηχανημάτων».</w:t>
      </w:r>
    </w:p>
    <w:p w14:paraId="059A15D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έχετε τον λόγο για να αναπτύξετε την ερώτηση.</w:t>
      </w:r>
    </w:p>
    <w:p w14:paraId="059A15D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w:t>
      </w:r>
      <w:r>
        <w:rPr>
          <w:rFonts w:eastAsia="Times New Roman" w:cs="Times New Roman"/>
          <w:b/>
          <w:szCs w:val="24"/>
        </w:rPr>
        <w:t>ΜΠΓΙΑΛΑΣ:</w:t>
      </w:r>
      <w:r>
        <w:rPr>
          <w:rFonts w:eastAsia="Times New Roman" w:cs="Times New Roman"/>
          <w:szCs w:val="24"/>
        </w:rPr>
        <w:t xml:space="preserve"> Κ</w:t>
      </w:r>
      <w:r>
        <w:rPr>
          <w:rFonts w:eastAsia="Times New Roman" w:cs="Times New Roman"/>
          <w:szCs w:val="24"/>
        </w:rPr>
        <w:t>υ</w:t>
      </w:r>
      <w:r>
        <w:rPr>
          <w:rFonts w:eastAsia="Times New Roman" w:cs="Times New Roman"/>
          <w:szCs w:val="24"/>
        </w:rPr>
        <w:t>ρ</w:t>
      </w:r>
      <w:r>
        <w:rPr>
          <w:rFonts w:eastAsia="Times New Roman" w:cs="Times New Roman"/>
          <w:szCs w:val="24"/>
        </w:rPr>
        <w:t>ί</w:t>
      </w:r>
      <w:r>
        <w:rPr>
          <w:rFonts w:eastAsia="Times New Roman" w:cs="Times New Roman"/>
          <w:szCs w:val="24"/>
        </w:rPr>
        <w:t>α Υπουργέ, είναι ένα θέμα το οποίο βέβαια δεν αφορά μόνο τον Νομό Γρεβενών, αφορά όλη την Ελλάδα, όλο τον αγροτικό κόσμο, αλλά και τη συλλογή της παραγωγής, όλη τη διαδικασία παραγωγής του αγροτικού τομέα από τη σπορά, φυτεία, καλλιέργεια, συ</w:t>
      </w:r>
      <w:r>
        <w:rPr>
          <w:rFonts w:eastAsia="Times New Roman" w:cs="Times New Roman"/>
          <w:szCs w:val="24"/>
        </w:rPr>
        <w:t>γκομιδή.</w:t>
      </w:r>
    </w:p>
    <w:p w14:paraId="059A15D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Αναφέρομαι στους χειριστές και οδηγούς αγροτικών μηχανημάτων και των παρελκόμενων αυτών, για τους οποίους, δυστυχώς, δεν προβλέπεται το πώς μπορούν να ασφαλιστούν. Οι ιδιοκτήτες, οι εκμεταλλευτές των αγροτικών μηχανημάτων πολλές φορές προσπαθούν τ</w:t>
      </w:r>
      <w:r>
        <w:rPr>
          <w:rFonts w:eastAsia="Times New Roman" w:cs="Times New Roman"/>
          <w:szCs w:val="24"/>
        </w:rPr>
        <w:t>ους εργαζόμενους που απασχολούν να τους ασφαλίσουν με τις διαδικασίες του ΙΚΑ.</w:t>
      </w:r>
    </w:p>
    <w:p w14:paraId="059A15D3" w14:textId="77777777" w:rsidR="0000337C" w:rsidRDefault="007A3653">
      <w:pPr>
        <w:spacing w:line="600" w:lineRule="auto"/>
        <w:ind w:firstLine="720"/>
        <w:contextualSpacing/>
        <w:jc w:val="both"/>
        <w:rPr>
          <w:rFonts w:eastAsia="Times New Roman"/>
          <w:szCs w:val="24"/>
        </w:rPr>
      </w:pPr>
      <w:r>
        <w:rPr>
          <w:rFonts w:eastAsia="Times New Roman"/>
          <w:szCs w:val="24"/>
        </w:rPr>
        <w:t>Εδώ, όμως, έχουμε την τελείως διαφορετική κατάσταση όπου ούτε ο πίνακας ωρών εργασίας μπορεί να εφαρμοστεί, αλλά ούτε και οι μέρες εργασίας. Και τι εννοώ με αυτό; Εννοώ ότι η ει</w:t>
      </w:r>
      <w:r>
        <w:rPr>
          <w:rFonts w:eastAsia="Times New Roman"/>
          <w:szCs w:val="24"/>
        </w:rPr>
        <w:t>σφορά ή η συγκομιδή μιας παραγωγής δεν μπορεί να λειτουργήσει με συγκεκριμένο ωράριο. Εν</w:t>
      </w:r>
      <w:r>
        <w:rPr>
          <w:rFonts w:eastAsia="Times New Roman"/>
          <w:szCs w:val="24"/>
        </w:rPr>
        <w:t xml:space="preserve"> </w:t>
      </w:r>
      <w:r>
        <w:rPr>
          <w:rFonts w:eastAsia="Times New Roman"/>
          <w:szCs w:val="24"/>
        </w:rPr>
        <w:t>όψει της νέας περιόδου όπου οι θεριζοαλωνιστικές μηχα</w:t>
      </w:r>
      <w:r>
        <w:rPr>
          <w:rFonts w:eastAsia="Times New Roman"/>
          <w:szCs w:val="24"/>
        </w:rPr>
        <w:lastRenderedPageBreak/>
        <w:t xml:space="preserve">νές θα βγουν για να κάνουν τη συγκομιδή των σιτηρών, αντιλαμβάνεστε ότι αυτά πρέπει να λειτουργήσουν και η </w:t>
      </w:r>
      <w:r>
        <w:rPr>
          <w:rFonts w:eastAsia="Times New Roman"/>
          <w:szCs w:val="24"/>
        </w:rPr>
        <w:t>συγκομιδή να γίνει αν είναι δυνατόν και σε μια μόνο χρονική στιγμή και όχι με κάποιο συγκεκριμένο ωράριο.</w:t>
      </w:r>
    </w:p>
    <w:p w14:paraId="059A15D4" w14:textId="77777777" w:rsidR="0000337C" w:rsidRDefault="007A3653">
      <w:pPr>
        <w:spacing w:line="600" w:lineRule="auto"/>
        <w:ind w:firstLine="720"/>
        <w:contextualSpacing/>
        <w:jc w:val="both"/>
        <w:rPr>
          <w:rFonts w:eastAsia="Times New Roman"/>
          <w:szCs w:val="24"/>
        </w:rPr>
      </w:pPr>
      <w:r>
        <w:rPr>
          <w:rFonts w:eastAsia="Times New Roman"/>
          <w:szCs w:val="24"/>
        </w:rPr>
        <w:t>Εξ αυτού δηλαδή και μιας και η φύση της εργασίας και στην σπορά και στην καλλιέργεια, αλλά και στη συγκομιδή είναι περιορισμένου χρόνου -είναι ορισμέν</w:t>
      </w:r>
      <w:r>
        <w:rPr>
          <w:rFonts w:eastAsia="Times New Roman"/>
          <w:szCs w:val="24"/>
        </w:rPr>
        <w:t xml:space="preserve">ου χρόνου επί της ουσίας- και είναι κατ’ αποκοπή η αμοιβή τους, θεωρώ ότι η ασφάλισή τους με </w:t>
      </w:r>
      <w:proofErr w:type="spellStart"/>
      <w:r>
        <w:rPr>
          <w:rFonts w:eastAsia="Times New Roman"/>
          <w:szCs w:val="24"/>
        </w:rPr>
        <w:t>εργόσημο</w:t>
      </w:r>
      <w:proofErr w:type="spellEnd"/>
      <w:r>
        <w:rPr>
          <w:rFonts w:eastAsia="Times New Roman"/>
          <w:szCs w:val="24"/>
        </w:rPr>
        <w:t xml:space="preserve"> μπορεί να λύσει και τα προβλήματα της ανασφάλιστης εργασίας σε αυτό τον τομέα, να δώσει το αίσθημα της ασφάλειας των εργαζομένων για οποιοδήποτε είτε ατύχ</w:t>
      </w:r>
      <w:r>
        <w:rPr>
          <w:rFonts w:eastAsia="Times New Roman"/>
          <w:szCs w:val="24"/>
        </w:rPr>
        <w:t>ημα, αλλά και της ασφάλισής τους, αλλά και στους εργοδότες την ασφάλεια ότι δεν έχουν ανασφάλιστους εργαζόμενους και ταυτόχρονα δικαιολογούν και το έξοδο της εργασίας την οποία αμείβουν, αλλά και οι εργαζόμενοι να δηλώσουν τα έσοδά τους.</w:t>
      </w:r>
    </w:p>
    <w:p w14:paraId="059A15D5" w14:textId="77777777" w:rsidR="0000337C" w:rsidRDefault="007A3653">
      <w:pPr>
        <w:spacing w:line="600" w:lineRule="auto"/>
        <w:ind w:firstLine="720"/>
        <w:contextualSpacing/>
        <w:jc w:val="both"/>
        <w:rPr>
          <w:rFonts w:eastAsia="Times New Roman"/>
          <w:szCs w:val="24"/>
        </w:rPr>
      </w:pPr>
      <w:r>
        <w:rPr>
          <w:rFonts w:eastAsia="Times New Roman"/>
          <w:szCs w:val="24"/>
        </w:rPr>
        <w:t>Αναφέρομαι ενδεικτ</w:t>
      </w:r>
      <w:r>
        <w:rPr>
          <w:rFonts w:eastAsia="Times New Roman"/>
          <w:szCs w:val="24"/>
        </w:rPr>
        <w:t xml:space="preserve">ικά σε μηχανήματα </w:t>
      </w:r>
      <w:proofErr w:type="spellStart"/>
      <w:r>
        <w:rPr>
          <w:rFonts w:eastAsia="Times New Roman"/>
          <w:szCs w:val="24"/>
        </w:rPr>
        <w:t>ενσιρωτικών</w:t>
      </w:r>
      <w:proofErr w:type="spellEnd"/>
      <w:r>
        <w:rPr>
          <w:rFonts w:eastAsia="Times New Roman"/>
          <w:szCs w:val="24"/>
        </w:rPr>
        <w:t xml:space="preserve">, </w:t>
      </w:r>
      <w:proofErr w:type="spellStart"/>
      <w:r>
        <w:rPr>
          <w:rFonts w:eastAsia="Times New Roman"/>
          <w:szCs w:val="24"/>
        </w:rPr>
        <w:t>βαμβακοσυλλεκτικών</w:t>
      </w:r>
      <w:proofErr w:type="spellEnd"/>
      <w:r>
        <w:rPr>
          <w:rFonts w:eastAsia="Times New Roman"/>
          <w:szCs w:val="24"/>
        </w:rPr>
        <w:t xml:space="preserve">, θεριζοαλωνιστικών </w:t>
      </w:r>
      <w:proofErr w:type="spellStart"/>
      <w:r>
        <w:rPr>
          <w:rFonts w:eastAsia="Times New Roman"/>
          <w:szCs w:val="24"/>
        </w:rPr>
        <w:t>τοματοσυλλεκτικών</w:t>
      </w:r>
      <w:proofErr w:type="spellEnd"/>
      <w:r>
        <w:rPr>
          <w:rFonts w:eastAsia="Times New Roman"/>
          <w:szCs w:val="24"/>
        </w:rPr>
        <w:t xml:space="preserve">, </w:t>
      </w:r>
      <w:proofErr w:type="spellStart"/>
      <w:r>
        <w:rPr>
          <w:rFonts w:eastAsia="Times New Roman"/>
          <w:szCs w:val="24"/>
        </w:rPr>
        <w:t>καπνοσυλλεκτικών</w:t>
      </w:r>
      <w:proofErr w:type="spellEnd"/>
      <w:r>
        <w:rPr>
          <w:rFonts w:eastAsia="Times New Roman"/>
          <w:szCs w:val="24"/>
        </w:rPr>
        <w:t xml:space="preserve"> μηχανών και τα παρελκόμενά </w:t>
      </w:r>
      <w:r>
        <w:rPr>
          <w:rFonts w:eastAsia="Times New Roman"/>
          <w:szCs w:val="24"/>
        </w:rPr>
        <w:lastRenderedPageBreak/>
        <w:t>τους. Είναι σημαντικό αυτός ο κλάδος των εργαζομένων, αλλά και της παραγωγής να έχουν την ασφάλεια που τους χρειάζεται.</w:t>
      </w:r>
    </w:p>
    <w:p w14:paraId="059A15D6" w14:textId="77777777" w:rsidR="0000337C" w:rsidRDefault="007A3653">
      <w:pPr>
        <w:spacing w:line="600" w:lineRule="auto"/>
        <w:ind w:firstLine="720"/>
        <w:contextualSpacing/>
        <w:jc w:val="both"/>
        <w:rPr>
          <w:rFonts w:eastAsia="Times New Roman"/>
          <w:szCs w:val="24"/>
        </w:rPr>
      </w:pPr>
      <w:r>
        <w:rPr>
          <w:rFonts w:eastAsia="Times New Roman"/>
          <w:szCs w:val="24"/>
        </w:rPr>
        <w:t>Επίσ</w:t>
      </w:r>
      <w:r>
        <w:rPr>
          <w:rFonts w:eastAsia="Times New Roman"/>
          <w:szCs w:val="24"/>
        </w:rPr>
        <w:t xml:space="preserve">ης στην ίδια ερώτηση έχω θέσει και ένα άλλο ζήτημα. Θα ήθελα να ξεκαθαριστεί στην αγροτική παραγωγή ότι ο κάθε αγρότης, γεωργός, κτηνοτρόφος θα μπορεί να περιλαμβάνει στο </w:t>
      </w:r>
      <w:proofErr w:type="spellStart"/>
      <w:r>
        <w:rPr>
          <w:rFonts w:eastAsia="Times New Roman"/>
          <w:szCs w:val="24"/>
        </w:rPr>
        <w:t>εργόσημο</w:t>
      </w:r>
      <w:proofErr w:type="spellEnd"/>
      <w:r>
        <w:rPr>
          <w:rFonts w:eastAsia="Times New Roman"/>
          <w:szCs w:val="24"/>
        </w:rPr>
        <w:t xml:space="preserve"> και τα μέλη της οικογένειάς του, τη σύζυγό του ή και τα παιδιά του. Για τις </w:t>
      </w:r>
      <w:r>
        <w:rPr>
          <w:rFonts w:eastAsia="Times New Roman"/>
          <w:szCs w:val="24"/>
        </w:rPr>
        <w:t>συζύγους, επειδή δεν είναι διευκρινισμένο, νομίζω ότι στην ίδια διάταξη μπορεί αυτό να διευκρινιστεί. Το μόνο που χρειάζεται είναι στον ν.4144/2013 να προστεθεί για την περίπτωση των χειριστών - οδηγών αγροτικών μηχανημάτων και αυτή η κατηγορία των εργαζομ</w:t>
      </w:r>
      <w:r>
        <w:rPr>
          <w:rFonts w:eastAsia="Times New Roman"/>
          <w:szCs w:val="24"/>
        </w:rPr>
        <w:t>ένων.</w:t>
      </w:r>
    </w:p>
    <w:p w14:paraId="059A15D7" w14:textId="77777777" w:rsidR="0000337C" w:rsidRDefault="007A3653">
      <w:pPr>
        <w:spacing w:line="600" w:lineRule="auto"/>
        <w:ind w:firstLine="720"/>
        <w:contextualSpacing/>
        <w:jc w:val="both"/>
        <w:rPr>
          <w:rFonts w:eastAsia="Times New Roman" w:cs="Times New Roman"/>
          <w:b/>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Κρεμαστινός): </w:t>
      </w:r>
      <w:r>
        <w:rPr>
          <w:rFonts w:eastAsia="Times New Roman" w:cs="Times New Roman"/>
          <w:szCs w:val="24"/>
        </w:rPr>
        <w:t>Παρακαλώ, κυρία Υπουργέ, έχετε τον λόγο.</w:t>
      </w:r>
    </w:p>
    <w:p w14:paraId="059A15D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νομίζω ότι χρειάζεται μια προσοχή στο ζήτημα του </w:t>
      </w:r>
      <w:proofErr w:type="spellStart"/>
      <w:r>
        <w:rPr>
          <w:rFonts w:eastAsia="Times New Roman" w:cs="Times New Roman"/>
          <w:szCs w:val="24"/>
        </w:rPr>
        <w:t>εργοσήμου</w:t>
      </w:r>
      <w:proofErr w:type="spellEnd"/>
      <w:r>
        <w:rPr>
          <w:rFonts w:eastAsia="Times New Roman" w:cs="Times New Roman"/>
          <w:szCs w:val="24"/>
        </w:rPr>
        <w:t>, να δούμε δηλα</w:t>
      </w:r>
      <w:r>
        <w:rPr>
          <w:rFonts w:eastAsia="Times New Roman" w:cs="Times New Roman"/>
          <w:szCs w:val="24"/>
        </w:rPr>
        <w:t>δή γιατί θεσπίστηκε αρχικά αυτό το εργαλείο.</w:t>
      </w:r>
    </w:p>
    <w:p w14:paraId="059A15D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θεσπίστηκε το </w:t>
      </w:r>
      <w:proofErr w:type="spellStart"/>
      <w:r>
        <w:rPr>
          <w:rFonts w:eastAsia="Times New Roman" w:cs="Times New Roman"/>
          <w:szCs w:val="24"/>
        </w:rPr>
        <w:t>εργόσημο</w:t>
      </w:r>
      <w:proofErr w:type="spellEnd"/>
      <w:r>
        <w:rPr>
          <w:rFonts w:eastAsia="Times New Roman" w:cs="Times New Roman"/>
          <w:szCs w:val="24"/>
        </w:rPr>
        <w:t>, θεσπίστηκε με διακηρυγμένο στόχο να προστατεύσει από πολλές μορφές αδήλωτης εργασίας και να δημιουργήσει ουσιαστικά μια ασφαλιστική συνείδηση, προκειμένου να καταβάλλονται και οι εισ</w:t>
      </w:r>
      <w:r>
        <w:rPr>
          <w:rFonts w:eastAsia="Times New Roman" w:cs="Times New Roman"/>
          <w:szCs w:val="24"/>
        </w:rPr>
        <w:t xml:space="preserve">φορές για τις περιπτώσεις εκείνες των εργαζομένων οι οποίοι εργάζονταν σε τέτοιο πλαίσιο που μέχρι τότε ήταν εξαιρετικά αδύνατον και σήμερα είναι αδύνατον να γίνουν έλεγχοι. Αυτός ήταν ο διακηρυγμένος στόχος της θέσπισης του </w:t>
      </w:r>
      <w:proofErr w:type="spellStart"/>
      <w:r>
        <w:rPr>
          <w:rFonts w:eastAsia="Times New Roman" w:cs="Times New Roman"/>
          <w:szCs w:val="24"/>
        </w:rPr>
        <w:t>εργοσήμου</w:t>
      </w:r>
      <w:proofErr w:type="spellEnd"/>
      <w:r>
        <w:rPr>
          <w:rFonts w:eastAsia="Times New Roman" w:cs="Times New Roman"/>
          <w:szCs w:val="24"/>
        </w:rPr>
        <w:t>.</w:t>
      </w:r>
    </w:p>
    <w:p w14:paraId="059A15D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Έκτοτε, όμως, η χρήσ</w:t>
      </w:r>
      <w:r>
        <w:rPr>
          <w:rFonts w:eastAsia="Times New Roman" w:cs="Times New Roman"/>
          <w:szCs w:val="24"/>
        </w:rPr>
        <w:t xml:space="preserve">η του </w:t>
      </w:r>
      <w:proofErr w:type="spellStart"/>
      <w:r>
        <w:rPr>
          <w:rFonts w:eastAsia="Times New Roman" w:cs="Times New Roman"/>
          <w:szCs w:val="24"/>
        </w:rPr>
        <w:t>εργοσήμου</w:t>
      </w:r>
      <w:proofErr w:type="spellEnd"/>
      <w:r>
        <w:rPr>
          <w:rFonts w:eastAsia="Times New Roman" w:cs="Times New Roman"/>
          <w:szCs w:val="24"/>
        </w:rPr>
        <w:t xml:space="preserve"> και δη η κατάχρησή του δημιουργούν πάρα πολλά ερωτηματικά. Να πω ότι η βασική φιλοσοφία του </w:t>
      </w:r>
      <w:proofErr w:type="spellStart"/>
      <w:r>
        <w:rPr>
          <w:rFonts w:eastAsia="Times New Roman" w:cs="Times New Roman"/>
          <w:szCs w:val="24"/>
        </w:rPr>
        <w:t>εργοσήμου</w:t>
      </w:r>
      <w:proofErr w:type="spellEnd"/>
      <w:r>
        <w:rPr>
          <w:rFonts w:eastAsia="Times New Roman" w:cs="Times New Roman"/>
          <w:szCs w:val="24"/>
        </w:rPr>
        <w:t xml:space="preserve"> ήταν να μπορέσει να καταλάβει εκείνες τις περιπτώσεις των εργαζομένων, οι οποίες αφορούσαν εργασία στο σπίτι κυρίως. Αυτό ήταν το νόημα τη</w:t>
      </w:r>
      <w:r>
        <w:rPr>
          <w:rFonts w:eastAsia="Times New Roman" w:cs="Times New Roman"/>
          <w:szCs w:val="24"/>
        </w:rPr>
        <w:t xml:space="preserve">ς θέσπισης του </w:t>
      </w:r>
      <w:proofErr w:type="spellStart"/>
      <w:r>
        <w:rPr>
          <w:rFonts w:eastAsia="Times New Roman" w:cs="Times New Roman"/>
          <w:szCs w:val="24"/>
        </w:rPr>
        <w:t>εργοσήμου</w:t>
      </w:r>
      <w:proofErr w:type="spellEnd"/>
      <w:r>
        <w:rPr>
          <w:rFonts w:eastAsia="Times New Roman" w:cs="Times New Roman"/>
          <w:szCs w:val="24"/>
        </w:rPr>
        <w:t xml:space="preserve">, περιπτώσεις δηλαδή εργασίας που γινόταν πίσω από την πόρτα του οικιακού ασύλου και στις οποίες δεν μπορούσε να γίνει έλεγχος, ήταν αδύνατον να γίνει έλεγχος. Προκειμένου </w:t>
      </w:r>
      <w:r>
        <w:rPr>
          <w:rFonts w:eastAsia="Times New Roman" w:cs="Times New Roman"/>
          <w:szCs w:val="24"/>
        </w:rPr>
        <w:lastRenderedPageBreak/>
        <w:t>να μπορέσει να υπάρχει ένας τρόπος για να ασφαλίζονται αυτοί</w:t>
      </w:r>
      <w:r>
        <w:rPr>
          <w:rFonts w:eastAsia="Times New Roman" w:cs="Times New Roman"/>
          <w:szCs w:val="24"/>
        </w:rPr>
        <w:t xml:space="preserve"> οι άνθρωποι σε περιπτώσεις που δεν μπορεί να γίνει έλεγχος και για να θεσπιστεί και μια ευέλικτή μορφή πληρωμής του μισθού τους και των εισφορών τους θεσπίστηκε το </w:t>
      </w:r>
      <w:proofErr w:type="spellStart"/>
      <w:r>
        <w:rPr>
          <w:rFonts w:eastAsia="Times New Roman" w:cs="Times New Roman"/>
          <w:szCs w:val="24"/>
        </w:rPr>
        <w:t>εργόσημο</w:t>
      </w:r>
      <w:proofErr w:type="spellEnd"/>
      <w:r>
        <w:rPr>
          <w:rFonts w:eastAsia="Times New Roman" w:cs="Times New Roman"/>
          <w:szCs w:val="24"/>
        </w:rPr>
        <w:t>.</w:t>
      </w:r>
    </w:p>
    <w:p w14:paraId="059A15D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εργόσημο</w:t>
      </w:r>
      <w:proofErr w:type="spellEnd"/>
      <w:r>
        <w:rPr>
          <w:rFonts w:eastAsia="Times New Roman" w:cs="Times New Roman"/>
          <w:szCs w:val="24"/>
        </w:rPr>
        <w:t xml:space="preserve"> δεν είναι για να αντικαθιστά την ασφάλιση εκείνων των εργαζομένων που</w:t>
      </w:r>
      <w:r>
        <w:rPr>
          <w:rFonts w:eastAsia="Times New Roman" w:cs="Times New Roman"/>
          <w:szCs w:val="24"/>
        </w:rPr>
        <w:t xml:space="preserve"> έχουν όλα τα χαρακτηριστικά της μισθωτής εργασίας για αυτό και νομίζω ότι χρειάζεται πάρα πολύ μεγάλη προσοχή όλη η συζήτηση για την επέκτασή του. Καθημερινά γίνονται τέτοιες συζητήσεις και αιτήματα προς το Υπουργείο Εργασίας για να επεκτείνουμε τη χρήση </w:t>
      </w:r>
      <w:r>
        <w:rPr>
          <w:rFonts w:eastAsia="Times New Roman" w:cs="Times New Roman"/>
          <w:szCs w:val="24"/>
        </w:rPr>
        <w:t xml:space="preserve">του </w:t>
      </w:r>
      <w:proofErr w:type="spellStart"/>
      <w:r>
        <w:rPr>
          <w:rFonts w:eastAsia="Times New Roman" w:cs="Times New Roman"/>
          <w:szCs w:val="24"/>
        </w:rPr>
        <w:t>εργοσήμου</w:t>
      </w:r>
      <w:proofErr w:type="spellEnd"/>
      <w:r>
        <w:rPr>
          <w:rFonts w:eastAsia="Times New Roman" w:cs="Times New Roman"/>
          <w:szCs w:val="24"/>
        </w:rPr>
        <w:t xml:space="preserve">. </w:t>
      </w:r>
    </w:p>
    <w:p w14:paraId="059A15D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Εκτιμώ, όμως, πως θέλει ιδιαίτερη προσοχή, γιατί μέσω της χρήσης του </w:t>
      </w:r>
      <w:proofErr w:type="spellStart"/>
      <w:r>
        <w:rPr>
          <w:rFonts w:eastAsia="Times New Roman" w:cs="Times New Roman"/>
          <w:szCs w:val="24"/>
        </w:rPr>
        <w:t>εργοσήμου</w:t>
      </w:r>
      <w:proofErr w:type="spellEnd"/>
      <w:r>
        <w:rPr>
          <w:rFonts w:eastAsia="Times New Roman" w:cs="Times New Roman"/>
          <w:szCs w:val="24"/>
        </w:rPr>
        <w:t xml:space="preserve"> παρακάμπτει κανείς όλους τους κανόνες που ισχύουν για τη μισθωτή εργασία, δηλαδή με το </w:t>
      </w:r>
      <w:proofErr w:type="spellStart"/>
      <w:r>
        <w:rPr>
          <w:rFonts w:eastAsia="Times New Roman" w:cs="Times New Roman"/>
          <w:szCs w:val="24"/>
        </w:rPr>
        <w:t>εργόσημο</w:t>
      </w:r>
      <w:proofErr w:type="spellEnd"/>
      <w:r>
        <w:rPr>
          <w:rFonts w:eastAsia="Times New Roman" w:cs="Times New Roman"/>
          <w:szCs w:val="24"/>
        </w:rPr>
        <w:t xml:space="preserve"> δεν μπορείς να έχεις καταβολή επιδομάτων ή δεν μπορείς να ελέγξει</w:t>
      </w:r>
      <w:r>
        <w:rPr>
          <w:rFonts w:eastAsia="Times New Roman" w:cs="Times New Roman"/>
          <w:szCs w:val="24"/>
        </w:rPr>
        <w:t xml:space="preserve">ς καταβολή επιδομάτων εορτών και αδείας, αποζημίωσης λόγω απόλυσης, τη χορήγηση της κανονικής άδειας, το αν τηρούνται τα χρονικά όρια της εργασίας, το αν </w:t>
      </w:r>
      <w:r>
        <w:rPr>
          <w:rFonts w:eastAsia="Times New Roman" w:cs="Times New Roman"/>
          <w:szCs w:val="24"/>
        </w:rPr>
        <w:lastRenderedPageBreak/>
        <w:t>δίνονται προσαυξήσεις για την υπερωριακή εργασία, το αν υπάρχει νυχτερινή εργασία και πληρώνεται αντίσ</w:t>
      </w:r>
      <w:r>
        <w:rPr>
          <w:rFonts w:eastAsia="Times New Roman" w:cs="Times New Roman"/>
          <w:szCs w:val="24"/>
        </w:rPr>
        <w:t>τοιχα,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59A15D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χρησιμοποιείται καταχρηστικά και σε εργαζόμενους που ανήκουν μεν στις κατηγορίες του </w:t>
      </w:r>
      <w:proofErr w:type="spellStart"/>
      <w:r>
        <w:rPr>
          <w:rFonts w:eastAsia="Times New Roman" w:cs="Times New Roman"/>
          <w:szCs w:val="24"/>
        </w:rPr>
        <w:t>εργοσήμου</w:t>
      </w:r>
      <w:proofErr w:type="spellEnd"/>
      <w:r>
        <w:rPr>
          <w:rFonts w:eastAsia="Times New Roman" w:cs="Times New Roman"/>
          <w:szCs w:val="24"/>
        </w:rPr>
        <w:t xml:space="preserve">, αλλά η απασχόλησή τους δεν είναι περιστασιακή. Το </w:t>
      </w:r>
      <w:proofErr w:type="spellStart"/>
      <w:r>
        <w:rPr>
          <w:rFonts w:eastAsia="Times New Roman" w:cs="Times New Roman"/>
          <w:szCs w:val="24"/>
        </w:rPr>
        <w:t>εργόσημο</w:t>
      </w:r>
      <w:proofErr w:type="spellEnd"/>
      <w:r>
        <w:rPr>
          <w:rFonts w:eastAsia="Times New Roman" w:cs="Times New Roman"/>
          <w:szCs w:val="24"/>
        </w:rPr>
        <w:t xml:space="preserve"> θεσπίστηκε μόνο για την περιστασιακή απασχόληση. Αυτή τη στιγμή δεν υπάρχουν κάπ</w:t>
      </w:r>
      <w:r>
        <w:rPr>
          <w:rFonts w:eastAsia="Times New Roman" w:cs="Times New Roman"/>
          <w:szCs w:val="24"/>
        </w:rPr>
        <w:t>οια συστήματα αποτελεσματικού ελέγχου της ορθής εφαρμογής αυτού του εργαλείου.</w:t>
      </w:r>
    </w:p>
    <w:p w14:paraId="059A15D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η θέση του Υπουργείου Εργασίας είναι ότι θα πρέπει να είμαστε πάρα πολύ προσεκτικοί στην επέκταση του εργαλείου του </w:t>
      </w:r>
      <w:proofErr w:type="spellStart"/>
      <w:r>
        <w:rPr>
          <w:rFonts w:eastAsia="Times New Roman" w:cs="Times New Roman"/>
          <w:szCs w:val="24"/>
        </w:rPr>
        <w:t>εργοσήμου</w:t>
      </w:r>
      <w:proofErr w:type="spellEnd"/>
      <w:r>
        <w:rPr>
          <w:rFonts w:eastAsia="Times New Roman" w:cs="Times New Roman"/>
          <w:szCs w:val="24"/>
        </w:rPr>
        <w:t>. Για εμάς δεν είναι πολιτική προτερα</w:t>
      </w:r>
      <w:r>
        <w:rPr>
          <w:rFonts w:eastAsia="Times New Roman" w:cs="Times New Roman"/>
          <w:szCs w:val="24"/>
        </w:rPr>
        <w:t>ιότητα αυτή. Πολιτική μας προτεραιότητα είναι να δημιουργήσουμε όλες τις προϋποθέσεις για την τήρηση της εργατικής νομοθεσίας που εφαρμόζεται στην εξαρτημένη σχέση εργασίας. Γι’ αυτό και έχουμε κάνει όλες αυτές τις παρεμβάσεις που συνοπτικά ανέπτυξα πριν σ</w:t>
      </w:r>
      <w:r>
        <w:rPr>
          <w:rFonts w:eastAsia="Times New Roman" w:cs="Times New Roman"/>
          <w:szCs w:val="24"/>
        </w:rPr>
        <w:t xml:space="preserve">τον κ. </w:t>
      </w:r>
      <w:proofErr w:type="spellStart"/>
      <w:r>
        <w:rPr>
          <w:rFonts w:eastAsia="Times New Roman" w:cs="Times New Roman"/>
          <w:szCs w:val="24"/>
        </w:rPr>
        <w:t>Κατσώτη</w:t>
      </w:r>
      <w:proofErr w:type="spellEnd"/>
      <w:r>
        <w:rPr>
          <w:rFonts w:eastAsia="Times New Roman" w:cs="Times New Roman"/>
          <w:szCs w:val="24"/>
        </w:rPr>
        <w:t xml:space="preserve">, που αφορούν ακριβώς την </w:t>
      </w:r>
      <w:r>
        <w:rPr>
          <w:rFonts w:eastAsia="Times New Roman" w:cs="Times New Roman"/>
          <w:szCs w:val="24"/>
        </w:rPr>
        <w:lastRenderedPageBreak/>
        <w:t xml:space="preserve">ενίσχυση και τη διευκόλυνση της τήρησης της εργατικής νομοθεσίας για τους εργοδότες που είναι συνεπείς, αλλά και της διευκόλυνσης των ελέγχων από το Σώμα Επιθεώρησης Εργασίας. Η περίπτωση του </w:t>
      </w:r>
      <w:proofErr w:type="spellStart"/>
      <w:r>
        <w:rPr>
          <w:rFonts w:eastAsia="Times New Roman" w:cs="Times New Roman"/>
          <w:szCs w:val="24"/>
        </w:rPr>
        <w:t>εργοσήμου</w:t>
      </w:r>
      <w:proofErr w:type="spellEnd"/>
      <w:r>
        <w:rPr>
          <w:rFonts w:eastAsia="Times New Roman" w:cs="Times New Roman"/>
          <w:szCs w:val="24"/>
        </w:rPr>
        <w:t xml:space="preserve"> είναι πολλές φ</w:t>
      </w:r>
      <w:r>
        <w:rPr>
          <w:rFonts w:eastAsia="Times New Roman" w:cs="Times New Roman"/>
          <w:szCs w:val="24"/>
        </w:rPr>
        <w:t xml:space="preserve">ορές αρκετά επικίνδυνη, καθότι μπορεί να δώσει ένα προκάλυμμα παραβίασης όλου του πλαισίου της εργατικής νομοθεσίας. </w:t>
      </w:r>
    </w:p>
    <w:p w14:paraId="059A15D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έχετε τον λόγο, για τη δευτερολογία σας για τρία λεπτά. </w:t>
      </w:r>
    </w:p>
    <w:p w14:paraId="059A15E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w:t>
      </w:r>
      <w:r>
        <w:rPr>
          <w:rFonts w:eastAsia="Times New Roman" w:cs="Times New Roman"/>
          <w:szCs w:val="24"/>
        </w:rPr>
        <w:t>υ</w:t>
      </w:r>
      <w:r>
        <w:rPr>
          <w:rFonts w:eastAsia="Times New Roman" w:cs="Times New Roman"/>
          <w:szCs w:val="24"/>
        </w:rPr>
        <w:t>ρ</w:t>
      </w:r>
      <w:r>
        <w:rPr>
          <w:rFonts w:eastAsia="Times New Roman" w:cs="Times New Roman"/>
          <w:szCs w:val="24"/>
        </w:rPr>
        <w:t>ία</w:t>
      </w:r>
      <w:r>
        <w:rPr>
          <w:rFonts w:eastAsia="Times New Roman" w:cs="Times New Roman"/>
          <w:szCs w:val="24"/>
        </w:rPr>
        <w:t xml:space="preserve"> Υπουργ</w:t>
      </w:r>
      <w:r>
        <w:rPr>
          <w:rFonts w:eastAsia="Times New Roman" w:cs="Times New Roman"/>
          <w:szCs w:val="24"/>
        </w:rPr>
        <w:t xml:space="preserve">έ, δεν διαφωνώ καθόλου με όσα είπατε με την εξής διαφορά, ότι εδώ δεν μιλάμε για την μισθωτή εργασία, όπως τη γνωρίζουμε σε όλες τις άλλες εκφάνσεις της εργοδοσίας, σε όλη την παραγωγή. Μιλάμε για τον πρωτογενή τομέα, μιλάμε για το </w:t>
      </w:r>
      <w:proofErr w:type="spellStart"/>
      <w:r>
        <w:rPr>
          <w:rFonts w:eastAsia="Times New Roman" w:cs="Times New Roman"/>
          <w:szCs w:val="24"/>
        </w:rPr>
        <w:t>εργόσημο</w:t>
      </w:r>
      <w:proofErr w:type="spellEnd"/>
      <w:r>
        <w:rPr>
          <w:rFonts w:eastAsia="Times New Roman" w:cs="Times New Roman"/>
          <w:szCs w:val="24"/>
        </w:rPr>
        <w:t xml:space="preserve"> το οποίο αναφέρ</w:t>
      </w:r>
      <w:r>
        <w:rPr>
          <w:rFonts w:eastAsia="Times New Roman" w:cs="Times New Roman"/>
          <w:szCs w:val="24"/>
        </w:rPr>
        <w:t xml:space="preserve">εται -όπως είπατε βέβαια- στην κατ’ </w:t>
      </w:r>
      <w:proofErr w:type="spellStart"/>
      <w:r>
        <w:rPr>
          <w:rFonts w:eastAsia="Times New Roman" w:cs="Times New Roman"/>
          <w:szCs w:val="24"/>
        </w:rPr>
        <w:t>οίκον</w:t>
      </w:r>
      <w:proofErr w:type="spellEnd"/>
      <w:r>
        <w:rPr>
          <w:rFonts w:eastAsia="Times New Roman" w:cs="Times New Roman"/>
          <w:szCs w:val="24"/>
        </w:rPr>
        <w:t xml:space="preserve"> εργασία αλλά η μεγαλύτερή του χρησιμότητα, λειτουργία και εφαρμογή </w:t>
      </w:r>
      <w:r>
        <w:rPr>
          <w:rFonts w:eastAsia="Times New Roman" w:cs="Times New Roman"/>
          <w:szCs w:val="24"/>
        </w:rPr>
        <w:lastRenderedPageBreak/>
        <w:t>από το 2013 που θεσπίστηκε είναι στον πρωτογενή τομέα και αναφέρομαι στους εργάτες γης. Εκεί είναι η μεγαλύτερή του εφαρμογή μέχρι σήμερα. Και είνα</w:t>
      </w:r>
      <w:r>
        <w:rPr>
          <w:rFonts w:eastAsia="Times New Roman" w:cs="Times New Roman"/>
          <w:szCs w:val="24"/>
        </w:rPr>
        <w:t xml:space="preserve">ι εκεί, γιατί έχουν πραγματικά περιστασιακή απασχόληση. </w:t>
      </w:r>
    </w:p>
    <w:p w14:paraId="059A15E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 αυτό το οποίο σας αναφέρω, δηλαδή να προστεθεί δίπλα στους εργάτες γης και η έννοια των χειριστών, των οδηγών αγροτικών μηχανημάτων, είναι γιατί μιλάμε πάλι για περιστασιακή απασχόληση και με αμο</w:t>
      </w:r>
      <w:r>
        <w:rPr>
          <w:rFonts w:eastAsia="Times New Roman" w:cs="Times New Roman"/>
          <w:szCs w:val="24"/>
        </w:rPr>
        <w:t>ιβή κατ’ αποκοπή. Δεν λέμε να καταργήσουμε όλα τα χαρακτηριστικά της μισθωτής εργασίας εδώ, δεν υπάρχουν τέτοια χαρακτηριστικά και δεν μιλάμε για κατάχρηση των όρων της εργασιακής νομοθεσίας. Ίσα</w:t>
      </w:r>
      <w:r>
        <w:rPr>
          <w:rFonts w:eastAsia="Times New Roman" w:cs="Times New Roman"/>
          <w:szCs w:val="24"/>
        </w:rPr>
        <w:t>-</w:t>
      </w:r>
      <w:r>
        <w:rPr>
          <w:rFonts w:eastAsia="Times New Roman" w:cs="Times New Roman"/>
          <w:szCs w:val="24"/>
        </w:rPr>
        <w:t>ίσα σας λέω ότι έχει τα ίδια χαρακτηριστικά του πρωτογενή το</w:t>
      </w:r>
      <w:r>
        <w:rPr>
          <w:rFonts w:eastAsia="Times New Roman" w:cs="Times New Roman"/>
          <w:szCs w:val="24"/>
        </w:rPr>
        <w:t xml:space="preserve">μέα, της αγροτικής παραγωγής, της σποράς, της συγκομιδής της καλλιέργειας που είναι κλασική περίπτωση περιστασιακής απασχόλησης. </w:t>
      </w:r>
    </w:p>
    <w:p w14:paraId="059A15E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Θα ήθελα εδώ, βέβαια, να σας πω ότι αν δεν το κάνουμε αυτό -το γνωρίζουμε και το γνωρίζετε όλοι- το Τμήμα Επιθεώρησης Εργασίας</w:t>
      </w:r>
      <w:r>
        <w:rPr>
          <w:rFonts w:eastAsia="Times New Roman" w:cs="Times New Roman"/>
          <w:szCs w:val="24"/>
        </w:rPr>
        <w:t xml:space="preserve"> έχει τεράστια δυσκολία να ελέγξει τον εργαζόμενο στο χωράφι. Και να τον ελέγξει σε ποιες περιόδους και εποχές; Θα </w:t>
      </w:r>
      <w:r>
        <w:rPr>
          <w:rFonts w:eastAsia="Times New Roman" w:cs="Times New Roman"/>
          <w:szCs w:val="24"/>
        </w:rPr>
        <w:lastRenderedPageBreak/>
        <w:t xml:space="preserve">πάει στις </w:t>
      </w:r>
      <w:r>
        <w:rPr>
          <w:rFonts w:eastAsia="Times New Roman" w:cs="Times New Roman"/>
          <w:szCs w:val="24"/>
        </w:rPr>
        <w:t>20</w:t>
      </w:r>
      <w:r>
        <w:rPr>
          <w:rFonts w:eastAsia="Times New Roman" w:cs="Times New Roman"/>
          <w:szCs w:val="24"/>
        </w:rPr>
        <w:t>.00</w:t>
      </w:r>
      <w:r>
        <w:rPr>
          <w:rFonts w:eastAsia="Times New Roman" w:cs="Times New Roman"/>
          <w:szCs w:val="24"/>
        </w:rPr>
        <w:t>΄</w:t>
      </w:r>
      <w:r>
        <w:rPr>
          <w:rFonts w:eastAsia="Times New Roman" w:cs="Times New Roman"/>
          <w:szCs w:val="24"/>
        </w:rPr>
        <w:t xml:space="preserve"> τώρα το καλοκαίρι για να πει στον έναν εργαζόμενο στο χωράφι «δεν είσαι στον πίνακα ωρών εργασίας </w:t>
      </w:r>
      <w:r>
        <w:rPr>
          <w:rFonts w:eastAsia="Times New Roman" w:cs="Times New Roman"/>
          <w:szCs w:val="24"/>
        </w:rPr>
        <w:t>20</w:t>
      </w:r>
      <w:r>
        <w:rPr>
          <w:rFonts w:eastAsia="Times New Roman" w:cs="Times New Roman"/>
          <w:szCs w:val="24"/>
        </w:rPr>
        <w:t>.00</w:t>
      </w:r>
      <w:r>
        <w:rPr>
          <w:rFonts w:eastAsia="Times New Roman" w:cs="Times New Roman"/>
          <w:szCs w:val="24"/>
        </w:rPr>
        <w:t>΄</w:t>
      </w:r>
      <w:r>
        <w:rPr>
          <w:rFonts w:eastAsia="Times New Roman" w:cs="Times New Roman"/>
          <w:szCs w:val="24"/>
        </w:rPr>
        <w:t xml:space="preserve">»; Σαφώς και δεν θα </w:t>
      </w:r>
      <w:r>
        <w:rPr>
          <w:rFonts w:eastAsia="Times New Roman" w:cs="Times New Roman"/>
          <w:szCs w:val="24"/>
        </w:rPr>
        <w:t xml:space="preserve">είναι. Ναι, αλλά θα πεις στον παραγωγό και στον ίδιο τον εργαζόμενο ότι αυτή την ώρα δεν πρέπει εσύ να δουλεύεις, μέχρι τις </w:t>
      </w:r>
      <w:r>
        <w:rPr>
          <w:rFonts w:eastAsia="Times New Roman" w:cs="Times New Roman"/>
          <w:szCs w:val="24"/>
        </w:rPr>
        <w:t>15</w:t>
      </w:r>
      <w:r>
        <w:rPr>
          <w:rFonts w:eastAsia="Times New Roman" w:cs="Times New Roman"/>
          <w:szCs w:val="24"/>
        </w:rPr>
        <w:t>.00΄ πρέπει να σταματήσεις; Επειδή την εξάρτηση της εργασίας, τις ώρες εργασίας στον πρωτογενή τομέα δεν τις καθορίζει ο εργοδότης</w:t>
      </w:r>
      <w:r>
        <w:rPr>
          <w:rFonts w:eastAsia="Times New Roman" w:cs="Times New Roman"/>
          <w:szCs w:val="24"/>
        </w:rPr>
        <w:t xml:space="preserve"> αλλά οι καιρικές συνθήκες, γι’ αυτό και ενέχει αυτή τη διαφορετικότητα και για τους εργάτες γης αλλά το ίδιο και για τους χειριστές των αγροτικών μηχανημάτων. </w:t>
      </w:r>
    </w:p>
    <w:p w14:paraId="059A15E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 επιπροσθέτως, να σας πω το εξής: Είναι αρκετές χιλιάδες τα γεωργικά μηχανήματα και οι εκμετ</w:t>
      </w:r>
      <w:r>
        <w:rPr>
          <w:rFonts w:eastAsia="Times New Roman" w:cs="Times New Roman"/>
          <w:szCs w:val="24"/>
        </w:rPr>
        <w:t>αλλευτές γεωργικών μηχανημάτων, αλλά και οι ίδιοι οι παραγωγοί, οι αγρότες, οι κτηνοτρόφοι που προσλαμβάνουν περιστασιακά εργαζόμενους για να κάνουν κάποιες δουλειές. Αυτό είναι όλο ανασφάλιστη εργασία, με ό,τι συνεπάγεται, συν το ότι πολλές εκατοντάδες χι</w:t>
      </w:r>
      <w:r>
        <w:rPr>
          <w:rFonts w:eastAsia="Times New Roman" w:cs="Times New Roman"/>
          <w:szCs w:val="24"/>
        </w:rPr>
        <w:t xml:space="preserve">λιάδες ευρώ ετήσια έσοδα στον ΕΦΚΑ. </w:t>
      </w:r>
    </w:p>
    <w:p w14:paraId="059A15E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9A15E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σας πω και το εξής, ότι έχω και έγγραφο από τη Συνομοσπονδία </w:t>
      </w:r>
      <w:proofErr w:type="spellStart"/>
      <w:r>
        <w:rPr>
          <w:rFonts w:eastAsia="Times New Roman" w:cs="Times New Roman"/>
          <w:szCs w:val="24"/>
        </w:rPr>
        <w:t>Θεριζοαλωνιστών</w:t>
      </w:r>
      <w:proofErr w:type="spellEnd"/>
      <w:r>
        <w:rPr>
          <w:rFonts w:eastAsia="Times New Roman" w:cs="Times New Roman"/>
          <w:szCs w:val="24"/>
        </w:rPr>
        <w:t xml:space="preserve"> Ελλάδος, η οποία πλέον το απαιτεί. Το θέλουν και αυτοί για να έχουν εξασφαλισμένη και τη δική τους ασφάλεια, ότι σε ένα εργατικό ατύχημα δεν θα τρέχουν να δικαιολογούν τα έ</w:t>
      </w:r>
      <w:r>
        <w:rPr>
          <w:rFonts w:eastAsia="Times New Roman" w:cs="Times New Roman"/>
          <w:szCs w:val="24"/>
        </w:rPr>
        <w:t xml:space="preserve">ξοδά τους. </w:t>
      </w:r>
    </w:p>
    <w:p w14:paraId="059A15E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συνάδελφε. </w:t>
      </w:r>
    </w:p>
    <w:p w14:paraId="059A15E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Κλείνω, κύριε Πρόεδρε. </w:t>
      </w:r>
    </w:p>
    <w:p w14:paraId="059A15E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 αυτό έγινε μετά προσωπική μου πρόταση, κύριε Πρόεδρε -να το πω ενημερωτικά- όπου πέρσι σε μια συζήτηση που κάναμε τους είπα «τι κάν</w:t>
      </w:r>
      <w:r>
        <w:rPr>
          <w:rFonts w:eastAsia="Times New Roman" w:cs="Times New Roman"/>
          <w:szCs w:val="24"/>
        </w:rPr>
        <w:t>ατε με αυτό το θέμα;» και είπαν «απλά είμαστε στον αέρα και όσοι ασφαλίζουν με ΙΚΑ βάζουν ωράριο 8.00΄</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16</w:t>
      </w:r>
      <w:r>
        <w:rPr>
          <w:rFonts w:eastAsia="Times New Roman" w:cs="Times New Roman"/>
          <w:szCs w:val="24"/>
        </w:rPr>
        <w:t xml:space="preserve">.00΄ η ώρα. Ναι, αλλά ο </w:t>
      </w:r>
      <w:proofErr w:type="spellStart"/>
      <w:r>
        <w:rPr>
          <w:rFonts w:eastAsia="Times New Roman" w:cs="Times New Roman"/>
          <w:szCs w:val="24"/>
        </w:rPr>
        <w:t>θεριζοαλωνισμός</w:t>
      </w:r>
      <w:proofErr w:type="spellEnd"/>
      <w:r>
        <w:rPr>
          <w:rFonts w:eastAsia="Times New Roman" w:cs="Times New Roman"/>
          <w:szCs w:val="24"/>
        </w:rPr>
        <w:t xml:space="preserve"> των σιταριών θα πάει και </w:t>
      </w:r>
      <w:r>
        <w:rPr>
          <w:rFonts w:eastAsia="Times New Roman" w:cs="Times New Roman"/>
          <w:szCs w:val="24"/>
        </w:rPr>
        <w:t>20</w:t>
      </w:r>
      <w:r>
        <w:rPr>
          <w:rFonts w:eastAsia="Times New Roman" w:cs="Times New Roman"/>
          <w:szCs w:val="24"/>
        </w:rPr>
        <w:t xml:space="preserve">.00΄ και </w:t>
      </w:r>
      <w:r>
        <w:rPr>
          <w:rFonts w:eastAsia="Times New Roman" w:cs="Times New Roman"/>
          <w:szCs w:val="24"/>
        </w:rPr>
        <w:t>22</w:t>
      </w:r>
      <w:r>
        <w:rPr>
          <w:rFonts w:eastAsia="Times New Roman" w:cs="Times New Roman"/>
          <w:szCs w:val="24"/>
        </w:rPr>
        <w:t>.00΄ και ανάλογα αν βρέξει αν δεν βρέξει, είναι οι καιρικές συνθήκες πο</w:t>
      </w:r>
      <w:r>
        <w:rPr>
          <w:rFonts w:eastAsia="Times New Roman" w:cs="Times New Roman"/>
          <w:szCs w:val="24"/>
        </w:rPr>
        <w:t xml:space="preserve">υ το καθορίζουν. Απλά είμαστε στον αέρα». Όταν τους πρότεινα, στην αρχή τους φάνηκε παράξενο. Τους το εξήγησα και σήμερα το ζητούν και το ζητούν και με έγγραφο, το οποίο μπορώ να καταθέσω. </w:t>
      </w:r>
    </w:p>
    <w:p w14:paraId="059A15E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Τον λόγο έχει η Υπουργός Εργασ</w:t>
      </w:r>
      <w:r>
        <w:rPr>
          <w:rFonts w:eastAsia="Times New Roman" w:cs="Times New Roman"/>
          <w:szCs w:val="24"/>
        </w:rPr>
        <w:t>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Έφη </w:t>
      </w:r>
      <w:proofErr w:type="spellStart"/>
      <w:r>
        <w:rPr>
          <w:rFonts w:eastAsia="Times New Roman" w:cs="Times New Roman"/>
          <w:szCs w:val="24"/>
        </w:rPr>
        <w:t>Αχτσιόγλου</w:t>
      </w:r>
      <w:proofErr w:type="spellEnd"/>
      <w:r>
        <w:rPr>
          <w:rFonts w:eastAsia="Times New Roman" w:cs="Times New Roman"/>
          <w:szCs w:val="24"/>
        </w:rPr>
        <w:t xml:space="preserve"> για τρία λεπτά. </w:t>
      </w:r>
    </w:p>
    <w:p w14:paraId="059A15E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να δούμε τι χαρακτηριστικά έχει αυτή η εργασία που περιγράφετε, για </w:t>
      </w:r>
      <w:r>
        <w:rPr>
          <w:rFonts w:eastAsia="Times New Roman" w:cs="Times New Roman"/>
          <w:szCs w:val="24"/>
        </w:rPr>
        <w:t>να δούμε εάν είναι εξαρτημένη.</w:t>
      </w:r>
    </w:p>
    <w:p w14:paraId="059A15E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Λέτε για τους χειριστές των αγροτικών μηχανημάτων. Υπάρχει εντολή του εργοδότη για παροχή της εργασίας σε συγκεκριμένο τόπο και σε συγκεκριμένο χρόνο; Υπάρχει. Η επίτευξη της εργασίας γίνεται με τα μέσα του εργοδότη; Κατά καν</w:t>
      </w:r>
      <w:r>
        <w:rPr>
          <w:rFonts w:eastAsia="Times New Roman" w:cs="Times New Roman"/>
          <w:szCs w:val="24"/>
        </w:rPr>
        <w:t>όνα, ναι, είναι με τα μέσα του εργοδότη. Υπάρχει διευθυντικός και ποιοτικός έλεγχος του αποτελέσματος της εργασίας από τον εργοδότη; Υπάρχει επίτευξη συγκεκριμένων αποτελεσμάτων με τον τρόπο που υποδεικνύει ο εργοδότης; Υπάρχει.</w:t>
      </w:r>
    </w:p>
    <w:p w14:paraId="059A15E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Ό,τι σας ανέφερα αποτελούν </w:t>
      </w:r>
      <w:r>
        <w:rPr>
          <w:rFonts w:eastAsia="Times New Roman" w:cs="Times New Roman"/>
          <w:szCs w:val="24"/>
        </w:rPr>
        <w:t xml:space="preserve">στοιχεία του ορισμού της εξαρτημένης εργασίας. Άρα, εδώ δεν μπορούμε να δεχθούμε ότι δεν υπάρχει εξαρτημένη εργασία. Με αυτή </w:t>
      </w:r>
      <w:r>
        <w:rPr>
          <w:rFonts w:eastAsia="Times New Roman" w:cs="Times New Roman"/>
          <w:szCs w:val="24"/>
        </w:rPr>
        <w:lastRenderedPageBreak/>
        <w:t>την έννοια δεν μπορούμε να επεκτείνουμε ένα εργαλείο το οποίο δεν είναι για εξαρτημένη εργασία, διότι η συγκεκριμένη είναι εξαρτημέ</w:t>
      </w:r>
      <w:r>
        <w:rPr>
          <w:rFonts w:eastAsia="Times New Roman" w:cs="Times New Roman"/>
          <w:szCs w:val="24"/>
        </w:rPr>
        <w:t xml:space="preserve">νη εργασία. </w:t>
      </w:r>
    </w:p>
    <w:p w14:paraId="059A15E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Αναφέρατε πάρα πολλές φορές την αλλαγή των ωραρίων, το ότι μπορεί να χρειαστεί να πάει το βράδυ ή το μεσημέρι κ.λπ.</w:t>
      </w:r>
      <w:r>
        <w:rPr>
          <w:rFonts w:eastAsia="Times New Roman" w:cs="Times New Roman"/>
          <w:szCs w:val="24"/>
        </w:rPr>
        <w:t>.</w:t>
      </w:r>
      <w:r>
        <w:rPr>
          <w:rFonts w:eastAsia="Times New Roman" w:cs="Times New Roman"/>
          <w:szCs w:val="24"/>
        </w:rPr>
        <w:t xml:space="preserve"> Δεν υπάρχει απολύτως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διαφωνία σε αυτό. Δεν καταλαβαίνω, γιατί αυτό αντιβαίνει στο ότι εδώ έχουμε εξαρτημένη εργασία και</w:t>
      </w:r>
      <w:r>
        <w:rPr>
          <w:rFonts w:eastAsia="Times New Roman" w:cs="Times New Roman"/>
          <w:szCs w:val="24"/>
        </w:rPr>
        <w:t xml:space="preserve"> στο ότι θα πρέπει να τηρούνται οι κανόνες της εργατικής νομοθεσίας που ισχύουν για όλες τις άλλες περιπτώσεις εξαρτημένης εργασίας. </w:t>
      </w:r>
    </w:p>
    <w:p w14:paraId="059A15E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Κατανοώ ότι αυτό που προσπαθείτε να πείτε είναι ότι είναι πολύ δύσκολο να μπορεί κανείς να δηλώνει το ωράριο του εργαζόμεν</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όταν είναι τόσο ευμετάβλητο από τις καιρικές συνθήκες και από άλλους παράγοντες. Γι</w:t>
      </w:r>
      <w:r>
        <w:rPr>
          <w:rFonts w:eastAsia="Times New Roman" w:cs="Times New Roman"/>
          <w:szCs w:val="24"/>
        </w:rPr>
        <w:t>α</w:t>
      </w:r>
      <w:r>
        <w:rPr>
          <w:rFonts w:eastAsia="Times New Roman" w:cs="Times New Roman"/>
          <w:szCs w:val="24"/>
        </w:rPr>
        <w:t xml:space="preserve"> αυτό τον τελευταίο ένα</w:t>
      </w:r>
      <w:r>
        <w:rPr>
          <w:rFonts w:eastAsia="Times New Roman" w:cs="Times New Roman"/>
          <w:szCs w:val="24"/>
        </w:rPr>
        <w:t>ν</w:t>
      </w:r>
      <w:r>
        <w:rPr>
          <w:rFonts w:eastAsia="Times New Roman" w:cs="Times New Roman"/>
          <w:szCs w:val="24"/>
        </w:rPr>
        <w:t xml:space="preserve"> χρόνο περίπου δουλεύουμε για τη συνολική αναβάθμιση και αναπροσαρμογή του πλαισίου της δήλωσης των εργαζομένων. Νομίζω ότι σε πολύ σύντομο χρον</w:t>
      </w:r>
      <w:r>
        <w:rPr>
          <w:rFonts w:eastAsia="Times New Roman" w:cs="Times New Roman"/>
          <w:szCs w:val="24"/>
        </w:rPr>
        <w:t xml:space="preserve">ικό διάστημα θα είμαστε σε θέση το ωράριο του εργαζόμενου να δηλώνεται με ένα απλό </w:t>
      </w:r>
      <w:proofErr w:type="spellStart"/>
      <w:r>
        <w:rPr>
          <w:rFonts w:eastAsia="Times New Roman" w:cs="Times New Roman"/>
          <w:szCs w:val="24"/>
          <w:lang w:val="en-US"/>
        </w:rPr>
        <w:t>sms</w:t>
      </w:r>
      <w:proofErr w:type="spellEnd"/>
      <w:r>
        <w:rPr>
          <w:rFonts w:eastAsia="Times New Roman" w:cs="Times New Roman"/>
          <w:szCs w:val="24"/>
        </w:rPr>
        <w:t xml:space="preserve">. Αυτό καταλαβαίνετε ότι είναι κάτι εξαιρετικά εύκολο. Μπορεί, δηλαδή, με ένα απλό </w:t>
      </w:r>
      <w:proofErr w:type="spellStart"/>
      <w:r>
        <w:rPr>
          <w:rFonts w:eastAsia="Times New Roman" w:cs="Times New Roman"/>
          <w:szCs w:val="24"/>
          <w:lang w:val="en-US"/>
        </w:rPr>
        <w:t>sms</w:t>
      </w:r>
      <w:proofErr w:type="spellEnd"/>
      <w:r>
        <w:rPr>
          <w:rFonts w:eastAsia="Times New Roman" w:cs="Times New Roman"/>
          <w:szCs w:val="24"/>
        </w:rPr>
        <w:t xml:space="preserve"> να </w:t>
      </w:r>
      <w:r>
        <w:rPr>
          <w:rFonts w:eastAsia="Times New Roman" w:cs="Times New Roman"/>
          <w:szCs w:val="24"/>
        </w:rPr>
        <w:lastRenderedPageBreak/>
        <w:t>πει ότι τελικά δεν θα κάνω τη δουλειά μου από τις 10</w:t>
      </w:r>
      <w:r>
        <w:rPr>
          <w:rFonts w:eastAsia="Times New Roman" w:cs="Times New Roman"/>
          <w:szCs w:val="24"/>
        </w:rPr>
        <w:t>.00΄</w:t>
      </w:r>
      <w:r>
        <w:rPr>
          <w:rFonts w:eastAsia="Times New Roman" w:cs="Times New Roman"/>
          <w:szCs w:val="24"/>
        </w:rPr>
        <w:t xml:space="preserve"> μέχρι τις 14.00΄, θα τη</w:t>
      </w:r>
      <w:r>
        <w:rPr>
          <w:rFonts w:eastAsia="Times New Roman" w:cs="Times New Roman"/>
          <w:szCs w:val="24"/>
        </w:rPr>
        <w:t>ν κάνω από τις 18.00΄ μέχρι τις 20.00΄.</w:t>
      </w:r>
    </w:p>
    <w:p w14:paraId="059A15E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Η στόχευσή μας είναι να μην επιβαρύνουμε υπέρμετρα τους εργοδότες με γραφειοκρατικά κόστη, βάρη και διαδικασίες. Από την άλλη, όμως, καταλαβαίνετε ότι</w:t>
      </w:r>
      <w:r>
        <w:rPr>
          <w:rFonts w:eastAsia="Times New Roman" w:cs="Times New Roman"/>
          <w:szCs w:val="24"/>
        </w:rPr>
        <w:t>,</w:t>
      </w:r>
      <w:r>
        <w:rPr>
          <w:rFonts w:eastAsia="Times New Roman" w:cs="Times New Roman"/>
          <w:szCs w:val="24"/>
        </w:rPr>
        <w:t xml:space="preserve"> όταν τους διευκολύνουμε τόσο πολύ, με τέτοια εργαλεία –και σε αυ</w:t>
      </w:r>
      <w:r>
        <w:rPr>
          <w:rFonts w:eastAsia="Times New Roman" w:cs="Times New Roman"/>
          <w:szCs w:val="24"/>
        </w:rPr>
        <w:t>τή την κατεύθυνση κινούμαστε-</w:t>
      </w:r>
      <w:r>
        <w:rPr>
          <w:rFonts w:eastAsia="Times New Roman" w:cs="Times New Roman"/>
          <w:szCs w:val="24"/>
        </w:rPr>
        <w:t>,</w:t>
      </w:r>
      <w:r>
        <w:rPr>
          <w:rFonts w:eastAsia="Times New Roman" w:cs="Times New Roman"/>
          <w:szCs w:val="24"/>
        </w:rPr>
        <w:t xml:space="preserve"> δεν νομίζω ότι υπάρχει κάποιο άλλο επιχείρημα στο γιατί να μην τηρούνται οι κανόνες της εργατικής νομοθεσίας. Γιατί</w:t>
      </w:r>
      <w:r>
        <w:rPr>
          <w:rFonts w:eastAsia="Times New Roman" w:cs="Times New Roman"/>
          <w:szCs w:val="24"/>
        </w:rPr>
        <w:t>,</w:t>
      </w:r>
      <w:r>
        <w:rPr>
          <w:rFonts w:eastAsia="Times New Roman" w:cs="Times New Roman"/>
          <w:szCs w:val="24"/>
        </w:rPr>
        <w:t xml:space="preserve"> εάν επεκτείνουμε το </w:t>
      </w:r>
      <w:proofErr w:type="spellStart"/>
      <w:r>
        <w:rPr>
          <w:rFonts w:eastAsia="Times New Roman" w:cs="Times New Roman"/>
          <w:szCs w:val="24"/>
        </w:rPr>
        <w:t>εργόσημο</w:t>
      </w:r>
      <w:proofErr w:type="spellEnd"/>
      <w:r>
        <w:rPr>
          <w:rFonts w:eastAsia="Times New Roman" w:cs="Times New Roman"/>
          <w:szCs w:val="24"/>
        </w:rPr>
        <w:t xml:space="preserve"> και γι’ αυτή την κατηγορία, ουσιαστικά αποδεχόμαστε ότι όλοι οι υπόλοιποι κανόν</w:t>
      </w:r>
      <w:r>
        <w:rPr>
          <w:rFonts w:eastAsia="Times New Roman" w:cs="Times New Roman"/>
          <w:szCs w:val="24"/>
        </w:rPr>
        <w:t>ες της μισθωτής εργασίας δεν θα τηρούνται. Δεν θα μπορεί να ελεγχθεί εάν αυτός ο άνθρωπος δούλεψε δέκα ώρες ή είκοσι τέσσερις ώρες, εάν δούλεψε πολύ αργά το βράδυ, εάν πήρε επίδομα, εάν όταν απολύθηκε του δόθηκε κάποια αποζημίωση ή όχι.</w:t>
      </w:r>
    </w:p>
    <w:p w14:paraId="059A15F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νομίζω ότι</w:t>
      </w:r>
      <w:r>
        <w:rPr>
          <w:rFonts w:eastAsia="Times New Roman" w:cs="Times New Roman"/>
          <w:szCs w:val="24"/>
        </w:rPr>
        <w:t xml:space="preserve"> και εσείς θα πρέπει να ξανασκεφθείτε το αίτημα της επέκτασης του </w:t>
      </w:r>
      <w:proofErr w:type="spellStart"/>
      <w:r>
        <w:rPr>
          <w:rFonts w:eastAsia="Times New Roman" w:cs="Times New Roman"/>
          <w:szCs w:val="24"/>
        </w:rPr>
        <w:t>εργοσήμου</w:t>
      </w:r>
      <w:proofErr w:type="spellEnd"/>
      <w:r>
        <w:rPr>
          <w:rFonts w:eastAsia="Times New Roman" w:cs="Times New Roman"/>
          <w:szCs w:val="24"/>
        </w:rPr>
        <w:t xml:space="preserve"> σε αυτές τις περιπτώσεις. Και να δούμε με ποιο</w:t>
      </w:r>
      <w:r>
        <w:rPr>
          <w:rFonts w:eastAsia="Times New Roman" w:cs="Times New Roman"/>
          <w:szCs w:val="24"/>
        </w:rPr>
        <w:t>ν</w:t>
      </w:r>
      <w:r>
        <w:rPr>
          <w:rFonts w:eastAsia="Times New Roman" w:cs="Times New Roman"/>
          <w:szCs w:val="24"/>
        </w:rPr>
        <w:t xml:space="preserve"> τρόπο θα διευκολύνουμε τους εργοδότες να δηλώνουν τους εργαζομένους τους και τα ωράριά τους και το Σώμα Επιθεώρησης Εργασίας να κάνει τον έλεγχό του.</w:t>
      </w:r>
    </w:p>
    <w:p w14:paraId="059A15F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Διότι, εάν κατανοώ καλά, κοινή μας αντίληψη είναι ότι εδώ ο πρώτος που πρέπει να τύχει προστασίας είναι ο</w:t>
      </w:r>
      <w:r>
        <w:rPr>
          <w:rFonts w:eastAsia="Times New Roman" w:cs="Times New Roman"/>
          <w:szCs w:val="24"/>
        </w:rPr>
        <w:t xml:space="preserve"> εργαζόμενος.</w:t>
      </w:r>
    </w:p>
    <w:p w14:paraId="059A15F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59A15F3" w14:textId="77777777" w:rsidR="0000337C" w:rsidRDefault="007A3653">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Προχωρούμε στην τελευταία ερώτηση και παρακαλώ, κύριε </w:t>
      </w:r>
      <w:proofErr w:type="spellStart"/>
      <w:r>
        <w:rPr>
          <w:rFonts w:eastAsia="Times New Roman"/>
          <w:bCs/>
          <w:szCs w:val="24"/>
        </w:rPr>
        <w:t>Αμυρά</w:t>
      </w:r>
      <w:proofErr w:type="spellEnd"/>
      <w:r>
        <w:rPr>
          <w:rFonts w:eastAsia="Times New Roman"/>
          <w:bCs/>
          <w:szCs w:val="24"/>
        </w:rPr>
        <w:t>, να τηρηθούν οι χρόνοι.</w:t>
      </w:r>
    </w:p>
    <w:p w14:paraId="059A15F4" w14:textId="77777777" w:rsidR="0000337C" w:rsidRDefault="007A3653">
      <w:pPr>
        <w:spacing w:line="600" w:lineRule="auto"/>
        <w:ind w:firstLine="720"/>
        <w:contextualSpacing/>
        <w:jc w:val="both"/>
        <w:rPr>
          <w:rFonts w:eastAsia="Times New Roman" w:cs="Times New Roman"/>
          <w:szCs w:val="24"/>
        </w:rPr>
      </w:pPr>
      <w:r>
        <w:rPr>
          <w:rFonts w:eastAsia="Times New Roman"/>
          <w:bCs/>
          <w:szCs w:val="24"/>
        </w:rPr>
        <w:t xml:space="preserve">Ακολουθεί η </w:t>
      </w:r>
      <w:r>
        <w:rPr>
          <w:rFonts w:eastAsia="Times New Roman"/>
          <w:bCs/>
          <w:szCs w:val="24"/>
        </w:rPr>
        <w:t xml:space="preserve">τρίτη </w:t>
      </w:r>
      <w:r>
        <w:rPr>
          <w:rFonts w:eastAsia="Times New Roman" w:cs="Times New Roman"/>
          <w:szCs w:val="24"/>
        </w:rPr>
        <w:t xml:space="preserve">με αριθμό 1527/19-4-2018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Ποτ</w:t>
      </w:r>
      <w:r>
        <w:rPr>
          <w:rFonts w:eastAsia="Times New Roman" w:cs="Times New Roman"/>
          <w:szCs w:val="24"/>
        </w:rPr>
        <w:t xml:space="preserve">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«Εκτός ποδηλατοδρομίου οι αθλητές μας στο ΟΑΚΑ».</w:t>
      </w:r>
    </w:p>
    <w:p w14:paraId="059A15F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Πολιτισμού και Αθλητισμού κ. Βασιλειάδης.</w:t>
      </w:r>
    </w:p>
    <w:p w14:paraId="059A15F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059A15F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Ευχαριστ</w:t>
      </w:r>
      <w:r>
        <w:rPr>
          <w:rFonts w:eastAsia="Times New Roman" w:cs="Times New Roman"/>
          <w:szCs w:val="24"/>
        </w:rPr>
        <w:t>ώ, κύριε Πρόεδρε.</w:t>
      </w:r>
    </w:p>
    <w:p w14:paraId="059A15F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είμαι εδώ για το αγαπημένο μου θέμα, την ελληνική ποδηλασία και δη την αγωνιστική. Ως γνωστόν η Ελλάδα</w:t>
      </w:r>
      <w:r>
        <w:rPr>
          <w:rFonts w:eastAsia="Times New Roman" w:cs="Times New Roman"/>
          <w:szCs w:val="24"/>
        </w:rPr>
        <w:t>,</w:t>
      </w:r>
      <w:r>
        <w:rPr>
          <w:rFonts w:eastAsia="Times New Roman" w:cs="Times New Roman"/>
          <w:szCs w:val="24"/>
        </w:rPr>
        <w:t xml:space="preserve"> παρά το ότι είναι μια μικρή χώρα, έχει μια τεράστια αγωνιστική, αθλητική ποδηλατική παράδοση. Ο πρώτος χρυσός </w:t>
      </w:r>
      <w:r>
        <w:rPr>
          <w:rFonts w:eastAsia="Times New Roman" w:cs="Times New Roman"/>
          <w:szCs w:val="24"/>
        </w:rPr>
        <w:t>Ο</w:t>
      </w:r>
      <w:r>
        <w:rPr>
          <w:rFonts w:eastAsia="Times New Roman" w:cs="Times New Roman"/>
          <w:szCs w:val="24"/>
        </w:rPr>
        <w:t>λυμπιονί</w:t>
      </w:r>
      <w:r>
        <w:rPr>
          <w:rFonts w:eastAsia="Times New Roman" w:cs="Times New Roman"/>
          <w:szCs w:val="24"/>
        </w:rPr>
        <w:t>κης το 1896 στους αγώνες ποδηλασίας τότε φυσικά ήταν Έλληνας, ο Αριστείδης Κωνσταντινίδης</w:t>
      </w:r>
      <w:r>
        <w:rPr>
          <w:rFonts w:eastAsia="Times New Roman" w:cs="Times New Roman"/>
          <w:szCs w:val="24"/>
        </w:rPr>
        <w:t>,</w:t>
      </w:r>
      <w:r>
        <w:rPr>
          <w:rFonts w:eastAsia="Times New Roman" w:cs="Times New Roman"/>
          <w:szCs w:val="24"/>
        </w:rPr>
        <w:t xml:space="preserve"> ο οποίος έτρεξε </w:t>
      </w:r>
      <w:r>
        <w:rPr>
          <w:rFonts w:eastAsia="Times New Roman" w:cs="Times New Roman"/>
          <w:szCs w:val="24"/>
        </w:rPr>
        <w:t>ογδόντα επτά</w:t>
      </w:r>
      <w:r>
        <w:rPr>
          <w:rFonts w:eastAsia="Times New Roman" w:cs="Times New Roman"/>
          <w:szCs w:val="24"/>
        </w:rPr>
        <w:t xml:space="preserve"> χιλιόμετρα, Αθήνα</w:t>
      </w:r>
      <w:r>
        <w:rPr>
          <w:rFonts w:eastAsia="Times New Roman" w:cs="Times New Roman"/>
          <w:szCs w:val="24"/>
        </w:rPr>
        <w:t xml:space="preserve"> – </w:t>
      </w:r>
      <w:r>
        <w:rPr>
          <w:rFonts w:eastAsia="Times New Roman" w:cs="Times New Roman"/>
          <w:szCs w:val="24"/>
        </w:rPr>
        <w:t>Μαραθώνα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Φάληρο.</w:t>
      </w:r>
    </w:p>
    <w:p w14:paraId="059A15F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Το λέω αυτό διότι τη σκυτάλη του Κωνσταντινίδη σε ένα</w:t>
      </w:r>
      <w:r>
        <w:rPr>
          <w:rFonts w:eastAsia="Times New Roman" w:cs="Times New Roman"/>
          <w:szCs w:val="24"/>
        </w:rPr>
        <w:t>ν</w:t>
      </w:r>
      <w:r>
        <w:rPr>
          <w:rFonts w:eastAsia="Times New Roman" w:cs="Times New Roman"/>
          <w:szCs w:val="24"/>
        </w:rPr>
        <w:t xml:space="preserve"> μεγάλο βαθμό την έχουν πάρει με επάξιο και</w:t>
      </w:r>
      <w:r>
        <w:rPr>
          <w:rFonts w:eastAsia="Times New Roman" w:cs="Times New Roman"/>
          <w:szCs w:val="24"/>
        </w:rPr>
        <w:t xml:space="preserve"> ωραίο τρόπο οι Έλληνες αθλητές, πρωταθλητές, σε παγκόσμιο και πανευρωπαϊκό επίπεδο, με ολυμπιακές συμμετοχές. Και είναι εξαιρετικά παιδιά, έχουν ήθος. Θα αναφέρω</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τον Χρήστο και τον Ζαφείρη </w:t>
      </w:r>
      <w:proofErr w:type="spellStart"/>
      <w:r>
        <w:rPr>
          <w:rFonts w:eastAsia="Times New Roman" w:cs="Times New Roman"/>
          <w:szCs w:val="24"/>
        </w:rPr>
        <w:t>Βολικάκη</w:t>
      </w:r>
      <w:proofErr w:type="spellEnd"/>
      <w:r>
        <w:rPr>
          <w:rFonts w:eastAsia="Times New Roman" w:cs="Times New Roman"/>
          <w:szCs w:val="24"/>
        </w:rPr>
        <w:t xml:space="preserve">, τον Περικλή Ηλία, </w:t>
      </w:r>
      <w:r>
        <w:rPr>
          <w:rFonts w:eastAsia="Times New Roman" w:cs="Times New Roman"/>
          <w:szCs w:val="24"/>
        </w:rPr>
        <w:t xml:space="preserve">τον </w:t>
      </w:r>
      <w:r>
        <w:rPr>
          <w:rFonts w:eastAsia="Times New Roman" w:cs="Times New Roman"/>
          <w:szCs w:val="24"/>
        </w:rPr>
        <w:t>Δημήτρη Αντωνιάδη</w:t>
      </w:r>
      <w:r>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Σταυράκη Γιώργου. Είναι εξαιρετικά παιδιά.</w:t>
      </w:r>
    </w:p>
    <w:p w14:paraId="059A15F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 xml:space="preserve">από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μήνα, όμως, πήγαν στο ΟΑΚΑ, στο ποδηλατοδρόμιο και δυστυχώς το βρήκαν κλειστό. Ήταν κλειστό για τους αθλητές της εθνικής ομάδας, γιατί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lastRenderedPageBreak/>
        <w:t>Ο</w:t>
      </w:r>
      <w:r>
        <w:rPr>
          <w:rFonts w:eastAsia="Times New Roman" w:cs="Times New Roman"/>
          <w:szCs w:val="24"/>
        </w:rPr>
        <w:t xml:space="preserve">μοσπονδία </w:t>
      </w:r>
      <w:r>
        <w:rPr>
          <w:rFonts w:eastAsia="Times New Roman" w:cs="Times New Roman"/>
          <w:szCs w:val="24"/>
        </w:rPr>
        <w:t>Π</w:t>
      </w:r>
      <w:r>
        <w:rPr>
          <w:rFonts w:eastAsia="Times New Roman" w:cs="Times New Roman"/>
          <w:szCs w:val="24"/>
        </w:rPr>
        <w:t xml:space="preserve">οδηλασίας δεν μπορούσε να πληρώσει το αντίτιμο για τη χρήση του ποδηλατοδρομίου ανά ημέρα. Η ομοσπονδία ανέφερε ότι δεν έχει πάρει την εγκεκριμένη χρηματοδότησή της από το Υπουργείο σας για το 2017. </w:t>
      </w:r>
    </w:p>
    <w:p w14:paraId="059A15F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 έτσι, λοιπόν, έρχομαι εγώ και ρωτάω: Πού οφείλεται α</w:t>
      </w:r>
      <w:r>
        <w:rPr>
          <w:rFonts w:eastAsia="Times New Roman" w:cs="Times New Roman"/>
          <w:szCs w:val="24"/>
        </w:rPr>
        <w:t>υτή η αδικαιολόγητη</w:t>
      </w:r>
      <w:r>
        <w:rPr>
          <w:rFonts w:eastAsia="Times New Roman" w:cs="Times New Roman"/>
          <w:szCs w:val="24"/>
        </w:rPr>
        <w:t>,</w:t>
      </w:r>
      <w:r>
        <w:rPr>
          <w:rFonts w:eastAsia="Times New Roman" w:cs="Times New Roman"/>
          <w:szCs w:val="24"/>
        </w:rPr>
        <w:t xml:space="preserve"> εκ πρώτης όψεως</w:t>
      </w:r>
      <w:r>
        <w:rPr>
          <w:rFonts w:eastAsia="Times New Roman" w:cs="Times New Roman"/>
          <w:szCs w:val="24"/>
        </w:rPr>
        <w:t>,</w:t>
      </w:r>
      <w:r>
        <w:rPr>
          <w:rFonts w:eastAsia="Times New Roman" w:cs="Times New Roman"/>
          <w:szCs w:val="24"/>
        </w:rPr>
        <w:t xml:space="preserve"> καθυστέρηση των υπογεγραμμένων υπουργικών αποφάσεων για χρηματοδότηση της ομοσπονδίας για το 2017;</w:t>
      </w:r>
    </w:p>
    <w:p w14:paraId="059A15F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γίνει με το τρέχον έτος, το 2018; </w:t>
      </w:r>
    </w:p>
    <w:p w14:paraId="059A15F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 κυρίως εμένα με ενδιαφέρει με ποιον τρόπο θα διασφαλιστεί ότι οι Έλληνες α</w:t>
      </w:r>
      <w:r>
        <w:rPr>
          <w:rFonts w:eastAsia="Times New Roman" w:cs="Times New Roman"/>
          <w:szCs w:val="24"/>
        </w:rPr>
        <w:t>θλητές της Εθνικής Ομάδας Ποδηλασίας και όχι μόνο, αλλά και των συλλόγων, όλων των Ελλήνων αθλητών της ποδηλατοδρομίας θα έχουν πρόσβαση ευχερή στο</w:t>
      </w:r>
      <w:r>
        <w:rPr>
          <w:rFonts w:eastAsia="Times New Roman" w:cs="Times New Roman"/>
          <w:szCs w:val="24"/>
        </w:rPr>
        <w:t>ν</w:t>
      </w:r>
      <w:r>
        <w:rPr>
          <w:rFonts w:eastAsia="Times New Roman" w:cs="Times New Roman"/>
          <w:szCs w:val="24"/>
        </w:rPr>
        <w:t xml:space="preserve"> ποδηλατοδρόμιο. </w:t>
      </w:r>
    </w:p>
    <w:p w14:paraId="059A15F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Αυτά για να τηρήσω τον χρόνο μου και θα επανέλθω με δεύτερα στοιχεία.</w:t>
      </w:r>
    </w:p>
    <w:p w14:paraId="059A15F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60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Τον λόγο έχει ο Υφυπουργός κ. Βασιλειάδης.</w:t>
      </w:r>
    </w:p>
    <w:p w14:paraId="059A160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Ευχαριστώ, κύριε Πρόεδρε.</w:t>
      </w:r>
    </w:p>
    <w:p w14:paraId="059A160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κατ’ αρχ</w:t>
      </w:r>
      <w:r>
        <w:rPr>
          <w:rFonts w:eastAsia="Times New Roman" w:cs="Times New Roman"/>
          <w:szCs w:val="24"/>
        </w:rPr>
        <w:t>άς</w:t>
      </w:r>
      <w:r>
        <w:rPr>
          <w:rFonts w:eastAsia="Times New Roman" w:cs="Times New Roman"/>
          <w:szCs w:val="24"/>
        </w:rPr>
        <w:t xml:space="preserve"> με χαροποιεί ιδιαίτερα όπως θέσατε το «εκ πρώτης όψεως», που δείχν</w:t>
      </w:r>
      <w:r>
        <w:rPr>
          <w:rFonts w:eastAsia="Times New Roman" w:cs="Times New Roman"/>
          <w:szCs w:val="24"/>
        </w:rPr>
        <w:t>ει ότι είστε γνώστης του θέματος, το καταλαβαίνω αυτό.</w:t>
      </w:r>
    </w:p>
    <w:p w14:paraId="059A160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Ομοσπονδία Ποδηλασίας ταλανίζεται από πολύ μεγάλα προβλήματα και πολύ μεγάλες σκιές, που έρχονται από το παρελθόν. Δεν είναι της παρούσης να το συζητήσουμε αυτό, αλλά είχαμε κάποια δεδομένα </w:t>
      </w:r>
      <w:r>
        <w:rPr>
          <w:rFonts w:eastAsia="Times New Roman" w:cs="Times New Roman"/>
          <w:szCs w:val="24"/>
        </w:rPr>
        <w:t>για το 2017. Υπήρχε ένα πρόστιμο φορολογικό για πλαστά και εικονικά τιμολόγια</w:t>
      </w:r>
      <w:r>
        <w:rPr>
          <w:rFonts w:eastAsia="Times New Roman" w:cs="Times New Roman"/>
          <w:szCs w:val="24"/>
        </w:rPr>
        <w:t>,</w:t>
      </w:r>
      <w:r>
        <w:rPr>
          <w:rFonts w:eastAsia="Times New Roman" w:cs="Times New Roman"/>
          <w:szCs w:val="24"/>
        </w:rPr>
        <w:t xml:space="preserve"> της τάξης των 800.000 ευρώ</w:t>
      </w:r>
      <w:r>
        <w:rPr>
          <w:rFonts w:eastAsia="Times New Roman" w:cs="Times New Roman"/>
          <w:szCs w:val="24"/>
        </w:rPr>
        <w:t>,</w:t>
      </w:r>
      <w:r>
        <w:rPr>
          <w:rFonts w:eastAsia="Times New Roman" w:cs="Times New Roman"/>
          <w:szCs w:val="24"/>
        </w:rPr>
        <w:t xml:space="preserve"> πράγμα που σήμαινε ότι</w:t>
      </w:r>
      <w:r>
        <w:rPr>
          <w:rFonts w:eastAsia="Times New Roman" w:cs="Times New Roman"/>
          <w:szCs w:val="24"/>
        </w:rPr>
        <w:t>,</w:t>
      </w:r>
      <w:r>
        <w:rPr>
          <w:rFonts w:eastAsia="Times New Roman" w:cs="Times New Roman"/>
          <w:szCs w:val="24"/>
        </w:rPr>
        <w:t xml:space="preserve"> σε περίπτωση που το ελληνικό δημόσιο, η Γενική Γραμματεία Αθλητισμού, κατέβα</w:t>
      </w:r>
      <w:r>
        <w:rPr>
          <w:rFonts w:eastAsia="Times New Roman" w:cs="Times New Roman"/>
          <w:szCs w:val="24"/>
        </w:rPr>
        <w:t>λ</w:t>
      </w:r>
      <w:r>
        <w:rPr>
          <w:rFonts w:eastAsia="Times New Roman" w:cs="Times New Roman"/>
          <w:szCs w:val="24"/>
        </w:rPr>
        <w:t>λε την τακτική επιχορήγηση</w:t>
      </w:r>
      <w:r>
        <w:rPr>
          <w:rFonts w:eastAsia="Times New Roman" w:cs="Times New Roman"/>
          <w:szCs w:val="24"/>
        </w:rPr>
        <w:t>,</w:t>
      </w:r>
      <w:r>
        <w:rPr>
          <w:rFonts w:eastAsia="Times New Roman" w:cs="Times New Roman"/>
          <w:szCs w:val="24"/>
        </w:rPr>
        <w:t xml:space="preserve"> αυτή αμέσως θα κατάσ</w:t>
      </w:r>
      <w:r>
        <w:rPr>
          <w:rFonts w:eastAsia="Times New Roman" w:cs="Times New Roman"/>
          <w:szCs w:val="24"/>
        </w:rPr>
        <w:t xml:space="preserve">χονταν από την ΑΑΔΕ. Ταυτόχρονα, ήταν αδύνατο για τις υπηρεσίες να εγκρίνουν ένα τέτοιο χρηματικό </w:t>
      </w:r>
      <w:r>
        <w:rPr>
          <w:rFonts w:eastAsia="Times New Roman" w:cs="Times New Roman"/>
          <w:szCs w:val="24"/>
        </w:rPr>
        <w:lastRenderedPageBreak/>
        <w:t>ένταλμα</w:t>
      </w:r>
      <w:r>
        <w:rPr>
          <w:rFonts w:eastAsia="Times New Roman" w:cs="Times New Roman"/>
          <w:szCs w:val="24"/>
        </w:rPr>
        <w:t>,</w:t>
      </w:r>
      <w:r>
        <w:rPr>
          <w:rFonts w:eastAsia="Times New Roman" w:cs="Times New Roman"/>
          <w:szCs w:val="24"/>
        </w:rPr>
        <w:t xml:space="preserve"> με δεδομένο ότι καταπατούνταν οι κανόνες του νόμου και του Συντάγματος για την οικονομική ενίσχυση του αθλητισμού. </w:t>
      </w:r>
    </w:p>
    <w:p w14:paraId="059A160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Εμείς δίνουμε χρήματα –πολλές φορ</w:t>
      </w:r>
      <w:r>
        <w:rPr>
          <w:rFonts w:eastAsia="Times New Roman" w:cs="Times New Roman"/>
          <w:szCs w:val="24"/>
        </w:rPr>
        <w:t>ές βέβαια πηγαίνουν σε οικονομικές εκκρεμότητες, αλλά</w:t>
      </w:r>
      <w:r>
        <w:rPr>
          <w:rFonts w:eastAsia="Times New Roman" w:cs="Times New Roman"/>
          <w:szCs w:val="24"/>
        </w:rPr>
        <w:t>…</w:t>
      </w:r>
      <w:r>
        <w:rPr>
          <w:rFonts w:eastAsia="Times New Roman" w:cs="Times New Roman"/>
          <w:szCs w:val="24"/>
        </w:rPr>
        <w:t>- για τη διευκόλυνση και την προαγωγή και την προάσπιση του αθλητισμού. Αυτό εν προκειμένω δεν συνέβαινε. Για τον λόγο αυτόν ήταν αδύνατο να γίνει αυτή η καταβολή.</w:t>
      </w:r>
    </w:p>
    <w:p w14:paraId="059A160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δούμε λίγο το σήμερα. Από τις </w:t>
      </w:r>
      <w:r>
        <w:rPr>
          <w:rFonts w:eastAsia="Times New Roman" w:cs="Times New Roman"/>
          <w:szCs w:val="24"/>
        </w:rPr>
        <w:t xml:space="preserve">αρχές του έτους έχω συναντηθεί πολλές φορές με τη νέα διοίκηση της </w:t>
      </w:r>
      <w:r>
        <w:rPr>
          <w:rFonts w:eastAsia="Times New Roman" w:cs="Times New Roman"/>
          <w:szCs w:val="24"/>
        </w:rPr>
        <w:t>ο</w:t>
      </w:r>
      <w:r>
        <w:rPr>
          <w:rFonts w:eastAsia="Times New Roman" w:cs="Times New Roman"/>
          <w:szCs w:val="24"/>
        </w:rPr>
        <w:t xml:space="preserve">μοσπονδίας και συζητήσαμε διάφορες λύσεις, προκειμένου η </w:t>
      </w:r>
      <w:r>
        <w:rPr>
          <w:rFonts w:eastAsia="Times New Roman" w:cs="Times New Roman"/>
          <w:szCs w:val="24"/>
        </w:rPr>
        <w:t>ο</w:t>
      </w:r>
      <w:r>
        <w:rPr>
          <w:rFonts w:eastAsia="Times New Roman" w:cs="Times New Roman"/>
          <w:szCs w:val="24"/>
        </w:rPr>
        <w:t xml:space="preserve">μοσπονδία να ορθοποδήσει και να </w:t>
      </w:r>
      <w:proofErr w:type="spellStart"/>
      <w:r>
        <w:rPr>
          <w:rFonts w:eastAsia="Times New Roman" w:cs="Times New Roman"/>
          <w:szCs w:val="24"/>
        </w:rPr>
        <w:t>εξορθολογιστεί</w:t>
      </w:r>
      <w:proofErr w:type="spellEnd"/>
      <w:r>
        <w:rPr>
          <w:rFonts w:eastAsia="Times New Roman" w:cs="Times New Roman"/>
          <w:szCs w:val="24"/>
        </w:rPr>
        <w:t>, τέλος πάντων, η κατάσταση. Τους πρότεινα να μπουν στον εξωδικαστικό μηχανισμό, του</w:t>
      </w:r>
      <w:r>
        <w:rPr>
          <w:rFonts w:eastAsia="Times New Roman" w:cs="Times New Roman"/>
          <w:szCs w:val="24"/>
        </w:rPr>
        <w:t>ς πρότεινα να βάλουν ορκωτούς ελεγκτές να ελέγξουμε από το 2000 μέχρι και σήμερα το τι έγινε, για να μπορέσει να υπάρξει και η λογοδοσία και να λυθούν και τα δικά μας τα χέρια. Γιατί, καταλαβαίνετε, όταν πάμε να μοιράσουμε δημόσιο χρήμα θα βρεθούμε και εμε</w:t>
      </w:r>
      <w:r>
        <w:rPr>
          <w:rFonts w:eastAsia="Times New Roman" w:cs="Times New Roman"/>
          <w:szCs w:val="24"/>
        </w:rPr>
        <w:t xml:space="preserve">ίς αύριο υπόλογοι και δεν πρέπει να επαναλάβουμε όλοι μας τα λάθη του παρελθόντος. Υπήρξε </w:t>
      </w:r>
      <w:r>
        <w:rPr>
          <w:rFonts w:eastAsia="Times New Roman" w:cs="Times New Roman"/>
          <w:szCs w:val="24"/>
        </w:rPr>
        <w:lastRenderedPageBreak/>
        <w:t xml:space="preserve">μια κωλυσιεργία, μολονότι φαινόταν ότι υπάρχει καλή ανταπόκριση από την Ομοσπονδία Ποδηλασίας. </w:t>
      </w:r>
    </w:p>
    <w:p w14:paraId="059A160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Έχουμε ένα καινούρ</w:t>
      </w:r>
      <w:r>
        <w:rPr>
          <w:rFonts w:eastAsia="Times New Roman" w:cs="Times New Roman"/>
          <w:szCs w:val="24"/>
        </w:rPr>
        <w:t>γ</w:t>
      </w:r>
      <w:r>
        <w:rPr>
          <w:rFonts w:eastAsia="Times New Roman" w:cs="Times New Roman"/>
          <w:szCs w:val="24"/>
        </w:rPr>
        <w:t>ιο ευχάριστο δεδομένο, αλλά μένει να το δούμε το επ</w:t>
      </w:r>
      <w:r>
        <w:rPr>
          <w:rFonts w:eastAsia="Times New Roman" w:cs="Times New Roman"/>
          <w:szCs w:val="24"/>
        </w:rPr>
        <w:t>όμενο διάστημα</w:t>
      </w:r>
      <w:r>
        <w:rPr>
          <w:rFonts w:eastAsia="Times New Roman" w:cs="Times New Roman"/>
          <w:szCs w:val="24"/>
        </w:rPr>
        <w:t>,</w:t>
      </w:r>
      <w:r>
        <w:rPr>
          <w:rFonts w:eastAsia="Times New Roman" w:cs="Times New Roman"/>
          <w:szCs w:val="24"/>
        </w:rPr>
        <w:t xml:space="preserve"> γιατί θα ασκηθούν ένδικα μέσα. Υπάρχει μία απόφαση του Διοικητικού Πρωτοδικείου Αθήνας</w:t>
      </w:r>
      <w:r>
        <w:rPr>
          <w:rFonts w:eastAsia="Times New Roman" w:cs="Times New Roman"/>
          <w:szCs w:val="24"/>
        </w:rPr>
        <w:t>,</w:t>
      </w:r>
      <w:r>
        <w:rPr>
          <w:rFonts w:eastAsia="Times New Roman" w:cs="Times New Roman"/>
          <w:szCs w:val="24"/>
        </w:rPr>
        <w:t xml:space="preserve"> με την οποία απέρριψε την απόρριψη μιας προσφυγής της αρμόδιας διεύθυνσης της ΑΑΔΕ και το χρέος τελικά από τ</w:t>
      </w:r>
      <w:r>
        <w:rPr>
          <w:rFonts w:eastAsia="Times New Roman" w:cs="Times New Roman"/>
          <w:szCs w:val="24"/>
        </w:rPr>
        <w:t>ις</w:t>
      </w:r>
      <w:r>
        <w:rPr>
          <w:rFonts w:eastAsia="Times New Roman" w:cs="Times New Roman"/>
          <w:szCs w:val="24"/>
        </w:rPr>
        <w:t xml:space="preserve"> 800.000 περιορίστηκε στ</w:t>
      </w:r>
      <w:r>
        <w:rPr>
          <w:rFonts w:eastAsia="Times New Roman" w:cs="Times New Roman"/>
          <w:szCs w:val="24"/>
        </w:rPr>
        <w:t>ις</w:t>
      </w:r>
      <w:r>
        <w:rPr>
          <w:rFonts w:eastAsia="Times New Roman" w:cs="Times New Roman"/>
          <w:szCs w:val="24"/>
        </w:rPr>
        <w:t xml:space="preserve"> 25.000 ευρώ. Έχουν ασκηθεί ένδικα μέσα, δεν έχουμε ακόμα πληροφόρηση από την ΑΑΔΕ για αυτό. Αλλά, όμως, σε κάθε περίπτωση</w:t>
      </w:r>
      <w:r>
        <w:rPr>
          <w:rFonts w:eastAsia="Times New Roman" w:cs="Times New Roman"/>
          <w:szCs w:val="24"/>
        </w:rPr>
        <w:t>,</w:t>
      </w:r>
      <w:r>
        <w:rPr>
          <w:rFonts w:eastAsia="Times New Roman" w:cs="Times New Roman"/>
          <w:szCs w:val="24"/>
        </w:rPr>
        <w:t xml:space="preserve"> εμείς θέλουμε, ως απαραίτητο στοιχείο, να ξεκινήσει ο οικονομικός έλεγχος στην </w:t>
      </w:r>
      <w:r>
        <w:rPr>
          <w:rFonts w:eastAsia="Times New Roman" w:cs="Times New Roman"/>
          <w:szCs w:val="24"/>
        </w:rPr>
        <w:t>ο</w:t>
      </w:r>
      <w:r>
        <w:rPr>
          <w:rFonts w:eastAsia="Times New Roman" w:cs="Times New Roman"/>
          <w:szCs w:val="24"/>
        </w:rPr>
        <w:t xml:space="preserve">μοσπονδία. </w:t>
      </w:r>
    </w:p>
    <w:p w14:paraId="059A160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Όλο αυτό το διάστημα εξασφαλίζουμε τη μι</w:t>
      </w:r>
      <w:r>
        <w:rPr>
          <w:rFonts w:eastAsia="Times New Roman" w:cs="Times New Roman"/>
          <w:szCs w:val="24"/>
        </w:rPr>
        <w:t>σθοδοσία των εργαζομένων και σε συνεργασία με την ΑΑΔΕ, τα χρήματα αυτά άλλωστε είναι ακατάσχετα, είναι τα χρήματα της μισθοδοσίας και προσπαθούμε να συνεχιστεί απρόσκοπτα η λειτουργία του ποδηλατοδρομίου. Το ποδηλατοδρόμιο λειτούργησε κανονικά για το πανε</w:t>
      </w:r>
      <w:r>
        <w:rPr>
          <w:rFonts w:eastAsia="Times New Roman" w:cs="Times New Roman"/>
          <w:szCs w:val="24"/>
        </w:rPr>
        <w:t xml:space="preserve">λλήνιο πρωτάθλημα με λύσεις που βρήκαμε από τη διοίκηση, δεν έχει κλείσει ποτέ για τους αθλητές. </w:t>
      </w:r>
      <w:r>
        <w:rPr>
          <w:rFonts w:eastAsia="Times New Roman" w:cs="Times New Roman"/>
          <w:szCs w:val="24"/>
        </w:rPr>
        <w:lastRenderedPageBreak/>
        <w:t xml:space="preserve">Και το ξεκαθαρίζω, ό,τι και να γίνει στην </w:t>
      </w:r>
      <w:r>
        <w:rPr>
          <w:rFonts w:eastAsia="Times New Roman" w:cs="Times New Roman"/>
          <w:szCs w:val="24"/>
        </w:rPr>
        <w:t>ο</w:t>
      </w:r>
      <w:r>
        <w:rPr>
          <w:rFonts w:eastAsia="Times New Roman" w:cs="Times New Roman"/>
          <w:szCs w:val="24"/>
        </w:rPr>
        <w:t>μοσπονδία και ό,τι και να ακούμε ή να διαβάζουμε –αυτά θα τα συζητήσουμε υποθέτω στον δεύτερο γύρο-</w:t>
      </w:r>
      <w:r>
        <w:rPr>
          <w:rFonts w:eastAsia="Times New Roman" w:cs="Times New Roman"/>
          <w:szCs w:val="24"/>
        </w:rPr>
        <w:t>,</w:t>
      </w:r>
      <w:r>
        <w:rPr>
          <w:rFonts w:eastAsia="Times New Roman" w:cs="Times New Roman"/>
          <w:szCs w:val="24"/>
        </w:rPr>
        <w:t xml:space="preserve"> δεν υπάρχει περ</w:t>
      </w:r>
      <w:r>
        <w:rPr>
          <w:rFonts w:eastAsia="Times New Roman" w:cs="Times New Roman"/>
          <w:szCs w:val="24"/>
        </w:rPr>
        <w:t>ίπτωση η ελληνική αγωνιστική ποδηλασία να μην έχει μέρος το οποίο να μπορεί να το χρησιμοποιήσει για προπόνηση, όπως το Ολυμπιακό Στάδιο, με τα προβλήματα τα πολύ μεγάλα, βέβαια, που έχει.</w:t>
      </w:r>
    </w:p>
    <w:p w14:paraId="059A160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Αυτά και θα επανέλθω.</w:t>
      </w:r>
    </w:p>
    <w:p w14:paraId="059A160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w:t>
      </w:r>
      <w:r>
        <w:rPr>
          <w:rFonts w:eastAsia="Times New Roman" w:cs="Times New Roman"/>
          <w:szCs w:val="24"/>
        </w:rPr>
        <w:t xml:space="preserve">έχει ο κ. </w:t>
      </w:r>
      <w:proofErr w:type="spellStart"/>
      <w:r>
        <w:rPr>
          <w:rFonts w:eastAsia="Times New Roman" w:cs="Times New Roman"/>
          <w:szCs w:val="24"/>
        </w:rPr>
        <w:t>Αμυράς</w:t>
      </w:r>
      <w:proofErr w:type="spellEnd"/>
      <w:r>
        <w:rPr>
          <w:rFonts w:eastAsia="Times New Roman" w:cs="Times New Roman"/>
          <w:szCs w:val="24"/>
        </w:rPr>
        <w:t>, για τρία λεπτά.</w:t>
      </w:r>
    </w:p>
    <w:p w14:paraId="059A160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59A160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Αγαπητέ Υπουργέ, κρατώ αυτό που είπατε στο τέλος ότι ό,τι και να γίνει οι αθλητές μας θα έχουν πρόσβαση ευχερή στο ΟΑΚΑ για να προπονούνται. Μην ξεχνάμε ότι σε δύο χρόνια από τώρα</w:t>
      </w:r>
      <w:r>
        <w:rPr>
          <w:rFonts w:eastAsia="Times New Roman" w:cs="Times New Roman"/>
          <w:szCs w:val="24"/>
        </w:rPr>
        <w:t xml:space="preserve"> στο Τόκ</w:t>
      </w:r>
      <w:r>
        <w:rPr>
          <w:rFonts w:eastAsia="Times New Roman" w:cs="Times New Roman"/>
          <w:szCs w:val="24"/>
        </w:rPr>
        <w:t>ι</w:t>
      </w:r>
      <w:r>
        <w:rPr>
          <w:rFonts w:eastAsia="Times New Roman" w:cs="Times New Roman"/>
          <w:szCs w:val="24"/>
        </w:rPr>
        <w:t xml:space="preserve">ο έχουμε τους Ολυμπιακούς Αγώνες. Μην ξεχνάμε ότι, για παράδειγμα, ο </w:t>
      </w:r>
      <w:proofErr w:type="spellStart"/>
      <w:r>
        <w:rPr>
          <w:rFonts w:eastAsia="Times New Roman" w:cs="Times New Roman"/>
          <w:szCs w:val="24"/>
        </w:rPr>
        <w:t>Βολικάκης</w:t>
      </w:r>
      <w:proofErr w:type="spellEnd"/>
      <w:r>
        <w:rPr>
          <w:rFonts w:eastAsia="Times New Roman" w:cs="Times New Roman"/>
          <w:szCs w:val="24"/>
        </w:rPr>
        <w:t xml:space="preserve"> είναι πρώτος στην παγκόσμια κατάταξη. Πρέπει να τον </w:t>
      </w:r>
      <w:r>
        <w:rPr>
          <w:rFonts w:eastAsia="Times New Roman" w:cs="Times New Roman"/>
          <w:szCs w:val="24"/>
        </w:rPr>
        <w:lastRenderedPageBreak/>
        <w:t>ενισχύσουμε και όχι μόνο αυτόν, αλλά και τους υπόλοιπους αθλητές μας και τους λιγότερο γνωστούς.</w:t>
      </w:r>
    </w:p>
    <w:p w14:paraId="059A160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Εγώ θυμάμαι εδώ, σε</w:t>
      </w:r>
      <w:r>
        <w:rPr>
          <w:rFonts w:eastAsia="Times New Roman" w:cs="Times New Roman"/>
          <w:szCs w:val="24"/>
        </w:rPr>
        <w:t xml:space="preserve"> αυτή την Αίθουσα, αγαπητέ Πρόεδρε, που είχαμε καλέσει τους </w:t>
      </w:r>
      <w:r>
        <w:rPr>
          <w:rFonts w:eastAsia="Times New Roman" w:cs="Times New Roman"/>
          <w:szCs w:val="24"/>
        </w:rPr>
        <w:t>Ο</w:t>
      </w:r>
      <w:r>
        <w:rPr>
          <w:rFonts w:eastAsia="Times New Roman" w:cs="Times New Roman"/>
          <w:szCs w:val="24"/>
        </w:rPr>
        <w:t xml:space="preserve">λυμπιονίκες, τους αθλητές και μίλησε η Άννα </w:t>
      </w:r>
      <w:proofErr w:type="spellStart"/>
      <w:r>
        <w:rPr>
          <w:rFonts w:eastAsia="Times New Roman" w:cs="Times New Roman"/>
          <w:szCs w:val="24"/>
        </w:rPr>
        <w:t>Κορακάκη</w:t>
      </w:r>
      <w:proofErr w:type="spellEnd"/>
      <w:r>
        <w:rPr>
          <w:rFonts w:eastAsia="Times New Roman" w:cs="Times New Roman"/>
          <w:szCs w:val="24"/>
        </w:rPr>
        <w:t xml:space="preserve">, για παράδειγμα, η </w:t>
      </w:r>
      <w:r>
        <w:rPr>
          <w:rFonts w:eastAsia="Times New Roman" w:cs="Times New Roman"/>
          <w:szCs w:val="24"/>
        </w:rPr>
        <w:t>Ο</w:t>
      </w:r>
      <w:r>
        <w:rPr>
          <w:rFonts w:eastAsia="Times New Roman" w:cs="Times New Roman"/>
          <w:szCs w:val="24"/>
        </w:rPr>
        <w:t>λυμπιονίκης μας στη σκοποβολή, η οποία είχε πει το εξής απλό, που εμένα τουλάχιστον με βρίσκει απόλυτα σύμφωνο, ότι ο αθλη</w:t>
      </w:r>
      <w:r>
        <w:rPr>
          <w:rFonts w:eastAsia="Times New Roman" w:cs="Times New Roman"/>
          <w:szCs w:val="24"/>
        </w:rPr>
        <w:t xml:space="preserve">τισμός </w:t>
      </w:r>
      <w:proofErr w:type="spellStart"/>
      <w:r>
        <w:rPr>
          <w:rFonts w:eastAsia="Times New Roman" w:cs="Times New Roman"/>
          <w:szCs w:val="24"/>
        </w:rPr>
        <w:t>ίσον</w:t>
      </w:r>
      <w:proofErr w:type="spellEnd"/>
      <w:r>
        <w:rPr>
          <w:rFonts w:eastAsia="Times New Roman" w:cs="Times New Roman"/>
          <w:szCs w:val="24"/>
        </w:rPr>
        <w:t xml:space="preserve"> ανάπτυξη.</w:t>
      </w:r>
    </w:p>
    <w:p w14:paraId="059A160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όταν λέμε ανάπτυξη, δεν μιλάμε μόνο στενά οικονομική, αλλά και πολιτισμική, πνευματική, ψυχολογική, χίλια δυο. Ο όρος αυτός χωράει χίλιες δύο έννοιες. </w:t>
      </w:r>
    </w:p>
    <w:p w14:paraId="059A160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Αγαπητέ Υπουργέ, ξέρω ότι το χρέος όντως έχει εντοπιστεί πλέον και έχει κατέβ</w:t>
      </w:r>
      <w:r>
        <w:rPr>
          <w:rFonts w:eastAsia="Times New Roman" w:cs="Times New Roman"/>
          <w:szCs w:val="24"/>
        </w:rPr>
        <w:t xml:space="preserve">ει από τις 800.000 ευρώ στις 27.000-26.000 ευρώ, δεν ξέρω ακριβώς πόσο είναι. Έχω την αίσθηση ότι ο κ. </w:t>
      </w:r>
      <w:proofErr w:type="spellStart"/>
      <w:r>
        <w:rPr>
          <w:rFonts w:eastAsia="Times New Roman" w:cs="Times New Roman"/>
          <w:szCs w:val="24"/>
        </w:rPr>
        <w:t>Νώντας</w:t>
      </w:r>
      <w:proofErr w:type="spellEnd"/>
      <w:r>
        <w:rPr>
          <w:rFonts w:eastAsia="Times New Roman" w:cs="Times New Roman"/>
          <w:szCs w:val="24"/>
        </w:rPr>
        <w:t xml:space="preserve"> Σαρρής κάνει καλή δουλειά και βρίσκει λύσεις.</w:t>
      </w:r>
    </w:p>
    <w:p w14:paraId="059A160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Όμως, θέλω τώρα να σας πω το εξής</w:t>
      </w:r>
      <w:r>
        <w:rPr>
          <w:rFonts w:eastAsia="Times New Roman" w:cs="Times New Roman"/>
          <w:szCs w:val="24"/>
        </w:rPr>
        <w:t>.</w:t>
      </w:r>
      <w:r>
        <w:rPr>
          <w:rFonts w:eastAsia="Times New Roman" w:cs="Times New Roman"/>
          <w:szCs w:val="24"/>
        </w:rPr>
        <w:t xml:space="preserve"> Θέλω να σας κάνω συμμέτοχο σε κάτι που νομίζω ότι θα έχει ευεργετ</w:t>
      </w:r>
      <w:r>
        <w:rPr>
          <w:rFonts w:eastAsia="Times New Roman" w:cs="Times New Roman"/>
          <w:szCs w:val="24"/>
        </w:rPr>
        <w:t xml:space="preserve">ικές, πολύ θετικές συνέπειες και για την ποδηλασία, όχι την αγωνιστική, την ευρύτερη αθλητική, αλλά και τουριστικά για τη χώρα. </w:t>
      </w:r>
    </w:p>
    <w:p w14:paraId="059A161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συναντηθεί με την κ. Κουντουρά, έχω κλείσει ραντεβού με τον κ. </w:t>
      </w:r>
      <w:proofErr w:type="spellStart"/>
      <w:r>
        <w:rPr>
          <w:rFonts w:eastAsia="Times New Roman" w:cs="Times New Roman"/>
          <w:szCs w:val="24"/>
        </w:rPr>
        <w:t>Σπίρτζη</w:t>
      </w:r>
      <w:proofErr w:type="spellEnd"/>
      <w:r>
        <w:rPr>
          <w:rFonts w:eastAsia="Times New Roman" w:cs="Times New Roman"/>
          <w:szCs w:val="24"/>
        </w:rPr>
        <w:t xml:space="preserve">, όμως έχω μιλήσει, πρώτα απ’ όλα, 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 να κάνουμε το εξής</w:t>
      </w:r>
      <w:r>
        <w:rPr>
          <w:rFonts w:eastAsia="Times New Roman" w:cs="Times New Roman"/>
          <w:szCs w:val="24"/>
        </w:rPr>
        <w:t>.</w:t>
      </w:r>
      <w:r>
        <w:rPr>
          <w:rFonts w:eastAsia="Times New Roman" w:cs="Times New Roman"/>
          <w:szCs w:val="24"/>
        </w:rPr>
        <w:t xml:space="preserve"> Τι εννοώ με το «να κάνουμε»; Να δοθεί η δυνατότητα να κυκλοφορεί στο σιδηροδρομικό δίκτυο της Πελοποννήσου, που είναι κλειστό ως γνωστό, αυτές οι </w:t>
      </w:r>
      <w:proofErr w:type="spellStart"/>
      <w:r>
        <w:rPr>
          <w:rFonts w:eastAsia="Times New Roman" w:cs="Times New Roman"/>
          <w:szCs w:val="24"/>
        </w:rPr>
        <w:t>ποδηλατοδρεζίνες</w:t>
      </w:r>
      <w:proofErr w:type="spellEnd"/>
      <w:r>
        <w:rPr>
          <w:rFonts w:eastAsia="Times New Roman" w:cs="Times New Roman"/>
          <w:szCs w:val="24"/>
        </w:rPr>
        <w:t xml:space="preserve">. Ενδεχομένως τις ξέρετε εσείς, είναι αυτά τα ποδήλατα καθίσματα που </w:t>
      </w:r>
      <w:r>
        <w:rPr>
          <w:rFonts w:eastAsia="Times New Roman" w:cs="Times New Roman"/>
          <w:szCs w:val="24"/>
        </w:rPr>
        <w:t>μπαίνουν πάνω στις ράγες του τρένου και οικογένειες μπορούν να κάνουν ποδηλατικό, σιδηροδρομικό τουρισμό. Αυτό συμβαίνει στη Γερμανία, συμβαίνει στον Καναδά, συμβαίνει στις Ηνωμένες Πολιτείες της Αμερικής και ξαφνικά θα σας πω μόνο ότι από τη Γερμανία, αγα</w:t>
      </w:r>
      <w:r>
        <w:rPr>
          <w:rFonts w:eastAsia="Times New Roman" w:cs="Times New Roman"/>
          <w:szCs w:val="24"/>
        </w:rPr>
        <w:t xml:space="preserve">πητέ Υπουργέ, τριάντα μικρές τοπικές εταιρείες συγκροτήθηκαν από ντόπιους ανθρώπους ανά περίπτωση και νοικιάζουν αυτές τις </w:t>
      </w:r>
      <w:proofErr w:type="spellStart"/>
      <w:r>
        <w:rPr>
          <w:rFonts w:eastAsia="Times New Roman" w:cs="Times New Roman"/>
          <w:szCs w:val="24"/>
        </w:rPr>
        <w:t>δρεζίνες</w:t>
      </w:r>
      <w:proofErr w:type="spellEnd"/>
      <w:r>
        <w:rPr>
          <w:rFonts w:eastAsia="Times New Roman" w:cs="Times New Roman"/>
          <w:szCs w:val="24"/>
        </w:rPr>
        <w:t xml:space="preserve"> σε μια εγκαταλελειμμένη σιδηροδρομική γραμμή στην Αμερική και μέσα σε τρεις μήνες -η γραμμή είναι μικρή, μόνο τριάντα χιλιόμ</w:t>
      </w:r>
      <w:r>
        <w:rPr>
          <w:rFonts w:eastAsia="Times New Roman" w:cs="Times New Roman"/>
          <w:szCs w:val="24"/>
        </w:rPr>
        <w:t xml:space="preserve">ετρα είναι όλη κι όλη- την επισκέφθηκαν </w:t>
      </w:r>
      <w:r>
        <w:rPr>
          <w:rFonts w:eastAsia="Times New Roman" w:cs="Times New Roman"/>
          <w:szCs w:val="24"/>
        </w:rPr>
        <w:t xml:space="preserve">ογδόντα χιλιάδες </w:t>
      </w:r>
      <w:r>
        <w:rPr>
          <w:rFonts w:eastAsia="Times New Roman" w:cs="Times New Roman"/>
          <w:szCs w:val="24"/>
        </w:rPr>
        <w:t xml:space="preserve">οικογένειες που ήθελαν να </w:t>
      </w:r>
      <w:proofErr w:type="spellStart"/>
      <w:r>
        <w:rPr>
          <w:rFonts w:eastAsia="Times New Roman" w:cs="Times New Roman"/>
          <w:szCs w:val="24"/>
        </w:rPr>
        <w:t>ποδηλατήσουν</w:t>
      </w:r>
      <w:proofErr w:type="spellEnd"/>
      <w:r>
        <w:rPr>
          <w:rFonts w:eastAsia="Times New Roman" w:cs="Times New Roman"/>
          <w:szCs w:val="24"/>
        </w:rPr>
        <w:t>.</w:t>
      </w:r>
    </w:p>
    <w:p w14:paraId="059A161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εμείς από την Ελευσίνα έως την Κατάρα, έως την Κακιά Σκάλα, να το πω έτσι, έχουμε είκοσι χιλιόμετρα αναξιοποίητου σιδηροδρομικού δικτύου. Και η</w:t>
      </w:r>
      <w:r>
        <w:rPr>
          <w:rFonts w:eastAsia="Times New Roman" w:cs="Times New Roman"/>
          <w:szCs w:val="24"/>
        </w:rPr>
        <w:t xml:space="preserve">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μο</w:t>
      </w:r>
      <w:r>
        <w:rPr>
          <w:rFonts w:eastAsia="Times New Roman" w:cs="Times New Roman"/>
          <w:szCs w:val="24"/>
        </w:rPr>
        <w:t>ύ</w:t>
      </w:r>
      <w:r>
        <w:rPr>
          <w:rFonts w:eastAsia="Times New Roman" w:cs="Times New Roman"/>
          <w:szCs w:val="24"/>
        </w:rPr>
        <w:t xml:space="preserve"> λέει:  «Βεβαίως, είναι πολύ καλή ιδέα. Συντονίστε τη. Εμείς απλά δεν θα βάλουμε χρήματα, θα σας δώσουμε τη δυνατότητα να αξιοποιήσετε τις ράγες</w:t>
      </w:r>
      <w:r>
        <w:rPr>
          <w:rFonts w:eastAsia="Times New Roman" w:cs="Times New Roman"/>
          <w:szCs w:val="24"/>
        </w:rPr>
        <w:t>,</w:t>
      </w:r>
      <w:r>
        <w:rPr>
          <w:rFonts w:eastAsia="Times New Roman" w:cs="Times New Roman"/>
          <w:szCs w:val="24"/>
        </w:rPr>
        <w:t xml:space="preserve"> που δεν τις χρησιμοποιούμε ούτως ή άλλως, αλλά να συνεννοηθείτε για τις άδειες με τα Υπουργεία».</w:t>
      </w:r>
    </w:p>
    <w:p w14:paraId="059A161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Ποιο είναι το όραμά μου, αγαπητέ Υπουργέ; Πώς υπάρχουν αυτές οι μικρές τοπικές εταιρείες που νοικιάζουν κανό-καγιάκ στα ποτάμια και στα βουνά ή ποδήλατα ή</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 xml:space="preserve">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μικροδραστηριότητες</w:t>
      </w:r>
      <w:proofErr w:type="spellEnd"/>
      <w:r>
        <w:rPr>
          <w:rFonts w:eastAsia="Times New Roman" w:cs="Times New Roman"/>
          <w:szCs w:val="24"/>
        </w:rPr>
        <w:t>…</w:t>
      </w:r>
    </w:p>
    <w:p w14:paraId="059A1613"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9A1614"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ολοκληρώστε</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Έχουμε θέμα χρόνου, να κλείσουμε τη συνεδρίαση. </w:t>
      </w:r>
    </w:p>
    <w:p w14:paraId="059A1615"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ΑΜΥΡΑΣ: </w:t>
      </w:r>
      <w:r>
        <w:rPr>
          <w:rFonts w:eastAsia="Times New Roman" w:cs="Times New Roman"/>
          <w:szCs w:val="24"/>
        </w:rPr>
        <w:t>Ολοκληρώνω, κύριε Πρόεδρε.</w:t>
      </w:r>
    </w:p>
    <w:p w14:paraId="059A1616"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lastRenderedPageBreak/>
        <w:t>Εμένα το όραμά μου είναι να αφήσουμε τους ντόπιους ανθρώπους να δουλέψουν με τέτοιου είδους εναλλακτικές τουριστικές δραστηριότητες και</w:t>
      </w:r>
      <w:r>
        <w:rPr>
          <w:rFonts w:eastAsia="Times New Roman" w:cs="Times New Roman"/>
          <w:szCs w:val="24"/>
        </w:rPr>
        <w:t>,</w:t>
      </w:r>
      <w:r>
        <w:rPr>
          <w:rFonts w:eastAsia="Times New Roman" w:cs="Times New Roman"/>
          <w:szCs w:val="24"/>
        </w:rPr>
        <w:t xml:space="preserve"> βεβαίως, με αυτόν τον τρόπο να προωθήσουν εξαιρετικά τον σιδηροδρομικό ποδηλατικό τ</w:t>
      </w:r>
      <w:r>
        <w:rPr>
          <w:rFonts w:eastAsia="Times New Roman" w:cs="Times New Roman"/>
          <w:szCs w:val="24"/>
        </w:rPr>
        <w:t xml:space="preserve">ουρισμό, που σας λέω ότι είναι ένα κομμάτι υγιέστατου οικονομικού προφίλ για μια χώρα σαν τη δική μας. </w:t>
      </w:r>
    </w:p>
    <w:p w14:paraId="059A1617"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59A1618"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και εγώ.</w:t>
      </w:r>
    </w:p>
    <w:p w14:paraId="059A1619"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 όμως, να είστε σύντομος, γιατί πρέπει να κλείσουμ</w:t>
      </w:r>
      <w:r>
        <w:rPr>
          <w:rFonts w:eastAsia="Times New Roman" w:cs="Times New Roman"/>
          <w:szCs w:val="24"/>
        </w:rPr>
        <w:t>ε τη συνεδρίαση.</w:t>
      </w:r>
    </w:p>
    <w:p w14:paraId="059A161A"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Κύριε Πρόεδρε, θα είμαι πάρα πολύ σύντομος. </w:t>
      </w:r>
    </w:p>
    <w:p w14:paraId="059A161B"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για το τελευταίο που είπατε</w:t>
      </w:r>
      <w:r>
        <w:rPr>
          <w:rFonts w:eastAsia="Times New Roman" w:cs="Times New Roman"/>
          <w:szCs w:val="24"/>
        </w:rPr>
        <w:t>.</w:t>
      </w:r>
      <w:r>
        <w:rPr>
          <w:rFonts w:eastAsia="Times New Roman" w:cs="Times New Roman"/>
          <w:szCs w:val="24"/>
        </w:rPr>
        <w:t xml:space="preserve"> Μου φαίνεται μια εξαιρετική ιδέα. Θα ήθελα να το κουβεντιάσουμε και εκτενέστερα, να δούμε τα</w:t>
      </w:r>
      <w:r>
        <w:rPr>
          <w:rFonts w:eastAsia="Times New Roman" w:cs="Times New Roman"/>
          <w:szCs w:val="24"/>
        </w:rPr>
        <w:t xml:space="preserve"> τεχνικά ζητήματα, </w:t>
      </w:r>
      <w:r>
        <w:rPr>
          <w:rFonts w:eastAsia="Times New Roman" w:cs="Times New Roman"/>
          <w:szCs w:val="24"/>
        </w:rPr>
        <w:t>όπως,</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τις διαβάσεις κ</w:t>
      </w:r>
      <w:r>
        <w:rPr>
          <w:rFonts w:eastAsia="Times New Roman" w:cs="Times New Roman"/>
          <w:szCs w:val="24"/>
        </w:rPr>
        <w:t>.</w:t>
      </w:r>
      <w:r>
        <w:rPr>
          <w:rFonts w:eastAsia="Times New Roman" w:cs="Times New Roman"/>
          <w:szCs w:val="24"/>
        </w:rPr>
        <w:t>λπ., αλλά εδώ να δούμε ειδικά στην Πελοπόν</w:t>
      </w:r>
      <w:r>
        <w:rPr>
          <w:rFonts w:eastAsia="Times New Roman" w:cs="Times New Roman"/>
          <w:szCs w:val="24"/>
        </w:rPr>
        <w:lastRenderedPageBreak/>
        <w:t xml:space="preserve">νησο και μέσω των εθνικών αθλητικών κέντρων που έχουμε εκεί και ανήκουν στο </w:t>
      </w:r>
      <w:r>
        <w:rPr>
          <w:rFonts w:eastAsia="Times New Roman" w:cs="Times New Roman"/>
          <w:szCs w:val="24"/>
        </w:rPr>
        <w:t>δ</w:t>
      </w:r>
      <w:r>
        <w:rPr>
          <w:rFonts w:eastAsia="Times New Roman" w:cs="Times New Roman"/>
          <w:szCs w:val="24"/>
        </w:rPr>
        <w:t xml:space="preserve">ημόσιο αν μπορούμε να βοηθήσουμε για να τρέξουμε, να δώσουμε το </w:t>
      </w:r>
      <w:proofErr w:type="spellStart"/>
      <w:r>
        <w:rPr>
          <w:rFonts w:eastAsia="Times New Roman" w:cs="Times New Roman"/>
          <w:szCs w:val="24"/>
        </w:rPr>
        <w:t>μπουστάρισμ</w:t>
      </w:r>
      <w:r>
        <w:rPr>
          <w:rFonts w:eastAsia="Times New Roman" w:cs="Times New Roman"/>
          <w:szCs w:val="24"/>
        </w:rPr>
        <w:t>α</w:t>
      </w:r>
      <w:proofErr w:type="spellEnd"/>
      <w:r>
        <w:rPr>
          <w:rFonts w:eastAsia="Times New Roman" w:cs="Times New Roman"/>
          <w:szCs w:val="24"/>
        </w:rPr>
        <w:t>, τέλος πάντων, που</w:t>
      </w:r>
      <w:r>
        <w:rPr>
          <w:rFonts w:eastAsia="Times New Roman" w:cs="Times New Roman"/>
          <w:szCs w:val="24"/>
        </w:rPr>
        <w:t>,</w:t>
      </w:r>
      <w:r>
        <w:rPr>
          <w:rFonts w:eastAsia="Times New Roman" w:cs="Times New Roman"/>
          <w:szCs w:val="24"/>
        </w:rPr>
        <w:t xml:space="preserve"> δυστυχώς, χρειάζεται πολλές φορές από το </w:t>
      </w:r>
      <w:r>
        <w:rPr>
          <w:rFonts w:eastAsia="Times New Roman" w:cs="Times New Roman"/>
          <w:szCs w:val="24"/>
        </w:rPr>
        <w:t>δ</w:t>
      </w:r>
      <w:r>
        <w:rPr>
          <w:rFonts w:eastAsia="Times New Roman" w:cs="Times New Roman"/>
          <w:szCs w:val="24"/>
        </w:rPr>
        <w:t>ημόσιο.</w:t>
      </w:r>
    </w:p>
    <w:p w14:paraId="059A161C"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Από εκεί και μετά, οι αθλητές μας θα έχουν ευχερή πρόσβαση στο ΟΑΚΑ</w:t>
      </w:r>
      <w:r>
        <w:rPr>
          <w:rFonts w:eastAsia="Times New Roman" w:cs="Times New Roman"/>
          <w:szCs w:val="24"/>
        </w:rPr>
        <w:t>,</w:t>
      </w:r>
      <w:r>
        <w:rPr>
          <w:rFonts w:eastAsia="Times New Roman" w:cs="Times New Roman"/>
          <w:szCs w:val="24"/>
        </w:rPr>
        <w:t xml:space="preserve"> σε αυτή την προβληματική εγκατάσταση. Σας θυμίζω ότι είναι μια εγκατάσταση, στην οποία, έτσι όπως έχει δομηθεί και έχει φτιαχτεί, πληρώνουμε 500.000 ευρώ πετρέλαιο</w:t>
      </w:r>
      <w:r>
        <w:rPr>
          <w:rFonts w:eastAsia="Times New Roman" w:cs="Times New Roman"/>
          <w:szCs w:val="24"/>
        </w:rPr>
        <w:t>,</w:t>
      </w:r>
      <w:r>
        <w:rPr>
          <w:rFonts w:eastAsia="Times New Roman" w:cs="Times New Roman"/>
          <w:szCs w:val="24"/>
        </w:rPr>
        <w:t xml:space="preserve"> για να μην έχουν τα παιδιά θέρμανση. Τα παιδιά παγώνουν και</w:t>
      </w:r>
      <w:r>
        <w:rPr>
          <w:rFonts w:eastAsia="Times New Roman" w:cs="Times New Roman"/>
          <w:szCs w:val="24"/>
        </w:rPr>
        <w:t>,</w:t>
      </w:r>
      <w:r>
        <w:rPr>
          <w:rFonts w:eastAsia="Times New Roman" w:cs="Times New Roman"/>
          <w:szCs w:val="24"/>
        </w:rPr>
        <w:t xml:space="preserve"> παρ’ όλα αυτά, κοστίζει στο </w:t>
      </w:r>
      <w:r>
        <w:rPr>
          <w:rFonts w:eastAsia="Times New Roman" w:cs="Times New Roman"/>
          <w:szCs w:val="24"/>
        </w:rPr>
        <w:t>δ</w:t>
      </w:r>
      <w:r>
        <w:rPr>
          <w:rFonts w:eastAsia="Times New Roman" w:cs="Times New Roman"/>
          <w:szCs w:val="24"/>
        </w:rPr>
        <w:t xml:space="preserve">ημόσιο 500.000 ευρώ. </w:t>
      </w:r>
    </w:p>
    <w:p w14:paraId="059A161D"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της άποψης και είμαι της άποψης -και σε αυτή την τακτική δουλεύουμε, μολονότι τσακωνόμαστε με την </w:t>
      </w:r>
      <w:r>
        <w:rPr>
          <w:rFonts w:eastAsia="Times New Roman" w:cs="Times New Roman"/>
          <w:szCs w:val="24"/>
        </w:rPr>
        <w:t>ο</w:t>
      </w:r>
      <w:r>
        <w:rPr>
          <w:rFonts w:eastAsia="Times New Roman" w:cs="Times New Roman"/>
          <w:szCs w:val="24"/>
        </w:rPr>
        <w:t>μοσπονδία και με τον κ. Σαρρή</w:t>
      </w:r>
      <w:r>
        <w:rPr>
          <w:rFonts w:eastAsia="Times New Roman" w:cs="Times New Roman"/>
          <w:szCs w:val="24"/>
        </w:rPr>
        <w:t>,</w:t>
      </w:r>
      <w:r>
        <w:rPr>
          <w:rFonts w:eastAsia="Times New Roman" w:cs="Times New Roman"/>
          <w:szCs w:val="24"/>
        </w:rPr>
        <w:t xml:space="preserve"> που πραγματικά προσπαθεί να βρει λύσεις μέσα σε αυτόν τον κυκεώνα των προβλημάτων- ότι θα πρέπει</w:t>
      </w:r>
      <w:r>
        <w:rPr>
          <w:rFonts w:eastAsia="Times New Roman" w:cs="Times New Roman"/>
          <w:szCs w:val="24"/>
        </w:rPr>
        <w:t xml:space="preserve"> να φτιαχτεί ένα μικρότερο -όχι εννοώ σε στίβο- και λιγότερο </w:t>
      </w:r>
      <w:proofErr w:type="spellStart"/>
      <w:r>
        <w:rPr>
          <w:rFonts w:eastAsia="Times New Roman" w:cs="Times New Roman"/>
          <w:szCs w:val="24"/>
        </w:rPr>
        <w:t>κοστοβόρο</w:t>
      </w:r>
      <w:proofErr w:type="spellEnd"/>
      <w:r>
        <w:rPr>
          <w:rFonts w:eastAsia="Times New Roman" w:cs="Times New Roman"/>
          <w:szCs w:val="24"/>
        </w:rPr>
        <w:t xml:space="preserve"> ποδηλατοδρόμιο</w:t>
      </w:r>
      <w:r>
        <w:rPr>
          <w:rFonts w:eastAsia="Times New Roman" w:cs="Times New Roman"/>
          <w:szCs w:val="24"/>
        </w:rPr>
        <w:t>,</w:t>
      </w:r>
      <w:r>
        <w:rPr>
          <w:rFonts w:eastAsia="Times New Roman" w:cs="Times New Roman"/>
          <w:szCs w:val="24"/>
        </w:rPr>
        <w:t xml:space="preserve"> για να μπορέσει να σταθεί στα πόδια της ξανά η ποδηλασία, δηλαδή, θα πάρουμε τώρα όλα τα απαραίτητα μέτρα, θα δίνουμε με φειδώ τα χρήματα, θα ελέγχουμε, θα </w:t>
      </w:r>
      <w:r>
        <w:rPr>
          <w:rFonts w:eastAsia="Times New Roman" w:cs="Times New Roman"/>
          <w:szCs w:val="24"/>
        </w:rPr>
        <w:lastRenderedPageBreak/>
        <w:t>γίνουν οι απα</w:t>
      </w:r>
      <w:r>
        <w:rPr>
          <w:rFonts w:eastAsia="Times New Roman" w:cs="Times New Roman"/>
          <w:szCs w:val="24"/>
        </w:rPr>
        <w:t>ραίτητες κινήσεις, αλλά</w:t>
      </w:r>
      <w:r>
        <w:rPr>
          <w:rFonts w:eastAsia="Times New Roman" w:cs="Times New Roman"/>
          <w:szCs w:val="24"/>
        </w:rPr>
        <w:t>,</w:t>
      </w:r>
      <w:r>
        <w:rPr>
          <w:rFonts w:eastAsia="Times New Roman" w:cs="Times New Roman"/>
          <w:szCs w:val="24"/>
        </w:rPr>
        <w:t xml:space="preserve"> όσο υπάρχει η μαύρη τρύπα του ΟΑΚΑ, θα μου αυξάνει το χρέος της ποδηλασίας στις 500.000 ευρώ τον χρόνο. Αυτό δεν οδηγεί πουθενά. </w:t>
      </w:r>
    </w:p>
    <w:p w14:paraId="059A161E"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Αυτά ήθελα να πω και σας περιμένω για να κουβεντιάσουμε, γιατί είναι πραγματικά εξαιρετική η ιδέα και</w:t>
      </w:r>
      <w:r>
        <w:rPr>
          <w:rFonts w:eastAsia="Times New Roman" w:cs="Times New Roman"/>
          <w:szCs w:val="24"/>
        </w:rPr>
        <w:t xml:space="preserve"> εμείς επενδύουμε πάνω στις εναλλακτικές δράσεις του αθλητικού τουρισμού. Είναι κομβικές για την πατρίδα μας </w:t>
      </w:r>
      <w:r>
        <w:rPr>
          <w:rFonts w:eastAsia="Times New Roman" w:cs="Times New Roman"/>
          <w:szCs w:val="24"/>
        </w:rPr>
        <w:t>και</w:t>
      </w:r>
      <w:r>
        <w:rPr>
          <w:rFonts w:eastAsia="Times New Roman" w:cs="Times New Roman"/>
          <w:szCs w:val="24"/>
        </w:rPr>
        <w:t xml:space="preserve"> μπορεί με αυτόν τον τρόπο να αναπτυχθούν </w:t>
      </w:r>
      <w:proofErr w:type="spellStart"/>
      <w:r>
        <w:rPr>
          <w:rFonts w:eastAsia="Times New Roman" w:cs="Times New Roman"/>
          <w:szCs w:val="24"/>
        </w:rPr>
        <w:t>μικροοικονομίες</w:t>
      </w:r>
      <w:proofErr w:type="spellEnd"/>
      <w:r>
        <w:rPr>
          <w:rFonts w:eastAsia="Times New Roman" w:cs="Times New Roman"/>
          <w:szCs w:val="24"/>
        </w:rPr>
        <w:t>, που είναι κομβικές για την ανάπτυξη που όλοι επιθυμούμε.</w:t>
      </w:r>
    </w:p>
    <w:p w14:paraId="059A161F"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Στο σημείο αυτό ολοκληρώθηκε η συζήτηση των επικαίρων ερωτήσεων.</w:t>
      </w:r>
    </w:p>
    <w:p w14:paraId="059A1620"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59A1621"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59A1622" w14:textId="77777777" w:rsidR="0000337C" w:rsidRDefault="007A365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Με τη συναίνεση του Σώμα</w:t>
      </w:r>
      <w:r>
        <w:rPr>
          <w:rFonts w:eastAsia="Times New Roman" w:cs="Times New Roman"/>
          <w:szCs w:val="24"/>
        </w:rPr>
        <w:t>τος και ώρα 11.45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w:t>
      </w:r>
      <w:r>
        <w:rPr>
          <w:rFonts w:eastAsia="Times New Roman" w:cs="Times New Roman"/>
          <w:b/>
          <w:szCs w:val="24"/>
        </w:rPr>
        <w:t xml:space="preserve"> </w:t>
      </w: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Πέμπτη 26 Απριλίου 2018 και ώρα 13.00΄, με αντικείμενο εργασιών του Σώματος: </w:t>
      </w:r>
      <w:r>
        <w:rPr>
          <w:rFonts w:eastAsia="Times New Roman" w:cs="Times New Roman"/>
          <w:szCs w:val="24"/>
        </w:rPr>
        <w:t>ε</w:t>
      </w:r>
      <w:r>
        <w:rPr>
          <w:rFonts w:eastAsia="Times New Roman" w:cs="Times New Roman"/>
          <w:szCs w:val="24"/>
        </w:rPr>
        <w:t>ιδική συνεδρίαση της Ολομέλειας της Βουλής, κατά την οποία θα προσέλθει στη Βουλή των Ελλήνων και θα απευθυνθεί στο Σώμα ο Πρόε</w:t>
      </w:r>
      <w:r>
        <w:rPr>
          <w:rFonts w:eastAsia="Times New Roman" w:cs="Times New Roman"/>
          <w:szCs w:val="24"/>
        </w:rPr>
        <w:t xml:space="preserve">δρος της Ευρωπαϊκής Επιτροπής κ. </w:t>
      </w:r>
      <w:r>
        <w:rPr>
          <w:rFonts w:eastAsia="Times New Roman" w:cs="Times New Roman"/>
          <w:szCs w:val="24"/>
        </w:rPr>
        <w:t xml:space="preserve">Ζαν - Κλοντ </w:t>
      </w:r>
      <w:proofErr w:type="spellStart"/>
      <w:r>
        <w:rPr>
          <w:rFonts w:eastAsia="Times New Roman" w:cs="Times New Roman"/>
          <w:szCs w:val="24"/>
        </w:rPr>
        <w:t>Γιούνκερ</w:t>
      </w:r>
      <w:proofErr w:type="spellEnd"/>
      <w:r>
        <w:rPr>
          <w:rFonts w:eastAsia="Times New Roman" w:cs="Times New Roman"/>
          <w:szCs w:val="24"/>
        </w:rPr>
        <w:t>, σύμφωνα με την ειδική ημερήσια διάταξη</w:t>
      </w:r>
      <w:r>
        <w:rPr>
          <w:rFonts w:eastAsia="Times New Roman" w:cs="Times New Roman"/>
          <w:szCs w:val="24"/>
        </w:rPr>
        <w:t>.</w:t>
      </w:r>
    </w:p>
    <w:p w14:paraId="059A1623" w14:textId="77777777" w:rsidR="0000337C" w:rsidRDefault="007A3653">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059A1624" w14:textId="77777777" w:rsidR="0000337C" w:rsidRDefault="0000337C">
      <w:pPr>
        <w:spacing w:line="600" w:lineRule="auto"/>
        <w:ind w:firstLine="720"/>
        <w:contextualSpacing/>
        <w:jc w:val="both"/>
        <w:rPr>
          <w:rFonts w:eastAsia="Times New Roman" w:cs="Times New Roman"/>
          <w:szCs w:val="24"/>
        </w:rPr>
      </w:pPr>
    </w:p>
    <w:sectPr w:rsidR="000033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BOfxwhheZGshoDj/HUDpv6WRC9A=" w:salt="IIvfks5YjjnCtX+m/TVp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7C"/>
    <w:rsid w:val="0000337C"/>
    <w:rsid w:val="00140F0F"/>
    <w:rsid w:val="007A36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140E"/>
  <w15:docId w15:val="{6635B85F-1BDF-4694-9322-8A2AAC6D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41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941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618</MetadataID>
    <Session xmlns="641f345b-441b-4b81-9152-adc2e73ba5e1">Γ´</Session>
    <Date xmlns="641f345b-441b-4b81-9152-adc2e73ba5e1">2018-04-25T21:00:00+00:00</Date>
    <Status xmlns="641f345b-441b-4b81-9152-adc2e73ba5e1">
      <Url>http://srv-sp1/praktika/Lists/Incoming_Metadata/EditForm.aspx?ID=618&amp;Source=/praktika/Recordings_Library/Forms/AllItems.aspx</Url>
      <Description>Δημοσιεύτηκε</Description>
    </Status>
    <Meeting xmlns="641f345b-441b-4b81-9152-adc2e73ba5e1">ΡΔ´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B112EC-8E65-4A7B-9FE5-7CFBD7A1825C}">
  <ds:schemaRefs>
    <ds:schemaRef ds:uri="http://purl.org/dc/elements/1.1/"/>
    <ds:schemaRef ds:uri="http://schemas.microsoft.com/office/2006/metadata/properties"/>
    <ds:schemaRef ds:uri="641f345b-441b-4b81-9152-adc2e73ba5e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DE4582A-647A-4F80-9540-FBDD0CA58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3E3722-D3A6-4FA6-A0D4-969997D26C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127</Pages>
  <Words>24016</Words>
  <Characters>129690</Characters>
  <Application>Microsoft Office Word</Application>
  <DocSecurity>0</DocSecurity>
  <Lines>1080</Lines>
  <Paragraphs>306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2018-05-04T10:15:00Z</dcterms:created>
  <dcterms:modified xsi:type="dcterms:W3CDTF">2018-05-04T10:15:00Z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