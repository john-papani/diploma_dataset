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BB312" w14:textId="77777777" w:rsidR="00460AB9" w:rsidRPr="00460AB9" w:rsidRDefault="00460AB9" w:rsidP="00460AB9">
      <w:pPr>
        <w:spacing w:after="0" w:line="360" w:lineRule="auto"/>
        <w:rPr>
          <w:ins w:id="0" w:author="Φλούδα Χριστίνα" w:date="2018-12-18T11:43:00Z"/>
          <w:rFonts w:eastAsia="Times New Roman"/>
          <w:szCs w:val="24"/>
          <w:lang w:eastAsia="en-US"/>
        </w:rPr>
      </w:pPr>
      <w:bookmarkStart w:id="1" w:name="_GoBack"/>
      <w:bookmarkEnd w:id="1"/>
      <w:ins w:id="2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39917E2D" w14:textId="77777777" w:rsidR="00460AB9" w:rsidRPr="00460AB9" w:rsidRDefault="00460AB9" w:rsidP="00460AB9">
      <w:pPr>
        <w:spacing w:after="0" w:line="360" w:lineRule="auto"/>
        <w:rPr>
          <w:ins w:id="3" w:author="Φλούδα Χριστίνα" w:date="2018-12-18T11:43:00Z"/>
          <w:rFonts w:eastAsia="Times New Roman"/>
          <w:szCs w:val="24"/>
          <w:lang w:eastAsia="en-US"/>
        </w:rPr>
      </w:pPr>
    </w:p>
    <w:p w14:paraId="1DA24683" w14:textId="77777777" w:rsidR="00460AB9" w:rsidRPr="00460AB9" w:rsidRDefault="00460AB9" w:rsidP="00460AB9">
      <w:pPr>
        <w:spacing w:after="0" w:line="360" w:lineRule="auto"/>
        <w:rPr>
          <w:ins w:id="4" w:author="Φλούδα Χριστίνα" w:date="2018-12-18T11:43:00Z"/>
          <w:rFonts w:eastAsia="Times New Roman"/>
          <w:szCs w:val="24"/>
          <w:lang w:eastAsia="en-US"/>
        </w:rPr>
      </w:pPr>
      <w:ins w:id="5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7577D1F9" w14:textId="77777777" w:rsidR="00460AB9" w:rsidRPr="00460AB9" w:rsidRDefault="00460AB9" w:rsidP="00460AB9">
      <w:pPr>
        <w:spacing w:after="0" w:line="360" w:lineRule="auto"/>
        <w:rPr>
          <w:ins w:id="6" w:author="Φλούδα Χριστίνα" w:date="2018-12-18T11:43:00Z"/>
          <w:rFonts w:eastAsia="Times New Roman"/>
          <w:szCs w:val="24"/>
          <w:lang w:eastAsia="en-US"/>
        </w:rPr>
      </w:pPr>
      <w:ins w:id="7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 xml:space="preserve">ΙΖ΄ ΠΕΡΙΟΔΟΣ </w:t>
        </w:r>
      </w:ins>
    </w:p>
    <w:p w14:paraId="10BF3B1D" w14:textId="77777777" w:rsidR="00460AB9" w:rsidRPr="00460AB9" w:rsidRDefault="00460AB9" w:rsidP="00460AB9">
      <w:pPr>
        <w:spacing w:after="0" w:line="360" w:lineRule="auto"/>
        <w:rPr>
          <w:ins w:id="8" w:author="Φλούδα Χριστίνα" w:date="2018-12-18T11:43:00Z"/>
          <w:rFonts w:eastAsia="Times New Roman"/>
          <w:szCs w:val="24"/>
          <w:lang w:eastAsia="en-US"/>
        </w:rPr>
      </w:pPr>
      <w:ins w:id="9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134B928B" w14:textId="77777777" w:rsidR="00460AB9" w:rsidRPr="00460AB9" w:rsidRDefault="00460AB9" w:rsidP="00460AB9">
      <w:pPr>
        <w:spacing w:after="0" w:line="360" w:lineRule="auto"/>
        <w:rPr>
          <w:ins w:id="10" w:author="Φλούδα Χριστίνα" w:date="2018-12-18T11:43:00Z"/>
          <w:rFonts w:eastAsia="Times New Roman"/>
          <w:szCs w:val="24"/>
          <w:lang w:eastAsia="en-US"/>
        </w:rPr>
      </w:pPr>
      <w:ins w:id="11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ΣΥΝΟΔΟΣ Δ΄</w:t>
        </w:r>
      </w:ins>
    </w:p>
    <w:p w14:paraId="55418B27" w14:textId="77777777" w:rsidR="00460AB9" w:rsidRPr="00460AB9" w:rsidRDefault="00460AB9" w:rsidP="00460AB9">
      <w:pPr>
        <w:spacing w:after="0" w:line="360" w:lineRule="auto"/>
        <w:rPr>
          <w:ins w:id="12" w:author="Φλούδα Χριστίνα" w:date="2018-12-18T11:43:00Z"/>
          <w:rFonts w:eastAsia="Times New Roman"/>
          <w:szCs w:val="24"/>
          <w:lang w:eastAsia="en-US"/>
        </w:rPr>
      </w:pPr>
    </w:p>
    <w:p w14:paraId="4E843AE6" w14:textId="77777777" w:rsidR="00460AB9" w:rsidRPr="00460AB9" w:rsidRDefault="00460AB9" w:rsidP="00460AB9">
      <w:pPr>
        <w:spacing w:after="0" w:line="360" w:lineRule="auto"/>
        <w:rPr>
          <w:ins w:id="13" w:author="Φλούδα Χριστίνα" w:date="2018-12-18T11:43:00Z"/>
          <w:rFonts w:eastAsia="Times New Roman"/>
          <w:szCs w:val="24"/>
          <w:lang w:eastAsia="en-US"/>
        </w:rPr>
      </w:pPr>
      <w:ins w:id="14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ΣΥΝΕΔΡΙΑΣΗ ΛΘ΄</w:t>
        </w:r>
      </w:ins>
    </w:p>
    <w:p w14:paraId="41D45A54" w14:textId="77777777" w:rsidR="00460AB9" w:rsidRPr="00460AB9" w:rsidRDefault="00460AB9" w:rsidP="00460AB9">
      <w:pPr>
        <w:spacing w:after="0" w:line="360" w:lineRule="auto"/>
        <w:rPr>
          <w:ins w:id="15" w:author="Φλούδα Χριστίνα" w:date="2018-12-18T11:43:00Z"/>
          <w:rFonts w:eastAsia="Times New Roman"/>
          <w:szCs w:val="24"/>
          <w:lang w:eastAsia="en-US"/>
        </w:rPr>
      </w:pPr>
      <w:ins w:id="16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Παρασκευή  7 Δεκεμβρίου 2018</w:t>
        </w:r>
      </w:ins>
    </w:p>
    <w:p w14:paraId="0A9A1B04" w14:textId="77777777" w:rsidR="00460AB9" w:rsidRPr="00460AB9" w:rsidRDefault="00460AB9" w:rsidP="00460AB9">
      <w:pPr>
        <w:spacing w:after="0" w:line="360" w:lineRule="auto"/>
        <w:rPr>
          <w:ins w:id="17" w:author="Φλούδα Χριστίνα" w:date="2018-12-18T11:43:00Z"/>
          <w:rFonts w:eastAsia="Times New Roman"/>
          <w:szCs w:val="24"/>
          <w:lang w:eastAsia="en-US"/>
        </w:rPr>
      </w:pPr>
    </w:p>
    <w:p w14:paraId="550B1B67" w14:textId="77777777" w:rsidR="00460AB9" w:rsidRPr="00460AB9" w:rsidRDefault="00460AB9" w:rsidP="00460AB9">
      <w:pPr>
        <w:spacing w:after="0" w:line="360" w:lineRule="auto"/>
        <w:rPr>
          <w:ins w:id="18" w:author="Φλούδα Χριστίνα" w:date="2018-12-18T11:43:00Z"/>
          <w:rFonts w:eastAsia="Times New Roman"/>
          <w:szCs w:val="24"/>
          <w:lang w:eastAsia="en-US"/>
        </w:rPr>
      </w:pPr>
      <w:ins w:id="19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ΘΕΜΑΤΑ</w:t>
        </w:r>
      </w:ins>
    </w:p>
    <w:p w14:paraId="26272C0A" w14:textId="77777777" w:rsidR="00460AB9" w:rsidRPr="00460AB9" w:rsidRDefault="00460AB9" w:rsidP="00460AB9">
      <w:pPr>
        <w:spacing w:after="0" w:line="360" w:lineRule="auto"/>
        <w:rPr>
          <w:ins w:id="20" w:author="Φλούδα Χριστίνα" w:date="2018-12-18T11:43:00Z"/>
          <w:rFonts w:eastAsia="Times New Roman"/>
          <w:szCs w:val="24"/>
          <w:lang w:eastAsia="en-US"/>
        </w:rPr>
      </w:pPr>
      <w:ins w:id="21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 xml:space="preserve"> </w:t>
        </w:r>
        <w:r w:rsidRPr="00460AB9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460AB9">
          <w:rPr>
            <w:rFonts w:eastAsia="Times New Roman"/>
            <w:szCs w:val="24"/>
            <w:lang w:eastAsia="en-US"/>
          </w:rPr>
          <w:br/>
          <w:t xml:space="preserve">1. Επικύρωση Πρακτικών, σελ. </w:t>
        </w:r>
        <w:r w:rsidRPr="00460AB9">
          <w:rPr>
            <w:rFonts w:eastAsia="Times New Roman"/>
            <w:szCs w:val="24"/>
            <w:lang w:eastAsia="en-US"/>
          </w:rPr>
          <w:br/>
          <w:t xml:space="preserve">2. Επί διαδικαστικού θέματος, σελ. </w:t>
        </w:r>
        <w:r w:rsidRPr="00460AB9">
          <w:rPr>
            <w:rFonts w:eastAsia="Times New Roman"/>
            <w:szCs w:val="24"/>
            <w:lang w:eastAsia="en-US"/>
          </w:rPr>
          <w:br/>
          <w:t xml:space="preserve">3. Ανακοινώνεται ότι η Εξεταστική Επιτροπή για τη διερεύνηση σκανδάλων στον χώρο της Υγείας κατά τα έτη 1997-2014 καταθέτει το πόρισμά της, σελ. </w:t>
        </w:r>
        <w:r w:rsidRPr="00460AB9">
          <w:rPr>
            <w:rFonts w:eastAsia="Times New Roman"/>
            <w:szCs w:val="24"/>
            <w:lang w:eastAsia="en-US"/>
          </w:rPr>
          <w:br/>
          <w:t xml:space="preserve"> </w:t>
        </w:r>
        <w:r w:rsidRPr="00460AB9">
          <w:rPr>
            <w:rFonts w:eastAsia="Times New Roman"/>
            <w:szCs w:val="24"/>
            <w:lang w:eastAsia="en-US"/>
          </w:rPr>
          <w:br/>
          <w:t xml:space="preserve">Β. ΚΟΙΝΟΒΟΥΛΕΥΤΙΚΟΣ ΕΛΕΓΧΟΣ </w:t>
        </w:r>
        <w:r w:rsidRPr="00460AB9">
          <w:rPr>
            <w:rFonts w:eastAsia="Times New Roman"/>
            <w:szCs w:val="24"/>
            <w:lang w:eastAsia="en-US"/>
          </w:rPr>
          <w:br/>
          <w:t xml:space="preserve">1. Ανακοίνωση αναφορών, σελ. </w:t>
        </w:r>
        <w:r w:rsidRPr="00460AB9">
          <w:rPr>
            <w:rFonts w:eastAsia="Times New Roman"/>
            <w:szCs w:val="24"/>
            <w:lang w:eastAsia="en-US"/>
          </w:rPr>
          <w:br/>
          <w:t xml:space="preserve">2. Ανακοίνωση του δελτίου επικαίρων ερωτήσεων της Δευτέρας 10 Δεκεμβρίου 2018, σελ. </w:t>
        </w:r>
        <w:r w:rsidRPr="00460AB9">
          <w:rPr>
            <w:rFonts w:eastAsia="Times New Roman"/>
            <w:szCs w:val="24"/>
            <w:lang w:eastAsia="en-US"/>
          </w:rPr>
          <w:br/>
        </w:r>
      </w:ins>
    </w:p>
    <w:p w14:paraId="47D14B82" w14:textId="77777777" w:rsidR="00460AB9" w:rsidRPr="00460AB9" w:rsidRDefault="00460AB9" w:rsidP="00460AB9">
      <w:pPr>
        <w:spacing w:after="0" w:line="360" w:lineRule="auto"/>
        <w:rPr>
          <w:ins w:id="22" w:author="Φλούδα Χριστίνα" w:date="2018-12-18T11:43:00Z"/>
          <w:rFonts w:eastAsia="Times New Roman"/>
          <w:szCs w:val="24"/>
          <w:lang w:eastAsia="en-US"/>
        </w:rPr>
      </w:pPr>
      <w:ins w:id="23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ΠΡΟΕΔΡΕΥΩΝ</w:t>
        </w:r>
      </w:ins>
    </w:p>
    <w:p w14:paraId="434A85D4" w14:textId="77777777" w:rsidR="00460AB9" w:rsidRPr="00460AB9" w:rsidRDefault="00460AB9" w:rsidP="00460AB9">
      <w:pPr>
        <w:spacing w:after="0" w:line="360" w:lineRule="auto"/>
        <w:rPr>
          <w:ins w:id="24" w:author="Φλούδα Χριστίνα" w:date="2018-12-18T11:43:00Z"/>
          <w:rFonts w:eastAsia="Times New Roman"/>
          <w:szCs w:val="24"/>
          <w:lang w:eastAsia="en-US"/>
        </w:rPr>
      </w:pPr>
      <w:ins w:id="25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ΓΕΩΡΓΙΑΔΗΣ Μ. , σελ.</w:t>
        </w:r>
        <w:r w:rsidRPr="00460AB9">
          <w:rPr>
            <w:rFonts w:eastAsia="Times New Roman"/>
            <w:szCs w:val="24"/>
            <w:lang w:eastAsia="en-US"/>
          </w:rPr>
          <w:br/>
        </w:r>
      </w:ins>
    </w:p>
    <w:p w14:paraId="1CFCFA6C" w14:textId="77777777" w:rsidR="00460AB9" w:rsidRPr="00460AB9" w:rsidRDefault="00460AB9" w:rsidP="00460AB9">
      <w:pPr>
        <w:spacing w:after="0" w:line="360" w:lineRule="auto"/>
        <w:rPr>
          <w:ins w:id="26" w:author="Φλούδα Χριστίνα" w:date="2018-12-18T11:43:00Z"/>
          <w:rFonts w:eastAsia="Times New Roman"/>
          <w:szCs w:val="24"/>
          <w:lang w:eastAsia="en-US"/>
        </w:rPr>
      </w:pPr>
    </w:p>
    <w:p w14:paraId="301FC3FF" w14:textId="77777777" w:rsidR="00460AB9" w:rsidRPr="00460AB9" w:rsidRDefault="00460AB9" w:rsidP="00460AB9">
      <w:pPr>
        <w:spacing w:after="0" w:line="360" w:lineRule="auto"/>
        <w:rPr>
          <w:ins w:id="27" w:author="Φλούδα Χριστίνα" w:date="2018-12-18T11:43:00Z"/>
          <w:rFonts w:eastAsia="Times New Roman"/>
          <w:szCs w:val="24"/>
          <w:lang w:eastAsia="en-US"/>
        </w:rPr>
      </w:pPr>
      <w:ins w:id="28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t>ΟΜΙΛΗΤΕΣ</w:t>
        </w:r>
      </w:ins>
    </w:p>
    <w:p w14:paraId="4DAEE168" w14:textId="77777777" w:rsidR="00460AB9" w:rsidRPr="00460AB9" w:rsidRDefault="00460AB9" w:rsidP="00460AB9">
      <w:pPr>
        <w:spacing w:after="0" w:line="360" w:lineRule="auto"/>
        <w:rPr>
          <w:ins w:id="29" w:author="Φλούδα Χριστίνα" w:date="2018-12-18T11:43:00Z"/>
          <w:rFonts w:eastAsia="Times New Roman"/>
          <w:szCs w:val="24"/>
          <w:lang w:eastAsia="en-US"/>
        </w:rPr>
      </w:pPr>
      <w:ins w:id="30" w:author="Φλούδα Χριστίνα" w:date="2018-12-18T11:43:00Z">
        <w:r w:rsidRPr="00460AB9">
          <w:rPr>
            <w:rFonts w:eastAsia="Times New Roman"/>
            <w:szCs w:val="24"/>
            <w:lang w:eastAsia="en-US"/>
          </w:rPr>
          <w:br/>
          <w:t>Επί διαδικαστικού θέματος:</w:t>
        </w:r>
        <w:r w:rsidRPr="00460AB9">
          <w:rPr>
            <w:rFonts w:eastAsia="Times New Roman"/>
            <w:szCs w:val="24"/>
            <w:lang w:eastAsia="en-US"/>
          </w:rPr>
          <w:br/>
          <w:t>ΓΕΩΡΓΙΑΔΗΣ Μ. , σελ.</w:t>
        </w:r>
        <w:r w:rsidRPr="00460AB9">
          <w:rPr>
            <w:rFonts w:eastAsia="Times New Roman"/>
            <w:szCs w:val="24"/>
            <w:lang w:eastAsia="en-US"/>
          </w:rPr>
          <w:br/>
          <w:t>ΚΥΡΙΑΖΙΔΗΣ Δ. , σελ.</w:t>
        </w:r>
      </w:ins>
    </w:p>
    <w:p w14:paraId="58F71208" w14:textId="77777777" w:rsidR="00460AB9" w:rsidRDefault="00460AB9">
      <w:pPr>
        <w:spacing w:line="600" w:lineRule="auto"/>
        <w:jc w:val="center"/>
        <w:rPr>
          <w:ins w:id="31" w:author="Φλούδα Χριστίνα" w:date="2018-12-18T11:43:00Z"/>
          <w:rFonts w:eastAsia="Times New Roman" w:cs="Times New Roman"/>
          <w:szCs w:val="24"/>
        </w:rPr>
      </w:pPr>
    </w:p>
    <w:p w14:paraId="4FE28A56" w14:textId="7B5A7994" w:rsidR="00E1344B" w:rsidRDefault="00460AB9">
      <w:pPr>
        <w:spacing w:line="600" w:lineRule="auto"/>
        <w:jc w:val="center"/>
        <w:rPr>
          <w:rFonts w:eastAsia="Times New Roman" w:cs="Times New Roman"/>
          <w:szCs w:val="24"/>
        </w:rPr>
      </w:pPr>
      <w:r w:rsidRPr="002B5A90">
        <w:rPr>
          <w:rFonts w:eastAsia="Times New Roman" w:cs="Times New Roman"/>
          <w:szCs w:val="24"/>
        </w:rPr>
        <w:t>ΠΡΑΚΤΙΚΑ ΒΟΥΛΗΣ</w:t>
      </w:r>
    </w:p>
    <w:p w14:paraId="4FE28A57" w14:textId="77777777" w:rsidR="00E1344B" w:rsidRDefault="00460AB9">
      <w:pPr>
        <w:spacing w:line="60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Ι</w:t>
      </w:r>
      <w:r>
        <w:rPr>
          <w:rFonts w:eastAsia="Times New Roman" w:cs="Times New Roman"/>
          <w:szCs w:val="24"/>
        </w:rPr>
        <w:t>Ζ</w:t>
      </w:r>
      <w:r w:rsidRPr="002B5A90">
        <w:rPr>
          <w:rFonts w:eastAsia="Times New Roman" w:cs="Times New Roman"/>
          <w:szCs w:val="24"/>
        </w:rPr>
        <w:t>΄ ΠΕΡΙΟΔΟΣ</w:t>
      </w:r>
    </w:p>
    <w:p w14:paraId="4FE28A58" w14:textId="77777777" w:rsidR="00E1344B" w:rsidRDefault="00460AB9">
      <w:pPr>
        <w:spacing w:line="600" w:lineRule="auto"/>
        <w:jc w:val="center"/>
        <w:rPr>
          <w:rFonts w:eastAsia="Times New Roman" w:cs="Times New Roman"/>
          <w:szCs w:val="24"/>
        </w:rPr>
      </w:pPr>
      <w:r w:rsidRPr="002B5A90">
        <w:rPr>
          <w:rFonts w:eastAsia="Times New Roman" w:cs="Times New Roman"/>
          <w:szCs w:val="24"/>
        </w:rPr>
        <w:t>ΠΡΟΕΔΡΕΥΟΜΕΝΗΣ ΚΟΙΝΟΒΟΥΛΕΥΤΙΚΗΣ ΔΗΜΟΚΡΑΤΙΑΣ</w:t>
      </w:r>
    </w:p>
    <w:p w14:paraId="4FE28A59" w14:textId="77777777" w:rsidR="00E1344B" w:rsidRDefault="00460AB9">
      <w:pPr>
        <w:spacing w:line="60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ΣΥΝΟΔΟΣ Δ</w:t>
      </w:r>
      <w:r w:rsidRPr="002B5A90">
        <w:rPr>
          <w:rFonts w:eastAsia="Times New Roman" w:cs="Times New Roman"/>
          <w:szCs w:val="24"/>
        </w:rPr>
        <w:t>΄</w:t>
      </w:r>
    </w:p>
    <w:p w14:paraId="4FE28A5A" w14:textId="77777777" w:rsidR="00E1344B" w:rsidRDefault="00460AB9">
      <w:pPr>
        <w:spacing w:line="60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ΣΥΝΕΔΡΙΑΣΗ ΛΘ</w:t>
      </w:r>
      <w:r w:rsidRPr="002B5A90">
        <w:rPr>
          <w:rFonts w:eastAsia="Times New Roman" w:cs="Times New Roman"/>
          <w:szCs w:val="24"/>
        </w:rPr>
        <w:t>΄</w:t>
      </w:r>
    </w:p>
    <w:p w14:paraId="4FE28A5B" w14:textId="77777777" w:rsidR="00E1344B" w:rsidRDefault="00460AB9">
      <w:pPr>
        <w:spacing w:line="60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Παρασκευή 7 Δεκεμβρίου 2018</w:t>
      </w:r>
    </w:p>
    <w:p w14:paraId="4FE28A5C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2B5A90">
        <w:rPr>
          <w:rFonts w:eastAsia="Times New Roman" w:cs="Times New Roman"/>
          <w:szCs w:val="24"/>
        </w:rPr>
        <w:t xml:space="preserve">Αθήνα, σήμερα στις </w:t>
      </w:r>
      <w:r>
        <w:rPr>
          <w:rFonts w:eastAsia="Times New Roman" w:cs="Times New Roman"/>
          <w:szCs w:val="24"/>
        </w:rPr>
        <w:t>7 Δεκεμβρίου 2018</w:t>
      </w:r>
      <w:r w:rsidRPr="002B5A90">
        <w:rPr>
          <w:rFonts w:eastAsia="Times New Roman" w:cs="Times New Roman"/>
          <w:szCs w:val="24"/>
        </w:rPr>
        <w:t xml:space="preserve">, ημέρα </w:t>
      </w:r>
      <w:r>
        <w:rPr>
          <w:rFonts w:eastAsia="Times New Roman" w:cs="Times New Roman"/>
          <w:szCs w:val="24"/>
        </w:rPr>
        <w:t xml:space="preserve">Παρασκευή </w:t>
      </w:r>
      <w:r w:rsidRPr="002B5A90">
        <w:rPr>
          <w:rFonts w:eastAsia="Times New Roman" w:cs="Times New Roman"/>
          <w:szCs w:val="24"/>
        </w:rPr>
        <w:t xml:space="preserve">και ώρα </w:t>
      </w:r>
      <w:r>
        <w:rPr>
          <w:rFonts w:eastAsia="Times New Roman" w:cs="Times New Roman"/>
          <w:szCs w:val="24"/>
        </w:rPr>
        <w:t>10</w:t>
      </w:r>
      <w:r w:rsidRPr="002B5A90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05</w:t>
      </w:r>
      <w:r w:rsidRPr="002B5A90">
        <w:rPr>
          <w:rFonts w:eastAsia="Times New Roman" w:cs="Times New Roman"/>
          <w:szCs w:val="24"/>
        </w:rPr>
        <w:t>΄</w:t>
      </w:r>
      <w:r>
        <w:rPr>
          <w:rFonts w:eastAsia="Times New Roman" w:cs="Times New Roman"/>
          <w:szCs w:val="24"/>
        </w:rPr>
        <w:t>,</w:t>
      </w:r>
      <w:r w:rsidRPr="002B5A90">
        <w:rPr>
          <w:rFonts w:eastAsia="Times New Roman" w:cs="Times New Roman"/>
          <w:szCs w:val="24"/>
        </w:rPr>
        <w:t xml:space="preserve"> συνήλθε στην Αίθουσα των συνεδριάσεων του Βουλευτηρίου η Βουλή σε ολομέλεια για να συνεδριάσει υπό την προεδρία του </w:t>
      </w:r>
      <w:r>
        <w:rPr>
          <w:rFonts w:eastAsia="Times New Roman" w:cs="Times New Roman"/>
          <w:szCs w:val="24"/>
        </w:rPr>
        <w:t>Θ΄ Αντιπροέδρου</w:t>
      </w:r>
      <w:r w:rsidRPr="002B5A90">
        <w:rPr>
          <w:rFonts w:eastAsia="Times New Roman" w:cs="Times New Roman"/>
          <w:szCs w:val="24"/>
        </w:rPr>
        <w:t xml:space="preserve"> αυτής κ. </w:t>
      </w:r>
      <w:r w:rsidRPr="00DF4EBC">
        <w:rPr>
          <w:rFonts w:eastAsia="Times New Roman" w:cs="Times New Roman"/>
          <w:b/>
          <w:szCs w:val="24"/>
        </w:rPr>
        <w:t>ΜΑΡΙΟΥ ΓΕΩΡΓΙΑΔΗ</w:t>
      </w:r>
      <w:r>
        <w:rPr>
          <w:rFonts w:eastAsia="Times New Roman" w:cs="Times New Roman"/>
          <w:szCs w:val="24"/>
        </w:rPr>
        <w:t>.</w:t>
      </w:r>
    </w:p>
    <w:p w14:paraId="4FE28A5D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3A2408">
        <w:rPr>
          <w:rFonts w:eastAsia="Times New Roman" w:cs="Times New Roman"/>
          <w:b/>
          <w:szCs w:val="24"/>
        </w:rPr>
        <w:t>ΠΡΟΕΔΡΕΥΩΝ (Μάριος Γεωργιάδης):</w:t>
      </w:r>
      <w:r w:rsidRPr="003A2408">
        <w:rPr>
          <w:rFonts w:eastAsia="Times New Roman" w:cs="Times New Roman"/>
          <w:szCs w:val="24"/>
        </w:rPr>
        <w:t xml:space="preserve"> </w:t>
      </w:r>
      <w:r w:rsidRPr="002B5A90">
        <w:rPr>
          <w:rFonts w:eastAsia="Times New Roman" w:cs="Times New Roman"/>
          <w:szCs w:val="24"/>
        </w:rPr>
        <w:t>Κυρίες και κύριοι σ</w:t>
      </w:r>
      <w:r>
        <w:rPr>
          <w:rFonts w:eastAsia="Times New Roman" w:cs="Times New Roman"/>
          <w:szCs w:val="24"/>
        </w:rPr>
        <w:t xml:space="preserve">υνάδελφοι, </w:t>
      </w:r>
      <w:r w:rsidRPr="00810473">
        <w:rPr>
          <w:rFonts w:eastAsia="Times New Roman"/>
          <w:szCs w:val="24"/>
        </w:rPr>
        <w:t>αρχίζει η συνεδρίαση.</w:t>
      </w:r>
    </w:p>
    <w:p w14:paraId="4FE28A5E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(ΕΠΙΚΥΡΩΣΗ Π</w:t>
      </w:r>
      <w:r>
        <w:rPr>
          <w:rFonts w:eastAsia="Times New Roman"/>
          <w:szCs w:val="24"/>
        </w:rPr>
        <w:t xml:space="preserve">ΡΑΚΤΙΚΩΝ: Σύμφωνα με την από </w:t>
      </w:r>
      <w:r w:rsidRPr="00810473">
        <w:rPr>
          <w:rFonts w:eastAsia="Times New Roman"/>
          <w:szCs w:val="24"/>
        </w:rPr>
        <w:t>6</w:t>
      </w:r>
      <w:r>
        <w:rPr>
          <w:rFonts w:eastAsia="Times New Roman"/>
          <w:szCs w:val="24"/>
        </w:rPr>
        <w:t>-</w:t>
      </w:r>
      <w:r w:rsidRPr="00810473">
        <w:rPr>
          <w:rFonts w:eastAsia="Times New Roman"/>
          <w:szCs w:val="24"/>
        </w:rPr>
        <w:t>12</w:t>
      </w:r>
      <w:r>
        <w:rPr>
          <w:rFonts w:eastAsia="Times New Roman"/>
          <w:szCs w:val="24"/>
        </w:rPr>
        <w:t>-20</w:t>
      </w:r>
      <w:r w:rsidRPr="00810473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>8 εξουσιοδότηση του Σώματος</w:t>
      </w:r>
      <w:r w:rsidRPr="00810473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επικυρώθηκαν με ευθύνη του Προεδρείου τα Πρακτικά της ΛΗ΄ συνεδριάσεώς του, της Πέμπτης 6 Δεκεμβρίου 2018, σε ό,τι αφορά την ψήφιση στο σύνολο του </w:t>
      </w:r>
      <w:r>
        <w:rPr>
          <w:rFonts w:eastAsia="Times New Roman"/>
          <w:szCs w:val="24"/>
        </w:rPr>
        <w:lastRenderedPageBreak/>
        <w:t>σχεδίου νόμου</w:t>
      </w:r>
      <w:r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</w:t>
      </w:r>
      <w:r w:rsidRPr="00810473">
        <w:rPr>
          <w:rFonts w:eastAsia="Times New Roman"/>
          <w:szCs w:val="24"/>
        </w:rPr>
        <w:t xml:space="preserve">Θεματικός Τουρισμός - </w:t>
      </w:r>
      <w:r>
        <w:rPr>
          <w:rFonts w:eastAsia="Times New Roman"/>
          <w:szCs w:val="24"/>
        </w:rPr>
        <w:t>ε</w:t>
      </w:r>
      <w:r w:rsidRPr="00810473">
        <w:rPr>
          <w:rFonts w:eastAsia="Times New Roman"/>
          <w:szCs w:val="24"/>
        </w:rPr>
        <w:t>ιδικ</w:t>
      </w:r>
      <w:r w:rsidRPr="00810473">
        <w:rPr>
          <w:rFonts w:eastAsia="Times New Roman"/>
          <w:szCs w:val="24"/>
        </w:rPr>
        <w:t xml:space="preserve">ές μορφές τουρισμού - </w:t>
      </w:r>
      <w:r>
        <w:rPr>
          <w:rFonts w:eastAsia="Times New Roman"/>
          <w:szCs w:val="24"/>
        </w:rPr>
        <w:t>ρ</w:t>
      </w:r>
      <w:r w:rsidRPr="00810473">
        <w:rPr>
          <w:rFonts w:eastAsia="Times New Roman"/>
          <w:szCs w:val="24"/>
        </w:rPr>
        <w:t xml:space="preserve">υθμίσεις για τον εκσυγχρονισμό του θεσμικού πλαισίου στον τομέα του τουρισμού και της τουριστικής εκπαίδευσης - </w:t>
      </w:r>
      <w:r>
        <w:rPr>
          <w:rFonts w:eastAsia="Times New Roman"/>
          <w:szCs w:val="24"/>
        </w:rPr>
        <w:t>σ</w:t>
      </w:r>
      <w:r w:rsidRPr="00810473">
        <w:rPr>
          <w:rFonts w:eastAsia="Times New Roman"/>
          <w:szCs w:val="24"/>
        </w:rPr>
        <w:t>τήριξη τουριστικής επιχειρηματικότητας και άλλες διατάξεις</w:t>
      </w:r>
      <w:r>
        <w:rPr>
          <w:rFonts w:eastAsia="Times New Roman"/>
          <w:szCs w:val="24"/>
        </w:rPr>
        <w:t>»)</w:t>
      </w:r>
      <w:r w:rsidRPr="00810473">
        <w:rPr>
          <w:rFonts w:eastAsia="Times New Roman"/>
          <w:szCs w:val="24"/>
        </w:rPr>
        <w:t>.</w:t>
      </w:r>
    </w:p>
    <w:p w14:paraId="4FE28A5F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Παρακαλείται η</w:t>
      </w:r>
      <w:r w:rsidRPr="00941FE1">
        <w:rPr>
          <w:rFonts w:eastAsia="Times New Roman"/>
          <w:szCs w:val="24"/>
        </w:rPr>
        <w:t xml:space="preserve"> κ</w:t>
      </w:r>
      <w:r>
        <w:rPr>
          <w:rFonts w:eastAsia="Times New Roman"/>
          <w:szCs w:val="24"/>
        </w:rPr>
        <w:t>υρία</w:t>
      </w:r>
      <w:r w:rsidRPr="00941FE1">
        <w:rPr>
          <w:rFonts w:eastAsia="Times New Roman"/>
          <w:szCs w:val="24"/>
        </w:rPr>
        <w:t xml:space="preserve"> Γραμματέας να ανακοινώσει τις αναφορές προς το Σώμα.</w:t>
      </w:r>
    </w:p>
    <w:p w14:paraId="4FE28A60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0A0626">
        <w:rPr>
          <w:rFonts w:eastAsia="Times New Roman"/>
          <w:szCs w:val="24"/>
        </w:rPr>
        <w:t>(Ανακοιν</w:t>
      </w:r>
      <w:r>
        <w:rPr>
          <w:rFonts w:eastAsia="Times New Roman"/>
          <w:szCs w:val="24"/>
        </w:rPr>
        <w:t xml:space="preserve">ώνονται προς το Σώμα από την κ. Χαρούλα (Χαρά) </w:t>
      </w:r>
      <w:proofErr w:type="spellStart"/>
      <w:r>
        <w:rPr>
          <w:rFonts w:eastAsia="Times New Roman"/>
          <w:szCs w:val="24"/>
        </w:rPr>
        <w:t>Κεφαλίδου</w:t>
      </w:r>
      <w:proofErr w:type="spellEnd"/>
      <w:r w:rsidRPr="000A0626">
        <w:rPr>
          <w:rFonts w:eastAsia="Times New Roman"/>
          <w:szCs w:val="24"/>
        </w:rPr>
        <w:t xml:space="preserve">, Βουλευτή </w:t>
      </w:r>
      <w:r>
        <w:rPr>
          <w:rFonts w:eastAsia="Times New Roman"/>
          <w:szCs w:val="24"/>
        </w:rPr>
        <w:t>Δράμας</w:t>
      </w:r>
      <w:r w:rsidRPr="000A0626">
        <w:rPr>
          <w:rFonts w:eastAsia="Times New Roman"/>
          <w:szCs w:val="24"/>
        </w:rPr>
        <w:t>, τα ακόλουθα:</w:t>
      </w:r>
    </w:p>
    <w:p w14:paraId="4FE28A61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Α. ΚΑΤΑΘΕΣΗ ΑΝΑΦΟΡΩΝ</w:t>
      </w:r>
    </w:p>
    <w:p w14:paraId="4FE28A62" w14:textId="77777777" w:rsidR="00E1344B" w:rsidRDefault="00460AB9">
      <w:pPr>
        <w:spacing w:line="600" w:lineRule="auto"/>
        <w:ind w:firstLine="720"/>
        <w:jc w:val="center"/>
        <w:rPr>
          <w:rFonts w:eastAsia="Times New Roman" w:cs="Times New Roman"/>
          <w:color w:val="FF0000"/>
          <w:szCs w:val="24"/>
        </w:rPr>
      </w:pPr>
      <w:r w:rsidRPr="00640BCE">
        <w:rPr>
          <w:rFonts w:eastAsia="Times New Roman" w:cs="Times New Roman"/>
          <w:color w:val="FF0000"/>
          <w:szCs w:val="24"/>
        </w:rPr>
        <w:t>(ΝΑ ΜΠΕΙ Η ΣΕΛ. 7</w:t>
      </w:r>
      <w:r w:rsidRPr="00640BCE">
        <w:rPr>
          <w:rFonts w:eastAsia="Times New Roman" w:cs="Times New Roman"/>
          <w:color w:val="FF0000"/>
          <w:szCs w:val="24"/>
          <w:vertAlign w:val="superscript"/>
        </w:rPr>
        <w:t xml:space="preserve"> </w:t>
      </w:r>
      <w:r w:rsidRPr="00640BCE">
        <w:rPr>
          <w:rFonts w:eastAsia="Times New Roman" w:cs="Times New Roman"/>
          <w:color w:val="FF0000"/>
          <w:szCs w:val="24"/>
        </w:rPr>
        <w:t xml:space="preserve"> α)</w:t>
      </w:r>
    </w:p>
    <w:p w14:paraId="4FE28A63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Β. </w:t>
      </w:r>
      <w:r>
        <w:rPr>
          <w:rFonts w:eastAsia="Times New Roman"/>
          <w:szCs w:val="24"/>
        </w:rPr>
        <w:t>ΑΠΑΝΤΗΣΕΙΣ ΥΠΟΥΡΓΩΝ ΣΕ ΕΡΩΤΗΣΕΙΣ ΒΟΥΛΕΥΤΩΝ</w:t>
      </w:r>
    </w:p>
    <w:p w14:paraId="4FE28A64" w14:textId="77777777" w:rsidR="00E1344B" w:rsidRDefault="00460AB9">
      <w:pPr>
        <w:spacing w:line="600" w:lineRule="auto"/>
        <w:ind w:firstLine="720"/>
        <w:jc w:val="center"/>
        <w:rPr>
          <w:rFonts w:eastAsia="Times New Roman"/>
          <w:color w:val="FF0000"/>
          <w:szCs w:val="24"/>
        </w:rPr>
      </w:pPr>
      <w:r w:rsidRPr="00640BCE">
        <w:rPr>
          <w:rFonts w:eastAsia="Times New Roman"/>
          <w:color w:val="FF0000"/>
          <w:szCs w:val="24"/>
        </w:rPr>
        <w:t>(ΝΑ ΜΠΕΙ Η ΣΕΛ. 7</w:t>
      </w:r>
      <w:r w:rsidRPr="00640BCE">
        <w:rPr>
          <w:rFonts w:eastAsia="Times New Roman"/>
          <w:color w:val="FF0000"/>
          <w:szCs w:val="24"/>
        </w:rPr>
        <w:t xml:space="preserve"> β)</w:t>
      </w:r>
    </w:p>
    <w:p w14:paraId="4FE28A65" w14:textId="77777777" w:rsidR="00E1344B" w:rsidRDefault="00460AB9">
      <w:pPr>
        <w:spacing w:line="600" w:lineRule="auto"/>
        <w:ind w:firstLine="720"/>
        <w:jc w:val="center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>(ΑΛΛΑΓΗ ΣΕΛΙΔΑΣ)</w:t>
      </w:r>
    </w:p>
    <w:p w14:paraId="4FE28A66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5A7CD9">
        <w:rPr>
          <w:rFonts w:eastAsia="Times New Roman"/>
          <w:b/>
          <w:szCs w:val="24"/>
        </w:rPr>
        <w:t>ΠΡΟΕΔΡΕΥΩΝ (Μάριος Γεωργιάδης):</w:t>
      </w:r>
      <w:r>
        <w:rPr>
          <w:rFonts w:eastAsia="Times New Roman"/>
          <w:szCs w:val="24"/>
        </w:rPr>
        <w:t xml:space="preserve"> </w:t>
      </w:r>
      <w:r w:rsidRPr="005A7CD9">
        <w:rPr>
          <w:rFonts w:eastAsia="Times New Roman"/>
          <w:szCs w:val="24"/>
        </w:rPr>
        <w:t xml:space="preserve">Κυρίες και κύριοι συνάδελφοι, έχω την </w:t>
      </w:r>
      <w:r>
        <w:rPr>
          <w:rFonts w:eastAsia="Times New Roman"/>
          <w:szCs w:val="24"/>
        </w:rPr>
        <w:t>τιμή να ανακοινώσω στο Σώμα το δ</w:t>
      </w:r>
      <w:r w:rsidRPr="005A7CD9">
        <w:rPr>
          <w:rFonts w:eastAsia="Times New Roman"/>
          <w:szCs w:val="24"/>
        </w:rPr>
        <w:t xml:space="preserve">ελτίο </w:t>
      </w:r>
      <w:r>
        <w:rPr>
          <w:rFonts w:eastAsia="Times New Roman"/>
          <w:szCs w:val="24"/>
        </w:rPr>
        <w:t>ε</w:t>
      </w:r>
      <w:r w:rsidRPr="005A7CD9">
        <w:rPr>
          <w:rFonts w:eastAsia="Times New Roman"/>
          <w:szCs w:val="24"/>
        </w:rPr>
        <w:t xml:space="preserve">πικαίρων </w:t>
      </w:r>
      <w:r>
        <w:rPr>
          <w:rFonts w:eastAsia="Times New Roman"/>
          <w:szCs w:val="24"/>
        </w:rPr>
        <w:t>ε</w:t>
      </w:r>
      <w:r w:rsidRPr="005A7CD9">
        <w:rPr>
          <w:rFonts w:eastAsia="Times New Roman"/>
          <w:szCs w:val="24"/>
        </w:rPr>
        <w:t>ρωτήσεων της Δευτέρας 10 Δεκεμβρίου 2018.</w:t>
      </w:r>
    </w:p>
    <w:p w14:paraId="4FE28A67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FB78A5">
        <w:rPr>
          <w:rFonts w:eastAsia="Times New Roman"/>
          <w:szCs w:val="24"/>
        </w:rPr>
        <w:lastRenderedPageBreak/>
        <w:t xml:space="preserve">Α. ΕΠΙΚΑΙΡΕΣ ΕΡΩΤΗΣΕΙΣ Πρώτου </w:t>
      </w:r>
      <w:r>
        <w:rPr>
          <w:rFonts w:eastAsia="Times New Roman"/>
          <w:szCs w:val="24"/>
        </w:rPr>
        <w:t>Κ</w:t>
      </w:r>
      <w:r w:rsidRPr="00FB78A5">
        <w:rPr>
          <w:rFonts w:eastAsia="Times New Roman"/>
          <w:szCs w:val="24"/>
        </w:rPr>
        <w:t>ύκλου (Άρθρο 130 παρ</w:t>
      </w:r>
      <w:r>
        <w:rPr>
          <w:rFonts w:eastAsia="Times New Roman"/>
          <w:szCs w:val="24"/>
        </w:rPr>
        <w:t>άγραφοι</w:t>
      </w:r>
      <w:r w:rsidRPr="00FB78A5">
        <w:rPr>
          <w:rFonts w:eastAsia="Times New Roman"/>
          <w:szCs w:val="24"/>
        </w:rPr>
        <w:t xml:space="preserve"> 2 και 3 </w:t>
      </w:r>
      <w:r>
        <w:rPr>
          <w:rFonts w:eastAsia="Times New Roman"/>
          <w:szCs w:val="24"/>
        </w:rPr>
        <w:t xml:space="preserve">του </w:t>
      </w:r>
      <w:r w:rsidRPr="00FB78A5">
        <w:rPr>
          <w:rFonts w:eastAsia="Times New Roman"/>
          <w:szCs w:val="24"/>
        </w:rPr>
        <w:t>Καν</w:t>
      </w:r>
      <w:r>
        <w:rPr>
          <w:rFonts w:eastAsia="Times New Roman"/>
          <w:szCs w:val="24"/>
        </w:rPr>
        <w:t>ονισμού</w:t>
      </w:r>
      <w:r w:rsidRPr="00FB78A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της </w:t>
      </w:r>
      <w:r w:rsidRPr="00FB78A5">
        <w:rPr>
          <w:rFonts w:eastAsia="Times New Roman"/>
          <w:szCs w:val="24"/>
        </w:rPr>
        <w:t>Βουλής)</w:t>
      </w:r>
    </w:p>
    <w:p w14:paraId="4FE28A68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1.</w:t>
      </w:r>
      <w:r w:rsidRPr="00FB78A5">
        <w:rPr>
          <w:rFonts w:eastAsia="Times New Roman"/>
          <w:szCs w:val="24"/>
        </w:rPr>
        <w:t xml:space="preserve"> Η με αριθμό 204/ 4-12-2018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>ρώτηση του Βουλευτή Α΄ Αθηνών του Συνασπισμού Ριζοσπαστικής Αριστεράς κ. Νικολάου Φίλη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>προς τον Υπουργό Δικαιοσύνης, Διαφάνειας και Ανθρώπινων Δικαιωμάτων, με θέμα: «Άμεση νομοθετική πρωτοβουλία γ</w:t>
      </w:r>
      <w:r w:rsidRPr="00FB78A5">
        <w:rPr>
          <w:rFonts w:eastAsia="Times New Roman"/>
          <w:szCs w:val="24"/>
        </w:rPr>
        <w:t>ια την τροποποίηση του</w:t>
      </w:r>
      <w:r>
        <w:rPr>
          <w:rFonts w:eastAsia="Times New Roman"/>
          <w:szCs w:val="24"/>
        </w:rPr>
        <w:t xml:space="preserve"> ν</w:t>
      </w:r>
      <w:r w:rsidRPr="00FB78A5">
        <w:rPr>
          <w:rFonts w:eastAsia="Times New Roman"/>
          <w:szCs w:val="24"/>
        </w:rPr>
        <w:t>. 1608/1950 περί καταχραστών του Δημοσίου».</w:t>
      </w:r>
    </w:p>
    <w:p w14:paraId="4FE28A69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Pr="00FB78A5">
        <w:rPr>
          <w:rFonts w:eastAsia="Times New Roman"/>
          <w:szCs w:val="24"/>
        </w:rPr>
        <w:t xml:space="preserve"> Η με αριθμό 200/3-12-2018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του Βουλευτή Β΄ Αθηνών της Νέας Δημοκρατίας κ. Σπυρίδωνος- </w:t>
      </w:r>
      <w:proofErr w:type="spellStart"/>
      <w:r>
        <w:rPr>
          <w:rFonts w:eastAsia="Times New Roman"/>
          <w:szCs w:val="24"/>
        </w:rPr>
        <w:t>Αδώνιδος</w:t>
      </w:r>
      <w:proofErr w:type="spellEnd"/>
      <w:r>
        <w:rPr>
          <w:rFonts w:eastAsia="Times New Roman"/>
          <w:szCs w:val="24"/>
        </w:rPr>
        <w:t xml:space="preserve"> </w:t>
      </w:r>
      <w:r w:rsidRPr="00FB78A5">
        <w:rPr>
          <w:rFonts w:eastAsia="Times New Roman"/>
          <w:szCs w:val="24"/>
        </w:rPr>
        <w:t>Γεωργιάδη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>προς τον Υπουργό Υγείας,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με θέμα: «Αναφορικά με το </w:t>
      </w:r>
      <w:proofErr w:type="spellStart"/>
      <w:r w:rsidRPr="00FB78A5">
        <w:rPr>
          <w:rFonts w:eastAsia="Times New Roman"/>
          <w:szCs w:val="24"/>
        </w:rPr>
        <w:t>ραδιοφάρμακο</w:t>
      </w:r>
      <w:proofErr w:type="spellEnd"/>
      <w:r w:rsidRPr="00FB78A5">
        <w:rPr>
          <w:rFonts w:eastAsia="Times New Roman"/>
          <w:szCs w:val="24"/>
        </w:rPr>
        <w:t>»</w:t>
      </w:r>
      <w:r w:rsidRPr="00FB78A5">
        <w:rPr>
          <w:rFonts w:eastAsia="Times New Roman"/>
          <w:szCs w:val="24"/>
        </w:rPr>
        <w:t>.</w:t>
      </w:r>
    </w:p>
    <w:p w14:paraId="4FE28A6A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3.</w:t>
      </w:r>
      <w:r w:rsidRPr="00FB78A5">
        <w:rPr>
          <w:rFonts w:eastAsia="Times New Roman"/>
          <w:szCs w:val="24"/>
        </w:rPr>
        <w:t xml:space="preserve"> Η με αριθμό 192/30-11-2018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>ρώτηση του Βουλευτή Λακωνίας της Δη</w:t>
      </w:r>
      <w:r>
        <w:rPr>
          <w:rFonts w:eastAsia="Times New Roman"/>
          <w:szCs w:val="24"/>
        </w:rPr>
        <w:t>μοκρατικής Συμπαράταξης ΠΑΣΟΚ</w:t>
      </w:r>
      <w:r w:rsidRPr="00FB78A5">
        <w:rPr>
          <w:rFonts w:eastAsia="Times New Roman"/>
          <w:szCs w:val="24"/>
        </w:rPr>
        <w:t xml:space="preserve"> – ΔΗΜΑΡ κ. Λεωνίδα Γρηγοράκου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>προς τον Υπουργό Υγείας,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>με θέμα: «Καθυστερήσεις στη διακομιδή ασθενών από το ΕΚΑΒ σε Μονάδες Εντατικής Θεραπείας</w:t>
      </w:r>
      <w:r>
        <w:rPr>
          <w:rFonts w:eastAsia="Times New Roman"/>
          <w:szCs w:val="24"/>
        </w:rPr>
        <w:t>,</w:t>
      </w:r>
      <w:r w:rsidRPr="00FB78A5">
        <w:rPr>
          <w:rFonts w:eastAsia="Times New Roman"/>
          <w:szCs w:val="24"/>
        </w:rPr>
        <w:t xml:space="preserve"> λόγω</w:t>
      </w:r>
      <w:r w:rsidRPr="00FB78A5">
        <w:rPr>
          <w:rFonts w:eastAsia="Times New Roman"/>
          <w:szCs w:val="24"/>
        </w:rPr>
        <w:t xml:space="preserve"> έλλειψης ιατρικού προσωπικού».</w:t>
      </w:r>
    </w:p>
    <w:p w14:paraId="4FE28A6B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4.</w:t>
      </w:r>
      <w:r w:rsidRPr="00FB78A5">
        <w:rPr>
          <w:rFonts w:eastAsia="Times New Roman"/>
          <w:szCs w:val="24"/>
        </w:rPr>
        <w:t xml:space="preserve"> Η με αριθμό 208/ 4-12-2018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του ΣΤ΄ Αντιπροέδρου της Βουλής και Βουλευτή Λάρισας του Κομμουνιστικού Κόμματος </w:t>
      </w:r>
      <w:r w:rsidRPr="00FB78A5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FB78A5">
        <w:rPr>
          <w:rFonts w:eastAsia="Times New Roman"/>
          <w:szCs w:val="24"/>
        </w:rPr>
        <w:t xml:space="preserve">ς </w:t>
      </w:r>
      <w:r w:rsidRPr="00FB78A5">
        <w:rPr>
          <w:rFonts w:eastAsia="Times New Roman"/>
          <w:szCs w:val="24"/>
        </w:rPr>
        <w:t xml:space="preserve">κ. Γεωργίου </w:t>
      </w:r>
      <w:proofErr w:type="spellStart"/>
      <w:r w:rsidRPr="00FB78A5">
        <w:rPr>
          <w:rFonts w:eastAsia="Times New Roman"/>
          <w:szCs w:val="24"/>
        </w:rPr>
        <w:t>Λαμπρούλη</w:t>
      </w:r>
      <w:proofErr w:type="spellEnd"/>
      <w:r w:rsidRPr="00FB78A5">
        <w:rPr>
          <w:rFonts w:eastAsia="Times New Roman"/>
          <w:szCs w:val="24"/>
        </w:rPr>
        <w:t xml:space="preserve"> προς τον Υπουργό Οικονομικών, </w:t>
      </w:r>
      <w:r>
        <w:rPr>
          <w:rFonts w:eastAsia="Times New Roman"/>
          <w:szCs w:val="24"/>
        </w:rPr>
        <w:t>«</w:t>
      </w:r>
      <w:r w:rsidRPr="00FB78A5">
        <w:rPr>
          <w:rFonts w:eastAsia="Times New Roman"/>
          <w:szCs w:val="24"/>
        </w:rPr>
        <w:t>σχετικά με τους απολυμένους εργαζόμ</w:t>
      </w:r>
      <w:r w:rsidRPr="00FB78A5">
        <w:rPr>
          <w:rFonts w:eastAsia="Times New Roman"/>
          <w:szCs w:val="24"/>
        </w:rPr>
        <w:t>ενους των Ενώσεων Αγροτικών Συνεταιρισμών (ΕΑΣ) Λάρισας, Ελασσόνας, Φαρσάλων</w:t>
      </w:r>
      <w:r>
        <w:rPr>
          <w:rFonts w:eastAsia="Times New Roman"/>
          <w:szCs w:val="24"/>
        </w:rPr>
        <w:t>»</w:t>
      </w:r>
      <w:r w:rsidRPr="00FB78A5">
        <w:rPr>
          <w:rFonts w:eastAsia="Times New Roman"/>
          <w:szCs w:val="24"/>
        </w:rPr>
        <w:t>.</w:t>
      </w:r>
    </w:p>
    <w:p w14:paraId="4FE28A6C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FB78A5">
        <w:rPr>
          <w:rFonts w:eastAsia="Times New Roman"/>
          <w:szCs w:val="24"/>
        </w:rPr>
        <w:t>Β. ΕΠΙΚΑΙΡΕΣ ΕΡΩΤΗΣΕΙΣ Δεύτερου Κ</w:t>
      </w:r>
      <w:r>
        <w:rPr>
          <w:rFonts w:eastAsia="Times New Roman"/>
          <w:szCs w:val="24"/>
        </w:rPr>
        <w:t>ύκλου (Άρθρο 130 παράγραφοι</w:t>
      </w:r>
      <w:r w:rsidRPr="00FB78A5">
        <w:rPr>
          <w:rFonts w:eastAsia="Times New Roman"/>
          <w:szCs w:val="24"/>
        </w:rPr>
        <w:t xml:space="preserve"> 2 και 3 </w:t>
      </w:r>
      <w:r>
        <w:rPr>
          <w:rFonts w:eastAsia="Times New Roman"/>
          <w:szCs w:val="24"/>
        </w:rPr>
        <w:t xml:space="preserve">του </w:t>
      </w:r>
      <w:r w:rsidRPr="00FB78A5">
        <w:rPr>
          <w:rFonts w:eastAsia="Times New Roman"/>
          <w:szCs w:val="24"/>
        </w:rPr>
        <w:t>Καν</w:t>
      </w:r>
      <w:r>
        <w:rPr>
          <w:rFonts w:eastAsia="Times New Roman"/>
          <w:szCs w:val="24"/>
        </w:rPr>
        <w:t>ονισμού</w:t>
      </w:r>
      <w:r w:rsidRPr="00FB78A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της </w:t>
      </w:r>
      <w:r w:rsidRPr="00FB78A5">
        <w:rPr>
          <w:rFonts w:eastAsia="Times New Roman"/>
          <w:szCs w:val="24"/>
        </w:rPr>
        <w:t>Βουλής)</w:t>
      </w:r>
    </w:p>
    <w:p w14:paraId="4FE28A6D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1.</w:t>
      </w:r>
      <w:r w:rsidRPr="00FB78A5">
        <w:rPr>
          <w:rFonts w:eastAsia="Times New Roman"/>
          <w:szCs w:val="24"/>
        </w:rPr>
        <w:t xml:space="preserve"> Η με αριθμό 201/3-12-2018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του Βουλευτή Δράμας της Νέας Δημοκρατίας κ. </w:t>
      </w:r>
      <w:r w:rsidRPr="006D0321">
        <w:rPr>
          <w:rFonts w:eastAsia="Times New Roman"/>
          <w:szCs w:val="24"/>
        </w:rPr>
        <w:t>Δημητρίου Κυριαζίδη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τον Υπουργό </w:t>
      </w:r>
      <w:r w:rsidRPr="006D0321">
        <w:rPr>
          <w:rFonts w:eastAsia="Times New Roman"/>
          <w:szCs w:val="24"/>
        </w:rPr>
        <w:t>Υγείας,</w:t>
      </w:r>
      <w:r w:rsidRPr="00FB78A5">
        <w:rPr>
          <w:rFonts w:eastAsia="Times New Roman"/>
          <w:szCs w:val="24"/>
        </w:rPr>
        <w:t xml:space="preserve"> με θέμα: «Δημιουργία Τμήματος Βραχείας Νοσηλείας / Ογκολογικής Κλινικής στο Γενικό Νοσοκομείο Δράμας».</w:t>
      </w:r>
    </w:p>
    <w:p w14:paraId="4FE28A6E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2. </w:t>
      </w:r>
      <w:r w:rsidRPr="00FB78A5">
        <w:rPr>
          <w:rFonts w:eastAsia="Times New Roman"/>
          <w:szCs w:val="24"/>
        </w:rPr>
        <w:t xml:space="preserve">Η με αριθμό 203/4-12-2018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 Βουλευτή Ηλεί</w:t>
      </w:r>
      <w:r w:rsidRPr="00FB78A5">
        <w:rPr>
          <w:rFonts w:eastAsia="Times New Roman"/>
          <w:szCs w:val="24"/>
        </w:rPr>
        <w:t>ας  της Δημοκρατικής Συμπαράταξης ΠΑΣΟΚ</w:t>
      </w:r>
      <w:r>
        <w:rPr>
          <w:rFonts w:eastAsia="Times New Roman"/>
          <w:szCs w:val="24"/>
        </w:rPr>
        <w:t xml:space="preserve"> - </w:t>
      </w:r>
      <w:r w:rsidRPr="00FB78A5">
        <w:rPr>
          <w:rFonts w:eastAsia="Times New Roman"/>
          <w:szCs w:val="24"/>
        </w:rPr>
        <w:t xml:space="preserve">ΔΗΜΑΡ κ. </w:t>
      </w:r>
      <w:r w:rsidRPr="006D0321">
        <w:rPr>
          <w:rFonts w:eastAsia="Times New Roman"/>
          <w:szCs w:val="24"/>
        </w:rPr>
        <w:t>Ιωάννη Κουτσούκου</w:t>
      </w:r>
      <w:r w:rsidRPr="00FB78A5">
        <w:rPr>
          <w:rFonts w:eastAsia="Times New Roman"/>
          <w:szCs w:val="24"/>
        </w:rPr>
        <w:t xml:space="preserve"> προς τον Υπουργό </w:t>
      </w:r>
      <w:r w:rsidRPr="006D0321">
        <w:rPr>
          <w:rFonts w:eastAsia="Times New Roman"/>
          <w:szCs w:val="24"/>
        </w:rPr>
        <w:t>Οικονομικών,</w:t>
      </w:r>
      <w:r w:rsidRPr="00FB78A5">
        <w:rPr>
          <w:rFonts w:eastAsia="Times New Roman"/>
          <w:szCs w:val="24"/>
        </w:rPr>
        <w:t xml:space="preserve"> με θέμα: «Η σκοπιμότητα και η μεθόδευση της μεταφοράς στο </w:t>
      </w:r>
      <w:proofErr w:type="spellStart"/>
      <w:r>
        <w:rPr>
          <w:rFonts w:eastAsia="Times New Roman"/>
          <w:szCs w:val="24"/>
        </w:rPr>
        <w:t>υ</w:t>
      </w:r>
      <w:r w:rsidRPr="00FB78A5">
        <w:rPr>
          <w:rFonts w:eastAsia="Times New Roman"/>
          <w:szCs w:val="24"/>
        </w:rPr>
        <w:t>περταμείο</w:t>
      </w:r>
      <w:proofErr w:type="spellEnd"/>
      <w:r w:rsidRPr="00FB78A5">
        <w:rPr>
          <w:rFonts w:eastAsia="Times New Roman"/>
          <w:szCs w:val="24"/>
        </w:rPr>
        <w:t xml:space="preserve"> </w:t>
      </w:r>
      <w:r w:rsidRPr="00FB78A5">
        <w:rPr>
          <w:rFonts w:eastAsia="Times New Roman"/>
          <w:szCs w:val="24"/>
        </w:rPr>
        <w:lastRenderedPageBreak/>
        <w:t xml:space="preserve">κατ' απαίτηση των δανειστών </w:t>
      </w:r>
      <w:r>
        <w:rPr>
          <w:rFonts w:eastAsia="Times New Roman"/>
          <w:szCs w:val="24"/>
        </w:rPr>
        <w:t>πενήντα ενός</w:t>
      </w:r>
      <w:r w:rsidRPr="00FB78A5">
        <w:rPr>
          <w:rFonts w:eastAsia="Times New Roman"/>
          <w:szCs w:val="24"/>
        </w:rPr>
        <w:t xml:space="preserve"> ακινήτων του </w:t>
      </w:r>
      <w:r>
        <w:rPr>
          <w:rFonts w:eastAsia="Times New Roman"/>
          <w:szCs w:val="24"/>
        </w:rPr>
        <w:t>δ</w:t>
      </w:r>
      <w:r w:rsidRPr="00FB78A5">
        <w:rPr>
          <w:rFonts w:eastAsia="Times New Roman"/>
          <w:szCs w:val="24"/>
        </w:rPr>
        <w:t xml:space="preserve">ημοσίου στον Δήμο Πύργου».  </w:t>
      </w:r>
    </w:p>
    <w:p w14:paraId="4FE28A6F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3.</w:t>
      </w:r>
      <w:r w:rsidRPr="00FB78A5">
        <w:rPr>
          <w:rFonts w:eastAsia="Times New Roman"/>
          <w:szCs w:val="24"/>
        </w:rPr>
        <w:t xml:space="preserve"> Η</w:t>
      </w:r>
      <w:r w:rsidRPr="00FB78A5">
        <w:rPr>
          <w:rFonts w:eastAsia="Times New Roman"/>
          <w:szCs w:val="24"/>
        </w:rPr>
        <w:t xml:space="preserve"> με αριθμό 209/4-12-2018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Βουλευτή Β</w:t>
      </w:r>
      <w:r>
        <w:rPr>
          <w:rFonts w:eastAsia="Times New Roman"/>
          <w:szCs w:val="24"/>
        </w:rPr>
        <w:t>΄</w:t>
      </w:r>
      <w:r w:rsidRPr="00FB78A5">
        <w:rPr>
          <w:rFonts w:eastAsia="Times New Roman"/>
          <w:szCs w:val="24"/>
        </w:rPr>
        <w:t xml:space="preserve"> Αθηνών του Κομμουνιστικού Κόμματος </w:t>
      </w:r>
      <w:r w:rsidRPr="00FB78A5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FB78A5">
        <w:rPr>
          <w:rFonts w:eastAsia="Times New Roman"/>
          <w:szCs w:val="24"/>
        </w:rPr>
        <w:t xml:space="preserve">ς </w:t>
      </w:r>
      <w:r w:rsidRPr="00FB78A5">
        <w:rPr>
          <w:rFonts w:eastAsia="Times New Roman"/>
          <w:szCs w:val="24"/>
        </w:rPr>
        <w:t xml:space="preserve">κ. </w:t>
      </w:r>
      <w:r w:rsidRPr="006D0321">
        <w:rPr>
          <w:rFonts w:eastAsia="Times New Roman"/>
          <w:szCs w:val="24"/>
        </w:rPr>
        <w:t xml:space="preserve">Χρήστου </w:t>
      </w:r>
      <w:proofErr w:type="spellStart"/>
      <w:r w:rsidRPr="006D0321">
        <w:rPr>
          <w:rFonts w:eastAsia="Times New Roman"/>
          <w:szCs w:val="24"/>
        </w:rPr>
        <w:t>Κατσώτη</w:t>
      </w:r>
      <w:proofErr w:type="spellEnd"/>
      <w:r w:rsidRPr="00FB78A5">
        <w:rPr>
          <w:rFonts w:eastAsia="Times New Roman"/>
          <w:b/>
          <w:szCs w:val="24"/>
        </w:rPr>
        <w:t xml:space="preserve">  </w:t>
      </w:r>
      <w:r w:rsidRPr="00FB78A5">
        <w:rPr>
          <w:rFonts w:eastAsia="Times New Roman"/>
          <w:szCs w:val="24"/>
        </w:rPr>
        <w:t xml:space="preserve">προς τον Υπουργό </w:t>
      </w:r>
      <w:r w:rsidRPr="006D0321">
        <w:rPr>
          <w:rFonts w:eastAsia="Times New Roman"/>
          <w:szCs w:val="24"/>
        </w:rPr>
        <w:t>Οικονομικών,</w:t>
      </w:r>
      <w:r w:rsidRPr="00FB78A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</w:t>
      </w:r>
      <w:r w:rsidRPr="00FB78A5">
        <w:rPr>
          <w:rFonts w:eastAsia="Times New Roman"/>
          <w:szCs w:val="24"/>
        </w:rPr>
        <w:t>σχετικά με  την εκχώρηση της ακίνητης δημόσιας περιουσίας σε Εταιρεία Ακινήτων του Δημοσίου (ΕΤΑΔ)</w:t>
      </w:r>
      <w:r>
        <w:rPr>
          <w:rFonts w:eastAsia="Times New Roman"/>
          <w:szCs w:val="24"/>
        </w:rPr>
        <w:t xml:space="preserve"> </w:t>
      </w:r>
      <w:r w:rsidRPr="00FB78A5">
        <w:rPr>
          <w:rFonts w:eastAsia="Times New Roman"/>
          <w:szCs w:val="24"/>
        </w:rPr>
        <w:t>- Ταμ</w:t>
      </w:r>
      <w:r w:rsidRPr="00FB78A5">
        <w:rPr>
          <w:rFonts w:eastAsia="Times New Roman"/>
          <w:szCs w:val="24"/>
        </w:rPr>
        <w:t>είο Αξιοποίησης Ιδιωτικής  Περιουσίας του Δημοσίου (ΤΑΙΠΕΔ)</w:t>
      </w:r>
      <w:r>
        <w:rPr>
          <w:rFonts w:eastAsia="Times New Roman"/>
          <w:szCs w:val="24"/>
        </w:rPr>
        <w:t>»</w:t>
      </w:r>
      <w:r w:rsidRPr="00FB78A5">
        <w:rPr>
          <w:rFonts w:eastAsia="Times New Roman"/>
          <w:szCs w:val="24"/>
        </w:rPr>
        <w:t xml:space="preserve">. </w:t>
      </w:r>
    </w:p>
    <w:p w14:paraId="4FE28A70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4 </w:t>
      </w:r>
      <w:r w:rsidRPr="00FB78A5">
        <w:rPr>
          <w:rFonts w:eastAsia="Times New Roman"/>
          <w:szCs w:val="24"/>
        </w:rPr>
        <w:t xml:space="preserve">Η με αριθμό 210/4-12-2018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του Βουλευτή του Κομμουνιστικού Κόμματος </w:t>
      </w:r>
      <w:r w:rsidRPr="00FB78A5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FB78A5">
        <w:rPr>
          <w:rFonts w:eastAsia="Times New Roman"/>
          <w:szCs w:val="24"/>
        </w:rPr>
        <w:t xml:space="preserve">ς </w:t>
      </w:r>
      <w:r w:rsidRPr="00FB78A5">
        <w:rPr>
          <w:rFonts w:eastAsia="Times New Roman"/>
          <w:szCs w:val="24"/>
        </w:rPr>
        <w:t xml:space="preserve">κ. </w:t>
      </w:r>
      <w:r w:rsidRPr="006D0321">
        <w:rPr>
          <w:rFonts w:eastAsia="Times New Roman"/>
          <w:szCs w:val="24"/>
        </w:rPr>
        <w:t>Εμμανουήλ Συντυχάκη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τον Υπουργό </w:t>
      </w:r>
      <w:r w:rsidRPr="006D0321">
        <w:rPr>
          <w:rFonts w:eastAsia="Times New Roman"/>
          <w:szCs w:val="24"/>
        </w:rPr>
        <w:t>Υγείας,</w:t>
      </w:r>
      <w:r w:rsidRPr="00FB78A5"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«</w:t>
      </w:r>
      <w:r w:rsidRPr="00FB78A5">
        <w:rPr>
          <w:rFonts w:eastAsia="Times New Roman"/>
          <w:szCs w:val="24"/>
        </w:rPr>
        <w:t xml:space="preserve">σχετικά με τις επιπτώσεις στη λειτουργία των υπηρεσιών και των συνθηκών εργασίας σε υπηρεσίες του </w:t>
      </w:r>
      <w:proofErr w:type="spellStart"/>
      <w:r w:rsidRPr="00FB78A5">
        <w:rPr>
          <w:rFonts w:eastAsia="Times New Roman"/>
          <w:szCs w:val="24"/>
        </w:rPr>
        <w:t>Βενιζέλειου</w:t>
      </w:r>
      <w:proofErr w:type="spellEnd"/>
      <w:r w:rsidRPr="00FB78A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</w:t>
      </w:r>
      <w:r w:rsidRPr="00FB78A5">
        <w:rPr>
          <w:rFonts w:eastAsia="Times New Roman"/>
          <w:szCs w:val="24"/>
        </w:rPr>
        <w:t xml:space="preserve">οσοκομείου από την πυρκαγιά που εκδηλώθηκε στα πρώην κτήρια του </w:t>
      </w:r>
      <w:r>
        <w:rPr>
          <w:rFonts w:eastAsia="Times New Roman"/>
          <w:szCs w:val="24"/>
        </w:rPr>
        <w:t>Π</w:t>
      </w:r>
      <w:r w:rsidRPr="00FB78A5">
        <w:rPr>
          <w:rFonts w:eastAsia="Times New Roman"/>
          <w:szCs w:val="24"/>
        </w:rPr>
        <w:t>ανεπιστημίου Κρήτης στις 23</w:t>
      </w:r>
      <w:r>
        <w:rPr>
          <w:rFonts w:eastAsia="Times New Roman"/>
          <w:szCs w:val="24"/>
        </w:rPr>
        <w:t xml:space="preserve"> Σεπτεμβρίου</w:t>
      </w:r>
      <w:r>
        <w:rPr>
          <w:rFonts w:eastAsia="Times New Roman"/>
          <w:szCs w:val="24"/>
        </w:rPr>
        <w:t>»</w:t>
      </w:r>
      <w:r w:rsidRPr="00FB78A5">
        <w:rPr>
          <w:rFonts w:eastAsia="Times New Roman"/>
          <w:szCs w:val="24"/>
        </w:rPr>
        <w:t>.</w:t>
      </w:r>
    </w:p>
    <w:p w14:paraId="4FE28A71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5.</w:t>
      </w:r>
      <w:r w:rsidRPr="00FB78A5">
        <w:rPr>
          <w:rFonts w:eastAsia="Times New Roman"/>
          <w:szCs w:val="24"/>
        </w:rPr>
        <w:t xml:space="preserve"> Η με αριθμό 110/29-10-2018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του Βουλευτή Λάρισας της Νέας Δημοκρατίας κ. </w:t>
      </w:r>
      <w:r w:rsidRPr="006D0321">
        <w:rPr>
          <w:rFonts w:eastAsia="Times New Roman"/>
          <w:szCs w:val="24"/>
        </w:rPr>
        <w:t xml:space="preserve">Μάξιμου </w:t>
      </w:r>
      <w:proofErr w:type="spellStart"/>
      <w:r w:rsidRPr="006D0321">
        <w:rPr>
          <w:rFonts w:eastAsia="Times New Roman"/>
          <w:szCs w:val="24"/>
        </w:rPr>
        <w:t>Χαρακόπουλου</w:t>
      </w:r>
      <w:proofErr w:type="spellEnd"/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 </w:t>
      </w:r>
      <w:r w:rsidRPr="00FB78A5">
        <w:rPr>
          <w:rFonts w:eastAsia="Times New Roman"/>
          <w:szCs w:val="24"/>
        </w:rPr>
        <w:lastRenderedPageBreak/>
        <w:t xml:space="preserve">προς την Υπουργό </w:t>
      </w:r>
      <w:r w:rsidRPr="006D0321">
        <w:rPr>
          <w:rFonts w:eastAsia="Times New Roman"/>
          <w:szCs w:val="24"/>
        </w:rPr>
        <w:t>Προστασίας του Πολίτη,</w:t>
      </w:r>
      <w:r w:rsidRPr="00FB78A5">
        <w:rPr>
          <w:rFonts w:eastAsia="Times New Roman"/>
          <w:szCs w:val="24"/>
        </w:rPr>
        <w:t xml:space="preserve"> με θέμα: «Νέα έξαρση των κρουσμάτων βίας από περιθωριακούς χώρους».</w:t>
      </w:r>
    </w:p>
    <w:p w14:paraId="4FE28A72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6.</w:t>
      </w:r>
      <w:r w:rsidRPr="00FB78A5">
        <w:rPr>
          <w:rFonts w:eastAsia="Times New Roman"/>
          <w:szCs w:val="24"/>
        </w:rPr>
        <w:t xml:space="preserve"> Η με αριθμό 177/22-11-2018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Βουλευτή Σερρώ</w:t>
      </w:r>
      <w:r w:rsidRPr="00FB78A5">
        <w:rPr>
          <w:rFonts w:eastAsia="Times New Roman"/>
          <w:szCs w:val="24"/>
        </w:rPr>
        <w:t xml:space="preserve">ν της Δημοκρατικής Συμπαράταξης ΠΑΣΟΚ – ΔΗΜΑΡ κ. </w:t>
      </w:r>
      <w:r w:rsidRPr="006D0321">
        <w:rPr>
          <w:rFonts w:eastAsia="Times New Roman"/>
          <w:szCs w:val="24"/>
        </w:rPr>
        <w:t>Μιχαήλ Τζελέπη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την Υπουργό </w:t>
      </w:r>
      <w:r w:rsidRPr="006D0321">
        <w:rPr>
          <w:rFonts w:eastAsia="Times New Roman"/>
          <w:szCs w:val="24"/>
        </w:rPr>
        <w:t>Προστασίας του Πολίτη,</w:t>
      </w:r>
      <w:r w:rsidRPr="00FB78A5">
        <w:rPr>
          <w:rFonts w:eastAsia="Times New Roman"/>
          <w:szCs w:val="24"/>
        </w:rPr>
        <w:t xml:space="preserve"> με θέμα: «Αυξημένη παραβατικότητα στον Νομό Σερρών και </w:t>
      </w:r>
      <w:proofErr w:type="spellStart"/>
      <w:r w:rsidRPr="00FB78A5">
        <w:rPr>
          <w:rFonts w:eastAsia="Times New Roman"/>
          <w:szCs w:val="24"/>
        </w:rPr>
        <w:t>υποστελεχωμένη</w:t>
      </w:r>
      <w:proofErr w:type="spellEnd"/>
      <w:r w:rsidRPr="00FB78A5">
        <w:rPr>
          <w:rFonts w:eastAsia="Times New Roman"/>
          <w:szCs w:val="24"/>
        </w:rPr>
        <w:t xml:space="preserve"> η Διεύθυνση Αστυνομίας Σερρών».</w:t>
      </w:r>
    </w:p>
    <w:p w14:paraId="4FE28A73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7.</w:t>
      </w:r>
      <w:r w:rsidRPr="00FB78A5">
        <w:rPr>
          <w:rFonts w:eastAsia="Times New Roman"/>
          <w:szCs w:val="24"/>
        </w:rPr>
        <w:t xml:space="preserve"> Η με αριθμό 183/26-11-2018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της</w:t>
      </w:r>
      <w:r w:rsidRPr="00FB78A5">
        <w:rPr>
          <w:rFonts w:eastAsia="Times New Roman"/>
          <w:szCs w:val="24"/>
        </w:rPr>
        <w:t xml:space="preserve"> Βουλευτού Καστοριάς της Νέας Δημοκρατίας κ</w:t>
      </w:r>
      <w:r>
        <w:rPr>
          <w:rFonts w:eastAsia="Times New Roman"/>
          <w:szCs w:val="24"/>
        </w:rPr>
        <w:t>.</w:t>
      </w:r>
      <w:r w:rsidRPr="00FB78A5">
        <w:rPr>
          <w:rFonts w:eastAsia="Times New Roman"/>
          <w:szCs w:val="24"/>
        </w:rPr>
        <w:t xml:space="preserve"> </w:t>
      </w:r>
      <w:r w:rsidRPr="006D0321">
        <w:rPr>
          <w:rFonts w:eastAsia="Times New Roman"/>
          <w:szCs w:val="24"/>
        </w:rPr>
        <w:t>Μαρίας Αντωνίου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τον Υπουργό </w:t>
      </w:r>
      <w:r w:rsidRPr="006D0321">
        <w:rPr>
          <w:rFonts w:eastAsia="Times New Roman"/>
          <w:szCs w:val="24"/>
        </w:rPr>
        <w:t>Οικονομικών,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με θέμα: «Μεγάλη ζημία του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λληνικού </w:t>
      </w:r>
      <w:r>
        <w:rPr>
          <w:rFonts w:eastAsia="Times New Roman"/>
          <w:szCs w:val="24"/>
        </w:rPr>
        <w:t>δ</w:t>
      </w:r>
      <w:r w:rsidRPr="00FB78A5">
        <w:rPr>
          <w:rFonts w:eastAsia="Times New Roman"/>
          <w:szCs w:val="24"/>
        </w:rPr>
        <w:t>ημοσίου</w:t>
      </w:r>
      <w:r>
        <w:rPr>
          <w:rFonts w:eastAsia="Times New Roman"/>
          <w:szCs w:val="24"/>
        </w:rPr>
        <w:t>,</w:t>
      </w:r>
      <w:r w:rsidRPr="00FB78A5">
        <w:rPr>
          <w:rFonts w:eastAsia="Times New Roman"/>
          <w:szCs w:val="24"/>
        </w:rPr>
        <w:t xml:space="preserve"> λόγω της μη μεταστέγασης της Δ</w:t>
      </w:r>
      <w:r w:rsidRPr="00FB78A5">
        <w:rPr>
          <w:rFonts w:eastAsia="Times New Roman"/>
          <w:szCs w:val="24"/>
          <w:lang w:val="en-US"/>
        </w:rPr>
        <w:t>OY</w:t>
      </w:r>
      <w:r w:rsidRPr="00FB78A5">
        <w:rPr>
          <w:rFonts w:eastAsia="Times New Roman"/>
          <w:szCs w:val="24"/>
        </w:rPr>
        <w:t xml:space="preserve"> Καστοριάς».</w:t>
      </w:r>
    </w:p>
    <w:p w14:paraId="4FE28A74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8.</w:t>
      </w:r>
      <w:r w:rsidRPr="00FB78A5">
        <w:rPr>
          <w:rFonts w:eastAsia="Times New Roman"/>
          <w:szCs w:val="24"/>
        </w:rPr>
        <w:t xml:space="preserve"> Η με αριθμό 190/27-11-2018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του ΣΤ΄ Αντιπροέδρου της Βουλής και Βουλευτή Λάρισας του Κομμουνιστικού Κόμματος </w:t>
      </w:r>
      <w:r w:rsidRPr="00FB78A5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FB78A5">
        <w:rPr>
          <w:rFonts w:eastAsia="Times New Roman"/>
          <w:szCs w:val="24"/>
        </w:rPr>
        <w:t xml:space="preserve">ς </w:t>
      </w:r>
      <w:r w:rsidRPr="00FB78A5">
        <w:rPr>
          <w:rFonts w:eastAsia="Times New Roman"/>
          <w:szCs w:val="24"/>
        </w:rPr>
        <w:t xml:space="preserve">κ. </w:t>
      </w:r>
      <w:r w:rsidRPr="006D0321">
        <w:rPr>
          <w:rFonts w:eastAsia="Times New Roman"/>
          <w:szCs w:val="24"/>
        </w:rPr>
        <w:t xml:space="preserve">Γεωργίου </w:t>
      </w:r>
      <w:proofErr w:type="spellStart"/>
      <w:r w:rsidRPr="006D0321">
        <w:rPr>
          <w:rFonts w:eastAsia="Times New Roman"/>
          <w:szCs w:val="24"/>
        </w:rPr>
        <w:t>Λαμπρούλη</w:t>
      </w:r>
      <w:proofErr w:type="spellEnd"/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τον Υπουργό </w:t>
      </w:r>
      <w:r w:rsidRPr="006D0321">
        <w:rPr>
          <w:rFonts w:eastAsia="Times New Roman"/>
          <w:szCs w:val="24"/>
        </w:rPr>
        <w:t>Υγείας,</w:t>
      </w:r>
      <w:r w:rsidRPr="00FB78A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</w:t>
      </w:r>
      <w:r w:rsidRPr="00FB78A5">
        <w:rPr>
          <w:rFonts w:eastAsia="Times New Roman"/>
          <w:szCs w:val="24"/>
        </w:rPr>
        <w:t>σχετικά με τα προβλήματα του Γενικού Νοσοκομείου Λάρισας».</w:t>
      </w:r>
    </w:p>
    <w:p w14:paraId="4FE28A75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9.</w:t>
      </w:r>
      <w:r w:rsidRPr="00FB78A5">
        <w:rPr>
          <w:rFonts w:eastAsia="Times New Roman"/>
          <w:szCs w:val="24"/>
        </w:rPr>
        <w:t xml:space="preserve"> Η με αριθμό 184/26-11-2018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του Βουλευτή </w:t>
      </w:r>
      <w:r w:rsidRPr="00FB78A5">
        <w:rPr>
          <w:rFonts w:eastAsia="Times New Roman"/>
          <w:szCs w:val="24"/>
        </w:rPr>
        <w:t xml:space="preserve">Αχαΐας της Νέας Δημοκρατίας κ. </w:t>
      </w:r>
      <w:proofErr w:type="spellStart"/>
      <w:r w:rsidRPr="006D0321">
        <w:rPr>
          <w:rFonts w:eastAsia="Times New Roman"/>
          <w:szCs w:val="24"/>
        </w:rPr>
        <w:t>Ιάσονα</w:t>
      </w:r>
      <w:proofErr w:type="spellEnd"/>
      <w:r w:rsidRPr="006D0321">
        <w:rPr>
          <w:rFonts w:eastAsia="Times New Roman"/>
          <w:szCs w:val="24"/>
        </w:rPr>
        <w:t xml:space="preserve"> Φωτήλα</w:t>
      </w:r>
      <w:r w:rsidRPr="00FB78A5">
        <w:rPr>
          <w:rFonts w:eastAsia="Times New Roman"/>
          <w:szCs w:val="24"/>
        </w:rPr>
        <w:t xml:space="preserve"> προς τον Υπουργό </w:t>
      </w:r>
      <w:r w:rsidRPr="006D0321">
        <w:rPr>
          <w:rFonts w:eastAsia="Times New Roman"/>
          <w:szCs w:val="24"/>
        </w:rPr>
        <w:t>Υγείας,</w:t>
      </w:r>
      <w:r w:rsidRPr="00FB78A5">
        <w:rPr>
          <w:rFonts w:eastAsia="Times New Roman"/>
          <w:szCs w:val="24"/>
        </w:rPr>
        <w:t xml:space="preserve"> με θέμα: «Πρωτοφανής αύξηση των κρουσμάτων και θυμάτων από τον ιό του Δυτικού Νείλου».</w:t>
      </w:r>
    </w:p>
    <w:p w14:paraId="4FE28A76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10. </w:t>
      </w:r>
      <w:r w:rsidRPr="00FB78A5">
        <w:rPr>
          <w:rFonts w:eastAsia="Times New Roman"/>
          <w:szCs w:val="24"/>
        </w:rPr>
        <w:t xml:space="preserve">Η με αριθμό 178/23-11-2018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 Βουλευτή Β΄ Αθηνών της Δημοκρατικής Συμπαράταξ</w:t>
      </w:r>
      <w:r w:rsidRPr="00FB78A5">
        <w:rPr>
          <w:rFonts w:eastAsia="Times New Roman"/>
          <w:szCs w:val="24"/>
        </w:rPr>
        <w:t>ης ΠΑΣΟΚ</w:t>
      </w:r>
      <w:r>
        <w:rPr>
          <w:rFonts w:eastAsia="Times New Roman"/>
          <w:szCs w:val="24"/>
        </w:rPr>
        <w:t xml:space="preserve"> - </w:t>
      </w:r>
      <w:r w:rsidRPr="00FB78A5">
        <w:rPr>
          <w:rFonts w:eastAsia="Times New Roman"/>
          <w:szCs w:val="24"/>
        </w:rPr>
        <w:t xml:space="preserve">ΔΗΜΑΡ κ. </w:t>
      </w:r>
      <w:r w:rsidRPr="006D0321">
        <w:rPr>
          <w:rFonts w:eastAsia="Times New Roman"/>
          <w:szCs w:val="24"/>
        </w:rPr>
        <w:t>Γεωργίου</w:t>
      </w:r>
      <w:r>
        <w:rPr>
          <w:rFonts w:eastAsia="Times New Roman"/>
          <w:szCs w:val="24"/>
        </w:rPr>
        <w:t xml:space="preserve"> </w:t>
      </w:r>
      <w:r w:rsidRPr="006D0321">
        <w:rPr>
          <w:rFonts w:eastAsia="Times New Roman"/>
          <w:szCs w:val="24"/>
        </w:rPr>
        <w:t>-Δημητρίου Καρρά</w:t>
      </w:r>
      <w:r w:rsidRPr="00FB78A5">
        <w:rPr>
          <w:rFonts w:eastAsia="Times New Roman"/>
          <w:szCs w:val="24"/>
        </w:rPr>
        <w:t xml:space="preserve"> προς τον Υπουργό </w:t>
      </w:r>
      <w:r w:rsidRPr="006D0321">
        <w:rPr>
          <w:rFonts w:eastAsia="Times New Roman"/>
          <w:szCs w:val="24"/>
        </w:rPr>
        <w:t>Οικονομικών,</w:t>
      </w:r>
      <w:r w:rsidRPr="00FB78A5">
        <w:rPr>
          <w:rFonts w:eastAsia="Times New Roman"/>
          <w:szCs w:val="24"/>
        </w:rPr>
        <w:t xml:space="preserve"> με θέμα: «Θα προστατεύσει τελικά το κράτος τους συμπολίτες μας ιδιοκτήτες κατοικιών, που ταλαιπωρούνται από άδικες διεκδικήσεις του </w:t>
      </w:r>
      <w:r>
        <w:rPr>
          <w:rFonts w:eastAsia="Times New Roman"/>
          <w:szCs w:val="24"/>
        </w:rPr>
        <w:t>δ</w:t>
      </w:r>
      <w:r w:rsidRPr="00FB78A5">
        <w:rPr>
          <w:rFonts w:eastAsia="Times New Roman"/>
          <w:szCs w:val="24"/>
        </w:rPr>
        <w:t>ημοσίου, οι οποίες προ</w:t>
      </w:r>
      <w:r>
        <w:rPr>
          <w:rFonts w:eastAsia="Times New Roman"/>
          <w:szCs w:val="24"/>
        </w:rPr>
        <w:t xml:space="preserve">βάλλονται μέσω της </w:t>
      </w:r>
      <w:proofErr w:type="spellStart"/>
      <w:r>
        <w:rPr>
          <w:rFonts w:eastAsia="Times New Roman"/>
          <w:szCs w:val="24"/>
        </w:rPr>
        <w:t>κ</w:t>
      </w:r>
      <w:r w:rsidRPr="00FB78A5">
        <w:rPr>
          <w:rFonts w:eastAsia="Times New Roman"/>
          <w:szCs w:val="24"/>
        </w:rPr>
        <w:t>τηματ</w:t>
      </w:r>
      <w:r w:rsidRPr="00FB78A5">
        <w:rPr>
          <w:rFonts w:eastAsia="Times New Roman"/>
          <w:szCs w:val="24"/>
        </w:rPr>
        <w:t>ογράφησης</w:t>
      </w:r>
      <w:proofErr w:type="spellEnd"/>
      <w:r w:rsidRPr="00FB78A5">
        <w:rPr>
          <w:rFonts w:eastAsia="Times New Roman"/>
          <w:szCs w:val="24"/>
        </w:rPr>
        <w:t xml:space="preserve">;».  </w:t>
      </w:r>
    </w:p>
    <w:p w14:paraId="4FE28A77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11. </w:t>
      </w:r>
      <w:r w:rsidRPr="00FB78A5">
        <w:rPr>
          <w:rFonts w:eastAsia="Times New Roman"/>
          <w:szCs w:val="24"/>
        </w:rPr>
        <w:t xml:space="preserve">Η με αριθμό 186/26-11-2018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Βουλευτή Λακωνίας της Δημοκρατικής Συμπαράταξης ΠΑΣΟΚ</w:t>
      </w:r>
      <w:r>
        <w:rPr>
          <w:rFonts w:eastAsia="Times New Roman"/>
          <w:szCs w:val="24"/>
        </w:rPr>
        <w:t xml:space="preserve"> - </w:t>
      </w:r>
      <w:r w:rsidRPr="00FB78A5">
        <w:rPr>
          <w:rFonts w:eastAsia="Times New Roman"/>
          <w:szCs w:val="24"/>
        </w:rPr>
        <w:t xml:space="preserve">ΔΗΜΑΡ κ. </w:t>
      </w:r>
      <w:r w:rsidRPr="006D0321">
        <w:rPr>
          <w:rFonts w:eastAsia="Times New Roman"/>
          <w:szCs w:val="24"/>
        </w:rPr>
        <w:t>Λεωνίδα Γρηγοράκου</w:t>
      </w:r>
      <w:r w:rsidRPr="00FB78A5">
        <w:rPr>
          <w:rFonts w:eastAsia="Times New Roman"/>
          <w:szCs w:val="24"/>
        </w:rPr>
        <w:t xml:space="preserve"> προς τον Υπουργό </w:t>
      </w:r>
      <w:r w:rsidRPr="006D0321">
        <w:rPr>
          <w:rFonts w:eastAsia="Times New Roman"/>
          <w:szCs w:val="24"/>
        </w:rPr>
        <w:t>Υγείας,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>με θέμα: «Οριακή η κατάσταση στο Εθνικό Σύστημα Υγείας».</w:t>
      </w:r>
    </w:p>
    <w:p w14:paraId="4FE28A78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12. </w:t>
      </w:r>
      <w:r w:rsidRPr="00FB78A5">
        <w:rPr>
          <w:rFonts w:eastAsia="Times New Roman"/>
          <w:szCs w:val="24"/>
        </w:rPr>
        <w:t>Η με αριθμό 191/27-</w:t>
      </w:r>
      <w:r w:rsidRPr="00FB78A5">
        <w:rPr>
          <w:rFonts w:eastAsia="Times New Roman"/>
          <w:szCs w:val="24"/>
        </w:rPr>
        <w:t xml:space="preserve">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του Βουλευτή Αιτωλοακαρνανίας του Κομμουνιστικού Κόμματος </w:t>
      </w:r>
      <w:r w:rsidRPr="00FB78A5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FB78A5">
        <w:rPr>
          <w:rFonts w:eastAsia="Times New Roman"/>
          <w:szCs w:val="24"/>
        </w:rPr>
        <w:t xml:space="preserve">ς </w:t>
      </w:r>
      <w:r w:rsidRPr="00FB78A5">
        <w:rPr>
          <w:rFonts w:eastAsia="Times New Roman"/>
          <w:szCs w:val="24"/>
        </w:rPr>
        <w:t xml:space="preserve">κ. </w:t>
      </w:r>
      <w:r w:rsidRPr="006D0321">
        <w:rPr>
          <w:rFonts w:eastAsia="Times New Roman"/>
          <w:szCs w:val="24"/>
        </w:rPr>
        <w:t>Νικολάου Μωραΐτη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τον Υπουργό </w:t>
      </w:r>
      <w:r w:rsidRPr="006D0321">
        <w:rPr>
          <w:rFonts w:eastAsia="Times New Roman"/>
          <w:szCs w:val="24"/>
        </w:rPr>
        <w:t>Υγείας,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με θέμα: </w:t>
      </w:r>
      <w:r w:rsidRPr="00FB78A5">
        <w:rPr>
          <w:rFonts w:eastAsia="Times New Roman"/>
          <w:szCs w:val="24"/>
        </w:rPr>
        <w:lastRenderedPageBreak/>
        <w:t>«Προβλήματα στη λειτουργία του κέντρου Φυσικής Ιατρικής και Αποκατάστασης (ΚΕΦΙΑΠ) Αμφιλοχίας».</w:t>
      </w:r>
    </w:p>
    <w:p w14:paraId="4FE28A79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13.</w:t>
      </w:r>
      <w:r w:rsidRPr="00FB78A5">
        <w:rPr>
          <w:rFonts w:eastAsia="Times New Roman"/>
          <w:szCs w:val="24"/>
        </w:rPr>
        <w:t xml:space="preserve"> Η με αριθμό 175/20-11-2018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της Βουλευτού Β΄ Πειραιώς του Κομμουνιστικού Κόμματος </w:t>
      </w:r>
      <w:r w:rsidRPr="00FB78A5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FB78A5">
        <w:rPr>
          <w:rFonts w:eastAsia="Times New Roman"/>
          <w:szCs w:val="24"/>
        </w:rPr>
        <w:t xml:space="preserve">ς </w:t>
      </w:r>
      <w:r w:rsidRPr="00FB78A5"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>.</w:t>
      </w:r>
      <w:r w:rsidRPr="00FB78A5">
        <w:rPr>
          <w:rFonts w:eastAsia="Times New Roman"/>
          <w:szCs w:val="24"/>
        </w:rPr>
        <w:t xml:space="preserve"> </w:t>
      </w:r>
      <w:r w:rsidRPr="006D0321">
        <w:rPr>
          <w:rFonts w:eastAsia="Times New Roman"/>
          <w:szCs w:val="24"/>
        </w:rPr>
        <w:t xml:space="preserve">Διαμάντως </w:t>
      </w:r>
      <w:proofErr w:type="spellStart"/>
      <w:r w:rsidRPr="006D0321">
        <w:rPr>
          <w:rFonts w:eastAsia="Times New Roman"/>
          <w:szCs w:val="24"/>
        </w:rPr>
        <w:t>Μανωλάκου</w:t>
      </w:r>
      <w:proofErr w:type="spellEnd"/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>προς την Υπουργό</w:t>
      </w:r>
      <w:r w:rsidRPr="00FB78A5">
        <w:rPr>
          <w:rFonts w:eastAsia="Times New Roman"/>
          <w:b/>
          <w:szCs w:val="24"/>
        </w:rPr>
        <w:t xml:space="preserve"> </w:t>
      </w:r>
      <w:r w:rsidRPr="006D0321">
        <w:rPr>
          <w:rFonts w:eastAsia="Times New Roman"/>
          <w:szCs w:val="24"/>
        </w:rPr>
        <w:t>Προστασίας του Πολίτη,</w:t>
      </w:r>
      <w:r w:rsidRPr="00FB78A5">
        <w:rPr>
          <w:rFonts w:eastAsia="Times New Roman"/>
          <w:szCs w:val="24"/>
        </w:rPr>
        <w:t xml:space="preserve"> με θέμα: «Για τις συνεχιζόμενες δολοφονικές επιθέσεις φασιστοειδών απέναντι σε μετανάσ</w:t>
      </w:r>
      <w:r w:rsidRPr="00FB78A5">
        <w:rPr>
          <w:rFonts w:eastAsia="Times New Roman"/>
          <w:szCs w:val="24"/>
        </w:rPr>
        <w:t>τες εργάτες στους Δήμους Αχαρνών και Φυλής».</w:t>
      </w:r>
    </w:p>
    <w:p w14:paraId="4FE28A7A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14.</w:t>
      </w:r>
      <w:r w:rsidRPr="00FB78A5">
        <w:rPr>
          <w:rFonts w:eastAsia="Times New Roman"/>
          <w:szCs w:val="24"/>
        </w:rPr>
        <w:t xml:space="preserve"> Η με αριθμό 159/16-11-2018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του Ανεξάρτητου Βουλευτή Β’ Θεσσαλονίκης κ. </w:t>
      </w:r>
      <w:r w:rsidRPr="006D0321">
        <w:rPr>
          <w:rFonts w:eastAsia="Times New Roman"/>
          <w:szCs w:val="24"/>
        </w:rPr>
        <w:t>Γεωργίου Λαζαρίδη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την Υπουργό </w:t>
      </w:r>
      <w:r w:rsidRPr="006D0321">
        <w:rPr>
          <w:rFonts w:eastAsia="Times New Roman"/>
          <w:szCs w:val="24"/>
        </w:rPr>
        <w:t xml:space="preserve">Προστασίας του Πολίτη, </w:t>
      </w:r>
      <w:r w:rsidRPr="00FB78A5">
        <w:rPr>
          <w:rFonts w:eastAsia="Times New Roman"/>
          <w:szCs w:val="24"/>
        </w:rPr>
        <w:t>με θέμα: «Διερεύνηση ευθυνών για τον χειρισμό και την εξέλιξη</w:t>
      </w:r>
      <w:r w:rsidRPr="00FB78A5">
        <w:rPr>
          <w:rFonts w:eastAsia="Times New Roman"/>
          <w:szCs w:val="24"/>
        </w:rPr>
        <w:t xml:space="preserve"> των ερευνών στις </w:t>
      </w:r>
      <w:proofErr w:type="spellStart"/>
      <w:r w:rsidRPr="00FB78A5">
        <w:rPr>
          <w:rFonts w:eastAsia="Times New Roman"/>
          <w:szCs w:val="24"/>
        </w:rPr>
        <w:t>Βουλιαράτες</w:t>
      </w:r>
      <w:proofErr w:type="spellEnd"/>
      <w:r w:rsidRPr="00FB78A5">
        <w:rPr>
          <w:rFonts w:eastAsia="Times New Roman"/>
          <w:szCs w:val="24"/>
        </w:rPr>
        <w:t>».</w:t>
      </w:r>
    </w:p>
    <w:p w14:paraId="4FE28A7B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15.</w:t>
      </w:r>
      <w:r w:rsidRPr="00FB78A5">
        <w:rPr>
          <w:rFonts w:eastAsia="Times New Roman"/>
          <w:szCs w:val="24"/>
        </w:rPr>
        <w:t xml:space="preserve"> Η με αριθμό 99/24-10-2018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Βουλευτή Επικρατ</w:t>
      </w:r>
      <w:r>
        <w:rPr>
          <w:rFonts w:eastAsia="Times New Roman"/>
          <w:szCs w:val="24"/>
        </w:rPr>
        <w:t>είας του Λαϊκού Συνδέσμου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Χρυσή Αυγή</w:t>
      </w:r>
      <w:r w:rsidRPr="00FB78A5">
        <w:rPr>
          <w:rFonts w:eastAsia="Times New Roman"/>
          <w:szCs w:val="24"/>
        </w:rPr>
        <w:t xml:space="preserve"> κ. </w:t>
      </w:r>
      <w:r w:rsidRPr="00FC604F">
        <w:rPr>
          <w:rFonts w:eastAsia="Times New Roman"/>
          <w:szCs w:val="24"/>
        </w:rPr>
        <w:t>Χρήστου Παππά</w:t>
      </w:r>
      <w:r w:rsidRPr="00FB78A5">
        <w:rPr>
          <w:rFonts w:eastAsia="Times New Roman"/>
          <w:szCs w:val="24"/>
        </w:rPr>
        <w:t xml:space="preserve"> προς τον Υπουργό </w:t>
      </w:r>
      <w:r w:rsidRPr="00FC604F">
        <w:rPr>
          <w:rFonts w:eastAsia="Times New Roman"/>
          <w:szCs w:val="24"/>
        </w:rPr>
        <w:t>Εθνικής Άμυνας,</w:t>
      </w:r>
      <w:r w:rsidRPr="00FB78A5">
        <w:rPr>
          <w:rFonts w:eastAsia="Times New Roman"/>
          <w:szCs w:val="24"/>
        </w:rPr>
        <w:t xml:space="preserve"> με θέμα: «Επιτακτική η ανάγκη αυξήσεως της στρατιωτικής θητείας».</w:t>
      </w:r>
    </w:p>
    <w:p w14:paraId="4FE28A7C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16.</w:t>
      </w:r>
      <w:r w:rsidRPr="00FB78A5">
        <w:rPr>
          <w:rFonts w:eastAsia="Times New Roman"/>
          <w:szCs w:val="24"/>
        </w:rPr>
        <w:t xml:space="preserve"> Η με αριθμό 55/11-10-2018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 xml:space="preserve">του Βουλευτή Α΄ Πειραιώς </w:t>
      </w:r>
      <w:r>
        <w:rPr>
          <w:rFonts w:eastAsia="Times New Roman"/>
          <w:szCs w:val="24"/>
        </w:rPr>
        <w:t>του Λαϊκού Συνδέσμου</w:t>
      </w:r>
      <w:r>
        <w:rPr>
          <w:rFonts w:eastAsia="Times New Roman"/>
          <w:szCs w:val="24"/>
        </w:rPr>
        <w:t xml:space="preserve"> - </w:t>
      </w:r>
      <w:r>
        <w:rPr>
          <w:rFonts w:eastAsia="Times New Roman"/>
          <w:szCs w:val="24"/>
        </w:rPr>
        <w:t>Χρυσή Αυγή</w:t>
      </w:r>
      <w:r w:rsidRPr="00FB78A5">
        <w:rPr>
          <w:rFonts w:eastAsia="Times New Roman"/>
          <w:szCs w:val="24"/>
        </w:rPr>
        <w:t xml:space="preserve"> κ. </w:t>
      </w:r>
      <w:r w:rsidRPr="00FC604F">
        <w:rPr>
          <w:rFonts w:eastAsia="Times New Roman"/>
          <w:szCs w:val="24"/>
        </w:rPr>
        <w:t xml:space="preserve">Νικολάου </w:t>
      </w:r>
      <w:proofErr w:type="spellStart"/>
      <w:r w:rsidRPr="00FC604F">
        <w:rPr>
          <w:rFonts w:eastAsia="Times New Roman"/>
          <w:szCs w:val="24"/>
        </w:rPr>
        <w:t>Κούζηλου</w:t>
      </w:r>
      <w:proofErr w:type="spellEnd"/>
      <w:r w:rsidRPr="00FB78A5">
        <w:rPr>
          <w:rFonts w:eastAsia="Times New Roman"/>
          <w:szCs w:val="24"/>
        </w:rPr>
        <w:t xml:space="preserve"> προς την Υπουργό </w:t>
      </w:r>
      <w:r w:rsidRPr="00FC604F">
        <w:rPr>
          <w:rFonts w:eastAsia="Times New Roman"/>
          <w:szCs w:val="24"/>
        </w:rPr>
        <w:t>Προστασίας του Πολίτη,</w:t>
      </w:r>
      <w:r w:rsidRPr="00FB78A5">
        <w:rPr>
          <w:rFonts w:eastAsia="Times New Roman"/>
          <w:szCs w:val="24"/>
        </w:rPr>
        <w:t xml:space="preserve"> με θέμα: «Ανεξέλεγκτη η κατάσταση στο κέντρο φιλοξενίας προσφύγων στο Σκαραμαγκά».</w:t>
      </w:r>
    </w:p>
    <w:p w14:paraId="4FE28A7D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17.</w:t>
      </w:r>
      <w:r w:rsidRPr="00FB78A5">
        <w:rPr>
          <w:rFonts w:eastAsia="Times New Roman"/>
          <w:szCs w:val="24"/>
        </w:rPr>
        <w:t xml:space="preserve"> Η </w:t>
      </w:r>
      <w:r w:rsidRPr="00FB78A5">
        <w:rPr>
          <w:rFonts w:eastAsia="Times New Roman"/>
          <w:szCs w:val="24"/>
        </w:rPr>
        <w:t xml:space="preserve">με αριθμό 2/1-10-2018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Βουλευτή Β΄ Πειρα</w:t>
      </w:r>
      <w:r>
        <w:rPr>
          <w:rFonts w:eastAsia="Times New Roman"/>
          <w:szCs w:val="24"/>
        </w:rPr>
        <w:t>ιά του Λαϊκού Συνδέσμου - Χρυσή Αυγή</w:t>
      </w:r>
      <w:r w:rsidRPr="00FB78A5">
        <w:rPr>
          <w:rFonts w:eastAsia="Times New Roman"/>
          <w:szCs w:val="24"/>
        </w:rPr>
        <w:t xml:space="preserve"> κ. </w:t>
      </w:r>
      <w:r w:rsidRPr="00FC604F">
        <w:rPr>
          <w:rFonts w:eastAsia="Times New Roman"/>
          <w:szCs w:val="24"/>
        </w:rPr>
        <w:t>Ιωάννη Λαγού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προς την Υπουργό </w:t>
      </w:r>
      <w:r w:rsidRPr="00FC604F">
        <w:rPr>
          <w:rFonts w:eastAsia="Times New Roman"/>
          <w:szCs w:val="24"/>
        </w:rPr>
        <w:t>Προστασίας του Πολίτη,</w:t>
      </w:r>
      <w:r w:rsidRPr="00FB78A5">
        <w:rPr>
          <w:rFonts w:eastAsia="Times New Roman"/>
          <w:b/>
          <w:szCs w:val="24"/>
        </w:rPr>
        <w:t xml:space="preserve"> </w:t>
      </w:r>
      <w:r w:rsidRPr="00FB78A5">
        <w:rPr>
          <w:rFonts w:eastAsia="Times New Roman"/>
          <w:szCs w:val="24"/>
        </w:rPr>
        <w:t xml:space="preserve"> με θέμα: «Αναίτια βία άσκησε η ΕΛΑΣ στη διαδήλωση της Θεσσαλονίκης που διεξήχθη ενάντια στη συμφωνία τ</w:t>
      </w:r>
      <w:r w:rsidRPr="00FB78A5">
        <w:rPr>
          <w:rFonts w:eastAsia="Times New Roman"/>
          <w:szCs w:val="24"/>
        </w:rPr>
        <w:t>ων Πρεσπών».</w:t>
      </w:r>
    </w:p>
    <w:p w14:paraId="4FE28A7E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FC604F">
        <w:rPr>
          <w:rFonts w:eastAsia="Times New Roman"/>
          <w:szCs w:val="24"/>
        </w:rPr>
        <w:t>ΑΝ</w:t>
      </w:r>
      <w:r>
        <w:rPr>
          <w:rFonts w:eastAsia="Times New Roman"/>
          <w:szCs w:val="24"/>
        </w:rPr>
        <w:t>ΑΦΟΡΕΣ</w:t>
      </w:r>
      <w:r>
        <w:rPr>
          <w:rFonts w:eastAsia="Times New Roman"/>
          <w:szCs w:val="24"/>
        </w:rPr>
        <w:t xml:space="preserve"> - </w:t>
      </w:r>
      <w:r>
        <w:rPr>
          <w:rFonts w:eastAsia="Times New Roman"/>
          <w:szCs w:val="24"/>
        </w:rPr>
        <w:t>ΕΡΩΤΗΣΕΙΣ (Άρθρο 130 παράγραφος</w:t>
      </w:r>
      <w:r w:rsidRPr="00FC604F">
        <w:rPr>
          <w:rFonts w:eastAsia="Times New Roman"/>
          <w:szCs w:val="24"/>
        </w:rPr>
        <w:t xml:space="preserve"> 5 </w:t>
      </w:r>
      <w:r>
        <w:rPr>
          <w:rFonts w:eastAsia="Times New Roman"/>
          <w:szCs w:val="24"/>
        </w:rPr>
        <w:t xml:space="preserve">του </w:t>
      </w:r>
      <w:r w:rsidRPr="00FC604F">
        <w:rPr>
          <w:rFonts w:eastAsia="Times New Roman"/>
          <w:szCs w:val="24"/>
        </w:rPr>
        <w:t>Καν</w:t>
      </w:r>
      <w:r>
        <w:rPr>
          <w:rFonts w:eastAsia="Times New Roman"/>
          <w:szCs w:val="24"/>
        </w:rPr>
        <w:t>ονισμού</w:t>
      </w:r>
      <w:r w:rsidRPr="00FC604F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της </w:t>
      </w:r>
      <w:r w:rsidRPr="00FC604F">
        <w:rPr>
          <w:rFonts w:eastAsia="Times New Roman"/>
          <w:szCs w:val="24"/>
        </w:rPr>
        <w:t>Βουλής)</w:t>
      </w:r>
    </w:p>
    <w:p w14:paraId="4FE28A7F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1.</w:t>
      </w:r>
      <w:r w:rsidRPr="00FB78A5">
        <w:rPr>
          <w:rFonts w:eastAsia="Times New Roman"/>
          <w:szCs w:val="24"/>
        </w:rPr>
        <w:t xml:space="preserve"> Η με αριθμό 2932/31-10-2018 </w:t>
      </w:r>
      <w:r>
        <w:rPr>
          <w:rFonts w:eastAsia="Times New Roman"/>
          <w:szCs w:val="24"/>
        </w:rPr>
        <w:t>ε</w:t>
      </w:r>
      <w:r w:rsidRPr="00FB78A5">
        <w:rPr>
          <w:rFonts w:eastAsia="Times New Roman"/>
          <w:szCs w:val="24"/>
        </w:rPr>
        <w:t xml:space="preserve">ρώτηση </w:t>
      </w:r>
      <w:r w:rsidRPr="00FB78A5">
        <w:rPr>
          <w:rFonts w:eastAsia="Times New Roman"/>
          <w:szCs w:val="24"/>
        </w:rPr>
        <w:t>του  Βουλευτή Β΄ Αθηνών της Δημοκρατικής Συμπαράταξης ΠΑΣΟΚ</w:t>
      </w:r>
      <w:r>
        <w:rPr>
          <w:rFonts w:eastAsia="Times New Roman"/>
          <w:szCs w:val="24"/>
        </w:rPr>
        <w:t xml:space="preserve"> - </w:t>
      </w:r>
      <w:r w:rsidRPr="00FB78A5">
        <w:rPr>
          <w:rFonts w:eastAsia="Times New Roman"/>
          <w:szCs w:val="24"/>
        </w:rPr>
        <w:t xml:space="preserve">ΔΗΜΑΡ κ. </w:t>
      </w:r>
      <w:r w:rsidRPr="00FC604F">
        <w:rPr>
          <w:rFonts w:eastAsia="Times New Roman"/>
          <w:szCs w:val="24"/>
        </w:rPr>
        <w:t>Γεωργίου</w:t>
      </w:r>
      <w:r>
        <w:rPr>
          <w:rFonts w:eastAsia="Times New Roman"/>
          <w:szCs w:val="24"/>
        </w:rPr>
        <w:t xml:space="preserve"> </w:t>
      </w:r>
      <w:r w:rsidRPr="00FC604F">
        <w:rPr>
          <w:rFonts w:eastAsia="Times New Roman"/>
          <w:szCs w:val="24"/>
        </w:rPr>
        <w:t>- Δημητρίου</w:t>
      </w:r>
      <w:r w:rsidRPr="00FB78A5">
        <w:rPr>
          <w:rFonts w:eastAsia="Times New Roman"/>
          <w:b/>
          <w:szCs w:val="24"/>
        </w:rPr>
        <w:t xml:space="preserve"> </w:t>
      </w:r>
      <w:r w:rsidRPr="00FC604F">
        <w:rPr>
          <w:rFonts w:eastAsia="Times New Roman"/>
          <w:szCs w:val="24"/>
        </w:rPr>
        <w:t xml:space="preserve">Καρρά </w:t>
      </w:r>
      <w:r w:rsidRPr="00FB78A5">
        <w:rPr>
          <w:rFonts w:eastAsia="Times New Roman"/>
          <w:szCs w:val="24"/>
        </w:rPr>
        <w:t xml:space="preserve">προς τον Υπουργό </w:t>
      </w:r>
      <w:r w:rsidRPr="00FC604F">
        <w:rPr>
          <w:rFonts w:eastAsia="Times New Roman"/>
          <w:szCs w:val="24"/>
        </w:rPr>
        <w:t>Οικονομικών,</w:t>
      </w:r>
      <w:r w:rsidRPr="00FB78A5">
        <w:rPr>
          <w:rFonts w:eastAsia="Times New Roman"/>
          <w:szCs w:val="24"/>
        </w:rPr>
        <w:t xml:space="preserve"> με θ</w:t>
      </w:r>
      <w:r w:rsidRPr="00FB78A5">
        <w:rPr>
          <w:rFonts w:eastAsia="Times New Roman"/>
          <w:szCs w:val="24"/>
        </w:rPr>
        <w:t>έμα: «Αποδέσμευση του Δημοτικο</w:t>
      </w:r>
      <w:r>
        <w:rPr>
          <w:rFonts w:eastAsia="Times New Roman"/>
          <w:szCs w:val="24"/>
        </w:rPr>
        <w:t>ύ Κλειστού Γυμναστηρίου "Νίκης 2ου</w:t>
      </w:r>
      <w:r w:rsidRPr="00FB78A5">
        <w:rPr>
          <w:rFonts w:eastAsia="Times New Roman"/>
          <w:szCs w:val="24"/>
        </w:rPr>
        <w:t xml:space="preserve"> Λυκείου" Αγίας Βαρβάρας από το </w:t>
      </w:r>
      <w:proofErr w:type="spellStart"/>
      <w:r w:rsidRPr="00FB78A5">
        <w:rPr>
          <w:rFonts w:eastAsia="Times New Roman"/>
          <w:szCs w:val="24"/>
        </w:rPr>
        <w:t>Υπερταμείο</w:t>
      </w:r>
      <w:proofErr w:type="spellEnd"/>
      <w:r w:rsidRPr="00FB78A5">
        <w:rPr>
          <w:rFonts w:eastAsia="Times New Roman"/>
          <w:szCs w:val="24"/>
        </w:rPr>
        <w:t xml:space="preserve">».     </w:t>
      </w:r>
    </w:p>
    <w:p w14:paraId="4FE28A80" w14:textId="77777777" w:rsidR="00E1344B" w:rsidRDefault="00460AB9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 w:rsidRPr="005A7CD9">
        <w:rPr>
          <w:rFonts w:eastAsia="Times New Roman"/>
          <w:szCs w:val="24"/>
        </w:rPr>
        <w:lastRenderedPageBreak/>
        <w:t>Κυρίες κα</w:t>
      </w:r>
      <w:r>
        <w:rPr>
          <w:rFonts w:eastAsia="Times New Roman"/>
          <w:szCs w:val="24"/>
        </w:rPr>
        <w:t xml:space="preserve">ι κύριοι συνάδελφοι, </w:t>
      </w:r>
      <w:r w:rsidRPr="00E26B63">
        <w:rPr>
          <w:rFonts w:eastAsia="Times New Roman" w:cs="Times New Roman"/>
          <w:szCs w:val="24"/>
        </w:rPr>
        <w:t xml:space="preserve">στο προγραμματισμένο για σήμερα δελτίο επικαίρων ερωτήσεων υπήρχαν </w:t>
      </w:r>
      <w:r>
        <w:rPr>
          <w:rFonts w:eastAsia="Times New Roman" w:cs="Times New Roman"/>
          <w:szCs w:val="24"/>
        </w:rPr>
        <w:t>δέκα</w:t>
      </w:r>
      <w:r w:rsidRPr="00E26B63">
        <w:rPr>
          <w:rFonts w:eastAsia="Times New Roman" w:cs="Times New Roman"/>
          <w:szCs w:val="24"/>
        </w:rPr>
        <w:t xml:space="preserve"> επί</w:t>
      </w:r>
      <w:r>
        <w:rPr>
          <w:rFonts w:eastAsia="Times New Roman" w:cs="Times New Roman"/>
          <w:szCs w:val="24"/>
        </w:rPr>
        <w:t>καιρες ερωτήσεις και μία ερώτηση προς</w:t>
      </w:r>
      <w:r>
        <w:rPr>
          <w:rFonts w:eastAsia="Times New Roman" w:cs="Times New Roman"/>
          <w:szCs w:val="24"/>
        </w:rPr>
        <w:t xml:space="preserve"> συζήτηση, </w:t>
      </w:r>
      <w:r w:rsidRPr="00E26B63">
        <w:rPr>
          <w:rFonts w:eastAsia="Times New Roman" w:cs="Times New Roman"/>
          <w:szCs w:val="24"/>
        </w:rPr>
        <w:t>αλλά σύμφωνα με ενημέρωση του Γενικού Γραμματέα της Κυβέρνησης, δεν θα συζητηθούν για τους εξής λόγους:</w:t>
      </w:r>
    </w:p>
    <w:p w14:paraId="4FE28A81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Συγκεκριμένα, η</w:t>
      </w:r>
      <w:r w:rsidRPr="005A7CD9">
        <w:rPr>
          <w:rFonts w:eastAsia="Times New Roman"/>
          <w:szCs w:val="24"/>
        </w:rPr>
        <w:t xml:space="preserve"> πρώτη με αριθμό 198/3-12-2018 επίκαιρη ερώτηση δεύτερου κύκλου του Βουλευτή Έβρου της Νέας Δημοκρατίας κ. Αναστασίου </w:t>
      </w:r>
      <w:proofErr w:type="spellStart"/>
      <w:r w:rsidRPr="005A7CD9">
        <w:rPr>
          <w:rFonts w:eastAsia="Times New Roman"/>
          <w:szCs w:val="24"/>
        </w:rPr>
        <w:t>Δημοσχάκ</w:t>
      </w:r>
      <w:r w:rsidRPr="005A7CD9">
        <w:rPr>
          <w:rFonts w:eastAsia="Times New Roman"/>
          <w:szCs w:val="24"/>
        </w:rPr>
        <w:t>η</w:t>
      </w:r>
      <w:proofErr w:type="spellEnd"/>
      <w:r w:rsidRPr="005A7CD9">
        <w:rPr>
          <w:rFonts w:eastAsia="Times New Roman"/>
          <w:szCs w:val="24"/>
        </w:rPr>
        <w:t xml:space="preserve"> προς τον Υπουργό Παιδείας, Έρευνας και Θρησκευμάτων, με θέμα: «Μεταφορά θέσης μέλους ΔΕΠ από την Ιατρική Σχολή του Δημοκριτείου Πανεπιστημίου Θράκης στο νεοσύστατο Πανεπιστήμιο Δυτικής Αττικής», </w:t>
      </w:r>
      <w:r>
        <w:rPr>
          <w:rFonts w:eastAsia="Times New Roman"/>
          <w:szCs w:val="24"/>
        </w:rPr>
        <w:t xml:space="preserve">δεν θα συζητηθεί λόγω κωλύματος του κ. Κωνσταντίνου </w:t>
      </w:r>
      <w:proofErr w:type="spellStart"/>
      <w:r>
        <w:rPr>
          <w:rFonts w:eastAsia="Times New Roman"/>
          <w:szCs w:val="24"/>
        </w:rPr>
        <w:t>Γαβρόγλ</w:t>
      </w:r>
      <w:r>
        <w:rPr>
          <w:rFonts w:eastAsia="Times New Roman"/>
          <w:szCs w:val="24"/>
        </w:rPr>
        <w:t>ου</w:t>
      </w:r>
      <w:proofErr w:type="spellEnd"/>
      <w:r w:rsidRPr="005A7CD9">
        <w:rPr>
          <w:rFonts w:eastAsia="Times New Roman"/>
          <w:szCs w:val="24"/>
        </w:rPr>
        <w:t xml:space="preserve">. </w:t>
      </w:r>
    </w:p>
    <w:p w14:paraId="4FE28A82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5A7CD9">
        <w:rPr>
          <w:rFonts w:eastAsia="Times New Roman"/>
          <w:szCs w:val="24"/>
        </w:rPr>
        <w:t xml:space="preserve">Επίσης, η </w:t>
      </w:r>
      <w:r>
        <w:rPr>
          <w:rFonts w:eastAsia="Times New Roman"/>
          <w:szCs w:val="24"/>
        </w:rPr>
        <w:t xml:space="preserve">πρώτη </w:t>
      </w:r>
      <w:r w:rsidRPr="005A7CD9">
        <w:rPr>
          <w:rFonts w:eastAsia="Times New Roman"/>
          <w:szCs w:val="24"/>
        </w:rPr>
        <w:t xml:space="preserve">με αριθμό 2854/29-10-2018 ερώτηση </w:t>
      </w:r>
      <w:r>
        <w:rPr>
          <w:rFonts w:eastAsia="Times New Roman"/>
          <w:szCs w:val="24"/>
        </w:rPr>
        <w:t>του κύκλου αναφορών</w:t>
      </w:r>
      <w:r>
        <w:rPr>
          <w:rFonts w:eastAsia="Times New Roman"/>
          <w:szCs w:val="24"/>
        </w:rPr>
        <w:t xml:space="preserve"> και </w:t>
      </w:r>
      <w:r>
        <w:rPr>
          <w:rFonts w:eastAsia="Times New Roman"/>
          <w:szCs w:val="24"/>
        </w:rPr>
        <w:t xml:space="preserve">ερωτήσεων </w:t>
      </w:r>
      <w:r w:rsidRPr="005A7CD9">
        <w:rPr>
          <w:rFonts w:eastAsia="Times New Roman"/>
          <w:szCs w:val="24"/>
        </w:rPr>
        <w:t>του Βουλευτή Δράμας της Νέας Δημοκρατίας κ. Δημητρίου Κυριαζίδη προς τον Υπουργό Παιδείας, Έρευνας και Θρησκευμάτων, σχετικά με τη μεταφορά μιας θέσης μέλους ΔΕΠ από τ</w:t>
      </w:r>
      <w:r w:rsidRPr="005A7CD9">
        <w:rPr>
          <w:rFonts w:eastAsia="Times New Roman"/>
          <w:szCs w:val="24"/>
        </w:rPr>
        <w:t>ην Ιατρική Σχολή</w:t>
      </w:r>
      <w:r>
        <w:rPr>
          <w:rFonts w:eastAsia="Times New Roman"/>
          <w:szCs w:val="24"/>
        </w:rPr>
        <w:t xml:space="preserve"> του</w:t>
      </w:r>
      <w:r w:rsidRPr="005A7CD9">
        <w:rPr>
          <w:rFonts w:eastAsia="Times New Roman"/>
          <w:szCs w:val="24"/>
        </w:rPr>
        <w:t xml:space="preserve"> Δημοκριτείου Πανεπιστημίου Θράκης στο νεοσύστατο Πανεπιστήμιο Δυτικής </w:t>
      </w:r>
      <w:r w:rsidRPr="005A7CD9">
        <w:rPr>
          <w:rFonts w:eastAsia="Times New Roman"/>
          <w:szCs w:val="24"/>
        </w:rPr>
        <w:lastRenderedPageBreak/>
        <w:t xml:space="preserve">Αττικής, </w:t>
      </w:r>
      <w:r>
        <w:rPr>
          <w:rFonts w:eastAsia="Times New Roman"/>
          <w:szCs w:val="24"/>
        </w:rPr>
        <w:t>δεν θα συζητηθεί</w:t>
      </w:r>
      <w:r w:rsidRPr="005A7CD9">
        <w:rPr>
          <w:rFonts w:eastAsia="Times New Roman"/>
          <w:szCs w:val="24"/>
        </w:rPr>
        <w:t xml:space="preserve"> λόγω κωλύματος του</w:t>
      </w:r>
      <w:r>
        <w:rPr>
          <w:rFonts w:eastAsia="Times New Roman"/>
          <w:szCs w:val="24"/>
        </w:rPr>
        <w:t xml:space="preserve"> κ. Κωνσταντίνου </w:t>
      </w:r>
      <w:proofErr w:type="spellStart"/>
      <w:r>
        <w:rPr>
          <w:rFonts w:eastAsia="Times New Roman"/>
          <w:szCs w:val="24"/>
        </w:rPr>
        <w:t>Γαβρόγλου</w:t>
      </w:r>
      <w:proofErr w:type="spellEnd"/>
      <w:r>
        <w:rPr>
          <w:rFonts w:eastAsia="Times New Roman"/>
          <w:szCs w:val="24"/>
        </w:rPr>
        <w:t>. Αιτία: φόρτος εργασίας.</w:t>
      </w:r>
    </w:p>
    <w:p w14:paraId="4FE28A83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5A7CD9">
        <w:rPr>
          <w:rFonts w:eastAsia="Times New Roman"/>
          <w:b/>
          <w:szCs w:val="24"/>
        </w:rPr>
        <w:t>ΔΗΜΗΤΡΙΟΣ ΚΥΡΙΑΖΙΔΗΣ: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szCs w:val="24"/>
        </w:rPr>
        <w:t>Κύριε Πρόεδρε, θα μπορούσα να έχω τον λόγο;</w:t>
      </w:r>
    </w:p>
    <w:p w14:paraId="4FE28A84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</w:t>
      </w:r>
      <w:r>
        <w:rPr>
          <w:rFonts w:eastAsia="Times New Roman"/>
          <w:b/>
          <w:szCs w:val="24"/>
        </w:rPr>
        <w:t>ΕΔΡΕΥΩΝ (Μάριος Γεωργιάδης):</w:t>
      </w:r>
      <w:r>
        <w:rPr>
          <w:rFonts w:eastAsia="Times New Roman"/>
          <w:szCs w:val="24"/>
        </w:rPr>
        <w:t xml:space="preserve"> Ορίστε, κ</w:t>
      </w:r>
      <w:r w:rsidRPr="005A7CD9">
        <w:rPr>
          <w:rFonts w:eastAsia="Times New Roman"/>
          <w:szCs w:val="24"/>
        </w:rPr>
        <w:t xml:space="preserve">ύριε Κυριαζίδη, έχετε τον λόγο </w:t>
      </w:r>
      <w:r>
        <w:rPr>
          <w:rFonts w:eastAsia="Times New Roman"/>
          <w:szCs w:val="24"/>
        </w:rPr>
        <w:t>για</w:t>
      </w:r>
      <w:r w:rsidRPr="005A7CD9">
        <w:rPr>
          <w:rFonts w:eastAsia="Times New Roman"/>
          <w:szCs w:val="24"/>
        </w:rPr>
        <w:t xml:space="preserve"> ένα λεπτό. </w:t>
      </w:r>
    </w:p>
    <w:p w14:paraId="4FE28A85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5A7CD9">
        <w:rPr>
          <w:rFonts w:eastAsia="Times New Roman"/>
          <w:b/>
          <w:szCs w:val="24"/>
        </w:rPr>
        <w:t>ΔΗΜΗΤΡΙΟΣ ΚΥΡΙΑΖΙΔΗΣ:</w:t>
      </w:r>
      <w:r w:rsidRPr="005A7CD9">
        <w:rPr>
          <w:rFonts w:eastAsia="Times New Roman"/>
          <w:szCs w:val="24"/>
        </w:rPr>
        <w:t xml:space="preserve"> Ευχαριστώ, κύριε Πρόεδρε.</w:t>
      </w:r>
    </w:p>
    <w:p w14:paraId="4FE28A86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Μου δίνετε</w:t>
      </w:r>
      <w:r w:rsidRPr="005A7CD9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 w:rsidRPr="005A7CD9">
        <w:rPr>
          <w:rFonts w:eastAsia="Times New Roman"/>
          <w:szCs w:val="24"/>
        </w:rPr>
        <w:t xml:space="preserve"> ευκαιρία να σημ</w:t>
      </w:r>
      <w:r>
        <w:rPr>
          <w:rFonts w:eastAsia="Times New Roman"/>
          <w:szCs w:val="24"/>
        </w:rPr>
        <w:t xml:space="preserve">ειώσουμε ως κώλυμα τον φόρτο εργασίας. Βλέπω, όμως, </w:t>
      </w:r>
      <w:r w:rsidRPr="005A7CD9">
        <w:rPr>
          <w:rFonts w:eastAsia="Times New Roman"/>
          <w:szCs w:val="24"/>
        </w:rPr>
        <w:t xml:space="preserve">ότι και </w:t>
      </w:r>
      <w:r>
        <w:rPr>
          <w:rFonts w:eastAsia="Times New Roman"/>
          <w:szCs w:val="24"/>
        </w:rPr>
        <w:t>σε άλλους</w:t>
      </w:r>
      <w:r w:rsidRPr="005A7CD9">
        <w:rPr>
          <w:rFonts w:eastAsia="Times New Roman"/>
          <w:szCs w:val="24"/>
        </w:rPr>
        <w:t xml:space="preserve"> δέκα συν</w:t>
      </w:r>
      <w:r>
        <w:rPr>
          <w:rFonts w:eastAsia="Times New Roman"/>
          <w:szCs w:val="24"/>
        </w:rPr>
        <w:t>αδέλφους</w:t>
      </w:r>
      <w:r>
        <w:rPr>
          <w:rFonts w:eastAsia="Times New Roman"/>
          <w:szCs w:val="24"/>
        </w:rPr>
        <w:t>,</w:t>
      </w:r>
      <w:r w:rsidRPr="005A7CD9">
        <w:rPr>
          <w:rFonts w:eastAsia="Times New Roman"/>
          <w:szCs w:val="24"/>
        </w:rPr>
        <w:t xml:space="preserve"> που ε</w:t>
      </w:r>
      <w:r w:rsidRPr="005A7CD9">
        <w:rPr>
          <w:rFonts w:eastAsia="Times New Roman"/>
          <w:szCs w:val="24"/>
        </w:rPr>
        <w:t>ίχα</w:t>
      </w:r>
      <w:r>
        <w:rPr>
          <w:rFonts w:eastAsia="Times New Roman"/>
          <w:szCs w:val="24"/>
        </w:rPr>
        <w:t>ν καταθέσει επίκαιρες ερωτήσεις</w:t>
      </w:r>
      <w:r w:rsidRPr="005A7CD9">
        <w:rPr>
          <w:rFonts w:eastAsia="Times New Roman"/>
          <w:szCs w:val="24"/>
        </w:rPr>
        <w:t xml:space="preserve"> δεν ήρθε κανένας Υπουργός να απαντήσει. Όμως, μέν</w:t>
      </w:r>
      <w:r>
        <w:rPr>
          <w:rFonts w:eastAsia="Times New Roman"/>
          <w:szCs w:val="24"/>
        </w:rPr>
        <w:t>ω στο ζήτημα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που είναι κυρίαρχο στην Α</w:t>
      </w:r>
      <w:r w:rsidRPr="005A7CD9">
        <w:rPr>
          <w:rFonts w:eastAsia="Times New Roman"/>
          <w:szCs w:val="24"/>
        </w:rPr>
        <w:t xml:space="preserve">νατολική Μακεδονία και Θράκη. Και αναφέρομαι στο Δημοκρίτειο Πανεπιστήμιο. </w:t>
      </w:r>
    </w:p>
    <w:p w14:paraId="4FE28A87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Υπάρχει έ</w:t>
      </w:r>
      <w:r w:rsidRPr="005A7CD9">
        <w:rPr>
          <w:rFonts w:eastAsia="Times New Roman"/>
          <w:szCs w:val="24"/>
        </w:rPr>
        <w:t>ντονη ανησυχία και των πολιτών της περιοχής αυτή</w:t>
      </w:r>
      <w:r w:rsidRPr="005A7CD9">
        <w:rPr>
          <w:rFonts w:eastAsia="Times New Roman"/>
          <w:szCs w:val="24"/>
        </w:rPr>
        <w:t xml:space="preserve">ς, αλλά και της πανεπιστημιακής κοινότητας, καθ’ ότι μάλλον οδηγείται </w:t>
      </w:r>
      <w:r>
        <w:rPr>
          <w:rFonts w:eastAsia="Times New Roman"/>
          <w:szCs w:val="24"/>
        </w:rPr>
        <w:t>-</w:t>
      </w:r>
      <w:r w:rsidRPr="005A7CD9">
        <w:rPr>
          <w:rFonts w:eastAsia="Times New Roman"/>
          <w:szCs w:val="24"/>
        </w:rPr>
        <w:t>ή υπονομεύεται</w:t>
      </w:r>
      <w:r>
        <w:rPr>
          <w:rFonts w:eastAsia="Times New Roman"/>
          <w:szCs w:val="24"/>
        </w:rPr>
        <w:t>-</w:t>
      </w:r>
      <w:r w:rsidRPr="005A7CD9">
        <w:rPr>
          <w:rFonts w:eastAsia="Times New Roman"/>
          <w:szCs w:val="24"/>
        </w:rPr>
        <w:t xml:space="preserve"> προς κλείσιμο. </w:t>
      </w:r>
    </w:p>
    <w:p w14:paraId="4FE28A88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5A7CD9">
        <w:rPr>
          <w:rFonts w:eastAsia="Times New Roman"/>
          <w:szCs w:val="24"/>
        </w:rPr>
        <w:lastRenderedPageBreak/>
        <w:t xml:space="preserve">Γιατί το λέω αυτό; </w:t>
      </w:r>
      <w:r>
        <w:rPr>
          <w:rFonts w:eastAsia="Times New Roman"/>
          <w:szCs w:val="24"/>
        </w:rPr>
        <w:t>Υπάρχει ψ</w:t>
      </w:r>
      <w:r w:rsidRPr="005A7CD9">
        <w:rPr>
          <w:rFonts w:eastAsia="Times New Roman"/>
          <w:szCs w:val="24"/>
        </w:rPr>
        <w:t>ήφισμα της Ιατρικής Σχολής</w:t>
      </w:r>
      <w:r>
        <w:rPr>
          <w:rFonts w:eastAsia="Times New Roman"/>
          <w:szCs w:val="24"/>
        </w:rPr>
        <w:t>,</w:t>
      </w:r>
      <w:r w:rsidRPr="005A7CD9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λόγω</w:t>
      </w:r>
      <w:r w:rsidRPr="005A7CD9">
        <w:rPr>
          <w:rFonts w:eastAsia="Times New Roman"/>
          <w:szCs w:val="24"/>
        </w:rPr>
        <w:t xml:space="preserve"> της αποψίλωσης, της απομάκρυνσης εκπαιδευτικού προσωπικού προς νέα πανεπιστήμια</w:t>
      </w:r>
      <w:r>
        <w:rPr>
          <w:rFonts w:eastAsia="Times New Roman"/>
          <w:szCs w:val="24"/>
        </w:rPr>
        <w:t>,</w:t>
      </w:r>
      <w:r w:rsidRPr="005A7CD9">
        <w:rPr>
          <w:rFonts w:eastAsia="Times New Roman"/>
          <w:szCs w:val="24"/>
        </w:rPr>
        <w:t xml:space="preserve"> που δημιουργούνται, χωρίς να αναπληρώνονται οι θέσεις στην άγονη αυτή περιοχή, όπως είναι υποχρεωμένοι λόγω διϋπουργικής επιτροπής</w:t>
      </w:r>
      <w:r>
        <w:rPr>
          <w:rFonts w:eastAsia="Times New Roman"/>
          <w:szCs w:val="24"/>
        </w:rPr>
        <w:t>,</w:t>
      </w:r>
      <w:r w:rsidRPr="005A7CD9">
        <w:rPr>
          <w:rFonts w:eastAsia="Times New Roman"/>
          <w:szCs w:val="24"/>
        </w:rPr>
        <w:t xml:space="preserve"> που έχει συσταθεί από τα Υπουργεία Παιδείας και Υγείας, προκειμένου </w:t>
      </w:r>
      <w:r>
        <w:rPr>
          <w:rFonts w:eastAsia="Times New Roman"/>
          <w:szCs w:val="24"/>
        </w:rPr>
        <w:t xml:space="preserve">σε </w:t>
      </w:r>
      <w:r w:rsidRPr="005A7CD9">
        <w:rPr>
          <w:rFonts w:eastAsia="Times New Roman"/>
          <w:szCs w:val="24"/>
        </w:rPr>
        <w:t xml:space="preserve">αυτές </w:t>
      </w:r>
      <w:r>
        <w:rPr>
          <w:rFonts w:eastAsia="Times New Roman"/>
          <w:szCs w:val="24"/>
        </w:rPr>
        <w:t>τις</w:t>
      </w:r>
      <w:r w:rsidRPr="005A7CD9">
        <w:rPr>
          <w:rFonts w:eastAsia="Times New Roman"/>
          <w:szCs w:val="24"/>
        </w:rPr>
        <w:t xml:space="preserve"> περιοχές να καλύ</w:t>
      </w:r>
      <w:r>
        <w:rPr>
          <w:rFonts w:eastAsia="Times New Roman"/>
          <w:szCs w:val="24"/>
        </w:rPr>
        <w:t>πτονται</w:t>
      </w:r>
      <w:r w:rsidRPr="005A7CD9">
        <w:rPr>
          <w:rFonts w:eastAsia="Times New Roman"/>
          <w:szCs w:val="24"/>
        </w:rPr>
        <w:t xml:space="preserve"> τα κενά</w:t>
      </w:r>
      <w:r>
        <w:rPr>
          <w:rFonts w:eastAsia="Times New Roman"/>
          <w:szCs w:val="24"/>
        </w:rPr>
        <w:t>,</w:t>
      </w:r>
      <w:r w:rsidRPr="005A7CD9">
        <w:rPr>
          <w:rFonts w:eastAsia="Times New Roman"/>
          <w:szCs w:val="24"/>
        </w:rPr>
        <w:t xml:space="preserve"> σε περίπτ</w:t>
      </w:r>
      <w:r w:rsidRPr="005A7CD9">
        <w:rPr>
          <w:rFonts w:eastAsia="Times New Roman"/>
          <w:szCs w:val="24"/>
        </w:rPr>
        <w:t xml:space="preserve">ωση απομάκρυνσης καθηγητών. </w:t>
      </w:r>
    </w:p>
    <w:p w14:paraId="4FE28A89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Αυτό δυστυχώς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δεν συνέβη. Γι’ αυτό υπάρχει και η ανησυχία και το ψήφισμα της Ιατρικής Σχολής, το οποίο σας καταθέτω.</w:t>
      </w:r>
    </w:p>
    <w:p w14:paraId="4FE28A8A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F961B5">
        <w:rPr>
          <w:rFonts w:eastAsia="Times New Roman" w:cs="Times New Roman"/>
        </w:rPr>
        <w:t>(</w:t>
      </w:r>
      <w:r w:rsidRPr="004118C3">
        <w:rPr>
          <w:rFonts w:eastAsia="Times New Roman" w:cs="Times New Roman"/>
        </w:rPr>
        <w:t>Στο σημείο αυτό ο Βουλευτής κ.</w:t>
      </w:r>
      <w:r>
        <w:rPr>
          <w:rFonts w:eastAsia="Times New Roman" w:cs="Times New Roman"/>
        </w:rPr>
        <w:t xml:space="preserve"> Κυριαζίδης</w:t>
      </w:r>
      <w:r w:rsidRPr="004118C3">
        <w:rPr>
          <w:rFonts w:eastAsia="Times New Roman" w:cs="Times New Roman"/>
        </w:rPr>
        <w:t xml:space="preserve">  καταθέτει για τα Πρακτικά τ</w:t>
      </w:r>
      <w:r>
        <w:rPr>
          <w:rFonts w:eastAsia="Times New Roman" w:cs="Times New Roman"/>
        </w:rPr>
        <w:t>ο</w:t>
      </w:r>
      <w:r w:rsidRPr="004118C3">
        <w:rPr>
          <w:rFonts w:eastAsia="Times New Roman" w:cs="Times New Roman"/>
        </w:rPr>
        <w:t xml:space="preserve"> προαναφερθέν </w:t>
      </w:r>
      <w:r>
        <w:rPr>
          <w:rFonts w:eastAsia="Times New Roman" w:cs="Times New Roman"/>
        </w:rPr>
        <w:t>ψήφισμα</w:t>
      </w:r>
      <w:r w:rsidRPr="004118C3">
        <w:rPr>
          <w:rFonts w:eastAsia="Times New Roman" w:cs="Times New Roman"/>
        </w:rPr>
        <w:t>, τ</w:t>
      </w:r>
      <w:r>
        <w:rPr>
          <w:rFonts w:eastAsia="Times New Roman" w:cs="Times New Roman"/>
        </w:rPr>
        <w:t>ο</w:t>
      </w:r>
      <w:r w:rsidRPr="004118C3">
        <w:rPr>
          <w:rFonts w:eastAsia="Times New Roman" w:cs="Times New Roman"/>
        </w:rPr>
        <w:t xml:space="preserve"> οποί</w:t>
      </w:r>
      <w:r>
        <w:rPr>
          <w:rFonts w:eastAsia="Times New Roman" w:cs="Times New Roman"/>
        </w:rPr>
        <w:t>ο</w:t>
      </w:r>
      <w:r w:rsidRPr="004118C3">
        <w:rPr>
          <w:rFonts w:eastAsia="Times New Roman" w:cs="Times New Roman"/>
        </w:rPr>
        <w:t xml:space="preserve"> βρίσκ</w:t>
      </w:r>
      <w:r>
        <w:rPr>
          <w:rFonts w:eastAsia="Times New Roman" w:cs="Times New Roman"/>
        </w:rPr>
        <w:t>ε</w:t>
      </w:r>
      <w:r w:rsidRPr="004118C3">
        <w:rPr>
          <w:rFonts w:eastAsia="Times New Roman" w:cs="Times New Roman"/>
        </w:rPr>
        <w:t>ται στο αρχείο του Τμήματος Γραμματείας της Διεύθυνσης Στενογραφίας και Πρακτικών της Βουλής)</w:t>
      </w:r>
    </w:p>
    <w:p w14:paraId="4FE28A8B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Ταυτόχρονα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πρέπει να σας ενημερώσω ότι την Τετάρτη, την Πέμπτη και την Παρασκευή απέχουν οι δικηγόροι της περιοχής από την εκδίκαση υποθέσεων, διότι δημιουργείτ</w:t>
      </w:r>
      <w:r>
        <w:rPr>
          <w:rFonts w:eastAsia="Times New Roman"/>
          <w:szCs w:val="24"/>
        </w:rPr>
        <w:t>αι τέταρτη νο</w:t>
      </w:r>
      <w:r>
        <w:rPr>
          <w:rFonts w:eastAsia="Times New Roman"/>
          <w:szCs w:val="24"/>
        </w:rPr>
        <w:lastRenderedPageBreak/>
        <w:t>μική σχολή, λες και δεν είναι επαρκής ο αριθμός αυτών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που λειτουργούν σε αυτό το επάγγελμα, στο νομικό οπλοστάσιο της χώρας και ανοίγετε μια τέταρτη νομική σχολή. Αυτό το γεγονός υποβαθμίζει το Δημοκρίτειο Πανεπιστήμιο. </w:t>
      </w:r>
    </w:p>
    <w:p w14:paraId="4FE28A8C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Θα σας καταθέσω και τ</w:t>
      </w:r>
      <w:r>
        <w:rPr>
          <w:rFonts w:eastAsia="Times New Roman"/>
          <w:szCs w:val="24"/>
        </w:rPr>
        <w:t>ο σχετικό ψήφισμα των νομικών της περιοχής για την αποδυνάμωση του Δημοκριτείου Πανεπιστημίου.</w:t>
      </w:r>
    </w:p>
    <w:p w14:paraId="4FE28A8D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F961B5">
        <w:rPr>
          <w:rFonts w:eastAsia="Times New Roman" w:cs="Times New Roman"/>
        </w:rPr>
        <w:t>(</w:t>
      </w:r>
      <w:r w:rsidRPr="004118C3">
        <w:rPr>
          <w:rFonts w:eastAsia="Times New Roman" w:cs="Times New Roman"/>
        </w:rPr>
        <w:t>Στο σημείο αυτό ο Βουλευτής κ.</w:t>
      </w:r>
      <w:r>
        <w:rPr>
          <w:rFonts w:eastAsia="Times New Roman" w:cs="Times New Roman"/>
        </w:rPr>
        <w:t xml:space="preserve"> Κυριαζίδης</w:t>
      </w:r>
      <w:r w:rsidRPr="004118C3">
        <w:rPr>
          <w:rFonts w:eastAsia="Times New Roman" w:cs="Times New Roman"/>
        </w:rPr>
        <w:t xml:space="preserve">  καταθέτει για τα Πρακτικά τ</w:t>
      </w:r>
      <w:r>
        <w:rPr>
          <w:rFonts w:eastAsia="Times New Roman" w:cs="Times New Roman"/>
        </w:rPr>
        <w:t>ο</w:t>
      </w:r>
      <w:r w:rsidRPr="004118C3">
        <w:rPr>
          <w:rFonts w:eastAsia="Times New Roman" w:cs="Times New Roman"/>
        </w:rPr>
        <w:t xml:space="preserve"> προαναφερθέν </w:t>
      </w:r>
      <w:r>
        <w:rPr>
          <w:rFonts w:eastAsia="Times New Roman" w:cs="Times New Roman"/>
        </w:rPr>
        <w:t>ψήφισμα</w:t>
      </w:r>
      <w:r w:rsidRPr="004118C3">
        <w:rPr>
          <w:rFonts w:eastAsia="Times New Roman" w:cs="Times New Roman"/>
        </w:rPr>
        <w:t>, τ</w:t>
      </w:r>
      <w:r>
        <w:rPr>
          <w:rFonts w:eastAsia="Times New Roman" w:cs="Times New Roman"/>
        </w:rPr>
        <w:t>ο</w:t>
      </w:r>
      <w:r w:rsidRPr="004118C3">
        <w:rPr>
          <w:rFonts w:eastAsia="Times New Roman" w:cs="Times New Roman"/>
        </w:rPr>
        <w:t xml:space="preserve"> οποί</w:t>
      </w:r>
      <w:r>
        <w:rPr>
          <w:rFonts w:eastAsia="Times New Roman" w:cs="Times New Roman"/>
        </w:rPr>
        <w:t>ο</w:t>
      </w:r>
      <w:r w:rsidRPr="004118C3">
        <w:rPr>
          <w:rFonts w:eastAsia="Times New Roman" w:cs="Times New Roman"/>
        </w:rPr>
        <w:t xml:space="preserve"> βρίσκ</w:t>
      </w:r>
      <w:r>
        <w:rPr>
          <w:rFonts w:eastAsia="Times New Roman" w:cs="Times New Roman"/>
        </w:rPr>
        <w:t>ε</w:t>
      </w:r>
      <w:r w:rsidRPr="004118C3">
        <w:rPr>
          <w:rFonts w:eastAsia="Times New Roman" w:cs="Times New Roman"/>
        </w:rPr>
        <w:t>ται στο αρχείο του Τμήματος Γραμματείας της Διεύθυν</w:t>
      </w:r>
      <w:r w:rsidRPr="004118C3">
        <w:rPr>
          <w:rFonts w:eastAsia="Times New Roman" w:cs="Times New Roman"/>
        </w:rPr>
        <w:t>σης Στενογραφίας και Πρακτικών της Βουλής)</w:t>
      </w:r>
    </w:p>
    <w:p w14:paraId="4FE28A8E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Αυτό, βεβαίως, παρατηρείται και από τη μεταφορά των τεχνικών ιδρυμάτων. Ενώ θα έπρεπε να ενσωματωθούν στο Δημοκρίτειο, μεταφέρονται στη Θεσσαλονίκη, γεγονός που πάλι υποβαθμίζει το Δημοκρίτειο Πανεπιστήμιο. </w:t>
      </w:r>
    </w:p>
    <w:p w14:paraId="4FE28A8F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54A3F">
        <w:rPr>
          <w:rFonts w:eastAsia="Times New Roman"/>
          <w:b/>
          <w:szCs w:val="24"/>
        </w:rPr>
        <w:t>ΠΡΟΕΔ</w:t>
      </w:r>
      <w:r w:rsidRPr="00E54A3F">
        <w:rPr>
          <w:rFonts w:eastAsia="Times New Roman"/>
          <w:b/>
          <w:szCs w:val="24"/>
        </w:rPr>
        <w:t xml:space="preserve">ΡΕΥΩΝ (Μάριος Γεωργιάδης): </w:t>
      </w:r>
      <w:r>
        <w:rPr>
          <w:rFonts w:eastAsia="Times New Roman"/>
          <w:szCs w:val="24"/>
        </w:rPr>
        <w:t xml:space="preserve">Κύριε Κυριαζίδη, αναγκάζομαι να σας διακόψω, γιατί καταλαβαίνετε ότι δεν μπορούμε να μπούμε στην ανάλυση της ερώτησης. </w:t>
      </w:r>
    </w:p>
    <w:p w14:paraId="4FE28A90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lastRenderedPageBreak/>
        <w:t xml:space="preserve">ΔΗΜΗΤΡΙΟΣ ΚΥΡΙΑΖΙΔΗΣ: </w:t>
      </w:r>
      <w:r>
        <w:rPr>
          <w:rFonts w:eastAsia="Times New Roman"/>
          <w:szCs w:val="24"/>
        </w:rPr>
        <w:t>Το καταλαβαίνω, κύριε Πρόεδρε. Η ερώτηση, όμως, ήταν τον Οκτώβριο. Δεν απαντήθηκε. Κατέ</w:t>
      </w:r>
      <w:r>
        <w:rPr>
          <w:rFonts w:eastAsia="Times New Roman"/>
          <w:szCs w:val="24"/>
        </w:rPr>
        <w:t>στη επίκαιρη, με την ελπίδα ότι ύστερα από δυο μήνες θα προσέλθει ο Υπουργός. Δεν προσέρχεται και θα δούμε πάλι να έρχεται κάποια τροπολογία και να βρισκόμαστε προ τετελεσμένων</w:t>
      </w:r>
      <w:r>
        <w:rPr>
          <w:rFonts w:eastAsia="Times New Roman"/>
          <w:szCs w:val="24"/>
        </w:rPr>
        <w:t xml:space="preserve"> γεγονότων.</w:t>
      </w:r>
      <w:r>
        <w:rPr>
          <w:rFonts w:eastAsia="Times New Roman"/>
          <w:szCs w:val="24"/>
        </w:rPr>
        <w:t xml:space="preserve"> </w:t>
      </w:r>
    </w:p>
    <w:p w14:paraId="4FE28A91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54A3F">
        <w:rPr>
          <w:rFonts w:eastAsia="Times New Roman"/>
          <w:b/>
          <w:szCs w:val="24"/>
        </w:rPr>
        <w:t xml:space="preserve">ΠΡΟΕΔΡΕΥΩΝ (Μάριος Γεωργιάδης): </w:t>
      </w:r>
      <w:r>
        <w:rPr>
          <w:rFonts w:eastAsia="Times New Roman"/>
          <w:szCs w:val="24"/>
        </w:rPr>
        <w:t xml:space="preserve">Αναγκαστικά πρέπει να την </w:t>
      </w:r>
      <w:proofErr w:type="spellStart"/>
      <w:r>
        <w:rPr>
          <w:rFonts w:eastAsia="Times New Roman"/>
          <w:szCs w:val="24"/>
        </w:rPr>
        <w:t>επανακατα</w:t>
      </w:r>
      <w:r>
        <w:rPr>
          <w:rFonts w:eastAsia="Times New Roman"/>
          <w:szCs w:val="24"/>
        </w:rPr>
        <w:t>θέσετε</w:t>
      </w:r>
      <w:proofErr w:type="spellEnd"/>
      <w:r>
        <w:rPr>
          <w:rFonts w:eastAsia="Times New Roman"/>
          <w:szCs w:val="24"/>
        </w:rPr>
        <w:t xml:space="preserve"> για να επαναπροσδιοριστεί κάποια ημερομηνία. </w:t>
      </w:r>
    </w:p>
    <w:p w14:paraId="4FE28A92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ΔΗΜΗΤΡΙΟΣ ΚΥΡΙΑΖΙΔΗΣ: </w:t>
      </w:r>
      <w:r>
        <w:rPr>
          <w:rFonts w:eastAsia="Times New Roman"/>
          <w:szCs w:val="24"/>
        </w:rPr>
        <w:t xml:space="preserve">Ευχαριστώ, κύριε Πρόεδρε, αλλά δεν είναι λειτουργία αυτή. </w:t>
      </w:r>
    </w:p>
    <w:p w14:paraId="4FE28A93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54A3F">
        <w:rPr>
          <w:rFonts w:eastAsia="Times New Roman"/>
          <w:b/>
          <w:szCs w:val="24"/>
        </w:rPr>
        <w:t xml:space="preserve">ΠΡΟΕΔΡΕΥΩΝ (Μάριος Γεωργιάδης): </w:t>
      </w:r>
      <w:r>
        <w:rPr>
          <w:rFonts w:eastAsia="Times New Roman"/>
          <w:szCs w:val="24"/>
        </w:rPr>
        <w:t>Θα μπει αυτομάτως κάποια ημερομηνία, εφόσον ευθύνεται ο Υπουργός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που δεν ήρθε. Θα προσδιο</w:t>
      </w:r>
      <w:r>
        <w:rPr>
          <w:rFonts w:eastAsia="Times New Roman"/>
          <w:szCs w:val="24"/>
        </w:rPr>
        <w:t xml:space="preserve">ριστεί νέα ημερομηνία σε σύντομο χρονικό διάστημα. </w:t>
      </w:r>
    </w:p>
    <w:p w14:paraId="4FE28A94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Σας ευχαριστώ πολύ. </w:t>
      </w:r>
    </w:p>
    <w:p w14:paraId="4FE28A95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ΔΗΜΗΤΡΙΟΣ ΚΥΡΙΑΖΙΔΗΣ: </w:t>
      </w:r>
      <w:r>
        <w:rPr>
          <w:rFonts w:eastAsia="Times New Roman"/>
          <w:szCs w:val="24"/>
        </w:rPr>
        <w:t xml:space="preserve">Το ελπίζω. </w:t>
      </w:r>
    </w:p>
    <w:p w14:paraId="4FE28A96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54A3F">
        <w:rPr>
          <w:rFonts w:eastAsia="Times New Roman"/>
          <w:b/>
          <w:szCs w:val="24"/>
        </w:rPr>
        <w:lastRenderedPageBreak/>
        <w:t xml:space="preserve">ΠΡΟΕΔΡΕΥΩΝ (Μάριος Γεωργιάδης): </w:t>
      </w:r>
      <w:r>
        <w:rPr>
          <w:rFonts w:eastAsia="Times New Roman"/>
          <w:szCs w:val="24"/>
        </w:rPr>
        <w:t xml:space="preserve">Συνεχίζουμε με τις διαγραφές. </w:t>
      </w:r>
    </w:p>
    <w:p w14:paraId="4FE28A97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t xml:space="preserve">Η </w:t>
      </w:r>
      <w:r>
        <w:rPr>
          <w:rFonts w:eastAsia="Times New Roman"/>
          <w:szCs w:val="24"/>
        </w:rPr>
        <w:t xml:space="preserve">πρώτη </w:t>
      </w:r>
      <w:r w:rsidRPr="00E67F39">
        <w:rPr>
          <w:rFonts w:eastAsia="Times New Roman"/>
          <w:szCs w:val="24"/>
        </w:rPr>
        <w:t xml:space="preserve">με αριθμό 199/3-12-2018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>ρώτηση</w:t>
      </w:r>
      <w:r>
        <w:rPr>
          <w:rFonts w:eastAsia="Times New Roman"/>
          <w:szCs w:val="24"/>
        </w:rPr>
        <w:t xml:space="preserve"> πρώτου κύκλου</w:t>
      </w:r>
      <w:r w:rsidRPr="00E67F39">
        <w:rPr>
          <w:rFonts w:eastAsia="Times New Roman"/>
          <w:szCs w:val="24"/>
        </w:rPr>
        <w:t xml:space="preserve"> του Βουλευτή Λέσβου της Νέας Δημοκρατίας κ. </w:t>
      </w:r>
      <w:r w:rsidRPr="00E67F39">
        <w:rPr>
          <w:rFonts w:eastAsia="Times New Roman"/>
          <w:bCs/>
          <w:szCs w:val="24"/>
        </w:rPr>
        <w:t>Χαράλαμπου Αθανασίου</w:t>
      </w:r>
      <w:r w:rsidRPr="00E67F39">
        <w:rPr>
          <w:rFonts w:eastAsia="Times New Roman"/>
          <w:szCs w:val="24"/>
        </w:rPr>
        <w:t> προς τον Υπουργό</w:t>
      </w:r>
      <w:r w:rsidRPr="00E67F39">
        <w:rPr>
          <w:rFonts w:eastAsia="Times New Roman"/>
          <w:bCs/>
          <w:szCs w:val="24"/>
        </w:rPr>
        <w:t> Εσωτερικών, </w:t>
      </w:r>
      <w:r w:rsidRPr="00E67F39">
        <w:rPr>
          <w:rFonts w:eastAsia="Times New Roman"/>
          <w:szCs w:val="24"/>
        </w:rPr>
        <w:t>με θέμα:</w:t>
      </w:r>
      <w:r>
        <w:rPr>
          <w:rFonts w:eastAsia="Times New Roman"/>
          <w:szCs w:val="24"/>
        </w:rPr>
        <w:t xml:space="preserve"> «Διάσπαση του Δήμου Λέσβου», δεν θα συζητηθεί λόγω κωλύματος του Υπουργού κ. Αλεξάνδρου </w:t>
      </w:r>
      <w:proofErr w:type="spellStart"/>
      <w:r>
        <w:rPr>
          <w:rFonts w:eastAsia="Times New Roman"/>
          <w:szCs w:val="24"/>
        </w:rPr>
        <w:t>Χαρίτση</w:t>
      </w:r>
      <w:proofErr w:type="spellEnd"/>
      <w:r>
        <w:rPr>
          <w:rFonts w:eastAsia="Times New Roman"/>
          <w:szCs w:val="24"/>
        </w:rPr>
        <w:t xml:space="preserve">. Αιτία: κυβερνητική αποστολή στο εσωτερικό. </w:t>
      </w:r>
      <w:r w:rsidRPr="00E67F39">
        <w:rPr>
          <w:rFonts w:eastAsia="Times New Roman"/>
          <w:szCs w:val="24"/>
        </w:rPr>
        <w:t> </w:t>
      </w:r>
    </w:p>
    <w:p w14:paraId="4FE28A98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t xml:space="preserve">Η </w:t>
      </w:r>
      <w:r>
        <w:rPr>
          <w:rFonts w:eastAsia="Times New Roman"/>
          <w:szCs w:val="24"/>
        </w:rPr>
        <w:t xml:space="preserve">δεύτερη </w:t>
      </w:r>
      <w:r w:rsidRPr="00E67F39">
        <w:rPr>
          <w:rFonts w:eastAsia="Times New Roman"/>
          <w:szCs w:val="24"/>
        </w:rPr>
        <w:t xml:space="preserve">με αριθμό 194/3-12-2018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ρώτηση </w:t>
      </w:r>
      <w:r>
        <w:rPr>
          <w:rFonts w:eastAsia="Times New Roman"/>
          <w:szCs w:val="24"/>
        </w:rPr>
        <w:t xml:space="preserve">πρώτου κύκλου </w:t>
      </w:r>
      <w:r w:rsidRPr="00E67F39">
        <w:rPr>
          <w:rFonts w:eastAsia="Times New Roman"/>
          <w:szCs w:val="24"/>
        </w:rPr>
        <w:t>του Βουλευτή Αχαΐας της Δημοκρατικής Συμπαράταξης ΠΑΣΟΚ – ΔΗΜΑΡ κ. </w:t>
      </w:r>
      <w:r w:rsidRPr="00E67F39">
        <w:rPr>
          <w:rFonts w:eastAsia="Times New Roman"/>
          <w:bCs/>
          <w:szCs w:val="24"/>
        </w:rPr>
        <w:t>Θεόδωρου Παπαθεοδώρου </w:t>
      </w:r>
      <w:r w:rsidRPr="00E67F39">
        <w:rPr>
          <w:rFonts w:eastAsia="Times New Roman"/>
          <w:szCs w:val="24"/>
        </w:rPr>
        <w:t>προς τον Υπουργό </w:t>
      </w:r>
      <w:r w:rsidRPr="00E67F39">
        <w:rPr>
          <w:rFonts w:eastAsia="Times New Roman"/>
          <w:bCs/>
          <w:szCs w:val="24"/>
        </w:rPr>
        <w:t> Ψηφιακής Πολιτικής, Τηλεπικοινωνιών και Ενημέρωσης, </w:t>
      </w:r>
      <w:r w:rsidRPr="00E67F39">
        <w:rPr>
          <w:rFonts w:eastAsia="Times New Roman"/>
          <w:szCs w:val="24"/>
        </w:rPr>
        <w:t>με θέμα: «Διορισμός νέου Γενικού Γραμματέα</w:t>
      </w:r>
      <w:r w:rsidRPr="00E67F39">
        <w:rPr>
          <w:rFonts w:eastAsia="Times New Roman"/>
          <w:szCs w:val="24"/>
        </w:rPr>
        <w:t xml:space="preserve"> Ενημέρωσης και Επικοινωνίας</w:t>
      </w:r>
      <w:r>
        <w:rPr>
          <w:rFonts w:eastAsia="Times New Roman"/>
          <w:szCs w:val="24"/>
        </w:rPr>
        <w:t>», δεν θα συζητηθεί λόγω κωλύματος του Υπουργού Ψηφιακής Πολιτικής, Τηλεπικοινωνιών και Ενημέρωσης κ. Ελευθερίου Κρέτσου. Αιτία: κυβερνητική αποστολή στο εξωτερικό.</w:t>
      </w:r>
    </w:p>
    <w:p w14:paraId="4FE28A99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lastRenderedPageBreak/>
        <w:t xml:space="preserve">Η </w:t>
      </w:r>
      <w:r>
        <w:rPr>
          <w:rFonts w:eastAsia="Times New Roman"/>
          <w:szCs w:val="24"/>
        </w:rPr>
        <w:t xml:space="preserve">τρίτη </w:t>
      </w:r>
      <w:r w:rsidRPr="00E67F39">
        <w:rPr>
          <w:rFonts w:eastAsia="Times New Roman"/>
          <w:szCs w:val="24"/>
        </w:rPr>
        <w:t xml:space="preserve">με αριθμό 207/4-12-2018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>ρώτηση</w:t>
      </w:r>
      <w:r>
        <w:rPr>
          <w:rFonts w:eastAsia="Times New Roman"/>
          <w:szCs w:val="24"/>
        </w:rPr>
        <w:t xml:space="preserve"> πρώτου κύκλου</w:t>
      </w:r>
      <w:r w:rsidRPr="00E67F39">
        <w:rPr>
          <w:rFonts w:eastAsia="Times New Roman"/>
          <w:szCs w:val="24"/>
        </w:rPr>
        <w:t xml:space="preserve"> </w:t>
      </w:r>
      <w:r w:rsidRPr="00E67F39">
        <w:rPr>
          <w:rFonts w:eastAsia="Times New Roman"/>
          <w:szCs w:val="24"/>
        </w:rPr>
        <w:t xml:space="preserve">του Βουλευτή Α΄ Θεσσαλονίκης του Κομμουνιστικού Κόμματος </w:t>
      </w:r>
      <w:r w:rsidRPr="00E67F39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E67F39">
        <w:rPr>
          <w:rFonts w:eastAsia="Times New Roman"/>
          <w:szCs w:val="24"/>
        </w:rPr>
        <w:t xml:space="preserve">ς </w:t>
      </w:r>
      <w:r w:rsidRPr="00E67F39">
        <w:rPr>
          <w:rFonts w:eastAsia="Times New Roman"/>
          <w:szCs w:val="24"/>
        </w:rPr>
        <w:t>κ. </w:t>
      </w:r>
      <w:r w:rsidRPr="00E67F39">
        <w:rPr>
          <w:rFonts w:eastAsia="Times New Roman"/>
          <w:bCs/>
          <w:szCs w:val="24"/>
        </w:rPr>
        <w:t>Γιάννη Δελή </w:t>
      </w:r>
      <w:r w:rsidRPr="00E67F39">
        <w:rPr>
          <w:rFonts w:eastAsia="Times New Roman"/>
          <w:szCs w:val="24"/>
        </w:rPr>
        <w:t>προς τον Υπουργό </w:t>
      </w:r>
      <w:r w:rsidRPr="00E67F39">
        <w:rPr>
          <w:rFonts w:eastAsia="Times New Roman"/>
          <w:bCs/>
          <w:szCs w:val="24"/>
        </w:rPr>
        <w:t>Περιβάλλοντος και Ενέργειας, </w:t>
      </w:r>
      <w:r w:rsidRPr="00E67F39">
        <w:rPr>
          <w:rFonts w:eastAsia="Times New Roman"/>
          <w:szCs w:val="24"/>
        </w:rPr>
        <w:t xml:space="preserve">με θέμα: «Προβλήματα στην κάλυψη ατομικών αναγκών σε καυσόξυλα των κατοίκων του Δήμου </w:t>
      </w:r>
      <w:proofErr w:type="spellStart"/>
      <w:r w:rsidRPr="00E67F39">
        <w:rPr>
          <w:rFonts w:eastAsia="Times New Roman"/>
          <w:szCs w:val="24"/>
        </w:rPr>
        <w:t>Μύκης</w:t>
      </w:r>
      <w:proofErr w:type="spellEnd"/>
      <w:r w:rsidRPr="00E67F39">
        <w:rPr>
          <w:rFonts w:eastAsia="Times New Roman"/>
          <w:szCs w:val="24"/>
        </w:rPr>
        <w:t xml:space="preserve"> στ</w:t>
      </w:r>
      <w:r>
        <w:rPr>
          <w:rFonts w:eastAsia="Times New Roman"/>
          <w:szCs w:val="24"/>
        </w:rPr>
        <w:t>ην Περιφερειακή Ενότητα Ξάνθης», δεν</w:t>
      </w:r>
      <w:r>
        <w:rPr>
          <w:rFonts w:eastAsia="Times New Roman"/>
          <w:szCs w:val="24"/>
        </w:rPr>
        <w:t xml:space="preserve"> θα συζητηθεί λόγω κωλύματος του Υπουργού Περιβάλλοντος και Ενέργειας κ. Γεωργίου Σταθάκη και του Αναπληρωτή Υπουργού κ. Σωκράτη </w:t>
      </w:r>
      <w:proofErr w:type="spellStart"/>
      <w:r>
        <w:rPr>
          <w:rFonts w:eastAsia="Times New Roman"/>
          <w:szCs w:val="24"/>
        </w:rPr>
        <w:t>Φάμελλου</w:t>
      </w:r>
      <w:proofErr w:type="spellEnd"/>
      <w:r>
        <w:rPr>
          <w:rFonts w:eastAsia="Times New Roman"/>
          <w:szCs w:val="24"/>
        </w:rPr>
        <w:t>. Αιτία: κυβερνητική αποστολή στο εσωτερικό.</w:t>
      </w:r>
      <w:r w:rsidRPr="00E67F39">
        <w:rPr>
          <w:rFonts w:eastAsia="Times New Roman"/>
          <w:szCs w:val="24"/>
        </w:rPr>
        <w:t xml:space="preserve"> </w:t>
      </w:r>
    </w:p>
    <w:p w14:paraId="4FE28A9A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t xml:space="preserve">Η </w:t>
      </w:r>
      <w:r>
        <w:rPr>
          <w:rFonts w:eastAsia="Times New Roman"/>
          <w:szCs w:val="24"/>
        </w:rPr>
        <w:t xml:space="preserve">τρίτη </w:t>
      </w:r>
      <w:r w:rsidRPr="00E67F39">
        <w:rPr>
          <w:rFonts w:eastAsia="Times New Roman"/>
          <w:szCs w:val="24"/>
        </w:rPr>
        <w:t xml:space="preserve">με αριθμό 211/4-12-2018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ρώτηση </w:t>
      </w:r>
      <w:r>
        <w:rPr>
          <w:rFonts w:eastAsia="Times New Roman"/>
          <w:szCs w:val="24"/>
        </w:rPr>
        <w:t xml:space="preserve">δεύτερου κύκλου </w:t>
      </w:r>
      <w:r w:rsidRPr="00E67F39">
        <w:rPr>
          <w:rFonts w:eastAsia="Times New Roman"/>
          <w:szCs w:val="24"/>
        </w:rPr>
        <w:t>του Βουλ</w:t>
      </w:r>
      <w:r w:rsidRPr="00E67F39">
        <w:rPr>
          <w:rFonts w:eastAsia="Times New Roman"/>
          <w:szCs w:val="24"/>
        </w:rPr>
        <w:t xml:space="preserve">ευτή Αττικής του Κομμουνιστικού Κόμματος </w:t>
      </w:r>
      <w:r w:rsidRPr="00E67F39">
        <w:rPr>
          <w:rFonts w:eastAsia="Times New Roman"/>
          <w:szCs w:val="24"/>
        </w:rPr>
        <w:t>Ελλάδ</w:t>
      </w:r>
      <w:r>
        <w:rPr>
          <w:rFonts w:eastAsia="Times New Roman"/>
          <w:szCs w:val="24"/>
        </w:rPr>
        <w:t>α</w:t>
      </w:r>
      <w:r w:rsidRPr="00E67F39">
        <w:rPr>
          <w:rFonts w:eastAsia="Times New Roman"/>
          <w:szCs w:val="24"/>
        </w:rPr>
        <w:t xml:space="preserve">ς </w:t>
      </w:r>
      <w:r w:rsidRPr="00E67F39">
        <w:rPr>
          <w:rFonts w:eastAsia="Times New Roman"/>
          <w:szCs w:val="24"/>
        </w:rPr>
        <w:t>κ. </w:t>
      </w:r>
      <w:r w:rsidRPr="00E67F39">
        <w:rPr>
          <w:rFonts w:eastAsia="Times New Roman"/>
          <w:bCs/>
          <w:szCs w:val="24"/>
        </w:rPr>
        <w:t>Ιωάννη Γκιόκα </w:t>
      </w:r>
      <w:r w:rsidRPr="00E67F39">
        <w:rPr>
          <w:rFonts w:eastAsia="Times New Roman"/>
          <w:szCs w:val="24"/>
        </w:rPr>
        <w:t>προς τον Υπουργό </w:t>
      </w:r>
      <w:r w:rsidRPr="00E67F39">
        <w:rPr>
          <w:rFonts w:eastAsia="Times New Roman"/>
          <w:bCs/>
          <w:szCs w:val="24"/>
        </w:rPr>
        <w:t>Περιβάλλοντος και Ενέργειας, </w:t>
      </w:r>
      <w:r w:rsidRPr="00E67F39">
        <w:rPr>
          <w:rFonts w:eastAsia="Times New Roman"/>
          <w:szCs w:val="24"/>
        </w:rPr>
        <w:t>σχετικά με την «περιοχή Άγιος Ανδρέας, στη Νέα Μάκρη Αττικής και τις παράνομ</w:t>
      </w:r>
      <w:r>
        <w:rPr>
          <w:rFonts w:eastAsia="Times New Roman"/>
          <w:szCs w:val="24"/>
        </w:rPr>
        <w:t>ες διεκδικήσεις της Εκκλησίας», δεν θα συζητηθεί</w:t>
      </w:r>
      <w:r>
        <w:rPr>
          <w:rFonts w:eastAsia="Times New Roman"/>
          <w:szCs w:val="24"/>
        </w:rPr>
        <w:t xml:space="preserve"> λόγω κωλύματος του Υπουργού Περιβάλλοντος και Ενέργειας κ. Γεωργίου Σταθάκη και του Αναπληρωτή Υπουργού κ. Σωκράτη </w:t>
      </w:r>
      <w:proofErr w:type="spellStart"/>
      <w:r>
        <w:rPr>
          <w:rFonts w:eastAsia="Times New Roman"/>
          <w:szCs w:val="24"/>
        </w:rPr>
        <w:t>Φάμελλου</w:t>
      </w:r>
      <w:proofErr w:type="spellEnd"/>
      <w:r>
        <w:rPr>
          <w:rFonts w:eastAsia="Times New Roman"/>
          <w:szCs w:val="24"/>
        </w:rPr>
        <w:t>. Αιτία κυβερνητική αποστολή στο εσωτερικό.</w:t>
      </w:r>
    </w:p>
    <w:p w14:paraId="4FE28A9B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lastRenderedPageBreak/>
        <w:t xml:space="preserve">Η </w:t>
      </w:r>
      <w:r>
        <w:rPr>
          <w:rFonts w:eastAsia="Times New Roman"/>
          <w:szCs w:val="24"/>
        </w:rPr>
        <w:t xml:space="preserve">δεύτερη </w:t>
      </w:r>
      <w:r w:rsidRPr="00E67F39">
        <w:rPr>
          <w:rFonts w:eastAsia="Times New Roman"/>
          <w:szCs w:val="24"/>
        </w:rPr>
        <w:t xml:space="preserve">με αριθμό 205/4-12-2018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>ρώτηση</w:t>
      </w:r>
      <w:r>
        <w:rPr>
          <w:rFonts w:eastAsia="Times New Roman"/>
          <w:szCs w:val="24"/>
        </w:rPr>
        <w:t xml:space="preserve"> δεύτερου κύκλου</w:t>
      </w:r>
      <w:r w:rsidRPr="00E67F39">
        <w:rPr>
          <w:rFonts w:eastAsia="Times New Roman"/>
          <w:szCs w:val="24"/>
        </w:rPr>
        <w:t xml:space="preserve"> του Βουλευτή Ηρακλείο</w:t>
      </w:r>
      <w:r w:rsidRPr="00E67F39">
        <w:rPr>
          <w:rFonts w:eastAsia="Times New Roman"/>
          <w:szCs w:val="24"/>
        </w:rPr>
        <w:t>υ της Δημοκρατικής Συμπαράταξης ΠΑΣΟΚ – ΔΗΜΑΡ κ. </w:t>
      </w:r>
      <w:r w:rsidRPr="00E67F39">
        <w:rPr>
          <w:rFonts w:eastAsia="Times New Roman"/>
          <w:bCs/>
          <w:szCs w:val="24"/>
        </w:rPr>
        <w:t xml:space="preserve">Βασιλείου </w:t>
      </w:r>
      <w:proofErr w:type="spellStart"/>
      <w:r w:rsidRPr="00E67F39">
        <w:rPr>
          <w:rFonts w:eastAsia="Times New Roman"/>
          <w:bCs/>
          <w:szCs w:val="24"/>
        </w:rPr>
        <w:t>Κεγκέρογλου</w:t>
      </w:r>
      <w:proofErr w:type="spellEnd"/>
      <w:r w:rsidRPr="00E67F39">
        <w:rPr>
          <w:rFonts w:eastAsia="Times New Roman"/>
          <w:bCs/>
          <w:szCs w:val="24"/>
        </w:rPr>
        <w:t> </w:t>
      </w:r>
      <w:r w:rsidRPr="00E67F39">
        <w:rPr>
          <w:rFonts w:eastAsia="Times New Roman"/>
          <w:szCs w:val="24"/>
        </w:rPr>
        <w:t>προς τον Υπουργό </w:t>
      </w:r>
      <w:r w:rsidRPr="00E67F39">
        <w:rPr>
          <w:rFonts w:eastAsia="Times New Roman"/>
          <w:bCs/>
          <w:szCs w:val="24"/>
        </w:rPr>
        <w:t> Οικονομίας και Ανάπτυξης, </w:t>
      </w:r>
      <w:r w:rsidRPr="00E67F39">
        <w:rPr>
          <w:rFonts w:eastAsia="Times New Roman"/>
          <w:szCs w:val="24"/>
        </w:rPr>
        <w:t>με θέμα: «Να παραταθεί ο ν</w:t>
      </w:r>
      <w:r>
        <w:rPr>
          <w:rFonts w:eastAsia="Times New Roman"/>
          <w:szCs w:val="24"/>
        </w:rPr>
        <w:t>.</w:t>
      </w:r>
      <w:r w:rsidRPr="00E67F39">
        <w:rPr>
          <w:rFonts w:eastAsia="Times New Roman"/>
          <w:szCs w:val="24"/>
        </w:rPr>
        <w:t>3869/10 για την προστασία της α΄ κατοικίας</w:t>
      </w:r>
      <w:r>
        <w:rPr>
          <w:rFonts w:eastAsia="Times New Roman"/>
          <w:szCs w:val="24"/>
        </w:rPr>
        <w:t xml:space="preserve"> των υπερχρεωμένων νοικοκυριών», δεν θα συζητηθεί λόγω κωλύματος του Υπο</w:t>
      </w:r>
      <w:r>
        <w:rPr>
          <w:rFonts w:eastAsia="Times New Roman"/>
          <w:szCs w:val="24"/>
        </w:rPr>
        <w:t>υργού Οικονομίας και Ανάπτυξης κ. Ιωάννη Δραγασάκη. Αιτία: ανειλημμένες υποχρεώσεις.</w:t>
      </w:r>
    </w:p>
    <w:p w14:paraId="4FE28A9C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t xml:space="preserve">Η </w:t>
      </w:r>
      <w:r>
        <w:rPr>
          <w:rFonts w:eastAsia="Times New Roman"/>
          <w:szCs w:val="24"/>
        </w:rPr>
        <w:t xml:space="preserve">τέταρτη </w:t>
      </w:r>
      <w:r w:rsidRPr="00E67F39">
        <w:rPr>
          <w:rFonts w:eastAsia="Times New Roman"/>
          <w:szCs w:val="24"/>
        </w:rPr>
        <w:t xml:space="preserve">με αριθμό 121/1-11-2018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>ρώτηση</w:t>
      </w:r>
      <w:r>
        <w:rPr>
          <w:rFonts w:eastAsia="Times New Roman"/>
          <w:szCs w:val="24"/>
        </w:rPr>
        <w:t xml:space="preserve"> δεύτερου κύκλου</w:t>
      </w:r>
      <w:r w:rsidRPr="00E67F39">
        <w:rPr>
          <w:rFonts w:eastAsia="Times New Roman"/>
          <w:szCs w:val="24"/>
        </w:rPr>
        <w:t xml:space="preserve"> του Βουλευτή Α΄ Πειραιώ</w:t>
      </w:r>
      <w:r>
        <w:rPr>
          <w:rFonts w:eastAsia="Times New Roman"/>
          <w:szCs w:val="24"/>
        </w:rPr>
        <w:t>ς  του Λαϊκού Συνδέσμου – Χρυσή Αυγή</w:t>
      </w:r>
      <w:r w:rsidRPr="00E67F39">
        <w:rPr>
          <w:rFonts w:eastAsia="Times New Roman"/>
          <w:szCs w:val="24"/>
        </w:rPr>
        <w:t xml:space="preserve"> κ.</w:t>
      </w:r>
      <w:r>
        <w:rPr>
          <w:rFonts w:eastAsia="Times New Roman"/>
          <w:szCs w:val="24"/>
        </w:rPr>
        <w:t xml:space="preserve"> </w:t>
      </w:r>
      <w:r w:rsidRPr="00E67F39">
        <w:rPr>
          <w:rFonts w:eastAsia="Times New Roman"/>
          <w:bCs/>
          <w:szCs w:val="24"/>
        </w:rPr>
        <w:t xml:space="preserve">Νικολάου </w:t>
      </w:r>
      <w:proofErr w:type="spellStart"/>
      <w:r w:rsidRPr="00E67F39">
        <w:rPr>
          <w:rFonts w:eastAsia="Times New Roman"/>
          <w:bCs/>
          <w:szCs w:val="24"/>
        </w:rPr>
        <w:t>Κούζηλου</w:t>
      </w:r>
      <w:proofErr w:type="spellEnd"/>
      <w:r w:rsidRPr="00E67F39">
        <w:rPr>
          <w:rFonts w:eastAsia="Times New Roman"/>
          <w:bCs/>
          <w:szCs w:val="24"/>
        </w:rPr>
        <w:t> </w:t>
      </w:r>
      <w:r w:rsidRPr="00E67F39">
        <w:rPr>
          <w:rFonts w:eastAsia="Times New Roman"/>
          <w:szCs w:val="24"/>
        </w:rPr>
        <w:t>προς τον Υπουργό </w:t>
      </w:r>
      <w:r w:rsidRPr="00E67F39">
        <w:rPr>
          <w:rFonts w:eastAsia="Times New Roman"/>
          <w:bCs/>
          <w:szCs w:val="24"/>
        </w:rPr>
        <w:t>Παιδεί</w:t>
      </w:r>
      <w:r w:rsidRPr="00E67F39">
        <w:rPr>
          <w:rFonts w:eastAsia="Times New Roman"/>
          <w:bCs/>
          <w:szCs w:val="24"/>
        </w:rPr>
        <w:t>ας, Έρευνας και Θρησκευμάτων,</w:t>
      </w:r>
      <w:r w:rsidRPr="00E67F39">
        <w:rPr>
          <w:rFonts w:eastAsia="Times New Roman"/>
          <w:szCs w:val="24"/>
        </w:rPr>
        <w:t> με θέμα: «Μεικτή διεπιστημ</w:t>
      </w:r>
      <w:r>
        <w:rPr>
          <w:rFonts w:eastAsia="Times New Roman"/>
          <w:szCs w:val="24"/>
        </w:rPr>
        <w:t xml:space="preserve">ονική επιτροπή εμπειρογνωμόνων», δεν </w:t>
      </w:r>
      <w:r>
        <w:rPr>
          <w:rFonts w:eastAsia="Times New Roman"/>
          <w:szCs w:val="24"/>
        </w:rPr>
        <w:t>θα συζητηθεί</w:t>
      </w:r>
      <w:r>
        <w:rPr>
          <w:rFonts w:eastAsia="Times New Roman"/>
          <w:szCs w:val="24"/>
        </w:rPr>
        <w:t>.</w:t>
      </w:r>
    </w:p>
    <w:p w14:paraId="4FE28A9D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t xml:space="preserve">Η </w:t>
      </w:r>
      <w:r>
        <w:rPr>
          <w:rFonts w:eastAsia="Times New Roman"/>
          <w:szCs w:val="24"/>
        </w:rPr>
        <w:t xml:space="preserve">πέμπτη </w:t>
      </w:r>
      <w:r w:rsidRPr="00E67F39">
        <w:rPr>
          <w:rFonts w:eastAsia="Times New Roman"/>
          <w:szCs w:val="24"/>
        </w:rPr>
        <w:t xml:space="preserve">με αριθμό 74/16-10-2018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>ρώτηση</w:t>
      </w:r>
      <w:r>
        <w:rPr>
          <w:rFonts w:eastAsia="Times New Roman"/>
          <w:szCs w:val="24"/>
        </w:rPr>
        <w:t xml:space="preserve"> δεύτερου κύκλου</w:t>
      </w:r>
      <w:r w:rsidRPr="00E67F39">
        <w:rPr>
          <w:rFonts w:eastAsia="Times New Roman"/>
          <w:szCs w:val="24"/>
        </w:rPr>
        <w:t xml:space="preserve"> του Βουλευτή Α΄ Πειραιώ</w:t>
      </w:r>
      <w:r>
        <w:rPr>
          <w:rFonts w:eastAsia="Times New Roman"/>
          <w:szCs w:val="24"/>
        </w:rPr>
        <w:t>ς  του Λαϊκού Συνδέσμου – Χρυσή Αυγή</w:t>
      </w:r>
      <w:r w:rsidRPr="00E67F39">
        <w:rPr>
          <w:rFonts w:eastAsia="Times New Roman"/>
          <w:szCs w:val="24"/>
        </w:rPr>
        <w:t xml:space="preserve"> </w:t>
      </w:r>
      <w:proofErr w:type="spellStart"/>
      <w:r w:rsidRPr="00E67F39">
        <w:rPr>
          <w:rFonts w:eastAsia="Times New Roman"/>
          <w:szCs w:val="24"/>
        </w:rPr>
        <w:t>κ.</w:t>
      </w:r>
      <w:r w:rsidRPr="00E67F39">
        <w:rPr>
          <w:rFonts w:eastAsia="Times New Roman"/>
          <w:bCs/>
          <w:szCs w:val="24"/>
        </w:rPr>
        <w:t>Νικολάου</w:t>
      </w:r>
      <w:proofErr w:type="spellEnd"/>
      <w:r w:rsidRPr="00E67F39">
        <w:rPr>
          <w:rFonts w:eastAsia="Times New Roman"/>
          <w:bCs/>
          <w:szCs w:val="24"/>
        </w:rPr>
        <w:t xml:space="preserve"> </w:t>
      </w:r>
      <w:proofErr w:type="spellStart"/>
      <w:r w:rsidRPr="00E67F39">
        <w:rPr>
          <w:rFonts w:eastAsia="Times New Roman"/>
          <w:bCs/>
          <w:szCs w:val="24"/>
        </w:rPr>
        <w:t>Κούζηλου</w:t>
      </w:r>
      <w:proofErr w:type="spellEnd"/>
      <w:r w:rsidRPr="00E67F39">
        <w:rPr>
          <w:rFonts w:eastAsia="Times New Roman"/>
          <w:bCs/>
          <w:szCs w:val="24"/>
        </w:rPr>
        <w:t> </w:t>
      </w:r>
      <w:r w:rsidRPr="00E67F39">
        <w:rPr>
          <w:rFonts w:eastAsia="Times New Roman"/>
          <w:szCs w:val="24"/>
        </w:rPr>
        <w:t>προ</w:t>
      </w:r>
      <w:r w:rsidRPr="00E67F39">
        <w:rPr>
          <w:rFonts w:eastAsia="Times New Roman"/>
          <w:szCs w:val="24"/>
        </w:rPr>
        <w:t>ς τον Υπουργό </w:t>
      </w:r>
      <w:r w:rsidRPr="00E67F39">
        <w:rPr>
          <w:rFonts w:eastAsia="Times New Roman"/>
          <w:bCs/>
          <w:szCs w:val="24"/>
        </w:rPr>
        <w:t>Ναυτιλίας και Νησιωτικής Πολιτικής,</w:t>
      </w:r>
      <w:r>
        <w:rPr>
          <w:rFonts w:eastAsia="Times New Roman"/>
          <w:szCs w:val="24"/>
        </w:rPr>
        <w:t xml:space="preserve"> </w:t>
      </w:r>
      <w:r w:rsidRPr="00E67F39">
        <w:rPr>
          <w:rFonts w:eastAsia="Times New Roman"/>
          <w:szCs w:val="24"/>
        </w:rPr>
        <w:t>με θέμα: «Ο σχεδιασ</w:t>
      </w:r>
      <w:r>
        <w:rPr>
          <w:rFonts w:eastAsia="Times New Roman"/>
          <w:szCs w:val="24"/>
        </w:rPr>
        <w:t xml:space="preserve">μός για την ναυτική εκπαίδευση», </w:t>
      </w:r>
      <w:r>
        <w:rPr>
          <w:rFonts w:eastAsia="Times New Roman"/>
          <w:szCs w:val="24"/>
        </w:rPr>
        <w:t>δεν θα συζητηθεί</w:t>
      </w:r>
      <w:r>
        <w:rPr>
          <w:rFonts w:eastAsia="Times New Roman"/>
          <w:szCs w:val="24"/>
        </w:rPr>
        <w:t>.</w:t>
      </w:r>
    </w:p>
    <w:p w14:paraId="4FE28A9E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lastRenderedPageBreak/>
        <w:t xml:space="preserve">Η </w:t>
      </w:r>
      <w:r>
        <w:rPr>
          <w:rFonts w:eastAsia="Times New Roman"/>
          <w:szCs w:val="24"/>
        </w:rPr>
        <w:t xml:space="preserve">έκτη </w:t>
      </w:r>
      <w:r w:rsidRPr="00E67F39">
        <w:rPr>
          <w:rFonts w:eastAsia="Times New Roman"/>
          <w:szCs w:val="24"/>
        </w:rPr>
        <w:t xml:space="preserve">με αριθμό 53/11-10-2018 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ρώτηση </w:t>
      </w:r>
      <w:r>
        <w:rPr>
          <w:rFonts w:eastAsia="Times New Roman"/>
          <w:szCs w:val="24"/>
        </w:rPr>
        <w:t xml:space="preserve">δεύτερου κύκλου </w:t>
      </w:r>
      <w:r w:rsidRPr="00E67F39">
        <w:rPr>
          <w:rFonts w:eastAsia="Times New Roman"/>
          <w:szCs w:val="24"/>
        </w:rPr>
        <w:t>του Βουλευτή Α΄ Πειρ</w:t>
      </w:r>
      <w:r>
        <w:rPr>
          <w:rFonts w:eastAsia="Times New Roman"/>
          <w:szCs w:val="24"/>
        </w:rPr>
        <w:t>αιώς του Λαϊκού Συνδέσμου - Χρυσή Αυγή</w:t>
      </w:r>
      <w:r w:rsidRPr="00E67F39">
        <w:rPr>
          <w:rFonts w:eastAsia="Times New Roman"/>
          <w:szCs w:val="24"/>
        </w:rPr>
        <w:t xml:space="preserve"> κ.</w:t>
      </w:r>
      <w:r>
        <w:rPr>
          <w:rFonts w:eastAsia="Times New Roman"/>
          <w:szCs w:val="24"/>
        </w:rPr>
        <w:t xml:space="preserve"> </w:t>
      </w:r>
      <w:r w:rsidRPr="00E67F39">
        <w:rPr>
          <w:rFonts w:eastAsia="Times New Roman"/>
          <w:bCs/>
          <w:szCs w:val="24"/>
        </w:rPr>
        <w:t xml:space="preserve">Νικολάου </w:t>
      </w:r>
      <w:proofErr w:type="spellStart"/>
      <w:r w:rsidRPr="00E67F39">
        <w:rPr>
          <w:rFonts w:eastAsia="Times New Roman"/>
          <w:bCs/>
          <w:szCs w:val="24"/>
        </w:rPr>
        <w:t>Κούζηλου</w:t>
      </w:r>
      <w:proofErr w:type="spellEnd"/>
      <w:r w:rsidRPr="00E67F39">
        <w:rPr>
          <w:rFonts w:eastAsia="Times New Roman"/>
          <w:szCs w:val="24"/>
        </w:rPr>
        <w:t> προς τον Υπουργό </w:t>
      </w:r>
      <w:r w:rsidRPr="00E67F39">
        <w:rPr>
          <w:rFonts w:eastAsia="Times New Roman"/>
          <w:bCs/>
          <w:szCs w:val="24"/>
        </w:rPr>
        <w:t>Ναυτιλίας και Νησιωτικής Πολιτικής,</w:t>
      </w:r>
      <w:r w:rsidRPr="00E67F39">
        <w:rPr>
          <w:rFonts w:eastAsia="Times New Roman"/>
          <w:szCs w:val="24"/>
        </w:rPr>
        <w:t> με θέμα: «Ενίσχυση του Λιμενικού Σώματος εν όψει θέσπισης ΑΟΖ και εξόρυξης υδρο</w:t>
      </w:r>
      <w:r>
        <w:rPr>
          <w:rFonts w:eastAsia="Times New Roman"/>
          <w:szCs w:val="24"/>
        </w:rPr>
        <w:t xml:space="preserve">γονανθράκων και φυσικού αερίου», </w:t>
      </w:r>
      <w:r>
        <w:rPr>
          <w:rFonts w:eastAsia="Times New Roman"/>
          <w:szCs w:val="24"/>
        </w:rPr>
        <w:t>δεν θα συζητηθεί.</w:t>
      </w:r>
    </w:p>
    <w:p w14:paraId="4FE28A9F" w14:textId="77777777" w:rsidR="00E1344B" w:rsidRDefault="00460AB9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67F39">
        <w:rPr>
          <w:rFonts w:eastAsia="Times New Roman"/>
          <w:szCs w:val="24"/>
        </w:rPr>
        <w:t xml:space="preserve">Η </w:t>
      </w:r>
      <w:r>
        <w:rPr>
          <w:rFonts w:eastAsia="Times New Roman"/>
          <w:szCs w:val="24"/>
        </w:rPr>
        <w:t xml:space="preserve">έβδομη </w:t>
      </w:r>
      <w:r w:rsidRPr="00E67F39">
        <w:rPr>
          <w:rFonts w:eastAsia="Times New Roman"/>
          <w:szCs w:val="24"/>
        </w:rPr>
        <w:t>με αριθμό 20/3-10-2018</w:t>
      </w:r>
      <w:r>
        <w:rPr>
          <w:rFonts w:eastAsia="Times New Roman"/>
          <w:szCs w:val="24"/>
        </w:rPr>
        <w:t xml:space="preserve"> </w:t>
      </w:r>
      <w:r w:rsidRPr="00E67F39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E67F39">
        <w:rPr>
          <w:rFonts w:eastAsia="Times New Roman"/>
          <w:szCs w:val="24"/>
        </w:rPr>
        <w:t>ρώτηση</w:t>
      </w:r>
      <w:r>
        <w:rPr>
          <w:rFonts w:eastAsia="Times New Roman"/>
          <w:szCs w:val="24"/>
        </w:rPr>
        <w:t xml:space="preserve"> δεύτερου κύκλου</w:t>
      </w:r>
      <w:r w:rsidRPr="00E67F39">
        <w:rPr>
          <w:rFonts w:eastAsia="Times New Roman"/>
          <w:szCs w:val="24"/>
        </w:rPr>
        <w:t xml:space="preserve"> του Βουλευτή Α΄ Πειρ</w:t>
      </w:r>
      <w:r>
        <w:rPr>
          <w:rFonts w:eastAsia="Times New Roman"/>
          <w:szCs w:val="24"/>
        </w:rPr>
        <w:t>αιώς του Λαϊκού Συνδέσμου - Χρυσή Αυγή</w:t>
      </w:r>
      <w:r w:rsidRPr="00E67F39">
        <w:rPr>
          <w:rFonts w:eastAsia="Times New Roman"/>
          <w:szCs w:val="24"/>
        </w:rPr>
        <w:t xml:space="preserve"> κ.</w:t>
      </w:r>
      <w:r>
        <w:rPr>
          <w:rFonts w:eastAsia="Times New Roman"/>
          <w:szCs w:val="24"/>
        </w:rPr>
        <w:t xml:space="preserve"> </w:t>
      </w:r>
      <w:r w:rsidRPr="00E67F39">
        <w:rPr>
          <w:rFonts w:eastAsia="Times New Roman"/>
          <w:bCs/>
          <w:szCs w:val="24"/>
        </w:rPr>
        <w:t xml:space="preserve">Νικολάου </w:t>
      </w:r>
      <w:proofErr w:type="spellStart"/>
      <w:r w:rsidRPr="00E67F39">
        <w:rPr>
          <w:rFonts w:eastAsia="Times New Roman"/>
          <w:bCs/>
          <w:szCs w:val="24"/>
        </w:rPr>
        <w:t>Κούζηλου</w:t>
      </w:r>
      <w:proofErr w:type="spellEnd"/>
      <w:r w:rsidRPr="00E67F39">
        <w:rPr>
          <w:rFonts w:eastAsia="Times New Roman"/>
          <w:szCs w:val="24"/>
        </w:rPr>
        <w:t> προς τον Υπουργό </w:t>
      </w:r>
      <w:r w:rsidRPr="00E67F39">
        <w:rPr>
          <w:rFonts w:eastAsia="Times New Roman"/>
          <w:bCs/>
          <w:szCs w:val="24"/>
        </w:rPr>
        <w:t>Ναυτιλίας και Νησιωτικής Πολιτικής,</w:t>
      </w:r>
      <w:r>
        <w:rPr>
          <w:rFonts w:eastAsia="Times New Roman"/>
          <w:szCs w:val="24"/>
        </w:rPr>
        <w:t xml:space="preserve"> </w:t>
      </w:r>
      <w:r w:rsidRPr="00E67F39">
        <w:rPr>
          <w:rFonts w:eastAsia="Times New Roman"/>
          <w:szCs w:val="24"/>
        </w:rPr>
        <w:t>με θέμα: «Συνεχίζεται η τουρ</w:t>
      </w:r>
      <w:r>
        <w:rPr>
          <w:rFonts w:eastAsia="Times New Roman"/>
          <w:szCs w:val="24"/>
        </w:rPr>
        <w:t xml:space="preserve">κική προκλητικότητα στο Αιγαίο», </w:t>
      </w:r>
      <w:r>
        <w:rPr>
          <w:rFonts w:eastAsia="Times New Roman"/>
          <w:szCs w:val="24"/>
        </w:rPr>
        <w:t>δεν θα συζητηθεί</w:t>
      </w:r>
      <w:r>
        <w:rPr>
          <w:rFonts w:eastAsia="Times New Roman"/>
          <w:szCs w:val="24"/>
        </w:rPr>
        <w:t>.</w:t>
      </w:r>
    </w:p>
    <w:p w14:paraId="4FE28AA0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Για όλα τα παραπάνω, υπάρχε</w:t>
      </w:r>
      <w:r>
        <w:rPr>
          <w:rFonts w:eastAsia="Times New Roman" w:cs="Times New Roman"/>
          <w:szCs w:val="24"/>
        </w:rPr>
        <w:t>ι και σχετική επιστολή από τη Γραμματεία της Κυβέρνησης.</w:t>
      </w:r>
    </w:p>
    <w:p w14:paraId="4FE28AA1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Τέλος, έχω την τιμή να ανακοινώσω στο Σώμα ότι η </w:t>
      </w:r>
      <w:r>
        <w:rPr>
          <w:rFonts w:eastAsia="Times New Roman" w:cs="Times New Roman"/>
          <w:szCs w:val="24"/>
        </w:rPr>
        <w:t xml:space="preserve">εξεταστική επιτροπή </w:t>
      </w:r>
      <w:r>
        <w:rPr>
          <w:rFonts w:eastAsia="Times New Roman" w:cs="Times New Roman"/>
          <w:szCs w:val="24"/>
        </w:rPr>
        <w:t xml:space="preserve">για τη διερεύνηση σκανδάλων στον χώρο της </w:t>
      </w:r>
      <w:r>
        <w:rPr>
          <w:rFonts w:eastAsia="Times New Roman" w:cs="Times New Roman"/>
          <w:szCs w:val="24"/>
        </w:rPr>
        <w:t xml:space="preserve">υγείας </w:t>
      </w:r>
      <w:r>
        <w:rPr>
          <w:rFonts w:eastAsia="Times New Roman" w:cs="Times New Roman"/>
          <w:szCs w:val="24"/>
        </w:rPr>
        <w:t>κατά τα έτη 1997-2014 καταθέτει το πόρισμά της, το οποίο καταχωρίζεται στα Πρακτι</w:t>
      </w:r>
      <w:r>
        <w:rPr>
          <w:rFonts w:eastAsia="Times New Roman" w:cs="Times New Roman"/>
          <w:szCs w:val="24"/>
        </w:rPr>
        <w:t>κά της σημερινής συνεδρίασης.</w:t>
      </w:r>
    </w:p>
    <w:p w14:paraId="4FE28AA2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(Στο σημείο αυτό κατατίθεται το πόρισμα τη </w:t>
      </w:r>
      <w:r>
        <w:rPr>
          <w:rFonts w:eastAsia="Times New Roman" w:cs="Times New Roman"/>
          <w:szCs w:val="24"/>
        </w:rPr>
        <w:t xml:space="preserve">εξεταστικής επιτροπής </w:t>
      </w:r>
      <w:r>
        <w:rPr>
          <w:rFonts w:eastAsia="Times New Roman" w:cs="Times New Roman"/>
          <w:szCs w:val="24"/>
        </w:rPr>
        <w:t xml:space="preserve">για τη διερεύνηση σκανδάλων στον χώρο της </w:t>
      </w:r>
      <w:r>
        <w:rPr>
          <w:rFonts w:eastAsia="Times New Roman" w:cs="Times New Roman"/>
          <w:szCs w:val="24"/>
        </w:rPr>
        <w:t xml:space="preserve">υγείας </w:t>
      </w:r>
      <w:r>
        <w:rPr>
          <w:rFonts w:eastAsia="Times New Roman" w:cs="Times New Roman"/>
          <w:szCs w:val="24"/>
        </w:rPr>
        <w:t>κατά τα έτη 1997-2014 το οποίο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λόγω μεγάλου όγκου, βρίσκεται στο </w:t>
      </w:r>
      <w:r>
        <w:rPr>
          <w:rFonts w:eastAsia="Times New Roman" w:cs="Times New Roman"/>
          <w:szCs w:val="24"/>
          <w:lang w:val="en-US"/>
        </w:rPr>
        <w:t>link</w:t>
      </w:r>
      <w:r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</w:t>
      </w:r>
      <w:hyperlink r:id="rId7" w:history="1">
        <w:r w:rsidRPr="00C707C9">
          <w:rPr>
            <w:rStyle w:val="-"/>
            <w:rFonts w:eastAsia="Times New Roman" w:cs="Times New Roman"/>
            <w:szCs w:val="24"/>
          </w:rPr>
          <w:t>https://www.hellenicparliament.gr/UserFiles/510129c4-d278-40e7-8009-e77fc230adef/τελικό%20Πόρισμα.pdf</w:t>
        </w:r>
      </w:hyperlink>
      <w:r>
        <w:rPr>
          <w:rFonts w:eastAsia="Times New Roman" w:cs="Times New Roman"/>
          <w:szCs w:val="24"/>
        </w:rPr>
        <w:t>)</w:t>
      </w:r>
    </w:p>
    <w:p w14:paraId="4FE28AA3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3A2408">
        <w:rPr>
          <w:rFonts w:eastAsia="Times New Roman" w:cs="Times New Roman"/>
          <w:b/>
          <w:szCs w:val="24"/>
        </w:rPr>
        <w:t>ΠΡΟΕΔΡΕΥΩΝ (Μάριος Γεωργιάδης):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Κυρίες και κύριοι</w:t>
      </w:r>
      <w:r w:rsidRPr="00C76C56">
        <w:rPr>
          <w:rFonts w:eastAsia="Times New Roman" w:cs="Times New Roman"/>
          <w:szCs w:val="24"/>
        </w:rPr>
        <w:t xml:space="preserve"> συνάδελφοι, δέχεστε στο σημείο αυτό να λύσουμε τη συνεδρίαση;</w:t>
      </w:r>
    </w:p>
    <w:p w14:paraId="4FE28AA4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C76C56">
        <w:rPr>
          <w:rFonts w:eastAsia="Times New Roman" w:cs="Times New Roman"/>
          <w:b/>
          <w:bCs/>
          <w:szCs w:val="24"/>
        </w:rPr>
        <w:t xml:space="preserve">ΟΛΟΙ ΟΙ ΒΟΥΛΕΥΤΕΣ: </w:t>
      </w:r>
      <w:r w:rsidRPr="00C76C56">
        <w:rPr>
          <w:rFonts w:eastAsia="Times New Roman" w:cs="Times New Roman"/>
          <w:szCs w:val="24"/>
        </w:rPr>
        <w:t>Μάλιστα, μάλιστα.</w:t>
      </w:r>
    </w:p>
    <w:p w14:paraId="4FE28AA5" w14:textId="77777777" w:rsidR="00E1344B" w:rsidRDefault="00460AB9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3A2408">
        <w:rPr>
          <w:rFonts w:eastAsia="Times New Roman" w:cs="Times New Roman"/>
          <w:b/>
          <w:szCs w:val="24"/>
        </w:rPr>
        <w:t>ΠΡΟΕΔΡΕΥΩΝ (Μάριος Γεωργιάδης):</w:t>
      </w:r>
      <w:r>
        <w:rPr>
          <w:rFonts w:eastAsia="Times New Roman" w:cs="Times New Roman"/>
          <w:b/>
          <w:szCs w:val="24"/>
        </w:rPr>
        <w:t xml:space="preserve"> </w:t>
      </w:r>
      <w:r w:rsidRPr="00C76C56">
        <w:rPr>
          <w:rFonts w:eastAsia="Times New Roman" w:cs="Times New Roman"/>
          <w:szCs w:val="24"/>
        </w:rPr>
        <w:t xml:space="preserve">Με τη </w:t>
      </w:r>
      <w:r>
        <w:rPr>
          <w:rFonts w:eastAsia="Times New Roman" w:cs="Times New Roman"/>
          <w:szCs w:val="24"/>
        </w:rPr>
        <w:t>συναίνεση του Σώματος και ώρα 10</w:t>
      </w:r>
      <w:r w:rsidRPr="00C76C56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20΄ </w:t>
      </w:r>
      <w:proofErr w:type="spellStart"/>
      <w:r w:rsidRPr="00C76C56">
        <w:rPr>
          <w:rFonts w:eastAsia="Times New Roman" w:cs="Times New Roman"/>
          <w:szCs w:val="24"/>
        </w:rPr>
        <w:t>λύεται</w:t>
      </w:r>
      <w:proofErr w:type="spellEnd"/>
      <w:r w:rsidRPr="00C76C56">
        <w:rPr>
          <w:rFonts w:eastAsia="Times New Roman" w:cs="Times New Roman"/>
          <w:szCs w:val="24"/>
        </w:rPr>
        <w:t xml:space="preserve"> η συνεδρίαση για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>ν προσεχή</w:t>
      </w:r>
      <w:r>
        <w:rPr>
          <w:rFonts w:eastAsia="Times New Roman" w:cs="Times New Roman"/>
          <w:szCs w:val="24"/>
        </w:rPr>
        <w:t xml:space="preserve"> Δευτέρα 10</w:t>
      </w:r>
      <w:r w:rsidRPr="00C76C5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Δεκεμβρίου</w:t>
      </w:r>
      <w:r w:rsidRPr="00C76C56">
        <w:rPr>
          <w:rFonts w:eastAsia="Times New Roman" w:cs="Times New Roman"/>
          <w:szCs w:val="24"/>
        </w:rPr>
        <w:t xml:space="preserve"> 20</w:t>
      </w:r>
      <w:r>
        <w:rPr>
          <w:rFonts w:eastAsia="Times New Roman" w:cs="Times New Roman"/>
          <w:szCs w:val="24"/>
        </w:rPr>
        <w:t>18 και ώρα 18</w:t>
      </w:r>
      <w:r w:rsidRPr="00C76C56">
        <w:rPr>
          <w:rFonts w:eastAsia="Times New Roman" w:cs="Times New Roman"/>
          <w:szCs w:val="24"/>
        </w:rPr>
        <w:t>.00΄, με</w:t>
      </w:r>
      <w:r w:rsidRPr="00C76C56">
        <w:rPr>
          <w:rFonts w:eastAsia="Times New Roman" w:cs="Times New Roman"/>
          <w:szCs w:val="24"/>
        </w:rPr>
        <w:t xml:space="preserve"> α</w:t>
      </w:r>
      <w:r>
        <w:rPr>
          <w:rFonts w:eastAsia="Times New Roman" w:cs="Times New Roman"/>
          <w:szCs w:val="24"/>
        </w:rPr>
        <w:t xml:space="preserve">ντικείμενο εργασιών του </w:t>
      </w:r>
      <w:r>
        <w:rPr>
          <w:rFonts w:eastAsia="Times New Roman" w:cs="Times New Roman"/>
          <w:szCs w:val="24"/>
        </w:rPr>
        <w:t>Σώματος:</w:t>
      </w:r>
      <w:r w:rsidRPr="00C76C56">
        <w:rPr>
          <w:rFonts w:eastAsia="Times New Roman" w:cs="Times New Roman"/>
          <w:szCs w:val="24"/>
        </w:rPr>
        <w:t xml:space="preserve"> κοινοβουλευτικό έλεγχο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συζήτηση επικαίρων ερωτήσεων.</w:t>
      </w:r>
    </w:p>
    <w:p w14:paraId="4FE28AA6" w14:textId="77777777" w:rsidR="00E1344B" w:rsidRDefault="00E1344B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</w:p>
    <w:p w14:paraId="4FE28AA7" w14:textId="77777777" w:rsidR="00E1344B" w:rsidRDefault="00460AB9">
      <w:pPr>
        <w:spacing w:line="600" w:lineRule="auto"/>
        <w:ind w:left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   </w:t>
      </w:r>
      <w:r w:rsidRPr="00C76C56">
        <w:rPr>
          <w:rFonts w:eastAsia="Times New Roman" w:cs="Times New Roman"/>
          <w:b/>
          <w:bCs/>
          <w:szCs w:val="24"/>
        </w:rPr>
        <w:t>Ο ΠΡΟΕΔΡΟΣ                                                        ΟΙ ΓΡΑΜΜΑΤΕΙΣ</w:t>
      </w:r>
      <w:r w:rsidRPr="00C76C5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</w:t>
      </w:r>
    </w:p>
    <w:p w14:paraId="4FE28AA8" w14:textId="77777777" w:rsidR="00E1344B" w:rsidRDefault="00E1344B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</w:p>
    <w:sectPr w:rsidR="00E134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jTVo2SV9GFS6hJFH+1bvm974T+Q=" w:salt="jJgGTfC4Pe9FDEuJOIGTh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4B"/>
    <w:rsid w:val="00440D02"/>
    <w:rsid w:val="00460AB9"/>
    <w:rsid w:val="00E1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8A56"/>
  <w15:docId w15:val="{725C4AAB-43B3-4D53-B9B5-12B33FE7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F4EBC"/>
    <w:rPr>
      <w:rFonts w:ascii="Segoe UI" w:hAnsi="Segoe UI" w:cs="Segoe UI"/>
      <w:sz w:val="18"/>
      <w:szCs w:val="18"/>
    </w:rPr>
  </w:style>
  <w:style w:type="character" w:styleId="-">
    <w:name w:val="Hyperlink"/>
    <w:basedOn w:val="a0"/>
    <w:uiPriority w:val="99"/>
    <w:unhideWhenUsed/>
    <w:rsid w:val="001B7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hellenicparliament.gr/UserFiles/510129c4-d278-40e7-8009-e77fc230adef/&#964;&#949;&#955;&#953;&#954;&#972;%20&#928;&#972;&#961;&#953;&#963;&#956;&#945;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739</MetadataID>
    <Session xmlns="641f345b-441b-4b81-9152-adc2e73ba5e1">Δ´</Session>
    <Date xmlns="641f345b-441b-4b81-9152-adc2e73ba5e1">2018-12-06T22:00:00+00:00</Date>
    <Status xmlns="641f345b-441b-4b81-9152-adc2e73ba5e1">
      <Url>https://intra.parliament.gr/praktika/Lists/Incoming_Metadata/EditForm.aspx?ID=739&amp;Source=/praktika/Recordings_Library/Forms/AllItems.aspx</Url>
      <Description>Δημοσιεύτηκε</Description>
    </Status>
    <Meeting xmlns="641f345b-441b-4b81-9152-adc2e73ba5e1">ΛΘ´</Meeting>
  </documentManagement>
</p:properties>
</file>

<file path=customXml/itemProps1.xml><?xml version="1.0" encoding="utf-8"?>
<ds:datastoreItem xmlns:ds="http://schemas.openxmlformats.org/officeDocument/2006/customXml" ds:itemID="{0BCEB78F-DCBC-4BFB-A8B4-496E893E6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9B6977-287C-4299-8868-0D8E99F22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45208-8829-4C9B-ABA5-9A072D3D32A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41f345b-441b-4b81-9152-adc2e73ba5e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2696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 BTE</Company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2018-12-18T09:44:00Z</dcterms:created>
  <dcterms:modified xsi:type="dcterms:W3CDTF">2018-12-18T09:44:00Z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