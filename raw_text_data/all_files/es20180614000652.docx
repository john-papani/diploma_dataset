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6B98E" w14:textId="77777777" w:rsidR="00CE19B2" w:rsidRPr="00CE19B2" w:rsidRDefault="00CE19B2" w:rsidP="00CE19B2">
      <w:pPr>
        <w:spacing w:after="0" w:line="360" w:lineRule="auto"/>
        <w:rPr>
          <w:ins w:id="0" w:author="Φλούδα Χριστίνα" w:date="2018-06-27T09:21:00Z"/>
          <w:rFonts w:eastAsia="Times New Roman"/>
          <w:szCs w:val="24"/>
          <w:lang w:eastAsia="en-US"/>
        </w:rPr>
      </w:pPr>
      <w:bookmarkStart w:id="1" w:name="_GoBack"/>
      <w:bookmarkEnd w:id="1"/>
      <w:ins w:id="2" w:author="Φλούδα Χριστίνα" w:date="2018-06-27T09:21:00Z">
        <w:r w:rsidRPr="00CE19B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EE94B1C" w14:textId="77777777" w:rsidR="00CE19B2" w:rsidRPr="00CE19B2" w:rsidRDefault="00CE19B2" w:rsidP="00CE19B2">
      <w:pPr>
        <w:spacing w:after="0" w:line="360" w:lineRule="auto"/>
        <w:rPr>
          <w:ins w:id="3" w:author="Φλούδα Χριστίνα" w:date="2018-06-27T09:21:00Z"/>
          <w:rFonts w:eastAsia="Times New Roman"/>
          <w:szCs w:val="24"/>
          <w:lang w:eastAsia="en-US"/>
        </w:rPr>
      </w:pPr>
    </w:p>
    <w:p w14:paraId="66F358CC" w14:textId="77777777" w:rsidR="00CE19B2" w:rsidRPr="00CE19B2" w:rsidRDefault="00CE19B2" w:rsidP="00CE19B2">
      <w:pPr>
        <w:spacing w:after="0" w:line="360" w:lineRule="auto"/>
        <w:rPr>
          <w:ins w:id="4" w:author="Φλούδα Χριστίνα" w:date="2018-06-27T09:21:00Z"/>
          <w:rFonts w:eastAsia="Times New Roman"/>
          <w:szCs w:val="24"/>
          <w:lang w:eastAsia="en-US"/>
        </w:rPr>
      </w:pPr>
      <w:ins w:id="5" w:author="Φλούδα Χριστίνα" w:date="2018-06-27T09:21:00Z">
        <w:r w:rsidRPr="00CE19B2">
          <w:rPr>
            <w:rFonts w:eastAsia="Times New Roman"/>
            <w:szCs w:val="24"/>
            <w:lang w:eastAsia="en-US"/>
          </w:rPr>
          <w:t>ΠΙΝΑΚΑΣ ΠΕΡΙΕΧΟΜΕΝΩΝ</w:t>
        </w:r>
      </w:ins>
    </w:p>
    <w:p w14:paraId="20A26BF8" w14:textId="77777777" w:rsidR="00CE19B2" w:rsidRPr="00CE19B2" w:rsidRDefault="00CE19B2" w:rsidP="00CE19B2">
      <w:pPr>
        <w:spacing w:after="0" w:line="360" w:lineRule="auto"/>
        <w:rPr>
          <w:ins w:id="6" w:author="Φλούδα Χριστίνα" w:date="2018-06-27T09:21:00Z"/>
          <w:rFonts w:eastAsia="Times New Roman"/>
          <w:szCs w:val="24"/>
          <w:lang w:eastAsia="en-US"/>
        </w:rPr>
      </w:pPr>
      <w:ins w:id="7" w:author="Φλούδα Χριστίνα" w:date="2018-06-27T09:21:00Z">
        <w:r w:rsidRPr="00CE19B2">
          <w:rPr>
            <w:rFonts w:eastAsia="Times New Roman"/>
            <w:szCs w:val="24"/>
            <w:lang w:eastAsia="en-US"/>
          </w:rPr>
          <w:t xml:space="preserve">ΙΖ’ ΠΕΡΙΟΔΟΣ </w:t>
        </w:r>
      </w:ins>
    </w:p>
    <w:p w14:paraId="1214C51D" w14:textId="77777777" w:rsidR="00CE19B2" w:rsidRPr="00CE19B2" w:rsidRDefault="00CE19B2" w:rsidP="00CE19B2">
      <w:pPr>
        <w:spacing w:after="0" w:line="360" w:lineRule="auto"/>
        <w:rPr>
          <w:ins w:id="8" w:author="Φλούδα Χριστίνα" w:date="2018-06-27T09:21:00Z"/>
          <w:rFonts w:eastAsia="Times New Roman"/>
          <w:szCs w:val="24"/>
          <w:lang w:eastAsia="en-US"/>
        </w:rPr>
      </w:pPr>
      <w:ins w:id="9" w:author="Φλούδα Χριστίνα" w:date="2018-06-27T09:21:00Z">
        <w:r w:rsidRPr="00CE19B2">
          <w:rPr>
            <w:rFonts w:eastAsia="Times New Roman"/>
            <w:szCs w:val="24"/>
            <w:lang w:eastAsia="en-US"/>
          </w:rPr>
          <w:t>ΠΡΟΕΔΡΕΥΟΜΕΝΗΣ ΚΟΙΝΟΒΟΥΛΕΥΤΙΚΗΣ ΔΗΜΟΚΡΑΤΙΑΣ</w:t>
        </w:r>
      </w:ins>
    </w:p>
    <w:p w14:paraId="41DAAFF8" w14:textId="77777777" w:rsidR="00CE19B2" w:rsidRPr="00CE19B2" w:rsidRDefault="00CE19B2" w:rsidP="00CE19B2">
      <w:pPr>
        <w:spacing w:after="0" w:line="360" w:lineRule="auto"/>
        <w:rPr>
          <w:ins w:id="10" w:author="Φλούδα Χριστίνα" w:date="2018-06-27T09:21:00Z"/>
          <w:rFonts w:eastAsia="Times New Roman"/>
          <w:szCs w:val="24"/>
          <w:lang w:eastAsia="en-US"/>
        </w:rPr>
      </w:pPr>
      <w:ins w:id="11" w:author="Φλούδα Χριστίνα" w:date="2018-06-27T09:21:00Z">
        <w:r w:rsidRPr="00CE19B2">
          <w:rPr>
            <w:rFonts w:eastAsia="Times New Roman"/>
            <w:szCs w:val="24"/>
            <w:lang w:eastAsia="en-US"/>
          </w:rPr>
          <w:t>ΣΥΝΟΔΟΣ Γ΄</w:t>
        </w:r>
      </w:ins>
    </w:p>
    <w:p w14:paraId="7D9D8D0A" w14:textId="77777777" w:rsidR="00CE19B2" w:rsidRPr="00CE19B2" w:rsidRDefault="00CE19B2" w:rsidP="00CE19B2">
      <w:pPr>
        <w:spacing w:after="0" w:line="360" w:lineRule="auto"/>
        <w:rPr>
          <w:ins w:id="12" w:author="Φλούδα Χριστίνα" w:date="2018-06-27T09:21:00Z"/>
          <w:rFonts w:eastAsia="Times New Roman"/>
          <w:szCs w:val="24"/>
          <w:lang w:eastAsia="en-US"/>
        </w:rPr>
      </w:pPr>
    </w:p>
    <w:p w14:paraId="2038B192" w14:textId="77777777" w:rsidR="00CE19B2" w:rsidRPr="00CE19B2" w:rsidRDefault="00CE19B2" w:rsidP="00CE19B2">
      <w:pPr>
        <w:spacing w:after="0" w:line="360" w:lineRule="auto"/>
        <w:rPr>
          <w:ins w:id="13" w:author="Φλούδα Χριστίνα" w:date="2018-06-27T09:21:00Z"/>
          <w:rFonts w:eastAsia="Times New Roman"/>
          <w:szCs w:val="24"/>
          <w:lang w:eastAsia="en-US"/>
        </w:rPr>
      </w:pPr>
      <w:ins w:id="14" w:author="Φλούδα Χριστίνα" w:date="2018-06-27T09:21:00Z">
        <w:r w:rsidRPr="00CE19B2">
          <w:rPr>
            <w:rFonts w:eastAsia="Times New Roman"/>
            <w:szCs w:val="24"/>
            <w:lang w:eastAsia="en-US"/>
          </w:rPr>
          <w:t>ΣΥΝΕΔΡΙΑΣΗ ΡΛΖ΄</w:t>
        </w:r>
      </w:ins>
    </w:p>
    <w:p w14:paraId="3A00E81C" w14:textId="77777777" w:rsidR="00CE19B2" w:rsidRPr="00CE19B2" w:rsidRDefault="00CE19B2" w:rsidP="00CE19B2">
      <w:pPr>
        <w:spacing w:after="0" w:line="360" w:lineRule="auto"/>
        <w:rPr>
          <w:ins w:id="15" w:author="Φλούδα Χριστίνα" w:date="2018-06-27T09:21:00Z"/>
          <w:rFonts w:eastAsia="Times New Roman"/>
          <w:szCs w:val="24"/>
          <w:lang w:eastAsia="en-US"/>
        </w:rPr>
      </w:pPr>
      <w:ins w:id="16" w:author="Φλούδα Χριστίνα" w:date="2018-06-27T09:21:00Z">
        <w:r w:rsidRPr="00CE19B2">
          <w:rPr>
            <w:rFonts w:eastAsia="Times New Roman"/>
            <w:szCs w:val="24"/>
            <w:lang w:eastAsia="en-US"/>
          </w:rPr>
          <w:t>Πέμπτη  14 Ιουνίου 2018 (απόγευμα)</w:t>
        </w:r>
      </w:ins>
    </w:p>
    <w:p w14:paraId="4FD54B3E" w14:textId="77777777" w:rsidR="00CE19B2" w:rsidRPr="00CE19B2" w:rsidRDefault="00CE19B2" w:rsidP="00CE19B2">
      <w:pPr>
        <w:spacing w:after="0" w:line="360" w:lineRule="auto"/>
        <w:rPr>
          <w:ins w:id="17" w:author="Φλούδα Χριστίνα" w:date="2018-06-27T09:21:00Z"/>
          <w:rFonts w:eastAsia="Times New Roman"/>
          <w:szCs w:val="24"/>
          <w:lang w:eastAsia="en-US"/>
        </w:rPr>
      </w:pPr>
    </w:p>
    <w:p w14:paraId="44B477E5" w14:textId="77777777" w:rsidR="00CE19B2" w:rsidRPr="00CE19B2" w:rsidRDefault="00CE19B2" w:rsidP="00CE19B2">
      <w:pPr>
        <w:spacing w:after="0" w:line="360" w:lineRule="auto"/>
        <w:rPr>
          <w:ins w:id="18" w:author="Φλούδα Χριστίνα" w:date="2018-06-27T09:21:00Z"/>
          <w:rFonts w:eastAsia="Times New Roman"/>
          <w:szCs w:val="24"/>
          <w:lang w:eastAsia="en-US"/>
        </w:rPr>
      </w:pPr>
      <w:ins w:id="19" w:author="Φλούδα Χριστίνα" w:date="2018-06-27T09:21:00Z">
        <w:r w:rsidRPr="00CE19B2">
          <w:rPr>
            <w:rFonts w:eastAsia="Times New Roman"/>
            <w:szCs w:val="24"/>
            <w:lang w:eastAsia="en-US"/>
          </w:rPr>
          <w:t>ΘΕΜΑΤΑ</w:t>
        </w:r>
      </w:ins>
    </w:p>
    <w:p w14:paraId="5A685505" w14:textId="77777777" w:rsidR="00CE19B2" w:rsidRPr="00CE19B2" w:rsidRDefault="00CE19B2" w:rsidP="00CE19B2">
      <w:pPr>
        <w:spacing w:after="0" w:line="360" w:lineRule="auto"/>
        <w:rPr>
          <w:ins w:id="20" w:author="Φλούδα Χριστίνα" w:date="2018-06-27T09:21:00Z"/>
          <w:rFonts w:eastAsia="Times New Roman"/>
          <w:szCs w:val="24"/>
          <w:lang w:eastAsia="en-US"/>
        </w:rPr>
      </w:pPr>
      <w:ins w:id="21" w:author="Φλούδα Χριστίνα" w:date="2018-06-27T09:21:00Z">
        <w:r w:rsidRPr="00CE19B2">
          <w:rPr>
            <w:rFonts w:eastAsia="Times New Roman"/>
            <w:szCs w:val="24"/>
            <w:lang w:eastAsia="en-US"/>
          </w:rPr>
          <w:t xml:space="preserve"> </w:t>
        </w:r>
        <w:r w:rsidRPr="00CE19B2">
          <w:rPr>
            <w:rFonts w:eastAsia="Times New Roman"/>
            <w:szCs w:val="24"/>
            <w:lang w:eastAsia="en-US"/>
          </w:rPr>
          <w:br/>
          <w:t xml:space="preserve">Α. ΕΙΔΙΚΑ ΘΕΜΑΤΑ </w:t>
        </w:r>
        <w:r w:rsidRPr="00CE19B2">
          <w:rPr>
            <w:rFonts w:eastAsia="Times New Roman"/>
            <w:szCs w:val="24"/>
            <w:lang w:eastAsia="en-US"/>
          </w:rPr>
          <w:br/>
          <w:t xml:space="preserve">1. Επικύρωση Πρακτικών, σελ. </w:t>
        </w:r>
        <w:r w:rsidRPr="00CE19B2">
          <w:rPr>
            <w:rFonts w:eastAsia="Times New Roman"/>
            <w:szCs w:val="24"/>
            <w:lang w:eastAsia="en-US"/>
          </w:rPr>
          <w:br/>
          <w:t xml:space="preserve">2. Ανακοινώνεται ότι τη συνεδρίαση παρακολουθούν μαθητές από το 7ο Δημοτικό Σχολείο Χανίων, το 1ο Ειδικό Δημοτικό Σχολείο Χανίων, το 35ο Δημοτικό Σχολείο Πειραιά και το 8ο Δημοτικό Σχολείο  Άρτας, σελ. </w:t>
        </w:r>
        <w:r w:rsidRPr="00CE19B2">
          <w:rPr>
            <w:rFonts w:eastAsia="Times New Roman"/>
            <w:szCs w:val="24"/>
            <w:lang w:eastAsia="en-US"/>
          </w:rPr>
          <w:br/>
          <w:t>3. Ειδική Ημερήσια Διάταξη:</w:t>
        </w:r>
      </w:ins>
    </w:p>
    <w:p w14:paraId="6F928FEF" w14:textId="77777777" w:rsidR="00CE19B2" w:rsidRPr="00CE19B2" w:rsidRDefault="00CE19B2" w:rsidP="00CE19B2">
      <w:pPr>
        <w:spacing w:after="0" w:line="360" w:lineRule="auto"/>
        <w:rPr>
          <w:ins w:id="22" w:author="Φλούδα Χριστίνα" w:date="2018-06-27T09:21:00Z"/>
          <w:rFonts w:eastAsia="Times New Roman"/>
          <w:szCs w:val="24"/>
          <w:lang w:eastAsia="en-US"/>
        </w:rPr>
      </w:pPr>
      <w:ins w:id="23" w:author="Φλούδα Χριστίνα" w:date="2018-06-27T09:21:00Z">
        <w:r w:rsidRPr="00CE19B2">
          <w:rPr>
            <w:rFonts w:eastAsia="Times New Roman"/>
            <w:szCs w:val="24"/>
            <w:lang w:eastAsia="en-US"/>
          </w:rPr>
          <w:t xml:space="preserve">Συζήτηση επί της προτάσεως δυσπιστίας κατά της Κυβέρνησης, που υπέβαλαν ο Πρόεδρος της Κοινοβουλευτικής Ομάδας της Νέας Δημοκρατίας και Αρχηγός της Αξιωματικής Αντιπολίτευσης κ. Κυριάκος Μητσοτάκης και εβδομήντα πέντε (75) Βουλευτές της Κοινοβουλευτικής του Ομάδας, σύμφωνα με τα άρθρα 84 του Συντάγματος και 142 του Κανονισμού της Βουλής, σελ. </w:t>
        </w:r>
        <w:r w:rsidRPr="00CE19B2">
          <w:rPr>
            <w:rFonts w:eastAsia="Times New Roman"/>
            <w:szCs w:val="24"/>
            <w:lang w:eastAsia="en-US"/>
          </w:rPr>
          <w:br/>
          <w:t xml:space="preserve">4. Επί διαδικαστικού θέματος, σελ. </w:t>
        </w:r>
        <w:r w:rsidRPr="00CE19B2">
          <w:rPr>
            <w:rFonts w:eastAsia="Times New Roman"/>
            <w:szCs w:val="24"/>
            <w:lang w:eastAsia="en-US"/>
          </w:rPr>
          <w:br/>
          <w:t xml:space="preserve"> </w:t>
        </w:r>
        <w:r w:rsidRPr="00CE19B2">
          <w:rPr>
            <w:rFonts w:eastAsia="Times New Roman"/>
            <w:szCs w:val="24"/>
            <w:lang w:eastAsia="en-US"/>
          </w:rPr>
          <w:br/>
          <w:t>ΠΡΟΕΔΡΟΣ</w:t>
        </w:r>
      </w:ins>
    </w:p>
    <w:p w14:paraId="64A8ABF9" w14:textId="77777777" w:rsidR="00CE19B2" w:rsidRPr="00CE19B2" w:rsidRDefault="00CE19B2" w:rsidP="00CE19B2">
      <w:pPr>
        <w:spacing w:after="0" w:line="360" w:lineRule="auto"/>
        <w:rPr>
          <w:ins w:id="24" w:author="Φλούδα Χριστίνα" w:date="2018-06-27T09:21:00Z"/>
          <w:rFonts w:eastAsia="Times New Roman"/>
          <w:szCs w:val="24"/>
          <w:lang w:eastAsia="en-US"/>
        </w:rPr>
      </w:pPr>
      <w:ins w:id="25" w:author="Φλούδα Χριστίνα" w:date="2018-06-27T09:21:00Z">
        <w:r w:rsidRPr="00CE19B2">
          <w:rPr>
            <w:rFonts w:eastAsia="Times New Roman"/>
            <w:szCs w:val="24"/>
            <w:lang w:eastAsia="en-US"/>
          </w:rPr>
          <w:t>ΒΟΥΤΣΗΣ Ν. , σελ.</w:t>
        </w:r>
        <w:r w:rsidRPr="00CE19B2">
          <w:rPr>
            <w:rFonts w:eastAsia="Times New Roman"/>
            <w:szCs w:val="24"/>
            <w:lang w:eastAsia="en-US"/>
          </w:rPr>
          <w:br/>
        </w:r>
      </w:ins>
    </w:p>
    <w:p w14:paraId="35DA5BE1" w14:textId="77777777" w:rsidR="00CE19B2" w:rsidRPr="00CE19B2" w:rsidRDefault="00CE19B2" w:rsidP="00CE19B2">
      <w:pPr>
        <w:spacing w:after="0" w:line="360" w:lineRule="auto"/>
        <w:rPr>
          <w:ins w:id="26" w:author="Φλούδα Χριστίνα" w:date="2018-06-27T09:21:00Z"/>
          <w:rFonts w:eastAsia="Times New Roman"/>
          <w:szCs w:val="24"/>
          <w:lang w:eastAsia="en-US"/>
        </w:rPr>
      </w:pPr>
      <w:ins w:id="27" w:author="Φλούδα Χριστίνα" w:date="2018-06-27T09:21:00Z">
        <w:r w:rsidRPr="00CE19B2">
          <w:rPr>
            <w:rFonts w:eastAsia="Times New Roman"/>
            <w:szCs w:val="24"/>
            <w:lang w:eastAsia="en-US"/>
          </w:rPr>
          <w:t>ΠΡΟΕΔΡΕΥΟΝΤΕΣ</w:t>
        </w:r>
      </w:ins>
    </w:p>
    <w:p w14:paraId="15039A36" w14:textId="77777777" w:rsidR="00CE19B2" w:rsidRPr="00CE19B2" w:rsidRDefault="00CE19B2" w:rsidP="00CE19B2">
      <w:pPr>
        <w:spacing w:after="0" w:line="360" w:lineRule="auto"/>
        <w:rPr>
          <w:ins w:id="28" w:author="Φλούδα Χριστίνα" w:date="2018-06-27T09:21:00Z"/>
          <w:rFonts w:eastAsia="Times New Roman"/>
          <w:szCs w:val="24"/>
          <w:lang w:eastAsia="en-US"/>
        </w:rPr>
      </w:pPr>
      <w:ins w:id="29" w:author="Φλούδα Χριστίνα" w:date="2018-06-27T09:21:00Z">
        <w:r w:rsidRPr="00CE19B2">
          <w:rPr>
            <w:rFonts w:eastAsia="Times New Roman"/>
            <w:szCs w:val="24"/>
            <w:lang w:eastAsia="en-US"/>
          </w:rPr>
          <w:t>ΓΕΩΡΓΙΑΔΗΣ Μ. , σελ.</w:t>
        </w:r>
        <w:r w:rsidRPr="00CE19B2">
          <w:rPr>
            <w:rFonts w:eastAsia="Times New Roman"/>
            <w:szCs w:val="24"/>
            <w:lang w:eastAsia="en-US"/>
          </w:rPr>
          <w:br/>
          <w:t>ΛΑΜΠΡΟΥΛΗΣ Γ. , σελ.</w:t>
        </w:r>
        <w:r w:rsidRPr="00CE19B2">
          <w:rPr>
            <w:rFonts w:eastAsia="Times New Roman"/>
            <w:szCs w:val="24"/>
            <w:lang w:eastAsia="en-US"/>
          </w:rPr>
          <w:br/>
        </w:r>
      </w:ins>
    </w:p>
    <w:p w14:paraId="463FCA6E" w14:textId="77777777" w:rsidR="00CE19B2" w:rsidRPr="00CE19B2" w:rsidRDefault="00CE19B2" w:rsidP="00CE19B2">
      <w:pPr>
        <w:spacing w:after="0" w:line="360" w:lineRule="auto"/>
        <w:rPr>
          <w:ins w:id="30" w:author="Φλούδα Χριστίνα" w:date="2018-06-27T09:21:00Z"/>
          <w:rFonts w:eastAsia="Times New Roman"/>
          <w:szCs w:val="24"/>
          <w:lang w:val="en-US" w:eastAsia="en-US"/>
        </w:rPr>
      </w:pPr>
      <w:ins w:id="31" w:author="Φλούδα Χριστίνα" w:date="2018-06-27T09:21:00Z">
        <w:r w:rsidRPr="00CE19B2">
          <w:rPr>
            <w:rFonts w:eastAsia="Times New Roman"/>
            <w:szCs w:val="24"/>
            <w:lang w:eastAsia="en-US"/>
          </w:rPr>
          <w:t xml:space="preserve"> </w:t>
        </w:r>
      </w:ins>
    </w:p>
    <w:p w14:paraId="1845BC60" w14:textId="77777777" w:rsidR="00CE19B2" w:rsidRPr="00CE19B2" w:rsidRDefault="00CE19B2" w:rsidP="00CE19B2">
      <w:pPr>
        <w:spacing w:after="0" w:line="360" w:lineRule="auto"/>
        <w:rPr>
          <w:ins w:id="32" w:author="Φλούδα Χριστίνα" w:date="2018-06-27T09:21:00Z"/>
          <w:rFonts w:eastAsia="Times New Roman"/>
          <w:szCs w:val="24"/>
          <w:lang w:eastAsia="en-US"/>
        </w:rPr>
      </w:pPr>
      <w:ins w:id="33" w:author="Φλούδα Χριστίνα" w:date="2018-06-27T09:21:00Z">
        <w:r w:rsidRPr="00CE19B2">
          <w:rPr>
            <w:rFonts w:eastAsia="Times New Roman"/>
            <w:szCs w:val="24"/>
            <w:lang w:eastAsia="en-US"/>
          </w:rPr>
          <w:t>ΟΜΙΛΗΤΕΣ</w:t>
        </w:r>
      </w:ins>
    </w:p>
    <w:p w14:paraId="1C198DEF" w14:textId="46585D41" w:rsidR="00CE19B2" w:rsidRDefault="00CE19B2" w:rsidP="00CE19B2">
      <w:pPr>
        <w:tabs>
          <w:tab w:val="left" w:pos="2738"/>
          <w:tab w:val="center" w:pos="4753"/>
          <w:tab w:val="left" w:pos="5723"/>
        </w:tabs>
        <w:spacing w:after="0" w:line="600" w:lineRule="auto"/>
        <w:ind w:firstLine="720"/>
        <w:jc w:val="center"/>
        <w:rPr>
          <w:ins w:id="34" w:author="Φλούδα Χριστίνα" w:date="2018-06-27T09:21:00Z"/>
          <w:rFonts w:eastAsia="Times New Roman"/>
          <w:szCs w:val="24"/>
        </w:rPr>
      </w:pPr>
      <w:ins w:id="35" w:author="Φλούδα Χριστίνα" w:date="2018-06-27T09:21:00Z">
        <w:r w:rsidRPr="00CE19B2">
          <w:rPr>
            <w:rFonts w:eastAsia="Times New Roman"/>
            <w:szCs w:val="24"/>
            <w:lang w:eastAsia="en-US"/>
          </w:rPr>
          <w:br/>
          <w:t>Α. Επί της Ειδικής Ημερήσιας Διάταξης:</w:t>
        </w:r>
        <w:r w:rsidRPr="00CE19B2">
          <w:rPr>
            <w:rFonts w:eastAsia="Times New Roman"/>
            <w:szCs w:val="24"/>
            <w:lang w:eastAsia="en-US"/>
          </w:rPr>
          <w:br/>
          <w:t>ΑΜΑΝΑΤΙΔΗΣ Ι. , σελ.</w:t>
        </w:r>
        <w:r w:rsidRPr="00CE19B2">
          <w:rPr>
            <w:rFonts w:eastAsia="Times New Roman"/>
            <w:szCs w:val="24"/>
            <w:lang w:eastAsia="en-US"/>
          </w:rPr>
          <w:br/>
          <w:t>ΑΝΑΓΝΩΣΤΟΠΟΥΛΟΥ Α. , σελ.</w:t>
        </w:r>
        <w:r w:rsidRPr="00CE19B2">
          <w:rPr>
            <w:rFonts w:eastAsia="Times New Roman"/>
            <w:szCs w:val="24"/>
            <w:lang w:eastAsia="en-US"/>
          </w:rPr>
          <w:br/>
          <w:t>ΑΝΤΩΝΙΟΥ Μ. , σελ.</w:t>
        </w:r>
        <w:r w:rsidRPr="00CE19B2">
          <w:rPr>
            <w:rFonts w:eastAsia="Times New Roman"/>
            <w:szCs w:val="24"/>
            <w:lang w:eastAsia="en-US"/>
          </w:rPr>
          <w:br/>
          <w:t>ΒΑΚΗ Φ. , σελ.</w:t>
        </w:r>
        <w:r w:rsidRPr="00CE19B2">
          <w:rPr>
            <w:rFonts w:eastAsia="Times New Roman"/>
            <w:szCs w:val="24"/>
            <w:lang w:eastAsia="en-US"/>
          </w:rPr>
          <w:br/>
          <w:t>ΒΑΡΕΜΕΝΟΣ Γ. , σελ.</w:t>
        </w:r>
        <w:r w:rsidRPr="00CE19B2">
          <w:rPr>
            <w:rFonts w:eastAsia="Times New Roman"/>
            <w:szCs w:val="24"/>
            <w:lang w:eastAsia="en-US"/>
          </w:rPr>
          <w:br/>
          <w:t>ΒΟΡΙΔΗΣ Μ. , σελ.</w:t>
        </w:r>
        <w:r w:rsidRPr="00CE19B2">
          <w:rPr>
            <w:rFonts w:eastAsia="Times New Roman"/>
            <w:szCs w:val="24"/>
            <w:lang w:eastAsia="en-US"/>
          </w:rPr>
          <w:br/>
          <w:t>ΓΕΡΜΕΝΗΣ Γ. , σελ.</w:t>
        </w:r>
        <w:r w:rsidRPr="00CE19B2">
          <w:rPr>
            <w:rFonts w:eastAsia="Times New Roman"/>
            <w:szCs w:val="24"/>
            <w:lang w:eastAsia="en-US"/>
          </w:rPr>
          <w:br/>
          <w:t>ΓΕΩΡΓΑΝΤΑΣ Γ. , σελ.</w:t>
        </w:r>
        <w:r w:rsidRPr="00CE19B2">
          <w:rPr>
            <w:rFonts w:eastAsia="Times New Roman"/>
            <w:szCs w:val="24"/>
            <w:lang w:eastAsia="en-US"/>
          </w:rPr>
          <w:br/>
          <w:t>ΓΚΙΟΥΛΕΚΑΣ Κ. , σελ.</w:t>
        </w:r>
        <w:r w:rsidRPr="00CE19B2">
          <w:rPr>
            <w:rFonts w:eastAsia="Times New Roman"/>
            <w:szCs w:val="24"/>
            <w:lang w:eastAsia="en-US"/>
          </w:rPr>
          <w:br/>
          <w:t>ΓΡΕΓΟΣ Α. , σελ.</w:t>
        </w:r>
        <w:r w:rsidRPr="00CE19B2">
          <w:rPr>
            <w:rFonts w:eastAsia="Times New Roman"/>
            <w:szCs w:val="24"/>
            <w:lang w:eastAsia="en-US"/>
          </w:rPr>
          <w:br/>
          <w:t>ΓΡΗΓΟΡΑΚΟΣ Λ. , σελ.</w:t>
        </w:r>
        <w:r w:rsidRPr="00CE19B2">
          <w:rPr>
            <w:rFonts w:eastAsia="Times New Roman"/>
            <w:szCs w:val="24"/>
            <w:lang w:eastAsia="en-US"/>
          </w:rPr>
          <w:br/>
          <w:t>ΔΗΜΑΣ Χ. , σελ.</w:t>
        </w:r>
        <w:r w:rsidRPr="00CE19B2">
          <w:rPr>
            <w:rFonts w:eastAsia="Times New Roman"/>
            <w:szCs w:val="24"/>
            <w:lang w:eastAsia="en-US"/>
          </w:rPr>
          <w:br/>
          <w:t>ΕΜΜΑΝΟΥΗΛΙΔΗΣ Δ. , σελ.</w:t>
        </w:r>
        <w:r w:rsidRPr="00CE19B2">
          <w:rPr>
            <w:rFonts w:eastAsia="Times New Roman"/>
            <w:szCs w:val="24"/>
            <w:lang w:eastAsia="en-US"/>
          </w:rPr>
          <w:br/>
          <w:t>ΖΟΥΡΑΡΗΣ Κ. , σελ.</w:t>
        </w:r>
        <w:r w:rsidRPr="00CE19B2">
          <w:rPr>
            <w:rFonts w:eastAsia="Times New Roman"/>
            <w:szCs w:val="24"/>
            <w:lang w:eastAsia="en-US"/>
          </w:rPr>
          <w:br/>
          <w:t>ΗΓΟΥΜΕΝΙΔΗΣ Ν. , σελ.</w:t>
        </w:r>
        <w:r w:rsidRPr="00CE19B2">
          <w:rPr>
            <w:rFonts w:eastAsia="Times New Roman"/>
            <w:szCs w:val="24"/>
            <w:lang w:eastAsia="en-US"/>
          </w:rPr>
          <w:br/>
          <w:t>ΚΑΒΑΔΕΛΛΑΣ Δ. , σελ.</w:t>
        </w:r>
        <w:r w:rsidRPr="00CE19B2">
          <w:rPr>
            <w:rFonts w:eastAsia="Times New Roman"/>
            <w:szCs w:val="24"/>
            <w:lang w:eastAsia="en-US"/>
          </w:rPr>
          <w:br/>
          <w:t>ΚΑΜΑΤΕΡΟΣ Η. , σελ.</w:t>
        </w:r>
        <w:r w:rsidRPr="00CE19B2">
          <w:rPr>
            <w:rFonts w:eastAsia="Times New Roman"/>
            <w:szCs w:val="24"/>
            <w:lang w:eastAsia="en-US"/>
          </w:rPr>
          <w:br/>
          <w:t>ΚΑΡΑΓΙΑΝΝΙΔΗΣ Χ. , σελ.</w:t>
        </w:r>
        <w:r w:rsidRPr="00CE19B2">
          <w:rPr>
            <w:rFonts w:eastAsia="Times New Roman"/>
            <w:szCs w:val="24"/>
            <w:lang w:eastAsia="en-US"/>
          </w:rPr>
          <w:br/>
          <w:t>ΚΑΡΑΘΑΝΑΣΟΠΟΥΛΟΣ Ν. , σελ.</w:t>
        </w:r>
        <w:r w:rsidRPr="00CE19B2">
          <w:rPr>
            <w:rFonts w:eastAsia="Times New Roman"/>
            <w:szCs w:val="24"/>
            <w:lang w:eastAsia="en-US"/>
          </w:rPr>
          <w:br/>
          <w:t>ΚΑΣΙΔΙΑΡΗΣ Η. , σελ.</w:t>
        </w:r>
        <w:r w:rsidRPr="00CE19B2">
          <w:rPr>
            <w:rFonts w:eastAsia="Times New Roman"/>
            <w:szCs w:val="24"/>
            <w:lang w:eastAsia="en-US"/>
          </w:rPr>
          <w:br/>
          <w:t>ΚΑΤΡΟΥΓΚΑΛΟΣ Γ. , σελ.</w:t>
        </w:r>
        <w:r w:rsidRPr="00CE19B2">
          <w:rPr>
            <w:rFonts w:eastAsia="Times New Roman"/>
            <w:szCs w:val="24"/>
            <w:lang w:eastAsia="en-US"/>
          </w:rPr>
          <w:br/>
          <w:t>ΚΕΦΑΛΙΔΟΥ Χ. , σελ.</w:t>
        </w:r>
        <w:r w:rsidRPr="00CE19B2">
          <w:rPr>
            <w:rFonts w:eastAsia="Times New Roman"/>
            <w:szCs w:val="24"/>
            <w:lang w:eastAsia="en-US"/>
          </w:rPr>
          <w:br/>
          <w:t>ΚΟΥΚΟΥΤΣΗΣ Δ. , σελ.</w:t>
        </w:r>
        <w:r w:rsidRPr="00CE19B2">
          <w:rPr>
            <w:rFonts w:eastAsia="Times New Roman"/>
            <w:szCs w:val="24"/>
            <w:lang w:eastAsia="en-US"/>
          </w:rPr>
          <w:br/>
          <w:t>ΚΟΥΜΟΥΤΣΑΚΟΣ Γ. , σελ.</w:t>
        </w:r>
        <w:r w:rsidRPr="00CE19B2">
          <w:rPr>
            <w:rFonts w:eastAsia="Times New Roman"/>
            <w:szCs w:val="24"/>
            <w:lang w:eastAsia="en-US"/>
          </w:rPr>
          <w:br/>
          <w:t>ΜΑΝΙΑΤΗΣ Ι. , σελ.</w:t>
        </w:r>
        <w:r w:rsidRPr="00CE19B2">
          <w:rPr>
            <w:rFonts w:eastAsia="Times New Roman"/>
            <w:szCs w:val="24"/>
            <w:lang w:eastAsia="en-US"/>
          </w:rPr>
          <w:br/>
          <w:t>ΜΗΤΑΦΙΔΗΣ Τ. , σελ.</w:t>
        </w:r>
        <w:r w:rsidRPr="00CE19B2">
          <w:rPr>
            <w:rFonts w:eastAsia="Times New Roman"/>
            <w:szCs w:val="24"/>
            <w:lang w:eastAsia="en-US"/>
          </w:rPr>
          <w:br/>
          <w:t>ΜΠΑΛΩΜΕΝΑΚΗΣ Α. , σελ.</w:t>
        </w:r>
        <w:r w:rsidRPr="00CE19B2">
          <w:rPr>
            <w:rFonts w:eastAsia="Times New Roman"/>
            <w:szCs w:val="24"/>
            <w:lang w:eastAsia="en-US"/>
          </w:rPr>
          <w:br/>
          <w:t>ΜΠΑΡΚΑΣ Κ. , σελ.</w:t>
        </w:r>
        <w:r w:rsidRPr="00CE19B2">
          <w:rPr>
            <w:rFonts w:eastAsia="Times New Roman"/>
            <w:szCs w:val="24"/>
            <w:lang w:eastAsia="en-US"/>
          </w:rPr>
          <w:br/>
          <w:t>ΜΠΟΥΚΩΡΟΣ Χ. , σελ.</w:t>
        </w:r>
        <w:r w:rsidRPr="00CE19B2">
          <w:rPr>
            <w:rFonts w:eastAsia="Times New Roman"/>
            <w:szCs w:val="24"/>
            <w:lang w:eastAsia="en-US"/>
          </w:rPr>
          <w:br/>
          <w:t>ΞΑΝΘΟΣ Α. , σελ.</w:t>
        </w:r>
        <w:r w:rsidRPr="00CE19B2">
          <w:rPr>
            <w:rFonts w:eastAsia="Times New Roman"/>
            <w:szCs w:val="24"/>
            <w:lang w:eastAsia="en-US"/>
          </w:rPr>
          <w:br/>
          <w:t>ΟΥΡΣΟΥΖΙΔΗΣ Γ. , σελ.</w:t>
        </w:r>
        <w:r w:rsidRPr="00CE19B2">
          <w:rPr>
            <w:rFonts w:eastAsia="Times New Roman"/>
            <w:szCs w:val="24"/>
            <w:lang w:eastAsia="en-US"/>
          </w:rPr>
          <w:br/>
          <w:t>ΡΙΖΟΥΛΗΣ Α. , σελ.</w:t>
        </w:r>
        <w:r w:rsidRPr="00CE19B2">
          <w:rPr>
            <w:rFonts w:eastAsia="Times New Roman"/>
            <w:szCs w:val="24"/>
            <w:lang w:eastAsia="en-US"/>
          </w:rPr>
          <w:br/>
          <w:t>ΣΑΡΑΚΙΩΤΗΣ Ι. , σελ.</w:t>
        </w:r>
        <w:r w:rsidRPr="00CE19B2">
          <w:rPr>
            <w:rFonts w:eastAsia="Times New Roman"/>
            <w:szCs w:val="24"/>
            <w:lang w:eastAsia="en-US"/>
          </w:rPr>
          <w:br/>
          <w:t>ΣΑΡΙΔΗΣ Ι. , σελ.</w:t>
        </w:r>
        <w:r w:rsidRPr="00CE19B2">
          <w:rPr>
            <w:rFonts w:eastAsia="Times New Roman"/>
            <w:szCs w:val="24"/>
            <w:lang w:eastAsia="en-US"/>
          </w:rPr>
          <w:br/>
          <w:t>ΣΚΑΝΔΑΛΙΔΗΣ Κ. , σελ.</w:t>
        </w:r>
        <w:r w:rsidRPr="00CE19B2">
          <w:rPr>
            <w:rFonts w:eastAsia="Times New Roman"/>
            <w:szCs w:val="24"/>
            <w:lang w:eastAsia="en-US"/>
          </w:rPr>
          <w:br/>
          <w:t>ΣΠΑΡΤΙΝΟΣ Κ. , σελ.</w:t>
        </w:r>
        <w:r w:rsidRPr="00CE19B2">
          <w:rPr>
            <w:rFonts w:eastAsia="Times New Roman"/>
            <w:szCs w:val="24"/>
            <w:lang w:eastAsia="en-US"/>
          </w:rPr>
          <w:br/>
          <w:t>ΣΠΙΡΤΖΗΣ Χ. , σελ.</w:t>
        </w:r>
        <w:r w:rsidRPr="00CE19B2">
          <w:rPr>
            <w:rFonts w:eastAsia="Times New Roman"/>
            <w:szCs w:val="24"/>
            <w:lang w:eastAsia="en-US"/>
          </w:rPr>
          <w:br/>
          <w:t>ΤΣΙΑΡΑΣ Κ. , σελ.</w:t>
        </w:r>
        <w:r w:rsidRPr="00CE19B2">
          <w:rPr>
            <w:rFonts w:eastAsia="Times New Roman"/>
            <w:szCs w:val="24"/>
            <w:lang w:eastAsia="en-US"/>
          </w:rPr>
          <w:br/>
          <w:t>ΦΑΜΕΛΛΟΣ Σ. , σελ.</w:t>
        </w:r>
        <w:r w:rsidRPr="00CE19B2">
          <w:rPr>
            <w:rFonts w:eastAsia="Times New Roman"/>
            <w:szCs w:val="24"/>
            <w:lang w:eastAsia="en-US"/>
          </w:rPr>
          <w:br/>
          <w:t>ΦΟΡΤΣΑΚΗΣ Θ. , σελ.</w:t>
        </w:r>
        <w:r w:rsidRPr="00CE19B2">
          <w:rPr>
            <w:rFonts w:eastAsia="Times New Roman"/>
            <w:szCs w:val="24"/>
            <w:lang w:eastAsia="en-US"/>
          </w:rPr>
          <w:br/>
          <w:t>ΧΑΡΑΚΟΠΟΥΛΟΣ Μ. , σελ.</w:t>
        </w:r>
        <w:r w:rsidRPr="00CE19B2">
          <w:rPr>
            <w:rFonts w:eastAsia="Times New Roman"/>
            <w:szCs w:val="24"/>
            <w:lang w:eastAsia="en-US"/>
          </w:rPr>
          <w:br/>
          <w:t>ΧΑΤΖΗΣΑΒΒΑΣ Χ. , σελ.</w:t>
        </w:r>
        <w:r w:rsidRPr="00CE19B2">
          <w:rPr>
            <w:rFonts w:eastAsia="Times New Roman"/>
            <w:szCs w:val="24"/>
            <w:lang w:eastAsia="en-US"/>
          </w:rPr>
          <w:br/>
        </w:r>
        <w:r w:rsidRPr="00CE19B2">
          <w:rPr>
            <w:rFonts w:eastAsia="Times New Roman"/>
            <w:szCs w:val="24"/>
            <w:lang w:eastAsia="en-US"/>
          </w:rPr>
          <w:br/>
          <w:t>Β. Επί διαδικαστικού θέματος:</w:t>
        </w:r>
        <w:r w:rsidRPr="00CE19B2">
          <w:rPr>
            <w:rFonts w:eastAsia="Times New Roman"/>
            <w:szCs w:val="24"/>
            <w:lang w:eastAsia="en-US"/>
          </w:rPr>
          <w:br/>
          <w:t>ΑΪΒΑΤΙΔΗΣ Ι. , σελ.</w:t>
        </w:r>
        <w:r w:rsidRPr="00CE19B2">
          <w:rPr>
            <w:rFonts w:eastAsia="Times New Roman"/>
            <w:szCs w:val="24"/>
            <w:lang w:eastAsia="en-US"/>
          </w:rPr>
          <w:br/>
          <w:t>ΑΜΑΝΑΤΙΔΗΣ Ι. , σελ.</w:t>
        </w:r>
        <w:r w:rsidRPr="00CE19B2">
          <w:rPr>
            <w:rFonts w:eastAsia="Times New Roman"/>
            <w:szCs w:val="24"/>
            <w:lang w:eastAsia="en-US"/>
          </w:rPr>
          <w:br/>
          <w:t>ΒΕΣΥΡΟΠΟΥΛΟΣ Α. , σελ.</w:t>
        </w:r>
        <w:r w:rsidRPr="00CE19B2">
          <w:rPr>
            <w:rFonts w:eastAsia="Times New Roman"/>
            <w:szCs w:val="24"/>
            <w:lang w:eastAsia="en-US"/>
          </w:rPr>
          <w:br/>
          <w:t>ΒΟΡΙΔΗΣ Μ. , σελ.</w:t>
        </w:r>
        <w:r w:rsidRPr="00CE19B2">
          <w:rPr>
            <w:rFonts w:eastAsia="Times New Roman"/>
            <w:szCs w:val="24"/>
            <w:lang w:eastAsia="en-US"/>
          </w:rPr>
          <w:br/>
          <w:t>ΒΟΥΤΣΗΣ Ν. , σελ.</w:t>
        </w:r>
        <w:r w:rsidRPr="00CE19B2">
          <w:rPr>
            <w:rFonts w:eastAsia="Times New Roman"/>
            <w:szCs w:val="24"/>
            <w:lang w:eastAsia="en-US"/>
          </w:rPr>
          <w:br/>
          <w:t>ΓΕΩΡΓΙΑΔΗΣ Μ. , σελ.</w:t>
        </w:r>
        <w:r w:rsidRPr="00CE19B2">
          <w:rPr>
            <w:rFonts w:eastAsia="Times New Roman"/>
            <w:szCs w:val="24"/>
            <w:lang w:eastAsia="en-US"/>
          </w:rPr>
          <w:br/>
          <w:t>ΓΡΗΓΟΡΑΚΟΣ Λ. , σελ.</w:t>
        </w:r>
        <w:r w:rsidRPr="00CE19B2">
          <w:rPr>
            <w:rFonts w:eastAsia="Times New Roman"/>
            <w:szCs w:val="24"/>
            <w:lang w:eastAsia="en-US"/>
          </w:rPr>
          <w:br/>
          <w:t>ΔΡΙΤΣΑΣ Θ. , σελ.</w:t>
        </w:r>
        <w:r w:rsidRPr="00CE19B2">
          <w:rPr>
            <w:rFonts w:eastAsia="Times New Roman"/>
            <w:szCs w:val="24"/>
            <w:lang w:eastAsia="en-US"/>
          </w:rPr>
          <w:br/>
          <w:t>ΚΑΛΑΦΑΤΗΣ Σ. , σελ.</w:t>
        </w:r>
        <w:r w:rsidRPr="00CE19B2">
          <w:rPr>
            <w:rFonts w:eastAsia="Times New Roman"/>
            <w:szCs w:val="24"/>
            <w:lang w:eastAsia="en-US"/>
          </w:rPr>
          <w:br/>
          <w:t>ΚΑΡΑΘΑΝΑΣΟΠΟΥΛΟΣ Ν. , σελ.</w:t>
        </w:r>
        <w:r w:rsidRPr="00CE19B2">
          <w:rPr>
            <w:rFonts w:eastAsia="Times New Roman"/>
            <w:szCs w:val="24"/>
            <w:lang w:eastAsia="en-US"/>
          </w:rPr>
          <w:br/>
          <w:t>ΚΑΡΑΜΑΝΛΗΣ Κ. του Αχ. , σελ.</w:t>
        </w:r>
        <w:r w:rsidRPr="00CE19B2">
          <w:rPr>
            <w:rFonts w:eastAsia="Times New Roman"/>
            <w:szCs w:val="24"/>
            <w:lang w:eastAsia="en-US"/>
          </w:rPr>
          <w:br/>
          <w:t>ΚΕΓΚΕΡΟΓΛΟΥ Β. , σελ.</w:t>
        </w:r>
        <w:r w:rsidRPr="00CE19B2">
          <w:rPr>
            <w:rFonts w:eastAsia="Times New Roman"/>
            <w:szCs w:val="24"/>
            <w:lang w:eastAsia="en-US"/>
          </w:rPr>
          <w:br/>
          <w:t>ΚΕΔΙΚΟΓΛΟΥ Σ. , σελ.</w:t>
        </w:r>
        <w:r w:rsidRPr="00CE19B2">
          <w:rPr>
            <w:rFonts w:eastAsia="Times New Roman"/>
            <w:szCs w:val="24"/>
            <w:lang w:eastAsia="en-US"/>
          </w:rPr>
          <w:br/>
          <w:t>ΛΑΜΠΡΟΥΛΗΣ Γ. , σελ.</w:t>
        </w:r>
        <w:r w:rsidRPr="00CE19B2">
          <w:rPr>
            <w:rFonts w:eastAsia="Times New Roman"/>
            <w:szCs w:val="24"/>
            <w:lang w:eastAsia="en-US"/>
          </w:rPr>
          <w:br/>
          <w:t>ΛΟΒΕΡΔΟΣ Α. , σελ.</w:t>
        </w:r>
        <w:r w:rsidRPr="00CE19B2">
          <w:rPr>
            <w:rFonts w:eastAsia="Times New Roman"/>
            <w:szCs w:val="24"/>
            <w:lang w:eastAsia="en-US"/>
          </w:rPr>
          <w:br/>
          <w:t>ΜΑΝΙΑΤΗΣ Ι. , σελ.</w:t>
        </w:r>
        <w:r w:rsidRPr="00CE19B2">
          <w:rPr>
            <w:rFonts w:eastAsia="Times New Roman"/>
            <w:szCs w:val="24"/>
            <w:lang w:eastAsia="en-US"/>
          </w:rPr>
          <w:br/>
          <w:t>ΜΙΧΑΛΟΛΙΑΚΟΣ Ν. , σελ.</w:t>
        </w:r>
        <w:r w:rsidRPr="00CE19B2">
          <w:rPr>
            <w:rFonts w:eastAsia="Times New Roman"/>
            <w:szCs w:val="24"/>
            <w:lang w:eastAsia="en-US"/>
          </w:rPr>
          <w:br/>
          <w:t>ΜΠΑΡΚΑΣ Κ. , σελ.</w:t>
        </w:r>
        <w:r w:rsidRPr="00CE19B2">
          <w:rPr>
            <w:rFonts w:eastAsia="Times New Roman"/>
            <w:szCs w:val="24"/>
            <w:lang w:eastAsia="en-US"/>
          </w:rPr>
          <w:br/>
          <w:t>ΞΥΔΑΚΗΣ Ν. , σελ.</w:t>
        </w:r>
        <w:r w:rsidRPr="00CE19B2">
          <w:rPr>
            <w:rFonts w:eastAsia="Times New Roman"/>
            <w:szCs w:val="24"/>
            <w:lang w:eastAsia="en-US"/>
          </w:rPr>
          <w:br/>
          <w:t>ΤΡΑΓΑΚΗΣ Ι. , σελ.</w:t>
        </w:r>
        <w:r w:rsidRPr="00CE19B2">
          <w:rPr>
            <w:rFonts w:eastAsia="Times New Roman"/>
            <w:szCs w:val="24"/>
            <w:lang w:eastAsia="en-US"/>
          </w:rPr>
          <w:br/>
          <w:t>ΤΣΙΑΡΑΣ Κ. , σελ.</w:t>
        </w:r>
        <w:r w:rsidRPr="00CE19B2">
          <w:rPr>
            <w:rFonts w:eastAsia="Times New Roman"/>
            <w:szCs w:val="24"/>
            <w:lang w:eastAsia="en-US"/>
          </w:rPr>
          <w:br/>
          <w:t>ΧΑΤΖΗΔΑΚΗΣ Κ. , σελ.</w:t>
        </w:r>
        <w:r w:rsidRPr="00CE19B2">
          <w:rPr>
            <w:rFonts w:eastAsia="Times New Roman"/>
            <w:szCs w:val="24"/>
            <w:lang w:eastAsia="en-US"/>
          </w:rPr>
          <w:br/>
        </w:r>
        <w:r w:rsidRPr="00CE19B2">
          <w:rPr>
            <w:rFonts w:eastAsia="Times New Roman"/>
            <w:szCs w:val="24"/>
            <w:lang w:eastAsia="en-US"/>
          </w:rPr>
          <w:br/>
          <w:t>ΠΑΡΕΜΒΑΣΕΙΣ:</w:t>
        </w:r>
        <w:r w:rsidRPr="00CE19B2">
          <w:rPr>
            <w:rFonts w:eastAsia="Times New Roman"/>
            <w:szCs w:val="24"/>
            <w:lang w:eastAsia="en-US"/>
          </w:rPr>
          <w:br/>
          <w:t>ΒΟΡΙΔΗΣ Μ. , σελ.</w:t>
        </w:r>
        <w:r w:rsidRPr="00CE19B2">
          <w:rPr>
            <w:rFonts w:eastAsia="Times New Roman"/>
            <w:szCs w:val="24"/>
            <w:lang w:eastAsia="en-US"/>
          </w:rPr>
          <w:br/>
          <w:t>ΒΟΥΛΤΕΨΗ Σ. , σελ.</w:t>
        </w:r>
        <w:r w:rsidRPr="00CE19B2">
          <w:rPr>
            <w:rFonts w:eastAsia="Times New Roman"/>
            <w:szCs w:val="24"/>
            <w:lang w:eastAsia="en-US"/>
          </w:rPr>
          <w:br/>
          <w:t>ΓΙΟΓΙΑΚΑΣ Β. , σελ.</w:t>
        </w:r>
        <w:r w:rsidRPr="00CE19B2">
          <w:rPr>
            <w:rFonts w:eastAsia="Times New Roman"/>
            <w:szCs w:val="24"/>
            <w:lang w:eastAsia="en-US"/>
          </w:rPr>
          <w:br/>
          <w:t>ΓΡΗΓΟΡΑΚΟΣ Λ. , σελ.</w:t>
        </w:r>
        <w:r w:rsidRPr="00CE19B2">
          <w:rPr>
            <w:rFonts w:eastAsia="Times New Roman"/>
            <w:szCs w:val="24"/>
            <w:lang w:eastAsia="en-US"/>
          </w:rPr>
          <w:br/>
          <w:t>ΔΑΒΑΚΗΣ Α. , σελ.</w:t>
        </w:r>
        <w:r w:rsidRPr="00CE19B2">
          <w:rPr>
            <w:rFonts w:eastAsia="Times New Roman"/>
            <w:szCs w:val="24"/>
            <w:lang w:eastAsia="en-US"/>
          </w:rPr>
          <w:br/>
          <w:t>ΚΕΓΚΕΡΟΓΛΟΥ Β. , σελ.</w:t>
        </w:r>
        <w:r w:rsidRPr="00CE19B2">
          <w:rPr>
            <w:rFonts w:eastAsia="Times New Roman"/>
            <w:szCs w:val="24"/>
            <w:lang w:eastAsia="en-US"/>
          </w:rPr>
          <w:br/>
          <w:t>ΚΥΡΙΑΖΙΔΗΣ Δ. , σελ.</w:t>
        </w:r>
        <w:r w:rsidRPr="00CE19B2">
          <w:rPr>
            <w:rFonts w:eastAsia="Times New Roman"/>
            <w:szCs w:val="24"/>
            <w:lang w:eastAsia="en-US"/>
          </w:rPr>
          <w:br/>
          <w:t>ΜΑΝΤΑΣ Χ. , σελ.</w:t>
        </w:r>
        <w:r w:rsidRPr="00CE19B2">
          <w:rPr>
            <w:rFonts w:eastAsia="Times New Roman"/>
            <w:szCs w:val="24"/>
            <w:lang w:eastAsia="en-US"/>
          </w:rPr>
          <w:br/>
          <w:t>ΜΑΡΤΙΝΟΥ Γ. , σελ.</w:t>
        </w:r>
        <w:r w:rsidRPr="00CE19B2">
          <w:rPr>
            <w:rFonts w:eastAsia="Times New Roman"/>
            <w:szCs w:val="24"/>
            <w:lang w:eastAsia="en-US"/>
          </w:rPr>
          <w:br/>
          <w:t>ΜΗΤΑΦΙΔΗΣ Τ. , σελ.</w:t>
        </w:r>
        <w:r w:rsidRPr="00CE19B2">
          <w:rPr>
            <w:rFonts w:eastAsia="Times New Roman"/>
            <w:szCs w:val="24"/>
            <w:lang w:eastAsia="en-US"/>
          </w:rPr>
          <w:br/>
          <w:t>ΜΠΟΥΚΩΡΟΣ Χ. , σελ.</w:t>
        </w:r>
        <w:r w:rsidRPr="00CE19B2">
          <w:rPr>
            <w:rFonts w:eastAsia="Times New Roman"/>
            <w:szCs w:val="24"/>
            <w:lang w:eastAsia="en-US"/>
          </w:rPr>
          <w:br/>
          <w:t>ΣΑΧΙΝΙΔΗΣ Ι. , σελ.</w:t>
        </w:r>
        <w:r w:rsidRPr="00CE19B2">
          <w:rPr>
            <w:rFonts w:eastAsia="Times New Roman"/>
            <w:szCs w:val="24"/>
            <w:lang w:eastAsia="en-US"/>
          </w:rPr>
          <w:br/>
          <w:t>ΣΚΡΕΚΑΣ Κ. , σελ.</w:t>
        </w:r>
        <w:r w:rsidRPr="00CE19B2">
          <w:rPr>
            <w:rFonts w:eastAsia="Times New Roman"/>
            <w:szCs w:val="24"/>
            <w:lang w:eastAsia="en-US"/>
          </w:rPr>
          <w:br/>
          <w:t>ΧΑΤΖΗΔΑΚΗΣ Κ. , σελ.</w:t>
        </w:r>
        <w:r w:rsidRPr="00CE19B2">
          <w:rPr>
            <w:rFonts w:eastAsia="Times New Roman"/>
            <w:szCs w:val="24"/>
            <w:lang w:eastAsia="en-US"/>
          </w:rPr>
          <w:br/>
        </w:r>
      </w:ins>
    </w:p>
    <w:p w14:paraId="3A3106FF" w14:textId="5081BC17" w:rsidR="00E66DFC" w:rsidRDefault="00CE19B2">
      <w:pPr>
        <w:tabs>
          <w:tab w:val="left" w:pos="2738"/>
          <w:tab w:val="center" w:pos="4753"/>
          <w:tab w:val="left" w:pos="5723"/>
        </w:tabs>
        <w:spacing w:after="0" w:line="600" w:lineRule="auto"/>
        <w:ind w:firstLine="720"/>
        <w:jc w:val="center"/>
        <w:rPr>
          <w:rFonts w:eastAsia="Times New Roman"/>
          <w:szCs w:val="24"/>
        </w:rPr>
      </w:pPr>
      <w:r w:rsidRPr="007045E2">
        <w:rPr>
          <w:rFonts w:eastAsia="Times New Roman"/>
          <w:szCs w:val="24"/>
        </w:rPr>
        <w:t>ΠΡΑΚΤΙΚΑ ΒΟΥΛΗΣ</w:t>
      </w:r>
    </w:p>
    <w:p w14:paraId="3A310700" w14:textId="77777777" w:rsidR="00E66DFC" w:rsidRDefault="00CE19B2">
      <w:pPr>
        <w:spacing w:after="0" w:line="600" w:lineRule="auto"/>
        <w:ind w:firstLine="720"/>
        <w:jc w:val="center"/>
        <w:rPr>
          <w:rFonts w:eastAsia="Times New Roman"/>
          <w:szCs w:val="24"/>
        </w:rPr>
      </w:pPr>
      <w:r>
        <w:rPr>
          <w:rFonts w:eastAsia="Times New Roman"/>
          <w:szCs w:val="24"/>
        </w:rPr>
        <w:t>Ι</w:t>
      </w:r>
      <w:r>
        <w:rPr>
          <w:rFonts w:eastAsia="Times New Roman"/>
          <w:szCs w:val="24"/>
        </w:rPr>
        <w:t>Ζ</w:t>
      </w:r>
      <w:r w:rsidRPr="007045E2">
        <w:rPr>
          <w:rFonts w:eastAsia="Times New Roman"/>
          <w:szCs w:val="24"/>
        </w:rPr>
        <w:t xml:space="preserve">΄ ΠΕΡΙΟΔΟΣ </w:t>
      </w:r>
    </w:p>
    <w:p w14:paraId="3A310701" w14:textId="77777777" w:rsidR="00E66DFC" w:rsidRDefault="00CE19B2">
      <w:pPr>
        <w:spacing w:after="0" w:line="600" w:lineRule="auto"/>
        <w:ind w:firstLine="720"/>
        <w:jc w:val="center"/>
        <w:rPr>
          <w:rFonts w:eastAsia="Times New Roman"/>
          <w:szCs w:val="24"/>
        </w:rPr>
      </w:pPr>
      <w:r w:rsidRPr="007045E2">
        <w:rPr>
          <w:rFonts w:eastAsia="Times New Roman"/>
          <w:szCs w:val="24"/>
        </w:rPr>
        <w:t>ΠΡΟΕΔΡΕΥΟΜΕΝΗΣ ΚΟΙΝΟΒΟΥΛΕΥΤΙΚΗΣ ΔΗΜΟΚΡΑΤΙΑΣ</w:t>
      </w:r>
    </w:p>
    <w:p w14:paraId="3A310702" w14:textId="77777777" w:rsidR="00E66DFC" w:rsidRDefault="00CE19B2">
      <w:pPr>
        <w:spacing w:after="0" w:line="600" w:lineRule="auto"/>
        <w:ind w:firstLine="720"/>
        <w:jc w:val="center"/>
        <w:rPr>
          <w:rFonts w:eastAsia="Times New Roman"/>
          <w:szCs w:val="24"/>
        </w:rPr>
      </w:pPr>
      <w:r>
        <w:rPr>
          <w:rFonts w:eastAsia="Times New Roman"/>
          <w:szCs w:val="24"/>
        </w:rPr>
        <w:t>ΣΥΝΟΔΟΣ Γ</w:t>
      </w:r>
      <w:r w:rsidRPr="007045E2">
        <w:rPr>
          <w:rFonts w:eastAsia="Times New Roman"/>
          <w:szCs w:val="24"/>
        </w:rPr>
        <w:t>΄</w:t>
      </w:r>
    </w:p>
    <w:p w14:paraId="3A310703" w14:textId="77777777" w:rsidR="00E66DFC" w:rsidRDefault="00CE19B2">
      <w:pPr>
        <w:spacing w:after="0" w:line="600" w:lineRule="auto"/>
        <w:ind w:firstLine="720"/>
        <w:jc w:val="center"/>
        <w:rPr>
          <w:rFonts w:eastAsia="Times New Roman"/>
          <w:szCs w:val="24"/>
        </w:rPr>
      </w:pPr>
      <w:r>
        <w:rPr>
          <w:rFonts w:eastAsia="Times New Roman"/>
          <w:szCs w:val="24"/>
        </w:rPr>
        <w:t>ΣΥΝΕΔΡΙΑΣΗ ΡΛΖ</w:t>
      </w:r>
      <w:r w:rsidRPr="007045E2">
        <w:rPr>
          <w:rFonts w:eastAsia="Times New Roman"/>
          <w:szCs w:val="24"/>
        </w:rPr>
        <w:t>΄</w:t>
      </w:r>
    </w:p>
    <w:p w14:paraId="3A310704" w14:textId="77777777" w:rsidR="00E66DFC" w:rsidRDefault="00CE19B2">
      <w:pPr>
        <w:spacing w:after="0" w:line="600" w:lineRule="auto"/>
        <w:ind w:firstLine="720"/>
        <w:jc w:val="center"/>
        <w:rPr>
          <w:rFonts w:eastAsia="Times New Roman"/>
          <w:szCs w:val="24"/>
        </w:rPr>
      </w:pPr>
      <w:r>
        <w:rPr>
          <w:rFonts w:eastAsia="Times New Roman"/>
          <w:szCs w:val="24"/>
        </w:rPr>
        <w:t>Πέμπτ</w:t>
      </w:r>
      <w:r w:rsidRPr="007045E2">
        <w:rPr>
          <w:rFonts w:eastAsia="Times New Roman"/>
          <w:szCs w:val="24"/>
        </w:rPr>
        <w:t xml:space="preserve">η </w:t>
      </w:r>
      <w:r>
        <w:rPr>
          <w:rFonts w:eastAsia="Times New Roman"/>
          <w:szCs w:val="24"/>
        </w:rPr>
        <w:t>14</w:t>
      </w:r>
      <w:r w:rsidRPr="007045E2">
        <w:rPr>
          <w:rFonts w:eastAsia="Times New Roman"/>
          <w:szCs w:val="24"/>
        </w:rPr>
        <w:t xml:space="preserve"> </w:t>
      </w:r>
      <w:r>
        <w:rPr>
          <w:rFonts w:eastAsia="Times New Roman"/>
          <w:szCs w:val="24"/>
        </w:rPr>
        <w:t>Ιουνίου 2018</w:t>
      </w:r>
      <w:r>
        <w:rPr>
          <w:rFonts w:eastAsia="Times New Roman"/>
          <w:szCs w:val="24"/>
        </w:rPr>
        <w:t xml:space="preserve"> (απόγευμα)</w:t>
      </w:r>
    </w:p>
    <w:p w14:paraId="3A310705" w14:textId="77777777" w:rsidR="00E66DFC" w:rsidRDefault="00CE19B2">
      <w:pPr>
        <w:spacing w:after="0" w:line="600" w:lineRule="auto"/>
        <w:ind w:firstLine="720"/>
        <w:jc w:val="both"/>
        <w:rPr>
          <w:rFonts w:eastAsia="Times New Roman"/>
          <w:szCs w:val="24"/>
        </w:rPr>
      </w:pPr>
      <w:r w:rsidRPr="007045E2">
        <w:rPr>
          <w:rFonts w:eastAsia="Times New Roman"/>
          <w:szCs w:val="24"/>
        </w:rPr>
        <w:t xml:space="preserve">Αθήνα, σήμερα στις </w:t>
      </w:r>
      <w:r>
        <w:rPr>
          <w:rFonts w:eastAsia="Times New Roman"/>
          <w:szCs w:val="24"/>
        </w:rPr>
        <w:t>14 Ιουνίου 2018</w:t>
      </w:r>
      <w:r w:rsidRPr="007045E2">
        <w:rPr>
          <w:rFonts w:eastAsia="Times New Roman"/>
          <w:szCs w:val="24"/>
        </w:rPr>
        <w:t xml:space="preserve">, ημέρα </w:t>
      </w:r>
      <w:r>
        <w:rPr>
          <w:rFonts w:eastAsia="Times New Roman"/>
          <w:szCs w:val="24"/>
        </w:rPr>
        <w:t>Πέμπτη και ώρα 18.16</w:t>
      </w:r>
      <w:r w:rsidRPr="007045E2">
        <w:rPr>
          <w:rFonts w:eastAsia="Times New Roman"/>
          <w:szCs w:val="24"/>
        </w:rPr>
        <w:t>΄</w:t>
      </w:r>
      <w:r w:rsidRPr="00526445">
        <w:rPr>
          <w:rFonts w:eastAsia="Times New Roman"/>
          <w:szCs w:val="24"/>
        </w:rPr>
        <w:t>,</w:t>
      </w:r>
      <w:r w:rsidRPr="007045E2">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C15904">
        <w:rPr>
          <w:rFonts w:eastAsia="Times New Roman"/>
          <w:b/>
          <w:szCs w:val="24"/>
        </w:rPr>
        <w:t>ΝΙΚΟΛΑΟΥ ΒΟΥΤΣΗ</w:t>
      </w:r>
      <w:r w:rsidRPr="00526445">
        <w:rPr>
          <w:rFonts w:eastAsia="Times New Roman"/>
          <w:szCs w:val="24"/>
        </w:rPr>
        <w:t>.</w:t>
      </w:r>
    </w:p>
    <w:p w14:paraId="3A310706" w14:textId="77777777" w:rsidR="00E66DFC" w:rsidRDefault="00CE19B2">
      <w:pPr>
        <w:tabs>
          <w:tab w:val="left" w:pos="2738"/>
          <w:tab w:val="center" w:pos="4753"/>
          <w:tab w:val="left" w:pos="5723"/>
        </w:tabs>
        <w:spacing w:after="0" w:line="600" w:lineRule="auto"/>
        <w:ind w:firstLine="720"/>
        <w:jc w:val="both"/>
        <w:rPr>
          <w:rFonts w:eastAsia="Times New Roman"/>
          <w:szCs w:val="24"/>
        </w:rPr>
      </w:pPr>
      <w:r w:rsidRPr="004B4856">
        <w:rPr>
          <w:rFonts w:eastAsia="Times New Roman" w:cs="Times New Roman"/>
          <w:b/>
          <w:szCs w:val="24"/>
        </w:rPr>
        <w:t xml:space="preserve">ΠΡΟΕΔΡΟΣ (Νικόλαος </w:t>
      </w:r>
      <w:proofErr w:type="spellStart"/>
      <w:r w:rsidRPr="004B4856">
        <w:rPr>
          <w:rFonts w:eastAsia="Times New Roman" w:cs="Times New Roman"/>
          <w:b/>
          <w:szCs w:val="24"/>
        </w:rPr>
        <w:t>Βούτσης</w:t>
      </w:r>
      <w:proofErr w:type="spellEnd"/>
      <w:r w:rsidRPr="004B4856">
        <w:rPr>
          <w:rFonts w:eastAsia="Times New Roman" w:cs="Times New Roman"/>
          <w:b/>
          <w:szCs w:val="24"/>
        </w:rPr>
        <w:t>):</w:t>
      </w:r>
      <w:r>
        <w:rPr>
          <w:rFonts w:eastAsia="Times New Roman" w:cs="Times New Roman"/>
          <w:b/>
          <w:szCs w:val="24"/>
        </w:rPr>
        <w:t xml:space="preserve"> </w:t>
      </w:r>
      <w:r w:rsidRPr="007045E2">
        <w:rPr>
          <w:rFonts w:eastAsia="Times New Roman"/>
          <w:szCs w:val="24"/>
        </w:rPr>
        <w:t>Κυρίες και κύριοι συνάδελφοι, αρχίζει η συνεδρίαση.</w:t>
      </w:r>
    </w:p>
    <w:p w14:paraId="3A310707" w14:textId="77777777" w:rsidR="00E66DFC" w:rsidRDefault="00CE19B2">
      <w:pPr>
        <w:spacing w:after="0" w:line="600" w:lineRule="auto"/>
        <w:ind w:firstLine="720"/>
        <w:jc w:val="both"/>
        <w:rPr>
          <w:rFonts w:eastAsia="Times New Roman"/>
          <w:szCs w:val="24"/>
        </w:rPr>
      </w:pPr>
      <w:r w:rsidRPr="007045E2">
        <w:rPr>
          <w:rFonts w:eastAsia="Times New Roman"/>
          <w:szCs w:val="24"/>
        </w:rPr>
        <w:t>(ΕΠΙΚΥΡΩΣΗ ΠΡΑΚΤΙΚΩΝ: Σ</w:t>
      </w:r>
      <w:r w:rsidRPr="007045E2">
        <w:rPr>
          <w:rFonts w:eastAsia="Times New Roman"/>
          <w:szCs w:val="24"/>
        </w:rPr>
        <w:t xml:space="preserve">ύμφωνα με την από </w:t>
      </w:r>
      <w:r>
        <w:rPr>
          <w:rFonts w:eastAsia="Times New Roman"/>
          <w:szCs w:val="24"/>
        </w:rPr>
        <w:t>14</w:t>
      </w:r>
      <w:r>
        <w:rPr>
          <w:rFonts w:eastAsia="Times New Roman"/>
          <w:szCs w:val="24"/>
        </w:rPr>
        <w:t>-</w:t>
      </w:r>
      <w:r>
        <w:rPr>
          <w:rFonts w:eastAsia="Times New Roman"/>
          <w:szCs w:val="24"/>
        </w:rPr>
        <w:t>6</w:t>
      </w:r>
      <w:r>
        <w:rPr>
          <w:rFonts w:eastAsia="Times New Roman"/>
          <w:szCs w:val="24"/>
        </w:rPr>
        <w:t>-</w:t>
      </w:r>
      <w:r>
        <w:rPr>
          <w:rFonts w:eastAsia="Times New Roman"/>
          <w:szCs w:val="24"/>
        </w:rPr>
        <w:t>2018</w:t>
      </w:r>
      <w:r w:rsidRPr="007045E2">
        <w:rPr>
          <w:rFonts w:eastAsia="Times New Roman"/>
          <w:szCs w:val="24"/>
        </w:rPr>
        <w:t xml:space="preserve"> εξουσιοδότηση του Σώματος</w:t>
      </w:r>
      <w:r>
        <w:rPr>
          <w:rFonts w:eastAsia="Times New Roman"/>
          <w:szCs w:val="24"/>
        </w:rPr>
        <w:t xml:space="preserve"> </w:t>
      </w:r>
      <w:r w:rsidRPr="007045E2">
        <w:rPr>
          <w:rFonts w:eastAsia="Times New Roman"/>
          <w:szCs w:val="24"/>
        </w:rPr>
        <w:t xml:space="preserve">επικυρώθηκαν με ευθύνη του Προεδρείου τα Πρακτικά της </w:t>
      </w:r>
      <w:r>
        <w:rPr>
          <w:rFonts w:eastAsia="Times New Roman"/>
          <w:szCs w:val="24"/>
        </w:rPr>
        <w:t>ΡΛΣΤ</w:t>
      </w:r>
      <w:r w:rsidRPr="00B57B42">
        <w:rPr>
          <w:rFonts w:eastAsia="Times New Roman"/>
          <w:szCs w:val="24"/>
        </w:rPr>
        <w:t>΄</w:t>
      </w:r>
      <w:r w:rsidRPr="007045E2">
        <w:rPr>
          <w:rFonts w:eastAsia="Times New Roman"/>
          <w:szCs w:val="24"/>
        </w:rPr>
        <w:t xml:space="preserve"> συνεδριάσεώς του, της </w:t>
      </w:r>
      <w:r>
        <w:rPr>
          <w:rFonts w:eastAsia="Times New Roman"/>
          <w:szCs w:val="24"/>
        </w:rPr>
        <w:t>Πέμπτης 14</w:t>
      </w:r>
      <w:r w:rsidRPr="00B57B42">
        <w:rPr>
          <w:rFonts w:eastAsia="Times New Roman"/>
          <w:szCs w:val="24"/>
        </w:rPr>
        <w:t xml:space="preserve"> </w:t>
      </w:r>
      <w:r>
        <w:rPr>
          <w:rFonts w:eastAsia="Times New Roman"/>
          <w:szCs w:val="24"/>
        </w:rPr>
        <w:t>Ιουν</w:t>
      </w:r>
      <w:r w:rsidRPr="00B57B42">
        <w:rPr>
          <w:rFonts w:eastAsia="Times New Roman"/>
          <w:szCs w:val="24"/>
        </w:rPr>
        <w:t>ίου</w:t>
      </w:r>
      <w:r>
        <w:rPr>
          <w:rFonts w:eastAsia="Times New Roman"/>
          <w:szCs w:val="24"/>
        </w:rPr>
        <w:t xml:space="preserve"> 2018</w:t>
      </w:r>
      <w:r w:rsidRPr="007045E2">
        <w:rPr>
          <w:rFonts w:eastAsia="Times New Roman"/>
          <w:szCs w:val="24"/>
        </w:rPr>
        <w:t>, σε ό</w:t>
      </w:r>
      <w:r>
        <w:rPr>
          <w:rFonts w:eastAsia="Times New Roman"/>
          <w:szCs w:val="24"/>
        </w:rPr>
        <w:t xml:space="preserve">,τι αφορά την ψήφιση στο σύνολο </w:t>
      </w:r>
      <w:r w:rsidRPr="007045E2">
        <w:rPr>
          <w:rFonts w:eastAsia="Times New Roman"/>
          <w:szCs w:val="24"/>
        </w:rPr>
        <w:t>του σχεδίου νόμου: «</w:t>
      </w:r>
      <w:r>
        <w:rPr>
          <w:rFonts w:eastAsia="Times New Roman"/>
          <w:szCs w:val="24"/>
        </w:rPr>
        <w:t>Διατάξεις για την ολοκλήρωση της Συμφων</w:t>
      </w:r>
      <w:r>
        <w:rPr>
          <w:rFonts w:eastAsia="Times New Roman"/>
          <w:szCs w:val="24"/>
        </w:rPr>
        <w:t>ίας Δημοσιονομικών Στόχων και Διαρθρωτικών Μεταρρυθμίσεων</w:t>
      </w:r>
      <w:r w:rsidRPr="00C74C03">
        <w:rPr>
          <w:rFonts w:eastAsia="Times New Roman"/>
          <w:szCs w:val="24"/>
        </w:rPr>
        <w:t xml:space="preserve"> </w:t>
      </w:r>
      <w:r>
        <w:rPr>
          <w:rFonts w:eastAsia="Times New Roman"/>
          <w:szCs w:val="24"/>
        </w:rPr>
        <w:t>-</w:t>
      </w:r>
      <w:r w:rsidRPr="00C74C03">
        <w:rPr>
          <w:rFonts w:eastAsia="Times New Roman"/>
          <w:szCs w:val="24"/>
        </w:rPr>
        <w:t xml:space="preserve"> </w:t>
      </w:r>
      <w:r>
        <w:rPr>
          <w:rFonts w:eastAsia="Times New Roman"/>
          <w:szCs w:val="24"/>
        </w:rPr>
        <w:t>Μεσοπρόθεσμο Πλαίσιο Δημοσιονομικής Στρατηγικής 2019-2022 και λοιπές διατάξεις</w:t>
      </w:r>
      <w:r w:rsidRPr="007045E2">
        <w:rPr>
          <w:rFonts w:eastAsia="Times New Roman"/>
          <w:szCs w:val="24"/>
        </w:rPr>
        <w:t>»)</w:t>
      </w:r>
    </w:p>
    <w:p w14:paraId="3A310708" w14:textId="77777777" w:rsidR="00E66DFC" w:rsidRDefault="00CE19B2">
      <w:pPr>
        <w:spacing w:after="0" w:line="600" w:lineRule="auto"/>
        <w:ind w:firstLine="720"/>
        <w:jc w:val="both"/>
        <w:rPr>
          <w:rFonts w:eastAsia="Times New Roman"/>
          <w:szCs w:val="24"/>
        </w:rPr>
      </w:pPr>
      <w:r>
        <w:rPr>
          <w:rFonts w:eastAsia="Times New Roman"/>
          <w:szCs w:val="24"/>
        </w:rPr>
        <w:t>Κυρίες και κύριοι συνάδελφοι, εισερχ</w:t>
      </w:r>
      <w:r>
        <w:rPr>
          <w:rFonts w:eastAsia="Times New Roman"/>
          <w:szCs w:val="24"/>
        </w:rPr>
        <w:t>όμαστε</w:t>
      </w:r>
      <w:r>
        <w:rPr>
          <w:rFonts w:eastAsia="Times New Roman"/>
          <w:szCs w:val="24"/>
        </w:rPr>
        <w:t xml:space="preserve"> στην </w:t>
      </w:r>
    </w:p>
    <w:p w14:paraId="3A310709" w14:textId="77777777" w:rsidR="00E66DFC" w:rsidRDefault="00CE19B2">
      <w:pPr>
        <w:spacing w:after="0" w:line="600" w:lineRule="auto"/>
        <w:ind w:firstLine="720"/>
        <w:jc w:val="center"/>
        <w:rPr>
          <w:rFonts w:eastAsia="Times New Roman"/>
          <w:b/>
          <w:szCs w:val="24"/>
        </w:rPr>
      </w:pPr>
      <w:r>
        <w:rPr>
          <w:rFonts w:eastAsia="Times New Roman"/>
          <w:b/>
          <w:szCs w:val="24"/>
        </w:rPr>
        <w:t>ΕΙΔΙΚΗ ΗΜΕΡΗΣΙΑ ΔΙΑΤΑΞΗ</w:t>
      </w:r>
    </w:p>
    <w:p w14:paraId="3A31070A" w14:textId="77777777" w:rsidR="00E66DFC" w:rsidRDefault="00CE19B2">
      <w:pPr>
        <w:spacing w:after="0" w:line="600" w:lineRule="auto"/>
        <w:ind w:firstLine="720"/>
        <w:jc w:val="both"/>
        <w:rPr>
          <w:rFonts w:eastAsia="Times New Roman"/>
          <w:szCs w:val="24"/>
        </w:rPr>
      </w:pPr>
      <w:r>
        <w:rPr>
          <w:rFonts w:eastAsia="Times New Roman"/>
          <w:szCs w:val="24"/>
        </w:rPr>
        <w:lastRenderedPageBreak/>
        <w:t>Συζήτηση επί της προτάσεως δυσπιστίας κατά της Κυβέρνησης, που υπέβαλαν ο Πρόεδρος της Κοινοβουλευτικής Ομάδας της Νέας Δημοκρατίας και Αρχηγός της Αξιωματικής Αντιπολίτευσης κ. Κυριάκος Μητσοτάκης και εβδομήντα πέντε Βουλευτές της Κοινοβουλευτικής του Ομά</w:t>
      </w:r>
      <w:r>
        <w:rPr>
          <w:rFonts w:eastAsia="Times New Roman"/>
          <w:szCs w:val="24"/>
        </w:rPr>
        <w:t xml:space="preserve">δας, σύμφωνα με τα άρθρα 84 του Συντάγματος και 142 του Κανονισμού της Βουλής. </w:t>
      </w:r>
    </w:p>
    <w:p w14:paraId="3A31070B" w14:textId="77777777" w:rsidR="00E66DFC" w:rsidRDefault="00CE19B2">
      <w:pPr>
        <w:spacing w:after="0" w:line="600" w:lineRule="auto"/>
        <w:ind w:firstLine="720"/>
        <w:jc w:val="both"/>
        <w:rPr>
          <w:rFonts w:eastAsia="Times New Roman"/>
          <w:szCs w:val="24"/>
        </w:rPr>
      </w:pPr>
      <w:r>
        <w:rPr>
          <w:rFonts w:eastAsia="Times New Roman"/>
          <w:szCs w:val="24"/>
        </w:rPr>
        <w:t>Αυτό έγινε κοινή συναινέσει όλων των πτερύγων του Σώματος κατά τη διάρκεια διεξαγωγής της ψηφοφορίας, για να είμαστε εντάξει και να μην υπάρχει θέμα διακοπής εκείνη την ώρα της</w:t>
      </w:r>
      <w:r>
        <w:rPr>
          <w:rFonts w:eastAsia="Times New Roman"/>
          <w:szCs w:val="24"/>
        </w:rPr>
        <w:t xml:space="preserve"> συνεδρίασης. Το είχαμε εξηγήσει πριν. Στη Διάσκεψη των Προέδρων που έγινε πριν από λίγο</w:t>
      </w:r>
      <w:r>
        <w:rPr>
          <w:rFonts w:eastAsia="Times New Roman"/>
          <w:szCs w:val="24"/>
        </w:rPr>
        <w:t>,</w:t>
      </w:r>
      <w:r>
        <w:rPr>
          <w:rFonts w:eastAsia="Times New Roman"/>
          <w:szCs w:val="24"/>
        </w:rPr>
        <w:t xml:space="preserve"> αναγνώστηκε και το σχετικό κείμενο για να μπει στα Πρακτικά. Το λέω, για να είμαστε πολύ συγκεκριμένοι για το πώς γίνονται τυπικά αυτά. Άρα εμείς μπαίνουμε κατευθείαν</w:t>
      </w:r>
      <w:r>
        <w:rPr>
          <w:rFonts w:eastAsia="Times New Roman"/>
          <w:szCs w:val="24"/>
        </w:rPr>
        <w:t xml:space="preserve"> στη συζήτηση. </w:t>
      </w:r>
    </w:p>
    <w:p w14:paraId="3A31070C" w14:textId="77777777" w:rsidR="00E66DFC" w:rsidRDefault="00CE19B2">
      <w:pPr>
        <w:spacing w:after="0" w:line="600" w:lineRule="auto"/>
        <w:ind w:firstLine="720"/>
        <w:jc w:val="both"/>
        <w:rPr>
          <w:rFonts w:eastAsia="Times New Roman" w:cs="Times New Roman"/>
          <w:szCs w:val="24"/>
        </w:rPr>
      </w:pPr>
      <w:r>
        <w:rPr>
          <w:rFonts w:eastAsia="Times New Roman"/>
          <w:szCs w:val="24"/>
        </w:rPr>
        <w:t xml:space="preserve">Η συζήτηση θα διεξαχθεί σύμφωνα με τα άρθρα 84 του Συντάγματος και 142 του Κανονισμού της Βουλής, σε συνδυασμό και με ανάλογη εφαρμογή των άρθρων 91 παράγραφος 5 και των άρθρων 96 και 97 του Κανονισμού της Βουλής. </w:t>
      </w:r>
    </w:p>
    <w:p w14:paraId="3A31070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Ειδικότερα ως προς την ορ</w:t>
      </w:r>
      <w:r>
        <w:rPr>
          <w:rFonts w:eastAsia="Times New Roman" w:cs="Times New Roman"/>
          <w:szCs w:val="24"/>
        </w:rPr>
        <w:t xml:space="preserve">γάνωση της συζήτησης θα πρότεινα η ακολουθούμενη διαδικασία να είναι ως εξής: </w:t>
      </w:r>
    </w:p>
    <w:p w14:paraId="3A31070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συζήτηση θα αρχίσει με την ομιλία των δύο συναδέλφων της Νέας Δημοκρατίας κ</w:t>
      </w:r>
      <w:r>
        <w:rPr>
          <w:rFonts w:eastAsia="Times New Roman" w:cs="Times New Roman"/>
          <w:szCs w:val="24"/>
        </w:rPr>
        <w:t>υρίων</w:t>
      </w:r>
      <w:r>
        <w:rPr>
          <w:rFonts w:eastAsia="Times New Roman" w:cs="Times New Roman"/>
          <w:szCs w:val="24"/>
        </w:rPr>
        <w:t xml:space="preserve"> Κωνσταντίνου Τσιάρα και </w:t>
      </w:r>
      <w:r>
        <w:rPr>
          <w:rFonts w:eastAsia="Times New Roman" w:cs="Times New Roman"/>
          <w:szCs w:val="24"/>
        </w:rPr>
        <w:t xml:space="preserve">Γεώργιου </w:t>
      </w:r>
      <w:r>
        <w:rPr>
          <w:rFonts w:eastAsia="Times New Roman" w:cs="Times New Roman"/>
          <w:szCs w:val="24"/>
        </w:rPr>
        <w:t xml:space="preserve">Γεωργαντά, που έχουν οριστεί </w:t>
      </w:r>
      <w:r>
        <w:rPr>
          <w:rFonts w:eastAsia="Times New Roman" w:cs="Times New Roman"/>
          <w:szCs w:val="24"/>
        </w:rPr>
        <w:lastRenderedPageBreak/>
        <w:t>από την Κοινοβουλευτική τους Ομά</w:t>
      </w:r>
      <w:r>
        <w:rPr>
          <w:rFonts w:eastAsia="Times New Roman" w:cs="Times New Roman"/>
          <w:szCs w:val="24"/>
        </w:rPr>
        <w:t>δα και υπογράφουν την πρόταση δυσπιστίας. Ο χρόνος ομιλίας είναι δεκαπέντε λεπτά για τον καθένα.</w:t>
      </w:r>
    </w:p>
    <w:p w14:paraId="3A31070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εγγραφή των άλλων ομιλητών θα γίνει με το ηλεκτρονικό σύστημα έως το τέλος της ομιλίας των δύο πρώτων ομιλητών της Νέας Δημοκρατίας και ο χρόνος ομιλίας τους</w:t>
      </w:r>
      <w:r>
        <w:rPr>
          <w:rFonts w:eastAsia="Times New Roman" w:cs="Times New Roman"/>
          <w:szCs w:val="24"/>
        </w:rPr>
        <w:t xml:space="preserve"> θα είναι επτά λεπτά χωρίς δικαίωμα δευτερολογίας. Όταν κλείσει το σύστημα ηλεκτρονικής εγγραφής</w:t>
      </w:r>
      <w:r>
        <w:rPr>
          <w:rFonts w:eastAsia="Times New Roman" w:cs="Times New Roman"/>
          <w:szCs w:val="24"/>
        </w:rPr>
        <w:t>,</w:t>
      </w:r>
      <w:r>
        <w:rPr>
          <w:rFonts w:eastAsia="Times New Roman" w:cs="Times New Roman"/>
          <w:szCs w:val="24"/>
        </w:rPr>
        <w:t xml:space="preserve"> οι αρμόδιες υπηρεσίες θα καταρτίσουν έναν ενιαίο κατάλογο στον οποίο θα εναλλάσσονται οι Βουλευτές της Συμπολίτευσης με τους Βουλευτές της Αντιπολίτευσης, για</w:t>
      </w:r>
      <w:r>
        <w:rPr>
          <w:rFonts w:eastAsia="Times New Roman" w:cs="Times New Roman"/>
          <w:szCs w:val="24"/>
        </w:rPr>
        <w:t xml:space="preserve"> να τηρηθεί η κατ’ αναλογία της κοινοβουλευτικής δύναμης των </w:t>
      </w:r>
      <w:r>
        <w:rPr>
          <w:rFonts w:eastAsia="Times New Roman" w:cs="Times New Roman"/>
          <w:szCs w:val="24"/>
        </w:rPr>
        <w:t>κ</w:t>
      </w:r>
      <w:r>
        <w:rPr>
          <w:rFonts w:eastAsia="Times New Roman" w:cs="Times New Roman"/>
          <w:szCs w:val="24"/>
        </w:rPr>
        <w:t>ομμάτων εκπροσώπηση με κύκλους ομιλητών, ως εξής: ΣΥΡΙΖΑ, ΝΔ, ΣΥΡΙΖΑ, Δημοκρατική Συμπαράταξη, ΣΥΡΙΖΑ, Νέα Δημοκρατία, ΣΥΡΙΖΑ, Χρυσή Αυγή, ΣΥΡΙΖΑ, Νέα Δημοκρατία, ΚΚΕ, Ανεξάρτητοι Έλληνες, Ποτάμ</w:t>
      </w:r>
      <w:r>
        <w:rPr>
          <w:rFonts w:eastAsia="Times New Roman" w:cs="Times New Roman"/>
          <w:szCs w:val="24"/>
        </w:rPr>
        <w:t xml:space="preserve">ι, Ένωση Κεντρώων, Ανεξάρτητος Βουλευτής. Αυτή είναι η δεκαπεντάδα που έχουμε χρησιμοποιήσει και σε άλλες περιπτώσεις. Αυτό, όμως, δεν θα γίνει κατόπιν προτάσεων των </w:t>
      </w:r>
      <w:r>
        <w:rPr>
          <w:rFonts w:eastAsia="Times New Roman" w:cs="Times New Roman"/>
          <w:szCs w:val="24"/>
        </w:rPr>
        <w:t>κ</w:t>
      </w:r>
      <w:r>
        <w:rPr>
          <w:rFonts w:eastAsia="Times New Roman" w:cs="Times New Roman"/>
          <w:szCs w:val="24"/>
        </w:rPr>
        <w:t xml:space="preserve">ομμάτων όπως γινόταν, και κατόπιν </w:t>
      </w:r>
      <w:proofErr w:type="spellStart"/>
      <w:r>
        <w:rPr>
          <w:rFonts w:eastAsia="Times New Roman" w:cs="Times New Roman"/>
          <w:szCs w:val="24"/>
        </w:rPr>
        <w:t>προσυνεννόησης</w:t>
      </w:r>
      <w:proofErr w:type="spellEnd"/>
      <w:r>
        <w:rPr>
          <w:rFonts w:eastAsia="Times New Roman" w:cs="Times New Roman"/>
          <w:szCs w:val="24"/>
        </w:rPr>
        <w:t xml:space="preserve"> για το πόσοι θα είναι οι κύκλοι, αλλά θα</w:t>
      </w:r>
      <w:r>
        <w:rPr>
          <w:rFonts w:eastAsia="Times New Roman" w:cs="Times New Roman"/>
          <w:szCs w:val="24"/>
        </w:rPr>
        <w:t xml:space="preserve"> προκύψει από τη σειρά με την οποία θα γραφτείτε και θα καταρτιστεί ο κατάλογος ομιλητών από τις υπηρεσίες με μία τέτοια διαδοχή. </w:t>
      </w:r>
    </w:p>
    <w:p w14:paraId="3A31071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χρόνος ομιλίας των Προέδρων των Κοινοβουλευτικών Ομάδων θα είναι ο οριζόμενος στο άρθρο 97 του Κανονισμού της Βουλής. </w:t>
      </w:r>
    </w:p>
    <w:p w14:paraId="3A31071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Ο χρ</w:t>
      </w:r>
      <w:r>
        <w:rPr>
          <w:rFonts w:eastAsia="Times New Roman" w:cs="Times New Roman"/>
          <w:szCs w:val="24"/>
        </w:rPr>
        <w:t>όνος ομιλίας του Πρωθυπουργού και του Αρχηγού της Αξιωματικής Αντιπολίτευσης θα είναι είκοσι λεπτά και των Προέδρων των υπολοίπων Κοινοβουλευτικών Ομάδων, δηλαδή της Δημοκρατικής Συμπαράταξης, του Λαϊκού Συνδέσμου – Χρυσή Αυγή, του ΚΚΕ, των Ανεξαρτήτων Ελλ</w:t>
      </w:r>
      <w:r>
        <w:rPr>
          <w:rFonts w:eastAsia="Times New Roman" w:cs="Times New Roman"/>
          <w:szCs w:val="24"/>
        </w:rPr>
        <w:t xml:space="preserve">ήνων, του Ποταμιού και της Ένωσης Κεντρώων θα είναι δεκαπέντε λεπτά. </w:t>
      </w:r>
    </w:p>
    <w:p w14:paraId="3A31071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Οι Υπουργοί θα λάβουν τον λόγο για δέκα λεπτά.</w:t>
      </w:r>
    </w:p>
    <w:p w14:paraId="3A31071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Οι αναπληρωτές των Προέδρων των Κοινοβουλευτικών Ομάδων θα μιλήσουν μέχρι δέκα λεπτά. Εάν, όμως, προηγηθεί ομιλία Προέδρου Κοινοβουλευτικής</w:t>
      </w:r>
      <w:r>
        <w:rPr>
          <w:rFonts w:eastAsia="Times New Roman" w:cs="Times New Roman"/>
          <w:szCs w:val="24"/>
        </w:rPr>
        <w:t xml:space="preserve"> Ομάδας</w:t>
      </w:r>
      <w:r>
        <w:rPr>
          <w:rFonts w:eastAsia="Times New Roman" w:cs="Times New Roman"/>
          <w:szCs w:val="24"/>
        </w:rPr>
        <w:t>,</w:t>
      </w:r>
      <w:r>
        <w:rPr>
          <w:rFonts w:eastAsia="Times New Roman" w:cs="Times New Roman"/>
          <w:szCs w:val="24"/>
        </w:rPr>
        <w:t xml:space="preserve"> ο αναπληρωτής του θα περιοριστεί στον χρόνο της δευτερολογίας ή της </w:t>
      </w:r>
      <w:proofErr w:type="spellStart"/>
      <w:r>
        <w:rPr>
          <w:rFonts w:eastAsia="Times New Roman" w:cs="Times New Roman"/>
          <w:szCs w:val="24"/>
        </w:rPr>
        <w:t>τριτολογίας</w:t>
      </w:r>
      <w:proofErr w:type="spellEnd"/>
      <w:r>
        <w:rPr>
          <w:rFonts w:eastAsia="Times New Roman" w:cs="Times New Roman"/>
          <w:szCs w:val="24"/>
        </w:rPr>
        <w:t xml:space="preserve">, δηλαδή στα πέντε συν τρία λεπτά αντίστοιχα, σύμφωνα με το άρθρο 167 παράγραφος 2 του Κανονισμού της Βουλής. </w:t>
      </w:r>
    </w:p>
    <w:p w14:paraId="3A31071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συζήτηση σύμφωνα με την απόφαση της Διάσκεψης των </w:t>
      </w:r>
      <w:r>
        <w:rPr>
          <w:rFonts w:eastAsia="Times New Roman" w:cs="Times New Roman"/>
          <w:szCs w:val="24"/>
        </w:rPr>
        <w:t>Προέδρων που ελήφθη κατά πλειοψηφία, θα ολοκληρωθεί το αργότερο έως τις 14.00΄ της τρίτης μέρας με ονομαστική ψηφοφορία, δηλαδή το Σάββατο στις 14.00΄ το μεσημέρι. Εφόσον εξαντληθεί νωρίτερα ο κατάλογος των ομιλητών, η συζήτηση θα ολοκληρωθεί μέχρι το βράδ</w:t>
      </w:r>
      <w:r>
        <w:rPr>
          <w:rFonts w:eastAsia="Times New Roman" w:cs="Times New Roman"/>
          <w:szCs w:val="24"/>
        </w:rPr>
        <w:t xml:space="preserve">υ -προφανώς αργά το βράδυ- της Παρασκευής 15 Ιουνίου 2018 με ονομαστική ψηφοφορία. Η σχετική απόφαση λαμβάνεται με την απόλυτη πλειοψηφία του όλου αριθμού των Βουλευτών, δηλαδή με </w:t>
      </w:r>
      <w:proofErr w:type="spellStart"/>
      <w:r>
        <w:rPr>
          <w:rFonts w:eastAsia="Times New Roman" w:cs="Times New Roman"/>
          <w:szCs w:val="24"/>
        </w:rPr>
        <w:t>εκατόν</w:t>
      </w:r>
      <w:proofErr w:type="spellEnd"/>
      <w:r>
        <w:rPr>
          <w:rFonts w:eastAsia="Times New Roman" w:cs="Times New Roman"/>
          <w:szCs w:val="24"/>
        </w:rPr>
        <w:t xml:space="preserve"> πενήντα και μία ψήφους, όπως ορίζουν το Σύνταγμα και ο Κανονισμός της</w:t>
      </w:r>
      <w:r>
        <w:rPr>
          <w:rFonts w:eastAsia="Times New Roman" w:cs="Times New Roman"/>
          <w:szCs w:val="24"/>
        </w:rPr>
        <w:t xml:space="preserve"> Βουλής. Η δεύτερη συνεδρίαση, </w:t>
      </w:r>
      <w:r>
        <w:rPr>
          <w:rFonts w:eastAsia="Times New Roman" w:cs="Times New Roman"/>
          <w:szCs w:val="24"/>
        </w:rPr>
        <w:lastRenderedPageBreak/>
        <w:t>της Παρασκευής 15 Ιουνίου 2018, θα αρχίσει στις 9.30΄. Η τρίτη συνεδρίαση, του Σαββάτου 16 Ιουνίου 2018,</w:t>
      </w:r>
      <w:r w:rsidRPr="00C7521E">
        <w:rPr>
          <w:rFonts w:eastAsia="Times New Roman" w:cs="Times New Roman"/>
          <w:szCs w:val="24"/>
        </w:rPr>
        <w:t xml:space="preserve"> </w:t>
      </w:r>
      <w:r>
        <w:rPr>
          <w:rFonts w:eastAsia="Times New Roman" w:cs="Times New Roman"/>
          <w:szCs w:val="24"/>
        </w:rPr>
        <w:t>θα αρχίσει επίσης στις 9.30΄.</w:t>
      </w:r>
    </w:p>
    <w:p w14:paraId="3A31071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Θα ήθελα να κάνω μια διευκρίνιση</w:t>
      </w:r>
      <w:r>
        <w:rPr>
          <w:rFonts w:eastAsia="Times New Roman" w:cs="Times New Roman"/>
          <w:szCs w:val="24"/>
        </w:rPr>
        <w:t>,</w:t>
      </w:r>
      <w:r>
        <w:rPr>
          <w:rFonts w:eastAsia="Times New Roman" w:cs="Times New Roman"/>
          <w:szCs w:val="24"/>
        </w:rPr>
        <w:t xml:space="preserve"> πριν ζητήσω την έγκριση του Σώματος για τη συνολική πρότ</w:t>
      </w:r>
      <w:r>
        <w:rPr>
          <w:rFonts w:eastAsia="Times New Roman" w:cs="Times New Roman"/>
          <w:szCs w:val="24"/>
        </w:rPr>
        <w:t>αση που διατυπώσαμε. Εξ όσων γνωρίζω</w:t>
      </w:r>
      <w:r w:rsidRPr="00DE0FF7">
        <w:rPr>
          <w:rFonts w:eastAsia="Times New Roman" w:cs="Times New Roman"/>
          <w:szCs w:val="24"/>
        </w:rPr>
        <w:t>,</w:t>
      </w:r>
      <w:r>
        <w:rPr>
          <w:rFonts w:eastAsia="Times New Roman" w:cs="Times New Roman"/>
          <w:szCs w:val="24"/>
        </w:rPr>
        <w:t xml:space="preserve"> σε συνεννόηση με την Κυβέρνηση, θα είναι ένας αριθμός Υπουργών της τάξης των δεκαπέντε. Δεν θα είναι όπως άλλες φορές, σε αντίστοιχες προτάσεις στις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t>δ</w:t>
      </w:r>
      <w:r>
        <w:rPr>
          <w:rFonts w:eastAsia="Times New Roman" w:cs="Times New Roman"/>
          <w:szCs w:val="24"/>
        </w:rPr>
        <w:t>ηλώσεις, που ήταν κοντά στο σύνολο των Υπουργών. Η δι</w:t>
      </w:r>
      <w:r>
        <w:rPr>
          <w:rFonts w:eastAsia="Times New Roman" w:cs="Times New Roman"/>
          <w:szCs w:val="24"/>
        </w:rPr>
        <w:t>άθεση που υπάρχει -τη διατυπώσαμε και στη Διάσκεψη των Προέδρων- είναι να υπάρχει πρώτον, μια κατ’ οικονομία εκ μέρους των Κοινοβουλευτικών Ομάδων παρουσίαση του μεγαλύτερου μέρους ή όσων Βουλευτών θελήσουν να μιλήσουν, έτσι ώστε να μπορούμε να διαχειριστο</w:t>
      </w:r>
      <w:r>
        <w:rPr>
          <w:rFonts w:eastAsia="Times New Roman" w:cs="Times New Roman"/>
          <w:szCs w:val="24"/>
        </w:rPr>
        <w:t>ύμε τον χρόνο.</w:t>
      </w:r>
    </w:p>
    <w:p w14:paraId="3A31071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Επίσης θα παρακαλούσα να υπάρχει μια πολύ μεγάλη αυστηρότητα στον χρόνο, διότι αντιληφθήκατε και από την προηγούμενη διαδικασία ότι αδικήθηκαν συνάδελφοι. Ήταν σαράντα συνάδελφοι που δεν μιλήσαν. Οι είκοσι εξ αυτών θα μπορούσαν να είχαν μιλή</w:t>
      </w:r>
      <w:r>
        <w:rPr>
          <w:rFonts w:eastAsia="Times New Roman" w:cs="Times New Roman"/>
          <w:szCs w:val="24"/>
        </w:rPr>
        <w:t>σει, αν είχαμε καλύτερη τήρηση στον χρόνο. Μην αδικούμε εαυτούς και αλλήλους.</w:t>
      </w:r>
    </w:p>
    <w:p w14:paraId="3A31071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Συμφωνεί το Σώμα με αυτή τη συνολική πρόταση;</w:t>
      </w:r>
    </w:p>
    <w:p w14:paraId="3A310718"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θα μπορούσα να έχω τον λόγο;</w:t>
      </w:r>
    </w:p>
    <w:p w14:paraId="3A310719" w14:textId="77777777" w:rsidR="00E66DFC" w:rsidRDefault="00CE19B2">
      <w:pPr>
        <w:spacing w:after="0" w:line="600" w:lineRule="auto"/>
        <w:ind w:firstLine="720"/>
        <w:contextualSpacing/>
        <w:jc w:val="both"/>
        <w:rPr>
          <w:rFonts w:eastAsia="Times New Roman" w:cs="Times New Roman"/>
          <w:szCs w:val="24"/>
        </w:rPr>
      </w:pPr>
      <w:r w:rsidRPr="00E916F3">
        <w:rPr>
          <w:rFonts w:eastAsia="Times New Roman" w:cs="Times New Roman"/>
          <w:b/>
          <w:szCs w:val="24"/>
        </w:rPr>
        <w:lastRenderedPageBreak/>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Ορίστε, κύριε Χατζηδάκη, έχετε τον</w:t>
      </w:r>
      <w:r>
        <w:rPr>
          <w:rFonts w:eastAsia="Times New Roman" w:cs="Times New Roman"/>
          <w:szCs w:val="24"/>
        </w:rPr>
        <w:t xml:space="preserve"> λόγο.</w:t>
      </w:r>
    </w:p>
    <w:p w14:paraId="3A31071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η Νέα Δημοκρατία έχει ένσταση για αυτά τα οποία παρουσιάσατε ως πρόταση. Κυρίως ενιστάμεθα σε σχέση με τη λήξη της συζητήσεως. Είπατε προηγουμένως ότι η συζήτηση θα λήξει οπωσδήποτε το Σάββατο στις 14.00΄.</w:t>
      </w:r>
    </w:p>
    <w:p w14:paraId="3A31071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Πρόεδρε, θέλω να υπενθυμίσω την κοινοβουλευτική παράδοση. Με όλες τις κυβερνήσεις μέχρι τώρα είναι τριήμερη η συζήτηση και πηγαίνει η ψηφοφορία τα μεσάνυχτα της τρίτης ημέρας.</w:t>
      </w:r>
    </w:p>
    <w:p w14:paraId="3A31071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Αν πάτε στη δική σας πρόταση μομφής, του ΣΥΡΙΖΑ, το 2013 εναντίον της </w:t>
      </w:r>
      <w:r>
        <w:rPr>
          <w:rFonts w:eastAsia="Times New Roman" w:cs="Times New Roman"/>
          <w:szCs w:val="24"/>
        </w:rPr>
        <w:t>κ</w:t>
      </w:r>
      <w:r>
        <w:rPr>
          <w:rFonts w:eastAsia="Times New Roman" w:cs="Times New Roman"/>
          <w:szCs w:val="24"/>
        </w:rPr>
        <w:t>υβερνή</w:t>
      </w:r>
      <w:r>
        <w:rPr>
          <w:rFonts w:eastAsia="Times New Roman" w:cs="Times New Roman"/>
          <w:szCs w:val="24"/>
        </w:rPr>
        <w:t>σεως Σαμαρά, ξεκίνησε Παρασκευή και τέλειωσε Κυριακή μεσάνυχτα. Δεν μπορούμε να καταλάβουμε γιατί αυτή η σπουδή. Δεν είναι μόνο η φαλκίδευση του δικαιώματος της Αντιπολιτεύσεως. Είναι ύψιστο δικαίωμα για την Αντιπολίτευση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w:t>
      </w:r>
      <w:r>
        <w:rPr>
          <w:rFonts w:eastAsia="Times New Roman" w:cs="Times New Roman"/>
          <w:szCs w:val="24"/>
        </w:rPr>
        <w:t>,</w:t>
      </w:r>
      <w:r>
        <w:rPr>
          <w:rFonts w:eastAsia="Times New Roman" w:cs="Times New Roman"/>
          <w:szCs w:val="24"/>
        </w:rPr>
        <w:t xml:space="preserve"> να καταθέτει πρόταση δυσπιστίας.</w:t>
      </w:r>
    </w:p>
    <w:p w14:paraId="3A31071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Όμως την ίδια στιγμή διερωτώμεθα τι φοβάται η Κυβέρνηση. Φοβάται τη Βουλή; Φοβάται τη συζήτηση σε αυτό το Σώμα ή μήπως για να μην κρυβόμαστε πίσω από το δάχτυλό μας, φοβάται η κυβερνητική </w:t>
      </w:r>
      <w:r>
        <w:rPr>
          <w:rFonts w:eastAsia="Times New Roman" w:cs="Times New Roman"/>
          <w:szCs w:val="24"/>
        </w:rPr>
        <w:t>π</w:t>
      </w:r>
      <w:r>
        <w:rPr>
          <w:rFonts w:eastAsia="Times New Roman" w:cs="Times New Roman"/>
          <w:szCs w:val="24"/>
        </w:rPr>
        <w:t>λειοψηφία τον λαό, καθώς έ</w:t>
      </w:r>
      <w:r>
        <w:rPr>
          <w:rFonts w:eastAsia="Times New Roman" w:cs="Times New Roman"/>
          <w:szCs w:val="24"/>
        </w:rPr>
        <w:t>χουν προαγγελθεί συλλαλητήρια για το Σάββατο;</w:t>
      </w:r>
    </w:p>
    <w:p w14:paraId="3A31071E" w14:textId="77777777" w:rsidR="00E66DFC" w:rsidRDefault="00CE19B2">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A31071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θεωρώ ότι η πρακτική αυτή της κυβερνητικής </w:t>
      </w:r>
      <w:r>
        <w:rPr>
          <w:rFonts w:eastAsia="Times New Roman" w:cs="Times New Roman"/>
          <w:szCs w:val="24"/>
        </w:rPr>
        <w:t>π</w:t>
      </w:r>
      <w:r>
        <w:rPr>
          <w:rFonts w:eastAsia="Times New Roman" w:cs="Times New Roman"/>
          <w:szCs w:val="24"/>
        </w:rPr>
        <w:t>λειοψηφίας είναι φοβική απέναντι στον λαό αλλά και αλαζονική ταυτόχρονα. Νομίζω ότι έστω την τελε</w:t>
      </w:r>
      <w:r>
        <w:rPr>
          <w:rFonts w:eastAsia="Times New Roman" w:cs="Times New Roman"/>
          <w:szCs w:val="24"/>
        </w:rPr>
        <w:t xml:space="preserve">υταία στιγμή η κυβερνητική </w:t>
      </w:r>
      <w:r>
        <w:rPr>
          <w:rFonts w:eastAsia="Times New Roman" w:cs="Times New Roman"/>
          <w:szCs w:val="24"/>
        </w:rPr>
        <w:t>π</w:t>
      </w:r>
      <w:r>
        <w:rPr>
          <w:rFonts w:eastAsia="Times New Roman" w:cs="Times New Roman"/>
          <w:szCs w:val="24"/>
        </w:rPr>
        <w:t>λειοψηφία, η Κυβέρνηση πρέπει να αρθεί στο ύψος των περιστάσεων και να δείξει ψήγματα δημοκρατικής ευαισθησίας.</w:t>
      </w:r>
    </w:p>
    <w:p w14:paraId="3A31072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Είναι υποχρέωση απέναντι στη Βουλή και απέναντι στον λαό να γίνει κανονικά αυτή η συζήτηση, σύμφωνα με τις παραδόσει</w:t>
      </w:r>
      <w:r>
        <w:rPr>
          <w:rFonts w:eastAsia="Times New Roman" w:cs="Times New Roman"/>
          <w:szCs w:val="24"/>
        </w:rPr>
        <w:t>ς της Βουλής των Ελλήνων, κύριε Πρόεδρε.</w:t>
      </w:r>
    </w:p>
    <w:p w14:paraId="3A310721" w14:textId="77777777" w:rsidR="00E66DFC" w:rsidRDefault="00CE19B2">
      <w:pPr>
        <w:spacing w:after="0" w:line="600" w:lineRule="auto"/>
        <w:ind w:firstLine="720"/>
        <w:jc w:val="both"/>
        <w:rPr>
          <w:rFonts w:eastAsia="Times New Roman" w:cs="Times New Roman"/>
          <w:szCs w:val="24"/>
        </w:rPr>
      </w:pPr>
      <w:r w:rsidRPr="00E916F3">
        <w:rPr>
          <w:rFonts w:eastAsia="Times New Roman" w:cs="Times New Roman"/>
          <w:b/>
          <w:szCs w:val="24"/>
        </w:rPr>
        <w:t xml:space="preserve">ΠΡΟΕΔΡΟΣ (Νικόλαος </w:t>
      </w:r>
      <w:proofErr w:type="spellStart"/>
      <w:r w:rsidRPr="00E916F3">
        <w:rPr>
          <w:rFonts w:eastAsia="Times New Roman" w:cs="Times New Roman"/>
          <w:b/>
          <w:szCs w:val="24"/>
        </w:rPr>
        <w:t>Βούτσης</w:t>
      </w:r>
      <w:proofErr w:type="spellEnd"/>
      <w:r w:rsidRPr="00E916F3">
        <w:rPr>
          <w:rFonts w:eastAsia="Times New Roman" w:cs="Times New Roman"/>
          <w:b/>
          <w:szCs w:val="24"/>
        </w:rPr>
        <w:t>):</w:t>
      </w:r>
      <w:r w:rsidRPr="00E916F3">
        <w:rPr>
          <w:rFonts w:eastAsia="Times New Roman" w:cs="Times New Roman"/>
          <w:szCs w:val="24"/>
        </w:rPr>
        <w:t xml:space="preserve"> </w:t>
      </w:r>
      <w:r>
        <w:rPr>
          <w:rFonts w:eastAsia="Times New Roman" w:cs="Times New Roman"/>
          <w:szCs w:val="24"/>
        </w:rPr>
        <w:t>Ωραία.</w:t>
      </w:r>
    </w:p>
    <w:p w14:paraId="3A31072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ακούσουμε και τον κ. Λοβέρδο.</w:t>
      </w:r>
    </w:p>
    <w:p w14:paraId="3A310723"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δεν θέλω να μακρηγορήσω.</w:t>
      </w:r>
    </w:p>
    <w:p w14:paraId="3A31072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Θέλω, όμως, συνάδελφοι, να σας πω ότι είμαστε εδώ από τη Δευτέρα και έχουμε κάνει πολλές</w:t>
      </w:r>
      <w:r>
        <w:rPr>
          <w:rFonts w:eastAsia="Times New Roman" w:cs="Times New Roman"/>
          <w:szCs w:val="24"/>
        </w:rPr>
        <w:t xml:space="preserve"> ώρες συζητήσεων αυτή την εβδομάδα.</w:t>
      </w:r>
    </w:p>
    <w:p w14:paraId="3A31072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Ωστόσο, κύριε Πρόεδρε, πολλές φορές τα μέλη του Προεδρείου όταν πιέζονταν από τον χρόνο, απευθύνονταν στους ομιλητές, στους Κοινοβουλευτικούς Εκπροσώπους και τους έλεγαν ότι «επειδή μιλάτε λίγο περισσότερο ή επειδή παίρν</w:t>
      </w:r>
      <w:r>
        <w:rPr>
          <w:rFonts w:eastAsia="Times New Roman" w:cs="Times New Roman"/>
          <w:szCs w:val="24"/>
        </w:rPr>
        <w:t>ετε τον λόγο, απαντώντας σε κάποιον Υπουργό, στρέφεστε εναντίον των συναδέλφων σας που είναι στον κατάλογο και θέλουν και αυτοί να αγορεύσουν».</w:t>
      </w:r>
    </w:p>
    <w:p w14:paraId="3A31072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 ζητήματα που σχετίζονται με πρόταση δυσπιστίας ή εμπιστοσύνης, δηλαδή που αφορούν το συνολικό κυβερνητικό έρ</w:t>
      </w:r>
      <w:r>
        <w:rPr>
          <w:rFonts w:eastAsia="Times New Roman" w:cs="Times New Roman"/>
          <w:szCs w:val="24"/>
        </w:rPr>
        <w:t xml:space="preserve">γο, είναι υποχρέωσή σας να δώσετε </w:t>
      </w:r>
      <w:r>
        <w:rPr>
          <w:rFonts w:eastAsia="Times New Roman" w:cs="Times New Roman"/>
          <w:szCs w:val="24"/>
        </w:rPr>
        <w:lastRenderedPageBreak/>
        <w:t>χώρο σε κάθε άποψη που θέλει να εκφραστεί, ούτως ώστε να μη στρέφεται μετά λόγω των πιέσεων που δέχεται το Προεδρείο ο ένας Βουλευτής εναντίον του άλλου.</w:t>
      </w:r>
    </w:p>
    <w:p w14:paraId="3A31072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σας παρακαλούσα, λοιπόν, να αλλάξετε την πρόταση που απευθύνετε σ</w:t>
      </w:r>
      <w:r>
        <w:rPr>
          <w:rFonts w:eastAsia="Times New Roman" w:cs="Times New Roman"/>
          <w:szCs w:val="24"/>
        </w:rPr>
        <w:t xml:space="preserve">το Σώμα για να μπορέσουμε να ψηφίσουμε όλοι μαζί. Εμείς δεν συμφωνήσαμε στη Διάσκεψη των Προέδρων. Ο κ. </w:t>
      </w:r>
      <w:proofErr w:type="spellStart"/>
      <w:r>
        <w:rPr>
          <w:rFonts w:eastAsia="Times New Roman" w:cs="Times New Roman"/>
          <w:szCs w:val="24"/>
        </w:rPr>
        <w:t>Κεγκέρογλου</w:t>
      </w:r>
      <w:proofErr w:type="spellEnd"/>
      <w:r>
        <w:rPr>
          <w:rFonts w:eastAsia="Times New Roman" w:cs="Times New Roman"/>
          <w:szCs w:val="24"/>
        </w:rPr>
        <w:t xml:space="preserve"> με έχει ενημερώσει. Σας παρακαλώ, όμως, εσάς να μην έχουμε διαδικαστικές διαφωνίες για ένα τόσο σοβαρό θέμα.</w:t>
      </w:r>
    </w:p>
    <w:p w14:paraId="3A31072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Μπορείτε να δώσετε χώρο, να δώσ</w:t>
      </w:r>
      <w:r>
        <w:rPr>
          <w:rFonts w:eastAsia="Times New Roman" w:cs="Times New Roman"/>
          <w:szCs w:val="24"/>
        </w:rPr>
        <w:t>ετε χρόνο και αυτό θα αποβεί προς όφελος της συνολικής συζήτησης.</w:t>
      </w:r>
    </w:p>
    <w:p w14:paraId="3A310729" w14:textId="77777777" w:rsidR="00E66DFC" w:rsidRDefault="00CE19B2">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3A31072A" w14:textId="77777777" w:rsidR="00E66DFC" w:rsidRDefault="00CE19B2">
      <w:pPr>
        <w:tabs>
          <w:tab w:val="left" w:pos="3873"/>
        </w:tabs>
        <w:spacing w:after="0" w:line="600" w:lineRule="auto"/>
        <w:ind w:firstLine="720"/>
        <w:jc w:val="both"/>
        <w:rPr>
          <w:rFonts w:eastAsia="Times New Roman"/>
          <w:szCs w:val="24"/>
        </w:rPr>
      </w:pPr>
      <w:r w:rsidRPr="002D594B">
        <w:rPr>
          <w:rFonts w:eastAsia="Times New Roman"/>
          <w:b/>
          <w:szCs w:val="24"/>
        </w:rPr>
        <w:t xml:space="preserve">ΠΡΟΕΔΡΟΣ (Νικόλαος </w:t>
      </w:r>
      <w:proofErr w:type="spellStart"/>
      <w:r w:rsidRPr="002D594B">
        <w:rPr>
          <w:rFonts w:eastAsia="Times New Roman"/>
          <w:b/>
          <w:szCs w:val="24"/>
        </w:rPr>
        <w:t>Βούτσης</w:t>
      </w:r>
      <w:proofErr w:type="spellEnd"/>
      <w:r w:rsidRPr="002D594B">
        <w:rPr>
          <w:rFonts w:eastAsia="Times New Roman"/>
          <w:b/>
          <w:szCs w:val="24"/>
        </w:rPr>
        <w:t>):</w:t>
      </w:r>
      <w:r>
        <w:rPr>
          <w:rFonts w:eastAsia="Times New Roman"/>
          <w:szCs w:val="24"/>
        </w:rPr>
        <w:t xml:space="preserve"> Τον λόγο έχει ο κ. </w:t>
      </w:r>
      <w:proofErr w:type="spellStart"/>
      <w:r>
        <w:rPr>
          <w:rFonts w:eastAsia="Times New Roman"/>
          <w:szCs w:val="24"/>
        </w:rPr>
        <w:t>Μιχαλολιάκος</w:t>
      </w:r>
      <w:proofErr w:type="spellEnd"/>
      <w:r>
        <w:rPr>
          <w:rFonts w:eastAsia="Times New Roman"/>
          <w:szCs w:val="24"/>
        </w:rPr>
        <w:t>.</w:t>
      </w:r>
    </w:p>
    <w:p w14:paraId="3A31072B" w14:textId="77777777" w:rsidR="00E66DFC" w:rsidRDefault="00CE19B2">
      <w:pPr>
        <w:tabs>
          <w:tab w:val="left" w:pos="3873"/>
        </w:tabs>
        <w:spacing w:after="0" w:line="600" w:lineRule="auto"/>
        <w:ind w:firstLine="720"/>
        <w:jc w:val="both"/>
        <w:rPr>
          <w:rFonts w:eastAsia="Times New Roman" w:cs="Times New Roman"/>
          <w:szCs w:val="24"/>
        </w:rPr>
      </w:pPr>
      <w:r w:rsidRPr="002D594B">
        <w:rPr>
          <w:rFonts w:eastAsia="Times New Roman" w:cs="Times New Roman"/>
          <w:b/>
          <w:szCs w:val="24"/>
        </w:rPr>
        <w:t>ΝΙΚΟΛΑΟΣ ΜΙΧΑΛΟΛΙΑΚΟΣ (Γενικός Γραμματέας του Λαϊκού Συνδέσμου</w:t>
      </w:r>
      <w:r w:rsidRPr="000F2D2C">
        <w:rPr>
          <w:rFonts w:eastAsia="Times New Roman" w:cs="Times New Roman"/>
          <w:b/>
          <w:szCs w:val="24"/>
        </w:rPr>
        <w:t xml:space="preserve"> </w:t>
      </w:r>
      <w:r w:rsidRPr="002D594B">
        <w:rPr>
          <w:rFonts w:eastAsia="Times New Roman" w:cs="Times New Roman"/>
          <w:b/>
          <w:szCs w:val="24"/>
        </w:rPr>
        <w:t>-</w:t>
      </w:r>
      <w:r w:rsidRPr="000F2D2C">
        <w:rPr>
          <w:rFonts w:eastAsia="Times New Roman" w:cs="Times New Roman"/>
          <w:b/>
          <w:szCs w:val="24"/>
        </w:rPr>
        <w:t xml:space="preserve"> </w:t>
      </w:r>
      <w:r w:rsidRPr="002D594B">
        <w:rPr>
          <w:rFonts w:eastAsia="Times New Roman" w:cs="Times New Roman"/>
          <w:b/>
          <w:szCs w:val="24"/>
        </w:rPr>
        <w:t>Χρυσή Αυγή)</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πέραν του τυπικού της υποθέσεως που επιβάλλει τριήμερη διαδικασία και το πέρας να είναι τα μεσάνυχτα του Σαββάτου, υπάρχει και η </w:t>
      </w:r>
      <w:r w:rsidRPr="00911877">
        <w:rPr>
          <w:rFonts w:eastAsia="Times New Roman" w:cs="Times New Roman"/>
          <w:szCs w:val="24"/>
        </w:rPr>
        <w:t>πολιτική</w:t>
      </w:r>
      <w:r>
        <w:rPr>
          <w:rFonts w:eastAsia="Times New Roman" w:cs="Times New Roman"/>
          <w:szCs w:val="24"/>
        </w:rPr>
        <w:t xml:space="preserve"> ουσία του θέματος. Εάν δεν φοβάστε αυτή την </w:t>
      </w:r>
      <w:r>
        <w:rPr>
          <w:rFonts w:eastAsia="Times New Roman" w:cs="Times New Roman"/>
          <w:szCs w:val="24"/>
        </w:rPr>
        <w:t>π</w:t>
      </w:r>
      <w:r>
        <w:rPr>
          <w:rFonts w:eastAsia="Times New Roman" w:cs="Times New Roman"/>
          <w:szCs w:val="24"/>
        </w:rPr>
        <w:t xml:space="preserve">λατεία έξω, την οποία κάποτε λέγατε ότι θα την κάνετε </w:t>
      </w:r>
      <w:r>
        <w:rPr>
          <w:rFonts w:eastAsia="Times New Roman" w:cs="Times New Roman"/>
          <w:szCs w:val="24"/>
        </w:rPr>
        <w:t>π</w:t>
      </w:r>
      <w:r w:rsidRPr="00F76141">
        <w:rPr>
          <w:rFonts w:eastAsia="Times New Roman" w:cs="Times New Roman"/>
          <w:szCs w:val="24"/>
        </w:rPr>
        <w:t xml:space="preserve">λατεία </w:t>
      </w:r>
      <w:proofErr w:type="spellStart"/>
      <w:r w:rsidRPr="00F76141">
        <w:rPr>
          <w:rFonts w:eastAsia="Times New Roman" w:cs="Times New Roman"/>
          <w:szCs w:val="24"/>
        </w:rPr>
        <w:t>Ταχρίρ</w:t>
      </w:r>
      <w:proofErr w:type="spellEnd"/>
      <w:r>
        <w:rPr>
          <w:rFonts w:eastAsia="Times New Roman" w:cs="Times New Roman"/>
          <w:szCs w:val="24"/>
        </w:rPr>
        <w:t>, τό</w:t>
      </w:r>
      <w:r>
        <w:rPr>
          <w:rFonts w:eastAsia="Times New Roman" w:cs="Times New Roman"/>
          <w:szCs w:val="24"/>
        </w:rPr>
        <w:t>τε η διαδικασία να τελειώσει το Σάββατο στις δώδεκα η ώρα</w:t>
      </w:r>
      <w:r>
        <w:rPr>
          <w:rFonts w:eastAsia="Times New Roman" w:cs="Times New Roman"/>
          <w:szCs w:val="24"/>
        </w:rPr>
        <w:t xml:space="preserve"> το βράδυ.</w:t>
      </w:r>
    </w:p>
    <w:p w14:paraId="3A31072C" w14:textId="77777777" w:rsidR="00E66DFC" w:rsidRDefault="00CE19B2">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3A31072D" w14:textId="77777777" w:rsidR="00E66DFC" w:rsidRDefault="00CE19B2">
      <w:pPr>
        <w:tabs>
          <w:tab w:val="left" w:pos="3873"/>
        </w:tabs>
        <w:spacing w:after="0" w:line="600" w:lineRule="auto"/>
        <w:ind w:firstLine="720"/>
        <w:jc w:val="both"/>
        <w:rPr>
          <w:rFonts w:eastAsia="Times New Roman"/>
          <w:szCs w:val="24"/>
        </w:rPr>
      </w:pPr>
      <w:r w:rsidRPr="002D594B">
        <w:rPr>
          <w:rFonts w:eastAsia="Times New Roman"/>
          <w:b/>
          <w:szCs w:val="24"/>
        </w:rPr>
        <w:t xml:space="preserve">ΠΡΟΕΔΡΟΣ (Νικόλαος </w:t>
      </w:r>
      <w:proofErr w:type="spellStart"/>
      <w:r w:rsidRPr="002D594B">
        <w:rPr>
          <w:rFonts w:eastAsia="Times New Roman"/>
          <w:b/>
          <w:szCs w:val="24"/>
        </w:rPr>
        <w:t>Βούτσης</w:t>
      </w:r>
      <w:proofErr w:type="spellEnd"/>
      <w:r w:rsidRPr="002D594B">
        <w:rPr>
          <w:rFonts w:eastAsia="Times New Roman"/>
          <w:b/>
          <w:szCs w:val="24"/>
        </w:rPr>
        <w:t>):</w:t>
      </w:r>
      <w:r>
        <w:rPr>
          <w:rFonts w:eastAsia="Times New Roman"/>
          <w:szCs w:val="24"/>
        </w:rPr>
        <w:t xml:space="preserve"> Άκουσα τρεις απόψεις συγκλίνουσες απολύτως επί του θέματος. Ποιος άλλος θέλει τον λόγο;</w:t>
      </w:r>
    </w:p>
    <w:p w14:paraId="3A31072E"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 xml:space="preserve">Εγώ θέλω τον λόγο, </w:t>
      </w:r>
      <w:r w:rsidRPr="002D594B">
        <w:rPr>
          <w:rFonts w:eastAsia="Times New Roman"/>
          <w:szCs w:val="24"/>
        </w:rPr>
        <w:t>κύριε Πρόεδρε</w:t>
      </w:r>
      <w:r>
        <w:rPr>
          <w:rFonts w:eastAsia="Times New Roman"/>
          <w:szCs w:val="24"/>
        </w:rPr>
        <w:t>.</w:t>
      </w:r>
    </w:p>
    <w:p w14:paraId="3A31072F" w14:textId="77777777" w:rsidR="00E66DFC" w:rsidRDefault="00CE19B2">
      <w:pPr>
        <w:tabs>
          <w:tab w:val="left" w:pos="3873"/>
        </w:tabs>
        <w:spacing w:after="0" w:line="600" w:lineRule="auto"/>
        <w:ind w:firstLine="720"/>
        <w:jc w:val="both"/>
        <w:rPr>
          <w:rFonts w:eastAsia="Times New Roman"/>
          <w:szCs w:val="24"/>
        </w:rPr>
      </w:pPr>
      <w:r w:rsidRPr="002D594B">
        <w:rPr>
          <w:rFonts w:eastAsia="Times New Roman"/>
          <w:b/>
          <w:szCs w:val="24"/>
        </w:rPr>
        <w:t xml:space="preserve">ΠΡΟΕΔΡΟΣ (Νικόλαος </w:t>
      </w:r>
      <w:proofErr w:type="spellStart"/>
      <w:r w:rsidRPr="002D594B">
        <w:rPr>
          <w:rFonts w:eastAsia="Times New Roman"/>
          <w:b/>
          <w:szCs w:val="24"/>
        </w:rPr>
        <w:t>Βούτσης</w:t>
      </w:r>
      <w:proofErr w:type="spellEnd"/>
      <w:r w:rsidRPr="002D594B">
        <w:rPr>
          <w:rFonts w:eastAsia="Times New Roman"/>
          <w:b/>
          <w:szCs w:val="24"/>
        </w:rPr>
        <w:t>):</w:t>
      </w:r>
      <w:r>
        <w:rPr>
          <w:rFonts w:eastAsia="Times New Roman"/>
          <w:szCs w:val="24"/>
        </w:rPr>
        <w:t xml:space="preserve"> Έχετε τον λόγο, κύριε </w:t>
      </w:r>
      <w:proofErr w:type="spellStart"/>
      <w:r>
        <w:rPr>
          <w:rFonts w:eastAsia="Times New Roman"/>
          <w:szCs w:val="24"/>
        </w:rPr>
        <w:t>Καραθανασόπουλε</w:t>
      </w:r>
      <w:proofErr w:type="spellEnd"/>
      <w:r>
        <w:rPr>
          <w:rFonts w:eastAsia="Times New Roman"/>
          <w:szCs w:val="24"/>
        </w:rPr>
        <w:t>.</w:t>
      </w:r>
    </w:p>
    <w:p w14:paraId="3A310730"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Ανεξάρτητα των επιδιώξεων της πρότασης μομφής-δυσπιστίας από τη </w:t>
      </w:r>
      <w:r w:rsidRPr="002D594B">
        <w:rPr>
          <w:rFonts w:eastAsia="Times New Roman"/>
          <w:szCs w:val="24"/>
        </w:rPr>
        <w:t>Νέα Δημοκρατία</w:t>
      </w:r>
      <w:r>
        <w:rPr>
          <w:rFonts w:eastAsia="Times New Roman"/>
          <w:szCs w:val="24"/>
        </w:rPr>
        <w:t xml:space="preserve"> και των παιχνιδιών των υπολοίπων κομμάτων και όσον αφορά εδώ τη συζήτηση για το π</w:t>
      </w:r>
      <w:r>
        <w:rPr>
          <w:rFonts w:eastAsia="Times New Roman"/>
          <w:szCs w:val="24"/>
        </w:rPr>
        <w:t xml:space="preserve">ώς θα οργανωθεί και όλα αυτά, εμείς θα θέλαμε να θέσουμε το εξής ζήτημα: Κατ’ αρχάς </w:t>
      </w:r>
      <w:r w:rsidRPr="002D594B">
        <w:rPr>
          <w:rFonts w:eastAsia="Times New Roman"/>
          <w:szCs w:val="24"/>
        </w:rPr>
        <w:t>πρέπει να</w:t>
      </w:r>
      <w:r>
        <w:rPr>
          <w:rFonts w:eastAsia="Times New Roman"/>
          <w:szCs w:val="24"/>
        </w:rPr>
        <w:t xml:space="preserve"> ακολουθήσουμε την πεπατημένη προηγούμενων συζητήσεων που έχουν γίνει σε αντίστοιχες περιπτώσεις, όπου μετά τους δύο πρώτους εισηγητές από το κόμμα που καταθέτει τ</w:t>
      </w:r>
      <w:r>
        <w:rPr>
          <w:rFonts w:eastAsia="Times New Roman"/>
          <w:szCs w:val="24"/>
        </w:rPr>
        <w:t>ην πρόταση μομφής</w:t>
      </w:r>
      <w:r>
        <w:rPr>
          <w:rFonts w:eastAsia="Times New Roman"/>
          <w:szCs w:val="24"/>
        </w:rPr>
        <w:t>,</w:t>
      </w:r>
      <w:r>
        <w:rPr>
          <w:rFonts w:eastAsia="Times New Roman"/>
          <w:szCs w:val="24"/>
        </w:rPr>
        <w:t xml:space="preserve"> υπάρχει ένας κύκλος, ο πρώτος κύκλος ομιλητών</w:t>
      </w:r>
      <w:r>
        <w:rPr>
          <w:rFonts w:eastAsia="Times New Roman"/>
          <w:szCs w:val="24"/>
        </w:rPr>
        <w:t>,</w:t>
      </w:r>
      <w:r>
        <w:rPr>
          <w:rFonts w:eastAsia="Times New Roman"/>
          <w:szCs w:val="24"/>
        </w:rPr>
        <w:t xml:space="preserve"> που μιλάει ένας από κάθε κόμμα, </w:t>
      </w:r>
      <w:r w:rsidRPr="002D594B">
        <w:rPr>
          <w:rFonts w:eastAsia="Times New Roman"/>
          <w:szCs w:val="24"/>
        </w:rPr>
        <w:t>ο οποίος</w:t>
      </w:r>
      <w:r>
        <w:rPr>
          <w:rFonts w:eastAsia="Times New Roman"/>
          <w:szCs w:val="24"/>
        </w:rPr>
        <w:t xml:space="preserve"> έχει και μεγαλύτερη ευχέρεια χρόνου</w:t>
      </w:r>
      <w:r>
        <w:rPr>
          <w:rFonts w:eastAsia="Times New Roman"/>
          <w:szCs w:val="24"/>
        </w:rPr>
        <w:t>,</w:t>
      </w:r>
      <w:r>
        <w:rPr>
          <w:rFonts w:eastAsia="Times New Roman"/>
          <w:szCs w:val="24"/>
        </w:rPr>
        <w:t xml:space="preserve"> για να μπορέσει να εκθέσει ολοκληρωμένα τις απόψεις του κόμματος. Και να μη μπούμε σε </w:t>
      </w:r>
      <w:proofErr w:type="spellStart"/>
      <w:r>
        <w:rPr>
          <w:rFonts w:eastAsia="Times New Roman"/>
          <w:szCs w:val="24"/>
        </w:rPr>
        <w:t>επτάλεπτους</w:t>
      </w:r>
      <w:proofErr w:type="spellEnd"/>
      <w:r>
        <w:rPr>
          <w:rFonts w:eastAsia="Times New Roman"/>
          <w:szCs w:val="24"/>
        </w:rPr>
        <w:t xml:space="preserve"> κύκλους, όπως είπατε εσείς, των δεκαπέντε ομιλητών. </w:t>
      </w:r>
    </w:p>
    <w:p w14:paraId="3A310731"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Άρα θεωρούμε ότι </w:t>
      </w:r>
      <w:r w:rsidRPr="002D594B">
        <w:rPr>
          <w:rFonts w:eastAsia="Times New Roman"/>
          <w:szCs w:val="24"/>
        </w:rPr>
        <w:t>πρέπει να</w:t>
      </w:r>
      <w:r>
        <w:rPr>
          <w:rFonts w:eastAsia="Times New Roman"/>
          <w:szCs w:val="24"/>
        </w:rPr>
        <w:t xml:space="preserve"> γίνει αυτός ο πρώτος κύκλος, να ακολουθήσει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ο εκπρόσωπος του </w:t>
      </w:r>
      <w:r w:rsidRPr="002D594B">
        <w:rPr>
          <w:rFonts w:eastAsia="Times New Roman"/>
          <w:szCs w:val="24"/>
        </w:rPr>
        <w:t>ΣΥΡΙΖΑ</w:t>
      </w:r>
      <w:r>
        <w:rPr>
          <w:rFonts w:eastAsia="Times New Roman"/>
          <w:szCs w:val="24"/>
        </w:rPr>
        <w:t>,</w:t>
      </w:r>
      <w:r>
        <w:rPr>
          <w:rFonts w:eastAsia="Times New Roman"/>
          <w:szCs w:val="24"/>
        </w:rPr>
        <w:t xml:space="preserve"> της Δημοκρατικής Συμπαράταξης και των υπολοίπων κομμάτων με δεκαπέντε λεπτά χρόνο ομιλίας, για να μπορούν να εκθέσουν ολοκληρωμένα την εκτίμηση του κόμματος απέναντι στην πρόταση δυσπιστίας και να μην περιοριστεί αυτή η δυνατότητα. Και μετά να ακολουθήσου</w:t>
      </w:r>
      <w:r>
        <w:rPr>
          <w:rFonts w:eastAsia="Times New Roman"/>
          <w:szCs w:val="24"/>
        </w:rPr>
        <w:t xml:space="preserve">ν οι κύκλοι, με </w:t>
      </w:r>
      <w:r>
        <w:rPr>
          <w:rFonts w:eastAsia="Times New Roman"/>
          <w:szCs w:val="24"/>
        </w:rPr>
        <w:lastRenderedPageBreak/>
        <w:t>βάση την αναλογία που είπατε και εσείς, των ομιλητών που θα γραφτούν με το σύστημα της ηλεκτρονικής εγγραφής.</w:t>
      </w:r>
    </w:p>
    <w:p w14:paraId="3A310732"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Για τη λήξη τι λέτε, κύριε συνάδελφε;</w:t>
      </w:r>
    </w:p>
    <w:p w14:paraId="3A310733"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Δεν θα μπούμε τώρα σε αυτά τα ζητήματα. Εμείς θ</w:t>
      </w:r>
      <w:r>
        <w:rPr>
          <w:rFonts w:eastAsia="Times New Roman"/>
          <w:szCs w:val="24"/>
        </w:rPr>
        <w:t>έλουμε να υπάρχει ένας χρόνος. Έτσι και αλλιώς ως κόμμα δεν θα συμμετέχουμε σε αυτό το παιχνίδι του αποπροσανατολισμού. Από εκεί και πέρα κανονίστε εσείς πώς μπορείτε να κανονίσετε καλύτερα τον χρόνο. Εμάς αυτό που μας ενδιαφέρει</w:t>
      </w:r>
      <w:r>
        <w:rPr>
          <w:rFonts w:eastAsia="Times New Roman"/>
          <w:szCs w:val="24"/>
        </w:rPr>
        <w:t>,</w:t>
      </w:r>
      <w:r>
        <w:rPr>
          <w:rFonts w:eastAsia="Times New Roman"/>
          <w:szCs w:val="24"/>
        </w:rPr>
        <w:t xml:space="preserve"> είναι να μπορέσουν να εκθ</w:t>
      </w:r>
      <w:r>
        <w:rPr>
          <w:rFonts w:eastAsia="Times New Roman"/>
          <w:szCs w:val="24"/>
        </w:rPr>
        <w:t>έσουν οι εισηγητές των κομμάτων συνολικά την άποψή τους και να υπάρχει αυτή η δυνατότητα.</w:t>
      </w:r>
    </w:p>
    <w:p w14:paraId="3A310734" w14:textId="77777777" w:rsidR="00E66DFC" w:rsidRDefault="00CE19B2">
      <w:pPr>
        <w:tabs>
          <w:tab w:val="left" w:pos="3873"/>
        </w:tabs>
        <w:spacing w:after="0" w:line="600" w:lineRule="auto"/>
        <w:ind w:firstLine="720"/>
        <w:jc w:val="both"/>
        <w:rPr>
          <w:rFonts w:eastAsia="Times New Roman"/>
          <w:szCs w:val="24"/>
        </w:rPr>
      </w:pPr>
      <w:r w:rsidRPr="00387A84">
        <w:rPr>
          <w:rFonts w:eastAsia="Times New Roman"/>
          <w:b/>
          <w:szCs w:val="24"/>
        </w:rPr>
        <w:t xml:space="preserve">ΠΡΟΕΔΡΟΣ (Νικόλαος </w:t>
      </w:r>
      <w:proofErr w:type="spellStart"/>
      <w:r w:rsidRPr="00387A84">
        <w:rPr>
          <w:rFonts w:eastAsia="Times New Roman"/>
          <w:b/>
          <w:szCs w:val="24"/>
        </w:rPr>
        <w:t>Βούτσης</w:t>
      </w:r>
      <w:proofErr w:type="spellEnd"/>
      <w:r w:rsidRPr="00387A84">
        <w:rPr>
          <w:rFonts w:eastAsia="Times New Roman"/>
          <w:b/>
          <w:szCs w:val="24"/>
        </w:rPr>
        <w:t>):</w:t>
      </w:r>
      <w:r>
        <w:rPr>
          <w:rFonts w:eastAsia="Times New Roman"/>
          <w:szCs w:val="24"/>
        </w:rPr>
        <w:t xml:space="preserve"> </w:t>
      </w:r>
      <w:r w:rsidRPr="00387A84">
        <w:rPr>
          <w:rFonts w:eastAsia="Times New Roman"/>
          <w:szCs w:val="24"/>
        </w:rPr>
        <w:t>Κυρίες και κύριοι συνάδελφοι,</w:t>
      </w:r>
      <w:r>
        <w:rPr>
          <w:rFonts w:eastAsia="Times New Roman"/>
          <w:szCs w:val="24"/>
        </w:rPr>
        <w:t xml:space="preserve"> το ζήτημα που έθεσε ο κ. </w:t>
      </w:r>
      <w:proofErr w:type="spellStart"/>
      <w:r>
        <w:rPr>
          <w:rFonts w:eastAsia="Times New Roman"/>
          <w:szCs w:val="24"/>
        </w:rPr>
        <w:t>Καραθανασόπουλος</w:t>
      </w:r>
      <w:proofErr w:type="spellEnd"/>
      <w:r>
        <w:rPr>
          <w:rFonts w:eastAsia="Times New Roman"/>
          <w:szCs w:val="24"/>
        </w:rPr>
        <w:t>, εφόσον θα μιλήσουν και οι Κοινοβουλευτικοί</w:t>
      </w:r>
      <w:r w:rsidRPr="00387A84">
        <w:rPr>
          <w:rFonts w:eastAsia="Times New Roman"/>
          <w:szCs w:val="24"/>
        </w:rPr>
        <w:t xml:space="preserve"> Εκπρόσωπο</w:t>
      </w:r>
      <w:r>
        <w:rPr>
          <w:rFonts w:eastAsia="Times New Roman"/>
          <w:szCs w:val="24"/>
        </w:rPr>
        <w:t>ι που θα έχο</w:t>
      </w:r>
      <w:r>
        <w:rPr>
          <w:rFonts w:eastAsia="Times New Roman"/>
          <w:szCs w:val="24"/>
        </w:rPr>
        <w:t xml:space="preserve">υν ακριβώς αυτόν τον χρόνο που είπε, ίσως </w:t>
      </w:r>
      <w:proofErr w:type="spellStart"/>
      <w:r>
        <w:rPr>
          <w:rFonts w:eastAsia="Times New Roman"/>
          <w:szCs w:val="24"/>
        </w:rPr>
        <w:t>παρέλκει</w:t>
      </w:r>
      <w:proofErr w:type="spellEnd"/>
      <w:r>
        <w:rPr>
          <w:rFonts w:eastAsia="Times New Roman"/>
          <w:szCs w:val="24"/>
        </w:rPr>
        <w:t>. Δεν ετέθη στη Διάσκεψη των Προέδρων. Να το εξετάσουμε. Δεν έχω καμμία ιδιαίτερη αντίθεση πάνω σε αυτό το πράγμα να γίνει. Να το κάνουμε.</w:t>
      </w:r>
    </w:p>
    <w:p w14:paraId="3A310735"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ΝΙΚΟΛΑΟΣ ΚΑΡΑΘΑΝΑΣΟΠΟΥΛΟΣ: </w:t>
      </w:r>
      <w:r w:rsidRPr="00387A84">
        <w:rPr>
          <w:rFonts w:eastAsia="Times New Roman"/>
          <w:szCs w:val="24"/>
        </w:rPr>
        <w:t>Κύριε Πρόεδρε,</w:t>
      </w:r>
      <w:r>
        <w:rPr>
          <w:rFonts w:eastAsia="Times New Roman"/>
          <w:szCs w:val="24"/>
        </w:rPr>
        <w:t xml:space="preserve"> για επιβεβαίωση να πω ότι</w:t>
      </w:r>
      <w:r>
        <w:rPr>
          <w:rFonts w:eastAsia="Times New Roman"/>
          <w:szCs w:val="24"/>
        </w:rPr>
        <w:t xml:space="preserve"> στην πρόταση μομφής που είχε καταθέσει ο </w:t>
      </w:r>
      <w:r w:rsidRPr="00387A84">
        <w:rPr>
          <w:rFonts w:eastAsia="Times New Roman"/>
          <w:szCs w:val="24"/>
        </w:rPr>
        <w:t>ΣΥΡΙΖΑ</w:t>
      </w:r>
      <w:r>
        <w:rPr>
          <w:rFonts w:eastAsia="Times New Roman"/>
          <w:szCs w:val="24"/>
        </w:rPr>
        <w:t xml:space="preserve"> απέναντι στην </w:t>
      </w:r>
      <w:r>
        <w:rPr>
          <w:rFonts w:eastAsia="Times New Roman"/>
          <w:szCs w:val="24"/>
        </w:rPr>
        <w:t>κ</w:t>
      </w:r>
      <w:r w:rsidRPr="00387A84">
        <w:rPr>
          <w:rFonts w:eastAsia="Times New Roman"/>
          <w:szCs w:val="24"/>
        </w:rPr>
        <w:t>υβέρνηση</w:t>
      </w:r>
      <w:r>
        <w:rPr>
          <w:rFonts w:eastAsia="Times New Roman"/>
          <w:szCs w:val="24"/>
        </w:rPr>
        <w:t xml:space="preserve"> </w:t>
      </w:r>
      <w:r w:rsidRPr="00387A84">
        <w:rPr>
          <w:rFonts w:eastAsia="Times New Roman"/>
          <w:szCs w:val="24"/>
        </w:rPr>
        <w:t>Νέας Δημοκρατίας</w:t>
      </w:r>
      <w:r>
        <w:rPr>
          <w:rFonts w:eastAsia="Times New Roman"/>
          <w:szCs w:val="24"/>
        </w:rPr>
        <w:t xml:space="preserve"> και ΠΑΣΟΚ</w:t>
      </w:r>
      <w:r>
        <w:rPr>
          <w:rFonts w:eastAsia="Times New Roman"/>
          <w:szCs w:val="24"/>
        </w:rPr>
        <w:t>,</w:t>
      </w:r>
      <w:r>
        <w:rPr>
          <w:rFonts w:eastAsia="Times New Roman"/>
          <w:szCs w:val="24"/>
        </w:rPr>
        <w:t xml:space="preserve"> είχε ακολουθηθεί ακριβώς αυτή η διαδικασία</w:t>
      </w:r>
      <w:r>
        <w:rPr>
          <w:rFonts w:eastAsia="Times New Roman"/>
          <w:szCs w:val="24"/>
        </w:rPr>
        <w:t>.</w:t>
      </w:r>
      <w:r>
        <w:rPr>
          <w:rFonts w:eastAsia="Times New Roman"/>
          <w:szCs w:val="24"/>
        </w:rPr>
        <w:t xml:space="preserve"> Μετά τους δύο πρώτους ομιλητές από τον </w:t>
      </w:r>
      <w:r w:rsidRPr="00387A84">
        <w:rPr>
          <w:rFonts w:eastAsia="Times New Roman"/>
          <w:szCs w:val="24"/>
        </w:rPr>
        <w:t>ΣΥΡΙΖΑ</w:t>
      </w:r>
      <w:r>
        <w:rPr>
          <w:rFonts w:eastAsia="Times New Roman"/>
          <w:szCs w:val="24"/>
        </w:rPr>
        <w:t xml:space="preserve"> υπήρχε ένας κύκλος κατά προτεραιότητα οχτώ Βουλευτών που μπόρεσαν</w:t>
      </w:r>
      <w:r>
        <w:rPr>
          <w:rFonts w:eastAsia="Times New Roman"/>
          <w:szCs w:val="24"/>
        </w:rPr>
        <w:t xml:space="preserve"> και εξέθεσαν συνολικά τις απόψεις του </w:t>
      </w:r>
      <w:r>
        <w:rPr>
          <w:rFonts w:eastAsia="Times New Roman"/>
          <w:szCs w:val="24"/>
        </w:rPr>
        <w:lastRenderedPageBreak/>
        <w:t>κόμματος. Άρα λέω να ακολουθήσουμε αυτή τη διαδικασία τουλάχιστον για τους κατά προτεραιότητα εισηγητές.</w:t>
      </w:r>
    </w:p>
    <w:p w14:paraId="3A310736" w14:textId="77777777" w:rsidR="00E66DFC" w:rsidRDefault="00CE19B2">
      <w:pPr>
        <w:tabs>
          <w:tab w:val="left" w:pos="3873"/>
        </w:tabs>
        <w:spacing w:after="0" w:line="600" w:lineRule="auto"/>
        <w:ind w:firstLine="720"/>
        <w:jc w:val="both"/>
        <w:rPr>
          <w:rFonts w:eastAsia="Times New Roman"/>
          <w:szCs w:val="24"/>
        </w:rPr>
      </w:pPr>
      <w:r w:rsidRPr="00387A84">
        <w:rPr>
          <w:rFonts w:eastAsia="Times New Roman"/>
          <w:b/>
          <w:szCs w:val="24"/>
        </w:rPr>
        <w:t xml:space="preserve">ΠΡΟΕΔΡΟΣ (Νικόλαος </w:t>
      </w:r>
      <w:proofErr w:type="spellStart"/>
      <w:r w:rsidRPr="00387A84">
        <w:rPr>
          <w:rFonts w:eastAsia="Times New Roman"/>
          <w:b/>
          <w:szCs w:val="24"/>
        </w:rPr>
        <w:t>Βούτσης</w:t>
      </w:r>
      <w:proofErr w:type="spellEnd"/>
      <w:r w:rsidRPr="00387A84">
        <w:rPr>
          <w:rFonts w:eastAsia="Times New Roman"/>
          <w:b/>
          <w:szCs w:val="24"/>
        </w:rPr>
        <w:t>):</w:t>
      </w:r>
      <w:r>
        <w:rPr>
          <w:rFonts w:eastAsia="Times New Roman"/>
          <w:szCs w:val="24"/>
        </w:rPr>
        <w:t xml:space="preserve"> Δεν υπάρχει αντίρρηση επ' αυτού.  </w:t>
      </w:r>
    </w:p>
    <w:p w14:paraId="3A310737"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στα υπόλοιπα, στις απόψεις </w:t>
      </w:r>
      <w:r w:rsidRPr="00A16A52">
        <w:rPr>
          <w:rFonts w:eastAsia="Times New Roman"/>
          <w:szCs w:val="24"/>
        </w:rPr>
        <w:t>οι ο</w:t>
      </w:r>
      <w:r w:rsidRPr="00A16A52">
        <w:rPr>
          <w:rFonts w:eastAsia="Times New Roman"/>
          <w:szCs w:val="24"/>
        </w:rPr>
        <w:t>ποίες</w:t>
      </w:r>
      <w:r>
        <w:rPr>
          <w:rFonts w:eastAsia="Times New Roman" w:cs="Times New Roman"/>
          <w:szCs w:val="24"/>
        </w:rPr>
        <w:t xml:space="preserve"> ακούστηκαν. Είναι σαφές ότι θα υπάρξει άπλα στη συζήτηση αυτή. Και έτσι </w:t>
      </w:r>
      <w:r w:rsidRPr="00E57B5A">
        <w:rPr>
          <w:rFonts w:eastAsia="Times New Roman" w:cs="Times New Roman"/>
          <w:szCs w:val="24"/>
        </w:rPr>
        <w:t>πρέπει να</w:t>
      </w:r>
      <w:r>
        <w:rPr>
          <w:rFonts w:eastAsia="Times New Roman" w:cs="Times New Roman"/>
          <w:szCs w:val="24"/>
        </w:rPr>
        <w:t xml:space="preserve"> γίνει. Το οικείο άρθρο του Κανονισμού λέει για συζήτηση μέχρι τρεις μέρες. Άρα δεν υπάρχει καμμία διάθεση ούτε –</w:t>
      </w:r>
      <w:r w:rsidRPr="001878DA">
        <w:rPr>
          <w:rFonts w:eastAsia="Times New Roman" w:cs="Times New Roman"/>
          <w:szCs w:val="24"/>
        </w:rPr>
        <w:t>νομίζω</w:t>
      </w:r>
      <w:r>
        <w:rPr>
          <w:rFonts w:eastAsia="Times New Roman" w:cs="Times New Roman"/>
          <w:szCs w:val="24"/>
        </w:rPr>
        <w:t xml:space="preserve">- διάσταση απόψεων </w:t>
      </w:r>
      <w:r>
        <w:rPr>
          <w:rFonts w:eastAsia="Times New Roman"/>
          <w:szCs w:val="24"/>
        </w:rPr>
        <w:t>επ' α</w:t>
      </w:r>
      <w:r>
        <w:rPr>
          <w:rFonts w:eastAsia="Times New Roman" w:cs="Times New Roman"/>
          <w:szCs w:val="24"/>
        </w:rPr>
        <w:t>υτού</w:t>
      </w:r>
      <w:r>
        <w:rPr>
          <w:rFonts w:eastAsia="Times New Roman" w:cs="Times New Roman"/>
          <w:szCs w:val="24"/>
        </w:rPr>
        <w:t>,</w:t>
      </w:r>
      <w:r>
        <w:rPr>
          <w:rFonts w:eastAsia="Times New Roman" w:cs="Times New Roman"/>
          <w:szCs w:val="24"/>
        </w:rPr>
        <w:t xml:space="preserve"> για το κατά πόσο </w:t>
      </w:r>
      <w:r w:rsidRPr="00224BE3">
        <w:rPr>
          <w:rFonts w:eastAsia="Times New Roman" w:cs="Times New Roman"/>
          <w:szCs w:val="24"/>
        </w:rPr>
        <w:t>μπορεί να</w:t>
      </w:r>
      <w:r>
        <w:rPr>
          <w:rFonts w:eastAsia="Times New Roman" w:cs="Times New Roman"/>
          <w:szCs w:val="24"/>
        </w:rPr>
        <w:t xml:space="preserve"> κρατηθεί αυτή η συζήτηση.</w:t>
      </w:r>
    </w:p>
    <w:p w14:paraId="3A310738"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Ως προς τις ώρες που θα </w:t>
      </w:r>
      <w:r w:rsidRPr="00224BE3">
        <w:rPr>
          <w:rFonts w:eastAsia="Times New Roman" w:cs="Times New Roman"/>
          <w:szCs w:val="24"/>
        </w:rPr>
        <w:t>μπορεί να</w:t>
      </w:r>
      <w:r>
        <w:rPr>
          <w:rFonts w:eastAsia="Times New Roman" w:cs="Times New Roman"/>
          <w:szCs w:val="24"/>
        </w:rPr>
        <w:t xml:space="preserve"> γίνει αυτή η συζήτηση, θα μπορούσε να ήταν και μέχρι 1.00΄ ή 2.00΄ τ</w:t>
      </w:r>
      <w:r>
        <w:rPr>
          <w:rFonts w:eastAsia="Times New Roman" w:cs="Times New Roman"/>
          <w:szCs w:val="24"/>
        </w:rPr>
        <w:t>α μεσάνυχτα</w:t>
      </w:r>
      <w:r>
        <w:rPr>
          <w:rFonts w:eastAsia="Times New Roman" w:cs="Times New Roman"/>
          <w:szCs w:val="24"/>
        </w:rPr>
        <w:t xml:space="preserve"> και σήμερα και αύριο. Δεν υπάρχει θέμα. Δεν θα οριστούν οι ώρες που συζητάει η </w:t>
      </w:r>
      <w:r w:rsidRPr="00840C4C">
        <w:rPr>
          <w:rFonts w:eastAsia="Times New Roman" w:cs="Times New Roman"/>
          <w:szCs w:val="24"/>
        </w:rPr>
        <w:t>Βουλή</w:t>
      </w:r>
      <w:r>
        <w:rPr>
          <w:rFonts w:eastAsia="Times New Roman" w:cs="Times New Roman"/>
          <w:szCs w:val="24"/>
        </w:rPr>
        <w:t>,</w:t>
      </w:r>
      <w:r>
        <w:rPr>
          <w:rFonts w:eastAsia="Times New Roman" w:cs="Times New Roman"/>
          <w:szCs w:val="24"/>
        </w:rPr>
        <w:t xml:space="preserve"> από το πώς κάθε κόμμ</w:t>
      </w:r>
      <w:r>
        <w:rPr>
          <w:rFonts w:eastAsia="Times New Roman" w:cs="Times New Roman"/>
          <w:szCs w:val="24"/>
        </w:rPr>
        <w:t>α</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έχει τις αντίστοιχες κινητοποιήσεις ή οτιδήποτε άλλο. </w:t>
      </w:r>
      <w:r>
        <w:rPr>
          <w:rFonts w:eastAsia="Times New Roman" w:cs="Times New Roman"/>
          <w:szCs w:val="24"/>
        </w:rPr>
        <w:t>Έχουμε την άνεση και την δυνατότητα</w:t>
      </w:r>
      <w:r>
        <w:rPr>
          <w:rFonts w:eastAsia="Times New Roman" w:cs="Times New Roman"/>
          <w:szCs w:val="24"/>
        </w:rPr>
        <w:t xml:space="preserve"> </w:t>
      </w:r>
      <w:r>
        <w:rPr>
          <w:rFonts w:eastAsia="Times New Roman" w:cs="Times New Roman"/>
          <w:szCs w:val="24"/>
        </w:rPr>
        <w:t>να δώσουμε ικανό χρόνο ομιλίας σε</w:t>
      </w:r>
      <w:r>
        <w:rPr>
          <w:rFonts w:eastAsia="Times New Roman" w:cs="Times New Roman"/>
          <w:szCs w:val="24"/>
        </w:rPr>
        <w:t xml:space="preserve"> όλο</w:t>
      </w:r>
      <w:r>
        <w:rPr>
          <w:rFonts w:eastAsia="Times New Roman" w:cs="Times New Roman"/>
          <w:szCs w:val="24"/>
        </w:rPr>
        <w:t>υς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ομιλητές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ους</w:t>
      </w:r>
      <w:r>
        <w:rPr>
          <w:rFonts w:eastAsia="Times New Roman" w:cs="Times New Roman"/>
          <w:szCs w:val="24"/>
        </w:rPr>
        <w:t xml:space="preserve"> οποί</w:t>
      </w:r>
      <w:r>
        <w:rPr>
          <w:rFonts w:eastAsia="Times New Roman" w:cs="Times New Roman"/>
          <w:szCs w:val="24"/>
        </w:rPr>
        <w:t>ους</w:t>
      </w:r>
      <w:r>
        <w:rPr>
          <w:rFonts w:eastAsia="Times New Roman" w:cs="Times New Roman"/>
          <w:szCs w:val="24"/>
        </w:rPr>
        <w:t xml:space="preserve"> η ίδια η </w:t>
      </w:r>
      <w:r w:rsidRPr="00840C4C">
        <w:rPr>
          <w:rFonts w:eastAsia="Times New Roman" w:cs="Times New Roman"/>
          <w:szCs w:val="24"/>
        </w:rPr>
        <w:t>Βουλή</w:t>
      </w:r>
      <w:r>
        <w:rPr>
          <w:rFonts w:eastAsia="Times New Roman" w:cs="Times New Roman"/>
          <w:szCs w:val="24"/>
        </w:rPr>
        <w:t xml:space="preserve"> διά της πλειοψηφίας της θα αποφασίσει. Δεν θα αποκλειστεί κανείς.</w:t>
      </w:r>
    </w:p>
    <w:p w14:paraId="3A310739"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λην </w:t>
      </w:r>
      <w:r w:rsidRPr="00AC526C">
        <w:rPr>
          <w:rFonts w:eastAsia="Times New Roman" w:cs="Times New Roman"/>
          <w:szCs w:val="24"/>
        </w:rPr>
        <w:t>όμως</w:t>
      </w:r>
      <w:r>
        <w:rPr>
          <w:rFonts w:eastAsia="Times New Roman" w:cs="Times New Roman"/>
          <w:szCs w:val="24"/>
        </w:rPr>
        <w:t xml:space="preserve"> εγώ είπα κάτι και το είπα με καλή διάθεση. Βλέπω ότι ήσασταν προετοιμασμένοι εδώ για να σηκωθεί το θέμα και θα το σηκώσω και εγώ μέσα στη Αίθουσα, διότι στη Διάσκεψη των Προέδρων μίλησα διαφορετικά.</w:t>
      </w:r>
    </w:p>
    <w:p w14:paraId="3A31073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Σας είπα ότι είχα συνεννοηθεί με την Κυβέρνηση α</w:t>
      </w:r>
      <w:r>
        <w:rPr>
          <w:rFonts w:eastAsia="Times New Roman" w:cs="Times New Roman"/>
          <w:szCs w:val="24"/>
        </w:rPr>
        <w:t>ντί για τους τριάντα πέντε Υπουργούς ή Αναπληρωτές Υπουργούς ή Υφυπουργούς</w:t>
      </w:r>
      <w:r w:rsidRPr="00BD2F75">
        <w:rPr>
          <w:rFonts w:eastAsia="Times New Roman" w:cs="Times New Roman"/>
          <w:szCs w:val="24"/>
        </w:rPr>
        <w:t>,</w:t>
      </w:r>
      <w:r>
        <w:rPr>
          <w:rFonts w:eastAsia="Times New Roman" w:cs="Times New Roman"/>
          <w:szCs w:val="24"/>
        </w:rPr>
        <w:t xml:space="preserve"> που συνήθως κατά μέσο όρο σε όλες αυτές τις συζητήσεις που αναφερθήκατε είχαν πάρει τον λόγο </w:t>
      </w:r>
      <w:r>
        <w:rPr>
          <w:rFonts w:eastAsia="Times New Roman" w:cs="Times New Roman"/>
          <w:szCs w:val="24"/>
        </w:rPr>
        <w:t>-</w:t>
      </w:r>
      <w:r>
        <w:rPr>
          <w:rFonts w:eastAsia="Times New Roman" w:cs="Times New Roman"/>
          <w:szCs w:val="24"/>
        </w:rPr>
        <w:t xml:space="preserve">είτε από πλευράς αυτής της Κυβέρνησης -εννοώ στις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t>δ</w:t>
      </w:r>
      <w:r>
        <w:rPr>
          <w:rFonts w:eastAsia="Times New Roman" w:cs="Times New Roman"/>
          <w:szCs w:val="24"/>
        </w:rPr>
        <w:t>ηλώσεις- είτε από πλ</w:t>
      </w:r>
      <w:r>
        <w:rPr>
          <w:rFonts w:eastAsia="Times New Roman" w:cs="Times New Roman"/>
          <w:szCs w:val="24"/>
        </w:rPr>
        <w:t xml:space="preserve">ευράς της παρελθούσας </w:t>
      </w:r>
      <w:r>
        <w:rPr>
          <w:rFonts w:eastAsia="Times New Roman" w:cs="Times New Roman"/>
          <w:szCs w:val="24"/>
        </w:rPr>
        <w:t>κ</w:t>
      </w:r>
      <w:r>
        <w:rPr>
          <w:rFonts w:eastAsia="Times New Roman" w:cs="Times New Roman"/>
          <w:szCs w:val="24"/>
        </w:rPr>
        <w:t>υβέρνησης</w:t>
      </w:r>
      <w:r>
        <w:rPr>
          <w:rFonts w:eastAsia="Times New Roman" w:cs="Times New Roman"/>
          <w:szCs w:val="24"/>
        </w:rPr>
        <w:t>-</w:t>
      </w:r>
      <w:r>
        <w:rPr>
          <w:rFonts w:eastAsia="Times New Roman" w:cs="Times New Roman"/>
          <w:szCs w:val="24"/>
        </w:rPr>
        <w:t xml:space="preserve"> να είναι δώδεκα, δεκατρείς, δεκαπέντε Υπουργοί μέσα στο πλαίσιο μιας γενικότερης οικονομίας της συζήτησης.</w:t>
      </w:r>
    </w:p>
    <w:p w14:paraId="3A31073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Επίσης υπήρχε πολύ καλή διάθεση -και χρεώνομαι εγώ προσωπικά αυτή την πρόταση- διότι αρκετοί συνάδελφοι από όλα τα </w:t>
      </w:r>
      <w:r>
        <w:rPr>
          <w:rFonts w:eastAsia="Times New Roman" w:cs="Times New Roman"/>
          <w:szCs w:val="24"/>
        </w:rPr>
        <w:t>κ</w:t>
      </w:r>
      <w:r>
        <w:rPr>
          <w:rFonts w:eastAsia="Times New Roman" w:cs="Times New Roman"/>
          <w:szCs w:val="24"/>
        </w:rPr>
        <w:t>όμματα -και βεβαίως δεν θα πω κανένα όνομα- μου το συνέστησαν, επειδή είναι Σάββατο το απόγευμα</w:t>
      </w:r>
      <w:r>
        <w:rPr>
          <w:rFonts w:eastAsia="Times New Roman" w:cs="Times New Roman"/>
          <w:szCs w:val="24"/>
        </w:rPr>
        <w:t>,</w:t>
      </w:r>
      <w:r>
        <w:rPr>
          <w:rFonts w:eastAsia="Times New Roman" w:cs="Times New Roman"/>
          <w:szCs w:val="24"/>
        </w:rPr>
        <w:t xml:space="preserve"> να μπορούν να πάνε ή με αεροπλάνο ή με οποιοδήποτε άλλο μέσο στις </w:t>
      </w:r>
      <w:r>
        <w:rPr>
          <w:rFonts w:eastAsia="Times New Roman" w:cs="Times New Roman"/>
          <w:szCs w:val="24"/>
        </w:rPr>
        <w:t>π</w:t>
      </w:r>
      <w:r>
        <w:rPr>
          <w:rFonts w:eastAsia="Times New Roman" w:cs="Times New Roman"/>
          <w:szCs w:val="24"/>
        </w:rPr>
        <w:t xml:space="preserve">εριφέρειες τους. </w:t>
      </w:r>
    </w:p>
    <w:p w14:paraId="3A31073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w:t>
      </w:r>
      <w:r>
        <w:rPr>
          <w:rFonts w:eastAsia="Times New Roman" w:cs="Times New Roman"/>
          <w:szCs w:val="24"/>
        </w:rPr>
        <w:t xml:space="preserve">Ποιος το είπε αυτό; </w:t>
      </w:r>
    </w:p>
    <w:p w14:paraId="3A31073D"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w:t>
      </w:r>
      <w:r>
        <w:rPr>
          <w:rFonts w:eastAsia="Times New Roman" w:cs="Times New Roman"/>
          <w:szCs w:val="24"/>
        </w:rPr>
        <w:t xml:space="preserve"> Νέας Δημοκρατίας)</w:t>
      </w:r>
    </w:p>
    <w:p w14:paraId="3A31073E" w14:textId="77777777" w:rsidR="00E66DFC" w:rsidRDefault="00CE19B2">
      <w:pPr>
        <w:spacing w:after="0"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Παρακαλώ πολύ! Πάνω σε αυτό το ζήτημα -είναι διαδικαστικό ζήτημα αυτό που συζητάμε- μην είστε τόσο απόλυτοι. Εντάξει; </w:t>
      </w:r>
    </w:p>
    <w:p w14:paraId="3A31073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τελευταίο το οποίο φοβάται αυτή η Κυβέρνηση και αυτή η Έδρα</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 xml:space="preserve">οι </w:t>
      </w:r>
      <w:r>
        <w:rPr>
          <w:rFonts w:eastAsia="Times New Roman" w:cs="Times New Roman"/>
          <w:szCs w:val="24"/>
        </w:rPr>
        <w:t xml:space="preserve">μαζικές κινητοποιήσεις. </w:t>
      </w:r>
    </w:p>
    <w:p w14:paraId="3A310740"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74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ξέρετε κάτι; Υπάρχει ένα προτέρημα, υπάρχει ένα </w:t>
      </w:r>
      <w:proofErr w:type="spellStart"/>
      <w:r>
        <w:rPr>
          <w:rFonts w:eastAsia="Times New Roman" w:cs="Times New Roman"/>
          <w:szCs w:val="24"/>
        </w:rPr>
        <w:t>πρόκριμα</w:t>
      </w:r>
      <w:proofErr w:type="spellEnd"/>
      <w:r>
        <w:rPr>
          <w:rFonts w:eastAsia="Times New Roman" w:cs="Times New Roman"/>
          <w:szCs w:val="24"/>
        </w:rPr>
        <w:t>, υπάρχει μια παράδοση και υπάρχει μια διαδρομή, διότι έχουμε συμμετάσχει επί πολλά χρόνια και δεν τις έχουμε δει ούτε πίσω α</w:t>
      </w:r>
      <w:r>
        <w:rPr>
          <w:rFonts w:eastAsia="Times New Roman" w:cs="Times New Roman"/>
          <w:szCs w:val="24"/>
        </w:rPr>
        <w:t>πό τζάμια ούτε -ας πούμε- απ’ έξω.</w:t>
      </w:r>
    </w:p>
    <w:p w14:paraId="3A310742"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74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Παρακαλώ πολύ, λοιπόν. Οι αιτιάσεις…</w:t>
      </w:r>
    </w:p>
    <w:p w14:paraId="3A310744" w14:textId="77777777" w:rsidR="00E66DFC" w:rsidRDefault="00CE19B2">
      <w:pPr>
        <w:spacing w:after="0" w:line="600" w:lineRule="auto"/>
        <w:ind w:firstLine="720"/>
        <w:jc w:val="both"/>
        <w:rPr>
          <w:rFonts w:eastAsia="Times New Roman"/>
          <w:szCs w:val="24"/>
        </w:rPr>
      </w:pPr>
      <w:r w:rsidRPr="00615DE7">
        <w:rPr>
          <w:rFonts w:eastAsia="Times New Roman"/>
          <w:b/>
          <w:bCs/>
          <w:szCs w:val="24"/>
        </w:rPr>
        <w:t xml:space="preserve">ΝΙΚΟΛΑΟΣ ΜΙΧΑΛΟΛΙΑΚΟΣ </w:t>
      </w:r>
      <w:r w:rsidRPr="00615DE7">
        <w:rPr>
          <w:rFonts w:eastAsia="Times New Roman"/>
          <w:b/>
          <w:szCs w:val="24"/>
        </w:rPr>
        <w:t>(Γενικός Γραμματέας του Λαϊκού Συνδέσμου</w:t>
      </w:r>
      <w:r>
        <w:rPr>
          <w:rFonts w:eastAsia="Times New Roman"/>
          <w:b/>
          <w:szCs w:val="24"/>
        </w:rPr>
        <w:t xml:space="preserve"> </w:t>
      </w:r>
      <w:r w:rsidRPr="00615DE7">
        <w:rPr>
          <w:rFonts w:eastAsia="Times New Roman"/>
          <w:b/>
          <w:szCs w:val="24"/>
        </w:rPr>
        <w:t>-</w:t>
      </w:r>
      <w:r>
        <w:rPr>
          <w:rFonts w:eastAsia="Times New Roman"/>
          <w:b/>
          <w:szCs w:val="24"/>
        </w:rPr>
        <w:t xml:space="preserve"> </w:t>
      </w:r>
      <w:r w:rsidRPr="00615DE7">
        <w:rPr>
          <w:rFonts w:eastAsia="Times New Roman"/>
          <w:b/>
          <w:szCs w:val="24"/>
        </w:rPr>
        <w:t>Χρυσή Αυγή):</w:t>
      </w:r>
      <w:r>
        <w:rPr>
          <w:rFonts w:eastAsia="Times New Roman"/>
          <w:b/>
          <w:szCs w:val="24"/>
        </w:rPr>
        <w:t xml:space="preserve"> </w:t>
      </w:r>
      <w:r w:rsidRPr="00BD2F75">
        <w:rPr>
          <w:rFonts w:eastAsia="Times New Roman"/>
          <w:szCs w:val="24"/>
        </w:rPr>
        <w:t xml:space="preserve">Στην </w:t>
      </w:r>
      <w:r>
        <w:rPr>
          <w:rFonts w:eastAsia="Times New Roman"/>
          <w:szCs w:val="24"/>
        </w:rPr>
        <w:t>π</w:t>
      </w:r>
      <w:r w:rsidRPr="00BD2F75">
        <w:rPr>
          <w:rFonts w:eastAsia="Times New Roman"/>
          <w:szCs w:val="24"/>
        </w:rPr>
        <w:t xml:space="preserve">λατεία </w:t>
      </w:r>
      <w:proofErr w:type="spellStart"/>
      <w:r w:rsidRPr="00BD2F75">
        <w:rPr>
          <w:rFonts w:eastAsia="Times New Roman"/>
          <w:szCs w:val="24"/>
        </w:rPr>
        <w:t>Ταχ</w:t>
      </w:r>
      <w:r>
        <w:rPr>
          <w:rFonts w:eastAsia="Times New Roman"/>
          <w:szCs w:val="24"/>
        </w:rPr>
        <w:t>ρί</w:t>
      </w:r>
      <w:r w:rsidRPr="00BD2F75">
        <w:rPr>
          <w:rFonts w:eastAsia="Times New Roman"/>
          <w:szCs w:val="24"/>
        </w:rPr>
        <w:t>ρ</w:t>
      </w:r>
      <w:proofErr w:type="spellEnd"/>
      <w:r w:rsidRPr="00BD2F75">
        <w:rPr>
          <w:rFonts w:eastAsia="Times New Roman"/>
          <w:szCs w:val="24"/>
        </w:rPr>
        <w:t>….</w:t>
      </w:r>
    </w:p>
    <w:p w14:paraId="3A310745" w14:textId="77777777" w:rsidR="00E66DFC" w:rsidRDefault="00CE19B2">
      <w:pPr>
        <w:spacing w:after="0" w:line="600" w:lineRule="auto"/>
        <w:ind w:firstLine="720"/>
        <w:jc w:val="both"/>
        <w:rPr>
          <w:rFonts w:eastAsia="Times New Roman"/>
          <w:szCs w:val="24"/>
        </w:rPr>
      </w:pPr>
      <w:r w:rsidRPr="00615DE7">
        <w:rPr>
          <w:rFonts w:eastAsia="Times New Roman"/>
          <w:b/>
          <w:szCs w:val="24"/>
        </w:rPr>
        <w:t xml:space="preserve">ΠΡΟΕΔΡΟΣ (Νικόλαος </w:t>
      </w:r>
      <w:proofErr w:type="spellStart"/>
      <w:r w:rsidRPr="00615DE7">
        <w:rPr>
          <w:rFonts w:eastAsia="Times New Roman"/>
          <w:b/>
          <w:szCs w:val="24"/>
        </w:rPr>
        <w:t>Βούτσης</w:t>
      </w:r>
      <w:proofErr w:type="spellEnd"/>
      <w:r w:rsidRPr="00615DE7">
        <w:rPr>
          <w:rFonts w:eastAsia="Times New Roman"/>
          <w:b/>
          <w:szCs w:val="24"/>
        </w:rPr>
        <w:t>):</w:t>
      </w:r>
      <w:r>
        <w:rPr>
          <w:rFonts w:eastAsia="Times New Roman"/>
          <w:b/>
          <w:szCs w:val="24"/>
        </w:rPr>
        <w:t xml:space="preserve"> </w:t>
      </w:r>
      <w:r>
        <w:rPr>
          <w:rFonts w:eastAsia="Times New Roman"/>
          <w:szCs w:val="24"/>
        </w:rPr>
        <w:t xml:space="preserve">Παρακαλώ πολύ, κύριε </w:t>
      </w:r>
      <w:proofErr w:type="spellStart"/>
      <w:r>
        <w:rPr>
          <w:rFonts w:eastAsia="Times New Roman"/>
          <w:szCs w:val="24"/>
        </w:rPr>
        <w:t>Μιχαλολιάκο</w:t>
      </w:r>
      <w:proofErr w:type="spellEnd"/>
      <w:r>
        <w:rPr>
          <w:rFonts w:eastAsia="Times New Roman"/>
          <w:szCs w:val="24"/>
        </w:rPr>
        <w:t xml:space="preserve">. Σας άκουσα με προσοχή. </w:t>
      </w:r>
    </w:p>
    <w:p w14:paraId="3A310746" w14:textId="77777777" w:rsidR="00E66DFC" w:rsidRDefault="00CE19B2">
      <w:pPr>
        <w:spacing w:after="0" w:line="600" w:lineRule="auto"/>
        <w:ind w:firstLine="720"/>
        <w:jc w:val="both"/>
        <w:rPr>
          <w:rFonts w:eastAsia="Times New Roman"/>
          <w:szCs w:val="24"/>
        </w:rPr>
      </w:pPr>
      <w:r>
        <w:rPr>
          <w:rFonts w:eastAsia="Times New Roman"/>
          <w:szCs w:val="24"/>
        </w:rPr>
        <w:t>Οι αιτιάσεις που αφορούν σε μαζικές κινητοποιήσεις, οι οποίες θα ξεκινήσουν αύριο με ομιλητή τον κ. Πατούλη - θα γίνουν</w:t>
      </w:r>
      <w:r w:rsidRPr="00CF1D5A">
        <w:rPr>
          <w:rFonts w:eastAsia="Times New Roman"/>
          <w:szCs w:val="24"/>
        </w:rPr>
        <w:t xml:space="preserve"> </w:t>
      </w:r>
      <w:r>
        <w:rPr>
          <w:rFonts w:eastAsia="Times New Roman"/>
          <w:szCs w:val="24"/>
        </w:rPr>
        <w:t>αύριο</w:t>
      </w:r>
      <w:r>
        <w:rPr>
          <w:rFonts w:eastAsia="Times New Roman"/>
          <w:szCs w:val="24"/>
        </w:rPr>
        <w:t>, την Παρασκευή. Εγώ δεν ήξερα καν για το Σάββατο. Εάν συγκαλεί κάποιο κό</w:t>
      </w:r>
      <w:r>
        <w:rPr>
          <w:rFonts w:eastAsia="Times New Roman"/>
          <w:szCs w:val="24"/>
        </w:rPr>
        <w:t xml:space="preserve">μμα για το Σάββατο δεν το ήξερα. Γι’ αυτό σας λέω ότι ήταν εντελώς καλοπροαίρετη η πρόταση. </w:t>
      </w:r>
    </w:p>
    <w:p w14:paraId="3A310747" w14:textId="77777777" w:rsidR="00E66DFC" w:rsidRDefault="00CE19B2">
      <w:pPr>
        <w:spacing w:after="0" w:line="600" w:lineRule="auto"/>
        <w:ind w:firstLine="720"/>
        <w:jc w:val="both"/>
        <w:rPr>
          <w:rFonts w:eastAsia="Times New Roman"/>
          <w:szCs w:val="24"/>
        </w:rPr>
      </w:pPr>
      <w:r>
        <w:rPr>
          <w:rFonts w:eastAsia="Times New Roman"/>
          <w:szCs w:val="24"/>
        </w:rPr>
        <w:t>Αύριο, λοιπόν, θα γίνει μια διαδήλωση. Θα συνεχιστεί και το Σάββατο; Δεν το γνωρίζω καν. Ας συνεχιστεί και το Σάββατο. Γίνονται πάρα πολλές τέτοιες εκδηλώσεις. Δεν</w:t>
      </w:r>
      <w:r>
        <w:rPr>
          <w:rFonts w:eastAsia="Times New Roman"/>
          <w:szCs w:val="24"/>
        </w:rPr>
        <w:t xml:space="preserve"> έχει κα</w:t>
      </w:r>
      <w:r>
        <w:rPr>
          <w:rFonts w:eastAsia="Times New Roman"/>
          <w:szCs w:val="24"/>
        </w:rPr>
        <w:t>μ</w:t>
      </w:r>
      <w:r>
        <w:rPr>
          <w:rFonts w:eastAsia="Times New Roman"/>
          <w:szCs w:val="24"/>
        </w:rPr>
        <w:t xml:space="preserve">μία σχέση η πρόταση την οποία κάνουμε με τις διαδηλώσεις. </w:t>
      </w:r>
    </w:p>
    <w:p w14:paraId="3A310748" w14:textId="77777777" w:rsidR="00E66DFC" w:rsidRDefault="00CE19B2">
      <w:pPr>
        <w:spacing w:after="0" w:line="600" w:lineRule="auto"/>
        <w:ind w:firstLine="720"/>
        <w:jc w:val="both"/>
        <w:rPr>
          <w:rFonts w:eastAsia="Times New Roman"/>
          <w:szCs w:val="24"/>
        </w:rPr>
      </w:pPr>
      <w:r>
        <w:rPr>
          <w:rFonts w:eastAsia="Times New Roman"/>
          <w:szCs w:val="24"/>
        </w:rPr>
        <w:t xml:space="preserve">Πλην, όμως, θέλουν από κάποιες πλευρές να στηθεί μια τέτοια επικοινωνιακή αντιπαράθεση. Δεν είναι τυχαίο πως εκπρόσωπος του κόμματός σας -είμαι ευθύς, </w:t>
      </w:r>
      <w:r>
        <w:rPr>
          <w:rFonts w:eastAsia="Times New Roman"/>
          <w:szCs w:val="24"/>
        </w:rPr>
        <w:lastRenderedPageBreak/>
        <w:t>κύριε Πρόεδρε- πήγε στους κοινοβουλευ</w:t>
      </w:r>
      <w:r>
        <w:rPr>
          <w:rFonts w:eastAsia="Times New Roman"/>
          <w:szCs w:val="24"/>
        </w:rPr>
        <w:t>τικούς συντάκτες μία ώρα πριν από την Διάσκεψη των Προέδρων, για να καταγγείλει αυτό το πράγμα. Είπαν πως ξέρουν ότι ο Πρόεδρος της Βουλής σκέφτεται για μέχρι το Σάββατο το μεσημέρι, διότι φοβούνται –εάν είναι δυνατόν!- τις διαδηλώσεις.</w:t>
      </w:r>
    </w:p>
    <w:p w14:paraId="3A310749" w14:textId="77777777" w:rsidR="00E66DFC" w:rsidRDefault="00CE19B2">
      <w:pPr>
        <w:spacing w:after="0" w:line="600" w:lineRule="auto"/>
        <w:ind w:firstLine="720"/>
        <w:jc w:val="both"/>
        <w:rPr>
          <w:rFonts w:eastAsia="Times New Roman"/>
          <w:szCs w:val="24"/>
        </w:rPr>
      </w:pPr>
      <w:r>
        <w:rPr>
          <w:rFonts w:eastAsia="Times New Roman"/>
          <w:szCs w:val="24"/>
        </w:rPr>
        <w:t>Θα παρακαλούσα, λοι</w:t>
      </w:r>
      <w:r>
        <w:rPr>
          <w:rFonts w:eastAsia="Times New Roman"/>
          <w:szCs w:val="24"/>
        </w:rPr>
        <w:t>πόν, να ξεκινήσει η διαδικασία. Η ίδια η Αίθουσα θα δώσει το τράτο, θα ξέρουμε και αύριο το μεσημέρι πώς πηγαίνει η διαδικασία και πώς θα πάμε. Βεβαίως εάν δεν υπάρχει κα</w:t>
      </w:r>
      <w:r>
        <w:rPr>
          <w:rFonts w:eastAsia="Times New Roman"/>
          <w:szCs w:val="24"/>
        </w:rPr>
        <w:t>μ</w:t>
      </w:r>
      <w:r>
        <w:rPr>
          <w:rFonts w:eastAsia="Times New Roman"/>
          <w:szCs w:val="24"/>
        </w:rPr>
        <w:t>μία αυτοσυγκράτηση από κα</w:t>
      </w:r>
      <w:r>
        <w:rPr>
          <w:rFonts w:eastAsia="Times New Roman"/>
          <w:szCs w:val="24"/>
        </w:rPr>
        <w:t>μ</w:t>
      </w:r>
      <w:r>
        <w:rPr>
          <w:rFonts w:eastAsia="Times New Roman"/>
          <w:szCs w:val="24"/>
        </w:rPr>
        <w:t>μία πλευρά -εννοώ ως προς το πλήθος των ανθρώπων, των συναδ</w:t>
      </w:r>
      <w:r>
        <w:rPr>
          <w:rFonts w:eastAsia="Times New Roman"/>
          <w:szCs w:val="24"/>
        </w:rPr>
        <w:t xml:space="preserve">έλφων που θα μιλήσουν-δεν μπορώ κι εγώ να εγγυηθώ ότι θα υπάρχει η ίδια αυτοσυγκράτηση, όπως θα θεωρούσα ότι θα έπρεπε να υπάρχει, από πλευράς </w:t>
      </w:r>
      <w:r>
        <w:rPr>
          <w:rFonts w:eastAsia="Times New Roman"/>
          <w:szCs w:val="24"/>
        </w:rPr>
        <w:t xml:space="preserve">της </w:t>
      </w:r>
      <w:r>
        <w:rPr>
          <w:rFonts w:eastAsia="Times New Roman"/>
          <w:szCs w:val="24"/>
        </w:rPr>
        <w:t xml:space="preserve">Κυβέρνησης. </w:t>
      </w:r>
    </w:p>
    <w:p w14:paraId="3A31074A" w14:textId="77777777" w:rsidR="00E66DFC" w:rsidRDefault="00CE19B2">
      <w:pPr>
        <w:spacing w:after="0" w:line="600" w:lineRule="auto"/>
        <w:ind w:firstLine="720"/>
        <w:jc w:val="both"/>
        <w:rPr>
          <w:rFonts w:eastAsia="Times New Roman"/>
          <w:szCs w:val="24"/>
        </w:rPr>
      </w:pPr>
      <w:r>
        <w:rPr>
          <w:rFonts w:eastAsia="Times New Roman"/>
          <w:szCs w:val="24"/>
        </w:rPr>
        <w:t xml:space="preserve">Αντιλαμβάνεστε, λοιπόν, ότι μπορεί να γίνει μια καθολική συζήτηση. </w:t>
      </w:r>
    </w:p>
    <w:p w14:paraId="3A31074B" w14:textId="77777777" w:rsidR="00E66DFC" w:rsidRDefault="00CE19B2">
      <w:pPr>
        <w:spacing w:after="0"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Δεν θα </w:t>
      </w:r>
      <w:r>
        <w:rPr>
          <w:rFonts w:eastAsia="Times New Roman"/>
          <w:szCs w:val="24"/>
        </w:rPr>
        <w:t>έχουμε δικαίωμα να μιλήσουμε; Λέτε για αυτοσυγκράτηση.</w:t>
      </w:r>
    </w:p>
    <w:p w14:paraId="3A31074C" w14:textId="77777777" w:rsidR="00E66DFC" w:rsidRDefault="00CE19B2">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3A31074D" w14:textId="77777777" w:rsidR="00E66DFC" w:rsidRDefault="00CE19B2">
      <w:pPr>
        <w:spacing w:after="0" w:line="600" w:lineRule="auto"/>
        <w:ind w:firstLine="720"/>
        <w:jc w:val="both"/>
        <w:rPr>
          <w:rFonts w:eastAsia="Times New Roman"/>
          <w:szCs w:val="24"/>
        </w:rPr>
      </w:pPr>
      <w:r w:rsidRPr="001C5557">
        <w:rPr>
          <w:rFonts w:eastAsia="Times New Roman"/>
          <w:b/>
          <w:szCs w:val="24"/>
        </w:rPr>
        <w:t xml:space="preserve">ΠΡΟΕΔΡΟΣ (Νικόλαος </w:t>
      </w:r>
      <w:proofErr w:type="spellStart"/>
      <w:r w:rsidRPr="001C5557">
        <w:rPr>
          <w:rFonts w:eastAsia="Times New Roman"/>
          <w:b/>
          <w:szCs w:val="24"/>
        </w:rPr>
        <w:t>Βούτσης</w:t>
      </w:r>
      <w:proofErr w:type="spellEnd"/>
      <w:r w:rsidRPr="001C5557">
        <w:rPr>
          <w:rFonts w:eastAsia="Times New Roman"/>
          <w:b/>
          <w:szCs w:val="24"/>
        </w:rPr>
        <w:t xml:space="preserve">): </w:t>
      </w:r>
      <w:r>
        <w:rPr>
          <w:rFonts w:eastAsia="Times New Roman"/>
          <w:szCs w:val="24"/>
        </w:rPr>
        <w:t xml:space="preserve">Κύριε </w:t>
      </w:r>
      <w:proofErr w:type="spellStart"/>
      <w:r>
        <w:rPr>
          <w:rFonts w:eastAsia="Times New Roman"/>
          <w:szCs w:val="24"/>
        </w:rPr>
        <w:t>Κεδίκογλου</w:t>
      </w:r>
      <w:proofErr w:type="spellEnd"/>
      <w:r>
        <w:rPr>
          <w:rFonts w:eastAsia="Times New Roman"/>
          <w:szCs w:val="24"/>
        </w:rPr>
        <w:t xml:space="preserve">, δεν εννοώ αυτό. Με </w:t>
      </w:r>
      <w:proofErr w:type="spellStart"/>
      <w:r>
        <w:rPr>
          <w:rFonts w:eastAsia="Times New Roman"/>
          <w:szCs w:val="24"/>
        </w:rPr>
        <w:t>συγχωρείτε</w:t>
      </w:r>
      <w:proofErr w:type="spellEnd"/>
      <w:r>
        <w:rPr>
          <w:rFonts w:eastAsia="Times New Roman"/>
          <w:szCs w:val="24"/>
        </w:rPr>
        <w:t>. Εννοώ ότι σε κάθε Κοινοβουλευτική Ομάδα για έναν, όχι περιορισμένο, ευρύ αρι</w:t>
      </w:r>
      <w:r>
        <w:rPr>
          <w:rFonts w:eastAsia="Times New Roman"/>
          <w:szCs w:val="24"/>
        </w:rPr>
        <w:t xml:space="preserve">θμό Βουλευτών </w:t>
      </w:r>
      <w:r>
        <w:rPr>
          <w:rFonts w:eastAsia="Times New Roman"/>
          <w:szCs w:val="24"/>
        </w:rPr>
        <w:t>της,</w:t>
      </w:r>
      <w:r>
        <w:rPr>
          <w:rFonts w:eastAsia="Times New Roman"/>
          <w:szCs w:val="24"/>
        </w:rPr>
        <w:t xml:space="preserve"> μπορεί να υπάρξει συνεννόηση για την παρέμβαση σε αυτά τα ζητήματα. Περί αυτού πρόκειται. Τίποτα άλλο. </w:t>
      </w:r>
    </w:p>
    <w:p w14:paraId="3A31074E" w14:textId="77777777" w:rsidR="00E66DFC" w:rsidRDefault="00CE19B2">
      <w:pPr>
        <w:spacing w:after="0" w:line="600" w:lineRule="auto"/>
        <w:ind w:firstLine="720"/>
        <w:jc w:val="both"/>
        <w:rPr>
          <w:rFonts w:eastAsia="Times New Roman"/>
          <w:szCs w:val="24"/>
        </w:rPr>
      </w:pPr>
      <w:r>
        <w:rPr>
          <w:rFonts w:eastAsia="Times New Roman"/>
          <w:szCs w:val="24"/>
        </w:rPr>
        <w:lastRenderedPageBreak/>
        <w:t>Δεν το θέλετε. Θα ξεκινήσουμε, όπως θα ξεκινήσουμε, με τη διαδικασία που είπαμε και θα προχωρήσουμε. Δεν πρόκειται κανείς να περιορίσ</w:t>
      </w:r>
      <w:r>
        <w:rPr>
          <w:rFonts w:eastAsia="Times New Roman"/>
          <w:szCs w:val="24"/>
        </w:rPr>
        <w:t>ει κανέναν. Εδώ θα είμαστε. Η διαδικασία για τα ωράρια θα πρέπει να είναι αυστηρή, εννοώ για τους όρους που θα μιλούν οι συνάδελφοι. Θα πάμε σήμερα μ</w:t>
      </w:r>
      <w:r>
        <w:rPr>
          <w:rFonts w:eastAsia="Times New Roman"/>
          <w:szCs w:val="24"/>
        </w:rPr>
        <w:t>έχρι</w:t>
      </w:r>
      <w:r>
        <w:rPr>
          <w:rFonts w:eastAsia="Times New Roman"/>
          <w:szCs w:val="24"/>
        </w:rPr>
        <w:t xml:space="preserve"> τη μία η ώρα το βράδυ, για να δούμε πόσο και ποιοι θα εξαντληθούν στη συζήτηση. Και θα προχωρήσουμε κα</w:t>
      </w:r>
      <w:r>
        <w:rPr>
          <w:rFonts w:eastAsia="Times New Roman"/>
          <w:szCs w:val="24"/>
        </w:rPr>
        <w:t xml:space="preserve">ι αύριο άνετα από τις 9.30΄ το πρωί. Δεν υπάρχει κανένα θέμα. </w:t>
      </w:r>
    </w:p>
    <w:p w14:paraId="3A31074F" w14:textId="77777777" w:rsidR="00E66DFC" w:rsidRDefault="00CE19B2">
      <w:pPr>
        <w:spacing w:after="0" w:line="600" w:lineRule="auto"/>
        <w:ind w:firstLine="720"/>
        <w:jc w:val="both"/>
        <w:rPr>
          <w:rFonts w:eastAsia="Times New Roman"/>
          <w:b/>
          <w:bCs/>
          <w:szCs w:val="24"/>
        </w:rPr>
      </w:pPr>
      <w:r>
        <w:rPr>
          <w:rFonts w:eastAsia="Times New Roman"/>
          <w:b/>
          <w:szCs w:val="24"/>
        </w:rPr>
        <w:t xml:space="preserve">ΚΩΝΣΤΑΝΤΙΝΟΣ ΧΑΤΖΗΔΑΚΗΣ: </w:t>
      </w:r>
      <w:r>
        <w:rPr>
          <w:rFonts w:eastAsia="Times New Roman"/>
          <w:szCs w:val="24"/>
        </w:rPr>
        <w:t>Κύριε Πρόεδρε, παρακαλώ να λάβω τον λόγο.</w:t>
      </w:r>
      <w:r w:rsidRPr="00991074">
        <w:rPr>
          <w:rFonts w:eastAsia="Times New Roman"/>
          <w:b/>
          <w:bCs/>
          <w:szCs w:val="24"/>
        </w:rPr>
        <w:t xml:space="preserve"> </w:t>
      </w:r>
    </w:p>
    <w:p w14:paraId="3A310750" w14:textId="77777777" w:rsidR="00E66DFC" w:rsidRDefault="00CE19B2">
      <w:pPr>
        <w:spacing w:after="0" w:line="600" w:lineRule="auto"/>
        <w:ind w:firstLine="720"/>
        <w:jc w:val="both"/>
        <w:rPr>
          <w:rFonts w:eastAsia="Times New Roman"/>
          <w:szCs w:val="24"/>
        </w:rPr>
      </w:pPr>
      <w:r w:rsidRPr="00615DE7">
        <w:rPr>
          <w:rFonts w:eastAsia="Times New Roman"/>
          <w:b/>
          <w:szCs w:val="24"/>
        </w:rPr>
        <w:t xml:space="preserve">ΠΡΟΕΔΡΟΣ (Νικόλαος </w:t>
      </w:r>
      <w:proofErr w:type="spellStart"/>
      <w:r w:rsidRPr="00615DE7">
        <w:rPr>
          <w:rFonts w:eastAsia="Times New Roman"/>
          <w:b/>
          <w:szCs w:val="24"/>
        </w:rPr>
        <w:t>Βούτσης</w:t>
      </w:r>
      <w:proofErr w:type="spellEnd"/>
      <w:r w:rsidRPr="00615DE7">
        <w:rPr>
          <w:rFonts w:eastAsia="Times New Roman"/>
          <w:b/>
          <w:szCs w:val="24"/>
        </w:rPr>
        <w:t>):</w:t>
      </w:r>
      <w:r>
        <w:rPr>
          <w:rFonts w:eastAsia="Times New Roman"/>
          <w:b/>
          <w:szCs w:val="24"/>
        </w:rPr>
        <w:t xml:space="preserve"> </w:t>
      </w:r>
      <w:r>
        <w:rPr>
          <w:rFonts w:eastAsia="Times New Roman"/>
          <w:szCs w:val="24"/>
        </w:rPr>
        <w:t xml:space="preserve">Όσο για τις πλατείες </w:t>
      </w:r>
      <w:proofErr w:type="spellStart"/>
      <w:r>
        <w:rPr>
          <w:rFonts w:eastAsia="Times New Roman"/>
          <w:szCs w:val="24"/>
        </w:rPr>
        <w:t>Ταχρίρ</w:t>
      </w:r>
      <w:proofErr w:type="spellEnd"/>
      <w:r>
        <w:rPr>
          <w:rFonts w:eastAsia="Times New Roman"/>
          <w:szCs w:val="24"/>
        </w:rPr>
        <w:t xml:space="preserve"> κ.λπ. που άκουσα προηγούμενα, ελάτε τώρα! Εκεί έγιναν αιματηρά επεισ</w:t>
      </w:r>
      <w:r>
        <w:rPr>
          <w:rFonts w:eastAsia="Times New Roman"/>
          <w:szCs w:val="24"/>
        </w:rPr>
        <w:t xml:space="preserve">όδια, άλλαξαν καθεστώτα. Μην επανέρχεστε. </w:t>
      </w:r>
    </w:p>
    <w:p w14:paraId="3A310751" w14:textId="77777777" w:rsidR="00E66DFC" w:rsidRDefault="00CE19B2">
      <w:pPr>
        <w:spacing w:after="0" w:line="600" w:lineRule="auto"/>
        <w:ind w:firstLine="720"/>
        <w:jc w:val="both"/>
        <w:rPr>
          <w:rFonts w:eastAsia="Times New Roman"/>
          <w:szCs w:val="24"/>
        </w:rPr>
      </w:pPr>
      <w:r w:rsidRPr="00615DE7">
        <w:rPr>
          <w:rFonts w:eastAsia="Times New Roman"/>
          <w:b/>
          <w:bCs/>
          <w:szCs w:val="24"/>
        </w:rPr>
        <w:t xml:space="preserve">ΝΙΚΟΛΑΟΣ ΜΙΧΑΛΟΛΙΑΚΟΣ </w:t>
      </w:r>
      <w:r w:rsidRPr="00615DE7">
        <w:rPr>
          <w:rFonts w:eastAsia="Times New Roman"/>
          <w:b/>
          <w:szCs w:val="24"/>
        </w:rPr>
        <w:t>(Γενικός Γραμματέας του Λαϊκού Συνδέσμου</w:t>
      </w:r>
      <w:r>
        <w:rPr>
          <w:rFonts w:eastAsia="Times New Roman"/>
          <w:b/>
          <w:szCs w:val="24"/>
        </w:rPr>
        <w:t xml:space="preserve"> </w:t>
      </w:r>
      <w:r w:rsidRPr="00615DE7">
        <w:rPr>
          <w:rFonts w:eastAsia="Times New Roman"/>
          <w:b/>
          <w:szCs w:val="24"/>
        </w:rPr>
        <w:t>-</w:t>
      </w:r>
      <w:r>
        <w:rPr>
          <w:rFonts w:eastAsia="Times New Roman"/>
          <w:b/>
          <w:szCs w:val="24"/>
        </w:rPr>
        <w:t xml:space="preserve"> </w:t>
      </w:r>
      <w:r w:rsidRPr="00615DE7">
        <w:rPr>
          <w:rFonts w:eastAsia="Times New Roman"/>
          <w:b/>
          <w:szCs w:val="24"/>
        </w:rPr>
        <w:t>Χρυσή Αυγή):</w:t>
      </w:r>
      <w:r>
        <w:rPr>
          <w:rFonts w:eastAsia="Times New Roman"/>
          <w:b/>
          <w:szCs w:val="24"/>
        </w:rPr>
        <w:t xml:space="preserve"> </w:t>
      </w:r>
      <w:r>
        <w:rPr>
          <w:rFonts w:eastAsia="Times New Roman"/>
          <w:szCs w:val="24"/>
        </w:rPr>
        <w:t>Εσείς τα λέγατε.</w:t>
      </w:r>
    </w:p>
    <w:p w14:paraId="3A310752" w14:textId="77777777" w:rsidR="00E66DFC" w:rsidRDefault="00CE19B2">
      <w:pPr>
        <w:spacing w:after="0" w:line="600" w:lineRule="auto"/>
        <w:ind w:firstLine="720"/>
        <w:jc w:val="both"/>
        <w:rPr>
          <w:rFonts w:eastAsia="Times New Roman"/>
          <w:szCs w:val="24"/>
        </w:rPr>
      </w:pPr>
      <w:r w:rsidRPr="00615DE7">
        <w:rPr>
          <w:rFonts w:eastAsia="Times New Roman"/>
          <w:b/>
          <w:szCs w:val="24"/>
        </w:rPr>
        <w:t xml:space="preserve">ΠΡΟΕΔΡΟΣ (Νικόλαος </w:t>
      </w:r>
      <w:proofErr w:type="spellStart"/>
      <w:r w:rsidRPr="00615DE7">
        <w:rPr>
          <w:rFonts w:eastAsia="Times New Roman"/>
          <w:b/>
          <w:szCs w:val="24"/>
        </w:rPr>
        <w:t>Βούτσης</w:t>
      </w:r>
      <w:proofErr w:type="spellEnd"/>
      <w:r w:rsidRPr="00615DE7">
        <w:rPr>
          <w:rFonts w:eastAsia="Times New Roman"/>
          <w:b/>
          <w:szCs w:val="24"/>
        </w:rPr>
        <w:t>):</w:t>
      </w:r>
      <w:r>
        <w:rPr>
          <w:rFonts w:eastAsia="Times New Roman"/>
          <w:b/>
          <w:szCs w:val="24"/>
        </w:rPr>
        <w:t xml:space="preserve"> </w:t>
      </w:r>
      <w:r>
        <w:rPr>
          <w:rFonts w:eastAsia="Times New Roman"/>
          <w:szCs w:val="24"/>
        </w:rPr>
        <w:t xml:space="preserve">Το «εσείς» είναι σχετικό. Ξέρετε πού αναφέρεστε. </w:t>
      </w:r>
    </w:p>
    <w:p w14:paraId="3A310753" w14:textId="77777777" w:rsidR="00E66DFC" w:rsidRDefault="00CE19B2">
      <w:pPr>
        <w:spacing w:after="0" w:line="600" w:lineRule="auto"/>
        <w:ind w:firstLine="720"/>
        <w:jc w:val="both"/>
        <w:rPr>
          <w:rFonts w:eastAsia="Times New Roman"/>
          <w:szCs w:val="24"/>
        </w:rPr>
      </w:pPr>
      <w:r>
        <w:rPr>
          <w:rFonts w:eastAsia="Times New Roman"/>
          <w:szCs w:val="24"/>
        </w:rPr>
        <w:t>Ορίστε, κύριε Χατζηδάκη, έχετε τον λόγο</w:t>
      </w:r>
      <w:r>
        <w:rPr>
          <w:rFonts w:eastAsia="Times New Roman"/>
          <w:szCs w:val="24"/>
        </w:rPr>
        <w:t>.</w:t>
      </w:r>
    </w:p>
    <w:p w14:paraId="3A310754" w14:textId="77777777" w:rsidR="00E66DFC" w:rsidRDefault="00CE19B2">
      <w:pPr>
        <w:spacing w:after="0" w:line="600" w:lineRule="auto"/>
        <w:ind w:firstLine="720"/>
        <w:jc w:val="both"/>
        <w:rPr>
          <w:rFonts w:eastAsia="Times New Roman"/>
          <w:szCs w:val="24"/>
        </w:rPr>
      </w:pPr>
      <w:r>
        <w:rPr>
          <w:rFonts w:eastAsia="Times New Roman"/>
          <w:b/>
          <w:szCs w:val="24"/>
        </w:rPr>
        <w:t>ΚΩΝΣΤΑΝΤΙΝΟΣ ΧΑΤΖΗΔΑΚΗΣ:</w:t>
      </w:r>
      <w:r>
        <w:rPr>
          <w:rFonts w:eastAsia="Times New Roman"/>
          <w:szCs w:val="24"/>
        </w:rPr>
        <w:t xml:space="preserve"> Κύριε Πρόεδρε, πρόκειται –υπενθυμίζω</w:t>
      </w:r>
      <w:r w:rsidRPr="004916FC">
        <w:rPr>
          <w:rFonts w:eastAsia="Times New Roman"/>
          <w:szCs w:val="24"/>
        </w:rPr>
        <w:t>-</w:t>
      </w:r>
      <w:r>
        <w:rPr>
          <w:rFonts w:eastAsia="Times New Roman"/>
          <w:szCs w:val="24"/>
        </w:rPr>
        <w:t xml:space="preserve"> για πρόταση δυσπιστίας για άσκηση δικαιώματος της Αντιπολιτεύσεως. Η Κυβέρ</w:t>
      </w:r>
      <w:r>
        <w:rPr>
          <w:rFonts w:eastAsia="Times New Roman"/>
          <w:szCs w:val="24"/>
        </w:rPr>
        <w:lastRenderedPageBreak/>
        <w:t>νηση δικαιούται να σέβεται ή να μη σέβεται τον εαυτό της. Δεν δικαιούται να μη σέβεται την Αντιπολίτευση και τη Βουλή</w:t>
      </w:r>
      <w:r>
        <w:rPr>
          <w:rFonts w:eastAsia="Times New Roman"/>
          <w:szCs w:val="24"/>
        </w:rPr>
        <w:t>. Οι Βουλευτές πρέπει να έχουν όλοι την άνεση χρόνου να τοποθετηθούν. Υπάρχει το Σύνταγμα, υπάρχει ο Κανονισμός της Βουλής, υπάρχει το κοινοβουλευτικό έθιμο, η κοινοβουλευτική παράδοση. Πάντοτε η συζήτηση σε αυτή τη Βουλή, από τη Μεταπολίτευση και μετά, γι</w:t>
      </w:r>
      <w:r>
        <w:rPr>
          <w:rFonts w:eastAsia="Times New Roman"/>
          <w:szCs w:val="24"/>
        </w:rPr>
        <w:t>α πρόταση δυσπιστίας διαρκούσε τρεις μέρες και τελείωνε τα μεσάνυχτα της τελευταίας μέρας. Έτσι έγινε όταν καταθέτατε εσείς προτάσεις δυσπιστίας.</w:t>
      </w:r>
    </w:p>
    <w:p w14:paraId="3A310755" w14:textId="77777777" w:rsidR="00E66DFC" w:rsidRDefault="00CE19B2">
      <w:pPr>
        <w:spacing w:after="0" w:line="600" w:lineRule="auto"/>
        <w:ind w:firstLine="720"/>
        <w:jc w:val="both"/>
        <w:rPr>
          <w:rFonts w:eastAsia="Times New Roman"/>
          <w:szCs w:val="24"/>
        </w:rPr>
      </w:pPr>
      <w:r>
        <w:rPr>
          <w:rFonts w:eastAsia="Times New Roman"/>
          <w:szCs w:val="24"/>
        </w:rPr>
        <w:t>Ζητάμε να εφαρμοστεί για τη δική μας πρόταση δυσπιστίας ακριβώς αυτό που εφαρμόστηκε για τη δική σας πρόταση δ</w:t>
      </w:r>
      <w:r>
        <w:rPr>
          <w:rFonts w:eastAsia="Times New Roman"/>
          <w:szCs w:val="24"/>
        </w:rPr>
        <w:t>υσπιστίας. Είναι υπερβολικό, κύριε Πρόεδρε; Είναι άδικο; Είναι ακραίο;</w:t>
      </w:r>
    </w:p>
    <w:p w14:paraId="3A310756"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57" w14:textId="77777777" w:rsidR="00E66DFC" w:rsidRDefault="00CE19B2">
      <w:pPr>
        <w:spacing w:after="0" w:line="600" w:lineRule="auto"/>
        <w:ind w:firstLine="720"/>
        <w:jc w:val="both"/>
        <w:rPr>
          <w:rFonts w:eastAsia="Times New Roman"/>
          <w:szCs w:val="24"/>
        </w:rPr>
      </w:pPr>
      <w:r>
        <w:rPr>
          <w:rFonts w:eastAsia="Times New Roman"/>
          <w:szCs w:val="24"/>
        </w:rPr>
        <w:t>Και κάτι για την Κυβέρνηση. Πραγματικά δεν καταλαβαίνω αυτή την αμηχανία, αυτό</w:t>
      </w:r>
      <w:r>
        <w:rPr>
          <w:rFonts w:eastAsia="Times New Roman"/>
          <w:szCs w:val="24"/>
        </w:rPr>
        <w:t>ν</w:t>
      </w:r>
      <w:r>
        <w:rPr>
          <w:rFonts w:eastAsia="Times New Roman"/>
          <w:szCs w:val="24"/>
        </w:rPr>
        <w:t xml:space="preserve"> τον φόβο, αυτή την τάση περιορισμού του χρόνου των </w:t>
      </w:r>
      <w:r>
        <w:rPr>
          <w:rFonts w:eastAsia="Times New Roman"/>
          <w:szCs w:val="24"/>
        </w:rPr>
        <w:t>ομιλιών. Άκουσα τον Πρωθυπουργό προηγουμένως να λέει ότι είναι υπερήφανος για την οικονομική του πολιτική, να λέει ότι είναι υπερήφανος για τη συμφωνία που έκανε με τα Σκόπια. Ε αφού είστε υπερήφανοι, δώστε στους εαυτούς σας έστω τον χρόνο να διαφημίσετε τ</w:t>
      </w:r>
      <w:r>
        <w:rPr>
          <w:rFonts w:eastAsia="Times New Roman"/>
          <w:szCs w:val="24"/>
        </w:rPr>
        <w:t xml:space="preserve">ην πολιτική σας. Αλλά, προφανώς, δεν πιστεύετε ούτε μόνοι σας αυτά τα οποία λέτε. Έχετε χάσει την εμπιστοσύνη του λαού, αλλά έχετε χάσει και την εμπιστοσύνη </w:t>
      </w:r>
      <w:r>
        <w:rPr>
          <w:rFonts w:eastAsia="Times New Roman"/>
          <w:szCs w:val="24"/>
        </w:rPr>
        <w:lastRenderedPageBreak/>
        <w:t xml:space="preserve">των εαυτών σας, προφανώς. Άλλα λέτε και άλλα εννοείτε. Αναφέρομαι στην κυβερνητική </w:t>
      </w:r>
      <w:r>
        <w:rPr>
          <w:rFonts w:eastAsia="Times New Roman"/>
          <w:szCs w:val="24"/>
        </w:rPr>
        <w:t>π</w:t>
      </w:r>
      <w:r>
        <w:rPr>
          <w:rFonts w:eastAsia="Times New Roman"/>
          <w:szCs w:val="24"/>
        </w:rPr>
        <w:t>λειοψηφία.</w:t>
      </w:r>
    </w:p>
    <w:p w14:paraId="3A310758" w14:textId="77777777" w:rsidR="00E66DFC" w:rsidRDefault="00CE19B2">
      <w:pPr>
        <w:spacing w:after="0" w:line="600" w:lineRule="auto"/>
        <w:ind w:firstLine="720"/>
        <w:jc w:val="both"/>
        <w:rPr>
          <w:rFonts w:eastAsia="Times New Roman"/>
          <w:szCs w:val="24"/>
        </w:rPr>
      </w:pPr>
      <w:r>
        <w:rPr>
          <w:rFonts w:eastAsia="Times New Roman"/>
          <w:szCs w:val="24"/>
        </w:rPr>
        <w:t>Ελπί</w:t>
      </w:r>
      <w:r>
        <w:rPr>
          <w:rFonts w:eastAsia="Times New Roman"/>
          <w:szCs w:val="24"/>
        </w:rPr>
        <w:t>ζω, ξαναλέω, να τηρηθεί για τη Νέα Δημοκρατία</w:t>
      </w:r>
      <w:r>
        <w:rPr>
          <w:rFonts w:eastAsia="Times New Roman"/>
          <w:szCs w:val="24"/>
        </w:rPr>
        <w:t>,</w:t>
      </w:r>
      <w:r>
        <w:rPr>
          <w:rFonts w:eastAsia="Times New Roman"/>
          <w:szCs w:val="24"/>
        </w:rPr>
        <w:t xml:space="preserve"> αυτό που τηρήθηκε από τη Νέα Δημοκρατία όταν είχε την πλειοψηφία στην πρόταση δυσπιστίας του ΣΥΡΙΖΑ. Αυτό.</w:t>
      </w:r>
    </w:p>
    <w:p w14:paraId="3A310759"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5A"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Ξυδάκη</w:t>
      </w:r>
      <w:proofErr w:type="spellEnd"/>
      <w:r>
        <w:rPr>
          <w:rFonts w:eastAsia="Times New Roman"/>
          <w:szCs w:val="24"/>
        </w:rPr>
        <w:t>, έχετε τον λόγο.</w:t>
      </w:r>
    </w:p>
    <w:p w14:paraId="3A31075B" w14:textId="77777777" w:rsidR="00E66DFC" w:rsidRDefault="00CE19B2">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Κύριε Πρόεδρε, νομίζω ότι το προβλεπόμενο έως τρεις μέρες, εφόσον συνεδριάζουμε σήμερα Πέμπτη, αύριο Παρασκευή έως το Σάββατο το βράδυ, καλύπτεται και νομίζω ότι κάθε συνάδελφος </w:t>
      </w:r>
      <w:r>
        <w:rPr>
          <w:rFonts w:eastAsia="Times New Roman"/>
          <w:szCs w:val="24"/>
        </w:rPr>
        <w:t>που</w:t>
      </w:r>
      <w:r>
        <w:rPr>
          <w:rFonts w:eastAsia="Times New Roman"/>
          <w:szCs w:val="24"/>
        </w:rPr>
        <w:t xml:space="preserve"> θέλει να μιλήσει και να τ</w:t>
      </w:r>
      <w:r>
        <w:rPr>
          <w:rFonts w:eastAsia="Times New Roman"/>
          <w:szCs w:val="24"/>
        </w:rPr>
        <w:t>οποθετηθεί επί της ουσίας, θα έχει να πει κάτι.</w:t>
      </w:r>
    </w:p>
    <w:p w14:paraId="3A31075C" w14:textId="77777777" w:rsidR="00E66DFC" w:rsidRDefault="00CE19B2">
      <w:pPr>
        <w:spacing w:after="0" w:line="600" w:lineRule="auto"/>
        <w:ind w:firstLine="720"/>
        <w:jc w:val="both"/>
        <w:rPr>
          <w:rFonts w:eastAsia="Times New Roman"/>
          <w:szCs w:val="24"/>
        </w:rPr>
      </w:pPr>
      <w:r>
        <w:rPr>
          <w:rFonts w:eastAsia="Times New Roman"/>
          <w:szCs w:val="24"/>
        </w:rPr>
        <w:t>Σε ό,τι αφορά τώρα κάποιες φωνές…</w:t>
      </w:r>
    </w:p>
    <w:p w14:paraId="3A31075D" w14:textId="77777777" w:rsidR="00E66DFC" w:rsidRDefault="00CE19B2">
      <w:pPr>
        <w:spacing w:after="0"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Συμφωνείτε; Όσο πάει;</w:t>
      </w:r>
    </w:p>
    <w:p w14:paraId="3A31075E" w14:textId="77777777" w:rsidR="00E66DFC" w:rsidRDefault="00CE19B2">
      <w:pPr>
        <w:spacing w:after="0"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Όχι μέχρι το Σάββατο είναι μια χαρά. Σήμερα είναι Πέμπτη.</w:t>
      </w:r>
    </w:p>
    <w:p w14:paraId="3A31075F" w14:textId="77777777" w:rsidR="00E66DFC" w:rsidRDefault="00CE19B2">
      <w:pPr>
        <w:spacing w:after="0" w:line="600" w:lineRule="auto"/>
        <w:ind w:firstLine="720"/>
        <w:jc w:val="both"/>
        <w:rPr>
          <w:rFonts w:eastAsia="Times New Roman"/>
          <w:szCs w:val="24"/>
        </w:rPr>
      </w:pPr>
      <w:r>
        <w:rPr>
          <w:rFonts w:eastAsia="Times New Roman"/>
          <w:szCs w:val="24"/>
        </w:rPr>
        <w:t>Σε ό,τι αφορά τα θεσμικά</w:t>
      </w:r>
      <w:r>
        <w:rPr>
          <w:rFonts w:eastAsia="Times New Roman"/>
          <w:szCs w:val="24"/>
        </w:rPr>
        <w:t xml:space="preserve"> τα οποία είπε και ο κ. Χατζηδάκης, ο σεβόμενος τους θεσμούς ας συγκαλέσει πρώτος τους συναδέλφους του, τον κ. Σαμαρά και τον κ. Βορίδη, οι οποίοι θέλουν να αλλάξουν το Σύνταγμα και να δώσουν άλλες αρμοδιότητες στον Πρόεδρο της Δημοκρατίας.</w:t>
      </w:r>
    </w:p>
    <w:p w14:paraId="3A310760" w14:textId="77777777" w:rsidR="00E66DFC" w:rsidRDefault="00CE19B2">
      <w:pPr>
        <w:spacing w:after="0" w:line="600" w:lineRule="auto"/>
        <w:ind w:firstLine="720"/>
        <w:jc w:val="center"/>
        <w:rPr>
          <w:rFonts w:eastAsia="Times New Roman"/>
          <w:szCs w:val="24"/>
        </w:rPr>
      </w:pPr>
      <w:r>
        <w:rPr>
          <w:rFonts w:eastAsia="Times New Roman"/>
          <w:szCs w:val="24"/>
        </w:rPr>
        <w:lastRenderedPageBreak/>
        <w:t>(Θόρυβος</w:t>
      </w:r>
      <w:r w:rsidRPr="00526445">
        <w:rPr>
          <w:rFonts w:eastAsia="Times New Roman"/>
          <w:szCs w:val="24"/>
        </w:rPr>
        <w:t xml:space="preserve"> - </w:t>
      </w:r>
      <w:r>
        <w:rPr>
          <w:rFonts w:eastAsia="Times New Roman"/>
          <w:szCs w:val="24"/>
        </w:rPr>
        <w:t>διαμ</w:t>
      </w:r>
      <w:r>
        <w:rPr>
          <w:rFonts w:eastAsia="Times New Roman"/>
          <w:szCs w:val="24"/>
        </w:rPr>
        <w:t>αρτυρίες από την πτέρυγα της Νέας Δημοκρατίας)</w:t>
      </w:r>
    </w:p>
    <w:p w14:paraId="3A310761" w14:textId="77777777" w:rsidR="00E66DFC" w:rsidRDefault="00CE19B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θέλω τον λόγο.</w:t>
      </w:r>
    </w:p>
    <w:p w14:paraId="3A310762"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Όχι, κύριε Λοβέρδο, δεν έχει κανένα νόημα. Θα προχωρήσουμε όπως είπαμε. Τα ίδια λέτε κι εσείς έτσι κι αλλιώς. Θα προχωρήσουμε όπως ε</w:t>
      </w:r>
      <w:r>
        <w:rPr>
          <w:rFonts w:eastAsia="Times New Roman"/>
          <w:szCs w:val="24"/>
        </w:rPr>
        <w:t>ίπατε, δεν υπάρχει κανένα θέμα.</w:t>
      </w:r>
    </w:p>
    <w:p w14:paraId="3A310763" w14:textId="77777777" w:rsidR="00E66DFC" w:rsidRDefault="00CE19B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κύριε Πρόεδρε, θέλω τον λόγο.</w:t>
      </w:r>
    </w:p>
    <w:p w14:paraId="3A310764"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Θέλετε τον λόγο. Ορίστε πάρτε τον.</w:t>
      </w:r>
    </w:p>
    <w:p w14:paraId="3A310765" w14:textId="77777777" w:rsidR="00E66DFC" w:rsidRDefault="00CE19B2">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εμείς με τρόπο πάρα πολύ ήπιο καταθέσαμε μια πρόταση. Ζητάω τον λόγο τώρα </w:t>
      </w:r>
      <w:r>
        <w:rPr>
          <w:rFonts w:eastAsia="Times New Roman"/>
          <w:szCs w:val="24"/>
        </w:rPr>
        <w:t>-και σας ευχαριστώ που μου τον δώσατε- για κάτι που είπατε εσείς, το οποίο το θεωρώ έξω από τον κύκλο των δικών σας αρμοδιοτήτων και της ευπρέπειας με την οποία ασκείτε τα καθήκοντά σας.</w:t>
      </w:r>
    </w:p>
    <w:p w14:paraId="3A310766" w14:textId="77777777" w:rsidR="00E66DFC" w:rsidRDefault="00CE19B2">
      <w:pPr>
        <w:spacing w:after="0" w:line="600" w:lineRule="auto"/>
        <w:ind w:firstLine="720"/>
        <w:jc w:val="both"/>
        <w:rPr>
          <w:rFonts w:eastAsia="Times New Roman"/>
          <w:szCs w:val="24"/>
        </w:rPr>
      </w:pPr>
      <w:r>
        <w:rPr>
          <w:rFonts w:eastAsia="Times New Roman"/>
          <w:szCs w:val="24"/>
        </w:rPr>
        <w:t>Είναι δυνατόν να λέτε ότι αφού τον προτείνει η Αντιπολίτευση αυτόν το</w:t>
      </w:r>
      <w:r>
        <w:rPr>
          <w:rFonts w:eastAsia="Times New Roman"/>
          <w:szCs w:val="24"/>
        </w:rPr>
        <w:t>ν τρόπο διεξαγωγής της συζήτησης, θα εξαπολύσετε Υπουργούς και Υφυπουργ</w:t>
      </w:r>
      <w:r>
        <w:rPr>
          <w:rFonts w:eastAsia="Times New Roman"/>
          <w:szCs w:val="24"/>
        </w:rPr>
        <w:t>ού</w:t>
      </w:r>
      <w:r>
        <w:rPr>
          <w:rFonts w:eastAsia="Times New Roman"/>
          <w:szCs w:val="24"/>
        </w:rPr>
        <w:t>ς; Τι είστε εσείς; Εσείς δεν είστε εκπρόσωπος της Κυβέρνησης. Είστε ο Πρόεδρος της Βουλής. Η Κυβέρνηση θα κάνει αυτό που νομίζει.</w:t>
      </w:r>
    </w:p>
    <w:p w14:paraId="3A310767" w14:textId="77777777" w:rsidR="00E66DFC" w:rsidRDefault="00CE19B2">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3A310768" w14:textId="77777777" w:rsidR="00E66DFC" w:rsidRDefault="00CE19B2">
      <w:pPr>
        <w:spacing w:after="0" w:line="600" w:lineRule="auto"/>
        <w:ind w:firstLine="720"/>
        <w:jc w:val="both"/>
        <w:rPr>
          <w:rFonts w:eastAsia="Times New Roman"/>
          <w:szCs w:val="24"/>
        </w:rPr>
      </w:pPr>
      <w:r>
        <w:rPr>
          <w:rFonts w:eastAsia="Times New Roman"/>
          <w:szCs w:val="24"/>
        </w:rPr>
        <w:t>Σας παρακαλώ πάρ</w:t>
      </w:r>
      <w:r>
        <w:rPr>
          <w:rFonts w:eastAsia="Times New Roman"/>
          <w:szCs w:val="24"/>
        </w:rPr>
        <w:t>α πολύ να μην το ξεκινήσουμε έτσι. Να σταματήσουμε εδώ, να μας πείτε ποια είναι η διαδικασία και να προχωρήσουμε. Είναι δυνατόν;</w:t>
      </w:r>
    </w:p>
    <w:p w14:paraId="3A310769" w14:textId="77777777" w:rsidR="00E66DFC" w:rsidRDefault="00CE19B2">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Λοιπόν, επειδή κάνετε πως δεν καταλαβαίνετε και με </w:t>
      </w:r>
      <w:proofErr w:type="spellStart"/>
      <w:r>
        <w:rPr>
          <w:rFonts w:eastAsia="Times New Roman"/>
          <w:szCs w:val="24"/>
        </w:rPr>
        <w:t>συγχωρείτε</w:t>
      </w:r>
      <w:proofErr w:type="spellEnd"/>
      <w:r>
        <w:rPr>
          <w:rFonts w:eastAsia="Times New Roman"/>
          <w:szCs w:val="24"/>
        </w:rPr>
        <w:t xml:space="preserve"> πολύ, κύριε Λοβέρδο, ενώ οι συνάδελφ</w:t>
      </w:r>
      <w:r>
        <w:rPr>
          <w:rFonts w:eastAsia="Times New Roman"/>
          <w:szCs w:val="24"/>
        </w:rPr>
        <w:t>οι της Νέας Δημοκρατίας κατάλαβαν κανονικά, σας είπα πως η πρόταση αυτή είχε μέσα της και το στοιχείο -διότι ακούστηκε στη Διάσκεψη των Προέδρων ότι συνήθως σε τέτοιες συζητήσεις μιλάνε πάρα πολλοί Υπουργοί και δεν μιλάνε οι Βουλευτές- μιας αυτοσυγκράτησης</w:t>
      </w:r>
      <w:r>
        <w:rPr>
          <w:rFonts w:eastAsia="Times New Roman"/>
          <w:szCs w:val="24"/>
        </w:rPr>
        <w:t xml:space="preserve"> και από πλευράς παρεμβάσεων της Κυβέρνησης. Περί αυτού πρόκειται. Σας επαναλαμβάνω</w:t>
      </w:r>
      <w:r>
        <w:rPr>
          <w:rFonts w:eastAsia="Times New Roman"/>
          <w:szCs w:val="24"/>
        </w:rPr>
        <w:t>,</w:t>
      </w:r>
      <w:r>
        <w:rPr>
          <w:rFonts w:eastAsia="Times New Roman"/>
          <w:szCs w:val="24"/>
        </w:rPr>
        <w:t xml:space="preserve"> μετά από συνεννόηση με την Κυβέρνηση τα είπα αυτά στη Διάσκεψη των Προέδρων. Ήσασταν πριν από λίγο. Είναι προφανές πως ανάλογα με την οικονομία της όλης συζήτησης, κάθε πο</w:t>
      </w:r>
      <w:r>
        <w:rPr>
          <w:rFonts w:eastAsia="Times New Roman"/>
          <w:szCs w:val="24"/>
        </w:rPr>
        <w:t>λιτική δύναμη και η Κυβέρνηση θα ασκήσει τα καθήκοντά της στο πλαίσιο των ωραρίων τα οποία θα υπάρξουν. Δεν υπάρχει κανέναν πρόβλημα. Επ’ αυτού πρόκειται. Προφανώς αποσύρεται. Δεν αποσύρεται; Εγώ θα την αποσύρω;</w:t>
      </w:r>
    </w:p>
    <w:p w14:paraId="3A31076A" w14:textId="77777777" w:rsidR="00E66DFC" w:rsidRDefault="00CE19B2">
      <w:pPr>
        <w:spacing w:after="0" w:line="600" w:lineRule="auto"/>
        <w:ind w:firstLine="720"/>
        <w:jc w:val="both"/>
        <w:rPr>
          <w:rFonts w:eastAsia="Times New Roman"/>
          <w:szCs w:val="24"/>
        </w:rPr>
      </w:pPr>
      <w:r>
        <w:rPr>
          <w:rFonts w:eastAsia="Times New Roman"/>
          <w:b/>
          <w:szCs w:val="24"/>
        </w:rPr>
        <w:t>ΜΑΡΙΟΣ ΓΕΩΡΓΙΑΔΗΣ (Θ΄ Αντιπρόεδρος της Βουλή</w:t>
      </w:r>
      <w:r>
        <w:rPr>
          <w:rFonts w:eastAsia="Times New Roman"/>
          <w:b/>
          <w:szCs w:val="24"/>
        </w:rPr>
        <w:t>ς):</w:t>
      </w:r>
      <w:r>
        <w:rPr>
          <w:rFonts w:eastAsia="Times New Roman"/>
          <w:szCs w:val="24"/>
        </w:rPr>
        <w:t xml:space="preserve"> Κύριε Πρόεδρε;</w:t>
      </w:r>
    </w:p>
    <w:p w14:paraId="3A31076B"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Κύριε Γεωργιάδη, εσείς τι έχετε να πείτε;</w:t>
      </w:r>
    </w:p>
    <w:p w14:paraId="3A31076C" w14:textId="77777777" w:rsidR="00E66DFC" w:rsidRDefault="00CE19B2">
      <w:pPr>
        <w:spacing w:after="0" w:line="600" w:lineRule="auto"/>
        <w:ind w:firstLine="720"/>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Επί της διαδικασίας, κύριε Πρόεδρε, θέλω κι εγώ. Σας ευχαριστώ.</w:t>
      </w:r>
    </w:p>
    <w:p w14:paraId="3A31076D" w14:textId="77777777" w:rsidR="00E66DFC" w:rsidRDefault="00CE19B2">
      <w:pPr>
        <w:spacing w:after="0" w:line="600" w:lineRule="auto"/>
        <w:ind w:firstLine="720"/>
        <w:jc w:val="both"/>
        <w:rPr>
          <w:rFonts w:eastAsia="Times New Roman"/>
          <w:szCs w:val="24"/>
        </w:rPr>
      </w:pPr>
      <w:r>
        <w:rPr>
          <w:rFonts w:eastAsia="Times New Roman"/>
          <w:szCs w:val="24"/>
        </w:rPr>
        <w:t>Δεν ξέρω πώς έγινε η προηγούμενη</w:t>
      </w:r>
      <w:r w:rsidRPr="00883781">
        <w:rPr>
          <w:rFonts w:eastAsia="Times New Roman"/>
          <w:szCs w:val="24"/>
        </w:rPr>
        <w:t xml:space="preserve"> </w:t>
      </w:r>
      <w:r>
        <w:rPr>
          <w:rFonts w:eastAsia="Times New Roman"/>
          <w:szCs w:val="24"/>
        </w:rPr>
        <w:t>αντίστοιχη πρόταση. Εί</w:t>
      </w:r>
      <w:r>
        <w:rPr>
          <w:rFonts w:eastAsia="Times New Roman"/>
          <w:szCs w:val="24"/>
        </w:rPr>
        <w:t xml:space="preserve">μαστε νέοι στο Κοινοβούλιο </w:t>
      </w:r>
      <w:r>
        <w:rPr>
          <w:rFonts w:eastAsia="Times New Roman"/>
          <w:szCs w:val="24"/>
        </w:rPr>
        <w:t xml:space="preserve">ως </w:t>
      </w:r>
      <w:r>
        <w:rPr>
          <w:rFonts w:eastAsia="Times New Roman"/>
          <w:szCs w:val="24"/>
        </w:rPr>
        <w:t>Ένωση Κεντρώων. Δεν ξέρω πόση διάρκεια</w:t>
      </w:r>
      <w:r w:rsidRPr="00883781">
        <w:rPr>
          <w:rFonts w:eastAsia="Times New Roman"/>
          <w:szCs w:val="24"/>
        </w:rPr>
        <w:t xml:space="preserve"> </w:t>
      </w:r>
      <w:r>
        <w:rPr>
          <w:rFonts w:eastAsia="Times New Roman"/>
          <w:szCs w:val="24"/>
        </w:rPr>
        <w:t>είχε.</w:t>
      </w:r>
    </w:p>
    <w:p w14:paraId="3A31076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Σίγουρα θα πρέπει να δούμε αυτό που είπε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να έχουν τον εύλογο χρόνο τα δεκαπέντε λεπτά οι </w:t>
      </w:r>
      <w:r>
        <w:rPr>
          <w:rFonts w:eastAsia="Times New Roman" w:cs="Times New Roman"/>
          <w:szCs w:val="24"/>
        </w:rPr>
        <w:t>ε</w:t>
      </w:r>
      <w:r>
        <w:rPr>
          <w:rFonts w:eastAsia="Times New Roman" w:cs="Times New Roman"/>
          <w:szCs w:val="24"/>
        </w:rPr>
        <w:t xml:space="preserve">ισηγητές να συζητήσουν, να παραθέσουν τις προτάσεις και τη θέση του </w:t>
      </w:r>
      <w:r>
        <w:rPr>
          <w:rFonts w:eastAsia="Times New Roman" w:cs="Times New Roman"/>
          <w:szCs w:val="24"/>
        </w:rPr>
        <w:t>κόμματος. Σίγουρα θα πρέπει να μιλήσουν όλοι, αλλά θα πρέπει να σεβαστούμε και τις υπηρεσίες και τους ανθρώπους που εργάζονται εδώ στη Βουλή</w:t>
      </w:r>
      <w:r>
        <w:rPr>
          <w:rFonts w:eastAsia="Times New Roman" w:cs="Times New Roman"/>
          <w:szCs w:val="24"/>
        </w:rPr>
        <w:t>,</w:t>
      </w:r>
      <w:r>
        <w:rPr>
          <w:rFonts w:eastAsia="Times New Roman" w:cs="Times New Roman"/>
          <w:szCs w:val="24"/>
        </w:rPr>
        <w:t xml:space="preserve"> για το πόσο και ποιο θα είναι το χρονικό όριο που θα δουλέψουν, γιατί θα υπενθυμίσω ότι κάποιοι είναι από τις 9.00</w:t>
      </w:r>
      <w:r>
        <w:rPr>
          <w:rFonts w:eastAsia="Times New Roman" w:cs="Times New Roman"/>
          <w:szCs w:val="24"/>
        </w:rPr>
        <w:t xml:space="preserve">΄ το πρωί πάλι εδώ και δεν μπορούμε να τους κρατήσουμε μέχρι τη 1.00΄, 2.00΄ή τις 3.00΄ </w:t>
      </w:r>
      <w:r>
        <w:rPr>
          <w:rFonts w:eastAsia="Times New Roman" w:cs="Times New Roman"/>
          <w:szCs w:val="24"/>
        </w:rPr>
        <w:t>μετά τα μεσά</w:t>
      </w:r>
      <w:r>
        <w:rPr>
          <w:rFonts w:eastAsia="Times New Roman" w:cs="Times New Roman"/>
          <w:szCs w:val="24"/>
        </w:rPr>
        <w:t>ν</w:t>
      </w:r>
      <w:r>
        <w:rPr>
          <w:rFonts w:eastAsia="Times New Roman" w:cs="Times New Roman"/>
          <w:szCs w:val="24"/>
        </w:rPr>
        <w:t>υ</w:t>
      </w:r>
      <w:r>
        <w:rPr>
          <w:rFonts w:eastAsia="Times New Roman" w:cs="Times New Roman"/>
          <w:szCs w:val="24"/>
        </w:rPr>
        <w:t>χτα, γιατί υπάρχει και άλλος κίνδυνος μετά.</w:t>
      </w:r>
    </w:p>
    <w:p w14:paraId="3A31076F"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77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Γιατί φωνάζετε κύριοι; Τι κακό είπα; Δεν θέλετε</w:t>
      </w:r>
      <w:r>
        <w:rPr>
          <w:rFonts w:eastAsia="Times New Roman" w:cs="Times New Roman"/>
          <w:szCs w:val="24"/>
        </w:rPr>
        <w:t>,</w:t>
      </w:r>
      <w:r>
        <w:rPr>
          <w:rFonts w:eastAsia="Times New Roman" w:cs="Times New Roman"/>
          <w:szCs w:val="24"/>
        </w:rPr>
        <w:t xml:space="preserve"> δηλαδή, οι άνθρωποι που εργάζονται εδώ</w:t>
      </w:r>
      <w:r>
        <w:rPr>
          <w:rFonts w:eastAsia="Times New Roman" w:cs="Times New Roman"/>
          <w:szCs w:val="24"/>
        </w:rPr>
        <w:t>,</w:t>
      </w:r>
      <w:r>
        <w:rPr>
          <w:rFonts w:eastAsia="Times New Roman" w:cs="Times New Roman"/>
          <w:szCs w:val="24"/>
        </w:rPr>
        <w:t xml:space="preserve"> να έχουν ένα φυσιολογικό ωράριο που οδηγούν και να πηγαίνουν στο σπίτι τους με ασφάλεια; Και θα έλθουν οι ίδιοι άνθρωποι 9.30΄το πρωί;</w:t>
      </w:r>
    </w:p>
    <w:p w14:paraId="3A310771"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77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δεν ξέρω. Το λέω </w:t>
      </w:r>
      <w:r>
        <w:rPr>
          <w:rFonts w:eastAsia="Times New Roman" w:cs="Times New Roman"/>
          <w:szCs w:val="24"/>
        </w:rPr>
        <w:t xml:space="preserve">ως </w:t>
      </w:r>
      <w:r>
        <w:rPr>
          <w:rFonts w:eastAsia="Times New Roman" w:cs="Times New Roman"/>
          <w:szCs w:val="24"/>
        </w:rPr>
        <w:t>άνθρωπος, επειδή έχω δεχτεί παράπονα.</w:t>
      </w:r>
    </w:p>
    <w:p w14:paraId="3A310773"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 xml:space="preserve">ΠΡΟΕΔΡΟΣ (Νικόλαος </w:t>
      </w:r>
      <w:proofErr w:type="spellStart"/>
      <w:r w:rsidRPr="00874794">
        <w:rPr>
          <w:rFonts w:eastAsia="Times New Roman" w:cs="Times New Roman"/>
          <w:b/>
          <w:szCs w:val="24"/>
        </w:rPr>
        <w:t>Βούτσης</w:t>
      </w:r>
      <w:proofErr w:type="spellEnd"/>
      <w:r w:rsidRPr="00874794">
        <w:rPr>
          <w:rFonts w:eastAsia="Times New Roman" w:cs="Times New Roman"/>
          <w:b/>
          <w:szCs w:val="24"/>
        </w:rPr>
        <w:t>):</w:t>
      </w:r>
      <w:r>
        <w:rPr>
          <w:rFonts w:eastAsia="Times New Roman" w:cs="Times New Roman"/>
          <w:szCs w:val="24"/>
        </w:rPr>
        <w:t xml:space="preserve"> Πολύ </w:t>
      </w:r>
      <w:r>
        <w:rPr>
          <w:rFonts w:eastAsia="Times New Roman" w:cs="Times New Roman"/>
          <w:szCs w:val="24"/>
        </w:rPr>
        <w:t>καλά. Εντάξει.</w:t>
      </w:r>
    </w:p>
    <w:p w14:paraId="3A310774"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ΜΑΡΙΟΣ ΓΕΩΡΓΙΑΔΗΣ:</w:t>
      </w:r>
      <w:r>
        <w:rPr>
          <w:rFonts w:eastAsia="Times New Roman" w:cs="Times New Roman"/>
          <w:szCs w:val="24"/>
        </w:rPr>
        <w:t xml:space="preserve"> Και το λέω επειδή αναφέρετε για 1.00΄ και 2.00΄ η ώρα </w:t>
      </w:r>
      <w:r>
        <w:rPr>
          <w:rFonts w:eastAsia="Times New Roman" w:cs="Times New Roman"/>
          <w:szCs w:val="24"/>
        </w:rPr>
        <w:t>μετά τα μεσά</w:t>
      </w:r>
      <w:r>
        <w:rPr>
          <w:rFonts w:eastAsia="Times New Roman" w:cs="Times New Roman"/>
          <w:szCs w:val="24"/>
        </w:rPr>
        <w:t>ν</w:t>
      </w:r>
      <w:r>
        <w:rPr>
          <w:rFonts w:eastAsia="Times New Roman" w:cs="Times New Roman"/>
          <w:szCs w:val="24"/>
        </w:rPr>
        <w:t>υ</w:t>
      </w:r>
      <w:r>
        <w:rPr>
          <w:rFonts w:eastAsia="Times New Roman" w:cs="Times New Roman"/>
          <w:szCs w:val="24"/>
        </w:rPr>
        <w:t>χτα.</w:t>
      </w:r>
    </w:p>
    <w:p w14:paraId="3A310775"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 xml:space="preserve">ΠΡΟΕΔΡΟΣ (Νικόλαος </w:t>
      </w:r>
      <w:proofErr w:type="spellStart"/>
      <w:r w:rsidRPr="00874794">
        <w:rPr>
          <w:rFonts w:eastAsia="Times New Roman" w:cs="Times New Roman"/>
          <w:b/>
          <w:szCs w:val="24"/>
        </w:rPr>
        <w:t>Βούτσης</w:t>
      </w:r>
      <w:proofErr w:type="spellEnd"/>
      <w:r w:rsidRPr="00874794">
        <w:rPr>
          <w:rFonts w:eastAsia="Times New Roman" w:cs="Times New Roman"/>
          <w:b/>
          <w:szCs w:val="24"/>
        </w:rPr>
        <w:t>):</w:t>
      </w:r>
      <w:r>
        <w:rPr>
          <w:rFonts w:eastAsia="Times New Roman" w:cs="Times New Roman"/>
          <w:szCs w:val="24"/>
        </w:rPr>
        <w:t xml:space="preserve"> Εκεί θα πάμε.</w:t>
      </w:r>
    </w:p>
    <w:p w14:paraId="3A310776"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lastRenderedPageBreak/>
        <w:t>ΜΑΡΙΟΣ ΓΕΩΡΓΙΑΔΗΣ:</w:t>
      </w:r>
      <w:r>
        <w:rPr>
          <w:rFonts w:eastAsia="Times New Roman" w:cs="Times New Roman"/>
          <w:b/>
          <w:szCs w:val="24"/>
        </w:rPr>
        <w:t xml:space="preserve"> </w:t>
      </w:r>
      <w:r>
        <w:rPr>
          <w:rFonts w:eastAsia="Times New Roman" w:cs="Times New Roman"/>
          <w:szCs w:val="24"/>
        </w:rPr>
        <w:t>Εδώ να είμαστε, αλλά να δούμε και με τους ανθρώπους αν είναι σε θέση.</w:t>
      </w:r>
    </w:p>
    <w:p w14:paraId="3A310777"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 xml:space="preserve">ΠΡΟΕΔΡΟΣ </w:t>
      </w:r>
      <w:r w:rsidRPr="00874794">
        <w:rPr>
          <w:rFonts w:eastAsia="Times New Roman" w:cs="Times New Roman"/>
          <w:b/>
          <w:szCs w:val="24"/>
        </w:rPr>
        <w:t xml:space="preserve">(Νικόλαος </w:t>
      </w:r>
      <w:proofErr w:type="spellStart"/>
      <w:r w:rsidRPr="00874794">
        <w:rPr>
          <w:rFonts w:eastAsia="Times New Roman" w:cs="Times New Roman"/>
          <w:b/>
          <w:szCs w:val="24"/>
        </w:rPr>
        <w:t>Βούτσης</w:t>
      </w:r>
      <w:proofErr w:type="spellEnd"/>
      <w:r w:rsidRPr="00874794">
        <w:rPr>
          <w:rFonts w:eastAsia="Times New Roman" w:cs="Times New Roman"/>
          <w:b/>
          <w:szCs w:val="24"/>
        </w:rPr>
        <w:t>):</w:t>
      </w:r>
      <w:r>
        <w:rPr>
          <w:rFonts w:eastAsia="Times New Roman" w:cs="Times New Roman"/>
          <w:szCs w:val="24"/>
        </w:rPr>
        <w:t xml:space="preserve"> Είναι φυσιολογικό αυτό. Εκεί θα πάμε. Και θα πάμε εκεί με ομιλητές οι οποίοι θα μιλήσουν και δεν μίλησαν χτες και προχτές.</w:t>
      </w:r>
    </w:p>
    <w:p w14:paraId="3A310778"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ΜΑΡΙΟΣ ΓΕΩΡΓΙΑΔΗΣ:</w:t>
      </w:r>
      <w:r>
        <w:rPr>
          <w:rFonts w:eastAsia="Times New Roman" w:cs="Times New Roman"/>
          <w:b/>
          <w:szCs w:val="24"/>
        </w:rPr>
        <w:t xml:space="preserve"> </w:t>
      </w:r>
      <w:r>
        <w:rPr>
          <w:rFonts w:eastAsia="Times New Roman" w:cs="Times New Roman"/>
          <w:szCs w:val="24"/>
        </w:rPr>
        <w:t>Ευχαριστώ πολύ.</w:t>
      </w:r>
    </w:p>
    <w:p w14:paraId="3A310779"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 xml:space="preserve">ΠΡΟΕΔΡΟΣ (Νικόλαος </w:t>
      </w:r>
      <w:proofErr w:type="spellStart"/>
      <w:r w:rsidRPr="00874794">
        <w:rPr>
          <w:rFonts w:eastAsia="Times New Roman" w:cs="Times New Roman"/>
          <w:b/>
          <w:szCs w:val="24"/>
        </w:rPr>
        <w:t>Βούτσης</w:t>
      </w:r>
      <w:proofErr w:type="spellEnd"/>
      <w:r w:rsidRPr="00874794">
        <w:rPr>
          <w:rFonts w:eastAsia="Times New Roman" w:cs="Times New Roman"/>
          <w:b/>
          <w:szCs w:val="24"/>
        </w:rPr>
        <w:t>):</w:t>
      </w:r>
      <w:r>
        <w:rPr>
          <w:rFonts w:eastAsia="Times New Roman" w:cs="Times New Roman"/>
          <w:szCs w:val="24"/>
        </w:rPr>
        <w:t xml:space="preserve"> Ελάτε κύριε Χατζηδάκη.</w:t>
      </w:r>
    </w:p>
    <w:p w14:paraId="3A31077A"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ΚΩΝΣΤΑΝΤΙΝΟΣ ΧΑΤΖΗΔΑΚΗΣ:</w:t>
      </w:r>
      <w:r>
        <w:rPr>
          <w:rFonts w:eastAsia="Times New Roman" w:cs="Times New Roman"/>
          <w:szCs w:val="24"/>
        </w:rPr>
        <w:t xml:space="preserve"> Κ</w:t>
      </w:r>
      <w:r>
        <w:rPr>
          <w:rFonts w:eastAsia="Times New Roman" w:cs="Times New Roman"/>
          <w:szCs w:val="24"/>
        </w:rPr>
        <w:t xml:space="preserve">ύριε Πρόεδρε, θα κάνουμε νέο ανατολικό ή νέο μακεδονικό ζήτημα και νομίζω </w:t>
      </w:r>
      <w:r>
        <w:rPr>
          <w:rFonts w:eastAsia="Times New Roman" w:cs="Times New Roman"/>
          <w:szCs w:val="24"/>
        </w:rPr>
        <w:t xml:space="preserve">ότι </w:t>
      </w:r>
      <w:r>
        <w:rPr>
          <w:rFonts w:eastAsia="Times New Roman" w:cs="Times New Roman"/>
          <w:szCs w:val="24"/>
        </w:rPr>
        <w:t xml:space="preserve">δεν τιμά τη Βουλή. Ο κ. </w:t>
      </w:r>
      <w:proofErr w:type="spellStart"/>
      <w:r>
        <w:rPr>
          <w:rFonts w:eastAsia="Times New Roman" w:cs="Times New Roman"/>
          <w:szCs w:val="24"/>
        </w:rPr>
        <w:t>Ξυδάκης</w:t>
      </w:r>
      <w:proofErr w:type="spellEnd"/>
      <w:r>
        <w:rPr>
          <w:rFonts w:eastAsia="Times New Roman" w:cs="Times New Roman"/>
          <w:szCs w:val="24"/>
        </w:rPr>
        <w:t>,</w:t>
      </w:r>
      <w:r>
        <w:rPr>
          <w:rFonts w:eastAsia="Times New Roman" w:cs="Times New Roman"/>
          <w:szCs w:val="24"/>
        </w:rPr>
        <w:t xml:space="preserve"> προηγουμένως, ο </w:t>
      </w:r>
      <w:r>
        <w:rPr>
          <w:rFonts w:eastAsia="Times New Roman" w:cs="Times New Roman"/>
          <w:szCs w:val="24"/>
        </w:rPr>
        <w:t>Κ</w:t>
      </w:r>
      <w:r>
        <w:rPr>
          <w:rFonts w:eastAsia="Times New Roman" w:cs="Times New Roman"/>
          <w:szCs w:val="24"/>
        </w:rPr>
        <w:t>οινοβουλευτικός Εκπρόσωπος του ΣΥΡΙΖΑ δείχνοντας πιστεύω δημοκρατική ευαισθησία σας είπε</w:t>
      </w:r>
      <w:r>
        <w:rPr>
          <w:rFonts w:eastAsia="Times New Roman" w:cs="Times New Roman"/>
          <w:szCs w:val="24"/>
        </w:rPr>
        <w:t>:</w:t>
      </w:r>
      <w:r>
        <w:rPr>
          <w:rFonts w:eastAsia="Times New Roman" w:cs="Times New Roman"/>
          <w:szCs w:val="24"/>
        </w:rPr>
        <w:t xml:space="preserve"> «ας δώσουμε τον χρόνο στους συναδέλφου</w:t>
      </w:r>
      <w:r>
        <w:rPr>
          <w:rFonts w:eastAsia="Times New Roman" w:cs="Times New Roman"/>
          <w:szCs w:val="24"/>
        </w:rPr>
        <w:t>ς και ας προχωρήσουμε μέχρι το απόγευμα».</w:t>
      </w:r>
    </w:p>
    <w:p w14:paraId="3A31077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Πρόεδρε, θα γραφτούν οι συνάδελφοι. Έχω την εντύπωση ότι θα υπάρχει μεγάλο ενδιαφέρον. Όλη η ελληνική κοινωνία έχει στραμμένα τα βλέμματά της εδώ. Οι συνάδελφοι θα γραφτούν. Πρέπει να έχουν όλη την άνεση χρόν</w:t>
      </w:r>
      <w:r>
        <w:rPr>
          <w:rFonts w:eastAsia="Times New Roman" w:cs="Times New Roman"/>
          <w:szCs w:val="24"/>
        </w:rPr>
        <w:t xml:space="preserve">ου να μιλήσουν. Τι πειράζει, δηλαδή, το Σάββατο το βράδυ να γίνει κανονικά η συνεδρίαση, όπως γινόταν από το 1974 και μετά; Προτείνει ο κ. </w:t>
      </w:r>
      <w:proofErr w:type="spellStart"/>
      <w:r>
        <w:rPr>
          <w:rFonts w:eastAsia="Times New Roman" w:cs="Times New Roman"/>
          <w:szCs w:val="24"/>
        </w:rPr>
        <w:t>Ξυδάκης</w:t>
      </w:r>
      <w:proofErr w:type="spellEnd"/>
      <w:r>
        <w:rPr>
          <w:rFonts w:eastAsia="Times New Roman" w:cs="Times New Roman"/>
          <w:szCs w:val="24"/>
        </w:rPr>
        <w:t xml:space="preserve"> ως εκπρόσωπος της Πλειοψηφίας…</w:t>
      </w:r>
    </w:p>
    <w:p w14:paraId="3A31077C"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t>ΝΙΚΟΛΑΟΣ Ξ</w:t>
      </w:r>
      <w:r>
        <w:rPr>
          <w:rFonts w:eastAsia="Times New Roman" w:cs="Times New Roman"/>
          <w:b/>
          <w:szCs w:val="24"/>
        </w:rPr>
        <w:t>Υ</w:t>
      </w:r>
      <w:r w:rsidRPr="00874794">
        <w:rPr>
          <w:rFonts w:eastAsia="Times New Roman" w:cs="Times New Roman"/>
          <w:b/>
          <w:szCs w:val="24"/>
        </w:rPr>
        <w:t>ΔΑΚΗΣ:</w:t>
      </w:r>
      <w:r>
        <w:rPr>
          <w:rFonts w:eastAsia="Times New Roman" w:cs="Times New Roman"/>
          <w:szCs w:val="24"/>
        </w:rPr>
        <w:t xml:space="preserve"> Δεν πρότεινα αυτό. Μη με χρησιμοποιείτε.</w:t>
      </w:r>
    </w:p>
    <w:p w14:paraId="3A31077D" w14:textId="77777777" w:rsidR="00E66DFC" w:rsidRDefault="00CE19B2">
      <w:pPr>
        <w:spacing w:after="0" w:line="600" w:lineRule="auto"/>
        <w:ind w:firstLine="720"/>
        <w:jc w:val="both"/>
        <w:rPr>
          <w:rFonts w:eastAsia="Times New Roman" w:cs="Times New Roman"/>
          <w:szCs w:val="24"/>
        </w:rPr>
      </w:pPr>
      <w:r w:rsidRPr="00874794">
        <w:rPr>
          <w:rFonts w:eastAsia="Times New Roman" w:cs="Times New Roman"/>
          <w:b/>
          <w:szCs w:val="24"/>
        </w:rPr>
        <w:lastRenderedPageBreak/>
        <w:t>ΚΩΝΣΤΑΝΤΙΝΟΣ ΧΑΤΖΗΔ</w:t>
      </w:r>
      <w:r w:rsidRPr="00874794">
        <w:rPr>
          <w:rFonts w:eastAsia="Times New Roman" w:cs="Times New Roman"/>
          <w:b/>
          <w:szCs w:val="24"/>
        </w:rPr>
        <w:t>ΑΚΗΣ:</w:t>
      </w:r>
      <w:r>
        <w:rPr>
          <w:rFonts w:eastAsia="Times New Roman" w:cs="Times New Roman"/>
          <w:b/>
          <w:szCs w:val="24"/>
        </w:rPr>
        <w:t xml:space="preserve"> </w:t>
      </w:r>
      <w:r>
        <w:rPr>
          <w:rFonts w:eastAsia="Times New Roman" w:cs="Times New Roman"/>
          <w:szCs w:val="24"/>
        </w:rPr>
        <w:t>Κύριε Πρόεδρε, δεν μας έχετε συνηθίσει να μη δείχνετε ευαισθησία απέναντι στο Σώμα. Γνωριζόμαστε πολύ καλά όλοι εδώ μεταξύ μας. Ας κλείσει εδώ η συζήτηση. Είναι παραπάνω από εύλογη η αξίωση της Νέας Δημοκρατίας.</w:t>
      </w:r>
    </w:p>
    <w:p w14:paraId="3A31077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Άλλωστε μ</w:t>
      </w:r>
      <w:r>
        <w:rPr>
          <w:rFonts w:eastAsia="Times New Roman" w:cs="Times New Roman"/>
          <w:szCs w:val="24"/>
        </w:rPr>
        <w:t>πορεί να είναι μια πρώτη επιτυχία σας αυτή η συζήτηση, αν αποδεχθώ τώρα το να πάμε μέχρι Σάββατο βράδυ. Έτσι δεν είναι; Είναι πολύ σημαντικό. Σήμερα, όμως, θα πάμε μέχρι τη 1.30΄. Δεν υπάρχει κάποια αντίρρηση.</w:t>
      </w:r>
    </w:p>
    <w:p w14:paraId="3A31077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78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τον πρώτο </w:t>
      </w:r>
      <w:r>
        <w:rPr>
          <w:rFonts w:eastAsia="Times New Roman" w:cs="Times New Roman"/>
          <w:szCs w:val="24"/>
        </w:rPr>
        <w:t>ε</w:t>
      </w:r>
      <w:r>
        <w:rPr>
          <w:rFonts w:eastAsia="Times New Roman" w:cs="Times New Roman"/>
          <w:szCs w:val="24"/>
        </w:rPr>
        <w:t>ισηγη</w:t>
      </w:r>
      <w:r>
        <w:rPr>
          <w:rFonts w:eastAsia="Times New Roman" w:cs="Times New Roman"/>
          <w:szCs w:val="24"/>
        </w:rPr>
        <w:t>τή…</w:t>
      </w:r>
    </w:p>
    <w:p w14:paraId="3A310781"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w:t>
      </w:r>
      <w:r w:rsidRPr="0025633D">
        <w:rPr>
          <w:rFonts w:eastAsia="Times New Roman" w:cs="Times New Roman"/>
          <w:szCs w:val="24"/>
        </w:rPr>
        <w:t xml:space="preserve"> – </w:t>
      </w:r>
      <w:r>
        <w:rPr>
          <w:rFonts w:eastAsia="Times New Roman" w:cs="Times New Roman"/>
          <w:szCs w:val="24"/>
        </w:rPr>
        <w:t>δ</w:t>
      </w:r>
      <w:r>
        <w:rPr>
          <w:rFonts w:eastAsia="Times New Roman" w:cs="Times New Roman"/>
          <w:szCs w:val="24"/>
        </w:rPr>
        <w:t>ιαμαρτυρίες στην Αίθουσα)</w:t>
      </w:r>
    </w:p>
    <w:p w14:paraId="3A310782" w14:textId="77777777" w:rsidR="00E66DFC" w:rsidRDefault="00CE19B2">
      <w:pPr>
        <w:spacing w:after="0" w:line="600" w:lineRule="auto"/>
        <w:ind w:firstLine="720"/>
        <w:jc w:val="both"/>
        <w:rPr>
          <w:rFonts w:eastAsia="Times New Roman" w:cs="Times New Roman"/>
          <w:szCs w:val="24"/>
        </w:rPr>
      </w:pPr>
      <w:r w:rsidRPr="00B25B3A">
        <w:rPr>
          <w:rFonts w:eastAsia="Times New Roman" w:cs="Times New Roman"/>
          <w:b/>
          <w:szCs w:val="24"/>
        </w:rPr>
        <w:t>ΣΠΥΡΙΔΩΝ</w:t>
      </w:r>
      <w:r>
        <w:rPr>
          <w:rFonts w:eastAsia="Times New Roman" w:cs="Times New Roman"/>
          <w:b/>
          <w:szCs w:val="24"/>
        </w:rPr>
        <w:t xml:space="preserve"> </w:t>
      </w:r>
      <w:r w:rsidRPr="00B25B3A">
        <w:rPr>
          <w:rFonts w:eastAsia="Times New Roman" w:cs="Times New Roman"/>
          <w:b/>
          <w:szCs w:val="24"/>
        </w:rPr>
        <w:t>-</w:t>
      </w:r>
      <w:r>
        <w:rPr>
          <w:rFonts w:eastAsia="Times New Roman" w:cs="Times New Roman"/>
          <w:b/>
          <w:szCs w:val="24"/>
        </w:rPr>
        <w:t xml:space="preserve"> </w:t>
      </w:r>
      <w:r w:rsidRPr="00B25B3A">
        <w:rPr>
          <w:rFonts w:eastAsia="Times New Roman" w:cs="Times New Roman"/>
          <w:b/>
          <w:szCs w:val="24"/>
        </w:rPr>
        <w:t>ΑΔΩΝΙΣ ΓΕΩΡΓΙΑΔΗΣ:</w:t>
      </w:r>
      <w:r>
        <w:rPr>
          <w:rFonts w:eastAsia="Times New Roman" w:cs="Times New Roman"/>
          <w:szCs w:val="24"/>
        </w:rPr>
        <w:t xml:space="preserve"> Ποια είναι η απόφαση σας;</w:t>
      </w:r>
    </w:p>
    <w:p w14:paraId="3A310783"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 xml:space="preserve"> (Θόρυβος</w:t>
      </w:r>
      <w:r>
        <w:rPr>
          <w:rFonts w:eastAsia="Times New Roman" w:cs="Times New Roman"/>
          <w:szCs w:val="24"/>
        </w:rPr>
        <w:t xml:space="preserve"> - δ</w:t>
      </w:r>
      <w:r>
        <w:rPr>
          <w:rFonts w:eastAsia="Times New Roman" w:cs="Times New Roman"/>
          <w:szCs w:val="24"/>
        </w:rPr>
        <w:t>ιαμαρτυρίες στην Αίθουσα)</w:t>
      </w:r>
    </w:p>
    <w:p w14:paraId="3A310784"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Εντάξει δεν υπάρχει θέμα.</w:t>
      </w:r>
    </w:p>
    <w:p w14:paraId="3A31078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Συμφωνεί το Σώμα με τη συνολική πρόταση</w:t>
      </w:r>
      <w:r>
        <w:rPr>
          <w:rFonts w:eastAsia="Times New Roman" w:cs="Times New Roman"/>
          <w:szCs w:val="24"/>
        </w:rPr>
        <w:t xml:space="preserve"> έτσι όπως έχει διαμορφωθεί, δηλαδή, ότι θα πάμε με ά</w:t>
      </w:r>
      <w:r>
        <w:rPr>
          <w:rFonts w:eastAsia="Times New Roman" w:cs="Times New Roman"/>
          <w:szCs w:val="24"/>
        </w:rPr>
        <w:t>νεση</w:t>
      </w:r>
      <w:r>
        <w:rPr>
          <w:rFonts w:eastAsia="Times New Roman" w:cs="Times New Roman"/>
          <w:szCs w:val="24"/>
        </w:rPr>
        <w:t xml:space="preserve"> -δεν υπάρχει κανένα ζήτημα- μέχρι το Σάββατο το βράδυ; </w:t>
      </w:r>
    </w:p>
    <w:p w14:paraId="3A310786" w14:textId="77777777" w:rsidR="00E66DFC" w:rsidRDefault="00CE19B2">
      <w:pPr>
        <w:spacing w:after="0" w:line="600" w:lineRule="auto"/>
        <w:ind w:firstLine="720"/>
        <w:jc w:val="both"/>
        <w:rPr>
          <w:rFonts w:eastAsia="Times New Roman" w:cs="Times New Roman"/>
          <w:szCs w:val="24"/>
        </w:rPr>
      </w:pPr>
      <w:r w:rsidRPr="00B90464">
        <w:rPr>
          <w:rFonts w:eastAsia="Times New Roman" w:cs="Times New Roman"/>
          <w:b/>
          <w:szCs w:val="24"/>
        </w:rPr>
        <w:t>ΟΛΟΙ ΟΙ ΒΟΥΛΕΥΤΕΣ:</w:t>
      </w:r>
      <w:r>
        <w:rPr>
          <w:rFonts w:eastAsia="Times New Roman" w:cs="Times New Roman"/>
          <w:szCs w:val="24"/>
        </w:rPr>
        <w:t xml:space="preserve"> Μάλιστα, μάλιστα.</w:t>
      </w:r>
    </w:p>
    <w:p w14:paraId="3A310787" w14:textId="77777777" w:rsidR="00E66DFC" w:rsidRDefault="00CE19B2">
      <w:pPr>
        <w:spacing w:after="0" w:line="600" w:lineRule="auto"/>
        <w:ind w:firstLine="720"/>
        <w:jc w:val="both"/>
        <w:rPr>
          <w:rFonts w:eastAsia="Times New Roman" w:cs="Times New Roman"/>
          <w:szCs w:val="24"/>
        </w:rPr>
      </w:pPr>
      <w:r w:rsidRPr="00662DC1">
        <w:rPr>
          <w:rFonts w:eastAsia="Times New Roman" w:cs="Times New Roman"/>
          <w:b/>
          <w:szCs w:val="24"/>
        </w:rPr>
        <w:lastRenderedPageBreak/>
        <w:t xml:space="preserve">ΠΡΟΕΔΡΟΣ (Νικόλαος </w:t>
      </w:r>
      <w:proofErr w:type="spellStart"/>
      <w:r w:rsidRPr="00662DC1">
        <w:rPr>
          <w:rFonts w:eastAsia="Times New Roman" w:cs="Times New Roman"/>
          <w:b/>
          <w:szCs w:val="24"/>
        </w:rPr>
        <w:t>Βούτσης</w:t>
      </w:r>
      <w:proofErr w:type="spellEnd"/>
      <w:r w:rsidRPr="00662DC1">
        <w:rPr>
          <w:rFonts w:eastAsia="Times New Roman" w:cs="Times New Roman"/>
          <w:b/>
          <w:szCs w:val="24"/>
        </w:rPr>
        <w:t>):</w:t>
      </w:r>
      <w:r w:rsidRPr="00662DC1">
        <w:rPr>
          <w:rFonts w:eastAsia="Times New Roman" w:cs="Times New Roman"/>
          <w:szCs w:val="24"/>
        </w:rPr>
        <w:t xml:space="preserve"> </w:t>
      </w:r>
      <w:r>
        <w:rPr>
          <w:rFonts w:eastAsia="Times New Roman" w:cs="Times New Roman"/>
          <w:szCs w:val="24"/>
        </w:rPr>
        <w:t>Έτσι. Εφόσον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έχει τελειώσει πιο νωρίς, μπορούμε να διακόψουμε μερικ</w:t>
      </w:r>
      <w:r>
        <w:rPr>
          <w:rFonts w:eastAsia="Times New Roman" w:cs="Times New Roman"/>
          <w:szCs w:val="24"/>
        </w:rPr>
        <w:t>ές ώρες και να έρθουμε ξανά το Σάββατο το βράδυ. Δεν εννοείτε αυτό.</w:t>
      </w:r>
    </w:p>
    <w:p w14:paraId="3A310788" w14:textId="77777777" w:rsidR="00E66DFC" w:rsidRDefault="00CE19B2">
      <w:pPr>
        <w:spacing w:after="0" w:line="600" w:lineRule="auto"/>
        <w:ind w:firstLine="720"/>
        <w:jc w:val="both"/>
        <w:rPr>
          <w:rFonts w:eastAsia="Times New Roman" w:cs="Times New Roman"/>
          <w:szCs w:val="24"/>
        </w:rPr>
      </w:pPr>
      <w:r w:rsidRPr="00B25B3A">
        <w:rPr>
          <w:rFonts w:eastAsia="Times New Roman" w:cs="Times New Roman"/>
          <w:b/>
          <w:szCs w:val="24"/>
        </w:rPr>
        <w:t>ΣΤΑΥΡΟΣ ΚΑΛΑΦΑΤΗΣ:</w:t>
      </w:r>
      <w:r>
        <w:rPr>
          <w:rFonts w:eastAsia="Times New Roman" w:cs="Times New Roman"/>
          <w:szCs w:val="24"/>
        </w:rPr>
        <w:t xml:space="preserve"> Αυτή η ειρωνεία δεν χρειάζεται.</w:t>
      </w:r>
    </w:p>
    <w:p w14:paraId="3A31078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Συνεννοηθήκαμε.</w:t>
      </w:r>
    </w:p>
    <w:p w14:paraId="3A31078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Παρακαλώ τον κ. Τσιάρα να πάρει τον λόγο για δεκαπέντε λεπτά. Θα μου επιτρέψετε σε ό,τι με α</w:t>
      </w:r>
      <w:r>
        <w:rPr>
          <w:rFonts w:eastAsia="Times New Roman" w:cs="Times New Roman"/>
          <w:szCs w:val="24"/>
        </w:rPr>
        <w:t>φορά όσο θα είμαι στο Προεδρείο να κρατάω και την ώρα, διότι ύστερα δεν μπορώ να παρέμβω.</w:t>
      </w:r>
    </w:p>
    <w:p w14:paraId="3A31078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εγγραφή έχει ξεκινήσει. Θα είναι μέχρι τους δύο πρώτους. </w:t>
      </w:r>
    </w:p>
    <w:p w14:paraId="3A31078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w:t>
      </w:r>
    </w:p>
    <w:p w14:paraId="3A31078D" w14:textId="77777777" w:rsidR="00E66DFC" w:rsidRDefault="00CE19B2">
      <w:pPr>
        <w:spacing w:after="0" w:line="600" w:lineRule="auto"/>
        <w:ind w:firstLine="720"/>
        <w:jc w:val="both"/>
        <w:rPr>
          <w:rFonts w:eastAsia="Times New Roman" w:cs="Times New Roman"/>
          <w:szCs w:val="24"/>
        </w:rPr>
      </w:pPr>
      <w:r w:rsidRPr="008A4192">
        <w:rPr>
          <w:rFonts w:eastAsia="Times New Roman" w:cs="Times New Roman"/>
          <w:b/>
          <w:szCs w:val="24"/>
        </w:rPr>
        <w:t>ΚΩΝΣΤΑΝΤΙΝΟΣ ΤΣΙΑΡΑΣ:</w:t>
      </w:r>
      <w:r>
        <w:rPr>
          <w:rFonts w:eastAsia="Times New Roman" w:cs="Times New Roman"/>
          <w:szCs w:val="24"/>
        </w:rPr>
        <w:t xml:space="preserve"> Ευχαριστώ, κύριε Πρόεδρε.</w:t>
      </w:r>
    </w:p>
    <w:p w14:paraId="3A31078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πολιτική ευθύνη</w:t>
      </w:r>
      <w:r>
        <w:rPr>
          <w:rFonts w:eastAsia="Times New Roman" w:cs="Times New Roman"/>
          <w:szCs w:val="24"/>
        </w:rPr>
        <w:t xml:space="preserve"> της εκάστοτε Κυβέρνησης είναι παρακολούθημα της γενικής αρμοδιότητας που της παρέχει το Σύνταγμα. Να αποφασίζει και να κατευθύνει τη γενική πολιτική της χώρας και βάσει του Συντάγματος</w:t>
      </w:r>
      <w:r>
        <w:rPr>
          <w:rFonts w:eastAsia="Times New Roman" w:cs="Times New Roman"/>
          <w:szCs w:val="24"/>
        </w:rPr>
        <w:t>,</w:t>
      </w:r>
      <w:r>
        <w:rPr>
          <w:rFonts w:eastAsia="Times New Roman" w:cs="Times New Roman"/>
          <w:szCs w:val="24"/>
        </w:rPr>
        <w:t xml:space="preserve"> αυτή η πολιτική ευθύνη της εκάστοτε </w:t>
      </w:r>
      <w:r>
        <w:rPr>
          <w:rFonts w:eastAsia="Times New Roman" w:cs="Times New Roman"/>
          <w:szCs w:val="24"/>
        </w:rPr>
        <w:t>κ</w:t>
      </w:r>
      <w:r>
        <w:rPr>
          <w:rFonts w:eastAsia="Times New Roman" w:cs="Times New Roman"/>
          <w:szCs w:val="24"/>
        </w:rPr>
        <w:t xml:space="preserve">υβέρνησης, είναι συλλογική. </w:t>
      </w:r>
      <w:r>
        <w:rPr>
          <w:rFonts w:eastAsia="Times New Roman" w:cs="Times New Roman"/>
          <w:szCs w:val="24"/>
        </w:rPr>
        <w:t>Είναι συλλογική για ολόκληρο το Υπουργικό Συμβούλιο αλλά δεν είναι απρόσωπη. Επιμερίζεται αφ</w:t>
      </w:r>
      <w:r>
        <w:rPr>
          <w:rFonts w:eastAsia="Times New Roman" w:cs="Times New Roman"/>
          <w:szCs w:val="24"/>
        </w:rPr>
        <w:t xml:space="preserve">’ </w:t>
      </w:r>
      <w:r>
        <w:rPr>
          <w:rFonts w:eastAsia="Times New Roman" w:cs="Times New Roman"/>
          <w:szCs w:val="24"/>
        </w:rPr>
        <w:t>ενός στο πρόσωπο του ίδιου του Πρωθυπουργού που φέρει την ευθύνη σχηματισμού της Κυβέρνησης του. Επιμερίζεται ταυτόχρονα στα κόμματα που στηρίζουν την Κυβέρνηση μ</w:t>
      </w:r>
      <w:r>
        <w:rPr>
          <w:rFonts w:eastAsia="Times New Roman" w:cs="Times New Roman"/>
          <w:szCs w:val="24"/>
        </w:rPr>
        <w:t>ε την παροχή ψήφου εμπιστοσύνης. Και εν</w:t>
      </w:r>
      <w:r w:rsidRPr="000257C1">
        <w:rPr>
          <w:rFonts w:eastAsia="Times New Roman" w:cs="Times New Roman"/>
          <w:szCs w:val="24"/>
        </w:rPr>
        <w:t xml:space="preserve"> </w:t>
      </w:r>
      <w:r>
        <w:rPr>
          <w:rFonts w:eastAsia="Times New Roman" w:cs="Times New Roman"/>
          <w:szCs w:val="24"/>
        </w:rPr>
        <w:t xml:space="preserve">τέλει επιμερίζεται </w:t>
      </w:r>
      <w:r>
        <w:rPr>
          <w:rFonts w:eastAsia="Times New Roman" w:cs="Times New Roman"/>
          <w:szCs w:val="24"/>
        </w:rPr>
        <w:lastRenderedPageBreak/>
        <w:t xml:space="preserve">στους ίδιους τους Βουλευτές, που στηρίζουν μια </w:t>
      </w:r>
      <w:r>
        <w:rPr>
          <w:rFonts w:eastAsia="Times New Roman" w:cs="Times New Roman"/>
          <w:szCs w:val="24"/>
        </w:rPr>
        <w:t>κ</w:t>
      </w:r>
      <w:r>
        <w:rPr>
          <w:rFonts w:eastAsia="Times New Roman" w:cs="Times New Roman"/>
          <w:szCs w:val="24"/>
        </w:rPr>
        <w:t xml:space="preserve">υβέρνηση και τον Πρωθυπουργό της. </w:t>
      </w:r>
    </w:p>
    <w:p w14:paraId="3A31078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Ωστόσο, κυρίες και κύριοι συνάδελφοι, αν και η </w:t>
      </w:r>
      <w:r>
        <w:rPr>
          <w:rFonts w:eastAsia="Times New Roman" w:cs="Times New Roman"/>
          <w:szCs w:val="24"/>
        </w:rPr>
        <w:t>σ</w:t>
      </w:r>
      <w:r>
        <w:rPr>
          <w:rFonts w:eastAsia="Times New Roman" w:cs="Times New Roman"/>
          <w:szCs w:val="24"/>
        </w:rPr>
        <w:t xml:space="preserve">υνταγματική </w:t>
      </w:r>
      <w:r>
        <w:rPr>
          <w:rFonts w:eastAsia="Times New Roman" w:cs="Times New Roman"/>
          <w:szCs w:val="24"/>
        </w:rPr>
        <w:t>κ</w:t>
      </w:r>
      <w:r>
        <w:rPr>
          <w:rFonts w:eastAsia="Times New Roman" w:cs="Times New Roman"/>
          <w:szCs w:val="24"/>
        </w:rPr>
        <w:t>οινοβουλευτική μας τάξη επιτρέπει…</w:t>
      </w:r>
    </w:p>
    <w:p w14:paraId="3A31079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 Με </w:t>
      </w:r>
      <w:proofErr w:type="spellStart"/>
      <w:r>
        <w:rPr>
          <w:rFonts w:eastAsia="Times New Roman" w:cs="Times New Roman"/>
          <w:szCs w:val="24"/>
        </w:rPr>
        <w:t>συγχωρείτε</w:t>
      </w:r>
      <w:proofErr w:type="spellEnd"/>
      <w:r>
        <w:rPr>
          <w:rFonts w:eastAsia="Times New Roman" w:cs="Times New Roman"/>
          <w:szCs w:val="24"/>
        </w:rPr>
        <w:t>, κύριε Τσιάρα, ένα λεπτό. Θα σας αφαιρέσω τον χρόνο, δεν υπάρχει θέμα.</w:t>
      </w:r>
    </w:p>
    <w:p w14:paraId="3A310791" w14:textId="77777777" w:rsidR="00E66DFC" w:rsidRDefault="00CE19B2">
      <w:pPr>
        <w:spacing w:after="0" w:line="600" w:lineRule="auto"/>
        <w:ind w:firstLine="720"/>
        <w:jc w:val="both"/>
        <w:rPr>
          <w:rFonts w:eastAsia="Times New Roman" w:cs="Times New Roman"/>
          <w:szCs w:val="24"/>
        </w:rPr>
      </w:pPr>
      <w:r w:rsidRPr="008A4192">
        <w:rPr>
          <w:rFonts w:eastAsia="Times New Roman" w:cs="Times New Roman"/>
          <w:b/>
          <w:szCs w:val="24"/>
        </w:rPr>
        <w:t>ΚΩΝΣΤΑΝΤΙΝΟΣ ΤΣΙΑΡΑΣ:</w:t>
      </w:r>
      <w:r>
        <w:rPr>
          <w:rFonts w:eastAsia="Times New Roman" w:cs="Times New Roman"/>
          <w:b/>
          <w:szCs w:val="24"/>
        </w:rPr>
        <w:t xml:space="preserve"> </w:t>
      </w:r>
      <w:r>
        <w:rPr>
          <w:rFonts w:eastAsia="Times New Roman" w:cs="Times New Roman"/>
          <w:szCs w:val="24"/>
        </w:rPr>
        <w:t>Σας ευχαριστώ, κύριε Πρόεδρε.</w:t>
      </w:r>
    </w:p>
    <w:p w14:paraId="3A310792" w14:textId="77777777" w:rsidR="00E66DFC" w:rsidRDefault="00CE19B2">
      <w:pPr>
        <w:spacing w:after="0" w:line="600" w:lineRule="auto"/>
        <w:ind w:firstLine="720"/>
        <w:contextualSpacing/>
        <w:jc w:val="both"/>
        <w:rPr>
          <w:rFonts w:eastAsia="Times New Roman"/>
          <w:szCs w:val="24"/>
        </w:rPr>
      </w:pPr>
      <w:r w:rsidRPr="00AD104A">
        <w:rPr>
          <w:rFonts w:eastAsia="Times New Roman"/>
          <w:b/>
          <w:szCs w:val="24"/>
        </w:rPr>
        <w:t xml:space="preserve">ΠΡΟΕΔΡΟΣ (Νικόλαος </w:t>
      </w:r>
      <w:proofErr w:type="spellStart"/>
      <w:r w:rsidRPr="00AD104A">
        <w:rPr>
          <w:rFonts w:eastAsia="Times New Roman"/>
          <w:b/>
          <w:szCs w:val="24"/>
        </w:rPr>
        <w:t>Βούτσης</w:t>
      </w:r>
      <w:proofErr w:type="spellEnd"/>
      <w:r w:rsidRPr="00AD104A">
        <w:rPr>
          <w:rFonts w:eastAsia="Times New Roman"/>
          <w:b/>
          <w:szCs w:val="24"/>
        </w:rPr>
        <w:t>):</w:t>
      </w:r>
      <w:r w:rsidRPr="00A6077F">
        <w:rPr>
          <w:rFonts w:eastAsia="Times New Roman"/>
          <w:szCs w:val="24"/>
        </w:rPr>
        <w:t xml:space="preserve"> </w:t>
      </w:r>
      <w:r>
        <w:rPr>
          <w:rFonts w:eastAsia="Times New Roman"/>
          <w:szCs w:val="24"/>
        </w:rPr>
        <w:t>Προσέξτε</w:t>
      </w:r>
      <w:r>
        <w:rPr>
          <w:rFonts w:eastAsia="Times New Roman"/>
          <w:szCs w:val="24"/>
        </w:rPr>
        <w:t>.</w:t>
      </w:r>
      <w:r>
        <w:rPr>
          <w:rFonts w:eastAsia="Times New Roman"/>
          <w:szCs w:val="24"/>
        </w:rPr>
        <w:t xml:space="preserve"> Αν υπάρχει συμφωνία ανάμεσα στις Κοινοβουλευτ</w:t>
      </w:r>
      <w:r>
        <w:rPr>
          <w:rFonts w:eastAsia="Times New Roman"/>
          <w:szCs w:val="24"/>
        </w:rPr>
        <w:t xml:space="preserve">ικές Ομάδες και στους Κοινοβουλευτικούς Εκπροσώπους, επί τόπου να εφαρμόσουμε και την πρόταση που έκανε ο κ. </w:t>
      </w:r>
      <w:proofErr w:type="spellStart"/>
      <w:r>
        <w:rPr>
          <w:rFonts w:eastAsia="Times New Roman"/>
          <w:szCs w:val="24"/>
        </w:rPr>
        <w:t>Καραθανασόπουλος</w:t>
      </w:r>
      <w:proofErr w:type="spellEnd"/>
      <w:r>
        <w:rPr>
          <w:rFonts w:eastAsia="Times New Roman"/>
          <w:szCs w:val="24"/>
        </w:rPr>
        <w:t xml:space="preserve"> -δεν υπάρχει κα</w:t>
      </w:r>
      <w:r>
        <w:rPr>
          <w:rFonts w:eastAsia="Times New Roman"/>
          <w:szCs w:val="24"/>
        </w:rPr>
        <w:t>μ</w:t>
      </w:r>
      <w:r>
        <w:rPr>
          <w:rFonts w:eastAsia="Times New Roman"/>
          <w:szCs w:val="24"/>
        </w:rPr>
        <w:t>μία αντίρρηση- όχι βέβαια για δεκαπέντε λεπτά, αλλά όσο και οι Κοινοβουλευτικοί</w:t>
      </w:r>
      <w:r>
        <w:rPr>
          <w:rFonts w:eastAsia="Times New Roman"/>
          <w:szCs w:val="24"/>
        </w:rPr>
        <w:t xml:space="preserve"> Εκπρόσωποι</w:t>
      </w:r>
      <w:r>
        <w:rPr>
          <w:rFonts w:eastAsia="Times New Roman"/>
          <w:szCs w:val="24"/>
        </w:rPr>
        <w:t xml:space="preserve"> για δέκα-δώδεκα λεπτά, </w:t>
      </w:r>
      <w:r>
        <w:rPr>
          <w:rFonts w:eastAsia="Times New Roman"/>
          <w:szCs w:val="24"/>
        </w:rPr>
        <w:t>ώστε να γίνει μια σειρά των οκτώ και ύστερα να ξεκινήσουν όσοι γραφτούν. Αλλά συνεννοηθείτε εσείς, διότι δεν το είχαμε πει στη Διάσκεψη.</w:t>
      </w:r>
    </w:p>
    <w:p w14:paraId="3A310793" w14:textId="77777777" w:rsidR="00E66DFC" w:rsidRDefault="00CE19B2">
      <w:pPr>
        <w:spacing w:after="0" w:line="600" w:lineRule="auto"/>
        <w:ind w:firstLine="720"/>
        <w:contextualSpacing/>
        <w:jc w:val="both"/>
        <w:rPr>
          <w:rFonts w:eastAsia="Times New Roman"/>
          <w:szCs w:val="24"/>
        </w:rPr>
      </w:pPr>
      <w:r>
        <w:rPr>
          <w:rFonts w:eastAsia="Times New Roman"/>
          <w:szCs w:val="24"/>
        </w:rPr>
        <w:t>Συνεχίστε, κύριε Τσιάρα.</w:t>
      </w:r>
    </w:p>
    <w:p w14:paraId="3A310794" w14:textId="77777777" w:rsidR="00E66DFC" w:rsidRDefault="00CE19B2">
      <w:pPr>
        <w:spacing w:after="0" w:line="600" w:lineRule="auto"/>
        <w:ind w:firstLine="720"/>
        <w:contextualSpacing/>
        <w:jc w:val="both"/>
        <w:rPr>
          <w:rFonts w:eastAsia="Times New Roman"/>
          <w:szCs w:val="24"/>
        </w:rPr>
      </w:pPr>
      <w:r w:rsidRPr="00AD104A">
        <w:rPr>
          <w:rFonts w:eastAsia="Times New Roman"/>
          <w:b/>
          <w:szCs w:val="24"/>
        </w:rPr>
        <w:t xml:space="preserve">ΚΩΝΣΤΑΝΤΙΝΟΣ ΤΣΙΑΡΑΣ: </w:t>
      </w:r>
      <w:r>
        <w:rPr>
          <w:rFonts w:eastAsia="Times New Roman"/>
          <w:szCs w:val="24"/>
        </w:rPr>
        <w:t>Ωστόσο, κυρίες και κύριοι συνάδελφοι, αν και η συνταγματική κοινοβουλευτ</w:t>
      </w:r>
      <w:r>
        <w:rPr>
          <w:rFonts w:eastAsia="Times New Roman"/>
          <w:szCs w:val="24"/>
        </w:rPr>
        <w:t>ική μας τάξη επιτρέπει τον επιμερισμό της πρότασης δυσπιστίας στο πρόσωπο ενός Υπουργού, μην αυταπατάστε. Η ψήφος εμπιστοσύνης παρέχεται σε μια κυβέρνηση καθ’ ολοκληρία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χωρίς αστερίσκους. Η </w:t>
      </w:r>
      <w:r>
        <w:rPr>
          <w:rFonts w:eastAsia="Times New Roman"/>
          <w:szCs w:val="24"/>
        </w:rPr>
        <w:lastRenderedPageBreak/>
        <w:t xml:space="preserve">εμπιστοσύνη στην Κυβέρνηση δεν είναι </w:t>
      </w:r>
      <w:proofErr w:type="spellStart"/>
      <w:r>
        <w:rPr>
          <w:rFonts w:eastAsia="Times New Roman"/>
          <w:szCs w:val="24"/>
        </w:rPr>
        <w:t>αλά</w:t>
      </w:r>
      <w:proofErr w:type="spellEnd"/>
      <w:r>
        <w:rPr>
          <w:rFonts w:eastAsia="Times New Roman"/>
          <w:szCs w:val="24"/>
        </w:rPr>
        <w:t xml:space="preserve"> καρτ</w:t>
      </w:r>
      <w:r w:rsidRPr="00A6077F">
        <w:rPr>
          <w:rFonts w:eastAsia="Times New Roman"/>
          <w:szCs w:val="24"/>
        </w:rPr>
        <w:t xml:space="preserve"> </w:t>
      </w:r>
      <w:r>
        <w:rPr>
          <w:rFonts w:eastAsia="Times New Roman"/>
          <w:szCs w:val="24"/>
        </w:rPr>
        <w:t>και σί</w:t>
      </w:r>
      <w:r>
        <w:rPr>
          <w:rFonts w:eastAsia="Times New Roman"/>
          <w:szCs w:val="24"/>
        </w:rPr>
        <w:t xml:space="preserve">γουρα δεν μπορεί να είναι όταν πρόκειται για εκείνες τις πολιτικές επιλογές που καθορίζουν το μέλλον και αφορούν την ιστορία της πατρίδας μας. </w:t>
      </w:r>
    </w:p>
    <w:p w14:paraId="3A310795" w14:textId="77777777" w:rsidR="00E66DFC" w:rsidRDefault="00CE19B2">
      <w:pPr>
        <w:spacing w:after="0" w:line="600" w:lineRule="auto"/>
        <w:ind w:firstLine="720"/>
        <w:contextualSpacing/>
        <w:jc w:val="both"/>
        <w:rPr>
          <w:rFonts w:eastAsia="Times New Roman"/>
          <w:szCs w:val="24"/>
        </w:rPr>
      </w:pPr>
      <w:r>
        <w:rPr>
          <w:rFonts w:eastAsia="Times New Roman"/>
          <w:szCs w:val="24"/>
        </w:rPr>
        <w:t>Τα λέω όλα αυτά, κύριοι συνάδελφοι, ως απάντηση σε ένα επιχείρημα που μάλλον δεν φαντάζει σοβαρό, πως η συγκολλη</w:t>
      </w:r>
      <w:r>
        <w:rPr>
          <w:rFonts w:eastAsia="Times New Roman"/>
          <w:szCs w:val="24"/>
        </w:rPr>
        <w:t xml:space="preserve">τική ουσία της </w:t>
      </w:r>
      <w:r>
        <w:rPr>
          <w:rFonts w:eastAsia="Times New Roman"/>
          <w:szCs w:val="24"/>
        </w:rPr>
        <w:t>σ</w:t>
      </w:r>
      <w:r>
        <w:rPr>
          <w:rFonts w:eastAsia="Times New Roman"/>
          <w:szCs w:val="24"/>
        </w:rPr>
        <w:t>υγκυβέρνησης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είναι δήθεν «η προσπάθεια εξόδου της χώρας από την επιτροπεία και τα μνημόνια». Μόλις πριν από δύο ώρες ψηφίσατε ένα ακόμα μνημόνιο, το δεύτερο επί θητείας σας, και θέσατε τη χώρα σε επιτροπεία για πολλά χρόνια ακ</w:t>
      </w:r>
      <w:r>
        <w:rPr>
          <w:rFonts w:eastAsia="Times New Roman"/>
          <w:szCs w:val="24"/>
        </w:rPr>
        <w:t xml:space="preserve">όμη. </w:t>
      </w:r>
    </w:p>
    <w:p w14:paraId="3A310796" w14:textId="77777777" w:rsidR="00E66DFC" w:rsidRDefault="00CE19B2">
      <w:pPr>
        <w:spacing w:after="0" w:line="600" w:lineRule="auto"/>
        <w:ind w:firstLine="720"/>
        <w:contextualSpacing/>
        <w:jc w:val="both"/>
        <w:rPr>
          <w:rFonts w:eastAsia="Times New Roman"/>
          <w:szCs w:val="24"/>
        </w:rPr>
      </w:pPr>
      <w:r>
        <w:rPr>
          <w:rFonts w:eastAsia="Times New Roman"/>
          <w:szCs w:val="24"/>
        </w:rPr>
        <w:t>Κυρίες και κύριοι συνάδελφοι της Συμπολίτευσης, φέρετε την ευθύνη στο ακέραιο και για το σύνολο της κυβερνητικής πολιτικής, ευθύνη πολιτική και ιστορική, γιατί εδώ που έχουν φτάσει τα πράγματα, κυβερνητικοί εταίροι περιορισμένης ευθύνης και κυβερνητι</w:t>
      </w:r>
      <w:r>
        <w:rPr>
          <w:rFonts w:eastAsia="Times New Roman"/>
          <w:szCs w:val="24"/>
        </w:rPr>
        <w:t xml:space="preserve">κοί εταίροι μειωμένης ευθύνης προφανώς δεν υπάρχουν. Μην επιχειρήσετε να </w:t>
      </w:r>
      <w:proofErr w:type="spellStart"/>
      <w:r>
        <w:rPr>
          <w:rFonts w:eastAsia="Times New Roman"/>
          <w:szCs w:val="24"/>
        </w:rPr>
        <w:t>ξαναπουλήσετε</w:t>
      </w:r>
      <w:proofErr w:type="spellEnd"/>
      <w:r>
        <w:rPr>
          <w:rFonts w:eastAsia="Times New Roman"/>
          <w:szCs w:val="24"/>
        </w:rPr>
        <w:t xml:space="preserve"> αυτό το παραμύθι. Δεν περνάει πουθενά, πολύ περισσότερο όταν αυτή η δήθεν επιμέρους συνεργασία δεν καταγράφεται πουθενά. Επιμέρους συμφωνία κυβερνητικής συνεργασίας μετα</w:t>
      </w:r>
      <w:r>
        <w:rPr>
          <w:rFonts w:eastAsia="Times New Roman"/>
          <w:szCs w:val="24"/>
        </w:rPr>
        <w:t xml:space="preserve">ξύ ΣΥΡΙΖΑ και ΑΝΕΛ δεν υπάρχει πουθενά. Το μόνο που υπάρχει είναι η ανεπιφύλακτη ψήφος που παρείχατε στις προγραμματικές δηλώσεις αυτής της Κυβέρνησης. </w:t>
      </w:r>
    </w:p>
    <w:p w14:paraId="3A310797" w14:textId="77777777" w:rsidR="00E66DFC" w:rsidRDefault="00CE19B2">
      <w:pPr>
        <w:spacing w:after="0" w:line="600" w:lineRule="auto"/>
        <w:ind w:firstLine="720"/>
        <w:contextualSpacing/>
        <w:jc w:val="both"/>
        <w:rPr>
          <w:rFonts w:eastAsia="Times New Roman"/>
          <w:szCs w:val="24"/>
        </w:rPr>
      </w:pPr>
      <w:r>
        <w:rPr>
          <w:rFonts w:eastAsia="Times New Roman"/>
          <w:szCs w:val="24"/>
        </w:rPr>
        <w:t>Βεβαίως, κύριοι της Συμπολίτευσης, όλα όσα είπα αφορούν σε μια κανονική κυβέρνηση, σε μια κανονική Βουλ</w:t>
      </w:r>
      <w:r>
        <w:rPr>
          <w:rFonts w:eastAsia="Times New Roman"/>
          <w:szCs w:val="24"/>
        </w:rPr>
        <w:t xml:space="preserve">ή, όταν εκφράζεται μια κανονική πλειοψηφία, γιατί </w:t>
      </w:r>
      <w:r>
        <w:rPr>
          <w:rFonts w:eastAsia="Times New Roman"/>
          <w:szCs w:val="24"/>
        </w:rPr>
        <w:lastRenderedPageBreak/>
        <w:t xml:space="preserve">από το 2015 και από την πρώτη μέρα συγκρότησης αυτής της ερμαφρόδιτης Πλειοψηφίας όλα όσα προανέφερα έχουν πάψει να ισχύουν. </w:t>
      </w:r>
    </w:p>
    <w:p w14:paraId="3A310798"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Από την επομένη της συγκρότησης της παρούσας Βουλής αφού οι Υπουργοί του ΣΥΡΙΖΑ </w:t>
      </w:r>
      <w:r>
        <w:rPr>
          <w:rFonts w:eastAsia="Times New Roman"/>
          <w:szCs w:val="24"/>
        </w:rPr>
        <w:t>και των ΑΝΕΛ δέθηκαν σφιχτά στις καρέκλες των Υπουργείων τους, αμέσως μετά άρχισαν τα παρατράγουδα, με τον μικρότερο από τους κυβερνητικούς εταίρους –κατά σύμπτωση δεν βλέπω κανέναν εδώ εκ των Βουλευτών του- να αίρει κατά το δοκούν και κατά περίπτωση την ε</w:t>
      </w:r>
      <w:r>
        <w:rPr>
          <w:rFonts w:eastAsia="Times New Roman"/>
          <w:szCs w:val="24"/>
        </w:rPr>
        <w:t xml:space="preserve">μπιστοσύνη του στην Κυβέρνηση, εκκινώντας από νομοσχέδια όπως η φαρμακευτική κάνναβη, το σύμφωνο συμβίωσης, τα </w:t>
      </w:r>
      <w:r>
        <w:rPr>
          <w:rFonts w:eastAsia="Times New Roman"/>
          <w:szCs w:val="24"/>
        </w:rPr>
        <w:t>Θ</w:t>
      </w:r>
      <w:r>
        <w:rPr>
          <w:rFonts w:eastAsia="Times New Roman"/>
          <w:szCs w:val="24"/>
        </w:rPr>
        <w:t>ρησκευτικά στα σχολεία, η αναδοχή από τα ομόφυλα ζευγάρια, το νομοσχέδιο για την ταυτότητα φύλου. Οι ΑΝΕΛ και ο κ. Καμμένος παρέμεναν στις καρέκλες τους με τις ψήφους των άλλων, αυτών που κάποτε τους έλεγαν προδότες και γερμανοτσολιάδες. Το λέω αυτό για να</w:t>
      </w:r>
      <w:r>
        <w:rPr>
          <w:rFonts w:eastAsia="Times New Roman"/>
          <w:szCs w:val="24"/>
        </w:rPr>
        <w:t xml:space="preserve"> θυμόμαστε. </w:t>
      </w:r>
    </w:p>
    <w:p w14:paraId="3A310799"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Έφτασαν, όμως, στην επιτομή του πολιτικού οπορτουνισμού και αριβισμού στη μέγιστη πολιτική υποκρισία στο ζήτημα της συμφωνίας για την ονομασία του κράτους των Σκοπίων, με τον κ. Καμμένο να καταγγέλλει με περισσό πατριωτισμό όσα απεργάζονταν ο </w:t>
      </w:r>
      <w:r>
        <w:rPr>
          <w:rFonts w:eastAsia="Times New Roman"/>
          <w:szCs w:val="24"/>
        </w:rPr>
        <w:t>κ. Κοτζιάς με τον Σκοπιανό ομόλογό του, ενώ στη συνέχεια με περίσσιο πολιτικό θράσος δεν δίσταζε κάτω από τη νεραντζιά του Μαξίμου</w:t>
      </w:r>
      <w:r>
        <w:rPr>
          <w:rFonts w:eastAsia="Times New Roman"/>
          <w:szCs w:val="24"/>
        </w:rPr>
        <w:t>,</w:t>
      </w:r>
      <w:r>
        <w:rPr>
          <w:rFonts w:eastAsia="Times New Roman"/>
          <w:szCs w:val="24"/>
        </w:rPr>
        <w:t xml:space="preserve"> να επιβεβαιώνει την εμπιστοσύνη του σε εκείνον που λίγα λεπτά πριν είχε καταγγείλει. Όλη </w:t>
      </w:r>
      <w:r>
        <w:rPr>
          <w:rFonts w:eastAsia="Times New Roman"/>
          <w:szCs w:val="24"/>
        </w:rPr>
        <w:lastRenderedPageBreak/>
        <w:t>αυτή την ανεντιμότητα απέναντι στου</w:t>
      </w:r>
      <w:r>
        <w:rPr>
          <w:rFonts w:eastAsia="Times New Roman"/>
          <w:szCs w:val="24"/>
        </w:rPr>
        <w:t>ς πολίτες έχετε το πολιτικό θράσος να την ονομάζετε έντιμη συνεργασία.</w:t>
      </w:r>
    </w:p>
    <w:p w14:paraId="3A31079A"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αν υπάρχει μια λέξη που να περιγράφει με ακρίβεια αυτή την Κυβέρνηση, αυτή η λέξη είναι η λέξη «περίπου». Περίπου αριστεροί, περίπου δημοκρατικοί, περίπου </w:t>
      </w:r>
      <w:r>
        <w:rPr>
          <w:rFonts w:eastAsia="Times New Roman"/>
          <w:szCs w:val="24"/>
        </w:rPr>
        <w:t>Κυβέρνηση. Περίπου δημοκρατικοί, γιατί δημοκρατική Κυβέρνηση με ένα τέταρτο μνημόνιο που η εφαρμογή του ξεπερνά τον χρόνο της συνταγματικής λήξης της θητείας αυτής της Κυβέρνησης, προφανώς δεν γίνεται. Περίπου αριστερή, γιατί αριστερή Κυβέρνηση με Πάνο Καμ</w:t>
      </w:r>
      <w:r>
        <w:rPr>
          <w:rFonts w:eastAsia="Times New Roman"/>
          <w:szCs w:val="24"/>
        </w:rPr>
        <w:t>μένο, αγαπητοί σύντροφοι, συνάδελφοι, πάλι δεν γίνεται.</w:t>
      </w:r>
    </w:p>
    <w:p w14:paraId="3A31079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προπάντων περίπου </w:t>
      </w:r>
      <w:r>
        <w:rPr>
          <w:rFonts w:eastAsia="Times New Roman" w:cs="Times New Roman"/>
          <w:szCs w:val="24"/>
        </w:rPr>
        <w:t>Κ</w:t>
      </w:r>
      <w:r>
        <w:rPr>
          <w:rFonts w:eastAsia="Times New Roman" w:cs="Times New Roman"/>
          <w:szCs w:val="24"/>
        </w:rPr>
        <w:t>υβέρνηση γιατί κανονική κυβέρνηση που προσέρχεται σε κρίσιμες διαπραγματεύσεις με δυο γραμμές και κυβερνά με δυο διαφορετικές πλειοψηφίες δεν γίνεται. Αλλά εδώ δεν έχουμε μια πε</w:t>
      </w:r>
      <w:r>
        <w:rPr>
          <w:rFonts w:eastAsia="Times New Roman" w:cs="Times New Roman"/>
          <w:szCs w:val="24"/>
        </w:rPr>
        <w:t xml:space="preserve">ρίπου συμφωνία με τα Σκόπια -ας το ξεκαθαρίσουμε αυτό- σαν αυτές της αξιότιμης Υπουργού της κ. </w:t>
      </w:r>
      <w:proofErr w:type="spellStart"/>
      <w:r>
        <w:rPr>
          <w:rFonts w:eastAsia="Times New Roman" w:cs="Times New Roman"/>
          <w:szCs w:val="24"/>
        </w:rPr>
        <w:t>Αχτσιόγλου</w:t>
      </w:r>
      <w:proofErr w:type="spellEnd"/>
      <w:r>
        <w:rPr>
          <w:rFonts w:eastAsia="Times New Roman" w:cs="Times New Roman"/>
          <w:szCs w:val="24"/>
        </w:rPr>
        <w:t xml:space="preserve"> που υπογράφει μειώσεις συντάξεων, αλλά δεν ξέρει </w:t>
      </w:r>
      <w:r w:rsidRPr="00691837">
        <w:rPr>
          <w:rFonts w:eastAsia="Times New Roman" w:cs="Times New Roman"/>
          <w:szCs w:val="24"/>
        </w:rPr>
        <w:t>–</w:t>
      </w:r>
      <w:r>
        <w:rPr>
          <w:rFonts w:eastAsia="Times New Roman" w:cs="Times New Roman"/>
          <w:szCs w:val="24"/>
        </w:rPr>
        <w:t>υποτίθεται</w:t>
      </w:r>
      <w:r w:rsidRPr="00691837">
        <w:rPr>
          <w:rFonts w:eastAsia="Times New Roman" w:cs="Times New Roman"/>
          <w:szCs w:val="24"/>
        </w:rPr>
        <w:t>-</w:t>
      </w:r>
      <w:r>
        <w:rPr>
          <w:rFonts w:eastAsia="Times New Roman" w:cs="Times New Roman"/>
          <w:szCs w:val="24"/>
        </w:rPr>
        <w:t xml:space="preserve"> εάν θα εφαρμοστούν.</w:t>
      </w:r>
    </w:p>
    <w:p w14:paraId="3A31079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 κ. Κοτζιάς έχει συνομολογήσει με τον Σκοπιανό Υπουργό Εξωτερικών μ</w:t>
      </w:r>
      <w:r>
        <w:rPr>
          <w:rFonts w:eastAsia="Times New Roman" w:cs="Times New Roman"/>
          <w:szCs w:val="24"/>
        </w:rPr>
        <w:t>ια κανονική συμφωνία, που ανεξάρτητα από το πότε θα κυρωθεί από την Βουλή των Ελλήνων, παράγει έννομα αποτελέσματα άμεσα</w:t>
      </w:r>
      <w:r w:rsidRPr="00691837">
        <w:rPr>
          <w:rFonts w:eastAsia="Times New Roman" w:cs="Times New Roman"/>
          <w:szCs w:val="24"/>
        </w:rPr>
        <w:t xml:space="preserve"> </w:t>
      </w:r>
      <w:r w:rsidRPr="00CF73ED">
        <w:rPr>
          <w:rFonts w:eastAsia="Times New Roman" w:cs="Times New Roman"/>
          <w:szCs w:val="24"/>
        </w:rPr>
        <w:t xml:space="preserve">με την υπογραφή </w:t>
      </w:r>
      <w:r>
        <w:rPr>
          <w:rFonts w:eastAsia="Times New Roman" w:cs="Times New Roman"/>
          <w:szCs w:val="24"/>
        </w:rPr>
        <w:t>της.</w:t>
      </w:r>
      <w:r w:rsidRPr="00CF73ED">
        <w:rPr>
          <w:rFonts w:eastAsia="Times New Roman" w:cs="Times New Roman"/>
          <w:szCs w:val="24"/>
        </w:rPr>
        <w:t xml:space="preserve"> </w:t>
      </w:r>
      <w:r>
        <w:rPr>
          <w:rFonts w:eastAsia="Times New Roman" w:cs="Times New Roman"/>
          <w:szCs w:val="24"/>
        </w:rPr>
        <w:t>Κ</w:t>
      </w:r>
      <w:r w:rsidRPr="00CF73ED">
        <w:rPr>
          <w:rFonts w:eastAsia="Times New Roman" w:cs="Times New Roman"/>
          <w:szCs w:val="24"/>
        </w:rPr>
        <w:t>αι σε αυτή τη συμφωνία δεν απευθύνομαι στους κυρίους και τις κυρίες του ΣΥΡΙΖΑ</w:t>
      </w:r>
      <w:r>
        <w:rPr>
          <w:rFonts w:eastAsia="Times New Roman" w:cs="Times New Roman"/>
          <w:szCs w:val="24"/>
        </w:rPr>
        <w:t>,</w:t>
      </w:r>
      <w:r w:rsidRPr="00CF73ED">
        <w:rPr>
          <w:rFonts w:eastAsia="Times New Roman" w:cs="Times New Roman"/>
          <w:szCs w:val="24"/>
        </w:rPr>
        <w:t xml:space="preserve"> που έχουν </w:t>
      </w:r>
      <w:r w:rsidRPr="00CF73ED">
        <w:rPr>
          <w:rFonts w:eastAsia="Times New Roman" w:cs="Times New Roman"/>
          <w:szCs w:val="24"/>
        </w:rPr>
        <w:lastRenderedPageBreak/>
        <w:t>διακηρυγμένη τη θέση το</w:t>
      </w:r>
      <w:r w:rsidRPr="00CF73ED">
        <w:rPr>
          <w:rFonts w:eastAsia="Times New Roman" w:cs="Times New Roman"/>
          <w:szCs w:val="24"/>
        </w:rPr>
        <w:t xml:space="preserve">υς για το όνομα </w:t>
      </w:r>
      <w:r>
        <w:rPr>
          <w:rFonts w:eastAsia="Times New Roman" w:cs="Times New Roman"/>
          <w:szCs w:val="24"/>
        </w:rPr>
        <w:t>«</w:t>
      </w:r>
      <w:r w:rsidRPr="00CF73ED">
        <w:rPr>
          <w:rFonts w:eastAsia="Times New Roman" w:cs="Times New Roman"/>
          <w:szCs w:val="24"/>
        </w:rPr>
        <w:t>Μακεδονία</w:t>
      </w:r>
      <w:r>
        <w:rPr>
          <w:rFonts w:eastAsia="Times New Roman" w:cs="Times New Roman"/>
          <w:szCs w:val="24"/>
        </w:rPr>
        <w:t>» από</w:t>
      </w:r>
      <w:r w:rsidRPr="00CF73ED">
        <w:rPr>
          <w:rFonts w:eastAsia="Times New Roman" w:cs="Times New Roman"/>
          <w:szCs w:val="24"/>
        </w:rPr>
        <w:t xml:space="preserve"> το 2008</w:t>
      </w:r>
      <w:r>
        <w:rPr>
          <w:rFonts w:eastAsia="Times New Roman" w:cs="Times New Roman"/>
          <w:szCs w:val="24"/>
        </w:rPr>
        <w:t xml:space="preserve"> -ε</w:t>
      </w:r>
      <w:r w:rsidRPr="00CF73ED">
        <w:rPr>
          <w:rFonts w:eastAsia="Times New Roman" w:cs="Times New Roman"/>
          <w:szCs w:val="24"/>
        </w:rPr>
        <w:t xml:space="preserve">ίναι άλλωστε </w:t>
      </w:r>
      <w:r>
        <w:rPr>
          <w:rFonts w:eastAsia="Times New Roman" w:cs="Times New Roman"/>
          <w:szCs w:val="24"/>
        </w:rPr>
        <w:t>πολλοί, ο Υπουργός Οικονομικών, η Αν</w:t>
      </w:r>
      <w:r w:rsidRPr="00CF73ED">
        <w:rPr>
          <w:rFonts w:eastAsia="Times New Roman" w:cs="Times New Roman"/>
          <w:szCs w:val="24"/>
        </w:rPr>
        <w:t>τιπρόεδρος της Βουλής</w:t>
      </w:r>
      <w:r>
        <w:rPr>
          <w:rFonts w:eastAsia="Times New Roman" w:cs="Times New Roman"/>
          <w:szCs w:val="24"/>
        </w:rPr>
        <w:t>,</w:t>
      </w:r>
      <w:r w:rsidRPr="00CF73ED">
        <w:rPr>
          <w:rFonts w:eastAsia="Times New Roman" w:cs="Times New Roman"/>
          <w:szCs w:val="24"/>
        </w:rPr>
        <w:t xml:space="preserve"> ο </w:t>
      </w:r>
      <w:r>
        <w:rPr>
          <w:rFonts w:eastAsia="Times New Roman" w:cs="Times New Roman"/>
          <w:szCs w:val="24"/>
        </w:rPr>
        <w:t>Π</w:t>
      </w:r>
      <w:r w:rsidRPr="00CF73ED">
        <w:rPr>
          <w:rFonts w:eastAsia="Times New Roman" w:cs="Times New Roman"/>
          <w:szCs w:val="24"/>
        </w:rPr>
        <w:t>ρόεδρος της Επιτροπής Οικονομικών</w:t>
      </w:r>
      <w:r>
        <w:rPr>
          <w:rFonts w:eastAsia="Times New Roman" w:cs="Times New Roman"/>
          <w:szCs w:val="24"/>
        </w:rPr>
        <w:t>,</w:t>
      </w:r>
      <w:r w:rsidRPr="00CF73ED">
        <w:rPr>
          <w:rFonts w:eastAsia="Times New Roman" w:cs="Times New Roman"/>
          <w:szCs w:val="24"/>
        </w:rPr>
        <w:t xml:space="preserve"> πολλά </w:t>
      </w:r>
      <w:r>
        <w:rPr>
          <w:rFonts w:eastAsia="Times New Roman" w:cs="Times New Roman"/>
          <w:szCs w:val="24"/>
        </w:rPr>
        <w:t xml:space="preserve">επιφανή </w:t>
      </w:r>
      <w:r w:rsidRPr="00CF73ED">
        <w:rPr>
          <w:rFonts w:eastAsia="Times New Roman" w:cs="Times New Roman"/>
          <w:szCs w:val="24"/>
        </w:rPr>
        <w:t xml:space="preserve">στελέχη που </w:t>
      </w:r>
      <w:r>
        <w:rPr>
          <w:rFonts w:eastAsia="Times New Roman" w:cs="Times New Roman"/>
          <w:szCs w:val="24"/>
        </w:rPr>
        <w:t>έλεγαν ότι</w:t>
      </w:r>
      <w:r w:rsidRPr="00CF73ED">
        <w:rPr>
          <w:rFonts w:eastAsia="Times New Roman" w:cs="Times New Roman"/>
          <w:szCs w:val="24"/>
        </w:rPr>
        <w:t xml:space="preserve"> </w:t>
      </w:r>
      <w:r>
        <w:rPr>
          <w:rFonts w:eastAsia="Times New Roman" w:cs="Times New Roman"/>
          <w:szCs w:val="24"/>
        </w:rPr>
        <w:t>«</w:t>
      </w:r>
      <w:r w:rsidRPr="00CF73ED">
        <w:rPr>
          <w:rFonts w:eastAsia="Times New Roman" w:cs="Times New Roman"/>
          <w:szCs w:val="24"/>
        </w:rPr>
        <w:t>δεν μας ενδιαφέρει αν θα λέγεται Μακεδονία</w:t>
      </w:r>
      <w:r>
        <w:rPr>
          <w:rFonts w:eastAsia="Times New Roman" w:cs="Times New Roman"/>
          <w:szCs w:val="24"/>
        </w:rPr>
        <w:t>»-, αλλά στους συναδέλφο</w:t>
      </w:r>
      <w:r>
        <w:rPr>
          <w:rFonts w:eastAsia="Times New Roman" w:cs="Times New Roman"/>
          <w:szCs w:val="24"/>
        </w:rPr>
        <w:t>υς Β</w:t>
      </w:r>
      <w:r w:rsidRPr="00CF73ED">
        <w:rPr>
          <w:rFonts w:eastAsia="Times New Roman" w:cs="Times New Roman"/>
          <w:szCs w:val="24"/>
        </w:rPr>
        <w:t xml:space="preserve">ουλευτές του ΣΥΡΙΖΑ από τη </w:t>
      </w:r>
      <w:r>
        <w:rPr>
          <w:rFonts w:eastAsia="Times New Roman" w:cs="Times New Roman"/>
          <w:szCs w:val="24"/>
        </w:rPr>
        <w:t>β</w:t>
      </w:r>
      <w:r w:rsidRPr="00CF73ED">
        <w:rPr>
          <w:rFonts w:eastAsia="Times New Roman" w:cs="Times New Roman"/>
          <w:szCs w:val="24"/>
        </w:rPr>
        <w:t xml:space="preserve">όρειο Ελλάδα και </w:t>
      </w:r>
      <w:r>
        <w:rPr>
          <w:rFonts w:eastAsia="Times New Roman" w:cs="Times New Roman"/>
          <w:szCs w:val="24"/>
        </w:rPr>
        <w:t>σ</w:t>
      </w:r>
      <w:r w:rsidRPr="00CF73ED">
        <w:rPr>
          <w:rFonts w:eastAsia="Times New Roman" w:cs="Times New Roman"/>
          <w:szCs w:val="24"/>
        </w:rPr>
        <w:t xml:space="preserve">τους συναδέλφους </w:t>
      </w:r>
      <w:r>
        <w:rPr>
          <w:rFonts w:eastAsia="Times New Roman" w:cs="Times New Roman"/>
          <w:szCs w:val="24"/>
        </w:rPr>
        <w:t>Β</w:t>
      </w:r>
      <w:r w:rsidRPr="00CF73ED">
        <w:rPr>
          <w:rFonts w:eastAsia="Times New Roman" w:cs="Times New Roman"/>
          <w:szCs w:val="24"/>
        </w:rPr>
        <w:t xml:space="preserve">ουλευτές των </w:t>
      </w:r>
      <w:r>
        <w:rPr>
          <w:rFonts w:eastAsia="Times New Roman" w:cs="Times New Roman"/>
          <w:szCs w:val="24"/>
        </w:rPr>
        <w:t>Α</w:t>
      </w:r>
      <w:r w:rsidRPr="00CF73ED">
        <w:rPr>
          <w:rFonts w:eastAsia="Times New Roman" w:cs="Times New Roman"/>
          <w:szCs w:val="24"/>
        </w:rPr>
        <w:t xml:space="preserve">νεξάρτητων Ελλήνων που </w:t>
      </w:r>
      <w:r>
        <w:rPr>
          <w:rFonts w:eastAsia="Times New Roman" w:cs="Times New Roman"/>
          <w:szCs w:val="24"/>
        </w:rPr>
        <w:t>υ</w:t>
      </w:r>
      <w:r w:rsidRPr="00CF73ED">
        <w:rPr>
          <w:rFonts w:eastAsia="Times New Roman" w:cs="Times New Roman"/>
          <w:szCs w:val="24"/>
        </w:rPr>
        <w:t>ποτίθεται ότι έχουν κόκκινες γραμμές</w:t>
      </w:r>
      <w:r>
        <w:rPr>
          <w:rFonts w:eastAsia="Times New Roman" w:cs="Times New Roman"/>
          <w:szCs w:val="24"/>
        </w:rPr>
        <w:t>.</w:t>
      </w:r>
      <w:r w:rsidRPr="00CF73ED">
        <w:rPr>
          <w:rFonts w:eastAsia="Times New Roman" w:cs="Times New Roman"/>
          <w:szCs w:val="24"/>
        </w:rPr>
        <w:t xml:space="preserve"> </w:t>
      </w:r>
    </w:p>
    <w:p w14:paraId="3A31079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w:t>
      </w:r>
      <w:r w:rsidRPr="00CF73ED">
        <w:rPr>
          <w:rFonts w:eastAsia="Times New Roman" w:cs="Times New Roman"/>
          <w:szCs w:val="24"/>
        </w:rPr>
        <w:t>ε αυτή τη συμφωνία</w:t>
      </w:r>
      <w:r>
        <w:rPr>
          <w:rFonts w:eastAsia="Times New Roman" w:cs="Times New Roman"/>
          <w:szCs w:val="24"/>
        </w:rPr>
        <w:t>,</w:t>
      </w:r>
      <w:r w:rsidRPr="00CF73ED">
        <w:rPr>
          <w:rFonts w:eastAsia="Times New Roman" w:cs="Times New Roman"/>
          <w:szCs w:val="24"/>
        </w:rPr>
        <w:t xml:space="preserve"> κυρίες και κύριοι</w:t>
      </w:r>
      <w:r>
        <w:rPr>
          <w:rFonts w:eastAsia="Times New Roman" w:cs="Times New Roman"/>
          <w:szCs w:val="24"/>
        </w:rPr>
        <w:t>,</w:t>
      </w:r>
      <w:r w:rsidRPr="00CF73ED">
        <w:rPr>
          <w:rFonts w:eastAsia="Times New Roman" w:cs="Times New Roman"/>
          <w:szCs w:val="24"/>
        </w:rPr>
        <w:t xml:space="preserve"> παραβιάζονται </w:t>
      </w:r>
      <w:r>
        <w:rPr>
          <w:rFonts w:eastAsia="Times New Roman" w:cs="Times New Roman"/>
          <w:szCs w:val="24"/>
        </w:rPr>
        <w:t xml:space="preserve">όλες </w:t>
      </w:r>
      <w:r w:rsidRPr="00CF73ED">
        <w:rPr>
          <w:rFonts w:eastAsia="Times New Roman" w:cs="Times New Roman"/>
          <w:szCs w:val="24"/>
        </w:rPr>
        <w:t>οι κόκκινες γραμμές</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Erga</w:t>
      </w:r>
      <w:proofErr w:type="spellEnd"/>
      <w:r w:rsidRPr="00E871B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Y</w:t>
      </w:r>
      <w:proofErr w:type="spellStart"/>
      <w:r w:rsidRPr="00CF73ED">
        <w:rPr>
          <w:rFonts w:eastAsia="Times New Roman" w:cs="Times New Roman"/>
          <w:szCs w:val="24"/>
        </w:rPr>
        <w:t>πάρχει</w:t>
      </w:r>
      <w:proofErr w:type="spellEnd"/>
      <w:r w:rsidRPr="00CF73ED">
        <w:rPr>
          <w:rFonts w:eastAsia="Times New Roman" w:cs="Times New Roman"/>
          <w:szCs w:val="24"/>
        </w:rPr>
        <w:t xml:space="preserve"> αλήθεια </w:t>
      </w:r>
      <w:proofErr w:type="spellStart"/>
      <w:r>
        <w:rPr>
          <w:rFonts w:eastAsia="Times New Roman" w:cs="Times New Roman"/>
          <w:szCs w:val="24"/>
        </w:rPr>
        <w:t>erga</w:t>
      </w:r>
      <w:proofErr w:type="spellEnd"/>
      <w:r>
        <w:rPr>
          <w:rFonts w:eastAsia="Times New Roman" w:cs="Times New Roman"/>
          <w:szCs w:val="24"/>
        </w:rPr>
        <w:t xml:space="preserve"> </w:t>
      </w:r>
      <w:proofErr w:type="spellStart"/>
      <w:r>
        <w:rPr>
          <w:rFonts w:eastAsia="Times New Roman" w:cs="Times New Roman"/>
          <w:szCs w:val="24"/>
        </w:rPr>
        <w:t>omnes</w:t>
      </w:r>
      <w:proofErr w:type="spellEnd"/>
      <w:r>
        <w:rPr>
          <w:rFonts w:eastAsia="Times New Roman" w:cs="Times New Roman"/>
          <w:szCs w:val="24"/>
        </w:rPr>
        <w:t xml:space="preserve"> σε </w:t>
      </w:r>
      <w:r w:rsidRPr="00CF73ED">
        <w:rPr>
          <w:rFonts w:eastAsia="Times New Roman" w:cs="Times New Roman"/>
          <w:szCs w:val="24"/>
        </w:rPr>
        <w:t>αυτή τη συμφωνία</w:t>
      </w:r>
      <w:r>
        <w:rPr>
          <w:rFonts w:eastAsia="Times New Roman" w:cs="Times New Roman"/>
          <w:szCs w:val="24"/>
        </w:rPr>
        <w:t xml:space="preserve">; </w:t>
      </w:r>
      <w:r w:rsidRPr="00CF73ED">
        <w:rPr>
          <w:rFonts w:eastAsia="Times New Roman" w:cs="Times New Roman"/>
          <w:szCs w:val="24"/>
        </w:rPr>
        <w:t xml:space="preserve">Είναι εντυπωσιακό ότι η </w:t>
      </w:r>
      <w:r>
        <w:rPr>
          <w:rFonts w:eastAsia="Times New Roman" w:cs="Times New Roman"/>
          <w:szCs w:val="24"/>
        </w:rPr>
        <w:t>Κ</w:t>
      </w:r>
      <w:r w:rsidRPr="00CF73ED">
        <w:rPr>
          <w:rFonts w:eastAsia="Times New Roman" w:cs="Times New Roman"/>
          <w:szCs w:val="24"/>
        </w:rPr>
        <w:t>υβέρνηση προέβη στην ανήκουστη υποχώρηση</w:t>
      </w:r>
      <w:r>
        <w:rPr>
          <w:rFonts w:eastAsia="Times New Roman" w:cs="Times New Roman"/>
          <w:szCs w:val="24"/>
        </w:rPr>
        <w:t>,</w:t>
      </w:r>
      <w:r w:rsidRPr="00CF73ED">
        <w:rPr>
          <w:rFonts w:eastAsia="Times New Roman" w:cs="Times New Roman"/>
          <w:szCs w:val="24"/>
        </w:rPr>
        <w:t xml:space="preserve"> να μην </w:t>
      </w:r>
      <w:r>
        <w:rPr>
          <w:rFonts w:eastAsia="Times New Roman" w:cs="Times New Roman"/>
          <w:szCs w:val="24"/>
        </w:rPr>
        <w:t>προσδιορίσει καν τον απώτατο χρόνο</w:t>
      </w:r>
      <w:r w:rsidRPr="00CF73ED">
        <w:rPr>
          <w:rFonts w:eastAsia="Times New Roman" w:cs="Times New Roman"/>
          <w:szCs w:val="24"/>
        </w:rPr>
        <w:t xml:space="preserve"> εκπλήρωσης των υποχρεώσεων της Πρώην Γιουγκοσλαβικής Δημοκρατίας της Μακεδονίας</w:t>
      </w:r>
      <w:r>
        <w:rPr>
          <w:rFonts w:eastAsia="Times New Roman" w:cs="Times New Roman"/>
          <w:szCs w:val="24"/>
        </w:rPr>
        <w:t xml:space="preserve">. </w:t>
      </w:r>
    </w:p>
    <w:p w14:paraId="3A31079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Συγκεκρι</w:t>
      </w:r>
      <w:r w:rsidRPr="00CF73ED">
        <w:rPr>
          <w:rFonts w:eastAsia="Times New Roman" w:cs="Times New Roman"/>
          <w:szCs w:val="24"/>
        </w:rPr>
        <w:t>μένα</w:t>
      </w:r>
      <w:r>
        <w:rPr>
          <w:rFonts w:eastAsia="Times New Roman" w:cs="Times New Roman"/>
          <w:szCs w:val="24"/>
        </w:rPr>
        <w:t>,</w:t>
      </w:r>
      <w:r w:rsidRPr="00CF73ED">
        <w:rPr>
          <w:rFonts w:eastAsia="Times New Roman" w:cs="Times New Roman"/>
          <w:szCs w:val="24"/>
        </w:rPr>
        <w:t xml:space="preserve"> στο άρθρο 1</w:t>
      </w:r>
      <w:r>
        <w:rPr>
          <w:rFonts w:eastAsia="Times New Roman" w:cs="Times New Roman"/>
          <w:szCs w:val="24"/>
        </w:rPr>
        <w:t>,</w:t>
      </w:r>
      <w:r w:rsidRPr="00CF73ED">
        <w:rPr>
          <w:rFonts w:eastAsia="Times New Roman" w:cs="Times New Roman"/>
          <w:szCs w:val="24"/>
        </w:rPr>
        <w:t xml:space="preserve"> παράγρ</w:t>
      </w:r>
      <w:r w:rsidRPr="00CF73ED">
        <w:rPr>
          <w:rFonts w:eastAsia="Times New Roman" w:cs="Times New Roman"/>
          <w:szCs w:val="24"/>
        </w:rPr>
        <w:t xml:space="preserve">αφος 10 προβλέπεται ότι για τα επίσημα έγγραφα που προορίζονται για διεθνή </w:t>
      </w:r>
      <w:r>
        <w:rPr>
          <w:rFonts w:eastAsia="Times New Roman" w:cs="Times New Roman"/>
          <w:szCs w:val="24"/>
        </w:rPr>
        <w:t>χρήση</w:t>
      </w:r>
      <w:r w:rsidRPr="00CF73ED">
        <w:rPr>
          <w:rFonts w:eastAsia="Times New Roman" w:cs="Times New Roman"/>
          <w:szCs w:val="24"/>
        </w:rPr>
        <w:t xml:space="preserve"> η αλλαγή του ονόματος θα γίνει εντός πέντε ετών</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ε</w:t>
      </w:r>
      <w:r w:rsidRPr="00CF73ED">
        <w:rPr>
          <w:rFonts w:eastAsia="Times New Roman" w:cs="Times New Roman"/>
          <w:szCs w:val="24"/>
        </w:rPr>
        <w:t>νώ η αλλαγή για τα έγγραφα που προορίζονται για εσωτερική χρήση στην πραγματικότητα συνδέεται με την εξέλιξη της ενταξιακής δ</w:t>
      </w:r>
      <w:r w:rsidRPr="00CF73ED">
        <w:rPr>
          <w:rFonts w:eastAsia="Times New Roman" w:cs="Times New Roman"/>
          <w:szCs w:val="24"/>
        </w:rPr>
        <w:t xml:space="preserve">ιαδικασίας </w:t>
      </w:r>
      <w:r>
        <w:rPr>
          <w:rFonts w:eastAsia="Times New Roman" w:cs="Times New Roman"/>
          <w:szCs w:val="24"/>
        </w:rPr>
        <w:t>της</w:t>
      </w:r>
      <w:r w:rsidRPr="00CF73ED">
        <w:rPr>
          <w:rFonts w:eastAsia="Times New Roman" w:cs="Times New Roman"/>
          <w:szCs w:val="24"/>
        </w:rPr>
        <w:t xml:space="preserve"> συγκεκριμένη</w:t>
      </w:r>
      <w:r>
        <w:rPr>
          <w:rFonts w:eastAsia="Times New Roman" w:cs="Times New Roman"/>
          <w:szCs w:val="24"/>
        </w:rPr>
        <w:t>ς χώρας</w:t>
      </w:r>
      <w:r w:rsidRPr="00CF73ED">
        <w:rPr>
          <w:rFonts w:eastAsia="Times New Roman" w:cs="Times New Roman"/>
          <w:szCs w:val="24"/>
        </w:rPr>
        <w:t xml:space="preserve"> στην Ευρωπαϊκή Ένωση</w:t>
      </w:r>
      <w:r>
        <w:rPr>
          <w:rFonts w:eastAsia="Times New Roman" w:cs="Times New Roman"/>
          <w:szCs w:val="24"/>
        </w:rPr>
        <w:t>.</w:t>
      </w:r>
      <w:r w:rsidRPr="00CF73ED">
        <w:rPr>
          <w:rFonts w:eastAsia="Times New Roman" w:cs="Times New Roman"/>
          <w:szCs w:val="24"/>
        </w:rPr>
        <w:t xml:space="preserve"> Δηλαδή</w:t>
      </w:r>
      <w:r>
        <w:rPr>
          <w:rFonts w:eastAsia="Times New Roman" w:cs="Times New Roman"/>
          <w:szCs w:val="24"/>
        </w:rPr>
        <w:t>,</w:t>
      </w:r>
      <w:r w:rsidRPr="00CF73ED">
        <w:rPr>
          <w:rFonts w:eastAsia="Times New Roman" w:cs="Times New Roman"/>
          <w:szCs w:val="24"/>
        </w:rPr>
        <w:t xml:space="preserve"> μετατίθεται σε ένα </w:t>
      </w:r>
      <w:r>
        <w:rPr>
          <w:rFonts w:eastAsia="Times New Roman" w:cs="Times New Roman"/>
          <w:szCs w:val="24"/>
        </w:rPr>
        <w:t>αβέβαιο</w:t>
      </w:r>
      <w:r w:rsidRPr="00CF73ED">
        <w:rPr>
          <w:rFonts w:eastAsia="Times New Roman" w:cs="Times New Roman"/>
          <w:szCs w:val="24"/>
        </w:rPr>
        <w:t xml:space="preserve"> μακρινό μέλλον</w:t>
      </w:r>
      <w:r>
        <w:rPr>
          <w:rFonts w:eastAsia="Times New Roman" w:cs="Times New Roman"/>
          <w:szCs w:val="24"/>
        </w:rPr>
        <w:t>,</w:t>
      </w:r>
      <w:r w:rsidRPr="00CF73ED">
        <w:rPr>
          <w:rFonts w:eastAsia="Times New Roman" w:cs="Times New Roman"/>
          <w:szCs w:val="24"/>
        </w:rPr>
        <w:t xml:space="preserve"> όπως ακριβώς </w:t>
      </w:r>
      <w:r>
        <w:rPr>
          <w:rFonts w:eastAsia="Times New Roman" w:cs="Times New Roman"/>
          <w:szCs w:val="24"/>
        </w:rPr>
        <w:t>β</w:t>
      </w:r>
      <w:r w:rsidRPr="00CF73ED">
        <w:rPr>
          <w:rFonts w:eastAsia="Times New Roman" w:cs="Times New Roman"/>
          <w:szCs w:val="24"/>
        </w:rPr>
        <w:t>εβαίως</w:t>
      </w:r>
      <w:r>
        <w:rPr>
          <w:rFonts w:eastAsia="Times New Roman" w:cs="Times New Roman"/>
          <w:szCs w:val="24"/>
        </w:rPr>
        <w:t>,</w:t>
      </w:r>
      <w:r w:rsidRPr="00CF73ED">
        <w:rPr>
          <w:rFonts w:eastAsia="Times New Roman" w:cs="Times New Roman"/>
          <w:szCs w:val="24"/>
        </w:rPr>
        <w:t xml:space="preserve"> επεδίωκε εξαρχής η </w:t>
      </w:r>
      <w:r>
        <w:rPr>
          <w:rFonts w:eastAsia="Times New Roman" w:cs="Times New Roman"/>
          <w:szCs w:val="24"/>
        </w:rPr>
        <w:t>σ</w:t>
      </w:r>
      <w:r w:rsidRPr="00CF73ED">
        <w:rPr>
          <w:rFonts w:eastAsia="Times New Roman" w:cs="Times New Roman"/>
          <w:szCs w:val="24"/>
        </w:rPr>
        <w:t>κοπιανή πλευρά</w:t>
      </w:r>
      <w:r>
        <w:rPr>
          <w:rFonts w:eastAsia="Times New Roman" w:cs="Times New Roman"/>
          <w:szCs w:val="24"/>
        </w:rPr>
        <w:t>.</w:t>
      </w:r>
    </w:p>
    <w:p w14:paraId="3A31079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Επίσης,</w:t>
      </w:r>
      <w:r w:rsidRPr="00CF73ED">
        <w:rPr>
          <w:rFonts w:eastAsia="Times New Roman" w:cs="Times New Roman"/>
          <w:szCs w:val="24"/>
        </w:rPr>
        <w:t xml:space="preserve"> στο άρθρο 1</w:t>
      </w:r>
      <w:r>
        <w:rPr>
          <w:rFonts w:eastAsia="Times New Roman" w:cs="Times New Roman"/>
          <w:szCs w:val="24"/>
        </w:rPr>
        <w:t>,</w:t>
      </w:r>
      <w:r w:rsidRPr="00CF73ED">
        <w:rPr>
          <w:rFonts w:eastAsia="Times New Roman" w:cs="Times New Roman"/>
          <w:szCs w:val="24"/>
        </w:rPr>
        <w:t xml:space="preserve"> παράγραφος </w:t>
      </w:r>
      <w:r>
        <w:rPr>
          <w:rFonts w:eastAsia="Times New Roman" w:cs="Times New Roman"/>
          <w:szCs w:val="24"/>
        </w:rPr>
        <w:t>3</w:t>
      </w:r>
      <w:r w:rsidRPr="00375C95">
        <w:rPr>
          <w:rFonts w:eastAsia="Times New Roman" w:cs="Times New Roman"/>
          <w:szCs w:val="24"/>
          <w:vertAlign w:val="superscript"/>
        </w:rPr>
        <w:t>ε</w:t>
      </w:r>
      <w:r>
        <w:rPr>
          <w:rFonts w:eastAsia="Times New Roman" w:cs="Times New Roman"/>
          <w:szCs w:val="24"/>
        </w:rPr>
        <w:t>,</w:t>
      </w:r>
      <w:r>
        <w:rPr>
          <w:rFonts w:eastAsia="Times New Roman" w:cs="Times New Roman"/>
          <w:szCs w:val="24"/>
        </w:rPr>
        <w:t xml:space="preserve"> που αφορά τις συντμήσεις του </w:t>
      </w:r>
      <w:r w:rsidRPr="00CF73ED">
        <w:rPr>
          <w:rFonts w:eastAsia="Times New Roman" w:cs="Times New Roman"/>
          <w:szCs w:val="24"/>
        </w:rPr>
        <w:t>ονόματος που χρησιμοποιεί</w:t>
      </w:r>
      <w:r w:rsidRPr="00CF73ED">
        <w:rPr>
          <w:rFonts w:eastAsia="Times New Roman" w:cs="Times New Roman"/>
          <w:szCs w:val="24"/>
        </w:rPr>
        <w:t>ται στο ίντερνετ</w:t>
      </w:r>
      <w:r>
        <w:rPr>
          <w:rFonts w:eastAsia="Times New Roman" w:cs="Times New Roman"/>
          <w:szCs w:val="24"/>
        </w:rPr>
        <w:t>,</w:t>
      </w:r>
      <w:r w:rsidRPr="00CF73ED">
        <w:rPr>
          <w:rFonts w:eastAsia="Times New Roman" w:cs="Times New Roman"/>
          <w:szCs w:val="24"/>
        </w:rPr>
        <w:t xml:space="preserve"> σε εμπορικές χρήσεις </w:t>
      </w:r>
      <w:r>
        <w:rPr>
          <w:rFonts w:eastAsia="Times New Roman" w:cs="Times New Roman"/>
          <w:szCs w:val="24"/>
        </w:rPr>
        <w:t xml:space="preserve">κ.λπ. </w:t>
      </w:r>
      <w:r w:rsidRPr="00CF73ED">
        <w:rPr>
          <w:rFonts w:eastAsia="Times New Roman" w:cs="Times New Roman"/>
          <w:szCs w:val="24"/>
        </w:rPr>
        <w:t xml:space="preserve">παραμένουν τα </w:t>
      </w:r>
      <w:r w:rsidRPr="00CF73ED">
        <w:rPr>
          <w:rFonts w:eastAsia="Times New Roman" w:cs="Times New Roman"/>
          <w:szCs w:val="24"/>
        </w:rPr>
        <w:lastRenderedPageBreak/>
        <w:t xml:space="preserve">σημερινά </w:t>
      </w:r>
      <w:r>
        <w:rPr>
          <w:rFonts w:eastAsia="Times New Roman" w:cs="Times New Roman"/>
          <w:szCs w:val="24"/>
        </w:rPr>
        <w:t>ακρωνύμια</w:t>
      </w:r>
      <w:r w:rsidRPr="00CF73ED">
        <w:rPr>
          <w:rFonts w:eastAsia="Times New Roman" w:cs="Times New Roman"/>
          <w:szCs w:val="24"/>
        </w:rPr>
        <w:t xml:space="preserve"> της χώρας</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Ε</w:t>
      </w:r>
      <w:r w:rsidRPr="00CF73ED">
        <w:rPr>
          <w:rFonts w:eastAsia="Times New Roman" w:cs="Times New Roman"/>
          <w:szCs w:val="24"/>
        </w:rPr>
        <w:t>πιπλέον</w:t>
      </w:r>
      <w:r>
        <w:rPr>
          <w:rFonts w:eastAsia="Times New Roman" w:cs="Times New Roman"/>
          <w:szCs w:val="24"/>
        </w:rPr>
        <w:t>,</w:t>
      </w:r>
      <w:r w:rsidRPr="00CF73ED">
        <w:rPr>
          <w:rFonts w:eastAsia="Times New Roman" w:cs="Times New Roman"/>
          <w:szCs w:val="24"/>
        </w:rPr>
        <w:t xml:space="preserve"> στο άρθρο 1</w:t>
      </w:r>
      <w:r>
        <w:rPr>
          <w:rFonts w:eastAsia="Times New Roman" w:cs="Times New Roman"/>
          <w:szCs w:val="24"/>
        </w:rPr>
        <w:t>,</w:t>
      </w:r>
      <w:r w:rsidRPr="00CF73ED">
        <w:rPr>
          <w:rFonts w:eastAsia="Times New Roman" w:cs="Times New Roman"/>
          <w:szCs w:val="24"/>
        </w:rPr>
        <w:t xml:space="preserve"> παράγραφος 3</w:t>
      </w:r>
      <w:r>
        <w:rPr>
          <w:rFonts w:eastAsia="Times New Roman" w:cs="Times New Roman"/>
          <w:szCs w:val="24"/>
        </w:rPr>
        <w:t>θ</w:t>
      </w:r>
      <w:r>
        <w:rPr>
          <w:rFonts w:eastAsia="Times New Roman" w:cs="Times New Roman"/>
          <w:szCs w:val="24"/>
        </w:rPr>
        <w:t>,</w:t>
      </w:r>
      <w:r w:rsidRPr="00CF73ED">
        <w:rPr>
          <w:rFonts w:eastAsia="Times New Roman" w:cs="Times New Roman"/>
          <w:szCs w:val="24"/>
        </w:rPr>
        <w:t xml:space="preserve"> μετατίθεται για το μέλλον και η διευθέτηση των εμπορικών ονομασιών και σημάτων και επωνυμιών</w:t>
      </w:r>
      <w:r>
        <w:rPr>
          <w:rFonts w:eastAsia="Times New Roman" w:cs="Times New Roman"/>
          <w:szCs w:val="24"/>
        </w:rPr>
        <w:t>. Η</w:t>
      </w:r>
      <w:r w:rsidRPr="00CF73ED">
        <w:rPr>
          <w:rFonts w:eastAsia="Times New Roman" w:cs="Times New Roman"/>
          <w:szCs w:val="24"/>
        </w:rPr>
        <w:t xml:space="preserve"> μετάθεση των υποχρεώσεων της Πρώην Γιουγκοσλαβικής Δημοκρατίας της Μακεδονίας</w:t>
      </w:r>
      <w:r>
        <w:rPr>
          <w:rFonts w:eastAsia="Times New Roman" w:cs="Times New Roman"/>
          <w:szCs w:val="24"/>
        </w:rPr>
        <w:t xml:space="preserve"> να εφαρμόσει τη </w:t>
      </w:r>
      <w:r w:rsidRPr="00CF73ED">
        <w:rPr>
          <w:rFonts w:eastAsia="Times New Roman" w:cs="Times New Roman"/>
          <w:szCs w:val="24"/>
        </w:rPr>
        <w:t>συμφωνία σε ένα αβέβαιο μέλλον</w:t>
      </w:r>
      <w:r>
        <w:rPr>
          <w:rFonts w:eastAsia="Times New Roman" w:cs="Times New Roman"/>
          <w:szCs w:val="24"/>
        </w:rPr>
        <w:t>,</w:t>
      </w:r>
      <w:r w:rsidRPr="00CF73ED">
        <w:rPr>
          <w:rFonts w:eastAsia="Times New Roman" w:cs="Times New Roman"/>
          <w:szCs w:val="24"/>
        </w:rPr>
        <w:t xml:space="preserve"> όπως και η παραχώρηση της χρήσης των σημερινών κωδικών καθιστά γράμμα κενό το περιβόητο </w:t>
      </w:r>
      <w:r>
        <w:rPr>
          <w:rFonts w:eastAsia="Times New Roman" w:cs="Times New Roman"/>
          <w:szCs w:val="24"/>
        </w:rPr>
        <w:t>«</w:t>
      </w:r>
      <w:proofErr w:type="spellStart"/>
      <w:r>
        <w:rPr>
          <w:rFonts w:eastAsia="Times New Roman" w:cs="Times New Roman"/>
          <w:szCs w:val="24"/>
          <w:lang w:val="en-US"/>
        </w:rPr>
        <w:t>erga</w:t>
      </w:r>
      <w:proofErr w:type="spellEnd"/>
      <w:r w:rsidRPr="00BC0981">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w:t>
      </w:r>
      <w:r w:rsidRPr="00BC0981">
        <w:rPr>
          <w:rFonts w:eastAsia="Times New Roman" w:cs="Times New Roman"/>
          <w:szCs w:val="24"/>
        </w:rPr>
        <w:t xml:space="preserve">. </w:t>
      </w:r>
    </w:p>
    <w:p w14:paraId="3A3107A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Πάμε σε ένα άλλο κεφάλαιο,</w:t>
      </w:r>
      <w:r>
        <w:rPr>
          <w:rFonts w:eastAsia="Times New Roman" w:cs="Times New Roman"/>
          <w:szCs w:val="24"/>
        </w:rPr>
        <w:t xml:space="preserve"> αυτό του αλυτρωτισμού. Α</w:t>
      </w:r>
      <w:r w:rsidRPr="00CF73ED">
        <w:rPr>
          <w:rFonts w:eastAsia="Times New Roman" w:cs="Times New Roman"/>
          <w:szCs w:val="24"/>
        </w:rPr>
        <w:t>λήθεια</w:t>
      </w:r>
      <w:r>
        <w:rPr>
          <w:rFonts w:eastAsia="Times New Roman" w:cs="Times New Roman"/>
          <w:szCs w:val="24"/>
        </w:rPr>
        <w:t>,</w:t>
      </w:r>
      <w:r w:rsidRPr="00CF73ED">
        <w:rPr>
          <w:rFonts w:eastAsia="Times New Roman" w:cs="Times New Roman"/>
          <w:szCs w:val="24"/>
        </w:rPr>
        <w:t xml:space="preserve"> μέσα από αυτή τη συμφωνία</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 xml:space="preserve">αίρονται </w:t>
      </w:r>
      <w:r w:rsidRPr="00CF73ED">
        <w:rPr>
          <w:rFonts w:eastAsia="Times New Roman" w:cs="Times New Roman"/>
          <w:szCs w:val="24"/>
        </w:rPr>
        <w:t>όλα αυτά</w:t>
      </w:r>
      <w:r>
        <w:rPr>
          <w:rFonts w:eastAsia="Times New Roman" w:cs="Times New Roman"/>
          <w:szCs w:val="24"/>
        </w:rPr>
        <w:t>,</w:t>
      </w:r>
      <w:r w:rsidRPr="00CF73ED">
        <w:rPr>
          <w:rFonts w:eastAsia="Times New Roman" w:cs="Times New Roman"/>
          <w:szCs w:val="24"/>
        </w:rPr>
        <w:t xml:space="preserve"> τα οποία </w:t>
      </w:r>
      <w:r>
        <w:rPr>
          <w:rFonts w:eastAsia="Times New Roman" w:cs="Times New Roman"/>
          <w:szCs w:val="24"/>
        </w:rPr>
        <w:t>υ</w:t>
      </w:r>
      <w:r w:rsidRPr="00CF73ED">
        <w:rPr>
          <w:rFonts w:eastAsia="Times New Roman" w:cs="Times New Roman"/>
          <w:szCs w:val="24"/>
        </w:rPr>
        <w:t>ποτίθεται ότι υποστηρίζαμε και έπρεπε να μην υπάρχουν</w:t>
      </w:r>
      <w:r>
        <w:rPr>
          <w:rFonts w:eastAsia="Times New Roman" w:cs="Times New Roman"/>
          <w:szCs w:val="24"/>
        </w:rPr>
        <w:t>,</w:t>
      </w:r>
      <w:r w:rsidRPr="00CF73ED">
        <w:rPr>
          <w:rFonts w:eastAsia="Times New Roman" w:cs="Times New Roman"/>
          <w:szCs w:val="24"/>
        </w:rPr>
        <w:t xml:space="preserve"> που εκφράζουν την </w:t>
      </w:r>
      <w:proofErr w:type="spellStart"/>
      <w:r>
        <w:rPr>
          <w:rFonts w:eastAsia="Times New Roman" w:cs="Times New Roman"/>
          <w:szCs w:val="24"/>
        </w:rPr>
        <w:t>αλυτρωτική</w:t>
      </w:r>
      <w:proofErr w:type="spellEnd"/>
      <w:r w:rsidRPr="00CF73ED">
        <w:rPr>
          <w:rFonts w:eastAsia="Times New Roman" w:cs="Times New Roman"/>
          <w:szCs w:val="24"/>
        </w:rPr>
        <w:t xml:space="preserve"> διάθεση της γειτονικής χώρας</w:t>
      </w:r>
      <w:r>
        <w:rPr>
          <w:rFonts w:eastAsia="Times New Roman" w:cs="Times New Roman"/>
          <w:szCs w:val="24"/>
        </w:rPr>
        <w:t>;</w:t>
      </w:r>
    </w:p>
    <w:p w14:paraId="3A3107A1" w14:textId="77777777" w:rsidR="00E66DFC" w:rsidRDefault="00CE19B2">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w:t>
      </w:r>
      <w:r w:rsidRPr="00CF73ED">
        <w:rPr>
          <w:rFonts w:eastAsia="Times New Roman" w:cs="Times New Roman"/>
          <w:szCs w:val="24"/>
        </w:rPr>
        <w:t>ο εθνικισμός της γειτον</w:t>
      </w:r>
      <w:r w:rsidRPr="00CF73ED">
        <w:rPr>
          <w:rFonts w:eastAsia="Times New Roman" w:cs="Times New Roman"/>
          <w:szCs w:val="24"/>
        </w:rPr>
        <w:t>ικής χώρας βρίσκει</w:t>
      </w:r>
      <w:r>
        <w:rPr>
          <w:rFonts w:eastAsia="Times New Roman" w:cs="Times New Roman"/>
          <w:szCs w:val="24"/>
        </w:rPr>
        <w:t>,</w:t>
      </w:r>
      <w:r w:rsidRPr="00CF73ED">
        <w:rPr>
          <w:rFonts w:eastAsia="Times New Roman" w:cs="Times New Roman"/>
          <w:szCs w:val="24"/>
        </w:rPr>
        <w:t xml:space="preserve"> με τη συμφωνία που παρουσιάσατε</w:t>
      </w:r>
      <w:r>
        <w:rPr>
          <w:rFonts w:eastAsia="Times New Roman" w:cs="Times New Roman"/>
          <w:szCs w:val="24"/>
        </w:rPr>
        <w:t>,</w:t>
      </w:r>
      <w:r w:rsidRPr="00CF73ED">
        <w:rPr>
          <w:rFonts w:eastAsia="Times New Roman" w:cs="Times New Roman"/>
          <w:szCs w:val="24"/>
        </w:rPr>
        <w:t xml:space="preserve"> το πλέον πρόσφορο έδαφος</w:t>
      </w:r>
      <w:r>
        <w:rPr>
          <w:rFonts w:eastAsia="Times New Roman" w:cs="Times New Roman"/>
          <w:szCs w:val="24"/>
        </w:rPr>
        <w:t>,</w:t>
      </w:r>
      <w:r w:rsidRPr="00CF73ED">
        <w:rPr>
          <w:rFonts w:eastAsia="Times New Roman" w:cs="Times New Roman"/>
          <w:szCs w:val="24"/>
        </w:rPr>
        <w:t xml:space="preserve"> για να αναπτυχθεί</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Κ</w:t>
      </w:r>
      <w:r w:rsidRPr="00CF73ED">
        <w:rPr>
          <w:rFonts w:eastAsia="Times New Roman" w:cs="Times New Roman"/>
          <w:szCs w:val="24"/>
        </w:rPr>
        <w:t>αι αυτό συμβαίνει πρωτίστως</w:t>
      </w:r>
      <w:r>
        <w:rPr>
          <w:rFonts w:eastAsia="Times New Roman" w:cs="Times New Roman"/>
          <w:szCs w:val="24"/>
        </w:rPr>
        <w:t>,</w:t>
      </w:r>
      <w:r w:rsidRPr="00CF73ED">
        <w:rPr>
          <w:rFonts w:eastAsia="Times New Roman" w:cs="Times New Roman"/>
          <w:szCs w:val="24"/>
        </w:rPr>
        <w:t xml:space="preserve"> λόγω της </w:t>
      </w:r>
      <w:r>
        <w:rPr>
          <w:rFonts w:eastAsia="Times New Roman" w:cs="Times New Roman"/>
          <w:szCs w:val="24"/>
        </w:rPr>
        <w:t>μ</w:t>
      </w:r>
      <w:r w:rsidRPr="00CF73ED">
        <w:rPr>
          <w:rFonts w:eastAsia="Times New Roman" w:cs="Times New Roman"/>
          <w:szCs w:val="24"/>
        </w:rPr>
        <w:t>εγάλης και εντελώς αδικαιολόγητη</w:t>
      </w:r>
      <w:r>
        <w:rPr>
          <w:rFonts w:eastAsia="Times New Roman" w:cs="Times New Roman"/>
          <w:szCs w:val="24"/>
        </w:rPr>
        <w:t>ς</w:t>
      </w:r>
      <w:r w:rsidRPr="00CF73ED">
        <w:rPr>
          <w:rFonts w:eastAsia="Times New Roman" w:cs="Times New Roman"/>
          <w:szCs w:val="24"/>
        </w:rPr>
        <w:t xml:space="preserve"> υποχώρηση</w:t>
      </w:r>
      <w:r>
        <w:rPr>
          <w:rFonts w:eastAsia="Times New Roman" w:cs="Times New Roman"/>
          <w:szCs w:val="24"/>
        </w:rPr>
        <w:t>ς</w:t>
      </w:r>
      <w:r w:rsidRPr="00CF73ED">
        <w:rPr>
          <w:rFonts w:eastAsia="Times New Roman" w:cs="Times New Roman"/>
          <w:szCs w:val="24"/>
        </w:rPr>
        <w:t xml:space="preserve"> της </w:t>
      </w:r>
      <w:r>
        <w:rPr>
          <w:rFonts w:eastAsia="Times New Roman" w:cs="Times New Roman"/>
          <w:szCs w:val="24"/>
        </w:rPr>
        <w:t>Κ</w:t>
      </w:r>
      <w:r w:rsidRPr="00CF73ED">
        <w:rPr>
          <w:rFonts w:eastAsia="Times New Roman" w:cs="Times New Roman"/>
          <w:szCs w:val="24"/>
        </w:rPr>
        <w:t xml:space="preserve">υβέρνησης στην παραχώρηση της χρήσης του επιθέτου </w:t>
      </w:r>
      <w:r>
        <w:rPr>
          <w:rFonts w:eastAsia="Times New Roman" w:cs="Times New Roman"/>
          <w:szCs w:val="24"/>
        </w:rPr>
        <w:t>«Μ</w:t>
      </w:r>
      <w:r w:rsidRPr="00CF73ED">
        <w:rPr>
          <w:rFonts w:eastAsia="Times New Roman" w:cs="Times New Roman"/>
          <w:szCs w:val="24"/>
        </w:rPr>
        <w:t>ακεδονική</w:t>
      </w:r>
      <w:r>
        <w:rPr>
          <w:rFonts w:eastAsia="Times New Roman" w:cs="Times New Roman"/>
          <w:szCs w:val="24"/>
        </w:rPr>
        <w:t>ς»</w:t>
      </w:r>
      <w:r w:rsidRPr="00CF73ED">
        <w:rPr>
          <w:rFonts w:eastAsia="Times New Roman" w:cs="Times New Roman"/>
          <w:szCs w:val="24"/>
        </w:rPr>
        <w:t xml:space="preserve"> για </w:t>
      </w:r>
      <w:r w:rsidRPr="00CF73ED">
        <w:rPr>
          <w:rFonts w:eastAsia="Times New Roman" w:cs="Times New Roman"/>
          <w:szCs w:val="24"/>
        </w:rPr>
        <w:t>την εθνότητα και τι γλώσσα</w:t>
      </w:r>
      <w:r>
        <w:rPr>
          <w:rFonts w:eastAsia="Times New Roman" w:cs="Times New Roman"/>
          <w:szCs w:val="24"/>
        </w:rPr>
        <w:t>.</w:t>
      </w:r>
    </w:p>
    <w:p w14:paraId="3A3107A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w:t>
      </w:r>
      <w:r w:rsidRPr="00CF73ED">
        <w:rPr>
          <w:rFonts w:eastAsia="Times New Roman" w:cs="Times New Roman"/>
          <w:szCs w:val="24"/>
        </w:rPr>
        <w:t>ίναι η πρώτη φορά</w:t>
      </w:r>
      <w:r>
        <w:rPr>
          <w:rFonts w:eastAsia="Times New Roman" w:cs="Times New Roman"/>
          <w:szCs w:val="24"/>
        </w:rPr>
        <w:t>,</w:t>
      </w:r>
      <w:r w:rsidRPr="00CF73ED">
        <w:rPr>
          <w:rFonts w:eastAsia="Times New Roman" w:cs="Times New Roman"/>
          <w:szCs w:val="24"/>
        </w:rPr>
        <w:t xml:space="preserve"> που αναγνωρίζεται από την Ελλάδα δήθεν μακεδονική εθνότητα και δήθεν μακεδονική γλώσσα</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Η</w:t>
      </w:r>
      <w:r w:rsidRPr="00CF73ED">
        <w:rPr>
          <w:rFonts w:eastAsia="Times New Roman" w:cs="Times New Roman"/>
          <w:szCs w:val="24"/>
        </w:rPr>
        <w:t xml:space="preserve"> εξέλιξη </w:t>
      </w:r>
      <w:r>
        <w:rPr>
          <w:rFonts w:eastAsia="Times New Roman" w:cs="Times New Roman"/>
          <w:szCs w:val="24"/>
        </w:rPr>
        <w:t>α</w:t>
      </w:r>
      <w:r w:rsidRPr="00CF73ED">
        <w:rPr>
          <w:rFonts w:eastAsia="Times New Roman" w:cs="Times New Roman"/>
          <w:szCs w:val="24"/>
        </w:rPr>
        <w:t>υτή είναι απαράδεκτη</w:t>
      </w:r>
      <w:r>
        <w:rPr>
          <w:rFonts w:eastAsia="Times New Roman" w:cs="Times New Roman"/>
          <w:szCs w:val="24"/>
        </w:rPr>
        <w:t>,</w:t>
      </w:r>
      <w:r w:rsidRPr="00CF73ED">
        <w:rPr>
          <w:rFonts w:eastAsia="Times New Roman" w:cs="Times New Roman"/>
          <w:szCs w:val="24"/>
        </w:rPr>
        <w:t xml:space="preserve"> διότι </w:t>
      </w:r>
      <w:r>
        <w:rPr>
          <w:rFonts w:eastAsia="Times New Roman" w:cs="Times New Roman"/>
          <w:szCs w:val="24"/>
        </w:rPr>
        <w:t xml:space="preserve">η </w:t>
      </w:r>
      <w:r w:rsidRPr="00CF73ED">
        <w:rPr>
          <w:rFonts w:eastAsia="Times New Roman" w:cs="Times New Roman"/>
          <w:szCs w:val="24"/>
        </w:rPr>
        <w:t xml:space="preserve">αναγνώριση μακεδονικής </w:t>
      </w:r>
      <w:r>
        <w:rPr>
          <w:rFonts w:eastAsia="Times New Roman" w:cs="Times New Roman"/>
          <w:szCs w:val="24"/>
        </w:rPr>
        <w:t xml:space="preserve">γλώσσας και εθνότητας αποτελεί, όπως όλοι λίγο πολύ </w:t>
      </w:r>
      <w:r>
        <w:rPr>
          <w:rFonts w:eastAsia="Times New Roman" w:cs="Times New Roman"/>
          <w:szCs w:val="24"/>
        </w:rPr>
        <w:t>γνωρίζουμε, τη ρίζα</w:t>
      </w:r>
      <w:r w:rsidRPr="00CF73ED">
        <w:rPr>
          <w:rFonts w:eastAsia="Times New Roman" w:cs="Times New Roman"/>
          <w:szCs w:val="24"/>
        </w:rPr>
        <w:t xml:space="preserve"> του σκοπιανού αλυτρωτισμού</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Τ</w:t>
      </w:r>
      <w:r w:rsidRPr="00CF73ED">
        <w:rPr>
          <w:rFonts w:eastAsia="Times New Roman" w:cs="Times New Roman"/>
          <w:szCs w:val="24"/>
        </w:rPr>
        <w:t>α ακραία στοιχεία της γειτονικής μας χώρας</w:t>
      </w:r>
      <w:r>
        <w:rPr>
          <w:rFonts w:eastAsia="Times New Roman" w:cs="Times New Roman"/>
          <w:szCs w:val="24"/>
        </w:rPr>
        <w:t>,</w:t>
      </w:r>
      <w:r w:rsidRPr="00CF73ED">
        <w:rPr>
          <w:rFonts w:eastAsia="Times New Roman" w:cs="Times New Roman"/>
          <w:szCs w:val="24"/>
        </w:rPr>
        <w:t xml:space="preserve"> διαθέτοντας πλέον και με τη </w:t>
      </w:r>
      <w:r>
        <w:rPr>
          <w:rFonts w:eastAsia="Times New Roman" w:cs="Times New Roman"/>
          <w:szCs w:val="24"/>
        </w:rPr>
        <w:t>β</w:t>
      </w:r>
      <w:r w:rsidRPr="00CF73ED">
        <w:rPr>
          <w:rFonts w:eastAsia="Times New Roman" w:cs="Times New Roman"/>
          <w:szCs w:val="24"/>
        </w:rPr>
        <w:t xml:space="preserve">ούλα της Ελλάδος τον αυτοπροσδιορισμό </w:t>
      </w:r>
      <w:r>
        <w:rPr>
          <w:rFonts w:eastAsia="Times New Roman" w:cs="Times New Roman"/>
          <w:szCs w:val="24"/>
        </w:rPr>
        <w:lastRenderedPageBreak/>
        <w:t>«</w:t>
      </w:r>
      <w:r w:rsidRPr="00CF73ED">
        <w:rPr>
          <w:rFonts w:eastAsia="Times New Roman" w:cs="Times New Roman"/>
          <w:szCs w:val="24"/>
        </w:rPr>
        <w:t>Μακεδόνες</w:t>
      </w:r>
      <w:r>
        <w:rPr>
          <w:rFonts w:eastAsia="Times New Roman" w:cs="Times New Roman"/>
          <w:szCs w:val="24"/>
        </w:rPr>
        <w:t>»,</w:t>
      </w:r>
      <w:r w:rsidRPr="00CF73ED">
        <w:rPr>
          <w:rFonts w:eastAsia="Times New Roman" w:cs="Times New Roman"/>
          <w:szCs w:val="24"/>
        </w:rPr>
        <w:t xml:space="preserve"> θα νομιμοποιούνται και ένα</w:t>
      </w:r>
      <w:r>
        <w:rPr>
          <w:rFonts w:eastAsia="Times New Roman" w:cs="Times New Roman"/>
          <w:szCs w:val="24"/>
        </w:rPr>
        <w:t>ντι</w:t>
      </w:r>
      <w:r w:rsidRPr="00CF73ED">
        <w:rPr>
          <w:rFonts w:eastAsia="Times New Roman" w:cs="Times New Roman"/>
          <w:szCs w:val="24"/>
        </w:rPr>
        <w:t xml:space="preserve"> της Ελλάδος να ισχυριστούν στο μέλλον ότι το μακεδονι</w:t>
      </w:r>
      <w:r w:rsidRPr="00CF73ED">
        <w:rPr>
          <w:rFonts w:eastAsia="Times New Roman" w:cs="Times New Roman"/>
          <w:szCs w:val="24"/>
        </w:rPr>
        <w:t>κό έθνος επεκτείνεται και πέραν των δικών τους συνόρων</w:t>
      </w:r>
      <w:r>
        <w:rPr>
          <w:rFonts w:eastAsia="Times New Roman" w:cs="Times New Roman"/>
          <w:szCs w:val="24"/>
        </w:rPr>
        <w:t>. Διότι, όταν</w:t>
      </w:r>
      <w:r w:rsidRPr="00CF73ED">
        <w:rPr>
          <w:rFonts w:eastAsia="Times New Roman" w:cs="Times New Roman"/>
          <w:szCs w:val="24"/>
        </w:rPr>
        <w:t xml:space="preserve"> οι πολίτες ενός κράτους ονομάζονται </w:t>
      </w:r>
      <w:r>
        <w:rPr>
          <w:rFonts w:eastAsia="Times New Roman" w:cs="Times New Roman"/>
          <w:szCs w:val="24"/>
        </w:rPr>
        <w:t>«</w:t>
      </w:r>
      <w:r w:rsidRPr="00CF73ED">
        <w:rPr>
          <w:rFonts w:eastAsia="Times New Roman" w:cs="Times New Roman"/>
          <w:szCs w:val="24"/>
        </w:rPr>
        <w:t>Μακεδόνες</w:t>
      </w:r>
      <w:r>
        <w:rPr>
          <w:rFonts w:eastAsia="Times New Roman" w:cs="Times New Roman"/>
          <w:szCs w:val="24"/>
        </w:rPr>
        <w:t>» και η χώρα τους</w:t>
      </w:r>
      <w:r w:rsidRPr="00CF73ED">
        <w:rPr>
          <w:rFonts w:eastAsia="Times New Roman" w:cs="Times New Roman"/>
          <w:szCs w:val="24"/>
        </w:rPr>
        <w:t xml:space="preserve"> </w:t>
      </w:r>
      <w:r>
        <w:rPr>
          <w:rFonts w:eastAsia="Times New Roman" w:cs="Times New Roman"/>
          <w:szCs w:val="24"/>
        </w:rPr>
        <w:t>«Β</w:t>
      </w:r>
      <w:r w:rsidRPr="00CF73ED">
        <w:rPr>
          <w:rFonts w:eastAsia="Times New Roman" w:cs="Times New Roman"/>
          <w:szCs w:val="24"/>
        </w:rPr>
        <w:t>όρεια Μακεδονία</w:t>
      </w:r>
      <w:r>
        <w:rPr>
          <w:rFonts w:eastAsia="Times New Roman" w:cs="Times New Roman"/>
          <w:szCs w:val="24"/>
        </w:rPr>
        <w:t>»,</w:t>
      </w:r>
      <w:r w:rsidRPr="00CF73ED">
        <w:rPr>
          <w:rFonts w:eastAsia="Times New Roman" w:cs="Times New Roman"/>
          <w:szCs w:val="24"/>
        </w:rPr>
        <w:t xml:space="preserve"> συνάγεται αβίαστα το συμπέρασμα ότι υπάρχει και </w:t>
      </w:r>
      <w:r>
        <w:rPr>
          <w:rFonts w:eastAsia="Times New Roman" w:cs="Times New Roman"/>
          <w:szCs w:val="24"/>
        </w:rPr>
        <w:t>μια</w:t>
      </w:r>
      <w:r w:rsidRPr="00CF73ED">
        <w:rPr>
          <w:rFonts w:eastAsia="Times New Roman" w:cs="Times New Roman"/>
          <w:szCs w:val="24"/>
        </w:rPr>
        <w:t xml:space="preserve"> άλλη Μακεδονία</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π</w:t>
      </w:r>
      <w:r w:rsidRPr="00CF73ED">
        <w:rPr>
          <w:rFonts w:eastAsia="Times New Roman" w:cs="Times New Roman"/>
          <w:szCs w:val="24"/>
        </w:rPr>
        <w:t>ροφανώς</w:t>
      </w:r>
      <w:r>
        <w:rPr>
          <w:rFonts w:eastAsia="Times New Roman" w:cs="Times New Roman"/>
          <w:szCs w:val="24"/>
        </w:rPr>
        <w:t xml:space="preserve"> η «Νότια»</w:t>
      </w:r>
      <w:r w:rsidRPr="00CF73ED">
        <w:rPr>
          <w:rFonts w:eastAsia="Times New Roman" w:cs="Times New Roman"/>
          <w:szCs w:val="24"/>
        </w:rPr>
        <w:t xml:space="preserve"> στην οποία κατοικ</w:t>
      </w:r>
      <w:r w:rsidRPr="00CF73ED">
        <w:rPr>
          <w:rFonts w:eastAsia="Times New Roman" w:cs="Times New Roman"/>
          <w:szCs w:val="24"/>
        </w:rPr>
        <w:t xml:space="preserve">ούν </w:t>
      </w:r>
      <w:r>
        <w:rPr>
          <w:rFonts w:eastAsia="Times New Roman" w:cs="Times New Roman"/>
          <w:szCs w:val="24"/>
        </w:rPr>
        <w:t xml:space="preserve">άλλοι </w:t>
      </w:r>
      <w:r w:rsidRPr="00CF73ED">
        <w:rPr>
          <w:rFonts w:eastAsia="Times New Roman" w:cs="Times New Roman"/>
          <w:szCs w:val="24"/>
        </w:rPr>
        <w:t>Μακεδόνες</w:t>
      </w:r>
      <w:r>
        <w:rPr>
          <w:rFonts w:eastAsia="Times New Roman" w:cs="Times New Roman"/>
          <w:szCs w:val="24"/>
        </w:rPr>
        <w:t>,</w:t>
      </w:r>
      <w:r w:rsidRPr="00CF73ED">
        <w:rPr>
          <w:rFonts w:eastAsia="Times New Roman" w:cs="Times New Roman"/>
          <w:szCs w:val="24"/>
        </w:rPr>
        <w:t xml:space="preserve"> οι οποίοι βρίσκονται υπό την κυριαρχία ενός άλλου κράτους</w:t>
      </w:r>
      <w:r>
        <w:rPr>
          <w:rFonts w:eastAsia="Times New Roman" w:cs="Times New Roman"/>
          <w:szCs w:val="24"/>
        </w:rPr>
        <w:t>.</w:t>
      </w:r>
    </w:p>
    <w:p w14:paraId="3A3107A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Αντί, λοιπόν, να αμβλυνθεί ο αλυτρωτισμός</w:t>
      </w:r>
      <w:r w:rsidRPr="00CF73ED">
        <w:rPr>
          <w:rFonts w:eastAsia="Times New Roman" w:cs="Times New Roman"/>
          <w:szCs w:val="24"/>
        </w:rPr>
        <w:t xml:space="preserve"> των Σκοπίων</w:t>
      </w:r>
      <w:r>
        <w:rPr>
          <w:rFonts w:eastAsia="Times New Roman" w:cs="Times New Roman"/>
          <w:szCs w:val="24"/>
        </w:rPr>
        <w:t>, με τη συμφωνία Τσίπρα-Καμμένου,</w:t>
      </w:r>
      <w:r w:rsidRPr="00CF73ED">
        <w:rPr>
          <w:rFonts w:eastAsia="Times New Roman" w:cs="Times New Roman"/>
          <w:szCs w:val="24"/>
        </w:rPr>
        <w:t xml:space="preserve"> </w:t>
      </w:r>
      <w:r>
        <w:rPr>
          <w:rFonts w:eastAsia="Times New Roman" w:cs="Times New Roman"/>
          <w:szCs w:val="24"/>
        </w:rPr>
        <w:t xml:space="preserve">δυστυχώς, </w:t>
      </w:r>
      <w:r w:rsidRPr="003D4D6E">
        <w:rPr>
          <w:rFonts w:eastAsia="Times New Roman" w:cs="Times New Roman"/>
          <w:szCs w:val="24"/>
        </w:rPr>
        <w:t>κυρίες και κύριοι συνάδελφοι</w:t>
      </w:r>
      <w:r>
        <w:rPr>
          <w:rFonts w:eastAsia="Times New Roman" w:cs="Times New Roman"/>
          <w:szCs w:val="24"/>
        </w:rPr>
        <w:t xml:space="preserve">, </w:t>
      </w:r>
      <w:r w:rsidRPr="00CF73ED">
        <w:rPr>
          <w:rFonts w:eastAsia="Times New Roman" w:cs="Times New Roman"/>
          <w:szCs w:val="24"/>
        </w:rPr>
        <w:t>ενισχύεται</w:t>
      </w:r>
      <w:r>
        <w:rPr>
          <w:rFonts w:eastAsia="Times New Roman" w:cs="Times New Roman"/>
          <w:szCs w:val="24"/>
        </w:rPr>
        <w:t>.</w:t>
      </w:r>
      <w:r w:rsidRPr="00CF73ED">
        <w:rPr>
          <w:rFonts w:eastAsia="Times New Roman" w:cs="Times New Roman"/>
          <w:szCs w:val="24"/>
        </w:rPr>
        <w:t xml:space="preserve"> </w:t>
      </w:r>
      <w:r>
        <w:rPr>
          <w:rFonts w:eastAsia="Times New Roman" w:cs="Times New Roman"/>
          <w:szCs w:val="24"/>
        </w:rPr>
        <w:t>Η</w:t>
      </w:r>
      <w:r w:rsidRPr="00CF73ED">
        <w:rPr>
          <w:rFonts w:eastAsia="Times New Roman" w:cs="Times New Roman"/>
          <w:szCs w:val="24"/>
        </w:rPr>
        <w:t xml:space="preserve"> επίσημη αναγνώριση μακεδονικής εθνό</w:t>
      </w:r>
      <w:r w:rsidRPr="00CF73ED">
        <w:rPr>
          <w:rFonts w:eastAsia="Times New Roman" w:cs="Times New Roman"/>
          <w:szCs w:val="24"/>
        </w:rPr>
        <w:t xml:space="preserve">τητας </w:t>
      </w:r>
      <w:r>
        <w:rPr>
          <w:rFonts w:eastAsia="Times New Roman" w:cs="Times New Roman"/>
          <w:szCs w:val="24"/>
        </w:rPr>
        <w:t xml:space="preserve">συνιστά μια μείζονος σημασίας ελληνική υποχώρηση, που όχι μόνο προσφέρει νομιμοποιητική βάση στον σκοπιανό αλυτρωτισμό, αλλά </w:t>
      </w:r>
      <w:r w:rsidRPr="00CF73ED">
        <w:rPr>
          <w:rFonts w:eastAsia="Times New Roman" w:cs="Times New Roman"/>
          <w:szCs w:val="24"/>
        </w:rPr>
        <w:t xml:space="preserve">στην ουσία </w:t>
      </w:r>
      <w:r>
        <w:rPr>
          <w:rFonts w:eastAsia="Times New Roman" w:cs="Times New Roman"/>
          <w:szCs w:val="24"/>
        </w:rPr>
        <w:t>τον</w:t>
      </w:r>
      <w:r w:rsidRPr="00CF73ED">
        <w:rPr>
          <w:rFonts w:eastAsia="Times New Roman" w:cs="Times New Roman"/>
          <w:szCs w:val="24"/>
        </w:rPr>
        <w:t xml:space="preserve"> ενισχύει</w:t>
      </w:r>
      <w:r>
        <w:rPr>
          <w:rFonts w:eastAsia="Times New Roman" w:cs="Times New Roman"/>
          <w:szCs w:val="24"/>
        </w:rPr>
        <w:t>.</w:t>
      </w:r>
      <w:r w:rsidRPr="00CF73ED">
        <w:rPr>
          <w:rFonts w:eastAsia="Times New Roman" w:cs="Times New Roman"/>
          <w:szCs w:val="24"/>
        </w:rPr>
        <w:t xml:space="preserve"> </w:t>
      </w:r>
    </w:p>
    <w:p w14:paraId="3A3107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Πόσο προβληματική και εσφαλμένη είναι η εκχώρηση της μακεδονικής εθνότητας επιβεβαιώνεται και από τ</w:t>
      </w:r>
      <w:r>
        <w:rPr>
          <w:rFonts w:eastAsia="Times New Roman" w:cs="Times New Roman"/>
          <w:szCs w:val="24"/>
        </w:rPr>
        <w:t>ο γεγονός ότι η Βουλγαρία, αν και όλοι γνωρίζουμε ότι ήταν από τους πρώτους</w:t>
      </w:r>
      <w:r>
        <w:rPr>
          <w:rFonts w:eastAsia="Times New Roman" w:cs="Times New Roman"/>
          <w:szCs w:val="24"/>
        </w:rPr>
        <w:t>,</w:t>
      </w:r>
      <w:r>
        <w:rPr>
          <w:rFonts w:eastAsia="Times New Roman" w:cs="Times New Roman"/>
          <w:szCs w:val="24"/>
        </w:rPr>
        <w:t xml:space="preserve"> που έσπευσαν να αναγνωρίσουν τη γείτονα χώρα με τη συνταγματική τους ονομασία, Δημοκρατία της Μακεδονίας, ουδέποτε αναγνώρισε μακεδονική εθνότητα και μακεδονική γλώσσα και τούτο γ</w:t>
      </w:r>
      <w:r>
        <w:rPr>
          <w:rFonts w:eastAsia="Times New Roman" w:cs="Times New Roman"/>
          <w:szCs w:val="24"/>
        </w:rPr>
        <w:t>ιατί θεωρούσε τους Σκοπιανούς τμήμα του ευρύτερου βουλγαρικού έθνους με τη γλώσσα τους ως βουλγαρική διάλεκτο.</w:t>
      </w:r>
    </w:p>
    <w:p w14:paraId="3A3107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Αυτό, άλλωστε, εξηγεί και τη χθεσινή ανακοίνωση του βουλγαρικού Υπουργείου Εξωτερικών, που κάλεσε την Ελλάδα και τα Σκόπια να διαψεύσουν ότι η συ</w:t>
      </w:r>
      <w:r>
        <w:rPr>
          <w:rFonts w:eastAsia="Times New Roman" w:cs="Times New Roman"/>
          <w:szCs w:val="24"/>
        </w:rPr>
        <w:t>μφωνία δεν θα ερμηνευτεί ως βάση για μελλοντικές αλλαγές στα υπάρχοντα σύνορα ή για αξιώσεις έναντι γειτονικών κρατών ως προς τη γλώσσα, τον πολιτισμό, την ιστορία και την ταυτότητα.</w:t>
      </w:r>
    </w:p>
    <w:p w14:paraId="3A3107A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Το πόσο λάθος ήταν –τέλος- η διπλωματική στόχευση του κ. Κοτζιά τάχα να </w:t>
      </w:r>
      <w:r>
        <w:rPr>
          <w:rFonts w:eastAsia="Times New Roman" w:cs="Times New Roman"/>
          <w:szCs w:val="24"/>
        </w:rPr>
        <w:t>αποσυνδέσει τον σκοπιανό αλυτρωτισμό από την αρχαία Μακεδονία φαίνεται και από την αποδοχή εκ μέρους του της πρώτης πρότασης</w:t>
      </w:r>
      <w:r>
        <w:rPr>
          <w:rFonts w:eastAsia="Times New Roman" w:cs="Times New Roman"/>
          <w:szCs w:val="24"/>
        </w:rPr>
        <w:t>,</w:t>
      </w:r>
      <w:r>
        <w:rPr>
          <w:rFonts w:eastAsia="Times New Roman" w:cs="Times New Roman"/>
          <w:szCs w:val="24"/>
        </w:rPr>
        <w:t xml:space="preserve"> που αφορούσε το όνομα «Μακεδονία του </w:t>
      </w:r>
      <w:proofErr w:type="spellStart"/>
      <w:r>
        <w:rPr>
          <w:rFonts w:eastAsia="Times New Roman" w:cs="Times New Roman"/>
          <w:szCs w:val="24"/>
        </w:rPr>
        <w:t>Ίλιντεν</w:t>
      </w:r>
      <w:proofErr w:type="spellEnd"/>
      <w:r>
        <w:rPr>
          <w:rFonts w:eastAsia="Times New Roman" w:cs="Times New Roman"/>
          <w:szCs w:val="24"/>
        </w:rPr>
        <w:t>», δηλαδή της επιτομής του μακεδονικού αλυτρωτισμού του τέλους του 19</w:t>
      </w:r>
      <w:r w:rsidRPr="00C86E5D">
        <w:rPr>
          <w:rFonts w:eastAsia="Times New Roman" w:cs="Times New Roman"/>
          <w:szCs w:val="24"/>
          <w:vertAlign w:val="superscript"/>
        </w:rPr>
        <w:t>ου</w:t>
      </w:r>
      <w:r>
        <w:rPr>
          <w:rFonts w:eastAsia="Times New Roman" w:cs="Times New Roman"/>
          <w:szCs w:val="24"/>
        </w:rPr>
        <w:t xml:space="preserve"> αρχών 20</w:t>
      </w:r>
      <w:r w:rsidRPr="00C86E5D">
        <w:rPr>
          <w:rFonts w:eastAsia="Times New Roman" w:cs="Times New Roman"/>
          <w:szCs w:val="24"/>
          <w:vertAlign w:val="superscript"/>
        </w:rPr>
        <w:t>ου</w:t>
      </w:r>
      <w:r>
        <w:rPr>
          <w:rFonts w:eastAsia="Times New Roman" w:cs="Times New Roman"/>
          <w:szCs w:val="24"/>
        </w:rPr>
        <w:t xml:space="preserve"> αιώ</w:t>
      </w:r>
      <w:r>
        <w:rPr>
          <w:rFonts w:eastAsia="Times New Roman" w:cs="Times New Roman"/>
          <w:szCs w:val="24"/>
        </w:rPr>
        <w:t>να</w:t>
      </w:r>
      <w:r>
        <w:rPr>
          <w:rFonts w:eastAsia="Times New Roman" w:cs="Times New Roman"/>
          <w:szCs w:val="24"/>
        </w:rPr>
        <w:t>,</w:t>
      </w:r>
      <w:r>
        <w:rPr>
          <w:rFonts w:eastAsia="Times New Roman" w:cs="Times New Roman"/>
          <w:szCs w:val="24"/>
        </w:rPr>
        <w:t xml:space="preserve"> ο οποίος εκδηλωνόταν με το σύνθημα «Η Μακεδονία στους Μακεδόνες», διότι υπενθυμίζεται πως</w:t>
      </w:r>
      <w:r>
        <w:rPr>
          <w:rFonts w:eastAsia="Times New Roman" w:cs="Times New Roman"/>
          <w:szCs w:val="24"/>
        </w:rPr>
        <w:t>,</w:t>
      </w:r>
      <w:r>
        <w:rPr>
          <w:rFonts w:eastAsia="Times New Roman" w:cs="Times New Roman"/>
          <w:szCs w:val="24"/>
        </w:rPr>
        <w:t xml:space="preserve"> όταν η σημερινή Πρώην Γιουγκοσλαβική Δημοκρατία της Μακεδονίας έγινε τμήμα της ενιαίας Γιουγκοσλαβίας</w:t>
      </w:r>
      <w:r>
        <w:rPr>
          <w:rFonts w:eastAsia="Times New Roman" w:cs="Times New Roman"/>
          <w:szCs w:val="24"/>
        </w:rPr>
        <w:t>,</w:t>
      </w:r>
      <w:r>
        <w:rPr>
          <w:rFonts w:eastAsia="Times New Roman" w:cs="Times New Roman"/>
          <w:szCs w:val="24"/>
        </w:rPr>
        <w:t xml:space="preserve"> η τελευταία προώθησε την πολιτική ύπαρξης του μακεδονικού </w:t>
      </w:r>
      <w:r>
        <w:rPr>
          <w:rFonts w:eastAsia="Times New Roman" w:cs="Times New Roman"/>
          <w:szCs w:val="24"/>
        </w:rPr>
        <w:t xml:space="preserve">έθνους, μέρος του οποίου γι’ αυτούς ζει υπό την ελληνική κυριαρχία. Γι’ αυτό και ήταν απολύτως απαράδεκτη η πρόταση των Σκοπίων, που αρχικώς είχε δεχθεί η Κυβέρνηση, μας την είχε ανακοινώσει και ο Πρωθυπουργός κ. Τσίπρας, που έδινε το όνομα «Μακεδονία του </w:t>
      </w:r>
      <w:proofErr w:type="spellStart"/>
      <w:r>
        <w:rPr>
          <w:rFonts w:eastAsia="Times New Roman" w:cs="Times New Roman"/>
          <w:szCs w:val="24"/>
        </w:rPr>
        <w:t>Ίλιντεν</w:t>
      </w:r>
      <w:proofErr w:type="spellEnd"/>
      <w:r>
        <w:rPr>
          <w:rFonts w:eastAsia="Times New Roman" w:cs="Times New Roman"/>
          <w:szCs w:val="24"/>
        </w:rPr>
        <w:t>», γιατί στην πραγματικότητα</w:t>
      </w:r>
      <w:r>
        <w:rPr>
          <w:rFonts w:eastAsia="Times New Roman" w:cs="Times New Roman"/>
          <w:szCs w:val="24"/>
        </w:rPr>
        <w:t>,</w:t>
      </w:r>
      <w:r>
        <w:rPr>
          <w:rFonts w:eastAsia="Times New Roman" w:cs="Times New Roman"/>
          <w:szCs w:val="24"/>
        </w:rPr>
        <w:t xml:space="preserve"> μέσα από αυτήν την εξέλιξη υπήρχαν στόχοι, που, όπως όλα δείχνουν –δυστυχώς- δεν εξουδετερώνει η σημερινή συμφωνία.</w:t>
      </w:r>
    </w:p>
    <w:p w14:paraId="3A3107A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Αλλά, αυτό που είναι εντελώς ανήκουστο και απέκρυψε τις τελευταίες ώρες η Κυβέρνηση είναι το εξής</w:t>
      </w:r>
      <w:r>
        <w:rPr>
          <w:rFonts w:eastAsia="Times New Roman" w:cs="Times New Roman"/>
          <w:szCs w:val="24"/>
        </w:rPr>
        <w:t>:</w:t>
      </w:r>
      <w:r>
        <w:rPr>
          <w:rFonts w:eastAsia="Times New Roman" w:cs="Times New Roman"/>
          <w:szCs w:val="24"/>
        </w:rPr>
        <w:t xml:space="preserve"> σύμφ</w:t>
      </w:r>
      <w:r>
        <w:rPr>
          <w:rFonts w:eastAsia="Times New Roman" w:cs="Times New Roman"/>
          <w:szCs w:val="24"/>
        </w:rPr>
        <w:t>ωνα με το άρθρο 8 παράγραφος 5 θα συσταθεί διεπιστημονική επιτροπή</w:t>
      </w:r>
      <w:r>
        <w:rPr>
          <w:rFonts w:eastAsia="Times New Roman" w:cs="Times New Roman"/>
          <w:szCs w:val="24"/>
        </w:rPr>
        <w:t>,</w:t>
      </w:r>
      <w:r>
        <w:rPr>
          <w:rFonts w:eastAsia="Times New Roman" w:cs="Times New Roman"/>
          <w:szCs w:val="24"/>
        </w:rPr>
        <w:t xml:space="preserve"> η οποία θα εξετάσει τον τρόπο διδασκαλίας της Ιστορίας και των δύο χωρών, ώστε να αρθούν οι </w:t>
      </w:r>
      <w:proofErr w:type="spellStart"/>
      <w:r>
        <w:rPr>
          <w:rFonts w:eastAsia="Times New Roman" w:cs="Times New Roman"/>
          <w:szCs w:val="24"/>
        </w:rPr>
        <w:t>αλυτρωτικές</w:t>
      </w:r>
      <w:proofErr w:type="spellEnd"/>
      <w:r>
        <w:rPr>
          <w:rFonts w:eastAsia="Times New Roman" w:cs="Times New Roman"/>
          <w:szCs w:val="24"/>
        </w:rPr>
        <w:t xml:space="preserve"> αναφορές. Με άλλα λόγια, η εν λόγω επιτροπή</w:t>
      </w:r>
      <w:r>
        <w:rPr>
          <w:rFonts w:eastAsia="Times New Roman" w:cs="Times New Roman"/>
          <w:szCs w:val="24"/>
        </w:rPr>
        <w:t>,</w:t>
      </w:r>
      <w:r>
        <w:rPr>
          <w:rFonts w:eastAsia="Times New Roman" w:cs="Times New Roman"/>
          <w:szCs w:val="24"/>
        </w:rPr>
        <w:t xml:space="preserve"> δεν θα εξετάσει μόνο τον τρόπο διδασκαλ</w:t>
      </w:r>
      <w:r>
        <w:rPr>
          <w:rFonts w:eastAsia="Times New Roman" w:cs="Times New Roman"/>
          <w:szCs w:val="24"/>
        </w:rPr>
        <w:t>ίας της ιστορίας των Σκοπιών, αλλά και της Ελλάδας.</w:t>
      </w:r>
    </w:p>
    <w:p w14:paraId="3A3107A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η Κυβέρνηση την όποια στηρίζουν οι Βουλευτές της </w:t>
      </w:r>
      <w:r>
        <w:rPr>
          <w:rFonts w:eastAsia="Times New Roman" w:cs="Times New Roman"/>
          <w:szCs w:val="24"/>
        </w:rPr>
        <w:t>συμπολίτευσης</w:t>
      </w:r>
      <w:r>
        <w:rPr>
          <w:rFonts w:eastAsia="Times New Roman" w:cs="Times New Roman"/>
          <w:szCs w:val="24"/>
        </w:rPr>
        <w:t xml:space="preserve">, η Κυβέρνηση Τσίπρα-Καμμένου, με το άρθρο αυτό αποδέχεται ότι και η Ελλάδα θα πρέπει να ελεγχθεί για πιθανή </w:t>
      </w:r>
      <w:proofErr w:type="spellStart"/>
      <w:r>
        <w:rPr>
          <w:rFonts w:eastAsia="Times New Roman" w:cs="Times New Roman"/>
          <w:szCs w:val="24"/>
        </w:rPr>
        <w:t>αλυτρωτική</w:t>
      </w:r>
      <w:proofErr w:type="spellEnd"/>
      <w:r>
        <w:rPr>
          <w:rFonts w:eastAsia="Times New Roman" w:cs="Times New Roman"/>
          <w:szCs w:val="24"/>
        </w:rPr>
        <w:t xml:space="preserve"> προπαγά</w:t>
      </w:r>
      <w:r>
        <w:rPr>
          <w:rFonts w:eastAsia="Times New Roman" w:cs="Times New Roman"/>
          <w:szCs w:val="24"/>
        </w:rPr>
        <w:t>νδα στην Ιστορία που διδάσκονται τα παιδιά μας στα σχολεία.</w:t>
      </w:r>
    </w:p>
    <w:p w14:paraId="3A3107A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ένα απίθανο ρεσιτάλ ύβρεων και ποταπών εκφράσεων από τον Πρόεδρο των Ανεξαρτήτων Ελλήνων τον περασμένο Σεπτέμβριο ακούσαμε τον κ. Καμμένο να αναπτύσσει ένα απίθανο</w:t>
      </w:r>
      <w:r>
        <w:rPr>
          <w:rFonts w:eastAsia="Times New Roman" w:cs="Times New Roman"/>
          <w:szCs w:val="24"/>
        </w:rPr>
        <w:t xml:space="preserve"> λογύδριο με το ρητορικό ερώτημα: «Τζάμπα μάγκας ή πληρωμένος βλαξ;»</w:t>
      </w:r>
    </w:p>
    <w:p w14:paraId="3A3107A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Ξέρετε, είναι πολύ συνηθισμένο στη ζωή</w:t>
      </w:r>
      <w:r>
        <w:rPr>
          <w:rFonts w:eastAsia="Times New Roman" w:cs="Times New Roman"/>
          <w:szCs w:val="24"/>
        </w:rPr>
        <w:t>,</w:t>
      </w:r>
      <w:r>
        <w:rPr>
          <w:rFonts w:eastAsia="Times New Roman" w:cs="Times New Roman"/>
          <w:szCs w:val="24"/>
        </w:rPr>
        <w:t xml:space="preserve"> τα ρητορικά ερωτήματα να επιστρέφουν και να εκδικούνται.</w:t>
      </w:r>
    </w:p>
    <w:p w14:paraId="3A3107A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Πλέον, κύριοι συνάδελφοι των ΑΝΕΛ -που βεβαίως δεν είστε εδώ, για να ακούσετε, </w:t>
      </w:r>
      <w:r>
        <w:rPr>
          <w:rFonts w:eastAsia="Times New Roman" w:cs="Times New Roman"/>
          <w:szCs w:val="24"/>
        </w:rPr>
        <w:t>αντιλαμβάνομαι τη δυσκολία- επειδή, όπως καταλαβαίνετε, η ζωή έχει φτάσει εδώ</w:t>
      </w:r>
      <w:r>
        <w:rPr>
          <w:rFonts w:eastAsia="Times New Roman" w:cs="Times New Roman"/>
          <w:szCs w:val="24"/>
        </w:rPr>
        <w:t>,</w:t>
      </w:r>
      <w:r>
        <w:rPr>
          <w:rFonts w:eastAsia="Times New Roman" w:cs="Times New Roman"/>
          <w:szCs w:val="24"/>
        </w:rPr>
        <w:t xml:space="preserve"> που οι τζάμπα μάγκες δεν περνάνε πια. Και εσείς που δεν είστε εδώ και </w:t>
      </w:r>
      <w:r>
        <w:rPr>
          <w:rFonts w:eastAsia="Times New Roman" w:cs="Times New Roman"/>
          <w:szCs w:val="24"/>
        </w:rPr>
        <w:lastRenderedPageBreak/>
        <w:t>ενδεχομένως προβληματίζεστε αυτήν τη στιγμή, καλείστε να αποφασίσετε σήμερα τον αυριανό σας ρόλο και να απο</w:t>
      </w:r>
      <w:r>
        <w:rPr>
          <w:rFonts w:eastAsia="Times New Roman" w:cs="Times New Roman"/>
          <w:szCs w:val="24"/>
        </w:rPr>
        <w:t>φασίσετε αν θα τηρήσετε τη δέσμευσή σας ή αν θα αναλάβετε τον ρόλο των προθύμων του κ. Τσίπρα, προκειμένου</w:t>
      </w:r>
      <w:r>
        <w:rPr>
          <w:rFonts w:eastAsia="Times New Roman" w:cs="Times New Roman"/>
          <w:szCs w:val="24"/>
        </w:rPr>
        <w:t>,</w:t>
      </w:r>
      <w:r>
        <w:rPr>
          <w:rFonts w:eastAsia="Times New Roman" w:cs="Times New Roman"/>
          <w:szCs w:val="24"/>
        </w:rPr>
        <w:t xml:space="preserve"> απλά και μόνο</w:t>
      </w:r>
      <w:r>
        <w:rPr>
          <w:rFonts w:eastAsia="Times New Roman" w:cs="Times New Roman"/>
          <w:szCs w:val="24"/>
        </w:rPr>
        <w:t>,</w:t>
      </w:r>
      <w:r>
        <w:rPr>
          <w:rFonts w:eastAsia="Times New Roman" w:cs="Times New Roman"/>
          <w:szCs w:val="24"/>
        </w:rPr>
        <w:t xml:space="preserve"> να κερδίσετε μερικούς ακόμα μήνες βουλευτικής ή κυβερνητικής θητείας.</w:t>
      </w:r>
    </w:p>
    <w:p w14:paraId="3A3107A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Εμείς δεν τρέφουμε αυταπάτες ότι από τη διαδικασία που ξεκινάμε</w:t>
      </w:r>
      <w:r>
        <w:rPr>
          <w:rFonts w:eastAsia="Times New Roman" w:cs="Times New Roman"/>
          <w:szCs w:val="24"/>
        </w:rPr>
        <w:t xml:space="preserve"> σήμερα θα καταδειχθεί η δυσαρμονία ανάμεσα στις επιλογές της Κυβέρνησης και τις προτεραιότητες της κυβερνητικής κοινοβουλευτικής πλειοψηφίας. Άλλωστε, τη δυσαρμονία ανάμεσα στις επιλογές της κοινωνίας και τον ΣΥΡΙΖΑ νομίζω ότι πολύ σύντομα θα την αποκαλύψ</w:t>
      </w:r>
      <w:r>
        <w:rPr>
          <w:rFonts w:eastAsia="Times New Roman" w:cs="Times New Roman"/>
          <w:szCs w:val="24"/>
        </w:rPr>
        <w:t>ει στις κάλπες ο ελληνικός λαός. Αυτή τη φορά δεν θα μπορέσετε να κρυφτείτε πίσω από τις κομματικές γραμμές.</w:t>
      </w:r>
    </w:p>
    <w:p w14:paraId="3A3107A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Όλοι, αγαπητοί κύριοι συνάδελφοι, θα αποκαλυφθείτε ένας-ένας μπροστά στον ελληνικό λαό, γιατί τώρα πλέον</w:t>
      </w:r>
      <w:r>
        <w:rPr>
          <w:rFonts w:eastAsia="Times New Roman" w:cs="Times New Roman"/>
          <w:szCs w:val="24"/>
        </w:rPr>
        <w:t>,</w:t>
      </w:r>
      <w:r>
        <w:rPr>
          <w:rFonts w:eastAsia="Times New Roman" w:cs="Times New Roman"/>
          <w:szCs w:val="24"/>
        </w:rPr>
        <w:t xml:space="preserve"> δεν υπάρχει συλλογική ευθύνη πίσω από την</w:t>
      </w:r>
      <w:r>
        <w:rPr>
          <w:rFonts w:eastAsia="Times New Roman" w:cs="Times New Roman"/>
          <w:szCs w:val="24"/>
        </w:rPr>
        <w:t xml:space="preserve"> οποία μπορείτε να κρύψετε την προσωπική ευθύνη, που φέρετε από τον ρόλο σας ως Βουλευτές</w:t>
      </w:r>
      <w:r>
        <w:rPr>
          <w:rFonts w:eastAsia="Times New Roman" w:cs="Times New Roman"/>
          <w:szCs w:val="24"/>
        </w:rPr>
        <w:t>,</w:t>
      </w:r>
      <w:r>
        <w:rPr>
          <w:rFonts w:eastAsia="Times New Roman" w:cs="Times New Roman"/>
          <w:szCs w:val="24"/>
        </w:rPr>
        <w:t xml:space="preserve"> απέναντι από την ιστορία μας.</w:t>
      </w:r>
    </w:p>
    <w:p w14:paraId="3A3107A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Είναι προφανές, όσοι καταψηφίσετε την πρόταση δυσπιστίας, στην πραγματικότητα θα δώσετε τη δυνατότητα στην Κυβέρνηση να υπογράψει μια σ</w:t>
      </w:r>
      <w:r>
        <w:rPr>
          <w:rFonts w:eastAsia="Times New Roman" w:cs="Times New Roman"/>
          <w:szCs w:val="24"/>
        </w:rPr>
        <w:t xml:space="preserve">υμφωνία η οποία </w:t>
      </w:r>
      <w:r>
        <w:rPr>
          <w:rFonts w:eastAsia="Times New Roman" w:cs="Times New Roman"/>
          <w:szCs w:val="24"/>
        </w:rPr>
        <w:t>-</w:t>
      </w:r>
      <w:r>
        <w:rPr>
          <w:rFonts w:eastAsia="Times New Roman" w:cs="Times New Roman"/>
          <w:szCs w:val="24"/>
        </w:rPr>
        <w:t xml:space="preserve">δυστυχώς- δεν εξυπηρετεί τα εθνικά μας συμφέροντα και δημιουργεί πολλά προβλήματα στο μέλλον για την πατρίδα μας. </w:t>
      </w:r>
    </w:p>
    <w:p w14:paraId="3A3107AF" w14:textId="77777777" w:rsidR="00E66DFC" w:rsidRDefault="00CE19B2">
      <w:pPr>
        <w:spacing w:after="0" w:line="600" w:lineRule="auto"/>
        <w:ind w:firstLine="720"/>
        <w:jc w:val="both"/>
        <w:rPr>
          <w:rFonts w:eastAsia="Times New Roman"/>
          <w:szCs w:val="24"/>
        </w:rPr>
      </w:pPr>
      <w:r>
        <w:rPr>
          <w:rFonts w:eastAsia="Times New Roman"/>
          <w:szCs w:val="24"/>
        </w:rPr>
        <w:lastRenderedPageBreak/>
        <w:t>Στην πραγματικότητα</w:t>
      </w:r>
      <w:r>
        <w:rPr>
          <w:rFonts w:eastAsia="Times New Roman"/>
          <w:szCs w:val="24"/>
        </w:rPr>
        <w:t>,</w:t>
      </w:r>
      <w:r>
        <w:rPr>
          <w:rFonts w:eastAsia="Times New Roman"/>
          <w:szCs w:val="24"/>
        </w:rPr>
        <w:t xml:space="preserve"> επικυρώνετε με δική σας ευθύνη την ανιστόρητη, θα σας έλεγα, συμφωνία</w:t>
      </w:r>
      <w:r>
        <w:rPr>
          <w:rFonts w:eastAsia="Times New Roman"/>
          <w:szCs w:val="24"/>
        </w:rPr>
        <w:t>,</w:t>
      </w:r>
      <w:r>
        <w:rPr>
          <w:rFonts w:eastAsia="Times New Roman"/>
          <w:szCs w:val="24"/>
        </w:rPr>
        <w:t xml:space="preserve"> η οποία δεν έχει χώρο σε αυτό το ελληνικό Κοινοβούλιο αυτήν τη δεδομένη χρονική στιγμή.</w:t>
      </w:r>
    </w:p>
    <w:p w14:paraId="3A3107B0" w14:textId="77777777" w:rsidR="00E66DFC" w:rsidRDefault="00CE19B2">
      <w:pPr>
        <w:spacing w:after="0" w:line="600" w:lineRule="auto"/>
        <w:ind w:firstLine="720"/>
        <w:jc w:val="both"/>
        <w:rPr>
          <w:rFonts w:eastAsia="Times New Roman"/>
          <w:szCs w:val="24"/>
        </w:rPr>
      </w:pPr>
      <w:r>
        <w:rPr>
          <w:rFonts w:eastAsia="Times New Roman"/>
          <w:szCs w:val="24"/>
        </w:rPr>
        <w:t xml:space="preserve">Για όλους αυτούς τους λόγους η Νέα Δημοκρατία κατέθεσε αυτήν την πρόταση δυσπιστίας. Ο Πρόεδρός </w:t>
      </w:r>
      <w:r>
        <w:rPr>
          <w:rFonts w:eastAsia="Times New Roman"/>
          <w:szCs w:val="24"/>
        </w:rPr>
        <w:t xml:space="preserve">μας </w:t>
      </w:r>
      <w:r>
        <w:rPr>
          <w:rFonts w:eastAsia="Times New Roman"/>
          <w:szCs w:val="24"/>
        </w:rPr>
        <w:t>Κυριάκος Μητσοτάκης, σύσσωμη η Κοινοβουλευτική Ομάδα, γιατί είναι η</w:t>
      </w:r>
      <w:r>
        <w:rPr>
          <w:rFonts w:eastAsia="Times New Roman"/>
          <w:szCs w:val="24"/>
        </w:rPr>
        <w:t xml:space="preserve"> στιγμή, αγαπητοί κυρίες και κύριοι συνάδελφοι, να αναλάβει ο καθένας από εμάς την ευθύνη του ρόλου του απέναντι στην κοινωνία, απέναντι στην ιστορία, απέναντι στην πατρίδα.</w:t>
      </w:r>
    </w:p>
    <w:p w14:paraId="3A3107B1" w14:textId="77777777" w:rsidR="00E66DFC" w:rsidRDefault="00CE19B2">
      <w:pPr>
        <w:spacing w:after="0" w:line="600" w:lineRule="auto"/>
        <w:ind w:firstLine="720"/>
        <w:jc w:val="both"/>
        <w:rPr>
          <w:rFonts w:eastAsia="Times New Roman"/>
          <w:szCs w:val="24"/>
        </w:rPr>
      </w:pPr>
      <w:r>
        <w:rPr>
          <w:rFonts w:eastAsia="Times New Roman"/>
          <w:szCs w:val="24"/>
        </w:rPr>
        <w:t>Σας ευχαριστώ πολύ.</w:t>
      </w:r>
    </w:p>
    <w:p w14:paraId="3A3107B2" w14:textId="77777777" w:rsidR="00E66DFC" w:rsidRDefault="00CE19B2">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r w:rsidRPr="00C367A5">
        <w:rPr>
          <w:rFonts w:eastAsia="Times New Roman" w:cs="Times New Roman"/>
          <w:szCs w:val="24"/>
        </w:rPr>
        <w:t>)</w:t>
      </w:r>
    </w:p>
    <w:p w14:paraId="3A3107B3"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t>ΠΡΟΕΔΡΟΣ</w:t>
      </w:r>
      <w:r>
        <w:rPr>
          <w:rFonts w:eastAsia="Times New Roman" w:cs="Times New Roman"/>
          <w:b/>
          <w:szCs w:val="24"/>
        </w:rPr>
        <w:t xml:space="preserve"> (Νικόλαος </w:t>
      </w:r>
      <w:proofErr w:type="spellStart"/>
      <w:r>
        <w:rPr>
          <w:rFonts w:eastAsia="Times New Roman" w:cs="Times New Roman"/>
          <w:b/>
          <w:szCs w:val="24"/>
        </w:rPr>
        <w:t>Βούτσης</w:t>
      </w:r>
      <w:proofErr w:type="spellEnd"/>
      <w:r>
        <w:rPr>
          <w:rFonts w:eastAsia="Times New Roman" w:cs="Times New Roman"/>
          <w:b/>
          <w:szCs w:val="24"/>
        </w:rPr>
        <w:t>):</w:t>
      </w:r>
      <w:r w:rsidRPr="00C75CE6">
        <w:rPr>
          <w:rFonts w:eastAsia="Times New Roman" w:cs="Times New Roman"/>
          <w:szCs w:val="24"/>
        </w:rPr>
        <w:t xml:space="preserve"> Ευχαριστώ πολύ.</w:t>
      </w:r>
    </w:p>
    <w:p w14:paraId="3A3107B4" w14:textId="77777777" w:rsidR="00E66DFC" w:rsidRDefault="00CE19B2">
      <w:pPr>
        <w:spacing w:after="0" w:line="600" w:lineRule="auto"/>
        <w:ind w:firstLine="720"/>
        <w:jc w:val="both"/>
        <w:rPr>
          <w:rFonts w:eastAsia="Times New Roman" w:cs="Times New Roman"/>
          <w:b/>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w:t>
      </w:r>
      <w:r>
        <w:rPr>
          <w:rFonts w:eastAsia="Times New Roman" w:cs="Times New Roman"/>
        </w:rPr>
        <w:t>ηκαν για την ιστορία του κτηρίου και τον τρόπο οργάνωσης και λειτουργίας της Βουλής, είκοσι μαθητές και μαθήτριες και οκτώ εκπαιδευτικοί συνοδοί τους από το 7</w:t>
      </w:r>
      <w:r w:rsidRPr="00C75CE6">
        <w:rPr>
          <w:rFonts w:eastAsia="Times New Roman" w:cs="Times New Roman"/>
          <w:vertAlign w:val="superscript"/>
        </w:rPr>
        <w:t>ο</w:t>
      </w:r>
      <w:r>
        <w:rPr>
          <w:rFonts w:eastAsia="Times New Roman" w:cs="Times New Roman"/>
        </w:rPr>
        <w:t xml:space="preserve"> Δημοτικό Σχολείο Χανίων και το 1</w:t>
      </w:r>
      <w:r w:rsidRPr="00C75CE6">
        <w:rPr>
          <w:rFonts w:eastAsia="Times New Roman" w:cs="Times New Roman"/>
          <w:vertAlign w:val="superscript"/>
        </w:rPr>
        <w:t>ο</w:t>
      </w:r>
      <w:r>
        <w:rPr>
          <w:rFonts w:eastAsia="Times New Roman" w:cs="Times New Roman"/>
        </w:rPr>
        <w:t xml:space="preserve"> Ειδικό Δημοτικό Σχολείο Χανίων. </w:t>
      </w:r>
    </w:p>
    <w:p w14:paraId="3A3107B5" w14:textId="77777777" w:rsidR="00E66DFC" w:rsidRDefault="00CE19B2">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3A3107B6" w14:textId="77777777" w:rsidR="00E66DFC" w:rsidRDefault="00CE19B2">
      <w:pPr>
        <w:spacing w:after="0" w:line="600" w:lineRule="auto"/>
        <w:ind w:firstLine="709"/>
        <w:jc w:val="center"/>
        <w:rPr>
          <w:rFonts w:eastAsia="Times New Roman" w:cs="Times New Roman"/>
        </w:rPr>
      </w:pPr>
      <w:r>
        <w:rPr>
          <w:rFonts w:eastAsia="Times New Roman" w:cs="Times New Roman"/>
        </w:rPr>
        <w:t>(Χε</w:t>
      </w:r>
      <w:r>
        <w:rPr>
          <w:rFonts w:eastAsia="Times New Roman" w:cs="Times New Roman"/>
        </w:rPr>
        <w:t>ιροκροτήματα απ’ όλες τις πτέρυγες της Βουλής)</w:t>
      </w:r>
    </w:p>
    <w:p w14:paraId="3A3107B7" w14:textId="77777777" w:rsidR="00E66DFC" w:rsidRDefault="00CE19B2">
      <w:pPr>
        <w:spacing w:after="0" w:line="600" w:lineRule="auto"/>
        <w:ind w:firstLine="720"/>
        <w:jc w:val="both"/>
        <w:rPr>
          <w:rFonts w:eastAsia="Times New Roman" w:cs="Times New Roman"/>
          <w:szCs w:val="24"/>
        </w:rPr>
      </w:pPr>
      <w:r w:rsidRPr="00C75CE6">
        <w:rPr>
          <w:rFonts w:eastAsia="Times New Roman" w:cs="Times New Roman"/>
          <w:szCs w:val="24"/>
        </w:rPr>
        <w:lastRenderedPageBreak/>
        <w:t>Τον λόγο έχει ο κ. Γεωργαντάς.</w:t>
      </w:r>
    </w:p>
    <w:p w14:paraId="3A3107B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sidRPr="00C75CE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3A3107B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ιστορικότητα των στιγμών ποτέ δεν ανακοινώνεται με πανηγυρικό τρόπο</w:t>
      </w:r>
      <w:r>
        <w:rPr>
          <w:rFonts w:eastAsia="Times New Roman" w:cs="Times New Roman"/>
          <w:szCs w:val="24"/>
        </w:rPr>
        <w:t>,</w:t>
      </w:r>
      <w:r>
        <w:rPr>
          <w:rFonts w:eastAsia="Times New Roman" w:cs="Times New Roman"/>
          <w:szCs w:val="24"/>
        </w:rPr>
        <w:t xml:space="preserve"> ιδίως σε ένα Κοινοβούλιο. Την αισθάνεται και την προσλαμβάνε</w:t>
      </w:r>
      <w:r>
        <w:rPr>
          <w:rFonts w:eastAsia="Times New Roman" w:cs="Times New Roman"/>
          <w:szCs w:val="24"/>
        </w:rPr>
        <w:t>ι ο καθένας</w:t>
      </w:r>
      <w:r>
        <w:rPr>
          <w:rFonts w:eastAsia="Times New Roman" w:cs="Times New Roman"/>
          <w:szCs w:val="24"/>
        </w:rPr>
        <w:t>,</w:t>
      </w:r>
      <w:r>
        <w:rPr>
          <w:rFonts w:eastAsia="Times New Roman" w:cs="Times New Roman"/>
          <w:szCs w:val="24"/>
        </w:rPr>
        <w:t xml:space="preserve"> με βάση την πορεία του, με βάση τη συνείδησή του, με βάση τις γνώσεις του, με βάση τις καταβολές του. </w:t>
      </w:r>
    </w:p>
    <w:p w14:paraId="3A3107B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Όσοι δεν συνειδητοποιούν την ιστορικότητα αυτής της συνεδρίασης</w:t>
      </w:r>
      <w:r>
        <w:rPr>
          <w:rFonts w:eastAsia="Times New Roman" w:cs="Times New Roman"/>
          <w:szCs w:val="24"/>
        </w:rPr>
        <w:t>,</w:t>
      </w:r>
      <w:r>
        <w:rPr>
          <w:rFonts w:eastAsia="Times New Roman" w:cs="Times New Roman"/>
          <w:szCs w:val="24"/>
        </w:rPr>
        <w:t xml:space="preserve"> τότε πραγματικά δεν δικαιούνται </w:t>
      </w:r>
      <w:r>
        <w:rPr>
          <w:rFonts w:eastAsia="Times New Roman" w:cs="Times New Roman"/>
          <w:szCs w:val="24"/>
        </w:rPr>
        <w:t xml:space="preserve">άξια </w:t>
      </w:r>
      <w:r>
        <w:rPr>
          <w:rFonts w:eastAsia="Times New Roman" w:cs="Times New Roman"/>
          <w:szCs w:val="24"/>
        </w:rPr>
        <w:t>να λέγονται Βουλευτές του ελληνικού Κο</w:t>
      </w:r>
      <w:r>
        <w:rPr>
          <w:rFonts w:eastAsia="Times New Roman" w:cs="Times New Roman"/>
          <w:szCs w:val="24"/>
        </w:rPr>
        <w:t>ινοβουλίου, οι οποίοι κατανοούν την ιστορική συνέχεια και οι οποίοι αποδέχονται την ευαισθησία και το φρόνημα του ελληνικού λαού.</w:t>
      </w:r>
    </w:p>
    <w:p w14:paraId="3A3107BB"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7B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σας παρακαλώ!</w:t>
      </w:r>
    </w:p>
    <w:p w14:paraId="3A3107B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sidRPr="00E51BD8">
        <w:rPr>
          <w:rFonts w:eastAsia="Times New Roman" w:cs="Times New Roman"/>
          <w:szCs w:val="24"/>
        </w:rPr>
        <w:t xml:space="preserve">Είναι </w:t>
      </w:r>
      <w:r>
        <w:rPr>
          <w:rFonts w:eastAsia="Times New Roman" w:cs="Times New Roman"/>
          <w:szCs w:val="24"/>
        </w:rPr>
        <w:t xml:space="preserve">ιστορική αυτή η </w:t>
      </w:r>
      <w:r>
        <w:rPr>
          <w:rFonts w:eastAsia="Times New Roman" w:cs="Times New Roman"/>
          <w:szCs w:val="24"/>
        </w:rPr>
        <w:t>πρόταση δυσπιστίας, η οποία έγινε για έναν και μόνο λόγο</w:t>
      </w:r>
      <w:r>
        <w:rPr>
          <w:rFonts w:eastAsia="Times New Roman" w:cs="Times New Roman"/>
          <w:szCs w:val="24"/>
        </w:rPr>
        <w:t>,</w:t>
      </w:r>
      <w:r>
        <w:rPr>
          <w:rFonts w:eastAsia="Times New Roman" w:cs="Times New Roman"/>
          <w:szCs w:val="24"/>
        </w:rPr>
        <w:t xml:space="preserve"> για ένα πολύ μεγάλο εθνικό ζήτημα, το οποίο πράγματι ταλαιπωρεί τη χώρα επί δεκαετίες. </w:t>
      </w:r>
    </w:p>
    <w:p w14:paraId="3A3107B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είναι μια χρήσιμη συζήτηση αυτή</w:t>
      </w:r>
      <w:r>
        <w:rPr>
          <w:rFonts w:eastAsia="Times New Roman" w:cs="Times New Roman"/>
          <w:szCs w:val="24"/>
        </w:rPr>
        <w:t>,</w:t>
      </w:r>
      <w:r>
        <w:rPr>
          <w:rFonts w:eastAsia="Times New Roman" w:cs="Times New Roman"/>
          <w:szCs w:val="24"/>
        </w:rPr>
        <w:t xml:space="preserve"> που θα γίνει για δύο λόγους. Ο ένας λόγος είναι για να </w:t>
      </w:r>
      <w:proofErr w:type="spellStart"/>
      <w:r>
        <w:rPr>
          <w:rFonts w:eastAsia="Times New Roman" w:cs="Times New Roman"/>
          <w:szCs w:val="24"/>
        </w:rPr>
        <w:t>αποδομηθεί</w:t>
      </w:r>
      <w:proofErr w:type="spellEnd"/>
      <w:r>
        <w:rPr>
          <w:rFonts w:eastAsia="Times New Roman" w:cs="Times New Roman"/>
          <w:szCs w:val="24"/>
        </w:rPr>
        <w:t xml:space="preserve"> η απαράδ</w:t>
      </w:r>
      <w:r>
        <w:rPr>
          <w:rFonts w:eastAsia="Times New Roman" w:cs="Times New Roman"/>
          <w:szCs w:val="24"/>
        </w:rPr>
        <w:t>εκτη αυτή συμφωνία, γιατί δυστυχώς</w:t>
      </w:r>
      <w:r>
        <w:rPr>
          <w:rFonts w:eastAsia="Times New Roman" w:cs="Times New Roman"/>
          <w:szCs w:val="24"/>
        </w:rPr>
        <w:t>,</w:t>
      </w:r>
      <w:r>
        <w:rPr>
          <w:rFonts w:eastAsia="Times New Roman" w:cs="Times New Roman"/>
          <w:szCs w:val="24"/>
        </w:rPr>
        <w:t xml:space="preserve"> αυτήν τη δυνατότητα δεν μας την έδωσε η Κυβέρνηση νωρίτερα, δεν μας την έδωσε ο </w:t>
      </w:r>
      <w:r>
        <w:rPr>
          <w:rFonts w:eastAsia="Times New Roman" w:cs="Times New Roman"/>
          <w:szCs w:val="24"/>
        </w:rPr>
        <w:lastRenderedPageBreak/>
        <w:t>Πρωθυπουργός νωρίτερα, δεν ήρθε στη Βουλή για να γίνει αυτή η συζήτηση και να εγκριθεί ή όχι αυτή η συμφωνία.</w:t>
      </w:r>
    </w:p>
    <w:p w14:paraId="3A3107B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 άλλος λόγος είναι για να πάρ</w:t>
      </w:r>
      <w:r>
        <w:rPr>
          <w:rFonts w:eastAsia="Times New Roman" w:cs="Times New Roman"/>
          <w:szCs w:val="24"/>
        </w:rPr>
        <w:t>ει ο κ</w:t>
      </w:r>
      <w:r>
        <w:rPr>
          <w:rFonts w:eastAsia="Times New Roman" w:cs="Times New Roman"/>
          <w:szCs w:val="24"/>
        </w:rPr>
        <w:t>αθένας</w:t>
      </w:r>
      <w:r>
        <w:rPr>
          <w:rFonts w:eastAsia="Times New Roman" w:cs="Times New Roman"/>
          <w:szCs w:val="24"/>
        </w:rPr>
        <w:t xml:space="preserve"> από τους Βουλευτές εδώ την ευθύνη απέναντι στη συνείδησή του και στην ιστορία για τη στήριξη ή όχι αυτής της συμφωνίας. Η ψήφος των Βουλευτών το Σάββατο κατά της πρότασης δυσπιστίας ανοίγει τον δρόμο για τις Πρέσπες. Η υπερψήφιση της πρότασης </w:t>
      </w:r>
      <w:r>
        <w:rPr>
          <w:rFonts w:eastAsia="Times New Roman" w:cs="Times New Roman"/>
          <w:szCs w:val="24"/>
        </w:rPr>
        <w:t xml:space="preserve">δυσπιστίας ακυρώνει αυτήν τη συμφωνία. </w:t>
      </w:r>
    </w:p>
    <w:p w14:paraId="3A3107C0"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w:t>
      </w:r>
    </w:p>
    <w:p w14:paraId="3A3107C1"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5378A8">
        <w:rPr>
          <w:rFonts w:eastAsia="Times New Roman" w:cs="Times New Roman"/>
          <w:szCs w:val="24"/>
        </w:rPr>
        <w:t>Σας παρακαλώ, κάντε ησυχία!</w:t>
      </w:r>
    </w:p>
    <w:p w14:paraId="3A3107C2" w14:textId="77777777" w:rsidR="00E66DFC" w:rsidRDefault="00CE19B2">
      <w:pPr>
        <w:spacing w:after="0" w:line="600" w:lineRule="auto"/>
        <w:ind w:firstLine="720"/>
        <w:jc w:val="both"/>
        <w:rPr>
          <w:rFonts w:eastAsia="Times New Roman"/>
          <w:szCs w:val="24"/>
        </w:rPr>
      </w:pPr>
      <w:r>
        <w:rPr>
          <w:rFonts w:eastAsia="Times New Roman" w:cs="Times New Roman"/>
          <w:b/>
          <w:szCs w:val="24"/>
        </w:rPr>
        <w:t xml:space="preserve">ΓΕΩΡΓΙΟΣ ΓΕΩΡΓΑΝΤΑΣ: </w:t>
      </w:r>
      <w:r>
        <w:rPr>
          <w:rFonts w:eastAsia="Times New Roman"/>
          <w:szCs w:val="24"/>
        </w:rPr>
        <w:t>Ο κάθε Βουλευτής τοποθετείται και ή συνυπογράφει ουσιαστικά μαζί με τον κ. Κοτζιά την Κυριακή αυτήν τη συμφωνία ή</w:t>
      </w:r>
      <w:r>
        <w:rPr>
          <w:rFonts w:eastAsia="Times New Roman"/>
          <w:szCs w:val="24"/>
        </w:rPr>
        <w:t xml:space="preserve"> τον αποτρέπει από το να πάει και να την υπογράψει. Δεν κρυβόμαστε πια!</w:t>
      </w:r>
    </w:p>
    <w:p w14:paraId="3A3107C3"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107C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Κανείς δεν θα μπορεί να πει ότι...</w:t>
      </w:r>
    </w:p>
    <w:p w14:paraId="3A3107C5"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sidRPr="00E51BD8">
        <w:rPr>
          <w:rFonts w:eastAsia="Times New Roman" w:cs="Times New Roman"/>
          <w:szCs w:val="24"/>
        </w:rPr>
        <w:t xml:space="preserve"> ...</w:t>
      </w:r>
      <w:r>
        <w:rPr>
          <w:rFonts w:eastAsia="Times New Roman" w:cs="Times New Roman"/>
          <w:szCs w:val="24"/>
        </w:rPr>
        <w:t>απειλή…</w:t>
      </w:r>
      <w:r w:rsidRPr="00E51BD8">
        <w:rPr>
          <w:rFonts w:eastAsia="Times New Roman" w:cs="Times New Roman"/>
          <w:szCs w:val="24"/>
        </w:rPr>
        <w:t>(δεν ακούστηκε)</w:t>
      </w:r>
    </w:p>
    <w:p w14:paraId="3A3107C6"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E51BD8">
        <w:rPr>
          <w:rFonts w:eastAsia="Times New Roman" w:cs="Times New Roman"/>
          <w:szCs w:val="24"/>
        </w:rPr>
        <w:t xml:space="preserve">Κύριε </w:t>
      </w:r>
      <w:proofErr w:type="spellStart"/>
      <w:r w:rsidRPr="00E51BD8">
        <w:rPr>
          <w:rFonts w:eastAsia="Times New Roman" w:cs="Times New Roman"/>
          <w:szCs w:val="24"/>
        </w:rPr>
        <w:t>Δρίτσα</w:t>
      </w:r>
      <w:proofErr w:type="spellEnd"/>
      <w:r w:rsidRPr="00E51BD8">
        <w:rPr>
          <w:rFonts w:eastAsia="Times New Roman" w:cs="Times New Roman"/>
          <w:szCs w:val="24"/>
        </w:rPr>
        <w:t>, σας παρα</w:t>
      </w:r>
      <w:r w:rsidRPr="00E51BD8">
        <w:rPr>
          <w:rFonts w:eastAsia="Times New Roman" w:cs="Times New Roman"/>
          <w:szCs w:val="24"/>
        </w:rPr>
        <w:t>καλώ!</w:t>
      </w:r>
    </w:p>
    <w:p w14:paraId="3A3107C7"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sidRPr="00E51BD8">
        <w:rPr>
          <w:rFonts w:eastAsia="Times New Roman" w:cs="Times New Roman"/>
          <w:szCs w:val="24"/>
        </w:rPr>
        <w:t>Κύριε Πρόεδρε, σας παρακαλώ!</w:t>
      </w:r>
    </w:p>
    <w:p w14:paraId="3A3107C8"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7C9"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t>ΘΕΟΔΩΡΟΣ ΔΡΙΤΣΑΣ</w:t>
      </w:r>
      <w:r w:rsidRPr="00E51BD8">
        <w:rPr>
          <w:rFonts w:eastAsia="Times New Roman" w:cs="Times New Roman"/>
          <w:b/>
          <w:szCs w:val="24"/>
        </w:rPr>
        <w:t xml:space="preserve">: </w:t>
      </w:r>
      <w:r w:rsidRPr="00E51BD8">
        <w:rPr>
          <w:rFonts w:eastAsia="Times New Roman" w:cs="Times New Roman"/>
          <w:szCs w:val="24"/>
        </w:rPr>
        <w:t>Εδώ είμαστε</w:t>
      </w:r>
      <w:r>
        <w:rPr>
          <w:rFonts w:eastAsia="Times New Roman" w:cs="Times New Roman"/>
          <w:szCs w:val="24"/>
        </w:rPr>
        <w:t>!</w:t>
      </w:r>
    </w:p>
    <w:p w14:paraId="3A3107CA"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sidRPr="00E51BD8">
        <w:rPr>
          <w:rFonts w:eastAsia="Times New Roman" w:cs="Times New Roman"/>
          <w:szCs w:val="24"/>
        </w:rPr>
        <w:t xml:space="preserve">Κύριε </w:t>
      </w:r>
      <w:proofErr w:type="spellStart"/>
      <w:r w:rsidRPr="00E51BD8">
        <w:rPr>
          <w:rFonts w:eastAsia="Times New Roman" w:cs="Times New Roman"/>
          <w:szCs w:val="24"/>
        </w:rPr>
        <w:t>Δρίτσα</w:t>
      </w:r>
      <w:proofErr w:type="spellEnd"/>
      <w:r w:rsidRPr="00E51BD8">
        <w:rPr>
          <w:rFonts w:eastAsia="Times New Roman" w:cs="Times New Roman"/>
          <w:szCs w:val="24"/>
        </w:rPr>
        <w:t>, σας παρακαλώ!</w:t>
      </w:r>
    </w:p>
    <w:p w14:paraId="3A3107C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sidRPr="00E51BD8">
        <w:rPr>
          <w:rFonts w:eastAsia="Times New Roman" w:cs="Times New Roman"/>
          <w:szCs w:val="24"/>
        </w:rPr>
        <w:t xml:space="preserve"> Θα σας δούμε όλους το Σάββατο. Όλοι το Σ</w:t>
      </w:r>
      <w:r>
        <w:rPr>
          <w:rFonts w:eastAsia="Times New Roman" w:cs="Times New Roman"/>
          <w:szCs w:val="24"/>
        </w:rPr>
        <w:t xml:space="preserve">άββατο! </w:t>
      </w:r>
    </w:p>
    <w:p w14:paraId="3A3107CC" w14:textId="77777777" w:rsidR="00E66DFC" w:rsidRDefault="00CE19B2">
      <w:pPr>
        <w:spacing w:after="0" w:line="600" w:lineRule="auto"/>
        <w:ind w:firstLine="720"/>
        <w:jc w:val="both"/>
        <w:rPr>
          <w:rFonts w:eastAsia="Times New Roman"/>
          <w:szCs w:val="24"/>
        </w:rPr>
      </w:pPr>
      <w:r w:rsidRPr="006418FA">
        <w:rPr>
          <w:rFonts w:eastAsia="Times New Roman"/>
          <w:b/>
          <w:szCs w:val="24"/>
        </w:rPr>
        <w:t xml:space="preserve">ΠΡΟΕΔΡΟΣ (Νικόλαος </w:t>
      </w:r>
      <w:proofErr w:type="spellStart"/>
      <w:r w:rsidRPr="006418FA">
        <w:rPr>
          <w:rFonts w:eastAsia="Times New Roman"/>
          <w:b/>
          <w:szCs w:val="24"/>
        </w:rPr>
        <w:t>Βούτσης</w:t>
      </w:r>
      <w:proofErr w:type="spellEnd"/>
      <w:r w:rsidRPr="006418FA">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Γεωργαντά. </w:t>
      </w:r>
    </w:p>
    <w:p w14:paraId="3A3107CD" w14:textId="77777777" w:rsidR="00E66DFC" w:rsidRDefault="00CE19B2">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Δρίτσα</w:t>
      </w:r>
      <w:proofErr w:type="spellEnd"/>
      <w:r>
        <w:rPr>
          <w:rFonts w:eastAsia="Times New Roman"/>
          <w:szCs w:val="24"/>
        </w:rPr>
        <w:t>, ηρεμία, σας παρακαλώ. Διότι η πρόταση μομφής γίνεται ακριβώς</w:t>
      </w:r>
      <w:r>
        <w:rPr>
          <w:rFonts w:eastAsia="Times New Roman"/>
          <w:szCs w:val="24"/>
        </w:rPr>
        <w:t>,</w:t>
      </w:r>
      <w:r>
        <w:rPr>
          <w:rFonts w:eastAsia="Times New Roman"/>
          <w:szCs w:val="24"/>
        </w:rPr>
        <w:t xml:space="preserve"> για να πέσει η Κυβέρνηση το Σάββατο και να μην υπογραφεί την Κυριακή. Δεν το έκρυψε κανείς αυτό. Γιατί εξεγείρεστε; Σοβαρά το λέω! Αυτή είναι η διαδικασία. </w:t>
      </w:r>
    </w:p>
    <w:p w14:paraId="3A3107CE" w14:textId="77777777" w:rsidR="00E66DFC" w:rsidRDefault="00CE19B2">
      <w:pPr>
        <w:spacing w:after="0"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Ο Πρόεδρος της Νέας Δημοκρατίας ζήτησε να έρθει η συμφωνία στη Βουλή για να κ</w:t>
      </w:r>
      <w:r>
        <w:rPr>
          <w:rFonts w:eastAsia="Times New Roman"/>
          <w:szCs w:val="24"/>
        </w:rPr>
        <w:t xml:space="preserve">υρωθεί, πριν πάει στις Πρέσπες. Το αρνήθηκε η Κυβέρνηση αυτό! Το ζητήσαμε! Ζητήσαμε να έρθει μόνο η συμφωνία εδώ! </w:t>
      </w:r>
    </w:p>
    <w:p w14:paraId="3A3107CF"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D0" w14:textId="77777777" w:rsidR="00E66DFC" w:rsidRDefault="00CE19B2">
      <w:pPr>
        <w:spacing w:after="0" w:line="600" w:lineRule="auto"/>
        <w:ind w:firstLine="720"/>
        <w:jc w:val="both"/>
        <w:rPr>
          <w:rFonts w:eastAsia="Times New Roman"/>
          <w:szCs w:val="24"/>
        </w:rPr>
      </w:pPr>
      <w:r>
        <w:rPr>
          <w:rFonts w:eastAsia="Times New Roman"/>
          <w:szCs w:val="24"/>
        </w:rPr>
        <w:t>Δεν είχαμε πρόθεση να κάνουμε πρόταση δυσπιστίας. Την κάναμε γιατί είναι το μοναδικό μέ</w:t>
      </w:r>
      <w:r>
        <w:rPr>
          <w:rFonts w:eastAsia="Times New Roman"/>
          <w:szCs w:val="24"/>
        </w:rPr>
        <w:t xml:space="preserve">σο που μας αφήσατε. Δεν μας αφήσατε άλλη δυνατότητα. </w:t>
      </w:r>
    </w:p>
    <w:p w14:paraId="3A3107D1" w14:textId="77777777" w:rsidR="00E66DFC" w:rsidRDefault="00CE19B2">
      <w:pPr>
        <w:spacing w:after="0" w:line="600" w:lineRule="auto"/>
        <w:ind w:firstLine="720"/>
        <w:jc w:val="both"/>
        <w:rPr>
          <w:rFonts w:eastAsia="Times New Roman"/>
          <w:szCs w:val="24"/>
        </w:rPr>
      </w:pPr>
      <w:r>
        <w:rPr>
          <w:rFonts w:eastAsia="Times New Roman"/>
          <w:szCs w:val="24"/>
        </w:rPr>
        <w:t>Το Σάββατο οι προβολείς θα πέσουν στον καθένα από τους Βουλευτές. Κανείς δεν θα μπορεί να πει «δεν ήξερα», «δεν γνώριζα», «δεν κατάλαβα». Όποιος καταψηφίσει την πρόταση δυσπιστίας</w:t>
      </w:r>
      <w:r w:rsidRPr="00ED0DA2">
        <w:rPr>
          <w:rFonts w:eastAsia="Times New Roman"/>
          <w:szCs w:val="24"/>
        </w:rPr>
        <w:t>,</w:t>
      </w:r>
      <w:r>
        <w:rPr>
          <w:rFonts w:eastAsia="Times New Roman"/>
          <w:szCs w:val="24"/>
        </w:rPr>
        <w:t xml:space="preserve"> υπερψηφίζει και συνυπ</w:t>
      </w:r>
      <w:r>
        <w:rPr>
          <w:rFonts w:eastAsia="Times New Roman"/>
          <w:szCs w:val="24"/>
        </w:rPr>
        <w:t>ογράφει τη συμφωνία. Γιατί κάνουν έτσι οι συνάδελφοι; Όποιος πιστεύει ότι είναι μια χρήσιμη και καλή συμφωνία, μπορεί να βγει εδώ, να ανέβει και να αιτιολογήσει την ψήφο του και να ψηφίσει «</w:t>
      </w:r>
      <w:r>
        <w:rPr>
          <w:rFonts w:eastAsia="Times New Roman"/>
          <w:szCs w:val="24"/>
        </w:rPr>
        <w:t>κατά</w:t>
      </w:r>
      <w:r>
        <w:rPr>
          <w:rFonts w:eastAsia="Times New Roman"/>
          <w:szCs w:val="24"/>
        </w:rPr>
        <w:t>» της πρότασης δυσπιστίας το Σάββατο.</w:t>
      </w:r>
    </w:p>
    <w:p w14:paraId="3A3107D2" w14:textId="77777777" w:rsidR="00E66DFC" w:rsidRDefault="00CE19B2">
      <w:pPr>
        <w:spacing w:after="0" w:line="600" w:lineRule="auto"/>
        <w:ind w:firstLine="720"/>
        <w:jc w:val="both"/>
        <w:rPr>
          <w:rFonts w:eastAsia="Times New Roman"/>
          <w:szCs w:val="24"/>
        </w:rPr>
      </w:pPr>
      <w:r>
        <w:rPr>
          <w:rFonts w:eastAsia="Times New Roman"/>
          <w:szCs w:val="24"/>
        </w:rPr>
        <w:lastRenderedPageBreak/>
        <w:t>Το να υπογράψουμε, όμως,</w:t>
      </w:r>
      <w:r>
        <w:rPr>
          <w:rFonts w:eastAsia="Times New Roman"/>
          <w:szCs w:val="24"/>
        </w:rPr>
        <w:t xml:space="preserve"> την Κυριακή, να δημιουργηθούν τετελεσμένα για τη χώρα, να δεσμευθεί η χώρα και κάποιοι να κρύβονται πίσω από το γεγονός ότι για ψήφιση δεν ήρθε στη Βουλή και να λένε «όταν έρθει, τότε θα δούμε πώς θα το τοποθετηθούμε», είναι υποκρισία! </w:t>
      </w:r>
    </w:p>
    <w:p w14:paraId="3A3107D3" w14:textId="77777777" w:rsidR="00E66DFC" w:rsidRDefault="00CE19B2">
      <w:pPr>
        <w:spacing w:after="0" w:line="600" w:lineRule="auto"/>
        <w:ind w:firstLine="720"/>
        <w:jc w:val="both"/>
        <w:rPr>
          <w:rFonts w:eastAsia="Times New Roman"/>
          <w:szCs w:val="24"/>
        </w:rPr>
      </w:pPr>
      <w:r>
        <w:rPr>
          <w:rFonts w:eastAsia="Times New Roman"/>
          <w:szCs w:val="24"/>
        </w:rPr>
        <w:t>Θα τοποθετηθούμε ό</w:t>
      </w:r>
      <w:r>
        <w:rPr>
          <w:rFonts w:eastAsia="Times New Roman"/>
          <w:szCs w:val="24"/>
        </w:rPr>
        <w:t xml:space="preserve">λοι το Σάββατο, όποιος θέλει ή όποιος δεν θέλει αυτή τη συμφωνία. Δεν υπάρχει άλλη επιλογή για κανέναν μας. </w:t>
      </w:r>
    </w:p>
    <w:p w14:paraId="3A3107D4"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D5" w14:textId="77777777" w:rsidR="00E66DFC" w:rsidRDefault="00CE19B2">
      <w:pPr>
        <w:spacing w:after="0" w:line="600" w:lineRule="auto"/>
        <w:ind w:firstLine="720"/>
        <w:jc w:val="both"/>
        <w:rPr>
          <w:rFonts w:eastAsia="Times New Roman"/>
          <w:szCs w:val="24"/>
        </w:rPr>
      </w:pPr>
      <w:r>
        <w:rPr>
          <w:rFonts w:eastAsia="Times New Roman"/>
          <w:szCs w:val="24"/>
        </w:rPr>
        <w:t xml:space="preserve">Ή είναι μια καλή συμφωνία κι ας ανέβει όποιος θέλει να την υποστηρίξει και ουσιαστικά να την </w:t>
      </w:r>
      <w:r>
        <w:rPr>
          <w:rFonts w:eastAsia="Times New Roman"/>
          <w:szCs w:val="24"/>
        </w:rPr>
        <w:t xml:space="preserve">υπερψηφίσει ή όχι. </w:t>
      </w:r>
    </w:p>
    <w:p w14:paraId="3A3107D6" w14:textId="77777777" w:rsidR="00E66DFC" w:rsidRDefault="00CE19B2">
      <w:pPr>
        <w:spacing w:after="0" w:line="600" w:lineRule="auto"/>
        <w:ind w:firstLine="720"/>
        <w:jc w:val="both"/>
        <w:rPr>
          <w:rFonts w:eastAsia="Times New Roman"/>
          <w:szCs w:val="24"/>
        </w:rPr>
      </w:pPr>
      <w:r>
        <w:rPr>
          <w:rFonts w:eastAsia="Times New Roman"/>
          <w:szCs w:val="24"/>
        </w:rPr>
        <w:t>Θ</w:t>
      </w:r>
      <w:r>
        <w:rPr>
          <w:rFonts w:eastAsia="Times New Roman"/>
          <w:szCs w:val="24"/>
        </w:rPr>
        <w:t>α πω και κάτι ακόμη. Σε αυτή τη διαδικασία δεν υπάρχει ούτε το «</w:t>
      </w:r>
      <w:r>
        <w:rPr>
          <w:rFonts w:eastAsia="Times New Roman"/>
          <w:szCs w:val="24"/>
        </w:rPr>
        <w:t>παρών</w:t>
      </w:r>
      <w:r>
        <w:rPr>
          <w:rFonts w:eastAsia="Times New Roman"/>
          <w:szCs w:val="24"/>
        </w:rPr>
        <w:t>», ούτε η απουσία από την Αίθουσα. Από την ιστορία δεν κρύβεσαι. Η ευθύνη του καθενός εδώ είναι απέναντι στην ιστορία. Είναι μια τάση</w:t>
      </w:r>
      <w:r>
        <w:rPr>
          <w:rFonts w:eastAsia="Times New Roman"/>
          <w:szCs w:val="24"/>
        </w:rPr>
        <w:t>,</w:t>
      </w:r>
      <w:r>
        <w:rPr>
          <w:rFonts w:eastAsia="Times New Roman"/>
          <w:szCs w:val="24"/>
        </w:rPr>
        <w:t xml:space="preserve"> η οποία θα επηρεάσει τις επόμεν</w:t>
      </w:r>
      <w:r>
        <w:rPr>
          <w:rFonts w:eastAsia="Times New Roman"/>
          <w:szCs w:val="24"/>
        </w:rPr>
        <w:t>ες γενιές. Ούτε «</w:t>
      </w:r>
      <w:r>
        <w:rPr>
          <w:rFonts w:eastAsia="Times New Roman"/>
          <w:szCs w:val="24"/>
        </w:rPr>
        <w:t>παρών</w:t>
      </w:r>
      <w:r>
        <w:rPr>
          <w:rFonts w:eastAsia="Times New Roman"/>
          <w:szCs w:val="24"/>
        </w:rPr>
        <w:t>» υπάρχει ούτε απουσία από το Κοινοβούλιο υπάρχει. Όλοι το Σάββατο θα πουν το «</w:t>
      </w:r>
      <w:r>
        <w:rPr>
          <w:rFonts w:eastAsia="Times New Roman"/>
          <w:szCs w:val="24"/>
        </w:rPr>
        <w:t>ναι</w:t>
      </w:r>
      <w:r>
        <w:rPr>
          <w:rFonts w:eastAsia="Times New Roman"/>
          <w:szCs w:val="24"/>
        </w:rPr>
        <w:t>» ή το «</w:t>
      </w:r>
      <w:r>
        <w:rPr>
          <w:rFonts w:eastAsia="Times New Roman"/>
          <w:szCs w:val="24"/>
        </w:rPr>
        <w:t>όχι</w:t>
      </w:r>
      <w:r>
        <w:rPr>
          <w:rFonts w:eastAsia="Times New Roman"/>
          <w:szCs w:val="24"/>
        </w:rPr>
        <w:t xml:space="preserve">». </w:t>
      </w:r>
    </w:p>
    <w:p w14:paraId="3A3107D7"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D8" w14:textId="77777777" w:rsidR="00E66DFC" w:rsidRDefault="00CE19B2">
      <w:pPr>
        <w:spacing w:after="0" w:line="600" w:lineRule="auto"/>
        <w:ind w:firstLine="720"/>
        <w:jc w:val="both"/>
        <w:rPr>
          <w:rFonts w:eastAsia="Times New Roman"/>
          <w:szCs w:val="24"/>
        </w:rPr>
      </w:pPr>
      <w:r>
        <w:rPr>
          <w:rFonts w:eastAsia="Times New Roman"/>
          <w:szCs w:val="24"/>
        </w:rPr>
        <w:t>Απευθύνομαι στους Βουλευτές της Βορείου Ελλάδος.</w:t>
      </w:r>
    </w:p>
    <w:p w14:paraId="3A3107D9" w14:textId="77777777" w:rsidR="00E66DFC" w:rsidRDefault="00CE19B2">
      <w:pPr>
        <w:spacing w:after="0" w:line="600" w:lineRule="auto"/>
        <w:ind w:firstLine="720"/>
        <w:jc w:val="both"/>
        <w:rPr>
          <w:rFonts w:eastAsia="Times New Roman"/>
          <w:szCs w:val="24"/>
        </w:rPr>
      </w:pPr>
      <w:r w:rsidRPr="00005EF6">
        <w:rPr>
          <w:rFonts w:eastAsia="Times New Roman"/>
          <w:b/>
          <w:szCs w:val="24"/>
        </w:rPr>
        <w:t>ΒΑΣΙΛΕΙΟΣ ΓΙΟΓΙΑΚΑΣ:</w:t>
      </w:r>
      <w:r>
        <w:rPr>
          <w:rFonts w:eastAsia="Times New Roman"/>
          <w:szCs w:val="24"/>
        </w:rPr>
        <w:t xml:space="preserve"> Σε όλους!</w:t>
      </w:r>
    </w:p>
    <w:p w14:paraId="3A3107DA" w14:textId="77777777" w:rsidR="00E66DFC" w:rsidRDefault="00CE19B2">
      <w:pPr>
        <w:spacing w:after="0" w:line="600" w:lineRule="auto"/>
        <w:ind w:firstLine="720"/>
        <w:jc w:val="both"/>
        <w:rPr>
          <w:rFonts w:eastAsia="Times New Roman"/>
          <w:szCs w:val="24"/>
        </w:rPr>
      </w:pPr>
      <w:r w:rsidRPr="00005EF6">
        <w:rPr>
          <w:rFonts w:eastAsia="Times New Roman"/>
          <w:b/>
          <w:szCs w:val="24"/>
        </w:rPr>
        <w:t>ΣΟΦΙΑ ΒΟΥΛΤΕΨΗ:</w:t>
      </w:r>
      <w:r>
        <w:rPr>
          <w:rFonts w:eastAsia="Times New Roman"/>
          <w:szCs w:val="24"/>
        </w:rPr>
        <w:t xml:space="preserve"> Δεν έχει </w:t>
      </w:r>
      <w:r>
        <w:rPr>
          <w:rFonts w:eastAsia="Times New Roman"/>
          <w:szCs w:val="24"/>
        </w:rPr>
        <w:t>β</w:t>
      </w:r>
      <w:r>
        <w:rPr>
          <w:rFonts w:eastAsia="Times New Roman"/>
          <w:szCs w:val="24"/>
        </w:rPr>
        <w:t xml:space="preserve">όρεια Ελλάδα εδώ.  </w:t>
      </w:r>
    </w:p>
    <w:p w14:paraId="3A3107DB" w14:textId="77777777" w:rsidR="00E66DFC" w:rsidRDefault="00CE19B2">
      <w:pPr>
        <w:spacing w:after="0" w:line="600" w:lineRule="auto"/>
        <w:ind w:firstLine="720"/>
        <w:jc w:val="both"/>
        <w:rPr>
          <w:rFonts w:eastAsia="Times New Roman"/>
          <w:szCs w:val="24"/>
        </w:rPr>
      </w:pPr>
      <w:r w:rsidRPr="00005EF6">
        <w:rPr>
          <w:rFonts w:eastAsia="Times New Roman"/>
          <w:b/>
          <w:szCs w:val="24"/>
        </w:rPr>
        <w:lastRenderedPageBreak/>
        <w:t xml:space="preserve">ΓΕΩΡΓΙΟΣ ΓΕΩΡΓΑΝΤΑΣ: </w:t>
      </w:r>
      <w:r>
        <w:rPr>
          <w:rFonts w:eastAsia="Times New Roman"/>
          <w:szCs w:val="24"/>
        </w:rPr>
        <w:t>Απευθύνομαι στους Βουλευτές ειδικά της Βορείου Ελλάδας για έναν λόγο</w:t>
      </w:r>
      <w:r>
        <w:rPr>
          <w:rFonts w:eastAsia="Times New Roman"/>
          <w:szCs w:val="24"/>
        </w:rPr>
        <w:t xml:space="preserve"> ακόμα.</w:t>
      </w:r>
      <w:r>
        <w:rPr>
          <w:rFonts w:eastAsia="Times New Roman"/>
          <w:szCs w:val="24"/>
        </w:rPr>
        <w:t xml:space="preserve"> Θα τον πω και θα τον καταλάβουν οι </w:t>
      </w:r>
      <w:r>
        <w:rPr>
          <w:rFonts w:eastAsia="Times New Roman"/>
          <w:szCs w:val="24"/>
        </w:rPr>
        <w:t>β</w:t>
      </w:r>
      <w:r>
        <w:rPr>
          <w:rFonts w:eastAsia="Times New Roman"/>
          <w:szCs w:val="24"/>
        </w:rPr>
        <w:t>ορειοελλαδίτες. Όλοι όσοι ζούμε κοντά στα σύνορα ξέρουμε πολύ καλά ότι όλα αυ</w:t>
      </w:r>
      <w:r>
        <w:rPr>
          <w:rFonts w:eastAsia="Times New Roman"/>
          <w:szCs w:val="24"/>
        </w:rPr>
        <w:t xml:space="preserve">τά τα χρόνια αποκαλούσαμε τους γείτονες απέναντί μας ως Σκοπιανούς. Από πότε θα τους πούμε Μακεδόνες; Θέλετε να τους πούμε Μακεδόνες; Σκοπιανούς τους λέγαμε μια ζωή. Αυτή είναι η ιστορική μνήμη όλων των κατοίκων των νομών της </w:t>
      </w:r>
      <w:r>
        <w:rPr>
          <w:rFonts w:eastAsia="Times New Roman"/>
          <w:szCs w:val="24"/>
        </w:rPr>
        <w:t>β</w:t>
      </w:r>
      <w:r>
        <w:rPr>
          <w:rFonts w:eastAsia="Times New Roman"/>
          <w:szCs w:val="24"/>
        </w:rPr>
        <w:t xml:space="preserve">ορείου Ελλάδος. </w:t>
      </w:r>
    </w:p>
    <w:p w14:paraId="3A3107DC"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107DD" w14:textId="77777777" w:rsidR="00E66DFC" w:rsidRDefault="00CE19B2">
      <w:pPr>
        <w:spacing w:after="0" w:line="600" w:lineRule="auto"/>
        <w:ind w:firstLine="720"/>
        <w:jc w:val="both"/>
        <w:rPr>
          <w:rFonts w:eastAsia="Times New Roman"/>
          <w:szCs w:val="24"/>
        </w:rPr>
      </w:pPr>
      <w:r>
        <w:rPr>
          <w:rFonts w:eastAsia="Times New Roman"/>
          <w:szCs w:val="24"/>
        </w:rPr>
        <w:t xml:space="preserve">Θέλετε πλέον να τους δώσουμε εθνότητα μακεδονική. Θέλετε να τους δώσουμε γλώσσα μακεδονική. </w:t>
      </w:r>
    </w:p>
    <w:p w14:paraId="3A3107DE" w14:textId="77777777" w:rsidR="00E66DFC" w:rsidRDefault="00CE19B2">
      <w:pPr>
        <w:spacing w:after="0" w:line="600" w:lineRule="auto"/>
        <w:ind w:firstLine="720"/>
        <w:jc w:val="both"/>
        <w:rPr>
          <w:rFonts w:eastAsia="Times New Roman"/>
          <w:szCs w:val="24"/>
        </w:rPr>
      </w:pPr>
      <w:r>
        <w:rPr>
          <w:rFonts w:eastAsia="Times New Roman"/>
          <w:szCs w:val="24"/>
        </w:rPr>
        <w:t>Απευθύνομαι στους συναδέλφους Βουλευτές της Βορείου Ελλάδος. Αυτά που λέω τα γνωρίζει πολύ καλά και ο Θόδωρος</w:t>
      </w:r>
      <w:r>
        <w:rPr>
          <w:rFonts w:eastAsia="Times New Roman"/>
          <w:szCs w:val="24"/>
        </w:rPr>
        <w:t xml:space="preserve"> Παραστατίδης, και ο Μάρκος </w:t>
      </w:r>
      <w:proofErr w:type="spellStart"/>
      <w:r>
        <w:rPr>
          <w:rFonts w:eastAsia="Times New Roman"/>
          <w:szCs w:val="24"/>
        </w:rPr>
        <w:t>Μπόλαρης</w:t>
      </w:r>
      <w:proofErr w:type="spellEnd"/>
      <w:r>
        <w:rPr>
          <w:rFonts w:eastAsia="Times New Roman"/>
          <w:szCs w:val="24"/>
        </w:rPr>
        <w:t xml:space="preserve">, και ο </w:t>
      </w:r>
      <w:proofErr w:type="spellStart"/>
      <w:r>
        <w:rPr>
          <w:rFonts w:eastAsia="Times New Roman"/>
          <w:szCs w:val="24"/>
        </w:rPr>
        <w:t>Γιώργιος</w:t>
      </w:r>
      <w:proofErr w:type="spellEnd"/>
      <w:r>
        <w:rPr>
          <w:rFonts w:eastAsia="Times New Roman"/>
          <w:szCs w:val="24"/>
        </w:rPr>
        <w:t xml:space="preserve"> Λαζαρίδης. Τα γνωρίζουν όλα. Ποτέ τους Σκοπιανούς δεν τους είπαμε «Μακεδόνες». Πάντα «Σκοπιανούς» τους λέγαμε. Ποτέ δεν παραδεχθήκαμε την ύπαρξη μακεδονικής γλώσσας. </w:t>
      </w:r>
    </w:p>
    <w:p w14:paraId="3A3107DF" w14:textId="77777777" w:rsidR="00E66DFC" w:rsidRDefault="00CE19B2">
      <w:pPr>
        <w:spacing w:after="0" w:line="600" w:lineRule="auto"/>
        <w:ind w:firstLine="720"/>
        <w:jc w:val="both"/>
        <w:rPr>
          <w:rFonts w:eastAsia="Times New Roman"/>
          <w:szCs w:val="24"/>
        </w:rPr>
      </w:pPr>
      <w:r>
        <w:rPr>
          <w:rFonts w:eastAsia="Times New Roman"/>
          <w:szCs w:val="24"/>
        </w:rPr>
        <w:t>Να σας πω, όμως, ποιο είναι το πιο π</w:t>
      </w:r>
      <w:r>
        <w:rPr>
          <w:rFonts w:eastAsia="Times New Roman"/>
          <w:szCs w:val="24"/>
        </w:rPr>
        <w:t xml:space="preserve">αράδοξο απ’ όλα; Την ανυπαρξία της μακεδονικής γλώσσας την παραδέχεται το ίδιο το κείμενο της συμφωνίας. Θα την λέμε «μακεδονική», με την υποσημείωση ότι «έχει ρίζες σλάβικες». Μα, τότε γιατί να </w:t>
      </w:r>
      <w:r>
        <w:rPr>
          <w:rFonts w:eastAsia="Times New Roman"/>
          <w:szCs w:val="24"/>
        </w:rPr>
        <w:lastRenderedPageBreak/>
        <w:t>την πούμε «μακεδονική»; Ας μου απαντήσει κάποιος</w:t>
      </w:r>
      <w:r>
        <w:rPr>
          <w:rFonts w:eastAsia="Times New Roman"/>
          <w:szCs w:val="24"/>
        </w:rPr>
        <w:t>:</w:t>
      </w:r>
      <w:r>
        <w:rPr>
          <w:rFonts w:eastAsia="Times New Roman"/>
          <w:szCs w:val="24"/>
        </w:rPr>
        <w:t xml:space="preserve"> γιατί να τη</w:t>
      </w:r>
      <w:r>
        <w:rPr>
          <w:rFonts w:eastAsia="Times New Roman"/>
          <w:szCs w:val="24"/>
        </w:rPr>
        <w:t>ν πούμε «μακεδονική»</w:t>
      </w:r>
      <w:r>
        <w:rPr>
          <w:rFonts w:eastAsia="Times New Roman"/>
          <w:szCs w:val="24"/>
        </w:rPr>
        <w:t>;</w:t>
      </w:r>
      <w:r>
        <w:rPr>
          <w:rFonts w:eastAsia="Times New Roman"/>
          <w:szCs w:val="24"/>
        </w:rPr>
        <w:t xml:space="preserve"> Η ίδια η συμφωνία παραδέχεται ότι έχει σλάβικες ρίζες. Για ποιον λόγο να την πούμε «μακεδονική»; Τι εξυπηρετεί αυτό; </w:t>
      </w:r>
    </w:p>
    <w:p w14:paraId="3A3107E0" w14:textId="77777777" w:rsidR="00E66DFC" w:rsidRDefault="00CE19B2">
      <w:pPr>
        <w:spacing w:after="0" w:line="600" w:lineRule="auto"/>
        <w:ind w:firstLine="720"/>
        <w:jc w:val="both"/>
        <w:rPr>
          <w:rFonts w:eastAsia="Times New Roman"/>
          <w:szCs w:val="24"/>
        </w:rPr>
      </w:pPr>
      <w:r>
        <w:rPr>
          <w:rFonts w:eastAsia="Times New Roman"/>
          <w:szCs w:val="24"/>
        </w:rPr>
        <w:t>Είναι πάρα πολύ απλά τα ζητήματα. Κάποιοι από εσάς</w:t>
      </w:r>
      <w:r>
        <w:rPr>
          <w:rFonts w:eastAsia="Times New Roman"/>
          <w:szCs w:val="24"/>
        </w:rPr>
        <w:t>,</w:t>
      </w:r>
      <w:r>
        <w:rPr>
          <w:rFonts w:eastAsia="Times New Roman"/>
          <w:szCs w:val="24"/>
        </w:rPr>
        <w:t xml:space="preserve"> είχατε προαποφασίσει αυτήν την εξέλιξη. Η Κυβέρνηση και ο Πρωθυπ</w:t>
      </w:r>
      <w:r>
        <w:rPr>
          <w:rFonts w:eastAsia="Times New Roman"/>
          <w:szCs w:val="24"/>
        </w:rPr>
        <w:t>ουργός αδιαφόρησαν για τον κόσμο που βγήκε στους δρόμους. Αδιαφόρησε για το Κοινοβούλιο. Ανέφερε και χαρακτήρισε ως «ετερόκλιτο πλήθος» ή ως «ακροδεξιό πλήθος» όλους όσους γέμισαν τις πλατείες. Δεν σκέφτηκε, δεν συλλογίστηκε ότι πάντα ο λαός έχει το αισθητ</w:t>
      </w:r>
      <w:r>
        <w:rPr>
          <w:rFonts w:eastAsia="Times New Roman"/>
          <w:szCs w:val="24"/>
        </w:rPr>
        <w:t xml:space="preserve">ήριο. Σε αυτό το αισθητήριο κόντρα δεν μπορείς να πας. Και βεβαίως, ποτέ δεν μπορείς να υποκρίνεσαι σε άλλα και να πράττεις άλλα. </w:t>
      </w:r>
    </w:p>
    <w:p w14:paraId="3A3107E1" w14:textId="77777777" w:rsidR="00E66DFC" w:rsidRDefault="00CE19B2">
      <w:pPr>
        <w:spacing w:after="0" w:line="600" w:lineRule="auto"/>
        <w:ind w:firstLine="720"/>
        <w:jc w:val="both"/>
        <w:rPr>
          <w:rFonts w:eastAsia="Times New Roman"/>
          <w:szCs w:val="24"/>
        </w:rPr>
      </w:pPr>
      <w:r>
        <w:rPr>
          <w:rFonts w:eastAsia="Times New Roman"/>
          <w:szCs w:val="24"/>
        </w:rPr>
        <w:t>Ακόμα και στην πρώτη αναγγελία για τη συμφωνία αυτά τα οποία ανέφερε είναι ψευδή, με βάση την ίδια τη συμφωνία, όπως την είδα</w:t>
      </w:r>
      <w:r>
        <w:rPr>
          <w:rFonts w:eastAsia="Times New Roman"/>
          <w:szCs w:val="24"/>
        </w:rPr>
        <w:t>με στη συνέχεια. Μα, είναι δυνατόν να βγαίνει ο Πρωθυπουργός της χώρας και να αναφέρεται σε στοιχεία</w:t>
      </w:r>
      <w:r>
        <w:rPr>
          <w:rFonts w:eastAsia="Times New Roman"/>
          <w:szCs w:val="24"/>
        </w:rPr>
        <w:t>,</w:t>
      </w:r>
      <w:r>
        <w:rPr>
          <w:rFonts w:eastAsia="Times New Roman"/>
          <w:szCs w:val="24"/>
        </w:rPr>
        <w:t xml:space="preserve"> τα οποία μετά δεν υπάρχουν στην ίδια τη συμφωνία;</w:t>
      </w:r>
    </w:p>
    <w:p w14:paraId="3A3107E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Ξέρουμε πολύ καλά ότι όλες οι προϋποθέσεις που είχαμε βάλει, δεν υφίστανται και δεν υπάρχουν. Και προσπα</w:t>
      </w:r>
      <w:r>
        <w:rPr>
          <w:rFonts w:eastAsia="Times New Roman" w:cs="Times New Roman"/>
          <w:szCs w:val="24"/>
        </w:rPr>
        <w:t>θούμε να καταλάβουμε τη σκοπιμότητα αυτής της βιασύνης, τη σκοπιμότητα αυτής της επιλογής. Έχετε την αίσθηση ότι δεν υπήρ</w:t>
      </w:r>
      <w:r>
        <w:rPr>
          <w:rFonts w:eastAsia="Times New Roman" w:cs="Times New Roman"/>
          <w:szCs w:val="24"/>
        </w:rPr>
        <w:lastRenderedPageBreak/>
        <w:t>χαν πιέσεις παλαιότερα στις ελληνικές κυβερνήσεις; Έχετε την αίσθηση ότι οι εξωτερικοί παράγοντες, που πολλές φορές θέλουν να παρέμβουν</w:t>
      </w:r>
      <w:r>
        <w:rPr>
          <w:rFonts w:eastAsia="Times New Roman" w:cs="Times New Roman"/>
          <w:szCs w:val="24"/>
        </w:rPr>
        <w:t xml:space="preserve"> στη χώρα μας, δεν προσπάθησαν να το κάνουν και παλαιότερα; </w:t>
      </w:r>
    </w:p>
    <w:p w14:paraId="3A3107E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να σας πω κάτι; Θεωρητικά</w:t>
      </w:r>
      <w:r>
        <w:rPr>
          <w:rFonts w:eastAsia="Times New Roman" w:cs="Times New Roman"/>
          <w:szCs w:val="24"/>
        </w:rPr>
        <w:t>,</w:t>
      </w:r>
      <w:r>
        <w:rPr>
          <w:rFonts w:eastAsia="Times New Roman" w:cs="Times New Roman"/>
          <w:szCs w:val="24"/>
        </w:rPr>
        <w:t xml:space="preserve"> το 2008 ήταν μια καλή συγκυρία. Ξέρετε γιατί ήταν μια καλή συγκυρία; Γιατί γινόταν μία διαπραγμάτευση ουσιαστικά για τα ίδια πράγματα στο Βουκουρέστι, χωρίς τον κόσ</w:t>
      </w:r>
      <w:r>
        <w:rPr>
          <w:rFonts w:eastAsia="Times New Roman" w:cs="Times New Roman"/>
          <w:szCs w:val="24"/>
        </w:rPr>
        <w:t xml:space="preserve">μο στις πλατείες, χωρίς την πίεση του κόσμου. Και ξέρετε, γιατί δεν ήταν ο κόσμος στις πλατείες; Γιατί είχε εμπιστοσύνη στη Νέα Δημοκρατία και στην </w:t>
      </w:r>
      <w:r>
        <w:rPr>
          <w:rFonts w:eastAsia="Times New Roman" w:cs="Times New Roman"/>
          <w:szCs w:val="24"/>
        </w:rPr>
        <w:t>κ</w:t>
      </w:r>
      <w:r>
        <w:rPr>
          <w:rFonts w:eastAsia="Times New Roman" w:cs="Times New Roman"/>
          <w:szCs w:val="24"/>
        </w:rPr>
        <w:t>υβέρνηση του Κώστα Καραμανλή! Γι’ αυτό δεν ήταν ο κόσμος στις πλατείες το 2008!</w:t>
      </w:r>
    </w:p>
    <w:p w14:paraId="3A3107E4" w14:textId="77777777" w:rsidR="00E66DFC" w:rsidRDefault="00CE19B2">
      <w:pPr>
        <w:spacing w:after="0"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w:t>
      </w:r>
      <w:r w:rsidRPr="007207BF">
        <w:rPr>
          <w:rFonts w:eastAsia="Times New Roman"/>
          <w:bCs/>
          <w:szCs w:val="24"/>
        </w:rPr>
        <w:t>ρυγα</w:t>
      </w:r>
      <w:r w:rsidRPr="00C707D9">
        <w:rPr>
          <w:rFonts w:eastAsia="Times New Roman"/>
          <w:bCs/>
          <w:szCs w:val="24"/>
        </w:rPr>
        <w:t xml:space="preserve"> </w:t>
      </w:r>
      <w:r w:rsidRPr="003E6473">
        <w:rPr>
          <w:rFonts w:eastAsia="Times New Roman"/>
          <w:bCs/>
          <w:szCs w:val="24"/>
        </w:rPr>
        <w:t>της Νέας Δημοκρατίας)</w:t>
      </w:r>
    </w:p>
    <w:p w14:paraId="3A3107E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εκείνη η κυβέρνηση πέτυχε αυτό που σήμερα εσείς το απεμπολήσατε τόσο πολύ εύκολα. Πέτυχε μια ομόφωνη απόφαση ότι εάν δεν λυθεί το ονοματολογικό, δεν έχουμε καμ</w:t>
      </w:r>
      <w:r>
        <w:rPr>
          <w:rFonts w:eastAsia="Times New Roman" w:cs="Times New Roman"/>
          <w:szCs w:val="24"/>
        </w:rPr>
        <w:t>μ</w:t>
      </w:r>
      <w:r>
        <w:rPr>
          <w:rFonts w:eastAsia="Times New Roman" w:cs="Times New Roman"/>
          <w:szCs w:val="24"/>
        </w:rPr>
        <w:t>ία είσοδο των γειτόνων μας στο ΝΑΤΟ. Τώρα, η πόρτα ανοίγει την Κυ</w:t>
      </w:r>
      <w:r>
        <w:rPr>
          <w:rFonts w:eastAsia="Times New Roman" w:cs="Times New Roman"/>
          <w:szCs w:val="24"/>
        </w:rPr>
        <w:t>ριακή. Η πόρτα για το ΝΑΤΟ ανοίγει την Κυριακή</w:t>
      </w:r>
      <w:r>
        <w:rPr>
          <w:rFonts w:eastAsia="Times New Roman" w:cs="Times New Roman"/>
          <w:szCs w:val="24"/>
        </w:rPr>
        <w:t>,</w:t>
      </w:r>
      <w:r>
        <w:rPr>
          <w:rFonts w:eastAsia="Times New Roman" w:cs="Times New Roman"/>
          <w:szCs w:val="24"/>
        </w:rPr>
        <w:t xml:space="preserve"> χωρίς να μπορεί να την κλείσει κανένας. Τα τετελεσμένα δημιουργούνται. Η χώρα δεσμεύεται με την υπογραφή της Κυριακής</w:t>
      </w:r>
      <w:r w:rsidRPr="002908EB">
        <w:rPr>
          <w:rFonts w:eastAsia="Times New Roman" w:cs="Times New Roman"/>
          <w:szCs w:val="24"/>
        </w:rPr>
        <w:t xml:space="preserve">. </w:t>
      </w:r>
      <w:r>
        <w:rPr>
          <w:rFonts w:eastAsia="Times New Roman" w:cs="Times New Roman"/>
          <w:szCs w:val="24"/>
        </w:rPr>
        <w:t xml:space="preserve">Αυτό πρέπει να γίνει κατανοητό. Η επικύρωση της </w:t>
      </w:r>
      <w:r>
        <w:rPr>
          <w:rFonts w:eastAsia="Times New Roman" w:cs="Times New Roman"/>
          <w:szCs w:val="24"/>
        </w:rPr>
        <w:t>σ</w:t>
      </w:r>
      <w:r>
        <w:rPr>
          <w:rFonts w:eastAsia="Times New Roman" w:cs="Times New Roman"/>
          <w:szCs w:val="24"/>
        </w:rPr>
        <w:t>υμφωνίας όταν γίνει, εάν ποτέ γίνει, έχε</w:t>
      </w:r>
      <w:r>
        <w:rPr>
          <w:rFonts w:eastAsia="Times New Roman" w:cs="Times New Roman"/>
          <w:szCs w:val="24"/>
        </w:rPr>
        <w:t xml:space="preserve">ι άλλες συνέπειες. Η δέσμευση της χώρας γίνεται την Κυριακή. </w:t>
      </w:r>
    </w:p>
    <w:p w14:paraId="3A3107E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ελάτε και υπερασπιστείτε τη </w:t>
      </w:r>
      <w:r>
        <w:rPr>
          <w:rFonts w:eastAsia="Times New Roman" w:cs="Times New Roman"/>
          <w:szCs w:val="24"/>
        </w:rPr>
        <w:t>σ</w:t>
      </w:r>
      <w:r>
        <w:rPr>
          <w:rFonts w:eastAsia="Times New Roman" w:cs="Times New Roman"/>
          <w:szCs w:val="24"/>
        </w:rPr>
        <w:t xml:space="preserve">υμφωνία. Ελάτε και απαντήστε στα παιδιά των σχολείων για το ότι αυτά που έμαθαν για την </w:t>
      </w:r>
      <w:r>
        <w:rPr>
          <w:rFonts w:eastAsia="Times New Roman" w:cs="Times New Roman"/>
          <w:szCs w:val="24"/>
        </w:rPr>
        <w:t>Ι</w:t>
      </w:r>
      <w:r>
        <w:rPr>
          <w:rFonts w:eastAsia="Times New Roman" w:cs="Times New Roman"/>
          <w:szCs w:val="24"/>
        </w:rPr>
        <w:t>στορία</w:t>
      </w:r>
      <w:r w:rsidRPr="006F5ACB">
        <w:rPr>
          <w:rFonts w:eastAsia="Times New Roman" w:cs="Times New Roman"/>
          <w:szCs w:val="24"/>
        </w:rPr>
        <w:t xml:space="preserve"> </w:t>
      </w:r>
      <w:r>
        <w:rPr>
          <w:rFonts w:eastAsia="Times New Roman" w:cs="Times New Roman"/>
          <w:szCs w:val="24"/>
        </w:rPr>
        <w:t>θα τα επανεξετάσει μια επιτροπή που θα γίνει τώρα.</w:t>
      </w:r>
      <w:r>
        <w:rPr>
          <w:rFonts w:eastAsia="Times New Roman" w:cs="Times New Roman"/>
          <w:szCs w:val="24"/>
        </w:rPr>
        <w:t xml:space="preserve"> Διότι ουσιαστικά</w:t>
      </w:r>
      <w:r>
        <w:rPr>
          <w:rFonts w:eastAsia="Times New Roman" w:cs="Times New Roman"/>
          <w:szCs w:val="24"/>
        </w:rPr>
        <w:t>,</w:t>
      </w:r>
      <w:r>
        <w:rPr>
          <w:rFonts w:eastAsia="Times New Roman" w:cs="Times New Roman"/>
          <w:szCs w:val="24"/>
        </w:rPr>
        <w:t xml:space="preserve"> εμείς συνομολογούμε ότι υπάρχουν </w:t>
      </w:r>
      <w:proofErr w:type="spellStart"/>
      <w:r>
        <w:rPr>
          <w:rFonts w:eastAsia="Times New Roman" w:cs="Times New Roman"/>
          <w:szCs w:val="24"/>
        </w:rPr>
        <w:t>αλυτρωτικά</w:t>
      </w:r>
      <w:proofErr w:type="spellEnd"/>
      <w:r>
        <w:rPr>
          <w:rFonts w:eastAsia="Times New Roman" w:cs="Times New Roman"/>
          <w:szCs w:val="24"/>
        </w:rPr>
        <w:t xml:space="preserve"> στοιχεία στα δικά μας βιβλία ιστορίας και πρέπει να αλλάξουν και τα δικά μας βιβλία ιστορίας. </w:t>
      </w:r>
    </w:p>
    <w:p w14:paraId="3A3107E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Μα, μόνο η αποδοχή ενός τέτοιου γεγονότος είναι η μεγαλύτερη ήττα</w:t>
      </w:r>
      <w:r>
        <w:rPr>
          <w:rFonts w:eastAsia="Times New Roman" w:cs="Times New Roman"/>
          <w:szCs w:val="24"/>
        </w:rPr>
        <w:t>,</w:t>
      </w:r>
      <w:r>
        <w:rPr>
          <w:rFonts w:eastAsia="Times New Roman" w:cs="Times New Roman"/>
          <w:szCs w:val="24"/>
        </w:rPr>
        <w:t xml:space="preserve"> που μπορώ να φανταστώ εγώ για μ</w:t>
      </w:r>
      <w:r>
        <w:rPr>
          <w:rFonts w:eastAsia="Times New Roman" w:cs="Times New Roman"/>
          <w:szCs w:val="24"/>
        </w:rPr>
        <w:t xml:space="preserve">ια ελληνική κυβέρνηση. Αποδεχτήκαμε την επαναδιαπραγμάτευση της ιστορίας μας; Το καταλαβαίνετε; Σε ποιο ελληνικό σχολικό βιβλίο υπάρχει τέτοιο </w:t>
      </w:r>
      <w:proofErr w:type="spellStart"/>
      <w:r>
        <w:rPr>
          <w:rFonts w:eastAsia="Times New Roman" w:cs="Times New Roman"/>
          <w:szCs w:val="24"/>
        </w:rPr>
        <w:t>αλυτρωτικό</w:t>
      </w:r>
      <w:proofErr w:type="spellEnd"/>
      <w:r>
        <w:rPr>
          <w:rFonts w:eastAsia="Times New Roman" w:cs="Times New Roman"/>
          <w:szCs w:val="24"/>
        </w:rPr>
        <w:t xml:space="preserve"> στοιχείο; Να μου το πει </w:t>
      </w:r>
      <w:r>
        <w:rPr>
          <w:rFonts w:eastAsia="Times New Roman" w:cs="Times New Roman"/>
          <w:szCs w:val="24"/>
        </w:rPr>
        <w:t>ένας,</w:t>
      </w:r>
      <w:r>
        <w:rPr>
          <w:rFonts w:eastAsia="Times New Roman" w:cs="Times New Roman"/>
          <w:szCs w:val="24"/>
        </w:rPr>
        <w:t xml:space="preserve"> να το δω, να το καταλάβω. Δεχθήκατε την επαναδιαπραγμάτευση της </w:t>
      </w:r>
      <w:r>
        <w:rPr>
          <w:rFonts w:eastAsia="Times New Roman" w:cs="Times New Roman"/>
          <w:szCs w:val="24"/>
        </w:rPr>
        <w:t>Ι</w:t>
      </w:r>
      <w:r>
        <w:rPr>
          <w:rFonts w:eastAsia="Times New Roman" w:cs="Times New Roman"/>
          <w:szCs w:val="24"/>
        </w:rPr>
        <w:t>στορίας</w:t>
      </w:r>
      <w:r>
        <w:rPr>
          <w:rFonts w:eastAsia="Times New Roman" w:cs="Times New Roman"/>
          <w:szCs w:val="24"/>
        </w:rPr>
        <w:t xml:space="preserve"> μας, όπως τη μαθαίνουν τα παιδιά στο σχολείο; Απαντήστε στα παιδιά στο σχολείο τι ήταν αυτό που έμαθαν και δεν ήταν σωστό. Πρέπει να καταλάβουμε τι δεν ήταν σωστό. Πώς αποδέχεστε αυτό το πράγμα;</w:t>
      </w:r>
    </w:p>
    <w:p w14:paraId="3A3107E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Κύριοι συνάδελφοι, όποιος το Σάββατο πει «</w:t>
      </w:r>
      <w:r>
        <w:rPr>
          <w:rFonts w:eastAsia="Times New Roman" w:cs="Times New Roman"/>
          <w:szCs w:val="24"/>
        </w:rPr>
        <w:t>ναι</w:t>
      </w:r>
      <w:r>
        <w:rPr>
          <w:rFonts w:eastAsia="Times New Roman" w:cs="Times New Roman"/>
          <w:szCs w:val="24"/>
        </w:rPr>
        <w:t xml:space="preserve">» στην πρόταση </w:t>
      </w:r>
      <w:r>
        <w:rPr>
          <w:rFonts w:eastAsia="Times New Roman" w:cs="Times New Roman"/>
          <w:szCs w:val="24"/>
        </w:rPr>
        <w:t xml:space="preserve">δυσπιστίας ακυρώνει αυτή την επαίσχυντη </w:t>
      </w:r>
      <w:r>
        <w:rPr>
          <w:rFonts w:eastAsia="Times New Roman" w:cs="Times New Roman"/>
          <w:szCs w:val="24"/>
        </w:rPr>
        <w:t>σ</w:t>
      </w:r>
      <w:r>
        <w:rPr>
          <w:rFonts w:eastAsia="Times New Roman" w:cs="Times New Roman"/>
          <w:szCs w:val="24"/>
        </w:rPr>
        <w:t>υμφωνία. Είναι τόσο απλό. Όποιος πει «</w:t>
      </w:r>
      <w:r>
        <w:rPr>
          <w:rFonts w:eastAsia="Times New Roman" w:cs="Times New Roman"/>
          <w:szCs w:val="24"/>
        </w:rPr>
        <w:t>όχι</w:t>
      </w:r>
      <w:r>
        <w:rPr>
          <w:rFonts w:eastAsia="Times New Roman" w:cs="Times New Roman"/>
          <w:szCs w:val="24"/>
        </w:rPr>
        <w:t>», δεν είναι απλά στήριξη στην Κυβέρνηση. Δεν έκανε η Κυβέρνηση αυτό που είχε δικαίωμα να κάνει. Ο μόνος τρόπος για να σταματήσει αυτή η διαδικασία, ο μόνος τρόπος για να ακυ</w:t>
      </w:r>
      <w:r>
        <w:rPr>
          <w:rFonts w:eastAsia="Times New Roman" w:cs="Times New Roman"/>
          <w:szCs w:val="24"/>
        </w:rPr>
        <w:t xml:space="preserve">ρωθεί αυτή η δρομολογημένη υπαναχώρηση από δεδομένες θέσεις όλων των ελληνικών Κυβερνήσεων είναι να υπερψηφιστεί η πρόταση δυσπιστίας. </w:t>
      </w:r>
    </w:p>
    <w:p w14:paraId="3A3107E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Θα έρθουν οι κυβερνώντες, θα έρθουν οι Υπουργοί τις επόμενες μέρες και θα αναφερθούν σε δήθεν στοιχεία από τα προηγούμεν</w:t>
      </w:r>
      <w:r>
        <w:rPr>
          <w:rFonts w:eastAsia="Times New Roman" w:cs="Times New Roman"/>
          <w:szCs w:val="24"/>
        </w:rPr>
        <w:t>α χρόνια, σε δήθεν έγγραφα. Να σας πω κάτι; Εσείς συμφωνήσατε. Κανείς άλλος δεν συμφώνησε ποτέ! Συμφωνία έχουμε τώρα, τώρα! Ποτέ δεν είχαμε συμφωνία! Καμ</w:t>
      </w:r>
      <w:r>
        <w:rPr>
          <w:rFonts w:eastAsia="Times New Roman" w:cs="Times New Roman"/>
          <w:szCs w:val="24"/>
        </w:rPr>
        <w:t>μ</w:t>
      </w:r>
      <w:r>
        <w:rPr>
          <w:rFonts w:eastAsia="Times New Roman" w:cs="Times New Roman"/>
          <w:szCs w:val="24"/>
        </w:rPr>
        <w:t>ία ελληνική κυβέρνηση δεν υπαναχώρησε. Κα</w:t>
      </w:r>
      <w:r>
        <w:rPr>
          <w:rFonts w:eastAsia="Times New Roman" w:cs="Times New Roman"/>
          <w:szCs w:val="24"/>
        </w:rPr>
        <w:t>μ</w:t>
      </w:r>
      <w:r>
        <w:rPr>
          <w:rFonts w:eastAsia="Times New Roman" w:cs="Times New Roman"/>
          <w:szCs w:val="24"/>
        </w:rPr>
        <w:t>μία! Συμφωνία υπάρχει τώρα!</w:t>
      </w:r>
      <w:r w:rsidRPr="00F01ED4">
        <w:rPr>
          <w:rFonts w:eastAsia="Times New Roman" w:cs="Times New Roman"/>
          <w:szCs w:val="24"/>
        </w:rPr>
        <w:t xml:space="preserve"> </w:t>
      </w:r>
      <w:r>
        <w:rPr>
          <w:rFonts w:eastAsia="Times New Roman" w:cs="Times New Roman"/>
          <w:szCs w:val="24"/>
        </w:rPr>
        <w:t xml:space="preserve">Στην ιστορία θα μείνει η </w:t>
      </w:r>
      <w:r>
        <w:rPr>
          <w:rFonts w:eastAsia="Times New Roman" w:cs="Times New Roman"/>
          <w:szCs w:val="24"/>
        </w:rPr>
        <w:t>σ</w:t>
      </w:r>
      <w:r>
        <w:rPr>
          <w:rFonts w:eastAsia="Times New Roman" w:cs="Times New Roman"/>
          <w:szCs w:val="24"/>
        </w:rPr>
        <w:t>υμφωνί</w:t>
      </w:r>
      <w:r>
        <w:rPr>
          <w:rFonts w:eastAsia="Times New Roman" w:cs="Times New Roman"/>
          <w:szCs w:val="24"/>
        </w:rPr>
        <w:t>α σας. Δεν υπάρχει τίποτε άλλο.</w:t>
      </w:r>
    </w:p>
    <w:p w14:paraId="3A3107EA" w14:textId="77777777" w:rsidR="00E66DFC" w:rsidRDefault="00CE19B2">
      <w:pPr>
        <w:spacing w:after="0"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3A3107E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Έφτασε ο Υπουργός των Εξωτερικών να δημοσιοποιεί στοιχεία</w:t>
      </w:r>
      <w:r>
        <w:rPr>
          <w:rFonts w:eastAsia="Times New Roman" w:cs="Times New Roman"/>
          <w:szCs w:val="24"/>
        </w:rPr>
        <w:t>,</w:t>
      </w:r>
      <w:r>
        <w:rPr>
          <w:rFonts w:eastAsia="Times New Roman" w:cs="Times New Roman"/>
          <w:szCs w:val="24"/>
        </w:rPr>
        <w:t xml:space="preserve"> τα οποία ήταν υπέρ των επιχειρημάτων της άλλης πλευράς. Πότε Υπουργός των Εξωτερικών δημοσιοποίησε στοιχεία υπέ</w:t>
      </w:r>
      <w:r>
        <w:rPr>
          <w:rFonts w:eastAsia="Times New Roman" w:cs="Times New Roman"/>
          <w:szCs w:val="24"/>
        </w:rPr>
        <w:t xml:space="preserve">ρ της άλλης πλευράς; Έδωσε επιχειρήματα σε </w:t>
      </w:r>
      <w:r>
        <w:rPr>
          <w:rFonts w:eastAsia="Times New Roman" w:cs="Times New Roman"/>
          <w:szCs w:val="24"/>
        </w:rPr>
        <w:t>αυτούς,</w:t>
      </w:r>
      <w:r>
        <w:rPr>
          <w:rFonts w:eastAsia="Times New Roman" w:cs="Times New Roman"/>
          <w:szCs w:val="24"/>
        </w:rPr>
        <w:t xml:space="preserve"> που δεν τα γνώριζε κανένας, </w:t>
      </w:r>
      <w:r>
        <w:rPr>
          <w:rFonts w:eastAsia="Times New Roman" w:cs="Times New Roman"/>
          <w:szCs w:val="24"/>
        </w:rPr>
        <w:t>που</w:t>
      </w:r>
      <w:r>
        <w:rPr>
          <w:rFonts w:eastAsia="Times New Roman" w:cs="Times New Roman"/>
          <w:szCs w:val="24"/>
        </w:rPr>
        <w:t xml:space="preserve"> αποδείχθηκαν ότι ήταν και ψευδή από τον επιστημονικό κόσμο</w:t>
      </w:r>
      <w:r>
        <w:rPr>
          <w:rFonts w:eastAsia="Times New Roman" w:cs="Times New Roman"/>
          <w:szCs w:val="24"/>
        </w:rPr>
        <w:t>,</w:t>
      </w:r>
      <w:r>
        <w:rPr>
          <w:rFonts w:eastAsia="Times New Roman" w:cs="Times New Roman"/>
          <w:szCs w:val="24"/>
        </w:rPr>
        <w:t xml:space="preserve"> ο οποίος διαχειρίστηκε εκείνη την περίοδο τα πολύ σοβαρά ζητήματα της χώρας.</w:t>
      </w:r>
    </w:p>
    <w:p w14:paraId="3A3107E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 μια ακόμη φορά</w:t>
      </w:r>
      <w:r>
        <w:rPr>
          <w:rFonts w:eastAsia="Times New Roman" w:cs="Times New Roman"/>
          <w:szCs w:val="24"/>
        </w:rPr>
        <w:t>,</w:t>
      </w:r>
      <w:r>
        <w:rPr>
          <w:rFonts w:eastAsia="Times New Roman" w:cs="Times New Roman"/>
          <w:szCs w:val="24"/>
        </w:rPr>
        <w:t xml:space="preserve"> απευθύνομαι στου</w:t>
      </w:r>
      <w:r>
        <w:rPr>
          <w:rFonts w:eastAsia="Times New Roman" w:cs="Times New Roman"/>
          <w:szCs w:val="24"/>
        </w:rPr>
        <w:t>ς Βουλευτές των ΑΝΕΛ, οι οποίοι ίσως έχουν παρασυρθεί και έχουν εγκλωβιστεί από τον Αρχηγό τους. Κανένας δεν σας δεσμεύει σε μία επιλογή, σε μία κίνηση, σε μία τακτική η οποία είναι αντίθετη με τη συνείδησή σας. Από την πρώτη στιγμή</w:t>
      </w:r>
      <w:r>
        <w:rPr>
          <w:rFonts w:eastAsia="Times New Roman" w:cs="Times New Roman"/>
          <w:szCs w:val="24"/>
        </w:rPr>
        <w:t>,</w:t>
      </w:r>
      <w:r>
        <w:rPr>
          <w:rFonts w:eastAsia="Times New Roman" w:cs="Times New Roman"/>
          <w:szCs w:val="24"/>
        </w:rPr>
        <w:t xml:space="preserve"> πολλοί από εσάς είχατε πει με παρρησία τη συγκεκριμένη θέση. Ήρθε η ώρα για το μεγάλο «</w:t>
      </w:r>
      <w:r>
        <w:rPr>
          <w:rFonts w:eastAsia="Times New Roman" w:cs="Times New Roman"/>
          <w:szCs w:val="24"/>
        </w:rPr>
        <w:t>ναι</w:t>
      </w:r>
      <w:r>
        <w:rPr>
          <w:rFonts w:eastAsia="Times New Roman" w:cs="Times New Roman"/>
          <w:szCs w:val="24"/>
        </w:rPr>
        <w:t>» ή για το μεγάλο «</w:t>
      </w:r>
      <w:r>
        <w:rPr>
          <w:rFonts w:eastAsia="Times New Roman" w:cs="Times New Roman"/>
          <w:szCs w:val="24"/>
        </w:rPr>
        <w:t>όχι</w:t>
      </w:r>
      <w:r>
        <w:rPr>
          <w:rFonts w:eastAsia="Times New Roman" w:cs="Times New Roman"/>
          <w:szCs w:val="24"/>
        </w:rPr>
        <w:t>».</w:t>
      </w:r>
    </w:p>
    <w:p w14:paraId="3A3107ED" w14:textId="77777777" w:rsidR="00E66DFC" w:rsidRDefault="00CE19B2">
      <w:pPr>
        <w:spacing w:after="0" w:line="600" w:lineRule="auto"/>
        <w:ind w:firstLine="720"/>
        <w:jc w:val="both"/>
        <w:rPr>
          <w:rFonts w:eastAsia="Times New Roman"/>
          <w:bCs/>
        </w:rPr>
      </w:pPr>
      <w:r>
        <w:rPr>
          <w:rFonts w:eastAsia="Times New Roman" w:cs="Times New Roman"/>
          <w:szCs w:val="24"/>
        </w:rPr>
        <w:lastRenderedPageBreak/>
        <w:t>Μην αφήνετε να σας παρασύρει κάποιος ο οποίος διαφάνηκε, αποδείχθηκε ότι δεν έχει κα</w:t>
      </w:r>
      <w:r>
        <w:rPr>
          <w:rFonts w:eastAsia="Times New Roman" w:cs="Times New Roman"/>
          <w:szCs w:val="24"/>
        </w:rPr>
        <w:t>μ</w:t>
      </w:r>
      <w:r>
        <w:rPr>
          <w:rFonts w:eastAsia="Times New Roman" w:cs="Times New Roman"/>
          <w:szCs w:val="24"/>
        </w:rPr>
        <w:t>μία κόκκινη γραμμή και κανέναν ενδοιασμό σε έναν δρόμο</w:t>
      </w:r>
      <w:r>
        <w:rPr>
          <w:rFonts w:eastAsia="Times New Roman" w:cs="Times New Roman"/>
          <w:szCs w:val="24"/>
        </w:rPr>
        <w:t>,</w:t>
      </w:r>
      <w:r>
        <w:rPr>
          <w:rFonts w:eastAsia="Times New Roman" w:cs="Times New Roman"/>
          <w:szCs w:val="24"/>
        </w:rPr>
        <w:t xml:space="preserve"> για τον οποίο η ίδια η συνείδησή σας δεν το επιτρέπει. Είναι μια θέση</w:t>
      </w:r>
      <w:r>
        <w:rPr>
          <w:rFonts w:eastAsia="Times New Roman" w:cs="Times New Roman"/>
          <w:szCs w:val="24"/>
        </w:rPr>
        <w:t>,</w:t>
      </w:r>
      <w:r>
        <w:rPr>
          <w:rFonts w:eastAsia="Times New Roman" w:cs="Times New Roman"/>
          <w:szCs w:val="24"/>
        </w:rPr>
        <w:t xml:space="preserve"> την οποία εκφράσατε πολλοί από εσάς από την πρώτη στιγμή και πραγματικά</w:t>
      </w:r>
      <w:r>
        <w:rPr>
          <w:rFonts w:eastAsia="Times New Roman" w:cs="Times New Roman"/>
          <w:szCs w:val="24"/>
        </w:rPr>
        <w:t>,</w:t>
      </w:r>
      <w:r>
        <w:rPr>
          <w:rFonts w:eastAsia="Times New Roman" w:cs="Times New Roman"/>
          <w:szCs w:val="24"/>
        </w:rPr>
        <w:t xml:space="preserve"> δεν μπορώ να καταλάβω πως το Σάββατο </w:t>
      </w:r>
      <w:r>
        <w:rPr>
          <w:rFonts w:eastAsia="Times New Roman" w:cs="Times New Roman"/>
          <w:szCs w:val="24"/>
        </w:rPr>
        <w:t>εσείς -</w:t>
      </w:r>
      <w:r>
        <w:rPr>
          <w:rFonts w:eastAsia="Times New Roman" w:cs="Times New Roman"/>
          <w:szCs w:val="24"/>
        </w:rPr>
        <w:t>εσείς που είχατε αυτήν την πάγια θέση</w:t>
      </w:r>
      <w:r>
        <w:rPr>
          <w:rFonts w:eastAsia="Times New Roman" w:cs="Times New Roman"/>
          <w:szCs w:val="24"/>
        </w:rPr>
        <w:t>-</w:t>
      </w:r>
      <w:r>
        <w:rPr>
          <w:rFonts w:eastAsia="Times New Roman" w:cs="Times New Roman"/>
          <w:szCs w:val="24"/>
        </w:rPr>
        <w:t xml:space="preserve"> θα έρθετε και θα πείτε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σε αυτήν την πρόταση δυσπιστίας. Το «</w:t>
      </w:r>
      <w:r>
        <w:rPr>
          <w:rFonts w:eastAsia="Times New Roman" w:cs="Times New Roman"/>
          <w:szCs w:val="24"/>
        </w:rPr>
        <w:t>όχι</w:t>
      </w:r>
      <w:r>
        <w:rPr>
          <w:rFonts w:eastAsia="Times New Roman" w:cs="Times New Roman"/>
          <w:szCs w:val="24"/>
        </w:rPr>
        <w:t>» αυτό είναι η υπογραφή σας κάτω από την υπογραφή του Κοτζιά. Η συμφωνία στις Πρέσπες θα έχει την υπογραφή του Κοτζιά επάνω και όλων των υπολοίπων Βουλευτών από κάτω, όλων των Βουλευτών οι οποίοι θα καταψηφίσουν την</w:t>
      </w:r>
      <w:r>
        <w:rPr>
          <w:rFonts w:eastAsia="Times New Roman" w:cs="Times New Roman"/>
          <w:szCs w:val="24"/>
        </w:rPr>
        <w:t xml:space="preserve"> πρόταση δυσπιστίας. Αυτή είναι η αλήθεια, αυτό είναι το ιστορικό γεγονός</w:t>
      </w:r>
      <w:r>
        <w:rPr>
          <w:rFonts w:eastAsia="Times New Roman" w:cs="Times New Roman"/>
          <w:szCs w:val="24"/>
        </w:rPr>
        <w:t>,</w:t>
      </w:r>
      <w:r>
        <w:rPr>
          <w:rFonts w:eastAsia="Times New Roman" w:cs="Times New Roman"/>
          <w:szCs w:val="24"/>
        </w:rPr>
        <w:t xml:space="preserve"> το οποίο θα συμβεί, </w:t>
      </w:r>
      <w:r>
        <w:rPr>
          <w:rFonts w:eastAsia="Times New Roman"/>
          <w:bCs/>
        </w:rPr>
        <w:t>ένα ιστορικό γεγονός βαρύ για να το σηκώσει ο καθένας.</w:t>
      </w:r>
    </w:p>
    <w:p w14:paraId="3A3107EE" w14:textId="77777777" w:rsidR="00E66DFC" w:rsidRDefault="00CE19B2">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Δημοκρατίας)</w:t>
      </w:r>
    </w:p>
    <w:p w14:paraId="3A3107EF" w14:textId="77777777" w:rsidR="00E66DFC" w:rsidRDefault="00CE19B2">
      <w:pPr>
        <w:spacing w:after="0" w:line="600" w:lineRule="auto"/>
        <w:ind w:firstLine="720"/>
        <w:jc w:val="both"/>
        <w:rPr>
          <w:rFonts w:eastAsia="Times New Roman"/>
          <w:bCs/>
        </w:rPr>
      </w:pPr>
      <w:r>
        <w:rPr>
          <w:rFonts w:eastAsia="Times New Roman"/>
          <w:bCs/>
        </w:rPr>
        <w:t>Και όπως πολύ σωστά είπε ο κ.</w:t>
      </w:r>
      <w:r>
        <w:rPr>
          <w:rFonts w:eastAsia="Times New Roman"/>
          <w:bCs/>
        </w:rPr>
        <w:t xml:space="preserve"> Τσιάρας, η ευθύνη δεν είναι συλλογική. Η ευθύνη σε αυτά τα ζητήματα είναι ατομική, ατομική απέναντι στην ιστορία, απέναντι στη συνείδησή σας, απέναντι στους ανθρώπους που σας στήριξαν και σας έστειλαν εδώ, ειδικά αυτών οι οποίοι είχατε ως ευαγγέλιο, ως πρ</w:t>
      </w:r>
      <w:r>
        <w:rPr>
          <w:rFonts w:eastAsia="Times New Roman"/>
          <w:bCs/>
        </w:rPr>
        <w:t>ομετωπίδα στον προεκλογικό σας λόγο</w:t>
      </w:r>
      <w:r>
        <w:rPr>
          <w:rFonts w:eastAsia="Times New Roman"/>
          <w:bCs/>
        </w:rPr>
        <w:t>,</w:t>
      </w:r>
      <w:r>
        <w:rPr>
          <w:rFonts w:eastAsia="Times New Roman"/>
          <w:bCs/>
        </w:rPr>
        <w:t xml:space="preserve"> ότι δεν πρόκειται όχι απλά να ψηφίσετε, αλλά να επιτρέψετε ποτέ να γίνει μια τέτοια βλαπτική συμφωνία των συμφερόντων της χώρας. </w:t>
      </w:r>
    </w:p>
    <w:p w14:paraId="3A3107F0" w14:textId="77777777" w:rsidR="00E66DFC" w:rsidRDefault="00CE19B2">
      <w:pPr>
        <w:spacing w:after="0" w:line="600" w:lineRule="auto"/>
        <w:ind w:firstLine="720"/>
        <w:jc w:val="both"/>
        <w:rPr>
          <w:rFonts w:eastAsia="Times New Roman"/>
          <w:bCs/>
        </w:rPr>
      </w:pPr>
      <w:r>
        <w:rPr>
          <w:rFonts w:eastAsia="Times New Roman"/>
          <w:bCs/>
        </w:rPr>
        <w:lastRenderedPageBreak/>
        <w:t xml:space="preserve">Εσείς, λοιπόν, που </w:t>
      </w:r>
      <w:proofErr w:type="spellStart"/>
      <w:r>
        <w:rPr>
          <w:rFonts w:eastAsia="Times New Roman"/>
          <w:bCs/>
        </w:rPr>
        <w:t>εκλεγήκατε</w:t>
      </w:r>
      <w:proofErr w:type="spellEnd"/>
      <w:r>
        <w:rPr>
          <w:rFonts w:eastAsia="Times New Roman"/>
          <w:bCs/>
        </w:rPr>
        <w:t xml:space="preserve"> με αυτήν την προμετωπίδα</w:t>
      </w:r>
      <w:r>
        <w:rPr>
          <w:rFonts w:eastAsia="Times New Roman"/>
          <w:bCs/>
        </w:rPr>
        <w:t>,</w:t>
      </w:r>
      <w:r>
        <w:rPr>
          <w:rFonts w:eastAsia="Times New Roman"/>
          <w:bCs/>
        </w:rPr>
        <w:t xml:space="preserve"> ήρθε η ώρα να δείτε αν πράγματι ε</w:t>
      </w:r>
      <w:r>
        <w:rPr>
          <w:rFonts w:eastAsia="Times New Roman"/>
          <w:bCs/>
        </w:rPr>
        <w:t>ίστε συνεπείς σε αυτόν τον προεκλογικό σας λόγο ή όχι. Μετά το Σάββατο</w:t>
      </w:r>
      <w:r>
        <w:rPr>
          <w:rFonts w:eastAsia="Times New Roman"/>
          <w:bCs/>
        </w:rPr>
        <w:t>,</w:t>
      </w:r>
      <w:r>
        <w:rPr>
          <w:rFonts w:eastAsia="Times New Roman"/>
          <w:bCs/>
        </w:rPr>
        <w:t xml:space="preserve"> δεν υπάρχει καμ</w:t>
      </w:r>
      <w:r>
        <w:rPr>
          <w:rFonts w:eastAsia="Times New Roman"/>
          <w:bCs/>
        </w:rPr>
        <w:t>μ</w:t>
      </w:r>
      <w:r>
        <w:rPr>
          <w:rFonts w:eastAsia="Times New Roman"/>
          <w:bCs/>
        </w:rPr>
        <w:t>ία δικαιολογία</w:t>
      </w:r>
      <w:r>
        <w:rPr>
          <w:rFonts w:eastAsia="Times New Roman"/>
          <w:bCs/>
        </w:rPr>
        <w:t>,</w:t>
      </w:r>
      <w:r>
        <w:rPr>
          <w:rFonts w:eastAsia="Times New Roman"/>
          <w:bCs/>
        </w:rPr>
        <w:t xml:space="preserve"> σε κανέναν και για κανέναν λόγο. </w:t>
      </w:r>
    </w:p>
    <w:p w14:paraId="3A3107F1" w14:textId="77777777" w:rsidR="00E66DFC" w:rsidRDefault="00CE19B2">
      <w:pPr>
        <w:spacing w:after="0" w:line="600" w:lineRule="auto"/>
        <w:ind w:firstLine="720"/>
        <w:jc w:val="both"/>
        <w:rPr>
          <w:rFonts w:eastAsia="Times New Roman"/>
          <w:bCs/>
        </w:rPr>
      </w:pPr>
      <w:r>
        <w:rPr>
          <w:rFonts w:eastAsia="Times New Roman"/>
          <w:bCs/>
        </w:rPr>
        <w:t>Τα πράγματα είναι καθαρά: όποιος στηρίζει αυτήν τη συμφωνία έρχεται εδώ πάνω, την υποστηρίζει και καταψηφίζει την πρότ</w:t>
      </w:r>
      <w:r>
        <w:rPr>
          <w:rFonts w:eastAsia="Times New Roman"/>
          <w:bCs/>
        </w:rPr>
        <w:t xml:space="preserve">αση δυσπιστίας. Όποιος δεν θέλει να γίνει η συμφωνία αυτή, όποιος δεν θέλει να δεσμευτεί η χώρα, έρχεται και υπερψηφίζει την πρόταση δυσπιστίας το Σάββατο. Μετά το Σάββατο τα τετελεσμένα έχουν δημιουργηθεί, πλέον θα είναι αργά για όλους και δεν θα υπάρχει </w:t>
      </w:r>
      <w:r>
        <w:rPr>
          <w:rFonts w:eastAsia="Times New Roman"/>
          <w:bCs/>
        </w:rPr>
        <w:t>κα</w:t>
      </w:r>
      <w:r>
        <w:rPr>
          <w:rFonts w:eastAsia="Times New Roman"/>
          <w:bCs/>
        </w:rPr>
        <w:t>μ</w:t>
      </w:r>
      <w:r>
        <w:rPr>
          <w:rFonts w:eastAsia="Times New Roman"/>
          <w:bCs/>
        </w:rPr>
        <w:t xml:space="preserve">μία δικαιολογία για κανέναν. </w:t>
      </w:r>
    </w:p>
    <w:p w14:paraId="3A3107F2" w14:textId="77777777" w:rsidR="00E66DFC" w:rsidRDefault="00CE19B2">
      <w:pPr>
        <w:spacing w:after="0" w:line="600" w:lineRule="auto"/>
        <w:ind w:firstLine="720"/>
        <w:jc w:val="both"/>
        <w:rPr>
          <w:rFonts w:eastAsia="Times New Roman"/>
          <w:bCs/>
        </w:rPr>
      </w:pPr>
      <w:r>
        <w:rPr>
          <w:rFonts w:eastAsia="Times New Roman"/>
          <w:bCs/>
        </w:rPr>
        <w:t xml:space="preserve">Αυτό το «όταν θα έρθει η συμφωνία, θα δούμε» είναι υποκριτικό. Όποιοι το μεθόδευσαν, ήθελαν πραγματικά να σας εγκλωβίσουν. Ήρθε η ώρα να </w:t>
      </w:r>
      <w:proofErr w:type="spellStart"/>
      <w:r>
        <w:rPr>
          <w:rFonts w:eastAsia="Times New Roman"/>
          <w:bCs/>
        </w:rPr>
        <w:t>απεμπλακείτε</w:t>
      </w:r>
      <w:proofErr w:type="spellEnd"/>
      <w:r>
        <w:rPr>
          <w:rFonts w:eastAsia="Times New Roman"/>
          <w:bCs/>
        </w:rPr>
        <w:t>,</w:t>
      </w:r>
      <w:r>
        <w:rPr>
          <w:rFonts w:eastAsia="Times New Roman"/>
          <w:bCs/>
        </w:rPr>
        <w:t xml:space="preserve"> συνεπείς στη συνείδησή σας, στην ιστορική σας ευθύνη και να συμβαδίσετε </w:t>
      </w:r>
      <w:r>
        <w:rPr>
          <w:rFonts w:eastAsia="Times New Roman"/>
          <w:bCs/>
        </w:rPr>
        <w:t xml:space="preserve">με το φρόνημα του λαού. </w:t>
      </w:r>
    </w:p>
    <w:p w14:paraId="3A3107F3" w14:textId="77777777" w:rsidR="00E66DFC" w:rsidRDefault="00CE19B2">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A3107F4" w14:textId="77777777" w:rsidR="00E66DFC" w:rsidRDefault="00CE19B2">
      <w:pPr>
        <w:spacing w:after="0" w:line="600" w:lineRule="auto"/>
        <w:ind w:firstLine="720"/>
        <w:jc w:val="both"/>
        <w:rPr>
          <w:rFonts w:eastAsia="Times New Roman"/>
          <w:bCs/>
        </w:rPr>
      </w:pPr>
      <w:r>
        <w:rPr>
          <w:rFonts w:eastAsia="Times New Roman"/>
          <w:bCs/>
        </w:rPr>
        <w:t>Τελειώνω, κύριε Πρόεδρε.</w:t>
      </w:r>
    </w:p>
    <w:p w14:paraId="3A3107F5" w14:textId="77777777" w:rsidR="00E66DFC" w:rsidRDefault="00CE19B2">
      <w:pPr>
        <w:spacing w:after="0" w:line="600" w:lineRule="auto"/>
        <w:ind w:firstLine="720"/>
        <w:jc w:val="both"/>
        <w:rPr>
          <w:rFonts w:eastAsia="Times New Roman"/>
          <w:bCs/>
        </w:rPr>
      </w:pPr>
      <w:r>
        <w:rPr>
          <w:rFonts w:eastAsia="Times New Roman"/>
          <w:bCs/>
        </w:rPr>
        <w:t xml:space="preserve">Ας μην επιδιώξει η Κυβέρνηση το Σάββατο να τελειώσει γρήγορα την ομιλία. Πρέπει να εξαντληθούν </w:t>
      </w:r>
      <w:r>
        <w:rPr>
          <w:rFonts w:eastAsia="Times New Roman"/>
          <w:bCs/>
        </w:rPr>
        <w:t xml:space="preserve">όλος ο κατάλογος των </w:t>
      </w:r>
      <w:r>
        <w:rPr>
          <w:rFonts w:eastAsia="Times New Roman"/>
          <w:bCs/>
        </w:rPr>
        <w:t>Βουλευτ</w:t>
      </w:r>
      <w:r>
        <w:rPr>
          <w:rFonts w:eastAsia="Times New Roman"/>
          <w:bCs/>
        </w:rPr>
        <w:t>ών</w:t>
      </w:r>
      <w:r>
        <w:rPr>
          <w:rFonts w:eastAsia="Times New Roman"/>
          <w:bCs/>
        </w:rPr>
        <w:t xml:space="preserve">, όλοι οι εγγεγραμμένοι. Είναι ένα εθνικό ζήτημα και είναι απαράδεκτο να μην επιτραπεί να μιλήσει σε όποιον </w:t>
      </w:r>
      <w:r>
        <w:rPr>
          <w:rFonts w:eastAsia="Times New Roman"/>
          <w:bCs/>
        </w:rPr>
        <w:lastRenderedPageBreak/>
        <w:t>επιθυμεί να μιλήσει ό,τι ώρα και να μιλήσει, ό,τι ώρα και να συγκεντρωθεί ο κόσμος απ’ έξω. Να ξέρετε ότι δεν μπορείτε να ξεφύγετε από αυτό</w:t>
      </w:r>
      <w:r>
        <w:rPr>
          <w:rFonts w:eastAsia="Times New Roman"/>
          <w:bCs/>
        </w:rPr>
        <w:t>. Δεν μπορείτε να ξεφύγετε από τις ευθύνες</w:t>
      </w:r>
      <w:r>
        <w:rPr>
          <w:rFonts w:eastAsia="Times New Roman"/>
          <w:bCs/>
        </w:rPr>
        <w:t>,</w:t>
      </w:r>
      <w:r>
        <w:rPr>
          <w:rFonts w:eastAsia="Times New Roman"/>
          <w:bCs/>
        </w:rPr>
        <w:t xml:space="preserve"> που δημιουργεί η συναίνεσή σας στη συγκεκριμένη στάση σας. </w:t>
      </w:r>
    </w:p>
    <w:p w14:paraId="3A3107F6" w14:textId="77777777" w:rsidR="00E66DFC" w:rsidRDefault="00CE19B2">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Δημοκρατίας)</w:t>
      </w:r>
    </w:p>
    <w:p w14:paraId="3A3107F7" w14:textId="77777777" w:rsidR="00E66DFC" w:rsidRDefault="00CE19B2">
      <w:pPr>
        <w:spacing w:after="0" w:line="600" w:lineRule="auto"/>
        <w:ind w:firstLine="720"/>
        <w:jc w:val="both"/>
        <w:rPr>
          <w:rFonts w:eastAsia="Times New Roman"/>
          <w:bCs/>
        </w:rPr>
      </w:pPr>
      <w:r w:rsidRPr="00AC41E8">
        <w:rPr>
          <w:rFonts w:eastAsia="Times New Roman"/>
          <w:b/>
          <w:bCs/>
        </w:rPr>
        <w:t xml:space="preserve">ΠΡΟΕΔΡΟΣ (Νικόλαος </w:t>
      </w:r>
      <w:proofErr w:type="spellStart"/>
      <w:r w:rsidRPr="00AC41E8">
        <w:rPr>
          <w:rFonts w:eastAsia="Times New Roman"/>
          <w:b/>
          <w:bCs/>
        </w:rPr>
        <w:t>Βούτσης</w:t>
      </w:r>
      <w:proofErr w:type="spellEnd"/>
      <w:r w:rsidRPr="00AC41E8">
        <w:rPr>
          <w:rFonts w:eastAsia="Times New Roman"/>
          <w:b/>
          <w:bCs/>
        </w:rPr>
        <w:t xml:space="preserve">): </w:t>
      </w:r>
      <w:r>
        <w:rPr>
          <w:rFonts w:eastAsia="Times New Roman"/>
          <w:bCs/>
        </w:rPr>
        <w:t xml:space="preserve">Πολύ ωραία. </w:t>
      </w:r>
    </w:p>
    <w:p w14:paraId="3A3107F8" w14:textId="77777777" w:rsidR="00E66DFC" w:rsidRDefault="00CE19B2">
      <w:pPr>
        <w:spacing w:after="0" w:line="600" w:lineRule="auto"/>
        <w:ind w:firstLine="720"/>
        <w:jc w:val="both"/>
        <w:rPr>
          <w:rFonts w:eastAsia="Times New Roman"/>
          <w:bCs/>
        </w:rPr>
      </w:pPr>
      <w:r>
        <w:rPr>
          <w:rFonts w:eastAsia="Times New Roman"/>
          <w:bCs/>
        </w:rPr>
        <w:t xml:space="preserve">Τον λόγο έχει ο Αναπληρωτής Υπουργός Εξωτερικών κ. </w:t>
      </w:r>
      <w:proofErr w:type="spellStart"/>
      <w:r>
        <w:rPr>
          <w:rFonts w:eastAsia="Times New Roman"/>
          <w:bCs/>
        </w:rPr>
        <w:t>Κατρούγκαλος</w:t>
      </w:r>
      <w:proofErr w:type="spellEnd"/>
      <w:r>
        <w:rPr>
          <w:rFonts w:eastAsia="Times New Roman"/>
          <w:bCs/>
        </w:rPr>
        <w:t xml:space="preserve">. </w:t>
      </w:r>
    </w:p>
    <w:p w14:paraId="3A3107F9" w14:textId="77777777" w:rsidR="00E66DFC" w:rsidRDefault="00CE19B2">
      <w:pPr>
        <w:spacing w:after="0" w:line="600" w:lineRule="auto"/>
        <w:ind w:firstLine="720"/>
        <w:jc w:val="both"/>
        <w:rPr>
          <w:rFonts w:eastAsia="Times New Roman"/>
          <w:bCs/>
        </w:rPr>
      </w:pPr>
      <w:r w:rsidRPr="00BE2321">
        <w:rPr>
          <w:rFonts w:eastAsia="Times New Roman"/>
          <w:b/>
          <w:bCs/>
        </w:rPr>
        <w:t>ΓΕΩΡΓΙΟΣ ΚΑΤΡΟΥΓΚΑΛΟΣ (Αναπληρωτής Υπουργός Εξωτερικών):</w:t>
      </w:r>
      <w:r w:rsidRPr="00BE2321">
        <w:rPr>
          <w:rFonts w:eastAsia="Times New Roman"/>
          <w:bCs/>
        </w:rPr>
        <w:t xml:space="preserve"> </w:t>
      </w:r>
      <w:r>
        <w:rPr>
          <w:rFonts w:eastAsia="Times New Roman"/>
          <w:bCs/>
        </w:rPr>
        <w:t xml:space="preserve"> Κυρίες και κύριοι συνάδελφοι, θα προσπαθήσω να απαντήσω στα λίγα επιχειρήματα που μπόρεσα να αλιεύσω από τις κραυγές</w:t>
      </w:r>
      <w:r>
        <w:rPr>
          <w:rFonts w:eastAsia="Times New Roman"/>
          <w:bCs/>
        </w:rPr>
        <w:t>,</w:t>
      </w:r>
      <w:r>
        <w:rPr>
          <w:rFonts w:eastAsia="Times New Roman"/>
          <w:bCs/>
        </w:rPr>
        <w:t xml:space="preserve"> που ακούστηκαν</w:t>
      </w:r>
      <w:r>
        <w:rPr>
          <w:rFonts w:eastAsia="Times New Roman"/>
          <w:bCs/>
        </w:rPr>
        <w:t>,</w:t>
      </w:r>
      <w:r>
        <w:rPr>
          <w:rFonts w:eastAsia="Times New Roman"/>
          <w:bCs/>
        </w:rPr>
        <w:t xml:space="preserve"> δίνοντας μια έμφαση στα δύο μοναδικά ζητήματα</w:t>
      </w:r>
      <w:r>
        <w:rPr>
          <w:rFonts w:eastAsia="Times New Roman"/>
          <w:bCs/>
        </w:rPr>
        <w:t xml:space="preserve"> -</w:t>
      </w:r>
      <w:r>
        <w:rPr>
          <w:rFonts w:eastAsia="Times New Roman"/>
          <w:bCs/>
        </w:rPr>
        <w:t>που νομίζω ότι και καλόπιστοι άνθρωποι μπορεί να αναρωτηθούν αν έχουμε πράγματι μια εθνικά επωφελή συμφωνία</w:t>
      </w:r>
      <w:r>
        <w:rPr>
          <w:rFonts w:eastAsia="Times New Roman"/>
          <w:bCs/>
        </w:rPr>
        <w:t>-</w:t>
      </w:r>
      <w:r>
        <w:rPr>
          <w:rFonts w:eastAsia="Times New Roman"/>
          <w:bCs/>
        </w:rPr>
        <w:t xml:space="preserve"> που αφορούν το ζήτημα της ταυτότητας και της γλώσσας. </w:t>
      </w:r>
    </w:p>
    <w:p w14:paraId="3A3107FA" w14:textId="77777777" w:rsidR="00E66DFC" w:rsidRDefault="00CE19B2">
      <w:pPr>
        <w:spacing w:after="0" w:line="600" w:lineRule="auto"/>
        <w:ind w:firstLine="720"/>
        <w:jc w:val="both"/>
        <w:rPr>
          <w:rFonts w:eastAsia="Times New Roman"/>
          <w:bCs/>
        </w:rPr>
      </w:pPr>
      <w:r>
        <w:rPr>
          <w:rFonts w:eastAsia="Times New Roman"/>
          <w:bCs/>
        </w:rPr>
        <w:t xml:space="preserve">Εισαγωγικά λέω ότι ο ελέφαντας που υπάρχει </w:t>
      </w:r>
      <w:r>
        <w:rPr>
          <w:rFonts w:eastAsia="Times New Roman"/>
          <w:bCs/>
        </w:rPr>
        <w:t xml:space="preserve">στο δωμάτιο δεν είναι μόνο η συμφωνία αυτή καθ’ αυτή, αλλά και η προσπάθεια της Νέας Δημοκρατίας ενώπιον μιας προφανώς εθνικά επωφελούς συμφωνίας, πολύ καλύτερης </w:t>
      </w:r>
      <w:r>
        <w:rPr>
          <w:rFonts w:eastAsia="Times New Roman"/>
          <w:bCs/>
        </w:rPr>
        <w:t>αυτής,</w:t>
      </w:r>
      <w:r>
        <w:rPr>
          <w:rFonts w:eastAsia="Times New Roman"/>
          <w:bCs/>
        </w:rPr>
        <w:t xml:space="preserve"> που είχαν διαπραγματευτεί οι ίδιοι όταν ήταν στην Κυβέρνηση, η οποία αρχικά προσπάθησε </w:t>
      </w:r>
      <w:r>
        <w:rPr>
          <w:rFonts w:eastAsia="Times New Roman"/>
          <w:bCs/>
        </w:rPr>
        <w:lastRenderedPageBreak/>
        <w:t xml:space="preserve">να θέσει τον πήχη της διαπραγμάτευσης πολύ ψηλά και όταν, </w:t>
      </w:r>
      <w:proofErr w:type="spellStart"/>
      <w:r>
        <w:rPr>
          <w:rFonts w:eastAsia="Times New Roman"/>
          <w:bCs/>
        </w:rPr>
        <w:t>παρ</w:t>
      </w:r>
      <w:r>
        <w:rPr>
          <w:rFonts w:eastAsia="Times New Roman"/>
          <w:bCs/>
        </w:rPr>
        <w:t>’</w:t>
      </w:r>
      <w:r>
        <w:rPr>
          <w:rFonts w:eastAsia="Times New Roman"/>
          <w:bCs/>
        </w:rPr>
        <w:t>όλα</w:t>
      </w:r>
      <w:proofErr w:type="spellEnd"/>
      <w:r>
        <w:rPr>
          <w:rFonts w:eastAsia="Times New Roman"/>
          <w:bCs/>
        </w:rPr>
        <w:t xml:space="preserve"> αυτά, καταφέραμε να ξεπεράσουμε και αυτά τα υψηλά στάνταρ, που εμείς οι ίδιοι θέσαμε στον εαυτό μας, να προσπαθήσουν τώρα να εμφανίσουν το </w:t>
      </w:r>
      <w:r>
        <w:rPr>
          <w:rFonts w:eastAsia="Times New Roman"/>
          <w:bCs/>
        </w:rPr>
        <w:t>«</w:t>
      </w:r>
      <w:r>
        <w:rPr>
          <w:rFonts w:eastAsia="Times New Roman"/>
          <w:bCs/>
        </w:rPr>
        <w:t>άσπρο ως μαύρο</w:t>
      </w:r>
      <w:r>
        <w:rPr>
          <w:rFonts w:eastAsia="Times New Roman"/>
          <w:bCs/>
        </w:rPr>
        <w:t>»</w:t>
      </w:r>
      <w:r>
        <w:rPr>
          <w:rFonts w:eastAsia="Times New Roman"/>
          <w:bCs/>
        </w:rPr>
        <w:t>.</w:t>
      </w:r>
    </w:p>
    <w:p w14:paraId="3A3107FB" w14:textId="77777777" w:rsidR="00E66DFC" w:rsidRDefault="00CE19B2">
      <w:pPr>
        <w:spacing w:after="0" w:line="600" w:lineRule="auto"/>
        <w:ind w:firstLine="720"/>
        <w:jc w:val="both"/>
        <w:rPr>
          <w:rFonts w:eastAsia="Times New Roman"/>
          <w:bCs/>
        </w:rPr>
      </w:pPr>
      <w:r>
        <w:rPr>
          <w:rFonts w:eastAsia="Times New Roman"/>
          <w:bCs/>
        </w:rPr>
        <w:t>Είχαμε πράγματι μια κίνηση εκκρεμ</w:t>
      </w:r>
      <w:r>
        <w:rPr>
          <w:rFonts w:eastAsia="Times New Roman"/>
          <w:bCs/>
        </w:rPr>
        <w:t xml:space="preserve">ούς των θέσεων του Αρχηγού της Νέας Δημοκρατίας: από την εθνική θέση για τη σύνθετη ονομασία, όπως είχε διαμορφωθεί τουλάχιστον από το 1995 με την ενδιάμεση συμφωνία και εδώ, μέχρι εθνικιστικές κραυγές, που ουσιαστικά δικαιώνουν τον διανοούμενο που έγραψε </w:t>
      </w:r>
      <w:r>
        <w:rPr>
          <w:rFonts w:eastAsia="Times New Roman"/>
          <w:bCs/>
        </w:rPr>
        <w:t>σήμερα στην Εφημερίδα των Συντακτών ότι είναι σαν</w:t>
      </w:r>
      <w:r>
        <w:rPr>
          <w:rFonts w:eastAsia="Times New Roman"/>
          <w:bCs/>
        </w:rPr>
        <w:t>,</w:t>
      </w:r>
      <w:r>
        <w:rPr>
          <w:rFonts w:eastAsia="Times New Roman"/>
          <w:bCs/>
        </w:rPr>
        <w:t xml:space="preserve"> ο Αρχηγός της Νέας Δημοκρατίας να θέλει να πάρει την εντολή σχηματισμού της </w:t>
      </w:r>
      <w:r>
        <w:rPr>
          <w:rFonts w:eastAsia="Times New Roman"/>
          <w:bCs/>
        </w:rPr>
        <w:t>κ</w:t>
      </w:r>
      <w:r>
        <w:rPr>
          <w:rFonts w:eastAsia="Times New Roman"/>
          <w:bCs/>
        </w:rPr>
        <w:t xml:space="preserve">υβέρνησης από τον κ. </w:t>
      </w:r>
      <w:proofErr w:type="spellStart"/>
      <w:r>
        <w:rPr>
          <w:rFonts w:eastAsia="Times New Roman"/>
          <w:bCs/>
        </w:rPr>
        <w:t>Ιβανόφ</w:t>
      </w:r>
      <w:proofErr w:type="spellEnd"/>
      <w:r>
        <w:rPr>
          <w:rFonts w:eastAsia="Times New Roman"/>
          <w:bCs/>
        </w:rPr>
        <w:t xml:space="preserve">. </w:t>
      </w:r>
    </w:p>
    <w:p w14:paraId="3A3107FC"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Η σύμπτωση, δηλαδή, των ακραίων εθνικιστικών κύκλων</w:t>
      </w:r>
      <w:r>
        <w:rPr>
          <w:rFonts w:eastAsia="Times New Roman"/>
          <w:szCs w:val="24"/>
        </w:rPr>
        <w:t>,</w:t>
      </w:r>
      <w:r>
        <w:rPr>
          <w:rFonts w:eastAsia="Times New Roman"/>
          <w:szCs w:val="24"/>
        </w:rPr>
        <w:t xml:space="preserve"> που θέλουν να ματαιώσουν τη συμφωνία αποτελεί</w:t>
      </w:r>
      <w:r>
        <w:rPr>
          <w:rFonts w:eastAsia="Times New Roman"/>
          <w:szCs w:val="24"/>
        </w:rPr>
        <w:t xml:space="preserve"> στην πραγματικότητα μια πλήρη υπονόμευση και ματαίωση της εθνικής θέσης.</w:t>
      </w:r>
    </w:p>
    <w:p w14:paraId="3A3107FD"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Και σήμερα δεν άκουσα από τη Νέα Δημοκρατία αν εξακολουθούν να θεωρούν ότι η σύνθετη ονομασία αποτελεί ακόμη τμήμα της εθνικά αποδεκτής λύσης, όπως είχε συμφωνηθεί.</w:t>
      </w:r>
    </w:p>
    <w:p w14:paraId="3A3107FE"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Αντιπαρέρχομαι γρ</w:t>
      </w:r>
      <w:r>
        <w:rPr>
          <w:rFonts w:eastAsia="Times New Roman"/>
          <w:szCs w:val="24"/>
        </w:rPr>
        <w:t>ήγορα τα επιχειρήματα, που ένας συνεπής αναγνώστης θα μπορούσε να δει</w:t>
      </w:r>
      <w:r>
        <w:rPr>
          <w:rFonts w:eastAsia="Times New Roman"/>
          <w:szCs w:val="24"/>
        </w:rPr>
        <w:t>,</w:t>
      </w:r>
      <w:r>
        <w:rPr>
          <w:rFonts w:eastAsia="Times New Roman"/>
          <w:szCs w:val="24"/>
        </w:rPr>
        <w:t xml:space="preserve"> διαβάζοντας με προσοχή τη συνθήκη. </w:t>
      </w:r>
    </w:p>
    <w:p w14:paraId="3A3107FF"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lastRenderedPageBreak/>
        <w:t xml:space="preserve">Άκουσα από τον πρώτο εισηγητή της Νέας Δημοκρατίας ότι δεν υπάρχει </w:t>
      </w:r>
      <w:r>
        <w:rPr>
          <w:rFonts w:eastAsia="Times New Roman"/>
          <w:szCs w:val="24"/>
        </w:rPr>
        <w:t>«</w:t>
      </w:r>
      <w:proofErr w:type="spellStart"/>
      <w:r>
        <w:rPr>
          <w:rFonts w:eastAsia="Times New Roman"/>
          <w:szCs w:val="24"/>
          <w:lang w:val="en-US"/>
        </w:rPr>
        <w:t>erga</w:t>
      </w:r>
      <w:proofErr w:type="spellEnd"/>
      <w:r w:rsidRPr="005D3A59">
        <w:rPr>
          <w:rFonts w:eastAsia="Times New Roman"/>
          <w:szCs w:val="24"/>
        </w:rPr>
        <w:t xml:space="preserve"> </w:t>
      </w:r>
      <w:proofErr w:type="spellStart"/>
      <w:r>
        <w:rPr>
          <w:rFonts w:eastAsia="Times New Roman"/>
          <w:szCs w:val="24"/>
          <w:lang w:val="en-US"/>
        </w:rPr>
        <w:t>omnes</w:t>
      </w:r>
      <w:proofErr w:type="spellEnd"/>
      <w:r>
        <w:rPr>
          <w:rFonts w:eastAsia="Times New Roman"/>
          <w:szCs w:val="24"/>
        </w:rPr>
        <w:t>»</w:t>
      </w:r>
      <w:r w:rsidRPr="005D3A59">
        <w:rPr>
          <w:rFonts w:eastAsia="Times New Roman"/>
          <w:szCs w:val="24"/>
        </w:rPr>
        <w:t xml:space="preserve">, </w:t>
      </w:r>
      <w:r>
        <w:rPr>
          <w:rFonts w:eastAsia="Times New Roman"/>
          <w:szCs w:val="24"/>
        </w:rPr>
        <w:t>διότι προβλέπονται μεταβατικές περίοδοι στο άρθρο 1 παράγραφος 10 γι</w:t>
      </w:r>
      <w:r>
        <w:rPr>
          <w:rFonts w:eastAsia="Times New Roman"/>
          <w:szCs w:val="24"/>
        </w:rPr>
        <w:t xml:space="preserve">α την αντικατάσταση των εγγράφων. </w:t>
      </w:r>
    </w:p>
    <w:p w14:paraId="3A310800"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 xml:space="preserve">Πρόκειται για καθαρή διαστρέβλωση ή για αδυναμία ανάγνωσης. Το άρθρο 1 παράγραφος 9, η προηγούμενη ρύθμιση, λέει ρητά ότι οποιοδήποτε νέο διοικητικό έγγραφο εκδοθεί στο μέλλον θα έχει την ονομασία </w:t>
      </w:r>
      <w:r>
        <w:rPr>
          <w:rFonts w:eastAsia="Times New Roman"/>
          <w:szCs w:val="24"/>
        </w:rPr>
        <w:t>Β</w:t>
      </w:r>
      <w:r>
        <w:rPr>
          <w:rFonts w:eastAsia="Times New Roman"/>
          <w:szCs w:val="24"/>
        </w:rPr>
        <w:t xml:space="preserve">όρεια Μακεδονία. </w:t>
      </w:r>
      <w:r>
        <w:rPr>
          <w:rFonts w:eastAsia="Times New Roman"/>
          <w:szCs w:val="24"/>
        </w:rPr>
        <w:t>Υπάρχουν, όμως, εκατομμύρια, ενδεχομένως δεκάδες εκατομμύρια ήδη υφιστάμενα έγγραφα. Για την ανανέωση αυτών των εγγράφων</w:t>
      </w:r>
      <w:r>
        <w:rPr>
          <w:rFonts w:eastAsia="Times New Roman"/>
          <w:szCs w:val="24"/>
        </w:rPr>
        <w:t>,</w:t>
      </w:r>
      <w:r>
        <w:rPr>
          <w:rFonts w:eastAsia="Times New Roman"/>
          <w:szCs w:val="24"/>
        </w:rPr>
        <w:t xml:space="preserve"> είναι προφανές ότι πρέπει να προβλεφθεί μια μεταβατική προθεσμία, ακριβώς γιατί εμείς θέλουμε αυτή η συμφωνία να εφαρμοστεί</w:t>
      </w:r>
      <w:r w:rsidRPr="001A4E47">
        <w:rPr>
          <w:rFonts w:eastAsia="Times New Roman"/>
          <w:szCs w:val="24"/>
        </w:rPr>
        <w:t xml:space="preserve">. </w:t>
      </w:r>
      <w:r>
        <w:rPr>
          <w:rFonts w:eastAsia="Times New Roman"/>
          <w:szCs w:val="24"/>
          <w:lang w:val="en-US"/>
        </w:rPr>
        <w:t>K</w:t>
      </w:r>
      <w:r>
        <w:rPr>
          <w:rFonts w:eastAsia="Times New Roman"/>
          <w:szCs w:val="24"/>
        </w:rPr>
        <w:t>αι αν ζη</w:t>
      </w:r>
      <w:r>
        <w:rPr>
          <w:rFonts w:eastAsia="Times New Roman"/>
          <w:szCs w:val="24"/>
        </w:rPr>
        <w:t xml:space="preserve">τούσαμε από την άλλη πλευρά, όχι απλώς την αυτονόητη υποχρέωση </w:t>
      </w:r>
      <w:proofErr w:type="spellStart"/>
      <w:r>
        <w:rPr>
          <w:rFonts w:eastAsia="Times New Roman"/>
          <w:szCs w:val="24"/>
        </w:rPr>
        <w:t>ό,τιεκδίδεται</w:t>
      </w:r>
      <w:proofErr w:type="spellEnd"/>
      <w:r>
        <w:rPr>
          <w:rFonts w:eastAsia="Times New Roman"/>
          <w:szCs w:val="24"/>
        </w:rPr>
        <w:t xml:space="preserve"> στο μέλλον να έχει την ονομασία που συμφωνήθηκε, αλλά και την αυτόματη αντικατάσταση των υφιστάμενων εγγράφων, θα ζητούσαμε κάτι το αδύνατο.</w:t>
      </w:r>
    </w:p>
    <w:p w14:paraId="3A310801"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Τα θέματα της ταυτότητας, της εθνότητα</w:t>
      </w:r>
      <w:r>
        <w:rPr>
          <w:rFonts w:eastAsia="Times New Roman"/>
          <w:szCs w:val="24"/>
        </w:rPr>
        <w:t xml:space="preserve">ς και της γλώσσας θα είναι ο κορμός της ομιλίας μου. </w:t>
      </w:r>
    </w:p>
    <w:p w14:paraId="3A310802"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 xml:space="preserve">Για τα </w:t>
      </w:r>
      <w:r>
        <w:rPr>
          <w:rFonts w:eastAsia="Times New Roman"/>
          <w:szCs w:val="24"/>
        </w:rPr>
        <w:t xml:space="preserve">συνταγματικά </w:t>
      </w:r>
      <w:r>
        <w:rPr>
          <w:rFonts w:eastAsia="Times New Roman"/>
          <w:szCs w:val="24"/>
        </w:rPr>
        <w:t>θέματα</w:t>
      </w:r>
      <w:r>
        <w:rPr>
          <w:rFonts w:eastAsia="Times New Roman"/>
          <w:szCs w:val="24"/>
        </w:rPr>
        <w:t xml:space="preserve">, </w:t>
      </w:r>
      <w:r>
        <w:rPr>
          <w:rFonts w:eastAsia="Times New Roman"/>
          <w:szCs w:val="24"/>
        </w:rPr>
        <w:t>που, επίσης, κατά τη γνώμη μου, προβλήθηκαν ως προφάσεις εν αμαρτίαις, ένας πρωτοετής του Συνταγματικού Δικαίου θα σας έλεγε τα δύο προφανή πράγματα: ότι οι διεθνείς συμφωνίε</w:t>
      </w:r>
      <w:r>
        <w:rPr>
          <w:rFonts w:eastAsia="Times New Roman"/>
          <w:szCs w:val="24"/>
        </w:rPr>
        <w:t xml:space="preserve">ς συνάπτονται με την υπογραφή του αρμόδιου Υπουργού Εξωτερικών, κυρώνονται και από την κύρωση και </w:t>
      </w:r>
      <w:r>
        <w:rPr>
          <w:rFonts w:eastAsia="Times New Roman"/>
          <w:szCs w:val="24"/>
        </w:rPr>
        <w:lastRenderedPageBreak/>
        <w:t>μετά τίθενται μόνο σε ισχύ και, στη συνέχεια, εκδίδονται και δημοσιεύονται με την υπογραφή του Προέδρου της Δημοκρατίας και την εντολή του να δημοσιευθεί ο κυ</w:t>
      </w:r>
      <w:r>
        <w:rPr>
          <w:rFonts w:eastAsia="Times New Roman"/>
          <w:szCs w:val="24"/>
        </w:rPr>
        <w:t>ρωτικός νόμος. Ο ισχυρισμός από νομική άποψη ότι δεσμεύεται ένα κράτος με την υπογραφή και ότι υπάρχουν τετελεσμένα νομικά</w:t>
      </w:r>
      <w:r>
        <w:rPr>
          <w:rFonts w:eastAsia="Times New Roman"/>
          <w:szCs w:val="24"/>
        </w:rPr>
        <w:t>,</w:t>
      </w:r>
      <w:r>
        <w:rPr>
          <w:rFonts w:eastAsia="Times New Roman"/>
          <w:szCs w:val="24"/>
        </w:rPr>
        <w:t xml:space="preserve"> που δεν ανατρέπονται είναι αυταπόδεικτα ψευδής. </w:t>
      </w:r>
    </w:p>
    <w:p w14:paraId="3A310803"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 xml:space="preserve">Δύο ιστορικά παραδείγματα θα σας πω: Ο πρόεδρος Ουίλσον διαπραγματεύθηκε τη σύναψη </w:t>
      </w:r>
      <w:r>
        <w:rPr>
          <w:rFonts w:eastAsia="Times New Roman"/>
          <w:szCs w:val="24"/>
        </w:rPr>
        <w:t>της συμφωνίας για την Κοινωνία των Εθνών. Δεν την πέρασε ποτέ από το Αμερικανικό Κογκρέσο, δεν μπόρεσε</w:t>
      </w:r>
      <w:r w:rsidRPr="001A4E47">
        <w:rPr>
          <w:rFonts w:eastAsia="Times New Roman"/>
          <w:szCs w:val="24"/>
        </w:rPr>
        <w:t>,</w:t>
      </w:r>
      <w:r>
        <w:rPr>
          <w:rFonts w:eastAsia="Times New Roman"/>
          <w:szCs w:val="24"/>
        </w:rPr>
        <w:t xml:space="preserve"> και οι Ηνωμένες Πολιτείες δεν έγιναν ποτέ μέλος της Κοινωνίας των Εθνών. Αντίστοιχη ήταν και η τύχη της συμφωνίας «</w:t>
      </w:r>
      <w:r>
        <w:rPr>
          <w:rFonts w:eastAsia="Times New Roman"/>
          <w:szCs w:val="24"/>
          <w:lang w:val="en-US"/>
        </w:rPr>
        <w:t>Start</w:t>
      </w:r>
      <w:r>
        <w:rPr>
          <w:rFonts w:eastAsia="Times New Roman"/>
          <w:szCs w:val="24"/>
        </w:rPr>
        <w:t xml:space="preserve"> ΙΙΙ», «</w:t>
      </w:r>
      <w:r>
        <w:rPr>
          <w:rFonts w:eastAsia="Times New Roman"/>
          <w:szCs w:val="24"/>
          <w:lang w:val="en-US"/>
        </w:rPr>
        <w:t>Start</w:t>
      </w:r>
      <w:r w:rsidRPr="00DD42C1">
        <w:rPr>
          <w:rFonts w:eastAsia="Times New Roman"/>
          <w:szCs w:val="24"/>
        </w:rPr>
        <w:t xml:space="preserve"> </w:t>
      </w:r>
      <w:r>
        <w:rPr>
          <w:rFonts w:eastAsia="Times New Roman"/>
          <w:szCs w:val="24"/>
        </w:rPr>
        <w:t>ΙΙ»</w:t>
      </w:r>
      <w:r w:rsidRPr="00DD42C1">
        <w:rPr>
          <w:rFonts w:eastAsia="Times New Roman"/>
          <w:szCs w:val="24"/>
        </w:rPr>
        <w:t xml:space="preserve"> </w:t>
      </w:r>
      <w:r>
        <w:rPr>
          <w:rFonts w:eastAsia="Times New Roman"/>
          <w:szCs w:val="24"/>
        </w:rPr>
        <w:t>του 1993.</w:t>
      </w:r>
    </w:p>
    <w:p w14:paraId="3A310804"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Ας π</w:t>
      </w:r>
      <w:r>
        <w:rPr>
          <w:rFonts w:eastAsia="Times New Roman"/>
          <w:szCs w:val="24"/>
        </w:rPr>
        <w:t>άμε, όμως, στην ουσία. Υπάρχει αναφορά στην εθνότητα στη συμφωνία</w:t>
      </w:r>
      <w:r>
        <w:rPr>
          <w:rFonts w:eastAsia="Times New Roman"/>
          <w:szCs w:val="24"/>
        </w:rPr>
        <w:t>,</w:t>
      </w:r>
      <w:r>
        <w:rPr>
          <w:rFonts w:eastAsia="Times New Roman"/>
          <w:szCs w:val="24"/>
        </w:rPr>
        <w:t xml:space="preserve"> την οποία θα φέρουμε για κύρωση; Προσοχή</w:t>
      </w:r>
      <w:r w:rsidRPr="001A4E47">
        <w:rPr>
          <w:rFonts w:eastAsia="Times New Roman"/>
          <w:szCs w:val="24"/>
        </w:rPr>
        <w:t>!</w:t>
      </w:r>
      <w:r>
        <w:rPr>
          <w:rFonts w:eastAsia="Times New Roman"/>
          <w:szCs w:val="24"/>
        </w:rPr>
        <w:t xml:space="preserve"> Θα τη φέρουμε σε κύρωση, όταν η άλλη πλευρά έχει εκπληρώσει όλες τις υποχρεώσεις της, που είναι διπλωματική επιτυχία. Και η Νέα Δημοκρατία προσπαθε</w:t>
      </w:r>
      <w:r>
        <w:rPr>
          <w:rFonts w:eastAsia="Times New Roman"/>
          <w:szCs w:val="24"/>
        </w:rPr>
        <w:t>ί να την ακυρώσει</w:t>
      </w:r>
      <w:r>
        <w:rPr>
          <w:rFonts w:eastAsia="Times New Roman"/>
          <w:szCs w:val="24"/>
        </w:rPr>
        <w:t>,</w:t>
      </w:r>
      <w:r>
        <w:rPr>
          <w:rFonts w:eastAsia="Times New Roman"/>
          <w:szCs w:val="24"/>
        </w:rPr>
        <w:t xml:space="preserve"> ζητώντας μια προέγκριση, που από πουθενά στο Σύνταγμα δεν προκύπτει και που θα ήταν αντίθετη με το πολιτικό κεκτημένο της διαπραγμάτευσης. Στη συνθήκη δεν υπάρχει καμμία αναφορά σε εθνότητα ή εθνικότητα ούτε θα μπορούσε να υπάρχει. Υπάρχ</w:t>
      </w:r>
      <w:r>
        <w:rPr>
          <w:rFonts w:eastAsia="Times New Roman"/>
          <w:szCs w:val="24"/>
        </w:rPr>
        <w:t>ει αναφορά στην ιθαγένεια, στην υπηκοότητα.</w:t>
      </w:r>
    </w:p>
    <w:p w14:paraId="3A310805"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lastRenderedPageBreak/>
        <w:t>Ανοίξτε τα διαβατήριά σας, κύριοι της Νέας Δημοκρατίας. Εκεί θα δείτε ότι ο όρος «</w:t>
      </w:r>
      <w:r>
        <w:rPr>
          <w:rFonts w:eastAsia="Times New Roman"/>
          <w:szCs w:val="24"/>
          <w:lang w:val="en-US"/>
        </w:rPr>
        <w:t>nationality</w:t>
      </w:r>
      <w:r>
        <w:rPr>
          <w:rFonts w:eastAsia="Times New Roman"/>
          <w:szCs w:val="24"/>
        </w:rPr>
        <w:t>»</w:t>
      </w:r>
      <w:r w:rsidRPr="000375F6">
        <w:rPr>
          <w:rFonts w:eastAsia="Times New Roman"/>
          <w:szCs w:val="24"/>
        </w:rPr>
        <w:t xml:space="preserve"> </w:t>
      </w:r>
      <w:r>
        <w:rPr>
          <w:rFonts w:eastAsia="Times New Roman"/>
          <w:szCs w:val="24"/>
        </w:rPr>
        <w:t>είναι ακριβώς ο όρος «ιθαγένεια» ή «υπηκοότητα», ο νομικός δεσμός δηλαδή του πολίτη με το κράτος. Δεν είναι η εθνότητ</w:t>
      </w:r>
      <w:r>
        <w:rPr>
          <w:rFonts w:eastAsia="Times New Roman"/>
          <w:szCs w:val="24"/>
        </w:rPr>
        <w:t>α, γιατί με την εθνότητα δεν ασχολείται και ούτε μπορούσε να ασχοληθεί η συμφωνία. Είναι ζήτημα συνείδησης και αυτοπροσδιορισμού.</w:t>
      </w:r>
    </w:p>
    <w:p w14:paraId="3A310806"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Αυτό που πετυχαίνει η συμφωνία είναι να αποσυνδέσει την ταυτότητα του γειτονικού κράτους, στην οποία έχουν δικαίωμα αυτοπροσδι</w:t>
      </w:r>
      <w:r>
        <w:rPr>
          <w:rFonts w:eastAsia="Times New Roman"/>
          <w:szCs w:val="24"/>
        </w:rPr>
        <w:t>ορισμού, από την ελληνική ιστορία και από κάθε επιχείρημα ή πρόσχημα αλυτρωτισμού απέναντι στην ελληνική Μακεδονία.</w:t>
      </w:r>
    </w:p>
    <w:p w14:paraId="3A310807" w14:textId="77777777" w:rsidR="00E66DFC" w:rsidRDefault="00CE19B2">
      <w:pPr>
        <w:tabs>
          <w:tab w:val="left" w:pos="2940"/>
        </w:tabs>
        <w:spacing w:after="0" w:line="600" w:lineRule="auto"/>
        <w:ind w:firstLine="720"/>
        <w:jc w:val="both"/>
        <w:rPr>
          <w:rFonts w:eastAsia="Times New Roman"/>
          <w:szCs w:val="24"/>
        </w:rPr>
      </w:pPr>
      <w:r>
        <w:rPr>
          <w:rFonts w:eastAsia="Times New Roman"/>
          <w:szCs w:val="24"/>
        </w:rPr>
        <w:t>Με λίγα λόγια, ξεχωρίζει τη γεωγραφία από την ιστορία, γιατί είναι αναμφισβήτητο ότι η αρχαία Μακεδονία ήταν ελληνική. Εξίσου αναμφισβήτητο,</w:t>
      </w:r>
      <w:r>
        <w:rPr>
          <w:rFonts w:eastAsia="Times New Roman"/>
          <w:szCs w:val="24"/>
        </w:rPr>
        <w:t xml:space="preserve"> όμως, είναι ότι στη γεωγραφική περιοχή της Μακεδονίας ήδη από τον 6</w:t>
      </w:r>
      <w:r w:rsidRPr="00B7666E">
        <w:rPr>
          <w:rFonts w:eastAsia="Times New Roman"/>
          <w:szCs w:val="24"/>
          <w:vertAlign w:val="superscript"/>
        </w:rPr>
        <w:t>ο</w:t>
      </w:r>
      <w:r>
        <w:rPr>
          <w:rFonts w:eastAsia="Times New Roman"/>
          <w:szCs w:val="24"/>
        </w:rPr>
        <w:t>-7</w:t>
      </w:r>
      <w:r w:rsidRPr="00B7666E">
        <w:rPr>
          <w:rFonts w:eastAsia="Times New Roman"/>
          <w:szCs w:val="24"/>
          <w:vertAlign w:val="superscript"/>
        </w:rPr>
        <w:t>ο</w:t>
      </w:r>
      <w:r>
        <w:rPr>
          <w:rFonts w:eastAsia="Times New Roman"/>
          <w:szCs w:val="24"/>
        </w:rPr>
        <w:t xml:space="preserve"> αιώνα υπάρχουν σλαβικά φύλα και την περίοδο της </w:t>
      </w:r>
      <w:r>
        <w:rPr>
          <w:rFonts w:eastAsia="Times New Roman"/>
          <w:szCs w:val="24"/>
        </w:rPr>
        <w:t>ενδογένεσης</w:t>
      </w:r>
      <w:r>
        <w:rPr>
          <w:rFonts w:eastAsia="Times New Roman"/>
          <w:szCs w:val="24"/>
        </w:rPr>
        <w:t>, τον 19</w:t>
      </w:r>
      <w:r w:rsidRPr="00287100">
        <w:rPr>
          <w:rFonts w:eastAsia="Times New Roman"/>
          <w:szCs w:val="24"/>
          <w:vertAlign w:val="superscript"/>
        </w:rPr>
        <w:t>ο</w:t>
      </w:r>
      <w:r>
        <w:rPr>
          <w:rFonts w:eastAsia="Times New Roman"/>
          <w:szCs w:val="24"/>
        </w:rPr>
        <w:t xml:space="preserve"> αιώνα, ισχύει αυτό που περιγράφει ο Τρικούπης σε ομιλία του το 1880.</w:t>
      </w:r>
    </w:p>
    <w:p w14:paraId="3A310808" w14:textId="77777777" w:rsidR="00E66DFC" w:rsidRDefault="00CE19B2">
      <w:pPr>
        <w:tabs>
          <w:tab w:val="left" w:pos="1138"/>
          <w:tab w:val="left" w:pos="1565"/>
          <w:tab w:val="left" w:pos="2965"/>
          <w:tab w:val="center" w:pos="4753"/>
        </w:tabs>
        <w:spacing w:after="0" w:line="600" w:lineRule="auto"/>
        <w:jc w:val="both"/>
        <w:rPr>
          <w:rFonts w:eastAsia="Times New Roman" w:cs="Times New Roman"/>
          <w:szCs w:val="24"/>
        </w:rPr>
      </w:pPr>
      <w:r>
        <w:rPr>
          <w:rFonts w:eastAsia="Times New Roman" w:cs="Times New Roman"/>
          <w:szCs w:val="24"/>
        </w:rPr>
        <w:t>Σας διαβάζω:</w:t>
      </w:r>
      <w:r>
        <w:rPr>
          <w:rFonts w:eastAsia="Times New Roman" w:cs="Times New Roman"/>
          <w:b/>
          <w:szCs w:val="24"/>
        </w:rPr>
        <w:t xml:space="preserve"> </w:t>
      </w:r>
      <w:r>
        <w:rPr>
          <w:rFonts w:eastAsia="Times New Roman" w:cs="Times New Roman"/>
          <w:szCs w:val="24"/>
        </w:rPr>
        <w:t xml:space="preserve">«Η Μακεδονία δύναται να </w:t>
      </w:r>
      <w:r>
        <w:rPr>
          <w:rFonts w:eastAsia="Times New Roman" w:cs="Times New Roman"/>
          <w:szCs w:val="24"/>
        </w:rPr>
        <w:t xml:space="preserve">διαιρεθεί εις τρία τμήματα: τη </w:t>
      </w:r>
      <w:proofErr w:type="spellStart"/>
      <w:r>
        <w:rPr>
          <w:rFonts w:eastAsia="Times New Roman" w:cs="Times New Roman"/>
          <w:szCs w:val="24"/>
        </w:rPr>
        <w:t>μεσημβρινήν</w:t>
      </w:r>
      <w:proofErr w:type="spellEnd"/>
      <w:r>
        <w:rPr>
          <w:rFonts w:eastAsia="Times New Roman" w:cs="Times New Roman"/>
          <w:szCs w:val="24"/>
        </w:rPr>
        <w:t xml:space="preserve">, </w:t>
      </w:r>
      <w:proofErr w:type="spellStart"/>
      <w:r>
        <w:rPr>
          <w:rFonts w:eastAsia="Times New Roman" w:cs="Times New Roman"/>
          <w:szCs w:val="24"/>
        </w:rPr>
        <w:t>ήτις</w:t>
      </w:r>
      <w:proofErr w:type="spellEnd"/>
      <w:r>
        <w:rPr>
          <w:rFonts w:eastAsia="Times New Roman" w:cs="Times New Roman"/>
          <w:szCs w:val="24"/>
        </w:rPr>
        <w:t xml:space="preserve"> είναι και θα είναι ελληνική</w:t>
      </w:r>
      <w:r>
        <w:rPr>
          <w:rFonts w:eastAsia="Times New Roman" w:cs="Times New Roman"/>
          <w:szCs w:val="24"/>
        </w:rPr>
        <w:t>,</w:t>
      </w:r>
      <w:r>
        <w:rPr>
          <w:rFonts w:eastAsia="Times New Roman" w:cs="Times New Roman"/>
          <w:szCs w:val="24"/>
        </w:rPr>
        <w:t xml:space="preserve"> οτιδήποτε και αν συμβεί, την </w:t>
      </w:r>
      <w:proofErr w:type="spellStart"/>
      <w:r>
        <w:rPr>
          <w:rFonts w:eastAsia="Times New Roman" w:cs="Times New Roman"/>
          <w:szCs w:val="24"/>
        </w:rPr>
        <w:t>κεντρικήν</w:t>
      </w:r>
      <w:proofErr w:type="spellEnd"/>
      <w:r>
        <w:rPr>
          <w:rFonts w:eastAsia="Times New Roman" w:cs="Times New Roman"/>
          <w:szCs w:val="24"/>
        </w:rPr>
        <w:t xml:space="preserve">, την περιλαμβάνουσα ελληνικούς πληθυσμούς και την </w:t>
      </w:r>
      <w:proofErr w:type="spellStart"/>
      <w:r>
        <w:rPr>
          <w:rFonts w:eastAsia="Times New Roman" w:cs="Times New Roman"/>
          <w:szCs w:val="24"/>
        </w:rPr>
        <w:t>αρκτικήν</w:t>
      </w:r>
      <w:proofErr w:type="spellEnd"/>
      <w:r>
        <w:rPr>
          <w:rFonts w:eastAsia="Times New Roman" w:cs="Times New Roman"/>
          <w:szCs w:val="24"/>
        </w:rPr>
        <w:t xml:space="preserve">, δηλαδή τη βόρεια, την μη </w:t>
      </w:r>
      <w:proofErr w:type="spellStart"/>
      <w:r>
        <w:rPr>
          <w:rFonts w:eastAsia="Times New Roman" w:cs="Times New Roman"/>
          <w:szCs w:val="24"/>
        </w:rPr>
        <w:t>οικουμένην</w:t>
      </w:r>
      <w:proofErr w:type="spellEnd"/>
      <w:r>
        <w:rPr>
          <w:rFonts w:eastAsia="Times New Roman" w:cs="Times New Roman"/>
          <w:szCs w:val="24"/>
        </w:rPr>
        <w:t xml:space="preserve"> υφ’ Ελλήνων». Σε μεταγενέστερή του συνέντευ</w:t>
      </w:r>
      <w:r>
        <w:rPr>
          <w:rFonts w:eastAsia="Times New Roman" w:cs="Times New Roman"/>
          <w:szCs w:val="24"/>
        </w:rPr>
        <w:t xml:space="preserve">ξη λέει την περίφημη φράση </w:t>
      </w:r>
      <w:r>
        <w:rPr>
          <w:rFonts w:eastAsia="Times New Roman" w:cs="Times New Roman"/>
          <w:szCs w:val="24"/>
        </w:rPr>
        <w:lastRenderedPageBreak/>
        <w:t xml:space="preserve">«όταν έλθει ο μέγας πόλεμος, η Μακεδονία θα γίνει ή ελληνική ή βουλγαρική κατά τον </w:t>
      </w:r>
      <w:proofErr w:type="spellStart"/>
      <w:r>
        <w:rPr>
          <w:rFonts w:eastAsia="Times New Roman" w:cs="Times New Roman"/>
          <w:szCs w:val="24"/>
        </w:rPr>
        <w:t>νικήσαντα</w:t>
      </w:r>
      <w:proofErr w:type="spellEnd"/>
      <w:r>
        <w:rPr>
          <w:rFonts w:eastAsia="Times New Roman" w:cs="Times New Roman"/>
          <w:szCs w:val="24"/>
        </w:rPr>
        <w:t>».</w:t>
      </w:r>
    </w:p>
    <w:p w14:paraId="3A310809"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ζωή δεν αποδείχθηκε τόσο δυαδική, άσπρο-μαύρο. Δεν είχαμε μόνο τον βουλγαρικό εθνικισμό, που ήταν ο βασικός αντίπαλός μας στον </w:t>
      </w:r>
      <w:r>
        <w:rPr>
          <w:rFonts w:eastAsia="Times New Roman" w:cs="Times New Roman"/>
          <w:szCs w:val="24"/>
        </w:rPr>
        <w:t xml:space="preserve">μακεδονικό αγώνα, είχαμε και τον σερβικό εθνικισμό, είχαμε και μια μερίδα πληθυσμού, που μολονότι ήταν Σλάβοι δεν </w:t>
      </w:r>
      <w:proofErr w:type="spellStart"/>
      <w:r>
        <w:rPr>
          <w:rFonts w:eastAsia="Times New Roman" w:cs="Times New Roman"/>
          <w:szCs w:val="24"/>
        </w:rPr>
        <w:t>αυτοπροσδιορίζονταν</w:t>
      </w:r>
      <w:proofErr w:type="spellEnd"/>
      <w:r>
        <w:rPr>
          <w:rFonts w:eastAsia="Times New Roman" w:cs="Times New Roman"/>
          <w:szCs w:val="24"/>
        </w:rPr>
        <w:t xml:space="preserve"> εθνικά</w:t>
      </w:r>
      <w:r>
        <w:rPr>
          <w:rFonts w:eastAsia="Times New Roman" w:cs="Times New Roman"/>
          <w:szCs w:val="24"/>
        </w:rPr>
        <w:t>,</w:t>
      </w:r>
      <w:r>
        <w:rPr>
          <w:rFonts w:eastAsia="Times New Roman" w:cs="Times New Roman"/>
          <w:szCs w:val="24"/>
        </w:rPr>
        <w:t xml:space="preserve"> ανάλογα με τον βουλγαρικό ή τον σερβικό εθνικισμό. </w:t>
      </w:r>
    </w:p>
    <w:p w14:paraId="3A31080A"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Πώς τους περιγράφει αυτούς ο Μυριβήλης στο </w:t>
      </w:r>
      <w:r>
        <w:rPr>
          <w:rFonts w:eastAsia="Times New Roman" w:cs="Times New Roman"/>
          <w:szCs w:val="24"/>
        </w:rPr>
        <w:t>μυθιστόρημά του</w:t>
      </w:r>
      <w:r>
        <w:rPr>
          <w:rFonts w:eastAsia="Times New Roman" w:cs="Times New Roman"/>
          <w:szCs w:val="24"/>
        </w:rPr>
        <w:t xml:space="preserve"> «Η </w:t>
      </w:r>
      <w:r>
        <w:rPr>
          <w:rFonts w:eastAsia="Times New Roman" w:cs="Times New Roman"/>
          <w:szCs w:val="24"/>
        </w:rPr>
        <w:t xml:space="preserve">ζωή εν </w:t>
      </w:r>
      <w:proofErr w:type="spellStart"/>
      <w:r>
        <w:rPr>
          <w:rFonts w:eastAsia="Times New Roman" w:cs="Times New Roman"/>
          <w:szCs w:val="24"/>
        </w:rPr>
        <w:t>τάφω</w:t>
      </w:r>
      <w:proofErr w:type="spellEnd"/>
      <w:r>
        <w:rPr>
          <w:rFonts w:eastAsia="Times New Roman" w:cs="Times New Roman"/>
          <w:szCs w:val="24"/>
        </w:rPr>
        <w:t xml:space="preserve">»; Το μυθιστόρημα είναι αυτοβιογραφικό, όπως ξέρετε. Τον περιθάλπουν χωριάτες «που τη γλώσσα τους την καταλαβαίνουν περίφημα και οι Βούλγαροι και οι Σέρβοι. Όμως, αντιπαθούν τους πρώτους, τους Βουλγάρους, γιατί πήραν τα παιδιά τους στον στρατό. </w:t>
      </w:r>
      <w:r>
        <w:rPr>
          <w:rFonts w:eastAsia="Times New Roman" w:cs="Times New Roman"/>
          <w:szCs w:val="24"/>
        </w:rPr>
        <w:t xml:space="preserve">Μισούν τους δεύτερους, που τους κακομεταχειρίζονται για Βουλγάρους και κοιτάνε με αρκετή συμπαθητική περιέργεια εμάς, τους περαστικούς Ρωμιούς, επειδή είμαστε πνευματικοί υπήκοοι του </w:t>
      </w:r>
      <w:r>
        <w:rPr>
          <w:rFonts w:eastAsia="Times New Roman" w:cs="Times New Roman"/>
          <w:szCs w:val="24"/>
        </w:rPr>
        <w:t>«</w:t>
      </w:r>
      <w:proofErr w:type="spellStart"/>
      <w:r>
        <w:rPr>
          <w:rFonts w:eastAsia="Times New Roman" w:cs="Times New Roman"/>
          <w:szCs w:val="24"/>
        </w:rPr>
        <w:t>Πατρίκ</w:t>
      </w:r>
      <w:proofErr w:type="spellEnd"/>
      <w:r>
        <w:rPr>
          <w:rFonts w:eastAsia="Times New Roman" w:cs="Times New Roman"/>
          <w:szCs w:val="24"/>
        </w:rPr>
        <w:t>»</w:t>
      </w:r>
      <w:r>
        <w:rPr>
          <w:rFonts w:eastAsia="Times New Roman" w:cs="Times New Roman"/>
          <w:szCs w:val="24"/>
        </w:rPr>
        <w:t>, δηλαδή του Πατριάρχη. Κι είναι και οι τάφοι των προεστών και τω</w:t>
      </w:r>
      <w:r>
        <w:rPr>
          <w:rFonts w:eastAsia="Times New Roman" w:cs="Times New Roman"/>
          <w:szCs w:val="24"/>
        </w:rPr>
        <w:t xml:space="preserve">ν παπάδων </w:t>
      </w:r>
      <w:r>
        <w:rPr>
          <w:rFonts w:eastAsia="Times New Roman" w:cs="Times New Roman"/>
          <w:szCs w:val="24"/>
        </w:rPr>
        <w:t>τους,</w:t>
      </w:r>
      <w:r>
        <w:rPr>
          <w:rFonts w:eastAsia="Times New Roman" w:cs="Times New Roman"/>
          <w:szCs w:val="24"/>
        </w:rPr>
        <w:t xml:space="preserve"> που είναι σκαλισμένοι με τα ιερά και μυστηριώδη ελληνικά γράμματα. Αυτά μας κάνουν προνομιούχους αντίκρυ στα μάτια τους, μολονότι δεν θέλουν αυτοί να είναι μήτε </w:t>
      </w:r>
      <w:proofErr w:type="spellStart"/>
      <w:r>
        <w:rPr>
          <w:rFonts w:eastAsia="Times New Roman" w:cs="Times New Roman"/>
          <w:szCs w:val="24"/>
        </w:rPr>
        <w:t>Μπουλγκάρ</w:t>
      </w:r>
      <w:proofErr w:type="spellEnd"/>
      <w:r>
        <w:rPr>
          <w:rFonts w:eastAsia="Times New Roman" w:cs="Times New Roman"/>
          <w:szCs w:val="24"/>
        </w:rPr>
        <w:t xml:space="preserve">, δηλαδή Βούλγαροι, μήτε </w:t>
      </w:r>
      <w:proofErr w:type="spellStart"/>
      <w:r>
        <w:rPr>
          <w:rFonts w:eastAsia="Times New Roman" w:cs="Times New Roman"/>
          <w:szCs w:val="24"/>
        </w:rPr>
        <w:t>Σρρπ</w:t>
      </w:r>
      <w:proofErr w:type="spellEnd"/>
      <w:r>
        <w:rPr>
          <w:rFonts w:eastAsia="Times New Roman" w:cs="Times New Roman"/>
          <w:szCs w:val="24"/>
        </w:rPr>
        <w:t xml:space="preserve">, δηλαδή Σέρβοι, μήτε </w:t>
      </w:r>
      <w:proofErr w:type="spellStart"/>
      <w:r>
        <w:rPr>
          <w:rFonts w:eastAsia="Times New Roman" w:cs="Times New Roman"/>
          <w:szCs w:val="24"/>
        </w:rPr>
        <w:t>Γκρρτς</w:t>
      </w:r>
      <w:proofErr w:type="spellEnd"/>
      <w:r>
        <w:rPr>
          <w:rFonts w:eastAsia="Times New Roman" w:cs="Times New Roman"/>
          <w:szCs w:val="24"/>
        </w:rPr>
        <w:t xml:space="preserve">, Έλληνες, </w:t>
      </w:r>
      <w:proofErr w:type="spellStart"/>
      <w:r>
        <w:rPr>
          <w:rFonts w:eastAsia="Times New Roman" w:cs="Times New Roman"/>
          <w:szCs w:val="24"/>
        </w:rPr>
        <w:t>μο</w:t>
      </w:r>
      <w:r>
        <w:rPr>
          <w:rFonts w:eastAsia="Times New Roman" w:cs="Times New Roman"/>
          <w:szCs w:val="24"/>
        </w:rPr>
        <w:t>ναχά</w:t>
      </w:r>
      <w:proofErr w:type="spellEnd"/>
      <w:r>
        <w:rPr>
          <w:rFonts w:eastAsia="Times New Roman" w:cs="Times New Roman"/>
          <w:szCs w:val="24"/>
        </w:rPr>
        <w:t xml:space="preserve"> </w:t>
      </w:r>
      <w:proofErr w:type="spellStart"/>
      <w:r>
        <w:rPr>
          <w:rFonts w:eastAsia="Times New Roman" w:cs="Times New Roman"/>
          <w:szCs w:val="24"/>
        </w:rPr>
        <w:t>Μακεντώνορτοντόξ</w:t>
      </w:r>
      <w:proofErr w:type="spellEnd"/>
      <w:r>
        <w:rPr>
          <w:rFonts w:eastAsia="Times New Roman" w:cs="Times New Roman"/>
          <w:szCs w:val="24"/>
        </w:rPr>
        <w:t xml:space="preserve">». </w:t>
      </w:r>
    </w:p>
    <w:p w14:paraId="3A31080B"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Αυτούς τους ανθρώπους δεν τους λέγαμε Σκοπιανούς σε όλη τη διάρκεια του 20</w:t>
      </w:r>
      <w:r w:rsidRPr="0017769A">
        <w:rPr>
          <w:rFonts w:eastAsia="Times New Roman" w:cs="Times New Roman"/>
          <w:szCs w:val="24"/>
          <w:vertAlign w:val="superscript"/>
        </w:rPr>
        <w:t>ου</w:t>
      </w:r>
      <w:r>
        <w:rPr>
          <w:rFonts w:eastAsia="Times New Roman" w:cs="Times New Roman"/>
          <w:szCs w:val="24"/>
        </w:rPr>
        <w:t xml:space="preserve"> αιώνα</w:t>
      </w:r>
      <w:r>
        <w:rPr>
          <w:rFonts w:eastAsia="Times New Roman" w:cs="Times New Roman"/>
          <w:szCs w:val="24"/>
        </w:rPr>
        <w:t>. Τ</w:t>
      </w:r>
      <w:r>
        <w:rPr>
          <w:rFonts w:eastAsia="Times New Roman" w:cs="Times New Roman"/>
          <w:szCs w:val="24"/>
        </w:rPr>
        <w:t xml:space="preserve">ους λέγαμε </w:t>
      </w:r>
      <w:proofErr w:type="spellStart"/>
      <w:r>
        <w:rPr>
          <w:rFonts w:eastAsia="Times New Roman" w:cs="Times New Roman"/>
          <w:szCs w:val="24"/>
        </w:rPr>
        <w:t>Σλαβομακεδόνες</w:t>
      </w:r>
      <w:proofErr w:type="spellEnd"/>
      <w:r>
        <w:rPr>
          <w:rFonts w:eastAsia="Times New Roman" w:cs="Times New Roman"/>
          <w:szCs w:val="24"/>
        </w:rPr>
        <w:t xml:space="preserve"> και ως προς την ταυτότητά τους τίποτα δεν αναφέρει η </w:t>
      </w:r>
      <w:r>
        <w:rPr>
          <w:rFonts w:eastAsia="Times New Roman" w:cs="Times New Roman"/>
          <w:szCs w:val="24"/>
        </w:rPr>
        <w:t>σ</w:t>
      </w:r>
      <w:r>
        <w:rPr>
          <w:rFonts w:eastAsia="Times New Roman" w:cs="Times New Roman"/>
          <w:szCs w:val="24"/>
        </w:rPr>
        <w:t xml:space="preserve">υμφωνία. </w:t>
      </w:r>
    </w:p>
    <w:p w14:paraId="3A31080C"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Τι παραδέχθηκαν οι ίδιοι</w:t>
      </w:r>
      <w:r>
        <w:rPr>
          <w:rFonts w:eastAsia="Times New Roman" w:cs="Times New Roman"/>
          <w:szCs w:val="24"/>
        </w:rPr>
        <w:t>,</w:t>
      </w:r>
      <w:r>
        <w:rPr>
          <w:rFonts w:eastAsia="Times New Roman" w:cs="Times New Roman"/>
          <w:szCs w:val="24"/>
        </w:rPr>
        <w:t xml:space="preserve"> για πρώτη φορά επίσημα; Κάτι τ</w:t>
      </w:r>
      <w:r>
        <w:rPr>
          <w:rFonts w:eastAsia="Times New Roman" w:cs="Times New Roman"/>
          <w:szCs w:val="24"/>
        </w:rPr>
        <w:t xml:space="preserve">ο ιστορικά αυταπόδεικτο, αλλά που άλλα εθνικιστικά καθεστώτα της </w:t>
      </w:r>
      <w:proofErr w:type="spellStart"/>
      <w:r>
        <w:rPr>
          <w:rFonts w:eastAsia="Times New Roman" w:cs="Times New Roman"/>
          <w:szCs w:val="24"/>
        </w:rPr>
        <w:t>γείτονος</w:t>
      </w:r>
      <w:proofErr w:type="spellEnd"/>
      <w:r>
        <w:rPr>
          <w:rFonts w:eastAsia="Times New Roman" w:cs="Times New Roman"/>
          <w:szCs w:val="24"/>
        </w:rPr>
        <w:t xml:space="preserve"> το διεκδικούσαν: ότι καμ</w:t>
      </w:r>
      <w:r>
        <w:rPr>
          <w:rFonts w:eastAsia="Times New Roman" w:cs="Times New Roman"/>
          <w:szCs w:val="24"/>
        </w:rPr>
        <w:t>μ</w:t>
      </w:r>
      <w:r>
        <w:rPr>
          <w:rFonts w:eastAsia="Times New Roman" w:cs="Times New Roman"/>
          <w:szCs w:val="24"/>
        </w:rPr>
        <w:t>ία σχέση δεν έχει η δική τους ταυτότητα με την ελληνική ιστορία της Μακεδονίας. Καμ</w:t>
      </w:r>
      <w:r>
        <w:rPr>
          <w:rFonts w:eastAsia="Times New Roman" w:cs="Times New Roman"/>
          <w:szCs w:val="24"/>
        </w:rPr>
        <w:t>μ</w:t>
      </w:r>
      <w:r>
        <w:rPr>
          <w:rFonts w:eastAsia="Times New Roman" w:cs="Times New Roman"/>
          <w:szCs w:val="24"/>
        </w:rPr>
        <w:t>ία σχέση δεν έχουν με τον Μέγα Αλέξανδρο και έχουν αναλάβει ρητή υποχρέωσ</w:t>
      </w:r>
      <w:r>
        <w:rPr>
          <w:rFonts w:eastAsia="Times New Roman" w:cs="Times New Roman"/>
          <w:szCs w:val="24"/>
        </w:rPr>
        <w:t>η να ανακαλέσουν</w:t>
      </w:r>
      <w:r>
        <w:rPr>
          <w:rFonts w:eastAsia="Times New Roman" w:cs="Times New Roman"/>
          <w:szCs w:val="24"/>
        </w:rPr>
        <w:t>,</w:t>
      </w:r>
      <w:r>
        <w:rPr>
          <w:rFonts w:eastAsia="Times New Roman" w:cs="Times New Roman"/>
          <w:szCs w:val="24"/>
        </w:rPr>
        <w:t xml:space="preserve"> όπου και να βρίσκεται το σύμβολο του Ήλιου της Βεργίνας, μαζί και με όλα τα άλλα ιστορικά μνημεία</w:t>
      </w:r>
      <w:r>
        <w:rPr>
          <w:rFonts w:eastAsia="Times New Roman" w:cs="Times New Roman"/>
          <w:szCs w:val="24"/>
        </w:rPr>
        <w:t>,</w:t>
      </w:r>
      <w:r>
        <w:rPr>
          <w:rFonts w:eastAsia="Times New Roman" w:cs="Times New Roman"/>
          <w:szCs w:val="24"/>
        </w:rPr>
        <w:t xml:space="preserve"> που ανατρέχουν στη δική μας περίοδο. </w:t>
      </w:r>
    </w:p>
    <w:p w14:paraId="3A31080D"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γιατί δεν θα μπορούσε να αναφέρεται η εθνότητα; Γιατί η αυτοδιάθεση των λαών, έλεγαν οι κλασικοί </w:t>
      </w:r>
      <w:r>
        <w:rPr>
          <w:rFonts w:eastAsia="Times New Roman" w:cs="Times New Roman"/>
          <w:szCs w:val="24"/>
        </w:rPr>
        <w:t xml:space="preserve">του μαρξισμού, ο αυτοπροσδιορισμός, λέει σήμερα το Διεθνές Δίκαιο, είναι δικαίωμα που δεν προσδιορίζεται τόσο πολύ από αντικειμενικούς κανόνες, αλλά από το τι αισθάνεται αυτός που </w:t>
      </w:r>
      <w:proofErr w:type="spellStart"/>
      <w:r>
        <w:rPr>
          <w:rFonts w:eastAsia="Times New Roman" w:cs="Times New Roman"/>
          <w:szCs w:val="24"/>
        </w:rPr>
        <w:t>αυτοπροσδιορίζεται</w:t>
      </w:r>
      <w:proofErr w:type="spellEnd"/>
      <w:r>
        <w:rPr>
          <w:rFonts w:eastAsia="Times New Roman" w:cs="Times New Roman"/>
          <w:szCs w:val="24"/>
        </w:rPr>
        <w:t xml:space="preserve">. </w:t>
      </w:r>
    </w:p>
    <w:p w14:paraId="3A31080E"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Ρενάν</w:t>
      </w:r>
      <w:proofErr w:type="spellEnd"/>
      <w:r>
        <w:rPr>
          <w:rFonts w:eastAsia="Times New Roman" w:cs="Times New Roman"/>
          <w:szCs w:val="24"/>
        </w:rPr>
        <w:t>,</w:t>
      </w:r>
      <w:r>
        <w:rPr>
          <w:rFonts w:eastAsia="Times New Roman" w:cs="Times New Roman"/>
          <w:szCs w:val="24"/>
        </w:rPr>
        <w:t xml:space="preserve"> μιλώντας για την Αλσατία</w:t>
      </w:r>
      <w:r>
        <w:rPr>
          <w:rFonts w:eastAsia="Times New Roman" w:cs="Times New Roman"/>
          <w:szCs w:val="24"/>
        </w:rPr>
        <w:t>,</w:t>
      </w:r>
      <w:r>
        <w:rPr>
          <w:rFonts w:eastAsia="Times New Roman" w:cs="Times New Roman"/>
          <w:szCs w:val="24"/>
        </w:rPr>
        <w:t xml:space="preserve"> έλεγε ότι από πλευρά</w:t>
      </w:r>
      <w:r>
        <w:rPr>
          <w:rFonts w:eastAsia="Times New Roman" w:cs="Times New Roman"/>
          <w:szCs w:val="24"/>
        </w:rPr>
        <w:t xml:space="preserve">ς γλώσσας, αίματος, εδάφους, ιστορίας θα έπρεπε να είναι Γερμανοί. Όμως, οι ίδιοι θέλουν να είναι Γάλλοι και αυτό φτάνει για να τελειώσει η συζήτηση. </w:t>
      </w:r>
    </w:p>
    <w:p w14:paraId="3A31080F"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Άρα, το έθνος προσδιορίζεται όχι αντικειμενικά, αλλά υποκειμενικά. Δεν είναι δουλειά της διεθνούς </w:t>
      </w:r>
      <w:r>
        <w:rPr>
          <w:rFonts w:eastAsia="Times New Roman" w:cs="Times New Roman"/>
          <w:szCs w:val="24"/>
        </w:rPr>
        <w:t>σ</w:t>
      </w:r>
      <w:r>
        <w:rPr>
          <w:rFonts w:eastAsia="Times New Roman" w:cs="Times New Roman"/>
          <w:szCs w:val="24"/>
        </w:rPr>
        <w:t>υνθήκη</w:t>
      </w:r>
      <w:r>
        <w:rPr>
          <w:rFonts w:eastAsia="Times New Roman" w:cs="Times New Roman"/>
          <w:szCs w:val="24"/>
        </w:rPr>
        <w:t xml:space="preserve">ς να το καθορίσει. Εμείς τι θέλαμε να κάνουμε; Να άρουμε οτιδήποτε θα μπορεί στο μέλλον να είναι πηγή αλυτρωτισμού και έντασης </w:t>
      </w:r>
      <w:r>
        <w:rPr>
          <w:rFonts w:eastAsia="Times New Roman" w:cs="Times New Roman"/>
          <w:szCs w:val="24"/>
        </w:rPr>
        <w:lastRenderedPageBreak/>
        <w:t>μεταξύ των κρατών και αυτό το πετύχαμε με πολύ καλύτερο τρόπο</w:t>
      </w:r>
      <w:r>
        <w:rPr>
          <w:rFonts w:eastAsia="Times New Roman" w:cs="Times New Roman"/>
          <w:szCs w:val="24"/>
        </w:rPr>
        <w:t>,</w:t>
      </w:r>
      <w:r>
        <w:rPr>
          <w:rFonts w:eastAsia="Times New Roman" w:cs="Times New Roman"/>
          <w:szCs w:val="24"/>
        </w:rPr>
        <w:t xml:space="preserve"> από οποιαδήποτε διαπραγμάτευση στο παρελθόν. Στο κάτω-κάτω πατρίδα</w:t>
      </w:r>
      <w:r>
        <w:rPr>
          <w:rFonts w:eastAsia="Times New Roman" w:cs="Times New Roman"/>
          <w:szCs w:val="24"/>
        </w:rPr>
        <w:t xml:space="preserve"> είναι αυτό που αγαπάμε. Και εμείς δεν θέλουμε να στερήσουμε την πατρίδα από κανέναν λαό. Θέλουμε να ζήσουμε ομαλά και ειρηνικά μαζί τους και να μην υπάρχει τίποτα να μας χωρίζει.</w:t>
      </w:r>
    </w:p>
    <w:p w14:paraId="3A310810" w14:textId="77777777" w:rsidR="00E66DFC" w:rsidRDefault="00CE19B2">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811"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ζητώ την επιείκει</w:t>
      </w:r>
      <w:r>
        <w:rPr>
          <w:rFonts w:eastAsia="Times New Roman" w:cs="Times New Roman"/>
          <w:szCs w:val="24"/>
        </w:rPr>
        <w:t xml:space="preserve">ά σας, διότι θα ήθελα να πω δύο λόγια για τη γλώσσα. Μόνοι τους την έλεγαν μακεδονική. Εμείς τη λέγαμε </w:t>
      </w:r>
      <w:proofErr w:type="spellStart"/>
      <w:r>
        <w:rPr>
          <w:rFonts w:eastAsia="Times New Roman" w:cs="Times New Roman"/>
          <w:szCs w:val="24"/>
        </w:rPr>
        <w:t>σλαβομακεδονική</w:t>
      </w:r>
      <w:proofErr w:type="spellEnd"/>
      <w:r>
        <w:rPr>
          <w:rFonts w:eastAsia="Times New Roman" w:cs="Times New Roman"/>
          <w:szCs w:val="24"/>
        </w:rPr>
        <w:t xml:space="preserve"> και κα</w:t>
      </w:r>
      <w:r>
        <w:rPr>
          <w:rFonts w:eastAsia="Times New Roman" w:cs="Times New Roman"/>
          <w:szCs w:val="24"/>
        </w:rPr>
        <w:t>μ</w:t>
      </w:r>
      <w:r>
        <w:rPr>
          <w:rFonts w:eastAsia="Times New Roman" w:cs="Times New Roman"/>
          <w:szCs w:val="24"/>
        </w:rPr>
        <w:t xml:space="preserve">μιά φορά και εμείς απλώς μακεδονική. </w:t>
      </w:r>
    </w:p>
    <w:p w14:paraId="3A310812"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Παύλος Μελάς</w:t>
      </w:r>
      <w:r>
        <w:rPr>
          <w:rFonts w:eastAsia="Times New Roman" w:cs="Times New Roman"/>
          <w:szCs w:val="24"/>
        </w:rPr>
        <w:t>,</w:t>
      </w:r>
      <w:r>
        <w:rPr>
          <w:rFonts w:eastAsia="Times New Roman" w:cs="Times New Roman"/>
          <w:szCs w:val="24"/>
        </w:rPr>
        <w:t xml:space="preserve"> σε μια επιστολή του στις 16 Μαρτίου 1904</w:t>
      </w:r>
      <w:r>
        <w:rPr>
          <w:rFonts w:eastAsia="Times New Roman" w:cs="Times New Roman"/>
          <w:szCs w:val="24"/>
        </w:rPr>
        <w:t>,</w:t>
      </w:r>
      <w:r>
        <w:rPr>
          <w:rFonts w:eastAsia="Times New Roman" w:cs="Times New Roman"/>
          <w:szCs w:val="24"/>
        </w:rPr>
        <w:t xml:space="preserve"> μιλάει για τον γνωστό μακεδονομάχο</w:t>
      </w:r>
      <w:r>
        <w:rPr>
          <w:rFonts w:eastAsia="Times New Roman" w:cs="Times New Roman"/>
          <w:szCs w:val="24"/>
        </w:rPr>
        <w:t xml:space="preserve">, τον Καπετάν </w:t>
      </w:r>
      <w:proofErr w:type="spellStart"/>
      <w:r>
        <w:rPr>
          <w:rFonts w:eastAsia="Times New Roman" w:cs="Times New Roman"/>
          <w:szCs w:val="24"/>
        </w:rPr>
        <w:t>Κώτα</w:t>
      </w:r>
      <w:proofErr w:type="spellEnd"/>
      <w:r>
        <w:rPr>
          <w:rFonts w:eastAsia="Times New Roman" w:cs="Times New Roman"/>
          <w:szCs w:val="24"/>
        </w:rPr>
        <w:t>, που όλοι ξέρουμε ότι δεν μίλαγε ελληνικά. Λέει στην επιστολή: «</w:t>
      </w:r>
      <w:proofErr w:type="spellStart"/>
      <w:r>
        <w:rPr>
          <w:rFonts w:eastAsia="Times New Roman" w:cs="Times New Roman"/>
          <w:szCs w:val="24"/>
        </w:rPr>
        <w:t>ωμίλησε</w:t>
      </w:r>
      <w:proofErr w:type="spellEnd"/>
      <w:r>
        <w:rPr>
          <w:rFonts w:eastAsia="Times New Roman" w:cs="Times New Roman"/>
          <w:szCs w:val="24"/>
        </w:rPr>
        <w:t xml:space="preserve"> μακεδονικά», μετέφραζε στα ελληνικά ο </w:t>
      </w:r>
      <w:proofErr w:type="spellStart"/>
      <w:r>
        <w:rPr>
          <w:rFonts w:eastAsia="Times New Roman" w:cs="Times New Roman"/>
          <w:szCs w:val="24"/>
        </w:rPr>
        <w:t>Πύρζας</w:t>
      </w:r>
      <w:proofErr w:type="spellEnd"/>
      <w:r>
        <w:rPr>
          <w:rFonts w:eastAsia="Times New Roman" w:cs="Times New Roman"/>
          <w:szCs w:val="24"/>
        </w:rPr>
        <w:t>.</w:t>
      </w:r>
    </w:p>
    <w:p w14:paraId="3A310813"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στυλοβάτης της εθνικοφροσύνης, ηγέτης του κόμματός σας, ο αείμνηστος Ευάγγελος Αβέρωφ-Τοσίτσας στις 17 Σεπτεμβρίου 19</w:t>
      </w:r>
      <w:r>
        <w:rPr>
          <w:rFonts w:eastAsia="Times New Roman" w:cs="Times New Roman"/>
          <w:szCs w:val="24"/>
        </w:rPr>
        <w:t xml:space="preserve">59 λέει στη Βουλή: «Εις το ζήτημα της γλώσσης πολλά δύνανται να λεχθούν. Πρώτον, εις την ελληνικήν </w:t>
      </w:r>
      <w:proofErr w:type="spellStart"/>
      <w:r>
        <w:rPr>
          <w:rFonts w:eastAsia="Times New Roman" w:cs="Times New Roman"/>
          <w:szCs w:val="24"/>
        </w:rPr>
        <w:t>Μακεδονίαν</w:t>
      </w:r>
      <w:proofErr w:type="spellEnd"/>
      <w:r>
        <w:rPr>
          <w:rFonts w:eastAsia="Times New Roman" w:cs="Times New Roman"/>
          <w:szCs w:val="24"/>
        </w:rPr>
        <w:t xml:space="preserve"> δεν </w:t>
      </w:r>
      <w:proofErr w:type="spellStart"/>
      <w:r>
        <w:rPr>
          <w:rFonts w:eastAsia="Times New Roman" w:cs="Times New Roman"/>
          <w:szCs w:val="24"/>
        </w:rPr>
        <w:t>ομιλείται</w:t>
      </w:r>
      <w:proofErr w:type="spellEnd"/>
      <w:r>
        <w:rPr>
          <w:rFonts w:eastAsia="Times New Roman" w:cs="Times New Roman"/>
          <w:szCs w:val="24"/>
        </w:rPr>
        <w:t xml:space="preserve"> η μακεδονική γλώσσα, η οποία </w:t>
      </w:r>
      <w:proofErr w:type="spellStart"/>
      <w:r>
        <w:rPr>
          <w:rFonts w:eastAsia="Times New Roman" w:cs="Times New Roman"/>
          <w:szCs w:val="24"/>
        </w:rPr>
        <w:t>ομιλείται</w:t>
      </w:r>
      <w:proofErr w:type="spellEnd"/>
      <w:r>
        <w:rPr>
          <w:rFonts w:eastAsia="Times New Roman" w:cs="Times New Roman"/>
          <w:szCs w:val="24"/>
        </w:rPr>
        <w:t xml:space="preserve"> εις τα Σκόπια και έχει και </w:t>
      </w:r>
      <w:proofErr w:type="spellStart"/>
      <w:r>
        <w:rPr>
          <w:rFonts w:eastAsia="Times New Roman" w:cs="Times New Roman"/>
          <w:szCs w:val="24"/>
        </w:rPr>
        <w:t>γραμματικήν</w:t>
      </w:r>
      <w:proofErr w:type="spellEnd"/>
      <w:r>
        <w:rPr>
          <w:rFonts w:eastAsia="Times New Roman" w:cs="Times New Roman"/>
          <w:szCs w:val="24"/>
        </w:rPr>
        <w:t xml:space="preserve"> και </w:t>
      </w:r>
      <w:proofErr w:type="spellStart"/>
      <w:r>
        <w:rPr>
          <w:rFonts w:eastAsia="Times New Roman" w:cs="Times New Roman"/>
          <w:szCs w:val="24"/>
        </w:rPr>
        <w:t>συντακτικόν</w:t>
      </w:r>
      <w:proofErr w:type="spellEnd"/>
      <w:r>
        <w:rPr>
          <w:rFonts w:eastAsia="Times New Roman" w:cs="Times New Roman"/>
          <w:szCs w:val="24"/>
        </w:rPr>
        <w:t>». Πετάγεται ένας πιο εθνικόφρων και το</w:t>
      </w:r>
      <w:r>
        <w:rPr>
          <w:rFonts w:eastAsia="Times New Roman" w:cs="Times New Roman"/>
          <w:szCs w:val="24"/>
        </w:rPr>
        <w:t xml:space="preserve">υ λέει: «Μακεδονική γλώσσα δεν </w:t>
      </w:r>
      <w:proofErr w:type="spellStart"/>
      <w:r>
        <w:rPr>
          <w:rFonts w:eastAsia="Times New Roman" w:cs="Times New Roman"/>
          <w:szCs w:val="24"/>
        </w:rPr>
        <w:t>υπήρξεν</w:t>
      </w:r>
      <w:proofErr w:type="spellEnd"/>
      <w:r>
        <w:rPr>
          <w:rFonts w:eastAsia="Times New Roman" w:cs="Times New Roman"/>
          <w:szCs w:val="24"/>
        </w:rPr>
        <w:t xml:space="preserve"> ποτέ. Μόνο η ελληνική γλώσσα </w:t>
      </w:r>
      <w:proofErr w:type="spellStart"/>
      <w:r>
        <w:rPr>
          <w:rFonts w:eastAsia="Times New Roman" w:cs="Times New Roman"/>
          <w:szCs w:val="24"/>
        </w:rPr>
        <w:t>υπήρξεν</w:t>
      </w:r>
      <w:proofErr w:type="spellEnd"/>
      <w:r>
        <w:rPr>
          <w:rFonts w:eastAsia="Times New Roman" w:cs="Times New Roman"/>
          <w:szCs w:val="24"/>
        </w:rPr>
        <w:t xml:space="preserve"> εις την </w:t>
      </w:r>
      <w:proofErr w:type="spellStart"/>
      <w:r>
        <w:rPr>
          <w:rFonts w:eastAsia="Times New Roman" w:cs="Times New Roman"/>
          <w:szCs w:val="24"/>
        </w:rPr>
        <w:t>Μακεδονίαν</w:t>
      </w:r>
      <w:proofErr w:type="spellEnd"/>
      <w:r>
        <w:rPr>
          <w:rFonts w:eastAsia="Times New Roman" w:cs="Times New Roman"/>
          <w:szCs w:val="24"/>
        </w:rPr>
        <w:t xml:space="preserve">. Μην χρησιμοποιείτε </w:t>
      </w:r>
      <w:proofErr w:type="spellStart"/>
      <w:r>
        <w:rPr>
          <w:rFonts w:eastAsia="Times New Roman" w:cs="Times New Roman"/>
          <w:szCs w:val="24"/>
        </w:rPr>
        <w:t>τοιαύτας</w:t>
      </w:r>
      <w:proofErr w:type="spellEnd"/>
      <w:r>
        <w:rPr>
          <w:rFonts w:eastAsia="Times New Roman" w:cs="Times New Roman"/>
          <w:szCs w:val="24"/>
        </w:rPr>
        <w:t xml:space="preserve"> εκφράσεις». </w:t>
      </w:r>
    </w:p>
    <w:p w14:paraId="3A31081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Και απαντά ο κακομοίρης ο Αβέρωφ</w:t>
      </w:r>
      <w:r w:rsidRPr="00FB4176">
        <w:rPr>
          <w:rFonts w:eastAsia="Times New Roman" w:cs="Times New Roman"/>
          <w:szCs w:val="24"/>
        </w:rPr>
        <w:t xml:space="preserve">: </w:t>
      </w:r>
      <w:r>
        <w:rPr>
          <w:rFonts w:eastAsia="Times New Roman" w:cs="Times New Roman"/>
          <w:szCs w:val="24"/>
        </w:rPr>
        <w:t xml:space="preserve">«Κύριε συνάδελφε, εάν μου </w:t>
      </w:r>
      <w:proofErr w:type="spellStart"/>
      <w:r>
        <w:rPr>
          <w:rFonts w:eastAsia="Times New Roman" w:cs="Times New Roman"/>
          <w:szCs w:val="24"/>
        </w:rPr>
        <w:t>εκάματε</w:t>
      </w:r>
      <w:proofErr w:type="spellEnd"/>
      <w:r>
        <w:rPr>
          <w:rFonts w:eastAsia="Times New Roman" w:cs="Times New Roman"/>
          <w:szCs w:val="24"/>
        </w:rPr>
        <w:t xml:space="preserve"> την τιμήν να με παρακολουθήσετε, θα βλέπατε ότι </w:t>
      </w:r>
      <w:proofErr w:type="spellStart"/>
      <w:r>
        <w:rPr>
          <w:rFonts w:eastAsia="Times New Roman" w:cs="Times New Roman"/>
          <w:szCs w:val="24"/>
        </w:rPr>
        <w:t>είπον</w:t>
      </w:r>
      <w:proofErr w:type="spellEnd"/>
      <w:r>
        <w:rPr>
          <w:rFonts w:eastAsia="Times New Roman" w:cs="Times New Roman"/>
          <w:szCs w:val="24"/>
        </w:rPr>
        <w:t xml:space="preserve"> ότι εις την </w:t>
      </w:r>
      <w:proofErr w:type="spellStart"/>
      <w:r>
        <w:rPr>
          <w:rFonts w:eastAsia="Times New Roman" w:cs="Times New Roman"/>
          <w:szCs w:val="24"/>
        </w:rPr>
        <w:t>Μακεδονίαν</w:t>
      </w:r>
      <w:proofErr w:type="spellEnd"/>
      <w:r>
        <w:rPr>
          <w:rFonts w:eastAsia="Times New Roman" w:cs="Times New Roman"/>
          <w:szCs w:val="24"/>
        </w:rPr>
        <w:t xml:space="preserve"> </w:t>
      </w:r>
      <w:proofErr w:type="spellStart"/>
      <w:r>
        <w:rPr>
          <w:rFonts w:eastAsia="Times New Roman" w:cs="Times New Roman"/>
          <w:szCs w:val="24"/>
        </w:rPr>
        <w:t>ομιλείται</w:t>
      </w:r>
      <w:proofErr w:type="spellEnd"/>
      <w:r>
        <w:rPr>
          <w:rFonts w:eastAsia="Times New Roman" w:cs="Times New Roman"/>
          <w:szCs w:val="24"/>
        </w:rPr>
        <w:t xml:space="preserve"> η ελληνική και εις </w:t>
      </w:r>
      <w:proofErr w:type="spellStart"/>
      <w:r>
        <w:rPr>
          <w:rFonts w:eastAsia="Times New Roman" w:cs="Times New Roman"/>
          <w:szCs w:val="24"/>
        </w:rPr>
        <w:t>τινα</w:t>
      </w:r>
      <w:proofErr w:type="spellEnd"/>
      <w:r>
        <w:rPr>
          <w:rFonts w:eastAsia="Times New Roman" w:cs="Times New Roman"/>
          <w:szCs w:val="24"/>
        </w:rPr>
        <w:t xml:space="preserve"> σημεία ένα </w:t>
      </w:r>
      <w:proofErr w:type="spellStart"/>
      <w:r>
        <w:rPr>
          <w:rFonts w:eastAsia="Times New Roman" w:cs="Times New Roman"/>
          <w:szCs w:val="24"/>
        </w:rPr>
        <w:t>τοπικόν</w:t>
      </w:r>
      <w:proofErr w:type="spellEnd"/>
      <w:r>
        <w:rPr>
          <w:rFonts w:eastAsia="Times New Roman" w:cs="Times New Roman"/>
          <w:szCs w:val="24"/>
        </w:rPr>
        <w:t xml:space="preserve"> ιδίωμα», αυτό που λέει ο κ. </w:t>
      </w:r>
      <w:proofErr w:type="spellStart"/>
      <w:r>
        <w:rPr>
          <w:rFonts w:eastAsia="Times New Roman" w:cs="Times New Roman"/>
          <w:szCs w:val="24"/>
        </w:rPr>
        <w:t>Μπαμπινιώτης</w:t>
      </w:r>
      <w:proofErr w:type="spellEnd"/>
      <w:r>
        <w:rPr>
          <w:rFonts w:eastAsia="Times New Roman" w:cs="Times New Roman"/>
          <w:szCs w:val="24"/>
        </w:rPr>
        <w:t xml:space="preserve">, το </w:t>
      </w:r>
      <w:proofErr w:type="spellStart"/>
      <w:r>
        <w:rPr>
          <w:rFonts w:eastAsia="Times New Roman" w:cs="Times New Roman"/>
          <w:szCs w:val="24"/>
        </w:rPr>
        <w:t>σλαβομακεδονικό</w:t>
      </w:r>
      <w:proofErr w:type="spellEnd"/>
      <w:r>
        <w:rPr>
          <w:rFonts w:eastAsia="Times New Roman" w:cs="Times New Roman"/>
          <w:szCs w:val="24"/>
        </w:rPr>
        <w:t>. Και συνεχίζει</w:t>
      </w:r>
      <w:r w:rsidRPr="00FB4176">
        <w:rPr>
          <w:rFonts w:eastAsia="Times New Roman" w:cs="Times New Roman"/>
          <w:szCs w:val="24"/>
        </w:rPr>
        <w:t>:</w:t>
      </w:r>
      <w:r>
        <w:rPr>
          <w:rFonts w:eastAsia="Times New Roman" w:cs="Times New Roman"/>
          <w:szCs w:val="24"/>
        </w:rPr>
        <w:t xml:space="preserve"> «Κατά </w:t>
      </w:r>
      <w:proofErr w:type="spellStart"/>
      <w:r>
        <w:rPr>
          <w:rFonts w:eastAsia="Times New Roman" w:cs="Times New Roman"/>
          <w:szCs w:val="24"/>
        </w:rPr>
        <w:t>ποίαν</w:t>
      </w:r>
      <w:proofErr w:type="spellEnd"/>
      <w:r>
        <w:rPr>
          <w:rFonts w:eastAsia="Times New Roman" w:cs="Times New Roman"/>
          <w:szCs w:val="24"/>
        </w:rPr>
        <w:t xml:space="preserve"> λογική, όμως, θα </w:t>
      </w:r>
      <w:proofErr w:type="spellStart"/>
      <w:r>
        <w:rPr>
          <w:rFonts w:eastAsia="Times New Roman" w:cs="Times New Roman"/>
          <w:szCs w:val="24"/>
        </w:rPr>
        <w:t>ηθέλατε</w:t>
      </w:r>
      <w:proofErr w:type="spellEnd"/>
      <w:r>
        <w:rPr>
          <w:rFonts w:eastAsia="Times New Roman" w:cs="Times New Roman"/>
          <w:szCs w:val="24"/>
        </w:rPr>
        <w:t xml:space="preserve"> η Ελληνική </w:t>
      </w:r>
      <w:proofErr w:type="spellStart"/>
      <w:r>
        <w:rPr>
          <w:rFonts w:eastAsia="Times New Roman" w:cs="Times New Roman"/>
          <w:szCs w:val="24"/>
        </w:rPr>
        <w:t>Κυβέρνησις</w:t>
      </w:r>
      <w:proofErr w:type="spellEnd"/>
      <w:r>
        <w:rPr>
          <w:rFonts w:eastAsia="Times New Roman" w:cs="Times New Roman"/>
          <w:szCs w:val="24"/>
        </w:rPr>
        <w:t xml:space="preserve"> να </w:t>
      </w:r>
      <w:proofErr w:type="spellStart"/>
      <w:r>
        <w:rPr>
          <w:rFonts w:eastAsia="Times New Roman" w:cs="Times New Roman"/>
          <w:szCs w:val="24"/>
        </w:rPr>
        <w:t>είπη</w:t>
      </w:r>
      <w:proofErr w:type="spellEnd"/>
      <w:r>
        <w:rPr>
          <w:rFonts w:eastAsia="Times New Roman" w:cs="Times New Roman"/>
          <w:szCs w:val="24"/>
        </w:rPr>
        <w:t xml:space="preserve"> εις την </w:t>
      </w:r>
      <w:proofErr w:type="spellStart"/>
      <w:r>
        <w:rPr>
          <w:rFonts w:eastAsia="Times New Roman" w:cs="Times New Roman"/>
          <w:szCs w:val="24"/>
        </w:rPr>
        <w:t>γιουγκοσλαβικήν</w:t>
      </w:r>
      <w:proofErr w:type="spellEnd"/>
      <w:r>
        <w:rPr>
          <w:rFonts w:eastAsia="Times New Roman" w:cs="Times New Roman"/>
          <w:szCs w:val="24"/>
        </w:rPr>
        <w:t>, με μί</w:t>
      </w:r>
      <w:r>
        <w:rPr>
          <w:rFonts w:eastAsia="Times New Roman" w:cs="Times New Roman"/>
          <w:szCs w:val="24"/>
        </w:rPr>
        <w:t xml:space="preserve">αν γλώσσαν όπως η μακεδονική, την οποία το Σύνταγμα έχει μεταξύ των επισήμων γλωσσών, να </w:t>
      </w:r>
      <w:proofErr w:type="spellStart"/>
      <w:r>
        <w:rPr>
          <w:rFonts w:eastAsia="Times New Roman" w:cs="Times New Roman"/>
          <w:szCs w:val="24"/>
        </w:rPr>
        <w:t>είπη</w:t>
      </w:r>
      <w:proofErr w:type="spellEnd"/>
      <w:r>
        <w:rPr>
          <w:rFonts w:eastAsia="Times New Roman" w:cs="Times New Roman"/>
          <w:szCs w:val="24"/>
        </w:rPr>
        <w:t xml:space="preserve"> ότι εγώ θέλω να την καταργήσετε; Είναι ωσάν να </w:t>
      </w:r>
      <w:proofErr w:type="spellStart"/>
      <w:r>
        <w:rPr>
          <w:rFonts w:eastAsia="Times New Roman" w:cs="Times New Roman"/>
          <w:szCs w:val="24"/>
        </w:rPr>
        <w:t>είπωμεν</w:t>
      </w:r>
      <w:proofErr w:type="spellEnd"/>
      <w:r>
        <w:rPr>
          <w:rFonts w:eastAsia="Times New Roman" w:cs="Times New Roman"/>
          <w:szCs w:val="24"/>
        </w:rPr>
        <w:t xml:space="preserve"> ότι πρέπει να καταργηθεί το Σύνταγμά </w:t>
      </w:r>
      <w:r>
        <w:rPr>
          <w:rFonts w:eastAsia="Times New Roman" w:cs="Times New Roman"/>
          <w:szCs w:val="24"/>
        </w:rPr>
        <w:t>της.</w:t>
      </w:r>
      <w:r>
        <w:rPr>
          <w:rFonts w:eastAsia="Times New Roman" w:cs="Times New Roman"/>
          <w:szCs w:val="24"/>
        </w:rPr>
        <w:t xml:space="preserve">». </w:t>
      </w:r>
    </w:p>
    <w:p w14:paraId="3A31081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δεν το είπε μόνο ο Αβέρωφ αυτό. Όπως γνωρίζετε, στην </w:t>
      </w:r>
      <w:r>
        <w:rPr>
          <w:rFonts w:eastAsia="Times New Roman" w:cs="Times New Roman"/>
          <w:szCs w:val="24"/>
        </w:rPr>
        <w:t>τ</w:t>
      </w:r>
      <w:r>
        <w:rPr>
          <w:rFonts w:eastAsia="Times New Roman" w:cs="Times New Roman"/>
          <w:szCs w:val="24"/>
        </w:rPr>
        <w:t>ρίτη</w:t>
      </w:r>
      <w:r>
        <w:rPr>
          <w:rFonts w:eastAsia="Times New Roman" w:cs="Times New Roman"/>
          <w:szCs w:val="24"/>
        </w:rPr>
        <w:t xml:space="preserve"> Συνδιάσκεψη των Ηνωμένων Εθνών για την Τυποποίηση των Γεωγραφικών Ονομάτων που έγινε το </w:t>
      </w:r>
      <w:r>
        <w:rPr>
          <w:rFonts w:eastAsia="Times New Roman" w:cs="Times New Roman"/>
          <w:szCs w:val="24"/>
        </w:rPr>
        <w:t>΄</w:t>
      </w:r>
      <w:r>
        <w:rPr>
          <w:rFonts w:eastAsia="Times New Roman" w:cs="Times New Roman"/>
          <w:szCs w:val="24"/>
        </w:rPr>
        <w:t>77, συζητήθηκαν πράγματι τεχνικά θέματα, πώς θα ονομάζονται τα τοπωνύμια. Τι αναγνώρισε, όμως, τότε η χώρα μας; Ότι στη διπλανή χώρα υπάρχουν δύο γλώσσες: Η σερβοκροα</w:t>
      </w:r>
      <w:r>
        <w:rPr>
          <w:rFonts w:eastAsia="Times New Roman" w:cs="Times New Roman"/>
          <w:szCs w:val="24"/>
        </w:rPr>
        <w:t>τική και η μακεδονική. Και από τη στιγμή που αυτό το αναγνωρίσαμε, ακόμη και όταν εγέρθηκαν αντιρρήσεις το 2007 και το 2012, ήταν κάτι που το είχαμε συμφωνήσει και που ο ΟΗΕ το είχε συμπεριλάβει στον επίσημο κατάλογο, στο πινάκιό του -όχι των επίσημων γλωσ</w:t>
      </w:r>
      <w:r>
        <w:rPr>
          <w:rFonts w:eastAsia="Times New Roman" w:cs="Times New Roman"/>
          <w:szCs w:val="24"/>
        </w:rPr>
        <w:t>σών, στο επίσημο πινάκιο των γλωσσών που αναγνωρίζει για τα τοπωνύμια- και από εκεί και μετά δεν μπορούσε να αμφισβητηθεί.</w:t>
      </w:r>
    </w:p>
    <w:p w14:paraId="3A31081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Δεν υπάρχει καλόπιστος άνθρωπος που έχει διαβάσει τη συμφωνία, που να μην αναγνωρίσει ότι καλύψαμε στο 110% αυτό που ήταν</w:t>
      </w:r>
      <w:r>
        <w:rPr>
          <w:rFonts w:eastAsia="Times New Roman" w:cs="Times New Roman"/>
          <w:szCs w:val="24"/>
        </w:rPr>
        <w:t xml:space="preserve"> η εθνική θέση από το 1995, γιατί προσθέσαμε και τη συνταγματική αναθεώρηση σε αυτό, κάτι που δεν ήταν ποτέ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που οι ελληνικές κυβερνήσεις έθεταν.</w:t>
      </w:r>
    </w:p>
    <w:p w14:paraId="3A31081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Εγώ θεωρώ -και θα το πω ειλικρινά- αυτήν την πρόταση μομφής που καταθέσατε την πιο μακροσ</w:t>
      </w:r>
      <w:r>
        <w:rPr>
          <w:rFonts w:eastAsia="Times New Roman" w:cs="Times New Roman"/>
          <w:szCs w:val="24"/>
        </w:rPr>
        <w:t xml:space="preserve">κελή επιστολή αυτοκτονίας. Αυτοκτονήσατε πολιτικά. Πρώτα-πρώτα, γιατί αρνιέστε τον εαυτό σας. Αρνιέστε τον εαυτό σας, γιατί αρνείστε την εθνική θέση που διαμόρφωσε, </w:t>
      </w:r>
      <w:proofErr w:type="spellStart"/>
      <w:r>
        <w:rPr>
          <w:rFonts w:eastAsia="Times New Roman" w:cs="Times New Roman"/>
          <w:szCs w:val="24"/>
        </w:rPr>
        <w:t>συνδιαμόρφωσε</w:t>
      </w:r>
      <w:proofErr w:type="spellEnd"/>
      <w:r>
        <w:rPr>
          <w:rFonts w:eastAsia="Times New Roman" w:cs="Times New Roman"/>
          <w:szCs w:val="24"/>
        </w:rPr>
        <w:t xml:space="preserve"> ο Καραμανλής και ο Μητσοτάκης. Δεν σας κάνει εντύπωση ότι ο κ. Σαμαράς επικαλ</w:t>
      </w:r>
      <w:r>
        <w:rPr>
          <w:rFonts w:eastAsia="Times New Roman" w:cs="Times New Roman"/>
          <w:szCs w:val="24"/>
        </w:rPr>
        <w:t xml:space="preserve">έστηκε τάχα -αυτός που καθύβριζε βέβαια το </w:t>
      </w:r>
      <w:r>
        <w:rPr>
          <w:rFonts w:eastAsia="Times New Roman" w:cs="Times New Roman"/>
          <w:szCs w:val="24"/>
        </w:rPr>
        <w:t>΄</w:t>
      </w:r>
      <w:r>
        <w:rPr>
          <w:rFonts w:eastAsia="Times New Roman" w:cs="Times New Roman"/>
          <w:szCs w:val="24"/>
        </w:rPr>
        <w:t xml:space="preserve">90- τον Καραμανλή και τον Παπανδρέου, αλλά όχι τον Μητσοτάκη; Έχετε ξεχάσει τι έλεγε ο αείμνηστος Μητσοτάκης για τον κ. Σαμαρά; Δεν ανησυχείτε για ότι η παράταξή σας, που είναι μια από τις παραδοσιακές ιστορικές </w:t>
      </w:r>
      <w:r>
        <w:rPr>
          <w:rFonts w:eastAsia="Times New Roman" w:cs="Times New Roman"/>
          <w:szCs w:val="24"/>
        </w:rPr>
        <w:t>παρατάξεις της χώρας έχει ζητήσει ακροδεξιές αυτή τη στιγμή ατραπούς, που καμ</w:t>
      </w:r>
      <w:r>
        <w:rPr>
          <w:rFonts w:eastAsia="Times New Roman" w:cs="Times New Roman"/>
          <w:szCs w:val="24"/>
        </w:rPr>
        <w:t>μ</w:t>
      </w:r>
      <w:r>
        <w:rPr>
          <w:rFonts w:eastAsia="Times New Roman" w:cs="Times New Roman"/>
          <w:szCs w:val="24"/>
        </w:rPr>
        <w:t xml:space="preserve">ία σχέση δεν έχουν με την παράδοση των </w:t>
      </w:r>
      <w:r>
        <w:rPr>
          <w:rFonts w:eastAsia="Times New Roman" w:cs="Times New Roman"/>
          <w:szCs w:val="24"/>
        </w:rPr>
        <w:t>α</w:t>
      </w:r>
      <w:r>
        <w:rPr>
          <w:rFonts w:eastAsia="Times New Roman" w:cs="Times New Roman"/>
          <w:szCs w:val="24"/>
        </w:rPr>
        <w:t>ρχηγών τους; Δεν αισθάνεστε …</w:t>
      </w:r>
    </w:p>
    <w:p w14:paraId="3A31081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C957DD">
        <w:rPr>
          <w:rFonts w:eastAsia="Times New Roman" w:cs="Times New Roman"/>
          <w:b/>
          <w:szCs w:val="24"/>
        </w:rPr>
        <w:t>:</w:t>
      </w:r>
      <w:r w:rsidRPr="00C957DD">
        <w:rPr>
          <w:rFonts w:eastAsia="Times New Roman" w:cs="Times New Roman"/>
          <w:szCs w:val="24"/>
        </w:rPr>
        <w:t xml:space="preserve"> </w:t>
      </w:r>
      <w:r>
        <w:rPr>
          <w:rFonts w:eastAsia="Times New Roman" w:cs="Times New Roman"/>
          <w:szCs w:val="24"/>
        </w:rPr>
        <w:t>Συντομεύετε, παρακαλώ.</w:t>
      </w:r>
    </w:p>
    <w:p w14:paraId="3A31081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ΓΕΩΡΓΙΟΣ ΚΑΤΡΟΥΓΚΑΛΟΣ (Αναπληρωτής Υπουργός Εξωτερικών)</w:t>
      </w:r>
      <w:r w:rsidRPr="00C957DD">
        <w:rPr>
          <w:rFonts w:eastAsia="Times New Roman" w:cs="Times New Roman"/>
          <w:b/>
          <w:szCs w:val="24"/>
        </w:rPr>
        <w:t>:</w:t>
      </w:r>
      <w:r>
        <w:rPr>
          <w:rFonts w:eastAsia="Times New Roman" w:cs="Times New Roman"/>
          <w:b/>
          <w:szCs w:val="24"/>
        </w:rPr>
        <w:t xml:space="preserve"> </w:t>
      </w:r>
      <w:r>
        <w:rPr>
          <w:rFonts w:eastAsia="Times New Roman" w:cs="Times New Roman"/>
          <w:szCs w:val="24"/>
        </w:rPr>
        <w:t>Ολοκληρώνω, κύριε Πρόεδρε.</w:t>
      </w:r>
    </w:p>
    <w:p w14:paraId="3A31081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Αν είχα εδώ τον κ. Μητσοτάκη, θα τον ρώταγα. Αυτά είναι ζητήματα πολιτικής παράδοσης του ίδιου και της οικογένειάς του. Μπορεί να τα ξεπεράσει αυτά. Στο </w:t>
      </w:r>
      <w:r>
        <w:rPr>
          <w:rFonts w:eastAsia="Times New Roman" w:cs="Times New Roman"/>
          <w:szCs w:val="24"/>
        </w:rPr>
        <w:lastRenderedPageBreak/>
        <w:t>κάτω-κάτω, ο κάθε πολιτικός και ο κάθε άνθρωπος δικαιούται να είναι πατροκτ</w:t>
      </w:r>
      <w:r>
        <w:rPr>
          <w:rFonts w:eastAsia="Times New Roman" w:cs="Times New Roman"/>
          <w:szCs w:val="24"/>
        </w:rPr>
        <w:t>όνος αν προωθεί τις ιδέες τις δικές του. Είναι δικές του, όμως, αυτές οι ιδέες; Ο ίδιος δεν ήθελε να εμφανίζεται ως μεταρρυθμιστής πολιτικός που αυτήν την παράταξη της Νέας Δημοκρατίας, την παράταξη που μαζί με το παλαιό ΠΑΣΟΚ ήταν οι δυνάμεις της διαπλοκή</w:t>
      </w:r>
      <w:r>
        <w:rPr>
          <w:rFonts w:eastAsia="Times New Roman" w:cs="Times New Roman"/>
          <w:szCs w:val="24"/>
        </w:rPr>
        <w:t>ς, οι δυνάμεις που έφεραν την χώρα στο τέλμα των μνημονίων, θα την έφερνε σε μια νέα άνοιξη; Αυτή είναι η ανανέωση του κ. Μητσοτάκη, η ταύτισή του με ό,τι ακροδεξιό, ό,τι αντιδραστικό έχει να δείξει η ελληνική εθνικοφροσύνη; Γι’ αυτόν τον λόγο, λοιπόν, ζητ</w:t>
      </w:r>
      <w:r>
        <w:rPr>
          <w:rFonts w:eastAsia="Times New Roman" w:cs="Times New Roman"/>
          <w:szCs w:val="24"/>
        </w:rPr>
        <w:t xml:space="preserve">ώ να απορριφθεί η πρόταση μομφής και να δώσετε την ψήφο εμπιστοσύνης στην Κυβέρνηση. </w:t>
      </w:r>
    </w:p>
    <w:p w14:paraId="3A31081B"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81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sidRPr="00C957DD">
        <w:rPr>
          <w:rFonts w:eastAsia="Times New Roman" w:cs="Times New Roman"/>
          <w:b/>
          <w:szCs w:val="24"/>
        </w:rPr>
        <w:t>:</w:t>
      </w:r>
      <w:r>
        <w:rPr>
          <w:rFonts w:eastAsia="Times New Roman" w:cs="Times New Roman"/>
          <w:szCs w:val="24"/>
        </w:rPr>
        <w:t xml:space="preserve"> Πού ήσουνα τότε; Δεν ντρέπεσαι; Δεν θυμάσαι πού ήσουν; </w:t>
      </w:r>
    </w:p>
    <w:p w14:paraId="3A31081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C957DD">
        <w:rPr>
          <w:rFonts w:eastAsia="Times New Roman" w:cs="Times New Roman"/>
          <w:b/>
          <w:szCs w:val="24"/>
        </w:rPr>
        <w:t>:</w:t>
      </w:r>
      <w:r w:rsidRPr="00C957DD">
        <w:rPr>
          <w:rFonts w:eastAsia="Times New Roman" w:cs="Times New Roman"/>
          <w:szCs w:val="24"/>
        </w:rPr>
        <w:t xml:space="preserve"> </w:t>
      </w:r>
      <w:r>
        <w:rPr>
          <w:rFonts w:eastAsia="Times New Roman" w:cs="Times New Roman"/>
          <w:szCs w:val="24"/>
        </w:rPr>
        <w:t xml:space="preserve">Σας παρακαλώ, κύριε </w:t>
      </w:r>
      <w:r>
        <w:rPr>
          <w:rFonts w:eastAsia="Times New Roman" w:cs="Times New Roman"/>
          <w:szCs w:val="24"/>
        </w:rPr>
        <w:t>Γρηγοράκο, δεν χρειάζονται ούτε εντάσεις ούτε εξάρσεις.</w:t>
      </w:r>
    </w:p>
    <w:p w14:paraId="3A31081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sidRPr="00C957DD">
        <w:rPr>
          <w:rFonts w:eastAsia="Times New Roman" w:cs="Times New Roman"/>
          <w:b/>
          <w:szCs w:val="24"/>
        </w:rPr>
        <w:t>:</w:t>
      </w:r>
      <w:r>
        <w:rPr>
          <w:rFonts w:eastAsia="Times New Roman" w:cs="Times New Roman"/>
          <w:szCs w:val="24"/>
        </w:rPr>
        <w:t xml:space="preserve"> Η ιστορία πρέπει να υπάρχει σε αυτήν την Αίθουσα. </w:t>
      </w:r>
    </w:p>
    <w:p w14:paraId="3A31081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C957DD">
        <w:rPr>
          <w:rFonts w:eastAsia="Times New Roman" w:cs="Times New Roman"/>
          <w:b/>
          <w:szCs w:val="24"/>
        </w:rPr>
        <w:t>:</w:t>
      </w:r>
      <w:r w:rsidRPr="00C957DD">
        <w:rPr>
          <w:rFonts w:eastAsia="Times New Roman" w:cs="Times New Roman"/>
          <w:szCs w:val="24"/>
        </w:rPr>
        <w:t xml:space="preserve"> </w:t>
      </w:r>
      <w:r>
        <w:rPr>
          <w:rFonts w:eastAsia="Times New Roman" w:cs="Times New Roman"/>
          <w:szCs w:val="24"/>
        </w:rPr>
        <w:t>Να υπάρχει, αλλά όχι να εκφωνείται στη Βουλή κατά το δοκούν. Καθένας να την ξέρει, να τη γράφει, να</w:t>
      </w:r>
      <w:r>
        <w:rPr>
          <w:rFonts w:eastAsia="Times New Roman" w:cs="Times New Roman"/>
          <w:szCs w:val="24"/>
        </w:rPr>
        <w:t xml:space="preserve"> την λέει …</w:t>
      </w:r>
    </w:p>
    <w:p w14:paraId="3A31082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ΛΕΩΝΙΔΑΣ ΓΡΗΓΟΡΑΚΟΣ</w:t>
      </w:r>
      <w:r w:rsidRPr="00C957DD">
        <w:rPr>
          <w:rFonts w:eastAsia="Times New Roman" w:cs="Times New Roman"/>
          <w:b/>
          <w:szCs w:val="24"/>
        </w:rPr>
        <w:t>:</w:t>
      </w:r>
      <w:r>
        <w:rPr>
          <w:rFonts w:eastAsia="Times New Roman" w:cs="Times New Roman"/>
          <w:szCs w:val="24"/>
        </w:rPr>
        <w:t xml:space="preserve"> Είκοσι χρόνια ΠΑΣΟΚ ήταν, στις καλύτερες θέσεις.</w:t>
      </w:r>
    </w:p>
    <w:p w14:paraId="3A31082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C957DD">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w:t>
      </w:r>
      <w:r>
        <w:rPr>
          <w:rFonts w:eastAsia="Times New Roman" w:cs="Times New Roman"/>
          <w:szCs w:val="24"/>
        </w:rPr>
        <w:t xml:space="preserve">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δεκαεννέα μαθήτριες και μαθητές και δύο εκπαιδευτικοί </w:t>
      </w:r>
      <w:r>
        <w:rPr>
          <w:rFonts w:eastAsia="Times New Roman" w:cs="Times New Roman"/>
          <w:szCs w:val="24"/>
        </w:rPr>
        <w:t xml:space="preserve">συνοδοί τους </w:t>
      </w:r>
      <w:r>
        <w:rPr>
          <w:rFonts w:eastAsia="Times New Roman" w:cs="Times New Roman"/>
          <w:szCs w:val="24"/>
        </w:rPr>
        <w:t>από το 35</w:t>
      </w:r>
      <w:r w:rsidRPr="00865AEA">
        <w:rPr>
          <w:rFonts w:eastAsia="Times New Roman" w:cs="Times New Roman"/>
          <w:szCs w:val="24"/>
          <w:vertAlign w:val="superscript"/>
        </w:rPr>
        <w:t>ο</w:t>
      </w:r>
      <w:r>
        <w:rPr>
          <w:rFonts w:eastAsia="Times New Roman" w:cs="Times New Roman"/>
          <w:szCs w:val="24"/>
        </w:rPr>
        <w:t xml:space="preserve"> Δημοτικό Σχολείο Πειραιά. </w:t>
      </w:r>
    </w:p>
    <w:p w14:paraId="3A31082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3A310823"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 </w:t>
      </w:r>
      <w:r>
        <w:rPr>
          <w:rFonts w:eastAsia="Times New Roman" w:cs="Times New Roman"/>
          <w:szCs w:val="24"/>
        </w:rPr>
        <w:t>όλες τις πτέρυγες</w:t>
      </w:r>
      <w:r>
        <w:rPr>
          <w:rFonts w:eastAsia="Times New Roman" w:cs="Times New Roman"/>
          <w:szCs w:val="24"/>
        </w:rPr>
        <w:t xml:space="preserve"> της Βουλής</w:t>
      </w:r>
      <w:r>
        <w:rPr>
          <w:rFonts w:eastAsia="Times New Roman" w:cs="Times New Roman"/>
          <w:szCs w:val="24"/>
        </w:rPr>
        <w:t>)</w:t>
      </w:r>
    </w:p>
    <w:p w14:paraId="3A31082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Τον λόγο έχει τώρα η κ. Αθανασία (Σία) Αναγνωστοπούλου από τον ΣΥΡΙΖΑ για δέκα λεπτά. Αμέσως μετά θα ακολουθήσουν ο κ. Γκιουλέκας και ο κ. Κουμουτσάκος.</w:t>
      </w:r>
      <w:r>
        <w:rPr>
          <w:rFonts w:eastAsia="Times New Roman" w:cs="Times New Roman"/>
          <w:szCs w:val="24"/>
        </w:rPr>
        <w:t xml:space="preserve"> Ο κ. Γκιουλέκας είναι στην πρώτη οκτάδα εκ μέρους της Νέας Δημοκρατίας.</w:t>
      </w:r>
    </w:p>
    <w:p w14:paraId="3A31082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w:t>
      </w:r>
    </w:p>
    <w:p w14:paraId="3A31082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Ευχαριστώ, κύριε Πρόεδρε. </w:t>
      </w:r>
    </w:p>
    <w:p w14:paraId="3A31082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όντως βρισκόμαστε σε μια ιστορική στιγμή, μια ι</w:t>
      </w:r>
      <w:r>
        <w:rPr>
          <w:rFonts w:eastAsia="Times New Roman" w:cs="Times New Roman"/>
          <w:szCs w:val="24"/>
        </w:rPr>
        <w:t xml:space="preserve">στορική στιγμή που σηματοδοτείται από το κλείσιμο μιας συμφωνίας για ένα μείζον ζήτημα που απασχόλησε την ελληνική κοινωνία και την ελληνική πολιτική ηγεσία επί είκοσι επτά χρόνια. </w:t>
      </w:r>
    </w:p>
    <w:p w14:paraId="3A31082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Βρισκόμαστε, όμως, σε μια ιστορική στιγμή και για έναν άλλον λόγο. Η Αξιωμ</w:t>
      </w:r>
      <w:r>
        <w:rPr>
          <w:rFonts w:eastAsia="Times New Roman" w:cs="Times New Roman"/>
          <w:szCs w:val="24"/>
        </w:rPr>
        <w:t>ατική Αντιπολίτευση προσπαθεί σήμερα εδώ και θα προσπαθήσει και αύριο και μεθαύριο, όχι απλώς να συζητήσει μια πρόταση μομφής, όπως είναι το κοινοβουλευτικό και το συνταγματικό της δικαίωμα, αλλά να διχάσει και να εγκαλέσει Βουλευτές της Συγκυβέρνησης ως ε</w:t>
      </w:r>
      <w:r>
        <w:rPr>
          <w:rFonts w:eastAsia="Times New Roman" w:cs="Times New Roman"/>
          <w:szCs w:val="24"/>
        </w:rPr>
        <w:t xml:space="preserve">θνικούς προδότες. </w:t>
      </w:r>
    </w:p>
    <w:p w14:paraId="3A31082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Αφού η «αριστερή παρένθεση» δεν κάρπισε, αφού η καταστροφολογία ότι δεν θα βγούμε από τα μνημόνια δεν ευοδώθηκε, το τελευταίο προπύργιο είναι τα εθνικά θέματα. </w:t>
      </w:r>
    </w:p>
    <w:p w14:paraId="3A31082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Υπάρχει μνήμη, ιστορική μνήμη σ’ αυτήν την κοινωνία και σ’ αυτήν εδώ τη Βουλ</w:t>
      </w:r>
      <w:r>
        <w:rPr>
          <w:rFonts w:eastAsia="Times New Roman" w:cs="Times New Roman"/>
          <w:szCs w:val="24"/>
        </w:rPr>
        <w:t xml:space="preserve">ή πότε η Δεξιά χρησιμοποιεί, όταν δεν έχει μια γόνιμη πολιτική, τα εθνικά θέματα, για να δημιουργήσει καθεστώς εθνικοφροσύνης: εθνικοί προδότες και εθνικόφρονες. Αυτό δεν πρέπει να το επιτρέψει η Ελληνική Βουλή. Πρέπει να σταθεί στο ύψος των περιστάσεων. </w:t>
      </w:r>
    </w:p>
    <w:p w14:paraId="3A31082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Έχουμε ένα ζήτημα, το οποίο κλείνει με την ιστορική συμφωνία, αυτό του </w:t>
      </w:r>
      <w:r>
        <w:rPr>
          <w:rFonts w:eastAsia="Times New Roman" w:cs="Times New Roman"/>
          <w:szCs w:val="24"/>
        </w:rPr>
        <w:t>μ</w:t>
      </w:r>
      <w:r>
        <w:rPr>
          <w:rFonts w:eastAsia="Times New Roman" w:cs="Times New Roman"/>
          <w:szCs w:val="24"/>
        </w:rPr>
        <w:t xml:space="preserve">ακεδονικού. Τι ήταν το </w:t>
      </w:r>
      <w:r>
        <w:rPr>
          <w:rFonts w:eastAsia="Times New Roman" w:cs="Times New Roman"/>
          <w:szCs w:val="24"/>
        </w:rPr>
        <w:t>μ</w:t>
      </w:r>
      <w:r>
        <w:rPr>
          <w:rFonts w:eastAsia="Times New Roman" w:cs="Times New Roman"/>
          <w:szCs w:val="24"/>
        </w:rPr>
        <w:t xml:space="preserve">ακεδονικό; Πώς δημιουργήθηκε; Πότε δημιουργήθηκε και ποια ηγεσία ανέλαβε να βγάλει από το τέλμα τη χώρα; </w:t>
      </w:r>
    </w:p>
    <w:p w14:paraId="3A31082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Σας διαβάζω, αν και λείπουν τώρα οι κύριοι και οι κυρί</w:t>
      </w:r>
      <w:r>
        <w:rPr>
          <w:rFonts w:eastAsia="Times New Roman" w:cs="Times New Roman"/>
          <w:szCs w:val="24"/>
        </w:rPr>
        <w:t>ες της Νέας Δημοκρατίας, κυρίως όμως ο Αρχηγός της Αξιωματικής Αντιπολίτευσης και η κ. Μπακογιάννη,…</w:t>
      </w:r>
    </w:p>
    <w:p w14:paraId="3A31082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ΓΕΩΡΓΙΑ ΜΑΡΤΙΝΟΥ: </w:t>
      </w:r>
      <w:r>
        <w:rPr>
          <w:rFonts w:eastAsia="Times New Roman" w:cs="Times New Roman"/>
          <w:szCs w:val="24"/>
        </w:rPr>
        <w:t xml:space="preserve">Εδώ είμαστε. Ποιος λείπει; </w:t>
      </w:r>
    </w:p>
    <w:p w14:paraId="3A31082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…τους οποίους θα ήθελα να κοιτώ στα μάτια και να διαβάσω, γιατί αρχεία έχουμε </w:t>
      </w:r>
      <w:r>
        <w:rPr>
          <w:rFonts w:eastAsia="Times New Roman" w:cs="Times New Roman"/>
          <w:szCs w:val="24"/>
        </w:rPr>
        <w:t>και πάρα πολλά. Στις 13 Απριλίου 1992, στο δεύτερο Εθνικό Συμβούλιο που γίνεται υπό τον Πρόεδρο της Δημοκρατίας τότε και με Πρωθυπουργό τον Κωνσταντίνο Μητσοτάκη, τι λέει ο Κωνσταντίνος Μητσοτάκης τότε, όταν ακόμα η Νέα Δημοκρατία μπορούσε να παραγάγει πολ</w:t>
      </w:r>
      <w:r>
        <w:rPr>
          <w:rFonts w:eastAsia="Times New Roman" w:cs="Times New Roman"/>
          <w:szCs w:val="24"/>
        </w:rPr>
        <w:t>ιτική; Λέει ο Μητσοτάκης, προειδοποιεί τους πολιτικούς Αρχηγούς ότι κινδυνεύουν να λάβουν μια απόφαση η οποία θα οδηγήσει την Ελλάδα για πενήντα χρόνια στην περιπέτεια που έχει σήμερα το Κυπριακό. «Έχουμε το Κυπριακό.» -λέει- «Αναρωτιέμαι, να προσθέσουμε τ</w:t>
      </w:r>
      <w:r>
        <w:rPr>
          <w:rFonts w:eastAsia="Times New Roman" w:cs="Times New Roman"/>
          <w:szCs w:val="24"/>
        </w:rPr>
        <w:t>ώρα ένα ακόμα άλυτο πρόβλημα χωρίς διέξοδο; Τα ηρωικά εδώ μέσα τα αποφασίζουμε. Ποια, όμως, διέξοδος θα υπάρχει; Πότε θα βγει η Ελλάδα από το αδιέξοδο, όταν αυτή η δημοκρατία αναγνωρισθεί από διάφορες χώρες; Ποτέ. Ούτε με τη δική μου Κυβέρνηση ούτε με καμι</w:t>
      </w:r>
      <w:r>
        <w:rPr>
          <w:rFonts w:eastAsia="Times New Roman" w:cs="Times New Roman"/>
          <w:szCs w:val="24"/>
        </w:rPr>
        <w:t xml:space="preserve">ά άλλη. Η μόνη διέξοδος είναι, εάν μπορέσουμε να συμφωνήσουμε, να συνεργαστεί η Ελλάδα ειρηνικά με τα Σκόπια και να τα βοηθήσει μαζί με την Κοινότητα, με την ΕΟΚ.». </w:t>
      </w:r>
    </w:p>
    <w:p w14:paraId="3A31082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συνεχίζει: «Διαμορφώνουμε και η δική μας Κυβέρνηση έχει ευθύνη» -γιατί ήταν ο Σαμαράς </w:t>
      </w:r>
      <w:r>
        <w:rPr>
          <w:rFonts w:eastAsia="Times New Roman" w:cs="Times New Roman"/>
          <w:szCs w:val="24"/>
        </w:rPr>
        <w:t xml:space="preserve">τότε Υπουργός Εξωτερικών που </w:t>
      </w:r>
      <w:proofErr w:type="spellStart"/>
      <w:r>
        <w:rPr>
          <w:rFonts w:eastAsia="Times New Roman" w:cs="Times New Roman"/>
          <w:szCs w:val="24"/>
        </w:rPr>
        <w:t>εδιαφοροποιείτο</w:t>
      </w:r>
      <w:proofErr w:type="spellEnd"/>
      <w:r>
        <w:rPr>
          <w:rFonts w:eastAsia="Times New Roman" w:cs="Times New Roman"/>
          <w:szCs w:val="24"/>
        </w:rPr>
        <w:t xml:space="preserve"> από τη θέση του Κωνσταντίνου Μητσοτάκη- «για την κοινή γνώμη που διαμορφώνουμε στον ελληνικό λαό.». </w:t>
      </w:r>
    </w:p>
    <w:p w14:paraId="3A31083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Και καταλήγει: «Μια δεύτερη γραμμή άμυνας είναι ένας επιθετικός προσδιορισμός του τύπου «Βόρειος Μακεδονία», μ</w:t>
      </w:r>
      <w:r>
        <w:rPr>
          <w:rFonts w:eastAsia="Times New Roman" w:cs="Times New Roman"/>
          <w:szCs w:val="24"/>
        </w:rPr>
        <w:t xml:space="preserve">ε τον οποίον να κλείσει το θέμα και να ακολουθήσει κατόπιν μια επίθεση φιλίας προς τη γείτονα χώρα.». </w:t>
      </w:r>
    </w:p>
    <w:p w14:paraId="3A31083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Κωνσταντίνος Μητσοτάκης, εκείνες τις στιγμές, ξέρει ποιο είναι το </w:t>
      </w:r>
      <w:proofErr w:type="spellStart"/>
      <w:r>
        <w:rPr>
          <w:rFonts w:eastAsia="Times New Roman" w:cs="Times New Roman"/>
          <w:szCs w:val="24"/>
        </w:rPr>
        <w:t>διακύβευμα</w:t>
      </w:r>
      <w:proofErr w:type="spellEnd"/>
      <w:r>
        <w:rPr>
          <w:rFonts w:eastAsia="Times New Roman" w:cs="Times New Roman"/>
          <w:szCs w:val="24"/>
        </w:rPr>
        <w:t xml:space="preserve"> της </w:t>
      </w:r>
      <w:r>
        <w:rPr>
          <w:rFonts w:eastAsia="Times New Roman" w:cs="Times New Roman"/>
          <w:szCs w:val="24"/>
        </w:rPr>
        <w:t>ι</w:t>
      </w:r>
      <w:r>
        <w:rPr>
          <w:rFonts w:eastAsia="Times New Roman" w:cs="Times New Roman"/>
          <w:szCs w:val="24"/>
        </w:rPr>
        <w:t>στορίας. Έχει καταρρεύσει ένας ολόκληρος κόσμος, το πρώην ανατολικό μ</w:t>
      </w:r>
      <w:r>
        <w:rPr>
          <w:rFonts w:eastAsia="Times New Roman" w:cs="Times New Roman"/>
          <w:szCs w:val="24"/>
        </w:rPr>
        <w:t xml:space="preserve">πλοκ, αποδεσμεύονται δυνάμεις στην περιοχή και η χώρα, εάν θέλει να παίξει πρωταγωνιστικό ρόλο και στην Ευρωπαϊκή Ένωση -τότε στην ΕΟΚ- αλλά και στην περιοχή μας, πρέπει η ίδια να δώσει λύση στα προβλήματα και όχι να γίνεται μέρος του προβλήματος. </w:t>
      </w:r>
    </w:p>
    <w:p w14:paraId="3A31083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 Κωνστ</w:t>
      </w:r>
      <w:r>
        <w:rPr>
          <w:rFonts w:eastAsia="Times New Roman" w:cs="Times New Roman"/>
          <w:szCs w:val="24"/>
        </w:rPr>
        <w:t>αντίνος Μητσοτάκης εκείνη την εποχή ήξερε</w:t>
      </w:r>
      <w:r w:rsidRPr="007F1A88">
        <w:rPr>
          <w:rFonts w:eastAsia="Times New Roman" w:cs="Times New Roman"/>
          <w:szCs w:val="24"/>
        </w:rPr>
        <w:t>,</w:t>
      </w:r>
      <w:r>
        <w:rPr>
          <w:rFonts w:eastAsia="Times New Roman" w:cs="Times New Roman"/>
          <w:szCs w:val="24"/>
        </w:rPr>
        <w:t xml:space="preserve"> ως αστός πολιτικός</w:t>
      </w:r>
      <w:r w:rsidRPr="007F1A88">
        <w:rPr>
          <w:rFonts w:eastAsia="Times New Roman" w:cs="Times New Roman"/>
          <w:szCs w:val="24"/>
        </w:rPr>
        <w:t>,</w:t>
      </w:r>
      <w:r>
        <w:rPr>
          <w:rFonts w:eastAsia="Times New Roman" w:cs="Times New Roman"/>
          <w:szCs w:val="24"/>
        </w:rPr>
        <w:t xml:space="preserve"> ότι μία χώρα που θέλει να έχει μέλλον παίρνει τις πραγματικότητες της ιστορίας που έχουν διαμορφωθεί και βάσει αυτών διαμορφώνει το μέλλον. Δεν πάει να κρυφτεί ή να σηκώσει εθνικιστικούς σκελετ</w:t>
      </w:r>
      <w:r>
        <w:rPr>
          <w:rFonts w:eastAsia="Times New Roman" w:cs="Times New Roman"/>
          <w:szCs w:val="24"/>
        </w:rPr>
        <w:t xml:space="preserve">ούς από την ντουλάπα. Αυτό το έκανε ο κ. Σαμαράς, γιατί ήθελε να φτιάξει πολιτική καριέρα. Μην ξεχνάτε ότι εκείνη την περίοδο δημιουργείται και το Δίκτυο 21. Θα μπορούσαμε να πούμε πολλά. </w:t>
      </w:r>
    </w:p>
    <w:p w14:paraId="3A31083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Τότε βγαίνουν οι εθνικιστικοί σκελετοί από την ντουλάπα για το </w:t>
      </w:r>
      <w:r>
        <w:rPr>
          <w:rFonts w:eastAsia="Times New Roman" w:cs="Times New Roman"/>
          <w:szCs w:val="24"/>
        </w:rPr>
        <w:t>μ</w:t>
      </w:r>
      <w:r>
        <w:rPr>
          <w:rFonts w:eastAsia="Times New Roman" w:cs="Times New Roman"/>
          <w:szCs w:val="24"/>
        </w:rPr>
        <w:t>ακε</w:t>
      </w:r>
      <w:r>
        <w:rPr>
          <w:rFonts w:eastAsia="Times New Roman" w:cs="Times New Roman"/>
          <w:szCs w:val="24"/>
        </w:rPr>
        <w:t>δονικό. Τότε αρχίζει να φτιάχνεται ένα εθνικιστικό αφήγημα -όχι εθνικό, το εθνικό αφήγημα το έχει ο Μητσοτάκης εκείνη την περίοδο. Ο Σαμαράς φτιάχνει ένα εθνικιστικό αφή</w:t>
      </w:r>
      <w:r>
        <w:rPr>
          <w:rFonts w:eastAsia="Times New Roman" w:cs="Times New Roman"/>
          <w:szCs w:val="24"/>
        </w:rPr>
        <w:lastRenderedPageBreak/>
        <w:t>γημα, το οποίο ξαναγυρίζει στους Μακεδονομάχους. Προσέξτε, όμως, οι Μακεδονομάχοι έπαιζ</w:t>
      </w:r>
      <w:r>
        <w:rPr>
          <w:rFonts w:eastAsia="Times New Roman" w:cs="Times New Roman"/>
          <w:szCs w:val="24"/>
        </w:rPr>
        <w:t xml:space="preserve">αν το κεφάλι τους σε μία στιγμή που η ιστορία παιζόταν σε άλλο γήπεδο, όχι στο γήπεδο της δεκαετίας του 1990. </w:t>
      </w:r>
    </w:p>
    <w:p w14:paraId="3A31083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Παίρνει, λοιπόν, τη σκυτάλη από το πουθενά, για να την πάει στο πουθενά. Δημιουργεί ένα μείζον πρόβλημα και διαμορφώνει μία κοινή γνώμη με τα συλ</w:t>
      </w:r>
      <w:r>
        <w:rPr>
          <w:rFonts w:eastAsia="Times New Roman" w:cs="Times New Roman"/>
          <w:szCs w:val="24"/>
        </w:rPr>
        <w:t xml:space="preserve">λαλητήρια τότε, με τις διάφορες οργανώσεις </w:t>
      </w:r>
      <w:r w:rsidRPr="00F331DF">
        <w:rPr>
          <w:rFonts w:eastAsia="Times New Roman"/>
          <w:bCs/>
        </w:rPr>
        <w:t>και</w:t>
      </w:r>
      <w:r>
        <w:rPr>
          <w:rFonts w:eastAsia="Times New Roman" w:cs="Times New Roman"/>
          <w:szCs w:val="24"/>
        </w:rPr>
        <w:t xml:space="preserve"> εγκλωβίζει την πολιτική ηγεσία. Πολύς κόσμος τότε και από τη δική μας την πλευρά μίλησε </w:t>
      </w:r>
      <w:r w:rsidRPr="00F331DF">
        <w:rPr>
          <w:rFonts w:eastAsia="Times New Roman"/>
          <w:bCs/>
        </w:rPr>
        <w:t>και</w:t>
      </w:r>
      <w:r>
        <w:rPr>
          <w:rFonts w:eastAsia="Times New Roman" w:cs="Times New Roman"/>
          <w:szCs w:val="24"/>
        </w:rPr>
        <w:t xml:space="preserve"> έδωσε στήριξη στον Κωνσταντίνο Μητσοτάκη, για να μπορέσει να βγει η χώρα από το αδιέξοδο. </w:t>
      </w:r>
    </w:p>
    <w:p w14:paraId="3A31083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Δυστυχώς, τα πράγματα δεν </w:t>
      </w:r>
      <w:r>
        <w:rPr>
          <w:rFonts w:eastAsia="Times New Roman" w:cs="Times New Roman"/>
          <w:szCs w:val="24"/>
        </w:rPr>
        <w:t>έγιναν έτσι. Ακολούθησε μετά η ενδιάμεση συμφωνία του 2008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Χαράσσεται μία εθνική γραμμή, η οποία λέει σύνθετη ονομασία με γεωγραφικό προσδιορισμό και βέβαια τον όρο «Μακεδονία» μέσα στη σύνθετη ονομασία. </w:t>
      </w:r>
    </w:p>
    <w:p w14:paraId="3A31083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Από τους Βουλευτές της Νέας Δημοκρατίας διαφώνησε κανένας σε αυτό; Διαφώνησε κανένας από εσάς τότε; Γιατί τώρα έρχεστε και προσπαθείτε να δημιουργήσετε ένα μείζον εθνικό ζήτημα και να βγάλετε πάλι τους σκελετούς από τις ντουλάπες, για να διχάσετε κατ’ αυτό</w:t>
      </w:r>
      <w:r>
        <w:rPr>
          <w:rFonts w:eastAsia="Times New Roman" w:cs="Times New Roman"/>
          <w:szCs w:val="24"/>
        </w:rPr>
        <w:t xml:space="preserve">ν τον τρόπο την ελληνική κοινωνία; Η ελληνική ιστορία έχει πληρώσει πάρα πολύ ακριβά εθνικόφρονες και εθνικούς προδότες. Αυτόν τον διχασμό μην προσπαθήσετε να τον επαναφέρετε. </w:t>
      </w:r>
    </w:p>
    <w:p w14:paraId="3A31083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Η ελληνική ιστορία, επίσης, έχει να επιδείξει μεγάλες στιγμές, όταν οι πολιτικέ</w:t>
      </w:r>
      <w:r>
        <w:rPr>
          <w:rFonts w:eastAsia="Times New Roman" w:cs="Times New Roman"/>
          <w:szCs w:val="24"/>
        </w:rPr>
        <w:t xml:space="preserve">ς ηγεσίες είχαν το θάρρος να οραματιστούν το μέλλον αυτής της κοινωνίας με παρρησία και να δώσουν μία νέα προοπτική σε σχέση με την περιοχή. </w:t>
      </w:r>
    </w:p>
    <w:p w14:paraId="3A31083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1913 υπογράφεται η Συνθήκη του Βουκουρεστίου. Μιλάτε συνέχεια για ιστορία, μόνο που ιστορία δεν ξέρετε. Τι αναγνωρίζει η Ελλάδα με την υπογραφή της και τι έχει πετύχει; Ήταν ο Ελευθέριος Βενιζέλος τότε στην ηγεσία της χώρας. Αναγνωρίζει η Ελλάδα μετά απ</w:t>
      </w:r>
      <w:r>
        <w:rPr>
          <w:rFonts w:eastAsia="Times New Roman" w:cs="Times New Roman"/>
          <w:szCs w:val="24"/>
        </w:rPr>
        <w:t>ό πολλούς κόπους, μετά από πάρα πολλές μάχες, μετά από πολλές αντιπαραθέσεις των Βαλκάνιων ότι, παιδιά, εμείς έχουμε ειρήνη εδώ. Καταρρέει ο κόσμος δίπλα μας, η Οθωμανική Αυτοκρατορία, αλλά εμείς τα βρίσκουμε μεταξύ μας και μοιραζόμαστε μία κληρονομιά, την</w:t>
      </w:r>
      <w:r>
        <w:rPr>
          <w:rFonts w:eastAsia="Times New Roman" w:cs="Times New Roman"/>
          <w:szCs w:val="24"/>
        </w:rPr>
        <w:t xml:space="preserve"> Οθωμανική Βυζαντινή, τη μεγάλη Μακεδονία. </w:t>
      </w:r>
    </w:p>
    <w:p w14:paraId="3A31083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Κατοχυρώνεται, λοιπόν, η ενσωμάτωση της ελληνικής Μακεδονίας στον εθνικό κορμό, στην Ελλάδα. Αυτό λέει το 1913 και αυτή η </w:t>
      </w:r>
      <w:r>
        <w:rPr>
          <w:rFonts w:eastAsia="Times New Roman" w:cs="Times New Roman"/>
          <w:szCs w:val="24"/>
        </w:rPr>
        <w:t>σ</w:t>
      </w:r>
      <w:r>
        <w:rPr>
          <w:rFonts w:eastAsia="Times New Roman" w:cs="Times New Roman"/>
          <w:szCs w:val="24"/>
        </w:rPr>
        <w:t xml:space="preserve">υνθήκη δεν σηκώνει κανέναν αναθεωρητισμό. Γιατί αν φτάσουμε σε αναθεωρητισμούς αυτής της </w:t>
      </w:r>
      <w:r>
        <w:rPr>
          <w:rFonts w:eastAsia="Times New Roman" w:cs="Times New Roman"/>
          <w:szCs w:val="24"/>
        </w:rPr>
        <w:t>σ</w:t>
      </w:r>
      <w:r>
        <w:rPr>
          <w:rFonts w:eastAsia="Times New Roman" w:cs="Times New Roman"/>
          <w:szCs w:val="24"/>
        </w:rPr>
        <w:t xml:space="preserve">υνθήκης, τότε νομιμοποιούμε τους αναθεωρητισμούς από τους οποίους κινδυνεύουμε. </w:t>
      </w:r>
    </w:p>
    <w:p w14:paraId="3A31083A" w14:textId="77777777" w:rsidR="00E66DFC" w:rsidRDefault="00CE19B2">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3A31083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ήρθε ο Βενιζέλος στη Βουλή -δεν ήταν αυτή η Βουλή- και είπε -υπάρχουν ηχογραφημένα τα Πρακτικά-: «Τον εθνικό εχθρό,…» -γιατί ή</w:t>
      </w:r>
      <w:r>
        <w:rPr>
          <w:rFonts w:eastAsia="Times New Roman" w:cs="Times New Roman"/>
          <w:szCs w:val="24"/>
        </w:rPr>
        <w:t>ταν ένας μεγάλος πολι</w:t>
      </w:r>
      <w:r>
        <w:rPr>
          <w:rFonts w:eastAsia="Times New Roman" w:cs="Times New Roman"/>
          <w:szCs w:val="24"/>
        </w:rPr>
        <w:lastRenderedPageBreak/>
        <w:t>τικός σε αυτά τα θέματα, συμφωνεί δεν συμφωνεί κανείς μαζί του, είχε όμως προοπτική για το μέλλον της Ελλάδας- «…την οθωμανική αυτοκρατορία μού την υπέδειξε η συγκυρία. Προαιώνιους εχθρούς δεν έχω. Δηλαδή, εγώ ήθελα να κατοχυρώσω τα Βα</w:t>
      </w:r>
      <w:r>
        <w:rPr>
          <w:rFonts w:eastAsia="Times New Roman" w:cs="Times New Roman"/>
          <w:szCs w:val="24"/>
        </w:rPr>
        <w:t xml:space="preserve">λκάνια. Με τους Οθωμανούς τι θα κάνω είναι άλλη υπόθεση». </w:t>
      </w:r>
    </w:p>
    <w:p w14:paraId="3A31083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τι έκανε ο Βενιζέλος, μιας και θέλετε να μιλάμε για ιστορία; Οχτώ χρόνια μετά τη μεγαλύτερη εθνική καταστροφή έκανε την Ελληνοτουρκική φιλία, μετά τη Μικρασιατική Καταστροφή. Διότι ήξερε ένα πρ</w:t>
      </w:r>
      <w:r>
        <w:rPr>
          <w:rFonts w:eastAsia="Times New Roman" w:cs="Times New Roman"/>
          <w:szCs w:val="24"/>
        </w:rPr>
        <w:t xml:space="preserve">άγμα: Μια μικρή χώρα για να μπορεί να επιβιώσει σε αυτήν την περιοχή πρέπει να φτιάξει ένα φιλικό περιβάλλον. Κι έρχεστε τώρα και μιλάτε μετά από τόσα χρόνια, που δεν τολμήσατε τη δική σας θέση. </w:t>
      </w:r>
    </w:p>
    <w:p w14:paraId="3A31083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μας λέει ο κ. Κουμουτσάκος ότι έχουμε ένα πυρηνικό όπλο </w:t>
      </w:r>
      <w:r>
        <w:rPr>
          <w:rFonts w:eastAsia="Times New Roman" w:cs="Times New Roman"/>
          <w:szCs w:val="24"/>
        </w:rPr>
        <w:t>-εγώ δεν το κατάλαβα αυτό το πυρηνικό όπλο, αλλά τέλος πάντων- σε μία εποχή και σε μία περιοχή όπου οι αναθεωρητισμοί πηγαίνουν κι έρχονται. Για να έχει μέλλον αυτή η χώρα, τι πρέπει να κάνει με τη γειτονική της χώρα και με τις άλλες γειτονικές χώρες; Πρέπ</w:t>
      </w:r>
      <w:r>
        <w:rPr>
          <w:rFonts w:eastAsia="Times New Roman" w:cs="Times New Roman"/>
          <w:szCs w:val="24"/>
        </w:rPr>
        <w:t xml:space="preserve">ει να φτιάξει μια ασπίδα φιλίας, </w:t>
      </w:r>
      <w:proofErr w:type="spellStart"/>
      <w:r>
        <w:rPr>
          <w:rFonts w:eastAsia="Times New Roman" w:cs="Times New Roman"/>
          <w:szCs w:val="24"/>
        </w:rPr>
        <w:t>συνανάπτυξης</w:t>
      </w:r>
      <w:proofErr w:type="spellEnd"/>
      <w:r>
        <w:rPr>
          <w:rFonts w:eastAsia="Times New Roman" w:cs="Times New Roman"/>
          <w:szCs w:val="24"/>
        </w:rPr>
        <w:t xml:space="preserve"> και αλληλεγγύης, άρα να </w:t>
      </w:r>
      <w:proofErr w:type="spellStart"/>
      <w:r>
        <w:rPr>
          <w:rFonts w:eastAsia="Times New Roman" w:cs="Times New Roman"/>
          <w:szCs w:val="24"/>
        </w:rPr>
        <w:t>απονομιμοποιεί</w:t>
      </w:r>
      <w:proofErr w:type="spellEnd"/>
      <w:r>
        <w:rPr>
          <w:rFonts w:eastAsia="Times New Roman" w:cs="Times New Roman"/>
          <w:szCs w:val="24"/>
        </w:rPr>
        <w:t xml:space="preserve"> συνεχώς όλους τους αναθεωρητισμούς. </w:t>
      </w:r>
    </w:p>
    <w:p w14:paraId="3A31083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Υπουργός κ. </w:t>
      </w:r>
      <w:proofErr w:type="spellStart"/>
      <w:r>
        <w:rPr>
          <w:rFonts w:eastAsia="Times New Roman" w:cs="Times New Roman"/>
          <w:szCs w:val="24"/>
        </w:rPr>
        <w:t>Κατρούγκαλος</w:t>
      </w:r>
      <w:proofErr w:type="spellEnd"/>
      <w:r>
        <w:rPr>
          <w:rFonts w:eastAsia="Times New Roman" w:cs="Times New Roman"/>
          <w:szCs w:val="24"/>
        </w:rPr>
        <w:t xml:space="preserve"> εξήγησε πάρα πολύ καλά τη </w:t>
      </w:r>
      <w:r>
        <w:rPr>
          <w:rFonts w:eastAsia="Times New Roman" w:cs="Times New Roman"/>
          <w:szCs w:val="24"/>
        </w:rPr>
        <w:t>σ</w:t>
      </w:r>
      <w:r>
        <w:rPr>
          <w:rFonts w:eastAsia="Times New Roman" w:cs="Times New Roman"/>
          <w:szCs w:val="24"/>
        </w:rPr>
        <w:t>υμφωνία. Δεν θα μπω σε αυτό. Είναι ψέματα. Είναι υποκρισία. Είναι κυνισμός σας ό</w:t>
      </w:r>
      <w:r>
        <w:rPr>
          <w:rFonts w:eastAsia="Times New Roman" w:cs="Times New Roman"/>
          <w:szCs w:val="24"/>
        </w:rPr>
        <w:t xml:space="preserve">ταν λέτε ότι αυτή η συμφωνία είναι κακή και </w:t>
      </w:r>
      <w:proofErr w:type="spellStart"/>
      <w:r>
        <w:rPr>
          <w:rFonts w:eastAsia="Times New Roman" w:cs="Times New Roman"/>
          <w:szCs w:val="24"/>
        </w:rPr>
        <w:t>εθνοπροδοτική</w:t>
      </w:r>
      <w:proofErr w:type="spellEnd"/>
      <w:r>
        <w:rPr>
          <w:rFonts w:eastAsia="Times New Roman" w:cs="Times New Roman"/>
          <w:szCs w:val="24"/>
        </w:rPr>
        <w:t xml:space="preserve">. Το ξέρετε ότι λέτε ψέματα. </w:t>
      </w:r>
    </w:p>
    <w:p w14:paraId="3A31083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όμως, πού οδηγεί αυτό; Σε αυτό που δεν μπορέσατε να κάνετε ούτε με την οικονομία. Διότι και η οικονομία ήταν ένα μεγάλο εθνικό πρόβλημα. </w:t>
      </w:r>
    </w:p>
    <w:p w14:paraId="3A310840" w14:textId="77777777" w:rsidR="00E66DFC" w:rsidRDefault="00CE19B2">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w:t>
      </w:r>
      <w:r>
        <w:rPr>
          <w:rFonts w:eastAsia="Times New Roman" w:cs="Times New Roman"/>
          <w:b/>
          <w:szCs w:val="24"/>
        </w:rPr>
        <w:t>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Παρακαλώ πολύ, τελειώνετε αμέσως. </w:t>
      </w:r>
    </w:p>
    <w:p w14:paraId="3A31084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Τελειώνω, κύριε Πρόεδρε. </w:t>
      </w:r>
    </w:p>
    <w:p w14:paraId="3A31084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Διότι δεν ξέρατε, δεν βλέπατε, δεν τολμήσατε -γιατί η πολιτική είναι τόλμη- στο όνομα αυτού του λαού, τον οποίο θέλετε τώρα να υπερασπιστείτε, να φτιάξετε μί</w:t>
      </w:r>
      <w:r>
        <w:rPr>
          <w:rFonts w:eastAsia="Times New Roman" w:cs="Times New Roman"/>
          <w:szCs w:val="24"/>
        </w:rPr>
        <w:t xml:space="preserve">α πατριωτική γραμμή. Και πατριωτική γραμμή σημαίνει ότι ορίζω το εθνικό συμφέρον σε σχέση με τα δεδομένα που έχω και τους κινδύνους που εγκυμονεί το μέλλον. </w:t>
      </w:r>
    </w:p>
    <w:p w14:paraId="3A31084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θέλω να κλείσω λέγοντας ένα πράγμα. </w:t>
      </w:r>
    </w:p>
    <w:p w14:paraId="3A310844" w14:textId="77777777" w:rsidR="00E66DFC" w:rsidRDefault="00CE19B2">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 Παρακαλώ πολύ, έχετε κλείσε</w:t>
      </w:r>
      <w:r>
        <w:rPr>
          <w:rFonts w:eastAsia="Times New Roman" w:cs="Times New Roman"/>
          <w:szCs w:val="24"/>
        </w:rPr>
        <w:t xml:space="preserve">ι. </w:t>
      </w:r>
    </w:p>
    <w:p w14:paraId="3A310845"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Κλείνω, κύριε Πρόεδρε. </w:t>
      </w:r>
    </w:p>
    <w:p w14:paraId="3A31084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Σε αυτήν την περιοχή του κόσμου, της Ευρώπης, έχουμε μεσοτοιχίες τα έθνη μεταξύ μας, οι οποίες είναι δύσκολα διακριτές. Αποφασίζει ένας λαός την κρίσιμη στιγμή: Ή αυτές τις μεσοτοιχίες τις κάνει α</w:t>
      </w:r>
      <w:r>
        <w:rPr>
          <w:rFonts w:eastAsia="Times New Roman" w:cs="Times New Roman"/>
          <w:szCs w:val="24"/>
        </w:rPr>
        <w:t xml:space="preserve">σπίδα προστασίας για να προχωρήσει στο μέλλον ή τις κάνει οχυρό, κλείνεται στο καβούκι και πολεμάει με όλον τον κόσμο απ’ έξω. </w:t>
      </w:r>
    </w:p>
    <w:p w14:paraId="3A31084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Ελπίζω αυτό το Κοινοβούλιο να αρθεί στο ύψος των ιστορικών περιστάσεων. </w:t>
      </w:r>
    </w:p>
    <w:p w14:paraId="3A31084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A310849"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w:t>
      </w:r>
      <w:r>
        <w:rPr>
          <w:rFonts w:eastAsia="Times New Roman" w:cs="Times New Roman"/>
          <w:szCs w:val="24"/>
        </w:rPr>
        <w:t>ΡΙΖΑ)</w:t>
      </w:r>
    </w:p>
    <w:p w14:paraId="3A31084A" w14:textId="77777777" w:rsidR="00E66DFC" w:rsidRDefault="00CE19B2">
      <w:pPr>
        <w:spacing w:after="0" w:line="600" w:lineRule="auto"/>
        <w:ind w:firstLine="720"/>
        <w:jc w:val="both"/>
        <w:rPr>
          <w:rFonts w:eastAsia="Times New Roman" w:cs="Times New Roman"/>
          <w:szCs w:val="24"/>
        </w:rPr>
      </w:pPr>
      <w:r w:rsidRPr="00911D63">
        <w:rPr>
          <w:rFonts w:eastAsia="Times New Roman" w:cs="Times New Roman"/>
          <w:b/>
          <w:szCs w:val="24"/>
        </w:rPr>
        <w:lastRenderedPageBreak/>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Τον λόγο έχει ο κ. Κουμουτσάκος από τη Νέα Δημοκρατία. </w:t>
      </w:r>
    </w:p>
    <w:p w14:paraId="3A31084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Ευχαριστώ, κύριε Πρόεδρε. </w:t>
      </w:r>
    </w:p>
    <w:p w14:paraId="3A31084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σήμερα είναι μια ιστορική μέρα. Είναι ημέρα ευθύνης, εθνικής ευθύνης, </w:t>
      </w:r>
      <w:r>
        <w:rPr>
          <w:rFonts w:eastAsia="Times New Roman" w:cs="Times New Roman"/>
          <w:szCs w:val="24"/>
        </w:rPr>
        <w:t xml:space="preserve">αλλά και δημοκρατικής ευθύνης. </w:t>
      </w:r>
    </w:p>
    <w:p w14:paraId="3A31084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Βουλή των Ελλήνων μπορεί σήμερα σε αυτήν τη συζήτηση να ανακόψει την πορεία παρακμής στην οποία έβαλε τη χώρα η χειρότερη Κυβέρνηση της Μεταπολίτευσης. Δεν είναι όμως μόνον ημέρα ευθύνης. Είναι και ημέρα αρχών και </w:t>
      </w:r>
      <w:r>
        <w:rPr>
          <w:rFonts w:eastAsia="Times New Roman" w:cs="Times New Roman"/>
          <w:szCs w:val="24"/>
        </w:rPr>
        <w:t>συνείδησης της καθεμίας και του καθενός.</w:t>
      </w:r>
    </w:p>
    <w:p w14:paraId="3A31084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 Απευθύνομαι σε αυτό το σημείο στους συναδέλφους του ΣΥΡΙΖΑ, αλλά και των Ανεξάρτητων Ελλήνων και τους ρωτώ: Πόσες φορές αυτά τα χρόνια κοιταχτήκατε στον εσωτερικό καθρέφτη της συνείδησής σας και είπατε «Τι πάω να κ</w:t>
      </w:r>
      <w:r>
        <w:rPr>
          <w:rFonts w:eastAsia="Times New Roman" w:cs="Times New Roman"/>
          <w:szCs w:val="24"/>
        </w:rPr>
        <w:t xml:space="preserve">άνω; Τι πάω να ψηφίσω; Αφού άλλα έλεγα και άλλα υποσχέθηκα»; </w:t>
      </w:r>
    </w:p>
    <w:p w14:paraId="3A31084F"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Είμαι βέβαιος ότι ήταν πολλές αυτές οι οδυνηρές φορές που αισθανθήκατε αγανακτισμένοι, προδομένοι και θυμωμένοι γιατί άλλα λέγατε και άλλα ψηφίζατε. </w:t>
      </w:r>
      <w:r>
        <w:rPr>
          <w:rFonts w:eastAsia="Times New Roman" w:cs="Times New Roman"/>
          <w:szCs w:val="24"/>
        </w:rPr>
        <w:t>Όμως τ</w:t>
      </w:r>
      <w:r>
        <w:rPr>
          <w:rFonts w:eastAsia="Times New Roman" w:cs="Times New Roman"/>
          <w:szCs w:val="24"/>
        </w:rPr>
        <w:t>α ξεπεράσατε αυτά τα συναισθήματα. Μετα</w:t>
      </w:r>
      <w:r>
        <w:rPr>
          <w:rFonts w:eastAsia="Times New Roman" w:cs="Times New Roman"/>
          <w:szCs w:val="24"/>
        </w:rPr>
        <w:t>ξύ συνείδησης και εξουσίας, επιλέξατε την εξουσία. Αυτό, όμως, έως τώρα -η επιλογή σας αντί της συνείδησης η εξουσία- αφορούσε την οικονομία. Αντέχετε αλήθεια να το κάνετε και για ένα τόσο κρίσιμο για την πατρίδα ζήτημα, όπως το όνομα της γειτονικής χώρας;</w:t>
      </w:r>
      <w:r>
        <w:rPr>
          <w:rFonts w:eastAsia="Times New Roman" w:cs="Times New Roman"/>
          <w:szCs w:val="24"/>
        </w:rPr>
        <w:t xml:space="preserve"> </w:t>
      </w:r>
    </w:p>
    <w:p w14:paraId="3A310850"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Σε δύο μέρες θα κληθείτε να απαντήσετε στους εαυτούς σας, στα παιδιά σας και στην ιστορία. Η επιλογή, αλλά και η ευθύνη θα είναι όλη δική σας. Η ιστορία, κυρίες και κύριοι συνάδελφοι, έχει ανοίξει το βιβλίο της και κρατάει σημειώσεις για το τι έκανε ο καθέ</w:t>
      </w:r>
      <w:r>
        <w:rPr>
          <w:rFonts w:eastAsia="Times New Roman" w:cs="Times New Roman"/>
          <w:szCs w:val="24"/>
        </w:rPr>
        <w:t xml:space="preserve">νας και η καθεμία από εμάς. </w:t>
      </w:r>
    </w:p>
    <w:p w14:paraId="3A310851"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Ο κ. Κοτζιάς σε μια πρόσφατη συνέντευξή του επικαλέστηκε τον Καβάφη θυμίζοντας ένα συγκλονιστικό στίχο που μιλά για τη στιγμή της συνείδησης, την καταλυτική στιγμή που καλούμαστε να πούμε το μεγάλο «</w:t>
      </w:r>
      <w:r>
        <w:rPr>
          <w:rFonts w:eastAsia="Times New Roman" w:cs="Times New Roman"/>
          <w:szCs w:val="24"/>
        </w:rPr>
        <w:t>ναι</w:t>
      </w:r>
      <w:r>
        <w:rPr>
          <w:rFonts w:eastAsia="Times New Roman" w:cs="Times New Roman"/>
          <w:szCs w:val="24"/>
        </w:rPr>
        <w:t>» ή το μεγάλο «</w:t>
      </w:r>
      <w:r>
        <w:rPr>
          <w:rFonts w:eastAsia="Times New Roman" w:cs="Times New Roman"/>
          <w:szCs w:val="24"/>
        </w:rPr>
        <w:t>όχι</w:t>
      </w:r>
      <w:r>
        <w:rPr>
          <w:rFonts w:eastAsia="Times New Roman" w:cs="Times New Roman"/>
          <w:szCs w:val="24"/>
        </w:rPr>
        <w:t xml:space="preserve">». </w:t>
      </w:r>
    </w:p>
    <w:p w14:paraId="3A310852"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Ξέρ</w:t>
      </w:r>
      <w:r>
        <w:rPr>
          <w:rFonts w:eastAsia="Times New Roman" w:cs="Times New Roman"/>
          <w:szCs w:val="24"/>
        </w:rPr>
        <w:t xml:space="preserve">ετε τι θα γράψει η ιστορία εάν ψηφίσετε, όπως δείχνετε ότι θα ψηφίσετε, το Σάββατο; Ότι για το </w:t>
      </w:r>
      <w:r>
        <w:rPr>
          <w:rFonts w:eastAsia="Times New Roman" w:cs="Times New Roman"/>
          <w:szCs w:val="24"/>
        </w:rPr>
        <w:t>μ</w:t>
      </w:r>
      <w:r>
        <w:rPr>
          <w:rFonts w:eastAsia="Times New Roman" w:cs="Times New Roman"/>
          <w:szCs w:val="24"/>
        </w:rPr>
        <w:t>ακεδονικό στη σύγχρονη μορφή του όλοι οι προηγούμενοι είπαν «</w:t>
      </w:r>
      <w:r>
        <w:rPr>
          <w:rFonts w:eastAsia="Times New Roman" w:cs="Times New Roman"/>
          <w:szCs w:val="24"/>
        </w:rPr>
        <w:t>όχι</w:t>
      </w:r>
      <w:r>
        <w:rPr>
          <w:rFonts w:eastAsia="Times New Roman" w:cs="Times New Roman"/>
          <w:szCs w:val="24"/>
        </w:rPr>
        <w:t>», ενώ εσείς είσαστε έτοιμοι να πείτε «</w:t>
      </w:r>
      <w:r>
        <w:rPr>
          <w:rFonts w:eastAsia="Times New Roman" w:cs="Times New Roman"/>
          <w:szCs w:val="24"/>
        </w:rPr>
        <w:t>ναι</w:t>
      </w:r>
      <w:r>
        <w:rPr>
          <w:rFonts w:eastAsia="Times New Roman" w:cs="Times New Roman"/>
          <w:szCs w:val="24"/>
        </w:rPr>
        <w:t>». Αυτό θα γράψει η ιστορία ό,τι και να πείτε, όσο και</w:t>
      </w:r>
      <w:r>
        <w:rPr>
          <w:rFonts w:eastAsia="Times New Roman" w:cs="Times New Roman"/>
          <w:szCs w:val="24"/>
        </w:rPr>
        <w:t xml:space="preserve"> αν φωνάζετε. </w:t>
      </w:r>
    </w:p>
    <w:p w14:paraId="3A310853"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Δυστυχώς, σήμερα δεν εγκαλείστε μόνο για τη θλιβερή σας απόδοση στην οικονομία. Εγκαλείστε και για κάτι πολύ σοβαρότερο και για κάτι πολύ μεγαλύτερο. Έχει να κάνει με τα εθνικά συμφέροντα, την ιστορία και τελικά την αξιοπρέπεια των Ελλήνων. </w:t>
      </w:r>
    </w:p>
    <w:p w14:paraId="3A310854"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Αποφασίσατε να διαπραγματευτείτε το ζήτημα της ονομασίας της γειτονικής χώρας έτσι ξαφνικά. Γιατί; Πιστεύω ότι για τρεις λόγους το αποφασίσατε: Πρώτον, γιατί αισθανθήκατε ισχυροί με το διαπραγματευτικό όπλο που εμείς σας δώσαμε, δηλαδή την απόφαση του 200</w:t>
      </w:r>
      <w:r>
        <w:rPr>
          <w:rFonts w:eastAsia="Times New Roman" w:cs="Times New Roman"/>
          <w:szCs w:val="24"/>
        </w:rPr>
        <w:t xml:space="preserve">8 στη Σύνοδο Κορυφής του ΝΑΤΟ στο Βουκουρέστι, </w:t>
      </w:r>
      <w:r>
        <w:rPr>
          <w:rFonts w:eastAsia="Times New Roman" w:cs="Times New Roman"/>
          <w:szCs w:val="24"/>
        </w:rPr>
        <w:lastRenderedPageBreak/>
        <w:t xml:space="preserve">όταν η </w:t>
      </w:r>
      <w:r>
        <w:rPr>
          <w:rFonts w:eastAsia="Times New Roman" w:cs="Times New Roman"/>
          <w:szCs w:val="24"/>
        </w:rPr>
        <w:t>κ</w:t>
      </w:r>
      <w:r>
        <w:rPr>
          <w:rFonts w:eastAsia="Times New Roman" w:cs="Times New Roman"/>
          <w:szCs w:val="24"/>
        </w:rPr>
        <w:t xml:space="preserve">υβέρνηση Κώστα Καραμανλή με Υπουργό Εξωτερικών τη Ντόρα Μπακογιάννη και Υπουργό Άμυνας τον Βαγγέλη </w:t>
      </w:r>
      <w:proofErr w:type="spellStart"/>
      <w:r>
        <w:rPr>
          <w:rFonts w:eastAsia="Times New Roman" w:cs="Times New Roman"/>
          <w:szCs w:val="24"/>
        </w:rPr>
        <w:t>Μεϊμαράκη</w:t>
      </w:r>
      <w:proofErr w:type="spellEnd"/>
      <w:r>
        <w:rPr>
          <w:rFonts w:eastAsia="Times New Roman" w:cs="Times New Roman"/>
          <w:szCs w:val="24"/>
        </w:rPr>
        <w:t xml:space="preserve"> έκαναν αυτό που φάνταζε ακατόρθωτο. Έπεισαν τους εχθρικούς μέχρι στιγμής εταίρους να υιοθετή</w:t>
      </w:r>
      <w:r>
        <w:rPr>
          <w:rFonts w:eastAsia="Times New Roman" w:cs="Times New Roman"/>
          <w:szCs w:val="24"/>
        </w:rPr>
        <w:t xml:space="preserve">σουν πλήρως την ελληνική θέση κι έτσι ομόφωνα η </w:t>
      </w:r>
      <w:r>
        <w:rPr>
          <w:rFonts w:eastAsia="Times New Roman" w:cs="Times New Roman"/>
          <w:szCs w:val="24"/>
        </w:rPr>
        <w:t>σ</w:t>
      </w:r>
      <w:r>
        <w:rPr>
          <w:rFonts w:eastAsia="Times New Roman" w:cs="Times New Roman"/>
          <w:szCs w:val="24"/>
        </w:rPr>
        <w:t xml:space="preserve">υμμαχία να αποφασίσει ότι χωρίς λύση η χώρα αυτή δεν μπορεί να μπει στη </w:t>
      </w:r>
      <w:r>
        <w:rPr>
          <w:rFonts w:eastAsia="Times New Roman" w:cs="Times New Roman"/>
          <w:szCs w:val="24"/>
        </w:rPr>
        <w:t>σ</w:t>
      </w:r>
      <w:r>
        <w:rPr>
          <w:rFonts w:eastAsia="Times New Roman" w:cs="Times New Roman"/>
          <w:szCs w:val="24"/>
        </w:rPr>
        <w:t xml:space="preserve">υμμαχία. Κι αυτή η απόφαση επαναλήφθηκε έκτοτε τουλάχιστον οκτώ φορές και δεσμεύει τη </w:t>
      </w:r>
      <w:r>
        <w:rPr>
          <w:rFonts w:eastAsia="Times New Roman" w:cs="Times New Roman"/>
          <w:szCs w:val="24"/>
        </w:rPr>
        <w:t>σ</w:t>
      </w:r>
      <w:r>
        <w:rPr>
          <w:rFonts w:eastAsia="Times New Roman" w:cs="Times New Roman"/>
          <w:szCs w:val="24"/>
        </w:rPr>
        <w:t xml:space="preserve">υμμαχία και ίδιας λογικής απόφαση έχει λάβει η </w:t>
      </w:r>
      <w:r>
        <w:rPr>
          <w:rFonts w:eastAsia="Times New Roman" w:cs="Times New Roman"/>
          <w:szCs w:val="24"/>
        </w:rPr>
        <w:t xml:space="preserve">Ευρωπαϊκή Ένωση. </w:t>
      </w:r>
    </w:p>
    <w:p w14:paraId="3A310855"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Έχετε, λοιπόν, στο χέρι σας αυτή την ισχυρή διαπραγματευτική δυνατότητα, αυτό που ονόμασα διαπραγματευτικό πυρηνικό όπλο. Αυτός ήταν ο πρώτος λόγος που το αποφασίσατε, λοιπόν, γιατί βασισμένοι στη δική μας διπλωματική κληρονομιά αισθανθήκ</w:t>
      </w:r>
      <w:r>
        <w:rPr>
          <w:rFonts w:eastAsia="Times New Roman" w:cs="Times New Roman"/>
          <w:szCs w:val="24"/>
        </w:rPr>
        <w:t xml:space="preserve">ατε ότι έχετε ένα καλό χαρτί στα χέρια σας. </w:t>
      </w:r>
    </w:p>
    <w:p w14:paraId="3A310856"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Ο δεύτερος λόγος είναι γιατί η συγκυρία -όχι οι δικές σας ενέργειες, αλλά η συγκυρία- στη γειτονική χώρα θεωρήσατε ότι σας ευνόησε. Έπεσε η ακραία εθνικιστική Κυβέρνηση του Γκρούεφσκι και διαμορφώθηκε η </w:t>
      </w:r>
      <w:r>
        <w:rPr>
          <w:rFonts w:eastAsia="Times New Roman" w:cs="Times New Roman"/>
          <w:szCs w:val="24"/>
        </w:rPr>
        <w:t>κ</w:t>
      </w:r>
      <w:r>
        <w:rPr>
          <w:rFonts w:eastAsia="Times New Roman" w:cs="Times New Roman"/>
          <w:szCs w:val="24"/>
        </w:rPr>
        <w:t>υβέρνησ</w:t>
      </w:r>
      <w:r>
        <w:rPr>
          <w:rFonts w:eastAsia="Times New Roman" w:cs="Times New Roman"/>
          <w:szCs w:val="24"/>
        </w:rPr>
        <w:t xml:space="preserve">η </w:t>
      </w:r>
      <w:proofErr w:type="spellStart"/>
      <w:r>
        <w:rPr>
          <w:rFonts w:eastAsia="Times New Roman" w:cs="Times New Roman"/>
          <w:szCs w:val="24"/>
        </w:rPr>
        <w:t>Ζάεφ</w:t>
      </w:r>
      <w:proofErr w:type="spellEnd"/>
      <w:r>
        <w:rPr>
          <w:rFonts w:eastAsia="Times New Roman" w:cs="Times New Roman"/>
          <w:szCs w:val="24"/>
        </w:rPr>
        <w:t>, πιο ευέλικτη, πιο έτοιμη για συμβιβασμό. Και γιατί; Γιατί τα δέκα χρόνια που έμεινε η χώρα αυτή εκτός Ευρώπης και ΝΑΤΟ είχε δείξει πια ότι δεν αντέχεται άλλο αυτή η απομόνωση και ήρθε η ώρα του μεγάλου συμβιβασμού. Εκείνοι, λοιπόν, ήταν και παραμέν</w:t>
      </w:r>
      <w:r>
        <w:rPr>
          <w:rFonts w:eastAsia="Times New Roman" w:cs="Times New Roman"/>
          <w:szCs w:val="24"/>
        </w:rPr>
        <w:t>ουν οι επισπεύδοντες. Εκείνοι ζητούν λύση, όχι εμείς.</w:t>
      </w:r>
    </w:p>
    <w:p w14:paraId="3A310857"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τρίτος λόγος που θέλατε να διαπραγματευτείτε ήταν ότι πιστέψατε -κι αυτός είναι ο χειρότερος λόγος, το μεγάλο σας λάθος, θα έλεγα εγκληματικό λάθος- ότι μπορείτε να </w:t>
      </w:r>
      <w:proofErr w:type="spellStart"/>
      <w:r>
        <w:rPr>
          <w:rFonts w:eastAsia="Times New Roman" w:cs="Times New Roman"/>
          <w:szCs w:val="24"/>
        </w:rPr>
        <w:t>εργαλειοποιήσετε</w:t>
      </w:r>
      <w:proofErr w:type="spellEnd"/>
      <w:r>
        <w:rPr>
          <w:rFonts w:eastAsia="Times New Roman" w:cs="Times New Roman"/>
          <w:szCs w:val="24"/>
        </w:rPr>
        <w:t xml:space="preserve"> αυτό το εθνικό θέμ</w:t>
      </w:r>
      <w:r>
        <w:rPr>
          <w:rFonts w:eastAsia="Times New Roman" w:cs="Times New Roman"/>
          <w:szCs w:val="24"/>
        </w:rPr>
        <w:t xml:space="preserve">α, να το εκμεταλλευτείτε για να </w:t>
      </w:r>
      <w:proofErr w:type="spellStart"/>
      <w:r>
        <w:rPr>
          <w:rFonts w:eastAsia="Times New Roman" w:cs="Times New Roman"/>
          <w:szCs w:val="24"/>
        </w:rPr>
        <w:t>διεμβολίσετε</w:t>
      </w:r>
      <w:proofErr w:type="spellEnd"/>
      <w:r>
        <w:rPr>
          <w:rFonts w:eastAsia="Times New Roman" w:cs="Times New Roman"/>
          <w:szCs w:val="24"/>
        </w:rPr>
        <w:t xml:space="preserve"> το πολιτικό σύστημα, να αλλάξετε το πολιτικό σύστημα και να χτυπήσετε τους πολιτικούς σας αντιπάλους και κυρίως τη Νέα Δημοκρατία. Διαψευστήκατε. Είμαστε μια γροθιά και μας έχετε μπροστά σας. </w:t>
      </w:r>
    </w:p>
    <w:p w14:paraId="3A310858"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Όμως είναι ακριβώς</w:t>
      </w:r>
      <w:r>
        <w:rPr>
          <w:rFonts w:eastAsia="Times New Roman" w:cs="Times New Roman"/>
          <w:szCs w:val="24"/>
        </w:rPr>
        <w:t xml:space="preserve"> αυτός ο μικροκομματικός σχεδιασμός σας που υποθήκευσε και το αποτέλεσμα της διαπραγμάτευσης που κάνατε. Μείωσε το αποτέλεσμα της διαπραγμάτευσης που μπορούσατε να φέρετε. </w:t>
      </w:r>
    </w:p>
    <w:p w14:paraId="3A310859"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Διότι διχάσατε συνειδητά. Διχάσατε συνειδητά, ξεχνώντας ότι ειδικά σε αυτό τ</w:t>
      </w:r>
      <w:r>
        <w:rPr>
          <w:rFonts w:eastAsia="Times New Roman" w:cs="Times New Roman"/>
          <w:szCs w:val="24"/>
        </w:rPr>
        <w:t xml:space="preserve">ο θέμα, που αφορά την ψυχή και την αξιοπρέπεια όλων των Ελλήνων, το αρραγές εσωτερικό μέτωπο είναι αυτό που μπορούσε να οδηγήσει σε καλό αποτέλεσμα. </w:t>
      </w:r>
    </w:p>
    <w:p w14:paraId="3A31085A"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Εσείς διαλύσατε το εσωτερικό μέτωπο και για αυτό φέρατε την κακή, την άκρως προβληματική </w:t>
      </w:r>
      <w:r>
        <w:rPr>
          <w:rFonts w:eastAsia="Times New Roman" w:cs="Times New Roman"/>
          <w:szCs w:val="24"/>
        </w:rPr>
        <w:t>σ</w:t>
      </w:r>
      <w:r>
        <w:rPr>
          <w:rFonts w:eastAsia="Times New Roman" w:cs="Times New Roman"/>
          <w:szCs w:val="24"/>
        </w:rPr>
        <w:t>υμφωνία, που σήμ</w:t>
      </w:r>
      <w:r>
        <w:rPr>
          <w:rFonts w:eastAsia="Times New Roman" w:cs="Times New Roman"/>
          <w:szCs w:val="24"/>
        </w:rPr>
        <w:t xml:space="preserve">ερα εμείς απορρίπτουμε. Και την απορρίπτουμε γιατί και στο παρελθόν, άλλωστε, έχουμε απορρίψει άλλες κακές συμφωνίες, κακούς συμβιβασμούς, αψηφώντας ασφυκτικές πιέσεις κάθε μορφής. Εμείς αντέξαμε, λοιπόν, στα δύσκολα. Εσείς υποκύπτετε στα εύκολα. </w:t>
      </w:r>
    </w:p>
    <w:p w14:paraId="3A31085B"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Γιατί τι</w:t>
      </w:r>
      <w:r>
        <w:rPr>
          <w:rFonts w:eastAsia="Times New Roman" w:cs="Times New Roman"/>
          <w:szCs w:val="24"/>
        </w:rPr>
        <w:t xml:space="preserve"> άλλο παρά άτακτη υποχώρηση συνιστά η </w:t>
      </w:r>
      <w:r>
        <w:rPr>
          <w:rFonts w:eastAsia="Times New Roman" w:cs="Times New Roman"/>
          <w:szCs w:val="24"/>
        </w:rPr>
        <w:t>σ</w:t>
      </w:r>
      <w:r>
        <w:rPr>
          <w:rFonts w:eastAsia="Times New Roman" w:cs="Times New Roman"/>
          <w:szCs w:val="24"/>
        </w:rPr>
        <w:t>υμφωνία που είναι έτοιμος να υπογράψει ο Πρωθυπουργός σας, με μακεδονική γλώσσα, με μακεδονική εθνότητα, με ασαφές «</w:t>
      </w:r>
      <w:proofErr w:type="spellStart"/>
      <w:r>
        <w:rPr>
          <w:rFonts w:eastAsia="Times New Roman" w:cs="Times New Roman"/>
          <w:szCs w:val="24"/>
          <w:lang w:val="en-US"/>
        </w:rPr>
        <w:t>erga</w:t>
      </w:r>
      <w:proofErr w:type="spellEnd"/>
      <w:r w:rsidRPr="006C3A7B">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με άκρως προβληματική διαδικασία για το τι θα γίνει στο ΝΑΤΟ ή στην Ευρωπαϊκή Ένωση; </w:t>
      </w:r>
    </w:p>
    <w:p w14:paraId="3A31085C"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απέναντι σε όλα αυτά τι αντιτάσσετε; Ότι στο παρελθόν –λέτε- μέσα στα τριάντα χρόνια της διαπραγμάτευσης είχαν συζητηθεί και διάφορα άλλα μη ικανοποιητικά ονόματα. Ξεχνάτε, όμως, κάτι: Ότι συζητήθηκαν, δεν συμφωνήθηκαν. Εσείς συμφωνείτε και μας απειλείτε</w:t>
      </w:r>
      <w:r>
        <w:rPr>
          <w:rFonts w:eastAsia="Times New Roman" w:cs="Times New Roman"/>
          <w:szCs w:val="24"/>
        </w:rPr>
        <w:t xml:space="preserve"> και προσπαθείτε να μας εκβιάσετε με δήθεν απειλές, απαράδεκτες και παράνομες –ξαναλέω, απαράδεκτες και παράνομες- σκοτεινές βουτιές σε απόρρητα του Υπουργείου Εξωτερικών, τα οποία διαρρέετε όπως θέλετε και όπου θέλετε, εκτός πλαισίου, εκτός χρόνου και εκτ</w:t>
      </w:r>
      <w:r>
        <w:rPr>
          <w:rFonts w:eastAsia="Times New Roman" w:cs="Times New Roman"/>
          <w:szCs w:val="24"/>
        </w:rPr>
        <w:t xml:space="preserve">ός τόπου. </w:t>
      </w:r>
    </w:p>
    <w:p w14:paraId="3A31085D"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ποιοι τα κάνουν αυτά; Ποιοι; Εσείς, η Κυβέρνησή σας, ο Πρωθυπουργός σας, ο Υπουργός Εξωτερικών σας, που δεχθήκατε -γιατί είχατε δεχθεί και μην κρύβεστε- το χειρότερο, το πιο βαριά προβληματικό, το πιο βαριά </w:t>
      </w:r>
      <w:proofErr w:type="spellStart"/>
      <w:r>
        <w:rPr>
          <w:rFonts w:eastAsia="Times New Roman" w:cs="Times New Roman"/>
          <w:szCs w:val="24"/>
        </w:rPr>
        <w:t>αλυτρωτικό</w:t>
      </w:r>
      <w:proofErr w:type="spellEnd"/>
      <w:r>
        <w:rPr>
          <w:rFonts w:eastAsia="Times New Roman" w:cs="Times New Roman"/>
          <w:szCs w:val="24"/>
        </w:rPr>
        <w:t xml:space="preserve"> όνομα στην ιστορία των </w:t>
      </w:r>
      <w:r>
        <w:rPr>
          <w:rFonts w:eastAsia="Times New Roman" w:cs="Times New Roman"/>
          <w:szCs w:val="24"/>
        </w:rPr>
        <w:t xml:space="preserve">τριάντα χρόνων αυτών των διαπραγματεύσεων, τη «Μακεδονία του </w:t>
      </w:r>
      <w:proofErr w:type="spellStart"/>
      <w:r>
        <w:rPr>
          <w:rFonts w:eastAsia="Times New Roman" w:cs="Times New Roman"/>
          <w:szCs w:val="24"/>
        </w:rPr>
        <w:t>Ίλιντεν</w:t>
      </w:r>
      <w:proofErr w:type="spellEnd"/>
      <w:r>
        <w:rPr>
          <w:rFonts w:eastAsia="Times New Roman" w:cs="Times New Roman"/>
          <w:szCs w:val="24"/>
        </w:rPr>
        <w:t xml:space="preserve">». </w:t>
      </w:r>
    </w:p>
    <w:p w14:paraId="3A31085E"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Εσείς κατηγορείτε ποιους; Κατηγορείτε εκείνους που δεν συμφώνησαν εσείς που συμφωνήσατε στο χειρότερο όνομα των τριάντα χρόνων, αυτό που, αν δεν αντιδρούσαν σύσσωμες οι πολιτικές δυνάμ</w:t>
      </w:r>
      <w:r>
        <w:rPr>
          <w:rFonts w:eastAsia="Times New Roman" w:cs="Times New Roman"/>
          <w:szCs w:val="24"/>
        </w:rPr>
        <w:t xml:space="preserve">εις και η ελληνική κοινωνία, θα ήταν σήμερα το όνομα της </w:t>
      </w:r>
      <w:r>
        <w:rPr>
          <w:rFonts w:eastAsia="Times New Roman" w:cs="Times New Roman"/>
          <w:szCs w:val="24"/>
        </w:rPr>
        <w:t>σ</w:t>
      </w:r>
      <w:r>
        <w:rPr>
          <w:rFonts w:eastAsia="Times New Roman" w:cs="Times New Roman"/>
          <w:szCs w:val="24"/>
        </w:rPr>
        <w:t xml:space="preserve">υμφωνίας. </w:t>
      </w:r>
    </w:p>
    <w:p w14:paraId="3A31085F"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στο σημείο αυτό, κυρίες και κύριοι συνάδελφοι, θέλω να πω κάτι ιδιαίτερα σοβαρό και θα ήθελα να το προσέξετε. Διάβασα με προσοχή τη </w:t>
      </w:r>
      <w:r>
        <w:rPr>
          <w:rFonts w:eastAsia="Times New Roman" w:cs="Times New Roman"/>
          <w:szCs w:val="24"/>
        </w:rPr>
        <w:t>σ</w:t>
      </w:r>
      <w:r>
        <w:rPr>
          <w:rFonts w:eastAsia="Times New Roman" w:cs="Times New Roman"/>
          <w:szCs w:val="24"/>
        </w:rPr>
        <w:t xml:space="preserve">υμφωνία στο σύνολο και στη λεπτομέρειά της και το </w:t>
      </w:r>
      <w:r>
        <w:rPr>
          <w:rFonts w:eastAsia="Times New Roman" w:cs="Times New Roman"/>
          <w:szCs w:val="24"/>
        </w:rPr>
        <w:t xml:space="preserve">συμπέρασμα στο οποίο κατέληξα είναι ότι αυτή η </w:t>
      </w:r>
      <w:r>
        <w:rPr>
          <w:rFonts w:eastAsia="Times New Roman" w:cs="Times New Roman"/>
          <w:szCs w:val="24"/>
        </w:rPr>
        <w:t>σ</w:t>
      </w:r>
      <w:r>
        <w:rPr>
          <w:rFonts w:eastAsia="Times New Roman" w:cs="Times New Roman"/>
          <w:szCs w:val="24"/>
        </w:rPr>
        <w:t xml:space="preserve">υμφωνία στο σύνολό της είναι μια </w:t>
      </w:r>
      <w:r>
        <w:rPr>
          <w:rFonts w:eastAsia="Times New Roman" w:cs="Times New Roman"/>
          <w:szCs w:val="24"/>
        </w:rPr>
        <w:t>σ</w:t>
      </w:r>
      <w:r>
        <w:rPr>
          <w:rFonts w:eastAsia="Times New Roman" w:cs="Times New Roman"/>
          <w:szCs w:val="24"/>
        </w:rPr>
        <w:t xml:space="preserve">υμφωνία που υλοποιεί το περιεχόμενο του ονόματος «Μακεδονία του </w:t>
      </w:r>
      <w:proofErr w:type="spellStart"/>
      <w:r>
        <w:rPr>
          <w:rFonts w:eastAsia="Times New Roman" w:cs="Times New Roman"/>
          <w:szCs w:val="24"/>
        </w:rPr>
        <w:t>Ίλιντεν</w:t>
      </w:r>
      <w:proofErr w:type="spellEnd"/>
      <w:r>
        <w:rPr>
          <w:rFonts w:eastAsia="Times New Roman" w:cs="Times New Roman"/>
          <w:szCs w:val="24"/>
        </w:rPr>
        <w:t xml:space="preserve">». Αλλάξατε την επικεφαλίδα, αλλά κρατήσατε το σώμα. Αυτή η </w:t>
      </w:r>
      <w:r>
        <w:rPr>
          <w:rFonts w:eastAsia="Times New Roman" w:cs="Times New Roman"/>
          <w:szCs w:val="24"/>
        </w:rPr>
        <w:t>σ</w:t>
      </w:r>
      <w:r>
        <w:rPr>
          <w:rFonts w:eastAsia="Times New Roman" w:cs="Times New Roman"/>
          <w:szCs w:val="24"/>
        </w:rPr>
        <w:t>υμφωνία ήταν έτοιμη, προσαρμοσμένη στο όνο</w:t>
      </w:r>
      <w:r>
        <w:rPr>
          <w:rFonts w:eastAsia="Times New Roman" w:cs="Times New Roman"/>
          <w:szCs w:val="24"/>
        </w:rPr>
        <w:t xml:space="preserve">μα «Μακεδονία του </w:t>
      </w:r>
      <w:proofErr w:type="spellStart"/>
      <w:r>
        <w:rPr>
          <w:rFonts w:eastAsia="Times New Roman" w:cs="Times New Roman"/>
          <w:szCs w:val="24"/>
        </w:rPr>
        <w:t>Ίλιντεν</w:t>
      </w:r>
      <w:proofErr w:type="spellEnd"/>
      <w:r>
        <w:rPr>
          <w:rFonts w:eastAsia="Times New Roman" w:cs="Times New Roman"/>
          <w:szCs w:val="24"/>
        </w:rPr>
        <w:t xml:space="preserve">», στο πιο </w:t>
      </w:r>
      <w:proofErr w:type="spellStart"/>
      <w:r>
        <w:rPr>
          <w:rFonts w:eastAsia="Times New Roman" w:cs="Times New Roman"/>
          <w:szCs w:val="24"/>
        </w:rPr>
        <w:t>αλυτρωτικό</w:t>
      </w:r>
      <w:proofErr w:type="spellEnd"/>
      <w:r>
        <w:rPr>
          <w:rFonts w:eastAsia="Times New Roman" w:cs="Times New Roman"/>
          <w:szCs w:val="24"/>
        </w:rPr>
        <w:t xml:space="preserve"> στην ιστορία των διαπραγματεύσεων. Δεν σας βγήκε και απλώς αλλάξατε την επικεφαλίδα. Όλο το άλλο, όμως, υπηρετεί το πιο </w:t>
      </w:r>
      <w:proofErr w:type="spellStart"/>
      <w:r>
        <w:rPr>
          <w:rFonts w:eastAsia="Times New Roman" w:cs="Times New Roman"/>
          <w:szCs w:val="24"/>
        </w:rPr>
        <w:t>αλυτρωτικό</w:t>
      </w:r>
      <w:proofErr w:type="spellEnd"/>
      <w:r>
        <w:rPr>
          <w:rFonts w:eastAsia="Times New Roman" w:cs="Times New Roman"/>
          <w:szCs w:val="24"/>
        </w:rPr>
        <w:t xml:space="preserve"> όνομα στα τριάντα χρόνια των διαπραγματεύσεων. </w:t>
      </w:r>
    </w:p>
    <w:p w14:paraId="3A310860"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την ίδια λογική αντιμετωπίσατε και το θέμα της γλώσσας. Αναφέρθηκα σήμερα σε αυτό, δεν θα επανέλθω. Πάντως, από τη συζήτηση προκύπτει το απίθανο, το πραγματικά απίθανο: Ενώ σας δίνουμε υπαρκτά επιχειρήματα, ότι δεν έχει αναγνωρισθεί μακεδονική γλώσσα απ</w:t>
      </w:r>
      <w:r>
        <w:rPr>
          <w:rFonts w:eastAsia="Times New Roman" w:cs="Times New Roman"/>
          <w:szCs w:val="24"/>
        </w:rPr>
        <w:t xml:space="preserve">ό την Ελλάδα στη σύγχρονη μορφή του </w:t>
      </w:r>
      <w:r>
        <w:rPr>
          <w:rFonts w:eastAsia="Times New Roman" w:cs="Times New Roman"/>
          <w:szCs w:val="24"/>
        </w:rPr>
        <w:t>μ</w:t>
      </w:r>
      <w:r>
        <w:rPr>
          <w:rFonts w:eastAsia="Times New Roman" w:cs="Times New Roman"/>
          <w:szCs w:val="24"/>
        </w:rPr>
        <w:t xml:space="preserve">ακεδονικού, εσείς βρίσκετε, ψάχνετε, είσαστε πολύ λεπτολόγοι στο να αναζητήσετε επιχειρήματα που είναι υπέρ της άλλης πλευράς. Ε, αυτό δεν έχει ξαναγίνει! Αυτό δεν </w:t>
      </w:r>
      <w:r>
        <w:rPr>
          <w:rFonts w:eastAsia="Times New Roman" w:cs="Times New Roman"/>
          <w:szCs w:val="24"/>
        </w:rPr>
        <w:lastRenderedPageBreak/>
        <w:t>έχει ξαναγίνει ποτέ, Υπουργός Εξωτερικών και μια κυβέρν</w:t>
      </w:r>
      <w:r>
        <w:rPr>
          <w:rFonts w:eastAsia="Times New Roman" w:cs="Times New Roman"/>
          <w:szCs w:val="24"/>
        </w:rPr>
        <w:t xml:space="preserve">ηση να αναζητεί επιχειρήματα που είναι υπέρ της άλλης ανάγνωσης, όχι υπέρ της δικής μας ανάγνωσης. </w:t>
      </w:r>
    </w:p>
    <w:p w14:paraId="3A310861"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θα σας πω κάτι προσωπικό. Ως διπλωμάτης για πολλά χρόνια έπαιρνα οδηγίες από το Υπουργείο Εξωτερικών. Οι οδηγίες που έπαιρνα -είτε ήμουν σε διεθνή οργαν</w:t>
      </w:r>
      <w:r>
        <w:rPr>
          <w:rFonts w:eastAsia="Times New Roman" w:cs="Times New Roman"/>
          <w:szCs w:val="24"/>
        </w:rPr>
        <w:t>ισμό είτε σε διμερή πρεσβεία- έλεγαν σε εμένα και σε όλους τους συναδέλφους «όταν βλέπεις το επίθετο μακεδονική</w:t>
      </w:r>
      <w:r w:rsidRPr="0085477F">
        <w:rPr>
          <w:rFonts w:eastAsia="Times New Roman" w:cs="Times New Roman"/>
          <w:szCs w:val="24"/>
        </w:rPr>
        <w:t xml:space="preserve"> </w:t>
      </w:r>
      <w:r>
        <w:rPr>
          <w:rFonts w:eastAsia="Times New Roman" w:cs="Times New Roman"/>
          <w:szCs w:val="24"/>
        </w:rPr>
        <w:t xml:space="preserve">ή μακεδονικός σε σχέση με τη γειτονική χώρα, θα ενίστασαι, θα κάνεις προσπάθειες να το αλλάζεις». Αυτά παίρναμε ως οδηγίες. </w:t>
      </w:r>
    </w:p>
    <w:p w14:paraId="3A310862"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Σήμερα, λοιπόν, καν</w:t>
      </w:r>
      <w:r>
        <w:rPr>
          <w:rFonts w:eastAsia="Times New Roman" w:cs="Times New Roman"/>
          <w:szCs w:val="24"/>
        </w:rPr>
        <w:t xml:space="preserve">ένας διπλωμάτης που έχει δώσει μάχες γι’ αυτά τα θέματα, σύμφωνα με αυτές τις οδηγίες, δεν μπορεί να δεχθεί τη δική σας υποχώρηση. </w:t>
      </w:r>
    </w:p>
    <w:p w14:paraId="3A31086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αυτά ήταν τα ουσιαστικά -και τελειώνω με αυτό, κύριε Πρόεδρε, σε ένα λεπτό- και σοβαρά προβλήματα της </w:t>
      </w:r>
      <w:r>
        <w:rPr>
          <w:rFonts w:eastAsia="Times New Roman" w:cs="Times New Roman"/>
          <w:szCs w:val="24"/>
        </w:rPr>
        <w:t>σ</w:t>
      </w:r>
      <w:r>
        <w:rPr>
          <w:rFonts w:eastAsia="Times New Roman" w:cs="Times New Roman"/>
          <w:szCs w:val="24"/>
        </w:rPr>
        <w:t>υμ</w:t>
      </w:r>
      <w:r>
        <w:rPr>
          <w:rFonts w:eastAsia="Times New Roman" w:cs="Times New Roman"/>
          <w:szCs w:val="24"/>
        </w:rPr>
        <w:t>φωνίας που φέρνετε σήμερα. Υπάρχει, όμως, και ένα μείζον θεσμικό και πολιτικό: Ποιος με την υπογραφή του θα δεσμεύσει τη χώρα; Ένας απομονωμένος από τον λαό, αλλά και την Κυβέρνησή του και το Υπουργικό του Συμβούλιο Πρωθυπουργός, χωρίς να έχει τη σύμφωνη γ</w:t>
      </w:r>
      <w:r>
        <w:rPr>
          <w:rFonts w:eastAsia="Times New Roman" w:cs="Times New Roman"/>
          <w:szCs w:val="24"/>
        </w:rPr>
        <w:t xml:space="preserve">νώμη του Υπουργού Εθνικής Άμυνας. </w:t>
      </w:r>
    </w:p>
    <w:p w14:paraId="3A310864" w14:textId="77777777" w:rsidR="00E66DFC" w:rsidRDefault="00CE19B2">
      <w:pPr>
        <w:spacing w:after="0" w:line="600" w:lineRule="auto"/>
        <w:ind w:firstLine="720"/>
        <w:jc w:val="center"/>
        <w:rPr>
          <w:rFonts w:eastAsia="Times New Roman" w:cs="Times New Roman"/>
          <w:szCs w:val="24"/>
        </w:rPr>
      </w:pPr>
      <w:r w:rsidRPr="00BF3FB9">
        <w:rPr>
          <w:rFonts w:eastAsia="Times New Roman" w:cs="Times New Roman"/>
          <w:szCs w:val="24"/>
        </w:rPr>
        <w:t>(</w:t>
      </w:r>
      <w:r>
        <w:rPr>
          <w:rFonts w:eastAsia="Times New Roman" w:cs="Times New Roman"/>
          <w:szCs w:val="24"/>
        </w:rPr>
        <w:t>Θόρυβος από την πτέρυγα του ΣΥΡΙΖΑ)</w:t>
      </w:r>
    </w:p>
    <w:p w14:paraId="3A31086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Οι κυβερνήσεις έπεσαν τότε, γι’ αυτό αρχίζει και μυρίζει πτώση και στη δική σας.</w:t>
      </w:r>
    </w:p>
    <w:p w14:paraId="3A31086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Ακούστε, λοιπόν, επειδή το επικαλείστε: Εκείνη η Κυβέρνηση με τέτοια προβλήματα έπεσε και ετοιμάζεστε </w:t>
      </w:r>
      <w:r>
        <w:rPr>
          <w:rFonts w:eastAsia="Times New Roman" w:cs="Times New Roman"/>
          <w:szCs w:val="24"/>
        </w:rPr>
        <w:t>να πέσετε και εσείς, αργά ή γρήγορα.</w:t>
      </w:r>
    </w:p>
    <w:p w14:paraId="3A31086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Ένας Πρωθυπουργός, λοιπόν, απομονωμένος από τον λαό, χωρίς τη στήριξη του κυβερνητικού του εταίρου, χωρίς τη στήριξη του Υπουργού Εθνικής Άμυνας, που δεν μπόρεσε να πείσει -προσέξτε το- με τη διαπραγμάτευση που κάνει κα</w:t>
      </w:r>
      <w:r>
        <w:rPr>
          <w:rFonts w:eastAsia="Times New Roman" w:cs="Times New Roman"/>
          <w:szCs w:val="24"/>
        </w:rPr>
        <w:t>ι το αποτέλεσμά της τον κυβερνητικό του εταίρο, πιστεύετε ότι θα πείσει τον ελληνικό λαό;</w:t>
      </w:r>
    </w:p>
    <w:p w14:paraId="3A310868" w14:textId="77777777" w:rsidR="00E66DFC" w:rsidRDefault="00CE19B2">
      <w:pPr>
        <w:spacing w:after="0" w:line="600" w:lineRule="auto"/>
        <w:ind w:firstLine="720"/>
        <w:jc w:val="both"/>
        <w:rPr>
          <w:rFonts w:eastAsia="Times New Roman" w:cs="Times New Roman"/>
          <w:szCs w:val="24"/>
        </w:rPr>
      </w:pPr>
      <w:r w:rsidRPr="00066C02">
        <w:rPr>
          <w:rFonts w:eastAsia="Times New Roman" w:cs="Times New Roman"/>
          <w:b/>
          <w:szCs w:val="24"/>
        </w:rPr>
        <w:t xml:space="preserve">ΠΡΟΕΔΡΟΣ (Νικόλαος </w:t>
      </w:r>
      <w:proofErr w:type="spellStart"/>
      <w:r w:rsidRPr="00066C02">
        <w:rPr>
          <w:rFonts w:eastAsia="Times New Roman" w:cs="Times New Roman"/>
          <w:b/>
          <w:szCs w:val="24"/>
        </w:rPr>
        <w:t>Βούτσης</w:t>
      </w:r>
      <w:proofErr w:type="spellEnd"/>
      <w:r w:rsidRPr="00066C02">
        <w:rPr>
          <w:rFonts w:eastAsia="Times New Roman" w:cs="Times New Roman"/>
          <w:b/>
          <w:szCs w:val="24"/>
        </w:rPr>
        <w:t xml:space="preserve">): </w:t>
      </w:r>
      <w:r>
        <w:rPr>
          <w:rFonts w:eastAsia="Times New Roman" w:cs="Times New Roman"/>
          <w:szCs w:val="24"/>
        </w:rPr>
        <w:t>Κύριε Κουμουτσάκο, έχετε τελειώσει.</w:t>
      </w:r>
    </w:p>
    <w:p w14:paraId="3A31086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Αυτός, λοιπόν, ο Πρωθυπουργός είναι έτοιμος με την υπογραφή του να δεσμεύσει τ</w:t>
      </w:r>
      <w:r>
        <w:rPr>
          <w:rFonts w:eastAsia="Times New Roman" w:cs="Times New Roman"/>
          <w:szCs w:val="24"/>
        </w:rPr>
        <w:t>η χώρα.</w:t>
      </w:r>
    </w:p>
    <w:p w14:paraId="3A31086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Εμείς κάνουμε ό,τι μπορούμε για να το αποτρέψουμε αυτό. Ζητήσαμε να γίνει συζήτηση, προκειμένου να πάρει εντολή ή να πάρει έγκριση από τη Βουλή, αν έπεισε, για να υπογράψει. Δεν το θέλησε γιατί θα εξετίθετο ο ανύπαρκτος στη σημερινή συνεδρίαση και </w:t>
      </w:r>
      <w:r>
        <w:rPr>
          <w:rFonts w:eastAsia="Times New Roman" w:cs="Times New Roman"/>
          <w:szCs w:val="24"/>
        </w:rPr>
        <w:t xml:space="preserve">εξαφανισμένος κυβερνητικός του εταίρος. Γι’ αυτό δεν το ήθελε. Και επειδή οφείλαμε θεσμικά και πολιτικά απέναντι στον ελληνικό λαό, καταθέσαμε την πρόταση μομφής, για να μετρηθείτε με την </w:t>
      </w:r>
      <w:r>
        <w:rPr>
          <w:rFonts w:eastAsia="Times New Roman" w:cs="Times New Roman"/>
          <w:szCs w:val="24"/>
        </w:rPr>
        <w:t>ι</w:t>
      </w:r>
      <w:r>
        <w:rPr>
          <w:rFonts w:eastAsia="Times New Roman" w:cs="Times New Roman"/>
          <w:szCs w:val="24"/>
        </w:rPr>
        <w:t>στορία, για να πείτε το μεγάλο «</w:t>
      </w:r>
      <w:r>
        <w:rPr>
          <w:rFonts w:eastAsia="Times New Roman" w:cs="Times New Roman"/>
          <w:szCs w:val="24"/>
        </w:rPr>
        <w:t>ναι</w:t>
      </w:r>
      <w:r>
        <w:rPr>
          <w:rFonts w:eastAsia="Times New Roman" w:cs="Times New Roman"/>
          <w:szCs w:val="24"/>
        </w:rPr>
        <w:t>» ή το μεγάλο «</w:t>
      </w:r>
      <w:r>
        <w:rPr>
          <w:rFonts w:eastAsia="Times New Roman" w:cs="Times New Roman"/>
          <w:szCs w:val="24"/>
        </w:rPr>
        <w:t>όχι</w:t>
      </w:r>
      <w:r>
        <w:rPr>
          <w:rFonts w:eastAsia="Times New Roman" w:cs="Times New Roman"/>
          <w:szCs w:val="24"/>
        </w:rPr>
        <w:t>». Και θα πείτ</w:t>
      </w:r>
      <w:r>
        <w:rPr>
          <w:rFonts w:eastAsia="Times New Roman" w:cs="Times New Roman"/>
          <w:szCs w:val="24"/>
        </w:rPr>
        <w:t>ε «</w:t>
      </w:r>
      <w:r>
        <w:rPr>
          <w:rFonts w:eastAsia="Times New Roman" w:cs="Times New Roman"/>
          <w:szCs w:val="24"/>
        </w:rPr>
        <w:t>ναι</w:t>
      </w:r>
      <w:r>
        <w:rPr>
          <w:rFonts w:eastAsia="Times New Roman" w:cs="Times New Roman"/>
          <w:szCs w:val="24"/>
        </w:rPr>
        <w:t>» και εμείς θα πούμε «</w:t>
      </w:r>
      <w:r>
        <w:rPr>
          <w:rFonts w:eastAsia="Times New Roman" w:cs="Times New Roman"/>
          <w:szCs w:val="24"/>
        </w:rPr>
        <w:t>όχι</w:t>
      </w:r>
      <w:r>
        <w:rPr>
          <w:rFonts w:eastAsia="Times New Roman" w:cs="Times New Roman"/>
          <w:szCs w:val="24"/>
        </w:rPr>
        <w:t xml:space="preserve">» και η </w:t>
      </w:r>
      <w:r>
        <w:rPr>
          <w:rFonts w:eastAsia="Times New Roman" w:cs="Times New Roman"/>
          <w:szCs w:val="24"/>
        </w:rPr>
        <w:t>ι</w:t>
      </w:r>
      <w:r>
        <w:rPr>
          <w:rFonts w:eastAsia="Times New Roman" w:cs="Times New Roman"/>
          <w:szCs w:val="24"/>
        </w:rPr>
        <w:t>στορία αυτό θα γράψει.</w:t>
      </w:r>
    </w:p>
    <w:p w14:paraId="3A31086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86C"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86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Το τελευταίο που είπατε, κύριε Κουμουτσάκο, είναι αυτονόητο.</w:t>
      </w:r>
    </w:p>
    <w:p w14:paraId="3A31086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Τον λόγο έχει ο κ. Σκανδαλίδη</w:t>
      </w:r>
      <w:r>
        <w:rPr>
          <w:rFonts w:eastAsia="Times New Roman" w:cs="Times New Roman"/>
          <w:szCs w:val="24"/>
        </w:rPr>
        <w:t>ς από τη Δημοκρατική Συμπαράταξη ΠΑΣΟΚ – ΔΗΜΑΡ.</w:t>
      </w:r>
    </w:p>
    <w:p w14:paraId="3A31086F" w14:textId="77777777" w:rsidR="00E66DFC" w:rsidRDefault="00CE19B2">
      <w:pPr>
        <w:spacing w:after="0" w:line="600" w:lineRule="auto"/>
        <w:ind w:firstLine="720"/>
        <w:rPr>
          <w:rFonts w:eastAsia="Times New Roman" w:cs="Times New Roman"/>
          <w:szCs w:val="24"/>
        </w:rPr>
      </w:pPr>
      <w:r w:rsidRPr="00E50409">
        <w:rPr>
          <w:rFonts w:eastAsia="Times New Roman" w:cs="Times New Roman"/>
          <w:b/>
          <w:szCs w:val="24"/>
        </w:rPr>
        <w:t>ΚΩΝΣΤΑΝΤΙΝΟΣ ΣΚΑΝΔΑΛΙΔΗΣ:</w:t>
      </w:r>
      <w:r>
        <w:rPr>
          <w:rFonts w:eastAsia="Times New Roman" w:cs="Times New Roman"/>
          <w:b/>
          <w:szCs w:val="24"/>
        </w:rPr>
        <w:t xml:space="preserve"> </w:t>
      </w:r>
      <w:r>
        <w:rPr>
          <w:rFonts w:eastAsia="Times New Roman" w:cs="Times New Roman"/>
          <w:szCs w:val="24"/>
        </w:rPr>
        <w:t>Ευχαριστώ πολύ, κύριε Πρόεδρε.</w:t>
      </w:r>
    </w:p>
    <w:p w14:paraId="3A31087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ψηφίζουμε «</w:t>
      </w:r>
      <w:r>
        <w:rPr>
          <w:rFonts w:eastAsia="Times New Roman" w:cs="Times New Roman"/>
          <w:szCs w:val="24"/>
        </w:rPr>
        <w:t>ναι</w:t>
      </w:r>
      <w:r>
        <w:rPr>
          <w:rFonts w:eastAsia="Times New Roman" w:cs="Times New Roman"/>
          <w:szCs w:val="24"/>
        </w:rPr>
        <w:t>» στην πρόταση δυσπιστίας, γιατί καταδικάσατε την Ελλάδα να πορεύεται χωρίς πυξίδα σε έναν κόσμο τρικυμίας, σε μια επο</w:t>
      </w:r>
      <w:r>
        <w:rPr>
          <w:rFonts w:eastAsia="Times New Roman" w:cs="Times New Roman"/>
          <w:szCs w:val="24"/>
        </w:rPr>
        <w:t>χή που το καράβι έπρεπε να πλεύσει σε ήρεμα νερά, με μια Κυβέρνηση δίγλωσση, δίβουλη, αμήχανη, να υποτάσσει στις εσωτερικές αναγκαιότητες, τα κρίσιμα εθνικά ζητήματα και να ανοίγει τον ασκό του Αιόλου. Σε μια εποχή που η εξωτερική απειλή δυναμώνει, που η σ</w:t>
      </w:r>
      <w:r>
        <w:rPr>
          <w:rFonts w:eastAsia="Times New Roman" w:cs="Times New Roman"/>
          <w:szCs w:val="24"/>
        </w:rPr>
        <w:t xml:space="preserve">ύγκρουση </w:t>
      </w:r>
      <w:proofErr w:type="spellStart"/>
      <w:r>
        <w:rPr>
          <w:rFonts w:eastAsia="Times New Roman" w:cs="Times New Roman"/>
          <w:szCs w:val="24"/>
        </w:rPr>
        <w:t>γεωστρατηγικών</w:t>
      </w:r>
      <w:proofErr w:type="spellEnd"/>
      <w:r>
        <w:rPr>
          <w:rFonts w:eastAsia="Times New Roman" w:cs="Times New Roman"/>
          <w:szCs w:val="24"/>
        </w:rPr>
        <w:t xml:space="preserve"> και οικονομικών συμφερόντων μαίνεται στην περιοχή, η Ευρώπη, που προσπαθεί να βρει τον βηματισμό της, υποτάσσεται στις πιέσεις και επιχειρεί να κλείσει άρον άρον κρίσιμα εθνικά θέματα.</w:t>
      </w:r>
    </w:p>
    <w:p w14:paraId="3A31087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τώρα έρχεστε με τη </w:t>
      </w:r>
      <w:r>
        <w:rPr>
          <w:rFonts w:eastAsia="Times New Roman" w:cs="Times New Roman"/>
          <w:szCs w:val="24"/>
        </w:rPr>
        <w:t>σ</w:t>
      </w:r>
      <w:r>
        <w:rPr>
          <w:rFonts w:eastAsia="Times New Roman" w:cs="Times New Roman"/>
          <w:szCs w:val="24"/>
        </w:rPr>
        <w:t>υμφωνία στο θέμα των Σκ</w:t>
      </w:r>
      <w:r>
        <w:rPr>
          <w:rFonts w:eastAsia="Times New Roman" w:cs="Times New Roman"/>
          <w:szCs w:val="24"/>
        </w:rPr>
        <w:t>οπίων. Είναι μια συμφωνία που κακώς επισύρει αυτή τη δραματική αντιπαράθεση με ιστορικούς απλώς όρους. Έχει πολύ συγκεκριμένες προτάσεις. Έχει θετικά σημεία που οφείλει κανείς να αναγνωρίσει, πάνω σε αυτά που παλεύαμε αυτά τα χρόνια. Έχει, όμως, τόσο μεγάλ</w:t>
      </w:r>
      <w:r>
        <w:rPr>
          <w:rFonts w:eastAsia="Times New Roman" w:cs="Times New Roman"/>
          <w:szCs w:val="24"/>
        </w:rPr>
        <w:t xml:space="preserve">α κενά, που τα θετικά αναιρούνται. </w:t>
      </w:r>
    </w:p>
    <w:p w14:paraId="3A31087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Έχει κενά σε αυτά που είπε η Πρόεδρος του Κινήματος Αλλαγής το πρωί και που αφορούν την ταυτότητα, τη γλώσσα, τον χρόνο που γίνεται η πρόσκληση του ΝΑΤΟ και σε τελευταία ανάλυση τον τρόπο που τελικά η Εθνική Αντιπροσωπεί</w:t>
      </w:r>
      <w:r>
        <w:rPr>
          <w:rFonts w:eastAsia="Times New Roman" w:cs="Times New Roman"/>
          <w:szCs w:val="24"/>
        </w:rPr>
        <w:t>α πρόκειται να αποφασίσει με ένα «</w:t>
      </w:r>
      <w:r>
        <w:rPr>
          <w:rFonts w:eastAsia="Times New Roman" w:cs="Times New Roman"/>
          <w:szCs w:val="24"/>
        </w:rPr>
        <w:t>ναι</w:t>
      </w:r>
      <w:r>
        <w:rPr>
          <w:rFonts w:eastAsia="Times New Roman" w:cs="Times New Roman"/>
          <w:szCs w:val="24"/>
        </w:rPr>
        <w:t>» ή με ένα «</w:t>
      </w:r>
      <w:r>
        <w:rPr>
          <w:rFonts w:eastAsia="Times New Roman" w:cs="Times New Roman"/>
          <w:szCs w:val="24"/>
        </w:rPr>
        <w:t>όχι</w:t>
      </w:r>
      <w:r>
        <w:rPr>
          <w:rFonts w:eastAsia="Times New Roman" w:cs="Times New Roman"/>
          <w:szCs w:val="24"/>
        </w:rPr>
        <w:t>» πάνω σε μια κατάσταση που θα έχει διαμορφώσει μια σειρά από τετελεσμένα. Και να μην υποβαθμίζουμε αυτά τα κενά, λέγοντας μερικά πράγματα που δεν στέκουν, όπως, παραδείγματος χάριν, ότι «</w:t>
      </w:r>
      <w:r>
        <w:rPr>
          <w:rFonts w:eastAsia="Times New Roman" w:cs="Times New Roman"/>
          <w:szCs w:val="24"/>
          <w:lang w:val="en-US"/>
        </w:rPr>
        <w:t>nationality</w:t>
      </w:r>
      <w:r>
        <w:rPr>
          <w:rFonts w:eastAsia="Times New Roman" w:cs="Times New Roman"/>
          <w:szCs w:val="24"/>
        </w:rPr>
        <w:t xml:space="preserve">» </w:t>
      </w:r>
      <w:r>
        <w:rPr>
          <w:rFonts w:eastAsia="Times New Roman" w:cs="Times New Roman"/>
          <w:szCs w:val="24"/>
        </w:rPr>
        <w:t>σημαίνει ιθαγένεια. Η λέξη «</w:t>
      </w:r>
      <w:r>
        <w:rPr>
          <w:rFonts w:eastAsia="Times New Roman" w:cs="Times New Roman"/>
          <w:szCs w:val="24"/>
          <w:lang w:val="en-US"/>
        </w:rPr>
        <w:t>nationality</w:t>
      </w:r>
      <w:r>
        <w:rPr>
          <w:rFonts w:eastAsia="Times New Roman" w:cs="Times New Roman"/>
          <w:szCs w:val="24"/>
        </w:rPr>
        <w:t xml:space="preserve">» είναι κλασικά η λέξη που σημαίνει εθνότητα. </w:t>
      </w:r>
      <w:r>
        <w:rPr>
          <w:rFonts w:eastAsia="Times New Roman" w:cs="Times New Roman"/>
          <w:szCs w:val="24"/>
        </w:rPr>
        <w:t xml:space="preserve">Και αυτή η εθνότητα και αυτός ο </w:t>
      </w:r>
      <w:r w:rsidRPr="000D1368">
        <w:rPr>
          <w:rFonts w:eastAsia="Times New Roman" w:cs="Times New Roman"/>
          <w:szCs w:val="24"/>
        </w:rPr>
        <w:t>αυτ</w:t>
      </w:r>
      <w:r>
        <w:rPr>
          <w:rFonts w:eastAsia="Times New Roman" w:cs="Times New Roman"/>
          <w:szCs w:val="24"/>
        </w:rPr>
        <w:t xml:space="preserve">οπροσδιορισμός, που ουσιαστικά αποδεχόμαστε μέσα από τη </w:t>
      </w:r>
      <w:r>
        <w:rPr>
          <w:rFonts w:eastAsia="Times New Roman" w:cs="Times New Roman"/>
          <w:szCs w:val="24"/>
        </w:rPr>
        <w:t>σ</w:t>
      </w:r>
      <w:r>
        <w:rPr>
          <w:rFonts w:eastAsia="Times New Roman" w:cs="Times New Roman"/>
          <w:szCs w:val="24"/>
        </w:rPr>
        <w:t>υμφωνία να χρησιμοποιούν κατά το δοκούν στο εσωτερικό των Σκοπίων, είναι ακριβώ</w:t>
      </w:r>
      <w:r>
        <w:rPr>
          <w:rFonts w:eastAsia="Times New Roman" w:cs="Times New Roman"/>
          <w:szCs w:val="24"/>
        </w:rPr>
        <w:t>ς ένα από τα μεγάλα κενά που σήμερα φέρνει η πρόταση που φέρνετε στην Εθνική Αντιπροσωπεία.</w:t>
      </w:r>
    </w:p>
    <w:p w14:paraId="3A31087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Εγώ θα μείνω σε ένα θέμα καθαρά δημοκρατικής και πολιτικής νομιμοποίησης. Προχώρησε μόνος του ο Πρωθυπουργός, ερήμην της Κυβέρνησης, με την οπερετική αντίθεση του Υ</w:t>
      </w:r>
      <w:r>
        <w:rPr>
          <w:rFonts w:eastAsia="Times New Roman" w:cs="Times New Roman"/>
          <w:szCs w:val="24"/>
        </w:rPr>
        <w:t>πουργού Άμυνας, που μας κάνει ρεζίλι διεθνώς, χωρίς καμιά διαβούλευση με τα κόμματα που εκπροσωπούν τον λαό, με ένα χρονοδιάγραμμα που θα φέρει τη μεν χώρα να δέχεται τετελεσμένα και την άφωνη Βουλή να αποφασίζει κατόπιν εορτής με ένα «</w:t>
      </w:r>
      <w:r>
        <w:rPr>
          <w:rFonts w:eastAsia="Times New Roman" w:cs="Times New Roman"/>
          <w:szCs w:val="24"/>
        </w:rPr>
        <w:t>ναι</w:t>
      </w:r>
      <w:r>
        <w:rPr>
          <w:rFonts w:eastAsia="Times New Roman" w:cs="Times New Roman"/>
          <w:szCs w:val="24"/>
        </w:rPr>
        <w:t>» ή με ένα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και το κυριότερο, με τη μεγάλη πλειοψηφία του λαού απέναντι τόσο στο εθνικό θέμα όσο και στη γενικότερη κατά</w:t>
      </w:r>
      <w:r>
        <w:rPr>
          <w:rFonts w:eastAsia="Times New Roman" w:cs="Times New Roman"/>
          <w:szCs w:val="24"/>
        </w:rPr>
        <w:lastRenderedPageBreak/>
        <w:t>σταση που φέρατε τη χώρα. Σε έναν λαό τέτοιες αποφάσεις εντείνουν την ανασφάλειά του, μεγαλώνουν το αίσθημα της αναξιοπρέπειας που έχει και είναι φα</w:t>
      </w:r>
      <w:r>
        <w:rPr>
          <w:rFonts w:eastAsia="Times New Roman" w:cs="Times New Roman"/>
          <w:szCs w:val="24"/>
        </w:rPr>
        <w:t>νερό ότι βρίσκουν τη χώρα στο σημείο μηδέν.</w:t>
      </w:r>
    </w:p>
    <w:p w14:paraId="3A310874"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Ο τρόπος που χειριστήκατε το </w:t>
      </w:r>
      <w:r>
        <w:rPr>
          <w:rFonts w:eastAsia="Times New Roman" w:cs="Times New Roman"/>
          <w:szCs w:val="24"/>
        </w:rPr>
        <w:t>μ</w:t>
      </w:r>
      <w:r>
        <w:rPr>
          <w:rFonts w:eastAsia="Times New Roman" w:cs="Times New Roman"/>
          <w:szCs w:val="24"/>
        </w:rPr>
        <w:t xml:space="preserve">ακεδονικό είναι συνέχεια του τρόπου, της προχειρότητας με την οποία χειριστήκατε το ταξίδι του </w:t>
      </w:r>
      <w:proofErr w:type="spellStart"/>
      <w:r>
        <w:rPr>
          <w:rFonts w:eastAsia="Times New Roman" w:cs="Times New Roman"/>
          <w:szCs w:val="24"/>
        </w:rPr>
        <w:t>Ερντογάν</w:t>
      </w:r>
      <w:proofErr w:type="spellEnd"/>
      <w:r>
        <w:rPr>
          <w:rFonts w:eastAsia="Times New Roman" w:cs="Times New Roman"/>
          <w:szCs w:val="24"/>
        </w:rPr>
        <w:t>, την απάντηση στις απειλές της Τουρκίας -πότε λεονταρισμοί, πότε μετριοπαθείς-</w:t>
      </w:r>
      <w:r>
        <w:rPr>
          <w:rFonts w:eastAsia="Times New Roman" w:cs="Times New Roman"/>
          <w:szCs w:val="24"/>
        </w:rPr>
        <w:t xml:space="preserve"> την αιχμαλωσία των αξιωματικών μας, τις μεταναστευτικές ροές.</w:t>
      </w:r>
    </w:p>
    <w:p w14:paraId="3A31087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όμως, η κρίση στην περιοχή γέννησε μια ιστορική ευκαιρία. Η χώρα ήταν και είναι ακόμα και σήμερα ο μόνος πυλώνας ανάπτυξης, δημοκρατίας, ασφάλειας και προστασίας των ευρωπαϊκών συνόρων. Θα </w:t>
      </w:r>
      <w:r>
        <w:rPr>
          <w:rFonts w:eastAsia="Times New Roman" w:cs="Times New Roman"/>
          <w:szCs w:val="24"/>
        </w:rPr>
        <w:t xml:space="preserve">μπορούσε κάτω από διαφορετικές συνθήκες και με διαφορετική κυβέρνηση να επαναδιαπραγματευτεί με τη Δύση τον ρόλο της στις επόμενες δεκαετίες. </w:t>
      </w:r>
    </w:p>
    <w:p w14:paraId="3A31087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Με ποια εθνική ηγεσία, με ποια εθνική στρατηγική, με ποιο εθνικό μέτωπο δυνάμεων του ενωμένου ε</w:t>
      </w:r>
      <w:r>
        <w:rPr>
          <w:rFonts w:eastAsia="Times New Roman" w:cs="Times New Roman"/>
          <w:szCs w:val="24"/>
        </w:rPr>
        <w:t>λληνισμού, που θα μπορούσε να απαιτήσει σε νέους εθνικούς στόχους την κατάκτησή τους και να περάσει μέσα από μια νικηφόρα πορεία;</w:t>
      </w:r>
    </w:p>
    <w:p w14:paraId="3A31087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Είναι φανερό, κυρίες και κύριοι, ότι αυτή η Κυβέρνηση δεν μπορεί να οδηγήσει τη χώρα στις σημερινές κρίσιμες συνθήκες και είνα</w:t>
      </w:r>
      <w:r>
        <w:rPr>
          <w:rFonts w:eastAsia="Times New Roman" w:cs="Times New Roman"/>
          <w:szCs w:val="24"/>
        </w:rPr>
        <w:t xml:space="preserve">ι προφανής ο λόγος για τον οποίο ψηφίζουμε την πρόταση δυσπιστίας. </w:t>
      </w:r>
    </w:p>
    <w:p w14:paraId="3A310878"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Ψηφίζουμε την πρόταση δυσπιστίας, γιατί μετά την τυπική έξοδο από τα μνημόνια οδηγείτε τη χώρα ξυπόλητη στα αγκάθια. Τέσσερις προϋποθέσεις τέθηκαν:</w:t>
      </w:r>
    </w:p>
    <w:p w14:paraId="3A310879"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Πρώτον, η αξιολόγηση. Την κλείσατε άρον-</w:t>
      </w:r>
      <w:r>
        <w:rPr>
          <w:rFonts w:eastAsia="Times New Roman" w:cs="Times New Roman"/>
          <w:szCs w:val="24"/>
        </w:rPr>
        <w:t xml:space="preserve">άρον, με πλήρη παράδοση και με ουσιαστική αναθεώρηση του τρίτου μνημονίου, με την περιβόητη εγγύηση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p>
    <w:p w14:paraId="3A31087A"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πλαίσιο μετά την έξοδο, που είναι ένα μνημόνιο χωρίς χρηματοδότηση και που βάζει απείρως περισσότερα βάρη στις πλάτες του λαού, με ένα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α</w:t>
      </w:r>
      <w:r>
        <w:rPr>
          <w:rFonts w:eastAsia="Times New Roman" w:cs="Times New Roman"/>
          <w:szCs w:val="24"/>
        </w:rPr>
        <w:t xml:space="preserve">ναπτυξιακό </w:t>
      </w:r>
      <w:r>
        <w:rPr>
          <w:rFonts w:eastAsia="Times New Roman" w:cs="Times New Roman"/>
          <w:szCs w:val="24"/>
        </w:rPr>
        <w:t>σ</w:t>
      </w:r>
      <w:r>
        <w:rPr>
          <w:rFonts w:eastAsia="Times New Roman" w:cs="Times New Roman"/>
          <w:szCs w:val="24"/>
        </w:rPr>
        <w:t>χέδιο ανύπαρκτο, άδικο και βάναυσο στην ουσία, όταν ουσιαστικά ό,τι ψηφίσαμε πριν τα κάνει πράξη στον συγκεκριμένο χρόνο και με άτεγκτο τρόπο.</w:t>
      </w:r>
    </w:p>
    <w:p w14:paraId="3A31087B"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Τέλος, ενώ η συζήτηση για το χρέος κάτω από μια σοβαρή διαπραγμάτευση θα είχε πρώτα οδηγ</w:t>
      </w:r>
      <w:r>
        <w:rPr>
          <w:rFonts w:eastAsia="Times New Roman" w:cs="Times New Roman"/>
          <w:szCs w:val="24"/>
        </w:rPr>
        <w:t xml:space="preserve">ήσει σε κάποιες αποφάσεις που αφορούν το χρέος και την ελάφρυνσή του, έρχεται, αφού γίνουν αυτά τα τρία προηγούμενα, να σημαδέψει τα επόμενα χρόνια με τα αιματηρά πλεονάσματα και την ύφεση στην οποία θα καταδικάσετε τη χώρα με τρόπο που να δείχνει ότι όχι </w:t>
      </w:r>
      <w:r>
        <w:rPr>
          <w:rFonts w:eastAsia="Times New Roman" w:cs="Times New Roman"/>
          <w:szCs w:val="24"/>
        </w:rPr>
        <w:t>απλώς πηγαίνει ξυπόλυτη στα αγκάθια, αλλά πρόκειται κυριολεκτικά να γκρεμιστεί.</w:t>
      </w:r>
    </w:p>
    <w:p w14:paraId="3A31087C"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Ψηφίζουμε την πρόταση δυσπιστίας, γιατί με την πολιτική σας δημιουργήσατε μείζονα κρίση θεσμών και δημοκρατίας. Με την </w:t>
      </w:r>
      <w:proofErr w:type="spellStart"/>
      <w:r>
        <w:rPr>
          <w:rFonts w:eastAsia="Times New Roman" w:cs="Times New Roman"/>
          <w:szCs w:val="24"/>
        </w:rPr>
        <w:t>εργαλειακή</w:t>
      </w:r>
      <w:proofErr w:type="spellEnd"/>
      <w:r>
        <w:rPr>
          <w:rFonts w:eastAsia="Times New Roman" w:cs="Times New Roman"/>
          <w:szCs w:val="24"/>
        </w:rPr>
        <w:t xml:space="preserve"> αντίληψη και την άλωση του κράτους, με τη </w:t>
      </w:r>
      <w:r>
        <w:rPr>
          <w:rFonts w:eastAsia="Times New Roman" w:cs="Times New Roman"/>
          <w:szCs w:val="24"/>
        </w:rPr>
        <w:t xml:space="preserve">χειραγώγηση των θεσμών, με την κατάργηση της ανεξαρτησίας των εξουσιών, με τη νέα διαπλοκή που πασχίζει να σας μετατρέψει από κυβέρνηση </w:t>
      </w:r>
      <w:r>
        <w:rPr>
          <w:rFonts w:eastAsia="Times New Roman" w:cs="Times New Roman"/>
          <w:szCs w:val="24"/>
        </w:rPr>
        <w:lastRenderedPageBreak/>
        <w:t>σε εξουσία, δηλαδή σε καθεστώς, δείχνετε την αντίληψη που έχετε για τη λειτουργία της δημοκρατίας. Είναι κρίσιμο στη σημ</w:t>
      </w:r>
      <w:r>
        <w:rPr>
          <w:rFonts w:eastAsia="Times New Roman" w:cs="Times New Roman"/>
          <w:szCs w:val="24"/>
        </w:rPr>
        <w:t>ερινή φάση να αντιμετωπίζουμε μαζί με την οικονομική κρίση και κρίση μιας δημοκρατίας που σε όλη τη διάρκεια της Μεταπολίτευσης ήταν στέρεη και σταθερή.</w:t>
      </w:r>
    </w:p>
    <w:p w14:paraId="3A31087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Ψηφίζουμε την πρόταση δυσπιστίας, γιατί με την πολιτική σας σε μια εποχή που ο ελληνισμός ενωμένος έπρε</w:t>
      </w:r>
      <w:r>
        <w:rPr>
          <w:rFonts w:eastAsia="Times New Roman" w:cs="Times New Roman"/>
          <w:szCs w:val="24"/>
        </w:rPr>
        <w:t>πε να θέτει τους νέους εθνικούς στόχους, καλλιεργείτε την πόλωση, τον διχασμό, τη μετωπική σύγκρουση. Καλλιεργείτε ακριβώς όσα έχει βιώσει με βάναυσο τρόπο στη διάρκειά του το ελληνικό έθνος και η ελληνική ιστορία.</w:t>
      </w:r>
    </w:p>
    <w:p w14:paraId="3A31087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Ξέρετε ποιο είναι το πρόβλημα; Το πρόβλημ</w:t>
      </w:r>
      <w:r>
        <w:rPr>
          <w:rFonts w:eastAsia="Times New Roman" w:cs="Times New Roman"/>
          <w:szCs w:val="24"/>
        </w:rPr>
        <w:t>α είναι ότι έχετε έναν στόχο. Θέλετε πάση θυσία να διαμορφώσετε ένα σενάριο κομματικής σωτηρίας. Έχετε απλώσει τον τραχανά. Έχετε βάλει όλα τα θέματα στο τραπέζι. Τα διεκδικείτε με κάθε τρόπο. Παίζετε το ένα με το άλλο, ανάλογα με τη συγκυρία και με τις τα</w:t>
      </w:r>
      <w:r>
        <w:rPr>
          <w:rFonts w:eastAsia="Times New Roman" w:cs="Times New Roman"/>
          <w:szCs w:val="24"/>
        </w:rPr>
        <w:t xml:space="preserve">κτικές. Σ’ αυτό είστε ικανοί, το ομολογώ. Όμως το σενάριο κομματικής σωτηρίας είναι κόντρα, δυστυχώς, στα σενάρια εθνικής σωτηρίας που έπρεπε να είναι το πρόγραμμα ενός προοδευτικού κόμματος, μιας προοδευτικής Κυβέρνησης που οδηγεί τη χώρα πραγματικά στην </w:t>
      </w:r>
      <w:r>
        <w:rPr>
          <w:rFonts w:eastAsia="Times New Roman" w:cs="Times New Roman"/>
          <w:szCs w:val="24"/>
        </w:rPr>
        <w:t xml:space="preserve">πρόοδο και στην ανάπτυξη. </w:t>
      </w:r>
    </w:p>
    <w:p w14:paraId="3A31087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Αυτός είναι ο πιο σημαντικός λόγος για τον οποίο εμείς ζητούμε εκλογές τώρα, γιατί η χώρα οδηγείται σε δρόμο ολισθηρό και αδιέξοδο και γιατί κάθε μέρα που περνά αυτός ο κίνδυνος γίνεται μεγαλύτερος. </w:t>
      </w:r>
    </w:p>
    <w:p w14:paraId="3A31088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ήθελα να πω και μια κουβέν</w:t>
      </w:r>
      <w:r>
        <w:rPr>
          <w:rFonts w:eastAsia="Times New Roman" w:cs="Times New Roman"/>
          <w:szCs w:val="24"/>
        </w:rPr>
        <w:t xml:space="preserve">τα για την Αξιωματική Αντιπολίτευση. Είναι αυτή που διαχρονικά έχει την ιστορική ευθύνη για την έναρξη του </w:t>
      </w:r>
      <w:r>
        <w:rPr>
          <w:rFonts w:eastAsia="Times New Roman" w:cs="Times New Roman"/>
          <w:szCs w:val="24"/>
        </w:rPr>
        <w:t>μ</w:t>
      </w:r>
      <w:r>
        <w:rPr>
          <w:rFonts w:eastAsia="Times New Roman" w:cs="Times New Roman"/>
          <w:szCs w:val="24"/>
        </w:rPr>
        <w:t xml:space="preserve">ακεδονικού και τον τρόπο χειρισμού. Είναι αυτή που καλλιέργησε την πόλωση και καλλιεργεί και αποδέχεται την πόλωση, γιατί ο δικομματισμός αυτός την </w:t>
      </w:r>
      <w:r>
        <w:rPr>
          <w:rFonts w:eastAsia="Times New Roman" w:cs="Times New Roman"/>
          <w:szCs w:val="24"/>
        </w:rPr>
        <w:t xml:space="preserve">ευνοεί και στέκεται στις </w:t>
      </w:r>
      <w:proofErr w:type="spellStart"/>
      <w:r>
        <w:rPr>
          <w:rFonts w:eastAsia="Times New Roman" w:cs="Times New Roman"/>
          <w:szCs w:val="24"/>
        </w:rPr>
        <w:t>δημοσκοπικές</w:t>
      </w:r>
      <w:proofErr w:type="spellEnd"/>
      <w:r>
        <w:rPr>
          <w:rFonts w:eastAsia="Times New Roman" w:cs="Times New Roman"/>
          <w:szCs w:val="24"/>
        </w:rPr>
        <w:t xml:space="preserve"> της επιδόσεις. Είναι αυτή που με την πολιτική της γέννησε την κρίση, την κρίση που έφερε τα μνημόνια. Δεν έφεραν τα μνημόνια την κρίση. </w:t>
      </w:r>
    </w:p>
    <w:p w14:paraId="3A31088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Εδώ θέλω να πω και μια κουβέντα για την παράταξη που εκπροσωπώ. Λοιδορήθηκε, κατη</w:t>
      </w:r>
      <w:r>
        <w:rPr>
          <w:rFonts w:eastAsia="Times New Roman" w:cs="Times New Roman"/>
          <w:szCs w:val="24"/>
        </w:rPr>
        <w:t xml:space="preserve">γορήθηκε, σήκωσε το βάρος με αίσθημα ευθύνης και περηφάνιας. Όμως είναι αυτή η παράταξη που έθετε και πετύχαινε εθνικούς στόχους σε όλη τη μεταπολιτευτική περίοδο. </w:t>
      </w:r>
    </w:p>
    <w:p w14:paraId="3A31088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Το 1981 άλλαζε τους όρους ένταξης στην τότε ΕΟΚ. Στα μέσα της δεκαετίας του 1980 πετύχαινε </w:t>
      </w:r>
      <w:r>
        <w:rPr>
          <w:rFonts w:eastAsia="Times New Roman" w:cs="Times New Roman"/>
          <w:szCs w:val="24"/>
        </w:rPr>
        <w:t>με βέτο τα Μεσογειακά Ολοκληρωμένα Προγράμματα και τα μετέπειτα Προγράμματα Σύγκλισης. Τον Μάρτιο του 1987 χειρίστηκε την ελληνοτουρκική κρίση με τρόπο που ουσιαστικά ανέτρεψε για πρώτη φορά τους αρνητικούς συσχετισμούς που είχαν διαμορφωθεί μετά τη Μεταπο</w:t>
      </w:r>
      <w:r>
        <w:rPr>
          <w:rFonts w:eastAsia="Times New Roman" w:cs="Times New Roman"/>
          <w:szCs w:val="24"/>
        </w:rPr>
        <w:t xml:space="preserve">λίτευση. Το 1994, μετά από τέσσερα χαμένα χρόνια, έφερε το Πρόγραμμα Σύγκλισης που υλοποιήθηκε για να </w:t>
      </w:r>
      <w:r>
        <w:rPr>
          <w:rFonts w:eastAsia="Times New Roman" w:cs="Times New Roman"/>
          <w:szCs w:val="24"/>
        </w:rPr>
        <w:lastRenderedPageBreak/>
        <w:t>οδηγήσει τη χώρα στην ΟΝΕ και το ευρώ και βάζοντας εθνικούς στόχους έφτασε στο Ελσίνκι και την ένταξη της Κύπρου</w:t>
      </w:r>
      <w:r w:rsidRPr="00A002A2">
        <w:rPr>
          <w:rFonts w:eastAsia="Times New Roman" w:cs="Times New Roman"/>
          <w:szCs w:val="24"/>
        </w:rPr>
        <w:t>,</w:t>
      </w:r>
      <w:r>
        <w:rPr>
          <w:rFonts w:eastAsia="Times New Roman" w:cs="Times New Roman"/>
          <w:szCs w:val="24"/>
        </w:rPr>
        <w:t xml:space="preserve"> που ήταν εθνικές επιτυχίες. Ήταν εθνικοί</w:t>
      </w:r>
      <w:r>
        <w:rPr>
          <w:rFonts w:eastAsia="Times New Roman" w:cs="Times New Roman"/>
          <w:szCs w:val="24"/>
        </w:rPr>
        <w:t xml:space="preserve"> στόχοι συγκεκριμένοι, υπαρκτοί και μετρήσιμοι. </w:t>
      </w:r>
    </w:p>
    <w:p w14:paraId="3A31088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A31088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w:t>
      </w:r>
    </w:p>
    <w:p w14:paraId="3A31088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Ακούω διάφορες εκδοχές της ιστορίας. Υπάρχει μια κοινή άποψη ανάμεσα στο κυβερνών κόμμα και τ</w:t>
      </w:r>
      <w:r>
        <w:rPr>
          <w:rFonts w:eastAsia="Times New Roman" w:cs="Times New Roman"/>
          <w:szCs w:val="24"/>
        </w:rPr>
        <w:t>ην Αξιωματική Αντιπολίτευση για το διάβασμα της ιστορίας. Είναι η εποχή του κ. Μητσοτάκη, όπου διαχωρίζεται ο κ. Μητσοτάκης ο παλαιός με τον κ. Σαμαρά. Τέσσερα χαμένα χρόνια ήταν εκείνα. Δυο Προγράμματα Σύγκλισης απέρριψε η Ευρωπαϊκή Ένωση, αφού καθυστέρησ</w:t>
      </w:r>
      <w:r>
        <w:rPr>
          <w:rFonts w:eastAsia="Times New Roman" w:cs="Times New Roman"/>
          <w:szCs w:val="24"/>
        </w:rPr>
        <w:t xml:space="preserve">ε η χώρα εκείνη την τετραετία. Και είναι η εποχή που επιχειρείται πάλι να διαχωριστεί ο κ. Καραμανλής ο </w:t>
      </w:r>
      <w:proofErr w:type="spellStart"/>
      <w:r>
        <w:rPr>
          <w:rFonts w:eastAsia="Times New Roman" w:cs="Times New Roman"/>
          <w:szCs w:val="24"/>
        </w:rPr>
        <w:t>νεώτερος</w:t>
      </w:r>
      <w:proofErr w:type="spellEnd"/>
      <w:r>
        <w:rPr>
          <w:rFonts w:eastAsia="Times New Roman" w:cs="Times New Roman"/>
          <w:szCs w:val="24"/>
        </w:rPr>
        <w:t xml:space="preserve"> με τον κ. Σαμαρά. Είναι η τετραετία που οδήγησε ουσιαστικά στην κρίση. </w:t>
      </w:r>
    </w:p>
    <w:p w14:paraId="3A31088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A31088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Όμως δεν μπορεί σε κα</w:t>
      </w:r>
      <w:r>
        <w:rPr>
          <w:rFonts w:eastAsia="Times New Roman" w:cs="Times New Roman"/>
          <w:szCs w:val="24"/>
        </w:rPr>
        <w:t>μ</w:t>
      </w:r>
      <w:r>
        <w:rPr>
          <w:rFonts w:eastAsia="Times New Roman" w:cs="Times New Roman"/>
          <w:szCs w:val="24"/>
        </w:rPr>
        <w:t xml:space="preserve">μία περίπτωση η ιστορία να ξαναγραφεί. Και τώρα ο λαός δεν ξεχνά ή μάλλον ήρθε η στιγμή να θυμηθεί ότι εμείς οδηγούσαμε πάντα τα πράγματα προς τα εμπρός και εσείς κάνετε κάθε προσπάθεια να τα φέρετε πίσω. </w:t>
      </w:r>
    </w:p>
    <w:p w14:paraId="3A31088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Όμως δεν θα σας περάσ</w:t>
      </w:r>
      <w:r>
        <w:rPr>
          <w:rFonts w:eastAsia="Times New Roman" w:cs="Times New Roman"/>
          <w:szCs w:val="24"/>
        </w:rPr>
        <w:t>ει. Επιστρέφουμε.</w:t>
      </w:r>
    </w:p>
    <w:p w14:paraId="3A31088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A31088A" w14:textId="77777777" w:rsidR="00E66DFC" w:rsidRDefault="00CE19B2">
      <w:pPr>
        <w:spacing w:after="0" w:line="600" w:lineRule="auto"/>
        <w:ind w:firstLine="720"/>
        <w:jc w:val="both"/>
        <w:rPr>
          <w:rFonts w:eastAsia="Times New Roman" w:cs="Times New Roman"/>
          <w:szCs w:val="24"/>
        </w:rPr>
      </w:pPr>
      <w:r w:rsidRPr="00B57211">
        <w:rPr>
          <w:rFonts w:eastAsia="Times New Roman" w:cs="Times New Roman"/>
          <w:b/>
          <w:szCs w:val="24"/>
        </w:rPr>
        <w:t xml:space="preserve">ΠΡΟΕΔΡΟΣ (Νικόλαος </w:t>
      </w:r>
      <w:proofErr w:type="spellStart"/>
      <w:r w:rsidRPr="00B57211">
        <w:rPr>
          <w:rFonts w:eastAsia="Times New Roman" w:cs="Times New Roman"/>
          <w:b/>
          <w:szCs w:val="24"/>
        </w:rPr>
        <w:t>Βούτσης</w:t>
      </w:r>
      <w:proofErr w:type="spellEnd"/>
      <w:r w:rsidRPr="00B57211">
        <w:rPr>
          <w:rFonts w:eastAsia="Times New Roman" w:cs="Times New Roman"/>
          <w:b/>
          <w:szCs w:val="24"/>
        </w:rPr>
        <w:t xml:space="preserve">): </w:t>
      </w:r>
      <w:r>
        <w:rPr>
          <w:rFonts w:eastAsia="Times New Roman" w:cs="Times New Roman"/>
          <w:szCs w:val="24"/>
        </w:rPr>
        <w:t xml:space="preserve">Ευχαριστώ πολύ τον κ. Σκανδαλίδη. </w:t>
      </w:r>
    </w:p>
    <w:p w14:paraId="3A31088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Τον λόγο έχει ο κ. Χρήστος Χατζησάββας από τον Λαϊκό Σύνδεσμο</w:t>
      </w:r>
      <w:r>
        <w:rPr>
          <w:rFonts w:eastAsia="Times New Roman" w:cs="Times New Roman"/>
          <w:szCs w:val="24"/>
        </w:rPr>
        <w:t xml:space="preserve"> -</w:t>
      </w:r>
      <w:r>
        <w:rPr>
          <w:rFonts w:eastAsia="Times New Roman" w:cs="Times New Roman"/>
          <w:szCs w:val="24"/>
        </w:rPr>
        <w:t>Χρυσή Αυγή.</w:t>
      </w:r>
    </w:p>
    <w:p w14:paraId="3A31088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Ε</w:t>
      </w:r>
      <w:r>
        <w:rPr>
          <w:rFonts w:eastAsia="Times New Roman" w:cs="Times New Roman"/>
          <w:szCs w:val="24"/>
        </w:rPr>
        <w:t xml:space="preserve">ίναι αυτονόητο ότι η Χρυσή Αυγή θα στηρίξει την πρόταση μομφής και θα στήριζε οποιονδήποτε τρόπο, έμμεσο ή άμεσο, θα στερούσε απ’ αυτήν την Κυβέρνηση το δικαίωμα να περάσει αυτή την προδοτική </w:t>
      </w:r>
      <w:r>
        <w:rPr>
          <w:rFonts w:eastAsia="Times New Roman" w:cs="Times New Roman"/>
          <w:szCs w:val="24"/>
        </w:rPr>
        <w:t>σ</w:t>
      </w:r>
      <w:r>
        <w:rPr>
          <w:rFonts w:eastAsia="Times New Roman" w:cs="Times New Roman"/>
          <w:szCs w:val="24"/>
        </w:rPr>
        <w:t xml:space="preserve">υμφωνία. </w:t>
      </w:r>
    </w:p>
    <w:p w14:paraId="3A31088D"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Είναι εξοργιστικό, επίσης, να βλέπουμε σε ένα τόσο ση</w:t>
      </w:r>
      <w:r>
        <w:rPr>
          <w:rFonts w:eastAsia="Times New Roman" w:cs="Times New Roman"/>
          <w:szCs w:val="24"/>
        </w:rPr>
        <w:t>μαντικό ζήτημα να γίνεται στην αρχή της συζήτησης ολόκληρη φασαρία για το αν θα τελειώσουμε το μεσημέρι του Σαββάτου ή το βράδυ του Σαββάτου. Όταν όλος ο ελληνικός λαός έχει το βλέμμα του στραμμένο εδώ πέρα γιατί ξεπουλιέται η πατρίδα του, εσάς σας νοιάζει</w:t>
      </w:r>
      <w:r>
        <w:rPr>
          <w:rFonts w:eastAsia="Times New Roman" w:cs="Times New Roman"/>
          <w:szCs w:val="24"/>
        </w:rPr>
        <w:t xml:space="preserve"> αν θα προλάβουν κάποιοι Βουλευτές το τελευταίο αεροπλάνο ή τον τελευταίο αγώνα ποδοσφαίρου. </w:t>
      </w:r>
    </w:p>
    <w:p w14:paraId="3A31088E"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Όσον αφορά τη συμφωνία, θα αναφερθώ σε κάποια πολύ σημαντικά σημεία της και θα αναφερθούν οι συναγωνιστές μου ομιλητές στις επόμενες. Το επίσημο όνομα, λοιπόν, πο</w:t>
      </w:r>
      <w:r>
        <w:rPr>
          <w:rFonts w:eastAsia="Times New Roman" w:cs="Times New Roman"/>
          <w:szCs w:val="24"/>
        </w:rPr>
        <w:t xml:space="preserve">υ θέλετε να δώσετε στα Σκόπια είναι «Δημοκρατία της Βόρειας </w:t>
      </w:r>
      <w:r>
        <w:rPr>
          <w:rFonts w:eastAsia="Times New Roman" w:cs="Times New Roman"/>
          <w:szCs w:val="24"/>
        </w:rPr>
        <w:lastRenderedPageBreak/>
        <w:t xml:space="preserve">Μακεδονίας», </w:t>
      </w:r>
      <w:r w:rsidRPr="002F7918">
        <w:rPr>
          <w:rFonts w:eastAsia="Times New Roman" w:cs="Times New Roman"/>
          <w:szCs w:val="24"/>
        </w:rPr>
        <w:t>το οποίο</w:t>
      </w:r>
      <w:r>
        <w:rPr>
          <w:rFonts w:eastAsia="Times New Roman" w:cs="Times New Roman"/>
          <w:szCs w:val="24"/>
        </w:rPr>
        <w:t xml:space="preserve"> θα είναι το συνταγματικό όνομα τους δεύτερου μέρους της συμφωνίας και θα χρησιμοποιείται </w:t>
      </w:r>
      <w:proofErr w:type="spellStart"/>
      <w:r w:rsidRPr="00EB7CFA">
        <w:rPr>
          <w:rFonts w:eastAsia="Times New Roman" w:cs="Times New Roman"/>
          <w:szCs w:val="24"/>
        </w:rPr>
        <w:t>erga</w:t>
      </w:r>
      <w:proofErr w:type="spellEnd"/>
      <w:r w:rsidRPr="00EB7CFA">
        <w:rPr>
          <w:rFonts w:eastAsia="Times New Roman" w:cs="Times New Roman"/>
          <w:szCs w:val="24"/>
        </w:rPr>
        <w:t xml:space="preserve"> </w:t>
      </w:r>
      <w:proofErr w:type="spellStart"/>
      <w:r w:rsidRPr="00EB7CFA">
        <w:rPr>
          <w:rFonts w:eastAsia="Times New Roman" w:cs="Times New Roman"/>
          <w:szCs w:val="24"/>
        </w:rPr>
        <w:t>omnes</w:t>
      </w:r>
      <w:proofErr w:type="spellEnd"/>
      <w:r>
        <w:rPr>
          <w:rFonts w:eastAsia="Times New Roman" w:cs="Times New Roman"/>
          <w:szCs w:val="24"/>
        </w:rPr>
        <w:t>.</w:t>
      </w:r>
    </w:p>
    <w:p w14:paraId="3A31088F" w14:textId="77777777" w:rsidR="00E66DFC" w:rsidRDefault="00CE19B2">
      <w:pPr>
        <w:tabs>
          <w:tab w:val="left" w:pos="3873"/>
        </w:tabs>
        <w:spacing w:after="0" w:line="600" w:lineRule="auto"/>
        <w:ind w:firstLine="720"/>
        <w:jc w:val="both"/>
        <w:rPr>
          <w:rFonts w:eastAsia="Times New Roman" w:cs="Times New Roman"/>
          <w:szCs w:val="24"/>
        </w:rPr>
      </w:pPr>
      <w:proofErr w:type="spellStart"/>
      <w:r w:rsidRPr="00EB7CFA">
        <w:rPr>
          <w:rFonts w:eastAsia="Times New Roman" w:cs="Times New Roman"/>
          <w:szCs w:val="24"/>
        </w:rPr>
        <w:t>Μπολιβαριανή</w:t>
      </w:r>
      <w:proofErr w:type="spellEnd"/>
      <w:r w:rsidRPr="00EB7CFA">
        <w:rPr>
          <w:rFonts w:eastAsia="Times New Roman" w:cs="Times New Roman"/>
          <w:szCs w:val="24"/>
        </w:rPr>
        <w:t xml:space="preserve"> Δημοκρατία</w:t>
      </w:r>
      <w:r>
        <w:rPr>
          <w:rFonts w:eastAsia="Times New Roman" w:cs="Times New Roman"/>
          <w:szCs w:val="24"/>
        </w:rPr>
        <w:t xml:space="preserve"> της Βενεζουέλας είναι το κανονικό όνομα της Βενεζ</w:t>
      </w:r>
      <w:r>
        <w:rPr>
          <w:rFonts w:eastAsia="Times New Roman" w:cs="Times New Roman"/>
          <w:szCs w:val="24"/>
        </w:rPr>
        <w:t xml:space="preserve">ουέλας, αλλά κανένας δεν το γνωρίζει. Γι’ αυτό θα </w:t>
      </w:r>
      <w:r w:rsidRPr="00E57B5A">
        <w:rPr>
          <w:rFonts w:eastAsia="Times New Roman" w:cs="Times New Roman"/>
          <w:szCs w:val="24"/>
        </w:rPr>
        <w:t>πρέπει να</w:t>
      </w:r>
      <w:r>
        <w:rPr>
          <w:rFonts w:eastAsia="Times New Roman" w:cs="Times New Roman"/>
          <w:szCs w:val="24"/>
        </w:rPr>
        <w:t xml:space="preserve"> σταματήσετε τα περί </w:t>
      </w:r>
      <w:proofErr w:type="spellStart"/>
      <w:r w:rsidRPr="00EB7CFA">
        <w:rPr>
          <w:rFonts w:eastAsia="Times New Roman" w:cs="Times New Roman"/>
          <w:szCs w:val="24"/>
        </w:rPr>
        <w:t>erga</w:t>
      </w:r>
      <w:proofErr w:type="spellEnd"/>
      <w:r w:rsidRPr="00EB7CFA">
        <w:rPr>
          <w:rFonts w:eastAsia="Times New Roman" w:cs="Times New Roman"/>
          <w:szCs w:val="24"/>
        </w:rPr>
        <w:t xml:space="preserve"> </w:t>
      </w:r>
      <w:proofErr w:type="spellStart"/>
      <w:r w:rsidRPr="00EB7CFA">
        <w:rPr>
          <w:rFonts w:eastAsia="Times New Roman" w:cs="Times New Roman"/>
          <w:szCs w:val="24"/>
        </w:rPr>
        <w:t>omnes</w:t>
      </w:r>
      <w:proofErr w:type="spellEnd"/>
      <w:r>
        <w:rPr>
          <w:rFonts w:eastAsia="Times New Roman" w:cs="Times New Roman"/>
          <w:szCs w:val="24"/>
        </w:rPr>
        <w:t xml:space="preserve"> και τις άλλες ανοησίες. Ούτως ή άλλως δεν έχει σημασία το δεύτερο συνθετικό, δεν έχει σημασία αν θα είναι «Βόρεια Μακεδονία», αν θα είναι «</w:t>
      </w:r>
      <w:proofErr w:type="spellStart"/>
      <w:r w:rsidRPr="00EB7CFA">
        <w:rPr>
          <w:rFonts w:eastAsia="Times New Roman" w:cs="Times New Roman"/>
          <w:szCs w:val="24"/>
        </w:rPr>
        <w:t>Severna</w:t>
      </w:r>
      <w:proofErr w:type="spellEnd"/>
      <w:r w:rsidRPr="00EB7CFA">
        <w:rPr>
          <w:rFonts w:eastAsia="Times New Roman" w:cs="Times New Roman"/>
          <w:szCs w:val="24"/>
        </w:rPr>
        <w:t xml:space="preserve"> </w:t>
      </w:r>
      <w:proofErr w:type="spellStart"/>
      <w:r w:rsidRPr="00EB7CFA">
        <w:rPr>
          <w:rFonts w:eastAsia="Times New Roman" w:cs="Times New Roman"/>
          <w:szCs w:val="24"/>
        </w:rPr>
        <w:t>Makedonija</w:t>
      </w:r>
      <w:proofErr w:type="spellEnd"/>
      <w:r>
        <w:rPr>
          <w:rFonts w:eastAsia="Times New Roman" w:cs="Times New Roman"/>
          <w:szCs w:val="24"/>
        </w:rPr>
        <w:t>», αν θα</w:t>
      </w:r>
      <w:r>
        <w:rPr>
          <w:rFonts w:eastAsia="Times New Roman" w:cs="Times New Roman"/>
          <w:szCs w:val="24"/>
        </w:rPr>
        <w:t xml:space="preserve"> είναι «Μακεδονία του </w:t>
      </w:r>
      <w:proofErr w:type="spellStart"/>
      <w:r w:rsidRPr="00EB7CFA">
        <w:rPr>
          <w:rFonts w:eastAsia="Times New Roman" w:cs="Times New Roman"/>
          <w:szCs w:val="24"/>
        </w:rPr>
        <w:t>Ίλιντεν</w:t>
      </w:r>
      <w:proofErr w:type="spellEnd"/>
      <w:r>
        <w:rPr>
          <w:rFonts w:eastAsia="Times New Roman" w:cs="Times New Roman"/>
          <w:szCs w:val="24"/>
        </w:rPr>
        <w:t>». Το ζήτημα είναι να μην υπάρχει το όνομα «Μακεδονία». Αυτό είναι το πρόβλημα της συμφωνίας και της διαπραγμάτευσης που κάνετε τόσο καιρό. Σε αυτό βέβαια συμφωνείτε όλοι, στη σύνθετη ονομασία.</w:t>
      </w:r>
    </w:p>
    <w:p w14:paraId="3A310890"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Επίσης, μιλάτε για την ιθαγένεια,</w:t>
      </w:r>
      <w:r>
        <w:rPr>
          <w:rFonts w:eastAsia="Times New Roman" w:cs="Times New Roman"/>
          <w:szCs w:val="24"/>
        </w:rPr>
        <w:t xml:space="preserve"> η οποία θα είναι: μακεδονική, πολίτης της </w:t>
      </w:r>
      <w:r>
        <w:rPr>
          <w:rFonts w:eastAsia="Times New Roman" w:cs="Times New Roman"/>
          <w:szCs w:val="24"/>
        </w:rPr>
        <w:t xml:space="preserve">δημοκρατίας </w:t>
      </w:r>
      <w:r>
        <w:rPr>
          <w:rFonts w:eastAsia="Times New Roman" w:cs="Times New Roman"/>
          <w:szCs w:val="24"/>
        </w:rPr>
        <w:t xml:space="preserve">της Βόρειας Μακεδονίας. Μιλάτε για τη γλώσσα. Στην εθνικότητα βέβαια και τη γλώσσα θα αναφερθώ παρακάτω. </w:t>
      </w:r>
    </w:p>
    <w:p w14:paraId="3A310891"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Να πω, </w:t>
      </w:r>
      <w:r w:rsidRPr="00AC526C">
        <w:rPr>
          <w:rFonts w:eastAsia="Times New Roman" w:cs="Times New Roman"/>
          <w:szCs w:val="24"/>
        </w:rPr>
        <w:t>όμως</w:t>
      </w:r>
      <w:r>
        <w:rPr>
          <w:rFonts w:eastAsia="Times New Roman" w:cs="Times New Roman"/>
          <w:szCs w:val="24"/>
        </w:rPr>
        <w:t>, ότι τα μέλη –λέει- δεσμεύονται να μην επιχειρούν, υποκινούν, υποστηρίζουν και να α</w:t>
      </w:r>
      <w:r>
        <w:rPr>
          <w:rFonts w:eastAsia="Times New Roman" w:cs="Times New Roman"/>
          <w:szCs w:val="24"/>
        </w:rPr>
        <w:t xml:space="preserve">νέχονται δραστηριότητες μη φιλικού χαρακτήρα άλλου μέλους και έκαστο μέλος θα κοινοποιεί άμεσα στο άλλο μέλος οποιαδήποτε πληροφορία κατέχει αναφορικά, οποιαδήποτε παρόμοια πράξη ή πρόθεση. Δεσμεύεται να μην προβαίνει ή να επιτρέπει οποιεσδήποτε </w:t>
      </w:r>
      <w:proofErr w:type="spellStart"/>
      <w:r>
        <w:rPr>
          <w:rFonts w:eastAsia="Times New Roman" w:cs="Times New Roman"/>
          <w:szCs w:val="24"/>
        </w:rPr>
        <w:t>αλυτρωτικέ</w:t>
      </w:r>
      <w:r>
        <w:rPr>
          <w:rFonts w:eastAsia="Times New Roman" w:cs="Times New Roman"/>
          <w:szCs w:val="24"/>
        </w:rPr>
        <w:t>ς</w:t>
      </w:r>
      <w:proofErr w:type="spellEnd"/>
      <w:r>
        <w:rPr>
          <w:rFonts w:eastAsia="Times New Roman" w:cs="Times New Roman"/>
          <w:szCs w:val="24"/>
        </w:rPr>
        <w:t xml:space="preserve"> δηλώσεις. </w:t>
      </w:r>
    </w:p>
    <w:p w14:paraId="3A310892"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Ποια είναι, </w:t>
      </w:r>
      <w:r w:rsidRPr="00AC526C">
        <w:rPr>
          <w:rFonts w:eastAsia="Times New Roman" w:cs="Times New Roman"/>
          <w:szCs w:val="24"/>
        </w:rPr>
        <w:t>όμως</w:t>
      </w:r>
      <w:r>
        <w:rPr>
          <w:rFonts w:eastAsia="Times New Roman" w:cs="Times New Roman"/>
          <w:szCs w:val="24"/>
        </w:rPr>
        <w:t xml:space="preserve">, η διαφορά στα δύο κράτη; Εδώ θα κυβερνάει </w:t>
      </w:r>
      <w:r w:rsidRPr="009E3DD6">
        <w:rPr>
          <w:rFonts w:eastAsia="Times New Roman" w:cs="Times New Roman"/>
          <w:szCs w:val="24"/>
        </w:rPr>
        <w:t>ΣΥΡΙΖΑ</w:t>
      </w:r>
      <w:r>
        <w:rPr>
          <w:rFonts w:eastAsia="Times New Roman" w:cs="Times New Roman"/>
          <w:szCs w:val="24"/>
        </w:rPr>
        <w:t xml:space="preserve"> τώρα και </w:t>
      </w:r>
      <w:r w:rsidRPr="00391AB7">
        <w:rPr>
          <w:rFonts w:eastAsia="Times New Roman" w:cs="Times New Roman"/>
          <w:szCs w:val="24"/>
        </w:rPr>
        <w:t>Νέα Δημοκρατία</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με νόμους διώκουν τους Έλληνες πατριώτες και τους Έλληνες εθνικιστές και δεν αφήνουν να πεις τίποτα </w:t>
      </w:r>
      <w:r w:rsidRPr="002F7918">
        <w:rPr>
          <w:rFonts w:eastAsia="Times New Roman" w:cs="Times New Roman"/>
          <w:szCs w:val="24"/>
        </w:rPr>
        <w:t>το οποίο</w:t>
      </w:r>
      <w:r>
        <w:rPr>
          <w:rFonts w:eastAsia="Times New Roman" w:cs="Times New Roman"/>
          <w:szCs w:val="24"/>
        </w:rPr>
        <w:t xml:space="preserve"> να είναι εθνικό. Εκεί στα Σκόπια έχουν τον </w:t>
      </w:r>
      <w:proofErr w:type="spellStart"/>
      <w:r>
        <w:rPr>
          <w:rFonts w:eastAsia="Times New Roman" w:cs="Times New Roman"/>
          <w:szCs w:val="24"/>
        </w:rPr>
        <w:t>Ιβανόφ</w:t>
      </w:r>
      <w:proofErr w:type="spellEnd"/>
      <w:r>
        <w:rPr>
          <w:rFonts w:eastAsia="Times New Roman" w:cs="Times New Roman"/>
          <w:szCs w:val="24"/>
        </w:rPr>
        <w:t xml:space="preserve"> του </w:t>
      </w:r>
      <w:r w:rsidRPr="00D56BC4">
        <w:rPr>
          <w:rFonts w:eastAsia="Times New Roman" w:cs="Times New Roman"/>
          <w:szCs w:val="24"/>
        </w:rPr>
        <w:t>VMRO</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θέλουν εδάφη από την Ελλάδα, θέλουν τη Φλώρινα, θέλουν την Έδεσσα, θέλουν το Κιλκίς, θέλουν πρωτεύουσα τη Θεσσαλονίκη. </w:t>
      </w:r>
    </w:p>
    <w:p w14:paraId="3A310893"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Τα Σκόπια, λοιπόν, απεγνωσμένα αναζητούν έναν συνδετικό κρίκο στο</w:t>
      </w:r>
      <w:r>
        <w:rPr>
          <w:rFonts w:eastAsia="Times New Roman" w:cs="Times New Roman"/>
          <w:szCs w:val="24"/>
        </w:rPr>
        <w:t xml:space="preserve"> μόρφωμα αυτό που αποτελεί το κρατίδιο. Οι Βούλγαροι από τη μία πλευρά δίνουν διαβατήρια σε όποιον πολίτη των Σκοπίων θέλει να πάει να </w:t>
      </w:r>
      <w:proofErr w:type="spellStart"/>
      <w:r>
        <w:rPr>
          <w:rFonts w:eastAsia="Times New Roman" w:cs="Times New Roman"/>
          <w:szCs w:val="24"/>
        </w:rPr>
        <w:t>πολιτογραφηθεί</w:t>
      </w:r>
      <w:proofErr w:type="spellEnd"/>
      <w:r>
        <w:rPr>
          <w:rFonts w:eastAsia="Times New Roman" w:cs="Times New Roman"/>
          <w:szCs w:val="24"/>
        </w:rPr>
        <w:t xml:space="preserve"> Βούλγαρος, εξυπηρετώντας τον βουλγαρικό αλυτρωτισμό που αυτός ουσιαστικά είναι ο εχθρός για τη Μακεδονία μ</w:t>
      </w:r>
      <w:r>
        <w:rPr>
          <w:rFonts w:eastAsia="Times New Roman" w:cs="Times New Roman"/>
          <w:szCs w:val="24"/>
        </w:rPr>
        <w:t xml:space="preserve">ας. Από την άλλη πλευρά έχουμε τους Αλβανούς να χτυπούν στρατιωτικά στο </w:t>
      </w:r>
      <w:proofErr w:type="spellStart"/>
      <w:r>
        <w:rPr>
          <w:rFonts w:eastAsia="Times New Roman" w:cs="Times New Roman"/>
          <w:szCs w:val="24"/>
        </w:rPr>
        <w:t>Τέτοβο</w:t>
      </w:r>
      <w:proofErr w:type="spellEnd"/>
      <w:r>
        <w:rPr>
          <w:rFonts w:eastAsia="Times New Roman" w:cs="Times New Roman"/>
          <w:szCs w:val="24"/>
        </w:rPr>
        <w:t xml:space="preserve">. </w:t>
      </w:r>
    </w:p>
    <w:p w14:paraId="3A310894"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Μέσα στη μεγάλη αυτή ανάγκη, μέσα σε αυτή την απόγνωση του να ενταχθούν στην </w:t>
      </w:r>
      <w:r w:rsidRPr="006F21CD">
        <w:rPr>
          <w:rFonts w:eastAsia="Times New Roman" w:cs="Times New Roman"/>
          <w:szCs w:val="24"/>
        </w:rPr>
        <w:t>Ευρωπαϊκή Ένωση</w:t>
      </w:r>
      <w:r>
        <w:rPr>
          <w:rFonts w:eastAsia="Times New Roman" w:cs="Times New Roman"/>
          <w:szCs w:val="24"/>
        </w:rPr>
        <w:t xml:space="preserve">, να μπουν στο ΝΑΤΟ να διασωθούν, να μην τους φάνε, ζητάνε και το όνομα και το </w:t>
      </w:r>
      <w:r>
        <w:rPr>
          <w:rFonts w:eastAsia="Times New Roman" w:cs="Times New Roman"/>
          <w:szCs w:val="24"/>
        </w:rPr>
        <w:t>πετυχαίνουν. Εθνική ταυτότητα θέλουν, γλώσσα μακεδονική θέλουν και εσείς τα παραχωρείτε. Παίρνοντας αυτά τα δύο, παίρνοντας το όνομα, παίρνοντας και την εθνική ταυτότητα τη μακεδονική και τη γλώσσα τη μακεδονική, έχουν κερδίσει τα πάντα χωρίς να έχουν καμμ</w:t>
      </w:r>
      <w:r>
        <w:rPr>
          <w:rFonts w:eastAsia="Times New Roman" w:cs="Times New Roman"/>
          <w:szCs w:val="24"/>
        </w:rPr>
        <w:t xml:space="preserve">ιά απολύτως άλλη </w:t>
      </w:r>
      <w:proofErr w:type="spellStart"/>
      <w:r>
        <w:rPr>
          <w:rFonts w:eastAsia="Times New Roman" w:cs="Times New Roman"/>
          <w:szCs w:val="24"/>
        </w:rPr>
        <w:t>αλυτρωτική</w:t>
      </w:r>
      <w:proofErr w:type="spellEnd"/>
      <w:r>
        <w:rPr>
          <w:rFonts w:eastAsia="Times New Roman" w:cs="Times New Roman"/>
          <w:szCs w:val="24"/>
        </w:rPr>
        <w:t xml:space="preserve"> απαίτηση στο μέλλον.</w:t>
      </w:r>
    </w:p>
    <w:p w14:paraId="3A310895"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Οποιοσδήποτε αναζητεί τώρα, στο μέλλον ή σε εκατό διακόσια χρόνια να βρει τι ήταν αυτοί οι Μακεδόνες και τι είναι η Μακεδονία, θα βρίσκει στο τέλος ότι η Μακεδονία είναι αυτό το κρατίδιο. Δεν μπορείτε να το </w:t>
      </w:r>
      <w:r>
        <w:rPr>
          <w:rFonts w:eastAsia="Times New Roman" w:cs="Times New Roman"/>
          <w:szCs w:val="24"/>
        </w:rPr>
        <w:t xml:space="preserve">καταλάβετε αυτό; Δεν μπορείτε να καταλάβετε ότι ούτε υποσημειώσεις θα διαβάζουν, ούτε αστερίσκους. Τα δίνετε, λοιπόν, και τα δύο. </w:t>
      </w:r>
    </w:p>
    <w:p w14:paraId="3A310896"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Και δεν καταλαβαίνει ο κόσμος κάτι πολύ απλό. Ο απελευθερωτικός αγώνας για τη Μακεδονία είχε ξεκινήσει όταν προσπαθούσαν οι Έ</w:t>
      </w:r>
      <w:r>
        <w:rPr>
          <w:rFonts w:eastAsia="Times New Roman" w:cs="Times New Roman"/>
          <w:szCs w:val="24"/>
        </w:rPr>
        <w:t>λληνες να απελευθερωθούν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οθωμανικό </w:t>
      </w:r>
      <w:r>
        <w:rPr>
          <w:rFonts w:eastAsia="Times New Roman" w:cs="Times New Roman"/>
          <w:szCs w:val="24"/>
        </w:rPr>
        <w:t xml:space="preserve">ζυγό. Αυτή ήταν η πρώτη φάση της απελευθέρωσης. </w:t>
      </w:r>
    </w:p>
    <w:p w14:paraId="3A310897"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Στη δεύτερη φάση έπρεπε να υπερασπιστούν τα απελευθερωμένα εδάφη από τους Σλάβους που ήθελαν πρόσβαση στη θάλασσα. Αυτό περιγράφεται πάρα πολύ γλαφυρά σε βιβλία όπω</w:t>
      </w:r>
      <w:r>
        <w:rPr>
          <w:rFonts w:eastAsia="Times New Roman" w:cs="Times New Roman"/>
          <w:szCs w:val="24"/>
        </w:rPr>
        <w:t xml:space="preserve">ς «Τα μυστικά του βάλτου» και άλλα ιστορικά βιβλία, πέρα των μυθιστορηματικών, και αναφέρουν μέσα τις μάχες στις Πρέσπες, στον βάλτο των Γιαννιτσών, για βασανισμούς, εκκαθαρίσεις, δολοφονίες που έκαναν οι κομιτατζήδες εναντίον του </w:t>
      </w:r>
      <w:r w:rsidRPr="00B93758">
        <w:rPr>
          <w:rFonts w:eastAsia="Times New Roman" w:cs="Times New Roman"/>
          <w:szCs w:val="24"/>
        </w:rPr>
        <w:t>ελληνικού</w:t>
      </w:r>
      <w:r>
        <w:rPr>
          <w:rFonts w:eastAsia="Times New Roman" w:cs="Times New Roman"/>
          <w:szCs w:val="24"/>
        </w:rPr>
        <w:t xml:space="preserve"> στοιχείου. Εκεί</w:t>
      </w:r>
      <w:r>
        <w:rPr>
          <w:rFonts w:eastAsia="Times New Roman" w:cs="Times New Roman"/>
          <w:szCs w:val="24"/>
        </w:rPr>
        <w:t xml:space="preserve"> πολέμησαν ήρωες όπως ο Άγρας, ο Παύλος Μελάς και ο καπετάν </w:t>
      </w:r>
      <w:proofErr w:type="spellStart"/>
      <w:r>
        <w:rPr>
          <w:rFonts w:eastAsia="Times New Roman" w:cs="Times New Roman"/>
          <w:szCs w:val="24"/>
        </w:rPr>
        <w:t>Κώττας</w:t>
      </w:r>
      <w:proofErr w:type="spellEnd"/>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καπετάν </w:t>
      </w:r>
      <w:proofErr w:type="spellStart"/>
      <w:r>
        <w:rPr>
          <w:rFonts w:eastAsia="Times New Roman" w:cs="Times New Roman"/>
          <w:szCs w:val="24"/>
        </w:rPr>
        <w:t>Κώττας</w:t>
      </w:r>
      <w:proofErr w:type="spellEnd"/>
      <w:r>
        <w:rPr>
          <w:rFonts w:eastAsia="Times New Roman" w:cs="Times New Roman"/>
          <w:szCs w:val="24"/>
        </w:rPr>
        <w:t xml:space="preserve"> λένε κάποιοι ότι ήταν σλαβόφωνος. Και επειδή ήταν σλαβόφωνος τι πάει να πει αυτό; Είχε ελληνική, ελληνικότατη εθνική συνείδηση. </w:t>
      </w:r>
    </w:p>
    <w:p w14:paraId="3A31089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προϋποτίθεται η γλώσσα για την </w:t>
      </w:r>
      <w:r>
        <w:rPr>
          <w:rFonts w:eastAsia="Times New Roman" w:cs="Times New Roman"/>
          <w:szCs w:val="24"/>
        </w:rPr>
        <w:t xml:space="preserve">εθνική συνείδηση. Και αυτό αποδεικνύεται βεβαίως, γιατί πάρα πολλοί, οι οποίοι ομιλούν εδώ πέρα την ελληνική γλώσσα, δεν έχουν ελληνική εθνική συνείδηση και το αποδεικνύουν με κάθε ευκαιρία. </w:t>
      </w:r>
    </w:p>
    <w:p w14:paraId="3A310899" w14:textId="77777777" w:rsidR="00E66DFC" w:rsidRDefault="00CE19B2">
      <w:pPr>
        <w:spacing w:after="0" w:line="600" w:lineRule="auto"/>
        <w:ind w:firstLine="720"/>
        <w:jc w:val="center"/>
        <w:rPr>
          <w:rFonts w:eastAsia="Times New Roman" w:cs="Times New Roman"/>
          <w:szCs w:val="24"/>
        </w:rPr>
      </w:pPr>
      <w:r w:rsidRPr="00AE6C8B">
        <w:rPr>
          <w:rFonts w:eastAsia="Times New Roman"/>
          <w:bCs/>
        </w:rPr>
        <w:t xml:space="preserve">(Χειροκροτήματα από την πτέρυγα </w:t>
      </w:r>
      <w:r>
        <w:rPr>
          <w:rFonts w:eastAsia="Times New Roman"/>
          <w:bCs/>
        </w:rPr>
        <w:t xml:space="preserve">της </w:t>
      </w:r>
      <w:r w:rsidRPr="00AE6C8B">
        <w:rPr>
          <w:rFonts w:eastAsia="Times New Roman"/>
          <w:bCs/>
        </w:rPr>
        <w:t>Χρυσή</w:t>
      </w:r>
      <w:r>
        <w:rPr>
          <w:rFonts w:eastAsia="Times New Roman"/>
          <w:bCs/>
        </w:rPr>
        <w:t>ς</w:t>
      </w:r>
      <w:r w:rsidRPr="00AE6C8B">
        <w:rPr>
          <w:rFonts w:eastAsia="Times New Roman"/>
          <w:bCs/>
        </w:rPr>
        <w:t xml:space="preserve"> Αυγή</w:t>
      </w:r>
      <w:r>
        <w:rPr>
          <w:rFonts w:eastAsia="Times New Roman"/>
          <w:bCs/>
        </w:rPr>
        <w:t>ς</w:t>
      </w:r>
      <w:r w:rsidRPr="00AE6C8B">
        <w:rPr>
          <w:rFonts w:eastAsia="Times New Roman"/>
          <w:bCs/>
        </w:rPr>
        <w:t>)</w:t>
      </w:r>
      <w:r>
        <w:rPr>
          <w:rFonts w:eastAsia="Times New Roman" w:cs="Times New Roman"/>
          <w:szCs w:val="24"/>
        </w:rPr>
        <w:t xml:space="preserve"> </w:t>
      </w:r>
    </w:p>
    <w:p w14:paraId="3A31089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τρίτη φάση,</w:t>
      </w:r>
      <w:r>
        <w:rPr>
          <w:rFonts w:eastAsia="Times New Roman" w:cs="Times New Roman"/>
          <w:szCs w:val="24"/>
        </w:rPr>
        <w:t xml:space="preserve"> λοιπόν, του απελευθερωτικού αγώνα ήταν η αντιμετώπιση των συνασπισμένων Σλάβων και </w:t>
      </w:r>
      <w:proofErr w:type="spellStart"/>
      <w:r>
        <w:rPr>
          <w:rFonts w:eastAsia="Times New Roman" w:cs="Times New Roman"/>
          <w:szCs w:val="24"/>
        </w:rPr>
        <w:t>Ελλαδιτών</w:t>
      </w:r>
      <w:proofErr w:type="spellEnd"/>
      <w:r>
        <w:rPr>
          <w:rFonts w:eastAsia="Times New Roman" w:cs="Times New Roman"/>
          <w:szCs w:val="24"/>
        </w:rPr>
        <w:t xml:space="preserve"> κομμουνιστών στην ένοπλη προσπάθεια προσάρτησης της ελληνικής Μακεδονίας και Θράκης στο σοβιετικό μπλοκ και αμέσως μετά την </w:t>
      </w:r>
      <w:proofErr w:type="spellStart"/>
      <w:r>
        <w:rPr>
          <w:rFonts w:eastAsia="Times New Roman" w:cs="Times New Roman"/>
          <w:szCs w:val="24"/>
        </w:rPr>
        <w:t>αλυτρωτική</w:t>
      </w:r>
      <w:proofErr w:type="spellEnd"/>
      <w:r>
        <w:rPr>
          <w:rFonts w:eastAsia="Times New Roman" w:cs="Times New Roman"/>
          <w:szCs w:val="24"/>
        </w:rPr>
        <w:t xml:space="preserve"> προπαγάνδα του Τίτο και των</w:t>
      </w:r>
      <w:r>
        <w:rPr>
          <w:rFonts w:eastAsia="Times New Roman" w:cs="Times New Roman"/>
          <w:szCs w:val="24"/>
        </w:rPr>
        <w:t xml:space="preserve"> Βουλγάρων μέσα από </w:t>
      </w:r>
      <w:r>
        <w:rPr>
          <w:rFonts w:eastAsia="Times New Roman" w:cs="Times New Roman"/>
          <w:szCs w:val="24"/>
          <w:lang w:val="en-US"/>
        </w:rPr>
        <w:t>media</w:t>
      </w:r>
      <w:r>
        <w:rPr>
          <w:rFonts w:eastAsia="Times New Roman" w:cs="Times New Roman"/>
          <w:szCs w:val="24"/>
        </w:rPr>
        <w:t>.</w:t>
      </w:r>
    </w:p>
    <w:p w14:paraId="3A31089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στο Κιλκίς από μικρό παιδί έβλεπα Μακεδονία </w:t>
      </w:r>
      <w:r>
        <w:rPr>
          <w:rFonts w:eastAsia="Times New Roman" w:cs="Times New Roman"/>
          <w:szCs w:val="24"/>
          <w:lang w:val="en-US"/>
        </w:rPr>
        <w:t>TV</w:t>
      </w:r>
      <w:r>
        <w:rPr>
          <w:rFonts w:eastAsia="Times New Roman" w:cs="Times New Roman"/>
          <w:szCs w:val="24"/>
        </w:rPr>
        <w:t xml:space="preserve">1, </w:t>
      </w:r>
      <w:r>
        <w:rPr>
          <w:rFonts w:eastAsia="Times New Roman" w:cs="Times New Roman"/>
          <w:szCs w:val="24"/>
          <w:lang w:val="en-US"/>
        </w:rPr>
        <w:t>TV</w:t>
      </w:r>
      <w:r>
        <w:rPr>
          <w:rFonts w:eastAsia="Times New Roman" w:cs="Times New Roman"/>
          <w:szCs w:val="24"/>
        </w:rPr>
        <w:t xml:space="preserve">2, </w:t>
      </w:r>
      <w:r>
        <w:rPr>
          <w:rFonts w:eastAsia="Times New Roman" w:cs="Times New Roman"/>
          <w:szCs w:val="24"/>
          <w:lang w:val="en-US"/>
        </w:rPr>
        <w:t>TV</w:t>
      </w:r>
      <w:r>
        <w:rPr>
          <w:rFonts w:eastAsia="Times New Roman" w:cs="Times New Roman"/>
          <w:szCs w:val="24"/>
        </w:rPr>
        <w:t>3 που ήταν των Σκοπίων. Περνούσαν οι φορτηγατζήδες από τα Σκόπια και έβαζαν σφραγίδα «Μακεδονία». Κα</w:t>
      </w:r>
      <w:r>
        <w:rPr>
          <w:rFonts w:eastAsia="Times New Roman" w:cs="Times New Roman"/>
          <w:szCs w:val="24"/>
        </w:rPr>
        <w:t>μ</w:t>
      </w:r>
      <w:r>
        <w:rPr>
          <w:rFonts w:eastAsia="Times New Roman" w:cs="Times New Roman"/>
          <w:szCs w:val="24"/>
        </w:rPr>
        <w:t xml:space="preserve">μία αντίδραση από το ελληνικό κράτος και από όλες τις κυβερνήσεις, δεκαετίες τώρα. </w:t>
      </w:r>
    </w:p>
    <w:p w14:paraId="3A31089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Έχουμε τη </w:t>
      </w:r>
      <w:r>
        <w:rPr>
          <w:rFonts w:eastAsia="Times New Roman" w:cs="Times New Roman"/>
          <w:szCs w:val="24"/>
        </w:rPr>
        <w:t>«</w:t>
      </w:r>
      <w:r>
        <w:rPr>
          <w:rFonts w:eastAsia="Times New Roman" w:cs="Times New Roman"/>
          <w:szCs w:val="24"/>
          <w:lang w:val="en-US"/>
        </w:rPr>
        <w:t>NOVA</w:t>
      </w:r>
      <w:r w:rsidRPr="00C755AD">
        <w:rPr>
          <w:rFonts w:eastAsia="Times New Roman" w:cs="Times New Roman"/>
          <w:szCs w:val="24"/>
        </w:rPr>
        <w:t xml:space="preserve"> </w:t>
      </w:r>
      <w:r>
        <w:rPr>
          <w:rFonts w:eastAsia="Times New Roman" w:cs="Times New Roman"/>
          <w:szCs w:val="24"/>
          <w:lang w:val="en-US"/>
        </w:rPr>
        <w:t>ZORA</w:t>
      </w:r>
      <w:r>
        <w:rPr>
          <w:rFonts w:eastAsia="Times New Roman" w:cs="Times New Roman"/>
          <w:szCs w:val="24"/>
        </w:rPr>
        <w:t>»</w:t>
      </w:r>
      <w:r>
        <w:rPr>
          <w:rFonts w:eastAsia="Times New Roman" w:cs="Times New Roman"/>
          <w:szCs w:val="24"/>
        </w:rPr>
        <w:t xml:space="preserve">. Την ξέρετε τη </w:t>
      </w:r>
      <w:r>
        <w:rPr>
          <w:rFonts w:eastAsia="Times New Roman" w:cs="Times New Roman"/>
          <w:szCs w:val="24"/>
        </w:rPr>
        <w:t>«</w:t>
      </w:r>
      <w:r>
        <w:rPr>
          <w:rFonts w:eastAsia="Times New Roman" w:cs="Times New Roman"/>
          <w:szCs w:val="24"/>
          <w:lang w:val="en-US"/>
        </w:rPr>
        <w:t>NOVA</w:t>
      </w:r>
      <w:r w:rsidRPr="00C755AD">
        <w:rPr>
          <w:rFonts w:eastAsia="Times New Roman" w:cs="Times New Roman"/>
          <w:szCs w:val="24"/>
        </w:rPr>
        <w:t xml:space="preserve"> </w:t>
      </w:r>
      <w:r>
        <w:rPr>
          <w:rFonts w:eastAsia="Times New Roman" w:cs="Times New Roman"/>
          <w:szCs w:val="24"/>
          <w:lang w:val="en-US"/>
        </w:rPr>
        <w:t>ZORA</w:t>
      </w:r>
      <w:r>
        <w:rPr>
          <w:rFonts w:eastAsia="Times New Roman" w:cs="Times New Roman"/>
          <w:szCs w:val="24"/>
        </w:rPr>
        <w:t>»</w:t>
      </w:r>
      <w:r>
        <w:rPr>
          <w:rFonts w:eastAsia="Times New Roman" w:cs="Times New Roman"/>
          <w:szCs w:val="24"/>
        </w:rPr>
        <w:t>; Φυσικά από εδώ την ξέρετε σίγουρα. Είναι μια εφημερίδα που γράφει δίγλωσσα σλαβικά και ελληνικά προπαγάνδα υπέρ της μη ελλ</w:t>
      </w:r>
      <w:r>
        <w:rPr>
          <w:rFonts w:eastAsia="Times New Roman" w:cs="Times New Roman"/>
          <w:szCs w:val="24"/>
        </w:rPr>
        <w:t xml:space="preserve">ηνικότητας </w:t>
      </w:r>
      <w:r>
        <w:rPr>
          <w:rFonts w:eastAsia="Times New Roman" w:cs="Times New Roman"/>
          <w:szCs w:val="24"/>
        </w:rPr>
        <w:t>της Μακεδονίας</w:t>
      </w:r>
      <w:r>
        <w:rPr>
          <w:rFonts w:eastAsia="Times New Roman" w:cs="Times New Roman"/>
          <w:szCs w:val="24"/>
        </w:rPr>
        <w:t>,</w:t>
      </w:r>
      <w:r>
        <w:rPr>
          <w:rFonts w:eastAsia="Times New Roman" w:cs="Times New Roman"/>
          <w:szCs w:val="24"/>
        </w:rPr>
        <w:t xml:space="preserve"> υπέρ των Σκοπίων</w:t>
      </w:r>
      <w:r>
        <w:rPr>
          <w:rFonts w:eastAsia="Times New Roman" w:cs="Times New Roman"/>
          <w:szCs w:val="24"/>
        </w:rPr>
        <w:t xml:space="preserve"> των σκλαβωμένων που τους έχουν καταπιέσει οι Έλληνες και πρέπει να τους απελευθερώσουν. Αυτά υπερασπίζονται και το «ΟΥΡΑΝΙΟ ΤΟΞΟ» που σε πολλές περιοχές </w:t>
      </w:r>
      <w:proofErr w:type="spellStart"/>
      <w:r>
        <w:rPr>
          <w:rFonts w:eastAsia="Times New Roman" w:cs="Times New Roman"/>
          <w:szCs w:val="24"/>
        </w:rPr>
        <w:lastRenderedPageBreak/>
        <w:t>πριμοδοντούνταν</w:t>
      </w:r>
      <w:proofErr w:type="spellEnd"/>
      <w:r>
        <w:rPr>
          <w:rFonts w:eastAsia="Times New Roman" w:cs="Times New Roman"/>
          <w:szCs w:val="24"/>
        </w:rPr>
        <w:t xml:space="preserve"> από πολλές κυβερνήσεις και βρίσκαμε ψηφοδέλ</w:t>
      </w:r>
      <w:r>
        <w:rPr>
          <w:rFonts w:eastAsia="Times New Roman" w:cs="Times New Roman"/>
          <w:szCs w:val="24"/>
        </w:rPr>
        <w:t xml:space="preserve">τια μέσα στις κάλπες, ακόμα και όταν δεν συμμετείχε σε εκλογές. </w:t>
      </w:r>
    </w:p>
    <w:p w14:paraId="3A31089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Τα πανηγύρια φυσικά με αλλαγμένους στίχους που λένε «να απελευθερώσουμε τη Θεσσαλονίκη», αυτά που θα λέγονται μέσα στην Ελλάδα, ποιος θα τα καταγγέλλει; Η Κυβέρνηση του ΣΥΡΙΖΑ; </w:t>
      </w:r>
    </w:p>
    <w:p w14:paraId="3A31089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Σήμερα λοιπόν</w:t>
      </w:r>
      <w:r>
        <w:rPr>
          <w:rFonts w:eastAsia="Times New Roman" w:cs="Times New Roman"/>
          <w:szCs w:val="24"/>
        </w:rPr>
        <w:t>, θα πρέπει να καταλάβει ο ελληνικός λαός ότι ζούμε την τρίτη φάση του απελευθερωτικού αγώνα. Δεν έχει τελειώσει ο απελευθερωτικός αγώνας. Αυτά όλα τα ζει το τοπικό στοιχείο της Μακεδονίας μας και δεν μπορεί να δεχθεί κα</w:t>
      </w:r>
      <w:r>
        <w:rPr>
          <w:rFonts w:eastAsia="Times New Roman" w:cs="Times New Roman"/>
          <w:szCs w:val="24"/>
        </w:rPr>
        <w:t>μ</w:t>
      </w:r>
      <w:r>
        <w:rPr>
          <w:rFonts w:eastAsia="Times New Roman" w:cs="Times New Roman"/>
          <w:szCs w:val="24"/>
        </w:rPr>
        <w:t xml:space="preserve">μία διαπραγμάτευση για το όνομα. </w:t>
      </w:r>
    </w:p>
    <w:p w14:paraId="3A31089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κόμα και από ψηφοφόρους του ΣΥΡΙΖΑ που τους κοροϊδέψατε και σας ψηφίσανε, για να τους σκίσετε το μνημόνιο, για να τους δώσετε πίσω μισθούς και συντάξεις, υπάρχουν αντιδράσεις, κινητοποιούνται όλοι, κατεβαίνουν στα συλλαλητήρια. Στα συλλαλητήρια, τις πιο μα</w:t>
      </w:r>
      <w:r>
        <w:rPr>
          <w:rFonts w:eastAsia="Times New Roman" w:cs="Times New Roman"/>
          <w:szCs w:val="24"/>
        </w:rPr>
        <w:t xml:space="preserve">ζικές εκδηλώσεις που έγιναν τα τελευταία χρόνια, που δεν τις φοβάστε, δεν σας είδαμε πουθενά, κρυμμένοι ήσασταν όλοι. Κάνατε τα αδύνατα δυνατά να μην δει τίποτα ο κόσμος ακόμα και από το </w:t>
      </w:r>
      <w:r>
        <w:rPr>
          <w:rFonts w:eastAsia="Times New Roman" w:cs="Times New Roman"/>
          <w:szCs w:val="24"/>
          <w:lang w:val="en-US"/>
        </w:rPr>
        <w:t>media</w:t>
      </w:r>
      <w:r>
        <w:rPr>
          <w:rFonts w:eastAsia="Times New Roman" w:cs="Times New Roman"/>
          <w:szCs w:val="24"/>
        </w:rPr>
        <w:t xml:space="preserve">. </w:t>
      </w:r>
    </w:p>
    <w:p w14:paraId="3A3108A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Εσείς που απομείνατε λοιπόν, στο ΣΥΡΙΖΑ και δεν χαιρετήσατε μ</w:t>
      </w:r>
      <w:r>
        <w:rPr>
          <w:rFonts w:eastAsia="Times New Roman" w:cs="Times New Roman"/>
          <w:szCs w:val="24"/>
        </w:rPr>
        <w:t xml:space="preserve">αζί με Λαφαζάνη και Κωνσταντοπούλου, προσπαθείτε τώρα να το παίξετε και ιδεολόγοι, οι </w:t>
      </w:r>
      <w:proofErr w:type="spellStart"/>
      <w:r>
        <w:rPr>
          <w:rFonts w:eastAsia="Times New Roman" w:cs="Times New Roman"/>
          <w:szCs w:val="24"/>
        </w:rPr>
        <w:t>συνθηκολογημένοι</w:t>
      </w:r>
      <w:proofErr w:type="spellEnd"/>
      <w:r>
        <w:rPr>
          <w:rFonts w:eastAsia="Times New Roman" w:cs="Times New Roman"/>
          <w:szCs w:val="24"/>
        </w:rPr>
        <w:t xml:space="preserve"> διαχειριστές των μνημονίων. Ακόμη και οι ψηφοφόροι σας όμως</w:t>
      </w:r>
      <w:r w:rsidRPr="009A4F00">
        <w:rPr>
          <w:rFonts w:eastAsia="Times New Roman" w:cs="Times New Roman"/>
          <w:szCs w:val="24"/>
        </w:rPr>
        <w:t>,</w:t>
      </w:r>
      <w:r>
        <w:rPr>
          <w:rFonts w:eastAsia="Times New Roman" w:cs="Times New Roman"/>
          <w:szCs w:val="24"/>
        </w:rPr>
        <w:t xml:space="preserve"> δεν το δέχονται. </w:t>
      </w:r>
    </w:p>
    <w:p w14:paraId="3A3108A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Έχει χυθεί αίμα λοιπόν, σε όλες τις περιοχές της Μακεδονίας και αυτό δεν τ</w:t>
      </w:r>
      <w:r>
        <w:rPr>
          <w:rFonts w:eastAsia="Times New Roman" w:cs="Times New Roman"/>
          <w:szCs w:val="24"/>
        </w:rPr>
        <w:t xml:space="preserve">ο ξεχνάμε εμείς οι Μακεδόνες. Οι παππούδες μας πολέμησαν για τη Μακεδονία. Έχουμε εντολές από τους νεκρούς ήρωες. Ο Παύλος Μελάς γράφει σε μια επιστολή προς τη σύζυγό του: «Είμαι ευτυχής μόνο και μόνο με την ιδέα ότι </w:t>
      </w:r>
      <w:proofErr w:type="spellStart"/>
      <w:r>
        <w:rPr>
          <w:rFonts w:eastAsia="Times New Roman" w:cs="Times New Roman"/>
          <w:szCs w:val="24"/>
        </w:rPr>
        <w:t>ήμεθα</w:t>
      </w:r>
      <w:proofErr w:type="spellEnd"/>
      <w:r>
        <w:rPr>
          <w:rFonts w:eastAsia="Times New Roman" w:cs="Times New Roman"/>
          <w:szCs w:val="24"/>
        </w:rPr>
        <w:t xml:space="preserve"> εδώ για να υπερασπιστούμε την πατ</w:t>
      </w:r>
      <w:r>
        <w:rPr>
          <w:rFonts w:eastAsia="Times New Roman" w:cs="Times New Roman"/>
          <w:szCs w:val="24"/>
        </w:rPr>
        <w:t xml:space="preserve">ρίδα μας. Εύχομαι επίσης, ο γιος μου ο Μίκης να αισθανθεί κάποτε τη χαρά που αισθάνομαι εγώ». Αυτά γράφει καιγόμενος από τον εθνικιστικό του ενθουσιασμό ο ήρωας Παύλος Μελάς. </w:t>
      </w:r>
    </w:p>
    <w:p w14:paraId="3A3108A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Αυτό είναι και το χρέος που αισθανόμαστε εμείς ως Έλληνες πατριώτες </w:t>
      </w:r>
      <w:proofErr w:type="spellStart"/>
      <w:r>
        <w:rPr>
          <w:rFonts w:eastAsia="Times New Roman" w:cs="Times New Roman"/>
          <w:szCs w:val="24"/>
        </w:rPr>
        <w:t>χρυσαυγίτες</w:t>
      </w:r>
      <w:proofErr w:type="spellEnd"/>
      <w:r>
        <w:rPr>
          <w:rFonts w:eastAsia="Times New Roman" w:cs="Times New Roman"/>
          <w:szCs w:val="24"/>
        </w:rPr>
        <w:t>.</w:t>
      </w:r>
      <w:r>
        <w:rPr>
          <w:rFonts w:eastAsia="Times New Roman" w:cs="Times New Roman"/>
          <w:szCs w:val="24"/>
        </w:rPr>
        <w:t xml:space="preserve"> Όταν τα παιδιά μας, μετά από δέκα, είκοσι, τριάντα χρόνια θα μας ρωτάνε τι κάναμε όταν ξεπουλούσαν μέρος της Ελλάδας και της ιστορίας μας, θα λέμε ότι εμείς οι </w:t>
      </w:r>
      <w:proofErr w:type="spellStart"/>
      <w:r>
        <w:rPr>
          <w:rFonts w:eastAsia="Times New Roman" w:cs="Times New Roman"/>
          <w:szCs w:val="24"/>
        </w:rPr>
        <w:t>χρυσαυγίτες</w:t>
      </w:r>
      <w:proofErr w:type="spellEnd"/>
      <w:r>
        <w:rPr>
          <w:rFonts w:eastAsia="Times New Roman" w:cs="Times New Roman"/>
          <w:szCs w:val="24"/>
        </w:rPr>
        <w:t xml:space="preserve"> αντισταθήκαμε, δεν το δεχθήκαμε έτσι. Και θα συνεχίσουμε να αντιστεκόμαστε όπου και</w:t>
      </w:r>
      <w:r>
        <w:rPr>
          <w:rFonts w:eastAsia="Times New Roman" w:cs="Times New Roman"/>
          <w:szCs w:val="24"/>
        </w:rPr>
        <w:t xml:space="preserve"> όποτε χρειαστεί. Και όπως λέμε και πιστεύουμε, έχουμε χρέος, όχι απέναντι σε αυτούς που δίνουν εντολές, για να δίνουν δανεικά στην Ελλάδα, έχουμε χρέος και θα είναι και κριτές μας οι νεκροί ήρωες που έχυσαν το αίμα τους για την πατρίδα μας και τα αγέννητα</w:t>
      </w:r>
      <w:r>
        <w:rPr>
          <w:rFonts w:eastAsia="Times New Roman" w:cs="Times New Roman"/>
          <w:szCs w:val="24"/>
        </w:rPr>
        <w:t xml:space="preserve"> παιδιά του έθνους μας.</w:t>
      </w:r>
    </w:p>
    <w:p w14:paraId="3A3108A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Συνεχίζοντας στη δεύτερη επιστολή του Παύλου Μελά υπάρχει μια περιγραφή του τι γινόταν. Και λέει προς τη σύζυγό του: «Δεν έχεις ιδέα πόσο πατριωτισμό έχουν αυτοί οι άνθρωποι. Πρέπει κανείς να γνωρίζει τους κινδύνους που καθη</w:t>
      </w:r>
      <w:r>
        <w:rPr>
          <w:rFonts w:eastAsia="Times New Roman" w:cs="Times New Roman"/>
          <w:szCs w:val="24"/>
        </w:rPr>
        <w:lastRenderedPageBreak/>
        <w:t>μερινά δ</w:t>
      </w:r>
      <w:r>
        <w:rPr>
          <w:rFonts w:eastAsia="Times New Roman" w:cs="Times New Roman"/>
          <w:szCs w:val="24"/>
        </w:rPr>
        <w:t>ιατρέχουν, για να εννοήσει και το θάρρος και τον πατριωτισμό τους». Πράγματι, οι υπόδουλοι Έλληνες της μακεδονικής γης τότε, είχαν υποστεί τα μύρια όσα. Σκότωναν, έκαιγαν, εκκαθάριζαν και δεν φοβήθηκαν. Θα φοβηθούμε τώρα επειδή παίρνετε κάποιες αποφάσεις ε</w:t>
      </w:r>
      <w:r>
        <w:rPr>
          <w:rFonts w:eastAsia="Times New Roman" w:cs="Times New Roman"/>
          <w:szCs w:val="24"/>
        </w:rPr>
        <w:t>δώ μέσα που δεν έχουν κα</w:t>
      </w:r>
      <w:r>
        <w:rPr>
          <w:rFonts w:eastAsia="Times New Roman" w:cs="Times New Roman"/>
          <w:szCs w:val="24"/>
        </w:rPr>
        <w:t>μ</w:t>
      </w:r>
      <w:r>
        <w:rPr>
          <w:rFonts w:eastAsia="Times New Roman" w:cs="Times New Roman"/>
          <w:szCs w:val="24"/>
        </w:rPr>
        <w:t xml:space="preserve">μία εφαρμογή, κανένα αντίκρισμα στον ελληνικό λαό έξω; </w:t>
      </w:r>
    </w:p>
    <w:p w14:paraId="3A3108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Δεν έχετε, λοιπόν, κα</w:t>
      </w:r>
      <w:r>
        <w:rPr>
          <w:rFonts w:eastAsia="Times New Roman" w:cs="Times New Roman"/>
          <w:szCs w:val="24"/>
        </w:rPr>
        <w:t>μ</w:t>
      </w:r>
      <w:r>
        <w:rPr>
          <w:rFonts w:eastAsia="Times New Roman" w:cs="Times New Roman"/>
          <w:szCs w:val="24"/>
        </w:rPr>
        <w:t xml:space="preserve">μία νομιμοποίηση, όχι για </w:t>
      </w:r>
      <w:r>
        <w:rPr>
          <w:rFonts w:eastAsia="Times New Roman" w:cs="Times New Roman"/>
          <w:szCs w:val="24"/>
        </w:rPr>
        <w:t>συμφωνία</w:t>
      </w:r>
      <w:r>
        <w:rPr>
          <w:rFonts w:eastAsia="Times New Roman" w:cs="Times New Roman"/>
          <w:szCs w:val="24"/>
        </w:rPr>
        <w:t>, ούτε καν για διαπραγμάτευση, δεν έχετε. Τα βιβλία μας, την ιστορία μας, δεν πρόκειται να τα αλλάξουμε με κα</w:t>
      </w:r>
      <w:r>
        <w:rPr>
          <w:rFonts w:eastAsia="Times New Roman" w:cs="Times New Roman"/>
          <w:szCs w:val="24"/>
        </w:rPr>
        <w:t>μ</w:t>
      </w:r>
      <w:r>
        <w:rPr>
          <w:rFonts w:eastAsia="Times New Roman" w:cs="Times New Roman"/>
          <w:szCs w:val="24"/>
        </w:rPr>
        <w:t>μία απόφα</w:t>
      </w:r>
      <w:r>
        <w:rPr>
          <w:rFonts w:eastAsia="Times New Roman" w:cs="Times New Roman"/>
          <w:szCs w:val="24"/>
        </w:rPr>
        <w:t>ση που θα πάρετε. Το όνομα, το ιστορικό αυτό όνομα και ό,τι άλλο πηγαίνει μαζί του είτε το θέλετε είτε όχι, δεν πρόκειται να το χαρίσουμε με κανένα</w:t>
      </w:r>
      <w:r>
        <w:rPr>
          <w:rFonts w:eastAsia="Times New Roman" w:cs="Times New Roman"/>
          <w:szCs w:val="24"/>
        </w:rPr>
        <w:t>ν</w:t>
      </w:r>
      <w:r>
        <w:rPr>
          <w:rFonts w:eastAsia="Times New Roman" w:cs="Times New Roman"/>
          <w:szCs w:val="24"/>
        </w:rPr>
        <w:t xml:space="preserve"> τρόπο. Θα πρέπει να πει ο ελληνικός λαός, μαζί με τους Βουλευτές που είναι ενάντια, «όχι στην εθνική προδοσ</w:t>
      </w:r>
      <w:r>
        <w:rPr>
          <w:rFonts w:eastAsia="Times New Roman" w:cs="Times New Roman"/>
          <w:szCs w:val="24"/>
        </w:rPr>
        <w:t>ία». Δεν πρέπει να περάσει αυτή η συμφωνία με κανένα</w:t>
      </w:r>
      <w:r>
        <w:rPr>
          <w:rFonts w:eastAsia="Times New Roman" w:cs="Times New Roman"/>
          <w:szCs w:val="24"/>
        </w:rPr>
        <w:t>ν</w:t>
      </w:r>
      <w:r>
        <w:rPr>
          <w:rFonts w:eastAsia="Times New Roman" w:cs="Times New Roman"/>
          <w:szCs w:val="24"/>
        </w:rPr>
        <w:t xml:space="preserve"> τρόπο. Θα γίνουν διαμαρτυρίες, θα γίνουν συλλαλητήρια. </w:t>
      </w:r>
    </w:p>
    <w:p w14:paraId="3A3108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επικαλούμαι εγώ φυσικά και ένα άρθρο από το Σύνταγμα, το 120: «Η τήρηση του Συντάγματος επαφίεται στον πατριωτισμό των Ελλήνων που δικαιούνται</w:t>
      </w:r>
      <w:r>
        <w:rPr>
          <w:rFonts w:eastAsia="Times New Roman" w:cs="Times New Roman"/>
          <w:szCs w:val="24"/>
        </w:rPr>
        <w:t xml:space="preserve"> και υποχρεούνται να αντιστέκονται με κάθε μέσο εναντίον οποιουδήποτε επιχειρεί να το καταλύσει με τη βία».</w:t>
      </w:r>
    </w:p>
    <w:p w14:paraId="3A3108A6" w14:textId="77777777" w:rsidR="00E66DFC" w:rsidRDefault="00CE19B2">
      <w:pPr>
        <w:spacing w:after="0" w:line="600" w:lineRule="auto"/>
        <w:ind w:firstLine="720"/>
        <w:jc w:val="both"/>
        <w:rPr>
          <w:rFonts w:eastAsia="Times New Roman"/>
          <w:szCs w:val="24"/>
        </w:rPr>
      </w:pPr>
      <w:r>
        <w:rPr>
          <w:rFonts w:eastAsia="Times New Roman"/>
          <w:szCs w:val="24"/>
        </w:rPr>
        <w:t>Έτσι κι εμείς, λοιπόν, ως Χρυσή Αυγή λέμε σε όλους εσάς να μην κάνετε καμμία συμφωνία. Είναι πολύ σημαντικό. Καμμία συμφωνία δεν επιτρέπεται να γίνε</w:t>
      </w:r>
      <w:r>
        <w:rPr>
          <w:rFonts w:eastAsia="Times New Roman"/>
          <w:szCs w:val="24"/>
        </w:rPr>
        <w:t xml:space="preserve">ι από την παρούσα Βουλή. Κανένας συμβιβασμός για τη Μακεδονία μας. Ο κόσμος δεν </w:t>
      </w:r>
      <w:r>
        <w:rPr>
          <w:rFonts w:eastAsia="Times New Roman"/>
          <w:szCs w:val="24"/>
        </w:rPr>
        <w:lastRenderedPageBreak/>
        <w:t>θα το αφήσει να περάσει έτσι. Θα κάνουμε αυτό που πρέπει κι ας γίνει ό,τι θέλει. Γιατί Μακεδονία είτε με τον έναν τρόπο είτε με τον άλλο τρόπο ή θα την έχουμε εμείς ή δεν θα τη</w:t>
      </w:r>
      <w:r>
        <w:rPr>
          <w:rFonts w:eastAsia="Times New Roman"/>
          <w:szCs w:val="24"/>
        </w:rPr>
        <w:t>ν έχει κανείς.</w:t>
      </w:r>
    </w:p>
    <w:p w14:paraId="3A3108A7" w14:textId="77777777" w:rsidR="00E66DFC" w:rsidRDefault="00CE19B2">
      <w:pPr>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108A8"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Ο κ. </w:t>
      </w:r>
      <w:proofErr w:type="spellStart"/>
      <w:r>
        <w:rPr>
          <w:rFonts w:eastAsia="Times New Roman"/>
          <w:szCs w:val="24"/>
        </w:rPr>
        <w:t>Καραθανασόπουλος</w:t>
      </w:r>
      <w:proofErr w:type="spellEnd"/>
      <w:r>
        <w:rPr>
          <w:rFonts w:eastAsia="Times New Roman"/>
          <w:szCs w:val="24"/>
        </w:rPr>
        <w:t xml:space="preserve"> έχει τον λόγο, παρακαλώ πολύ, από το ΚΚΕ.</w:t>
      </w:r>
    </w:p>
    <w:p w14:paraId="3A3108A9" w14:textId="77777777" w:rsidR="00E66DFC" w:rsidRDefault="00CE19B2">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3A3108AA" w14:textId="77777777" w:rsidR="00E66DFC" w:rsidRDefault="00CE19B2">
      <w:pPr>
        <w:spacing w:after="0" w:line="600" w:lineRule="auto"/>
        <w:ind w:firstLine="720"/>
        <w:jc w:val="both"/>
        <w:rPr>
          <w:rFonts w:eastAsia="Times New Roman"/>
          <w:szCs w:val="24"/>
        </w:rPr>
      </w:pPr>
      <w:r>
        <w:rPr>
          <w:rFonts w:eastAsia="Times New Roman"/>
          <w:szCs w:val="24"/>
        </w:rPr>
        <w:t>Το ΚΚΕ αλλά και ο ελληνικός λαός έχει πλούσια</w:t>
      </w:r>
      <w:r>
        <w:rPr>
          <w:rFonts w:eastAsia="Times New Roman"/>
          <w:szCs w:val="24"/>
        </w:rPr>
        <w:t xml:space="preserve"> πείρα από τις δικομματικές αντιπαραθέσεις και από τους καυγάδες, έχει πλούσια πείρα από ανάλογες προτάσεις μομφής και δυσπιστίας που έχουν γίνει στο παρελθόν από άλλα κόμματα.</w:t>
      </w:r>
    </w:p>
    <w:p w14:paraId="3A3108AB" w14:textId="77777777" w:rsidR="00E66DFC" w:rsidRDefault="00CE19B2">
      <w:pPr>
        <w:spacing w:after="0" w:line="600" w:lineRule="auto"/>
        <w:ind w:firstLine="720"/>
        <w:jc w:val="both"/>
        <w:rPr>
          <w:rFonts w:eastAsia="Times New Roman"/>
          <w:szCs w:val="24"/>
        </w:rPr>
      </w:pPr>
      <w:r>
        <w:rPr>
          <w:rFonts w:eastAsia="Times New Roman"/>
          <w:szCs w:val="24"/>
        </w:rPr>
        <w:t>Επιδίωξη όλων αυτών των προτάσεων ήταν και είναι η παραπλάνηση του λαού και ο α</w:t>
      </w:r>
      <w:r>
        <w:rPr>
          <w:rFonts w:eastAsia="Times New Roman"/>
          <w:szCs w:val="24"/>
        </w:rPr>
        <w:t>ποπροσανατολισμός από τις αιτίες και τους υπεύθυνους των προβλημάτων και της επιδείνωσης της θέσης τους. Επιδίωξη τέτοιου είδους προτάσεων δεν είναι τίποτε άλλο παρά η προσπάθεια ενσωμάτωσης και εγκλωβισμού της λαϊκής δυσαρέσκειας στις μυλόπετρες του συστή</w:t>
      </w:r>
      <w:r>
        <w:rPr>
          <w:rFonts w:eastAsia="Times New Roman"/>
          <w:szCs w:val="24"/>
        </w:rPr>
        <w:t>ματος ενσωμάτωσής της και επιλογής ανάμεσα είτε στη Σκύλα είτε στη Χάρυβδη από την άλλη μεριά. Το έργο αυτό που πριν λίγο ξεκίνησε, έχει επαναληφθεί πολλές φορές στο παρελθόν με τις ανάλογες προτάσεις.</w:t>
      </w:r>
    </w:p>
    <w:p w14:paraId="3A3108AC" w14:textId="77777777" w:rsidR="00E66DFC" w:rsidRDefault="00CE19B2">
      <w:pPr>
        <w:spacing w:after="0" w:line="600" w:lineRule="auto"/>
        <w:ind w:firstLine="720"/>
        <w:jc w:val="both"/>
        <w:rPr>
          <w:rFonts w:eastAsia="Times New Roman"/>
          <w:szCs w:val="24"/>
        </w:rPr>
      </w:pPr>
      <w:r>
        <w:rPr>
          <w:rFonts w:eastAsia="Times New Roman"/>
          <w:szCs w:val="24"/>
        </w:rPr>
        <w:lastRenderedPageBreak/>
        <w:t>Κυρίες και κύριοι, το Κομμουνιστικό Κόμμα Ελλάδας έχει</w:t>
      </w:r>
      <w:r>
        <w:rPr>
          <w:rFonts w:eastAsia="Times New Roman"/>
          <w:szCs w:val="24"/>
        </w:rPr>
        <w:t xml:space="preserve"> τοποθετηθεί με σαφήνεια, αλλά και με μεγάλη ευθύνη από τις αρχές της δεκαετίας του ’90 για το συγκεκριμένο ζήτημα, όταν όλα τα άλλα κόμματα τότε τρέχατε στα εθνικιστικά συλλαλητήρια, όταν συμμετείχατε όλοι, πλην Λακεδαιμονίων, του ΚΚΕ δηλαδή, όπως έλεγε κ</w:t>
      </w:r>
      <w:r>
        <w:rPr>
          <w:rFonts w:eastAsia="Times New Roman"/>
          <w:szCs w:val="24"/>
        </w:rPr>
        <w:t>αι ο Λεωνίδας Κύρκος.</w:t>
      </w:r>
    </w:p>
    <w:p w14:paraId="3A3108AD" w14:textId="77777777" w:rsidR="00E66DFC" w:rsidRDefault="00CE19B2">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D11FF4">
        <w:rPr>
          <w:rFonts w:eastAsia="Times New Roman"/>
          <w:b/>
          <w:szCs w:val="24"/>
        </w:rPr>
        <w:t>ΓΕΩΡΓΙΟΣ ΛΑΜΠΡΟΥΛΗΣ</w:t>
      </w:r>
      <w:r>
        <w:rPr>
          <w:rFonts w:eastAsia="Times New Roman"/>
          <w:szCs w:val="24"/>
        </w:rPr>
        <w:t>)</w:t>
      </w:r>
    </w:p>
    <w:p w14:paraId="3A3108AE" w14:textId="77777777" w:rsidR="00E66DFC" w:rsidRDefault="00CE19B2">
      <w:pPr>
        <w:spacing w:after="0" w:line="600" w:lineRule="auto"/>
        <w:ind w:firstLine="720"/>
        <w:jc w:val="both"/>
        <w:rPr>
          <w:rFonts w:eastAsia="Times New Roman"/>
          <w:szCs w:val="24"/>
        </w:rPr>
      </w:pPr>
      <w:r>
        <w:rPr>
          <w:rFonts w:eastAsia="Times New Roman"/>
          <w:szCs w:val="24"/>
        </w:rPr>
        <w:t>Τι όμως, κρύβεται και τι δεν ακούστηκε καθόλου από τη μέχρι τώρα συζήτηση και δεν πρόκειται να ακουστεί από τα άλλα κόμματα και στη</w:t>
      </w:r>
      <w:r>
        <w:rPr>
          <w:rFonts w:eastAsia="Times New Roman"/>
          <w:szCs w:val="24"/>
        </w:rPr>
        <w:t xml:space="preserve"> συνέχεια πλην του ΚΚΕ; Ποιος ήταν υπεύθυνος για αυτά τα ζητήματα τα οποία ξέσπασαν στις αρχές της δεκαετίας του ’90; Δεν ήταν υπεύθυνη η ιμπεριαλιστική επέμβαση στη Γιουγκοσλαβία για τον διαμελισμό της ενιαίας Γιουγκοσλαβίας από τους Γερμανούς, τους Αμερι</w:t>
      </w:r>
      <w:r>
        <w:rPr>
          <w:rFonts w:eastAsia="Times New Roman"/>
          <w:szCs w:val="24"/>
        </w:rPr>
        <w:t xml:space="preserve">κάνους και το ΝΑΤΟ; Αυτοί δεν αξιοποίησαν λεγόμενα εθνικιστικά, εθνικά ζητήματα και προβλήματα για να προχωρήσουν στην αποσταθεροποίηση της περιοχής, στον διαμελισμό της νέας Γιουγκοσλαβίας, στη δημιουργία κρατών προτεκτοράτων, στην </w:t>
      </w:r>
      <w:proofErr w:type="spellStart"/>
      <w:r>
        <w:rPr>
          <w:rFonts w:eastAsia="Times New Roman"/>
          <w:szCs w:val="24"/>
        </w:rPr>
        <w:t>επαναχάραξη</w:t>
      </w:r>
      <w:proofErr w:type="spellEnd"/>
      <w:r>
        <w:rPr>
          <w:rFonts w:eastAsia="Times New Roman"/>
          <w:szCs w:val="24"/>
        </w:rPr>
        <w:t xml:space="preserve"> των συνόρων</w:t>
      </w:r>
      <w:r>
        <w:rPr>
          <w:rFonts w:eastAsia="Times New Roman"/>
          <w:szCs w:val="24"/>
        </w:rPr>
        <w:t>; Αυτό το κρύβετε.</w:t>
      </w:r>
    </w:p>
    <w:p w14:paraId="3A3108AF" w14:textId="77777777" w:rsidR="00E66DFC" w:rsidRDefault="00CE19B2">
      <w:pPr>
        <w:spacing w:after="0" w:line="600" w:lineRule="auto"/>
        <w:ind w:firstLine="720"/>
        <w:jc w:val="both"/>
        <w:rPr>
          <w:rFonts w:eastAsia="Times New Roman"/>
          <w:szCs w:val="24"/>
        </w:rPr>
      </w:pPr>
      <w:r>
        <w:rPr>
          <w:rFonts w:eastAsia="Times New Roman"/>
          <w:szCs w:val="24"/>
        </w:rPr>
        <w:t xml:space="preserve">Γιατί βεβαίως, τότε είτε Κυβέρνηση της Νέας Δημοκρατίας στην πρώτη επέμβαση των ιμπεριαλιστών στη Γιουγκοσλαβία είτε Κυβέρνηση του ΠΑΣΟΚ στη δεύτερη επέμβαση ενάντια στον σφαγέα, όπως λέγατε τότε, Μιλόσεβιτς είχαν δώσει οι </w:t>
      </w:r>
      <w:r>
        <w:rPr>
          <w:rFonts w:eastAsia="Times New Roman"/>
          <w:szCs w:val="24"/>
        </w:rPr>
        <w:lastRenderedPageBreak/>
        <w:t>ελληνικές κυβε</w:t>
      </w:r>
      <w:r>
        <w:rPr>
          <w:rFonts w:eastAsia="Times New Roman"/>
          <w:szCs w:val="24"/>
        </w:rPr>
        <w:t>ρνήσεις γη και ύδωρ για να εξαπολύσουν οι ιμπεριαλιστές τις επιθέσεις τους στα Βαλκάνια. Και ο λαός με την πάλη του προσπάθησε να αποτρέψει αυτήν την εξέλιξη των πραγμάτων, με το ΚΚΕ πρωταγωνιστή, γιατί δεν πατάγαμε σε δύο βάρκες και δεν λέγαμε ίσες αποστά</w:t>
      </w:r>
      <w:r>
        <w:rPr>
          <w:rFonts w:eastAsia="Times New Roman"/>
          <w:szCs w:val="24"/>
        </w:rPr>
        <w:t>σεις από τον σφαγέα, όπως αποκαλούσαν κάποιοι τον Μιλόσεβιτς, παρ</w:t>
      </w:r>
      <w:r>
        <w:rPr>
          <w:rFonts w:eastAsia="Times New Roman"/>
          <w:szCs w:val="24"/>
        </w:rPr>
        <w:t xml:space="preserve">’ </w:t>
      </w:r>
      <w:r>
        <w:rPr>
          <w:rFonts w:eastAsia="Times New Roman"/>
          <w:szCs w:val="24"/>
        </w:rPr>
        <w:t>ότι δεν ήμασταν σύμφωνοι με την πολιτική του Μιλόσεβιτς ούτε τον στηρίζαμε και τους νατοϊκούς από την άλλη, όπως έκανε ο Συνασπισμός τότε.</w:t>
      </w:r>
    </w:p>
    <w:p w14:paraId="3A3108B0" w14:textId="77777777" w:rsidR="00E66DFC" w:rsidRDefault="00CE19B2">
      <w:pPr>
        <w:spacing w:after="0" w:line="600" w:lineRule="auto"/>
        <w:ind w:firstLine="720"/>
        <w:jc w:val="both"/>
        <w:rPr>
          <w:rFonts w:eastAsia="Times New Roman"/>
          <w:szCs w:val="24"/>
        </w:rPr>
      </w:pPr>
      <w:r>
        <w:rPr>
          <w:rFonts w:eastAsia="Times New Roman"/>
          <w:szCs w:val="24"/>
        </w:rPr>
        <w:t>Είχαμε αναδείξει από την πρώτη στιγμή ότι το πρόβλ</w:t>
      </w:r>
      <w:r>
        <w:rPr>
          <w:rFonts w:eastAsia="Times New Roman"/>
          <w:szCs w:val="24"/>
        </w:rPr>
        <w:t xml:space="preserve">ημα δεν βρίσκεται στην ονομασία και όσοι καλλιεργούσαν αυτήν τη λογική, δεν έκαναν τίποτε άλλο παρά να τροφοδοτούν τον εθνικισμό και τον αλυτρωτισμό. Καυτηριάσαμε τον εθνικισμό. Είχαμε αναδείξει ως βασικό ζήτημα τη δράση των ιμπεριαλιστών στην περιοχή, οι </w:t>
      </w:r>
      <w:r>
        <w:rPr>
          <w:rFonts w:eastAsia="Times New Roman"/>
          <w:szCs w:val="24"/>
        </w:rPr>
        <w:t>οποίοι αποτελούν και τον παράγοντα της ανασφάλειας, της αλλαγής συνόρων, της υποδαύλισης του εθνικισμού και του αλυτρωτισμού. Και καταγγείλαμε απερίφραστα τον αλυτρωτισμό.</w:t>
      </w:r>
    </w:p>
    <w:p w14:paraId="3A3108B1" w14:textId="77777777" w:rsidR="00E66DFC" w:rsidRDefault="00CE19B2">
      <w:pPr>
        <w:spacing w:after="0" w:line="600" w:lineRule="auto"/>
        <w:ind w:firstLine="720"/>
        <w:jc w:val="both"/>
        <w:rPr>
          <w:rFonts w:eastAsia="Times New Roman"/>
          <w:szCs w:val="24"/>
        </w:rPr>
      </w:pPr>
      <w:r>
        <w:rPr>
          <w:rFonts w:eastAsia="Times New Roman"/>
          <w:szCs w:val="24"/>
        </w:rPr>
        <w:t xml:space="preserve">Οι ιμπεριαλιστές με τις παρεμβάσεις τους επεδίωκαν την ενίσχυση της θέσης τους, την </w:t>
      </w:r>
      <w:r>
        <w:rPr>
          <w:rFonts w:eastAsia="Times New Roman"/>
          <w:szCs w:val="24"/>
        </w:rPr>
        <w:t>ενίσχυση της παρουσίας τους στην περιοχή και με στρατιωτικές βάσεις, όπως έγιναν για παράδειγμα στο Κόσοβο και αλλού.</w:t>
      </w:r>
    </w:p>
    <w:p w14:paraId="3A3108B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Επεδίωκαν την ενίσχυση της παρουσίας, αλλά και του ρόλου των μονοπωλιακών τους ομίλων, για διείσδυση στην περιοχή, για εκμετάλλευση των λα</w:t>
      </w:r>
      <w:r>
        <w:rPr>
          <w:rFonts w:eastAsia="Times New Roman" w:cs="Times New Roman"/>
          <w:szCs w:val="24"/>
        </w:rPr>
        <w:t xml:space="preserve">ών, αλλά </w:t>
      </w:r>
      <w:r>
        <w:rPr>
          <w:rFonts w:eastAsia="Times New Roman" w:cs="Times New Roman"/>
          <w:szCs w:val="24"/>
        </w:rPr>
        <w:lastRenderedPageBreak/>
        <w:t xml:space="preserve">και των πλουτοπαραγωγικών πηγών της περιοχής, για το μοίρασμα και το </w:t>
      </w:r>
      <w:proofErr w:type="spellStart"/>
      <w:r>
        <w:rPr>
          <w:rFonts w:eastAsia="Times New Roman" w:cs="Times New Roman"/>
          <w:szCs w:val="24"/>
        </w:rPr>
        <w:t>ξαναμοίρασμα</w:t>
      </w:r>
      <w:proofErr w:type="spellEnd"/>
      <w:r>
        <w:rPr>
          <w:rFonts w:eastAsia="Times New Roman" w:cs="Times New Roman"/>
          <w:szCs w:val="24"/>
        </w:rPr>
        <w:t xml:space="preserve"> της περιοχής. Οι ιμπεριαλιστές βρίσκονται πίσω και αξιοποιούν τον εθνικισμό, στη λογική του «διαίρει και </w:t>
      </w:r>
      <w:r w:rsidRPr="009B2447">
        <w:rPr>
          <w:rFonts w:eastAsia="Times New Roman" w:cs="Times New Roman"/>
          <w:szCs w:val="24"/>
        </w:rPr>
        <w:t>βασίλευε</w:t>
      </w:r>
      <w:r>
        <w:rPr>
          <w:rFonts w:eastAsia="Times New Roman" w:cs="Times New Roman"/>
          <w:szCs w:val="24"/>
        </w:rPr>
        <w:t>». Αυτή η λογική είναι που διευκολύνει το έργο του σ</w:t>
      </w:r>
      <w:r>
        <w:rPr>
          <w:rFonts w:eastAsia="Times New Roman" w:cs="Times New Roman"/>
          <w:szCs w:val="24"/>
        </w:rPr>
        <w:t>την αλλαγή των συνόρων.</w:t>
      </w:r>
    </w:p>
    <w:p w14:paraId="3A3108B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αυτήν την πείρα αξιοποίησε το Κομμουνιστικό Κόμμα Ελλάδας για να κρίνει τη συμφωνία την οποία ετοιμάζεται να υπογράψει η Κυβέρνηση με τα Σκόπια. Αυτή η συμφωνία -είναι φανερό άλλωστε, δεν το κρύβει ούτε η ίδια η Κ</w:t>
      </w:r>
      <w:r>
        <w:rPr>
          <w:rFonts w:eastAsia="Times New Roman" w:cs="Times New Roman"/>
          <w:szCs w:val="24"/>
        </w:rPr>
        <w:t>υβέρνηση-, έχει τη σφραγίδα των ΗΠΑ, του ΝΑΤΟ και της Ευρωπαϊκής Ένωσης. Άλλωστε, αυτή η συμφωνία επιτεύχθηκε με την απρόκλητη παρέμβασή τους και με τις πιέσεις που ασκούσαν. Γι’ αυτό, άλλωστε και δεν είναι τυχαίο ότι πρώτοι οι οποίοι χαιρέτησαν αυτήν τη σ</w:t>
      </w:r>
      <w:r>
        <w:rPr>
          <w:rFonts w:eastAsia="Times New Roman" w:cs="Times New Roman"/>
          <w:szCs w:val="24"/>
        </w:rPr>
        <w:t xml:space="preserve">υμφωνία ήταν το </w:t>
      </w:r>
      <w:r>
        <w:rPr>
          <w:rFonts w:eastAsia="Times New Roman" w:cs="Times New Roman"/>
          <w:szCs w:val="24"/>
          <w:lang w:val="en-US"/>
        </w:rPr>
        <w:t>State</w:t>
      </w:r>
      <w:r w:rsidRPr="009B2447">
        <w:rPr>
          <w:rFonts w:eastAsia="Times New Roman" w:cs="Times New Roman"/>
          <w:szCs w:val="24"/>
        </w:rPr>
        <w:t xml:space="preserve"> </w:t>
      </w:r>
      <w:r>
        <w:rPr>
          <w:rFonts w:eastAsia="Times New Roman" w:cs="Times New Roman"/>
          <w:szCs w:val="24"/>
          <w:lang w:val="en-US"/>
        </w:rPr>
        <w:t>Department</w:t>
      </w:r>
      <w:r w:rsidRPr="009B2447">
        <w:rPr>
          <w:rFonts w:eastAsia="Times New Roman" w:cs="Times New Roman"/>
          <w:szCs w:val="24"/>
        </w:rPr>
        <w:t xml:space="preserve">, </w:t>
      </w:r>
      <w:r>
        <w:rPr>
          <w:rFonts w:eastAsia="Times New Roman" w:cs="Times New Roman"/>
          <w:szCs w:val="24"/>
        </w:rPr>
        <w:t>ο Γενικός Γραμματέας του ΝΑΤΟ, η Ευρωπαϊκή Ένωση, ο Αμερικάνος Πρέσβης και όλοι αυτοί οι εκπρόσωποι των ιμπεριαλιστικών οργανισμών.</w:t>
      </w:r>
    </w:p>
    <w:p w14:paraId="3A3108B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Με αυτήν τη συμφωνία, είναι φανερό ότι αφ</w:t>
      </w:r>
      <w:r>
        <w:rPr>
          <w:rFonts w:eastAsia="Times New Roman" w:cs="Times New Roman"/>
          <w:szCs w:val="24"/>
        </w:rPr>
        <w:t xml:space="preserve">’ </w:t>
      </w:r>
      <w:r>
        <w:rPr>
          <w:rFonts w:eastAsia="Times New Roman" w:cs="Times New Roman"/>
          <w:szCs w:val="24"/>
        </w:rPr>
        <w:t xml:space="preserve">ενός μεν επιδιώκετε την ένταξη και επιταχύνετε </w:t>
      </w:r>
      <w:r>
        <w:rPr>
          <w:rFonts w:eastAsia="Times New Roman" w:cs="Times New Roman"/>
          <w:szCs w:val="24"/>
        </w:rPr>
        <w:t xml:space="preserve">τη διαδικασία της ένταξής τους στην Ευρωπαϊκή Ένωση και στο ΝΑΤΟ, δίνετε -όπως χαρακτήρισε από την πρώτη στιγμή το κόμμα μας- συστατική επιστολή στον κ. </w:t>
      </w:r>
      <w:proofErr w:type="spellStart"/>
      <w:r>
        <w:rPr>
          <w:rFonts w:eastAsia="Times New Roman" w:cs="Times New Roman"/>
          <w:szCs w:val="24"/>
        </w:rPr>
        <w:t>Ζάεφ</w:t>
      </w:r>
      <w:proofErr w:type="spellEnd"/>
      <w:r>
        <w:rPr>
          <w:rFonts w:eastAsia="Times New Roman" w:cs="Times New Roman"/>
          <w:szCs w:val="24"/>
        </w:rPr>
        <w:t xml:space="preserve"> για να αιτηθεί την ένταξή του, ανάβετε το πράσινο φως. Αποτελεί πρόκληση να αποτελείτε τους σημαιο</w:t>
      </w:r>
      <w:r>
        <w:rPr>
          <w:rFonts w:eastAsia="Times New Roman" w:cs="Times New Roman"/>
          <w:szCs w:val="24"/>
        </w:rPr>
        <w:t>φόρους, κυρίες και κύριοι της Κυβέρνη</w:t>
      </w:r>
      <w:r>
        <w:rPr>
          <w:rFonts w:eastAsia="Times New Roman" w:cs="Times New Roman"/>
          <w:szCs w:val="24"/>
        </w:rPr>
        <w:lastRenderedPageBreak/>
        <w:t>σης, στην ενίσχυση του ρόλο</w:t>
      </w:r>
      <w:r>
        <w:rPr>
          <w:rFonts w:eastAsia="Times New Roman" w:cs="Times New Roman"/>
          <w:szCs w:val="24"/>
        </w:rPr>
        <w:t>υ</w:t>
      </w:r>
      <w:r>
        <w:rPr>
          <w:rFonts w:eastAsia="Times New Roman" w:cs="Times New Roman"/>
          <w:szCs w:val="24"/>
        </w:rPr>
        <w:t xml:space="preserve"> του ιμπεριαλισμού στην περιοχή του </w:t>
      </w:r>
      <w:proofErr w:type="spellStart"/>
      <w:r>
        <w:rPr>
          <w:rFonts w:eastAsia="Times New Roman" w:cs="Times New Roman"/>
          <w:szCs w:val="24"/>
        </w:rPr>
        <w:t>αμερικανονατοϊκού</w:t>
      </w:r>
      <w:proofErr w:type="spellEnd"/>
      <w:r>
        <w:rPr>
          <w:rFonts w:eastAsia="Times New Roman" w:cs="Times New Roman"/>
          <w:szCs w:val="24"/>
        </w:rPr>
        <w:t xml:space="preserve"> ιμπεριαλισμού, ο οποίος αποτελεί τον παράγοντα της όξυνσης των αντιθέσεων, αποτελεί το βασικό παράγοντα αποσταθεροποίησης και όχι σταθερό</w:t>
      </w:r>
      <w:r>
        <w:rPr>
          <w:rFonts w:eastAsia="Times New Roman" w:cs="Times New Roman"/>
          <w:szCs w:val="24"/>
        </w:rPr>
        <w:t xml:space="preserve">τητας στην περιοχή. </w:t>
      </w:r>
    </w:p>
    <w:p w14:paraId="3A3108B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Άλλωστε, η εμπειρία αυτό δείχνει. Η Αλβανία δεν εντάχθηκε στο ΝΑΤΟ; Σταμάτησαν οι </w:t>
      </w:r>
      <w:proofErr w:type="spellStart"/>
      <w:r>
        <w:rPr>
          <w:rFonts w:eastAsia="Times New Roman" w:cs="Times New Roman"/>
          <w:szCs w:val="24"/>
        </w:rPr>
        <w:t>αλυτρωτικές</w:t>
      </w:r>
      <w:proofErr w:type="spellEnd"/>
      <w:r>
        <w:rPr>
          <w:rFonts w:eastAsia="Times New Roman" w:cs="Times New Roman"/>
          <w:szCs w:val="24"/>
        </w:rPr>
        <w:t xml:space="preserve"> της βλέψεις με το ανύπαρκτο θέμα των Τσάμηδων; Η Τουρκία δεν είναι ιδρυτικό μέλος του ΝΑΤΟ και σύμμαχός μας για δεκαετίες; Σταμάτησε τις επεκ</w:t>
      </w:r>
      <w:r>
        <w:rPr>
          <w:rFonts w:eastAsia="Times New Roman" w:cs="Times New Roman"/>
          <w:szCs w:val="24"/>
        </w:rPr>
        <w:t xml:space="preserve">τατικές της βλέψεις απέναντι στο Αιγαίο, αξιοποιώντας μια σειρά ζητήματα; Έτσι, λοιπόν, αυτή η ένταξη θα αποσταθεροποιήσει περαιτέρω την περιοχή. </w:t>
      </w:r>
    </w:p>
    <w:p w14:paraId="3A3108B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αποτελεί πρόκληση ένα κόμμα το οποίο είπε για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αριστερά»</w:t>
      </w:r>
      <w:r>
        <w:rPr>
          <w:rFonts w:eastAsia="Times New Roman" w:cs="Times New Roman"/>
          <w:szCs w:val="24"/>
        </w:rPr>
        <w:t xml:space="preserve"> στην Κυβέρνηση, να ενισχύετε με τη συ</w:t>
      </w:r>
      <w:r>
        <w:rPr>
          <w:rFonts w:eastAsia="Times New Roman" w:cs="Times New Roman"/>
          <w:szCs w:val="24"/>
        </w:rPr>
        <w:t>μφωνία αυτή τους ιμπεριαλιστές στην περιοχή. Αυτό το οποίο πρέπει να γίνει, αυτό το οποίο βροντοφωνάζει το Κομμουνιστικό Κόμμα Ελλάδας και παλεύει η εργατική τάξη και ο λαός, είναι η χώρα μας να αποδεσμευτεί από το ΝΑΤΟ και την Ευρωπαϊκή Ένωση, να αποδυναμ</w:t>
      </w:r>
      <w:r>
        <w:rPr>
          <w:rFonts w:eastAsia="Times New Roman" w:cs="Times New Roman"/>
          <w:szCs w:val="24"/>
        </w:rPr>
        <w:t>ωθεί ο ρόλος και η δύναμη του ΝΑΤΟ και της Ευρωπαϊκής Ένωσης και στην περιοχή, αλλά και ευρύτερα και συνολικά. Από την άλλη με τη συμφωνία αυτή παραμένει το σπέρμα του αλυτρωτισμού, με την αποδοχή των θέσεων περί Μακεδόνα πολίτη και περί μακεδονικής γλώσσα</w:t>
      </w:r>
      <w:r>
        <w:rPr>
          <w:rFonts w:eastAsia="Times New Roman" w:cs="Times New Roman"/>
          <w:szCs w:val="24"/>
        </w:rPr>
        <w:t>ς</w:t>
      </w:r>
      <w:r w:rsidRPr="005B57DB">
        <w:rPr>
          <w:rFonts w:eastAsia="Times New Roman" w:cs="Times New Roman"/>
          <w:szCs w:val="24"/>
        </w:rPr>
        <w:t xml:space="preserve"> </w:t>
      </w:r>
      <w:r>
        <w:rPr>
          <w:rFonts w:eastAsia="Times New Roman" w:cs="Times New Roman"/>
          <w:szCs w:val="24"/>
        </w:rPr>
        <w:t xml:space="preserve">από την Κυβέρνηση. Το Κομμουνιστικό Κόμμα Ελλάδας με </w:t>
      </w:r>
      <w:r>
        <w:rPr>
          <w:rFonts w:eastAsia="Times New Roman" w:cs="Times New Roman"/>
          <w:szCs w:val="24"/>
        </w:rPr>
        <w:lastRenderedPageBreak/>
        <w:t xml:space="preserve">τη στάση του δεν πρόκειται να αθωώσει τον ιμπεριαλισμό, όπως κάνει ο ΣΥΡΙΖΑ, όπως κάνουν τα άλλα αστικά κόμματα. </w:t>
      </w:r>
    </w:p>
    <w:p w14:paraId="3A3108B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είναι επικίνδυνη και προκλητική η θέση ότι με αυτήν τη συμφωνία ενισ</w:t>
      </w:r>
      <w:r>
        <w:rPr>
          <w:rFonts w:eastAsia="Times New Roman" w:cs="Times New Roman"/>
          <w:szCs w:val="24"/>
        </w:rPr>
        <w:t>χύεται η θέση και ο ρόλος της Ελλάδας στα Βαλκάνια. Γιατί αυτή η ενίσχυση δεν είναι τίποτα άλλο παρά ενταγμένη στα πλαίσια του δευτερεύοντος ανταγωνισμού ανάμεσα στην αστική τάξη της Ελλάδας και στην αστική τάξη της Τουρκίας, για το ποιος θα έχει το πάνω χ</w:t>
      </w:r>
      <w:r>
        <w:rPr>
          <w:rFonts w:eastAsia="Times New Roman" w:cs="Times New Roman"/>
          <w:szCs w:val="24"/>
        </w:rPr>
        <w:t xml:space="preserve">έρι στα Βαλκάνια. </w:t>
      </w:r>
    </w:p>
    <w:p w14:paraId="3A3108B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Αυτή η λογική αποτελεί και τη μήτρα της περαιτέρω αποσταθεροποίησης της περιοχής. Εξυπηρετεί τις ανάγκες και τις προτεραιότητες της ελληνικής αστικής τάξης, των ελληνικών επιχειρηματικών ομίλων για ακόμη μεγαλύτερη διείσδυση στην περιοχή</w:t>
      </w:r>
      <w:r>
        <w:rPr>
          <w:rFonts w:eastAsia="Times New Roman" w:cs="Times New Roman"/>
          <w:szCs w:val="24"/>
        </w:rPr>
        <w:t>. Είναι μια συμφωνία η οποία ενισχύει τον εθνικισμό και δεν καλλιεργεί το αίσθημα φιλίας και συναδέλφωσης των λαών. Αυτό το αίσθημα θα ενισχυθεί στην κοινή τους πάλη ενάντια στους ιμπεριαλιστές και τους εκμεταλλευτές.</w:t>
      </w:r>
    </w:p>
    <w:p w14:paraId="3A3108B9" w14:textId="77777777" w:rsidR="00E66DFC" w:rsidRDefault="00CE19B2">
      <w:pPr>
        <w:spacing w:after="0" w:line="600" w:lineRule="auto"/>
        <w:contextualSpacing/>
        <w:jc w:val="both"/>
        <w:rPr>
          <w:rFonts w:eastAsia="Times New Roman"/>
          <w:szCs w:val="24"/>
        </w:rPr>
      </w:pPr>
      <w:r>
        <w:rPr>
          <w:rFonts w:eastAsia="Times New Roman" w:cs="Times New Roman"/>
          <w:szCs w:val="24"/>
        </w:rPr>
        <w:t>Από την άλλη, η στάση της Νέας Δημοκρα</w:t>
      </w:r>
      <w:r>
        <w:rPr>
          <w:rFonts w:eastAsia="Times New Roman" w:cs="Times New Roman"/>
          <w:szCs w:val="24"/>
        </w:rPr>
        <w:t>τίας -και όχι μόνο της Νέας Δημοκρατίας-, είναι υποκριτική. Γιατί και η Νέα Δημοκρατία και το ΠΑΣΟΚ και τα άλλα κόμματα συμφωνούν με τη στρατηγική. Συμφωνούν δηλαδή, ότι το ΝΑΤΟ και η Ευρωπαϊκή Ένωση πρέπει να ενδυναμώσει τη θέση της και την παρουσία της σ</w:t>
      </w:r>
      <w:r>
        <w:rPr>
          <w:rFonts w:eastAsia="Times New Roman" w:cs="Times New Roman"/>
          <w:szCs w:val="24"/>
        </w:rPr>
        <w:t>την περιοχή. Συμφωνούν με την ένταξη των Δυτικών Βαλκανίων στο ΝΑΤΟ και στην Ευρωπαϊκή Ένωση. Συμφωνούν με την ισχυροποίηση της θέσης της Ελλάδας στα Βαλκάνια.</w:t>
      </w:r>
      <w:r>
        <w:rPr>
          <w:rFonts w:eastAsia="Times New Roman" w:cs="Times New Roman"/>
          <w:szCs w:val="24"/>
        </w:rPr>
        <w:t xml:space="preserve"> </w:t>
      </w:r>
      <w:r>
        <w:rPr>
          <w:rFonts w:eastAsia="Times New Roman"/>
          <w:szCs w:val="24"/>
        </w:rPr>
        <w:lastRenderedPageBreak/>
        <w:t xml:space="preserve">Στηρίζουν και συμφωνούν με τη λογική της αναβάθμισης της χώρας μας στην ευρύτερη περιοχή, μια στρατηγική επιλογή της αστικής τάξης για τη θωράκιση των συμφερόντων των ελληνικών επιχειρηματικών ομίλων για την περαιτέρω ισχυροποίησή τους και διείσδυσή τους. </w:t>
      </w:r>
      <w:r>
        <w:rPr>
          <w:rFonts w:eastAsia="Times New Roman"/>
          <w:szCs w:val="24"/>
        </w:rPr>
        <w:t xml:space="preserve">Συμφωνείτε με την επέκταση των ιμπεριαλιστών στα Βαλκάνια, συμφωνείτε με την ένταση της εκμετάλλευσης των λαών. </w:t>
      </w:r>
    </w:p>
    <w:p w14:paraId="3A3108BA" w14:textId="77777777" w:rsidR="00E66DFC" w:rsidRDefault="00CE19B2">
      <w:pPr>
        <w:spacing w:after="0" w:line="600" w:lineRule="auto"/>
        <w:ind w:firstLine="720"/>
        <w:contextualSpacing/>
        <w:jc w:val="both"/>
        <w:rPr>
          <w:rFonts w:eastAsia="Times New Roman"/>
          <w:szCs w:val="24"/>
        </w:rPr>
      </w:pPr>
      <w:r>
        <w:rPr>
          <w:rFonts w:eastAsia="Times New Roman"/>
          <w:szCs w:val="24"/>
        </w:rPr>
        <w:t>Άλλωστε, η αναβάθμιση της θέσης της χώρας μας αποτελεί την άλλη όψη του ίδιου επαχθούς νομίσματος, του νομίσματος της ταξικής πολιτικής που εφα</w:t>
      </w:r>
      <w:r>
        <w:rPr>
          <w:rFonts w:eastAsia="Times New Roman"/>
          <w:szCs w:val="24"/>
        </w:rPr>
        <w:t xml:space="preserve">ρμόζεται στο εσωτερικό, της αντιλαϊκής επίθεσης που υπηρετεί τις ανάγκες του κεφαλαίου για τη θωράκιση της ανταγωνιστικότητας και της κερδοφορίας. </w:t>
      </w:r>
    </w:p>
    <w:p w14:paraId="3A3108BB"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Στη διήμερη συζήτηση που προηγήθηκε για το πολυνομοσχέδιο και το </w:t>
      </w:r>
      <w:r>
        <w:rPr>
          <w:rFonts w:eastAsia="Times New Roman"/>
          <w:szCs w:val="24"/>
        </w:rPr>
        <w:t xml:space="preserve">μεσοπρόθεσμο </w:t>
      </w:r>
      <w:r>
        <w:rPr>
          <w:rFonts w:eastAsia="Times New Roman"/>
          <w:szCs w:val="24"/>
        </w:rPr>
        <w:t>αποδείχθηκε για μια ακόμα φορά</w:t>
      </w:r>
      <w:r>
        <w:rPr>
          <w:rFonts w:eastAsia="Times New Roman"/>
          <w:szCs w:val="24"/>
        </w:rPr>
        <w:t xml:space="preserve"> η στρατηγική σύμπλευση του ΣΥΡΙΖΑ, της Νέας Δημοκρατίας και του ΠΑΣΟΚ. Όλοι μαζί μιλάτε και εκθειάζετε την καπιταλιστική ανάπτυξη. Από κοινού επιδιώκετε, αλλά και ανταγωνίζεστε ταυτόχρονα για το ποιος καλύτερα μπορεί να στηρίξει τα συμφέροντα των μονοπωλί</w:t>
      </w:r>
      <w:r>
        <w:rPr>
          <w:rFonts w:eastAsia="Times New Roman"/>
          <w:szCs w:val="24"/>
        </w:rPr>
        <w:t>ων, για το ποιος καλύτερα μπορεί να ενισχύσει την ανταγωνιστικότητα των επιχειρηματικών ομίλων, για το ποιος καλύτερα μπορεί να επιβάλει την πολιτική της έντασης, της εκμετάλλευσης των εργαζομένων και την καταπίεση του λαού. Μαζί στηρίζετε το σάπιο και εκμ</w:t>
      </w:r>
      <w:r>
        <w:rPr>
          <w:rFonts w:eastAsia="Times New Roman"/>
          <w:szCs w:val="24"/>
        </w:rPr>
        <w:t xml:space="preserve">εταλλευτικό καπιταλιστικό σύστημα. </w:t>
      </w:r>
    </w:p>
    <w:p w14:paraId="3A3108BC" w14:textId="77777777" w:rsidR="00E66DFC" w:rsidRDefault="00CE19B2">
      <w:pPr>
        <w:spacing w:after="0" w:line="600" w:lineRule="auto"/>
        <w:ind w:firstLine="720"/>
        <w:contextualSpacing/>
        <w:jc w:val="both"/>
        <w:rPr>
          <w:rFonts w:eastAsia="Times New Roman"/>
          <w:szCs w:val="24"/>
        </w:rPr>
      </w:pPr>
      <w:r>
        <w:rPr>
          <w:rFonts w:eastAsia="Times New Roman"/>
          <w:szCs w:val="24"/>
        </w:rPr>
        <w:lastRenderedPageBreak/>
        <w:t xml:space="preserve">Άλλωστε, από κοινού ψηφίζατε και ψηφίζετε τα μνημόνια, από κοινού τα υλοποιείτε, ο ένας παίρνει το νήμα από τον άλλον, τη σκυτάλη από τον άλλον και συνεχίζει να εφαρμόζει την ίδια πολιτική στις ίδιες ράγες που τις έχουν </w:t>
      </w:r>
      <w:r>
        <w:rPr>
          <w:rFonts w:eastAsia="Times New Roman"/>
          <w:szCs w:val="24"/>
        </w:rPr>
        <w:t>χαράξει με το αίμα και τον ιδρώτα των λαών η αστική τάξη, το κεφάλαιο και η Ευρωπαϊκή Ένωση.</w:t>
      </w:r>
    </w:p>
    <w:p w14:paraId="3A3108BD" w14:textId="77777777" w:rsidR="00E66DFC" w:rsidRDefault="00CE19B2">
      <w:pPr>
        <w:spacing w:after="0" w:line="600" w:lineRule="auto"/>
        <w:ind w:firstLine="720"/>
        <w:contextualSpacing/>
        <w:jc w:val="both"/>
        <w:rPr>
          <w:rFonts w:eastAsia="Times New Roman"/>
          <w:szCs w:val="24"/>
        </w:rPr>
      </w:pPr>
      <w:r>
        <w:rPr>
          <w:rFonts w:eastAsia="Times New Roman"/>
          <w:szCs w:val="24"/>
        </w:rPr>
        <w:t>Κυρίες και κύριοι, το Κομμουνιστικό Κόμμα Ελλάδας βρίσκεται στην άλλη όχθη, μαζί με την εργατική τάξη και τον λαό που διαδήλωσε σήμερα, που συμμετείχε στις απεργια</w:t>
      </w:r>
      <w:r>
        <w:rPr>
          <w:rFonts w:eastAsia="Times New Roman"/>
          <w:szCs w:val="24"/>
        </w:rPr>
        <w:t>κές κινητοποιήσεις. Είμαστε μαζί. Οι εργαζόμενοι και ο λαός έχουν τη δύναμη και την πείρα. Μπορούν να κάνουν την αποφασιστική μομφή και δυσπιστία με τους αγώνες τους απέναντι στην Κυβέρνηση, αλλά και στα κόμματα που στηρίζουν αυτό το σάπιο σύστημα, απέναντ</w:t>
      </w:r>
      <w:r>
        <w:rPr>
          <w:rFonts w:eastAsia="Times New Roman"/>
          <w:szCs w:val="24"/>
        </w:rPr>
        <w:t xml:space="preserve">ι στους καπιταλιστικούς ομίλους και στους ιμπεριαλιστικούς οργανισμούς. </w:t>
      </w:r>
    </w:p>
    <w:p w14:paraId="3A3108BE" w14:textId="77777777" w:rsidR="00E66DFC" w:rsidRDefault="00CE19B2">
      <w:pPr>
        <w:spacing w:after="0" w:line="600" w:lineRule="auto"/>
        <w:ind w:firstLine="720"/>
        <w:contextualSpacing/>
        <w:jc w:val="both"/>
        <w:rPr>
          <w:rFonts w:eastAsia="Times New Roman"/>
          <w:szCs w:val="24"/>
        </w:rPr>
      </w:pPr>
      <w:r>
        <w:rPr>
          <w:rFonts w:eastAsia="Times New Roman"/>
          <w:szCs w:val="24"/>
        </w:rPr>
        <w:t>Μην αυταπατάστε, κυρίες και κύριοι. Το Κομμουνιστικό Κόμμα Ελλάδας δεν πρόκειται να γίνει συμπλήρωμα κανενός κόμματος, ούτε του ΣΥΡΙΖΑ ούτε της Νέας Δημοκρατίας. Δεν θα γίνουμε «ουρά»</w:t>
      </w:r>
      <w:r>
        <w:rPr>
          <w:rFonts w:eastAsia="Times New Roman"/>
          <w:szCs w:val="24"/>
        </w:rPr>
        <w:t xml:space="preserve"> στις υποκριτικές και αποκρουστικές σας επιδιώξεις. Με τη στάση μας δεν θα σας διευκολύνουμε σ’ αυτό το επικίνδυνο για τα συμφέροντα του λαού και αδιέξοδο για τον λαό παιχνίδι που κάνετε. </w:t>
      </w:r>
    </w:p>
    <w:p w14:paraId="3A3108BF" w14:textId="77777777" w:rsidR="00E66DFC" w:rsidRDefault="00CE19B2">
      <w:pPr>
        <w:spacing w:after="0" w:line="600" w:lineRule="auto"/>
        <w:ind w:firstLine="720"/>
        <w:contextualSpacing/>
        <w:jc w:val="both"/>
        <w:rPr>
          <w:rFonts w:eastAsia="Times New Roman"/>
          <w:szCs w:val="24"/>
        </w:rPr>
      </w:pPr>
      <w:r>
        <w:rPr>
          <w:rFonts w:eastAsia="Times New Roman"/>
          <w:szCs w:val="24"/>
        </w:rPr>
        <w:t>Η θέση του ΚΚΕ βρίσκεται στο μετερίζι της οργάνωσης της λαϊκής πάλη</w:t>
      </w:r>
      <w:r>
        <w:rPr>
          <w:rFonts w:eastAsia="Times New Roman"/>
          <w:szCs w:val="24"/>
        </w:rPr>
        <w:t xml:space="preserve">ς, στην αποφασιστικότητα και τη μαχητικότητα των αγώνων της εργατικής τάξης, στην </w:t>
      </w:r>
      <w:r>
        <w:rPr>
          <w:rFonts w:eastAsia="Times New Roman"/>
          <w:szCs w:val="24"/>
        </w:rPr>
        <w:lastRenderedPageBreak/>
        <w:t>ενότητα του λαού, στην κοινή δράση με τους λαούς των Βαλκανίων για να ηττηθούν οι ιμπεριαλιστές και το σύστημά τους.</w:t>
      </w:r>
    </w:p>
    <w:p w14:paraId="3A3108C0" w14:textId="77777777" w:rsidR="00E66DFC" w:rsidRDefault="00CE19B2">
      <w:pPr>
        <w:spacing w:after="0" w:line="600" w:lineRule="auto"/>
        <w:ind w:firstLine="720"/>
        <w:contextualSpacing/>
        <w:jc w:val="both"/>
        <w:rPr>
          <w:rFonts w:eastAsia="Times New Roman"/>
          <w:szCs w:val="24"/>
        </w:rPr>
      </w:pPr>
      <w:r>
        <w:rPr>
          <w:rFonts w:eastAsia="Times New Roman"/>
          <w:szCs w:val="24"/>
        </w:rPr>
        <w:t>Σας ευχαριστώ πολύ.</w:t>
      </w:r>
    </w:p>
    <w:p w14:paraId="3A3108C1" w14:textId="77777777" w:rsidR="00E66DFC" w:rsidRDefault="00CE19B2">
      <w:pPr>
        <w:spacing w:after="0" w:line="600" w:lineRule="auto"/>
        <w:ind w:firstLine="720"/>
        <w:contextualSpacing/>
        <w:jc w:val="both"/>
        <w:rPr>
          <w:rFonts w:eastAsia="Times New Roman"/>
          <w:szCs w:val="24"/>
        </w:rPr>
      </w:pPr>
      <w:r w:rsidRPr="000F6655">
        <w:rPr>
          <w:rFonts w:eastAsia="Times New Roman"/>
          <w:b/>
          <w:szCs w:val="24"/>
        </w:rPr>
        <w:t xml:space="preserve">ΠΡΟΕΔΡΕΥΩΝ (Γεώργιος </w:t>
      </w:r>
      <w:proofErr w:type="spellStart"/>
      <w:r w:rsidRPr="000F6655">
        <w:rPr>
          <w:rFonts w:eastAsia="Times New Roman"/>
          <w:b/>
          <w:szCs w:val="24"/>
        </w:rPr>
        <w:t>Λαμπρούλης</w:t>
      </w:r>
      <w:proofErr w:type="spellEnd"/>
      <w:r w:rsidRPr="000F6655">
        <w:rPr>
          <w:rFonts w:eastAsia="Times New Roman"/>
          <w:b/>
          <w:szCs w:val="24"/>
        </w:rPr>
        <w:t xml:space="preserve">): </w:t>
      </w:r>
      <w:r>
        <w:rPr>
          <w:rFonts w:eastAsia="Times New Roman"/>
          <w:szCs w:val="24"/>
        </w:rPr>
        <w:t>Επό</w:t>
      </w:r>
      <w:r>
        <w:rPr>
          <w:rFonts w:eastAsia="Times New Roman"/>
          <w:szCs w:val="24"/>
        </w:rPr>
        <w:t xml:space="preserve">μενος ομιλητής είναι ο κ. </w:t>
      </w:r>
      <w:proofErr w:type="spellStart"/>
      <w:r>
        <w:rPr>
          <w:rFonts w:eastAsia="Times New Roman"/>
          <w:szCs w:val="24"/>
        </w:rPr>
        <w:t>Ζουράρις</w:t>
      </w:r>
      <w:proofErr w:type="spellEnd"/>
      <w:r>
        <w:rPr>
          <w:rFonts w:eastAsia="Times New Roman"/>
          <w:szCs w:val="24"/>
        </w:rPr>
        <w:t xml:space="preserve"> από τους Ανεξάρτητους Έλληνες.</w:t>
      </w:r>
    </w:p>
    <w:p w14:paraId="3A3108C2" w14:textId="77777777" w:rsidR="00E66DFC" w:rsidRDefault="00CE19B2">
      <w:pPr>
        <w:spacing w:after="0" w:line="600" w:lineRule="auto"/>
        <w:ind w:firstLine="720"/>
        <w:contextualSpacing/>
        <w:jc w:val="both"/>
        <w:rPr>
          <w:rFonts w:eastAsia="Times New Roman"/>
          <w:szCs w:val="24"/>
        </w:rPr>
      </w:pPr>
      <w:r>
        <w:rPr>
          <w:rFonts w:eastAsia="Times New Roman"/>
          <w:szCs w:val="24"/>
        </w:rPr>
        <w:t>Κύριε συνάδελφε, έχετε τον λόγο.</w:t>
      </w:r>
    </w:p>
    <w:p w14:paraId="3A3108C3" w14:textId="77777777" w:rsidR="00E66DFC" w:rsidRDefault="00CE19B2">
      <w:pPr>
        <w:spacing w:after="0" w:line="600" w:lineRule="auto"/>
        <w:ind w:firstLine="720"/>
        <w:contextualSpacing/>
        <w:jc w:val="both"/>
        <w:rPr>
          <w:rFonts w:eastAsia="Times New Roman"/>
          <w:szCs w:val="24"/>
        </w:rPr>
      </w:pPr>
      <w:r w:rsidRPr="000F6655">
        <w:rPr>
          <w:rFonts w:eastAsia="Times New Roman"/>
          <w:b/>
          <w:szCs w:val="24"/>
        </w:rPr>
        <w:t>ΚΩΝΣΤΑΝΤΙΝΟΣ ΖΟΥΡΑΡΙΣ:</w:t>
      </w:r>
      <w:r>
        <w:rPr>
          <w:rFonts w:eastAsia="Times New Roman"/>
          <w:szCs w:val="24"/>
        </w:rPr>
        <w:t xml:space="preserve"> Πρόεδρε, τα σέβη μου.</w:t>
      </w:r>
    </w:p>
    <w:p w14:paraId="3A3108C4" w14:textId="77777777" w:rsidR="00E66DFC" w:rsidRDefault="00CE19B2">
      <w:pPr>
        <w:spacing w:after="0" w:line="600" w:lineRule="auto"/>
        <w:ind w:firstLine="720"/>
        <w:contextualSpacing/>
        <w:jc w:val="both"/>
        <w:rPr>
          <w:rFonts w:eastAsia="Times New Roman"/>
          <w:szCs w:val="24"/>
        </w:rPr>
      </w:pPr>
      <w:r>
        <w:rPr>
          <w:rFonts w:eastAsia="Times New Roman"/>
          <w:szCs w:val="24"/>
        </w:rPr>
        <w:t>Συνάδελφοι, υπάρχει αυτή η πρόταση δυσπιστίας, η οποία εάν είχαμε μια σχέση με την κυριολεξία, θα έπρεπε να ονομ</w:t>
      </w:r>
      <w:r>
        <w:rPr>
          <w:rFonts w:eastAsia="Times New Roman"/>
          <w:szCs w:val="24"/>
        </w:rPr>
        <w:t xml:space="preserve">αστεί πρόταση θυμηδίας, διότι υποθέτω ότι στο σπίτι του κρεμασμένου δεν μιλάνε για σκοινί, ότι ενδεχομένως φωνάζει ο κλέφτης για να φοβηθεί ο νοικοκύρης. </w:t>
      </w:r>
    </w:p>
    <w:p w14:paraId="3A3108C5"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Παρακολούθησα -βεβαίως με κάποιες αποστάσεις- επί τόσα χρόνια την καταπληκτική </w:t>
      </w:r>
      <w:proofErr w:type="spellStart"/>
      <w:r>
        <w:rPr>
          <w:rFonts w:eastAsia="Times New Roman"/>
          <w:szCs w:val="24"/>
        </w:rPr>
        <w:t>συνδιαχείριση</w:t>
      </w:r>
      <w:proofErr w:type="spellEnd"/>
      <w:r>
        <w:rPr>
          <w:rFonts w:eastAsia="Times New Roman"/>
          <w:szCs w:val="24"/>
        </w:rPr>
        <w:t xml:space="preserve"> επί </w:t>
      </w:r>
      <w:r>
        <w:rPr>
          <w:rFonts w:eastAsia="Times New Roman"/>
          <w:szCs w:val="24"/>
        </w:rPr>
        <w:t xml:space="preserve">πενήντα χρόνια αυτού που λέγεται Μεταπολίτευση των δύο </w:t>
      </w:r>
      <w:proofErr w:type="spellStart"/>
      <w:r>
        <w:rPr>
          <w:rFonts w:eastAsia="Times New Roman"/>
          <w:szCs w:val="24"/>
        </w:rPr>
        <w:t>πρωτοπυγμάχων</w:t>
      </w:r>
      <w:proofErr w:type="spellEnd"/>
      <w:r>
        <w:rPr>
          <w:rFonts w:eastAsia="Times New Roman"/>
          <w:szCs w:val="24"/>
        </w:rPr>
        <w:t xml:space="preserve"> της </w:t>
      </w:r>
      <w:proofErr w:type="spellStart"/>
      <w:r>
        <w:rPr>
          <w:rFonts w:eastAsia="Times New Roman"/>
          <w:szCs w:val="24"/>
        </w:rPr>
        <w:t>συνδιαχειρίσεως</w:t>
      </w:r>
      <w:proofErr w:type="spellEnd"/>
      <w:r>
        <w:rPr>
          <w:rFonts w:eastAsia="Times New Roman"/>
          <w:szCs w:val="24"/>
        </w:rPr>
        <w:t xml:space="preserve"> αυτής, δηλαδή το τότε ΠΑΣΟΚ και τη Νέα Δημοκρατία πάντοτε νυν και αεί.</w:t>
      </w:r>
    </w:p>
    <w:p w14:paraId="3A3108C6" w14:textId="77777777" w:rsidR="00E66DFC" w:rsidRDefault="00CE19B2">
      <w:pPr>
        <w:spacing w:after="0" w:line="600" w:lineRule="auto"/>
        <w:ind w:firstLine="720"/>
        <w:contextualSpacing/>
        <w:jc w:val="both"/>
        <w:rPr>
          <w:rFonts w:eastAsia="Times New Roman"/>
          <w:szCs w:val="24"/>
        </w:rPr>
      </w:pPr>
      <w:r>
        <w:rPr>
          <w:rFonts w:eastAsia="Times New Roman"/>
          <w:szCs w:val="24"/>
        </w:rPr>
        <w:t>Θυμούμαι ότι κατ’ επανάληψη παράγοντες διεθνείς και ημέτεροι είχαν πει ότι ποτέ δεν έχει γίνει τ</w:t>
      </w:r>
      <w:r>
        <w:rPr>
          <w:rFonts w:eastAsia="Times New Roman"/>
          <w:szCs w:val="24"/>
        </w:rPr>
        <w:t>έτοια χρεοκοπία, εν καιρώ ειρήνης να χάσει μια χώρα το 25% του Ακαθάριστου Εθνικού Προϊόντος μαζί με όλες τις συνεπαγόμενες καταστροφές.</w:t>
      </w:r>
    </w:p>
    <w:p w14:paraId="3A3108C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Υπενθυμίζω στην αγαπητή μείζονα Αντιπολίτευση και ενδεχομένως και στη συγκυβέρνηση τότε, από το 2010 έως το 2014, ότι α</w:t>
      </w:r>
      <w:r>
        <w:rPr>
          <w:rFonts w:eastAsia="Times New Roman" w:cs="Times New Roman"/>
          <w:szCs w:val="24"/>
        </w:rPr>
        <w:t xml:space="preserve">υτή η συγκυβέρνηση είχε διαχειριστεί τότε πέντε τακτικούς προϋπολογισμούς. Κατά τη διάρκεια της </w:t>
      </w:r>
      <w:proofErr w:type="spellStart"/>
      <w:r>
        <w:rPr>
          <w:rFonts w:eastAsia="Times New Roman" w:cs="Times New Roman"/>
          <w:szCs w:val="24"/>
        </w:rPr>
        <w:t>συνδιαχειρίσεώς</w:t>
      </w:r>
      <w:proofErr w:type="spellEnd"/>
      <w:r>
        <w:rPr>
          <w:rFonts w:eastAsia="Times New Roman" w:cs="Times New Roman"/>
          <w:szCs w:val="24"/>
        </w:rPr>
        <w:t xml:space="preserve"> σας επί πέντε τακτικούς προϋπολογισμούς κατορθώσατε να στείλετε περίπου διακόσιες πενήντα χιλιάδες νέους της παραγωγικής και γόνιμης ηλικίας στο</w:t>
      </w:r>
      <w:r>
        <w:rPr>
          <w:rFonts w:eastAsia="Times New Roman" w:cs="Times New Roman"/>
          <w:szCs w:val="24"/>
        </w:rPr>
        <w:t xml:space="preserve"> εξωτερικό, κυνηγημένους, και μάλιστα με υψηλότατο μορφωτικό βαθμό που είχε στοιχίσει περίπου από μισό εκατομμύριο ευρώ ο καθένας για να τον παραλάβουμε από το βρεφονηπιακό σταθμό να τον πάμε μέχρι τις μεταπτυχιακές. </w:t>
      </w:r>
    </w:p>
    <w:p w14:paraId="3A3108C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Πέρασαν, λοιπόν, πέντε τακτικοί προϋπο</w:t>
      </w:r>
      <w:r>
        <w:rPr>
          <w:rFonts w:eastAsia="Times New Roman" w:cs="Times New Roman"/>
          <w:szCs w:val="24"/>
        </w:rPr>
        <w:t>λογισμοί και στείλατε στο εξωτερικό διακόσιους πενήντα χιλιάδες ανθρώπους, νέους, μαζί με άλλες διακόσιες χιλιάδες, όπως λέει η Εθνική Στατιστική Υπηρεσία και η Ευρωπαϊκή Στατιστική Υπηρεσία, συνολικά τετρακόσιες τριάντα χιλιάδες. Φαίνεται πως τώρα έχουν α</w:t>
      </w:r>
      <w:r>
        <w:rPr>
          <w:rFonts w:eastAsia="Times New Roman" w:cs="Times New Roman"/>
          <w:szCs w:val="24"/>
        </w:rPr>
        <w:t xml:space="preserve">ρχίσει μερικοί να επιστρέφουν. </w:t>
      </w:r>
    </w:p>
    <w:p w14:paraId="3A3108C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Παρακολούθησα προ ολίγου το υποδειγματικό μάθημα που σας έκανε η Σία Αναγνωστοπούλου για τα θέματα της ιστορίας και του λεγομένου «Μακεδονικού», δηλαδή του Σκοπιανού. Και παρακολούθησα εμβρόντητος πολλές φορές τον συνάδελφο </w:t>
      </w:r>
      <w:proofErr w:type="spellStart"/>
      <w:r>
        <w:rPr>
          <w:rFonts w:eastAsia="Times New Roman" w:cs="Times New Roman"/>
          <w:szCs w:val="24"/>
        </w:rPr>
        <w:t>Πολάκη</w:t>
      </w:r>
      <w:proofErr w:type="spellEnd"/>
      <w:r>
        <w:rPr>
          <w:rFonts w:eastAsia="Times New Roman" w:cs="Times New Roman"/>
          <w:szCs w:val="24"/>
        </w:rPr>
        <w:t xml:space="preserve"> και βεβαίως τον Υπουργό Ξανθό, όπου μου έμαθαν πράγματα που εμείς οι κοινοί θνητοί ήταν αδύνατο να τα ξέρουμε. Δηλαδή, αυτή η απίστευτη κατά</w:t>
      </w:r>
      <w:r>
        <w:rPr>
          <w:rFonts w:eastAsia="Times New Roman" w:cs="Times New Roman"/>
          <w:szCs w:val="24"/>
        </w:rPr>
        <w:lastRenderedPageBreak/>
        <w:t xml:space="preserve">σταση της </w:t>
      </w:r>
      <w:proofErr w:type="spellStart"/>
      <w:r>
        <w:rPr>
          <w:rFonts w:eastAsia="Times New Roman" w:cs="Times New Roman"/>
          <w:szCs w:val="24"/>
        </w:rPr>
        <w:t>αλληλοσυσχετίσεως</w:t>
      </w:r>
      <w:proofErr w:type="spellEnd"/>
      <w:r>
        <w:rPr>
          <w:rFonts w:eastAsia="Times New Roman" w:cs="Times New Roman"/>
          <w:szCs w:val="24"/>
        </w:rPr>
        <w:t xml:space="preserve"> και της </w:t>
      </w:r>
      <w:proofErr w:type="spellStart"/>
      <w:r>
        <w:rPr>
          <w:rFonts w:eastAsia="Times New Roman" w:cs="Times New Roman"/>
          <w:szCs w:val="24"/>
        </w:rPr>
        <w:t>αλληλοδιαπλοκής</w:t>
      </w:r>
      <w:proofErr w:type="spellEnd"/>
      <w:r>
        <w:rPr>
          <w:rFonts w:eastAsia="Times New Roman" w:cs="Times New Roman"/>
          <w:szCs w:val="24"/>
        </w:rPr>
        <w:t xml:space="preserve"> μεταξύ φαρμάκων, εταιρειών, ιατρών, φαρμακοποιών, παραγγε</w:t>
      </w:r>
      <w:r>
        <w:rPr>
          <w:rFonts w:eastAsia="Times New Roman" w:cs="Times New Roman"/>
          <w:szCs w:val="24"/>
        </w:rPr>
        <w:t>λιών μηχανημάτων, οι γάζες τις οποίες στο φαρμακείο τις έπαιρνες «χ» και απέναντι στο νοσοκομείο με τις επιτροπές αυτές -στις οποίες εγώ, για παράδειγμα, ποτέ δεν ήμουν- στοίχιζαν περίπου πέντε φορές παραπάνω ή οκτώ φορές παραπάνω. Αυτά τα αίσχη δημιουργήθ</w:t>
      </w:r>
      <w:r>
        <w:rPr>
          <w:rFonts w:eastAsia="Times New Roman" w:cs="Times New Roman"/>
          <w:szCs w:val="24"/>
        </w:rPr>
        <w:t xml:space="preserve">ηκαν κατά την διάρκεια της περίφημης πεντηκονταετίας. Δηλαδή, </w:t>
      </w:r>
      <w:proofErr w:type="spellStart"/>
      <w:r>
        <w:rPr>
          <w:rFonts w:eastAsia="Times New Roman" w:cs="Times New Roman"/>
          <w:szCs w:val="24"/>
        </w:rPr>
        <w:t>ενσωματούνται</w:t>
      </w:r>
      <w:proofErr w:type="spellEnd"/>
      <w:r>
        <w:rPr>
          <w:rFonts w:eastAsia="Times New Roman" w:cs="Times New Roman"/>
          <w:szCs w:val="24"/>
        </w:rPr>
        <w:t xml:space="preserve"> όλα στην πρόταση δυσπιστίας σας, διότι είναι οργανικό τμήμα της δυσπιστίας την οποία απονέμετε εσείς ως μείζονα Αντιπολίτευση προς τον εαυτό σας. Είναι εξωφρενικό δηλαδή!</w:t>
      </w:r>
    </w:p>
    <w:p w14:paraId="3A3108C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Σας είπαν</w:t>
      </w:r>
      <w:r>
        <w:rPr>
          <w:rFonts w:eastAsia="Times New Roman" w:cs="Times New Roman"/>
          <w:szCs w:val="24"/>
        </w:rPr>
        <w:t xml:space="preserve"> όλοι ότι αυτό δεν έχει γίνει ποτέ. Μάλιστα, θυμάμαι τα πρώτα χρόνια που ήμουν εδώ Βουλευτής, που λέγατε πως η </w:t>
      </w:r>
      <w:r>
        <w:rPr>
          <w:rFonts w:eastAsia="Times New Roman" w:cs="Times New Roman"/>
          <w:szCs w:val="24"/>
        </w:rPr>
        <w:t xml:space="preserve">συγκυβέρνηση </w:t>
      </w:r>
      <w:r>
        <w:rPr>
          <w:rFonts w:eastAsia="Times New Roman" w:cs="Times New Roman"/>
          <w:szCs w:val="24"/>
        </w:rPr>
        <w:t>αυτή, τώρα, η δική μου, είναι η χειρότερη που έχει γίνει ποτέ κ.λπ.. Και λέω το εξής: Εσείς επί πενήντα χρόνια στείλατε, πραγματικά,</w:t>
      </w:r>
      <w:r>
        <w:rPr>
          <w:rFonts w:eastAsia="Times New Roman" w:cs="Times New Roman"/>
          <w:szCs w:val="24"/>
        </w:rPr>
        <w:t xml:space="preserve"> τη χώρα στο ντουβάρι, εν καιρώ ειρήνης, με το εύκολο χρήμα κ.λπ., με τέτοια απίστευτη χρεοκοπία, με μαζική μετανάστευση την οποία θυμάμαι εγώ όταν ήμουν μικρό παιδί, το 1952 με 1957. Τότε, όμως, έφευγαν οι φτωχοί, ενώ τώρα φεύγουν και οι </w:t>
      </w:r>
      <w:proofErr w:type="spellStart"/>
      <w:r>
        <w:rPr>
          <w:rFonts w:eastAsia="Times New Roman" w:cs="Times New Roman"/>
          <w:szCs w:val="24"/>
        </w:rPr>
        <w:t>υπερμορφωμένοι</w:t>
      </w:r>
      <w:proofErr w:type="spellEnd"/>
      <w:r>
        <w:rPr>
          <w:rFonts w:eastAsia="Times New Roman" w:cs="Times New Roman"/>
          <w:szCs w:val="24"/>
        </w:rPr>
        <w:t>. Α</w:t>
      </w:r>
      <w:r>
        <w:rPr>
          <w:rFonts w:eastAsia="Times New Roman" w:cs="Times New Roman"/>
          <w:szCs w:val="24"/>
        </w:rPr>
        <w:t xml:space="preserve">υτό, λοιπόν, δεν συνιστά τη χειρότερη κυβέρνηση του πλανήτη; Λέγω ως </w:t>
      </w:r>
      <w:proofErr w:type="spellStart"/>
      <w:r>
        <w:rPr>
          <w:rFonts w:eastAsia="Times New Roman" w:cs="Times New Roman"/>
          <w:szCs w:val="24"/>
        </w:rPr>
        <w:t>λογικήν</w:t>
      </w:r>
      <w:proofErr w:type="spellEnd"/>
      <w:r>
        <w:rPr>
          <w:rFonts w:eastAsia="Times New Roman" w:cs="Times New Roman"/>
          <w:szCs w:val="24"/>
        </w:rPr>
        <w:t xml:space="preserve"> </w:t>
      </w:r>
      <w:proofErr w:type="spellStart"/>
      <w:r>
        <w:rPr>
          <w:rFonts w:eastAsia="Times New Roman" w:cs="Times New Roman"/>
          <w:szCs w:val="24"/>
        </w:rPr>
        <w:t>συνεπαγωγήν</w:t>
      </w:r>
      <w:proofErr w:type="spellEnd"/>
      <w:r>
        <w:rPr>
          <w:rFonts w:eastAsia="Times New Roman" w:cs="Times New Roman"/>
          <w:szCs w:val="24"/>
        </w:rPr>
        <w:t xml:space="preserve"> τον επιτευχθέντων κατά τη διάρκεια της θητείας σας. </w:t>
      </w:r>
    </w:p>
    <w:p w14:paraId="3A3108C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Επομένως, η πρόταση δυσπιστίας σας δεν έχει μόνο στοιχεία θυμηδίας λόγω της ανακολουθίας μεταξύ της τερατώδους αυτ</w:t>
      </w:r>
      <w:r>
        <w:rPr>
          <w:rFonts w:eastAsia="Times New Roman" w:cs="Times New Roman"/>
          <w:szCs w:val="24"/>
        </w:rPr>
        <w:t xml:space="preserve">ής </w:t>
      </w:r>
      <w:proofErr w:type="spellStart"/>
      <w:r w:rsidRPr="00AC4E2F">
        <w:rPr>
          <w:rFonts w:eastAsia="Times New Roman" w:cs="Times New Roman"/>
          <w:szCs w:val="24"/>
        </w:rPr>
        <w:t>συμπλησιάσεως</w:t>
      </w:r>
      <w:proofErr w:type="spellEnd"/>
      <w:r w:rsidRPr="00AC4E2F">
        <w:rPr>
          <w:rFonts w:eastAsia="Times New Roman" w:cs="Times New Roman"/>
          <w:szCs w:val="24"/>
        </w:rPr>
        <w:t xml:space="preserve"> </w:t>
      </w:r>
      <w:r>
        <w:rPr>
          <w:rFonts w:eastAsia="Times New Roman" w:cs="Times New Roman"/>
          <w:szCs w:val="24"/>
        </w:rPr>
        <w:t xml:space="preserve">του έργου σας και </w:t>
      </w:r>
      <w:r>
        <w:rPr>
          <w:rFonts w:eastAsia="Times New Roman" w:cs="Times New Roman"/>
          <w:szCs w:val="24"/>
        </w:rPr>
        <w:lastRenderedPageBreak/>
        <w:t>της αποτυχίας σας. Έχει και στοιχεία, τα οποία είναι εξόχως προσβλητικά για τη σημερινή προσπάθεια που έκανε επί τρία, τέσσερα χρόνια, μέσα σε συνθήκες, βεβαίως, καταστροφής όπου</w:t>
      </w:r>
      <w:r w:rsidRPr="0039513B">
        <w:rPr>
          <w:rFonts w:eastAsia="Times New Roman" w:cs="Times New Roman"/>
          <w:szCs w:val="24"/>
        </w:rPr>
        <w:t xml:space="preserve"> </w:t>
      </w:r>
      <w:proofErr w:type="spellStart"/>
      <w:r>
        <w:rPr>
          <w:rFonts w:eastAsia="Times New Roman" w:cs="Times New Roman"/>
          <w:szCs w:val="24"/>
        </w:rPr>
        <w:t>εμβαλματικώς</w:t>
      </w:r>
      <w:proofErr w:type="spellEnd"/>
      <w:r>
        <w:rPr>
          <w:rFonts w:eastAsia="Times New Roman" w:cs="Times New Roman"/>
          <w:szCs w:val="24"/>
        </w:rPr>
        <w:t xml:space="preserve"> –πραγματικά, μπαλώματα κάναμε</w:t>
      </w:r>
      <w:r>
        <w:rPr>
          <w:rFonts w:eastAsia="Times New Roman" w:cs="Times New Roman"/>
          <w:szCs w:val="24"/>
        </w:rPr>
        <w:t xml:space="preserve">- προσπαθήσαμε επί τέσσερα χρόνια περίπου να μειώσουμε, να αμβλύνουμε, να αναχαιτίσουμε αυτήν την κατρακύλα. Και κατορθώσαμε αρκετά πράγματα, τα οποία τα ξέρετε και τα κρύβετε. </w:t>
      </w:r>
    </w:p>
    <w:p w14:paraId="3A3108C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Βεβαίως, φαίνεται ότι ένα από τα στοιχεία σας είναι το </w:t>
      </w:r>
      <w:r>
        <w:rPr>
          <w:rFonts w:eastAsia="Times New Roman" w:cs="Times New Roman"/>
          <w:szCs w:val="24"/>
        </w:rPr>
        <w:t>σκοπιανό</w:t>
      </w:r>
      <w:r w:rsidRPr="001449D3">
        <w:rPr>
          <w:rFonts w:eastAsia="Times New Roman" w:cs="Times New Roman"/>
          <w:szCs w:val="24"/>
        </w:rPr>
        <w:t xml:space="preserve"> </w:t>
      </w:r>
      <w:r>
        <w:rPr>
          <w:rFonts w:eastAsia="Times New Roman" w:cs="Times New Roman"/>
          <w:szCs w:val="24"/>
        </w:rPr>
        <w:t>θέμα, γιατί μα</w:t>
      </w:r>
      <w:r>
        <w:rPr>
          <w:rFonts w:eastAsia="Times New Roman" w:cs="Times New Roman"/>
          <w:szCs w:val="24"/>
        </w:rPr>
        <w:t>ίνεστε. Παρακολούθησα, για παράδειγμα, τον κ. Κουμουτσάκο προχθές. Ξέρετε, η αλήθεια είναι ότι κα</w:t>
      </w:r>
      <w:r>
        <w:rPr>
          <w:rFonts w:eastAsia="Times New Roman" w:cs="Times New Roman"/>
          <w:szCs w:val="24"/>
        </w:rPr>
        <w:t>μ</w:t>
      </w:r>
      <w:r>
        <w:rPr>
          <w:rFonts w:eastAsia="Times New Roman" w:cs="Times New Roman"/>
          <w:szCs w:val="24"/>
        </w:rPr>
        <w:t xml:space="preserve">μιά φορά διαβάζουμε τα ίδια πράγματα. Τουλάχιστον από το επάγγελμά μου υπήρξα προσεκτικός αναγνώστης και καλούτσικος νομικός. Κατόρθωσα να διαβάζω τα εντελώς </w:t>
      </w:r>
      <w:r>
        <w:rPr>
          <w:rFonts w:eastAsia="Times New Roman" w:cs="Times New Roman"/>
          <w:szCs w:val="24"/>
        </w:rPr>
        <w:t xml:space="preserve">αντίθετα, το οποίο το έμαθα πολύ καλά. Διάβασα και το κείμενο που μας διένειμε η Κυβέρνηση, αυτό το προσχέδιο το οποίο μας ανέπτυξε και ο Πρωθυπουργός Αλέξης Τσίπρας προχθές. Δεν θα μακρηγορήσω, βεβαίως, γιατί «ου με πείσεις καν με </w:t>
      </w:r>
      <w:proofErr w:type="spellStart"/>
      <w:r>
        <w:rPr>
          <w:rFonts w:eastAsia="Times New Roman" w:cs="Times New Roman"/>
          <w:szCs w:val="24"/>
        </w:rPr>
        <w:t>πείσης</w:t>
      </w:r>
      <w:proofErr w:type="spellEnd"/>
      <w:r>
        <w:rPr>
          <w:rFonts w:eastAsia="Times New Roman" w:cs="Times New Roman"/>
          <w:szCs w:val="24"/>
        </w:rPr>
        <w:t>». Δεν θα πείσω εγ</w:t>
      </w:r>
      <w:r>
        <w:rPr>
          <w:rFonts w:eastAsia="Times New Roman" w:cs="Times New Roman"/>
          <w:szCs w:val="24"/>
        </w:rPr>
        <w:t xml:space="preserve">ώ τον κ. Κουμουτσάκο, απλώς θα πω το εξής: Με βάση το συντελεστή νοημοσύνης που έχω εγώ και τον δείκτη </w:t>
      </w:r>
      <w:proofErr w:type="spellStart"/>
      <w:r>
        <w:rPr>
          <w:rFonts w:eastAsia="Times New Roman" w:cs="Times New Roman"/>
          <w:szCs w:val="24"/>
        </w:rPr>
        <w:t>ευπαιδευσίας</w:t>
      </w:r>
      <w:proofErr w:type="spellEnd"/>
      <w:r>
        <w:rPr>
          <w:rFonts w:eastAsia="Times New Roman" w:cs="Times New Roman"/>
          <w:szCs w:val="24"/>
        </w:rPr>
        <w:t xml:space="preserve"> που έχει ο κ. Κουμουτσάκος, κατόρθωσα και εγώ να διαβάσω αυτό το κείμενο και να φτάσω στα εντελώς αντίθετα αποτελέσματα και συμπεράσματα του</w:t>
      </w:r>
      <w:r>
        <w:rPr>
          <w:rFonts w:eastAsia="Times New Roman" w:cs="Times New Roman"/>
          <w:szCs w:val="24"/>
        </w:rPr>
        <w:t xml:space="preserve"> κ. Κουμουτσάκου. Τι να κάνουμε; Έτσι είναι η ζωή. Γι’ αυτό υπάρχει η διαλεκτική, γι’ αυτό υπάρχει η αντιλογία βεβαίως και είναι ιερή...</w:t>
      </w:r>
    </w:p>
    <w:p w14:paraId="3A3108CD" w14:textId="77777777" w:rsidR="00E66DFC" w:rsidRDefault="00CE19B2">
      <w:pPr>
        <w:spacing w:after="0" w:line="600" w:lineRule="auto"/>
        <w:ind w:firstLine="720"/>
        <w:jc w:val="both"/>
        <w:rPr>
          <w:rFonts w:eastAsia="Times New Roman" w:cs="Times New Roman"/>
          <w:szCs w:val="24"/>
        </w:rPr>
      </w:pPr>
      <w:r w:rsidRPr="00482A00">
        <w:rPr>
          <w:rFonts w:eastAsia="Times New Roman" w:cs="Times New Roman"/>
          <w:b/>
          <w:szCs w:val="24"/>
        </w:rPr>
        <w:lastRenderedPageBreak/>
        <w:t>ΓΕΩΡΓΙΟΣ ΚΟΥΜΟΥΤΣΑΚΟΣ:</w:t>
      </w:r>
      <w:r>
        <w:rPr>
          <w:rFonts w:eastAsia="Times New Roman" w:cs="Times New Roman"/>
          <w:szCs w:val="24"/>
        </w:rPr>
        <w:t xml:space="preserve"> Με τιμάτε, κύριε καθηγητά.</w:t>
      </w:r>
    </w:p>
    <w:p w14:paraId="3A3108CE" w14:textId="77777777" w:rsidR="00E66DFC" w:rsidRDefault="00CE19B2">
      <w:pPr>
        <w:spacing w:after="0" w:line="600" w:lineRule="auto"/>
        <w:ind w:firstLine="720"/>
        <w:jc w:val="both"/>
        <w:rPr>
          <w:rFonts w:eastAsia="Times New Roman" w:cs="Times New Roman"/>
          <w:szCs w:val="24"/>
        </w:rPr>
      </w:pPr>
      <w:r w:rsidRPr="00482A00">
        <w:rPr>
          <w:rFonts w:eastAsia="Times New Roman" w:cs="Times New Roman"/>
          <w:b/>
          <w:szCs w:val="24"/>
        </w:rPr>
        <w:t>ΚΩΝΣΤΑΝΤΙΝΟΣ ΖΟΥΡΑΡΙΣ:</w:t>
      </w:r>
      <w:r>
        <w:rPr>
          <w:rFonts w:eastAsia="Times New Roman" w:cs="Times New Roman"/>
          <w:szCs w:val="24"/>
        </w:rPr>
        <w:t xml:space="preserve"> Βεβαίως. Δεν μπορώ να πείσω κανέναν εάν δεν υπάρχει η δυνατότης να έχουμε αυτό, τουλάχιστον, που λέει στον «Πολιτικό» ο Πλάτων, το «</w:t>
      </w:r>
      <w:proofErr w:type="spellStart"/>
      <w:r>
        <w:rPr>
          <w:rFonts w:eastAsia="Times New Roman" w:cs="Times New Roman"/>
          <w:szCs w:val="24"/>
        </w:rPr>
        <w:t>διαλεκτικωτέροις</w:t>
      </w:r>
      <w:proofErr w:type="spellEnd"/>
      <w:r>
        <w:rPr>
          <w:rFonts w:eastAsia="Times New Roman" w:cs="Times New Roman"/>
          <w:szCs w:val="24"/>
        </w:rPr>
        <w:t xml:space="preserve"> γίγνεσθαι». Εσείς δεν θέλετε να είστε </w:t>
      </w:r>
      <w:proofErr w:type="spellStart"/>
      <w:r>
        <w:rPr>
          <w:rFonts w:eastAsia="Times New Roman" w:cs="Times New Roman"/>
          <w:szCs w:val="24"/>
        </w:rPr>
        <w:t>διαλεκτικότεροι</w:t>
      </w:r>
      <w:proofErr w:type="spellEnd"/>
      <w:r>
        <w:rPr>
          <w:rFonts w:eastAsia="Times New Roman" w:cs="Times New Roman"/>
          <w:szCs w:val="24"/>
        </w:rPr>
        <w:t>, θέλετε να είστε απλώς «</w:t>
      </w:r>
      <w:proofErr w:type="spellStart"/>
      <w:r>
        <w:rPr>
          <w:rFonts w:eastAsia="Times New Roman" w:cs="Times New Roman"/>
          <w:szCs w:val="24"/>
        </w:rPr>
        <w:t>αλεκτικότεροι</w:t>
      </w:r>
      <w:proofErr w:type="spellEnd"/>
      <w:r>
        <w:rPr>
          <w:rFonts w:eastAsia="Times New Roman" w:cs="Times New Roman"/>
          <w:szCs w:val="24"/>
        </w:rPr>
        <w:t>». Όχι με το αλ</w:t>
      </w:r>
      <w:r>
        <w:rPr>
          <w:rFonts w:eastAsia="Times New Roman" w:cs="Times New Roman"/>
          <w:szCs w:val="24"/>
        </w:rPr>
        <w:t>έκτωρ…</w:t>
      </w:r>
    </w:p>
    <w:p w14:paraId="3A3108C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Ανθεκτικότεροι είμαστε σε σχέση με την Κυβέρνηση.</w:t>
      </w:r>
    </w:p>
    <w:p w14:paraId="3A3108D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ΚΩΝΣΤΑΝΤΙΝΟΣ ΖΟΥΡΑΡΙΣ:</w:t>
      </w:r>
      <w:r>
        <w:rPr>
          <w:rFonts w:eastAsia="Times New Roman" w:cs="Times New Roman"/>
          <w:szCs w:val="24"/>
        </w:rPr>
        <w:t xml:space="preserve"> Ανθεκτικότεροι; Μου έκανε εντύπωση -μπορεί κα</w:t>
      </w:r>
      <w:r>
        <w:rPr>
          <w:rFonts w:eastAsia="Times New Roman" w:cs="Times New Roman"/>
          <w:szCs w:val="24"/>
        </w:rPr>
        <w:t>μ</w:t>
      </w:r>
      <w:r>
        <w:rPr>
          <w:rFonts w:eastAsia="Times New Roman" w:cs="Times New Roman"/>
          <w:szCs w:val="24"/>
        </w:rPr>
        <w:t>μιά φορά να το συζητήσουμε- αυτή η αναγνωστική σου υπερεπάρκεια στο κείμενο. Πού τα βρήκες αυτά; Είναι κατα</w:t>
      </w:r>
      <w:r>
        <w:rPr>
          <w:rFonts w:eastAsia="Times New Roman" w:cs="Times New Roman"/>
          <w:szCs w:val="24"/>
        </w:rPr>
        <w:t xml:space="preserve">πληκτικό. </w:t>
      </w:r>
    </w:p>
    <w:p w14:paraId="3A3108D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θα τελειώσω, διότι, ναι, μακρηγόρησα.</w:t>
      </w:r>
    </w:p>
    <w:p w14:paraId="3A3108D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Ήταν υποδειγματική και ρωμαλέα η επιχειρηματολογία της Σίας Αναγνωστοπούλου.</w:t>
      </w:r>
    </w:p>
    <w:p w14:paraId="3A3108D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Παρακολούθησα, βέβαια, με πολύ προσοχή τον Πρωθυπουργό της χώρας προχθές και μου έκανε εντύπωση. Μου άρεσε πάρ</w:t>
      </w:r>
      <w:r>
        <w:rPr>
          <w:rFonts w:eastAsia="Times New Roman" w:cs="Times New Roman"/>
          <w:szCs w:val="24"/>
        </w:rPr>
        <w:t>α πολύ. Οι δημοσιογράφοι ήταν εκτός τόπου και χρόνου και οι δυόμισι και οι τρεις. Είναι δυνατόν να έχεις τρεις δημοσιογράφους και να μην είναι κανένας Μακεδόνας, να μην υπηρετεί σε σταθμό, σε τηλεόραση της Μακεδονίας; Μπορεί ένας από τους δύο κυρίους και τ</w:t>
      </w:r>
      <w:r>
        <w:rPr>
          <w:rFonts w:eastAsia="Times New Roman" w:cs="Times New Roman"/>
          <w:szCs w:val="24"/>
        </w:rPr>
        <w:t xml:space="preserve">η μία κυρία να </w:t>
      </w:r>
      <w:r>
        <w:rPr>
          <w:rFonts w:eastAsia="Times New Roman" w:cs="Times New Roman"/>
          <w:szCs w:val="24"/>
        </w:rPr>
        <w:lastRenderedPageBreak/>
        <w:t xml:space="preserve">έχει κάποια σχέση με τη Μακεδονία ασαφή, χαλαρή. Είναι δυνατόν; Τι είναι αυτός ο </w:t>
      </w:r>
      <w:proofErr w:type="spellStart"/>
      <w:r>
        <w:rPr>
          <w:rFonts w:eastAsia="Times New Roman" w:cs="Times New Roman"/>
          <w:szCs w:val="24"/>
        </w:rPr>
        <w:t>αθηνοκεντρισμός</w:t>
      </w:r>
      <w:proofErr w:type="spellEnd"/>
      <w:r>
        <w:rPr>
          <w:rFonts w:eastAsia="Times New Roman" w:cs="Times New Roman"/>
          <w:szCs w:val="24"/>
        </w:rPr>
        <w:t>; Χαμπάρι και αυτοί, όπως κι εσείς.</w:t>
      </w:r>
    </w:p>
    <w:p w14:paraId="3A3108D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Επομένως, θα πω το εξής: Συγκινήθηκα μέχρι δακρύων όταν άκουσα τον Πρωθυπουργό της χώρας να λέει: «Δεν φοβάμα</w:t>
      </w:r>
      <w:r>
        <w:rPr>
          <w:rFonts w:eastAsia="Times New Roman" w:cs="Times New Roman"/>
          <w:szCs w:val="24"/>
        </w:rPr>
        <w:t>ι τις διαδηλώσεις</w:t>
      </w:r>
      <w:r>
        <w:rPr>
          <w:rFonts w:eastAsia="Times New Roman" w:cs="Times New Roman"/>
          <w:szCs w:val="24"/>
        </w:rPr>
        <w:t>.</w:t>
      </w:r>
      <w:r>
        <w:rPr>
          <w:rFonts w:eastAsia="Times New Roman" w:cs="Times New Roman"/>
          <w:szCs w:val="24"/>
        </w:rPr>
        <w:t xml:space="preserve"> Τις σέβομαι». Τις σέβεται. Συνέβη το εξής: Όταν άκουσα από τον Πρωθυπουργό προχθές να λέει και στα ελληνικά αυτό λέγεται «Βόρεια Μακεδονία», ξαφνικά αισθάνθηκα τη σωματική μου κατάσταση -δηλαδή άρχισα να έχω σπασμούς στο στομάχι, να έχω </w:t>
      </w:r>
      <w:r>
        <w:rPr>
          <w:rFonts w:eastAsia="Times New Roman" w:cs="Times New Roman"/>
          <w:szCs w:val="24"/>
        </w:rPr>
        <w:t xml:space="preserve">ρίγος και τάση προς έμετο- όπως ακριβώς όταν πριν από χρόνια ήρθαν τα δύο αδέλφια μου και μου είπαν ότι πέθανε η μητέρα μας. Αυτό είχα όταν άκουσα στα ελληνικά τον όρο «Μακεδονία». </w:t>
      </w:r>
    </w:p>
    <w:p w14:paraId="3A3108D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Βέβαια, θα μιλήσω αργότερα, αν υπάρχουμε ακόμη εδώ, αν μιλήσω σε έξι μήνες</w:t>
      </w:r>
      <w:r>
        <w:rPr>
          <w:rFonts w:eastAsia="Times New Roman" w:cs="Times New Roman"/>
          <w:szCs w:val="24"/>
        </w:rPr>
        <w:t xml:space="preserve">, </w:t>
      </w:r>
      <w:proofErr w:type="spellStart"/>
      <w:r>
        <w:rPr>
          <w:rFonts w:eastAsia="Times New Roman" w:cs="Times New Roman"/>
          <w:szCs w:val="24"/>
        </w:rPr>
        <w:t>οψέποτε</w:t>
      </w:r>
      <w:proofErr w:type="spellEnd"/>
      <w:r>
        <w:rPr>
          <w:rFonts w:eastAsia="Times New Roman" w:cs="Times New Roman"/>
          <w:szCs w:val="24"/>
        </w:rPr>
        <w:t xml:space="preserve">, για το θέμα. Ένα πράγμα θα σας πω μόνο, χωρίς να λέω απολύτως τίποτα: Εγώ προέρχομαι -προσωπικά, γιατί οι ΑΝΕΛ θα σας πουν τα δικά τους, εγώ ως συνεργαζόμενος θα σας πω άλλα- από ένα </w:t>
      </w:r>
      <w:proofErr w:type="spellStart"/>
      <w:r>
        <w:rPr>
          <w:rFonts w:eastAsia="Times New Roman" w:cs="Times New Roman"/>
          <w:szCs w:val="24"/>
        </w:rPr>
        <w:t>επικο</w:t>
      </w:r>
      <w:proofErr w:type="spellEnd"/>
      <w:r>
        <w:rPr>
          <w:rFonts w:eastAsia="Times New Roman" w:cs="Times New Roman"/>
          <w:szCs w:val="24"/>
        </w:rPr>
        <w:t xml:space="preserve">-τραγικό μείγμα, είμαι δηλαδή </w:t>
      </w:r>
      <w:proofErr w:type="spellStart"/>
      <w:r>
        <w:rPr>
          <w:rFonts w:eastAsia="Times New Roman" w:cs="Times New Roman"/>
          <w:szCs w:val="24"/>
        </w:rPr>
        <w:t>Κωνσταντινουπολίτης</w:t>
      </w:r>
      <w:proofErr w:type="spellEnd"/>
      <w:r>
        <w:rPr>
          <w:rFonts w:eastAsia="Times New Roman" w:cs="Times New Roman"/>
          <w:szCs w:val="24"/>
        </w:rPr>
        <w:t xml:space="preserve"> </w:t>
      </w:r>
      <w:proofErr w:type="spellStart"/>
      <w:r>
        <w:rPr>
          <w:rFonts w:eastAsia="Times New Roman" w:cs="Times New Roman"/>
          <w:szCs w:val="24"/>
        </w:rPr>
        <w:t>Κρητομα</w:t>
      </w:r>
      <w:r>
        <w:rPr>
          <w:rFonts w:eastAsia="Times New Roman" w:cs="Times New Roman"/>
          <w:szCs w:val="24"/>
        </w:rPr>
        <w:t>κεδών</w:t>
      </w:r>
      <w:proofErr w:type="spellEnd"/>
      <w:r>
        <w:rPr>
          <w:rFonts w:eastAsia="Times New Roman" w:cs="Times New Roman"/>
          <w:szCs w:val="24"/>
        </w:rPr>
        <w:t xml:space="preserve">. Καταλαβαίνετε, δηλαδή, ότι εάν χρειαστεί να ψηφίσω, δεν θα ψηφίσω τα </w:t>
      </w:r>
      <w:proofErr w:type="spellStart"/>
      <w:r>
        <w:rPr>
          <w:rFonts w:eastAsia="Times New Roman" w:cs="Times New Roman"/>
          <w:szCs w:val="24"/>
        </w:rPr>
        <w:t>ελάττω</w:t>
      </w:r>
      <w:proofErr w:type="spellEnd"/>
      <w:r>
        <w:rPr>
          <w:rFonts w:eastAsia="Times New Roman" w:cs="Times New Roman"/>
          <w:szCs w:val="24"/>
        </w:rPr>
        <w:t>.</w:t>
      </w:r>
    </w:p>
    <w:p w14:paraId="3A3108D6"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3A3108D7" w14:textId="77777777" w:rsidR="00E66DFC" w:rsidRDefault="00CE19B2">
      <w:pPr>
        <w:spacing w:after="0" w:line="600" w:lineRule="auto"/>
        <w:ind w:firstLine="720"/>
        <w:jc w:val="both"/>
        <w:rPr>
          <w:rFonts w:eastAsia="Times New Roman" w:cs="Times New Roman"/>
          <w:szCs w:val="24"/>
        </w:rPr>
      </w:pPr>
      <w:r w:rsidRPr="007235EA">
        <w:rPr>
          <w:rFonts w:eastAsia="Times New Roman" w:cs="Times New Roman"/>
          <w:b/>
          <w:szCs w:val="24"/>
        </w:rPr>
        <w:t xml:space="preserve">ΠΡΟΕΔΡΕΥΩΝ (Γεώργιος </w:t>
      </w:r>
      <w:proofErr w:type="spellStart"/>
      <w:r w:rsidRPr="007235EA">
        <w:rPr>
          <w:rFonts w:eastAsia="Times New Roman" w:cs="Times New Roman"/>
          <w:b/>
          <w:szCs w:val="24"/>
        </w:rPr>
        <w:t>Λαμπρούλης</w:t>
      </w:r>
      <w:proofErr w:type="spellEnd"/>
      <w:r w:rsidRPr="007235EA">
        <w:rPr>
          <w:rFonts w:eastAsia="Times New Roman" w:cs="Times New Roman"/>
          <w:b/>
          <w:szCs w:val="24"/>
        </w:rPr>
        <w:t>):</w:t>
      </w:r>
      <w:r>
        <w:rPr>
          <w:rFonts w:eastAsia="Times New Roman" w:cs="Times New Roman"/>
          <w:szCs w:val="24"/>
        </w:rPr>
        <w:t xml:space="preserve"> Ευχαριστούμε.</w:t>
      </w:r>
    </w:p>
    <w:p w14:paraId="3A3108D8" w14:textId="77777777" w:rsidR="00E66DFC" w:rsidRDefault="00CE19B2">
      <w:pPr>
        <w:spacing w:after="0" w:line="600" w:lineRule="auto"/>
        <w:ind w:firstLine="720"/>
        <w:jc w:val="both"/>
        <w:rPr>
          <w:rFonts w:eastAsia="Times New Roman" w:cs="Times New Roman"/>
          <w:szCs w:val="24"/>
        </w:rPr>
      </w:pPr>
      <w:r w:rsidRPr="00CC005E">
        <w:rPr>
          <w:rFonts w:eastAsia="Times New Roman"/>
          <w:szCs w:val="24"/>
        </w:rPr>
        <w:lastRenderedPageBreak/>
        <w:t xml:space="preserve">Κυρίες και κύριοι συνάδελφοι, έχω την τιμή να ανακοινώσω στο Σώμα </w:t>
      </w:r>
      <w:r w:rsidRPr="00CC005E">
        <w:rPr>
          <w:rFonts w:eastAsia="Times New Roman"/>
          <w:szCs w:val="24"/>
        </w:rPr>
        <w:t xml:space="preserve">ότι τη συνεδρίασή μας παρακολουθούν από τα άνω δυτικά θεωρεία, αφού προηγουμένως ξεναγήθηκαν </w:t>
      </w:r>
      <w:r>
        <w:rPr>
          <w:rFonts w:eastAsia="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μαθητέ</w:t>
      </w:r>
      <w:r>
        <w:rPr>
          <w:rFonts w:eastAsia="Times New Roman"/>
          <w:szCs w:val="24"/>
        </w:rPr>
        <w:t>ς και μαθήτριες και τρεις εκπαιδευτικοί συνοδοί από το 8</w:t>
      </w:r>
      <w:r w:rsidRPr="00E1499D">
        <w:rPr>
          <w:rFonts w:eastAsia="Times New Roman"/>
          <w:szCs w:val="24"/>
          <w:vertAlign w:val="superscript"/>
        </w:rPr>
        <w:t>ο</w:t>
      </w:r>
      <w:r>
        <w:rPr>
          <w:rFonts w:eastAsia="Times New Roman"/>
          <w:szCs w:val="24"/>
        </w:rPr>
        <w:t xml:space="preserve"> Δημοτικό Σχολείο Άρτας.</w:t>
      </w:r>
    </w:p>
    <w:p w14:paraId="3A3108D9" w14:textId="77777777" w:rsidR="00E66DFC" w:rsidRDefault="00CE19B2">
      <w:pPr>
        <w:tabs>
          <w:tab w:val="left" w:pos="6787"/>
        </w:tabs>
        <w:spacing w:after="0" w:line="600" w:lineRule="auto"/>
        <w:ind w:firstLine="720"/>
        <w:jc w:val="both"/>
        <w:rPr>
          <w:rFonts w:eastAsia="Times New Roman"/>
          <w:szCs w:val="24"/>
        </w:rPr>
      </w:pPr>
      <w:r>
        <w:rPr>
          <w:rFonts w:eastAsia="Times New Roman"/>
          <w:szCs w:val="24"/>
        </w:rPr>
        <w:t>Η Βουλή τους καλωσορίζει.</w:t>
      </w:r>
    </w:p>
    <w:p w14:paraId="3A3108DA" w14:textId="77777777" w:rsidR="00E66DFC" w:rsidRDefault="00CE19B2">
      <w:pPr>
        <w:tabs>
          <w:tab w:val="left" w:pos="6787"/>
        </w:tabs>
        <w:spacing w:after="0" w:line="600" w:lineRule="auto"/>
        <w:ind w:firstLine="720"/>
        <w:jc w:val="center"/>
        <w:rPr>
          <w:rFonts w:eastAsia="Times New Roman" w:cs="Times New Roman"/>
          <w:szCs w:val="24"/>
        </w:rPr>
      </w:pPr>
      <w:r w:rsidRPr="00CC005E">
        <w:rPr>
          <w:rFonts w:eastAsia="Times New Roman" w:cs="Times New Roman"/>
          <w:szCs w:val="24"/>
        </w:rPr>
        <w:t>(Χειροκροτήματα απ</w:t>
      </w:r>
      <w:r>
        <w:rPr>
          <w:rFonts w:eastAsia="Times New Roman" w:cs="Times New Roman"/>
          <w:szCs w:val="24"/>
        </w:rPr>
        <w:t>’</w:t>
      </w:r>
      <w:r w:rsidRPr="00CC005E">
        <w:rPr>
          <w:rFonts w:eastAsia="Times New Roman" w:cs="Times New Roman"/>
          <w:szCs w:val="24"/>
        </w:rPr>
        <w:t xml:space="preserve"> όλες τις πτέρυγες της Βουλής)</w:t>
      </w:r>
    </w:p>
    <w:p w14:paraId="3A3108DB" w14:textId="77777777" w:rsidR="00E66DFC" w:rsidRDefault="00CE19B2">
      <w:pPr>
        <w:tabs>
          <w:tab w:val="left" w:pos="6787"/>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Σαρίδης</w:t>
      </w:r>
      <w:proofErr w:type="spellEnd"/>
      <w:r>
        <w:rPr>
          <w:rFonts w:eastAsia="Times New Roman" w:cs="Times New Roman"/>
          <w:szCs w:val="24"/>
        </w:rPr>
        <w:t xml:space="preserve"> από την Ένωση Κεντρώων.</w:t>
      </w:r>
    </w:p>
    <w:p w14:paraId="3A3108DC" w14:textId="77777777" w:rsidR="00E66DFC" w:rsidRDefault="00CE19B2">
      <w:pPr>
        <w:spacing w:after="0" w:line="600" w:lineRule="auto"/>
        <w:ind w:firstLine="720"/>
        <w:jc w:val="both"/>
        <w:rPr>
          <w:rFonts w:eastAsia="Times New Roman"/>
          <w:szCs w:val="24"/>
        </w:rPr>
      </w:pPr>
      <w:r w:rsidRPr="001D74D5">
        <w:rPr>
          <w:rFonts w:eastAsia="Times New Roman"/>
          <w:b/>
          <w:szCs w:val="24"/>
        </w:rPr>
        <w:t xml:space="preserve">ΙΩΑΝΝΗΣ ΣΑΡΙΔΗΣ: </w:t>
      </w:r>
      <w:r w:rsidRPr="001D74D5">
        <w:rPr>
          <w:rFonts w:eastAsia="Times New Roman"/>
          <w:szCs w:val="24"/>
        </w:rPr>
        <w:t>Ευχαριστώ πολύ, κύριε Πρόεδρε.</w:t>
      </w:r>
    </w:p>
    <w:p w14:paraId="3A3108DD" w14:textId="77777777" w:rsidR="00E66DFC" w:rsidRDefault="00CE19B2">
      <w:pPr>
        <w:spacing w:after="0" w:line="600" w:lineRule="auto"/>
        <w:ind w:firstLine="720"/>
        <w:jc w:val="both"/>
        <w:rPr>
          <w:rFonts w:eastAsia="Times New Roman"/>
          <w:szCs w:val="24"/>
        </w:rPr>
      </w:pPr>
      <w:r w:rsidRPr="001D74D5">
        <w:rPr>
          <w:rFonts w:eastAsia="Times New Roman"/>
          <w:szCs w:val="24"/>
        </w:rPr>
        <w:t xml:space="preserve">Κύριοι Υπουργοί, κυρίες και κύριοι συνάδελφοι, γιατί φτάσαμε </w:t>
      </w:r>
      <w:r>
        <w:rPr>
          <w:rFonts w:eastAsia="Times New Roman"/>
          <w:szCs w:val="24"/>
        </w:rPr>
        <w:t>ως εδώ;</w:t>
      </w:r>
    </w:p>
    <w:p w14:paraId="3A3108DE" w14:textId="77777777" w:rsidR="00E66DFC" w:rsidRDefault="00CE19B2">
      <w:pPr>
        <w:spacing w:after="0" w:line="600" w:lineRule="auto"/>
        <w:ind w:firstLine="720"/>
        <w:jc w:val="both"/>
        <w:rPr>
          <w:rFonts w:eastAsia="Times New Roman"/>
          <w:szCs w:val="24"/>
        </w:rPr>
      </w:pPr>
      <w:r>
        <w:rPr>
          <w:rFonts w:eastAsia="Times New Roman"/>
          <w:szCs w:val="24"/>
        </w:rPr>
        <w:t>Σήμερα, λοιπόν, κύριοι, από την Ένωση Κεντρώων θα πάρετε την απάντηση στο γιατί φτάσαμε ως εδώ. Η κοροϊδία φτάνει! Το ποτήρι ξεχείλισε! Η Μακεδονία χάνεται και είστε υπεύθυνοι όλοι, όλοι</w:t>
      </w:r>
      <w:r>
        <w:rPr>
          <w:rFonts w:eastAsia="Times New Roman"/>
          <w:szCs w:val="24"/>
        </w:rPr>
        <w:t xml:space="preserve"> όσοι είχατε θέσεις ευθύνης, όλοι όσοι διαχειριστήκατε το μείζον αυτό εθνικό θέμα, όλοι όσοι δείξατε ανευθυνότητα και δεν πατήσατε τα πόδια σας και δεν σηκώσατε τη φωνή σας και δεν φανήκατε αντάξιοι των περιστάσεων όταν οι στιγμές, όταν οι καιροί το απαιτο</w:t>
      </w:r>
      <w:r>
        <w:rPr>
          <w:rFonts w:eastAsia="Times New Roman"/>
          <w:szCs w:val="24"/>
        </w:rPr>
        <w:t>ύσαν!</w:t>
      </w:r>
    </w:p>
    <w:p w14:paraId="3A3108DF" w14:textId="77777777" w:rsidR="00E66DFC" w:rsidRDefault="00CE19B2">
      <w:pPr>
        <w:spacing w:after="0" w:line="600" w:lineRule="auto"/>
        <w:ind w:firstLine="720"/>
        <w:jc w:val="both"/>
        <w:rPr>
          <w:rFonts w:eastAsia="Times New Roman"/>
          <w:szCs w:val="24"/>
        </w:rPr>
      </w:pPr>
      <w:r>
        <w:rPr>
          <w:rFonts w:eastAsia="Times New Roman"/>
          <w:szCs w:val="24"/>
        </w:rPr>
        <w:t xml:space="preserve">Πόσοι από εσάς που υπηρετήσατε με λάθος τρόπο τα εθνικά συμφέροντα, παραιτηθήκατε; Πόσοι είχατε την ευθιξία να αναλάβετε την πολιτική ευθύνη και να </w:t>
      </w:r>
      <w:r>
        <w:rPr>
          <w:rFonts w:eastAsia="Times New Roman"/>
          <w:szCs w:val="24"/>
        </w:rPr>
        <w:lastRenderedPageBreak/>
        <w:t>πάτε σπίτια σας; Πόσοι ζητήσατε συγγνώμη; Πόσοι είπατε, «Έχω ευθύνη»; Πόσοι; Κανείς. Ούτε ένας. Και υπάρχουν</w:t>
      </w:r>
      <w:r>
        <w:rPr>
          <w:rFonts w:eastAsia="Times New Roman"/>
          <w:szCs w:val="24"/>
        </w:rPr>
        <w:t xml:space="preserve"> πολλοί μέσα σε αυτήν την Αίθουσα που διαχειρίστηκαν αυτό το θέμα. </w:t>
      </w:r>
    </w:p>
    <w:p w14:paraId="3A3108E0" w14:textId="77777777" w:rsidR="00E66DFC" w:rsidRDefault="00CE19B2">
      <w:pPr>
        <w:spacing w:after="0" w:line="600" w:lineRule="auto"/>
        <w:ind w:firstLine="720"/>
        <w:jc w:val="both"/>
        <w:rPr>
          <w:rFonts w:eastAsia="Times New Roman"/>
          <w:szCs w:val="24"/>
        </w:rPr>
      </w:pPr>
      <w:r>
        <w:rPr>
          <w:rFonts w:eastAsia="Times New Roman"/>
          <w:szCs w:val="24"/>
        </w:rPr>
        <w:t>Ναι, σήμερα είναι μια ιστορική μέρα. Σήμερα η Αντιπολίτευση δυσπιστεί και η Κυβέρνηση πανηγυρίζει, ο καθένας από την πλευρά του, ο καθένας για τους δικούς του λόγους. Και οι δύο, όμως, είσ</w:t>
      </w:r>
      <w:r>
        <w:rPr>
          <w:rFonts w:eastAsia="Times New Roman"/>
          <w:szCs w:val="24"/>
        </w:rPr>
        <w:t>τε εκτός πραγματικότητας. Αυτό είναι το γενικό σχόλιο που θέλει να κάνει η Ένωση Κεντρώων σε αυτήν την παρωδία που παρακολουθούν οι πολίτες. Όλοι είσαστε εκτός πραγματικότητας!</w:t>
      </w:r>
    </w:p>
    <w:p w14:paraId="3A3108E1" w14:textId="77777777" w:rsidR="00E66DFC" w:rsidRDefault="00CE19B2">
      <w:pPr>
        <w:spacing w:after="0" w:line="600" w:lineRule="auto"/>
        <w:ind w:firstLine="720"/>
        <w:jc w:val="both"/>
        <w:rPr>
          <w:rFonts w:eastAsia="Times New Roman"/>
          <w:szCs w:val="24"/>
        </w:rPr>
      </w:pPr>
      <w:r>
        <w:rPr>
          <w:rFonts w:eastAsia="Times New Roman"/>
          <w:szCs w:val="24"/>
        </w:rPr>
        <w:t xml:space="preserve">Η μεν Αντιπολίτευση καταγγέλλει τα πεπραγμένα της Κυβέρνησης περιμένοντας τους </w:t>
      </w:r>
      <w:r>
        <w:rPr>
          <w:rFonts w:eastAsia="Times New Roman"/>
          <w:szCs w:val="24"/>
        </w:rPr>
        <w:t xml:space="preserve">πολίτες να βγουν στους δρόμους, πιστεύοντας ότι αν βγουν, θα είναι επειδή τους φώναξε αυτή, πώς θα βγουν, δηλαδή, για να την στηρίξουν να ανατρέψει την Κυβέρνηση. </w:t>
      </w:r>
    </w:p>
    <w:p w14:paraId="3A3108E2" w14:textId="77777777" w:rsidR="00E66DFC" w:rsidRDefault="00CE19B2">
      <w:pPr>
        <w:spacing w:after="0" w:line="600" w:lineRule="auto"/>
        <w:ind w:firstLine="720"/>
        <w:jc w:val="both"/>
        <w:rPr>
          <w:rFonts w:eastAsia="Times New Roman"/>
          <w:szCs w:val="24"/>
        </w:rPr>
      </w:pPr>
      <w:r>
        <w:rPr>
          <w:rFonts w:eastAsia="Times New Roman"/>
          <w:szCs w:val="24"/>
        </w:rPr>
        <w:t xml:space="preserve">Η δε Κυβέρνηση πανηγυρίζει, περιμένοντας αυτάρεσκα το χειροκρότημα και τα συγχαρητήρια, που </w:t>
      </w:r>
      <w:r>
        <w:rPr>
          <w:rFonts w:eastAsia="Times New Roman"/>
          <w:szCs w:val="24"/>
        </w:rPr>
        <w:t>πιστεύει ότι τις αξίζουν, αφ</w:t>
      </w:r>
      <w:r>
        <w:rPr>
          <w:rFonts w:eastAsia="Times New Roman"/>
          <w:szCs w:val="24"/>
        </w:rPr>
        <w:t xml:space="preserve">’ </w:t>
      </w:r>
      <w:r>
        <w:rPr>
          <w:rFonts w:eastAsia="Times New Roman"/>
          <w:szCs w:val="24"/>
        </w:rPr>
        <w:t>ενός γιατί, δήθεν ,έβγαλε με καθαρό τρόπο την χώρα από τα μνημόνια και αφ</w:t>
      </w:r>
      <w:r>
        <w:rPr>
          <w:rFonts w:eastAsia="Times New Roman"/>
          <w:szCs w:val="24"/>
        </w:rPr>
        <w:t xml:space="preserve">’ </w:t>
      </w:r>
      <w:r>
        <w:rPr>
          <w:rFonts w:eastAsia="Times New Roman"/>
          <w:szCs w:val="24"/>
        </w:rPr>
        <w:t xml:space="preserve">ετέρου επειδή, δήθεν, έλυσε με τον καλύτερο τρόπο το </w:t>
      </w:r>
      <w:r>
        <w:rPr>
          <w:rFonts w:eastAsia="Times New Roman"/>
          <w:szCs w:val="24"/>
        </w:rPr>
        <w:t>σκοπιανό</w:t>
      </w:r>
      <w:r>
        <w:rPr>
          <w:rFonts w:eastAsia="Times New Roman"/>
          <w:szCs w:val="24"/>
        </w:rPr>
        <w:t xml:space="preserve">. </w:t>
      </w:r>
    </w:p>
    <w:p w14:paraId="3A3108E3" w14:textId="77777777" w:rsidR="00E66DFC" w:rsidRDefault="00CE19B2">
      <w:pPr>
        <w:spacing w:after="0" w:line="600" w:lineRule="auto"/>
        <w:ind w:firstLine="720"/>
        <w:jc w:val="both"/>
        <w:rPr>
          <w:rFonts w:eastAsia="Times New Roman"/>
          <w:szCs w:val="24"/>
        </w:rPr>
      </w:pPr>
      <w:r>
        <w:rPr>
          <w:rFonts w:eastAsia="Times New Roman"/>
          <w:szCs w:val="24"/>
        </w:rPr>
        <w:t>Και οι μεν και οι δε κοροϊδεύετε τον κόσμο ή έστω νομίζετε ότι τον κοροϊδεύετε.</w:t>
      </w:r>
    </w:p>
    <w:p w14:paraId="3A3108E4" w14:textId="77777777" w:rsidR="00E66DFC" w:rsidRDefault="00CE19B2">
      <w:pPr>
        <w:spacing w:after="0" w:line="600" w:lineRule="auto"/>
        <w:ind w:firstLine="720"/>
        <w:jc w:val="both"/>
        <w:rPr>
          <w:rFonts w:eastAsia="Times New Roman"/>
          <w:szCs w:val="24"/>
        </w:rPr>
      </w:pPr>
      <w:r>
        <w:rPr>
          <w:rFonts w:eastAsia="Times New Roman"/>
          <w:szCs w:val="24"/>
        </w:rPr>
        <w:lastRenderedPageBreak/>
        <w:t>Η Αντιπ</w:t>
      </w:r>
      <w:r>
        <w:rPr>
          <w:rFonts w:eastAsia="Times New Roman"/>
          <w:szCs w:val="24"/>
        </w:rPr>
        <w:t xml:space="preserve">ολίτευση καταγγέλλει και δυσπιστεί, αλλά δεν μας έχει πει ακόμα ούτε ποια είναι η θέση της στο </w:t>
      </w:r>
      <w:r>
        <w:rPr>
          <w:rFonts w:eastAsia="Times New Roman"/>
          <w:szCs w:val="24"/>
        </w:rPr>
        <w:t>σκοπιανό</w:t>
      </w:r>
      <w:r>
        <w:rPr>
          <w:rFonts w:eastAsia="Times New Roman"/>
          <w:szCs w:val="24"/>
        </w:rPr>
        <w:t xml:space="preserve">, εάν, δηλαδή, θα συμφωνούσαν να περιέχεται η λέξη «Μακεδονία» στο όνομα των γειτόνων ανεξαρτήτως των λεπτομερειών. </w:t>
      </w:r>
    </w:p>
    <w:p w14:paraId="3A3108E5" w14:textId="77777777" w:rsidR="00E66DFC" w:rsidRDefault="00CE19B2">
      <w:pPr>
        <w:spacing w:after="0" w:line="600" w:lineRule="auto"/>
        <w:ind w:firstLine="720"/>
        <w:jc w:val="both"/>
        <w:rPr>
          <w:rFonts w:eastAsia="Times New Roman"/>
          <w:szCs w:val="24"/>
        </w:rPr>
      </w:pPr>
      <w:r>
        <w:rPr>
          <w:rFonts w:eastAsia="Times New Roman"/>
          <w:szCs w:val="24"/>
        </w:rPr>
        <w:t>Σας ρωτώ ευθέως</w:t>
      </w:r>
      <w:r w:rsidRPr="00FE375A">
        <w:rPr>
          <w:rFonts w:eastAsia="Times New Roman"/>
          <w:szCs w:val="24"/>
        </w:rPr>
        <w:t xml:space="preserve">: </w:t>
      </w:r>
      <w:r>
        <w:rPr>
          <w:rFonts w:eastAsia="Times New Roman"/>
          <w:szCs w:val="24"/>
        </w:rPr>
        <w:t>Αγαπητοί συνάδελφοι</w:t>
      </w:r>
      <w:r>
        <w:rPr>
          <w:rFonts w:eastAsia="Times New Roman"/>
          <w:szCs w:val="24"/>
        </w:rPr>
        <w:t xml:space="preserve"> της Νέας Δημοκρατίας, θα δεχόσασταν μια λύση που θα έδινε τον όρο «Μακεδονία» στην υποθετική περίπτωση που εσείς οι ίδιοι διαχειριζόσασταν αυτό το θέμα χωρίς κανέναν περιορισμό στις λεπτομέρειες της συμφωνίας;</w:t>
      </w:r>
    </w:p>
    <w:p w14:paraId="3A3108E6" w14:textId="77777777" w:rsidR="00E66DFC" w:rsidRDefault="00CE19B2">
      <w:pPr>
        <w:spacing w:after="0" w:line="600" w:lineRule="auto"/>
        <w:ind w:firstLine="720"/>
        <w:jc w:val="both"/>
        <w:rPr>
          <w:rFonts w:eastAsia="Times New Roman"/>
          <w:szCs w:val="24"/>
        </w:rPr>
      </w:pPr>
      <w:r>
        <w:rPr>
          <w:rFonts w:eastAsia="Times New Roman"/>
          <w:szCs w:val="24"/>
        </w:rPr>
        <w:t>Τι σήμαινε το 2008 στις διαπραγματεύσεις η σύ</w:t>
      </w:r>
      <w:r>
        <w:rPr>
          <w:rFonts w:eastAsia="Times New Roman"/>
          <w:szCs w:val="24"/>
        </w:rPr>
        <w:t xml:space="preserve">νθετη ονομασία με γεωγραφικό προσδιορισμό σε ένα κρατίδιο που είχαμε ήδη αποδεχθεί στην ενδιάμεση συμφωνία την λέξη </w:t>
      </w:r>
      <w:r>
        <w:rPr>
          <w:rFonts w:eastAsia="Times New Roman"/>
          <w:szCs w:val="24"/>
          <w:lang w:val="en-US"/>
        </w:rPr>
        <w:t>FYROM</w:t>
      </w:r>
      <w:r>
        <w:rPr>
          <w:rFonts w:eastAsia="Times New Roman"/>
          <w:szCs w:val="24"/>
        </w:rPr>
        <w:t>;</w:t>
      </w:r>
    </w:p>
    <w:p w14:paraId="3A3108E7" w14:textId="77777777" w:rsidR="00E66DFC" w:rsidRDefault="00CE19B2">
      <w:pPr>
        <w:spacing w:after="0" w:line="600" w:lineRule="auto"/>
        <w:ind w:firstLine="720"/>
        <w:jc w:val="both"/>
        <w:rPr>
          <w:rFonts w:eastAsia="Times New Roman"/>
          <w:szCs w:val="24"/>
        </w:rPr>
      </w:pPr>
      <w:r>
        <w:rPr>
          <w:rFonts w:eastAsia="Times New Roman"/>
          <w:szCs w:val="24"/>
        </w:rPr>
        <w:t>Είχατε, κύριοι, την υποχρέωση να καταγγείλετε -και το ΠΑΣΟΚ τη δεκαετία του ’90 και η Νέα Δημοκρατία- την ενδιάμεση συμφωνία όταν την</w:t>
      </w:r>
      <w:r>
        <w:rPr>
          <w:rFonts w:eastAsia="Times New Roman"/>
          <w:szCs w:val="24"/>
        </w:rPr>
        <w:t xml:space="preserve"> ποδοπατούσαν οι Σκοπιανοί εκατοντάδες φορές. Το κάνατε; Γιατί δεν το κάνατε;</w:t>
      </w:r>
    </w:p>
    <w:p w14:paraId="3A3108E8" w14:textId="77777777" w:rsidR="00E66DFC" w:rsidRDefault="00CE19B2">
      <w:pPr>
        <w:spacing w:after="0" w:line="600" w:lineRule="auto"/>
        <w:ind w:firstLine="720"/>
        <w:jc w:val="both"/>
        <w:rPr>
          <w:rFonts w:eastAsia="Times New Roman"/>
          <w:szCs w:val="24"/>
        </w:rPr>
      </w:pPr>
      <w:r>
        <w:rPr>
          <w:rFonts w:eastAsia="Times New Roman"/>
          <w:szCs w:val="24"/>
        </w:rPr>
        <w:t>Σας ξαναρωτώ, λοιπόν</w:t>
      </w:r>
      <w:r w:rsidRPr="00F33206">
        <w:rPr>
          <w:rFonts w:eastAsia="Times New Roman"/>
          <w:szCs w:val="24"/>
        </w:rPr>
        <w:t>:</w:t>
      </w:r>
      <w:r>
        <w:rPr>
          <w:rFonts w:eastAsia="Times New Roman"/>
          <w:szCs w:val="24"/>
        </w:rPr>
        <w:t xml:space="preserve"> Θα δεχόσασταν, κύριοι της Νέας Δημοκρατίας, μια λύση που θα έδινε το όνομα «Μακεδονία» στην υποθετική περίπτωση που γράφατε μόνοι σας, εσείς οι ίδιοι, χωρίς</w:t>
      </w:r>
      <w:r>
        <w:rPr>
          <w:rFonts w:eastAsia="Times New Roman"/>
          <w:szCs w:val="24"/>
        </w:rPr>
        <w:t xml:space="preserve"> κανέναν περιορισμό, τις λεπτομέρειες;</w:t>
      </w:r>
    </w:p>
    <w:p w14:paraId="3A3108E9" w14:textId="77777777" w:rsidR="00E66DFC" w:rsidRDefault="00CE19B2">
      <w:pPr>
        <w:spacing w:after="0" w:line="600" w:lineRule="auto"/>
        <w:ind w:firstLine="720"/>
        <w:jc w:val="both"/>
        <w:rPr>
          <w:rFonts w:eastAsia="Times New Roman"/>
          <w:szCs w:val="24"/>
        </w:rPr>
      </w:pPr>
      <w:r>
        <w:rPr>
          <w:rFonts w:eastAsia="Times New Roman"/>
          <w:szCs w:val="24"/>
        </w:rPr>
        <w:t xml:space="preserve">Δεν έχετε απαντήσει σε αυτό το ερώτημα και έρχεστε τώρα να πείσετε πως είναι κακή η συμφωνία όχι επειδή περιέχει το όνομα «Μακεδονία», αλλά επειδή οι όροι, τα γράμματα αυτά δεν είναι καθώς πρέπει. </w:t>
      </w:r>
    </w:p>
    <w:p w14:paraId="3A3108EA" w14:textId="77777777" w:rsidR="00E66DFC" w:rsidRDefault="00CE19B2">
      <w:pPr>
        <w:spacing w:after="0" w:line="600" w:lineRule="auto"/>
        <w:ind w:firstLine="720"/>
        <w:jc w:val="both"/>
        <w:rPr>
          <w:rFonts w:eastAsia="Times New Roman"/>
          <w:szCs w:val="24"/>
        </w:rPr>
      </w:pPr>
      <w:r>
        <w:rPr>
          <w:rFonts w:eastAsia="Times New Roman"/>
          <w:szCs w:val="24"/>
        </w:rPr>
        <w:lastRenderedPageBreak/>
        <w:t>Για αυτό σας λέω το</w:t>
      </w:r>
      <w:r>
        <w:rPr>
          <w:rFonts w:eastAsia="Times New Roman"/>
          <w:szCs w:val="24"/>
        </w:rPr>
        <w:t xml:space="preserve"> εξής: Αυτή είναι η διαφορά μας με την Ένωση Κεντρώων, ότι είστε εκτός πραγματικότητας. Διότι η Ένωση Κεντρώων δεν αποδέχεται με κανέναν τρόπο τον όρο «Μακεδονία» σε οποιαδήποτε συμφωνία. </w:t>
      </w:r>
    </w:p>
    <w:p w14:paraId="3A3108EB" w14:textId="77777777" w:rsidR="00E66DFC" w:rsidRDefault="00CE19B2">
      <w:pPr>
        <w:spacing w:after="0" w:line="600" w:lineRule="auto"/>
        <w:ind w:firstLine="720"/>
        <w:jc w:val="both"/>
        <w:rPr>
          <w:rFonts w:eastAsia="Times New Roman"/>
          <w:szCs w:val="24"/>
        </w:rPr>
      </w:pPr>
      <w:r>
        <w:rPr>
          <w:rFonts w:eastAsia="Times New Roman"/>
          <w:szCs w:val="24"/>
        </w:rPr>
        <w:t>Όσοι βγουν, λοιπόν, στους δρόμους διαδηλώνουν κατά της εκχώρησης τη</w:t>
      </w:r>
      <w:r>
        <w:rPr>
          <w:rFonts w:eastAsia="Times New Roman"/>
          <w:szCs w:val="24"/>
        </w:rPr>
        <w:t xml:space="preserve">ς λέξης του ονόματος «Μακεδονία». Δεν θα βγει κανείς στους δρόμους για τα ψιλά γράμματα. </w:t>
      </w:r>
    </w:p>
    <w:p w14:paraId="3A3108EC" w14:textId="77777777" w:rsidR="00E66DFC" w:rsidRDefault="00CE19B2">
      <w:pPr>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προσπαθείτε να καπελώσετε τα όσα αρχικά αποφεύγατε. Ποια ήταν η στάση σας πριν το πρώτο συλλαλητήριο της Θεσσαλονίκης; Νομίζετε ότι έχουν κοντή μνήμη ο</w:t>
      </w:r>
      <w:r>
        <w:rPr>
          <w:rFonts w:eastAsia="Times New Roman"/>
          <w:szCs w:val="24"/>
        </w:rPr>
        <w:t xml:space="preserve">ι συμπολίτες μας; Νομίζετε πως δεν θυμούνται ότι σε τρεις μέρες αλλάξατε τρεις φορές τη στάση σας; </w:t>
      </w:r>
    </w:p>
    <w:p w14:paraId="3A3108ED" w14:textId="77777777" w:rsidR="00E66DFC" w:rsidRDefault="00CE19B2">
      <w:pPr>
        <w:spacing w:after="0" w:line="600" w:lineRule="auto"/>
        <w:ind w:firstLine="720"/>
        <w:jc w:val="both"/>
        <w:rPr>
          <w:rFonts w:eastAsia="Times New Roman"/>
          <w:szCs w:val="24"/>
        </w:rPr>
      </w:pPr>
      <w:r>
        <w:rPr>
          <w:rFonts w:eastAsia="Times New Roman"/>
          <w:szCs w:val="24"/>
        </w:rPr>
        <w:t xml:space="preserve">Ούτε και μας έχετε πει, τελικά, ποιους από τους τριακόσιους πενήντα </w:t>
      </w:r>
      <w:proofErr w:type="spellStart"/>
      <w:r>
        <w:rPr>
          <w:rFonts w:eastAsia="Times New Roman"/>
          <w:szCs w:val="24"/>
        </w:rPr>
        <w:t>μνημονιακούς</w:t>
      </w:r>
      <w:proofErr w:type="spellEnd"/>
      <w:r>
        <w:rPr>
          <w:rFonts w:eastAsia="Times New Roman"/>
          <w:szCs w:val="24"/>
        </w:rPr>
        <w:t xml:space="preserve"> νόμους που έχουν ψηφιστεί, που έχουν επιβληθεί με βία μέσα σε αυτή την Αίθο</w:t>
      </w:r>
      <w:r>
        <w:rPr>
          <w:rFonts w:eastAsia="Times New Roman"/>
          <w:szCs w:val="24"/>
        </w:rPr>
        <w:t xml:space="preserve">υσα τα τελευταία οκτώ χρόνια θα τους καταργούσατε ή θα τους αλλάζατε, αν είχατε την ευκαιρία. Μόνο τους νόμους του </w:t>
      </w:r>
      <w:proofErr w:type="spellStart"/>
      <w:r>
        <w:rPr>
          <w:rFonts w:eastAsia="Times New Roman"/>
          <w:szCs w:val="24"/>
        </w:rPr>
        <w:t>Γαβρόγλου</w:t>
      </w:r>
      <w:proofErr w:type="spellEnd"/>
      <w:r>
        <w:rPr>
          <w:rFonts w:eastAsia="Times New Roman"/>
          <w:szCs w:val="24"/>
        </w:rPr>
        <w:t xml:space="preserve"> σας έχω ακούσει να λέτε πως θα ξηλώσετε κι όσους, δηλαδή, του Φίλη δεν έχει ξηλώσει ήδη ο κ. </w:t>
      </w:r>
      <w:proofErr w:type="spellStart"/>
      <w:r>
        <w:rPr>
          <w:rFonts w:eastAsia="Times New Roman"/>
          <w:szCs w:val="24"/>
        </w:rPr>
        <w:t>Γαβρόγλου</w:t>
      </w:r>
      <w:proofErr w:type="spellEnd"/>
      <w:r>
        <w:rPr>
          <w:rFonts w:eastAsia="Times New Roman"/>
          <w:szCs w:val="24"/>
        </w:rPr>
        <w:t xml:space="preserve">. </w:t>
      </w:r>
    </w:p>
    <w:p w14:paraId="3A3108EE" w14:textId="77777777" w:rsidR="00E66DFC" w:rsidRDefault="00CE19B2">
      <w:pPr>
        <w:spacing w:after="0" w:line="600" w:lineRule="auto"/>
        <w:ind w:firstLine="720"/>
        <w:jc w:val="both"/>
        <w:rPr>
          <w:rFonts w:eastAsia="Times New Roman"/>
          <w:szCs w:val="24"/>
        </w:rPr>
      </w:pPr>
      <w:r>
        <w:rPr>
          <w:rFonts w:eastAsia="Times New Roman"/>
          <w:szCs w:val="24"/>
        </w:rPr>
        <w:t>Η Κυβέρνηση, από την άλλη,</w:t>
      </w:r>
      <w:r>
        <w:rPr>
          <w:rFonts w:eastAsia="Times New Roman"/>
          <w:szCs w:val="24"/>
        </w:rPr>
        <w:t xml:space="preserve"> πανηγυρίζει και χαίρεται. Μάλλον, όμως, δεν έχει καταλάβει ότι δεν βρέχει. Δεν είναι βροχή αυτό που πέφτει, αγαπητοί συνάδελφοι. Ισχυρίζεστε ότι μας βγάλατε από τα μνημόνια. Το ότι το λέτε αυτό την ίδια μέρα που δίνετε, δια νόμου, το δικαίωμα στο </w:t>
      </w:r>
      <w:proofErr w:type="spellStart"/>
      <w:r>
        <w:rPr>
          <w:rFonts w:eastAsia="Times New Roman"/>
          <w:szCs w:val="24"/>
        </w:rPr>
        <w:t>υπερταμε</w:t>
      </w:r>
      <w:r>
        <w:rPr>
          <w:rFonts w:eastAsia="Times New Roman"/>
          <w:szCs w:val="24"/>
        </w:rPr>
        <w:t>ίο</w:t>
      </w:r>
      <w:proofErr w:type="spellEnd"/>
      <w:r>
        <w:rPr>
          <w:rFonts w:eastAsia="Times New Roman"/>
          <w:szCs w:val="24"/>
        </w:rPr>
        <w:t xml:space="preserve"> </w:t>
      </w:r>
      <w:r>
        <w:rPr>
          <w:rFonts w:eastAsia="Times New Roman"/>
          <w:szCs w:val="24"/>
        </w:rPr>
        <w:t xml:space="preserve">να μπορεί για τα επόμενα εξήντα </w:t>
      </w:r>
      <w:r>
        <w:rPr>
          <w:rFonts w:eastAsia="Times New Roman"/>
          <w:szCs w:val="24"/>
        </w:rPr>
        <w:lastRenderedPageBreak/>
        <w:t>χρόνια, στην περίπτωση που δεν καταφέρουμε να πληρώνουμε τους τόκους των δόσεων μας στην ώρα τους -να ξεπουλήσουμε, δηλαδή, ακόμα και το νερό- εξηγεί μια χαρά στους πολίτες το πόσο βάση έχει ο ισχυρισμός σας για καθαρή έξ</w:t>
      </w:r>
      <w:r>
        <w:rPr>
          <w:rFonts w:eastAsia="Times New Roman"/>
          <w:szCs w:val="24"/>
        </w:rPr>
        <w:t xml:space="preserve">οδο. </w:t>
      </w:r>
    </w:p>
    <w:p w14:paraId="3A3108EF" w14:textId="77777777" w:rsidR="00E66DFC" w:rsidRDefault="00CE19B2">
      <w:pPr>
        <w:spacing w:after="0" w:line="600" w:lineRule="auto"/>
        <w:ind w:firstLine="720"/>
        <w:jc w:val="both"/>
        <w:rPr>
          <w:rFonts w:eastAsia="Times New Roman"/>
          <w:szCs w:val="24"/>
        </w:rPr>
      </w:pPr>
      <w:r>
        <w:rPr>
          <w:rFonts w:eastAsia="Times New Roman"/>
          <w:szCs w:val="24"/>
        </w:rPr>
        <w:t xml:space="preserve">Λύσατε το </w:t>
      </w:r>
      <w:r>
        <w:rPr>
          <w:rFonts w:eastAsia="Times New Roman"/>
          <w:szCs w:val="24"/>
        </w:rPr>
        <w:t>σκοπιανό</w:t>
      </w:r>
      <w:r>
        <w:rPr>
          <w:rFonts w:eastAsia="Times New Roman"/>
          <w:szCs w:val="24"/>
        </w:rPr>
        <w:t>, μας είπατε, και μάλιστα επειδή το θέλατε εσείς οι ίδιοι κι όχι επειδή δεχθήκατε πιέσεις από τις Ηνωμένες Πολιτείες ή από τη Γερμανία, όχι επειδή σας πίεσε ο διεθνής παράγοντας. Πώς γίνεται να ισχυρίζεστε, κύριοι της Κυβέρνησης, πω</w:t>
      </w:r>
      <w:r>
        <w:rPr>
          <w:rFonts w:eastAsia="Times New Roman"/>
          <w:szCs w:val="24"/>
        </w:rPr>
        <w:t>ς το λύσατε το θέμα με δική σας πρωτοβουλία, όταν μόλις χθες ο κύριος Πρωθυπουργός στη συνέντευξή του παραδέχθηκε ότι ο εταίρος του, ο κ. Καμμένος, ο Πρόεδρος των Ανεξαρτήτων Ελλήνων, δεν έδωσε ιδιαίτερη σημασία όταν τον άκουσε να μιλάει για σύνθετη ονομασ</w:t>
      </w:r>
      <w:r>
        <w:rPr>
          <w:rFonts w:eastAsia="Times New Roman"/>
          <w:szCs w:val="24"/>
        </w:rPr>
        <w:t>ία στις προγραμματικές δηλώσεις του Σεπτεμβρίου του 2015, καθώς δεν πίστευε πως υπήρχε προοπτική λύσης;</w:t>
      </w:r>
    </w:p>
    <w:p w14:paraId="3A3108F0" w14:textId="77777777" w:rsidR="00E66DFC" w:rsidRDefault="00CE19B2">
      <w:pPr>
        <w:spacing w:after="0" w:line="600" w:lineRule="auto"/>
        <w:ind w:firstLine="720"/>
        <w:jc w:val="both"/>
        <w:rPr>
          <w:rFonts w:eastAsia="Times New Roman"/>
          <w:szCs w:val="24"/>
        </w:rPr>
      </w:pPr>
      <w:r>
        <w:rPr>
          <w:rFonts w:eastAsia="Times New Roman"/>
          <w:szCs w:val="24"/>
        </w:rPr>
        <w:t>Άλλωστε, η συνεργασία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όπως μας το λέτε, κάθε φορά που άλλα ψηφίζει ο ένας και άλλα ψηφίζει ο άλλος, στηρίχθηκε σε δύο πόδια: Στην υπόσχεσ</w:t>
      </w:r>
      <w:r>
        <w:rPr>
          <w:rFonts w:eastAsia="Times New Roman"/>
          <w:szCs w:val="24"/>
        </w:rPr>
        <w:t xml:space="preserve">η για καλύτερη διαχείριση των μνημονίων από εκείνους που έφεραν τη χώρα σε αυτό το σημείο και στην υπόσχεση για αποτελεσματικότερη αντιμετώπιση της διαφθοράς και της διαπλοκής. </w:t>
      </w:r>
    </w:p>
    <w:p w14:paraId="3A3108F1" w14:textId="77777777" w:rsidR="00E66DFC" w:rsidRDefault="00CE19B2">
      <w:pPr>
        <w:spacing w:after="0" w:line="600" w:lineRule="auto"/>
        <w:ind w:firstLine="720"/>
        <w:jc w:val="both"/>
        <w:rPr>
          <w:rFonts w:eastAsia="Times New Roman"/>
          <w:szCs w:val="24"/>
        </w:rPr>
      </w:pPr>
      <w:r>
        <w:rPr>
          <w:rFonts w:eastAsia="Times New Roman"/>
          <w:szCs w:val="24"/>
        </w:rPr>
        <w:t xml:space="preserve">Κανείς από εσάς δεν είπε στους πολίτες πριν τις εκλογές του Σεπτεμβρίου του 2015, ότι έχετε σκοπό να λύσετε το Σκοπιανό. Κανείς δεν τολμά να ισχυριστεί πως είχατε συνεννοηθεί με τους Ανεξάρτητους Έλληνες γι’ αυτό εδώ το θέμα. </w:t>
      </w:r>
    </w:p>
    <w:p w14:paraId="3A3108F2" w14:textId="77777777" w:rsidR="00E66DFC" w:rsidRDefault="00CE19B2">
      <w:pPr>
        <w:spacing w:after="0" w:line="600" w:lineRule="auto"/>
        <w:ind w:firstLine="720"/>
        <w:jc w:val="both"/>
        <w:rPr>
          <w:rFonts w:eastAsia="Times New Roman"/>
          <w:szCs w:val="24"/>
        </w:rPr>
      </w:pPr>
      <w:r>
        <w:rPr>
          <w:rFonts w:eastAsia="Times New Roman"/>
          <w:szCs w:val="24"/>
        </w:rPr>
        <w:lastRenderedPageBreak/>
        <w:t>Άρα, κύριοι της Κυβέρνησης, σ</w:t>
      </w:r>
      <w:r>
        <w:rPr>
          <w:rFonts w:eastAsia="Times New Roman"/>
          <w:szCs w:val="24"/>
        </w:rPr>
        <w:t xml:space="preserve">ήμερα βρίσκεστε σε αυτή τη θέση επειδή το διαλέξατε. Μόνοι σας ανοίξατε το </w:t>
      </w:r>
      <w:r>
        <w:rPr>
          <w:rFonts w:eastAsia="Times New Roman"/>
          <w:szCs w:val="24"/>
        </w:rPr>
        <w:t>σκοπιανό</w:t>
      </w:r>
      <w:r>
        <w:rPr>
          <w:rFonts w:eastAsia="Times New Roman"/>
          <w:szCs w:val="24"/>
        </w:rPr>
        <w:t>. Άρα, μόνοι σας προχωρήσατε σε ενέργειες, εκτός της συμφωνίας σας, που είχατε κάνει με τους Ανεξάρτητους Έλληνες. Με λίγα λόγια, κοροϊδέψατε τους κυβερνητικούς σας εταίρους</w:t>
      </w:r>
      <w:r>
        <w:rPr>
          <w:rFonts w:eastAsia="Times New Roman"/>
          <w:szCs w:val="24"/>
        </w:rPr>
        <w:t>.</w:t>
      </w:r>
    </w:p>
    <w:p w14:paraId="3A3108F3" w14:textId="77777777" w:rsidR="00E66DFC" w:rsidRDefault="00CE19B2">
      <w:pPr>
        <w:spacing w:after="0" w:line="600" w:lineRule="auto"/>
        <w:ind w:firstLine="720"/>
        <w:jc w:val="both"/>
        <w:rPr>
          <w:rFonts w:eastAsia="Times New Roman"/>
          <w:szCs w:val="24"/>
        </w:rPr>
      </w:pPr>
      <w:r>
        <w:rPr>
          <w:rFonts w:eastAsia="Times New Roman"/>
          <w:szCs w:val="24"/>
        </w:rPr>
        <w:t xml:space="preserve">Κυρίες και κύριοι συνάδελφοι, μιλάτε για μία ιστορική στιγμή και οι μεν και οι δε για διαφορετικούς λόγους. Κάνετε λόγο για ιστορικές ευθύνες, αναφέρεστε στην ιστορική μνήμη. Με λίγα λόγια, αποφασίσατε να τα βάλετε και με τη λέξη «ιστορία». Πόσες λέξεις </w:t>
      </w:r>
      <w:r>
        <w:rPr>
          <w:rFonts w:eastAsia="Times New Roman"/>
          <w:szCs w:val="24"/>
        </w:rPr>
        <w:t>έχουν χάσει το νόημά τους απ’ όσα έχετε κάνει και οι μεν και οι δε! Να θυμηθούμε λίγο πόσες λέξεις έχετε κακοποιήσει; Να πούμε για «ανάπτυξη», «επενδύσεις», «μεταρρυθμίσεις», για «καθαρές εξόδους», «</w:t>
      </w:r>
      <w:proofErr w:type="spellStart"/>
      <w:r>
        <w:rPr>
          <w:rFonts w:eastAsia="Times New Roman"/>
          <w:szCs w:val="24"/>
        </w:rPr>
        <w:t>εξορθολογισμούς</w:t>
      </w:r>
      <w:proofErr w:type="spellEnd"/>
      <w:r>
        <w:rPr>
          <w:rFonts w:eastAsia="Times New Roman"/>
          <w:szCs w:val="24"/>
        </w:rPr>
        <w:t xml:space="preserve"> μισθών», «</w:t>
      </w:r>
      <w:proofErr w:type="spellStart"/>
      <w:r>
        <w:rPr>
          <w:rFonts w:eastAsia="Times New Roman"/>
          <w:szCs w:val="24"/>
        </w:rPr>
        <w:t>προνομοθετήσεις</w:t>
      </w:r>
      <w:proofErr w:type="spellEnd"/>
      <w:r>
        <w:rPr>
          <w:rFonts w:eastAsia="Times New Roman"/>
          <w:szCs w:val="24"/>
        </w:rPr>
        <w:t xml:space="preserve">»; Μέσα σε όλες </w:t>
      </w:r>
      <w:r>
        <w:rPr>
          <w:rFonts w:eastAsia="Times New Roman"/>
          <w:szCs w:val="24"/>
        </w:rPr>
        <w:t xml:space="preserve">αυτές τις ελληνικές λέξεις που έχετε ξεφτιλίσει, είπατε, λοιπόν, να προσθέσετε και μία λέξη ακόμα, τη λέξη «ιστορία». </w:t>
      </w:r>
    </w:p>
    <w:p w14:paraId="3A3108F4" w14:textId="77777777" w:rsidR="00E66DFC" w:rsidRDefault="00CE19B2">
      <w:pPr>
        <w:spacing w:after="0" w:line="600" w:lineRule="auto"/>
        <w:ind w:firstLine="720"/>
        <w:jc w:val="both"/>
        <w:rPr>
          <w:rFonts w:eastAsia="Times New Roman"/>
          <w:szCs w:val="24"/>
        </w:rPr>
      </w:pPr>
      <w:r>
        <w:rPr>
          <w:rFonts w:eastAsia="Times New Roman"/>
          <w:szCs w:val="24"/>
        </w:rPr>
        <w:t xml:space="preserve">Είστε, όμως, πραγματικά -και με θλίψη το λέω- πολύ μικροί για να αλλοιώσετε την ιστορία, αλλά και να γράψετε ιστορία. Είστε μικροί γιατί </w:t>
      </w:r>
      <w:r>
        <w:rPr>
          <w:rFonts w:eastAsia="Times New Roman"/>
          <w:szCs w:val="24"/>
        </w:rPr>
        <w:t xml:space="preserve">λέτε ψέματα -και οι δύο- στον ελληνικό λαό. Θυμηθήκατε όλοι, δήθεν, ξαφνικά τις αρχές σας, τις αξίες σας, τα πιστεύω σας και παραλίγο να μας πείσετε ότι έχετε και συνείδηση και πως αυτή καθοδηγεί τις πράξεις σας. </w:t>
      </w:r>
    </w:p>
    <w:p w14:paraId="3A3108F5" w14:textId="77777777" w:rsidR="00E66DFC" w:rsidRDefault="00CE19B2">
      <w:pPr>
        <w:spacing w:after="0" w:line="600" w:lineRule="auto"/>
        <w:ind w:firstLine="720"/>
        <w:jc w:val="both"/>
        <w:rPr>
          <w:rFonts w:eastAsia="Times New Roman"/>
          <w:szCs w:val="24"/>
        </w:rPr>
      </w:pPr>
      <w:r>
        <w:rPr>
          <w:rFonts w:eastAsia="Times New Roman"/>
          <w:szCs w:val="24"/>
        </w:rPr>
        <w:t>Λέτε ψέματα, αγαπητοί συνάδελφοί. Πού ήταν</w:t>
      </w:r>
      <w:r>
        <w:rPr>
          <w:rFonts w:eastAsia="Times New Roman"/>
          <w:szCs w:val="24"/>
        </w:rPr>
        <w:t xml:space="preserve"> οι αρχές σας, πού ήταν οι αξίες σας, πού ήταν τα πιστεύω σας, όταν το καλοκαίρι του 2015, με τη ψήφο διακοσίων </w:t>
      </w:r>
      <w:r>
        <w:rPr>
          <w:rFonts w:eastAsia="Times New Roman"/>
          <w:szCs w:val="24"/>
        </w:rPr>
        <w:lastRenderedPageBreak/>
        <w:t xml:space="preserve">πενήντα Βουλευτών, παραδώσατε τη χώρα; Πού ήταν η συνείδησή σας, όταν παραδώσατε όλοι μαζί τη χώρα, όταν παραδώσατε την εθνική μας κυριαρχία; </w:t>
      </w:r>
    </w:p>
    <w:p w14:paraId="3A3108F6" w14:textId="77777777" w:rsidR="00E66DFC" w:rsidRDefault="00CE19B2">
      <w:pPr>
        <w:spacing w:after="0" w:line="600" w:lineRule="auto"/>
        <w:ind w:firstLine="720"/>
        <w:jc w:val="both"/>
        <w:rPr>
          <w:rFonts w:eastAsia="Times New Roman"/>
          <w:szCs w:val="24"/>
        </w:rPr>
      </w:pPr>
      <w:r w:rsidRPr="00404E28">
        <w:rPr>
          <w:rFonts w:eastAsia="Times New Roman"/>
          <w:szCs w:val="24"/>
        </w:rPr>
        <w:t>(</w:t>
      </w:r>
      <w:r w:rsidRPr="00404E28">
        <w:rPr>
          <w:rFonts w:eastAsia="Times New Roman"/>
          <w:szCs w:val="24"/>
        </w:rPr>
        <w:t>Στο σημείο αυτό κτυπάει το κουδούνι λήξεως του χρόνου ομιλίας του κυρίου Βουλευτή)</w:t>
      </w:r>
      <w:r>
        <w:rPr>
          <w:rFonts w:eastAsia="Times New Roman"/>
          <w:szCs w:val="24"/>
        </w:rPr>
        <w:t xml:space="preserve"> </w:t>
      </w:r>
    </w:p>
    <w:p w14:paraId="3A3108F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3A3108F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Τώρα το θυμηθήκατε; Και γιατί το θυμηθήκατε τώρα, αγαπητοί συνάδελφοι; Επειδή πλησιάζουν εκλογές; Η Αντιπολίτευση δέχεται να δοθεί το όνομα </w:t>
      </w:r>
      <w:r>
        <w:rPr>
          <w:rFonts w:eastAsia="Times New Roman" w:cs="Times New Roman"/>
          <w:szCs w:val="24"/>
        </w:rPr>
        <w:t>«Μακεδονία» ή απλά διαμαρτύρεται για τις λεπτομέρειες; Η Κυβέρνηση δέχεται να δοθεί το όνομα «Μακεδονία» ή επειδή υπέκυψε σε εκβιασμούς, προχώρησε;</w:t>
      </w:r>
    </w:p>
    <w:p w14:paraId="3A3108F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Αυτό το ξέρει ο κ. Καμμένος; </w:t>
      </w:r>
    </w:p>
    <w:p w14:paraId="3A3108F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Τι σχέση έχει, λοιπόν, αυτή η κοινή σας στάση, αυτή η θέση και των δύο, αφού κ</w:t>
      </w:r>
      <w:r>
        <w:rPr>
          <w:rFonts w:eastAsia="Times New Roman" w:cs="Times New Roman"/>
          <w:szCs w:val="24"/>
        </w:rPr>
        <w:t>αι οι δύο δίνετε το όνομα «Μακεδονία»; Τι σχέση έχουν αυτά που λέτε και κάνετε, με το αίτημα των συμπολιτών μου να μην δεχθούμε κα</w:t>
      </w:r>
      <w:r>
        <w:rPr>
          <w:rFonts w:eastAsia="Times New Roman" w:cs="Times New Roman"/>
          <w:szCs w:val="24"/>
        </w:rPr>
        <w:t>μ</w:t>
      </w:r>
      <w:r>
        <w:rPr>
          <w:rFonts w:eastAsia="Times New Roman" w:cs="Times New Roman"/>
          <w:szCs w:val="24"/>
        </w:rPr>
        <w:t xml:space="preserve">μία χρήση του όρου «Μακεδονία»; Πόσες λέξεις κατέληξαν μισητές και ακατανόητες τα τελευταία χρόνια εξαιτίας σας; </w:t>
      </w:r>
    </w:p>
    <w:p w14:paraId="3A3108F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Δεν θα το π</w:t>
      </w:r>
      <w:r>
        <w:rPr>
          <w:rFonts w:eastAsia="Times New Roman" w:cs="Times New Roman"/>
          <w:szCs w:val="24"/>
        </w:rPr>
        <w:t>ετύχετε, αγαπητοί συνάδελφοι, αυτό με τη «Μακεδονία». Θα φάτε τα μούτρα σας, προσπαθώντας να πουλήσετε τη λέξη «Μακεδονία». Έχει γραφτεί με αίμα αυτή η λέξη στη συνείδηση των Ελλήνων. Δεν μπορείτε να της αλλοιώσετε το νόημα, δεν μπορείτε να της κάνετε απολ</w:t>
      </w:r>
      <w:r>
        <w:rPr>
          <w:rFonts w:eastAsia="Times New Roman" w:cs="Times New Roman"/>
          <w:szCs w:val="24"/>
        </w:rPr>
        <w:t>ύτως τίποτα.</w:t>
      </w:r>
    </w:p>
    <w:p w14:paraId="3A3108F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ρίχνει χαλάζι στην πόλη μου τη Θεσσαλονίκη και θα πρέπει να πάω να σταθώ δίπλα στους συμπολίτες μου, γιατί στη χώρα μου στέκομαι εδώ κάθε μέρα, 24 ώρες, κάθε λεπτό.</w:t>
      </w:r>
    </w:p>
    <w:p w14:paraId="3A3108F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 αυτό, λοιπόν, απαντώ στην πρόταση δυσπιστίας</w:t>
      </w:r>
      <w:r>
        <w:rPr>
          <w:rFonts w:eastAsia="Times New Roman" w:cs="Times New Roman"/>
          <w:szCs w:val="24"/>
        </w:rPr>
        <w:t xml:space="preserve"> της Νέας Δημοκρατίας και ξεκαθαρίζω τη στάση της Ένωσης Κεντρώων: Να δεσμευτεί ο κ. Μητσοτάκης απ’ αυτό εδώ το Βήμα -όποτε μιλήσει δημόσια- ότι δεν θα δεχτεί το όνομα Μακεδονία εάν και εφόσον αυτός είναι στην κυβέρνηση. Να γυρίσει και να πει ότι θα ξεκινή</w:t>
      </w:r>
      <w:r>
        <w:rPr>
          <w:rFonts w:eastAsia="Times New Roman" w:cs="Times New Roman"/>
          <w:szCs w:val="24"/>
        </w:rPr>
        <w:t>σει από μηδενική βάση τις διαπραγματεύσεις. Να δεσμευτεί ότι θα είναι περισσότερο Έλληνας από τους Έλληνες που κυβέρνησαν αυτήν εδώ τη χώρα και η Ένωση Κεντρώων θα στηρίξει την πρόταση δυσπιστίας της Νέας Δημοκρατίας.</w:t>
      </w:r>
    </w:p>
    <w:p w14:paraId="3A3108F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8FF" w14:textId="77777777" w:rsidR="00E66DFC" w:rsidRDefault="00CE19B2">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w:t>
      </w:r>
      <w:r>
        <w:rPr>
          <w:rFonts w:eastAsia="Times New Roman"/>
          <w:b/>
          <w:bCs/>
          <w:szCs w:val="24"/>
        </w:rPr>
        <w:t>αμπρούλης</w:t>
      </w:r>
      <w:proofErr w:type="spellEnd"/>
      <w:r>
        <w:rPr>
          <w:rFonts w:eastAsia="Times New Roman"/>
          <w:b/>
          <w:bCs/>
          <w:szCs w:val="24"/>
        </w:rPr>
        <w:t xml:space="preserve">): </w:t>
      </w:r>
      <w:r>
        <w:rPr>
          <w:rFonts w:eastAsia="Times New Roman"/>
          <w:bCs/>
          <w:szCs w:val="24"/>
        </w:rPr>
        <w:t>Τον λόγο έχει ο κ. Αμανατίδης.</w:t>
      </w:r>
    </w:p>
    <w:p w14:paraId="3A310900" w14:textId="77777777" w:rsidR="00E66DFC" w:rsidRDefault="00CE19B2">
      <w:pPr>
        <w:spacing w:after="0" w:line="600" w:lineRule="auto"/>
        <w:ind w:firstLine="720"/>
        <w:jc w:val="both"/>
        <w:rPr>
          <w:rFonts w:eastAsia="Times New Roman"/>
          <w:bCs/>
          <w:szCs w:val="24"/>
        </w:rPr>
      </w:pPr>
      <w:r>
        <w:rPr>
          <w:rFonts w:eastAsia="Times New Roman"/>
          <w:bCs/>
          <w:szCs w:val="24"/>
        </w:rPr>
        <w:t>Και μετά θα ξεκινήσουμε τον κατάλογο των ομιλητών με πρώτο ομιλητή τον κ. Βαρεμένο.</w:t>
      </w:r>
    </w:p>
    <w:p w14:paraId="3A310901" w14:textId="77777777" w:rsidR="00E66DFC" w:rsidRDefault="00CE19B2">
      <w:pPr>
        <w:spacing w:after="0" w:line="600" w:lineRule="auto"/>
        <w:ind w:firstLine="720"/>
        <w:jc w:val="both"/>
        <w:rPr>
          <w:rFonts w:eastAsia="Times New Roman"/>
          <w:bCs/>
          <w:szCs w:val="24"/>
        </w:rPr>
      </w:pPr>
      <w:r>
        <w:rPr>
          <w:rFonts w:eastAsia="Times New Roman"/>
          <w:bCs/>
          <w:szCs w:val="24"/>
        </w:rPr>
        <w:t>Ορίστε, κύριε Υπουργέ, έχετε τον λόγο.</w:t>
      </w:r>
    </w:p>
    <w:p w14:paraId="3A310902" w14:textId="77777777" w:rsidR="00E66DFC" w:rsidRDefault="00CE19B2">
      <w:pPr>
        <w:spacing w:after="0" w:line="600" w:lineRule="auto"/>
        <w:ind w:firstLine="720"/>
        <w:jc w:val="both"/>
        <w:rPr>
          <w:rFonts w:eastAsia="Times New Roman"/>
          <w:bCs/>
          <w:szCs w:val="24"/>
        </w:rPr>
      </w:pPr>
      <w:r w:rsidRPr="00314B26">
        <w:rPr>
          <w:rFonts w:eastAsia="Times New Roman"/>
          <w:b/>
          <w:bCs/>
          <w:szCs w:val="24"/>
        </w:rPr>
        <w:t>ΙΩΑΝΝΗΣ ΑΜΑΝΑΤΙΔΗΣ (Υφυπουργός Εξωτερικών):</w:t>
      </w:r>
      <w:r>
        <w:rPr>
          <w:rFonts w:eastAsia="Times New Roman"/>
          <w:bCs/>
          <w:szCs w:val="24"/>
        </w:rPr>
        <w:t xml:space="preserve"> Κυρίες και κύριοι Βουλευτές, βρισκόμαστε εδώ σ</w:t>
      </w:r>
      <w:r>
        <w:rPr>
          <w:rFonts w:eastAsia="Times New Roman"/>
          <w:bCs/>
          <w:szCs w:val="24"/>
        </w:rPr>
        <w:t>ήμερα να συζητήσουμε την πρόταση δυσπιστίας κατά της Κυβέρνησης, την οποία κατέθεσαν όλοι οι Βουλευτές της Νέας Δημοκρατίας και σύσσωμη η Κοινοβουλευτική Ομάδα της.</w:t>
      </w:r>
    </w:p>
    <w:p w14:paraId="3A310903" w14:textId="77777777" w:rsidR="00E66DFC" w:rsidRDefault="00CE19B2">
      <w:pPr>
        <w:spacing w:after="0" w:line="600" w:lineRule="auto"/>
        <w:ind w:firstLine="720"/>
        <w:jc w:val="both"/>
        <w:rPr>
          <w:rFonts w:eastAsia="Times New Roman"/>
          <w:bCs/>
          <w:szCs w:val="24"/>
        </w:rPr>
      </w:pPr>
      <w:r>
        <w:rPr>
          <w:rFonts w:eastAsia="Times New Roman"/>
          <w:bCs/>
          <w:szCs w:val="24"/>
        </w:rPr>
        <w:lastRenderedPageBreak/>
        <w:t>Διαβάζοντας, λοιπόν, την πρόταση δυσπιστίας, αυτή κατατίθεται γιατί τριάμισι χρόνια τώρα αυ</w:t>
      </w:r>
      <w:r>
        <w:rPr>
          <w:rFonts w:eastAsia="Times New Roman"/>
          <w:bCs/>
          <w:szCs w:val="24"/>
        </w:rPr>
        <w:t xml:space="preserve">τή η Κυβέρνηση </w:t>
      </w:r>
      <w:proofErr w:type="spellStart"/>
      <w:r>
        <w:rPr>
          <w:rFonts w:eastAsia="Times New Roman"/>
          <w:bCs/>
          <w:szCs w:val="24"/>
        </w:rPr>
        <w:t>φτωχοποιεί</w:t>
      </w:r>
      <w:proofErr w:type="spellEnd"/>
      <w:r>
        <w:rPr>
          <w:rFonts w:eastAsia="Times New Roman"/>
          <w:bCs/>
          <w:szCs w:val="24"/>
        </w:rPr>
        <w:t xml:space="preserve"> τους πολίτες, υπέγραψε δύο αχρείαστα μνημόνια -και, μάλιστα, αυτό είναι και επόμενο μνημόνιο- δέσμευσε τη χώρα με βαριές περικοπές συντάξεων και μισθών, αύξησε τους φόρους, υποθήκευσε δημόσια περιουσία, ανασφάλεια παντού, με απαρά</w:t>
      </w:r>
      <w:r>
        <w:rPr>
          <w:rFonts w:eastAsia="Times New Roman"/>
          <w:bCs/>
          <w:szCs w:val="24"/>
        </w:rPr>
        <w:t>δεκτες μεθοδεύσεις προκαλεί βλάβη στη λειτουργία των θεσμών και του κράτους δικαίου.</w:t>
      </w:r>
    </w:p>
    <w:p w14:paraId="3A310904" w14:textId="77777777" w:rsidR="00E66DFC" w:rsidRDefault="00CE19B2">
      <w:pPr>
        <w:spacing w:after="0" w:line="600" w:lineRule="auto"/>
        <w:ind w:firstLine="720"/>
        <w:jc w:val="both"/>
        <w:rPr>
          <w:rFonts w:eastAsia="Times New Roman"/>
          <w:bCs/>
          <w:szCs w:val="24"/>
        </w:rPr>
      </w:pPr>
      <w:r>
        <w:rPr>
          <w:rFonts w:eastAsia="Times New Roman"/>
          <w:bCs/>
          <w:szCs w:val="24"/>
        </w:rPr>
        <w:t xml:space="preserve">Και γιατί την καταθέτει τώρα; Γιατί λέει ότι η ανακοίνωση της συμφωνίας με την </w:t>
      </w:r>
      <w:r>
        <w:rPr>
          <w:rFonts w:eastAsia="Times New Roman"/>
          <w:bCs/>
          <w:szCs w:val="24"/>
        </w:rPr>
        <w:t>κ</w:t>
      </w:r>
      <w:r>
        <w:rPr>
          <w:rFonts w:eastAsia="Times New Roman"/>
          <w:bCs/>
          <w:szCs w:val="24"/>
        </w:rPr>
        <w:t>υβέρνηση της ΠΓΔΜ, είναι η σταγόνα που ξεχειλίζει το ποτήρι της αγανάκτησης. Εάν, λοιπόν, τ</w:t>
      </w:r>
      <w:r>
        <w:rPr>
          <w:rFonts w:eastAsia="Times New Roman"/>
          <w:bCs/>
          <w:szCs w:val="24"/>
        </w:rPr>
        <w:t>ο δεύτερο είναι η «σταγόνα», το προηγούμενο είναι το «ποτήρι». Γιατί, λοιπόν, ενώ είχατε το δικαίωμα να καταθέσετε πρόταση μομφής κατά της Κυβέρνησης για το «ποτήρι», δεν την καταθέσατε πιο μπροστά και τελικά την καταθέτετε για την «σταγόνα»;</w:t>
      </w:r>
    </w:p>
    <w:p w14:paraId="3A310905" w14:textId="77777777" w:rsidR="00E66DFC" w:rsidRDefault="00CE19B2">
      <w:pPr>
        <w:spacing w:after="0" w:line="600" w:lineRule="auto"/>
        <w:ind w:firstLine="720"/>
        <w:jc w:val="center"/>
        <w:rPr>
          <w:rFonts w:eastAsia="Times New Roman"/>
          <w:bCs/>
          <w:szCs w:val="24"/>
        </w:rPr>
      </w:pPr>
      <w:r w:rsidRPr="007207BF">
        <w:rPr>
          <w:rFonts w:eastAsia="Times New Roman"/>
          <w:bCs/>
          <w:szCs w:val="24"/>
        </w:rPr>
        <w:t>(Χειροκροτήμα</w:t>
      </w:r>
      <w:r w:rsidRPr="007207BF">
        <w:rPr>
          <w:rFonts w:eastAsia="Times New Roman"/>
          <w:bCs/>
          <w:szCs w:val="24"/>
        </w:rPr>
        <w:t xml:space="preserve">τα από </w:t>
      </w:r>
      <w:r>
        <w:rPr>
          <w:rFonts w:eastAsia="Times New Roman"/>
          <w:bCs/>
          <w:szCs w:val="24"/>
        </w:rPr>
        <w:t xml:space="preserve">τις πτέρυγες </w:t>
      </w:r>
      <w:r w:rsidRPr="003E6473">
        <w:rPr>
          <w:rFonts w:eastAsia="Times New Roman"/>
          <w:bCs/>
          <w:szCs w:val="24"/>
        </w:rPr>
        <w:t>τ</w:t>
      </w:r>
      <w:r w:rsidRPr="00C707D9">
        <w:rPr>
          <w:rFonts w:eastAsia="Times New Roman"/>
          <w:bCs/>
          <w:szCs w:val="24"/>
        </w:rPr>
        <w:t>ου ΣΥΡΙΖΑ</w:t>
      </w:r>
      <w:r>
        <w:rPr>
          <w:rFonts w:eastAsia="Times New Roman"/>
          <w:bCs/>
          <w:szCs w:val="24"/>
        </w:rPr>
        <w:t xml:space="preserve"> και των ΑΝΕΛ</w:t>
      </w:r>
      <w:r w:rsidRPr="00C707D9">
        <w:rPr>
          <w:rFonts w:eastAsia="Times New Roman"/>
          <w:bCs/>
          <w:szCs w:val="24"/>
        </w:rPr>
        <w:t>)</w:t>
      </w:r>
    </w:p>
    <w:p w14:paraId="3A31090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γιατί. Γιατί είστε υποκριτές και γιατί και εσείς οι ίδιοι δεν πιστεύετε στην πρόταση μομφής, την οποία κάνετε. Αφήστε που η λέξη αχρείαστα μνημόνια μας παραπέμπει στο </w:t>
      </w:r>
      <w:r>
        <w:rPr>
          <w:rFonts w:eastAsia="Times New Roman" w:cs="Times New Roman"/>
          <w:szCs w:val="24"/>
          <w:lang w:val="en-US"/>
        </w:rPr>
        <w:t>success</w:t>
      </w:r>
      <w:r w:rsidRPr="00914C71">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τ</w:t>
      </w:r>
      <w:r>
        <w:rPr>
          <w:rFonts w:eastAsia="Times New Roman" w:cs="Times New Roman"/>
          <w:szCs w:val="24"/>
        </w:rPr>
        <w:t xml:space="preserve">ο οποίο ευτυχώς σταμάτησε το 2015, γιατί μας φόρτωνε 20 δισεκατομμύρια επιπλέον για τα επόμενα χρόνια. Και αυτό το σταμάτησε η Κυβέρνηση του ΣΥΡΙΖΑ το 2015. </w:t>
      </w:r>
    </w:p>
    <w:p w14:paraId="3A31090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Ο κ. Μητσοτάκης στην ομιλία του είπε το εξής: «Το πρόβλημα των Σκοπίων δεν μπορεί να γίνει δικό μα</w:t>
      </w:r>
      <w:r>
        <w:rPr>
          <w:rFonts w:eastAsia="Times New Roman" w:cs="Times New Roman"/>
          <w:szCs w:val="24"/>
        </w:rPr>
        <w:t xml:space="preserve">ς πρόβλημα». Αλήθεια, δεν είναι πρόβλημα της χώρας μας ένας επίσημος αλυτρωτισμός σε γειτονική χώρα και όπου ενισχύονται και μπορούν να ενισχυθούν οι εθνικιστικές δυνάμεις; Δεν είναι πρόβλημα για τη χώρα μας το ότι περίπου </w:t>
      </w:r>
      <w:proofErr w:type="spellStart"/>
      <w:r>
        <w:rPr>
          <w:rFonts w:eastAsia="Times New Roman" w:cs="Times New Roman"/>
          <w:szCs w:val="24"/>
        </w:rPr>
        <w:t>εκατόν</w:t>
      </w:r>
      <w:proofErr w:type="spellEnd"/>
      <w:r>
        <w:rPr>
          <w:rFonts w:eastAsia="Times New Roman" w:cs="Times New Roman"/>
          <w:szCs w:val="24"/>
        </w:rPr>
        <w:t xml:space="preserve"> σαράντα χώρες αναγνώρισαν </w:t>
      </w:r>
      <w:r>
        <w:rPr>
          <w:rFonts w:eastAsia="Times New Roman" w:cs="Times New Roman"/>
          <w:szCs w:val="24"/>
        </w:rPr>
        <w:t>τη γειτονική χώρα με τη συνταγματική της ονομασία; Δεν είναι πρόβλημα για τη χώρα μας η διείσδυση και η ενίσχυση του ρόλου τρίτων δυνάμεων στη γειτονική χώρα; Δεν είναι πρόβλημα για τη χώρα μας -γιατί αντίθετη άποψη έχει η Ιερά Σύνοδος- η σχισματική εκκλησ</w:t>
      </w:r>
      <w:r>
        <w:rPr>
          <w:rFonts w:eastAsia="Times New Roman" w:cs="Times New Roman"/>
          <w:szCs w:val="24"/>
        </w:rPr>
        <w:t xml:space="preserve">ία της </w:t>
      </w:r>
      <w:proofErr w:type="spellStart"/>
      <w:r>
        <w:rPr>
          <w:rFonts w:eastAsia="Times New Roman" w:cs="Times New Roman"/>
          <w:szCs w:val="24"/>
        </w:rPr>
        <w:t>γείτονος</w:t>
      </w:r>
      <w:proofErr w:type="spellEnd"/>
      <w:r>
        <w:rPr>
          <w:rFonts w:eastAsia="Times New Roman" w:cs="Times New Roman"/>
          <w:szCs w:val="24"/>
        </w:rPr>
        <w:t xml:space="preserve"> χώρας; Δεν είναι πρόβλημα για τη χώρα μας το πώς θα γίνει η πολιτική διεύρυνση της Ευρωπαϊκής Ένωσης; Δεν είναι πρόβλημα για τη χώρα μας η σταθερότητα, η ειρήνη, η ευημερία και η ανάπτυξη στην περιοχή; Δεν είναι πρόβλημα για τη χώρα μας η ε</w:t>
      </w:r>
      <w:r>
        <w:rPr>
          <w:rFonts w:eastAsia="Times New Roman" w:cs="Times New Roman"/>
          <w:szCs w:val="24"/>
        </w:rPr>
        <w:t xml:space="preserve">νίσχυση του γεωπολιτικού και </w:t>
      </w:r>
      <w:proofErr w:type="spellStart"/>
      <w:r>
        <w:rPr>
          <w:rFonts w:eastAsia="Times New Roman" w:cs="Times New Roman"/>
          <w:szCs w:val="24"/>
        </w:rPr>
        <w:t>γεωστρατηγικού</w:t>
      </w:r>
      <w:proofErr w:type="spellEnd"/>
      <w:r>
        <w:rPr>
          <w:rFonts w:eastAsia="Times New Roman" w:cs="Times New Roman"/>
          <w:szCs w:val="24"/>
        </w:rPr>
        <w:t xml:space="preserve"> τους ρόλου; </w:t>
      </w:r>
    </w:p>
    <w:p w14:paraId="3A31090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Είναι προβλήματα για τη χώρα μας. Έχετε μάθει, όμως, να είστε μια δύναμη αδράνειας, μία δύναμη η οποία δεν μπορεί να καταλάβει τι σημαίνει ενεργητική, πολυδιάστατη εξωτερική πολιτική.</w:t>
      </w:r>
    </w:p>
    <w:p w14:paraId="3A31090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Γιατί, λοιπόν, </w:t>
      </w:r>
      <w:r>
        <w:rPr>
          <w:rFonts w:eastAsia="Times New Roman" w:cs="Times New Roman"/>
          <w:szCs w:val="24"/>
        </w:rPr>
        <w:t>καταθέτετε πρόταση δυσπιστίας; Για να μην δημιουργηθούν -όπως λέτε- επιζήμια τετελεσμένα.</w:t>
      </w:r>
    </w:p>
    <w:p w14:paraId="3A31090A"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Ποια είναι, λοιπόν, τα επιζήμια τετελεσμένα</w:t>
      </w:r>
      <w:r w:rsidRPr="004E7584">
        <w:rPr>
          <w:rFonts w:eastAsia="Times New Roman" w:cs="Times New Roman"/>
          <w:szCs w:val="24"/>
        </w:rPr>
        <w:t>,</w:t>
      </w:r>
      <w:r>
        <w:rPr>
          <w:rFonts w:eastAsia="Times New Roman" w:cs="Times New Roman"/>
          <w:szCs w:val="24"/>
        </w:rPr>
        <w:t xml:space="preserve"> για να πληροφορηθεί και ο ελληνικός λαός; </w:t>
      </w:r>
    </w:p>
    <w:p w14:paraId="3A31090B"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ότι για πρώτη φορά αλλάζει μία χώρα το Σύνταγμά της με γεωγραφική σύνθετη ονομασία, </w:t>
      </w:r>
      <w:proofErr w:type="spellStart"/>
      <w:r>
        <w:rPr>
          <w:rFonts w:eastAsia="Times New Roman" w:cs="Times New Roman"/>
          <w:szCs w:val="24"/>
          <w:lang w:val="en-US"/>
        </w:rPr>
        <w:t>erga</w:t>
      </w:r>
      <w:proofErr w:type="spellEnd"/>
      <w:r w:rsidRPr="00AB79D4">
        <w:rPr>
          <w:rFonts w:eastAsia="Times New Roman" w:cs="Times New Roman"/>
          <w:szCs w:val="24"/>
        </w:rPr>
        <w:t xml:space="preserve"> </w:t>
      </w:r>
      <w:proofErr w:type="spellStart"/>
      <w:r>
        <w:rPr>
          <w:rFonts w:eastAsia="Times New Roman" w:cs="Times New Roman"/>
          <w:szCs w:val="24"/>
          <w:lang w:val="en-US"/>
        </w:rPr>
        <w:t>omnes</w:t>
      </w:r>
      <w:proofErr w:type="spellEnd"/>
      <w:r w:rsidRPr="00AB79D4">
        <w:rPr>
          <w:rFonts w:eastAsia="Times New Roman" w:cs="Times New Roman"/>
          <w:szCs w:val="24"/>
        </w:rPr>
        <w:t xml:space="preserve"> </w:t>
      </w:r>
      <w:r>
        <w:rPr>
          <w:rFonts w:eastAsia="Times New Roman" w:cs="Times New Roman"/>
          <w:szCs w:val="24"/>
        </w:rPr>
        <w:t xml:space="preserve">πραγματικά και όχι </w:t>
      </w:r>
      <w:r>
        <w:rPr>
          <w:rFonts w:eastAsia="Times New Roman" w:cs="Times New Roman"/>
          <w:szCs w:val="24"/>
          <w:lang w:val="en-US"/>
        </w:rPr>
        <w:t>international</w:t>
      </w:r>
      <w:r w:rsidRPr="00AB79D4">
        <w:rPr>
          <w:rFonts w:eastAsia="Times New Roman" w:cs="Times New Roman"/>
          <w:szCs w:val="24"/>
        </w:rPr>
        <w:t xml:space="preserve"> </w:t>
      </w:r>
      <w:proofErr w:type="spellStart"/>
      <w:r>
        <w:rPr>
          <w:rFonts w:eastAsia="Times New Roman" w:cs="Times New Roman"/>
          <w:szCs w:val="24"/>
          <w:lang w:val="en-US"/>
        </w:rPr>
        <w:t>erga</w:t>
      </w:r>
      <w:proofErr w:type="spellEnd"/>
      <w:r w:rsidRPr="00AB79D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Το ότι αυτό κατοχυρώνεται με συνταγματικό τρόπο; Το ότι είναι παρελθόν ο αλυτρωτισμός; Το ότι οι ίδιοι παραδέχοντ</w:t>
      </w:r>
      <w:r>
        <w:rPr>
          <w:rFonts w:eastAsia="Times New Roman" w:cs="Times New Roman"/>
          <w:szCs w:val="24"/>
        </w:rPr>
        <w:t xml:space="preserve">αι ότι οι όροι Μακεδονία, </w:t>
      </w:r>
      <w:r>
        <w:rPr>
          <w:rFonts w:eastAsia="Times New Roman" w:cs="Times New Roman"/>
          <w:szCs w:val="24"/>
        </w:rPr>
        <w:t>μ</w:t>
      </w:r>
      <w:r>
        <w:rPr>
          <w:rFonts w:eastAsia="Times New Roman" w:cs="Times New Roman"/>
          <w:szCs w:val="24"/>
        </w:rPr>
        <w:t xml:space="preserve">ακεδονικός, Μακεδόνας αναφέρονται σε διαφορετικό ιστορικό πλαίσιο και πολιτιστική κληρονομιά; Το ότι με αυτούς τους όρους για εμάς αναφέρονται όχι μόνο η περιοχή ή ο πληθυσμός της βόρειας περιοχής μας, αλλά και τα χαρακτηριστικά </w:t>
      </w:r>
      <w:r>
        <w:rPr>
          <w:rFonts w:eastAsia="Times New Roman" w:cs="Times New Roman"/>
          <w:szCs w:val="24"/>
        </w:rPr>
        <w:t xml:space="preserve">τους, ο ελληνικός πολιτισμός, η ιστορία, η κουλτούρα και η κληρονομιά αυτής της περιοχής από την αρχαιότητα έως σήμερα; </w:t>
      </w:r>
    </w:p>
    <w:p w14:paraId="3A31090C"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επιζήμιο τετελεσμένο το ότι γι’ αυτούς με τους όρους αυτούς εννοούνται η επικράτεια, η γλώσσα και ο πληθυσμός τους με τη δική του</w:t>
      </w:r>
      <w:r>
        <w:rPr>
          <w:rFonts w:eastAsia="Times New Roman" w:cs="Times New Roman"/>
          <w:szCs w:val="24"/>
        </w:rPr>
        <w:t>ς ιστορία, διαφορετικά από αυτά που αναφέρονται σε μας; Είναι επιζήμιο τετελεσμένο το ότι η επίσημη γλώσσα τους αναγνωρίζουν ότι ανήκει στην ομάδα των νότιων σλαβικών γλωσσών και ότι και η επίσημη γλώσσα και τα άλλα χαρακτηριστικά τους δεν έχουν σχέση με τ</w:t>
      </w:r>
      <w:r>
        <w:rPr>
          <w:rFonts w:eastAsia="Times New Roman" w:cs="Times New Roman"/>
          <w:szCs w:val="24"/>
        </w:rPr>
        <w:t xml:space="preserve">ον αρχαίο ελληνικό πολιτισμό, την ιστορία, την κουλτούρα και την κληρονομιά της βόρειας περιοχής του Πρώτου Μέρους; Αυτά είναι τα επιζήμια τετελεσμένα; Να μας απαντήσετε. </w:t>
      </w:r>
    </w:p>
    <w:p w14:paraId="3A31090D"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Ακόμα και τώρα δεν έχετε προτάσεις. Μίλησε ο κ. Κουμουτσάκος για πυρηνικό όπλο και α</w:t>
      </w:r>
      <w:r>
        <w:rPr>
          <w:rFonts w:eastAsia="Times New Roman" w:cs="Times New Roman"/>
          <w:szCs w:val="24"/>
        </w:rPr>
        <w:t xml:space="preserve">ναφέρθηκε στο ένα κομμάτι μόνο, στο τι έγινε στο Βουκουρέστι το 2008. Προκαλώ τον κ. Κουμουτσάκο και όποιον άλλο θέλει: Στις 14 Μαρτίου του </w:t>
      </w:r>
      <w:r>
        <w:rPr>
          <w:rFonts w:eastAsia="Times New Roman" w:cs="Times New Roman"/>
          <w:szCs w:val="24"/>
        </w:rPr>
        <w:lastRenderedPageBreak/>
        <w:t xml:space="preserve">2008 η χώρα είχε θέση για σύνθετη γεωγραφική ονομασία, ναι ή όχι, με τα πιο επίσημα χείλη των πολιτικών εκείνης της </w:t>
      </w:r>
      <w:r>
        <w:rPr>
          <w:rFonts w:eastAsia="Times New Roman" w:cs="Times New Roman"/>
          <w:szCs w:val="24"/>
        </w:rPr>
        <w:t>εποχής; Ναι ή όχι; Θα μας απαντήσετε; Είναι καλύτερη η σιγή, γιατί γνωρίζετε. Γι’ αυτό λέω ότι είναι υποκριτική η στάση σας.</w:t>
      </w:r>
    </w:p>
    <w:p w14:paraId="3A31090E"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ακόμα και τώρα δεν λέτε ποια είναι η θέση σας. Λέτε αντίθεση, δηλαδή λέτε «δεν θέλουμε αυτήν τη συμφωνία». Εσείς τι θέλετε; Τη </w:t>
      </w:r>
      <w:r>
        <w:rPr>
          <w:rFonts w:eastAsia="Times New Roman" w:cs="Times New Roman"/>
          <w:szCs w:val="24"/>
        </w:rPr>
        <w:t xml:space="preserve">θέλετε τη σύνθετη γεωγραφική ονομασία, ναι ή όχι; Τη θέλετε </w:t>
      </w:r>
      <w:proofErr w:type="spellStart"/>
      <w:r>
        <w:rPr>
          <w:rFonts w:eastAsia="Times New Roman" w:cs="Times New Roman"/>
          <w:szCs w:val="24"/>
          <w:lang w:val="en-US"/>
        </w:rPr>
        <w:t>erga</w:t>
      </w:r>
      <w:proofErr w:type="spellEnd"/>
      <w:r w:rsidRPr="00AB79D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πραγματικά; Θέλετε συνταγματικές αλλαγές; </w:t>
      </w:r>
    </w:p>
    <w:p w14:paraId="3A31090F"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Ξέρετε, είχατε αποφασίσει από την αρχή ότι δεν θα ψηφίσετε αυτήν τη συμφωνία ή οποιαδήποτε συμφωνία. Άλλωστε, δεν πιστέψατε ποτέ ότι θα γίνει </w:t>
      </w:r>
      <w:r>
        <w:rPr>
          <w:rFonts w:eastAsia="Times New Roman" w:cs="Times New Roman"/>
          <w:szCs w:val="24"/>
        </w:rPr>
        <w:t xml:space="preserve">αυτή η συμφωνία, όπως πιστέψατε ότι ο ΣΥΡΙΖΑ θα είναι η αριστερή παρένθεση. Και στα δύο γελαστήκατε. Γι’ αυτό ακριβώς στην αρχή μιλήσατε για μυστική διπλωματία, μετά μιλήσατε για αλυτρωτισμό, μετά για </w:t>
      </w:r>
      <w:proofErr w:type="spellStart"/>
      <w:r>
        <w:rPr>
          <w:rFonts w:eastAsia="Times New Roman" w:cs="Times New Roman"/>
          <w:szCs w:val="24"/>
          <w:lang w:val="en-US"/>
        </w:rPr>
        <w:t>erga</w:t>
      </w:r>
      <w:proofErr w:type="spellEnd"/>
      <w:r w:rsidRPr="00AB79D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για συνταγματικές αλλαγές και όταν έγιναν ό</w:t>
      </w:r>
      <w:r>
        <w:rPr>
          <w:rFonts w:eastAsia="Times New Roman" w:cs="Times New Roman"/>
          <w:szCs w:val="24"/>
        </w:rPr>
        <w:t xml:space="preserve">λα αυτά έρχεστε σε κάτι, που εσείς οι ίδιοι το δώσατε και οι δυνάμεις σας και δεν αντιδράσατε από το 1977, να μιλήσετε για τη μακεδονική γλώσσα. </w:t>
      </w:r>
    </w:p>
    <w:p w14:paraId="3A310910"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Άρα, λοιπόν, όσο κρατάτε το πυρηνικό όπλο, θα σκάσει στα χέρια σας. Γιατί ακόμα και τώρα δεν καταφέρατε να απο</w:t>
      </w:r>
      <w:r>
        <w:rPr>
          <w:rFonts w:eastAsia="Times New Roman" w:cs="Times New Roman"/>
          <w:szCs w:val="24"/>
        </w:rPr>
        <w:t xml:space="preserve">κτήσετε </w:t>
      </w:r>
      <w:proofErr w:type="spellStart"/>
      <w:r>
        <w:rPr>
          <w:rFonts w:eastAsia="Times New Roman" w:cs="Times New Roman"/>
          <w:szCs w:val="24"/>
          <w:lang w:val="en-US"/>
        </w:rPr>
        <w:t>erga</w:t>
      </w:r>
      <w:proofErr w:type="spellEnd"/>
      <w:r w:rsidRPr="00AB79D4">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θέση και για το εξωτερικό και για το εσωτερικό. Άλλα λέτε στο εξωτερικό, στη Σόφια, και άλλα λέτε στο εσωτερικό της χώρας. Γιατί συμβαίνει αυτό; Γιατί δεν βάζετε πρώτα τα εθνικά συμφέροντα. Βάζετε το εσωτερικό μέτωπό σας και τη συνοχή σα</w:t>
      </w:r>
      <w:r>
        <w:rPr>
          <w:rFonts w:eastAsia="Times New Roman" w:cs="Times New Roman"/>
          <w:szCs w:val="24"/>
        </w:rPr>
        <w:t xml:space="preserve">ς. </w:t>
      </w:r>
    </w:p>
    <w:p w14:paraId="3A310911"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κακό ένα κόμμα, όπως η Αξιωματική Αντιπολίτευση, που θέλει να κυβερνήσει, να κρίνει και να βγάζει θέσεις ή μάλλον να μην βγάζει θέση κοιτώντας στο εσωτερικό της. Και όταν κοιτάτε στο εσωτερικό σας, τρομάζετε, γιατί είναι τεράστιες οι αντιθέσεις. </w:t>
      </w:r>
      <w:r>
        <w:rPr>
          <w:rFonts w:eastAsia="Times New Roman" w:cs="Times New Roman"/>
          <w:szCs w:val="24"/>
        </w:rPr>
        <w:t xml:space="preserve">Και όταν κοιτάζετε προς τα έξω, στον κόσμο, νομίζετε ότι αυτές οι αντιθέσεις είναι και στον ελληνικό λαό. Δεν θα διχάσετε τον ελληνικό λαό εσείς. Ο ελληνικός λαός ενωμένος έδωσε τη μάχη αυτά τα τρία χρόνια, ενωμένος βγαίνει από αυτή την κρίση και ενωμένος </w:t>
      </w:r>
      <w:r>
        <w:rPr>
          <w:rFonts w:eastAsia="Times New Roman" w:cs="Times New Roman"/>
          <w:szCs w:val="24"/>
        </w:rPr>
        <w:t>θα δώσει και τον αγώνα του και για το μέλλον.</w:t>
      </w:r>
    </w:p>
    <w:p w14:paraId="3A310912"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θέση σας είναι ανιστόρητη, πολιτικά ανεύθυνη, αλλά και συνάμα επικίνδυνη. Και θα σας πω γιατί είναι επικίνδυνη. Άκουσα τον κ. Γεωργαντά, ο οποίος ακόμα και τώρα επιμένει ότι πρέπει πρώτα να έρθει για κύρωση η</w:t>
      </w:r>
      <w:r>
        <w:rPr>
          <w:rFonts w:eastAsia="Times New Roman" w:cs="Times New Roman"/>
          <w:szCs w:val="24"/>
        </w:rPr>
        <w:t xml:space="preserve"> συμφωνία στη Βουλή και μετά να πάει να υπογραφεί από τον Υπουργό Εξωτερικών. </w:t>
      </w:r>
    </w:p>
    <w:p w14:paraId="3A310913"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είναι η ασφαλιστική δικλείδα την οποία έχει η χώρα μας για το ότι όλα αυτά θα γίνουν πραγματικότητα και εσείς το δίνετε, το πετάτε; Γι’ αυτό είστε επικίνδυνοι</w:t>
      </w:r>
      <w:r>
        <w:rPr>
          <w:rFonts w:eastAsia="Times New Roman" w:cs="Times New Roman"/>
          <w:szCs w:val="24"/>
        </w:rPr>
        <w:t xml:space="preserve">. Πρέπει να κοιτάξετε με ευθύνη. Είναι δυνατόν να το λέτε αυτό; Είναι δυνατόν να το ακούω από τον εισηγητή της Νέας Δημοκρατίας; </w:t>
      </w:r>
    </w:p>
    <w:p w14:paraId="3A310914"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Θέλετε να σας πω τι λέει; </w:t>
      </w:r>
    </w:p>
    <w:p w14:paraId="3A310915"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 διαδικασία χρονικά, λέει η συμφωνία: «Το Δεύτερο Μέρος…», η </w:t>
      </w:r>
      <w:r>
        <w:rPr>
          <w:rFonts w:eastAsia="Times New Roman" w:cs="Times New Roman"/>
          <w:szCs w:val="24"/>
          <w:lang w:val="en-US"/>
        </w:rPr>
        <w:t>FYROM</w:t>
      </w:r>
      <w:r>
        <w:rPr>
          <w:rFonts w:eastAsia="Times New Roman" w:cs="Times New Roman"/>
          <w:szCs w:val="24"/>
        </w:rPr>
        <w:t xml:space="preserve"> δηλαδή, «…χωρίς καθ</w:t>
      </w:r>
      <w:r>
        <w:rPr>
          <w:rFonts w:eastAsia="Times New Roman" w:cs="Times New Roman"/>
          <w:szCs w:val="24"/>
        </w:rPr>
        <w:t>υστέρηση θα καταθέσει τη συμφωνία στο κοινο</w:t>
      </w:r>
      <w:r>
        <w:rPr>
          <w:rFonts w:eastAsia="Times New Roman" w:cs="Times New Roman"/>
          <w:szCs w:val="24"/>
        </w:rPr>
        <w:lastRenderedPageBreak/>
        <w:t xml:space="preserve">βούλιό του για κύρωση. Στη συνέχεια της κύρωσης από το κοινοβούλιό του, το Δεύτερο Μέρος θα γνωστοποιήσει στο Πρώτο Μέρος ότι έχει κυρώσει τη συμφωνία. Το Δεύτερο Μέρος…», η </w:t>
      </w:r>
      <w:r>
        <w:rPr>
          <w:rFonts w:eastAsia="Times New Roman" w:cs="Times New Roman"/>
          <w:szCs w:val="24"/>
          <w:lang w:val="en-US"/>
        </w:rPr>
        <w:t>FYROM</w:t>
      </w:r>
      <w:r>
        <w:rPr>
          <w:rFonts w:eastAsia="Times New Roman" w:cs="Times New Roman"/>
          <w:szCs w:val="24"/>
        </w:rPr>
        <w:t xml:space="preserve"> δηλαδή, «…εφόσον αποφασίσει, θα κ</w:t>
      </w:r>
      <w:r>
        <w:rPr>
          <w:rFonts w:eastAsia="Times New Roman" w:cs="Times New Roman"/>
          <w:szCs w:val="24"/>
        </w:rPr>
        <w:t xml:space="preserve">άνει δημοψήφισμα, θα κάνει τις συνταγματικές αλλαγές, όπως προβλέπεται, θα κάνει συνολικά τις συνταγματικές τροποποιήσεις μέχρι το τέλος του 2018…», δεν υπάρχουν ατέρμονα, «…και μετά από όλα αυτά θα έρθει η παρούσα συμφωνία για κύρωση στην </w:t>
      </w:r>
      <w:r>
        <w:rPr>
          <w:rFonts w:eastAsia="Times New Roman" w:cs="Times New Roman"/>
          <w:szCs w:val="24"/>
        </w:rPr>
        <w:t>ε</w:t>
      </w:r>
      <w:r>
        <w:rPr>
          <w:rFonts w:eastAsia="Times New Roman" w:cs="Times New Roman"/>
          <w:szCs w:val="24"/>
        </w:rPr>
        <w:t>λληνική Βουλή».</w:t>
      </w:r>
      <w:r>
        <w:rPr>
          <w:rFonts w:eastAsia="Times New Roman" w:cs="Times New Roman"/>
          <w:szCs w:val="24"/>
        </w:rPr>
        <w:t xml:space="preserve"> </w:t>
      </w:r>
    </w:p>
    <w:p w14:paraId="3A31091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Κι αυτό εδώ, την ασφαλιστική δικλείδα, το χαρίζετε, το πετάτε; Να το ξανασκεφθείτε. </w:t>
      </w:r>
    </w:p>
    <w:p w14:paraId="3A31091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Από την άλλη μεριά, δείτε την επιχειρηματολογία των δυο αδελφών κομμάτων στο Ευρωπαϊκό Λαϊκό Κόμμα, το δε</w:t>
      </w:r>
      <w:r w:rsidRPr="004759EC">
        <w:rPr>
          <w:rFonts w:eastAsia="Times New Roman" w:cs="Times New Roman"/>
          <w:szCs w:val="24"/>
        </w:rPr>
        <w:t xml:space="preserve"> </w:t>
      </w:r>
      <w:r>
        <w:rPr>
          <w:rFonts w:eastAsia="Times New Roman" w:cs="Times New Roman"/>
          <w:szCs w:val="24"/>
          <w:lang w:val="en-US"/>
        </w:rPr>
        <w:t>VMRO</w:t>
      </w:r>
      <w:r>
        <w:rPr>
          <w:rFonts w:eastAsia="Times New Roman" w:cs="Times New Roman"/>
          <w:szCs w:val="24"/>
        </w:rPr>
        <w:t xml:space="preserve"> στη γειτονική χώρα και τη Νέα Δημοκρατία. Αν αφήσετε την ί</w:t>
      </w:r>
      <w:r>
        <w:rPr>
          <w:rFonts w:eastAsia="Times New Roman" w:cs="Times New Roman"/>
          <w:szCs w:val="24"/>
        </w:rPr>
        <w:t>δια επιχειρηματολογία και αλλάξετε μόνο τα ονόματα και το ποιος τα λέει, δεν θα βρείτε κα</w:t>
      </w:r>
      <w:r>
        <w:rPr>
          <w:rFonts w:eastAsia="Times New Roman" w:cs="Times New Roman"/>
          <w:szCs w:val="24"/>
        </w:rPr>
        <w:t>μ</w:t>
      </w:r>
      <w:r>
        <w:rPr>
          <w:rFonts w:eastAsia="Times New Roman" w:cs="Times New Roman"/>
          <w:szCs w:val="24"/>
        </w:rPr>
        <w:t xml:space="preserve">μία απολύτως διαφορά, γιατί είναι οι δυνάμεις της οπισθοδρόμησης. </w:t>
      </w:r>
    </w:p>
    <w:p w14:paraId="3A31091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Κάποιους τους έχει πιάσει τώρα η ευαισθησία για τη </w:t>
      </w:r>
      <w:r>
        <w:rPr>
          <w:rFonts w:eastAsia="Times New Roman" w:cs="Times New Roman"/>
          <w:szCs w:val="24"/>
        </w:rPr>
        <w:t>β</w:t>
      </w:r>
      <w:r>
        <w:rPr>
          <w:rFonts w:eastAsia="Times New Roman" w:cs="Times New Roman"/>
          <w:szCs w:val="24"/>
        </w:rPr>
        <w:t>όρεια Ελλάδα και τη Θεσσαλονίκη, όπου όταν έκλε</w:t>
      </w:r>
      <w:r>
        <w:rPr>
          <w:rFonts w:eastAsia="Times New Roman" w:cs="Times New Roman"/>
          <w:szCs w:val="24"/>
        </w:rPr>
        <w:t xml:space="preserve">ινε η βιομηχανική ζώνη και μαστιζόταν από ποσοστά ανεργίας πολύ μεγάλα, ερχόντουσαν στη </w:t>
      </w:r>
      <w:r>
        <w:rPr>
          <w:rFonts w:eastAsia="Times New Roman" w:cs="Times New Roman"/>
          <w:szCs w:val="24"/>
        </w:rPr>
        <w:t>β</w:t>
      </w:r>
      <w:r>
        <w:rPr>
          <w:rFonts w:eastAsia="Times New Roman" w:cs="Times New Roman"/>
          <w:szCs w:val="24"/>
        </w:rPr>
        <w:t xml:space="preserve">όρεια Ελλάδα και τη χαϊδεύαν μόνο όταν γινόταν η Διεθνής Έκθεση Θεσσαλονίκης. Και έλεγαν, «Τι καλά που είστε. Είστε η </w:t>
      </w:r>
      <w:r>
        <w:rPr>
          <w:rFonts w:eastAsia="Times New Roman" w:cs="Times New Roman"/>
          <w:szCs w:val="24"/>
        </w:rPr>
        <w:t>σ</w:t>
      </w:r>
      <w:r>
        <w:rPr>
          <w:rFonts w:eastAsia="Times New Roman" w:cs="Times New Roman"/>
          <w:szCs w:val="24"/>
        </w:rPr>
        <w:t xml:space="preserve">υμπρωτεύουσα εσείς». Και από κει και μετά τα </w:t>
      </w:r>
      <w:r>
        <w:rPr>
          <w:rFonts w:eastAsia="Times New Roman" w:cs="Times New Roman"/>
          <w:szCs w:val="24"/>
        </w:rPr>
        <w:t>προβλήματα ήταν μεγάλα.</w:t>
      </w:r>
    </w:p>
    <w:p w14:paraId="3A31091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Κυβέρνηση έδειξε ενδιαφέρον για τη </w:t>
      </w:r>
      <w:r>
        <w:rPr>
          <w:rFonts w:eastAsia="Times New Roman" w:cs="Times New Roman"/>
          <w:szCs w:val="24"/>
        </w:rPr>
        <w:t>β</w:t>
      </w:r>
      <w:r>
        <w:rPr>
          <w:rFonts w:eastAsia="Times New Roman" w:cs="Times New Roman"/>
          <w:szCs w:val="24"/>
        </w:rPr>
        <w:t>όρεια Ελλάδα και τα προβλήματά της. Ο Πρωθυπουργός βρίσκεται πολύ συχνά στη Θεσσαλονίκη. Η λειτουργία του Πρωθυπουργού κάθε φορά στη Θεσσαλονίκη είναι η επίλυση προβλημάτων, όπως ο ΟΑΣΘ, το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ετρό, οι ελεύθεροι χώροι. Και εκεί φαίνεται το ενδιαφέρον που έχουμε. Ακόμη και για το Κιλκίς, όπου αναφέρθηκε ο κ. Γεωργαντάς, για την περιοχή του, δέκα χρόνια έκαναν να μεταφέρουν το </w:t>
      </w:r>
      <w:r>
        <w:rPr>
          <w:rFonts w:eastAsia="Times New Roman" w:cs="Times New Roman"/>
          <w:szCs w:val="24"/>
        </w:rPr>
        <w:t>τ</w:t>
      </w:r>
      <w:r>
        <w:rPr>
          <w:rFonts w:eastAsia="Times New Roman" w:cs="Times New Roman"/>
          <w:szCs w:val="24"/>
        </w:rPr>
        <w:t>μήμα του ΤΕΙ στο καινούργιο κτήριο και ήρθαμε εμείς και το κάναμε. Κ</w:t>
      </w:r>
      <w:r>
        <w:rPr>
          <w:rFonts w:eastAsia="Times New Roman" w:cs="Times New Roman"/>
          <w:szCs w:val="24"/>
        </w:rPr>
        <w:t xml:space="preserve">αι να μην έχουν ανησυχία, γιατί το ΤΕΙ θα ενισχύσει το Κιλκίς. Έτσι, λοιπόν, είχαν συνηθίσει. Να έρχονται πάνω και να χτυπούν τις πλάτες και τα προβλήματα να τρέχουν. </w:t>
      </w:r>
    </w:p>
    <w:p w14:paraId="3A31091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ιστορία θα μας κρίνει και θα μας γράψει για ό,τι κάνατε και κάνετε σε βάρος της χώρας,</w:t>
      </w:r>
      <w:r>
        <w:rPr>
          <w:rFonts w:eastAsia="Times New Roman" w:cs="Times New Roman"/>
          <w:szCs w:val="24"/>
        </w:rPr>
        <w:t xml:space="preserve"> λειτουργώντας σαν ένα ιστορικό βαρίδι. Κι αυτό γιατί; Γιατί υπερασπίζεστε τους λίγους και το παλιό. Εμείς υπερασπιζόμαστε τους πολλούς και φέρνουμε το νέο. </w:t>
      </w:r>
    </w:p>
    <w:p w14:paraId="3A31091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A31091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Μπορούμε να κο</w:t>
      </w:r>
      <w:r>
        <w:rPr>
          <w:rFonts w:eastAsia="Times New Roman" w:cs="Times New Roman"/>
          <w:szCs w:val="24"/>
        </w:rPr>
        <w:t xml:space="preserve">ιτάξουμε στα μάτια τους Θεσσαλονικείς και όλον τον ελληνικό λαό και να του πούμε ότι η </w:t>
      </w:r>
      <w:r>
        <w:rPr>
          <w:rFonts w:eastAsia="Times New Roman" w:cs="Times New Roman"/>
          <w:szCs w:val="24"/>
        </w:rPr>
        <w:t>σ</w:t>
      </w:r>
      <w:r>
        <w:rPr>
          <w:rFonts w:eastAsia="Times New Roman" w:cs="Times New Roman"/>
          <w:szCs w:val="24"/>
        </w:rPr>
        <w:t>υμφωνία αυτή λύνει με τον καλύτερο δυνατό τρόπο, υπηρετεί στο έπακρο την εθνική γραμμή και διασφαλίζει ρητά και επίσημα πλέον τις θέσεις της χώρας μας. Λύνουμε με τον κ</w:t>
      </w:r>
      <w:r>
        <w:rPr>
          <w:rFonts w:eastAsia="Times New Roman" w:cs="Times New Roman"/>
          <w:szCs w:val="24"/>
        </w:rPr>
        <w:t>αλύτερο δυνατό τρόπο ένα πρόβλημα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ταλαιπωρούσε τη χώρα και που θα δώσει τον γεωπολιτικό και στρατηγικό ρόλο στη χώρα μας στην ευρύτερη περιοχή. </w:t>
      </w:r>
    </w:p>
    <w:p w14:paraId="3A31091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Μην επενδύετε και μην ποτίζετε το δέντρο του ακραίου εθνικιστικού λαϊκισμού, γιατί αν οι θέσεις σας είναι </w:t>
      </w:r>
      <w:r>
        <w:rPr>
          <w:rFonts w:eastAsia="Times New Roman" w:cs="Times New Roman"/>
          <w:szCs w:val="24"/>
        </w:rPr>
        <w:t xml:space="preserve">μόνο ασαφείς, αυτή τη στιγμή δίνετε τροφή σε αυτούς που αύριο πρώτα απ’ όλα σε εσάς θα βγουν απέναντι. </w:t>
      </w:r>
    </w:p>
    <w:p w14:paraId="3A31091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31091F" w14:textId="77777777" w:rsidR="00E66DFC" w:rsidRDefault="00CE19B2">
      <w:pPr>
        <w:spacing w:after="0" w:line="600" w:lineRule="auto"/>
        <w:ind w:firstLine="720"/>
        <w:jc w:val="center"/>
        <w:rPr>
          <w:rFonts w:eastAsia="Times New Roman"/>
          <w:bCs/>
        </w:rPr>
      </w:pPr>
      <w:r>
        <w:rPr>
          <w:rFonts w:eastAsia="Times New Roman"/>
          <w:bCs/>
        </w:rPr>
        <w:t xml:space="preserve">(Χειροκροτήματα από την πτέρυγα </w:t>
      </w:r>
      <w:r w:rsidRPr="006651D3">
        <w:rPr>
          <w:rFonts w:eastAsia="Times New Roman"/>
          <w:bCs/>
        </w:rPr>
        <w:t>του ΣΥΡΙΖΑ)</w:t>
      </w:r>
    </w:p>
    <w:p w14:paraId="3A31092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 </w:t>
      </w: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Ευχαριστούμε τον κύριο Υπουργό. </w:t>
      </w:r>
    </w:p>
    <w:p w14:paraId="3A31092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δώσω τον λόγο στον κ. Βαρεμένο, ο οποίος είναι ο πρώτος εκ του καταλόγου. Πρώτον, θα παρακαλούσα πολύ να τηρείται το </w:t>
      </w:r>
      <w:proofErr w:type="spellStart"/>
      <w:r>
        <w:rPr>
          <w:rFonts w:eastAsia="Times New Roman" w:cs="Times New Roman"/>
          <w:szCs w:val="24"/>
        </w:rPr>
        <w:t>επτάλεπτο</w:t>
      </w:r>
      <w:proofErr w:type="spellEnd"/>
      <w:r>
        <w:rPr>
          <w:rFonts w:eastAsia="Times New Roman" w:cs="Times New Roman"/>
          <w:szCs w:val="24"/>
        </w:rPr>
        <w:t xml:space="preserve">, ούτως ώστε να μιλήσουν αυτοί που μπορούν να μιλήσουν με βάση το </w:t>
      </w:r>
      <w:proofErr w:type="spellStart"/>
      <w:r>
        <w:rPr>
          <w:rFonts w:eastAsia="Times New Roman" w:cs="Times New Roman"/>
          <w:szCs w:val="24"/>
        </w:rPr>
        <w:t>επτάλεπτο</w:t>
      </w:r>
      <w:proofErr w:type="spellEnd"/>
      <w:r>
        <w:rPr>
          <w:rFonts w:eastAsia="Times New Roman" w:cs="Times New Roman"/>
          <w:szCs w:val="24"/>
        </w:rPr>
        <w:t xml:space="preserve"> έως τη 1.30΄, όπως είπαμε. </w:t>
      </w:r>
    </w:p>
    <w:p w14:paraId="3A31092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Δεύτερον, όποιου συναδέ</w:t>
      </w:r>
      <w:r>
        <w:rPr>
          <w:rFonts w:eastAsia="Times New Roman" w:cs="Times New Roman"/>
          <w:szCs w:val="24"/>
        </w:rPr>
        <w:t xml:space="preserve">λφου Βουλευτή εκφωνείται το όνομά του και δεν είναι στην Αίθουσα, να ξέρετε ότι θα διαγράφεται αυτομάτως και δεν θα έχει δικαίωμα, για παράδειγμα αύριο και εφόσον εκφωνήθηκε, να αιτηθεί –να το πω έτσι- να μιλήσει την επόμενη μέρα. </w:t>
      </w:r>
    </w:p>
    <w:p w14:paraId="3A31092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Βαρεμένε, έχετε το</w:t>
      </w:r>
      <w:r>
        <w:rPr>
          <w:rFonts w:eastAsia="Times New Roman" w:cs="Times New Roman"/>
          <w:szCs w:val="24"/>
        </w:rPr>
        <w:t xml:space="preserve">ν λόγο. </w:t>
      </w:r>
    </w:p>
    <w:p w14:paraId="3A310924" w14:textId="77777777" w:rsidR="00E66DFC" w:rsidRDefault="00CE19B2">
      <w:pPr>
        <w:spacing w:after="0" w:line="600" w:lineRule="auto"/>
        <w:ind w:firstLine="720"/>
        <w:jc w:val="both"/>
        <w:rPr>
          <w:rFonts w:eastAsia="Times New Roman"/>
          <w:bCs/>
        </w:rPr>
      </w:pPr>
      <w:r w:rsidRPr="00D461DE">
        <w:rPr>
          <w:rFonts w:eastAsia="Times New Roman"/>
          <w:b/>
          <w:bCs/>
        </w:rPr>
        <w:lastRenderedPageBreak/>
        <w:t>ΓΕΩΡΓΙΟΣ ΒΑΡΕΜΕΝΟΣ (Β΄ Αντιπρόεδρος της Βουλής):</w:t>
      </w:r>
      <w:r>
        <w:rPr>
          <w:rFonts w:eastAsia="Times New Roman"/>
          <w:b/>
          <w:bCs/>
        </w:rPr>
        <w:t xml:space="preserve"> </w:t>
      </w:r>
      <w:r>
        <w:rPr>
          <w:rFonts w:eastAsia="Times New Roman"/>
          <w:bCs/>
        </w:rPr>
        <w:t>Κυρίες και κύριοι συνάδελφοι, ακούγοντας το λογύδριο του κ</w:t>
      </w:r>
      <w:r>
        <w:rPr>
          <w:rFonts w:eastAsia="Times New Roman"/>
          <w:bCs/>
        </w:rPr>
        <w:t>.</w:t>
      </w:r>
      <w:r>
        <w:rPr>
          <w:rFonts w:eastAsia="Times New Roman"/>
          <w:bCs/>
        </w:rPr>
        <w:t xml:space="preserve"> Χατζηδάκη στην αρχή της κουβέντας για τη διαδικασία, κάποια στιγμή ένιωσα τον εαυτό μου να ερωτοτροπεί με τον θαυμασμό για τον ιερό ζήλο τ</w:t>
      </w:r>
      <w:r>
        <w:rPr>
          <w:rFonts w:eastAsia="Times New Roman"/>
          <w:bCs/>
        </w:rPr>
        <w:t>ων Βουλευτών της Νέας Δημοκρατίας, να εξαντλήσουν τον χρόνο με την παρουσία τους εδώ στη Βουλή και τα επιχειρήματά τους. Τελικά διαπίστωσα ότι κάποια θαύματα δεν διαρκούν τρεις ημέρες και το μεγάλο τέσσερις, αλλά αρκούν και λίγα λεπτά για να μας προσγειώσο</w:t>
      </w:r>
      <w:r>
        <w:rPr>
          <w:rFonts w:eastAsia="Times New Roman"/>
          <w:bCs/>
        </w:rPr>
        <w:t xml:space="preserve">υν στην πραγματικότητα. </w:t>
      </w:r>
    </w:p>
    <w:p w14:paraId="3A310925" w14:textId="77777777" w:rsidR="00E66DFC" w:rsidRDefault="00CE19B2">
      <w:pPr>
        <w:spacing w:after="0" w:line="600" w:lineRule="auto"/>
        <w:ind w:firstLine="720"/>
        <w:jc w:val="both"/>
        <w:rPr>
          <w:rFonts w:eastAsia="Times New Roman"/>
          <w:bCs/>
        </w:rPr>
      </w:pPr>
      <w:r>
        <w:rPr>
          <w:rFonts w:eastAsia="Times New Roman"/>
          <w:bCs/>
        </w:rPr>
        <w:t>Μιας και μιλάω για πραγματικότητα, ποιος είναι ο λόγος που ο Αρχηγός της Αξιωματικής Αντιπολίτευσης έκανε την πρόταση μομφής; Κατά τη γνώμη μου, μετατρέπει ένα πολύ σημαντικό θέμα στρατηγικών επιπτώσεων εξωτερικής πολιτικής της χώρ</w:t>
      </w:r>
      <w:r>
        <w:rPr>
          <w:rFonts w:eastAsia="Times New Roman"/>
          <w:bCs/>
        </w:rPr>
        <w:t xml:space="preserve">ας σε ένα εσωτερικό πολιτικό παίγνιο, κοινώς </w:t>
      </w:r>
      <w:proofErr w:type="spellStart"/>
      <w:r>
        <w:rPr>
          <w:rFonts w:eastAsia="Times New Roman"/>
          <w:bCs/>
        </w:rPr>
        <w:t>τζογάρει</w:t>
      </w:r>
      <w:proofErr w:type="spellEnd"/>
      <w:r>
        <w:rPr>
          <w:rFonts w:eastAsia="Times New Roman"/>
          <w:bCs/>
        </w:rPr>
        <w:t xml:space="preserve">. Τι </w:t>
      </w:r>
      <w:proofErr w:type="spellStart"/>
      <w:r>
        <w:rPr>
          <w:rFonts w:eastAsia="Times New Roman"/>
          <w:bCs/>
        </w:rPr>
        <w:t>τζογάρει</w:t>
      </w:r>
      <w:proofErr w:type="spellEnd"/>
      <w:r>
        <w:rPr>
          <w:rFonts w:eastAsia="Times New Roman"/>
          <w:bCs/>
        </w:rPr>
        <w:t xml:space="preserve">; Ένα θέμα, όπως το </w:t>
      </w:r>
      <w:r>
        <w:rPr>
          <w:rFonts w:eastAsia="Times New Roman"/>
          <w:bCs/>
        </w:rPr>
        <w:t>μ</w:t>
      </w:r>
      <w:r>
        <w:rPr>
          <w:rFonts w:eastAsia="Times New Roman"/>
          <w:bCs/>
        </w:rPr>
        <w:t xml:space="preserve">ακεδονικό, το οποίο ταλαιπωρεί τη χώρα τα τελευταία τριάντα χρόνια. </w:t>
      </w:r>
    </w:p>
    <w:p w14:paraId="3A31092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μπαίνει πού αυτό το θέμα; Στον τροχό τώρα που γυρίζει, στον τροχό των συλλαλητηρίων, των εθνικών</w:t>
      </w:r>
      <w:r>
        <w:rPr>
          <w:rFonts w:eastAsia="Times New Roman" w:cs="Times New Roman"/>
          <w:szCs w:val="24"/>
        </w:rPr>
        <w:t xml:space="preserve"> παρεξηγήσεων, των συγχύσεων, που πολλές φορές είναι κατανοητ</w:t>
      </w:r>
      <w:r>
        <w:rPr>
          <w:rFonts w:eastAsia="Times New Roman" w:cs="Times New Roman"/>
          <w:szCs w:val="24"/>
        </w:rPr>
        <w:t>έ</w:t>
      </w:r>
      <w:r>
        <w:rPr>
          <w:rFonts w:eastAsia="Times New Roman" w:cs="Times New Roman"/>
          <w:szCs w:val="24"/>
        </w:rPr>
        <w:t>ς από ένα μέρος της κοινής γνώμης. Και πότε συμβαίνει αυτό; Τριάντα χρόνια μετά από τότε που η χώρα βίωσε κάποιους πολιτικούς τυχοδιωκτισμούς που είχαν ως αποτέλεσμα τον εγκλωβισμό της σε σισύφε</w:t>
      </w:r>
      <w:r>
        <w:rPr>
          <w:rFonts w:eastAsia="Times New Roman" w:cs="Times New Roman"/>
          <w:szCs w:val="24"/>
        </w:rPr>
        <w:t>ιο διπλωματικό έργο, σε μια κατανάλωση διπλωματικού κεφαλαίου.</w:t>
      </w:r>
    </w:p>
    <w:p w14:paraId="3A31092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Φλέρταρε με τη γραφικότητα -κυνήγησε ανεμόμυλους και κάποια στιγμή  πρέπει να το παραδεχθείτε, αν θέλετε,  να είστε ειλικρινείς σε αυτή την Αίθουσα-  και την αίσθηση ότι βιώνουμε μία ήττα. Αχρε</w:t>
      </w:r>
      <w:r>
        <w:rPr>
          <w:rFonts w:eastAsia="Times New Roman" w:cs="Times New Roman"/>
          <w:szCs w:val="24"/>
        </w:rPr>
        <w:t>ίαστη που θα έλεγε και κάποιος.</w:t>
      </w:r>
    </w:p>
    <w:p w14:paraId="3A31092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Κοιτάξτε να δείτε. Ο Κωνσταντίνος Μητσοτάκης είχε πει ότι το </w:t>
      </w:r>
      <w:r>
        <w:rPr>
          <w:rFonts w:eastAsia="Times New Roman" w:cs="Times New Roman"/>
          <w:szCs w:val="24"/>
        </w:rPr>
        <w:t>μ</w:t>
      </w:r>
      <w:r>
        <w:rPr>
          <w:rFonts w:eastAsia="Times New Roman" w:cs="Times New Roman"/>
          <w:szCs w:val="24"/>
        </w:rPr>
        <w:t xml:space="preserve">ακεδονικό θέμα χρησιμοποιήθηκε ως πρόσχημα για να ανατραπεί η κυβέρνησή του. Δεν το γνωρίζω ούτε είμαι αρμόδιος να το κρίνω. Ας το κρίνει και ας το αποτιμήσει η ιστορία. Είπε και κάτι άλλο ο κ. Κωνσταντίνος Μητσοτάκης τότε. </w:t>
      </w:r>
    </w:p>
    <w:p w14:paraId="3A310929" w14:textId="77777777" w:rsidR="00E66DFC" w:rsidRDefault="00CE19B2">
      <w:pPr>
        <w:spacing w:after="0" w:line="600" w:lineRule="auto"/>
        <w:ind w:firstLine="720"/>
        <w:jc w:val="both"/>
        <w:rPr>
          <w:rFonts w:eastAsia="Times New Roman" w:cs="Times New Roman"/>
          <w:szCs w:val="24"/>
        </w:rPr>
      </w:pPr>
      <w:r w:rsidRPr="00BE4DAF">
        <w:rPr>
          <w:rFonts w:eastAsia="Times New Roman" w:cs="Times New Roman"/>
          <w:b/>
          <w:szCs w:val="24"/>
        </w:rPr>
        <w:t>ΑΘΑΝΑΣΙΟΣ ΔΑΒΑΚΗΣ:</w:t>
      </w:r>
      <w:r>
        <w:rPr>
          <w:rFonts w:eastAsia="Times New Roman" w:cs="Times New Roman"/>
          <w:szCs w:val="24"/>
        </w:rPr>
        <w:t xml:space="preserve"> Δεν είναι κύ</w:t>
      </w:r>
      <w:r>
        <w:rPr>
          <w:rFonts w:eastAsia="Times New Roman" w:cs="Times New Roman"/>
          <w:szCs w:val="24"/>
        </w:rPr>
        <w:t>ριος, έχει «φύγει», είναι αείμνηστος.</w:t>
      </w:r>
    </w:p>
    <w:p w14:paraId="3A31092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Α, συγγνώμη.</w:t>
      </w:r>
    </w:p>
    <w:p w14:paraId="3A31092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Είπε και κάτι άλλο ο Κωνσταντίνος Μητσοτάκης τότε. Ότι τη βραδιά που διαλυόταν η Γιουγκοσλαβία, αναζήτησε στο τηλέφωνο τον κ. Αντώνη Σαμαρά, δεν τον βρήκε κ</w:t>
      </w:r>
      <w:r>
        <w:rPr>
          <w:rFonts w:eastAsia="Times New Roman" w:cs="Times New Roman"/>
          <w:szCs w:val="24"/>
        </w:rPr>
        <w:t xml:space="preserve">αι ο τότε Πρωθυπουργός είπε ότι ήθελε να του πει το εξής: ότι τώρα που οι Γερμανοί και οι άλλοι </w:t>
      </w:r>
      <w:r>
        <w:rPr>
          <w:rFonts w:eastAsia="Times New Roman" w:cs="Times New Roman"/>
          <w:szCs w:val="24"/>
        </w:rPr>
        <w:t>«</w:t>
      </w:r>
      <w:r>
        <w:rPr>
          <w:rFonts w:eastAsia="Times New Roman" w:cs="Times New Roman"/>
          <w:szCs w:val="24"/>
        </w:rPr>
        <w:t>καίγονται</w:t>
      </w:r>
      <w:r>
        <w:rPr>
          <w:rFonts w:eastAsia="Times New Roman" w:cs="Times New Roman"/>
          <w:szCs w:val="24"/>
        </w:rPr>
        <w:t>»</w:t>
      </w:r>
      <w:r>
        <w:rPr>
          <w:rFonts w:eastAsia="Times New Roman" w:cs="Times New Roman"/>
          <w:szCs w:val="24"/>
        </w:rPr>
        <w:t xml:space="preserve"> για την αναγνώριση της Κροατίας, είναι η ώρα για να τεθεί το θέμα και οι όροι για τα Σκόπια. Δεν υπαινίσσομαι ότι ο πρώην Πρωθυπουργός συνειδητά αγν</w:t>
      </w:r>
      <w:r>
        <w:rPr>
          <w:rFonts w:eastAsia="Times New Roman" w:cs="Times New Roman"/>
          <w:szCs w:val="24"/>
        </w:rPr>
        <w:t xml:space="preserve">όησε ή ζημίωσε τα εθνικά συμφέροντα. Αυτό που λέω, όμως, είναι ότι χάθηκε μια ιστορική ευκαιρία και όταν εγκαλείσαι για την απώλεια αυτής της ιστορικής ευκαιρίας, δεν μπορείς μετά να εμφανίζεσαι ως </w:t>
      </w:r>
      <w:r>
        <w:rPr>
          <w:rFonts w:eastAsia="Times New Roman" w:cs="Times New Roman"/>
          <w:szCs w:val="24"/>
        </w:rPr>
        <w:t>μ</w:t>
      </w:r>
      <w:r>
        <w:rPr>
          <w:rFonts w:eastAsia="Times New Roman" w:cs="Times New Roman"/>
          <w:szCs w:val="24"/>
        </w:rPr>
        <w:t>ακεδονομάχος, να εγκαλείς τους άλλους για ταπεινωτική συμ</w:t>
      </w:r>
      <w:r>
        <w:rPr>
          <w:rFonts w:eastAsia="Times New Roman" w:cs="Times New Roman"/>
          <w:szCs w:val="24"/>
        </w:rPr>
        <w:t xml:space="preserve">περιφορά και για έλλειψη πατριωτισμού. </w:t>
      </w:r>
    </w:p>
    <w:p w14:paraId="3A31092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Και ξέρετε ποια είναι η αποκορύφωση του πολιτικού σουρεαλισμού; Η αποκορύφωση του πολιτικού σουρεαλισμού είναι ότι ο κ. Σαμαράς αυτή την άποψη την επιβά</w:t>
      </w:r>
      <w:r>
        <w:rPr>
          <w:rFonts w:eastAsia="Times New Roman" w:cs="Times New Roman"/>
          <w:szCs w:val="24"/>
        </w:rPr>
        <w:t>λ</w:t>
      </w:r>
      <w:r>
        <w:rPr>
          <w:rFonts w:eastAsia="Times New Roman" w:cs="Times New Roman"/>
          <w:szCs w:val="24"/>
        </w:rPr>
        <w:t>λει στη Νέα Δημοκρατία και έρχεται ο Κυριάκος Μητσοτάκης και φο</w:t>
      </w:r>
      <w:r>
        <w:rPr>
          <w:rFonts w:eastAsia="Times New Roman" w:cs="Times New Roman"/>
          <w:szCs w:val="24"/>
        </w:rPr>
        <w:t xml:space="preserve">ράει την πανοπλία του </w:t>
      </w:r>
      <w:r>
        <w:rPr>
          <w:rFonts w:eastAsia="Times New Roman" w:cs="Times New Roman"/>
          <w:szCs w:val="24"/>
        </w:rPr>
        <w:t>μ</w:t>
      </w:r>
      <w:r>
        <w:rPr>
          <w:rFonts w:eastAsia="Times New Roman" w:cs="Times New Roman"/>
          <w:szCs w:val="24"/>
        </w:rPr>
        <w:t xml:space="preserve">ακεδονομάχου, βάζοντας σε δεύτερη μοίρα, αχρηστεύοντας, </w:t>
      </w:r>
      <w:proofErr w:type="spellStart"/>
      <w:r>
        <w:rPr>
          <w:rFonts w:eastAsia="Times New Roman" w:cs="Times New Roman"/>
          <w:szCs w:val="24"/>
        </w:rPr>
        <w:t>πετάγοντας</w:t>
      </w:r>
      <w:proofErr w:type="spellEnd"/>
      <w:r>
        <w:rPr>
          <w:rFonts w:eastAsia="Times New Roman" w:cs="Times New Roman"/>
          <w:szCs w:val="24"/>
        </w:rPr>
        <w:t xml:space="preserve">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ό,τι θετικό πρόσφερε η παράταξή του στη διαμόρφωση της εθνικής στρατηγικής με την οποία πήγε η χώρα το 2008 στο Βουκουρέστι. Ή μήπως δεν συνέ</w:t>
      </w:r>
      <w:r>
        <w:rPr>
          <w:rFonts w:eastAsia="Times New Roman" w:cs="Times New Roman"/>
          <w:szCs w:val="24"/>
        </w:rPr>
        <w:t xml:space="preserve">βη αυτό; Δεν ζούμε στη χώρα των </w:t>
      </w:r>
      <w:proofErr w:type="spellStart"/>
      <w:r>
        <w:rPr>
          <w:rFonts w:eastAsia="Times New Roman" w:cs="Times New Roman"/>
          <w:szCs w:val="24"/>
        </w:rPr>
        <w:t>λαιστρυγόνων</w:t>
      </w:r>
      <w:proofErr w:type="spellEnd"/>
      <w:r>
        <w:rPr>
          <w:rFonts w:eastAsia="Times New Roman" w:cs="Times New Roman"/>
          <w:szCs w:val="24"/>
        </w:rPr>
        <w:t xml:space="preserve">. </w:t>
      </w:r>
    </w:p>
    <w:p w14:paraId="3A31092D" w14:textId="77777777" w:rsidR="00E66DFC" w:rsidRDefault="00CE19B2">
      <w:pPr>
        <w:spacing w:after="0" w:line="600" w:lineRule="auto"/>
        <w:ind w:firstLine="720"/>
        <w:jc w:val="both"/>
        <w:rPr>
          <w:rFonts w:eastAsia="Times New Roman" w:cs="Times New Roman"/>
          <w:szCs w:val="24"/>
        </w:rPr>
      </w:pPr>
      <w:r w:rsidRPr="002D6671">
        <w:rPr>
          <w:rFonts w:eastAsia="Times New Roman" w:cs="Times New Roman"/>
          <w:b/>
          <w:szCs w:val="24"/>
        </w:rPr>
        <w:t>ΚΩΝΣΤΑΝΤΙΝΟΣ ΧΑΤΖΗΔΑΚΗΣ:</w:t>
      </w:r>
      <w:r>
        <w:rPr>
          <w:rFonts w:eastAsia="Times New Roman" w:cs="Times New Roman"/>
          <w:szCs w:val="24"/>
        </w:rPr>
        <w:t xml:space="preserve"> Των λωτοφάγων! </w:t>
      </w:r>
    </w:p>
    <w:p w14:paraId="3A31092E" w14:textId="77777777" w:rsidR="00E66DFC" w:rsidRDefault="00CE19B2">
      <w:pPr>
        <w:spacing w:after="0" w:line="600" w:lineRule="auto"/>
        <w:ind w:firstLine="720"/>
        <w:jc w:val="both"/>
        <w:rPr>
          <w:rFonts w:eastAsia="Times New Roman" w:cs="Times New Roman"/>
          <w:szCs w:val="24"/>
        </w:rPr>
      </w:pPr>
      <w:r w:rsidRPr="002D6671">
        <w:rPr>
          <w:rFonts w:eastAsia="Times New Roman" w:cs="Times New Roman"/>
          <w:b/>
          <w:szCs w:val="24"/>
        </w:rPr>
        <w:t>ΓΕΩΡΓΙΟΣ ΒΑΡΕΜΕΝΟΣ (Β</w:t>
      </w:r>
      <w:r>
        <w:rPr>
          <w:rFonts w:eastAsia="Times New Roman" w:cs="Times New Roman"/>
          <w:b/>
          <w:szCs w:val="24"/>
        </w:rPr>
        <w:t>΄</w:t>
      </w:r>
      <w:r w:rsidRPr="002D6671">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 xml:space="preserve">Των λωτοφάγων, σωστά. Καλά, και οι </w:t>
      </w:r>
      <w:proofErr w:type="spellStart"/>
      <w:r>
        <w:rPr>
          <w:rFonts w:eastAsia="Times New Roman" w:cs="Times New Roman"/>
          <w:szCs w:val="24"/>
        </w:rPr>
        <w:t>λαιστρυγόνες</w:t>
      </w:r>
      <w:proofErr w:type="spellEnd"/>
      <w:r>
        <w:rPr>
          <w:rFonts w:eastAsia="Times New Roman" w:cs="Times New Roman"/>
          <w:szCs w:val="24"/>
        </w:rPr>
        <w:t xml:space="preserve"> δεν πήγαιναν πίσω. </w:t>
      </w:r>
    </w:p>
    <w:p w14:paraId="3A31092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Χατζηδάκη, εγώ θεωρώ ότι πίσω από αυτή τη νοο</w:t>
      </w:r>
      <w:r>
        <w:rPr>
          <w:rFonts w:eastAsia="Times New Roman" w:cs="Times New Roman"/>
          <w:szCs w:val="24"/>
        </w:rPr>
        <w:t>τροπία και αυτή την πρακτική κρύβεται η νοοτροπία της Ελλάδ</w:t>
      </w:r>
      <w:r>
        <w:rPr>
          <w:rFonts w:eastAsia="Times New Roman" w:cs="Times New Roman"/>
          <w:szCs w:val="24"/>
        </w:rPr>
        <w:t>α</w:t>
      </w:r>
      <w:r>
        <w:rPr>
          <w:rFonts w:eastAsia="Times New Roman" w:cs="Times New Roman"/>
          <w:szCs w:val="24"/>
        </w:rPr>
        <w:t>ς που οδηγήθηκε σε χρεωκοπία, όπου τα πάντα όμως μπορούν να μπουν στον τζόγο. Δεν θα αφήσουμε και κάτι έξω από αυτόν τον τζόγο; Και νομίζετε ότι θα κερδίσετε όσοι επενδύετε και ποντάρετε εκεί. Και</w:t>
      </w:r>
      <w:r>
        <w:rPr>
          <w:rFonts w:eastAsia="Times New Roman" w:cs="Times New Roman"/>
          <w:szCs w:val="24"/>
        </w:rPr>
        <w:t xml:space="preserve"> αν υποτεθεί ότι θα κερδίσετε, η χώρα θα έχει κερδίσει ή θα έχει χάσει; </w:t>
      </w:r>
    </w:p>
    <w:p w14:paraId="3A310930" w14:textId="77777777" w:rsidR="00E66DFC" w:rsidRDefault="00CE19B2">
      <w:pPr>
        <w:spacing w:after="0" w:line="600" w:lineRule="auto"/>
        <w:ind w:firstLine="720"/>
        <w:jc w:val="both"/>
        <w:rPr>
          <w:rFonts w:eastAsia="Times New Roman" w:cs="Times New Roman"/>
          <w:szCs w:val="24"/>
        </w:rPr>
      </w:pPr>
      <w:r w:rsidRPr="002D6671">
        <w:rPr>
          <w:rFonts w:eastAsia="Times New Roman" w:cs="Times New Roman"/>
          <w:b/>
          <w:szCs w:val="24"/>
        </w:rPr>
        <w:t xml:space="preserve">ΜΑΥΡΟΥΔΗΣ ΒΟΡΙΔΗΣ: </w:t>
      </w:r>
      <w:r>
        <w:rPr>
          <w:rFonts w:eastAsia="Times New Roman" w:cs="Times New Roman"/>
          <w:szCs w:val="24"/>
        </w:rPr>
        <w:t>Θα έχει κερδίσει πολύ.</w:t>
      </w:r>
    </w:p>
    <w:p w14:paraId="3A310931"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ΒΑΡΕΜΕΝΟΣ (Β΄ Αντιπρόεδρος της Βουλής): </w:t>
      </w:r>
      <w:r>
        <w:rPr>
          <w:rFonts w:eastAsia="Times New Roman" w:cs="Times New Roman"/>
          <w:szCs w:val="24"/>
        </w:rPr>
        <w:t xml:space="preserve">Το θέμα είναι, κύριε συνάδελφε, ότι πατριώτης δεν είναι αυτός που βγαίνει στα κεραμίδια και </w:t>
      </w:r>
      <w:r>
        <w:rPr>
          <w:rFonts w:eastAsia="Times New Roman" w:cs="Times New Roman"/>
          <w:szCs w:val="24"/>
        </w:rPr>
        <w:t>κραυγάζει για το πόσο πατριώτης είναι. Κα</w:t>
      </w:r>
      <w:r>
        <w:rPr>
          <w:rFonts w:eastAsia="Times New Roman" w:cs="Times New Roman"/>
          <w:szCs w:val="24"/>
        </w:rPr>
        <w:t>μ</w:t>
      </w:r>
      <w:r>
        <w:rPr>
          <w:rFonts w:eastAsia="Times New Roman" w:cs="Times New Roman"/>
          <w:szCs w:val="24"/>
        </w:rPr>
        <w:t xml:space="preserve">μιά φορά οι κραυγές μπορεί να θέλουν να κρύψουν και κάτι. </w:t>
      </w:r>
    </w:p>
    <w:p w14:paraId="3A310932"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ερώτημα είναι το εξής: Ποια Ελλάδα θέλουμε, κύριοι; Πανταχόθεν </w:t>
      </w:r>
      <w:proofErr w:type="spellStart"/>
      <w:r>
        <w:rPr>
          <w:rFonts w:eastAsia="Times New Roman" w:cs="Times New Roman"/>
          <w:szCs w:val="24"/>
        </w:rPr>
        <w:t>πολιορκημένη</w:t>
      </w:r>
      <w:proofErr w:type="spellEnd"/>
      <w:r>
        <w:rPr>
          <w:rFonts w:eastAsia="Times New Roman" w:cs="Times New Roman"/>
          <w:szCs w:val="24"/>
        </w:rPr>
        <w:t>; Περίκλειστη; Φοβική; Αυτή την Ελλάδα θέλουμε; Ποιο τόξο θέλετε στα βόρεια σ</w:t>
      </w:r>
      <w:r>
        <w:rPr>
          <w:rFonts w:eastAsia="Times New Roman" w:cs="Times New Roman"/>
          <w:szCs w:val="24"/>
        </w:rPr>
        <w:t xml:space="preserve">ύνορα, για να σχηματιστεί; Πείτε μας, ποιο τόξο; Ποιον πραγματικό κίνδυνο στην εξωτερική πολιτική </w:t>
      </w:r>
      <w:r w:rsidRPr="008A395E">
        <w:rPr>
          <w:rFonts w:eastAsia="Times New Roman" w:cs="Times New Roman"/>
          <w:szCs w:val="24"/>
        </w:rPr>
        <w:t>αγνοείτε</w:t>
      </w:r>
      <w:r>
        <w:rPr>
          <w:rFonts w:eastAsia="Times New Roman" w:cs="Times New Roman"/>
          <w:szCs w:val="24"/>
        </w:rPr>
        <w:t xml:space="preserve">; Μπορείτε να το πείτε αυτό; </w:t>
      </w:r>
    </w:p>
    <w:p w14:paraId="3A31093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εγώ θεωρώ ότι η εκμετάλλευση των αγνών αισθημάτων μιας μερίδας του λαού για μικροπολιτικές</w:t>
      </w:r>
      <w:r>
        <w:rPr>
          <w:rFonts w:eastAsia="Times New Roman" w:cs="Times New Roman"/>
          <w:szCs w:val="24"/>
        </w:rPr>
        <w:t xml:space="preserve"> σκοπιμότητες αποτελεί ύβρη. Αυτή η ύβρις στο πρόσφατο παρελθόν που σας περιέγραψα οδήγησε στη νέμεση. </w:t>
      </w:r>
    </w:p>
    <w:p w14:paraId="3A31093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3A31093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Βαρεμένε, παρακαλώ, ολοκληρώνετε. </w:t>
      </w:r>
    </w:p>
    <w:p w14:paraId="3A31093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 xml:space="preserve">Τελειώνω, κύριε Πρόεδρε. </w:t>
      </w:r>
    </w:p>
    <w:p w14:paraId="3A31093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Πιστεύω ότι τελικά δεν θα συμβεί αυτό. Στη χώρα αξίζει ένα καλύτερο μέλλον. Επιτυχημένα το είπε ο κ. Θεοδωράκης. Πώς, αλλιώς, θέλετε τη Θεσσ</w:t>
      </w:r>
      <w:r>
        <w:rPr>
          <w:rFonts w:eastAsia="Times New Roman" w:cs="Times New Roman"/>
          <w:szCs w:val="24"/>
        </w:rPr>
        <w:t xml:space="preserve">αλονίκη πρωτεύουσα των Βαλκανίων με τα πάντα κλειστά γύρω; Ε, δεν γίνεται! </w:t>
      </w:r>
    </w:p>
    <w:p w14:paraId="3A31093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Ποια είναι η πρότασή σας γι’ αυτό; Εσείς για το όνομα τι λέτε; Για τον κ. Καμμένο τα άκουσα. Και αν θέλετε, το λαμβάνω και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Για την ουσία; </w:t>
      </w:r>
    </w:p>
    <w:p w14:paraId="3A31093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επ</w:t>
      </w:r>
      <w:r>
        <w:rPr>
          <w:rFonts w:eastAsia="Times New Roman" w:cs="Times New Roman"/>
          <w:szCs w:val="24"/>
        </w:rPr>
        <w:t xml:space="preserve">ανειλημμένα </w:t>
      </w:r>
      <w:r>
        <w:rPr>
          <w:rFonts w:eastAsia="Times New Roman" w:cs="Times New Roman"/>
          <w:szCs w:val="24"/>
        </w:rPr>
        <w:t>το κουδούνι λήξεως του χρόνου ομιλίας του κυρίου Αντιπροέδρου)</w:t>
      </w:r>
    </w:p>
    <w:p w14:paraId="3A31093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Φτάσαμε στα οκτώ λεπτά, κύριε Αντιπρόεδρε. Σας παρακαλώ, ολοκληρώστε.</w:t>
      </w:r>
    </w:p>
    <w:p w14:paraId="3A31093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ΒΑΡΕΜΕΝΟΣ (Β΄ Αντιπρόεδρος της Βουλής): </w:t>
      </w:r>
      <w:r>
        <w:rPr>
          <w:rFonts w:eastAsia="Times New Roman" w:cs="Times New Roman"/>
          <w:szCs w:val="24"/>
        </w:rPr>
        <w:t>Λέω και τελειώνω τώρα, κύριε Πρόεδρε, ότι όσοι επιχειρούν να διχάσουν τον ελληνικό λαό πρέπει να απομονωθούν. Εγώ θεωρώ ότι εάν κάτι το 1990 ήταν λάθος, σήμερα μπορεί και να αποδειχθεί έγκλημα, αλλά εγώ πιστεύω ότι δεν μπορεί να συντελεστεί. Μια ήττα διπλω</w:t>
      </w:r>
      <w:r>
        <w:rPr>
          <w:rFonts w:eastAsia="Times New Roman" w:cs="Times New Roman"/>
          <w:szCs w:val="24"/>
        </w:rPr>
        <w:t xml:space="preserve">ματική μπορεί, πρέπει να μετατραπεί σε μια εθνική νίκη προς όφελος, όχι μόνο του ελληνικού λαού, αλλά και των λαών της περιοχής. </w:t>
      </w:r>
    </w:p>
    <w:p w14:paraId="3A31093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31093D"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93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λόγο έχει ο κ. Γκιουλέκα</w:t>
      </w:r>
      <w:r>
        <w:rPr>
          <w:rFonts w:eastAsia="Times New Roman" w:cs="Times New Roman"/>
          <w:szCs w:val="24"/>
        </w:rPr>
        <w:t xml:space="preserve">ς από τη Νέα Δημοκρατία. </w:t>
      </w:r>
    </w:p>
    <w:p w14:paraId="3A31093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ΓΚΙΟΥΛΕΚΑΣ: </w:t>
      </w:r>
      <w:r>
        <w:rPr>
          <w:rFonts w:eastAsia="Times New Roman" w:cs="Times New Roman"/>
          <w:szCs w:val="24"/>
        </w:rPr>
        <w:t>Κυρίες και κύριοι συνάδελφοι, ήρθε η ώρα να μιλήσουμε για τη Μακεδονία. Βέβαια, στο Βήμα αυτό οφείλουμε όσοι ανεβαίνουμε να έχουμε συναίσθηση της ευθύνης που έχουμε αναλάβει απέναντι στην πατρίδα, απέναντι</w:t>
      </w:r>
      <w:r>
        <w:rPr>
          <w:rFonts w:eastAsia="Times New Roman" w:cs="Times New Roman"/>
          <w:szCs w:val="24"/>
        </w:rPr>
        <w:t xml:space="preserve"> στο έθνος και οφείλουμε να «στεγνώνουμε» τον εαυτό μας από συναισθήματα, προκειμένου να είμαστε αντικειμενικοί και ακριβοδίκαιοι. </w:t>
      </w:r>
    </w:p>
    <w:p w14:paraId="3A31094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Ωστόσο, δεν μπορούμε πάντα να το πετύχουμε. Και ο ομιλών, εγώ δεν μπορώ να ξεχάσω ότι βρίσκομαι εδώ, σε τούτο το Βήμα, κουβα</w:t>
      </w:r>
      <w:r>
        <w:rPr>
          <w:rFonts w:eastAsia="Times New Roman" w:cs="Times New Roman"/>
          <w:szCs w:val="24"/>
        </w:rPr>
        <w:t>λώντας στις  πλάτες μου την ευθύνη της εκπροσώπησης χιλιάδων Μακεδόνων πολιτών, χιλιάδων Θεσσαλονικέων, που αυτές τις μέρες με έχουν κατακλ</w:t>
      </w:r>
      <w:r>
        <w:rPr>
          <w:rFonts w:eastAsia="Times New Roman" w:cs="Times New Roman"/>
          <w:szCs w:val="24"/>
        </w:rPr>
        <w:t>ύ</w:t>
      </w:r>
      <w:r>
        <w:rPr>
          <w:rFonts w:eastAsia="Times New Roman" w:cs="Times New Roman"/>
          <w:szCs w:val="24"/>
        </w:rPr>
        <w:t xml:space="preserve">σει με ένα μήνυμα: Μην ξεπουλήσετε τα δίκαια της Μακεδονίας μας. </w:t>
      </w:r>
    </w:p>
    <w:p w14:paraId="3A31094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Δεν μπορώ να μην κυριαρχούμαι, κυρίες και κύριοι σ</w:t>
      </w:r>
      <w:r>
        <w:rPr>
          <w:rFonts w:eastAsia="Times New Roman" w:cs="Times New Roman"/>
          <w:szCs w:val="24"/>
        </w:rPr>
        <w:t xml:space="preserve">υνάδελφοι, από συναισθήματα και έντονη συγκίνηση, όταν καλούμαι να μιλήσω για τη Μακεδονία από τούτο το Βήμα, εγώ, ο </w:t>
      </w:r>
      <w:proofErr w:type="spellStart"/>
      <w:r>
        <w:rPr>
          <w:rFonts w:eastAsia="Times New Roman" w:cs="Times New Roman"/>
          <w:szCs w:val="24"/>
        </w:rPr>
        <w:t>έγγονος</w:t>
      </w:r>
      <w:proofErr w:type="spellEnd"/>
      <w:r>
        <w:rPr>
          <w:rFonts w:eastAsia="Times New Roman" w:cs="Times New Roman"/>
          <w:szCs w:val="24"/>
        </w:rPr>
        <w:t xml:space="preserve"> του </w:t>
      </w:r>
      <w:r>
        <w:rPr>
          <w:rFonts w:eastAsia="Times New Roman" w:cs="Times New Roman"/>
          <w:szCs w:val="24"/>
        </w:rPr>
        <w:t>μ</w:t>
      </w:r>
      <w:r>
        <w:rPr>
          <w:rFonts w:eastAsia="Times New Roman" w:cs="Times New Roman"/>
          <w:szCs w:val="24"/>
        </w:rPr>
        <w:t xml:space="preserve">ακεδονομάχου και </w:t>
      </w:r>
      <w:proofErr w:type="spellStart"/>
      <w:r>
        <w:rPr>
          <w:rFonts w:eastAsia="Times New Roman" w:cs="Times New Roman"/>
          <w:szCs w:val="24"/>
        </w:rPr>
        <w:t>β</w:t>
      </w:r>
      <w:r>
        <w:rPr>
          <w:rFonts w:eastAsia="Times New Roman" w:cs="Times New Roman"/>
          <w:szCs w:val="24"/>
        </w:rPr>
        <w:t>αλκανομάχου</w:t>
      </w:r>
      <w:proofErr w:type="spellEnd"/>
      <w:r>
        <w:rPr>
          <w:rFonts w:eastAsia="Times New Roman" w:cs="Times New Roman"/>
          <w:szCs w:val="24"/>
        </w:rPr>
        <w:t xml:space="preserve"> πάππου μου, του Ηλία του Γκιουλέκα, που πάλεψε και μάτωσε για τη Μακεδονία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δεν μπορώ να ξεχ</w:t>
      </w:r>
      <w:r>
        <w:rPr>
          <w:rFonts w:eastAsia="Times New Roman" w:cs="Times New Roman"/>
          <w:szCs w:val="24"/>
        </w:rPr>
        <w:t>άσω όσα εκείνος μου έλεγε για το πώς κρατήθηκε όρθια η Μακεδονία και όσα μου είπαν πολλοί από εκείνους</w:t>
      </w:r>
      <w:r>
        <w:rPr>
          <w:rFonts w:eastAsia="Times New Roman" w:cs="Times New Roman"/>
          <w:szCs w:val="24"/>
        </w:rPr>
        <w:t>,</w:t>
      </w:r>
      <w:r>
        <w:rPr>
          <w:rFonts w:eastAsia="Times New Roman" w:cs="Times New Roman"/>
          <w:szCs w:val="24"/>
        </w:rPr>
        <w:t xml:space="preserve"> που πρόλαβα ως δημοσιογράφος και κατέγραψα τις μαρτυρίες τους, που αγωνίστηκαν και πολέμησαν στα δύσκολα χρόνια. </w:t>
      </w:r>
    </w:p>
    <w:p w14:paraId="3A31094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επειδή άκουσα προηγουμένως να κάνο</w:t>
      </w:r>
      <w:r>
        <w:rPr>
          <w:rFonts w:eastAsia="Times New Roman" w:cs="Times New Roman"/>
          <w:szCs w:val="24"/>
        </w:rPr>
        <w:t xml:space="preserve">υν και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η κ</w:t>
      </w:r>
      <w:r>
        <w:rPr>
          <w:rFonts w:eastAsia="Times New Roman" w:cs="Times New Roman"/>
          <w:szCs w:val="24"/>
        </w:rPr>
        <w:t>.</w:t>
      </w:r>
      <w:r>
        <w:rPr>
          <w:rFonts w:eastAsia="Times New Roman" w:cs="Times New Roman"/>
          <w:szCs w:val="24"/>
        </w:rPr>
        <w:t xml:space="preserve"> Αναγνωστοπούλου και άλλοι αναφορές στο Μακεδονικό Αγώνα και στον Παύλο </w:t>
      </w:r>
      <w:r>
        <w:rPr>
          <w:rFonts w:eastAsia="Times New Roman" w:cs="Times New Roman"/>
          <w:szCs w:val="24"/>
        </w:rPr>
        <w:lastRenderedPageBreak/>
        <w:t xml:space="preserve">Μελά, που έχυσε το αίμα του και έδωσε τη ζωή του για τη Μακεδονία, να σας θυμίσω και να θυμίσω για την ιστορία ότι όταν κρεμούσαν στο </w:t>
      </w:r>
      <w:proofErr w:type="spellStart"/>
      <w:r>
        <w:rPr>
          <w:rFonts w:eastAsia="Times New Roman" w:cs="Times New Roman"/>
          <w:szCs w:val="24"/>
        </w:rPr>
        <w:t>Ατ</w:t>
      </w:r>
      <w:proofErr w:type="spellEnd"/>
      <w:r>
        <w:rPr>
          <w:rFonts w:eastAsia="Times New Roman" w:cs="Times New Roman"/>
          <w:szCs w:val="24"/>
        </w:rPr>
        <w:t xml:space="preserve"> </w:t>
      </w:r>
      <w:proofErr w:type="spellStart"/>
      <w:r>
        <w:rPr>
          <w:rFonts w:eastAsia="Times New Roman" w:cs="Times New Roman"/>
          <w:szCs w:val="24"/>
        </w:rPr>
        <w:t>Παζάρ</w:t>
      </w:r>
      <w:proofErr w:type="spellEnd"/>
      <w:r>
        <w:rPr>
          <w:rFonts w:eastAsia="Times New Roman" w:cs="Times New Roman"/>
          <w:szCs w:val="24"/>
        </w:rPr>
        <w:t>, στο Μον</w:t>
      </w:r>
      <w:r>
        <w:rPr>
          <w:rFonts w:eastAsia="Times New Roman" w:cs="Times New Roman"/>
          <w:szCs w:val="24"/>
        </w:rPr>
        <w:t>αστήρι, τον καπετάν-</w:t>
      </w:r>
      <w:proofErr w:type="spellStart"/>
      <w:r>
        <w:rPr>
          <w:rFonts w:eastAsia="Times New Roman" w:cs="Times New Roman"/>
          <w:szCs w:val="24"/>
        </w:rPr>
        <w:t>Κώττα</w:t>
      </w:r>
      <w:proofErr w:type="spellEnd"/>
      <w:r>
        <w:rPr>
          <w:rFonts w:eastAsia="Times New Roman" w:cs="Times New Roman"/>
          <w:szCs w:val="24"/>
        </w:rPr>
        <w:t>, εκείνος γύρισε στο σλάβικο ιδίωμα που μιλούσε και φώναξε «</w:t>
      </w:r>
      <w:proofErr w:type="spellStart"/>
      <w:r>
        <w:rPr>
          <w:rFonts w:eastAsia="Times New Roman" w:cs="Times New Roman"/>
          <w:szCs w:val="24"/>
        </w:rPr>
        <w:t>Ντά</w:t>
      </w:r>
      <w:proofErr w:type="spellEnd"/>
      <w:r>
        <w:rPr>
          <w:rFonts w:eastAsia="Times New Roman" w:cs="Times New Roman"/>
          <w:szCs w:val="24"/>
        </w:rPr>
        <w:t xml:space="preserve"> </w:t>
      </w:r>
      <w:proofErr w:type="spellStart"/>
      <w:r>
        <w:rPr>
          <w:rFonts w:eastAsia="Times New Roman" w:cs="Times New Roman"/>
          <w:szCs w:val="24"/>
        </w:rPr>
        <w:t>ζίβεε</w:t>
      </w:r>
      <w:proofErr w:type="spellEnd"/>
      <w:r>
        <w:rPr>
          <w:rFonts w:eastAsia="Times New Roman" w:cs="Times New Roman"/>
          <w:szCs w:val="24"/>
        </w:rPr>
        <w:t xml:space="preserve"> </w:t>
      </w:r>
      <w:proofErr w:type="spellStart"/>
      <w:r>
        <w:rPr>
          <w:rFonts w:eastAsia="Times New Roman" w:cs="Times New Roman"/>
          <w:szCs w:val="24"/>
        </w:rPr>
        <w:t>Γκρέτσια</w:t>
      </w:r>
      <w:proofErr w:type="spellEnd"/>
      <w:r>
        <w:rPr>
          <w:rFonts w:eastAsia="Times New Roman" w:cs="Times New Roman"/>
          <w:szCs w:val="24"/>
        </w:rPr>
        <w:t xml:space="preserve">», «Να ζήσει η Ελλάδα!». Είναι η γλώσσα αυτή που μιλούσε και που εσείς την αναγνωρίζετε ως μακεδονική γλώσσα! </w:t>
      </w:r>
    </w:p>
    <w:p w14:paraId="3A310943"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w:t>
      </w:r>
      <w:r>
        <w:rPr>
          <w:rFonts w:eastAsia="Times New Roman" w:cs="Times New Roman"/>
          <w:szCs w:val="24"/>
        </w:rPr>
        <w:t>ημοκρατίας)</w:t>
      </w:r>
    </w:p>
    <w:p w14:paraId="3A31094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Όχι, δεν μπορούμε να τα ξεχάσουμε, κυρίες και κύριοι συνάδελφοι, αυτά. </w:t>
      </w:r>
    </w:p>
    <w:p w14:paraId="3A310945"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A31094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Δεν πειράζει, εσείς βαφτίσατε τον πατριωτισμό εθνικισμό και σας ενοχλεί, μας λέτε «</w:t>
      </w:r>
      <w:proofErr w:type="spellStart"/>
      <w:r>
        <w:rPr>
          <w:rFonts w:eastAsia="Times New Roman" w:cs="Times New Roman"/>
          <w:szCs w:val="24"/>
        </w:rPr>
        <w:t>βέκκιους</w:t>
      </w:r>
      <w:proofErr w:type="spellEnd"/>
      <w:r>
        <w:rPr>
          <w:rFonts w:eastAsia="Times New Roman" w:cs="Times New Roman"/>
          <w:szCs w:val="24"/>
        </w:rPr>
        <w:t xml:space="preserve">», μας λέτε παλιούς, οπισθοδρομικούς. </w:t>
      </w:r>
      <w:r>
        <w:rPr>
          <w:rFonts w:eastAsia="Times New Roman" w:cs="Times New Roman"/>
          <w:szCs w:val="24"/>
        </w:rPr>
        <w:t xml:space="preserve">Εσείς </w:t>
      </w:r>
      <w:r>
        <w:rPr>
          <w:rFonts w:eastAsia="Times New Roman" w:cs="Times New Roman"/>
          <w:szCs w:val="24"/>
        </w:rPr>
        <w:t xml:space="preserve">, νομίζετε </w:t>
      </w:r>
      <w:r>
        <w:rPr>
          <w:rFonts w:eastAsia="Times New Roman" w:cs="Times New Roman"/>
          <w:szCs w:val="24"/>
        </w:rPr>
        <w:t xml:space="preserve">όταν μιλάμε γι’ αυτά, για την ιστορία </w:t>
      </w:r>
      <w:r>
        <w:rPr>
          <w:rFonts w:eastAsia="Times New Roman" w:cs="Times New Roman"/>
          <w:szCs w:val="24"/>
        </w:rPr>
        <w:t>ε</w:t>
      </w:r>
      <w:r>
        <w:rPr>
          <w:rFonts w:eastAsia="Times New Roman" w:cs="Times New Roman"/>
          <w:szCs w:val="24"/>
        </w:rPr>
        <w:t xml:space="preserve">ίστε οι καινούργιοι, </w:t>
      </w:r>
      <w:r>
        <w:rPr>
          <w:rFonts w:eastAsia="Times New Roman" w:cs="Times New Roman"/>
          <w:szCs w:val="24"/>
        </w:rPr>
        <w:t xml:space="preserve">ότι </w:t>
      </w:r>
      <w:r>
        <w:rPr>
          <w:rFonts w:eastAsia="Times New Roman" w:cs="Times New Roman"/>
          <w:szCs w:val="24"/>
        </w:rPr>
        <w:t xml:space="preserve">κομίζετε το καινούργιο. Πάμε, λοιπόν, εδώ και ας πάρουμε μια ξεκάθαρη θέση ο καθένας, χωρίς περιστροφές. </w:t>
      </w:r>
    </w:p>
    <w:p w14:paraId="3A310947" w14:textId="77777777" w:rsidR="00E66DFC" w:rsidRDefault="00CE19B2">
      <w:pPr>
        <w:spacing w:after="0" w:line="600" w:lineRule="auto"/>
        <w:ind w:firstLine="720"/>
        <w:jc w:val="both"/>
        <w:rPr>
          <w:rFonts w:eastAsia="Times New Roman" w:cs="Times New Roman"/>
          <w:bCs/>
          <w:shd w:val="clear" w:color="auto" w:fill="FFFFFF"/>
        </w:rPr>
      </w:pPr>
      <w:r w:rsidRPr="00DB5FB8">
        <w:rPr>
          <w:rFonts w:eastAsia="Times New Roman" w:cs="Times New Roman"/>
          <w:szCs w:val="24"/>
        </w:rPr>
        <w:t>Όλοι θέλουμε λύση.</w:t>
      </w:r>
      <w:r>
        <w:rPr>
          <w:rFonts w:eastAsia="Times New Roman" w:cs="Times New Roman"/>
          <w:szCs w:val="24"/>
        </w:rPr>
        <w:t xml:space="preserve"> Κι εμείς στη </w:t>
      </w:r>
      <w:r w:rsidRPr="00A92A6A">
        <w:rPr>
          <w:rFonts w:eastAsia="Times New Roman" w:cs="Times New Roman"/>
        </w:rPr>
        <w:t>Νέα Δημοκρατία</w:t>
      </w:r>
      <w:r>
        <w:rPr>
          <w:rFonts w:eastAsia="Times New Roman"/>
          <w:bCs/>
          <w:shd w:val="clear" w:color="auto" w:fill="FFFFFF"/>
        </w:rPr>
        <w:t>,</w:t>
      </w:r>
      <w:r>
        <w:rPr>
          <w:rFonts w:eastAsia="Times New Roman" w:cs="Times New Roman"/>
        </w:rPr>
        <w:t xml:space="preserve"> επιδιώκουμε λύση. Ποια λύση, </w:t>
      </w:r>
      <w:r w:rsidRPr="005023FF">
        <w:rPr>
          <w:rFonts w:eastAsia="Times New Roman" w:cs="Times New Roman"/>
          <w:bCs/>
          <w:shd w:val="clear" w:color="auto" w:fill="FFFFFF"/>
        </w:rPr>
        <w:t>όμως</w:t>
      </w:r>
      <w:r>
        <w:rPr>
          <w:rFonts w:eastAsia="Times New Roman" w:cs="Times New Roman"/>
        </w:rPr>
        <w:t xml:space="preserve">; </w:t>
      </w:r>
      <w:r w:rsidRPr="005023FF">
        <w:rPr>
          <w:rFonts w:eastAsia="Times New Roman"/>
          <w:bCs/>
          <w:shd w:val="clear" w:color="auto" w:fill="FFFFFF"/>
        </w:rPr>
        <w:t>Βεβαίως</w:t>
      </w:r>
      <w:r>
        <w:rPr>
          <w:rFonts w:eastAsia="Times New Roman"/>
          <w:bCs/>
          <w:shd w:val="clear" w:color="auto" w:fill="FFFFFF"/>
        </w:rPr>
        <w:t>,</w:t>
      </w:r>
      <w:r>
        <w:rPr>
          <w:rFonts w:eastAsia="Times New Roman" w:cs="Times New Roman"/>
        </w:rPr>
        <w:t xml:space="preserve"> η Ελλάδα </w:t>
      </w:r>
      <w:r>
        <w:rPr>
          <w:rFonts w:eastAsia="Times New Roman" w:cs="Times New Roman"/>
        </w:rPr>
        <w:t>επιθυμεί</w:t>
      </w:r>
      <w:r>
        <w:rPr>
          <w:rFonts w:eastAsia="Times New Roman" w:cs="Times New Roman"/>
        </w:rPr>
        <w:t xml:space="preserve"> σταθερότητα στην περιοχή, σε όλα τα Βαλκάνια </w:t>
      </w:r>
      <w:r w:rsidRPr="005023FF">
        <w:rPr>
          <w:rFonts w:eastAsia="Times New Roman"/>
          <w:bCs/>
        </w:rPr>
        <w:t>και</w:t>
      </w:r>
      <w:r>
        <w:rPr>
          <w:rFonts w:eastAsia="Times New Roman" w:cs="Times New Roman"/>
        </w:rPr>
        <w:t xml:space="preserve"> </w:t>
      </w:r>
      <w:r w:rsidRPr="005023FF">
        <w:rPr>
          <w:rFonts w:eastAsia="Times New Roman"/>
          <w:bCs/>
          <w:shd w:val="clear" w:color="auto" w:fill="FFFFFF"/>
        </w:rPr>
        <w:t>βεβαίως</w:t>
      </w:r>
      <w:r>
        <w:rPr>
          <w:rFonts w:eastAsia="Times New Roman" w:cs="Times New Roman"/>
        </w:rPr>
        <w:t xml:space="preserve"> αναγνωρίζουμε το </w:t>
      </w:r>
      <w:r w:rsidRPr="005023FF">
        <w:rPr>
          <w:rFonts w:eastAsia="Times New Roman" w:cs="Times New Roman"/>
          <w:bCs/>
          <w:shd w:val="clear" w:color="auto" w:fill="FFFFFF"/>
        </w:rPr>
        <w:t>δικαίωμα</w:t>
      </w:r>
      <w:r>
        <w:rPr>
          <w:rFonts w:eastAsia="Times New Roman" w:cs="Times New Roman"/>
        </w:rPr>
        <w:t xml:space="preserve"> των Σκοπίων </w:t>
      </w:r>
      <w:r w:rsidRPr="005023FF">
        <w:rPr>
          <w:rFonts w:eastAsia="Times New Roman"/>
          <w:bCs/>
          <w:shd w:val="clear" w:color="auto" w:fill="FFFFFF"/>
        </w:rPr>
        <w:t>να</w:t>
      </w:r>
      <w:r>
        <w:rPr>
          <w:rFonts w:eastAsia="Times New Roman" w:cs="Times New Roman"/>
        </w:rPr>
        <w:t xml:space="preserve"> </w:t>
      </w:r>
      <w:r>
        <w:rPr>
          <w:rFonts w:eastAsia="Times New Roman" w:cs="Times New Roman"/>
        </w:rPr>
        <w:t>ενταχθ</w:t>
      </w:r>
      <w:r>
        <w:rPr>
          <w:rFonts w:eastAsia="Times New Roman" w:cs="Times New Roman"/>
        </w:rPr>
        <w:t>ο</w:t>
      </w:r>
      <w:r>
        <w:rPr>
          <w:rFonts w:eastAsia="Times New Roman" w:cs="Times New Roman"/>
        </w:rPr>
        <w:t>ύ</w:t>
      </w:r>
      <w:r>
        <w:rPr>
          <w:rFonts w:eastAsia="Times New Roman" w:cs="Times New Roman"/>
        </w:rPr>
        <w:t xml:space="preserve">ν </w:t>
      </w:r>
      <w:r w:rsidRPr="005023FF">
        <w:rPr>
          <w:rFonts w:eastAsia="Times New Roman"/>
          <w:bCs/>
        </w:rPr>
        <w:t>και</w:t>
      </w:r>
      <w:r>
        <w:rPr>
          <w:rFonts w:eastAsia="Times New Roman" w:cs="Times New Roman"/>
        </w:rPr>
        <w:t xml:space="preserve"> στο ΝΑΤΟ </w:t>
      </w:r>
      <w:r w:rsidRPr="005023FF">
        <w:rPr>
          <w:rFonts w:eastAsia="Times New Roman"/>
          <w:bCs/>
        </w:rPr>
        <w:t>και</w:t>
      </w:r>
      <w:r>
        <w:rPr>
          <w:rFonts w:eastAsia="Times New Roman" w:cs="Times New Roman"/>
        </w:rPr>
        <w:t xml:space="preserve"> στην </w:t>
      </w:r>
      <w:r w:rsidRPr="005023FF">
        <w:rPr>
          <w:rFonts w:eastAsia="Times New Roman" w:cs="Times New Roman"/>
        </w:rPr>
        <w:t>Ευρωπαϊκή Ένωση</w:t>
      </w:r>
      <w:r>
        <w:rPr>
          <w:rFonts w:eastAsia="Times New Roman" w:cs="Times New Roman"/>
        </w:rPr>
        <w:t>. Ό</w:t>
      </w:r>
      <w:r>
        <w:rPr>
          <w:rFonts w:eastAsia="Times New Roman" w:cs="Times New Roman"/>
          <w:bCs/>
          <w:shd w:val="clear" w:color="auto" w:fill="FFFFFF"/>
        </w:rPr>
        <w:t xml:space="preserve">χι </w:t>
      </w:r>
      <w:r w:rsidRPr="005023FF">
        <w:rPr>
          <w:rFonts w:eastAsia="Times New Roman" w:cs="Times New Roman"/>
          <w:bCs/>
          <w:shd w:val="clear" w:color="auto" w:fill="FFFFFF"/>
        </w:rPr>
        <w:t>όμως</w:t>
      </w:r>
      <w:r>
        <w:rPr>
          <w:rFonts w:eastAsia="Times New Roman" w:cs="Times New Roman"/>
          <w:bCs/>
          <w:shd w:val="clear" w:color="auto" w:fill="FFFFFF"/>
        </w:rPr>
        <w:t xml:space="preserve"> επί βλάβ</w:t>
      </w:r>
      <w:r>
        <w:rPr>
          <w:rFonts w:eastAsia="Times New Roman" w:cs="Times New Roman"/>
          <w:bCs/>
          <w:shd w:val="clear" w:color="auto" w:fill="FFFFFF"/>
        </w:rPr>
        <w:t>η</w:t>
      </w:r>
      <w:r>
        <w:rPr>
          <w:rFonts w:eastAsia="Times New Roman" w:cs="Times New Roman"/>
          <w:bCs/>
          <w:shd w:val="clear" w:color="auto" w:fill="FFFFFF"/>
        </w:rPr>
        <w:t xml:space="preserve"> των εθνικών μας συμφερόντων, </w:t>
      </w:r>
      <w:r w:rsidRPr="005023FF">
        <w:rPr>
          <w:rFonts w:eastAsia="Times New Roman"/>
          <w:bCs/>
          <w:shd w:val="clear" w:color="auto" w:fill="FFFFFF"/>
        </w:rPr>
        <w:t>κυρίες και κύριοι συνάδελφοι</w:t>
      </w:r>
      <w:r>
        <w:rPr>
          <w:rFonts w:eastAsia="Times New Roman" w:cs="Times New Roman"/>
          <w:bCs/>
          <w:shd w:val="clear" w:color="auto" w:fill="FFFFFF"/>
        </w:rPr>
        <w:t xml:space="preserve"> της </w:t>
      </w:r>
      <w:r w:rsidRPr="005023FF">
        <w:rPr>
          <w:rFonts w:eastAsia="Times New Roman"/>
          <w:bCs/>
          <w:shd w:val="clear" w:color="auto" w:fill="FFFFFF"/>
        </w:rPr>
        <w:t>Κυβέρνηση</w:t>
      </w:r>
      <w:r>
        <w:rPr>
          <w:rFonts w:eastAsia="Times New Roman" w:cs="Times New Roman"/>
          <w:bCs/>
          <w:shd w:val="clear" w:color="auto" w:fill="FFFFFF"/>
        </w:rPr>
        <w:t xml:space="preserve">ς και της Συμπολίτευσης. </w:t>
      </w:r>
    </w:p>
    <w:p w14:paraId="3A310948"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Αυτό </w:t>
      </w:r>
      <w:r w:rsidRPr="005023FF">
        <w:rPr>
          <w:rFonts w:eastAsia="Times New Roman" w:cs="Times New Roman"/>
          <w:bCs/>
          <w:shd w:val="clear" w:color="auto" w:fill="FFFFFF"/>
        </w:rPr>
        <w:t>που</w:t>
      </w:r>
      <w:r>
        <w:rPr>
          <w:rFonts w:eastAsia="Times New Roman" w:cs="Times New Roman"/>
          <w:bCs/>
          <w:shd w:val="clear" w:color="auto" w:fill="FFFFFF"/>
        </w:rPr>
        <w:t xml:space="preserve"> παρουσιάζει η </w:t>
      </w:r>
      <w:r w:rsidRPr="005023FF">
        <w:rPr>
          <w:rFonts w:eastAsia="Times New Roman"/>
          <w:bCs/>
          <w:shd w:val="clear" w:color="auto" w:fill="FFFFFF"/>
        </w:rPr>
        <w:t>Κυβέρνηση</w:t>
      </w:r>
      <w:r>
        <w:rPr>
          <w:rFonts w:eastAsia="Times New Roman" w:cs="Times New Roman"/>
          <w:bCs/>
          <w:shd w:val="clear" w:color="auto" w:fill="FFFFFF"/>
        </w:rPr>
        <w:t xml:space="preserve"> ως </w:t>
      </w:r>
      <w:r>
        <w:rPr>
          <w:rFonts w:eastAsia="Times New Roman" w:cs="Times New Roman"/>
          <w:bCs/>
          <w:shd w:val="clear" w:color="auto" w:fill="FFFFFF"/>
        </w:rPr>
        <w:t>«</w:t>
      </w:r>
      <w:r>
        <w:rPr>
          <w:rFonts w:eastAsia="Times New Roman" w:cs="Times New Roman"/>
          <w:bCs/>
          <w:shd w:val="clear" w:color="auto" w:fill="FFFFFF"/>
        </w:rPr>
        <w:t>λύση</w:t>
      </w:r>
      <w:r>
        <w:rPr>
          <w:rFonts w:eastAsia="Times New Roman" w:cs="Times New Roman"/>
          <w:bCs/>
          <w:shd w:val="clear" w:color="auto" w:fill="FFFFFF"/>
        </w:rPr>
        <w:t>»</w:t>
      </w:r>
      <w:r>
        <w:rPr>
          <w:rFonts w:eastAsia="Times New Roman" w:cs="Times New Roman"/>
          <w:bCs/>
          <w:shd w:val="clear" w:color="auto" w:fill="FFFFFF"/>
        </w:rPr>
        <w:t xml:space="preserve"> στο </w:t>
      </w:r>
      <w:r>
        <w:rPr>
          <w:rFonts w:eastAsia="Times New Roman" w:cs="Times New Roman"/>
          <w:bCs/>
          <w:shd w:val="clear" w:color="auto" w:fill="FFFFFF"/>
        </w:rPr>
        <w:t>σ</w:t>
      </w:r>
      <w:r>
        <w:rPr>
          <w:rFonts w:eastAsia="Times New Roman" w:cs="Times New Roman"/>
          <w:bCs/>
          <w:shd w:val="clear" w:color="auto" w:fill="FFFFFF"/>
        </w:rPr>
        <w:t xml:space="preserve">κοπιανό </w:t>
      </w:r>
      <w:r w:rsidRPr="005023FF">
        <w:rPr>
          <w:rFonts w:eastAsia="Times New Roman"/>
          <w:bCs/>
          <w:shd w:val="clear" w:color="auto" w:fill="FFFFFF"/>
        </w:rPr>
        <w:t>είναι</w:t>
      </w:r>
      <w:r>
        <w:rPr>
          <w:rFonts w:eastAsia="Times New Roman" w:cs="Times New Roman"/>
          <w:bCs/>
          <w:shd w:val="clear" w:color="auto" w:fill="FFFFFF"/>
        </w:rPr>
        <w:t xml:space="preserve"> στην πραγματικότητα ένας οδυνηρός εθνικός συμβιβασμός, ένα πραγματικό ξεπούλημα της Μακεδονίας. </w:t>
      </w:r>
    </w:p>
    <w:p w14:paraId="3A310949"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sidRPr="005023FF">
        <w:rPr>
          <w:rFonts w:eastAsia="Times New Roman"/>
          <w:bCs/>
          <w:shd w:val="clear" w:color="auto" w:fill="FFFFFF"/>
        </w:rPr>
        <w:t>επειδή</w:t>
      </w:r>
      <w:r>
        <w:rPr>
          <w:rFonts w:eastAsia="Times New Roman" w:cs="Times New Roman"/>
          <w:bCs/>
          <w:shd w:val="clear" w:color="auto" w:fill="FFFFFF"/>
        </w:rPr>
        <w:t xml:space="preserve"> άκουσα προχθές </w:t>
      </w:r>
      <w:r>
        <w:rPr>
          <w:rFonts w:eastAsia="Times New Roman"/>
          <w:bCs/>
          <w:shd w:val="clear" w:color="auto" w:fill="FFFFFF"/>
        </w:rPr>
        <w:t>πως</w:t>
      </w:r>
      <w:r>
        <w:rPr>
          <w:rFonts w:eastAsia="Times New Roman" w:cs="Times New Roman"/>
          <w:bCs/>
          <w:shd w:val="clear" w:color="auto" w:fill="FFFFFF"/>
        </w:rPr>
        <w:t xml:space="preserve"> ο Έλληνας </w:t>
      </w:r>
      <w:r w:rsidRPr="005023FF">
        <w:rPr>
          <w:rFonts w:eastAsia="Times New Roman" w:cs="Times New Roman"/>
          <w:bCs/>
          <w:shd w:val="clear" w:color="auto" w:fill="FFFFFF"/>
        </w:rPr>
        <w:t xml:space="preserve">Πρωθυπουργός </w:t>
      </w:r>
      <w:r>
        <w:rPr>
          <w:rFonts w:eastAsia="Times New Roman" w:cs="Times New Roman"/>
          <w:bCs/>
          <w:shd w:val="clear" w:color="auto" w:fill="FFFFFF"/>
        </w:rPr>
        <w:t xml:space="preserve">είπε </w:t>
      </w:r>
      <w:r w:rsidRPr="005023FF">
        <w:rPr>
          <w:rFonts w:eastAsia="Times New Roman"/>
          <w:bCs/>
          <w:shd w:val="clear" w:color="auto" w:fill="FFFFFF"/>
        </w:rPr>
        <w:t>ότι</w:t>
      </w:r>
      <w:r>
        <w:rPr>
          <w:rFonts w:eastAsia="Times New Roman" w:cs="Times New Roman"/>
          <w:bCs/>
          <w:shd w:val="clear" w:color="auto" w:fill="FFFFFF"/>
        </w:rPr>
        <w:t xml:space="preserve"> αισθάνεται εθνικά υπερήφανος, θέλουμε </w:t>
      </w:r>
      <w:r w:rsidRPr="005023FF">
        <w:rPr>
          <w:rFonts w:eastAsia="Times New Roman"/>
          <w:bCs/>
          <w:shd w:val="clear" w:color="auto" w:fill="FFFFFF"/>
        </w:rPr>
        <w:t>να</w:t>
      </w:r>
      <w:r>
        <w:rPr>
          <w:rFonts w:eastAsia="Times New Roman" w:cs="Times New Roman"/>
          <w:bCs/>
          <w:shd w:val="clear" w:color="auto" w:fill="FFFFFF"/>
        </w:rPr>
        <w:t xml:space="preserve"> του πούμε </w:t>
      </w:r>
      <w:r w:rsidRPr="005023FF">
        <w:rPr>
          <w:rFonts w:eastAsia="Times New Roman"/>
          <w:bCs/>
          <w:shd w:val="clear" w:color="auto" w:fill="FFFFFF"/>
        </w:rPr>
        <w:t>ότι</w:t>
      </w:r>
      <w:r>
        <w:rPr>
          <w:rFonts w:eastAsia="Times New Roman" w:cs="Times New Roman"/>
          <w:bCs/>
          <w:shd w:val="clear" w:color="auto" w:fill="FFFFFF"/>
        </w:rPr>
        <w:t xml:space="preserve"> αυτό </w:t>
      </w:r>
      <w:r w:rsidRPr="005023FF">
        <w:rPr>
          <w:rFonts w:eastAsia="Times New Roman" w:cs="Times New Roman"/>
          <w:bCs/>
          <w:shd w:val="clear" w:color="auto" w:fill="FFFFFF"/>
        </w:rPr>
        <w:t>που</w:t>
      </w:r>
      <w:r>
        <w:rPr>
          <w:rFonts w:eastAsia="Times New Roman" w:cs="Times New Roman"/>
          <w:bCs/>
          <w:shd w:val="clear" w:color="auto" w:fill="FFFFFF"/>
        </w:rPr>
        <w:t xml:space="preserve"> σεβάστηκαν οι αιώνες, η ίδια η ιστορία, αυτό </w:t>
      </w:r>
      <w:r w:rsidRPr="005023FF">
        <w:rPr>
          <w:rFonts w:eastAsia="Times New Roman" w:cs="Times New Roman"/>
          <w:bCs/>
          <w:shd w:val="clear" w:color="auto" w:fill="FFFFFF"/>
        </w:rPr>
        <w:t>που</w:t>
      </w:r>
      <w:r>
        <w:rPr>
          <w:rFonts w:eastAsia="Times New Roman" w:cs="Times New Roman"/>
          <w:bCs/>
          <w:shd w:val="clear" w:color="auto" w:fill="FFFFFF"/>
        </w:rPr>
        <w:t xml:space="preserve"> διατηρήσαμε ως λαός με πολλούς αγώνες, με πολλές θυσίες, ο Αλέξης Τσίπρας το παρ</w:t>
      </w:r>
      <w:r>
        <w:rPr>
          <w:rFonts w:eastAsia="Times New Roman" w:cs="Times New Roman"/>
          <w:bCs/>
          <w:shd w:val="clear" w:color="auto" w:fill="FFFFFF"/>
        </w:rPr>
        <w:t xml:space="preserve">έδωσε εν </w:t>
      </w:r>
      <w:r w:rsidRPr="005023FF">
        <w:rPr>
          <w:rFonts w:eastAsia="Times New Roman"/>
          <w:bCs/>
          <w:shd w:val="clear" w:color="auto" w:fill="FFFFFF"/>
        </w:rPr>
        <w:t>μια</w:t>
      </w:r>
      <w:r>
        <w:rPr>
          <w:rFonts w:eastAsia="Times New Roman" w:cs="Times New Roman"/>
          <w:bCs/>
          <w:shd w:val="clear" w:color="auto" w:fill="FFFFFF"/>
        </w:rPr>
        <w:t xml:space="preserve"> </w:t>
      </w:r>
      <w:proofErr w:type="spellStart"/>
      <w:r>
        <w:rPr>
          <w:rFonts w:eastAsia="Times New Roman" w:cs="Times New Roman"/>
          <w:bCs/>
          <w:shd w:val="clear" w:color="auto" w:fill="FFFFFF"/>
        </w:rPr>
        <w:t>νυκτί</w:t>
      </w:r>
      <w:proofErr w:type="spellEnd"/>
      <w:r>
        <w:rPr>
          <w:rFonts w:eastAsia="Times New Roman" w:cs="Times New Roman"/>
          <w:bCs/>
          <w:shd w:val="clear" w:color="auto" w:fill="FFFFFF"/>
        </w:rPr>
        <w:t xml:space="preserve">. Έφερε </w:t>
      </w:r>
      <w:r w:rsidRPr="005023FF">
        <w:rPr>
          <w:rFonts w:eastAsia="Times New Roman"/>
          <w:bCs/>
          <w:shd w:val="clear" w:color="auto" w:fill="FFFFFF"/>
        </w:rPr>
        <w:t>μια</w:t>
      </w:r>
      <w:r>
        <w:rPr>
          <w:rFonts w:eastAsia="Times New Roman" w:cs="Times New Roman"/>
          <w:bCs/>
          <w:shd w:val="clear" w:color="auto" w:fill="FFFFFF"/>
        </w:rPr>
        <w:t xml:space="preserve"> κατάπτυστη </w:t>
      </w:r>
      <w:r w:rsidRPr="005023FF">
        <w:rPr>
          <w:rFonts w:eastAsia="Times New Roman"/>
          <w:bCs/>
          <w:shd w:val="clear" w:color="auto" w:fill="FFFFFF"/>
        </w:rPr>
        <w:t>και</w:t>
      </w:r>
      <w:r>
        <w:rPr>
          <w:rFonts w:eastAsia="Times New Roman" w:cs="Times New Roman"/>
          <w:bCs/>
          <w:shd w:val="clear" w:color="auto" w:fill="FFFFFF"/>
        </w:rPr>
        <w:t xml:space="preserve"> απαράδεκτη συμφωνία, </w:t>
      </w:r>
      <w:r w:rsidRPr="005023FF">
        <w:rPr>
          <w:rFonts w:eastAsia="Times New Roman" w:cs="Times New Roman"/>
          <w:bCs/>
          <w:shd w:val="clear" w:color="auto" w:fill="FFFFFF"/>
        </w:rPr>
        <w:t>που</w:t>
      </w:r>
      <w:r>
        <w:rPr>
          <w:rFonts w:eastAsia="Times New Roman" w:cs="Times New Roman"/>
          <w:bCs/>
          <w:shd w:val="clear" w:color="auto" w:fill="FFFFFF"/>
        </w:rPr>
        <w:t xml:space="preserve"> δίνει το μείζον στους Σκοπιανούς </w:t>
      </w:r>
      <w:r w:rsidRPr="005023FF">
        <w:rPr>
          <w:rFonts w:eastAsia="Times New Roman"/>
          <w:bCs/>
          <w:shd w:val="clear" w:color="auto" w:fill="FFFFFF"/>
        </w:rPr>
        <w:t>και</w:t>
      </w:r>
      <w:r>
        <w:rPr>
          <w:rFonts w:eastAsia="Times New Roman" w:cs="Times New Roman"/>
          <w:bCs/>
          <w:shd w:val="clear" w:color="auto" w:fill="FFFFFF"/>
        </w:rPr>
        <w:t xml:space="preserve"> ενισχύει τον σκοπιανό αλυτρωτισμό, παρά τα όσα περί του αντιθέτου δηλώνει ο </w:t>
      </w:r>
      <w:r w:rsidRPr="005023FF">
        <w:rPr>
          <w:rFonts w:eastAsia="Times New Roman" w:cs="Times New Roman"/>
          <w:bCs/>
          <w:shd w:val="clear" w:color="auto" w:fill="FFFFFF"/>
        </w:rPr>
        <w:t>Πρωθυπουργός</w:t>
      </w:r>
      <w:r>
        <w:rPr>
          <w:rFonts w:eastAsia="Times New Roman" w:cs="Times New Roman"/>
          <w:bCs/>
          <w:shd w:val="clear" w:color="auto" w:fill="FFFFFF"/>
        </w:rPr>
        <w:t>.</w:t>
      </w:r>
    </w:p>
    <w:p w14:paraId="3A31094A"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κείμενο της </w:t>
      </w:r>
      <w:r>
        <w:rPr>
          <w:rFonts w:eastAsia="Times New Roman" w:cs="Times New Roman"/>
          <w:bCs/>
          <w:shd w:val="clear" w:color="auto" w:fill="FFFFFF"/>
        </w:rPr>
        <w:t>σ</w:t>
      </w:r>
      <w:r>
        <w:rPr>
          <w:rFonts w:eastAsia="Times New Roman" w:cs="Times New Roman"/>
          <w:bCs/>
          <w:shd w:val="clear" w:color="auto" w:fill="FFFFFF"/>
        </w:rPr>
        <w:t xml:space="preserve">υμφωνίας, </w:t>
      </w:r>
      <w:r w:rsidRPr="005023FF">
        <w:rPr>
          <w:rFonts w:eastAsia="Times New Roman"/>
          <w:bCs/>
          <w:shd w:val="clear" w:color="auto" w:fill="FFFFFF"/>
        </w:rPr>
        <w:t>κυρίες και κύριοι συνάδελφοι</w:t>
      </w:r>
      <w:r>
        <w:rPr>
          <w:rFonts w:eastAsia="Times New Roman"/>
          <w:bCs/>
          <w:shd w:val="clear" w:color="auto" w:fill="FFFFFF"/>
        </w:rPr>
        <w:t>,</w:t>
      </w:r>
      <w:r>
        <w:rPr>
          <w:rFonts w:eastAsia="Times New Roman" w:cs="Times New Roman"/>
          <w:bCs/>
          <w:shd w:val="clear" w:color="auto" w:fill="FFFFFF"/>
        </w:rPr>
        <w:t xml:space="preserve"> επιβεβαιώνει τις χειρότερες προβλέψεις μας. Παραδώσατε το όνομα Μακεδονία </w:t>
      </w:r>
      <w:r w:rsidRPr="005023FF">
        <w:rPr>
          <w:rFonts w:eastAsia="Times New Roman"/>
          <w:bCs/>
          <w:shd w:val="clear" w:color="auto" w:fill="FFFFFF"/>
        </w:rPr>
        <w:t>και</w:t>
      </w:r>
      <w:r>
        <w:rPr>
          <w:rFonts w:eastAsia="Times New Roman" w:cs="Times New Roman"/>
          <w:bCs/>
          <w:shd w:val="clear" w:color="auto" w:fill="FFFFFF"/>
        </w:rPr>
        <w:t xml:space="preserve"> αναγνωρίσατε στους Σκοπιανούς μακεδονική ταυτότητα </w:t>
      </w:r>
      <w:r w:rsidRPr="005023FF">
        <w:rPr>
          <w:rFonts w:eastAsia="Times New Roman"/>
          <w:bCs/>
          <w:shd w:val="clear" w:color="auto" w:fill="FFFFFF"/>
        </w:rPr>
        <w:t>και</w:t>
      </w:r>
      <w:r>
        <w:rPr>
          <w:rFonts w:eastAsia="Times New Roman" w:cs="Times New Roman"/>
          <w:bCs/>
          <w:shd w:val="clear" w:color="auto" w:fill="FFFFFF"/>
        </w:rPr>
        <w:t xml:space="preserve"> μακεδονική γλώσσα, τη ρίζα </w:t>
      </w:r>
      <w:r w:rsidRPr="005023FF">
        <w:rPr>
          <w:rFonts w:eastAsia="Times New Roman" w:cs="Times New Roman"/>
          <w:bCs/>
          <w:shd w:val="clear" w:color="auto" w:fill="FFFFFF"/>
        </w:rPr>
        <w:t xml:space="preserve">δηλαδή </w:t>
      </w:r>
      <w:r>
        <w:rPr>
          <w:rFonts w:eastAsia="Times New Roman" w:cs="Times New Roman"/>
          <w:bCs/>
          <w:shd w:val="clear" w:color="auto" w:fill="FFFFFF"/>
        </w:rPr>
        <w:t xml:space="preserve">του σκοπιανού αλυτρωτισμού. </w:t>
      </w:r>
    </w:p>
    <w:p w14:paraId="3A31094B"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Παραδώσατε στους Σκοπιανούς τον όρο μακεδονικός </w:t>
      </w:r>
      <w:r w:rsidRPr="005023FF">
        <w:rPr>
          <w:rFonts w:eastAsia="Times New Roman"/>
          <w:bCs/>
          <w:shd w:val="clear" w:color="auto" w:fill="FFFFFF"/>
        </w:rPr>
        <w:t>και</w:t>
      </w:r>
      <w:r>
        <w:rPr>
          <w:rFonts w:eastAsia="Times New Roman" w:cs="Times New Roman"/>
          <w:bCs/>
          <w:shd w:val="clear" w:color="auto" w:fill="FFFFFF"/>
        </w:rPr>
        <w:t xml:space="preserve"> αναγνωρ</w:t>
      </w:r>
      <w:r>
        <w:rPr>
          <w:rFonts w:eastAsia="Times New Roman" w:cs="Times New Roman"/>
          <w:bCs/>
          <w:shd w:val="clear" w:color="auto" w:fill="FFFFFF"/>
        </w:rPr>
        <w:t xml:space="preserve">ίσατε το </w:t>
      </w:r>
      <w:r w:rsidRPr="005023FF">
        <w:rPr>
          <w:rFonts w:eastAsia="Times New Roman" w:cs="Times New Roman"/>
          <w:bCs/>
          <w:shd w:val="clear" w:color="auto" w:fill="FFFFFF"/>
        </w:rPr>
        <w:t>δικαίωμα</w:t>
      </w:r>
      <w:r>
        <w:rPr>
          <w:rFonts w:eastAsia="Times New Roman" w:cs="Times New Roman"/>
          <w:bCs/>
          <w:shd w:val="clear" w:color="auto" w:fill="FFFFFF"/>
        </w:rPr>
        <w:t xml:space="preserve"> τους </w:t>
      </w:r>
      <w:r w:rsidRPr="005023FF">
        <w:rPr>
          <w:rFonts w:eastAsia="Times New Roman"/>
          <w:bCs/>
          <w:shd w:val="clear" w:color="auto" w:fill="FFFFFF"/>
        </w:rPr>
        <w:t>να</w:t>
      </w:r>
      <w:r>
        <w:rPr>
          <w:rFonts w:eastAsia="Times New Roman" w:cs="Times New Roman"/>
          <w:bCs/>
          <w:shd w:val="clear" w:color="auto" w:fill="FFFFFF"/>
        </w:rPr>
        <w:t xml:space="preserve"> </w:t>
      </w:r>
      <w:proofErr w:type="spellStart"/>
      <w:r>
        <w:rPr>
          <w:rFonts w:eastAsia="Times New Roman" w:cs="Times New Roman"/>
          <w:bCs/>
          <w:shd w:val="clear" w:color="auto" w:fill="FFFFFF"/>
        </w:rPr>
        <w:t>αυτοπροσδιορίζονται</w:t>
      </w:r>
      <w:proofErr w:type="spellEnd"/>
      <w:r>
        <w:rPr>
          <w:rFonts w:eastAsia="Times New Roman" w:cs="Times New Roman"/>
          <w:bCs/>
          <w:shd w:val="clear" w:color="auto" w:fill="FFFFFF"/>
        </w:rPr>
        <w:t xml:space="preserve"> ως Μακεδόνες. Είστε εθνικά υπερήφανοι για αυτό; </w:t>
      </w:r>
    </w:p>
    <w:p w14:paraId="3A31094C"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Αναγνωρίσατε κράτος με το όνομα </w:t>
      </w:r>
      <w:r>
        <w:rPr>
          <w:rFonts w:eastAsia="Times New Roman" w:cs="Times New Roman"/>
          <w:bCs/>
          <w:shd w:val="clear" w:color="auto" w:fill="FFFFFF"/>
          <w:lang w:val="en-US"/>
        </w:rPr>
        <w:t>North</w:t>
      </w:r>
      <w:r w:rsidRPr="005023FF">
        <w:rPr>
          <w:rFonts w:eastAsia="Times New Roman" w:cs="Times New Roman"/>
          <w:bCs/>
          <w:shd w:val="clear" w:color="auto" w:fill="FFFFFF"/>
        </w:rPr>
        <w:t xml:space="preserve"> </w:t>
      </w:r>
      <w:r>
        <w:rPr>
          <w:rFonts w:eastAsia="Times New Roman" w:cs="Times New Roman"/>
          <w:bCs/>
          <w:shd w:val="clear" w:color="auto" w:fill="FFFFFF"/>
          <w:lang w:val="en-US"/>
        </w:rPr>
        <w:t>Macedonia</w:t>
      </w:r>
      <w:r>
        <w:rPr>
          <w:rFonts w:eastAsia="Times New Roman" w:cs="Times New Roman"/>
          <w:bCs/>
          <w:shd w:val="clear" w:color="auto" w:fill="FFFFFF"/>
        </w:rPr>
        <w:t xml:space="preserve">, </w:t>
      </w:r>
      <w:r w:rsidRPr="005023FF">
        <w:rPr>
          <w:rFonts w:eastAsia="Times New Roman" w:cs="Times New Roman"/>
          <w:bCs/>
          <w:shd w:val="clear" w:color="auto" w:fill="FFFFFF"/>
        </w:rPr>
        <w:t>που</w:t>
      </w:r>
      <w:r>
        <w:rPr>
          <w:rFonts w:eastAsia="Times New Roman" w:cs="Times New Roman"/>
          <w:bCs/>
          <w:shd w:val="clear" w:color="auto" w:fill="FFFFFF"/>
        </w:rPr>
        <w:t xml:space="preserve"> </w:t>
      </w:r>
      <w:r w:rsidRPr="005023FF">
        <w:rPr>
          <w:rFonts w:eastAsia="Times New Roman"/>
          <w:bCs/>
          <w:shd w:val="clear" w:color="auto" w:fill="FFFFFF"/>
        </w:rPr>
        <w:t>θα</w:t>
      </w:r>
      <w:r>
        <w:rPr>
          <w:rFonts w:eastAsia="Times New Roman" w:cs="Times New Roman"/>
          <w:bCs/>
          <w:shd w:val="clear" w:color="auto" w:fill="FFFFFF"/>
        </w:rPr>
        <w:t xml:space="preserve"> μεταφράζεται σε όλες τις γλώσσες, </w:t>
      </w:r>
      <w:r w:rsidRPr="005023FF">
        <w:rPr>
          <w:rFonts w:eastAsia="Times New Roman" w:cs="Times New Roman"/>
          <w:bCs/>
          <w:shd w:val="clear" w:color="auto" w:fill="FFFFFF"/>
        </w:rPr>
        <w:t xml:space="preserve">δηλαδή </w:t>
      </w:r>
      <w:r>
        <w:rPr>
          <w:rFonts w:eastAsia="Times New Roman" w:cs="Times New Roman"/>
          <w:bCs/>
          <w:shd w:val="clear" w:color="auto" w:fill="FFFFFF"/>
        </w:rPr>
        <w:t>β</w:t>
      </w:r>
      <w:r>
        <w:rPr>
          <w:rFonts w:eastAsia="Times New Roman" w:cs="Times New Roman"/>
          <w:bCs/>
          <w:shd w:val="clear" w:color="auto" w:fill="FFFFFF"/>
        </w:rPr>
        <w:t xml:space="preserve">όρεια Μακεδονία. Ποιο </w:t>
      </w:r>
      <w:proofErr w:type="spellStart"/>
      <w:r>
        <w:rPr>
          <w:rFonts w:eastAsia="Times New Roman" w:cs="Times New Roman"/>
          <w:bCs/>
          <w:shd w:val="clear" w:color="auto" w:fill="FFFFFF"/>
          <w:lang w:val="en-US"/>
        </w:rPr>
        <w:t>erga</w:t>
      </w:r>
      <w:proofErr w:type="spellEnd"/>
      <w:r w:rsidRPr="005023FF">
        <w:rPr>
          <w:rFonts w:eastAsia="Times New Roman" w:cs="Times New Roman"/>
          <w:bCs/>
          <w:shd w:val="clear" w:color="auto" w:fill="FFFFFF"/>
        </w:rPr>
        <w:t xml:space="preserve"> </w:t>
      </w:r>
      <w:proofErr w:type="spellStart"/>
      <w:r>
        <w:rPr>
          <w:rFonts w:eastAsia="Times New Roman" w:cs="Times New Roman"/>
          <w:bCs/>
          <w:shd w:val="clear" w:color="auto" w:fill="FFFFFF"/>
          <w:lang w:val="en-US"/>
        </w:rPr>
        <w:t>omnes</w:t>
      </w:r>
      <w:proofErr w:type="spellEnd"/>
      <w:r w:rsidRPr="005023FF">
        <w:rPr>
          <w:rFonts w:eastAsia="Times New Roman" w:cs="Times New Roman"/>
          <w:bCs/>
          <w:shd w:val="clear" w:color="auto" w:fill="FFFFFF"/>
        </w:rPr>
        <w:t xml:space="preserve"> </w:t>
      </w:r>
      <w:r>
        <w:rPr>
          <w:rFonts w:eastAsia="Times New Roman" w:cs="Times New Roman"/>
          <w:bCs/>
          <w:shd w:val="clear" w:color="auto" w:fill="FFFFFF"/>
        </w:rPr>
        <w:t xml:space="preserve">και ποια </w:t>
      </w:r>
      <w:r w:rsidRPr="005023FF">
        <w:rPr>
          <w:rFonts w:eastAsia="Times New Roman"/>
          <w:bCs/>
          <w:shd w:val="clear" w:color="auto" w:fill="FFFFFF"/>
        </w:rPr>
        <w:t>είναι</w:t>
      </w:r>
      <w:r>
        <w:rPr>
          <w:rFonts w:eastAsia="Times New Roman" w:cs="Times New Roman"/>
          <w:bCs/>
          <w:shd w:val="clear" w:color="auto" w:fill="FFFFFF"/>
        </w:rPr>
        <w:t xml:space="preserve"> η </w:t>
      </w:r>
      <w:r>
        <w:rPr>
          <w:rFonts w:eastAsia="Times New Roman" w:cs="Times New Roman"/>
          <w:bCs/>
          <w:shd w:val="clear" w:color="auto" w:fill="FFFFFF"/>
        </w:rPr>
        <w:t>ν</w:t>
      </w:r>
      <w:r>
        <w:rPr>
          <w:rFonts w:eastAsia="Times New Roman" w:cs="Times New Roman"/>
          <w:bCs/>
          <w:shd w:val="clear" w:color="auto" w:fill="FFFFFF"/>
        </w:rPr>
        <w:t>ότια Μακεδον</w:t>
      </w:r>
      <w:r>
        <w:rPr>
          <w:rFonts w:eastAsia="Times New Roman" w:cs="Times New Roman"/>
          <w:bCs/>
          <w:shd w:val="clear" w:color="auto" w:fill="FFFFFF"/>
        </w:rPr>
        <w:t xml:space="preserve">ία; Εμείς οι Μακεδόνες τι είμαστε; Οι κάτοικοι της </w:t>
      </w:r>
      <w:r>
        <w:rPr>
          <w:rFonts w:eastAsia="Times New Roman" w:cs="Times New Roman"/>
          <w:bCs/>
          <w:shd w:val="clear" w:color="auto" w:fill="FFFFFF"/>
        </w:rPr>
        <w:t>ν</w:t>
      </w:r>
      <w:r>
        <w:rPr>
          <w:rFonts w:eastAsia="Times New Roman" w:cs="Times New Roman"/>
          <w:bCs/>
          <w:shd w:val="clear" w:color="auto" w:fill="FFFFFF"/>
        </w:rPr>
        <w:t xml:space="preserve">ότιας Μακεδονίας; </w:t>
      </w:r>
      <w:r w:rsidRPr="005023FF">
        <w:rPr>
          <w:rFonts w:eastAsia="Times New Roman"/>
          <w:bCs/>
          <w:shd w:val="clear" w:color="auto" w:fill="FFFFFF"/>
        </w:rPr>
        <w:lastRenderedPageBreak/>
        <w:t>Και</w:t>
      </w:r>
      <w:r>
        <w:rPr>
          <w:rFonts w:eastAsia="Times New Roman" w:cs="Times New Roman"/>
          <w:bCs/>
          <w:shd w:val="clear" w:color="auto" w:fill="FFFFFF"/>
        </w:rPr>
        <w:t xml:space="preserve"> πού αναφέρεται στη συμφωνία το δήθεν αμετάφραστο «</w:t>
      </w:r>
      <w:proofErr w:type="spellStart"/>
      <w:r w:rsidRPr="00601494">
        <w:rPr>
          <w:rFonts w:eastAsia="Times New Roman" w:cs="Times New Roman"/>
        </w:rPr>
        <w:t>Severna</w:t>
      </w:r>
      <w:proofErr w:type="spellEnd"/>
      <w:r>
        <w:rPr>
          <w:rFonts w:eastAsia="Times New Roman" w:cs="Times New Roman"/>
          <w:bCs/>
        </w:rPr>
        <w:t xml:space="preserve"> </w:t>
      </w:r>
      <w:proofErr w:type="spellStart"/>
      <w:r w:rsidRPr="00601494">
        <w:rPr>
          <w:rFonts w:eastAsia="Times New Roman" w:cs="Times New Roman"/>
          <w:bCs/>
        </w:rPr>
        <w:t>Makedonija</w:t>
      </w:r>
      <w:proofErr w:type="spellEnd"/>
      <w:r>
        <w:rPr>
          <w:rFonts w:eastAsia="Times New Roman" w:cs="Times New Roman"/>
          <w:bCs/>
          <w:shd w:val="clear" w:color="auto" w:fill="FFFFFF"/>
        </w:rPr>
        <w:t xml:space="preserve">»; Πουθενά. Για ανοίξτε το </w:t>
      </w:r>
      <w:r w:rsidRPr="005023FF">
        <w:rPr>
          <w:rFonts w:eastAsia="Times New Roman"/>
          <w:bCs/>
          <w:shd w:val="clear" w:color="auto" w:fill="FFFFFF"/>
        </w:rPr>
        <w:t>άρθρο</w:t>
      </w:r>
      <w:r>
        <w:rPr>
          <w:rFonts w:eastAsia="Times New Roman" w:cs="Times New Roman"/>
          <w:bCs/>
          <w:shd w:val="clear" w:color="auto" w:fill="FFFFFF"/>
        </w:rPr>
        <w:t xml:space="preserve"> 1, </w:t>
      </w:r>
      <w:r>
        <w:rPr>
          <w:rFonts w:eastAsia="Times New Roman" w:cs="Times New Roman"/>
          <w:bCs/>
          <w:shd w:val="clear" w:color="auto" w:fill="FFFFFF"/>
        </w:rPr>
        <w:t xml:space="preserve">παράγραφος </w:t>
      </w:r>
      <w:r>
        <w:rPr>
          <w:rFonts w:eastAsia="Times New Roman" w:cs="Times New Roman"/>
          <w:bCs/>
          <w:shd w:val="clear" w:color="auto" w:fill="FFFFFF"/>
        </w:rPr>
        <w:t>3</w:t>
      </w:r>
      <w:r>
        <w:rPr>
          <w:rFonts w:eastAsia="Times New Roman"/>
          <w:bCs/>
          <w:shd w:val="clear" w:color="auto" w:fill="FFFFFF"/>
        </w:rPr>
        <w:t>α</w:t>
      </w:r>
      <w:r>
        <w:rPr>
          <w:rFonts w:eastAsia="Times New Roman" w:cs="Times New Roman"/>
          <w:bCs/>
          <w:shd w:val="clear" w:color="auto" w:fill="FFFFFF"/>
        </w:rPr>
        <w:t xml:space="preserve">, της </w:t>
      </w:r>
      <w:r>
        <w:rPr>
          <w:rFonts w:eastAsia="Times New Roman" w:cs="Times New Roman"/>
          <w:bCs/>
          <w:shd w:val="clear" w:color="auto" w:fill="FFFFFF"/>
        </w:rPr>
        <w:t>σ</w:t>
      </w:r>
      <w:r>
        <w:rPr>
          <w:rFonts w:eastAsia="Times New Roman" w:cs="Times New Roman"/>
          <w:bCs/>
          <w:shd w:val="clear" w:color="auto" w:fill="FFFFFF"/>
        </w:rPr>
        <w:t xml:space="preserve">υμφωνίας </w:t>
      </w:r>
      <w:r w:rsidRPr="005023FF">
        <w:rPr>
          <w:rFonts w:eastAsia="Times New Roman"/>
          <w:bCs/>
          <w:shd w:val="clear" w:color="auto" w:fill="FFFFFF"/>
        </w:rPr>
        <w:t>και</w:t>
      </w:r>
      <w:r>
        <w:rPr>
          <w:rFonts w:eastAsia="Times New Roman" w:cs="Times New Roman"/>
          <w:bCs/>
          <w:shd w:val="clear" w:color="auto" w:fill="FFFFFF"/>
        </w:rPr>
        <w:t xml:space="preserve"> διαβάστε. Το λεγόμενο </w:t>
      </w:r>
      <w:proofErr w:type="spellStart"/>
      <w:r>
        <w:rPr>
          <w:rFonts w:eastAsia="Times New Roman" w:cs="Times New Roman"/>
          <w:bCs/>
          <w:shd w:val="clear" w:color="auto" w:fill="FFFFFF"/>
          <w:lang w:val="en-US"/>
        </w:rPr>
        <w:t>erga</w:t>
      </w:r>
      <w:proofErr w:type="spellEnd"/>
      <w:r w:rsidRPr="005023FF">
        <w:rPr>
          <w:rFonts w:eastAsia="Times New Roman" w:cs="Times New Roman"/>
          <w:bCs/>
          <w:shd w:val="clear" w:color="auto" w:fill="FFFFFF"/>
        </w:rPr>
        <w:t xml:space="preserve"> </w:t>
      </w:r>
      <w:proofErr w:type="spellStart"/>
      <w:r>
        <w:rPr>
          <w:rFonts w:eastAsia="Times New Roman" w:cs="Times New Roman"/>
          <w:bCs/>
          <w:shd w:val="clear" w:color="auto" w:fill="FFFFFF"/>
          <w:lang w:val="en-US"/>
        </w:rPr>
        <w:t>omnes</w:t>
      </w:r>
      <w:proofErr w:type="spellEnd"/>
      <w:r w:rsidRPr="005023FF">
        <w:rPr>
          <w:rFonts w:eastAsia="Times New Roman" w:cs="Times New Roman"/>
          <w:bCs/>
          <w:shd w:val="clear" w:color="auto" w:fill="FFFFFF"/>
        </w:rPr>
        <w:t xml:space="preserve"> </w:t>
      </w:r>
      <w:r>
        <w:rPr>
          <w:rFonts w:eastAsia="Times New Roman" w:cs="Times New Roman"/>
          <w:bCs/>
          <w:shd w:val="clear" w:color="auto" w:fill="FFFFFF"/>
        </w:rPr>
        <w:t xml:space="preserve">έχει πάει περίπατο. </w:t>
      </w:r>
    </w:p>
    <w:p w14:paraId="3A31094D"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Πουθενά δεν προσδιορίζεται ο απώτατος χρόνος εκπλήρωσης των υποχρεώσεων των Σκοπιανών, ενώ ο Τσίπρας </w:t>
      </w:r>
      <w:r w:rsidRPr="005023FF">
        <w:rPr>
          <w:rFonts w:eastAsia="Times New Roman"/>
          <w:bCs/>
          <w:shd w:val="clear" w:color="auto" w:fill="FFFFFF"/>
        </w:rPr>
        <w:t>και</w:t>
      </w:r>
      <w:r>
        <w:rPr>
          <w:rFonts w:eastAsia="Times New Roman" w:cs="Times New Roman"/>
          <w:bCs/>
          <w:shd w:val="clear" w:color="auto" w:fill="FFFFFF"/>
        </w:rPr>
        <w:t xml:space="preserve"> ο Κοτζιάς αποδέχτηκαν </w:t>
      </w:r>
      <w:r w:rsidRPr="005023FF">
        <w:rPr>
          <w:rFonts w:eastAsia="Times New Roman"/>
          <w:bCs/>
          <w:shd w:val="clear" w:color="auto" w:fill="FFFFFF"/>
        </w:rPr>
        <w:t>και</w:t>
      </w:r>
      <w:r>
        <w:rPr>
          <w:rFonts w:eastAsia="Times New Roman" w:cs="Times New Roman"/>
          <w:bCs/>
          <w:shd w:val="clear" w:color="auto" w:fill="FFFFFF"/>
        </w:rPr>
        <w:t xml:space="preserve"> τη διατήρηση των σημερινών ακρωνυμίων της χώρας </w:t>
      </w:r>
      <w:r>
        <w:rPr>
          <w:rFonts w:eastAsia="Times New Roman" w:cs="Times New Roman"/>
          <w:bCs/>
          <w:shd w:val="clear" w:color="auto" w:fill="FFFFFF"/>
          <w:lang w:val="en-US"/>
        </w:rPr>
        <w:t>MK</w:t>
      </w:r>
      <w:r>
        <w:rPr>
          <w:rFonts w:eastAsia="Times New Roman" w:cs="Times New Roman"/>
          <w:bCs/>
          <w:shd w:val="clear" w:color="auto" w:fill="FFFFFF"/>
        </w:rPr>
        <w:t xml:space="preserve"> </w:t>
      </w:r>
      <w:r w:rsidRPr="005023FF">
        <w:rPr>
          <w:rFonts w:eastAsia="Times New Roman"/>
          <w:bCs/>
          <w:shd w:val="clear" w:color="auto" w:fill="FFFFFF"/>
        </w:rPr>
        <w:t>και</w:t>
      </w:r>
      <w:r w:rsidRPr="005023FF">
        <w:rPr>
          <w:rFonts w:eastAsia="Times New Roman" w:cs="Times New Roman"/>
          <w:bCs/>
          <w:shd w:val="clear" w:color="auto" w:fill="FFFFFF"/>
        </w:rPr>
        <w:t xml:space="preserve"> </w:t>
      </w:r>
      <w:r>
        <w:rPr>
          <w:rFonts w:eastAsia="Times New Roman" w:cs="Times New Roman"/>
          <w:bCs/>
          <w:shd w:val="clear" w:color="auto" w:fill="FFFFFF"/>
          <w:lang w:val="en-US"/>
        </w:rPr>
        <w:t>MKD</w:t>
      </w:r>
      <w:r>
        <w:rPr>
          <w:rFonts w:eastAsia="Times New Roman" w:cs="Times New Roman"/>
          <w:bCs/>
          <w:shd w:val="clear" w:color="auto" w:fill="FFFFFF"/>
        </w:rPr>
        <w:t xml:space="preserve">, </w:t>
      </w:r>
      <w:r w:rsidRPr="005023FF">
        <w:rPr>
          <w:rFonts w:eastAsia="Times New Roman" w:cs="Times New Roman"/>
          <w:bCs/>
          <w:shd w:val="clear" w:color="auto" w:fill="FFFFFF"/>
        </w:rPr>
        <w:t xml:space="preserve">δηλαδή </w:t>
      </w:r>
      <w:r>
        <w:rPr>
          <w:rFonts w:eastAsia="Times New Roman" w:cs="Times New Roman"/>
          <w:bCs/>
          <w:shd w:val="clear" w:color="auto" w:fill="FFFFFF"/>
        </w:rPr>
        <w:t xml:space="preserve">σκέτο </w:t>
      </w:r>
      <w:r>
        <w:rPr>
          <w:rFonts w:eastAsia="Times New Roman" w:cs="Times New Roman"/>
          <w:bCs/>
          <w:shd w:val="clear" w:color="auto" w:fill="FFFFFF"/>
          <w:lang w:val="en-US"/>
        </w:rPr>
        <w:t>Macedonia</w:t>
      </w:r>
      <w:r w:rsidRPr="005023FF">
        <w:rPr>
          <w:rFonts w:eastAsia="Times New Roman" w:cs="Times New Roman"/>
          <w:bCs/>
          <w:shd w:val="clear" w:color="auto" w:fill="FFFFFF"/>
        </w:rPr>
        <w:t xml:space="preserve">. </w:t>
      </w:r>
      <w:r>
        <w:rPr>
          <w:rFonts w:eastAsia="Times New Roman" w:cs="Times New Roman"/>
          <w:bCs/>
          <w:shd w:val="clear" w:color="auto" w:fill="FFFFFF"/>
        </w:rPr>
        <w:t>Για διαβάστε το ά</w:t>
      </w:r>
      <w:r w:rsidRPr="005023FF">
        <w:rPr>
          <w:rFonts w:eastAsia="Times New Roman"/>
          <w:bCs/>
          <w:shd w:val="clear" w:color="auto" w:fill="FFFFFF"/>
        </w:rPr>
        <w:t>ρθρ</w:t>
      </w:r>
      <w:r w:rsidRPr="005023FF">
        <w:rPr>
          <w:rFonts w:eastAsia="Times New Roman"/>
          <w:bCs/>
          <w:shd w:val="clear" w:color="auto" w:fill="FFFFFF"/>
        </w:rPr>
        <w:t>ο</w:t>
      </w:r>
      <w:r>
        <w:rPr>
          <w:rFonts w:eastAsia="Times New Roman" w:cs="Times New Roman"/>
          <w:bCs/>
          <w:shd w:val="clear" w:color="auto" w:fill="FFFFFF"/>
        </w:rPr>
        <w:t xml:space="preserve"> 1 </w:t>
      </w:r>
      <w:r w:rsidRPr="005023FF">
        <w:rPr>
          <w:rFonts w:eastAsia="Times New Roman" w:cs="Times New Roman"/>
          <w:bCs/>
          <w:shd w:val="clear" w:color="auto" w:fill="FFFFFF"/>
        </w:rPr>
        <w:t>παράγραφος</w:t>
      </w:r>
      <w:r>
        <w:rPr>
          <w:rFonts w:eastAsia="Times New Roman" w:cs="Times New Roman"/>
          <w:bCs/>
          <w:shd w:val="clear" w:color="auto" w:fill="FFFFFF"/>
        </w:rPr>
        <w:t xml:space="preserve"> 3</w:t>
      </w:r>
      <w:r>
        <w:rPr>
          <w:rFonts w:eastAsia="Times New Roman"/>
          <w:bCs/>
          <w:shd w:val="clear" w:color="auto" w:fill="FFFFFF"/>
        </w:rPr>
        <w:t>ε</w:t>
      </w:r>
      <w:r>
        <w:rPr>
          <w:rFonts w:eastAsia="Times New Roman" w:cs="Times New Roman"/>
          <w:bCs/>
          <w:shd w:val="clear" w:color="auto" w:fill="FFFFFF"/>
        </w:rPr>
        <w:t xml:space="preserve"> της </w:t>
      </w:r>
      <w:r>
        <w:rPr>
          <w:rFonts w:eastAsia="Times New Roman" w:cs="Times New Roman"/>
          <w:bCs/>
          <w:shd w:val="clear" w:color="auto" w:fill="FFFFFF"/>
        </w:rPr>
        <w:t>σ</w:t>
      </w:r>
      <w:r>
        <w:rPr>
          <w:rFonts w:eastAsia="Times New Roman" w:cs="Times New Roman"/>
          <w:bCs/>
          <w:shd w:val="clear" w:color="auto" w:fill="FFFFFF"/>
        </w:rPr>
        <w:t xml:space="preserve">υμφωνίας. Είστε </w:t>
      </w:r>
      <w:r w:rsidRPr="005023FF">
        <w:rPr>
          <w:rFonts w:eastAsia="Times New Roman"/>
          <w:bCs/>
          <w:shd w:val="clear" w:color="auto" w:fill="FFFFFF"/>
        </w:rPr>
        <w:t>και</w:t>
      </w:r>
      <w:r>
        <w:rPr>
          <w:rFonts w:eastAsia="Times New Roman" w:cs="Times New Roman"/>
          <w:bCs/>
          <w:shd w:val="clear" w:color="auto" w:fill="FFFFFF"/>
        </w:rPr>
        <w:t xml:space="preserve"> για αυτό εθνικά υπερήφανοι; Συμφωνήσατε </w:t>
      </w:r>
      <w:r w:rsidRPr="005023FF">
        <w:rPr>
          <w:rFonts w:eastAsia="Times New Roman"/>
          <w:bCs/>
          <w:shd w:val="clear" w:color="auto" w:fill="FFFFFF"/>
        </w:rPr>
        <w:t>να</w:t>
      </w:r>
      <w:r>
        <w:rPr>
          <w:rFonts w:eastAsia="Times New Roman" w:cs="Times New Roman"/>
          <w:bCs/>
          <w:shd w:val="clear" w:color="auto" w:fill="FFFFFF"/>
        </w:rPr>
        <w:t xml:space="preserve"> συσταθεί </w:t>
      </w:r>
      <w:r>
        <w:rPr>
          <w:rFonts w:eastAsia="Times New Roman" w:cs="Times New Roman"/>
          <w:bCs/>
          <w:shd w:val="clear" w:color="auto" w:fill="FFFFFF"/>
        </w:rPr>
        <w:t>ε</w:t>
      </w:r>
      <w:r>
        <w:rPr>
          <w:rFonts w:eastAsia="Times New Roman" w:cs="Times New Roman"/>
          <w:bCs/>
          <w:shd w:val="clear" w:color="auto" w:fill="FFFFFF"/>
        </w:rPr>
        <w:t xml:space="preserve">πιτροπή, </w:t>
      </w:r>
      <w:r w:rsidRPr="005023FF">
        <w:rPr>
          <w:rFonts w:eastAsia="Times New Roman"/>
          <w:bCs/>
          <w:shd w:val="clear" w:color="auto" w:fill="FFFFFF"/>
        </w:rPr>
        <w:t>η οποία</w:t>
      </w:r>
      <w:r>
        <w:rPr>
          <w:rFonts w:eastAsia="Times New Roman" w:cs="Times New Roman"/>
          <w:bCs/>
          <w:shd w:val="clear" w:color="auto" w:fill="FFFFFF"/>
        </w:rPr>
        <w:t xml:space="preserve"> -</w:t>
      </w:r>
      <w:proofErr w:type="spellStart"/>
      <w:r w:rsidRPr="005023FF">
        <w:rPr>
          <w:rFonts w:eastAsia="Times New Roman"/>
          <w:bCs/>
          <w:shd w:val="clear" w:color="auto" w:fill="FFFFFF"/>
        </w:rPr>
        <w:t>ά</w:t>
      </w:r>
      <w:r>
        <w:rPr>
          <w:rFonts w:eastAsia="Times New Roman" w:cs="Times New Roman"/>
          <w:bCs/>
          <w:shd w:val="clear" w:color="auto" w:fill="FFFFFF"/>
        </w:rPr>
        <w:t>κουσον</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άκουσον</w:t>
      </w:r>
      <w:proofErr w:type="spellEnd"/>
      <w:r>
        <w:rPr>
          <w:rFonts w:eastAsia="Times New Roman" w:cs="Times New Roman"/>
          <w:bCs/>
          <w:shd w:val="clear" w:color="auto" w:fill="FFFFFF"/>
        </w:rPr>
        <w:t xml:space="preserve">- </w:t>
      </w:r>
      <w:r w:rsidRPr="005023FF">
        <w:rPr>
          <w:rFonts w:eastAsia="Times New Roman"/>
          <w:bCs/>
          <w:shd w:val="clear" w:color="auto" w:fill="FFFFFF"/>
        </w:rPr>
        <w:t>θα</w:t>
      </w:r>
      <w:r>
        <w:rPr>
          <w:rFonts w:eastAsia="Times New Roman" w:cs="Times New Roman"/>
          <w:bCs/>
          <w:shd w:val="clear" w:color="auto" w:fill="FFFFFF"/>
        </w:rPr>
        <w:t xml:space="preserve"> εξετάσει τον τρόπο διδασκαλίας της ιστορίας των δύο χωρών, ώστε </w:t>
      </w:r>
      <w:r w:rsidRPr="005023FF">
        <w:rPr>
          <w:rFonts w:eastAsia="Times New Roman"/>
          <w:bCs/>
          <w:shd w:val="clear" w:color="auto" w:fill="FFFFFF"/>
        </w:rPr>
        <w:t>να</w:t>
      </w:r>
      <w:r>
        <w:rPr>
          <w:rFonts w:eastAsia="Times New Roman" w:cs="Times New Roman"/>
          <w:bCs/>
          <w:shd w:val="clear" w:color="auto" w:fill="FFFFFF"/>
        </w:rPr>
        <w:t xml:space="preserve"> αρθούν οι </w:t>
      </w:r>
      <w:proofErr w:type="spellStart"/>
      <w:r>
        <w:rPr>
          <w:rFonts w:eastAsia="Times New Roman" w:cs="Times New Roman"/>
          <w:bCs/>
          <w:shd w:val="clear" w:color="auto" w:fill="FFFFFF"/>
        </w:rPr>
        <w:t>αλυτρωτικές</w:t>
      </w:r>
      <w:proofErr w:type="spellEnd"/>
      <w:r>
        <w:rPr>
          <w:rFonts w:eastAsia="Times New Roman" w:cs="Times New Roman"/>
          <w:bCs/>
          <w:shd w:val="clear" w:color="auto" w:fill="FFFFFF"/>
        </w:rPr>
        <w:t xml:space="preserve"> αναφορές. </w:t>
      </w:r>
    </w:p>
    <w:p w14:paraId="3A31094E" w14:textId="77777777" w:rsidR="00E66DFC" w:rsidRDefault="00CE19B2">
      <w:pPr>
        <w:spacing w:after="0" w:line="600" w:lineRule="auto"/>
        <w:ind w:firstLine="720"/>
        <w:jc w:val="both"/>
        <w:rPr>
          <w:rFonts w:eastAsia="Times New Roman" w:cs="Times New Roman"/>
          <w:bCs/>
          <w:shd w:val="clear" w:color="auto" w:fill="FFFFFF"/>
        </w:rPr>
      </w:pPr>
      <w:r w:rsidRPr="005023FF">
        <w:rPr>
          <w:rFonts w:eastAsia="Times New Roman"/>
          <w:bCs/>
          <w:shd w:val="clear" w:color="auto" w:fill="FFFFFF"/>
        </w:rPr>
        <w:t xml:space="preserve">Κυρίες και κύριοι </w:t>
      </w:r>
      <w:r w:rsidRPr="005023FF">
        <w:rPr>
          <w:rFonts w:eastAsia="Times New Roman"/>
          <w:bCs/>
          <w:shd w:val="clear" w:color="auto" w:fill="FFFFFF"/>
        </w:rPr>
        <w:t>συνάδελφοι</w:t>
      </w:r>
      <w:r>
        <w:rPr>
          <w:rFonts w:eastAsia="Times New Roman"/>
          <w:bCs/>
          <w:shd w:val="clear" w:color="auto" w:fill="FFFFFF"/>
        </w:rPr>
        <w:t>,</w:t>
      </w:r>
      <w:r>
        <w:rPr>
          <w:rFonts w:eastAsia="Times New Roman" w:cs="Times New Roman"/>
          <w:bCs/>
          <w:shd w:val="clear" w:color="auto" w:fill="FFFFFF"/>
        </w:rPr>
        <w:t xml:space="preserve"> δεν θα εξεταστεί μόνο η ιστορία των Σκοπίων, </w:t>
      </w:r>
      <w:r w:rsidRPr="005023FF">
        <w:rPr>
          <w:rFonts w:eastAsia="Times New Roman" w:cs="Times New Roman"/>
          <w:bCs/>
          <w:shd w:val="clear" w:color="auto" w:fill="FFFFFF"/>
        </w:rPr>
        <w:t>αλλά</w:t>
      </w:r>
      <w:r>
        <w:rPr>
          <w:rFonts w:eastAsia="Times New Roman" w:cs="Times New Roman"/>
          <w:bCs/>
          <w:shd w:val="clear" w:color="auto" w:fill="FFFFFF"/>
        </w:rPr>
        <w:t xml:space="preserve"> </w:t>
      </w:r>
      <w:r w:rsidRPr="005023FF">
        <w:rPr>
          <w:rFonts w:eastAsia="Times New Roman"/>
          <w:bCs/>
          <w:shd w:val="clear" w:color="auto" w:fill="FFFFFF"/>
        </w:rPr>
        <w:t>και</w:t>
      </w:r>
      <w:r>
        <w:rPr>
          <w:rFonts w:eastAsia="Times New Roman" w:cs="Times New Roman"/>
          <w:bCs/>
          <w:shd w:val="clear" w:color="auto" w:fill="FFFFFF"/>
        </w:rPr>
        <w:t xml:space="preserve"> η ιστορία των Ελλήνων, μη τυχόν </w:t>
      </w:r>
      <w:r w:rsidRPr="00601494">
        <w:rPr>
          <w:rFonts w:eastAsia="Times New Roman"/>
          <w:bCs/>
          <w:shd w:val="clear" w:color="auto" w:fill="FFFFFF"/>
        </w:rPr>
        <w:t>και</w:t>
      </w:r>
      <w:r>
        <w:rPr>
          <w:rFonts w:eastAsia="Times New Roman" w:cs="Times New Roman"/>
          <w:bCs/>
          <w:shd w:val="clear" w:color="auto" w:fill="FFFFFF"/>
        </w:rPr>
        <w:t xml:space="preserve"> </w:t>
      </w:r>
      <w:r w:rsidRPr="005023FF">
        <w:rPr>
          <w:rFonts w:eastAsia="Times New Roman"/>
          <w:bCs/>
          <w:shd w:val="clear" w:color="auto" w:fill="FFFFFF"/>
        </w:rPr>
        <w:t>έχει</w:t>
      </w:r>
      <w:r>
        <w:rPr>
          <w:rFonts w:eastAsia="Times New Roman" w:cs="Times New Roman"/>
          <w:bCs/>
          <w:shd w:val="clear" w:color="auto" w:fill="FFFFFF"/>
        </w:rPr>
        <w:t xml:space="preserve"> μέσα στοιχεία εθνικής </w:t>
      </w:r>
      <w:proofErr w:type="spellStart"/>
      <w:r>
        <w:rPr>
          <w:rFonts w:eastAsia="Times New Roman" w:cs="Times New Roman"/>
          <w:bCs/>
          <w:shd w:val="clear" w:color="auto" w:fill="FFFFFF"/>
        </w:rPr>
        <w:t>αλυτρωτικής</w:t>
      </w:r>
      <w:proofErr w:type="spellEnd"/>
      <w:r>
        <w:rPr>
          <w:rFonts w:eastAsia="Times New Roman" w:cs="Times New Roman"/>
          <w:bCs/>
          <w:shd w:val="clear" w:color="auto" w:fill="FFFFFF"/>
        </w:rPr>
        <w:t xml:space="preserve"> προπαγάνδας. Μήπως </w:t>
      </w:r>
      <w:r w:rsidRPr="005023FF">
        <w:rPr>
          <w:rFonts w:eastAsia="Times New Roman"/>
          <w:bCs/>
          <w:shd w:val="clear" w:color="auto" w:fill="FFFFFF"/>
        </w:rPr>
        <w:t>και</w:t>
      </w:r>
      <w:r>
        <w:rPr>
          <w:rFonts w:eastAsia="Times New Roman" w:cs="Times New Roman"/>
          <w:bCs/>
          <w:shd w:val="clear" w:color="auto" w:fill="FFFFFF"/>
        </w:rPr>
        <w:t xml:space="preserve"> ο </w:t>
      </w:r>
      <w:r>
        <w:rPr>
          <w:rFonts w:eastAsia="Times New Roman" w:cs="Times New Roman"/>
          <w:bCs/>
          <w:shd w:val="clear" w:color="auto" w:fill="FFFFFF"/>
        </w:rPr>
        <w:t>μ</w:t>
      </w:r>
      <w:r>
        <w:rPr>
          <w:rFonts w:eastAsia="Times New Roman" w:cs="Times New Roman"/>
          <w:bCs/>
          <w:shd w:val="clear" w:color="auto" w:fill="FFFFFF"/>
        </w:rPr>
        <w:t xml:space="preserve">ακεδονικός αγώνας </w:t>
      </w:r>
      <w:r w:rsidRPr="005023FF">
        <w:rPr>
          <w:rFonts w:eastAsia="Times New Roman"/>
          <w:bCs/>
          <w:shd w:val="clear" w:color="auto" w:fill="FFFFFF"/>
        </w:rPr>
        <w:t>θα</w:t>
      </w:r>
      <w:r>
        <w:rPr>
          <w:rFonts w:eastAsia="Times New Roman" w:cs="Times New Roman"/>
          <w:bCs/>
          <w:shd w:val="clear" w:color="auto" w:fill="FFFFFF"/>
        </w:rPr>
        <w:t xml:space="preserve"> χαρακτηριστεί ως εθνικιστική έξαρση των Ελλήνων; Πραγματικά, πόσο χα</w:t>
      </w:r>
      <w:r>
        <w:rPr>
          <w:rFonts w:eastAsia="Times New Roman" w:cs="Times New Roman"/>
          <w:bCs/>
          <w:shd w:val="clear" w:color="auto" w:fill="FFFFFF"/>
        </w:rPr>
        <w:t xml:space="preserve">μηλά μπορείτε </w:t>
      </w:r>
      <w:r w:rsidRPr="005023FF">
        <w:rPr>
          <w:rFonts w:eastAsia="Times New Roman"/>
          <w:bCs/>
          <w:shd w:val="clear" w:color="auto" w:fill="FFFFFF"/>
        </w:rPr>
        <w:t>να</w:t>
      </w:r>
      <w:r>
        <w:rPr>
          <w:rFonts w:eastAsia="Times New Roman" w:cs="Times New Roman"/>
          <w:bCs/>
          <w:shd w:val="clear" w:color="auto" w:fill="FFFFFF"/>
        </w:rPr>
        <w:t xml:space="preserve"> πέσετε; </w:t>
      </w:r>
      <w:r w:rsidRPr="005023FF">
        <w:rPr>
          <w:rFonts w:eastAsia="Times New Roman"/>
          <w:bCs/>
          <w:shd w:val="clear" w:color="auto" w:fill="FFFFFF"/>
        </w:rPr>
        <w:t>Και</w:t>
      </w:r>
      <w:r>
        <w:rPr>
          <w:rFonts w:eastAsia="Times New Roman" w:cs="Times New Roman"/>
          <w:bCs/>
          <w:shd w:val="clear" w:color="auto" w:fill="FFFFFF"/>
        </w:rPr>
        <w:t xml:space="preserve"> για αυτό είστε εθνικά υπερήφανοι; </w:t>
      </w:r>
    </w:p>
    <w:p w14:paraId="3A31094F"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Σχετικά με τις εμπορικές συμφωνίες, τα τοπωνύμια, τα σήματα, </w:t>
      </w:r>
      <w:r w:rsidRPr="005023FF">
        <w:rPr>
          <w:rFonts w:eastAsia="Times New Roman"/>
          <w:bCs/>
          <w:shd w:val="clear" w:color="auto" w:fill="FFFFFF"/>
        </w:rPr>
        <w:t>θα</w:t>
      </w:r>
      <w:r>
        <w:rPr>
          <w:rFonts w:eastAsia="Times New Roman" w:cs="Times New Roman"/>
          <w:bCs/>
          <w:shd w:val="clear" w:color="auto" w:fill="FFFFFF"/>
        </w:rPr>
        <w:t xml:space="preserve"> αναλάβει </w:t>
      </w:r>
      <w:r w:rsidRPr="005023FF">
        <w:rPr>
          <w:rFonts w:eastAsia="Times New Roman"/>
          <w:bCs/>
          <w:shd w:val="clear" w:color="auto" w:fill="FFFFFF"/>
        </w:rPr>
        <w:t>μια</w:t>
      </w:r>
      <w:r>
        <w:rPr>
          <w:rFonts w:eastAsia="Times New Roman" w:cs="Times New Roman"/>
          <w:bCs/>
          <w:shd w:val="clear" w:color="auto" w:fill="FFFFFF"/>
        </w:rPr>
        <w:t xml:space="preserve"> διεθνής ομάδα </w:t>
      </w:r>
      <w:r>
        <w:rPr>
          <w:rFonts w:eastAsia="Times New Roman"/>
          <w:bCs/>
          <w:shd w:val="clear" w:color="auto" w:fill="FFFFFF"/>
        </w:rPr>
        <w:t>ν</w:t>
      </w:r>
      <w:r w:rsidRPr="005023FF">
        <w:rPr>
          <w:rFonts w:eastAsia="Times New Roman"/>
          <w:bCs/>
          <w:shd w:val="clear" w:color="auto" w:fill="FFFFFF"/>
        </w:rPr>
        <w:t>α</w:t>
      </w:r>
      <w:r>
        <w:rPr>
          <w:rFonts w:eastAsia="Times New Roman" w:cs="Times New Roman"/>
          <w:bCs/>
          <w:shd w:val="clear" w:color="auto" w:fill="FFFFFF"/>
        </w:rPr>
        <w:t xml:space="preserve"> μας πει σε </w:t>
      </w:r>
      <w:r w:rsidRPr="005023FF">
        <w:rPr>
          <w:rFonts w:eastAsia="Times New Roman"/>
          <w:bCs/>
          <w:shd w:val="clear" w:color="auto" w:fill="FFFFFF"/>
        </w:rPr>
        <w:t>μια</w:t>
      </w:r>
      <w:r>
        <w:rPr>
          <w:rFonts w:eastAsia="Times New Roman" w:cs="Times New Roman"/>
          <w:bCs/>
          <w:shd w:val="clear" w:color="auto" w:fill="FFFFFF"/>
        </w:rPr>
        <w:t xml:space="preserve"> τριετία τι θα γίνει με αμφισβητούμενο </w:t>
      </w:r>
      <w:r>
        <w:rPr>
          <w:rFonts w:eastAsia="Times New Roman" w:cs="Times New Roman"/>
          <w:bCs/>
          <w:shd w:val="clear" w:color="auto" w:fill="FFFFFF"/>
        </w:rPr>
        <w:t xml:space="preserve">το </w:t>
      </w:r>
      <w:r>
        <w:rPr>
          <w:rFonts w:eastAsia="Times New Roman" w:cs="Times New Roman"/>
          <w:bCs/>
          <w:shd w:val="clear" w:color="auto" w:fill="FFFFFF"/>
        </w:rPr>
        <w:t>τελικό αποτέλεσμα. Δεν ξέρουμε αν θα μπο</w:t>
      </w:r>
      <w:r>
        <w:rPr>
          <w:rFonts w:eastAsia="Times New Roman"/>
          <w:bCs/>
          <w:shd w:val="clear" w:color="auto" w:fill="FFFFFF"/>
        </w:rPr>
        <w:t>ρ</w:t>
      </w:r>
      <w:r>
        <w:rPr>
          <w:rFonts w:eastAsia="Times New Roman" w:cs="Times New Roman"/>
          <w:bCs/>
          <w:shd w:val="clear" w:color="auto" w:fill="FFFFFF"/>
        </w:rPr>
        <w:t>ο</w:t>
      </w:r>
      <w:r>
        <w:rPr>
          <w:rFonts w:eastAsia="Times New Roman" w:cs="Times New Roman"/>
          <w:bCs/>
          <w:shd w:val="clear" w:color="auto" w:fill="FFFFFF"/>
        </w:rPr>
        <w:t xml:space="preserve">ύμε </w:t>
      </w:r>
      <w:r w:rsidRPr="005023FF">
        <w:rPr>
          <w:rFonts w:eastAsia="Times New Roman"/>
          <w:bCs/>
          <w:shd w:val="clear" w:color="auto" w:fill="FFFFFF"/>
        </w:rPr>
        <w:t>να</w:t>
      </w:r>
      <w:r>
        <w:rPr>
          <w:rFonts w:eastAsia="Times New Roman" w:cs="Times New Roman"/>
          <w:bCs/>
          <w:shd w:val="clear" w:color="auto" w:fill="FFFFFF"/>
        </w:rPr>
        <w:t xml:space="preserve"> ονομάζουμε τα προϊόντα μας </w:t>
      </w:r>
      <w:r>
        <w:rPr>
          <w:rFonts w:eastAsia="Times New Roman" w:cs="Times New Roman"/>
          <w:bCs/>
          <w:shd w:val="clear" w:color="auto" w:fill="FFFFFF"/>
        </w:rPr>
        <w:t>μ</w:t>
      </w:r>
      <w:r>
        <w:rPr>
          <w:rFonts w:eastAsia="Times New Roman" w:cs="Times New Roman"/>
          <w:bCs/>
          <w:shd w:val="clear" w:color="auto" w:fill="FFFFFF"/>
        </w:rPr>
        <w:t xml:space="preserve">ακεδονικά. </w:t>
      </w:r>
    </w:p>
    <w:p w14:paraId="3A310950"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συμφωνία, στο </w:t>
      </w:r>
      <w:r w:rsidRPr="00677E6C">
        <w:rPr>
          <w:rFonts w:eastAsia="Times New Roman"/>
          <w:bCs/>
          <w:shd w:val="clear" w:color="auto" w:fill="FFFFFF"/>
        </w:rPr>
        <w:t>άρθρο</w:t>
      </w:r>
      <w:r>
        <w:rPr>
          <w:rFonts w:eastAsia="Times New Roman" w:cs="Times New Roman"/>
          <w:bCs/>
          <w:shd w:val="clear" w:color="auto" w:fill="FFFFFF"/>
        </w:rPr>
        <w:t xml:space="preserve"> 7, αναφέρει </w:t>
      </w:r>
      <w:r w:rsidRPr="00677E6C">
        <w:rPr>
          <w:rFonts w:eastAsia="Times New Roman"/>
          <w:bCs/>
          <w:shd w:val="clear" w:color="auto" w:fill="FFFFFF"/>
        </w:rPr>
        <w:t>ότι</w:t>
      </w:r>
      <w:r>
        <w:rPr>
          <w:rFonts w:eastAsia="Times New Roman" w:cs="Times New Roman"/>
          <w:bCs/>
          <w:shd w:val="clear" w:color="auto" w:fill="FFFFFF"/>
        </w:rPr>
        <w:t xml:space="preserve"> η κάθε χώρα </w:t>
      </w:r>
      <w:r w:rsidRPr="00677E6C">
        <w:rPr>
          <w:rFonts w:eastAsia="Times New Roman"/>
          <w:bCs/>
          <w:shd w:val="clear" w:color="auto" w:fill="FFFFFF"/>
        </w:rPr>
        <w:t>θα</w:t>
      </w:r>
      <w:r>
        <w:rPr>
          <w:rFonts w:eastAsia="Times New Roman" w:cs="Times New Roman"/>
          <w:bCs/>
          <w:shd w:val="clear" w:color="auto" w:fill="FFFFFF"/>
        </w:rPr>
        <w:t xml:space="preserve"> ερμηνεύει τον όρο Μακεδονία </w:t>
      </w:r>
      <w:r w:rsidRPr="00677E6C">
        <w:rPr>
          <w:rFonts w:eastAsia="Times New Roman"/>
          <w:bCs/>
          <w:shd w:val="clear" w:color="auto" w:fill="FFFFFF"/>
        </w:rPr>
        <w:t>και</w:t>
      </w:r>
      <w:r>
        <w:rPr>
          <w:rFonts w:eastAsia="Times New Roman" w:cs="Times New Roman"/>
          <w:bCs/>
          <w:shd w:val="clear" w:color="auto" w:fill="FFFFFF"/>
        </w:rPr>
        <w:t xml:space="preserve"> Μακεδόνας κατά βούληση. </w:t>
      </w:r>
      <w:r w:rsidRPr="00677E6C">
        <w:rPr>
          <w:rFonts w:eastAsia="Times New Roman" w:cs="Times New Roman"/>
          <w:bCs/>
          <w:shd w:val="clear" w:color="auto" w:fill="FFFFFF"/>
        </w:rPr>
        <w:t xml:space="preserve">Δεν </w:t>
      </w:r>
      <w:r>
        <w:rPr>
          <w:rFonts w:eastAsia="Times New Roman" w:cs="Times New Roman"/>
          <w:bCs/>
          <w:shd w:val="clear" w:color="auto" w:fill="FFFFFF"/>
        </w:rPr>
        <w:t xml:space="preserve">σημαίνει, τίποτα </w:t>
      </w:r>
      <w:r w:rsidRPr="00677E6C">
        <w:rPr>
          <w:rFonts w:eastAsia="Times New Roman"/>
          <w:bCs/>
          <w:shd w:val="clear" w:color="auto" w:fill="FFFFFF"/>
        </w:rPr>
        <w:t>κυρίες και κύριοι συνάδελφοι</w:t>
      </w:r>
      <w:r>
        <w:rPr>
          <w:rFonts w:eastAsia="Times New Roman"/>
          <w:bCs/>
          <w:shd w:val="clear" w:color="auto" w:fill="FFFFFF"/>
        </w:rPr>
        <w:t>,</w:t>
      </w:r>
      <w:r>
        <w:rPr>
          <w:rFonts w:eastAsia="Times New Roman" w:cs="Times New Roman"/>
          <w:bCs/>
          <w:shd w:val="clear" w:color="auto" w:fill="FFFFFF"/>
        </w:rPr>
        <w:t xml:space="preserve"> </w:t>
      </w:r>
      <w:r w:rsidRPr="00677E6C">
        <w:rPr>
          <w:rFonts w:eastAsia="Times New Roman"/>
          <w:bCs/>
          <w:shd w:val="clear" w:color="auto" w:fill="FFFFFF"/>
        </w:rPr>
        <w:t>ότι</w:t>
      </w:r>
      <w:r>
        <w:rPr>
          <w:rFonts w:eastAsia="Times New Roman" w:cs="Times New Roman"/>
          <w:bCs/>
          <w:shd w:val="clear" w:color="auto" w:fill="FFFFFF"/>
        </w:rPr>
        <w:t xml:space="preserve"> οι Σκοπιανοί αποκηρύσσουν την όποια σχέση με την αρχαία Ελλάδα, </w:t>
      </w:r>
      <w:r w:rsidRPr="00677E6C">
        <w:rPr>
          <w:rFonts w:eastAsia="Times New Roman" w:cs="Times New Roman"/>
          <w:bCs/>
          <w:shd w:val="clear" w:color="auto" w:fill="FFFFFF"/>
        </w:rPr>
        <w:t>γιατί</w:t>
      </w:r>
      <w:r>
        <w:rPr>
          <w:rFonts w:eastAsia="Times New Roman" w:cs="Times New Roman"/>
          <w:bCs/>
          <w:shd w:val="clear" w:color="auto" w:fill="FFFFFF"/>
        </w:rPr>
        <w:t xml:space="preserve"> οι ίδιοι ισχυρίζονται ψευδώς </w:t>
      </w:r>
      <w:r w:rsidRPr="00677E6C">
        <w:rPr>
          <w:rFonts w:eastAsia="Times New Roman"/>
          <w:bCs/>
          <w:shd w:val="clear" w:color="auto" w:fill="FFFFFF"/>
        </w:rPr>
        <w:t>ότι</w:t>
      </w:r>
      <w:r>
        <w:rPr>
          <w:rFonts w:eastAsia="Times New Roman" w:cs="Times New Roman"/>
          <w:bCs/>
          <w:shd w:val="clear" w:color="auto" w:fill="FFFFFF"/>
        </w:rPr>
        <w:t xml:space="preserve"> οι αρχαίοι Μακεδόνες </w:t>
      </w:r>
      <w:r w:rsidRPr="00677E6C">
        <w:rPr>
          <w:rFonts w:eastAsia="Times New Roman" w:cs="Times New Roman"/>
          <w:bCs/>
          <w:shd w:val="clear" w:color="auto" w:fill="FFFFFF"/>
        </w:rPr>
        <w:t xml:space="preserve">δεν </w:t>
      </w:r>
      <w:r>
        <w:rPr>
          <w:rFonts w:eastAsia="Times New Roman" w:cs="Times New Roman"/>
          <w:bCs/>
          <w:shd w:val="clear" w:color="auto" w:fill="FFFFFF"/>
        </w:rPr>
        <w:t>είχαν κα</w:t>
      </w:r>
      <w:r>
        <w:rPr>
          <w:rFonts w:eastAsia="Times New Roman" w:cs="Times New Roman"/>
          <w:bCs/>
          <w:shd w:val="clear" w:color="auto" w:fill="FFFFFF"/>
        </w:rPr>
        <w:t>μ</w:t>
      </w:r>
      <w:r>
        <w:rPr>
          <w:rFonts w:eastAsia="Times New Roman" w:cs="Times New Roman"/>
          <w:bCs/>
          <w:shd w:val="clear" w:color="auto" w:fill="FFFFFF"/>
        </w:rPr>
        <w:t xml:space="preserve">μία σχέση με τους αρχαίους Έλληνες και με τον αρχαίο </w:t>
      </w:r>
      <w:r w:rsidRPr="00677E6C">
        <w:rPr>
          <w:rFonts w:eastAsia="Times New Roman" w:cs="Times New Roman"/>
          <w:bCs/>
          <w:shd w:val="clear" w:color="auto" w:fill="FFFFFF"/>
        </w:rPr>
        <w:t>πολιτικ</w:t>
      </w:r>
      <w:r>
        <w:rPr>
          <w:rFonts w:eastAsia="Times New Roman" w:cs="Times New Roman"/>
          <w:bCs/>
          <w:shd w:val="clear" w:color="auto" w:fill="FFFFFF"/>
        </w:rPr>
        <w:t xml:space="preserve">ό πολιτισμό. Τι θα εμποδίσει αύριο </w:t>
      </w:r>
      <w:r w:rsidRPr="00677E6C">
        <w:rPr>
          <w:rFonts w:eastAsia="Times New Roman"/>
          <w:bCs/>
          <w:shd w:val="clear" w:color="auto" w:fill="FFFFFF"/>
        </w:rPr>
        <w:t>μια</w:t>
      </w:r>
      <w:r>
        <w:rPr>
          <w:rFonts w:eastAsia="Times New Roman" w:cs="Times New Roman"/>
          <w:bCs/>
          <w:shd w:val="clear" w:color="auto" w:fill="FFFFFF"/>
        </w:rPr>
        <w:t xml:space="preserve"> άλλη κ</w:t>
      </w:r>
      <w:r w:rsidRPr="00677E6C">
        <w:rPr>
          <w:rFonts w:eastAsia="Times New Roman"/>
          <w:bCs/>
          <w:shd w:val="clear" w:color="auto" w:fill="FFFFFF"/>
        </w:rPr>
        <w:t>υβέρνηση</w:t>
      </w:r>
      <w:r>
        <w:rPr>
          <w:rFonts w:eastAsia="Times New Roman" w:cs="Times New Roman"/>
          <w:bCs/>
          <w:shd w:val="clear" w:color="auto" w:fill="FFFFFF"/>
        </w:rPr>
        <w:t xml:space="preserve"> </w:t>
      </w:r>
      <w:r>
        <w:rPr>
          <w:rFonts w:eastAsia="Times New Roman" w:cs="Times New Roman"/>
          <w:bCs/>
          <w:shd w:val="clear" w:color="auto" w:fill="FFFFFF"/>
        </w:rPr>
        <w:t xml:space="preserve">στα </w:t>
      </w:r>
      <w:r>
        <w:rPr>
          <w:rFonts w:eastAsia="Times New Roman" w:cs="Times New Roman"/>
          <w:bCs/>
          <w:shd w:val="clear" w:color="auto" w:fill="FFFFFF"/>
        </w:rPr>
        <w:t xml:space="preserve">Σκόπια </w:t>
      </w:r>
      <w:r w:rsidRPr="00677E6C">
        <w:rPr>
          <w:rFonts w:eastAsia="Times New Roman"/>
          <w:bCs/>
          <w:shd w:val="clear" w:color="auto" w:fill="FFFFFF"/>
        </w:rPr>
        <w:t>να</w:t>
      </w:r>
      <w:r>
        <w:rPr>
          <w:rFonts w:eastAsia="Times New Roman" w:cs="Times New Roman"/>
          <w:bCs/>
          <w:shd w:val="clear" w:color="auto" w:fill="FFFFFF"/>
        </w:rPr>
        <w:t xml:space="preserve"> συνεχίσει </w:t>
      </w:r>
      <w:r w:rsidRPr="00677E6C">
        <w:rPr>
          <w:rFonts w:eastAsia="Times New Roman"/>
          <w:bCs/>
          <w:shd w:val="clear" w:color="auto" w:fill="FFFFFF"/>
        </w:rPr>
        <w:t>να</w:t>
      </w:r>
      <w:r>
        <w:rPr>
          <w:rFonts w:eastAsia="Times New Roman" w:cs="Times New Roman"/>
          <w:bCs/>
          <w:shd w:val="clear" w:color="auto" w:fill="FFFFFF"/>
        </w:rPr>
        <w:t xml:space="preserve"> διαδίδει τα ιστορικά ψεύδη περί μακεδονικού έθνους </w:t>
      </w:r>
      <w:r>
        <w:rPr>
          <w:rFonts w:eastAsia="Times New Roman" w:cs="Times New Roman"/>
          <w:bCs/>
          <w:shd w:val="clear" w:color="auto" w:fill="FFFFFF"/>
        </w:rPr>
        <w:t xml:space="preserve">ψεύδη </w:t>
      </w:r>
      <w:r w:rsidRPr="00677E6C">
        <w:rPr>
          <w:rFonts w:eastAsia="Times New Roman" w:cs="Times New Roman"/>
          <w:bCs/>
          <w:shd w:val="clear" w:color="auto" w:fill="FFFFFF"/>
        </w:rPr>
        <w:t>που</w:t>
      </w:r>
      <w:r>
        <w:rPr>
          <w:rFonts w:eastAsia="Times New Roman" w:cs="Times New Roman"/>
          <w:bCs/>
          <w:shd w:val="clear" w:color="auto" w:fill="FFFFFF"/>
        </w:rPr>
        <w:t xml:space="preserve"> υπερασπίζονται έως σήμερα; </w:t>
      </w:r>
    </w:p>
    <w:p w14:paraId="3A310951"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Κι </w:t>
      </w:r>
      <w:r w:rsidRPr="00677E6C">
        <w:rPr>
          <w:rFonts w:eastAsia="Times New Roman"/>
          <w:bCs/>
          <w:shd w:val="clear" w:color="auto" w:fill="FFFFFF"/>
        </w:rPr>
        <w:t>επειδή</w:t>
      </w:r>
      <w:r>
        <w:rPr>
          <w:rFonts w:eastAsia="Times New Roman" w:cs="Times New Roman"/>
          <w:bCs/>
          <w:shd w:val="clear" w:color="auto" w:fill="FFFFFF"/>
        </w:rPr>
        <w:t xml:space="preserve"> κάνατε αναφορά σε κάποιους ηγέτες </w:t>
      </w:r>
      <w:r>
        <w:rPr>
          <w:rFonts w:eastAsia="Times New Roman" w:cs="Times New Roman"/>
          <w:bCs/>
          <w:shd w:val="clear" w:color="auto" w:fill="FFFFFF"/>
        </w:rPr>
        <w:t>-</w:t>
      </w:r>
      <w:r w:rsidRPr="00677E6C">
        <w:rPr>
          <w:rFonts w:eastAsia="Times New Roman"/>
          <w:bCs/>
          <w:shd w:val="clear" w:color="auto" w:fill="FFFFFF"/>
        </w:rPr>
        <w:t>και</w:t>
      </w:r>
      <w:r>
        <w:rPr>
          <w:rFonts w:eastAsia="Times New Roman" w:cs="Times New Roman"/>
          <w:bCs/>
          <w:shd w:val="clear" w:color="auto" w:fill="FFFFFF"/>
        </w:rPr>
        <w:t xml:space="preserve"> ήταν </w:t>
      </w:r>
      <w:r w:rsidRPr="00677E6C">
        <w:rPr>
          <w:rFonts w:eastAsia="Times New Roman"/>
          <w:bCs/>
          <w:shd w:val="clear" w:color="auto" w:fill="FFFFFF"/>
        </w:rPr>
        <w:t>και</w:t>
      </w:r>
      <w:r>
        <w:rPr>
          <w:rFonts w:eastAsia="Times New Roman" w:cs="Times New Roman"/>
          <w:bCs/>
          <w:shd w:val="clear" w:color="auto" w:fill="FFFFFF"/>
        </w:rPr>
        <w:t xml:space="preserve"> απρέπειά σας, </w:t>
      </w:r>
      <w:r w:rsidRPr="00677E6C">
        <w:rPr>
          <w:rFonts w:eastAsia="Times New Roman" w:cs="Times New Roman"/>
          <w:bCs/>
          <w:shd w:val="clear" w:color="auto" w:fill="FFFFFF"/>
        </w:rPr>
        <w:t>γιατί</w:t>
      </w:r>
      <w:r>
        <w:rPr>
          <w:rFonts w:eastAsia="Times New Roman" w:cs="Times New Roman"/>
          <w:bCs/>
          <w:shd w:val="clear" w:color="auto" w:fill="FFFFFF"/>
        </w:rPr>
        <w:t xml:space="preserve"> το κάνατε με μειωτικά σχόλια</w:t>
      </w:r>
      <w:r>
        <w:rPr>
          <w:rFonts w:eastAsia="Times New Roman" w:cs="Times New Roman"/>
          <w:bCs/>
          <w:shd w:val="clear" w:color="auto" w:fill="FFFFFF"/>
        </w:rPr>
        <w:t>-</w:t>
      </w:r>
      <w:r>
        <w:rPr>
          <w:rFonts w:eastAsia="Times New Roman" w:cs="Times New Roman"/>
          <w:bCs/>
          <w:shd w:val="clear" w:color="auto" w:fill="FFFFFF"/>
        </w:rPr>
        <w:t xml:space="preserve"> </w:t>
      </w:r>
      <w:r w:rsidRPr="00677E6C">
        <w:rPr>
          <w:rFonts w:eastAsia="Times New Roman"/>
          <w:bCs/>
          <w:shd w:val="clear" w:color="auto" w:fill="FFFFFF"/>
        </w:rPr>
        <w:t>και</w:t>
      </w:r>
      <w:r>
        <w:rPr>
          <w:rFonts w:eastAsia="Times New Roman" w:cs="Times New Roman"/>
          <w:bCs/>
          <w:shd w:val="clear" w:color="auto" w:fill="FFFFFF"/>
        </w:rPr>
        <w:t xml:space="preserve"> </w:t>
      </w:r>
      <w:r w:rsidRPr="00677E6C">
        <w:rPr>
          <w:rFonts w:eastAsia="Times New Roman" w:cs="Times New Roman"/>
          <w:bCs/>
          <w:shd w:val="clear" w:color="auto" w:fill="FFFFFF"/>
        </w:rPr>
        <w:t>μάλιστα</w:t>
      </w:r>
      <w:r>
        <w:rPr>
          <w:rFonts w:eastAsia="Times New Roman" w:cs="Times New Roman"/>
          <w:bCs/>
          <w:shd w:val="clear" w:color="auto" w:fill="FFFFFF"/>
        </w:rPr>
        <w:t xml:space="preserve"> σε εκλιπόντες ηγέτες, </w:t>
      </w:r>
      <w:r w:rsidRPr="00677E6C">
        <w:rPr>
          <w:rFonts w:eastAsia="Times New Roman" w:cs="Times New Roman"/>
          <w:bCs/>
          <w:shd w:val="clear" w:color="auto" w:fill="FFFFFF"/>
        </w:rPr>
        <w:t>όπ</w:t>
      </w:r>
      <w:r w:rsidRPr="00677E6C">
        <w:rPr>
          <w:rFonts w:eastAsia="Times New Roman" w:cs="Times New Roman"/>
          <w:bCs/>
          <w:shd w:val="clear" w:color="auto" w:fill="FFFFFF"/>
        </w:rPr>
        <w:t>ως</w:t>
      </w:r>
      <w:r>
        <w:rPr>
          <w:rFonts w:eastAsia="Times New Roman" w:cs="Times New Roman"/>
          <w:bCs/>
          <w:shd w:val="clear" w:color="auto" w:fill="FFFFFF"/>
        </w:rPr>
        <w:t xml:space="preserve"> ο Κωνσταντίνος Καραμανλής, ο Ευάγγελος Αβέρωφ, ο Κώστας Μητσοτάκης, </w:t>
      </w:r>
      <w:r w:rsidRPr="00677E6C">
        <w:rPr>
          <w:rFonts w:eastAsia="Times New Roman"/>
          <w:bCs/>
          <w:shd w:val="clear" w:color="auto" w:fill="FFFFFF"/>
        </w:rPr>
        <w:t>θα</w:t>
      </w:r>
      <w:r>
        <w:rPr>
          <w:rFonts w:eastAsia="Times New Roman" w:cs="Times New Roman"/>
          <w:bCs/>
          <w:shd w:val="clear" w:color="auto" w:fill="FFFFFF"/>
        </w:rPr>
        <w:t xml:space="preserve"> σας πω </w:t>
      </w:r>
      <w:r w:rsidRPr="00677E6C">
        <w:rPr>
          <w:rFonts w:eastAsia="Times New Roman"/>
          <w:bCs/>
          <w:shd w:val="clear" w:color="auto" w:fill="FFFFFF"/>
        </w:rPr>
        <w:t>ότι</w:t>
      </w:r>
      <w:r>
        <w:rPr>
          <w:rFonts w:eastAsia="Times New Roman" w:cs="Times New Roman"/>
          <w:bCs/>
          <w:shd w:val="clear" w:color="auto" w:fill="FFFFFF"/>
        </w:rPr>
        <w:t xml:space="preserve"> όταν μιλούσαν αυτοί οι ηγέτες για τη Μακεδονία δάκρυζαν. </w:t>
      </w:r>
    </w:p>
    <w:p w14:paraId="3A310952" w14:textId="77777777" w:rsidR="00E66DFC" w:rsidRDefault="00CE19B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θυμίσω εκείνη τη σκηνή του μεγάλου </w:t>
      </w:r>
      <w:proofErr w:type="spellStart"/>
      <w:r>
        <w:rPr>
          <w:rFonts w:eastAsia="Times New Roman" w:cs="Times New Roman"/>
          <w:bCs/>
          <w:shd w:val="clear" w:color="auto" w:fill="FFFFFF"/>
        </w:rPr>
        <w:t>μ</w:t>
      </w:r>
      <w:r>
        <w:rPr>
          <w:rFonts w:eastAsia="Times New Roman" w:cs="Times New Roman"/>
          <w:bCs/>
          <w:shd w:val="clear" w:color="auto" w:fill="FFFFFF"/>
        </w:rPr>
        <w:t>ακεδόνα</w:t>
      </w:r>
      <w:proofErr w:type="spellEnd"/>
      <w:r>
        <w:rPr>
          <w:rFonts w:eastAsia="Times New Roman" w:cs="Times New Roman"/>
          <w:bCs/>
          <w:shd w:val="clear" w:color="auto" w:fill="FFFFFF"/>
        </w:rPr>
        <w:t xml:space="preserve"> </w:t>
      </w:r>
      <w:r w:rsidRPr="00677E6C">
        <w:rPr>
          <w:rFonts w:eastAsia="Times New Roman" w:cs="Times New Roman"/>
          <w:bCs/>
          <w:shd w:val="clear" w:color="auto" w:fill="FFFFFF"/>
        </w:rPr>
        <w:t>πολιτικ</w:t>
      </w:r>
      <w:r>
        <w:rPr>
          <w:rFonts w:eastAsia="Times New Roman" w:cs="Times New Roman"/>
          <w:bCs/>
          <w:shd w:val="clear" w:color="auto" w:fill="FFFFFF"/>
        </w:rPr>
        <w:t xml:space="preserve">ού Κωνσταντίνου Καραμανλή, </w:t>
      </w:r>
      <w:r w:rsidRPr="00677E6C">
        <w:rPr>
          <w:rFonts w:eastAsia="Times New Roman" w:cs="Times New Roman"/>
          <w:bCs/>
          <w:shd w:val="clear" w:color="auto" w:fill="FFFFFF"/>
        </w:rPr>
        <w:t>που</w:t>
      </w:r>
      <w:r>
        <w:rPr>
          <w:rFonts w:eastAsia="Times New Roman" w:cs="Times New Roman"/>
          <w:bCs/>
          <w:shd w:val="clear" w:color="auto" w:fill="FFFFFF"/>
        </w:rPr>
        <w:t xml:space="preserve"> όταν στο </w:t>
      </w:r>
      <w:r>
        <w:rPr>
          <w:rFonts w:eastAsia="Times New Roman" w:cs="Times New Roman"/>
          <w:bCs/>
          <w:shd w:val="clear" w:color="auto" w:fill="FFFFFF"/>
        </w:rPr>
        <w:t>α</w:t>
      </w:r>
      <w:r>
        <w:rPr>
          <w:rFonts w:eastAsia="Times New Roman" w:cs="Times New Roman"/>
          <w:bCs/>
          <w:shd w:val="clear" w:color="auto" w:fill="FFFFFF"/>
        </w:rPr>
        <w:t>εροδρόμιο «</w:t>
      </w:r>
      <w:r>
        <w:rPr>
          <w:rFonts w:eastAsia="Times New Roman" w:cs="Times New Roman"/>
          <w:bCs/>
          <w:shd w:val="clear" w:color="auto" w:fill="FFFFFF"/>
        </w:rPr>
        <w:t>ΜΑΚΕΔΟΝΙΑ</w:t>
      </w:r>
      <w:r>
        <w:rPr>
          <w:rFonts w:eastAsia="Times New Roman" w:cs="Times New Roman"/>
          <w:bCs/>
          <w:shd w:val="clear" w:color="auto" w:fill="FFFFFF"/>
        </w:rPr>
        <w:t>» αναφέρθηκε στο άδικο</w:t>
      </w:r>
      <w:r>
        <w:rPr>
          <w:rFonts w:eastAsia="Times New Roman" w:cs="Times New Roman"/>
          <w:bCs/>
          <w:shd w:val="clear" w:color="auto" w:fill="FFFFFF"/>
        </w:rPr>
        <w:t>,</w:t>
      </w:r>
      <w:r>
        <w:rPr>
          <w:rFonts w:eastAsia="Times New Roman" w:cs="Times New Roman"/>
          <w:bCs/>
          <w:shd w:val="clear" w:color="auto" w:fill="FFFFFF"/>
        </w:rPr>
        <w:t xml:space="preserve"> </w:t>
      </w:r>
      <w:r w:rsidRPr="00677E6C">
        <w:rPr>
          <w:rFonts w:eastAsia="Times New Roman" w:cs="Times New Roman"/>
          <w:bCs/>
          <w:shd w:val="clear" w:color="auto" w:fill="FFFFFF"/>
        </w:rPr>
        <w:t>που</w:t>
      </w:r>
      <w:r>
        <w:rPr>
          <w:rFonts w:eastAsia="Times New Roman" w:cs="Times New Roman"/>
          <w:bCs/>
          <w:shd w:val="clear" w:color="auto" w:fill="FFFFFF"/>
        </w:rPr>
        <w:t xml:space="preserve"> γινόταν σε βάρος της πατρίδας </w:t>
      </w:r>
      <w:r>
        <w:rPr>
          <w:rFonts w:eastAsia="Times New Roman" w:cs="Times New Roman"/>
          <w:bCs/>
          <w:shd w:val="clear" w:color="auto" w:fill="FFFFFF"/>
        </w:rPr>
        <w:t>μας, ά</w:t>
      </w:r>
      <w:r>
        <w:rPr>
          <w:rFonts w:eastAsia="Times New Roman" w:cs="Times New Roman"/>
          <w:bCs/>
          <w:shd w:val="clear" w:color="auto" w:fill="FFFFFF"/>
        </w:rPr>
        <w:t xml:space="preserve">φησε ένα δάκρυ να κυλήσει </w:t>
      </w:r>
      <w:r w:rsidRPr="00677E6C">
        <w:rPr>
          <w:rFonts w:eastAsia="Times New Roman"/>
          <w:bCs/>
          <w:shd w:val="clear" w:color="auto" w:fill="FFFFFF"/>
        </w:rPr>
        <w:t>και</w:t>
      </w:r>
      <w:r>
        <w:rPr>
          <w:rFonts w:eastAsia="Times New Roman" w:cs="Times New Roman"/>
          <w:bCs/>
          <w:shd w:val="clear" w:color="auto" w:fill="FFFFFF"/>
        </w:rPr>
        <w:t xml:space="preserve"> είπε </w:t>
      </w:r>
      <w:r w:rsidRPr="00677E6C">
        <w:rPr>
          <w:rFonts w:eastAsia="Times New Roman"/>
          <w:bCs/>
          <w:shd w:val="clear" w:color="auto" w:fill="FFFFFF"/>
        </w:rPr>
        <w:t>ότι</w:t>
      </w:r>
      <w:r>
        <w:rPr>
          <w:rFonts w:eastAsia="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Δεν υπάρχει παρά μόνον </w:t>
      </w:r>
      <w:proofErr w:type="spellStart"/>
      <w:r>
        <w:rPr>
          <w:rFonts w:eastAsia="Times New Roman" w:cs="Times New Roman"/>
          <w:bCs/>
          <w:shd w:val="clear" w:color="auto" w:fill="FFFFFF"/>
        </w:rPr>
        <w:t>μιά</w:t>
      </w:r>
      <w:proofErr w:type="spellEnd"/>
      <w:r>
        <w:rPr>
          <w:rFonts w:eastAsia="Times New Roman" w:cs="Times New Roman"/>
          <w:bCs/>
          <w:shd w:val="clear" w:color="auto" w:fill="FFFFFF"/>
        </w:rPr>
        <w:t xml:space="preserve"> </w:t>
      </w:r>
      <w:proofErr w:type="spellStart"/>
      <w:r>
        <w:rPr>
          <w:rFonts w:eastAsia="Times New Roman" w:cs="Times New Roman"/>
          <w:bCs/>
          <w:shd w:val="clear" w:color="auto" w:fill="FFFFFF"/>
        </w:rPr>
        <w:t>Μακεδονιά</w:t>
      </w:r>
      <w:proofErr w:type="spellEnd"/>
      <w:r>
        <w:rPr>
          <w:rFonts w:eastAsia="Times New Roman" w:cs="Times New Roman"/>
          <w:bCs/>
          <w:shd w:val="clear" w:color="auto" w:fill="FFFFFF"/>
        </w:rPr>
        <w:t xml:space="preserve"> και η</w:t>
      </w:r>
      <w:r>
        <w:rPr>
          <w:rFonts w:eastAsia="Times New Roman" w:cs="Times New Roman"/>
          <w:bCs/>
          <w:shd w:val="clear" w:color="auto" w:fill="FFFFFF"/>
        </w:rPr>
        <w:t xml:space="preserve"> Μακεδονία αυτή </w:t>
      </w:r>
      <w:r w:rsidRPr="00677E6C">
        <w:rPr>
          <w:rFonts w:eastAsia="Times New Roman"/>
          <w:bCs/>
          <w:shd w:val="clear" w:color="auto" w:fill="FFFFFF"/>
        </w:rPr>
        <w:t>είναι</w:t>
      </w:r>
      <w:r>
        <w:rPr>
          <w:rFonts w:eastAsia="Times New Roman" w:cs="Times New Roman"/>
          <w:bCs/>
          <w:shd w:val="clear" w:color="auto" w:fill="FFFFFF"/>
        </w:rPr>
        <w:t xml:space="preserve"> ελληνική». </w:t>
      </w:r>
    </w:p>
    <w:p w14:paraId="3A310953" w14:textId="77777777" w:rsidR="00E66DFC" w:rsidRDefault="00CE19B2">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Κι αν ο Αλέξης Τσίπρας, </w:t>
      </w:r>
      <w:r w:rsidRPr="00677E6C">
        <w:rPr>
          <w:rFonts w:eastAsia="Times New Roman"/>
          <w:bCs/>
          <w:shd w:val="clear" w:color="auto" w:fill="FFFFFF"/>
        </w:rPr>
        <w:t>κυρίες και κύριοι συνάδελφοι</w:t>
      </w:r>
      <w:r>
        <w:rPr>
          <w:rFonts w:eastAsia="Times New Roman"/>
          <w:bCs/>
          <w:shd w:val="clear" w:color="auto" w:fill="FFFFFF"/>
        </w:rPr>
        <w:t>,</w:t>
      </w:r>
      <w:r>
        <w:rPr>
          <w:rFonts w:eastAsia="Times New Roman" w:cs="Times New Roman"/>
          <w:bCs/>
          <w:shd w:val="clear" w:color="auto" w:fill="FFFFFF"/>
        </w:rPr>
        <w:t xml:space="preserve"> δεν πιστεύει</w:t>
      </w:r>
      <w:r>
        <w:rPr>
          <w:rFonts w:eastAsia="Times New Roman" w:cs="Times New Roman"/>
          <w:bCs/>
          <w:shd w:val="clear" w:color="auto" w:fill="FFFFFF"/>
        </w:rPr>
        <w:t xml:space="preserve"> </w:t>
      </w:r>
      <w:r w:rsidRPr="00677E6C">
        <w:rPr>
          <w:rFonts w:eastAsia="Times New Roman"/>
          <w:bCs/>
          <w:shd w:val="clear" w:color="auto" w:fill="FFFFFF"/>
        </w:rPr>
        <w:t>ότι</w:t>
      </w:r>
      <w:r>
        <w:rPr>
          <w:rFonts w:eastAsia="Times New Roman" w:cs="Times New Roman"/>
          <w:bCs/>
          <w:shd w:val="clear" w:color="auto" w:fill="FFFFFF"/>
        </w:rPr>
        <w:t xml:space="preserve"> η Μακεδονία </w:t>
      </w:r>
      <w:r w:rsidRPr="00677E6C">
        <w:rPr>
          <w:rFonts w:eastAsia="Times New Roman"/>
          <w:bCs/>
          <w:shd w:val="clear" w:color="auto" w:fill="FFFFFF"/>
        </w:rPr>
        <w:t>είναι</w:t>
      </w:r>
      <w:r>
        <w:rPr>
          <w:rFonts w:eastAsia="Times New Roman" w:cs="Times New Roman"/>
          <w:bCs/>
          <w:shd w:val="clear" w:color="auto" w:fill="FFFFFF"/>
        </w:rPr>
        <w:t xml:space="preserve"> </w:t>
      </w:r>
      <w:r w:rsidRPr="00677E6C">
        <w:rPr>
          <w:rFonts w:eastAsia="Times New Roman"/>
          <w:bCs/>
          <w:shd w:val="clear" w:color="auto" w:fill="FFFFFF"/>
        </w:rPr>
        <w:t>μ</w:t>
      </w:r>
      <w:r>
        <w:rPr>
          <w:rFonts w:eastAsia="Times New Roman"/>
          <w:bCs/>
          <w:shd w:val="clear" w:color="auto" w:fill="FFFFFF"/>
        </w:rPr>
        <w:t>ί</w:t>
      </w:r>
      <w:r w:rsidRPr="00677E6C">
        <w:rPr>
          <w:rFonts w:eastAsia="Times New Roman"/>
          <w:bCs/>
          <w:shd w:val="clear" w:color="auto" w:fill="FFFFFF"/>
        </w:rPr>
        <w:t>α</w:t>
      </w:r>
      <w:r>
        <w:rPr>
          <w:rFonts w:eastAsia="Times New Roman" w:cs="Times New Roman"/>
          <w:bCs/>
          <w:shd w:val="clear" w:color="auto" w:fill="FFFFFF"/>
        </w:rPr>
        <w:t xml:space="preserve"> </w:t>
      </w:r>
      <w:r w:rsidRPr="00677E6C">
        <w:rPr>
          <w:rFonts w:eastAsia="Times New Roman"/>
          <w:bCs/>
          <w:shd w:val="clear" w:color="auto" w:fill="FFFFFF"/>
        </w:rPr>
        <w:t>και</w:t>
      </w:r>
      <w:r>
        <w:rPr>
          <w:rFonts w:eastAsia="Times New Roman" w:cs="Times New Roman"/>
          <w:bCs/>
          <w:shd w:val="clear" w:color="auto" w:fill="FFFFFF"/>
        </w:rPr>
        <w:t xml:space="preserve"> </w:t>
      </w:r>
      <w:r w:rsidRPr="00677E6C">
        <w:rPr>
          <w:rFonts w:eastAsia="Times New Roman"/>
          <w:bCs/>
          <w:shd w:val="clear" w:color="auto" w:fill="FFFFFF"/>
        </w:rPr>
        <w:t>είναι</w:t>
      </w:r>
      <w:r>
        <w:rPr>
          <w:rFonts w:eastAsia="Times New Roman" w:cs="Times New Roman"/>
          <w:bCs/>
          <w:shd w:val="clear" w:color="auto" w:fill="FFFFFF"/>
        </w:rPr>
        <w:t xml:space="preserve"> ελληνική και αν στον ΣΥΡΙΖΑ επιμένετε να αποκαλείτε </w:t>
      </w:r>
      <w:r>
        <w:rPr>
          <w:rFonts w:eastAsia="Times New Roman" w:cs="Times New Roman"/>
          <w:bCs/>
          <w:shd w:val="clear" w:color="auto" w:fill="FFFFFF"/>
        </w:rPr>
        <w:t xml:space="preserve">πολλοί </w:t>
      </w:r>
      <w:r>
        <w:rPr>
          <w:rFonts w:eastAsia="Times New Roman" w:cs="Times New Roman"/>
          <w:bCs/>
          <w:shd w:val="clear" w:color="auto" w:fill="FFFFFF"/>
        </w:rPr>
        <w:t xml:space="preserve">τα Σκόπια σκέτο Μακεδονία -έχουμε τα ντοκουμέντα, έχουμε τα χαρτιά σας, </w:t>
      </w:r>
      <w:r w:rsidRPr="00650596">
        <w:rPr>
          <w:rFonts w:eastAsia="Times New Roman" w:cs="Times New Roman"/>
          <w:bCs/>
          <w:shd w:val="clear" w:color="auto" w:fill="FFFFFF"/>
        </w:rPr>
        <w:t>αλλά</w:t>
      </w:r>
      <w:r>
        <w:rPr>
          <w:rFonts w:eastAsia="Times New Roman" w:cs="Times New Roman"/>
          <w:bCs/>
          <w:shd w:val="clear" w:color="auto" w:fill="FFFFFF"/>
        </w:rPr>
        <w:t xml:space="preserve"> ας αφήσουμε την παρελθοντολογία-, </w:t>
      </w:r>
      <w:r w:rsidRPr="00677E6C">
        <w:rPr>
          <w:rFonts w:eastAsia="Times New Roman"/>
          <w:bCs/>
          <w:shd w:val="clear" w:color="auto" w:fill="FFFFFF"/>
        </w:rPr>
        <w:t>θα</w:t>
      </w:r>
      <w:r>
        <w:rPr>
          <w:rFonts w:eastAsia="Times New Roman" w:cs="Times New Roman"/>
          <w:bCs/>
          <w:shd w:val="clear" w:color="auto" w:fill="FFFFFF"/>
        </w:rPr>
        <w:t xml:space="preserve"> σας πω τι έκανε ένας ηγέτης, όταν </w:t>
      </w:r>
      <w:r>
        <w:rPr>
          <w:rFonts w:eastAsia="Times New Roman" w:cs="Times New Roman"/>
          <w:bCs/>
          <w:shd w:val="clear" w:color="auto" w:fill="FFFFFF"/>
        </w:rPr>
        <w:lastRenderedPageBreak/>
        <w:t xml:space="preserve">στάθηκε αντιμέτωπος με την ιστορία. </w:t>
      </w:r>
      <w:r>
        <w:rPr>
          <w:rFonts w:eastAsia="Times New Roman" w:cs="Times New Roman"/>
          <w:szCs w:val="24"/>
        </w:rPr>
        <w:t xml:space="preserve">Θα σας πω τι έκανε ο Κώστας Καραμανλής στο Βουκουρέστι το 2008: Απέτρεψε την ένταξη των Σκοπίων στο ΝΑΤΟ με το ψευδεπίγραφο όνομα Μακεδονία. Αυτή είναι εθνική </w:t>
      </w:r>
      <w:r>
        <w:rPr>
          <w:rFonts w:eastAsia="Times New Roman" w:cs="Times New Roman"/>
          <w:szCs w:val="24"/>
        </w:rPr>
        <w:t>υ</w:t>
      </w:r>
      <w:r>
        <w:rPr>
          <w:rFonts w:eastAsia="Times New Roman" w:cs="Times New Roman"/>
          <w:szCs w:val="24"/>
        </w:rPr>
        <w:t xml:space="preserve">περήφανη στάση. </w:t>
      </w:r>
    </w:p>
    <w:p w14:paraId="3A310954" w14:textId="77777777" w:rsidR="00E66DFC" w:rsidRDefault="00CE19B2">
      <w:pPr>
        <w:spacing w:after="0" w:line="600" w:lineRule="auto"/>
        <w:ind w:firstLine="720"/>
        <w:jc w:val="both"/>
        <w:rPr>
          <w:rFonts w:eastAsia="Times New Roman" w:cs="Times New Roman"/>
          <w:szCs w:val="24"/>
        </w:rPr>
      </w:pPr>
      <w:r w:rsidRPr="009236DF">
        <w:rPr>
          <w:rFonts w:eastAsia="Times New Roman" w:cs="Times New Roman"/>
          <w:b/>
          <w:szCs w:val="24"/>
        </w:rPr>
        <w:t>ΠΡΟΕΔΡΕΥ</w:t>
      </w:r>
      <w:r w:rsidRPr="009236DF">
        <w:rPr>
          <w:rFonts w:eastAsia="Times New Roman" w:cs="Times New Roman"/>
          <w:b/>
          <w:szCs w:val="24"/>
        </w:rPr>
        <w:t>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Κύριε Γκιουλέκα, ολοκληρώστε. </w:t>
      </w:r>
    </w:p>
    <w:p w14:paraId="3A310955"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Τελειώνω, κύριε Πρόεδρε. </w:t>
      </w:r>
    </w:p>
    <w:p w14:paraId="3A31095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συντριπτική πλειοψηφία των Ελλήνων πολιτών διαφωνεί με αυτήν την </w:t>
      </w:r>
      <w:r>
        <w:rPr>
          <w:rFonts w:eastAsia="Times New Roman" w:cs="Times New Roman"/>
          <w:szCs w:val="24"/>
        </w:rPr>
        <w:t>σ</w:t>
      </w:r>
      <w:r>
        <w:rPr>
          <w:rFonts w:eastAsia="Times New Roman" w:cs="Times New Roman"/>
          <w:szCs w:val="24"/>
        </w:rPr>
        <w:t xml:space="preserve">υμφωνία. Είναι απέναντι στο ξεπούλημα της Μακεδονίας και της ιστορίας. Εμείς θα κάνουμε ό,τι μπορούμε για να ακυρώσουμε αυτήν την επαίσχυντη συμφωνία. Αυτό επιτάσσει η εθνική συνείδηση, πάνω και πέρα και από κόμματα και από παρατάξεις. </w:t>
      </w:r>
    </w:p>
    <w:p w14:paraId="3A31095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Καλούμε τον Αλέξη Τ</w:t>
      </w:r>
      <w:r>
        <w:rPr>
          <w:rFonts w:eastAsia="Times New Roman" w:cs="Times New Roman"/>
          <w:szCs w:val="24"/>
        </w:rPr>
        <w:t>σίπρα να μην υπογράψει αυτήν την κάκιστη συμφωνία επί ζημία των εθνικών μας συμφερόντων. Αν δεν το κάνει, τον διαβεβαιώνουμε ότι θα μας βρει απέναντί του στη Βουλή, όπως θα βρει απέναντί του εκατοντάδες χιλιάδες Έλληνες πολίτες στις πλατείες και στα συλλαλ</w:t>
      </w:r>
      <w:r>
        <w:rPr>
          <w:rFonts w:eastAsia="Times New Roman" w:cs="Times New Roman"/>
          <w:szCs w:val="24"/>
        </w:rPr>
        <w:t xml:space="preserve">ητήρια, που θα δίνουν τους αγώνες για τα δίκαια της Μακεδονίας. </w:t>
      </w:r>
    </w:p>
    <w:p w14:paraId="3A31095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Όποιος, κυρίες και κύριοι συνάδελφοι, ψηφίσει «</w:t>
      </w:r>
      <w:r>
        <w:rPr>
          <w:rFonts w:eastAsia="Times New Roman" w:cs="Times New Roman"/>
          <w:szCs w:val="24"/>
        </w:rPr>
        <w:t>ν</w:t>
      </w:r>
      <w:r>
        <w:rPr>
          <w:rFonts w:eastAsia="Times New Roman" w:cs="Times New Roman"/>
          <w:szCs w:val="24"/>
        </w:rPr>
        <w:t xml:space="preserve">αι» το βράδυ του Σαββάτου θα εκχωρήσει ουσιαστικά στους Σκοπιανούς αυτό που επί χρόνια αγωνίζονταν να πάρουν. </w:t>
      </w:r>
    </w:p>
    <w:p w14:paraId="3A310959" w14:textId="77777777" w:rsidR="00E66DFC" w:rsidRDefault="00CE19B2">
      <w:pPr>
        <w:spacing w:after="0"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Κύριε Γκιουλέκα, ολοκληρώστε, σας παρακαλώ. </w:t>
      </w:r>
    </w:p>
    <w:p w14:paraId="3A31095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Τελειώνω, κύριε Πρόεδρε. </w:t>
      </w:r>
    </w:p>
    <w:p w14:paraId="3A31095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Συναισθανθείτε τις ευθύνες σας απέναντι στη χώρα και απέναντι στην ιστορία. </w:t>
      </w:r>
    </w:p>
    <w:p w14:paraId="3A31095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Σάββατο το βράδυ θα αναμετρηθεί ο καθένας πάνω απ’ όλα με τη συνείδησή του και</w:t>
      </w:r>
      <w:r>
        <w:rPr>
          <w:rFonts w:eastAsia="Times New Roman" w:cs="Times New Roman"/>
          <w:szCs w:val="24"/>
        </w:rPr>
        <w:t xml:space="preserve"> θα καταγραφεί και στη συνείδηση των συμπολιτών του ως εκείνος</w:t>
      </w:r>
      <w:r>
        <w:rPr>
          <w:rFonts w:eastAsia="Times New Roman" w:cs="Times New Roman"/>
          <w:szCs w:val="24"/>
        </w:rPr>
        <w:t>,</w:t>
      </w:r>
      <w:r>
        <w:rPr>
          <w:rFonts w:eastAsia="Times New Roman" w:cs="Times New Roman"/>
          <w:szCs w:val="24"/>
        </w:rPr>
        <w:t xml:space="preserve"> που απέτρεψε μια επαίσχυντη συμφωνία ή ως εκείνος που συνήνεσε σε μια μείζονα εθνική υποχώρηση. Τους μοιραίους ανθρώπους και τα μοιραία λάθη τα πλήρωσε ακριβά, κυρίες και κύριοι συνάδελφοι, αυ</w:t>
      </w:r>
      <w:r>
        <w:rPr>
          <w:rFonts w:eastAsia="Times New Roman" w:cs="Times New Roman"/>
          <w:szCs w:val="24"/>
        </w:rPr>
        <w:t xml:space="preserve">τός ο τόπος. Επιλέξτε εάν θα καταγραφείτε στην ιστορία στην παρούσα περίπτωση ως οι μοιραίοι άνθρωποι της Ελλάδας. </w:t>
      </w:r>
    </w:p>
    <w:p w14:paraId="3A31095D"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1095E" w14:textId="77777777" w:rsidR="00E66DFC" w:rsidRDefault="00CE19B2">
      <w:pPr>
        <w:spacing w:after="0"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 Τον λόγο έχει ο κ. Καματερός από τον ΣΥΡΙΖΑ. </w:t>
      </w:r>
    </w:p>
    <w:p w14:paraId="3A31095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3A31096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απόψε είμαι βαθιά συγκινημένος γιατί κινδυνεύει να είναι η τελευταία μου ομιλία στη Βουλή. Αφού μετά την πρόταση της Νέας Δημοκρατίας κινδυνεύει να πέσει η Κυβέρνηση είναι η τελευταί</w:t>
      </w:r>
      <w:r>
        <w:rPr>
          <w:rFonts w:eastAsia="Times New Roman" w:cs="Times New Roman"/>
          <w:szCs w:val="24"/>
        </w:rPr>
        <w:t xml:space="preserve">α μου ομιλία από αυτό το Βήμα. </w:t>
      </w:r>
    </w:p>
    <w:p w14:paraId="3A31096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 καλά, αυτό πιστεύετε, αγαπητοί συνάδελφοι της Νέας Δημοκρατίας; Πιστεύετε ότι θα ρίξετε την Κυβέρνηση με αυτόν τον τρόπο; Και γιατί κάνατε την πρόταση; Για να τρομάξουμε; Τον κόσμο τρομάζετε. Μάλιστα, συμφωνείτε με αυτά </w:t>
      </w:r>
      <w:r>
        <w:rPr>
          <w:rFonts w:eastAsia="Times New Roman" w:cs="Times New Roman"/>
          <w:szCs w:val="24"/>
        </w:rPr>
        <w:t xml:space="preserve">που λέει ο </w:t>
      </w:r>
      <w:proofErr w:type="spellStart"/>
      <w:r>
        <w:rPr>
          <w:rFonts w:eastAsia="Times New Roman" w:cs="Times New Roman"/>
          <w:szCs w:val="24"/>
        </w:rPr>
        <w:t>Ιβάνοφ</w:t>
      </w:r>
      <w:proofErr w:type="spellEnd"/>
      <w:r>
        <w:rPr>
          <w:rFonts w:eastAsia="Times New Roman" w:cs="Times New Roman"/>
          <w:szCs w:val="24"/>
        </w:rPr>
        <w:t xml:space="preserve">  των Σκοπίων. Φανταστείτε να είχαμε μια κυβέρνηση στα Σκόπια με τον </w:t>
      </w:r>
      <w:proofErr w:type="spellStart"/>
      <w:r>
        <w:rPr>
          <w:rFonts w:eastAsia="Times New Roman" w:cs="Times New Roman"/>
          <w:szCs w:val="24"/>
        </w:rPr>
        <w:t>Ιβάνοφ</w:t>
      </w:r>
      <w:proofErr w:type="spellEnd"/>
      <w:r>
        <w:rPr>
          <w:rFonts w:eastAsia="Times New Roman" w:cs="Times New Roman"/>
          <w:szCs w:val="24"/>
        </w:rPr>
        <w:t xml:space="preserve"> και μια κυβέρνηση εδώ με τον Σαμαρά. Τι θα γινόταν; Θα έκαναν πόλεμο; Πλησιάζουν πολύ στις απόψεις που ακούσαμε από τη Χρυσή Αυγή, ότι δεν δεχόμαστε τίποτα και ότι</w:t>
      </w:r>
      <w:r>
        <w:rPr>
          <w:rFonts w:eastAsia="Times New Roman" w:cs="Times New Roman"/>
          <w:szCs w:val="24"/>
        </w:rPr>
        <w:t xml:space="preserve"> η μόνη λύση είναι ο πόλεμος. Γιατί λίγο, πολύ για πόλεμο έλεγαν. </w:t>
      </w:r>
    </w:p>
    <w:p w14:paraId="3A31096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υιοθέτηση αυτής της ακροδεξιάς ατζέντας νομίζετε ότι σας βοηθάει; Ξέρετε ποιους βοηθάει. Αυτό ακριβώς που θέλετε να αποφύγετε αυτό πετυχαίνετε με αυτή σας την πολιτική. </w:t>
      </w:r>
    </w:p>
    <w:p w14:paraId="3A310963" w14:textId="77777777" w:rsidR="00E66DFC" w:rsidRDefault="00CE19B2">
      <w:pPr>
        <w:spacing w:after="0" w:line="600" w:lineRule="auto"/>
        <w:ind w:firstLine="709"/>
        <w:jc w:val="both"/>
        <w:rPr>
          <w:rFonts w:eastAsia="Times New Roman" w:cs="Times New Roman"/>
          <w:szCs w:val="24"/>
        </w:rPr>
      </w:pPr>
      <w:r>
        <w:rPr>
          <w:rFonts w:eastAsia="Times New Roman" w:cs="Times New Roman"/>
          <w:szCs w:val="24"/>
        </w:rPr>
        <w:t>Μάλιστα, εκ των ε</w:t>
      </w:r>
      <w:r>
        <w:rPr>
          <w:rFonts w:eastAsia="Times New Roman" w:cs="Times New Roman"/>
          <w:szCs w:val="24"/>
        </w:rPr>
        <w:t xml:space="preserve">ισηγητών της Νέας Δημοκρατίας ο κ. Γεωργαντάς προσπάθησε να μας τρομάξει ακόμη παραπάνω. Με στεντόρειο ύφος και δυνατή φωνή, όπως και ο προηγούμενος ομιλητής, μας απειλούσε ότι όποιος ψηφίσει κατά της πρότασης μομφής, της πρότασης δυσπιστίας, θα είναι σαν </w:t>
      </w:r>
      <w:r>
        <w:rPr>
          <w:rFonts w:eastAsia="Times New Roman" w:cs="Times New Roman"/>
          <w:szCs w:val="24"/>
        </w:rPr>
        <w:t>να δίνει τη Μακεδονία. Όποιος ψηφίσει κατά της πρότασης δυσπιστίας είναι προδότης της πατρίδας. Όποιος, όποιος, όποιος…</w:t>
      </w:r>
      <w:r>
        <w:rPr>
          <w:rFonts w:eastAsia="Times New Roman" w:cs="Times New Roman"/>
          <w:szCs w:val="24"/>
        </w:rPr>
        <w:t xml:space="preserve"> </w:t>
      </w:r>
      <w:r>
        <w:rPr>
          <w:rFonts w:eastAsia="Times New Roman" w:cs="Times New Roman"/>
          <w:szCs w:val="24"/>
        </w:rPr>
        <w:t xml:space="preserve">Τρομάξαμε! </w:t>
      </w:r>
    </w:p>
    <w:p w14:paraId="3A310964" w14:textId="77777777" w:rsidR="00E66DFC" w:rsidRDefault="00CE19B2">
      <w:pPr>
        <w:spacing w:after="0" w:line="600" w:lineRule="auto"/>
        <w:ind w:firstLine="709"/>
        <w:jc w:val="both"/>
        <w:rPr>
          <w:rFonts w:eastAsia="Times New Roman" w:cs="Times New Roman"/>
          <w:szCs w:val="24"/>
        </w:rPr>
      </w:pPr>
      <w:r>
        <w:rPr>
          <w:rFonts w:eastAsia="Times New Roman" w:cs="Times New Roman"/>
          <w:szCs w:val="24"/>
        </w:rPr>
        <w:t xml:space="preserve">Δόμησε όλη του την ομιλία πάνω σε αυτό το πράγμα, μόνο στο </w:t>
      </w:r>
      <w:r>
        <w:rPr>
          <w:rFonts w:eastAsia="Times New Roman" w:cs="Times New Roman"/>
          <w:szCs w:val="24"/>
        </w:rPr>
        <w:t>μ</w:t>
      </w:r>
      <w:r>
        <w:rPr>
          <w:rFonts w:eastAsia="Times New Roman" w:cs="Times New Roman"/>
          <w:szCs w:val="24"/>
        </w:rPr>
        <w:t>ακεδονικό, παρ</w:t>
      </w:r>
      <w:r>
        <w:rPr>
          <w:rFonts w:eastAsia="Times New Roman" w:cs="Times New Roman"/>
          <w:szCs w:val="24"/>
        </w:rPr>
        <w:t xml:space="preserve">’ </w:t>
      </w:r>
      <w:r>
        <w:rPr>
          <w:rFonts w:eastAsia="Times New Roman" w:cs="Times New Roman"/>
          <w:szCs w:val="24"/>
        </w:rPr>
        <w:t xml:space="preserve">όλο που στο γραπτό κείμενο που έχει καταθέσει η </w:t>
      </w:r>
      <w:r>
        <w:rPr>
          <w:rFonts w:eastAsia="Times New Roman" w:cs="Times New Roman"/>
          <w:szCs w:val="24"/>
        </w:rPr>
        <w:t xml:space="preserve">Νέα Δημοκρατία δεν αναφέρεται μόνο στο </w:t>
      </w:r>
      <w:r>
        <w:rPr>
          <w:rFonts w:eastAsia="Times New Roman" w:cs="Times New Roman"/>
          <w:szCs w:val="24"/>
        </w:rPr>
        <w:t>μ</w:t>
      </w:r>
      <w:r>
        <w:rPr>
          <w:rFonts w:eastAsia="Times New Roman" w:cs="Times New Roman"/>
          <w:szCs w:val="24"/>
        </w:rPr>
        <w:t xml:space="preserve">ακεδονικό. Αναφέρεται και σε άλλα ζητήματα. Και πολύ καλά έκανε, </w:t>
      </w:r>
      <w:r>
        <w:rPr>
          <w:rFonts w:eastAsia="Times New Roman" w:cs="Times New Roman"/>
          <w:szCs w:val="24"/>
        </w:rPr>
        <w:lastRenderedPageBreak/>
        <w:t>γιατί ίσως κάποιος τους συμβούλεψε ότι «ξέρετε, δεν μπορούμε εδώ να ψηφίσουμε να πέσει η Κυβέρνηση για ένα ζήτημα το οποίο είναι σε εξέλιξη». Και δεν ξ</w:t>
      </w:r>
      <w:r>
        <w:rPr>
          <w:rFonts w:eastAsia="Times New Roman" w:cs="Times New Roman"/>
          <w:szCs w:val="24"/>
        </w:rPr>
        <w:t>έρουμε αν θα έρθει τελικά η συμφωνία -μακάρι να έρθει στη Βουλή- αφού έχει να περάσει από κάποιες διαδικασίες. Πρέπει να εγκριθεί από το Κοινοβούλιο των Σκοπίων. Πρέπει να γίνει δημοψήφισμα, πρέπει να κάνουμε κάποια πράγματα, πρέπει να αλλάξουν το Σύνταγμά</w:t>
      </w:r>
      <w:r>
        <w:rPr>
          <w:rFonts w:eastAsia="Times New Roman" w:cs="Times New Roman"/>
          <w:szCs w:val="24"/>
        </w:rPr>
        <w:t xml:space="preserve"> τους και μετά θα έρθει εδώ. Τι περιμένουν δηλαδή από κάποιους Βουλευτές που στηρίζουν τώρα την Κυβέρνηση; Περιμένουν να ρίξουν την Κυβέρνηση για ένα θέμα το οποίο δεν έχει έρθει ακόμα για να ψηφίσουμε; Για ηλίθιους τους περνούν; Γι</w:t>
      </w:r>
      <w:r w:rsidRPr="00CB5132">
        <w:rPr>
          <w:rFonts w:eastAsia="Times New Roman" w:cs="Times New Roman"/>
          <w:szCs w:val="24"/>
        </w:rPr>
        <w:t>’</w:t>
      </w:r>
      <w:r>
        <w:rPr>
          <w:rFonts w:eastAsia="Times New Roman" w:cs="Times New Roman"/>
          <w:szCs w:val="24"/>
        </w:rPr>
        <w:t xml:space="preserve"> αυτό</w:t>
      </w:r>
      <w:r w:rsidRPr="00CB5132">
        <w:rPr>
          <w:rFonts w:eastAsia="Times New Roman" w:cs="Times New Roman"/>
          <w:szCs w:val="24"/>
        </w:rPr>
        <w:t>,</w:t>
      </w:r>
      <w:r>
        <w:rPr>
          <w:rFonts w:eastAsia="Times New Roman" w:cs="Times New Roman"/>
          <w:szCs w:val="24"/>
        </w:rPr>
        <w:t xml:space="preserve"> λοιπόν</w:t>
      </w:r>
      <w:r w:rsidRPr="00CB5132">
        <w:rPr>
          <w:rFonts w:eastAsia="Times New Roman" w:cs="Times New Roman"/>
          <w:szCs w:val="24"/>
        </w:rPr>
        <w:t>,</w:t>
      </w:r>
      <w:r>
        <w:rPr>
          <w:rFonts w:eastAsia="Times New Roman" w:cs="Times New Roman"/>
          <w:szCs w:val="24"/>
        </w:rPr>
        <w:t xml:space="preserve"> θα έρθει</w:t>
      </w:r>
      <w:r>
        <w:rPr>
          <w:rFonts w:eastAsia="Times New Roman" w:cs="Times New Roman"/>
          <w:szCs w:val="24"/>
        </w:rPr>
        <w:t xml:space="preserve"> στην ώρα του και τότε θα δούμε. </w:t>
      </w:r>
    </w:p>
    <w:p w14:paraId="3A31096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επειδή το ξέρουν αυτό, βάζουν μέσα στην πρόταση μομφής και διάφορα άλλα. Βάζουν, αν δείτε την πρώτη πρόταση, ότι «μας χρέωσε η Κυβέρνηση των ΣΥΡΙΖΑ-ΑΝΕΛ με δυο άχρηστα μνημόνια». Εννοούν το τέταρτο. </w:t>
      </w:r>
    </w:p>
    <w:p w14:paraId="3A31096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w:t>
      </w:r>
      <w:r>
        <w:rPr>
          <w:rFonts w:eastAsia="Times New Roman" w:cs="Times New Roman"/>
          <w:szCs w:val="24"/>
        </w:rPr>
        <w:t>σας λέω ότι με την πρόταση που κάνετε, εσείς είστε υπέρ του τέταρτου μνημονίου. Γιατί κάνοντας την πρόταση να πέσει η Κυβέρνηση λίγο πριν κλείσει και η τέταρτη αξιολόγηση και λίγο πριν βγούμε από τα μνημόνια, τι κάνετε; Θα κάνετε καινούργιο μνημόνιο. Πες ό</w:t>
      </w:r>
      <w:r>
        <w:rPr>
          <w:rFonts w:eastAsia="Times New Roman" w:cs="Times New Roman"/>
          <w:szCs w:val="24"/>
        </w:rPr>
        <w:t xml:space="preserve">τι πέφτει η Κυβέρνηση και αναλαμβάνετε εσείς, τι θα κάνετε; Καινούργιο μνημόνιο ή θα </w:t>
      </w:r>
      <w:proofErr w:type="spellStart"/>
      <w:r>
        <w:rPr>
          <w:rFonts w:eastAsia="Times New Roman" w:cs="Times New Roman"/>
          <w:szCs w:val="24"/>
        </w:rPr>
        <w:t>επαναδιαπραγματευτείτε</w:t>
      </w:r>
      <w:proofErr w:type="spellEnd"/>
      <w:r>
        <w:rPr>
          <w:rFonts w:eastAsia="Times New Roman" w:cs="Times New Roman"/>
          <w:szCs w:val="24"/>
        </w:rPr>
        <w:t xml:space="preserve">, όπως μας λέτε; Εδώ γελάνε. Θα </w:t>
      </w:r>
      <w:proofErr w:type="spellStart"/>
      <w:r>
        <w:rPr>
          <w:rFonts w:eastAsia="Times New Roman" w:cs="Times New Roman"/>
          <w:szCs w:val="24"/>
        </w:rPr>
        <w:t>επαναδιαπραγματευτούν</w:t>
      </w:r>
      <w:proofErr w:type="spellEnd"/>
      <w:r>
        <w:rPr>
          <w:rFonts w:eastAsia="Times New Roman" w:cs="Times New Roman"/>
          <w:szCs w:val="24"/>
        </w:rPr>
        <w:t xml:space="preserve"> αυτοί που τους είδαμε πώς διαπραγματεύτηκαν </w:t>
      </w:r>
      <w:r>
        <w:rPr>
          <w:rFonts w:eastAsia="Times New Roman" w:cs="Times New Roman"/>
          <w:szCs w:val="24"/>
        </w:rPr>
        <w:lastRenderedPageBreak/>
        <w:t>όλο αυτό το διάστημα που όχι μόνο υπέγραφαν ό,τι το</w:t>
      </w:r>
      <w:r>
        <w:rPr>
          <w:rFonts w:eastAsia="Times New Roman" w:cs="Times New Roman"/>
          <w:szCs w:val="24"/>
        </w:rPr>
        <w:t xml:space="preserve">υς λέγανε, αλλά λέγανε: «ευκαιρία να βάλουμε κι άλλα πράγματα τα οποία δεν θα μπορούσαμε να περάσουμε μόνοι μας». </w:t>
      </w:r>
    </w:p>
    <w:p w14:paraId="3A31096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Γιατί δυσανασχετείτε; Ποιος είπε για απολύσεις, ότι θα τις κάναμε έτσι κι αλλιώς; Ποιος ήταν και είναι υπέρ των ιδιωτικοποιήσεων; Ποιος είναι</w:t>
      </w:r>
      <w:r>
        <w:rPr>
          <w:rFonts w:eastAsia="Times New Roman" w:cs="Times New Roman"/>
          <w:szCs w:val="24"/>
        </w:rPr>
        <w:t xml:space="preserve"> υπέρ της ιδιωτικής ασφάλισης και της διάλυσης του συστήματος της δημόσιας υγείας; </w:t>
      </w:r>
    </w:p>
    <w:p w14:paraId="3A31096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Αναφέρουν, επίσης, στο κείμενό τους ότι έκανε η Κυβέρνησή μας βαριές περικοπές στις συντάξεις και στους μισθούς. Ποιοι μιλάνε; Αυτοί που έκαναν περικοπές 40% και 50%, που μ</w:t>
      </w:r>
      <w:r>
        <w:rPr>
          <w:rFonts w:eastAsia="Times New Roman" w:cs="Times New Roman"/>
          <w:szCs w:val="24"/>
        </w:rPr>
        <w:t>είωσαν το ΑΕΠ 25%, μιλούν για περικοπές ξέροντας ότι οι όποιες περικοπές έγιναν δεν έχουν κα</w:t>
      </w:r>
      <w:r>
        <w:rPr>
          <w:rFonts w:eastAsia="Times New Roman" w:cs="Times New Roman"/>
          <w:szCs w:val="24"/>
        </w:rPr>
        <w:t>μ</w:t>
      </w:r>
      <w:r>
        <w:rPr>
          <w:rFonts w:eastAsia="Times New Roman" w:cs="Times New Roman"/>
          <w:szCs w:val="24"/>
        </w:rPr>
        <w:t>μία σχέση με τη δική τους περίοδο και ότι ήταν σε τελείως διαφορετική κατεύθυνση, για την προστασία των χαμηλοσυνταξιούχων. Γι’ αυτό και στις χαμηλές συντάξεις από</w:t>
      </w:r>
      <w:r>
        <w:rPr>
          <w:rFonts w:eastAsia="Times New Roman" w:cs="Times New Roman"/>
          <w:szCs w:val="24"/>
        </w:rPr>
        <w:t xml:space="preserve"> ένα όριο και κάτω δεν έγιναν περικοπές και έγιναν μόνο στις υψηλές συντάξεις. </w:t>
      </w:r>
    </w:p>
    <w:p w14:paraId="3A31096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Μας λένε ότι υποθηκεύσαμε τη δημόσια περιουσία. Και ποιοι το λένε; Το λένε αυτοί που είχαν κάνει το ΤΑΙΠΕΔ ακριβώς γι’ αυτόν τον λόγο, ό,τι εισέπραττε από την εκποίηση να τα δί</w:t>
      </w:r>
      <w:r>
        <w:rPr>
          <w:rFonts w:eastAsia="Times New Roman" w:cs="Times New Roman"/>
          <w:szCs w:val="24"/>
        </w:rPr>
        <w:t xml:space="preserve">νει στα δάνεια. Κι ήρθαμε εμείς και φτιάξαμε αυτό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βάζοντας μέσα εκεί το ΤΑΙΠΕΔ, για να γλιτώσουμε την υπόλοιπη περιουσία και όχι να εκποιηθεί, αλλά να αξιοποιηθεί. </w:t>
      </w:r>
    </w:p>
    <w:p w14:paraId="3A31096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Να μην αναφέρω περισσότερα, γιατί όλα αυτά τα συζητήσαμε. Τα αναφέρω μόνο κα</w:t>
      </w:r>
      <w:r>
        <w:rPr>
          <w:rFonts w:eastAsia="Times New Roman" w:cs="Times New Roman"/>
          <w:szCs w:val="24"/>
        </w:rPr>
        <w:t>ι μόνο για να δείξω ότι όποιος -για να χρησιμοποιήσω την ορολογία του κ. Γεωργαντά- ψηφίσει υπέρ της πρότασης της Νέας Δημοκρατίας, είναι σαν να ψηφίζει να γίνουν όλα αυτά, να επανέλθουν αυτοί που θέλανε τα μνημόνια, για να συνεχίσουν τα μνημόνια, για να ξ</w:t>
      </w:r>
      <w:r>
        <w:rPr>
          <w:rFonts w:eastAsia="Times New Roman" w:cs="Times New Roman"/>
          <w:szCs w:val="24"/>
        </w:rPr>
        <w:t>επουλήσουν τη δημόσια περιουσία, για να φέρουν την ιδιωτική ασφάλιση, για να διαλύσουν το σύστημα υγείας. Αυτό ψηφίζουν όλοι όσοι θα ψηφίσουν την πρόταση μομφής της Νέας Δημοκρατίας.</w:t>
      </w:r>
    </w:p>
    <w:p w14:paraId="3A31096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w:t>
      </w:r>
    </w:p>
    <w:p w14:paraId="3A31096C"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96D" w14:textId="77777777" w:rsidR="00E66DFC" w:rsidRDefault="00CE19B2">
      <w:pPr>
        <w:spacing w:after="0" w:line="600" w:lineRule="auto"/>
        <w:ind w:firstLine="720"/>
        <w:jc w:val="both"/>
        <w:rPr>
          <w:rFonts w:eastAsia="Times New Roman" w:cs="Times New Roman"/>
          <w:b/>
          <w:szCs w:val="24"/>
        </w:rPr>
      </w:pPr>
      <w:r w:rsidRPr="0087745A">
        <w:rPr>
          <w:rFonts w:eastAsia="Times New Roman" w:cs="Times New Roman"/>
          <w:b/>
          <w:szCs w:val="24"/>
        </w:rPr>
        <w:t xml:space="preserve">ΠΡΟΕΔΡΕΥΩΝ (Γεώργιος </w:t>
      </w:r>
      <w:proofErr w:type="spellStart"/>
      <w:r w:rsidRPr="0087745A">
        <w:rPr>
          <w:rFonts w:eastAsia="Times New Roman" w:cs="Times New Roman"/>
          <w:b/>
          <w:szCs w:val="24"/>
        </w:rPr>
        <w:t>Λαμπρούλης</w:t>
      </w:r>
      <w:proofErr w:type="spellEnd"/>
      <w:r w:rsidRPr="0087745A">
        <w:rPr>
          <w:rFonts w:eastAsia="Times New Roman" w:cs="Times New Roman"/>
          <w:b/>
          <w:szCs w:val="24"/>
        </w:rPr>
        <w:t xml:space="preserve">): </w:t>
      </w:r>
      <w:r>
        <w:rPr>
          <w:rFonts w:eastAsia="Times New Roman" w:cs="Times New Roman"/>
          <w:szCs w:val="24"/>
        </w:rPr>
        <w:t>Τον λόγο έχει ο κ. Λεωνίδας Γρηγοράκος από τη Δημοκρατική Συμπαράταξη.</w:t>
      </w:r>
    </w:p>
    <w:p w14:paraId="3A31096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Κυρίες και κύριοι συνάδελφοι, καλησπέρα.</w:t>
      </w:r>
    </w:p>
    <w:p w14:paraId="3A31096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Οφείλω μια εξήγηση στους συναδέλφους στελέχη του Συνασπισμού της </w:t>
      </w:r>
      <w:r>
        <w:rPr>
          <w:rFonts w:eastAsia="Times New Roman" w:cs="Times New Roman"/>
          <w:szCs w:val="24"/>
        </w:rPr>
        <w:t xml:space="preserve"> Αριστεράς των Κινημάτων </w:t>
      </w:r>
      <w:r>
        <w:rPr>
          <w:rFonts w:eastAsia="Times New Roman" w:cs="Times New Roman"/>
          <w:szCs w:val="24"/>
        </w:rPr>
        <w:t xml:space="preserve">και της </w:t>
      </w:r>
      <w:proofErr w:type="spellStart"/>
      <w:r>
        <w:rPr>
          <w:rFonts w:eastAsia="Times New Roman" w:cs="Times New Roman"/>
          <w:szCs w:val="24"/>
        </w:rPr>
        <w:t>Οκολογίας</w:t>
      </w:r>
      <w:proofErr w:type="spellEnd"/>
      <w:r>
        <w:rPr>
          <w:rFonts w:eastAsia="Times New Roman" w:cs="Times New Roman"/>
          <w:szCs w:val="24"/>
        </w:rPr>
        <w:t xml:space="preserve"> </w:t>
      </w:r>
      <w:r>
        <w:rPr>
          <w:rFonts w:eastAsia="Times New Roman" w:cs="Times New Roman"/>
          <w:szCs w:val="24"/>
        </w:rPr>
        <w:t xml:space="preserve">και θέλω να τους πω ότι οι άνθρωποι έχουν το δικαίωμα να αλλάζουν. Αλίμονο αν δεν άλλαζαν. </w:t>
      </w:r>
    </w:p>
    <w:p w14:paraId="3A310970"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 αυτό, αγαπητοί μου συνάδελφοι, θέλω να με συγχωρήσετε για την αντίδρασή μου προηγουμένως, γιατί ο κ. Φίλης τώρα μου ε</w:t>
      </w:r>
      <w:r>
        <w:rPr>
          <w:rFonts w:eastAsia="Times New Roman" w:cs="Times New Roman"/>
          <w:szCs w:val="24"/>
        </w:rPr>
        <w:t xml:space="preserve">ίπε ότι τα είπα. </w:t>
      </w:r>
    </w:p>
    <w:p w14:paraId="3A310971"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Πιστεύω, λοιπόν, ότι είμαστε ξεκάθαροι μεταξύ μας. Πιστεύω ότι είστε ένα δημοκρατικό κόμμα, αλλά άνθρωποι με τους οποίους συνυπήρξα -ξέρω την ιστορία </w:t>
      </w:r>
      <w:r>
        <w:rPr>
          <w:rFonts w:eastAsia="Times New Roman" w:cs="Times New Roman"/>
          <w:szCs w:val="24"/>
        </w:rPr>
        <w:lastRenderedPageBreak/>
        <w:t>τους, ξέρω τι έκαναν και τι δεν έκαναν- ειλικρινά λυπάμαι πάρα πολύ όταν έρχονται εδώ κα</w:t>
      </w:r>
      <w:r>
        <w:rPr>
          <w:rFonts w:eastAsia="Times New Roman" w:cs="Times New Roman"/>
          <w:szCs w:val="24"/>
        </w:rPr>
        <w:t xml:space="preserve">ι μου κουνούν το χέρι. Είναι τουλάχιστον ανήθικο. </w:t>
      </w:r>
    </w:p>
    <w:p w14:paraId="3A310972"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οφείλετε εσείς οι ίδιοι, ασχέτως του πολιτικού αρραβώνα ή παντρειάς που έχετε κάνει, τουλάχιστον να τους συνετίζετε να μην μας προκαλούν. </w:t>
      </w:r>
    </w:p>
    <w:p w14:paraId="3A310973"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βρεθήκατε στο τιμόνι της διακυβέ</w:t>
      </w:r>
      <w:r>
        <w:rPr>
          <w:rFonts w:eastAsia="Times New Roman" w:cs="Times New Roman"/>
          <w:szCs w:val="24"/>
        </w:rPr>
        <w:t xml:space="preserve">ρνησης της χώρας υποσχόμενοι τον ουρανό με τα άστρα. Εγώ είμαι εδώ για να κάνω αντιπολίτευση -αυτός είναι ο ρόλος της Αντιπολίτευσης-, αλλά να λέω και τα καλά. </w:t>
      </w:r>
    </w:p>
    <w:p w14:paraId="3A310974"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Ιδιαίτερα αυτοί με τους οποίους συνεργάζεστε στην Κυβέρνηση με όπλο </w:t>
      </w:r>
      <w:proofErr w:type="spellStart"/>
      <w:r>
        <w:rPr>
          <w:rFonts w:eastAsia="Times New Roman" w:cs="Times New Roman"/>
          <w:szCs w:val="24"/>
        </w:rPr>
        <w:t>καταγγελτικό</w:t>
      </w:r>
      <w:proofErr w:type="spellEnd"/>
      <w:r>
        <w:rPr>
          <w:rFonts w:eastAsia="Times New Roman" w:cs="Times New Roman"/>
          <w:szCs w:val="24"/>
        </w:rPr>
        <w:t>, ισοπεδωτικό λ</w:t>
      </w:r>
      <w:r>
        <w:rPr>
          <w:rFonts w:eastAsia="Times New Roman" w:cs="Times New Roman"/>
          <w:szCs w:val="24"/>
        </w:rPr>
        <w:t>όγο, συκοφαντίες, συνωμοσιολογίες, «ψεκασμούς», αναχρονιστικές ιδέες και ιδεοληψίες</w:t>
      </w:r>
      <w:r w:rsidRPr="00A008CB">
        <w:rPr>
          <w:rFonts w:eastAsia="Times New Roman" w:cs="Times New Roman"/>
          <w:szCs w:val="24"/>
        </w:rPr>
        <w:t xml:space="preserve"> </w:t>
      </w:r>
      <w:r>
        <w:rPr>
          <w:rFonts w:eastAsia="Times New Roman" w:cs="Times New Roman"/>
          <w:szCs w:val="24"/>
        </w:rPr>
        <w:t xml:space="preserve">προσπάθησαν να απαξιώσουν τους αντιπάλους σας. Με αυτούς συνεργάζεστε. </w:t>
      </w:r>
    </w:p>
    <w:p w14:paraId="3A310975"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Εκμεταλλευθήκατε τα πάντα και χωρίς κανέναν ενδοιασμό προσπαθείτε μαζί τους να αντιμετωπίσετε τα προ</w:t>
      </w:r>
      <w:r>
        <w:rPr>
          <w:rFonts w:eastAsia="Times New Roman" w:cs="Times New Roman"/>
          <w:szCs w:val="24"/>
        </w:rPr>
        <w:t xml:space="preserve">βλήματα της χώρας. Μα, αυτό δεν είναι γάμος ούτε σύμφωνο συμβίωσης! Είναι κάτι καινούργιο που η ιστορία θα το γράψει. </w:t>
      </w:r>
    </w:p>
    <w:p w14:paraId="3A310976"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Αποφύγατε εσείς οι ίδιοι όπως ο διάολος το λιβάνι να ρίξετε άπλετο φως στις θεατές και αθέατες πλευρές του δημοσιονομικού εκτροχιασμού τη</w:t>
      </w:r>
      <w:r>
        <w:rPr>
          <w:rFonts w:eastAsia="Times New Roman" w:cs="Times New Roman"/>
          <w:szCs w:val="24"/>
        </w:rPr>
        <w:t xml:space="preserve">ς χώρας και μέχρι χθες δικάσατε τον Γεωργίου. Και δεν τον δικάσατε για αυτά, αλλά τον δικάσατε διότι παρέλειψε να ενημερώσει το </w:t>
      </w:r>
      <w:r>
        <w:rPr>
          <w:rFonts w:eastAsia="Times New Roman" w:cs="Times New Roman"/>
          <w:szCs w:val="24"/>
        </w:rPr>
        <w:t>διοικητικό συμβούλιο</w:t>
      </w:r>
      <w:r>
        <w:rPr>
          <w:rFonts w:eastAsia="Times New Roman" w:cs="Times New Roman"/>
          <w:szCs w:val="24"/>
        </w:rPr>
        <w:t xml:space="preserve">. </w:t>
      </w:r>
    </w:p>
    <w:p w14:paraId="3A310977"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επιδιώξατε, βέβαια, με αυτά που κάνατε, την εύνοια του νεότερου Καραμανλή, ο οποίος νομίζω ότι ήρθε ε</w:t>
      </w:r>
      <w:r>
        <w:rPr>
          <w:rFonts w:eastAsia="Times New Roman" w:cs="Times New Roman"/>
          <w:szCs w:val="24"/>
        </w:rPr>
        <w:t xml:space="preserve">πιτέλους η ώρα, αγαπητοί συνάδελφοι της Νέας Δημοκρατίας, να μιλήσει. Το οφείλει στους Έλληνες. Το οφείλει σε αυτούς που τον έκαναν Πρωθυπουργό. Το οφείλει στον ελληνικό λαό. </w:t>
      </w:r>
    </w:p>
    <w:p w14:paraId="3A310978"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οφείλει στον </w:t>
      </w:r>
      <w:r>
        <w:rPr>
          <w:rFonts w:eastAsia="Times New Roman" w:cs="Times New Roman"/>
          <w:szCs w:val="24"/>
        </w:rPr>
        <w:t xml:space="preserve">γενάρχη </w:t>
      </w:r>
      <w:r>
        <w:rPr>
          <w:rFonts w:eastAsia="Times New Roman" w:cs="Times New Roman"/>
          <w:szCs w:val="24"/>
        </w:rPr>
        <w:t>της Νέας Δημοκρατίας και στο δάκρυ του, που είπατε προηγ</w:t>
      </w:r>
      <w:r>
        <w:rPr>
          <w:rFonts w:eastAsia="Times New Roman" w:cs="Times New Roman"/>
          <w:szCs w:val="24"/>
        </w:rPr>
        <w:t>ουμένως, αγαπητέ κύριε Γκιουλέκα.</w:t>
      </w:r>
    </w:p>
    <w:p w14:paraId="3A310979"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Ανδρέας Παπανδρέου είχε πει για την ενδιάμεση </w:t>
      </w:r>
      <w:r>
        <w:rPr>
          <w:rFonts w:eastAsia="Times New Roman" w:cs="Times New Roman"/>
          <w:szCs w:val="24"/>
        </w:rPr>
        <w:t>συμφωνία</w:t>
      </w:r>
      <w:r>
        <w:rPr>
          <w:rFonts w:eastAsia="Times New Roman" w:cs="Times New Roman"/>
          <w:szCs w:val="24"/>
        </w:rPr>
        <w:t xml:space="preserve">: «Μακεδονία είναι η ψυχή μας». Και οφείλουμε να το θυμόμαστε. </w:t>
      </w:r>
    </w:p>
    <w:p w14:paraId="3A31097A"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Ανακαλύψατε την περιβόητη θεωρία ότι τα μνημόνια έφεραν την κρίση ενώ συνέβη ακριβώς το αντίθετο, καλλ</w:t>
      </w:r>
      <w:r>
        <w:rPr>
          <w:rFonts w:eastAsia="Times New Roman" w:cs="Times New Roman"/>
          <w:szCs w:val="24"/>
        </w:rPr>
        <w:t xml:space="preserve">ιεργώντας εσκεμμένα ψευδαισθήσεις στους Έλληνες </w:t>
      </w:r>
      <w:proofErr w:type="spellStart"/>
      <w:r>
        <w:rPr>
          <w:rFonts w:eastAsia="Times New Roman" w:cs="Times New Roman"/>
          <w:szCs w:val="24"/>
        </w:rPr>
        <w:t>πολίτεςΔιαρκώς</w:t>
      </w:r>
      <w:proofErr w:type="spellEnd"/>
      <w:r>
        <w:rPr>
          <w:rFonts w:eastAsia="Times New Roman" w:cs="Times New Roman"/>
          <w:szCs w:val="24"/>
        </w:rPr>
        <w:t xml:space="preserve"> φωνάζατε για τα διαπλεκόμενα συμφέροντα και μόλις εγκατασταθήκατε στην εξουσία, μετατραπήκατε σε φανατικούς υπηρέτες τους. Δες τα δάση και τα βουνά! </w:t>
      </w:r>
    </w:p>
    <w:p w14:paraId="3A31097B"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Συκοφαντήσατε τον Ευάγγελο Βενιζέλο και το </w:t>
      </w:r>
      <w:r>
        <w:rPr>
          <w:rFonts w:eastAsia="Times New Roman" w:cs="Times New Roman"/>
          <w:szCs w:val="24"/>
        </w:rPr>
        <w:t xml:space="preserve">ΠΑΣΟΚ για το </w:t>
      </w:r>
      <w:r>
        <w:rPr>
          <w:rFonts w:eastAsia="Times New Roman" w:cs="Times New Roman"/>
          <w:szCs w:val="24"/>
          <w:lang w:val="en-US"/>
        </w:rPr>
        <w:t>PSI</w:t>
      </w:r>
      <w:r w:rsidRPr="00D30C00">
        <w:rPr>
          <w:rFonts w:eastAsia="Times New Roman" w:cs="Times New Roman"/>
          <w:szCs w:val="24"/>
        </w:rPr>
        <w:t xml:space="preserve">. </w:t>
      </w:r>
      <w:r>
        <w:rPr>
          <w:rFonts w:eastAsia="Times New Roman" w:cs="Times New Roman"/>
          <w:szCs w:val="24"/>
        </w:rPr>
        <w:t xml:space="preserve">Εσείς, όμως, βάλατε τα μεγαλύτερα δικηγορικά γραφεία και τους μεγαλύτερους δικηγόρους της Ευρώπης για να πάνε να υπερασπιστούν το </w:t>
      </w:r>
      <w:r>
        <w:rPr>
          <w:rFonts w:eastAsia="Times New Roman" w:cs="Times New Roman"/>
          <w:szCs w:val="24"/>
          <w:lang w:val="en-US"/>
        </w:rPr>
        <w:t>PSI</w:t>
      </w:r>
      <w:r w:rsidRPr="00D30C00">
        <w:rPr>
          <w:rFonts w:eastAsia="Times New Roman" w:cs="Times New Roman"/>
          <w:szCs w:val="24"/>
        </w:rPr>
        <w:t xml:space="preserve">. </w:t>
      </w:r>
    </w:p>
    <w:p w14:paraId="3A31097C"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Μολονότι ο </w:t>
      </w:r>
      <w:proofErr w:type="spellStart"/>
      <w:r>
        <w:rPr>
          <w:rFonts w:eastAsia="Times New Roman" w:cs="Times New Roman"/>
          <w:szCs w:val="24"/>
        </w:rPr>
        <w:t>αντιμνημονιακός</w:t>
      </w:r>
      <w:proofErr w:type="spellEnd"/>
      <w:r>
        <w:rPr>
          <w:rFonts w:eastAsia="Times New Roman" w:cs="Times New Roman"/>
          <w:szCs w:val="24"/>
        </w:rPr>
        <w:t xml:space="preserve"> σας οίστρος είχε βρεθεί στα ύψη, όταν η χώρα βρέθηκε στα τάρταρα και με το </w:t>
      </w:r>
      <w:r>
        <w:rPr>
          <w:rFonts w:eastAsia="Times New Roman" w:cs="Times New Roman"/>
          <w:szCs w:val="24"/>
        </w:rPr>
        <w:t>ένα πόδι εκτός Ευρωζώνης εξαιτίας σας, υπηρετή</w:t>
      </w:r>
      <w:r>
        <w:rPr>
          <w:rFonts w:eastAsia="Times New Roman" w:cs="Times New Roman"/>
          <w:szCs w:val="24"/>
        </w:rPr>
        <w:lastRenderedPageBreak/>
        <w:t xml:space="preserve">σατε με ασίγαστο πάθος τα μνημόνια. Μάλιστα, </w:t>
      </w:r>
      <w:r>
        <w:rPr>
          <w:rFonts w:eastAsia="Times New Roman" w:cs="Times New Roman"/>
          <w:szCs w:val="24"/>
        </w:rPr>
        <w:t>φτάσατε</w:t>
      </w:r>
      <w:r>
        <w:rPr>
          <w:rFonts w:eastAsia="Times New Roman" w:cs="Times New Roman"/>
          <w:szCs w:val="24"/>
        </w:rPr>
        <w:t xml:space="preserve"> σήμερα σε σημείο να υπερηφανεύεστε όχι απλά γιατί υλοποιείτε </w:t>
      </w:r>
      <w:proofErr w:type="spellStart"/>
      <w:r>
        <w:rPr>
          <w:rFonts w:eastAsia="Times New Roman" w:cs="Times New Roman"/>
          <w:szCs w:val="24"/>
        </w:rPr>
        <w:t>μνημονιακούς</w:t>
      </w:r>
      <w:proofErr w:type="spellEnd"/>
      <w:r>
        <w:rPr>
          <w:rFonts w:eastAsia="Times New Roman" w:cs="Times New Roman"/>
          <w:szCs w:val="24"/>
        </w:rPr>
        <w:t xml:space="preserve"> όρους, αλλά γιατί υπερβαίνετε κιόλας τα πλεονάσματα, τα κάνετε </w:t>
      </w:r>
      <w:proofErr w:type="spellStart"/>
      <w:r>
        <w:rPr>
          <w:rFonts w:eastAsia="Times New Roman" w:cs="Times New Roman"/>
          <w:szCs w:val="24"/>
        </w:rPr>
        <w:t>υπερπλεονάσματα</w:t>
      </w:r>
      <w:proofErr w:type="spellEnd"/>
      <w:r>
        <w:rPr>
          <w:rFonts w:eastAsia="Times New Roman" w:cs="Times New Roman"/>
          <w:szCs w:val="24"/>
        </w:rPr>
        <w:t>, φορ</w:t>
      </w:r>
      <w:r>
        <w:rPr>
          <w:rFonts w:eastAsia="Times New Roman" w:cs="Times New Roman"/>
          <w:szCs w:val="24"/>
        </w:rPr>
        <w:t xml:space="preserve">ολογώντας σκληρά τη μεσαία και κατώτερη τάξη. </w:t>
      </w:r>
    </w:p>
    <w:p w14:paraId="3A31097D"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όλα αυτά, γιατί εσείς οι ίδιοι έχετε σαγηνευτεί από την εξουσία. </w:t>
      </w:r>
    </w:p>
    <w:p w14:paraId="3A31097E"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χειρότερο, όμως, από όλα είναι ότι έχετε υποκαταστήσει την πολιτική με τον αμοραλισμό και τον κυνισμό με αυτόν που συγκυβερνάτε. Τον καλ</w:t>
      </w:r>
      <w:r>
        <w:rPr>
          <w:rFonts w:eastAsia="Times New Roman" w:cs="Times New Roman"/>
          <w:szCs w:val="24"/>
        </w:rPr>
        <w:t xml:space="preserve">ύπτετε για όσα έχει κάνει. Η κυβερνητική σας θητεία δείχνει ότι </w:t>
      </w:r>
      <w:proofErr w:type="spellStart"/>
      <w:r>
        <w:rPr>
          <w:rFonts w:eastAsia="Times New Roman" w:cs="Times New Roman"/>
          <w:szCs w:val="24"/>
        </w:rPr>
        <w:t>πολιτευόμενοι</w:t>
      </w:r>
      <w:proofErr w:type="spellEnd"/>
      <w:r>
        <w:rPr>
          <w:rFonts w:eastAsia="Times New Roman" w:cs="Times New Roman"/>
          <w:szCs w:val="24"/>
        </w:rPr>
        <w:t xml:space="preserve"> χωρίς αρχές και αξίες είστε ικανοί για όλα. </w:t>
      </w:r>
    </w:p>
    <w:p w14:paraId="3A31097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 αυτό εσείς, ενώ είστε μια νέα δύναμη, είχατε μια νέα πνοή, καταντήσατε τους εαυτούς σας επιζήμιους και επικίνδυνους για την κοινω</w:t>
      </w:r>
      <w:r>
        <w:rPr>
          <w:rFonts w:eastAsia="Times New Roman" w:cs="Times New Roman"/>
          <w:szCs w:val="24"/>
        </w:rPr>
        <w:t>νία και για τη χώρα. H ηγεσία σας, βλέποντας την πρωτοφανή και κοινωνική και πολιτική βύθισή της, σκαρφίζεται τα πάντα, προκειμένου να περισώσει ό,τι μπορεί, έχοντας ως τρόπο ζωής τη μικροπολιτική. Καταφύγατε σε πράξεις και ενέργειες με μοναδικό γνώμονα να</w:t>
      </w:r>
      <w:r>
        <w:rPr>
          <w:rFonts w:eastAsia="Times New Roman" w:cs="Times New Roman"/>
          <w:szCs w:val="24"/>
        </w:rPr>
        <w:t xml:space="preserve"> πλήξετε τους αντιπάλους σας. Τη μια ανασύρατε από τα ντουλάπια τη «</w:t>
      </w:r>
      <w:r>
        <w:rPr>
          <w:rFonts w:eastAsia="Times New Roman" w:cs="Times New Roman"/>
          <w:szCs w:val="24"/>
          <w:lang w:val="en-US"/>
        </w:rPr>
        <w:t>NOVARTIS</w:t>
      </w:r>
      <w:r>
        <w:rPr>
          <w:rFonts w:eastAsia="Times New Roman" w:cs="Times New Roman"/>
          <w:szCs w:val="24"/>
        </w:rPr>
        <w:t xml:space="preserve">» και τώρα ανακαλύψατε το </w:t>
      </w:r>
      <w:r>
        <w:rPr>
          <w:rFonts w:eastAsia="Times New Roman" w:cs="Times New Roman"/>
          <w:szCs w:val="24"/>
        </w:rPr>
        <w:t>σκοπιανό</w:t>
      </w:r>
      <w:r>
        <w:rPr>
          <w:rFonts w:eastAsia="Times New Roman" w:cs="Times New Roman"/>
          <w:szCs w:val="24"/>
        </w:rPr>
        <w:t xml:space="preserve">, γιατί πιστέψατε ότι θα πλήξετε τα κόμματα της Αντιπολίτευσης. </w:t>
      </w:r>
    </w:p>
    <w:p w14:paraId="3A31098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συμφωνία, κυρίες και κύριοι συνάδελφοι, ειλικρινά έχει θετικά σημεία και ανταποκρίνεται σε αυτά στα οποία θέλαμε και εμείς να συμμετάσχουμε. Δεν είχε, </w:t>
      </w:r>
      <w:r>
        <w:rPr>
          <w:rFonts w:eastAsia="Times New Roman" w:cs="Times New Roman"/>
          <w:szCs w:val="24"/>
        </w:rPr>
        <w:lastRenderedPageBreak/>
        <w:t xml:space="preserve">όμως, τη στοιχειώδη προετοιμασία. Χωρίς </w:t>
      </w:r>
      <w:r>
        <w:rPr>
          <w:rFonts w:eastAsia="Times New Roman" w:cs="Times New Roman"/>
          <w:szCs w:val="24"/>
        </w:rPr>
        <w:t>κάποιο</w:t>
      </w:r>
      <w:r>
        <w:rPr>
          <w:rFonts w:eastAsia="Times New Roman" w:cs="Times New Roman"/>
          <w:szCs w:val="24"/>
        </w:rPr>
        <w:t xml:space="preserve"> συγκεκριμένο σχέδιο, χωρίς ενημέρωση των κομμάτων δρομολ</w:t>
      </w:r>
      <w:r>
        <w:rPr>
          <w:rFonts w:eastAsia="Times New Roman" w:cs="Times New Roman"/>
          <w:szCs w:val="24"/>
        </w:rPr>
        <w:t xml:space="preserve">ογήσατε σύναψη συμφωνίας με την </w:t>
      </w:r>
      <w:r>
        <w:rPr>
          <w:rFonts w:eastAsia="Times New Roman" w:cs="Times New Roman"/>
          <w:szCs w:val="24"/>
        </w:rPr>
        <w:t xml:space="preserve">πρώην </w:t>
      </w:r>
      <w:r>
        <w:rPr>
          <w:rFonts w:eastAsia="Times New Roman" w:cs="Times New Roman"/>
          <w:szCs w:val="24"/>
        </w:rPr>
        <w:t>Γιουγκοσλαβική Δημοκρατία της Μακεδονίας. Θα θέλαμε να λυθεί το ζήτημα αυτό με όλους μαζί και με εθνική συναίνεση. Όμως η συμφωνία αυτή βρίθει αντιφάσεων, ερωτημάτων και ανακριβειών. Η φόρμουλα που αποδεχθήκατε ως τελι</w:t>
      </w:r>
      <w:r>
        <w:rPr>
          <w:rFonts w:eastAsia="Times New Roman" w:cs="Times New Roman"/>
          <w:szCs w:val="24"/>
        </w:rPr>
        <w:t xml:space="preserve">κή κατάληξη του </w:t>
      </w:r>
      <w:r>
        <w:rPr>
          <w:rFonts w:eastAsia="Times New Roman" w:cs="Times New Roman"/>
          <w:szCs w:val="24"/>
        </w:rPr>
        <w:t xml:space="preserve">σκοπιανού </w:t>
      </w:r>
      <w:r>
        <w:rPr>
          <w:rFonts w:eastAsia="Times New Roman" w:cs="Times New Roman"/>
          <w:szCs w:val="24"/>
        </w:rPr>
        <w:t>είναι ανερμάτιστη. Τίποτα δεν είναι δεδομένο. Όλα είναι υπό αίρεση.</w:t>
      </w:r>
    </w:p>
    <w:p w14:paraId="3A31098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3A31098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A31098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κυριότερο είναι ότι δεχθήκατε να δώσετε το πράσιν</w:t>
      </w:r>
      <w:r>
        <w:rPr>
          <w:rFonts w:eastAsia="Times New Roman" w:cs="Times New Roman"/>
          <w:szCs w:val="24"/>
        </w:rPr>
        <w:t xml:space="preserve">ο φως στη γειτονική χώρα, μολονότι γνωρίζετε ότι τα συμφωνηθέντα ανάμεσα στους δύο Πρωθυπουργούς μπορεί ανά πάσα στιγμή να καταλυθούν, να αλλάξουν και να παρερμηνευθούν. </w:t>
      </w:r>
    </w:p>
    <w:p w14:paraId="3A31098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έλλειψη, λοιπόν, λογικής συνοχής στη διευθέτηση των διαφορών με τα Σκόπια είναι εμφ</w:t>
      </w:r>
      <w:r>
        <w:rPr>
          <w:rFonts w:eastAsia="Times New Roman" w:cs="Times New Roman"/>
          <w:szCs w:val="24"/>
        </w:rPr>
        <w:t>ανής σε όλες τις κρίσιμες παραμέτρους. Είτε από επιπολαιότητα είτε από σκοπιμότητα είτε από ασχετοσύνη το πρόβλημα που προκαλείται αν υιοθετηθεί η συμφωνημένη πρόταση, είναι ο αλυτρωτισμός, που δεν εξαλείφεται και θα ενισχυθεί περισσότερο.</w:t>
      </w:r>
    </w:p>
    <w:p w14:paraId="3A31098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ζήτημα της γλ</w:t>
      </w:r>
      <w:r>
        <w:rPr>
          <w:rFonts w:eastAsia="Times New Roman" w:cs="Times New Roman"/>
          <w:szCs w:val="24"/>
        </w:rPr>
        <w:t xml:space="preserve">ώσσας και της ταυτότητας δεν είναι δευτερεύοντα θέματα. Στην πραγματικότητα υποκρύπτουν ανομολόγητες επιδιώξεις. Δεν αντιλαμβάνεστε </w:t>
      </w:r>
      <w:r>
        <w:rPr>
          <w:rFonts w:eastAsia="Times New Roman" w:cs="Times New Roman"/>
          <w:szCs w:val="24"/>
        </w:rPr>
        <w:lastRenderedPageBreak/>
        <w:t xml:space="preserve">ότι, αποδεχόμενοι τον όρο μακεδονική, επιτρέπετε να επιχειρηθεί θεμελίωση μακεδονικού έθνους; Δεν ξέρετε ότι η γλώσσα και η </w:t>
      </w:r>
      <w:r>
        <w:rPr>
          <w:rFonts w:eastAsia="Times New Roman" w:cs="Times New Roman"/>
          <w:szCs w:val="24"/>
        </w:rPr>
        <w:t>ταυτότητα είναι τα οχήματα;</w:t>
      </w:r>
    </w:p>
    <w:p w14:paraId="3A310986" w14:textId="77777777" w:rsidR="00E66DFC" w:rsidRDefault="00CE19B2">
      <w:pPr>
        <w:spacing w:after="0" w:line="600" w:lineRule="auto"/>
        <w:ind w:firstLine="720"/>
        <w:jc w:val="both"/>
        <w:rPr>
          <w:rFonts w:eastAsia="Times New Roman" w:cs="Times New Roman"/>
          <w:szCs w:val="24"/>
        </w:rPr>
      </w:pPr>
      <w:r w:rsidRPr="00B67301">
        <w:rPr>
          <w:rFonts w:eastAsia="Times New Roman" w:cs="Times New Roman"/>
          <w:b/>
          <w:szCs w:val="24"/>
        </w:rPr>
        <w:t xml:space="preserve">ΠΡΟΕΔΡΕΥΩΝ (Γεώργιος </w:t>
      </w:r>
      <w:proofErr w:type="spellStart"/>
      <w:r w:rsidRPr="00B67301">
        <w:rPr>
          <w:rFonts w:eastAsia="Times New Roman" w:cs="Times New Roman"/>
          <w:b/>
          <w:szCs w:val="24"/>
        </w:rPr>
        <w:t>Λαμπρούλης</w:t>
      </w:r>
      <w:proofErr w:type="spellEnd"/>
      <w:r w:rsidRPr="00B67301">
        <w:rPr>
          <w:rFonts w:eastAsia="Times New Roman" w:cs="Times New Roman"/>
          <w:b/>
          <w:szCs w:val="24"/>
        </w:rPr>
        <w:t>):</w:t>
      </w:r>
      <w:r>
        <w:rPr>
          <w:rFonts w:eastAsia="Times New Roman" w:cs="Times New Roman"/>
          <w:szCs w:val="24"/>
        </w:rPr>
        <w:t xml:space="preserve"> Κύριε Γρηγοράκο, ολοκληρώστε.</w:t>
      </w:r>
    </w:p>
    <w:p w14:paraId="3A310987" w14:textId="77777777" w:rsidR="00E66DFC" w:rsidRDefault="00CE19B2">
      <w:pPr>
        <w:spacing w:after="0" w:line="600" w:lineRule="auto"/>
        <w:ind w:firstLine="720"/>
        <w:jc w:val="both"/>
        <w:rPr>
          <w:rFonts w:eastAsia="Times New Roman" w:cs="Times New Roman"/>
          <w:szCs w:val="24"/>
        </w:rPr>
      </w:pPr>
      <w:r w:rsidRPr="00B67301">
        <w:rPr>
          <w:rFonts w:eastAsia="Times New Roman" w:cs="Times New Roman"/>
          <w:b/>
          <w:szCs w:val="24"/>
        </w:rPr>
        <w:t xml:space="preserve">ΛΕΩΝΙΔΑΣ ΓΡΗΓΟΡΑΚΟΣ: </w:t>
      </w:r>
      <w:r>
        <w:rPr>
          <w:rFonts w:eastAsia="Times New Roman" w:cs="Times New Roman"/>
          <w:szCs w:val="24"/>
        </w:rPr>
        <w:t>Όλοι πήραν λίγο παραπάνω χρόνο. Επιτρέψτε μου και εμένα.</w:t>
      </w:r>
    </w:p>
    <w:p w14:paraId="3A31098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Κοιτάξτε, δεν μπορώ να επιβάλω εγώ με το ζόρι, εάν και εσείς οι ίδιοι δεν κατανοείτε ότι εντός του </w:t>
      </w:r>
      <w:proofErr w:type="spellStart"/>
      <w:r>
        <w:rPr>
          <w:rFonts w:eastAsia="Times New Roman" w:cs="Times New Roman"/>
          <w:szCs w:val="24"/>
        </w:rPr>
        <w:t>επταλέπτου</w:t>
      </w:r>
      <w:proofErr w:type="spellEnd"/>
      <w:r>
        <w:rPr>
          <w:rFonts w:eastAsia="Times New Roman" w:cs="Times New Roman"/>
          <w:szCs w:val="24"/>
        </w:rPr>
        <w:t xml:space="preserve"> θα πρέπει να ολοκληρώνετε την ομιλία σας. Και δεν αναφέρομαι σε εσάς μόνο. Στο τέλος θα διαμαρτύρονται κάποιοι που θα αποκλειστούν.</w:t>
      </w:r>
    </w:p>
    <w:p w14:paraId="3A31098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ΛΕΩΝΙΔΑΣ ΓΡΗΓ</w:t>
      </w:r>
      <w:r>
        <w:rPr>
          <w:rFonts w:eastAsia="Times New Roman" w:cs="Times New Roman"/>
          <w:b/>
          <w:szCs w:val="24"/>
        </w:rPr>
        <w:t xml:space="preserve">ΟΡΑΚΟΣ: </w:t>
      </w:r>
      <w:r>
        <w:rPr>
          <w:rFonts w:eastAsia="Times New Roman" w:cs="Times New Roman"/>
          <w:szCs w:val="24"/>
        </w:rPr>
        <w:t>Μην εξαντλείτε σε εμένα, κύριε Πρόεδρε, την αυστηρότητά σας. Σας παρακαλώ.</w:t>
      </w:r>
    </w:p>
    <w:p w14:paraId="3A31098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είπα ότι δεν αναφέρομαι μόνο σε εσάς.</w:t>
      </w:r>
    </w:p>
    <w:p w14:paraId="3A31098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Μην δίνετε, κυρίες και κύριοι συνάδελφοι, την ευκαιρία στην Τουρκία να κάνει</w:t>
      </w:r>
      <w:r>
        <w:rPr>
          <w:rFonts w:eastAsia="Times New Roman" w:cs="Times New Roman"/>
          <w:szCs w:val="24"/>
        </w:rPr>
        <w:t xml:space="preserve"> κακές σκέψεις, με αυτά που πάτε να υπογράψετε. </w:t>
      </w:r>
    </w:p>
    <w:p w14:paraId="3A31098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φαίνεται ότι το </w:t>
      </w:r>
      <w:r>
        <w:rPr>
          <w:rFonts w:eastAsia="Times New Roman" w:cs="Times New Roman"/>
          <w:szCs w:val="24"/>
        </w:rPr>
        <w:t xml:space="preserve">σκοπιανό </w:t>
      </w:r>
      <w:r>
        <w:rPr>
          <w:rFonts w:eastAsia="Times New Roman" w:cs="Times New Roman"/>
          <w:szCs w:val="24"/>
        </w:rPr>
        <w:t>αντιμετωπίστηκε και αντιμετωπίζεται με μικροκομματικά και επικοινωνιακά τερτίπια. Η διαφοροποίηση του κυβερνητικού εταίρου, του κ. Πάνου Καμμένου, στρέφ</w:t>
      </w:r>
      <w:r>
        <w:rPr>
          <w:rFonts w:eastAsia="Times New Roman" w:cs="Times New Roman"/>
          <w:szCs w:val="24"/>
        </w:rPr>
        <w:t xml:space="preserve">εται ευθέως κατά της κυβερνητικής συνοχής. Αν ο κ. Καμμένος παραμείνει στη θέση που έχει εκφράσει, τότε </w:t>
      </w:r>
      <w:r>
        <w:rPr>
          <w:rFonts w:eastAsia="Times New Roman" w:cs="Times New Roman"/>
          <w:szCs w:val="24"/>
        </w:rPr>
        <w:lastRenderedPageBreak/>
        <w:t>η Κυβέρνηση δεν διαθέτει τη δεδηλωμένη. Το ουσιώδες αυτό ζήτημα δεν μπορεί να το επισκιάσει η οποιαδήποτε αποδοχή της συμφωνίας για τα Σκόπια.</w:t>
      </w:r>
    </w:p>
    <w:p w14:paraId="3A31098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Τελειώνον</w:t>
      </w:r>
      <w:r>
        <w:rPr>
          <w:rFonts w:eastAsia="Times New Roman" w:cs="Times New Roman"/>
          <w:szCs w:val="24"/>
        </w:rPr>
        <w:t>τας, τονίζω ότι η πρότασή μας είναι σαφής και γνωστή. Η προσφυγή στις κάλπες είναι μονόδρομος. Η απόρριψη της πρότασης δυσπιστίας του κ. Μητσοτάκη δεν σας δίνει την παραμικρή πολιτική ανάσα. Όσο νωρίτερα το αντιληφθείτε, τόσο καλύτερα για σας και πρωτίστως</w:t>
      </w:r>
      <w:r>
        <w:rPr>
          <w:rFonts w:eastAsia="Times New Roman" w:cs="Times New Roman"/>
          <w:szCs w:val="24"/>
        </w:rPr>
        <w:t xml:space="preserve"> για τη χώρα. Δεν μπορείτε να διορθώσετε τίποτα. </w:t>
      </w:r>
    </w:p>
    <w:p w14:paraId="3A31098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A31098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3A31099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Καραγιαννίδης από τον ΣΥΡΙΖΑ.</w:t>
      </w:r>
    </w:p>
    <w:p w14:paraId="3A310991" w14:textId="77777777" w:rsidR="00E66DFC" w:rsidRDefault="00CE19B2">
      <w:pPr>
        <w:spacing w:after="0" w:line="600" w:lineRule="auto"/>
        <w:ind w:firstLine="720"/>
        <w:jc w:val="both"/>
        <w:rPr>
          <w:rFonts w:eastAsia="Times New Roman" w:cs="Times New Roman"/>
          <w:szCs w:val="24"/>
        </w:rPr>
      </w:pPr>
      <w:r w:rsidRPr="005A6402">
        <w:rPr>
          <w:rFonts w:eastAsia="Times New Roman" w:cs="Times New Roman"/>
          <w:b/>
          <w:szCs w:val="24"/>
        </w:rPr>
        <w:t>ΧΡΗΣΤΟΣ ΚΑΡΑΓΙΑΝΝΙΔΗΣ:</w:t>
      </w:r>
      <w:r>
        <w:rPr>
          <w:rFonts w:eastAsia="Times New Roman" w:cs="Times New Roman"/>
          <w:b/>
          <w:szCs w:val="24"/>
        </w:rPr>
        <w:t xml:space="preserve"> </w:t>
      </w:r>
      <w:r>
        <w:rPr>
          <w:rFonts w:eastAsia="Times New Roman" w:cs="Times New Roman"/>
          <w:szCs w:val="24"/>
        </w:rPr>
        <w:t>Ευχαριστ</w:t>
      </w:r>
      <w:r>
        <w:rPr>
          <w:rFonts w:eastAsia="Times New Roman" w:cs="Times New Roman"/>
          <w:szCs w:val="24"/>
        </w:rPr>
        <w:t>ώ, κύριε Πρόεδρε.</w:t>
      </w:r>
    </w:p>
    <w:p w14:paraId="3A31099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Λίγο πριν κλείσουμε την πόρτα σε μία οκταετία που ήταν -τουλάχιστον τα πρώτα πέντε χρόνια της- καταστροφικά, η Νέα Δημοκρατία αποφάσισε να χρησιμοποιήσει το εργαλείο της «</w:t>
      </w:r>
      <w:proofErr w:type="spellStart"/>
      <w:r>
        <w:rPr>
          <w:rFonts w:eastAsia="Times New Roman" w:cs="Times New Roman"/>
          <w:szCs w:val="24"/>
        </w:rPr>
        <w:t>ελλαδεμπορίας</w:t>
      </w:r>
      <w:proofErr w:type="spellEnd"/>
      <w:r>
        <w:rPr>
          <w:rFonts w:eastAsia="Times New Roman" w:cs="Times New Roman"/>
          <w:szCs w:val="24"/>
        </w:rPr>
        <w:t>», να πουλήσει πατρίδα! Θα το φάμε και αυτό γιατί έτσι</w:t>
      </w:r>
      <w:r>
        <w:rPr>
          <w:rFonts w:eastAsia="Times New Roman" w:cs="Times New Roman"/>
          <w:szCs w:val="24"/>
        </w:rPr>
        <w:t xml:space="preserve"> είναι ο Κανονισμός στη Βουλή και έτσι πρέπει να γίνεται. </w:t>
      </w:r>
    </w:p>
    <w:p w14:paraId="3A31099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συγκεκριμένο ζήτημα, κατ’ αρχάς θα ήθελα να ξέρω όταν πηγαίνετε -γιατί κάνατε και Υπουργοί και Υφυπουργοί- στο εξωτερικό τους ανθρώπους αυτούς τους λέτε Σκοπιανούς ή κατοίκους, πολίτε</w:t>
      </w:r>
      <w:r>
        <w:rPr>
          <w:rFonts w:eastAsia="Times New Roman" w:cs="Times New Roman"/>
          <w:szCs w:val="24"/>
        </w:rPr>
        <w:t xml:space="preserve">ς της </w:t>
      </w:r>
      <w:r>
        <w:rPr>
          <w:rFonts w:eastAsia="Times New Roman" w:cs="Times New Roman"/>
          <w:szCs w:val="24"/>
          <w:lang w:val="en-US"/>
        </w:rPr>
        <w:t>FYROM</w:t>
      </w:r>
      <w:r>
        <w:rPr>
          <w:rFonts w:eastAsia="Times New Roman" w:cs="Times New Roman"/>
          <w:szCs w:val="24"/>
        </w:rPr>
        <w:t>; Γιατί εδώ το Σκοπιανοί έδωσε και πήρε! Φαντάζομαι ότι όταν πηγαίνετε στο εξωτερικό και μιλάτε σε διπλωματικό ή υπουργικό επίπεδο δεν χρησιμοποιείτε αυτήν τη γλώσσα. Οπότε ας την χρησιμοποιείτε τουλάχιστον και λίγο εδώ.</w:t>
      </w:r>
    </w:p>
    <w:p w14:paraId="3A31099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Πάμε και στην περιβόητη </w:t>
      </w:r>
      <w:r>
        <w:rPr>
          <w:rFonts w:eastAsia="Times New Roman" w:cs="Times New Roman"/>
          <w:szCs w:val="24"/>
        </w:rPr>
        <w:t>«ιθαγένεια» που είναι ένας από τους λόγους που λέτε ότι δώσαμε κάτι. Στο διαβατήριο -και όλοι έχουμε διαβατήριο- στην τρίτη γραμμή γράφει «ιθαγένεια/</w:t>
      </w:r>
      <w:r>
        <w:rPr>
          <w:rFonts w:eastAsia="Times New Roman" w:cs="Times New Roman"/>
          <w:szCs w:val="24"/>
          <w:lang w:val="en-US"/>
        </w:rPr>
        <w:t>nationality</w:t>
      </w:r>
      <w:r>
        <w:rPr>
          <w:rFonts w:eastAsia="Times New Roman" w:cs="Times New Roman"/>
          <w:szCs w:val="24"/>
        </w:rPr>
        <w:t>». Τώρα</w:t>
      </w:r>
      <w:r w:rsidRPr="00FD63C0">
        <w:rPr>
          <w:rFonts w:eastAsia="Times New Roman" w:cs="Times New Roman"/>
          <w:szCs w:val="24"/>
        </w:rPr>
        <w:t xml:space="preserve"> </w:t>
      </w:r>
      <w:r>
        <w:rPr>
          <w:rFonts w:eastAsia="Times New Roman" w:cs="Times New Roman"/>
          <w:szCs w:val="24"/>
        </w:rPr>
        <w:t>θα</w:t>
      </w:r>
      <w:r w:rsidRPr="00FD63C0">
        <w:rPr>
          <w:rFonts w:eastAsia="Times New Roman" w:cs="Times New Roman"/>
          <w:szCs w:val="24"/>
        </w:rPr>
        <w:t xml:space="preserve"> </w:t>
      </w:r>
      <w:r>
        <w:rPr>
          <w:rFonts w:eastAsia="Times New Roman" w:cs="Times New Roman"/>
          <w:szCs w:val="24"/>
        </w:rPr>
        <w:t>ισχύει</w:t>
      </w:r>
      <w:r w:rsidRPr="00FD63C0">
        <w:rPr>
          <w:rFonts w:eastAsia="Times New Roman" w:cs="Times New Roman"/>
          <w:szCs w:val="24"/>
        </w:rPr>
        <w:t xml:space="preserve"> </w:t>
      </w:r>
      <w:r>
        <w:rPr>
          <w:rFonts w:eastAsia="Times New Roman" w:cs="Times New Roman"/>
          <w:szCs w:val="24"/>
        </w:rPr>
        <w:t>το</w:t>
      </w:r>
      <w:r w:rsidRPr="00FD63C0">
        <w:rPr>
          <w:rFonts w:eastAsia="Times New Roman" w:cs="Times New Roman"/>
          <w:szCs w:val="24"/>
        </w:rPr>
        <w:t xml:space="preserve"> «</w:t>
      </w:r>
      <w:r w:rsidRPr="00FF19EA">
        <w:rPr>
          <w:rFonts w:eastAsia="Times New Roman" w:cs="Times New Roman"/>
          <w:szCs w:val="24"/>
          <w:lang w:val="en-US"/>
        </w:rPr>
        <w:t>Macedonian</w:t>
      </w:r>
      <w:r w:rsidRPr="00FD63C0">
        <w:rPr>
          <w:rFonts w:eastAsia="Times New Roman" w:cs="Times New Roman"/>
          <w:szCs w:val="24"/>
        </w:rPr>
        <w:t>/</w:t>
      </w:r>
      <w:r w:rsidRPr="00FF19EA">
        <w:rPr>
          <w:rFonts w:eastAsia="Times New Roman" w:cs="Times New Roman"/>
          <w:szCs w:val="24"/>
          <w:lang w:val="en-US"/>
        </w:rPr>
        <w:t>citizen</w:t>
      </w:r>
      <w:r>
        <w:rPr>
          <w:rFonts w:eastAsia="Times New Roman" w:cs="Times New Roman"/>
          <w:szCs w:val="24"/>
        </w:rPr>
        <w:t xml:space="preserve"> </w:t>
      </w:r>
      <w:r w:rsidRPr="00FF19EA">
        <w:rPr>
          <w:rFonts w:eastAsia="Times New Roman" w:cs="Times New Roman"/>
          <w:szCs w:val="24"/>
          <w:lang w:val="en-US"/>
        </w:rPr>
        <w:t>of</w:t>
      </w:r>
      <w:r w:rsidRPr="00FD63C0">
        <w:rPr>
          <w:rFonts w:eastAsia="Times New Roman" w:cs="Times New Roman"/>
          <w:szCs w:val="24"/>
        </w:rPr>
        <w:t xml:space="preserve"> </w:t>
      </w:r>
      <w:r w:rsidRPr="00FF19EA">
        <w:rPr>
          <w:rFonts w:eastAsia="Times New Roman" w:cs="Times New Roman"/>
          <w:szCs w:val="24"/>
          <w:lang w:val="en-US"/>
        </w:rPr>
        <w:t>North</w:t>
      </w:r>
      <w:r w:rsidRPr="00FD63C0">
        <w:rPr>
          <w:rFonts w:eastAsia="Times New Roman" w:cs="Times New Roman"/>
          <w:szCs w:val="24"/>
        </w:rPr>
        <w:t xml:space="preserve"> </w:t>
      </w:r>
      <w:r w:rsidRPr="00FF19EA">
        <w:rPr>
          <w:rFonts w:eastAsia="Times New Roman" w:cs="Times New Roman"/>
          <w:szCs w:val="24"/>
          <w:lang w:val="en-US"/>
        </w:rPr>
        <w:t>Macedonia</w:t>
      </w:r>
      <w:r w:rsidRPr="00FD63C0">
        <w:rPr>
          <w:rFonts w:eastAsia="Times New Roman" w:cs="Times New Roman"/>
          <w:szCs w:val="24"/>
        </w:rPr>
        <w:t xml:space="preserve">». </w:t>
      </w:r>
      <w:r>
        <w:rPr>
          <w:rFonts w:eastAsia="Times New Roman" w:cs="Times New Roman"/>
          <w:szCs w:val="24"/>
        </w:rPr>
        <w:t xml:space="preserve">Ξέρετε ποιο είναι μέχρι σήμερα; Γι’ αυτό κάνετε κάτι; Όταν έρχονται οι πολίτες της </w:t>
      </w:r>
      <w:r>
        <w:rPr>
          <w:rFonts w:eastAsia="Times New Roman" w:cs="Times New Roman"/>
          <w:szCs w:val="24"/>
          <w:lang w:val="en-US"/>
        </w:rPr>
        <w:t>FYROM</w:t>
      </w:r>
      <w:r>
        <w:rPr>
          <w:rFonts w:eastAsia="Times New Roman" w:cs="Times New Roman"/>
          <w:szCs w:val="24"/>
        </w:rPr>
        <w:t xml:space="preserve"> στην Ελλάδα, τους απαγορεύετε την είσοδο γιατί γράφει «</w:t>
      </w:r>
      <w:r w:rsidRPr="00FF19EA">
        <w:rPr>
          <w:rFonts w:eastAsia="Times New Roman" w:cs="Times New Roman"/>
          <w:szCs w:val="24"/>
          <w:lang w:val="en-US"/>
        </w:rPr>
        <w:t>Macedonian</w:t>
      </w:r>
      <w:r>
        <w:rPr>
          <w:rFonts w:eastAsia="Times New Roman" w:cs="Times New Roman"/>
          <w:szCs w:val="24"/>
        </w:rPr>
        <w:t xml:space="preserve">»; </w:t>
      </w:r>
    </w:p>
    <w:p w14:paraId="3A31099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Είχατε πει κάτι πριν, όλα τα χρόνια που χρησιμοποιείται σε όλη την υφήλιο αυτό το μακεδονικό διαβα</w:t>
      </w:r>
      <w:r>
        <w:rPr>
          <w:rFonts w:eastAsia="Times New Roman" w:cs="Times New Roman"/>
          <w:szCs w:val="24"/>
        </w:rPr>
        <w:t xml:space="preserve">τήριο το αντίστοιχο που έχουν οι πολίτες της </w:t>
      </w:r>
      <w:r>
        <w:rPr>
          <w:rFonts w:eastAsia="Times New Roman" w:cs="Times New Roman"/>
          <w:szCs w:val="24"/>
          <w:lang w:val="en-US"/>
        </w:rPr>
        <w:t>FYROM</w:t>
      </w:r>
      <w:r>
        <w:rPr>
          <w:rFonts w:eastAsia="Times New Roman" w:cs="Times New Roman"/>
          <w:szCs w:val="24"/>
        </w:rPr>
        <w:t>, σ’ αυτούς τους πολίτες γιατί έγραφε «</w:t>
      </w:r>
      <w:r w:rsidRPr="00FF19EA">
        <w:rPr>
          <w:rFonts w:eastAsia="Times New Roman" w:cs="Times New Roman"/>
          <w:szCs w:val="24"/>
          <w:lang w:val="en-US"/>
        </w:rPr>
        <w:t>Macedonian</w:t>
      </w:r>
      <w:r>
        <w:rPr>
          <w:rFonts w:eastAsia="Times New Roman" w:cs="Times New Roman"/>
          <w:szCs w:val="24"/>
        </w:rPr>
        <w:t>»; Τι κάνατε όλα τα προηγούμενα χρόνια; Είναι πλέον καθεστώς που αλλάζει, όπου μπαίνει από το σκέτο «</w:t>
      </w:r>
      <w:r w:rsidRPr="00FF19EA">
        <w:rPr>
          <w:rFonts w:eastAsia="Times New Roman" w:cs="Times New Roman"/>
          <w:szCs w:val="24"/>
          <w:lang w:val="en-US"/>
        </w:rPr>
        <w:t>Macedonian</w:t>
      </w:r>
      <w:r>
        <w:rPr>
          <w:rFonts w:eastAsia="Times New Roman" w:cs="Times New Roman"/>
          <w:szCs w:val="24"/>
        </w:rPr>
        <w:t>»</w:t>
      </w:r>
      <w:r w:rsidRPr="00C71819">
        <w:rPr>
          <w:rFonts w:eastAsia="Times New Roman" w:cs="Times New Roman"/>
          <w:szCs w:val="24"/>
        </w:rPr>
        <w:t>,</w:t>
      </w:r>
      <w:r>
        <w:rPr>
          <w:rFonts w:eastAsia="Times New Roman" w:cs="Times New Roman"/>
          <w:szCs w:val="24"/>
        </w:rPr>
        <w:t xml:space="preserve"> «</w:t>
      </w:r>
      <w:r w:rsidRPr="00FF19EA">
        <w:rPr>
          <w:rFonts w:eastAsia="Times New Roman" w:cs="Times New Roman"/>
          <w:szCs w:val="24"/>
          <w:lang w:val="en-US"/>
        </w:rPr>
        <w:t>citizen</w:t>
      </w:r>
      <w:r>
        <w:rPr>
          <w:rFonts w:eastAsia="Times New Roman" w:cs="Times New Roman"/>
          <w:szCs w:val="24"/>
        </w:rPr>
        <w:t xml:space="preserve"> </w:t>
      </w:r>
      <w:r w:rsidRPr="00FF19EA">
        <w:rPr>
          <w:rFonts w:eastAsia="Times New Roman" w:cs="Times New Roman"/>
          <w:szCs w:val="24"/>
          <w:lang w:val="en-US"/>
        </w:rPr>
        <w:t>of</w:t>
      </w:r>
      <w:r w:rsidRPr="00C71819">
        <w:rPr>
          <w:rFonts w:eastAsia="Times New Roman" w:cs="Times New Roman"/>
          <w:szCs w:val="24"/>
        </w:rPr>
        <w:t xml:space="preserve"> </w:t>
      </w:r>
      <w:r w:rsidRPr="00FF19EA">
        <w:rPr>
          <w:rFonts w:eastAsia="Times New Roman" w:cs="Times New Roman"/>
          <w:szCs w:val="24"/>
          <w:lang w:val="en-US"/>
        </w:rPr>
        <w:t>North</w:t>
      </w:r>
      <w:r w:rsidRPr="00C71819">
        <w:rPr>
          <w:rFonts w:eastAsia="Times New Roman" w:cs="Times New Roman"/>
          <w:szCs w:val="24"/>
        </w:rPr>
        <w:t xml:space="preserve"> </w:t>
      </w:r>
      <w:r w:rsidRPr="00FF19EA">
        <w:rPr>
          <w:rFonts w:eastAsia="Times New Roman" w:cs="Times New Roman"/>
          <w:szCs w:val="24"/>
          <w:lang w:val="en-US"/>
        </w:rPr>
        <w:t>Macedonia</w:t>
      </w:r>
      <w:r w:rsidRPr="00C71819">
        <w:rPr>
          <w:rFonts w:eastAsia="Times New Roman" w:cs="Times New Roman"/>
          <w:szCs w:val="24"/>
        </w:rPr>
        <w:t>»</w:t>
      </w:r>
      <w:r>
        <w:rPr>
          <w:rFonts w:eastAsia="Times New Roman" w:cs="Times New Roman"/>
          <w:szCs w:val="24"/>
        </w:rPr>
        <w:t>, δηλαδή πολίτη</w:t>
      </w:r>
      <w:r>
        <w:rPr>
          <w:rFonts w:eastAsia="Times New Roman" w:cs="Times New Roman"/>
          <w:szCs w:val="24"/>
        </w:rPr>
        <w:t xml:space="preserve">ς της </w:t>
      </w:r>
      <w:r>
        <w:rPr>
          <w:rFonts w:eastAsia="Times New Roman" w:cs="Times New Roman"/>
          <w:szCs w:val="24"/>
        </w:rPr>
        <w:t xml:space="preserve">Βόρειας </w:t>
      </w:r>
      <w:r>
        <w:rPr>
          <w:rFonts w:eastAsia="Times New Roman" w:cs="Times New Roman"/>
          <w:szCs w:val="24"/>
        </w:rPr>
        <w:t>Μακεδονίας; Τι ήταν πριν; Τι κάνατε; Θα το πείτε; Πώς κυκλοφορούσαν αυτοί οι πολίτες στον κόσμο;</w:t>
      </w:r>
    </w:p>
    <w:p w14:paraId="3A31099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δεύτερο, τη γλώσσα, θα διαβάσω μια εμβληματική για τη δεξιά παράταξη συγγραφέα, της οποίας το βιβλίο «Τα Μυστικά του Βάλτου» είναι </w:t>
      </w:r>
      <w:r>
        <w:rPr>
          <w:rFonts w:eastAsia="Times New Roman" w:cs="Times New Roman"/>
          <w:szCs w:val="24"/>
        </w:rPr>
        <w:t>επίσης εμβληματικό, την Πηνελόπη Δέλτα. Λέει «Ήταν ένα κράμα των βαλκανικών εθνικοτήτων τότε η Μακεδονία. Έλληνες, Βούλγαροι, Ρουμάνοι, Σέρβοι, Αλβανοί, χριστιανοί και μουσουλμάνοι ζούσαν φύρδην-</w:t>
      </w:r>
      <w:proofErr w:type="spellStart"/>
      <w:r>
        <w:rPr>
          <w:rFonts w:eastAsia="Times New Roman" w:cs="Times New Roman"/>
          <w:szCs w:val="24"/>
        </w:rPr>
        <w:t>μίγδην</w:t>
      </w:r>
      <w:proofErr w:type="spellEnd"/>
      <w:r>
        <w:rPr>
          <w:rFonts w:eastAsia="Times New Roman" w:cs="Times New Roman"/>
          <w:szCs w:val="24"/>
        </w:rPr>
        <w:t xml:space="preserve"> κάτω από τον βαρύ ζυγό των Τούρκων. Η γλώσσα τους ήταν</w:t>
      </w:r>
      <w:r>
        <w:rPr>
          <w:rFonts w:eastAsia="Times New Roman" w:cs="Times New Roman"/>
          <w:szCs w:val="24"/>
        </w:rPr>
        <w:t xml:space="preserve"> η ίδια, μακεδονίτικη, ένα κράμα και αυτή από σλαβικά και ελληνικά ανακατωμένα με λέξεις τούρκικες. Όπως και στα βυζαντινά χρόνια, οι πληθυσμοί ήταν ανακατωμένοι τόσο που δύσκολο χώριζες Έλληνα από Βούλγαρο, τις δύο φυλές που κυριαρχούσαν. Εθνική συνείδηση</w:t>
      </w:r>
      <w:r>
        <w:rPr>
          <w:rFonts w:eastAsia="Times New Roman" w:cs="Times New Roman"/>
          <w:szCs w:val="24"/>
        </w:rPr>
        <w:t xml:space="preserve"> είχαν τη μακεδονική μονάχα».</w:t>
      </w:r>
    </w:p>
    <w:p w14:paraId="3A31099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το ρίξετε στη φωτιά το βιβλίο; Ελπίζω πως όχι. </w:t>
      </w:r>
    </w:p>
    <w:p w14:paraId="3A31099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Αδαμάντιος Κοραής λέει το 1824, όταν δεν είχαμε ανακαλύψει ακόμα τις προτάσεις δυσπιστίας και το </w:t>
      </w:r>
      <w:r>
        <w:rPr>
          <w:rFonts w:eastAsia="Times New Roman" w:cs="Times New Roman"/>
          <w:szCs w:val="24"/>
        </w:rPr>
        <w:t xml:space="preserve">μακεδονικό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«Οι Μακεδόνες </w:t>
      </w:r>
      <w:proofErr w:type="spellStart"/>
      <w:r>
        <w:rPr>
          <w:rFonts w:eastAsia="Times New Roman" w:cs="Times New Roman"/>
          <w:szCs w:val="24"/>
        </w:rPr>
        <w:t>επροχωρούσαν</w:t>
      </w:r>
      <w:proofErr w:type="spellEnd"/>
      <w:r>
        <w:rPr>
          <w:rFonts w:eastAsia="Times New Roman" w:cs="Times New Roman"/>
          <w:szCs w:val="24"/>
        </w:rPr>
        <w:t xml:space="preserve"> </w:t>
      </w:r>
      <w:proofErr w:type="spellStart"/>
      <w:r>
        <w:rPr>
          <w:rFonts w:eastAsia="Times New Roman" w:cs="Times New Roman"/>
          <w:szCs w:val="24"/>
        </w:rPr>
        <w:t>καθημέραν</w:t>
      </w:r>
      <w:proofErr w:type="spellEnd"/>
      <w:r>
        <w:rPr>
          <w:rFonts w:eastAsia="Times New Roman" w:cs="Times New Roman"/>
          <w:szCs w:val="24"/>
        </w:rPr>
        <w:t xml:space="preserve"> εις την </w:t>
      </w:r>
      <w:proofErr w:type="spellStart"/>
      <w:r>
        <w:rPr>
          <w:rFonts w:eastAsia="Times New Roman" w:cs="Times New Roman"/>
          <w:szCs w:val="24"/>
        </w:rPr>
        <w:t>κατάλυσιν</w:t>
      </w:r>
      <w:proofErr w:type="spellEnd"/>
      <w:r>
        <w:rPr>
          <w:rFonts w:eastAsia="Times New Roman" w:cs="Times New Roman"/>
          <w:szCs w:val="24"/>
        </w:rPr>
        <w:t xml:space="preserve"> της</w:t>
      </w:r>
      <w:r>
        <w:rPr>
          <w:rFonts w:eastAsia="Times New Roman" w:cs="Times New Roman"/>
          <w:szCs w:val="24"/>
        </w:rPr>
        <w:t xml:space="preserve"> ελευθερίας της Ελλάδας και οι Έλληνες ήταν δουλωμένοι στους Μακεδόνες. Μετά τη μακεδονική δεσποτεία έπεσαν υπό κάτω εις των Ρωμαίων την εξουσία και τέλος στους Τούρκους».</w:t>
      </w:r>
    </w:p>
    <w:p w14:paraId="3A31099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τον κάψουμε και τον Αδαμάντιο Κοραή τώρα; </w:t>
      </w:r>
    </w:p>
    <w:p w14:paraId="3A31099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 άλλος εμβληματικός για τη δεξιά παρά</w:t>
      </w:r>
      <w:r>
        <w:rPr>
          <w:rFonts w:eastAsia="Times New Roman" w:cs="Times New Roman"/>
          <w:szCs w:val="24"/>
        </w:rPr>
        <w:t xml:space="preserve">ταξη, αυτός που ουσιαστικά με τα ιστορικά του γραπτά δημιούργησε το ελληνικό έθνος, ο κ. </w:t>
      </w:r>
      <w:proofErr w:type="spellStart"/>
      <w:r>
        <w:rPr>
          <w:rFonts w:eastAsia="Times New Roman" w:cs="Times New Roman"/>
          <w:szCs w:val="24"/>
        </w:rPr>
        <w:t>Παπαρηγόπουλος</w:t>
      </w:r>
      <w:proofErr w:type="spellEnd"/>
      <w:r>
        <w:rPr>
          <w:rFonts w:eastAsia="Times New Roman" w:cs="Times New Roman"/>
          <w:szCs w:val="24"/>
        </w:rPr>
        <w:t xml:space="preserve">, λέει το </w:t>
      </w:r>
      <w:r>
        <w:rPr>
          <w:rFonts w:eastAsia="Times New Roman" w:cs="Times New Roman"/>
          <w:szCs w:val="24"/>
        </w:rPr>
        <w:lastRenderedPageBreak/>
        <w:t xml:space="preserve">1849: «Οι Μακεδόνες </w:t>
      </w:r>
      <w:proofErr w:type="spellStart"/>
      <w:r>
        <w:rPr>
          <w:rFonts w:eastAsia="Times New Roman" w:cs="Times New Roman"/>
          <w:szCs w:val="24"/>
        </w:rPr>
        <w:t>ήσαν</w:t>
      </w:r>
      <w:proofErr w:type="spellEnd"/>
      <w:r>
        <w:rPr>
          <w:rFonts w:eastAsia="Times New Roman" w:cs="Times New Roman"/>
          <w:szCs w:val="24"/>
        </w:rPr>
        <w:t xml:space="preserve"> έθνος ιλλυρικό μεμειγμένο μετά Ελλήνων. Στη δε Χαιρώνεια έγινε σύγκρουση Ελλήνων και Μακεδόνων».</w:t>
      </w:r>
    </w:p>
    <w:p w14:paraId="3A31099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Ενώ σε ένα άλλο σημεί</w:t>
      </w:r>
      <w:r>
        <w:rPr>
          <w:rFonts w:eastAsia="Times New Roman" w:cs="Times New Roman"/>
          <w:szCs w:val="24"/>
        </w:rPr>
        <w:t xml:space="preserve">ο αποφαίνεται ότι «Οι Μακεδόνες ήταν κράμα </w:t>
      </w:r>
      <w:proofErr w:type="spellStart"/>
      <w:r>
        <w:rPr>
          <w:rFonts w:eastAsia="Times New Roman" w:cs="Times New Roman"/>
          <w:szCs w:val="24"/>
        </w:rPr>
        <w:t>Ιλλυρίων</w:t>
      </w:r>
      <w:proofErr w:type="spellEnd"/>
      <w:r>
        <w:rPr>
          <w:rFonts w:eastAsia="Times New Roman" w:cs="Times New Roman"/>
          <w:szCs w:val="24"/>
        </w:rPr>
        <w:t xml:space="preserve"> και Ελλήνων και το κυριότερο χαρακτηριστικό του κράματος τούτου ήταν το ελληνικό ως εξάγεται εκ της γλώσσης και των παραδόσεων αυτών». </w:t>
      </w:r>
    </w:p>
    <w:p w14:paraId="3A31099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το παραδεχθούμε αυτό ή θα το πετάξουμε και αυτό στη φωτιά;</w:t>
      </w:r>
    </w:p>
    <w:p w14:paraId="3A31099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ΚΩΝΣΤΑ</w:t>
      </w:r>
      <w:r>
        <w:rPr>
          <w:rFonts w:eastAsia="Times New Roman" w:cs="Times New Roman"/>
          <w:b/>
          <w:szCs w:val="24"/>
        </w:rPr>
        <w:t>ΝΤΙΝΟΣ ΣΚΡΕΚΑΣ:</w:t>
      </w:r>
      <w:r>
        <w:rPr>
          <w:rFonts w:eastAsia="Times New Roman" w:cs="Times New Roman"/>
          <w:szCs w:val="24"/>
        </w:rPr>
        <w:t xml:space="preserve"> Ελληνικό είπε, όχι σκοπιανό. </w:t>
      </w:r>
    </w:p>
    <w:p w14:paraId="3A31099E" w14:textId="77777777" w:rsidR="00E66DFC" w:rsidRDefault="00CE19B2">
      <w:pPr>
        <w:spacing w:after="0" w:line="600" w:lineRule="auto"/>
        <w:ind w:firstLine="720"/>
        <w:jc w:val="center"/>
        <w:rPr>
          <w:rFonts w:eastAsia="Times New Roman"/>
          <w:bCs/>
        </w:rPr>
      </w:pPr>
      <w:r w:rsidRPr="00115525">
        <w:rPr>
          <w:rFonts w:eastAsia="Times New Roman"/>
          <w:bCs/>
        </w:rPr>
        <w:t>(Θόρυβος στην Αίθουσα)</w:t>
      </w:r>
    </w:p>
    <w:p w14:paraId="3A31099F" w14:textId="77777777" w:rsidR="00E66DFC" w:rsidRDefault="00CE19B2">
      <w:pPr>
        <w:spacing w:after="0" w:line="600" w:lineRule="auto"/>
        <w:ind w:firstLine="709"/>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Προφανώς, μείγμα </w:t>
      </w:r>
      <w:proofErr w:type="spellStart"/>
      <w:r>
        <w:rPr>
          <w:rFonts w:eastAsia="Times New Roman" w:cs="Times New Roman"/>
          <w:szCs w:val="24"/>
        </w:rPr>
        <w:t>Ιλλυρίων</w:t>
      </w:r>
      <w:proofErr w:type="spellEnd"/>
      <w:r>
        <w:rPr>
          <w:rFonts w:eastAsia="Times New Roman" w:cs="Times New Roman"/>
          <w:szCs w:val="24"/>
        </w:rPr>
        <w:t xml:space="preserve"> και Ελλήνων.</w:t>
      </w:r>
    </w:p>
    <w:p w14:paraId="3A3109A0" w14:textId="77777777" w:rsidR="00E66DFC" w:rsidRDefault="00CE19B2">
      <w:pPr>
        <w:spacing w:after="0" w:line="600" w:lineRule="auto"/>
        <w:ind w:left="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Εσείς το κάνετε μακεδονικό αυτό.</w:t>
      </w:r>
    </w:p>
    <w:p w14:paraId="3A3109A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Εντάξει, δεν πειράζει τι το κάνουμε. Θα φανεί στο τέλος τι το κάνουμε. </w:t>
      </w:r>
    </w:p>
    <w:p w14:paraId="3A3109A2"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109A3" w14:textId="77777777" w:rsidR="00E66DFC" w:rsidRDefault="00CE19B2">
      <w:pPr>
        <w:spacing w:after="0" w:line="600" w:lineRule="auto"/>
        <w:ind w:firstLine="720"/>
        <w:jc w:val="both"/>
        <w:rPr>
          <w:rFonts w:eastAsia="Times New Roman" w:cs="Times New Roman"/>
          <w:szCs w:val="24"/>
        </w:rPr>
      </w:pPr>
      <w:r w:rsidRPr="0070464E">
        <w:rPr>
          <w:rFonts w:eastAsia="Times New Roman" w:cs="Times New Roman"/>
          <w:b/>
          <w:szCs w:val="24"/>
        </w:rPr>
        <w:t xml:space="preserve">ΠΡΟΕΔΡΕΥΩΝ (Γεώργιος </w:t>
      </w:r>
      <w:proofErr w:type="spellStart"/>
      <w:r w:rsidRPr="0070464E">
        <w:rPr>
          <w:rFonts w:eastAsia="Times New Roman" w:cs="Times New Roman"/>
          <w:b/>
          <w:szCs w:val="24"/>
        </w:rPr>
        <w:t>Λαμπρούλης</w:t>
      </w:r>
      <w:proofErr w:type="spellEnd"/>
      <w:r w:rsidRPr="0070464E">
        <w:rPr>
          <w:rFonts w:eastAsia="Times New Roman" w:cs="Times New Roman"/>
          <w:b/>
          <w:szCs w:val="24"/>
        </w:rPr>
        <w:t>):</w:t>
      </w:r>
      <w:r w:rsidRPr="0070464E">
        <w:rPr>
          <w:rFonts w:eastAsia="Times New Roman" w:cs="Times New Roman"/>
          <w:szCs w:val="24"/>
        </w:rPr>
        <w:t xml:space="preserve"> </w:t>
      </w:r>
      <w:r>
        <w:rPr>
          <w:rFonts w:eastAsia="Times New Roman" w:cs="Times New Roman"/>
          <w:szCs w:val="24"/>
        </w:rPr>
        <w:t>Μη γίνεται διάλογος.</w:t>
      </w:r>
    </w:p>
    <w:p w14:paraId="3A3109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Κύριε Βορίδη, είστε ο επόμενος ομιλητής. Θα πάρετε τον λόγο μετά τον κ. Καραγιαννίδη. </w:t>
      </w:r>
    </w:p>
    <w:p w14:paraId="3A3109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Καραγιαννίδη,</w:t>
      </w:r>
      <w:r>
        <w:rPr>
          <w:rFonts w:eastAsia="Times New Roman" w:cs="Times New Roman"/>
          <w:szCs w:val="24"/>
        </w:rPr>
        <w:t xml:space="preserve"> συνεχίστε, σας παρακαλώ. </w:t>
      </w:r>
    </w:p>
    <w:p w14:paraId="3A3109A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Λέει ένα άλλο έγγραφο το οποίο ειπώθηκε μέσα στη Βουλή των Ελλήνων το 1913: «Υπάρχει </w:t>
      </w:r>
      <w:proofErr w:type="spellStart"/>
      <w:r>
        <w:rPr>
          <w:rFonts w:eastAsia="Times New Roman" w:cs="Times New Roman"/>
          <w:szCs w:val="24"/>
        </w:rPr>
        <w:t>τμημάτιση</w:t>
      </w:r>
      <w:proofErr w:type="spellEnd"/>
      <w:r>
        <w:rPr>
          <w:rFonts w:eastAsia="Times New Roman" w:cs="Times New Roman"/>
          <w:szCs w:val="24"/>
        </w:rPr>
        <w:t xml:space="preserve"> της Μακεδονίας σε </w:t>
      </w:r>
      <w:r>
        <w:rPr>
          <w:rFonts w:eastAsia="Times New Roman" w:cs="Times New Roman"/>
          <w:szCs w:val="24"/>
        </w:rPr>
        <w:lastRenderedPageBreak/>
        <w:t>τρεις κυριάρχους, τη Σερβία τότε, τη Βουλγαρία και την Ελλάδα». Δηλαδή, από τότε αναγνωριζότα</w:t>
      </w:r>
      <w:r>
        <w:rPr>
          <w:rFonts w:eastAsia="Times New Roman" w:cs="Times New Roman"/>
          <w:szCs w:val="24"/>
        </w:rPr>
        <w:t xml:space="preserve">ν ότι η γεωγραφική Μακεδονία επεκτείνεται σε τρεις χώρες. </w:t>
      </w:r>
    </w:p>
    <w:p w14:paraId="3A3109A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Σε όλη αυτή, λοιπόν, την ιστορία θα πρέπει να πείτε κάποια επιχειρήματα που να στέκονται και να πείτε και κάποια επιχειρήματα που λέγατε και το 2008, γιατί η πρότασή σας όταν ήσασταν </w:t>
      </w:r>
      <w:r>
        <w:rPr>
          <w:rFonts w:eastAsia="Times New Roman" w:cs="Times New Roman"/>
          <w:szCs w:val="24"/>
        </w:rPr>
        <w:t xml:space="preserve">κυβέρνηση </w:t>
      </w:r>
      <w:r>
        <w:rPr>
          <w:rFonts w:eastAsia="Times New Roman" w:cs="Times New Roman"/>
          <w:szCs w:val="24"/>
        </w:rPr>
        <w:t>«σύν</w:t>
      </w:r>
      <w:r>
        <w:rPr>
          <w:rFonts w:eastAsia="Times New Roman" w:cs="Times New Roman"/>
          <w:szCs w:val="24"/>
        </w:rPr>
        <w:t xml:space="preserve">θετη ονομασία με γεωγραφικό προσδιορισμό» δεν έχει αλλάξει. Τώρα, βέβαια, επειδή θα κάνετε τα συλλαλητήρια αύριο και μεθαύριο, έχετε αποφασίσει να χαϊδέψετε όλες τις πλάτες. </w:t>
      </w:r>
    </w:p>
    <w:p w14:paraId="3A3109A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Προσέξτε τώρα ένα περίεργο πράγμα. Στο </w:t>
      </w:r>
      <w:proofErr w:type="spellStart"/>
      <w:r>
        <w:rPr>
          <w:rFonts w:eastAsia="Times New Roman" w:cs="Times New Roman"/>
          <w:szCs w:val="24"/>
          <w:lang w:val="en-US"/>
        </w:rPr>
        <w:t>facebook</w:t>
      </w:r>
      <w:proofErr w:type="spellEnd"/>
      <w:r>
        <w:rPr>
          <w:rFonts w:eastAsia="Times New Roman" w:cs="Times New Roman"/>
          <w:szCs w:val="24"/>
        </w:rPr>
        <w:t xml:space="preserve"> μού ήρθε ένα μήνυμα που λέει ότι </w:t>
      </w:r>
      <w:r>
        <w:rPr>
          <w:rFonts w:eastAsia="Times New Roman" w:cs="Times New Roman"/>
          <w:szCs w:val="24"/>
        </w:rPr>
        <w:t xml:space="preserve">ο Κωνσταντίνος </w:t>
      </w:r>
      <w:proofErr w:type="spellStart"/>
      <w:r>
        <w:rPr>
          <w:rFonts w:eastAsia="Times New Roman" w:cs="Times New Roman"/>
          <w:szCs w:val="24"/>
        </w:rPr>
        <w:t>Κυρανάκης</w:t>
      </w:r>
      <w:proofErr w:type="spellEnd"/>
      <w:r>
        <w:rPr>
          <w:rFonts w:eastAsia="Times New Roman" w:cs="Times New Roman"/>
          <w:szCs w:val="24"/>
        </w:rPr>
        <w:t xml:space="preserve"> άλλαξε την ώρα της εκδήλωσης «Όλοι στο Σύνταγμα για τη Μακεδονία μας». </w:t>
      </w:r>
    </w:p>
    <w:p w14:paraId="3A3109A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Τουλάχιστον, μην καρφώνεστε. Δηλαδή, θα τα κάνετε που θα τα κάνετε εσείς, ακηδεμόνευτα και ακομμάτιστα -που έχει μπει όλος ο κομματικός μηχανισμός- μην τα κάνε</w:t>
      </w:r>
      <w:r>
        <w:rPr>
          <w:rFonts w:eastAsia="Times New Roman" w:cs="Times New Roman"/>
          <w:szCs w:val="24"/>
        </w:rPr>
        <w:t>τε και τόσο ξεκάρφωτα, βρε παιδάκι μου. Τουλάχιστον, προσπαθήστε να υπάρχει κάτι το οποίο…</w:t>
      </w:r>
    </w:p>
    <w:p w14:paraId="3A3109AA" w14:textId="77777777" w:rsidR="00E66DFC" w:rsidRDefault="00CE19B2">
      <w:pPr>
        <w:spacing w:after="0" w:line="600" w:lineRule="auto"/>
        <w:ind w:firstLine="720"/>
        <w:jc w:val="center"/>
        <w:rPr>
          <w:rFonts w:eastAsia="Times New Roman"/>
          <w:bCs/>
        </w:rPr>
      </w:pPr>
      <w:r w:rsidRPr="00115525">
        <w:rPr>
          <w:rFonts w:eastAsia="Times New Roman"/>
          <w:bCs/>
        </w:rPr>
        <w:t>(Θόρυβος στην Αίθουσα)</w:t>
      </w:r>
    </w:p>
    <w:p w14:paraId="3A3109A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 Κύριε Πρόεδρε, δεν γίνεται έτσι. Υπάρχει μεγάλη φασαρία εδώ πέρα.</w:t>
      </w:r>
    </w:p>
    <w:p w14:paraId="3A3109AC" w14:textId="77777777" w:rsidR="00E66DFC" w:rsidRDefault="00CE19B2">
      <w:pPr>
        <w:spacing w:after="0" w:line="600" w:lineRule="auto"/>
        <w:ind w:firstLine="720"/>
        <w:jc w:val="both"/>
        <w:rPr>
          <w:rFonts w:eastAsia="Times New Roman" w:cs="Times New Roman"/>
          <w:szCs w:val="24"/>
        </w:rPr>
      </w:pPr>
      <w:r w:rsidRPr="0070464E">
        <w:rPr>
          <w:rFonts w:eastAsia="Times New Roman" w:cs="Times New Roman"/>
          <w:b/>
          <w:szCs w:val="24"/>
        </w:rPr>
        <w:t xml:space="preserve">ΠΡΟΕΔΡΕΥΩΝ (Γεώργιος </w:t>
      </w:r>
      <w:proofErr w:type="spellStart"/>
      <w:r w:rsidRPr="0070464E">
        <w:rPr>
          <w:rFonts w:eastAsia="Times New Roman" w:cs="Times New Roman"/>
          <w:b/>
          <w:szCs w:val="24"/>
        </w:rPr>
        <w:t>Λαμπρούλης</w:t>
      </w:r>
      <w:proofErr w:type="spellEnd"/>
      <w:r w:rsidRPr="0070464E">
        <w:rPr>
          <w:rFonts w:eastAsia="Times New Roman" w:cs="Times New Roman"/>
          <w:b/>
          <w:szCs w:val="24"/>
        </w:rPr>
        <w:t>):</w:t>
      </w:r>
      <w:r w:rsidRPr="0070464E">
        <w:rPr>
          <w:rFonts w:eastAsia="Times New Roman" w:cs="Times New Roman"/>
          <w:szCs w:val="24"/>
        </w:rPr>
        <w:t xml:space="preserve"> </w:t>
      </w:r>
      <w:r>
        <w:rPr>
          <w:rFonts w:eastAsia="Times New Roman" w:cs="Times New Roman"/>
          <w:szCs w:val="24"/>
        </w:rPr>
        <w:t>Κύριε Κυριαζίδη, σας παρακαλώ. Σεβαστείτε</w:t>
      </w:r>
      <w:r>
        <w:rPr>
          <w:rFonts w:eastAsia="Times New Roman" w:cs="Times New Roman"/>
          <w:szCs w:val="24"/>
        </w:rPr>
        <w:t xml:space="preserve"> τον ομιλητή. Έλεος! Στο κάτω-κάτω, παρακαλώ πολύ τον κ. Χατζηδάκη να νουθετήσει…</w:t>
      </w:r>
    </w:p>
    <w:p w14:paraId="3A3109A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Μα, δεν έχει σταματήσει να μιλάει, επτά λεπτά που μιλάω από κάτω μουρμουρίζει. Έτσι αντιλαμβάνεται τον διάλογο.</w:t>
      </w:r>
    </w:p>
    <w:p w14:paraId="3A3109AE"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Αφήστ</w:t>
      </w:r>
      <w:r>
        <w:rPr>
          <w:rFonts w:eastAsia="Times New Roman" w:cs="Times New Roman"/>
          <w:szCs w:val="24"/>
        </w:rPr>
        <w:t>ε, κύριε Καραγιαννίδη, να πω δυο κουβέντες και εγώ και πείτε και εσείς μετά.</w:t>
      </w:r>
    </w:p>
    <w:p w14:paraId="3A3109A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Χατζηδάκη, σας παρακαλώ πολύ, νουθετήστε τους συναδέλφους σας.</w:t>
      </w:r>
    </w:p>
    <w:p w14:paraId="3A3109B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Δεν είναι ο κ. Χατζηδάκης, όχι, όχι. Δεν έχει ανοίξει το στόμα του ο κ. Χατζηδάκης.</w:t>
      </w:r>
    </w:p>
    <w:p w14:paraId="3A3109B1"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ΠΡΟ</w:t>
      </w:r>
      <w:r w:rsidRPr="001C0A7B">
        <w:rPr>
          <w:rFonts w:eastAsia="Times New Roman" w:cs="Times New Roman"/>
          <w:b/>
          <w:szCs w:val="24"/>
        </w:rPr>
        <w:t xml:space="preserve">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Όχι, απευθύνομαι προσωπικά.</w:t>
      </w:r>
    </w:p>
    <w:p w14:paraId="3A3109B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Ορίστε, κύριε Καραγιαννίδη, συνεχίστε.</w:t>
      </w:r>
    </w:p>
    <w:p w14:paraId="3A3109B3"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Για να μη μιλάμε για ακηδεμόνευτα και ακομμάτιστα, αυτό το πράγμα στο οποίο επενδύετε αύριο και μεθαύριο και όσο πάει, νομίζετε ότι θα σας πάει πολύ μακριά -που δεν θα σας πάει- είναι αυτό το πράγμα που προσπαθείτε να κάνετε.</w:t>
      </w:r>
    </w:p>
    <w:p w14:paraId="3A3109B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κλείσω με μια ερώτηση. Το </w:t>
      </w:r>
      <w:r>
        <w:rPr>
          <w:rFonts w:eastAsia="Times New Roman" w:cs="Times New Roman"/>
          <w:szCs w:val="24"/>
        </w:rPr>
        <w:t xml:space="preserve">1992-1994 η </w:t>
      </w:r>
      <w:r>
        <w:rPr>
          <w:rFonts w:eastAsia="Times New Roman" w:cs="Times New Roman"/>
          <w:szCs w:val="24"/>
        </w:rPr>
        <w:t xml:space="preserve">κυβέρνηση </w:t>
      </w:r>
      <w:r>
        <w:rPr>
          <w:rFonts w:eastAsia="Times New Roman" w:cs="Times New Roman"/>
          <w:szCs w:val="24"/>
        </w:rPr>
        <w:t xml:space="preserve">του ΠΑΣΟΚ από τη μία και η </w:t>
      </w:r>
      <w:r>
        <w:rPr>
          <w:rFonts w:eastAsia="Times New Roman" w:cs="Times New Roman"/>
          <w:szCs w:val="24"/>
        </w:rPr>
        <w:t xml:space="preserve">κυβέρνηση </w:t>
      </w:r>
      <w:r>
        <w:rPr>
          <w:rFonts w:eastAsia="Times New Roman" w:cs="Times New Roman"/>
          <w:szCs w:val="24"/>
        </w:rPr>
        <w:t>της Νέας Δημοκρατίας από την άλλη, έστειλαν για διαπραγμάτευση, όταν γινόταν η κουβέντα για τις γλώσσες στον ΟΗΕ, κάποιον αντιπρόσωπο; Το ρωτάω, γιατί αύριο θα σας τα πουν με ονοματεπώνυμα. Εγώ σας</w:t>
      </w:r>
      <w:r>
        <w:rPr>
          <w:rFonts w:eastAsia="Times New Roman" w:cs="Times New Roman"/>
          <w:szCs w:val="24"/>
        </w:rPr>
        <w:t xml:space="preserve"> το ρωτάω από σήμερα για να ξέρετε. Το 1992 και το 1994 στείλατε διαπραγματευτές εσείς, οι υπερήφανοι Έλληνες, για να διαπραγματευθούν τη γλώσσα της </w:t>
      </w:r>
      <w:r>
        <w:rPr>
          <w:rFonts w:eastAsia="Times New Roman" w:cs="Times New Roman"/>
          <w:szCs w:val="24"/>
          <w:lang w:val="en-US"/>
        </w:rPr>
        <w:t>FYROM</w:t>
      </w:r>
      <w:r>
        <w:rPr>
          <w:rFonts w:eastAsia="Times New Roman" w:cs="Times New Roman"/>
          <w:szCs w:val="24"/>
        </w:rPr>
        <w:t xml:space="preserve"> στον ΟΗΕ;</w:t>
      </w:r>
    </w:p>
    <w:p w14:paraId="3A3109B5" w14:textId="77777777" w:rsidR="00E66DFC" w:rsidRDefault="00CE19B2">
      <w:pPr>
        <w:spacing w:after="0" w:line="600" w:lineRule="auto"/>
        <w:ind w:firstLine="709"/>
        <w:jc w:val="center"/>
        <w:rPr>
          <w:rFonts w:eastAsia="Times New Roman" w:cs="Times New Roman"/>
          <w:szCs w:val="24"/>
        </w:rPr>
      </w:pPr>
      <w:r w:rsidRPr="001F37D9">
        <w:rPr>
          <w:rFonts w:eastAsia="Times New Roman" w:cs="Times New Roman"/>
          <w:szCs w:val="24"/>
        </w:rPr>
        <w:lastRenderedPageBreak/>
        <w:t>(Χειροκροτήματα από την πτέρυγα του ΣΥΡΙΖΑ)</w:t>
      </w:r>
    </w:p>
    <w:p w14:paraId="3A3109B6"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Τον λόγο έχει</w:t>
      </w:r>
      <w:r>
        <w:rPr>
          <w:rFonts w:eastAsia="Times New Roman" w:cs="Times New Roman"/>
          <w:szCs w:val="24"/>
        </w:rPr>
        <w:t xml:space="preserve"> ο κ. Βορίδης από τη Νέα Δημοκρατία.</w:t>
      </w:r>
    </w:p>
    <w:p w14:paraId="3A3109B7"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πολύ, κύριε Πρόεδρε.</w:t>
      </w:r>
    </w:p>
    <w:p w14:paraId="3A3109B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κύριος συνάδελφος που μόλις κατήλθε από το Βήμα υπήρξε αποκαλυπτικός, γιατί αυτό ακριβώς ήταν το πνεύμα της διαπραγμάτευσης της Κυβέρνηση</w:t>
      </w:r>
      <w:r>
        <w:rPr>
          <w:rFonts w:eastAsia="Times New Roman" w:cs="Times New Roman"/>
          <w:szCs w:val="24"/>
        </w:rPr>
        <w:t>ς, το επιχείρημα των Σκοπιανών εκτενώς αναλυμένο στη Βουλή των Ελλήνων. Το καταλάβαμε!</w:t>
      </w:r>
    </w:p>
    <w:p w14:paraId="3A3109B9" w14:textId="77777777" w:rsidR="00E66DFC" w:rsidRDefault="00CE19B2">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A3109B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όταν αυτά λες -ήθελα να ακούσω τη γνώμη του κ. Αμανατίδη- άραγε, τι ακριβώς διαπραγματευτικό αποτέλεσμα να φέρε</w:t>
      </w:r>
      <w:r>
        <w:rPr>
          <w:rFonts w:eastAsia="Times New Roman" w:cs="Times New Roman"/>
          <w:szCs w:val="24"/>
        </w:rPr>
        <w:t>ις, αφού, έτσι όπως μας τα είπε ο καλός συνάδελφος, πάλι καλά που έβαλαν και το «Βόρεια Μακεδονία»; Διότι πηγαίναμε στο «φέρτε κατευθείαν το σκέτο». Πάλι καλά! Να είστε καλά! Να συγχαρούμε τον Κοτζιά!</w:t>
      </w:r>
    </w:p>
    <w:p w14:paraId="3A3109BB" w14:textId="77777777" w:rsidR="00E66DFC" w:rsidRDefault="00CE19B2">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3A3109B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αυτή την άποψη κάτι έβαλε, το «Βόρεια Μακεδονία».</w:t>
      </w:r>
    </w:p>
    <w:p w14:paraId="3A3109BD" w14:textId="77777777" w:rsidR="00E66DFC" w:rsidRDefault="00CE19B2">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Pr>
          <w:rFonts w:eastAsia="Times New Roman" w:cs="Times New Roman"/>
          <w:szCs w:val="24"/>
        </w:rPr>
        <w:t>από την πτέρυγα του ΣΥΡΙΖΑ</w:t>
      </w:r>
      <w:r w:rsidRPr="004E60FA">
        <w:rPr>
          <w:rFonts w:eastAsia="Times New Roman" w:cs="Times New Roman"/>
          <w:szCs w:val="24"/>
        </w:rPr>
        <w:t>)</w:t>
      </w:r>
    </w:p>
    <w:p w14:paraId="3A3109BE" w14:textId="77777777" w:rsidR="00E66DFC" w:rsidRDefault="00CE19B2">
      <w:pPr>
        <w:spacing w:after="0" w:line="600" w:lineRule="auto"/>
        <w:ind w:firstLine="720"/>
        <w:jc w:val="both"/>
        <w:rPr>
          <w:rFonts w:eastAsia="Times New Roman" w:cs="Times New Roman"/>
          <w:szCs w:val="24"/>
        </w:rPr>
      </w:pPr>
      <w:r w:rsidRPr="00044EFB">
        <w:rPr>
          <w:rFonts w:eastAsia="Times New Roman" w:cs="Times New Roman"/>
          <w:b/>
          <w:szCs w:val="24"/>
        </w:rPr>
        <w:t xml:space="preserve">ΠΡΟΕΔΡΕΥΩΝ (Γεώργιος </w:t>
      </w:r>
      <w:proofErr w:type="spellStart"/>
      <w:r w:rsidRPr="00044EFB">
        <w:rPr>
          <w:rFonts w:eastAsia="Times New Roman" w:cs="Times New Roman"/>
          <w:b/>
          <w:szCs w:val="24"/>
        </w:rPr>
        <w:t>Λαμπρούλης</w:t>
      </w:r>
      <w:proofErr w:type="spellEnd"/>
      <w:r w:rsidRPr="00044EFB">
        <w:rPr>
          <w:rFonts w:eastAsia="Times New Roman" w:cs="Times New Roman"/>
          <w:b/>
          <w:szCs w:val="24"/>
        </w:rPr>
        <w:t>):</w:t>
      </w:r>
      <w:r>
        <w:rPr>
          <w:rFonts w:eastAsia="Times New Roman" w:cs="Times New Roman"/>
          <w:szCs w:val="24"/>
        </w:rPr>
        <w:t xml:space="preserve"> Παρακαλώ, ηρεμήστε!</w:t>
      </w:r>
    </w:p>
    <w:p w14:paraId="3A3109B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Βορίδη, συνεχίστε, παρακαλώ!</w:t>
      </w:r>
    </w:p>
    <w:p w14:paraId="3A3109C0"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Ευχαριστώ πολύ, κύριε Πρόεδρε.</w:t>
      </w:r>
    </w:p>
    <w:p w14:paraId="3A3109C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ΙΩΑΝΝΗΣ ΑΜΑΝΑΤΙΔΗΣ</w:t>
      </w:r>
      <w:r w:rsidRPr="004B7A46">
        <w:rPr>
          <w:rFonts w:eastAsia="Times New Roman" w:cs="Times New Roman"/>
          <w:b/>
          <w:szCs w:val="24"/>
        </w:rPr>
        <w:t xml:space="preserve"> (Υ</w:t>
      </w:r>
      <w:r>
        <w:rPr>
          <w:rFonts w:eastAsia="Times New Roman" w:cs="Times New Roman"/>
          <w:b/>
          <w:szCs w:val="24"/>
        </w:rPr>
        <w:t>φυ</w:t>
      </w:r>
      <w:r w:rsidRPr="004B7A46">
        <w:rPr>
          <w:rFonts w:eastAsia="Times New Roman" w:cs="Times New Roman"/>
          <w:b/>
          <w:szCs w:val="24"/>
        </w:rPr>
        <w:t>πουργ</w:t>
      </w:r>
      <w:r w:rsidRPr="004B7A46">
        <w:rPr>
          <w:rFonts w:eastAsia="Times New Roman" w:cs="Times New Roman"/>
          <w:b/>
          <w:szCs w:val="24"/>
        </w:rPr>
        <w:t xml:space="preserve">ός </w:t>
      </w:r>
      <w:r>
        <w:rPr>
          <w:rFonts w:eastAsia="Times New Roman" w:cs="Times New Roman"/>
          <w:b/>
          <w:szCs w:val="24"/>
        </w:rPr>
        <w:t>Εξωτερικών</w:t>
      </w:r>
      <w:r w:rsidRPr="004B7A46">
        <w:rPr>
          <w:rFonts w:eastAsia="Times New Roman" w:cs="Times New Roman"/>
          <w:b/>
          <w:szCs w:val="24"/>
        </w:rPr>
        <w:t>):</w:t>
      </w:r>
      <w:r w:rsidRPr="004B7A46">
        <w:rPr>
          <w:rFonts w:eastAsia="Times New Roman" w:cs="Times New Roman"/>
          <w:szCs w:val="24"/>
        </w:rPr>
        <w:t xml:space="preserve"> </w:t>
      </w:r>
      <w:r>
        <w:rPr>
          <w:rFonts w:eastAsia="Times New Roman" w:cs="Times New Roman"/>
          <w:szCs w:val="24"/>
        </w:rPr>
        <w:t>Η ερώτηση είναι ρητορική, πάντως. Δεν χρειάζεται απάντηση.</w:t>
      </w:r>
    </w:p>
    <w:p w14:paraId="3A3109C2"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Κύριε Υπουργέ, αν θέλετε να απαντήσετε, μετά.</w:t>
      </w:r>
    </w:p>
    <w:p w14:paraId="3A3109C3" w14:textId="77777777" w:rsidR="00E66DFC" w:rsidRDefault="00CE19B2">
      <w:pPr>
        <w:spacing w:after="0" w:line="600" w:lineRule="auto"/>
        <w:ind w:firstLine="720"/>
        <w:jc w:val="both"/>
        <w:rPr>
          <w:rFonts w:eastAsia="Times New Roman" w:cs="Times New Roman"/>
          <w:szCs w:val="24"/>
        </w:rPr>
      </w:pPr>
      <w:r w:rsidRPr="00590061">
        <w:rPr>
          <w:rFonts w:eastAsia="Times New Roman" w:cs="Times New Roman"/>
          <w:b/>
          <w:szCs w:val="24"/>
        </w:rPr>
        <w:t>ΙΩΑΝΝΗΣ ΑΜΑΝΑΤΙΔΗΣ (Υφυπουργός Εξωτερικών):</w:t>
      </w:r>
      <w:r w:rsidRPr="00590061">
        <w:rPr>
          <w:rFonts w:eastAsia="Times New Roman" w:cs="Times New Roman"/>
          <w:szCs w:val="24"/>
        </w:rPr>
        <w:t xml:space="preserve"> </w:t>
      </w:r>
      <w:r>
        <w:rPr>
          <w:rFonts w:eastAsia="Times New Roman" w:cs="Times New Roman"/>
          <w:szCs w:val="24"/>
        </w:rPr>
        <w:t>Επειδή μου έκανε μια ερώτηση ο κ. Βορίδης, κύριε Πρόεδρε.</w:t>
      </w:r>
    </w:p>
    <w:p w14:paraId="3A3109C4"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Όπως νιώθετε. Εγώ δέχομαι τις διακοπές, αρκεί να μην αφαιρούνται από τον χρόνο μου.</w:t>
      </w:r>
    </w:p>
    <w:p w14:paraId="3A3109C5"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Όχι, δεν επιτρέπει τις διακοπές το Προεδρείο.</w:t>
      </w:r>
    </w:p>
    <w:p w14:paraId="3A3109C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Με αυτή την προϋπόθεση.</w:t>
      </w:r>
    </w:p>
    <w:p w14:paraId="3A3109C7" w14:textId="77777777" w:rsidR="00E66DFC" w:rsidRDefault="00CE19B2">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w:t>
      </w:r>
      <w:r w:rsidRPr="001C0A7B">
        <w:rPr>
          <w:rFonts w:eastAsia="Times New Roman" w:cs="Times New Roman"/>
          <w:b/>
          <w:szCs w:val="24"/>
        </w:rPr>
        <w:t>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Παρακαλώ, κύριε Βορίδη.</w:t>
      </w:r>
    </w:p>
    <w:p w14:paraId="3A3109C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Μια παρέμβαση, λοιπόν -γιατί κάτι ακούω, κύριε Πρόεδρε- παρακαλώ προς το Προεδρείο και προς τον κ. </w:t>
      </w:r>
      <w:proofErr w:type="spellStart"/>
      <w:r>
        <w:rPr>
          <w:rFonts w:eastAsia="Times New Roman" w:cs="Times New Roman"/>
          <w:szCs w:val="24"/>
        </w:rPr>
        <w:t>Βούτση</w:t>
      </w:r>
      <w:proofErr w:type="spellEnd"/>
      <w:r>
        <w:rPr>
          <w:rFonts w:eastAsia="Times New Roman" w:cs="Times New Roman"/>
          <w:szCs w:val="24"/>
        </w:rPr>
        <w:t xml:space="preserve">. Έχουμε συμφωνήσει πλέον ότι η διεξαγωγή της συζήτησης θα γίνει μέχρι τη δωδεκάτη </w:t>
      </w:r>
      <w:r>
        <w:rPr>
          <w:rFonts w:eastAsia="Times New Roman" w:cs="Times New Roman"/>
          <w:szCs w:val="24"/>
        </w:rPr>
        <w:t xml:space="preserve">νυχτερινή </w:t>
      </w:r>
      <w:r>
        <w:rPr>
          <w:rFonts w:eastAsia="Times New Roman" w:cs="Times New Roman"/>
          <w:szCs w:val="24"/>
        </w:rPr>
        <w:t>του Σαββάτ</w:t>
      </w:r>
      <w:r>
        <w:rPr>
          <w:rFonts w:eastAsia="Times New Roman" w:cs="Times New Roman"/>
          <w:szCs w:val="24"/>
        </w:rPr>
        <w:t>ου. Το συμφωνήσαμε εδώ. Δεν φαντάζομαι -</w:t>
      </w:r>
      <w:r>
        <w:rPr>
          <w:rFonts w:eastAsia="Times New Roman" w:cs="Times New Roman"/>
          <w:szCs w:val="24"/>
        </w:rPr>
        <w:t xml:space="preserve">επειδή </w:t>
      </w:r>
      <w:r>
        <w:rPr>
          <w:rFonts w:eastAsia="Times New Roman" w:cs="Times New Roman"/>
          <w:szCs w:val="24"/>
        </w:rPr>
        <w:t>τώρα παίρνετε μηνύματα για τις κινητοποιήσεις- ότι θα αλλάξετε τον χρόνο λήξεως της συνεδρίασης. Η Ολομέλεια έχει ήδη αποφασίσει. Ωραία. Σημαντικό αυτό να το ξέρουμε.</w:t>
      </w:r>
    </w:p>
    <w:p w14:paraId="3A3109C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εγώ δεν θα α</w:t>
      </w:r>
      <w:r>
        <w:rPr>
          <w:rFonts w:eastAsia="Times New Roman" w:cs="Times New Roman"/>
          <w:szCs w:val="24"/>
        </w:rPr>
        <w:t xml:space="preserve">σχοληθώ με το περιεχόμενο της </w:t>
      </w:r>
      <w:r>
        <w:rPr>
          <w:rFonts w:eastAsia="Times New Roman" w:cs="Times New Roman"/>
          <w:szCs w:val="24"/>
        </w:rPr>
        <w:t>συμφωνίας</w:t>
      </w:r>
      <w:r>
        <w:rPr>
          <w:rFonts w:eastAsia="Times New Roman" w:cs="Times New Roman"/>
          <w:szCs w:val="24"/>
        </w:rPr>
        <w:t>, γιατί έχει, ως προς τα μείζονα και ως προς τα ζητήματα με τα οποία ουσιαστικά εκχωρεί βασικά μας δικαιώματα και ευαισθησίες, αναλυθεί από τους συναδέλφους.</w:t>
      </w:r>
    </w:p>
    <w:p w14:paraId="3A3109C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Θέλω, όμως, να ασχοληθώ με ένα επιχείρημα που θα το ακούσου</w:t>
      </w:r>
      <w:r>
        <w:rPr>
          <w:rFonts w:eastAsia="Times New Roman" w:cs="Times New Roman"/>
          <w:szCs w:val="24"/>
        </w:rPr>
        <w:t xml:space="preserve">με από τους </w:t>
      </w:r>
      <w:proofErr w:type="spellStart"/>
      <w:r>
        <w:rPr>
          <w:rFonts w:eastAsia="Times New Roman" w:cs="Times New Roman"/>
          <w:szCs w:val="24"/>
        </w:rPr>
        <w:t>απολειπομένους</w:t>
      </w:r>
      <w:proofErr w:type="spellEnd"/>
      <w:r>
        <w:rPr>
          <w:rFonts w:eastAsia="Times New Roman" w:cs="Times New Roman"/>
          <w:szCs w:val="24"/>
        </w:rPr>
        <w:t xml:space="preserve"> των ΑΝΕΛ, γιατί αυτοί χάθηκαν από τη συζήτηση. Στο ζήτημα που είναι το μείζον -δηλαδή τι;- να πέσει αυτή η Κυβέρνηση που πάει να υπογράψει αυτή τη </w:t>
      </w:r>
      <w:r>
        <w:rPr>
          <w:rFonts w:eastAsia="Times New Roman" w:cs="Times New Roman"/>
          <w:szCs w:val="24"/>
        </w:rPr>
        <w:t xml:space="preserve">συμφωνία </w:t>
      </w:r>
      <w:r>
        <w:rPr>
          <w:rFonts w:eastAsia="Times New Roman" w:cs="Times New Roman"/>
          <w:szCs w:val="24"/>
        </w:rPr>
        <w:t xml:space="preserve">-αυτό συζητάμε σήμερα- που αφορά </w:t>
      </w:r>
      <w:r>
        <w:rPr>
          <w:rFonts w:eastAsia="Times New Roman" w:cs="Times New Roman"/>
          <w:szCs w:val="24"/>
        </w:rPr>
        <w:t>σ</w:t>
      </w:r>
      <w:r>
        <w:rPr>
          <w:rFonts w:eastAsia="Times New Roman" w:cs="Times New Roman"/>
          <w:szCs w:val="24"/>
        </w:rPr>
        <w:t>τη Μακεδονία μας, οι ευαίσθητοι λείπουν</w:t>
      </w:r>
      <w:r>
        <w:rPr>
          <w:rFonts w:eastAsia="Times New Roman" w:cs="Times New Roman"/>
          <w:szCs w:val="24"/>
        </w:rPr>
        <w:t>.</w:t>
      </w:r>
    </w:p>
    <w:p w14:paraId="3A3109CB" w14:textId="77777777" w:rsidR="00E66DFC" w:rsidRDefault="00CE19B2">
      <w:pPr>
        <w:tabs>
          <w:tab w:val="left" w:pos="3873"/>
        </w:tabs>
        <w:spacing w:after="0" w:line="600" w:lineRule="auto"/>
        <w:ind w:firstLine="720"/>
        <w:jc w:val="both"/>
        <w:rPr>
          <w:rFonts w:eastAsia="Times New Roman"/>
          <w:szCs w:val="24"/>
        </w:rPr>
      </w:pPr>
      <w:r w:rsidRPr="003E4A3E">
        <w:rPr>
          <w:rFonts w:eastAsia="Times New Roman"/>
          <w:szCs w:val="24"/>
        </w:rPr>
        <w:t>Όμως</w:t>
      </w:r>
      <w:r>
        <w:rPr>
          <w:rFonts w:eastAsia="Times New Roman"/>
          <w:szCs w:val="24"/>
        </w:rPr>
        <w:t xml:space="preserve">, προσέξτε. Τι θα έρθουν να σας πουν; Τι θα έρθουν να σας πουν οι ευαίσθητοι; Αυτοί δεν είναι </w:t>
      </w:r>
      <w:r>
        <w:rPr>
          <w:rFonts w:eastAsia="Times New Roman"/>
          <w:szCs w:val="24"/>
        </w:rPr>
        <w:t xml:space="preserve">σ’ </w:t>
      </w:r>
      <w:r>
        <w:rPr>
          <w:rFonts w:eastAsia="Times New Roman"/>
          <w:szCs w:val="24"/>
        </w:rPr>
        <w:t xml:space="preserve">αυτή την κατηγορία των ευαίσθητων. Ακούσαμε την άποψη, είναι οι άλλοι. </w:t>
      </w:r>
      <w:r w:rsidRPr="003E4A3E">
        <w:rPr>
          <w:rFonts w:eastAsia="Times New Roman"/>
          <w:szCs w:val="24"/>
        </w:rPr>
        <w:t>Όμως</w:t>
      </w:r>
      <w:r>
        <w:rPr>
          <w:rFonts w:eastAsia="Times New Roman"/>
          <w:szCs w:val="24"/>
        </w:rPr>
        <w:t xml:space="preserve">, αυτοί εδώ θα έρθουν να σας πουν, </w:t>
      </w:r>
      <w:r w:rsidRPr="003E4A3E">
        <w:rPr>
          <w:rFonts w:eastAsia="Times New Roman"/>
          <w:szCs w:val="24"/>
        </w:rPr>
        <w:t>κυρίες και κύριοι συνάδελφοι,</w:t>
      </w:r>
      <w:r>
        <w:rPr>
          <w:rFonts w:eastAsia="Times New Roman"/>
          <w:szCs w:val="24"/>
        </w:rPr>
        <w:t xml:space="preserve"> γιατί να έρθε</w:t>
      </w:r>
      <w:r>
        <w:rPr>
          <w:rFonts w:eastAsia="Times New Roman"/>
          <w:szCs w:val="24"/>
        </w:rPr>
        <w:t xml:space="preserve">ι αυτό στη </w:t>
      </w:r>
      <w:r w:rsidRPr="003E4A3E">
        <w:rPr>
          <w:rFonts w:eastAsia="Times New Roman"/>
          <w:szCs w:val="24"/>
        </w:rPr>
        <w:t>Βουλή</w:t>
      </w:r>
      <w:r>
        <w:rPr>
          <w:rFonts w:eastAsia="Times New Roman"/>
          <w:szCs w:val="24"/>
        </w:rPr>
        <w:t xml:space="preserve"> για να ψηφιστεί, γιατί να έρθει στη </w:t>
      </w:r>
      <w:r w:rsidRPr="003E4A3E">
        <w:rPr>
          <w:rFonts w:eastAsia="Times New Roman"/>
          <w:szCs w:val="24"/>
        </w:rPr>
        <w:t>Βουλή</w:t>
      </w:r>
      <w:r>
        <w:rPr>
          <w:rFonts w:eastAsia="Times New Roman"/>
          <w:szCs w:val="24"/>
        </w:rPr>
        <w:t xml:space="preserve"> για να εγκριθεί αυτό που θέλει να υπογράψει, αν σταθεί η </w:t>
      </w:r>
      <w:r w:rsidRPr="003E4A3E">
        <w:rPr>
          <w:rFonts w:eastAsia="Times New Roman"/>
          <w:szCs w:val="24"/>
        </w:rPr>
        <w:t>Κυβέρνησ</w:t>
      </w:r>
      <w:r>
        <w:rPr>
          <w:rFonts w:eastAsia="Times New Roman"/>
          <w:szCs w:val="24"/>
        </w:rPr>
        <w:t xml:space="preserve">ή του, ο κ. Τσίπρας στις επόμενες ημέρες; Γιατί να έρθει εδώ; </w:t>
      </w:r>
    </w:p>
    <w:p w14:paraId="3A3109CC"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Το ακούσαμε από έναν συνάδελφο, </w:t>
      </w:r>
      <w:r w:rsidRPr="003E4A3E">
        <w:rPr>
          <w:rFonts w:eastAsia="Times New Roman"/>
          <w:szCs w:val="24"/>
        </w:rPr>
        <w:t>ο οποίος</w:t>
      </w:r>
      <w:r>
        <w:rPr>
          <w:rFonts w:eastAsia="Times New Roman"/>
          <w:szCs w:val="24"/>
        </w:rPr>
        <w:t xml:space="preserve"> είπε, μα, καλά, αφού τώρα είμαστε σε μια διαδικασία. Σε ποια διαδικασία; Θα υπογραφεί μια συμφωνία και η συμφωνία έχει βήματα. Ποια βήματα έχει η συμφωνία; </w:t>
      </w:r>
    </w:p>
    <w:p w14:paraId="3A3109CD" w14:textId="77777777" w:rsidR="00E66DFC" w:rsidRDefault="00CE19B2">
      <w:pPr>
        <w:spacing w:after="0" w:line="600" w:lineRule="auto"/>
        <w:ind w:firstLine="720"/>
        <w:jc w:val="center"/>
        <w:rPr>
          <w:rFonts w:eastAsia="Times New Roman"/>
          <w:bCs/>
        </w:rPr>
      </w:pPr>
      <w:r>
        <w:rPr>
          <w:rFonts w:eastAsia="Times New Roman"/>
          <w:bCs/>
        </w:rPr>
        <w:t xml:space="preserve">(Θόρυβος από την πτέρυγα του </w:t>
      </w:r>
      <w:r w:rsidRPr="00C57CF7">
        <w:rPr>
          <w:rFonts w:eastAsia="Times New Roman"/>
          <w:bCs/>
        </w:rPr>
        <w:t>ΣΥΡΙΖΑ</w:t>
      </w:r>
      <w:r w:rsidRPr="00115525">
        <w:rPr>
          <w:rFonts w:eastAsia="Times New Roman"/>
          <w:bCs/>
        </w:rPr>
        <w:t>)</w:t>
      </w:r>
    </w:p>
    <w:p w14:paraId="3A3109CE"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lastRenderedPageBreak/>
        <w:t>Μη βιάζεστε.</w:t>
      </w:r>
    </w:p>
    <w:p w14:paraId="3A3109CF"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Είναι και ένας λαμπρός συνάδελφος</w:t>
      </w:r>
      <w:r w:rsidRPr="00C57CF7">
        <w:rPr>
          <w:rFonts w:eastAsia="Times New Roman"/>
          <w:szCs w:val="24"/>
        </w:rPr>
        <w:t xml:space="preserve"> </w:t>
      </w:r>
      <w:r>
        <w:rPr>
          <w:rFonts w:eastAsia="Times New Roman"/>
          <w:szCs w:val="24"/>
        </w:rPr>
        <w:t xml:space="preserve">-συνάδελφος </w:t>
      </w:r>
      <w:r>
        <w:rPr>
          <w:rFonts w:eastAsia="Times New Roman"/>
          <w:szCs w:val="24"/>
        </w:rPr>
        <w:t xml:space="preserve">νομικός δηλαδή, με αυτή την έννοια το λέω-  ο κ. </w:t>
      </w:r>
      <w:proofErr w:type="spellStart"/>
      <w:r>
        <w:rPr>
          <w:rFonts w:eastAsia="Times New Roman"/>
          <w:szCs w:val="24"/>
        </w:rPr>
        <w:t>Τζανακόπουλος</w:t>
      </w:r>
      <w:proofErr w:type="spellEnd"/>
      <w:r>
        <w:rPr>
          <w:rFonts w:eastAsia="Times New Roman"/>
          <w:szCs w:val="24"/>
        </w:rPr>
        <w:t>, ο</w:t>
      </w:r>
      <w:r w:rsidRPr="003E4A3E">
        <w:rPr>
          <w:rFonts w:eastAsia="Times New Roman"/>
          <w:szCs w:val="24"/>
        </w:rPr>
        <w:t xml:space="preserve"> οποίος</w:t>
      </w:r>
      <w:r>
        <w:rPr>
          <w:rFonts w:eastAsia="Times New Roman"/>
          <w:szCs w:val="24"/>
        </w:rPr>
        <w:t xml:space="preserve"> έκανε μια δήλωση όπου λέει: Δεν κατανοώ το διεθνές δίκαιο. Εδώ συνέχεια όλο μου λένε νομικά ότι κάτι δεν κατανοώ εγώ. Τελικώς αφού τα κατανοώ, τουλάχιστον αυτό. </w:t>
      </w:r>
      <w:r w:rsidRPr="003E4A3E">
        <w:rPr>
          <w:rFonts w:eastAsia="Times New Roman"/>
          <w:szCs w:val="24"/>
        </w:rPr>
        <w:t>Όμως</w:t>
      </w:r>
      <w:r>
        <w:rPr>
          <w:rFonts w:eastAsia="Times New Roman"/>
          <w:szCs w:val="24"/>
        </w:rPr>
        <w:t>, λέει, δεν υπάρχο</w:t>
      </w:r>
      <w:r>
        <w:rPr>
          <w:rFonts w:eastAsia="Times New Roman"/>
          <w:szCs w:val="24"/>
        </w:rPr>
        <w:t xml:space="preserve">υν έννομες συνέπειες από αυτή τη συμφωνία. </w:t>
      </w:r>
    </w:p>
    <w:p w14:paraId="3A3109D0"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Και θα ακούσουμε το ότι, σε τελευταία ανάλυση, γιατί να έρθει εδώ να την εγκρίνουμε; Θα έρθει αφού τελειώσουν όλα. Σωστά. Τι δηλαδή θα έχει τελειώσει; Να πούμε τα βήματα που προβλέπει η συμφωνία: Θα ψηφίσει η σκο</w:t>
      </w:r>
      <w:r>
        <w:rPr>
          <w:rFonts w:eastAsia="Times New Roman"/>
          <w:szCs w:val="24"/>
        </w:rPr>
        <w:t xml:space="preserve">πιανή </w:t>
      </w:r>
      <w:r w:rsidRPr="002B4311">
        <w:rPr>
          <w:rFonts w:eastAsia="Times New Roman"/>
          <w:szCs w:val="24"/>
        </w:rPr>
        <w:t>Βουλή</w:t>
      </w:r>
      <w:r>
        <w:rPr>
          <w:rFonts w:eastAsia="Times New Roman"/>
          <w:szCs w:val="24"/>
        </w:rPr>
        <w:t>. Μ</w:t>
      </w:r>
      <w:r w:rsidRPr="002B4311">
        <w:rPr>
          <w:rFonts w:eastAsia="Times New Roman"/>
          <w:szCs w:val="24"/>
        </w:rPr>
        <w:t>πορεί να</w:t>
      </w:r>
      <w:r>
        <w:rPr>
          <w:rFonts w:eastAsia="Times New Roman"/>
          <w:szCs w:val="24"/>
        </w:rPr>
        <w:t xml:space="preserve"> γίνει και ένα δημοψήφισμα. Θα γίνουν και οι συνταγματικές τροποποιήσεις που προβλέπονται και μετά θα έρθει εδώ προς κύρωση.</w:t>
      </w:r>
    </w:p>
    <w:p w14:paraId="3A3109D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Δεν το θέλετε;</w:t>
      </w:r>
    </w:p>
    <w:p w14:paraId="3A3109D2" w14:textId="77777777" w:rsidR="00E66DFC" w:rsidRDefault="00CE19B2">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Καθίστε, κύριε Μαντά.</w:t>
      </w:r>
    </w:p>
    <w:p w14:paraId="3A3109D3" w14:textId="77777777" w:rsidR="00E66DFC" w:rsidRDefault="00CE19B2">
      <w:pPr>
        <w:spacing w:after="0" w:line="600" w:lineRule="auto"/>
        <w:ind w:firstLine="720"/>
        <w:jc w:val="both"/>
        <w:rPr>
          <w:rFonts w:eastAsia="Times New Roman"/>
          <w:szCs w:val="24"/>
        </w:rPr>
      </w:pPr>
      <w:r>
        <w:rPr>
          <w:rFonts w:eastAsia="Times New Roman"/>
          <w:szCs w:val="24"/>
        </w:rPr>
        <w:t>Ερώτημα: Ενόσω θα έχουν γίνει όλα αυτ</w:t>
      </w:r>
      <w:r>
        <w:rPr>
          <w:rFonts w:eastAsia="Times New Roman"/>
          <w:szCs w:val="24"/>
        </w:rPr>
        <w:t xml:space="preserve">ά, θα έχει πάρει έναρξη ενταξιακών διαπραγματεύσεων; Βέβαια. Και με την </w:t>
      </w:r>
      <w:r w:rsidRPr="002B4311">
        <w:rPr>
          <w:rFonts w:eastAsia="Times New Roman"/>
          <w:szCs w:val="24"/>
        </w:rPr>
        <w:t>Ευρωπαϊκή Ένωση</w:t>
      </w:r>
      <w:r>
        <w:rPr>
          <w:rFonts w:eastAsia="Times New Roman"/>
          <w:szCs w:val="24"/>
        </w:rPr>
        <w:t xml:space="preserve"> και με το ΝΑΤΟ. </w:t>
      </w:r>
    </w:p>
    <w:p w14:paraId="3A3109D4" w14:textId="77777777" w:rsidR="00E66DFC" w:rsidRDefault="00CE19B2">
      <w:pPr>
        <w:spacing w:after="0" w:line="600" w:lineRule="auto"/>
        <w:ind w:firstLine="720"/>
        <w:jc w:val="both"/>
        <w:rPr>
          <w:rFonts w:eastAsia="Times New Roman"/>
          <w:szCs w:val="24"/>
        </w:rPr>
      </w:pPr>
      <w:r>
        <w:rPr>
          <w:rFonts w:eastAsia="Times New Roman"/>
          <w:szCs w:val="24"/>
        </w:rPr>
        <w:t xml:space="preserve">Πρώτο ερώτημα προς τους </w:t>
      </w:r>
      <w:proofErr w:type="spellStart"/>
      <w:r>
        <w:rPr>
          <w:rFonts w:eastAsia="Times New Roman"/>
          <w:szCs w:val="24"/>
        </w:rPr>
        <w:t>λαλιστάτους</w:t>
      </w:r>
      <w:proofErr w:type="spellEnd"/>
      <w:r>
        <w:rPr>
          <w:rFonts w:eastAsia="Times New Roman"/>
          <w:szCs w:val="24"/>
        </w:rPr>
        <w:t xml:space="preserve"> εδώ. Η έναρξη των ενταξιακών διαπραγματεύσεων δεν είναι νομική συνέπεια ή μου φαίνεται εμένα; Δεύτερο ερώτημα. Το δ</w:t>
      </w:r>
      <w:r>
        <w:rPr>
          <w:rFonts w:eastAsia="Times New Roman"/>
          <w:szCs w:val="24"/>
        </w:rPr>
        <w:t xml:space="preserve">ημοψήφισμα που θα γίνει εκεί, η έγκριση από τη </w:t>
      </w:r>
      <w:r w:rsidRPr="002B4311">
        <w:rPr>
          <w:rFonts w:eastAsia="Times New Roman"/>
          <w:szCs w:val="24"/>
        </w:rPr>
        <w:t>Βουλή</w:t>
      </w:r>
      <w:r>
        <w:rPr>
          <w:rFonts w:eastAsia="Times New Roman"/>
          <w:szCs w:val="24"/>
        </w:rPr>
        <w:t xml:space="preserve"> τους είναι νομική συνέπεια ή όχι; Είναι. Τρίτο ερώτημα.</w:t>
      </w:r>
    </w:p>
    <w:p w14:paraId="3A3109D5" w14:textId="77777777" w:rsidR="00E66DFC" w:rsidRDefault="00CE19B2">
      <w:pPr>
        <w:spacing w:after="0" w:line="600" w:lineRule="auto"/>
        <w:ind w:firstLine="720"/>
        <w:jc w:val="center"/>
        <w:rPr>
          <w:rFonts w:eastAsia="Times New Roman" w:cs="Times New Roman"/>
          <w:szCs w:val="24"/>
        </w:rPr>
      </w:pPr>
      <w:r w:rsidRPr="00115525">
        <w:rPr>
          <w:rFonts w:eastAsia="Times New Roman"/>
          <w:bCs/>
        </w:rPr>
        <w:lastRenderedPageBreak/>
        <w:t>(Θόρυβος</w:t>
      </w:r>
      <w:r>
        <w:rPr>
          <w:rFonts w:eastAsia="Times New Roman"/>
          <w:bCs/>
        </w:rPr>
        <w:t xml:space="preserve"> από την πτέρυγα του ΣΥΡΙΖΑ</w:t>
      </w:r>
      <w:r w:rsidRPr="00115525">
        <w:rPr>
          <w:rFonts w:eastAsia="Times New Roman"/>
          <w:bCs/>
        </w:rPr>
        <w:t>)</w:t>
      </w:r>
      <w:r w:rsidRPr="002B4311">
        <w:rPr>
          <w:rFonts w:eastAsia="Times New Roman" w:cs="Times New Roman"/>
          <w:szCs w:val="24"/>
        </w:rPr>
        <w:t xml:space="preserve"> </w:t>
      </w:r>
    </w:p>
    <w:p w14:paraId="3A3109D6"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Καθίστε. Δεν αφορά εσάς. Αυτούς αφορά. Ξέρετε γιατί τους αφορά; Γιατί αυτοί λένε ότι δεν θέλουν τη συμφωνία.</w:t>
      </w:r>
    </w:p>
    <w:p w14:paraId="3A3109D7"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Ποιοι είναι αυτοί;</w:t>
      </w:r>
    </w:p>
    <w:p w14:paraId="3A3109D8"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b/>
          <w:szCs w:val="24"/>
        </w:rPr>
        <w:t>ΜΑΥΡΟΥΔΗΣ</w:t>
      </w:r>
      <w:r w:rsidRPr="007711C2">
        <w:rPr>
          <w:rFonts w:eastAsia="Times New Roman"/>
          <w:b/>
          <w:szCs w:val="24"/>
        </w:rPr>
        <w:t xml:space="preserve"> ΒΟΡΙΔΗΣ:</w:t>
      </w:r>
      <w:r>
        <w:rPr>
          <w:rFonts w:eastAsia="Times New Roman"/>
          <w:b/>
          <w:szCs w:val="24"/>
        </w:rPr>
        <w:t xml:space="preserve"> </w:t>
      </w:r>
      <w:r>
        <w:rPr>
          <w:rFonts w:eastAsia="Times New Roman"/>
          <w:szCs w:val="24"/>
        </w:rPr>
        <w:t xml:space="preserve">Οι ΑΝΕΛ. Δεν θέλουν τη συμφωνία. Δεν θέλουν </w:t>
      </w:r>
      <w:r>
        <w:rPr>
          <w:rFonts w:eastAsia="Times New Roman" w:cs="Times New Roman"/>
          <w:szCs w:val="24"/>
        </w:rPr>
        <w:t xml:space="preserve">το αποτέλεσμα. </w:t>
      </w:r>
    </w:p>
    <w:p w14:paraId="3A3109D9" w14:textId="77777777" w:rsidR="00E66DFC" w:rsidRDefault="00CE19B2">
      <w:pPr>
        <w:spacing w:after="0" w:line="600" w:lineRule="auto"/>
        <w:ind w:firstLine="720"/>
        <w:jc w:val="center"/>
        <w:rPr>
          <w:rFonts w:eastAsia="Times New Roman" w:cs="Times New Roman"/>
          <w:szCs w:val="24"/>
        </w:rPr>
      </w:pPr>
      <w:r w:rsidRPr="00115525">
        <w:rPr>
          <w:rFonts w:eastAsia="Times New Roman"/>
          <w:bCs/>
        </w:rPr>
        <w:t>(Θόρυβος</w:t>
      </w:r>
      <w:r>
        <w:rPr>
          <w:rFonts w:eastAsia="Times New Roman"/>
          <w:bCs/>
        </w:rPr>
        <w:t xml:space="preserve"> από την πτέρυγα του ΣΥΡΙΖΑ</w:t>
      </w:r>
      <w:r w:rsidRPr="00115525">
        <w:rPr>
          <w:rFonts w:eastAsia="Times New Roman"/>
          <w:bCs/>
        </w:rPr>
        <w:t>)</w:t>
      </w:r>
      <w:r w:rsidRPr="002B4311">
        <w:rPr>
          <w:rFonts w:eastAsia="Times New Roman" w:cs="Times New Roman"/>
          <w:szCs w:val="24"/>
        </w:rPr>
        <w:t xml:space="preserve"> </w:t>
      </w:r>
    </w:p>
    <w:p w14:paraId="3A3109DA"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Μα, δείχνω την άδεια Αίθουσα εδώ. Τι να κάνω τώρα; Πού θέλετε να δείξω; Στην κατεύθυνση αυτή δείχνω. Θα τα λέω περιφραστικά. </w:t>
      </w:r>
    </w:p>
    <w:p w14:paraId="3A3109DB" w14:textId="77777777" w:rsidR="00E66DFC" w:rsidRDefault="00CE19B2">
      <w:pPr>
        <w:tabs>
          <w:tab w:val="left" w:pos="3873"/>
        </w:tabs>
        <w:spacing w:after="0"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Τι θα γίνει, θα συνεχιστεί για πολύ αυτό, κύριε Μαντά; Ελάτε τώρα. Σας παρακαλώ. Ηρεμήστε. Αφήστ</w:t>
      </w:r>
      <w:r>
        <w:rPr>
          <w:rFonts w:eastAsia="Times New Roman" w:cs="Times New Roman"/>
          <w:szCs w:val="24"/>
        </w:rPr>
        <w:t xml:space="preserve">ε τον ομιλητή να ολοκληρώσει. Σας παρακαλώ. Είναι σε βάρος των επόμενων ομιλητών. </w:t>
      </w:r>
    </w:p>
    <w:p w14:paraId="3A3109DC" w14:textId="77777777" w:rsidR="00E66DFC" w:rsidRDefault="00CE19B2">
      <w:pPr>
        <w:tabs>
          <w:tab w:val="left" w:pos="3873"/>
        </w:tabs>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Ρωτάω, λοιπόν, αυτά όλα δεν είναι νομικές συνέπειες; </w:t>
      </w:r>
    </w:p>
    <w:p w14:paraId="3A3109DD" w14:textId="77777777" w:rsidR="00E66DFC" w:rsidRDefault="00CE19B2">
      <w:pPr>
        <w:tabs>
          <w:tab w:val="left" w:pos="3873"/>
        </w:tabs>
        <w:spacing w:after="0" w:line="600" w:lineRule="auto"/>
        <w:ind w:firstLine="720"/>
        <w:jc w:val="both"/>
        <w:rPr>
          <w:rFonts w:eastAsia="Times New Roman"/>
          <w:szCs w:val="24"/>
        </w:rPr>
      </w:pPr>
      <w:r w:rsidRPr="00C57CF7">
        <w:rPr>
          <w:rFonts w:eastAsia="Times New Roman"/>
          <w:szCs w:val="24"/>
        </w:rPr>
        <w:t>Π</w:t>
      </w:r>
      <w:r>
        <w:rPr>
          <w:rFonts w:eastAsia="Times New Roman"/>
          <w:szCs w:val="24"/>
        </w:rPr>
        <w:t>άω και στο τελικό ερώτημα. Δηλαδή τώρα τι εννοούν εδώ οι πονηροί; Εννοούν ότι θα έχουν ψηφίσει οι Σ</w:t>
      </w:r>
      <w:r>
        <w:rPr>
          <w:rFonts w:eastAsia="Times New Roman"/>
          <w:szCs w:val="24"/>
        </w:rPr>
        <w:t xml:space="preserve">κοπιανοί στη </w:t>
      </w:r>
      <w:r w:rsidRPr="0041351F">
        <w:rPr>
          <w:rFonts w:eastAsia="Times New Roman"/>
          <w:szCs w:val="24"/>
        </w:rPr>
        <w:t>Βουλή</w:t>
      </w:r>
      <w:r>
        <w:rPr>
          <w:rFonts w:eastAsia="Times New Roman"/>
          <w:szCs w:val="24"/>
        </w:rPr>
        <w:t xml:space="preserve"> τους, θα έχει γίνει δημοψήφισμα που θα το έχει εγκρίνει, θα έχουν γίνει και οι συνταγματικές αλλαγές και θα έρθει εδώ προς κύρωση για να το καταψηφίσουμε εμείς, οπότε αυτοί θα τα </w:t>
      </w:r>
      <w:proofErr w:type="spellStart"/>
      <w:r>
        <w:rPr>
          <w:rFonts w:eastAsia="Times New Roman"/>
          <w:szCs w:val="24"/>
        </w:rPr>
        <w:t>ξαναλλάξουν</w:t>
      </w:r>
      <w:proofErr w:type="spellEnd"/>
      <w:r>
        <w:rPr>
          <w:rFonts w:eastAsia="Times New Roman"/>
          <w:szCs w:val="24"/>
        </w:rPr>
        <w:t>. Αυτό εννοούν.</w:t>
      </w:r>
      <w:r w:rsidRPr="003D5861">
        <w:rPr>
          <w:rFonts w:eastAsia="Times New Roman"/>
          <w:szCs w:val="24"/>
        </w:rPr>
        <w:t xml:space="preserve"> </w:t>
      </w:r>
      <w:r>
        <w:rPr>
          <w:rFonts w:eastAsia="Times New Roman"/>
          <w:szCs w:val="24"/>
        </w:rPr>
        <w:t xml:space="preserve">Θα ξαναπάνε πίσω να πάρουν στο </w:t>
      </w:r>
      <w:r>
        <w:rPr>
          <w:rFonts w:eastAsia="Times New Roman"/>
          <w:szCs w:val="24"/>
        </w:rPr>
        <w:t>σύνταγμά τους το προηγούμενο όνομα.</w:t>
      </w:r>
    </w:p>
    <w:p w14:paraId="3A3109DE" w14:textId="77777777" w:rsidR="00E66DFC" w:rsidRDefault="00CE19B2">
      <w:pPr>
        <w:spacing w:after="0" w:line="600" w:lineRule="auto"/>
        <w:ind w:firstLine="720"/>
        <w:jc w:val="center"/>
        <w:rPr>
          <w:rFonts w:eastAsia="Times New Roman"/>
          <w:bCs/>
        </w:rPr>
      </w:pPr>
      <w:r w:rsidRPr="00FE24C6">
        <w:rPr>
          <w:rFonts w:eastAsia="Times New Roman"/>
          <w:bCs/>
        </w:rPr>
        <w:lastRenderedPageBreak/>
        <w:t>(Χειροκροτήματα από την πτέρυγα της Νέας Δημοκρατίας)</w:t>
      </w:r>
    </w:p>
    <w:p w14:paraId="3A3109DF"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Ποιον κοροϊδεύετε; Ποιον κοροϊδεύετε; Η διαδικασία αυτή, που ξεκινάει τώρα, είναι ουσιαστικά διαδικασία μονόδρομος, χωρίς δυνατότητα ανατροπής. </w:t>
      </w:r>
    </w:p>
    <w:p w14:paraId="3A3109E0"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Γι’ αυτό, λοιπόν, θα </w:t>
      </w:r>
      <w:r>
        <w:rPr>
          <w:rFonts w:eastAsia="Times New Roman"/>
          <w:szCs w:val="24"/>
        </w:rPr>
        <w:t xml:space="preserve">απευθυνθώ σε όποιον δεν θέλει αυτή τη συμφωνία και τη θεωρεί κακή. Να είμαστε εξηγημένοι. Δεν σας αφορά. Εσείς θα φέρνατε μια ακόμα χειρότερη συμφωνία, αν μπορούσατε. Πιεζόμενοι από τον κόσμο φέρατε αυτή. Αυτοί, </w:t>
      </w:r>
      <w:r w:rsidRPr="0041351F">
        <w:rPr>
          <w:rFonts w:eastAsia="Times New Roman"/>
          <w:szCs w:val="24"/>
        </w:rPr>
        <w:t>όμως</w:t>
      </w:r>
      <w:r>
        <w:rPr>
          <w:rFonts w:eastAsia="Times New Roman"/>
          <w:szCs w:val="24"/>
        </w:rPr>
        <w:t>, που την θεωρούν κακή, και μιλώ για του</w:t>
      </w:r>
      <w:r>
        <w:rPr>
          <w:rFonts w:eastAsia="Times New Roman"/>
          <w:szCs w:val="24"/>
        </w:rPr>
        <w:t xml:space="preserve">ς ΑΝΕΛ και για τον κ. Καμμένο, όταν θα έρθουν εδώ το Σάββατο να ξέρουν το εξής: Με την ψήφο τους κρατάνε το στυλό του κ. Κοτζιά και του κ. Τσίπρα για να υπογράψουν αυτή τη συμφωνία η οποία δεν θα ανατρέπεται. </w:t>
      </w:r>
    </w:p>
    <w:p w14:paraId="3A3109E1" w14:textId="77777777" w:rsidR="00E66DFC" w:rsidRDefault="00CE19B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w:t>
      </w:r>
      <w:r w:rsidRPr="00FE24C6">
        <w:rPr>
          <w:rFonts w:eastAsia="Times New Roman"/>
          <w:bCs/>
        </w:rPr>
        <w:t>ρατίας)</w:t>
      </w:r>
    </w:p>
    <w:p w14:paraId="3A3109E2"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Όποιος δεν το θέλει ψηφίζει να πέσει τώρα αυτή η </w:t>
      </w:r>
      <w:r w:rsidRPr="0041351F">
        <w:rPr>
          <w:rFonts w:eastAsia="Times New Roman"/>
          <w:szCs w:val="24"/>
        </w:rPr>
        <w:t>Κυβέρνηση</w:t>
      </w:r>
      <w:r>
        <w:rPr>
          <w:rFonts w:eastAsia="Times New Roman"/>
          <w:szCs w:val="24"/>
        </w:rPr>
        <w:t xml:space="preserve">. Αυτό </w:t>
      </w:r>
      <w:r w:rsidRPr="00C57CF7">
        <w:rPr>
          <w:rFonts w:eastAsia="Times New Roman"/>
          <w:szCs w:val="24"/>
        </w:rPr>
        <w:t>πρέπει</w:t>
      </w:r>
      <w:r>
        <w:rPr>
          <w:rFonts w:eastAsia="Times New Roman"/>
          <w:szCs w:val="24"/>
        </w:rPr>
        <w:t xml:space="preserve"> να αποφασίσουν, αυτό να κάνουν, αυτή είναι η ευθύνη τους.</w:t>
      </w:r>
    </w:p>
    <w:p w14:paraId="3A3109E3" w14:textId="77777777" w:rsidR="00E66DFC" w:rsidRDefault="00CE19B2">
      <w:pPr>
        <w:tabs>
          <w:tab w:val="left" w:pos="3873"/>
        </w:tabs>
        <w:spacing w:after="0" w:line="600" w:lineRule="auto"/>
        <w:ind w:firstLine="720"/>
        <w:jc w:val="both"/>
        <w:rPr>
          <w:rFonts w:eastAsia="Times New Roman"/>
          <w:szCs w:val="24"/>
        </w:rPr>
      </w:pPr>
      <w:r w:rsidRPr="0041351F">
        <w:rPr>
          <w:rFonts w:eastAsia="Times New Roman"/>
          <w:szCs w:val="24"/>
        </w:rPr>
        <w:t>Ευχαριστώ πολύ.</w:t>
      </w:r>
      <w:r>
        <w:rPr>
          <w:rFonts w:eastAsia="Times New Roman"/>
          <w:szCs w:val="24"/>
        </w:rPr>
        <w:t xml:space="preserve"> </w:t>
      </w:r>
    </w:p>
    <w:p w14:paraId="3A3109E4" w14:textId="77777777" w:rsidR="00E66DFC" w:rsidRDefault="00CE19B2">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3A3109E5"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 </w:t>
      </w:r>
      <w:r w:rsidRPr="0041351F">
        <w:rPr>
          <w:rFonts w:eastAsia="Times New Roman"/>
          <w:b/>
          <w:szCs w:val="24"/>
        </w:rPr>
        <w:t xml:space="preserve">ΠΡΟΕΔΡΕΥΩΝ (Γεώργιος </w:t>
      </w:r>
      <w:proofErr w:type="spellStart"/>
      <w:r w:rsidRPr="0041351F">
        <w:rPr>
          <w:rFonts w:eastAsia="Times New Roman"/>
          <w:b/>
          <w:szCs w:val="24"/>
        </w:rPr>
        <w:t>Λαμπρούλης</w:t>
      </w:r>
      <w:proofErr w:type="spellEnd"/>
      <w:r w:rsidRPr="0041351F">
        <w:rPr>
          <w:rFonts w:eastAsia="Times New Roman"/>
          <w:b/>
          <w:szCs w:val="24"/>
        </w:rPr>
        <w:t>):</w:t>
      </w:r>
      <w:r>
        <w:rPr>
          <w:rFonts w:eastAsia="Times New Roman"/>
          <w:szCs w:val="24"/>
        </w:rPr>
        <w:t xml:space="preserve"> Τον λόγο έχει ο κ. </w:t>
      </w:r>
      <w:proofErr w:type="spellStart"/>
      <w:r>
        <w:rPr>
          <w:rFonts w:eastAsia="Times New Roman"/>
          <w:szCs w:val="24"/>
        </w:rPr>
        <w:t>Ουρσουζίδης</w:t>
      </w:r>
      <w:proofErr w:type="spellEnd"/>
      <w:r>
        <w:rPr>
          <w:rFonts w:eastAsia="Times New Roman"/>
          <w:szCs w:val="24"/>
        </w:rPr>
        <w:t xml:space="preserve"> από τον </w:t>
      </w:r>
      <w:r w:rsidRPr="0041351F">
        <w:rPr>
          <w:rFonts w:eastAsia="Times New Roman"/>
          <w:szCs w:val="24"/>
        </w:rPr>
        <w:t>ΣΥΡΙΖΑ</w:t>
      </w:r>
      <w:r>
        <w:rPr>
          <w:rFonts w:eastAsia="Times New Roman"/>
          <w:szCs w:val="24"/>
        </w:rPr>
        <w:t>.</w:t>
      </w:r>
    </w:p>
    <w:p w14:paraId="3A3109E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ΙΩΑΝΝΗΣ ΑΜΑΝΑΤΙΔΗΣ (Υφυπουργός Εξωτερικών)</w:t>
      </w:r>
      <w:r w:rsidRPr="00335246">
        <w:rPr>
          <w:rFonts w:eastAsia="Times New Roman" w:cs="Times New Roman"/>
          <w:b/>
          <w:szCs w:val="24"/>
        </w:rPr>
        <w:t>:</w:t>
      </w:r>
      <w:r>
        <w:rPr>
          <w:rFonts w:eastAsia="Times New Roman" w:cs="Times New Roman"/>
          <w:b/>
          <w:szCs w:val="24"/>
        </w:rPr>
        <w:t xml:space="preserve"> </w:t>
      </w:r>
      <w:r w:rsidRPr="00A341B8">
        <w:rPr>
          <w:rFonts w:eastAsia="Times New Roman" w:cs="Times New Roman"/>
          <w:szCs w:val="24"/>
        </w:rPr>
        <w:t>Κύριε Πρόεδρε,</w:t>
      </w:r>
      <w:r>
        <w:rPr>
          <w:rFonts w:eastAsia="Times New Roman" w:cs="Times New Roman"/>
          <w:szCs w:val="24"/>
        </w:rPr>
        <w:t xml:space="preserve"> μπορώ να απαντήσω στον κ. Βορίδη, μια και αναφέρθηκε;</w:t>
      </w:r>
    </w:p>
    <w:p w14:paraId="3A3109E7" w14:textId="77777777" w:rsidR="00E66DFC" w:rsidRDefault="00CE19B2">
      <w:pPr>
        <w:spacing w:after="0" w:line="600" w:lineRule="auto"/>
        <w:ind w:firstLine="720"/>
        <w:jc w:val="both"/>
        <w:rPr>
          <w:rFonts w:eastAsia="Times New Roman" w:cs="Times New Roman"/>
          <w:szCs w:val="24"/>
        </w:rPr>
      </w:pPr>
      <w:r w:rsidRPr="00E75E2E">
        <w:rPr>
          <w:rFonts w:eastAsia="Times New Roman" w:cs="Times New Roman"/>
          <w:b/>
          <w:szCs w:val="24"/>
        </w:rPr>
        <w:lastRenderedPageBreak/>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Έδωσα τον λόγο τώρα στον κ. </w:t>
      </w:r>
      <w:proofErr w:type="spellStart"/>
      <w:r>
        <w:rPr>
          <w:rFonts w:eastAsia="Times New Roman" w:cs="Times New Roman"/>
          <w:szCs w:val="24"/>
        </w:rPr>
        <w:t>Ουρσουζίδη</w:t>
      </w:r>
      <w:proofErr w:type="spellEnd"/>
      <w:r>
        <w:rPr>
          <w:rFonts w:eastAsia="Times New Roman" w:cs="Times New Roman"/>
          <w:szCs w:val="24"/>
        </w:rPr>
        <w:t>.</w:t>
      </w:r>
    </w:p>
    <w:p w14:paraId="3A3109E8"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b/>
          <w:szCs w:val="24"/>
        </w:rPr>
        <w:t>(Υφυπουργός Εξωτερικών)</w:t>
      </w:r>
      <w:r w:rsidRPr="0033524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Εντάξει. Μετά τον κ. </w:t>
      </w:r>
      <w:proofErr w:type="spellStart"/>
      <w:r>
        <w:rPr>
          <w:rFonts w:eastAsia="Times New Roman" w:cs="Times New Roman"/>
          <w:szCs w:val="24"/>
        </w:rPr>
        <w:t>Ουρσουζίδη</w:t>
      </w:r>
      <w:proofErr w:type="spellEnd"/>
      <w:r>
        <w:rPr>
          <w:rFonts w:eastAsia="Times New Roman" w:cs="Times New Roman"/>
          <w:szCs w:val="24"/>
        </w:rPr>
        <w:t xml:space="preserve"> θα ήθελα να μου δώσετε και εμένα τον λόγο.</w:t>
      </w:r>
    </w:p>
    <w:p w14:paraId="3A3109E9" w14:textId="77777777" w:rsidR="00E66DFC" w:rsidRDefault="00CE19B2">
      <w:pPr>
        <w:tabs>
          <w:tab w:val="left" w:pos="3873"/>
        </w:tabs>
        <w:spacing w:after="0" w:line="600" w:lineRule="auto"/>
        <w:ind w:firstLine="720"/>
        <w:jc w:val="both"/>
        <w:rPr>
          <w:rFonts w:eastAsia="Times New Roman" w:cs="Times New Roman"/>
          <w:szCs w:val="24"/>
        </w:rPr>
      </w:pPr>
      <w:r w:rsidRPr="00E75E2E">
        <w:rPr>
          <w:rFonts w:eastAsia="Times New Roman" w:cs="Times New Roman"/>
          <w:b/>
          <w:szCs w:val="24"/>
        </w:rPr>
        <w:t xml:space="preserve">ΠΡΟΕΔΡΕΥΩΝ (Γεώργιος </w:t>
      </w:r>
      <w:proofErr w:type="spellStart"/>
      <w:r w:rsidRPr="00E75E2E">
        <w:rPr>
          <w:rFonts w:eastAsia="Times New Roman" w:cs="Times New Roman"/>
          <w:b/>
          <w:szCs w:val="24"/>
        </w:rPr>
        <w:t>Λαμπρούλης</w:t>
      </w:r>
      <w:proofErr w:type="spellEnd"/>
      <w:r w:rsidRPr="00E75E2E">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Ουρσουζίδη</w:t>
      </w:r>
      <w:proofErr w:type="spellEnd"/>
      <w:r>
        <w:rPr>
          <w:rFonts w:eastAsia="Times New Roman" w:cs="Times New Roman"/>
          <w:szCs w:val="24"/>
        </w:rPr>
        <w:t xml:space="preserve">, έχετε τον λόγο. </w:t>
      </w:r>
    </w:p>
    <w:p w14:paraId="3A3109EA" w14:textId="77777777" w:rsidR="00E66DFC" w:rsidRDefault="00CE19B2">
      <w:pPr>
        <w:spacing w:after="0" w:line="600" w:lineRule="auto"/>
        <w:ind w:firstLine="720"/>
        <w:jc w:val="both"/>
        <w:rPr>
          <w:rFonts w:eastAsia="Times New Roman" w:cs="Times New Roman"/>
          <w:szCs w:val="24"/>
        </w:rPr>
      </w:pPr>
      <w:r w:rsidRPr="00D46A6A">
        <w:rPr>
          <w:rFonts w:eastAsia="Times New Roman" w:cs="Times New Roman"/>
          <w:b/>
          <w:szCs w:val="24"/>
        </w:rPr>
        <w:t xml:space="preserve">ΓΕΩΡΓΙΟΣ ΟΥΡΣΟΥΖΙΔΗΣ: </w:t>
      </w:r>
      <w:r>
        <w:rPr>
          <w:rFonts w:eastAsia="Times New Roman" w:cs="Times New Roman"/>
          <w:szCs w:val="24"/>
        </w:rPr>
        <w:t>Αγαπητοί συνάδελφοι, κύριοι Υπουργοί, σήμερα συζητάμε ένα θέμα πο</w:t>
      </w:r>
      <w:r>
        <w:rPr>
          <w:rFonts w:eastAsia="Times New Roman" w:cs="Times New Roman"/>
          <w:szCs w:val="24"/>
        </w:rPr>
        <w:t xml:space="preserve">υ ταλανίζει την πατρίδα μας για πάρα πολλά χρόνια. </w:t>
      </w:r>
    </w:p>
    <w:p w14:paraId="3A3109E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Οι λαοί της Ελλάδας και της </w:t>
      </w:r>
      <w:r>
        <w:rPr>
          <w:rFonts w:eastAsia="Times New Roman" w:cs="Times New Roman"/>
          <w:szCs w:val="24"/>
        </w:rPr>
        <w:t xml:space="preserve">πρώην </w:t>
      </w:r>
      <w:r>
        <w:rPr>
          <w:rFonts w:eastAsia="Times New Roman" w:cs="Times New Roman"/>
          <w:szCs w:val="24"/>
        </w:rPr>
        <w:t>Γιουγκοσλαβικής Δημοκρατίας της Μακεδονίας βρίσκονται μπροστά σε μία ιστορική στιγμή, τη στιγμή του πεπρωμένου, που δεν είναι άλλο</w:t>
      </w:r>
      <w:r w:rsidRPr="00A12963">
        <w:rPr>
          <w:rFonts w:eastAsia="Times New Roman" w:cs="Times New Roman"/>
          <w:szCs w:val="24"/>
        </w:rPr>
        <w:t>,</w:t>
      </w:r>
      <w:r>
        <w:rPr>
          <w:rFonts w:eastAsia="Times New Roman" w:cs="Times New Roman"/>
          <w:szCs w:val="24"/>
        </w:rPr>
        <w:t xml:space="preserve"> παρά η ειρηνική συνύπαρξη και η συνεργ</w:t>
      </w:r>
      <w:r>
        <w:rPr>
          <w:rFonts w:eastAsia="Times New Roman" w:cs="Times New Roman"/>
          <w:szCs w:val="24"/>
        </w:rPr>
        <w:t xml:space="preserve">ασία. Οι λαοί ορίζουν τις μοίρες τους, όχι η μοίρα τους λαούς. </w:t>
      </w:r>
    </w:p>
    <w:p w14:paraId="3A3109E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άρση, επί δεκαετίες ενός -εντός εισαγωγικών ή εκτός- αδιεξόδου, αποτελεί τη βέλτιστη επιλογή προς όφελος των δύο λαών και όχι μόνο. Τα δυτικά Βαλκάνια κάνουν ένα αποφασιστικό βήμα προς την σ</w:t>
      </w:r>
      <w:r>
        <w:rPr>
          <w:rFonts w:eastAsia="Times New Roman" w:cs="Times New Roman"/>
          <w:szCs w:val="24"/>
        </w:rPr>
        <w:t xml:space="preserve">ταθερότητα και τη συνεργασία. Οι κοινωνίες είναι έτοιμες να δώσουν τα χέρια και να άρουν κάθε εμπόδιο που τις διχάζει, που τις αιχμαλωτίζει σε αδιέξοδες πολιτικές. Οι πολιτικοί οφείλουν να σεβαστούν τη βούληση της συντριπτικής πλειοψηφίας των δύο λαών. </w:t>
      </w:r>
    </w:p>
    <w:p w14:paraId="3A3109E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κατάληξη της μακροχρόνιας προσπάθειας για λύση του ζητήματος πρέπει να είναι δίκαιη και κοινά αποδεκτή. Δεν πρέπει να υπάρξουν ούτε νικητές ούτε ηττημένοι. Το δίκαιο της πυγμής, ο πειθαναγκασμός</w:t>
      </w:r>
      <w:r w:rsidRPr="00A12963">
        <w:rPr>
          <w:rFonts w:eastAsia="Times New Roman" w:cs="Times New Roman"/>
          <w:szCs w:val="24"/>
        </w:rPr>
        <w:t>,</w:t>
      </w:r>
      <w:r>
        <w:rPr>
          <w:rFonts w:eastAsia="Times New Roman" w:cs="Times New Roman"/>
          <w:szCs w:val="24"/>
        </w:rPr>
        <w:t xml:space="preserve"> δεν αντέχει στον χρόνο. Πρέπει να ζήσουμε με τους γείτονές μ</w:t>
      </w:r>
      <w:r>
        <w:rPr>
          <w:rFonts w:eastAsia="Times New Roman" w:cs="Times New Roman"/>
          <w:szCs w:val="24"/>
        </w:rPr>
        <w:t>ας ειρηνικά και να διαμορφώσουμε ένα πλαίσιο κατανόησης και συνεργασίας που να αντέχει στον χρόνο. Το οφείλουμε στις επόμενες γενιές.</w:t>
      </w:r>
    </w:p>
    <w:p w14:paraId="3A3109E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μακραίωνη ιστορία μας που έρχεται από τον αρχαίο ελληνικό πολιτισμό, τον ελληνικό κόσμο, δεν κινδυνεύει από κανέναν, ούτ</w:t>
      </w:r>
      <w:r>
        <w:rPr>
          <w:rFonts w:eastAsia="Times New Roman" w:cs="Times New Roman"/>
          <w:szCs w:val="24"/>
        </w:rPr>
        <w:t>ε μπορεί να αμφισβητηθεί από τον πολιτισμένο κόσμο. Ο Φίλιππος Β΄, ο μεγάλος αυτός άντρας της Μακεδονίας, γεννήθηκε το 382 π.Χ. και πέθανε το 336 π.Χ.. Τον διαδέχθηκε ο Μέγας Αλέξανδρος, που σε όλα τα μήκη και πλάτη του αρχαίου κόσμου μετέφερε ό,τι πιο ελλ</w:t>
      </w:r>
      <w:r>
        <w:rPr>
          <w:rFonts w:eastAsia="Times New Roman" w:cs="Times New Roman"/>
          <w:szCs w:val="24"/>
        </w:rPr>
        <w:t xml:space="preserve">ηνικό υπήρξε, ό,τι πιο πολύτιμο είχαμε, τον πολιτισμό μας και είναι ευγνώμονες οι λαοί. Και όταν αναφέρονται στον </w:t>
      </w:r>
      <w:proofErr w:type="spellStart"/>
      <w:r>
        <w:rPr>
          <w:rFonts w:eastAsia="Times New Roman" w:cs="Times New Roman"/>
          <w:szCs w:val="24"/>
        </w:rPr>
        <w:t>Ισκαντέρ</w:t>
      </w:r>
      <w:proofErr w:type="spellEnd"/>
      <w:r>
        <w:rPr>
          <w:rFonts w:eastAsia="Times New Roman" w:cs="Times New Roman"/>
          <w:szCs w:val="24"/>
        </w:rPr>
        <w:t xml:space="preserve"> το κάνουν με μεγάλο σεβασμό. </w:t>
      </w:r>
    </w:p>
    <w:p w14:paraId="3A3109E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ιστορία των γειτόνων μας έχει, επίσης, καταγραφεί από τους ιστορικούς και είναι σεβαστή. Χρονολογείτα</w:t>
      </w:r>
      <w:r>
        <w:rPr>
          <w:rFonts w:eastAsia="Times New Roman" w:cs="Times New Roman"/>
          <w:szCs w:val="24"/>
        </w:rPr>
        <w:t xml:space="preserve">ι στην περιοχή μας από τον 7ο μ.Χ. αιώνα, δηλαδή περίπου 1.100 χρόνια μετέπειτα. </w:t>
      </w:r>
    </w:p>
    <w:p w14:paraId="3A3109F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Επειδή έχουμε μία σύνθετη ονομασία, που θα ισχύει έναντι όλων και η οποία θα αποτυπωθεί στο Σύνταγμα της γειτονικής χώρας, αίροντας κάθε αμφιβολία περί αλυτρωτισμού, αυτό γίν</w:t>
      </w:r>
      <w:r>
        <w:rPr>
          <w:rFonts w:eastAsia="Times New Roman" w:cs="Times New Roman"/>
          <w:szCs w:val="24"/>
        </w:rPr>
        <w:t xml:space="preserve">εται πράξη με τη συμφωνία. Είναι μία σύνθετη ονομασία με </w:t>
      </w:r>
      <w:r>
        <w:rPr>
          <w:rFonts w:eastAsia="Times New Roman" w:cs="Times New Roman"/>
          <w:szCs w:val="24"/>
        </w:rPr>
        <w:lastRenderedPageBreak/>
        <w:t xml:space="preserve">γεωγραφικό προσδιορισμό όπως προέκυψε, η οποία θα βάλει τα πράγματα στην ορθή, στην πραγματική τους διάσταση. </w:t>
      </w:r>
    </w:p>
    <w:p w14:paraId="3A3109F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Αυτό αποτυπώνεται στη συμφωνία που είναι προϊόν ευσυνείδητων επιστημόνων, που αφοσιώθηκα</w:t>
      </w:r>
      <w:r>
        <w:rPr>
          <w:rFonts w:eastAsia="Times New Roman" w:cs="Times New Roman"/>
          <w:szCs w:val="24"/>
        </w:rPr>
        <w:t>ν και δούλεψαν σκληρά, για να καταλήξουν σε μία αμοιβαία, αποδεκτή συμφωνία. Αισθάνομαι την ανάγκη να τους ευχαριστήσω γι’ αυτό και για τα δύο μέρη, γιατί δούλεψαν προφανώς και οι γείτονες. Πιστεύουμε επιτέλους ότι βρισκόμαστε στον σωστό δρόμο και κοντά στ</w:t>
      </w:r>
      <w:r>
        <w:rPr>
          <w:rFonts w:eastAsia="Times New Roman" w:cs="Times New Roman"/>
          <w:szCs w:val="24"/>
        </w:rPr>
        <w:t xml:space="preserve">η συνεννόηση και την αμοιβαία κατανόηση που αποτελεί την επιτομή της ευημερίας μεταξύ των δύο λαών. </w:t>
      </w:r>
    </w:p>
    <w:p w14:paraId="3A3109F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Αναφερόμενος στους Έλληνες πολίτες που παρακολουθούν, θέλω να πω ότι από αυτό εδώ το Βήμα πέρασαν πάρα πολλοί έντιμοι ευπατρίδες πολιτικοί. Προσέρχομαι, λο</w:t>
      </w:r>
      <w:r>
        <w:rPr>
          <w:rFonts w:eastAsia="Times New Roman" w:cs="Times New Roman"/>
          <w:szCs w:val="24"/>
        </w:rPr>
        <w:t>ιπόν, με μεγάλη προσοχή σε αυτά που λέω σε αυτό το Βήμα, με πλήρη συναίσθηση και πεποίθηση ότι ήρθε επιτέλους η ευλογημένη ώρα να άρουμε ό,τι μας χωρίζει και να αναδείξουμε ό,τι μας ενώνει με τους βόρειους γείτονές μας, στη βάση μιας ορθής και δίκαιης συμφ</w:t>
      </w:r>
      <w:r>
        <w:rPr>
          <w:rFonts w:eastAsia="Times New Roman" w:cs="Times New Roman"/>
          <w:szCs w:val="24"/>
        </w:rPr>
        <w:t xml:space="preserve">ωνίας. </w:t>
      </w:r>
    </w:p>
    <w:p w14:paraId="3A3109F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Αυτό, βεβαίως, θα έπρεπε να γίνει κανονικά σε μία πανηγυρική διαδικασία και όχι με αφορμή μια πρόταση δυσπιστίας. Δεν πειράζει. Η ιστορία καταγράφει με τρόπο αμείλικτο και τους λαϊκιστές, </w:t>
      </w:r>
      <w:r>
        <w:rPr>
          <w:rFonts w:eastAsia="Times New Roman" w:cs="Times New Roman"/>
          <w:szCs w:val="24"/>
        </w:rPr>
        <w:t xml:space="preserve">όπως </w:t>
      </w:r>
      <w:r>
        <w:rPr>
          <w:rFonts w:eastAsia="Times New Roman" w:cs="Times New Roman"/>
          <w:szCs w:val="24"/>
        </w:rPr>
        <w:t>αυτόν που διαδέχτηκα στο Βήμα και τους υπεύθυνους εκπρο</w:t>
      </w:r>
      <w:r>
        <w:rPr>
          <w:rFonts w:eastAsia="Times New Roman" w:cs="Times New Roman"/>
          <w:szCs w:val="24"/>
        </w:rPr>
        <w:t>σώπους του ελληνικού λαού και των δύο χωρών.</w:t>
      </w:r>
    </w:p>
    <w:p w14:paraId="3A3109F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Απευθυνόμενος στους βόρειους γείτονες θέλω να μεταφέρω ένα μήνυμα στη δική τους γλώσσα, στη νότιο σλαβική, όπως ορίζεται σαφέστατα στη συμφωνία.</w:t>
      </w:r>
      <w:r w:rsidRPr="000B6516">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lang w:val="en-US"/>
        </w:rPr>
        <w:t>Scupi</w:t>
      </w:r>
      <w:proofErr w:type="spellEnd"/>
      <w:r w:rsidRPr="000B6516">
        <w:rPr>
          <w:rFonts w:eastAsia="Times New Roman" w:cs="Times New Roman"/>
          <w:szCs w:val="24"/>
        </w:rPr>
        <w:t xml:space="preserve"> </w:t>
      </w:r>
      <w:proofErr w:type="spellStart"/>
      <w:r>
        <w:rPr>
          <w:rFonts w:eastAsia="Times New Roman" w:cs="Times New Roman"/>
          <w:szCs w:val="24"/>
          <w:lang w:val="en-US"/>
        </w:rPr>
        <w:t>sasedni</w:t>
      </w:r>
      <w:proofErr w:type="spellEnd"/>
      <w:r w:rsidRPr="000B6516">
        <w:rPr>
          <w:rFonts w:eastAsia="Times New Roman" w:cs="Times New Roman"/>
          <w:szCs w:val="24"/>
        </w:rPr>
        <w:t xml:space="preserve">, </w:t>
      </w:r>
      <w:proofErr w:type="spellStart"/>
      <w:r>
        <w:rPr>
          <w:rFonts w:eastAsia="Times New Roman" w:cs="Times New Roman"/>
          <w:szCs w:val="24"/>
          <w:lang w:val="en-US"/>
        </w:rPr>
        <w:t>skupi</w:t>
      </w:r>
      <w:proofErr w:type="spellEnd"/>
      <w:r w:rsidRPr="000B6516">
        <w:rPr>
          <w:rFonts w:eastAsia="Times New Roman" w:cs="Times New Roman"/>
          <w:szCs w:val="24"/>
        </w:rPr>
        <w:t xml:space="preserve"> </w:t>
      </w:r>
      <w:proofErr w:type="spellStart"/>
      <w:r>
        <w:rPr>
          <w:rFonts w:eastAsia="Times New Roman" w:cs="Times New Roman"/>
          <w:szCs w:val="24"/>
          <w:lang w:val="en-US"/>
        </w:rPr>
        <w:t>Priateli</w:t>
      </w:r>
      <w:proofErr w:type="spellEnd"/>
      <w:r w:rsidRPr="000B6516">
        <w:rPr>
          <w:rFonts w:eastAsia="Times New Roman" w:cs="Times New Roman"/>
          <w:szCs w:val="24"/>
        </w:rPr>
        <w:t xml:space="preserve">, </w:t>
      </w:r>
      <w:proofErr w:type="spellStart"/>
      <w:r>
        <w:rPr>
          <w:rFonts w:eastAsia="Times New Roman" w:cs="Times New Roman"/>
          <w:szCs w:val="24"/>
          <w:lang w:val="en-US"/>
        </w:rPr>
        <w:t>ot</w:t>
      </w:r>
      <w:proofErr w:type="spellEnd"/>
      <w:r w:rsidRPr="000B6516">
        <w:rPr>
          <w:rFonts w:eastAsia="Times New Roman" w:cs="Times New Roman"/>
          <w:szCs w:val="24"/>
        </w:rPr>
        <w:t xml:space="preserve"> </w:t>
      </w:r>
      <w:proofErr w:type="spellStart"/>
      <w:r>
        <w:rPr>
          <w:rFonts w:eastAsia="Times New Roman" w:cs="Times New Roman"/>
          <w:szCs w:val="24"/>
          <w:lang w:val="en-US"/>
        </w:rPr>
        <w:t>Republica</w:t>
      </w:r>
      <w:proofErr w:type="spellEnd"/>
      <w:r w:rsidRPr="000B6516">
        <w:rPr>
          <w:rFonts w:eastAsia="Times New Roman" w:cs="Times New Roman"/>
          <w:szCs w:val="24"/>
        </w:rPr>
        <w:t xml:space="preserve"> </w:t>
      </w:r>
      <w:r>
        <w:rPr>
          <w:rFonts w:eastAsia="Times New Roman" w:cs="Times New Roman"/>
          <w:szCs w:val="24"/>
          <w:lang w:val="en-US"/>
        </w:rPr>
        <w:t>Severna</w:t>
      </w:r>
      <w:r w:rsidRPr="000B6516">
        <w:rPr>
          <w:rFonts w:eastAsia="Times New Roman" w:cs="Times New Roman"/>
          <w:szCs w:val="24"/>
        </w:rPr>
        <w:t xml:space="preserve"> </w:t>
      </w:r>
      <w:proofErr w:type="spellStart"/>
      <w:r>
        <w:rPr>
          <w:rFonts w:eastAsia="Times New Roman" w:cs="Times New Roman"/>
          <w:szCs w:val="24"/>
          <w:lang w:val="en-US"/>
        </w:rPr>
        <w:t>Makedonija</w:t>
      </w:r>
      <w:proofErr w:type="spellEnd"/>
      <w:r w:rsidRPr="000B6516">
        <w:rPr>
          <w:rFonts w:eastAsia="Times New Roman" w:cs="Times New Roman"/>
          <w:szCs w:val="24"/>
        </w:rPr>
        <w:t xml:space="preserve"> </w:t>
      </w:r>
      <w:proofErr w:type="spellStart"/>
      <w:r>
        <w:rPr>
          <w:rFonts w:eastAsia="Times New Roman" w:cs="Times New Roman"/>
          <w:szCs w:val="24"/>
          <w:lang w:val="en-US"/>
        </w:rPr>
        <w:t>kato</w:t>
      </w:r>
      <w:proofErr w:type="spellEnd"/>
      <w:r w:rsidRPr="000B6516">
        <w:rPr>
          <w:rFonts w:eastAsia="Times New Roman" w:cs="Times New Roman"/>
          <w:szCs w:val="24"/>
        </w:rPr>
        <w:t xml:space="preserve"> </w:t>
      </w:r>
      <w:proofErr w:type="spellStart"/>
      <w:r>
        <w:rPr>
          <w:rFonts w:eastAsia="Times New Roman" w:cs="Times New Roman"/>
          <w:szCs w:val="24"/>
          <w:lang w:val="en-US"/>
        </w:rPr>
        <w:t>predvizda</w:t>
      </w:r>
      <w:proofErr w:type="spellEnd"/>
      <w:r w:rsidRPr="000B6516">
        <w:rPr>
          <w:rFonts w:eastAsia="Times New Roman" w:cs="Times New Roman"/>
          <w:szCs w:val="24"/>
        </w:rPr>
        <w:t xml:space="preserve"> </w:t>
      </w:r>
      <w:proofErr w:type="spellStart"/>
      <w:r>
        <w:rPr>
          <w:rFonts w:eastAsia="Times New Roman" w:cs="Times New Roman"/>
          <w:szCs w:val="24"/>
          <w:lang w:val="en-US"/>
        </w:rPr>
        <w:t>dozovora</w:t>
      </w:r>
      <w:proofErr w:type="spellEnd"/>
      <w:r w:rsidRPr="000B6516">
        <w:rPr>
          <w:rFonts w:eastAsia="Times New Roman" w:cs="Times New Roman"/>
          <w:szCs w:val="24"/>
        </w:rPr>
        <w:t xml:space="preserve"> </w:t>
      </w:r>
      <w:proofErr w:type="spellStart"/>
      <w:r>
        <w:rPr>
          <w:rFonts w:eastAsia="Times New Roman" w:cs="Times New Roman"/>
          <w:szCs w:val="24"/>
          <w:lang w:val="en-US"/>
        </w:rPr>
        <w:t>vreme</w:t>
      </w:r>
      <w:proofErr w:type="spellEnd"/>
      <w:r w:rsidRPr="000B6516">
        <w:rPr>
          <w:rFonts w:eastAsia="Times New Roman" w:cs="Times New Roman"/>
          <w:szCs w:val="24"/>
        </w:rPr>
        <w:t xml:space="preserve"> </w:t>
      </w:r>
      <w:r>
        <w:rPr>
          <w:rFonts w:eastAsia="Times New Roman" w:cs="Times New Roman"/>
          <w:szCs w:val="24"/>
          <w:lang w:val="en-US"/>
        </w:rPr>
        <w:t>e</w:t>
      </w:r>
      <w:r w:rsidRPr="000B6516">
        <w:rPr>
          <w:rFonts w:eastAsia="Times New Roman" w:cs="Times New Roman"/>
          <w:szCs w:val="24"/>
        </w:rPr>
        <w:t xml:space="preserve"> </w:t>
      </w:r>
      <w:r>
        <w:rPr>
          <w:rFonts w:eastAsia="Times New Roman" w:cs="Times New Roman"/>
          <w:szCs w:val="24"/>
          <w:lang w:val="en-US"/>
        </w:rPr>
        <w:t>da</w:t>
      </w:r>
      <w:r w:rsidRPr="000B6516">
        <w:rPr>
          <w:rFonts w:eastAsia="Times New Roman" w:cs="Times New Roman"/>
          <w:szCs w:val="24"/>
        </w:rPr>
        <w:t xml:space="preserve"> </w:t>
      </w:r>
      <w:proofErr w:type="spellStart"/>
      <w:r>
        <w:rPr>
          <w:rFonts w:eastAsia="Times New Roman" w:cs="Times New Roman"/>
          <w:szCs w:val="24"/>
          <w:lang w:val="en-US"/>
        </w:rPr>
        <w:t>ostavim</w:t>
      </w:r>
      <w:proofErr w:type="spellEnd"/>
      <w:r w:rsidRPr="000B6516">
        <w:rPr>
          <w:rFonts w:eastAsia="Times New Roman" w:cs="Times New Roman"/>
          <w:szCs w:val="24"/>
        </w:rPr>
        <w:t xml:space="preserve"> </w:t>
      </w:r>
      <w:proofErr w:type="spellStart"/>
      <w:r>
        <w:rPr>
          <w:rFonts w:eastAsia="Times New Roman" w:cs="Times New Roman"/>
          <w:szCs w:val="24"/>
          <w:lang w:val="en-US"/>
        </w:rPr>
        <w:t>na</w:t>
      </w:r>
      <w:proofErr w:type="spellEnd"/>
      <w:r w:rsidRPr="000B6516">
        <w:rPr>
          <w:rFonts w:eastAsia="Times New Roman" w:cs="Times New Roman"/>
          <w:szCs w:val="24"/>
        </w:rPr>
        <w:t xml:space="preserve"> </w:t>
      </w:r>
      <w:proofErr w:type="spellStart"/>
      <w:r>
        <w:rPr>
          <w:rFonts w:eastAsia="Times New Roman" w:cs="Times New Roman"/>
          <w:szCs w:val="24"/>
          <w:lang w:val="en-US"/>
        </w:rPr>
        <w:t>zat</w:t>
      </w:r>
      <w:proofErr w:type="spellEnd"/>
      <w:r w:rsidRPr="000B6516">
        <w:rPr>
          <w:rFonts w:eastAsia="Times New Roman" w:cs="Times New Roman"/>
          <w:szCs w:val="24"/>
        </w:rPr>
        <w:t xml:space="preserve"> </w:t>
      </w:r>
      <w:proofErr w:type="spellStart"/>
      <w:r>
        <w:rPr>
          <w:rFonts w:eastAsia="Times New Roman" w:cs="Times New Roman"/>
          <w:szCs w:val="24"/>
          <w:lang w:val="en-US"/>
        </w:rPr>
        <w:t>vsitsko</w:t>
      </w:r>
      <w:proofErr w:type="spellEnd"/>
      <w:r w:rsidRPr="000B6516">
        <w:rPr>
          <w:rFonts w:eastAsia="Times New Roman" w:cs="Times New Roman"/>
          <w:szCs w:val="24"/>
        </w:rPr>
        <w:t xml:space="preserve"> </w:t>
      </w:r>
      <w:proofErr w:type="spellStart"/>
      <w:r>
        <w:rPr>
          <w:rFonts w:eastAsia="Times New Roman" w:cs="Times New Roman"/>
          <w:szCs w:val="24"/>
          <w:lang w:val="en-US"/>
        </w:rPr>
        <w:t>onova</w:t>
      </w:r>
      <w:proofErr w:type="spellEnd"/>
      <w:r w:rsidRPr="000B6516">
        <w:rPr>
          <w:rFonts w:eastAsia="Times New Roman" w:cs="Times New Roman"/>
          <w:szCs w:val="24"/>
        </w:rPr>
        <w:t xml:space="preserve"> </w:t>
      </w:r>
      <w:proofErr w:type="spellStart"/>
      <w:r>
        <w:rPr>
          <w:rFonts w:eastAsia="Times New Roman" w:cs="Times New Roman"/>
          <w:szCs w:val="24"/>
          <w:lang w:val="en-US"/>
        </w:rPr>
        <w:t>koeto</w:t>
      </w:r>
      <w:proofErr w:type="spellEnd"/>
      <w:r w:rsidRPr="000B6516">
        <w:rPr>
          <w:rFonts w:eastAsia="Times New Roman" w:cs="Times New Roman"/>
          <w:szCs w:val="24"/>
        </w:rPr>
        <w:t xml:space="preserve"> </w:t>
      </w:r>
      <w:proofErr w:type="spellStart"/>
      <w:r>
        <w:rPr>
          <w:rFonts w:eastAsia="Times New Roman" w:cs="Times New Roman"/>
          <w:szCs w:val="24"/>
          <w:lang w:val="en-US"/>
        </w:rPr>
        <w:t>ni</w:t>
      </w:r>
      <w:proofErr w:type="spellEnd"/>
      <w:r w:rsidRPr="000B6516">
        <w:rPr>
          <w:rFonts w:eastAsia="Times New Roman" w:cs="Times New Roman"/>
          <w:szCs w:val="24"/>
        </w:rPr>
        <w:t xml:space="preserve"> </w:t>
      </w:r>
      <w:proofErr w:type="spellStart"/>
      <w:r>
        <w:rPr>
          <w:rFonts w:eastAsia="Times New Roman" w:cs="Times New Roman"/>
          <w:szCs w:val="24"/>
          <w:lang w:val="en-US"/>
        </w:rPr>
        <w:t>razdelia</w:t>
      </w:r>
      <w:proofErr w:type="spellEnd"/>
      <w:r w:rsidRPr="000B6516">
        <w:rPr>
          <w:rFonts w:eastAsia="Times New Roman" w:cs="Times New Roman"/>
          <w:szCs w:val="24"/>
        </w:rPr>
        <w:t xml:space="preserve">, </w:t>
      </w:r>
      <w:r>
        <w:rPr>
          <w:rFonts w:eastAsia="Times New Roman" w:cs="Times New Roman"/>
          <w:szCs w:val="24"/>
          <w:lang w:val="en-US"/>
        </w:rPr>
        <w:t>I</w:t>
      </w:r>
      <w:r w:rsidRPr="000B6516">
        <w:rPr>
          <w:rFonts w:eastAsia="Times New Roman" w:cs="Times New Roman"/>
          <w:szCs w:val="24"/>
        </w:rPr>
        <w:t xml:space="preserve"> </w:t>
      </w:r>
      <w:r>
        <w:rPr>
          <w:rFonts w:eastAsia="Times New Roman" w:cs="Times New Roman"/>
          <w:szCs w:val="24"/>
          <w:lang w:val="en-US"/>
        </w:rPr>
        <w:t>da</w:t>
      </w:r>
      <w:r w:rsidRPr="000B6516">
        <w:rPr>
          <w:rFonts w:eastAsia="Times New Roman" w:cs="Times New Roman"/>
          <w:szCs w:val="24"/>
        </w:rPr>
        <w:t xml:space="preserve"> </w:t>
      </w:r>
      <w:proofErr w:type="spellStart"/>
      <w:r>
        <w:rPr>
          <w:rFonts w:eastAsia="Times New Roman" w:cs="Times New Roman"/>
          <w:szCs w:val="24"/>
          <w:lang w:val="en-US"/>
        </w:rPr>
        <w:t>preminem</w:t>
      </w:r>
      <w:proofErr w:type="spellEnd"/>
      <w:r w:rsidRPr="000B6516">
        <w:rPr>
          <w:rFonts w:eastAsia="Times New Roman" w:cs="Times New Roman"/>
          <w:szCs w:val="24"/>
        </w:rPr>
        <w:t xml:space="preserve"> </w:t>
      </w:r>
      <w:r>
        <w:rPr>
          <w:rFonts w:eastAsia="Times New Roman" w:cs="Times New Roman"/>
          <w:szCs w:val="24"/>
          <w:lang w:val="en-US"/>
        </w:rPr>
        <w:t>v</w:t>
      </w:r>
      <w:r w:rsidRPr="000B6516">
        <w:rPr>
          <w:rFonts w:eastAsia="Times New Roman" w:cs="Times New Roman"/>
          <w:szCs w:val="24"/>
        </w:rPr>
        <w:t xml:space="preserve"> </w:t>
      </w:r>
      <w:proofErr w:type="spellStart"/>
      <w:r>
        <w:rPr>
          <w:rFonts w:eastAsia="Times New Roman" w:cs="Times New Roman"/>
          <w:szCs w:val="24"/>
          <w:lang w:val="en-US"/>
        </w:rPr>
        <w:t>vzaimnoto</w:t>
      </w:r>
      <w:proofErr w:type="spellEnd"/>
      <w:r w:rsidRPr="000B6516">
        <w:rPr>
          <w:rFonts w:eastAsia="Times New Roman" w:cs="Times New Roman"/>
          <w:szCs w:val="24"/>
        </w:rPr>
        <w:t xml:space="preserve"> </w:t>
      </w:r>
      <w:proofErr w:type="spellStart"/>
      <w:r>
        <w:rPr>
          <w:rFonts w:eastAsia="Times New Roman" w:cs="Times New Roman"/>
          <w:szCs w:val="24"/>
          <w:lang w:val="en-US"/>
        </w:rPr>
        <w:t>pazbiratelstvo</w:t>
      </w:r>
      <w:proofErr w:type="spellEnd"/>
      <w:r w:rsidRPr="000B6516">
        <w:rPr>
          <w:rFonts w:eastAsia="Times New Roman" w:cs="Times New Roman"/>
          <w:szCs w:val="24"/>
        </w:rPr>
        <w:t xml:space="preserve">, </w:t>
      </w:r>
      <w:proofErr w:type="spellStart"/>
      <w:r>
        <w:rPr>
          <w:rFonts w:eastAsia="Times New Roman" w:cs="Times New Roman"/>
          <w:szCs w:val="24"/>
          <w:lang w:val="en-US"/>
        </w:rPr>
        <w:t>satrydnitsestvo</w:t>
      </w:r>
      <w:proofErr w:type="spellEnd"/>
      <w:r w:rsidRPr="000B6516">
        <w:rPr>
          <w:rFonts w:eastAsia="Times New Roman" w:cs="Times New Roman"/>
          <w:szCs w:val="24"/>
        </w:rPr>
        <w:t xml:space="preserve"> </w:t>
      </w:r>
      <w:proofErr w:type="spellStart"/>
      <w:r>
        <w:rPr>
          <w:rFonts w:eastAsia="Times New Roman" w:cs="Times New Roman"/>
          <w:szCs w:val="24"/>
          <w:lang w:val="en-US"/>
        </w:rPr>
        <w:t>i</w:t>
      </w:r>
      <w:proofErr w:type="spellEnd"/>
      <w:r w:rsidRPr="000B6516">
        <w:rPr>
          <w:rFonts w:eastAsia="Times New Roman" w:cs="Times New Roman"/>
          <w:szCs w:val="24"/>
        </w:rPr>
        <w:t xml:space="preserve"> </w:t>
      </w:r>
      <w:proofErr w:type="spellStart"/>
      <w:r>
        <w:rPr>
          <w:rFonts w:eastAsia="Times New Roman" w:cs="Times New Roman"/>
          <w:szCs w:val="24"/>
          <w:lang w:val="en-US"/>
        </w:rPr>
        <w:t>liubov</w:t>
      </w:r>
      <w:proofErr w:type="spellEnd"/>
      <w:r>
        <w:rPr>
          <w:rFonts w:eastAsia="Times New Roman" w:cs="Times New Roman"/>
          <w:szCs w:val="24"/>
        </w:rPr>
        <w:t>»</w:t>
      </w:r>
      <w:r w:rsidRPr="000B6516">
        <w:rPr>
          <w:rFonts w:eastAsia="Times New Roman" w:cs="Times New Roman"/>
          <w:szCs w:val="24"/>
        </w:rPr>
        <w:t>.</w:t>
      </w:r>
    </w:p>
    <w:p w14:paraId="3A3109F5" w14:textId="77777777" w:rsidR="00E66DFC" w:rsidRDefault="00CE19B2">
      <w:pPr>
        <w:spacing w:after="0" w:line="600" w:lineRule="auto"/>
        <w:ind w:firstLine="720"/>
        <w:jc w:val="both"/>
        <w:rPr>
          <w:rFonts w:eastAsia="Times New Roman"/>
          <w:szCs w:val="24"/>
        </w:rPr>
      </w:pPr>
      <w:r>
        <w:rPr>
          <w:rFonts w:eastAsia="Times New Roman"/>
          <w:szCs w:val="24"/>
        </w:rPr>
        <w:t>Αυτό στα ελληνικά, στην αρχαία ελληνική μακεδονική γλώσσα</w:t>
      </w:r>
      <w:r w:rsidRPr="004E50E3">
        <w:rPr>
          <w:rFonts w:eastAsia="Times New Roman"/>
          <w:szCs w:val="24"/>
        </w:rPr>
        <w:t xml:space="preserve"> </w:t>
      </w:r>
      <w:r>
        <w:rPr>
          <w:rFonts w:eastAsia="Times New Roman"/>
          <w:szCs w:val="24"/>
        </w:rPr>
        <w:t>θα πει: «Αγαπητοί γείτονες, όπως συμφωνήσαμε μ</w:t>
      </w:r>
      <w:r>
        <w:rPr>
          <w:rFonts w:eastAsia="Times New Roman"/>
          <w:szCs w:val="24"/>
        </w:rPr>
        <w:t>ε τη Δημοκρατία της Βόρειας Μακεδονίας είναι καιρός να αφήσουμε πίσω όλα εκείνα τα οποία μας χώριζαν και να περάσουμε στην αλληλοκατανόηση, τη συνεργασία και την αγάπη. Μαζί στο μέλλον».</w:t>
      </w:r>
    </w:p>
    <w:p w14:paraId="3A3109F6" w14:textId="77777777" w:rsidR="00E66DFC" w:rsidRDefault="00CE19B2">
      <w:pPr>
        <w:spacing w:after="0" w:line="600" w:lineRule="auto"/>
        <w:ind w:firstLine="720"/>
        <w:jc w:val="both"/>
        <w:rPr>
          <w:rFonts w:eastAsia="Times New Roman"/>
          <w:szCs w:val="24"/>
        </w:rPr>
      </w:pPr>
      <w:r>
        <w:rPr>
          <w:rFonts w:eastAsia="Times New Roman"/>
          <w:szCs w:val="24"/>
        </w:rPr>
        <w:t>Σας ευχαριστώ πολύ.</w:t>
      </w:r>
    </w:p>
    <w:p w14:paraId="3A3109F7"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A3109F8" w14:textId="77777777" w:rsidR="00E66DFC" w:rsidRDefault="00CE19B2">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και για την οικονομία του χρόνου.</w:t>
      </w:r>
    </w:p>
    <w:p w14:paraId="3A3109F9" w14:textId="77777777" w:rsidR="00E66DFC" w:rsidRDefault="00CE19B2">
      <w:pPr>
        <w:spacing w:after="0" w:line="600" w:lineRule="auto"/>
        <w:ind w:firstLine="720"/>
        <w:jc w:val="both"/>
        <w:rPr>
          <w:rFonts w:eastAsia="Times New Roman"/>
          <w:szCs w:val="24"/>
        </w:rPr>
      </w:pPr>
      <w:r>
        <w:rPr>
          <w:rFonts w:eastAsia="Times New Roman"/>
          <w:szCs w:val="24"/>
        </w:rPr>
        <w:t>Κύριε Αμανατίδη, έχετε τον λόγο για ένα λεπτό αυστηρά.</w:t>
      </w:r>
    </w:p>
    <w:p w14:paraId="3A3109FA" w14:textId="77777777" w:rsidR="00E66DFC" w:rsidRDefault="00CE19B2">
      <w:pPr>
        <w:spacing w:after="0"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Κύριε Βορίδη, σας ευχαριστώ που αναφερθήκατε, για να ξεκαθαρίσουμε κάτι. Σας πείρ</w:t>
      </w:r>
      <w:r>
        <w:rPr>
          <w:rFonts w:eastAsia="Times New Roman"/>
          <w:szCs w:val="24"/>
        </w:rPr>
        <w:t xml:space="preserve">αξε μάλλον αυτό που είπα ότι εάν αλλάξουμε τις τοποθετήσεις, έτσι όπως είναι και αλλάξουμε τα ονόματα, θα είναι το ίδιο και το </w:t>
      </w:r>
      <w:r>
        <w:rPr>
          <w:rFonts w:eastAsia="Times New Roman"/>
          <w:szCs w:val="24"/>
          <w:lang w:val="en-US"/>
        </w:rPr>
        <w:t>V</w:t>
      </w:r>
      <w:r w:rsidRPr="005A1997">
        <w:rPr>
          <w:rFonts w:eastAsia="Times New Roman"/>
          <w:szCs w:val="24"/>
        </w:rPr>
        <w:t xml:space="preserve"> </w:t>
      </w:r>
      <w:r>
        <w:rPr>
          <w:rFonts w:eastAsia="Times New Roman"/>
          <w:szCs w:val="24"/>
        </w:rPr>
        <w:t xml:space="preserve">με </w:t>
      </w:r>
      <w:r>
        <w:rPr>
          <w:rFonts w:eastAsia="Times New Roman"/>
          <w:szCs w:val="24"/>
          <w:lang w:val="en-US"/>
        </w:rPr>
        <w:t>R</w:t>
      </w:r>
      <w:r w:rsidRPr="005A1997">
        <w:rPr>
          <w:rFonts w:eastAsia="Times New Roman"/>
          <w:szCs w:val="24"/>
        </w:rPr>
        <w:t xml:space="preserve"> και η τοποθ</w:t>
      </w:r>
      <w:r>
        <w:rPr>
          <w:rFonts w:eastAsia="Times New Roman"/>
          <w:szCs w:val="24"/>
        </w:rPr>
        <w:t>έτηση του κ. Μητσοτάκη.</w:t>
      </w:r>
    </w:p>
    <w:p w14:paraId="3A3109FB" w14:textId="77777777" w:rsidR="00E66DFC" w:rsidRDefault="00CE19B2">
      <w:pPr>
        <w:spacing w:after="0" w:line="600" w:lineRule="auto"/>
        <w:ind w:firstLine="720"/>
        <w:jc w:val="both"/>
        <w:rPr>
          <w:rFonts w:eastAsia="Times New Roman"/>
          <w:szCs w:val="24"/>
        </w:rPr>
      </w:pPr>
      <w:r>
        <w:rPr>
          <w:rFonts w:eastAsia="Times New Roman"/>
          <w:szCs w:val="24"/>
        </w:rPr>
        <w:lastRenderedPageBreak/>
        <w:t>Πάντως, πρέπει να αποφασίσετε το εξής: Αυτή είναι η τελευταία σας θέση, δηλαδή της Νέας</w:t>
      </w:r>
      <w:r>
        <w:rPr>
          <w:rFonts w:eastAsia="Times New Roman"/>
          <w:szCs w:val="24"/>
        </w:rPr>
        <w:t xml:space="preserve"> Δημοκρατίας; Δηλαδή, πρώτα να κυρωθεί εδώ η συμφωνία και μετά να γίνουν όλα τα άλλα; Αν είναι αυτή η θέση σας, τότε θα πρέπει να απαντήσετε στον κ. Κουμουτσάκο, που στις 19 Μαΐου είπε το εξής: «Είναι πολύ σημαντικό πριν φτάσουμε σε διαδικασία κύρωσης, να </w:t>
      </w:r>
      <w:r>
        <w:rPr>
          <w:rFonts w:eastAsia="Times New Roman"/>
          <w:szCs w:val="24"/>
        </w:rPr>
        <w:t>έχει αλλάξει το Σύνταγμα των Σκοπίων». Αποφασίστε ποια θέση θα υπερασπίζεστε αυτήν την ώρα και όταν την επόμενη ώρα ξαναβρείτε τη θέση, τα ξαναλέμε τότε.</w:t>
      </w:r>
    </w:p>
    <w:p w14:paraId="3A3109FC" w14:textId="77777777" w:rsidR="00E66DFC" w:rsidRDefault="00CE19B2">
      <w:pPr>
        <w:spacing w:after="0" w:line="600" w:lineRule="auto"/>
        <w:ind w:firstLine="720"/>
        <w:jc w:val="both"/>
        <w:rPr>
          <w:rFonts w:eastAsia="Times New Roman"/>
          <w:szCs w:val="24"/>
        </w:rPr>
      </w:pPr>
      <w:r>
        <w:rPr>
          <w:rFonts w:eastAsia="Times New Roman"/>
          <w:szCs w:val="24"/>
        </w:rPr>
        <w:t>Να είστε καλά.</w:t>
      </w:r>
    </w:p>
    <w:p w14:paraId="3A3109FD"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w:t>
      </w:r>
    </w:p>
    <w:p w14:paraId="3A3109FE" w14:textId="77777777" w:rsidR="00E66DFC" w:rsidRDefault="00CE19B2">
      <w:pPr>
        <w:spacing w:after="0" w:line="600" w:lineRule="auto"/>
        <w:ind w:firstLine="720"/>
        <w:jc w:val="both"/>
        <w:rPr>
          <w:rFonts w:eastAsia="Times New Roman"/>
          <w:szCs w:val="24"/>
        </w:rPr>
      </w:pPr>
      <w:r>
        <w:rPr>
          <w:rFonts w:eastAsia="Times New Roman"/>
          <w:szCs w:val="24"/>
        </w:rPr>
        <w:t xml:space="preserve">Τον λόγο έχει ο κ. Κασιδιάρης από τη </w:t>
      </w:r>
      <w:r>
        <w:rPr>
          <w:rFonts w:eastAsia="Times New Roman"/>
          <w:szCs w:val="24"/>
        </w:rPr>
        <w:t>Χρυσή Αυγή.</w:t>
      </w:r>
    </w:p>
    <w:p w14:paraId="3A3109FF" w14:textId="77777777" w:rsidR="00E66DFC" w:rsidRDefault="00CE19B2">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Κύριε Πρόεδρε, θέλω να πω κάτι υπό την έννοια της παρερμηνείας.</w:t>
      </w:r>
    </w:p>
    <w:p w14:paraId="3A310A00"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Τώρα μην μπούμε σε αυτήν τη διαδικασία. Σας παρακαλώ. Έχω δώσει τον λόγο. Μόλις τελειώσει ο ομιλητής.</w:t>
      </w:r>
    </w:p>
    <w:p w14:paraId="3A310A01" w14:textId="77777777" w:rsidR="00E66DFC" w:rsidRDefault="00CE19B2">
      <w:pPr>
        <w:spacing w:after="0" w:line="600" w:lineRule="auto"/>
        <w:ind w:firstLine="720"/>
        <w:jc w:val="both"/>
        <w:rPr>
          <w:rFonts w:eastAsia="Times New Roman"/>
          <w:szCs w:val="24"/>
        </w:rPr>
      </w:pPr>
      <w:r>
        <w:rPr>
          <w:rFonts w:eastAsia="Times New Roman"/>
          <w:szCs w:val="24"/>
        </w:rPr>
        <w:t>Κύριε Κασιδιάρη, έχετε το</w:t>
      </w:r>
      <w:r>
        <w:rPr>
          <w:rFonts w:eastAsia="Times New Roman"/>
          <w:szCs w:val="24"/>
        </w:rPr>
        <w:t xml:space="preserve">ν λόγο. </w:t>
      </w:r>
    </w:p>
    <w:p w14:paraId="3A310A02" w14:textId="77777777" w:rsidR="00E66DFC" w:rsidRDefault="00CE19B2">
      <w:pPr>
        <w:spacing w:after="0"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Ακούγονται πολλές ιστορικές αναφορές και μάλιστα, προηγουμένως ένας ανιστόρητος Υπουργός του ΣΥΡΙΖΑ έπιασε στο στόμα του τον </w:t>
      </w:r>
      <w:r>
        <w:rPr>
          <w:rFonts w:eastAsia="Times New Roman"/>
          <w:szCs w:val="24"/>
        </w:rPr>
        <w:t xml:space="preserve">καπετάν </w:t>
      </w:r>
      <w:proofErr w:type="spellStart"/>
      <w:r>
        <w:rPr>
          <w:rFonts w:eastAsia="Times New Roman"/>
          <w:szCs w:val="24"/>
        </w:rPr>
        <w:t>Κώττα</w:t>
      </w:r>
      <w:proofErr w:type="spellEnd"/>
      <w:r>
        <w:rPr>
          <w:rFonts w:eastAsia="Times New Roman"/>
          <w:szCs w:val="24"/>
        </w:rPr>
        <w:t xml:space="preserve">, τον μακεδονομάχο, ο οποίος ειδικευόταν στο να παίρνει τα κεφάλια </w:t>
      </w:r>
      <w:r>
        <w:rPr>
          <w:rFonts w:eastAsia="Times New Roman"/>
          <w:szCs w:val="24"/>
        </w:rPr>
        <w:lastRenderedPageBreak/>
        <w:t>των κομιτατζήδων. Αυτή ή</w:t>
      </w:r>
      <w:r>
        <w:rPr>
          <w:rFonts w:eastAsia="Times New Roman"/>
          <w:szCs w:val="24"/>
        </w:rPr>
        <w:t xml:space="preserve">ταν η ειδικότητα του </w:t>
      </w:r>
      <w:r>
        <w:rPr>
          <w:rFonts w:eastAsia="Times New Roman"/>
          <w:szCs w:val="24"/>
        </w:rPr>
        <w:t xml:space="preserve">καπετάν </w:t>
      </w:r>
      <w:proofErr w:type="spellStart"/>
      <w:r>
        <w:rPr>
          <w:rFonts w:eastAsia="Times New Roman"/>
          <w:szCs w:val="24"/>
        </w:rPr>
        <w:t>Κώττα</w:t>
      </w:r>
      <w:proofErr w:type="spellEnd"/>
      <w:r>
        <w:rPr>
          <w:rFonts w:eastAsia="Times New Roman"/>
          <w:szCs w:val="24"/>
        </w:rPr>
        <w:t xml:space="preserve">, ο οποίος δρούσε, μάλιστα, στην περιοχή των Πρεσπών. </w:t>
      </w:r>
    </w:p>
    <w:p w14:paraId="3A310A03" w14:textId="77777777" w:rsidR="00E66DFC" w:rsidRDefault="00CE19B2">
      <w:pPr>
        <w:spacing w:after="0" w:line="600" w:lineRule="auto"/>
        <w:ind w:firstLine="720"/>
        <w:jc w:val="both"/>
        <w:rPr>
          <w:rFonts w:eastAsia="Times New Roman"/>
          <w:szCs w:val="24"/>
        </w:rPr>
      </w:pPr>
      <w:r>
        <w:rPr>
          <w:rFonts w:eastAsia="Times New Roman"/>
          <w:szCs w:val="24"/>
        </w:rPr>
        <w:t xml:space="preserve">Αν ζούσε σήμερα αυτός ο μακεδονομάχος και ερχόταν ο </w:t>
      </w:r>
      <w:proofErr w:type="spellStart"/>
      <w:r>
        <w:rPr>
          <w:rFonts w:eastAsia="Times New Roman"/>
          <w:szCs w:val="24"/>
        </w:rPr>
        <w:t>Ζάεφ</w:t>
      </w:r>
      <w:proofErr w:type="spellEnd"/>
      <w:r>
        <w:rPr>
          <w:rFonts w:eastAsia="Times New Roman"/>
          <w:szCs w:val="24"/>
        </w:rPr>
        <w:t xml:space="preserve"> για να διεκδικήσει την ελληνική ιστορία, τότε με πολύ απλές ενέργειες θα του έπαιρνε το κεφάλι και θα τον πετο</w:t>
      </w:r>
      <w:r>
        <w:rPr>
          <w:rFonts w:eastAsia="Times New Roman"/>
          <w:szCs w:val="24"/>
        </w:rPr>
        <w:t xml:space="preserve">ύσε μέσα στις λίμνες ακέφαλο. Αυτός είναι ο </w:t>
      </w:r>
      <w:r>
        <w:rPr>
          <w:rFonts w:eastAsia="Times New Roman"/>
          <w:szCs w:val="24"/>
        </w:rPr>
        <w:t xml:space="preserve">καπετάν </w:t>
      </w:r>
      <w:proofErr w:type="spellStart"/>
      <w:r>
        <w:rPr>
          <w:rFonts w:eastAsia="Times New Roman"/>
          <w:szCs w:val="24"/>
        </w:rPr>
        <w:t>Κώττας</w:t>
      </w:r>
      <w:proofErr w:type="spellEnd"/>
      <w:r>
        <w:rPr>
          <w:rFonts w:eastAsia="Times New Roman"/>
          <w:szCs w:val="24"/>
        </w:rPr>
        <w:t xml:space="preserve">. Αυτοί είναι οι Έλληνες μακεδονομάχοι. Μπορεί να ήταν σλαβόφωνος, διότι από τα μισά του 19ου αιώνα με βίαιο τρόπο είχε επιβληθεί γλωσσικός εκσλαβισμός στην περιοχή. </w:t>
      </w:r>
    </w:p>
    <w:p w14:paraId="3A310A04" w14:textId="77777777" w:rsidR="00E66DFC" w:rsidRDefault="00CE19B2">
      <w:pPr>
        <w:spacing w:after="0" w:line="600" w:lineRule="auto"/>
        <w:ind w:firstLine="720"/>
        <w:jc w:val="both"/>
        <w:rPr>
          <w:rFonts w:eastAsia="Times New Roman"/>
          <w:szCs w:val="24"/>
        </w:rPr>
      </w:pPr>
      <w:r>
        <w:rPr>
          <w:rFonts w:eastAsia="Times New Roman"/>
          <w:szCs w:val="24"/>
        </w:rPr>
        <w:t>Όταν συνελήφθη από τους Τούρκου</w:t>
      </w:r>
      <w:r>
        <w:rPr>
          <w:rFonts w:eastAsia="Times New Roman"/>
          <w:szCs w:val="24"/>
        </w:rPr>
        <w:t xml:space="preserve">ς, όμως κι όταν ο </w:t>
      </w:r>
      <w:proofErr w:type="spellStart"/>
      <w:r>
        <w:rPr>
          <w:rFonts w:eastAsia="Times New Roman"/>
          <w:szCs w:val="24"/>
        </w:rPr>
        <w:t>Μήτρε</w:t>
      </w:r>
      <w:proofErr w:type="spellEnd"/>
      <w:r>
        <w:rPr>
          <w:rFonts w:eastAsia="Times New Roman"/>
          <w:szCs w:val="24"/>
        </w:rPr>
        <w:t xml:space="preserve"> Βλάχος και οι κομιτατζήδες τού έκαψαν το σπίτι για να ξεκληρίσουν την οικογένειά του και ο Γερμανός </w:t>
      </w:r>
      <w:proofErr w:type="spellStart"/>
      <w:r>
        <w:rPr>
          <w:rFonts w:eastAsia="Times New Roman"/>
          <w:szCs w:val="24"/>
        </w:rPr>
        <w:t>Καραβαγγέλης</w:t>
      </w:r>
      <w:proofErr w:type="spellEnd"/>
      <w:r>
        <w:rPr>
          <w:rFonts w:eastAsia="Times New Roman"/>
          <w:szCs w:val="24"/>
        </w:rPr>
        <w:t xml:space="preserve"> προσπάθησε να κάνει συμφωνία με τους Τούρκους για να γλυτώσει τη ζωή του </w:t>
      </w:r>
      <w:r>
        <w:rPr>
          <w:rFonts w:eastAsia="Times New Roman"/>
          <w:szCs w:val="24"/>
        </w:rPr>
        <w:t xml:space="preserve">καπετάν </w:t>
      </w:r>
      <w:proofErr w:type="spellStart"/>
      <w:r>
        <w:rPr>
          <w:rFonts w:eastAsia="Times New Roman"/>
          <w:szCs w:val="24"/>
        </w:rPr>
        <w:t>Κώττα</w:t>
      </w:r>
      <w:proofErr w:type="spellEnd"/>
      <w:r>
        <w:rPr>
          <w:rFonts w:eastAsia="Times New Roman"/>
          <w:szCs w:val="24"/>
        </w:rPr>
        <w:t xml:space="preserve"> και του ζητούσαν να ενταχθεί στο</w:t>
      </w:r>
      <w:r>
        <w:rPr>
          <w:rFonts w:eastAsia="Times New Roman"/>
          <w:szCs w:val="24"/>
        </w:rPr>
        <w:t xml:space="preserve">ν τουρκικό στρατό, εκείνος αρνήθηκε και έδωσε τη ζωή του για την Ελλάδα. Ζήτησε έναν Έλληνα ιερέα για να τον κοινωνήσει στο τέλος και την ώρα εκείνη χρονοτριβώντας, έσπασε τα δεσμά του και διέφυγε μέσα στα στενά του </w:t>
      </w:r>
      <w:proofErr w:type="spellStart"/>
      <w:r>
        <w:rPr>
          <w:rFonts w:eastAsia="Times New Roman"/>
          <w:szCs w:val="24"/>
        </w:rPr>
        <w:t>Μοναστηρίου</w:t>
      </w:r>
      <w:proofErr w:type="spellEnd"/>
      <w:r>
        <w:rPr>
          <w:rFonts w:eastAsia="Times New Roman"/>
          <w:szCs w:val="24"/>
        </w:rPr>
        <w:t xml:space="preserve">. </w:t>
      </w:r>
    </w:p>
    <w:p w14:paraId="3A310A05" w14:textId="77777777" w:rsidR="00E66DFC" w:rsidRDefault="00CE19B2">
      <w:pPr>
        <w:spacing w:after="0" w:line="600" w:lineRule="auto"/>
        <w:ind w:firstLine="720"/>
        <w:jc w:val="both"/>
        <w:rPr>
          <w:rFonts w:eastAsia="Times New Roman"/>
          <w:szCs w:val="24"/>
        </w:rPr>
      </w:pPr>
      <w:r>
        <w:rPr>
          <w:rFonts w:eastAsia="Times New Roman"/>
          <w:szCs w:val="24"/>
        </w:rPr>
        <w:t>Έγινε ολόκληρη κινητοποίησ</w:t>
      </w:r>
      <w:r>
        <w:rPr>
          <w:rFonts w:eastAsia="Times New Roman"/>
          <w:szCs w:val="24"/>
        </w:rPr>
        <w:t xml:space="preserve">η του τουρκικού στρατού για να τον συλλάβουν εκ νέου κι όταν τον ανέβασαν στο ικρίωμα, ο ίδιος κλώτσησε το υποπόδιο και φώναξε «Ζήτω η Ελλάς» στα σλάβικα. Αυτή ήταν μια ελληνική ψυχή αθάνατη, η οποία </w:t>
      </w:r>
      <w:r>
        <w:rPr>
          <w:rFonts w:eastAsia="Times New Roman"/>
          <w:szCs w:val="24"/>
        </w:rPr>
        <w:lastRenderedPageBreak/>
        <w:t xml:space="preserve">σήμερα μαζί με όλους τους ήρωες, που είναι ένα αιμάτινο </w:t>
      </w:r>
      <w:r>
        <w:rPr>
          <w:rFonts w:eastAsia="Times New Roman"/>
          <w:szCs w:val="24"/>
        </w:rPr>
        <w:t>ποτάμι μέσα στον χρόνο, έχει γράψει στην ιστορία με χρυσά ελληνικά γράμματα τη λέξη «Μακεδονία».</w:t>
      </w:r>
    </w:p>
    <w:p w14:paraId="3A310A06" w14:textId="77777777" w:rsidR="00E66DFC" w:rsidRDefault="00CE19B2">
      <w:pPr>
        <w:spacing w:after="0" w:line="600" w:lineRule="auto"/>
        <w:ind w:firstLine="720"/>
        <w:jc w:val="both"/>
        <w:rPr>
          <w:rFonts w:eastAsia="Times New Roman"/>
          <w:szCs w:val="24"/>
        </w:rPr>
      </w:pPr>
      <w:r>
        <w:rPr>
          <w:rFonts w:eastAsia="Times New Roman"/>
          <w:szCs w:val="24"/>
        </w:rPr>
        <w:t xml:space="preserve">Από την πλευρά της Κυβέρνησης βλέπουμε έναν καταγέλαστο </w:t>
      </w:r>
      <w:proofErr w:type="spellStart"/>
      <w:r>
        <w:rPr>
          <w:rFonts w:eastAsia="Times New Roman"/>
          <w:szCs w:val="24"/>
        </w:rPr>
        <w:t>παριστάνοντα</w:t>
      </w:r>
      <w:proofErr w:type="spellEnd"/>
      <w:r>
        <w:rPr>
          <w:rFonts w:eastAsia="Times New Roman"/>
          <w:szCs w:val="24"/>
        </w:rPr>
        <w:t xml:space="preserve"> τον Πρωθυπουργό να βγαίνει στην ΕΡΤ και όταν του έκαναν το εύλογο ερώτημα «Αφού είστε δημο</w:t>
      </w:r>
      <w:r>
        <w:rPr>
          <w:rFonts w:eastAsia="Times New Roman"/>
          <w:szCs w:val="24"/>
        </w:rPr>
        <w:t xml:space="preserve">κράτης γιατί δεν κάνετε δημοψήφισμα;» -όλος ο ελληνικός </w:t>
      </w:r>
      <w:r>
        <w:rPr>
          <w:rFonts w:eastAsia="Times New Roman"/>
          <w:szCs w:val="24"/>
        </w:rPr>
        <w:t xml:space="preserve">λαός </w:t>
      </w:r>
      <w:r>
        <w:rPr>
          <w:rFonts w:eastAsia="Times New Roman"/>
          <w:szCs w:val="24"/>
        </w:rPr>
        <w:t>αυτό ρωτάει- «να βγει ένα 90% υπέρ του «όχι» στην προδοσία»; ο Τσίπρας απάντησε</w:t>
      </w:r>
      <w:r>
        <w:rPr>
          <w:rFonts w:eastAsia="Times New Roman"/>
          <w:szCs w:val="24"/>
        </w:rPr>
        <w:t>:</w:t>
      </w:r>
      <w:r>
        <w:rPr>
          <w:rFonts w:eastAsia="Times New Roman"/>
          <w:szCs w:val="24"/>
        </w:rPr>
        <w:t xml:space="preserve"> «Δεν κάνω δημοψήφισμα, γιατί το θέμα αυτό δεν αφορά τους Έλληνες, αφορά τους Σκοπιανούς». Το όνομα, λέει, της Μακε</w:t>
      </w:r>
      <w:r>
        <w:rPr>
          <w:rFonts w:eastAsia="Times New Roman"/>
          <w:szCs w:val="24"/>
        </w:rPr>
        <w:t>δονίας δεν αφορά τους Έλληνες.</w:t>
      </w:r>
    </w:p>
    <w:p w14:paraId="3A310A07" w14:textId="77777777" w:rsidR="00E66DFC" w:rsidRDefault="00CE19B2">
      <w:pPr>
        <w:spacing w:after="0" w:line="600" w:lineRule="auto"/>
        <w:ind w:firstLine="720"/>
        <w:jc w:val="both"/>
        <w:rPr>
          <w:rFonts w:eastAsia="Times New Roman"/>
          <w:szCs w:val="24"/>
        </w:rPr>
      </w:pPr>
      <w:r>
        <w:rPr>
          <w:rFonts w:eastAsia="Times New Roman"/>
          <w:szCs w:val="24"/>
        </w:rPr>
        <w:t xml:space="preserve">Το όνομα αυτό αφορά </w:t>
      </w:r>
      <w:r>
        <w:rPr>
          <w:rFonts w:eastAsia="Times New Roman"/>
          <w:szCs w:val="24"/>
        </w:rPr>
        <w:t>σ</w:t>
      </w:r>
      <w:r>
        <w:rPr>
          <w:rFonts w:eastAsia="Times New Roman"/>
          <w:szCs w:val="24"/>
        </w:rPr>
        <w:t>τους Έλληνες, δεν αφορά εσάς, γιατί εσείς πλέον δεν είστε Έλληνες. Έχετε αφελληνιστεί σε τέτοιον βαθμό που είστε πλέον αφελληνισμένοι κομμουνιστές και συμμορίτες. Δεν είστε καν κυβέρνηση. Έχετε απωλέσει τ</w:t>
      </w:r>
      <w:r>
        <w:rPr>
          <w:rFonts w:eastAsia="Times New Roman"/>
          <w:szCs w:val="24"/>
        </w:rPr>
        <w:t>η δεδηλωμένη με τις γελοίες δηλώσεις του Καμμένου, ο οποίος λέει «δεν θέλω, δεν ψηφίζω, δεν κάνω». Με αυτές τις γελοιότητες χάσατε τη δεδηλωμένη και πλέον αποτελείτε μια αντικοινοβουλευτική συμμορία και όχι κυβέρνηση.</w:t>
      </w:r>
    </w:p>
    <w:p w14:paraId="3A310A08" w14:textId="77777777" w:rsidR="00E66DFC" w:rsidRDefault="00CE19B2">
      <w:pPr>
        <w:spacing w:after="0" w:line="600" w:lineRule="auto"/>
        <w:ind w:firstLine="720"/>
        <w:jc w:val="both"/>
        <w:rPr>
          <w:rFonts w:eastAsia="Times New Roman"/>
          <w:szCs w:val="24"/>
        </w:rPr>
      </w:pPr>
      <w:r>
        <w:rPr>
          <w:rFonts w:eastAsia="Times New Roman"/>
          <w:szCs w:val="24"/>
        </w:rPr>
        <w:t>Βέβαια, η θέση της Χρυσής Αυγής απέναν</w:t>
      </w:r>
      <w:r>
        <w:rPr>
          <w:rFonts w:eastAsia="Times New Roman"/>
          <w:szCs w:val="24"/>
        </w:rPr>
        <w:t>τι σε αυτό το συνονθύλευμα -γιατί ένα συνονθύλευμα είστε- είναι πως και φυσικά θα υπάρξει στο μέλλον παραδειγματική τιμωρία. Το έχω πει και τιμωρήθηκα με πρόστιμο και αποβολή από τη Βουλή.</w:t>
      </w:r>
    </w:p>
    <w:p w14:paraId="3A310A0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 xml:space="preserve"> αυτήν την προδοσία, όμως, ο ποινικός νόμος και το Σύνταγμα, προβ</w:t>
      </w:r>
      <w:r>
        <w:rPr>
          <w:rFonts w:eastAsia="Times New Roman" w:cs="Times New Roman"/>
          <w:szCs w:val="24"/>
        </w:rPr>
        <w:t>λέπει τιμωρία για όσους παραδίδουν τα ιερά και τα όσια της Ελλάδος στον προαιώνιο εχθρό του Ελληνισμού.</w:t>
      </w:r>
    </w:p>
    <w:p w14:paraId="3A310A0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Εις ό,τι αφορά τη Νέα Δημοκρατία, βεβαίως -γιατί εγώ πάντα είμαι δίκαιος</w:t>
      </w:r>
      <w:r w:rsidRPr="004C3FEA">
        <w:rPr>
          <w:rFonts w:eastAsia="Times New Roman" w:cs="Times New Roman"/>
          <w:szCs w:val="24"/>
        </w:rPr>
        <w:t>-</w:t>
      </w:r>
      <w:r>
        <w:rPr>
          <w:rFonts w:eastAsia="Times New Roman" w:cs="Times New Roman"/>
          <w:szCs w:val="24"/>
        </w:rPr>
        <w:t xml:space="preserve"> ας μην παριστάνουν σήμερα τους </w:t>
      </w:r>
      <w:r>
        <w:rPr>
          <w:rFonts w:eastAsia="Times New Roman" w:cs="Times New Roman"/>
          <w:szCs w:val="24"/>
        </w:rPr>
        <w:t>μακεδονομάχους</w:t>
      </w:r>
      <w:r>
        <w:rPr>
          <w:rFonts w:eastAsia="Times New Roman" w:cs="Times New Roman"/>
          <w:szCs w:val="24"/>
        </w:rPr>
        <w:t xml:space="preserve">. Από το Βουκουρέστι έχουν δώσει </w:t>
      </w:r>
      <w:r>
        <w:rPr>
          <w:rFonts w:eastAsia="Times New Roman" w:cs="Times New Roman"/>
          <w:szCs w:val="24"/>
        </w:rPr>
        <w:t>το όνομα «Μακεδονία», που βεβαίως αρνήθηκε ο Γ</w:t>
      </w:r>
      <w:r w:rsidRPr="00381765">
        <w:rPr>
          <w:rFonts w:eastAsia="Times New Roman" w:cs="Times New Roman"/>
          <w:szCs w:val="24"/>
        </w:rPr>
        <w:t>κρουέφσκι</w:t>
      </w:r>
      <w:r>
        <w:rPr>
          <w:rFonts w:eastAsia="Times New Roman" w:cs="Times New Roman"/>
          <w:szCs w:val="24"/>
        </w:rPr>
        <w:t xml:space="preserve"> την τότε συμφωνία και γι’ αυτό δεν μπήκαν τα Σκόπια στο ΝΑΤΟ. Το </w:t>
      </w:r>
      <w:r w:rsidRPr="00A97CAC">
        <w:rPr>
          <w:rFonts w:eastAsia="Times New Roman" w:cs="Times New Roman"/>
          <w:szCs w:val="24"/>
        </w:rPr>
        <w:t xml:space="preserve">VMRO </w:t>
      </w:r>
      <w:r>
        <w:rPr>
          <w:rFonts w:eastAsia="Times New Roman" w:cs="Times New Roman"/>
          <w:szCs w:val="24"/>
        </w:rPr>
        <w:t>ήταν αυτό που μπλόκαρε το Βουκουρέστι. Το βέτο</w:t>
      </w:r>
      <w:r w:rsidRPr="00381765">
        <w:rPr>
          <w:rFonts w:eastAsia="Times New Roman" w:cs="Times New Roman"/>
          <w:szCs w:val="24"/>
        </w:rPr>
        <w:t xml:space="preserve"> </w:t>
      </w:r>
      <w:r>
        <w:rPr>
          <w:rFonts w:eastAsia="Times New Roman" w:cs="Times New Roman"/>
          <w:szCs w:val="24"/>
        </w:rPr>
        <w:t xml:space="preserve">ήταν από τους Σκοπιανούς κι όχι από τη Νέα Δημοκρατία. </w:t>
      </w:r>
    </w:p>
    <w:p w14:paraId="3A310A0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ο Κουμουτσάκος δήλωσε -</w:t>
      </w:r>
      <w:r>
        <w:rPr>
          <w:rFonts w:eastAsia="Times New Roman" w:cs="Times New Roman"/>
          <w:szCs w:val="24"/>
        </w:rPr>
        <w:t>τον άκουγα στην τηλεόραση- ότι θα είμαστε υποχρεωμένοι να τηρήσουμε αυτήν τη συμφωνία. Αν ο Μητσοτάκης πίστευε ότι μπορεί να βγει κάτι καλό για την Ελλάδα, θα ερχόταν σε αυτό εδώ το Βήμα και θα έστελνε και μια επιστολή στο ΝΑΤΟ και θα έλεγε, πως όταν αναλά</w:t>
      </w:r>
      <w:r>
        <w:rPr>
          <w:rFonts w:eastAsia="Times New Roman" w:cs="Times New Roman"/>
          <w:szCs w:val="24"/>
        </w:rPr>
        <w:t xml:space="preserve">βει, αν στο μέλλον αναλάβει, </w:t>
      </w:r>
      <w:r>
        <w:rPr>
          <w:rFonts w:eastAsia="Times New Roman" w:cs="Times New Roman"/>
          <w:szCs w:val="24"/>
        </w:rPr>
        <w:t xml:space="preserve">κυβέρνηση </w:t>
      </w:r>
      <w:r>
        <w:rPr>
          <w:rFonts w:eastAsia="Times New Roman" w:cs="Times New Roman"/>
          <w:szCs w:val="24"/>
        </w:rPr>
        <w:t xml:space="preserve">η Νέα Δημοκρατία δεν πρόκειται να κυρώσει ποτέ στη Βουλή την ένταξη των Σκοπίων στο ΝΑΤΟ και τελείωνε το θέμα. Δεν κάνετε κάτι τέτοιο, το λέτε και μόνοι σας. Η Κυβέρνηση έχει συνέχεια, η εθνική μειοδοσία έχει </w:t>
      </w:r>
      <w:r>
        <w:rPr>
          <w:rFonts w:eastAsia="Times New Roman" w:cs="Times New Roman"/>
          <w:szCs w:val="24"/>
        </w:rPr>
        <w:t>συνέχεια.</w:t>
      </w:r>
    </w:p>
    <w:p w14:paraId="3A310A0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αναφερθώ στην ιστορία και πάλι. Το έχει λύσει το ζήτημα αυτό ο Στράβων εδώ και δύο χιλιάδες χρόνια με το «Έστιν </w:t>
      </w:r>
      <w:proofErr w:type="spellStart"/>
      <w:r>
        <w:rPr>
          <w:rFonts w:eastAsia="Times New Roman" w:cs="Times New Roman"/>
          <w:szCs w:val="24"/>
        </w:rPr>
        <w:t>ουν</w:t>
      </w:r>
      <w:proofErr w:type="spellEnd"/>
      <w:r>
        <w:rPr>
          <w:rFonts w:eastAsia="Times New Roman" w:cs="Times New Roman"/>
          <w:szCs w:val="24"/>
        </w:rPr>
        <w:t xml:space="preserve"> Ελλάς και η Μακεδονία». Βεβαίως, η Μακεδονία είναι μια καθαρά ελληνική υπόθεση, πολύ παλαιότερα, πολλά χρόνια πριν τον Στράβωνα</w:t>
      </w:r>
      <w:r>
        <w:rPr>
          <w:rFonts w:eastAsia="Times New Roman" w:cs="Times New Roman"/>
          <w:szCs w:val="24"/>
        </w:rPr>
        <w:t>, από τον Όμηρο, από τη ραψωδία Η΄ και τον στίχο 106 «</w:t>
      </w:r>
      <w:proofErr w:type="spellStart"/>
      <w:r>
        <w:rPr>
          <w:rFonts w:eastAsia="Times New Roman" w:cs="Times New Roman"/>
          <w:szCs w:val="24"/>
        </w:rPr>
        <w:t>οια</w:t>
      </w:r>
      <w:proofErr w:type="spellEnd"/>
      <w:r w:rsidRPr="00381765">
        <w:rPr>
          <w:rFonts w:eastAsia="Times New Roman" w:cs="Times New Roman"/>
          <w:szCs w:val="24"/>
        </w:rPr>
        <w:t xml:space="preserve"> τε </w:t>
      </w:r>
      <w:r w:rsidRPr="00381765">
        <w:rPr>
          <w:rFonts w:eastAsia="Times New Roman" w:cs="Times New Roman"/>
          <w:szCs w:val="24"/>
        </w:rPr>
        <w:lastRenderedPageBreak/>
        <w:t xml:space="preserve">φύλλα </w:t>
      </w:r>
      <w:proofErr w:type="spellStart"/>
      <w:r w:rsidRPr="00381765">
        <w:rPr>
          <w:rFonts w:eastAsia="Times New Roman" w:cs="Times New Roman"/>
          <w:szCs w:val="24"/>
        </w:rPr>
        <w:t>μακεδνής</w:t>
      </w:r>
      <w:proofErr w:type="spellEnd"/>
      <w:r w:rsidRPr="00381765">
        <w:rPr>
          <w:rFonts w:eastAsia="Times New Roman" w:cs="Times New Roman"/>
          <w:szCs w:val="24"/>
        </w:rPr>
        <w:t xml:space="preserve"> </w:t>
      </w:r>
      <w:proofErr w:type="spellStart"/>
      <w:r w:rsidRPr="00381765">
        <w:rPr>
          <w:rFonts w:eastAsia="Times New Roman" w:cs="Times New Roman"/>
          <w:szCs w:val="24"/>
        </w:rPr>
        <w:t>αιγείροιο</w:t>
      </w:r>
      <w:proofErr w:type="spellEnd"/>
      <w:r>
        <w:rPr>
          <w:rFonts w:eastAsia="Times New Roman" w:cs="Times New Roman"/>
          <w:szCs w:val="24"/>
        </w:rPr>
        <w:t>», όπου αναφέρεται στα φύλλα της υψηλής λεύκας, διότι «</w:t>
      </w:r>
      <w:proofErr w:type="spellStart"/>
      <w:r>
        <w:rPr>
          <w:rFonts w:eastAsia="Times New Roman" w:cs="Times New Roman"/>
          <w:szCs w:val="24"/>
        </w:rPr>
        <w:t>Μακεδνός</w:t>
      </w:r>
      <w:proofErr w:type="spellEnd"/>
      <w:r>
        <w:rPr>
          <w:rFonts w:eastAsia="Times New Roman" w:cs="Times New Roman"/>
          <w:szCs w:val="24"/>
        </w:rPr>
        <w:t>», εκ του «</w:t>
      </w:r>
      <w:proofErr w:type="spellStart"/>
      <w:r>
        <w:rPr>
          <w:rFonts w:eastAsia="Times New Roman" w:cs="Times New Roman"/>
          <w:szCs w:val="24"/>
        </w:rPr>
        <w:t>Μάκος</w:t>
      </w:r>
      <w:proofErr w:type="spellEnd"/>
      <w:r>
        <w:rPr>
          <w:rFonts w:eastAsia="Times New Roman" w:cs="Times New Roman"/>
          <w:szCs w:val="24"/>
        </w:rPr>
        <w:t xml:space="preserve">», μήκος στη δωρική, είναι ο ψηλός. Μακεδονία είναι η γη των ψηλών ανδρών. </w:t>
      </w:r>
    </w:p>
    <w:p w14:paraId="3A310A0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Στη μυθολογία ο </w:t>
      </w:r>
      <w:r>
        <w:rPr>
          <w:rFonts w:eastAsia="Times New Roman" w:cs="Times New Roman"/>
          <w:szCs w:val="24"/>
        </w:rPr>
        <w:t xml:space="preserve">Μακεδών ήταν γιος του </w:t>
      </w:r>
      <w:proofErr w:type="spellStart"/>
      <w:r>
        <w:rPr>
          <w:rFonts w:eastAsia="Times New Roman" w:cs="Times New Roman"/>
          <w:szCs w:val="24"/>
        </w:rPr>
        <w:t>Λυκάονα</w:t>
      </w:r>
      <w:proofErr w:type="spellEnd"/>
      <w:r>
        <w:rPr>
          <w:rFonts w:eastAsia="Times New Roman" w:cs="Times New Roman"/>
          <w:szCs w:val="24"/>
        </w:rPr>
        <w:t>, ο οποίος ήταν γιος του Πελασγού, ο οποίος ήταν ο πρώτος Έλληνας που αναδύθηκε από τη γη της Αρκαδίας. Βέβαια, αν όλο αυτό το λεξιλόγιο το αναφέρουμε στους Σκοπιανούς, θέλουν να χρησιμοποιήσουν τη λέξη «Μακεδονία», η οποία γι’</w:t>
      </w:r>
      <w:r>
        <w:rPr>
          <w:rFonts w:eastAsia="Times New Roman" w:cs="Times New Roman"/>
          <w:szCs w:val="24"/>
        </w:rPr>
        <w:t xml:space="preserve"> αυτούς είναι μια λέξη κινέζικη. Δεν έχει καμμία σχέση με τη σλαβική γλώσσα, η οποία ήλθε τον 6ο αιώνα στην ευρύτερη περιοχή, όπως ο ίδιος ο </w:t>
      </w:r>
      <w:proofErr w:type="spellStart"/>
      <w:r>
        <w:rPr>
          <w:rFonts w:eastAsia="Times New Roman" w:cs="Times New Roman"/>
          <w:szCs w:val="24"/>
        </w:rPr>
        <w:t>Κίρο</w:t>
      </w:r>
      <w:proofErr w:type="spellEnd"/>
      <w:r>
        <w:rPr>
          <w:rFonts w:eastAsia="Times New Roman" w:cs="Times New Roman"/>
          <w:szCs w:val="24"/>
        </w:rPr>
        <w:t xml:space="preserve"> </w:t>
      </w:r>
      <w:proofErr w:type="spellStart"/>
      <w:r>
        <w:rPr>
          <w:rFonts w:eastAsia="Times New Roman" w:cs="Times New Roman"/>
          <w:szCs w:val="24"/>
        </w:rPr>
        <w:t>Γ</w:t>
      </w:r>
      <w:r w:rsidRPr="00A864E7">
        <w:rPr>
          <w:rFonts w:eastAsia="Times New Roman" w:cs="Times New Roman"/>
          <w:szCs w:val="24"/>
        </w:rPr>
        <w:t>κλιγκόροφ</w:t>
      </w:r>
      <w:proofErr w:type="spellEnd"/>
      <w:r>
        <w:rPr>
          <w:rFonts w:eastAsia="Times New Roman" w:cs="Times New Roman"/>
          <w:szCs w:val="24"/>
        </w:rPr>
        <w:t xml:space="preserve"> είχε ομολογήσει. «Είμαστε Σλάβοι, ήλθαμε στην περιοχή τον 6ο αιώνα, δεν έχουμε απολύτως καμμία σχέσ</w:t>
      </w:r>
      <w:r>
        <w:rPr>
          <w:rFonts w:eastAsia="Times New Roman" w:cs="Times New Roman"/>
          <w:szCs w:val="24"/>
        </w:rPr>
        <w:t xml:space="preserve">η με τον Αλέξανδρο». </w:t>
      </w:r>
    </w:p>
    <w:p w14:paraId="3A310A0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πώς να έχουν σχέση με τον Αλέξανδρο; Ο παππούς του Μεγάλου Αλεξάνδρου, ο Αλέξανδρος ο Α΄, ο οποίος ήταν πολύ μεγάλος Έλληνας, που παρά την υποτέλεια, παρά την κατάληψη της Μακεδονίας από τον </w:t>
      </w:r>
      <w:r>
        <w:rPr>
          <w:rFonts w:eastAsia="Times New Roman" w:cs="Times New Roman"/>
          <w:szCs w:val="24"/>
        </w:rPr>
        <w:t xml:space="preserve">περσικό </w:t>
      </w:r>
      <w:r>
        <w:rPr>
          <w:rFonts w:eastAsia="Times New Roman" w:cs="Times New Roman"/>
          <w:szCs w:val="24"/>
        </w:rPr>
        <w:t>στρατό -είχε προηγηθεί η δολοφο</w:t>
      </w:r>
      <w:r>
        <w:rPr>
          <w:rFonts w:eastAsia="Times New Roman" w:cs="Times New Roman"/>
          <w:szCs w:val="24"/>
        </w:rPr>
        <w:t xml:space="preserve">νία των εκπροσώπων των Περσών, οι οποίοι είχαν πλησιάσει στη μακεδονική αυλή- εν συνεχεία διενεργούσε κατασκοπεία υπέρ των Ελλήνων και στη μάχη των </w:t>
      </w:r>
      <w:proofErr w:type="spellStart"/>
      <w:r>
        <w:rPr>
          <w:rFonts w:eastAsia="Times New Roman" w:cs="Times New Roman"/>
          <w:szCs w:val="24"/>
        </w:rPr>
        <w:t>Θερμοπυλών</w:t>
      </w:r>
      <w:proofErr w:type="spellEnd"/>
      <w:r>
        <w:rPr>
          <w:rFonts w:eastAsia="Times New Roman" w:cs="Times New Roman"/>
          <w:szCs w:val="24"/>
        </w:rPr>
        <w:t>. Γι’ αυτόν το λόγο και στους Ολυμπιακούς Αγώνες του 504 π.Χ., οι Ελλανοδίκες τον έκριναν πως είνα</w:t>
      </w:r>
      <w:r>
        <w:rPr>
          <w:rFonts w:eastAsia="Times New Roman" w:cs="Times New Roman"/>
          <w:szCs w:val="24"/>
        </w:rPr>
        <w:t xml:space="preserve">ι γνήσιος Έλληνας </w:t>
      </w:r>
      <w:proofErr w:type="spellStart"/>
      <w:r>
        <w:rPr>
          <w:rFonts w:eastAsia="Times New Roman" w:cs="Times New Roman"/>
          <w:szCs w:val="24"/>
        </w:rPr>
        <w:t>Αργείος</w:t>
      </w:r>
      <w:proofErr w:type="spellEnd"/>
      <w:r>
        <w:rPr>
          <w:rFonts w:eastAsia="Times New Roman" w:cs="Times New Roman"/>
          <w:szCs w:val="24"/>
        </w:rPr>
        <w:t xml:space="preserve">, απόγονος του οίκου των </w:t>
      </w:r>
      <w:proofErr w:type="spellStart"/>
      <w:r>
        <w:rPr>
          <w:rFonts w:eastAsia="Times New Roman" w:cs="Times New Roman"/>
          <w:szCs w:val="24"/>
        </w:rPr>
        <w:t>Τημενιδών</w:t>
      </w:r>
      <w:proofErr w:type="spellEnd"/>
      <w:r>
        <w:rPr>
          <w:rFonts w:eastAsia="Times New Roman" w:cs="Times New Roman"/>
          <w:szCs w:val="24"/>
        </w:rPr>
        <w:t xml:space="preserve">. </w:t>
      </w:r>
    </w:p>
    <w:p w14:paraId="3A310A0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το όνομα του Μεγάλου Αλεξάνδρου αποτελείται από τα «</w:t>
      </w:r>
      <w:proofErr w:type="spellStart"/>
      <w:r>
        <w:rPr>
          <w:rFonts w:eastAsia="Times New Roman" w:cs="Times New Roman"/>
          <w:szCs w:val="24"/>
        </w:rPr>
        <w:t>αλέξω</w:t>
      </w:r>
      <w:proofErr w:type="spellEnd"/>
      <w:r>
        <w:rPr>
          <w:rFonts w:eastAsia="Times New Roman" w:cs="Times New Roman"/>
          <w:szCs w:val="24"/>
        </w:rPr>
        <w:t xml:space="preserve">» συν «ανήρ», αυτός που διώχνει τους άνδρες, όπως έκανε σε όλες τις μάχες, όπως στην περιβόητη μάχη των </w:t>
      </w:r>
      <w:proofErr w:type="spellStart"/>
      <w:r>
        <w:rPr>
          <w:rFonts w:eastAsia="Times New Roman" w:cs="Times New Roman"/>
          <w:szCs w:val="24"/>
        </w:rPr>
        <w:t>Μαλλών</w:t>
      </w:r>
      <w:proofErr w:type="spellEnd"/>
      <w:r>
        <w:rPr>
          <w:rFonts w:eastAsia="Times New Roman" w:cs="Times New Roman"/>
          <w:szCs w:val="24"/>
        </w:rPr>
        <w:t>, όταν μόνος εισ</w:t>
      </w:r>
      <w:r>
        <w:rPr>
          <w:rFonts w:eastAsia="Times New Roman" w:cs="Times New Roman"/>
          <w:szCs w:val="24"/>
        </w:rPr>
        <w:t xml:space="preserve">έβαλε μέσα στο οχυρό του εχθρού και μόνος αντιμετώπιζε χιλιάδες αντιπάλους, σκότωσε τον βασιλιά των </w:t>
      </w:r>
      <w:proofErr w:type="spellStart"/>
      <w:r>
        <w:rPr>
          <w:rFonts w:eastAsia="Times New Roman" w:cs="Times New Roman"/>
          <w:szCs w:val="24"/>
        </w:rPr>
        <w:t>Μαλλών</w:t>
      </w:r>
      <w:proofErr w:type="spellEnd"/>
      <w:r>
        <w:rPr>
          <w:rFonts w:eastAsia="Times New Roman" w:cs="Times New Roman"/>
          <w:szCs w:val="24"/>
        </w:rPr>
        <w:t xml:space="preserve">, δέχθηκε ένα βέλος στον πνεύμονα, τον διέσωσε τελευταία στιγμή ο </w:t>
      </w:r>
      <w:proofErr w:type="spellStart"/>
      <w:r w:rsidRPr="00963BA3">
        <w:rPr>
          <w:rFonts w:eastAsia="Times New Roman" w:cs="Times New Roman"/>
          <w:szCs w:val="24"/>
        </w:rPr>
        <w:t>Πευκέστας</w:t>
      </w:r>
      <w:proofErr w:type="spellEnd"/>
      <w:r>
        <w:rPr>
          <w:rFonts w:eastAsia="Times New Roman" w:cs="Times New Roman"/>
          <w:szCs w:val="24"/>
        </w:rPr>
        <w:t xml:space="preserve"> με την ασπίδα του Αχιλλέα και όταν οι στρατηγοί συναγωνίζονταν με τους απλ</w:t>
      </w:r>
      <w:r>
        <w:rPr>
          <w:rFonts w:eastAsia="Times New Roman" w:cs="Times New Roman"/>
          <w:szCs w:val="24"/>
        </w:rPr>
        <w:t xml:space="preserve">ούς στρατιώτες ποιος θα σώσει τον βασιλιά και όταν όλοι νόμιζαν πως ο Αλέξανδρος είναι νεκρός, εκτέλεσαν όλους τους αιχμαλώτους βαρβάρους της χώρας των </w:t>
      </w:r>
      <w:proofErr w:type="spellStart"/>
      <w:r>
        <w:rPr>
          <w:rFonts w:eastAsia="Times New Roman" w:cs="Times New Roman"/>
          <w:szCs w:val="24"/>
        </w:rPr>
        <w:t>Μαλλών</w:t>
      </w:r>
      <w:proofErr w:type="spellEnd"/>
      <w:r>
        <w:rPr>
          <w:rFonts w:eastAsia="Times New Roman" w:cs="Times New Roman"/>
          <w:szCs w:val="24"/>
        </w:rPr>
        <w:t>, θεωρώντας ότι έχουν σκοτώσει τον βασιλέα Αλέξανδρο.</w:t>
      </w:r>
    </w:p>
    <w:p w14:paraId="3A310A1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Αυτά για τους προηγούμενους ομιλητές από την</w:t>
      </w:r>
      <w:r>
        <w:rPr>
          <w:rFonts w:eastAsia="Times New Roman" w:cs="Times New Roman"/>
          <w:szCs w:val="24"/>
        </w:rPr>
        <w:t xml:space="preserve"> πλευρά του ΣΥΡΙΖΑ που μιλούσαν για τον ελληνικό πολιτισμό, ο οποίος διαδόθηκε στα βάθη της </w:t>
      </w:r>
      <w:r>
        <w:rPr>
          <w:rFonts w:eastAsia="Times New Roman" w:cs="Times New Roman"/>
          <w:szCs w:val="24"/>
        </w:rPr>
        <w:t xml:space="preserve">ανατολής </w:t>
      </w:r>
      <w:r>
        <w:rPr>
          <w:rFonts w:eastAsia="Times New Roman" w:cs="Times New Roman"/>
          <w:szCs w:val="24"/>
        </w:rPr>
        <w:t>από τους Έλληνες Μακεδόνες. Βεβαίως και διαδόθηκε ο ελληνικός πολιτισμός, αλλά δεν διαδόθηκε με λουλούδια, αγάπες και τέτοιου είδους συνθήματα, αλλά με την</w:t>
      </w:r>
      <w:r>
        <w:rPr>
          <w:rFonts w:eastAsia="Times New Roman" w:cs="Times New Roman"/>
          <w:szCs w:val="24"/>
        </w:rPr>
        <w:t xml:space="preserve"> ισχύ των όπλων.</w:t>
      </w:r>
    </w:p>
    <w:p w14:paraId="3A310A11" w14:textId="77777777" w:rsidR="00E66DFC" w:rsidRDefault="00CE19B2">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3A310A1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Άκουσα τον Κοτζιά στην τηλεόραση να λέει «αποφύγαμε τον κίνδυνο του σκοπιανού αλυτρωτισμού με αυτήν τη συμφωνία». Δηλαδή μας απειλούσαν τα Σκόπια; Με τι ακ</w:t>
      </w:r>
      <w:r>
        <w:rPr>
          <w:rFonts w:eastAsia="Times New Roman" w:cs="Times New Roman"/>
          <w:szCs w:val="24"/>
        </w:rPr>
        <w:t xml:space="preserve">ριβώς; Με αεροπλανοφόρα, με τανκς και με μεραρχίες; Οι πιο «ξεβράκωτοι» </w:t>
      </w:r>
      <w:r>
        <w:rPr>
          <w:rFonts w:eastAsia="Times New Roman" w:cs="Times New Roman"/>
          <w:szCs w:val="24"/>
        </w:rPr>
        <w:lastRenderedPageBreak/>
        <w:t xml:space="preserve">της χερσονήσου του Αίμου στρατιωτικά δεν μπορούν να απειλήσουν την Ελλάδα. Και αν υπήρχε μια εθνική Κυβέρνηση στην Ελλάδα και διέβλεπε μια τέτοια απειλή θα μπορούσε να στείλει δύο </w:t>
      </w:r>
      <w:r>
        <w:rPr>
          <w:rFonts w:eastAsia="Times New Roman" w:cs="Times New Roman"/>
          <w:szCs w:val="24"/>
          <w:lang w:val="en-US"/>
        </w:rPr>
        <w:t>F</w:t>
      </w:r>
      <w:r w:rsidRPr="00760E63">
        <w:rPr>
          <w:rFonts w:eastAsia="Times New Roman" w:cs="Times New Roman"/>
          <w:szCs w:val="24"/>
        </w:rPr>
        <w:t xml:space="preserve">16 </w:t>
      </w:r>
      <w:r>
        <w:rPr>
          <w:rFonts w:eastAsia="Times New Roman" w:cs="Times New Roman"/>
          <w:szCs w:val="24"/>
        </w:rPr>
        <w:t xml:space="preserve">να κάνουν </w:t>
      </w:r>
      <w:proofErr w:type="spellStart"/>
      <w:r>
        <w:rPr>
          <w:rFonts w:eastAsia="Times New Roman" w:cs="Times New Roman"/>
          <w:szCs w:val="24"/>
        </w:rPr>
        <w:t>υπερπτήσεις</w:t>
      </w:r>
      <w:proofErr w:type="spellEnd"/>
      <w:r>
        <w:rPr>
          <w:rFonts w:eastAsia="Times New Roman" w:cs="Times New Roman"/>
          <w:szCs w:val="24"/>
        </w:rPr>
        <w:t xml:space="preserve"> πάνω από την πόλη των Σκοπίων, πάνω από το </w:t>
      </w:r>
      <w:proofErr w:type="spellStart"/>
      <w:r>
        <w:rPr>
          <w:rFonts w:eastAsia="Times New Roman" w:cs="Times New Roman"/>
          <w:szCs w:val="24"/>
        </w:rPr>
        <w:t>Τέτοβο</w:t>
      </w:r>
      <w:proofErr w:type="spellEnd"/>
      <w:r>
        <w:rPr>
          <w:rFonts w:eastAsia="Times New Roman" w:cs="Times New Roman"/>
          <w:szCs w:val="24"/>
        </w:rPr>
        <w:t>, να έκαναν τον κύκλο να περνούσαν πάνω από το Μοναστήρι, το οποίο το 1912 ήταν μια πόλη ελληνική και θα είχε απελευθερωθεί, αν δεν έστρεφε ο Κωνσταντίνος τη φορά του στρατού προς τη Θε</w:t>
      </w:r>
      <w:r>
        <w:rPr>
          <w:rFonts w:eastAsia="Times New Roman" w:cs="Times New Roman"/>
          <w:szCs w:val="24"/>
        </w:rPr>
        <w:t>σσαλονίκη…</w:t>
      </w:r>
    </w:p>
    <w:p w14:paraId="3A310A13" w14:textId="77777777" w:rsidR="00E66DFC" w:rsidRDefault="00CE19B2">
      <w:pPr>
        <w:spacing w:after="0" w:line="600" w:lineRule="auto"/>
        <w:ind w:firstLine="720"/>
        <w:jc w:val="both"/>
        <w:rPr>
          <w:rFonts w:eastAsia="Times New Roman" w:cs="Times New Roman"/>
          <w:szCs w:val="24"/>
        </w:rPr>
      </w:pPr>
      <w:r w:rsidRPr="00A97CAC">
        <w:rPr>
          <w:rFonts w:eastAsia="Times New Roman" w:cs="Times New Roman"/>
          <w:b/>
          <w:szCs w:val="24"/>
        </w:rPr>
        <w:t xml:space="preserve">ΠΡΟΕΔΡΕΥΩΝ (Γεώργιος </w:t>
      </w:r>
      <w:proofErr w:type="spellStart"/>
      <w:r w:rsidRPr="00A97CAC">
        <w:rPr>
          <w:rFonts w:eastAsia="Times New Roman" w:cs="Times New Roman"/>
          <w:b/>
          <w:szCs w:val="24"/>
        </w:rPr>
        <w:t>Λαμπρούλης</w:t>
      </w:r>
      <w:proofErr w:type="spellEnd"/>
      <w:r w:rsidRPr="00A97CAC">
        <w:rPr>
          <w:rFonts w:eastAsia="Times New Roman" w:cs="Times New Roman"/>
          <w:b/>
          <w:szCs w:val="24"/>
        </w:rPr>
        <w:t>):</w:t>
      </w:r>
      <w:r>
        <w:rPr>
          <w:rFonts w:eastAsia="Times New Roman" w:cs="Times New Roman"/>
          <w:szCs w:val="24"/>
        </w:rPr>
        <w:t xml:space="preserve"> Ολοκληρώστε, παρακαλώ.</w:t>
      </w:r>
    </w:p>
    <w:p w14:paraId="3A310A14" w14:textId="77777777" w:rsidR="00E66DFC" w:rsidRDefault="00CE19B2">
      <w:pPr>
        <w:spacing w:after="0" w:line="600" w:lineRule="auto"/>
        <w:ind w:firstLine="720"/>
        <w:jc w:val="both"/>
        <w:rPr>
          <w:rFonts w:eastAsia="Times New Roman" w:cs="Times New Roman"/>
          <w:szCs w:val="24"/>
        </w:rPr>
      </w:pPr>
      <w:r w:rsidRPr="00A97CAC">
        <w:rPr>
          <w:rFonts w:eastAsia="Times New Roman" w:cs="Times New Roman"/>
          <w:b/>
          <w:szCs w:val="24"/>
        </w:rPr>
        <w:t>ΗΛΙΑΣ ΚΑΣΙΔΙΑΡΗΣ:</w:t>
      </w:r>
      <w:r>
        <w:rPr>
          <w:rFonts w:eastAsia="Times New Roman" w:cs="Times New Roman"/>
          <w:szCs w:val="24"/>
        </w:rPr>
        <w:t xml:space="preserve"> Ολοκληρώνω.</w:t>
      </w:r>
    </w:p>
    <w:p w14:paraId="3A310A1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Απέναντι σε αυτήν την κατάπτυστη συμφωνία, η οποία ξεπουλά τα ιερά και τα όσια της </w:t>
      </w:r>
      <w:r>
        <w:rPr>
          <w:rFonts w:eastAsia="Times New Roman" w:cs="Times New Roman"/>
          <w:szCs w:val="24"/>
        </w:rPr>
        <w:t>Ελλάδας</w:t>
      </w:r>
      <w:r>
        <w:rPr>
          <w:rFonts w:eastAsia="Times New Roman" w:cs="Times New Roman"/>
          <w:szCs w:val="24"/>
        </w:rPr>
        <w:t>, η οποία είναι μια καταστροφή για την πατρίδα μας, η Χρυσή Αυγή έχε</w:t>
      </w:r>
      <w:r>
        <w:rPr>
          <w:rFonts w:eastAsia="Times New Roman" w:cs="Times New Roman"/>
          <w:szCs w:val="24"/>
        </w:rPr>
        <w:t xml:space="preserve">ι μια άλλη αντιπρόταση. Η Χρυσή Αυγή έχει ένα άλλο σχέδιο. </w:t>
      </w:r>
    </w:p>
    <w:p w14:paraId="3A310A16" w14:textId="77777777" w:rsidR="00E66DFC" w:rsidRDefault="00CE19B2">
      <w:pPr>
        <w:spacing w:after="0" w:line="600" w:lineRule="auto"/>
        <w:contextualSpacing/>
        <w:jc w:val="both"/>
        <w:rPr>
          <w:rFonts w:eastAsia="Times New Roman"/>
          <w:szCs w:val="24"/>
        </w:rPr>
      </w:pPr>
      <w:r>
        <w:rPr>
          <w:rFonts w:eastAsia="Times New Roman"/>
          <w:szCs w:val="24"/>
        </w:rPr>
        <w:t>Εφαρμογή του ελληνικού βέτο για οποιαδήποτε πρόοδο των συνομιλιών των Σκοπίων με το ΝΑΤΟ ή την Ευρωπαϊκή Ένωση. Να δώσουμε τη δυνατότητα στις φυγόκεντρες τάσεις εντός των Σκοπίων να εκδηλωθούν. Να</w:t>
      </w:r>
      <w:r>
        <w:rPr>
          <w:rFonts w:eastAsia="Times New Roman"/>
          <w:szCs w:val="24"/>
        </w:rPr>
        <w:t xml:space="preserve"> δώσουμε τη δυνατότητα στους Σλάβους και τους Αλβανούς, που είναι και οι δύο ανθέλληνες, να σκοτωθούν μεταξύ τους, να γίνει εμφύλιος πόλεμος στα Σκόπια και στη συνέχεια η Ελλάς ως εγγυήτρια δύναμη να ηγεμονεύει στην περιοχή αυτή. Αυτή είναι η θέση της Χρυσ</w:t>
      </w:r>
      <w:r>
        <w:rPr>
          <w:rFonts w:eastAsia="Times New Roman"/>
          <w:szCs w:val="24"/>
        </w:rPr>
        <w:t>ής Αυγής.</w:t>
      </w:r>
    </w:p>
    <w:p w14:paraId="3A310A17" w14:textId="77777777" w:rsidR="00E66DFC" w:rsidRDefault="00CE19B2">
      <w:pPr>
        <w:spacing w:after="0" w:line="600" w:lineRule="auto"/>
        <w:ind w:firstLine="720"/>
        <w:contextualSpacing/>
        <w:jc w:val="both"/>
        <w:rPr>
          <w:rFonts w:eastAsia="Times New Roman"/>
          <w:szCs w:val="24"/>
        </w:rPr>
      </w:pPr>
      <w:r>
        <w:rPr>
          <w:rFonts w:eastAsia="Times New Roman"/>
          <w:szCs w:val="24"/>
        </w:rPr>
        <w:lastRenderedPageBreak/>
        <w:t>Ο ελληνικός εθνικισμός γιγαντώνεται με τα συλλαλητήρια, γιγαντώνεται με τις μαζικές ανοικτές συγκεντρώσεις, θα γιγαντωθεί και αύριο και μεθαύριο εδώ, έξω από τη Βουλή. Όταν</w:t>
      </w:r>
      <w:r w:rsidRPr="00267AF0">
        <w:rPr>
          <w:rFonts w:eastAsia="Times New Roman"/>
          <w:szCs w:val="24"/>
        </w:rPr>
        <w:t xml:space="preserve">, </w:t>
      </w:r>
      <w:r>
        <w:rPr>
          <w:rFonts w:eastAsia="Times New Roman"/>
          <w:szCs w:val="24"/>
        </w:rPr>
        <w:t>λοιπόν, ο ελληνικός εθνικισμός κυριαρχήσει, τότε θα μιλάμε με άλλους όρο</w:t>
      </w:r>
      <w:r>
        <w:rPr>
          <w:rFonts w:eastAsia="Times New Roman"/>
          <w:szCs w:val="24"/>
        </w:rPr>
        <w:t>υς με όλους αυτούς οι οποίοι προδίδουν την Ελλάδα.</w:t>
      </w:r>
    </w:p>
    <w:p w14:paraId="3A310A18" w14:textId="77777777" w:rsidR="00E66DFC" w:rsidRDefault="00CE19B2">
      <w:pPr>
        <w:spacing w:after="0" w:line="600" w:lineRule="auto"/>
        <w:ind w:firstLine="720"/>
        <w:contextualSpacing/>
        <w:jc w:val="both"/>
        <w:rPr>
          <w:rFonts w:eastAsia="Times New Roman"/>
          <w:szCs w:val="24"/>
        </w:rPr>
      </w:pPr>
      <w:r>
        <w:rPr>
          <w:rFonts w:eastAsia="Times New Roman"/>
          <w:szCs w:val="24"/>
        </w:rPr>
        <w:t>Ευχαριστώ.</w:t>
      </w:r>
    </w:p>
    <w:p w14:paraId="3A310A19" w14:textId="77777777" w:rsidR="00E66DFC" w:rsidRDefault="00CE19B2">
      <w:pPr>
        <w:spacing w:after="0" w:line="600" w:lineRule="auto"/>
        <w:ind w:firstLine="709"/>
        <w:contextualSpacing/>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 Αυγής</w:t>
      </w:r>
      <w:r>
        <w:rPr>
          <w:rFonts w:eastAsia="Times New Roman"/>
          <w:szCs w:val="24"/>
        </w:rPr>
        <w:t>)</w:t>
      </w:r>
    </w:p>
    <w:p w14:paraId="3A310A1A" w14:textId="77777777" w:rsidR="00E66DFC" w:rsidRDefault="00CE19B2">
      <w:pPr>
        <w:spacing w:after="0" w:line="600" w:lineRule="auto"/>
        <w:ind w:firstLine="720"/>
        <w:contextualSpacing/>
        <w:jc w:val="both"/>
        <w:rPr>
          <w:rFonts w:eastAsia="Times New Roman"/>
          <w:szCs w:val="24"/>
        </w:rPr>
      </w:pPr>
      <w:r w:rsidRPr="004D7193">
        <w:rPr>
          <w:rFonts w:eastAsia="Times New Roman"/>
          <w:b/>
          <w:szCs w:val="24"/>
        </w:rPr>
        <w:t>ΜΑΥΡΟΥΔΗΣ ΒΟΡΙΔΗΣ:</w:t>
      </w:r>
      <w:r>
        <w:rPr>
          <w:rFonts w:eastAsia="Times New Roman"/>
          <w:b/>
          <w:szCs w:val="24"/>
        </w:rPr>
        <w:t xml:space="preserve"> </w:t>
      </w:r>
      <w:r>
        <w:rPr>
          <w:rFonts w:eastAsia="Times New Roman"/>
          <w:szCs w:val="24"/>
        </w:rPr>
        <w:t>Κύριε Πρόεδρε, μου επιτρέπετε;</w:t>
      </w:r>
    </w:p>
    <w:p w14:paraId="3A310A1B" w14:textId="77777777" w:rsidR="00E66DFC" w:rsidRDefault="00CE19B2">
      <w:pPr>
        <w:spacing w:after="0" w:line="600" w:lineRule="auto"/>
        <w:ind w:firstLine="720"/>
        <w:contextualSpacing/>
        <w:jc w:val="both"/>
        <w:rPr>
          <w:rFonts w:eastAsia="Times New Roman"/>
          <w:szCs w:val="24"/>
        </w:rPr>
      </w:pPr>
      <w:r w:rsidRPr="004D7193">
        <w:rPr>
          <w:rFonts w:eastAsia="Times New Roman"/>
          <w:b/>
          <w:szCs w:val="24"/>
        </w:rPr>
        <w:t xml:space="preserve">ΠΡΟΕΔΡΕΥΩΝ (Γεώργιος </w:t>
      </w:r>
      <w:proofErr w:type="spellStart"/>
      <w:r w:rsidRPr="004D7193">
        <w:rPr>
          <w:rFonts w:eastAsia="Times New Roman"/>
          <w:b/>
          <w:szCs w:val="24"/>
        </w:rPr>
        <w:t>Λαμπρούλης</w:t>
      </w:r>
      <w:proofErr w:type="spellEnd"/>
      <w:r w:rsidRPr="004D7193">
        <w:rPr>
          <w:rFonts w:eastAsia="Times New Roman"/>
          <w:b/>
          <w:szCs w:val="24"/>
        </w:rPr>
        <w:t>):</w:t>
      </w:r>
      <w:r w:rsidRPr="00B73012">
        <w:rPr>
          <w:rFonts w:eastAsia="Times New Roman"/>
          <w:szCs w:val="24"/>
        </w:rPr>
        <w:t xml:space="preserve"> </w:t>
      </w:r>
      <w:r>
        <w:rPr>
          <w:rFonts w:eastAsia="Times New Roman"/>
          <w:szCs w:val="24"/>
        </w:rPr>
        <w:t>Κύριε Βορίδη, σε τι έγκειται η παρερμηνεία από τον Υπουργό;</w:t>
      </w:r>
    </w:p>
    <w:p w14:paraId="3A310A1C" w14:textId="77777777" w:rsidR="00E66DFC" w:rsidRDefault="00CE19B2">
      <w:pPr>
        <w:spacing w:after="0" w:line="600" w:lineRule="auto"/>
        <w:ind w:firstLine="720"/>
        <w:contextualSpacing/>
        <w:jc w:val="both"/>
        <w:rPr>
          <w:rFonts w:eastAsia="Times New Roman"/>
          <w:szCs w:val="24"/>
        </w:rPr>
      </w:pPr>
      <w:r w:rsidRPr="004D7193">
        <w:rPr>
          <w:rFonts w:eastAsia="Times New Roman"/>
          <w:b/>
          <w:szCs w:val="24"/>
        </w:rPr>
        <w:t>ΜΑΥΡΟΥΔΗΣ ΒΟΡΙΔΗΣ:</w:t>
      </w:r>
      <w:r w:rsidRPr="00B73012">
        <w:rPr>
          <w:rFonts w:eastAsia="Times New Roman"/>
          <w:szCs w:val="24"/>
        </w:rPr>
        <w:t xml:space="preserve"> </w:t>
      </w:r>
      <w:r>
        <w:rPr>
          <w:rFonts w:eastAsia="Times New Roman"/>
          <w:szCs w:val="24"/>
        </w:rPr>
        <w:t>Ευχαριστώ, κύριε Πρόεδρε. Θα χρειαστώ ένα λεπτό μόνο για να εξηγήσω σε τι έγκειται η παρερμηνεία.</w:t>
      </w:r>
    </w:p>
    <w:p w14:paraId="3A310A1D"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Ο κ. Αμανατίδης είπε ότι εγώ </w:t>
      </w:r>
      <w:proofErr w:type="spellStart"/>
      <w:r>
        <w:rPr>
          <w:rFonts w:eastAsia="Times New Roman"/>
          <w:szCs w:val="24"/>
        </w:rPr>
        <w:t>υπενόησα</w:t>
      </w:r>
      <w:proofErr w:type="spellEnd"/>
      <w:r>
        <w:rPr>
          <w:rFonts w:eastAsia="Times New Roman"/>
          <w:szCs w:val="24"/>
        </w:rPr>
        <w:t xml:space="preserve"> ότι η κύρωση της </w:t>
      </w:r>
      <w:r>
        <w:rPr>
          <w:rFonts w:eastAsia="Times New Roman"/>
          <w:szCs w:val="24"/>
        </w:rPr>
        <w:t>σ</w:t>
      </w:r>
      <w:r>
        <w:rPr>
          <w:rFonts w:eastAsia="Times New Roman"/>
          <w:szCs w:val="24"/>
        </w:rPr>
        <w:t>υμφωνίας πρέπει να έλθει πρώτα. Εγώ ουδέποτε είπα αυτό. Εκείνο το οποίο είπα και εί</w:t>
      </w:r>
      <w:r>
        <w:rPr>
          <w:rFonts w:eastAsia="Times New Roman"/>
          <w:szCs w:val="24"/>
        </w:rPr>
        <w:t xml:space="preserve">πε και ο κ. Κουμουτσάκος είναι ότι βεβαίως και δεν πρέπει να γίνει αυτό. Εγώ εκείνο που είπα και επιμένω –και σ’ αυτό πρέπει να απαντήσετε- είναι ότι αυτή η </w:t>
      </w:r>
      <w:r>
        <w:rPr>
          <w:rFonts w:eastAsia="Times New Roman"/>
          <w:szCs w:val="24"/>
        </w:rPr>
        <w:t>σ</w:t>
      </w:r>
      <w:r>
        <w:rPr>
          <w:rFonts w:eastAsia="Times New Roman"/>
          <w:szCs w:val="24"/>
        </w:rPr>
        <w:t>υμφωνία, άπαξ και υπογραφεί τώρα, παράγει έννομες συνέπειες που οδηγούν αναπόδραστα και αναπότρεπτ</w:t>
      </w:r>
      <w:r>
        <w:rPr>
          <w:rFonts w:eastAsia="Times New Roman"/>
          <w:szCs w:val="24"/>
        </w:rPr>
        <w:t xml:space="preserve">α σε δεσμευτικό αποτέλεσμα και επομένως θα έπρεπε να έχετε πάρει εξουσιοδότηση για την υπογραφή αυτής της </w:t>
      </w:r>
      <w:r>
        <w:rPr>
          <w:rFonts w:eastAsia="Times New Roman"/>
          <w:szCs w:val="24"/>
        </w:rPr>
        <w:t>σ</w:t>
      </w:r>
      <w:r>
        <w:rPr>
          <w:rFonts w:eastAsia="Times New Roman"/>
          <w:szCs w:val="24"/>
        </w:rPr>
        <w:t>υμφωνίας, χωρίς η εξουσιοδότηση αυτή να αποτελεί κύρωση.</w:t>
      </w:r>
    </w:p>
    <w:p w14:paraId="3A310A1E" w14:textId="77777777" w:rsidR="00E66DFC" w:rsidRDefault="00CE19B2">
      <w:pPr>
        <w:spacing w:after="0" w:line="600" w:lineRule="auto"/>
        <w:ind w:firstLine="720"/>
        <w:contextualSpacing/>
        <w:jc w:val="both"/>
        <w:rPr>
          <w:rFonts w:eastAsia="Times New Roman"/>
          <w:szCs w:val="24"/>
        </w:rPr>
      </w:pPr>
      <w:r>
        <w:rPr>
          <w:rFonts w:eastAsia="Times New Roman"/>
          <w:szCs w:val="24"/>
        </w:rPr>
        <w:lastRenderedPageBreak/>
        <w:t>Επειδή θα έλθει ο κ. Φίλης και θα μου πει «τι σημαίνει εξουσιοδότηση», αυτό μας το έχετε απα</w:t>
      </w:r>
      <w:r>
        <w:rPr>
          <w:rFonts w:eastAsia="Times New Roman"/>
          <w:szCs w:val="24"/>
        </w:rPr>
        <w:t>ντήσει εσείς, όταν το 2015 ήλθε ο κ. Τσίπρας και ζήτησε εξουσιοδότηση από το Σώμα, προκειμένου να διαπραγματευτεί μετά το περίφημο δημοψήφισμα το πώς θα κάνει το «</w:t>
      </w:r>
      <w:r>
        <w:rPr>
          <w:rFonts w:eastAsia="Times New Roman"/>
          <w:szCs w:val="24"/>
        </w:rPr>
        <w:t>όχι</w:t>
      </w:r>
      <w:r>
        <w:rPr>
          <w:rFonts w:eastAsia="Times New Roman"/>
          <w:szCs w:val="24"/>
        </w:rPr>
        <w:t>» «</w:t>
      </w:r>
      <w:r>
        <w:rPr>
          <w:rFonts w:eastAsia="Times New Roman"/>
          <w:szCs w:val="24"/>
        </w:rPr>
        <w:t>ναι</w:t>
      </w:r>
      <w:r>
        <w:rPr>
          <w:rFonts w:eastAsia="Times New Roman"/>
          <w:szCs w:val="24"/>
        </w:rPr>
        <w:t>». Ήλθατε τότε και πήρατε εξουσιοδότηση. Δεν έρχεστε τώρα να ζητήσετε αυτήν την εξου</w:t>
      </w:r>
      <w:r>
        <w:rPr>
          <w:rFonts w:eastAsia="Times New Roman"/>
          <w:szCs w:val="24"/>
        </w:rPr>
        <w:t xml:space="preserve">σιοδότηση γι’ αυτήν την τόσο κρίσιμη </w:t>
      </w:r>
      <w:r>
        <w:rPr>
          <w:rFonts w:eastAsia="Times New Roman"/>
          <w:szCs w:val="24"/>
        </w:rPr>
        <w:t>σ</w:t>
      </w:r>
      <w:r>
        <w:rPr>
          <w:rFonts w:eastAsia="Times New Roman"/>
          <w:szCs w:val="24"/>
        </w:rPr>
        <w:t xml:space="preserve">υμφωνία, η οποία –το </w:t>
      </w:r>
      <w:proofErr w:type="spellStart"/>
      <w:r>
        <w:rPr>
          <w:rFonts w:eastAsia="Times New Roman"/>
          <w:szCs w:val="24"/>
        </w:rPr>
        <w:t>ξανατονίζω</w:t>
      </w:r>
      <w:proofErr w:type="spellEnd"/>
      <w:r>
        <w:rPr>
          <w:rFonts w:eastAsia="Times New Roman"/>
          <w:szCs w:val="24"/>
        </w:rPr>
        <w:t xml:space="preserve"> για να μη δημιουργούμε θέματα- δεν αποτελεί κύρωση.</w:t>
      </w:r>
    </w:p>
    <w:p w14:paraId="3A310A1F" w14:textId="77777777" w:rsidR="00E66DFC" w:rsidRDefault="00CE19B2">
      <w:pPr>
        <w:spacing w:after="0" w:line="600" w:lineRule="auto"/>
        <w:ind w:firstLine="720"/>
        <w:contextualSpacing/>
        <w:jc w:val="both"/>
        <w:rPr>
          <w:rFonts w:eastAsia="Times New Roman"/>
          <w:szCs w:val="24"/>
        </w:rPr>
      </w:pPr>
      <w:r w:rsidRPr="004D7193">
        <w:rPr>
          <w:rFonts w:eastAsia="Times New Roman"/>
          <w:b/>
          <w:szCs w:val="24"/>
        </w:rPr>
        <w:t xml:space="preserve">ΠΡΟΕΔΡΕΥΩΝ (Γεώργιος </w:t>
      </w:r>
      <w:proofErr w:type="spellStart"/>
      <w:r w:rsidRPr="004D7193">
        <w:rPr>
          <w:rFonts w:eastAsia="Times New Roman"/>
          <w:b/>
          <w:szCs w:val="24"/>
        </w:rPr>
        <w:t>Λαμπρούλης</w:t>
      </w:r>
      <w:proofErr w:type="spellEnd"/>
      <w:r w:rsidRPr="004D7193">
        <w:rPr>
          <w:rFonts w:eastAsia="Times New Roman"/>
          <w:b/>
          <w:szCs w:val="24"/>
        </w:rPr>
        <w:t>)</w:t>
      </w:r>
      <w:r w:rsidRPr="00267AF0">
        <w:rPr>
          <w:rFonts w:eastAsia="Times New Roman"/>
          <w:b/>
          <w:szCs w:val="24"/>
        </w:rPr>
        <w:t>:</w:t>
      </w:r>
      <w:r>
        <w:rPr>
          <w:rFonts w:eastAsia="Times New Roman"/>
          <w:szCs w:val="24"/>
        </w:rPr>
        <w:t xml:space="preserve"> Καλώς.</w:t>
      </w:r>
    </w:p>
    <w:p w14:paraId="3A310A20"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Σπαρτινός</w:t>
      </w:r>
      <w:proofErr w:type="spellEnd"/>
      <w:r>
        <w:rPr>
          <w:rFonts w:eastAsia="Times New Roman"/>
          <w:szCs w:val="24"/>
        </w:rPr>
        <w:t xml:space="preserve"> από τον ΣΥΡΙΖΑ.</w:t>
      </w:r>
    </w:p>
    <w:p w14:paraId="3A310A21" w14:textId="77777777" w:rsidR="00E66DFC" w:rsidRDefault="00CE19B2">
      <w:pPr>
        <w:spacing w:after="0" w:line="600" w:lineRule="auto"/>
        <w:ind w:firstLine="720"/>
        <w:contextualSpacing/>
        <w:jc w:val="both"/>
        <w:rPr>
          <w:rFonts w:eastAsia="Times New Roman"/>
          <w:szCs w:val="24"/>
        </w:rPr>
      </w:pPr>
      <w:r w:rsidRPr="004D7193">
        <w:rPr>
          <w:rFonts w:eastAsia="Times New Roman"/>
          <w:b/>
          <w:szCs w:val="24"/>
        </w:rPr>
        <w:t>ΚΩΝΣΤΑΝΤΙΝΟΣ ΣΠΑΡΤΙΝΟΣ:</w:t>
      </w:r>
      <w:r>
        <w:rPr>
          <w:rFonts w:eastAsia="Times New Roman"/>
          <w:szCs w:val="24"/>
        </w:rPr>
        <w:t xml:space="preserve"> Ευχαριστώ, κύριε Πρόεδρε</w:t>
      </w:r>
      <w:r>
        <w:rPr>
          <w:rFonts w:eastAsia="Times New Roman"/>
          <w:szCs w:val="24"/>
        </w:rPr>
        <w:t>.</w:t>
      </w:r>
    </w:p>
    <w:p w14:paraId="3A310A22"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Κυρίες και κύριοι συνάδελφοι, όταν ανακοινώθηκε η </w:t>
      </w:r>
      <w:r>
        <w:rPr>
          <w:rFonts w:eastAsia="Times New Roman"/>
          <w:szCs w:val="24"/>
        </w:rPr>
        <w:t>σ</w:t>
      </w:r>
      <w:r>
        <w:rPr>
          <w:rFonts w:eastAsia="Times New Roman"/>
          <w:szCs w:val="24"/>
        </w:rPr>
        <w:t>υμφωνία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Ζάεφ</w:t>
      </w:r>
      <w:proofErr w:type="spellEnd"/>
      <w:r>
        <w:rPr>
          <w:rFonts w:eastAsia="Times New Roman"/>
          <w:szCs w:val="24"/>
        </w:rPr>
        <w:t xml:space="preserve"> κάποιοι έσπευσαν να πουν ότι έγινε την κατάλληλη στιγμή, γιατί συζητιόταν το πολυνομοσχέδιο εκείνη τη στιγμή, για να ξεφύγει η Κυβέρνηση από τη συζήτηση για το πολυνομοσχέδιο και να</w:t>
      </w:r>
      <w:r>
        <w:rPr>
          <w:rFonts w:eastAsia="Times New Roman"/>
          <w:szCs w:val="24"/>
        </w:rPr>
        <w:t xml:space="preserve"> στρέψει αλλού το ενδιαφέρον της κοινής γνώμης. </w:t>
      </w:r>
    </w:p>
    <w:p w14:paraId="3A310A23" w14:textId="77777777" w:rsidR="00E66DFC" w:rsidRDefault="00CE19B2">
      <w:pPr>
        <w:spacing w:after="0" w:line="600" w:lineRule="auto"/>
        <w:ind w:firstLine="720"/>
        <w:contextualSpacing/>
        <w:jc w:val="both"/>
        <w:rPr>
          <w:rFonts w:eastAsia="Times New Roman"/>
          <w:szCs w:val="24"/>
        </w:rPr>
      </w:pPr>
      <w:r>
        <w:rPr>
          <w:rFonts w:eastAsia="Times New Roman"/>
          <w:szCs w:val="24"/>
        </w:rPr>
        <w:t>Απ’ ό,τι αποδείχθηκε, όμως, στη συζήτηση για το πολυνομοσχέδιο, αυτό ακριβώς έκανε η Νέα Δημοκρατία, μεγάλο μέρος της τουλάχιστον, καθώς και κάποιες από τις παραφυάδες της Νέας Δημοκρατίας. Σταμάτησαν να συζ</w:t>
      </w:r>
      <w:r>
        <w:rPr>
          <w:rFonts w:eastAsia="Times New Roman"/>
          <w:szCs w:val="24"/>
        </w:rPr>
        <w:t xml:space="preserve">ητούν για το πολυνομοσχέδιο, ενώ ήξεραν ότι θα ακολουθήσει συζήτηση για τη </w:t>
      </w:r>
      <w:r>
        <w:rPr>
          <w:rFonts w:eastAsia="Times New Roman"/>
          <w:szCs w:val="24"/>
        </w:rPr>
        <w:t>σ</w:t>
      </w:r>
      <w:r>
        <w:rPr>
          <w:rFonts w:eastAsia="Times New Roman"/>
          <w:szCs w:val="24"/>
        </w:rPr>
        <w:t xml:space="preserve">υμφωνία και μιλούσαν από εκείνη τη στιγμή για τη </w:t>
      </w:r>
      <w:r>
        <w:rPr>
          <w:rFonts w:eastAsia="Times New Roman"/>
          <w:szCs w:val="24"/>
        </w:rPr>
        <w:t>σ</w:t>
      </w:r>
      <w:r>
        <w:rPr>
          <w:rFonts w:eastAsia="Times New Roman"/>
          <w:szCs w:val="24"/>
        </w:rPr>
        <w:t xml:space="preserve">υμφωνία αυτή. </w:t>
      </w:r>
    </w:p>
    <w:p w14:paraId="3A310A24" w14:textId="77777777" w:rsidR="00E66DFC" w:rsidRDefault="00CE19B2">
      <w:pPr>
        <w:spacing w:after="0" w:line="600" w:lineRule="auto"/>
        <w:ind w:firstLine="720"/>
        <w:contextualSpacing/>
        <w:jc w:val="both"/>
        <w:rPr>
          <w:rFonts w:eastAsia="Times New Roman"/>
          <w:szCs w:val="24"/>
        </w:rPr>
      </w:pPr>
      <w:r>
        <w:rPr>
          <w:rFonts w:eastAsia="Times New Roman"/>
          <w:szCs w:val="24"/>
        </w:rPr>
        <w:lastRenderedPageBreak/>
        <w:t>Είναι προφανές ότι κατάλαβαν ότι τα άσφαιρα πυρά με τα οποία αναφέρονταν στο πολυνομοσχέδιο για μη καθαρή έξοδο, γι</w:t>
      </w:r>
      <w:r>
        <w:rPr>
          <w:rFonts w:eastAsia="Times New Roman"/>
          <w:szCs w:val="24"/>
        </w:rPr>
        <w:t>α νέα μνημόνια, για νέα μέτρα, για νέο αποκλεισμό της χώρας από τις αγορές, δεν ήταν μ</w:t>
      </w:r>
      <w:r>
        <w:rPr>
          <w:rFonts w:eastAsia="Times New Roman"/>
          <w:szCs w:val="24"/>
        </w:rPr>
        <w:t>ί</w:t>
      </w:r>
      <w:r>
        <w:rPr>
          <w:rFonts w:eastAsia="Times New Roman"/>
          <w:szCs w:val="24"/>
        </w:rPr>
        <w:t>α βολική συζήτηση για να τη συνεχίσουν και έπρεπε να κρύψουν την αδυναμία τους να απαντήσουν στην πρόκληση της Κυβέρνησης να συζητήσουν με σοβαρότητα για την επόμενη μέρ</w:t>
      </w:r>
      <w:r>
        <w:rPr>
          <w:rFonts w:eastAsia="Times New Roman"/>
          <w:szCs w:val="24"/>
        </w:rPr>
        <w:t>α. Με μ</w:t>
      </w:r>
      <w:r>
        <w:rPr>
          <w:rFonts w:eastAsia="Times New Roman"/>
          <w:szCs w:val="24"/>
        </w:rPr>
        <w:t>ί</w:t>
      </w:r>
      <w:r>
        <w:rPr>
          <w:rFonts w:eastAsia="Times New Roman"/>
          <w:szCs w:val="24"/>
        </w:rPr>
        <w:t>α απότομη στροφή στις ρίζες της πιο πρωτόγονης, της πιο σκοτεινής παράδοσης της συντηρητικής παράταξης, αυτής που σοβαροί ηγέτες της στο παρελθόν είχαν προσπαθήσει να απολακτίσουν με μεγαλύτερη ή μικρότερη επιτυχία, άλλαξαν τη θεματολογία και κύλησ</w:t>
      </w:r>
      <w:r>
        <w:rPr>
          <w:rFonts w:eastAsia="Times New Roman"/>
          <w:szCs w:val="24"/>
        </w:rPr>
        <w:t xml:space="preserve">αν στην εύκολη ακροδεξιά υπερπατριωτική και από ορισμένους θα πω και </w:t>
      </w:r>
      <w:proofErr w:type="spellStart"/>
      <w:r>
        <w:rPr>
          <w:rFonts w:eastAsia="Times New Roman"/>
          <w:szCs w:val="24"/>
        </w:rPr>
        <w:t>πατριδοκάπηλη</w:t>
      </w:r>
      <w:proofErr w:type="spellEnd"/>
      <w:r>
        <w:rPr>
          <w:rFonts w:eastAsia="Times New Roman"/>
          <w:szCs w:val="24"/>
        </w:rPr>
        <w:t xml:space="preserve"> επιχειρηματολογία.</w:t>
      </w:r>
    </w:p>
    <w:p w14:paraId="3A310A25"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Η Δεξιά, λοιπόν, στο γνωστό πανάρχαιο γήπεδό της, να διαγράφει μέσα σε λίγες εβδομάδες, μετά από αλλεπάλληλες αυτοαναιρέσεις των </w:t>
      </w:r>
      <w:proofErr w:type="spellStart"/>
      <w:r>
        <w:rPr>
          <w:rFonts w:eastAsia="Times New Roman"/>
          <w:szCs w:val="24"/>
        </w:rPr>
        <w:t>θέσεών</w:t>
      </w:r>
      <w:proofErr w:type="spellEnd"/>
      <w:r>
        <w:rPr>
          <w:rFonts w:eastAsia="Times New Roman"/>
          <w:szCs w:val="24"/>
        </w:rPr>
        <w:t xml:space="preserve"> της, μ</w:t>
      </w:r>
      <w:r>
        <w:rPr>
          <w:rFonts w:eastAsia="Times New Roman"/>
          <w:szCs w:val="24"/>
        </w:rPr>
        <w:t>ί</w:t>
      </w:r>
      <w:r>
        <w:rPr>
          <w:rFonts w:eastAsia="Times New Roman"/>
          <w:szCs w:val="24"/>
        </w:rPr>
        <w:t>α πολυετή π</w:t>
      </w:r>
      <w:r>
        <w:rPr>
          <w:rFonts w:eastAsia="Times New Roman"/>
          <w:szCs w:val="24"/>
        </w:rPr>
        <w:t>ορεία που είχαν χαράξει προηγούμενοι ηγέτες της προς μ</w:t>
      </w:r>
      <w:r>
        <w:rPr>
          <w:rFonts w:eastAsia="Times New Roman"/>
          <w:szCs w:val="24"/>
        </w:rPr>
        <w:t>ί</w:t>
      </w:r>
      <w:r>
        <w:rPr>
          <w:rFonts w:eastAsia="Times New Roman"/>
          <w:szCs w:val="24"/>
        </w:rPr>
        <w:t>α έντιμη και βιώσιμη λύση των σχέσεων με τους βόρειους γείτονες, αλλά ταυτόχρονα και μ</w:t>
      </w:r>
      <w:r>
        <w:rPr>
          <w:rFonts w:eastAsia="Times New Roman"/>
          <w:szCs w:val="24"/>
        </w:rPr>
        <w:t>ί</w:t>
      </w:r>
      <w:r>
        <w:rPr>
          <w:rFonts w:eastAsia="Times New Roman"/>
          <w:szCs w:val="24"/>
        </w:rPr>
        <w:t>α πορεία σταθεροποίησης της Νέας Δημοκρατίας στον χώρο της Κεντροδεξιάς απ’ αυτόν της σκοταδιστικής Δεξιάς.</w:t>
      </w:r>
    </w:p>
    <w:p w14:paraId="3A310A2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Φαίνετ</w:t>
      </w:r>
      <w:r>
        <w:rPr>
          <w:rFonts w:eastAsia="Times New Roman" w:cs="Times New Roman"/>
          <w:szCs w:val="24"/>
        </w:rPr>
        <w:t>αι</w:t>
      </w:r>
      <w:r w:rsidRPr="00B53D91">
        <w:rPr>
          <w:rFonts w:eastAsia="Times New Roman" w:cs="Times New Roman"/>
          <w:szCs w:val="24"/>
        </w:rPr>
        <w:t xml:space="preserve"> ότι η ακροδεξιά ομάδα στ</w:t>
      </w:r>
      <w:r>
        <w:rPr>
          <w:rFonts w:eastAsia="Times New Roman" w:cs="Times New Roman"/>
          <w:szCs w:val="24"/>
        </w:rPr>
        <w:t xml:space="preserve">ην ηγεσία της Νέας Δημοκρατίας έπεισε </w:t>
      </w:r>
      <w:r w:rsidRPr="00B53D91">
        <w:rPr>
          <w:rFonts w:eastAsia="Times New Roman" w:cs="Times New Roman"/>
          <w:szCs w:val="24"/>
        </w:rPr>
        <w:t xml:space="preserve">χωρίς ιδιαίτερο κόπο τον </w:t>
      </w:r>
      <w:r>
        <w:rPr>
          <w:rFonts w:eastAsia="Times New Roman" w:cs="Times New Roman"/>
          <w:szCs w:val="24"/>
        </w:rPr>
        <w:t>Π</w:t>
      </w:r>
      <w:r w:rsidRPr="00B53D91">
        <w:rPr>
          <w:rFonts w:eastAsia="Times New Roman" w:cs="Times New Roman"/>
          <w:szCs w:val="24"/>
        </w:rPr>
        <w:t>ρόεδρ</w:t>
      </w:r>
      <w:r>
        <w:rPr>
          <w:rFonts w:eastAsia="Times New Roman" w:cs="Times New Roman"/>
          <w:szCs w:val="24"/>
        </w:rPr>
        <w:t>ό</w:t>
      </w:r>
      <w:r w:rsidRPr="00B53D91">
        <w:rPr>
          <w:rFonts w:eastAsia="Times New Roman" w:cs="Times New Roman"/>
          <w:szCs w:val="24"/>
        </w:rPr>
        <w:t xml:space="preserve"> της ότι η μόδα σήμερα στην Ευρώπη δεν είναι η </w:t>
      </w:r>
      <w:r>
        <w:rPr>
          <w:rFonts w:eastAsia="Times New Roman" w:cs="Times New Roman"/>
          <w:szCs w:val="24"/>
        </w:rPr>
        <w:t>Κ</w:t>
      </w:r>
      <w:r w:rsidRPr="00B53D91">
        <w:rPr>
          <w:rFonts w:eastAsia="Times New Roman" w:cs="Times New Roman"/>
          <w:szCs w:val="24"/>
        </w:rPr>
        <w:t>εντροδεξιά</w:t>
      </w:r>
      <w:r>
        <w:rPr>
          <w:rFonts w:eastAsia="Times New Roman" w:cs="Times New Roman"/>
          <w:szCs w:val="24"/>
        </w:rPr>
        <w:t>, αλλά μ</w:t>
      </w:r>
      <w:r>
        <w:rPr>
          <w:rFonts w:eastAsia="Times New Roman" w:cs="Times New Roman"/>
          <w:szCs w:val="24"/>
        </w:rPr>
        <w:t>ί</w:t>
      </w:r>
      <w:r>
        <w:rPr>
          <w:rFonts w:eastAsia="Times New Roman" w:cs="Times New Roman"/>
          <w:szCs w:val="24"/>
        </w:rPr>
        <w:t>α</w:t>
      </w:r>
      <w:r w:rsidRPr="00B53D91">
        <w:rPr>
          <w:rFonts w:eastAsia="Times New Roman" w:cs="Times New Roman"/>
          <w:szCs w:val="24"/>
        </w:rPr>
        <w:t xml:space="preserve"> άκρ</w:t>
      </w:r>
      <w:r>
        <w:rPr>
          <w:rFonts w:eastAsia="Times New Roman" w:cs="Times New Roman"/>
          <w:szCs w:val="24"/>
        </w:rPr>
        <w:t>α Δ</w:t>
      </w:r>
      <w:r w:rsidRPr="00B53D91">
        <w:rPr>
          <w:rFonts w:eastAsia="Times New Roman" w:cs="Times New Roman"/>
          <w:szCs w:val="24"/>
        </w:rPr>
        <w:t>εξιά</w:t>
      </w:r>
      <w:r>
        <w:rPr>
          <w:rFonts w:eastAsia="Times New Roman" w:cs="Times New Roman"/>
          <w:szCs w:val="24"/>
        </w:rPr>
        <w:t xml:space="preserve"> με</w:t>
      </w:r>
      <w:r w:rsidRPr="00B53D91">
        <w:rPr>
          <w:rFonts w:eastAsia="Times New Roman" w:cs="Times New Roman"/>
          <w:szCs w:val="24"/>
        </w:rPr>
        <w:t xml:space="preserve"> δυσδιάκριτα όρια από πολιτικά μορφώματα </w:t>
      </w:r>
      <w:r w:rsidRPr="00B53D91">
        <w:rPr>
          <w:rFonts w:eastAsia="Times New Roman" w:cs="Times New Roman"/>
          <w:szCs w:val="24"/>
        </w:rPr>
        <w:lastRenderedPageBreak/>
        <w:t>που εμπνέονται από τις α</w:t>
      </w:r>
      <w:r>
        <w:rPr>
          <w:rFonts w:eastAsia="Times New Roman" w:cs="Times New Roman"/>
          <w:szCs w:val="24"/>
        </w:rPr>
        <w:t>π</w:t>
      </w:r>
      <w:r w:rsidRPr="00B53D91">
        <w:rPr>
          <w:rFonts w:eastAsia="Times New Roman" w:cs="Times New Roman"/>
          <w:szCs w:val="24"/>
        </w:rPr>
        <w:t xml:space="preserve">αξίες του </w:t>
      </w:r>
      <w:r w:rsidRPr="00B53D91">
        <w:rPr>
          <w:rFonts w:eastAsia="Times New Roman" w:cs="Times New Roman"/>
          <w:szCs w:val="24"/>
        </w:rPr>
        <w:t>εθνικισμού</w:t>
      </w:r>
      <w:r>
        <w:rPr>
          <w:rFonts w:eastAsia="Times New Roman" w:cs="Times New Roman"/>
          <w:szCs w:val="24"/>
        </w:rPr>
        <w:t>,</w:t>
      </w:r>
      <w:r w:rsidRPr="00B53D91">
        <w:rPr>
          <w:rFonts w:eastAsia="Times New Roman" w:cs="Times New Roman"/>
          <w:szCs w:val="24"/>
        </w:rPr>
        <w:t xml:space="preserve"> της ξενοφοβίας</w:t>
      </w:r>
      <w:r>
        <w:rPr>
          <w:rFonts w:eastAsia="Times New Roman" w:cs="Times New Roman"/>
          <w:szCs w:val="24"/>
        </w:rPr>
        <w:t>,</w:t>
      </w:r>
      <w:r w:rsidRPr="00B53D91">
        <w:rPr>
          <w:rFonts w:eastAsia="Times New Roman" w:cs="Times New Roman"/>
          <w:szCs w:val="24"/>
        </w:rPr>
        <w:t xml:space="preserve"> του ρατσισμού</w:t>
      </w:r>
      <w:r>
        <w:rPr>
          <w:rFonts w:eastAsia="Times New Roman" w:cs="Times New Roman"/>
          <w:szCs w:val="24"/>
        </w:rPr>
        <w:t>,</w:t>
      </w:r>
      <w:r w:rsidRPr="00B53D91">
        <w:rPr>
          <w:rFonts w:eastAsia="Times New Roman" w:cs="Times New Roman"/>
          <w:szCs w:val="24"/>
        </w:rPr>
        <w:t xml:space="preserve"> της εθνικής απομόνωσης</w:t>
      </w:r>
      <w:r>
        <w:rPr>
          <w:rFonts w:eastAsia="Times New Roman" w:cs="Times New Roman"/>
          <w:szCs w:val="24"/>
        </w:rPr>
        <w:t>,</w:t>
      </w:r>
      <w:r w:rsidRPr="00B53D91">
        <w:rPr>
          <w:rFonts w:eastAsia="Times New Roman" w:cs="Times New Roman"/>
          <w:szCs w:val="24"/>
        </w:rPr>
        <w:t xml:space="preserve"> ξεχνώντας ότι στις </w:t>
      </w:r>
      <w:r>
        <w:rPr>
          <w:rFonts w:eastAsia="Times New Roman" w:cs="Times New Roman"/>
          <w:szCs w:val="24"/>
        </w:rPr>
        <w:t>χώρες που</w:t>
      </w:r>
      <w:r w:rsidRPr="00B53D91">
        <w:rPr>
          <w:rFonts w:eastAsia="Times New Roman" w:cs="Times New Roman"/>
          <w:szCs w:val="24"/>
        </w:rPr>
        <w:t xml:space="preserve"> αυτή η μόδα έχει </w:t>
      </w:r>
      <w:r>
        <w:rPr>
          <w:rFonts w:eastAsia="Times New Roman" w:cs="Times New Roman"/>
          <w:szCs w:val="24"/>
        </w:rPr>
        <w:t>πέραση,</w:t>
      </w:r>
      <w:r w:rsidRPr="00B53D91">
        <w:rPr>
          <w:rFonts w:eastAsia="Times New Roman" w:cs="Times New Roman"/>
          <w:szCs w:val="24"/>
        </w:rPr>
        <w:t xml:space="preserve"> η συντηρητική παράταξη δεν είναι συνήθως ενιαία</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α</w:t>
      </w:r>
      <w:r w:rsidRPr="00B53D91">
        <w:rPr>
          <w:rFonts w:eastAsia="Times New Roman" w:cs="Times New Roman"/>
          <w:szCs w:val="24"/>
        </w:rPr>
        <w:t xml:space="preserve">λλά αυτό αφορά τους </w:t>
      </w:r>
      <w:r>
        <w:rPr>
          <w:rFonts w:eastAsia="Times New Roman" w:cs="Times New Roman"/>
          <w:szCs w:val="24"/>
        </w:rPr>
        <w:t>ίδιους.</w:t>
      </w:r>
    </w:p>
    <w:p w14:paraId="3A310A2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Με αυτήν τη γραμμή, </w:t>
      </w:r>
      <w:r w:rsidRPr="00B53D91">
        <w:rPr>
          <w:rFonts w:eastAsia="Times New Roman" w:cs="Times New Roman"/>
          <w:szCs w:val="24"/>
        </w:rPr>
        <w:t>λοιπόν</w:t>
      </w:r>
      <w:r>
        <w:rPr>
          <w:rFonts w:eastAsia="Times New Roman" w:cs="Times New Roman"/>
          <w:szCs w:val="24"/>
        </w:rPr>
        <w:t>,</w:t>
      </w:r>
      <w:r w:rsidRPr="00B53D91">
        <w:rPr>
          <w:rFonts w:eastAsia="Times New Roman" w:cs="Times New Roman"/>
          <w:szCs w:val="24"/>
        </w:rPr>
        <w:t xml:space="preserve"> άρχισε η Νέα Δημοκρατία να κα</w:t>
      </w:r>
      <w:r w:rsidRPr="00B53D91">
        <w:rPr>
          <w:rFonts w:eastAsia="Times New Roman" w:cs="Times New Roman"/>
          <w:szCs w:val="24"/>
        </w:rPr>
        <w:t>λοβλέπει το ακροατήριο της Χρυσής Αυγής</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μ</w:t>
      </w:r>
      <w:r w:rsidRPr="00B53D91">
        <w:rPr>
          <w:rFonts w:eastAsia="Times New Roman" w:cs="Times New Roman"/>
          <w:szCs w:val="24"/>
        </w:rPr>
        <w:t xml:space="preserve">ιας και διαπιστώνει εδώ και καιρό την αδυναμία της να </w:t>
      </w:r>
      <w:r>
        <w:rPr>
          <w:rFonts w:eastAsia="Times New Roman" w:cs="Times New Roman"/>
          <w:szCs w:val="24"/>
        </w:rPr>
        <w:t>αντλήσει</w:t>
      </w:r>
      <w:r w:rsidRPr="00B53D91">
        <w:rPr>
          <w:rFonts w:eastAsia="Times New Roman" w:cs="Times New Roman"/>
          <w:szCs w:val="24"/>
        </w:rPr>
        <w:t xml:space="preserve"> ψήφους από την υπόλοιπη κοινωνία</w:t>
      </w:r>
      <w:r>
        <w:rPr>
          <w:rFonts w:eastAsia="Times New Roman" w:cs="Times New Roman"/>
          <w:szCs w:val="24"/>
        </w:rPr>
        <w:t>, μπαίνοντας σε έναν</w:t>
      </w:r>
      <w:r w:rsidRPr="00B53D91">
        <w:rPr>
          <w:rFonts w:eastAsia="Times New Roman" w:cs="Times New Roman"/>
          <w:szCs w:val="24"/>
        </w:rPr>
        <w:t xml:space="preserve"> ιδιότυπ</w:t>
      </w:r>
      <w:r>
        <w:rPr>
          <w:rFonts w:eastAsia="Times New Roman" w:cs="Times New Roman"/>
          <w:szCs w:val="24"/>
        </w:rPr>
        <w:t>ο,</w:t>
      </w:r>
      <w:r w:rsidRPr="00B53D91">
        <w:rPr>
          <w:rFonts w:eastAsia="Times New Roman" w:cs="Times New Roman"/>
          <w:szCs w:val="24"/>
        </w:rPr>
        <w:t xml:space="preserve"> όχι και πολύ καλυμμένο</w:t>
      </w:r>
      <w:r>
        <w:rPr>
          <w:rFonts w:eastAsia="Times New Roman" w:cs="Times New Roman"/>
          <w:szCs w:val="24"/>
        </w:rPr>
        <w:t>,</w:t>
      </w:r>
      <w:r w:rsidRPr="00B53D91">
        <w:rPr>
          <w:rFonts w:eastAsia="Times New Roman" w:cs="Times New Roman"/>
          <w:szCs w:val="24"/>
        </w:rPr>
        <w:t xml:space="preserve"> αλλά επικίνδυνο ανταγωνισμό μαζί </w:t>
      </w:r>
      <w:r>
        <w:rPr>
          <w:rFonts w:eastAsia="Times New Roman" w:cs="Times New Roman"/>
          <w:szCs w:val="24"/>
        </w:rPr>
        <w:t>της,</w:t>
      </w:r>
      <w:r w:rsidRPr="00B53D91">
        <w:rPr>
          <w:rFonts w:eastAsia="Times New Roman" w:cs="Times New Roman"/>
          <w:szCs w:val="24"/>
        </w:rPr>
        <w:t xml:space="preserve"> με τη Χρυσή Αυγή</w:t>
      </w:r>
      <w:r>
        <w:rPr>
          <w:rFonts w:eastAsia="Times New Roman" w:cs="Times New Roman"/>
          <w:szCs w:val="24"/>
        </w:rPr>
        <w:t>.</w:t>
      </w:r>
      <w:r w:rsidRPr="00B53D91">
        <w:rPr>
          <w:rFonts w:eastAsia="Times New Roman" w:cs="Times New Roman"/>
          <w:szCs w:val="24"/>
        </w:rPr>
        <w:t xml:space="preserve"> </w:t>
      </w:r>
    </w:p>
    <w:p w14:paraId="3A310A2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Προσωπι</w:t>
      </w:r>
      <w:r>
        <w:rPr>
          <w:rFonts w:eastAsia="Times New Roman" w:cs="Times New Roman"/>
          <w:szCs w:val="24"/>
        </w:rPr>
        <w:t xml:space="preserve">κά, </w:t>
      </w:r>
      <w:r w:rsidRPr="00B53D91">
        <w:rPr>
          <w:rFonts w:eastAsia="Times New Roman" w:cs="Times New Roman"/>
          <w:szCs w:val="24"/>
        </w:rPr>
        <w:t>σκεπτόμενος όλα αυτά</w:t>
      </w:r>
      <w:r>
        <w:rPr>
          <w:rFonts w:eastAsia="Times New Roman" w:cs="Times New Roman"/>
          <w:szCs w:val="24"/>
        </w:rPr>
        <w:t>,</w:t>
      </w:r>
      <w:r w:rsidRPr="00B53D91">
        <w:rPr>
          <w:rFonts w:eastAsia="Times New Roman" w:cs="Times New Roman"/>
          <w:szCs w:val="24"/>
        </w:rPr>
        <w:t xml:space="preserve"> μου δημιουργείται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B53D91">
        <w:rPr>
          <w:rFonts w:eastAsia="Times New Roman" w:cs="Times New Roman"/>
          <w:szCs w:val="24"/>
        </w:rPr>
        <w:t xml:space="preserve"> γενικότερη απορία</w:t>
      </w:r>
      <w:r>
        <w:rPr>
          <w:rFonts w:eastAsia="Times New Roman" w:cs="Times New Roman"/>
          <w:szCs w:val="24"/>
        </w:rPr>
        <w:t xml:space="preserve">: Πόσο </w:t>
      </w:r>
      <w:r w:rsidRPr="00B53D91">
        <w:rPr>
          <w:rFonts w:eastAsia="Times New Roman" w:cs="Times New Roman"/>
          <w:szCs w:val="24"/>
        </w:rPr>
        <w:t xml:space="preserve">καθοριστικό ρόλο μπορεί </w:t>
      </w:r>
      <w:r>
        <w:rPr>
          <w:rFonts w:eastAsia="Times New Roman" w:cs="Times New Roman"/>
          <w:szCs w:val="24"/>
        </w:rPr>
        <w:t>ά</w:t>
      </w:r>
      <w:r w:rsidRPr="00B53D91">
        <w:rPr>
          <w:rFonts w:eastAsia="Times New Roman" w:cs="Times New Roman"/>
          <w:szCs w:val="24"/>
        </w:rPr>
        <w:t>ραγε να παίξει ο ανθρώπινος παράγοντας σε κρίσιμες στιγμές που συμπίπτουν με πολιτικές ανακατατάξεις</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Ε</w:t>
      </w:r>
      <w:r w:rsidRPr="00B53D91">
        <w:rPr>
          <w:rFonts w:eastAsia="Times New Roman" w:cs="Times New Roman"/>
          <w:szCs w:val="24"/>
        </w:rPr>
        <w:t>ν προκειμένω</w:t>
      </w:r>
      <w:r>
        <w:rPr>
          <w:rFonts w:eastAsia="Times New Roman" w:cs="Times New Roman"/>
          <w:szCs w:val="24"/>
        </w:rPr>
        <w:t>,</w:t>
      </w:r>
      <w:r w:rsidRPr="00B53D91">
        <w:rPr>
          <w:rFonts w:eastAsia="Times New Roman" w:cs="Times New Roman"/>
          <w:szCs w:val="24"/>
        </w:rPr>
        <w:t xml:space="preserve"> πόσο</w:t>
      </w:r>
      <w:r>
        <w:rPr>
          <w:rFonts w:eastAsia="Times New Roman" w:cs="Times New Roman"/>
          <w:szCs w:val="24"/>
        </w:rPr>
        <w:t xml:space="preserve"> ρόλο</w:t>
      </w:r>
      <w:r w:rsidRPr="00B53D91">
        <w:rPr>
          <w:rFonts w:eastAsia="Times New Roman" w:cs="Times New Roman"/>
          <w:szCs w:val="24"/>
        </w:rPr>
        <w:t xml:space="preserve"> μπορεί να έπαιξε το γεγονός </w:t>
      </w:r>
      <w:r w:rsidRPr="00B53D91">
        <w:rPr>
          <w:rFonts w:eastAsia="Times New Roman" w:cs="Times New Roman"/>
          <w:szCs w:val="24"/>
        </w:rPr>
        <w:t>ότι ο κ</w:t>
      </w:r>
      <w:r>
        <w:rPr>
          <w:rFonts w:eastAsia="Times New Roman" w:cs="Times New Roman"/>
          <w:szCs w:val="24"/>
        </w:rPr>
        <w:t xml:space="preserve">. </w:t>
      </w:r>
      <w:r w:rsidRPr="00B53D91">
        <w:rPr>
          <w:rFonts w:eastAsia="Times New Roman" w:cs="Times New Roman"/>
          <w:szCs w:val="24"/>
        </w:rPr>
        <w:t xml:space="preserve">Σαμαράς δεν χώνεψε ποτέ </w:t>
      </w:r>
      <w:r>
        <w:rPr>
          <w:rFonts w:eastAsia="Times New Roman" w:cs="Times New Roman"/>
          <w:szCs w:val="24"/>
        </w:rPr>
        <w:t xml:space="preserve">του </w:t>
      </w:r>
      <w:r w:rsidRPr="00B53D91">
        <w:rPr>
          <w:rFonts w:eastAsia="Times New Roman" w:cs="Times New Roman"/>
          <w:szCs w:val="24"/>
        </w:rPr>
        <w:t>την ήττα του από το</w:t>
      </w:r>
      <w:r>
        <w:rPr>
          <w:rFonts w:eastAsia="Times New Roman" w:cs="Times New Roman"/>
          <w:szCs w:val="24"/>
        </w:rPr>
        <w:t>ν</w:t>
      </w:r>
      <w:r w:rsidRPr="00B53D91">
        <w:rPr>
          <w:rFonts w:eastAsia="Times New Roman" w:cs="Times New Roman"/>
          <w:szCs w:val="24"/>
        </w:rPr>
        <w:t xml:space="preserve"> ΣΥΡΙΖΑ και τον Τσίπρα</w:t>
      </w:r>
      <w:r>
        <w:rPr>
          <w:rFonts w:eastAsia="Times New Roman" w:cs="Times New Roman"/>
          <w:szCs w:val="24"/>
        </w:rPr>
        <w:t>,</w:t>
      </w:r>
      <w:r w:rsidRPr="00B53D91">
        <w:rPr>
          <w:rFonts w:eastAsia="Times New Roman" w:cs="Times New Roman"/>
          <w:szCs w:val="24"/>
        </w:rPr>
        <w:t xml:space="preserve"> έτσι που να φτάσει να μην παραδώσει ο ίδιος την πρωθυπουργία στο</w:t>
      </w:r>
      <w:r>
        <w:rPr>
          <w:rFonts w:eastAsia="Times New Roman" w:cs="Times New Roman"/>
          <w:szCs w:val="24"/>
        </w:rPr>
        <w:t>ν</w:t>
      </w:r>
      <w:r w:rsidRPr="00B53D91">
        <w:rPr>
          <w:rFonts w:eastAsia="Times New Roman" w:cs="Times New Roman"/>
          <w:szCs w:val="24"/>
        </w:rPr>
        <w:t xml:space="preserve"> σημερινό </w:t>
      </w:r>
      <w:r>
        <w:rPr>
          <w:rFonts w:eastAsia="Times New Roman" w:cs="Times New Roman"/>
          <w:szCs w:val="24"/>
        </w:rPr>
        <w:t>Π</w:t>
      </w:r>
      <w:r w:rsidRPr="00B53D91">
        <w:rPr>
          <w:rFonts w:eastAsia="Times New Roman" w:cs="Times New Roman"/>
          <w:szCs w:val="24"/>
        </w:rPr>
        <w:t>ρωθυπουργό</w:t>
      </w:r>
      <w:r>
        <w:rPr>
          <w:rFonts w:eastAsia="Times New Roman" w:cs="Times New Roman"/>
          <w:szCs w:val="24"/>
        </w:rPr>
        <w:t>, όταν είναι γνωστό</w:t>
      </w:r>
      <w:r w:rsidRPr="00B53D91">
        <w:rPr>
          <w:rFonts w:eastAsia="Times New Roman" w:cs="Times New Roman"/>
          <w:szCs w:val="24"/>
        </w:rPr>
        <w:t xml:space="preserve"> σε όλο</w:t>
      </w:r>
      <w:r>
        <w:rPr>
          <w:rFonts w:eastAsia="Times New Roman" w:cs="Times New Roman"/>
          <w:szCs w:val="24"/>
        </w:rPr>
        <w:t>ν</w:t>
      </w:r>
      <w:r w:rsidRPr="00B53D91">
        <w:rPr>
          <w:rFonts w:eastAsia="Times New Roman" w:cs="Times New Roman"/>
          <w:szCs w:val="24"/>
        </w:rPr>
        <w:t xml:space="preserve"> τον κόσμο</w:t>
      </w:r>
      <w:r>
        <w:rPr>
          <w:rFonts w:eastAsia="Times New Roman" w:cs="Times New Roman"/>
          <w:szCs w:val="24"/>
        </w:rPr>
        <w:t xml:space="preserve"> ότι</w:t>
      </w:r>
      <w:r w:rsidRPr="00B53D91">
        <w:rPr>
          <w:rFonts w:eastAsia="Times New Roman" w:cs="Times New Roman"/>
          <w:szCs w:val="24"/>
        </w:rPr>
        <w:t xml:space="preserve"> πολιτικοί ηγέτες </w:t>
      </w:r>
      <w:r>
        <w:rPr>
          <w:rFonts w:eastAsia="Times New Roman" w:cs="Times New Roman"/>
          <w:szCs w:val="24"/>
        </w:rPr>
        <w:t xml:space="preserve">τεράστιου </w:t>
      </w:r>
      <w:r w:rsidRPr="00B53D91">
        <w:rPr>
          <w:rFonts w:eastAsia="Times New Roman" w:cs="Times New Roman"/>
          <w:szCs w:val="24"/>
        </w:rPr>
        <w:t>διαμετρήματος</w:t>
      </w:r>
      <w:r>
        <w:rPr>
          <w:rFonts w:eastAsia="Times New Roman" w:cs="Times New Roman"/>
          <w:szCs w:val="24"/>
        </w:rPr>
        <w:t>,</w:t>
      </w:r>
      <w:r w:rsidRPr="00B53D91">
        <w:rPr>
          <w:rFonts w:eastAsia="Times New Roman" w:cs="Times New Roman"/>
          <w:szCs w:val="24"/>
        </w:rPr>
        <w:t xml:space="preserve"> απ</w:t>
      </w:r>
      <w:r>
        <w:rPr>
          <w:rFonts w:eastAsia="Times New Roman" w:cs="Times New Roman"/>
          <w:szCs w:val="24"/>
        </w:rPr>
        <w:t xml:space="preserve">ό όλες τις πολιτικές παρατάξεις, </w:t>
      </w:r>
      <w:r w:rsidRPr="00B53D91">
        <w:rPr>
          <w:rFonts w:eastAsia="Times New Roman" w:cs="Times New Roman"/>
          <w:szCs w:val="24"/>
        </w:rPr>
        <w:t>που θα ήταν ασέβεια να προχωρήσουμε σε συγκρίσεις</w:t>
      </w:r>
      <w:r>
        <w:rPr>
          <w:rFonts w:eastAsia="Times New Roman" w:cs="Times New Roman"/>
          <w:szCs w:val="24"/>
        </w:rPr>
        <w:t>,</w:t>
      </w:r>
      <w:r w:rsidRPr="00B53D91">
        <w:rPr>
          <w:rFonts w:eastAsia="Times New Roman" w:cs="Times New Roman"/>
          <w:szCs w:val="24"/>
        </w:rPr>
        <w:t xml:space="preserve"> έχουν δεχτεί την ήττα τους με αξιοπρέπεια</w:t>
      </w:r>
      <w:r>
        <w:rPr>
          <w:rFonts w:eastAsia="Times New Roman" w:cs="Times New Roman"/>
          <w:szCs w:val="24"/>
        </w:rPr>
        <w:t>. Και αν η</w:t>
      </w:r>
      <w:r w:rsidRPr="00B53D91">
        <w:rPr>
          <w:rFonts w:eastAsia="Times New Roman" w:cs="Times New Roman"/>
          <w:szCs w:val="24"/>
        </w:rPr>
        <w:t xml:space="preserve"> προσωπική </w:t>
      </w:r>
      <w:r>
        <w:rPr>
          <w:rFonts w:eastAsia="Times New Roman" w:cs="Times New Roman"/>
          <w:szCs w:val="24"/>
        </w:rPr>
        <w:t>α</w:t>
      </w:r>
      <w:r w:rsidRPr="00B53D91">
        <w:rPr>
          <w:rFonts w:eastAsia="Times New Roman" w:cs="Times New Roman"/>
          <w:szCs w:val="24"/>
        </w:rPr>
        <w:t>υτή διάσταση των πραγμάτων έχει παίξει πραγματικά καθοριστικό ρόλο στη στροφή της Νέας Δημοκρατίας</w:t>
      </w:r>
      <w:r>
        <w:rPr>
          <w:rFonts w:eastAsia="Times New Roman" w:cs="Times New Roman"/>
          <w:szCs w:val="24"/>
        </w:rPr>
        <w:t>,</w:t>
      </w:r>
      <w:r w:rsidRPr="00B53D91">
        <w:rPr>
          <w:rFonts w:eastAsia="Times New Roman" w:cs="Times New Roman"/>
          <w:szCs w:val="24"/>
        </w:rPr>
        <w:t xml:space="preserve"> τι συμπερ</w:t>
      </w:r>
      <w:r w:rsidRPr="00B53D91">
        <w:rPr>
          <w:rFonts w:eastAsia="Times New Roman" w:cs="Times New Roman"/>
          <w:szCs w:val="24"/>
        </w:rPr>
        <w:t>άσματα μπορεί κανείς να βγάλει για το κόμμα αυτό</w:t>
      </w:r>
      <w:r>
        <w:rPr>
          <w:rFonts w:eastAsia="Times New Roman" w:cs="Times New Roman"/>
          <w:szCs w:val="24"/>
        </w:rPr>
        <w:t>,</w:t>
      </w:r>
      <w:r w:rsidRPr="00B53D91">
        <w:rPr>
          <w:rFonts w:eastAsia="Times New Roman" w:cs="Times New Roman"/>
          <w:szCs w:val="24"/>
        </w:rPr>
        <w:t xml:space="preserve"> την πολιτική του φυσιογνωμία</w:t>
      </w:r>
      <w:r>
        <w:rPr>
          <w:rFonts w:eastAsia="Times New Roman" w:cs="Times New Roman"/>
          <w:szCs w:val="24"/>
        </w:rPr>
        <w:t>,</w:t>
      </w:r>
      <w:r w:rsidRPr="00B53D91">
        <w:rPr>
          <w:rFonts w:eastAsia="Times New Roman" w:cs="Times New Roman"/>
          <w:szCs w:val="24"/>
        </w:rPr>
        <w:t xml:space="preserve"> την ηγεσία του και τον </w:t>
      </w:r>
      <w:r>
        <w:rPr>
          <w:rFonts w:eastAsia="Times New Roman" w:cs="Times New Roman"/>
          <w:szCs w:val="24"/>
        </w:rPr>
        <w:t>Α</w:t>
      </w:r>
      <w:r w:rsidRPr="00B53D91">
        <w:rPr>
          <w:rFonts w:eastAsia="Times New Roman" w:cs="Times New Roman"/>
          <w:szCs w:val="24"/>
        </w:rPr>
        <w:t xml:space="preserve">ρχηγό </w:t>
      </w:r>
      <w:r>
        <w:rPr>
          <w:rFonts w:eastAsia="Times New Roman" w:cs="Times New Roman"/>
          <w:szCs w:val="24"/>
        </w:rPr>
        <w:t xml:space="preserve">του; </w:t>
      </w:r>
    </w:p>
    <w:p w14:paraId="3A310A29" w14:textId="77777777" w:rsidR="00E66DFC" w:rsidRDefault="00CE19B2">
      <w:pPr>
        <w:spacing w:after="0" w:line="600" w:lineRule="auto"/>
        <w:ind w:firstLine="720"/>
        <w:jc w:val="both"/>
        <w:rPr>
          <w:rFonts w:eastAsia="Times New Roman" w:cs="Times New Roman"/>
          <w:szCs w:val="24"/>
        </w:rPr>
      </w:pPr>
      <w:r w:rsidRPr="00B53D91">
        <w:rPr>
          <w:rFonts w:eastAsia="Times New Roman" w:cs="Times New Roman"/>
          <w:szCs w:val="24"/>
        </w:rPr>
        <w:lastRenderedPageBreak/>
        <w:t>Δεν νομίζω ότι τα ερωτήματα αυτά είναι μόνο δικά μου</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Α</w:t>
      </w:r>
      <w:r w:rsidRPr="00B53D91">
        <w:rPr>
          <w:rFonts w:eastAsia="Times New Roman" w:cs="Times New Roman"/>
          <w:szCs w:val="24"/>
        </w:rPr>
        <w:t>πό ό</w:t>
      </w:r>
      <w:r>
        <w:rPr>
          <w:rFonts w:eastAsia="Times New Roman" w:cs="Times New Roman"/>
          <w:szCs w:val="24"/>
        </w:rPr>
        <w:t>,</w:t>
      </w:r>
      <w:r w:rsidRPr="00B53D91">
        <w:rPr>
          <w:rFonts w:eastAsia="Times New Roman" w:cs="Times New Roman"/>
          <w:szCs w:val="24"/>
        </w:rPr>
        <w:t xml:space="preserve">τι διαβάζουμε στα </w:t>
      </w:r>
      <w:r>
        <w:rPr>
          <w:rFonts w:eastAsia="Times New Roman" w:cs="Times New Roman"/>
          <w:szCs w:val="24"/>
        </w:rPr>
        <w:t>μέσα μαζικής ενημέρωσης,</w:t>
      </w:r>
      <w:r w:rsidRPr="00B53D91">
        <w:rPr>
          <w:rFonts w:eastAsia="Times New Roman" w:cs="Times New Roman"/>
          <w:szCs w:val="24"/>
        </w:rPr>
        <w:t xml:space="preserve"> από ό</w:t>
      </w:r>
      <w:r>
        <w:rPr>
          <w:rFonts w:eastAsia="Times New Roman" w:cs="Times New Roman"/>
          <w:szCs w:val="24"/>
        </w:rPr>
        <w:t>,</w:t>
      </w:r>
      <w:r w:rsidRPr="00B53D91">
        <w:rPr>
          <w:rFonts w:eastAsia="Times New Roman" w:cs="Times New Roman"/>
          <w:szCs w:val="24"/>
        </w:rPr>
        <w:t>τι βλέπουμε και ακούμε και στου</w:t>
      </w:r>
      <w:r w:rsidRPr="00B53D91">
        <w:rPr>
          <w:rFonts w:eastAsia="Times New Roman" w:cs="Times New Roman"/>
          <w:szCs w:val="24"/>
        </w:rPr>
        <w:t>ς διαδρόμους της Βουλής</w:t>
      </w:r>
      <w:r>
        <w:rPr>
          <w:rFonts w:eastAsia="Times New Roman" w:cs="Times New Roman"/>
          <w:szCs w:val="24"/>
        </w:rPr>
        <w:t>, καθώς ορισμένες φορές αυτά</w:t>
      </w:r>
      <w:r w:rsidRPr="00B53D91">
        <w:rPr>
          <w:rFonts w:eastAsia="Times New Roman" w:cs="Times New Roman"/>
          <w:szCs w:val="24"/>
        </w:rPr>
        <w:t xml:space="preserve"> δεν ψιθυρίζ</w:t>
      </w:r>
      <w:r>
        <w:rPr>
          <w:rFonts w:eastAsia="Times New Roman" w:cs="Times New Roman"/>
          <w:szCs w:val="24"/>
        </w:rPr>
        <w:t>ονται, αλλά λέγονται</w:t>
      </w:r>
      <w:r w:rsidRPr="00B53D91">
        <w:rPr>
          <w:rFonts w:eastAsia="Times New Roman" w:cs="Times New Roman"/>
          <w:szCs w:val="24"/>
        </w:rPr>
        <w:t xml:space="preserve"> δυνατά</w:t>
      </w:r>
      <w:r>
        <w:rPr>
          <w:rFonts w:eastAsia="Times New Roman" w:cs="Times New Roman"/>
          <w:szCs w:val="24"/>
        </w:rPr>
        <w:t>,</w:t>
      </w:r>
      <w:r w:rsidRPr="00B53D91">
        <w:rPr>
          <w:rFonts w:eastAsia="Times New Roman" w:cs="Times New Roman"/>
          <w:szCs w:val="24"/>
        </w:rPr>
        <w:t xml:space="preserve"> τα ερωτήματα αυτά </w:t>
      </w:r>
      <w:r>
        <w:rPr>
          <w:rFonts w:eastAsia="Times New Roman" w:cs="Times New Roman"/>
          <w:szCs w:val="24"/>
        </w:rPr>
        <w:t>κ</w:t>
      </w:r>
      <w:r w:rsidRPr="00B53D91">
        <w:rPr>
          <w:rFonts w:eastAsia="Times New Roman" w:cs="Times New Roman"/>
          <w:szCs w:val="24"/>
        </w:rPr>
        <w:t>υκλοφορούν και μέσα στους κόλπους της Νέας Δημοκρατίας</w:t>
      </w:r>
      <w:r>
        <w:rPr>
          <w:rFonts w:eastAsia="Times New Roman" w:cs="Times New Roman"/>
          <w:szCs w:val="24"/>
        </w:rPr>
        <w:t>.</w:t>
      </w:r>
    </w:p>
    <w:p w14:paraId="3A310A2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w:t>
      </w:r>
      <w:r w:rsidRPr="00B53D91">
        <w:rPr>
          <w:rFonts w:eastAsia="Times New Roman" w:cs="Times New Roman"/>
          <w:szCs w:val="24"/>
        </w:rPr>
        <w:t>ρόταση δυσπιστίας</w:t>
      </w:r>
      <w:r>
        <w:rPr>
          <w:rFonts w:eastAsia="Times New Roman" w:cs="Times New Roman"/>
          <w:szCs w:val="24"/>
        </w:rPr>
        <w:t>,</w:t>
      </w:r>
      <w:r w:rsidRPr="00B53D91">
        <w:rPr>
          <w:rFonts w:eastAsia="Times New Roman" w:cs="Times New Roman"/>
          <w:szCs w:val="24"/>
        </w:rPr>
        <w:t xml:space="preserve"> λοιπόν</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 xml:space="preserve">Άραγε, σε ποιον </w:t>
      </w:r>
      <w:r w:rsidRPr="00B53D91">
        <w:rPr>
          <w:rFonts w:eastAsia="Times New Roman" w:cs="Times New Roman"/>
          <w:szCs w:val="24"/>
        </w:rPr>
        <w:t>δ</w:t>
      </w:r>
      <w:r>
        <w:rPr>
          <w:rFonts w:eastAsia="Times New Roman" w:cs="Times New Roman"/>
          <w:szCs w:val="24"/>
        </w:rPr>
        <w:t>υ</w:t>
      </w:r>
      <w:r w:rsidRPr="00B53D91">
        <w:rPr>
          <w:rFonts w:eastAsia="Times New Roman" w:cs="Times New Roman"/>
          <w:szCs w:val="24"/>
        </w:rPr>
        <w:t>σπιστ</w:t>
      </w:r>
      <w:r>
        <w:rPr>
          <w:rFonts w:eastAsia="Times New Roman" w:cs="Times New Roman"/>
          <w:szCs w:val="24"/>
        </w:rPr>
        <w:t>εί,</w:t>
      </w:r>
      <w:r w:rsidRPr="00B53D91">
        <w:rPr>
          <w:rFonts w:eastAsia="Times New Roman" w:cs="Times New Roman"/>
          <w:szCs w:val="24"/>
        </w:rPr>
        <w:t xml:space="preserve"> </w:t>
      </w:r>
      <w:r>
        <w:rPr>
          <w:rFonts w:eastAsia="Times New Roman" w:cs="Times New Roman"/>
          <w:szCs w:val="24"/>
        </w:rPr>
        <w:t>κυρίως,</w:t>
      </w:r>
      <w:r w:rsidRPr="00B53D91">
        <w:rPr>
          <w:rFonts w:eastAsia="Times New Roman" w:cs="Times New Roman"/>
          <w:szCs w:val="24"/>
        </w:rPr>
        <w:t xml:space="preserve"> ο κ</w:t>
      </w:r>
      <w:r>
        <w:rPr>
          <w:rFonts w:eastAsia="Times New Roman" w:cs="Times New Roman"/>
          <w:szCs w:val="24"/>
        </w:rPr>
        <w:t>.</w:t>
      </w:r>
      <w:r w:rsidRPr="00B53D91">
        <w:rPr>
          <w:rFonts w:eastAsia="Times New Roman" w:cs="Times New Roman"/>
          <w:szCs w:val="24"/>
        </w:rPr>
        <w:t xml:space="preserve"> Μητσοτάκης</w:t>
      </w:r>
      <w:r>
        <w:rPr>
          <w:rFonts w:eastAsia="Times New Roman" w:cs="Times New Roman"/>
          <w:szCs w:val="24"/>
        </w:rPr>
        <w:t>; Στην Κυβέ</w:t>
      </w:r>
      <w:r>
        <w:rPr>
          <w:rFonts w:eastAsia="Times New Roman" w:cs="Times New Roman"/>
          <w:szCs w:val="24"/>
        </w:rPr>
        <w:t xml:space="preserve">ρνηση, </w:t>
      </w:r>
      <w:r w:rsidRPr="00B53D91">
        <w:rPr>
          <w:rFonts w:eastAsia="Times New Roman" w:cs="Times New Roman"/>
          <w:szCs w:val="24"/>
        </w:rPr>
        <w:t xml:space="preserve">διότι </w:t>
      </w:r>
      <w:r>
        <w:rPr>
          <w:rFonts w:eastAsia="Times New Roman" w:cs="Times New Roman"/>
          <w:szCs w:val="24"/>
        </w:rPr>
        <w:t>ε</w:t>
      </w:r>
      <w:r w:rsidRPr="00B53D91">
        <w:rPr>
          <w:rFonts w:eastAsia="Times New Roman" w:cs="Times New Roman"/>
          <w:szCs w:val="24"/>
        </w:rPr>
        <w:t xml:space="preserve">ίναι </w:t>
      </w:r>
      <w:r>
        <w:rPr>
          <w:rFonts w:eastAsia="Times New Roman" w:cs="Times New Roman"/>
          <w:szCs w:val="24"/>
        </w:rPr>
        <w:t xml:space="preserve">δήθεν </w:t>
      </w:r>
      <w:r w:rsidRPr="00B53D91">
        <w:rPr>
          <w:rFonts w:eastAsia="Times New Roman" w:cs="Times New Roman"/>
          <w:szCs w:val="24"/>
        </w:rPr>
        <w:t>επικίνδυν</w:t>
      </w:r>
      <w:r>
        <w:rPr>
          <w:rFonts w:eastAsia="Times New Roman" w:cs="Times New Roman"/>
          <w:szCs w:val="24"/>
        </w:rPr>
        <w:t>η</w:t>
      </w:r>
      <w:r w:rsidRPr="00B53D91">
        <w:rPr>
          <w:rFonts w:eastAsia="Times New Roman" w:cs="Times New Roman"/>
          <w:szCs w:val="24"/>
        </w:rPr>
        <w:t xml:space="preserve"> και ε</w:t>
      </w:r>
      <w:r>
        <w:rPr>
          <w:rFonts w:eastAsia="Times New Roman" w:cs="Times New Roman"/>
          <w:szCs w:val="24"/>
        </w:rPr>
        <w:t>ν</w:t>
      </w:r>
      <w:r w:rsidRPr="00B53D91">
        <w:rPr>
          <w:rFonts w:eastAsia="Times New Roman" w:cs="Times New Roman"/>
          <w:szCs w:val="24"/>
        </w:rPr>
        <w:t>δ</w:t>
      </w:r>
      <w:r>
        <w:rPr>
          <w:rFonts w:eastAsia="Times New Roman" w:cs="Times New Roman"/>
          <w:szCs w:val="24"/>
        </w:rPr>
        <w:t>ο</w:t>
      </w:r>
      <w:r w:rsidRPr="00B53D91">
        <w:rPr>
          <w:rFonts w:eastAsia="Times New Roman" w:cs="Times New Roman"/>
          <w:szCs w:val="24"/>
        </w:rPr>
        <w:t>τικ</w:t>
      </w:r>
      <w:r>
        <w:rPr>
          <w:rFonts w:eastAsia="Times New Roman" w:cs="Times New Roman"/>
          <w:szCs w:val="24"/>
        </w:rPr>
        <w:t>ή, ή</w:t>
      </w:r>
      <w:r w:rsidRPr="00B53D91">
        <w:rPr>
          <w:rFonts w:eastAsia="Times New Roman" w:cs="Times New Roman"/>
          <w:szCs w:val="24"/>
        </w:rPr>
        <w:t xml:space="preserve"> </w:t>
      </w:r>
      <w:r>
        <w:rPr>
          <w:rFonts w:eastAsia="Times New Roman" w:cs="Times New Roman"/>
          <w:szCs w:val="24"/>
        </w:rPr>
        <w:t>μή</w:t>
      </w:r>
      <w:r w:rsidRPr="00B53D91">
        <w:rPr>
          <w:rFonts w:eastAsia="Times New Roman" w:cs="Times New Roman"/>
          <w:szCs w:val="24"/>
        </w:rPr>
        <w:t xml:space="preserve">πως στο </w:t>
      </w:r>
      <w:r>
        <w:rPr>
          <w:rFonts w:eastAsia="Times New Roman" w:cs="Times New Roman"/>
          <w:szCs w:val="24"/>
        </w:rPr>
        <w:t>κόμμα</w:t>
      </w:r>
      <w:r w:rsidRPr="00B53D91">
        <w:rPr>
          <w:rFonts w:eastAsia="Times New Roman" w:cs="Times New Roman"/>
          <w:szCs w:val="24"/>
        </w:rPr>
        <w:t xml:space="preserve"> του</w:t>
      </w:r>
      <w:r>
        <w:rPr>
          <w:rFonts w:eastAsia="Times New Roman" w:cs="Times New Roman"/>
          <w:szCs w:val="24"/>
        </w:rPr>
        <w:t>,</w:t>
      </w:r>
      <w:r w:rsidRPr="00B53D91">
        <w:rPr>
          <w:rFonts w:eastAsia="Times New Roman" w:cs="Times New Roman"/>
          <w:szCs w:val="24"/>
        </w:rPr>
        <w:t xml:space="preserve"> στα στελέχη του που </w:t>
      </w:r>
      <w:r>
        <w:rPr>
          <w:rFonts w:eastAsia="Times New Roman" w:cs="Times New Roman"/>
          <w:szCs w:val="24"/>
        </w:rPr>
        <w:t xml:space="preserve">πάρα πολλά δυσφορούν </w:t>
      </w:r>
      <w:r w:rsidRPr="00B53D91">
        <w:rPr>
          <w:rFonts w:eastAsia="Times New Roman" w:cs="Times New Roman"/>
          <w:szCs w:val="24"/>
        </w:rPr>
        <w:t>στην ενότητα του κόμματ</w:t>
      </w:r>
      <w:r>
        <w:rPr>
          <w:rFonts w:eastAsia="Times New Roman" w:cs="Times New Roman"/>
          <w:szCs w:val="24"/>
        </w:rPr>
        <w:t>ό</w:t>
      </w:r>
      <w:r w:rsidRPr="00B53D91">
        <w:rPr>
          <w:rFonts w:eastAsia="Times New Roman" w:cs="Times New Roman"/>
          <w:szCs w:val="24"/>
        </w:rPr>
        <w:t>ς του</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Έ</w:t>
      </w:r>
      <w:r w:rsidRPr="00B53D91">
        <w:rPr>
          <w:rFonts w:eastAsia="Times New Roman" w:cs="Times New Roman"/>
          <w:szCs w:val="24"/>
        </w:rPr>
        <w:t xml:space="preserve">χει άραγε σκεφτεί </w:t>
      </w:r>
      <w:r>
        <w:rPr>
          <w:rFonts w:eastAsia="Times New Roman" w:cs="Times New Roman"/>
          <w:szCs w:val="24"/>
        </w:rPr>
        <w:t>μ</w:t>
      </w:r>
      <w:r w:rsidRPr="00B53D91">
        <w:rPr>
          <w:rFonts w:eastAsia="Times New Roman" w:cs="Times New Roman"/>
          <w:szCs w:val="24"/>
        </w:rPr>
        <w:t xml:space="preserve">ήπως θα πρέπει να είναι </w:t>
      </w:r>
      <w:r>
        <w:rPr>
          <w:rFonts w:eastAsia="Times New Roman" w:cs="Times New Roman"/>
          <w:szCs w:val="24"/>
        </w:rPr>
        <w:t>δ</w:t>
      </w:r>
      <w:r w:rsidRPr="00B53D91">
        <w:rPr>
          <w:rFonts w:eastAsia="Times New Roman" w:cs="Times New Roman"/>
          <w:szCs w:val="24"/>
        </w:rPr>
        <w:t xml:space="preserve">ύσπιστος και </w:t>
      </w:r>
      <w:r>
        <w:rPr>
          <w:rFonts w:eastAsia="Times New Roman" w:cs="Times New Roman"/>
          <w:szCs w:val="24"/>
        </w:rPr>
        <w:t>περισσότερο ίσως</w:t>
      </w:r>
      <w:r w:rsidRPr="00B53D91">
        <w:rPr>
          <w:rFonts w:eastAsia="Times New Roman" w:cs="Times New Roman"/>
          <w:szCs w:val="24"/>
        </w:rPr>
        <w:t xml:space="preserve"> απέναντι σε αυτούς που του έχουν επιβάλει την ακροδεξιά στροφή</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Μ</w:t>
      </w:r>
      <w:r w:rsidRPr="00B53D91">
        <w:rPr>
          <w:rFonts w:eastAsia="Times New Roman" w:cs="Times New Roman"/>
          <w:szCs w:val="24"/>
        </w:rPr>
        <w:t>ήπως τον περιμένουν στην επόμενη στροφή</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Δ</w:t>
      </w:r>
      <w:r w:rsidRPr="00B53D91">
        <w:rPr>
          <w:rFonts w:eastAsia="Times New Roman" w:cs="Times New Roman"/>
          <w:szCs w:val="24"/>
        </w:rPr>
        <w:t xml:space="preserve">εν θα </w:t>
      </w:r>
      <w:r>
        <w:rPr>
          <w:rFonts w:eastAsia="Times New Roman" w:cs="Times New Roman"/>
          <w:szCs w:val="24"/>
        </w:rPr>
        <w:t xml:space="preserve">ήταν, πιστεύω, </w:t>
      </w:r>
      <w:r w:rsidRPr="00B53D91">
        <w:rPr>
          <w:rFonts w:eastAsia="Times New Roman" w:cs="Times New Roman"/>
          <w:szCs w:val="24"/>
        </w:rPr>
        <w:t xml:space="preserve">άσκοπο να το </w:t>
      </w:r>
      <w:r>
        <w:rPr>
          <w:rFonts w:eastAsia="Times New Roman" w:cs="Times New Roman"/>
          <w:szCs w:val="24"/>
        </w:rPr>
        <w:t xml:space="preserve">σκεφτεί και αυτό. </w:t>
      </w:r>
    </w:p>
    <w:p w14:paraId="3A310A2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Κατηγορήθηκε η Κυβέρνηση ότι</w:t>
      </w:r>
      <w:r w:rsidRPr="00B53D91">
        <w:rPr>
          <w:rFonts w:eastAsia="Times New Roman" w:cs="Times New Roman"/>
          <w:szCs w:val="24"/>
        </w:rPr>
        <w:t xml:space="preserve"> </w:t>
      </w:r>
      <w:r>
        <w:rPr>
          <w:rFonts w:eastAsia="Times New Roman" w:cs="Times New Roman"/>
          <w:szCs w:val="24"/>
        </w:rPr>
        <w:t>έ</w:t>
      </w:r>
      <w:r w:rsidRPr="00B53D91">
        <w:rPr>
          <w:rFonts w:eastAsia="Times New Roman" w:cs="Times New Roman"/>
          <w:szCs w:val="24"/>
        </w:rPr>
        <w:t xml:space="preserve">φερε τη </w:t>
      </w:r>
      <w:r>
        <w:rPr>
          <w:rFonts w:eastAsia="Times New Roman" w:cs="Times New Roman"/>
          <w:szCs w:val="24"/>
        </w:rPr>
        <w:t>σ</w:t>
      </w:r>
      <w:r w:rsidRPr="00B53D91">
        <w:rPr>
          <w:rFonts w:eastAsia="Times New Roman" w:cs="Times New Roman"/>
          <w:szCs w:val="24"/>
        </w:rPr>
        <w:t>υμφωνία με</w:t>
      </w:r>
      <w:r>
        <w:rPr>
          <w:rFonts w:eastAsia="Times New Roman" w:cs="Times New Roman"/>
          <w:szCs w:val="24"/>
        </w:rPr>
        <w:t xml:space="preserve"> απώτερο </w:t>
      </w:r>
      <w:r w:rsidRPr="00B53D91">
        <w:rPr>
          <w:rFonts w:eastAsia="Times New Roman" w:cs="Times New Roman"/>
          <w:szCs w:val="24"/>
        </w:rPr>
        <w:t>στόχο να δημιουργήσει προβλήματα στην</w:t>
      </w:r>
      <w:r w:rsidRPr="00B53D91">
        <w:rPr>
          <w:rFonts w:eastAsia="Times New Roman" w:cs="Times New Roman"/>
          <w:szCs w:val="24"/>
        </w:rPr>
        <w:t xml:space="preserve"> ενότητα της Νέας Δημοκρατίας</w:t>
      </w:r>
      <w:r>
        <w:rPr>
          <w:rFonts w:eastAsia="Times New Roman" w:cs="Times New Roman"/>
          <w:szCs w:val="24"/>
        </w:rPr>
        <w:t>. Μα, εάν η Νέα Δημοκρατία είχε μ</w:t>
      </w:r>
      <w:r>
        <w:rPr>
          <w:rFonts w:eastAsia="Times New Roman" w:cs="Times New Roman"/>
          <w:szCs w:val="24"/>
        </w:rPr>
        <w:t>ί</w:t>
      </w:r>
      <w:r>
        <w:rPr>
          <w:rFonts w:eastAsia="Times New Roman" w:cs="Times New Roman"/>
          <w:szCs w:val="24"/>
        </w:rPr>
        <w:t xml:space="preserve">α και σταθερή θέση σε αυτό το ζήτημα, </w:t>
      </w:r>
      <w:r w:rsidRPr="00B53D91">
        <w:rPr>
          <w:rFonts w:eastAsia="Times New Roman" w:cs="Times New Roman"/>
          <w:szCs w:val="24"/>
        </w:rPr>
        <w:t>αυτ</w:t>
      </w:r>
      <w:r>
        <w:rPr>
          <w:rFonts w:eastAsia="Times New Roman" w:cs="Times New Roman"/>
          <w:szCs w:val="24"/>
        </w:rPr>
        <w:t>ή</w:t>
      </w:r>
      <w:r w:rsidRPr="00B53D91">
        <w:rPr>
          <w:rFonts w:eastAsia="Times New Roman" w:cs="Times New Roman"/>
          <w:szCs w:val="24"/>
        </w:rPr>
        <w:t xml:space="preserve"> που ξέρουμε από το 2008 και μετά</w:t>
      </w:r>
      <w:r>
        <w:rPr>
          <w:rFonts w:eastAsia="Times New Roman" w:cs="Times New Roman"/>
          <w:szCs w:val="24"/>
        </w:rPr>
        <w:t>,</w:t>
      </w:r>
      <w:r w:rsidRPr="00B53D91">
        <w:rPr>
          <w:rFonts w:eastAsia="Times New Roman" w:cs="Times New Roman"/>
          <w:szCs w:val="24"/>
        </w:rPr>
        <w:t xml:space="preserve"> θα υπήρχε θέμα ενότητας</w:t>
      </w:r>
      <w:r>
        <w:rPr>
          <w:rFonts w:eastAsia="Times New Roman" w:cs="Times New Roman"/>
          <w:szCs w:val="24"/>
        </w:rPr>
        <w:t xml:space="preserve">; Ή μήπως εννοούν ότι </w:t>
      </w:r>
      <w:r w:rsidRPr="00B53D91">
        <w:rPr>
          <w:rFonts w:eastAsia="Times New Roman" w:cs="Times New Roman"/>
          <w:szCs w:val="24"/>
        </w:rPr>
        <w:t>θα έπρεπε να περιμένει η χώρα να ξεκαθαρίσει πρώτα η Νέα Δημοκρατία την</w:t>
      </w:r>
      <w:r w:rsidRPr="00B53D91">
        <w:rPr>
          <w:rFonts w:eastAsia="Times New Roman" w:cs="Times New Roman"/>
          <w:szCs w:val="24"/>
        </w:rPr>
        <w:t xml:space="preserve"> άποψη της και μετά να αποτολμήσει να λύσει ένα </w:t>
      </w:r>
      <w:r>
        <w:rPr>
          <w:rFonts w:eastAsia="Times New Roman" w:cs="Times New Roman"/>
          <w:szCs w:val="24"/>
        </w:rPr>
        <w:t>π</w:t>
      </w:r>
      <w:r w:rsidRPr="00B53D91">
        <w:rPr>
          <w:rFonts w:eastAsia="Times New Roman" w:cs="Times New Roman"/>
          <w:szCs w:val="24"/>
        </w:rPr>
        <w:t xml:space="preserve">ολύχρονο αγκάθι στην εξωτερική πολιτική και στη διπλωματία </w:t>
      </w:r>
      <w:r>
        <w:rPr>
          <w:rFonts w:eastAsia="Times New Roman" w:cs="Times New Roman"/>
          <w:szCs w:val="24"/>
        </w:rPr>
        <w:t>της;</w:t>
      </w:r>
    </w:p>
    <w:p w14:paraId="3A310A2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Γ</w:t>
      </w:r>
      <w:r w:rsidRPr="00B53D91">
        <w:rPr>
          <w:rFonts w:eastAsia="Times New Roman" w:cs="Times New Roman"/>
          <w:szCs w:val="24"/>
        </w:rPr>
        <w:t>ι</w:t>
      </w:r>
      <w:r>
        <w:rPr>
          <w:rFonts w:eastAsia="Times New Roman" w:cs="Times New Roman"/>
          <w:szCs w:val="24"/>
        </w:rPr>
        <w:t xml:space="preserve">’ αυτό, λοιπόν, ο κ. </w:t>
      </w:r>
      <w:r w:rsidRPr="00B53D91">
        <w:rPr>
          <w:rFonts w:eastAsia="Times New Roman" w:cs="Times New Roman"/>
          <w:szCs w:val="24"/>
        </w:rPr>
        <w:t>Μητσοτάκης πρότεινε κάποια στιγμή</w:t>
      </w:r>
      <w:r>
        <w:rPr>
          <w:rFonts w:eastAsia="Times New Roman" w:cs="Times New Roman"/>
          <w:szCs w:val="24"/>
        </w:rPr>
        <w:t>,</w:t>
      </w:r>
      <w:r w:rsidRPr="00B53D91">
        <w:rPr>
          <w:rFonts w:eastAsia="Times New Roman" w:cs="Times New Roman"/>
          <w:szCs w:val="24"/>
        </w:rPr>
        <w:t xml:space="preserve"> μεταξύ των άλλων</w:t>
      </w:r>
      <w:r>
        <w:rPr>
          <w:rFonts w:eastAsia="Times New Roman" w:cs="Times New Roman"/>
          <w:szCs w:val="24"/>
        </w:rPr>
        <w:t>,</w:t>
      </w:r>
      <w:r w:rsidRPr="00B53D91">
        <w:rPr>
          <w:rFonts w:eastAsia="Times New Roman" w:cs="Times New Roman"/>
          <w:szCs w:val="24"/>
        </w:rPr>
        <w:t xml:space="preserve"> </w:t>
      </w:r>
      <w:r>
        <w:rPr>
          <w:rFonts w:eastAsia="Times New Roman" w:cs="Times New Roman"/>
          <w:szCs w:val="24"/>
        </w:rPr>
        <w:t>τ</w:t>
      </w:r>
      <w:r w:rsidRPr="00B53D91">
        <w:rPr>
          <w:rFonts w:eastAsia="Times New Roman" w:cs="Times New Roman"/>
          <w:szCs w:val="24"/>
        </w:rPr>
        <w:t>ο θέμα να παραπεμφθεί για το μέλλον</w:t>
      </w:r>
      <w:r>
        <w:rPr>
          <w:rFonts w:eastAsia="Times New Roman" w:cs="Times New Roman"/>
          <w:szCs w:val="24"/>
        </w:rPr>
        <w:t>, παρ’ όλο</w:t>
      </w:r>
      <w:r w:rsidRPr="00B53D91">
        <w:rPr>
          <w:rFonts w:eastAsia="Times New Roman" w:cs="Times New Roman"/>
          <w:szCs w:val="24"/>
        </w:rPr>
        <w:t xml:space="preserve"> που θεωρεί </w:t>
      </w:r>
      <w:r>
        <w:rPr>
          <w:rFonts w:eastAsia="Times New Roman" w:cs="Times New Roman"/>
          <w:szCs w:val="24"/>
        </w:rPr>
        <w:t>μ</w:t>
      </w:r>
      <w:r w:rsidRPr="00B53D91">
        <w:rPr>
          <w:rFonts w:eastAsia="Times New Roman" w:cs="Times New Roman"/>
          <w:szCs w:val="24"/>
        </w:rPr>
        <w:t>άλιστα ό</w:t>
      </w:r>
      <w:r w:rsidRPr="00B53D91">
        <w:rPr>
          <w:rFonts w:eastAsia="Times New Roman" w:cs="Times New Roman"/>
          <w:szCs w:val="24"/>
        </w:rPr>
        <w:t xml:space="preserve">τι σήμερα οι συνθήκες </w:t>
      </w:r>
      <w:r>
        <w:rPr>
          <w:rFonts w:eastAsia="Times New Roman" w:cs="Times New Roman"/>
          <w:szCs w:val="24"/>
        </w:rPr>
        <w:t>ήταν</w:t>
      </w:r>
      <w:r w:rsidRPr="00B53D91">
        <w:rPr>
          <w:rFonts w:eastAsia="Times New Roman" w:cs="Times New Roman"/>
          <w:szCs w:val="24"/>
        </w:rPr>
        <w:t xml:space="preserve"> ιδιαίτερα ευνοϊκές για τη λύση του</w:t>
      </w:r>
      <w:r>
        <w:rPr>
          <w:rFonts w:eastAsia="Times New Roman" w:cs="Times New Roman"/>
          <w:szCs w:val="24"/>
        </w:rPr>
        <w:t>;</w:t>
      </w:r>
      <w:r w:rsidRPr="00B53D91">
        <w:rPr>
          <w:rFonts w:eastAsia="Times New Roman" w:cs="Times New Roman"/>
          <w:szCs w:val="24"/>
        </w:rPr>
        <w:t xml:space="preserve"> </w:t>
      </w:r>
    </w:p>
    <w:p w14:paraId="3A310A2D" w14:textId="77777777" w:rsidR="00E66DFC" w:rsidRDefault="00CE19B2">
      <w:pPr>
        <w:spacing w:after="0" w:line="600" w:lineRule="auto"/>
        <w:ind w:firstLine="720"/>
        <w:jc w:val="both"/>
        <w:rPr>
          <w:rFonts w:eastAsia="Times New Roman" w:cs="Times New Roman"/>
          <w:szCs w:val="24"/>
        </w:rPr>
      </w:pPr>
      <w:r w:rsidRPr="00B53D91">
        <w:rPr>
          <w:rFonts w:eastAsia="Times New Roman" w:cs="Times New Roman"/>
          <w:szCs w:val="24"/>
        </w:rPr>
        <w:t>Ελπίζω να μας συγχωρέσετε</w:t>
      </w:r>
      <w:r>
        <w:rPr>
          <w:rFonts w:eastAsia="Times New Roman" w:cs="Times New Roman"/>
          <w:szCs w:val="24"/>
        </w:rPr>
        <w:t>,</w:t>
      </w:r>
      <w:r w:rsidRPr="00B53D91">
        <w:rPr>
          <w:rFonts w:eastAsia="Times New Roman" w:cs="Times New Roman"/>
          <w:szCs w:val="24"/>
        </w:rPr>
        <w:t xml:space="preserve"> κυρίες και κύριοι συνάδελφοι της Νέας Δημοκρατίας</w:t>
      </w:r>
      <w:r>
        <w:rPr>
          <w:rFonts w:eastAsia="Times New Roman" w:cs="Times New Roman"/>
          <w:szCs w:val="24"/>
        </w:rPr>
        <w:t>,</w:t>
      </w:r>
      <w:r w:rsidRPr="00B53D91">
        <w:rPr>
          <w:rFonts w:eastAsia="Times New Roman" w:cs="Times New Roman"/>
          <w:szCs w:val="24"/>
        </w:rPr>
        <w:t xml:space="preserve"> που δεν </w:t>
      </w:r>
      <w:r>
        <w:rPr>
          <w:rFonts w:eastAsia="Times New Roman" w:cs="Times New Roman"/>
          <w:szCs w:val="24"/>
        </w:rPr>
        <w:t>περιμέναμε άλλα</w:t>
      </w:r>
      <w:r w:rsidRPr="00B53D91">
        <w:rPr>
          <w:rFonts w:eastAsia="Times New Roman" w:cs="Times New Roman"/>
          <w:szCs w:val="24"/>
        </w:rPr>
        <w:t xml:space="preserve"> </w:t>
      </w:r>
      <w:r>
        <w:rPr>
          <w:rFonts w:eastAsia="Times New Roman" w:cs="Times New Roman"/>
          <w:szCs w:val="24"/>
        </w:rPr>
        <w:t>είκοσι έξι</w:t>
      </w:r>
      <w:r w:rsidRPr="00B53D91">
        <w:rPr>
          <w:rFonts w:eastAsia="Times New Roman" w:cs="Times New Roman"/>
          <w:szCs w:val="24"/>
        </w:rPr>
        <w:t xml:space="preserve"> χρόνια για να καταλήξετε τι θέλετε</w:t>
      </w:r>
      <w:r>
        <w:rPr>
          <w:rFonts w:eastAsia="Times New Roman" w:cs="Times New Roman"/>
          <w:szCs w:val="24"/>
        </w:rPr>
        <w:t>,</w:t>
      </w:r>
      <w:r w:rsidRPr="00B53D91">
        <w:rPr>
          <w:rFonts w:eastAsia="Times New Roman" w:cs="Times New Roman"/>
          <w:szCs w:val="24"/>
        </w:rPr>
        <w:t xml:space="preserve"> με ποιον είσαστε και κατ</w:t>
      </w:r>
      <w:r>
        <w:rPr>
          <w:rFonts w:eastAsia="Times New Roman" w:cs="Times New Roman"/>
          <w:szCs w:val="24"/>
        </w:rPr>
        <w:t xml:space="preserve">ά πού θέλετε να </w:t>
      </w:r>
      <w:r>
        <w:rPr>
          <w:rFonts w:eastAsia="Times New Roman" w:cs="Times New Roman"/>
          <w:szCs w:val="24"/>
        </w:rPr>
        <w:t>τραβήξετε.</w:t>
      </w:r>
    </w:p>
    <w:p w14:paraId="3A310A2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(Γεώργιος </w:t>
      </w:r>
      <w:proofErr w:type="spellStart"/>
      <w:r>
        <w:rPr>
          <w:rFonts w:eastAsia="Times New Roman" w:cs="Times New Roman"/>
          <w:b/>
          <w:szCs w:val="24"/>
        </w:rPr>
        <w:t>Λαμπ</w:t>
      </w:r>
      <w:r w:rsidRPr="00ED718F">
        <w:rPr>
          <w:rFonts w:eastAsia="Times New Roman" w:cs="Times New Roman"/>
          <w:b/>
          <w:szCs w:val="24"/>
        </w:rPr>
        <w:t>ρ</w:t>
      </w:r>
      <w:r>
        <w:rPr>
          <w:rFonts w:eastAsia="Times New Roman" w:cs="Times New Roman"/>
          <w:b/>
          <w:szCs w:val="24"/>
        </w:rPr>
        <w:t>ο</w:t>
      </w:r>
      <w:r w:rsidRPr="00ED718F">
        <w:rPr>
          <w:rFonts w:eastAsia="Times New Roman" w:cs="Times New Roman"/>
          <w:b/>
          <w:szCs w:val="24"/>
        </w:rPr>
        <w:t>ύλης</w:t>
      </w:r>
      <w:proofErr w:type="spellEnd"/>
      <w:r w:rsidRPr="00ED718F">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Σπαρτινέ</w:t>
      </w:r>
      <w:proofErr w:type="spellEnd"/>
      <w:r>
        <w:rPr>
          <w:rFonts w:eastAsia="Times New Roman" w:cs="Times New Roman"/>
          <w:szCs w:val="24"/>
        </w:rPr>
        <w:t>, παρακαλώ.</w:t>
      </w:r>
    </w:p>
    <w:p w14:paraId="3A310A2F" w14:textId="77777777" w:rsidR="00E66DFC" w:rsidRDefault="00CE19B2">
      <w:pPr>
        <w:spacing w:after="0" w:line="600" w:lineRule="auto"/>
        <w:ind w:firstLine="720"/>
        <w:jc w:val="both"/>
        <w:rPr>
          <w:rFonts w:eastAsia="Times New Roman" w:cs="Times New Roman"/>
          <w:szCs w:val="24"/>
        </w:rPr>
      </w:pPr>
      <w:r w:rsidRPr="00ED718F">
        <w:rPr>
          <w:rFonts w:eastAsia="Times New Roman" w:cs="Times New Roman"/>
          <w:b/>
          <w:szCs w:val="24"/>
        </w:rPr>
        <w:t>ΚΩΝΣΤΑΝΤΙΝΟΣ ΣΠΑΡΤΙΝΟΣ:</w:t>
      </w:r>
      <w:r>
        <w:rPr>
          <w:rFonts w:eastAsia="Times New Roman" w:cs="Times New Roman"/>
          <w:szCs w:val="24"/>
        </w:rPr>
        <w:t xml:space="preserve"> Τελειώνω.</w:t>
      </w:r>
    </w:p>
    <w:p w14:paraId="3A310A3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λαός μάς κάλεσε στην Κυβέρνηση, επειδή η κοινωνία είχε πέσει στα δύσκολα και εμείς αποδεχτήκαμε την εντολή του για να βγάλουμε τη χώρα από τα δύσκολα, να τη βγάλουμε από τα μνημόνια, να τη βγάλουμε από την περίοδο της διαπλο</w:t>
      </w:r>
      <w:r>
        <w:rPr>
          <w:rFonts w:eastAsia="Times New Roman" w:cs="Times New Roman"/>
          <w:szCs w:val="24"/>
        </w:rPr>
        <w:t xml:space="preserve">κής, του πελατειακού κράτους, του σκανδάλων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sidRPr="00ED718F">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από την ανάπτυξη των </w:t>
      </w:r>
      <w:r>
        <w:rPr>
          <w:rFonts w:eastAsia="Times New Roman" w:cs="Times New Roman"/>
          <w:szCs w:val="24"/>
          <w:lang w:val="en-US"/>
        </w:rPr>
        <w:t>offshore</w:t>
      </w:r>
      <w:r>
        <w:rPr>
          <w:rFonts w:eastAsia="Times New Roman" w:cs="Times New Roman"/>
          <w:szCs w:val="24"/>
        </w:rPr>
        <w:t xml:space="preserve"> και να λύσουμε το παλιό αγκάθι των σχέσεων με τη </w:t>
      </w:r>
      <w:r>
        <w:rPr>
          <w:rFonts w:eastAsia="Times New Roman" w:cs="Times New Roman"/>
          <w:szCs w:val="24"/>
          <w:lang w:val="en-US"/>
        </w:rPr>
        <w:t>FYROM</w:t>
      </w:r>
      <w:r w:rsidRPr="00ED718F">
        <w:rPr>
          <w:rFonts w:eastAsia="Times New Roman" w:cs="Times New Roman"/>
          <w:szCs w:val="24"/>
        </w:rPr>
        <w:t xml:space="preserve"> </w:t>
      </w:r>
      <w:r>
        <w:rPr>
          <w:rFonts w:eastAsia="Times New Roman" w:cs="Times New Roman"/>
          <w:szCs w:val="24"/>
        </w:rPr>
        <w:t xml:space="preserve">μέσα στο πλαίσιο μιας </w:t>
      </w:r>
      <w:proofErr w:type="spellStart"/>
      <w:r>
        <w:rPr>
          <w:rFonts w:eastAsia="Times New Roman" w:cs="Times New Roman"/>
          <w:szCs w:val="24"/>
        </w:rPr>
        <w:t>πολυεπίπεδης</w:t>
      </w:r>
      <w:proofErr w:type="spellEnd"/>
      <w:r>
        <w:rPr>
          <w:rFonts w:eastAsia="Times New Roman" w:cs="Times New Roman"/>
          <w:szCs w:val="24"/>
        </w:rPr>
        <w:t xml:space="preserve"> εξωτερικής πολιτικής. Δεν τρομάξαμε ούτε τρομάζουμε, συνεχίζο</w:t>
      </w:r>
      <w:r>
        <w:rPr>
          <w:rFonts w:eastAsia="Times New Roman" w:cs="Times New Roman"/>
          <w:szCs w:val="24"/>
        </w:rPr>
        <w:t xml:space="preserve">υμε. </w:t>
      </w:r>
    </w:p>
    <w:p w14:paraId="3A310A3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(Γεώργιος </w:t>
      </w:r>
      <w:proofErr w:type="spellStart"/>
      <w:r>
        <w:rPr>
          <w:rFonts w:eastAsia="Times New Roman" w:cs="Times New Roman"/>
          <w:b/>
          <w:szCs w:val="24"/>
        </w:rPr>
        <w:t>Λαμπ</w:t>
      </w:r>
      <w:r w:rsidRPr="00ED718F">
        <w:rPr>
          <w:rFonts w:eastAsia="Times New Roman" w:cs="Times New Roman"/>
          <w:b/>
          <w:szCs w:val="24"/>
        </w:rPr>
        <w:t>ρ</w:t>
      </w:r>
      <w:r>
        <w:rPr>
          <w:rFonts w:eastAsia="Times New Roman" w:cs="Times New Roman"/>
          <w:b/>
          <w:szCs w:val="24"/>
        </w:rPr>
        <w:t>ο</w:t>
      </w:r>
      <w:r w:rsidRPr="00ED718F">
        <w:rPr>
          <w:rFonts w:eastAsia="Times New Roman" w:cs="Times New Roman"/>
          <w:b/>
          <w:szCs w:val="24"/>
        </w:rPr>
        <w:t>ύλης</w:t>
      </w:r>
      <w:proofErr w:type="spellEnd"/>
      <w:r w:rsidRPr="00ED718F">
        <w:rPr>
          <w:rFonts w:eastAsia="Times New Roman" w:cs="Times New Roman"/>
          <w:b/>
          <w:szCs w:val="24"/>
        </w:rPr>
        <w:t>):</w:t>
      </w:r>
      <w:r>
        <w:rPr>
          <w:rFonts w:eastAsia="Times New Roman" w:cs="Times New Roman"/>
          <w:szCs w:val="24"/>
        </w:rPr>
        <w:t xml:space="preserve"> Ελάτε, κύριε </w:t>
      </w:r>
      <w:proofErr w:type="spellStart"/>
      <w:r>
        <w:rPr>
          <w:rFonts w:eastAsia="Times New Roman" w:cs="Times New Roman"/>
          <w:szCs w:val="24"/>
        </w:rPr>
        <w:t>Σπαρτινέ</w:t>
      </w:r>
      <w:proofErr w:type="spellEnd"/>
      <w:r>
        <w:rPr>
          <w:rFonts w:eastAsia="Times New Roman" w:cs="Times New Roman"/>
          <w:szCs w:val="24"/>
        </w:rPr>
        <w:t>. Φτάσαμε στα οκτώ λεπτά. Σας παρακαλώ, στερείτε χρόνο από επόμενους ομιλητές.</w:t>
      </w:r>
    </w:p>
    <w:p w14:paraId="3A310A32" w14:textId="77777777" w:rsidR="00E66DFC" w:rsidRDefault="00CE19B2">
      <w:pPr>
        <w:spacing w:after="0" w:line="600" w:lineRule="auto"/>
        <w:ind w:firstLine="720"/>
        <w:jc w:val="both"/>
        <w:rPr>
          <w:rFonts w:eastAsia="Times New Roman" w:cs="Times New Roman"/>
          <w:szCs w:val="24"/>
        </w:rPr>
      </w:pPr>
      <w:r w:rsidRPr="00ED718F">
        <w:rPr>
          <w:rFonts w:eastAsia="Times New Roman" w:cs="Times New Roman"/>
          <w:b/>
          <w:szCs w:val="24"/>
        </w:rPr>
        <w:t>ΚΩΝΣΤΑΝΤΙΝΟΣ ΣΠΑΡΤΙΝΟΣ:</w:t>
      </w:r>
      <w:r>
        <w:rPr>
          <w:rFonts w:eastAsia="Times New Roman" w:cs="Times New Roman"/>
          <w:szCs w:val="24"/>
        </w:rPr>
        <w:t xml:space="preserve"> Αυτήν την πορεία δεν θα την ανακόψει κανείς από τους επαγγελματίες του πατριωτισμού και των </w:t>
      </w:r>
      <w:r>
        <w:rPr>
          <w:rFonts w:eastAsia="Times New Roman" w:cs="Times New Roman"/>
          <w:szCs w:val="24"/>
          <w:lang w:val="en-US"/>
        </w:rPr>
        <w:t>of</w:t>
      </w:r>
      <w:r>
        <w:rPr>
          <w:rFonts w:eastAsia="Times New Roman" w:cs="Times New Roman"/>
          <w:szCs w:val="24"/>
          <w:lang w:val="en-US"/>
        </w:rPr>
        <w:t>fshore</w:t>
      </w:r>
      <w:r w:rsidRPr="00ED718F">
        <w:rPr>
          <w:rFonts w:eastAsia="Times New Roman" w:cs="Times New Roman"/>
          <w:szCs w:val="24"/>
        </w:rPr>
        <w:t>.</w:t>
      </w:r>
    </w:p>
    <w:p w14:paraId="3A310A3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A310A34"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A35"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ΠΡΟΕΔΡΟΣ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Χαρακόπουλος</w:t>
      </w:r>
      <w:proofErr w:type="spellEnd"/>
      <w:r>
        <w:rPr>
          <w:rFonts w:eastAsia="Times New Roman" w:cs="Times New Roman"/>
          <w:szCs w:val="24"/>
        </w:rPr>
        <w:t xml:space="preserve"> από τη Νέα Δημοκρατία.</w:t>
      </w:r>
    </w:p>
    <w:p w14:paraId="3A310A36" w14:textId="77777777" w:rsidR="00E66DFC" w:rsidRDefault="00CE19B2">
      <w:pPr>
        <w:spacing w:after="0" w:line="600" w:lineRule="auto"/>
        <w:ind w:firstLine="720"/>
        <w:jc w:val="both"/>
        <w:rPr>
          <w:rFonts w:eastAsia="Times New Roman" w:cs="Times New Roman"/>
          <w:szCs w:val="24"/>
        </w:rPr>
      </w:pPr>
      <w:r w:rsidRPr="00EA7007">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3A310A3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όταν προειδοποιούσαμ</w:t>
      </w:r>
      <w:r>
        <w:rPr>
          <w:rFonts w:eastAsia="Times New Roman" w:cs="Times New Roman"/>
          <w:szCs w:val="24"/>
        </w:rPr>
        <w:t xml:space="preserve">ε το 2015 ότι οι περίφημοι </w:t>
      </w:r>
      <w:proofErr w:type="spellStart"/>
      <w:r>
        <w:rPr>
          <w:rFonts w:eastAsia="Times New Roman" w:cs="Times New Roman"/>
          <w:szCs w:val="24"/>
        </w:rPr>
        <w:t>αντιμνημονιακοί</w:t>
      </w:r>
      <w:proofErr w:type="spellEnd"/>
      <w:r>
        <w:rPr>
          <w:rFonts w:eastAsia="Times New Roman" w:cs="Times New Roman"/>
          <w:szCs w:val="24"/>
        </w:rPr>
        <w:t xml:space="preserve"> λαϊκιστές θα καταστούν μοιραίοι για τη χώρα, δυστυχώς, δεν γίναμε πιστευτοί. Και σήμερα, μετά από τρία χαμένα χρόνια στην οικονομία, που μας στοίχισαν δύο μνημόνια και φτωχοποίηση των Ελλήνων, κινδυνεύουμε με μη α</w:t>
      </w:r>
      <w:r>
        <w:rPr>
          <w:rFonts w:eastAsia="Times New Roman" w:cs="Times New Roman"/>
          <w:szCs w:val="24"/>
        </w:rPr>
        <w:t>ναστρέψιμες, δυσμενείς συνέπειες στα εθνικά μας θέματα.</w:t>
      </w:r>
    </w:p>
    <w:p w14:paraId="3A310A3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Δυστυχώς, αντιμετωπίζονται με τον ίδιο ανεύθυνο, τυχοδιωκτικό και αντιδημοκρατικό τρόπο από ανθρώπους που δεν δίνουν πεντάρα για την ελληνική ιστορία, που κάνουν τα χατίρια τρίτων με σκοπό να κερδίσου</w:t>
      </w:r>
      <w:r>
        <w:rPr>
          <w:rFonts w:eastAsia="Times New Roman" w:cs="Times New Roman"/>
          <w:szCs w:val="24"/>
        </w:rPr>
        <w:t>ν τα εύσημα από αυτούς που προηγουμένως καθύβριζαν, που στηρίζουν την πολιτική τους στον εσωτερικό διχασμό και τον πολιτικό τους λόγο στην παραπλάνηση και το ψεύδος.</w:t>
      </w:r>
    </w:p>
    <w:p w14:paraId="3A310A3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Μετά από μήνες διπλωματίας εν </w:t>
      </w:r>
      <w:proofErr w:type="spellStart"/>
      <w:r>
        <w:rPr>
          <w:rFonts w:eastAsia="Times New Roman" w:cs="Times New Roman"/>
          <w:szCs w:val="24"/>
        </w:rPr>
        <w:t>κρυπτώ</w:t>
      </w:r>
      <w:proofErr w:type="spellEnd"/>
      <w:r>
        <w:rPr>
          <w:rFonts w:eastAsia="Times New Roman" w:cs="Times New Roman"/>
          <w:szCs w:val="24"/>
        </w:rPr>
        <w:t xml:space="preserve">, με επιλεκτικές διαρροές και άφθονους θεατρινισμούς, </w:t>
      </w:r>
      <w:r>
        <w:rPr>
          <w:rFonts w:eastAsia="Times New Roman" w:cs="Times New Roman"/>
          <w:szCs w:val="24"/>
        </w:rPr>
        <w:t xml:space="preserve">φτάσαμε στην πανηγυρική ανακοίνωση της </w:t>
      </w:r>
      <w:r>
        <w:rPr>
          <w:rFonts w:eastAsia="Times New Roman" w:cs="Times New Roman"/>
          <w:szCs w:val="24"/>
        </w:rPr>
        <w:t>σ</w:t>
      </w:r>
      <w:r>
        <w:rPr>
          <w:rFonts w:eastAsia="Times New Roman" w:cs="Times New Roman"/>
          <w:szCs w:val="24"/>
        </w:rPr>
        <w:t>υμφωνίας με τα Σκόπια, μ</w:t>
      </w:r>
      <w:r>
        <w:rPr>
          <w:rFonts w:eastAsia="Times New Roman" w:cs="Times New Roman"/>
          <w:szCs w:val="24"/>
        </w:rPr>
        <w:t>ί</w:t>
      </w:r>
      <w:r>
        <w:rPr>
          <w:rFonts w:eastAsia="Times New Roman" w:cs="Times New Roman"/>
          <w:szCs w:val="24"/>
        </w:rPr>
        <w:t xml:space="preserve">α συμφωνία που παρουσιάστηκε ως μεγάλη επιτυχία για την οποία μας </w:t>
      </w:r>
      <w:r>
        <w:rPr>
          <w:rFonts w:eastAsia="Times New Roman" w:cs="Times New Roman"/>
          <w:szCs w:val="24"/>
        </w:rPr>
        <w:lastRenderedPageBreak/>
        <w:t>καλούσατε να νιώσουμε υπερήφανοι, μ</w:t>
      </w:r>
      <w:r>
        <w:rPr>
          <w:rFonts w:eastAsia="Times New Roman" w:cs="Times New Roman"/>
          <w:szCs w:val="24"/>
        </w:rPr>
        <w:t>ί</w:t>
      </w:r>
      <w:r>
        <w:rPr>
          <w:rFonts w:eastAsia="Times New Roman" w:cs="Times New Roman"/>
          <w:szCs w:val="24"/>
        </w:rPr>
        <w:t>α συμφωνία κόλαφο για τα εθνικά μας συμφέροντα, που γίνεται πιο επώδυνος όσο μαθαίνουμε λ</w:t>
      </w:r>
      <w:r>
        <w:rPr>
          <w:rFonts w:eastAsia="Times New Roman" w:cs="Times New Roman"/>
          <w:szCs w:val="24"/>
        </w:rPr>
        <w:t>επτομέρειες σε όλα τα επίπεδα, στην ουσία του, στη διαχείρισή του, στις συνέπειές του.</w:t>
      </w:r>
    </w:p>
    <w:p w14:paraId="3A310A3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α εθνικά επιβλαβής συμφωνία όπου η Ελλάδα δίνει σχεδόν τα πάντα για να πάρει κάποιους αστερίσκους και υποσημειώσεις σαν φύλο συκής για όσους πανηγυρίζουν χωρίς α</w:t>
      </w:r>
      <w:r>
        <w:rPr>
          <w:rFonts w:eastAsia="Times New Roman" w:cs="Times New Roman"/>
          <w:szCs w:val="24"/>
        </w:rPr>
        <w:t xml:space="preserve">ιδώ. </w:t>
      </w:r>
    </w:p>
    <w:p w14:paraId="3A310A3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Βεβαίως, τι καλύτερο μπορούσαμε να περιμένουμε από μ</w:t>
      </w:r>
      <w:r>
        <w:rPr>
          <w:rFonts w:eastAsia="Times New Roman" w:cs="Times New Roman"/>
          <w:szCs w:val="24"/>
        </w:rPr>
        <w:t>ί</w:t>
      </w:r>
      <w:r>
        <w:rPr>
          <w:rFonts w:eastAsia="Times New Roman" w:cs="Times New Roman"/>
          <w:szCs w:val="24"/>
        </w:rPr>
        <w:t>α Κυβέρνηση που στους κόλπους της έχει Υπουργούς και Βουλευτές που εδώ και χρόνια ζήταγαν επιτακτικά να αναγνωριστούν τα Σκόπια ως σκέτο Μακεδονία.</w:t>
      </w:r>
    </w:p>
    <w:p w14:paraId="3A310A3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στην ουσία. Πηχυαίοι οι τίτλοι για </w:t>
      </w:r>
      <w:r>
        <w:rPr>
          <w:rFonts w:eastAsia="Times New Roman" w:cs="Times New Roman"/>
          <w:szCs w:val="24"/>
          <w:lang w:val="en-US"/>
        </w:rPr>
        <w:t>Severna</w:t>
      </w:r>
      <w:r w:rsidRPr="001F1F4A">
        <w:rPr>
          <w:rFonts w:eastAsia="Times New Roman" w:cs="Times New Roman"/>
          <w:szCs w:val="24"/>
        </w:rPr>
        <w:t xml:space="preserve"> </w:t>
      </w:r>
      <w:proofErr w:type="spellStart"/>
      <w:r>
        <w:rPr>
          <w:rFonts w:eastAsia="Times New Roman" w:cs="Times New Roman"/>
          <w:szCs w:val="24"/>
          <w:lang w:val="en-US"/>
        </w:rPr>
        <w:t>Makedonija</w:t>
      </w:r>
      <w:proofErr w:type="spellEnd"/>
      <w:r>
        <w:rPr>
          <w:rFonts w:eastAsia="Times New Roman" w:cs="Times New Roman"/>
          <w:szCs w:val="24"/>
        </w:rPr>
        <w:t>,</w:t>
      </w:r>
      <w:r w:rsidRPr="001F1F4A">
        <w:rPr>
          <w:rFonts w:eastAsia="Times New Roman" w:cs="Times New Roman"/>
          <w:szCs w:val="24"/>
        </w:rPr>
        <w:t xml:space="preserve"> </w:t>
      </w:r>
      <w:r>
        <w:rPr>
          <w:rFonts w:eastAsia="Times New Roman" w:cs="Times New Roman"/>
          <w:szCs w:val="24"/>
        </w:rPr>
        <w:t xml:space="preserve">για σλαβική ονομασία </w:t>
      </w:r>
      <w:proofErr w:type="spellStart"/>
      <w:r>
        <w:rPr>
          <w:rFonts w:eastAsia="Times New Roman" w:cs="Times New Roman"/>
          <w:szCs w:val="24"/>
          <w:lang w:val="en-US"/>
        </w:rPr>
        <w:t>erga</w:t>
      </w:r>
      <w:proofErr w:type="spellEnd"/>
      <w:r w:rsidRPr="001F1F4A">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που στην πορεία γίνεται Βόρεια Μακεδονία στα αγγλικά και ακολουθείται από μ</w:t>
      </w:r>
      <w:r>
        <w:rPr>
          <w:rFonts w:eastAsia="Times New Roman" w:cs="Times New Roman"/>
          <w:szCs w:val="24"/>
        </w:rPr>
        <w:t>ί</w:t>
      </w:r>
      <w:r>
        <w:rPr>
          <w:rFonts w:eastAsia="Times New Roman" w:cs="Times New Roman"/>
          <w:szCs w:val="24"/>
        </w:rPr>
        <w:t xml:space="preserve">α εθνικότητα που είναι μακεδονική, ούτε καν </w:t>
      </w:r>
      <w:proofErr w:type="spellStart"/>
      <w:r>
        <w:rPr>
          <w:rFonts w:eastAsia="Times New Roman" w:cs="Times New Roman"/>
          <w:szCs w:val="24"/>
        </w:rPr>
        <w:t>βορειομακεδονική</w:t>
      </w:r>
      <w:proofErr w:type="spellEnd"/>
      <w:r>
        <w:rPr>
          <w:rFonts w:eastAsia="Times New Roman" w:cs="Times New Roman"/>
          <w:szCs w:val="24"/>
        </w:rPr>
        <w:t xml:space="preserve">, σκέτο μακεδονική. </w:t>
      </w:r>
    </w:p>
    <w:p w14:paraId="3A310A3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Απαντήστε ευθέως: Ποιος άλλος -επειδή ψελλίζετ</w:t>
      </w:r>
      <w:r>
        <w:rPr>
          <w:rFonts w:eastAsia="Times New Roman" w:cs="Times New Roman"/>
          <w:szCs w:val="24"/>
        </w:rPr>
        <w:t>ε διάφορες ανακρίβειες- ποιος Πρωθυπουργός, ποια κυβέρνηση μίλησε για μακεδονική εθνότητα στο παρελθόν; Εδώ κρύβεται ο πυρήνας του κινδύνου από το γειτονικό κράτος και αυτό παραδίδετε σήμερα εσείς ελαφρά τη καρδία.</w:t>
      </w:r>
    </w:p>
    <w:p w14:paraId="3A310A3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Άκουσα νωρίτερα έναν συνάδελφο –δεν τον β</w:t>
      </w:r>
      <w:r>
        <w:rPr>
          <w:rFonts w:eastAsia="Times New Roman" w:cs="Times New Roman"/>
          <w:szCs w:val="24"/>
        </w:rPr>
        <w:t>λέπω στην Αίθουσα και δεν θα τον μνημονεύσω ονομαστικά- ο οποίος προσπάθησε να μας πει ότι οι αρχαίοι Μακεδόνες δεν ήταν αμιγώς ελληνικό φύλο. Δεν κατάλαβα πώς προσπάθησε να συνδέσει αυτούς τους αρχαίους Μακεδόνες, που κατ’ αυτόν δεν είναι αμιγώς αρχαίο ελ</w:t>
      </w:r>
      <w:r>
        <w:rPr>
          <w:rFonts w:eastAsia="Times New Roman" w:cs="Times New Roman"/>
          <w:szCs w:val="24"/>
        </w:rPr>
        <w:t xml:space="preserve">ληνικό φύλο, με τους σημερινούς κατοίκους των Σκοπίων, όταν και ο ίδιος ο εθνάρχης τους, ο </w:t>
      </w:r>
      <w:proofErr w:type="spellStart"/>
      <w:r>
        <w:rPr>
          <w:rFonts w:eastAsia="Times New Roman" w:cs="Times New Roman"/>
          <w:szCs w:val="24"/>
        </w:rPr>
        <w:t>Κίρο</w:t>
      </w:r>
      <w:proofErr w:type="spellEnd"/>
      <w:r>
        <w:rPr>
          <w:rFonts w:eastAsia="Times New Roman" w:cs="Times New Roman"/>
          <w:szCs w:val="24"/>
        </w:rPr>
        <w:t xml:space="preserve"> </w:t>
      </w:r>
      <w:proofErr w:type="spellStart"/>
      <w:r>
        <w:rPr>
          <w:rFonts w:eastAsia="Times New Roman" w:cs="Times New Roman"/>
          <w:szCs w:val="24"/>
        </w:rPr>
        <w:t>Γκλιγκόροφ</w:t>
      </w:r>
      <w:proofErr w:type="spellEnd"/>
      <w:r>
        <w:rPr>
          <w:rFonts w:eastAsia="Times New Roman" w:cs="Times New Roman"/>
          <w:szCs w:val="24"/>
        </w:rPr>
        <w:t xml:space="preserve">, ομολογεί ότι ήρθαν στην περιοχή τον </w:t>
      </w:r>
      <w:r>
        <w:rPr>
          <w:rFonts w:eastAsia="Times New Roman" w:cs="Times New Roman"/>
          <w:szCs w:val="24"/>
        </w:rPr>
        <w:t>6</w:t>
      </w:r>
      <w:r w:rsidRPr="009F3AB6">
        <w:rPr>
          <w:rFonts w:eastAsia="Times New Roman" w:cs="Times New Roman"/>
          <w:szCs w:val="24"/>
          <w:vertAlign w:val="superscript"/>
        </w:rPr>
        <w:t>ο</w:t>
      </w:r>
      <w:r>
        <w:rPr>
          <w:rFonts w:eastAsia="Times New Roman" w:cs="Times New Roman"/>
          <w:szCs w:val="24"/>
        </w:rPr>
        <w:t xml:space="preserve"> αιώνα και δεν έχουν κα</w:t>
      </w:r>
      <w:r>
        <w:rPr>
          <w:rFonts w:eastAsia="Times New Roman" w:cs="Times New Roman"/>
          <w:szCs w:val="24"/>
        </w:rPr>
        <w:t>μ</w:t>
      </w:r>
      <w:r>
        <w:rPr>
          <w:rFonts w:eastAsia="Times New Roman" w:cs="Times New Roman"/>
          <w:szCs w:val="24"/>
        </w:rPr>
        <w:t xml:space="preserve">μία σχέση με τον Μεγαλέξανδρο. Μην γίνεστε </w:t>
      </w:r>
      <w:proofErr w:type="spellStart"/>
      <w:r>
        <w:rPr>
          <w:rFonts w:eastAsia="Times New Roman" w:cs="Times New Roman"/>
          <w:szCs w:val="24"/>
        </w:rPr>
        <w:t>βασιλικώτεροι</w:t>
      </w:r>
      <w:proofErr w:type="spellEnd"/>
      <w:r>
        <w:rPr>
          <w:rFonts w:eastAsia="Times New Roman" w:cs="Times New Roman"/>
          <w:szCs w:val="24"/>
        </w:rPr>
        <w:t xml:space="preserve"> και των Σκοπιανών!</w:t>
      </w:r>
    </w:p>
    <w:p w14:paraId="3A310A3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Συνάμα χαρ</w:t>
      </w:r>
      <w:r>
        <w:rPr>
          <w:rFonts w:eastAsia="Times New Roman" w:cs="Times New Roman"/>
          <w:szCs w:val="24"/>
        </w:rPr>
        <w:t xml:space="preserve">ίζετε, σαν κουβαρντάδες που είστε στα εθνικά μας δίκαια, και μακεδονική γλώσσα, με κάτι υποσημειώσεις που κανείς δεν λαμβάνει, βεβαίως, υπ’ </w:t>
      </w:r>
      <w:proofErr w:type="spellStart"/>
      <w:r>
        <w:rPr>
          <w:rFonts w:eastAsia="Times New Roman" w:cs="Times New Roman"/>
          <w:szCs w:val="24"/>
        </w:rPr>
        <w:t>όψιν</w:t>
      </w:r>
      <w:proofErr w:type="spellEnd"/>
      <w:r>
        <w:rPr>
          <w:rFonts w:eastAsia="Times New Roman" w:cs="Times New Roman"/>
          <w:szCs w:val="24"/>
        </w:rPr>
        <w:t xml:space="preserve"> του. Αυτό που μένει είναι ένα κράτος που θα λέγεται Μακεδονία, που κατοικείται από Μακεδόνες που μιλούν μακεδον</w:t>
      </w:r>
      <w:r>
        <w:rPr>
          <w:rFonts w:eastAsia="Times New Roman" w:cs="Times New Roman"/>
          <w:szCs w:val="24"/>
        </w:rPr>
        <w:t xml:space="preserve">ικά. Και οι Έλληνες Μακεδόνες τι θα λέγονται; Ή μάλλον τι θα επιτρέπεται να λέγονται; </w:t>
      </w:r>
      <w:proofErr w:type="spellStart"/>
      <w:r>
        <w:rPr>
          <w:rFonts w:eastAsia="Times New Roman" w:cs="Times New Roman"/>
          <w:szCs w:val="24"/>
        </w:rPr>
        <w:t>Νοτιομακεδόνες</w:t>
      </w:r>
      <w:proofErr w:type="spellEnd"/>
      <w:r>
        <w:rPr>
          <w:rFonts w:eastAsia="Times New Roman" w:cs="Times New Roman"/>
          <w:szCs w:val="24"/>
        </w:rPr>
        <w:t>; Αν αυτό λέγεται επιτυχία, πώς, άραγε, θα χαρακτηριζόταν η αποτυχία;</w:t>
      </w:r>
    </w:p>
    <w:p w14:paraId="3A310A40" w14:textId="77777777" w:rsidR="00E66DFC" w:rsidRDefault="00CE19B2">
      <w:pPr>
        <w:spacing w:after="0" w:line="600" w:lineRule="auto"/>
        <w:ind w:firstLine="720"/>
        <w:jc w:val="both"/>
        <w:rPr>
          <w:rFonts w:eastAsia="Times New Roman"/>
          <w:szCs w:val="24"/>
        </w:rPr>
      </w:pPr>
      <w:r>
        <w:rPr>
          <w:rFonts w:eastAsia="Times New Roman"/>
          <w:szCs w:val="24"/>
        </w:rPr>
        <w:t>Λέτε, βεβαίως, ότι να</w:t>
      </w:r>
      <w:r w:rsidRPr="00C32F27">
        <w:rPr>
          <w:rFonts w:eastAsia="Times New Roman"/>
          <w:szCs w:val="24"/>
        </w:rPr>
        <w:t>,</w:t>
      </w:r>
      <w:r>
        <w:rPr>
          <w:rFonts w:eastAsia="Times New Roman"/>
          <w:szCs w:val="24"/>
        </w:rPr>
        <w:t xml:space="preserve"> γλυτώσαμε τον Μέγα Αλέξανδρο, αλλά η ελληνική Μακεδονία δεν στα</w:t>
      </w:r>
      <w:r>
        <w:rPr>
          <w:rFonts w:eastAsia="Times New Roman"/>
          <w:szCs w:val="24"/>
        </w:rPr>
        <w:t>ματά στους ελληνιστικούς χρόνους, συνεχίζεται αδιάλειπτα στους ρωμαϊκούς και βυζαντινούς χρόνους και βέβαια μέσα στην τουρκοκρατία.</w:t>
      </w:r>
    </w:p>
    <w:p w14:paraId="3A310A41" w14:textId="77777777" w:rsidR="00E66DFC" w:rsidRDefault="00CE19B2">
      <w:pPr>
        <w:spacing w:after="0" w:line="600" w:lineRule="auto"/>
        <w:ind w:firstLine="720"/>
        <w:jc w:val="both"/>
        <w:rPr>
          <w:rFonts w:eastAsia="Times New Roman"/>
          <w:szCs w:val="24"/>
        </w:rPr>
      </w:pPr>
      <w:r>
        <w:rPr>
          <w:rFonts w:eastAsia="Times New Roman"/>
          <w:szCs w:val="24"/>
        </w:rPr>
        <w:t xml:space="preserve">Ήδη ο κ. </w:t>
      </w:r>
      <w:proofErr w:type="spellStart"/>
      <w:r>
        <w:rPr>
          <w:rFonts w:eastAsia="Times New Roman"/>
          <w:szCs w:val="24"/>
        </w:rPr>
        <w:t>Ζάεφ</w:t>
      </w:r>
      <w:proofErr w:type="spellEnd"/>
      <w:r>
        <w:rPr>
          <w:rFonts w:eastAsia="Times New Roman"/>
          <w:szCs w:val="24"/>
        </w:rPr>
        <w:t xml:space="preserve"> επαίρεται για την κληρονομιά των Κύριλλου και Μεθόδιου, των δύο Ελλήνων Θεσσαλονικέων φωτιστών των Σλάβων. </w:t>
      </w:r>
    </w:p>
    <w:p w14:paraId="3A310A42" w14:textId="77777777" w:rsidR="00E66DFC" w:rsidRDefault="00CE19B2">
      <w:pPr>
        <w:spacing w:after="0" w:line="600" w:lineRule="auto"/>
        <w:ind w:firstLine="720"/>
        <w:jc w:val="both"/>
        <w:rPr>
          <w:rFonts w:eastAsia="Times New Roman"/>
          <w:szCs w:val="24"/>
        </w:rPr>
      </w:pPr>
      <w:r>
        <w:rPr>
          <w:rFonts w:eastAsia="Times New Roman"/>
          <w:szCs w:val="24"/>
        </w:rPr>
        <w:lastRenderedPageBreak/>
        <w:t>Δε</w:t>
      </w:r>
      <w:r>
        <w:rPr>
          <w:rFonts w:eastAsia="Times New Roman"/>
          <w:szCs w:val="24"/>
        </w:rPr>
        <w:t>ν χρειάζεται, όμως, να ανησυχούμε. Στο άρθρο 8 μνημονεύεται μ</w:t>
      </w:r>
      <w:r>
        <w:rPr>
          <w:rFonts w:eastAsia="Times New Roman"/>
          <w:szCs w:val="24"/>
        </w:rPr>
        <w:t>ί</w:t>
      </w:r>
      <w:r>
        <w:rPr>
          <w:rFonts w:eastAsia="Times New Roman"/>
          <w:szCs w:val="24"/>
        </w:rPr>
        <w:t xml:space="preserve">α </w:t>
      </w:r>
      <w:r>
        <w:rPr>
          <w:rFonts w:eastAsia="Times New Roman"/>
          <w:szCs w:val="24"/>
        </w:rPr>
        <w:t>δ</w:t>
      </w:r>
      <w:r>
        <w:rPr>
          <w:rFonts w:eastAsia="Times New Roman"/>
          <w:szCs w:val="24"/>
        </w:rPr>
        <w:t xml:space="preserve">ιμερής </w:t>
      </w:r>
      <w:r>
        <w:rPr>
          <w:rFonts w:eastAsia="Times New Roman"/>
          <w:szCs w:val="24"/>
        </w:rPr>
        <w:t>ε</w:t>
      </w:r>
      <w:r>
        <w:rPr>
          <w:rFonts w:eastAsia="Times New Roman"/>
          <w:szCs w:val="24"/>
        </w:rPr>
        <w:t xml:space="preserve">πιτροπή </w:t>
      </w:r>
      <w:r>
        <w:rPr>
          <w:rFonts w:eastAsia="Times New Roman"/>
          <w:szCs w:val="24"/>
        </w:rPr>
        <w:t>ε</w:t>
      </w:r>
      <w:r>
        <w:rPr>
          <w:rFonts w:eastAsia="Times New Roman"/>
          <w:szCs w:val="24"/>
        </w:rPr>
        <w:t xml:space="preserve">μπειρογνωμόνων που θα ασχοληθεί με θέματα ιστορικά, αρχαιολογικά και εκπαιδευτικά, που θα εξετάσει τα βιβλία και των δύο χωρών για να βγάλει όσα θεωρούνται </w:t>
      </w:r>
      <w:proofErr w:type="spellStart"/>
      <w:r>
        <w:rPr>
          <w:rFonts w:eastAsia="Times New Roman"/>
          <w:szCs w:val="24"/>
        </w:rPr>
        <w:t>αλυτρωτικά</w:t>
      </w:r>
      <w:proofErr w:type="spellEnd"/>
      <w:r>
        <w:rPr>
          <w:rFonts w:eastAsia="Times New Roman"/>
          <w:szCs w:val="24"/>
        </w:rPr>
        <w:t>.</w:t>
      </w:r>
    </w:p>
    <w:p w14:paraId="3A310A43" w14:textId="77777777" w:rsidR="00E66DFC" w:rsidRDefault="00CE19B2">
      <w:pPr>
        <w:spacing w:after="0" w:line="600" w:lineRule="auto"/>
        <w:ind w:firstLine="720"/>
        <w:jc w:val="both"/>
        <w:rPr>
          <w:rFonts w:eastAsia="Times New Roman"/>
          <w:szCs w:val="24"/>
        </w:rPr>
      </w:pPr>
      <w:r>
        <w:rPr>
          <w:rFonts w:eastAsia="Times New Roman"/>
          <w:szCs w:val="24"/>
        </w:rPr>
        <w:t xml:space="preserve">Ως εκ </w:t>
      </w:r>
      <w:r>
        <w:rPr>
          <w:rFonts w:eastAsia="Times New Roman"/>
          <w:szCs w:val="24"/>
        </w:rPr>
        <w:t xml:space="preserve">τούτου οι αναγνωρισμένοι Μακεδόνες της </w:t>
      </w:r>
      <w:r>
        <w:rPr>
          <w:rFonts w:eastAsia="Times New Roman"/>
          <w:szCs w:val="24"/>
        </w:rPr>
        <w:t>Β</w:t>
      </w:r>
      <w:r>
        <w:rPr>
          <w:rFonts w:eastAsia="Times New Roman"/>
          <w:szCs w:val="24"/>
        </w:rPr>
        <w:t>ορείου Μακεδονίας εύλογα θα βγάλουν από τα σχολικά βιβλία μας και τον Κύριλλο και τον Μεθόδιο και άλλους Μακεδόνες που κάνουμε το λάθος να τους διδάσκουμε στα παιδιά μας, την ώρα που θα δίνουμε μάχες, βεβαίως, οπισθο</w:t>
      </w:r>
      <w:r>
        <w:rPr>
          <w:rFonts w:eastAsia="Times New Roman"/>
          <w:szCs w:val="24"/>
        </w:rPr>
        <w:t>φυλακής για τον μακεδονικό χαλβά.</w:t>
      </w:r>
    </w:p>
    <w:p w14:paraId="3A310A44" w14:textId="77777777" w:rsidR="00E66DFC" w:rsidRDefault="00CE19B2">
      <w:pPr>
        <w:spacing w:after="0" w:line="600" w:lineRule="auto"/>
        <w:ind w:firstLine="720"/>
        <w:jc w:val="both"/>
        <w:rPr>
          <w:rFonts w:eastAsia="Times New Roman"/>
          <w:szCs w:val="24"/>
        </w:rPr>
      </w:pPr>
      <w:r>
        <w:rPr>
          <w:rFonts w:eastAsia="Times New Roman"/>
          <w:szCs w:val="24"/>
        </w:rPr>
        <w:t>Βεβαίως, γνωρίζετε ότι αυτό που φέρνετε βρίσκεται στον αντίποδα των αισθημάτων του ελληνικού λαού. Είναι μ</w:t>
      </w:r>
      <w:r>
        <w:rPr>
          <w:rFonts w:eastAsia="Times New Roman"/>
          <w:szCs w:val="24"/>
        </w:rPr>
        <w:t>ί</w:t>
      </w:r>
      <w:r>
        <w:rPr>
          <w:rFonts w:eastAsia="Times New Roman"/>
          <w:szCs w:val="24"/>
        </w:rPr>
        <w:t xml:space="preserve">α συμφωνία που δεν πρόκειται ποτέ να γίνει αποδεκτή από τον ελληνικό λαό και το έχει δείξει με τη μεγάλη συμμετοχή </w:t>
      </w:r>
      <w:r>
        <w:rPr>
          <w:rFonts w:eastAsia="Times New Roman"/>
          <w:szCs w:val="24"/>
        </w:rPr>
        <w:t>του στα παλλαϊκά συλλαλητήρια.</w:t>
      </w:r>
    </w:p>
    <w:p w14:paraId="3A310A45" w14:textId="77777777" w:rsidR="00E66DFC" w:rsidRDefault="00CE19B2">
      <w:pPr>
        <w:spacing w:after="0" w:line="600" w:lineRule="auto"/>
        <w:ind w:firstLine="720"/>
        <w:jc w:val="both"/>
        <w:rPr>
          <w:rFonts w:eastAsia="Times New Roman"/>
          <w:szCs w:val="24"/>
        </w:rPr>
      </w:pPr>
      <w:r>
        <w:rPr>
          <w:rFonts w:eastAsia="Times New Roman"/>
          <w:szCs w:val="24"/>
        </w:rPr>
        <w:t>Βγαίνει, όμως, τώρα ο Πρωθυπουργός με ύφος χιλίων καρδιναλίων και λέει</w:t>
      </w:r>
      <w:r w:rsidRPr="0089304A">
        <w:rPr>
          <w:rFonts w:eastAsia="Times New Roman"/>
          <w:szCs w:val="24"/>
        </w:rPr>
        <w:t>:</w:t>
      </w:r>
      <w:r>
        <w:rPr>
          <w:rFonts w:eastAsia="Times New Roman"/>
          <w:szCs w:val="24"/>
        </w:rPr>
        <w:t xml:space="preserve"> «Δεν με νοιάζουν τα συλλαλητήρια», τα οποία αποκαλεί </w:t>
      </w:r>
      <w:proofErr w:type="spellStart"/>
      <w:r>
        <w:rPr>
          <w:rFonts w:eastAsia="Times New Roman"/>
          <w:szCs w:val="24"/>
        </w:rPr>
        <w:t>απαξιωτικά</w:t>
      </w:r>
      <w:proofErr w:type="spellEnd"/>
      <w:r>
        <w:rPr>
          <w:rFonts w:eastAsia="Times New Roman"/>
          <w:szCs w:val="24"/>
        </w:rPr>
        <w:t xml:space="preserve"> «όχλους». Οι άνθρωποι που είχαν αναγάγει το πεζοδρόμιο σε ύψιστη πολιτική αξία δείχνουν σ</w:t>
      </w:r>
      <w:r>
        <w:rPr>
          <w:rFonts w:eastAsia="Times New Roman"/>
          <w:szCs w:val="24"/>
        </w:rPr>
        <w:t xml:space="preserve">ήμερα πόσο πραγματικά σέβονται τον λαό. Φτάνουν, όμως, στο σημείο να αποφεύγουν να φέρουν τη </w:t>
      </w:r>
      <w:r>
        <w:rPr>
          <w:rFonts w:eastAsia="Times New Roman"/>
          <w:szCs w:val="24"/>
        </w:rPr>
        <w:t>σ</w:t>
      </w:r>
      <w:r>
        <w:rPr>
          <w:rFonts w:eastAsia="Times New Roman"/>
          <w:szCs w:val="24"/>
        </w:rPr>
        <w:t>υμφωνία στη Βουλή, για να αποδειχθεί ότι η Κυβέρνησή σας στηρίζεται σε πήλινα πόδια με έναν εταίρο που έχει σπάσει τα φρένα της λογικής, που το 2014 ζητούσε την ψ</w:t>
      </w:r>
      <w:r>
        <w:rPr>
          <w:rFonts w:eastAsia="Times New Roman"/>
          <w:szCs w:val="24"/>
        </w:rPr>
        <w:t xml:space="preserve">ήφο των πολιτών, για να εμποδίσει τους </w:t>
      </w:r>
      <w:proofErr w:type="spellStart"/>
      <w:r>
        <w:rPr>
          <w:rFonts w:eastAsia="Times New Roman"/>
          <w:szCs w:val="24"/>
        </w:rPr>
        <w:t>συριζαίους</w:t>
      </w:r>
      <w:proofErr w:type="spellEnd"/>
      <w:r>
        <w:rPr>
          <w:rFonts w:eastAsia="Times New Roman"/>
          <w:szCs w:val="24"/>
        </w:rPr>
        <w:t xml:space="preserve"> να </w:t>
      </w:r>
      <w:r>
        <w:rPr>
          <w:rFonts w:eastAsia="Times New Roman"/>
          <w:szCs w:val="24"/>
        </w:rPr>
        <w:lastRenderedPageBreak/>
        <w:t xml:space="preserve">διαπραγματευτούν για το </w:t>
      </w:r>
      <w:r>
        <w:rPr>
          <w:rFonts w:eastAsia="Times New Roman"/>
          <w:szCs w:val="24"/>
        </w:rPr>
        <w:t>μ</w:t>
      </w:r>
      <w:r>
        <w:rPr>
          <w:rFonts w:eastAsia="Times New Roman"/>
          <w:szCs w:val="24"/>
        </w:rPr>
        <w:t>ακεδονικό και τώρα πάει να βγάλει την ουρά του απ’ έξω με γελοίες δικαιολογίες και έχει το θράσος ακόμη να φοράει πατριωτικές χλαμύδες, την ώρα που παραδίδεται το όνομα της Μακεδ</w:t>
      </w:r>
      <w:r>
        <w:rPr>
          <w:rFonts w:eastAsia="Times New Roman"/>
          <w:szCs w:val="24"/>
        </w:rPr>
        <w:t>ονίας! Τόσο πατριώτης, τόσο αξιόπιστος, τόσο φερέγγυος. Ας τον χαίρονται όσοι ακόμη τον ακολουθούν.</w:t>
      </w:r>
    </w:p>
    <w:p w14:paraId="3A310A46" w14:textId="77777777" w:rsidR="00E66DFC" w:rsidRDefault="00CE19B2">
      <w:pPr>
        <w:spacing w:after="0" w:line="600" w:lineRule="auto"/>
        <w:ind w:firstLine="720"/>
        <w:jc w:val="both"/>
        <w:rPr>
          <w:rFonts w:eastAsia="Times New Roman"/>
          <w:szCs w:val="24"/>
        </w:rPr>
      </w:pPr>
      <w:r>
        <w:rPr>
          <w:rFonts w:eastAsia="Times New Roman"/>
          <w:szCs w:val="24"/>
        </w:rPr>
        <w:t xml:space="preserve">Και επειδή δεν μπορείτε να πείσετε κανέναν με τις «επιτυχίες» σας, ψάχνετε σανίδα σωτηρίας σε στρεβλώσεις του παρελθόντος. Χωρίς αιδώ προσπαθείτε να </w:t>
      </w:r>
      <w:r>
        <w:rPr>
          <w:rFonts w:eastAsia="Times New Roman"/>
          <w:szCs w:val="24"/>
        </w:rPr>
        <w:t>συγκρίνετε την εθνική ήττα που εσείς καταλήξατε με το περήφανο «</w:t>
      </w:r>
      <w:r>
        <w:rPr>
          <w:rFonts w:eastAsia="Times New Roman"/>
          <w:szCs w:val="24"/>
        </w:rPr>
        <w:t>όχι</w:t>
      </w:r>
      <w:r>
        <w:rPr>
          <w:rFonts w:eastAsia="Times New Roman"/>
          <w:szCs w:val="24"/>
        </w:rPr>
        <w:t>» του Κώστα Καραμανλή στο Βουκουρέστι.</w:t>
      </w:r>
    </w:p>
    <w:p w14:paraId="3A310A47" w14:textId="77777777" w:rsidR="00E66DFC" w:rsidRDefault="00CE19B2">
      <w:pPr>
        <w:spacing w:after="0" w:line="600" w:lineRule="auto"/>
        <w:ind w:firstLine="720"/>
        <w:jc w:val="both"/>
        <w:rPr>
          <w:rFonts w:eastAsia="Times New Roman"/>
          <w:szCs w:val="24"/>
        </w:rPr>
      </w:pPr>
      <w:r>
        <w:rPr>
          <w:rFonts w:eastAsia="Times New Roman"/>
          <w:szCs w:val="24"/>
        </w:rPr>
        <w:t xml:space="preserve">Και τότε και τώρα υπήρχαν έξωθεν παρεμβάσεις. Το πολιτικό μέγεθος, όμως, των ηγετών είναι διαφορετικό δυστυχώς για τη χώρα, γιατί ό,τι και να πείτε </w:t>
      </w:r>
      <w:r>
        <w:rPr>
          <w:rFonts w:eastAsia="Times New Roman"/>
          <w:szCs w:val="24"/>
        </w:rPr>
        <w:t>ποτέ δεν αναγνωρίστηκε ούτε μακεδονική εθνότητα, ούτε μακεδονική γλώσσα, ούτε δόθηκε με διαδικασίες εξπρές</w:t>
      </w:r>
      <w:r w:rsidRPr="00343870">
        <w:rPr>
          <w:rFonts w:eastAsia="Times New Roman"/>
          <w:szCs w:val="24"/>
        </w:rPr>
        <w:t xml:space="preserve"> </w:t>
      </w:r>
      <w:r>
        <w:rPr>
          <w:rFonts w:eastAsia="Times New Roman"/>
          <w:szCs w:val="24"/>
        </w:rPr>
        <w:t>ένταξη των Σκοπίων στο ΝΑΤΟ και την Ευρωπαϊκή Ένωση.</w:t>
      </w:r>
    </w:p>
    <w:p w14:paraId="3A310A48" w14:textId="77777777" w:rsidR="00E66DFC" w:rsidRDefault="00CE19B2">
      <w:pPr>
        <w:spacing w:after="0" w:line="600" w:lineRule="auto"/>
        <w:ind w:firstLine="720"/>
        <w:jc w:val="both"/>
        <w:rPr>
          <w:rFonts w:eastAsia="Times New Roman"/>
          <w:szCs w:val="24"/>
        </w:rPr>
      </w:pPr>
      <w:r>
        <w:rPr>
          <w:rFonts w:eastAsia="Times New Roman"/>
          <w:szCs w:val="24"/>
        </w:rPr>
        <w:t>Κυρίες και κύριοι της Κυβέρνησης, η ιστορία θα μας κρίνει όλους για τις επιλογές μας. Εσείς αποφ</w:t>
      </w:r>
      <w:r>
        <w:rPr>
          <w:rFonts w:eastAsia="Times New Roman"/>
          <w:szCs w:val="24"/>
        </w:rPr>
        <w:t xml:space="preserve">ασίσατε να καταγραφείτε με τα </w:t>
      </w:r>
      <w:proofErr w:type="spellStart"/>
      <w:r>
        <w:rPr>
          <w:rFonts w:eastAsia="Times New Roman"/>
          <w:szCs w:val="24"/>
        </w:rPr>
        <w:t>μελανότερα</w:t>
      </w:r>
      <w:proofErr w:type="spellEnd"/>
      <w:r>
        <w:rPr>
          <w:rFonts w:eastAsia="Times New Roman"/>
          <w:szCs w:val="24"/>
        </w:rPr>
        <w:t xml:space="preserve"> χρώματα. Δικαίωμά σας. Δεν είναι, όμως, δικαίωμά σας να σύρετε τον ελληνικό λαό σε μια ταπεινωτική συμφωνία με μακροχρόνιες συνέπειες. Θα σταθούμε απέναντι με όλες μας τις δυνάμεις, γνωρίζοντας ότι αυτή είναι και η </w:t>
      </w:r>
      <w:r>
        <w:rPr>
          <w:rFonts w:eastAsia="Times New Roman"/>
          <w:szCs w:val="24"/>
        </w:rPr>
        <w:t>θέληση της συντριπτικής πλειοψηφίας του ελληνικού λαού.</w:t>
      </w:r>
    </w:p>
    <w:p w14:paraId="3A310A49" w14:textId="77777777" w:rsidR="00E66DFC" w:rsidRDefault="00CE19B2">
      <w:pPr>
        <w:spacing w:after="0" w:line="600" w:lineRule="auto"/>
        <w:ind w:firstLine="720"/>
        <w:jc w:val="both"/>
        <w:rPr>
          <w:rFonts w:eastAsia="Times New Roman"/>
          <w:szCs w:val="24"/>
        </w:rPr>
      </w:pPr>
      <w:r>
        <w:rPr>
          <w:rFonts w:eastAsia="Times New Roman"/>
          <w:szCs w:val="24"/>
        </w:rPr>
        <w:lastRenderedPageBreak/>
        <w:t xml:space="preserve">Κλείνω, κύριε Πρόεδρε, καλώντας τους Βουλευτές της </w:t>
      </w:r>
      <w:r>
        <w:rPr>
          <w:rFonts w:eastAsia="Times New Roman"/>
          <w:szCs w:val="24"/>
        </w:rPr>
        <w:t>Σ</w:t>
      </w:r>
      <w:r>
        <w:rPr>
          <w:rFonts w:eastAsia="Times New Roman"/>
          <w:szCs w:val="24"/>
        </w:rPr>
        <w:t>υμπολίτευσης και ιδιαίτερα τους Βουλευτές της Βορείου Ελλάδ</w:t>
      </w:r>
      <w:r>
        <w:rPr>
          <w:rFonts w:eastAsia="Times New Roman"/>
          <w:szCs w:val="24"/>
        </w:rPr>
        <w:t>α</w:t>
      </w:r>
      <w:r>
        <w:rPr>
          <w:rFonts w:eastAsia="Times New Roman"/>
          <w:szCs w:val="24"/>
        </w:rPr>
        <w:t xml:space="preserve">ς. Μην εξουσιοδοτείτε με την ψήφο σας τον κ. Τσίπρα να υπογράψει την εθνικά επιζήμια </w:t>
      </w:r>
      <w:r>
        <w:rPr>
          <w:rFonts w:eastAsia="Times New Roman"/>
          <w:szCs w:val="24"/>
        </w:rPr>
        <w:t>σ</w:t>
      </w:r>
      <w:r>
        <w:rPr>
          <w:rFonts w:eastAsia="Times New Roman"/>
          <w:szCs w:val="24"/>
        </w:rPr>
        <w:t>υμ</w:t>
      </w:r>
      <w:r>
        <w:rPr>
          <w:rFonts w:eastAsia="Times New Roman"/>
          <w:szCs w:val="24"/>
        </w:rPr>
        <w:t>φωνία με τα Σκόπια. Σταθείτε στο ύψος των περιστάσεων. Ακούστε τη συνείδησή σας.</w:t>
      </w:r>
    </w:p>
    <w:p w14:paraId="3A310A4A" w14:textId="77777777" w:rsidR="00E66DFC" w:rsidRDefault="00CE19B2">
      <w:pPr>
        <w:spacing w:after="0" w:line="600" w:lineRule="auto"/>
        <w:ind w:firstLine="720"/>
        <w:jc w:val="both"/>
        <w:rPr>
          <w:rFonts w:eastAsia="Times New Roman"/>
          <w:szCs w:val="24"/>
        </w:rPr>
      </w:pPr>
      <w:r>
        <w:rPr>
          <w:rFonts w:eastAsia="Times New Roman"/>
          <w:szCs w:val="24"/>
        </w:rPr>
        <w:t>Σας ευχαριστώ.</w:t>
      </w:r>
    </w:p>
    <w:p w14:paraId="3A310A4B" w14:textId="77777777" w:rsidR="00E66DFC" w:rsidRDefault="00CE19B2">
      <w:pPr>
        <w:spacing w:after="0" w:line="600" w:lineRule="auto"/>
        <w:ind w:firstLine="720"/>
        <w:jc w:val="both"/>
        <w:rPr>
          <w:rFonts w:eastAsia="Times New Roman"/>
          <w:szCs w:val="24"/>
        </w:rPr>
      </w:pPr>
      <w:r>
        <w:rPr>
          <w:rFonts w:eastAsia="Times New Roman"/>
          <w:b/>
          <w:szCs w:val="24"/>
        </w:rPr>
        <w:t>ΠΡΟΕΔΡΕΥΩΝ (Γεώργιος</w:t>
      </w:r>
      <w:r w:rsidRPr="00743D8D">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sidRPr="00255731">
        <w:rPr>
          <w:rFonts w:eastAsia="Times New Roman"/>
          <w:b/>
          <w:szCs w:val="24"/>
        </w:rPr>
        <w:t>:</w:t>
      </w:r>
      <w:r>
        <w:rPr>
          <w:rFonts w:eastAsia="Times New Roman"/>
          <w:b/>
          <w:szCs w:val="24"/>
        </w:rPr>
        <w:t xml:space="preserve"> </w:t>
      </w:r>
      <w:r>
        <w:rPr>
          <w:rFonts w:eastAsia="Times New Roman"/>
          <w:szCs w:val="24"/>
        </w:rPr>
        <w:t xml:space="preserve">Τον λόγο έχει ο </w:t>
      </w:r>
      <w:r w:rsidRPr="00343870">
        <w:rPr>
          <w:rFonts w:eastAsia="Times New Roman"/>
          <w:szCs w:val="24"/>
        </w:rPr>
        <w:t>Αναπληρωτής Υπουργός Περιβάλλοντος και Ενέργειας</w:t>
      </w:r>
      <w:r>
        <w:rPr>
          <w:rFonts w:eastAsia="Times New Roman"/>
          <w:szCs w:val="24"/>
        </w:rPr>
        <w:t xml:space="preserve"> κ. </w:t>
      </w:r>
      <w:proofErr w:type="spellStart"/>
      <w:r>
        <w:rPr>
          <w:rFonts w:eastAsia="Times New Roman"/>
          <w:szCs w:val="24"/>
        </w:rPr>
        <w:t>Φάμελλος</w:t>
      </w:r>
      <w:proofErr w:type="spellEnd"/>
      <w:r>
        <w:rPr>
          <w:rFonts w:eastAsia="Times New Roman"/>
          <w:szCs w:val="24"/>
        </w:rPr>
        <w:t>.</w:t>
      </w:r>
    </w:p>
    <w:p w14:paraId="3A310A4C" w14:textId="77777777" w:rsidR="00E66DFC" w:rsidRDefault="00CE19B2">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w:t>
      </w:r>
      <w:r>
        <w:rPr>
          <w:rFonts w:eastAsia="Times New Roman"/>
          <w:b/>
          <w:szCs w:val="24"/>
        </w:rPr>
        <w:t>οντος και Ενέργειας)</w:t>
      </w:r>
      <w:r w:rsidRPr="00743D8D">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3A310A4D" w14:textId="77777777" w:rsidR="00E66DFC" w:rsidRDefault="00CE19B2">
      <w:pPr>
        <w:spacing w:after="0" w:line="600" w:lineRule="auto"/>
        <w:ind w:firstLine="720"/>
        <w:jc w:val="both"/>
        <w:rPr>
          <w:rFonts w:eastAsia="Times New Roman"/>
          <w:szCs w:val="24"/>
        </w:rPr>
      </w:pPr>
      <w:r>
        <w:rPr>
          <w:rFonts w:eastAsia="Times New Roman"/>
          <w:szCs w:val="24"/>
        </w:rPr>
        <w:t>Κυρίες και κύριοι Βουλευτές, η Νέα Δημοκρατία κατέθεσε σήμερα πρόταση δυσπιστίας κατά της Κυβέρνησης, μ</w:t>
      </w:r>
      <w:r>
        <w:rPr>
          <w:rFonts w:eastAsia="Times New Roman"/>
          <w:szCs w:val="24"/>
        </w:rPr>
        <w:t>ί</w:t>
      </w:r>
      <w:r>
        <w:rPr>
          <w:rFonts w:eastAsia="Times New Roman"/>
          <w:szCs w:val="24"/>
        </w:rPr>
        <w:t xml:space="preserve">α ημέρα μετά την αρχική </w:t>
      </w:r>
      <w:r>
        <w:rPr>
          <w:rFonts w:eastAsia="Times New Roman"/>
          <w:szCs w:val="24"/>
        </w:rPr>
        <w:t>σ</w:t>
      </w:r>
      <w:r>
        <w:rPr>
          <w:rFonts w:eastAsia="Times New Roman"/>
          <w:szCs w:val="24"/>
        </w:rPr>
        <w:t>υμφωνία που επετεύχθη με την πρώην Γιουγκοσλαβική Δημοκρατία της Μακεδονίας, μ</w:t>
      </w:r>
      <w:r>
        <w:rPr>
          <w:rFonts w:eastAsia="Times New Roman"/>
          <w:szCs w:val="24"/>
        </w:rPr>
        <w:t>ί</w:t>
      </w:r>
      <w:r>
        <w:rPr>
          <w:rFonts w:eastAsia="Times New Roman"/>
          <w:szCs w:val="24"/>
        </w:rPr>
        <w:t>α συμφωνία την οποία επικρότησε το σύνολο της υφηλίου, κυβερνήσεις, θεσμοί, μέσα ενημέρωσης με μ</w:t>
      </w:r>
      <w:r>
        <w:rPr>
          <w:rFonts w:eastAsia="Times New Roman"/>
          <w:szCs w:val="24"/>
        </w:rPr>
        <w:t>ί</w:t>
      </w:r>
      <w:r>
        <w:rPr>
          <w:rFonts w:eastAsia="Times New Roman"/>
          <w:szCs w:val="24"/>
        </w:rPr>
        <w:t>α επικεφαλίδα</w:t>
      </w:r>
      <w:r w:rsidRPr="001E4F99">
        <w:rPr>
          <w:rFonts w:eastAsia="Times New Roman"/>
          <w:szCs w:val="24"/>
        </w:rPr>
        <w:t>:</w:t>
      </w:r>
      <w:r>
        <w:rPr>
          <w:rFonts w:eastAsia="Times New Roman"/>
          <w:szCs w:val="24"/>
        </w:rPr>
        <w:t xml:space="preserve"> «Η Μακεδονία αλλάζει όνομα».</w:t>
      </w:r>
    </w:p>
    <w:p w14:paraId="3A310A4E" w14:textId="77777777" w:rsidR="00E66DFC" w:rsidRDefault="00CE19B2">
      <w:pPr>
        <w:spacing w:after="0" w:line="600" w:lineRule="auto"/>
        <w:ind w:firstLine="720"/>
        <w:jc w:val="both"/>
        <w:rPr>
          <w:rFonts w:eastAsia="Times New Roman"/>
          <w:szCs w:val="24"/>
        </w:rPr>
      </w:pPr>
      <w:r>
        <w:rPr>
          <w:rFonts w:eastAsia="Times New Roman"/>
          <w:szCs w:val="24"/>
        </w:rPr>
        <w:t xml:space="preserve">Τι αλήθεια θέλει να πετύχει η Αξιωματική Αντιπολίτευση και ιδιαίτερα ο κ. Μητσοτάκης; Σίγουρα θέλει να μην αλλάξει </w:t>
      </w:r>
      <w:r>
        <w:rPr>
          <w:rFonts w:eastAsia="Times New Roman"/>
          <w:szCs w:val="24"/>
        </w:rPr>
        <w:t xml:space="preserve">το συνταγματικό της όνομα η γείτονα χώρα, σίγουρα θέλει να μην αλλάξει Σύνταγμα, σίγουρα θέλει να μην σβήσουν οι </w:t>
      </w:r>
      <w:proofErr w:type="spellStart"/>
      <w:r>
        <w:rPr>
          <w:rFonts w:eastAsia="Times New Roman"/>
          <w:szCs w:val="24"/>
        </w:rPr>
        <w:t>αλυτρωτικές</w:t>
      </w:r>
      <w:proofErr w:type="spellEnd"/>
      <w:r>
        <w:rPr>
          <w:rFonts w:eastAsia="Times New Roman"/>
          <w:szCs w:val="24"/>
        </w:rPr>
        <w:t xml:space="preserve"> διεκδικήσεις εις βάρος της Ελλάδας και των Ελλήνων.</w:t>
      </w:r>
    </w:p>
    <w:p w14:paraId="3A310A4F" w14:textId="77777777" w:rsidR="00E66DFC" w:rsidRDefault="00CE19B2">
      <w:pPr>
        <w:spacing w:after="0" w:line="600" w:lineRule="auto"/>
        <w:jc w:val="both"/>
        <w:rPr>
          <w:rFonts w:eastAsia="Times New Roman"/>
          <w:szCs w:val="24"/>
        </w:rPr>
      </w:pPr>
      <w:r>
        <w:rPr>
          <w:rFonts w:eastAsia="Times New Roman"/>
          <w:szCs w:val="24"/>
        </w:rPr>
        <w:lastRenderedPageBreak/>
        <w:t xml:space="preserve">Σίγουρα θέλει να πλειοψηφήσει η εθνικιστική φωνή του </w:t>
      </w:r>
      <w:r>
        <w:rPr>
          <w:rFonts w:eastAsia="Times New Roman"/>
          <w:szCs w:val="24"/>
          <w:lang w:val="en-US"/>
        </w:rPr>
        <w:t>VMRO</w:t>
      </w:r>
      <w:r>
        <w:rPr>
          <w:rFonts w:eastAsia="Times New Roman"/>
          <w:szCs w:val="24"/>
        </w:rPr>
        <w:t xml:space="preserve">, του </w:t>
      </w:r>
      <w:proofErr w:type="spellStart"/>
      <w:r>
        <w:rPr>
          <w:rFonts w:eastAsia="Times New Roman"/>
          <w:szCs w:val="24"/>
        </w:rPr>
        <w:t>Ιβάνοφ</w:t>
      </w:r>
      <w:proofErr w:type="spellEnd"/>
      <w:r>
        <w:rPr>
          <w:rFonts w:eastAsia="Times New Roman"/>
          <w:szCs w:val="24"/>
        </w:rPr>
        <w:t>, του Γκρο</w:t>
      </w:r>
      <w:r>
        <w:rPr>
          <w:rFonts w:eastAsia="Times New Roman"/>
          <w:szCs w:val="24"/>
        </w:rPr>
        <w:t xml:space="preserve">υέφσκι. Σίγουρα θέλει να επικρατήσει η αστάθεια. Σίγουρα θέλει να αφήσει τις ξένες δυνάμεις να κάνουν πολιτική στα βόρεια σύνορά μας και όχι η Ελλάδα. </w:t>
      </w:r>
    </w:p>
    <w:p w14:paraId="3A310A50" w14:textId="77777777" w:rsidR="00E66DFC" w:rsidRDefault="00CE19B2">
      <w:pPr>
        <w:spacing w:after="0" w:line="600" w:lineRule="auto"/>
        <w:ind w:firstLine="720"/>
        <w:jc w:val="both"/>
        <w:rPr>
          <w:rFonts w:eastAsia="Times New Roman"/>
          <w:szCs w:val="24"/>
        </w:rPr>
      </w:pPr>
      <w:r>
        <w:rPr>
          <w:rFonts w:eastAsia="Times New Roman"/>
          <w:szCs w:val="24"/>
        </w:rPr>
        <w:t>Τι άλλο, όμως, θέλει να πετύχει; Θέλει να αμφισβητήσει, ταυτόχρονα, την προσπάθεια που κάνουν οι Έλληνες</w:t>
      </w:r>
      <w:r>
        <w:rPr>
          <w:rFonts w:eastAsia="Times New Roman"/>
          <w:szCs w:val="24"/>
        </w:rPr>
        <w:t xml:space="preserve"> μαζί με την Κυβέρνηση του ΣΥΡΙΖΑ, των ΑΝΕΛ και των Οικολόγων Πρασίνων αυτά τα τελευταία τρία χρόνια. </w:t>
      </w:r>
    </w:p>
    <w:p w14:paraId="3A310A51" w14:textId="77777777" w:rsidR="00E66DFC" w:rsidRDefault="00CE19B2">
      <w:pPr>
        <w:spacing w:after="0" w:line="600" w:lineRule="auto"/>
        <w:ind w:firstLine="720"/>
        <w:jc w:val="both"/>
        <w:rPr>
          <w:rFonts w:eastAsia="Times New Roman"/>
          <w:szCs w:val="24"/>
        </w:rPr>
      </w:pPr>
      <w:r>
        <w:rPr>
          <w:rFonts w:eastAsia="Times New Roman"/>
          <w:szCs w:val="24"/>
        </w:rPr>
        <w:t>Ο κ. Τσιάρας ήταν ξεκάθαρος. Η πρόταση δυσπιστίας, όπως είπε, αφορά όλη την πολιτική μας. Ζήτησε να αναλάβουμε την ευθύνη για όλη την πολιτική. Βλέπεις δ</w:t>
      </w:r>
      <w:r>
        <w:rPr>
          <w:rFonts w:eastAsia="Times New Roman"/>
          <w:szCs w:val="24"/>
        </w:rPr>
        <w:t xml:space="preserve">εν τους βγήκε η παρένθεση. Δεν σας βγήκαν τα άδεια ταμεία του Φεβρουαρίου του 2015. Δεν σας βγήκαν ο εκβιασμός της τρόικας εσωτερικού και εξωτερικού τότε. Δεν τους βγήκε ο κόφτης. Δεν τους βγήκε το πλεόνασμα. Όπως και δεν θα τους βγουν όλα αυτά τα ψέματα, </w:t>
      </w:r>
      <w:r>
        <w:rPr>
          <w:rFonts w:eastAsia="Times New Roman"/>
          <w:szCs w:val="24"/>
        </w:rPr>
        <w:t xml:space="preserve">με τα οποία ταΐζουν μέσα από τους </w:t>
      </w:r>
      <w:proofErr w:type="spellStart"/>
      <w:r>
        <w:rPr>
          <w:rFonts w:eastAsia="Times New Roman"/>
          <w:szCs w:val="24"/>
        </w:rPr>
        <w:t>καναλάρχες</w:t>
      </w:r>
      <w:proofErr w:type="spellEnd"/>
      <w:r>
        <w:rPr>
          <w:rFonts w:eastAsia="Times New Roman"/>
          <w:szCs w:val="24"/>
        </w:rPr>
        <w:t xml:space="preserve"> τους τους Έλληνες, περί περικοπής συντάξεων, περί νέων φόρων και νέας λιτότητας. Διότι όλα είναι ψέματα και τίποτα δεν αποδείχθηκε. Και επιχειρούν να σταματήσουν την πορεία για ένα καλύτερο αύριο με το κορυφαίο </w:t>
      </w:r>
      <w:r>
        <w:rPr>
          <w:rFonts w:eastAsia="Times New Roman"/>
          <w:szCs w:val="24"/>
        </w:rPr>
        <w:t xml:space="preserve">κοινοβουλευτικό εργαλείο. </w:t>
      </w:r>
    </w:p>
    <w:p w14:paraId="3A310A52" w14:textId="77777777" w:rsidR="00E66DFC" w:rsidRDefault="00CE19B2">
      <w:pPr>
        <w:spacing w:after="0" w:line="600" w:lineRule="auto"/>
        <w:ind w:firstLine="720"/>
        <w:jc w:val="both"/>
        <w:rPr>
          <w:rFonts w:eastAsia="Times New Roman"/>
          <w:szCs w:val="24"/>
        </w:rPr>
      </w:pPr>
      <w:r>
        <w:rPr>
          <w:rFonts w:eastAsia="Times New Roman"/>
          <w:szCs w:val="24"/>
        </w:rPr>
        <w:t>Ε, λοιπόν, να το ξέρουν καλά όλοι και να το ξέρει η πατρίδα μας. Εμείς αναλαμβάνουμε όλη την ευθύνη. Άλλοι κρύφτηκαν πίσω από την ευθύνη στο τέλος τους 2014. Αναλαμβάνουμε όλη την ευθύνη, όπως κάνει πάντα η Αριστερά, όπως προ</w:t>
      </w:r>
      <w:r>
        <w:rPr>
          <w:rFonts w:eastAsia="Times New Roman"/>
          <w:szCs w:val="24"/>
        </w:rPr>
        <w:lastRenderedPageBreak/>
        <w:t>στάζ</w:t>
      </w:r>
      <w:r>
        <w:rPr>
          <w:rFonts w:eastAsia="Times New Roman"/>
          <w:szCs w:val="24"/>
        </w:rPr>
        <w:t xml:space="preserve">ει ο Καζαντζάκης. Αγαπάμε την ευθύνη, γιατί αγαπάμε την πατρίδα μας, αγαπάμε τα παιδιά μας, αγαπάμε το μέλλον του τόπου μας. Τιμήσαμε και τιμούμε τις δεσμεύσεις μας. </w:t>
      </w:r>
    </w:p>
    <w:p w14:paraId="3A310A53" w14:textId="77777777" w:rsidR="00E66DFC" w:rsidRDefault="00CE19B2">
      <w:pPr>
        <w:spacing w:after="0" w:line="600" w:lineRule="auto"/>
        <w:ind w:firstLine="720"/>
        <w:jc w:val="both"/>
        <w:rPr>
          <w:rFonts w:eastAsia="Times New Roman"/>
          <w:szCs w:val="24"/>
        </w:rPr>
      </w:pPr>
      <w:r>
        <w:rPr>
          <w:rFonts w:eastAsia="Times New Roman"/>
          <w:szCs w:val="24"/>
        </w:rPr>
        <w:t>Τι έχει γίνει, άραγε, αυτά τα χρόνια; Η Ελλάδα αποκατέστησε την αξιοπιστία της έναντι των</w:t>
      </w:r>
      <w:r>
        <w:rPr>
          <w:rFonts w:eastAsia="Times New Roman"/>
          <w:szCs w:val="24"/>
        </w:rPr>
        <w:t xml:space="preserve"> Ευρωπαίων και όλων των θεσμών. Έτσι, τον ερχόμενο Αύγουστο τελειώνει οριστικά το μνημόνιο. Το ακούσατε, κύριε Χατζηδάκη; Τελειώνει οριστικά το μνημόνιο που εσείς υποχρεώσατε τη χώρα μας να μπει, χρεοκοπώντας την πατρίδα μας, χρεοκοπώντας την παραγωγή. Τελ</w:t>
      </w:r>
      <w:r>
        <w:rPr>
          <w:rFonts w:eastAsia="Times New Roman"/>
          <w:szCs w:val="24"/>
        </w:rPr>
        <w:t>ειώνει το μνημόνιο που περιορίζει την εθνική και λαϊκή κυριαρχία στην Ελλάδα. Κι αυτό το πέτυχε αυτή η Κυβέρνηση. Κι αυτό σας στενοχωρεί. Γι’ αυτό κάνατε πρόταση δυσπιστίας.</w:t>
      </w:r>
    </w:p>
    <w:p w14:paraId="3A310A54" w14:textId="77777777" w:rsidR="00E66DFC" w:rsidRDefault="00CE19B2">
      <w:pPr>
        <w:spacing w:after="0" w:line="600" w:lineRule="auto"/>
        <w:ind w:firstLine="720"/>
        <w:jc w:val="both"/>
        <w:rPr>
          <w:rFonts w:eastAsia="Times New Roman"/>
          <w:szCs w:val="24"/>
        </w:rPr>
      </w:pPr>
      <w:r>
        <w:rPr>
          <w:rFonts w:eastAsia="Times New Roman"/>
          <w:szCs w:val="24"/>
        </w:rPr>
        <w:t>Προχωρήσαμε σε δύσκολες μεταρρυθμίσεις, δίκαιες όμως. Με έργα έχουμε αποδείξει ότι</w:t>
      </w:r>
      <w:r>
        <w:rPr>
          <w:rFonts w:eastAsia="Times New Roman"/>
          <w:szCs w:val="24"/>
        </w:rPr>
        <w:t xml:space="preserve"> η Ελλάδα μπορεί να πάει μπροστά. Η Ελλάδα έχει πλέον αναπτυξιακό σχέδιο. Δεν είχε μέχρι τώρα. Έχει διαφορετική πολιτική από την, τάχατες, ανάπτυξη, την ψεύτικη, τη φούσκα, που είχαν όλες οι πολιτικές της Μεταπολίτευσης. Με την καλύτερη επίδοση εδώ και χρό</w:t>
      </w:r>
      <w:r>
        <w:rPr>
          <w:rFonts w:eastAsia="Times New Roman"/>
          <w:szCs w:val="24"/>
        </w:rPr>
        <w:t>νια στη βιομηχανία, στην παραγωγή, στις εξαγωγές, στον τουρισμό, αποδεκτή κι από τους σκληρότερους επικριτές μας. Μία ανάπτυξη μαζί με τους παραγωγούς, μαζί με τους εργαζόμενους, με πραγματικό προϊόν και πραγματική εργασία. Με ρεκόρ στην απασχόληση το τελε</w:t>
      </w:r>
      <w:r>
        <w:rPr>
          <w:rFonts w:eastAsia="Times New Roman"/>
          <w:szCs w:val="24"/>
        </w:rPr>
        <w:t xml:space="preserve">υταίο τρίμηνο. Ανάπτυξη που δεν είναι ανάπτυξη με αέρα. Είναι πρώτη στο ΕΣΠΑ, πρώτη στο Πακέτο </w:t>
      </w:r>
      <w:proofErr w:type="spellStart"/>
      <w:r>
        <w:rPr>
          <w:rFonts w:eastAsia="Times New Roman"/>
          <w:szCs w:val="24"/>
        </w:rPr>
        <w:lastRenderedPageBreak/>
        <w:t>Γιουνκέρ</w:t>
      </w:r>
      <w:proofErr w:type="spellEnd"/>
      <w:r>
        <w:rPr>
          <w:rFonts w:eastAsia="Times New Roman"/>
          <w:szCs w:val="24"/>
        </w:rPr>
        <w:t xml:space="preserve">, όπως ο Πρόεδρος της Κομισιόν το είπε από εδώ, μέσα στο Εθνικό Κοινοβούλιο. Διαψεύστε τον, αν μπορείτε! Βγείτε και διαψεύστε τον κ. </w:t>
      </w:r>
      <w:proofErr w:type="spellStart"/>
      <w:r>
        <w:rPr>
          <w:rFonts w:eastAsia="Times New Roman"/>
          <w:szCs w:val="24"/>
        </w:rPr>
        <w:t>Γιουνκέρ</w:t>
      </w:r>
      <w:proofErr w:type="spellEnd"/>
      <w:r>
        <w:rPr>
          <w:rFonts w:eastAsia="Times New Roman"/>
          <w:szCs w:val="24"/>
        </w:rPr>
        <w:t xml:space="preserve">. </w:t>
      </w:r>
    </w:p>
    <w:p w14:paraId="3A310A55" w14:textId="77777777" w:rsidR="00E66DFC" w:rsidRDefault="00CE19B2">
      <w:pPr>
        <w:spacing w:after="0" w:line="600" w:lineRule="auto"/>
        <w:ind w:firstLine="720"/>
        <w:jc w:val="both"/>
        <w:rPr>
          <w:rFonts w:eastAsia="Times New Roman"/>
          <w:szCs w:val="24"/>
        </w:rPr>
      </w:pPr>
      <w:r>
        <w:rPr>
          <w:rFonts w:eastAsia="Times New Roman"/>
          <w:szCs w:val="24"/>
        </w:rPr>
        <w:t>Μέσα σε τ</w:t>
      </w:r>
      <w:r>
        <w:rPr>
          <w:rFonts w:eastAsia="Times New Roman"/>
          <w:szCs w:val="24"/>
        </w:rPr>
        <w:t>ρία χρόνια κάναμε πράγματα που δεν έχουν γίνει σαράντα χρόνια. Τολμήσαμε να κάνουμε πράγματα. Αποκαταστήσαμε τον ρόλο της Ελλάδας στην Ευρώπη και στη Μεσόγειο και στην προοδευτική συζήτηση για μ</w:t>
      </w:r>
      <w:r>
        <w:rPr>
          <w:rFonts w:eastAsia="Times New Roman"/>
          <w:szCs w:val="24"/>
        </w:rPr>
        <w:t>ί</w:t>
      </w:r>
      <w:r>
        <w:rPr>
          <w:rFonts w:eastAsia="Times New Roman"/>
          <w:szCs w:val="24"/>
        </w:rPr>
        <w:t>α άλλη Ευρώπη. Με αναπτυξιακά συνέδρια σε όλη τη χώρα, υλοποι</w:t>
      </w:r>
      <w:r>
        <w:rPr>
          <w:rFonts w:eastAsia="Times New Roman"/>
          <w:szCs w:val="24"/>
        </w:rPr>
        <w:t xml:space="preserve">ώντας κι όχι εξαγγέλλοντας ένα άλλο μοντέλο ανάπτυξης. Με πραγματικό, δημοκρατικό προγραμματισμό, που κάποτε κάποιοι τον εξήγγειλαν, αλλά έπαιξαν μόνο στο Χρηματιστήριο τα λεφτά των Ελλήνων. </w:t>
      </w:r>
    </w:p>
    <w:p w14:paraId="3A310A56" w14:textId="77777777" w:rsidR="00E66DFC" w:rsidRDefault="00CE19B2">
      <w:pPr>
        <w:spacing w:after="0" w:line="600" w:lineRule="auto"/>
        <w:ind w:firstLine="720"/>
        <w:jc w:val="both"/>
        <w:rPr>
          <w:rFonts w:eastAsia="Times New Roman"/>
          <w:szCs w:val="24"/>
        </w:rPr>
      </w:pPr>
      <w:r>
        <w:rPr>
          <w:rFonts w:eastAsia="Times New Roman"/>
          <w:szCs w:val="24"/>
        </w:rPr>
        <w:t xml:space="preserve">Θέσαμε το περιβάλλον στο επίκεντρο. Συζητάμε πια για τη βιώσιμη </w:t>
      </w:r>
      <w:r>
        <w:rPr>
          <w:rFonts w:eastAsia="Times New Roman"/>
          <w:szCs w:val="24"/>
        </w:rPr>
        <w:t>ανάπτυξη στην Ελλάδα, κάνοντας τομές που ήταν συνταγματικές επιταγές, αλλά έμεναν στα συρτάρια των Βουλευτών και των Υπουργών, με επιλογή τους, για σαράντα χρόνια. Έχουμε πλέον στρατηγική για την κυκλική οικονομία. Έχουμε ένα παραγωγικό μοντέλο το οποίο συ</w:t>
      </w:r>
      <w:r>
        <w:rPr>
          <w:rFonts w:eastAsia="Times New Roman"/>
          <w:szCs w:val="24"/>
        </w:rPr>
        <w:t xml:space="preserve">ζητάμε και υλοποιούμε, πραγματικά αειφόρο και βιώσιμο. </w:t>
      </w:r>
    </w:p>
    <w:p w14:paraId="3A310A57" w14:textId="77777777" w:rsidR="00E66DFC" w:rsidRDefault="00CE19B2">
      <w:pPr>
        <w:spacing w:after="0" w:line="600" w:lineRule="auto"/>
        <w:ind w:firstLine="720"/>
        <w:jc w:val="both"/>
        <w:rPr>
          <w:rFonts w:eastAsia="Times New Roman"/>
          <w:szCs w:val="24"/>
        </w:rPr>
      </w:pPr>
      <w:r>
        <w:rPr>
          <w:rFonts w:eastAsia="Times New Roman"/>
          <w:szCs w:val="24"/>
        </w:rPr>
        <w:t>Με πραγματική ανακύκλωση, με νέο νόμο για την ανακύκλωση, διπλασιασμό των πόρων, με έργα στους δήμους, στους πολίτες, με διαλογή στην πηγή, με πράσινα σημεία, κλείνοντας το 90% των χωματερών που έβαζα</w:t>
      </w:r>
      <w:r>
        <w:rPr>
          <w:rFonts w:eastAsia="Times New Roman"/>
          <w:szCs w:val="24"/>
        </w:rPr>
        <w:t>ν μόνο πρόστιμα στη χώρα μας. Αυτοί είναι οι «</w:t>
      </w:r>
      <w:proofErr w:type="spellStart"/>
      <w:r>
        <w:rPr>
          <w:rFonts w:eastAsia="Times New Roman"/>
          <w:szCs w:val="24"/>
        </w:rPr>
        <w:t>μενουμευρώπηδες</w:t>
      </w:r>
      <w:proofErr w:type="spellEnd"/>
      <w:r>
        <w:rPr>
          <w:rFonts w:eastAsia="Times New Roman"/>
          <w:szCs w:val="24"/>
        </w:rPr>
        <w:t xml:space="preserve">». Είχαν τριακόσιες χωματερές στην Ελλάδα το 2014. Αυτή είναι η πολιτική της Ευρώπης; Αυτό θέλατε τόσα χρόνια; Και </w:t>
      </w:r>
      <w:r>
        <w:rPr>
          <w:rFonts w:eastAsia="Times New Roman"/>
          <w:szCs w:val="24"/>
        </w:rPr>
        <w:lastRenderedPageBreak/>
        <w:t>ταυτόχρονα, ολοκληρώσαμε τις υποχρεώσεις στη χώρα για τη φύση και τη βιοποικιλότ</w:t>
      </w:r>
      <w:r>
        <w:rPr>
          <w:rFonts w:eastAsia="Times New Roman"/>
          <w:szCs w:val="24"/>
        </w:rPr>
        <w:t xml:space="preserve">ητα. </w:t>
      </w:r>
    </w:p>
    <w:p w14:paraId="3A310A58" w14:textId="77777777" w:rsidR="00E66DFC" w:rsidRDefault="00CE19B2">
      <w:pPr>
        <w:spacing w:after="0" w:line="600" w:lineRule="auto"/>
        <w:ind w:firstLine="720"/>
        <w:jc w:val="both"/>
        <w:rPr>
          <w:rFonts w:eastAsia="Times New Roman"/>
          <w:szCs w:val="24"/>
        </w:rPr>
      </w:pPr>
      <w:r>
        <w:rPr>
          <w:rFonts w:eastAsia="Times New Roman"/>
          <w:szCs w:val="24"/>
        </w:rPr>
        <w:t>Οριοθετήσαμε τις περιοχές μας, καλύπτοντας και εθνικά συμφέροντα που είχατε αφήσει ακάλυπτα και σε περιοχές εθνικής σημασίας και ταυτόχρονα, δημιουργήσαμε φορείς στην Ελλάδα για να έχει το περιβάλλον εργασία, σύνδεση με το τοπικό προϊόν και αξιολόγησ</w:t>
      </w:r>
      <w:r>
        <w:rPr>
          <w:rFonts w:eastAsia="Times New Roman"/>
          <w:szCs w:val="24"/>
        </w:rPr>
        <w:t xml:space="preserve">η. </w:t>
      </w:r>
    </w:p>
    <w:p w14:paraId="3A310A59" w14:textId="77777777" w:rsidR="00E66DFC" w:rsidRDefault="00CE19B2">
      <w:pPr>
        <w:spacing w:after="0" w:line="600" w:lineRule="auto"/>
        <w:ind w:firstLine="720"/>
        <w:jc w:val="both"/>
        <w:rPr>
          <w:rFonts w:eastAsia="Times New Roman"/>
          <w:szCs w:val="24"/>
        </w:rPr>
      </w:pPr>
      <w:r>
        <w:rPr>
          <w:rFonts w:eastAsia="Times New Roman"/>
          <w:szCs w:val="24"/>
        </w:rPr>
        <w:t xml:space="preserve">Αποκτήσαμε σύγχρονο σχεδιασμό για τα νερά, με καθυστέρηση έξι χρόνων και λίγο πριν την καταδίκη του Ευρωπαϊκού Δικαστηρίου. </w:t>
      </w:r>
    </w:p>
    <w:p w14:paraId="3A310A5A" w14:textId="77777777" w:rsidR="00E66DFC" w:rsidRDefault="00CE19B2">
      <w:pPr>
        <w:spacing w:after="0" w:line="600" w:lineRule="auto"/>
        <w:ind w:firstLine="720"/>
        <w:jc w:val="both"/>
        <w:rPr>
          <w:rFonts w:eastAsia="Times New Roman"/>
          <w:szCs w:val="24"/>
        </w:rPr>
      </w:pPr>
      <w:r>
        <w:rPr>
          <w:rFonts w:eastAsia="Times New Roman"/>
          <w:szCs w:val="24"/>
        </w:rPr>
        <w:t xml:space="preserve">Υλοποιούμε τους δασικούς χάρτες που είχατε για σαράντα χρόνια στα συρτάρια. Κυρώσαμε σε έναν χρόνο το 32%, με υποστήριξη των αγροτών, με πρόβλεψη για την οικιστική πύκνωση. </w:t>
      </w:r>
    </w:p>
    <w:p w14:paraId="3A310A5B" w14:textId="77777777" w:rsidR="00E66DFC" w:rsidRDefault="00CE19B2">
      <w:pPr>
        <w:spacing w:after="0" w:line="600" w:lineRule="auto"/>
        <w:ind w:firstLine="720"/>
        <w:jc w:val="both"/>
        <w:rPr>
          <w:rFonts w:eastAsia="Times New Roman"/>
          <w:szCs w:val="24"/>
        </w:rPr>
      </w:pPr>
      <w:r>
        <w:rPr>
          <w:rFonts w:eastAsia="Times New Roman"/>
          <w:szCs w:val="24"/>
        </w:rPr>
        <w:t xml:space="preserve">Αποδίδουμε σε όλες τις πόλεις ελεύθερους χώρους στους πολίτες, όπως κάναμε στο </w:t>
      </w:r>
      <w:r>
        <w:rPr>
          <w:rFonts w:eastAsia="Times New Roman"/>
          <w:szCs w:val="24"/>
        </w:rPr>
        <w:t>π</w:t>
      </w:r>
      <w:r>
        <w:rPr>
          <w:rFonts w:eastAsia="Times New Roman"/>
          <w:szCs w:val="24"/>
        </w:rPr>
        <w:t>άρ</w:t>
      </w:r>
      <w:r>
        <w:rPr>
          <w:rFonts w:eastAsia="Times New Roman"/>
          <w:szCs w:val="24"/>
        </w:rPr>
        <w:t xml:space="preserve">κο Τρίτση, στο πρώην </w:t>
      </w:r>
      <w:r>
        <w:rPr>
          <w:rFonts w:eastAsia="Times New Roman"/>
          <w:szCs w:val="24"/>
        </w:rPr>
        <w:t>Σ</w:t>
      </w:r>
      <w:r>
        <w:rPr>
          <w:rFonts w:eastAsia="Times New Roman"/>
          <w:szCs w:val="24"/>
        </w:rPr>
        <w:t xml:space="preserve">τρατόπεδο </w:t>
      </w:r>
      <w:r>
        <w:rPr>
          <w:rFonts w:eastAsia="Times New Roman"/>
          <w:szCs w:val="24"/>
        </w:rPr>
        <w:t>«</w:t>
      </w:r>
      <w:r>
        <w:rPr>
          <w:rFonts w:eastAsia="Times New Roman"/>
          <w:szCs w:val="24"/>
        </w:rPr>
        <w:t>Παύλου Μελά</w:t>
      </w:r>
      <w:r>
        <w:rPr>
          <w:rFonts w:eastAsia="Times New Roman"/>
          <w:szCs w:val="24"/>
        </w:rPr>
        <w:t>»</w:t>
      </w:r>
      <w:r>
        <w:rPr>
          <w:rFonts w:eastAsia="Times New Roman"/>
          <w:szCs w:val="24"/>
        </w:rPr>
        <w:t xml:space="preserve">, στο πρώην </w:t>
      </w:r>
      <w:r>
        <w:rPr>
          <w:rFonts w:eastAsia="Times New Roman"/>
          <w:szCs w:val="24"/>
        </w:rPr>
        <w:t>Σ</w:t>
      </w:r>
      <w:r>
        <w:rPr>
          <w:rFonts w:eastAsia="Times New Roman"/>
          <w:szCs w:val="24"/>
        </w:rPr>
        <w:t xml:space="preserve">τρατόπεδο </w:t>
      </w:r>
      <w:r>
        <w:rPr>
          <w:rFonts w:eastAsia="Times New Roman"/>
          <w:szCs w:val="24"/>
        </w:rPr>
        <w:t>«</w:t>
      </w:r>
      <w:proofErr w:type="spellStart"/>
      <w:r>
        <w:rPr>
          <w:rFonts w:eastAsia="Times New Roman"/>
          <w:szCs w:val="24"/>
        </w:rPr>
        <w:t>Κόδρα</w:t>
      </w:r>
      <w:proofErr w:type="spellEnd"/>
      <w:r>
        <w:rPr>
          <w:rFonts w:eastAsia="Times New Roman"/>
          <w:szCs w:val="24"/>
        </w:rPr>
        <w:t>»</w:t>
      </w:r>
      <w:r>
        <w:rPr>
          <w:rFonts w:eastAsia="Times New Roman"/>
          <w:szCs w:val="24"/>
        </w:rPr>
        <w:t xml:space="preserve">, όπως κάνουμε τώρα στου </w:t>
      </w:r>
      <w:proofErr w:type="spellStart"/>
      <w:r>
        <w:rPr>
          <w:rFonts w:eastAsia="Times New Roman"/>
          <w:szCs w:val="24"/>
        </w:rPr>
        <w:t>Γουδή</w:t>
      </w:r>
      <w:proofErr w:type="spellEnd"/>
      <w:r>
        <w:rPr>
          <w:rFonts w:eastAsia="Times New Roman"/>
          <w:szCs w:val="24"/>
        </w:rPr>
        <w:t xml:space="preserve">. Υλοποιούμε 2,2 δισεκατομμύρια σε έργα για υγρά και στερεά απόβλητα και αναπτύσσουμε μία νέα καινοτόμο περιβαλλοντική διπλωματία, πιάνοντας για πρώτη </w:t>
      </w:r>
      <w:r>
        <w:rPr>
          <w:rFonts w:eastAsia="Times New Roman"/>
          <w:szCs w:val="24"/>
        </w:rPr>
        <w:t xml:space="preserve">φορά τους στόχους της Ελλάδας και για το Πρωτόκολλο και για τη Συμφωνία των </w:t>
      </w:r>
      <w:proofErr w:type="spellStart"/>
      <w:r>
        <w:rPr>
          <w:rFonts w:eastAsia="Times New Roman"/>
          <w:szCs w:val="24"/>
        </w:rPr>
        <w:t>Παρισίων</w:t>
      </w:r>
      <w:proofErr w:type="spellEnd"/>
      <w:r>
        <w:rPr>
          <w:rFonts w:eastAsia="Times New Roman"/>
          <w:szCs w:val="24"/>
        </w:rPr>
        <w:t xml:space="preserve">, εξασφαλίζοντας ταυτόχρονα κι αυτό που έλειπε τόσα χρόνια, ένα ειδικό ταμείο για τις περιοχές που τόσα χρόνια </w:t>
      </w:r>
      <w:r>
        <w:rPr>
          <w:rFonts w:eastAsia="Times New Roman"/>
          <w:szCs w:val="24"/>
        </w:rPr>
        <w:lastRenderedPageBreak/>
        <w:t>παρήγαγαν ενέργεια για όλη την Ελλάδα. Γιατί είχατε ξεχάσει κ</w:t>
      </w:r>
      <w:r>
        <w:rPr>
          <w:rFonts w:eastAsia="Times New Roman"/>
          <w:szCs w:val="24"/>
        </w:rPr>
        <w:t xml:space="preserve">αι την Πτολεμαΐδα και τη Μεγαλόπολη και το Αμύνταιο. </w:t>
      </w:r>
    </w:p>
    <w:p w14:paraId="3A310A5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Πέρα</w:t>
      </w:r>
      <w:r w:rsidRPr="00E30EC1">
        <w:rPr>
          <w:rFonts w:eastAsia="Times New Roman" w:cs="Times New Roman"/>
          <w:szCs w:val="24"/>
        </w:rPr>
        <w:t xml:space="preserve">, </w:t>
      </w:r>
      <w:r>
        <w:rPr>
          <w:rFonts w:eastAsia="Times New Roman" w:cs="Times New Roman"/>
          <w:szCs w:val="24"/>
        </w:rPr>
        <w:t>όμως, από την αλλαγή στο αναπτυξιακό μοντέλο -αυτοί που θέλουν να σταματήσουν με την πρόταση δυσπιστίας και αυτοί που μπορεί να υποστηρίξουν, όσοι την ψηφίσουν, γιατί δεν είναι μόνο άμοιροι ευθυνώ</w:t>
      </w:r>
      <w:r>
        <w:rPr>
          <w:rFonts w:eastAsia="Times New Roman" w:cs="Times New Roman"/>
          <w:szCs w:val="24"/>
        </w:rPr>
        <w:t xml:space="preserve">ν και αυτοί που θα υποστηρίξουν την πρόταση δυσπιστίας- αυτή η Κυβέρνηση βάζει ένα τέλος στη διαφθορά. Η καταπολέμηση της διαφθοράς και η αποκατάσταση του κράτους δικαίου δεν αφορά μόνο την πολιτική σκηνή, αφορά και την παραγωγή. Γιατί δεν είχαμε πρόσβαση </w:t>
      </w:r>
      <w:r>
        <w:rPr>
          <w:rFonts w:eastAsia="Times New Roman" w:cs="Times New Roman"/>
          <w:szCs w:val="24"/>
        </w:rPr>
        <w:t xml:space="preserve">όλοι στα εργαλεία της ανάπτυξης και της παραγωγής, ούτε όλοι οι επιχειρηματίες. </w:t>
      </w:r>
    </w:p>
    <w:p w14:paraId="3A310A5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Αποκαλύφθηκε η διαπλοκή και η σύνδεση των κομμάτων εξουσίας τα τελευταία σαράντα χρόνια, του παλιού δικομματισμού με τα κανάλια, τα μέσα ενημέρωσης και τη δικαστική εξουσία. Α</w:t>
      </w:r>
      <w:r>
        <w:rPr>
          <w:rFonts w:eastAsia="Times New Roman" w:cs="Times New Roman"/>
          <w:szCs w:val="24"/>
        </w:rPr>
        <w:t xml:space="preserve">ποκαλύφθηκε σε ποιους δίνατε δάνεια με «αέρα» και σας </w:t>
      </w:r>
      <w:proofErr w:type="spellStart"/>
      <w:r>
        <w:rPr>
          <w:rFonts w:eastAsia="Times New Roman" w:cs="Times New Roman"/>
          <w:szCs w:val="24"/>
        </w:rPr>
        <w:t>στεναχωρεί</w:t>
      </w:r>
      <w:proofErr w:type="spellEnd"/>
      <w:r>
        <w:rPr>
          <w:rFonts w:eastAsia="Times New Roman" w:cs="Times New Roman"/>
          <w:szCs w:val="24"/>
        </w:rPr>
        <w:t>. Θέλετε να το σταματήσετε! Ήταν τα κόμματα και τα μέσα ενημέρωσης. Χρωστάνε ακόμα 400 εκατομμύρια τα κόμματα του δικομματισμού και δεν απαντούν το πόσα θα πληρώσουν. Η πρόταση δυσπιστίας τους</w:t>
      </w:r>
      <w:r>
        <w:rPr>
          <w:rFonts w:eastAsia="Times New Roman" w:cs="Times New Roman"/>
          <w:szCs w:val="24"/>
        </w:rPr>
        <w:t xml:space="preserve"> έλειπε! </w:t>
      </w:r>
    </w:p>
    <w:p w14:paraId="3A310A5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Τι αποκαλύφθηκε ταυτόχρονα, όμως; Αποκαλύφθηκαν τα δάνεια του «</w:t>
      </w:r>
      <w:r>
        <w:rPr>
          <w:rFonts w:eastAsia="Times New Roman" w:cs="Times New Roman"/>
          <w:szCs w:val="24"/>
        </w:rPr>
        <w:t>ΚΗΡΥΚΑ ΧΑΝΙΩΝ</w:t>
      </w:r>
      <w:r>
        <w:rPr>
          <w:rFonts w:eastAsia="Times New Roman" w:cs="Times New Roman"/>
          <w:szCs w:val="24"/>
        </w:rPr>
        <w:t xml:space="preserve">», του «καλύτερου βιογραφικού της Ελλάδας» και του μεγαλύτερου μπαταχτσή πιθανά, η σχέση της κ. </w:t>
      </w:r>
      <w:proofErr w:type="spellStart"/>
      <w:r>
        <w:rPr>
          <w:rFonts w:eastAsia="Times New Roman" w:cs="Times New Roman"/>
          <w:szCs w:val="24"/>
        </w:rPr>
        <w:t>Μαρέβα</w:t>
      </w:r>
      <w:proofErr w:type="spellEnd"/>
      <w:r>
        <w:rPr>
          <w:rFonts w:eastAsia="Times New Roman" w:cs="Times New Roman"/>
          <w:szCs w:val="24"/>
        </w:rPr>
        <w:t xml:space="preserve"> με </w:t>
      </w:r>
      <w:r>
        <w:rPr>
          <w:rFonts w:eastAsia="Times New Roman" w:cs="Times New Roman"/>
          <w:szCs w:val="24"/>
          <w:lang w:val="en-US"/>
        </w:rPr>
        <w:t>offshore</w:t>
      </w:r>
      <w:r w:rsidRPr="00351A4C">
        <w:rPr>
          <w:rFonts w:eastAsia="Times New Roman" w:cs="Times New Roman"/>
          <w:szCs w:val="24"/>
        </w:rPr>
        <w:t xml:space="preserve">, </w:t>
      </w:r>
      <w:r>
        <w:rPr>
          <w:rFonts w:eastAsia="Times New Roman" w:cs="Times New Roman"/>
          <w:szCs w:val="24"/>
        </w:rPr>
        <w:t xml:space="preserve">εκεί που το πόθεν έσχες </w:t>
      </w:r>
      <w:r>
        <w:rPr>
          <w:rFonts w:eastAsia="Times New Roman" w:cs="Times New Roman"/>
          <w:szCs w:val="24"/>
        </w:rPr>
        <w:lastRenderedPageBreak/>
        <w:t>χάνει τη σχέση του με τη λογικ</w:t>
      </w:r>
      <w:r>
        <w:rPr>
          <w:rFonts w:eastAsia="Times New Roman" w:cs="Times New Roman"/>
          <w:szCs w:val="24"/>
        </w:rPr>
        <w:t xml:space="preserve">ή. Αλλά και η διαπλοκή στο χώρο της υγείας που κόστισε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23 δισεκατομμύρια και το ΚΕΕΛΠΝΟ. Αυτά θέλουνε να σταματήσουνε με την πρόταση δυσπιστίας. </w:t>
      </w:r>
    </w:p>
    <w:p w14:paraId="3A310A5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Τι είπε, όμως, ο άλλος εισηγητής της Νέας Δημοκρατίας στην Επιτροπή για τη διαλεύκανση των σκαν</w:t>
      </w:r>
      <w:r>
        <w:rPr>
          <w:rFonts w:eastAsia="Times New Roman" w:cs="Times New Roman"/>
          <w:szCs w:val="24"/>
        </w:rPr>
        <w:t xml:space="preserve">δάλων στην </w:t>
      </w:r>
      <w:r>
        <w:rPr>
          <w:rFonts w:eastAsia="Times New Roman" w:cs="Times New Roman"/>
          <w:szCs w:val="24"/>
        </w:rPr>
        <w:t>Υ</w:t>
      </w:r>
      <w:r>
        <w:rPr>
          <w:rFonts w:eastAsia="Times New Roman" w:cs="Times New Roman"/>
          <w:szCs w:val="24"/>
        </w:rPr>
        <w:t>γεία; Ο κ. Γεωργαντάς ζήτησε να μη συνεχιστεί η διερεύνηση για τα σκάνδαλα του ΚΕΕΛΠΝΟ από την εξεταστική επιτροπή. Έτσι δεν είναι, κύριε Υπουργέ; Πόσο πιο ξεκάθαρα να το πει ο άνθρωπος; Ξέρετε πόσος κόσμος σιτιζόταν από το ΚΕΕΛΠΝΟ; Πώς περιμέν</w:t>
      </w:r>
      <w:r>
        <w:rPr>
          <w:rFonts w:eastAsia="Times New Roman" w:cs="Times New Roman"/>
          <w:szCs w:val="24"/>
        </w:rPr>
        <w:t xml:space="preserve">ουν, όμως, να πιστέψει ο λαός αυτά που λένε όταν μέσα στην Βουλή παραδέχονται ότι είναι με τη διαπλοκή και τη διαφθορά; </w:t>
      </w:r>
    </w:p>
    <w:p w14:paraId="3A310A6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Συνειδητά η Νέα Δημοκρατία λέει ψέματα και στα εθνικά θέματα, όπως είπαν και οι δύο εισηγητές της. Δεν σέβεται τον λαό. Τον θέλει ανενη</w:t>
      </w:r>
      <w:r>
        <w:rPr>
          <w:rFonts w:eastAsia="Times New Roman" w:cs="Times New Roman"/>
          <w:szCs w:val="24"/>
        </w:rPr>
        <w:t xml:space="preserve">μέρωτο, τον θέλει ανιστόρητο, για να τον εκμεταλλεύεται, για να καλύπτει τα εγκλήματα κατά του λαού κατά της εργασίας, κατά της πατρίδας μας, τα οποία κάνει εδώ και χρόνια με τους συνεταίρους της ντόπιους και ξένους. </w:t>
      </w:r>
    </w:p>
    <w:p w14:paraId="3A310A6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όταν ο λαός σηκώνει κεφάλι, έχει και άλλα εργαλεία για να περιορίσει την πρόσβαση στη γνώση και τη διεκδίκηση. Παλιότερα είχε τη βία και τη νοθεία. Τώρα έχει τη διαπλοκή, τα κανάλια, την τρομοκρατία, τους εκβιασμούς. </w:t>
      </w:r>
      <w:r>
        <w:rPr>
          <w:rFonts w:eastAsia="Times New Roman" w:cs="Times New Roman"/>
          <w:szCs w:val="24"/>
        </w:rPr>
        <w:t>Σ</w:t>
      </w:r>
      <w:r>
        <w:rPr>
          <w:rFonts w:eastAsia="Times New Roman" w:cs="Times New Roman"/>
          <w:szCs w:val="24"/>
        </w:rPr>
        <w:t xml:space="preserve">ήμερα βγάζει ένα άλλο όπλο από τη </w:t>
      </w:r>
      <w:r>
        <w:rPr>
          <w:rFonts w:eastAsia="Times New Roman" w:cs="Times New Roman"/>
          <w:szCs w:val="24"/>
        </w:rPr>
        <w:t xml:space="preserve">φαρέτρα της, γνωστό στην </w:t>
      </w:r>
      <w:r>
        <w:rPr>
          <w:rFonts w:eastAsia="Times New Roman" w:cs="Times New Roman"/>
          <w:szCs w:val="24"/>
        </w:rPr>
        <w:t>Α</w:t>
      </w:r>
      <w:r>
        <w:rPr>
          <w:rFonts w:eastAsia="Times New Roman" w:cs="Times New Roman"/>
          <w:szCs w:val="24"/>
        </w:rPr>
        <w:t xml:space="preserve">κροδεξιά, τον σκοταδισμό και τον </w:t>
      </w:r>
      <w:r>
        <w:rPr>
          <w:rFonts w:eastAsia="Times New Roman" w:cs="Times New Roman"/>
          <w:szCs w:val="24"/>
        </w:rPr>
        <w:lastRenderedPageBreak/>
        <w:t>λαϊκισμό και πάει την Ελλάδα πίσω. Γιατί είναι και ιδεολογική σας επιλογή να πάει η Ελλάδα πίσω, ενώ πάει μπροστά.</w:t>
      </w:r>
    </w:p>
    <w:p w14:paraId="3A310A6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Σε όλα αυτά τα παραπάνω, η Κυβέρνηση ήρθε να προσθέσει τη βάση για τη λύση ενός πρ</w:t>
      </w:r>
      <w:r>
        <w:rPr>
          <w:rFonts w:eastAsia="Times New Roman" w:cs="Times New Roman"/>
          <w:szCs w:val="24"/>
        </w:rPr>
        <w:t xml:space="preserve">οβλήματος που καθυστερεί τη </w:t>
      </w:r>
      <w:r>
        <w:rPr>
          <w:rFonts w:eastAsia="Times New Roman" w:cs="Times New Roman"/>
          <w:szCs w:val="24"/>
        </w:rPr>
        <w:t>β</w:t>
      </w:r>
      <w:r>
        <w:rPr>
          <w:rFonts w:eastAsia="Times New Roman" w:cs="Times New Roman"/>
          <w:szCs w:val="24"/>
        </w:rPr>
        <w:t xml:space="preserve">όρειο Ελλάδα και όλη τη χώρα μας τουλάχιστον 25 χρόνια, για να μην πω εβδομήντα. </w:t>
      </w:r>
    </w:p>
    <w:p w14:paraId="3A310A6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ς το ξεκαθαρίσουμε εξαρχής. Ποιος Έλληνας ήθελε να έχουμε αυτή τη συζήτηση για το όνομα τη Μακεδονίας; Ποιος Έλληνας ήθελε να αμφισβητείται η ελ</w:t>
      </w:r>
      <w:r>
        <w:rPr>
          <w:rFonts w:eastAsia="Times New Roman" w:cs="Times New Roman"/>
          <w:szCs w:val="24"/>
        </w:rPr>
        <w:t>ληνικότητα του όρου Μακεδονία; Ποιος ήθελε να έχει ένα θέμα ανοιχτό και επικίνδυνο στα βόρεια σύνορα; Κανείς και πολύ περισσότερο εμείς που δεν το δημιουργήσαμε. Γιατί το δημιουργήσατε, κυρίες και κύριοι της Νέας Δημοκρατίας, και σε ένα βαθμό συμμετείχαν κ</w:t>
      </w:r>
      <w:r>
        <w:rPr>
          <w:rFonts w:eastAsia="Times New Roman" w:cs="Times New Roman"/>
          <w:szCs w:val="24"/>
        </w:rPr>
        <w:t>αι οι κυβερνήσεις του ΠΑΣΟΚ σε αυτό.</w:t>
      </w:r>
    </w:p>
    <w:p w14:paraId="3A310A6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Αυτό είναι το πραγματικό πρόβλημα. Η χώρα μας δεν καλείται να σχεδιάσει σε λευκό χαρτί. Καλούμαστε να λύσουμε ένα πρόβλημα, που η δική σας πολιτική δημιούργησε. Γιατί εσείς αποτύχατε το 1992, τότε που προδώσατε το ίδιο το κόμμα σας και έριξε ο κ. Σαμαράς τ</w:t>
      </w:r>
      <w:r>
        <w:rPr>
          <w:rFonts w:eastAsia="Times New Roman" w:cs="Times New Roman"/>
          <w:szCs w:val="24"/>
        </w:rPr>
        <w:t>η δική σας Κυβέρνηση, όταν ακόμα δεν υπήρχαν εθνικές λειτουργίες στα βόρεια σύνορα, δεν υπήρχε σύνταγμα, δεν υπήρχε αλυτρωτισμός, δεν υπήρχαν αγάλματα του Μεγάλου Αλεξάνδρου, δεν υπήρχε ο κ. Γκρουέφσκι, εντάσεις και ήττες. Μέχρι και Ευρωπαϊκό Δικαστήριο έχ</w:t>
      </w:r>
      <w:r>
        <w:rPr>
          <w:rFonts w:eastAsia="Times New Roman" w:cs="Times New Roman"/>
          <w:szCs w:val="24"/>
        </w:rPr>
        <w:t xml:space="preserve">ουμε χάσει για την </w:t>
      </w:r>
      <w:r>
        <w:rPr>
          <w:rFonts w:eastAsia="Times New Roman" w:cs="Times New Roman"/>
          <w:szCs w:val="24"/>
          <w:lang w:val="en-US"/>
        </w:rPr>
        <w:t>FYROM</w:t>
      </w:r>
      <w:r>
        <w:rPr>
          <w:rFonts w:eastAsia="Times New Roman" w:cs="Times New Roman"/>
          <w:szCs w:val="24"/>
        </w:rPr>
        <w:t xml:space="preserve"> και δεν το λέτε.</w:t>
      </w:r>
    </w:p>
    <w:p w14:paraId="3A310A6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Αποτύχατε στα εύκολα, αλλά σημαντικά για τα εθνικά μας ζητήματα. </w:t>
      </w:r>
      <w:r>
        <w:rPr>
          <w:rFonts w:eastAsia="Times New Roman" w:cs="Times New Roman"/>
          <w:szCs w:val="24"/>
        </w:rPr>
        <w:t>Ε</w:t>
      </w:r>
      <w:r>
        <w:rPr>
          <w:rFonts w:eastAsia="Times New Roman" w:cs="Times New Roman"/>
          <w:szCs w:val="24"/>
        </w:rPr>
        <w:t>μείς κληθήκαμε να πετύχουμε στα δύσκολα. Και αυτό καταφέρνουμε, γιατί το έχει ανάγκη η πατρίδα μας. Γιατί εάν δεν το λύσουμε, κάποιος πρέπει να απολ</w:t>
      </w:r>
      <w:r>
        <w:rPr>
          <w:rFonts w:eastAsia="Times New Roman" w:cs="Times New Roman"/>
          <w:szCs w:val="24"/>
        </w:rPr>
        <w:t xml:space="preserve">ογηθεί τι θα γίνει στα παιδιά μας εάν μείνει ένα απόστημα στα βόρεια σύνορα, στο οποίο παίζουν μπάλα άλλες δυνάμεις εις βάρος των συμφερόντων της Ελλάδας. </w:t>
      </w:r>
    </w:p>
    <w:p w14:paraId="3A310A6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θέμα, λοιπόν, δεν είναι εάν θα το λύσει η Κυβέρνηση μας. Το θέμα είναι εάν θα το λύσει η Ελλάδα, </w:t>
      </w:r>
      <w:r>
        <w:rPr>
          <w:rFonts w:eastAsia="Times New Roman" w:cs="Times New Roman"/>
          <w:szCs w:val="24"/>
        </w:rPr>
        <w:t xml:space="preserve">κύριοι. </w:t>
      </w:r>
      <w:r>
        <w:rPr>
          <w:rFonts w:eastAsia="Times New Roman" w:cs="Times New Roman"/>
          <w:szCs w:val="24"/>
        </w:rPr>
        <w:t>Ε</w:t>
      </w:r>
      <w:r>
        <w:rPr>
          <w:rFonts w:eastAsia="Times New Roman" w:cs="Times New Roman"/>
          <w:szCs w:val="24"/>
        </w:rPr>
        <w:t xml:space="preserve">φόσον ασχολείστε με τον μικροκομματισμό, φαίνεται ότι και με τα εθνικά ζητήματα κάνετε μικροπολιτική. Γιατί στην πολιτική αποδεικνύεστε μικροί. </w:t>
      </w:r>
    </w:p>
    <w:p w14:paraId="3A310A6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υτά πρέπει να τα ξέρει η </w:t>
      </w:r>
      <w:r>
        <w:rPr>
          <w:rFonts w:eastAsia="Times New Roman" w:cs="Times New Roman"/>
          <w:szCs w:val="24"/>
        </w:rPr>
        <w:t>β</w:t>
      </w:r>
      <w:r>
        <w:rPr>
          <w:rFonts w:eastAsia="Times New Roman" w:cs="Times New Roman"/>
          <w:szCs w:val="24"/>
        </w:rPr>
        <w:t>όρειος Ελλάδα, να ξέρει την αλήθεια, ότι η Νέα Δημοκρατία θέλει να ρίξει τη</w:t>
      </w:r>
      <w:r>
        <w:rPr>
          <w:rFonts w:eastAsia="Times New Roman" w:cs="Times New Roman"/>
          <w:szCs w:val="24"/>
        </w:rPr>
        <w:t xml:space="preserve">ν Κυβέρνηση -δεν θα το καταφέρει- γιατί θέλει να αφήσει ένα ανοιχτό πρόβλημα στα σύνορα. </w:t>
      </w:r>
      <w:r>
        <w:rPr>
          <w:rFonts w:eastAsia="Times New Roman" w:cs="Times New Roman"/>
          <w:szCs w:val="24"/>
        </w:rPr>
        <w:t>Β</w:t>
      </w:r>
      <w:r>
        <w:rPr>
          <w:rFonts w:eastAsia="Times New Roman" w:cs="Times New Roman"/>
          <w:szCs w:val="24"/>
        </w:rPr>
        <w:t xml:space="preserve">έβαια πρέπει να ξέρει και κάτι ακόμα η </w:t>
      </w:r>
      <w:r>
        <w:rPr>
          <w:rFonts w:eastAsia="Times New Roman" w:cs="Times New Roman"/>
          <w:szCs w:val="24"/>
        </w:rPr>
        <w:t>β</w:t>
      </w:r>
      <w:r>
        <w:rPr>
          <w:rFonts w:eastAsia="Times New Roman" w:cs="Times New Roman"/>
          <w:szCs w:val="24"/>
        </w:rPr>
        <w:t>όρειο</w:t>
      </w:r>
      <w:r>
        <w:rPr>
          <w:rFonts w:eastAsia="Times New Roman" w:cs="Times New Roman"/>
          <w:szCs w:val="24"/>
        </w:rPr>
        <w:t>ς</w:t>
      </w:r>
      <w:r>
        <w:rPr>
          <w:rFonts w:eastAsia="Times New Roman" w:cs="Times New Roman"/>
          <w:szCs w:val="24"/>
        </w:rPr>
        <w:t xml:space="preserve"> Ελλάδα. Όλοι οι Βουλευτές αλλά και οι δήμαρχοι και οι περιφερειάρχες που πηγαίνουν στα συλλαλητήρια λένε ψέματα στον λα</w:t>
      </w:r>
      <w:r>
        <w:rPr>
          <w:rFonts w:eastAsia="Times New Roman" w:cs="Times New Roman"/>
          <w:szCs w:val="24"/>
        </w:rPr>
        <w:t xml:space="preserve">ό της Μακεδονίας. Γιατί είναι ίδιοι που ήταν μέλη της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μάδας του Κώστα Καραμανλή που κατέθεσε την πρόταση για σύνθετη ονομασία</w:t>
      </w:r>
      <w:r w:rsidRPr="00AD150B">
        <w:rPr>
          <w:rFonts w:eastAsia="Times New Roman" w:cs="Times New Roman"/>
          <w:szCs w:val="24"/>
        </w:rPr>
        <w:t xml:space="preserve"> </w:t>
      </w:r>
      <w:proofErr w:type="spellStart"/>
      <w:r>
        <w:rPr>
          <w:rFonts w:eastAsia="Times New Roman" w:cs="Times New Roman"/>
          <w:szCs w:val="24"/>
          <w:lang w:val="en-US"/>
        </w:rPr>
        <w:t>erga</w:t>
      </w:r>
      <w:proofErr w:type="spellEnd"/>
      <w:r w:rsidRPr="00AD150B">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στο Βουκουρέστι. </w:t>
      </w:r>
      <w:r>
        <w:rPr>
          <w:rFonts w:eastAsia="Times New Roman" w:cs="Times New Roman"/>
          <w:szCs w:val="24"/>
        </w:rPr>
        <w:t>Τ</w:t>
      </w:r>
      <w:r>
        <w:rPr>
          <w:rFonts w:eastAsia="Times New Roman" w:cs="Times New Roman"/>
          <w:szCs w:val="24"/>
        </w:rPr>
        <w:t>ώρα λένε ψέματα στον ελληνικό λαό. Λένε ψέματα στους Μακεδόνες. Όλοι αυτοί ήταν στη</w:t>
      </w:r>
      <w:r>
        <w:rPr>
          <w:rFonts w:eastAsia="Times New Roman" w:cs="Times New Roman"/>
          <w:szCs w:val="24"/>
        </w:rPr>
        <w:t>ν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-που υπόγραψαν την πρόταση δυσπιστίας- που έστειλε τον κ. </w:t>
      </w:r>
      <w:r>
        <w:rPr>
          <w:rFonts w:eastAsia="Times New Roman" w:cs="Times New Roman"/>
          <w:szCs w:val="24"/>
        </w:rPr>
        <w:lastRenderedPageBreak/>
        <w:t xml:space="preserve">Βενιζέλο στον ΟΗΕ να πει για το </w:t>
      </w:r>
      <w:proofErr w:type="spellStart"/>
      <w:r>
        <w:rPr>
          <w:rFonts w:eastAsia="Times New Roman" w:cs="Times New Roman"/>
          <w:szCs w:val="24"/>
          <w:lang w:val="en-US"/>
        </w:rPr>
        <w:t>erga</w:t>
      </w:r>
      <w:proofErr w:type="spellEnd"/>
      <w:r w:rsidRPr="00AD150B">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σύνθετη ονομασία με γεωγραφικό προσδιορισμό μέσα στο Βήμα του ΟΗΕ. Και τώρα λένε ψέματα.</w:t>
      </w:r>
    </w:p>
    <w:p w14:paraId="3A310A6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Το ιστορικό του Μακεδονικού είναι </w:t>
      </w:r>
      <w:r>
        <w:rPr>
          <w:rFonts w:eastAsia="Times New Roman" w:cs="Times New Roman"/>
          <w:szCs w:val="24"/>
        </w:rPr>
        <w:t xml:space="preserve">καταγεγραμμένο. Το πρόβλημα είναι γραμμένο. Από το 1959 με τις θέσεις για τη μακεδονική γλώσσα του Αβέρωφ ή με το νομοθετικό διάταγμα που αναγνωρίζει Δημοκρατία της Μακεδονίας το 1959 ή το 1977 με τις αποφάσεις του ΟΗΕ. </w:t>
      </w:r>
    </w:p>
    <w:p w14:paraId="3A310A6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Τι έχετε κάνει, όμως, μετά την προδ</w:t>
      </w:r>
      <w:r>
        <w:rPr>
          <w:rFonts w:eastAsia="Times New Roman" w:cs="Times New Roman"/>
          <w:szCs w:val="24"/>
        </w:rPr>
        <w:t>οσία Σαμαρά έναντι της Νέας Δημοκρατίας; Το 1993 η Κίνα και η Ιαπωνία, το 1996 η Σερβία, το 1998 το 50% των χωρών του ΟΗΕ αναγνώρισαν με το όνομα Μακεδονία τη γειτονική χώρα. Το 2004 οι Ηνωμένες Πολιτείες της Αμερικής, το 2007 ο Καναδάς οπότε και είχε φτάσ</w:t>
      </w:r>
      <w:r>
        <w:rPr>
          <w:rFonts w:eastAsia="Times New Roman" w:cs="Times New Roman"/>
          <w:szCs w:val="24"/>
        </w:rPr>
        <w:t xml:space="preserve">ει ήδη το 61% των μελών του ΟΗΕ, το 2011 </w:t>
      </w:r>
      <w:proofErr w:type="spellStart"/>
      <w:r>
        <w:rPr>
          <w:rFonts w:eastAsia="Times New Roman" w:cs="Times New Roman"/>
          <w:szCs w:val="24"/>
        </w:rPr>
        <w:t>εκατόν</w:t>
      </w:r>
      <w:proofErr w:type="spellEnd"/>
      <w:r>
        <w:rPr>
          <w:rFonts w:eastAsia="Times New Roman" w:cs="Times New Roman"/>
          <w:szCs w:val="24"/>
        </w:rPr>
        <w:t xml:space="preserve"> είκοσι εννιά χώρες και σήμερα </w:t>
      </w:r>
      <w:proofErr w:type="spellStart"/>
      <w:r>
        <w:rPr>
          <w:rFonts w:eastAsia="Times New Roman" w:cs="Times New Roman"/>
          <w:szCs w:val="24"/>
        </w:rPr>
        <w:t>εκατόν</w:t>
      </w:r>
      <w:proofErr w:type="spellEnd"/>
      <w:r>
        <w:rPr>
          <w:rFonts w:eastAsia="Times New Roman" w:cs="Times New Roman"/>
          <w:szCs w:val="24"/>
        </w:rPr>
        <w:t xml:space="preserve"> σαράντα εννιά χώρες αναγνωρίζουν ως Μακεδονία τους γείτονες, εμείς βέβαια, όχι. </w:t>
      </w:r>
      <w:proofErr w:type="spellStart"/>
      <w:r>
        <w:rPr>
          <w:rFonts w:eastAsia="Times New Roman" w:cs="Times New Roman"/>
          <w:szCs w:val="24"/>
        </w:rPr>
        <w:t>Εκατόν</w:t>
      </w:r>
      <w:proofErr w:type="spellEnd"/>
      <w:r>
        <w:rPr>
          <w:rFonts w:eastAsia="Times New Roman" w:cs="Times New Roman"/>
          <w:szCs w:val="24"/>
        </w:rPr>
        <w:t xml:space="preserve"> σαράντα εννιά χώρες είναι το αποτέλεσμα της δικής σας πολιτικής, της δικής σας διαπρ</w:t>
      </w:r>
      <w:r>
        <w:rPr>
          <w:rFonts w:eastAsia="Times New Roman" w:cs="Times New Roman"/>
          <w:szCs w:val="24"/>
        </w:rPr>
        <w:t xml:space="preserve">αγμάτευσης. </w:t>
      </w:r>
    </w:p>
    <w:p w14:paraId="3A310A6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ουσία του προβλήματος είναι ότι εμείς καλούμαστε να λύσουμε αυτό το πρόβλημα σήμερα. Είμαστε υπεύθυνοι όλοι να λύσουμε το ότι το 75% του πλανήτη τους αναγνωρίζει ως Μακεδονία και το άλλο 25% ως Πρώην Γιουγκοσλαβική Δημοκρατία της Μακεδονίας.</w:t>
      </w:r>
      <w:r>
        <w:rPr>
          <w:rFonts w:eastAsia="Times New Roman" w:cs="Times New Roman"/>
          <w:szCs w:val="24"/>
        </w:rPr>
        <w:t xml:space="preserve"> Αυτή είναι η αλήθεια για το σύνθετο όνομα. Και οι Μακεδόνες αυτό θέλουν, να πάρουμε πίσω το όνομα, να πάρουμε πίσω την αμφισβήτηση της </w:t>
      </w:r>
      <w:r>
        <w:rPr>
          <w:rFonts w:eastAsia="Times New Roman" w:cs="Times New Roman"/>
          <w:szCs w:val="24"/>
        </w:rPr>
        <w:lastRenderedPageBreak/>
        <w:t>ελληνικότητας του όρου Μακεδονία, που δημιουργήσατε εσείς και μην το παίζετε στρουθοκάμηλοι γιατί αυτή είναι η πραγματικ</w:t>
      </w:r>
      <w:r>
        <w:rPr>
          <w:rFonts w:eastAsia="Times New Roman" w:cs="Times New Roman"/>
          <w:szCs w:val="24"/>
        </w:rPr>
        <w:t xml:space="preserve">ότητα στο διεθνές σκηνικό. </w:t>
      </w:r>
    </w:p>
    <w:p w14:paraId="3A310A6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Τώρα ευτυχώς, για να είμαστε ειλικρινείς, έχουμε μαζί μας τη διεθνή κοινότητα, που υποστηρίζει ότι και οι </w:t>
      </w:r>
      <w:proofErr w:type="spellStart"/>
      <w:r>
        <w:rPr>
          <w:rFonts w:eastAsia="Times New Roman" w:cs="Times New Roman"/>
          <w:szCs w:val="24"/>
        </w:rPr>
        <w:t>εκατόν</w:t>
      </w:r>
      <w:proofErr w:type="spellEnd"/>
      <w:r>
        <w:rPr>
          <w:rFonts w:eastAsia="Times New Roman" w:cs="Times New Roman"/>
          <w:szCs w:val="24"/>
        </w:rPr>
        <w:t xml:space="preserve"> σαράντα εννιά χώρες θα δεχθούν να αλλάξουν το όνομα με το οποίο τους έχουν αναγνωρίσει. Γιατί κερδίζουμε πίσω κάτι </w:t>
      </w:r>
      <w:r>
        <w:rPr>
          <w:rFonts w:eastAsia="Times New Roman" w:cs="Times New Roman"/>
          <w:szCs w:val="24"/>
        </w:rPr>
        <w:t>που δεν είχε η Ελλάδα και το κερδίζει αυτή η Κυβέρνηση και είναι ντροπή η δική σας μιζέρια, να θέλει να κάνει πίσω η Ελλάδα, να κάνει πίσω στην ιστορία. Δεν μπορούμε να μείνουμε πίσω, όμως, στα προβλήματα. Γιατί αποκρύπτετε ότι αυτά που κερδίζουμε σήμερα τ</w:t>
      </w:r>
      <w:r>
        <w:rPr>
          <w:rFonts w:eastAsia="Times New Roman" w:cs="Times New Roman"/>
          <w:szCs w:val="24"/>
        </w:rPr>
        <w:t xml:space="preserve">α κερδίζουμε γιατί η Ελλάδα είναι πιο ισχυρή στη διεθνή διαπραγμάτευση και το κέρδισε αυτή η Κυβέρνηση. </w:t>
      </w:r>
    </w:p>
    <w:p w14:paraId="3A310A6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Ποιος εποφθαλμιά σήμερα τη νέα πιο ισχυρή θέση της Ελλάδας; Η Νέα Δημοκρατία. Γιατί; Γιατί τα πολιτικά της στελέχη, οι σύγχρονοι </w:t>
      </w:r>
      <w:r>
        <w:rPr>
          <w:rFonts w:eastAsia="Times New Roman" w:cs="Times New Roman"/>
          <w:szCs w:val="24"/>
        </w:rPr>
        <w:t>μ</w:t>
      </w:r>
      <w:r>
        <w:rPr>
          <w:rFonts w:eastAsia="Times New Roman" w:cs="Times New Roman"/>
          <w:szCs w:val="24"/>
        </w:rPr>
        <w:t>ακεδονομάχοι, συντηρο</w:t>
      </w:r>
      <w:r>
        <w:rPr>
          <w:rFonts w:eastAsia="Times New Roman" w:cs="Times New Roman"/>
          <w:szCs w:val="24"/>
        </w:rPr>
        <w:t xml:space="preserve">ύσαν πολιτικά γραφεία κάνοντας ρουσφέτια στα γραφεία του ΟΑΣΘ. Αυτοί είναι οι σύγχρονοι </w:t>
      </w:r>
      <w:r>
        <w:rPr>
          <w:rFonts w:eastAsia="Times New Roman" w:cs="Times New Roman"/>
          <w:szCs w:val="24"/>
        </w:rPr>
        <w:t>μ</w:t>
      </w:r>
      <w:r>
        <w:rPr>
          <w:rFonts w:eastAsia="Times New Roman" w:cs="Times New Roman"/>
          <w:szCs w:val="24"/>
        </w:rPr>
        <w:t xml:space="preserve">ακεδονομάχοι που θέλουν την τιμιότητα και τη δικαιοσύνη στη Μακεδονία και θέλουν τα εθνικά της συμφέροντα. </w:t>
      </w:r>
    </w:p>
    <w:p w14:paraId="3A310A6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Αδυνατούν ταυτόχρονα οι ίδιοι </w:t>
      </w:r>
      <w:proofErr w:type="spellStart"/>
      <w:r>
        <w:rPr>
          <w:rFonts w:eastAsia="Times New Roman" w:cs="Times New Roman"/>
          <w:szCs w:val="24"/>
        </w:rPr>
        <w:t>ριψάσπιδες</w:t>
      </w:r>
      <w:proofErr w:type="spellEnd"/>
      <w:r>
        <w:rPr>
          <w:rFonts w:eastAsia="Times New Roman" w:cs="Times New Roman"/>
          <w:szCs w:val="24"/>
        </w:rPr>
        <w:t xml:space="preserve"> στη θέση της Ελλάδ</w:t>
      </w:r>
      <w:r>
        <w:rPr>
          <w:rFonts w:eastAsia="Times New Roman" w:cs="Times New Roman"/>
          <w:szCs w:val="24"/>
        </w:rPr>
        <w:t xml:space="preserve">ας ζητώντας ο κ. Γεωργαντάς να αποφασίσει σήμερα η Βουλή τι θα κάνει στη διαπραγμάτευση όταν αυτή η Κυβέρνηση κέρδισε πρώτα να γίνει αναθεώρηση του Συντάγματος, </w:t>
      </w:r>
      <w:r>
        <w:rPr>
          <w:rFonts w:eastAsia="Times New Roman" w:cs="Times New Roman"/>
          <w:szCs w:val="24"/>
        </w:rPr>
        <w:lastRenderedPageBreak/>
        <w:t>πρώτα να γίνει δημοψήφισμα στη γείτονα χώρα και μετά να τοποθετηθεί η ελληνική Βουλή. Κι αυτό τ</w:t>
      </w:r>
      <w:r>
        <w:rPr>
          <w:rFonts w:eastAsia="Times New Roman" w:cs="Times New Roman"/>
          <w:szCs w:val="24"/>
        </w:rPr>
        <w:t xml:space="preserve">ο κερδίσαμε εμείς. </w:t>
      </w:r>
    </w:p>
    <w:p w14:paraId="3A310A6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Θ΄ Αντιπρόεδρος της Βουλής κ</w:t>
      </w:r>
      <w:r w:rsidRPr="009A142E">
        <w:rPr>
          <w:rFonts w:eastAsia="Times New Roman" w:cs="Times New Roman"/>
          <w:szCs w:val="24"/>
        </w:rPr>
        <w:t>.</w:t>
      </w:r>
      <w:r w:rsidRPr="00010E4B">
        <w:rPr>
          <w:rFonts w:eastAsia="Times New Roman" w:cs="Times New Roman"/>
          <w:b/>
          <w:szCs w:val="24"/>
        </w:rPr>
        <w:t xml:space="preserve"> </w:t>
      </w:r>
      <w:r w:rsidRPr="00112142">
        <w:rPr>
          <w:rFonts w:eastAsia="Times New Roman" w:cs="Times New Roman"/>
          <w:b/>
          <w:szCs w:val="24"/>
        </w:rPr>
        <w:t>ΜΑΡΙΟΣ ΓΕΩΡΓΙΑΔΗΣ</w:t>
      </w:r>
      <w:r>
        <w:rPr>
          <w:rFonts w:eastAsia="Times New Roman" w:cs="Times New Roman"/>
          <w:szCs w:val="24"/>
        </w:rPr>
        <w:t>)</w:t>
      </w:r>
    </w:p>
    <w:p w14:paraId="3A310A6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κατάληξη αυτής της συζήτησης, κυρίες και κύριοι Βουλευτές, μπορεί να δώσει μ</w:t>
      </w:r>
      <w:r>
        <w:rPr>
          <w:rFonts w:eastAsia="Times New Roman" w:cs="Times New Roman"/>
          <w:szCs w:val="24"/>
        </w:rPr>
        <w:t>ί</w:t>
      </w:r>
      <w:r>
        <w:rPr>
          <w:rFonts w:eastAsia="Times New Roman" w:cs="Times New Roman"/>
          <w:szCs w:val="24"/>
        </w:rPr>
        <w:t xml:space="preserve">α πηγή δημιουργίας και ηρεμίας και στη </w:t>
      </w:r>
      <w:r>
        <w:rPr>
          <w:rFonts w:eastAsia="Times New Roman" w:cs="Times New Roman"/>
          <w:szCs w:val="24"/>
        </w:rPr>
        <w:t>β</w:t>
      </w:r>
      <w:r>
        <w:rPr>
          <w:rFonts w:eastAsia="Times New Roman" w:cs="Times New Roman"/>
          <w:szCs w:val="24"/>
        </w:rPr>
        <w:t xml:space="preserve">όρεια Ελλάδα. Σ’ </w:t>
      </w:r>
      <w:r>
        <w:rPr>
          <w:rFonts w:eastAsia="Times New Roman" w:cs="Times New Roman"/>
          <w:szCs w:val="24"/>
        </w:rPr>
        <w:t>αυτήν τη συμφωνία δεν ψάχνουμε για κερδισμένους και χαμένους, και οι δ</w:t>
      </w:r>
      <w:r>
        <w:rPr>
          <w:rFonts w:eastAsia="Times New Roman" w:cs="Times New Roman"/>
          <w:szCs w:val="24"/>
        </w:rPr>
        <w:t>ύ</w:t>
      </w:r>
      <w:r>
        <w:rPr>
          <w:rFonts w:eastAsia="Times New Roman" w:cs="Times New Roman"/>
          <w:szCs w:val="24"/>
        </w:rPr>
        <w:t>ο λαοί θα είναι κερδισμένοι. Αυτή είναι η ουσία της διεθνούς διπλωματίας και τα υπόλοιπα είναι κανόνια, όπλα, αίμα και πόλεμος. Τα μεγάλα ζητήματα πρέπει να τα λύσει η κοινωνία αυτή που</w:t>
      </w:r>
      <w:r>
        <w:rPr>
          <w:rFonts w:eastAsia="Times New Roman" w:cs="Times New Roman"/>
          <w:szCs w:val="24"/>
        </w:rPr>
        <w:t xml:space="preserve"> μπορεί. Η δυνατή κοινωνία μπορεί να λύσει προβλήματα. Η αδύνατη, η δική σας πολιτική δεν μπορεί να λύσει προβλήματα. </w:t>
      </w:r>
    </w:p>
    <w:p w14:paraId="3A310A70" w14:textId="77777777" w:rsidR="00E66DFC" w:rsidRDefault="00CE19B2">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Υπουργέ, παρακαλώ ολοκληρώστε.</w:t>
      </w:r>
    </w:p>
    <w:p w14:paraId="3A310A71" w14:textId="77777777" w:rsidR="00E66DFC" w:rsidRDefault="00CE19B2">
      <w:pPr>
        <w:spacing w:after="0" w:line="600" w:lineRule="auto"/>
        <w:ind w:firstLine="720"/>
        <w:jc w:val="both"/>
        <w:rPr>
          <w:rFonts w:eastAsia="Times New Roman" w:cs="Times New Roman"/>
          <w:szCs w:val="24"/>
        </w:rPr>
      </w:pPr>
      <w:r w:rsidRPr="009B14D1">
        <w:rPr>
          <w:rFonts w:eastAsia="Times New Roman" w:cs="Times New Roman"/>
          <w:b/>
          <w:szCs w:val="24"/>
        </w:rPr>
        <w:t>ΣΩΚΡΑΤΗΣ ΦΑΜΕΛΛΟΣ (Αναπληρωτής Υπουργός Περιβάλλοντος και Ενέργειας)</w:t>
      </w:r>
      <w:r w:rsidRPr="009B14D1">
        <w:rPr>
          <w:rFonts w:eastAsia="Times New Roman" w:cs="Times New Roman"/>
          <w:b/>
          <w:szCs w:val="24"/>
        </w:rPr>
        <w:t>:</w:t>
      </w:r>
      <w:r>
        <w:rPr>
          <w:rFonts w:eastAsia="Times New Roman" w:cs="Times New Roman"/>
          <w:szCs w:val="24"/>
        </w:rPr>
        <w:t xml:space="preserve"> Θα ήταν εγκληματικό λάθος να μείνει άλυτο ένα ζήτημα -και ολοκληρώνω, κύριε Πρόεδρε- για να έχετε μικροκομματικά οφέλη. </w:t>
      </w:r>
    </w:p>
    <w:p w14:paraId="3A310A7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Γιατί η συνταγματική αναθεώρηση, που κερδίσαμε εμείς, είναι περισσότερο από την εθνική γραμμή που είχατε μέχρι τώρα, είναι πάνω από τ</w:t>
      </w:r>
      <w:r>
        <w:rPr>
          <w:rFonts w:eastAsia="Times New Roman" w:cs="Times New Roman"/>
          <w:szCs w:val="24"/>
        </w:rPr>
        <w:t xml:space="preserve">ο </w:t>
      </w:r>
      <w:proofErr w:type="spellStart"/>
      <w:r>
        <w:rPr>
          <w:rFonts w:eastAsia="Times New Roman" w:cs="Times New Roman"/>
          <w:szCs w:val="24"/>
          <w:lang w:val="en-US"/>
        </w:rPr>
        <w:t>erga</w:t>
      </w:r>
      <w:proofErr w:type="spellEnd"/>
      <w:r w:rsidRPr="001F6401">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με τη σύνθετη γεωγραφική ονομασία. Γιατί το κρύβετε αυτό; Και να προσθέσουμε κι </w:t>
      </w:r>
      <w:r>
        <w:rPr>
          <w:rFonts w:eastAsia="Times New Roman" w:cs="Times New Roman"/>
          <w:szCs w:val="24"/>
        </w:rPr>
        <w:lastRenderedPageBreak/>
        <w:t>άλλα όπως την αλλαγή του ονόματος της Εκκλησίας, τη σύνδεσή της με το Πατριαρχείο, την αλλαγή δρόμων, αεροδρομίων, την αντικατάσταση αγαλμάτων. Όλα αυτά δηλαδή, οι</w:t>
      </w:r>
      <w:r>
        <w:rPr>
          <w:rFonts w:eastAsia="Times New Roman" w:cs="Times New Roman"/>
          <w:szCs w:val="24"/>
        </w:rPr>
        <w:t xml:space="preserve"> πολιτικοί που δεν κατάφεραν να λύσουν το θέμα της ονομασίας, ζητούν τώρα να μην τα κερδίσει η Ελλάδα. Αν δεν διεκδικήσουμε τη λύση θα αφήσουμε ένα πρόβλημα στα βόρεια σύνορα.</w:t>
      </w:r>
    </w:p>
    <w:p w14:paraId="3A310A73" w14:textId="77777777" w:rsidR="00E66DFC" w:rsidRDefault="00CE19B2">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 σας παρακαλώ πολύ.</w:t>
      </w:r>
    </w:p>
    <w:p w14:paraId="3A310A74" w14:textId="77777777" w:rsidR="00E66DFC" w:rsidRDefault="00CE19B2">
      <w:pPr>
        <w:spacing w:after="0" w:line="600" w:lineRule="auto"/>
        <w:ind w:firstLine="720"/>
        <w:jc w:val="both"/>
        <w:rPr>
          <w:rFonts w:eastAsia="Times New Roman" w:cs="Times New Roman"/>
          <w:szCs w:val="24"/>
        </w:rPr>
      </w:pPr>
      <w:r w:rsidRPr="009B14D1">
        <w:rPr>
          <w:rFonts w:eastAsia="Times New Roman" w:cs="Times New Roman"/>
          <w:b/>
          <w:szCs w:val="24"/>
        </w:rPr>
        <w:t>ΣΩΚΡΑΤΗΣ ΦΑΜΕΛ</w:t>
      </w:r>
      <w:r w:rsidRPr="009B14D1">
        <w:rPr>
          <w:rFonts w:eastAsia="Times New Roman" w:cs="Times New Roman"/>
          <w:b/>
          <w:szCs w:val="24"/>
        </w:rPr>
        <w:t>ΛΟΣ (Αναπληρωτής Υπουργός Περιβάλλοντος και Ενέργειας):</w:t>
      </w:r>
      <w:r>
        <w:rPr>
          <w:rFonts w:eastAsia="Times New Roman" w:cs="Times New Roman"/>
          <w:szCs w:val="24"/>
        </w:rPr>
        <w:t xml:space="preserve"> Ολοκληρώνω, κύριε Πρόεδρε.</w:t>
      </w:r>
    </w:p>
    <w:p w14:paraId="3A310A7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επιστημονική, παραγωγική και εμπορική κοινότητα της Θεσσαλονίκης θέλει να ανοίξει τα σύνορα, να δουλέψει, να ζήσει μαζί με τη γειτονική χώρα. Όταν έρθει στη Βουλή προς ψήφ</w:t>
      </w:r>
      <w:r>
        <w:rPr>
          <w:rFonts w:eastAsia="Times New Roman" w:cs="Times New Roman"/>
          <w:szCs w:val="24"/>
        </w:rPr>
        <w:t xml:space="preserve">ιση το θέμα πρέπει να απαντήσουν: Τώρα που κερδίζουμε περισσότερα εσείς που ζητάγατε λιγότερα γιατί δεν το ψηφίζετε; </w:t>
      </w:r>
    </w:p>
    <w:p w14:paraId="3A310A7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Μπαίνει ένα ερώτημα, κυρίες και κύριοι Βουλευτές, και τελειώνω: Τι είναι τελικά ο κ. Μητσοτάκης; Είναι ο εφιάλτης για τα συμφέροντα της Ελ</w:t>
      </w:r>
      <w:r>
        <w:rPr>
          <w:rFonts w:eastAsia="Times New Roman" w:cs="Times New Roman"/>
          <w:szCs w:val="24"/>
        </w:rPr>
        <w:t>λάδας ή είναι απλώς λαγός του κ. Σαμαρά; Δεν έχει σημασία γιατί αυτή η ακροδεξιά ομάδα, που κυριαρχεί πλέον στη Νέα Δημοκρατία, ξέρει ότι επειδή δεν της βγαίνει το σενάριο θα πρέπει να δημιουργήσουν συνθήκες πολιτικής ανωμαλίας και έναν νέο διχασμό. Αυτό θ</w:t>
      </w:r>
      <w:r>
        <w:rPr>
          <w:rFonts w:eastAsia="Times New Roman" w:cs="Times New Roman"/>
          <w:szCs w:val="24"/>
        </w:rPr>
        <w:t xml:space="preserve">α προσπαθήσουν να κάνουν. Είναι αδίστακτοι και για αυτό είναι επικίνδυνοι. </w:t>
      </w:r>
    </w:p>
    <w:p w14:paraId="3A310A77"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w:t>
      </w:r>
      <w:r>
        <w:rPr>
          <w:rFonts w:eastAsia="Times New Roman" w:cs="Times New Roman"/>
          <w:szCs w:val="24"/>
        </w:rPr>
        <w:t>Πόση ώρα θα μιλάει.</w:t>
      </w:r>
    </w:p>
    <w:p w14:paraId="3A310A78" w14:textId="77777777" w:rsidR="00E66DFC" w:rsidRDefault="00CE19B2">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Σας παρακαλώ πολύ. </w:t>
      </w:r>
    </w:p>
    <w:p w14:paraId="3A310A79" w14:textId="77777777" w:rsidR="00E66DFC" w:rsidRDefault="00CE19B2">
      <w:pPr>
        <w:spacing w:after="0" w:line="600" w:lineRule="auto"/>
        <w:ind w:firstLine="720"/>
        <w:jc w:val="both"/>
        <w:rPr>
          <w:rFonts w:eastAsia="Times New Roman" w:cs="Times New Roman"/>
          <w:szCs w:val="24"/>
        </w:rPr>
      </w:pPr>
      <w:r w:rsidRPr="009B14D1">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Η πρόταση δυσπ</w:t>
      </w:r>
      <w:r>
        <w:rPr>
          <w:rFonts w:eastAsia="Times New Roman" w:cs="Times New Roman"/>
          <w:szCs w:val="24"/>
        </w:rPr>
        <w:t>ιστίας στοχεύει στο να προλάβει τη διάσπαση της Νέας Δημοκρατίας γιατί τρώγονται σήμερα οι φιλοξενούμενοι με τους ιδιοκτήτες και σπιτονοικοκύρηδες. Αλλά είναι πλέον αργά. Προσέξτε στα μονοπάτια της νύχτας εκεί που περπατάτε γιατί κινδυνεύετε να συναντηθείτ</w:t>
      </w:r>
      <w:r>
        <w:rPr>
          <w:rFonts w:eastAsia="Times New Roman" w:cs="Times New Roman"/>
          <w:szCs w:val="24"/>
        </w:rPr>
        <w:t xml:space="preserve">ε με τη Χρυσή Αυγή. </w:t>
      </w:r>
    </w:p>
    <w:p w14:paraId="3A310A7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Εμείς έχουμε διαλέξει την ημέρα την πρόοδο την εργασία, την προκοπή, τη δουλειά, τη δικαιοσύνη. Όλα αυτά είναι η δική μας πολιτική. Πού να ξέρετε άραγε εσείς από αυτά; Έχετε δουλέψει ποτέ; </w:t>
      </w:r>
    </w:p>
    <w:p w14:paraId="3A310A7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A7C" w14:textId="77777777" w:rsidR="00E66DFC" w:rsidRDefault="00CE19B2">
      <w:pPr>
        <w:spacing w:after="0" w:line="600" w:lineRule="auto"/>
        <w:ind w:firstLine="720"/>
        <w:jc w:val="center"/>
        <w:rPr>
          <w:rFonts w:eastAsia="Times New Roman"/>
          <w:bCs/>
        </w:rPr>
      </w:pPr>
      <w:r w:rsidRPr="006651D3">
        <w:rPr>
          <w:rFonts w:eastAsia="Times New Roman"/>
          <w:bCs/>
        </w:rPr>
        <w:t xml:space="preserve">(Χειροκροτήματα από την </w:t>
      </w:r>
      <w:r w:rsidRPr="006651D3">
        <w:rPr>
          <w:rFonts w:eastAsia="Times New Roman"/>
          <w:bCs/>
        </w:rPr>
        <w:t>πτέρυγα του ΣΥΡΙΖΑ)</w:t>
      </w:r>
    </w:p>
    <w:p w14:paraId="3A310A7D" w14:textId="77777777" w:rsidR="00E66DFC" w:rsidRDefault="00CE19B2">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Υπουργέ, όπως έχει πει και ο προηγούμενος, ο κ. </w:t>
      </w:r>
      <w:proofErr w:type="spellStart"/>
      <w:r>
        <w:rPr>
          <w:rFonts w:eastAsia="Times New Roman" w:cs="Times New Roman"/>
          <w:szCs w:val="24"/>
        </w:rPr>
        <w:t>Λαμπρούλης</w:t>
      </w:r>
      <w:proofErr w:type="spellEnd"/>
      <w:r>
        <w:rPr>
          <w:rFonts w:eastAsia="Times New Roman" w:cs="Times New Roman"/>
          <w:szCs w:val="24"/>
        </w:rPr>
        <w:t xml:space="preserve"> που </w:t>
      </w:r>
      <w:proofErr w:type="spellStart"/>
      <w:r>
        <w:rPr>
          <w:rFonts w:eastAsia="Times New Roman" w:cs="Times New Roman"/>
          <w:szCs w:val="24"/>
        </w:rPr>
        <w:t>προήδρευε</w:t>
      </w:r>
      <w:proofErr w:type="spellEnd"/>
      <w:r>
        <w:rPr>
          <w:rFonts w:eastAsia="Times New Roman" w:cs="Times New Roman"/>
          <w:szCs w:val="24"/>
        </w:rPr>
        <w:t>, έχουμε παρακαλέσει να τηρείτε τον χρόνο γιατί έτσι κι αλλιώς, αν δεν κάνω λάθος, από την Κυβέρνηση, αποφασίστηκε από τη Διάσκεψη των Προέδρων ότι πρέπει να λήξει τ</w:t>
      </w:r>
      <w:r>
        <w:rPr>
          <w:rFonts w:eastAsia="Times New Roman" w:cs="Times New Roman"/>
          <w:szCs w:val="24"/>
        </w:rPr>
        <w:t>α μεσάνυχτα</w:t>
      </w:r>
      <w:r>
        <w:rPr>
          <w:rFonts w:eastAsia="Times New Roman" w:cs="Times New Roman"/>
          <w:szCs w:val="24"/>
        </w:rPr>
        <w:t xml:space="preserve"> </w:t>
      </w:r>
      <w:r>
        <w:rPr>
          <w:rFonts w:eastAsia="Times New Roman" w:cs="Times New Roman"/>
          <w:szCs w:val="24"/>
        </w:rPr>
        <w:t>του Σαββάτου. Αν εσείς, της Κυβερνήσεως τα στελέχη, δεν προσπαθείτε να τηρήσετε του</w:t>
      </w:r>
      <w:r>
        <w:rPr>
          <w:rFonts w:eastAsia="Times New Roman" w:cs="Times New Roman"/>
          <w:szCs w:val="24"/>
        </w:rPr>
        <w:lastRenderedPageBreak/>
        <w:t>λάχιστον τους χρόνους πώς θα μπορέσουμε και εμείς σαν Προεδρείο να το επιβάλλουμε στην πλευρά της Νέας Δημοκρατίας, οι οποίοι θέλουν να μιλήσουν μέχρι τις 12 το βράδυ;</w:t>
      </w:r>
    </w:p>
    <w:p w14:paraId="3A310A7E"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Βοηθή</w:t>
      </w:r>
      <w:r>
        <w:rPr>
          <w:rFonts w:eastAsia="Times New Roman" w:cs="Times New Roman"/>
          <w:szCs w:val="24"/>
        </w:rPr>
        <w:t xml:space="preserve">στε, σας παρακαλώ, στους χρόνους. </w:t>
      </w:r>
    </w:p>
    <w:p w14:paraId="3A310A7F"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Και κάτι άλλο, που είπαμε και θα το επαναλάβω από το Προεδρείο: Όποιος από τη λίστα δεν είναι εδώ, να αντικατασταθεί, διαφορετικά θα αναγνωστεί και θα διαγραφεί και δεν θα μπορεί να μιλήσει αύριο ή μεθαύριο. Οπότε εντός ο</w:t>
      </w:r>
      <w:r>
        <w:rPr>
          <w:rFonts w:eastAsia="Times New Roman" w:cs="Times New Roman"/>
          <w:szCs w:val="24"/>
        </w:rPr>
        <w:t>λίγου θα διανεμηθεί και η λίστα, γιατί υπάρχουν πάρα πολλές αλλαγές μετά από αυτή την ανακοίνωση. Να είστε σε θέση, σας παρακαλώ, να βρίσκεστε εδώ όλοι οι συνάδελφοι μέχρι τη 1.30</w:t>
      </w:r>
      <w:r>
        <w:rPr>
          <w:rFonts w:eastAsia="Times New Roman" w:cs="Times New Roman"/>
          <w:szCs w:val="24"/>
        </w:rPr>
        <w:t>΄</w:t>
      </w:r>
      <w:r>
        <w:rPr>
          <w:rFonts w:eastAsia="Times New Roman" w:cs="Times New Roman"/>
          <w:szCs w:val="24"/>
        </w:rPr>
        <w:t>, που θα διαρκέσει η αποψινή Ολομέλεια για να μπορέσετε μιλήσετε όσο το  δυν</w:t>
      </w:r>
      <w:r>
        <w:rPr>
          <w:rFonts w:eastAsia="Times New Roman" w:cs="Times New Roman"/>
          <w:szCs w:val="24"/>
        </w:rPr>
        <w:t>ατόν περισσότεροι. Ο αριθμός αυτών που θα μιλήσουν εξαρτάται από εσάς…</w:t>
      </w:r>
    </w:p>
    <w:p w14:paraId="3A310A80"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έχει σειρά τώρα. Τον διαγράφετε; </w:t>
      </w:r>
    </w:p>
    <w:p w14:paraId="3A310A81"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Τι θέλετε,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A310A82"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 κ. </w:t>
      </w:r>
      <w:proofErr w:type="spellStart"/>
      <w:r>
        <w:rPr>
          <w:rFonts w:eastAsia="Times New Roman" w:cs="Times New Roman"/>
          <w:szCs w:val="24"/>
        </w:rPr>
        <w:t>Κατσίκης</w:t>
      </w:r>
      <w:proofErr w:type="spellEnd"/>
      <w:r>
        <w:rPr>
          <w:rFonts w:eastAsia="Times New Roman" w:cs="Times New Roman"/>
          <w:szCs w:val="24"/>
        </w:rPr>
        <w:t xml:space="preserve"> έχει σειρά τώρ</w:t>
      </w:r>
      <w:r>
        <w:rPr>
          <w:rFonts w:eastAsia="Times New Roman" w:cs="Times New Roman"/>
          <w:szCs w:val="24"/>
        </w:rPr>
        <w:t xml:space="preserve">α. Θα διαγραφεί; </w:t>
      </w:r>
    </w:p>
    <w:p w14:paraId="3A310A8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 σας πω κάτι; Ο κ. </w:t>
      </w:r>
      <w:proofErr w:type="spellStart"/>
      <w:r>
        <w:rPr>
          <w:rFonts w:eastAsia="Times New Roman" w:cs="Times New Roman"/>
          <w:szCs w:val="24"/>
        </w:rPr>
        <w:t>Κατσίκης</w:t>
      </w:r>
      <w:proofErr w:type="spellEnd"/>
      <w:r>
        <w:rPr>
          <w:rFonts w:eastAsia="Times New Roman" w:cs="Times New Roman"/>
          <w:szCs w:val="24"/>
        </w:rPr>
        <w:t xml:space="preserve">, αν αντικατασταθεί από κάποιον άλλον, έχει κενά. </w:t>
      </w:r>
    </w:p>
    <w:p w14:paraId="3A310A84"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Τώρα έχει σειρά ο κ. </w:t>
      </w:r>
      <w:proofErr w:type="spellStart"/>
      <w:r>
        <w:rPr>
          <w:rFonts w:eastAsia="Times New Roman" w:cs="Times New Roman"/>
          <w:szCs w:val="24"/>
        </w:rPr>
        <w:t>Κατσίκης</w:t>
      </w:r>
      <w:proofErr w:type="spellEnd"/>
      <w:r>
        <w:rPr>
          <w:rFonts w:eastAsia="Times New Roman" w:cs="Times New Roman"/>
          <w:szCs w:val="24"/>
        </w:rPr>
        <w:t xml:space="preserve">. Θα διαγραφεί ναι ή όχι; </w:t>
      </w:r>
    </w:p>
    <w:p w14:paraId="3A310A8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Μην ανησυχείτε,</w:t>
      </w:r>
      <w:r>
        <w:rPr>
          <w:rFonts w:eastAsia="Times New Roman" w:cs="Times New Roman"/>
          <w:szCs w:val="24"/>
        </w:rPr>
        <w:t xml:space="preserve"> θα διανεμηθεί η λίστα. </w:t>
      </w:r>
    </w:p>
    <w:p w14:paraId="3A310A8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ο κ. </w:t>
      </w:r>
      <w:proofErr w:type="spellStart"/>
      <w:r>
        <w:rPr>
          <w:rFonts w:eastAsia="Times New Roman" w:cs="Times New Roman"/>
          <w:szCs w:val="24"/>
        </w:rPr>
        <w:t>Κατσίκης</w:t>
      </w:r>
      <w:proofErr w:type="spellEnd"/>
      <w:r>
        <w:rPr>
          <w:rFonts w:eastAsia="Times New Roman" w:cs="Times New Roman"/>
          <w:szCs w:val="24"/>
        </w:rPr>
        <w:t xml:space="preserve"> έχει ενημερώσει ήδη ότι θα μιλήσει αύριο ή μεθαύριο. Άρα δεν διαγράφεται…</w:t>
      </w:r>
    </w:p>
    <w:p w14:paraId="3A310A8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Τους άλλους θα τους διαγράψετε…</w:t>
      </w:r>
    </w:p>
    <w:p w14:paraId="3A310A88"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Ποια αντικατάσταση; </w:t>
      </w:r>
    </w:p>
    <w:p w14:paraId="3A310A89"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w:t>
      </w:r>
      <w:r>
        <w:rPr>
          <w:rFonts w:eastAsia="Times New Roman" w:cs="Times New Roman"/>
          <w:szCs w:val="24"/>
        </w:rPr>
        <w:t>υ</w:t>
      </w:r>
      <w:proofErr w:type="spellEnd"/>
      <w:r>
        <w:rPr>
          <w:rFonts w:eastAsia="Times New Roman" w:cs="Times New Roman"/>
          <w:szCs w:val="24"/>
        </w:rPr>
        <w:t xml:space="preserve">, μη φωνάζετε. Αύριο υπάρχουν κύκλοι κατά τους οποίους υπάρχουν κενές θέσεις για τους Ανεξάρτητους Έλληνες. Σε αυτές τις θέσεις θα μπει ο κ. </w:t>
      </w:r>
      <w:proofErr w:type="spellStart"/>
      <w:r>
        <w:rPr>
          <w:rFonts w:eastAsia="Times New Roman" w:cs="Times New Roman"/>
          <w:szCs w:val="24"/>
        </w:rPr>
        <w:t>Κατσίκης</w:t>
      </w:r>
      <w:proofErr w:type="spellEnd"/>
      <w:r>
        <w:rPr>
          <w:rFonts w:eastAsia="Times New Roman" w:cs="Times New Roman"/>
          <w:szCs w:val="24"/>
        </w:rPr>
        <w:t xml:space="preserve"> ή ο καθένας από τα κόμματα που έχουν θέση. </w:t>
      </w:r>
    </w:p>
    <w:p w14:paraId="3A310A8A"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Ρουσφέτια κάνετε… </w:t>
      </w:r>
    </w:p>
    <w:p w14:paraId="3A310A8B"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w:t>
      </w:r>
      <w:r>
        <w:rPr>
          <w:rFonts w:eastAsia="Times New Roman" w:cs="Times New Roman"/>
          <w:b/>
          <w:szCs w:val="24"/>
        </w:rPr>
        <w:t>Γεωργιάδης):</w:t>
      </w:r>
      <w:r>
        <w:rPr>
          <w:rFonts w:eastAsia="Times New Roman" w:cs="Times New Roman"/>
          <w:szCs w:val="24"/>
        </w:rPr>
        <w:t xml:space="preserve"> Όποιος δεν είναι εδώ από τη λίστα που θα σας διανεμηθεί. Είμαι ξεκάθαρος σε αυτά που σας λέω. </w:t>
      </w:r>
    </w:p>
    <w:p w14:paraId="3A310A8C"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Μπουγάδα… </w:t>
      </w:r>
    </w:p>
    <w:p w14:paraId="3A310A8D"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υπάρχει κα</w:t>
      </w:r>
      <w:r>
        <w:rPr>
          <w:rFonts w:eastAsia="Times New Roman" w:cs="Times New Roman"/>
          <w:szCs w:val="24"/>
        </w:rPr>
        <w:t>μ</w:t>
      </w:r>
      <w:r>
        <w:rPr>
          <w:rFonts w:eastAsia="Times New Roman" w:cs="Times New Roman"/>
          <w:szCs w:val="24"/>
        </w:rPr>
        <w:t xml:space="preserve">μία μπουγάδα. </w:t>
      </w:r>
    </w:p>
    <w:p w14:paraId="3A310A8E"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ελάτε να μιλήσετε. </w:t>
      </w:r>
    </w:p>
    <w:p w14:paraId="3A310A8F"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w:t>
      </w:r>
      <w:r>
        <w:rPr>
          <w:rFonts w:eastAsia="Times New Roman" w:cs="Times New Roman"/>
          <w:b/>
          <w:szCs w:val="24"/>
        </w:rPr>
        <w:t xml:space="preserve">ΡΟΓΛΟΥ: </w:t>
      </w:r>
      <w:r w:rsidRPr="00C25FCA">
        <w:rPr>
          <w:rFonts w:eastAsia="Times New Roman" w:cs="Times New Roman"/>
          <w:szCs w:val="24"/>
        </w:rPr>
        <w:t>Θα σας το αποδείξω σε λίγο.</w:t>
      </w:r>
    </w:p>
    <w:p w14:paraId="3A310A90"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μη φωνάζετε, δεν θα σας φοβηθούμε. Σας παρακαλώ πολύ! </w:t>
      </w:r>
    </w:p>
    <w:p w14:paraId="3A310A91"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Κάντε σωστά τη δουλειά σας! </w:t>
      </w:r>
    </w:p>
    <w:p w14:paraId="3A310A92"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Δεν φοβόμαστε τις φωνές σας! </w:t>
      </w:r>
    </w:p>
    <w:p w14:paraId="3A310A9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Μπουγάδες μην κάνετε, σας παρακαλώ πολύ! </w:t>
      </w:r>
    </w:p>
    <w:p w14:paraId="3A310A94"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Δεν κάνω κα</w:t>
      </w:r>
      <w:r>
        <w:rPr>
          <w:rFonts w:eastAsia="Times New Roman" w:cs="Times New Roman"/>
          <w:szCs w:val="24"/>
        </w:rPr>
        <w:t>μ</w:t>
      </w:r>
      <w:r>
        <w:rPr>
          <w:rFonts w:eastAsia="Times New Roman" w:cs="Times New Roman"/>
          <w:szCs w:val="24"/>
        </w:rPr>
        <w:t xml:space="preserve">μία μπουγάδα! </w:t>
      </w:r>
    </w:p>
    <w:p w14:paraId="3A310A9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Κουκούτση</w:t>
      </w:r>
      <w:proofErr w:type="spellEnd"/>
      <w:r>
        <w:rPr>
          <w:rFonts w:eastAsia="Times New Roman" w:cs="Times New Roman"/>
          <w:szCs w:val="24"/>
        </w:rPr>
        <w:t xml:space="preserve">, έχετε το λόγο για επτά λεπτά. </w:t>
      </w:r>
    </w:p>
    <w:p w14:paraId="3A310A9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Ευχαριστώ, κύριε Πρόεδρε. </w:t>
      </w:r>
    </w:p>
    <w:p w14:paraId="3A310A9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πρωτοβουλία για την άμεση επίλυση του σκοπιανού προβλήματος σίγουρα είναι ξεκάθαρο ότι ανήκει στον εξωτερικό παράγοντα. Το ζήτημα αυτό δεν είναι δικό μας πρόβλημα, αλλά είναι πρόβλημα των </w:t>
      </w:r>
      <w:proofErr w:type="spellStart"/>
      <w:r>
        <w:rPr>
          <w:rFonts w:eastAsia="Times New Roman" w:cs="Times New Roman"/>
          <w:szCs w:val="24"/>
        </w:rPr>
        <w:t>αλβανοσλάβων</w:t>
      </w:r>
      <w:proofErr w:type="spellEnd"/>
      <w:r>
        <w:rPr>
          <w:rFonts w:eastAsia="Times New Roman" w:cs="Times New Roman"/>
          <w:szCs w:val="24"/>
        </w:rPr>
        <w:t xml:space="preserve"> γειτόνων μας και ουσιαστικά η πατρίδα μας σύρεται στη</w:t>
      </w:r>
      <w:r>
        <w:rPr>
          <w:rFonts w:eastAsia="Times New Roman" w:cs="Times New Roman"/>
          <w:szCs w:val="24"/>
        </w:rPr>
        <w:t xml:space="preserve">ν τράπεζα της διαπραγμάτευσης, έχοντας απέναντί της έναν λαό χωρίς πολιτιστική κληρονομία, έναν λαό καταπατητή και σφετεριστή της ιστορικής αλήθειας. </w:t>
      </w:r>
    </w:p>
    <w:p w14:paraId="3A310A98"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Οποιαδήποτε σύνθετη ονομασία που θα εμπεριέχει τον όρο «Μακεδονία» νομοτελειακά θα καταπέσει στο εγγύς μέ</w:t>
      </w:r>
      <w:r>
        <w:rPr>
          <w:rFonts w:eastAsia="Times New Roman" w:cs="Times New Roman"/>
          <w:szCs w:val="24"/>
        </w:rPr>
        <w:t xml:space="preserve">λλον. Κάποτε ο αμερικανικός παράγοντας δια στόματος του </w:t>
      </w:r>
      <w:r w:rsidRPr="00576023">
        <w:rPr>
          <w:rFonts w:eastAsia="Times New Roman" w:cs="Times New Roman"/>
          <w:szCs w:val="24"/>
        </w:rPr>
        <w:t xml:space="preserve">Υπουργού Εξωτερικών </w:t>
      </w:r>
      <w:proofErr w:type="spellStart"/>
      <w:r w:rsidRPr="00576023">
        <w:rPr>
          <w:rFonts w:eastAsia="Times New Roman" w:cs="Times New Roman"/>
          <w:szCs w:val="24"/>
        </w:rPr>
        <w:t>Στετίνιους</w:t>
      </w:r>
      <w:proofErr w:type="spellEnd"/>
      <w:r w:rsidRPr="00576023">
        <w:rPr>
          <w:rFonts w:eastAsia="Times New Roman" w:cs="Times New Roman"/>
          <w:szCs w:val="24"/>
        </w:rPr>
        <w:t xml:space="preserve"> το 1944</w:t>
      </w:r>
      <w:r>
        <w:rPr>
          <w:rFonts w:eastAsia="Times New Roman" w:cs="Times New Roman"/>
          <w:szCs w:val="24"/>
        </w:rPr>
        <w:t xml:space="preserve"> είχε τονίσει ότι η χρήση του ονόματος «Μακεδονία» στο νότιο τμήμα της Γιουγκοσλαβίας συνιστά πρόσχημα επιθετικών ενεργειών εναντίον της Ελλάδ</w:t>
      </w:r>
      <w:r>
        <w:rPr>
          <w:rFonts w:eastAsia="Times New Roman" w:cs="Times New Roman"/>
          <w:szCs w:val="24"/>
        </w:rPr>
        <w:t>α</w:t>
      </w:r>
      <w:r>
        <w:rPr>
          <w:rFonts w:eastAsia="Times New Roman" w:cs="Times New Roman"/>
          <w:szCs w:val="24"/>
        </w:rPr>
        <w:t>ς. Αλλά, τότε, βλέπ</w:t>
      </w:r>
      <w:r>
        <w:rPr>
          <w:rFonts w:eastAsia="Times New Roman" w:cs="Times New Roman"/>
          <w:szCs w:val="24"/>
        </w:rPr>
        <w:t xml:space="preserve">ετε, ήμασταν στην αρχή </w:t>
      </w:r>
      <w:r>
        <w:rPr>
          <w:rFonts w:eastAsia="Times New Roman" w:cs="Times New Roman"/>
          <w:szCs w:val="24"/>
        </w:rPr>
        <w:lastRenderedPageBreak/>
        <w:t>του ψυχρού πολέμου. Το να παραδώσουμε το όνομα της Μακεδονίας στους Σκοπιανούς δεν είναι υπόθεση της σημερινής Κυβέρνησης, δεν είναι υπόθεση της σημερινής Βουλής, δεν είναι ούτε καν υπόθεση του σημερινού ελληνικού λαού.</w:t>
      </w:r>
    </w:p>
    <w:p w14:paraId="3A310A99"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Είναι ρεαλιστ</w:t>
      </w:r>
      <w:r>
        <w:rPr>
          <w:rFonts w:eastAsia="Times New Roman" w:cs="Times New Roman"/>
          <w:szCs w:val="24"/>
        </w:rPr>
        <w:t>ικό να ειπωθεί σε αυτή εδώ την Αίθουσα ότι υπάρχουν πιέσεις, βραχυπρόθεσμα και μακροπρόθεσμα γεωπολιτικά συμφέροντα, ότι υπάρχει παρέμβαση εκ μέρους του ΝΑΤΟ, των συμμάχων μας, αλλά αυτό δικαιολογεί την ενδοτικότητά μας σε μια ιστορική συγκυρία, κατά την ο</w:t>
      </w:r>
      <w:r>
        <w:rPr>
          <w:rFonts w:eastAsia="Times New Roman" w:cs="Times New Roman"/>
          <w:szCs w:val="24"/>
        </w:rPr>
        <w:t xml:space="preserve">ποία ναι, μεν η χώρα μας είναι αδύναμη οικονομικά, αλλά έχοντας ως δεδομένο την αμερικανοτουρκική ρήξη, δεν έχουμε και κάποια μικρά πλεονεκτήματα; </w:t>
      </w:r>
    </w:p>
    <w:p w14:paraId="3A310A9A"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Ακόμα και αν αποδεχθούμε ότι η Κυβέρνηση δέχεται αφόρητες πιέσεις και εκβιασμούς, υπάρχει η παραμικρή αμφιβο</w:t>
      </w:r>
      <w:r>
        <w:rPr>
          <w:rFonts w:eastAsia="Times New Roman" w:cs="Times New Roman"/>
          <w:szCs w:val="24"/>
        </w:rPr>
        <w:t xml:space="preserve">λία ότι εάν ζητούσε μια εθνική πανστρατιά, δεν θα είχε τη στήριξη από την τεράστια πλειοψηφία του ελληνικού λαού; </w:t>
      </w:r>
    </w:p>
    <w:p w14:paraId="3A310A9B"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συμπέρασμα είναι, λοιπόν, ότι δεν υπάρχει η βούληση, η θέληση και η αποφασιστικότητα να πράξετε κάτι τέτοιο. Αυτό, βέβαια, δικαιολογείται </w:t>
      </w:r>
      <w:r>
        <w:rPr>
          <w:rFonts w:eastAsia="Times New Roman" w:cs="Times New Roman"/>
          <w:szCs w:val="24"/>
        </w:rPr>
        <w:t xml:space="preserve">από το ιδεολογικό σας υπόβαθρο και από το μαρξιστικό σας </w:t>
      </w:r>
      <w:r>
        <w:rPr>
          <w:rFonts w:eastAsia="Times New Roman" w:cs="Times New Roman"/>
          <w:szCs w:val="24"/>
          <w:lang w:val="en-US"/>
        </w:rPr>
        <w:t>DNA</w:t>
      </w:r>
      <w:r w:rsidRPr="002D08F6">
        <w:rPr>
          <w:rFonts w:eastAsia="Times New Roman" w:cs="Times New Roman"/>
          <w:szCs w:val="24"/>
        </w:rPr>
        <w:t>.</w:t>
      </w:r>
    </w:p>
    <w:p w14:paraId="3A310A9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Είμαι σίγουρος ότι ουσιαστικά δεν έχετε κα</w:t>
      </w:r>
      <w:r>
        <w:rPr>
          <w:rFonts w:eastAsia="Times New Roman" w:cs="Times New Roman"/>
          <w:szCs w:val="24"/>
        </w:rPr>
        <w:t>μ</w:t>
      </w:r>
      <w:r>
        <w:rPr>
          <w:rFonts w:eastAsia="Times New Roman" w:cs="Times New Roman"/>
          <w:szCs w:val="24"/>
        </w:rPr>
        <w:t>μία τύψη για αυτό που πράττετε σήμερα. Θα μου πείτε τώρα, τι σχέση έχουν αυτά, γιατί να ξύνουμε παλιές πληγές; Πρέπει, όμως να το κάνουμε για χάρ</w:t>
      </w:r>
      <w:r>
        <w:rPr>
          <w:rFonts w:eastAsia="Times New Roman" w:cs="Times New Roman"/>
          <w:szCs w:val="24"/>
        </w:rPr>
        <w:t>η</w:t>
      </w:r>
      <w:r>
        <w:rPr>
          <w:rFonts w:eastAsia="Times New Roman" w:cs="Times New Roman"/>
          <w:szCs w:val="24"/>
        </w:rPr>
        <w:t xml:space="preserve"> της </w:t>
      </w:r>
      <w:r>
        <w:rPr>
          <w:rFonts w:eastAsia="Times New Roman" w:cs="Times New Roman"/>
          <w:szCs w:val="24"/>
        </w:rPr>
        <w:t xml:space="preserve">ιστορικής αλήθειας. </w:t>
      </w:r>
    </w:p>
    <w:p w14:paraId="3A310A9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Οκτώβριο του 1918 και με τη συμμετοχή Ελλήνων κομμουνιστών ιδρύθηκε στη Μόσχα αυτό που το 1920 ονομάστηκε </w:t>
      </w:r>
      <w:r>
        <w:rPr>
          <w:rFonts w:eastAsia="Times New Roman" w:cs="Times New Roman"/>
          <w:szCs w:val="24"/>
        </w:rPr>
        <w:t>«</w:t>
      </w:r>
      <w:r>
        <w:rPr>
          <w:rFonts w:eastAsia="Times New Roman" w:cs="Times New Roman"/>
          <w:szCs w:val="24"/>
        </w:rPr>
        <w:t>Βαλκανική Κομμουνιστική Ομοσπονδία</w:t>
      </w:r>
      <w:r>
        <w:rPr>
          <w:rFonts w:eastAsia="Times New Roman" w:cs="Times New Roman"/>
          <w:szCs w:val="24"/>
        </w:rPr>
        <w:t>»</w:t>
      </w:r>
      <w:r>
        <w:rPr>
          <w:rFonts w:eastAsia="Times New Roman" w:cs="Times New Roman"/>
          <w:szCs w:val="24"/>
        </w:rPr>
        <w:t xml:space="preserve"> και η οποία έθεσε θέμα αυτονομίας της Μακεδονίας, αναφερόμενη στις τρεις </w:t>
      </w:r>
      <w:proofErr w:type="spellStart"/>
      <w:r>
        <w:rPr>
          <w:rFonts w:eastAsia="Times New Roman" w:cs="Times New Roman"/>
          <w:szCs w:val="24"/>
        </w:rPr>
        <w:t>Μακεδονίες</w:t>
      </w:r>
      <w:proofErr w:type="spellEnd"/>
      <w:r>
        <w:rPr>
          <w:rFonts w:eastAsia="Times New Roman" w:cs="Times New Roman"/>
          <w:szCs w:val="24"/>
        </w:rPr>
        <w:t>: του</w:t>
      </w:r>
      <w:r>
        <w:rPr>
          <w:rFonts w:eastAsia="Times New Roman" w:cs="Times New Roman"/>
          <w:szCs w:val="24"/>
        </w:rPr>
        <w:t xml:space="preserve"> Βαρδάρη, του Πιρίν και του Αιγαίου.</w:t>
      </w:r>
    </w:p>
    <w:p w14:paraId="3A310A9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1924, στο τρίτο συνέδριό του, το ΚΚΕ επικυρώνει την απόφαση του 7</w:t>
      </w:r>
      <w:r w:rsidRPr="00ED4344">
        <w:rPr>
          <w:rFonts w:eastAsia="Times New Roman" w:cs="Times New Roman"/>
          <w:szCs w:val="24"/>
          <w:vertAlign w:val="superscript"/>
        </w:rPr>
        <w:t>ου</w:t>
      </w:r>
      <w:r>
        <w:rPr>
          <w:rFonts w:eastAsia="Times New Roman" w:cs="Times New Roman"/>
          <w:szCs w:val="24"/>
        </w:rPr>
        <w:t xml:space="preserve"> συνεδρίου της Βαλκανικής Κομμουνιστικής Ομοσπονδίας για το δικαίωμα των προλετάριων της Μακεδονίας και της Θράκης να αποκτήσουν πλήρη κοινωνική και </w:t>
      </w:r>
      <w:r>
        <w:rPr>
          <w:rFonts w:eastAsia="Times New Roman" w:cs="Times New Roman"/>
          <w:szCs w:val="24"/>
        </w:rPr>
        <w:t>εθνική ανεξαρτησία. Μετά δε τη Μικρασιατική Καταστροφή, όταν η Κυβέρνηση Μιχαλακοπούλου θέλει να εγκαταστήσει στη Μακεδονία χιλιάδες ξεριζωμένους Έλληνες της Μικράς Ασίας και του Πόντου, οι κομμουνιστές καταγγέλλουν την Κυβέρνηση ότι με τον βίαιο εποικισμό</w:t>
      </w:r>
      <w:r>
        <w:rPr>
          <w:rFonts w:eastAsia="Times New Roman" w:cs="Times New Roman"/>
          <w:szCs w:val="24"/>
        </w:rPr>
        <w:t xml:space="preserve"> της Μακεδονίας εξοντώνεται ο μακεδονικός λαός. </w:t>
      </w:r>
    </w:p>
    <w:p w14:paraId="3A310A9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1932 ο τότε γενικός γραμματέας Νίκος Ζαχαριάδης αναφέρει «Η Ελλάδα είναι κράτος ιμπεριαλιστικό, που κατέκτησε δι</w:t>
      </w:r>
      <w:r>
        <w:rPr>
          <w:rFonts w:eastAsia="Times New Roman" w:cs="Times New Roman"/>
          <w:szCs w:val="24"/>
        </w:rPr>
        <w:t>ά</w:t>
      </w:r>
      <w:r>
        <w:rPr>
          <w:rFonts w:eastAsia="Times New Roman" w:cs="Times New Roman"/>
          <w:szCs w:val="24"/>
        </w:rPr>
        <w:t xml:space="preserve"> της βίας ολόκληρες περιφέρειες κατοικημένες από άλλες εθνότητες που τις καταπιέζει και τις</w:t>
      </w:r>
      <w:r>
        <w:rPr>
          <w:rFonts w:eastAsia="Times New Roman" w:cs="Times New Roman"/>
          <w:szCs w:val="24"/>
        </w:rPr>
        <w:t xml:space="preserve"> υποβάλλει σε μια αποικιακή εκμετάλλευση».</w:t>
      </w:r>
    </w:p>
    <w:p w14:paraId="3A310AA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Δεκέμβριο του ’35, στο έκτο συνέδριο, μιλάνε για παραχώρηση ίσων δικαιωμάτων στις μειονότητες και το 1943 το ΚΚΕ, σε συνεργασία με τον ΕΛΑΣ και τον Τίτο, ιδρύουν στην Καστοριά και τη Φλώρινα το «</w:t>
      </w:r>
      <w:proofErr w:type="spellStart"/>
      <w:r>
        <w:rPr>
          <w:rFonts w:eastAsia="Times New Roman" w:cs="Times New Roman"/>
          <w:szCs w:val="24"/>
        </w:rPr>
        <w:t>Σλαβομακεδονικό</w:t>
      </w:r>
      <w:proofErr w:type="spellEnd"/>
      <w:r>
        <w:rPr>
          <w:rFonts w:eastAsia="Times New Roman" w:cs="Times New Roman"/>
          <w:szCs w:val="24"/>
        </w:rPr>
        <w:t xml:space="preserve"> Λαϊκό Απε</w:t>
      </w:r>
      <w:r>
        <w:rPr>
          <w:rFonts w:eastAsia="Times New Roman" w:cs="Times New Roman"/>
          <w:szCs w:val="24"/>
        </w:rPr>
        <w:lastRenderedPageBreak/>
        <w:t xml:space="preserve">λευθερωτικό Μέτωπο», έχοντας σκοπό το χτίσιμο εθνικής </w:t>
      </w:r>
      <w:proofErr w:type="spellStart"/>
      <w:r>
        <w:rPr>
          <w:rFonts w:eastAsia="Times New Roman" w:cs="Times New Roman"/>
          <w:szCs w:val="24"/>
        </w:rPr>
        <w:t>σλαβομακεδονικής</w:t>
      </w:r>
      <w:proofErr w:type="spellEnd"/>
      <w:r>
        <w:rPr>
          <w:rFonts w:eastAsia="Times New Roman" w:cs="Times New Roman"/>
          <w:szCs w:val="24"/>
        </w:rPr>
        <w:t xml:space="preserve"> συνείδησης στους πληθυσμούς της ελληνικής Μακεδονίας, δίνοντας χώρο έτσι στον Τίτο και στους Βούλγαρους.</w:t>
      </w:r>
    </w:p>
    <w:p w14:paraId="3A310AA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εκπρόσωπος του ΚΚΕ Ιωαννίδης, τον Ιούλιο του ’43 υπογράφει στο </w:t>
      </w:r>
      <w:proofErr w:type="spellStart"/>
      <w:r>
        <w:rPr>
          <w:rFonts w:eastAsia="Times New Roman" w:cs="Times New Roman"/>
          <w:szCs w:val="24"/>
        </w:rPr>
        <w:t>Πετρί</w:t>
      </w:r>
      <w:r>
        <w:rPr>
          <w:rFonts w:eastAsia="Times New Roman" w:cs="Times New Roman"/>
          <w:szCs w:val="24"/>
        </w:rPr>
        <w:t>τσι</w:t>
      </w:r>
      <w:proofErr w:type="spellEnd"/>
      <w:r>
        <w:rPr>
          <w:rFonts w:eastAsia="Times New Roman" w:cs="Times New Roman"/>
          <w:szCs w:val="24"/>
        </w:rPr>
        <w:t xml:space="preserve"> της Βουλγαρίας με τον αντιπρόσωπο του κομμουνιστικού κόμματος της Βουλγαρίας </w:t>
      </w:r>
      <w:proofErr w:type="spellStart"/>
      <w:r>
        <w:rPr>
          <w:rFonts w:eastAsia="Times New Roman" w:cs="Times New Roman"/>
          <w:szCs w:val="24"/>
        </w:rPr>
        <w:t>Δασκάλωφ</w:t>
      </w:r>
      <w:proofErr w:type="spellEnd"/>
      <w:r>
        <w:rPr>
          <w:rFonts w:eastAsia="Times New Roman" w:cs="Times New Roman"/>
          <w:szCs w:val="24"/>
        </w:rPr>
        <w:t xml:space="preserve"> συμφωνία για κοινή προσπάθεια των δύο πλευρών να αποσπαστεί η Μακεδονία από την Ελλάδα.</w:t>
      </w:r>
    </w:p>
    <w:p w14:paraId="3A310AA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Την ίδια εποχή μπαίνει στη Μακεδονία η «</w:t>
      </w:r>
      <w:proofErr w:type="spellStart"/>
      <w:r>
        <w:rPr>
          <w:rFonts w:eastAsia="Times New Roman" w:cs="Times New Roman"/>
          <w:szCs w:val="24"/>
        </w:rPr>
        <w:t>Οχράνα</w:t>
      </w:r>
      <w:proofErr w:type="spellEnd"/>
      <w:r>
        <w:rPr>
          <w:rFonts w:eastAsia="Times New Roman" w:cs="Times New Roman"/>
          <w:szCs w:val="24"/>
        </w:rPr>
        <w:t xml:space="preserve">», μια βουλγαρική αυτονομιστική </w:t>
      </w:r>
      <w:r>
        <w:rPr>
          <w:rFonts w:eastAsia="Times New Roman" w:cs="Times New Roman"/>
          <w:szCs w:val="24"/>
        </w:rPr>
        <w:t xml:space="preserve">οργάνωση με αρχηγό τον </w:t>
      </w:r>
      <w:r>
        <w:rPr>
          <w:rFonts w:eastAsia="Times New Roman" w:cs="Times New Roman"/>
          <w:szCs w:val="24"/>
        </w:rPr>
        <w:t>κ</w:t>
      </w:r>
      <w:r>
        <w:rPr>
          <w:rFonts w:eastAsia="Times New Roman" w:cs="Times New Roman"/>
          <w:szCs w:val="24"/>
        </w:rPr>
        <w:t xml:space="preserve">ομιτατζή Άντον </w:t>
      </w:r>
      <w:proofErr w:type="spellStart"/>
      <w:r>
        <w:rPr>
          <w:rFonts w:eastAsia="Times New Roman" w:cs="Times New Roman"/>
          <w:szCs w:val="24"/>
        </w:rPr>
        <w:t>Κάλτσεφ</w:t>
      </w:r>
      <w:proofErr w:type="spellEnd"/>
      <w:r>
        <w:rPr>
          <w:rFonts w:eastAsia="Times New Roman" w:cs="Times New Roman"/>
          <w:szCs w:val="24"/>
        </w:rPr>
        <w:t xml:space="preserve">, που προσπαθεί να προσαρτήσει τη Μακεδονία στη Βουλγαρία. Φυσικά, εχθρός των Ενωμένων </w:t>
      </w:r>
      <w:proofErr w:type="spellStart"/>
      <w:r>
        <w:rPr>
          <w:rFonts w:eastAsia="Times New Roman" w:cs="Times New Roman"/>
          <w:szCs w:val="24"/>
        </w:rPr>
        <w:t>ΣΝΟΦι</w:t>
      </w:r>
      <w:r>
        <w:rPr>
          <w:rFonts w:eastAsia="Times New Roman" w:cs="Times New Roman"/>
          <w:szCs w:val="24"/>
        </w:rPr>
        <w:t>τ</w:t>
      </w:r>
      <w:r>
        <w:rPr>
          <w:rFonts w:eastAsia="Times New Roman" w:cs="Times New Roman"/>
          <w:szCs w:val="24"/>
        </w:rPr>
        <w:t>ών</w:t>
      </w:r>
      <w:proofErr w:type="spellEnd"/>
      <w:r>
        <w:rPr>
          <w:rFonts w:eastAsia="Times New Roman" w:cs="Times New Roman"/>
          <w:szCs w:val="24"/>
        </w:rPr>
        <w:t xml:space="preserve"> και των Βούλγαρων </w:t>
      </w:r>
      <w:r>
        <w:rPr>
          <w:rFonts w:eastAsia="Times New Roman" w:cs="Times New Roman"/>
          <w:szCs w:val="24"/>
        </w:rPr>
        <w:t>κ</w:t>
      </w:r>
      <w:r>
        <w:rPr>
          <w:rFonts w:eastAsia="Times New Roman" w:cs="Times New Roman"/>
          <w:szCs w:val="24"/>
        </w:rPr>
        <w:t>ομιτατζήδων είναι ο ελληνικός πληθυσμός της Μακεδονίας που τον κατέσφαξαν. Περισσότεροι από τρε</w:t>
      </w:r>
      <w:r>
        <w:rPr>
          <w:rFonts w:eastAsia="Times New Roman" w:cs="Times New Roman"/>
          <w:szCs w:val="24"/>
        </w:rPr>
        <w:t>ις χιλιάδες Έλληνες Μακεδόνες πλήρωσαν με τη ζωή τους το όραμα του ΚΚΕ για ενιαία κομμουνιστική Μακεδονία.</w:t>
      </w:r>
    </w:p>
    <w:p w14:paraId="3A310AA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Τελειώνει ο πόλεμος, φεύγουν οι Γερμανοί, αλλά το ΚΚΕ </w:t>
      </w:r>
      <w:r>
        <w:rPr>
          <w:rFonts w:eastAsia="Times New Roman" w:cs="Times New Roman"/>
          <w:szCs w:val="24"/>
        </w:rPr>
        <w:t xml:space="preserve">θα </w:t>
      </w:r>
      <w:r>
        <w:rPr>
          <w:rFonts w:eastAsia="Times New Roman" w:cs="Times New Roman"/>
          <w:szCs w:val="24"/>
        </w:rPr>
        <w:t xml:space="preserve">συνεχίσει το ίδιο τροπάριο. Τον Μάρτιο του ’47 γράφτηκε στην </w:t>
      </w:r>
      <w:r>
        <w:rPr>
          <w:rFonts w:eastAsia="Times New Roman" w:cs="Times New Roman"/>
          <w:szCs w:val="24"/>
        </w:rPr>
        <w:t xml:space="preserve">«ΚΟΜΜΟΥΝΙΣΤΙΚΗ ΕΠΙΘΕΩΡΗΣΗ» </w:t>
      </w:r>
      <w:r>
        <w:rPr>
          <w:rFonts w:eastAsia="Times New Roman" w:cs="Times New Roman"/>
          <w:szCs w:val="24"/>
        </w:rPr>
        <w:t>ότι ο Παύλος Μελάς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ήταν Έλληνας κομιτατζής που έσφιγγε τη θηλιά στον λαιμό του μακεδονικού λαού. </w:t>
      </w:r>
    </w:p>
    <w:p w14:paraId="3A310A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Οκτώβριο δε του ΄48, ο Παντελής </w:t>
      </w:r>
      <w:proofErr w:type="spellStart"/>
      <w:r>
        <w:rPr>
          <w:rFonts w:eastAsia="Times New Roman" w:cs="Times New Roman"/>
          <w:szCs w:val="24"/>
        </w:rPr>
        <w:t>Βαϊνάς</w:t>
      </w:r>
      <w:proofErr w:type="spellEnd"/>
      <w:r>
        <w:rPr>
          <w:rFonts w:eastAsia="Times New Roman" w:cs="Times New Roman"/>
          <w:szCs w:val="24"/>
        </w:rPr>
        <w:t xml:space="preserve">, αντισυνταγματάρχης του Δημοκρατικού Στρατού αναφέρει ότι οι </w:t>
      </w:r>
      <w:proofErr w:type="spellStart"/>
      <w:r>
        <w:rPr>
          <w:rFonts w:eastAsia="Times New Roman" w:cs="Times New Roman"/>
          <w:szCs w:val="24"/>
        </w:rPr>
        <w:t>Σλαβομακεδόνες</w:t>
      </w:r>
      <w:proofErr w:type="spellEnd"/>
      <w:r>
        <w:rPr>
          <w:rFonts w:eastAsia="Times New Roman" w:cs="Times New Roman"/>
          <w:szCs w:val="24"/>
        </w:rPr>
        <w:t xml:space="preserve"> θα βρουν την ισοτιμί</w:t>
      </w:r>
      <w:r>
        <w:rPr>
          <w:rFonts w:eastAsia="Times New Roman" w:cs="Times New Roman"/>
          <w:szCs w:val="24"/>
        </w:rPr>
        <w:t>α, ισονομία και ισοπολιτεία μέσα στην καινούρ</w:t>
      </w:r>
      <w:r>
        <w:rPr>
          <w:rFonts w:eastAsia="Times New Roman" w:cs="Times New Roman"/>
          <w:szCs w:val="24"/>
        </w:rPr>
        <w:t>γ</w:t>
      </w:r>
      <w:r>
        <w:rPr>
          <w:rFonts w:eastAsia="Times New Roman" w:cs="Times New Roman"/>
          <w:szCs w:val="24"/>
        </w:rPr>
        <w:t xml:space="preserve">ια </w:t>
      </w:r>
      <w:proofErr w:type="spellStart"/>
      <w:r>
        <w:rPr>
          <w:rFonts w:eastAsia="Times New Roman" w:cs="Times New Roman"/>
          <w:szCs w:val="24"/>
        </w:rPr>
        <w:t>λαϊκοδημοκρατική</w:t>
      </w:r>
      <w:proofErr w:type="spellEnd"/>
      <w:r>
        <w:rPr>
          <w:rFonts w:eastAsia="Times New Roman" w:cs="Times New Roman"/>
          <w:szCs w:val="24"/>
        </w:rPr>
        <w:t xml:space="preserve"> Ελλάδα. </w:t>
      </w:r>
    </w:p>
    <w:p w14:paraId="3A310A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Στις 27 Μαρτίου του ’49, μια ανάσα πριν από την τελική τους ήττα, προσηλωμένοι στον αφελληνισμό της Μακεδονίας, ιδρύουν την ΚΟΕΜ, Κομμουνιστική Οργάνωση της Μακεδονίας του Αιγαίου. </w:t>
      </w:r>
    </w:p>
    <w:p w14:paraId="3A310AA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Το αν άλλαξε στάση η κομμουνιστική αριστερά και αριστερά γενικότερα στα επόμενα χρόνια, θα φανεί ξεκάθαρα τον Ιούλιο του ’63 στη Μόσχα, όταν στον τότε Βουλευτή της ΕΔΑ Μανώλη Γλέζο απονέμεται το Βραβείο Ειρήνης «Λένιν». </w:t>
      </w:r>
    </w:p>
    <w:p w14:paraId="3A310AA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Ένας Καναδός δημοσιογράφος ρωτάει </w:t>
      </w:r>
      <w:r>
        <w:rPr>
          <w:rFonts w:eastAsia="Times New Roman" w:cs="Times New Roman"/>
          <w:szCs w:val="24"/>
        </w:rPr>
        <w:t xml:space="preserve">τον Μανώλη Γλέζο την άποψή του για το </w:t>
      </w:r>
      <w:r>
        <w:rPr>
          <w:rFonts w:eastAsia="Times New Roman" w:cs="Times New Roman"/>
          <w:szCs w:val="24"/>
        </w:rPr>
        <w:t>μ</w:t>
      </w:r>
      <w:r>
        <w:rPr>
          <w:rFonts w:eastAsia="Times New Roman" w:cs="Times New Roman"/>
          <w:szCs w:val="24"/>
        </w:rPr>
        <w:t xml:space="preserve">ακεδονικό και αυτός απαντά πως «τριμερείς βαλκανικές διαπραγματεύσεις θα επέτρεπαν εις </w:t>
      </w:r>
      <w:proofErr w:type="spellStart"/>
      <w:r>
        <w:rPr>
          <w:rFonts w:eastAsia="Times New Roman" w:cs="Times New Roman"/>
          <w:szCs w:val="24"/>
        </w:rPr>
        <w:t>δεδομένην</w:t>
      </w:r>
      <w:proofErr w:type="spellEnd"/>
      <w:r>
        <w:rPr>
          <w:rFonts w:eastAsia="Times New Roman" w:cs="Times New Roman"/>
          <w:szCs w:val="24"/>
        </w:rPr>
        <w:t xml:space="preserve"> στιγμήν την ίδρυση μιας αυτονόμου Μακεδονίας». Βέβαια ο Γλέζος και η ΕΔΑ, μετά τον σάλο που προκλήθηκε, προσπάθησαν να τ</w:t>
      </w:r>
      <w:r>
        <w:rPr>
          <w:rFonts w:eastAsia="Times New Roman" w:cs="Times New Roman"/>
          <w:szCs w:val="24"/>
        </w:rPr>
        <w:t>α μαζέψουν, απειλώντας με μηνύσεις, τις οποίες ουδέποτε έκαναν.</w:t>
      </w:r>
    </w:p>
    <w:p w14:paraId="3A310AA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Αυτή η ιστορική αναφορά καταδεικνύει ότι η στάση της Αριστεράς δεν ήταν ποτέ αντεθνική, όπως συχνά την χαρακτηρίζουν. Γιατί αντεθνικός είναι κάποιος που θέλει να πολεμήσει το έθνος. Αυτοί δεν </w:t>
      </w:r>
      <w:r>
        <w:rPr>
          <w:rFonts w:eastAsia="Times New Roman" w:cs="Times New Roman"/>
          <w:szCs w:val="24"/>
        </w:rPr>
        <w:t xml:space="preserve">είχαν και δεν έχουν κανένα ενδιαφέρον για το ελληνικό έθνος. Αυτοί δεν είχαν τίποτα. Το μόνο που τους ενδιαφέρει είναι το παγκόσμιο προλεταριακό έθνος. Αυτό τους ενδιαφέρει και αυτό τους ενδιέφερε. Είναι </w:t>
      </w:r>
      <w:r>
        <w:rPr>
          <w:rFonts w:eastAsia="Times New Roman" w:cs="Times New Roman"/>
          <w:szCs w:val="24"/>
        </w:rPr>
        <w:lastRenderedPageBreak/>
        <w:t xml:space="preserve">πολίτες μιας προλεταριακής ουτοπίας. Η Αριστερά δεν </w:t>
      </w:r>
      <w:r>
        <w:rPr>
          <w:rFonts w:eastAsia="Times New Roman" w:cs="Times New Roman"/>
          <w:szCs w:val="24"/>
        </w:rPr>
        <w:t xml:space="preserve">ενδιαφέρεται για τις ιστορικές εξελίξεις, είναι μπολιασμένη εδώ και εκατό χρόνια με το δηλητήριο της </w:t>
      </w:r>
      <w:proofErr w:type="spellStart"/>
      <w:r>
        <w:rPr>
          <w:rFonts w:eastAsia="Times New Roman" w:cs="Times New Roman"/>
          <w:szCs w:val="24"/>
        </w:rPr>
        <w:t>εθνοκτονίας</w:t>
      </w:r>
      <w:proofErr w:type="spellEnd"/>
      <w:r>
        <w:rPr>
          <w:rFonts w:eastAsia="Times New Roman" w:cs="Times New Roman"/>
          <w:szCs w:val="24"/>
        </w:rPr>
        <w:t xml:space="preserve">, της ισοπέδωσης και της παραχάραξης. </w:t>
      </w:r>
    </w:p>
    <w:p w14:paraId="3A310AA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μη μου πείτε ότι όλα αυτά αφορούν το ΚΚΕ. Αδέλφια είσαστε. Απλώς, εσείς από το 1968 και μετά ενδυθήκα</w:t>
      </w:r>
      <w:r>
        <w:rPr>
          <w:rFonts w:eastAsia="Times New Roman" w:cs="Times New Roman"/>
          <w:szCs w:val="24"/>
        </w:rPr>
        <w:t xml:space="preserve">τε το μανδύα των </w:t>
      </w:r>
      <w:r>
        <w:rPr>
          <w:rFonts w:eastAsia="Times New Roman" w:cs="Times New Roman"/>
          <w:szCs w:val="24"/>
        </w:rPr>
        <w:t>ε</w:t>
      </w:r>
      <w:r>
        <w:rPr>
          <w:rFonts w:eastAsia="Times New Roman" w:cs="Times New Roman"/>
          <w:szCs w:val="24"/>
        </w:rPr>
        <w:t xml:space="preserve">υρωπαϊστών και του σοσιαλισμού με ανθρώπινο πρόσωπο. </w:t>
      </w:r>
    </w:p>
    <w:p w14:paraId="3A310AA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Αυτές σας οι ιδεοληψίες σας κάνουν σήμερα να αναγνωρίζετε το δικαίωμα σε κάθε σωματείο της πλάκας, σε κάθε σύλλογο κάποιας βουνοκορφής, σε κάθε συνδικάτο, σε κάθε συλλογικότητα και σε </w:t>
      </w:r>
      <w:r>
        <w:rPr>
          <w:rFonts w:eastAsia="Times New Roman" w:cs="Times New Roman"/>
          <w:szCs w:val="24"/>
        </w:rPr>
        <w:t xml:space="preserve">κάθε </w:t>
      </w:r>
      <w:proofErr w:type="spellStart"/>
      <w:r>
        <w:rPr>
          <w:rFonts w:eastAsia="Times New Roman" w:cs="Times New Roman"/>
          <w:szCs w:val="24"/>
        </w:rPr>
        <w:t>Ρουβίκωνα</w:t>
      </w:r>
      <w:proofErr w:type="spellEnd"/>
      <w:r>
        <w:rPr>
          <w:rFonts w:eastAsia="Times New Roman" w:cs="Times New Roman"/>
          <w:szCs w:val="24"/>
        </w:rPr>
        <w:t xml:space="preserve"> να εκφράζει άποψη για τα πάντα και να ασκεί, λέει, ακτιβισμό, όπως τον λέτε εσείς, στα όρια όμως κάποιες φορές της εγκληματικής πράξης, ενώ να υβρίζετε παράλληλα </w:t>
      </w:r>
      <w:proofErr w:type="spellStart"/>
      <w:r>
        <w:rPr>
          <w:rFonts w:eastAsia="Times New Roman" w:cs="Times New Roman"/>
          <w:szCs w:val="24"/>
        </w:rPr>
        <w:t>σκαιότατα</w:t>
      </w:r>
      <w:proofErr w:type="spellEnd"/>
      <w:r>
        <w:rPr>
          <w:rFonts w:eastAsia="Times New Roman" w:cs="Times New Roman"/>
          <w:szCs w:val="24"/>
        </w:rPr>
        <w:t xml:space="preserve"> τον λαό μας, όταν αυτός πράττει αυτό που επιβάλει η ψυχή του και μιλώ</w:t>
      </w:r>
      <w:r>
        <w:rPr>
          <w:rFonts w:eastAsia="Times New Roman" w:cs="Times New Roman"/>
          <w:szCs w:val="24"/>
        </w:rPr>
        <w:t xml:space="preserve"> φυσικά για τα συλλαλητήρια, με χαρακτηρισμούς αισχρούς. </w:t>
      </w:r>
    </w:p>
    <w:p w14:paraId="3A310AA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απευθυνόμενος στη Νέα Δημοκρατία, να της ζητήσω να δεσμευτεί δημόσια ως κόμμα εξουσίας, όπως είναι, ότι αυτή τη συμφωνία θα την αναιρέσει στο μέλλον. Να δεσμευτεί ξεκάθαρα, σταράτα, </w:t>
      </w:r>
      <w:r>
        <w:rPr>
          <w:rFonts w:eastAsia="Times New Roman" w:cs="Times New Roman"/>
          <w:szCs w:val="24"/>
        </w:rPr>
        <w:t>άμεσα, τώρα σ’ αυτή εδώ την Αίθουσα. Γιατί βλέπω στο βλέμμα σας μια αίσθηση ανακούφισης, ότι τη βρώμικη δουλειά θα την κάνουν πάλι οι άλλοι.</w:t>
      </w:r>
    </w:p>
    <w:p w14:paraId="3A310AA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η Μακεδονία και τα εθνικά μας θέματα δεν επιδέχονται πολιτικά παιχνίδια και είναι κτήμα όλων των</w:t>
      </w:r>
      <w:r>
        <w:rPr>
          <w:rFonts w:eastAsia="Times New Roman" w:cs="Times New Roman"/>
          <w:szCs w:val="24"/>
        </w:rPr>
        <w:t xml:space="preserve"> Ελλήνων. Έχω ένα λόγο παραπάνω να έχω μια ευαισθησία, γιατί ως </w:t>
      </w:r>
      <w:proofErr w:type="spellStart"/>
      <w:r>
        <w:rPr>
          <w:rFonts w:eastAsia="Times New Roman" w:cs="Times New Roman"/>
          <w:szCs w:val="24"/>
        </w:rPr>
        <w:t>Μεσσήνιος</w:t>
      </w:r>
      <w:proofErr w:type="spellEnd"/>
      <w:r>
        <w:rPr>
          <w:rFonts w:eastAsia="Times New Roman" w:cs="Times New Roman"/>
          <w:szCs w:val="24"/>
        </w:rPr>
        <w:t xml:space="preserve"> έχω την τιμή να υπερηφανεύομαι ότι ο τόπος μου είναι γεμάτος από τύμβους Μακεδονομάχων. </w:t>
      </w:r>
    </w:p>
    <w:p w14:paraId="3A310AA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Δεν χρειάζονται πολλά λόγια, ούτε ηρωικά. Εκείνο που χρειάζεται αυτή τη στιγμή ο λαός μας το </w:t>
      </w:r>
      <w:r>
        <w:rPr>
          <w:rFonts w:eastAsia="Times New Roman" w:cs="Times New Roman"/>
          <w:szCs w:val="24"/>
        </w:rPr>
        <w:t xml:space="preserve">έχει δείξει, γιατί σύμφωνα με τις μετρήσεις το 75% των Ελλήνων και παραπάνω δεν αποδέχεται τη συμφωνία. Ας ελπίσουμε να μην αφήσουμε δυσβάσταχτο το βάρος στις πλάτες των επόμενων γενεών. </w:t>
      </w:r>
    </w:p>
    <w:p w14:paraId="3A310AA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3A310AAF"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Σας ευχαριστώ.</w:t>
      </w:r>
    </w:p>
    <w:p w14:paraId="3A310AB0"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Θα πάρει τον λόγο τώρα η κ. </w:t>
      </w:r>
      <w:proofErr w:type="spellStart"/>
      <w:r>
        <w:rPr>
          <w:rFonts w:eastAsia="Times New Roman" w:cs="Times New Roman"/>
          <w:szCs w:val="24"/>
        </w:rPr>
        <w:t>Βάκη</w:t>
      </w:r>
      <w:proofErr w:type="spellEnd"/>
      <w:r>
        <w:rPr>
          <w:rFonts w:eastAsia="Times New Roman" w:cs="Times New Roman"/>
          <w:szCs w:val="24"/>
        </w:rPr>
        <w:t xml:space="preserve">. Αμέσως μετά θα ακολουθήσουν ο κ. </w:t>
      </w:r>
      <w:proofErr w:type="spellStart"/>
      <w:r>
        <w:rPr>
          <w:rFonts w:eastAsia="Times New Roman" w:cs="Times New Roman"/>
          <w:szCs w:val="24"/>
        </w:rPr>
        <w:t>Μπουκώρος</w:t>
      </w:r>
      <w:proofErr w:type="spellEnd"/>
      <w:r>
        <w:rPr>
          <w:rFonts w:eastAsia="Times New Roman" w:cs="Times New Roman"/>
          <w:szCs w:val="24"/>
        </w:rPr>
        <w:t xml:space="preserve"> και ο κ. Εμμανουηλίδης.</w:t>
      </w:r>
    </w:p>
    <w:p w14:paraId="3A310AB1"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έχετε τον λόγο.</w:t>
      </w:r>
    </w:p>
    <w:p w14:paraId="3A310AB2"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Κυρίες και κύριοι συνάδελφοι, θα μπορούσαμε από τούτο το Βήμα να μιλούμε πολλές ώρες και για την </w:t>
      </w:r>
      <w:r>
        <w:rPr>
          <w:rFonts w:eastAsia="Times New Roman" w:cs="Times New Roman"/>
          <w:szCs w:val="24"/>
        </w:rPr>
        <w:t xml:space="preserve">Πηνελόπη Δέλτα και για τις διάφορες σημάνσεις της Μακεδονίας και για το τι σημαίνει εθνικότητα και τη διαφορά της από την υπηκοότητα ή την εθνότητα και για τις ιδέες του ευρωπαϊκού και του ελληνικού </w:t>
      </w:r>
      <w:r>
        <w:rPr>
          <w:rFonts w:eastAsia="Times New Roman" w:cs="Times New Roman"/>
          <w:szCs w:val="24"/>
        </w:rPr>
        <w:lastRenderedPageBreak/>
        <w:t xml:space="preserve">Διαφωτισμού και για τον Στρατή Μυριβήλη και τη «Ζωή εν </w:t>
      </w:r>
      <w:proofErr w:type="spellStart"/>
      <w:r>
        <w:rPr>
          <w:rFonts w:eastAsia="Times New Roman" w:cs="Times New Roman"/>
          <w:szCs w:val="24"/>
        </w:rPr>
        <w:t>Τά</w:t>
      </w:r>
      <w:r>
        <w:rPr>
          <w:rFonts w:eastAsia="Times New Roman" w:cs="Times New Roman"/>
          <w:szCs w:val="24"/>
        </w:rPr>
        <w:t>φω</w:t>
      </w:r>
      <w:proofErr w:type="spellEnd"/>
      <w:r>
        <w:rPr>
          <w:rFonts w:eastAsia="Times New Roman" w:cs="Times New Roman"/>
          <w:szCs w:val="24"/>
        </w:rPr>
        <w:t xml:space="preserve">» και για τις σημάνσεις του έθνους, γιατί δεν ορίζεται μονοσήμαντα, αλλά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 xml:space="preserve"> εδώ που φτάσαμε και με δική σας υπαιτιότητα.</w:t>
      </w:r>
    </w:p>
    <w:p w14:paraId="3A310AB3"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εξηγούμαι. Αφ’ ης στιγμής, λοιπόν, έκλεισε η συμφωνία για το όνομα, βάζοντας τέλος σ’ ένα ατέρμονο «παραμύθ</w:t>
      </w:r>
      <w:r>
        <w:rPr>
          <w:rFonts w:eastAsia="Times New Roman" w:cs="Times New Roman"/>
          <w:szCs w:val="24"/>
        </w:rPr>
        <w:t xml:space="preserve">ι χωρίς όνομα», για να ανακαλέσω την Πηνελόπη Δέλτα, που διήρκεσε είκοσι έξι χρόνια, ο διεθνής Τύπος –θα ξεκινήσω απ’ αυτό- πλημμύρισε με διθυραμβικά σχόλια. Διαβάζω ενδεικτικά. </w:t>
      </w:r>
      <w:r>
        <w:rPr>
          <w:rFonts w:eastAsia="Times New Roman" w:cs="Times New Roman"/>
          <w:szCs w:val="24"/>
        </w:rPr>
        <w:t>«</w:t>
      </w:r>
      <w:r>
        <w:rPr>
          <w:rFonts w:eastAsia="Times New Roman" w:cs="Times New Roman"/>
          <w:szCs w:val="24"/>
          <w:lang w:val="en-US"/>
        </w:rPr>
        <w:t>WALL</w:t>
      </w:r>
      <w:r>
        <w:rPr>
          <w:rFonts w:eastAsia="Times New Roman" w:cs="Times New Roman"/>
          <w:szCs w:val="24"/>
        </w:rPr>
        <w:t xml:space="preserve"> </w:t>
      </w:r>
      <w:r>
        <w:rPr>
          <w:rFonts w:eastAsia="Times New Roman" w:cs="Times New Roman"/>
          <w:szCs w:val="24"/>
          <w:lang w:val="en-US"/>
        </w:rPr>
        <w:t>STREET</w:t>
      </w:r>
      <w:r w:rsidRPr="000428C2">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w:t>
      </w:r>
      <w:r>
        <w:rPr>
          <w:rFonts w:eastAsia="Times New Roman" w:cs="Times New Roman"/>
          <w:szCs w:val="24"/>
        </w:rPr>
        <w:t>: «Η Μακεδονία συμφωνεί να αλλάξει το όνομά της, για να τ</w:t>
      </w:r>
      <w:r>
        <w:rPr>
          <w:rFonts w:eastAsia="Times New Roman" w:cs="Times New Roman"/>
          <w:szCs w:val="24"/>
        </w:rPr>
        <w:t xml:space="preserve">ερματιστεί η πικρή διαμάχη με την Ελλάδα». </w:t>
      </w:r>
      <w:r>
        <w:rPr>
          <w:rFonts w:eastAsia="Times New Roman" w:cs="Times New Roman"/>
          <w:szCs w:val="24"/>
        </w:rPr>
        <w:t>«</w:t>
      </w:r>
      <w:r>
        <w:rPr>
          <w:rFonts w:eastAsia="Times New Roman" w:cs="Times New Roman"/>
          <w:szCs w:val="24"/>
          <w:lang w:val="en-US"/>
        </w:rPr>
        <w:t>WASHINGTON</w:t>
      </w:r>
      <w:r w:rsidRPr="000428C2">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w:t>
      </w:r>
      <w:r>
        <w:rPr>
          <w:rFonts w:eastAsia="Times New Roman" w:cs="Times New Roman"/>
          <w:szCs w:val="24"/>
        </w:rPr>
        <w:t xml:space="preserve">«Η Μακεδονία κάνει συμφωνία για το όνομα με την Ελλάδα». </w:t>
      </w:r>
      <w:r>
        <w:rPr>
          <w:rFonts w:eastAsia="Times New Roman" w:cs="Times New Roman"/>
          <w:szCs w:val="24"/>
        </w:rPr>
        <w:t>«</w:t>
      </w:r>
      <w:r>
        <w:rPr>
          <w:rFonts w:eastAsia="Times New Roman" w:cs="Times New Roman"/>
          <w:szCs w:val="24"/>
          <w:lang w:val="en-US"/>
        </w:rPr>
        <w:t>LE</w:t>
      </w:r>
      <w:r w:rsidRPr="000428C2">
        <w:rPr>
          <w:rFonts w:eastAsia="Times New Roman" w:cs="Times New Roman"/>
          <w:szCs w:val="24"/>
        </w:rPr>
        <w:t xml:space="preserve"> </w:t>
      </w:r>
      <w:r>
        <w:rPr>
          <w:rFonts w:eastAsia="Times New Roman" w:cs="Times New Roman"/>
          <w:szCs w:val="24"/>
          <w:lang w:val="en-US"/>
        </w:rPr>
        <w:t>MONDE</w:t>
      </w:r>
      <w:r>
        <w:rPr>
          <w:rFonts w:eastAsia="Times New Roman" w:cs="Times New Roman"/>
          <w:szCs w:val="24"/>
        </w:rPr>
        <w:t>»:</w:t>
      </w:r>
      <w:r>
        <w:rPr>
          <w:rFonts w:eastAsia="Times New Roman" w:cs="Times New Roman"/>
          <w:szCs w:val="24"/>
        </w:rPr>
        <w:t xml:space="preserve"> «Αθήνα και Σκόπια συμφωνούν για τη μετονομασία της Μακεδονίας». </w:t>
      </w:r>
      <w:r>
        <w:rPr>
          <w:rFonts w:eastAsia="Times New Roman" w:cs="Times New Roman"/>
          <w:szCs w:val="24"/>
        </w:rPr>
        <w:t>«</w:t>
      </w:r>
      <w:r>
        <w:rPr>
          <w:rFonts w:eastAsia="Times New Roman" w:cs="Times New Roman"/>
          <w:szCs w:val="24"/>
          <w:lang w:val="en-US"/>
        </w:rPr>
        <w:t>FRANCE</w:t>
      </w:r>
      <w:r w:rsidRPr="000428C2">
        <w:rPr>
          <w:rFonts w:eastAsia="Times New Roman" w:cs="Times New Roman"/>
          <w:szCs w:val="24"/>
        </w:rPr>
        <w:t xml:space="preserve"> </w:t>
      </w:r>
      <w:r>
        <w:rPr>
          <w:rFonts w:eastAsia="Times New Roman" w:cs="Times New Roman"/>
          <w:szCs w:val="24"/>
          <w:lang w:val="en-US"/>
        </w:rPr>
        <w:t>SOIR</w:t>
      </w:r>
      <w:r>
        <w:rPr>
          <w:rFonts w:eastAsia="Times New Roman" w:cs="Times New Roman"/>
          <w:szCs w:val="24"/>
        </w:rPr>
        <w:t>»</w:t>
      </w:r>
      <w:r>
        <w:rPr>
          <w:rFonts w:eastAsia="Times New Roman" w:cs="Times New Roman"/>
          <w:szCs w:val="24"/>
        </w:rPr>
        <w:t>: «Βόρεια Μακεδονία, το νέο όνομα της Μακεδονίας</w:t>
      </w:r>
      <w:r>
        <w:rPr>
          <w:rFonts w:eastAsia="Times New Roman" w:cs="Times New Roman"/>
          <w:szCs w:val="24"/>
        </w:rPr>
        <w:t xml:space="preserve"> που αποδέχθηκε η Αθήνα».</w:t>
      </w:r>
    </w:p>
    <w:p w14:paraId="3A310AB4"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Την ίδια στιγμή, στη γείτονα χώρα για κάποιους ο </w:t>
      </w:r>
      <w:proofErr w:type="spellStart"/>
      <w:r>
        <w:rPr>
          <w:rFonts w:eastAsia="Times New Roman" w:cs="Times New Roman"/>
          <w:szCs w:val="24"/>
        </w:rPr>
        <w:t>Ζάεφ</w:t>
      </w:r>
      <w:proofErr w:type="spellEnd"/>
      <w:r>
        <w:rPr>
          <w:rFonts w:eastAsia="Times New Roman" w:cs="Times New Roman"/>
          <w:szCs w:val="24"/>
        </w:rPr>
        <w:t xml:space="preserve"> είναι προδότης και ο </w:t>
      </w:r>
      <w:proofErr w:type="spellStart"/>
      <w:r>
        <w:rPr>
          <w:rFonts w:eastAsia="Times New Roman" w:cs="Times New Roman"/>
          <w:szCs w:val="24"/>
        </w:rPr>
        <w:t>Ιβανόφ</w:t>
      </w:r>
      <w:proofErr w:type="spellEnd"/>
      <w:r>
        <w:rPr>
          <w:rFonts w:eastAsia="Times New Roman" w:cs="Times New Roman"/>
          <w:szCs w:val="24"/>
        </w:rPr>
        <w:t xml:space="preserve"> βγήκε ανοικτά εναντίον της συμφωνίας, την οποία θεωρεί προδοτική για τη </w:t>
      </w:r>
      <w:r>
        <w:rPr>
          <w:rFonts w:eastAsia="Times New Roman" w:cs="Times New Roman"/>
          <w:szCs w:val="24"/>
          <w:lang w:val="en-US"/>
        </w:rPr>
        <w:t>FYROM</w:t>
      </w:r>
      <w:r>
        <w:rPr>
          <w:rFonts w:eastAsia="Times New Roman" w:cs="Times New Roman"/>
          <w:szCs w:val="24"/>
        </w:rPr>
        <w:t xml:space="preserve">. Και διερωτώμαι: Ποιος είναι ο προδότης και ποιος ο πατριώτης και από </w:t>
      </w:r>
      <w:r>
        <w:rPr>
          <w:rFonts w:eastAsia="Times New Roman" w:cs="Times New Roman"/>
          <w:szCs w:val="24"/>
        </w:rPr>
        <w:t xml:space="preserve">ποια πλευρά; Και καλά, είναι και ο διεθνής Τύπος προδότες; </w:t>
      </w:r>
    </w:p>
    <w:p w14:paraId="3A310AB5"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Προς επιλήσμονες, λοιπόν, επαγγελματίες εθνικόφρονες και υπερπατριώτες ας υπενθυμίσουμε κάποια στοιχειώδη. Το 1995 έχουμε την δεσμευτική ενδιάμεση </w:t>
      </w:r>
      <w:r>
        <w:rPr>
          <w:rFonts w:eastAsia="Times New Roman" w:cs="Times New Roman"/>
          <w:szCs w:val="24"/>
        </w:rPr>
        <w:lastRenderedPageBreak/>
        <w:t>συμφωνία, μετά από ένα εμπάργκο καυσίμων το καταχ</w:t>
      </w:r>
      <w:r>
        <w:rPr>
          <w:rFonts w:eastAsia="Times New Roman" w:cs="Times New Roman"/>
          <w:szCs w:val="24"/>
        </w:rPr>
        <w:t>είμωνο, με το αζημίωτο βέβαια για κάποιους λαθρέμπορους. Πώς λεγόταν τότε; Ποιο ήταν το όνομα της ενδιάμεσης δεσμευτικής συμφωνίας; Πρώην Γιουγκοσλαβική Δημοκρατία της Μακεδονίας. Επομένως ο όρος «Μακεδονία» περιλαμβανόταν στο όνομα το οποίο χρησιμοποιούτα</w:t>
      </w:r>
      <w:r>
        <w:rPr>
          <w:rFonts w:eastAsia="Times New Roman" w:cs="Times New Roman"/>
          <w:szCs w:val="24"/>
        </w:rPr>
        <w:t>ν στα διεθνή φόρα.</w:t>
      </w:r>
    </w:p>
    <w:p w14:paraId="3A310AB6" w14:textId="77777777" w:rsidR="00E66DFC" w:rsidRDefault="00CE19B2">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Δεύτερον, πάνω από </w:t>
      </w:r>
      <w:proofErr w:type="spellStart"/>
      <w:r>
        <w:rPr>
          <w:rFonts w:eastAsia="Times New Roman" w:cs="Times New Roman"/>
          <w:szCs w:val="24"/>
        </w:rPr>
        <w:t>εκατόν</w:t>
      </w:r>
      <w:proofErr w:type="spellEnd"/>
      <w:r>
        <w:rPr>
          <w:rFonts w:eastAsia="Times New Roman" w:cs="Times New Roman"/>
          <w:szCs w:val="24"/>
        </w:rPr>
        <w:t xml:space="preserve"> σαράντα κράτη, μεταξύ των οποίων η Ρωσία, η Αμερική και η Κίνα, αναγνώριζαν την Πρώην Γιουγκοσλαβική Δημοκρατία της Μακεδονίας με το συνταγματικό της όνομα, δηλαδή Δημοκρατία της Μακεδονίας, τους δε πολίτες της </w:t>
      </w:r>
      <w:r>
        <w:rPr>
          <w:rFonts w:eastAsia="Times New Roman" w:cs="Times New Roman"/>
          <w:szCs w:val="24"/>
        </w:rPr>
        <w:t>Μακεδόνες</w:t>
      </w:r>
      <w:r>
        <w:rPr>
          <w:rFonts w:eastAsia="Times New Roman" w:cs="Times New Roman"/>
          <w:szCs w:val="24"/>
        </w:rPr>
        <w:t>.</w:t>
      </w:r>
    </w:p>
    <w:p w14:paraId="3A310AB7"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Τρίτον, η συμφωνία που έφερε αυτή η Κυβέρνηση εναρμονίζεται ή δεν εναρμονίζεται πλήρως με την εθνική γραμμή για σύνθετη ονομασία με γεωγραφικό προσδιορισμό και χρήση «</w:t>
      </w:r>
      <w:proofErr w:type="spellStart"/>
      <w:r>
        <w:rPr>
          <w:rFonts w:eastAsia="Times New Roman" w:cs="Times New Roman"/>
          <w:szCs w:val="24"/>
          <w:lang w:val="en-US"/>
        </w:rPr>
        <w:t>erga</w:t>
      </w:r>
      <w:proofErr w:type="spellEnd"/>
      <w:r w:rsidRPr="000F676B">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w:t>
      </w:r>
    </w:p>
    <w:p w14:paraId="3A310AB8"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Τέταρτον, συμφωνήθηκε συνταγματική αναθεώρηση επί τη βάσει της δ</w:t>
      </w:r>
      <w:r>
        <w:rPr>
          <w:rFonts w:eastAsia="Times New Roman" w:cs="Times New Roman"/>
          <w:szCs w:val="24"/>
        </w:rPr>
        <w:t xml:space="preserve">ιεθνούς συμφωνίας, κάτι που δεν περιλαμβανόταν στην εθνική γραμμή των τελευταίων είκοσι χρόνων. </w:t>
      </w:r>
    </w:p>
    <w:p w14:paraId="3A310AB9"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Πάω τώρα στη στάση σας, κύριοι της Αξιωματικής Αντιπολίτευσης, και την πρόταση μομφής που καταθέτετε. </w:t>
      </w:r>
    </w:p>
    <w:p w14:paraId="3A310ABA"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ξεκινήσω με έναν τίτλο: «Τα τέσσερα πρόσωπα του πολιτ</w:t>
      </w:r>
      <w:r>
        <w:rPr>
          <w:rFonts w:eastAsia="Times New Roman" w:cs="Times New Roman"/>
          <w:szCs w:val="24"/>
        </w:rPr>
        <w:t xml:space="preserve">ικού καιροσκοπισμού σας σε αυτό το θέμα». Εάν ήταν τίτλος έργου του Ευγένιου </w:t>
      </w:r>
      <w:proofErr w:type="spellStart"/>
      <w:r>
        <w:rPr>
          <w:rFonts w:eastAsia="Times New Roman" w:cs="Times New Roman"/>
          <w:szCs w:val="24"/>
        </w:rPr>
        <w:t>Σπαθάρη</w:t>
      </w:r>
      <w:proofErr w:type="spellEnd"/>
      <w:r>
        <w:rPr>
          <w:rFonts w:eastAsia="Times New Roman" w:cs="Times New Roman"/>
          <w:szCs w:val="24"/>
        </w:rPr>
        <w:t xml:space="preserve">, θα </w:t>
      </w:r>
      <w:r>
        <w:rPr>
          <w:rFonts w:eastAsia="Times New Roman" w:cs="Times New Roman"/>
          <w:szCs w:val="24"/>
        </w:rPr>
        <w:lastRenderedPageBreak/>
        <w:t>ήταν</w:t>
      </w:r>
      <w:r>
        <w:rPr>
          <w:rFonts w:eastAsia="Times New Roman" w:cs="Times New Roman"/>
          <w:szCs w:val="24"/>
        </w:rPr>
        <w:t>:</w:t>
      </w:r>
      <w:r>
        <w:rPr>
          <w:rFonts w:eastAsia="Times New Roman" w:cs="Times New Roman"/>
          <w:szCs w:val="24"/>
        </w:rPr>
        <w:t xml:space="preserve"> «Ο Μέγας Αλέξανδρος και το καταραμένο φίδι». Το καταραμένο φίδι είναι το όνομα που πρέπει πάση θυσία να αποφευχθεί. </w:t>
      </w:r>
    </w:p>
    <w:p w14:paraId="3A310ABB"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Θέση νούμερο ένα: Ναι, θεωρητικώς θέλετε την</w:t>
      </w:r>
      <w:r>
        <w:rPr>
          <w:rFonts w:eastAsia="Times New Roman" w:cs="Times New Roman"/>
          <w:szCs w:val="24"/>
        </w:rPr>
        <w:t xml:space="preserve"> επίλυση του προβλήματος στη βάση της θέσης της κυβέρνησης Καραμανλή για σύνθετη ονομασία με γεωγραφικό επιθετικό προσδιορισμό «</w:t>
      </w:r>
      <w:proofErr w:type="spellStart"/>
      <w:r>
        <w:rPr>
          <w:rFonts w:eastAsia="Times New Roman" w:cs="Times New Roman"/>
          <w:szCs w:val="24"/>
          <w:lang w:val="en-US"/>
        </w:rPr>
        <w:t>erga</w:t>
      </w:r>
      <w:proofErr w:type="spellEnd"/>
      <w:r w:rsidRPr="000F676B">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για κάθε χρήση στο εσωτερικό και το εξωτερικό της Πρώην Γιουγκοσλαβικής Δημοκρατίας της Μακεδονίας. </w:t>
      </w:r>
    </w:p>
    <w:p w14:paraId="3A310ABC"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Θέση νούμερο δύ</w:t>
      </w:r>
      <w:r>
        <w:rPr>
          <w:rFonts w:eastAsia="Times New Roman" w:cs="Times New Roman"/>
          <w:szCs w:val="24"/>
        </w:rPr>
        <w:t xml:space="preserve">ο: Ακόμα, όμως, </w:t>
      </w:r>
      <w:r>
        <w:rPr>
          <w:rFonts w:eastAsia="Times New Roman" w:cs="Times New Roman"/>
          <w:bCs/>
          <w:shd w:val="clear" w:color="auto" w:fill="FFFFFF"/>
        </w:rPr>
        <w:t xml:space="preserve">κι </w:t>
      </w:r>
      <w:r>
        <w:rPr>
          <w:rFonts w:eastAsia="Times New Roman" w:cs="Times New Roman"/>
          <w:szCs w:val="24"/>
        </w:rPr>
        <w:t>αν η ελληνική Κυβέρνηση θελήσει να ακολουθήσει τη γραμμή του 2007, δεν πρόκειται να ψηφίσετε την όποια συμφωνία γίνει, επειδή στους κόλπους της Κυβέρνησης δεν υπάρχει ενιαία στάση για το θέμα! Κοντολογίς, δεν θα ψηφίσετε την ίδια τη θέση</w:t>
      </w:r>
      <w:r>
        <w:rPr>
          <w:rFonts w:eastAsia="Times New Roman" w:cs="Times New Roman"/>
          <w:szCs w:val="24"/>
        </w:rPr>
        <w:t xml:space="preserve"> σας, για να στριμώξετε την Κυβέρνηση. Συμπεριφορά κακομαθημένου παιδιού ή στερητικό σύνδρομο εξουσίας! Κατανοητό με ψυχολογικούς όρους. </w:t>
      </w:r>
    </w:p>
    <w:p w14:paraId="3A310ABD"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Θέση νούμερο τρία: Δεν είναι η κατάλληλη συγκυρία, διερωτώμαι, με Πρωθυπουργό τον </w:t>
      </w:r>
      <w:proofErr w:type="spellStart"/>
      <w:r>
        <w:rPr>
          <w:rFonts w:eastAsia="Times New Roman" w:cs="Times New Roman"/>
          <w:szCs w:val="24"/>
        </w:rPr>
        <w:t>Ζάεφ</w:t>
      </w:r>
      <w:proofErr w:type="spellEnd"/>
      <w:r>
        <w:rPr>
          <w:rFonts w:eastAsia="Times New Roman" w:cs="Times New Roman"/>
          <w:szCs w:val="24"/>
        </w:rPr>
        <w:t>, που γαλουχήθηκε πολιτικά στη δ</w:t>
      </w:r>
      <w:r>
        <w:rPr>
          <w:rFonts w:eastAsia="Times New Roman" w:cs="Times New Roman"/>
          <w:szCs w:val="24"/>
        </w:rPr>
        <w:t xml:space="preserve">ιαμάχη του με τον εθνικισμό του </w:t>
      </w:r>
      <w:r>
        <w:rPr>
          <w:rFonts w:eastAsia="Times New Roman" w:cs="Times New Roman"/>
          <w:szCs w:val="24"/>
          <w:lang w:val="en-US"/>
        </w:rPr>
        <w:t>VMRO</w:t>
      </w:r>
      <w:r>
        <w:rPr>
          <w:rFonts w:eastAsia="Times New Roman" w:cs="Times New Roman"/>
          <w:szCs w:val="24"/>
        </w:rPr>
        <w:t xml:space="preserve"> και που δέχθηκε μετονομασία εθνικών δρόμων και την απάρνηση συμβόλων που οικειοποιούνταν μέχρι τότε;  Εάν δεν είναι θετική, λοιπόν, αυτή η συγκυρία, διερωτώμαι πότε είναι. Η τρίτη θέση, λοιπόν, </w:t>
      </w:r>
      <w:r w:rsidRPr="00D66BCA">
        <w:rPr>
          <w:rFonts w:eastAsia="Times New Roman"/>
          <w:bCs/>
        </w:rPr>
        <w:t>είναι</w:t>
      </w:r>
      <w:r>
        <w:rPr>
          <w:rFonts w:eastAsia="Times New Roman" w:cs="Times New Roman"/>
          <w:szCs w:val="24"/>
        </w:rPr>
        <w:t xml:space="preserve"> το «</w:t>
      </w:r>
      <w:proofErr w:type="spellStart"/>
      <w:r>
        <w:rPr>
          <w:rFonts w:eastAsia="Times New Roman" w:cs="Times New Roman"/>
          <w:szCs w:val="24"/>
        </w:rPr>
        <w:t>στρίβειν</w:t>
      </w:r>
      <w:proofErr w:type="spellEnd"/>
      <w:r>
        <w:rPr>
          <w:rFonts w:eastAsia="Times New Roman" w:cs="Times New Roman"/>
          <w:szCs w:val="24"/>
        </w:rPr>
        <w:t xml:space="preserve"> διά τη</w:t>
      </w:r>
      <w:r>
        <w:rPr>
          <w:rFonts w:eastAsia="Times New Roman" w:cs="Times New Roman"/>
          <w:szCs w:val="24"/>
        </w:rPr>
        <w:t xml:space="preserve">ς συγκυρίας». </w:t>
      </w:r>
    </w:p>
    <w:p w14:paraId="3A310ABE"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Θέση νούμερο τέσσερα: Παράδοση αμαχητί στις ζοφερές εκδοχές του μαύρου εθνικισμού, κα</w:t>
      </w:r>
      <w:r>
        <w:rPr>
          <w:rFonts w:eastAsia="Times New Roman" w:cs="Times New Roman"/>
          <w:szCs w:val="24"/>
        </w:rPr>
        <w:t>μ</w:t>
      </w:r>
      <w:r>
        <w:rPr>
          <w:rFonts w:eastAsia="Times New Roman" w:cs="Times New Roman"/>
          <w:szCs w:val="24"/>
        </w:rPr>
        <w:t xml:space="preserve">μία αναφορά στο όνομα Μακεδονία </w:t>
      </w:r>
      <w:r w:rsidRPr="00F331DF">
        <w:rPr>
          <w:rFonts w:eastAsia="Times New Roman"/>
          <w:bCs/>
        </w:rPr>
        <w:t>και</w:t>
      </w:r>
      <w:r>
        <w:rPr>
          <w:rFonts w:eastAsia="Times New Roman" w:cs="Times New Roman"/>
          <w:szCs w:val="24"/>
        </w:rPr>
        <w:t xml:space="preserve"> ένθερμη συμμετοχή στα συλλαλητήρια. </w:t>
      </w:r>
    </w:p>
    <w:p w14:paraId="3A310ABF"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Εσείς, λοιπόν, οι υπερπατριώτες, εσείς οι επαγγελματίες εθνικόφρονες και οι </w:t>
      </w:r>
      <w:proofErr w:type="spellStart"/>
      <w:r w:rsidRPr="009B193A">
        <w:rPr>
          <w:rFonts w:eastAsia="Times New Roman" w:cs="Times New Roman"/>
          <w:szCs w:val="24"/>
        </w:rPr>
        <w:t>εθνοπώ</w:t>
      </w:r>
      <w:r w:rsidRPr="009B193A">
        <w:rPr>
          <w:rFonts w:eastAsia="Times New Roman" w:cs="Times New Roman"/>
          <w:szCs w:val="24"/>
        </w:rPr>
        <w:t>λες</w:t>
      </w:r>
      <w:proofErr w:type="spellEnd"/>
      <w:r>
        <w:rPr>
          <w:rFonts w:eastAsia="Times New Roman" w:cs="Times New Roman"/>
          <w:szCs w:val="24"/>
        </w:rPr>
        <w:t>, προσέξτε, διότι φέρετε ιστορική ευθύνη αυτή τη στιγμή, γιατί δίνετε φωνή και βήμα στην ακροδεξιά και στα νεοναζιστικά μορφώματα. Και φέρετε ιστορική ευθύνη, γιατί ανασύρατε τους σκελετούς και τα φαντάσματα της πιο μαύρης εθνικοφροσύνης και των πιο μαύ</w:t>
      </w:r>
      <w:r>
        <w:rPr>
          <w:rFonts w:eastAsia="Times New Roman" w:cs="Times New Roman"/>
          <w:szCs w:val="24"/>
        </w:rPr>
        <w:t xml:space="preserve">ρων εκδοχών του «πατρίς - θρησκεία - οικογένεια». Φέρετε ιστορική ευθύνη γι’ αυτά τα αίσχη. </w:t>
      </w:r>
    </w:p>
    <w:p w14:paraId="3A310AC0"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Αλιεύω αυτή τη στιγμή από τα κοινωνικά μέσα δικτύωσης. Δυστυχώς, όμως, δεν είναι μόνο η ψηφιακή πραγματικότητα, είναι και η ίδια η κοινωνία. Έχετε διαβάσει, συνάδε</w:t>
      </w:r>
      <w:r>
        <w:rPr>
          <w:rFonts w:eastAsia="Times New Roman" w:cs="Times New Roman"/>
          <w:szCs w:val="24"/>
        </w:rPr>
        <w:t xml:space="preserve">λφοι, τα σχόλια την ώρα που ο Πρωθυπουργός ενημέρωνε τον Πρόεδρο της Δημοκρατίας; Παραθέτω: «Ξεφτίλες, πουλημένοι και οι δυο σας», «Η εσχάτη προδοσία τιμωρείται με εκτέλεση», «Κρεμάλα στο Σύνταγμα». </w:t>
      </w:r>
    </w:p>
    <w:p w14:paraId="3A310AC1"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στον πραγματικό κόσμο να θυμηθούμε μερικά περιστατικά. Κάποιες σφαίρες προς τον Υπουργό Εξωτερικών, την επίθεση στον Γιάννη τον </w:t>
      </w:r>
      <w:proofErr w:type="spellStart"/>
      <w:r>
        <w:rPr>
          <w:rFonts w:eastAsia="Times New Roman" w:cs="Times New Roman"/>
          <w:szCs w:val="24"/>
        </w:rPr>
        <w:t>Μπουτάρη</w:t>
      </w:r>
      <w:proofErr w:type="spellEnd"/>
      <w:r>
        <w:rPr>
          <w:rFonts w:eastAsia="Times New Roman" w:cs="Times New Roman"/>
          <w:szCs w:val="24"/>
        </w:rPr>
        <w:t xml:space="preserve"> τον Δήμαρχο της Θεσσαλονίκης, εξώδικα στους Βουλευτές για εσχάτη προδοσία και έξαλα συλλαλητήρια, στα οποία έδωσαν </w:t>
      </w:r>
      <w:r>
        <w:rPr>
          <w:rFonts w:eastAsia="Times New Roman" w:cs="Times New Roman"/>
          <w:szCs w:val="24"/>
        </w:rPr>
        <w:t xml:space="preserve">τον τόνο τα </w:t>
      </w:r>
      <w:proofErr w:type="spellStart"/>
      <w:r>
        <w:rPr>
          <w:rFonts w:eastAsia="Times New Roman" w:cs="Times New Roman"/>
          <w:szCs w:val="24"/>
        </w:rPr>
        <w:t>μπρατσωμένα</w:t>
      </w:r>
      <w:proofErr w:type="spellEnd"/>
      <w:r>
        <w:rPr>
          <w:rFonts w:eastAsia="Times New Roman" w:cs="Times New Roman"/>
          <w:szCs w:val="24"/>
        </w:rPr>
        <w:t xml:space="preserve"> λεβεντόπαιδα </w:t>
      </w:r>
      <w:r>
        <w:rPr>
          <w:rFonts w:eastAsia="Times New Roman" w:cs="Times New Roman"/>
          <w:szCs w:val="24"/>
        </w:rPr>
        <w:lastRenderedPageBreak/>
        <w:t xml:space="preserve">της Χρυσής Αυγής και στρατηγοί που φώναζαν «Ζήτω ο </w:t>
      </w:r>
      <w:r>
        <w:rPr>
          <w:rFonts w:eastAsia="Times New Roman" w:cs="Times New Roman"/>
          <w:szCs w:val="24"/>
        </w:rPr>
        <w:t>Σ</w:t>
      </w:r>
      <w:r>
        <w:rPr>
          <w:rFonts w:eastAsia="Times New Roman" w:cs="Times New Roman"/>
          <w:szCs w:val="24"/>
        </w:rPr>
        <w:t xml:space="preserve">τρατός και ζήτω οι Ειδικές Δυνάμεις». Ας προσέξουμε, λοιπόν. </w:t>
      </w:r>
    </w:p>
    <w:p w14:paraId="3A310AC2"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Την επίθεση στον κ. Χατζηδάκη και τη </w:t>
      </w:r>
      <w:r>
        <w:rPr>
          <w:rFonts w:eastAsia="Times New Roman" w:cs="Times New Roman"/>
          <w:szCs w:val="24"/>
          <w:lang w:val="en-US"/>
        </w:rPr>
        <w:t>MARFIN</w:t>
      </w:r>
      <w:r>
        <w:rPr>
          <w:rFonts w:eastAsia="Times New Roman" w:cs="Times New Roman"/>
          <w:szCs w:val="24"/>
        </w:rPr>
        <w:t>,</w:t>
      </w:r>
      <w:r w:rsidRPr="00D91C64">
        <w:rPr>
          <w:rFonts w:eastAsia="Times New Roman" w:cs="Times New Roman"/>
          <w:szCs w:val="24"/>
        </w:rPr>
        <w:t xml:space="preserve"> </w:t>
      </w:r>
      <w:r>
        <w:rPr>
          <w:rFonts w:eastAsia="Times New Roman" w:cs="Times New Roman"/>
          <w:szCs w:val="24"/>
        </w:rPr>
        <w:t xml:space="preserve">τα θυμάστε; </w:t>
      </w:r>
    </w:p>
    <w:p w14:paraId="3A310AC3"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w:t>
      </w:r>
      <w:r>
        <w:rPr>
          <w:rFonts w:eastAsia="Times New Roman" w:cs="Times New Roman"/>
          <w:szCs w:val="24"/>
        </w:rPr>
        <w:t>κουδούνι λήξεως του χρόνου ομιλίας της κυρίας Βουλευτού)</w:t>
      </w:r>
    </w:p>
    <w:p w14:paraId="3A310AC4"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Δώστε μου ένα λεπτό, κύριε Πρόεδρε.</w:t>
      </w:r>
    </w:p>
    <w:p w14:paraId="3A310AC5"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Επειδή η πρόταση μομφής αντιλαμβάνομαι ότι δεν αφορά μόνο το </w:t>
      </w:r>
      <w:r>
        <w:rPr>
          <w:rFonts w:eastAsia="Times New Roman" w:cs="Times New Roman"/>
          <w:szCs w:val="24"/>
        </w:rPr>
        <w:t>μ</w:t>
      </w:r>
      <w:r>
        <w:rPr>
          <w:rFonts w:eastAsia="Times New Roman" w:cs="Times New Roman"/>
          <w:szCs w:val="24"/>
        </w:rPr>
        <w:t xml:space="preserve">ακεδονικό θέμα και τη συμφωνία, αλλά αφορά και την οικονομία, να δούμε τελικά πώς έχει αποδειχθεί ο πατριωτισμός σας. </w:t>
      </w:r>
    </w:p>
    <w:p w14:paraId="3A310AC6"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πατριωτισμός, ξέρετε, συνάδελφοι, δεν είναι διά στόματος των Ευρωβουλευτών σας, λίγο πριν κλείσει η δεύτερη αξιολόγηση να μην διστάζετε</w:t>
      </w:r>
      <w:r>
        <w:rPr>
          <w:rFonts w:eastAsia="Times New Roman" w:cs="Times New Roman"/>
          <w:szCs w:val="24"/>
        </w:rPr>
        <w:t xml:space="preserve"> να αμφισβητήσετε θετικά δεδομένα που παρουσιάζονταν από τους Ευρωπαίους αξιωματούχους. Είναι πατριωτισμός να βγαίνει στο εξωτερικό ο Αρχηγός της Αξιωματικής Αντιπολίτευσης και να δηλώνει ότι δεν μας επιτρέπει ακόμη η συγκυρία να βγούμε στις αγορές με βιώσ</w:t>
      </w:r>
      <w:r>
        <w:rPr>
          <w:rFonts w:eastAsia="Times New Roman" w:cs="Times New Roman"/>
          <w:szCs w:val="24"/>
        </w:rPr>
        <w:t xml:space="preserve">ιμους όρους, ότι δεν είναι το άπαν η ρύθμιση του χρέους και ότι εντέλει έχουν κάθε λόγο να είναι καχύποπτοι μαζί μας και να μην μας </w:t>
      </w:r>
      <w:r w:rsidRPr="009B193A">
        <w:rPr>
          <w:rFonts w:eastAsia="Times New Roman" w:cs="Times New Roman"/>
          <w:szCs w:val="24"/>
        </w:rPr>
        <w:t>επιτρέψουν</w:t>
      </w:r>
      <w:r>
        <w:rPr>
          <w:rFonts w:eastAsia="Times New Roman" w:cs="Times New Roman"/>
          <w:szCs w:val="24"/>
        </w:rPr>
        <w:t xml:space="preserve"> δημοσιονομικό χώρο; </w:t>
      </w:r>
    </w:p>
    <w:p w14:paraId="3A310AC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Εσείς οι πατριώτες που εγκαλείτε εμάς σχεδόν για προδοσία, ήσασταν εσείς οι ίδιοι που πρωτοσ</w:t>
      </w:r>
      <w:r>
        <w:rPr>
          <w:rFonts w:eastAsia="Times New Roman" w:cs="Times New Roman"/>
          <w:szCs w:val="24"/>
        </w:rPr>
        <w:t>τατούσατε στα συλλαλητήρια από το ’92 για να παραδώσετε κάποια χώρα μετά τη χώρας σας δέσμια στην επιτροπεία, στους δανειστές και στο Διεθνές Νομισματικό Ταμείο, μια χώρα την οποία την είχατε καταντήσει έρημη χώρα, λεηλατημένη, χωρίς παραγωγικό ιστό, χωρίς</w:t>
      </w:r>
      <w:r>
        <w:rPr>
          <w:rFonts w:eastAsia="Times New Roman" w:cs="Times New Roman"/>
          <w:szCs w:val="24"/>
        </w:rPr>
        <w:t xml:space="preserve"> ικμάδα, χρεωκοπημένη και εξουθενωμένη. </w:t>
      </w:r>
    </w:p>
    <w:p w14:paraId="3A310AC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σας παρακαλώ πολύ, ολοκληρώστε. </w:t>
      </w:r>
    </w:p>
    <w:p w14:paraId="3A310AC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Γιατί, ξέρετε, δεν ήταν μόνο </w:t>
      </w:r>
      <w:proofErr w:type="spellStart"/>
      <w:r>
        <w:rPr>
          <w:rFonts w:eastAsia="Times New Roman" w:cs="Times New Roman"/>
          <w:szCs w:val="24"/>
        </w:rPr>
        <w:t>παγκοσμιοποιημένος</w:t>
      </w:r>
      <w:proofErr w:type="spellEnd"/>
      <w:r>
        <w:rPr>
          <w:rFonts w:eastAsia="Times New Roman" w:cs="Times New Roman"/>
          <w:szCs w:val="24"/>
        </w:rPr>
        <w:t xml:space="preserve"> χρηματοπιστωτικός καπιταλισμός. Ήταν και εγχώρια δημοσιονομική κραιπάλη. </w:t>
      </w:r>
    </w:p>
    <w:p w14:paraId="3A310AC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Πο</w:t>
      </w:r>
      <w:r>
        <w:rPr>
          <w:rFonts w:eastAsia="Times New Roman" w:cs="Times New Roman"/>
          <w:szCs w:val="24"/>
        </w:rPr>
        <w:t xml:space="preserve">ιος είναι ο πατριωτισμός; Όταν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μετατρέπεται σε θύλακα διαφθοράς ή όταν το δημόσιο αξίωμα έγινε συνώνυμο με το ίδιο συμφέρον, καλά προστατευμένο και θωρακισμένο από τον νόμο «περί ευθύνης Υπουργών»; </w:t>
      </w:r>
    </w:p>
    <w:p w14:paraId="3A310AC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Δεν είναι ο πατριωτισμός το πελατειακό</w:t>
      </w:r>
      <w:r>
        <w:rPr>
          <w:rFonts w:eastAsia="Times New Roman" w:cs="Times New Roman"/>
          <w:szCs w:val="24"/>
        </w:rPr>
        <w:t xml:space="preserve"> κράτος, συνάδελφοί μου. Δεν είναι η κρατικοδίαιτη </w:t>
      </w:r>
      <w:proofErr w:type="spellStart"/>
      <w:r>
        <w:rPr>
          <w:rFonts w:eastAsia="Times New Roman" w:cs="Times New Roman"/>
          <w:szCs w:val="24"/>
        </w:rPr>
        <w:t>αρπαχτή</w:t>
      </w:r>
      <w:proofErr w:type="spellEnd"/>
      <w:r>
        <w:rPr>
          <w:rFonts w:eastAsia="Times New Roman" w:cs="Times New Roman"/>
          <w:szCs w:val="24"/>
        </w:rPr>
        <w:t xml:space="preserve">, ούτε οι λίστες των </w:t>
      </w:r>
      <w:r>
        <w:rPr>
          <w:rFonts w:eastAsia="Times New Roman" w:cs="Times New Roman"/>
          <w:szCs w:val="24"/>
          <w:lang w:val="en-US"/>
        </w:rPr>
        <w:t>offshore</w:t>
      </w:r>
      <w:r w:rsidRPr="00CE17AC">
        <w:rPr>
          <w:rFonts w:eastAsia="Times New Roman" w:cs="Times New Roman"/>
          <w:szCs w:val="24"/>
        </w:rPr>
        <w:t xml:space="preserve"> </w:t>
      </w:r>
      <w:r>
        <w:rPr>
          <w:rFonts w:eastAsia="Times New Roman" w:cs="Times New Roman"/>
          <w:szCs w:val="24"/>
        </w:rPr>
        <w:t xml:space="preserve">και των παραδείσων που κάποιους πολίτες τους έστειλαν στην κόλαση και τους έκαναν το βίο αβίωτο. </w:t>
      </w:r>
    </w:p>
    <w:p w14:paraId="3A310AC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Κλείνω. Την ανοχή σας για ένα λεπτό. </w:t>
      </w:r>
    </w:p>
    <w:p w14:paraId="3A310AC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Όσο ο Αρχηγός της Αξιωματικής Αν</w:t>
      </w:r>
      <w:r>
        <w:rPr>
          <w:rFonts w:eastAsia="Times New Roman" w:cs="Times New Roman"/>
          <w:szCs w:val="24"/>
        </w:rPr>
        <w:t xml:space="preserve">τιπολίτευσης ψαρεύει στα </w:t>
      </w:r>
      <w:proofErr w:type="spellStart"/>
      <w:r>
        <w:rPr>
          <w:rFonts w:eastAsia="Times New Roman" w:cs="Times New Roman"/>
          <w:szCs w:val="24"/>
        </w:rPr>
        <w:t>απόνερα</w:t>
      </w:r>
      <w:proofErr w:type="spellEnd"/>
      <w:r>
        <w:rPr>
          <w:rFonts w:eastAsia="Times New Roman" w:cs="Times New Roman"/>
          <w:szCs w:val="24"/>
        </w:rPr>
        <w:t xml:space="preserve"> της εθνικής παραφροσύνης για να μη διχάσει το </w:t>
      </w:r>
      <w:r>
        <w:rPr>
          <w:rFonts w:eastAsia="Times New Roman" w:cs="Times New Roman"/>
          <w:szCs w:val="24"/>
        </w:rPr>
        <w:t>κ</w:t>
      </w:r>
      <w:r>
        <w:rPr>
          <w:rFonts w:eastAsia="Times New Roman" w:cs="Times New Roman"/>
          <w:szCs w:val="24"/>
        </w:rPr>
        <w:t xml:space="preserve">όμμα του που έχει αποφασίσει να γίνει ένα </w:t>
      </w:r>
      <w:r>
        <w:rPr>
          <w:rFonts w:eastAsia="Times New Roman" w:cs="Times New Roman"/>
          <w:szCs w:val="24"/>
        </w:rPr>
        <w:t>α</w:t>
      </w:r>
      <w:r>
        <w:rPr>
          <w:rFonts w:eastAsia="Times New Roman" w:cs="Times New Roman"/>
          <w:szCs w:val="24"/>
        </w:rPr>
        <w:t xml:space="preserve">κροδεξιό κόμμα, θα διχάζει και θα τραυματίζει την ελληνική κοινωνία. </w:t>
      </w:r>
    </w:p>
    <w:p w14:paraId="3A310AC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Κυρία </w:t>
      </w:r>
      <w:proofErr w:type="spellStart"/>
      <w:r>
        <w:rPr>
          <w:rFonts w:eastAsia="Times New Roman" w:cs="Times New Roman"/>
          <w:szCs w:val="24"/>
        </w:rPr>
        <w:t>Βάκη</w:t>
      </w:r>
      <w:proofErr w:type="spellEnd"/>
      <w:r>
        <w:rPr>
          <w:rFonts w:eastAsia="Times New Roman" w:cs="Times New Roman"/>
          <w:szCs w:val="24"/>
        </w:rPr>
        <w:t>, σας παρακαλώ πολύ.</w:t>
      </w:r>
    </w:p>
    <w:p w14:paraId="3A310ACF" w14:textId="77777777" w:rsidR="00E66DFC" w:rsidRDefault="00CE19B2">
      <w:pPr>
        <w:spacing w:line="600" w:lineRule="auto"/>
        <w:ind w:firstLine="720"/>
      </w:pPr>
      <w:r>
        <w:rPr>
          <w:b/>
        </w:rPr>
        <w:t>ΦΩΤΕΙΝΗ ΒΑΚΗ:</w:t>
      </w:r>
      <w:r>
        <w:t xml:space="preserve"> Και έχουμε πικρά και μακρά παράδοση από εθνικούς διχασμούς σε αυτή τη χώρα. </w:t>
      </w:r>
    </w:p>
    <w:p w14:paraId="3A310AD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Είκοσι πέντε χρόνια δεν σπαταλήσαμε μόνο όλο το πολιτικό και διπλωματικό μας κεφάλαιο. Είκοσι πέντε χρόνια επωάστηκε και τελικά έσπασε το αυγό του φιδιού. Εχθρός μας</w:t>
      </w:r>
      <w:r>
        <w:rPr>
          <w:rFonts w:eastAsia="Times New Roman" w:cs="Times New Roman"/>
          <w:szCs w:val="24"/>
        </w:rPr>
        <w:t xml:space="preserve"> δεν είναι ο γείτονάς μας. Ο εχθρός μας είναι ο εθνικισμός και η μισαλλοδοξία. </w:t>
      </w:r>
    </w:p>
    <w:p w14:paraId="3A310AD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Αν πηγαίναμε τον χρόνο πίσω, η πρόταση μομφής θα στρεφόταν κάλλιστα, όσον αφορά την παρούσα συμφωνία, εναντίον του Κωνσταντίνου Μητσοτάκη. </w:t>
      </w:r>
    </w:p>
    <w:p w14:paraId="3A310AD2"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έχετε φτάσει στα δέκα λεπτά. Μας φέρνετε σε δύσκολη θέση. </w:t>
      </w:r>
    </w:p>
    <w:p w14:paraId="3A310AD3"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Συγγνώμη, κύριε Πρόεδρε, ένα λεπτό μόνο και τελειώνω. </w:t>
      </w:r>
    </w:p>
    <w:p w14:paraId="3A310AD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Έχετε επιλέξει να είστε εσείς με τον Σαμαρά, με τον Αμβρόσιο, με την παράδοση της εθνικοφροσύνης και με την Ευρώπη π</w:t>
      </w:r>
      <w:r>
        <w:rPr>
          <w:rFonts w:eastAsia="Times New Roman" w:cs="Times New Roman"/>
          <w:szCs w:val="24"/>
        </w:rPr>
        <w:t xml:space="preserve">ου σας συμφέρει, με το νεοφιλελεύθερο ιερατείο της λιτότητας. </w:t>
      </w:r>
    </w:p>
    <w:p w14:paraId="3A310AD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προερχόμαστε από μια άλλη παράδοση. Προερχόμαστε από τη μεγάλη δημοκρατική </w:t>
      </w:r>
      <w:r>
        <w:rPr>
          <w:rFonts w:eastAsia="Times New Roman" w:cs="Times New Roman"/>
          <w:szCs w:val="24"/>
        </w:rPr>
        <w:t>α</w:t>
      </w:r>
      <w:r>
        <w:rPr>
          <w:rFonts w:eastAsia="Times New Roman" w:cs="Times New Roman"/>
          <w:szCs w:val="24"/>
        </w:rPr>
        <w:t xml:space="preserve">ριστερή παράδοση του διαφωτισμού και των αξιών της αλληλεγγύης και του πατριωτισμού, νοούμενου ως </w:t>
      </w:r>
      <w:proofErr w:type="spellStart"/>
      <w:r>
        <w:rPr>
          <w:rFonts w:eastAsia="Times New Roman" w:cs="Times New Roman"/>
          <w:szCs w:val="24"/>
        </w:rPr>
        <w:t>συνανάπτυξη</w:t>
      </w:r>
      <w:proofErr w:type="spellEnd"/>
      <w:r>
        <w:rPr>
          <w:rFonts w:eastAsia="Times New Roman" w:cs="Times New Roman"/>
          <w:szCs w:val="24"/>
        </w:rPr>
        <w:t xml:space="preserve"> κ</w:t>
      </w:r>
      <w:r>
        <w:rPr>
          <w:rFonts w:eastAsia="Times New Roman" w:cs="Times New Roman"/>
          <w:szCs w:val="24"/>
        </w:rPr>
        <w:t xml:space="preserve">αι καλή γειτονία. </w:t>
      </w:r>
    </w:p>
    <w:p w14:paraId="3A310AD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Ολοκληρώστε, κυρία </w:t>
      </w:r>
      <w:proofErr w:type="spellStart"/>
      <w:r>
        <w:rPr>
          <w:rFonts w:eastAsia="Times New Roman" w:cs="Times New Roman"/>
          <w:szCs w:val="24"/>
        </w:rPr>
        <w:t>Βάκη</w:t>
      </w:r>
      <w:proofErr w:type="spellEnd"/>
      <w:r>
        <w:rPr>
          <w:rFonts w:eastAsia="Times New Roman" w:cs="Times New Roman"/>
          <w:szCs w:val="24"/>
        </w:rPr>
        <w:t xml:space="preserve">. Σας παρακαλώ. </w:t>
      </w:r>
    </w:p>
    <w:p w14:paraId="3A310AD7"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Προερχόμαστε από την παράδοση του αείμνηστου Δημήτρη </w:t>
      </w:r>
      <w:proofErr w:type="spellStart"/>
      <w:r>
        <w:rPr>
          <w:rFonts w:eastAsia="Times New Roman" w:cs="Times New Roman"/>
          <w:szCs w:val="24"/>
        </w:rPr>
        <w:t>Μαρωνίτη</w:t>
      </w:r>
      <w:proofErr w:type="spellEnd"/>
      <w:r>
        <w:rPr>
          <w:rFonts w:eastAsia="Times New Roman" w:cs="Times New Roman"/>
          <w:szCs w:val="24"/>
        </w:rPr>
        <w:t xml:space="preserve">, του Φίλιππου Ηλιού, του Σπύρου </w:t>
      </w:r>
      <w:proofErr w:type="spellStart"/>
      <w:r>
        <w:rPr>
          <w:rFonts w:eastAsia="Times New Roman" w:cs="Times New Roman"/>
          <w:szCs w:val="24"/>
        </w:rPr>
        <w:t>Ασδραχά</w:t>
      </w:r>
      <w:proofErr w:type="spellEnd"/>
      <w:r>
        <w:rPr>
          <w:rFonts w:eastAsia="Times New Roman" w:cs="Times New Roman"/>
          <w:szCs w:val="24"/>
        </w:rPr>
        <w:t>, του Λεωνίδα Κίρκου, του Μανώλη Αναγνωστάκη, σε ό</w:t>
      </w:r>
      <w:r>
        <w:rPr>
          <w:rFonts w:eastAsia="Times New Roman" w:cs="Times New Roman"/>
          <w:szCs w:val="24"/>
        </w:rPr>
        <w:t xml:space="preserve">σους ύψωσαν το ανάστημα τους στο εθνικιστικό ντελίριο και στην παραζάλη. </w:t>
      </w:r>
    </w:p>
    <w:p w14:paraId="3A310AD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Κυρία συνάδελφε, σας παρακαλώ πολύ! </w:t>
      </w:r>
    </w:p>
    <w:p w14:paraId="3A310AD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Μια κουβέντα θέλω να πω για την πρόταση μομφής, μιας και ανέφερα τον Αναγνωστάκη: «Δεν έφταιγε ο ίδ</w:t>
      </w:r>
      <w:r>
        <w:rPr>
          <w:rFonts w:eastAsia="Times New Roman" w:cs="Times New Roman"/>
          <w:szCs w:val="24"/>
        </w:rPr>
        <w:t>ιος. Τόσος ήταν».</w:t>
      </w:r>
    </w:p>
    <w:p w14:paraId="3A310ADA"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AD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δεν γίνεται τα επτά λεπτά να γίνονται δέκα και έντεκα λεπτά. Μη μας αναγκάσετε να αρχίσουμε να κόβουμε μικρόφωνα. Το ένα λεπτό το καταλαβαίνουμε. Δεν γίνεται να πηγαίνουν μόνιμα τα επτά λεπτά στα δέκα και στα έντεκα λεπτά. </w:t>
      </w:r>
    </w:p>
    <w:p w14:paraId="3A310AD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ΦΩ</w:t>
      </w:r>
      <w:r>
        <w:rPr>
          <w:rFonts w:eastAsia="Times New Roman" w:cs="Times New Roman"/>
          <w:b/>
          <w:szCs w:val="24"/>
        </w:rPr>
        <w:t xml:space="preserve">ΤΕΙΝΗ ΒΑΚΗ: </w:t>
      </w:r>
      <w:r>
        <w:rPr>
          <w:rFonts w:eastAsia="Times New Roman" w:cs="Times New Roman"/>
          <w:szCs w:val="24"/>
        </w:rPr>
        <w:t xml:space="preserve">Εντάξει, κύριε Πρόεδρε, είναι σοβαρό το θέμα. </w:t>
      </w:r>
    </w:p>
    <w:p w14:paraId="3A310ADD"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Αναφέρομαι και στους Βουλευτές και στους Υπουργούς. Σας παρακαλώ πολύ, σεβαστείτε τους χρόνους για να πάμε και σπίτια μας. Διότι μετά θα διαμαρτύρεστε ότι δεν τελειώ</w:t>
      </w:r>
      <w:r>
        <w:rPr>
          <w:rFonts w:eastAsia="Times New Roman" w:cs="Times New Roman"/>
          <w:szCs w:val="24"/>
        </w:rPr>
        <w:t xml:space="preserve">νουμε στις 12 η ώρα. Και μπορεί να υπάρξουν συνάδελφοι που δεν θα μιλήσουν.  </w:t>
      </w:r>
    </w:p>
    <w:p w14:paraId="3A310ADE"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Έχετε δίκιο, κύριε Πρόεδρε. </w:t>
      </w:r>
    </w:p>
    <w:p w14:paraId="3A310AD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Θα μιλήσετε κι εσείς, κύριε Μπάρκα, σήμερα και θα μου πείτε ότι σας κόβω. </w:t>
      </w:r>
    </w:p>
    <w:p w14:paraId="3A310AE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xml:space="preserve"> έχει </w:t>
      </w:r>
      <w:r>
        <w:rPr>
          <w:rFonts w:eastAsia="Times New Roman" w:cs="Times New Roman"/>
          <w:szCs w:val="24"/>
        </w:rPr>
        <w:t xml:space="preserve">τον λόγο. </w:t>
      </w:r>
    </w:p>
    <w:p w14:paraId="3A310AE1" w14:textId="77777777" w:rsidR="00E66DFC" w:rsidRDefault="00CE19B2">
      <w:pPr>
        <w:spacing w:after="0" w:line="600" w:lineRule="auto"/>
        <w:ind w:firstLine="720"/>
        <w:jc w:val="both"/>
        <w:rPr>
          <w:rFonts w:eastAsia="Times New Roman" w:cs="Times New Roman"/>
          <w:b/>
          <w:szCs w:val="24"/>
        </w:rPr>
      </w:pPr>
      <w:r>
        <w:rPr>
          <w:rFonts w:eastAsia="Times New Roman" w:cs="Times New Roman"/>
          <w:b/>
          <w:szCs w:val="24"/>
        </w:rPr>
        <w:t xml:space="preserve">ΧΡΗΣΤΟΣ ΜΠΟΥΚΩΡΟΣ: </w:t>
      </w:r>
      <w:r w:rsidRPr="00AB1A58">
        <w:rPr>
          <w:rFonts w:eastAsia="Times New Roman" w:cs="Times New Roman"/>
          <w:szCs w:val="24"/>
        </w:rPr>
        <w:t>Ευχαριστώ, κύριε Πρόεδρε.</w:t>
      </w:r>
      <w:r>
        <w:rPr>
          <w:rFonts w:eastAsia="Times New Roman" w:cs="Times New Roman"/>
          <w:b/>
          <w:szCs w:val="24"/>
        </w:rPr>
        <w:t xml:space="preserve"> </w:t>
      </w:r>
    </w:p>
    <w:p w14:paraId="3A310AE2" w14:textId="77777777" w:rsidR="00E66DFC" w:rsidRDefault="00CE19B2">
      <w:pPr>
        <w:spacing w:after="0" w:line="600" w:lineRule="auto"/>
        <w:ind w:firstLine="720"/>
        <w:jc w:val="both"/>
        <w:rPr>
          <w:rFonts w:eastAsia="Times New Roman" w:cs="Times New Roman"/>
          <w:szCs w:val="24"/>
        </w:rPr>
      </w:pPr>
      <w:r w:rsidRPr="00AB1A58">
        <w:rPr>
          <w:rFonts w:eastAsia="Times New Roman" w:cs="Times New Roman"/>
          <w:szCs w:val="24"/>
        </w:rPr>
        <w:t>Κυρίες και κύριοι συνάδελφοι</w:t>
      </w:r>
      <w:r>
        <w:rPr>
          <w:rFonts w:eastAsia="Times New Roman" w:cs="Times New Roman"/>
          <w:szCs w:val="24"/>
        </w:rPr>
        <w:t xml:space="preserve"> της Πλειοψηφίας, θα ξεκινήσω με μια απορία: Εφόσον </w:t>
      </w:r>
      <w:proofErr w:type="spellStart"/>
      <w:r>
        <w:rPr>
          <w:rFonts w:eastAsia="Times New Roman" w:cs="Times New Roman"/>
          <w:szCs w:val="24"/>
        </w:rPr>
        <w:t>εκατόν</w:t>
      </w:r>
      <w:proofErr w:type="spellEnd"/>
      <w:r>
        <w:rPr>
          <w:rFonts w:eastAsia="Times New Roman" w:cs="Times New Roman"/>
          <w:szCs w:val="24"/>
        </w:rPr>
        <w:t xml:space="preserve"> σαράντα κράτη είχαν αναγνωρίσει τον </w:t>
      </w:r>
      <w:r>
        <w:rPr>
          <w:rFonts w:eastAsia="Times New Roman" w:cs="Times New Roman"/>
          <w:szCs w:val="24"/>
        </w:rPr>
        <w:t>β</w:t>
      </w:r>
      <w:r>
        <w:rPr>
          <w:rFonts w:eastAsia="Times New Roman" w:cs="Times New Roman"/>
          <w:szCs w:val="24"/>
        </w:rPr>
        <w:t>όρειο γείτονά μας, γιατί δεν μπήκε στο ΝΑΤΟ, αυτό που συζητάμε σήμερα σε αυ</w:t>
      </w:r>
      <w:r>
        <w:rPr>
          <w:rFonts w:eastAsia="Times New Roman" w:cs="Times New Roman"/>
          <w:szCs w:val="24"/>
        </w:rPr>
        <w:t>τό το Κοινοβούλιο;</w:t>
      </w:r>
    </w:p>
    <w:p w14:paraId="3A310AE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είναι μήτρα αυτής της συμφωνίας η ανάγκη για </w:t>
      </w:r>
      <w:r>
        <w:rPr>
          <w:rFonts w:eastAsia="Times New Roman" w:cs="Times New Roman"/>
          <w:szCs w:val="24"/>
        </w:rPr>
        <w:t>β</w:t>
      </w:r>
      <w:r>
        <w:rPr>
          <w:rFonts w:eastAsia="Times New Roman" w:cs="Times New Roman"/>
          <w:szCs w:val="24"/>
        </w:rPr>
        <w:t xml:space="preserve">αλκανική συνεργασία; Όχι, γιατί η κυβερνητική πολιτική σε αυτό το ζήτημα είναι μηδενική, πενιχρή. </w:t>
      </w:r>
    </w:p>
    <w:p w14:paraId="3A310AE4"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Είναι μήτρα αυτής της συμφωνίας η δήθεν νέα ηρωική διαπρ</w:t>
      </w:r>
      <w:r>
        <w:rPr>
          <w:rFonts w:eastAsia="Times New Roman" w:cs="Times New Roman"/>
          <w:szCs w:val="24"/>
        </w:rPr>
        <w:t xml:space="preserve">αγμάτευση του κ. Τσίπρα; Όχι φυσικά, διότι είχε αποδεχθεί το πλέον </w:t>
      </w:r>
      <w:proofErr w:type="spellStart"/>
      <w:r>
        <w:rPr>
          <w:rFonts w:eastAsia="Times New Roman" w:cs="Times New Roman"/>
          <w:szCs w:val="24"/>
        </w:rPr>
        <w:t>αλυτρωτικό</w:t>
      </w:r>
      <w:proofErr w:type="spellEnd"/>
      <w:r>
        <w:rPr>
          <w:rFonts w:eastAsia="Times New Roman" w:cs="Times New Roman"/>
          <w:szCs w:val="24"/>
        </w:rPr>
        <w:t xml:space="preserve">, τη Μακεδονία του </w:t>
      </w:r>
      <w:proofErr w:type="spellStart"/>
      <w:r>
        <w:rPr>
          <w:rFonts w:eastAsia="Times New Roman" w:cs="Times New Roman"/>
          <w:szCs w:val="24"/>
        </w:rPr>
        <w:t>Ίλιντεν</w:t>
      </w:r>
      <w:proofErr w:type="spellEnd"/>
      <w:r>
        <w:rPr>
          <w:rFonts w:eastAsia="Times New Roman" w:cs="Times New Roman"/>
          <w:szCs w:val="24"/>
        </w:rPr>
        <w:t>. Δεν κάνει διαπραγμάτευση, λοιπόν.</w:t>
      </w:r>
    </w:p>
    <w:p w14:paraId="3A310AE5"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Μήτρα αυτής της συμφωνίας είναι η ίδια η ιδεολογία της Αριστεράς. Άλλωστε, Αριστερά και κίβδηλος, πλαστός και ανιστόρ</w:t>
      </w:r>
      <w:r>
        <w:rPr>
          <w:rFonts w:eastAsia="Times New Roman" w:cs="Times New Roman"/>
          <w:szCs w:val="24"/>
        </w:rPr>
        <w:t xml:space="preserve">ητος </w:t>
      </w:r>
      <w:proofErr w:type="spellStart"/>
      <w:r>
        <w:rPr>
          <w:rFonts w:eastAsia="Times New Roman" w:cs="Times New Roman"/>
          <w:szCs w:val="24"/>
        </w:rPr>
        <w:t>μακεδονισμός</w:t>
      </w:r>
      <w:proofErr w:type="spellEnd"/>
      <w:r>
        <w:rPr>
          <w:rFonts w:eastAsia="Times New Roman" w:cs="Times New Roman"/>
          <w:szCs w:val="24"/>
        </w:rPr>
        <w:t xml:space="preserve"> πάνε χέρι-χέρι πολύ μακριά, μέχρι τα χρόνια της </w:t>
      </w:r>
      <w:proofErr w:type="spellStart"/>
      <w:r>
        <w:rPr>
          <w:rFonts w:eastAsia="Times New Roman" w:cs="Times New Roman"/>
          <w:szCs w:val="24"/>
        </w:rPr>
        <w:t>Κομιντέρν</w:t>
      </w:r>
      <w:proofErr w:type="spellEnd"/>
      <w:r>
        <w:rPr>
          <w:rFonts w:eastAsia="Times New Roman" w:cs="Times New Roman"/>
          <w:szCs w:val="24"/>
        </w:rPr>
        <w:t xml:space="preserve">. </w:t>
      </w:r>
    </w:p>
    <w:p w14:paraId="3A310AE6"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Και εδώ είναι η μεγάλη πολιτική παραδοξότητα. Ενώ η ορθόδοξη Αριστερά </w:t>
      </w:r>
      <w:proofErr w:type="spellStart"/>
      <w:r>
        <w:rPr>
          <w:rFonts w:eastAsia="Times New Roman" w:cs="Times New Roman"/>
          <w:szCs w:val="24"/>
        </w:rPr>
        <w:t>αναστοχάστηκε</w:t>
      </w:r>
      <w:proofErr w:type="spellEnd"/>
      <w:r>
        <w:rPr>
          <w:rFonts w:eastAsia="Times New Roman" w:cs="Times New Roman"/>
          <w:szCs w:val="24"/>
        </w:rPr>
        <w:t xml:space="preserve"> και αναθεώρησε ορισμένες από αυτές τις θέσεις, τι πιο βασικές, η «παρδαλή» Αριστερά δεν παύει </w:t>
      </w:r>
      <w:r>
        <w:rPr>
          <w:rFonts w:eastAsia="Times New Roman" w:cs="Times New Roman"/>
          <w:szCs w:val="24"/>
        </w:rPr>
        <w:t xml:space="preserve">να κάνει ιδεολογική της σημαία τις μεγαλύτερες βαλκανικές </w:t>
      </w:r>
      <w:proofErr w:type="spellStart"/>
      <w:r>
        <w:rPr>
          <w:rFonts w:eastAsia="Times New Roman" w:cs="Times New Roman"/>
          <w:szCs w:val="24"/>
        </w:rPr>
        <w:t>τερατογενέσεις</w:t>
      </w:r>
      <w:proofErr w:type="spellEnd"/>
      <w:r>
        <w:rPr>
          <w:rFonts w:eastAsia="Times New Roman" w:cs="Times New Roman"/>
          <w:szCs w:val="24"/>
        </w:rPr>
        <w:t xml:space="preserve">, τις μεγαλύτερες ιστορικές στρεβλώσεις. </w:t>
      </w:r>
    </w:p>
    <w:p w14:paraId="3A310AE7"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Παρακολουθώ με ενδιαφέρον -για να έρθουμε στα του σήμερα- την αγωνιώδη προσπάθεια του Πρωθυπουργού να στρέψει τη συζήτηση στο παρελθόν, στο τι</w:t>
      </w:r>
      <w:r>
        <w:rPr>
          <w:rFonts w:eastAsia="Times New Roman" w:cs="Times New Roman"/>
          <w:szCs w:val="24"/>
        </w:rPr>
        <w:t xml:space="preserve"> είπαν οι αείμνηστοι Κωνσταντίνος Καραμανλής και Κωνσταντίνος Μητσοτάκης, τι είπε ο Κώστας Καραμανλής, ο πρώην Πρωθυπουργός, τι είπε ο Αντώνης Σαμαράς, τι έκαναν, τι δήλωσαν, τι δεν έκαναν και άλλα άνευ σημασίας υπό το φως των σημερινών δεδομένων. </w:t>
      </w:r>
    </w:p>
    <w:p w14:paraId="3A310AE8"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λέω</w:t>
      </w:r>
      <w:r>
        <w:rPr>
          <w:rFonts w:eastAsia="Times New Roman" w:cs="Times New Roman"/>
          <w:szCs w:val="24"/>
        </w:rPr>
        <w:t xml:space="preserve"> «άνευ σημασίας», κυρίες και κύριοι συνάδελφοι, διότι η ιστορία δεν γράφεται ούτε με «αν», ούτε με προθέσεις, ούτε με υποθέσεις. Η ιστορία γράφεται με υπογραφές, είτε αυτές είναι από μελάνι είτε είναι από αίμα. Και σήμερα, κυρίες και κύριοι της Πλειοψηφίας</w:t>
      </w:r>
      <w:r>
        <w:rPr>
          <w:rFonts w:eastAsia="Times New Roman" w:cs="Times New Roman"/>
          <w:szCs w:val="24"/>
        </w:rPr>
        <w:t>, εσείς είστε που υπογράφετε. Γράφετε ιστορία η οποία θα κριθεί.</w:t>
      </w:r>
    </w:p>
    <w:p w14:paraId="3A310AE9"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Η επίσης αγωνιώδης προσπάθειά σας να καταδείξετε πόσο διαφορετική είναι η σημερινή Νέα Δημοκρατία στο συγκεκριμένο θέμα σε σχέση με τη Νέα Δημοκρατία του Κωνσταντίνου Καραμανλή ή του Κωνσταντ</w:t>
      </w:r>
      <w:r>
        <w:rPr>
          <w:rFonts w:eastAsia="Times New Roman" w:cs="Times New Roman"/>
          <w:szCs w:val="24"/>
        </w:rPr>
        <w:t xml:space="preserve">ίνου Μητσοτάκη, μας δημιουργεί βάσιμες υποψίες για ύπαρξη ενοχών στην πλευρά της Πλειοψηφίας, ενοχές οι οποίες, κατά την άποψή μου, δεν είναι δικαιολογημένες και θα εξηγήσω γιατί. </w:t>
      </w:r>
    </w:p>
    <w:p w14:paraId="3A310AEA"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Αντιθέτως με ό,τι μας κατηγορείτε, εσείς στην Αριστερά, στο συγκεκριμένο ζή</w:t>
      </w:r>
      <w:r>
        <w:rPr>
          <w:rFonts w:eastAsia="Times New Roman" w:cs="Times New Roman"/>
          <w:szCs w:val="24"/>
        </w:rPr>
        <w:t xml:space="preserve">τημα έχετε μείνει ίδιοι και απαράλλακτοι διαχρονικά. Πάντα θέλατε να δώσετε το συνταγματικό όνομα στο γειτονικό κράτος. Και τώρα που γίνατε Κυβέρνηση, δεν κάνετε τίποτα άλλο παρά να δώσετε το όνομα και την εθνότητα και τη γλώσσα. Αυτά που πάντα πιστεύατε, </w:t>
      </w:r>
      <w:r>
        <w:rPr>
          <w:rFonts w:eastAsia="Times New Roman" w:cs="Times New Roman"/>
          <w:szCs w:val="24"/>
        </w:rPr>
        <w:t xml:space="preserve">αυτά που λέγατε σαν αντιπολίτευση δεκαετίες ολόκληρες, όποιο κι αν ήταν το μέγεθός σας, αυτά υλοποιείτε σήμερα σαν Κυβέρνηση. Και πραγματικά τα δίνετε όλα και τα δίνετε ολόκληρα. </w:t>
      </w:r>
    </w:p>
    <w:p w14:paraId="3A310AEB"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Θα τα δίνατε από την πρώτη μέρα της διακυβέρνησής σας, αλλά είχατε σπουδαίες</w:t>
      </w:r>
      <w:r>
        <w:rPr>
          <w:rFonts w:eastAsia="Times New Roman" w:cs="Times New Roman"/>
          <w:szCs w:val="24"/>
        </w:rPr>
        <w:t xml:space="preserve"> δουλειές να κάνετε, δεν είχατε χρόνο. Υπογράφατε τα μνημόνια το ένα μετά το άλλο. </w:t>
      </w:r>
    </w:p>
    <w:p w14:paraId="3A310AEC"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Και εφόσον ο κύριος Πρωθυπουργός έχει τη συνήθεια να ανατρέχει στο τι έλεγαν στο παρελθόν οι πολιτικοί του αντίπαλοι, θα του θυμίσουμε τι λέγανε ορισμένα από τα δικά του στ</w:t>
      </w:r>
      <w:r>
        <w:rPr>
          <w:rFonts w:eastAsia="Times New Roman" w:cs="Times New Roman"/>
          <w:szCs w:val="24"/>
        </w:rPr>
        <w:t>ελέχη.</w:t>
      </w:r>
    </w:p>
    <w:p w14:paraId="3A310AED"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Ακούστε μια φράση: «Οι υπογράφουσες και οι υπογράφοντες υπενθυμίζουμε τα αυτονόητα. Δεν υπάρχει κανένα εθνικό συμφέρον που να διακυβεύεται αν δοθεί στο γειτονικό κράτος η συνταγματική του ονομασία». Διακόσια επιφανή στελέχη του ΣΥΡΙΖΑ, ΣΥΝ τότε, 200</w:t>
      </w:r>
      <w:r>
        <w:rPr>
          <w:rFonts w:eastAsia="Times New Roman" w:cs="Times New Roman"/>
          <w:szCs w:val="24"/>
        </w:rPr>
        <w:t xml:space="preserve">8, εφημερίδα «ΑΥΓΗ». Μπορείτε να ανατρέξετε στα αρχεία. Πολλά από αυτά τα διακόσια στελέχη υπηρετούν σήμερα σημαίνουσες κυβερνητικές θέσεις. </w:t>
      </w:r>
    </w:p>
    <w:p w14:paraId="3A310AEE"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Ακούστε και μια άλλη φράση: «Σας αποκαλώ Μακεδονία, όπως όλος ο υπόλοιπος κόσμος». Στέλιος </w:t>
      </w:r>
      <w:proofErr w:type="spellStart"/>
      <w:r>
        <w:rPr>
          <w:rFonts w:eastAsia="Times New Roman" w:cs="Times New Roman"/>
          <w:szCs w:val="24"/>
        </w:rPr>
        <w:t>Κουλογλού</w:t>
      </w:r>
      <w:proofErr w:type="spellEnd"/>
      <w:r>
        <w:rPr>
          <w:rFonts w:eastAsia="Times New Roman" w:cs="Times New Roman"/>
          <w:szCs w:val="24"/>
        </w:rPr>
        <w:t>, Ευρωβουλευτή</w:t>
      </w:r>
      <w:r>
        <w:rPr>
          <w:rFonts w:eastAsia="Times New Roman" w:cs="Times New Roman"/>
          <w:szCs w:val="24"/>
        </w:rPr>
        <w:t xml:space="preserve">ς του ΣΥΡΙΖΑ σήμερα, σε </w:t>
      </w:r>
      <w:r>
        <w:rPr>
          <w:rFonts w:eastAsia="Times New Roman" w:cs="Times New Roman"/>
          <w:szCs w:val="24"/>
        </w:rPr>
        <w:t>σ</w:t>
      </w:r>
      <w:r>
        <w:rPr>
          <w:rFonts w:eastAsia="Times New Roman" w:cs="Times New Roman"/>
          <w:szCs w:val="24"/>
        </w:rPr>
        <w:t>κοπιανή σελίδα τον Απρίλιο του 2014.</w:t>
      </w:r>
    </w:p>
    <w:p w14:paraId="3A310AEF"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Αν ψάξουμε πιθανότατα και σε κάποιες άλλες δορυφορικές συλλογικότητες και συνιστώσες του ΣΥΡΙΖΑ, μπορεί να ανακαλύψουμε και διακηρύξεις του τύπου ότι δεν υπάρχει καν ελληνική Μακεδονία. Αυτή είναι η ιδεολογία σας. Αυτό κάνετε σήμερα. Αυτές ήταν πάντα οι θέ</w:t>
      </w:r>
      <w:r>
        <w:rPr>
          <w:rFonts w:eastAsia="Times New Roman" w:cs="Times New Roman"/>
          <w:szCs w:val="24"/>
        </w:rPr>
        <w:t xml:space="preserve">σεις σας, ότι στα σύνορά μας υπάρχει ένα μακεδονικό έθνος που μιλάει μια μακεδονική γλώσσα και διατηρεί το δικαίωμα του αυτοπροσδιορισμού. </w:t>
      </w:r>
    </w:p>
    <w:p w14:paraId="3A310AF0"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Εκείνο που προκαλεί, όμως, εντύπωση σήμερα είναι η δική σας προσπάθεια ετεροπροσδιορισμού. Δεν είναι τίποτα άλλο αυτ</w:t>
      </w:r>
      <w:r>
        <w:rPr>
          <w:rFonts w:eastAsia="Times New Roman" w:cs="Times New Roman"/>
          <w:szCs w:val="24"/>
        </w:rPr>
        <w:t>ή η προσπάθεια παρά μια προσπάθεια να ψαρέψετε στα θολά νερά και να κερδοσκοπήσετε.</w:t>
      </w:r>
    </w:p>
    <w:p w14:paraId="3A310AF1"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Διότι ενώ ξέρετε ότι με βάση τα όσα πιστεύει η συντριπτική πλειοψηφία του ελληνικού λαού -το 80% και πλέον- με αυτή τη συμφωνία προκαλείται εθνική ζημιά, επιδιώκετε ταυτόχρ</w:t>
      </w:r>
      <w:r>
        <w:rPr>
          <w:rFonts w:eastAsia="Times New Roman" w:cs="Times New Roman"/>
          <w:szCs w:val="24"/>
        </w:rPr>
        <w:t xml:space="preserve">ονα και κομματικά οφέλη. Είστε πολιτικοί τοκογλύφοι! </w:t>
      </w:r>
    </w:p>
    <w:p w14:paraId="3A310AF2"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η προσπάθειά σας να ψαρέψετε στα θολά νερά καταδεικνύεται και από τις τελευταίες απέλπιδες προσπάθειες του Πρωθυπουργού να ενδυθεί τον μανδύα του </w:t>
      </w:r>
      <w:proofErr w:type="spellStart"/>
      <w:r>
        <w:rPr>
          <w:rFonts w:eastAsia="Times New Roman" w:cs="Times New Roman"/>
          <w:szCs w:val="24"/>
        </w:rPr>
        <w:t>Καραμανλισμού</w:t>
      </w:r>
      <w:proofErr w:type="spellEnd"/>
      <w:r>
        <w:rPr>
          <w:rFonts w:eastAsia="Times New Roman" w:cs="Times New Roman"/>
          <w:szCs w:val="24"/>
        </w:rPr>
        <w:t>. Είναι, όμως, πολύ μεγάλο νούμερο τα παπούτσια του Καραμανλή για να τα φορέσει ο κ. Τσίπρας</w:t>
      </w:r>
      <w:r>
        <w:rPr>
          <w:rFonts w:eastAsia="Times New Roman" w:cs="Times New Roman"/>
          <w:szCs w:val="24"/>
        </w:rPr>
        <w:t xml:space="preserve">. Μόλις προχθές στη φιλική του ΕΡΤ είπε ότι δεν πιστεύει ότι υπάρχει μόνο μία και ελληνική Μακεδονία. </w:t>
      </w:r>
    </w:p>
    <w:p w14:paraId="3A310AF3"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της Κεντροδεξιάς με έντονη συγκίνηση θυμόμαστε μία από τις τελευταίες του Εθνάρχη δηλώσεις, δακρυσμένος να λέει ότι η Μακεδονία είναι μία και ελλην</w:t>
      </w:r>
      <w:r>
        <w:rPr>
          <w:rFonts w:eastAsia="Times New Roman" w:cs="Times New Roman"/>
          <w:szCs w:val="24"/>
        </w:rPr>
        <w:t>ική. Όμως, ποιον Καραμανλή προσπαθεί να μιμηθεί ο κ. Τσίπρας; Μήπως τον πρώην Πρωθυπουργό; Ο πρώην Πρωθυπουργός για το ίδιο θέμα είπε ένα ηχηρό «</w:t>
      </w:r>
      <w:r>
        <w:rPr>
          <w:rFonts w:eastAsia="Times New Roman" w:cs="Times New Roman"/>
          <w:szCs w:val="24"/>
        </w:rPr>
        <w:t>ό</w:t>
      </w:r>
      <w:r>
        <w:rPr>
          <w:rFonts w:eastAsia="Times New Roman" w:cs="Times New Roman"/>
          <w:szCs w:val="24"/>
        </w:rPr>
        <w:t>χι» απέναντι στους ισχυρούς της γης. Ο κ. Τσίπρας λέει ένα βροντερό «</w:t>
      </w:r>
      <w:r>
        <w:rPr>
          <w:rFonts w:eastAsia="Times New Roman" w:cs="Times New Roman"/>
          <w:szCs w:val="24"/>
        </w:rPr>
        <w:t>ν</w:t>
      </w:r>
      <w:r>
        <w:rPr>
          <w:rFonts w:eastAsia="Times New Roman" w:cs="Times New Roman"/>
          <w:szCs w:val="24"/>
        </w:rPr>
        <w:t xml:space="preserve">αι» απέναντι σε έναν αδύναμο </w:t>
      </w:r>
      <w:proofErr w:type="spellStart"/>
      <w:r>
        <w:rPr>
          <w:rFonts w:eastAsia="Times New Roman" w:cs="Times New Roman"/>
          <w:szCs w:val="24"/>
        </w:rPr>
        <w:t>Ζάεφ</w:t>
      </w:r>
      <w:proofErr w:type="spellEnd"/>
      <w:r>
        <w:rPr>
          <w:rFonts w:eastAsia="Times New Roman" w:cs="Times New Roman"/>
          <w:szCs w:val="24"/>
        </w:rPr>
        <w:t xml:space="preserve">. </w:t>
      </w:r>
    </w:p>
    <w:p w14:paraId="3A310AF4"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(Στο</w:t>
      </w:r>
      <w:r w:rsidRPr="00C255F0">
        <w:rPr>
          <w:rFonts w:eastAsia="Times New Roman" w:cs="Times New Roman"/>
          <w:szCs w:val="24"/>
        </w:rPr>
        <w:t xml:space="preserve">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3A310AF5"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Τελειώνω σε δύο λεπτά, κύριε Πρόεδρε. </w:t>
      </w:r>
    </w:p>
    <w:p w14:paraId="3A310AF6"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η πολιτική σας κερδοσκοπία αποδεικνύει τον πολιτικό σας καιροσκοπισμό. Είπαμε ότι μήτρα της σημερινής συμφωνίας είναι η ιδεολογία σα</w:t>
      </w:r>
      <w:r>
        <w:rPr>
          <w:rFonts w:eastAsia="Times New Roman" w:cs="Times New Roman"/>
          <w:szCs w:val="24"/>
        </w:rPr>
        <w:t>ς.</w:t>
      </w:r>
    </w:p>
    <w:p w14:paraId="3A310AF7"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μπορώ να πω το ίδιο, κυρίες και κύριοι, για τα </w:t>
      </w:r>
      <w:proofErr w:type="spellStart"/>
      <w:r>
        <w:rPr>
          <w:rFonts w:eastAsia="Times New Roman" w:cs="Times New Roman"/>
          <w:szCs w:val="24"/>
        </w:rPr>
        <w:t>ΠΑΣΟΚογενή</w:t>
      </w:r>
      <w:proofErr w:type="spellEnd"/>
      <w:r>
        <w:rPr>
          <w:rFonts w:eastAsia="Times New Roman" w:cs="Times New Roman"/>
          <w:szCs w:val="24"/>
        </w:rPr>
        <w:t xml:space="preserve"> στελέχη του ΠΑΣΟΚ και ιδιαίτερα για όσους προέρχονται από τη Μακεδονία. Εκείνοι άλλα έλεγαν και, βεβαίως, θα κριθούν αυστηρά και από τον λαό και από την ιστορία. </w:t>
      </w:r>
    </w:p>
    <w:p w14:paraId="3A310AF8"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μπορώ να πω τα</w:t>
      </w:r>
      <w:r>
        <w:rPr>
          <w:rFonts w:eastAsia="Times New Roman" w:cs="Times New Roman"/>
          <w:szCs w:val="24"/>
        </w:rPr>
        <w:t xml:space="preserve"> ίδια κυρίως για τον κυβερνητικό σας εταίρο, τους ΑΝΕΛ, οι οποίοι δεν κερδίζουν κανένα πράγμα. Κερδίζουν μόνο ένα γράμμα και γίνονται ΑΝΘΕΛ. Και για να μην γίνει καμμιά παρεξήγηση, δεν εννοώ «ανθέλληνες», εννοώ ακριβώς αυτό που κάνουν, ΑΝΘΕΛ, «Αν θέλεις εξ</w:t>
      </w:r>
      <w:r>
        <w:rPr>
          <w:rFonts w:eastAsia="Times New Roman" w:cs="Times New Roman"/>
          <w:szCs w:val="24"/>
        </w:rPr>
        <w:t xml:space="preserve">ουσία, υπογράφεις τα πάντα, είτε ευθέως είτε πλαγίως». Αυτό κάνει ο κυβερνητικός σας εταίρος σήμερα. </w:t>
      </w:r>
    </w:p>
    <w:p w14:paraId="3A310AF9"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Σταματήστε, λοιπόν, τις σκληρές διαπραγματεύσεις. Έκκληση σας κάνω. Τις πληρώνει ακριβά η χώρα. </w:t>
      </w:r>
    </w:p>
    <w:p w14:paraId="3A310AFA"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Παρά την ιδεολογία σας, πάντως, να θυμάστε ότι ανοίγετε κ</w:t>
      </w:r>
      <w:r>
        <w:rPr>
          <w:rFonts w:eastAsia="Times New Roman" w:cs="Times New Roman"/>
          <w:szCs w:val="24"/>
        </w:rPr>
        <w:t xml:space="preserve">ακούς λογαριασμούς με την ιστορία. </w:t>
      </w:r>
    </w:p>
    <w:p w14:paraId="3A310AFB"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Ασφαλώς και υπερψηφίζω την πρόταση μομφής, διότι αν όχι για τη Μακεδονία μας, τότε γιατί και για ποιον, κυρίες και κύριοι συνάδελφοι; Ήρθε η ώρα της αναμέτρησης του καθένα μας με τη συνείδησή του. Και είναι η μάχη με τη </w:t>
      </w:r>
      <w:r>
        <w:rPr>
          <w:rFonts w:eastAsia="Times New Roman" w:cs="Times New Roman"/>
          <w:szCs w:val="24"/>
        </w:rPr>
        <w:t xml:space="preserve">συνείδηση του καθενός και της καθεμιάς σκληρή και αδυσώπητη. Αποφασίστε, λοιπόν! </w:t>
      </w:r>
    </w:p>
    <w:p w14:paraId="3A310AFC"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A310AFD" w14:textId="77777777" w:rsidR="00E66DFC" w:rsidRDefault="00CE19B2">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3A310AFE"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 xml:space="preserve">. </w:t>
      </w:r>
    </w:p>
    <w:p w14:paraId="3A310AFF"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Εμμαν</w:t>
      </w:r>
      <w:r>
        <w:rPr>
          <w:rFonts w:eastAsia="Times New Roman" w:cs="Times New Roman"/>
          <w:szCs w:val="24"/>
        </w:rPr>
        <w:t xml:space="preserve">ουηλίδης. </w:t>
      </w:r>
    </w:p>
    <w:p w14:paraId="3A310B00"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Αμέσως μετά θα μιλήσει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από τη Δημοκρατική Συμπαράταξη, ο κ. </w:t>
      </w:r>
      <w:proofErr w:type="spellStart"/>
      <w:r>
        <w:rPr>
          <w:rFonts w:eastAsia="Times New Roman" w:cs="Times New Roman"/>
          <w:szCs w:val="24"/>
        </w:rPr>
        <w:t>Μπαλωμενάκης</w:t>
      </w:r>
      <w:proofErr w:type="spellEnd"/>
      <w:r>
        <w:rPr>
          <w:rFonts w:eastAsia="Times New Roman" w:cs="Times New Roman"/>
          <w:szCs w:val="24"/>
        </w:rPr>
        <w:t xml:space="preserve"> και ο κ. </w:t>
      </w:r>
      <w:proofErr w:type="spellStart"/>
      <w:r>
        <w:rPr>
          <w:rFonts w:eastAsia="Times New Roman" w:cs="Times New Roman"/>
          <w:szCs w:val="24"/>
        </w:rPr>
        <w:t>Φορτσάκης</w:t>
      </w:r>
      <w:proofErr w:type="spellEnd"/>
      <w:r>
        <w:rPr>
          <w:rFonts w:eastAsia="Times New Roman" w:cs="Times New Roman"/>
          <w:szCs w:val="24"/>
        </w:rPr>
        <w:t xml:space="preserve">. </w:t>
      </w:r>
    </w:p>
    <w:p w14:paraId="3A310B01"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3A310B02"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Κυρίες και κύριοι συνάδελφοι, γιατί χαίρεται ο Σαμαράς και χαμογελά, </w:t>
      </w:r>
      <w:r>
        <w:rPr>
          <w:rFonts w:eastAsia="Times New Roman" w:cs="Times New Roman"/>
          <w:szCs w:val="24"/>
        </w:rPr>
        <w:t>πατέρα; Γιατί, παιδί μου, ανέτρεψε εμένα και υιοθέτησε εσένα. Φίλιππος Γράψας σε παραλλαγή. Αφού οι βαρόνοι της Νέας Δημοκρατίας τ’ αποφασίσανε, δώσανε τα κλειδιά στον Σαμαρά και αυτοκτονήσανε. Ποιος, επιτέλους, κυβερνά αυτή την παράταξη; Ρητορικό το ερώτη</w:t>
      </w:r>
      <w:r>
        <w:rPr>
          <w:rFonts w:eastAsia="Times New Roman" w:cs="Times New Roman"/>
          <w:szCs w:val="24"/>
        </w:rPr>
        <w:t xml:space="preserve">μα. </w:t>
      </w:r>
    </w:p>
    <w:p w14:paraId="3A310B03"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Εσένα τώρα τι σε νοιάζει; </w:t>
      </w:r>
    </w:p>
    <w:p w14:paraId="3A310B04"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 xml:space="preserve">Από ενδιαφέρον, κύριε Βορίδη. </w:t>
      </w:r>
    </w:p>
    <w:p w14:paraId="3A310B05"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Όλοι το αντιλαμβάνονται ότι ο άμοιρος Αρχηγός της Νέας Δημοκρατίας είναι δεμένος στο άρμα του εθνικισμού, που το οδηγεί ο μοιραίος άνθρωπος της σύγχρ</w:t>
      </w:r>
      <w:r>
        <w:rPr>
          <w:rFonts w:eastAsia="Times New Roman" w:cs="Times New Roman"/>
          <w:szCs w:val="24"/>
        </w:rPr>
        <w:t>ονης ιστορίας, ο Αντώνης Σαμαράς, ο άνθρωπος που πρώτος δέχθηκε τη Μακεδονία νέτα, σκέτα, καθαρή, όταν είχε όλη την άνεση και όλη την ιστορική ευθύνη σε εκείνο το χρονικό σημείο να αρθρώσει ένα αυτονόητο «</w:t>
      </w:r>
      <w:r>
        <w:rPr>
          <w:rFonts w:eastAsia="Times New Roman" w:cs="Times New Roman"/>
          <w:szCs w:val="24"/>
        </w:rPr>
        <w:t>ό</w:t>
      </w:r>
      <w:r>
        <w:rPr>
          <w:rFonts w:eastAsia="Times New Roman" w:cs="Times New Roman"/>
          <w:szCs w:val="24"/>
        </w:rPr>
        <w:t xml:space="preserve">χι». Η κυβίστησή του ήταν στη συνέχεια αυτή που </w:t>
      </w:r>
      <w:proofErr w:type="spellStart"/>
      <w:r>
        <w:rPr>
          <w:rFonts w:eastAsia="Times New Roman" w:cs="Times New Roman"/>
          <w:szCs w:val="24"/>
        </w:rPr>
        <w:t>σπ</w:t>
      </w:r>
      <w:r>
        <w:rPr>
          <w:rFonts w:eastAsia="Times New Roman" w:cs="Times New Roman"/>
          <w:szCs w:val="24"/>
        </w:rPr>
        <w:t>εκουλάρησε</w:t>
      </w:r>
      <w:proofErr w:type="spellEnd"/>
      <w:r>
        <w:rPr>
          <w:rFonts w:eastAsia="Times New Roman" w:cs="Times New Roman"/>
          <w:szCs w:val="24"/>
        </w:rPr>
        <w:t xml:space="preserve"> πάνω στον εθνικισμό, ταλαιπώρησε επί είκοσι πέντε χρόνια τον τόπο και αυτή τη στιγμή τον αναγορεύετε ως ουσιαστικό </w:t>
      </w:r>
      <w:r>
        <w:rPr>
          <w:rFonts w:eastAsia="Times New Roman" w:cs="Times New Roman"/>
          <w:szCs w:val="24"/>
        </w:rPr>
        <w:t>α</w:t>
      </w:r>
      <w:r>
        <w:rPr>
          <w:rFonts w:eastAsia="Times New Roman" w:cs="Times New Roman"/>
          <w:szCs w:val="24"/>
        </w:rPr>
        <w:t xml:space="preserve">ρχηγό της παράταξής σας. </w:t>
      </w:r>
    </w:p>
    <w:p w14:paraId="3A310B0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κυβερνάει, άραγε, αυτή την παράταξη; Το ξέρουμε όλοι. Το ξέρετε και εσείς πολύ καλά. </w:t>
      </w:r>
    </w:p>
    <w:p w14:paraId="3A310B0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Στέκομαι λί</w:t>
      </w:r>
      <w:r>
        <w:rPr>
          <w:rFonts w:eastAsia="Times New Roman" w:cs="Times New Roman"/>
          <w:szCs w:val="24"/>
        </w:rPr>
        <w:t>γο σε δύο όρους: «Πολιτικές αντιπαραθέσεις» και «αντιπαραθέσεις σε εθνικά θέματα». Οι πολιτικές αντιπαραθέσεις είναι καθημερινές σε αυτή την Αίθουσα και, αν θέλετε, είναι γόνιμες, αυτονόητες και πέρα για πέρα επιτρεπτές. Εκεί που τα πράγματα γίνονται εξόχω</w:t>
      </w:r>
      <w:r>
        <w:rPr>
          <w:rFonts w:eastAsia="Times New Roman" w:cs="Times New Roman"/>
          <w:szCs w:val="24"/>
        </w:rPr>
        <w:t xml:space="preserve">ς επικίνδυνα είναι όταν οι αντιπαραθέσεις σε θέματα εθνικά φτάνουν και ξεπερνούν τα όρια του εθνικού διχασμού. Το έχουμε ζήσει. Τραγωδίες έχουν πληρωθεί από αυτόν τον λαό. </w:t>
      </w:r>
    </w:p>
    <w:p w14:paraId="3A310B0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Εθνικός διχασμός: Πού οδήγησε ο </w:t>
      </w:r>
      <w:proofErr w:type="spellStart"/>
      <w:r>
        <w:rPr>
          <w:rFonts w:eastAsia="Times New Roman" w:cs="Times New Roman"/>
          <w:szCs w:val="24"/>
        </w:rPr>
        <w:t>υπερεθνικισμός</w:t>
      </w:r>
      <w:proofErr w:type="spellEnd"/>
      <w:r>
        <w:rPr>
          <w:rFonts w:eastAsia="Times New Roman" w:cs="Times New Roman"/>
          <w:szCs w:val="24"/>
        </w:rPr>
        <w:t xml:space="preserve"> των βασιλοφρόνων στην κρίσιμη </w:t>
      </w:r>
      <w:r>
        <w:rPr>
          <w:rFonts w:eastAsia="Times New Roman" w:cs="Times New Roman"/>
          <w:szCs w:val="24"/>
        </w:rPr>
        <w:t xml:space="preserve">περίοδο της Μικράς Ασίας; Με </w:t>
      </w:r>
      <w:proofErr w:type="spellStart"/>
      <w:r>
        <w:rPr>
          <w:rFonts w:eastAsia="Times New Roman" w:cs="Times New Roman"/>
          <w:szCs w:val="24"/>
        </w:rPr>
        <w:t>πρόταγμα</w:t>
      </w:r>
      <w:proofErr w:type="spellEnd"/>
      <w:r>
        <w:rPr>
          <w:rFonts w:eastAsia="Times New Roman" w:cs="Times New Roman"/>
          <w:szCs w:val="24"/>
        </w:rPr>
        <w:t xml:space="preserve"> την αποστράτευση φτάσαμε στον Σαγγάριο και θρηνήσαμε αυτά που θρηνήσαμε.</w:t>
      </w:r>
    </w:p>
    <w:p w14:paraId="3A310B09" w14:textId="77777777" w:rsidR="00E66DFC" w:rsidRDefault="00CE19B2">
      <w:pPr>
        <w:spacing w:after="0" w:line="600" w:lineRule="auto"/>
        <w:ind w:firstLine="720"/>
        <w:jc w:val="both"/>
        <w:rPr>
          <w:rFonts w:eastAsia="Times New Roman" w:cs="Times New Roman"/>
          <w:szCs w:val="24"/>
        </w:rPr>
      </w:pPr>
      <w:r w:rsidRPr="00EB08F3">
        <w:rPr>
          <w:rFonts w:eastAsia="Times New Roman" w:cs="Times New Roman"/>
          <w:b/>
          <w:szCs w:val="24"/>
        </w:rPr>
        <w:t>ΜΑΥΡΟΥΔΗΣ ΒΟΡΙΔΗΣ:</w:t>
      </w:r>
      <w:r>
        <w:rPr>
          <w:rFonts w:eastAsia="Times New Roman" w:cs="Times New Roman"/>
          <w:szCs w:val="24"/>
        </w:rPr>
        <w:t xml:space="preserve"> Και στον Πελοποννησιακό θα φτάσουμε!</w:t>
      </w:r>
    </w:p>
    <w:p w14:paraId="3A310B0A" w14:textId="77777777" w:rsidR="00E66DFC" w:rsidRDefault="00CE19B2">
      <w:pPr>
        <w:spacing w:after="0" w:line="600" w:lineRule="auto"/>
        <w:ind w:firstLine="720"/>
        <w:jc w:val="both"/>
        <w:rPr>
          <w:rFonts w:eastAsia="Times New Roman" w:cs="Times New Roman"/>
          <w:szCs w:val="24"/>
        </w:rPr>
      </w:pPr>
      <w:r w:rsidRPr="00EB08F3">
        <w:rPr>
          <w:rFonts w:eastAsia="Times New Roman" w:cs="Times New Roman"/>
          <w:b/>
          <w:szCs w:val="24"/>
        </w:rPr>
        <w:t>ΔΗΜΗΤΡΙΟΣ ΕΜΜΑΝΟΥΗΛΙΔΗΣ:</w:t>
      </w:r>
      <w:r>
        <w:rPr>
          <w:rFonts w:eastAsia="Times New Roman" w:cs="Times New Roman"/>
          <w:szCs w:val="24"/>
        </w:rPr>
        <w:t xml:space="preserve"> Όχι, μέχρις εδώ. Και εκεί, όμως, να φτάσουμε, εθνικός διχασμός ήταν. Αν αυτό δεν σας λέει τίποτα, για εμάς λέει πάρα πολλά. </w:t>
      </w:r>
    </w:p>
    <w:p w14:paraId="3A310B0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προσέξτε αυτά τα όρια της πολιτικής αντιπαράθεσης και των σπερμάτων εθνικού διχασμού, που ανιστόρητα, ανεύθυνα και επικίνδυνα </w:t>
      </w:r>
      <w:r>
        <w:rPr>
          <w:rFonts w:eastAsia="Times New Roman" w:cs="Times New Roman"/>
          <w:szCs w:val="24"/>
        </w:rPr>
        <w:t xml:space="preserve">σπέρνετε σε μια περίοδο που ο τόπος έχει περισσότερο από ποτέ ανάγκη από την </w:t>
      </w:r>
      <w:proofErr w:type="spellStart"/>
      <w:r>
        <w:rPr>
          <w:rFonts w:eastAsia="Times New Roman" w:cs="Times New Roman"/>
          <w:szCs w:val="24"/>
        </w:rPr>
        <w:t>καταλλαγή</w:t>
      </w:r>
      <w:proofErr w:type="spellEnd"/>
      <w:r>
        <w:rPr>
          <w:rFonts w:eastAsia="Times New Roman" w:cs="Times New Roman"/>
          <w:szCs w:val="24"/>
        </w:rPr>
        <w:t>. Η έννοια «</w:t>
      </w:r>
      <w:proofErr w:type="spellStart"/>
      <w:r>
        <w:rPr>
          <w:rFonts w:eastAsia="Times New Roman" w:cs="Times New Roman"/>
          <w:szCs w:val="24"/>
        </w:rPr>
        <w:t>καταλλαγή</w:t>
      </w:r>
      <w:proofErr w:type="spellEnd"/>
      <w:r>
        <w:rPr>
          <w:rFonts w:eastAsia="Times New Roman" w:cs="Times New Roman"/>
          <w:szCs w:val="24"/>
        </w:rPr>
        <w:t xml:space="preserve">» είναι μια έννοια που δεν την έχετε αφομοιώσει. Πολύ, δε, περισσότερο </w:t>
      </w:r>
      <w:r>
        <w:rPr>
          <w:rFonts w:eastAsia="Times New Roman" w:cs="Times New Roman"/>
          <w:szCs w:val="24"/>
        </w:rPr>
        <w:lastRenderedPageBreak/>
        <w:t xml:space="preserve">δεν την έχετε υπηρετήσει ποτέ, γιατί όλη σας η διαδρομή στηρίχθηκε ακριβώς σε </w:t>
      </w:r>
      <w:r>
        <w:rPr>
          <w:rFonts w:eastAsia="Times New Roman" w:cs="Times New Roman"/>
          <w:szCs w:val="24"/>
        </w:rPr>
        <w:t>αυτό το αίσθημα της «υπεροχής», μιας «υπεροχής» δανεισμένης από ξένες δυνάμεις. Αυτό είναι το δυστύχημα, γιατί ποτέ δεν αποκτήσατε χαρακτηριστικά κοινωνικής αυτογνωσίας.</w:t>
      </w:r>
    </w:p>
    <w:p w14:paraId="3A310B0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Στη συνέχεια έρχομαι σε ένα σημείο που θα πρέπει να προσεχθεί ιδιαίτερα από όλους. Μιλ</w:t>
      </w:r>
      <w:r>
        <w:rPr>
          <w:rFonts w:eastAsia="Times New Roman" w:cs="Times New Roman"/>
          <w:szCs w:val="24"/>
        </w:rPr>
        <w:t>ώ για ένα κομμάτι της ιεραρχίας -ευτυχώς όχι για όλη την ιεραρχία- που έχει αγνοήσει βασικές αρχές στη λειτουργία του πνευματικού της ρόλου.</w:t>
      </w:r>
    </w:p>
    <w:p w14:paraId="3A310B0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ιεραρχία έχει πνευματικό ρόλο και σε κα</w:t>
      </w:r>
      <w:r>
        <w:rPr>
          <w:rFonts w:eastAsia="Times New Roman" w:cs="Times New Roman"/>
          <w:szCs w:val="24"/>
        </w:rPr>
        <w:t>μ</w:t>
      </w:r>
      <w:r>
        <w:rPr>
          <w:rFonts w:eastAsia="Times New Roman" w:cs="Times New Roman"/>
          <w:szCs w:val="24"/>
        </w:rPr>
        <w:t xml:space="preserve">μία περίπτωση από την εκκλησιαστική παράδοση δεν επιτρέπεται η </w:t>
      </w:r>
      <w:proofErr w:type="spellStart"/>
      <w:r>
        <w:rPr>
          <w:rFonts w:eastAsia="Times New Roman" w:cs="Times New Roman"/>
          <w:szCs w:val="24"/>
        </w:rPr>
        <w:t>εισπήδηση</w:t>
      </w:r>
      <w:proofErr w:type="spellEnd"/>
      <w:r>
        <w:rPr>
          <w:rFonts w:eastAsia="Times New Roman" w:cs="Times New Roman"/>
          <w:szCs w:val="24"/>
        </w:rPr>
        <w:t>.</w:t>
      </w:r>
      <w:r>
        <w:rPr>
          <w:rFonts w:eastAsia="Times New Roman" w:cs="Times New Roman"/>
          <w:szCs w:val="24"/>
        </w:rPr>
        <w:t xml:space="preserve"> Με επαγωγική λογική βλέπω ότι τελευταία αγαπητή συμπεριφορά μέρους της ιεραρχίας είναι η </w:t>
      </w:r>
      <w:proofErr w:type="spellStart"/>
      <w:r>
        <w:rPr>
          <w:rFonts w:eastAsia="Times New Roman" w:cs="Times New Roman"/>
          <w:szCs w:val="24"/>
        </w:rPr>
        <w:t>εισπήδηση</w:t>
      </w:r>
      <w:proofErr w:type="spellEnd"/>
      <w:r>
        <w:rPr>
          <w:rFonts w:eastAsia="Times New Roman" w:cs="Times New Roman"/>
          <w:szCs w:val="24"/>
        </w:rPr>
        <w:t xml:space="preserve">. Φεύγει από τα καθαρά πνευματικά καθήκοντα και λειτουργεί </w:t>
      </w:r>
      <w:proofErr w:type="spellStart"/>
      <w:r>
        <w:rPr>
          <w:rFonts w:eastAsia="Times New Roman" w:cs="Times New Roman"/>
          <w:szCs w:val="24"/>
        </w:rPr>
        <w:t>οιονεί</w:t>
      </w:r>
      <w:proofErr w:type="spellEnd"/>
      <w:r>
        <w:rPr>
          <w:rFonts w:eastAsia="Times New Roman" w:cs="Times New Roman"/>
          <w:szCs w:val="24"/>
        </w:rPr>
        <w:t xml:space="preserve"> κομματάρχης.</w:t>
      </w:r>
    </w:p>
    <w:p w14:paraId="3A310B0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το πρόβλημα δεν είναι αυτό. Το πρόβλημα είναι ότι χάνει την πατρική της λε</w:t>
      </w:r>
      <w:r>
        <w:rPr>
          <w:rFonts w:eastAsia="Times New Roman" w:cs="Times New Roman"/>
          <w:szCs w:val="24"/>
        </w:rPr>
        <w:t xml:space="preserve">ιτουργία. Ο πατέρας έχει έναν και μόνον σκοπό ουσιαστικό: Να προστατεύει τη </w:t>
      </w:r>
      <w:proofErr w:type="spellStart"/>
      <w:r>
        <w:rPr>
          <w:rFonts w:eastAsia="Times New Roman" w:cs="Times New Roman"/>
          <w:szCs w:val="24"/>
        </w:rPr>
        <w:t>συλλειτουργία</w:t>
      </w:r>
      <w:proofErr w:type="spellEnd"/>
      <w:r>
        <w:rPr>
          <w:rFonts w:eastAsia="Times New Roman" w:cs="Times New Roman"/>
          <w:szCs w:val="24"/>
        </w:rPr>
        <w:t xml:space="preserve"> και την ομόνοια των παιδιών. Όταν ο εμπρηστικός λόγος μέρους της ιεραρχίας ενσπείρει αυτόν τον φανατισμό σε ακραίες εκφράσεις, νομίζω ότι πρέπει όλους να μας απασχολή</w:t>
      </w:r>
      <w:r>
        <w:rPr>
          <w:rFonts w:eastAsia="Times New Roman" w:cs="Times New Roman"/>
          <w:szCs w:val="24"/>
        </w:rPr>
        <w:t xml:space="preserve">σει. </w:t>
      </w:r>
    </w:p>
    <w:p w14:paraId="3A310B0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Δεν θα σταθώ μόνο στα θέματα που αφορούν την πρόταση που καταθέσατε. Γιατί, άραγε, την καταθέσατε; Για να πέσει η Κυβέρνηση; Ξέρετε πάρα πολύ καλά </w:t>
      </w:r>
      <w:r>
        <w:rPr>
          <w:rFonts w:eastAsia="Times New Roman" w:cs="Times New Roman"/>
          <w:szCs w:val="24"/>
        </w:rPr>
        <w:lastRenderedPageBreak/>
        <w:t>ότι έχουμε περάσει από σαράντα κύματα και μέσα στη νηνεμία των ημερών δεν υπάρχει περίπτωση να έχουμε ν</w:t>
      </w:r>
      <w:r>
        <w:rPr>
          <w:rFonts w:eastAsia="Times New Roman" w:cs="Times New Roman"/>
          <w:szCs w:val="24"/>
        </w:rPr>
        <w:t xml:space="preserve">αυάγιο. Το κάνετε μόνο και μόνο για να στηρίξετε τα κομμάτια και τα αποσπάσματα του χώρου σας. Αυτό, επιτέλους, είναι επιτρεπτό και αποδεκτό. Το πρόβλημα είναι ότι πάση θυσία παίζετε τα πολιτικά σας ρέστα, γιατί αντιλαμβάνεστε ότι υπάρχει μία κυβέρνηση, η </w:t>
      </w:r>
      <w:r>
        <w:rPr>
          <w:rFonts w:eastAsia="Times New Roman" w:cs="Times New Roman"/>
          <w:szCs w:val="24"/>
        </w:rPr>
        <w:t>οποία δεν είναι αποτέλεσμα μιας οικογενειοκρατίας και μιας μερίδας με λαϊκή προέλευση, εκπροσώπων του λαού, που -επιτρέψτε μου να χρησιμοποιήσω έναν αδόκιμο όρο- «</w:t>
      </w:r>
      <w:proofErr w:type="spellStart"/>
      <w:r>
        <w:rPr>
          <w:rFonts w:eastAsia="Times New Roman" w:cs="Times New Roman"/>
          <w:szCs w:val="24"/>
        </w:rPr>
        <w:t>μανταμσουσουδιάζουν</w:t>
      </w:r>
      <w:proofErr w:type="spellEnd"/>
      <w:r>
        <w:rPr>
          <w:rFonts w:eastAsia="Times New Roman" w:cs="Times New Roman"/>
          <w:szCs w:val="24"/>
        </w:rPr>
        <w:t>».</w:t>
      </w:r>
    </w:p>
    <w:p w14:paraId="3A310B1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Προσπαθούν να μιμηθούν συμπεριφορές οικογενειοκρατίας</w:t>
      </w:r>
      <w:r w:rsidRPr="006C7A7D">
        <w:rPr>
          <w:rFonts w:eastAsia="Times New Roman" w:cs="Times New Roman"/>
          <w:szCs w:val="24"/>
        </w:rPr>
        <w:t>.</w:t>
      </w:r>
      <w:r>
        <w:rPr>
          <w:rFonts w:eastAsia="Times New Roman" w:cs="Times New Roman"/>
          <w:szCs w:val="24"/>
        </w:rPr>
        <w:t xml:space="preserve"> Όμως, αυτά είναι</w:t>
      </w:r>
      <w:r>
        <w:rPr>
          <w:rFonts w:eastAsia="Times New Roman" w:cs="Times New Roman"/>
          <w:szCs w:val="24"/>
        </w:rPr>
        <w:t xml:space="preserve"> πολύ μακριά από τις πραγματικές κοινωνικές ανάγκες. Εσείς μας φέρατε τα μνημόνια. Τα μνημόνια τα αφήνω στην άκρη. Φέρατε την κοινωνική, την οικονομική καταστροφή, την ηθική σήψη και τρέμετε στην ιδέα ότι υπάρχει συνέχεια σε έναν χώρο που έχουμε διαδρομή ζ</w:t>
      </w:r>
      <w:r>
        <w:rPr>
          <w:rFonts w:eastAsia="Times New Roman" w:cs="Times New Roman"/>
          <w:szCs w:val="24"/>
        </w:rPr>
        <w:t>ωής ο καθένας μας. Ο καθένας ό,τι ώρα χρειαστεί θα πάει στις δουλειές του. Εσείς;</w:t>
      </w:r>
    </w:p>
    <w:p w14:paraId="3A310B1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w:t>
      </w:r>
    </w:p>
    <w:p w14:paraId="3A310B12" w14:textId="77777777" w:rsidR="00E66DFC" w:rsidRDefault="00CE19B2">
      <w:pPr>
        <w:spacing w:after="0"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3A310B13" w14:textId="77777777" w:rsidR="00E66DFC" w:rsidRDefault="00CE19B2">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 Εμμανουηλίδη.</w:t>
      </w:r>
    </w:p>
    <w:p w14:paraId="3A310B1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έχετε τον λόγο.</w:t>
      </w:r>
    </w:p>
    <w:p w14:paraId="3A310B15"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ΧΑΡΟΥΛΑ (ΧΑΡΑ) ΚΕΦΑΛ</w:t>
      </w:r>
      <w:r>
        <w:rPr>
          <w:rFonts w:eastAsia="Times New Roman" w:cs="Times New Roman"/>
          <w:b/>
          <w:szCs w:val="24"/>
        </w:rPr>
        <w:t>ΙΔΟΥ:</w:t>
      </w:r>
      <w:r>
        <w:rPr>
          <w:rFonts w:eastAsia="Times New Roman" w:cs="Times New Roman"/>
          <w:szCs w:val="24"/>
        </w:rPr>
        <w:t xml:space="preserve"> Ευχαριστώ, κύριε Πρόεδρε.</w:t>
      </w:r>
    </w:p>
    <w:p w14:paraId="3A310B1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κυρίες και κύριοι συνάδελφοι, οι ικανότητες της Κυβέρνησης να δημιουργεί χάος είναι αστείρευτες. Η σημερινή διαδικασία το απέδειξε για νιοστή φορά. Αδιόρθωτοι </w:t>
      </w:r>
      <w:proofErr w:type="spellStart"/>
      <w:r>
        <w:rPr>
          <w:rFonts w:eastAsia="Times New Roman" w:cs="Times New Roman"/>
          <w:szCs w:val="24"/>
        </w:rPr>
        <w:t>μακιαβελιστές</w:t>
      </w:r>
      <w:proofErr w:type="spellEnd"/>
      <w:r>
        <w:rPr>
          <w:rFonts w:eastAsia="Times New Roman" w:cs="Times New Roman"/>
          <w:szCs w:val="24"/>
        </w:rPr>
        <w:t>, δεν σέβεστε τίποτα και κανέ</w:t>
      </w:r>
      <w:r>
        <w:rPr>
          <w:rFonts w:eastAsia="Times New Roman" w:cs="Times New Roman"/>
          <w:szCs w:val="24"/>
        </w:rPr>
        <w:t xml:space="preserve">ναν. Μέσα στην ίδια εβδομάδα, με διαδικασίες επείγοντος ψηφίζετε το μεσοπρόθεσμο και χωρίς καμμία έγκριση από τη Βουλή υπογράφετε πανηγυρικά τη </w:t>
      </w:r>
      <w:r>
        <w:rPr>
          <w:rFonts w:eastAsia="Times New Roman" w:cs="Times New Roman"/>
          <w:szCs w:val="24"/>
        </w:rPr>
        <w:t>σ</w:t>
      </w:r>
      <w:r>
        <w:rPr>
          <w:rFonts w:eastAsia="Times New Roman" w:cs="Times New Roman"/>
          <w:szCs w:val="24"/>
        </w:rPr>
        <w:t>υμφωνία για το ονοματολογικό των Σκοπίων. Συστηματικοί θιασώτες της σύγχυσης και της αποδιοργάνωσης, τα ρίχνετε</w:t>
      </w:r>
      <w:r>
        <w:rPr>
          <w:rFonts w:eastAsia="Times New Roman" w:cs="Times New Roman"/>
          <w:szCs w:val="24"/>
        </w:rPr>
        <w:t xml:space="preserve"> όλα στο τραπέζι για να ζαλιστεί ο κόσμος και να μην ξέρει από πού του έρχεται η κατραπακιά. Του έρχεται από τα θέματα της οικονομίας ή από τα εθνικά θέματα; Με αυτά και με αυτά ελπίζετε να κρατηθείτε λίγο ακόμα στην καρέκλα και έχει ο Θεός!</w:t>
      </w:r>
    </w:p>
    <w:p w14:paraId="3A310B1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Τώρα ξεδιπλώνε</w:t>
      </w:r>
      <w:r>
        <w:rPr>
          <w:rFonts w:eastAsia="Times New Roman" w:cs="Times New Roman"/>
          <w:szCs w:val="24"/>
        </w:rPr>
        <w:t>τε ένα άλλο σχέδιό σας: Να μην αφήσετε τίποτα όρθιο στην Ελλάδα με τον τρόπο που ξέρουμε, να ξεχάσουμε ακόμη και ποιοι είμαστε. Όπως πάντα, άλλα τάζετε και άλλα πάτε να μας φορτώσετε. Έχουμε έναν ΣΥΡΙΖΑ</w:t>
      </w:r>
      <w:r>
        <w:rPr>
          <w:rFonts w:eastAsia="Times New Roman" w:cs="Times New Roman"/>
          <w:szCs w:val="24"/>
        </w:rPr>
        <w:t xml:space="preserve"> </w:t>
      </w:r>
      <w:r>
        <w:rPr>
          <w:rFonts w:eastAsia="Times New Roman" w:cs="Times New Roman"/>
          <w:szCs w:val="24"/>
        </w:rPr>
        <w:t>-ΑΝΕΛ Πρωθυπουργό μειοψηφίας που εκχωρεί χωρίς ενδοια</w:t>
      </w:r>
      <w:r>
        <w:rPr>
          <w:rFonts w:eastAsia="Times New Roman" w:cs="Times New Roman"/>
          <w:szCs w:val="24"/>
        </w:rPr>
        <w:t>σμούς όνομα, γλώσσα και ταυτότητα στους γείτονες.</w:t>
      </w:r>
    </w:p>
    <w:p w14:paraId="3A310B1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Ποιος του είπε ότι το αντίδοτο στη μη λύση δεκαετιών είναι μια άθλια, κακή λύση; Από πού αντλεί αυτό το δικαίωμα; Πώς τολμά να υπογράφει μόνος συμφωνίες που δεσμεύουν τη χώρα για πάντα, χωρίς να έχει ρωτήσε</w:t>
      </w:r>
      <w:r>
        <w:rPr>
          <w:rFonts w:eastAsia="Times New Roman" w:cs="Times New Roman"/>
          <w:szCs w:val="24"/>
        </w:rPr>
        <w:t xml:space="preserve">ι κανέναν, ερήμην του </w:t>
      </w:r>
      <w:r>
        <w:rPr>
          <w:rFonts w:eastAsia="Times New Roman" w:cs="Times New Roman"/>
          <w:szCs w:val="24"/>
        </w:rPr>
        <w:lastRenderedPageBreak/>
        <w:t>λαού, ερήμην της Βουλής, ερήμην του πολιτικού κόσμου, μόνο σε συνεννόηση με τους έξω;</w:t>
      </w:r>
    </w:p>
    <w:p w14:paraId="3A310B1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Χωρίς εθνική συνεννόηση οι συμφωνίες είναι καταδικασμένες να αποτύχουν και όσοι τις μεθόδευσαν όλοι γνωρίζουμε πώς μνημονεύονται από την ιστορία. Αν</w:t>
      </w:r>
      <w:r>
        <w:rPr>
          <w:rFonts w:eastAsia="Times New Roman" w:cs="Times New Roman"/>
          <w:szCs w:val="24"/>
        </w:rPr>
        <w:t>αρωτιέμαι πώς θα αντέξετε το βαρύ παρελθόν που σήμερα δημιουργείτε. Όμως, θα μου πείτε: Μικρό το κακό. Αφορά μόνο εσάς και τη συνείδησή σας. Το δράμα είναι ότι τις επιλογές σας θα τις πληρώνει για πάντα η χώρα.</w:t>
      </w:r>
    </w:p>
    <w:p w14:paraId="3A310B1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Σε μια Ελλάδα που εδώ και οκτώ χρόνια ο κόσμο</w:t>
      </w:r>
      <w:r>
        <w:rPr>
          <w:rFonts w:eastAsia="Times New Roman" w:cs="Times New Roman"/>
          <w:szCs w:val="24"/>
        </w:rPr>
        <w:t>ς έχει φτύσει αίμα, που παλεύει για τη διατήρηση της αξιοπρέπειάς του, εσείς και η Κυβέρνησή σας με μια μονογραφή, κρυμμένος πίσω από το Σύνταγμα, που το έχετε κάνει κουρελόχαρτο, δεσμεύετε μια χώρα που δεν σας ανήκει. Και δεν είναι η πρώτη φορά. Το πρωί τ</w:t>
      </w:r>
      <w:r>
        <w:rPr>
          <w:rFonts w:eastAsia="Times New Roman" w:cs="Times New Roman"/>
          <w:szCs w:val="24"/>
        </w:rPr>
        <w:t>ο κάνατε με το κοινωνικό άγος που μας φορτώσατε. Ψηφίσατε το δεύτερο δικό σας μνημόνιο μέσα σε τέσσερα χρόνια.</w:t>
      </w:r>
    </w:p>
    <w:p w14:paraId="3A310B1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Όμως δεν σας έφτανε που επιβάλατε τα σκληρότερα δημοσιονομικά μέτρα και ράψατε σε όλους -αγέννητα, νήπια, μέχρι και γέροντες- το ριγέ κουστουμάκι</w:t>
      </w:r>
      <w:r>
        <w:rPr>
          <w:rFonts w:eastAsia="Times New Roman" w:cs="Times New Roman"/>
          <w:szCs w:val="24"/>
        </w:rPr>
        <w:t xml:space="preserve"> του ισοβίτη, αλλά είστε βέβαιοι ότι με λίγη επικοινωνιακή πολιτική, μερικές εύηχες αερολογίες του τύπου «θα αναμετρηθούμε με την ιστορία και με τις ευθύνες </w:t>
      </w:r>
      <w:r>
        <w:rPr>
          <w:rFonts w:eastAsia="Times New Roman" w:cs="Times New Roman"/>
          <w:szCs w:val="24"/>
        </w:rPr>
        <w:t>μας…</w:t>
      </w:r>
      <w:r>
        <w:rPr>
          <w:rFonts w:eastAsia="Times New Roman" w:cs="Times New Roman"/>
          <w:szCs w:val="24"/>
        </w:rPr>
        <w:t xml:space="preserve">»-λες </w:t>
      </w:r>
      <w:r>
        <w:rPr>
          <w:rFonts w:eastAsia="Times New Roman" w:cs="Times New Roman"/>
          <w:szCs w:val="24"/>
        </w:rPr>
        <w:lastRenderedPageBreak/>
        <w:t xml:space="preserve">και θα είστε εδώ- θα περάσετε ατσαλάκωτοι το </w:t>
      </w:r>
      <w:r>
        <w:rPr>
          <w:rFonts w:eastAsia="Times New Roman" w:cs="Times New Roman"/>
          <w:szCs w:val="24"/>
        </w:rPr>
        <w:t>σ</w:t>
      </w:r>
      <w:r>
        <w:rPr>
          <w:rFonts w:eastAsia="Times New Roman" w:cs="Times New Roman"/>
          <w:szCs w:val="24"/>
        </w:rPr>
        <w:t>κοπιανό. Και όλα αυτά για μια καρέκλα προσο</w:t>
      </w:r>
      <w:r>
        <w:rPr>
          <w:rFonts w:eastAsia="Times New Roman" w:cs="Times New Roman"/>
          <w:szCs w:val="24"/>
        </w:rPr>
        <w:t xml:space="preserve">δοφόρας </w:t>
      </w:r>
      <w:proofErr w:type="spellStart"/>
      <w:r>
        <w:rPr>
          <w:rFonts w:eastAsia="Times New Roman" w:cs="Times New Roman"/>
          <w:szCs w:val="24"/>
        </w:rPr>
        <w:t>εξουσίας.Και</w:t>
      </w:r>
      <w:proofErr w:type="spellEnd"/>
      <w:r>
        <w:rPr>
          <w:rFonts w:eastAsia="Times New Roman" w:cs="Times New Roman"/>
          <w:szCs w:val="24"/>
        </w:rPr>
        <w:t xml:space="preserve"> τι θα μείνει; Η χρήση του ονόματος του τόπου μας μόνο κατόπιν αδείας και διευκρινίσεων για το από ποια Μακεδονία είμαστε. </w:t>
      </w:r>
    </w:p>
    <w:p w14:paraId="3A310B1C" w14:textId="77777777" w:rsidR="00E66DFC" w:rsidRDefault="00CE19B2">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w:t>
      </w:r>
      <w:r>
        <w:rPr>
          <w:rFonts w:eastAsia="Times New Roman" w:cs="Times New Roman"/>
          <w:szCs w:val="24"/>
        </w:rPr>
        <w:t xml:space="preserve"> η σημερινή συνεδρίαση αποτελεί την επιτομή της καταστροφής που προξενεί η </w:t>
      </w:r>
      <w:r w:rsidRPr="001850F1">
        <w:rPr>
          <w:rFonts w:eastAsia="Times New Roman" w:cs="Times New Roman"/>
          <w:szCs w:val="24"/>
        </w:rPr>
        <w:t>Κυβέρνησ</w:t>
      </w:r>
      <w:r>
        <w:rPr>
          <w:rFonts w:eastAsia="Times New Roman" w:cs="Times New Roman"/>
          <w:szCs w:val="24"/>
        </w:rPr>
        <w:t xml:space="preserve">ή σας στη χώρα. Αφού απέτυχε παταγωδώς, εξαιτίας σας πάντα, να σηκώσει κεφάλι, απέτυχε να γίνει πιστευτή και αξιόπιστη, δίνει τώρα γη και ύδωρ μπας και κερδίσει </w:t>
      </w:r>
      <w:r w:rsidRPr="00911877">
        <w:rPr>
          <w:rFonts w:eastAsia="Times New Roman" w:cs="Times New Roman"/>
          <w:szCs w:val="24"/>
        </w:rPr>
        <w:t>πολιτικ</w:t>
      </w:r>
      <w:r>
        <w:rPr>
          <w:rFonts w:eastAsia="Times New Roman" w:cs="Times New Roman"/>
          <w:szCs w:val="24"/>
        </w:rPr>
        <w:t>ά ανταλλάγματα και εξασφαλίσει μια κάποια εύνοια. Αντί πινακίου φακής δίνετε τα πρωτοτόκ</w:t>
      </w:r>
      <w:r>
        <w:rPr>
          <w:rFonts w:eastAsia="Times New Roman" w:cs="Times New Roman"/>
          <w:szCs w:val="24"/>
        </w:rPr>
        <w:t xml:space="preserve">ια. </w:t>
      </w:r>
    </w:p>
    <w:p w14:paraId="3A310B1D"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Οι έξω φυσικά θέλουν να κάνουν τη δουλειά τους. Η δικιά σας δουλειά, </w:t>
      </w:r>
      <w:r w:rsidRPr="00AC526C">
        <w:rPr>
          <w:rFonts w:eastAsia="Times New Roman" w:cs="Times New Roman"/>
          <w:szCs w:val="24"/>
        </w:rPr>
        <w:t>όμως</w:t>
      </w:r>
      <w:r>
        <w:rPr>
          <w:rFonts w:eastAsia="Times New Roman" w:cs="Times New Roman"/>
          <w:szCs w:val="24"/>
        </w:rPr>
        <w:t>, είναι άλλη. Δεν διαφυλάσσετε με αυτό τον τρόπο τα συμφέρονται της δική σας χώρας. Νομίζετε ότι το επιτυγχάνετε; Με ποιον τρόπο, με αυτή τη συμφωνία «σπασμένο τηλέφωνο»; Με τη γ</w:t>
      </w:r>
      <w:r>
        <w:rPr>
          <w:rFonts w:eastAsia="Times New Roman" w:cs="Times New Roman"/>
          <w:szCs w:val="24"/>
        </w:rPr>
        <w:t xml:space="preserve">λώσσα; </w:t>
      </w:r>
      <w:r>
        <w:rPr>
          <w:rFonts w:eastAsia="Times New Roman" w:cs="Times New Roman"/>
          <w:szCs w:val="24"/>
        </w:rPr>
        <w:t>μ</w:t>
      </w:r>
      <w:r>
        <w:rPr>
          <w:rFonts w:eastAsia="Times New Roman" w:cs="Times New Roman"/>
          <w:szCs w:val="24"/>
        </w:rPr>
        <w:t xml:space="preserve">ακεδονική με αστερίσκους; Ποιος θα μπει στον κόπο να καταλάβει τη διαφορά; Με την εθνότητα; Μετατρέπετε τους κατοίκους των Σκοπίων, στην ουσία </w:t>
      </w:r>
      <w:proofErr w:type="spellStart"/>
      <w:r>
        <w:rPr>
          <w:rFonts w:eastAsia="Times New Roman" w:cs="Times New Roman"/>
          <w:szCs w:val="24"/>
        </w:rPr>
        <w:t>Σλαβομακεδόνες</w:t>
      </w:r>
      <w:proofErr w:type="spellEnd"/>
      <w:r>
        <w:rPr>
          <w:rFonts w:eastAsia="Times New Roman" w:cs="Times New Roman"/>
          <w:szCs w:val="24"/>
        </w:rPr>
        <w:t xml:space="preserve">, σε Μακεδόνες. Με τις εμπορικές ονομασίες; </w:t>
      </w:r>
      <w:r w:rsidRPr="009E3DD6">
        <w:rPr>
          <w:rFonts w:eastAsia="Times New Roman" w:cs="Times New Roman"/>
          <w:szCs w:val="24"/>
        </w:rPr>
        <w:t>Σ</w:t>
      </w:r>
      <w:r>
        <w:rPr>
          <w:rFonts w:eastAsia="Times New Roman" w:cs="Times New Roman"/>
          <w:szCs w:val="24"/>
        </w:rPr>
        <w:t>ε λίγο θα ζητάμε την άδεια για τα προϊόντα μας</w:t>
      </w:r>
      <w:r>
        <w:rPr>
          <w:rFonts w:eastAsia="Times New Roman" w:cs="Times New Roman"/>
          <w:szCs w:val="24"/>
        </w:rPr>
        <w:t xml:space="preserve"> που ήδη κυκλοφορούν, είναι γνωστά και δημοφιλή σε όλον τον κόσμο.</w:t>
      </w:r>
    </w:p>
    <w:p w14:paraId="3A310B1E"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όλα τα σημαντικά ζητήματα θα συνεχίσουν να αποκαλούνται Μακεδόνες. Η γλώσσα τους μακεδονική, τα προϊόντα τους μακεδονικά και ούτω καθεξής. Και πού είναι το περίφημο </w:t>
      </w:r>
      <w:proofErr w:type="spellStart"/>
      <w:r>
        <w:rPr>
          <w:rFonts w:eastAsia="Times New Roman" w:cs="Times New Roman"/>
          <w:szCs w:val="24"/>
          <w:lang w:val="en-US"/>
        </w:rPr>
        <w:t>erga</w:t>
      </w:r>
      <w:proofErr w:type="spellEnd"/>
      <w:r w:rsidRPr="00273F8C">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όπως μας </w:t>
      </w:r>
      <w:r>
        <w:rPr>
          <w:rFonts w:eastAsia="Times New Roman" w:cs="Times New Roman"/>
          <w:szCs w:val="24"/>
        </w:rPr>
        <w:t xml:space="preserve">τάξατε; Αυτό που εγώ καταλαβαίνω </w:t>
      </w:r>
      <w:r>
        <w:rPr>
          <w:rFonts w:eastAsia="Times New Roman" w:cs="Times New Roman"/>
          <w:szCs w:val="24"/>
        </w:rPr>
        <w:lastRenderedPageBreak/>
        <w:t xml:space="preserve">είναι ότι τελικά το «Βόρεια Μακεδονία» θα ισχύει μόνο για την Ελλάδα. Για όλους τους άλλους, και κυρίως τους Σκοπιανούς, θα είναι ήδη εξαρχής μια ασήμαντη προσθήκη σε πολύ ψιλά γράμματα, ένα πρόσθετο «Ν» στο πίσω μέρος των </w:t>
      </w:r>
      <w:r>
        <w:rPr>
          <w:rFonts w:eastAsia="Times New Roman" w:cs="Times New Roman"/>
          <w:szCs w:val="24"/>
        </w:rPr>
        <w:t>αυτοκινήτων τους.</w:t>
      </w:r>
    </w:p>
    <w:p w14:paraId="3A310B1F"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συμφωνία τους προβλέπει ότι ειδικά οι Έλληνες, λες και είμαστε αυτιστικοί, δεν θα αποκαλούμε τους κατοίκους των Σκοπίων </w:t>
      </w:r>
      <w:r>
        <w:rPr>
          <w:rFonts w:eastAsia="Times New Roman" w:cs="Times New Roman"/>
          <w:szCs w:val="24"/>
          <w:lang w:val="en-US"/>
        </w:rPr>
        <w:t>Macedonians</w:t>
      </w:r>
      <w:r w:rsidRPr="00273F8C">
        <w:rPr>
          <w:rFonts w:eastAsia="Times New Roman" w:cs="Times New Roman"/>
          <w:szCs w:val="24"/>
        </w:rPr>
        <w:t xml:space="preserve">, </w:t>
      </w:r>
      <w:proofErr w:type="spellStart"/>
      <w:r w:rsidRPr="00273F8C">
        <w:rPr>
          <w:rFonts w:eastAsia="Times New Roman" w:cs="Times New Roman"/>
          <w:szCs w:val="24"/>
        </w:rPr>
        <w:t>citizen</w:t>
      </w:r>
      <w:proofErr w:type="spellEnd"/>
      <w:r>
        <w:rPr>
          <w:rFonts w:eastAsia="Times New Roman" w:cs="Times New Roman"/>
          <w:szCs w:val="24"/>
          <w:lang w:val="en-US"/>
        </w:rPr>
        <w:t>s</w:t>
      </w:r>
      <w:r w:rsidRPr="00273F8C">
        <w:rPr>
          <w:rFonts w:eastAsia="Times New Roman" w:cs="Times New Roman"/>
          <w:szCs w:val="24"/>
        </w:rPr>
        <w:t xml:space="preserve"> of the </w:t>
      </w:r>
      <w:proofErr w:type="spellStart"/>
      <w:r w:rsidRPr="00273F8C">
        <w:rPr>
          <w:rFonts w:eastAsia="Times New Roman" w:cs="Times New Roman"/>
          <w:szCs w:val="24"/>
        </w:rPr>
        <w:t>Republic</w:t>
      </w:r>
      <w:proofErr w:type="spellEnd"/>
      <w:r w:rsidRPr="00273F8C">
        <w:rPr>
          <w:rFonts w:eastAsia="Times New Roman" w:cs="Times New Roman"/>
          <w:szCs w:val="24"/>
        </w:rPr>
        <w:t xml:space="preserve"> of North </w:t>
      </w:r>
      <w:r>
        <w:rPr>
          <w:rFonts w:eastAsia="Times New Roman" w:cs="Times New Roman"/>
          <w:szCs w:val="24"/>
          <w:lang w:val="en-US"/>
        </w:rPr>
        <w:t>Macedonia</w:t>
      </w:r>
      <w:r w:rsidRPr="00273F8C">
        <w:rPr>
          <w:rFonts w:eastAsia="Times New Roman" w:cs="Times New Roman"/>
          <w:szCs w:val="24"/>
        </w:rPr>
        <w:t xml:space="preserve">, </w:t>
      </w:r>
      <w:r>
        <w:rPr>
          <w:rFonts w:eastAsia="Times New Roman" w:cs="Times New Roman"/>
          <w:szCs w:val="24"/>
        </w:rPr>
        <w:t xml:space="preserve">αλλά ως πολίτες της </w:t>
      </w:r>
      <w:proofErr w:type="spellStart"/>
      <w:r w:rsidRPr="00273F8C">
        <w:rPr>
          <w:rFonts w:eastAsia="Times New Roman" w:cs="Times New Roman"/>
          <w:szCs w:val="24"/>
        </w:rPr>
        <w:t>Severna</w:t>
      </w:r>
      <w:proofErr w:type="spellEnd"/>
      <w:r w:rsidRPr="00273F8C">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Δηλαδή όλοι μαζί αν</w:t>
      </w:r>
      <w:r>
        <w:rPr>
          <w:rFonts w:eastAsia="Times New Roman" w:cs="Times New Roman"/>
          <w:szCs w:val="24"/>
        </w:rPr>
        <w:t xml:space="preserve">τάμα και ο ψωριάρης χώρια! Όλοι Μακεδόνες θα τους λένε, νέτα σκέτα, κανονικά και με τον νόμο, ούτε αμετάφραστο ούτε τίποτα. Και το «κερασάκι» είναι ότι τους κάνουμε δώρο την είσοδό τους στο ΝΑΤΟ και στην </w:t>
      </w:r>
      <w:r w:rsidRPr="006F21CD">
        <w:rPr>
          <w:rFonts w:eastAsia="Times New Roman" w:cs="Times New Roman"/>
          <w:szCs w:val="24"/>
        </w:rPr>
        <w:t>Ευρωπαϊκή Ένωση</w:t>
      </w:r>
      <w:r>
        <w:rPr>
          <w:rFonts w:eastAsia="Times New Roman" w:cs="Times New Roman"/>
          <w:szCs w:val="24"/>
        </w:rPr>
        <w:t xml:space="preserve"> προκαταβολικά, τηρήσουν</w:t>
      </w:r>
      <w:r>
        <w:rPr>
          <w:rFonts w:eastAsia="Times New Roman" w:cs="Times New Roman"/>
          <w:szCs w:val="24"/>
        </w:rPr>
        <w:t>-</w:t>
      </w:r>
      <w:r>
        <w:rPr>
          <w:rFonts w:eastAsia="Times New Roman" w:cs="Times New Roman"/>
          <w:szCs w:val="24"/>
        </w:rPr>
        <w:t>δεν τηρήσουν</w:t>
      </w:r>
      <w:r>
        <w:rPr>
          <w:rFonts w:eastAsia="Times New Roman" w:cs="Times New Roman"/>
          <w:szCs w:val="24"/>
        </w:rPr>
        <w:t xml:space="preserve"> τη συμφωνία.</w:t>
      </w:r>
    </w:p>
    <w:p w14:paraId="3A310B20"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Κ</w:t>
      </w:r>
      <w:r w:rsidRPr="002170BF">
        <w:rPr>
          <w:rFonts w:eastAsia="Times New Roman" w:cs="Times New Roman"/>
          <w:szCs w:val="24"/>
        </w:rPr>
        <w:t>ύριοι</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εξαπατάτε τους Έλληνες και εξανεμίζετε το διπλωματικό απόθεμα της χώρας σε γνώση σας. Ανοίγετε διάπλατα τον δρόμο των Σκοπίων για </w:t>
      </w:r>
      <w:r w:rsidRPr="006F21CD">
        <w:rPr>
          <w:rFonts w:eastAsia="Times New Roman" w:cs="Times New Roman"/>
          <w:szCs w:val="24"/>
        </w:rPr>
        <w:t>Ευρωπαϊκή Ένωση</w:t>
      </w:r>
      <w:r>
        <w:rPr>
          <w:rFonts w:eastAsia="Times New Roman" w:cs="Times New Roman"/>
          <w:szCs w:val="24"/>
        </w:rPr>
        <w:t xml:space="preserve"> και ΝΑΤΟ, χωρίς να κερδίζουμε τίποτα ως χώρα. Επιτρέπετε στον αλυτρωτισμό</w:t>
      </w:r>
      <w:r>
        <w:rPr>
          <w:rFonts w:eastAsia="Times New Roman" w:cs="Times New Roman"/>
          <w:szCs w:val="24"/>
        </w:rPr>
        <w:t xml:space="preserve"> να συνεχίζει να υποσκάπτει την ασφάλεια της περιοχής με απρόβλεπτες συνέπειες στο μέλλον. Αποπειράσθε άλλη μια φορά να διαστρέψετε εν </w:t>
      </w:r>
      <w:proofErr w:type="spellStart"/>
      <w:r>
        <w:rPr>
          <w:rFonts w:eastAsia="Times New Roman" w:cs="Times New Roman"/>
          <w:szCs w:val="24"/>
        </w:rPr>
        <w:t>ψυχρώ</w:t>
      </w:r>
      <w:proofErr w:type="spellEnd"/>
      <w:r>
        <w:rPr>
          <w:rFonts w:eastAsia="Times New Roman" w:cs="Times New Roman"/>
          <w:szCs w:val="24"/>
        </w:rPr>
        <w:t xml:space="preserve"> την πραγματικότητα.</w:t>
      </w:r>
    </w:p>
    <w:p w14:paraId="3A310B21"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Με απλά λόγια</w:t>
      </w:r>
      <w:r>
        <w:rPr>
          <w:rFonts w:eastAsia="Times New Roman" w:cs="Times New Roman"/>
          <w:szCs w:val="24"/>
        </w:rPr>
        <w:t>,</w:t>
      </w:r>
      <w:r>
        <w:rPr>
          <w:rFonts w:eastAsia="Times New Roman" w:cs="Times New Roman"/>
          <w:szCs w:val="24"/>
        </w:rPr>
        <w:t xml:space="preserve"> δεσμευόμαστε βιαστικά σε μια συμφωνία που εξυπηρετεί μόνο άλλους. Και σε αυτό δε</w:t>
      </w:r>
      <w:r>
        <w:rPr>
          <w:rFonts w:eastAsia="Times New Roman" w:cs="Times New Roman"/>
          <w:szCs w:val="24"/>
        </w:rPr>
        <w:t>ν υπάρχει δρόμος επιστροφής, ούτε επαναδιαπραγμάτευση ούτε κιχ. Τα αποτελέσματα όλων των επιλογών σας θα τα πληρώνουν επιπλέον και οι μελλοντικές γενιές, τα παιδιά αυτής της χώρα</w:t>
      </w:r>
      <w:r>
        <w:rPr>
          <w:rFonts w:eastAsia="Times New Roman" w:cs="Times New Roman"/>
          <w:szCs w:val="24"/>
        </w:rPr>
        <w:t>ς</w:t>
      </w:r>
      <w:r>
        <w:rPr>
          <w:rFonts w:eastAsia="Times New Roman" w:cs="Times New Roman"/>
          <w:szCs w:val="24"/>
        </w:rPr>
        <w:t xml:space="preserve"> που δεν έχουν γεννηθεί ακόμα. Αυτά υπογράφετε στις Πρέσπες. </w:t>
      </w:r>
    </w:p>
    <w:p w14:paraId="3A310B22"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Μέχρι σήμερα το μεσημέρι είχατε εντυπωθεί στο μυαλό του κόσμου ως η </w:t>
      </w:r>
      <w:r w:rsidRPr="001850F1">
        <w:rPr>
          <w:rFonts w:eastAsia="Times New Roman" w:cs="Times New Roman"/>
          <w:szCs w:val="24"/>
        </w:rPr>
        <w:t>Κυβέρνηση</w:t>
      </w:r>
      <w:r>
        <w:rPr>
          <w:rFonts w:eastAsia="Times New Roman" w:cs="Times New Roman"/>
          <w:szCs w:val="24"/>
        </w:rPr>
        <w:t xml:space="preserve"> των φόρων, των κατασχέσεων και των πλειστηριασμών, ανίκανοι να φέρετε τη χώρα σε οποιαδήποτε κανονικότητα. Μετά την υπογραφή που θα βάλετε φαρδιά πλατιά στις Πρέσπες, εν μέσω ιαχών και συγχαρητηρίων από τους έξω που τακτοποιούν -είναι αλήθεια- μια κρίσιμη</w:t>
      </w:r>
      <w:r>
        <w:rPr>
          <w:rFonts w:eastAsia="Times New Roman" w:cs="Times New Roman"/>
          <w:szCs w:val="24"/>
        </w:rPr>
        <w:t xml:space="preserve"> εκκρεμότητα, η χώρα θα είναι δεσμευμένη για πάντα. </w:t>
      </w:r>
    </w:p>
    <w:p w14:paraId="3A310B23"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Για άλλη μια φορά παρακολουθούμε παγωμένοι</w:t>
      </w:r>
      <w:r>
        <w:rPr>
          <w:rFonts w:eastAsia="Times New Roman" w:cs="Times New Roman"/>
          <w:szCs w:val="24"/>
        </w:rPr>
        <w:t>,</w:t>
      </w:r>
      <w:r>
        <w:rPr>
          <w:rFonts w:eastAsia="Times New Roman" w:cs="Times New Roman"/>
          <w:szCs w:val="24"/>
        </w:rPr>
        <w:t xml:space="preserve"> σε ένα περιβάλλον κακομοιριάς, ηττοπάθειας, διχασμού, τον Πρωθυπουργού να παίζει εν ου </w:t>
      </w:r>
      <w:proofErr w:type="spellStart"/>
      <w:r>
        <w:rPr>
          <w:rFonts w:eastAsia="Times New Roman" w:cs="Times New Roman"/>
          <w:szCs w:val="24"/>
        </w:rPr>
        <w:t>παικτοίς</w:t>
      </w:r>
      <w:proofErr w:type="spellEnd"/>
      <w:r>
        <w:rPr>
          <w:rFonts w:eastAsia="Times New Roman" w:cs="Times New Roman"/>
          <w:szCs w:val="24"/>
        </w:rPr>
        <w:t>, ερήμην του Κοινοβουλίου, ερήμην του λαού που εκπροσωπεί. Αν δε</w:t>
      </w:r>
      <w:r>
        <w:rPr>
          <w:rFonts w:eastAsia="Times New Roman" w:cs="Times New Roman"/>
          <w:szCs w:val="24"/>
        </w:rPr>
        <w:t xml:space="preserve">ν είστε ικανοί να λύσετε το πρόβλημα -που δεν είστε-, εάν δεν πιστεύετε σε μια λύση που είναι ανεκτή από τους Έλληνες πολίτες, αφήστε να ασχοληθούν άλλοι, αυτοί που διαχρονικά θέλουμε και μπορούμε, χωρίς </w:t>
      </w:r>
      <w:proofErr w:type="spellStart"/>
      <w:r>
        <w:rPr>
          <w:rFonts w:eastAsia="Times New Roman" w:cs="Times New Roman"/>
          <w:szCs w:val="24"/>
        </w:rPr>
        <w:t>χαμαιλεοντισμού</w:t>
      </w:r>
      <w:r w:rsidRPr="00FC3B03">
        <w:rPr>
          <w:rFonts w:eastAsia="Times New Roman" w:cs="Times New Roman"/>
          <w:szCs w:val="24"/>
        </w:rPr>
        <w:t>ς</w:t>
      </w:r>
      <w:proofErr w:type="spellEnd"/>
      <w:r>
        <w:rPr>
          <w:rFonts w:eastAsia="Times New Roman" w:cs="Times New Roman"/>
          <w:szCs w:val="24"/>
        </w:rPr>
        <w:t>, χωρίς ανακολουθίες να συμβάλουμε σ</w:t>
      </w:r>
      <w:r>
        <w:rPr>
          <w:rFonts w:eastAsia="Times New Roman" w:cs="Times New Roman"/>
          <w:szCs w:val="24"/>
        </w:rPr>
        <w:t xml:space="preserve">ε μια αξιοπρεπή και έντιμη λύση. Και πρωτίστως μην έρθετε ξανά να μας πείτε τις γνωστές ιστορίες και αυταπάτες. </w:t>
      </w:r>
    </w:p>
    <w:p w14:paraId="3A310B24"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Τέλος, λύστε μου, σας παρακαλώ, μια απορία. Από το Σάββατο που θα υπογράψετε αυτή την περίφημη συμφωνία που διατυμπανίζετε, πείτε μου, πώς θα σ</w:t>
      </w:r>
      <w:r>
        <w:rPr>
          <w:rFonts w:eastAsia="Times New Roman" w:cs="Times New Roman"/>
          <w:szCs w:val="24"/>
        </w:rPr>
        <w:t>υστήνομαι και πώς θα αναφέρομαι για τον τόπο καταγωγής μου;</w:t>
      </w:r>
    </w:p>
    <w:p w14:paraId="3A310B25" w14:textId="77777777" w:rsidR="00E66DFC" w:rsidRDefault="00CE19B2">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3A310B26" w14:textId="77777777" w:rsidR="00E66DFC" w:rsidRDefault="00CE19B2">
      <w:pPr>
        <w:spacing w:after="0" w:line="600" w:lineRule="auto"/>
        <w:ind w:firstLine="720"/>
        <w:jc w:val="both"/>
        <w:rPr>
          <w:rFonts w:eastAsia="Times New Roman" w:cs="Times New Roman"/>
          <w:szCs w:val="24"/>
        </w:rPr>
      </w:pPr>
      <w:r w:rsidRPr="00C22418">
        <w:rPr>
          <w:rFonts w:eastAsia="Times New Roman" w:cs="Times New Roman"/>
          <w:bCs/>
          <w:szCs w:val="24"/>
        </w:rPr>
        <w:t>(Χειροκροτήματα από την πτέρυγα της Δημοκρατικής Συμπαράταξης</w:t>
      </w:r>
      <w:r>
        <w:rPr>
          <w:rFonts w:eastAsia="Times New Roman" w:cs="Times New Roman"/>
          <w:bCs/>
          <w:szCs w:val="24"/>
        </w:rPr>
        <w:t xml:space="preserve"> </w:t>
      </w:r>
      <w:r w:rsidRPr="00C22418">
        <w:rPr>
          <w:rFonts w:eastAsia="Times New Roman" w:cs="Times New Roman"/>
          <w:bCs/>
          <w:szCs w:val="24"/>
        </w:rPr>
        <w:t>ΠΑΣΟΚ</w:t>
      </w:r>
      <w:r>
        <w:rPr>
          <w:rFonts w:eastAsia="Times New Roman" w:cs="Times New Roman"/>
          <w:bCs/>
          <w:szCs w:val="24"/>
        </w:rPr>
        <w:t xml:space="preserve"> </w:t>
      </w:r>
      <w:r w:rsidRPr="00C22418">
        <w:rPr>
          <w:rFonts w:eastAsia="Times New Roman" w:cs="Times New Roman"/>
          <w:bCs/>
          <w:szCs w:val="24"/>
        </w:rPr>
        <w:t>-</w:t>
      </w:r>
      <w:r>
        <w:rPr>
          <w:rFonts w:eastAsia="Times New Roman" w:cs="Times New Roman"/>
          <w:bCs/>
          <w:szCs w:val="24"/>
        </w:rPr>
        <w:t xml:space="preserve"> </w:t>
      </w:r>
      <w:r w:rsidRPr="00C22418">
        <w:rPr>
          <w:rFonts w:eastAsia="Times New Roman" w:cs="Times New Roman"/>
          <w:bCs/>
          <w:szCs w:val="24"/>
        </w:rPr>
        <w:t>ΔΗΜΑΡ)</w:t>
      </w:r>
    </w:p>
    <w:p w14:paraId="3A310B27" w14:textId="77777777" w:rsidR="00E66DFC" w:rsidRDefault="00CE19B2">
      <w:pPr>
        <w:tabs>
          <w:tab w:val="left" w:pos="3873"/>
        </w:tabs>
        <w:spacing w:after="0" w:line="600" w:lineRule="auto"/>
        <w:ind w:firstLine="720"/>
        <w:jc w:val="both"/>
        <w:rPr>
          <w:rFonts w:eastAsia="Times New Roman"/>
          <w:szCs w:val="24"/>
        </w:rPr>
      </w:pPr>
      <w:r w:rsidRPr="00FC3B03">
        <w:rPr>
          <w:rFonts w:eastAsia="Times New Roman"/>
          <w:b/>
          <w:bCs/>
          <w:szCs w:val="24"/>
        </w:rPr>
        <w:t>ΠΡΟΕΔΡΕΥΩΝ (Μάριος Γεωργιάδης):</w:t>
      </w:r>
      <w:r>
        <w:rPr>
          <w:rFonts w:eastAsia="Times New Roman"/>
          <w:szCs w:val="24"/>
        </w:rPr>
        <w:t xml:space="preserve"> Ευχαριστούμε την κ. </w:t>
      </w:r>
      <w:proofErr w:type="spellStart"/>
      <w:r>
        <w:rPr>
          <w:rFonts w:eastAsia="Times New Roman"/>
          <w:szCs w:val="24"/>
        </w:rPr>
        <w:t>Κεφαλίδου</w:t>
      </w:r>
      <w:proofErr w:type="spellEnd"/>
      <w:r>
        <w:rPr>
          <w:rFonts w:eastAsia="Times New Roman"/>
          <w:szCs w:val="24"/>
        </w:rPr>
        <w:t xml:space="preserve">. </w:t>
      </w:r>
    </w:p>
    <w:p w14:paraId="3A310B28" w14:textId="77777777" w:rsidR="00E66DFC" w:rsidRDefault="00CE19B2">
      <w:pPr>
        <w:tabs>
          <w:tab w:val="left" w:pos="3873"/>
        </w:tabs>
        <w:spacing w:after="0" w:line="600" w:lineRule="auto"/>
        <w:ind w:firstLine="720"/>
        <w:jc w:val="both"/>
        <w:rPr>
          <w:rFonts w:eastAsia="Times New Roman"/>
          <w:szCs w:val="24"/>
        </w:rPr>
      </w:pPr>
      <w:r>
        <w:rPr>
          <w:rFonts w:eastAsia="Times New Roman"/>
          <w:szCs w:val="24"/>
        </w:rPr>
        <w:t xml:space="preserve">Τώρα θα μιλήσει ο κ. </w:t>
      </w:r>
      <w:proofErr w:type="spellStart"/>
      <w:r>
        <w:rPr>
          <w:rFonts w:eastAsia="Times New Roman"/>
          <w:szCs w:val="24"/>
        </w:rPr>
        <w:t>Μπαλωμενάκης</w:t>
      </w:r>
      <w:proofErr w:type="spellEnd"/>
      <w:r>
        <w:rPr>
          <w:rFonts w:eastAsia="Times New Roman"/>
          <w:szCs w:val="24"/>
        </w:rPr>
        <w:t xml:space="preserve">. Μετά τον </w:t>
      </w:r>
      <w:r>
        <w:rPr>
          <w:rFonts w:eastAsia="Times New Roman"/>
          <w:szCs w:val="24"/>
        </w:rPr>
        <w:t xml:space="preserve">κ. </w:t>
      </w:r>
      <w:proofErr w:type="spellStart"/>
      <w:r>
        <w:rPr>
          <w:rFonts w:eastAsia="Times New Roman"/>
          <w:szCs w:val="24"/>
        </w:rPr>
        <w:t>Μπαλωμενάκη</w:t>
      </w:r>
      <w:proofErr w:type="spellEnd"/>
      <w:r>
        <w:rPr>
          <w:rFonts w:eastAsia="Times New Roman"/>
          <w:szCs w:val="24"/>
        </w:rPr>
        <w:t xml:space="preserve"> θα σας ενημερώσουμε για το πώς θα πάει η λίστα. </w:t>
      </w:r>
    </w:p>
    <w:p w14:paraId="3A310B29"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szCs w:val="24"/>
        </w:rPr>
        <w:t xml:space="preserve">Ο κ. </w:t>
      </w:r>
      <w:proofErr w:type="spellStart"/>
      <w:r>
        <w:rPr>
          <w:rFonts w:eastAsia="Times New Roman"/>
          <w:szCs w:val="24"/>
        </w:rPr>
        <w:t>Μπαλωμενάκης</w:t>
      </w:r>
      <w:proofErr w:type="spellEnd"/>
      <w:r>
        <w:rPr>
          <w:rFonts w:eastAsia="Times New Roman"/>
          <w:szCs w:val="24"/>
        </w:rPr>
        <w:t xml:space="preserve"> έχει τον λόγο</w:t>
      </w:r>
      <w:r>
        <w:rPr>
          <w:rFonts w:eastAsia="Times New Roman" w:cs="Times New Roman"/>
          <w:szCs w:val="24"/>
        </w:rPr>
        <w:t xml:space="preserve"> για επτά λεπτά.</w:t>
      </w:r>
    </w:p>
    <w:p w14:paraId="3A310B2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Ευχαριστώ, κύριε Πρόεδρε. </w:t>
      </w:r>
    </w:p>
    <w:p w14:paraId="3A310B2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Η πρώτη σκέψη που κάνει κανείς, κυρίες και κύριοι συνάδελφοι, αντιμετωπίζοντας αυτή την πρόταση</w:t>
      </w:r>
      <w:r>
        <w:rPr>
          <w:rFonts w:eastAsia="Times New Roman" w:cs="Times New Roman"/>
          <w:szCs w:val="24"/>
        </w:rPr>
        <w:t xml:space="preserve"> μομφής της Νέας Δημοκρατίας</w:t>
      </w:r>
      <w:r w:rsidRPr="008F1A21">
        <w:rPr>
          <w:rFonts w:eastAsia="Times New Roman" w:cs="Times New Roman"/>
          <w:szCs w:val="24"/>
        </w:rPr>
        <w:t>,</w:t>
      </w:r>
      <w:r>
        <w:rPr>
          <w:rFonts w:eastAsia="Times New Roman" w:cs="Times New Roman"/>
          <w:szCs w:val="24"/>
        </w:rPr>
        <w:t xml:space="preserve"> είναι ότι φαίνεται ότι η ηγεσία της Νέας Δημοκρατίας πιστεύει ότι πραγματοποιεί μια φυγή προς τα εμπρός. Στην πραγματικότητα επιχειρεί με την αμήχανη και σπασμωδική αυτή κίνηση να κρύψει την άμετρη αμηχανία που προκαλεί το ασύ</w:t>
      </w:r>
      <w:r>
        <w:rPr>
          <w:rFonts w:eastAsia="Times New Roman" w:cs="Times New Roman"/>
          <w:szCs w:val="24"/>
        </w:rPr>
        <w:t>μβατο των σημερινών της θέσεων με τις θέσεις της στο πρόσφατο παρελθόν και βεβαίως να συσκοτίσει</w:t>
      </w:r>
      <w:r w:rsidRPr="008F1A21">
        <w:rPr>
          <w:rFonts w:eastAsia="Times New Roman" w:cs="Times New Roman"/>
          <w:szCs w:val="24"/>
        </w:rPr>
        <w:t>,</w:t>
      </w:r>
      <w:r>
        <w:rPr>
          <w:rFonts w:eastAsia="Times New Roman" w:cs="Times New Roman"/>
          <w:szCs w:val="24"/>
        </w:rPr>
        <w:t xml:space="preserve"> όσο το δυνατόν</w:t>
      </w:r>
      <w:r w:rsidRPr="008F1A21">
        <w:rPr>
          <w:rFonts w:eastAsia="Times New Roman" w:cs="Times New Roman"/>
          <w:szCs w:val="24"/>
        </w:rPr>
        <w:t>,</w:t>
      </w:r>
      <w:r>
        <w:rPr>
          <w:rFonts w:eastAsia="Times New Roman" w:cs="Times New Roman"/>
          <w:szCs w:val="24"/>
        </w:rPr>
        <w:t xml:space="preserve"> την πολύ μεγάλη επιτυχία που επισφραγίστηκε σήμερα το μεσημέρι με την επιβεβαίωση της εξόδου της χώρας μας από τις </w:t>
      </w:r>
      <w:proofErr w:type="spellStart"/>
      <w:r>
        <w:rPr>
          <w:rFonts w:eastAsia="Times New Roman" w:cs="Times New Roman"/>
          <w:szCs w:val="24"/>
        </w:rPr>
        <w:t>μνημονιακές</w:t>
      </w:r>
      <w:proofErr w:type="spellEnd"/>
      <w:r>
        <w:rPr>
          <w:rFonts w:eastAsia="Times New Roman" w:cs="Times New Roman"/>
          <w:szCs w:val="24"/>
        </w:rPr>
        <w:t xml:space="preserve"> καταστάσεις. </w:t>
      </w:r>
    </w:p>
    <w:p w14:paraId="3A310B2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την πραγματικότητα, όμως, η Νέα Δημοκρατία δεν συγκρούεται μόνο με το παρελθόν της, συγκρούεται και με το παρόν της, με μεγάλο τμήμα των λογικών ψηφοφόρων της</w:t>
      </w:r>
      <w:r w:rsidRPr="008F1A21">
        <w:rPr>
          <w:rFonts w:eastAsia="Times New Roman" w:cs="Times New Roman"/>
          <w:szCs w:val="24"/>
        </w:rPr>
        <w:t>,</w:t>
      </w:r>
      <w:r>
        <w:rPr>
          <w:rFonts w:eastAsia="Times New Roman" w:cs="Times New Roman"/>
          <w:szCs w:val="24"/>
        </w:rPr>
        <w:t xml:space="preserve"> με το Ευρωπαϊκό Λαϊκό Κόμμα, με τους </w:t>
      </w:r>
      <w:r>
        <w:rPr>
          <w:rFonts w:eastAsia="Times New Roman" w:cs="Times New Roman"/>
          <w:szCs w:val="24"/>
        </w:rPr>
        <w:t>δ</w:t>
      </w:r>
      <w:r>
        <w:rPr>
          <w:rFonts w:eastAsia="Times New Roman" w:cs="Times New Roman"/>
          <w:szCs w:val="24"/>
        </w:rPr>
        <w:t xml:space="preserve">ιεθνείς </w:t>
      </w:r>
      <w:r>
        <w:rPr>
          <w:rFonts w:eastAsia="Times New Roman" w:cs="Times New Roman"/>
          <w:szCs w:val="24"/>
        </w:rPr>
        <w:t>ο</w:t>
      </w:r>
      <w:r>
        <w:rPr>
          <w:rFonts w:eastAsia="Times New Roman" w:cs="Times New Roman"/>
          <w:szCs w:val="24"/>
        </w:rPr>
        <w:t xml:space="preserve">ργανισμούς που χαιρέτισαν τη </w:t>
      </w:r>
      <w:r>
        <w:rPr>
          <w:rFonts w:eastAsia="Times New Roman" w:cs="Times New Roman"/>
          <w:szCs w:val="24"/>
        </w:rPr>
        <w:t>σ</w:t>
      </w:r>
      <w:r>
        <w:rPr>
          <w:rFonts w:eastAsia="Times New Roman" w:cs="Times New Roman"/>
          <w:szCs w:val="24"/>
        </w:rPr>
        <w:t>υμφωνία ως βήμα για</w:t>
      </w:r>
      <w:r>
        <w:rPr>
          <w:rFonts w:eastAsia="Times New Roman" w:cs="Times New Roman"/>
          <w:szCs w:val="24"/>
        </w:rPr>
        <w:t xml:space="preserve"> σταθερότητα, ευημερία και πρόοδο της περιοχής. Συγκρούεται ακόμα, οξύνοντας τα πράγματα, οδηγώντας τα πράγματα σε συγκρούσεις, προσωπικά ο επικεφαλής της και με το δικό του μέλλον και το μέλλον της παράταξής του. Αν και είμαι αναρμόδιος, νομίζω ότι</w:t>
      </w:r>
      <w:r>
        <w:rPr>
          <w:rFonts w:eastAsia="Times New Roman" w:cs="Times New Roman"/>
          <w:szCs w:val="24"/>
        </w:rPr>
        <w:t>,</w:t>
      </w:r>
      <w:r>
        <w:rPr>
          <w:rFonts w:eastAsia="Times New Roman" w:cs="Times New Roman"/>
          <w:szCs w:val="24"/>
        </w:rPr>
        <w:t xml:space="preserve"> αντί </w:t>
      </w:r>
      <w:r>
        <w:rPr>
          <w:rFonts w:eastAsia="Times New Roman" w:cs="Times New Roman"/>
          <w:szCs w:val="24"/>
        </w:rPr>
        <w:t>να συσπειρώνει</w:t>
      </w:r>
      <w:r>
        <w:rPr>
          <w:rFonts w:eastAsia="Times New Roman" w:cs="Times New Roman"/>
          <w:szCs w:val="24"/>
        </w:rPr>
        <w:t>,</w:t>
      </w:r>
      <w:r>
        <w:rPr>
          <w:rFonts w:eastAsia="Times New Roman" w:cs="Times New Roman"/>
          <w:szCs w:val="24"/>
        </w:rPr>
        <w:t xml:space="preserve"> η πρόταση μομφής υπονομεύει το κόμμα της Αξιωματικής Αντιπολίτευσης. </w:t>
      </w:r>
    </w:p>
    <w:p w14:paraId="3A310B2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Είναι πολλές φορές διαπιστωμένο στον πολιτικό στίβο ότι η διαρκής υποχωρητικότητα και ο </w:t>
      </w:r>
      <w:proofErr w:type="spellStart"/>
      <w:r>
        <w:rPr>
          <w:rFonts w:eastAsia="Times New Roman" w:cs="Times New Roman"/>
          <w:szCs w:val="24"/>
        </w:rPr>
        <w:t>ετεροκαθορισμός</w:t>
      </w:r>
      <w:proofErr w:type="spellEnd"/>
      <w:r>
        <w:rPr>
          <w:rFonts w:eastAsia="Times New Roman" w:cs="Times New Roman"/>
          <w:szCs w:val="24"/>
        </w:rPr>
        <w:t xml:space="preserve"> μιας ηγεσίας είναι συνήθως ο προθάλαμος της αποδυνάμωσης και της α</w:t>
      </w:r>
      <w:r>
        <w:rPr>
          <w:rFonts w:eastAsia="Times New Roman" w:cs="Times New Roman"/>
          <w:szCs w:val="24"/>
        </w:rPr>
        <w:t xml:space="preserve">νατροπής της. Ο απόλυτα </w:t>
      </w:r>
      <w:proofErr w:type="spellStart"/>
      <w:r>
        <w:rPr>
          <w:rFonts w:eastAsia="Times New Roman" w:cs="Times New Roman"/>
          <w:szCs w:val="24"/>
        </w:rPr>
        <w:t>μανιχαϊστικός</w:t>
      </w:r>
      <w:proofErr w:type="spellEnd"/>
      <w:r>
        <w:rPr>
          <w:rFonts w:eastAsia="Times New Roman" w:cs="Times New Roman"/>
          <w:szCs w:val="24"/>
        </w:rPr>
        <w:t xml:space="preserve"> και ισοπεδωτικός τρόπος που η Νέα Δημοκρατία εκφράζεται απέναντι στη </w:t>
      </w:r>
      <w:r>
        <w:rPr>
          <w:rFonts w:eastAsia="Times New Roman" w:cs="Times New Roman"/>
          <w:szCs w:val="24"/>
        </w:rPr>
        <w:t>σ</w:t>
      </w:r>
      <w:r>
        <w:rPr>
          <w:rFonts w:eastAsia="Times New Roman" w:cs="Times New Roman"/>
          <w:szCs w:val="24"/>
        </w:rPr>
        <w:t>υμφωνία είναι ενδεικτικός μιας πολιτικής άκριτα λαϊκίστικης. Στη συσκότιση, που πάντοτε συνοδεύει τον λαϊκισμό, συμβάλλει η παραποίηση, στην οποία ε</w:t>
      </w:r>
      <w:r>
        <w:rPr>
          <w:rFonts w:eastAsia="Times New Roman" w:cs="Times New Roman"/>
          <w:szCs w:val="24"/>
        </w:rPr>
        <w:t xml:space="preserve">δώ μέσα επιδόθηκαν οι ομιλητές της, λέγοντας σε αρκετά σημεία τη μισή αλήθεια. </w:t>
      </w:r>
    </w:p>
    <w:p w14:paraId="3A310B2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θέλω να αναφέρω δυο παραδείγματα. Ο κ. Τσιάρας παραπονέθηκε για το μεγάλο, κατά την αντίληψή του, χρονικό περιθώριο που δίδεται στην άλλη πλευρά</w:t>
      </w:r>
      <w:r>
        <w:rPr>
          <w:rFonts w:eastAsia="Times New Roman" w:cs="Times New Roman"/>
          <w:szCs w:val="24"/>
        </w:rPr>
        <w:t>,</w:t>
      </w:r>
      <w:r>
        <w:rPr>
          <w:rFonts w:eastAsia="Times New Roman" w:cs="Times New Roman"/>
          <w:szCs w:val="24"/>
        </w:rPr>
        <w:t xml:space="preserve"> προκειμένου να ολοκληρώσει</w:t>
      </w:r>
      <w:r>
        <w:rPr>
          <w:rFonts w:eastAsia="Times New Roman" w:cs="Times New Roman"/>
          <w:szCs w:val="24"/>
        </w:rPr>
        <w:t xml:space="preserve"> τις δεσμεύσεις της, να τις υλοποιήσει δηλαδή. </w:t>
      </w:r>
      <w:r>
        <w:rPr>
          <w:rFonts w:eastAsia="Times New Roman" w:cs="Times New Roman"/>
          <w:szCs w:val="24"/>
        </w:rPr>
        <w:lastRenderedPageBreak/>
        <w:t xml:space="preserve">Δεν λέει, όμως, τι προτείνει. Προτείνει σφικτό χρονοδιάγραμμα και σε τι θα εξυπηρετούσε αυτό; Κάθε λογικός άνθρωπος καταλαβαίνει ότι πρέπει να γίνουν σεβαστές σε μια </w:t>
      </w:r>
      <w:r>
        <w:rPr>
          <w:rFonts w:eastAsia="Times New Roman" w:cs="Times New Roman"/>
          <w:szCs w:val="24"/>
        </w:rPr>
        <w:t>σ</w:t>
      </w:r>
      <w:r>
        <w:rPr>
          <w:rFonts w:eastAsia="Times New Roman" w:cs="Times New Roman"/>
          <w:szCs w:val="24"/>
        </w:rPr>
        <w:t xml:space="preserve">υμφωνία οι δυνατότητες και οι ρυθμοί ενός </w:t>
      </w:r>
      <w:r>
        <w:rPr>
          <w:rFonts w:eastAsia="Times New Roman" w:cs="Times New Roman"/>
          <w:szCs w:val="24"/>
        </w:rPr>
        <w:t xml:space="preserve">συντεταγμένου κράτους, εάν θέλουμε πραγματικά μια βιώσιμη </w:t>
      </w:r>
      <w:r>
        <w:rPr>
          <w:rFonts w:eastAsia="Times New Roman" w:cs="Times New Roman"/>
          <w:szCs w:val="24"/>
        </w:rPr>
        <w:t>σ</w:t>
      </w:r>
      <w:r>
        <w:rPr>
          <w:rFonts w:eastAsia="Times New Roman" w:cs="Times New Roman"/>
          <w:szCs w:val="24"/>
        </w:rPr>
        <w:t xml:space="preserve">υμφωνία, αλλιώς πάμε στο σφίξιμο της βίδας, που, ως γνωστόν, οδηγεί στη θραύση συνήθως, στο μπάχαλο. Αυτό θέλουν; </w:t>
      </w:r>
    </w:p>
    <w:p w14:paraId="3A310B2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δεύτερο παράδειγμα επιπολαιότητας –τουλάχιστον- είναι η φράση του </w:t>
      </w:r>
      <w:r>
        <w:rPr>
          <w:rFonts w:eastAsia="Times New Roman" w:cs="Times New Roman"/>
          <w:szCs w:val="24"/>
        </w:rPr>
        <w:t>ε</w:t>
      </w:r>
      <w:r>
        <w:rPr>
          <w:rFonts w:eastAsia="Times New Roman" w:cs="Times New Roman"/>
          <w:szCs w:val="24"/>
        </w:rPr>
        <w:t>ισηγητή της</w:t>
      </w:r>
      <w:r>
        <w:rPr>
          <w:rFonts w:eastAsia="Times New Roman" w:cs="Times New Roman"/>
          <w:szCs w:val="24"/>
        </w:rPr>
        <w:t xml:space="preserve"> Νέας Δημοκρατίας</w:t>
      </w:r>
      <w:r>
        <w:rPr>
          <w:rFonts w:eastAsia="Times New Roman" w:cs="Times New Roman"/>
          <w:szCs w:val="24"/>
        </w:rPr>
        <w:t>,</w:t>
      </w:r>
      <w:r>
        <w:rPr>
          <w:rFonts w:eastAsia="Times New Roman" w:cs="Times New Roman"/>
          <w:szCs w:val="24"/>
        </w:rPr>
        <w:t xml:space="preserve"> του κ. Γεωργαντά, ο οποίος, μιλώντας εκτός </w:t>
      </w:r>
      <w:proofErr w:type="spellStart"/>
      <w:r>
        <w:rPr>
          <w:rFonts w:eastAsia="Times New Roman" w:cs="Times New Roman"/>
          <w:szCs w:val="24"/>
        </w:rPr>
        <w:t>χειρογράφου</w:t>
      </w:r>
      <w:proofErr w:type="spellEnd"/>
      <w:r>
        <w:rPr>
          <w:rFonts w:eastAsia="Times New Roman" w:cs="Times New Roman"/>
          <w:szCs w:val="24"/>
        </w:rPr>
        <w:t xml:space="preserve">, ζήτησε να έρθει η </w:t>
      </w:r>
      <w:r>
        <w:rPr>
          <w:rFonts w:eastAsia="Times New Roman" w:cs="Times New Roman"/>
          <w:szCs w:val="24"/>
        </w:rPr>
        <w:t>σ</w:t>
      </w:r>
      <w:r>
        <w:rPr>
          <w:rFonts w:eastAsia="Times New Roman" w:cs="Times New Roman"/>
          <w:szCs w:val="24"/>
        </w:rPr>
        <w:t xml:space="preserve">υμφωνία στη Βουλή για </w:t>
      </w:r>
      <w:r>
        <w:rPr>
          <w:rFonts w:eastAsia="Times New Roman" w:cs="Times New Roman"/>
          <w:szCs w:val="24"/>
        </w:rPr>
        <w:t>κ</w:t>
      </w:r>
      <w:r>
        <w:rPr>
          <w:rFonts w:eastAsia="Times New Roman" w:cs="Times New Roman"/>
          <w:szCs w:val="24"/>
        </w:rPr>
        <w:t>ύρωση, υπογεγραμμένο το «</w:t>
      </w:r>
      <w:r w:rsidRPr="00380657">
        <w:rPr>
          <w:rFonts w:eastAsia="Times New Roman" w:cs="Times New Roman"/>
          <w:szCs w:val="24"/>
        </w:rPr>
        <w:t>κύρωση</w:t>
      </w:r>
      <w:r>
        <w:rPr>
          <w:rFonts w:eastAsia="Times New Roman" w:cs="Times New Roman"/>
          <w:szCs w:val="24"/>
        </w:rPr>
        <w:t>» πριν</w:t>
      </w:r>
      <w:r>
        <w:rPr>
          <w:rFonts w:eastAsia="Times New Roman" w:cs="Times New Roman"/>
          <w:szCs w:val="24"/>
        </w:rPr>
        <w:t xml:space="preserve"> από</w:t>
      </w:r>
      <w:r>
        <w:rPr>
          <w:rFonts w:eastAsia="Times New Roman" w:cs="Times New Roman"/>
          <w:szCs w:val="24"/>
        </w:rPr>
        <w:t xml:space="preserve"> τις Πρέσπες. Αυτό εάν είναι δυνατόν! Εάν δεν του ξέφυγε και εάν το έλεγε στα σοβαρά, είναι τρομερ</w:t>
      </w:r>
      <w:r>
        <w:rPr>
          <w:rFonts w:eastAsia="Times New Roman" w:cs="Times New Roman"/>
          <w:szCs w:val="24"/>
        </w:rPr>
        <w:t xml:space="preserve">ό, διότι, όπως ξέρουμε όλοι, η </w:t>
      </w:r>
      <w:r>
        <w:rPr>
          <w:rFonts w:eastAsia="Times New Roman" w:cs="Times New Roman"/>
          <w:szCs w:val="24"/>
        </w:rPr>
        <w:t>κ</w:t>
      </w:r>
      <w:r>
        <w:rPr>
          <w:rFonts w:eastAsia="Times New Roman" w:cs="Times New Roman"/>
          <w:szCs w:val="24"/>
        </w:rPr>
        <w:t xml:space="preserve">ύρωση αποτελεί την τελευταία ενέργεια που </w:t>
      </w:r>
      <w:proofErr w:type="spellStart"/>
      <w:r>
        <w:rPr>
          <w:rFonts w:eastAsia="Times New Roman" w:cs="Times New Roman"/>
          <w:szCs w:val="24"/>
        </w:rPr>
        <w:t>υποστασιοποιεί</w:t>
      </w:r>
      <w:proofErr w:type="spellEnd"/>
      <w:r>
        <w:rPr>
          <w:rFonts w:eastAsia="Times New Roman" w:cs="Times New Roman"/>
          <w:szCs w:val="24"/>
        </w:rPr>
        <w:t xml:space="preserve"> μια διεθνή συμφωνία. Εάν ήταν έτσι, πώς θα μπορούσαμε εμείς να αξιώνουμε, από την άλλη πλευρά να υλοποιήσει τις δεσμεύσεις της, όταν θα έχουμε κυρώσει τη συμφωνία; Και</w:t>
      </w:r>
      <w:r>
        <w:rPr>
          <w:rFonts w:eastAsia="Times New Roman" w:cs="Times New Roman"/>
          <w:szCs w:val="24"/>
        </w:rPr>
        <w:t xml:space="preserve"> η κύρωση, απ’ ό,τι αντιλαμβάνεται ο καθένας, είναι ένα όπλο που δεν μπορείς να το χρησιμοποιήσεις, παρά μόνο εν καιρώ, όπως ακριβώς προβλέπει αυτή η </w:t>
      </w:r>
      <w:r>
        <w:rPr>
          <w:rFonts w:eastAsia="Times New Roman" w:cs="Times New Roman"/>
          <w:szCs w:val="24"/>
        </w:rPr>
        <w:t>σ</w:t>
      </w:r>
      <w:r>
        <w:rPr>
          <w:rFonts w:eastAsia="Times New Roman" w:cs="Times New Roman"/>
          <w:szCs w:val="24"/>
        </w:rPr>
        <w:t xml:space="preserve">υμφωνία, όταν θα έχουν υλοποιηθεί δηλαδή όλες οι δεσμεύσεις από την άλλη πλευρά. </w:t>
      </w:r>
    </w:p>
    <w:p w14:paraId="3A310B3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Μπαίνω στον πειρασμό να</w:t>
      </w:r>
      <w:r>
        <w:rPr>
          <w:rFonts w:eastAsia="Times New Roman" w:cs="Times New Roman"/>
          <w:szCs w:val="24"/>
        </w:rPr>
        <w:t xml:space="preserve"> σχολιάσω και το περίφημο πυρηνικό όπλο του κ. Κουμουτσάκου. Εφόσον έτσι είναι και μας είχε εφοδιάσει η θητεία της Νέας Δημοκρατίας με αυξημένη ισχύ, γεννώνται ερωτήματα, όπως: Γιατί από αυτή τη θέση, </w:t>
      </w:r>
      <w:r>
        <w:rPr>
          <w:rFonts w:eastAsia="Times New Roman" w:cs="Times New Roman"/>
          <w:szCs w:val="24"/>
        </w:rPr>
        <w:lastRenderedPageBreak/>
        <w:t xml:space="preserve">από τα όπλα δηλαδή, </w:t>
      </w:r>
      <w:proofErr w:type="spellStart"/>
      <w:r>
        <w:rPr>
          <w:rFonts w:eastAsia="Times New Roman" w:cs="Times New Roman"/>
          <w:szCs w:val="24"/>
        </w:rPr>
        <w:t>απέστη</w:t>
      </w:r>
      <w:proofErr w:type="spellEnd"/>
      <w:r>
        <w:rPr>
          <w:rFonts w:eastAsia="Times New Roman" w:cs="Times New Roman"/>
          <w:szCs w:val="24"/>
        </w:rPr>
        <w:t>, έφυγε, απομακρύνθηκε και υπ</w:t>
      </w:r>
      <w:r>
        <w:rPr>
          <w:rFonts w:eastAsia="Times New Roman" w:cs="Times New Roman"/>
          <w:szCs w:val="24"/>
        </w:rPr>
        <w:t>ονόμευσε η ίδια η Νέα Δημοκρατία; Η απάντηση σ’ αυτό είναι πως εκείνο που τους έλειψε τότε ήταν η πολιτική τόλμη, η αίσθηση ότι υπεράνω του κομματικού είναι το συμφέρον της χώρας και βεβαίως η έλλειψη τότε της συνοχής και μαζί με τη θέληση και την αποφασισ</w:t>
      </w:r>
      <w:r>
        <w:rPr>
          <w:rFonts w:eastAsia="Times New Roman" w:cs="Times New Roman"/>
          <w:szCs w:val="24"/>
        </w:rPr>
        <w:t>τικότητα που δεν υπήρξαν. Είναι μια συνοχή και μια αποφασιστικότητα που σήμερα υπάρχουν και απέφεραν μια συμφωνία συμφέρουσα</w:t>
      </w:r>
      <w:r>
        <w:rPr>
          <w:rFonts w:eastAsia="Times New Roman" w:cs="Times New Roman"/>
          <w:szCs w:val="24"/>
        </w:rPr>
        <w:t>,</w:t>
      </w:r>
      <w:r>
        <w:rPr>
          <w:rFonts w:eastAsia="Times New Roman" w:cs="Times New Roman"/>
          <w:szCs w:val="24"/>
        </w:rPr>
        <w:t xml:space="preserve"> τόσο για την Ελλάδα όσο και για τον γειτονικό λαό</w:t>
      </w:r>
      <w:r>
        <w:rPr>
          <w:rFonts w:eastAsia="Times New Roman" w:cs="Times New Roman"/>
          <w:szCs w:val="24"/>
        </w:rPr>
        <w:t>,</w:t>
      </w:r>
      <w:r>
        <w:rPr>
          <w:rFonts w:eastAsia="Times New Roman" w:cs="Times New Roman"/>
          <w:szCs w:val="24"/>
        </w:rPr>
        <w:t xml:space="preserve"> και ασφαλώς συμφέρουσα για την ειρήνη, για τη σταθερότητα στην περιοχή. </w:t>
      </w:r>
    </w:p>
    <w:p w14:paraId="3A310B3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Σχολιά</w:t>
      </w:r>
      <w:r>
        <w:rPr>
          <w:rFonts w:eastAsia="Times New Roman" w:cs="Times New Roman"/>
          <w:szCs w:val="24"/>
        </w:rPr>
        <w:t>ζω επίσης ακόμα και τη στάση του Κινήματος Αλλαγής, εάν αυτή είναι τελικά, όπως εκφράστηκε από τον κ. Σκανδαλίδη, ο οποίος χαρακτήρισε «δίβουλη και αμήχανη την Κυβέρνηση», ενώ στην ουσία καιροσκοπική και μικρόψυχη είναι η στάση τους. «Αν και βλέπουν», όπως</w:t>
      </w:r>
      <w:r>
        <w:rPr>
          <w:rFonts w:eastAsia="Times New Roman" w:cs="Times New Roman"/>
          <w:szCs w:val="24"/>
        </w:rPr>
        <w:t xml:space="preserve"> είπε, «θετικά σημεία», εντούτοις νομίζουν «ότι θα πιάσουν την καλή», εάν πέσει η Κυβέρνηση.</w:t>
      </w:r>
    </w:p>
    <w:p w14:paraId="3A310B32" w14:textId="77777777" w:rsidR="00E66DFC" w:rsidRDefault="00CE19B2">
      <w:pPr>
        <w:spacing w:after="0" w:line="600" w:lineRule="auto"/>
        <w:ind w:firstLine="720"/>
        <w:jc w:val="both"/>
        <w:rPr>
          <w:rFonts w:eastAsia="Times New Roman"/>
          <w:szCs w:val="24"/>
        </w:rPr>
      </w:pPr>
      <w:r>
        <w:rPr>
          <w:rFonts w:eastAsia="Times New Roman"/>
          <w:szCs w:val="24"/>
        </w:rPr>
        <w:t xml:space="preserve">Μάταια, όμως. Δεν θα γίνει αυτό το χατίρι σε κανέναν, διότι πριν από όλα έχουμε μια πολύ καλή συμφωνία, που όσο περνούν οι μέρες θα αποδεικνύεται με πόση προσοχή, </w:t>
      </w:r>
      <w:r>
        <w:rPr>
          <w:rFonts w:eastAsia="Times New Roman"/>
          <w:szCs w:val="24"/>
        </w:rPr>
        <w:t>με πόση ευαισθησία λύνονται θέματα που αγγίζουν την κοινή γνώμη, όπως είναι ο σφετερισμός συμβόλων και ιστορικών δεδομένων, που τώρα εξοστρακίζεται πλήρως ως δυνατότητα.</w:t>
      </w:r>
    </w:p>
    <w:p w14:paraId="3A310B33" w14:textId="77777777" w:rsidR="00E66DFC" w:rsidRDefault="00CE19B2">
      <w:pPr>
        <w:spacing w:after="0" w:line="600" w:lineRule="auto"/>
        <w:ind w:firstLine="720"/>
        <w:jc w:val="both"/>
        <w:rPr>
          <w:rFonts w:eastAsia="Times New Roman"/>
          <w:szCs w:val="24"/>
        </w:rPr>
      </w:pPr>
      <w:r>
        <w:rPr>
          <w:rFonts w:eastAsia="Times New Roman"/>
          <w:szCs w:val="24"/>
        </w:rPr>
        <w:lastRenderedPageBreak/>
        <w:t>Η πρόταση μομφής, κυρίες και κύριοι συνάδελφοι, είναι δεδομένο ότι θα απορριφθεί. Η δι</w:t>
      </w:r>
      <w:r>
        <w:rPr>
          <w:rFonts w:eastAsia="Times New Roman"/>
          <w:szCs w:val="24"/>
        </w:rPr>
        <w:t>αδικασία που άρχισε είναι ανεπίστρεπτη. Θα οδηγήσει σε ένα καλύτερο, πιο ασφαλές αύριο, σε αρμονία με τους σύγχρονους διεθνείς κανόνες ειρηνικής συνύπαρξης των λαών, που είναι και πρέπει να εξακολουθήσουν να είναι η βάση για τις διεθνείς σχέσεις, σε ένα πε</w:t>
      </w:r>
      <w:r>
        <w:rPr>
          <w:rFonts w:eastAsia="Times New Roman"/>
          <w:szCs w:val="24"/>
        </w:rPr>
        <w:t>δίο που η Ελλάδα είναι και μπορεί να αναδειχθεί ακόμα περισσότερο μια δύναμη σταθερότητας και ένας πυλώνας ανάπτυξης και δημιουργίας.</w:t>
      </w:r>
    </w:p>
    <w:p w14:paraId="3A310B34" w14:textId="77777777" w:rsidR="00E66DFC" w:rsidRDefault="00CE19B2">
      <w:pPr>
        <w:spacing w:after="0" w:line="600" w:lineRule="auto"/>
        <w:ind w:firstLine="720"/>
        <w:jc w:val="both"/>
        <w:rPr>
          <w:rFonts w:eastAsia="Times New Roman"/>
          <w:szCs w:val="24"/>
        </w:rPr>
      </w:pPr>
      <w:r>
        <w:rPr>
          <w:rFonts w:eastAsia="Times New Roman"/>
          <w:szCs w:val="24"/>
        </w:rPr>
        <w:t>Ευχαριστώ.</w:t>
      </w:r>
    </w:p>
    <w:p w14:paraId="3A310B35"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A310B36"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Μπαλωμενάκη</w:t>
      </w:r>
      <w:proofErr w:type="spellEnd"/>
      <w:r>
        <w:rPr>
          <w:rFonts w:eastAsia="Times New Roman"/>
          <w:szCs w:val="24"/>
        </w:rPr>
        <w:t xml:space="preserve"> και</w:t>
      </w:r>
      <w:r>
        <w:rPr>
          <w:rFonts w:eastAsia="Times New Roman"/>
          <w:szCs w:val="24"/>
        </w:rPr>
        <w:t xml:space="preserve"> για την οικονομία στο</w:t>
      </w:r>
      <w:r>
        <w:rPr>
          <w:rFonts w:eastAsia="Times New Roman"/>
          <w:szCs w:val="24"/>
        </w:rPr>
        <w:t>ν</w:t>
      </w:r>
      <w:r>
        <w:rPr>
          <w:rFonts w:eastAsia="Times New Roman"/>
          <w:szCs w:val="24"/>
        </w:rPr>
        <w:t xml:space="preserve"> χρόνο.</w:t>
      </w:r>
    </w:p>
    <w:p w14:paraId="3A310B37" w14:textId="77777777" w:rsidR="00E66DFC" w:rsidRDefault="00CE19B2">
      <w:pPr>
        <w:spacing w:after="0" w:line="600" w:lineRule="auto"/>
        <w:ind w:firstLine="720"/>
        <w:jc w:val="both"/>
        <w:rPr>
          <w:rFonts w:eastAsia="Times New Roman"/>
          <w:szCs w:val="24"/>
        </w:rPr>
      </w:pPr>
      <w:r>
        <w:rPr>
          <w:rFonts w:eastAsia="Times New Roman"/>
          <w:szCs w:val="24"/>
        </w:rPr>
        <w:t xml:space="preserve">Κύριοι συνάδελφοι, η απόφαση από το Προεδρείο είναι ότι θα πάμε μέχρι τον αριθμό </w:t>
      </w:r>
      <w:r>
        <w:rPr>
          <w:rFonts w:eastAsia="Times New Roman"/>
          <w:szCs w:val="24"/>
        </w:rPr>
        <w:t>31</w:t>
      </w:r>
      <w:r>
        <w:rPr>
          <w:rFonts w:eastAsia="Times New Roman"/>
          <w:szCs w:val="24"/>
        </w:rPr>
        <w:t xml:space="preserve"> από τη λίστα που θα σας διανεμηθεί. Αυτές που έχετε δεν είναι οι σωστές. Αυτό σημαίνει ότι είναι δεκαπέντε συνάδελφοι Βουλευτές και δύο Υπουργοί. Με τους υπολογισμούς, εάν τηρήσετε τον χρόνο, και το λέω ότι εξαρτάται από εσάς, στις 2.00΄</w:t>
      </w:r>
      <w:r>
        <w:rPr>
          <w:rFonts w:eastAsia="Times New Roman"/>
          <w:szCs w:val="24"/>
        </w:rPr>
        <w:t>μετά τα μεσάνυχτα</w:t>
      </w:r>
      <w:r>
        <w:rPr>
          <w:rFonts w:eastAsia="Times New Roman"/>
          <w:szCs w:val="24"/>
        </w:rPr>
        <w:t xml:space="preserve"> </w:t>
      </w:r>
      <w:r>
        <w:rPr>
          <w:rFonts w:eastAsia="Times New Roman"/>
          <w:szCs w:val="24"/>
        </w:rPr>
        <w:t xml:space="preserve">τελειώνουμε. Εάν δεν τηρήσετε τους χρόνους, πάμε 3.00΄ ή μπορεί να διαγραφείτε και να φύγουμε στη 1.30΄. Θα κάνω μια ανάγνωση στα ονόματα, για να ξέρετε όλοι οι συνάδελφοι, είτε είστε εδώ είτε λείπουν, ποιοι είναι να </w:t>
      </w:r>
      <w:r>
        <w:rPr>
          <w:rFonts w:eastAsia="Times New Roman"/>
          <w:szCs w:val="24"/>
        </w:rPr>
        <w:lastRenderedPageBreak/>
        <w:t>μιλήσουν. Εάν κάποιος βρει αντικαταστάτ</w:t>
      </w:r>
      <w:r>
        <w:rPr>
          <w:rFonts w:eastAsia="Times New Roman"/>
          <w:szCs w:val="24"/>
        </w:rPr>
        <w:t xml:space="preserve">η, πολύ ευχαρίστως μπορείτε να το κάνετε και να μεταφερθείτε κάποιοι για αύριο </w:t>
      </w:r>
      <w:proofErr w:type="spellStart"/>
      <w:r>
        <w:rPr>
          <w:rFonts w:eastAsia="Times New Roman"/>
          <w:szCs w:val="24"/>
        </w:rPr>
        <w:t>κ.ο.κ.</w:t>
      </w:r>
      <w:proofErr w:type="spellEnd"/>
      <w:r>
        <w:rPr>
          <w:rFonts w:eastAsia="Times New Roman"/>
          <w:szCs w:val="24"/>
        </w:rPr>
        <w:t>.</w:t>
      </w:r>
    </w:p>
    <w:p w14:paraId="3A310B38" w14:textId="77777777" w:rsidR="00E66DFC" w:rsidRDefault="00CE19B2">
      <w:pPr>
        <w:spacing w:after="0" w:line="600" w:lineRule="auto"/>
        <w:ind w:firstLine="720"/>
        <w:jc w:val="both"/>
        <w:rPr>
          <w:rFonts w:eastAsia="Times New Roman"/>
          <w:szCs w:val="24"/>
        </w:rPr>
      </w:pPr>
      <w:r>
        <w:rPr>
          <w:rFonts w:eastAsia="Times New Roman"/>
          <w:szCs w:val="24"/>
        </w:rPr>
        <w:t xml:space="preserve">Οι Βουλευτές που θα μιλήσουν σήμερα είναι οι εξής: </w:t>
      </w:r>
      <w:r>
        <w:rPr>
          <w:rFonts w:eastAsia="Times New Roman"/>
          <w:szCs w:val="24"/>
        </w:rPr>
        <w:t>ο</w:t>
      </w:r>
      <w:r>
        <w:rPr>
          <w:rFonts w:eastAsia="Times New Roman"/>
          <w:szCs w:val="24"/>
        </w:rPr>
        <w:t xml:space="preserve"> κ. </w:t>
      </w:r>
      <w:proofErr w:type="spellStart"/>
      <w:r>
        <w:rPr>
          <w:rFonts w:eastAsia="Times New Roman"/>
          <w:szCs w:val="24"/>
        </w:rPr>
        <w:t>Φορτσάκης</w:t>
      </w:r>
      <w:proofErr w:type="spellEnd"/>
      <w:r>
        <w:rPr>
          <w:rFonts w:eastAsia="Times New Roman"/>
          <w:szCs w:val="24"/>
        </w:rPr>
        <w:t xml:space="preserve"> από τη Νέα Δημοκρατία, η κ</w:t>
      </w:r>
      <w:r>
        <w:rPr>
          <w:rFonts w:eastAsia="Times New Roman"/>
          <w:szCs w:val="24"/>
        </w:rPr>
        <w:t>.</w:t>
      </w:r>
      <w:r>
        <w:rPr>
          <w:rFonts w:eastAsia="Times New Roman"/>
          <w:szCs w:val="24"/>
        </w:rPr>
        <w:t xml:space="preserve"> Καφαντάρη από τον ΣΥΡΙΖΑ, ο κ. Γερμενής από τη Χρυσή Αυγή, ο κ. </w:t>
      </w:r>
      <w:proofErr w:type="spellStart"/>
      <w:r>
        <w:rPr>
          <w:rFonts w:eastAsia="Times New Roman"/>
          <w:szCs w:val="24"/>
        </w:rPr>
        <w:t>Ριζούλης</w:t>
      </w:r>
      <w:proofErr w:type="spellEnd"/>
      <w:r>
        <w:rPr>
          <w:rFonts w:eastAsia="Times New Roman"/>
          <w:szCs w:val="24"/>
        </w:rPr>
        <w:t xml:space="preserve"> απ</w:t>
      </w:r>
      <w:r>
        <w:rPr>
          <w:rFonts w:eastAsia="Times New Roman"/>
          <w:szCs w:val="24"/>
        </w:rPr>
        <w:t>ό τον ΣΥΡΙΖΑ, η κ</w:t>
      </w:r>
      <w:r>
        <w:rPr>
          <w:rFonts w:eastAsia="Times New Roman"/>
          <w:szCs w:val="24"/>
        </w:rPr>
        <w:t>.</w:t>
      </w:r>
      <w:r>
        <w:rPr>
          <w:rFonts w:eastAsia="Times New Roman"/>
          <w:szCs w:val="24"/>
        </w:rPr>
        <w:t xml:space="preserve"> Αντωνίου από τη Νέα Δημοκρατία, ο Υπουργός κ. </w:t>
      </w:r>
      <w:proofErr w:type="spellStart"/>
      <w:r>
        <w:rPr>
          <w:rFonts w:eastAsia="Times New Roman"/>
          <w:szCs w:val="24"/>
        </w:rPr>
        <w:t>Σπίρτζης</w:t>
      </w:r>
      <w:proofErr w:type="spellEnd"/>
      <w:r>
        <w:rPr>
          <w:rFonts w:eastAsia="Times New Roman"/>
          <w:szCs w:val="24"/>
        </w:rPr>
        <w:t xml:space="preserve">, ο κ. </w:t>
      </w:r>
      <w:proofErr w:type="spellStart"/>
      <w:r>
        <w:rPr>
          <w:rFonts w:eastAsia="Times New Roman"/>
          <w:szCs w:val="24"/>
        </w:rPr>
        <w:t>Καβαδέλλας</w:t>
      </w:r>
      <w:proofErr w:type="spellEnd"/>
      <w:r>
        <w:rPr>
          <w:rFonts w:eastAsia="Times New Roman"/>
          <w:szCs w:val="24"/>
        </w:rPr>
        <w:t xml:space="preserve"> από την Ένωση Κεντρώων, ο Υπουργός κ. Ξανθός, ο κ. Νικολόπουλος</w:t>
      </w:r>
      <w:r>
        <w:rPr>
          <w:rFonts w:eastAsia="Times New Roman"/>
          <w:szCs w:val="24"/>
        </w:rPr>
        <w:t>,</w:t>
      </w:r>
      <w:r>
        <w:rPr>
          <w:rFonts w:eastAsia="Times New Roman"/>
          <w:szCs w:val="24"/>
        </w:rPr>
        <w:t xml:space="preserve"> Ανεξάρτητος Βουλευτής, ο κ. Μπάρκας από τον ΣΥΡΙΖΑ, ο κ. </w:t>
      </w:r>
      <w:proofErr w:type="spellStart"/>
      <w:r>
        <w:rPr>
          <w:rFonts w:eastAsia="Times New Roman"/>
          <w:szCs w:val="24"/>
        </w:rPr>
        <w:t>Μηταφίδης</w:t>
      </w:r>
      <w:proofErr w:type="spellEnd"/>
      <w:r>
        <w:rPr>
          <w:rFonts w:eastAsia="Times New Roman"/>
          <w:szCs w:val="24"/>
        </w:rPr>
        <w:t xml:space="preserve"> από τον ΣΥΡΙΖΑ, ο κ. Μανιάτης από</w:t>
      </w:r>
      <w:r>
        <w:rPr>
          <w:rFonts w:eastAsia="Times New Roman"/>
          <w:szCs w:val="24"/>
        </w:rPr>
        <w:t xml:space="preserve"> τη Δημοκρατική Συμπαράταξη, ο κ. </w:t>
      </w:r>
      <w:proofErr w:type="spellStart"/>
      <w:r>
        <w:rPr>
          <w:rFonts w:eastAsia="Times New Roman"/>
          <w:szCs w:val="24"/>
        </w:rPr>
        <w:t>Κάτσης</w:t>
      </w:r>
      <w:proofErr w:type="spellEnd"/>
      <w:r>
        <w:rPr>
          <w:rFonts w:eastAsia="Times New Roman"/>
          <w:szCs w:val="24"/>
        </w:rPr>
        <w:t xml:space="preserve"> από τον ΣΥΡΙΖΑ, ο κ. Δήμας από τη Νέα Δημοκρατία, ο κ. </w:t>
      </w:r>
      <w:proofErr w:type="spellStart"/>
      <w:r>
        <w:rPr>
          <w:rFonts w:eastAsia="Times New Roman"/>
          <w:szCs w:val="24"/>
        </w:rPr>
        <w:t>Ηγουμενίδης</w:t>
      </w:r>
      <w:proofErr w:type="spellEnd"/>
      <w:r>
        <w:rPr>
          <w:rFonts w:eastAsia="Times New Roman"/>
          <w:szCs w:val="24"/>
        </w:rPr>
        <w:t xml:space="preserve"> από τον ΣΥΡΙΖΑ, ο κ. Ηλιόπουλος από τη Χρυσή Αυγή και τελευταίος ο κ. </w:t>
      </w:r>
      <w:proofErr w:type="spellStart"/>
      <w:r>
        <w:rPr>
          <w:rFonts w:eastAsia="Times New Roman"/>
          <w:szCs w:val="24"/>
        </w:rPr>
        <w:t>Σαρακιώτης</w:t>
      </w:r>
      <w:proofErr w:type="spellEnd"/>
      <w:r>
        <w:rPr>
          <w:rFonts w:eastAsia="Times New Roman"/>
          <w:szCs w:val="24"/>
        </w:rPr>
        <w:t xml:space="preserve"> από τον ΣΥΡΙΖΑ. Αυτή είναι η λίστα. Εκεί ολοκληρώνουμε. Από εσάς, ε</w:t>
      </w:r>
      <w:r>
        <w:rPr>
          <w:rFonts w:eastAsia="Times New Roman"/>
          <w:szCs w:val="24"/>
        </w:rPr>
        <w:t>παναλαμβάνω</w:t>
      </w:r>
      <w:r>
        <w:rPr>
          <w:rFonts w:eastAsia="Times New Roman"/>
          <w:szCs w:val="24"/>
        </w:rPr>
        <w:t>,</w:t>
      </w:r>
      <w:r>
        <w:rPr>
          <w:rFonts w:eastAsia="Times New Roman"/>
          <w:szCs w:val="24"/>
        </w:rPr>
        <w:t xml:space="preserve"> εξαρτάται πότε θα φύγουμε απόψε.</w:t>
      </w:r>
    </w:p>
    <w:p w14:paraId="3A310B39" w14:textId="77777777" w:rsidR="00E66DFC" w:rsidRDefault="00CE19B2">
      <w:pPr>
        <w:spacing w:after="0" w:line="600" w:lineRule="auto"/>
        <w:ind w:firstLine="720"/>
        <w:jc w:val="both"/>
        <w:rPr>
          <w:rFonts w:eastAsia="Times New Roman"/>
          <w:szCs w:val="24"/>
        </w:rPr>
      </w:pPr>
      <w:r>
        <w:rPr>
          <w:rFonts w:eastAsia="Times New Roman"/>
          <w:szCs w:val="24"/>
        </w:rPr>
        <w:t xml:space="preserve">Ελάτε, κύριε </w:t>
      </w:r>
      <w:proofErr w:type="spellStart"/>
      <w:r>
        <w:rPr>
          <w:rFonts w:eastAsia="Times New Roman"/>
          <w:szCs w:val="24"/>
        </w:rPr>
        <w:t>Φορτσάκη</w:t>
      </w:r>
      <w:proofErr w:type="spellEnd"/>
      <w:r>
        <w:rPr>
          <w:rFonts w:eastAsia="Times New Roman"/>
          <w:szCs w:val="24"/>
        </w:rPr>
        <w:t>.</w:t>
      </w:r>
    </w:p>
    <w:p w14:paraId="3A310B3A" w14:textId="77777777" w:rsidR="00E66DFC" w:rsidRDefault="00CE19B2">
      <w:pPr>
        <w:spacing w:after="0"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Ευχαριστώ, κύριε Πρόεδρε.</w:t>
      </w:r>
    </w:p>
    <w:p w14:paraId="3A310B3B" w14:textId="77777777" w:rsidR="00E66DFC" w:rsidRDefault="00CE19B2">
      <w:pPr>
        <w:spacing w:after="0" w:line="600" w:lineRule="auto"/>
        <w:ind w:firstLine="720"/>
        <w:jc w:val="both"/>
        <w:rPr>
          <w:rFonts w:eastAsia="Times New Roman"/>
          <w:szCs w:val="24"/>
        </w:rPr>
      </w:pPr>
      <w:r>
        <w:rPr>
          <w:rFonts w:eastAsia="Times New Roman"/>
          <w:szCs w:val="24"/>
        </w:rPr>
        <w:t>Έστω κι αυτή</w:t>
      </w:r>
      <w:r>
        <w:rPr>
          <w:rFonts w:eastAsia="Times New Roman"/>
          <w:szCs w:val="24"/>
        </w:rPr>
        <w:t xml:space="preserve"> την προχωρημένη ώρα καλό είναι να ανταλλάξουμε μερικές σκέψεις για ένα πραγματικά μείζον εθνικό ζήτημα, το οποίο μας απασχολεί σήμερα με αφορμή την πρόταση δυσπιστίας που έχει καταθέσει η Νέα Δημοκρατία. Και είναι πραγματικά ένα μείζον εθνικό ζήτημα ιδιαί</w:t>
      </w:r>
      <w:r>
        <w:rPr>
          <w:rFonts w:eastAsia="Times New Roman"/>
          <w:szCs w:val="24"/>
        </w:rPr>
        <w:t xml:space="preserve">τερα βαρύ, αγαπητές κυρίες και κύριοι συνάδελφοι, διότι το βαραίνει η ιστορία, το βαραίνει και η συγκυρία. Να θυμόμαστε </w:t>
      </w:r>
      <w:r>
        <w:rPr>
          <w:rFonts w:eastAsia="Times New Roman"/>
          <w:szCs w:val="24"/>
        </w:rPr>
        <w:lastRenderedPageBreak/>
        <w:t>πόσο πρόσφατη είναι η ιστορία της Ελλάδος. Να θυμηθούμε ότι όλα αυτά τα οποία έχουμε μάθει στα σχολεία από τους Βαλκανικούς Πολέμους μέχ</w:t>
      </w:r>
      <w:r>
        <w:rPr>
          <w:rFonts w:eastAsia="Times New Roman"/>
          <w:szCs w:val="24"/>
        </w:rPr>
        <w:t xml:space="preserve">ρι αυτά που έγιναν μετά τον Β΄ Παγκόσμιο Πόλεμο υπάρχουν άνθρωποι που ακόμα τα βιώνουν στο είναι τους, τα έχουν ζήσει σαν προσωπικές εμπειρίες. Εγώ θυμάμαι όταν ήμουν φοιτητής και τελείωνα τις σπουδές μου, δύο σημαντικοί πολιτικοί ηγέτες της Ελλάδας είχαν </w:t>
      </w:r>
      <w:r>
        <w:rPr>
          <w:rFonts w:eastAsia="Times New Roman"/>
          <w:szCs w:val="24"/>
        </w:rPr>
        <w:t xml:space="preserve">γεννηθεί υπήκοοι Οθωμανοί. Θυμάμαι ο Κωνσταντίνος Καραμανλής και ο Γεώργιος Μαύρος, που ήταν τότε οι δύο </w:t>
      </w:r>
      <w:r>
        <w:rPr>
          <w:rFonts w:eastAsia="Times New Roman"/>
          <w:szCs w:val="24"/>
        </w:rPr>
        <w:t>Α</w:t>
      </w:r>
      <w:r>
        <w:rPr>
          <w:rFonts w:eastAsia="Times New Roman"/>
          <w:szCs w:val="24"/>
        </w:rPr>
        <w:t>ρχηγοί των δύο μεγάλων κομμάτων, είχαν γεννηθεί μη Έλληνες στην υπηκοότητα. Ένα μεγάλο κομμάτι της Μακεδονίας και της Θράκης είχε προσαρτηθεί -το θυμί</w:t>
      </w:r>
      <w:r>
        <w:rPr>
          <w:rFonts w:eastAsia="Times New Roman"/>
          <w:szCs w:val="24"/>
        </w:rPr>
        <w:t>ζω- από τη γειτονική μας τη Βουλγαρία και είχε θεωρηθεί έδαφος βουλγαρικό. Αυτά στον Β΄ Παγκόσμιο Πόλεμο.</w:t>
      </w:r>
    </w:p>
    <w:p w14:paraId="3A310B3C" w14:textId="77777777" w:rsidR="00E66DFC" w:rsidRDefault="00CE19B2">
      <w:pPr>
        <w:spacing w:after="0" w:line="600" w:lineRule="auto"/>
        <w:ind w:firstLine="720"/>
        <w:jc w:val="both"/>
        <w:rPr>
          <w:rFonts w:eastAsia="Times New Roman"/>
          <w:szCs w:val="24"/>
        </w:rPr>
      </w:pPr>
      <w:r>
        <w:rPr>
          <w:rFonts w:eastAsia="Times New Roman"/>
          <w:szCs w:val="24"/>
        </w:rPr>
        <w:t xml:space="preserve">Είναι πάρα πολύ πρόσφατη η ιστορία και βαραίνει αυτή η ιστορία τον ψυχισμό των ανθρώπων. Αλλά τον βαραίνει και η συγκυρία. Διότι σήμερα, που η Ελλάδα </w:t>
      </w:r>
      <w:r>
        <w:rPr>
          <w:rFonts w:eastAsia="Times New Roman"/>
          <w:szCs w:val="24"/>
        </w:rPr>
        <w:t xml:space="preserve">αισθάνεται ότι είναι εξευτελισμένη από όλα όσα έχει </w:t>
      </w:r>
      <w:r>
        <w:rPr>
          <w:rFonts w:eastAsia="Times New Roman"/>
          <w:szCs w:val="24"/>
        </w:rPr>
        <w:t>υπο</w:t>
      </w:r>
      <w:r>
        <w:rPr>
          <w:rFonts w:eastAsia="Times New Roman"/>
          <w:szCs w:val="24"/>
        </w:rPr>
        <w:t>μείνει τα τελευταία χρόνια, το θέμα της Μακεδονίας είναι η ψυχή της. Και θυμίζω ότι δύο μεγάλοι ηγέτες αντιθέτων κομμάτων, ο Κωνσταντίνος Καραμανλής και ο Ανδρέας Παπανδρέου, είχαν και οι δύο χαρακτηρί</w:t>
      </w:r>
      <w:r>
        <w:rPr>
          <w:rFonts w:eastAsia="Times New Roman"/>
          <w:szCs w:val="24"/>
        </w:rPr>
        <w:t>σει τη Μακεδονία «ψυχή της Ελλάδας».</w:t>
      </w:r>
    </w:p>
    <w:p w14:paraId="3A310B3D" w14:textId="77777777" w:rsidR="00E66DFC" w:rsidRDefault="00CE19B2">
      <w:pPr>
        <w:spacing w:after="0" w:line="600" w:lineRule="auto"/>
        <w:ind w:firstLine="720"/>
        <w:jc w:val="both"/>
        <w:rPr>
          <w:rFonts w:eastAsia="Times New Roman"/>
          <w:szCs w:val="24"/>
        </w:rPr>
      </w:pPr>
      <w:r>
        <w:rPr>
          <w:rFonts w:eastAsia="Times New Roman"/>
          <w:szCs w:val="24"/>
        </w:rPr>
        <w:t>Είναι κρίμα που η Κυβέρνηση χρησιμοποίησε τον τρόπο που χρησιμοποίησε για να αντιμετωπίσει ένα τόσο σημαντικό ζήτημα. Στέκομαι στον τρόπο πριν μπω στην ουσία. Παρέλειψε η Κυβέρνηση οτιδήποτε θα μπορούσε να έχει διευκολύ</w:t>
      </w:r>
      <w:r>
        <w:rPr>
          <w:rFonts w:eastAsia="Times New Roman"/>
          <w:szCs w:val="24"/>
        </w:rPr>
        <w:t xml:space="preserve">νει τη </w:t>
      </w:r>
      <w:r>
        <w:rPr>
          <w:rFonts w:eastAsia="Times New Roman"/>
          <w:szCs w:val="24"/>
        </w:rPr>
        <w:lastRenderedPageBreak/>
        <w:t>δημιουργία μιας ομοψυχίας, μιας συζήτησης που θα είχε φέρει κοντά κόμματα και πολίτες και ξέχασε τελείως την παραμικρή ευαισθησία ως προς το σημείο αυτό.</w:t>
      </w:r>
    </w:p>
    <w:p w14:paraId="3A310B3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Είναι πραγματικά κρίμα, διότι, αν είχε χειριστεί το ζήτημα διαφορετικά, θα μπορούσαμε σήμερα να</w:t>
      </w:r>
      <w:r>
        <w:rPr>
          <w:rFonts w:eastAsia="Times New Roman" w:cs="Times New Roman"/>
          <w:szCs w:val="24"/>
        </w:rPr>
        <w:t xml:space="preserve"> έχουμε μια εντελώς διαφορετική κατάσταση.</w:t>
      </w:r>
    </w:p>
    <w:p w14:paraId="3A310B3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Θυμίζω ότι υπήρχε για πολύ καιρό παντελής έλλειψη ενημέρωσης, ότι ούτε τα κόμματα της Αντιπολίτευσης ούτε οι πολίτες είχαν για πολύ καιρό ενημέρωση για το τι γίνεται και όλα τα μαθαίναμε μόνο από τις δημοσιογραφικ</w:t>
      </w:r>
      <w:r>
        <w:rPr>
          <w:rFonts w:eastAsia="Times New Roman" w:cs="Times New Roman"/>
          <w:szCs w:val="24"/>
        </w:rPr>
        <w:t xml:space="preserve">ές πληροφορίες που είχαμε, τις ελληνικές ή τις ξένες. </w:t>
      </w:r>
    </w:p>
    <w:p w14:paraId="3A310B4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δώσω και μια απάντηση στον αγαπητό μου συνάδελφο, τον κ. </w:t>
      </w:r>
      <w:proofErr w:type="spellStart"/>
      <w:r>
        <w:rPr>
          <w:rFonts w:eastAsia="Times New Roman" w:cs="Times New Roman"/>
          <w:szCs w:val="24"/>
        </w:rPr>
        <w:t>Κατρούγκαλο</w:t>
      </w:r>
      <w:proofErr w:type="spellEnd"/>
      <w:r>
        <w:rPr>
          <w:rFonts w:eastAsia="Times New Roman" w:cs="Times New Roman"/>
          <w:szCs w:val="24"/>
        </w:rPr>
        <w:t>, ο οποίος μιλώντας προηγουμένως είπε ότι η Κυβέρνηση όταν υπογράφει μια συμφωνία με το εξωτερικό, δεν δε</w:t>
      </w:r>
      <w:r>
        <w:rPr>
          <w:rFonts w:eastAsia="Times New Roman" w:cs="Times New Roman"/>
          <w:szCs w:val="24"/>
        </w:rPr>
        <w:t xml:space="preserve">σμεύει τη χώρα, αλλά παραμένει το πράγμα ανοιχτό. Έδωσε το παράδειγμα του Ουίλσον, του Αμερικανού Προέδρου, ο οποίος, ενώ ήθελε να φτιάξει την </w:t>
      </w:r>
      <w:r>
        <w:rPr>
          <w:rFonts w:eastAsia="Times New Roman" w:cs="Times New Roman"/>
          <w:szCs w:val="24"/>
        </w:rPr>
        <w:t>Κ</w:t>
      </w:r>
      <w:r>
        <w:rPr>
          <w:rFonts w:eastAsia="Times New Roman" w:cs="Times New Roman"/>
          <w:szCs w:val="24"/>
        </w:rPr>
        <w:t xml:space="preserve">οινωνία των </w:t>
      </w:r>
      <w:r>
        <w:rPr>
          <w:rFonts w:eastAsia="Times New Roman" w:cs="Times New Roman"/>
          <w:szCs w:val="24"/>
        </w:rPr>
        <w:t>Ε</w:t>
      </w:r>
      <w:r>
        <w:rPr>
          <w:rFonts w:eastAsia="Times New Roman" w:cs="Times New Roman"/>
          <w:szCs w:val="24"/>
        </w:rPr>
        <w:t>θνών, στη συνέχεια δεν προχώρησε και οι Ηνωμένες Πολιτείες δεν υιοθέτησαν τις προτάσεις του.</w:t>
      </w:r>
    </w:p>
    <w:p w14:paraId="3A310B4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Εδώ το</w:t>
      </w:r>
      <w:r>
        <w:rPr>
          <w:rFonts w:eastAsia="Times New Roman" w:cs="Times New Roman"/>
          <w:szCs w:val="24"/>
        </w:rPr>
        <w:t xml:space="preserve"> ζήτημα είναι τελείως αντίστροφο. Εδώ έχουμε μια πορεία όπου μια ξένη χώρα οδηγείται με βάση τη συμφωνία να προσχωρήσει σε έναν οργανισμό και</w:t>
      </w:r>
      <w:r>
        <w:rPr>
          <w:rFonts w:eastAsia="Times New Roman" w:cs="Times New Roman"/>
          <w:szCs w:val="24"/>
        </w:rPr>
        <w:t>,</w:t>
      </w:r>
      <w:r>
        <w:rPr>
          <w:rFonts w:eastAsia="Times New Roman" w:cs="Times New Roman"/>
          <w:szCs w:val="24"/>
        </w:rPr>
        <w:t xml:space="preserve"> είτε ο οργανισμός αυτός είναι η Ευρώπη είτε είναι το ΝΑΤΟ</w:t>
      </w:r>
      <w:r>
        <w:rPr>
          <w:rFonts w:eastAsia="Times New Roman" w:cs="Times New Roman"/>
          <w:szCs w:val="24"/>
        </w:rPr>
        <w:t>,</w:t>
      </w:r>
      <w:r>
        <w:rPr>
          <w:rFonts w:eastAsia="Times New Roman" w:cs="Times New Roman"/>
          <w:szCs w:val="24"/>
        </w:rPr>
        <w:t xml:space="preserve"> είναι προφανές ότι πάρα πολύ δύσκολα θα σταματήσει η π</w:t>
      </w:r>
      <w:r>
        <w:rPr>
          <w:rFonts w:eastAsia="Times New Roman" w:cs="Times New Roman"/>
          <w:szCs w:val="24"/>
        </w:rPr>
        <w:t xml:space="preserve">ορεία προς τα εκεί. Δεν είναι, όμως, μόνο το πρόβλημα του τρόπου. Είναι και άκρως προβληματική η ουσία της συμφωνίας, διότι </w:t>
      </w:r>
      <w:r>
        <w:rPr>
          <w:rFonts w:eastAsia="Times New Roman" w:cs="Times New Roman"/>
          <w:szCs w:val="24"/>
        </w:rPr>
        <w:lastRenderedPageBreak/>
        <w:t>υπάρχουν εξαιρετικά σημαντικές διαφοροποιήσεις από πάγιες εθνικές θέσεις. Και θα ήθελα πολύ επιγραμματικά να αναφέρω οκτώ σημεία.</w:t>
      </w:r>
    </w:p>
    <w:p w14:paraId="3A310B42" w14:textId="77777777" w:rsidR="00E66DFC" w:rsidRDefault="00CE19B2">
      <w:pPr>
        <w:spacing w:after="0" w:line="600" w:lineRule="auto"/>
        <w:ind w:firstLine="720"/>
        <w:jc w:val="both"/>
        <w:rPr>
          <w:rFonts w:eastAsia="Times New Roman" w:cs="Times New Roman"/>
          <w:szCs w:val="24"/>
          <w:vertAlign w:val="superscript"/>
        </w:rPr>
      </w:pPr>
      <w:r>
        <w:rPr>
          <w:rFonts w:eastAsia="Times New Roman" w:cs="Times New Roman"/>
          <w:szCs w:val="24"/>
        </w:rPr>
        <w:t>Ση</w:t>
      </w:r>
      <w:r>
        <w:rPr>
          <w:rFonts w:eastAsia="Times New Roman" w:cs="Times New Roman"/>
          <w:szCs w:val="24"/>
        </w:rPr>
        <w:t>μείο πρώτο, δεν υπάρχει πουθενά στο ελληνικό ή αγγλικό κείμενο, η μνεία «</w:t>
      </w:r>
      <w:r>
        <w:rPr>
          <w:rFonts w:eastAsia="Times New Roman" w:cs="Times New Roman"/>
          <w:szCs w:val="24"/>
          <w:lang w:val="en-US"/>
        </w:rPr>
        <w:t>Severna</w:t>
      </w:r>
      <w:r w:rsidRPr="00780A87">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780A87">
        <w:rPr>
          <w:rFonts w:eastAsia="Times New Roman" w:cs="Times New Roman"/>
          <w:szCs w:val="24"/>
        </w:rPr>
        <w:t>.</w:t>
      </w:r>
      <w:r>
        <w:rPr>
          <w:rFonts w:eastAsia="Times New Roman" w:cs="Times New Roman"/>
          <w:szCs w:val="24"/>
        </w:rPr>
        <w:t xml:space="preserve"> Ο όρος αυτός αποδίδεται ως Δημοκρατία της Βόρειας Μακεδονίας, «</w:t>
      </w:r>
      <w:r>
        <w:rPr>
          <w:rFonts w:eastAsia="Times New Roman" w:cs="Times New Roman"/>
          <w:szCs w:val="24"/>
          <w:lang w:val="en-US"/>
        </w:rPr>
        <w:t>Republic</w:t>
      </w:r>
      <w:r w:rsidRPr="00780A87">
        <w:rPr>
          <w:rFonts w:eastAsia="Times New Roman" w:cs="Times New Roman"/>
          <w:szCs w:val="24"/>
        </w:rPr>
        <w:t xml:space="preserve"> </w:t>
      </w:r>
      <w:r>
        <w:rPr>
          <w:rFonts w:eastAsia="Times New Roman" w:cs="Times New Roman"/>
          <w:szCs w:val="24"/>
          <w:lang w:val="en-US"/>
        </w:rPr>
        <w:t>of</w:t>
      </w:r>
      <w:r w:rsidRPr="00780A87">
        <w:rPr>
          <w:rFonts w:eastAsia="Times New Roman" w:cs="Times New Roman"/>
          <w:szCs w:val="24"/>
        </w:rPr>
        <w:t xml:space="preserve"> </w:t>
      </w:r>
      <w:r>
        <w:rPr>
          <w:rFonts w:eastAsia="Times New Roman" w:cs="Times New Roman"/>
          <w:szCs w:val="24"/>
          <w:lang w:val="en-US"/>
        </w:rPr>
        <w:t>North</w:t>
      </w:r>
      <w:r w:rsidRPr="00780A87">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w:t>
      </w:r>
      <w:r w:rsidRPr="00780A87">
        <w:rPr>
          <w:rFonts w:eastAsia="Times New Roman" w:cs="Times New Roman"/>
          <w:szCs w:val="24"/>
        </w:rPr>
        <w:t xml:space="preserve"> </w:t>
      </w:r>
      <w:r>
        <w:rPr>
          <w:rFonts w:eastAsia="Times New Roman" w:cs="Times New Roman"/>
          <w:szCs w:val="24"/>
        </w:rPr>
        <w:t>ή στη σύντομη εκδοχή του «Βόρεια Μακεδονία». Άρθρο 1 παράγραφος</w:t>
      </w:r>
      <w:r>
        <w:rPr>
          <w:rFonts w:eastAsia="Times New Roman" w:cs="Times New Roman"/>
          <w:szCs w:val="24"/>
          <w:vertAlign w:val="superscript"/>
        </w:rPr>
        <w:t xml:space="preserve"> </w:t>
      </w:r>
      <w:r>
        <w:rPr>
          <w:rFonts w:eastAsia="Times New Roman" w:cs="Times New Roman"/>
          <w:szCs w:val="24"/>
        </w:rPr>
        <w:t>3α</w:t>
      </w:r>
      <w:r>
        <w:rPr>
          <w:rFonts w:eastAsia="Times New Roman" w:cs="Times New Roman"/>
          <w:szCs w:val="24"/>
        </w:rPr>
        <w:t>.</w:t>
      </w:r>
    </w:p>
    <w:p w14:paraId="3A310B4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Δεύτερο, δεν υπάρχει δέσμευση των Σκοπίων για ονομασία </w:t>
      </w:r>
      <w:proofErr w:type="spellStart"/>
      <w:r w:rsidRPr="007B3A37">
        <w:rPr>
          <w:rFonts w:eastAsia="Times New Roman" w:cs="Times New Roman"/>
          <w:szCs w:val="24"/>
        </w:rPr>
        <w:t>erga</w:t>
      </w:r>
      <w:proofErr w:type="spellEnd"/>
      <w:r w:rsidRPr="007B3A37">
        <w:rPr>
          <w:rFonts w:eastAsia="Times New Roman" w:cs="Times New Roman"/>
          <w:szCs w:val="24"/>
        </w:rPr>
        <w:t xml:space="preserve"> </w:t>
      </w:r>
      <w:proofErr w:type="spellStart"/>
      <w:r w:rsidRPr="007B3A37">
        <w:rPr>
          <w:rFonts w:eastAsia="Times New Roman" w:cs="Times New Roman"/>
          <w:szCs w:val="24"/>
        </w:rPr>
        <w:t>omnes</w:t>
      </w:r>
      <w:proofErr w:type="spellEnd"/>
      <w:r>
        <w:rPr>
          <w:rFonts w:eastAsia="Times New Roman" w:cs="Times New Roman"/>
          <w:szCs w:val="24"/>
        </w:rPr>
        <w:t xml:space="preserve">. Δεν υπάρχει προσδιορισμός </w:t>
      </w:r>
      <w:proofErr w:type="spellStart"/>
      <w:r>
        <w:rPr>
          <w:rFonts w:eastAsia="Times New Roman" w:cs="Times New Roman"/>
          <w:szCs w:val="24"/>
        </w:rPr>
        <w:t>απωτάτου</w:t>
      </w:r>
      <w:proofErr w:type="spellEnd"/>
      <w:r>
        <w:rPr>
          <w:rFonts w:eastAsia="Times New Roman" w:cs="Times New Roman"/>
          <w:szCs w:val="24"/>
        </w:rPr>
        <w:t xml:space="preserve"> χρόνου εκπλήρωσης των υποχρεώσεων της </w:t>
      </w:r>
      <w:r>
        <w:rPr>
          <w:rFonts w:eastAsia="Times New Roman" w:cs="Times New Roman"/>
          <w:szCs w:val="24"/>
          <w:lang w:val="en-US"/>
        </w:rPr>
        <w:t>FYROM</w:t>
      </w:r>
      <w:r w:rsidRPr="007B3A37">
        <w:rPr>
          <w:rFonts w:eastAsia="Times New Roman" w:cs="Times New Roman"/>
          <w:szCs w:val="24"/>
        </w:rPr>
        <w:t xml:space="preserve"> </w:t>
      </w:r>
      <w:r>
        <w:rPr>
          <w:rFonts w:eastAsia="Times New Roman" w:cs="Times New Roman"/>
          <w:szCs w:val="24"/>
        </w:rPr>
        <w:t xml:space="preserve">ως προς την ονομασία, αφού για μεν τα επίσημα έγγραφα που </w:t>
      </w:r>
      <w:r>
        <w:rPr>
          <w:rFonts w:eastAsia="Times New Roman" w:cs="Times New Roman"/>
          <w:szCs w:val="24"/>
        </w:rPr>
        <w:t xml:space="preserve">προορίζονταν </w:t>
      </w:r>
      <w:r>
        <w:rPr>
          <w:rFonts w:eastAsia="Times New Roman" w:cs="Times New Roman"/>
          <w:szCs w:val="24"/>
        </w:rPr>
        <w:t xml:space="preserve">για διεθνή χρήση, η αλλαγή ονόματος θα </w:t>
      </w:r>
      <w:r>
        <w:rPr>
          <w:rFonts w:eastAsia="Times New Roman" w:cs="Times New Roman"/>
          <w:szCs w:val="24"/>
        </w:rPr>
        <w:t>γίνει σε πέντε χρόνια -άρθρο 1 παράγραφος 10-, αλλά για τα έγγραφα που προορίζονται για εσωτερική χρήση, η αλλαγή συνδέεται με την εξέλιξη της ενταξιακής διαδικασίας. Μιλάμε δηλαδή για ένα μέλλον αβέβαιο και μακρινό. Οι συντμήσεις του ονόματος -ίντερνετ, ε</w:t>
      </w:r>
      <w:r>
        <w:rPr>
          <w:rFonts w:eastAsia="Times New Roman" w:cs="Times New Roman"/>
          <w:szCs w:val="24"/>
        </w:rPr>
        <w:t>μπορικές χρήσεις κ.λπ.- παραμένουν ίδιες με τα σημερινά ακρωνύμια, με την εξαίρεση τις ταμπέλες στα αυτοκίνητα.</w:t>
      </w:r>
    </w:p>
    <w:p w14:paraId="3A310B4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Στο άρθρο 1 παράγραφος 3θ μετατίθεται για το μέλλον και η διευθέτηση των εμπορικών ονομασιών, σημάτων και επωνυμιών. Αυτές θα τις κρίνει μια διε</w:t>
      </w:r>
      <w:r>
        <w:rPr>
          <w:rFonts w:eastAsia="Times New Roman" w:cs="Times New Roman"/>
          <w:szCs w:val="24"/>
        </w:rPr>
        <w:t>θνής ο</w:t>
      </w:r>
      <w:r>
        <w:rPr>
          <w:rFonts w:eastAsia="Times New Roman" w:cs="Times New Roman"/>
          <w:szCs w:val="24"/>
        </w:rPr>
        <w:lastRenderedPageBreak/>
        <w:t>μάδα ειδικών εντός τριετίας, χωρίς κανείς να μπορεί να εξοφλήσει σήμερα τις αποφάσεις της ομάδας αυτής. Μέχρι τότε τα σημερινά ονόματα και σήματα για εμπορικές χρήσεις θα παραμείνουν ως έχουν.</w:t>
      </w:r>
    </w:p>
    <w:p w14:paraId="3A310B4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Σημείο τρίτο: αδικαιολόγητη παραχώρηση της χρήσης του επι</w:t>
      </w:r>
      <w:r>
        <w:rPr>
          <w:rFonts w:eastAsia="Times New Roman" w:cs="Times New Roman"/>
          <w:szCs w:val="24"/>
        </w:rPr>
        <w:t xml:space="preserve">θέτου «μακεδονικής» για την εθνότητα και τη γλώσσα των Σκοπιανών. Συνιστά την για πρώτη φορά αναγνώριση εκ μέρους της Ελλάδας μιας δήθεν </w:t>
      </w:r>
      <w:r>
        <w:rPr>
          <w:rFonts w:eastAsia="Times New Roman" w:cs="Times New Roman"/>
          <w:szCs w:val="24"/>
        </w:rPr>
        <w:t>«</w:t>
      </w:r>
      <w:r>
        <w:rPr>
          <w:rFonts w:eastAsia="Times New Roman" w:cs="Times New Roman"/>
          <w:szCs w:val="24"/>
        </w:rPr>
        <w:t>μακεδονικής</w:t>
      </w:r>
      <w:r>
        <w:rPr>
          <w:rFonts w:eastAsia="Times New Roman" w:cs="Times New Roman"/>
          <w:szCs w:val="24"/>
        </w:rPr>
        <w:t>»</w:t>
      </w:r>
      <w:r>
        <w:rPr>
          <w:rFonts w:eastAsia="Times New Roman" w:cs="Times New Roman"/>
          <w:szCs w:val="24"/>
        </w:rPr>
        <w:t xml:space="preserve"> εθνότητας και δήθεν </w:t>
      </w:r>
      <w:r>
        <w:rPr>
          <w:rFonts w:eastAsia="Times New Roman" w:cs="Times New Roman"/>
          <w:szCs w:val="24"/>
        </w:rPr>
        <w:t>«</w:t>
      </w:r>
      <w:r>
        <w:rPr>
          <w:rFonts w:eastAsia="Times New Roman" w:cs="Times New Roman"/>
          <w:szCs w:val="24"/>
        </w:rPr>
        <w:t>μακεδονικής</w:t>
      </w:r>
      <w:r>
        <w:rPr>
          <w:rFonts w:eastAsia="Times New Roman" w:cs="Times New Roman"/>
          <w:szCs w:val="24"/>
        </w:rPr>
        <w:t>»</w:t>
      </w:r>
      <w:r>
        <w:rPr>
          <w:rFonts w:eastAsia="Times New Roman" w:cs="Times New Roman"/>
          <w:szCs w:val="24"/>
        </w:rPr>
        <w:t xml:space="preserve"> γλώσσας. Η αναγνώριση εκ μέρους μας μιας δήθεν </w:t>
      </w:r>
      <w:r>
        <w:rPr>
          <w:rFonts w:eastAsia="Times New Roman" w:cs="Times New Roman"/>
          <w:szCs w:val="24"/>
        </w:rPr>
        <w:t>«</w:t>
      </w:r>
      <w:r>
        <w:rPr>
          <w:rFonts w:eastAsia="Times New Roman" w:cs="Times New Roman"/>
          <w:szCs w:val="24"/>
        </w:rPr>
        <w:t>μακεδονικής</w:t>
      </w:r>
      <w:r>
        <w:rPr>
          <w:rFonts w:eastAsia="Times New Roman" w:cs="Times New Roman"/>
          <w:szCs w:val="24"/>
        </w:rPr>
        <w:t>»</w:t>
      </w:r>
      <w:r>
        <w:rPr>
          <w:rFonts w:eastAsia="Times New Roman" w:cs="Times New Roman"/>
          <w:szCs w:val="24"/>
        </w:rPr>
        <w:t xml:space="preserve"> γλώσσας κα</w:t>
      </w:r>
      <w:r>
        <w:rPr>
          <w:rFonts w:eastAsia="Times New Roman" w:cs="Times New Roman"/>
          <w:szCs w:val="24"/>
        </w:rPr>
        <w:t>ι εθνότητας αποτελεί τη ρίζα του σκοπιανού αλυτρωτισμού. Στην πραγματικότητα την ενισχύει.</w:t>
      </w:r>
    </w:p>
    <w:p w14:paraId="3A310B4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Ενδεικτικό το</w:t>
      </w:r>
      <w:r>
        <w:rPr>
          <w:rFonts w:eastAsia="Times New Roman" w:cs="Times New Roman"/>
          <w:szCs w:val="24"/>
        </w:rPr>
        <w:t>ύ</w:t>
      </w:r>
      <w:r>
        <w:rPr>
          <w:rFonts w:eastAsia="Times New Roman" w:cs="Times New Roman"/>
          <w:szCs w:val="24"/>
        </w:rPr>
        <w:t xml:space="preserve"> πόσο εσφαλμένη είναι η εκχώρηση της μακεδονικής εθνότητας -και έρχομαι στο τέταρτο σημείο- είναι ότι η Βουλγαρία, αν και υπήρξε από τους πρώτους που α</w:t>
      </w:r>
      <w:r>
        <w:rPr>
          <w:rFonts w:eastAsia="Times New Roman" w:cs="Times New Roman"/>
          <w:szCs w:val="24"/>
        </w:rPr>
        <w:t>ναγνώρισε τα Σκόπια με τη συνταγματική τους ονομασία «Δημοκρατία της Μακεδονίας», ουδέποτε αναγνώρισε μακεδονική εθνότητα και μακεδονική γλώσσα, διότι θεωρούσε τους Σκοπιανούς τμήμα ευρύτερο του βουλγαρικού έθνους. Έτσι εξηγείται και η ανακοίνωση του Υπουρ</w:t>
      </w:r>
      <w:r>
        <w:rPr>
          <w:rFonts w:eastAsia="Times New Roman" w:cs="Times New Roman"/>
          <w:szCs w:val="24"/>
        </w:rPr>
        <w:t xml:space="preserve">γείου Εξωτερικών της Βουλγαρίας που κάλεσε Ελλάδα και Σκόπια να μην ερμηνεύουν τη συμφωνία ως </w:t>
      </w:r>
      <w:proofErr w:type="spellStart"/>
      <w:r>
        <w:rPr>
          <w:rFonts w:eastAsia="Times New Roman" w:cs="Times New Roman"/>
          <w:szCs w:val="24"/>
        </w:rPr>
        <w:t>επηρεάζουσα</w:t>
      </w:r>
      <w:proofErr w:type="spellEnd"/>
      <w:r>
        <w:rPr>
          <w:rFonts w:eastAsia="Times New Roman" w:cs="Times New Roman"/>
          <w:szCs w:val="24"/>
        </w:rPr>
        <w:t xml:space="preserve"> τις αλλαγές στα υπάρχοντα σύνορα. Η </w:t>
      </w:r>
      <w:r>
        <w:rPr>
          <w:rFonts w:eastAsia="Times New Roman" w:cs="Times New Roman"/>
          <w:szCs w:val="24"/>
        </w:rPr>
        <w:t>β</w:t>
      </w:r>
      <w:r>
        <w:rPr>
          <w:rFonts w:eastAsia="Times New Roman" w:cs="Times New Roman"/>
          <w:szCs w:val="24"/>
        </w:rPr>
        <w:t xml:space="preserve">ουλγαρική </w:t>
      </w:r>
      <w:r>
        <w:rPr>
          <w:rFonts w:eastAsia="Times New Roman" w:cs="Times New Roman"/>
          <w:szCs w:val="24"/>
        </w:rPr>
        <w:t>κ</w:t>
      </w:r>
      <w:r>
        <w:rPr>
          <w:rFonts w:eastAsia="Times New Roman" w:cs="Times New Roman"/>
          <w:szCs w:val="24"/>
        </w:rPr>
        <w:t>υβέρνηση ουδέποτε αναγνώρισε μακεδονική εθνότητα και γλώσσα.</w:t>
      </w:r>
    </w:p>
    <w:p w14:paraId="3A310B4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Σημείο πέμπτο: Απαράδεκτο το άρθρο 7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w:t>
      </w:r>
      <w:r>
        <w:rPr>
          <w:rFonts w:eastAsia="Times New Roman" w:cs="Times New Roman"/>
          <w:szCs w:val="24"/>
        </w:rPr>
        <w:t xml:space="preserve"> που αναφέρει ότι κάθε χώρα θα ερμηνεύει τους όρους «Μακεδονία» και «Μακεδόνας» κατά βούληση. Ακόμα κι αν φανούμε καλόπιστοι στα όσα διακηρύσσει η σημερινή </w:t>
      </w:r>
      <w:r>
        <w:rPr>
          <w:rFonts w:eastAsia="Times New Roman" w:cs="Times New Roman"/>
          <w:szCs w:val="24"/>
        </w:rPr>
        <w:t>κ</w:t>
      </w:r>
      <w:r>
        <w:rPr>
          <w:rFonts w:eastAsia="Times New Roman" w:cs="Times New Roman"/>
          <w:szCs w:val="24"/>
        </w:rPr>
        <w:t>υβέρνηση των Σκοπίων, ποιος θα εμποδίσει στο μέλλον μια διαφορετική ερμηνεία;</w:t>
      </w:r>
    </w:p>
    <w:p w14:paraId="3A310B4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Έκτο </w:t>
      </w:r>
      <w:r>
        <w:rPr>
          <w:rFonts w:eastAsia="Times New Roman" w:cs="Times New Roman"/>
          <w:szCs w:val="24"/>
        </w:rPr>
        <w:t>σημείο, ανήκουστο! Και είναι ένα σημείο, το οποίο η Κυβέρνηση το απέκρυψε. Ανήκουστο ότι σύμφωνα με το άρθρο 8.</w:t>
      </w:r>
      <w:r w:rsidRPr="00BB3187">
        <w:rPr>
          <w:rFonts w:eastAsia="Times New Roman" w:cs="Times New Roman"/>
          <w:szCs w:val="24"/>
        </w:rPr>
        <w:t>5</w:t>
      </w:r>
      <w:r>
        <w:rPr>
          <w:rFonts w:eastAsia="Times New Roman" w:cs="Times New Roman"/>
          <w:szCs w:val="24"/>
        </w:rPr>
        <w:t xml:space="preserve"> της συμφωνίας θα συσταθεί κοινή διεπιστημονική επιτροπή για να εξετάσει τον τρόπο διδασκαλίας της ιστορίας και των δύο χωρών. Δηλαδή, η επιτροπ</w:t>
      </w:r>
      <w:r>
        <w:rPr>
          <w:rFonts w:eastAsia="Times New Roman" w:cs="Times New Roman"/>
          <w:szCs w:val="24"/>
        </w:rPr>
        <w:t xml:space="preserve">ή αυτή θα εξετάσει και τον τρόπο διδασκαλίας της ιστορίας όχι μόνο των Σκοπίων, αλλά και της Ελλάδας, προκειμένου να αρθούν </w:t>
      </w:r>
      <w:proofErr w:type="spellStart"/>
      <w:r>
        <w:rPr>
          <w:rFonts w:eastAsia="Times New Roman" w:cs="Times New Roman"/>
          <w:szCs w:val="24"/>
        </w:rPr>
        <w:t>αλυτρωτικές</w:t>
      </w:r>
      <w:proofErr w:type="spellEnd"/>
      <w:r>
        <w:rPr>
          <w:rFonts w:eastAsia="Times New Roman" w:cs="Times New Roman"/>
          <w:szCs w:val="24"/>
        </w:rPr>
        <w:t xml:space="preserve"> αναφορές στη δική μας την ιστορία; Δηλαδή θα πρέπει να σταματήσουμε να διδάσκουμε αυτά τα οποία έχουμε μάθει για τους Μα</w:t>
      </w:r>
      <w:r>
        <w:rPr>
          <w:rFonts w:eastAsia="Times New Roman" w:cs="Times New Roman"/>
          <w:szCs w:val="24"/>
        </w:rPr>
        <w:t>κεδονομάχους;</w:t>
      </w:r>
    </w:p>
    <w:p w14:paraId="3A310B49" w14:textId="77777777" w:rsidR="00E66DFC" w:rsidRDefault="00CE19B2">
      <w:pPr>
        <w:spacing w:after="0" w:line="600" w:lineRule="auto"/>
        <w:ind w:firstLine="720"/>
        <w:contextualSpacing/>
        <w:jc w:val="both"/>
        <w:rPr>
          <w:rFonts w:eastAsia="Times New Roman"/>
          <w:szCs w:val="24"/>
        </w:rPr>
      </w:pPr>
      <w:r>
        <w:rPr>
          <w:rFonts w:eastAsia="Times New Roman"/>
          <w:szCs w:val="24"/>
        </w:rPr>
        <w:t>Σημείο έβδομο</w:t>
      </w:r>
      <w:r w:rsidRPr="004D4430">
        <w:rPr>
          <w:rFonts w:eastAsia="Times New Roman"/>
          <w:szCs w:val="24"/>
        </w:rPr>
        <w:t>:</w:t>
      </w:r>
      <w:r>
        <w:rPr>
          <w:rFonts w:eastAsia="Times New Roman"/>
          <w:szCs w:val="24"/>
        </w:rPr>
        <w:t xml:space="preserve"> Η διαδικασία πρόσκλησης των Σκοπίων για ένταξη στο ΝΑΤΟ μπορεί να αποδειχθεί εξαιρετικά επισφαλής, γιατί έτσι όπως είναι διατυπωμένο το άρθρο 2 δεν είναι καθόλου βέβαιο ότι οι όροι που θέτει η Ελλάδα θα γίνουν οπωσδήποτε αποδεκ</w:t>
      </w:r>
      <w:r>
        <w:rPr>
          <w:rFonts w:eastAsia="Times New Roman"/>
          <w:szCs w:val="24"/>
        </w:rPr>
        <w:t xml:space="preserve">τοί και από τα μέλη του ΝΑΤΟ. </w:t>
      </w:r>
    </w:p>
    <w:p w14:paraId="3A310B4A" w14:textId="77777777" w:rsidR="00E66DFC" w:rsidRDefault="00CE19B2">
      <w:pPr>
        <w:spacing w:after="0" w:line="600" w:lineRule="auto"/>
        <w:ind w:firstLine="720"/>
        <w:contextualSpacing/>
        <w:jc w:val="both"/>
        <w:rPr>
          <w:rFonts w:eastAsia="Times New Roman"/>
          <w:szCs w:val="24"/>
        </w:rPr>
      </w:pPr>
      <w:r>
        <w:rPr>
          <w:rFonts w:eastAsia="Times New Roman"/>
          <w:szCs w:val="24"/>
        </w:rPr>
        <w:t>Σημείο όγδοο και τελειώνω μ’ αυτό</w:t>
      </w:r>
      <w:r w:rsidRPr="004D4430">
        <w:rPr>
          <w:rFonts w:eastAsia="Times New Roman"/>
          <w:szCs w:val="24"/>
        </w:rPr>
        <w:t xml:space="preserve">: </w:t>
      </w:r>
      <w:r>
        <w:rPr>
          <w:rFonts w:eastAsia="Times New Roman"/>
          <w:szCs w:val="24"/>
        </w:rPr>
        <w:t>Στο κείμενο της συμφωνίας δεν υπάρχει καμμία πρόνοια σχετικά με το αν η συμφωνία μετά τη διαβίβασή της στον ΟΗΕ θα υιοθετηθεί από το Συμβούλιο Ασφαλείας, προκειμένου δηλαδή να αντικαταστήσει</w:t>
      </w:r>
      <w:r>
        <w:rPr>
          <w:rFonts w:eastAsia="Times New Roman"/>
          <w:szCs w:val="24"/>
        </w:rPr>
        <w:t xml:space="preserve"> </w:t>
      </w:r>
      <w:r>
        <w:rPr>
          <w:rFonts w:eastAsia="Times New Roman"/>
          <w:szCs w:val="24"/>
        </w:rPr>
        <w:lastRenderedPageBreak/>
        <w:t xml:space="preserve">την </w:t>
      </w:r>
      <w:r>
        <w:rPr>
          <w:rFonts w:eastAsia="Times New Roman"/>
          <w:szCs w:val="24"/>
        </w:rPr>
        <w:t>α</w:t>
      </w:r>
      <w:r>
        <w:rPr>
          <w:rFonts w:eastAsia="Times New Roman"/>
          <w:szCs w:val="24"/>
        </w:rPr>
        <w:t>πόφαση 817/1993 που προέβλεπε την ένταξη της εν λόγω χώρας στα Ηνωμένα Έθνη με το προσωρινό της όνομα.</w:t>
      </w:r>
    </w:p>
    <w:p w14:paraId="3A310B4B"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Συμπερασματικά, μ’ αυτή τη συμφωνία εμείς αναγνωρίζουμε μακεδονική γλώσσα και εθνότητα. Εμείς προεξοφλούμε τη συναίνεσή μας για ένταξη της </w:t>
      </w:r>
      <w:r>
        <w:rPr>
          <w:rFonts w:eastAsia="Times New Roman"/>
          <w:szCs w:val="24"/>
          <w:lang w:val="en-US"/>
        </w:rPr>
        <w:t>FYROM</w:t>
      </w:r>
      <w:r>
        <w:rPr>
          <w:rFonts w:eastAsia="Times New Roman"/>
          <w:szCs w:val="24"/>
        </w:rPr>
        <w:t xml:space="preserve"> στ</w:t>
      </w:r>
      <w:r>
        <w:rPr>
          <w:rFonts w:eastAsia="Times New Roman"/>
          <w:szCs w:val="24"/>
        </w:rPr>
        <w:t>ο ΝΑΤΟ, ενώ από την άλλη πλευρά δεν υπάρχει παρά μόνο μια υποσχετική.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υπονομεύει τη διαπραγματευτική θέση της χώρας, δίνοντας τα πάντα χωρίς να διασφαλίζει τίποτα και αυτό είναι το κύριο σημείο.</w:t>
      </w:r>
    </w:p>
    <w:p w14:paraId="3A310B4C" w14:textId="77777777" w:rsidR="00E66DFC" w:rsidRDefault="00CE19B2">
      <w:pPr>
        <w:spacing w:after="0" w:line="600" w:lineRule="auto"/>
        <w:ind w:firstLine="720"/>
        <w:contextualSpacing/>
        <w:jc w:val="both"/>
        <w:rPr>
          <w:rFonts w:eastAsia="Times New Roman"/>
          <w:szCs w:val="24"/>
        </w:rPr>
      </w:pPr>
      <w:r>
        <w:rPr>
          <w:rFonts w:eastAsia="Times New Roman"/>
          <w:szCs w:val="24"/>
        </w:rPr>
        <w:t>Τελειώνοντας, θα σας θυμίσω ότι στο</w:t>
      </w:r>
      <w:r>
        <w:rPr>
          <w:rFonts w:eastAsia="Times New Roman"/>
          <w:szCs w:val="24"/>
        </w:rPr>
        <w:t xml:space="preserve"> </w:t>
      </w:r>
      <w:r>
        <w:rPr>
          <w:rFonts w:eastAsia="Times New Roman"/>
          <w:szCs w:val="24"/>
          <w:lang w:val="en-US"/>
        </w:rPr>
        <w:t>F</w:t>
      </w:r>
      <w:r>
        <w:rPr>
          <w:rFonts w:eastAsia="Times New Roman"/>
          <w:szCs w:val="24"/>
          <w:lang w:val="en-US"/>
        </w:rPr>
        <w:t>acebook</w:t>
      </w:r>
      <w:r>
        <w:rPr>
          <w:rFonts w:eastAsia="Times New Roman"/>
          <w:szCs w:val="24"/>
        </w:rPr>
        <w:t xml:space="preserve"> σήμερα κυριαρχεί μία γελοιογραφία του </w:t>
      </w:r>
      <w:proofErr w:type="spellStart"/>
      <w:r>
        <w:rPr>
          <w:rFonts w:eastAsia="Times New Roman"/>
          <w:szCs w:val="24"/>
        </w:rPr>
        <w:t>Αρκά</w:t>
      </w:r>
      <w:proofErr w:type="spellEnd"/>
      <w:r>
        <w:rPr>
          <w:rFonts w:eastAsia="Times New Roman"/>
          <w:szCs w:val="24"/>
        </w:rPr>
        <w:t>, για όσους δεν την έχουν δει</w:t>
      </w:r>
      <w:r w:rsidRPr="00622D82">
        <w:rPr>
          <w:rFonts w:eastAsia="Times New Roman"/>
          <w:szCs w:val="24"/>
        </w:rPr>
        <w:t>:</w:t>
      </w:r>
      <w:r>
        <w:rPr>
          <w:rFonts w:eastAsia="Times New Roman"/>
          <w:szCs w:val="24"/>
        </w:rPr>
        <w:t xml:space="preserve"> «Στις συμφωνίες που κάνει ο Πρωθυπουργός μπορεί να μας παίρνουν κάτι, αλλά δίνουμε και κάτι». Αυτή είναι δυστυχώς η κατάσταση.</w:t>
      </w:r>
    </w:p>
    <w:p w14:paraId="3A310B4D" w14:textId="77777777" w:rsidR="00E66DFC" w:rsidRDefault="00CE19B2">
      <w:pPr>
        <w:spacing w:after="0" w:line="600" w:lineRule="auto"/>
        <w:ind w:firstLine="720"/>
        <w:contextualSpacing/>
        <w:jc w:val="both"/>
        <w:rPr>
          <w:rFonts w:eastAsia="Times New Roman"/>
          <w:szCs w:val="24"/>
        </w:rPr>
      </w:pPr>
      <w:r>
        <w:rPr>
          <w:rFonts w:eastAsia="Times New Roman"/>
          <w:szCs w:val="24"/>
        </w:rPr>
        <w:t>Ευχαριστώ πολύ, κύριε Πρόεδρε.</w:t>
      </w:r>
    </w:p>
    <w:p w14:paraId="3A310B4E" w14:textId="77777777" w:rsidR="00E66DFC" w:rsidRDefault="00CE19B2">
      <w:pPr>
        <w:spacing w:after="0" w:line="600" w:lineRule="auto"/>
        <w:ind w:firstLine="720"/>
        <w:contextualSpacing/>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της Νέας Δημοκρατίας)</w:t>
      </w:r>
    </w:p>
    <w:p w14:paraId="3A310B4F" w14:textId="77777777" w:rsidR="00E66DFC" w:rsidRDefault="00CE19B2">
      <w:pPr>
        <w:spacing w:after="0" w:line="600" w:lineRule="auto"/>
        <w:ind w:firstLine="720"/>
        <w:contextualSpacing/>
        <w:jc w:val="both"/>
        <w:rPr>
          <w:rFonts w:eastAsia="Times New Roman"/>
          <w:szCs w:val="24"/>
        </w:rPr>
      </w:pPr>
      <w:r w:rsidRPr="00622D82">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Φορτσάκη</w:t>
      </w:r>
      <w:proofErr w:type="spellEnd"/>
      <w:r>
        <w:rPr>
          <w:rFonts w:eastAsia="Times New Roman"/>
          <w:szCs w:val="24"/>
        </w:rPr>
        <w:t>.</w:t>
      </w:r>
    </w:p>
    <w:p w14:paraId="3A310B50" w14:textId="77777777" w:rsidR="00E66DFC" w:rsidRDefault="00CE19B2">
      <w:pPr>
        <w:spacing w:after="0" w:line="600" w:lineRule="auto"/>
        <w:ind w:firstLine="720"/>
        <w:contextualSpacing/>
        <w:jc w:val="both"/>
        <w:rPr>
          <w:rFonts w:eastAsia="Times New Roman"/>
          <w:szCs w:val="24"/>
        </w:rPr>
      </w:pPr>
      <w:r>
        <w:rPr>
          <w:rFonts w:eastAsia="Times New Roman"/>
          <w:szCs w:val="24"/>
        </w:rPr>
        <w:t>Ήδη έχουμε την πρώτη διαγραφή. Η κ</w:t>
      </w:r>
      <w:r w:rsidRPr="007E497E">
        <w:rPr>
          <w:rFonts w:eastAsia="Times New Roman"/>
          <w:szCs w:val="24"/>
        </w:rPr>
        <w:t>.</w:t>
      </w:r>
      <w:r>
        <w:rPr>
          <w:rFonts w:eastAsia="Times New Roman"/>
          <w:szCs w:val="24"/>
        </w:rPr>
        <w:t xml:space="preserve"> Καφαντάρη δεν θα έρθει να μιλήσει. Στη θέση της θα μιλήσει ο κ. </w:t>
      </w:r>
      <w:proofErr w:type="spellStart"/>
      <w:r>
        <w:rPr>
          <w:rFonts w:eastAsia="Times New Roman"/>
          <w:szCs w:val="24"/>
        </w:rPr>
        <w:t>Σπίρτζης</w:t>
      </w:r>
      <w:proofErr w:type="spellEnd"/>
      <w:r>
        <w:rPr>
          <w:rFonts w:eastAsia="Times New Roman"/>
          <w:szCs w:val="24"/>
        </w:rPr>
        <w:t xml:space="preserve">. Αυτό δεν σημαίνει ότι προστίθεται χρόνος για </w:t>
      </w:r>
      <w:r>
        <w:rPr>
          <w:rFonts w:eastAsia="Times New Roman"/>
          <w:szCs w:val="24"/>
        </w:rPr>
        <w:t xml:space="preserve">τους υπόλοιπους. Ίσως να φύγουμε και νωρίτερα, αν τηρήσετε τους χρόνους. </w:t>
      </w:r>
    </w:p>
    <w:p w14:paraId="3A310B51" w14:textId="77777777" w:rsidR="00E66DFC" w:rsidRDefault="00CE19B2">
      <w:pPr>
        <w:spacing w:after="0" w:line="600" w:lineRule="auto"/>
        <w:ind w:firstLine="720"/>
        <w:contextualSpacing/>
        <w:jc w:val="both"/>
        <w:rPr>
          <w:rFonts w:eastAsia="Times New Roman"/>
          <w:szCs w:val="24"/>
        </w:rPr>
      </w:pPr>
      <w:r>
        <w:rPr>
          <w:rFonts w:eastAsia="Times New Roman"/>
          <w:szCs w:val="24"/>
        </w:rPr>
        <w:t>Κύριε Υπουργέ, έχετε τον λόγο για δέκα λεπτά.</w:t>
      </w:r>
      <w:r>
        <w:rPr>
          <w:rFonts w:eastAsia="Times New Roman"/>
          <w:szCs w:val="24"/>
        </w:rPr>
        <w:tab/>
      </w:r>
    </w:p>
    <w:p w14:paraId="3A310B52" w14:textId="77777777" w:rsidR="00E66DFC" w:rsidRDefault="00CE19B2">
      <w:pPr>
        <w:spacing w:after="0" w:line="600" w:lineRule="auto"/>
        <w:ind w:firstLine="720"/>
        <w:contextualSpacing/>
        <w:jc w:val="both"/>
        <w:rPr>
          <w:rFonts w:eastAsia="Times New Roman"/>
          <w:szCs w:val="24"/>
        </w:rPr>
      </w:pPr>
      <w:r w:rsidRPr="00622D82">
        <w:rPr>
          <w:rFonts w:eastAsia="Times New Roman"/>
          <w:b/>
          <w:szCs w:val="24"/>
        </w:rPr>
        <w:lastRenderedPageBreak/>
        <w:t>ΧΡΗΣΤΟΣ ΣΠΙΡΤΖΗΣ (Υπουργός Υποδομών και Μεταφορών):</w:t>
      </w:r>
      <w:r w:rsidRPr="004D4430">
        <w:rPr>
          <w:rFonts w:eastAsia="Times New Roman"/>
          <w:szCs w:val="24"/>
        </w:rPr>
        <w:t xml:space="preserve"> </w:t>
      </w:r>
      <w:r>
        <w:rPr>
          <w:rFonts w:eastAsia="Times New Roman"/>
          <w:szCs w:val="24"/>
        </w:rPr>
        <w:t>Ευχαριστώ, κύριε Πρόεδρε.</w:t>
      </w:r>
    </w:p>
    <w:p w14:paraId="3A310B53"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Αξιότιμοι κυρίες και κύριοι συνάδελφοι, θα ήθελα να </w:t>
      </w:r>
      <w:r>
        <w:rPr>
          <w:rFonts w:eastAsia="Times New Roman"/>
          <w:szCs w:val="24"/>
        </w:rPr>
        <w:t xml:space="preserve">εκφράσω την ικανοποίησή μας για τη συζήτηση που γίνεται για την ανάκτηση της ιστορικής μνήμης -έστω και εν μέρει- της Νέας Δημοκρατίας. Θυμηθήκατε σήμερα τον Κύριλλο και τον Μεθόδιο, θυμηθήκατε τον Καπετάν </w:t>
      </w:r>
      <w:proofErr w:type="spellStart"/>
      <w:r>
        <w:rPr>
          <w:rFonts w:eastAsia="Times New Roman"/>
          <w:szCs w:val="24"/>
        </w:rPr>
        <w:t>Κώττα</w:t>
      </w:r>
      <w:proofErr w:type="spellEnd"/>
      <w:r>
        <w:rPr>
          <w:rFonts w:eastAsia="Times New Roman"/>
          <w:szCs w:val="24"/>
        </w:rPr>
        <w:t xml:space="preserve"> και τον Παύλο Μελά, παρ</w:t>
      </w:r>
      <w:r w:rsidRPr="00F17104">
        <w:rPr>
          <w:rFonts w:eastAsia="Times New Roman"/>
          <w:szCs w:val="24"/>
        </w:rPr>
        <w:t xml:space="preserve">’ </w:t>
      </w:r>
      <w:r>
        <w:rPr>
          <w:rFonts w:eastAsia="Times New Roman"/>
          <w:szCs w:val="24"/>
        </w:rPr>
        <w:t>ότι δεν είχατε γενν</w:t>
      </w:r>
      <w:r>
        <w:rPr>
          <w:rFonts w:eastAsia="Times New Roman"/>
          <w:szCs w:val="24"/>
        </w:rPr>
        <w:t xml:space="preserve">ηθεί τότε. </w:t>
      </w:r>
    </w:p>
    <w:p w14:paraId="3A310B54" w14:textId="77777777" w:rsidR="00E66DFC" w:rsidRDefault="00CE19B2">
      <w:pPr>
        <w:spacing w:after="0" w:line="600" w:lineRule="auto"/>
        <w:ind w:firstLine="720"/>
        <w:contextualSpacing/>
        <w:jc w:val="center"/>
        <w:rPr>
          <w:rFonts w:eastAsia="Times New Roman"/>
          <w:szCs w:val="24"/>
        </w:rPr>
      </w:pPr>
      <w:r>
        <w:rPr>
          <w:rFonts w:eastAsia="Times New Roman"/>
          <w:szCs w:val="24"/>
        </w:rPr>
        <w:t>(Γέλωτες από την πτέρυγα του ΣΥΡΙΖΑ)</w:t>
      </w:r>
    </w:p>
    <w:p w14:paraId="3A310B55" w14:textId="77777777" w:rsidR="00E66DFC" w:rsidRDefault="00CE19B2">
      <w:pPr>
        <w:spacing w:after="0"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3A310B56" w14:textId="77777777" w:rsidR="00E66DFC" w:rsidRDefault="00CE19B2">
      <w:pPr>
        <w:spacing w:after="0" w:line="600" w:lineRule="auto"/>
        <w:ind w:firstLine="720"/>
        <w:contextualSpacing/>
        <w:jc w:val="both"/>
        <w:rPr>
          <w:rFonts w:eastAsia="Times New Roman"/>
          <w:szCs w:val="24"/>
        </w:rPr>
      </w:pPr>
      <w:r>
        <w:rPr>
          <w:rFonts w:eastAsia="Times New Roman"/>
          <w:szCs w:val="24"/>
        </w:rPr>
        <w:t xml:space="preserve">Σιγά-σιγά θα θυμηθείτε και άλλους, θα θυμηθείτε τον Γρηγόρη Λαμπράκη, θα θυμηθείτε τον Τσαρουχά, θα θυμηθείτε όσους έλεγαν ότι σε δέκα χρόνια δεν θα θυμάται </w:t>
      </w:r>
      <w:r>
        <w:rPr>
          <w:rFonts w:eastAsia="Times New Roman"/>
          <w:szCs w:val="24"/>
        </w:rPr>
        <w:t>κανείς τίποτα για το όνομα «Μακεδονία». Μου φαίνεται ότι είχε το ίδιο επώνυμο με τον Πρόεδρο της Νέας Δημοκρατίας αυτός που το έλεγε.</w:t>
      </w:r>
    </w:p>
    <w:p w14:paraId="3A310B57" w14:textId="77777777" w:rsidR="00E66DFC" w:rsidRDefault="00CE19B2">
      <w:pPr>
        <w:spacing w:after="0" w:line="600" w:lineRule="auto"/>
        <w:ind w:firstLine="720"/>
        <w:contextualSpacing/>
        <w:jc w:val="both"/>
        <w:rPr>
          <w:rFonts w:eastAsia="Times New Roman"/>
          <w:szCs w:val="24"/>
        </w:rPr>
      </w:pPr>
      <w:r>
        <w:rPr>
          <w:rFonts w:eastAsia="Times New Roman"/>
          <w:szCs w:val="24"/>
        </w:rPr>
        <w:t>Μετά την έκφραση της δικής μας ικανοποίησης απέναντί σας, να πούμε ότι ζούμε πραγματικά κρίσιμες και ιστορικές στιγμές. Ζο</w:t>
      </w:r>
      <w:r>
        <w:rPr>
          <w:rFonts w:eastAsia="Times New Roman"/>
          <w:szCs w:val="24"/>
        </w:rPr>
        <w:t xml:space="preserve">ύμε σε ένα ρευστό διεθνές περιβάλλον και οικονομικά και γεωπολιτικά, σε μια Ευρώπη που δεν έχει βρει συγκεκριμένη κατεύθυνση, με πολλές εστίες πολέμου και εντάσεων στην περιοχή μας. </w:t>
      </w:r>
    </w:p>
    <w:p w14:paraId="3A310B58" w14:textId="77777777" w:rsidR="00E66DFC" w:rsidRDefault="00CE19B2">
      <w:pPr>
        <w:spacing w:after="0" w:line="600" w:lineRule="auto"/>
        <w:ind w:firstLine="720"/>
        <w:contextualSpacing/>
        <w:jc w:val="both"/>
        <w:rPr>
          <w:rFonts w:eastAsia="Times New Roman"/>
          <w:szCs w:val="24"/>
        </w:rPr>
      </w:pPr>
      <w:r>
        <w:rPr>
          <w:rFonts w:eastAsia="Times New Roman"/>
          <w:szCs w:val="24"/>
        </w:rPr>
        <w:lastRenderedPageBreak/>
        <w:t>Για λίγα λεπτά θα έλεγα να αφήσουμε την πρόταση δυσπιστίας, να αφήσουμε τ</w:t>
      </w:r>
      <w:r>
        <w:rPr>
          <w:rFonts w:eastAsia="Times New Roman"/>
          <w:szCs w:val="24"/>
        </w:rPr>
        <w:t xml:space="preserve">ις σκοπιμότητες που έχει, να </w:t>
      </w:r>
      <w:proofErr w:type="spellStart"/>
      <w:r>
        <w:rPr>
          <w:rFonts w:eastAsia="Times New Roman"/>
          <w:szCs w:val="24"/>
        </w:rPr>
        <w:t>απομειωθεί</w:t>
      </w:r>
      <w:proofErr w:type="spellEnd"/>
      <w:r>
        <w:rPr>
          <w:rFonts w:eastAsia="Times New Roman"/>
          <w:szCs w:val="24"/>
        </w:rPr>
        <w:t xml:space="preserve"> δηλαδή η επιτυχία της ιστορικής συμφωνίας της χώρας μας με την πρώην Γιουγκοσλαβική Δημοκρατία της Μακεδονίας, να αφήσουμε τη σκοπιμότητα να </w:t>
      </w:r>
      <w:proofErr w:type="spellStart"/>
      <w:r>
        <w:rPr>
          <w:rFonts w:eastAsia="Times New Roman"/>
          <w:szCs w:val="24"/>
        </w:rPr>
        <w:t>απομειωθεί</w:t>
      </w:r>
      <w:proofErr w:type="spellEnd"/>
      <w:r>
        <w:rPr>
          <w:rFonts w:eastAsia="Times New Roman"/>
          <w:szCs w:val="24"/>
        </w:rPr>
        <w:t xml:space="preserve"> η τελευταία ψηφοφορία πριν από λίγες ώρες για τα </w:t>
      </w:r>
      <w:proofErr w:type="spellStart"/>
      <w:r>
        <w:rPr>
          <w:rFonts w:eastAsia="Times New Roman"/>
          <w:szCs w:val="24"/>
        </w:rPr>
        <w:t>προαπαιτούμενα</w:t>
      </w:r>
      <w:proofErr w:type="spellEnd"/>
      <w:r>
        <w:rPr>
          <w:rFonts w:eastAsia="Times New Roman"/>
          <w:szCs w:val="24"/>
        </w:rPr>
        <w:t>,</w:t>
      </w:r>
      <w:r>
        <w:rPr>
          <w:rFonts w:eastAsia="Times New Roman"/>
          <w:szCs w:val="24"/>
        </w:rPr>
        <w:t xml:space="preserve"> για τη λήξη του προγράμματος, για την ανάκτηση της εθνικής κυριαρχίας που τα κόμματα που στηρίζουν την πρόταση δυσπιστίας έδωσαν στους δανειστές, να αφήσουμε την επικράτηση της ακροδεξιάς στη Νέα Δημοκρατία, να αφήσουμε στην άκρη τις ακροδεξιές των δύο χω</w:t>
      </w:r>
      <w:r>
        <w:rPr>
          <w:rFonts w:eastAsia="Times New Roman"/>
          <w:szCs w:val="24"/>
        </w:rPr>
        <w:t xml:space="preserve">ρών που χτυπάνε τη συμφωνία, να αφήσουμε τη σκοπιμότητα ότι θέλατε να δημιουργήσετε πρόβλημα στην Κυβέρνηση σε σχέση με τους ΑΝΕΛ, αλλά δημιουργήσατε πρόβλημα στους δικούς σας συμμάχους μέσα στο Κοινοβούλιο, απ’ ό,τι διαβάζετε. Ας τα αφήσουμε όλα αυτά για </w:t>
      </w:r>
      <w:r>
        <w:rPr>
          <w:rFonts w:eastAsia="Times New Roman"/>
          <w:szCs w:val="24"/>
        </w:rPr>
        <w:t xml:space="preserve">λίγα λεπτά και να δούμε μια οραματική εικόνα για τη γειτονιά μας, για τα Βαλκάνια, δηλαδή τι θα θέλαμε όλοι να έχουμε στην περιοχή που έχει βασανιστεί από αντιθέσεις, πολέμους και ψυχροπολεμικές κατευθύνσεις για εκατοντάδες χρόνια. </w:t>
      </w:r>
    </w:p>
    <w:p w14:paraId="3A310B59" w14:textId="77777777" w:rsidR="00E66DFC" w:rsidRDefault="00CE19B2">
      <w:pPr>
        <w:spacing w:after="0" w:line="600" w:lineRule="auto"/>
        <w:ind w:firstLine="720"/>
        <w:contextualSpacing/>
        <w:jc w:val="both"/>
        <w:rPr>
          <w:rFonts w:eastAsia="Times New Roman"/>
          <w:szCs w:val="24"/>
        </w:rPr>
      </w:pPr>
      <w:r>
        <w:rPr>
          <w:rFonts w:eastAsia="Times New Roman"/>
          <w:szCs w:val="24"/>
        </w:rPr>
        <w:t>Πιστεύω, λοιπόν, ότι θα</w:t>
      </w:r>
      <w:r>
        <w:rPr>
          <w:rFonts w:eastAsia="Times New Roman"/>
          <w:szCs w:val="24"/>
        </w:rPr>
        <w:t xml:space="preserve"> ήταν θεμιτό απ’ όλους να θέλαμε στις βαλκανικές χώρες να έχουν δημιουργηθεί ή να προσπαθούμε όλοι να δημιουργήσουμε τις συνθήκες των χωρών της </w:t>
      </w:r>
      <w:r>
        <w:rPr>
          <w:rFonts w:eastAsia="Times New Roman"/>
          <w:szCs w:val="24"/>
        </w:rPr>
        <w:t>Κ</w:t>
      </w:r>
      <w:r>
        <w:rPr>
          <w:rFonts w:eastAsia="Times New Roman"/>
          <w:szCs w:val="24"/>
        </w:rPr>
        <w:t>εντρικής Ευρώπης, δηλαδή να περνάς από τη μία χώρα στην άλλη χωρίς να αντιλαμβάνεσαι πού είναι τα σύνορα, να υπ</w:t>
      </w:r>
      <w:r>
        <w:rPr>
          <w:rFonts w:eastAsia="Times New Roman"/>
          <w:szCs w:val="24"/>
        </w:rPr>
        <w:t xml:space="preserve">άρχουν συνεργασίες, κοινές παραγωγικές δράσεις, καθημερινές μετακινήσεις, λίγα έξοδα για τους </w:t>
      </w:r>
      <w:r>
        <w:rPr>
          <w:rFonts w:eastAsia="Times New Roman"/>
          <w:szCs w:val="24"/>
        </w:rPr>
        <w:lastRenderedPageBreak/>
        <w:t xml:space="preserve">εξοπλισμούς, να μην υπάρχουν απομονωμένες περιοχές στα σύνορα χωρών, ό,τι δηλαδή βλέπουμε όταν πηγαίνουμε στις χώρες της </w:t>
      </w:r>
      <w:r>
        <w:rPr>
          <w:rFonts w:eastAsia="Times New Roman"/>
          <w:szCs w:val="24"/>
        </w:rPr>
        <w:t>Κ</w:t>
      </w:r>
      <w:r>
        <w:rPr>
          <w:rFonts w:eastAsia="Times New Roman"/>
          <w:szCs w:val="24"/>
        </w:rPr>
        <w:t>εντρικής Ευρώπης. Κι εκεί υπάρχουν αντιθ</w:t>
      </w:r>
      <w:r>
        <w:rPr>
          <w:rFonts w:eastAsia="Times New Roman"/>
          <w:szCs w:val="24"/>
        </w:rPr>
        <w:t>έσεις και αντιπάθειες και ιστορικές συγκρούσεις.</w:t>
      </w:r>
    </w:p>
    <w:p w14:paraId="3A310B5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Άρα τι θα θέλαμε να κάνουμε; Θα </w:t>
      </w:r>
      <w:r w:rsidRPr="00421307">
        <w:rPr>
          <w:rFonts w:eastAsia="Times New Roman" w:cs="Times New Roman"/>
          <w:szCs w:val="24"/>
        </w:rPr>
        <w:t xml:space="preserve">θέλαμε σε όλη τη </w:t>
      </w:r>
      <w:r>
        <w:rPr>
          <w:rFonts w:eastAsia="Times New Roman" w:cs="Times New Roman"/>
          <w:szCs w:val="24"/>
        </w:rPr>
        <w:t>β</w:t>
      </w:r>
      <w:r w:rsidRPr="00421307">
        <w:rPr>
          <w:rFonts w:eastAsia="Times New Roman" w:cs="Times New Roman"/>
          <w:szCs w:val="24"/>
        </w:rPr>
        <w:t xml:space="preserve">όρεια Ελλάδα να ολοκληρώσουμε τους κάθετους άξονες στην Εγνατία που συνδέουν τη </w:t>
      </w:r>
      <w:r>
        <w:rPr>
          <w:rFonts w:eastAsia="Times New Roman" w:cs="Times New Roman"/>
          <w:szCs w:val="24"/>
        </w:rPr>
        <w:t>β</w:t>
      </w:r>
      <w:r w:rsidRPr="00421307">
        <w:rPr>
          <w:rFonts w:eastAsia="Times New Roman" w:cs="Times New Roman"/>
          <w:szCs w:val="24"/>
        </w:rPr>
        <w:t>όρεια Ελλάδα με τις γειτονικές μας χώρες</w:t>
      </w:r>
      <w:r>
        <w:rPr>
          <w:rFonts w:eastAsia="Times New Roman" w:cs="Times New Roman"/>
          <w:szCs w:val="24"/>
        </w:rPr>
        <w:t>,</w:t>
      </w:r>
      <w:r w:rsidRPr="00421307">
        <w:rPr>
          <w:rFonts w:eastAsia="Times New Roman" w:cs="Times New Roman"/>
          <w:szCs w:val="24"/>
        </w:rPr>
        <w:t xml:space="preserve"> δηλαδή να ολοκληρώσουμε τον κάθετο</w:t>
      </w:r>
      <w:r w:rsidRPr="00421307">
        <w:rPr>
          <w:rFonts w:eastAsia="Times New Roman" w:cs="Times New Roman"/>
          <w:szCs w:val="24"/>
        </w:rPr>
        <w:t xml:space="preserve"> άξονα στη Ροδόπη</w:t>
      </w:r>
      <w:r>
        <w:rPr>
          <w:rFonts w:eastAsia="Times New Roman" w:cs="Times New Roman"/>
          <w:szCs w:val="24"/>
        </w:rPr>
        <w:t xml:space="preserve">, τον κάθετο άξονα στον Έβρο, </w:t>
      </w:r>
      <w:r w:rsidRPr="00421307">
        <w:rPr>
          <w:rFonts w:eastAsia="Times New Roman" w:cs="Times New Roman"/>
          <w:szCs w:val="24"/>
        </w:rPr>
        <w:t>να ξεκινάμε το</w:t>
      </w:r>
      <w:r>
        <w:rPr>
          <w:rFonts w:eastAsia="Times New Roman" w:cs="Times New Roman"/>
          <w:szCs w:val="24"/>
        </w:rPr>
        <w:t>ν</w:t>
      </w:r>
      <w:r w:rsidRPr="00421307">
        <w:rPr>
          <w:rFonts w:eastAsia="Times New Roman" w:cs="Times New Roman"/>
          <w:szCs w:val="24"/>
        </w:rPr>
        <w:t xml:space="preserve"> τρίτο κάθετο άξονα</w:t>
      </w:r>
      <w:r>
        <w:rPr>
          <w:rFonts w:eastAsia="Times New Roman" w:cs="Times New Roman"/>
          <w:szCs w:val="24"/>
        </w:rPr>
        <w:t xml:space="preserve"> της Θράκης σ</w:t>
      </w:r>
      <w:r w:rsidRPr="00421307">
        <w:rPr>
          <w:rFonts w:eastAsia="Times New Roman" w:cs="Times New Roman"/>
          <w:szCs w:val="24"/>
        </w:rPr>
        <w:t>την Ξάνθη</w:t>
      </w:r>
      <w:r>
        <w:rPr>
          <w:rFonts w:eastAsia="Times New Roman" w:cs="Times New Roman"/>
          <w:szCs w:val="24"/>
        </w:rPr>
        <w:t>,</w:t>
      </w:r>
      <w:r w:rsidRPr="00421307">
        <w:rPr>
          <w:rFonts w:eastAsia="Times New Roman" w:cs="Times New Roman"/>
          <w:szCs w:val="24"/>
        </w:rPr>
        <w:t xml:space="preserve"> να κάνουμε το</w:t>
      </w:r>
      <w:r>
        <w:rPr>
          <w:rFonts w:eastAsia="Times New Roman" w:cs="Times New Roman"/>
          <w:szCs w:val="24"/>
        </w:rPr>
        <w:t>ν δρόμο Δράμας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21307">
        <w:rPr>
          <w:rFonts w:eastAsia="Times New Roman" w:cs="Times New Roman"/>
          <w:szCs w:val="24"/>
        </w:rPr>
        <w:t>Αμφίπολης</w:t>
      </w:r>
      <w:r>
        <w:rPr>
          <w:rFonts w:eastAsia="Times New Roman" w:cs="Times New Roman"/>
          <w:szCs w:val="24"/>
        </w:rPr>
        <w:t>,</w:t>
      </w:r>
      <w:r w:rsidRPr="00421307">
        <w:rPr>
          <w:rFonts w:eastAsia="Times New Roman" w:cs="Times New Roman"/>
          <w:szCs w:val="24"/>
        </w:rPr>
        <w:t xml:space="preserve"> εκεί που είχατε </w:t>
      </w:r>
      <w:r>
        <w:rPr>
          <w:rFonts w:eastAsia="Times New Roman" w:cs="Times New Roman"/>
          <w:szCs w:val="24"/>
        </w:rPr>
        <w:t>ανα</w:t>
      </w:r>
      <w:r w:rsidRPr="00421307">
        <w:rPr>
          <w:rFonts w:eastAsia="Times New Roman" w:cs="Times New Roman"/>
          <w:szCs w:val="24"/>
        </w:rPr>
        <w:t>καλύψει τον Μέγα Αλέξανδρο</w:t>
      </w:r>
      <w:r>
        <w:rPr>
          <w:rFonts w:eastAsia="Times New Roman" w:cs="Times New Roman"/>
          <w:szCs w:val="24"/>
        </w:rPr>
        <w:t>,</w:t>
      </w:r>
      <w:r w:rsidRPr="00421307">
        <w:rPr>
          <w:rFonts w:eastAsia="Times New Roman" w:cs="Times New Roman"/>
          <w:szCs w:val="24"/>
        </w:rPr>
        <w:t xml:space="preserve"> για να λέμε </w:t>
      </w:r>
      <w:r>
        <w:rPr>
          <w:rFonts w:eastAsia="Times New Roman" w:cs="Times New Roman"/>
          <w:szCs w:val="24"/>
        </w:rPr>
        <w:t xml:space="preserve">και </w:t>
      </w:r>
      <w:r w:rsidRPr="00421307">
        <w:rPr>
          <w:rFonts w:eastAsia="Times New Roman" w:cs="Times New Roman"/>
          <w:szCs w:val="24"/>
        </w:rPr>
        <w:t>για την ιστορική σας μνήμη</w:t>
      </w:r>
      <w:r>
        <w:rPr>
          <w:rFonts w:eastAsia="Times New Roman" w:cs="Times New Roman"/>
          <w:szCs w:val="24"/>
        </w:rPr>
        <w:t>.</w:t>
      </w:r>
    </w:p>
    <w:p w14:paraId="3A310B5B" w14:textId="77777777" w:rsidR="00E66DFC" w:rsidRDefault="00CE19B2">
      <w:pPr>
        <w:spacing w:after="0" w:line="600" w:lineRule="auto"/>
        <w:ind w:firstLine="720"/>
        <w:jc w:val="both"/>
        <w:rPr>
          <w:rFonts w:eastAsia="Times New Roman" w:cs="Times New Roman"/>
          <w:szCs w:val="24"/>
        </w:rPr>
      </w:pPr>
      <w:r w:rsidRPr="00421307">
        <w:rPr>
          <w:rFonts w:eastAsia="Times New Roman" w:cs="Times New Roman"/>
          <w:szCs w:val="24"/>
        </w:rPr>
        <w:t>Θα θέλαμε</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επίσης,</w:t>
      </w:r>
      <w:r w:rsidRPr="00421307">
        <w:rPr>
          <w:rFonts w:eastAsia="Times New Roman" w:cs="Times New Roman"/>
          <w:szCs w:val="24"/>
        </w:rPr>
        <w:t xml:space="preserve"> </w:t>
      </w:r>
      <w:r w:rsidRPr="00421307">
        <w:rPr>
          <w:rFonts w:eastAsia="Times New Roman" w:cs="Times New Roman"/>
          <w:szCs w:val="24"/>
        </w:rPr>
        <w:t>να αναβαθμίζουμε το</w:t>
      </w:r>
      <w:r>
        <w:rPr>
          <w:rFonts w:eastAsia="Times New Roman" w:cs="Times New Roman"/>
          <w:szCs w:val="24"/>
        </w:rPr>
        <w:t>ν</w:t>
      </w:r>
      <w:r w:rsidRPr="00421307">
        <w:rPr>
          <w:rFonts w:eastAsia="Times New Roman" w:cs="Times New Roman"/>
          <w:szCs w:val="24"/>
        </w:rPr>
        <w:t xml:space="preserve"> δρόμο από τη Θεσσαλονίκη προς τη Βουλγαρία</w:t>
      </w:r>
      <w:r>
        <w:rPr>
          <w:rFonts w:eastAsia="Times New Roman" w:cs="Times New Roman"/>
          <w:szCs w:val="24"/>
        </w:rPr>
        <w:t>,</w:t>
      </w:r>
      <w:r w:rsidRPr="00421307">
        <w:rPr>
          <w:rFonts w:eastAsia="Times New Roman" w:cs="Times New Roman"/>
          <w:szCs w:val="24"/>
        </w:rPr>
        <w:t xml:space="preserve"> προς τον Προμαχώνα</w:t>
      </w:r>
      <w:r>
        <w:rPr>
          <w:rFonts w:eastAsia="Times New Roman" w:cs="Times New Roman"/>
          <w:szCs w:val="24"/>
        </w:rPr>
        <w:t>,</w:t>
      </w:r>
      <w:r w:rsidRPr="00421307">
        <w:rPr>
          <w:rFonts w:eastAsia="Times New Roman" w:cs="Times New Roman"/>
          <w:szCs w:val="24"/>
        </w:rPr>
        <w:t xml:space="preserve"> προς τη </w:t>
      </w:r>
      <w:r>
        <w:rPr>
          <w:rFonts w:eastAsia="Times New Roman" w:cs="Times New Roman"/>
          <w:szCs w:val="24"/>
          <w:lang w:val="en-US"/>
        </w:rPr>
        <w:t>FYROM</w:t>
      </w:r>
      <w:r w:rsidRPr="00AE359B">
        <w:rPr>
          <w:rFonts w:eastAsia="Times New Roman" w:cs="Times New Roman"/>
          <w:szCs w:val="24"/>
        </w:rPr>
        <w:t xml:space="preserve">, </w:t>
      </w:r>
      <w:r>
        <w:rPr>
          <w:rFonts w:eastAsia="Times New Roman" w:cs="Times New Roman"/>
          <w:szCs w:val="24"/>
        </w:rPr>
        <w:t xml:space="preserve">να έχουμε τελειώσει τον </w:t>
      </w:r>
      <w:r w:rsidRPr="00421307">
        <w:rPr>
          <w:rFonts w:eastAsia="Times New Roman" w:cs="Times New Roman"/>
          <w:szCs w:val="24"/>
        </w:rPr>
        <w:t xml:space="preserve">δρόμο στην </w:t>
      </w:r>
      <w:proofErr w:type="spellStart"/>
      <w:r w:rsidRPr="00421307">
        <w:rPr>
          <w:rFonts w:eastAsia="Times New Roman" w:cs="Times New Roman"/>
          <w:szCs w:val="24"/>
        </w:rPr>
        <w:t>Κρυσταλλοπηγή</w:t>
      </w:r>
      <w:proofErr w:type="spellEnd"/>
      <w:r>
        <w:rPr>
          <w:rFonts w:eastAsia="Times New Roman" w:cs="Times New Roman"/>
          <w:szCs w:val="24"/>
        </w:rPr>
        <w:t>,</w:t>
      </w:r>
      <w:r w:rsidRPr="00421307">
        <w:rPr>
          <w:rFonts w:eastAsia="Times New Roman" w:cs="Times New Roman"/>
          <w:szCs w:val="24"/>
        </w:rPr>
        <w:t xml:space="preserve"> στην Καστοριά</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Λέμε τ</w:t>
      </w:r>
      <w:r w:rsidRPr="00421307">
        <w:rPr>
          <w:rFonts w:eastAsia="Times New Roman" w:cs="Times New Roman"/>
          <w:szCs w:val="24"/>
        </w:rPr>
        <w:t xml:space="preserve">ι θα θέλαμε </w:t>
      </w:r>
      <w:r>
        <w:rPr>
          <w:rFonts w:eastAsia="Times New Roman" w:cs="Times New Roman"/>
          <w:szCs w:val="24"/>
        </w:rPr>
        <w:t xml:space="preserve">οραματικά. Θα θέλαμε να </w:t>
      </w:r>
      <w:r w:rsidRPr="00421307">
        <w:rPr>
          <w:rFonts w:eastAsia="Times New Roman" w:cs="Times New Roman"/>
          <w:szCs w:val="24"/>
        </w:rPr>
        <w:t>συνεχίζουμε το</w:t>
      </w:r>
      <w:r>
        <w:rPr>
          <w:rFonts w:eastAsia="Times New Roman" w:cs="Times New Roman"/>
          <w:szCs w:val="24"/>
        </w:rPr>
        <w:t>ν</w:t>
      </w:r>
      <w:r w:rsidRPr="00421307">
        <w:rPr>
          <w:rFonts w:eastAsia="Times New Roman" w:cs="Times New Roman"/>
          <w:szCs w:val="24"/>
        </w:rPr>
        <w:t xml:space="preserve"> δρόμο από τα Γιάννενα στην Κακαβι</w:t>
      </w:r>
      <w:r w:rsidRPr="00421307">
        <w:rPr>
          <w:rFonts w:eastAsia="Times New Roman" w:cs="Times New Roman"/>
          <w:szCs w:val="24"/>
        </w:rPr>
        <w:t>ά</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Θ</w:t>
      </w:r>
      <w:r w:rsidRPr="00421307">
        <w:rPr>
          <w:rFonts w:eastAsia="Times New Roman" w:cs="Times New Roman"/>
          <w:szCs w:val="24"/>
        </w:rPr>
        <w:t>α θέλα</w:t>
      </w:r>
      <w:r>
        <w:rPr>
          <w:rFonts w:eastAsia="Times New Roman" w:cs="Times New Roman"/>
          <w:szCs w:val="24"/>
        </w:rPr>
        <w:t>με</w:t>
      </w:r>
      <w:r w:rsidRPr="00421307">
        <w:rPr>
          <w:rFonts w:eastAsia="Times New Roman" w:cs="Times New Roman"/>
          <w:szCs w:val="24"/>
        </w:rPr>
        <w:t xml:space="preserve"> να προετοιμάζουμε το</w:t>
      </w:r>
      <w:r>
        <w:rPr>
          <w:rFonts w:eastAsia="Times New Roman" w:cs="Times New Roman"/>
          <w:szCs w:val="24"/>
        </w:rPr>
        <w:t>ν</w:t>
      </w:r>
      <w:r w:rsidRPr="00421307">
        <w:rPr>
          <w:rFonts w:eastAsia="Times New Roman" w:cs="Times New Roman"/>
          <w:szCs w:val="24"/>
        </w:rPr>
        <w:t xml:space="preserve"> δρόμο από την Ηγουμενίτσα στη </w:t>
      </w:r>
      <w:proofErr w:type="spellStart"/>
      <w:r w:rsidRPr="00421307">
        <w:rPr>
          <w:rFonts w:eastAsia="Times New Roman" w:cs="Times New Roman"/>
          <w:szCs w:val="24"/>
        </w:rPr>
        <w:t>Σαγιάδα</w:t>
      </w:r>
      <w:proofErr w:type="spellEnd"/>
      <w:r>
        <w:rPr>
          <w:rFonts w:eastAsia="Times New Roman" w:cs="Times New Roman"/>
          <w:szCs w:val="24"/>
        </w:rPr>
        <w:t>.</w:t>
      </w:r>
      <w:r w:rsidRPr="00421307">
        <w:rPr>
          <w:rFonts w:eastAsia="Times New Roman" w:cs="Times New Roman"/>
          <w:szCs w:val="24"/>
        </w:rPr>
        <w:t xml:space="preserve"> </w:t>
      </w:r>
    </w:p>
    <w:p w14:paraId="3A310B5C" w14:textId="77777777" w:rsidR="00E66DFC" w:rsidRDefault="00CE19B2">
      <w:pPr>
        <w:spacing w:after="0" w:line="600" w:lineRule="auto"/>
        <w:ind w:firstLine="720"/>
        <w:jc w:val="both"/>
        <w:rPr>
          <w:rFonts w:eastAsia="Times New Roman" w:cs="Times New Roman"/>
          <w:szCs w:val="24"/>
        </w:rPr>
      </w:pPr>
      <w:r w:rsidRPr="00421307">
        <w:rPr>
          <w:rFonts w:eastAsia="Times New Roman" w:cs="Times New Roman"/>
          <w:szCs w:val="24"/>
        </w:rPr>
        <w:t xml:space="preserve">Θα θέλαμε σε αυτή την </w:t>
      </w:r>
      <w:r>
        <w:rPr>
          <w:rFonts w:eastAsia="Times New Roman" w:cs="Times New Roman"/>
          <w:szCs w:val="24"/>
        </w:rPr>
        <w:t>οραματική εικόνα μια</w:t>
      </w:r>
      <w:r w:rsidRPr="00421307">
        <w:rPr>
          <w:rFonts w:eastAsia="Times New Roman" w:cs="Times New Roman"/>
          <w:szCs w:val="24"/>
        </w:rPr>
        <w:t xml:space="preserve"> </w:t>
      </w:r>
      <w:r>
        <w:rPr>
          <w:rFonts w:eastAsia="Times New Roman" w:cs="Times New Roman"/>
          <w:szCs w:val="24"/>
        </w:rPr>
        <w:t>β</w:t>
      </w:r>
      <w:r w:rsidRPr="00421307">
        <w:rPr>
          <w:rFonts w:eastAsia="Times New Roman" w:cs="Times New Roman"/>
          <w:szCs w:val="24"/>
        </w:rPr>
        <w:t>όρεια Ελλάδα που τα σύνορ</w:t>
      </w:r>
      <w:r>
        <w:rPr>
          <w:rFonts w:eastAsia="Times New Roman" w:cs="Times New Roman"/>
          <w:szCs w:val="24"/>
        </w:rPr>
        <w:t>ά</w:t>
      </w:r>
      <w:r w:rsidRPr="00421307">
        <w:rPr>
          <w:rFonts w:eastAsia="Times New Roman" w:cs="Times New Roman"/>
          <w:szCs w:val="24"/>
        </w:rPr>
        <w:t xml:space="preserve"> της δεν θα ήταν </w:t>
      </w:r>
      <w:r>
        <w:rPr>
          <w:rFonts w:eastAsia="Times New Roman" w:cs="Times New Roman"/>
          <w:szCs w:val="24"/>
        </w:rPr>
        <w:t>οι</w:t>
      </w:r>
      <w:r w:rsidRPr="00421307">
        <w:rPr>
          <w:rFonts w:eastAsia="Times New Roman" w:cs="Times New Roman"/>
          <w:szCs w:val="24"/>
        </w:rPr>
        <w:t xml:space="preserve"> εσχατιές της </w:t>
      </w:r>
      <w:r>
        <w:rPr>
          <w:rFonts w:eastAsia="Times New Roman" w:cs="Times New Roman"/>
          <w:szCs w:val="24"/>
        </w:rPr>
        <w:t>χώρας,</w:t>
      </w:r>
      <w:r w:rsidRPr="00421307">
        <w:rPr>
          <w:rFonts w:eastAsia="Times New Roman" w:cs="Times New Roman"/>
          <w:szCs w:val="24"/>
        </w:rPr>
        <w:t xml:space="preserve"> αλλά θα ήταν η αρχή της </w:t>
      </w:r>
      <w:r>
        <w:rPr>
          <w:rFonts w:eastAsia="Times New Roman" w:cs="Times New Roman"/>
          <w:szCs w:val="24"/>
        </w:rPr>
        <w:t>ενδοχώρας</w:t>
      </w:r>
      <w:r w:rsidRPr="00421307">
        <w:rPr>
          <w:rFonts w:eastAsia="Times New Roman" w:cs="Times New Roman"/>
          <w:szCs w:val="24"/>
        </w:rPr>
        <w:t xml:space="preserve"> των Βαλκανίων</w:t>
      </w:r>
      <w:r>
        <w:rPr>
          <w:rFonts w:eastAsia="Times New Roman" w:cs="Times New Roman"/>
          <w:szCs w:val="24"/>
        </w:rPr>
        <w:t>.</w:t>
      </w:r>
      <w:r w:rsidRPr="00421307">
        <w:rPr>
          <w:rFonts w:eastAsia="Times New Roman" w:cs="Times New Roman"/>
          <w:szCs w:val="24"/>
        </w:rPr>
        <w:t xml:space="preserve"> Θα θέλαμε </w:t>
      </w:r>
      <w:r>
        <w:rPr>
          <w:rFonts w:eastAsia="Times New Roman" w:cs="Times New Roman"/>
          <w:szCs w:val="24"/>
        </w:rPr>
        <w:t>η μισή</w:t>
      </w:r>
      <w:r w:rsidRPr="00421307">
        <w:rPr>
          <w:rFonts w:eastAsia="Times New Roman" w:cs="Times New Roman"/>
          <w:szCs w:val="24"/>
        </w:rPr>
        <w:t xml:space="preserve"> </w:t>
      </w:r>
      <w:r>
        <w:rPr>
          <w:rFonts w:eastAsia="Times New Roman" w:cs="Times New Roman"/>
          <w:szCs w:val="24"/>
        </w:rPr>
        <w:t>β</w:t>
      </w:r>
      <w:r w:rsidRPr="00421307">
        <w:rPr>
          <w:rFonts w:eastAsia="Times New Roman" w:cs="Times New Roman"/>
          <w:szCs w:val="24"/>
        </w:rPr>
        <w:t>όρει</w:t>
      </w:r>
      <w:r>
        <w:rPr>
          <w:rFonts w:eastAsia="Times New Roman" w:cs="Times New Roman"/>
          <w:szCs w:val="24"/>
        </w:rPr>
        <w:t>α</w:t>
      </w:r>
      <w:r w:rsidRPr="00421307">
        <w:rPr>
          <w:rFonts w:eastAsia="Times New Roman" w:cs="Times New Roman"/>
          <w:szCs w:val="24"/>
        </w:rPr>
        <w:t xml:space="preserve"> Ελλάδα να μην είχε καταντήσει</w:t>
      </w:r>
      <w:r>
        <w:rPr>
          <w:rFonts w:eastAsia="Times New Roman" w:cs="Times New Roman"/>
          <w:szCs w:val="24"/>
        </w:rPr>
        <w:t>,</w:t>
      </w:r>
      <w:r w:rsidRPr="00421307">
        <w:rPr>
          <w:rFonts w:eastAsia="Times New Roman" w:cs="Times New Roman"/>
          <w:szCs w:val="24"/>
        </w:rPr>
        <w:t xml:space="preserve"> όπως και κατά τις προηγούμενες δεκαετίες</w:t>
      </w:r>
      <w:r>
        <w:rPr>
          <w:rFonts w:eastAsia="Times New Roman" w:cs="Times New Roman"/>
          <w:szCs w:val="24"/>
        </w:rPr>
        <w:t xml:space="preserve">, ερειπωμένη περιοχή με </w:t>
      </w:r>
      <w:r w:rsidRPr="00421307">
        <w:rPr>
          <w:rFonts w:eastAsia="Times New Roman" w:cs="Times New Roman"/>
          <w:szCs w:val="24"/>
        </w:rPr>
        <w:t>χωριά φαντάσματα</w:t>
      </w:r>
      <w:r>
        <w:rPr>
          <w:rFonts w:eastAsia="Times New Roman" w:cs="Times New Roman"/>
          <w:szCs w:val="24"/>
        </w:rPr>
        <w:t>,</w:t>
      </w:r>
      <w:r w:rsidRPr="00421307">
        <w:rPr>
          <w:rFonts w:eastAsia="Times New Roman" w:cs="Times New Roman"/>
          <w:szCs w:val="24"/>
        </w:rPr>
        <w:t xml:space="preserve"> δυσπρό</w:t>
      </w:r>
      <w:r w:rsidRPr="00421307">
        <w:rPr>
          <w:rFonts w:eastAsia="Times New Roman" w:cs="Times New Roman"/>
          <w:szCs w:val="24"/>
        </w:rPr>
        <w:lastRenderedPageBreak/>
        <w:t>σιτα</w:t>
      </w:r>
      <w:r>
        <w:rPr>
          <w:rFonts w:eastAsia="Times New Roman" w:cs="Times New Roman"/>
          <w:szCs w:val="24"/>
        </w:rPr>
        <w:t>,</w:t>
      </w:r>
      <w:r w:rsidRPr="00421307">
        <w:rPr>
          <w:rFonts w:eastAsia="Times New Roman" w:cs="Times New Roman"/>
          <w:szCs w:val="24"/>
        </w:rPr>
        <w:t xml:space="preserve"> εγκαταλειμμένα</w:t>
      </w:r>
      <w:r>
        <w:rPr>
          <w:rFonts w:eastAsia="Times New Roman" w:cs="Times New Roman"/>
          <w:szCs w:val="24"/>
        </w:rPr>
        <w:t>.</w:t>
      </w:r>
      <w:r w:rsidRPr="00421307">
        <w:rPr>
          <w:rFonts w:eastAsia="Times New Roman" w:cs="Times New Roman"/>
          <w:szCs w:val="24"/>
        </w:rPr>
        <w:t xml:space="preserve"> Θα θέλαμε τον Οκτώβριο του </w:t>
      </w:r>
      <w:r>
        <w:rPr>
          <w:rFonts w:eastAsia="Times New Roman" w:cs="Times New Roman"/>
          <w:szCs w:val="24"/>
        </w:rPr>
        <w:t>20</w:t>
      </w:r>
      <w:r w:rsidRPr="00421307">
        <w:rPr>
          <w:rFonts w:eastAsia="Times New Roman" w:cs="Times New Roman"/>
          <w:szCs w:val="24"/>
        </w:rPr>
        <w:t xml:space="preserve">18 να τελειώνει </w:t>
      </w:r>
      <w:r>
        <w:rPr>
          <w:rFonts w:eastAsia="Times New Roman" w:cs="Times New Roman"/>
          <w:szCs w:val="24"/>
        </w:rPr>
        <w:t>η</w:t>
      </w:r>
      <w:r w:rsidRPr="00421307">
        <w:rPr>
          <w:rFonts w:eastAsia="Times New Roman" w:cs="Times New Roman"/>
          <w:szCs w:val="24"/>
        </w:rPr>
        <w:t xml:space="preserve"> </w:t>
      </w:r>
      <w:r w:rsidRPr="00C35898">
        <w:rPr>
          <w:rFonts w:eastAsia="Times New Roman" w:cs="Times New Roman"/>
          <w:szCs w:val="24"/>
        </w:rPr>
        <w:t xml:space="preserve">σιδηροδρομική </w:t>
      </w:r>
      <w:r>
        <w:rPr>
          <w:rFonts w:eastAsia="Times New Roman" w:cs="Times New Roman"/>
          <w:szCs w:val="24"/>
        </w:rPr>
        <w:t>σύνδεση Θεσσαλονίκη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sidRPr="00421307">
        <w:rPr>
          <w:rFonts w:eastAsia="Times New Roman" w:cs="Times New Roman"/>
          <w:szCs w:val="24"/>
        </w:rPr>
        <w:t>Ειδομένη</w:t>
      </w:r>
      <w:proofErr w:type="spellEnd"/>
      <w:r w:rsidRPr="00421307">
        <w:rPr>
          <w:rFonts w:eastAsia="Times New Roman" w:cs="Times New Roman"/>
          <w:szCs w:val="24"/>
        </w:rPr>
        <w:t xml:space="preserve"> </w:t>
      </w:r>
      <w:r>
        <w:rPr>
          <w:rFonts w:eastAsia="Times New Roman" w:cs="Times New Roman"/>
          <w:szCs w:val="24"/>
        </w:rPr>
        <w:t xml:space="preserve">με </w:t>
      </w:r>
      <w:r w:rsidRPr="00421307">
        <w:rPr>
          <w:rFonts w:eastAsia="Times New Roman" w:cs="Times New Roman"/>
          <w:szCs w:val="24"/>
        </w:rPr>
        <w:t>ηλεκτροκίνηση</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Ν</w:t>
      </w:r>
      <w:r w:rsidRPr="00421307">
        <w:rPr>
          <w:rFonts w:eastAsia="Times New Roman" w:cs="Times New Roman"/>
          <w:szCs w:val="24"/>
        </w:rPr>
        <w:t xml:space="preserve">α </w:t>
      </w:r>
      <w:r w:rsidRPr="00421307">
        <w:rPr>
          <w:rFonts w:eastAsia="Times New Roman" w:cs="Times New Roman"/>
          <w:szCs w:val="24"/>
        </w:rPr>
        <w:t>συνδέεται η Θεσσαλονίκη με την Αθήνα με ηλεκτροκίνηση</w:t>
      </w:r>
      <w:r>
        <w:rPr>
          <w:rFonts w:eastAsia="Times New Roman" w:cs="Times New Roman"/>
          <w:szCs w:val="24"/>
        </w:rPr>
        <w:t xml:space="preserve">. Να συνδέεται με τη </w:t>
      </w:r>
      <w:r>
        <w:rPr>
          <w:rFonts w:eastAsia="Times New Roman" w:cs="Times New Roman"/>
          <w:szCs w:val="24"/>
          <w:lang w:val="en-US"/>
        </w:rPr>
        <w:t>FYROM</w:t>
      </w:r>
      <w:r w:rsidRPr="0023583D">
        <w:rPr>
          <w:rFonts w:eastAsia="Times New Roman" w:cs="Times New Roman"/>
          <w:szCs w:val="24"/>
        </w:rPr>
        <w:t xml:space="preserve">, </w:t>
      </w:r>
      <w:r>
        <w:rPr>
          <w:rFonts w:eastAsia="Times New Roman" w:cs="Times New Roman"/>
          <w:szCs w:val="24"/>
        </w:rPr>
        <w:t xml:space="preserve">τη Σερβία, και την </w:t>
      </w:r>
      <w:r>
        <w:rPr>
          <w:rFonts w:eastAsia="Times New Roman" w:cs="Times New Roman"/>
          <w:szCs w:val="24"/>
        </w:rPr>
        <w:t>Κ</w:t>
      </w:r>
      <w:r w:rsidRPr="00421307">
        <w:rPr>
          <w:rFonts w:eastAsia="Times New Roman" w:cs="Times New Roman"/>
          <w:szCs w:val="24"/>
        </w:rPr>
        <w:t>εντρική Ευρώπη</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Θ</w:t>
      </w:r>
      <w:r w:rsidRPr="00421307">
        <w:rPr>
          <w:rFonts w:eastAsia="Times New Roman" w:cs="Times New Roman"/>
          <w:szCs w:val="24"/>
        </w:rPr>
        <w:t>α θέλαμε να γίνεται η γραμμή Θεσσαλονίκη</w:t>
      </w:r>
      <w:r>
        <w:rPr>
          <w:rFonts w:eastAsia="Times New Roman" w:cs="Times New Roman"/>
          <w:szCs w:val="24"/>
        </w:rPr>
        <w:t xml:space="preserve"> – </w:t>
      </w:r>
      <w:r w:rsidRPr="00421307">
        <w:rPr>
          <w:rFonts w:eastAsia="Times New Roman" w:cs="Times New Roman"/>
          <w:szCs w:val="24"/>
        </w:rPr>
        <w:t>Βέροια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21307">
        <w:rPr>
          <w:rFonts w:eastAsia="Times New Roman" w:cs="Times New Roman"/>
          <w:szCs w:val="24"/>
        </w:rPr>
        <w:t>Φλώρινα</w:t>
      </w:r>
      <w:r>
        <w:rPr>
          <w:rFonts w:eastAsia="Times New Roman" w:cs="Times New Roman"/>
          <w:szCs w:val="24"/>
        </w:rPr>
        <w:t>, να προετοιμαζόταν</w:t>
      </w:r>
      <w:r w:rsidRPr="00421307">
        <w:rPr>
          <w:rFonts w:eastAsia="Times New Roman" w:cs="Times New Roman"/>
          <w:szCs w:val="24"/>
        </w:rPr>
        <w:t xml:space="preserve"> για υλοποίηση </w:t>
      </w:r>
      <w:r>
        <w:rPr>
          <w:rFonts w:eastAsia="Times New Roman" w:cs="Times New Roman"/>
          <w:szCs w:val="24"/>
        </w:rPr>
        <w:t>η Θεσσαλονίκη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21307">
        <w:rPr>
          <w:rFonts w:eastAsia="Times New Roman" w:cs="Times New Roman"/>
          <w:szCs w:val="24"/>
        </w:rPr>
        <w:t>Προμαχώνα</w:t>
      </w:r>
      <w:r>
        <w:rPr>
          <w:rFonts w:eastAsia="Times New Roman" w:cs="Times New Roman"/>
          <w:szCs w:val="24"/>
        </w:rPr>
        <w:t>,</w:t>
      </w:r>
      <w:r w:rsidRPr="00421307">
        <w:rPr>
          <w:rFonts w:eastAsia="Times New Roman" w:cs="Times New Roman"/>
          <w:szCs w:val="24"/>
        </w:rPr>
        <w:t xml:space="preserve"> που είναι ο δεύτερος άξονας</w:t>
      </w:r>
      <w:r>
        <w:rPr>
          <w:rFonts w:eastAsia="Times New Roman" w:cs="Times New Roman"/>
          <w:szCs w:val="24"/>
        </w:rPr>
        <w:t>, να</w:t>
      </w:r>
      <w:r w:rsidRPr="00421307">
        <w:rPr>
          <w:rFonts w:eastAsia="Times New Roman" w:cs="Times New Roman"/>
          <w:szCs w:val="24"/>
        </w:rPr>
        <w:t xml:space="preserve"> γίνει</w:t>
      </w:r>
      <w:r>
        <w:rPr>
          <w:rFonts w:eastAsia="Times New Roman" w:cs="Times New Roman"/>
          <w:szCs w:val="24"/>
        </w:rPr>
        <w:t xml:space="preserve"> η σιδηροδρομική </w:t>
      </w:r>
      <w:r w:rsidRPr="00421307">
        <w:rPr>
          <w:rFonts w:eastAsia="Times New Roman" w:cs="Times New Roman"/>
          <w:szCs w:val="24"/>
        </w:rPr>
        <w:t xml:space="preserve">σύνδεση του λιμανιού και η </w:t>
      </w:r>
      <w:r>
        <w:rPr>
          <w:rFonts w:eastAsia="Times New Roman" w:cs="Times New Roman"/>
          <w:szCs w:val="24"/>
        </w:rPr>
        <w:t>ο</w:t>
      </w:r>
      <w:r w:rsidRPr="00421307">
        <w:rPr>
          <w:rFonts w:eastAsia="Times New Roman" w:cs="Times New Roman"/>
          <w:szCs w:val="24"/>
        </w:rPr>
        <w:t xml:space="preserve">δική σήμανση του </w:t>
      </w:r>
      <w:r>
        <w:rPr>
          <w:rFonts w:eastAsia="Times New Roman" w:cs="Times New Roman"/>
          <w:szCs w:val="24"/>
        </w:rPr>
        <w:t>λ</w:t>
      </w:r>
      <w:r w:rsidRPr="00421307">
        <w:rPr>
          <w:rFonts w:eastAsia="Times New Roman" w:cs="Times New Roman"/>
          <w:szCs w:val="24"/>
        </w:rPr>
        <w:t>ιμανιού της Θεσσαλονίκης</w:t>
      </w:r>
      <w:r>
        <w:rPr>
          <w:rFonts w:eastAsia="Times New Roman" w:cs="Times New Roman"/>
          <w:szCs w:val="24"/>
        </w:rPr>
        <w:t>.</w:t>
      </w:r>
    </w:p>
    <w:p w14:paraId="3A310B5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w:t>
      </w:r>
      <w:r w:rsidRPr="00421307">
        <w:rPr>
          <w:rFonts w:eastAsia="Times New Roman" w:cs="Times New Roman"/>
          <w:szCs w:val="24"/>
        </w:rPr>
        <w:t xml:space="preserve">α θέλαμε να </w:t>
      </w:r>
      <w:r>
        <w:rPr>
          <w:rFonts w:eastAsia="Times New Roman" w:cs="Times New Roman"/>
          <w:szCs w:val="24"/>
        </w:rPr>
        <w:t>π</w:t>
      </w:r>
      <w:r w:rsidRPr="00421307">
        <w:rPr>
          <w:rFonts w:eastAsia="Times New Roman" w:cs="Times New Roman"/>
          <w:szCs w:val="24"/>
        </w:rPr>
        <w:t xml:space="preserve">ροετοιμάζεται </w:t>
      </w:r>
      <w:r>
        <w:rPr>
          <w:rFonts w:eastAsia="Times New Roman" w:cs="Times New Roman"/>
          <w:szCs w:val="24"/>
        </w:rPr>
        <w:t>η ηλεκτροκίνηση Θεσσαλονίκης</w:t>
      </w:r>
      <w:r>
        <w:rPr>
          <w:rFonts w:eastAsia="Times New Roman" w:cs="Times New Roman"/>
          <w:szCs w:val="24"/>
        </w:rPr>
        <w:t xml:space="preserve"> – </w:t>
      </w:r>
      <w:r>
        <w:rPr>
          <w:rFonts w:eastAsia="Times New Roman" w:cs="Times New Roman"/>
          <w:szCs w:val="24"/>
        </w:rPr>
        <w:t>Βέροιας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421307">
        <w:rPr>
          <w:rFonts w:eastAsia="Times New Roman" w:cs="Times New Roman"/>
          <w:szCs w:val="24"/>
        </w:rPr>
        <w:t>Έδεσσα</w:t>
      </w:r>
      <w:r>
        <w:rPr>
          <w:rFonts w:eastAsia="Times New Roman" w:cs="Times New Roman"/>
          <w:szCs w:val="24"/>
        </w:rPr>
        <w:t>ς</w:t>
      </w:r>
      <w:r w:rsidRPr="00421307">
        <w:rPr>
          <w:rFonts w:eastAsia="Times New Roman" w:cs="Times New Roman"/>
          <w:szCs w:val="24"/>
        </w:rPr>
        <w:t xml:space="preserve"> και η σύν</w:t>
      </w:r>
      <w:r>
        <w:rPr>
          <w:rFonts w:eastAsia="Times New Roman" w:cs="Times New Roman"/>
          <w:szCs w:val="24"/>
        </w:rPr>
        <w:t>δ</w:t>
      </w:r>
      <w:r w:rsidRPr="00421307">
        <w:rPr>
          <w:rFonts w:eastAsia="Times New Roman" w:cs="Times New Roman"/>
          <w:szCs w:val="24"/>
        </w:rPr>
        <w:t>εσ</w:t>
      </w:r>
      <w:r>
        <w:rPr>
          <w:rFonts w:eastAsia="Times New Roman" w:cs="Times New Roman"/>
          <w:szCs w:val="24"/>
        </w:rPr>
        <w:t>η</w:t>
      </w:r>
      <w:r w:rsidRPr="00421307">
        <w:rPr>
          <w:rFonts w:eastAsia="Times New Roman" w:cs="Times New Roman"/>
          <w:szCs w:val="24"/>
        </w:rPr>
        <w:t xml:space="preserve"> Γιαννιτσών και </w:t>
      </w:r>
      <w:proofErr w:type="spellStart"/>
      <w:r w:rsidRPr="00421307">
        <w:rPr>
          <w:rFonts w:eastAsia="Times New Roman" w:cs="Times New Roman"/>
          <w:szCs w:val="24"/>
        </w:rPr>
        <w:t>Αριδαίας</w:t>
      </w:r>
      <w:proofErr w:type="spellEnd"/>
      <w:r>
        <w:rPr>
          <w:rFonts w:eastAsia="Times New Roman" w:cs="Times New Roman"/>
          <w:szCs w:val="24"/>
        </w:rPr>
        <w:t>.</w:t>
      </w:r>
      <w:r w:rsidRPr="00421307">
        <w:rPr>
          <w:rFonts w:eastAsia="Times New Roman" w:cs="Times New Roman"/>
          <w:szCs w:val="24"/>
        </w:rPr>
        <w:t xml:space="preserve"> Θα θέλαμε να </w:t>
      </w:r>
      <w:r w:rsidRPr="00421307">
        <w:rPr>
          <w:rFonts w:eastAsia="Times New Roman" w:cs="Times New Roman"/>
          <w:szCs w:val="24"/>
        </w:rPr>
        <w:t xml:space="preserve">υπάρχει συμφωνία και να υλοποιείται για το </w:t>
      </w:r>
      <w:r>
        <w:rPr>
          <w:rFonts w:eastAsia="Times New Roman" w:cs="Times New Roman"/>
          <w:szCs w:val="24"/>
        </w:rPr>
        <w:t>Θεσσαλονίκη</w:t>
      </w:r>
      <w:r>
        <w:rPr>
          <w:rFonts w:eastAsia="Times New Roman" w:cs="Times New Roman"/>
          <w:szCs w:val="24"/>
        </w:rPr>
        <w:t xml:space="preserve"> – </w:t>
      </w:r>
      <w:r>
        <w:rPr>
          <w:rFonts w:eastAsia="Times New Roman" w:cs="Times New Roman"/>
          <w:szCs w:val="24"/>
        </w:rPr>
        <w:t>Φλώρινα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w:t>
      </w:r>
      <w:r w:rsidRPr="00421307">
        <w:rPr>
          <w:rFonts w:eastAsia="Times New Roman" w:cs="Times New Roman"/>
          <w:szCs w:val="24"/>
        </w:rPr>
        <w:t>ρυσταλλοπηγή</w:t>
      </w:r>
      <w:proofErr w:type="spellEnd"/>
      <w:r w:rsidRPr="00421307">
        <w:rPr>
          <w:rFonts w:eastAsia="Times New Roman" w:cs="Times New Roman"/>
          <w:szCs w:val="24"/>
        </w:rPr>
        <w:t xml:space="preserve"> και </w:t>
      </w:r>
      <w:proofErr w:type="spellStart"/>
      <w:r w:rsidRPr="00421307">
        <w:rPr>
          <w:rFonts w:eastAsia="Times New Roman" w:cs="Times New Roman"/>
          <w:szCs w:val="24"/>
        </w:rPr>
        <w:t>Πόγραδετς</w:t>
      </w:r>
      <w:proofErr w:type="spellEnd"/>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Θ</w:t>
      </w:r>
      <w:r w:rsidRPr="00421307">
        <w:rPr>
          <w:rFonts w:eastAsia="Times New Roman" w:cs="Times New Roman"/>
          <w:szCs w:val="24"/>
        </w:rPr>
        <w:t xml:space="preserve">α θέλαμε να υπάρχει άξονας </w:t>
      </w:r>
      <w:r>
        <w:rPr>
          <w:rFonts w:eastAsia="Times New Roman" w:cs="Times New Roman"/>
          <w:szCs w:val="24"/>
        </w:rPr>
        <w:t>σ</w:t>
      </w:r>
      <w:r w:rsidRPr="00421307">
        <w:rPr>
          <w:rFonts w:eastAsia="Times New Roman" w:cs="Times New Roman"/>
          <w:szCs w:val="24"/>
        </w:rPr>
        <w:t xml:space="preserve">τα </w:t>
      </w:r>
      <w:r>
        <w:rPr>
          <w:rFonts w:eastAsia="Times New Roman" w:cs="Times New Roman"/>
          <w:szCs w:val="24"/>
        </w:rPr>
        <w:t>Δ</w:t>
      </w:r>
      <w:r w:rsidRPr="00421307">
        <w:rPr>
          <w:rFonts w:eastAsia="Times New Roman" w:cs="Times New Roman"/>
          <w:szCs w:val="24"/>
        </w:rPr>
        <w:t xml:space="preserve">υτικά Βαλκάνια </w:t>
      </w:r>
      <w:r>
        <w:rPr>
          <w:rFonts w:eastAsia="Times New Roman" w:cs="Times New Roman"/>
          <w:szCs w:val="24"/>
        </w:rPr>
        <w:t xml:space="preserve">μέσω του </w:t>
      </w:r>
      <w:r>
        <w:rPr>
          <w:rFonts w:eastAsia="Times New Roman" w:cs="Times New Roman"/>
          <w:szCs w:val="24"/>
        </w:rPr>
        <w:t>«</w:t>
      </w:r>
      <w:r w:rsidRPr="00BB478A">
        <w:rPr>
          <w:rFonts w:eastAsia="Times New Roman" w:cs="Times New Roman"/>
          <w:szCs w:val="24"/>
        </w:rPr>
        <w:t>INTERREG</w:t>
      </w:r>
      <w:r>
        <w:rPr>
          <w:rFonts w:eastAsia="Times New Roman" w:cs="Times New Roman"/>
          <w:szCs w:val="24"/>
        </w:rPr>
        <w:t>»</w:t>
      </w:r>
      <w:r>
        <w:rPr>
          <w:rFonts w:eastAsia="Times New Roman" w:cs="Times New Roman"/>
          <w:szCs w:val="24"/>
        </w:rPr>
        <w:t xml:space="preserve">. </w:t>
      </w:r>
      <w:r w:rsidRPr="00421307">
        <w:rPr>
          <w:rFonts w:eastAsia="Times New Roman" w:cs="Times New Roman"/>
          <w:szCs w:val="24"/>
        </w:rPr>
        <w:t>Θα θέλαμε να μιλούσαμ</w:t>
      </w:r>
      <w:r>
        <w:rPr>
          <w:rFonts w:eastAsia="Times New Roman" w:cs="Times New Roman"/>
          <w:szCs w:val="24"/>
        </w:rPr>
        <w:t>ε με τις χώρες Αλβανία</w:t>
      </w:r>
      <w:r>
        <w:rPr>
          <w:rFonts w:eastAsia="Times New Roman" w:cs="Times New Roman"/>
          <w:szCs w:val="24"/>
        </w:rPr>
        <w:t xml:space="preserve"> – </w:t>
      </w:r>
      <w:r>
        <w:rPr>
          <w:rFonts w:eastAsia="Times New Roman" w:cs="Times New Roman"/>
          <w:szCs w:val="24"/>
        </w:rPr>
        <w:t>FYROM</w:t>
      </w:r>
      <w:r>
        <w:rPr>
          <w:rFonts w:eastAsia="Times New Roman" w:cs="Times New Roman"/>
          <w:szCs w:val="24"/>
        </w:rPr>
        <w:t xml:space="preserve"> – </w:t>
      </w:r>
      <w:r w:rsidRPr="00421307">
        <w:rPr>
          <w:rFonts w:eastAsia="Times New Roman" w:cs="Times New Roman"/>
          <w:szCs w:val="24"/>
        </w:rPr>
        <w:t xml:space="preserve">Βουλγαρία </w:t>
      </w:r>
      <w:r>
        <w:rPr>
          <w:rFonts w:eastAsia="Times New Roman" w:cs="Times New Roman"/>
          <w:szCs w:val="24"/>
        </w:rPr>
        <w:t>σε μια τετραμερή, για παράδ</w:t>
      </w:r>
      <w:r>
        <w:rPr>
          <w:rFonts w:eastAsia="Times New Roman" w:cs="Times New Roman"/>
          <w:szCs w:val="24"/>
        </w:rPr>
        <w:t>ειγμα στη Θεσσαλονίκη</w:t>
      </w:r>
      <w:r>
        <w:rPr>
          <w:rFonts w:eastAsia="Times New Roman" w:cs="Times New Roman"/>
          <w:szCs w:val="24"/>
        </w:rPr>
        <w:t>,</w:t>
      </w:r>
      <w:r>
        <w:rPr>
          <w:rFonts w:eastAsia="Times New Roman" w:cs="Times New Roman"/>
          <w:szCs w:val="24"/>
        </w:rPr>
        <w:t xml:space="preserve"> που πιθανά να γινόταν</w:t>
      </w:r>
      <w:r w:rsidRPr="00421307">
        <w:rPr>
          <w:rFonts w:eastAsia="Times New Roman" w:cs="Times New Roman"/>
          <w:szCs w:val="24"/>
        </w:rPr>
        <w:t xml:space="preserve"> πριν</w:t>
      </w:r>
      <w:r>
        <w:rPr>
          <w:rFonts w:eastAsia="Times New Roman" w:cs="Times New Roman"/>
          <w:szCs w:val="24"/>
        </w:rPr>
        <w:t xml:space="preserve"> από</w:t>
      </w:r>
      <w:r w:rsidRPr="00421307">
        <w:rPr>
          <w:rFonts w:eastAsia="Times New Roman" w:cs="Times New Roman"/>
          <w:szCs w:val="24"/>
        </w:rPr>
        <w:t xml:space="preserve"> ένα</w:t>
      </w:r>
      <w:r>
        <w:rPr>
          <w:rFonts w:eastAsia="Times New Roman" w:cs="Times New Roman"/>
          <w:szCs w:val="24"/>
        </w:rPr>
        <w:t>ν</w:t>
      </w:r>
      <w:r w:rsidRPr="00421307">
        <w:rPr>
          <w:rFonts w:eastAsia="Times New Roman" w:cs="Times New Roman"/>
          <w:szCs w:val="24"/>
        </w:rPr>
        <w:t xml:space="preserve"> μήνα</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για</w:t>
      </w:r>
      <w:r w:rsidRPr="00421307">
        <w:rPr>
          <w:rFonts w:eastAsia="Times New Roman" w:cs="Times New Roman"/>
          <w:szCs w:val="24"/>
        </w:rPr>
        <w:t xml:space="preserve"> υλοποίηση κοινών </w:t>
      </w:r>
      <w:r>
        <w:rPr>
          <w:rFonts w:eastAsia="Times New Roman" w:cs="Times New Roman"/>
          <w:szCs w:val="24"/>
        </w:rPr>
        <w:t>σ</w:t>
      </w:r>
      <w:r w:rsidRPr="00421307">
        <w:rPr>
          <w:rFonts w:eastAsia="Times New Roman" w:cs="Times New Roman"/>
          <w:szCs w:val="24"/>
        </w:rPr>
        <w:t>υστημάτων παρακολούθησης των οδικών δικτύων</w:t>
      </w:r>
      <w:r>
        <w:rPr>
          <w:rFonts w:eastAsia="Times New Roman" w:cs="Times New Roman"/>
          <w:szCs w:val="24"/>
        </w:rPr>
        <w:t>,</w:t>
      </w:r>
      <w:r w:rsidRPr="00421307">
        <w:rPr>
          <w:rFonts w:eastAsia="Times New Roman" w:cs="Times New Roman"/>
          <w:szCs w:val="24"/>
        </w:rPr>
        <w:t xml:space="preserve"> για </w:t>
      </w:r>
      <w:proofErr w:type="spellStart"/>
      <w:r w:rsidRPr="00421307">
        <w:rPr>
          <w:rFonts w:eastAsia="Times New Roman" w:cs="Times New Roman"/>
          <w:szCs w:val="24"/>
        </w:rPr>
        <w:t>διαλειτουργικότητα</w:t>
      </w:r>
      <w:proofErr w:type="spellEnd"/>
      <w:r>
        <w:rPr>
          <w:rFonts w:eastAsia="Times New Roman" w:cs="Times New Roman"/>
          <w:szCs w:val="24"/>
        </w:rPr>
        <w:t>,</w:t>
      </w:r>
      <w:r w:rsidRPr="00421307">
        <w:rPr>
          <w:rFonts w:eastAsia="Times New Roman" w:cs="Times New Roman"/>
          <w:szCs w:val="24"/>
        </w:rPr>
        <w:t xml:space="preserve"> για δί</w:t>
      </w:r>
      <w:r>
        <w:rPr>
          <w:rFonts w:eastAsia="Times New Roman" w:cs="Times New Roman"/>
          <w:szCs w:val="24"/>
        </w:rPr>
        <w:t xml:space="preserve">κτυο </w:t>
      </w:r>
      <w:proofErr w:type="spellStart"/>
      <w:r>
        <w:rPr>
          <w:rFonts w:eastAsia="Times New Roman" w:cs="Times New Roman"/>
          <w:szCs w:val="24"/>
        </w:rPr>
        <w:t>υδατοδρομίων</w:t>
      </w:r>
      <w:proofErr w:type="spellEnd"/>
      <w:r>
        <w:rPr>
          <w:rFonts w:eastAsia="Times New Roman" w:cs="Times New Roman"/>
          <w:szCs w:val="24"/>
        </w:rPr>
        <w:t>, για συνεργασία και παροχή τεχνογνωσίας και</w:t>
      </w:r>
      <w:r w:rsidRPr="00421307">
        <w:rPr>
          <w:rFonts w:eastAsia="Times New Roman" w:cs="Times New Roman"/>
          <w:szCs w:val="24"/>
        </w:rPr>
        <w:t xml:space="preserve"> </w:t>
      </w:r>
      <w:r>
        <w:rPr>
          <w:rFonts w:eastAsia="Times New Roman" w:cs="Times New Roman"/>
          <w:szCs w:val="24"/>
        </w:rPr>
        <w:t>ε</w:t>
      </w:r>
      <w:r w:rsidRPr="00421307">
        <w:rPr>
          <w:rFonts w:eastAsia="Times New Roman" w:cs="Times New Roman"/>
          <w:szCs w:val="24"/>
        </w:rPr>
        <w:t>υρωπαϊκής νομοθεσίας</w:t>
      </w:r>
      <w:r>
        <w:rPr>
          <w:rFonts w:eastAsia="Times New Roman" w:cs="Times New Roman"/>
          <w:szCs w:val="24"/>
        </w:rPr>
        <w:t>,</w:t>
      </w:r>
      <w:r w:rsidRPr="00421307">
        <w:rPr>
          <w:rFonts w:eastAsia="Times New Roman" w:cs="Times New Roman"/>
          <w:szCs w:val="24"/>
        </w:rPr>
        <w:t xml:space="preserve"> για να ενταχθούν οι άνθρωποι</w:t>
      </w:r>
      <w:r>
        <w:rPr>
          <w:rFonts w:eastAsia="Times New Roman" w:cs="Times New Roman"/>
          <w:szCs w:val="24"/>
        </w:rPr>
        <w:t>, ν</w:t>
      </w:r>
      <w:r w:rsidRPr="00421307">
        <w:rPr>
          <w:rFonts w:eastAsia="Times New Roman" w:cs="Times New Roman"/>
          <w:szCs w:val="24"/>
        </w:rPr>
        <w:t>α κάν</w:t>
      </w:r>
      <w:r>
        <w:rPr>
          <w:rFonts w:eastAsia="Times New Roman" w:cs="Times New Roman"/>
          <w:szCs w:val="24"/>
        </w:rPr>
        <w:t>αμε κοινά συνέδρια</w:t>
      </w:r>
      <w:r w:rsidRPr="00421307">
        <w:rPr>
          <w:rFonts w:eastAsia="Times New Roman" w:cs="Times New Roman"/>
          <w:szCs w:val="24"/>
        </w:rPr>
        <w:t xml:space="preserve"> το φθινόπωρο </w:t>
      </w:r>
      <w:r>
        <w:rPr>
          <w:rFonts w:eastAsia="Times New Roman" w:cs="Times New Roman"/>
          <w:szCs w:val="24"/>
        </w:rPr>
        <w:t xml:space="preserve">για </w:t>
      </w:r>
      <w:r w:rsidRPr="00421307">
        <w:rPr>
          <w:rFonts w:eastAsia="Times New Roman" w:cs="Times New Roman"/>
          <w:szCs w:val="24"/>
        </w:rPr>
        <w:t>τις συνδυασμένες μεταφορές</w:t>
      </w:r>
      <w:r>
        <w:rPr>
          <w:rFonts w:eastAsia="Times New Roman" w:cs="Times New Roman"/>
          <w:szCs w:val="24"/>
        </w:rPr>
        <w:t xml:space="preserve">, όπως και να </w:t>
      </w:r>
      <w:r w:rsidRPr="00421307">
        <w:rPr>
          <w:rFonts w:eastAsia="Times New Roman" w:cs="Times New Roman"/>
          <w:szCs w:val="24"/>
        </w:rPr>
        <w:t>έχουμε τηλεπικοινωνιακές συνδέσεις και να υλοποιού</w:t>
      </w:r>
      <w:r>
        <w:rPr>
          <w:rFonts w:eastAsia="Times New Roman" w:cs="Times New Roman"/>
          <w:szCs w:val="24"/>
        </w:rPr>
        <w:t>σαμε</w:t>
      </w:r>
      <w:r w:rsidRPr="00421307">
        <w:rPr>
          <w:rFonts w:eastAsia="Times New Roman" w:cs="Times New Roman"/>
          <w:szCs w:val="24"/>
        </w:rPr>
        <w:t xml:space="preserve"> </w:t>
      </w:r>
      <w:r>
        <w:rPr>
          <w:rFonts w:eastAsia="Times New Roman" w:cs="Times New Roman"/>
          <w:szCs w:val="24"/>
        </w:rPr>
        <w:t>τις συνδέσεις με</w:t>
      </w:r>
      <w:r w:rsidRPr="00421307">
        <w:rPr>
          <w:rFonts w:eastAsia="Times New Roman" w:cs="Times New Roman"/>
          <w:szCs w:val="24"/>
        </w:rPr>
        <w:t xml:space="preserve"> οπτικές ίνες</w:t>
      </w:r>
      <w:r>
        <w:rPr>
          <w:rFonts w:eastAsia="Times New Roman" w:cs="Times New Roman"/>
          <w:szCs w:val="24"/>
        </w:rPr>
        <w:t>.</w:t>
      </w:r>
      <w:r w:rsidRPr="00421307">
        <w:rPr>
          <w:rFonts w:eastAsia="Times New Roman" w:cs="Times New Roman"/>
          <w:szCs w:val="24"/>
        </w:rPr>
        <w:t xml:space="preserve"> </w:t>
      </w:r>
    </w:p>
    <w:p w14:paraId="3A310B5E" w14:textId="77777777" w:rsidR="00E66DFC" w:rsidRDefault="00CE19B2">
      <w:pPr>
        <w:spacing w:after="0" w:line="600" w:lineRule="auto"/>
        <w:ind w:firstLine="720"/>
        <w:jc w:val="both"/>
        <w:rPr>
          <w:rFonts w:eastAsia="Times New Roman" w:cs="Times New Roman"/>
          <w:szCs w:val="24"/>
        </w:rPr>
      </w:pPr>
      <w:r w:rsidRPr="00421307">
        <w:rPr>
          <w:rFonts w:eastAsia="Times New Roman" w:cs="Times New Roman"/>
          <w:szCs w:val="24"/>
        </w:rPr>
        <w:lastRenderedPageBreak/>
        <w:t>Θα θέλαμε</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λ</w:t>
      </w:r>
      <w:r w:rsidRPr="00421307">
        <w:rPr>
          <w:rFonts w:eastAsia="Times New Roman" w:cs="Times New Roman"/>
          <w:szCs w:val="24"/>
        </w:rPr>
        <w:t>οιπόν</w:t>
      </w:r>
      <w:r>
        <w:rPr>
          <w:rFonts w:eastAsia="Times New Roman" w:cs="Times New Roman"/>
          <w:szCs w:val="24"/>
        </w:rPr>
        <w:t>,</w:t>
      </w:r>
      <w:r w:rsidRPr="00421307">
        <w:rPr>
          <w:rFonts w:eastAsia="Times New Roman" w:cs="Times New Roman"/>
          <w:szCs w:val="24"/>
        </w:rPr>
        <w:t xml:space="preserve"> σε αυτή την οραματική κατάσταση η Θεσ</w:t>
      </w:r>
      <w:r w:rsidRPr="00421307">
        <w:rPr>
          <w:rFonts w:eastAsia="Times New Roman" w:cs="Times New Roman"/>
          <w:szCs w:val="24"/>
        </w:rPr>
        <w:t>σαλονίκη να είναι οικονομικό</w:t>
      </w:r>
      <w:r>
        <w:rPr>
          <w:rFonts w:eastAsia="Times New Roman" w:cs="Times New Roman"/>
          <w:szCs w:val="24"/>
        </w:rPr>
        <w:t>,</w:t>
      </w:r>
      <w:r w:rsidRPr="00421307">
        <w:rPr>
          <w:rFonts w:eastAsia="Times New Roman" w:cs="Times New Roman"/>
          <w:szCs w:val="24"/>
        </w:rPr>
        <w:t xml:space="preserve"> παραγωγικό και πολιτιστικό κέντρο τ</w:t>
      </w:r>
      <w:r>
        <w:rPr>
          <w:rFonts w:eastAsia="Times New Roman" w:cs="Times New Roman"/>
          <w:szCs w:val="24"/>
        </w:rPr>
        <w:t xml:space="preserve">ων </w:t>
      </w:r>
      <w:r w:rsidRPr="00421307">
        <w:rPr>
          <w:rFonts w:eastAsia="Times New Roman" w:cs="Times New Roman"/>
          <w:szCs w:val="24"/>
        </w:rPr>
        <w:t>Βαλκανίων</w:t>
      </w:r>
      <w:r>
        <w:rPr>
          <w:rFonts w:eastAsia="Times New Roman" w:cs="Times New Roman"/>
          <w:szCs w:val="24"/>
        </w:rPr>
        <w:t>,</w:t>
      </w:r>
      <w:r w:rsidRPr="00421307">
        <w:rPr>
          <w:rFonts w:eastAsia="Times New Roman" w:cs="Times New Roman"/>
          <w:szCs w:val="24"/>
        </w:rPr>
        <w:t xml:space="preserve"> να έχει πάρκα αντί για στρατόπεδα</w:t>
      </w:r>
      <w:r>
        <w:rPr>
          <w:rFonts w:eastAsia="Times New Roman" w:cs="Times New Roman"/>
          <w:szCs w:val="24"/>
        </w:rPr>
        <w:t>,</w:t>
      </w:r>
      <w:r w:rsidRPr="00421307">
        <w:rPr>
          <w:rFonts w:eastAsia="Times New Roman" w:cs="Times New Roman"/>
          <w:szCs w:val="24"/>
        </w:rPr>
        <w:t xml:space="preserve"> να έχει </w:t>
      </w:r>
      <w:r>
        <w:rPr>
          <w:rFonts w:eastAsia="Times New Roman" w:cs="Times New Roman"/>
          <w:szCs w:val="24"/>
        </w:rPr>
        <w:t>εμπο</w:t>
      </w:r>
      <w:r w:rsidRPr="00421307">
        <w:rPr>
          <w:rFonts w:eastAsia="Times New Roman" w:cs="Times New Roman"/>
          <w:szCs w:val="24"/>
        </w:rPr>
        <w:t>ρευματικό κέντρο</w:t>
      </w:r>
      <w:r>
        <w:rPr>
          <w:rFonts w:eastAsia="Times New Roman" w:cs="Times New Roman"/>
          <w:szCs w:val="24"/>
        </w:rPr>
        <w:t>,</w:t>
      </w:r>
      <w:r w:rsidRPr="00421307">
        <w:rPr>
          <w:rFonts w:eastAsia="Times New Roman" w:cs="Times New Roman"/>
          <w:szCs w:val="24"/>
        </w:rPr>
        <w:t xml:space="preserve"> να συνδέεται με την Αθήνα</w:t>
      </w:r>
      <w:r>
        <w:rPr>
          <w:rFonts w:eastAsia="Times New Roman" w:cs="Times New Roman"/>
          <w:szCs w:val="24"/>
        </w:rPr>
        <w:t>, να έχει</w:t>
      </w:r>
      <w:r w:rsidRPr="00421307">
        <w:rPr>
          <w:rFonts w:eastAsia="Times New Roman" w:cs="Times New Roman"/>
          <w:szCs w:val="24"/>
        </w:rPr>
        <w:t xml:space="preserve"> </w:t>
      </w:r>
      <w:r>
        <w:rPr>
          <w:rFonts w:eastAsia="Times New Roman" w:cs="Times New Roman"/>
          <w:szCs w:val="24"/>
        </w:rPr>
        <w:t>σιδηροδρομικές</w:t>
      </w:r>
      <w:r w:rsidRPr="00421307">
        <w:rPr>
          <w:rFonts w:eastAsia="Times New Roman" w:cs="Times New Roman"/>
          <w:szCs w:val="24"/>
        </w:rPr>
        <w:t xml:space="preserve"> υποδομές</w:t>
      </w:r>
      <w:r>
        <w:rPr>
          <w:rFonts w:eastAsia="Times New Roman" w:cs="Times New Roman"/>
          <w:szCs w:val="24"/>
        </w:rPr>
        <w:t>,</w:t>
      </w:r>
      <w:r w:rsidRPr="00421307">
        <w:rPr>
          <w:rFonts w:eastAsia="Times New Roman" w:cs="Times New Roman"/>
          <w:szCs w:val="24"/>
        </w:rPr>
        <w:t xml:space="preserve"> να έχει ιστορική μνήμη και μουσείο ολοκαυτώματος</w:t>
      </w:r>
      <w:r>
        <w:rPr>
          <w:rFonts w:eastAsia="Times New Roman" w:cs="Times New Roman"/>
          <w:szCs w:val="24"/>
        </w:rPr>
        <w:t>,</w:t>
      </w:r>
      <w:r w:rsidRPr="00421307">
        <w:rPr>
          <w:rFonts w:eastAsia="Times New Roman" w:cs="Times New Roman"/>
          <w:szCs w:val="24"/>
        </w:rPr>
        <w:t xml:space="preserve"> να</w:t>
      </w:r>
      <w:r w:rsidRPr="00421307">
        <w:rPr>
          <w:rFonts w:eastAsia="Times New Roman" w:cs="Times New Roman"/>
          <w:szCs w:val="24"/>
        </w:rPr>
        <w:t xml:space="preserve"> έχει </w:t>
      </w:r>
      <w:r>
        <w:rPr>
          <w:rFonts w:eastAsia="Times New Roman" w:cs="Times New Roman"/>
          <w:szCs w:val="24"/>
        </w:rPr>
        <w:t>συνδέσεις</w:t>
      </w:r>
      <w:r w:rsidRPr="00421307">
        <w:rPr>
          <w:rFonts w:eastAsia="Times New Roman" w:cs="Times New Roman"/>
          <w:szCs w:val="24"/>
        </w:rPr>
        <w:t xml:space="preserve"> με την </w:t>
      </w:r>
      <w:r>
        <w:rPr>
          <w:rFonts w:eastAsia="Times New Roman" w:cs="Times New Roman"/>
          <w:szCs w:val="24"/>
        </w:rPr>
        <w:t>Κ</w:t>
      </w:r>
      <w:r w:rsidRPr="00421307">
        <w:rPr>
          <w:rFonts w:eastAsia="Times New Roman" w:cs="Times New Roman"/>
          <w:szCs w:val="24"/>
        </w:rPr>
        <w:t>εντρική Ευρώπη</w:t>
      </w:r>
      <w:r>
        <w:rPr>
          <w:rFonts w:eastAsia="Times New Roman" w:cs="Times New Roman"/>
          <w:szCs w:val="24"/>
        </w:rPr>
        <w:t>,</w:t>
      </w:r>
      <w:r w:rsidRPr="00421307">
        <w:rPr>
          <w:rFonts w:eastAsia="Times New Roman" w:cs="Times New Roman"/>
          <w:szCs w:val="24"/>
        </w:rPr>
        <w:t xml:space="preserve"> να έχει μ</w:t>
      </w:r>
      <w:r>
        <w:rPr>
          <w:rFonts w:eastAsia="Times New Roman" w:cs="Times New Roman"/>
          <w:szCs w:val="24"/>
        </w:rPr>
        <w:t>ε</w:t>
      </w:r>
      <w:r w:rsidRPr="00421307">
        <w:rPr>
          <w:rFonts w:eastAsia="Times New Roman" w:cs="Times New Roman"/>
          <w:szCs w:val="24"/>
        </w:rPr>
        <w:t>τρ</w:t>
      </w:r>
      <w:r>
        <w:rPr>
          <w:rFonts w:eastAsia="Times New Roman" w:cs="Times New Roman"/>
          <w:szCs w:val="24"/>
        </w:rPr>
        <w:t>ό</w:t>
      </w:r>
      <w:r w:rsidRPr="00421307">
        <w:rPr>
          <w:rFonts w:eastAsia="Times New Roman" w:cs="Times New Roman"/>
          <w:szCs w:val="24"/>
        </w:rPr>
        <w:t xml:space="preserve"> για να μπορεί να παίξει </w:t>
      </w:r>
      <w:r>
        <w:rPr>
          <w:rFonts w:eastAsia="Times New Roman" w:cs="Times New Roman"/>
          <w:szCs w:val="24"/>
        </w:rPr>
        <w:t>αυτόν τον</w:t>
      </w:r>
      <w:r w:rsidRPr="00421307">
        <w:rPr>
          <w:rFonts w:eastAsia="Times New Roman" w:cs="Times New Roman"/>
          <w:szCs w:val="24"/>
        </w:rPr>
        <w:t xml:space="preserve"> ρόλο και αστικές συγκοινωνίες</w:t>
      </w:r>
      <w:r>
        <w:rPr>
          <w:rFonts w:eastAsia="Times New Roman" w:cs="Times New Roman"/>
          <w:szCs w:val="24"/>
        </w:rPr>
        <w:t>,</w:t>
      </w:r>
      <w:r w:rsidRPr="00421307">
        <w:rPr>
          <w:rFonts w:eastAsia="Times New Roman" w:cs="Times New Roman"/>
          <w:szCs w:val="24"/>
        </w:rPr>
        <w:t xml:space="preserve"> ό</w:t>
      </w:r>
      <w:r>
        <w:rPr>
          <w:rFonts w:eastAsia="Times New Roman" w:cs="Times New Roman"/>
          <w:szCs w:val="24"/>
        </w:rPr>
        <w:t>,</w:t>
      </w:r>
      <w:r w:rsidRPr="00421307">
        <w:rPr>
          <w:rFonts w:eastAsia="Times New Roman" w:cs="Times New Roman"/>
          <w:szCs w:val="24"/>
        </w:rPr>
        <w:t xml:space="preserve">τι δηλαδή παλέψετε </w:t>
      </w:r>
      <w:r>
        <w:rPr>
          <w:rFonts w:eastAsia="Times New Roman" w:cs="Times New Roman"/>
          <w:szCs w:val="24"/>
        </w:rPr>
        <w:t>εσείς</w:t>
      </w:r>
      <w:r w:rsidRPr="00421307">
        <w:rPr>
          <w:rFonts w:eastAsia="Times New Roman" w:cs="Times New Roman"/>
          <w:szCs w:val="24"/>
        </w:rPr>
        <w:t xml:space="preserve"> όλα αυτά τα χρόνια να μην υπάρχει</w:t>
      </w:r>
      <w:r>
        <w:rPr>
          <w:rFonts w:eastAsia="Times New Roman" w:cs="Times New Roman"/>
          <w:szCs w:val="24"/>
        </w:rPr>
        <w:t>.</w:t>
      </w:r>
    </w:p>
    <w:p w14:paraId="3A310B5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Αυτή, λοιπόν, είναι μια οραματική</w:t>
      </w:r>
      <w:r w:rsidRPr="00421307">
        <w:rPr>
          <w:rFonts w:eastAsia="Times New Roman" w:cs="Times New Roman"/>
          <w:szCs w:val="24"/>
        </w:rPr>
        <w:t xml:space="preserve"> εικόνα</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 xml:space="preserve">για να ζήσουν τα παιδιά μας </w:t>
      </w:r>
      <w:r w:rsidRPr="00421307">
        <w:rPr>
          <w:rFonts w:eastAsia="Times New Roman" w:cs="Times New Roman"/>
          <w:szCs w:val="24"/>
        </w:rPr>
        <w:t xml:space="preserve">σε </w:t>
      </w:r>
      <w:r>
        <w:rPr>
          <w:rFonts w:eastAsia="Times New Roman" w:cs="Times New Roman"/>
          <w:szCs w:val="24"/>
        </w:rPr>
        <w:t>μια</w:t>
      </w:r>
      <w:r w:rsidRPr="00421307">
        <w:rPr>
          <w:rFonts w:eastAsia="Times New Roman" w:cs="Times New Roman"/>
          <w:szCs w:val="24"/>
        </w:rPr>
        <w:t xml:space="preserve"> χώρα που δεν θα έχει ανασφάλεια</w:t>
      </w:r>
      <w:r>
        <w:rPr>
          <w:rFonts w:eastAsia="Times New Roman" w:cs="Times New Roman"/>
          <w:szCs w:val="24"/>
        </w:rPr>
        <w:t>,</w:t>
      </w:r>
      <w:r w:rsidRPr="00421307">
        <w:rPr>
          <w:rFonts w:eastAsia="Times New Roman" w:cs="Times New Roman"/>
          <w:szCs w:val="24"/>
        </w:rPr>
        <w:t xml:space="preserve"> που θα έχει </w:t>
      </w:r>
      <w:r>
        <w:rPr>
          <w:rFonts w:eastAsia="Times New Roman" w:cs="Times New Roman"/>
          <w:szCs w:val="24"/>
        </w:rPr>
        <w:t>ανάπτυξη,</w:t>
      </w:r>
      <w:r w:rsidRPr="00421307">
        <w:rPr>
          <w:rFonts w:eastAsia="Times New Roman" w:cs="Times New Roman"/>
          <w:szCs w:val="24"/>
        </w:rPr>
        <w:t xml:space="preserve"> που θα έχει πρωταγωνιστικό ρόλο στην περιοχή</w:t>
      </w:r>
      <w:r>
        <w:rPr>
          <w:rFonts w:eastAsia="Times New Roman" w:cs="Times New Roman"/>
          <w:szCs w:val="24"/>
        </w:rPr>
        <w:t>,</w:t>
      </w:r>
      <w:r w:rsidRPr="00421307">
        <w:rPr>
          <w:rFonts w:eastAsia="Times New Roman" w:cs="Times New Roman"/>
          <w:szCs w:val="24"/>
        </w:rPr>
        <w:t xml:space="preserve"> που </w:t>
      </w:r>
      <w:r>
        <w:rPr>
          <w:rFonts w:eastAsia="Times New Roman" w:cs="Times New Roman"/>
          <w:szCs w:val="24"/>
        </w:rPr>
        <w:t>οι γειτονικές</w:t>
      </w:r>
      <w:r w:rsidRPr="00421307">
        <w:rPr>
          <w:rFonts w:eastAsia="Times New Roman" w:cs="Times New Roman"/>
          <w:szCs w:val="24"/>
        </w:rPr>
        <w:t xml:space="preserve"> χώρες και οι </w:t>
      </w:r>
      <w:r>
        <w:rPr>
          <w:rFonts w:eastAsia="Times New Roman" w:cs="Times New Roman"/>
          <w:szCs w:val="24"/>
        </w:rPr>
        <w:t>γειτονικοί λαοί</w:t>
      </w:r>
      <w:r w:rsidRPr="00421307">
        <w:rPr>
          <w:rFonts w:eastAsia="Times New Roman" w:cs="Times New Roman"/>
          <w:szCs w:val="24"/>
        </w:rPr>
        <w:t xml:space="preserve"> θα έχουν συμφέρον να βαθαίνουν και να διατηρούν τη συνεργασία</w:t>
      </w:r>
      <w:r>
        <w:rPr>
          <w:rFonts w:eastAsia="Times New Roman" w:cs="Times New Roman"/>
          <w:szCs w:val="24"/>
        </w:rPr>
        <w:t>,</w:t>
      </w:r>
      <w:r w:rsidRPr="00421307">
        <w:rPr>
          <w:rFonts w:eastAsia="Times New Roman" w:cs="Times New Roman"/>
          <w:szCs w:val="24"/>
        </w:rPr>
        <w:t xml:space="preserve"> την </w:t>
      </w:r>
      <w:r>
        <w:rPr>
          <w:rFonts w:eastAsia="Times New Roman" w:cs="Times New Roman"/>
          <w:szCs w:val="24"/>
        </w:rPr>
        <w:t>ε</w:t>
      </w:r>
      <w:r w:rsidRPr="00421307">
        <w:rPr>
          <w:rFonts w:eastAsia="Times New Roman" w:cs="Times New Roman"/>
          <w:szCs w:val="24"/>
        </w:rPr>
        <w:t xml:space="preserve">ιρήνη και τη φιλία </w:t>
      </w:r>
      <w:r>
        <w:rPr>
          <w:rFonts w:eastAsia="Times New Roman" w:cs="Times New Roman"/>
          <w:szCs w:val="24"/>
        </w:rPr>
        <w:t>μ</w:t>
      </w:r>
      <w:r w:rsidRPr="00421307">
        <w:rPr>
          <w:rFonts w:eastAsia="Times New Roman" w:cs="Times New Roman"/>
          <w:szCs w:val="24"/>
        </w:rPr>
        <w:t xml:space="preserve">αζί </w:t>
      </w:r>
      <w:r>
        <w:rPr>
          <w:rFonts w:eastAsia="Times New Roman" w:cs="Times New Roman"/>
          <w:szCs w:val="24"/>
        </w:rPr>
        <w:t>μας.</w:t>
      </w:r>
    </w:p>
    <w:p w14:paraId="3A310B6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w:t>
      </w:r>
      <w:r w:rsidRPr="00421307">
        <w:rPr>
          <w:rFonts w:eastAsia="Times New Roman" w:cs="Times New Roman"/>
          <w:szCs w:val="24"/>
        </w:rPr>
        <w:t>υτή εί</w:t>
      </w:r>
      <w:r w:rsidRPr="00421307">
        <w:rPr>
          <w:rFonts w:eastAsia="Times New Roman" w:cs="Times New Roman"/>
          <w:szCs w:val="24"/>
        </w:rPr>
        <w:t xml:space="preserve">ναι η δική μας </w:t>
      </w:r>
      <w:r>
        <w:rPr>
          <w:rFonts w:eastAsia="Times New Roman" w:cs="Times New Roman"/>
          <w:szCs w:val="24"/>
        </w:rPr>
        <w:t>πολιτική, αυτά που κάνουμε τρία χρόνια. Ε</w:t>
      </w:r>
      <w:r w:rsidRPr="00421307">
        <w:rPr>
          <w:rFonts w:eastAsia="Times New Roman" w:cs="Times New Roman"/>
          <w:szCs w:val="24"/>
        </w:rPr>
        <w:t>ίναι ο δικός μας πατριωτισμός</w:t>
      </w:r>
      <w:r>
        <w:rPr>
          <w:rFonts w:eastAsia="Times New Roman" w:cs="Times New Roman"/>
          <w:szCs w:val="24"/>
        </w:rPr>
        <w:t>.</w:t>
      </w:r>
      <w:r w:rsidRPr="00421307">
        <w:rPr>
          <w:rFonts w:eastAsia="Times New Roman" w:cs="Times New Roman"/>
          <w:szCs w:val="24"/>
        </w:rPr>
        <w:t xml:space="preserve"> </w:t>
      </w:r>
      <w:r>
        <w:rPr>
          <w:rFonts w:eastAsia="Times New Roman" w:cs="Times New Roman"/>
          <w:szCs w:val="24"/>
        </w:rPr>
        <w:t>Υ</w:t>
      </w:r>
      <w:r w:rsidRPr="00421307">
        <w:rPr>
          <w:rFonts w:eastAsia="Times New Roman" w:cs="Times New Roman"/>
          <w:szCs w:val="24"/>
        </w:rPr>
        <w:t xml:space="preserve">πάρχει και </w:t>
      </w:r>
      <w:r>
        <w:rPr>
          <w:rFonts w:eastAsia="Times New Roman" w:cs="Times New Roman"/>
          <w:szCs w:val="24"/>
        </w:rPr>
        <w:t>ο άλλος. Ν</w:t>
      </w:r>
      <w:r w:rsidRPr="00421307">
        <w:rPr>
          <w:rFonts w:eastAsia="Times New Roman" w:cs="Times New Roman"/>
          <w:szCs w:val="24"/>
        </w:rPr>
        <w:t>α έχουμε κλειστά σύνορα</w:t>
      </w:r>
      <w:r>
        <w:rPr>
          <w:rFonts w:eastAsia="Times New Roman" w:cs="Times New Roman"/>
          <w:szCs w:val="24"/>
        </w:rPr>
        <w:t>,</w:t>
      </w:r>
      <w:r w:rsidRPr="00421307">
        <w:rPr>
          <w:rFonts w:eastAsia="Times New Roman" w:cs="Times New Roman"/>
          <w:szCs w:val="24"/>
        </w:rPr>
        <w:t xml:space="preserve"> να έχουμε μονοπάτια που συνδέουν τη χώρα </w:t>
      </w:r>
      <w:r>
        <w:rPr>
          <w:rFonts w:eastAsia="Times New Roman" w:cs="Times New Roman"/>
          <w:szCs w:val="24"/>
        </w:rPr>
        <w:t>μας,</w:t>
      </w:r>
      <w:r w:rsidRPr="00421307">
        <w:rPr>
          <w:rFonts w:eastAsia="Times New Roman" w:cs="Times New Roman"/>
          <w:szCs w:val="24"/>
        </w:rPr>
        <w:t xml:space="preserve"> να μη συνδέονται τα λιμάνια</w:t>
      </w:r>
      <w:r>
        <w:rPr>
          <w:rFonts w:eastAsia="Times New Roman" w:cs="Times New Roman"/>
          <w:szCs w:val="24"/>
        </w:rPr>
        <w:t xml:space="preserve">, τα σιδηροδρομικά δίκτυα, </w:t>
      </w:r>
      <w:r w:rsidRPr="00421307">
        <w:rPr>
          <w:rFonts w:eastAsia="Times New Roman" w:cs="Times New Roman"/>
          <w:szCs w:val="24"/>
        </w:rPr>
        <w:t>ούτε καν</w:t>
      </w:r>
      <w:r>
        <w:rPr>
          <w:rFonts w:eastAsia="Times New Roman" w:cs="Times New Roman"/>
          <w:szCs w:val="24"/>
        </w:rPr>
        <w:t xml:space="preserve"> με την Εγνατί</w:t>
      </w:r>
      <w:r>
        <w:rPr>
          <w:rFonts w:eastAsia="Times New Roman" w:cs="Times New Roman"/>
          <w:szCs w:val="24"/>
        </w:rPr>
        <w:t>α, ν</w:t>
      </w:r>
      <w:r w:rsidRPr="00421307">
        <w:rPr>
          <w:rFonts w:eastAsia="Times New Roman" w:cs="Times New Roman"/>
          <w:szCs w:val="24"/>
        </w:rPr>
        <w:t xml:space="preserve">α διοργανώνουμε </w:t>
      </w:r>
      <w:r>
        <w:rPr>
          <w:rFonts w:eastAsia="Times New Roman" w:cs="Times New Roman"/>
          <w:szCs w:val="24"/>
        </w:rPr>
        <w:t>ο</w:t>
      </w:r>
      <w:r w:rsidRPr="00421307">
        <w:rPr>
          <w:rFonts w:eastAsia="Times New Roman" w:cs="Times New Roman"/>
          <w:szCs w:val="24"/>
        </w:rPr>
        <w:t>μιλίες με κληρικούς</w:t>
      </w:r>
      <w:r>
        <w:rPr>
          <w:rFonts w:eastAsia="Times New Roman" w:cs="Times New Roman"/>
          <w:szCs w:val="24"/>
        </w:rPr>
        <w:t>,</w:t>
      </w:r>
      <w:r w:rsidRPr="00421307">
        <w:rPr>
          <w:rFonts w:eastAsia="Times New Roman" w:cs="Times New Roman"/>
          <w:szCs w:val="24"/>
        </w:rPr>
        <w:t xml:space="preserve"> με πρώην στρατιωτικούς</w:t>
      </w:r>
      <w:r>
        <w:rPr>
          <w:rFonts w:eastAsia="Times New Roman" w:cs="Times New Roman"/>
          <w:szCs w:val="24"/>
        </w:rPr>
        <w:t>,</w:t>
      </w:r>
      <w:r w:rsidRPr="00421307">
        <w:rPr>
          <w:rFonts w:eastAsia="Times New Roman" w:cs="Times New Roman"/>
          <w:szCs w:val="24"/>
        </w:rPr>
        <w:t xml:space="preserve"> με άλογα</w:t>
      </w:r>
      <w:r>
        <w:rPr>
          <w:rFonts w:eastAsia="Times New Roman" w:cs="Times New Roman"/>
          <w:szCs w:val="24"/>
        </w:rPr>
        <w:t>,</w:t>
      </w:r>
      <w:r w:rsidRPr="00421307">
        <w:rPr>
          <w:rFonts w:eastAsia="Times New Roman" w:cs="Times New Roman"/>
          <w:szCs w:val="24"/>
        </w:rPr>
        <w:t xml:space="preserve"> με χλαμύδες</w:t>
      </w:r>
      <w:r>
        <w:rPr>
          <w:rFonts w:eastAsia="Times New Roman" w:cs="Times New Roman"/>
          <w:szCs w:val="24"/>
        </w:rPr>
        <w:t xml:space="preserve"> -σκεφτείτε </w:t>
      </w:r>
      <w:r w:rsidRPr="00421307">
        <w:rPr>
          <w:rFonts w:eastAsia="Times New Roman" w:cs="Times New Roman"/>
          <w:szCs w:val="24"/>
        </w:rPr>
        <w:t>τι θα λέγαμε</w:t>
      </w:r>
      <w:r>
        <w:rPr>
          <w:rFonts w:eastAsia="Times New Roman" w:cs="Times New Roman"/>
          <w:szCs w:val="24"/>
        </w:rPr>
        <w:t xml:space="preserve"> αν αυτά τα έκαναν </w:t>
      </w:r>
      <w:r>
        <w:rPr>
          <w:rFonts w:eastAsia="Times New Roman" w:cs="Times New Roman"/>
          <w:szCs w:val="24"/>
        </w:rPr>
        <w:lastRenderedPageBreak/>
        <w:t xml:space="preserve">στην </w:t>
      </w:r>
      <w:r w:rsidRPr="00421307">
        <w:rPr>
          <w:rFonts w:eastAsia="Times New Roman" w:cs="Times New Roman"/>
          <w:szCs w:val="24"/>
        </w:rPr>
        <w:t>Κωνσταντινούπολη</w:t>
      </w:r>
      <w:r>
        <w:rPr>
          <w:rFonts w:eastAsia="Times New Roman" w:cs="Times New Roman"/>
          <w:szCs w:val="24"/>
        </w:rPr>
        <w:t>-,</w:t>
      </w:r>
      <w:r w:rsidRPr="00421307">
        <w:rPr>
          <w:rFonts w:eastAsia="Times New Roman" w:cs="Times New Roman"/>
          <w:szCs w:val="24"/>
        </w:rPr>
        <w:t xml:space="preserve"> να </w:t>
      </w:r>
      <w:proofErr w:type="spellStart"/>
      <w:r>
        <w:rPr>
          <w:rFonts w:eastAsia="Times New Roman" w:cs="Times New Roman"/>
          <w:szCs w:val="24"/>
        </w:rPr>
        <w:t>τραμπουκίζονται</w:t>
      </w:r>
      <w:proofErr w:type="spellEnd"/>
      <w:r w:rsidRPr="00421307">
        <w:rPr>
          <w:rFonts w:eastAsia="Times New Roman" w:cs="Times New Roman"/>
          <w:szCs w:val="24"/>
        </w:rPr>
        <w:t xml:space="preserve"> δήμαρχοι και </w:t>
      </w:r>
      <w:r>
        <w:rPr>
          <w:rFonts w:eastAsia="Times New Roman" w:cs="Times New Roman"/>
          <w:szCs w:val="24"/>
        </w:rPr>
        <w:t xml:space="preserve">πολιτικοί </w:t>
      </w:r>
      <w:r w:rsidRPr="00421307">
        <w:rPr>
          <w:rFonts w:eastAsia="Times New Roman" w:cs="Times New Roman"/>
          <w:szCs w:val="24"/>
        </w:rPr>
        <w:t>που δεν συμφωνούν</w:t>
      </w:r>
      <w:r>
        <w:rPr>
          <w:rFonts w:eastAsia="Times New Roman" w:cs="Times New Roman"/>
          <w:szCs w:val="24"/>
        </w:rPr>
        <w:t>,</w:t>
      </w:r>
      <w:r w:rsidRPr="00421307">
        <w:rPr>
          <w:rFonts w:eastAsia="Times New Roman" w:cs="Times New Roman"/>
          <w:szCs w:val="24"/>
        </w:rPr>
        <w:t xml:space="preserve"> να ξεχνάμε τις δολοφονίες </w:t>
      </w:r>
      <w:r>
        <w:rPr>
          <w:rFonts w:eastAsia="Times New Roman" w:cs="Times New Roman"/>
          <w:szCs w:val="24"/>
        </w:rPr>
        <w:t>και το παρακράτ</w:t>
      </w:r>
      <w:r>
        <w:rPr>
          <w:rFonts w:eastAsia="Times New Roman" w:cs="Times New Roman"/>
          <w:szCs w:val="24"/>
        </w:rPr>
        <w:t xml:space="preserve">ος της Θεσσαλονίκης γιατί δεν </w:t>
      </w:r>
      <w:r w:rsidRPr="00421307">
        <w:rPr>
          <w:rFonts w:eastAsia="Times New Roman" w:cs="Times New Roman"/>
          <w:szCs w:val="24"/>
        </w:rPr>
        <w:t>είχαμε γεννηθεί τότε</w:t>
      </w:r>
      <w:r>
        <w:rPr>
          <w:rFonts w:eastAsia="Times New Roman" w:cs="Times New Roman"/>
          <w:szCs w:val="24"/>
        </w:rPr>
        <w:t>.</w:t>
      </w:r>
    </w:p>
    <w:p w14:paraId="3A310B6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Υ</w:t>
      </w:r>
      <w:r w:rsidRPr="00421307">
        <w:rPr>
          <w:rFonts w:eastAsia="Times New Roman" w:cs="Times New Roman"/>
          <w:szCs w:val="24"/>
        </w:rPr>
        <w:t xml:space="preserve">πάρχει </w:t>
      </w:r>
      <w:r>
        <w:rPr>
          <w:rFonts w:eastAsia="Times New Roman" w:cs="Times New Roman"/>
          <w:szCs w:val="24"/>
        </w:rPr>
        <w:t xml:space="preserve">και </w:t>
      </w:r>
      <w:r w:rsidRPr="00421307">
        <w:rPr>
          <w:rFonts w:eastAsia="Times New Roman" w:cs="Times New Roman"/>
          <w:szCs w:val="24"/>
        </w:rPr>
        <w:t xml:space="preserve">ο δικός </w:t>
      </w:r>
      <w:r>
        <w:rPr>
          <w:rFonts w:eastAsia="Times New Roman" w:cs="Times New Roman"/>
          <w:szCs w:val="24"/>
        </w:rPr>
        <w:t xml:space="preserve">σας </w:t>
      </w:r>
      <w:r w:rsidRPr="00421307">
        <w:rPr>
          <w:rFonts w:eastAsia="Times New Roman" w:cs="Times New Roman"/>
          <w:szCs w:val="24"/>
        </w:rPr>
        <w:t>πατριωτισμός</w:t>
      </w:r>
      <w:r>
        <w:rPr>
          <w:rFonts w:eastAsia="Times New Roman" w:cs="Times New Roman"/>
          <w:szCs w:val="24"/>
        </w:rPr>
        <w:t>,</w:t>
      </w:r>
      <w:r w:rsidRPr="00421307">
        <w:rPr>
          <w:rFonts w:eastAsia="Times New Roman" w:cs="Times New Roman"/>
          <w:szCs w:val="24"/>
        </w:rPr>
        <w:t xml:space="preserve"> αυτό </w:t>
      </w:r>
      <w:r>
        <w:rPr>
          <w:rFonts w:eastAsia="Times New Roman" w:cs="Times New Roman"/>
          <w:szCs w:val="24"/>
        </w:rPr>
        <w:t xml:space="preserve">που </w:t>
      </w:r>
      <w:r w:rsidRPr="00421307">
        <w:rPr>
          <w:rFonts w:eastAsia="Times New Roman" w:cs="Times New Roman"/>
          <w:szCs w:val="24"/>
        </w:rPr>
        <w:t>προτείνετ</w:t>
      </w:r>
      <w:r>
        <w:rPr>
          <w:rFonts w:eastAsia="Times New Roman" w:cs="Times New Roman"/>
          <w:szCs w:val="24"/>
        </w:rPr>
        <w:t>ε, δηλαδή</w:t>
      </w:r>
      <w:r w:rsidRPr="00421307">
        <w:rPr>
          <w:rFonts w:eastAsia="Times New Roman" w:cs="Times New Roman"/>
          <w:szCs w:val="24"/>
        </w:rPr>
        <w:t xml:space="preserve"> να διατηρείται η αντίθεση και </w:t>
      </w:r>
      <w:r>
        <w:rPr>
          <w:rFonts w:eastAsia="Times New Roman" w:cs="Times New Roman"/>
          <w:szCs w:val="24"/>
        </w:rPr>
        <w:t>οι διενέξεις</w:t>
      </w:r>
      <w:r w:rsidRPr="00421307">
        <w:rPr>
          <w:rFonts w:eastAsia="Times New Roman" w:cs="Times New Roman"/>
          <w:szCs w:val="24"/>
        </w:rPr>
        <w:t xml:space="preserve"> με τους γειτονικούς λαούς</w:t>
      </w:r>
      <w:r>
        <w:rPr>
          <w:rFonts w:eastAsia="Times New Roman" w:cs="Times New Roman"/>
          <w:szCs w:val="24"/>
        </w:rPr>
        <w:t>,</w:t>
      </w:r>
      <w:r w:rsidRPr="00421307">
        <w:rPr>
          <w:rFonts w:eastAsia="Times New Roman" w:cs="Times New Roman"/>
          <w:szCs w:val="24"/>
        </w:rPr>
        <w:t xml:space="preserve"> ώστε κάποιοι να συνεχίσουν </w:t>
      </w:r>
      <w:r>
        <w:rPr>
          <w:rFonts w:eastAsia="Times New Roman" w:cs="Times New Roman"/>
          <w:szCs w:val="24"/>
        </w:rPr>
        <w:t>τη</w:t>
      </w:r>
      <w:r w:rsidRPr="00421307">
        <w:rPr>
          <w:rFonts w:eastAsia="Times New Roman" w:cs="Times New Roman"/>
          <w:szCs w:val="24"/>
        </w:rPr>
        <w:t xml:space="preserve"> δοκιμασμένη συνταγή της ακροδεξιάς</w:t>
      </w:r>
      <w:r>
        <w:rPr>
          <w:rFonts w:eastAsia="Times New Roman" w:cs="Times New Roman"/>
          <w:szCs w:val="24"/>
        </w:rPr>
        <w:t>,</w:t>
      </w:r>
      <w:r w:rsidRPr="00421307">
        <w:rPr>
          <w:rFonts w:eastAsia="Times New Roman" w:cs="Times New Roman"/>
          <w:szCs w:val="24"/>
        </w:rPr>
        <w:t xml:space="preserve"> τον από Βορρά κίνδυνο</w:t>
      </w:r>
      <w:r>
        <w:rPr>
          <w:rFonts w:eastAsia="Times New Roman" w:cs="Times New Roman"/>
          <w:szCs w:val="24"/>
        </w:rPr>
        <w:t>.</w:t>
      </w:r>
    </w:p>
    <w:p w14:paraId="3A310B6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Να επανέλθουμε στον κομμουνιστικό κίνδυνο που μας απειλεί, στην </w:t>
      </w:r>
      <w:proofErr w:type="spellStart"/>
      <w:r>
        <w:rPr>
          <w:rFonts w:eastAsia="Times New Roman" w:cs="Times New Roman"/>
          <w:szCs w:val="24"/>
        </w:rPr>
        <w:t>εμφυλιοπολεμική</w:t>
      </w:r>
      <w:proofErr w:type="spellEnd"/>
      <w:r>
        <w:rPr>
          <w:rFonts w:eastAsia="Times New Roman" w:cs="Times New Roman"/>
          <w:szCs w:val="24"/>
        </w:rPr>
        <w:t xml:space="preserve"> λογική που χώρισε τον ελληνικό λαό σε πατριώτες και μειοδότες, στους </w:t>
      </w:r>
      <w:proofErr w:type="spellStart"/>
      <w:r>
        <w:rPr>
          <w:rFonts w:eastAsia="Times New Roman" w:cs="Times New Roman"/>
          <w:szCs w:val="24"/>
        </w:rPr>
        <w:t>Γκ</w:t>
      </w:r>
      <w:r>
        <w:rPr>
          <w:rFonts w:eastAsia="Times New Roman" w:cs="Times New Roman"/>
          <w:szCs w:val="24"/>
        </w:rPr>
        <w:t>οτζαμάνηδες</w:t>
      </w:r>
      <w:proofErr w:type="spellEnd"/>
      <w:r>
        <w:rPr>
          <w:rFonts w:eastAsia="Times New Roman" w:cs="Times New Roman"/>
          <w:szCs w:val="24"/>
        </w:rPr>
        <w:t>, σε όλα αυτά που έχει ζήσει η Ελλάδα και τα Βαλκάνια για δεκαετίες, σ</w:t>
      </w:r>
      <w:r>
        <w:rPr>
          <w:rFonts w:eastAsia="Times New Roman" w:cs="Times New Roman"/>
          <w:szCs w:val="24"/>
        </w:rPr>
        <w:t xml:space="preserve">ε αυτά που απομονώνουν, απαξιώνουν, ξεχνούν τη μισή </w:t>
      </w:r>
      <w:r>
        <w:rPr>
          <w:rFonts w:eastAsia="Times New Roman" w:cs="Times New Roman"/>
          <w:szCs w:val="24"/>
        </w:rPr>
        <w:t>β</w:t>
      </w:r>
      <w:r>
        <w:rPr>
          <w:rFonts w:eastAsia="Times New Roman" w:cs="Times New Roman"/>
          <w:szCs w:val="24"/>
        </w:rPr>
        <w:t xml:space="preserve">όρειο Ελλάδα, </w:t>
      </w:r>
      <w:r>
        <w:rPr>
          <w:rFonts w:eastAsia="Times New Roman" w:cs="Times New Roman"/>
          <w:szCs w:val="24"/>
        </w:rPr>
        <w:t>της</w:t>
      </w:r>
      <w:r>
        <w:rPr>
          <w:rFonts w:eastAsia="Times New Roman" w:cs="Times New Roman"/>
          <w:szCs w:val="24"/>
        </w:rPr>
        <w:t xml:space="preserve"> μπάρες λίγα χιλιόμετρα έξω από την Ξάνθη λίγα χρόνια πριν που σπούδαζα εγώ και πολλά άλλα. </w:t>
      </w:r>
    </w:p>
    <w:p w14:paraId="3A310B6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Έναν δήθεν πατριωτισμό που συντηρούσε και ευνοούσε συγκεκριμένα οικονομικά συμφέροντα, που συ</w:t>
      </w:r>
      <w:r>
        <w:rPr>
          <w:rFonts w:eastAsia="Times New Roman" w:cs="Times New Roman"/>
          <w:szCs w:val="24"/>
        </w:rPr>
        <w:t>ντηρούσε παλαιοκομματικούς μηχανισμούς, συντηρούσε παρακρατικούς μηχανισμούς και ανακύκλωνε συγκεκριμένα πολιτικά πρόσωπα.</w:t>
      </w:r>
    </w:p>
    <w:p w14:paraId="3A310B6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άντε</w:t>
      </w:r>
      <w:r>
        <w:rPr>
          <w:rFonts w:eastAsia="Times New Roman" w:cs="Times New Roman"/>
          <w:szCs w:val="24"/>
        </w:rPr>
        <w:t>,</w:t>
      </w:r>
      <w:r>
        <w:rPr>
          <w:rFonts w:eastAsia="Times New Roman" w:cs="Times New Roman"/>
          <w:szCs w:val="24"/>
        </w:rPr>
        <w:t xml:space="preserve"> η Νέα Δημοκρατία έχει την ακροδεξιά πλευρά, έχει επικρατήσει, με γεια της, με χαρά της. Οι άλλοι</w:t>
      </w:r>
      <w:r>
        <w:rPr>
          <w:rFonts w:eastAsia="Times New Roman" w:cs="Times New Roman"/>
          <w:szCs w:val="24"/>
        </w:rPr>
        <w:t>,</w:t>
      </w:r>
      <w:r>
        <w:rPr>
          <w:rFonts w:eastAsia="Times New Roman" w:cs="Times New Roman"/>
          <w:szCs w:val="24"/>
        </w:rPr>
        <w:t xml:space="preserve"> οι μεταρρυθμιστές, που τ</w:t>
      </w:r>
      <w:r>
        <w:rPr>
          <w:rFonts w:eastAsia="Times New Roman" w:cs="Times New Roman"/>
          <w:szCs w:val="24"/>
        </w:rPr>
        <w:t>η στηρίζουν και στηρίζουν και την πρόταση δυσπιστίας; Είναι πραγματικά λυπηρό.</w:t>
      </w:r>
    </w:p>
    <w:p w14:paraId="3A310B6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Εμείς, αγαπητοί συνάδελφοι, τον πατριωτισμό μας δεν τον βάζουμε στο πολιτικό παιχνίδι που θέλετε. Εμείς τον πατριωτισμό μας τον τιμάμε και με αγώνες και με ιστορικές συμφωνίες κ</w:t>
      </w:r>
      <w:r>
        <w:rPr>
          <w:rFonts w:eastAsia="Times New Roman" w:cs="Times New Roman"/>
          <w:szCs w:val="24"/>
        </w:rPr>
        <w:t xml:space="preserve">αι με οικοδόμηση της ειρήνης, των συνεργασιών, της ιστορίας της χώρας μας, του προοδευτικού κόσμου και της Αριστεράς. Και αυτή την πολιτική τη </w:t>
      </w:r>
      <w:proofErr w:type="spellStart"/>
      <w:r>
        <w:rPr>
          <w:rFonts w:eastAsia="Times New Roman" w:cs="Times New Roman"/>
          <w:szCs w:val="24"/>
        </w:rPr>
        <w:t>χειροκροτά</w:t>
      </w:r>
      <w:proofErr w:type="spellEnd"/>
      <w:r>
        <w:rPr>
          <w:rFonts w:eastAsia="Times New Roman" w:cs="Times New Roman"/>
          <w:szCs w:val="24"/>
        </w:rPr>
        <w:t xml:space="preserve"> όλος ο προοδευτικός κόσμος σε όλη την Ευρώπη, σε όλον τον πλανήτη, τη </w:t>
      </w:r>
      <w:proofErr w:type="spellStart"/>
      <w:r>
        <w:rPr>
          <w:rFonts w:eastAsia="Times New Roman" w:cs="Times New Roman"/>
          <w:szCs w:val="24"/>
        </w:rPr>
        <w:t>χειροκροτά</w:t>
      </w:r>
      <w:proofErr w:type="spellEnd"/>
      <w:r>
        <w:rPr>
          <w:rFonts w:eastAsia="Times New Roman" w:cs="Times New Roman"/>
          <w:szCs w:val="24"/>
        </w:rPr>
        <w:t xml:space="preserve"> γιατί τιμά την ιστορί</w:t>
      </w:r>
      <w:r>
        <w:rPr>
          <w:rFonts w:eastAsia="Times New Roman" w:cs="Times New Roman"/>
          <w:szCs w:val="24"/>
        </w:rPr>
        <w:t>α μας, τιμά όσους έχασαν τη ζωή τους για τη χώρα, την ειρήνη και το μέλλον των παιδιών μας.</w:t>
      </w:r>
    </w:p>
    <w:p w14:paraId="3A310B6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B67"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10B68" w14:textId="77777777" w:rsidR="00E66DFC" w:rsidRDefault="00CE19B2">
      <w:pPr>
        <w:spacing w:after="0" w:line="600" w:lineRule="auto"/>
        <w:ind w:firstLine="720"/>
        <w:jc w:val="both"/>
        <w:rPr>
          <w:rFonts w:eastAsia="Times New Roman" w:cs="Times New Roman"/>
          <w:szCs w:val="24"/>
        </w:rPr>
      </w:pPr>
      <w:r w:rsidRPr="00797650">
        <w:rPr>
          <w:rFonts w:eastAsia="Times New Roman" w:cs="Times New Roman"/>
          <w:b/>
          <w:szCs w:val="24"/>
        </w:rPr>
        <w:t>ΠΡΟΕΔΡΕΥΩΝ (Μάριος Γεωργιάδης):</w:t>
      </w:r>
      <w:r>
        <w:rPr>
          <w:rFonts w:eastAsia="Times New Roman" w:cs="Times New Roman"/>
          <w:szCs w:val="24"/>
        </w:rPr>
        <w:t xml:space="preserve"> Στο δευτερόλεπτο, κύριε Υπουργέ. Ήσασταν ακριβέστατος!</w:t>
      </w:r>
    </w:p>
    <w:p w14:paraId="3A310B6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Έχουμε και </w:t>
      </w:r>
      <w:r>
        <w:rPr>
          <w:rFonts w:eastAsia="Times New Roman" w:cs="Times New Roman"/>
          <w:szCs w:val="24"/>
        </w:rPr>
        <w:t xml:space="preserve">δεύτερη διαγραφή, αυτή του κ. </w:t>
      </w:r>
      <w:proofErr w:type="spellStart"/>
      <w:r>
        <w:rPr>
          <w:rFonts w:eastAsia="Times New Roman" w:cs="Times New Roman"/>
          <w:szCs w:val="24"/>
        </w:rPr>
        <w:t>Κάτση</w:t>
      </w:r>
      <w:proofErr w:type="spellEnd"/>
      <w:r>
        <w:rPr>
          <w:rFonts w:eastAsia="Times New Roman" w:cs="Times New Roman"/>
          <w:szCs w:val="24"/>
        </w:rPr>
        <w:t>. Οπότε, λοιπόν, βλέπετε ότι κάποια πράγματα γίνονται εύκολα.</w:t>
      </w:r>
    </w:p>
    <w:p w14:paraId="3A310B6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Τον λόγο έχει για επτά λεπτά ο κ. Γερμενής από τη Χρυσή Αυγή.</w:t>
      </w:r>
    </w:p>
    <w:p w14:paraId="3A310B6B" w14:textId="77777777" w:rsidR="00E66DFC" w:rsidRDefault="00CE19B2">
      <w:pPr>
        <w:spacing w:after="0" w:line="600" w:lineRule="auto"/>
        <w:ind w:firstLine="720"/>
        <w:jc w:val="both"/>
        <w:rPr>
          <w:rFonts w:eastAsia="Times New Roman" w:cs="Times New Roman"/>
          <w:szCs w:val="24"/>
        </w:rPr>
      </w:pPr>
      <w:r w:rsidRPr="00797650">
        <w:rPr>
          <w:rFonts w:eastAsia="Times New Roman" w:cs="Times New Roman"/>
          <w:b/>
          <w:szCs w:val="24"/>
        </w:rPr>
        <w:t>ΓΕΩΡΓΙΟΣ ΓΕΡΜΕΝΗΣ:</w:t>
      </w:r>
      <w:r>
        <w:rPr>
          <w:rFonts w:eastAsia="Times New Roman" w:cs="Times New Roman"/>
          <w:szCs w:val="24"/>
        </w:rPr>
        <w:t xml:space="preserve"> Ευχαριστώ, κύριε Πρόεδρε.</w:t>
      </w:r>
    </w:p>
    <w:p w14:paraId="3A310B6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Κατ’ αρχάς να πούμε ότι είμαστε υπέρ της πρότασης δυ</w:t>
      </w:r>
      <w:r>
        <w:rPr>
          <w:rFonts w:eastAsia="Times New Roman" w:cs="Times New Roman"/>
          <w:szCs w:val="24"/>
        </w:rPr>
        <w:t xml:space="preserve">σπιστίας κατά της Κυβέρνησης. Και πώς να μην είμαστε, άλλωστε, όταν μια Κυβέρνηση, που θέλει να λέγεται ελληνική, νομοθετεί ανθελληνικά, κάνει συμφωνίες ανθελληνικές και χαρίζει στους </w:t>
      </w:r>
      <w:proofErr w:type="spellStart"/>
      <w:r>
        <w:rPr>
          <w:rFonts w:eastAsia="Times New Roman" w:cs="Times New Roman"/>
          <w:szCs w:val="24"/>
        </w:rPr>
        <w:t>γυφτοσκοπιανούς</w:t>
      </w:r>
      <w:proofErr w:type="spellEnd"/>
      <w:r>
        <w:rPr>
          <w:rFonts w:eastAsia="Times New Roman" w:cs="Times New Roman"/>
          <w:szCs w:val="24"/>
        </w:rPr>
        <w:t xml:space="preserve"> ένα όνομα ένδοξο, όπως αυτό της Μακεδονίας; </w:t>
      </w:r>
    </w:p>
    <w:p w14:paraId="3A310B6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Διαβάζοντας</w:t>
      </w:r>
      <w:r>
        <w:rPr>
          <w:rFonts w:eastAsia="Times New Roman" w:cs="Times New Roman"/>
          <w:szCs w:val="24"/>
        </w:rPr>
        <w:t xml:space="preserve"> κανείς την πρόταση δυσπιστίας της Νέας Δημοκρατίας –και αναφέρομαι στην πρώτη παράγραφο-, διαπιστώνει ότι το κόμμα της Αξιωματικής Αντιπολίτευσης είναι λες και έρχεται από παρθενογένεση, λες και δεν κυβερνούσε όλα αυτά τα χρόνια.</w:t>
      </w:r>
    </w:p>
    <w:p w14:paraId="3A310B6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Διαβάζουμε επί λέξει την </w:t>
      </w:r>
      <w:r>
        <w:rPr>
          <w:rFonts w:eastAsia="Times New Roman" w:cs="Times New Roman"/>
          <w:szCs w:val="24"/>
        </w:rPr>
        <w:t xml:space="preserve">πρώτη παράγραφο της πρότασης δυσπιστίας η οποία αναφέρει: «Τριάμισι χρόνια τώρα η Κυβέρνηση </w:t>
      </w:r>
      <w:proofErr w:type="spellStart"/>
      <w:r>
        <w:rPr>
          <w:rFonts w:eastAsia="Times New Roman" w:cs="Times New Roman"/>
          <w:szCs w:val="24"/>
        </w:rPr>
        <w:t>φτωχοποιεί</w:t>
      </w:r>
      <w:proofErr w:type="spellEnd"/>
      <w:r>
        <w:rPr>
          <w:rFonts w:eastAsia="Times New Roman" w:cs="Times New Roman"/>
          <w:szCs w:val="24"/>
        </w:rPr>
        <w:t xml:space="preserve"> τους πολίτες. Υπέγραψε δύο αχρείαστα μνημόνια, δέσμευσε τη χώρα με βαριές περικοπές συντάξεων και μισθών, αύξησε τους φόρους, υποθήκευσε τη δημόσια περιο</w:t>
      </w:r>
      <w:r>
        <w:rPr>
          <w:rFonts w:eastAsia="Times New Roman" w:cs="Times New Roman"/>
          <w:szCs w:val="24"/>
        </w:rPr>
        <w:t>υσία. Η ανασφάλεια κυριαρχεί παντού. Με απαράδεκτες μεθοδεύσεις προκαλεί βλάβη στη λειτουργία των θεσμών και του κράτους δικαίου».</w:t>
      </w:r>
    </w:p>
    <w:p w14:paraId="3A310B6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Δηλαδή, τα προηγούμενα πεντέμισι χρόνια που κυβερνούσε η Νέα Δημοκρατία με το ΠΑΣΟΚ υπήρχε ευημερία στο ελληνικό κράτος, στον</w:t>
      </w:r>
      <w:r>
        <w:rPr>
          <w:rFonts w:eastAsia="Times New Roman" w:cs="Times New Roman"/>
          <w:szCs w:val="24"/>
        </w:rPr>
        <w:t xml:space="preserve"> ελληνικό λαό; Μοιράζατε συντάξεις, μοιράζατε εκατομμύρια; Περνούσε καλά ο Έλληνας πολίτης; Ζούσε με ανοιχτές πόρτες και παράθυρα;</w:t>
      </w:r>
    </w:p>
    <w:p w14:paraId="3A310B7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Ήταν μια διαλυμένη κοινωνία, είναι μια διαλυμένη κοινωνία. Ο ελληνικός λαός είναι εξαθλιωμένος, δεν αντέχει άλλο και μέχρι σή</w:t>
      </w:r>
      <w:r>
        <w:rPr>
          <w:rFonts w:eastAsia="Times New Roman" w:cs="Times New Roman"/>
          <w:szCs w:val="24"/>
        </w:rPr>
        <w:t>μερα απόδειξη αποτελεί ότι κάθε λίγο και λιγάκι φέρνετε νέα μέτρα</w:t>
      </w:r>
      <w:r>
        <w:rPr>
          <w:rFonts w:eastAsia="Times New Roman" w:cs="Times New Roman"/>
          <w:szCs w:val="24"/>
        </w:rPr>
        <w:t>,</w:t>
      </w:r>
      <w:r>
        <w:rPr>
          <w:rFonts w:eastAsia="Times New Roman" w:cs="Times New Roman"/>
          <w:szCs w:val="24"/>
        </w:rPr>
        <w:t xml:space="preserve"> τα οποία ψηφίζετε όλοι εσείς και δεν διαφωνείτε πουθενά. Μην ξεχνάμε ότι η κυβέρνηση Νέας Δημοκρατίας και ΠΑΣΟΚ είχε ψηφίσει </w:t>
      </w:r>
      <w:r>
        <w:rPr>
          <w:rFonts w:eastAsia="Times New Roman" w:cs="Times New Roman"/>
          <w:szCs w:val="24"/>
        </w:rPr>
        <w:lastRenderedPageBreak/>
        <w:t>και το πρώτο μνημόνιο και το δεύτερο μνημόνιο</w:t>
      </w:r>
      <w:r>
        <w:rPr>
          <w:rFonts w:eastAsia="Times New Roman" w:cs="Times New Roman"/>
          <w:szCs w:val="24"/>
        </w:rPr>
        <w:t>,</w:t>
      </w:r>
      <w:r>
        <w:rPr>
          <w:rFonts w:eastAsia="Times New Roman" w:cs="Times New Roman"/>
          <w:szCs w:val="24"/>
        </w:rPr>
        <w:t xml:space="preserve"> που παραχωρούσαν </w:t>
      </w:r>
      <w:r>
        <w:rPr>
          <w:rFonts w:eastAsia="Times New Roman" w:cs="Times New Roman"/>
          <w:szCs w:val="24"/>
        </w:rPr>
        <w:t>εθνική κυριαρχία. Μάλιστα, τότε και με τις ευλογίες του Καρατζαφέρη.</w:t>
      </w:r>
    </w:p>
    <w:p w14:paraId="3A310B7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δεν ξέρουμε για ποιον λόγο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sidRPr="00BA48D9">
        <w:rPr>
          <w:rFonts w:eastAsia="Times New Roman" w:cs="Times New Roman"/>
          <w:szCs w:val="24"/>
        </w:rPr>
        <w:t>κόπτεται</w:t>
      </w:r>
      <w:r>
        <w:rPr>
          <w:rFonts w:eastAsia="Times New Roman" w:cs="Times New Roman"/>
          <w:szCs w:val="24"/>
        </w:rPr>
        <w:t xml:space="preserve"> να φέρει τόσο γρήγορα τη συμφωνία με τους Σκοπιανούς. Δεν μπορούμε να το καταλάβουμε.</w:t>
      </w:r>
    </w:p>
    <w:p w14:paraId="3A310B72" w14:textId="77777777" w:rsidR="00E66DFC" w:rsidRDefault="00CE19B2">
      <w:pPr>
        <w:spacing w:after="0" w:line="600" w:lineRule="auto"/>
        <w:ind w:firstLine="720"/>
        <w:jc w:val="both"/>
        <w:rPr>
          <w:rFonts w:eastAsia="Times New Roman"/>
          <w:szCs w:val="24"/>
        </w:rPr>
      </w:pPr>
      <w:r>
        <w:rPr>
          <w:rFonts w:eastAsia="Times New Roman"/>
          <w:szCs w:val="24"/>
        </w:rPr>
        <w:t>Θα μπορούσε να είχε ένα δυν</w:t>
      </w:r>
      <w:r>
        <w:rPr>
          <w:rFonts w:eastAsia="Times New Roman"/>
          <w:szCs w:val="24"/>
        </w:rPr>
        <w:t>ατό χαρτί ο κ. Τσίπρας να ζητήσει δημοψήφισμα ως δημοκράτης που είναι από τον ελληνικό λαό, να πάρει ένα 90% και με αυτό το χαρτί να πάει να διαπραγματευτεί εάν ήθελε και να πει</w:t>
      </w:r>
      <w:r w:rsidRPr="00573514">
        <w:rPr>
          <w:rFonts w:eastAsia="Times New Roman"/>
          <w:szCs w:val="24"/>
        </w:rPr>
        <w:t>:</w:t>
      </w:r>
      <w:r>
        <w:rPr>
          <w:rFonts w:eastAsia="Times New Roman"/>
          <w:szCs w:val="24"/>
        </w:rPr>
        <w:t xml:space="preserve"> «Με 90% εγώ δεν μπορώ να χαρίσω κανένα όνομα». Επειδή, όμως, είστε γνήσια τέκνα του κομμουνισμού, έχετε ιδεολογικά παρωπίδες.</w:t>
      </w:r>
    </w:p>
    <w:p w14:paraId="3A310B73" w14:textId="77777777" w:rsidR="00E66DFC" w:rsidRDefault="00CE19B2">
      <w:pPr>
        <w:spacing w:after="0" w:line="600" w:lineRule="auto"/>
        <w:ind w:firstLine="720"/>
        <w:jc w:val="both"/>
        <w:rPr>
          <w:rFonts w:eastAsia="Times New Roman"/>
          <w:szCs w:val="24"/>
        </w:rPr>
      </w:pPr>
      <w:r>
        <w:rPr>
          <w:rFonts w:eastAsia="Times New Roman"/>
          <w:szCs w:val="24"/>
        </w:rPr>
        <w:t xml:space="preserve">Θα σας αναφέρω κάποια λόγια κάποιου επιφανή γλωσσολόγου, όχι </w:t>
      </w:r>
      <w:proofErr w:type="spellStart"/>
      <w:r>
        <w:rPr>
          <w:rFonts w:eastAsia="Times New Roman"/>
          <w:szCs w:val="24"/>
        </w:rPr>
        <w:t>Χρυσαυγίτη</w:t>
      </w:r>
      <w:proofErr w:type="spellEnd"/>
      <w:r>
        <w:rPr>
          <w:rFonts w:eastAsia="Times New Roman"/>
          <w:szCs w:val="24"/>
        </w:rPr>
        <w:t xml:space="preserve">, όχι φασίστα, του κ. </w:t>
      </w:r>
      <w:proofErr w:type="spellStart"/>
      <w:r>
        <w:rPr>
          <w:rFonts w:eastAsia="Times New Roman"/>
          <w:szCs w:val="24"/>
        </w:rPr>
        <w:t>Μπαμπινιώτη</w:t>
      </w:r>
      <w:proofErr w:type="spellEnd"/>
      <w:r>
        <w:rPr>
          <w:rFonts w:eastAsia="Times New Roman"/>
          <w:szCs w:val="24"/>
        </w:rPr>
        <w:t>, ο οποίος έγραφε στο «Πρ</w:t>
      </w:r>
      <w:r>
        <w:rPr>
          <w:rFonts w:eastAsia="Times New Roman"/>
          <w:szCs w:val="24"/>
        </w:rPr>
        <w:t>ώτο Θέμα»</w:t>
      </w:r>
      <w:r w:rsidRPr="00562761">
        <w:rPr>
          <w:rFonts w:eastAsia="Times New Roman"/>
          <w:szCs w:val="24"/>
        </w:rPr>
        <w:t>:</w:t>
      </w:r>
      <w:r w:rsidRPr="00562761">
        <w:rPr>
          <w:rFonts w:ascii="cf_asty_st" w:eastAsia="Times New Roman" w:hAnsi="cf_asty_st"/>
          <w:color w:val="000000"/>
          <w:sz w:val="27"/>
          <w:szCs w:val="27"/>
        </w:rPr>
        <w:t xml:space="preserve"> </w:t>
      </w:r>
      <w:r w:rsidRPr="00562761">
        <w:rPr>
          <w:rFonts w:eastAsia="Times New Roman"/>
          <w:szCs w:val="24"/>
        </w:rPr>
        <w:t xml:space="preserve">«Γράφαμε, εξηγούσαμε, τεκμηριώναμε, επιχειρηματολογούσαμε και νομίζαμε ότι κάποιος από τους ιθύνοντες που διαπραγματεύονται και λαμβάνουν τις αποφάσεις για το </w:t>
      </w:r>
      <w:r>
        <w:rPr>
          <w:rFonts w:eastAsia="Times New Roman"/>
          <w:szCs w:val="24"/>
        </w:rPr>
        <w:t>σ</w:t>
      </w:r>
      <w:r w:rsidRPr="00562761">
        <w:rPr>
          <w:rFonts w:eastAsia="Times New Roman"/>
          <w:szCs w:val="24"/>
        </w:rPr>
        <w:t>κοπιανό θέμα θα μας ακούσει</w:t>
      </w:r>
      <w:r>
        <w:rPr>
          <w:rFonts w:eastAsia="Times New Roman"/>
          <w:szCs w:val="24"/>
        </w:rPr>
        <w:t>.</w:t>
      </w:r>
      <w:r w:rsidRPr="00562761">
        <w:rPr>
          <w:rFonts w:ascii="cf_asty_st" w:eastAsia="Times New Roman" w:hAnsi="cf_asty_st"/>
          <w:color w:val="000000"/>
          <w:sz w:val="27"/>
          <w:szCs w:val="27"/>
        </w:rPr>
        <w:t xml:space="preserve"> </w:t>
      </w:r>
      <w:r w:rsidRPr="00562761">
        <w:rPr>
          <w:rFonts w:eastAsia="Times New Roman"/>
          <w:szCs w:val="24"/>
        </w:rPr>
        <w:t>Τίποτε. Τώρα ο αφελής γράφων τις γραμμές αυτές καταλαβαί</w:t>
      </w:r>
      <w:r w:rsidRPr="00562761">
        <w:rPr>
          <w:rFonts w:eastAsia="Times New Roman"/>
          <w:szCs w:val="24"/>
        </w:rPr>
        <w:t xml:space="preserve">νει γιατί ο ευφυής Υπουργός </w:t>
      </w:r>
      <w:r>
        <w:rPr>
          <w:rFonts w:eastAsia="Times New Roman"/>
          <w:szCs w:val="24"/>
        </w:rPr>
        <w:t>παρέπεμπε πεισματικά στο 1977. Γ</w:t>
      </w:r>
      <w:r w:rsidRPr="00562761">
        <w:rPr>
          <w:rFonts w:eastAsia="Times New Roman"/>
          <w:szCs w:val="24"/>
        </w:rPr>
        <w:t>ιατί επιζητείτο εκ των υστέρων δικαιολογία για τα αδικαιολόγητα. Είχε αποφασισθεί προφανώς μέσα στο δούναι και λαβείν της διαπραγμάτευσης να αναγνωριστεί και να προ</w:t>
      </w:r>
      <w:r w:rsidRPr="00562761">
        <w:rPr>
          <w:rFonts w:eastAsia="Times New Roman"/>
          <w:szCs w:val="24"/>
        </w:rPr>
        <w:lastRenderedPageBreak/>
        <w:t>σφερθεί</w:t>
      </w:r>
      <w:r>
        <w:rPr>
          <w:rFonts w:eastAsia="Times New Roman"/>
          <w:szCs w:val="24"/>
        </w:rPr>
        <w:t xml:space="preserve"> </w:t>
      </w:r>
      <w:r w:rsidRPr="00562761">
        <w:rPr>
          <w:rFonts w:eastAsia="Times New Roman"/>
          <w:szCs w:val="24"/>
        </w:rPr>
        <w:t>χαριστικά η ονομασία της</w:t>
      </w:r>
      <w:r w:rsidRPr="00562761">
        <w:rPr>
          <w:rFonts w:eastAsia="Times New Roman"/>
          <w:szCs w:val="24"/>
        </w:rPr>
        <w:t xml:space="preserve"> σλαβικής γλώσσας των Σκοπιανών σαν </w:t>
      </w:r>
      <w:r w:rsidRPr="001C418C">
        <w:rPr>
          <w:rFonts w:eastAsia="Times New Roman"/>
          <w:szCs w:val="24"/>
        </w:rPr>
        <w:t>“</w:t>
      </w:r>
      <w:r w:rsidRPr="00562761">
        <w:rPr>
          <w:rFonts w:eastAsia="Times New Roman"/>
          <w:szCs w:val="24"/>
        </w:rPr>
        <w:t>μακεδονική</w:t>
      </w:r>
      <w:r w:rsidRPr="001C418C">
        <w:rPr>
          <w:rFonts w:eastAsia="Times New Roman"/>
          <w:szCs w:val="24"/>
        </w:rPr>
        <w:t>”</w:t>
      </w:r>
      <w:r w:rsidRPr="00562761">
        <w:rPr>
          <w:rFonts w:eastAsia="Times New Roman"/>
          <w:szCs w:val="24"/>
        </w:rPr>
        <w:t xml:space="preserve"> και αναζητείτο δήθεν </w:t>
      </w:r>
      <w:r w:rsidRPr="001C418C">
        <w:rPr>
          <w:rFonts w:eastAsia="Times New Roman"/>
          <w:szCs w:val="24"/>
        </w:rPr>
        <w:t>“</w:t>
      </w:r>
      <w:r w:rsidRPr="00562761">
        <w:rPr>
          <w:rFonts w:eastAsia="Times New Roman"/>
          <w:szCs w:val="24"/>
        </w:rPr>
        <w:t>προηγούμενο</w:t>
      </w:r>
      <w:r w:rsidRPr="001C418C">
        <w:rPr>
          <w:rFonts w:eastAsia="Times New Roman"/>
          <w:szCs w:val="24"/>
        </w:rPr>
        <w:t>”</w:t>
      </w:r>
      <w:r w:rsidRPr="00562761">
        <w:rPr>
          <w:rFonts w:eastAsia="Times New Roman"/>
          <w:szCs w:val="24"/>
        </w:rPr>
        <w:t xml:space="preserve"> και δήθεν </w:t>
      </w:r>
      <w:r w:rsidRPr="001C418C">
        <w:rPr>
          <w:rFonts w:eastAsia="Times New Roman"/>
          <w:szCs w:val="24"/>
        </w:rPr>
        <w:t>“</w:t>
      </w:r>
      <w:r w:rsidRPr="00562761">
        <w:rPr>
          <w:rFonts w:eastAsia="Times New Roman"/>
          <w:szCs w:val="24"/>
        </w:rPr>
        <w:t>ιστορικό έρεισμα</w:t>
      </w:r>
      <w:r w:rsidRPr="001C418C">
        <w:rPr>
          <w:rFonts w:eastAsia="Times New Roman"/>
          <w:szCs w:val="24"/>
        </w:rPr>
        <w:t>”</w:t>
      </w:r>
      <w:r w:rsidRPr="00562761">
        <w:rPr>
          <w:rFonts w:eastAsia="Times New Roman"/>
          <w:szCs w:val="24"/>
        </w:rPr>
        <w:t xml:space="preserve">. Έτσι το των Σκοπιανών διπλωματικό </w:t>
      </w:r>
      <w:r w:rsidRPr="001C418C">
        <w:rPr>
          <w:rFonts w:eastAsia="Times New Roman"/>
          <w:szCs w:val="24"/>
        </w:rPr>
        <w:t>“</w:t>
      </w:r>
      <w:r w:rsidRPr="00562761">
        <w:rPr>
          <w:rFonts w:eastAsia="Times New Roman"/>
          <w:szCs w:val="24"/>
        </w:rPr>
        <w:t>επιχείρημα</w:t>
      </w:r>
      <w:r w:rsidRPr="001C418C">
        <w:rPr>
          <w:rFonts w:eastAsia="Times New Roman"/>
          <w:szCs w:val="24"/>
        </w:rPr>
        <w:t>”</w:t>
      </w:r>
      <w:r w:rsidRPr="00562761">
        <w:rPr>
          <w:rFonts w:eastAsia="Times New Roman"/>
          <w:szCs w:val="24"/>
        </w:rPr>
        <w:t xml:space="preserve"> </w:t>
      </w:r>
      <w:r>
        <w:rPr>
          <w:rFonts w:eastAsia="Times New Roman"/>
          <w:szCs w:val="24"/>
        </w:rPr>
        <w:t>-</w:t>
      </w:r>
      <w:r w:rsidRPr="00562761">
        <w:rPr>
          <w:rFonts w:eastAsia="Times New Roman"/>
          <w:szCs w:val="24"/>
        </w:rPr>
        <w:t xml:space="preserve">ρητά μόλις από το 1991 που αυτονομήθηκε η </w:t>
      </w:r>
      <w:r>
        <w:rPr>
          <w:rFonts w:eastAsia="Times New Roman"/>
          <w:szCs w:val="24"/>
          <w:lang w:val="en-US"/>
        </w:rPr>
        <w:t>FYROM</w:t>
      </w:r>
      <w:r>
        <w:rPr>
          <w:rFonts w:eastAsia="Times New Roman"/>
          <w:szCs w:val="24"/>
        </w:rPr>
        <w:t>-</w:t>
      </w:r>
      <w:r w:rsidRPr="00562761">
        <w:rPr>
          <w:rFonts w:eastAsia="Times New Roman"/>
          <w:szCs w:val="24"/>
        </w:rPr>
        <w:t xml:space="preserve"> πως τάχα η γλώσσα τους είναι η </w:t>
      </w:r>
      <w:r w:rsidRPr="001C418C">
        <w:rPr>
          <w:rFonts w:eastAsia="Times New Roman"/>
          <w:szCs w:val="24"/>
        </w:rPr>
        <w:t>“</w:t>
      </w:r>
      <w:r w:rsidRPr="00562761">
        <w:rPr>
          <w:rFonts w:eastAsia="Times New Roman"/>
          <w:szCs w:val="24"/>
        </w:rPr>
        <w:t>μακεδονική</w:t>
      </w:r>
      <w:r w:rsidRPr="001C418C">
        <w:rPr>
          <w:rFonts w:eastAsia="Times New Roman"/>
          <w:szCs w:val="24"/>
        </w:rPr>
        <w:t>”</w:t>
      </w:r>
      <w:r w:rsidRPr="00562761">
        <w:rPr>
          <w:rFonts w:eastAsia="Times New Roman"/>
          <w:szCs w:val="24"/>
        </w:rPr>
        <w:t xml:space="preserve">, </w:t>
      </w:r>
      <w:r w:rsidRPr="00562761">
        <w:rPr>
          <w:rFonts w:eastAsia="Times New Roman"/>
          <w:szCs w:val="24"/>
        </w:rPr>
        <w:t>η χρήση δηλ</w:t>
      </w:r>
      <w:r>
        <w:rPr>
          <w:rFonts w:eastAsia="Times New Roman"/>
          <w:szCs w:val="24"/>
        </w:rPr>
        <w:t>αδή</w:t>
      </w:r>
      <w:r w:rsidRPr="00562761">
        <w:rPr>
          <w:rFonts w:eastAsia="Times New Roman"/>
          <w:szCs w:val="24"/>
        </w:rPr>
        <w:t xml:space="preserve"> εκ μέρους των Σκοπιανών μιας ψευδώνυμης ονομασίας για μια γλώσσα η οποία δεν είναι παρά ένα </w:t>
      </w:r>
      <w:proofErr w:type="spellStart"/>
      <w:r w:rsidRPr="00562761">
        <w:rPr>
          <w:rFonts w:eastAsia="Times New Roman"/>
          <w:szCs w:val="24"/>
        </w:rPr>
        <w:t>βουλγαροσερβικό</w:t>
      </w:r>
      <w:proofErr w:type="spellEnd"/>
      <w:r w:rsidRPr="00562761">
        <w:rPr>
          <w:rFonts w:eastAsia="Times New Roman"/>
          <w:szCs w:val="24"/>
        </w:rPr>
        <w:t xml:space="preserve"> ιδίωμα</w:t>
      </w:r>
      <w:r>
        <w:rPr>
          <w:rFonts w:eastAsia="Times New Roman"/>
          <w:szCs w:val="24"/>
        </w:rPr>
        <w:t xml:space="preserve">». Αυτά λέει ο κ. </w:t>
      </w:r>
      <w:proofErr w:type="spellStart"/>
      <w:r>
        <w:rPr>
          <w:rFonts w:eastAsia="Times New Roman"/>
          <w:szCs w:val="24"/>
        </w:rPr>
        <w:t>Μπαμπινιώτης</w:t>
      </w:r>
      <w:proofErr w:type="spellEnd"/>
      <w:r>
        <w:rPr>
          <w:rFonts w:eastAsia="Times New Roman"/>
          <w:szCs w:val="24"/>
        </w:rPr>
        <w:t>.</w:t>
      </w:r>
    </w:p>
    <w:p w14:paraId="3A310B74" w14:textId="77777777" w:rsidR="00E66DFC" w:rsidRDefault="00CE19B2">
      <w:pPr>
        <w:spacing w:after="0" w:line="600" w:lineRule="auto"/>
        <w:ind w:firstLine="720"/>
        <w:jc w:val="both"/>
        <w:rPr>
          <w:rFonts w:eastAsia="Times New Roman"/>
          <w:szCs w:val="24"/>
        </w:rPr>
      </w:pPr>
      <w:r>
        <w:rPr>
          <w:rFonts w:eastAsia="Times New Roman"/>
          <w:szCs w:val="24"/>
        </w:rPr>
        <w:t>Και συνεχίζει</w:t>
      </w:r>
      <w:r w:rsidRPr="00562761">
        <w:rPr>
          <w:rFonts w:eastAsia="Times New Roman"/>
          <w:szCs w:val="24"/>
        </w:rPr>
        <w:t xml:space="preserve">: </w:t>
      </w:r>
      <w:r>
        <w:rPr>
          <w:rFonts w:eastAsia="Times New Roman"/>
          <w:szCs w:val="24"/>
        </w:rPr>
        <w:t>«</w:t>
      </w:r>
      <w:r w:rsidRPr="00ED2AD1">
        <w:rPr>
          <w:rFonts w:eastAsia="Times New Roman"/>
          <w:szCs w:val="24"/>
        </w:rPr>
        <w:t>Έλαμψε η αιτία επικλήσεως του 1977 και πολλών άλλων χρονολογιών</w:t>
      </w:r>
      <w:r>
        <w:rPr>
          <w:rFonts w:eastAsia="Times New Roman"/>
          <w:szCs w:val="24"/>
        </w:rPr>
        <w:t>.</w:t>
      </w:r>
      <w:r w:rsidRPr="00ED2AD1">
        <w:rPr>
          <w:rFonts w:eastAsia="Times New Roman"/>
          <w:szCs w:val="24"/>
        </w:rPr>
        <w:t xml:space="preserve"> Αναγνωρίστηκε </w:t>
      </w:r>
      <w:r w:rsidRPr="00ED2AD1">
        <w:rPr>
          <w:rFonts w:eastAsia="Times New Roman"/>
          <w:szCs w:val="24"/>
        </w:rPr>
        <w:t xml:space="preserve">επισήμως κατά τη διαπραγμάτευση με τα Σκόπια η </w:t>
      </w:r>
      <w:proofErr w:type="spellStart"/>
      <w:r w:rsidRPr="00ED2AD1">
        <w:rPr>
          <w:rFonts w:eastAsia="Times New Roman"/>
          <w:szCs w:val="24"/>
        </w:rPr>
        <w:t>βουλγαροσερβική</w:t>
      </w:r>
      <w:proofErr w:type="spellEnd"/>
      <w:r w:rsidRPr="00ED2AD1">
        <w:rPr>
          <w:rFonts w:eastAsia="Times New Roman"/>
          <w:szCs w:val="24"/>
        </w:rPr>
        <w:t xml:space="preserve"> σλαβική γλώσσα των Σκοπίων ως </w:t>
      </w:r>
      <w:r w:rsidRPr="001B33A7">
        <w:rPr>
          <w:rFonts w:eastAsia="Times New Roman"/>
          <w:szCs w:val="24"/>
        </w:rPr>
        <w:t>“</w:t>
      </w:r>
      <w:r w:rsidRPr="00ED2AD1">
        <w:rPr>
          <w:rFonts w:eastAsia="Times New Roman"/>
          <w:szCs w:val="24"/>
        </w:rPr>
        <w:t>μακεδονική</w:t>
      </w:r>
      <w:r w:rsidRPr="001B33A7">
        <w:rPr>
          <w:rFonts w:eastAsia="Times New Roman"/>
          <w:szCs w:val="24"/>
        </w:rPr>
        <w:t>”</w:t>
      </w:r>
      <w:r w:rsidRPr="00ED2AD1">
        <w:rPr>
          <w:rFonts w:eastAsia="Times New Roman"/>
          <w:szCs w:val="24"/>
        </w:rPr>
        <w:t>. Δόθηκε επισήμως ένα όνομα με το οποίο η γλώσσα αυτή δεν έχει κα</w:t>
      </w:r>
      <w:r>
        <w:rPr>
          <w:rFonts w:eastAsia="Times New Roman"/>
          <w:szCs w:val="24"/>
        </w:rPr>
        <w:t>μ</w:t>
      </w:r>
      <w:r w:rsidRPr="00ED2AD1">
        <w:rPr>
          <w:rFonts w:eastAsia="Times New Roman"/>
          <w:szCs w:val="24"/>
        </w:rPr>
        <w:t>μία σχέση. Αντιστάθμισμα: Θα αναφέρεται κάπου στη συμφωνία ότι η επισήμως αναγνωριζομ</w:t>
      </w:r>
      <w:r w:rsidRPr="00ED2AD1">
        <w:rPr>
          <w:rFonts w:eastAsia="Times New Roman"/>
          <w:szCs w:val="24"/>
        </w:rPr>
        <w:t xml:space="preserve">ένη από την Ελλάδα γλώσσα των Σκοπίων ως </w:t>
      </w:r>
      <w:r w:rsidRPr="001B33A7">
        <w:rPr>
          <w:rFonts w:eastAsia="Times New Roman"/>
          <w:szCs w:val="24"/>
        </w:rPr>
        <w:t>“</w:t>
      </w:r>
      <w:r w:rsidRPr="00ED2AD1">
        <w:rPr>
          <w:rFonts w:eastAsia="Times New Roman"/>
          <w:szCs w:val="24"/>
        </w:rPr>
        <w:t>μακεδονική</w:t>
      </w:r>
      <w:r w:rsidRPr="001B33A7">
        <w:rPr>
          <w:rFonts w:eastAsia="Times New Roman"/>
          <w:szCs w:val="24"/>
        </w:rPr>
        <w:t>”</w:t>
      </w:r>
      <w:r w:rsidRPr="00ED2AD1">
        <w:rPr>
          <w:rFonts w:eastAsia="Times New Roman"/>
          <w:szCs w:val="24"/>
        </w:rPr>
        <w:t xml:space="preserve"> δεν είναι μακεδονική</w:t>
      </w:r>
      <w:r>
        <w:rPr>
          <w:rFonts w:eastAsia="Times New Roman"/>
          <w:szCs w:val="24"/>
        </w:rPr>
        <w:t>,</w:t>
      </w:r>
      <w:r w:rsidRPr="00ED2AD1">
        <w:rPr>
          <w:rFonts w:eastAsia="Times New Roman"/>
          <w:szCs w:val="24"/>
        </w:rPr>
        <w:t xml:space="preserve"> αλλά σλαβική. Τότε, αφού και οι δύο πλευρές συνομολογούν ρητά ότι είναι </w:t>
      </w:r>
      <w:r>
        <w:rPr>
          <w:rFonts w:eastAsia="Times New Roman"/>
          <w:szCs w:val="24"/>
        </w:rPr>
        <w:t>-</w:t>
      </w:r>
      <w:r w:rsidRPr="00ED2AD1">
        <w:rPr>
          <w:rFonts w:eastAsia="Times New Roman"/>
          <w:szCs w:val="24"/>
        </w:rPr>
        <w:t>όπως πράγματι είναι</w:t>
      </w:r>
      <w:r>
        <w:rPr>
          <w:rFonts w:eastAsia="Times New Roman"/>
          <w:szCs w:val="24"/>
        </w:rPr>
        <w:t>-</w:t>
      </w:r>
      <w:r w:rsidRPr="00ED2AD1">
        <w:rPr>
          <w:rFonts w:eastAsia="Times New Roman"/>
          <w:szCs w:val="24"/>
        </w:rPr>
        <w:t xml:space="preserve"> σλαβική γλώσσα, γιατί συμφωνούμε να λέγεται </w:t>
      </w:r>
      <w:r w:rsidRPr="001B33A7">
        <w:rPr>
          <w:rFonts w:eastAsia="Times New Roman"/>
          <w:szCs w:val="24"/>
        </w:rPr>
        <w:t>“</w:t>
      </w:r>
      <w:r w:rsidRPr="00ED2AD1">
        <w:rPr>
          <w:rFonts w:eastAsia="Times New Roman"/>
          <w:szCs w:val="24"/>
        </w:rPr>
        <w:t>μακεδονική</w:t>
      </w:r>
      <w:r w:rsidRPr="001B33A7">
        <w:rPr>
          <w:rFonts w:eastAsia="Times New Roman"/>
          <w:szCs w:val="24"/>
        </w:rPr>
        <w:t>”</w:t>
      </w:r>
      <w:r w:rsidRPr="00ED2AD1">
        <w:rPr>
          <w:rFonts w:eastAsia="Times New Roman"/>
          <w:szCs w:val="24"/>
        </w:rPr>
        <w:t xml:space="preserve">, όνομα που παραπέμπει ρητά </w:t>
      </w:r>
      <w:r w:rsidRPr="00ED2AD1">
        <w:rPr>
          <w:rFonts w:eastAsia="Times New Roman"/>
          <w:szCs w:val="24"/>
        </w:rPr>
        <w:t>στην ελληνική γλώσσα τ</w:t>
      </w:r>
      <w:r>
        <w:rPr>
          <w:rFonts w:eastAsia="Times New Roman"/>
          <w:szCs w:val="24"/>
        </w:rPr>
        <w:t>η</w:t>
      </w:r>
      <w:r w:rsidRPr="00ED2AD1">
        <w:rPr>
          <w:rFonts w:eastAsia="Times New Roman"/>
          <w:szCs w:val="24"/>
        </w:rPr>
        <w:t>ς Μακεδονίας</w:t>
      </w:r>
      <w:r>
        <w:rPr>
          <w:rFonts w:eastAsia="Times New Roman"/>
          <w:szCs w:val="24"/>
        </w:rPr>
        <w:t xml:space="preserve">, </w:t>
      </w:r>
      <w:r w:rsidRPr="00ED2AD1">
        <w:rPr>
          <w:rFonts w:eastAsia="Times New Roman"/>
          <w:szCs w:val="24"/>
        </w:rPr>
        <w:t xml:space="preserve">αρχαία, νέα και σύγχρονη; </w:t>
      </w:r>
    </w:p>
    <w:p w14:paraId="3A310B75" w14:textId="77777777" w:rsidR="00E66DFC" w:rsidRDefault="00CE19B2">
      <w:pPr>
        <w:spacing w:after="0" w:line="600" w:lineRule="auto"/>
        <w:ind w:firstLine="720"/>
        <w:jc w:val="both"/>
        <w:rPr>
          <w:rFonts w:eastAsia="Times New Roman"/>
          <w:szCs w:val="24"/>
        </w:rPr>
      </w:pPr>
      <w:r>
        <w:rPr>
          <w:rFonts w:eastAsia="Times New Roman"/>
          <w:szCs w:val="24"/>
        </w:rPr>
        <w:t>»</w:t>
      </w:r>
      <w:r w:rsidRPr="00ED2AD1">
        <w:rPr>
          <w:rFonts w:eastAsia="Times New Roman"/>
          <w:szCs w:val="24"/>
        </w:rPr>
        <w:t xml:space="preserve">Δεν είναι αυτό ιδιοποίηση και σφετερισμός ενός εθνικού ονόματος για μια γλώσσα που σε σχέση με τους ομιλητές της </w:t>
      </w:r>
      <w:r>
        <w:rPr>
          <w:rFonts w:eastAsia="Times New Roman"/>
          <w:szCs w:val="24"/>
        </w:rPr>
        <w:t>-</w:t>
      </w:r>
      <w:r w:rsidRPr="00ED2AD1">
        <w:rPr>
          <w:rFonts w:eastAsia="Times New Roman"/>
          <w:szCs w:val="24"/>
        </w:rPr>
        <w:t>εννοώ τους Σκοπιανούς</w:t>
      </w:r>
      <w:r>
        <w:rPr>
          <w:rFonts w:eastAsia="Times New Roman"/>
          <w:szCs w:val="24"/>
        </w:rPr>
        <w:t>-</w:t>
      </w:r>
      <w:r w:rsidRPr="00ED2AD1">
        <w:rPr>
          <w:rFonts w:eastAsia="Times New Roman"/>
          <w:szCs w:val="24"/>
        </w:rPr>
        <w:t xml:space="preserve"> έχει άλλη εθνική προέλευση; Και δεν γίνεται ο σφετερισ</w:t>
      </w:r>
      <w:r w:rsidRPr="00ED2AD1">
        <w:rPr>
          <w:rFonts w:eastAsia="Times New Roman"/>
          <w:szCs w:val="24"/>
        </w:rPr>
        <w:t xml:space="preserve">μός αυτός για τον προφανή λόγο, ότι μια εθνική γλώσσα είναι και καθοριστικό συστατικό εθνικής ταυτότητας, μιας άλλης </w:t>
      </w:r>
      <w:r w:rsidRPr="00ED2AD1">
        <w:rPr>
          <w:rFonts w:eastAsia="Times New Roman"/>
          <w:szCs w:val="24"/>
        </w:rPr>
        <w:lastRenderedPageBreak/>
        <w:t>δηλ</w:t>
      </w:r>
      <w:r>
        <w:rPr>
          <w:rFonts w:eastAsia="Times New Roman"/>
          <w:szCs w:val="24"/>
        </w:rPr>
        <w:t>αδή</w:t>
      </w:r>
      <w:r w:rsidRPr="00ED2AD1">
        <w:rPr>
          <w:rFonts w:eastAsia="Times New Roman"/>
          <w:szCs w:val="24"/>
        </w:rPr>
        <w:t xml:space="preserve"> ταυτότητας από την πραγματική ιστορική ταυτότητα που έχουν οι πολίτες των Σκοπίων; </w:t>
      </w:r>
    </w:p>
    <w:p w14:paraId="3A310B76" w14:textId="77777777" w:rsidR="00E66DFC" w:rsidRDefault="00CE19B2">
      <w:pPr>
        <w:spacing w:after="0" w:line="600" w:lineRule="auto"/>
        <w:ind w:firstLine="720"/>
        <w:jc w:val="both"/>
        <w:rPr>
          <w:rFonts w:eastAsia="Times New Roman"/>
          <w:szCs w:val="24"/>
        </w:rPr>
      </w:pPr>
      <w:r>
        <w:rPr>
          <w:rFonts w:eastAsia="Times New Roman"/>
          <w:szCs w:val="24"/>
        </w:rPr>
        <w:t>»</w:t>
      </w:r>
      <w:r w:rsidRPr="00ED2AD1">
        <w:rPr>
          <w:rFonts w:eastAsia="Times New Roman"/>
          <w:szCs w:val="24"/>
        </w:rPr>
        <w:t>Είναι σοβαρό και πειστικό να επιχειρηματολογούμ</w:t>
      </w:r>
      <w:r w:rsidRPr="00ED2AD1">
        <w:rPr>
          <w:rFonts w:eastAsia="Times New Roman"/>
          <w:szCs w:val="24"/>
        </w:rPr>
        <w:t xml:space="preserve">ε ότι ο κόσμος που θα λέει τη γλώσσα των Σκοπίων </w:t>
      </w:r>
      <w:r w:rsidRPr="000D4753">
        <w:rPr>
          <w:rFonts w:eastAsia="Times New Roman"/>
          <w:szCs w:val="24"/>
        </w:rPr>
        <w:t>“</w:t>
      </w:r>
      <w:r w:rsidRPr="00ED2AD1">
        <w:rPr>
          <w:rFonts w:eastAsia="Times New Roman"/>
          <w:szCs w:val="24"/>
        </w:rPr>
        <w:t>μακεδονική</w:t>
      </w:r>
      <w:r w:rsidRPr="000D4753">
        <w:rPr>
          <w:rFonts w:eastAsia="Times New Roman"/>
          <w:szCs w:val="24"/>
        </w:rPr>
        <w:t>”</w:t>
      </w:r>
      <w:r w:rsidRPr="00ED2AD1">
        <w:rPr>
          <w:rFonts w:eastAsia="Times New Roman"/>
          <w:szCs w:val="24"/>
        </w:rPr>
        <w:t xml:space="preserve"> θα σπεύδει εν συνεχεία να αναζητ</w:t>
      </w:r>
      <w:r>
        <w:rPr>
          <w:rFonts w:eastAsia="Times New Roman"/>
          <w:szCs w:val="24"/>
        </w:rPr>
        <w:t>ήσει</w:t>
      </w:r>
      <w:r w:rsidRPr="00ED2AD1">
        <w:rPr>
          <w:rFonts w:eastAsia="Times New Roman"/>
          <w:szCs w:val="24"/>
        </w:rPr>
        <w:t xml:space="preserve"> τη συμφωνία που θα έχει υπογραφεί και στην οποία θα πληροφορείται ποια είναι η καταγωγή και η υπόσταση αυτής της δήθεν </w:t>
      </w:r>
      <w:r w:rsidRPr="000D4753">
        <w:rPr>
          <w:rFonts w:eastAsia="Times New Roman"/>
          <w:szCs w:val="24"/>
        </w:rPr>
        <w:t>“</w:t>
      </w:r>
      <w:r w:rsidRPr="00ED2AD1">
        <w:rPr>
          <w:rFonts w:eastAsia="Times New Roman"/>
          <w:szCs w:val="24"/>
        </w:rPr>
        <w:t>μακεδονικής</w:t>
      </w:r>
      <w:r w:rsidRPr="000D4753">
        <w:rPr>
          <w:rFonts w:eastAsia="Times New Roman"/>
          <w:szCs w:val="24"/>
        </w:rPr>
        <w:t>”</w:t>
      </w:r>
      <w:r w:rsidRPr="00ED2AD1">
        <w:rPr>
          <w:rFonts w:eastAsia="Times New Roman"/>
          <w:szCs w:val="24"/>
        </w:rPr>
        <w:t xml:space="preserve"> γλώσσας;</w:t>
      </w:r>
      <w:r>
        <w:rPr>
          <w:rFonts w:eastAsia="Times New Roman"/>
          <w:szCs w:val="24"/>
        </w:rPr>
        <w:t>». Αυτά λέει ο κ</w:t>
      </w:r>
      <w:r>
        <w:rPr>
          <w:rFonts w:eastAsia="Times New Roman"/>
          <w:szCs w:val="24"/>
        </w:rPr>
        <w:t xml:space="preserve">αθηγητής γλωσσολογίας, ο κ. </w:t>
      </w:r>
      <w:proofErr w:type="spellStart"/>
      <w:r>
        <w:rPr>
          <w:rFonts w:eastAsia="Times New Roman"/>
          <w:szCs w:val="24"/>
        </w:rPr>
        <w:t>Μπαμπινιώτης</w:t>
      </w:r>
      <w:proofErr w:type="spellEnd"/>
      <w:r>
        <w:rPr>
          <w:rFonts w:eastAsia="Times New Roman"/>
          <w:szCs w:val="24"/>
        </w:rPr>
        <w:t>.</w:t>
      </w:r>
    </w:p>
    <w:p w14:paraId="3A310B77" w14:textId="77777777" w:rsidR="00E66DFC" w:rsidRDefault="00CE19B2">
      <w:pPr>
        <w:spacing w:after="0" w:line="600" w:lineRule="auto"/>
        <w:ind w:firstLine="720"/>
        <w:jc w:val="both"/>
        <w:rPr>
          <w:rFonts w:eastAsia="Times New Roman"/>
          <w:szCs w:val="24"/>
        </w:rPr>
      </w:pPr>
      <w:r>
        <w:rPr>
          <w:rFonts w:eastAsia="Times New Roman"/>
          <w:szCs w:val="24"/>
        </w:rPr>
        <w:t xml:space="preserve">Θα μπορούσατε να τον πάρετε και να κάνετε μια συμφωνία στο τραπέζι με έναν γλωσσολόγο αυτού του επιπέδου. Και έχει μια διεθνή αναγνώριση ο άνθρωπος και δεν είναι και </w:t>
      </w:r>
      <w:proofErr w:type="spellStart"/>
      <w:r>
        <w:rPr>
          <w:rFonts w:eastAsia="Times New Roman"/>
          <w:szCs w:val="24"/>
        </w:rPr>
        <w:t>Χρυσαυγίτης</w:t>
      </w:r>
      <w:proofErr w:type="spellEnd"/>
      <w:r>
        <w:rPr>
          <w:rFonts w:eastAsia="Times New Roman"/>
          <w:szCs w:val="24"/>
        </w:rPr>
        <w:t>, ούτε εθνικιστής.</w:t>
      </w:r>
    </w:p>
    <w:p w14:paraId="3A310B78" w14:textId="77777777" w:rsidR="00E66DFC" w:rsidRDefault="00CE19B2">
      <w:pPr>
        <w:spacing w:after="0" w:line="600" w:lineRule="auto"/>
        <w:ind w:firstLine="720"/>
        <w:jc w:val="both"/>
        <w:rPr>
          <w:rFonts w:eastAsia="Times New Roman"/>
          <w:szCs w:val="24"/>
        </w:rPr>
      </w:pPr>
      <w:r>
        <w:rPr>
          <w:rFonts w:eastAsia="Times New Roman"/>
          <w:szCs w:val="24"/>
        </w:rPr>
        <w:t>Επιγραμματικά η συ</w:t>
      </w:r>
      <w:r>
        <w:rPr>
          <w:rFonts w:eastAsia="Times New Roman"/>
          <w:szCs w:val="24"/>
        </w:rPr>
        <w:t>μφωνία αυτή αναφέρει ότι η ιθαγένεια των Σκοπίων θα είναι μακεδονική, δηλαδή όλοι παγκοσμίως θα τους λένε «Μακεδόνες». Η γλώσσα θα ονομάζεται «μακεδονική» γλώσσα, οι πινακίδες των αυτοκινήτων θα λένε «Μακεδονία»</w:t>
      </w:r>
      <w:r w:rsidRPr="00CE4B99">
        <w:rPr>
          <w:rFonts w:eastAsia="Times New Roman"/>
          <w:szCs w:val="24"/>
        </w:rPr>
        <w:t>.</w:t>
      </w:r>
      <w:r>
        <w:rPr>
          <w:rFonts w:eastAsia="Times New Roman"/>
          <w:szCs w:val="24"/>
        </w:rPr>
        <w:t xml:space="preserve"> </w:t>
      </w:r>
    </w:p>
    <w:p w14:paraId="3A310B79" w14:textId="77777777" w:rsidR="00E66DFC" w:rsidRDefault="00CE19B2">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w:t>
      </w:r>
      <w:r>
        <w:rPr>
          <w:rFonts w:eastAsia="Times New Roman"/>
          <w:szCs w:val="24"/>
        </w:rPr>
        <w:t>ς του χρόνου ομιλίας του κυρίου Βουλευτή)</w:t>
      </w:r>
    </w:p>
    <w:p w14:paraId="3A310B7A" w14:textId="77777777" w:rsidR="00E66DFC" w:rsidRDefault="00CE19B2">
      <w:pPr>
        <w:spacing w:after="0" w:line="600" w:lineRule="auto"/>
        <w:ind w:firstLine="720"/>
        <w:jc w:val="both"/>
        <w:rPr>
          <w:rFonts w:eastAsia="Times New Roman"/>
          <w:szCs w:val="24"/>
        </w:rPr>
      </w:pPr>
      <w:r>
        <w:rPr>
          <w:rFonts w:eastAsia="Times New Roman"/>
          <w:szCs w:val="24"/>
        </w:rPr>
        <w:t>Και συνεχίζοντας, λέει, θα δηλητηριαστεί η ελληνική νεολαία</w:t>
      </w:r>
      <w:r w:rsidRPr="00C37B5B">
        <w:rPr>
          <w:rFonts w:eastAsia="Times New Roman"/>
          <w:szCs w:val="24"/>
        </w:rPr>
        <w:t>,</w:t>
      </w:r>
      <w:r>
        <w:rPr>
          <w:rFonts w:eastAsia="Times New Roman"/>
          <w:szCs w:val="24"/>
        </w:rPr>
        <w:t xml:space="preserve"> με στόχο τη διαμόρφωση μιας ψευδούς ιστορικής αντίληψης σχετικά με την ιστορία της Μακεδονίας. Δηλαδή, πλέον εδώ πέρα θα φτιαχτούν νέα βιβλία, νέα ιστορί</w:t>
      </w:r>
      <w:r>
        <w:rPr>
          <w:rFonts w:eastAsia="Times New Roman"/>
          <w:szCs w:val="24"/>
        </w:rPr>
        <w:t xml:space="preserve">α και τα παιδιά μας στο </w:t>
      </w:r>
      <w:r>
        <w:rPr>
          <w:rFonts w:eastAsia="Times New Roman"/>
          <w:szCs w:val="24"/>
        </w:rPr>
        <w:lastRenderedPageBreak/>
        <w:t xml:space="preserve">σχολείο θα μάθουν μια ιστορία για μια διαφορετική Μακεδονία. Αυτά στο ελληνικό κράτος. Το τι θα κάνουν οι Σκοπιανοί δεν μας απασχολεί. Εμείς έχουμε και ιστορία και έθνος αιώνων έχουμε. </w:t>
      </w:r>
    </w:p>
    <w:p w14:paraId="3A310B7B" w14:textId="77777777" w:rsidR="00E66DFC" w:rsidRDefault="00CE19B2">
      <w:pPr>
        <w:spacing w:after="0" w:line="600" w:lineRule="auto"/>
        <w:ind w:firstLine="720"/>
        <w:jc w:val="both"/>
        <w:rPr>
          <w:rFonts w:eastAsia="Times New Roman"/>
          <w:szCs w:val="24"/>
        </w:rPr>
      </w:pPr>
      <w:r>
        <w:rPr>
          <w:rFonts w:eastAsia="Times New Roman"/>
          <w:szCs w:val="24"/>
        </w:rPr>
        <w:t xml:space="preserve">Και επειδή ακούστηκε εδώ ότι </w:t>
      </w:r>
      <w:proofErr w:type="spellStart"/>
      <w:r>
        <w:rPr>
          <w:rFonts w:eastAsia="Times New Roman"/>
          <w:szCs w:val="24"/>
        </w:rPr>
        <w:t>ποινικοποιούνται</w:t>
      </w:r>
      <w:proofErr w:type="spellEnd"/>
      <w:r>
        <w:rPr>
          <w:rFonts w:eastAsia="Times New Roman"/>
          <w:szCs w:val="24"/>
        </w:rPr>
        <w:t xml:space="preserve"> </w:t>
      </w:r>
      <w:r>
        <w:rPr>
          <w:rFonts w:eastAsia="Times New Roman"/>
          <w:szCs w:val="24"/>
        </w:rPr>
        <w:t>αυτοί που γυμνάζονται</w:t>
      </w:r>
      <w:r w:rsidRPr="00325C58">
        <w:rPr>
          <w:rFonts w:eastAsia="Times New Roman"/>
          <w:szCs w:val="24"/>
        </w:rPr>
        <w:t xml:space="preserve"> </w:t>
      </w:r>
      <w:r>
        <w:rPr>
          <w:rFonts w:eastAsia="Times New Roman"/>
          <w:szCs w:val="24"/>
        </w:rPr>
        <w:t>και έχουν μπράτσα, εμείς θέλουμε να πούμε το εξής</w:t>
      </w:r>
      <w:r w:rsidRPr="00CE4B99">
        <w:rPr>
          <w:rFonts w:eastAsia="Times New Roman"/>
          <w:szCs w:val="24"/>
        </w:rPr>
        <w:t>:</w:t>
      </w:r>
      <w:r>
        <w:rPr>
          <w:rFonts w:eastAsia="Times New Roman"/>
          <w:szCs w:val="24"/>
        </w:rPr>
        <w:t xml:space="preserve"> Είμαστε και με τους </w:t>
      </w:r>
      <w:proofErr w:type="spellStart"/>
      <w:r>
        <w:rPr>
          <w:rFonts w:eastAsia="Times New Roman"/>
          <w:szCs w:val="24"/>
        </w:rPr>
        <w:t>μπρατσαράδες</w:t>
      </w:r>
      <w:proofErr w:type="spellEnd"/>
      <w:r>
        <w:rPr>
          <w:rFonts w:eastAsia="Times New Roman"/>
          <w:szCs w:val="24"/>
        </w:rPr>
        <w:t xml:space="preserve">, είμαστε και με τον </w:t>
      </w:r>
      <w:r>
        <w:rPr>
          <w:rFonts w:eastAsia="Times New Roman"/>
          <w:szCs w:val="24"/>
        </w:rPr>
        <w:t>Σ</w:t>
      </w:r>
      <w:r>
        <w:rPr>
          <w:rFonts w:eastAsia="Times New Roman"/>
          <w:szCs w:val="24"/>
        </w:rPr>
        <w:t xml:space="preserve">τρατό, είμαστε και με τις </w:t>
      </w:r>
      <w:r>
        <w:rPr>
          <w:rFonts w:eastAsia="Times New Roman"/>
          <w:szCs w:val="24"/>
        </w:rPr>
        <w:t>Ε</w:t>
      </w:r>
      <w:r>
        <w:rPr>
          <w:rFonts w:eastAsia="Times New Roman"/>
          <w:szCs w:val="24"/>
        </w:rPr>
        <w:t xml:space="preserve">ιδικές </w:t>
      </w:r>
      <w:r>
        <w:rPr>
          <w:rFonts w:eastAsia="Times New Roman"/>
          <w:szCs w:val="24"/>
        </w:rPr>
        <w:t>Δ</w:t>
      </w:r>
      <w:r>
        <w:rPr>
          <w:rFonts w:eastAsia="Times New Roman"/>
          <w:szCs w:val="24"/>
        </w:rPr>
        <w:t>υνάμεις.</w:t>
      </w:r>
    </w:p>
    <w:p w14:paraId="3A310B7C" w14:textId="77777777" w:rsidR="00E66DFC" w:rsidRDefault="00CE19B2">
      <w:pPr>
        <w:spacing w:after="0" w:line="600" w:lineRule="auto"/>
        <w:ind w:firstLine="720"/>
        <w:jc w:val="both"/>
        <w:rPr>
          <w:rFonts w:eastAsia="Times New Roman"/>
          <w:szCs w:val="24"/>
        </w:rPr>
      </w:pPr>
      <w:r>
        <w:rPr>
          <w:rFonts w:eastAsia="Times New Roman"/>
          <w:szCs w:val="24"/>
        </w:rPr>
        <w:t xml:space="preserve">Δεν είμαστε με αυτούς τους λεβέντες τους δικούς σας, που τους φέρνετε και φοράνε </w:t>
      </w:r>
      <w:r>
        <w:rPr>
          <w:rFonts w:eastAsia="Times New Roman"/>
          <w:szCs w:val="24"/>
        </w:rPr>
        <w:t>φούστες και τακούνια. Για εμάς φούστες και τακούνια μπορούν να φορέσουν πολύ ωραίες δεσποινίδες, όχι οι λεβέντες σας. Μετά από αυτόν το κύκλο ομιλιών</w:t>
      </w:r>
      <w:r w:rsidRPr="000C1872">
        <w:rPr>
          <w:rFonts w:eastAsia="Times New Roman"/>
          <w:szCs w:val="24"/>
        </w:rPr>
        <w:t xml:space="preserve">, </w:t>
      </w:r>
      <w:r>
        <w:rPr>
          <w:rFonts w:eastAsia="Times New Roman"/>
          <w:szCs w:val="24"/>
        </w:rPr>
        <w:t xml:space="preserve">εμείς μαχόμαστε και ευελπιστούμε η Κυβέρνησή σας να είναι παρελθόν. </w:t>
      </w:r>
    </w:p>
    <w:p w14:paraId="3A310B7D" w14:textId="77777777" w:rsidR="00E66DFC" w:rsidRDefault="00CE19B2">
      <w:pPr>
        <w:spacing w:after="0" w:line="600" w:lineRule="auto"/>
        <w:ind w:firstLine="720"/>
        <w:jc w:val="both"/>
        <w:rPr>
          <w:rFonts w:eastAsia="Times New Roman"/>
          <w:szCs w:val="24"/>
        </w:rPr>
      </w:pPr>
      <w:r>
        <w:rPr>
          <w:rFonts w:eastAsia="Times New Roman"/>
          <w:szCs w:val="24"/>
        </w:rPr>
        <w:t xml:space="preserve">Ευχαριστώ πολύ. </w:t>
      </w:r>
    </w:p>
    <w:p w14:paraId="3A310B7E" w14:textId="77777777" w:rsidR="00E66DFC" w:rsidRDefault="00CE19B2">
      <w:pPr>
        <w:spacing w:after="0" w:line="600" w:lineRule="auto"/>
        <w:ind w:firstLine="720"/>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της Χρυσής Αυγής)</w:t>
      </w:r>
    </w:p>
    <w:p w14:paraId="3A310B7F" w14:textId="77777777" w:rsidR="00E66DFC" w:rsidRDefault="00CE19B2">
      <w:pPr>
        <w:spacing w:after="0" w:line="600" w:lineRule="auto"/>
        <w:ind w:firstLine="720"/>
        <w:jc w:val="both"/>
        <w:rPr>
          <w:rFonts w:eastAsia="Times New Roman"/>
          <w:szCs w:val="24"/>
        </w:rPr>
      </w:pPr>
      <w:r w:rsidRPr="003F3615">
        <w:rPr>
          <w:rFonts w:eastAsia="Times New Roman"/>
          <w:b/>
          <w:szCs w:val="24"/>
        </w:rPr>
        <w:t>ΠΡΟΕΔΡΕΥΩΝ (Μάριος Γεωργι</w:t>
      </w:r>
      <w:r>
        <w:rPr>
          <w:rFonts w:eastAsia="Times New Roman"/>
          <w:b/>
          <w:szCs w:val="24"/>
        </w:rPr>
        <w:t xml:space="preserve">άδης): </w:t>
      </w:r>
      <w:r>
        <w:rPr>
          <w:rFonts w:eastAsia="Times New Roman"/>
          <w:szCs w:val="24"/>
        </w:rPr>
        <w:t xml:space="preserve">Ευχαριστούμε τον κ. Γερμενή. </w:t>
      </w:r>
    </w:p>
    <w:p w14:paraId="3A310B80" w14:textId="77777777" w:rsidR="00E66DFC" w:rsidRDefault="00CE19B2">
      <w:pPr>
        <w:spacing w:after="0" w:line="600" w:lineRule="auto"/>
        <w:ind w:firstLine="720"/>
        <w:jc w:val="both"/>
        <w:rPr>
          <w:rFonts w:eastAsia="Times New Roman"/>
          <w:szCs w:val="24"/>
        </w:rPr>
      </w:pPr>
      <w:r>
        <w:rPr>
          <w:rFonts w:eastAsia="Times New Roman"/>
          <w:szCs w:val="24"/>
        </w:rPr>
        <w:t>Τον λόγο έχει για επτά</w:t>
      </w:r>
      <w:r>
        <w:rPr>
          <w:rFonts w:eastAsia="Times New Roman"/>
          <w:szCs w:val="24"/>
        </w:rPr>
        <w:t xml:space="preserve"> </w:t>
      </w:r>
      <w:r>
        <w:rPr>
          <w:rFonts w:eastAsia="Times New Roman"/>
          <w:szCs w:val="24"/>
        </w:rPr>
        <w:t xml:space="preserve">λεπτά ο κ. </w:t>
      </w:r>
      <w:proofErr w:type="spellStart"/>
      <w:r>
        <w:rPr>
          <w:rFonts w:eastAsia="Times New Roman"/>
          <w:szCs w:val="24"/>
        </w:rPr>
        <w:t>Ριζούλης</w:t>
      </w:r>
      <w:proofErr w:type="spellEnd"/>
      <w:r>
        <w:rPr>
          <w:rFonts w:eastAsia="Times New Roman"/>
          <w:szCs w:val="24"/>
        </w:rPr>
        <w:t xml:space="preserve"> από την Κοινοβουλευτική Ομάδα του ΣΥΡΙΖΑ. Αμέσως μετά, θα πάρουν τον λόγο η κ</w:t>
      </w:r>
      <w:r>
        <w:rPr>
          <w:rFonts w:eastAsia="Times New Roman"/>
          <w:szCs w:val="24"/>
        </w:rPr>
        <w:t>.</w:t>
      </w:r>
      <w:r>
        <w:rPr>
          <w:rFonts w:eastAsia="Times New Roman"/>
          <w:szCs w:val="24"/>
        </w:rPr>
        <w:t xml:space="preserve"> Αντωνίου και ο κ. </w:t>
      </w:r>
      <w:proofErr w:type="spellStart"/>
      <w:r>
        <w:rPr>
          <w:rFonts w:eastAsia="Times New Roman"/>
          <w:szCs w:val="24"/>
        </w:rPr>
        <w:t>Καβαδέλλας</w:t>
      </w:r>
      <w:proofErr w:type="spellEnd"/>
      <w:r>
        <w:rPr>
          <w:rFonts w:eastAsia="Times New Roman"/>
          <w:szCs w:val="24"/>
        </w:rPr>
        <w:t xml:space="preserve">. </w:t>
      </w:r>
    </w:p>
    <w:p w14:paraId="3A310B81" w14:textId="77777777" w:rsidR="00E66DFC" w:rsidRDefault="00CE19B2">
      <w:pPr>
        <w:spacing w:after="0" w:line="600" w:lineRule="auto"/>
        <w:ind w:firstLine="720"/>
        <w:jc w:val="both"/>
        <w:rPr>
          <w:rFonts w:eastAsia="Times New Roman"/>
          <w:szCs w:val="24"/>
        </w:rPr>
      </w:pPr>
      <w:r w:rsidRPr="003F3615">
        <w:rPr>
          <w:rFonts w:eastAsia="Times New Roman"/>
          <w:b/>
          <w:szCs w:val="24"/>
        </w:rPr>
        <w:t>ΑΝΔΡΕΑΣ ΡΙ</w:t>
      </w:r>
      <w:r w:rsidRPr="003F3615">
        <w:rPr>
          <w:rFonts w:eastAsia="Times New Roman"/>
          <w:b/>
          <w:szCs w:val="24"/>
        </w:rPr>
        <w:t xml:space="preserve">ΖΟΥΛΗΣ: </w:t>
      </w:r>
      <w:r>
        <w:rPr>
          <w:rFonts w:eastAsia="Times New Roman"/>
          <w:szCs w:val="24"/>
        </w:rPr>
        <w:t xml:space="preserve">Ευχαριστώ, κύριε Πρόεδρε. </w:t>
      </w:r>
    </w:p>
    <w:p w14:paraId="3A310B82" w14:textId="77777777" w:rsidR="00E66DFC" w:rsidRDefault="00CE19B2">
      <w:pPr>
        <w:spacing w:after="0" w:line="600" w:lineRule="auto"/>
        <w:ind w:firstLine="720"/>
        <w:jc w:val="both"/>
        <w:rPr>
          <w:rFonts w:eastAsia="Times New Roman"/>
          <w:szCs w:val="24"/>
        </w:rPr>
      </w:pPr>
      <w:r>
        <w:rPr>
          <w:rFonts w:eastAsia="Times New Roman"/>
          <w:szCs w:val="24"/>
        </w:rPr>
        <w:t xml:space="preserve">Με τα μπράτσα δεν έχουμε κανένα πρόβλημα και όσοι μπορούμε έχουμε. Έχουμε πρόβλημα με τα μπράτσα τα οποία σηκώνονται να δολοφονήσουν τον Φύσσα, τους μετανάστες. Με αυτά τα μπράτσα έχουμε πρόβλημα σοβαρό. </w:t>
      </w:r>
    </w:p>
    <w:p w14:paraId="3A310B83" w14:textId="77777777" w:rsidR="00E66DFC" w:rsidRDefault="00CE19B2">
      <w:pPr>
        <w:spacing w:after="0" w:line="600" w:lineRule="auto"/>
        <w:ind w:firstLine="720"/>
        <w:jc w:val="both"/>
        <w:rPr>
          <w:rFonts w:eastAsia="Times New Roman"/>
          <w:szCs w:val="24"/>
        </w:rPr>
      </w:pPr>
      <w:r w:rsidRPr="00CD2EE8">
        <w:rPr>
          <w:rFonts w:eastAsia="Times New Roman"/>
          <w:b/>
          <w:szCs w:val="24"/>
        </w:rPr>
        <w:lastRenderedPageBreak/>
        <w:t xml:space="preserve">ΙΩΑΝΝΗΣ </w:t>
      </w:r>
      <w:r w:rsidRPr="00CD2EE8">
        <w:rPr>
          <w:rFonts w:eastAsia="Times New Roman"/>
          <w:b/>
          <w:szCs w:val="24"/>
        </w:rPr>
        <w:t>ΣΑΧΙΝΙΔΗΣ:</w:t>
      </w:r>
      <w:r>
        <w:rPr>
          <w:rFonts w:eastAsia="Times New Roman"/>
          <w:szCs w:val="24"/>
        </w:rPr>
        <w:t xml:space="preserve"> «Μάνος» και «Γιώργος» σο</w:t>
      </w:r>
      <w:r>
        <w:rPr>
          <w:rFonts w:eastAsia="Times New Roman"/>
          <w:szCs w:val="24"/>
        </w:rPr>
        <w:t>ύ</w:t>
      </w:r>
      <w:r>
        <w:rPr>
          <w:rFonts w:eastAsia="Times New Roman"/>
          <w:szCs w:val="24"/>
        </w:rPr>
        <w:t xml:space="preserve"> λένε τίποτα; </w:t>
      </w:r>
    </w:p>
    <w:p w14:paraId="3A310B84" w14:textId="77777777" w:rsidR="00E66DFC" w:rsidRDefault="00CE19B2">
      <w:pPr>
        <w:spacing w:after="0" w:line="600" w:lineRule="auto"/>
        <w:ind w:firstLine="720"/>
        <w:jc w:val="both"/>
        <w:rPr>
          <w:rFonts w:eastAsia="Times New Roman"/>
          <w:szCs w:val="24"/>
        </w:rPr>
      </w:pPr>
      <w:r w:rsidRPr="003F3615">
        <w:rPr>
          <w:rFonts w:eastAsia="Times New Roman"/>
          <w:b/>
          <w:szCs w:val="24"/>
        </w:rPr>
        <w:t>ΠΡΟΕΔΡΕΥΩΝ (Μάριος Γεωργι</w:t>
      </w:r>
      <w:r>
        <w:rPr>
          <w:rFonts w:eastAsia="Times New Roman"/>
          <w:b/>
          <w:szCs w:val="24"/>
        </w:rPr>
        <w:t xml:space="preserve">άδης): </w:t>
      </w:r>
      <w:r>
        <w:rPr>
          <w:rFonts w:eastAsia="Times New Roman"/>
          <w:szCs w:val="24"/>
        </w:rPr>
        <w:t xml:space="preserve">Μην ανοίγετε διάλογο! </w:t>
      </w:r>
    </w:p>
    <w:p w14:paraId="3A310B85" w14:textId="77777777" w:rsidR="00E66DFC" w:rsidRDefault="00CE19B2">
      <w:pPr>
        <w:spacing w:after="0" w:line="600" w:lineRule="auto"/>
        <w:ind w:firstLine="720"/>
        <w:jc w:val="both"/>
        <w:rPr>
          <w:rFonts w:eastAsia="Times New Roman"/>
          <w:szCs w:val="24"/>
        </w:rPr>
      </w:pPr>
      <w:r w:rsidRPr="003F3615">
        <w:rPr>
          <w:rFonts w:eastAsia="Times New Roman"/>
          <w:b/>
          <w:szCs w:val="24"/>
        </w:rPr>
        <w:t xml:space="preserve">ΑΝΔΡΕΑΣ ΡΙΖΟΥΛΗΣ: </w:t>
      </w:r>
      <w:r>
        <w:rPr>
          <w:rFonts w:eastAsia="Times New Roman"/>
          <w:szCs w:val="24"/>
        </w:rPr>
        <w:t>Έχετε παλουκώσει όλον τον κόσμο. Σοβαρά μιλάς;</w:t>
      </w:r>
    </w:p>
    <w:p w14:paraId="3A310B86" w14:textId="77777777" w:rsidR="00E66DFC" w:rsidRDefault="00CE19B2">
      <w:pPr>
        <w:spacing w:after="0" w:line="600" w:lineRule="auto"/>
        <w:ind w:firstLine="720"/>
        <w:jc w:val="both"/>
        <w:rPr>
          <w:rFonts w:eastAsia="Times New Roman"/>
          <w:szCs w:val="24"/>
        </w:rPr>
      </w:pPr>
      <w:r w:rsidRPr="00ED1C47">
        <w:rPr>
          <w:rFonts w:eastAsia="Times New Roman"/>
          <w:b/>
          <w:szCs w:val="24"/>
        </w:rPr>
        <w:t>ΙΩΑΝΝΗΣ ΑΪΒΑΤΙΔΗΣ:</w:t>
      </w:r>
      <w:r>
        <w:rPr>
          <w:rFonts w:eastAsia="Times New Roman"/>
          <w:szCs w:val="24"/>
        </w:rPr>
        <w:t xml:space="preserve"> Μην προκαλείς!</w:t>
      </w:r>
    </w:p>
    <w:p w14:paraId="3A310B87"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w:t>
      </w:r>
      <w:proofErr w:type="spellStart"/>
      <w:r>
        <w:rPr>
          <w:rFonts w:eastAsia="Times New Roman"/>
          <w:szCs w:val="24"/>
        </w:rPr>
        <w:t>Ριζούλη</w:t>
      </w:r>
      <w:proofErr w:type="spellEnd"/>
      <w:r>
        <w:rPr>
          <w:rFonts w:eastAsia="Times New Roman"/>
          <w:szCs w:val="24"/>
        </w:rPr>
        <w:t xml:space="preserve">, σας </w:t>
      </w:r>
      <w:r>
        <w:rPr>
          <w:rFonts w:eastAsia="Times New Roman"/>
          <w:szCs w:val="24"/>
        </w:rPr>
        <w:t xml:space="preserve">παρακαλώ. Μην προκαλείτε κι εσείς. </w:t>
      </w:r>
    </w:p>
    <w:p w14:paraId="3A310B88"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 xml:space="preserve">Και ο άλλος προκάλεσε. Δεν κατάλαβα. Γιατί; </w:t>
      </w:r>
    </w:p>
    <w:p w14:paraId="3A310B89" w14:textId="77777777" w:rsidR="00E66DFC" w:rsidRDefault="00CE19B2">
      <w:pPr>
        <w:spacing w:after="0" w:line="600" w:lineRule="auto"/>
        <w:ind w:firstLine="720"/>
        <w:jc w:val="both"/>
        <w:rPr>
          <w:rFonts w:eastAsia="Times New Roman"/>
          <w:szCs w:val="24"/>
        </w:rPr>
      </w:pPr>
      <w:r w:rsidRPr="00ED1C47">
        <w:rPr>
          <w:rFonts w:eastAsia="Times New Roman"/>
          <w:b/>
          <w:szCs w:val="24"/>
        </w:rPr>
        <w:t>ΙΩΑΝΝΗΣ ΑΪΒΑΤΙΔΗΣ:</w:t>
      </w:r>
      <w:r>
        <w:rPr>
          <w:rFonts w:eastAsia="Times New Roman"/>
          <w:szCs w:val="24"/>
        </w:rPr>
        <w:t xml:space="preserve"> Μην προκαλείς!</w:t>
      </w:r>
    </w:p>
    <w:p w14:paraId="3A310B8A"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Κύριοι συνάδελφοι, σας παρακαλώ.</w:t>
      </w:r>
    </w:p>
    <w:p w14:paraId="3A310B8B"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Σου είπα με ποια μπράτσα έχουμε πρόβλημα</w:t>
      </w:r>
      <w:r>
        <w:rPr>
          <w:rFonts w:eastAsia="Times New Roman"/>
          <w:szCs w:val="24"/>
        </w:rPr>
        <w:t xml:space="preserve">. Εσύ γιατί έχεις πρόβλημα; Αρπάζεις και δολοφονείς εσύ; </w:t>
      </w:r>
    </w:p>
    <w:p w14:paraId="3A310B8C"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Κύριε </w:t>
      </w:r>
      <w:proofErr w:type="spellStart"/>
      <w:r>
        <w:rPr>
          <w:rFonts w:eastAsia="Times New Roman"/>
          <w:szCs w:val="24"/>
        </w:rPr>
        <w:t>Ριζούλη</w:t>
      </w:r>
      <w:proofErr w:type="spellEnd"/>
      <w:r>
        <w:rPr>
          <w:rFonts w:eastAsia="Times New Roman"/>
          <w:szCs w:val="24"/>
        </w:rPr>
        <w:t xml:space="preserve">, μείνετε στον λόγο σας και μην προκαλείτε. Δεν υπάρχει λόγος. </w:t>
      </w:r>
    </w:p>
    <w:p w14:paraId="3A310B8D"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Ήθελα κι εγώ να πω μερικά πράγματα, γιατί είναι αυτό που παίζει πολύ ωρ</w:t>
      </w:r>
      <w:r>
        <w:rPr>
          <w:rFonts w:eastAsia="Times New Roman"/>
          <w:szCs w:val="24"/>
        </w:rPr>
        <w:t xml:space="preserve">αία και η συντηρητική παράταξη είναι πλέον στο στοιχείο της. Και λέω «συντηρητική παράταξη», γιατί θα το πάμε σε βάθος χρόνου. </w:t>
      </w:r>
    </w:p>
    <w:p w14:paraId="3A310B8E" w14:textId="77777777" w:rsidR="00E66DFC" w:rsidRDefault="00CE19B2">
      <w:pPr>
        <w:spacing w:after="0" w:line="600" w:lineRule="auto"/>
        <w:ind w:firstLine="720"/>
        <w:jc w:val="both"/>
        <w:rPr>
          <w:rFonts w:eastAsia="Times New Roman"/>
          <w:szCs w:val="24"/>
        </w:rPr>
      </w:pPr>
      <w:r>
        <w:rPr>
          <w:rFonts w:eastAsia="Times New Roman"/>
          <w:szCs w:val="24"/>
        </w:rPr>
        <w:t>Η εθνικοφροσύνη και ο πατριωτισμός είναι δύο έννοιες που τις έχουν αναμείξει διαχρονικά και τις έκαναν ένα, με μια παρένθεση.</w:t>
      </w:r>
    </w:p>
    <w:p w14:paraId="3A310B8F" w14:textId="77777777" w:rsidR="00E66DFC" w:rsidRDefault="00CE19B2">
      <w:pPr>
        <w:spacing w:after="0"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αρχάς, για να θυμηθούμε όλοι, όσοι είχαν γεννηθεί ή δεν είχαν γεννηθεί, είχαν διαβάσει ή δεν είχαν διαβάσει, να ξέρουμε ότι από το 1945 και μετά η Ομοσπονδιακή Δημοκρατίας της Γιουγκοσλαβίας για εσωτερικούς λόγους αλλά και για γεωπολιτικούς γύρω γύρω,</w:t>
      </w:r>
      <w:r>
        <w:rPr>
          <w:rFonts w:eastAsia="Times New Roman"/>
          <w:szCs w:val="24"/>
        </w:rPr>
        <w:t xml:space="preserve"> άρχισε να καλλιεργεί μία λογική για τη Μακεδονία και το μακεδονικό έθνος. Έζησα κάποια χρόνια εκεί και ξέρω πώς γινόταν.</w:t>
      </w:r>
    </w:p>
    <w:p w14:paraId="3A310B90" w14:textId="77777777" w:rsidR="00E66DFC" w:rsidRDefault="00CE19B2">
      <w:pPr>
        <w:spacing w:after="0" w:line="600" w:lineRule="auto"/>
        <w:ind w:firstLine="720"/>
        <w:jc w:val="both"/>
        <w:rPr>
          <w:rFonts w:eastAsia="Times New Roman"/>
          <w:szCs w:val="24"/>
        </w:rPr>
      </w:pPr>
      <w:r>
        <w:rPr>
          <w:rFonts w:eastAsia="Times New Roman"/>
          <w:szCs w:val="24"/>
        </w:rPr>
        <w:t>Φτάσαμε στο 1992 και θα τα πάω γρήγορα. Καλλιεργήθηκε για σαράντα</w:t>
      </w:r>
      <w:r>
        <w:rPr>
          <w:rFonts w:eastAsia="Times New Roman"/>
          <w:szCs w:val="24"/>
        </w:rPr>
        <w:t xml:space="preserve"> </w:t>
      </w:r>
      <w:r>
        <w:rPr>
          <w:rFonts w:eastAsia="Times New Roman"/>
          <w:szCs w:val="24"/>
        </w:rPr>
        <w:t>-πενήντα χρόνια, λοιπόν, σε έναν κόσμο εκεί ότι είναι απόγονοι του Μ</w:t>
      </w:r>
      <w:r>
        <w:rPr>
          <w:rFonts w:eastAsia="Times New Roman"/>
          <w:szCs w:val="24"/>
        </w:rPr>
        <w:t>εγάλου Αλεξάνδρου, απόγονοι της ιστορίας αυτής η οποία πήγε μέχρι την Ινδία κ.λπ.</w:t>
      </w:r>
      <w:r>
        <w:rPr>
          <w:rFonts w:eastAsia="Times New Roman"/>
          <w:szCs w:val="24"/>
        </w:rPr>
        <w:t>,</w:t>
      </w:r>
      <w:r>
        <w:rPr>
          <w:rFonts w:eastAsia="Times New Roman"/>
          <w:szCs w:val="24"/>
        </w:rPr>
        <w:t xml:space="preserve"> και το 1992 ήρθε η ώρα αυτός ο κόσμος, ο οποίος φοβούμενος και τα γύρω γύρω του και έχοντας και το υπόβαθρο της εκπαίδευσης των σαράντα χρόνων, να διατρανώσει και να διεκδικ</w:t>
      </w:r>
      <w:r>
        <w:rPr>
          <w:rFonts w:eastAsia="Times New Roman"/>
          <w:szCs w:val="24"/>
        </w:rPr>
        <w:t>ήσει αυτό που λέμε εμείς την ιστορία της ελληνικής Μακεδονίας. Τελείωσε η παρένθεση.</w:t>
      </w:r>
    </w:p>
    <w:p w14:paraId="3A310B91" w14:textId="77777777" w:rsidR="00E66DFC" w:rsidRDefault="00CE19B2">
      <w:pPr>
        <w:spacing w:after="0" w:line="600" w:lineRule="auto"/>
        <w:ind w:firstLine="720"/>
        <w:jc w:val="both"/>
        <w:rPr>
          <w:rFonts w:eastAsia="Times New Roman"/>
          <w:szCs w:val="24"/>
        </w:rPr>
      </w:pPr>
      <w:r>
        <w:rPr>
          <w:rFonts w:eastAsia="Times New Roman"/>
          <w:szCs w:val="24"/>
        </w:rPr>
        <w:t>Από το 1945</w:t>
      </w:r>
      <w:r>
        <w:rPr>
          <w:rFonts w:eastAsia="Times New Roman"/>
          <w:szCs w:val="24"/>
        </w:rPr>
        <w:t xml:space="preserve"> </w:t>
      </w:r>
      <w:r>
        <w:rPr>
          <w:rFonts w:eastAsia="Times New Roman"/>
          <w:szCs w:val="24"/>
        </w:rPr>
        <w:t>-1950 και μετά, εδώ στην Ελλάδα, η συντηρητική παράταξη εκπλήρωνε ένα άλλο πατριωτικό καθήκον. Κυνήγησε τους ηττημένους του εμφυλίου, κυνήγησε τα παιδιά, κυνήγ</w:t>
      </w:r>
      <w:r>
        <w:rPr>
          <w:rFonts w:eastAsia="Times New Roman"/>
          <w:szCs w:val="24"/>
        </w:rPr>
        <w:t xml:space="preserve">ησε τα εγγόνια, κυνήγησε τα ανίψια, να μην μπουν στο δημόσιο, δολοφονήθηκαν μεγάλοι ηγέτες του κομμουνιστικού κινήματος, ενώ τα </w:t>
      </w:r>
      <w:proofErr w:type="spellStart"/>
      <w:r>
        <w:rPr>
          <w:rFonts w:eastAsia="Times New Roman"/>
          <w:szCs w:val="24"/>
        </w:rPr>
        <w:t>κλομπς</w:t>
      </w:r>
      <w:proofErr w:type="spellEnd"/>
      <w:r>
        <w:rPr>
          <w:rFonts w:eastAsia="Times New Roman"/>
          <w:szCs w:val="24"/>
        </w:rPr>
        <w:t xml:space="preserve"> του παρακράτους σηκώθηκαν και άφησαν νεκρούς στα πεζοδρόμια.</w:t>
      </w:r>
    </w:p>
    <w:p w14:paraId="3A310B92" w14:textId="77777777" w:rsidR="00E66DFC" w:rsidRDefault="00CE19B2">
      <w:pPr>
        <w:spacing w:after="0" w:line="600" w:lineRule="auto"/>
        <w:ind w:firstLine="720"/>
        <w:jc w:val="both"/>
        <w:rPr>
          <w:rFonts w:eastAsia="Times New Roman"/>
          <w:szCs w:val="24"/>
        </w:rPr>
      </w:pPr>
      <w:r>
        <w:rPr>
          <w:rFonts w:eastAsia="Times New Roman"/>
          <w:szCs w:val="24"/>
        </w:rPr>
        <w:lastRenderedPageBreak/>
        <w:t>Όμως, δεν έκαναν μόνο αυτό, αλλά έκαναν κι άλλο πατριωτικό κ</w:t>
      </w:r>
      <w:r>
        <w:rPr>
          <w:rFonts w:eastAsia="Times New Roman"/>
          <w:szCs w:val="24"/>
        </w:rPr>
        <w:t xml:space="preserve">αθήκον και συνδέεται πολύ ωραία με αυτό. Ποιο είναι το πατριωτικό καθήκον; Πάει ο </w:t>
      </w:r>
      <w:r>
        <w:rPr>
          <w:rFonts w:eastAsia="Times New Roman"/>
          <w:szCs w:val="24"/>
        </w:rPr>
        <w:t>Ε</w:t>
      </w:r>
      <w:r>
        <w:rPr>
          <w:rFonts w:eastAsia="Times New Roman"/>
          <w:szCs w:val="24"/>
        </w:rPr>
        <w:t xml:space="preserve">λληνισμός της Κωνσταντινούπολης. Δεν ασχοληθήκατε με αυτό. Πάει η Ίμβρος και η Τένεδος. Δεν ασχολήθηκε με αυτό η παράταξη. Είχε τον κόσμο αυτόν, που στο εσωτερικό έπρεπε να </w:t>
      </w:r>
      <w:r>
        <w:rPr>
          <w:rFonts w:eastAsia="Times New Roman"/>
          <w:szCs w:val="24"/>
        </w:rPr>
        <w:t>του πουλάει τον κίνδυνο από Βορρά και μ</w:t>
      </w:r>
      <w:r>
        <w:rPr>
          <w:rFonts w:eastAsia="Times New Roman"/>
          <w:szCs w:val="24"/>
        </w:rPr>
        <w:t>ε</w:t>
      </w:r>
      <w:r>
        <w:rPr>
          <w:rFonts w:eastAsia="Times New Roman"/>
          <w:szCs w:val="24"/>
        </w:rPr>
        <w:t xml:space="preserve"> αυτό δούλευε, μ</w:t>
      </w:r>
      <w:r>
        <w:rPr>
          <w:rFonts w:eastAsia="Times New Roman"/>
          <w:szCs w:val="24"/>
        </w:rPr>
        <w:t>ε</w:t>
      </w:r>
      <w:r>
        <w:rPr>
          <w:rFonts w:eastAsia="Times New Roman"/>
          <w:szCs w:val="24"/>
        </w:rPr>
        <w:t xml:space="preserve"> αυτό συντηρούνταν. Και για καπάκι… </w:t>
      </w:r>
    </w:p>
    <w:p w14:paraId="3A310B93" w14:textId="77777777" w:rsidR="00E66DFC" w:rsidRDefault="00CE19B2">
      <w:pPr>
        <w:spacing w:after="0" w:line="600" w:lineRule="auto"/>
        <w:ind w:firstLine="720"/>
        <w:jc w:val="both"/>
        <w:rPr>
          <w:rFonts w:eastAsia="Times New Roman"/>
          <w:szCs w:val="24"/>
        </w:rPr>
      </w:pPr>
      <w:r w:rsidRPr="00870B9F">
        <w:rPr>
          <w:rFonts w:eastAsia="Times New Roman"/>
          <w:b/>
          <w:szCs w:val="24"/>
        </w:rPr>
        <w:t>ΔΗΜΗΤΡΙΟΣ ΚΥΡΙΑΖΙΔΗΣ:</w:t>
      </w:r>
      <w:r>
        <w:rPr>
          <w:rFonts w:eastAsia="Times New Roman"/>
          <w:szCs w:val="24"/>
        </w:rPr>
        <w:t xml:space="preserve"> Στο </w:t>
      </w:r>
      <w:proofErr w:type="spellStart"/>
      <w:r>
        <w:rPr>
          <w:rFonts w:eastAsia="Times New Roman"/>
          <w:szCs w:val="24"/>
        </w:rPr>
        <w:t>Δοξάτο</w:t>
      </w:r>
      <w:proofErr w:type="spellEnd"/>
      <w:r>
        <w:rPr>
          <w:rFonts w:eastAsia="Times New Roman"/>
          <w:szCs w:val="24"/>
        </w:rPr>
        <w:t xml:space="preserve"> που σφαγιάστηκαν μερικές χιλιάδες;</w:t>
      </w:r>
    </w:p>
    <w:p w14:paraId="3A310B94"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Κυριαζίδη, σας παρακαλώ.</w:t>
      </w:r>
    </w:p>
    <w:p w14:paraId="3A310B95"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Θα σου απαντή</w:t>
      </w:r>
      <w:r>
        <w:rPr>
          <w:rFonts w:eastAsia="Times New Roman"/>
          <w:szCs w:val="24"/>
        </w:rPr>
        <w:t>σω τώρα.</w:t>
      </w:r>
    </w:p>
    <w:p w14:paraId="3A310B96" w14:textId="77777777" w:rsidR="00E66DFC" w:rsidRDefault="00CE19B2">
      <w:pPr>
        <w:spacing w:after="0" w:line="600" w:lineRule="auto"/>
        <w:ind w:firstLine="720"/>
        <w:jc w:val="both"/>
        <w:rPr>
          <w:rFonts w:eastAsia="Times New Roman"/>
          <w:szCs w:val="24"/>
        </w:rPr>
      </w:pPr>
      <w:r>
        <w:rPr>
          <w:rFonts w:eastAsia="Times New Roman"/>
          <w:szCs w:val="24"/>
        </w:rPr>
        <w:t>Δεν τον ξέρεις ούτε εσύ τον Λαμπράκη;</w:t>
      </w:r>
    </w:p>
    <w:p w14:paraId="3A310B97" w14:textId="77777777" w:rsidR="00E66DFC" w:rsidRDefault="00CE19B2">
      <w:pPr>
        <w:spacing w:after="0" w:line="600" w:lineRule="auto"/>
        <w:ind w:firstLine="720"/>
        <w:jc w:val="both"/>
        <w:rPr>
          <w:rFonts w:eastAsia="Times New Roman"/>
          <w:szCs w:val="24"/>
        </w:rPr>
      </w:pPr>
      <w:r w:rsidRPr="00870B9F">
        <w:rPr>
          <w:rFonts w:eastAsia="Times New Roman"/>
          <w:b/>
          <w:szCs w:val="24"/>
        </w:rPr>
        <w:t>ΔΗΜΗΤΡΙΟΣ ΚΥΡΙΑΖΙΔΗΣ:</w:t>
      </w:r>
      <w:r>
        <w:rPr>
          <w:rFonts w:eastAsia="Times New Roman"/>
          <w:b/>
          <w:szCs w:val="24"/>
        </w:rPr>
        <w:t xml:space="preserve"> </w:t>
      </w:r>
      <w:r>
        <w:rPr>
          <w:rFonts w:eastAsia="Times New Roman"/>
          <w:szCs w:val="24"/>
        </w:rPr>
        <w:t xml:space="preserve">Πλάκα κάνεις τώρα; </w:t>
      </w:r>
    </w:p>
    <w:p w14:paraId="3A310B98"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Την Μακρόνησο δεν την ξέρεις; Τη Γυάρο δεν την ξέρεις; Τα ξέρεις καλά!</w:t>
      </w:r>
    </w:p>
    <w:p w14:paraId="3A310B99" w14:textId="77777777" w:rsidR="00E66DFC" w:rsidRDefault="00CE19B2">
      <w:pPr>
        <w:spacing w:after="0" w:line="600" w:lineRule="auto"/>
        <w:ind w:firstLine="720"/>
        <w:jc w:val="both"/>
        <w:rPr>
          <w:rFonts w:eastAsia="Times New Roman"/>
          <w:szCs w:val="24"/>
        </w:rPr>
      </w:pPr>
      <w:r>
        <w:rPr>
          <w:rFonts w:eastAsia="Times New Roman"/>
          <w:szCs w:val="24"/>
        </w:rPr>
        <w:t>Και ήρθε για καπάκι η Κύπρος. Και θα μου πείτε τώρα τι δουλειά έχω να μιλάω στ</w:t>
      </w:r>
      <w:r>
        <w:rPr>
          <w:rFonts w:eastAsia="Times New Roman"/>
          <w:szCs w:val="24"/>
        </w:rPr>
        <w:t>η Νέα Δημοκρατία και στη συντηρητική παράταξη για την Κύπρο. Δεν το κάνω εγώ. Συγγνώμη, αλλά εκείνη η πλευρά το κάνει, η οποία έψαχνε να βρει ποιος διαδέχθηκε τη νεολαία του Παπαδόπουλου στην αρχηγία. Κι εκεί που άνοιξε η δική σας αγκαλιά, ήρθε μέσα ο αντι</w:t>
      </w:r>
      <w:r>
        <w:rPr>
          <w:rFonts w:eastAsia="Times New Roman"/>
          <w:szCs w:val="24"/>
        </w:rPr>
        <w:t>καταστάτης. Αυτό να το προσέξετε λίγο.</w:t>
      </w:r>
    </w:p>
    <w:p w14:paraId="3A310B9A" w14:textId="77777777" w:rsidR="00E66DFC" w:rsidRDefault="00CE19B2">
      <w:pPr>
        <w:spacing w:after="0" w:line="600" w:lineRule="auto"/>
        <w:ind w:firstLine="720"/>
        <w:jc w:val="both"/>
        <w:rPr>
          <w:rFonts w:eastAsia="Times New Roman"/>
          <w:szCs w:val="24"/>
        </w:rPr>
      </w:pPr>
      <w:r w:rsidRPr="003E5246">
        <w:rPr>
          <w:rFonts w:eastAsia="Times New Roman"/>
          <w:b/>
          <w:szCs w:val="24"/>
        </w:rPr>
        <w:t>ΜΑΡΙΑ ΑΝΤΩΝΙΟΥ:</w:t>
      </w:r>
      <w:r>
        <w:rPr>
          <w:rFonts w:eastAsia="Times New Roman"/>
          <w:szCs w:val="24"/>
        </w:rPr>
        <w:t xml:space="preserve"> Πες για τη συμφωνία τώρα!</w:t>
      </w:r>
    </w:p>
    <w:p w14:paraId="3A310B9B" w14:textId="77777777" w:rsidR="00E66DFC" w:rsidRDefault="00CE19B2">
      <w:pPr>
        <w:spacing w:after="0" w:line="600" w:lineRule="auto"/>
        <w:ind w:firstLine="720"/>
        <w:jc w:val="both"/>
        <w:rPr>
          <w:rFonts w:eastAsia="Times New Roman"/>
          <w:szCs w:val="24"/>
        </w:rPr>
      </w:pPr>
      <w:r>
        <w:rPr>
          <w:rFonts w:eastAsia="Times New Roman"/>
          <w:b/>
          <w:szCs w:val="24"/>
        </w:rPr>
        <w:lastRenderedPageBreak/>
        <w:t xml:space="preserve">ΑΝΔΡΕΑΣ ΡΙΖΟΥΛΗΣ: </w:t>
      </w:r>
      <w:r>
        <w:rPr>
          <w:rFonts w:eastAsia="Times New Roman"/>
          <w:szCs w:val="24"/>
        </w:rPr>
        <w:t>Δίπλα είναι. Θα σου πω για τη συμφωνία.</w:t>
      </w:r>
    </w:p>
    <w:p w14:paraId="3A310B9C" w14:textId="77777777" w:rsidR="00E66DFC" w:rsidRDefault="00CE19B2">
      <w:pPr>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Για την ταμπακιέρα. </w:t>
      </w:r>
    </w:p>
    <w:p w14:paraId="3A310B9D" w14:textId="77777777" w:rsidR="00E66DFC" w:rsidRDefault="00CE19B2">
      <w:pPr>
        <w:spacing w:after="0"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 xml:space="preserve">Είπαμε, Ίμβρος, Τένεδος, </w:t>
      </w:r>
      <w:r>
        <w:rPr>
          <w:rFonts w:eastAsia="Times New Roman"/>
          <w:szCs w:val="24"/>
        </w:rPr>
        <w:t>Ε</w:t>
      </w:r>
      <w:r>
        <w:rPr>
          <w:rFonts w:eastAsia="Times New Roman"/>
          <w:szCs w:val="24"/>
        </w:rPr>
        <w:t>λληνισμός της Πόλης, Κύπρος. Δ</w:t>
      </w:r>
      <w:r>
        <w:rPr>
          <w:rFonts w:eastAsia="Times New Roman"/>
          <w:szCs w:val="24"/>
        </w:rPr>
        <w:t>ικό σας πατριωτικό καθήκον ήταν, με τον έναν ή τον άλλον τρόπο.</w:t>
      </w:r>
    </w:p>
    <w:p w14:paraId="3A310B9E" w14:textId="77777777" w:rsidR="00E66DFC" w:rsidRDefault="00CE19B2">
      <w:pPr>
        <w:spacing w:after="0" w:line="600" w:lineRule="auto"/>
        <w:ind w:firstLine="720"/>
        <w:jc w:val="both"/>
        <w:rPr>
          <w:rFonts w:eastAsia="Times New Roman"/>
          <w:szCs w:val="24"/>
        </w:rPr>
      </w:pPr>
      <w:r>
        <w:rPr>
          <w:rFonts w:eastAsia="Times New Roman"/>
          <w:szCs w:val="24"/>
        </w:rPr>
        <w:t xml:space="preserve">Και φτάνουμε στο 1992 τώρα, με το σκοπιανό, με τη γείτονα χώρα, με τη </w:t>
      </w:r>
      <w:r>
        <w:rPr>
          <w:rFonts w:eastAsia="Times New Roman"/>
          <w:szCs w:val="24"/>
          <w:lang w:val="en-US"/>
        </w:rPr>
        <w:t>Severna</w:t>
      </w:r>
      <w:r w:rsidRPr="00143D6F">
        <w:rPr>
          <w:rFonts w:eastAsia="Times New Roman"/>
          <w:szCs w:val="24"/>
        </w:rPr>
        <w:t xml:space="preserve"> </w:t>
      </w:r>
      <w:proofErr w:type="spellStart"/>
      <w:r>
        <w:rPr>
          <w:rFonts w:eastAsia="Times New Roman"/>
          <w:szCs w:val="24"/>
          <w:lang w:val="en-US"/>
        </w:rPr>
        <w:t>Macedonija</w:t>
      </w:r>
      <w:proofErr w:type="spellEnd"/>
      <w:r>
        <w:rPr>
          <w:rFonts w:eastAsia="Times New Roman"/>
          <w:szCs w:val="24"/>
        </w:rPr>
        <w:t xml:space="preserve">, τη </w:t>
      </w:r>
      <w:r>
        <w:rPr>
          <w:rFonts w:eastAsia="Times New Roman"/>
          <w:szCs w:val="24"/>
          <w:lang w:val="en-US"/>
        </w:rPr>
        <w:t>North</w:t>
      </w:r>
      <w:r w:rsidRPr="00143D6F">
        <w:rPr>
          <w:rFonts w:eastAsia="Times New Roman"/>
          <w:szCs w:val="24"/>
        </w:rPr>
        <w:t xml:space="preserve"> </w:t>
      </w:r>
      <w:proofErr w:type="spellStart"/>
      <w:r>
        <w:rPr>
          <w:rFonts w:eastAsia="Times New Roman"/>
          <w:szCs w:val="24"/>
          <w:lang w:val="en-US"/>
        </w:rPr>
        <w:t>Macedonija</w:t>
      </w:r>
      <w:proofErr w:type="spellEnd"/>
      <w:r w:rsidRPr="00396C34">
        <w:rPr>
          <w:rFonts w:eastAsia="Times New Roman"/>
          <w:szCs w:val="24"/>
        </w:rPr>
        <w:t>,</w:t>
      </w:r>
      <w:r>
        <w:rPr>
          <w:rFonts w:eastAsia="Times New Roman"/>
          <w:szCs w:val="24"/>
        </w:rPr>
        <w:t xml:space="preserve"> κι όπως αλλιώς ειπωθεί. </w:t>
      </w:r>
    </w:p>
    <w:p w14:paraId="3A310B9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Κατ’ αρχάς μέσω της διολίσθησης του να μην ασχοληθείτε, </w:t>
      </w:r>
      <w:r>
        <w:rPr>
          <w:rFonts w:eastAsia="Times New Roman" w:cs="Times New Roman"/>
          <w:szCs w:val="24"/>
        </w:rPr>
        <w:t>δηλαδή, καθόλου, για να αποφύγετε το αντικείμενο, τι καταφέρατε; Πατριωτικό καθήκον και αυτό, να τους αναγνωρίσει όλος ο κόσμος ως γνήσιους «Μακεδόνες» και ως Μακεδονία». Με τη διολίσθηση της μη διαπραγμάτευσης, της μη συζήτησης αλλά και των δικών σας εσωτ</w:t>
      </w:r>
      <w:r>
        <w:rPr>
          <w:rFonts w:eastAsia="Times New Roman" w:cs="Times New Roman"/>
          <w:szCs w:val="24"/>
        </w:rPr>
        <w:t>ερικών διαμαχών έγινε αυτό και φτάσαμε σε αυτό το σημείο σήμερα. Και όλος ο κόσμος τους αναγνώρισε και σαν «Μακεδονία». Σε πολλές χώρες έπαιξαν και το παιχνίδι της ιστορικότητας.</w:t>
      </w:r>
    </w:p>
    <w:p w14:paraId="3A310BA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έρχεται σήμερα η Κυβέρνηση αυτή –η πρώτη φορά, δεύτερη φορά Αριστερά που </w:t>
      </w:r>
      <w:r>
        <w:rPr>
          <w:rFonts w:eastAsia="Times New Roman" w:cs="Times New Roman"/>
          <w:szCs w:val="24"/>
        </w:rPr>
        <w:t>λέτε και όντως έτσι είναι- η οποία τι κάνει; Βάζει τη χώρα αυτή κατ’ αρχάς στο γλωσσικό θέμα, να λέει ότι η γλώσσα που μιλάνε δεν έχει κα</w:t>
      </w:r>
      <w:r>
        <w:rPr>
          <w:rFonts w:eastAsia="Times New Roman" w:cs="Times New Roman"/>
          <w:szCs w:val="24"/>
        </w:rPr>
        <w:t>μ</w:t>
      </w:r>
      <w:r>
        <w:rPr>
          <w:rFonts w:eastAsia="Times New Roman" w:cs="Times New Roman"/>
          <w:szCs w:val="24"/>
        </w:rPr>
        <w:t>μία σχέση με την αρχαία ελληνική και είναι σλάβικη. Και επίσης ότι δεν έχουν κα</w:t>
      </w:r>
      <w:r>
        <w:rPr>
          <w:rFonts w:eastAsia="Times New Roman" w:cs="Times New Roman"/>
          <w:szCs w:val="24"/>
        </w:rPr>
        <w:t>μ</w:t>
      </w:r>
      <w:r>
        <w:rPr>
          <w:rFonts w:eastAsia="Times New Roman" w:cs="Times New Roman"/>
          <w:szCs w:val="24"/>
        </w:rPr>
        <w:t>μία σχέση ιστορικά με την αρχαία ελλην</w:t>
      </w:r>
      <w:r>
        <w:rPr>
          <w:rFonts w:eastAsia="Times New Roman" w:cs="Times New Roman"/>
          <w:szCs w:val="24"/>
        </w:rPr>
        <w:t>ική Μακεδονία και ιστορία. Αυτό το κάνει αυτή η Κυβέρνηση.</w:t>
      </w:r>
    </w:p>
    <w:p w14:paraId="3A310BA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Εγώ θα πω –και με αυτό θα τελειώσω, δεν θέλω να μιλήσω πολύ- κάτι. Θέλω να μου πείτε στα σαράντα, πενήντα, εξήντα προηγούμενα χρόνια με την εθνικοφροσύνη σας και τον πατριωτισμό σας, τι κερδίσατε γ</w:t>
      </w:r>
      <w:r>
        <w:rPr>
          <w:rFonts w:eastAsia="Times New Roman" w:cs="Times New Roman"/>
          <w:szCs w:val="24"/>
        </w:rPr>
        <w:t xml:space="preserve">ια τον </w:t>
      </w:r>
      <w:r>
        <w:rPr>
          <w:rFonts w:eastAsia="Times New Roman" w:cs="Times New Roman"/>
          <w:szCs w:val="24"/>
        </w:rPr>
        <w:t>Ε</w:t>
      </w:r>
      <w:r>
        <w:rPr>
          <w:rFonts w:eastAsia="Times New Roman" w:cs="Times New Roman"/>
          <w:szCs w:val="24"/>
        </w:rPr>
        <w:t>λληνισμό, εκτός από υποχωρήσεις και από εκτοπισμούς Ελλήνων; Ξεκίνησα με την Κωνσταντινούπολη, μίλησα για την Ίμβρο και την Τένεδο και για την Κύπρο.</w:t>
      </w:r>
    </w:p>
    <w:p w14:paraId="3A310BA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Εμείς έχουμε να πούμε ότι σε τρία χρόνια καταφέραμε αυτό που εσείς με τη διολίσθηση και τις διαπρα</w:t>
      </w:r>
      <w:r>
        <w:rPr>
          <w:rFonts w:eastAsia="Times New Roman" w:cs="Times New Roman"/>
          <w:szCs w:val="24"/>
        </w:rPr>
        <w:t xml:space="preserve">γματεύσεις που κάνατε τόσα χρόνια, το είχατε παραδώσει. Και πλέον επίσημα ούτε σχέση έχουν με τη ιστορία της αρχαίας ελληνικής Μακεδονίας, ούτε η γλώσσα τους έχει να κάνει με γλώσσα η οποία </w:t>
      </w:r>
      <w:proofErr w:type="spellStart"/>
      <w:r>
        <w:rPr>
          <w:rFonts w:eastAsia="Times New Roman" w:cs="Times New Roman"/>
          <w:szCs w:val="24"/>
        </w:rPr>
        <w:t>ομιλούνταν</w:t>
      </w:r>
      <w:proofErr w:type="spellEnd"/>
      <w:r>
        <w:rPr>
          <w:rFonts w:eastAsia="Times New Roman" w:cs="Times New Roman"/>
          <w:szCs w:val="24"/>
        </w:rPr>
        <w:t xml:space="preserve"> στην αρχαία Μακεδονία. Να πείτε εσείς τι κάνατε.</w:t>
      </w:r>
    </w:p>
    <w:p w14:paraId="3A310BA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μόν</w:t>
      </w:r>
      <w:r>
        <w:rPr>
          <w:rFonts w:eastAsia="Times New Roman" w:cs="Times New Roman"/>
          <w:szCs w:val="24"/>
        </w:rPr>
        <w:t xml:space="preserve">ο που έχετε να κάνετε είναι </w:t>
      </w:r>
      <w:r>
        <w:rPr>
          <w:rFonts w:eastAsia="Times New Roman" w:cs="Times New Roman"/>
          <w:szCs w:val="24"/>
        </w:rPr>
        <w:t>να π</w:t>
      </w:r>
      <w:r>
        <w:rPr>
          <w:rFonts w:eastAsia="Times New Roman" w:cs="Times New Roman"/>
          <w:szCs w:val="24"/>
        </w:rPr>
        <w:t>αίζετε με αυτό που παίζατε πάντα. Παίζετε με ένα συντηρητικό κόσμο που κάποτε τον φοβίζατε με τους κομμουνιστές που θα έρθουν από τον Βορρά. Τώρα έχετε πάλι έναν εχθρό να βγάλετε, λέγοντας ότι εδώ οι προδότες ξεπουλάνε τη χώ</w:t>
      </w:r>
      <w:r>
        <w:rPr>
          <w:rFonts w:eastAsia="Times New Roman" w:cs="Times New Roman"/>
          <w:szCs w:val="24"/>
        </w:rPr>
        <w:t>ρα!</w:t>
      </w:r>
    </w:p>
    <w:p w14:paraId="3A310B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Πουλάτε, λοιπόν, έναν ψεύτικο πατριωτισμό και νομίζετε ότι με αυτόν τον ψεύτικο πατριωτισμό θα καταφέρετε να πέσει αυτή η Κυβέρνηση. Δεν θα σας κάνουμε το χατίρι. Δεν θα πέσει η Κυβέρνηση. Και εσείς δεν θα χρειαστεί –ελπίζω για πολύ καιρό ακόμα- να κάν</w:t>
      </w:r>
      <w:r>
        <w:rPr>
          <w:rFonts w:eastAsia="Times New Roman" w:cs="Times New Roman"/>
          <w:szCs w:val="24"/>
        </w:rPr>
        <w:t>ετε βήματα πίσω από εθνικά ζητήματα, όπως έχετε μάθει να κάνετε πενήντα χρόνια.</w:t>
      </w:r>
    </w:p>
    <w:p w14:paraId="3A310B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3A310BA6" w14:textId="77777777" w:rsidR="00E66DFC" w:rsidRDefault="00CE19B2">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A310BA7" w14:textId="77777777" w:rsidR="00E66DFC" w:rsidRDefault="00CE19B2">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Ριζούλη</w:t>
      </w:r>
      <w:proofErr w:type="spellEnd"/>
      <w:r>
        <w:rPr>
          <w:rFonts w:eastAsia="Times New Roman"/>
          <w:bCs/>
          <w:szCs w:val="24"/>
        </w:rPr>
        <w:t>.</w:t>
      </w:r>
    </w:p>
    <w:p w14:paraId="3A310BA8" w14:textId="77777777" w:rsidR="00E66DFC" w:rsidRDefault="00CE19B2">
      <w:pPr>
        <w:spacing w:after="0" w:line="600" w:lineRule="auto"/>
        <w:ind w:firstLine="720"/>
        <w:jc w:val="both"/>
        <w:rPr>
          <w:rFonts w:eastAsia="Times New Roman"/>
          <w:bCs/>
          <w:szCs w:val="24"/>
        </w:rPr>
      </w:pPr>
      <w:r>
        <w:rPr>
          <w:rFonts w:eastAsia="Times New Roman"/>
          <w:bCs/>
          <w:szCs w:val="24"/>
        </w:rPr>
        <w:t xml:space="preserve">Τον λόγο έχει η κ. Αντωνίου για επτά λεπτά. </w:t>
      </w:r>
    </w:p>
    <w:p w14:paraId="3A310BA9" w14:textId="77777777" w:rsidR="00E66DFC" w:rsidRDefault="00CE19B2">
      <w:pPr>
        <w:spacing w:after="0" w:line="600" w:lineRule="auto"/>
        <w:ind w:firstLine="720"/>
        <w:jc w:val="both"/>
        <w:rPr>
          <w:rFonts w:eastAsia="Times New Roman"/>
          <w:bCs/>
          <w:szCs w:val="24"/>
        </w:rPr>
      </w:pPr>
      <w:r>
        <w:rPr>
          <w:rFonts w:eastAsia="Times New Roman"/>
          <w:bCs/>
          <w:szCs w:val="24"/>
        </w:rPr>
        <w:t xml:space="preserve">Θα ακολουθήσει </w:t>
      </w:r>
      <w:r>
        <w:rPr>
          <w:rFonts w:eastAsia="Times New Roman"/>
          <w:bCs/>
          <w:szCs w:val="24"/>
        </w:rPr>
        <w:t xml:space="preserve">ο κ. </w:t>
      </w:r>
      <w:proofErr w:type="spellStart"/>
      <w:r>
        <w:rPr>
          <w:rFonts w:eastAsia="Times New Roman"/>
          <w:bCs/>
          <w:szCs w:val="24"/>
        </w:rPr>
        <w:t>Καβαδέλλας</w:t>
      </w:r>
      <w:proofErr w:type="spellEnd"/>
      <w:r>
        <w:rPr>
          <w:rFonts w:eastAsia="Times New Roman"/>
          <w:bCs/>
          <w:szCs w:val="24"/>
        </w:rPr>
        <w:t xml:space="preserve"> και μετά είναι ο Υπουργός Υγείας κ. Ξανθός.</w:t>
      </w:r>
    </w:p>
    <w:p w14:paraId="3A310BAA" w14:textId="77777777" w:rsidR="00E66DFC" w:rsidRDefault="00CE19B2">
      <w:pPr>
        <w:spacing w:after="0" w:line="600" w:lineRule="auto"/>
        <w:ind w:firstLine="720"/>
        <w:jc w:val="both"/>
        <w:rPr>
          <w:rFonts w:eastAsia="Times New Roman"/>
          <w:bCs/>
          <w:szCs w:val="24"/>
        </w:rPr>
      </w:pPr>
      <w:r w:rsidRPr="007356C6">
        <w:rPr>
          <w:rFonts w:eastAsia="Times New Roman"/>
          <w:b/>
          <w:bCs/>
          <w:szCs w:val="24"/>
        </w:rPr>
        <w:t xml:space="preserve">ΙΩΑΝΝΗΣ ΜΑΝΙΑΤΗΣ: </w:t>
      </w:r>
      <w:r>
        <w:rPr>
          <w:rFonts w:eastAsia="Times New Roman"/>
          <w:bCs/>
          <w:szCs w:val="24"/>
        </w:rPr>
        <w:t xml:space="preserve">Μετά; </w:t>
      </w:r>
    </w:p>
    <w:p w14:paraId="3A310BAB" w14:textId="77777777" w:rsidR="00E66DFC" w:rsidRDefault="00CE19B2">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Μετά είναι ο κ. Μπάρκας. Ο κ. Νικολόπουλος δεν έχει βρεθεί, αλλά από τις επόμενες δεκαπεντάδες έχει το δικαίωμα να μιλήσει. Μετά είναι ο κ.</w:t>
      </w:r>
      <w:r>
        <w:rPr>
          <w:rFonts w:eastAsia="Times New Roman"/>
          <w:bCs/>
          <w:szCs w:val="24"/>
        </w:rPr>
        <w:t xml:space="preserve"> </w:t>
      </w:r>
      <w:proofErr w:type="spellStart"/>
      <w:r>
        <w:rPr>
          <w:rFonts w:eastAsia="Times New Roman"/>
          <w:bCs/>
          <w:szCs w:val="24"/>
        </w:rPr>
        <w:t>Μηταφίδης</w:t>
      </w:r>
      <w:proofErr w:type="spellEnd"/>
      <w:r>
        <w:rPr>
          <w:rFonts w:eastAsia="Times New Roman"/>
          <w:bCs/>
          <w:szCs w:val="24"/>
        </w:rPr>
        <w:t xml:space="preserve"> και μετά είστε εσείς, κύριε Μανιάτη. Ανυπομονείτε!</w:t>
      </w:r>
    </w:p>
    <w:p w14:paraId="3A310BAC" w14:textId="77777777" w:rsidR="00E66DFC" w:rsidRDefault="00CE19B2">
      <w:pPr>
        <w:spacing w:after="0" w:line="600" w:lineRule="auto"/>
        <w:ind w:firstLine="720"/>
        <w:jc w:val="both"/>
        <w:rPr>
          <w:rFonts w:eastAsia="Times New Roman"/>
          <w:bCs/>
          <w:szCs w:val="24"/>
        </w:rPr>
      </w:pPr>
      <w:r>
        <w:rPr>
          <w:rFonts w:eastAsia="Times New Roman"/>
          <w:bCs/>
          <w:szCs w:val="24"/>
        </w:rPr>
        <w:t>Ορίστε, κυρία Αντωνίου, έχετε τον λόγο.</w:t>
      </w:r>
    </w:p>
    <w:p w14:paraId="3A310BAD" w14:textId="77777777" w:rsidR="00E66DFC" w:rsidRDefault="00CE19B2">
      <w:pPr>
        <w:spacing w:after="0" w:line="600" w:lineRule="auto"/>
        <w:ind w:firstLine="720"/>
        <w:jc w:val="both"/>
        <w:rPr>
          <w:rFonts w:eastAsia="Times New Roman"/>
          <w:bCs/>
          <w:szCs w:val="24"/>
        </w:rPr>
      </w:pPr>
      <w:r w:rsidRPr="00B969F6">
        <w:rPr>
          <w:rFonts w:eastAsia="Times New Roman"/>
          <w:b/>
          <w:bCs/>
          <w:szCs w:val="24"/>
        </w:rPr>
        <w:t>ΜΑΡΙΑ ΑΝΤΩΝΙΟΥ:</w:t>
      </w:r>
      <w:r>
        <w:rPr>
          <w:rFonts w:eastAsia="Times New Roman"/>
          <w:bCs/>
          <w:szCs w:val="24"/>
        </w:rPr>
        <w:t xml:space="preserve"> Ευχαριστώ, κύριε Πρόεδρε.</w:t>
      </w:r>
    </w:p>
    <w:p w14:paraId="3A310BAE" w14:textId="77777777" w:rsidR="00E66DFC" w:rsidRDefault="00CE19B2">
      <w:pPr>
        <w:spacing w:after="0" w:line="600" w:lineRule="auto"/>
        <w:ind w:firstLine="720"/>
        <w:jc w:val="both"/>
        <w:rPr>
          <w:rFonts w:eastAsia="Times New Roman"/>
          <w:bCs/>
          <w:szCs w:val="24"/>
        </w:rPr>
      </w:pPr>
      <w:r>
        <w:rPr>
          <w:rFonts w:eastAsia="Times New Roman"/>
          <w:bCs/>
          <w:szCs w:val="24"/>
        </w:rPr>
        <w:t>Κυρίες και κύριοι συνάδελφοι, βρισκόμαστε σε μια ιστορική στιγμή -την πιο ιστορική στιγμή της κοινοβουλευτικής μ</w:t>
      </w:r>
      <w:r>
        <w:rPr>
          <w:rFonts w:eastAsia="Times New Roman"/>
          <w:bCs/>
          <w:szCs w:val="24"/>
        </w:rPr>
        <w:t>ου διαδρομής, αλλά και πολλών άλλων Βουλευτών εδώ μέσα- και μπροστά σε ευθύνες που ερχόμαστε μια φορά στη ζωή μας.</w:t>
      </w:r>
    </w:p>
    <w:p w14:paraId="3A310BAF" w14:textId="77777777" w:rsidR="00E66DFC" w:rsidRDefault="00CE19B2">
      <w:pPr>
        <w:spacing w:after="0" w:line="600" w:lineRule="auto"/>
        <w:ind w:firstLine="720"/>
        <w:jc w:val="both"/>
        <w:rPr>
          <w:rFonts w:eastAsia="Times New Roman"/>
          <w:bCs/>
          <w:szCs w:val="24"/>
        </w:rPr>
      </w:pPr>
      <w:r>
        <w:rPr>
          <w:rFonts w:eastAsia="Times New Roman"/>
          <w:bCs/>
          <w:szCs w:val="24"/>
        </w:rPr>
        <w:t xml:space="preserve">Ήρθε η ώρα, όπως λέμε στο χωριό μου –και θα σας πω ποιο είναι το χωριό μου, γιατί έχει σημασία- </w:t>
      </w:r>
      <w:r>
        <w:rPr>
          <w:rFonts w:eastAsia="Times New Roman"/>
          <w:bCs/>
          <w:szCs w:val="24"/>
        </w:rPr>
        <w:t>«</w:t>
      </w:r>
      <w:r>
        <w:rPr>
          <w:rFonts w:eastAsia="Times New Roman"/>
          <w:bCs/>
          <w:szCs w:val="24"/>
        </w:rPr>
        <w:t xml:space="preserve">να χωρίσουμε τα </w:t>
      </w:r>
      <w:proofErr w:type="spellStart"/>
      <w:r>
        <w:rPr>
          <w:rFonts w:eastAsia="Times New Roman"/>
          <w:bCs/>
          <w:szCs w:val="24"/>
        </w:rPr>
        <w:t>στείρια</w:t>
      </w:r>
      <w:proofErr w:type="spellEnd"/>
      <w:r>
        <w:rPr>
          <w:rFonts w:eastAsia="Times New Roman"/>
          <w:bCs/>
          <w:szCs w:val="24"/>
        </w:rPr>
        <w:t xml:space="preserve"> από τα γαλάρια</w:t>
      </w:r>
      <w:r>
        <w:rPr>
          <w:rFonts w:eastAsia="Times New Roman"/>
          <w:bCs/>
          <w:szCs w:val="24"/>
        </w:rPr>
        <w:t>»</w:t>
      </w:r>
      <w:r>
        <w:rPr>
          <w:rFonts w:eastAsia="Times New Roman"/>
          <w:bCs/>
          <w:szCs w:val="24"/>
        </w:rPr>
        <w:t xml:space="preserve">. Το </w:t>
      </w:r>
      <w:r>
        <w:rPr>
          <w:rFonts w:eastAsia="Times New Roman"/>
          <w:bCs/>
          <w:szCs w:val="24"/>
        </w:rPr>
        <w:t xml:space="preserve">Σάββατο οι μάσκες θα πέσουν. Το Σάββατο οι Βουλευτές καλούνται να αποφασίσουν. Γιατί εάν </w:t>
      </w:r>
      <w:r>
        <w:rPr>
          <w:rFonts w:eastAsia="Times New Roman"/>
          <w:bCs/>
          <w:szCs w:val="24"/>
        </w:rPr>
        <w:lastRenderedPageBreak/>
        <w:t xml:space="preserve">την Κυριακή ο κ. Τσίπρας υπογράψει αυτή την κατάπτυστη </w:t>
      </w:r>
      <w:r>
        <w:rPr>
          <w:rFonts w:eastAsia="Times New Roman"/>
          <w:bCs/>
          <w:szCs w:val="24"/>
        </w:rPr>
        <w:t>σ</w:t>
      </w:r>
      <w:r>
        <w:rPr>
          <w:rFonts w:eastAsia="Times New Roman"/>
          <w:bCs/>
          <w:szCs w:val="24"/>
        </w:rPr>
        <w:t>υμφωνία, δεν έχει επιστροφή. Όταν φύγει το βόλι, η σφαίρα δεν έχει επιστροφή. Το κακό έχει γίνει.</w:t>
      </w:r>
    </w:p>
    <w:p w14:paraId="3A310BB0" w14:textId="77777777" w:rsidR="00E66DFC" w:rsidRDefault="00CE19B2">
      <w:pPr>
        <w:spacing w:after="0" w:line="600" w:lineRule="auto"/>
        <w:ind w:firstLine="720"/>
        <w:jc w:val="both"/>
        <w:rPr>
          <w:rFonts w:eastAsia="Times New Roman"/>
          <w:bCs/>
          <w:szCs w:val="24"/>
        </w:rPr>
      </w:pPr>
      <w:r>
        <w:rPr>
          <w:rFonts w:eastAsia="Times New Roman"/>
          <w:bCs/>
          <w:szCs w:val="24"/>
        </w:rPr>
        <w:t>Μετά από, νομ</w:t>
      </w:r>
      <w:r>
        <w:rPr>
          <w:rFonts w:eastAsia="Times New Roman"/>
          <w:bCs/>
          <w:szCs w:val="24"/>
        </w:rPr>
        <w:t>ίζω, έξι μήνες μυστικής διαπραγμάτευσης -και τώρα καταλαβαίνω γιατί ήταν μυστική η διαπραγμάτευση- προχωρήσατε στο αδιανόητο. Αναγνωρίσατε «μακεδονική γλώσσα», «μακεδονική ιθαγένεια» και στην ουσία «μακεδονικό έθνος». Είναι η χειρότερη συμφωνία για την οπο</w:t>
      </w:r>
      <w:r>
        <w:rPr>
          <w:rFonts w:eastAsia="Times New Roman"/>
          <w:bCs/>
          <w:szCs w:val="24"/>
        </w:rPr>
        <w:t>ία ο κ. Τσίπρας δεν έχει καμ</w:t>
      </w:r>
      <w:r>
        <w:rPr>
          <w:rFonts w:eastAsia="Times New Roman"/>
          <w:bCs/>
          <w:szCs w:val="24"/>
        </w:rPr>
        <w:t>μ</w:t>
      </w:r>
      <w:r>
        <w:rPr>
          <w:rFonts w:eastAsia="Times New Roman"/>
          <w:bCs/>
          <w:szCs w:val="24"/>
        </w:rPr>
        <w:t>ία πολιτική νομιμοποίηση να προχωρήσει στην υπογραφή της, εκτός εάν, αγαπητοί συνάδελφοι –και κυρίως απευθύνομαι εκεί, στους ΑΝΕΛ- του δώσετε εσείς τη νομιμοποίηση το Σάββατο.</w:t>
      </w:r>
    </w:p>
    <w:p w14:paraId="3A310BB1" w14:textId="77777777" w:rsidR="00E66DFC" w:rsidRDefault="00CE19B2">
      <w:pPr>
        <w:spacing w:after="0" w:line="600" w:lineRule="auto"/>
        <w:ind w:firstLine="720"/>
        <w:jc w:val="both"/>
        <w:rPr>
          <w:rFonts w:eastAsia="Times New Roman"/>
          <w:bCs/>
          <w:szCs w:val="24"/>
        </w:rPr>
      </w:pPr>
      <w:r>
        <w:rPr>
          <w:rFonts w:eastAsia="Times New Roman"/>
          <w:bCs/>
          <w:szCs w:val="24"/>
        </w:rPr>
        <w:t xml:space="preserve">Ο ΣΥΡΙΖΑ, λοιπόν, προχωράει στο να υλοποιήσει αυτό </w:t>
      </w:r>
      <w:r>
        <w:rPr>
          <w:rFonts w:eastAsia="Times New Roman"/>
          <w:bCs/>
          <w:szCs w:val="24"/>
        </w:rPr>
        <w:t>που για πολλές δεκαετίες ήταν αδιανόητο. Βρισκόταν, όμως, -απ’ ό,τι φαίνεται- πάντα στις μύχιες σκέψεις της Αριστεράς. Αυτό φαίνεται εξάλλου και από τις τοποθετήσεις των συναδέλφων του ΣΥΡΙΖΑ.</w:t>
      </w:r>
    </w:p>
    <w:p w14:paraId="3A310BB2"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Ο κ. Τσίπρας ετοιμάζεται με μια υπογραφή να παραδώσει μακεδονικ</w:t>
      </w:r>
      <w:r>
        <w:rPr>
          <w:rFonts w:eastAsia="Times New Roman" w:cs="Times New Roman"/>
          <w:szCs w:val="24"/>
        </w:rPr>
        <w:t xml:space="preserve">ή ταυτότητα και γλώσσα στους γείτονες, να ορίσει μακεδονικό έθνος, να κάνει έτσι πράξη τα βαθύτερα </w:t>
      </w:r>
      <w:proofErr w:type="spellStart"/>
      <w:r>
        <w:rPr>
          <w:rFonts w:eastAsia="Times New Roman" w:cs="Times New Roman"/>
          <w:szCs w:val="24"/>
        </w:rPr>
        <w:t>αλυτρωτικά</w:t>
      </w:r>
      <w:proofErr w:type="spellEnd"/>
      <w:r>
        <w:rPr>
          <w:rFonts w:eastAsia="Times New Roman" w:cs="Times New Roman"/>
          <w:szCs w:val="24"/>
        </w:rPr>
        <w:t xml:space="preserve"> όνειρα των Σκοπιανών. Και ετοιμάζεται να το κάνει με μια μονοκονδυλιά αγνοώντας τη Βουλή των Ελλήνων κυρίως, όμως, αγνοώντας την άποψή του ελληνικ</w:t>
      </w:r>
      <w:r>
        <w:rPr>
          <w:rFonts w:eastAsia="Times New Roman" w:cs="Times New Roman"/>
          <w:szCs w:val="24"/>
        </w:rPr>
        <w:t>ού λαού. Αυτός,</w:t>
      </w:r>
      <w:r w:rsidRPr="001A491B">
        <w:rPr>
          <w:rFonts w:eastAsia="Times New Roman" w:cs="Times New Roman"/>
          <w:szCs w:val="24"/>
        </w:rPr>
        <w:t xml:space="preserve"> </w:t>
      </w:r>
      <w:r>
        <w:rPr>
          <w:rFonts w:eastAsia="Times New Roman" w:cs="Times New Roman"/>
          <w:szCs w:val="24"/>
        </w:rPr>
        <w:t xml:space="preserve">που ως Πρωθυπουργός έκανε δημοψήφισμα για </w:t>
      </w:r>
      <w:r>
        <w:rPr>
          <w:rFonts w:eastAsia="Times New Roman" w:cs="Times New Roman"/>
          <w:szCs w:val="24"/>
        </w:rPr>
        <w:lastRenderedPageBreak/>
        <w:t>τη δανειακή σύμβαση, το οποίο βέβαια ποδοπάτησε, αρνείται, λέει, τώρα στον ελληνικό λαό να εκφραστεί για το πιο σοβαρό εθνικό θέμα.</w:t>
      </w:r>
    </w:p>
    <w:p w14:paraId="3A310BB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Χαρακτηρίζει τζογαδόρους όσους του λένε «πάρε την έγκριση της Βουλ</w:t>
      </w:r>
      <w:r>
        <w:rPr>
          <w:rFonts w:eastAsia="Times New Roman" w:cs="Times New Roman"/>
          <w:szCs w:val="24"/>
        </w:rPr>
        <w:t>ής των Ελλήνων για να προχωρήσεις στην υπογραφή της συμφωνίας» και λέει ότι μιλάει με την ιστορία, η οποία είναι η μόνη που θα τον κρίνει. Αν δεν έχουμε μπροστά μας τον νέο Ναπολέ</w:t>
      </w:r>
      <w:r>
        <w:rPr>
          <w:rFonts w:eastAsia="Times New Roman" w:cs="Times New Roman"/>
          <w:szCs w:val="24"/>
        </w:rPr>
        <w:t>οντα</w:t>
      </w:r>
      <w:r>
        <w:rPr>
          <w:rFonts w:eastAsia="Times New Roman" w:cs="Times New Roman"/>
          <w:szCs w:val="24"/>
        </w:rPr>
        <w:t xml:space="preserve"> Βοναπάρτη, τότε σίγουρα έχουμε μπροστά μας έναν Πρωθυπουργό που δεν σέβε</w:t>
      </w:r>
      <w:r>
        <w:rPr>
          <w:rFonts w:eastAsia="Times New Roman" w:cs="Times New Roman"/>
          <w:szCs w:val="24"/>
        </w:rPr>
        <w:t>ται τους θεσμούς. Γιατί και στον ΣΥΡΙΖΑ ξέρουν πολύ καλά ότι πριν από την ιστορία θα τους κρίνει ο ελληνικός λαός, όποτε τολμήσουν και στήσουν κάλπες, και θα τους κρίνει σκληρά.</w:t>
      </w:r>
    </w:p>
    <w:p w14:paraId="3A310BB4"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Ως Ελληνίδα Βουλευτής που κατάγομαι και εκλέγομαι στην Καστοριά –εκεί κολλάει </w:t>
      </w:r>
      <w:r>
        <w:rPr>
          <w:rFonts w:eastAsia="Times New Roman" w:cs="Times New Roman"/>
          <w:szCs w:val="24"/>
        </w:rPr>
        <w:t>το χωριό μου- τον τόπο που θυσιάστηκε για την Μακεδονία μας ο Παύλος Μελάς μπορώ να σας πω μόνο το εξής: Σταματήστε τα παιχνίδια με την ψυχή των Μακεδόνων. Ακούστε τη φωνή του λαού.</w:t>
      </w:r>
    </w:p>
    <w:p w14:paraId="3A310BB5"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Στο συλλαλητήριο που έγινε την προηγούμενη εβδομάδα στην Καστοριά, χιλιάδε</w:t>
      </w:r>
      <w:r>
        <w:rPr>
          <w:rFonts w:eastAsia="Times New Roman" w:cs="Times New Roman"/>
          <w:szCs w:val="24"/>
        </w:rPr>
        <w:t>ς άνδρες και γυναίκες διαδήλωναν ειρηνικά και διατράνωναν την πίστη τους για τη μ</w:t>
      </w:r>
      <w:r>
        <w:rPr>
          <w:rFonts w:eastAsia="Times New Roman" w:cs="Times New Roman"/>
          <w:szCs w:val="24"/>
        </w:rPr>
        <w:t>ί</w:t>
      </w:r>
      <w:r>
        <w:rPr>
          <w:rFonts w:eastAsia="Times New Roman" w:cs="Times New Roman"/>
          <w:szCs w:val="24"/>
        </w:rPr>
        <w:t>α και ελληνική Μακεδονία. Όλοι αυτοί δεν ήταν ούτε τζογαδόροι, ούτε όχλος ούτε ακραίοι. Ήταν απλοί άνθρωποι που έμαθαν να σέβονται και να αγωνίζονται για τα ιερά και όσια της</w:t>
      </w:r>
      <w:r>
        <w:rPr>
          <w:rFonts w:eastAsia="Times New Roman" w:cs="Times New Roman"/>
          <w:szCs w:val="24"/>
        </w:rPr>
        <w:t xml:space="preserve"> Μακεδονίας μας και κυρίως της Ελλάδας μας.</w:t>
      </w:r>
    </w:p>
    <w:p w14:paraId="3A310BB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αν είναι τυχαίο, αγαπητοί συνάδελφοι, ή εάν η ιστορία εκδικείται, αλλά η επιλογή των Πρεσπών ως τόπο για την υπογραφή της συμφωνίας είναι σημαδιακή και ξυπνάει άσχημες μνήμες. Οι Πρέσπες είναι εξάλλου ο </w:t>
      </w:r>
      <w:r>
        <w:rPr>
          <w:rFonts w:eastAsia="Times New Roman" w:cs="Times New Roman"/>
          <w:szCs w:val="24"/>
        </w:rPr>
        <w:t>τόπος στ</w:t>
      </w:r>
      <w:r>
        <w:rPr>
          <w:rFonts w:eastAsia="Times New Roman" w:cs="Times New Roman"/>
          <w:szCs w:val="24"/>
        </w:rPr>
        <w:t>ο</w:t>
      </w:r>
      <w:r>
        <w:rPr>
          <w:rFonts w:eastAsia="Times New Roman" w:cs="Times New Roman"/>
          <w:szCs w:val="24"/>
        </w:rPr>
        <w:t>ν οποί</w:t>
      </w:r>
      <w:r>
        <w:rPr>
          <w:rFonts w:eastAsia="Times New Roman" w:cs="Times New Roman"/>
          <w:szCs w:val="24"/>
        </w:rPr>
        <w:t>ο</w:t>
      </w:r>
      <w:r>
        <w:rPr>
          <w:rFonts w:eastAsia="Times New Roman" w:cs="Times New Roman"/>
          <w:szCs w:val="24"/>
        </w:rPr>
        <w:t xml:space="preserve"> κάποτε μια ολομέλεια πολιτικού προγόνου του ΣΥΡΙΖΑ μιλούσε για την αυτοδιάθεση του μακεδονικού έθνους και τη δημιουργία του μακεδονικού κράτους. Συγχαρητήρια, κύριε Τσίπρα, από ό,τι φαίνεται θέλετε να είστε αυτός που θα τελειώσει τη δουλει</w:t>
      </w:r>
      <w:r>
        <w:rPr>
          <w:rFonts w:eastAsia="Times New Roman" w:cs="Times New Roman"/>
          <w:szCs w:val="24"/>
        </w:rPr>
        <w:t>ά.</w:t>
      </w:r>
    </w:p>
    <w:p w14:paraId="3A310BB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Μας μιλάτε όλη την ώρα για τα οικονομικά οφέλη της συμφωνίας. Αλήθεια, είστε διατεθειμένοι έναντι κατάλληλου τιμήματος να ξεπουλήσετε τα πάντα; Το Σάββατο, λοιπόν, αγαπητοί συνάδελφοι, ο καθένας από μας θα κριθεί και για όσα λέει αλλά κυρίως για το τι θ</w:t>
      </w:r>
      <w:r>
        <w:rPr>
          <w:rFonts w:eastAsia="Times New Roman" w:cs="Times New Roman"/>
          <w:szCs w:val="24"/>
        </w:rPr>
        <w:t>α κάνει.</w:t>
      </w:r>
    </w:p>
    <w:p w14:paraId="3A310BB8"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Και, επειδή πολλοί συνάδελφοι του ΣΥΡΙΖΑ αγωνιούν για το τι κάνει η Νέα Δημοκρατία, καλύτερα να αναρωτηθείτε τι κάνετε εσείς και πώς θα μείνετε σαν μαύρη σελίδα της σύγχρονης ιστορίας μας.</w:t>
      </w:r>
    </w:p>
    <w:p w14:paraId="3A310BB9"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3A310BBA" w14:textId="77777777" w:rsidR="00E66DFC" w:rsidRDefault="00CE19B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w:t>
      </w:r>
      <w:r>
        <w:rPr>
          <w:rFonts w:eastAsia="Times New Roman" w:cs="Times New Roman"/>
          <w:szCs w:val="24"/>
        </w:rPr>
        <w:t>ρατίας)</w:t>
      </w:r>
    </w:p>
    <w:p w14:paraId="3A310BBB"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την κ</w:t>
      </w:r>
      <w:r>
        <w:rPr>
          <w:rFonts w:eastAsia="Times New Roman" w:cs="Times New Roman"/>
          <w:szCs w:val="24"/>
        </w:rPr>
        <w:t>.</w:t>
      </w:r>
      <w:r>
        <w:rPr>
          <w:rFonts w:eastAsia="Times New Roman" w:cs="Times New Roman"/>
          <w:szCs w:val="24"/>
        </w:rPr>
        <w:t xml:space="preserve"> Αντωνίου και για την ακρίβεια και για την οικονομία του χρόνου. </w:t>
      </w:r>
    </w:p>
    <w:p w14:paraId="3A310BBC"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w:t>
      </w:r>
    </w:p>
    <w:p w14:paraId="3A310BBD"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Ευχαριστώ πολύ, κύριε Πρόεδρε.</w:t>
      </w:r>
    </w:p>
    <w:p w14:paraId="3A310BBE"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Ανέβηκα σήμερα στο Βήμα με πόνο ψυχής γιατί δι</w:t>
      </w:r>
      <w:r>
        <w:rPr>
          <w:rFonts w:eastAsia="Times New Roman" w:cs="Times New Roman"/>
          <w:szCs w:val="24"/>
        </w:rPr>
        <w:t xml:space="preserve">ακυβεύεται προσεχώς κάτι ιερό για την Ελλάδα. Έχω μιλήσει από αυτό το Βήμα τουλάχιστον διακόσιες φορές, αλλά σήμερα είναι η μοναδική φορά που είμαι πραγματικά πολύ θυμωμένος και πολύ απογοητευμένος. Χορεύετε όλοι σας, μηδενός εξαιρουμένου, επάνω στο πτώμα </w:t>
      </w:r>
      <w:r>
        <w:rPr>
          <w:rFonts w:eastAsia="Times New Roman" w:cs="Times New Roman"/>
          <w:szCs w:val="24"/>
        </w:rPr>
        <w:t>της Μακεδονίας μας. Έχετε ήδη ετοιμάσει την κηδεία της και προσποιείστε ότι έχετε και διαφορές.</w:t>
      </w:r>
    </w:p>
    <w:p w14:paraId="3A310BBF"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προσποιείται ότι προσφέρει υπηρεσία στην πατρίδα με αυτή την ενέργεια σήμερα γνωρίζοντας, βεβαίως, εκ του ασφαλούς ότι η κυβέρνηση έχει εξασφαλ</w:t>
      </w:r>
      <w:r>
        <w:rPr>
          <w:rFonts w:eastAsia="Times New Roman" w:cs="Times New Roman"/>
          <w:szCs w:val="24"/>
        </w:rPr>
        <w:t xml:space="preserve">ισμένη την πλειοψηφία. Είναι μια ανίερη πλειοψηφία, μια ανίερη συμμαχία βασισμένη επάνω στην εξουσία, στην καρέκλα, στα αξιώματα. </w:t>
      </w:r>
    </w:p>
    <w:p w14:paraId="3A310BC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Έτσι, λοιπόν, αισθάνεται η Νέα Δημοκρατία ότι κοροϊδεύει τον ελληνικό λαό για ένα άλλοθι και για ένα άλλοθι γίνεται αυτό σήμε</w:t>
      </w:r>
      <w:r>
        <w:rPr>
          <w:rFonts w:eastAsia="Times New Roman" w:cs="Times New Roman"/>
          <w:szCs w:val="24"/>
        </w:rPr>
        <w:t>ρα. Είναι ένα άλλοθι που δεν θα το έχει, βέβαια, από εμάς.</w:t>
      </w:r>
    </w:p>
    <w:p w14:paraId="3A310BC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Θα ρωτήσω το εξής: Τι έκανε η Νέα Δημοκρατία τόσα χρόνια; Κυβέρνησε η Νέα Δημοκρατία. Αυτή η ιστορία είναι παλιά, από τον Τίτο. Γιατί δεν περιχαράκωσε τη Μακεδονία; Δεν κυβέρνησε η δεξιά, που ζητάε</w:t>
      </w:r>
      <w:r>
        <w:rPr>
          <w:rFonts w:eastAsia="Times New Roman" w:cs="Times New Roman"/>
          <w:szCs w:val="24"/>
        </w:rPr>
        <w:t>ι, βεβαίως, και πάλι να κυβερνήσει, εξελθούσα της κολυμπήθρας του Σιλωάμ; Είχατε εσείς και έχει και ο κ. Τσίπρας τα όπλα να διαπραγματευτεί να πει κάτι.</w:t>
      </w:r>
    </w:p>
    <w:p w14:paraId="3A310BC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Εγώ έχω εδώ πέρα ένα γραμματόσημο που λέει «</w:t>
      </w:r>
      <w:proofErr w:type="spellStart"/>
      <w:r>
        <w:rPr>
          <w:rFonts w:eastAsia="Times New Roman" w:cs="Times New Roman"/>
          <w:szCs w:val="24"/>
        </w:rPr>
        <w:t>Βαρντάρσκα</w:t>
      </w:r>
      <w:proofErr w:type="spellEnd"/>
      <w:r>
        <w:rPr>
          <w:rFonts w:eastAsia="Times New Roman" w:cs="Times New Roman"/>
          <w:szCs w:val="24"/>
        </w:rPr>
        <w:t xml:space="preserve">». Αυτό είναι το όνομα του κρατιδίου. Ας το πουν </w:t>
      </w:r>
      <w:r>
        <w:rPr>
          <w:rFonts w:eastAsia="Times New Roman" w:cs="Times New Roman"/>
          <w:szCs w:val="24"/>
        </w:rPr>
        <w:t xml:space="preserve">«Δημοκρατία της </w:t>
      </w:r>
      <w:proofErr w:type="spellStart"/>
      <w:r>
        <w:rPr>
          <w:rFonts w:eastAsia="Times New Roman" w:cs="Times New Roman"/>
          <w:szCs w:val="24"/>
        </w:rPr>
        <w:t>Βαρντάρσκα</w:t>
      </w:r>
      <w:proofErr w:type="spellEnd"/>
      <w:r>
        <w:rPr>
          <w:rFonts w:eastAsia="Times New Roman" w:cs="Times New Roman"/>
          <w:szCs w:val="24"/>
        </w:rPr>
        <w:t xml:space="preserve">», ας το πουν «Δημοκρατία των Σκοπίων», ας το πουν όπως θέλουν. Δεν γράφει Μακεδονία, γράφει </w:t>
      </w:r>
      <w:proofErr w:type="spellStart"/>
      <w:r>
        <w:rPr>
          <w:rFonts w:eastAsia="Times New Roman" w:cs="Times New Roman"/>
          <w:szCs w:val="24"/>
        </w:rPr>
        <w:t>Βαρντάρσκα</w:t>
      </w:r>
      <w:proofErr w:type="spellEnd"/>
      <w:r>
        <w:rPr>
          <w:rFonts w:eastAsia="Times New Roman" w:cs="Times New Roman"/>
          <w:szCs w:val="24"/>
        </w:rPr>
        <w:t>, κύριοι. Κάνετε ότι δεν το ξέρετε και ότι δεν το βλέπετε.</w:t>
      </w:r>
    </w:p>
    <w:p w14:paraId="3A310BC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κ. Τσίπρας ουσιαστικά φέρνει τη δική σας πρόταση, κύριοι της Νέας </w:t>
      </w:r>
      <w:r>
        <w:rPr>
          <w:rFonts w:eastAsia="Times New Roman" w:cs="Times New Roman"/>
          <w:szCs w:val="24"/>
        </w:rPr>
        <w:t>Δημοκρατίας, μια σύνθετη ονομασία που είχατε συμφωνήσει ή που μάλλον είχατε προτείνει. Μάλλον έχετε πάρα πολύ κοντή μνήμη.</w:t>
      </w:r>
    </w:p>
    <w:p w14:paraId="3A310BC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Θυμάστε τι λέγατε στο πρώτο συλλαλητήριο; Να μην πάει κανένας στο συλλαλητήριο. Μόλις είδατε το πλήθος, αλλάξατε γνώμη. Βέβαια, η ΕΡΤ</w:t>
      </w:r>
      <w:r>
        <w:rPr>
          <w:rFonts w:eastAsia="Times New Roman" w:cs="Times New Roman"/>
          <w:szCs w:val="24"/>
        </w:rPr>
        <w:t xml:space="preserve"> δεν το έπαιζε, έπαιζε </w:t>
      </w:r>
      <w:proofErr w:type="spellStart"/>
      <w:r>
        <w:rPr>
          <w:rFonts w:eastAsia="Times New Roman" w:cs="Times New Roman"/>
          <w:szCs w:val="24"/>
        </w:rPr>
        <w:t>στρουμφάκια</w:t>
      </w:r>
      <w:proofErr w:type="spellEnd"/>
      <w:r>
        <w:rPr>
          <w:rFonts w:eastAsia="Times New Roman" w:cs="Times New Roman"/>
          <w:szCs w:val="24"/>
        </w:rPr>
        <w:t xml:space="preserve"> εκείνη την ώρα, είδαν ότι ήταν και μέχρι πέντε χιλιάδες. Άλλη ιστορία από εκεί, άλλη φασιστική συμπεριφορά: Η ΕΡΤ ή να κλείσει ή να σταματήσει να ασχολείται με την ενημέρωση, να παίζει </w:t>
      </w:r>
      <w:proofErr w:type="spellStart"/>
      <w:r>
        <w:rPr>
          <w:rFonts w:eastAsia="Times New Roman" w:cs="Times New Roman"/>
          <w:szCs w:val="24"/>
        </w:rPr>
        <w:t>στρουμφάκια</w:t>
      </w:r>
      <w:proofErr w:type="spellEnd"/>
      <w:r>
        <w:rPr>
          <w:rFonts w:eastAsia="Times New Roman" w:cs="Times New Roman"/>
          <w:szCs w:val="24"/>
        </w:rPr>
        <w:t xml:space="preserve"> και καραγκιόζηδες, υπάρχ</w:t>
      </w:r>
      <w:r>
        <w:rPr>
          <w:rFonts w:eastAsia="Times New Roman" w:cs="Times New Roman"/>
          <w:szCs w:val="24"/>
        </w:rPr>
        <w:t>ουν ωραίες ταινίες και να μην μας ενημερώνει γιατί κουραστήκαμε με την ενημέρωση που μας δίνει.</w:t>
      </w:r>
    </w:p>
    <w:p w14:paraId="3A310BC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τους αριστερούς. Οι αριστεροί είχαν </w:t>
      </w:r>
      <w:proofErr w:type="spellStart"/>
      <w:r>
        <w:rPr>
          <w:rFonts w:eastAsia="Times New Roman" w:cs="Times New Roman"/>
          <w:szCs w:val="24"/>
        </w:rPr>
        <w:t>παγίως</w:t>
      </w:r>
      <w:proofErr w:type="spellEnd"/>
      <w:r>
        <w:rPr>
          <w:rFonts w:eastAsia="Times New Roman" w:cs="Times New Roman"/>
          <w:szCs w:val="24"/>
        </w:rPr>
        <w:t xml:space="preserve"> τοποθετηθεί αρνητικά στο οτιδήποτε εθνικό. Σήμερα αν υπερασπίζεσαι την πατρίδα σου, κατά τους ινστρού</w:t>
      </w:r>
      <w:r>
        <w:rPr>
          <w:rFonts w:eastAsia="Times New Roman" w:cs="Times New Roman"/>
          <w:szCs w:val="24"/>
        </w:rPr>
        <w:t xml:space="preserve">χτορες του ΣΥΡΙΖΑ, είσαι φασίστας, είσαι αντιδραστικός, οπισθοδρομικός. Και δεν ντραπήκατε να φωταγωγήσετε τη Βουλή για μια </w:t>
      </w:r>
      <w:proofErr w:type="spellStart"/>
      <w:r>
        <w:rPr>
          <w:rFonts w:eastAsia="Times New Roman" w:cs="Times New Roman"/>
          <w:szCs w:val="24"/>
        </w:rPr>
        <w:t>παρεκκλίνουσα</w:t>
      </w:r>
      <w:proofErr w:type="spellEnd"/>
      <w:r>
        <w:rPr>
          <w:rFonts w:eastAsia="Times New Roman" w:cs="Times New Roman"/>
          <w:szCs w:val="24"/>
        </w:rPr>
        <w:t xml:space="preserve"> μειο</w:t>
      </w:r>
      <w:r>
        <w:rPr>
          <w:rFonts w:eastAsia="Times New Roman" w:cs="Times New Roman"/>
          <w:szCs w:val="24"/>
        </w:rPr>
        <w:lastRenderedPageBreak/>
        <w:t>νότητα</w:t>
      </w:r>
      <w:r>
        <w:rPr>
          <w:rFonts w:eastAsia="Times New Roman" w:cs="Times New Roman"/>
          <w:szCs w:val="24"/>
        </w:rPr>
        <w:t>, να εναγκαλίζεστε και να φιλιέστε με ανθρώπους βαμμένους κόκκινους, πράσινους, με τακούνια κάτι άντρες τρία</w:t>
      </w:r>
      <w:r>
        <w:rPr>
          <w:rFonts w:eastAsia="Times New Roman" w:cs="Times New Roman"/>
          <w:szCs w:val="24"/>
        </w:rPr>
        <w:t xml:space="preserve"> μέτρα. Δεν είδα πιο αστείο πράγμα από αυτό τον τελευταίο καιρό, </w:t>
      </w:r>
      <w:r>
        <w:rPr>
          <w:rFonts w:eastAsia="Times New Roman" w:cs="Times New Roman"/>
          <w:szCs w:val="24"/>
        </w:rPr>
        <w:t xml:space="preserve">και </w:t>
      </w:r>
      <w:r>
        <w:rPr>
          <w:rFonts w:eastAsia="Times New Roman" w:cs="Times New Roman"/>
          <w:szCs w:val="24"/>
        </w:rPr>
        <w:t xml:space="preserve">έχω δει πολλές </w:t>
      </w:r>
      <w:r>
        <w:rPr>
          <w:rFonts w:eastAsia="Times New Roman" w:cs="Times New Roman"/>
          <w:szCs w:val="24"/>
        </w:rPr>
        <w:t xml:space="preserve">αστείες </w:t>
      </w:r>
      <w:r>
        <w:rPr>
          <w:rFonts w:eastAsia="Times New Roman" w:cs="Times New Roman"/>
          <w:szCs w:val="24"/>
        </w:rPr>
        <w:t>ταινίες.</w:t>
      </w:r>
    </w:p>
    <w:p w14:paraId="3A310BC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Θέλετε να διαλύσετε την οικογένεια, την ηθική και τώρα θέλετε να διαλύσετε και την πατρίδα. Οι αριστεροί την είχαν, βεβαίως, ήδη καταδικάσει για να μην </w:t>
      </w:r>
      <w:r>
        <w:rPr>
          <w:rFonts w:eastAsia="Times New Roman" w:cs="Times New Roman"/>
          <w:szCs w:val="24"/>
        </w:rPr>
        <w:t>έχουμε…</w:t>
      </w:r>
    </w:p>
    <w:p w14:paraId="3A310BC7"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Πες και για τα άλλα.</w:t>
      </w:r>
    </w:p>
    <w:p w14:paraId="3A310BC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Θα τα πούμε όλα. Γιατί να μην τα πω όλα; Θα πω την ιστορία εδώ πέρα σήμερα.</w:t>
      </w:r>
    </w:p>
    <w:p w14:paraId="3A310BC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Είχατε καταδικάσει την Μακεδονία μέσα στην ψυχή σας από παλιά. Έχω εδώ πέρα κάτι γελοιότητες του «ΡΙΖΟΣΠ</w:t>
      </w:r>
      <w:r>
        <w:rPr>
          <w:rFonts w:eastAsia="Times New Roman" w:cs="Times New Roman"/>
          <w:szCs w:val="24"/>
        </w:rPr>
        <w:t>ΑΣΤΗ», διάφορες βλακείες που λέει ότι ένας λαός, οι Μακεδόνες βασανίστηκε από Έλληνες και Βούλγαρους και εξελληνίζονται βίαια οι μακεδονικοί πληθυσμοί. Καταλήγει στο πρώτο συμπέρασμα, ότι δεν έχουμε να κάνουμε με Έλληνες. Αν διδάσκεστε και διδασκόμαστε αυτ</w:t>
      </w:r>
      <w:r>
        <w:rPr>
          <w:rFonts w:eastAsia="Times New Roman" w:cs="Times New Roman"/>
          <w:szCs w:val="24"/>
        </w:rPr>
        <w:t>ά από την Αριστερά, τι άλλο θέλουμε από τους ξένους;</w:t>
      </w:r>
    </w:p>
    <w:p w14:paraId="3A310BC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Τι κάνατε; Βάλατε τον κ. Κοτζιά</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πρώην </w:t>
      </w:r>
      <w:r>
        <w:rPr>
          <w:rFonts w:eastAsia="Times New Roman" w:cs="Times New Roman"/>
          <w:szCs w:val="24"/>
        </w:rPr>
        <w:t>θεωρητικό του ΚΚΕ, ο οποίος είναι σίγουρο ότι αυτά τα ενστερνίζεται, να διαπραγματευτεί. Βάλατε τον λύκο, που λέει ο λαός, να φυλάει τα πρόβατα.</w:t>
      </w:r>
    </w:p>
    <w:p w14:paraId="3A310BC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Ξέρουμε, βεβαίως, τ</w:t>
      </w:r>
      <w:r>
        <w:rPr>
          <w:rFonts w:eastAsia="Times New Roman" w:cs="Times New Roman"/>
          <w:szCs w:val="24"/>
        </w:rPr>
        <w:t xml:space="preserve">ι παιχνίδια παίζετε. Εμείς το ξέρουμε, ο λαός δεν το ξέρει. Είσαστε πολύ ειδικοί στο παραμύθι. Ο ίδιος ο Πρωθυπουργός πήγε να εναγκαλιστεί τον κ. </w:t>
      </w:r>
      <w:proofErr w:type="spellStart"/>
      <w:r>
        <w:rPr>
          <w:rFonts w:eastAsia="Times New Roman" w:cs="Times New Roman"/>
          <w:szCs w:val="24"/>
        </w:rPr>
        <w:t>Μπουτάρη</w:t>
      </w:r>
      <w:proofErr w:type="spellEnd"/>
      <w:r>
        <w:rPr>
          <w:rFonts w:eastAsia="Times New Roman" w:cs="Times New Roman"/>
          <w:szCs w:val="24"/>
        </w:rPr>
        <w:t>. Βεβαίως, είμαστε κατά κάθε μορφής βίας, αλλά εσείς κοιτάτε μόνο τη δεξιά βία. Την αριστερή βία τη θε</w:t>
      </w:r>
      <w:r>
        <w:rPr>
          <w:rFonts w:eastAsia="Times New Roman" w:cs="Times New Roman"/>
          <w:szCs w:val="24"/>
        </w:rPr>
        <w:t xml:space="preserve">ωρείτε καλό πράγμα. Ο </w:t>
      </w:r>
      <w:r>
        <w:rPr>
          <w:rFonts w:eastAsia="Times New Roman" w:cs="Times New Roman"/>
          <w:szCs w:val="24"/>
        </w:rPr>
        <w:t>«</w:t>
      </w:r>
      <w:proofErr w:type="spellStart"/>
      <w:r>
        <w:rPr>
          <w:rFonts w:eastAsia="Times New Roman" w:cs="Times New Roman"/>
          <w:szCs w:val="24"/>
        </w:rPr>
        <w:t>Ρουβίκωνας</w:t>
      </w:r>
      <w:proofErr w:type="spellEnd"/>
      <w:r>
        <w:rPr>
          <w:rFonts w:eastAsia="Times New Roman" w:cs="Times New Roman"/>
          <w:szCs w:val="24"/>
        </w:rPr>
        <w:t>»</w:t>
      </w:r>
      <w:r>
        <w:rPr>
          <w:rFonts w:eastAsia="Times New Roman" w:cs="Times New Roman"/>
          <w:szCs w:val="24"/>
        </w:rPr>
        <w:t xml:space="preserve"> είναι παιδί σας και ποτέ δεν έχει συλληφθεί κανένας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Μια φορά έκαναν το λάθος και τους συνέλαβαν και τρέξατε να τους πάρετε από τα αστυνομικά τμήματα, να τους σώσετε. Είναι αυτοί, που υποστηρίζουν τον κ. </w:t>
      </w:r>
      <w:proofErr w:type="spellStart"/>
      <w:r>
        <w:rPr>
          <w:rFonts w:eastAsia="Times New Roman" w:cs="Times New Roman"/>
          <w:szCs w:val="24"/>
        </w:rPr>
        <w:t>Κ</w:t>
      </w:r>
      <w:r>
        <w:rPr>
          <w:rFonts w:eastAsia="Times New Roman" w:cs="Times New Roman"/>
          <w:szCs w:val="24"/>
        </w:rPr>
        <w:t>ουφοντίνα</w:t>
      </w:r>
      <w:proofErr w:type="spellEnd"/>
      <w:r>
        <w:rPr>
          <w:rFonts w:eastAsia="Times New Roman" w:cs="Times New Roman"/>
          <w:szCs w:val="24"/>
        </w:rPr>
        <w:t>, ο οποίος είχε ένα προσωνύμιο, επειδή σκότωνε με τη μία, δεν το θυμάμαι καλά.</w:t>
      </w:r>
    </w:p>
    <w:p w14:paraId="3A310BC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 ίδιος ο Πρωθυπουργός πήγε να εναγκαλιστεί τον κ. </w:t>
      </w:r>
      <w:proofErr w:type="spellStart"/>
      <w:r>
        <w:rPr>
          <w:rFonts w:eastAsia="Times New Roman" w:cs="Times New Roman"/>
          <w:szCs w:val="24"/>
        </w:rPr>
        <w:t>Μπουτάρη</w:t>
      </w:r>
      <w:proofErr w:type="spellEnd"/>
      <w:r>
        <w:rPr>
          <w:rFonts w:eastAsia="Times New Roman" w:cs="Times New Roman"/>
          <w:szCs w:val="24"/>
        </w:rPr>
        <w:t xml:space="preserve">, που δεν δίνει ούτε τα κόπρανά του ο κύριος, για αυτούς που </w:t>
      </w:r>
      <w:proofErr w:type="spellStart"/>
      <w:r>
        <w:rPr>
          <w:rFonts w:eastAsia="Times New Roman" w:cs="Times New Roman"/>
          <w:szCs w:val="24"/>
        </w:rPr>
        <w:t>εσφάγησαν</w:t>
      </w:r>
      <w:proofErr w:type="spellEnd"/>
      <w:r>
        <w:rPr>
          <w:rFonts w:eastAsia="Times New Roman" w:cs="Times New Roman"/>
          <w:szCs w:val="24"/>
        </w:rPr>
        <w:t>, για τους Ποντίους.</w:t>
      </w:r>
    </w:p>
    <w:p w14:paraId="3A310BC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συμβουλή θέλω να δώσω εγώ στον κ. </w:t>
      </w:r>
      <w:proofErr w:type="spellStart"/>
      <w:r>
        <w:rPr>
          <w:rFonts w:eastAsia="Times New Roman" w:cs="Times New Roman"/>
          <w:szCs w:val="24"/>
        </w:rPr>
        <w:t>Μπουτάρη</w:t>
      </w:r>
      <w:proofErr w:type="spellEnd"/>
      <w:r>
        <w:rPr>
          <w:rFonts w:eastAsia="Times New Roman" w:cs="Times New Roman"/>
          <w:szCs w:val="24"/>
        </w:rPr>
        <w:t>. Πρώτον, ο λαός της Θεσσαλονίκης τον έστειλε εκεί να μαζεύει τα σκουπίδια. Δεύτερον, τον συμβουλεύω να μην αλλάξει το όνομα του αεροδρομίου, αλλά το δικό του, γιατί το μπερδεύω με τα κρασιά. Μας φέρνε</w:t>
      </w:r>
      <w:r>
        <w:rPr>
          <w:rFonts w:eastAsia="Times New Roman" w:cs="Times New Roman"/>
          <w:szCs w:val="24"/>
        </w:rPr>
        <w:t>τε</w:t>
      </w:r>
      <w:r>
        <w:rPr>
          <w:rFonts w:eastAsia="Times New Roman" w:cs="Times New Roman"/>
          <w:szCs w:val="24"/>
        </w:rPr>
        <w:t xml:space="preserve"> μια δ</w:t>
      </w:r>
      <w:r>
        <w:rPr>
          <w:rFonts w:eastAsia="Times New Roman" w:cs="Times New Roman"/>
          <w:szCs w:val="24"/>
        </w:rPr>
        <w:t>ικαιολογία ότι τους έχουν αναγνωρίσει πάρα πολ</w:t>
      </w:r>
      <w:r>
        <w:rPr>
          <w:rFonts w:eastAsia="Times New Roman" w:cs="Times New Roman"/>
          <w:szCs w:val="24"/>
        </w:rPr>
        <w:t>λοί</w:t>
      </w:r>
      <w:r>
        <w:rPr>
          <w:rFonts w:eastAsia="Times New Roman" w:cs="Times New Roman"/>
          <w:szCs w:val="24"/>
        </w:rPr>
        <w:t>. Δεν μας ενδιαφέρει, κύριοι ποιοι τους έχουν αναγνωρίσει. Εμείς δεν πρέπει να τους αναγνωρίσουμε και αν δεν τους αναγνωρίσουμε εμείς, δεν θα μπουν ούτε στην Ευρώπη ούτε στο ΝΑΤΟ και θα μαραζώσουν.</w:t>
      </w:r>
    </w:p>
    <w:p w14:paraId="3A310BC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δίνουμε το δικό μας αίμα, το αίμα των Μακεδονομάχων, των </w:t>
      </w:r>
      <w:proofErr w:type="spellStart"/>
      <w:r>
        <w:rPr>
          <w:rFonts w:eastAsia="Times New Roman" w:cs="Times New Roman"/>
          <w:szCs w:val="24"/>
        </w:rPr>
        <w:t>Παυλομελάδων</w:t>
      </w:r>
      <w:proofErr w:type="spellEnd"/>
      <w:r>
        <w:rPr>
          <w:rFonts w:eastAsia="Times New Roman" w:cs="Times New Roman"/>
          <w:szCs w:val="24"/>
        </w:rPr>
        <w:t xml:space="preserve"> που λέγατε εσείς ειρωνικά. Εμείς δίνουμε, λοιπόν, την ψυχή της Ελλάδος, αυτοί παίρνουν κάτι που δεν τους ανήκει. Αν υπάρχει </w:t>
      </w:r>
      <w:r>
        <w:rPr>
          <w:rFonts w:eastAsia="Times New Roman" w:cs="Times New Roman"/>
          <w:szCs w:val="24"/>
        </w:rPr>
        <w:t>β</w:t>
      </w:r>
      <w:r>
        <w:rPr>
          <w:rFonts w:eastAsia="Times New Roman" w:cs="Times New Roman"/>
          <w:szCs w:val="24"/>
        </w:rPr>
        <w:t xml:space="preserve">όρεια </w:t>
      </w:r>
      <w:r>
        <w:rPr>
          <w:rFonts w:eastAsia="Times New Roman" w:cs="Times New Roman"/>
          <w:szCs w:val="24"/>
        </w:rPr>
        <w:t xml:space="preserve">και νότια </w:t>
      </w:r>
      <w:r>
        <w:rPr>
          <w:rFonts w:eastAsia="Times New Roman" w:cs="Times New Roman"/>
          <w:szCs w:val="24"/>
        </w:rPr>
        <w:t>Μακεδονία, σημαίνει ότι η Μακεδονία είν</w:t>
      </w:r>
      <w:r>
        <w:rPr>
          <w:rFonts w:eastAsia="Times New Roman" w:cs="Times New Roman"/>
          <w:szCs w:val="24"/>
        </w:rPr>
        <w:t xml:space="preserve">αι διαιρεμένη, οπότε κάποτε θα κάνουν ενέργειες να ενώσουν τις </w:t>
      </w:r>
      <w:r>
        <w:rPr>
          <w:rFonts w:eastAsia="Times New Roman" w:cs="Times New Roman"/>
          <w:szCs w:val="24"/>
        </w:rPr>
        <w:t>«</w:t>
      </w:r>
      <w:proofErr w:type="spellStart"/>
      <w:r>
        <w:rPr>
          <w:rFonts w:eastAsia="Times New Roman" w:cs="Times New Roman"/>
          <w:szCs w:val="24"/>
        </w:rPr>
        <w:t>Μακεδονίες</w:t>
      </w:r>
      <w:proofErr w:type="spellEnd"/>
      <w:r>
        <w:rPr>
          <w:rFonts w:eastAsia="Times New Roman" w:cs="Times New Roman"/>
          <w:szCs w:val="24"/>
        </w:rPr>
        <w:t>»</w:t>
      </w:r>
      <w:r>
        <w:rPr>
          <w:rFonts w:eastAsia="Times New Roman" w:cs="Times New Roman"/>
          <w:szCs w:val="24"/>
        </w:rPr>
        <w:t>. Να μου το θυμάστε αυτό. Τους δίδετε και τη γλώσσα, μια γλώσσα που μίλαγαν μόνο οι Έλληνες Μακεδόνες που ήταν και ελληνική ταυτόχρονα.</w:t>
      </w:r>
    </w:p>
    <w:p w14:paraId="3A310BC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Εδώ θα πω το εξής, ότι το άλλοθι για το ότι τ</w:t>
      </w:r>
      <w:r>
        <w:rPr>
          <w:rFonts w:eastAsia="Times New Roman" w:cs="Times New Roman"/>
          <w:szCs w:val="24"/>
        </w:rPr>
        <w:t xml:space="preserve">όσα χρόνια δεν κάνατε τίποτα για να προστατεύσετε, κύριοι της </w:t>
      </w:r>
      <w:r>
        <w:rPr>
          <w:rFonts w:eastAsia="Times New Roman" w:cs="Times New Roman"/>
          <w:szCs w:val="24"/>
        </w:rPr>
        <w:t>Δ</w:t>
      </w:r>
      <w:r>
        <w:rPr>
          <w:rFonts w:eastAsia="Times New Roman" w:cs="Times New Roman"/>
          <w:szCs w:val="24"/>
        </w:rPr>
        <w:t>εξιάς, τη Μακεδονία από τους παραχαράκτες, το ζητάτε από εμάς σήμερα. Η Μακεδονία είναι μια, η ψυχή της ελληνική. Μ</w:t>
      </w:r>
      <w:r>
        <w:rPr>
          <w:rFonts w:eastAsia="Times New Roman" w:cs="Times New Roman"/>
          <w:szCs w:val="24"/>
        </w:rPr>
        <w:t>ί</w:t>
      </w:r>
      <w:r>
        <w:rPr>
          <w:rFonts w:eastAsia="Times New Roman" w:cs="Times New Roman"/>
          <w:szCs w:val="24"/>
        </w:rPr>
        <w:t>α φράση μπορείτε να πείτε στους Σκοπιανούς και στους δυτικούς «</w:t>
      </w:r>
      <w:proofErr w:type="spellStart"/>
      <w:r>
        <w:rPr>
          <w:rFonts w:eastAsia="Times New Roman" w:cs="Times New Roman"/>
          <w:szCs w:val="24"/>
        </w:rPr>
        <w:t>μολών</w:t>
      </w:r>
      <w:proofErr w:type="spellEnd"/>
      <w:r>
        <w:rPr>
          <w:rFonts w:eastAsia="Times New Roman" w:cs="Times New Roman"/>
          <w:szCs w:val="24"/>
        </w:rPr>
        <w:t xml:space="preserve"> </w:t>
      </w:r>
      <w:proofErr w:type="spellStart"/>
      <w:r>
        <w:rPr>
          <w:rFonts w:eastAsia="Times New Roman" w:cs="Times New Roman"/>
          <w:szCs w:val="24"/>
        </w:rPr>
        <w:t>λαβέ</w:t>
      </w:r>
      <w:proofErr w:type="spellEnd"/>
      <w:r>
        <w:rPr>
          <w:rFonts w:eastAsia="Times New Roman" w:cs="Times New Roman"/>
          <w:szCs w:val="24"/>
        </w:rPr>
        <w:t>», α</w:t>
      </w:r>
      <w:r>
        <w:rPr>
          <w:rFonts w:eastAsia="Times New Roman" w:cs="Times New Roman"/>
          <w:szCs w:val="24"/>
        </w:rPr>
        <w:t>λλά που τέτοια τύχη!</w:t>
      </w:r>
    </w:p>
    <w:p w14:paraId="3A310BD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w:t>
      </w:r>
    </w:p>
    <w:p w14:paraId="3A310BD1" w14:textId="77777777" w:rsidR="00E66DFC" w:rsidRDefault="00CE19B2">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Καβαδέλλα</w:t>
      </w:r>
      <w:proofErr w:type="spellEnd"/>
      <w:r>
        <w:rPr>
          <w:rFonts w:eastAsia="Times New Roman" w:cs="Times New Roman"/>
          <w:szCs w:val="24"/>
        </w:rPr>
        <w:t>.</w:t>
      </w:r>
    </w:p>
    <w:p w14:paraId="3A310BD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 Υπουργός Υγείας κ. Ξανθός έχει τον λόγο για δέκα λεπτά.</w:t>
      </w:r>
    </w:p>
    <w:p w14:paraId="3A310BD3" w14:textId="77777777" w:rsidR="00E66DFC" w:rsidRDefault="00CE19B2">
      <w:pPr>
        <w:spacing w:after="0" w:line="600" w:lineRule="auto"/>
        <w:ind w:firstLine="720"/>
        <w:jc w:val="both"/>
        <w:rPr>
          <w:rFonts w:eastAsia="Times New Roman" w:cs="Times New Roman"/>
          <w:szCs w:val="24"/>
        </w:rPr>
      </w:pPr>
      <w:r w:rsidRPr="00B65B68">
        <w:rPr>
          <w:rFonts w:eastAsia="Times New Roman" w:cs="Times New Roman"/>
          <w:b/>
          <w:szCs w:val="24"/>
        </w:rPr>
        <w:t xml:space="preserve">ΑΝΔΡΕΑΣ ΞΑΝΘΟΣ (Υπουργός Υγείας): </w:t>
      </w:r>
      <w:r>
        <w:rPr>
          <w:rFonts w:eastAsia="Times New Roman" w:cs="Times New Roman"/>
          <w:szCs w:val="24"/>
        </w:rPr>
        <w:t xml:space="preserve">Αγαπητοί συνάδελφοι, επιστροφή, λοιπόν, στα γνώριμα, δοκιμασμένα, </w:t>
      </w:r>
      <w:r>
        <w:rPr>
          <w:rFonts w:eastAsia="Times New Roman" w:cs="Times New Roman"/>
          <w:szCs w:val="24"/>
        </w:rPr>
        <w:t xml:space="preserve">ρυπαρά και δυσώδη νερά της ακροδεξιάς ρητορικής, της εθνικοφροσύνης, της πατριδοκαπηλίας και του πρωτόγνωρου </w:t>
      </w:r>
      <w:proofErr w:type="spellStart"/>
      <w:r>
        <w:rPr>
          <w:rFonts w:eastAsia="Times New Roman" w:cs="Times New Roman"/>
          <w:szCs w:val="24"/>
        </w:rPr>
        <w:t>αντικομμουνισμού</w:t>
      </w:r>
      <w:proofErr w:type="spellEnd"/>
      <w:r>
        <w:rPr>
          <w:rFonts w:eastAsia="Times New Roman" w:cs="Times New Roman"/>
          <w:szCs w:val="24"/>
        </w:rPr>
        <w:t xml:space="preserve">. Αυτό συμβαίνει αυτές τις μέρες και αυτό θα κορυφωθεί μέχρι το </w:t>
      </w:r>
      <w:r>
        <w:rPr>
          <w:rFonts w:eastAsia="Times New Roman" w:cs="Times New Roman"/>
          <w:szCs w:val="24"/>
        </w:rPr>
        <w:lastRenderedPageBreak/>
        <w:t>Σάββατο το βράδυ. Αυτή είναι η πραγματικότητα. Αυτό είναι το πολιτι</w:t>
      </w:r>
      <w:r>
        <w:rPr>
          <w:rFonts w:eastAsia="Times New Roman" w:cs="Times New Roman"/>
          <w:szCs w:val="24"/>
        </w:rPr>
        <w:t>κό κλίμα, το οποίο δημιουργείται με τη συγκεκριμένη πρόταση, αγαπητοί συνάδελφοι της Νέας Δημοκρατίας.</w:t>
      </w:r>
    </w:p>
    <w:p w14:paraId="3A310BD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Τώρα, λοιπόν, που το αφήγημα της καταστροφής και των επικείμενων δεινών δεν επιβεβαιώνεται, τώρα που διαψεύδονται οι προφητείες της χρε</w:t>
      </w:r>
      <w:r>
        <w:rPr>
          <w:rFonts w:eastAsia="Times New Roman" w:cs="Times New Roman"/>
          <w:szCs w:val="24"/>
        </w:rPr>
        <w:t>ο</w:t>
      </w:r>
      <w:r>
        <w:rPr>
          <w:rFonts w:eastAsia="Times New Roman" w:cs="Times New Roman"/>
          <w:szCs w:val="24"/>
        </w:rPr>
        <w:t xml:space="preserve">κοπίας της χώρας </w:t>
      </w:r>
      <w:r>
        <w:rPr>
          <w:rFonts w:eastAsia="Times New Roman" w:cs="Times New Roman"/>
          <w:szCs w:val="24"/>
        </w:rPr>
        <w:t>και της καταστροφής της οικονομίας, τώρα που η προοπτική της βιώσιμης εξόδου από την κρίση και το μνημόνιο αποκτά μια ορατή και βιώσιμη υπόσταση, τώρα που το συνεχές αίτημα για εκλογές, εδώ και δυόμισι χρόνια από τη Νέα Δημοκρατία και το αίτημα πολιτικής α</w:t>
      </w:r>
      <w:r>
        <w:rPr>
          <w:rFonts w:eastAsia="Times New Roman" w:cs="Times New Roman"/>
          <w:szCs w:val="24"/>
        </w:rPr>
        <w:t>νατροπής δεν έχει κοινωνικό έρεισμα και χρειάζεται τόνωση ο κομματικός πατριωτισμός, γιατί κα</w:t>
      </w:r>
      <w:r>
        <w:rPr>
          <w:rFonts w:eastAsia="Times New Roman" w:cs="Times New Roman"/>
          <w:szCs w:val="24"/>
        </w:rPr>
        <w:t>μ</w:t>
      </w:r>
      <w:r>
        <w:rPr>
          <w:rFonts w:eastAsia="Times New Roman" w:cs="Times New Roman"/>
          <w:szCs w:val="24"/>
        </w:rPr>
        <w:t xml:space="preserve">μία πολιτική πρωτοβουλία των τελευταίων μηνών δεν σας έχει βγει, τώρα που ένα μείζον εθνικό θέμα μετά από το </w:t>
      </w:r>
      <w:proofErr w:type="spellStart"/>
      <w:r>
        <w:rPr>
          <w:rFonts w:eastAsia="Times New Roman" w:cs="Times New Roman"/>
          <w:szCs w:val="24"/>
        </w:rPr>
        <w:t>βάλτωμα</w:t>
      </w:r>
      <w:proofErr w:type="spellEnd"/>
      <w:r>
        <w:rPr>
          <w:rFonts w:eastAsia="Times New Roman" w:cs="Times New Roman"/>
          <w:szCs w:val="24"/>
        </w:rPr>
        <w:t xml:space="preserve"> εικοσιπενταετίας οδηγείται σε μια σοβαρή, βιώ</w:t>
      </w:r>
      <w:r>
        <w:rPr>
          <w:rFonts w:eastAsia="Times New Roman" w:cs="Times New Roman"/>
          <w:szCs w:val="24"/>
        </w:rPr>
        <w:t>σιμη και προφανώς συμφέρουσα για τη χώρα λύση, τώρα η Νέα Δημοκρατία άδραξε την ευκαιρία και προσπαθεί να μετατρέψει αυτό το εθνικό ζήτημα, όχι απλώς σε ένα πεδίο πολιτικής αντιπαράθεσης –αυτό προφανώς είναι θεμιτό- αλλά δυστυχώς σε ένα πεδίο ακραίας κοινω</w:t>
      </w:r>
      <w:r>
        <w:rPr>
          <w:rFonts w:eastAsia="Times New Roman" w:cs="Times New Roman"/>
          <w:szCs w:val="24"/>
        </w:rPr>
        <w:t>νικής και πολιτικής πόλωσης.</w:t>
      </w:r>
    </w:p>
    <w:p w14:paraId="3A310BD5"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η πρόταση μομφής πραγματικά υπηρετεί μια γραμμή διχασμού, ανάμεσα σε πατριώτες και προδότες, ανάμεσα σε </w:t>
      </w:r>
      <w:proofErr w:type="spellStart"/>
      <w:r>
        <w:rPr>
          <w:rFonts w:eastAsia="Times New Roman" w:cs="Times New Roman"/>
          <w:szCs w:val="24"/>
        </w:rPr>
        <w:t>εθναμύντορες</w:t>
      </w:r>
      <w:proofErr w:type="spellEnd"/>
      <w:r>
        <w:rPr>
          <w:rFonts w:eastAsia="Times New Roman" w:cs="Times New Roman"/>
          <w:szCs w:val="24"/>
        </w:rPr>
        <w:t xml:space="preserve"> και μειοδότες. Εκεί οδηγείται και πρέπει να προβληματιστείτε πάρα πολύ για το ποιος κερδίζει απ’ αυτή την</w:t>
      </w:r>
      <w:r>
        <w:rPr>
          <w:rFonts w:eastAsia="Times New Roman" w:cs="Times New Roman"/>
          <w:szCs w:val="24"/>
        </w:rPr>
        <w:t xml:space="preserve"> αντιπαράθεση. Δεν βλέπετε ποιος δίνει τον τόνο;</w:t>
      </w:r>
    </w:p>
    <w:p w14:paraId="3A310BD6"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καλά η Νέα Δημοκρατία, αλλά το προοδευτικό ΠΑΣΟΚ; Και αυτό συνεργεί στην αναπαραγωγή αυτής της φιλολογίας, της συζήτησης και της ρητορικής;</w:t>
      </w:r>
    </w:p>
    <w:p w14:paraId="3A310BD7"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 κάτσεις να μας ακούσεις, Υπουργέ.</w:t>
      </w:r>
    </w:p>
    <w:p w14:paraId="3A310BD8"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sidRPr="00FB68E1">
        <w:rPr>
          <w:rFonts w:eastAsia="Times New Roman" w:cs="Times New Roman"/>
          <w:b/>
          <w:szCs w:val="24"/>
        </w:rPr>
        <w:t xml:space="preserve">ΑΝΔΡΕΑΣ </w:t>
      </w:r>
      <w:r w:rsidRPr="00FB68E1">
        <w:rPr>
          <w:rFonts w:eastAsia="Times New Roman" w:cs="Times New Roman"/>
          <w:b/>
          <w:szCs w:val="24"/>
        </w:rPr>
        <w:t>ΞΑΝΘΟΣ (Υπουργός Υγείας):</w:t>
      </w:r>
      <w:r>
        <w:rPr>
          <w:rFonts w:eastAsia="Times New Roman" w:cs="Times New Roman"/>
          <w:b/>
          <w:szCs w:val="24"/>
        </w:rPr>
        <w:t xml:space="preserve"> </w:t>
      </w:r>
      <w:r>
        <w:rPr>
          <w:rFonts w:eastAsia="Times New Roman" w:cs="Times New Roman"/>
          <w:szCs w:val="24"/>
        </w:rPr>
        <w:t>Ακούω αρκετή ώρα.</w:t>
      </w:r>
    </w:p>
    <w:p w14:paraId="3A310BD9"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Σας παρακαλώ, κύριε Μανιάτη.</w:t>
      </w:r>
    </w:p>
    <w:p w14:paraId="3A310BDA"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sidRPr="00FB68E1">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Προφανώς, λοιπόν, η συγκεκριμένη πρόταση δεν θα έχει κα</w:t>
      </w:r>
      <w:r>
        <w:rPr>
          <w:rFonts w:eastAsia="Times New Roman" w:cs="Times New Roman"/>
          <w:szCs w:val="24"/>
        </w:rPr>
        <w:t>μ</w:t>
      </w:r>
      <w:r>
        <w:rPr>
          <w:rFonts w:eastAsia="Times New Roman" w:cs="Times New Roman"/>
          <w:szCs w:val="24"/>
        </w:rPr>
        <w:t>μία τύχη. Δεν μπορείτε να κερδίσετε τίποτα και το ξέρετε. Θέλ</w:t>
      </w:r>
      <w:r>
        <w:rPr>
          <w:rFonts w:eastAsia="Times New Roman" w:cs="Times New Roman"/>
          <w:szCs w:val="24"/>
        </w:rPr>
        <w:t xml:space="preserve">ετε, όμως, να δώσετε ένα σήμα στο εκλογικό ακροατήριο ότι το παλεύετε, ότι το πάτε μέχρι το τέλος. Για τα </w:t>
      </w:r>
      <w:proofErr w:type="spellStart"/>
      <w:r>
        <w:rPr>
          <w:rFonts w:eastAsia="Times New Roman" w:cs="Times New Roman"/>
          <w:szCs w:val="24"/>
        </w:rPr>
        <w:t>ψηφαλάκια</w:t>
      </w:r>
      <w:proofErr w:type="spellEnd"/>
      <w:r>
        <w:rPr>
          <w:rFonts w:eastAsia="Times New Roman" w:cs="Times New Roman"/>
          <w:szCs w:val="24"/>
        </w:rPr>
        <w:t xml:space="preserve"> της ακροδεξιάς και των </w:t>
      </w:r>
      <w:proofErr w:type="spellStart"/>
      <w:r>
        <w:rPr>
          <w:rFonts w:eastAsia="Times New Roman" w:cs="Times New Roman"/>
          <w:szCs w:val="24"/>
        </w:rPr>
        <w:t>Παμμακεδόνων</w:t>
      </w:r>
      <w:proofErr w:type="spellEnd"/>
      <w:r>
        <w:rPr>
          <w:rFonts w:eastAsia="Times New Roman" w:cs="Times New Roman"/>
          <w:szCs w:val="24"/>
        </w:rPr>
        <w:t xml:space="preserve"> καίγεστε και για τίποτα άλλο! Είναι μια ακραία, ψηφοθηρική και </w:t>
      </w:r>
      <w:proofErr w:type="spellStart"/>
      <w:r>
        <w:rPr>
          <w:rFonts w:eastAsia="Times New Roman" w:cs="Times New Roman"/>
          <w:szCs w:val="24"/>
        </w:rPr>
        <w:t>λαϊκιστική</w:t>
      </w:r>
      <w:proofErr w:type="spellEnd"/>
      <w:r>
        <w:rPr>
          <w:rFonts w:eastAsia="Times New Roman" w:cs="Times New Roman"/>
          <w:szCs w:val="24"/>
        </w:rPr>
        <w:t xml:space="preserve"> πολιτική αυτή την οποία ακολου</w:t>
      </w:r>
      <w:r>
        <w:rPr>
          <w:rFonts w:eastAsia="Times New Roman" w:cs="Times New Roman"/>
          <w:szCs w:val="24"/>
        </w:rPr>
        <w:t>θείτε. Δυστυχώς αυτή είναι η αλήθεια.</w:t>
      </w:r>
    </w:p>
    <w:p w14:paraId="3A310BDB"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Διάβασα στην εισήγηση της Νέας Δημοκρατίας, στην αιτιολόγηση της πρότασης δυσπιστίας, ότι υπάρχει φτωχοποίηση, υπάρχει ανασφάλεια στην κοινωνία, έλλειμμα εμπιστοσύνης και προφανώς, υπάρχει και υποχώρηση στο μείζον εθνι</w:t>
      </w:r>
      <w:r>
        <w:rPr>
          <w:rFonts w:eastAsia="Times New Roman" w:cs="Times New Roman"/>
          <w:szCs w:val="24"/>
        </w:rPr>
        <w:t>κό θέμα.</w:t>
      </w:r>
    </w:p>
    <w:p w14:paraId="3A310BDC"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Θα μιλήσω, λοιπόν, για φτωχοποίηση, ανασφάλεια και έλλειψη εμπιστοσύνης στον τομέα της υγείας.</w:t>
      </w:r>
    </w:p>
    <w:p w14:paraId="3A310BDD"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Μέχρι το 2015, αγαπητοί συνάδελφοι, υπήρχε στη χώρα υγειονομική φτώχεια και τεράστια ανασφάλεια των ανθρώπων που είχαν χάσει την ασφαλιστική τους ικανότ</w:t>
      </w:r>
      <w:r>
        <w:rPr>
          <w:rFonts w:eastAsia="Times New Roman" w:cs="Times New Roman"/>
          <w:szCs w:val="24"/>
        </w:rPr>
        <w:t>ητα την ώρα της αρρώστιας.</w:t>
      </w:r>
    </w:p>
    <w:p w14:paraId="3A310BDE"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την κοινωνική βαρβαρότητα αυτή η Κυβέρνηση σε συνθήκες κρίσης, σε συνθήκες λιτότητας, σε συνθήκες ασφυκτικών δημοσιονομικών περιορισμών, την έχει ανατρέψει σε πολύ μεγάλο βαθμό. Άλλαξε την ατζέντα. Πρόταξε το αίτημα της καθο</w:t>
      </w:r>
      <w:r>
        <w:rPr>
          <w:rFonts w:eastAsia="Times New Roman" w:cs="Times New Roman"/>
          <w:szCs w:val="24"/>
        </w:rPr>
        <w:t>λικής κάλυψης των πολιτών χωρίς διακρίσεις, το αίτημα της στήριξης του δημόσιου συστήματος υγείας, της ηθικοποίησής του, της προώθησης κρίσιμων μεταρρυθμίσεων.</w:t>
      </w:r>
    </w:p>
    <w:p w14:paraId="3A310BDF"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προηγούμενο πολιτικό σχέδιο ήταν διάλυση της δημόσιας περίθαλψης, συρρίκνωση των δημόσιων δομ</w:t>
      </w:r>
      <w:r>
        <w:rPr>
          <w:rFonts w:eastAsia="Times New Roman" w:cs="Times New Roman"/>
          <w:szCs w:val="24"/>
        </w:rPr>
        <w:t xml:space="preserve">ών, </w:t>
      </w:r>
      <w:proofErr w:type="spellStart"/>
      <w:r>
        <w:rPr>
          <w:rFonts w:eastAsia="Times New Roman" w:cs="Times New Roman"/>
          <w:szCs w:val="24"/>
        </w:rPr>
        <w:t>μετακύλ</w:t>
      </w:r>
      <w:r>
        <w:rPr>
          <w:rFonts w:eastAsia="Times New Roman" w:cs="Times New Roman"/>
          <w:szCs w:val="24"/>
        </w:rPr>
        <w:t>ι</w:t>
      </w:r>
      <w:r>
        <w:rPr>
          <w:rFonts w:eastAsia="Times New Roman" w:cs="Times New Roman"/>
          <w:szCs w:val="24"/>
        </w:rPr>
        <w:t>ση</w:t>
      </w:r>
      <w:proofErr w:type="spellEnd"/>
      <w:r>
        <w:rPr>
          <w:rFonts w:eastAsia="Times New Roman" w:cs="Times New Roman"/>
          <w:szCs w:val="24"/>
        </w:rPr>
        <w:t xml:space="preserve"> του κόστους στον πολίτη, αποκλεισμός των ανασφάλιστων. Έχουμε, λοιπόν, αλλαγή πολιτικού σχεδίου στο ίδιο </w:t>
      </w:r>
      <w:proofErr w:type="spellStart"/>
      <w:r>
        <w:rPr>
          <w:rFonts w:eastAsia="Times New Roman" w:cs="Times New Roman"/>
          <w:szCs w:val="24"/>
        </w:rPr>
        <w:t>μνημονιακό</w:t>
      </w:r>
      <w:proofErr w:type="spellEnd"/>
      <w:r>
        <w:rPr>
          <w:rFonts w:eastAsia="Times New Roman" w:cs="Times New Roman"/>
          <w:szCs w:val="24"/>
        </w:rPr>
        <w:t xml:space="preserve"> περιβάλλον. Και αυτό έχει </w:t>
      </w:r>
      <w:r>
        <w:rPr>
          <w:rFonts w:eastAsia="Times New Roman" w:cs="Times New Roman"/>
          <w:szCs w:val="24"/>
        </w:rPr>
        <w:t xml:space="preserve">παραγάγει </w:t>
      </w:r>
      <w:r>
        <w:rPr>
          <w:rFonts w:eastAsia="Times New Roman" w:cs="Times New Roman"/>
          <w:szCs w:val="24"/>
        </w:rPr>
        <w:t>μετρήσιμα αποτελέσματα.</w:t>
      </w:r>
    </w:p>
    <w:p w14:paraId="3A310BE0"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Σήμερα οι πολίτες, οι ανασφάλιστοι, που είναι ακόμα πάνω από δύο </w:t>
      </w:r>
      <w:r>
        <w:rPr>
          <w:rFonts w:eastAsia="Times New Roman" w:cs="Times New Roman"/>
          <w:szCs w:val="24"/>
        </w:rPr>
        <w:t xml:space="preserve">εκατομμύρια, απευθύνονται με αξιοπρέπεια και με ισοτιμία στις δημόσιες δομές και έχουν την ίδια αντιμετώπιση με τους υπόλοιπους πολίτες. Αυτό είναι τεράστια αλλαγή, είναι </w:t>
      </w:r>
      <w:r>
        <w:rPr>
          <w:rFonts w:eastAsia="Times New Roman" w:cs="Times New Roman"/>
          <w:szCs w:val="24"/>
        </w:rPr>
        <w:lastRenderedPageBreak/>
        <w:t>τομή στην πολιτική υγείας στο κοινωνικό κράτος, στη χώρα και προφανώς έχει αντιστρέψε</w:t>
      </w:r>
      <w:r>
        <w:rPr>
          <w:rFonts w:eastAsia="Times New Roman" w:cs="Times New Roman"/>
          <w:szCs w:val="24"/>
        </w:rPr>
        <w:t>ι αυτό το κλίμα φτωχοποίησης και ανασφάλειας στο πεδίο της υγείας.</w:t>
      </w:r>
    </w:p>
    <w:p w14:paraId="3A310BE1"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μια παρέμβαση που αναγνωρίζεται συνεχώς. Ο Παγκόσμιος Οργανισμός Υγείας συγχαίρει τη χώρα μας, που παρά την κρίση και τη λιτότητα μπόρεσε να επενδύσει και όχι να περικόψει πόρους. Περ</w:t>
      </w:r>
      <w:r>
        <w:rPr>
          <w:rFonts w:eastAsia="Times New Roman" w:cs="Times New Roman"/>
          <w:szCs w:val="24"/>
        </w:rPr>
        <w:t>ίπου 1,1 δισεκατομμύριο ευρώ αθροιστικά είναι η επιπλέον επένδυση σε λειτουργικές δαπάνες του συστήματος υγείας στα δ</w:t>
      </w:r>
      <w:r>
        <w:rPr>
          <w:rFonts w:eastAsia="Times New Roman" w:cs="Times New Roman"/>
          <w:szCs w:val="24"/>
        </w:rPr>
        <w:t>ύ</w:t>
      </w:r>
      <w:r>
        <w:rPr>
          <w:rFonts w:eastAsia="Times New Roman" w:cs="Times New Roman"/>
          <w:szCs w:val="24"/>
        </w:rPr>
        <w:t xml:space="preserve">ο μεσοπρόθεσμα προγράμματα, από το 2015 μέχρι το 2022. </w:t>
      </w:r>
    </w:p>
    <w:p w14:paraId="3A310BE2"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Πολύ σημαντική </w:t>
      </w:r>
      <w:proofErr w:type="spellStart"/>
      <w:r>
        <w:rPr>
          <w:rFonts w:eastAsia="Times New Roman" w:cs="Times New Roman"/>
          <w:szCs w:val="24"/>
        </w:rPr>
        <w:t>αιμοδότηση</w:t>
      </w:r>
      <w:proofErr w:type="spellEnd"/>
      <w:r>
        <w:rPr>
          <w:rFonts w:eastAsia="Times New Roman" w:cs="Times New Roman"/>
          <w:szCs w:val="24"/>
        </w:rPr>
        <w:t xml:space="preserve"> του συστήματος υγείας, πολύ μεγάλη ένεση ανθρώπινων και </w:t>
      </w:r>
      <w:r>
        <w:rPr>
          <w:rFonts w:eastAsia="Times New Roman" w:cs="Times New Roman"/>
          <w:szCs w:val="24"/>
        </w:rPr>
        <w:t xml:space="preserve">υλικών πόρων έχει γίνει αυτό τον καιρό. Εξασφαλίσαμε και την επιβίωση του ΕΣΥ και φυσικά την καθολική πρόσβαση των πολιτών. Δημιουργήσαμε πραγματικά ένα πλαίσιο άρσης ανισοτήτων και επένδυσης στο θεμελιώδες αίτημα της ισότητας στην υγεία. Έχουμε αποκτήσει </w:t>
      </w:r>
      <w:r>
        <w:rPr>
          <w:rFonts w:eastAsia="Times New Roman" w:cs="Times New Roman"/>
          <w:szCs w:val="24"/>
        </w:rPr>
        <w:t>λοιπόν και την αξιοπιστία και την εμπιστοσύνη όχι μόνο στο εξωτερικό.</w:t>
      </w:r>
    </w:p>
    <w:p w14:paraId="3A310BE3" w14:textId="77777777" w:rsidR="00E66DFC" w:rsidRDefault="00CE19B2">
      <w:pPr>
        <w:tabs>
          <w:tab w:val="left" w:pos="1138"/>
          <w:tab w:val="left" w:pos="1565"/>
          <w:tab w:val="left" w:pos="2965"/>
          <w:tab w:val="center" w:pos="4753"/>
        </w:tabs>
        <w:spacing w:after="0" w:line="600" w:lineRule="auto"/>
        <w:ind w:firstLine="851"/>
        <w:jc w:val="both"/>
        <w:rPr>
          <w:rFonts w:eastAsia="Times New Roman" w:cs="Times New Roman"/>
          <w:szCs w:val="24"/>
        </w:rPr>
      </w:pPr>
      <w:r>
        <w:rPr>
          <w:rFonts w:eastAsia="Times New Roman" w:cs="Times New Roman"/>
          <w:szCs w:val="24"/>
        </w:rPr>
        <w:t xml:space="preserve">Έχει ενισχυθεί το διεθνές κύρος της χώρας μας γενικότερα, </w:t>
      </w:r>
      <w:r w:rsidRPr="00A37EC3">
        <w:rPr>
          <w:rFonts w:eastAsia="Times New Roman" w:cs="Times New Roman"/>
        </w:rPr>
        <w:t>αλλά</w:t>
      </w:r>
      <w:r>
        <w:rPr>
          <w:rFonts w:eastAsia="Times New Roman" w:cs="Times New Roman"/>
          <w:szCs w:val="24"/>
        </w:rPr>
        <w:t xml:space="preserve"> και λόγω της αξιοπρεπούς διαχείρισης του προσφυγικού ζητήματος Έχουμε αποκτήσει, λοιπόν, την αξιοπιστία και την εμπιστοσύνη</w:t>
      </w:r>
      <w:r>
        <w:rPr>
          <w:rFonts w:eastAsia="Times New Roman" w:cs="Times New Roman"/>
          <w:szCs w:val="24"/>
        </w:rPr>
        <w:t xml:space="preserve">, όχι μόνο στο εξωτερικό αλλά </w:t>
      </w:r>
      <w:r w:rsidRPr="00F331DF">
        <w:rPr>
          <w:rFonts w:eastAsia="Times New Roman"/>
          <w:bCs/>
        </w:rPr>
        <w:t>και</w:t>
      </w:r>
      <w:r>
        <w:rPr>
          <w:rFonts w:eastAsia="Times New Roman" w:cs="Times New Roman"/>
          <w:szCs w:val="24"/>
        </w:rPr>
        <w:t xml:space="preserve"> στο εσωτερικό. </w:t>
      </w:r>
    </w:p>
    <w:p w14:paraId="3A310BE4"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rPr>
      </w:pPr>
      <w:r>
        <w:rPr>
          <w:rFonts w:eastAsia="Times New Roman" w:cs="Times New Roman"/>
          <w:szCs w:val="24"/>
        </w:rPr>
        <w:t xml:space="preserve">Έχουμε κερδίσει και την εμπιστοσύνη των ανθρώπων του Εθνικού Συστήματος Υγείας, που αντιλαμβάνονται τη μεγάλη προσπάθεια </w:t>
      </w:r>
      <w:r w:rsidRPr="008F0891">
        <w:rPr>
          <w:rFonts w:eastAsia="Times New Roman" w:cs="Times New Roman"/>
          <w:bCs/>
          <w:shd w:val="clear" w:color="auto" w:fill="FFFFFF"/>
        </w:rPr>
        <w:t>που</w:t>
      </w:r>
      <w:r>
        <w:rPr>
          <w:rFonts w:eastAsia="Times New Roman" w:cs="Times New Roman"/>
          <w:szCs w:val="24"/>
        </w:rPr>
        <w:t xml:space="preserve"> γίνεται. Βλέπουν τα </w:t>
      </w:r>
      <w:r>
        <w:rPr>
          <w:rFonts w:eastAsia="Times New Roman" w:cs="Times New Roman"/>
          <w:szCs w:val="24"/>
        </w:rPr>
        <w:lastRenderedPageBreak/>
        <w:t xml:space="preserve">θετικά βήματα </w:t>
      </w:r>
      <w:r w:rsidRPr="008F0891">
        <w:rPr>
          <w:rFonts w:eastAsia="Times New Roman" w:cs="Times New Roman"/>
          <w:bCs/>
          <w:shd w:val="clear" w:color="auto" w:fill="FFFFFF"/>
        </w:rPr>
        <w:t>που</w:t>
      </w:r>
      <w:r>
        <w:rPr>
          <w:rFonts w:eastAsia="Times New Roman" w:cs="Times New Roman"/>
          <w:szCs w:val="24"/>
        </w:rPr>
        <w:t xml:space="preserve"> έχουν γίνει </w:t>
      </w:r>
      <w:r w:rsidRPr="00F331DF">
        <w:rPr>
          <w:rFonts w:eastAsia="Times New Roman"/>
          <w:bCs/>
        </w:rPr>
        <w:t>και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μετρήσιμα. Κ</w:t>
      </w:r>
      <w:r w:rsidRPr="00F331DF">
        <w:rPr>
          <w:rFonts w:eastAsia="Times New Roman"/>
          <w:bCs/>
        </w:rPr>
        <w:t>αι</w:t>
      </w:r>
      <w:r>
        <w:rPr>
          <w:rFonts w:eastAsia="Times New Roman" w:cs="Times New Roman"/>
          <w:szCs w:val="24"/>
        </w:rPr>
        <w:t xml:space="preserve"> κυρίως, ξέρουν πάρα πολύ καλά τι σημαίνει λιγότερο κράτος στην υγεία, τι σημαίνει σύμπραξη δημόσιου </w:t>
      </w:r>
      <w:r w:rsidRPr="00F331DF">
        <w:rPr>
          <w:rFonts w:eastAsia="Times New Roman"/>
          <w:bCs/>
        </w:rPr>
        <w:t>και</w:t>
      </w:r>
      <w:r>
        <w:rPr>
          <w:rFonts w:eastAsia="Times New Roman" w:cs="Times New Roman"/>
          <w:szCs w:val="24"/>
        </w:rPr>
        <w:t xml:space="preserve"> ιδιωτικού τομέα, τι σημαίνει αγορά </w:t>
      </w:r>
      <w:r w:rsidRPr="00F331DF">
        <w:rPr>
          <w:rFonts w:eastAsia="Times New Roman"/>
          <w:bCs/>
        </w:rPr>
        <w:t>και</w:t>
      </w:r>
      <w:r>
        <w:rPr>
          <w:rFonts w:eastAsia="Times New Roman" w:cs="Times New Roman"/>
          <w:szCs w:val="24"/>
        </w:rPr>
        <w:t xml:space="preserve"> ανταγωνισμός, αυτά </w:t>
      </w:r>
      <w:r w:rsidRPr="00307349">
        <w:rPr>
          <w:rFonts w:eastAsia="Times New Roman" w:cs="Times New Roman"/>
          <w:bCs/>
          <w:shd w:val="clear" w:color="auto" w:fill="FFFFFF"/>
        </w:rPr>
        <w:t xml:space="preserve">δηλαδή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υποτίθεται το εναλλακτικό σχέδιο της </w:t>
      </w:r>
      <w:r w:rsidRPr="00AE0FAD">
        <w:rPr>
          <w:rFonts w:eastAsia="Times New Roman" w:cs="Times New Roman"/>
        </w:rPr>
        <w:t>Νέας Δημοκρατίας</w:t>
      </w:r>
      <w:r>
        <w:rPr>
          <w:rFonts w:eastAsia="Times New Roman" w:cs="Times New Roman"/>
        </w:rPr>
        <w:t xml:space="preserve"> στον τομέα της υγείας.</w:t>
      </w:r>
      <w:r>
        <w:rPr>
          <w:rFonts w:eastAsia="Times New Roman" w:cs="Times New Roman"/>
        </w:rPr>
        <w:t xml:space="preserve"> Ξέρουν πολύ καλά πού </w:t>
      </w:r>
      <w:r w:rsidRPr="001F1F69">
        <w:rPr>
          <w:rFonts w:eastAsia="Times New Roman"/>
          <w:bCs/>
          <w:shd w:val="clear" w:color="auto" w:fill="FFFFFF"/>
        </w:rPr>
        <w:t>θα</w:t>
      </w:r>
      <w:r>
        <w:rPr>
          <w:rFonts w:eastAsia="Times New Roman" w:cs="Times New Roman"/>
        </w:rPr>
        <w:t xml:space="preserve"> οδηγήσει αυτό.</w:t>
      </w:r>
    </w:p>
    <w:p w14:paraId="3A310BE5"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rPr>
        <w:t>Ν</w:t>
      </w:r>
      <w:r w:rsidRPr="001F1F69">
        <w:rPr>
          <w:rFonts w:eastAsia="Times New Roman"/>
          <w:bCs/>
          <w:shd w:val="clear" w:color="auto" w:fill="FFFFFF"/>
        </w:rPr>
        <w:t>ομίζω</w:t>
      </w:r>
      <w:r>
        <w:rPr>
          <w:rFonts w:eastAsia="Times New Roman" w:cs="Times New Roman"/>
        </w:rPr>
        <w:t xml:space="preserve"> </w:t>
      </w:r>
      <w:r w:rsidRPr="001F1F69">
        <w:rPr>
          <w:rFonts w:eastAsia="Times New Roman"/>
          <w:bCs/>
          <w:shd w:val="clear" w:color="auto" w:fill="FFFFFF"/>
        </w:rPr>
        <w:t>ότι</w:t>
      </w:r>
      <w:r>
        <w:rPr>
          <w:rFonts w:eastAsia="Times New Roman" w:cs="Times New Roman"/>
        </w:rPr>
        <w:t xml:space="preserve"> ειδικά στον τομέα της υγείας, </w:t>
      </w:r>
      <w:r w:rsidRPr="001F1F69">
        <w:rPr>
          <w:rFonts w:eastAsia="Times New Roman" w:cs="Times New Roman"/>
        </w:rPr>
        <w:t>αλλά</w:t>
      </w:r>
      <w:r>
        <w:rPr>
          <w:rFonts w:eastAsia="Times New Roman" w:cs="Times New Roman"/>
        </w:rPr>
        <w:t xml:space="preserve"> </w:t>
      </w:r>
      <w:r w:rsidRPr="001F1F69">
        <w:rPr>
          <w:rFonts w:eastAsia="Times New Roman"/>
          <w:bCs/>
        </w:rPr>
        <w:t>και</w:t>
      </w:r>
      <w:r>
        <w:rPr>
          <w:rFonts w:eastAsia="Times New Roman" w:cs="Times New Roman"/>
        </w:rPr>
        <w:t xml:space="preserve"> σε όλα τα </w:t>
      </w:r>
      <w:r w:rsidRPr="00420924">
        <w:rPr>
          <w:rFonts w:eastAsia="Times New Roman" w:cs="Times New Roman"/>
          <w:bCs/>
          <w:shd w:val="clear" w:color="auto" w:fill="FFFFFF"/>
        </w:rPr>
        <w:t>κοινωνικ</w:t>
      </w:r>
      <w:r>
        <w:rPr>
          <w:rFonts w:eastAsia="Times New Roman" w:cs="Times New Roman"/>
          <w:bCs/>
          <w:shd w:val="clear" w:color="auto" w:fill="FFFFFF"/>
        </w:rPr>
        <w:t xml:space="preserve">ά </w:t>
      </w:r>
      <w:r w:rsidRPr="00420924">
        <w:rPr>
          <w:rFonts w:eastAsia="Times New Roman"/>
          <w:bCs/>
          <w:shd w:val="clear" w:color="auto" w:fill="FFFFFF"/>
        </w:rPr>
        <w:t>και</w:t>
      </w:r>
      <w:r>
        <w:rPr>
          <w:rFonts w:eastAsia="Times New Roman" w:cs="Times New Roman"/>
          <w:bCs/>
          <w:shd w:val="clear" w:color="auto" w:fill="FFFFFF"/>
        </w:rPr>
        <w:t xml:space="preserve"> κρίσιμα μέτωπα, η διάκριση Αριστεράς </w:t>
      </w:r>
      <w:r w:rsidRPr="008F303F">
        <w:rPr>
          <w:rFonts w:eastAsia="Times New Roman"/>
          <w:bCs/>
          <w:shd w:val="clear" w:color="auto" w:fill="FFFFFF"/>
        </w:rPr>
        <w:t>και</w:t>
      </w:r>
      <w:r>
        <w:rPr>
          <w:rFonts w:eastAsia="Times New Roman"/>
          <w:bCs/>
          <w:shd w:val="clear" w:color="auto" w:fill="FFFFFF"/>
        </w:rPr>
        <w:t xml:space="preserve"> Δ</w:t>
      </w:r>
      <w:r>
        <w:rPr>
          <w:rFonts w:eastAsia="Times New Roman" w:cs="Times New Roman"/>
          <w:bCs/>
          <w:shd w:val="clear" w:color="auto" w:fill="FFFFFF"/>
        </w:rPr>
        <w:t xml:space="preserve">εξιάς </w:t>
      </w:r>
      <w:r w:rsidRPr="00420924">
        <w:rPr>
          <w:rFonts w:eastAsia="Times New Roman"/>
          <w:bCs/>
          <w:shd w:val="clear" w:color="auto" w:fill="FFFFFF"/>
        </w:rPr>
        <w:t>είναι</w:t>
      </w:r>
      <w:r>
        <w:rPr>
          <w:rFonts w:eastAsia="Times New Roman" w:cs="Times New Roman"/>
          <w:bCs/>
          <w:shd w:val="clear" w:color="auto" w:fill="FFFFFF"/>
        </w:rPr>
        <w:t xml:space="preserve"> παρούσα </w:t>
      </w:r>
      <w:r w:rsidRPr="00420924">
        <w:rPr>
          <w:rFonts w:eastAsia="Times New Roman"/>
          <w:bCs/>
          <w:shd w:val="clear" w:color="auto" w:fill="FFFFFF"/>
        </w:rPr>
        <w:t>και</w:t>
      </w:r>
      <w:r>
        <w:rPr>
          <w:rFonts w:eastAsia="Times New Roman" w:cs="Times New Roman"/>
          <w:bCs/>
          <w:shd w:val="clear" w:color="auto" w:fill="FFFFFF"/>
        </w:rPr>
        <w:t xml:space="preserve"> δεν θα μπορέσετε να την κρύψετε πίσω από τους διαχωρισμούς πατριωτών </w:t>
      </w:r>
      <w:r w:rsidRPr="00420924">
        <w:rPr>
          <w:rFonts w:eastAsia="Times New Roman"/>
          <w:bCs/>
          <w:shd w:val="clear" w:color="auto" w:fill="FFFFFF"/>
        </w:rPr>
        <w:t>και</w:t>
      </w:r>
      <w:r>
        <w:rPr>
          <w:rFonts w:eastAsia="Times New Roman" w:cs="Times New Roman"/>
          <w:bCs/>
          <w:shd w:val="clear" w:color="auto" w:fill="FFFFFF"/>
        </w:rPr>
        <w:t xml:space="preserve"> προδοτών, μειοδοτών.</w:t>
      </w:r>
    </w:p>
    <w:p w14:paraId="3A310BE6"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διάκριση της Αριστεράς </w:t>
      </w:r>
      <w:r w:rsidRPr="008F303F">
        <w:rPr>
          <w:rFonts w:eastAsia="Times New Roman"/>
          <w:bCs/>
          <w:shd w:val="clear" w:color="auto" w:fill="FFFFFF"/>
        </w:rPr>
        <w:t>και</w:t>
      </w:r>
      <w:r>
        <w:rPr>
          <w:rFonts w:eastAsia="Times New Roman" w:cs="Times New Roman"/>
          <w:bCs/>
          <w:shd w:val="clear" w:color="auto" w:fill="FFFFFF"/>
        </w:rPr>
        <w:t xml:space="preserve"> της Δεξιάς </w:t>
      </w:r>
      <w:r w:rsidRPr="00420924">
        <w:rPr>
          <w:rFonts w:eastAsia="Times New Roman"/>
          <w:bCs/>
          <w:shd w:val="clear" w:color="auto" w:fill="FFFFFF"/>
        </w:rPr>
        <w:t>είναι</w:t>
      </w:r>
      <w:r>
        <w:rPr>
          <w:rFonts w:eastAsia="Times New Roman" w:cs="Times New Roman"/>
          <w:bCs/>
          <w:shd w:val="clear" w:color="auto" w:fill="FFFFFF"/>
        </w:rPr>
        <w:t xml:space="preserve"> παρούσα, αφορά το παρόν </w:t>
      </w:r>
      <w:r w:rsidRPr="00420924">
        <w:rPr>
          <w:rFonts w:eastAsia="Times New Roman"/>
          <w:bCs/>
          <w:shd w:val="clear" w:color="auto" w:fill="FFFFFF"/>
        </w:rPr>
        <w:t>και</w:t>
      </w:r>
      <w:r>
        <w:rPr>
          <w:rFonts w:eastAsia="Times New Roman" w:cs="Times New Roman"/>
          <w:bCs/>
          <w:shd w:val="clear" w:color="auto" w:fill="FFFFFF"/>
        </w:rPr>
        <w:t xml:space="preserve"> το μέλλον της κοινωνίας, αφορά το παρόν </w:t>
      </w:r>
      <w:r w:rsidRPr="00420924">
        <w:rPr>
          <w:rFonts w:eastAsia="Times New Roman"/>
          <w:bCs/>
          <w:shd w:val="clear" w:color="auto" w:fill="FFFFFF"/>
        </w:rPr>
        <w:t>και</w:t>
      </w:r>
      <w:r>
        <w:rPr>
          <w:rFonts w:eastAsia="Times New Roman" w:cs="Times New Roman"/>
          <w:bCs/>
          <w:shd w:val="clear" w:color="auto" w:fill="FFFFFF"/>
        </w:rPr>
        <w:t xml:space="preserve"> το μέλλον του κόσμου της εργασίας, των συλλογικών αγαθών, της δίκαιης </w:t>
      </w:r>
      <w:r w:rsidRPr="00420924">
        <w:rPr>
          <w:rFonts w:eastAsia="Times New Roman"/>
          <w:bCs/>
          <w:shd w:val="clear" w:color="auto" w:fill="FFFFFF"/>
        </w:rPr>
        <w:t>και</w:t>
      </w:r>
      <w:r>
        <w:rPr>
          <w:rFonts w:eastAsia="Times New Roman" w:cs="Times New Roman"/>
          <w:bCs/>
          <w:shd w:val="clear" w:color="auto" w:fill="FFFFFF"/>
        </w:rPr>
        <w:t xml:space="preserve"> βιώσιμης ανάπτυξης.</w:t>
      </w:r>
    </w:p>
    <w:p w14:paraId="3A310BE7"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w:t>
      </w:r>
      <w:r w:rsidRPr="00420924">
        <w:rPr>
          <w:rFonts w:eastAsia="Times New Roman" w:cs="Times New Roman"/>
          <w:bCs/>
          <w:shd w:val="clear" w:color="auto" w:fill="FFFFFF"/>
        </w:rPr>
        <w:t>λοιπόν</w:t>
      </w:r>
      <w:r>
        <w:rPr>
          <w:rFonts w:eastAsia="Times New Roman" w:cs="Times New Roman"/>
          <w:bCs/>
          <w:shd w:val="clear" w:color="auto" w:fill="FFFFFF"/>
        </w:rPr>
        <w:t>, αγαπητο</w:t>
      </w:r>
      <w:r>
        <w:rPr>
          <w:rFonts w:eastAsia="Times New Roman" w:cs="Times New Roman"/>
          <w:bCs/>
          <w:shd w:val="clear" w:color="auto" w:fill="FFFFFF"/>
        </w:rPr>
        <w:t xml:space="preserve">ί συνάδελφοι, βγάζουμε τη χώρα από την κρίση, το μνημόνιο </w:t>
      </w:r>
      <w:r w:rsidRPr="00420924">
        <w:rPr>
          <w:rFonts w:eastAsia="Times New Roman"/>
          <w:bCs/>
          <w:shd w:val="clear" w:color="auto" w:fill="FFFFFF"/>
        </w:rPr>
        <w:t>και</w:t>
      </w:r>
      <w:r>
        <w:rPr>
          <w:rFonts w:eastAsia="Times New Roman" w:cs="Times New Roman"/>
          <w:bCs/>
          <w:shd w:val="clear" w:color="auto" w:fill="FFFFFF"/>
        </w:rPr>
        <w:t xml:space="preserve"> την επιτροπεία. Αναλαμβάνουμε την ευθύνη </w:t>
      </w:r>
      <w:r w:rsidRPr="00420924">
        <w:rPr>
          <w:rFonts w:eastAsia="Times New Roman"/>
          <w:bCs/>
          <w:shd w:val="clear" w:color="auto" w:fill="FFFFFF"/>
        </w:rPr>
        <w:t>να</w:t>
      </w:r>
      <w:r>
        <w:rPr>
          <w:rFonts w:eastAsia="Times New Roman" w:cs="Times New Roman"/>
          <w:bCs/>
          <w:shd w:val="clear" w:color="auto" w:fill="FFFFFF"/>
        </w:rPr>
        <w:t xml:space="preserve"> κλείσουμε κρίσιμα εθνικά μέτωπα. </w:t>
      </w:r>
      <w:r w:rsidRPr="00420924">
        <w:rPr>
          <w:rFonts w:eastAsia="Times New Roman"/>
          <w:bCs/>
          <w:shd w:val="clear" w:color="auto" w:fill="FFFFFF"/>
        </w:rPr>
        <w:t>Και</w:t>
      </w:r>
      <w:r>
        <w:rPr>
          <w:rFonts w:eastAsia="Times New Roman" w:cs="Times New Roman"/>
          <w:bCs/>
          <w:shd w:val="clear" w:color="auto" w:fill="FFFFFF"/>
        </w:rPr>
        <w:t xml:space="preserve"> αυτό προφανώς </w:t>
      </w:r>
      <w:r w:rsidRPr="00420924">
        <w:rPr>
          <w:rFonts w:eastAsia="Times New Roman"/>
          <w:bCs/>
          <w:shd w:val="clear" w:color="auto" w:fill="FFFFFF"/>
        </w:rPr>
        <w:t>είναι</w:t>
      </w:r>
      <w:r>
        <w:rPr>
          <w:rFonts w:eastAsia="Times New Roman" w:cs="Times New Roman"/>
          <w:bCs/>
          <w:shd w:val="clear" w:color="auto" w:fill="FFFFFF"/>
        </w:rPr>
        <w:t xml:space="preserve"> </w:t>
      </w:r>
      <w:r w:rsidRPr="00420924">
        <w:rPr>
          <w:rFonts w:eastAsia="Times New Roman"/>
          <w:bCs/>
          <w:shd w:val="clear" w:color="auto" w:fill="FFFFFF"/>
        </w:rPr>
        <w:t>μια</w:t>
      </w:r>
      <w:r>
        <w:rPr>
          <w:rFonts w:eastAsia="Times New Roman" w:cs="Times New Roman"/>
          <w:bCs/>
          <w:shd w:val="clear" w:color="auto" w:fill="FFFFFF"/>
        </w:rPr>
        <w:t xml:space="preserve"> κατ</w:t>
      </w:r>
      <w:r>
        <w:rPr>
          <w:rFonts w:eastAsia="Times New Roman" w:cs="Times New Roman"/>
          <w:bCs/>
          <w:shd w:val="clear" w:color="auto" w:fill="FFFFFF"/>
        </w:rPr>
        <w:t xml:space="preserve">’ </w:t>
      </w:r>
      <w:r>
        <w:rPr>
          <w:rFonts w:eastAsia="Times New Roman" w:cs="Times New Roman"/>
          <w:bCs/>
          <w:shd w:val="clear" w:color="auto" w:fill="FFFFFF"/>
        </w:rPr>
        <w:t xml:space="preserve">εξοχήν </w:t>
      </w:r>
      <w:proofErr w:type="spellStart"/>
      <w:r>
        <w:rPr>
          <w:rFonts w:eastAsia="Times New Roman" w:cs="Times New Roman"/>
          <w:bCs/>
          <w:shd w:val="clear" w:color="auto" w:fill="FFFFFF"/>
        </w:rPr>
        <w:t>αντιλαϊκιστική</w:t>
      </w:r>
      <w:proofErr w:type="spellEnd"/>
      <w:r>
        <w:rPr>
          <w:rFonts w:eastAsia="Times New Roman" w:cs="Times New Roman"/>
          <w:bCs/>
          <w:shd w:val="clear" w:color="auto" w:fill="FFFFFF"/>
        </w:rPr>
        <w:t xml:space="preserve"> γραμμή </w:t>
      </w:r>
      <w:r w:rsidRPr="00420924">
        <w:rPr>
          <w:rFonts w:eastAsia="Times New Roman" w:cs="Times New Roman"/>
          <w:bCs/>
          <w:shd w:val="clear" w:color="auto" w:fill="FFFFFF"/>
        </w:rPr>
        <w:t>που</w:t>
      </w:r>
      <w:r>
        <w:rPr>
          <w:rFonts w:eastAsia="Times New Roman" w:cs="Times New Roman"/>
          <w:bCs/>
          <w:shd w:val="clear" w:color="auto" w:fill="FFFFFF"/>
        </w:rPr>
        <w:t xml:space="preserve"> </w:t>
      </w:r>
      <w:r w:rsidRPr="00420924">
        <w:rPr>
          <w:rFonts w:eastAsia="Times New Roman"/>
          <w:bCs/>
          <w:shd w:val="clear" w:color="auto" w:fill="FFFFFF"/>
        </w:rPr>
        <w:t>είναι</w:t>
      </w:r>
      <w:r>
        <w:rPr>
          <w:rFonts w:eastAsia="Times New Roman" w:cs="Times New Roman"/>
          <w:bCs/>
          <w:shd w:val="clear" w:color="auto" w:fill="FFFFFF"/>
        </w:rPr>
        <w:t xml:space="preserve"> κόντρα στη λογική της αποφυγής του </w:t>
      </w:r>
      <w:r w:rsidRPr="00420924">
        <w:rPr>
          <w:rFonts w:eastAsia="Times New Roman" w:cs="Times New Roman"/>
          <w:bCs/>
          <w:shd w:val="clear" w:color="auto" w:fill="FFFFFF"/>
        </w:rPr>
        <w:t>πολιτικ</w:t>
      </w:r>
      <w:r>
        <w:rPr>
          <w:rFonts w:eastAsia="Times New Roman" w:cs="Times New Roman"/>
          <w:bCs/>
          <w:shd w:val="clear" w:color="auto" w:fill="FFFFFF"/>
        </w:rPr>
        <w:t xml:space="preserve">ού </w:t>
      </w:r>
      <w:r>
        <w:rPr>
          <w:rFonts w:eastAsia="Times New Roman" w:cs="Times New Roman"/>
          <w:bCs/>
          <w:shd w:val="clear" w:color="auto" w:fill="FFFFFF"/>
        </w:rPr>
        <w:t xml:space="preserve">κόστους </w:t>
      </w:r>
      <w:r w:rsidRPr="00420924">
        <w:rPr>
          <w:rFonts w:eastAsia="Times New Roman"/>
          <w:bCs/>
          <w:shd w:val="clear" w:color="auto" w:fill="FFFFFF"/>
        </w:rPr>
        <w:t>και</w:t>
      </w:r>
      <w:r>
        <w:rPr>
          <w:rFonts w:eastAsia="Times New Roman" w:cs="Times New Roman"/>
          <w:bCs/>
          <w:shd w:val="clear" w:color="auto" w:fill="FFFFFF"/>
        </w:rPr>
        <w:t xml:space="preserve"> του γαντζώματος στην εξουσία, </w:t>
      </w:r>
      <w:r w:rsidRPr="00420924">
        <w:rPr>
          <w:rFonts w:eastAsia="Times New Roman" w:cs="Times New Roman"/>
          <w:bCs/>
          <w:shd w:val="clear" w:color="auto" w:fill="FFFFFF"/>
        </w:rPr>
        <w:t>όπως</w:t>
      </w:r>
      <w:r>
        <w:rPr>
          <w:rFonts w:eastAsia="Times New Roman" w:cs="Times New Roman"/>
          <w:bCs/>
          <w:shd w:val="clear" w:color="auto" w:fill="FFFFFF"/>
        </w:rPr>
        <w:t xml:space="preserve"> μας κατηγορείτε.</w:t>
      </w:r>
    </w:p>
    <w:p w14:paraId="3A310BE8"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Εμείς για πρώτη φορά υλοποιούμε σοβαρές </w:t>
      </w:r>
      <w:r w:rsidRPr="00420924">
        <w:rPr>
          <w:rFonts w:eastAsia="Times New Roman" w:cs="Times New Roman"/>
          <w:bCs/>
          <w:shd w:val="clear" w:color="auto" w:fill="FFFFFF"/>
        </w:rPr>
        <w:t>μεταρρυθμίσεις</w:t>
      </w:r>
      <w:r>
        <w:rPr>
          <w:rFonts w:eastAsia="Times New Roman" w:cs="Times New Roman"/>
          <w:bCs/>
          <w:shd w:val="clear" w:color="auto" w:fill="FFFFFF"/>
        </w:rPr>
        <w:t>, παρ</w:t>
      </w:r>
      <w:r w:rsidRPr="007111FD">
        <w:rPr>
          <w:rFonts w:eastAsia="Times New Roman" w:cs="Times New Roman"/>
          <w:bCs/>
          <w:shd w:val="clear" w:color="auto" w:fill="FFFFFF"/>
        </w:rPr>
        <w:t xml:space="preserve">’ </w:t>
      </w:r>
      <w:r>
        <w:rPr>
          <w:rFonts w:eastAsia="Times New Roman" w:cs="Times New Roman"/>
          <w:bCs/>
          <w:shd w:val="clear" w:color="auto" w:fill="FFFFFF"/>
        </w:rPr>
        <w:t xml:space="preserve">ότι εσείς παριστάνετε τους μεταρρυθμιστές. Εφαρμόζουμε σοβαρές </w:t>
      </w:r>
      <w:r w:rsidRPr="00420924">
        <w:rPr>
          <w:rFonts w:eastAsia="Times New Roman" w:cs="Times New Roman"/>
          <w:bCs/>
          <w:shd w:val="clear" w:color="auto" w:fill="FFFFFF"/>
        </w:rPr>
        <w:t>μεταρρυθμίσεις</w:t>
      </w:r>
      <w:r>
        <w:rPr>
          <w:rFonts w:eastAsia="Times New Roman" w:cs="Times New Roman"/>
          <w:bCs/>
          <w:shd w:val="clear" w:color="auto" w:fill="FFFFFF"/>
        </w:rPr>
        <w:t xml:space="preserve">, προοδευτικές, με κοινωνικό πρόσημο, </w:t>
      </w:r>
      <w:r w:rsidRPr="00420924">
        <w:rPr>
          <w:rFonts w:eastAsia="Times New Roman"/>
          <w:bCs/>
          <w:shd w:val="clear" w:color="auto" w:fill="FFFFFF"/>
        </w:rPr>
        <w:t>και</w:t>
      </w:r>
      <w:r>
        <w:rPr>
          <w:rFonts w:eastAsia="Times New Roman" w:cs="Times New Roman"/>
          <w:bCs/>
          <w:shd w:val="clear" w:color="auto" w:fill="FFFFFF"/>
        </w:rPr>
        <w:t xml:space="preserve"> στον τομέα της υγείας </w:t>
      </w:r>
      <w:r w:rsidRPr="00420924">
        <w:rPr>
          <w:rFonts w:eastAsia="Times New Roman"/>
          <w:bCs/>
          <w:shd w:val="clear" w:color="auto" w:fill="FFFFFF"/>
        </w:rPr>
        <w:t>και</w:t>
      </w:r>
      <w:r>
        <w:rPr>
          <w:rFonts w:eastAsia="Times New Roman" w:cs="Times New Roman"/>
          <w:bCs/>
          <w:shd w:val="clear" w:color="auto" w:fill="FFFFFF"/>
        </w:rPr>
        <w:t xml:space="preserve"> παντού.</w:t>
      </w:r>
    </w:p>
    <w:p w14:paraId="3A310BE9"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Ανοίγουμε μέτωπο με τη διαφθορά </w:t>
      </w:r>
      <w:r w:rsidRPr="00420924">
        <w:rPr>
          <w:rFonts w:eastAsia="Times New Roman"/>
          <w:bCs/>
          <w:shd w:val="clear" w:color="auto" w:fill="FFFFFF"/>
        </w:rPr>
        <w:t>και</w:t>
      </w:r>
      <w:r>
        <w:rPr>
          <w:rFonts w:eastAsia="Times New Roman" w:cs="Times New Roman"/>
          <w:bCs/>
          <w:shd w:val="clear" w:color="auto" w:fill="FFFFFF"/>
        </w:rPr>
        <w:t xml:space="preserve"> τη φαυλότητα. Εσείς, </w:t>
      </w:r>
      <w:r w:rsidRPr="00420924">
        <w:rPr>
          <w:rFonts w:eastAsia="Times New Roman"/>
          <w:bCs/>
          <w:shd w:val="clear" w:color="auto" w:fill="FFFFFF"/>
        </w:rPr>
        <w:t>δυστυχώς</w:t>
      </w:r>
      <w:r>
        <w:rPr>
          <w:rFonts w:eastAsia="Times New Roman"/>
          <w:bCs/>
          <w:shd w:val="clear" w:color="auto" w:fill="FFFFFF"/>
        </w:rPr>
        <w:t>,</w:t>
      </w:r>
      <w:r>
        <w:rPr>
          <w:rFonts w:eastAsia="Times New Roman" w:cs="Times New Roman"/>
          <w:bCs/>
          <w:shd w:val="clear" w:color="auto" w:fill="FFFFFF"/>
        </w:rPr>
        <w:t xml:space="preserve"> επενδύετε στην καταστροφή, στην </w:t>
      </w:r>
      <w:r w:rsidRPr="00420924">
        <w:rPr>
          <w:rFonts w:eastAsia="Times New Roman" w:cs="Times New Roman"/>
          <w:bCs/>
          <w:shd w:val="clear" w:color="auto" w:fill="FFFFFF"/>
        </w:rPr>
        <w:t>κοινωνική</w:t>
      </w:r>
      <w:r>
        <w:rPr>
          <w:rFonts w:eastAsia="Times New Roman" w:cs="Times New Roman"/>
          <w:bCs/>
          <w:shd w:val="clear" w:color="auto" w:fill="FFFFFF"/>
        </w:rPr>
        <w:t xml:space="preserve"> πόλωση </w:t>
      </w:r>
      <w:r w:rsidRPr="00420924">
        <w:rPr>
          <w:rFonts w:eastAsia="Times New Roman"/>
          <w:bCs/>
          <w:shd w:val="clear" w:color="auto" w:fill="FFFFFF"/>
        </w:rPr>
        <w:t>και</w:t>
      </w:r>
      <w:r>
        <w:rPr>
          <w:rFonts w:eastAsia="Times New Roman" w:cs="Times New Roman"/>
          <w:bCs/>
          <w:shd w:val="clear" w:color="auto" w:fill="FFFFFF"/>
        </w:rPr>
        <w:t xml:space="preserve"> αποδεικνύετε καθημερινά πόσο </w:t>
      </w:r>
      <w:r w:rsidRPr="00420924">
        <w:rPr>
          <w:rFonts w:eastAsia="Times New Roman" w:cs="Times New Roman"/>
          <w:bCs/>
          <w:shd w:val="clear" w:color="auto" w:fill="FFFFFF"/>
        </w:rPr>
        <w:t>πολιτικ</w:t>
      </w:r>
      <w:r>
        <w:rPr>
          <w:rFonts w:eastAsia="Times New Roman" w:cs="Times New Roman"/>
          <w:bCs/>
          <w:shd w:val="clear" w:color="auto" w:fill="FFFFFF"/>
        </w:rPr>
        <w:t xml:space="preserve">ά ανεύθυνοι, λαϊκιστές, τυχοδιώκτες </w:t>
      </w:r>
      <w:r w:rsidRPr="00420924">
        <w:rPr>
          <w:rFonts w:eastAsia="Times New Roman"/>
          <w:bCs/>
          <w:shd w:val="clear" w:color="auto" w:fill="FFFFFF"/>
        </w:rPr>
        <w:t>και</w:t>
      </w:r>
      <w:r>
        <w:rPr>
          <w:rFonts w:eastAsia="Times New Roman" w:cs="Times New Roman"/>
          <w:bCs/>
          <w:shd w:val="clear" w:color="auto" w:fill="FFFFFF"/>
        </w:rPr>
        <w:t xml:space="preserve"> τελικά αμετανόητοι είστε.</w:t>
      </w:r>
    </w:p>
    <w:p w14:paraId="3A310BEA"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sidRPr="00420924">
        <w:rPr>
          <w:rFonts w:eastAsia="Times New Roman"/>
          <w:bCs/>
          <w:shd w:val="clear" w:color="auto" w:fill="FFFFFF"/>
        </w:rPr>
        <w:t>Να</w:t>
      </w:r>
      <w:r>
        <w:rPr>
          <w:rFonts w:eastAsia="Times New Roman" w:cs="Times New Roman"/>
          <w:bCs/>
          <w:shd w:val="clear" w:color="auto" w:fill="FFFFFF"/>
        </w:rPr>
        <w:t xml:space="preserve"> ξέρετε</w:t>
      </w:r>
      <w:r w:rsidRPr="007111FD">
        <w:rPr>
          <w:rFonts w:eastAsia="Times New Roman" w:cs="Times New Roman"/>
          <w:bCs/>
          <w:shd w:val="clear" w:color="auto" w:fill="FFFFFF"/>
        </w:rPr>
        <w:t>,</w:t>
      </w:r>
      <w:r>
        <w:rPr>
          <w:rFonts w:eastAsia="Times New Roman" w:cs="Times New Roman"/>
          <w:bCs/>
          <w:shd w:val="clear" w:color="auto" w:fill="FFFFFF"/>
        </w:rPr>
        <w:t xml:space="preserve"> </w:t>
      </w:r>
      <w:r w:rsidRPr="00420924">
        <w:rPr>
          <w:rFonts w:eastAsia="Times New Roman" w:cs="Times New Roman"/>
          <w:bCs/>
          <w:shd w:val="clear" w:color="auto" w:fill="FFFFFF"/>
        </w:rPr>
        <w:t>όμως</w:t>
      </w:r>
      <w:r w:rsidRPr="007111FD">
        <w:rPr>
          <w:rFonts w:eastAsia="Times New Roman" w:cs="Times New Roman"/>
          <w:bCs/>
          <w:shd w:val="clear" w:color="auto" w:fill="FFFFFF"/>
        </w:rPr>
        <w:t>,</w:t>
      </w:r>
      <w:r>
        <w:rPr>
          <w:rFonts w:eastAsia="Times New Roman" w:cs="Times New Roman"/>
          <w:bCs/>
          <w:shd w:val="clear" w:color="auto" w:fill="FFFFFF"/>
        </w:rPr>
        <w:t xml:space="preserve"> </w:t>
      </w:r>
      <w:r w:rsidRPr="00420924">
        <w:rPr>
          <w:rFonts w:eastAsia="Times New Roman"/>
          <w:bCs/>
          <w:shd w:val="clear" w:color="auto" w:fill="FFFFFF"/>
        </w:rPr>
        <w:t>ότι</w:t>
      </w:r>
      <w:r>
        <w:rPr>
          <w:rFonts w:eastAsia="Times New Roman" w:cs="Times New Roman"/>
          <w:bCs/>
          <w:shd w:val="clear" w:color="auto" w:fill="FFFFFF"/>
        </w:rPr>
        <w:t xml:space="preserve"> δεν </w:t>
      </w:r>
      <w:r w:rsidRPr="00420924">
        <w:rPr>
          <w:rFonts w:eastAsia="Times New Roman"/>
          <w:bCs/>
          <w:shd w:val="clear" w:color="auto" w:fill="FFFFFF"/>
        </w:rPr>
        <w:t>θα</w:t>
      </w:r>
      <w:r>
        <w:rPr>
          <w:rFonts w:eastAsia="Times New Roman" w:cs="Times New Roman"/>
          <w:bCs/>
          <w:shd w:val="clear" w:color="auto" w:fill="FFFFFF"/>
        </w:rPr>
        <w:t xml:space="preserve"> τα καταφέρετε. Δεν </w:t>
      </w:r>
      <w:r w:rsidRPr="00420924">
        <w:rPr>
          <w:rFonts w:eastAsia="Times New Roman"/>
          <w:bCs/>
          <w:shd w:val="clear" w:color="auto" w:fill="FFFFFF"/>
        </w:rPr>
        <w:t>θα</w:t>
      </w:r>
      <w:r>
        <w:rPr>
          <w:rFonts w:eastAsia="Times New Roman" w:cs="Times New Roman"/>
          <w:bCs/>
          <w:shd w:val="clear" w:color="auto" w:fill="FFFFFF"/>
        </w:rPr>
        <w:t xml:space="preserve"> διχάσετε την κοινωνία. Δεν θα επιβάλλετε την αγριότητα </w:t>
      </w:r>
      <w:r w:rsidRPr="00420924">
        <w:rPr>
          <w:rFonts w:eastAsia="Times New Roman"/>
          <w:bCs/>
          <w:shd w:val="clear" w:color="auto" w:fill="FFFFFF"/>
        </w:rPr>
        <w:t>και</w:t>
      </w:r>
      <w:r>
        <w:rPr>
          <w:rFonts w:eastAsia="Times New Roman" w:cs="Times New Roman"/>
          <w:bCs/>
          <w:shd w:val="clear" w:color="auto" w:fill="FFFFFF"/>
        </w:rPr>
        <w:t xml:space="preserve"> τη μισαλλοδοξία, ως </w:t>
      </w:r>
      <w:r w:rsidRPr="00420924">
        <w:rPr>
          <w:rFonts w:eastAsia="Times New Roman" w:cs="Times New Roman"/>
          <w:bCs/>
          <w:shd w:val="clear" w:color="auto" w:fill="FFFFFF"/>
        </w:rPr>
        <w:t>πολιτικ</w:t>
      </w:r>
      <w:r>
        <w:rPr>
          <w:rFonts w:eastAsia="Times New Roman" w:cs="Times New Roman"/>
          <w:bCs/>
          <w:shd w:val="clear" w:color="auto" w:fill="FFFFFF"/>
        </w:rPr>
        <w:t xml:space="preserve">ό κλίμα στη ώρα. Δεν </w:t>
      </w:r>
      <w:r w:rsidRPr="00420924">
        <w:rPr>
          <w:rFonts w:eastAsia="Times New Roman"/>
          <w:bCs/>
          <w:shd w:val="clear" w:color="auto" w:fill="FFFFFF"/>
        </w:rPr>
        <w:t>θα</w:t>
      </w:r>
      <w:r>
        <w:rPr>
          <w:rFonts w:eastAsia="Times New Roman" w:cs="Times New Roman"/>
          <w:bCs/>
          <w:shd w:val="clear" w:color="auto" w:fill="FFFFFF"/>
        </w:rPr>
        <w:t xml:space="preserve"> μας επιστρέψετε στο κλίμα της μετεμφυλιακής χωροφυλακίστικης Δεξιάς.</w:t>
      </w:r>
    </w:p>
    <w:p w14:paraId="3A310BEB"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συνετός, σοβαρός κόσμος </w:t>
      </w:r>
      <w:r>
        <w:rPr>
          <w:rFonts w:eastAsia="Times New Roman" w:cs="Times New Roman"/>
          <w:bCs/>
          <w:shd w:val="clear" w:color="auto" w:fill="FFFFFF"/>
        </w:rPr>
        <w:t xml:space="preserve">της χώρας, οι άνθρωποι του μόχθου, οι άνθρωποι της πραγματικής οικονομίας της αγοράς θέλουν σταθερότητα, θέλουν ασφάλεια, θέλουν ευημερία, θέλουν ανάπτυξη </w:t>
      </w:r>
      <w:r w:rsidRPr="00420924">
        <w:rPr>
          <w:rFonts w:eastAsia="Times New Roman"/>
          <w:bCs/>
          <w:shd w:val="clear" w:color="auto" w:fill="FFFFFF"/>
        </w:rPr>
        <w:t>και</w:t>
      </w:r>
      <w:r>
        <w:rPr>
          <w:rFonts w:eastAsia="Times New Roman" w:cs="Times New Roman"/>
          <w:bCs/>
          <w:shd w:val="clear" w:color="auto" w:fill="FFFFFF"/>
        </w:rPr>
        <w:t xml:space="preserve"> βλέπουν </w:t>
      </w:r>
      <w:r w:rsidRPr="00420924">
        <w:rPr>
          <w:rFonts w:eastAsia="Times New Roman"/>
          <w:bCs/>
          <w:shd w:val="clear" w:color="auto" w:fill="FFFFFF"/>
        </w:rPr>
        <w:t>ότι</w:t>
      </w:r>
      <w:r>
        <w:rPr>
          <w:rFonts w:eastAsia="Times New Roman" w:cs="Times New Roman"/>
          <w:bCs/>
          <w:shd w:val="clear" w:color="auto" w:fill="FFFFFF"/>
        </w:rPr>
        <w:t xml:space="preserve"> όλα αυτά τίθενται σε αμφισβήτηση από τον τρόπο με τον οποίο χειρίζεστε όλα τα θέματα.</w:t>
      </w:r>
      <w:r>
        <w:rPr>
          <w:rFonts w:eastAsia="Times New Roman" w:cs="Times New Roman"/>
          <w:bCs/>
          <w:shd w:val="clear" w:color="auto" w:fill="FFFFFF"/>
        </w:rPr>
        <w:t xml:space="preserve"> Γι</w:t>
      </w:r>
      <w:r w:rsidRPr="00FD63C0">
        <w:rPr>
          <w:rFonts w:eastAsia="Times New Roman" w:cs="Times New Roman"/>
          <w:bCs/>
          <w:shd w:val="clear" w:color="auto" w:fill="FFFFFF"/>
        </w:rPr>
        <w:t>’</w:t>
      </w:r>
      <w:r>
        <w:rPr>
          <w:rFonts w:eastAsia="Times New Roman" w:cs="Times New Roman"/>
          <w:bCs/>
          <w:shd w:val="clear" w:color="auto" w:fill="FFFFFF"/>
        </w:rPr>
        <w:t xml:space="preserve"> αυτό </w:t>
      </w:r>
      <w:r w:rsidRPr="00420924">
        <w:rPr>
          <w:rFonts w:eastAsia="Times New Roman"/>
          <w:bCs/>
          <w:shd w:val="clear" w:color="auto" w:fill="FFFFFF"/>
        </w:rPr>
        <w:t>και</w:t>
      </w:r>
      <w:r>
        <w:rPr>
          <w:rFonts w:eastAsia="Times New Roman" w:cs="Times New Roman"/>
          <w:bCs/>
          <w:shd w:val="clear" w:color="auto" w:fill="FFFFFF"/>
        </w:rPr>
        <w:t xml:space="preserve"> </w:t>
      </w:r>
      <w:r w:rsidRPr="00420924">
        <w:rPr>
          <w:rFonts w:eastAsia="Times New Roman"/>
          <w:bCs/>
          <w:shd w:val="clear" w:color="auto" w:fill="FFFFFF"/>
        </w:rPr>
        <w:t>θα</w:t>
      </w:r>
      <w:r>
        <w:rPr>
          <w:rFonts w:eastAsia="Times New Roman" w:cs="Times New Roman"/>
          <w:bCs/>
          <w:shd w:val="clear" w:color="auto" w:fill="FFFFFF"/>
        </w:rPr>
        <w:t xml:space="preserve"> σας γυρίσουν οριστικά την πλάτη.</w:t>
      </w:r>
    </w:p>
    <w:p w14:paraId="3A310BEC" w14:textId="77777777" w:rsidR="00E66DFC" w:rsidRDefault="00CE19B2">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3A310BED"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sidRPr="00420924">
        <w:rPr>
          <w:rFonts w:eastAsia="Times New Roman"/>
          <w:b/>
          <w:bCs/>
          <w:shd w:val="clear" w:color="auto" w:fill="FFFFFF"/>
        </w:rPr>
        <w:t>ΠΡΟΕΔΡΕΩΝ (Μάριος Γεωργιάδης):</w:t>
      </w:r>
      <w:r w:rsidRPr="00420924">
        <w:rPr>
          <w:rFonts w:eastAsia="Times New Roman"/>
          <w:bCs/>
          <w:shd w:val="clear" w:color="auto" w:fill="FFFFFF"/>
        </w:rPr>
        <w:t xml:space="preserve"> </w:t>
      </w:r>
      <w:r>
        <w:rPr>
          <w:rFonts w:eastAsia="Times New Roman" w:cs="Times New Roman"/>
          <w:bCs/>
          <w:shd w:val="clear" w:color="auto" w:fill="FFFFFF"/>
        </w:rPr>
        <w:t xml:space="preserve">Ευχαριστούμε τον κύριο Υπουργό. Τον λόγο </w:t>
      </w:r>
      <w:r w:rsidRPr="00420924">
        <w:rPr>
          <w:rFonts w:eastAsia="Times New Roman"/>
          <w:bCs/>
          <w:shd w:val="clear" w:color="auto" w:fill="FFFFFF"/>
        </w:rPr>
        <w:t>έχει</w:t>
      </w:r>
      <w:r>
        <w:rPr>
          <w:rFonts w:eastAsia="Times New Roman" w:cs="Times New Roman"/>
          <w:bCs/>
          <w:shd w:val="clear" w:color="auto" w:fill="FFFFFF"/>
        </w:rPr>
        <w:t xml:space="preserve"> ο κ. Μπάρκας για επτά λεπτά. </w:t>
      </w:r>
    </w:p>
    <w:p w14:paraId="3A310BEE"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bCs/>
          <w:shd w:val="clear" w:color="auto" w:fill="FFFFFF"/>
        </w:rPr>
      </w:pPr>
      <w:r w:rsidRPr="000A5944">
        <w:rPr>
          <w:rFonts w:eastAsia="Times New Roman" w:cs="Times New Roman"/>
          <w:b/>
          <w:bCs/>
          <w:shd w:val="clear" w:color="auto" w:fill="FFFFFF"/>
        </w:rPr>
        <w:t>ΚΩΝΣΤΑΝΤΙΝΟΣ ΜΠΑΡΚΑΣ:</w:t>
      </w:r>
      <w:r>
        <w:rPr>
          <w:rFonts w:eastAsia="Times New Roman" w:cs="Times New Roman"/>
          <w:bCs/>
          <w:shd w:val="clear" w:color="auto" w:fill="FFFFFF"/>
        </w:rPr>
        <w:t xml:space="preserve"> </w:t>
      </w:r>
      <w:r w:rsidRPr="00420924">
        <w:rPr>
          <w:rFonts w:eastAsia="Times New Roman" w:cs="Times New Roman"/>
          <w:bCs/>
          <w:shd w:val="clear" w:color="auto" w:fill="FFFFFF"/>
        </w:rPr>
        <w:t>Κύριε Πρόεδρε</w:t>
      </w:r>
      <w:r>
        <w:rPr>
          <w:rFonts w:eastAsia="Times New Roman" w:cs="Times New Roman"/>
          <w:bCs/>
          <w:shd w:val="clear" w:color="auto" w:fill="FFFFFF"/>
        </w:rPr>
        <w:t xml:space="preserve">, το πρωί ακούγοντας τον </w:t>
      </w:r>
      <w:r w:rsidRPr="00420924">
        <w:rPr>
          <w:rFonts w:eastAsia="Times New Roman"/>
          <w:bCs/>
          <w:shd w:val="clear" w:color="auto" w:fill="FFFFFF"/>
        </w:rPr>
        <w:t>Αρχηγό της Αξιωματικής Αντιπολίτευσης</w:t>
      </w:r>
      <w:r>
        <w:rPr>
          <w:rFonts w:eastAsia="Times New Roman" w:cs="Times New Roman"/>
          <w:bCs/>
          <w:shd w:val="clear" w:color="auto" w:fill="FFFFFF"/>
        </w:rPr>
        <w:t xml:space="preserve"> </w:t>
      </w:r>
      <w:r w:rsidRPr="00420924">
        <w:rPr>
          <w:rFonts w:eastAsia="Times New Roman"/>
          <w:bCs/>
          <w:shd w:val="clear" w:color="auto" w:fill="FFFFFF"/>
        </w:rPr>
        <w:t>να</w:t>
      </w:r>
      <w:r>
        <w:rPr>
          <w:rFonts w:eastAsia="Times New Roman" w:cs="Times New Roman"/>
          <w:bCs/>
          <w:shd w:val="clear" w:color="auto" w:fill="FFFFFF"/>
        </w:rPr>
        <w:t xml:space="preserve"> καταθέτει την πρόταση μομφής εναντίον </w:t>
      </w:r>
      <w:r>
        <w:rPr>
          <w:rFonts w:eastAsia="Times New Roman" w:cs="Times New Roman"/>
          <w:bCs/>
          <w:shd w:val="clear" w:color="auto" w:fill="FFFFFF"/>
        </w:rPr>
        <w:lastRenderedPageBreak/>
        <w:t xml:space="preserve">της </w:t>
      </w:r>
      <w:r w:rsidRPr="00420924">
        <w:rPr>
          <w:rFonts w:eastAsia="Times New Roman"/>
          <w:bCs/>
          <w:shd w:val="clear" w:color="auto" w:fill="FFFFFF"/>
        </w:rPr>
        <w:t>Κυβέρνηση</w:t>
      </w:r>
      <w:r>
        <w:rPr>
          <w:rFonts w:eastAsia="Times New Roman" w:cs="Times New Roman"/>
          <w:bCs/>
          <w:shd w:val="clear" w:color="auto" w:fill="FFFFFF"/>
        </w:rPr>
        <w:t xml:space="preserve">ς, σκέφτηκα τι πραγματικά δεν καταλαβαίνει; Τι πραγματικά δεν κατανοεί η ηγεσία της </w:t>
      </w:r>
      <w:r w:rsidRPr="00420924">
        <w:rPr>
          <w:rFonts w:eastAsia="Times New Roman" w:cs="Times New Roman"/>
          <w:bCs/>
          <w:shd w:val="clear" w:color="auto" w:fill="FFFFFF"/>
        </w:rPr>
        <w:t>Νέας Δημοκρατίας</w:t>
      </w:r>
      <w:r>
        <w:rPr>
          <w:rFonts w:eastAsia="Times New Roman" w:cs="Times New Roman"/>
          <w:bCs/>
          <w:shd w:val="clear" w:color="auto" w:fill="FFFFFF"/>
        </w:rPr>
        <w:t xml:space="preserve"> από ένα κείμενο </w:t>
      </w:r>
      <w:r w:rsidRPr="00420924">
        <w:rPr>
          <w:rFonts w:eastAsia="Times New Roman" w:cs="Times New Roman"/>
          <w:bCs/>
          <w:shd w:val="clear" w:color="auto" w:fill="FFFFFF"/>
        </w:rPr>
        <w:t>το οποίο</w:t>
      </w:r>
      <w:r>
        <w:rPr>
          <w:rFonts w:eastAsia="Times New Roman" w:cs="Times New Roman"/>
          <w:bCs/>
          <w:shd w:val="clear" w:color="auto" w:fill="FFFFFF"/>
        </w:rPr>
        <w:t xml:space="preserve"> </w:t>
      </w:r>
      <w:r w:rsidRPr="00420924">
        <w:rPr>
          <w:rFonts w:eastAsia="Times New Roman"/>
          <w:bCs/>
          <w:shd w:val="clear" w:color="auto" w:fill="FFFFFF"/>
        </w:rPr>
        <w:t>θα</w:t>
      </w:r>
      <w:r>
        <w:rPr>
          <w:rFonts w:eastAsia="Times New Roman" w:cs="Times New Roman"/>
          <w:bCs/>
          <w:shd w:val="clear" w:color="auto" w:fill="FFFFFF"/>
        </w:rPr>
        <w:t xml:space="preserve"> μπορούσε ά</w:t>
      </w:r>
      <w:r>
        <w:rPr>
          <w:rFonts w:eastAsia="Times New Roman" w:cs="Times New Roman"/>
          <w:bCs/>
          <w:shd w:val="clear" w:color="auto" w:fill="FFFFFF"/>
        </w:rPr>
        <w:t xml:space="preserve">νετα, εύκολα </w:t>
      </w:r>
      <w:r w:rsidRPr="00420924">
        <w:rPr>
          <w:rFonts w:eastAsia="Times New Roman"/>
          <w:bCs/>
          <w:shd w:val="clear" w:color="auto" w:fill="FFFFFF"/>
        </w:rPr>
        <w:t>να</w:t>
      </w:r>
      <w:r>
        <w:rPr>
          <w:rFonts w:eastAsia="Times New Roman" w:cs="Times New Roman"/>
          <w:bCs/>
          <w:shd w:val="clear" w:color="auto" w:fill="FFFFFF"/>
        </w:rPr>
        <w:t xml:space="preserve"> αντιληφθεί ακόμη </w:t>
      </w:r>
      <w:r w:rsidRPr="00420924">
        <w:rPr>
          <w:rFonts w:eastAsia="Times New Roman"/>
          <w:bCs/>
          <w:shd w:val="clear" w:color="auto" w:fill="FFFFFF"/>
        </w:rPr>
        <w:t>και</w:t>
      </w:r>
      <w:r>
        <w:rPr>
          <w:rFonts w:eastAsia="Times New Roman" w:cs="Times New Roman"/>
          <w:bCs/>
          <w:shd w:val="clear" w:color="auto" w:fill="FFFFFF"/>
        </w:rPr>
        <w:t xml:space="preserve"> ένα δεκάχρονο παιδί.</w:t>
      </w:r>
    </w:p>
    <w:p w14:paraId="3A310BEF" w14:textId="77777777" w:rsidR="00E66DFC" w:rsidRDefault="00CE19B2">
      <w:pPr>
        <w:tabs>
          <w:tab w:val="left" w:pos="1138"/>
          <w:tab w:val="left" w:pos="1565"/>
          <w:tab w:val="left" w:pos="2965"/>
          <w:tab w:val="center" w:pos="4753"/>
        </w:tabs>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Ποια ήταν η πραγματική επιδίωξη της </w:t>
      </w:r>
      <w:r w:rsidRPr="008F303F">
        <w:rPr>
          <w:rFonts w:eastAsia="Times New Roman" w:cs="Times New Roman"/>
          <w:bCs/>
          <w:shd w:val="clear" w:color="auto" w:fill="FFFFFF"/>
        </w:rPr>
        <w:t>Νέας Δημοκρατίας</w:t>
      </w:r>
      <w:r>
        <w:rPr>
          <w:rFonts w:eastAsia="Times New Roman" w:cs="Times New Roman"/>
          <w:bCs/>
          <w:shd w:val="clear" w:color="auto" w:fill="FFFFFF"/>
        </w:rPr>
        <w:t xml:space="preserve"> </w:t>
      </w:r>
      <w:r>
        <w:rPr>
          <w:rFonts w:eastAsia="Times New Roman"/>
          <w:bCs/>
          <w:shd w:val="clear" w:color="auto" w:fill="FFFFFF"/>
        </w:rPr>
        <w:t xml:space="preserve">με την κατάθεση της πρότασης μομφής; Τι ακριβώς κρύβεται πίσω από αυτή την απονενοημένη πράξη της; Τι θέλει </w:t>
      </w:r>
      <w:r w:rsidRPr="008F303F">
        <w:rPr>
          <w:rFonts w:eastAsia="Times New Roman"/>
          <w:bCs/>
          <w:shd w:val="clear" w:color="auto" w:fill="FFFFFF"/>
        </w:rPr>
        <w:t>να</w:t>
      </w:r>
      <w:r>
        <w:rPr>
          <w:rFonts w:eastAsia="Times New Roman"/>
          <w:bCs/>
          <w:shd w:val="clear" w:color="auto" w:fill="FFFFFF"/>
        </w:rPr>
        <w:t xml:space="preserve"> πετύχει; </w:t>
      </w:r>
    </w:p>
    <w:p w14:paraId="3A310BF0" w14:textId="77777777" w:rsidR="00E66DFC" w:rsidRDefault="00CE19B2">
      <w:pPr>
        <w:tabs>
          <w:tab w:val="left" w:pos="1138"/>
          <w:tab w:val="left" w:pos="1565"/>
          <w:tab w:val="left" w:pos="2965"/>
          <w:tab w:val="center" w:pos="4753"/>
        </w:tabs>
        <w:spacing w:after="0" w:line="600" w:lineRule="auto"/>
        <w:ind w:firstLine="720"/>
        <w:jc w:val="both"/>
        <w:rPr>
          <w:rFonts w:eastAsia="Times New Roman"/>
          <w:bCs/>
          <w:shd w:val="clear" w:color="auto" w:fill="FFFFFF"/>
        </w:rPr>
      </w:pPr>
      <w:r w:rsidRPr="008F303F">
        <w:rPr>
          <w:rFonts w:eastAsia="Times New Roman"/>
          <w:bCs/>
          <w:shd w:val="clear" w:color="auto" w:fill="FFFFFF"/>
        </w:rPr>
        <w:t>Νομίζω</w:t>
      </w:r>
      <w:r>
        <w:rPr>
          <w:rFonts w:eastAsia="Times New Roman"/>
          <w:bCs/>
          <w:shd w:val="clear" w:color="auto" w:fill="FFFFFF"/>
        </w:rPr>
        <w:t xml:space="preserve">, </w:t>
      </w:r>
      <w:r w:rsidRPr="008F303F">
        <w:rPr>
          <w:rFonts w:eastAsia="Times New Roman"/>
          <w:bCs/>
          <w:shd w:val="clear" w:color="auto" w:fill="FFFFFF"/>
        </w:rPr>
        <w:t>λοιπόν</w:t>
      </w:r>
      <w:r>
        <w:rPr>
          <w:rFonts w:eastAsia="Times New Roman"/>
          <w:bCs/>
          <w:shd w:val="clear" w:color="auto" w:fill="FFFFFF"/>
        </w:rPr>
        <w:t xml:space="preserve">, </w:t>
      </w:r>
      <w:r w:rsidRPr="008F303F">
        <w:rPr>
          <w:rFonts w:eastAsia="Times New Roman"/>
          <w:bCs/>
          <w:shd w:val="clear" w:color="auto" w:fill="FFFFFF"/>
        </w:rPr>
        <w:t>ότι</w:t>
      </w:r>
      <w:r>
        <w:rPr>
          <w:rFonts w:eastAsia="Times New Roman"/>
          <w:bCs/>
          <w:shd w:val="clear" w:color="auto" w:fill="FFFFFF"/>
        </w:rPr>
        <w:t xml:space="preserve"> </w:t>
      </w:r>
      <w:r w:rsidRPr="008F303F">
        <w:rPr>
          <w:rFonts w:eastAsia="Times New Roman"/>
          <w:bCs/>
          <w:shd w:val="clear" w:color="auto" w:fill="FFFFFF"/>
        </w:rPr>
        <w:t>είναι</w:t>
      </w:r>
      <w:r>
        <w:rPr>
          <w:rFonts w:eastAsia="Times New Roman"/>
          <w:bCs/>
          <w:shd w:val="clear" w:color="auto" w:fill="FFFFFF"/>
        </w:rPr>
        <w:t xml:space="preserve"> ξεκάθαρο, </w:t>
      </w:r>
      <w:r w:rsidRPr="000A5944">
        <w:rPr>
          <w:rFonts w:eastAsia="Times New Roman"/>
          <w:bCs/>
          <w:shd w:val="clear" w:color="auto" w:fill="FFFFFF"/>
        </w:rPr>
        <w:t>ότι</w:t>
      </w:r>
      <w:r>
        <w:rPr>
          <w:rFonts w:eastAsia="Times New Roman"/>
          <w:bCs/>
          <w:shd w:val="clear" w:color="auto" w:fill="FFFFFF"/>
        </w:rPr>
        <w:t xml:space="preserve"> </w:t>
      </w:r>
      <w:r w:rsidRPr="008F303F">
        <w:rPr>
          <w:rFonts w:eastAsia="Times New Roman"/>
          <w:bCs/>
          <w:shd w:val="clear" w:color="auto" w:fill="FFFFFF"/>
        </w:rPr>
        <w:t>είναι</w:t>
      </w:r>
      <w:r>
        <w:rPr>
          <w:rFonts w:eastAsia="Times New Roman"/>
          <w:bCs/>
          <w:shd w:val="clear" w:color="auto" w:fill="FFFFFF"/>
        </w:rPr>
        <w:t xml:space="preserve"> ο τελευταίος τρόπος </w:t>
      </w:r>
      <w:r w:rsidRPr="008F303F">
        <w:rPr>
          <w:rFonts w:eastAsia="Times New Roman"/>
          <w:bCs/>
          <w:shd w:val="clear" w:color="auto" w:fill="FFFFFF"/>
        </w:rPr>
        <w:t>να</w:t>
      </w:r>
      <w:r>
        <w:rPr>
          <w:rFonts w:eastAsia="Times New Roman"/>
          <w:bCs/>
          <w:shd w:val="clear" w:color="auto" w:fill="FFFFFF"/>
        </w:rPr>
        <w:t xml:space="preserve"> ανακόψει τον δρόμο της εξόδου της χώρας από τα μνημόνια, το τέλος της κρίσης της χρηματοπιστωτικής, της </w:t>
      </w:r>
      <w:r w:rsidRPr="008F303F">
        <w:rPr>
          <w:rFonts w:eastAsia="Times New Roman"/>
          <w:bCs/>
          <w:shd w:val="clear" w:color="auto" w:fill="FFFFFF"/>
        </w:rPr>
        <w:t>κοινωνική</w:t>
      </w:r>
      <w:r>
        <w:rPr>
          <w:rFonts w:eastAsia="Times New Roman"/>
          <w:bCs/>
          <w:shd w:val="clear" w:color="auto" w:fill="FFFFFF"/>
        </w:rPr>
        <w:t xml:space="preserve">ς, της </w:t>
      </w:r>
      <w:r w:rsidRPr="008F303F">
        <w:rPr>
          <w:rFonts w:eastAsia="Times New Roman"/>
          <w:bCs/>
          <w:shd w:val="clear" w:color="auto" w:fill="FFFFFF"/>
        </w:rPr>
        <w:t>πολιτικ</w:t>
      </w:r>
      <w:r>
        <w:rPr>
          <w:rFonts w:eastAsia="Times New Roman"/>
          <w:bCs/>
          <w:shd w:val="clear" w:color="auto" w:fill="FFFFFF"/>
        </w:rPr>
        <w:t xml:space="preserve">ής </w:t>
      </w:r>
      <w:r w:rsidRPr="008F303F">
        <w:rPr>
          <w:rFonts w:eastAsia="Times New Roman"/>
          <w:bCs/>
          <w:shd w:val="clear" w:color="auto" w:fill="FFFFFF"/>
        </w:rPr>
        <w:t>που</w:t>
      </w:r>
      <w:r>
        <w:rPr>
          <w:rFonts w:eastAsia="Times New Roman"/>
          <w:bCs/>
          <w:shd w:val="clear" w:color="auto" w:fill="FFFFFF"/>
        </w:rPr>
        <w:t xml:space="preserve"> η χώρα βιώνει τα οκτώ τελευταία χρόνια.</w:t>
      </w:r>
    </w:p>
    <w:p w14:paraId="3A310BF1" w14:textId="77777777" w:rsidR="00E66DFC" w:rsidRDefault="00CE19B2">
      <w:pPr>
        <w:tabs>
          <w:tab w:val="left" w:pos="1138"/>
          <w:tab w:val="left" w:pos="1565"/>
          <w:tab w:val="left" w:pos="2965"/>
          <w:tab w:val="center" w:pos="4753"/>
        </w:tabs>
        <w:spacing w:after="0" w:line="600" w:lineRule="auto"/>
        <w:ind w:firstLine="720"/>
        <w:jc w:val="both"/>
        <w:rPr>
          <w:rFonts w:eastAsia="Times New Roman"/>
          <w:bCs/>
          <w:shd w:val="clear" w:color="auto" w:fill="FFFFFF"/>
        </w:rPr>
      </w:pPr>
      <w:r>
        <w:rPr>
          <w:rFonts w:eastAsia="Times New Roman"/>
          <w:bCs/>
          <w:shd w:val="clear" w:color="auto" w:fill="FFFFFF"/>
        </w:rPr>
        <w:t xml:space="preserve">Ενοχλεί την ηγεσία της </w:t>
      </w:r>
      <w:r w:rsidRPr="008F303F">
        <w:rPr>
          <w:rFonts w:eastAsia="Times New Roman"/>
          <w:bCs/>
          <w:shd w:val="clear" w:color="auto" w:fill="FFFFFF"/>
        </w:rPr>
        <w:t>Νέας Δημοκ</w:t>
      </w:r>
      <w:r w:rsidRPr="008F303F">
        <w:rPr>
          <w:rFonts w:eastAsia="Times New Roman"/>
          <w:bCs/>
          <w:shd w:val="clear" w:color="auto" w:fill="FFFFFF"/>
        </w:rPr>
        <w:t xml:space="preserve">ρατίας </w:t>
      </w:r>
      <w:r>
        <w:rPr>
          <w:rFonts w:eastAsia="Times New Roman"/>
          <w:bCs/>
          <w:shd w:val="clear" w:color="auto" w:fill="FFFFFF"/>
        </w:rPr>
        <w:t xml:space="preserve">ο ρόλος της </w:t>
      </w:r>
      <w:r w:rsidRPr="008F303F">
        <w:rPr>
          <w:rFonts w:eastAsia="Times New Roman"/>
          <w:bCs/>
          <w:shd w:val="clear" w:color="auto" w:fill="FFFFFF"/>
        </w:rPr>
        <w:t>Κυβέρνηση</w:t>
      </w:r>
      <w:r>
        <w:rPr>
          <w:rFonts w:eastAsia="Times New Roman"/>
          <w:bCs/>
          <w:shd w:val="clear" w:color="auto" w:fill="FFFFFF"/>
        </w:rPr>
        <w:t xml:space="preserve">ς </w:t>
      </w:r>
      <w:r w:rsidRPr="008F303F">
        <w:rPr>
          <w:rFonts w:eastAsia="Times New Roman"/>
          <w:bCs/>
          <w:shd w:val="clear" w:color="auto" w:fill="FFFFFF"/>
        </w:rPr>
        <w:t>και</w:t>
      </w:r>
      <w:r>
        <w:rPr>
          <w:rFonts w:eastAsia="Times New Roman"/>
          <w:bCs/>
          <w:shd w:val="clear" w:color="auto" w:fill="FFFFFF"/>
        </w:rPr>
        <w:t xml:space="preserve"> του ΣΥΡΙΖΑ, ως </w:t>
      </w:r>
      <w:r w:rsidRPr="008F303F">
        <w:rPr>
          <w:rFonts w:eastAsia="Times New Roman"/>
          <w:bCs/>
          <w:shd w:val="clear" w:color="auto" w:fill="FFFFFF"/>
        </w:rPr>
        <w:t>μια</w:t>
      </w:r>
      <w:r>
        <w:rPr>
          <w:rFonts w:eastAsia="Times New Roman"/>
          <w:bCs/>
          <w:shd w:val="clear" w:color="auto" w:fill="FFFFFF"/>
        </w:rPr>
        <w:t xml:space="preserve"> δύναμη </w:t>
      </w:r>
      <w:r w:rsidRPr="008F303F">
        <w:rPr>
          <w:rFonts w:eastAsia="Times New Roman"/>
          <w:bCs/>
          <w:shd w:val="clear" w:color="auto" w:fill="FFFFFF"/>
        </w:rPr>
        <w:t>που</w:t>
      </w:r>
      <w:r>
        <w:rPr>
          <w:rFonts w:eastAsia="Times New Roman"/>
          <w:bCs/>
          <w:shd w:val="clear" w:color="auto" w:fill="FFFFFF"/>
        </w:rPr>
        <w:t xml:space="preserve"> επιλύει </w:t>
      </w:r>
      <w:r w:rsidRPr="008F303F">
        <w:rPr>
          <w:rFonts w:eastAsia="Times New Roman"/>
          <w:bCs/>
          <w:shd w:val="clear" w:color="auto" w:fill="FFFFFF"/>
        </w:rPr>
        <w:t xml:space="preserve">προβλήματα </w:t>
      </w:r>
      <w:r>
        <w:rPr>
          <w:rFonts w:eastAsia="Times New Roman"/>
          <w:bCs/>
          <w:shd w:val="clear" w:color="auto" w:fill="FFFFFF"/>
        </w:rPr>
        <w:t xml:space="preserve">με όρους αλληλεγγύης, συνεργασίας </w:t>
      </w:r>
      <w:r w:rsidRPr="008F303F">
        <w:rPr>
          <w:rFonts w:eastAsia="Times New Roman"/>
          <w:bCs/>
          <w:shd w:val="clear" w:color="auto" w:fill="FFFFFF"/>
        </w:rPr>
        <w:t>και</w:t>
      </w:r>
      <w:r>
        <w:rPr>
          <w:rFonts w:eastAsia="Times New Roman"/>
          <w:bCs/>
          <w:shd w:val="clear" w:color="auto" w:fill="FFFFFF"/>
        </w:rPr>
        <w:t xml:space="preserve"> προοπτικής.</w:t>
      </w:r>
    </w:p>
    <w:p w14:paraId="3A310BF2" w14:textId="77777777" w:rsidR="00E66DFC" w:rsidRDefault="00CE19B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Cs/>
          <w:shd w:val="clear" w:color="auto" w:fill="FFFFFF"/>
        </w:rPr>
        <w:t xml:space="preserve">Η ιστορική συγκυρία </w:t>
      </w:r>
      <w:r w:rsidRPr="008F303F">
        <w:rPr>
          <w:rFonts w:eastAsia="Times New Roman"/>
          <w:bCs/>
          <w:shd w:val="clear" w:color="auto" w:fill="FFFFFF"/>
        </w:rPr>
        <w:t>που</w:t>
      </w:r>
      <w:r>
        <w:rPr>
          <w:rFonts w:eastAsia="Times New Roman"/>
          <w:bCs/>
          <w:shd w:val="clear" w:color="auto" w:fill="FFFFFF"/>
        </w:rPr>
        <w:t xml:space="preserve"> βιώνει η χώρα μας </w:t>
      </w:r>
      <w:r w:rsidRPr="008F303F">
        <w:rPr>
          <w:rFonts w:eastAsia="Times New Roman"/>
          <w:bCs/>
          <w:shd w:val="clear" w:color="auto" w:fill="FFFFFF"/>
        </w:rPr>
        <w:t>να</w:t>
      </w:r>
      <w:r>
        <w:rPr>
          <w:rFonts w:eastAsia="Times New Roman"/>
          <w:bCs/>
          <w:shd w:val="clear" w:color="auto" w:fill="FFFFFF"/>
        </w:rPr>
        <w:t xml:space="preserve"> βγει από </w:t>
      </w:r>
      <w:r w:rsidRPr="008F303F">
        <w:rPr>
          <w:rFonts w:eastAsia="Times New Roman"/>
          <w:bCs/>
          <w:shd w:val="clear" w:color="auto" w:fill="FFFFFF"/>
        </w:rPr>
        <w:t>ότι</w:t>
      </w:r>
      <w:r>
        <w:rPr>
          <w:rFonts w:eastAsia="Times New Roman"/>
          <w:bCs/>
          <w:shd w:val="clear" w:color="auto" w:fill="FFFFFF"/>
        </w:rPr>
        <w:t xml:space="preserve"> μνημόνια </w:t>
      </w:r>
      <w:r w:rsidRPr="000A5944">
        <w:rPr>
          <w:rFonts w:eastAsia="Times New Roman"/>
          <w:bCs/>
          <w:shd w:val="clear" w:color="auto" w:fill="FFFFFF"/>
        </w:rPr>
        <w:t>και</w:t>
      </w:r>
      <w:r>
        <w:rPr>
          <w:rFonts w:eastAsia="Times New Roman"/>
          <w:bCs/>
          <w:shd w:val="clear" w:color="auto" w:fill="FFFFFF"/>
        </w:rPr>
        <w:t xml:space="preserve"> την επιτροπεία με το κλείσιμο της τέταρτης αξιολόγησ</w:t>
      </w:r>
      <w:r>
        <w:rPr>
          <w:rFonts w:eastAsia="Times New Roman"/>
          <w:bCs/>
          <w:shd w:val="clear" w:color="auto" w:fill="FFFFFF"/>
        </w:rPr>
        <w:t xml:space="preserve">ης δεν </w:t>
      </w:r>
      <w:r w:rsidRPr="008F303F">
        <w:rPr>
          <w:rFonts w:eastAsia="Times New Roman"/>
          <w:bCs/>
          <w:shd w:val="clear" w:color="auto" w:fill="FFFFFF"/>
        </w:rPr>
        <w:t>μπορεί</w:t>
      </w:r>
      <w:r>
        <w:rPr>
          <w:rFonts w:eastAsia="Times New Roman"/>
          <w:bCs/>
          <w:shd w:val="clear" w:color="auto" w:fill="FFFFFF"/>
        </w:rPr>
        <w:t xml:space="preserve"> </w:t>
      </w:r>
      <w:r w:rsidRPr="008F303F">
        <w:rPr>
          <w:rFonts w:eastAsia="Times New Roman"/>
          <w:bCs/>
          <w:shd w:val="clear" w:color="auto" w:fill="FFFFFF"/>
        </w:rPr>
        <w:t>να</w:t>
      </w:r>
      <w:r>
        <w:rPr>
          <w:rFonts w:eastAsia="Times New Roman"/>
          <w:bCs/>
          <w:shd w:val="clear" w:color="auto" w:fill="FFFFFF"/>
        </w:rPr>
        <w:t xml:space="preserve"> τοποθετηθεί σε μέλλοντα χρόνο. Η διαφορετική </w:t>
      </w:r>
      <w:r w:rsidRPr="008F303F">
        <w:rPr>
          <w:rFonts w:eastAsia="Times New Roman"/>
          <w:bCs/>
          <w:shd w:val="clear" w:color="auto" w:fill="FFFFFF"/>
        </w:rPr>
        <w:t>οικονομική</w:t>
      </w:r>
      <w:r>
        <w:rPr>
          <w:rFonts w:eastAsia="Times New Roman"/>
          <w:bCs/>
          <w:shd w:val="clear" w:color="auto" w:fill="FFFFFF"/>
        </w:rPr>
        <w:t xml:space="preserve"> </w:t>
      </w:r>
      <w:r w:rsidRPr="008F303F">
        <w:rPr>
          <w:rFonts w:eastAsia="Times New Roman"/>
          <w:bCs/>
          <w:shd w:val="clear" w:color="auto" w:fill="FFFFFF"/>
        </w:rPr>
        <w:t>και</w:t>
      </w:r>
      <w:r>
        <w:rPr>
          <w:rFonts w:eastAsia="Times New Roman"/>
          <w:bCs/>
          <w:shd w:val="clear" w:color="auto" w:fill="FFFFFF"/>
        </w:rPr>
        <w:t xml:space="preserve"> </w:t>
      </w:r>
      <w:r w:rsidRPr="008F303F">
        <w:rPr>
          <w:rFonts w:eastAsia="Times New Roman"/>
          <w:bCs/>
          <w:shd w:val="clear" w:color="auto" w:fill="FFFFFF"/>
        </w:rPr>
        <w:t>κοινωνική</w:t>
      </w:r>
      <w:r>
        <w:rPr>
          <w:rFonts w:eastAsia="Times New Roman"/>
          <w:bCs/>
          <w:shd w:val="clear" w:color="auto" w:fill="FFFFFF"/>
        </w:rPr>
        <w:t xml:space="preserve"> </w:t>
      </w:r>
      <w:r w:rsidRPr="008F303F">
        <w:rPr>
          <w:rFonts w:eastAsia="Times New Roman"/>
          <w:bCs/>
          <w:shd w:val="clear" w:color="auto" w:fill="FFFFFF"/>
        </w:rPr>
        <w:t>πολιτική</w:t>
      </w:r>
      <w:r>
        <w:rPr>
          <w:rFonts w:eastAsia="Times New Roman"/>
          <w:bCs/>
          <w:shd w:val="clear" w:color="auto" w:fill="FFFFFF"/>
        </w:rPr>
        <w:t xml:space="preserve"> </w:t>
      </w:r>
      <w:r w:rsidRPr="008F303F">
        <w:rPr>
          <w:rFonts w:eastAsia="Times New Roman"/>
          <w:bCs/>
          <w:shd w:val="clear" w:color="auto" w:fill="FFFFFF"/>
        </w:rPr>
        <w:t>που</w:t>
      </w:r>
      <w:r>
        <w:rPr>
          <w:rFonts w:eastAsia="Times New Roman"/>
          <w:bCs/>
          <w:shd w:val="clear" w:color="auto" w:fill="FFFFFF"/>
        </w:rPr>
        <w:t xml:space="preserve"> ασκήσαμε όλα αυτά τα χρόνια οδηγεί σε έξοδο από την κρίση.</w:t>
      </w:r>
    </w:p>
    <w:p w14:paraId="3A310BF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σχέδιό σας που με μαεστρία, κύριοι της Νέας Δημοκρατίας, καταστρώσατε, την αριστερή παρένθεση,</w:t>
      </w:r>
      <w:r>
        <w:rPr>
          <w:rFonts w:eastAsia="Times New Roman" w:cs="Times New Roman"/>
          <w:szCs w:val="24"/>
        </w:rPr>
        <w:t xml:space="preserve"> έπεσε με κρότο στο κενό. Δηλαδή το σχέδιο της </w:t>
      </w:r>
      <w:r>
        <w:rPr>
          <w:rFonts w:eastAsia="Times New Roman" w:cs="Times New Roman"/>
          <w:szCs w:val="24"/>
        </w:rPr>
        <w:lastRenderedPageBreak/>
        <w:t>Κυβέρνησης, που πέρασε από συμπληγάδες πέτρες, αρχίζει να αποδίδει. Και είναι αυτό που σας φοβίζει. Διότι σας ενοχλεί το κοινωνικό κράτος. Διότι σας αρέσουν τα μνημόνια. Ηχούν ακόμη στα αυτιά μας οι δηλώσεις σ</w:t>
      </w:r>
      <w:r>
        <w:rPr>
          <w:rFonts w:eastAsia="Times New Roman" w:cs="Times New Roman"/>
          <w:szCs w:val="24"/>
        </w:rPr>
        <w:t xml:space="preserve">τελεχών σας όπως: «Εάν δεν υπήρχε το μνημόνιο, θα έπρεπε να το εφεύρουμε». «Μην το χρεώνετε στην </w:t>
      </w:r>
      <w:r>
        <w:rPr>
          <w:rFonts w:eastAsia="Times New Roman" w:cs="Times New Roman"/>
          <w:szCs w:val="24"/>
        </w:rPr>
        <w:t>τ</w:t>
      </w:r>
      <w:r>
        <w:rPr>
          <w:rFonts w:eastAsia="Times New Roman" w:cs="Times New Roman"/>
          <w:szCs w:val="24"/>
        </w:rPr>
        <w:t>ρόικα. Είναι δικό μου αυτό» και άλλα τέτοια αφηγήματα.</w:t>
      </w:r>
    </w:p>
    <w:p w14:paraId="3A310BF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Αυτή η Κυβέρνηση, λοιπόν, δεν γύρισε το κεφάλι της στα σκυλιά που γαύγιζαν κατά τη διάρκεια της διαδρομ</w:t>
      </w:r>
      <w:r>
        <w:rPr>
          <w:rFonts w:eastAsia="Times New Roman" w:cs="Times New Roman"/>
          <w:szCs w:val="24"/>
        </w:rPr>
        <w:t>ής, γιατί δεν θα είχαμε πετύχει και δεν θα είχαμε φτάσει ποτέ στον προορισμό μας που είναι η έξοδος από τα μνημόνια.</w:t>
      </w:r>
    </w:p>
    <w:p w14:paraId="3A310BF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Εμείς, όμως, δεν μείναμε μόνο σε αυτά. Αναλάβαμε την ευθύνη και καταθέσαμε στον δημόσιο διάλογο ένα αναπτυξιακό πρόγραμμα, το οποίο μπορεί </w:t>
      </w:r>
      <w:r>
        <w:rPr>
          <w:rFonts w:eastAsia="Times New Roman" w:cs="Times New Roman"/>
          <w:szCs w:val="24"/>
        </w:rPr>
        <w:t>να μας πάει στην επόμενη ημέρα και να θωρακίσει τη χώρα μας, ώστε να μην βιώσουμε στο μέλλον άλλες τέτοιου είδους κρίσεις, να θωρακίσουμε τις γενιές που έρχονται οικονομικά, κοινωνικά και πολιτικά. Εσείς, όμως, θέλετε να παραμείνετε δεμένοι στο παρελθόν, γ</w:t>
      </w:r>
      <w:r>
        <w:rPr>
          <w:rFonts w:eastAsia="Times New Roman" w:cs="Times New Roman"/>
          <w:szCs w:val="24"/>
        </w:rPr>
        <w:t>ιατί αυτό σας βολεύει. Αυτό σας επωάζει. Ζείτε σφιχταγκαλιασμένοι με τους επιχειρηματίες φίλους σας που τους ζητούσατε δάνεια και σας πετούσαν κάποια κόκαλα.</w:t>
      </w:r>
    </w:p>
    <w:p w14:paraId="3A310BF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Βεβαίως, πολλά ζητάτε. Σε πολλά αναφέρεστε, εκτός από τις ευθύνες σας. Και οι ευθύνες σας είναι πά</w:t>
      </w:r>
      <w:r>
        <w:rPr>
          <w:rFonts w:eastAsia="Times New Roman" w:cs="Times New Roman"/>
          <w:szCs w:val="24"/>
        </w:rPr>
        <w:t>ρα πολλές.</w:t>
      </w:r>
    </w:p>
    <w:p w14:paraId="3A310BF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Νέας Δημοκρατίας, με την πρόταση μομφής που καταθέσατε σπέρνετε ανέμους και θα θερίσετε θύελλες. Με αυτή σας την πρόταση έχουμε και επίσημα το τέλος του </w:t>
      </w:r>
      <w:proofErr w:type="spellStart"/>
      <w:r>
        <w:rPr>
          <w:rFonts w:eastAsia="Times New Roman" w:cs="Times New Roman"/>
          <w:szCs w:val="24"/>
        </w:rPr>
        <w:t>Καραμανλισμού</w:t>
      </w:r>
      <w:proofErr w:type="spellEnd"/>
      <w:r>
        <w:rPr>
          <w:rFonts w:eastAsia="Times New Roman" w:cs="Times New Roman"/>
          <w:szCs w:val="24"/>
        </w:rPr>
        <w:t xml:space="preserve"> στη Νέα Δημοκρατία, ενός πολιτικού ρεύματος που μπορεί </w:t>
      </w:r>
      <w:r>
        <w:rPr>
          <w:rFonts w:eastAsia="Times New Roman" w:cs="Times New Roman"/>
          <w:szCs w:val="24"/>
        </w:rPr>
        <w:t>κανείς να του αποδώσει πολλά, καλά και άσχημα. Πολιτικό τυχοδιωκτισμό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μπορεί να του αποδώσει.</w:t>
      </w:r>
    </w:p>
    <w:p w14:paraId="3A310BF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εθνική γραμμή για ένα ζήτημα εθνικής πολιτικής, την οποία υπηρέτησε και χάραξε η Νέα Δημοκρατία άλλαξε. Δηλαδή από το σύνθετη ονομασία, </w:t>
      </w:r>
      <w:proofErr w:type="spellStart"/>
      <w:r>
        <w:rPr>
          <w:rFonts w:eastAsia="Times New Roman" w:cs="Times New Roman"/>
          <w:szCs w:val="24"/>
          <w:lang w:val="en-US"/>
        </w:rPr>
        <w:t>erga</w:t>
      </w:r>
      <w:proofErr w:type="spellEnd"/>
      <w:r w:rsidRPr="00C632AC">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κα</w:t>
      </w:r>
      <w:r>
        <w:rPr>
          <w:rFonts w:eastAsia="Times New Roman" w:cs="Times New Roman"/>
          <w:szCs w:val="24"/>
        </w:rPr>
        <w:t>ι συνταγματική αναθεώρηση πήγατε στο κα</w:t>
      </w:r>
      <w:r>
        <w:rPr>
          <w:rFonts w:eastAsia="Times New Roman" w:cs="Times New Roman"/>
          <w:szCs w:val="24"/>
        </w:rPr>
        <w:t>μ</w:t>
      </w:r>
      <w:r>
        <w:rPr>
          <w:rFonts w:eastAsia="Times New Roman" w:cs="Times New Roman"/>
          <w:szCs w:val="24"/>
        </w:rPr>
        <w:t>μία λύση. Αυτή την γραμμή, τα τρία αυτά σημεία υπηρέτησε ο αείμνηστος Κωνσταντίνος Μητσοτάκης, η κ. Ντόρα Μπακογιάννη αλλά και ο κ. Κώστας Καραμανλής. Τα ηνία, όμως, του κόμματος τα έχουν πάρει οι άλλοι. Και η γραμμή</w:t>
      </w:r>
      <w:r>
        <w:rPr>
          <w:rFonts w:eastAsia="Times New Roman" w:cs="Times New Roman"/>
          <w:szCs w:val="24"/>
        </w:rPr>
        <w:t xml:space="preserve"> αντικαταστάθηκε από τις θέσεις της Πολιτικής Άνοιξης του 1994 και του ΛΑΟΣ το 2008.</w:t>
      </w:r>
    </w:p>
    <w:p w14:paraId="3A310BF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Δυστυχώς, για εσάς, αλλά ευτυχώς για τους Έλληνες στην ηγεσία της χώρας βρίσκεται ένας ισχυρός, αποφασιστικός και πολιτικά ώριμα πολιτικός και μια πολιτικά ώριμη πολιτική </w:t>
      </w:r>
      <w:r>
        <w:rPr>
          <w:rFonts w:eastAsia="Times New Roman" w:cs="Times New Roman"/>
          <w:szCs w:val="24"/>
        </w:rPr>
        <w:t>ηγεσία. Ο Πρωθυπουργός Αλέξης Τσίπρας και η Κυβέρνηση ανέλαβαν την ευθύνη να δώσουν λύση μια και διά παντός σε ένα κορυφαίο ζήτημα εξωτερικής πολιτικής, ένα ζήτημα, το οποίο άλλοι το δημιούργησαν.</w:t>
      </w:r>
    </w:p>
    <w:p w14:paraId="3A310BF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Αναλαμβάνουμε, λοιπόν, την ευθύνη να λύσουμε τα προβλήματα </w:t>
      </w:r>
      <w:r>
        <w:rPr>
          <w:rFonts w:eastAsia="Times New Roman" w:cs="Times New Roman"/>
          <w:szCs w:val="24"/>
        </w:rPr>
        <w:t xml:space="preserve">που η Νέα Δημοκρατία και το ΠΑΣΟΚ δημιούργησαν. Αναλαμβάνουμε την ευθύνη να ισχυροποιήσουμε τη γεωπολιτική θέση της χώρας στον χώρο των Βαλκανίων. Δυστυχώς για την Αξιωματική Αντιπολίτευση έχει στην ηγεσία της έναν </w:t>
      </w:r>
      <w:proofErr w:type="spellStart"/>
      <w:r>
        <w:rPr>
          <w:rFonts w:eastAsia="Times New Roman" w:cs="Times New Roman"/>
          <w:szCs w:val="24"/>
        </w:rPr>
        <w:t>ελλιποβαρή</w:t>
      </w:r>
      <w:proofErr w:type="spellEnd"/>
      <w:r>
        <w:rPr>
          <w:rFonts w:eastAsia="Times New Roman" w:cs="Times New Roman"/>
          <w:szCs w:val="24"/>
        </w:rPr>
        <w:t xml:space="preserve"> Αρχηγό, ο οποίος είναι δέσμιος</w:t>
      </w:r>
      <w:r>
        <w:rPr>
          <w:rFonts w:eastAsia="Times New Roman" w:cs="Times New Roman"/>
          <w:szCs w:val="24"/>
        </w:rPr>
        <w:t xml:space="preserve"> αυτών που τον έφεραν στην ηγεσία του κόμματος και τον κάνουν ό,τι θέλουν.</w:t>
      </w:r>
    </w:p>
    <w:p w14:paraId="3A310BF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Η πατριδοκαπηλία, λοιπόν, θα είναι το τελευταίο σας χαρτί. Ο κ. Μητσοτάκης δεν δικαιούται να μη γνωρίζει. Οι Μακεδόνες δεν έχουν την ανάγκη σας. Διότι οι Μακεδόνες θα σας γυρίσουν </w:t>
      </w:r>
      <w:r>
        <w:rPr>
          <w:rFonts w:eastAsia="Times New Roman" w:cs="Times New Roman"/>
          <w:szCs w:val="24"/>
        </w:rPr>
        <w:t>για μία ακόμη φορά την πλάτη, γιατί με τη στάση σας προκαλείτε γέλιο.</w:t>
      </w:r>
    </w:p>
    <w:p w14:paraId="3A310BF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γράφουμε ιστορία χωρίς εσάς. Δημιουργούμε εκείνο το μέλλον για τις επόμενες γενιές χωρίς εσάς με μια ισχυρή χώρα, με μια ισχυρή κοινωνία. </w:t>
      </w:r>
    </w:p>
    <w:p w14:paraId="3A310BF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A310BFE"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του ΣΥΡΙΖΑ)</w:t>
      </w:r>
    </w:p>
    <w:p w14:paraId="3A310BFF"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Μπάρκα.</w:t>
      </w:r>
    </w:p>
    <w:p w14:paraId="3A310C0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Καλό θα ήταν να παραδειγματιστείτε όλοι από την οικονομία στον χρόνο του.</w:t>
      </w:r>
    </w:p>
    <w:p w14:paraId="3A310C0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Μηταφίδης</w:t>
      </w:r>
      <w:proofErr w:type="spellEnd"/>
      <w:r>
        <w:rPr>
          <w:rFonts w:eastAsia="Times New Roman" w:cs="Times New Roman"/>
          <w:szCs w:val="24"/>
        </w:rPr>
        <w:t>.</w:t>
      </w:r>
    </w:p>
    <w:p w14:paraId="3A310C02"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Ευχαριστώ, κύριε Πρόεδρε.</w:t>
      </w:r>
    </w:p>
    <w:p w14:paraId="3A310C0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Νομίζω, αγαπη</w:t>
      </w:r>
      <w:r>
        <w:rPr>
          <w:rFonts w:eastAsia="Times New Roman" w:cs="Times New Roman"/>
          <w:szCs w:val="24"/>
        </w:rPr>
        <w:t xml:space="preserve">τοί συνάδελφοι, </w:t>
      </w:r>
      <w:r>
        <w:rPr>
          <w:rFonts w:eastAsia="Times New Roman" w:cs="Times New Roman"/>
          <w:szCs w:val="24"/>
        </w:rPr>
        <w:t xml:space="preserve">ότι </w:t>
      </w:r>
      <w:r>
        <w:rPr>
          <w:rFonts w:eastAsia="Times New Roman" w:cs="Times New Roman"/>
          <w:szCs w:val="24"/>
        </w:rPr>
        <w:t>δεν θα ήταν υπερβολή</w:t>
      </w:r>
      <w:r>
        <w:rPr>
          <w:rFonts w:eastAsia="Times New Roman" w:cs="Times New Roman"/>
          <w:szCs w:val="24"/>
        </w:rPr>
        <w:t>,</w:t>
      </w:r>
      <w:r>
        <w:rPr>
          <w:rFonts w:eastAsia="Times New Roman" w:cs="Times New Roman"/>
          <w:szCs w:val="24"/>
        </w:rPr>
        <w:t xml:space="preserve"> εάν χαρακτήριζα την πρόταση δυσπιστίας ως την επιτομή του </w:t>
      </w:r>
      <w:proofErr w:type="spellStart"/>
      <w:r>
        <w:rPr>
          <w:rFonts w:eastAsia="Times New Roman" w:cs="Times New Roman"/>
          <w:szCs w:val="24"/>
        </w:rPr>
        <w:t>εθνολαϊκισμού</w:t>
      </w:r>
      <w:proofErr w:type="spellEnd"/>
      <w:r>
        <w:rPr>
          <w:rFonts w:eastAsia="Times New Roman" w:cs="Times New Roman"/>
          <w:szCs w:val="24"/>
        </w:rPr>
        <w:t>.</w:t>
      </w:r>
    </w:p>
    <w:p w14:paraId="3A310C0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το λέω αυτό</w:t>
      </w:r>
      <w:r>
        <w:rPr>
          <w:rFonts w:eastAsia="Times New Roman" w:cs="Times New Roman"/>
          <w:szCs w:val="24"/>
        </w:rPr>
        <w:t>,</w:t>
      </w:r>
      <w:r>
        <w:rPr>
          <w:rFonts w:eastAsia="Times New Roman" w:cs="Times New Roman"/>
          <w:szCs w:val="24"/>
        </w:rPr>
        <w:t xml:space="preserve"> γιατί έχετε κάνει ένα επικίνδυνο μείγμα το οποίο σε άλλες περιόδους προκάλεσε εθνικές καταστροφές</w:t>
      </w:r>
      <w:r>
        <w:rPr>
          <w:rFonts w:eastAsia="Times New Roman" w:cs="Times New Roman"/>
          <w:szCs w:val="24"/>
        </w:rPr>
        <w:t>,</w:t>
      </w:r>
      <w:r>
        <w:rPr>
          <w:rFonts w:eastAsia="Times New Roman" w:cs="Times New Roman"/>
          <w:szCs w:val="24"/>
        </w:rPr>
        <w:t xml:space="preserve"> παρά τις πατριωτικές κορώ</w:t>
      </w:r>
      <w:r>
        <w:rPr>
          <w:rFonts w:eastAsia="Times New Roman" w:cs="Times New Roman"/>
          <w:szCs w:val="24"/>
        </w:rPr>
        <w:t>νες που εκφωνείτε απ’ αυτό το Βήμα και όχι μόνο.</w:t>
      </w:r>
    </w:p>
    <w:p w14:paraId="3A310C0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λέω αυτό</w:t>
      </w:r>
      <w:r>
        <w:rPr>
          <w:rFonts w:eastAsia="Times New Roman" w:cs="Times New Roman"/>
          <w:szCs w:val="24"/>
        </w:rPr>
        <w:t>,</w:t>
      </w:r>
      <w:r>
        <w:rPr>
          <w:rFonts w:eastAsia="Times New Roman" w:cs="Times New Roman"/>
          <w:szCs w:val="24"/>
        </w:rPr>
        <w:t xml:space="preserve"> γιατί κάνετε μια επικίνδυνη ανάμειξη κοινωνικών και οικονομικών ζητημάτων με ένα κακο</w:t>
      </w:r>
      <w:r>
        <w:rPr>
          <w:rFonts w:eastAsia="Times New Roman" w:cs="Times New Roman"/>
          <w:szCs w:val="24"/>
        </w:rPr>
        <w:t>φορμι</w:t>
      </w:r>
      <w:r>
        <w:rPr>
          <w:rFonts w:eastAsia="Times New Roman" w:cs="Times New Roman"/>
          <w:szCs w:val="24"/>
        </w:rPr>
        <w:t xml:space="preserve">σμένο πρόβλημα εξωτερικής πολιτικής, για το οποίο έχετε όλη την ευθύνη </w:t>
      </w:r>
      <w:r>
        <w:rPr>
          <w:rFonts w:eastAsia="Times New Roman" w:cs="Times New Roman"/>
          <w:szCs w:val="24"/>
        </w:rPr>
        <w:t xml:space="preserve">για το </w:t>
      </w:r>
      <w:r>
        <w:rPr>
          <w:rFonts w:eastAsia="Times New Roman" w:cs="Times New Roman"/>
          <w:szCs w:val="24"/>
        </w:rPr>
        <w:t>αδιέξοδο</w:t>
      </w:r>
      <w:r>
        <w:rPr>
          <w:rFonts w:eastAsia="Times New Roman" w:cs="Times New Roman"/>
          <w:szCs w:val="24"/>
        </w:rPr>
        <w:t xml:space="preserve"> που έφτασε</w:t>
      </w:r>
      <w:r>
        <w:rPr>
          <w:rFonts w:eastAsia="Times New Roman" w:cs="Times New Roman"/>
          <w:szCs w:val="24"/>
        </w:rPr>
        <w:t>. Και λ</w:t>
      </w:r>
      <w:r>
        <w:rPr>
          <w:rFonts w:eastAsia="Times New Roman" w:cs="Times New Roman"/>
          <w:szCs w:val="24"/>
        </w:rPr>
        <w:t xml:space="preserve">όγω της αλλαγής της ηγεσίας στη γειτονική χώρα, η οποία ξεφορτώνεται αυτή τη </w:t>
      </w:r>
      <w:r>
        <w:rPr>
          <w:rFonts w:eastAsia="Times New Roman" w:cs="Times New Roman"/>
          <w:szCs w:val="24"/>
          <w:lang w:val="en-US"/>
        </w:rPr>
        <w:t>Disneyland</w:t>
      </w:r>
      <w:r w:rsidRPr="00422A0D">
        <w:rPr>
          <w:rFonts w:eastAsia="Times New Roman" w:cs="Times New Roman"/>
          <w:szCs w:val="24"/>
        </w:rPr>
        <w:t xml:space="preserve"> </w:t>
      </w:r>
      <w:r>
        <w:rPr>
          <w:rFonts w:eastAsia="Times New Roman" w:cs="Times New Roman"/>
          <w:szCs w:val="24"/>
        </w:rPr>
        <w:t>του εθνικισμού που είχαν στήσει</w:t>
      </w:r>
      <w:r>
        <w:rPr>
          <w:rFonts w:eastAsia="Times New Roman" w:cs="Times New Roman"/>
          <w:szCs w:val="24"/>
        </w:rPr>
        <w:t>,</w:t>
      </w:r>
      <w:r>
        <w:rPr>
          <w:rFonts w:eastAsia="Times New Roman" w:cs="Times New Roman"/>
          <w:szCs w:val="24"/>
        </w:rPr>
        <w:t xml:space="preserve"> και χάρη στο γεγονός ότι υπάρχει μια Κυβέρνηση εδώ η οποία έχει διαφορετικές αρχές και δεν υπηρετεί τον λαϊκισμό και τον εθνικισμό, μπορούμε να προχωρήσουμε σε μια συναινετική λύση.</w:t>
      </w:r>
    </w:p>
    <w:p w14:paraId="3A310C0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θα χαρακτήριζα τη </w:t>
      </w:r>
      <w:r>
        <w:rPr>
          <w:rFonts w:eastAsia="Times New Roman" w:cs="Times New Roman"/>
          <w:szCs w:val="24"/>
        </w:rPr>
        <w:t>σ</w:t>
      </w:r>
      <w:r>
        <w:rPr>
          <w:rFonts w:eastAsia="Times New Roman" w:cs="Times New Roman"/>
          <w:szCs w:val="24"/>
        </w:rPr>
        <w:t>υμφωνία αυτή ως ήττα του εθνικισμού ένθεν κακείθεν</w:t>
      </w:r>
      <w:r>
        <w:rPr>
          <w:rFonts w:eastAsia="Times New Roman" w:cs="Times New Roman"/>
          <w:szCs w:val="24"/>
        </w:rPr>
        <w:t xml:space="preserve"> των συνόρων. Ξέρω βέβαια ότι αυτό αφήνει </w:t>
      </w:r>
      <w:r>
        <w:rPr>
          <w:rFonts w:eastAsia="Times New Roman" w:cs="Times New Roman"/>
          <w:szCs w:val="24"/>
        </w:rPr>
        <w:t>«</w:t>
      </w:r>
      <w:r>
        <w:rPr>
          <w:rFonts w:eastAsia="Times New Roman" w:cs="Times New Roman"/>
          <w:szCs w:val="24"/>
        </w:rPr>
        <w:t>ανέργους</w:t>
      </w:r>
      <w:r>
        <w:rPr>
          <w:rFonts w:eastAsia="Times New Roman" w:cs="Times New Roman"/>
          <w:szCs w:val="24"/>
        </w:rPr>
        <w:t>»</w:t>
      </w:r>
      <w:r>
        <w:rPr>
          <w:rFonts w:eastAsia="Times New Roman" w:cs="Times New Roman"/>
          <w:szCs w:val="24"/>
        </w:rPr>
        <w:t xml:space="preserve"> πολλούς από τους εργολάβους του πατριωτισμού σ</w:t>
      </w:r>
      <w:r>
        <w:rPr>
          <w:rFonts w:eastAsia="Times New Roman" w:cs="Times New Roman"/>
          <w:szCs w:val="24"/>
        </w:rPr>
        <w:t>ε</w:t>
      </w:r>
      <w:r>
        <w:rPr>
          <w:rFonts w:eastAsia="Times New Roman" w:cs="Times New Roman"/>
          <w:szCs w:val="24"/>
        </w:rPr>
        <w:t xml:space="preserve"> αυτόν τον τόπο. Δεν τους έχει μείνει πια δουλειά</w:t>
      </w:r>
      <w:r>
        <w:rPr>
          <w:rFonts w:eastAsia="Times New Roman" w:cs="Times New Roman"/>
          <w:szCs w:val="24"/>
        </w:rPr>
        <w:t>,</w:t>
      </w:r>
      <w:r>
        <w:rPr>
          <w:rFonts w:eastAsia="Times New Roman" w:cs="Times New Roman"/>
          <w:szCs w:val="24"/>
        </w:rPr>
        <w:t xml:space="preserve"> και τους καταλαβαίνω.</w:t>
      </w:r>
    </w:p>
    <w:p w14:paraId="3A310C0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κακό, όμως, είναι ότι παθιάζετε τον κόσμο, τον ντοπάρετε, κινδυνολογείτε, δημιου</w:t>
      </w:r>
      <w:r>
        <w:rPr>
          <w:rFonts w:eastAsia="Times New Roman" w:cs="Times New Roman"/>
          <w:szCs w:val="24"/>
        </w:rPr>
        <w:t xml:space="preserve">ργείτε ένα κλίμα εθνικής ταπείνωσης, γιατί δεν σας έχει μείνει και τίποτα άλλο. </w:t>
      </w:r>
      <w:r>
        <w:rPr>
          <w:rFonts w:eastAsia="Times New Roman" w:cs="Times New Roman"/>
          <w:szCs w:val="24"/>
        </w:rPr>
        <w:lastRenderedPageBreak/>
        <w:t>Είναι η ιδεολογική φτώχεια και ο εκφυλισμός μιας Δεξιάς, η οποία ξαναγυρίζει στις ρίζες της. Αυτό είναι.</w:t>
      </w:r>
    </w:p>
    <w:p w14:paraId="3A310C0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μάλιστα </w:t>
      </w:r>
      <w:r>
        <w:rPr>
          <w:rFonts w:eastAsia="Times New Roman" w:cs="Times New Roman"/>
          <w:szCs w:val="24"/>
        </w:rPr>
        <w:t xml:space="preserve">ορισμένοι </w:t>
      </w:r>
      <w:r>
        <w:rPr>
          <w:rFonts w:eastAsia="Times New Roman" w:cs="Times New Roman"/>
          <w:szCs w:val="24"/>
        </w:rPr>
        <w:t xml:space="preserve">από εδώ </w:t>
      </w:r>
      <w:r>
        <w:rPr>
          <w:rFonts w:eastAsia="Times New Roman" w:cs="Times New Roman"/>
          <w:szCs w:val="24"/>
        </w:rPr>
        <w:t>εκφωνείτε</w:t>
      </w:r>
      <w:r>
        <w:rPr>
          <w:rFonts w:eastAsia="Times New Roman" w:cs="Times New Roman"/>
          <w:szCs w:val="24"/>
        </w:rPr>
        <w:t>,</w:t>
      </w:r>
      <w:r>
        <w:rPr>
          <w:rFonts w:eastAsia="Times New Roman" w:cs="Times New Roman"/>
          <w:szCs w:val="24"/>
        </w:rPr>
        <w:t xml:space="preserve"> σε εισαγγελικό τόνο, για να μη</w:t>
      </w:r>
      <w:r>
        <w:rPr>
          <w:rFonts w:eastAsia="Times New Roman" w:cs="Times New Roman"/>
          <w:szCs w:val="24"/>
        </w:rPr>
        <w:t xml:space="preserve">ν πω </w:t>
      </w:r>
      <w:r>
        <w:rPr>
          <w:rFonts w:eastAsia="Times New Roman" w:cs="Times New Roman"/>
          <w:szCs w:val="24"/>
        </w:rPr>
        <w:t>μ</w:t>
      </w:r>
      <w:r>
        <w:rPr>
          <w:rFonts w:eastAsia="Times New Roman" w:cs="Times New Roman"/>
          <w:szCs w:val="24"/>
        </w:rPr>
        <w:t xml:space="preserve">ε ύφος στρατοδίκη, απειλές ότι </w:t>
      </w:r>
      <w:r>
        <w:rPr>
          <w:rFonts w:eastAsia="Times New Roman" w:cs="Times New Roman"/>
          <w:szCs w:val="24"/>
        </w:rPr>
        <w:t xml:space="preserve">περίπου </w:t>
      </w:r>
      <w:r>
        <w:rPr>
          <w:rFonts w:eastAsia="Times New Roman" w:cs="Times New Roman"/>
          <w:szCs w:val="24"/>
        </w:rPr>
        <w:t>το Σάββατο θα μας περιμένει η ημέρα της μεγάλης κρίσεως.</w:t>
      </w:r>
    </w:p>
    <w:p w14:paraId="3A310C09"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Δηλαδή;</w:t>
      </w:r>
    </w:p>
    <w:p w14:paraId="3A310C0A"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Δεν ξέρω. Εσείς θα μας το πείτε το Σάββατο.</w:t>
      </w:r>
    </w:p>
    <w:p w14:paraId="3A310C0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Τι καταλαβαίνετε εσείς;</w:t>
      </w:r>
    </w:p>
    <w:p w14:paraId="3A310C0C"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ΤΡΙΑΝΤΑΦΥ</w:t>
      </w:r>
      <w:r>
        <w:rPr>
          <w:rFonts w:eastAsia="Times New Roman" w:cs="Times New Roman"/>
          <w:b/>
          <w:szCs w:val="24"/>
        </w:rPr>
        <w:t>ΛΛΟΣ ΜΗΤΑΦΙΔΗΣ:</w:t>
      </w:r>
      <w:r>
        <w:rPr>
          <w:rFonts w:eastAsia="Times New Roman" w:cs="Times New Roman"/>
          <w:szCs w:val="24"/>
        </w:rPr>
        <w:t xml:space="preserve"> Λέω ότι απειλείτε.</w:t>
      </w:r>
    </w:p>
    <w:p w14:paraId="3A310C0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Θέλω, όμως, να μιλήσω για ένα ζήτημα το οποίο εσείς το θεωρείτε βέβαια ταμπού και μας εγκαλείτε γι’ αυτό, για το θέμα της γλώσσας, γιατί πρέπει να τα θυμόμαστε αυτά. Κι επειδή εμείς δεν είμαστε με τη θεωρία </w:t>
      </w:r>
      <w:r>
        <w:rPr>
          <w:rFonts w:eastAsia="Times New Roman" w:cs="Times New Roman"/>
          <w:szCs w:val="24"/>
        </w:rPr>
        <w:t>-</w:t>
      </w:r>
      <w:r>
        <w:rPr>
          <w:rFonts w:eastAsia="Times New Roman" w:cs="Times New Roman"/>
          <w:szCs w:val="24"/>
        </w:rPr>
        <w:t xml:space="preserve">εάν συνοψίσω </w:t>
      </w:r>
      <w:r>
        <w:rPr>
          <w:rFonts w:eastAsia="Times New Roman" w:cs="Times New Roman"/>
          <w:szCs w:val="24"/>
        </w:rPr>
        <w:t xml:space="preserve">την άποψή </w:t>
      </w:r>
      <w:r>
        <w:rPr>
          <w:rFonts w:eastAsia="Times New Roman" w:cs="Times New Roman"/>
          <w:szCs w:val="24"/>
        </w:rPr>
        <w:t>σας-</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μη λύση είναι η καλύτερη λύση</w:t>
      </w:r>
      <w:r>
        <w:rPr>
          <w:rFonts w:eastAsia="Times New Roman" w:cs="Times New Roman"/>
          <w:szCs w:val="24"/>
        </w:rPr>
        <w:t>»</w:t>
      </w:r>
      <w:r>
        <w:rPr>
          <w:rFonts w:eastAsia="Times New Roman" w:cs="Times New Roman"/>
          <w:szCs w:val="24"/>
        </w:rPr>
        <w:t xml:space="preserve">, αυτό λέτε, να σας πω, λοιπόν, για το </w:t>
      </w:r>
      <w:r>
        <w:rPr>
          <w:rFonts w:eastAsia="Times New Roman" w:cs="Times New Roman"/>
          <w:szCs w:val="24"/>
        </w:rPr>
        <w:t>«</w:t>
      </w:r>
      <w:r>
        <w:rPr>
          <w:rFonts w:eastAsia="Times New Roman" w:cs="Times New Roman"/>
          <w:szCs w:val="24"/>
        </w:rPr>
        <w:t>θέμα της μακεδονικής γλώσσας</w:t>
      </w:r>
      <w:r>
        <w:rPr>
          <w:rFonts w:eastAsia="Times New Roman" w:cs="Times New Roman"/>
          <w:szCs w:val="24"/>
        </w:rPr>
        <w:t>»</w:t>
      </w:r>
      <w:r>
        <w:rPr>
          <w:rFonts w:eastAsia="Times New Roman" w:cs="Times New Roman"/>
          <w:szCs w:val="24"/>
        </w:rPr>
        <w:t>.</w:t>
      </w:r>
    </w:p>
    <w:p w14:paraId="3A310C0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w:t>
      </w:r>
      <w:r>
        <w:rPr>
          <w:rFonts w:eastAsia="Times New Roman" w:cs="Times New Roman"/>
          <w:szCs w:val="24"/>
        </w:rPr>
        <w:t>εθνικώς ορθός</w:t>
      </w:r>
      <w:r>
        <w:rPr>
          <w:rFonts w:eastAsia="Times New Roman" w:cs="Times New Roman"/>
          <w:szCs w:val="24"/>
        </w:rPr>
        <w:t>»</w:t>
      </w:r>
      <w:r>
        <w:rPr>
          <w:rFonts w:eastAsia="Times New Roman" w:cs="Times New Roman"/>
          <w:szCs w:val="24"/>
        </w:rPr>
        <w:t xml:space="preserve"> γλωσσολόγος ο κ. </w:t>
      </w:r>
      <w:proofErr w:type="spellStart"/>
      <w:r>
        <w:rPr>
          <w:rFonts w:eastAsia="Times New Roman" w:cs="Times New Roman"/>
          <w:szCs w:val="24"/>
        </w:rPr>
        <w:t>Μπαμπινιώτης</w:t>
      </w:r>
      <w:proofErr w:type="spellEnd"/>
      <w:r>
        <w:rPr>
          <w:rFonts w:eastAsia="Times New Roman" w:cs="Times New Roman"/>
          <w:szCs w:val="24"/>
        </w:rPr>
        <w:t xml:space="preserve"> δέχεται ως </w:t>
      </w:r>
      <w:r>
        <w:rPr>
          <w:rFonts w:eastAsia="Times New Roman" w:cs="Times New Roman"/>
          <w:szCs w:val="24"/>
        </w:rPr>
        <w:t>«</w:t>
      </w:r>
      <w:r>
        <w:rPr>
          <w:rFonts w:eastAsia="Times New Roman" w:cs="Times New Roman"/>
          <w:szCs w:val="24"/>
        </w:rPr>
        <w:t xml:space="preserve">ύστατη </w:t>
      </w:r>
      <w:r>
        <w:rPr>
          <w:rFonts w:eastAsia="Times New Roman" w:cs="Times New Roman"/>
          <w:szCs w:val="24"/>
        </w:rPr>
        <w:t>υ</w:t>
      </w:r>
      <w:r>
        <w:rPr>
          <w:rFonts w:eastAsia="Times New Roman" w:cs="Times New Roman"/>
          <w:szCs w:val="24"/>
        </w:rPr>
        <w:t>ποχώρηση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λέει, την ύπαρξη </w:t>
      </w:r>
      <w:proofErr w:type="spellStart"/>
      <w:r>
        <w:rPr>
          <w:rFonts w:eastAsia="Times New Roman" w:cs="Times New Roman"/>
          <w:szCs w:val="24"/>
        </w:rPr>
        <w:t>σλαβομακεδονικής</w:t>
      </w:r>
      <w:proofErr w:type="spellEnd"/>
      <w:r>
        <w:rPr>
          <w:rFonts w:eastAsia="Times New Roman" w:cs="Times New Roman"/>
          <w:szCs w:val="24"/>
        </w:rPr>
        <w:t xml:space="preserve"> γλώσσας. Θέλω να σας</w:t>
      </w:r>
      <w:r>
        <w:rPr>
          <w:rFonts w:eastAsia="Times New Roman" w:cs="Times New Roman"/>
          <w:szCs w:val="24"/>
        </w:rPr>
        <w:t xml:space="preserve"> θυμίσω ότι μετά τη Συνθήκη των </w:t>
      </w:r>
      <w:proofErr w:type="spellStart"/>
      <w:r>
        <w:rPr>
          <w:rFonts w:eastAsia="Times New Roman" w:cs="Times New Roman"/>
          <w:szCs w:val="24"/>
        </w:rPr>
        <w:t>Σεβρών</w:t>
      </w:r>
      <w:proofErr w:type="spellEnd"/>
      <w:r>
        <w:rPr>
          <w:rFonts w:eastAsia="Times New Roman" w:cs="Times New Roman"/>
          <w:szCs w:val="24"/>
        </w:rPr>
        <w:t xml:space="preserve"> και σύμφωνα με το Πρωτόκολλο της Γε</w:t>
      </w:r>
      <w:r>
        <w:rPr>
          <w:rFonts w:eastAsia="Times New Roman" w:cs="Times New Roman"/>
          <w:szCs w:val="24"/>
        </w:rPr>
        <w:lastRenderedPageBreak/>
        <w:t xml:space="preserve">νεύης του 1924, το ελληνικό κράτος ανέλαβε την υποχρέωση να συντάξει αλφαβητάρι για τους κατοίκους του ελληνικού κράτους οι οποίοι δεν μιλούσαν την ελληνική γλώσσα. Εκδόθηκε μάλιστα </w:t>
      </w:r>
      <w:r>
        <w:rPr>
          <w:rFonts w:eastAsia="Times New Roman" w:cs="Times New Roman"/>
          <w:szCs w:val="24"/>
        </w:rPr>
        <w:t>από Έλληνες φιλολόγους. Τυπώθηκε</w:t>
      </w:r>
      <w:r>
        <w:rPr>
          <w:rFonts w:eastAsia="Times New Roman" w:cs="Times New Roman"/>
          <w:szCs w:val="24"/>
        </w:rPr>
        <w:t xml:space="preserve"> με λατινικούς χαρακτήρες</w:t>
      </w:r>
      <w:r>
        <w:rPr>
          <w:rFonts w:eastAsia="Times New Roman" w:cs="Times New Roman"/>
          <w:szCs w:val="24"/>
        </w:rPr>
        <w:t xml:space="preserve">. Ήταν ο Ιωσήφ Λαζάρου και ο Ιωάννης </w:t>
      </w:r>
      <w:proofErr w:type="spellStart"/>
      <w:r>
        <w:rPr>
          <w:rFonts w:eastAsia="Times New Roman" w:cs="Times New Roman"/>
          <w:szCs w:val="24"/>
        </w:rPr>
        <w:t>Παπαζαχαρίου</w:t>
      </w:r>
      <w:proofErr w:type="spellEnd"/>
      <w:r>
        <w:rPr>
          <w:rFonts w:eastAsia="Times New Roman" w:cs="Times New Roman"/>
          <w:szCs w:val="24"/>
        </w:rPr>
        <w:t xml:space="preserve">. Και μάλιστα το παρουσίασε στην </w:t>
      </w:r>
      <w:r>
        <w:rPr>
          <w:rFonts w:eastAsia="Times New Roman" w:cs="Times New Roman"/>
          <w:szCs w:val="24"/>
        </w:rPr>
        <w:t>Κ</w:t>
      </w:r>
      <w:r>
        <w:rPr>
          <w:rFonts w:eastAsia="Times New Roman" w:cs="Times New Roman"/>
          <w:szCs w:val="24"/>
        </w:rPr>
        <w:t xml:space="preserve">οινωνία των </w:t>
      </w:r>
      <w:r>
        <w:rPr>
          <w:rFonts w:eastAsia="Times New Roman" w:cs="Times New Roman"/>
          <w:szCs w:val="24"/>
        </w:rPr>
        <w:t>Ε</w:t>
      </w:r>
      <w:r>
        <w:rPr>
          <w:rFonts w:eastAsia="Times New Roman" w:cs="Times New Roman"/>
          <w:szCs w:val="24"/>
        </w:rPr>
        <w:t xml:space="preserve">θνών ο Έλληνας επιτετραμμένος Βασίλειος </w:t>
      </w:r>
      <w:proofErr w:type="spellStart"/>
      <w:r>
        <w:rPr>
          <w:rFonts w:eastAsia="Times New Roman" w:cs="Times New Roman"/>
          <w:szCs w:val="24"/>
        </w:rPr>
        <w:t>Δεδάμης</w:t>
      </w:r>
      <w:proofErr w:type="spellEnd"/>
      <w:r>
        <w:rPr>
          <w:rFonts w:eastAsia="Times New Roman" w:cs="Times New Roman"/>
          <w:szCs w:val="24"/>
        </w:rPr>
        <w:t xml:space="preserve"> στις 10 Νοεμβρίου 1925, λέγοντας τα εξής: «Η μακεδονική γλώσσα είναι διαφορετική από τη βουλγαρική και γι’ αυτό φτιάχτηκε αυτό το αλφαβητάρι της». </w:t>
      </w:r>
    </w:p>
    <w:p w14:paraId="3A310C0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Αυτή ήταν η επίσημη θέση της ελληνικής </w:t>
      </w:r>
      <w:r>
        <w:rPr>
          <w:rFonts w:eastAsia="Times New Roman" w:cs="Times New Roman"/>
          <w:szCs w:val="24"/>
        </w:rPr>
        <w:t>κ</w:t>
      </w:r>
      <w:r>
        <w:rPr>
          <w:rFonts w:eastAsia="Times New Roman" w:cs="Times New Roman"/>
          <w:szCs w:val="24"/>
        </w:rPr>
        <w:t>υβέρνησης. Το γεγονό</w:t>
      </w:r>
      <w:r>
        <w:rPr>
          <w:rFonts w:eastAsia="Times New Roman" w:cs="Times New Roman"/>
          <w:szCs w:val="24"/>
        </w:rPr>
        <w:t xml:space="preserve">ς, όμως, ότι ήταν γραμμένο με λατινικούς χαρακτήρες προκάλεσε την αντίδραση της </w:t>
      </w:r>
      <w:r>
        <w:rPr>
          <w:rFonts w:eastAsia="Times New Roman" w:cs="Times New Roman"/>
          <w:szCs w:val="24"/>
        </w:rPr>
        <w:t xml:space="preserve">τότε </w:t>
      </w:r>
      <w:r>
        <w:rPr>
          <w:rFonts w:eastAsia="Times New Roman" w:cs="Times New Roman"/>
          <w:szCs w:val="24"/>
        </w:rPr>
        <w:t xml:space="preserve">Βουλγαρίας και Σερβίας. Δεν πρόλαβε να φτάσει στα σχολεία το βιβλίο αυτό. Κυβέρνηση Ανδρέα Μιχαλακόπουλου, ήταν τότε. Θα ήθελα να σας ρωτήσω, μήπως να προτείνετε στον κ. </w:t>
      </w:r>
      <w:proofErr w:type="spellStart"/>
      <w:r>
        <w:rPr>
          <w:rFonts w:eastAsia="Times New Roman" w:cs="Times New Roman"/>
          <w:szCs w:val="24"/>
        </w:rPr>
        <w:t>Κ</w:t>
      </w:r>
      <w:r>
        <w:rPr>
          <w:rFonts w:eastAsia="Times New Roman" w:cs="Times New Roman"/>
          <w:szCs w:val="24"/>
        </w:rPr>
        <w:t>αμίνη</w:t>
      </w:r>
      <w:proofErr w:type="spellEnd"/>
      <w:r>
        <w:rPr>
          <w:rFonts w:eastAsia="Times New Roman" w:cs="Times New Roman"/>
          <w:szCs w:val="24"/>
        </w:rPr>
        <w:t xml:space="preserve"> να ξηλώσει το όνομά του από τον δρόμο. Θα τον θεωρούσατε και αυτόν </w:t>
      </w:r>
      <w:r>
        <w:rPr>
          <w:rFonts w:eastAsia="Times New Roman" w:cs="Times New Roman"/>
          <w:szCs w:val="24"/>
        </w:rPr>
        <w:t>«</w:t>
      </w:r>
      <w:r>
        <w:rPr>
          <w:rFonts w:eastAsia="Times New Roman" w:cs="Times New Roman"/>
          <w:szCs w:val="24"/>
        </w:rPr>
        <w:t>εθνικό μειοδότη</w:t>
      </w:r>
      <w:r>
        <w:rPr>
          <w:rFonts w:eastAsia="Times New Roman" w:cs="Times New Roman"/>
          <w:szCs w:val="24"/>
        </w:rPr>
        <w:t>»</w:t>
      </w:r>
      <w:r>
        <w:rPr>
          <w:rFonts w:eastAsia="Times New Roman" w:cs="Times New Roman"/>
          <w:szCs w:val="24"/>
        </w:rPr>
        <w:t>;</w:t>
      </w:r>
    </w:p>
    <w:p w14:paraId="3A310C1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με τη λογική αυτή που έχετε, λειτουργώντας ως τροχονόμοι της ιστορίας, </w:t>
      </w:r>
      <w:r>
        <w:rPr>
          <w:rFonts w:eastAsia="Times New Roman" w:cs="Times New Roman"/>
          <w:szCs w:val="24"/>
        </w:rPr>
        <w:t xml:space="preserve">θα έπρεπε </w:t>
      </w:r>
      <w:r>
        <w:rPr>
          <w:rFonts w:eastAsia="Times New Roman" w:cs="Times New Roman"/>
          <w:szCs w:val="24"/>
        </w:rPr>
        <w:t>να βάλετε απαγορευτικά σήματα για να μην μιλ</w:t>
      </w:r>
      <w:r>
        <w:rPr>
          <w:rFonts w:eastAsia="Times New Roman" w:cs="Times New Roman"/>
          <w:szCs w:val="24"/>
        </w:rPr>
        <w:t>ι</w:t>
      </w:r>
      <w:r>
        <w:rPr>
          <w:rFonts w:eastAsia="Times New Roman" w:cs="Times New Roman"/>
          <w:szCs w:val="24"/>
        </w:rPr>
        <w:t>ούνται τα διάφορα ι</w:t>
      </w:r>
      <w:r>
        <w:rPr>
          <w:rFonts w:eastAsia="Times New Roman" w:cs="Times New Roman"/>
          <w:szCs w:val="24"/>
        </w:rPr>
        <w:t>διώματα και γλώσσες που υπάρχουν στον ελληνικό χώρο.</w:t>
      </w:r>
    </w:p>
    <w:p w14:paraId="3A310C11"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αυτό, όμως, αντίληψη ενός σύγχρονου κράτους που σέβεται τις διεθνείς συνθήκες και συμβάσεις; Μήπως με αυτόν τον τρόπο δεν μαζεύετε </w:t>
      </w:r>
      <w:r>
        <w:rPr>
          <w:rFonts w:eastAsia="Times New Roman" w:cs="Times New Roman"/>
          <w:szCs w:val="24"/>
        </w:rPr>
        <w:t>«</w:t>
      </w:r>
      <w:proofErr w:type="spellStart"/>
      <w:r>
        <w:rPr>
          <w:rFonts w:eastAsia="Times New Roman" w:cs="Times New Roman"/>
          <w:szCs w:val="24"/>
        </w:rPr>
        <w:t>πυρομαχικά</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τους εθνικιστές που κυκλοφορούν σε όλο</w:t>
      </w:r>
      <w:r>
        <w:rPr>
          <w:rFonts w:eastAsia="Times New Roman" w:cs="Times New Roman"/>
          <w:szCs w:val="24"/>
        </w:rPr>
        <w:t>ν</w:t>
      </w:r>
      <w:r>
        <w:rPr>
          <w:rFonts w:eastAsia="Times New Roman" w:cs="Times New Roman"/>
          <w:szCs w:val="24"/>
        </w:rPr>
        <w:t xml:space="preserve"> τον κόσμο</w:t>
      </w:r>
      <w:r>
        <w:rPr>
          <w:rFonts w:eastAsia="Times New Roman" w:cs="Times New Roman"/>
          <w:szCs w:val="24"/>
        </w:rPr>
        <w:t xml:space="preserve"> και εναντίον των συμπατριωτών μας; Διότι ακούμε τα ίδια επιχειρήματα και αλλού.</w:t>
      </w:r>
    </w:p>
    <w:p w14:paraId="3A310C12"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θέλετε, λοιπόν, να αναγνωρίσετε και να δεχθείτε αυτό που έλεγε –και εδώ κλείνω- ο Διονύσιος Σολωμός, ότι το έθνος πρέπει να θεωρεί εθνικό ό,τι είναι</w:t>
      </w:r>
      <w:r>
        <w:rPr>
          <w:rFonts w:eastAsia="Times New Roman" w:cs="Times New Roman"/>
          <w:szCs w:val="24"/>
        </w:rPr>
        <w:t xml:space="preserve"> αληθινό</w:t>
      </w:r>
      <w:r>
        <w:rPr>
          <w:rFonts w:eastAsia="Times New Roman" w:cs="Times New Roman"/>
          <w:szCs w:val="24"/>
        </w:rPr>
        <w:t>. Εσείς δεν θέλ</w:t>
      </w:r>
      <w:r>
        <w:rPr>
          <w:rFonts w:eastAsia="Times New Roman" w:cs="Times New Roman"/>
          <w:szCs w:val="24"/>
        </w:rPr>
        <w:t>ετε να αναγνωρίσετε αυτή την πραγματικότητα, η οποία δεν διαμορφώθηκε, φυσικά, με ειρηνικό τρόπο. Τα πολύπαθα Βαλκάνια, όπως ξέρετε, πέρασαν από τις μεγαλύτερες αναστατώσεις και εθνολογικές ανακατατάξεις.</w:t>
      </w:r>
    </w:p>
    <w:p w14:paraId="3A310C13"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δεν κέρδισαν οι απόψεις του Ρήγα Φεραίου ούτε ιδρύθηκε η Βαλκανική Σοσιαλιστική Ομοσπονδία, όπως επιδίωκε στις ένδοξες μέρες του το εργατικό κίνημα. Ηττήθηκε. Κέρδισε ο εθνικισμός. Διαλύθηκε η ενιαία Γιουγκοσλαβία.</w:t>
      </w:r>
    </w:p>
    <w:p w14:paraId="3A310C14"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Αυτά δεν μπορείτε να τα αφαιρείτε από τη</w:t>
      </w:r>
      <w:r>
        <w:rPr>
          <w:rFonts w:eastAsia="Times New Roman" w:cs="Times New Roman"/>
          <w:szCs w:val="24"/>
        </w:rPr>
        <w:t xml:space="preserve"> συζήτηση που γίνεται εδώ και να εγκαλείτε την Κυβέρνηση με όρους, όπως πολύ σωστά είπαν πολλοί Βουλευτές του ΣΥΡΙΖΑ, μιας μπαγιάτικης εθνικοφροσύνης, η οποία ευτυχώς πέθανε μαζί με τη χούντα.</w:t>
      </w:r>
    </w:p>
    <w:p w14:paraId="3A310C15" w14:textId="77777777" w:rsidR="00E66DFC" w:rsidRDefault="00CE19B2">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3A310C16" w14:textId="77777777" w:rsidR="00E66DFC" w:rsidRDefault="00CE19B2">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F74E80">
        <w:rPr>
          <w:rFonts w:eastAsia="Times New Roman" w:cs="Times New Roman"/>
          <w:b/>
          <w:color w:val="000000" w:themeColor="text1"/>
          <w:szCs w:val="24"/>
        </w:rPr>
        <w:t xml:space="preserve">ΠΡΟΕΔΡΕΥΩΝ (Μάριος </w:t>
      </w:r>
      <w:r w:rsidRPr="00F74E80">
        <w:rPr>
          <w:rFonts w:eastAsia="Times New Roman" w:cs="Times New Roman"/>
          <w:b/>
          <w:color w:val="000000" w:themeColor="text1"/>
          <w:szCs w:val="24"/>
        </w:rPr>
        <w:t xml:space="preserve">Γεωργιάδης): </w:t>
      </w:r>
      <w:r w:rsidRPr="00F74E80">
        <w:rPr>
          <w:rFonts w:eastAsia="Times New Roman" w:cs="Times New Roman"/>
          <w:color w:val="000000" w:themeColor="text1"/>
          <w:szCs w:val="24"/>
        </w:rPr>
        <w:t xml:space="preserve">Ευχαριστούμε τον κ. </w:t>
      </w:r>
      <w:proofErr w:type="spellStart"/>
      <w:r w:rsidRPr="00F74E80">
        <w:rPr>
          <w:rFonts w:eastAsia="Times New Roman" w:cs="Times New Roman"/>
          <w:color w:val="000000" w:themeColor="text1"/>
          <w:szCs w:val="24"/>
        </w:rPr>
        <w:t>Μηταφίδη</w:t>
      </w:r>
      <w:proofErr w:type="spellEnd"/>
      <w:r w:rsidRPr="00F74E80">
        <w:rPr>
          <w:rFonts w:eastAsia="Times New Roman" w:cs="Times New Roman"/>
          <w:color w:val="000000" w:themeColor="text1"/>
          <w:szCs w:val="24"/>
        </w:rPr>
        <w:t xml:space="preserve"> και για την ακρίβεια του χρόνου. </w:t>
      </w:r>
    </w:p>
    <w:p w14:paraId="3A310C17" w14:textId="77777777" w:rsidR="00E66DFC" w:rsidRDefault="00CE19B2">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F74E80">
        <w:rPr>
          <w:rFonts w:eastAsia="Times New Roman" w:cs="Times New Roman"/>
          <w:color w:val="000000" w:themeColor="text1"/>
          <w:szCs w:val="24"/>
        </w:rPr>
        <w:t xml:space="preserve">Ορίστε, κύριε Μανιάτη, έχετε τον λόγο. </w:t>
      </w:r>
    </w:p>
    <w:p w14:paraId="3A310C18" w14:textId="77777777" w:rsidR="00E66DFC" w:rsidRDefault="00CE19B2">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F74E80">
        <w:rPr>
          <w:rFonts w:eastAsia="Times New Roman" w:cs="Times New Roman"/>
          <w:b/>
          <w:color w:val="000000" w:themeColor="text1"/>
          <w:szCs w:val="24"/>
        </w:rPr>
        <w:lastRenderedPageBreak/>
        <w:t xml:space="preserve">ΚΩΝΣΤΑΝΤΙΝΟΣ ΑΧ. ΚΑΡΑΜΑΝΛΗΣ: </w:t>
      </w:r>
      <w:r w:rsidRPr="00F74E80">
        <w:rPr>
          <w:rFonts w:eastAsia="Times New Roman" w:cs="Times New Roman"/>
          <w:color w:val="000000" w:themeColor="text1"/>
          <w:szCs w:val="24"/>
        </w:rPr>
        <w:t>Κύριε Πρόεδρε, πόσοι ομιλητές απομένουν;</w:t>
      </w:r>
    </w:p>
    <w:p w14:paraId="3A310C19"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Μετά τον κ. Μανιάτη είναι ο κ. Δήμας, </w:t>
      </w:r>
      <w:r>
        <w:rPr>
          <w:rFonts w:eastAsia="Times New Roman" w:cs="Times New Roman"/>
          <w:szCs w:val="24"/>
        </w:rPr>
        <w:t xml:space="preserve">ο κ. </w:t>
      </w:r>
      <w:proofErr w:type="spellStart"/>
      <w:r>
        <w:rPr>
          <w:rFonts w:eastAsia="Times New Roman" w:cs="Times New Roman"/>
          <w:szCs w:val="24"/>
        </w:rPr>
        <w:t>Ηγουμενίδης</w:t>
      </w:r>
      <w:proofErr w:type="spellEnd"/>
      <w:r>
        <w:rPr>
          <w:rFonts w:eastAsia="Times New Roman" w:cs="Times New Roman"/>
          <w:szCs w:val="24"/>
        </w:rPr>
        <w:t xml:space="preserve">, ο κ. Γρέγος και ο κ. </w:t>
      </w:r>
      <w:proofErr w:type="spellStart"/>
      <w:r>
        <w:rPr>
          <w:rFonts w:eastAsia="Times New Roman" w:cs="Times New Roman"/>
          <w:szCs w:val="24"/>
        </w:rPr>
        <w:t>Σαρακιώτης</w:t>
      </w:r>
      <w:proofErr w:type="spellEnd"/>
      <w:r>
        <w:rPr>
          <w:rFonts w:eastAsia="Times New Roman" w:cs="Times New Roman"/>
          <w:szCs w:val="24"/>
        </w:rPr>
        <w:t xml:space="preserve">. Έχω υπολογίσει ότι σε μισή ώρα περίπου θα έχουμε ολοκληρώσει. Εξαρτάται από τον κ. Μανιάτη. </w:t>
      </w:r>
    </w:p>
    <w:p w14:paraId="3A310C1A"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3A310C1B"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Αγαπητοί συνάδελφοι, παρακολουθώ όλο το απόγευμα άναυδος αρκετούς Βουλευτές και Υπουργούς του ΣΥΡΙΖΑ να μιλούν για τη </w:t>
      </w:r>
      <w:r>
        <w:rPr>
          <w:rFonts w:eastAsia="Times New Roman" w:cs="Times New Roman"/>
          <w:szCs w:val="24"/>
        </w:rPr>
        <w:t>σ</w:t>
      </w:r>
      <w:r>
        <w:rPr>
          <w:rFonts w:eastAsia="Times New Roman" w:cs="Times New Roman"/>
          <w:szCs w:val="24"/>
        </w:rPr>
        <w:t>υμφωνία της ελληνικής Κυβέρνησης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τα Σκόπια και ούτε ένας Βουλευτής, ούτε ένας Υπουργός δεν έχει κάνει έ</w:t>
      </w:r>
      <w:r>
        <w:rPr>
          <w:rFonts w:eastAsia="Times New Roman" w:cs="Times New Roman"/>
          <w:szCs w:val="24"/>
        </w:rPr>
        <w:t xml:space="preserve">στω μία αναφορά σε έστω ένα άρθρο. Κανένας Βουλευτής του ΣΥΡΙΖΑ δεν μας είπε «στηρίζω τη </w:t>
      </w:r>
      <w:r>
        <w:rPr>
          <w:rFonts w:eastAsia="Times New Roman" w:cs="Times New Roman"/>
          <w:szCs w:val="24"/>
        </w:rPr>
        <w:t>σ</w:t>
      </w:r>
      <w:r>
        <w:rPr>
          <w:rFonts w:eastAsia="Times New Roman" w:cs="Times New Roman"/>
          <w:szCs w:val="24"/>
        </w:rPr>
        <w:t xml:space="preserve">υμφωνία, επειδή στο άρθρο τάδε, την παράγραφο τάδε διασφαλίζονται τα εθνικά δικαιώματα ή τα εθνικά δίκαια». Κανένας! </w:t>
      </w:r>
    </w:p>
    <w:p w14:paraId="3A310C1C"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Ξέρετε τι κάνουν οι Βουλευτές του ΣΥΡΙΖΑ; Καταγγ</w:t>
      </w:r>
      <w:r>
        <w:rPr>
          <w:rFonts w:eastAsia="Times New Roman" w:cs="Times New Roman"/>
          <w:szCs w:val="24"/>
        </w:rPr>
        <w:t xml:space="preserve">έλλουν το ΠΑΣΟΚ, την Αντιπολίτευση και ταυτόχρονα, εξυμνούν τον Ανδρέα Παπανδρέου, τον Μητσοτάκη, τον Καραμανλή και όλα αυτά, προκειμένου να δημιουργηθεί μία </w:t>
      </w:r>
      <w:proofErr w:type="spellStart"/>
      <w:r>
        <w:rPr>
          <w:rFonts w:eastAsia="Times New Roman" w:cs="Times New Roman"/>
          <w:szCs w:val="24"/>
        </w:rPr>
        <w:t>αχλύς</w:t>
      </w:r>
      <w:proofErr w:type="spellEnd"/>
      <w:r>
        <w:rPr>
          <w:rFonts w:eastAsia="Times New Roman" w:cs="Times New Roman"/>
          <w:szCs w:val="24"/>
        </w:rPr>
        <w:t xml:space="preserve"> μυστηρίου, συνωμοσιολογίας, σκοπιμότητας, ακριβώς για να ξεφύγουν από την ουσία του θέματος.</w:t>
      </w:r>
      <w:r>
        <w:rPr>
          <w:rFonts w:eastAsia="Times New Roman" w:cs="Times New Roman"/>
          <w:szCs w:val="24"/>
        </w:rPr>
        <w:t xml:space="preserve"> </w:t>
      </w:r>
    </w:p>
    <w:p w14:paraId="3A310C1D"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κάνω την εξαίρεση. Θα σας μιλήσω, κύριε Υπουργέ, για το άρθρο 1 της </w:t>
      </w:r>
      <w:r>
        <w:rPr>
          <w:rFonts w:eastAsia="Times New Roman" w:cs="Times New Roman"/>
          <w:szCs w:val="24"/>
        </w:rPr>
        <w:t>σ</w:t>
      </w:r>
      <w:r>
        <w:rPr>
          <w:rFonts w:eastAsia="Times New Roman" w:cs="Times New Roman"/>
          <w:szCs w:val="24"/>
        </w:rPr>
        <w:t xml:space="preserve">υμφωνίας, για το άρθρο 8 της </w:t>
      </w:r>
      <w:r>
        <w:rPr>
          <w:rFonts w:eastAsia="Times New Roman" w:cs="Times New Roman"/>
          <w:szCs w:val="24"/>
        </w:rPr>
        <w:t>σ</w:t>
      </w:r>
      <w:r>
        <w:rPr>
          <w:rFonts w:eastAsia="Times New Roman" w:cs="Times New Roman"/>
          <w:szCs w:val="24"/>
        </w:rPr>
        <w:t xml:space="preserve">υμφωνίας και για το άρθρο 13 της </w:t>
      </w:r>
      <w:r>
        <w:rPr>
          <w:rFonts w:eastAsia="Times New Roman" w:cs="Times New Roman"/>
          <w:szCs w:val="24"/>
        </w:rPr>
        <w:t>σ</w:t>
      </w:r>
      <w:r>
        <w:rPr>
          <w:rFonts w:eastAsia="Times New Roman" w:cs="Times New Roman"/>
          <w:szCs w:val="24"/>
        </w:rPr>
        <w:t xml:space="preserve">υμφωνίας. </w:t>
      </w:r>
    </w:p>
    <w:p w14:paraId="3A310C1E"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Έρχομαι στο άρθρο 1, που είναι η κορύφωση του αλυτρωτισμού των Σκοπίων. Πρόκειται για μια προβληματική </w:t>
      </w:r>
      <w:r>
        <w:rPr>
          <w:rFonts w:eastAsia="Times New Roman" w:cs="Times New Roman"/>
          <w:szCs w:val="24"/>
        </w:rPr>
        <w:t>σ</w:t>
      </w:r>
      <w:r>
        <w:rPr>
          <w:rFonts w:eastAsia="Times New Roman" w:cs="Times New Roman"/>
          <w:szCs w:val="24"/>
        </w:rPr>
        <w:t xml:space="preserve">υμφωνία, εξόχως ετεροβαρή σε βάρος της Ελλάδας, μία </w:t>
      </w:r>
      <w:r>
        <w:rPr>
          <w:rFonts w:eastAsia="Times New Roman" w:cs="Times New Roman"/>
          <w:szCs w:val="24"/>
        </w:rPr>
        <w:t>σ</w:t>
      </w:r>
      <w:r>
        <w:rPr>
          <w:rFonts w:eastAsia="Times New Roman" w:cs="Times New Roman"/>
          <w:szCs w:val="24"/>
        </w:rPr>
        <w:t xml:space="preserve">υμφωνία η οποία αντιμετωπίζει κορυφαία θέματα, το κορυφαίο θέμα των διαφωνιών μας με τα Σκόπια ως ένα περιττό βάρος. Έτσι το αντιμετωπίζει η </w:t>
      </w:r>
      <w:r>
        <w:rPr>
          <w:rFonts w:eastAsia="Times New Roman" w:cs="Times New Roman"/>
          <w:szCs w:val="24"/>
        </w:rPr>
        <w:t>σ</w:t>
      </w:r>
      <w:r>
        <w:rPr>
          <w:rFonts w:eastAsia="Times New Roman" w:cs="Times New Roman"/>
          <w:szCs w:val="24"/>
        </w:rPr>
        <w:t>υμφωνία. Δεν το αντιμετωπίζει ως ένα κορυφαίο, πατριωτικό, ε</w:t>
      </w:r>
      <w:r>
        <w:rPr>
          <w:rFonts w:eastAsia="Times New Roman" w:cs="Times New Roman"/>
          <w:szCs w:val="24"/>
        </w:rPr>
        <w:t xml:space="preserve">θνικό θέμα, αλλά ως κάτι από το οποίο πρέπει το συντομότερο δυνατό να απαλλαγούμε, να απαλλαγεί η χώρα, γιατί προφανώς έτσι επιτάσσουν οι εντολές του ΝΑΤΟ, των Αμερικάνων, ή δεν ξέρω ποιων άλλων. </w:t>
      </w:r>
    </w:p>
    <w:p w14:paraId="3A310C1F" w14:textId="77777777" w:rsidR="00E66DFC" w:rsidRDefault="00CE19B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Θέλετε απόδειξη; Αναρωτηθείτε, συνάδελφοι του ΣΥΡΙΖΑ -στο π</w:t>
      </w:r>
      <w:r>
        <w:rPr>
          <w:rFonts w:eastAsia="Times New Roman" w:cs="Times New Roman"/>
          <w:szCs w:val="24"/>
        </w:rPr>
        <w:t xml:space="preserve">ατριωτικό σας αίσθημα απευθύνομαι- τι κερδίζει η Ελλάδα από αυτή τη </w:t>
      </w:r>
      <w:r>
        <w:rPr>
          <w:rFonts w:eastAsia="Times New Roman" w:cs="Times New Roman"/>
          <w:szCs w:val="24"/>
        </w:rPr>
        <w:t>σ</w:t>
      </w:r>
      <w:r>
        <w:rPr>
          <w:rFonts w:eastAsia="Times New Roman" w:cs="Times New Roman"/>
          <w:szCs w:val="24"/>
        </w:rPr>
        <w:t>υμφωνία, συγκεκριμένα τι κερδίζει. Διότι, όσον αφορά τα Σκόπια, μπορώ να σας πω εγώ τι κερδίζουν. Κερδίζουν, για παράδειγμα, την ταυτότητά τους που την αναγνωρίζει για πρώτη φορά η Ελλάδα</w:t>
      </w:r>
      <w:r>
        <w:rPr>
          <w:rFonts w:eastAsia="Times New Roman" w:cs="Times New Roman"/>
          <w:szCs w:val="24"/>
        </w:rPr>
        <w:t xml:space="preserve">. Οι άνθρωποι αποκαλούνται εφεξής από την Ελλάδα «Μακεδόνες». Δεν είχε συμβεί αυτό μέχρι τώρα. </w:t>
      </w:r>
    </w:p>
    <w:p w14:paraId="3A310C2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κερδίζουν και ένα δεύτερο στοιχείο: τη γλώσσα τους. Η Ελλάδα αναγνωρίζει ότι η γλώσσα αυτή είναι η μακεδονική. </w:t>
      </w:r>
      <w:r>
        <w:rPr>
          <w:rFonts w:eastAsia="Times New Roman" w:cs="Times New Roman"/>
          <w:szCs w:val="24"/>
          <w:lang w:val="en-US"/>
        </w:rPr>
        <w:t>K</w:t>
      </w:r>
      <w:r>
        <w:rPr>
          <w:rFonts w:eastAsia="Times New Roman" w:cs="Times New Roman"/>
          <w:szCs w:val="24"/>
        </w:rPr>
        <w:t xml:space="preserve">αι υπάρχει και ένας μικρός αστερίσκος, </w:t>
      </w:r>
      <w:r>
        <w:rPr>
          <w:rFonts w:eastAsia="Times New Roman" w:cs="Times New Roman"/>
          <w:szCs w:val="24"/>
        </w:rPr>
        <w:lastRenderedPageBreak/>
        <w:t>μια υ</w:t>
      </w:r>
      <w:r>
        <w:rPr>
          <w:rFonts w:eastAsia="Times New Roman" w:cs="Times New Roman"/>
          <w:szCs w:val="24"/>
        </w:rPr>
        <w:t xml:space="preserve">ποσημείωση που λέει ότι αυτή η μακεδονική διάλεκτος είναι </w:t>
      </w:r>
      <w:proofErr w:type="spellStart"/>
      <w:r>
        <w:rPr>
          <w:rFonts w:eastAsia="Times New Roman" w:cs="Times New Roman"/>
          <w:szCs w:val="24"/>
        </w:rPr>
        <w:t>νοτιοσλαβική</w:t>
      </w:r>
      <w:proofErr w:type="spellEnd"/>
      <w:r>
        <w:rPr>
          <w:rFonts w:eastAsia="Times New Roman" w:cs="Times New Roman"/>
          <w:szCs w:val="24"/>
        </w:rPr>
        <w:t xml:space="preserve"> διάλεκτος. Κανένας, δηλαδή, ποτέ, πουθενά ούτε την πρώτη ημέρα που θα υπογραφεί η συμφωνία δεν θα κάτσει να δει τον αστερίσκο. Θα ξέρει ότι οι άνθρωποι αυτοί, οι γείτονές μας μιλούν τη </w:t>
      </w:r>
      <w:r>
        <w:rPr>
          <w:rFonts w:eastAsia="Times New Roman" w:cs="Times New Roman"/>
          <w:szCs w:val="24"/>
        </w:rPr>
        <w:t xml:space="preserve">μακεδονική. Η γλώσσα με την ταυτότητα είναι η ψυχή ενός έθνους, τα συστατικά στοιχεία ενός έθνους. </w:t>
      </w:r>
    </w:p>
    <w:p w14:paraId="3A310C2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Δεύτερο στοιχείο: ο συγχρονισμός των ενεργειών. Δεν καταλαβαίνω αυτή τη λογική της διαπραγμάτευσης. Δίνουμε πράσινο φως για είσοδο στο ΝΑΤΟ, πράσινο φως για</w:t>
      </w:r>
      <w:r>
        <w:rPr>
          <w:rFonts w:eastAsia="Times New Roman" w:cs="Times New Roman"/>
          <w:szCs w:val="24"/>
        </w:rPr>
        <w:t xml:space="preserve"> είσοδο στην Ευρωπαϊκή Ένωση και έναντι αυτού παίρνουμε μια υποσχετική μελλοντική ότι «θα», στο μέλλον, πιθανά μετά από δημοψήφισμα στο Σύνταγμα «θα» εφαρμοστούν κάποια πράγματα. Δεν καταλαβαίνω γιατί δεν κάνει η ελληνική κυβέρνηση έναν συγχρονισμό ενεργει</w:t>
      </w:r>
      <w:r>
        <w:rPr>
          <w:rFonts w:eastAsia="Times New Roman" w:cs="Times New Roman"/>
          <w:szCs w:val="24"/>
        </w:rPr>
        <w:t>ών. Την ίδια μέρα που θα γίνει η προώθηση της αίτησης για το ΝΑΤΟ και για την Ευρώπη</w:t>
      </w:r>
      <w:r>
        <w:rPr>
          <w:rFonts w:eastAsia="Times New Roman" w:cs="Times New Roman"/>
          <w:szCs w:val="24"/>
        </w:rPr>
        <w:t>,</w:t>
      </w:r>
      <w:r>
        <w:rPr>
          <w:rFonts w:eastAsia="Times New Roman" w:cs="Times New Roman"/>
          <w:szCs w:val="24"/>
        </w:rPr>
        <w:t xml:space="preserve"> να έχει ολοκληρωθεί και η διαδικασία για την αλλαγή του Συντάγματος ή το όποιο αποτέλεσμα του δημοψηφίσματος.</w:t>
      </w:r>
    </w:p>
    <w:p w14:paraId="3A310C2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Επίσης, στο ίδιο άρθρο </w:t>
      </w:r>
      <w:r>
        <w:rPr>
          <w:rFonts w:eastAsia="Times New Roman" w:cs="Times New Roman"/>
          <w:szCs w:val="24"/>
        </w:rPr>
        <w:t>-</w:t>
      </w:r>
      <w:r>
        <w:rPr>
          <w:rFonts w:eastAsia="Times New Roman" w:cs="Times New Roman"/>
          <w:szCs w:val="24"/>
        </w:rPr>
        <w:t>άρθρο 1</w:t>
      </w:r>
      <w:r>
        <w:rPr>
          <w:rFonts w:eastAsia="Times New Roman" w:cs="Times New Roman"/>
          <w:szCs w:val="24"/>
        </w:rPr>
        <w:t>-</w:t>
      </w:r>
      <w:r>
        <w:rPr>
          <w:rFonts w:eastAsia="Times New Roman" w:cs="Times New Roman"/>
          <w:szCs w:val="24"/>
        </w:rPr>
        <w:t xml:space="preserve"> στην παράγραφο ε, για ακούσ</w:t>
      </w:r>
      <w:r>
        <w:rPr>
          <w:rFonts w:eastAsia="Times New Roman" w:cs="Times New Roman"/>
          <w:szCs w:val="24"/>
        </w:rPr>
        <w:t xml:space="preserve">τε, συνάδελφοι, τι λέει: Οι κωδικοί της χώρας –και ξέρουμε ότι ο κωδικός της Ελλάδας είναι το </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r>
        <w:rPr>
          <w:rFonts w:eastAsia="Times New Roman" w:cs="Times New Roman"/>
          <w:szCs w:val="24"/>
        </w:rPr>
        <w:t xml:space="preserve"> με το οποίο είναι γνωστή η Ελλάδα σε όλο τον κόσμο- στις πινακίδες των αυτοκινήτων θα αλλάξουν. Προφανώς καταλαβαίνετε γιατί. Γιατί οι Σκοπιανοί κατεβαίνουν </w:t>
      </w:r>
      <w:r>
        <w:rPr>
          <w:rFonts w:eastAsia="Times New Roman" w:cs="Times New Roman"/>
          <w:szCs w:val="24"/>
        </w:rPr>
        <w:t xml:space="preserve">οι άνθρωποι όλα τα καλοκαίρια και κάνουν διακοπές στην Πιερία και στη Χαλκιδική. Το ξέρουμε. Άρα θα ήταν αδιανόητο να έχουν τις ίδιες πινακίδες. Ελάτε, </w:t>
      </w:r>
      <w:r>
        <w:rPr>
          <w:rFonts w:eastAsia="Times New Roman" w:cs="Times New Roman"/>
          <w:szCs w:val="24"/>
        </w:rPr>
        <w:lastRenderedPageBreak/>
        <w:t xml:space="preserve">όμως, που σε όλα τα άλλα, σε όλα τα προϊόντα που δεν τα βλέπουμε καθημερινά στους δρόμους, για όλες τις </w:t>
      </w:r>
      <w:r>
        <w:rPr>
          <w:rFonts w:eastAsia="Times New Roman" w:cs="Times New Roman"/>
          <w:szCs w:val="24"/>
        </w:rPr>
        <w:t>άλλες υπηρεσίες κ.λπ.</w:t>
      </w:r>
      <w:r>
        <w:rPr>
          <w:rFonts w:eastAsia="Times New Roman" w:cs="Times New Roman"/>
          <w:szCs w:val="24"/>
        </w:rPr>
        <w:t>,</w:t>
      </w:r>
      <w:r>
        <w:rPr>
          <w:rFonts w:eastAsia="Times New Roman" w:cs="Times New Roman"/>
          <w:szCs w:val="24"/>
        </w:rPr>
        <w:t xml:space="preserve"> το όνομα, θα παραμείνει </w:t>
      </w:r>
      <w:r>
        <w:rPr>
          <w:rFonts w:eastAsia="Times New Roman" w:cs="Times New Roman"/>
          <w:szCs w:val="24"/>
        </w:rPr>
        <w:t xml:space="preserve">με </w:t>
      </w:r>
      <w:r>
        <w:rPr>
          <w:rFonts w:eastAsia="Times New Roman" w:cs="Times New Roman"/>
          <w:szCs w:val="24"/>
        </w:rPr>
        <w:t>το παλιό σύμβολο, όχι το καινούρ</w:t>
      </w:r>
      <w:r>
        <w:rPr>
          <w:rFonts w:eastAsia="Times New Roman" w:cs="Times New Roman"/>
          <w:szCs w:val="24"/>
        </w:rPr>
        <w:t>γ</w:t>
      </w:r>
      <w:r>
        <w:rPr>
          <w:rFonts w:eastAsia="Times New Roman" w:cs="Times New Roman"/>
          <w:szCs w:val="24"/>
        </w:rPr>
        <w:t xml:space="preserve">ιο. </w:t>
      </w:r>
    </w:p>
    <w:p w14:paraId="3A310C2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ίδιο άρθρο, στο άρθρο 1 –και θέλω μία απάντηση, κύριε Υπουργέ- στην παράγραφο α για το περίφημο </w:t>
      </w:r>
      <w:proofErr w:type="spellStart"/>
      <w:r>
        <w:rPr>
          <w:rFonts w:eastAsia="Times New Roman" w:cs="Times New Roman"/>
          <w:szCs w:val="24"/>
          <w:lang w:val="en-US"/>
        </w:rPr>
        <w:t>erga</w:t>
      </w:r>
      <w:proofErr w:type="spellEnd"/>
      <w:r w:rsidRPr="0018044E">
        <w:rPr>
          <w:rFonts w:eastAsia="Times New Roman" w:cs="Times New Roman"/>
          <w:szCs w:val="24"/>
        </w:rPr>
        <w:t xml:space="preserve"> </w:t>
      </w:r>
      <w:proofErr w:type="spellStart"/>
      <w:r>
        <w:rPr>
          <w:rFonts w:eastAsia="Times New Roman" w:cs="Times New Roman"/>
          <w:szCs w:val="24"/>
          <w:lang w:val="en-US"/>
        </w:rPr>
        <w:t>omnes</w:t>
      </w:r>
      <w:proofErr w:type="spellEnd"/>
      <w:r w:rsidRPr="0018044E">
        <w:rPr>
          <w:rFonts w:eastAsia="Times New Roman" w:cs="Times New Roman"/>
          <w:szCs w:val="24"/>
        </w:rPr>
        <w:t>, λ</w:t>
      </w:r>
      <w:r>
        <w:rPr>
          <w:rFonts w:eastAsia="Times New Roman" w:cs="Times New Roman"/>
          <w:szCs w:val="24"/>
        </w:rPr>
        <w:t xml:space="preserve">έει: Το όνομα θα είναι «Βόρεια Μακεδονία» και θα χρησιμοποιείται </w:t>
      </w:r>
      <w:proofErr w:type="spellStart"/>
      <w:r>
        <w:rPr>
          <w:rFonts w:eastAsia="Times New Roman" w:cs="Times New Roman"/>
          <w:szCs w:val="24"/>
          <w:lang w:val="en-US"/>
        </w:rPr>
        <w:t>erga</w:t>
      </w:r>
      <w:proofErr w:type="spellEnd"/>
      <w:r w:rsidRPr="008E5C81">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όπως προβλέπεται στην παρούσα συμφωνία. </w:t>
      </w:r>
    </w:p>
    <w:p w14:paraId="3A310C2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μικρή αυτή, αθώα </w:t>
      </w:r>
      <w:proofErr w:type="spellStart"/>
      <w:r>
        <w:rPr>
          <w:rFonts w:eastAsia="Times New Roman" w:cs="Times New Roman"/>
          <w:szCs w:val="24"/>
        </w:rPr>
        <w:t>φρασούλα</w:t>
      </w:r>
      <w:proofErr w:type="spellEnd"/>
      <w:r>
        <w:rPr>
          <w:rFonts w:eastAsia="Times New Roman" w:cs="Times New Roman"/>
          <w:szCs w:val="24"/>
        </w:rPr>
        <w:t xml:space="preserve">, όπως προβλέπεται στην παρούσα συμφωνία γιατί χρειάζεται; Σύμφωνα </w:t>
      </w:r>
      <w:r>
        <w:rPr>
          <w:rFonts w:eastAsia="Times New Roman" w:cs="Times New Roman"/>
          <w:szCs w:val="24"/>
        </w:rPr>
        <w:t xml:space="preserve">με </w:t>
      </w:r>
      <w:r>
        <w:rPr>
          <w:rFonts w:eastAsia="Times New Roman" w:cs="Times New Roman"/>
          <w:szCs w:val="24"/>
        </w:rPr>
        <w:t>τις δικές μου γνώσεις το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δηλαδή η χρήση έναντι οποιουδήποτε στο εσωτερικό ή στο εξωτερικό τα λέει όλα. Αυτή η </w:t>
      </w:r>
      <w:proofErr w:type="spellStart"/>
      <w:r>
        <w:rPr>
          <w:rFonts w:eastAsia="Times New Roman" w:cs="Times New Roman"/>
          <w:szCs w:val="24"/>
        </w:rPr>
        <w:t>φρασούλα</w:t>
      </w:r>
      <w:proofErr w:type="spellEnd"/>
      <w:r>
        <w:rPr>
          <w:rFonts w:eastAsia="Times New Roman" w:cs="Times New Roman"/>
          <w:szCs w:val="24"/>
        </w:rPr>
        <w:t xml:space="preserve"> εδώ ξέρετε τι μου λέει; Ότι υπάρχουν εξαιρέσεις από το κανονικό «</w:t>
      </w:r>
      <w:proofErr w:type="spellStart"/>
      <w:r>
        <w:rPr>
          <w:rFonts w:eastAsia="Times New Roman" w:cs="Times New Roman"/>
          <w:szCs w:val="24"/>
          <w:lang w:val="en-US"/>
        </w:rPr>
        <w:t>erga</w:t>
      </w:r>
      <w:proofErr w:type="spellEnd"/>
      <w:r>
        <w:rPr>
          <w:rFonts w:eastAsia="Times New Roman" w:cs="Times New Roman"/>
          <w:szCs w:val="24"/>
        </w:rPr>
        <w:t xml:space="preserve"> </w:t>
      </w:r>
      <w:proofErr w:type="spellStart"/>
      <w:r>
        <w:rPr>
          <w:rFonts w:eastAsia="Times New Roman" w:cs="Times New Roman"/>
          <w:szCs w:val="24"/>
          <w:lang w:val="en-US"/>
        </w:rPr>
        <w:t>omnes</w:t>
      </w:r>
      <w:proofErr w:type="spellEnd"/>
      <w:r>
        <w:rPr>
          <w:rFonts w:eastAsia="Times New Roman" w:cs="Times New Roman"/>
          <w:szCs w:val="24"/>
        </w:rPr>
        <w:t xml:space="preserve">» μέσα σε αυτή τη συμφωνία. </w:t>
      </w:r>
    </w:p>
    <w:p w14:paraId="3A310C2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Καταθέτω το άρθρο 1</w:t>
      </w:r>
      <w:r>
        <w:rPr>
          <w:rFonts w:eastAsia="Times New Roman" w:cs="Times New Roman"/>
          <w:szCs w:val="24"/>
        </w:rPr>
        <w:t>,</w:t>
      </w:r>
      <w:r>
        <w:rPr>
          <w:rFonts w:eastAsia="Times New Roman" w:cs="Times New Roman"/>
          <w:szCs w:val="24"/>
        </w:rPr>
        <w:t xml:space="preserve"> που μόλις ανέφερα</w:t>
      </w:r>
      <w:r>
        <w:rPr>
          <w:rFonts w:eastAsia="Times New Roman" w:cs="Times New Roman"/>
          <w:szCs w:val="24"/>
        </w:rPr>
        <w:t>,</w:t>
      </w:r>
      <w:r>
        <w:rPr>
          <w:rFonts w:eastAsia="Times New Roman" w:cs="Times New Roman"/>
          <w:szCs w:val="24"/>
        </w:rPr>
        <w:t xml:space="preserve"> για τ</w:t>
      </w:r>
      <w:r>
        <w:rPr>
          <w:rFonts w:eastAsia="Times New Roman" w:cs="Times New Roman"/>
          <w:szCs w:val="24"/>
        </w:rPr>
        <w:t>ον αλυτρωτισμό.</w:t>
      </w:r>
    </w:p>
    <w:p w14:paraId="3A310C2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310C2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Να καταθέσω και το άρθρο 8 της </w:t>
      </w:r>
      <w:r>
        <w:rPr>
          <w:rFonts w:eastAsia="Times New Roman" w:cs="Times New Roman"/>
          <w:szCs w:val="24"/>
        </w:rPr>
        <w:t>συμφωνίας που λέει ότι οι δύο χώρες έχουν συμφωνήσει να φτιάξουν κοινές επιτροπές</w:t>
      </w:r>
      <w:r>
        <w:rPr>
          <w:rFonts w:eastAsia="Times New Roman" w:cs="Times New Roman"/>
          <w:szCs w:val="24"/>
        </w:rPr>
        <w:t>,</w:t>
      </w:r>
      <w:r>
        <w:rPr>
          <w:rFonts w:eastAsia="Times New Roman" w:cs="Times New Roman"/>
          <w:szCs w:val="24"/>
        </w:rPr>
        <w:t xml:space="preserve"> για να αναθεωρηθούν τα ιστορικά βιβλία στα σχολεία των δύο χωρών. </w:t>
      </w:r>
    </w:p>
    <w:p w14:paraId="3A310C2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Ιωάννης Μανιάτης καταθέτει για τα Πρακτικά το προαναφερθέν έγγραφο, το οπο</w:t>
      </w:r>
      <w:r>
        <w:rPr>
          <w:rFonts w:eastAsia="Times New Roman" w:cs="Times New Roman"/>
          <w:szCs w:val="24"/>
        </w:rPr>
        <w:t>ίο βρίσκεται στο αρχείο του Τμήματος Γραμματείας της Διεύθυνσης Στενογραφίας και Πρακτικών της Βουλής)</w:t>
      </w:r>
    </w:p>
    <w:p w14:paraId="3A310C2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Εγώ δεν αισθάνομαι ότι η πατρίδα μου έχει τάσεις αλυτρωτισμού σε βάρος των Σκοπίων. Έχω αποδεχθεί, όμως, ότι προφανώς θα συγκροτηθεί αυτή η επιτροπή και </w:t>
      </w:r>
      <w:r>
        <w:rPr>
          <w:rFonts w:eastAsia="Times New Roman" w:cs="Times New Roman"/>
          <w:szCs w:val="24"/>
        </w:rPr>
        <w:t>θα αναθεωρήσει τα ιστορικά βιβλία και της Ελλάδας.</w:t>
      </w:r>
    </w:p>
    <w:p w14:paraId="3A310C2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έρχομαι στο τελευταίο και σημαντικότερο, στο άρθρο 13. Το καταθέτω για τα Πρακτικά.</w:t>
      </w:r>
    </w:p>
    <w:p w14:paraId="3A310C2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Μανιάτης καταθέτει για τα Πρακτικά το προαναφερθέν έγγραφο, το οποίο </w:t>
      </w:r>
      <w:r>
        <w:rPr>
          <w:rFonts w:eastAsia="Times New Roman" w:cs="Times New Roman"/>
          <w:szCs w:val="24"/>
        </w:rPr>
        <w:t>βρίσκεται στο αρχείο του Τμήματος Γραμματείας της Διεύθυνσης Στενογραφίας και Πρακτικών της Βουλής)</w:t>
      </w:r>
    </w:p>
    <w:p w14:paraId="3A310C2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Υπουργέ, εδώ θέλω την απόλυτη προσοχή σας. Το άρθρο 13, συνάδελφοι του ΣΥΡΙΖΑ, λέει: Το δεύτερο συμβαλλόμενο μέρος -τα Σκόπια- είναι περίκλειστο κράτο</w:t>
      </w:r>
      <w:r>
        <w:rPr>
          <w:rFonts w:eastAsia="Times New Roman" w:cs="Times New Roman"/>
          <w:szCs w:val="24"/>
        </w:rPr>
        <w:t>ς. Ξέρετε τι σημαίνει «περίκλειστο κράτος»; Σημαίνει κράτος που δεν έχει θάλασσα. Και τι λέει το άρθρο 13; Ότι για το κράτος αυτό θα καθοδηγούνται οι σχέσεις τους από τις σχετικές προβλέψεις της Σύμβασης των Ηνωμένων Εθνών. Και τι λέει η Σύμβαση των Ηνωμέν</w:t>
      </w:r>
      <w:r>
        <w:rPr>
          <w:rFonts w:eastAsia="Times New Roman" w:cs="Times New Roman"/>
          <w:szCs w:val="24"/>
        </w:rPr>
        <w:t>ων Εθνών στο άρθρο 69 του δικαίου της θάλασσας, το οποίο καταθέτω για τα Πρακτικά</w:t>
      </w:r>
      <w:r>
        <w:rPr>
          <w:rFonts w:eastAsia="Times New Roman" w:cs="Times New Roman"/>
          <w:szCs w:val="24"/>
        </w:rPr>
        <w:t>;</w:t>
      </w:r>
      <w:r w:rsidRPr="00E77067">
        <w:rPr>
          <w:rFonts w:eastAsia="Times New Roman" w:cs="Times New Roman"/>
          <w:szCs w:val="24"/>
        </w:rPr>
        <w:t xml:space="preserve"> </w:t>
      </w:r>
    </w:p>
    <w:p w14:paraId="3A310C2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Λέει ότι τα κράτη αυτή δικαιούνται να έχουν δικαιώματα στην ΑΟΖ, στην αποκλειστική οικονομική ζώνη των κρατών με τα οποία συνορεύουν. </w:t>
      </w:r>
    </w:p>
    <w:p w14:paraId="3A310C2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w:t>
      </w:r>
      <w:r>
        <w:rPr>
          <w:rFonts w:eastAsia="Times New Roman" w:cs="Times New Roman"/>
          <w:szCs w:val="24"/>
        </w:rPr>
        <w:t>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A310C2F" w14:textId="77777777" w:rsidR="00E66DFC" w:rsidRDefault="00E66DFC">
      <w:pPr>
        <w:spacing w:after="0" w:line="600" w:lineRule="auto"/>
        <w:ind w:firstLine="720"/>
        <w:jc w:val="both"/>
        <w:rPr>
          <w:rFonts w:eastAsia="Times New Roman" w:cs="Times New Roman"/>
          <w:szCs w:val="24"/>
        </w:rPr>
      </w:pPr>
    </w:p>
    <w:p w14:paraId="3A310C30"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Και εδώ πια έρχονται τα εθνικά, τα πατριωτικά ερωτήματα, που απαιτούν απαντήσεις. Ε</w:t>
      </w:r>
      <w:r>
        <w:rPr>
          <w:rFonts w:eastAsia="Times New Roman" w:cs="Times New Roman"/>
          <w:szCs w:val="24"/>
        </w:rPr>
        <w:t>ρώτηση πρώτη: Γιατί χρειάζεται αυτό το άρθρο; Ποιος το επέβαλε; Γιατί το αποδέχθηκε η ελληνική πλευρά; Τι κρύβεται από πίσω;</w:t>
      </w:r>
    </w:p>
    <w:p w14:paraId="3A310C31" w14:textId="77777777" w:rsidR="00E66DFC" w:rsidRDefault="00CE19B2">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3A310C32" w14:textId="77777777" w:rsidR="00E66DFC" w:rsidRDefault="00CE19B2">
      <w:pPr>
        <w:spacing w:after="0"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Ολοκληρώστε, </w:t>
      </w:r>
      <w:r>
        <w:rPr>
          <w:rFonts w:eastAsia="Times New Roman" w:cs="Times New Roman"/>
          <w:szCs w:val="24"/>
        </w:rPr>
        <w:t>κύριε Μανιάτη</w:t>
      </w:r>
    </w:p>
    <w:p w14:paraId="3A310C33"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Τελειώνω, κύριε Πρόεδρε.</w:t>
      </w:r>
    </w:p>
    <w:p w14:paraId="3A310C34"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Ερώτηση δεύτερη: Τα Σκόπια, συνάδελφοι της </w:t>
      </w:r>
      <w:r>
        <w:rPr>
          <w:rFonts w:eastAsia="Times New Roman" w:cs="Times New Roman"/>
          <w:szCs w:val="24"/>
        </w:rPr>
        <w:t>β</w:t>
      </w:r>
      <w:r>
        <w:rPr>
          <w:rFonts w:eastAsia="Times New Roman" w:cs="Times New Roman"/>
          <w:szCs w:val="24"/>
        </w:rPr>
        <w:t xml:space="preserve">όρειας Ελλάδας, εκτός από την Ελλάδα, που έχει θάλασσα, συνορεύουν και με την Αλβανία, που έχει θάλασσα, συνορεύουν και με τη Βουλγαρία, που έχει θάλασσα. </w:t>
      </w:r>
      <w:r>
        <w:rPr>
          <w:rFonts w:eastAsia="Times New Roman" w:cs="Times New Roman"/>
          <w:szCs w:val="24"/>
        </w:rPr>
        <w:t>Έχετε δει εσείς πουθενά σε συμφωνία των Σκοπίων με την Αλβανία και τη Βουλγαρία να προβλέπεται υποχρέωση της Αλβανίας ή της Βουλγαρίας να εκχωρήσουν δικαιώματα στην αποκλειστική οικονομική ζώνη τους για τα Σκόπια;</w:t>
      </w:r>
    </w:p>
    <w:p w14:paraId="3A310C35" w14:textId="77777777" w:rsidR="00E66DFC" w:rsidRDefault="00CE19B2">
      <w:pPr>
        <w:spacing w:after="0" w:line="600" w:lineRule="auto"/>
        <w:ind w:firstLine="720"/>
        <w:contextualSpacing/>
        <w:jc w:val="both"/>
        <w:rPr>
          <w:rFonts w:eastAsia="Times New Roman" w:cs="Times New Roman"/>
          <w:szCs w:val="24"/>
        </w:rPr>
      </w:pPr>
      <w:r w:rsidRPr="003A2408">
        <w:rPr>
          <w:rFonts w:eastAsia="Times New Roman" w:cs="Times New Roman"/>
          <w:b/>
          <w:szCs w:val="24"/>
        </w:rPr>
        <w:lastRenderedPageBreak/>
        <w:t>ΠΡΟΕΔΡΕΥΩΝ (Μάριος Γεωργιάδης):</w:t>
      </w:r>
      <w:r w:rsidRPr="003A2408">
        <w:rPr>
          <w:rFonts w:eastAsia="Times New Roman" w:cs="Times New Roman"/>
          <w:szCs w:val="24"/>
        </w:rPr>
        <w:t xml:space="preserve"> </w:t>
      </w:r>
      <w:r>
        <w:rPr>
          <w:rFonts w:eastAsia="Times New Roman" w:cs="Times New Roman"/>
          <w:szCs w:val="24"/>
        </w:rPr>
        <w:t>Κύριε Μανι</w:t>
      </w:r>
      <w:r>
        <w:rPr>
          <w:rFonts w:eastAsia="Times New Roman" w:cs="Times New Roman"/>
          <w:szCs w:val="24"/>
        </w:rPr>
        <w:t>άτη, έχετε φτάσει στα εννέα λεπτά.</w:t>
      </w:r>
    </w:p>
    <w:p w14:paraId="3A310C36"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Τελειώνω, κύριε Πρόεδρε.</w:t>
      </w:r>
    </w:p>
    <w:p w14:paraId="3A310C37"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μισή ώρα ο «πατέρας» της ελληνικής ΑΟΖ, ο </w:t>
      </w:r>
      <w:r>
        <w:rPr>
          <w:rFonts w:eastAsia="Times New Roman" w:cs="Times New Roman"/>
          <w:szCs w:val="24"/>
        </w:rPr>
        <w:t>κ</w:t>
      </w:r>
      <w:r>
        <w:rPr>
          <w:rFonts w:eastAsia="Times New Roman" w:cs="Times New Roman"/>
          <w:szCs w:val="24"/>
        </w:rPr>
        <w:t>αθηγητής Καρυώτης, μου έστειλε ένα κείμενό του, ένα άρθρο και μου γράφει το εξής, με το οποίο συμφωνώ απόλυτα: «Είναι η πρώτη φορά</w:t>
      </w:r>
      <w:r>
        <w:rPr>
          <w:rFonts w:eastAsia="Times New Roman" w:cs="Times New Roman"/>
          <w:szCs w:val="24"/>
        </w:rPr>
        <w:t xml:space="preserve"> που παράκτιο κράτος δίνει δικαιώματα χωρίς να έχουν ζητηθεί τα δικαιώματα αυτά. Δεν έχει ξαναγίνει αυτό στην υφήλιο». Και καταθέτει δύο παραδείγματα: «Ελβετία: Περίκλειστο κράτος. Συνορεύει με τη Γαλλία που έχει θάλασσα, με την Ιταλία που έχει θάλασσα, με</w:t>
      </w:r>
      <w:r>
        <w:rPr>
          <w:rFonts w:eastAsia="Times New Roman" w:cs="Times New Roman"/>
          <w:szCs w:val="24"/>
        </w:rPr>
        <w:t xml:space="preserve"> τη Γερμανία που έχει θάλασσα. Η Ελβετία δεν έχει ζητήσει δικαιώματα στην ΑΟΖ αυτών των χωρών».</w:t>
      </w:r>
    </w:p>
    <w:p w14:paraId="3A310C38" w14:textId="77777777" w:rsidR="00E66DFC" w:rsidRDefault="00CE19B2">
      <w:pPr>
        <w:spacing w:after="0" w:line="600" w:lineRule="auto"/>
        <w:ind w:firstLine="720"/>
        <w:contextualSpacing/>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Μανιάτη, έχετε φτάσει στα δέκα λεπτά. Σας παρακαλώ πολύ!</w:t>
      </w:r>
    </w:p>
    <w:p w14:paraId="3A310C39"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«Και η Αυστρία: Περίκλειστο κράτος η Αυστρία. Σ</w:t>
      </w:r>
      <w:r>
        <w:rPr>
          <w:rFonts w:eastAsia="Times New Roman" w:cs="Times New Roman"/>
          <w:szCs w:val="24"/>
        </w:rPr>
        <w:t>υνορεύει με την Ιταλία και με τη Γερμανία. Ούτε η Αυστρία έχει ζητήσει δικαιώματα στην ΑΟΖ των γειτονικών χωρών».</w:t>
      </w:r>
    </w:p>
    <w:p w14:paraId="3A310C3A"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Απαιτείται, λοιπόν, συνάδελφοι, εσείς που θα κληθείτε από την Κυβέρνησή σας να στηρίξετε αυτή τη </w:t>
      </w:r>
      <w:r>
        <w:rPr>
          <w:rFonts w:eastAsia="Times New Roman" w:cs="Times New Roman"/>
          <w:szCs w:val="24"/>
        </w:rPr>
        <w:t>σ</w:t>
      </w:r>
      <w:r>
        <w:rPr>
          <w:rFonts w:eastAsia="Times New Roman" w:cs="Times New Roman"/>
          <w:szCs w:val="24"/>
        </w:rPr>
        <w:t xml:space="preserve">υμφωνία, να είστε τουλάχιστον εντάξει με το </w:t>
      </w:r>
      <w:r>
        <w:rPr>
          <w:rFonts w:eastAsia="Times New Roman" w:cs="Times New Roman"/>
          <w:szCs w:val="24"/>
        </w:rPr>
        <w:t xml:space="preserve">πατριωτικό σας αίσθημα. Πιστεύω πραγματικά ότι έχετε ακόμη έστω ελάχιστο χρόνο για να διορθώσετε πολλά από τα κακώς κείμενα της </w:t>
      </w:r>
      <w:r>
        <w:rPr>
          <w:rFonts w:eastAsia="Times New Roman" w:cs="Times New Roman"/>
          <w:szCs w:val="24"/>
        </w:rPr>
        <w:t>σ</w:t>
      </w:r>
      <w:r>
        <w:rPr>
          <w:rFonts w:eastAsia="Times New Roman" w:cs="Times New Roman"/>
          <w:szCs w:val="24"/>
        </w:rPr>
        <w:t>υμφωνίας που έχουμε μπροστά μας.</w:t>
      </w:r>
    </w:p>
    <w:p w14:paraId="3A310C3B"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3A310C3C" w14:textId="77777777" w:rsidR="00E66DFC" w:rsidRDefault="00CE19B2">
      <w:pPr>
        <w:spacing w:after="0" w:line="600" w:lineRule="auto"/>
        <w:ind w:firstLine="720"/>
        <w:rPr>
          <w:rFonts w:eastAsia="Times New Roman" w:cs="Times New Roman"/>
          <w:szCs w:val="24"/>
        </w:rPr>
      </w:pPr>
      <w:r w:rsidRPr="00DD23C4">
        <w:rPr>
          <w:rFonts w:eastAsia="Times New Roman" w:cs="Times New Roman"/>
          <w:szCs w:val="24"/>
        </w:rPr>
        <w:t xml:space="preserve">(Χειροκροτήματα από την πτέρυγα της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t>Συμπαράταξης ΠΑΣΟΚ</w:t>
      </w:r>
      <w:r>
        <w:rPr>
          <w:rFonts w:eastAsia="Times New Roman" w:cs="Times New Roman"/>
          <w:szCs w:val="24"/>
        </w:rPr>
        <w:t xml:space="preserve"> – </w:t>
      </w:r>
      <w:r>
        <w:rPr>
          <w:rFonts w:eastAsia="Times New Roman" w:cs="Times New Roman"/>
          <w:szCs w:val="24"/>
        </w:rPr>
        <w:t>ΔΗΜΑΡ</w:t>
      </w:r>
      <w:r w:rsidRPr="00DD23C4">
        <w:rPr>
          <w:rFonts w:eastAsia="Times New Roman" w:cs="Times New Roman"/>
          <w:szCs w:val="24"/>
        </w:rPr>
        <w:t>)</w:t>
      </w:r>
    </w:p>
    <w:p w14:paraId="3A310C3D" w14:textId="77777777" w:rsidR="00E66DFC" w:rsidRDefault="00CE19B2">
      <w:pPr>
        <w:spacing w:after="0" w:line="600" w:lineRule="auto"/>
        <w:ind w:firstLine="720"/>
        <w:contextualSpacing/>
        <w:jc w:val="both"/>
        <w:rPr>
          <w:rFonts w:eastAsia="Times New Roman" w:cs="Times New Roman"/>
          <w:szCs w:val="24"/>
        </w:rPr>
      </w:pPr>
      <w:r w:rsidRPr="003A2408">
        <w:rPr>
          <w:rFonts w:eastAsia="Times New Roman" w:cs="Times New Roman"/>
          <w:b/>
          <w:szCs w:val="24"/>
        </w:rPr>
        <w:t>Π</w:t>
      </w:r>
      <w:r w:rsidRPr="003A2408">
        <w:rPr>
          <w:rFonts w:eastAsia="Times New Roman" w:cs="Times New Roman"/>
          <w:b/>
          <w:szCs w:val="24"/>
        </w:rPr>
        <w:t>ΡΟΕΔΡΕΥΩΝ (Μάριος Γεωργιάδης):</w:t>
      </w:r>
      <w:r w:rsidRPr="003A2408">
        <w:rPr>
          <w:rFonts w:eastAsia="Times New Roman" w:cs="Times New Roman"/>
          <w:szCs w:val="24"/>
        </w:rPr>
        <w:t xml:space="preserve"> </w:t>
      </w:r>
      <w:r>
        <w:rPr>
          <w:rFonts w:eastAsia="Times New Roman" w:cs="Times New Roman"/>
          <w:szCs w:val="24"/>
        </w:rPr>
        <w:t>Ευχαριστώ, κύριε Μανιάτη.</w:t>
      </w:r>
    </w:p>
    <w:p w14:paraId="3A310C3E"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Ο συνάδελφος από τη Νέα Δημοκρατία κ. Δήμας έχει τον λόγο για επτά λεπτά.</w:t>
      </w:r>
    </w:p>
    <w:p w14:paraId="3A310C3F"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Ευχαριστώ, κύριε Πρόεδρε.</w:t>
      </w:r>
    </w:p>
    <w:p w14:paraId="3A310C40"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ας ξεκαθαρίσουμε κάτι από την αρχή</w:t>
      </w:r>
      <w:r>
        <w:rPr>
          <w:rFonts w:eastAsia="Times New Roman" w:cs="Times New Roman"/>
          <w:szCs w:val="24"/>
        </w:rPr>
        <w:t>,</w:t>
      </w:r>
      <w:r>
        <w:rPr>
          <w:rFonts w:eastAsia="Times New Roman" w:cs="Times New Roman"/>
          <w:szCs w:val="24"/>
        </w:rPr>
        <w:t xml:space="preserve"> για να είμαστε όλοι</w:t>
      </w:r>
      <w:r>
        <w:rPr>
          <w:rFonts w:eastAsia="Times New Roman" w:cs="Times New Roman"/>
          <w:szCs w:val="24"/>
        </w:rPr>
        <w:t xml:space="preserve"> </w:t>
      </w:r>
      <w:proofErr w:type="spellStart"/>
      <w:r>
        <w:rPr>
          <w:rFonts w:eastAsia="Times New Roman" w:cs="Times New Roman"/>
          <w:szCs w:val="24"/>
        </w:rPr>
        <w:t>συνεννοημένοι</w:t>
      </w:r>
      <w:proofErr w:type="spellEnd"/>
      <w:r>
        <w:rPr>
          <w:rFonts w:eastAsia="Times New Roman" w:cs="Times New Roman"/>
          <w:szCs w:val="24"/>
        </w:rPr>
        <w:t>. Η πρόταση μομφής που κατέθεσε η Νέα Δημοκρατία κατά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Ανεξαρτήτων Ελλήνων είναι μια ψηφοφορία για το αν οι Βουλευτές όλων των κομμάτων αποδέχονται ή όχι τη </w:t>
      </w:r>
      <w:r>
        <w:rPr>
          <w:rFonts w:eastAsia="Times New Roman" w:cs="Times New Roman"/>
          <w:szCs w:val="24"/>
        </w:rPr>
        <w:t>σ</w:t>
      </w:r>
      <w:r>
        <w:rPr>
          <w:rFonts w:eastAsia="Times New Roman" w:cs="Times New Roman"/>
          <w:szCs w:val="24"/>
        </w:rPr>
        <w:t>υμφωνία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Είναι η εξουσιοδότηση στον κ. Τσίπρα ν</w:t>
      </w:r>
      <w:r>
        <w:rPr>
          <w:rFonts w:eastAsia="Times New Roman" w:cs="Times New Roman"/>
          <w:szCs w:val="24"/>
        </w:rPr>
        <w:t xml:space="preserve">α πάει ή να μην πάει στις Πρέσπες να υπογράψει τη </w:t>
      </w:r>
      <w:r>
        <w:rPr>
          <w:rFonts w:eastAsia="Times New Roman" w:cs="Times New Roman"/>
          <w:szCs w:val="24"/>
        </w:rPr>
        <w:t>σ</w:t>
      </w:r>
      <w:r>
        <w:rPr>
          <w:rFonts w:eastAsia="Times New Roman" w:cs="Times New Roman"/>
          <w:szCs w:val="24"/>
        </w:rPr>
        <w:t xml:space="preserve">υμφωνία με τον </w:t>
      </w:r>
      <w:proofErr w:type="spellStart"/>
      <w:r>
        <w:rPr>
          <w:rFonts w:eastAsia="Times New Roman" w:cs="Times New Roman"/>
          <w:szCs w:val="24"/>
        </w:rPr>
        <w:t>Ζάεφ</w:t>
      </w:r>
      <w:proofErr w:type="spellEnd"/>
      <w:r>
        <w:rPr>
          <w:rFonts w:eastAsia="Times New Roman" w:cs="Times New Roman"/>
          <w:szCs w:val="24"/>
        </w:rPr>
        <w:t xml:space="preserve">. Είναι, δηλαδή, μια ψηφοφορία «ναι ή όχι» στη </w:t>
      </w:r>
      <w:r>
        <w:rPr>
          <w:rFonts w:eastAsia="Times New Roman" w:cs="Times New Roman"/>
          <w:szCs w:val="24"/>
        </w:rPr>
        <w:t>σ</w:t>
      </w:r>
      <w:r>
        <w:rPr>
          <w:rFonts w:eastAsia="Times New Roman" w:cs="Times New Roman"/>
          <w:szCs w:val="24"/>
        </w:rPr>
        <w:t xml:space="preserve">υμφωνία για την ονομασία των Σκοπίων σε </w:t>
      </w:r>
      <w:r>
        <w:rPr>
          <w:rFonts w:eastAsia="Times New Roman" w:cs="Times New Roman"/>
          <w:szCs w:val="24"/>
        </w:rPr>
        <w:t>«</w:t>
      </w:r>
      <w:r>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 xml:space="preserve">, παραδίδοντας τη μακεδονική εθνότητα και γλώσσα και παίρνοντας ως ανταλλάγματα κάποιους αστερίσκους που με το που θα στεγνώσει το μελάνι της </w:t>
      </w:r>
      <w:r>
        <w:rPr>
          <w:rFonts w:eastAsia="Times New Roman" w:cs="Times New Roman"/>
          <w:szCs w:val="24"/>
        </w:rPr>
        <w:t>σ</w:t>
      </w:r>
      <w:r>
        <w:rPr>
          <w:rFonts w:eastAsia="Times New Roman" w:cs="Times New Roman"/>
          <w:szCs w:val="24"/>
        </w:rPr>
        <w:t xml:space="preserve">υμφωνίας, θα ξεχαστούν αμέσως και κάποιες αμφίβολες μελλοντικές αναθεωρήσεις του </w:t>
      </w:r>
      <w:r>
        <w:rPr>
          <w:rFonts w:eastAsia="Times New Roman" w:cs="Times New Roman"/>
          <w:szCs w:val="24"/>
        </w:rPr>
        <w:t>σ</w:t>
      </w:r>
      <w:r>
        <w:rPr>
          <w:rFonts w:eastAsia="Times New Roman" w:cs="Times New Roman"/>
          <w:szCs w:val="24"/>
        </w:rPr>
        <w:t xml:space="preserve">υντάγματος της </w:t>
      </w:r>
      <w:proofErr w:type="spellStart"/>
      <w:r>
        <w:rPr>
          <w:rFonts w:eastAsia="Times New Roman" w:cs="Times New Roman"/>
          <w:szCs w:val="24"/>
        </w:rPr>
        <w:t>γείτονος</w:t>
      </w:r>
      <w:proofErr w:type="spellEnd"/>
      <w:r>
        <w:rPr>
          <w:rFonts w:eastAsia="Times New Roman" w:cs="Times New Roman"/>
          <w:szCs w:val="24"/>
        </w:rPr>
        <w:t>.</w:t>
      </w:r>
    </w:p>
    <w:p w14:paraId="3A310C41"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Έφτασε</w:t>
      </w:r>
      <w:r>
        <w:rPr>
          <w:rFonts w:eastAsia="Times New Roman" w:cs="Times New Roman"/>
          <w:szCs w:val="24"/>
        </w:rPr>
        <w:t xml:space="preserve"> η στιγμή όπου κατά τη διάρκεια της ψηφοφορίας του Σαββάτου οι Βουλευτές της Συμπολίτευσης και της Αντιπολίτευσης έχουμε ραντεβού με την ιστορία, τη μελλοντική ιστορία</w:t>
      </w:r>
      <w:r>
        <w:rPr>
          <w:rFonts w:eastAsia="Times New Roman" w:cs="Times New Roman"/>
          <w:szCs w:val="24"/>
        </w:rPr>
        <w:t>,</w:t>
      </w:r>
      <w:r>
        <w:rPr>
          <w:rFonts w:eastAsia="Times New Roman" w:cs="Times New Roman"/>
          <w:szCs w:val="24"/>
        </w:rPr>
        <w:t xml:space="preserve"> για τα αν αποδεχόμαστε ή όχι την ονομασία «Βόρεια Μακεδονία» και κατά πόσο συμφωνούμε ν</w:t>
      </w:r>
      <w:r>
        <w:rPr>
          <w:rFonts w:eastAsia="Times New Roman" w:cs="Times New Roman"/>
          <w:szCs w:val="24"/>
        </w:rPr>
        <w:t>α λέγονται «Μακεδόνες» οι γείτονές μας και ότι μιλούν τη «μακεδονική γλώσσα</w:t>
      </w:r>
      <w:r>
        <w:rPr>
          <w:rFonts w:eastAsia="Times New Roman" w:cs="Times New Roman"/>
          <w:szCs w:val="24"/>
        </w:rPr>
        <w:t>»</w:t>
      </w:r>
      <w:r>
        <w:rPr>
          <w:rFonts w:eastAsia="Times New Roman" w:cs="Times New Roman"/>
          <w:szCs w:val="24"/>
        </w:rPr>
        <w:t>.</w:t>
      </w:r>
    </w:p>
    <w:p w14:paraId="3A310C42" w14:textId="77777777" w:rsidR="00E66DFC" w:rsidRDefault="00CE19B2">
      <w:pPr>
        <w:spacing w:after="0" w:line="600" w:lineRule="auto"/>
        <w:ind w:firstLine="720"/>
        <w:contextualSpacing/>
        <w:jc w:val="both"/>
        <w:rPr>
          <w:rFonts w:eastAsia="Times New Roman" w:cs="Times New Roman"/>
          <w:szCs w:val="24"/>
        </w:rPr>
      </w:pPr>
      <w:r>
        <w:rPr>
          <w:rFonts w:eastAsia="Times New Roman" w:cs="Times New Roman"/>
          <w:szCs w:val="24"/>
        </w:rPr>
        <w:t>Σε αυτό το ραντεβού, όμως, πρέπει να θυμάστε τη λαμπρή και δοξασμένη ιστορία του τόπου μας και των προγόνων μας. Από τον Φίλιππο, Βασιλιά της Μακεδονίας, που κατάφερε να ενώσει τ</w:t>
      </w:r>
      <w:r>
        <w:rPr>
          <w:rFonts w:eastAsia="Times New Roman" w:cs="Times New Roman"/>
          <w:szCs w:val="24"/>
        </w:rPr>
        <w:t>ους Έλληνες και να προετοιμάσει την κατάκτηση της Περσίας, που πραγματοποίησε ο Μ</w:t>
      </w:r>
      <w:r>
        <w:rPr>
          <w:rFonts w:eastAsia="Times New Roman" w:cs="Times New Roman"/>
          <w:szCs w:val="24"/>
        </w:rPr>
        <w:t>έγας</w:t>
      </w:r>
      <w:r>
        <w:rPr>
          <w:rFonts w:eastAsia="Times New Roman" w:cs="Times New Roman"/>
          <w:szCs w:val="24"/>
        </w:rPr>
        <w:t xml:space="preserve"> Αλέξανδρος, μέχρι πολλούς αιώνες αργότερα, τον πρωτεργάτη του Μακεδονικού Αγώνα, Παύλο Μελά.</w:t>
      </w:r>
    </w:p>
    <w:p w14:paraId="3A310C43"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Συνεπώς ας αναλάβει ο καθένας την ευθύνη του όχι απέναντι στο</w:t>
      </w:r>
      <w:r>
        <w:rPr>
          <w:rFonts w:eastAsia="Times New Roman" w:cs="Times New Roman"/>
          <w:szCs w:val="24"/>
        </w:rPr>
        <w:t xml:space="preserve"> κόμμα του, αλλά απέναντι στην ιστορία. Διότι αν πάει και υπογράψει τη συμφωνία στις Πρέσπες ο κ. Τσίπρας, δημιουργούνται τετελεσμένα για τη χώρα, τα οποία πολύ δύσκολα θα μπορούν να ανατραπούν στο μέλλον.</w:t>
      </w:r>
    </w:p>
    <w:p w14:paraId="3A310C44"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Εμείς στη </w:t>
      </w:r>
      <w:r w:rsidRPr="00391AB7">
        <w:rPr>
          <w:rFonts w:eastAsia="Times New Roman" w:cs="Times New Roman"/>
          <w:szCs w:val="24"/>
        </w:rPr>
        <w:t>Νέα Δημοκρατία</w:t>
      </w:r>
      <w:r>
        <w:rPr>
          <w:rFonts w:eastAsia="Times New Roman" w:cs="Times New Roman"/>
          <w:szCs w:val="24"/>
        </w:rPr>
        <w:t xml:space="preserve"> έχουμε πει απερίφραστα απ</w:t>
      </w:r>
      <w:r>
        <w:rPr>
          <w:rFonts w:eastAsia="Times New Roman" w:cs="Times New Roman"/>
          <w:szCs w:val="24"/>
        </w:rPr>
        <w:t xml:space="preserve">ό την πρώτη στιγμή ότι δεν θα διχάσουμε τους Έλληνες για να ενώσουμε τους Σκοπιανούς. </w:t>
      </w:r>
    </w:p>
    <w:p w14:paraId="3A310C45"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Θέλω, </w:t>
      </w:r>
      <w:r w:rsidRPr="00AC526C">
        <w:rPr>
          <w:rFonts w:eastAsia="Times New Roman" w:cs="Times New Roman"/>
          <w:szCs w:val="24"/>
        </w:rPr>
        <w:t>όμως</w:t>
      </w:r>
      <w:r>
        <w:rPr>
          <w:rFonts w:eastAsia="Times New Roman" w:cs="Times New Roman"/>
          <w:szCs w:val="24"/>
        </w:rPr>
        <w:t xml:space="preserve">, να αναδείξω την υποκρισία και τον </w:t>
      </w:r>
      <w:proofErr w:type="spellStart"/>
      <w:r>
        <w:rPr>
          <w:rFonts w:eastAsia="Times New Roman" w:cs="Times New Roman"/>
          <w:szCs w:val="24"/>
        </w:rPr>
        <w:t>οπουρτινισμό</w:t>
      </w:r>
      <w:proofErr w:type="spellEnd"/>
      <w:r>
        <w:rPr>
          <w:rFonts w:eastAsia="Times New Roman" w:cs="Times New Roman"/>
          <w:szCs w:val="24"/>
        </w:rPr>
        <w:t xml:space="preserve"> κάποιων υποτιθέμενων πατριωτών. </w:t>
      </w:r>
    </w:p>
    <w:p w14:paraId="3A310C46"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διαβάζω μια δήλωση από το </w:t>
      </w:r>
      <w:r>
        <w:rPr>
          <w:rFonts w:eastAsia="Times New Roman" w:cs="Times New Roman"/>
          <w:szCs w:val="24"/>
        </w:rPr>
        <w:t>«</w:t>
      </w:r>
      <w:r>
        <w:rPr>
          <w:rFonts w:eastAsia="Times New Roman" w:cs="Times New Roman"/>
          <w:szCs w:val="24"/>
        </w:rPr>
        <w:t>μακρινό</w:t>
      </w:r>
      <w:r>
        <w:rPr>
          <w:rFonts w:eastAsia="Times New Roman" w:cs="Times New Roman"/>
          <w:szCs w:val="24"/>
        </w:rPr>
        <w:t>»</w:t>
      </w:r>
      <w:r>
        <w:rPr>
          <w:rFonts w:eastAsia="Times New Roman" w:cs="Times New Roman"/>
          <w:szCs w:val="24"/>
        </w:rPr>
        <w:t xml:space="preserve"> 2014 που έκανε στη Θεσσαλονίκη ο Πρόε</w:t>
      </w:r>
      <w:r>
        <w:rPr>
          <w:rFonts w:eastAsia="Times New Roman" w:cs="Times New Roman"/>
          <w:szCs w:val="24"/>
        </w:rPr>
        <w:t xml:space="preserve">δρος των Ανεξαρτήτων Ελλήνων: «Για το όνομα της Μακεδονίας, ενώπιον, λοιπόν, και </w:t>
      </w:r>
      <w:r>
        <w:rPr>
          <w:rFonts w:eastAsia="Times New Roman" w:cs="Times New Roman"/>
          <w:szCs w:val="24"/>
        </w:rPr>
        <w:t>θ</w:t>
      </w:r>
      <w:r>
        <w:rPr>
          <w:rFonts w:eastAsia="Times New Roman" w:cs="Times New Roman"/>
          <w:szCs w:val="24"/>
        </w:rPr>
        <w:t xml:space="preserve">εού και λαού, </w:t>
      </w:r>
      <w:r w:rsidRPr="008A7B5F">
        <w:rPr>
          <w:rFonts w:eastAsia="Times New Roman" w:cs="Times New Roman"/>
          <w:szCs w:val="24"/>
        </w:rPr>
        <w:t xml:space="preserve">απαντώ στον </w:t>
      </w:r>
      <w:proofErr w:type="spellStart"/>
      <w:r w:rsidRPr="008A7B5F">
        <w:rPr>
          <w:rFonts w:eastAsia="Times New Roman" w:cs="Times New Roman"/>
          <w:szCs w:val="24"/>
        </w:rPr>
        <w:t>Παναγιώτατο</w:t>
      </w:r>
      <w:proofErr w:type="spellEnd"/>
      <w:r w:rsidRPr="008A7B5F">
        <w:rPr>
          <w:rFonts w:eastAsia="Times New Roman" w:cs="Times New Roman"/>
          <w:szCs w:val="24"/>
        </w:rPr>
        <w:t xml:space="preserve"> ότι οι Ανεξάρτητοι Έλληνες θα είμαστε η εγγύηση ώστε κανένας Σαμαράς, κανένας Βενιζέλος αλλά και κανένας Τσίπρας να διαπραγματευτεί το ό</w:t>
      </w:r>
      <w:r w:rsidRPr="008A7B5F">
        <w:rPr>
          <w:rFonts w:eastAsia="Times New Roman" w:cs="Times New Roman"/>
          <w:szCs w:val="24"/>
        </w:rPr>
        <w:t xml:space="preserve">νομα της Μακεδονίας. Η Μακεδονία είναι ελληνική και δεν δεχόμαστε ούτε γεωγραφικό προσδιορισμό. </w:t>
      </w:r>
      <w:r>
        <w:rPr>
          <w:rFonts w:eastAsia="Times New Roman" w:cs="Times New Roman"/>
          <w:szCs w:val="24"/>
        </w:rPr>
        <w:t>Ε</w:t>
      </w:r>
      <w:r w:rsidRPr="008A7B5F">
        <w:rPr>
          <w:rFonts w:eastAsia="Times New Roman" w:cs="Times New Roman"/>
          <w:szCs w:val="24"/>
        </w:rPr>
        <w:t>ίναι σαφές πλέον ότι ο ελληνικός λαός απαιτεί εκλογές. Δεν μπορ</w:t>
      </w:r>
      <w:r>
        <w:rPr>
          <w:rFonts w:eastAsia="Times New Roman" w:cs="Times New Roman"/>
          <w:szCs w:val="24"/>
        </w:rPr>
        <w:t>ούν</w:t>
      </w:r>
      <w:r w:rsidRPr="008A7B5F">
        <w:rPr>
          <w:rFonts w:eastAsia="Times New Roman" w:cs="Times New Roman"/>
          <w:szCs w:val="24"/>
        </w:rPr>
        <w:t xml:space="preserve"> να παραδώσουν το όνομα της Μακεδονί</w:t>
      </w:r>
      <w:r>
        <w:rPr>
          <w:rFonts w:eastAsia="Times New Roman" w:cs="Times New Roman"/>
          <w:szCs w:val="24"/>
        </w:rPr>
        <w:t>ας δίνοντας παράταση ζωής σε μι</w:t>
      </w:r>
      <w:r w:rsidRPr="008A7B5F">
        <w:rPr>
          <w:rFonts w:eastAsia="Times New Roman" w:cs="Times New Roman"/>
          <w:szCs w:val="24"/>
        </w:rPr>
        <w:t>α κυβέρνηση</w:t>
      </w:r>
      <w:r>
        <w:rPr>
          <w:rFonts w:eastAsia="Times New Roman" w:cs="Times New Roman"/>
          <w:szCs w:val="24"/>
        </w:rPr>
        <w:t>,</w:t>
      </w:r>
      <w:r w:rsidRPr="008A7B5F">
        <w:rPr>
          <w:rFonts w:eastAsia="Times New Roman" w:cs="Times New Roman"/>
          <w:szCs w:val="24"/>
        </w:rPr>
        <w:t xml:space="preserve"> </w:t>
      </w:r>
      <w:r>
        <w:rPr>
          <w:rFonts w:eastAsia="Times New Roman" w:cs="Times New Roman"/>
          <w:szCs w:val="24"/>
        </w:rPr>
        <w:t>η οποία</w:t>
      </w:r>
      <w:r w:rsidRPr="008A7B5F">
        <w:rPr>
          <w:rFonts w:eastAsia="Times New Roman" w:cs="Times New Roman"/>
          <w:szCs w:val="24"/>
        </w:rPr>
        <w:t xml:space="preserve"> έχει </w:t>
      </w:r>
      <w:r w:rsidRPr="008A7B5F">
        <w:rPr>
          <w:rFonts w:eastAsia="Times New Roman" w:cs="Times New Roman"/>
          <w:szCs w:val="24"/>
        </w:rPr>
        <w:t xml:space="preserve">δώσει εντολή στον κ. </w:t>
      </w:r>
      <w:r>
        <w:rPr>
          <w:rFonts w:eastAsia="Times New Roman" w:cs="Times New Roman"/>
          <w:szCs w:val="24"/>
        </w:rPr>
        <w:t>Νίμιτς τα Σκόπια να ονομαστούν «</w:t>
      </w:r>
      <w:r w:rsidRPr="008A7B5F">
        <w:rPr>
          <w:rFonts w:eastAsia="Times New Roman" w:cs="Times New Roman"/>
          <w:szCs w:val="24"/>
        </w:rPr>
        <w:t>Βόρεια Μακεδονία</w:t>
      </w:r>
      <w:r>
        <w:rPr>
          <w:rFonts w:eastAsia="Times New Roman" w:cs="Times New Roman"/>
          <w:szCs w:val="24"/>
        </w:rPr>
        <w:t>».</w:t>
      </w:r>
      <w:r w:rsidRPr="008A7B5F">
        <w:rPr>
          <w:rFonts w:eastAsia="Times New Roman" w:cs="Times New Roman"/>
          <w:szCs w:val="24"/>
        </w:rPr>
        <w:t xml:space="preserve"> Ο ελληνικός λαός πλέον σύσσωμος πρέπει να απαιτήσει εκλογές τώρα. </w:t>
      </w:r>
      <w:r>
        <w:rPr>
          <w:rFonts w:eastAsia="Times New Roman" w:cs="Times New Roman"/>
          <w:szCs w:val="24"/>
        </w:rPr>
        <w:t>Να φύγει η</w:t>
      </w:r>
      <w:r w:rsidRPr="008A7B5F">
        <w:rPr>
          <w:rFonts w:eastAsia="Times New Roman" w:cs="Times New Roman"/>
          <w:szCs w:val="24"/>
        </w:rPr>
        <w:t xml:space="preserve"> κυβέρνηση </w:t>
      </w:r>
      <w:r>
        <w:rPr>
          <w:rFonts w:eastAsia="Times New Roman" w:cs="Times New Roman"/>
          <w:szCs w:val="24"/>
        </w:rPr>
        <w:t xml:space="preserve">που </w:t>
      </w:r>
      <w:r w:rsidRPr="008A7B5F">
        <w:rPr>
          <w:rFonts w:eastAsia="Times New Roman" w:cs="Times New Roman"/>
          <w:szCs w:val="24"/>
        </w:rPr>
        <w:t>παραδίδει τα ιερά και τα όσια της πατρίδας, χωρίς καν να ρωτήσει τον ελληνικό λαό».</w:t>
      </w:r>
    </w:p>
    <w:p w14:paraId="3A310C47"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Καταθέτω </w:t>
      </w:r>
      <w:r>
        <w:rPr>
          <w:rFonts w:eastAsia="Times New Roman" w:cs="Times New Roman"/>
          <w:szCs w:val="24"/>
        </w:rPr>
        <w:t>στα Πρακτικά τη δήλωση του κ. Καμμένου.</w:t>
      </w:r>
    </w:p>
    <w:p w14:paraId="3A310C48" w14:textId="77777777" w:rsidR="00E66DFC" w:rsidRDefault="00CE19B2">
      <w:pPr>
        <w:tabs>
          <w:tab w:val="left" w:pos="3873"/>
        </w:tabs>
        <w:spacing w:after="0"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Χρίστος Δήμας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8A7B5F">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3A310C49"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Αυτός, </w:t>
      </w:r>
      <w:r w:rsidRPr="002170BF">
        <w:rPr>
          <w:rFonts w:eastAsia="Times New Roman" w:cs="Times New Roman"/>
          <w:szCs w:val="24"/>
        </w:rPr>
        <w:t>κυρίες και κύριοι συνάδελφοι,</w:t>
      </w:r>
      <w:r>
        <w:rPr>
          <w:rFonts w:eastAsia="Times New Roman" w:cs="Times New Roman"/>
          <w:szCs w:val="24"/>
        </w:rPr>
        <w:t xml:space="preserve"> ήταν ο Πρόεδρος των Ανεξαρτήτων Ελλήνων, χωρίς υπουργική καρέκλα, το 2014. </w:t>
      </w:r>
    </w:p>
    <w:p w14:paraId="3A310C4A"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Αυτό που έχει ενδιαφέρον είναι πως έχει το θράσος να λέει</w:t>
      </w:r>
      <w:r>
        <w:rPr>
          <w:rFonts w:eastAsia="Times New Roman" w:cs="Times New Roman"/>
          <w:szCs w:val="24"/>
        </w:rPr>
        <w:t>:</w:t>
      </w:r>
      <w:r>
        <w:rPr>
          <w:rFonts w:eastAsia="Times New Roman" w:cs="Times New Roman"/>
          <w:szCs w:val="24"/>
        </w:rPr>
        <w:t xml:space="preserve"> «ενώπιον </w:t>
      </w:r>
      <w:r>
        <w:rPr>
          <w:rFonts w:eastAsia="Times New Roman" w:cs="Times New Roman"/>
          <w:szCs w:val="24"/>
        </w:rPr>
        <w:t>θ</w:t>
      </w:r>
      <w:r w:rsidRPr="008A7B5F">
        <w:rPr>
          <w:rFonts w:eastAsia="Times New Roman" w:cs="Times New Roman"/>
          <w:szCs w:val="24"/>
        </w:rPr>
        <w:t>εού και λαού</w:t>
      </w:r>
      <w:r>
        <w:rPr>
          <w:rFonts w:eastAsia="Times New Roman" w:cs="Times New Roman"/>
          <w:szCs w:val="24"/>
        </w:rPr>
        <w:t xml:space="preserve"> είμαστε η εγγύηση ότι </w:t>
      </w:r>
      <w:r w:rsidRPr="008A7B5F">
        <w:rPr>
          <w:rFonts w:eastAsia="Times New Roman" w:cs="Times New Roman"/>
          <w:szCs w:val="24"/>
        </w:rPr>
        <w:t xml:space="preserve">κανένας Τσίπρας </w:t>
      </w:r>
      <w:r>
        <w:rPr>
          <w:rFonts w:eastAsia="Times New Roman" w:cs="Times New Roman"/>
          <w:szCs w:val="24"/>
        </w:rPr>
        <w:t>δεν θα</w:t>
      </w:r>
      <w:r w:rsidRPr="008A7B5F">
        <w:rPr>
          <w:rFonts w:eastAsia="Times New Roman" w:cs="Times New Roman"/>
          <w:szCs w:val="24"/>
        </w:rPr>
        <w:t xml:space="preserve"> διαπραγματευτεί</w:t>
      </w:r>
      <w:r>
        <w:rPr>
          <w:rFonts w:eastAsia="Times New Roman" w:cs="Times New Roman"/>
          <w:szCs w:val="24"/>
        </w:rPr>
        <w:t xml:space="preserve">…» -όχι </w:t>
      </w:r>
      <w:r>
        <w:rPr>
          <w:rFonts w:eastAsia="Times New Roman" w:cs="Times New Roman"/>
          <w:szCs w:val="24"/>
        </w:rPr>
        <w:t>για να συμφωνήσει,</w:t>
      </w:r>
      <w:r w:rsidRPr="008A7B5F">
        <w:rPr>
          <w:rFonts w:eastAsia="Times New Roman" w:cs="Times New Roman"/>
          <w:szCs w:val="24"/>
        </w:rPr>
        <w:t xml:space="preserve"> </w:t>
      </w:r>
      <w:r>
        <w:rPr>
          <w:rFonts w:eastAsia="Times New Roman" w:cs="Times New Roman"/>
          <w:szCs w:val="24"/>
        </w:rPr>
        <w:t>όπως έχει ήδη συμβεί- «…</w:t>
      </w:r>
      <w:r w:rsidRPr="008A7B5F">
        <w:rPr>
          <w:rFonts w:eastAsia="Times New Roman" w:cs="Times New Roman"/>
          <w:szCs w:val="24"/>
        </w:rPr>
        <w:t>το όνομα της Μακεδονίας</w:t>
      </w:r>
      <w:r>
        <w:rPr>
          <w:rFonts w:eastAsia="Times New Roman" w:cs="Times New Roman"/>
          <w:szCs w:val="24"/>
        </w:rPr>
        <w:t xml:space="preserve">». </w:t>
      </w:r>
    </w:p>
    <w:p w14:paraId="3A310C4B"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Λέει, </w:t>
      </w:r>
      <w:r w:rsidRPr="00AC526C">
        <w:rPr>
          <w:rFonts w:eastAsia="Times New Roman" w:cs="Times New Roman"/>
          <w:szCs w:val="24"/>
        </w:rPr>
        <w:t>όμως</w:t>
      </w:r>
      <w:r>
        <w:rPr>
          <w:rFonts w:eastAsia="Times New Roman" w:cs="Times New Roman"/>
          <w:szCs w:val="24"/>
        </w:rPr>
        <w:t>, και κάτι ακόμα. Λέει πως ο ελληνικός λαός σύσσωμος</w:t>
      </w:r>
      <w:r w:rsidRPr="008A7B5F">
        <w:rPr>
          <w:rFonts w:eastAsia="Times New Roman" w:cs="Times New Roman"/>
          <w:szCs w:val="24"/>
        </w:rPr>
        <w:t xml:space="preserve"> πρέπει να απαιτήσει εκλογές τώρα</w:t>
      </w:r>
      <w:r>
        <w:rPr>
          <w:rFonts w:eastAsia="Times New Roman" w:cs="Times New Roman"/>
          <w:szCs w:val="24"/>
        </w:rPr>
        <w:t>, να φύγει</w:t>
      </w:r>
      <w:r w:rsidRPr="008A7B5F">
        <w:rPr>
          <w:rFonts w:eastAsia="Times New Roman" w:cs="Times New Roman"/>
          <w:szCs w:val="24"/>
        </w:rPr>
        <w:t xml:space="preserve"> η κυβέρνηση </w:t>
      </w:r>
      <w:r>
        <w:rPr>
          <w:rFonts w:eastAsia="Times New Roman" w:cs="Times New Roman"/>
          <w:szCs w:val="24"/>
        </w:rPr>
        <w:t xml:space="preserve">που </w:t>
      </w:r>
      <w:r w:rsidRPr="008A7B5F">
        <w:rPr>
          <w:rFonts w:eastAsia="Times New Roman" w:cs="Times New Roman"/>
          <w:szCs w:val="24"/>
        </w:rPr>
        <w:t>παραδίδει τα ιερά και τα όσια της πατρίδας, χωρίς καν να ρωτήσει</w:t>
      </w:r>
      <w:r w:rsidRPr="008A7B5F">
        <w:rPr>
          <w:rFonts w:eastAsia="Times New Roman" w:cs="Times New Roman"/>
          <w:szCs w:val="24"/>
        </w:rPr>
        <w:t xml:space="preserve"> τον ελληνικό λαό</w:t>
      </w:r>
      <w:r>
        <w:rPr>
          <w:rFonts w:eastAsia="Times New Roman" w:cs="Times New Roman"/>
          <w:szCs w:val="24"/>
        </w:rPr>
        <w:t>.</w:t>
      </w:r>
    </w:p>
    <w:p w14:paraId="3A310C4C"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Στον Πρόεδρο των Ανεξαρτήτων Ελλήνων του 2014, χωρίς υπουργική καρέκλα, απαντά, όμως, ο ίδιος ο Πρόεδρος των Ανεξαρτήτων Ελλήνων του 2018 με υπουργική καρέκλα, μόλις πριν από λίγες ημέρες, λέγοντας τα εξής: «Δεν συμφωνούμε και δεν θα ψηφ</w:t>
      </w:r>
      <w:r>
        <w:rPr>
          <w:rFonts w:eastAsia="Times New Roman" w:cs="Times New Roman"/>
          <w:szCs w:val="24"/>
        </w:rPr>
        <w:t>ίσουμε τη συμφωνία με το</w:t>
      </w:r>
      <w:r>
        <w:rPr>
          <w:rFonts w:eastAsia="Times New Roman" w:cs="Times New Roman"/>
          <w:szCs w:val="24"/>
        </w:rPr>
        <w:t>ν</w:t>
      </w:r>
      <w:r>
        <w:rPr>
          <w:rFonts w:eastAsia="Times New Roman" w:cs="Times New Roman"/>
          <w:szCs w:val="24"/>
        </w:rPr>
        <w:t xml:space="preserve"> όρο «Μακεδονία» για το </w:t>
      </w:r>
      <w:r>
        <w:rPr>
          <w:rFonts w:eastAsia="Times New Roman" w:cs="Times New Roman"/>
          <w:szCs w:val="24"/>
        </w:rPr>
        <w:t>σ</w:t>
      </w:r>
      <w:r>
        <w:rPr>
          <w:rFonts w:eastAsia="Times New Roman" w:cs="Times New Roman"/>
          <w:szCs w:val="24"/>
        </w:rPr>
        <w:t>κοπιανό, αλλά θα παραμείνουμε στη</w:t>
      </w:r>
      <w:r>
        <w:rPr>
          <w:rFonts w:eastAsia="Times New Roman" w:cs="Times New Roman"/>
          <w:szCs w:val="24"/>
        </w:rPr>
        <w:t>ν</w:t>
      </w:r>
      <w:r>
        <w:rPr>
          <w:rFonts w:eastAsia="Times New Roman" w:cs="Times New Roman"/>
          <w:szCs w:val="24"/>
        </w:rPr>
        <w:t xml:space="preserve"> </w:t>
      </w:r>
      <w:r w:rsidRPr="001850F1">
        <w:rPr>
          <w:rFonts w:eastAsia="Times New Roman" w:cs="Times New Roman"/>
          <w:szCs w:val="24"/>
        </w:rPr>
        <w:t>Κυβέρνηση</w:t>
      </w:r>
      <w:r>
        <w:rPr>
          <w:rFonts w:eastAsia="Times New Roman" w:cs="Times New Roman"/>
          <w:szCs w:val="24"/>
        </w:rPr>
        <w:t xml:space="preserve">». Βέβαια, δήλωσε πως στηρίζει την </w:t>
      </w:r>
      <w:r w:rsidRPr="001850F1">
        <w:rPr>
          <w:rFonts w:eastAsia="Times New Roman" w:cs="Times New Roman"/>
          <w:szCs w:val="24"/>
        </w:rPr>
        <w:t>Κυβέρνηση</w:t>
      </w:r>
      <w:r>
        <w:rPr>
          <w:rFonts w:eastAsia="Times New Roman" w:cs="Times New Roman"/>
          <w:szCs w:val="24"/>
        </w:rPr>
        <w:t>, ότι εκλογές θα γίνουν το 2019 και πως</w:t>
      </w:r>
      <w:r>
        <w:rPr>
          <w:rFonts w:eastAsia="Times New Roman" w:cs="Times New Roman"/>
          <w:szCs w:val="24"/>
        </w:rPr>
        <w:t xml:space="preserve"> </w:t>
      </w:r>
      <w:r>
        <w:rPr>
          <w:rFonts w:eastAsia="Times New Roman" w:cs="Times New Roman"/>
          <w:szCs w:val="24"/>
        </w:rPr>
        <w:t>είναι σε άμεση συνεννόηση και σε στενή συνεργασία με τον Πρωθυπουργό».</w:t>
      </w:r>
    </w:p>
    <w:p w14:paraId="3A310C4D"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Καταθέτ</w:t>
      </w:r>
      <w:r>
        <w:rPr>
          <w:rFonts w:eastAsia="Times New Roman" w:cs="Times New Roman"/>
          <w:szCs w:val="24"/>
        </w:rPr>
        <w:t>ω και αυτή τη δήλωση του κ. Καμμένου στα Πρακτικά.</w:t>
      </w:r>
    </w:p>
    <w:p w14:paraId="3A310C4E" w14:textId="77777777" w:rsidR="00E66DFC" w:rsidRDefault="00CE19B2">
      <w:pPr>
        <w:tabs>
          <w:tab w:val="left" w:pos="3873"/>
        </w:tabs>
        <w:spacing w:after="0"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Χρίστος Δήμας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8A7B5F">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3A310C4F"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το εξής: Είναι σε άμεση συνεννόηση και σε στενή συνεργασία και για το ζήτημα της ονομασίας των Σκοπίων ο κ. Καμμένος; Στο Υπουργικό Συμβούλιο, κύριε </w:t>
      </w:r>
      <w:proofErr w:type="spellStart"/>
      <w:r w:rsidRPr="009E3DD6">
        <w:rPr>
          <w:rFonts w:eastAsia="Times New Roman" w:cs="Times New Roman"/>
          <w:szCs w:val="24"/>
        </w:rPr>
        <w:t>Σ</w:t>
      </w:r>
      <w:r>
        <w:rPr>
          <w:rFonts w:eastAsia="Times New Roman" w:cs="Times New Roman"/>
          <w:szCs w:val="24"/>
        </w:rPr>
        <w:t>πίρτζη</w:t>
      </w:r>
      <w:proofErr w:type="spellEnd"/>
      <w:r>
        <w:rPr>
          <w:rFonts w:eastAsia="Times New Roman" w:cs="Times New Roman"/>
          <w:szCs w:val="24"/>
        </w:rPr>
        <w:t xml:space="preserve">, συζητήσατε το θέμα της ονομασίας των Σκοπίων; </w:t>
      </w:r>
    </w:p>
    <w:p w14:paraId="3A310C50"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Ο Πρόεδρος των Ανεξαρτήτων Ελλήνω</w:t>
      </w:r>
      <w:r>
        <w:rPr>
          <w:rFonts w:eastAsia="Times New Roman" w:cs="Times New Roman"/>
          <w:szCs w:val="24"/>
        </w:rPr>
        <w:t>ν μ</w:t>
      </w:r>
      <w:r>
        <w:rPr>
          <w:rFonts w:eastAsia="Times New Roman" w:cs="Times New Roman"/>
          <w:szCs w:val="24"/>
        </w:rPr>
        <w:t>ά</w:t>
      </w:r>
      <w:r>
        <w:rPr>
          <w:rFonts w:eastAsia="Times New Roman" w:cs="Times New Roman"/>
          <w:szCs w:val="24"/>
        </w:rPr>
        <w:t xml:space="preserve">ς ανακοίνωσε πως η συμφωνία δεν θα περάσει σε δημοψήφισμα στη γείτονα και στη </w:t>
      </w:r>
      <w:r w:rsidRPr="00840C4C">
        <w:rPr>
          <w:rFonts w:eastAsia="Times New Roman" w:cs="Times New Roman"/>
          <w:szCs w:val="24"/>
        </w:rPr>
        <w:t>Βουλή</w:t>
      </w:r>
      <w:r>
        <w:rPr>
          <w:rFonts w:eastAsia="Times New Roman" w:cs="Times New Roman"/>
          <w:szCs w:val="24"/>
        </w:rPr>
        <w:t xml:space="preserve"> των Σκοπίων, άρα όλα είναι υπό έλεγχο. Δηλαδή, η «εγγύηση ενώπιον θεού και λαού» ότι η επόμενη κ</w:t>
      </w:r>
      <w:r w:rsidRPr="001850F1">
        <w:rPr>
          <w:rFonts w:eastAsia="Times New Roman" w:cs="Times New Roman"/>
          <w:szCs w:val="24"/>
        </w:rPr>
        <w:t>υβέρνηση</w:t>
      </w:r>
      <w:r>
        <w:rPr>
          <w:rFonts w:eastAsia="Times New Roman" w:cs="Times New Roman"/>
          <w:szCs w:val="24"/>
        </w:rPr>
        <w:t xml:space="preserve"> δεν θα παραδώσει τον όρο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δεν ήταν για το τι θα πρά</w:t>
      </w:r>
      <w:r>
        <w:rPr>
          <w:rFonts w:eastAsia="Times New Roman" w:cs="Times New Roman"/>
          <w:szCs w:val="24"/>
        </w:rPr>
        <w:t>ξουν οι Ανεξ</w:t>
      </w:r>
      <w:r>
        <w:rPr>
          <w:rFonts w:eastAsia="Times New Roman" w:cs="Times New Roman"/>
          <w:szCs w:val="24"/>
        </w:rPr>
        <w:t>άρτητοι</w:t>
      </w:r>
      <w:r>
        <w:rPr>
          <w:rFonts w:eastAsia="Times New Roman" w:cs="Times New Roman"/>
          <w:szCs w:val="24"/>
        </w:rPr>
        <w:t xml:space="preserve"> </w:t>
      </w:r>
      <w:r>
        <w:rPr>
          <w:rFonts w:eastAsia="Times New Roman" w:cs="Times New Roman"/>
          <w:szCs w:val="24"/>
        </w:rPr>
        <w:t>Έλληνες</w:t>
      </w:r>
      <w:r>
        <w:rPr>
          <w:rFonts w:eastAsia="Times New Roman" w:cs="Times New Roman"/>
          <w:szCs w:val="24"/>
        </w:rPr>
        <w:t xml:space="preserve"> στο </w:t>
      </w:r>
      <w:r>
        <w:rPr>
          <w:rFonts w:eastAsia="Times New Roman" w:cs="Times New Roman"/>
          <w:szCs w:val="24"/>
        </w:rPr>
        <w:t>ε</w:t>
      </w:r>
      <w:r>
        <w:rPr>
          <w:rFonts w:eastAsia="Times New Roman" w:cs="Times New Roman"/>
          <w:szCs w:val="24"/>
        </w:rPr>
        <w:t xml:space="preserve">λληνικό Κοινοβούλιο και εντός της </w:t>
      </w:r>
      <w:r w:rsidRPr="001850F1">
        <w:rPr>
          <w:rFonts w:eastAsia="Times New Roman" w:cs="Times New Roman"/>
          <w:szCs w:val="24"/>
        </w:rPr>
        <w:t>Κυβέρνηση</w:t>
      </w:r>
      <w:r>
        <w:rPr>
          <w:rFonts w:eastAsia="Times New Roman" w:cs="Times New Roman"/>
          <w:szCs w:val="24"/>
        </w:rPr>
        <w:t>ς, αλλά για το τι εικάζουν οι Ανεξάρτητοι Έλληνες ότι θα συμβεί στο κοινοβούλιο των Σκοπίων.</w:t>
      </w:r>
    </w:p>
    <w:p w14:paraId="3A310C51"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ενδεχόμενο, </w:t>
      </w:r>
      <w:r w:rsidRPr="00AC526C">
        <w:rPr>
          <w:rFonts w:eastAsia="Times New Roman" w:cs="Times New Roman"/>
          <w:szCs w:val="24"/>
        </w:rPr>
        <w:t>όμως</w:t>
      </w:r>
      <w:r>
        <w:rPr>
          <w:rFonts w:eastAsia="Times New Roman" w:cs="Times New Roman"/>
          <w:szCs w:val="24"/>
        </w:rPr>
        <w:t>, να κάνουν οι Σκοπιανοί αυτά που περιγράφει η συμφωνία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Ζάε</w:t>
      </w:r>
      <w:r>
        <w:rPr>
          <w:rFonts w:eastAsia="Times New Roman" w:cs="Times New Roman"/>
          <w:szCs w:val="24"/>
        </w:rPr>
        <w:t>φ</w:t>
      </w:r>
      <w:proofErr w:type="spellEnd"/>
      <w:r>
        <w:rPr>
          <w:rFonts w:eastAsia="Times New Roman" w:cs="Times New Roman"/>
          <w:szCs w:val="24"/>
        </w:rPr>
        <w:t xml:space="preserve"> και να δεσμεύσουν με αυτόν τον τρόπο την Ελλάδα με αυτή τη διμερή συμφωνία, στην οποία εμπλέκεται και το ΝΑΤΟ και η </w:t>
      </w:r>
      <w:r w:rsidRPr="006F21CD">
        <w:rPr>
          <w:rFonts w:eastAsia="Times New Roman" w:cs="Times New Roman"/>
          <w:szCs w:val="24"/>
        </w:rPr>
        <w:t>Ευρωπαϊκή Ένωση</w:t>
      </w:r>
      <w:r>
        <w:rPr>
          <w:rFonts w:eastAsia="Times New Roman" w:cs="Times New Roman"/>
          <w:szCs w:val="24"/>
        </w:rPr>
        <w:t>, το έχει σκεφτεί</w:t>
      </w:r>
      <w:r>
        <w:rPr>
          <w:rFonts w:eastAsia="Times New Roman" w:cs="Times New Roman"/>
          <w:szCs w:val="24"/>
        </w:rPr>
        <w:t>,</w:t>
      </w:r>
      <w:r>
        <w:rPr>
          <w:rFonts w:eastAsia="Times New Roman" w:cs="Times New Roman"/>
          <w:szCs w:val="24"/>
        </w:rPr>
        <w:t xml:space="preserve"> ή τόσο ανεύθυνα λαμβάνει τόσο σημαντικές αποφάσεις;</w:t>
      </w:r>
    </w:p>
    <w:p w14:paraId="3A310C52"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Δείτε, όμως, το μέγεθος της υποκρισίας του Προέδρου </w:t>
      </w:r>
      <w:r>
        <w:rPr>
          <w:rFonts w:eastAsia="Times New Roman" w:cs="Times New Roman"/>
          <w:szCs w:val="24"/>
        </w:rPr>
        <w:t xml:space="preserve">των </w:t>
      </w:r>
      <w:r w:rsidRPr="0008273E">
        <w:rPr>
          <w:rFonts w:eastAsia="Times New Roman" w:cs="Times New Roman"/>
          <w:szCs w:val="24"/>
        </w:rPr>
        <w:t>ΑΝΕΛ</w:t>
      </w:r>
      <w:r>
        <w:rPr>
          <w:rFonts w:eastAsia="Times New Roman" w:cs="Times New Roman"/>
          <w:szCs w:val="24"/>
        </w:rPr>
        <w:t xml:space="preserve"> με δήλωσή του λίγες ημέρες πριν τις εκλογές του Ιανουαρίου του 2015 στην Κοζάνη: «Λοιπόν, για να εξηγηθούμε από εδώ, από τη Μακεδονία, επόμενη κ</w:t>
      </w:r>
      <w:r w:rsidRPr="001850F1">
        <w:rPr>
          <w:rFonts w:eastAsia="Times New Roman" w:cs="Times New Roman"/>
          <w:szCs w:val="24"/>
        </w:rPr>
        <w:t>υβέρνηση</w:t>
      </w:r>
      <w:r>
        <w:rPr>
          <w:rFonts w:eastAsia="Times New Roman" w:cs="Times New Roman"/>
          <w:szCs w:val="24"/>
        </w:rPr>
        <w:t xml:space="preserve"> με Ανεξάρτητους Έλληνες δεν θα έχει κανένα σύνθετο του όρου «Μακεδονία» η επόμενη ονομασία των Σκοπίων. Και για να λέμε τα σύκα - σύκα και στη σκάφη - σκάφη, όπως </w:t>
      </w:r>
      <w:r>
        <w:rPr>
          <w:rFonts w:eastAsia="Times New Roman" w:cs="Times New Roman"/>
          <w:szCs w:val="24"/>
        </w:rPr>
        <w:lastRenderedPageBreak/>
        <w:t>ρίξαμε την κ</w:t>
      </w:r>
      <w:r w:rsidRPr="001850F1">
        <w:rPr>
          <w:rFonts w:eastAsia="Times New Roman" w:cs="Times New Roman"/>
          <w:szCs w:val="24"/>
        </w:rPr>
        <w:t>υβέρνηση</w:t>
      </w:r>
      <w:r>
        <w:rPr>
          <w:rFonts w:eastAsia="Times New Roman" w:cs="Times New Roman"/>
          <w:szCs w:val="24"/>
        </w:rPr>
        <w:t xml:space="preserve">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έτσι θα ρίξω και την επόμενη κ</w:t>
      </w:r>
      <w:r w:rsidRPr="001850F1">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αν πάνε να </w:t>
      </w:r>
      <w:r>
        <w:rPr>
          <w:rFonts w:eastAsia="Times New Roman" w:cs="Times New Roman"/>
          <w:szCs w:val="24"/>
        </w:rPr>
        <w:t xml:space="preserve">πουλήσουν έστω και μια σπιθαμή ελληνικής γης και </w:t>
      </w:r>
      <w:r w:rsidRPr="00B93758">
        <w:rPr>
          <w:rFonts w:eastAsia="Times New Roman" w:cs="Times New Roman"/>
          <w:szCs w:val="24"/>
        </w:rPr>
        <w:t xml:space="preserve">ελληνικού </w:t>
      </w:r>
      <w:r>
        <w:rPr>
          <w:rFonts w:eastAsia="Times New Roman" w:cs="Times New Roman"/>
          <w:szCs w:val="24"/>
        </w:rPr>
        <w:t>δικαίου».</w:t>
      </w:r>
    </w:p>
    <w:p w14:paraId="3A310C53"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Καταθέτω τη δήλωση του κ. Καμμένου για τα Πρακτικά.</w:t>
      </w:r>
    </w:p>
    <w:p w14:paraId="3A310C54" w14:textId="77777777" w:rsidR="00E66DFC" w:rsidRDefault="00CE19B2">
      <w:pPr>
        <w:tabs>
          <w:tab w:val="left" w:pos="3873"/>
        </w:tabs>
        <w:spacing w:after="0" w:line="600" w:lineRule="auto"/>
        <w:ind w:firstLine="720"/>
        <w:jc w:val="both"/>
        <w:rPr>
          <w:rFonts w:eastAsia="Times New Roman" w:cs="Times New Roman"/>
        </w:rPr>
      </w:pPr>
      <w:r w:rsidRPr="000731CA">
        <w:rPr>
          <w:rFonts w:eastAsia="Times New Roman" w:cs="Times New Roman"/>
        </w:rPr>
        <w:t xml:space="preserve">(Στο σημείο αυτό ο Βουλευτής κ. </w:t>
      </w:r>
      <w:r>
        <w:rPr>
          <w:rFonts w:eastAsia="Times New Roman" w:cs="Times New Roman"/>
        </w:rPr>
        <w:t>Χρίστος Δήμας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8A7B5F">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w:t>
      </w:r>
      <w:r w:rsidRPr="000731CA">
        <w:rPr>
          <w:rFonts w:eastAsia="Times New Roman" w:cs="Times New Roman"/>
        </w:rPr>
        <w:t>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3A310C55" w14:textId="77777777" w:rsidR="00E66DFC" w:rsidRDefault="00CE19B2">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Τελικά, κατά τις δηλώσεις του ιδίου του Προέδρου των Ανεξαρτήτων Ελλήνων, τα σύκα - σύκα και τη σκάφη - σκάφη δεν τα λέει, διότι προτιμάει, κατά δήλωσή του, να παραμένει στην </w:t>
      </w:r>
      <w:r w:rsidRPr="001850F1">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του κ. Τσίπρα. Τα ψέματα του Προέδρου των Ανεξαρτήτων Ελλήνων τρέχουν με τόσο μεγάλη ταχύτητα</w:t>
      </w:r>
      <w:r>
        <w:rPr>
          <w:rFonts w:eastAsia="Times New Roman" w:cs="Times New Roman"/>
          <w:szCs w:val="24"/>
        </w:rPr>
        <w:t>,</w:t>
      </w:r>
      <w:r>
        <w:rPr>
          <w:rFonts w:eastAsia="Times New Roman" w:cs="Times New Roman"/>
          <w:szCs w:val="24"/>
        </w:rPr>
        <w:t xml:space="preserve"> που θα μπορούσαν να κερδίσουν το Γκραν </w:t>
      </w:r>
      <w:proofErr w:type="spellStart"/>
      <w:r>
        <w:rPr>
          <w:rFonts w:eastAsia="Times New Roman" w:cs="Times New Roman"/>
          <w:szCs w:val="24"/>
        </w:rPr>
        <w:t>Πρι</w:t>
      </w:r>
      <w:proofErr w:type="spellEnd"/>
      <w:r>
        <w:rPr>
          <w:rFonts w:eastAsia="Times New Roman" w:cs="Times New Roman"/>
          <w:szCs w:val="24"/>
        </w:rPr>
        <w:t xml:space="preserve"> στο Μονακό</w:t>
      </w:r>
      <w:r>
        <w:rPr>
          <w:rFonts w:eastAsia="Times New Roman" w:cs="Times New Roman"/>
          <w:szCs w:val="24"/>
        </w:rPr>
        <w:t>!</w:t>
      </w:r>
    </w:p>
    <w:p w14:paraId="3A310C5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έστω ότι ο Πρόεδρος των Ανεξαρτήτων Ελλήνων δεν θέλει να φύγει από την Κυβέρνηση, οι Βουλευτές των </w:t>
      </w:r>
      <w:r w:rsidRPr="00EF45EB">
        <w:rPr>
          <w:rFonts w:eastAsia="Times New Roman" w:cs="Times New Roman"/>
          <w:szCs w:val="24"/>
        </w:rPr>
        <w:t>Ανε</w:t>
      </w:r>
      <w:r w:rsidRPr="00EF45EB">
        <w:rPr>
          <w:rFonts w:eastAsia="Times New Roman" w:cs="Times New Roman"/>
          <w:szCs w:val="24"/>
        </w:rPr>
        <w:t xml:space="preserve">ξαρτήτων Ελλήνων </w:t>
      </w:r>
      <w:r>
        <w:rPr>
          <w:rFonts w:eastAsia="Times New Roman" w:cs="Times New Roman"/>
          <w:szCs w:val="24"/>
        </w:rPr>
        <w:t xml:space="preserve">πώς δέχονται να παραμείνουν σε αυτό το </w:t>
      </w:r>
      <w:r>
        <w:rPr>
          <w:rFonts w:eastAsia="Times New Roman" w:cs="Times New Roman"/>
          <w:szCs w:val="24"/>
        </w:rPr>
        <w:t>κ</w:t>
      </w:r>
      <w:r>
        <w:rPr>
          <w:rFonts w:eastAsia="Times New Roman" w:cs="Times New Roman"/>
          <w:szCs w:val="24"/>
        </w:rPr>
        <w:t xml:space="preserve">όμμα; </w:t>
      </w:r>
    </w:p>
    <w:p w14:paraId="3A310C5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A310C5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Κύριε Πρόεδρε, τελειώνω.</w:t>
      </w:r>
    </w:p>
    <w:p w14:paraId="3A310C5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Πώς δέχονται να εξουσιοδοτήσουν με την ψήφο τους τον κ. Τσίπρα να πάει στις Πρέσπες</w:t>
      </w:r>
      <w:r>
        <w:rPr>
          <w:rFonts w:eastAsia="Times New Roman" w:cs="Times New Roman"/>
          <w:szCs w:val="24"/>
        </w:rPr>
        <w:t>,</w:t>
      </w:r>
      <w:r>
        <w:rPr>
          <w:rFonts w:eastAsia="Times New Roman" w:cs="Times New Roman"/>
          <w:szCs w:val="24"/>
        </w:rPr>
        <w:t xml:space="preserve"> να υπο</w:t>
      </w:r>
      <w:r>
        <w:rPr>
          <w:rFonts w:eastAsia="Times New Roman" w:cs="Times New Roman"/>
          <w:szCs w:val="24"/>
        </w:rPr>
        <w:t xml:space="preserve">γράψει τη συμφωνία για το </w:t>
      </w:r>
      <w:r>
        <w:rPr>
          <w:rFonts w:eastAsia="Times New Roman" w:cs="Times New Roman"/>
          <w:szCs w:val="24"/>
        </w:rPr>
        <w:t>σ</w:t>
      </w:r>
      <w:r>
        <w:rPr>
          <w:rFonts w:eastAsia="Times New Roman" w:cs="Times New Roman"/>
          <w:szCs w:val="24"/>
        </w:rPr>
        <w:t xml:space="preserve">κοπιανό; </w:t>
      </w:r>
    </w:p>
    <w:p w14:paraId="3A310C5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προφανώς</w:t>
      </w:r>
      <w:r>
        <w:rPr>
          <w:rFonts w:eastAsia="Times New Roman" w:cs="Times New Roman"/>
          <w:szCs w:val="24"/>
        </w:rPr>
        <w:t>,</w:t>
      </w:r>
      <w:r>
        <w:rPr>
          <w:rFonts w:eastAsia="Times New Roman" w:cs="Times New Roman"/>
          <w:szCs w:val="24"/>
        </w:rPr>
        <w:t xml:space="preserve"> όποιος ψηφίσει υπέρ της Κυβέρνησης, στην πραγματικότητα ψηφίζει υπέρ της συμφωνίας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Ζάεφ</w:t>
      </w:r>
      <w:proofErr w:type="spellEnd"/>
      <w:r>
        <w:rPr>
          <w:rFonts w:eastAsia="Times New Roman" w:cs="Times New Roman"/>
          <w:szCs w:val="24"/>
        </w:rPr>
        <w:t>. Είναι μια κακή, προβληματική</w:t>
      </w:r>
      <w:r>
        <w:rPr>
          <w:rFonts w:eastAsia="Times New Roman" w:cs="Times New Roman"/>
          <w:szCs w:val="24"/>
        </w:rPr>
        <w:t xml:space="preserve"> </w:t>
      </w:r>
      <w:r>
        <w:rPr>
          <w:rFonts w:eastAsia="Times New Roman" w:cs="Times New Roman"/>
          <w:szCs w:val="24"/>
        </w:rPr>
        <w:t xml:space="preserve">αλλά και απαράδεκτη εθνική υποχώρηση. </w:t>
      </w:r>
    </w:p>
    <w:p w14:paraId="3A310C5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φτάσαμε στο σημείο, όπου δεν υπάρχουν πια δικαιολογίες. Ας αναλάβει ο καθένας τις ευθύνες του απέναντι στην ιστορία, απέναντι στον εαυτό του και απέναντι στην πατρίδα μας.</w:t>
      </w:r>
    </w:p>
    <w:p w14:paraId="3A310C5C" w14:textId="77777777" w:rsidR="00E66DFC" w:rsidRDefault="00CE19B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10C5D" w14:textId="77777777" w:rsidR="00E66DFC" w:rsidRDefault="00CE19B2">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Δήμα. </w:t>
      </w:r>
    </w:p>
    <w:p w14:paraId="3A310C5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Ηγουμενίδης</w:t>
      </w:r>
      <w:proofErr w:type="spellEnd"/>
      <w:r>
        <w:rPr>
          <w:rFonts w:eastAsia="Times New Roman" w:cs="Times New Roman"/>
          <w:szCs w:val="24"/>
        </w:rPr>
        <w:t xml:space="preserve"> έχει τον λόγο. </w:t>
      </w:r>
    </w:p>
    <w:p w14:paraId="3A310C5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Απομένουν ο κ. Γρέγος και ο κ. </w:t>
      </w:r>
      <w:proofErr w:type="spellStart"/>
      <w:r>
        <w:rPr>
          <w:rFonts w:eastAsia="Times New Roman" w:cs="Times New Roman"/>
          <w:szCs w:val="24"/>
        </w:rPr>
        <w:t>Σαρακιώτης</w:t>
      </w:r>
      <w:proofErr w:type="spellEnd"/>
      <w:r>
        <w:rPr>
          <w:rFonts w:eastAsia="Times New Roman" w:cs="Times New Roman"/>
          <w:szCs w:val="24"/>
        </w:rPr>
        <w:t>, για να ολοκληρώσουμε.</w:t>
      </w:r>
    </w:p>
    <w:p w14:paraId="3A310C6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επτά λεπτά.</w:t>
      </w:r>
    </w:p>
    <w:p w14:paraId="3A310C61"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w:t>
      </w:r>
      <w:r>
        <w:rPr>
          <w:rFonts w:eastAsia="Times New Roman" w:cs="Times New Roman"/>
          <w:szCs w:val="24"/>
        </w:rPr>
        <w:t>εδρε.</w:t>
      </w:r>
    </w:p>
    <w:p w14:paraId="3A310C62"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Παχιά λόγια και μεγάλα. «Να αναμετρηθούμε με τη συνείδηση μας», είπε η κ</w:t>
      </w:r>
      <w:r>
        <w:rPr>
          <w:rFonts w:eastAsia="Times New Roman" w:cs="Times New Roman"/>
          <w:szCs w:val="24"/>
        </w:rPr>
        <w:t>.</w:t>
      </w:r>
      <w:r>
        <w:rPr>
          <w:rFonts w:eastAsia="Times New Roman" w:cs="Times New Roman"/>
          <w:szCs w:val="24"/>
        </w:rPr>
        <w:t xml:space="preserve"> Αντωνίου. </w:t>
      </w:r>
    </w:p>
    <w:p w14:paraId="3A310C6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Προσωπικά σαν Βουλευτής της Αριστεράς σε κάθε στιγμή της κοινοβουλευτικής μου δραστηριότητας -έτσι το αντιλαμβάνομαι, δεν μπορώ να το αντιληφθώ διαφορετικά- αισθάνομ</w:t>
      </w:r>
      <w:r>
        <w:rPr>
          <w:rFonts w:eastAsia="Times New Roman" w:cs="Times New Roman"/>
          <w:szCs w:val="24"/>
        </w:rPr>
        <w:t>αι και αντιλαμβάνομαι ότι αναμετρώμαι με τη συνείδησή μου.</w:t>
      </w:r>
    </w:p>
    <w:p w14:paraId="3A310C6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Γιατί η Νέα Δημοκρατία κάνει πρόταση μομφής εναντίον της Κυβέρνησης; Ας προσπαθήσουμε να το προσεγγίσουμε. Βέβαια, θα χρειαστεί μια προσπάθεια από </w:t>
      </w:r>
      <w:r>
        <w:rPr>
          <w:rFonts w:eastAsia="Times New Roman" w:cs="Times New Roman"/>
          <w:szCs w:val="24"/>
        </w:rPr>
        <w:lastRenderedPageBreak/>
        <w:t>εσάς, συνάδελφοι της Νέας Δημοκρατίας, από τη μικρ</w:t>
      </w:r>
      <w:r>
        <w:rPr>
          <w:rFonts w:eastAsia="Times New Roman" w:cs="Times New Roman"/>
          <w:szCs w:val="24"/>
        </w:rPr>
        <w:t xml:space="preserve">οπολιτική που ασκείτε να αφήσουμε στην άκρη το μικρό και να κουβεντιάσουμε λίγο πολιτικά. </w:t>
      </w:r>
    </w:p>
    <w:p w14:paraId="3A310C6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Κακά τα ψέματα, δ</w:t>
      </w:r>
      <w:r>
        <w:rPr>
          <w:rFonts w:eastAsia="Times New Roman" w:cs="Times New Roman"/>
          <w:szCs w:val="24"/>
        </w:rPr>
        <w:t>ύ</w:t>
      </w:r>
      <w:r>
        <w:rPr>
          <w:rFonts w:eastAsia="Times New Roman" w:cs="Times New Roman"/>
          <w:szCs w:val="24"/>
        </w:rPr>
        <w:t>ο γραμμές συγκρούονται για την έξοδο από την κρίση. Η μια γραμμή είναι η πρόταση που έχετε εσείς, που λέει ότι για να βγούμε από την κρίση</w:t>
      </w:r>
      <w:r>
        <w:rPr>
          <w:rFonts w:eastAsia="Times New Roman" w:cs="Times New Roman"/>
          <w:szCs w:val="24"/>
        </w:rPr>
        <w:t xml:space="preserve"> </w:t>
      </w:r>
      <w:r>
        <w:rPr>
          <w:rFonts w:eastAsia="Times New Roman" w:cs="Times New Roman"/>
          <w:szCs w:val="24"/>
        </w:rPr>
        <w:t>χρειάζετ</w:t>
      </w:r>
      <w:r>
        <w:rPr>
          <w:rFonts w:eastAsia="Times New Roman" w:cs="Times New Roman"/>
          <w:szCs w:val="24"/>
        </w:rPr>
        <w:t>αι λιγότερο κράτος, χρειάζονται λιγότερες δαπάνες του κράτους . Άρα μείωση μισθών. Δεν μας βγαίνει; Και μείωση συντάξεων. Δεν μας βγαίνει; Και μείωση εργαζομένων, απολύσεις και ανεργία. Δεν μας βγαίνει; Και μείωση συνταξιούχων, αύξηση των ορίων για να βγει</w:t>
      </w:r>
      <w:r>
        <w:rPr>
          <w:rFonts w:eastAsia="Times New Roman" w:cs="Times New Roman"/>
          <w:szCs w:val="24"/>
        </w:rPr>
        <w:t xml:space="preserve"> κάποιος στη σύνταξη. Μείωση των δαπανών για τη δημόσια </w:t>
      </w:r>
      <w:r>
        <w:rPr>
          <w:rFonts w:eastAsia="Times New Roman" w:cs="Times New Roman"/>
          <w:szCs w:val="24"/>
        </w:rPr>
        <w:t>π</w:t>
      </w:r>
      <w:r>
        <w:rPr>
          <w:rFonts w:eastAsia="Times New Roman" w:cs="Times New Roman"/>
          <w:szCs w:val="24"/>
        </w:rPr>
        <w:t>αιδεία. Μείωση των δαπανών για τη δημόσια υγεία. Είναι η γραμμή που ακολουθήσατε και εφαρμόσατε και την έζησε ο λαός μας, που ουσιαστικά οδήγησε…</w:t>
      </w:r>
    </w:p>
    <w:p w14:paraId="3A310C66"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Όλα αυτά ήταν στο πολυνομοσχέδι</w:t>
      </w:r>
      <w:r>
        <w:rPr>
          <w:rFonts w:eastAsia="Times New Roman" w:cs="Times New Roman"/>
          <w:szCs w:val="24"/>
        </w:rPr>
        <w:t>ο που ψηφίσατε.</w:t>
      </w:r>
    </w:p>
    <w:p w14:paraId="3A310C67" w14:textId="77777777" w:rsidR="00E66DFC" w:rsidRDefault="00CE19B2">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 xml:space="preserve">Κύριε Κυριαζίδη, δεν έχει ανέβει άνθρωπος στο Βήμα και να μην έχετε παρέμβει. </w:t>
      </w:r>
    </w:p>
    <w:p w14:paraId="3A310C68"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Είναι η ώρα πολύ βαριά.</w:t>
      </w:r>
    </w:p>
    <w:p w14:paraId="3A310C69" w14:textId="77777777" w:rsidR="00E66DFC" w:rsidRDefault="00CE19B2">
      <w:pPr>
        <w:spacing w:after="0" w:line="600" w:lineRule="auto"/>
        <w:ind w:firstLine="720"/>
        <w:jc w:val="both"/>
        <w:rPr>
          <w:rFonts w:eastAsia="Times New Roman" w:cs="Times New Roman"/>
          <w:szCs w:val="24"/>
        </w:rPr>
      </w:pPr>
      <w:r w:rsidRPr="009B0108">
        <w:rPr>
          <w:rFonts w:eastAsia="Times New Roman" w:cs="Times New Roman"/>
          <w:b/>
          <w:szCs w:val="24"/>
        </w:rPr>
        <w:t xml:space="preserve">ΠΡΟΕΔΡΕΥΩΝ (Μάριος Γεωργιάδης): </w:t>
      </w:r>
      <w:r>
        <w:rPr>
          <w:rFonts w:eastAsia="Times New Roman" w:cs="Times New Roman"/>
          <w:szCs w:val="24"/>
        </w:rPr>
        <w:t>Κύριε Κυριαζίδη, σας παρακαλώ πάρα πολύ. Βοηθήστε λ</w:t>
      </w:r>
      <w:r>
        <w:rPr>
          <w:rFonts w:eastAsia="Times New Roman" w:cs="Times New Roman"/>
          <w:szCs w:val="24"/>
        </w:rPr>
        <w:t>ίγο να ολοκληρώσουμε.</w:t>
      </w:r>
    </w:p>
    <w:p w14:paraId="3A310C6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Ηγουμενίδη</w:t>
      </w:r>
      <w:proofErr w:type="spellEnd"/>
      <w:r>
        <w:rPr>
          <w:rFonts w:eastAsia="Times New Roman" w:cs="Times New Roman"/>
          <w:szCs w:val="24"/>
        </w:rPr>
        <w:t>.</w:t>
      </w:r>
    </w:p>
    <w:p w14:paraId="3A310C6B" w14:textId="77777777" w:rsidR="00E66DFC" w:rsidRDefault="00CE19B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ΗΓΟΥΜΕΝΙΔΗΣ: </w:t>
      </w:r>
      <w:r>
        <w:rPr>
          <w:rFonts w:eastAsia="Times New Roman" w:cs="Times New Roman"/>
          <w:szCs w:val="24"/>
        </w:rPr>
        <w:t>Είναι η γραμμή που ακολουθήσατε και που χάσαμε το 25% του ΑΕΠ της χώρας. Και σε αυτή τη ρημαγμένη κοινωνία, που δημιουργήσατε, βλέπατε μαγνήτη επενδύσεων, άσχετο πως κα</w:t>
      </w:r>
      <w:r>
        <w:rPr>
          <w:rFonts w:eastAsia="Times New Roman" w:cs="Times New Roman"/>
          <w:szCs w:val="24"/>
        </w:rPr>
        <w:t>μ</w:t>
      </w:r>
      <w:r>
        <w:rPr>
          <w:rFonts w:eastAsia="Times New Roman" w:cs="Times New Roman"/>
          <w:szCs w:val="24"/>
        </w:rPr>
        <w:t>μία επένδυση δ</w:t>
      </w:r>
      <w:r>
        <w:rPr>
          <w:rFonts w:eastAsia="Times New Roman" w:cs="Times New Roman"/>
          <w:szCs w:val="24"/>
        </w:rPr>
        <w:t xml:space="preserve">εν φέρατε στην Ελλάδα. </w:t>
      </w:r>
    </w:p>
    <w:p w14:paraId="3A310C6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Απέναντι σε αυτό είναι η γραμμή που έχουμε εμείς, να βγούμε από την κρίση με την κοινωνία όρθια, η γραμμή που αντιμετωπίζει και επιλύει τα προβλήματα με όρους κοινωνικής αλληλεγγύης, αξιοπρέπειας, δικαιοσύνης, προοπτικής. Αυτό δεν τ</w:t>
      </w:r>
      <w:r>
        <w:rPr>
          <w:rFonts w:eastAsia="Times New Roman" w:cs="Times New Roman"/>
          <w:szCs w:val="24"/>
        </w:rPr>
        <w:t>ο θέλετε. Είναι θεμιτό. Και είναι απολύτως συνεπής με τη θέση σας η πρόταση μομφής, έτσι όπως ξεκίνησε από τον Γενάρη του 2015</w:t>
      </w:r>
      <w:r>
        <w:rPr>
          <w:rFonts w:eastAsia="Times New Roman" w:cs="Times New Roman"/>
          <w:szCs w:val="24"/>
        </w:rPr>
        <w:t>,</w:t>
      </w:r>
      <w:r>
        <w:rPr>
          <w:rFonts w:eastAsia="Times New Roman" w:cs="Times New Roman"/>
          <w:szCs w:val="24"/>
        </w:rPr>
        <w:t xml:space="preserve"> που προσπαθήσατε να μας κάνετε αριστερή παρένθεση. Είναι ένας λόγος θεμιτός και δεκτός. </w:t>
      </w:r>
    </w:p>
    <w:p w14:paraId="3A310C6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Για ποιον άλλο λόγο κάνει πρόταση μομφή</w:t>
      </w:r>
      <w:r>
        <w:rPr>
          <w:rFonts w:eastAsia="Times New Roman" w:cs="Times New Roman"/>
          <w:szCs w:val="24"/>
        </w:rPr>
        <w:t>ς η Νέα Δημοκρατία; Λένε οι κακές γλώσσες -ειπώθηκε και σε κάποιες τοποθετήσεις, δεν άκουσα καμ</w:t>
      </w:r>
      <w:r>
        <w:rPr>
          <w:rFonts w:eastAsia="Times New Roman" w:cs="Times New Roman"/>
          <w:szCs w:val="24"/>
        </w:rPr>
        <w:t>μ</w:t>
      </w:r>
      <w:r>
        <w:rPr>
          <w:rFonts w:eastAsia="Times New Roman" w:cs="Times New Roman"/>
          <w:szCs w:val="24"/>
        </w:rPr>
        <w:t xml:space="preserve">ία απάντηση να το διαψεύδει- ότι ορισμένα στελέχη της Νέας Δημοκρατίας «δίνουν τα ρέστα τους» ή ενδεχομένως και το </w:t>
      </w:r>
      <w:r>
        <w:rPr>
          <w:rFonts w:eastAsia="Times New Roman" w:cs="Times New Roman"/>
          <w:szCs w:val="24"/>
        </w:rPr>
        <w:t>κ</w:t>
      </w:r>
      <w:r>
        <w:rPr>
          <w:rFonts w:eastAsia="Times New Roman" w:cs="Times New Roman"/>
          <w:szCs w:val="24"/>
        </w:rPr>
        <w:t>όμμα της Νέας Δημοκρατίας στο σύνολό του «δί</w:t>
      </w:r>
      <w:r>
        <w:rPr>
          <w:rFonts w:eastAsia="Times New Roman" w:cs="Times New Roman"/>
          <w:szCs w:val="24"/>
        </w:rPr>
        <w:t xml:space="preserve">νει τα ρέστα του», γιατί νιώθουν την καυτή ανάσα της </w:t>
      </w:r>
      <w:r>
        <w:rPr>
          <w:rFonts w:eastAsia="Times New Roman" w:cs="Times New Roman"/>
          <w:szCs w:val="24"/>
        </w:rPr>
        <w:t>δ</w:t>
      </w:r>
      <w:r>
        <w:rPr>
          <w:rFonts w:eastAsia="Times New Roman" w:cs="Times New Roman"/>
          <w:szCs w:val="24"/>
        </w:rPr>
        <w:t>ικαιοσύνης και την απαίτηση του λαού μας για απόδοση δικαιοσύνης να τους αγκαλιάζει. Κοντός ψαλμός αλληλούια</w:t>
      </w:r>
      <w:r>
        <w:rPr>
          <w:rFonts w:eastAsia="Times New Roman" w:cs="Times New Roman"/>
          <w:szCs w:val="24"/>
        </w:rPr>
        <w:t>!</w:t>
      </w:r>
      <w:r>
        <w:rPr>
          <w:rFonts w:eastAsia="Times New Roman" w:cs="Times New Roman"/>
          <w:szCs w:val="24"/>
        </w:rPr>
        <w:t xml:space="preserve"> Θα το δούμε. </w:t>
      </w:r>
    </w:p>
    <w:p w14:paraId="3A310C6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Ο τρίτος λόγος που η Νέα Δημοκρατία κάνει πρόταση μομφής, είναι το θέμα των </w:t>
      </w:r>
      <w:r>
        <w:rPr>
          <w:rFonts w:eastAsia="Times New Roman" w:cs="Times New Roman"/>
          <w:szCs w:val="24"/>
        </w:rPr>
        <w:t>Σκοπίων, το θέμα των γειτόνων μας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ορρά. </w:t>
      </w:r>
    </w:p>
    <w:p w14:paraId="3A310C6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Πρώτον, ο λαός μας, κύριοι συνάδελφοι, αλλά και η Αριστερά, έχει μεγάλη εμπειρία. Έχει ζήσει τις καταστάσεις της πατριδοκαπηλίας, έχει ζήσει αυτόν τον πλειστηριασμό του εθνικισμο</w:t>
      </w:r>
      <w:r>
        <w:rPr>
          <w:rFonts w:eastAsia="Times New Roman" w:cs="Times New Roman"/>
          <w:szCs w:val="24"/>
        </w:rPr>
        <w:t>ύ</w:t>
      </w:r>
      <w:r>
        <w:rPr>
          <w:rFonts w:eastAsia="Times New Roman" w:cs="Times New Roman"/>
          <w:szCs w:val="24"/>
        </w:rPr>
        <w:t>, έχει ζήσει τις κραυγές. Εν π</w:t>
      </w:r>
      <w:r>
        <w:rPr>
          <w:rFonts w:eastAsia="Times New Roman" w:cs="Times New Roman"/>
          <w:szCs w:val="24"/>
        </w:rPr>
        <w:t xml:space="preserve">άση </w:t>
      </w:r>
      <w:proofErr w:type="spellStart"/>
      <w:r>
        <w:rPr>
          <w:rFonts w:eastAsia="Times New Roman" w:cs="Times New Roman"/>
          <w:szCs w:val="24"/>
        </w:rPr>
        <w:t>περιπτώσει</w:t>
      </w:r>
      <w:proofErr w:type="spellEnd"/>
      <w:r>
        <w:rPr>
          <w:rFonts w:eastAsia="Times New Roman" w:cs="Times New Roman"/>
          <w:szCs w:val="24"/>
        </w:rPr>
        <w:t xml:space="preserve">, είναι προφανές ότι είναι μακριά από εμάς μια τέτοιου είδους αντιμετώπιση. </w:t>
      </w:r>
    </w:p>
    <w:p w14:paraId="3A310C70" w14:textId="77777777" w:rsidR="00E66DFC" w:rsidRDefault="00CE19B2">
      <w:pPr>
        <w:spacing w:after="0" w:line="600" w:lineRule="auto"/>
        <w:ind w:firstLine="720"/>
        <w:jc w:val="both"/>
        <w:rPr>
          <w:rFonts w:eastAsia="Times New Roman"/>
          <w:szCs w:val="24"/>
        </w:rPr>
      </w:pPr>
      <w:r>
        <w:rPr>
          <w:rFonts w:eastAsia="Times New Roman"/>
          <w:szCs w:val="24"/>
        </w:rPr>
        <w:t>Να ξεκαθαρίσω εδώ, πριν προχωρήσω παρακάτω, ότι όπως δεν αμφισβητώ τον πατριωτισμό -και αναφέρομαι στους συναδέλφους του δημοκρατικού τόξου- έτσι δεν θα ανεχθώ από κ</w:t>
      </w:r>
      <w:r>
        <w:rPr>
          <w:rFonts w:eastAsia="Times New Roman"/>
          <w:szCs w:val="24"/>
        </w:rPr>
        <w:t>ανέναν σας να ισχυρίζεται ότι είμαι λιγότερο πατριώτης από αυτόν, δεν θα ανεχτώ από κανέναν σας να αμφισβητήσει τον πατριωτισμό μου.</w:t>
      </w:r>
    </w:p>
    <w:p w14:paraId="3A310C71" w14:textId="77777777" w:rsidR="00E66DFC" w:rsidRDefault="00CE19B2">
      <w:pPr>
        <w:spacing w:after="0" w:line="600" w:lineRule="auto"/>
        <w:ind w:firstLine="720"/>
        <w:jc w:val="both"/>
        <w:rPr>
          <w:rFonts w:eastAsia="Times New Roman"/>
          <w:szCs w:val="24"/>
        </w:rPr>
      </w:pPr>
      <w:r>
        <w:rPr>
          <w:rFonts w:eastAsia="Times New Roman"/>
          <w:szCs w:val="24"/>
        </w:rPr>
        <w:t>Πιστεύω, πάντως, ότι για την αντιμετώπιση του θέματος χρειάζεται νηφαλιότητα και ψυχραιμία. Ένα το κρατούμενο.</w:t>
      </w:r>
    </w:p>
    <w:p w14:paraId="3A310C72" w14:textId="77777777" w:rsidR="00E66DFC" w:rsidRDefault="00CE19B2">
      <w:pPr>
        <w:spacing w:after="0" w:line="600" w:lineRule="auto"/>
        <w:ind w:firstLine="720"/>
        <w:jc w:val="both"/>
        <w:rPr>
          <w:rFonts w:eastAsia="Times New Roman"/>
          <w:szCs w:val="24"/>
        </w:rPr>
      </w:pPr>
      <w:r>
        <w:rPr>
          <w:rFonts w:eastAsia="Times New Roman"/>
          <w:szCs w:val="24"/>
        </w:rPr>
        <w:t>Αρκετοί Υπου</w:t>
      </w:r>
      <w:r>
        <w:rPr>
          <w:rFonts w:eastAsia="Times New Roman"/>
          <w:szCs w:val="24"/>
        </w:rPr>
        <w:t>ργοί και συνάδελφοι Βουλευτές ανέφεραν στις ομιλίες τους τι έγινε, έκαναν ιστορική αναδρομή, αναφέρθηκαν στα ντοκουμέντα που υπάρχουν, στο τι ονόματα μπήκαν στη διαπραγμάτευση απ’ όλους τους μέχρι σήμερα διαπραγματευτές. Εγώ δεν θα να αναφερθώ σε αυτά.</w:t>
      </w:r>
    </w:p>
    <w:p w14:paraId="3A310C73" w14:textId="77777777" w:rsidR="00E66DFC" w:rsidRDefault="00CE19B2">
      <w:pPr>
        <w:spacing w:after="0" w:line="600" w:lineRule="auto"/>
        <w:ind w:firstLine="720"/>
        <w:jc w:val="both"/>
        <w:rPr>
          <w:rFonts w:eastAsia="Times New Roman"/>
          <w:szCs w:val="24"/>
        </w:rPr>
      </w:pPr>
      <w:r>
        <w:rPr>
          <w:rFonts w:eastAsia="Times New Roman"/>
          <w:szCs w:val="24"/>
        </w:rPr>
        <w:t>Ακο</w:t>
      </w:r>
      <w:r>
        <w:rPr>
          <w:rFonts w:eastAsia="Times New Roman"/>
          <w:szCs w:val="24"/>
        </w:rPr>
        <w:t xml:space="preserve">ύστηκε και κάτι άλλο: Τόσα θέματα έχετε ανοιχτά. Γιατί να ανοίξουμε κι αυτό; Αφήστε το εκεί που βρίσκεται. </w:t>
      </w:r>
    </w:p>
    <w:p w14:paraId="3A310C74" w14:textId="77777777" w:rsidR="00E66DFC" w:rsidRDefault="00CE19B2">
      <w:pPr>
        <w:spacing w:after="0" w:line="600" w:lineRule="auto"/>
        <w:ind w:firstLine="720"/>
        <w:jc w:val="both"/>
        <w:rPr>
          <w:rFonts w:eastAsia="Times New Roman"/>
          <w:szCs w:val="24"/>
        </w:rPr>
      </w:pPr>
      <w:r>
        <w:rPr>
          <w:rFonts w:eastAsia="Times New Roman"/>
          <w:szCs w:val="24"/>
        </w:rPr>
        <w:t>Ο κ. Μητσοτάκης μέσα στις πολλές δηλώσεις που έκανε το τελευταίο εξάμηνο και ανάμεσα σε διάφορες προτάσεις που έκανε, πρότεινε να μην το λύσουμε τώρ</w:t>
      </w:r>
      <w:r>
        <w:rPr>
          <w:rFonts w:eastAsia="Times New Roman"/>
          <w:szCs w:val="24"/>
        </w:rPr>
        <w:t>α, να λυθεί αργότερα.</w:t>
      </w:r>
    </w:p>
    <w:p w14:paraId="3A310C75" w14:textId="77777777" w:rsidR="00E66DFC" w:rsidRDefault="00CE19B2">
      <w:pPr>
        <w:spacing w:after="0" w:line="600" w:lineRule="auto"/>
        <w:ind w:firstLine="720"/>
        <w:jc w:val="both"/>
        <w:rPr>
          <w:rFonts w:eastAsia="Times New Roman"/>
          <w:szCs w:val="24"/>
        </w:rPr>
      </w:pPr>
      <w:r>
        <w:rPr>
          <w:rFonts w:eastAsia="Times New Roman"/>
          <w:szCs w:val="24"/>
        </w:rPr>
        <w:lastRenderedPageBreak/>
        <w:t xml:space="preserve">Για να δούμε, λοιπόν, κυρίες και κύριοι συνάδελφοι, πού βρίσκεται αυτό το θέμα: </w:t>
      </w:r>
    </w:p>
    <w:p w14:paraId="3A310C76" w14:textId="77777777" w:rsidR="00E66DFC" w:rsidRDefault="00CE19B2">
      <w:pPr>
        <w:spacing w:after="0" w:line="600" w:lineRule="auto"/>
        <w:ind w:firstLine="720"/>
        <w:jc w:val="both"/>
        <w:rPr>
          <w:rFonts w:eastAsia="Times New Roman"/>
          <w:szCs w:val="24"/>
        </w:rPr>
      </w:pPr>
      <w:r>
        <w:rPr>
          <w:rFonts w:eastAsia="Times New Roman"/>
          <w:szCs w:val="24"/>
        </w:rPr>
        <w:t xml:space="preserve">Πρώτον, </w:t>
      </w:r>
      <w:proofErr w:type="spellStart"/>
      <w:r>
        <w:rPr>
          <w:rFonts w:eastAsia="Times New Roman"/>
          <w:szCs w:val="24"/>
        </w:rPr>
        <w:t>εκατόν</w:t>
      </w:r>
      <w:proofErr w:type="spellEnd"/>
      <w:r>
        <w:rPr>
          <w:rFonts w:eastAsia="Times New Roman"/>
          <w:szCs w:val="24"/>
        </w:rPr>
        <w:t xml:space="preserve"> σαράντα χώρες, μεταξύ των οποίων οι ΗΠΑ, η Ρωσία, η Κίνα και η Ινδία, τα 4/5 του πληθυσμού του πλανήτη, τους λένε «Μακεδονία». Είναι έτσι </w:t>
      </w:r>
      <w:r>
        <w:rPr>
          <w:rFonts w:eastAsia="Times New Roman"/>
          <w:szCs w:val="24"/>
        </w:rPr>
        <w:t>ή όχι; «Δίνετε το όνομα του λαού μας», είπε η συνάδελφος του ΠΑΣΟΚ. Δηλαδή, ποιο όνομα έχουν τώρα; Και είναι όλων των διαπραγματευτών και όλων όσ</w:t>
      </w:r>
      <w:r>
        <w:rPr>
          <w:rFonts w:eastAsia="Times New Roman"/>
          <w:szCs w:val="24"/>
        </w:rPr>
        <w:t>οι</w:t>
      </w:r>
      <w:r>
        <w:rPr>
          <w:rFonts w:eastAsia="Times New Roman"/>
          <w:szCs w:val="24"/>
        </w:rPr>
        <w:t xml:space="preserve"> συζητήσαν μέχρι σήμερα. Εγώ δεν στάθηκα στο τι έγινε, τι ονόματα χρησιμοποίησαν και τι έπεσε στο τραπέζι. Με</w:t>
      </w:r>
      <w:r>
        <w:rPr>
          <w:rFonts w:eastAsia="Times New Roman"/>
          <w:szCs w:val="24"/>
        </w:rPr>
        <w:t xml:space="preserve"> ποιο όνομα συζητιούνται; </w:t>
      </w:r>
    </w:p>
    <w:p w14:paraId="3A310C77" w14:textId="77777777" w:rsidR="00E66DFC" w:rsidRDefault="00CE19B2">
      <w:pPr>
        <w:spacing w:after="0" w:line="600" w:lineRule="auto"/>
        <w:ind w:firstLine="720"/>
        <w:jc w:val="both"/>
        <w:rPr>
          <w:rFonts w:eastAsia="Times New Roman"/>
          <w:szCs w:val="24"/>
        </w:rPr>
      </w:pPr>
      <w:r>
        <w:rPr>
          <w:rFonts w:eastAsia="Times New Roman"/>
          <w:szCs w:val="24"/>
        </w:rPr>
        <w:t xml:space="preserve">Δεύτερον, έχουν </w:t>
      </w:r>
      <w:r>
        <w:rPr>
          <w:rFonts w:eastAsia="Times New Roman"/>
          <w:szCs w:val="24"/>
        </w:rPr>
        <w:t>σ</w:t>
      </w:r>
      <w:r>
        <w:rPr>
          <w:rFonts w:eastAsia="Times New Roman"/>
          <w:szCs w:val="24"/>
        </w:rPr>
        <w:t xml:space="preserve">ύνταγμα που μιλάει για αλυτρωτισμό και για μειονότητες που έχουν στην Ελλάδα, που πρέπει να προστατεύσουν; </w:t>
      </w:r>
    </w:p>
    <w:p w14:paraId="3A310C78" w14:textId="77777777" w:rsidR="00E66DFC" w:rsidRDefault="00CE19B2">
      <w:pPr>
        <w:spacing w:after="0" w:line="600" w:lineRule="auto"/>
        <w:ind w:firstLine="720"/>
        <w:jc w:val="both"/>
        <w:rPr>
          <w:rFonts w:eastAsia="Times New Roman"/>
          <w:szCs w:val="24"/>
        </w:rPr>
      </w:pPr>
      <w:r>
        <w:rPr>
          <w:rFonts w:eastAsia="Times New Roman"/>
          <w:szCs w:val="24"/>
        </w:rPr>
        <w:t xml:space="preserve">Τρίτον, ο στρατός τους, οι αξιωματικοί τους πού εκπαιδεύονται; </w:t>
      </w:r>
    </w:p>
    <w:p w14:paraId="3A310C79" w14:textId="77777777" w:rsidR="00E66DFC" w:rsidRDefault="00CE19B2">
      <w:pPr>
        <w:spacing w:after="0" w:line="600" w:lineRule="auto"/>
        <w:ind w:firstLine="720"/>
        <w:jc w:val="both"/>
        <w:rPr>
          <w:rFonts w:eastAsia="Times New Roman"/>
          <w:szCs w:val="24"/>
        </w:rPr>
      </w:pPr>
      <w:r>
        <w:rPr>
          <w:rFonts w:eastAsia="Times New Roman"/>
          <w:szCs w:val="24"/>
        </w:rPr>
        <w:t>Τέταρτον, είναι χώρα που έχει αναγνωρίσε</w:t>
      </w:r>
      <w:r>
        <w:rPr>
          <w:rFonts w:eastAsia="Times New Roman"/>
          <w:szCs w:val="24"/>
        </w:rPr>
        <w:t xml:space="preserve">ι το ψευδοκράτος της Κύπρου. </w:t>
      </w:r>
    </w:p>
    <w:p w14:paraId="3A310C7A" w14:textId="77777777" w:rsidR="00E66DFC" w:rsidRDefault="00CE19B2">
      <w:pPr>
        <w:spacing w:after="0" w:line="600" w:lineRule="auto"/>
        <w:ind w:firstLine="720"/>
        <w:jc w:val="both"/>
        <w:rPr>
          <w:rFonts w:eastAsia="Times New Roman"/>
          <w:szCs w:val="24"/>
        </w:rPr>
      </w:pPr>
      <w:r>
        <w:rPr>
          <w:rFonts w:eastAsia="Times New Roman"/>
          <w:szCs w:val="24"/>
        </w:rPr>
        <w:t>Δεν μου λέτε, κύριοι συνάδελφοι, σας αρέσει όλη αυτή η εικόνα;</w:t>
      </w:r>
    </w:p>
    <w:p w14:paraId="3A310C7B" w14:textId="77777777" w:rsidR="00E66DFC" w:rsidRDefault="00CE19B2">
      <w:pPr>
        <w:spacing w:after="0" w:line="600" w:lineRule="auto"/>
        <w:ind w:firstLine="720"/>
        <w:jc w:val="both"/>
        <w:rPr>
          <w:rFonts w:eastAsia="Times New Roman"/>
          <w:szCs w:val="24"/>
        </w:rPr>
      </w:pPr>
      <w:r>
        <w:rPr>
          <w:rFonts w:eastAsia="Times New Roman"/>
          <w:szCs w:val="24"/>
        </w:rPr>
        <w:t xml:space="preserve">Λέμε ότι το πρόβλημα για τους Σκοπιανούς είναι ότι θέλουν να μπουν σε διεθνείς </w:t>
      </w:r>
      <w:r>
        <w:rPr>
          <w:rFonts w:eastAsia="Times New Roman"/>
          <w:szCs w:val="24"/>
        </w:rPr>
        <w:t>ο</w:t>
      </w:r>
      <w:r>
        <w:rPr>
          <w:rFonts w:eastAsia="Times New Roman"/>
          <w:szCs w:val="24"/>
        </w:rPr>
        <w:t>ργανισμούς και αυτοί πιέζονται. Αλήθεια, το ότι τα 4/5 του πλανήτη τους λέει «Μακεδ</w:t>
      </w:r>
      <w:r>
        <w:rPr>
          <w:rFonts w:eastAsia="Times New Roman"/>
          <w:szCs w:val="24"/>
        </w:rPr>
        <w:t xml:space="preserve">ονία», εσάς δεν σας πιέζει, όταν έχει περάσει μια εικοσιπενταετία σε αυτή την κατάσταση; Πόσα χρόνια πρέπει να περάσουν για να θεωρηθεί </w:t>
      </w:r>
      <w:proofErr w:type="spellStart"/>
      <w:r>
        <w:rPr>
          <w:rFonts w:eastAsia="Times New Roman"/>
          <w:szCs w:val="24"/>
        </w:rPr>
        <w:t>δεδικασμένο</w:t>
      </w:r>
      <w:proofErr w:type="spellEnd"/>
      <w:r>
        <w:rPr>
          <w:rFonts w:eastAsia="Times New Roman"/>
          <w:szCs w:val="24"/>
        </w:rPr>
        <w:t>;</w:t>
      </w:r>
    </w:p>
    <w:p w14:paraId="3A310C7C" w14:textId="77777777" w:rsidR="00E66DFC" w:rsidRDefault="00CE19B2">
      <w:pPr>
        <w:spacing w:after="0" w:line="600" w:lineRule="auto"/>
        <w:ind w:firstLine="720"/>
        <w:jc w:val="both"/>
        <w:rPr>
          <w:rFonts w:eastAsia="Times New Roman"/>
          <w:szCs w:val="24"/>
        </w:rPr>
      </w:pPr>
      <w:r>
        <w:rPr>
          <w:rFonts w:eastAsia="Times New Roman"/>
          <w:szCs w:val="24"/>
        </w:rPr>
        <w:t xml:space="preserve">Αν θέλετε, αυτές τις εξελίξεις τελευταία με τους </w:t>
      </w:r>
      <w:r>
        <w:rPr>
          <w:rFonts w:eastAsia="Times New Roman"/>
          <w:szCs w:val="24"/>
        </w:rPr>
        <w:t>β</w:t>
      </w:r>
      <w:r>
        <w:rPr>
          <w:rFonts w:eastAsia="Times New Roman"/>
          <w:szCs w:val="24"/>
        </w:rPr>
        <w:t xml:space="preserve">όρειους γείτονες σε συνδυασμό και με τα υπόλοιπα και τις </w:t>
      </w:r>
      <w:r>
        <w:rPr>
          <w:rFonts w:eastAsia="Times New Roman"/>
          <w:szCs w:val="24"/>
        </w:rPr>
        <w:t xml:space="preserve">εξελίξεις που έχουμε σε σχέση με την Αλβανία, το ότι </w:t>
      </w:r>
      <w:r>
        <w:rPr>
          <w:rFonts w:eastAsia="Times New Roman"/>
          <w:szCs w:val="24"/>
        </w:rPr>
        <w:lastRenderedPageBreak/>
        <w:t xml:space="preserve">έμπρακτα αμφισβητείται το μουσουλμανικό τόξο στα δυτικά Βαλκάνια, το μετράτε καθόλου ή όχι; Μήπως πιστεύετε ότι η επιθετικότητα της Τουρκίας έχει να κάνει μόνο με τον ορυκτό πλούτο της νότιας Κύπρου και </w:t>
      </w:r>
      <w:r>
        <w:rPr>
          <w:rFonts w:eastAsia="Times New Roman"/>
          <w:szCs w:val="24"/>
        </w:rPr>
        <w:t>της νότιας Κρήτης;</w:t>
      </w:r>
    </w:p>
    <w:p w14:paraId="3A310C7D" w14:textId="77777777" w:rsidR="00E66DFC" w:rsidRDefault="00CE19B2">
      <w:pPr>
        <w:spacing w:after="0" w:line="600" w:lineRule="auto"/>
        <w:ind w:firstLine="720"/>
        <w:jc w:val="both"/>
        <w:rPr>
          <w:rFonts w:eastAsia="Times New Roman"/>
          <w:szCs w:val="24"/>
        </w:rPr>
      </w:pPr>
      <w:r>
        <w:rPr>
          <w:rFonts w:eastAsia="Times New Roman"/>
          <w:szCs w:val="24"/>
        </w:rPr>
        <w:t>Πιστεύω -για να ολοκληρώνω, κυρίες και κύριοι συνάδελφοι- και επειδή πολλά ακούστηκαν ότι αναμετρ</w:t>
      </w:r>
      <w:r>
        <w:rPr>
          <w:rFonts w:eastAsia="Times New Roman"/>
          <w:szCs w:val="24"/>
        </w:rPr>
        <w:t>ι</w:t>
      </w:r>
      <w:r>
        <w:rPr>
          <w:rFonts w:eastAsia="Times New Roman"/>
          <w:szCs w:val="24"/>
        </w:rPr>
        <w:t>ό</w:t>
      </w:r>
      <w:r>
        <w:rPr>
          <w:rFonts w:eastAsia="Times New Roman"/>
          <w:szCs w:val="24"/>
        </w:rPr>
        <w:t>μαστε με την ιστορία</w:t>
      </w:r>
      <w:r w:rsidRPr="00B11D4E">
        <w:rPr>
          <w:rFonts w:eastAsia="Times New Roman"/>
          <w:szCs w:val="24"/>
        </w:rPr>
        <w:t xml:space="preserve"> </w:t>
      </w:r>
      <w:r>
        <w:rPr>
          <w:rFonts w:eastAsia="Times New Roman"/>
          <w:szCs w:val="24"/>
        </w:rPr>
        <w:t>κ.λπ.,</w:t>
      </w:r>
      <w:r>
        <w:rPr>
          <w:rFonts w:eastAsia="Times New Roman"/>
          <w:szCs w:val="24"/>
        </w:rPr>
        <w:t xml:space="preserve"> να δούμε</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αν και ο ποιητής δεν το έγραψε για την περίσταση, βλέποντας συνολικά την κατάσταση θα έλεγ</w:t>
      </w:r>
      <w:r>
        <w:rPr>
          <w:rFonts w:eastAsia="Times New Roman"/>
          <w:szCs w:val="24"/>
        </w:rPr>
        <w:t>α ότι η στάση στο θέμα ξεκαθαρίζει και ανάμεσα στους πολιτικούς, αλλά και ανάμεσα στους πολιτικούς ηγέτες, αυτούς που πραγματικά γράφουν ιστορία από αυτούς που δηλοί, μοιραίοι και άβουλοι</w:t>
      </w:r>
      <w:r>
        <w:rPr>
          <w:rFonts w:eastAsia="Times New Roman"/>
          <w:szCs w:val="24"/>
        </w:rPr>
        <w:t>,</w:t>
      </w:r>
      <w:r>
        <w:rPr>
          <w:rFonts w:eastAsia="Times New Roman"/>
          <w:szCs w:val="24"/>
        </w:rPr>
        <w:t xml:space="preserve"> αντάμα προσμένουν ίσως κάποιο θαύμα.</w:t>
      </w:r>
    </w:p>
    <w:p w14:paraId="3A310C7E" w14:textId="77777777" w:rsidR="00E66DFC" w:rsidRDefault="00CE19B2">
      <w:pPr>
        <w:spacing w:after="0" w:line="600" w:lineRule="auto"/>
        <w:ind w:firstLine="720"/>
        <w:jc w:val="both"/>
        <w:rPr>
          <w:rFonts w:eastAsia="Times New Roman"/>
          <w:szCs w:val="24"/>
        </w:rPr>
      </w:pPr>
      <w:r>
        <w:rPr>
          <w:rFonts w:eastAsia="Times New Roman"/>
          <w:szCs w:val="24"/>
        </w:rPr>
        <w:t>Ευχαριστώ.</w:t>
      </w:r>
    </w:p>
    <w:p w14:paraId="3A310C7F" w14:textId="77777777" w:rsidR="00E66DFC" w:rsidRDefault="00CE19B2">
      <w:pPr>
        <w:spacing w:after="0" w:line="600" w:lineRule="auto"/>
        <w:ind w:firstLine="720"/>
        <w:jc w:val="center"/>
        <w:rPr>
          <w:rFonts w:eastAsia="Times New Roman"/>
          <w:b/>
          <w:szCs w:val="24"/>
        </w:rPr>
      </w:pPr>
      <w:r>
        <w:rPr>
          <w:rFonts w:eastAsia="Times New Roman"/>
          <w:szCs w:val="24"/>
        </w:rPr>
        <w:t>(Χειροκροτήματα από</w:t>
      </w:r>
      <w:r>
        <w:rPr>
          <w:rFonts w:eastAsia="Times New Roman"/>
          <w:szCs w:val="24"/>
        </w:rPr>
        <w:t xml:space="preserve"> την πτέρυγα του ΣΥΡΙΖΑ)</w:t>
      </w:r>
    </w:p>
    <w:p w14:paraId="3A310C80"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Ηγουμενίδη</w:t>
      </w:r>
      <w:proofErr w:type="spellEnd"/>
      <w:r>
        <w:rPr>
          <w:rFonts w:eastAsia="Times New Roman"/>
          <w:szCs w:val="24"/>
        </w:rPr>
        <w:t>.</w:t>
      </w:r>
    </w:p>
    <w:p w14:paraId="3A310C81" w14:textId="77777777" w:rsidR="00E66DFC" w:rsidRDefault="00CE19B2">
      <w:pPr>
        <w:spacing w:after="0" w:line="600" w:lineRule="auto"/>
        <w:ind w:firstLine="720"/>
        <w:jc w:val="both"/>
        <w:rPr>
          <w:rFonts w:eastAsia="Times New Roman"/>
          <w:szCs w:val="24"/>
        </w:rPr>
      </w:pPr>
      <w:r>
        <w:rPr>
          <w:rFonts w:eastAsia="Times New Roman"/>
          <w:b/>
          <w:szCs w:val="24"/>
        </w:rPr>
        <w:t>ΙΩΑΝΝΗΣ ΑΜΑΝΑΤΙΔΗΣ (Υφυπουργός Εξωτερικών):</w:t>
      </w:r>
      <w:r>
        <w:rPr>
          <w:rFonts w:eastAsia="Times New Roman"/>
          <w:szCs w:val="24"/>
        </w:rPr>
        <w:t xml:space="preserve"> Κύριε Πρόεδρε, θα ήθελα τον λόγο για μισό λεπτό.</w:t>
      </w:r>
    </w:p>
    <w:p w14:paraId="3A310C82" w14:textId="77777777" w:rsidR="00E66DFC" w:rsidRDefault="00CE19B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Ορίστε, κύριε Υπουργέ.</w:t>
      </w:r>
    </w:p>
    <w:p w14:paraId="3A310C83" w14:textId="77777777" w:rsidR="00E66DFC" w:rsidRDefault="00CE19B2">
      <w:pPr>
        <w:spacing w:after="0" w:line="600" w:lineRule="auto"/>
        <w:ind w:firstLine="720"/>
        <w:jc w:val="both"/>
        <w:rPr>
          <w:rFonts w:eastAsia="Times New Roman"/>
          <w:szCs w:val="24"/>
        </w:rPr>
      </w:pPr>
      <w:r>
        <w:rPr>
          <w:rFonts w:eastAsia="Times New Roman"/>
          <w:b/>
          <w:szCs w:val="24"/>
        </w:rPr>
        <w:t xml:space="preserve">ΙΩΑΝΝΗΣ ΑΜΑΝΑΤΙΔΗΣ </w:t>
      </w:r>
      <w:r>
        <w:rPr>
          <w:rFonts w:eastAsia="Times New Roman"/>
          <w:b/>
          <w:szCs w:val="24"/>
        </w:rPr>
        <w:t>(Υφυπουργός Εξωτερικών):</w:t>
      </w:r>
      <w:r>
        <w:rPr>
          <w:rFonts w:eastAsia="Times New Roman"/>
          <w:szCs w:val="24"/>
        </w:rPr>
        <w:t xml:space="preserve"> Επειδή ο κ. Μανιάτης αναφέρθηκε σε κάποια πράγματα, ας καθίσει να διαβάσει την ενδιάμεση </w:t>
      </w:r>
      <w:r>
        <w:rPr>
          <w:rFonts w:eastAsia="Times New Roman"/>
          <w:szCs w:val="24"/>
        </w:rPr>
        <w:t>σ</w:t>
      </w:r>
      <w:r>
        <w:rPr>
          <w:rFonts w:eastAsia="Times New Roman"/>
          <w:szCs w:val="24"/>
        </w:rPr>
        <w:t>υμφωνία του 1995 γι</w:t>
      </w:r>
      <w:r>
        <w:rPr>
          <w:rFonts w:eastAsia="Times New Roman"/>
          <w:szCs w:val="24"/>
        </w:rPr>
        <w:t>’</w:t>
      </w:r>
      <w:r>
        <w:rPr>
          <w:rFonts w:eastAsia="Times New Roman"/>
          <w:szCs w:val="24"/>
        </w:rPr>
        <w:t xml:space="preserve"> αυτά που ανέφερε. Είναι ακριβώς το ίδιο άρθρο. Δεν θέλω να </w:t>
      </w:r>
      <w:r>
        <w:rPr>
          <w:rFonts w:eastAsia="Times New Roman"/>
          <w:szCs w:val="24"/>
        </w:rPr>
        <w:lastRenderedPageBreak/>
        <w:t>επεκταθώ, διότι είναι και περασμένη η ώρα. Ας καθίσει να διαβ</w:t>
      </w:r>
      <w:r>
        <w:rPr>
          <w:rFonts w:eastAsia="Times New Roman"/>
          <w:szCs w:val="24"/>
        </w:rPr>
        <w:t xml:space="preserve">άσει την ενδιάμεση </w:t>
      </w:r>
      <w:r>
        <w:rPr>
          <w:rFonts w:eastAsia="Times New Roman"/>
          <w:szCs w:val="24"/>
        </w:rPr>
        <w:t>σ</w:t>
      </w:r>
      <w:r>
        <w:rPr>
          <w:rFonts w:eastAsia="Times New Roman"/>
          <w:szCs w:val="24"/>
        </w:rPr>
        <w:t>υμφωνία.</w:t>
      </w:r>
    </w:p>
    <w:p w14:paraId="3A310C84" w14:textId="77777777" w:rsidR="00E66DFC" w:rsidRDefault="00CE19B2">
      <w:pPr>
        <w:spacing w:after="0" w:line="600" w:lineRule="auto"/>
        <w:ind w:firstLine="720"/>
        <w:jc w:val="both"/>
        <w:rPr>
          <w:rFonts w:eastAsia="Times New Roman" w:cs="Times New Roman"/>
          <w:szCs w:val="24"/>
        </w:rPr>
      </w:pPr>
      <w:r w:rsidRPr="00104640">
        <w:rPr>
          <w:rFonts w:eastAsia="Times New Roman" w:cs="Times New Roman"/>
          <w:b/>
          <w:szCs w:val="24"/>
        </w:rPr>
        <w:t>ΠΡΟΕΔΡΕΥΩΝ (Μάριος Γεωργιάδης):</w:t>
      </w:r>
      <w:r>
        <w:rPr>
          <w:rFonts w:eastAsia="Times New Roman" w:cs="Times New Roman"/>
          <w:szCs w:val="24"/>
        </w:rPr>
        <w:t xml:space="preserve"> Ο κ. Γρέγος έχει τον λόγο.</w:t>
      </w:r>
    </w:p>
    <w:p w14:paraId="3A310C85" w14:textId="77777777" w:rsidR="00E66DFC" w:rsidRDefault="00CE19B2">
      <w:pPr>
        <w:spacing w:after="0" w:line="600" w:lineRule="auto"/>
        <w:ind w:firstLine="720"/>
        <w:jc w:val="both"/>
        <w:rPr>
          <w:rFonts w:eastAsia="Times New Roman" w:cs="Times New Roman"/>
          <w:szCs w:val="24"/>
        </w:rPr>
      </w:pPr>
      <w:r w:rsidRPr="00104640">
        <w:rPr>
          <w:rFonts w:eastAsia="Times New Roman" w:cs="Times New Roman"/>
          <w:b/>
          <w:szCs w:val="24"/>
        </w:rPr>
        <w:t>ΑΝΤΩΝΙΟΣ ΓΡΕΓΟΣ:</w:t>
      </w:r>
      <w:r>
        <w:rPr>
          <w:rFonts w:eastAsia="Times New Roman" w:cs="Times New Roman"/>
          <w:szCs w:val="24"/>
        </w:rPr>
        <w:t xml:space="preserve"> Ευχαριστώ, κύριε Πρόεδρε.</w:t>
      </w:r>
    </w:p>
    <w:p w14:paraId="3A310C8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Μίλησαν πολλοί ομιλητές και πολλοί αγωνιστές της </w:t>
      </w:r>
      <w:proofErr w:type="spellStart"/>
      <w:r>
        <w:rPr>
          <w:rFonts w:eastAsia="Times New Roman" w:cs="Times New Roman"/>
          <w:szCs w:val="24"/>
        </w:rPr>
        <w:t>μνημονιακής</w:t>
      </w:r>
      <w:proofErr w:type="spellEnd"/>
      <w:r>
        <w:rPr>
          <w:rFonts w:eastAsia="Times New Roman" w:cs="Times New Roman"/>
          <w:szCs w:val="24"/>
        </w:rPr>
        <w:t xml:space="preserve"> καρέκλας, οι γνωστοί βέβαια.</w:t>
      </w:r>
    </w:p>
    <w:p w14:paraId="3A310C8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Περί πρότασης δυσπιστίας, λοιπόν: Α</w:t>
      </w:r>
      <w:r>
        <w:rPr>
          <w:rFonts w:eastAsia="Times New Roman" w:cs="Times New Roman"/>
          <w:szCs w:val="24"/>
        </w:rPr>
        <w:t xml:space="preserve">πό τις αρχές της δεκαετίας του </w:t>
      </w:r>
      <w:r>
        <w:rPr>
          <w:rFonts w:eastAsia="Times New Roman" w:cs="Times New Roman"/>
          <w:szCs w:val="24"/>
        </w:rPr>
        <w:t>’</w:t>
      </w:r>
      <w:r>
        <w:rPr>
          <w:rFonts w:eastAsia="Times New Roman" w:cs="Times New Roman"/>
          <w:szCs w:val="24"/>
        </w:rPr>
        <w:t xml:space="preserve">90 είχα τη χαρά και τη μεγάλη τιμή να είμαι ενταγμένος στο Κίνημα των Ελλήνων Εθνικιστών, τη Χρυσή Αυγή. Ήταν τότε που οργανωμένα κατεβήκαμε στο συλλαλητήριο για τη Μακεδονία μας, κρατώντας περήφανα στα χέρια μας τα λάβαρα, </w:t>
      </w:r>
      <w:r>
        <w:rPr>
          <w:rFonts w:eastAsia="Times New Roman" w:cs="Times New Roman"/>
          <w:szCs w:val="24"/>
        </w:rPr>
        <w:t xml:space="preserve">για να ενώσουμε τη φωνή μας με τους εκατοντάδες χιλιάδες Έλληνες που είχαν κατακλύσει τη Θεσσαλονίκη, από άκρη σε άκρη. Δεν ήμασταν πολλοί τότε, είχαμε όμως φλόγα στην καρδιά και πίστη στα εθνικά ιδεώδη. </w:t>
      </w:r>
    </w:p>
    <w:p w14:paraId="3A310C8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Από τότε και μέχρι σήμερα, όμως, όλο και πιο πολλοί</w:t>
      </w:r>
      <w:r>
        <w:rPr>
          <w:rFonts w:eastAsia="Times New Roman" w:cs="Times New Roman"/>
          <w:szCs w:val="24"/>
        </w:rPr>
        <w:t xml:space="preserve"> και το ίδιο πάντα πιστοί βρεθήκαμε όπου χρειάστηκε, προκειμένου να δηλώσουμε ότι δεν συζητάμε καν και δεν διαπραγματευόμαστε το όνομα και την ιστορία της Μακεδονίας μας. Μέσα από τα έντυπά μας, με εκδηλώσεις, με ομιλίες, με παρεμβάσεις κάθε είδους, στεκόμ</w:t>
      </w:r>
      <w:r>
        <w:rPr>
          <w:rFonts w:eastAsia="Times New Roman" w:cs="Times New Roman"/>
          <w:szCs w:val="24"/>
        </w:rPr>
        <w:t xml:space="preserve">ασταν </w:t>
      </w:r>
      <w:r>
        <w:rPr>
          <w:rFonts w:eastAsia="Times New Roman" w:cs="Times New Roman"/>
          <w:szCs w:val="24"/>
        </w:rPr>
        <w:lastRenderedPageBreak/>
        <w:t xml:space="preserve">πάντα απέναντι σε κάθε προσπάθεια των ανθελλήνων που είχαν </w:t>
      </w:r>
      <w:r>
        <w:rPr>
          <w:rFonts w:eastAsia="Times New Roman" w:cs="Times New Roman"/>
          <w:szCs w:val="24"/>
        </w:rPr>
        <w:t>ως</w:t>
      </w:r>
      <w:r>
        <w:rPr>
          <w:rFonts w:eastAsia="Times New Roman" w:cs="Times New Roman"/>
          <w:szCs w:val="24"/>
        </w:rPr>
        <w:t xml:space="preserve"> στόχο την παραχάραξη της ιστορίας μας και την παράδοση και το</w:t>
      </w:r>
      <w:r>
        <w:rPr>
          <w:rFonts w:eastAsia="Times New Roman" w:cs="Times New Roman"/>
          <w:szCs w:val="24"/>
        </w:rPr>
        <w:t>ν</w:t>
      </w:r>
      <w:r>
        <w:rPr>
          <w:rFonts w:eastAsia="Times New Roman" w:cs="Times New Roman"/>
          <w:szCs w:val="24"/>
        </w:rPr>
        <w:t xml:space="preserve"> σφετερισμό του ονόματος </w:t>
      </w:r>
      <w:r>
        <w:rPr>
          <w:rFonts w:eastAsia="Times New Roman" w:cs="Times New Roman"/>
          <w:szCs w:val="24"/>
        </w:rPr>
        <w:t xml:space="preserve">από </w:t>
      </w:r>
      <w:r>
        <w:rPr>
          <w:rFonts w:eastAsia="Times New Roman" w:cs="Times New Roman"/>
          <w:szCs w:val="24"/>
        </w:rPr>
        <w:t>το γειτονικό μόρφωμα.</w:t>
      </w:r>
    </w:p>
    <w:p w14:paraId="3A310C89"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Το πρώτο φύλλο της εφημερίδας μας είχε σαν εξώφυλλο τον τίτλο «Κανένας συμβ</w:t>
      </w:r>
      <w:r>
        <w:rPr>
          <w:rFonts w:eastAsia="Times New Roman" w:cs="Times New Roman"/>
          <w:szCs w:val="24"/>
        </w:rPr>
        <w:t>ιβασμός για τη Μακεδονία μας». Από τότε και μέχρι σήμερα έγιναν πολλά. Το πολιτικό σύστημα της χώρας είχε θέσει σε εφαρμογή το σχέδιο της προδοσίας. Το ξέραμε. Το λέγαμε. Εξάλλου, το πολιτικό σύστημα της χώρας είχε δώσει πολλά δείγματα σε θέματα εξωτερικής</w:t>
      </w:r>
      <w:r>
        <w:rPr>
          <w:rFonts w:eastAsia="Times New Roman" w:cs="Times New Roman"/>
          <w:szCs w:val="24"/>
        </w:rPr>
        <w:t xml:space="preserve"> πολιτικής. </w:t>
      </w:r>
    </w:p>
    <w:p w14:paraId="3A310C8A"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Λίγα χρόνια αργότερα, εξάλλου, έγινε και η προδοσία των Ιμίων από την κυβέρνηση Σημίτη.</w:t>
      </w:r>
    </w:p>
    <w:p w14:paraId="3A310C8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Οι παραχωρήσεις και οι υποχωρήσεις συνεχίζονταν με την αλλαγή στην εξουσία είτε του ΠΑΣΟΚ είτε της Νέας Δημοκρατίας είτε του ΣΥΡΙΖΑ και πάντα στη λογική το</w:t>
      </w:r>
      <w:r>
        <w:rPr>
          <w:rFonts w:eastAsia="Times New Roman" w:cs="Times New Roman"/>
          <w:szCs w:val="24"/>
        </w:rPr>
        <w:t xml:space="preserve">υ ότι δεν διεκδικούμε τίποτα. </w:t>
      </w:r>
    </w:p>
    <w:p w14:paraId="3A310C8C"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Και ήλθαμε σήμερα, με την Κυβέρνηση-μόρφωμα ΣΥΡΙΖΑ-ΑΝΕΛ, να παραχωρούμε τα πάντα στους Σκοπιανούς, προκειμένου </w:t>
      </w:r>
      <w:r>
        <w:rPr>
          <w:rFonts w:eastAsia="Times New Roman" w:cs="Times New Roman"/>
          <w:szCs w:val="24"/>
        </w:rPr>
        <w:t>-</w:t>
      </w:r>
      <w:r>
        <w:rPr>
          <w:rFonts w:eastAsia="Times New Roman" w:cs="Times New Roman"/>
          <w:szCs w:val="24"/>
        </w:rPr>
        <w:t xml:space="preserve">λένε- να έχουμε μια σταθερότητα στην περιοχή και σχέσεις καλής γειτονίας. Φυσικά, αυτό είναι μια πρόφαση. Οι </w:t>
      </w:r>
      <w:proofErr w:type="spellStart"/>
      <w:r>
        <w:rPr>
          <w:rFonts w:eastAsia="Times New Roman" w:cs="Times New Roman"/>
          <w:szCs w:val="24"/>
        </w:rPr>
        <w:t>σ</w:t>
      </w:r>
      <w:r>
        <w:rPr>
          <w:rFonts w:eastAsia="Times New Roman" w:cs="Times New Roman"/>
          <w:szCs w:val="24"/>
        </w:rPr>
        <w:t>υρι</w:t>
      </w:r>
      <w:r>
        <w:rPr>
          <w:rFonts w:eastAsia="Times New Roman" w:cs="Times New Roman"/>
          <w:szCs w:val="24"/>
        </w:rPr>
        <w:t>ζαίοι</w:t>
      </w:r>
      <w:proofErr w:type="spellEnd"/>
      <w:r>
        <w:rPr>
          <w:rFonts w:eastAsia="Times New Roman" w:cs="Times New Roman"/>
          <w:szCs w:val="24"/>
        </w:rPr>
        <w:t>, τυφλωμένοι από το ανθελληνικό τους μίσος, προσπαθούν να εκχωρήσουν όνομα, εθνότητα, γλώσσα, εδάφη, ιστορία, πολιτισμό στους Σκοπιανούς. Φυσικά παράνομα, σε αντίθεση με τη θέληση του ελληνικού λαού</w:t>
      </w:r>
      <w:r>
        <w:rPr>
          <w:rFonts w:eastAsia="Times New Roman" w:cs="Times New Roman"/>
          <w:szCs w:val="24"/>
        </w:rPr>
        <w:t>,</w:t>
      </w:r>
      <w:r>
        <w:rPr>
          <w:rFonts w:eastAsia="Times New Roman" w:cs="Times New Roman"/>
          <w:szCs w:val="24"/>
        </w:rPr>
        <w:t xml:space="preserve"> που περιφρονούν αλλά </w:t>
      </w:r>
      <w:r>
        <w:rPr>
          <w:rFonts w:eastAsia="Times New Roman" w:cs="Times New Roman"/>
          <w:szCs w:val="24"/>
        </w:rPr>
        <w:lastRenderedPageBreak/>
        <w:t>και τρέμουν. Περιφρονούν τη λα</w:t>
      </w:r>
      <w:r>
        <w:rPr>
          <w:rFonts w:eastAsia="Times New Roman" w:cs="Times New Roman"/>
          <w:szCs w:val="24"/>
        </w:rPr>
        <w:t xml:space="preserve">ϊκή βούληση και τρέμουν τη λαϊκή οργή που ξεχειλίζει σε όλη τη χώρα για όσα έχουν διαπράξει μέχρι τώρα και για όσα θέλουν να διαπράξουν. </w:t>
      </w:r>
    </w:p>
    <w:p w14:paraId="3A310C8D"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Έτσι έμαθαν, εξάλλου, από νεολαίοι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και λοιποί </w:t>
      </w:r>
      <w:proofErr w:type="spellStart"/>
      <w:r>
        <w:rPr>
          <w:rFonts w:eastAsia="Times New Roman" w:cs="Times New Roman"/>
          <w:szCs w:val="24"/>
        </w:rPr>
        <w:t>ψευτοαριστεροί</w:t>
      </w:r>
      <w:proofErr w:type="spellEnd"/>
      <w:r>
        <w:rPr>
          <w:rFonts w:eastAsia="Times New Roman" w:cs="Times New Roman"/>
          <w:szCs w:val="24"/>
        </w:rPr>
        <w:t xml:space="preserve"> στα νιάτα τους. Φιλελεύθεροι, βέβαια, όταν βολεύονται, αλλά πάντα πιστοί διεθνιστές και απάτριδες. Όμως, τι να περιμένεις από τη νεολαία του ΣΥΡΙΖΑ να λέει μέσα στο θολωμένο από τις ουσίες μυαλό της; Γιατί είναι κατάντια </w:t>
      </w:r>
      <w:r>
        <w:rPr>
          <w:rFonts w:eastAsia="Times New Roman" w:cs="Times New Roman"/>
          <w:szCs w:val="24"/>
        </w:rPr>
        <w:t xml:space="preserve">και κίνδυνος να πέσει ένας νέος σε τέτοια πολιτική παγίδα και να καταντήσει εγγεγραμμένος σε νεολαία του ΣΥΡΙΖΑ. </w:t>
      </w:r>
    </w:p>
    <w:p w14:paraId="3A310C8E"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που μιλάμε για νεολαία, γιατί εδώ ελλοχεύει ο τεράστιος κίνδυνος να μολυνθούν τα παιδιά μας από τις ιδέες του διεθνισμού και του </w:t>
      </w:r>
      <w:proofErr w:type="spellStart"/>
      <w:r>
        <w:rPr>
          <w:rFonts w:eastAsia="Times New Roman" w:cs="Times New Roman"/>
          <w:szCs w:val="24"/>
        </w:rPr>
        <w:t>πολυ</w:t>
      </w:r>
      <w:r>
        <w:rPr>
          <w:rFonts w:eastAsia="Times New Roman" w:cs="Times New Roman"/>
          <w:szCs w:val="24"/>
        </w:rPr>
        <w:t>πολιτισμού</w:t>
      </w:r>
      <w:proofErr w:type="spellEnd"/>
      <w:r>
        <w:rPr>
          <w:rFonts w:eastAsia="Times New Roman" w:cs="Times New Roman"/>
          <w:szCs w:val="24"/>
        </w:rPr>
        <w:t xml:space="preserve">, εδώ, λοιπόν, </w:t>
      </w:r>
      <w:r>
        <w:rPr>
          <w:rFonts w:eastAsia="Times New Roman" w:cs="Times New Roman"/>
          <w:szCs w:val="24"/>
        </w:rPr>
        <w:t>ως</w:t>
      </w:r>
      <w:r>
        <w:rPr>
          <w:rFonts w:eastAsia="Times New Roman" w:cs="Times New Roman"/>
          <w:szCs w:val="24"/>
        </w:rPr>
        <w:t xml:space="preserve"> γονείς πρέπει να ελέγξουμε τα βιβλία και τους εκπαιδευτικούς, αλλά κυρίως να μιλήσουμε στα παιδιά μας, να τους καταδείξουμε τα κατάλληλα ιστορικά βιβλία και να τους πούμε κυρίως ότι ποτέ, μα ποτέ τα Σκόπια και οι Σλάβοι δεν θα γ</w:t>
      </w:r>
      <w:r>
        <w:rPr>
          <w:rFonts w:eastAsia="Times New Roman" w:cs="Times New Roman"/>
          <w:szCs w:val="24"/>
        </w:rPr>
        <w:t>ίνουν Μακεδόνες</w:t>
      </w:r>
      <w:r>
        <w:rPr>
          <w:rFonts w:eastAsia="Times New Roman" w:cs="Times New Roman"/>
          <w:szCs w:val="24"/>
        </w:rPr>
        <w:t>,</w:t>
      </w:r>
      <w:r>
        <w:rPr>
          <w:rFonts w:eastAsia="Times New Roman" w:cs="Times New Roman"/>
          <w:szCs w:val="24"/>
        </w:rPr>
        <w:t xml:space="preserve"> όσες πολιτικές συμφωνίες και να κάνετε</w:t>
      </w:r>
      <w:r>
        <w:rPr>
          <w:rFonts w:eastAsia="Times New Roman" w:cs="Times New Roman"/>
          <w:szCs w:val="24"/>
        </w:rPr>
        <w:t>,</w:t>
      </w:r>
      <w:r>
        <w:rPr>
          <w:rFonts w:eastAsia="Times New Roman" w:cs="Times New Roman"/>
          <w:szCs w:val="24"/>
        </w:rPr>
        <w:t xml:space="preserve"> είτε εσείς είτε οι </w:t>
      </w:r>
      <w:proofErr w:type="spellStart"/>
      <w:r>
        <w:rPr>
          <w:rFonts w:eastAsia="Times New Roman" w:cs="Times New Roman"/>
          <w:szCs w:val="24"/>
        </w:rPr>
        <w:t>ψευτοδεξιοί</w:t>
      </w:r>
      <w:proofErr w:type="spellEnd"/>
      <w:r>
        <w:rPr>
          <w:rFonts w:eastAsia="Times New Roman" w:cs="Times New Roman"/>
          <w:szCs w:val="24"/>
        </w:rPr>
        <w:t xml:space="preserve"> είτε οι ανθέλληνες του Ποταμιού, οι οποίοι με χαρά θα παίξουν τον ρόλο του δήμιου σε αυτή την επαίσχυντη και προδοτική συμφωνία. </w:t>
      </w:r>
    </w:p>
    <w:p w14:paraId="3A310C8F"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Μου κάνει εντύπωση, μάλιστα, που γράφτ</w:t>
      </w:r>
      <w:r>
        <w:rPr>
          <w:rFonts w:eastAsia="Times New Roman" w:cs="Times New Roman"/>
          <w:szCs w:val="24"/>
        </w:rPr>
        <w:t xml:space="preserve">ηκαν και ομιλητές του δήθεν συνταγματικού τόξου. Για τη θέση των κομμουνιστών τα έχει καταγράψει η ιστορία με κάθε λεπτομέρεια. </w:t>
      </w:r>
    </w:p>
    <w:p w14:paraId="3A310C90"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Ζούμε ιστορικές στιγμές. Η πατρίδα έχει πέσει στα νύχια ανθρώπων επικίνδυνων και ακραίων. Ίσως, αν ψάξουμε, κάποιοι από αυτούς να έκαιγαν και ελληνικές σημαίες πριν από μερικά χρόνια. Κάποιοι, επίσης, υποστηρίζουν ανοιχτά και τρομοκράτες πολλές φορές. </w:t>
      </w:r>
    </w:p>
    <w:p w14:paraId="3A310C91"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Είχ</w:t>
      </w:r>
      <w:r>
        <w:rPr>
          <w:rFonts w:eastAsia="Times New Roman" w:cs="Times New Roman"/>
          <w:szCs w:val="24"/>
        </w:rPr>
        <w:t>αμε προειδοποιήσει για το ποιόν αυτών των ανθρώπων. Και, φυσικά, ο στόχος τους είναι η καταστροφή της πατρίδας. Μιας πατρίδας χωρίς σύνορα. Μιας πατρίδας οικονομικά εξαθλιωμένης. Μιας πατρίδας πνιγμένης σε λαθρομετανάστες και κάθε λογής εγκληματίες. Μιας π</w:t>
      </w:r>
      <w:r>
        <w:rPr>
          <w:rFonts w:eastAsia="Times New Roman" w:cs="Times New Roman"/>
          <w:szCs w:val="24"/>
        </w:rPr>
        <w:t xml:space="preserve">ατρίδας χωρίς πολιτισμό ήθη και έθιμα. Μιας πατρίδας με χαλαρά ήθη. Μιας πατρίδας χωρίς παρόν και μέλλον. Μιας πατρίδας έρμαιο στις ορέξεις διεθνών τοκογλύφων. Μιας πατρίδας γεμάτης με απελπισμένους και καταρρακωμένους ηθικά πολίτες, να εκλιπαρούν για ένα </w:t>
      </w:r>
      <w:proofErr w:type="spellStart"/>
      <w:r>
        <w:rPr>
          <w:rFonts w:eastAsia="Times New Roman" w:cs="Times New Roman"/>
          <w:szCs w:val="24"/>
        </w:rPr>
        <w:t>ψευτοεπίδομα</w:t>
      </w:r>
      <w:proofErr w:type="spellEnd"/>
      <w:r>
        <w:rPr>
          <w:rFonts w:eastAsia="Times New Roman" w:cs="Times New Roman"/>
          <w:szCs w:val="24"/>
        </w:rPr>
        <w:t xml:space="preserve">. </w:t>
      </w:r>
    </w:p>
    <w:p w14:paraId="3A310C92" w14:textId="77777777" w:rsidR="00E66DFC" w:rsidRDefault="00CE19B2">
      <w:pPr>
        <w:spacing w:after="0" w:line="600" w:lineRule="auto"/>
        <w:ind w:firstLine="720"/>
        <w:jc w:val="both"/>
        <w:rPr>
          <w:rFonts w:eastAsia="Times New Roman"/>
          <w:szCs w:val="24"/>
        </w:rPr>
      </w:pPr>
      <w:r>
        <w:rPr>
          <w:rFonts w:eastAsia="Times New Roman"/>
          <w:szCs w:val="24"/>
        </w:rPr>
        <w:t>Μιας πατρίδας που δεν θα έχει σύμβολά της το άστρο της Βεργίνας, αλλά ένα άθλιο πανί στα χρώματα του ουράνιου τόξου. Μιας πατρίδας που το «η Ελλάδα ανήκει στους Έλληνες» είναι ρατσιστικό και το εθνικό φρόνημα διώκεται με κάθε μέσο. Μιας πατρ</w:t>
      </w:r>
      <w:r>
        <w:rPr>
          <w:rFonts w:eastAsia="Times New Roman"/>
          <w:szCs w:val="24"/>
        </w:rPr>
        <w:t xml:space="preserve">ίδας απάτριδων, καιροσκόπων και </w:t>
      </w:r>
      <w:proofErr w:type="spellStart"/>
      <w:r>
        <w:rPr>
          <w:rFonts w:eastAsia="Times New Roman"/>
          <w:szCs w:val="24"/>
        </w:rPr>
        <w:t>βολεψάκηδων</w:t>
      </w:r>
      <w:proofErr w:type="spellEnd"/>
      <w:r>
        <w:rPr>
          <w:rFonts w:eastAsia="Times New Roman"/>
          <w:szCs w:val="24"/>
        </w:rPr>
        <w:t xml:space="preserve">. </w:t>
      </w:r>
    </w:p>
    <w:p w14:paraId="3A310C93" w14:textId="77777777" w:rsidR="00E66DFC" w:rsidRDefault="00CE19B2">
      <w:pPr>
        <w:spacing w:after="0" w:line="600" w:lineRule="auto"/>
        <w:ind w:firstLine="720"/>
        <w:jc w:val="both"/>
        <w:rPr>
          <w:rFonts w:eastAsia="Times New Roman"/>
          <w:szCs w:val="24"/>
        </w:rPr>
      </w:pPr>
      <w:r>
        <w:rPr>
          <w:rFonts w:eastAsia="Times New Roman"/>
          <w:szCs w:val="24"/>
        </w:rPr>
        <w:lastRenderedPageBreak/>
        <w:t>Κάποιοι τόλμησαν εδώ μέσα να πουν κατά καιρούς ότι ακολουθούμε τη Νέα Δημοκρατία ή τον ΣΥΡΙΖΑ. Εμείς δεν μοιάζουμε με κανέναν. Εμείς δεν μολυνθήκαμε και δεν θα μολυνθούμε από το σάπιο και διεφθαρμένο πολιτικό σ</w:t>
      </w:r>
      <w:r>
        <w:rPr>
          <w:rFonts w:eastAsia="Times New Roman"/>
          <w:szCs w:val="24"/>
        </w:rPr>
        <w:t>ύστημα. Εμείς μεγαλώσαμε με τα ιδεώδη της αγάπης στην πατρίδα. Εμείς υπηρετήσαμε σε κάθε γωνιά της Ελλάδας, στον Έβρο, στην Κύπρο, στα νησιά του Αιγαίου. Όπως έγραφε ένα έντυπό μας πολύ παλιά, έχουμε διπλωμένη τη στολή μας στο σπίτι μας και το φύλλο πορεία</w:t>
      </w:r>
      <w:r>
        <w:rPr>
          <w:rFonts w:eastAsia="Times New Roman"/>
          <w:szCs w:val="24"/>
        </w:rPr>
        <w:t xml:space="preserve">ς στο συρτάρι και είμαστε έτοιμοι να υπερασπιστούμε την πατρίδα </w:t>
      </w:r>
      <w:r>
        <w:rPr>
          <w:rFonts w:eastAsia="Times New Roman"/>
          <w:szCs w:val="24"/>
        </w:rPr>
        <w:t>μας,</w:t>
      </w:r>
      <w:r>
        <w:rPr>
          <w:rFonts w:eastAsia="Times New Roman"/>
          <w:szCs w:val="24"/>
        </w:rPr>
        <w:t xml:space="preserve"> όποτε και όταν χρειαστεί</w:t>
      </w:r>
      <w:r>
        <w:rPr>
          <w:rFonts w:eastAsia="Times New Roman"/>
          <w:szCs w:val="24"/>
        </w:rPr>
        <w:t>,</w:t>
      </w:r>
      <w:r>
        <w:rPr>
          <w:rFonts w:eastAsia="Times New Roman"/>
          <w:szCs w:val="24"/>
        </w:rPr>
        <w:t xml:space="preserve"> από εσωτερικούς και εξωτερικούς εχθρούς. Ούτως ή άλλως, πολλοί από τους </w:t>
      </w:r>
      <w:proofErr w:type="spellStart"/>
      <w:r>
        <w:rPr>
          <w:rFonts w:eastAsia="Times New Roman"/>
          <w:szCs w:val="24"/>
        </w:rPr>
        <w:t>χρυσαυγίτες</w:t>
      </w:r>
      <w:proofErr w:type="spellEnd"/>
      <w:r>
        <w:rPr>
          <w:rFonts w:eastAsia="Times New Roman"/>
          <w:szCs w:val="24"/>
        </w:rPr>
        <w:t>,</w:t>
      </w:r>
      <w:r>
        <w:rPr>
          <w:rFonts w:eastAsia="Times New Roman"/>
          <w:szCs w:val="24"/>
        </w:rPr>
        <w:t xml:space="preserve"> που τολμάτε και πιάνετε στο στόμα </w:t>
      </w:r>
      <w:r>
        <w:rPr>
          <w:rFonts w:eastAsia="Times New Roman"/>
          <w:szCs w:val="24"/>
        </w:rPr>
        <w:t>σας,</w:t>
      </w:r>
      <w:r>
        <w:rPr>
          <w:rFonts w:eastAsia="Times New Roman"/>
          <w:szCs w:val="24"/>
        </w:rPr>
        <w:t xml:space="preserve"> είναι απόγονοι </w:t>
      </w:r>
      <w:r>
        <w:rPr>
          <w:rFonts w:eastAsia="Times New Roman"/>
          <w:szCs w:val="24"/>
        </w:rPr>
        <w:t>μ</w:t>
      </w:r>
      <w:r>
        <w:rPr>
          <w:rFonts w:eastAsia="Times New Roman"/>
          <w:szCs w:val="24"/>
        </w:rPr>
        <w:t>ακεδονομάχων και ηρώω</w:t>
      </w:r>
      <w:r>
        <w:rPr>
          <w:rFonts w:eastAsia="Times New Roman"/>
          <w:szCs w:val="24"/>
        </w:rPr>
        <w:t>ν σε όλες τις μάχες για την ελευθερία της πατρίδας.</w:t>
      </w:r>
    </w:p>
    <w:p w14:paraId="3A310C94" w14:textId="77777777" w:rsidR="00E66DFC" w:rsidRDefault="00CE19B2">
      <w:pPr>
        <w:spacing w:after="0" w:line="600" w:lineRule="auto"/>
        <w:ind w:firstLine="720"/>
        <w:jc w:val="both"/>
        <w:rPr>
          <w:rFonts w:eastAsia="Times New Roman"/>
          <w:szCs w:val="24"/>
        </w:rPr>
      </w:pPr>
      <w:r>
        <w:rPr>
          <w:rFonts w:eastAsia="Times New Roman"/>
          <w:szCs w:val="24"/>
        </w:rPr>
        <w:t>Εμείς θα κρατήσουμε ψηλά τις σημαίες, θα πάμε περήφανοι στις πόλεις μας και θα είμαστε και στα συλλαλητήρια</w:t>
      </w:r>
      <w:r>
        <w:rPr>
          <w:rFonts w:eastAsia="Times New Roman"/>
          <w:szCs w:val="24"/>
        </w:rPr>
        <w:t>,</w:t>
      </w:r>
      <w:r>
        <w:rPr>
          <w:rFonts w:eastAsia="Times New Roman"/>
          <w:szCs w:val="24"/>
        </w:rPr>
        <w:t xml:space="preserve"> όπου χρειαστεί. Εμείς μαζί με τον ελληνικό λαό δεν θα αφήσουμε την πατρίδα μας να χαθεί. Εσείς </w:t>
      </w:r>
      <w:r>
        <w:rPr>
          <w:rFonts w:eastAsia="Times New Roman"/>
          <w:szCs w:val="24"/>
        </w:rPr>
        <w:t xml:space="preserve">θα καταγραφείτε στην ιστορία με τα πιο μελανά γράμματα. </w:t>
      </w:r>
    </w:p>
    <w:p w14:paraId="3A310C95" w14:textId="77777777" w:rsidR="00E66DFC" w:rsidRDefault="00CE19B2">
      <w:pPr>
        <w:spacing w:after="0" w:line="600" w:lineRule="auto"/>
        <w:ind w:firstLine="720"/>
        <w:jc w:val="both"/>
        <w:rPr>
          <w:rFonts w:eastAsia="Times New Roman"/>
          <w:szCs w:val="24"/>
        </w:rPr>
      </w:pPr>
      <w:r>
        <w:rPr>
          <w:rFonts w:eastAsia="Times New Roman"/>
          <w:szCs w:val="24"/>
        </w:rPr>
        <w:t>Κάτω τα χέρια από τη Μακεδονία μας. Η Κυβέρνηση πρέπει να πέσει. Κα</w:t>
      </w:r>
      <w:r>
        <w:rPr>
          <w:rFonts w:eastAsia="Times New Roman"/>
          <w:szCs w:val="24"/>
        </w:rPr>
        <w:t>μ</w:t>
      </w:r>
      <w:r>
        <w:rPr>
          <w:rFonts w:eastAsia="Times New Roman"/>
          <w:szCs w:val="24"/>
        </w:rPr>
        <w:t>μιά ανοχή στους Βουλευτές που τη στηρίζουν.</w:t>
      </w:r>
    </w:p>
    <w:p w14:paraId="3A310C96" w14:textId="77777777" w:rsidR="00E66DFC" w:rsidRDefault="00CE19B2">
      <w:pPr>
        <w:spacing w:after="0" w:line="600" w:lineRule="auto"/>
        <w:ind w:firstLine="720"/>
        <w:jc w:val="both"/>
        <w:rPr>
          <w:rFonts w:eastAsia="Times New Roman"/>
          <w:szCs w:val="24"/>
        </w:rPr>
      </w:pPr>
      <w:r>
        <w:rPr>
          <w:rFonts w:eastAsia="Times New Roman"/>
          <w:szCs w:val="24"/>
        </w:rPr>
        <w:t>Ευχαριστώ.</w:t>
      </w:r>
    </w:p>
    <w:p w14:paraId="3A310C97" w14:textId="77777777" w:rsidR="00E66DFC" w:rsidRDefault="00CE19B2">
      <w:pPr>
        <w:spacing w:after="0" w:line="600" w:lineRule="auto"/>
        <w:ind w:firstLine="709"/>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10C98" w14:textId="77777777" w:rsidR="00E66DFC" w:rsidRDefault="00CE19B2">
      <w:pPr>
        <w:spacing w:after="0" w:line="600" w:lineRule="auto"/>
        <w:ind w:firstLine="720"/>
        <w:jc w:val="both"/>
        <w:rPr>
          <w:rFonts w:eastAsia="Times New Roman"/>
          <w:szCs w:val="24"/>
        </w:rPr>
      </w:pPr>
      <w:r w:rsidRPr="00EE21DD">
        <w:rPr>
          <w:rFonts w:eastAsia="Times New Roman"/>
          <w:b/>
          <w:szCs w:val="24"/>
        </w:rPr>
        <w:lastRenderedPageBreak/>
        <w:t>ΠΡΟΕΔΡΕΥΩΝ (Μάριος Γεωργιά</w:t>
      </w:r>
      <w:r w:rsidRPr="00EE21DD">
        <w:rPr>
          <w:rFonts w:eastAsia="Times New Roman"/>
          <w:b/>
          <w:szCs w:val="24"/>
        </w:rPr>
        <w:t>δης):</w:t>
      </w:r>
      <w:r>
        <w:rPr>
          <w:rFonts w:eastAsia="Times New Roman"/>
          <w:szCs w:val="24"/>
        </w:rPr>
        <w:t xml:space="preserve"> Ευχαριστούμε τον κ. Γρέγο και για την οικονομία στον χρόνο.</w:t>
      </w:r>
    </w:p>
    <w:p w14:paraId="3A310C99" w14:textId="77777777" w:rsidR="00E66DFC" w:rsidRDefault="00CE19B2">
      <w:pPr>
        <w:spacing w:after="0" w:line="600" w:lineRule="auto"/>
        <w:ind w:firstLine="720"/>
        <w:jc w:val="both"/>
        <w:rPr>
          <w:rFonts w:eastAsia="Times New Roman"/>
          <w:szCs w:val="24"/>
        </w:rPr>
      </w:pPr>
      <w:r>
        <w:rPr>
          <w:rFonts w:eastAsia="Times New Roman"/>
          <w:szCs w:val="24"/>
        </w:rPr>
        <w:t xml:space="preserve">Όπως λέμε σε καλά ελληνικά, </w:t>
      </w:r>
      <w:r>
        <w:rPr>
          <w:rFonts w:eastAsia="Times New Roman"/>
          <w:szCs w:val="24"/>
          <w:lang w:val="en-US"/>
        </w:rPr>
        <w:t>last</w:t>
      </w:r>
      <w:r w:rsidRPr="00DF5F9F">
        <w:rPr>
          <w:rFonts w:eastAsia="Times New Roman"/>
          <w:szCs w:val="24"/>
        </w:rPr>
        <w:t xml:space="preserve"> </w:t>
      </w:r>
      <w:r>
        <w:rPr>
          <w:rFonts w:eastAsia="Times New Roman"/>
          <w:szCs w:val="24"/>
          <w:lang w:val="en-US"/>
        </w:rPr>
        <w:t>but</w:t>
      </w:r>
      <w:r w:rsidRPr="00DF5F9F">
        <w:rPr>
          <w:rFonts w:eastAsia="Times New Roman"/>
          <w:szCs w:val="24"/>
        </w:rPr>
        <w:t xml:space="preserve"> </w:t>
      </w:r>
      <w:r>
        <w:rPr>
          <w:rFonts w:eastAsia="Times New Roman"/>
          <w:szCs w:val="24"/>
          <w:lang w:val="en-US"/>
        </w:rPr>
        <w:t>not</w:t>
      </w:r>
      <w:r w:rsidRPr="00DF5F9F">
        <w:rPr>
          <w:rFonts w:eastAsia="Times New Roman"/>
          <w:szCs w:val="24"/>
        </w:rPr>
        <w:t xml:space="preserve"> </w:t>
      </w:r>
      <w:r>
        <w:rPr>
          <w:rFonts w:eastAsia="Times New Roman"/>
          <w:szCs w:val="24"/>
          <w:lang w:val="en-US"/>
        </w:rPr>
        <w:t>least</w:t>
      </w:r>
      <w:r>
        <w:rPr>
          <w:rFonts w:eastAsia="Times New Roman"/>
          <w:szCs w:val="24"/>
        </w:rPr>
        <w:t xml:space="preserve">, κύριε </w:t>
      </w:r>
      <w:proofErr w:type="spellStart"/>
      <w:r>
        <w:rPr>
          <w:rFonts w:eastAsia="Times New Roman"/>
          <w:szCs w:val="24"/>
        </w:rPr>
        <w:t>Σαρακιώτη</w:t>
      </w:r>
      <w:proofErr w:type="spellEnd"/>
      <w:r>
        <w:rPr>
          <w:rFonts w:eastAsia="Times New Roman"/>
          <w:szCs w:val="24"/>
        </w:rPr>
        <w:t>, έχετε τον λόγο για επτά λεπτά</w:t>
      </w:r>
      <w:r>
        <w:rPr>
          <w:rFonts w:eastAsia="Times New Roman"/>
          <w:szCs w:val="24"/>
        </w:rPr>
        <w:t>!</w:t>
      </w:r>
    </w:p>
    <w:p w14:paraId="3A310C9A" w14:textId="77777777" w:rsidR="00E66DFC" w:rsidRDefault="00CE19B2">
      <w:pPr>
        <w:spacing w:after="0" w:line="600" w:lineRule="auto"/>
        <w:ind w:firstLine="720"/>
        <w:jc w:val="both"/>
        <w:rPr>
          <w:rFonts w:eastAsia="Times New Roman"/>
          <w:szCs w:val="24"/>
        </w:rPr>
      </w:pPr>
      <w:r w:rsidRPr="00EE21DD">
        <w:rPr>
          <w:rFonts w:eastAsia="Times New Roman"/>
          <w:b/>
          <w:szCs w:val="24"/>
        </w:rPr>
        <w:t>ΙΩΑΝΝΗΣ ΣΑΡΑΚΙΩΤΗΣ:</w:t>
      </w:r>
      <w:r>
        <w:rPr>
          <w:rFonts w:eastAsia="Times New Roman"/>
          <w:szCs w:val="24"/>
        </w:rPr>
        <w:t xml:space="preserve"> Ευχαριστώ, κύριε Πρόεδρε.</w:t>
      </w:r>
    </w:p>
    <w:p w14:paraId="3A310C9B" w14:textId="77777777" w:rsidR="00E66DFC" w:rsidRDefault="00CE19B2">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παρακολουθούμε τις τελευταίες μέρες τις εξελίξεις γύρω από τις διαπραγματεύσεις με την </w:t>
      </w:r>
      <w:r>
        <w:rPr>
          <w:rFonts w:eastAsia="Times New Roman"/>
          <w:szCs w:val="24"/>
        </w:rPr>
        <w:t>Π</w:t>
      </w:r>
      <w:r>
        <w:rPr>
          <w:rFonts w:eastAsia="Times New Roman"/>
          <w:szCs w:val="24"/>
        </w:rPr>
        <w:t>ρώην Γιουγκοσλαβική Δημοκρατία της Μακεδονίας και την τελική συμφωνία που επετεύχθη και ειλικρινά θέλω να πω το εξής προς</w:t>
      </w:r>
      <w:r>
        <w:rPr>
          <w:rFonts w:eastAsia="Times New Roman"/>
          <w:szCs w:val="24"/>
        </w:rPr>
        <w:t xml:space="preserve"> τους συναδέλφους της Αξιωματικής Αντιπολίτευσης</w:t>
      </w:r>
      <w:r w:rsidRPr="00DF5F9F">
        <w:rPr>
          <w:rFonts w:eastAsia="Times New Roman"/>
          <w:szCs w:val="24"/>
        </w:rPr>
        <w:t xml:space="preserve">: </w:t>
      </w:r>
      <w:r>
        <w:rPr>
          <w:rFonts w:eastAsia="Times New Roman"/>
          <w:szCs w:val="24"/>
        </w:rPr>
        <w:t>Ως εδώ. Επιτρέψτε επιτέλους σ’ αυτή τη χώρα</w:t>
      </w:r>
      <w:r>
        <w:rPr>
          <w:rFonts w:eastAsia="Times New Roman"/>
          <w:szCs w:val="24"/>
        </w:rPr>
        <w:t>,</w:t>
      </w:r>
      <w:r>
        <w:rPr>
          <w:rFonts w:eastAsia="Times New Roman"/>
          <w:szCs w:val="24"/>
        </w:rPr>
        <w:t xml:space="preserve"> που τόσο έχουν ταλαιπωρήσει οι αδέξιοι χειρισμοί σας -μεταξύ πολλών άλλων και στα ζητήματα της εξωτερικής πολιτικής- να ορθοποδήσει, να αποκτήσει εξωστρέφεια, να</w:t>
      </w:r>
      <w:r>
        <w:rPr>
          <w:rFonts w:eastAsia="Times New Roman"/>
          <w:szCs w:val="24"/>
        </w:rPr>
        <w:t xml:space="preserve"> σταματήσει να κοιτά το δέντρο αντί του δάσους. </w:t>
      </w:r>
    </w:p>
    <w:p w14:paraId="3A310C9C" w14:textId="77777777" w:rsidR="00E66DFC" w:rsidRDefault="00CE19B2">
      <w:pPr>
        <w:spacing w:after="0" w:line="600" w:lineRule="auto"/>
        <w:ind w:firstLine="720"/>
        <w:jc w:val="both"/>
        <w:rPr>
          <w:rFonts w:eastAsia="Times New Roman"/>
          <w:szCs w:val="24"/>
        </w:rPr>
      </w:pPr>
      <w:r>
        <w:rPr>
          <w:rFonts w:eastAsia="Times New Roman"/>
          <w:szCs w:val="24"/>
        </w:rPr>
        <w:t>Αντί να δώσετε εξηγήσεις και να αναλάβετε τις ιστορικές ευθύνες του προβλήματος που καθ’ ολοκληρίαν σας αναλογούν, έρχεστε και ασκείτε μια βαθύτατα διχαστική πολιτική, δηλητηριάζοντας έτσι τον δημόσιο διάλογ</w:t>
      </w:r>
      <w:r>
        <w:rPr>
          <w:rFonts w:eastAsia="Times New Roman"/>
          <w:szCs w:val="24"/>
        </w:rPr>
        <w:t xml:space="preserve">ο. Αντί να απολογηθείτε και να ασκήσετε αυτοκριτική για τα πεπραγμένα σας, υιοθετείτε ύφος χιλίων καρδιναλίων και νουθετείτε. Ποιους άραγε; Την Κυβέρνηση, η οποία τόλμησε και δεν </w:t>
      </w:r>
      <w:proofErr w:type="spellStart"/>
      <w:r>
        <w:rPr>
          <w:rFonts w:eastAsia="Times New Roman"/>
          <w:szCs w:val="24"/>
        </w:rPr>
        <w:t>μετακύλ</w:t>
      </w:r>
      <w:r>
        <w:rPr>
          <w:rFonts w:eastAsia="Times New Roman"/>
          <w:szCs w:val="24"/>
        </w:rPr>
        <w:t>ι</w:t>
      </w:r>
      <w:r>
        <w:rPr>
          <w:rFonts w:eastAsia="Times New Roman"/>
          <w:szCs w:val="24"/>
        </w:rPr>
        <w:t>σε</w:t>
      </w:r>
      <w:proofErr w:type="spellEnd"/>
      <w:r>
        <w:rPr>
          <w:rFonts w:eastAsia="Times New Roman"/>
          <w:szCs w:val="24"/>
        </w:rPr>
        <w:t xml:space="preserve"> τις ευθύνες της στους επόμενους αδιαφορώντας για το εθνικό συμφέρο</w:t>
      </w:r>
      <w:r>
        <w:rPr>
          <w:rFonts w:eastAsia="Times New Roman"/>
          <w:szCs w:val="24"/>
        </w:rPr>
        <w:t xml:space="preserve">ν; </w:t>
      </w:r>
    </w:p>
    <w:p w14:paraId="3A310C9D" w14:textId="77777777" w:rsidR="00E66DFC" w:rsidRDefault="00CE19B2">
      <w:pPr>
        <w:spacing w:after="0" w:line="600" w:lineRule="auto"/>
        <w:ind w:firstLine="720"/>
        <w:jc w:val="both"/>
        <w:rPr>
          <w:rFonts w:eastAsia="Times New Roman"/>
          <w:szCs w:val="24"/>
        </w:rPr>
      </w:pPr>
      <w:r>
        <w:rPr>
          <w:rFonts w:eastAsia="Times New Roman"/>
          <w:szCs w:val="24"/>
        </w:rPr>
        <w:lastRenderedPageBreak/>
        <w:t>Η ιστορία επαναλαμβάνεται ως φάρσα και έρχεται σήμερα ο κ. Σαμαράς, το πολιτικό τέκνο, όπως ο ίδιος διατείνεται, του αείμνηστου Ευάγγελου Αβέρωφ, να συνεχίσει την ένδοξη πολιτική του καριέρα ως άλλος Γκρουέφσκι της Ελλάδος. Συγχαρητήρια, λοιπόν. Και ει</w:t>
      </w:r>
      <w:r>
        <w:rPr>
          <w:rFonts w:eastAsia="Times New Roman"/>
          <w:szCs w:val="24"/>
        </w:rPr>
        <w:t xml:space="preserve">ς ανώτερα! </w:t>
      </w:r>
    </w:p>
    <w:p w14:paraId="3A310C9E" w14:textId="77777777" w:rsidR="00E66DFC" w:rsidRDefault="00CE19B2">
      <w:pPr>
        <w:spacing w:after="0" w:line="600" w:lineRule="auto"/>
        <w:ind w:firstLine="720"/>
        <w:jc w:val="both"/>
        <w:rPr>
          <w:rFonts w:eastAsia="Times New Roman"/>
          <w:szCs w:val="24"/>
        </w:rPr>
      </w:pPr>
      <w:r>
        <w:rPr>
          <w:rFonts w:eastAsia="Times New Roman"/>
          <w:szCs w:val="24"/>
        </w:rPr>
        <w:t>Ηγέτες απ’ όλον τον κόσμο και δημοσιογραφικά πρακτορεία δίνουν συγχαρητήρια για την επιτευχθείσα συμφωνία και μόνο η Νέα Δημοκρατία των κυρίων Σαμαρά και Γεωργιάδη ευθυγραμμίζεται με την ακροδεξιά αντιπολίτευση της γειτονικής χώρας, η οποία υπο</w:t>
      </w:r>
      <w:r>
        <w:rPr>
          <w:rFonts w:eastAsia="Times New Roman"/>
          <w:szCs w:val="24"/>
        </w:rPr>
        <w:t xml:space="preserve">στηρίζει ότι «μας τα πήρε όλα η Ελλάδα». Σας θυμίζει κάτι η φρασεολογία; Αλλάξτε απλά το όνομα της χώρας και το προσωπείο του πολιτικού αριβίστα είναι το ίδιο. </w:t>
      </w:r>
    </w:p>
    <w:p w14:paraId="3A310C9F" w14:textId="77777777" w:rsidR="00E66DFC" w:rsidRDefault="00CE19B2">
      <w:pPr>
        <w:spacing w:after="0" w:line="600" w:lineRule="auto"/>
        <w:ind w:firstLine="720"/>
        <w:jc w:val="both"/>
        <w:rPr>
          <w:rFonts w:eastAsia="Times New Roman"/>
          <w:szCs w:val="24"/>
        </w:rPr>
      </w:pPr>
      <w:r>
        <w:rPr>
          <w:rFonts w:eastAsia="Times New Roman"/>
          <w:szCs w:val="24"/>
        </w:rPr>
        <w:t>Ας με συγχωρέσει ο κ. Μητσοτάκης, αλλά επέλεξα να απευθυνθώ στην πραγματική ηγεσία του κόμματός</w:t>
      </w:r>
      <w:r>
        <w:rPr>
          <w:rFonts w:eastAsia="Times New Roman"/>
          <w:szCs w:val="24"/>
        </w:rPr>
        <w:t xml:space="preserve"> του. Εξάλλου, είναι φανερό ότι ο ίδιος δεν διαφωνεί με τη συγκεκριμένη ρητορική.</w:t>
      </w:r>
    </w:p>
    <w:p w14:paraId="3A310CA0" w14:textId="77777777" w:rsidR="00E66DFC" w:rsidRDefault="00CE19B2">
      <w:pPr>
        <w:spacing w:after="0" w:line="600" w:lineRule="auto"/>
        <w:ind w:firstLine="720"/>
        <w:jc w:val="both"/>
        <w:rPr>
          <w:rFonts w:eastAsia="Times New Roman"/>
          <w:szCs w:val="24"/>
        </w:rPr>
      </w:pPr>
      <w:r>
        <w:rPr>
          <w:rFonts w:eastAsia="Times New Roman"/>
          <w:szCs w:val="24"/>
        </w:rPr>
        <w:t>Μιλώντας, λοιπόν, περί πολιτικής συγγένειας Αβέρωφ</w:t>
      </w:r>
      <w:r>
        <w:rPr>
          <w:rFonts w:eastAsia="Times New Roman"/>
          <w:szCs w:val="24"/>
        </w:rPr>
        <w:t xml:space="preserve"> - </w:t>
      </w:r>
      <w:r>
        <w:rPr>
          <w:rFonts w:eastAsia="Times New Roman"/>
          <w:szCs w:val="24"/>
        </w:rPr>
        <w:t xml:space="preserve">Σαμαρά, αξίζει να θυμηθούμε τι έλεγε ο αείμνηστος Πρόεδρος της Νέας Δημοκρατίας εν </w:t>
      </w:r>
      <w:proofErr w:type="spellStart"/>
      <w:r>
        <w:rPr>
          <w:rFonts w:eastAsia="Times New Roman"/>
          <w:szCs w:val="24"/>
        </w:rPr>
        <w:t>έτει</w:t>
      </w:r>
      <w:proofErr w:type="spellEnd"/>
      <w:r>
        <w:rPr>
          <w:rFonts w:eastAsia="Times New Roman"/>
          <w:szCs w:val="24"/>
        </w:rPr>
        <w:t xml:space="preserve"> 1959</w:t>
      </w:r>
      <w:r w:rsidRPr="008B7BC4">
        <w:rPr>
          <w:rFonts w:eastAsia="Times New Roman"/>
          <w:szCs w:val="24"/>
        </w:rPr>
        <w:t>:</w:t>
      </w:r>
      <w:r>
        <w:rPr>
          <w:rFonts w:eastAsia="Times New Roman"/>
          <w:szCs w:val="24"/>
        </w:rPr>
        <w:t xml:space="preserve"> «Η μακεδονική γλώσσα </w:t>
      </w:r>
      <w:proofErr w:type="spellStart"/>
      <w:r>
        <w:rPr>
          <w:rFonts w:eastAsia="Times New Roman"/>
          <w:szCs w:val="24"/>
        </w:rPr>
        <w:t>ομιλεί</w:t>
      </w:r>
      <w:r>
        <w:rPr>
          <w:rFonts w:eastAsia="Times New Roman"/>
          <w:szCs w:val="24"/>
        </w:rPr>
        <w:t>ται</w:t>
      </w:r>
      <w:proofErr w:type="spellEnd"/>
      <w:r>
        <w:rPr>
          <w:rFonts w:eastAsia="Times New Roman"/>
          <w:szCs w:val="24"/>
        </w:rPr>
        <w:t xml:space="preserve"> εις τα Σκόπια και έχει γραμματική και συντακτικό». Την πολιτική συγγένεια επιβεβαιώνει ο Κωνσταντίνος Μητσοτάκης το 1991 από το Βήμα </w:t>
      </w:r>
      <w:r>
        <w:rPr>
          <w:rFonts w:eastAsia="Times New Roman"/>
          <w:szCs w:val="24"/>
        </w:rPr>
        <w:lastRenderedPageBreak/>
        <w:t>της Βουλής αναφέροντας</w:t>
      </w:r>
      <w:r w:rsidRPr="008B7BC4">
        <w:rPr>
          <w:rFonts w:eastAsia="Times New Roman"/>
          <w:szCs w:val="24"/>
        </w:rPr>
        <w:t>:</w:t>
      </w:r>
      <w:r>
        <w:rPr>
          <w:rFonts w:eastAsia="Times New Roman"/>
          <w:szCs w:val="24"/>
        </w:rPr>
        <w:t xml:space="preserve"> «Στο συμβούλιο των Υπουργών Εξωτερικών ο κ. Σαμαράς είχε δεχθεί κατά τη συζήτηση του Κανονισμού</w:t>
      </w:r>
      <w:r>
        <w:rPr>
          <w:rFonts w:eastAsia="Times New Roman"/>
          <w:szCs w:val="24"/>
        </w:rPr>
        <w:t xml:space="preserve"> να αναφερθεί η δημοκρατία αυτή με σκέτο το όνομα «Μακεδονία»». </w:t>
      </w:r>
    </w:p>
    <w:p w14:paraId="3A310CA1" w14:textId="77777777" w:rsidR="00E66DFC" w:rsidRDefault="00CE19B2">
      <w:pPr>
        <w:spacing w:after="0" w:line="600" w:lineRule="auto"/>
        <w:ind w:firstLine="720"/>
        <w:jc w:val="both"/>
        <w:rPr>
          <w:rFonts w:eastAsia="Times New Roman"/>
          <w:szCs w:val="24"/>
        </w:rPr>
      </w:pPr>
      <w:r>
        <w:rPr>
          <w:rFonts w:eastAsia="Times New Roman"/>
          <w:szCs w:val="24"/>
        </w:rPr>
        <w:t>Ιστορική η αναλγησία, διαχρονικά τα λάθη, αλλά και φοβερός ο σημερινός φαρισαϊσμός. Αυτή είναι η παρακαταθήκη του «</w:t>
      </w:r>
      <w:proofErr w:type="spellStart"/>
      <w:r>
        <w:rPr>
          <w:rFonts w:eastAsia="Times New Roman"/>
          <w:szCs w:val="24"/>
        </w:rPr>
        <w:t>αχρηστότερου</w:t>
      </w:r>
      <w:proofErr w:type="spellEnd"/>
      <w:r>
        <w:rPr>
          <w:rFonts w:eastAsia="Times New Roman"/>
          <w:szCs w:val="24"/>
        </w:rPr>
        <w:t xml:space="preserve"> Υπουργού Εξωτερικών από καταβολής του ελληνικού κράτους», όπως </w:t>
      </w:r>
      <w:r>
        <w:rPr>
          <w:rFonts w:eastAsia="Times New Roman"/>
          <w:szCs w:val="24"/>
        </w:rPr>
        <w:t xml:space="preserve">αποκαλούσε τον κ. Σαμαρά ο νυν Αντιπρόεδρός σας κ. Γεωργιάδης. </w:t>
      </w:r>
    </w:p>
    <w:p w14:paraId="3A310CA2" w14:textId="77777777" w:rsidR="00E66DFC" w:rsidRDefault="00CE19B2">
      <w:pPr>
        <w:spacing w:after="0" w:line="600" w:lineRule="auto"/>
        <w:ind w:firstLine="720"/>
        <w:jc w:val="both"/>
        <w:rPr>
          <w:rFonts w:eastAsia="Times New Roman"/>
          <w:szCs w:val="24"/>
        </w:rPr>
      </w:pPr>
      <w:r>
        <w:rPr>
          <w:rFonts w:eastAsia="Times New Roman"/>
          <w:szCs w:val="24"/>
        </w:rPr>
        <w:t xml:space="preserve">Αυτή την παρακαταθήκη κληθήκαμε να διαχειριστούμε, γιατί η κριτική επί της συμφωνίας θα μπορούσε να είναι εύλογη αν αυτή ερχόταν εν </w:t>
      </w:r>
      <w:proofErr w:type="spellStart"/>
      <w:r>
        <w:rPr>
          <w:rFonts w:eastAsia="Times New Roman"/>
          <w:szCs w:val="24"/>
        </w:rPr>
        <w:t>έτει</w:t>
      </w:r>
      <w:proofErr w:type="spellEnd"/>
      <w:r>
        <w:rPr>
          <w:rFonts w:eastAsia="Times New Roman"/>
          <w:szCs w:val="24"/>
        </w:rPr>
        <w:t xml:space="preserve"> 1992, 1993 ή και λίγο αργότερα. Δεν είναι, όμως, βάσιμη</w:t>
      </w:r>
      <w:r>
        <w:rPr>
          <w:rFonts w:eastAsia="Times New Roman"/>
          <w:szCs w:val="24"/>
        </w:rPr>
        <w:t xml:space="preserve"> εν </w:t>
      </w:r>
      <w:proofErr w:type="spellStart"/>
      <w:r>
        <w:rPr>
          <w:rFonts w:eastAsia="Times New Roman"/>
          <w:szCs w:val="24"/>
        </w:rPr>
        <w:t>έτει</w:t>
      </w:r>
      <w:proofErr w:type="spellEnd"/>
      <w:r>
        <w:rPr>
          <w:rFonts w:eastAsia="Times New Roman"/>
          <w:szCs w:val="24"/>
        </w:rPr>
        <w:t xml:space="preserve"> 2018, όταν έχουν προηγηθεί κυβιστήσεις επί κυβιστήσεων, παλινωδίες επί παλινωδιών από τις </w:t>
      </w:r>
      <w:r>
        <w:rPr>
          <w:rFonts w:eastAsia="Times New Roman"/>
          <w:szCs w:val="24"/>
        </w:rPr>
        <w:t>-</w:t>
      </w:r>
      <w:r>
        <w:rPr>
          <w:rFonts w:eastAsia="Times New Roman"/>
          <w:szCs w:val="24"/>
        </w:rPr>
        <w:t>κατά τα λοιπά</w:t>
      </w:r>
      <w:r>
        <w:rPr>
          <w:rFonts w:eastAsia="Times New Roman"/>
          <w:szCs w:val="24"/>
        </w:rPr>
        <w:t>-</w:t>
      </w:r>
      <w:r>
        <w:rPr>
          <w:rFonts w:eastAsia="Times New Roman"/>
          <w:szCs w:val="24"/>
        </w:rPr>
        <w:t xml:space="preserve"> εθνοσωτήριες κυβερνήσεις σας. </w:t>
      </w:r>
    </w:p>
    <w:p w14:paraId="3A310CA3"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Είκοσι πέντε </w:t>
      </w:r>
      <w:r w:rsidRPr="003E2D2C">
        <w:rPr>
          <w:rFonts w:eastAsia="Times New Roman" w:cs="Times New Roman"/>
          <w:szCs w:val="24"/>
        </w:rPr>
        <w:t>χαμένα χρόνια απραξίας και αναβλητικότητας</w:t>
      </w:r>
      <w:r>
        <w:rPr>
          <w:rFonts w:eastAsia="Times New Roman" w:cs="Times New Roman"/>
          <w:szCs w:val="24"/>
        </w:rPr>
        <w:t>,</w:t>
      </w:r>
      <w:r w:rsidRPr="003E2D2C">
        <w:rPr>
          <w:rFonts w:eastAsia="Times New Roman" w:cs="Times New Roman"/>
          <w:szCs w:val="24"/>
        </w:rPr>
        <w:t xml:space="preserve"> τα οποία απλά </w:t>
      </w:r>
      <w:r>
        <w:rPr>
          <w:rFonts w:eastAsia="Times New Roman" w:cs="Times New Roman"/>
          <w:szCs w:val="24"/>
        </w:rPr>
        <w:t>μετέθεταν</w:t>
      </w:r>
      <w:r w:rsidRPr="003E2D2C">
        <w:rPr>
          <w:rFonts w:eastAsia="Times New Roman" w:cs="Times New Roman"/>
          <w:szCs w:val="24"/>
        </w:rPr>
        <w:t xml:space="preserve"> το πρόβλημα εις βάρος του εθν</w:t>
      </w:r>
      <w:r w:rsidRPr="003E2D2C">
        <w:rPr>
          <w:rFonts w:eastAsia="Times New Roman" w:cs="Times New Roman"/>
          <w:szCs w:val="24"/>
        </w:rPr>
        <w:t>ικού μας συμφέροντος</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Πρόκειται για τέτοια ιδεολογική και π</w:t>
      </w:r>
      <w:r w:rsidRPr="003E2D2C">
        <w:rPr>
          <w:rFonts w:eastAsia="Times New Roman" w:cs="Times New Roman"/>
          <w:szCs w:val="24"/>
        </w:rPr>
        <w:t>ολιτική παραζάλη</w:t>
      </w:r>
      <w:r>
        <w:rPr>
          <w:rFonts w:eastAsia="Times New Roman" w:cs="Times New Roman"/>
          <w:szCs w:val="24"/>
        </w:rPr>
        <w:t>,</w:t>
      </w:r>
      <w:r w:rsidRPr="003E2D2C">
        <w:rPr>
          <w:rFonts w:eastAsia="Times New Roman" w:cs="Times New Roman"/>
          <w:szCs w:val="24"/>
        </w:rPr>
        <w:t xml:space="preserve"> που φτάσατε να έχετε </w:t>
      </w:r>
      <w:r>
        <w:rPr>
          <w:rFonts w:eastAsia="Times New Roman" w:cs="Times New Roman"/>
          <w:szCs w:val="24"/>
        </w:rPr>
        <w:t>Α</w:t>
      </w:r>
      <w:r w:rsidRPr="003E2D2C">
        <w:rPr>
          <w:rFonts w:eastAsia="Times New Roman" w:cs="Times New Roman"/>
          <w:szCs w:val="24"/>
        </w:rPr>
        <w:t>ντιπρόεδρο τον άνθρωπο που το 2007 ανέφερε τα εξής</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«Α</w:t>
      </w:r>
      <w:r w:rsidRPr="003E2D2C">
        <w:rPr>
          <w:rFonts w:eastAsia="Times New Roman" w:cs="Times New Roman"/>
          <w:szCs w:val="24"/>
        </w:rPr>
        <w:t>υτή η απίστευτη υποχώρηση</w:t>
      </w:r>
      <w:r>
        <w:rPr>
          <w:rFonts w:eastAsia="Times New Roman" w:cs="Times New Roman"/>
          <w:szCs w:val="24"/>
        </w:rPr>
        <w:t>,</w:t>
      </w:r>
      <w:r w:rsidRPr="003E2D2C">
        <w:rPr>
          <w:rFonts w:eastAsia="Times New Roman" w:cs="Times New Roman"/>
          <w:szCs w:val="24"/>
        </w:rPr>
        <w:t xml:space="preserve"> για να μη χρησιμοποιήσω </w:t>
      </w:r>
      <w:r>
        <w:rPr>
          <w:rFonts w:eastAsia="Times New Roman" w:cs="Times New Roman"/>
          <w:szCs w:val="24"/>
        </w:rPr>
        <w:t>μια</w:t>
      </w:r>
      <w:r w:rsidRPr="003E2D2C">
        <w:rPr>
          <w:rFonts w:eastAsia="Times New Roman" w:cs="Times New Roman"/>
          <w:szCs w:val="24"/>
        </w:rPr>
        <w:t xml:space="preserve"> πιο βαριά έκφραση</w:t>
      </w:r>
      <w:r>
        <w:rPr>
          <w:rFonts w:eastAsia="Times New Roman" w:cs="Times New Roman"/>
          <w:szCs w:val="24"/>
        </w:rPr>
        <w:t>,</w:t>
      </w:r>
      <w:r w:rsidRPr="003E2D2C">
        <w:rPr>
          <w:rFonts w:eastAsia="Times New Roman" w:cs="Times New Roman"/>
          <w:szCs w:val="24"/>
        </w:rPr>
        <w:t xml:space="preserve"> αυτή η απίστευτη </w:t>
      </w:r>
      <w:proofErr w:type="spellStart"/>
      <w:r w:rsidRPr="003E2D2C">
        <w:rPr>
          <w:rFonts w:eastAsia="Times New Roman" w:cs="Times New Roman"/>
          <w:szCs w:val="24"/>
        </w:rPr>
        <w:t>κωλοτούμπα</w:t>
      </w:r>
      <w:proofErr w:type="spellEnd"/>
      <w:r w:rsidRPr="003E2D2C">
        <w:rPr>
          <w:rFonts w:eastAsia="Times New Roman" w:cs="Times New Roman"/>
          <w:szCs w:val="24"/>
        </w:rPr>
        <w:t xml:space="preserve"> του Μακεδόνα</w:t>
      </w:r>
      <w:r>
        <w:rPr>
          <w:rFonts w:eastAsia="Times New Roman" w:cs="Times New Roman"/>
          <w:szCs w:val="24"/>
        </w:rPr>
        <w:t xml:space="preserve"> -</w:t>
      </w:r>
      <w:r w:rsidRPr="003E2D2C">
        <w:rPr>
          <w:rFonts w:eastAsia="Times New Roman" w:cs="Times New Roman"/>
          <w:szCs w:val="24"/>
        </w:rPr>
        <w:t>τρομάρα του</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Π</w:t>
      </w:r>
      <w:r w:rsidRPr="003E2D2C">
        <w:rPr>
          <w:rFonts w:eastAsia="Times New Roman" w:cs="Times New Roman"/>
          <w:szCs w:val="24"/>
        </w:rPr>
        <w:t>ρωθυπουργού</w:t>
      </w:r>
      <w:r>
        <w:rPr>
          <w:rFonts w:eastAsia="Times New Roman" w:cs="Times New Roman"/>
          <w:szCs w:val="24"/>
        </w:rPr>
        <w:t>,</w:t>
      </w:r>
      <w:r w:rsidRPr="003E2D2C">
        <w:rPr>
          <w:rFonts w:eastAsia="Times New Roman" w:cs="Times New Roman"/>
          <w:szCs w:val="24"/>
        </w:rPr>
        <w:t xml:space="preserve"> του Κώστα Καραμανλή</w:t>
      </w:r>
      <w:r>
        <w:rPr>
          <w:rFonts w:eastAsia="Times New Roman" w:cs="Times New Roman"/>
          <w:szCs w:val="24"/>
        </w:rPr>
        <w:t>,</w:t>
      </w:r>
      <w:r w:rsidRPr="003E2D2C">
        <w:rPr>
          <w:rFonts w:eastAsia="Times New Roman" w:cs="Times New Roman"/>
          <w:szCs w:val="24"/>
        </w:rPr>
        <w:t xml:space="preserve"> ο οποίος </w:t>
      </w:r>
      <w:r>
        <w:rPr>
          <w:rFonts w:eastAsia="Times New Roman" w:cs="Times New Roman"/>
          <w:szCs w:val="24"/>
        </w:rPr>
        <w:t>μπαίνει</w:t>
      </w:r>
      <w:r w:rsidRPr="003E2D2C">
        <w:rPr>
          <w:rFonts w:eastAsia="Times New Roman" w:cs="Times New Roman"/>
          <w:szCs w:val="24"/>
        </w:rPr>
        <w:t xml:space="preserve"> στην </w:t>
      </w:r>
      <w:r w:rsidRPr="003E2D2C">
        <w:rPr>
          <w:rFonts w:eastAsia="Times New Roman" w:cs="Times New Roman"/>
          <w:szCs w:val="24"/>
        </w:rPr>
        <w:lastRenderedPageBreak/>
        <w:t>ιστορία ως ο άνθρωπος</w:t>
      </w:r>
      <w:r>
        <w:rPr>
          <w:rFonts w:eastAsia="Times New Roman" w:cs="Times New Roman"/>
          <w:szCs w:val="24"/>
        </w:rPr>
        <w:t>,</w:t>
      </w:r>
      <w:r w:rsidRPr="003E2D2C">
        <w:rPr>
          <w:rFonts w:eastAsia="Times New Roman" w:cs="Times New Roman"/>
          <w:szCs w:val="24"/>
        </w:rPr>
        <w:t xml:space="preserve"> ως ο </w:t>
      </w:r>
      <w:r>
        <w:rPr>
          <w:rFonts w:eastAsia="Times New Roman" w:cs="Times New Roman"/>
          <w:szCs w:val="24"/>
        </w:rPr>
        <w:t>Π</w:t>
      </w:r>
      <w:r w:rsidRPr="003E2D2C">
        <w:rPr>
          <w:rFonts w:eastAsia="Times New Roman" w:cs="Times New Roman"/>
          <w:szCs w:val="24"/>
        </w:rPr>
        <w:t>ρωθυπουργός που ξεπούλησε τη Μακεδονία</w:t>
      </w:r>
      <w:r>
        <w:rPr>
          <w:rFonts w:eastAsia="Times New Roman" w:cs="Times New Roman"/>
          <w:szCs w:val="24"/>
        </w:rPr>
        <w:t>.</w:t>
      </w:r>
      <w:r w:rsidRPr="003E2D2C">
        <w:rPr>
          <w:rFonts w:eastAsia="Times New Roman" w:cs="Times New Roman"/>
          <w:szCs w:val="24"/>
        </w:rPr>
        <w:t xml:space="preserve"> Αυτή είναι η πραγματικότητα</w:t>
      </w:r>
      <w:r>
        <w:rPr>
          <w:rFonts w:eastAsia="Times New Roman" w:cs="Times New Roman"/>
          <w:szCs w:val="24"/>
        </w:rPr>
        <w:t>».</w:t>
      </w:r>
    </w:p>
    <w:p w14:paraId="3A310CA4"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Σ</w:t>
      </w:r>
      <w:r w:rsidRPr="003E2D2C">
        <w:rPr>
          <w:rFonts w:eastAsia="Times New Roman" w:cs="Times New Roman"/>
          <w:szCs w:val="24"/>
        </w:rPr>
        <w:t>ήμερα</w:t>
      </w:r>
      <w:r>
        <w:rPr>
          <w:rFonts w:eastAsia="Times New Roman" w:cs="Times New Roman"/>
          <w:szCs w:val="24"/>
        </w:rPr>
        <w:t>,</w:t>
      </w:r>
      <w:r w:rsidRPr="003E2D2C">
        <w:rPr>
          <w:rFonts w:eastAsia="Times New Roman" w:cs="Times New Roman"/>
          <w:szCs w:val="24"/>
        </w:rPr>
        <w:t xml:space="preserve"> συμπαρατάσσε</w:t>
      </w:r>
      <w:r>
        <w:rPr>
          <w:rFonts w:eastAsia="Times New Roman" w:cs="Times New Roman"/>
          <w:szCs w:val="24"/>
        </w:rPr>
        <w:t>στε</w:t>
      </w:r>
      <w:r w:rsidRPr="003E2D2C">
        <w:rPr>
          <w:rFonts w:eastAsia="Times New Roman" w:cs="Times New Roman"/>
          <w:szCs w:val="24"/>
        </w:rPr>
        <w:t xml:space="preserve"> με όσους εξύβρι</w:t>
      </w:r>
      <w:r>
        <w:rPr>
          <w:rFonts w:eastAsia="Times New Roman" w:cs="Times New Roman"/>
          <w:szCs w:val="24"/>
        </w:rPr>
        <w:t>ζ</w:t>
      </w:r>
      <w:r w:rsidRPr="003E2D2C">
        <w:rPr>
          <w:rFonts w:eastAsia="Times New Roman" w:cs="Times New Roman"/>
          <w:szCs w:val="24"/>
        </w:rPr>
        <w:t>αν τ</w:t>
      </w:r>
      <w:r w:rsidRPr="003E2D2C">
        <w:rPr>
          <w:rFonts w:eastAsia="Times New Roman" w:cs="Times New Roman"/>
          <w:szCs w:val="24"/>
        </w:rPr>
        <w:t>ον Κωνσταντίνο Μητσοτάκη</w:t>
      </w:r>
      <w:r>
        <w:rPr>
          <w:rFonts w:eastAsia="Times New Roman" w:cs="Times New Roman"/>
          <w:szCs w:val="24"/>
        </w:rPr>
        <w:t>,</w:t>
      </w:r>
      <w:r w:rsidRPr="003E2D2C">
        <w:rPr>
          <w:rFonts w:eastAsia="Times New Roman" w:cs="Times New Roman"/>
          <w:szCs w:val="24"/>
        </w:rPr>
        <w:t xml:space="preserve"> αποκαλούσαν προδότες τον Κώστα Καραμανλή και </w:t>
      </w:r>
      <w:r>
        <w:rPr>
          <w:rFonts w:eastAsia="Times New Roman" w:cs="Times New Roman"/>
          <w:szCs w:val="24"/>
        </w:rPr>
        <w:t xml:space="preserve">τη </w:t>
      </w:r>
      <w:r w:rsidRPr="003E2D2C">
        <w:rPr>
          <w:rFonts w:eastAsia="Times New Roman" w:cs="Times New Roman"/>
          <w:szCs w:val="24"/>
        </w:rPr>
        <w:t>Ντόρα Μπακογιάννη</w:t>
      </w:r>
      <w:r>
        <w:rPr>
          <w:rFonts w:eastAsia="Times New Roman" w:cs="Times New Roman"/>
          <w:szCs w:val="24"/>
        </w:rPr>
        <w:t>,</w:t>
      </w:r>
      <w:r w:rsidRPr="003E2D2C">
        <w:rPr>
          <w:rFonts w:eastAsia="Times New Roman" w:cs="Times New Roman"/>
          <w:szCs w:val="24"/>
        </w:rPr>
        <w:t xml:space="preserve"> η οποία παραδεχόταν το 2008 ότι θα ήταν αποδεκτό ένα όνομα</w:t>
      </w:r>
      <w:r>
        <w:rPr>
          <w:rFonts w:eastAsia="Times New Roman" w:cs="Times New Roman"/>
          <w:szCs w:val="24"/>
        </w:rPr>
        <w:t>,</w:t>
      </w:r>
      <w:r w:rsidRPr="003E2D2C">
        <w:rPr>
          <w:rFonts w:eastAsia="Times New Roman" w:cs="Times New Roman"/>
          <w:szCs w:val="24"/>
        </w:rPr>
        <w:t xml:space="preserve"> όπως </w:t>
      </w:r>
      <w:r>
        <w:rPr>
          <w:rFonts w:eastAsia="Times New Roman" w:cs="Times New Roman"/>
          <w:szCs w:val="24"/>
        </w:rPr>
        <w:t>«</w:t>
      </w:r>
      <w:r>
        <w:rPr>
          <w:rFonts w:eastAsia="Times New Roman" w:cs="Times New Roman"/>
          <w:szCs w:val="24"/>
        </w:rPr>
        <w:t>Άνω</w:t>
      </w:r>
      <w:r>
        <w:rPr>
          <w:rFonts w:eastAsia="Times New Roman" w:cs="Times New Roman"/>
          <w:szCs w:val="24"/>
        </w:rPr>
        <w:t xml:space="preserve"> Μακεδονία</w:t>
      </w:r>
      <w:r>
        <w:rPr>
          <w:rFonts w:eastAsia="Times New Roman" w:cs="Times New Roman"/>
          <w:szCs w:val="24"/>
        </w:rPr>
        <w:t>»</w:t>
      </w:r>
      <w:r>
        <w:rPr>
          <w:rFonts w:eastAsia="Times New Roman" w:cs="Times New Roman"/>
          <w:szCs w:val="24"/>
        </w:rPr>
        <w:t xml:space="preserve"> ή</w:t>
      </w:r>
      <w:r w:rsidRPr="003E2D2C">
        <w:rPr>
          <w:rFonts w:eastAsia="Times New Roman" w:cs="Times New Roman"/>
          <w:szCs w:val="24"/>
        </w:rPr>
        <w:t xml:space="preserve"> </w:t>
      </w:r>
      <w:r>
        <w:rPr>
          <w:rFonts w:eastAsia="Times New Roman" w:cs="Times New Roman"/>
          <w:szCs w:val="24"/>
        </w:rPr>
        <w:t>«</w:t>
      </w:r>
      <w:r w:rsidRPr="003E2D2C">
        <w:rPr>
          <w:rFonts w:eastAsia="Times New Roman" w:cs="Times New Roman"/>
          <w:szCs w:val="24"/>
        </w:rPr>
        <w:t>Νέα Μακεδονία</w:t>
      </w:r>
      <w:r>
        <w:rPr>
          <w:rFonts w:eastAsia="Times New Roman" w:cs="Times New Roman"/>
          <w:szCs w:val="24"/>
        </w:rPr>
        <w:t>»</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Έ</w:t>
      </w:r>
      <w:r w:rsidRPr="003E2D2C">
        <w:rPr>
          <w:rFonts w:eastAsia="Times New Roman" w:cs="Times New Roman"/>
          <w:szCs w:val="24"/>
        </w:rPr>
        <w:t>χετε κάνει τις επιλογές</w:t>
      </w:r>
      <w:r>
        <w:rPr>
          <w:rFonts w:eastAsia="Times New Roman" w:cs="Times New Roman"/>
          <w:szCs w:val="24"/>
        </w:rPr>
        <w:t xml:space="preserve"> σας.</w:t>
      </w:r>
      <w:r w:rsidRPr="003E2D2C">
        <w:rPr>
          <w:rFonts w:eastAsia="Times New Roman" w:cs="Times New Roman"/>
          <w:szCs w:val="24"/>
        </w:rPr>
        <w:t xml:space="preserve"> </w:t>
      </w:r>
      <w:r>
        <w:rPr>
          <w:rFonts w:eastAsia="Times New Roman" w:cs="Times New Roman"/>
          <w:szCs w:val="24"/>
        </w:rPr>
        <w:t>Π</w:t>
      </w:r>
      <w:r w:rsidRPr="003E2D2C">
        <w:rPr>
          <w:rFonts w:eastAsia="Times New Roman" w:cs="Times New Roman"/>
          <w:szCs w:val="24"/>
        </w:rPr>
        <w:t>ροτιμάτε να μετατρέψετε ένα ιστο</w:t>
      </w:r>
      <w:r w:rsidRPr="003E2D2C">
        <w:rPr>
          <w:rFonts w:eastAsia="Times New Roman" w:cs="Times New Roman"/>
          <w:szCs w:val="24"/>
        </w:rPr>
        <w:t>ρικό κόμμα</w:t>
      </w:r>
      <w:r>
        <w:rPr>
          <w:rFonts w:eastAsia="Times New Roman" w:cs="Times New Roman"/>
          <w:szCs w:val="24"/>
        </w:rPr>
        <w:t>,</w:t>
      </w:r>
      <w:r w:rsidRPr="003E2D2C">
        <w:rPr>
          <w:rFonts w:eastAsia="Times New Roman" w:cs="Times New Roman"/>
          <w:szCs w:val="24"/>
        </w:rPr>
        <w:t xml:space="preserve"> όπως η Νέα Δημοκρατία</w:t>
      </w:r>
      <w:r>
        <w:rPr>
          <w:rFonts w:eastAsia="Times New Roman" w:cs="Times New Roman"/>
          <w:szCs w:val="24"/>
        </w:rPr>
        <w:t>,</w:t>
      </w:r>
      <w:r w:rsidRPr="003E2D2C">
        <w:rPr>
          <w:rFonts w:eastAsia="Times New Roman" w:cs="Times New Roman"/>
          <w:szCs w:val="24"/>
        </w:rPr>
        <w:t xml:space="preserve"> σε </w:t>
      </w:r>
      <w:r>
        <w:rPr>
          <w:rFonts w:eastAsia="Times New Roman" w:cs="Times New Roman"/>
          <w:szCs w:val="24"/>
        </w:rPr>
        <w:t xml:space="preserve">δεκανίκι </w:t>
      </w:r>
      <w:r w:rsidRPr="003E2D2C">
        <w:rPr>
          <w:rFonts w:eastAsia="Times New Roman" w:cs="Times New Roman"/>
          <w:szCs w:val="24"/>
        </w:rPr>
        <w:t>της ακροδεξιάς</w:t>
      </w:r>
      <w:r>
        <w:rPr>
          <w:rFonts w:eastAsia="Times New Roman" w:cs="Times New Roman"/>
          <w:szCs w:val="24"/>
        </w:rPr>
        <w:t>,</w:t>
      </w:r>
      <w:r w:rsidRPr="003E2D2C">
        <w:rPr>
          <w:rFonts w:eastAsia="Times New Roman" w:cs="Times New Roman"/>
          <w:szCs w:val="24"/>
        </w:rPr>
        <w:t xml:space="preserve"> σε ένα</w:t>
      </w:r>
      <w:r>
        <w:rPr>
          <w:rFonts w:eastAsia="Times New Roman" w:cs="Times New Roman"/>
          <w:szCs w:val="24"/>
        </w:rPr>
        <w:t>ν</w:t>
      </w:r>
      <w:r w:rsidRPr="003E2D2C">
        <w:rPr>
          <w:rFonts w:eastAsia="Times New Roman" w:cs="Times New Roman"/>
          <w:szCs w:val="24"/>
        </w:rPr>
        <w:t xml:space="preserve"> μεγάλο Λαϊκό Ορθόδοξο Συναγερμό</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Π</w:t>
      </w:r>
      <w:r w:rsidRPr="003E2D2C">
        <w:rPr>
          <w:rFonts w:eastAsia="Times New Roman" w:cs="Times New Roman"/>
          <w:szCs w:val="24"/>
        </w:rPr>
        <w:t>ροτιμάτε να διαφυλάξετε τις πολιτικές καριέρες</w:t>
      </w:r>
      <w:r>
        <w:rPr>
          <w:rFonts w:eastAsia="Times New Roman" w:cs="Times New Roman"/>
          <w:szCs w:val="24"/>
        </w:rPr>
        <w:t>,</w:t>
      </w:r>
      <w:r w:rsidRPr="003E2D2C">
        <w:rPr>
          <w:rFonts w:eastAsia="Times New Roman" w:cs="Times New Roman"/>
          <w:szCs w:val="24"/>
        </w:rPr>
        <w:t xml:space="preserve"> οι οποίες χτίστηκαν επί του </w:t>
      </w:r>
      <w:r>
        <w:rPr>
          <w:rFonts w:eastAsia="Times New Roman" w:cs="Times New Roman"/>
          <w:szCs w:val="24"/>
        </w:rPr>
        <w:t>μ</w:t>
      </w:r>
      <w:r w:rsidRPr="003E2D2C">
        <w:rPr>
          <w:rFonts w:eastAsia="Times New Roman" w:cs="Times New Roman"/>
          <w:szCs w:val="24"/>
        </w:rPr>
        <w:t>ακεδονικού</w:t>
      </w:r>
      <w:r>
        <w:rPr>
          <w:rFonts w:eastAsia="Times New Roman" w:cs="Times New Roman"/>
          <w:szCs w:val="24"/>
        </w:rPr>
        <w:t>,</w:t>
      </w:r>
      <w:r w:rsidRPr="003E2D2C">
        <w:rPr>
          <w:rFonts w:eastAsia="Times New Roman" w:cs="Times New Roman"/>
          <w:szCs w:val="24"/>
        </w:rPr>
        <w:t xml:space="preserve"> </w:t>
      </w:r>
      <w:r>
        <w:rPr>
          <w:rFonts w:eastAsia="Times New Roman" w:cs="Times New Roman"/>
          <w:szCs w:val="24"/>
        </w:rPr>
        <w:t>καθώς π</w:t>
      </w:r>
      <w:r w:rsidRPr="003E2D2C">
        <w:rPr>
          <w:rFonts w:eastAsia="Times New Roman" w:cs="Times New Roman"/>
          <w:szCs w:val="24"/>
        </w:rPr>
        <w:t>ράγματι τι θα απογίνουν αυτές χωρίς βαρβάρους</w:t>
      </w:r>
      <w:r>
        <w:rPr>
          <w:rFonts w:eastAsia="Times New Roman" w:cs="Times New Roman"/>
          <w:szCs w:val="24"/>
        </w:rPr>
        <w:t>;</w:t>
      </w:r>
    </w:p>
    <w:p w14:paraId="3A310CA5"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Μ</w:t>
      </w:r>
      <w:r w:rsidRPr="003E2D2C">
        <w:rPr>
          <w:rFonts w:eastAsia="Times New Roman" w:cs="Times New Roman"/>
          <w:szCs w:val="24"/>
        </w:rPr>
        <w:t xml:space="preserve">ετά την επίδειξη </w:t>
      </w:r>
      <w:r>
        <w:rPr>
          <w:rFonts w:eastAsia="Times New Roman" w:cs="Times New Roman"/>
          <w:szCs w:val="24"/>
        </w:rPr>
        <w:t xml:space="preserve">μνημειώδους </w:t>
      </w:r>
      <w:r w:rsidRPr="003E2D2C">
        <w:rPr>
          <w:rFonts w:eastAsia="Times New Roman" w:cs="Times New Roman"/>
          <w:szCs w:val="24"/>
        </w:rPr>
        <w:t>πολιτικής ανευθυνότητας</w:t>
      </w:r>
      <w:r>
        <w:rPr>
          <w:rFonts w:eastAsia="Times New Roman" w:cs="Times New Roman"/>
          <w:szCs w:val="24"/>
        </w:rPr>
        <w:t>,</w:t>
      </w:r>
      <w:r w:rsidRPr="003E2D2C">
        <w:rPr>
          <w:rFonts w:eastAsia="Times New Roman" w:cs="Times New Roman"/>
          <w:szCs w:val="24"/>
        </w:rPr>
        <w:t xml:space="preserve"> έρχεστε και καταθέτετε πρόταση δυσπιστίας κατά της </w:t>
      </w:r>
      <w:r>
        <w:rPr>
          <w:rFonts w:eastAsia="Times New Roman" w:cs="Times New Roman"/>
          <w:szCs w:val="24"/>
        </w:rPr>
        <w:t>Κ</w:t>
      </w:r>
      <w:r w:rsidRPr="003E2D2C">
        <w:rPr>
          <w:rFonts w:eastAsia="Times New Roman" w:cs="Times New Roman"/>
          <w:szCs w:val="24"/>
        </w:rPr>
        <w:t>υβέρνησης επικαλούμεν</w:t>
      </w:r>
      <w:r>
        <w:rPr>
          <w:rFonts w:eastAsia="Times New Roman" w:cs="Times New Roman"/>
          <w:szCs w:val="24"/>
        </w:rPr>
        <w:t>οι</w:t>
      </w:r>
      <w:r w:rsidRPr="003E2D2C">
        <w:rPr>
          <w:rFonts w:eastAsia="Times New Roman" w:cs="Times New Roman"/>
          <w:szCs w:val="24"/>
        </w:rPr>
        <w:t xml:space="preserve"> τα πατριωτικά σας αντανακλαστικά</w:t>
      </w:r>
      <w:r>
        <w:rPr>
          <w:rFonts w:eastAsia="Times New Roman" w:cs="Times New Roman"/>
          <w:szCs w:val="24"/>
        </w:rPr>
        <w:t>,</w:t>
      </w:r>
      <w:r w:rsidRPr="003E2D2C">
        <w:rPr>
          <w:rFonts w:eastAsia="Times New Roman" w:cs="Times New Roman"/>
          <w:szCs w:val="24"/>
        </w:rPr>
        <w:t xml:space="preserve"> κατά το δοκούν</w:t>
      </w:r>
      <w:r>
        <w:rPr>
          <w:rFonts w:eastAsia="Times New Roman" w:cs="Times New Roman"/>
          <w:szCs w:val="24"/>
        </w:rPr>
        <w:t>,</w:t>
      </w:r>
      <w:r w:rsidRPr="003E2D2C">
        <w:rPr>
          <w:rFonts w:eastAsia="Times New Roman" w:cs="Times New Roman"/>
          <w:szCs w:val="24"/>
        </w:rPr>
        <w:t xml:space="preserve"> πιστ</w:t>
      </w:r>
      <w:r>
        <w:rPr>
          <w:rFonts w:eastAsia="Times New Roman" w:cs="Times New Roman"/>
          <w:szCs w:val="24"/>
        </w:rPr>
        <w:t>οί</w:t>
      </w:r>
      <w:r w:rsidRPr="003E2D2C">
        <w:rPr>
          <w:rFonts w:eastAsia="Times New Roman" w:cs="Times New Roman"/>
          <w:szCs w:val="24"/>
        </w:rPr>
        <w:t xml:space="preserve"> στην παράδοση του Ιωάννη Κωλέττη</w:t>
      </w:r>
      <w:r>
        <w:rPr>
          <w:rFonts w:eastAsia="Times New Roman" w:cs="Times New Roman"/>
          <w:szCs w:val="24"/>
        </w:rPr>
        <w:t>, τω</w:t>
      </w:r>
      <w:r w:rsidRPr="003E2D2C">
        <w:rPr>
          <w:rFonts w:eastAsia="Times New Roman" w:cs="Times New Roman"/>
          <w:szCs w:val="24"/>
        </w:rPr>
        <w:t>ν μεγαλόσ</w:t>
      </w:r>
      <w:r>
        <w:rPr>
          <w:rFonts w:eastAsia="Times New Roman" w:cs="Times New Roman"/>
          <w:szCs w:val="24"/>
        </w:rPr>
        <w:t>τομων</w:t>
      </w:r>
      <w:r w:rsidRPr="003E2D2C">
        <w:rPr>
          <w:rFonts w:eastAsia="Times New Roman" w:cs="Times New Roman"/>
          <w:szCs w:val="24"/>
        </w:rPr>
        <w:t xml:space="preserve"> διακηρύξεων </w:t>
      </w:r>
      <w:r>
        <w:rPr>
          <w:rFonts w:eastAsia="Times New Roman" w:cs="Times New Roman"/>
          <w:szCs w:val="24"/>
        </w:rPr>
        <w:t>α</w:t>
      </w:r>
      <w:r w:rsidRPr="003E2D2C">
        <w:rPr>
          <w:rFonts w:eastAsia="Times New Roman" w:cs="Times New Roman"/>
          <w:szCs w:val="24"/>
        </w:rPr>
        <w:t>λλά κ</w:t>
      </w:r>
      <w:r w:rsidRPr="003E2D2C">
        <w:rPr>
          <w:rFonts w:eastAsia="Times New Roman" w:cs="Times New Roman"/>
          <w:szCs w:val="24"/>
        </w:rPr>
        <w:t>αι της ταυτόχρονης υπονόμευσης κάθε προσπά</w:t>
      </w:r>
      <w:r>
        <w:rPr>
          <w:rFonts w:eastAsia="Times New Roman" w:cs="Times New Roman"/>
          <w:szCs w:val="24"/>
        </w:rPr>
        <w:t>θειας διαφυγής της χώρας από τη</w:t>
      </w:r>
      <w:r w:rsidRPr="003E2D2C">
        <w:rPr>
          <w:rFonts w:eastAsia="Times New Roman" w:cs="Times New Roman"/>
          <w:szCs w:val="24"/>
        </w:rPr>
        <w:t xml:space="preserve"> </w:t>
      </w:r>
      <w:r>
        <w:rPr>
          <w:rFonts w:eastAsia="Times New Roman" w:cs="Times New Roman"/>
          <w:szCs w:val="24"/>
        </w:rPr>
        <w:t>μιζέρια</w:t>
      </w:r>
      <w:r w:rsidRPr="003E2D2C">
        <w:rPr>
          <w:rFonts w:eastAsia="Times New Roman" w:cs="Times New Roman"/>
          <w:szCs w:val="24"/>
        </w:rPr>
        <w:t xml:space="preserve"> και την εσωστρέφεια</w:t>
      </w:r>
      <w:r>
        <w:rPr>
          <w:rFonts w:eastAsia="Times New Roman" w:cs="Times New Roman"/>
          <w:szCs w:val="24"/>
        </w:rPr>
        <w:t>.</w:t>
      </w:r>
      <w:r w:rsidRPr="003E2D2C">
        <w:rPr>
          <w:rFonts w:eastAsia="Times New Roman" w:cs="Times New Roman"/>
          <w:szCs w:val="24"/>
        </w:rPr>
        <w:t xml:space="preserve"> </w:t>
      </w:r>
    </w:p>
    <w:p w14:paraId="3A310CA6"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«Ε</w:t>
      </w:r>
      <w:r w:rsidRPr="003E2D2C">
        <w:rPr>
          <w:rFonts w:eastAsia="Times New Roman" w:cs="Times New Roman"/>
          <w:szCs w:val="24"/>
        </w:rPr>
        <w:t xml:space="preserve">ίναι απαράδεκτη </w:t>
      </w:r>
      <w:r>
        <w:rPr>
          <w:rFonts w:eastAsia="Times New Roman" w:cs="Times New Roman"/>
          <w:szCs w:val="24"/>
        </w:rPr>
        <w:t xml:space="preserve">η </w:t>
      </w:r>
      <w:r w:rsidRPr="003E2D2C">
        <w:rPr>
          <w:rFonts w:eastAsia="Times New Roman" w:cs="Times New Roman"/>
          <w:szCs w:val="24"/>
        </w:rPr>
        <w:t xml:space="preserve">υποκρισία εν </w:t>
      </w:r>
      <w:proofErr w:type="spellStart"/>
      <w:r w:rsidRPr="003E2D2C">
        <w:rPr>
          <w:rFonts w:eastAsia="Times New Roman" w:cs="Times New Roman"/>
          <w:szCs w:val="24"/>
        </w:rPr>
        <w:t>ονόματι</w:t>
      </w:r>
      <w:proofErr w:type="spellEnd"/>
      <w:r w:rsidRPr="003E2D2C">
        <w:rPr>
          <w:rFonts w:eastAsia="Times New Roman" w:cs="Times New Roman"/>
          <w:szCs w:val="24"/>
        </w:rPr>
        <w:t xml:space="preserve"> της εθνικής υπερηφάνειας και της εθνικής αδιαλλαξίας να δεχόμαστε να μείνει αυτό το κράτος με το όνομα </w:t>
      </w:r>
      <w:r>
        <w:rPr>
          <w:rFonts w:eastAsia="Times New Roman" w:cs="Times New Roman"/>
          <w:szCs w:val="24"/>
        </w:rPr>
        <w:t>«</w:t>
      </w:r>
      <w:r w:rsidRPr="003E2D2C">
        <w:rPr>
          <w:rFonts w:eastAsia="Times New Roman" w:cs="Times New Roman"/>
          <w:szCs w:val="24"/>
        </w:rPr>
        <w:t>Μακεδον</w:t>
      </w:r>
      <w:r w:rsidRPr="003E2D2C">
        <w:rPr>
          <w:rFonts w:eastAsia="Times New Roman" w:cs="Times New Roman"/>
          <w:szCs w:val="24"/>
        </w:rPr>
        <w:t>ία</w:t>
      </w:r>
      <w:r>
        <w:rPr>
          <w:rFonts w:eastAsia="Times New Roman" w:cs="Times New Roman"/>
          <w:szCs w:val="24"/>
        </w:rPr>
        <w:t>»</w:t>
      </w:r>
      <w:r w:rsidRPr="003E2D2C">
        <w:rPr>
          <w:rFonts w:eastAsia="Times New Roman" w:cs="Times New Roman"/>
          <w:szCs w:val="24"/>
        </w:rPr>
        <w:t xml:space="preserve"> και να μη δεχόμαστε ένα σύνθετο όνομα</w:t>
      </w:r>
      <w:r>
        <w:rPr>
          <w:rFonts w:eastAsia="Times New Roman" w:cs="Times New Roman"/>
          <w:szCs w:val="24"/>
        </w:rPr>
        <w:t>».</w:t>
      </w:r>
      <w:r w:rsidRPr="003E2D2C">
        <w:rPr>
          <w:rFonts w:eastAsia="Times New Roman" w:cs="Times New Roman"/>
          <w:szCs w:val="24"/>
        </w:rPr>
        <w:t xml:space="preserve"> Τα λόγια αυτά ανήκουν στον Κωνσταντίνο Μητσοτάκη</w:t>
      </w:r>
      <w:r>
        <w:rPr>
          <w:rFonts w:eastAsia="Times New Roman" w:cs="Times New Roman"/>
          <w:szCs w:val="24"/>
        </w:rPr>
        <w:t>,</w:t>
      </w:r>
      <w:r w:rsidRPr="003E2D2C">
        <w:rPr>
          <w:rFonts w:eastAsia="Times New Roman" w:cs="Times New Roman"/>
          <w:szCs w:val="24"/>
        </w:rPr>
        <w:t xml:space="preserve"> στο </w:t>
      </w:r>
      <w:r>
        <w:rPr>
          <w:rFonts w:eastAsia="Times New Roman" w:cs="Times New Roman"/>
          <w:szCs w:val="24"/>
        </w:rPr>
        <w:t>ό</w:t>
      </w:r>
      <w:r w:rsidRPr="003E2D2C">
        <w:rPr>
          <w:rFonts w:eastAsia="Times New Roman" w:cs="Times New Roman"/>
          <w:szCs w:val="24"/>
        </w:rPr>
        <w:t>χι και τόσο μακρινό 1994</w:t>
      </w:r>
      <w:r>
        <w:rPr>
          <w:rFonts w:eastAsia="Times New Roman" w:cs="Times New Roman"/>
          <w:szCs w:val="24"/>
        </w:rPr>
        <w:t>.</w:t>
      </w:r>
    </w:p>
    <w:p w14:paraId="3A310CA7"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lastRenderedPageBreak/>
        <w:t>Καλώ</w:t>
      </w:r>
      <w:r w:rsidRPr="003E2D2C">
        <w:rPr>
          <w:rFonts w:eastAsia="Times New Roman" w:cs="Times New Roman"/>
          <w:szCs w:val="24"/>
        </w:rPr>
        <w:t xml:space="preserve"> τους πάντες να αναλάβουν τις ευθύνες που εκπορεύονται από τ</w:t>
      </w:r>
      <w:r>
        <w:rPr>
          <w:rFonts w:eastAsia="Times New Roman" w:cs="Times New Roman"/>
          <w:szCs w:val="24"/>
        </w:rPr>
        <w:t>α</w:t>
      </w:r>
      <w:r w:rsidRPr="003E2D2C">
        <w:rPr>
          <w:rFonts w:eastAsia="Times New Roman" w:cs="Times New Roman"/>
          <w:szCs w:val="24"/>
        </w:rPr>
        <w:t xml:space="preserve"> ιστορικά </w:t>
      </w:r>
      <w:r>
        <w:rPr>
          <w:rFonts w:eastAsia="Times New Roman" w:cs="Times New Roman"/>
          <w:szCs w:val="24"/>
        </w:rPr>
        <w:t>τους,</w:t>
      </w:r>
      <w:r w:rsidRPr="003E2D2C">
        <w:rPr>
          <w:rFonts w:eastAsia="Times New Roman" w:cs="Times New Roman"/>
          <w:szCs w:val="24"/>
        </w:rPr>
        <w:t xml:space="preserve"> αν μη τι άλλο</w:t>
      </w:r>
      <w:r>
        <w:rPr>
          <w:rFonts w:eastAsia="Times New Roman" w:cs="Times New Roman"/>
          <w:szCs w:val="24"/>
        </w:rPr>
        <w:t>,</w:t>
      </w:r>
      <w:r w:rsidRPr="003E2D2C">
        <w:rPr>
          <w:rFonts w:eastAsia="Times New Roman" w:cs="Times New Roman"/>
          <w:szCs w:val="24"/>
        </w:rPr>
        <w:t xml:space="preserve"> λάθη και να στ</w:t>
      </w:r>
      <w:r>
        <w:rPr>
          <w:rFonts w:eastAsia="Times New Roman" w:cs="Times New Roman"/>
          <w:szCs w:val="24"/>
        </w:rPr>
        <w:t>αματήσουν να δηλητηρι</w:t>
      </w:r>
      <w:r>
        <w:rPr>
          <w:rFonts w:eastAsia="Times New Roman" w:cs="Times New Roman"/>
          <w:szCs w:val="24"/>
        </w:rPr>
        <w:t>άζουν την ε</w:t>
      </w:r>
      <w:r w:rsidRPr="003E2D2C">
        <w:rPr>
          <w:rFonts w:eastAsia="Times New Roman" w:cs="Times New Roman"/>
          <w:szCs w:val="24"/>
        </w:rPr>
        <w:t>λληνική κοινωνία με έναν</w:t>
      </w:r>
      <w:r>
        <w:rPr>
          <w:rFonts w:eastAsia="Times New Roman" w:cs="Times New Roman"/>
          <w:szCs w:val="24"/>
        </w:rPr>
        <w:t>,</w:t>
      </w:r>
      <w:r w:rsidRPr="003E2D2C">
        <w:rPr>
          <w:rFonts w:eastAsia="Times New Roman" w:cs="Times New Roman"/>
          <w:szCs w:val="24"/>
        </w:rPr>
        <w:t xml:space="preserve"> όπως τον ονόμα</w:t>
      </w:r>
      <w:r>
        <w:rPr>
          <w:rFonts w:eastAsia="Times New Roman" w:cs="Times New Roman"/>
          <w:szCs w:val="24"/>
        </w:rPr>
        <w:t>ζ</w:t>
      </w:r>
      <w:r w:rsidRPr="003E2D2C">
        <w:rPr>
          <w:rFonts w:eastAsia="Times New Roman" w:cs="Times New Roman"/>
          <w:szCs w:val="24"/>
        </w:rPr>
        <w:t>ε ο Παναγιώτης Κονδύλης</w:t>
      </w:r>
      <w:r>
        <w:rPr>
          <w:rFonts w:eastAsia="Times New Roman" w:cs="Times New Roman"/>
          <w:szCs w:val="24"/>
        </w:rPr>
        <w:t>,</w:t>
      </w:r>
      <w:r w:rsidRPr="003E2D2C">
        <w:rPr>
          <w:rFonts w:eastAsia="Times New Roman" w:cs="Times New Roman"/>
          <w:szCs w:val="24"/>
        </w:rPr>
        <w:t xml:space="preserve"> νευρωτικό εθνικισμό</w:t>
      </w:r>
      <w:r>
        <w:rPr>
          <w:rFonts w:eastAsia="Times New Roman" w:cs="Times New Roman"/>
          <w:szCs w:val="24"/>
        </w:rPr>
        <w:t>, ο</w:t>
      </w:r>
      <w:r w:rsidRPr="003E2D2C">
        <w:rPr>
          <w:rFonts w:eastAsia="Times New Roman" w:cs="Times New Roman"/>
          <w:szCs w:val="24"/>
        </w:rPr>
        <w:t xml:space="preserve"> οποίος είναι </w:t>
      </w:r>
      <w:r>
        <w:rPr>
          <w:rFonts w:eastAsia="Times New Roman" w:cs="Times New Roman"/>
          <w:szCs w:val="24"/>
        </w:rPr>
        <w:t xml:space="preserve">εν τέλει </w:t>
      </w:r>
      <w:r w:rsidRPr="003E2D2C">
        <w:rPr>
          <w:rFonts w:eastAsia="Times New Roman" w:cs="Times New Roman"/>
          <w:szCs w:val="24"/>
        </w:rPr>
        <w:t>εθνικά επιζήμιο</w:t>
      </w:r>
      <w:r>
        <w:rPr>
          <w:rFonts w:eastAsia="Times New Roman" w:cs="Times New Roman"/>
          <w:szCs w:val="24"/>
        </w:rPr>
        <w:t>ς</w:t>
      </w:r>
      <w:r w:rsidRPr="003E2D2C">
        <w:rPr>
          <w:rFonts w:eastAsia="Times New Roman" w:cs="Times New Roman"/>
          <w:szCs w:val="24"/>
        </w:rPr>
        <w:t xml:space="preserve"> και βαθιά ενάντιος σε κάθε πραγματική έννοια ελληνικότητας</w:t>
      </w:r>
      <w:r>
        <w:rPr>
          <w:rFonts w:eastAsia="Times New Roman" w:cs="Times New Roman"/>
          <w:szCs w:val="24"/>
        </w:rPr>
        <w:t>.</w:t>
      </w:r>
    </w:p>
    <w:p w14:paraId="3A310CA8"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Ο</w:t>
      </w:r>
      <w:r w:rsidRPr="003E2D2C">
        <w:rPr>
          <w:rFonts w:eastAsia="Times New Roman" w:cs="Times New Roman"/>
          <w:szCs w:val="24"/>
        </w:rPr>
        <w:t>φείλουμε να αντικρίσουμε το γεωπολιτικό μας περιβάλλον μ</w:t>
      </w:r>
      <w:r w:rsidRPr="003E2D2C">
        <w:rPr>
          <w:rFonts w:eastAsia="Times New Roman" w:cs="Times New Roman"/>
          <w:szCs w:val="24"/>
        </w:rPr>
        <w:t xml:space="preserve">ε αυτοπεποίθηση και ταυτόχρονη προσήλωση στην εξισορρόπηση αναδυόμενων απειλών και να γυρίσουμε την πλάτη μας στη </w:t>
      </w:r>
      <w:r>
        <w:rPr>
          <w:rFonts w:eastAsia="Times New Roman" w:cs="Times New Roman"/>
          <w:szCs w:val="24"/>
        </w:rPr>
        <w:t>μικρόνοια και σ</w:t>
      </w:r>
      <w:r w:rsidRPr="003E2D2C">
        <w:rPr>
          <w:rFonts w:eastAsia="Times New Roman" w:cs="Times New Roman"/>
          <w:szCs w:val="24"/>
        </w:rPr>
        <w:t>το</w:t>
      </w:r>
      <w:r>
        <w:rPr>
          <w:rFonts w:eastAsia="Times New Roman" w:cs="Times New Roman"/>
          <w:szCs w:val="24"/>
        </w:rPr>
        <w:t>ν</w:t>
      </w:r>
      <w:r w:rsidRPr="003E2D2C">
        <w:rPr>
          <w:rFonts w:eastAsia="Times New Roman" w:cs="Times New Roman"/>
          <w:szCs w:val="24"/>
        </w:rPr>
        <w:t xml:space="preserve"> φόβο άνευ λόγου και αιτίας</w:t>
      </w:r>
      <w:r>
        <w:rPr>
          <w:rFonts w:eastAsia="Times New Roman" w:cs="Times New Roman"/>
          <w:szCs w:val="24"/>
        </w:rPr>
        <w:t>.</w:t>
      </w:r>
    </w:p>
    <w:p w14:paraId="3A310CA9" w14:textId="77777777" w:rsidR="00E66DFC" w:rsidRDefault="00CE19B2">
      <w:pPr>
        <w:spacing w:after="0" w:line="600" w:lineRule="auto"/>
        <w:ind w:firstLine="720"/>
        <w:jc w:val="both"/>
        <w:rPr>
          <w:rFonts w:eastAsia="Times New Roman" w:cs="Times New Roman"/>
          <w:szCs w:val="24"/>
        </w:rPr>
      </w:pPr>
      <w:r w:rsidRPr="003E2D2C">
        <w:rPr>
          <w:rFonts w:eastAsia="Times New Roman" w:cs="Times New Roman"/>
          <w:szCs w:val="24"/>
        </w:rPr>
        <w:t>Καλό σας βράδυ</w:t>
      </w:r>
      <w:r>
        <w:rPr>
          <w:rFonts w:eastAsia="Times New Roman" w:cs="Times New Roman"/>
          <w:szCs w:val="24"/>
        </w:rPr>
        <w:t>.</w:t>
      </w:r>
    </w:p>
    <w:p w14:paraId="3A310CAA" w14:textId="77777777" w:rsidR="00E66DFC" w:rsidRDefault="00CE19B2">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3A310CAB" w14:textId="77777777" w:rsidR="00E66DFC" w:rsidRDefault="00CE19B2">
      <w:pPr>
        <w:spacing w:after="0" w:line="600" w:lineRule="auto"/>
        <w:ind w:firstLine="720"/>
        <w:jc w:val="both"/>
        <w:rPr>
          <w:rFonts w:eastAsia="Times New Roman" w:cs="Times New Roman"/>
          <w:szCs w:val="24"/>
        </w:rPr>
      </w:pPr>
      <w:r>
        <w:rPr>
          <w:rFonts w:eastAsia="Times New Roman" w:cs="Times New Roman"/>
          <w:szCs w:val="24"/>
        </w:rPr>
        <w:t xml:space="preserve"> </w:t>
      </w:r>
      <w:r w:rsidRPr="00FC73C9">
        <w:rPr>
          <w:rFonts w:eastAsia="Times New Roman" w:cs="Times New Roman"/>
          <w:b/>
          <w:szCs w:val="24"/>
        </w:rPr>
        <w:t>ΠΡΟΕΔΡΕΥΩΝ (</w:t>
      </w:r>
      <w:r>
        <w:rPr>
          <w:rFonts w:eastAsia="Times New Roman" w:cs="Times New Roman"/>
          <w:b/>
          <w:szCs w:val="24"/>
        </w:rPr>
        <w:t>Μάριος Γεωργιάδης</w:t>
      </w:r>
      <w:r w:rsidRPr="00FC73C9">
        <w:rPr>
          <w:rFonts w:eastAsia="Times New Roman" w:cs="Times New Roman"/>
          <w:b/>
          <w:szCs w:val="24"/>
        </w:rPr>
        <w:t xml:space="preserve">): </w:t>
      </w:r>
      <w:r w:rsidRPr="00E125CC">
        <w:rPr>
          <w:rFonts w:eastAsia="Times New Roman" w:cs="Times New Roman"/>
          <w:szCs w:val="24"/>
        </w:rPr>
        <w:t>Ευχαριστο</w:t>
      </w:r>
      <w:r>
        <w:rPr>
          <w:rFonts w:eastAsia="Times New Roman" w:cs="Times New Roman"/>
          <w:szCs w:val="24"/>
        </w:rPr>
        <w:t xml:space="preserve">ύμε τον κ. </w:t>
      </w:r>
      <w:proofErr w:type="spellStart"/>
      <w:r>
        <w:rPr>
          <w:rFonts w:eastAsia="Times New Roman" w:cs="Times New Roman"/>
          <w:szCs w:val="24"/>
        </w:rPr>
        <w:t>Σαρακιώτη</w:t>
      </w:r>
      <w:proofErr w:type="spellEnd"/>
      <w:r>
        <w:rPr>
          <w:rFonts w:eastAsia="Times New Roman" w:cs="Times New Roman"/>
          <w:szCs w:val="24"/>
        </w:rPr>
        <w:t xml:space="preserve"> </w:t>
      </w:r>
      <w:r w:rsidRPr="003E2D2C">
        <w:rPr>
          <w:rFonts w:eastAsia="Times New Roman" w:cs="Times New Roman"/>
          <w:szCs w:val="24"/>
        </w:rPr>
        <w:t>και για την οικονομία</w:t>
      </w:r>
      <w:r>
        <w:rPr>
          <w:rFonts w:eastAsia="Times New Roman" w:cs="Times New Roman"/>
          <w:szCs w:val="24"/>
        </w:rPr>
        <w:t xml:space="preserve"> του χρόνου. </w:t>
      </w:r>
    </w:p>
    <w:p w14:paraId="3A310CAC" w14:textId="77777777" w:rsidR="00E66DFC" w:rsidRDefault="00CE19B2">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14:paraId="3A310CAD" w14:textId="77777777" w:rsidR="00E66DFC" w:rsidRDefault="00CE19B2">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A310CAE" w14:textId="77777777" w:rsidR="00E66DFC" w:rsidRDefault="00CE19B2">
      <w:pPr>
        <w:spacing w:after="0" w:line="600" w:lineRule="auto"/>
        <w:ind w:firstLine="720"/>
        <w:jc w:val="both"/>
        <w:rPr>
          <w:rFonts w:eastAsia="Times New Roman" w:cs="Times New Roman"/>
          <w:szCs w:val="24"/>
        </w:rPr>
      </w:pPr>
      <w:r w:rsidRPr="001E60AC">
        <w:rPr>
          <w:rFonts w:eastAsia="Times New Roman" w:cs="Times New Roman"/>
          <w:b/>
          <w:szCs w:val="24"/>
        </w:rPr>
        <w:t>ΠΡΟΕΔΡΕΥΩΝ (</w:t>
      </w:r>
      <w:r>
        <w:rPr>
          <w:rFonts w:eastAsia="Times New Roman" w:cs="Times New Roman"/>
          <w:b/>
          <w:szCs w:val="24"/>
        </w:rPr>
        <w:t>Μάριος Γεωργιάδης</w:t>
      </w:r>
      <w:r w:rsidRPr="001E60AC">
        <w:rPr>
          <w:rFonts w:eastAsia="Times New Roman" w:cs="Times New Roman"/>
          <w:b/>
          <w:szCs w:val="24"/>
        </w:rPr>
        <w:t>):</w:t>
      </w:r>
      <w:r>
        <w:rPr>
          <w:rFonts w:eastAsia="Times New Roman" w:cs="Times New Roman"/>
          <w:szCs w:val="24"/>
        </w:rPr>
        <w:t xml:space="preserve"> Με τη συναίνεση του Σώματος και ώρα 1.53΄</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σήμερα Παρασκευή</w:t>
      </w:r>
      <w:r>
        <w:rPr>
          <w:rFonts w:eastAsia="Times New Roman" w:cs="Times New Roman"/>
          <w:szCs w:val="24"/>
        </w:rPr>
        <w:t xml:space="preserve"> 15 Ιουνίου 2018 και ώρα 9.30΄, με αντικείμενο εργασιών του Σώματος: </w:t>
      </w:r>
      <w:r>
        <w:rPr>
          <w:rFonts w:eastAsia="Times New Roman" w:cs="Times New Roman"/>
          <w:szCs w:val="24"/>
        </w:rPr>
        <w:t>σ</w:t>
      </w:r>
      <w:r>
        <w:rPr>
          <w:rFonts w:eastAsia="Times New Roman" w:cs="Times New Roman"/>
          <w:szCs w:val="24"/>
        </w:rPr>
        <w:t>υνέχιση της συζήτησης επί της προ</w:t>
      </w:r>
      <w:r>
        <w:rPr>
          <w:rFonts w:eastAsia="Times New Roman" w:cs="Times New Roman"/>
          <w:szCs w:val="24"/>
        </w:rPr>
        <w:lastRenderedPageBreak/>
        <w:t>τάσεως δυσπιστίας κατά της Κυβέρνησης, που υπέβαλαν ο Αρχηγός της Αξιωματικής Αντιπολίτευσης και Πρόεδρος της Κο</w:t>
      </w:r>
      <w:r>
        <w:rPr>
          <w:rFonts w:eastAsia="Times New Roman" w:cs="Times New Roman"/>
          <w:szCs w:val="24"/>
        </w:rPr>
        <w:t xml:space="preserve">ινοβουλευτικής Ομάδας της Νέας Δημοκρατίας κ. Κυριάκος Μητσοτάκης και </w:t>
      </w:r>
      <w:r>
        <w:rPr>
          <w:rFonts w:eastAsia="Times New Roman" w:cs="Times New Roman"/>
          <w:szCs w:val="24"/>
        </w:rPr>
        <w:t>εβδομήντα πέντε</w:t>
      </w:r>
      <w:r>
        <w:rPr>
          <w:rFonts w:eastAsia="Times New Roman" w:cs="Times New Roman"/>
          <w:szCs w:val="24"/>
        </w:rPr>
        <w:t xml:space="preserve"> Βουλευτές της Κοινοβουλευτικής του Ομάδας, σύμφωνα με τα άρθρα 84 του Συντάγματος και 142 του Κανονισμού της Βουλής.</w:t>
      </w:r>
    </w:p>
    <w:p w14:paraId="3A310CAF" w14:textId="77777777" w:rsidR="00E66DFC" w:rsidRDefault="00CE19B2">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14:paraId="3A310CB0" w14:textId="77777777" w:rsidR="00E66DFC" w:rsidRDefault="00E66DFC">
      <w:pPr>
        <w:spacing w:after="0" w:line="600" w:lineRule="auto"/>
        <w:jc w:val="both"/>
        <w:rPr>
          <w:rFonts w:eastAsia="Times New Roman" w:cs="Times New Roman"/>
          <w:szCs w:val="24"/>
        </w:rPr>
      </w:pPr>
    </w:p>
    <w:sectPr w:rsidR="00E66D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f_asty_st">
    <w:altName w:val="Times New Roman"/>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JW25gNKtwo9UugsYE3Z56rse2XU=" w:salt="zDr19TDL27qr+2Y2iLiC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FC"/>
    <w:rsid w:val="00296BDC"/>
    <w:rsid w:val="00CE19B2"/>
    <w:rsid w:val="00E66D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06FF"/>
  <w15:docId w15:val="{50772AA1-4462-4C28-A42D-9531D877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6E0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86E01"/>
    <w:rPr>
      <w:rFonts w:ascii="Segoe UI" w:hAnsi="Segoe UI" w:cs="Segoe UI"/>
      <w:sz w:val="18"/>
      <w:szCs w:val="18"/>
    </w:rPr>
  </w:style>
  <w:style w:type="paragraph" w:styleId="a4">
    <w:name w:val="Revision"/>
    <w:hidden/>
    <w:uiPriority w:val="99"/>
    <w:semiHidden/>
    <w:rsid w:val="005433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652</MetadataID>
    <Session xmlns="641f345b-441b-4b81-9152-adc2e73ba5e1">Γ´</Session>
    <Date xmlns="641f345b-441b-4b81-9152-adc2e73ba5e1">2018-06-13T21:00:00+00:00</Date>
    <Status xmlns="641f345b-441b-4b81-9152-adc2e73ba5e1">
      <Url>http://srv-sp1/praktika/Lists/Incoming_Metadata/EditForm.aspx?ID=652&amp;Source=/praktika/Recordings_Library/Forms/AllItems.aspx</Url>
      <Description>Δημοσιεύτηκε</Description>
    </Status>
    <Meeting xmlns="641f345b-441b-4b81-9152-adc2e73ba5e1">ΡΛΖ´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70182-7F94-43FE-BF39-8DECD307810F}">
  <ds:schemaRefs>
    <ds:schemaRef ds:uri="http://schemas.microsoft.com/sharepoint/v3/contenttype/forms"/>
  </ds:schemaRefs>
</ds:datastoreItem>
</file>

<file path=customXml/itemProps2.xml><?xml version="1.0" encoding="utf-8"?>
<ds:datastoreItem xmlns:ds="http://schemas.openxmlformats.org/officeDocument/2006/customXml" ds:itemID="{855FAF8B-218E-4E1B-BFC2-1892BB4E7CA5}">
  <ds:schemaRefs>
    <ds:schemaRef ds:uri="http://purl.org/dc/term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5032F0C4-AF84-4316-91A9-EF48941C3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307</Pages>
  <Words>57892</Words>
  <Characters>312619</Characters>
  <Application>Microsoft Office Word</Application>
  <DocSecurity>0</DocSecurity>
  <Lines>2605</Lines>
  <Paragraphs>739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369772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2018-06-27T06:21:00Z</dcterms:created>
  <dcterms:modified xsi:type="dcterms:W3CDTF">2018-06-27T06:21:00Z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