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FF5B2D" w14:textId="77777777" w:rsidR="00B338ED" w:rsidRPr="00B338ED" w:rsidRDefault="00B338ED" w:rsidP="00B338ED">
      <w:pPr>
        <w:spacing w:after="0" w:line="360" w:lineRule="auto"/>
        <w:rPr>
          <w:ins w:id="0" w:author="Φλούδα Χριστίνα" w:date="2018-09-27T11:37:00Z"/>
          <w:rFonts w:eastAsia="Times New Roman"/>
          <w:szCs w:val="24"/>
          <w:lang w:eastAsia="en-US"/>
        </w:rPr>
      </w:pPr>
      <w:ins w:id="1" w:author="Φλούδα Χριστίνα" w:date="2018-09-27T11:37:00Z">
        <w:r w:rsidRPr="00B338E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3599B32" w14:textId="77777777" w:rsidR="00B338ED" w:rsidRPr="00B338ED" w:rsidRDefault="00B338ED" w:rsidP="00B338ED">
      <w:pPr>
        <w:spacing w:after="0" w:line="360" w:lineRule="auto"/>
        <w:rPr>
          <w:ins w:id="2" w:author="Φλούδα Χριστίνα" w:date="2018-09-27T11:37:00Z"/>
          <w:rFonts w:eastAsia="Times New Roman"/>
          <w:szCs w:val="24"/>
          <w:lang w:eastAsia="en-US"/>
        </w:rPr>
      </w:pPr>
    </w:p>
    <w:p w14:paraId="4FA3C2CD" w14:textId="77777777" w:rsidR="00B338ED" w:rsidRPr="00B338ED" w:rsidRDefault="00B338ED" w:rsidP="00B338ED">
      <w:pPr>
        <w:spacing w:after="0" w:line="360" w:lineRule="auto"/>
        <w:rPr>
          <w:ins w:id="3" w:author="Φλούδα Χριστίνα" w:date="2018-09-27T11:37:00Z"/>
          <w:rFonts w:eastAsia="Times New Roman"/>
          <w:szCs w:val="24"/>
          <w:lang w:eastAsia="en-US"/>
        </w:rPr>
      </w:pPr>
      <w:ins w:id="4" w:author="Φλούδα Χριστίνα" w:date="2018-09-27T11:37:00Z">
        <w:r w:rsidRPr="00B338ED">
          <w:rPr>
            <w:rFonts w:eastAsia="Times New Roman"/>
            <w:szCs w:val="24"/>
            <w:lang w:eastAsia="en-US"/>
          </w:rPr>
          <w:t>ΠΙΝΑΚΑΣ ΠΕΡΙΕΧΟΜΕΝΩΝ</w:t>
        </w:r>
      </w:ins>
    </w:p>
    <w:p w14:paraId="58751334" w14:textId="77777777" w:rsidR="00B338ED" w:rsidRPr="00B338ED" w:rsidRDefault="00B338ED" w:rsidP="00B338ED">
      <w:pPr>
        <w:spacing w:after="0" w:line="360" w:lineRule="auto"/>
        <w:rPr>
          <w:ins w:id="5" w:author="Φλούδα Χριστίνα" w:date="2018-09-27T11:37:00Z"/>
          <w:rFonts w:eastAsia="Times New Roman"/>
          <w:szCs w:val="24"/>
          <w:lang w:eastAsia="en-US"/>
        </w:rPr>
      </w:pPr>
      <w:ins w:id="6" w:author="Φλούδα Χριστίνα" w:date="2018-09-27T11:37:00Z">
        <w:r w:rsidRPr="00B338ED">
          <w:rPr>
            <w:rFonts w:eastAsia="Times New Roman"/>
            <w:szCs w:val="24"/>
            <w:lang w:eastAsia="en-US"/>
          </w:rPr>
          <w:t xml:space="preserve">ΙΖ΄ ΠΕΡΙΟΔΟΣ </w:t>
        </w:r>
      </w:ins>
    </w:p>
    <w:p w14:paraId="1E6E9ED7" w14:textId="77777777" w:rsidR="00B338ED" w:rsidRPr="00B338ED" w:rsidRDefault="00B338ED" w:rsidP="00B338ED">
      <w:pPr>
        <w:spacing w:after="0" w:line="360" w:lineRule="auto"/>
        <w:rPr>
          <w:ins w:id="7" w:author="Φλούδα Χριστίνα" w:date="2018-09-27T11:37:00Z"/>
          <w:rFonts w:eastAsia="Times New Roman"/>
          <w:szCs w:val="24"/>
          <w:lang w:eastAsia="en-US"/>
        </w:rPr>
      </w:pPr>
      <w:ins w:id="8" w:author="Φλούδα Χριστίνα" w:date="2018-09-27T11:37:00Z">
        <w:r w:rsidRPr="00B338ED">
          <w:rPr>
            <w:rFonts w:eastAsia="Times New Roman"/>
            <w:szCs w:val="24"/>
            <w:lang w:eastAsia="en-US"/>
          </w:rPr>
          <w:t>ΠΡΟΕΔΡΕΥΟΜΕΝΗΣ ΚΟΙΝΟΒΟΥΛΕΥΤΙΚΗΣ ΔΗΜΟΚΡΑΤΙΑΣ</w:t>
        </w:r>
      </w:ins>
    </w:p>
    <w:p w14:paraId="14D055A1" w14:textId="77777777" w:rsidR="00B338ED" w:rsidRPr="00B338ED" w:rsidRDefault="00B338ED" w:rsidP="00B338ED">
      <w:pPr>
        <w:spacing w:after="0" w:line="360" w:lineRule="auto"/>
        <w:rPr>
          <w:ins w:id="9" w:author="Φλούδα Χριστίνα" w:date="2018-09-27T11:37:00Z"/>
          <w:rFonts w:eastAsia="Times New Roman"/>
          <w:szCs w:val="24"/>
          <w:lang w:eastAsia="en-US"/>
        </w:rPr>
      </w:pPr>
      <w:ins w:id="10" w:author="Φλούδα Χριστίνα" w:date="2018-09-27T11:37:00Z">
        <w:r w:rsidRPr="00B338ED">
          <w:rPr>
            <w:rFonts w:eastAsia="Times New Roman"/>
            <w:szCs w:val="24"/>
            <w:lang w:eastAsia="en-US"/>
          </w:rPr>
          <w:t>ΤΜΗΜΑ ΔΙΑΚΟΠΗΣ ΕΡΓΑΣΙΩΝ ΒΟΥΛΗΣ</w:t>
        </w:r>
      </w:ins>
    </w:p>
    <w:p w14:paraId="1771CBD2" w14:textId="77777777" w:rsidR="00B338ED" w:rsidRPr="00B338ED" w:rsidRDefault="00B338ED" w:rsidP="00B338ED">
      <w:pPr>
        <w:spacing w:after="0" w:line="360" w:lineRule="auto"/>
        <w:rPr>
          <w:ins w:id="11" w:author="Φλούδα Χριστίνα" w:date="2018-09-27T11:37:00Z"/>
          <w:rFonts w:eastAsia="Times New Roman"/>
          <w:szCs w:val="24"/>
          <w:lang w:eastAsia="en-US"/>
        </w:rPr>
      </w:pPr>
      <w:ins w:id="12" w:author="Φλούδα Χριστίνα" w:date="2018-09-27T11:37:00Z">
        <w:r w:rsidRPr="00B338ED">
          <w:rPr>
            <w:rFonts w:eastAsia="Times New Roman"/>
            <w:szCs w:val="24"/>
            <w:lang w:eastAsia="en-US"/>
          </w:rPr>
          <w:t>ΘΕΡΟΥΣ 2018</w:t>
        </w:r>
      </w:ins>
    </w:p>
    <w:p w14:paraId="03A4F1F6" w14:textId="77777777" w:rsidR="00B338ED" w:rsidRPr="00B338ED" w:rsidRDefault="00B338ED" w:rsidP="00B338ED">
      <w:pPr>
        <w:spacing w:after="0" w:line="360" w:lineRule="auto"/>
        <w:rPr>
          <w:ins w:id="13" w:author="Φλούδα Χριστίνα" w:date="2018-09-27T11:37:00Z"/>
          <w:rFonts w:eastAsia="Times New Roman"/>
          <w:szCs w:val="24"/>
          <w:lang w:eastAsia="en-US"/>
        </w:rPr>
      </w:pPr>
    </w:p>
    <w:p w14:paraId="69E32675" w14:textId="77777777" w:rsidR="00B338ED" w:rsidRPr="00B338ED" w:rsidRDefault="00B338ED" w:rsidP="00B338ED">
      <w:pPr>
        <w:spacing w:after="0" w:line="360" w:lineRule="auto"/>
        <w:rPr>
          <w:ins w:id="14" w:author="Φλούδα Χριστίνα" w:date="2018-09-27T11:37:00Z"/>
          <w:rFonts w:eastAsia="Times New Roman"/>
          <w:szCs w:val="24"/>
          <w:lang w:eastAsia="en-US"/>
        </w:rPr>
      </w:pPr>
      <w:ins w:id="15" w:author="Φλούδα Χριστίνα" w:date="2018-09-27T11:37:00Z">
        <w:r w:rsidRPr="00B338ED">
          <w:rPr>
            <w:rFonts w:eastAsia="Times New Roman"/>
            <w:szCs w:val="24"/>
            <w:lang w:eastAsia="en-US"/>
          </w:rPr>
          <w:t>ΣΥΝΕΔΡΙΑΣΗ ΙΕ΄</w:t>
        </w:r>
      </w:ins>
    </w:p>
    <w:p w14:paraId="4A474A45" w14:textId="77777777" w:rsidR="00B338ED" w:rsidRPr="00B338ED" w:rsidRDefault="00B338ED" w:rsidP="00B338ED">
      <w:pPr>
        <w:spacing w:after="0" w:line="360" w:lineRule="auto"/>
        <w:rPr>
          <w:ins w:id="16" w:author="Φλούδα Χριστίνα" w:date="2018-09-27T11:37:00Z"/>
          <w:rFonts w:eastAsia="Times New Roman"/>
          <w:szCs w:val="24"/>
          <w:lang w:eastAsia="en-US"/>
        </w:rPr>
      </w:pPr>
      <w:ins w:id="17" w:author="Φλούδα Χριστίνα" w:date="2018-09-27T11:37:00Z">
        <w:r w:rsidRPr="00B338ED">
          <w:rPr>
            <w:rFonts w:eastAsia="Times New Roman"/>
            <w:szCs w:val="24"/>
            <w:lang w:eastAsia="en-US"/>
          </w:rPr>
          <w:t>Πέμπτη  20 Σεπτεμβρίου 2018</w:t>
        </w:r>
      </w:ins>
    </w:p>
    <w:p w14:paraId="2BF904E5" w14:textId="77777777" w:rsidR="00B338ED" w:rsidRPr="00B338ED" w:rsidRDefault="00B338ED" w:rsidP="00B338ED">
      <w:pPr>
        <w:spacing w:after="0" w:line="360" w:lineRule="auto"/>
        <w:rPr>
          <w:ins w:id="18" w:author="Φλούδα Χριστίνα" w:date="2018-09-27T11:37:00Z"/>
          <w:rFonts w:eastAsia="Times New Roman"/>
          <w:szCs w:val="24"/>
          <w:lang w:eastAsia="en-US"/>
        </w:rPr>
      </w:pPr>
    </w:p>
    <w:p w14:paraId="0B3D9824" w14:textId="77777777" w:rsidR="00B338ED" w:rsidRPr="00B338ED" w:rsidRDefault="00B338ED" w:rsidP="00B338ED">
      <w:pPr>
        <w:spacing w:after="0" w:line="360" w:lineRule="auto"/>
        <w:rPr>
          <w:ins w:id="19" w:author="Φλούδα Χριστίνα" w:date="2018-09-27T11:37:00Z"/>
          <w:rFonts w:eastAsia="Times New Roman"/>
          <w:szCs w:val="24"/>
          <w:lang w:eastAsia="en-US"/>
        </w:rPr>
      </w:pPr>
      <w:ins w:id="20" w:author="Φλούδα Χριστίνα" w:date="2018-09-27T11:37:00Z">
        <w:r w:rsidRPr="00B338ED">
          <w:rPr>
            <w:rFonts w:eastAsia="Times New Roman"/>
            <w:szCs w:val="24"/>
            <w:lang w:eastAsia="en-US"/>
          </w:rPr>
          <w:t>ΘΕΜΑΤΑ</w:t>
        </w:r>
      </w:ins>
    </w:p>
    <w:p w14:paraId="5502537A" w14:textId="77777777" w:rsidR="00B338ED" w:rsidRPr="00B338ED" w:rsidRDefault="00B338ED" w:rsidP="00B338ED">
      <w:pPr>
        <w:spacing w:after="0" w:line="360" w:lineRule="auto"/>
        <w:rPr>
          <w:ins w:id="21" w:author="Φλούδα Χριστίνα" w:date="2018-09-27T11:37:00Z"/>
          <w:rFonts w:eastAsia="Times New Roman"/>
          <w:szCs w:val="24"/>
          <w:lang w:eastAsia="en-US"/>
        </w:rPr>
      </w:pPr>
      <w:ins w:id="22" w:author="Φλούδα Χριστίνα" w:date="2018-09-27T11:37:00Z">
        <w:r w:rsidRPr="00B338ED">
          <w:rPr>
            <w:rFonts w:eastAsia="Times New Roman"/>
            <w:szCs w:val="24"/>
            <w:lang w:eastAsia="en-US"/>
          </w:rPr>
          <w:t xml:space="preserve"> </w:t>
        </w:r>
        <w:r w:rsidRPr="00B338ED">
          <w:rPr>
            <w:rFonts w:eastAsia="Times New Roman"/>
            <w:szCs w:val="24"/>
            <w:lang w:eastAsia="en-US"/>
          </w:rPr>
          <w:br/>
          <w:t xml:space="preserve">Α. ΕΙΔΙΚΑ ΘΕΜΑΤΑ </w:t>
        </w:r>
        <w:r w:rsidRPr="00B338ED">
          <w:rPr>
            <w:rFonts w:eastAsia="Times New Roman"/>
            <w:szCs w:val="24"/>
            <w:lang w:eastAsia="en-US"/>
          </w:rPr>
          <w:br/>
          <w:t xml:space="preserve">1. Επικύρωση Πρακτικών, σελ. </w:t>
        </w:r>
        <w:r w:rsidRPr="00B338ED">
          <w:rPr>
            <w:rFonts w:eastAsia="Times New Roman"/>
            <w:szCs w:val="24"/>
            <w:lang w:eastAsia="en-US"/>
          </w:rPr>
          <w:br/>
          <w:t xml:space="preserve">2.  Άδεια απουσίας των Βουλευτών κ.κ. Λ. Γρηγοράκου  και Θ. Μπακογιάννη, σελ. </w:t>
        </w:r>
        <w:r w:rsidRPr="00B338ED">
          <w:rPr>
            <w:rFonts w:eastAsia="Times New Roman"/>
            <w:szCs w:val="24"/>
            <w:lang w:eastAsia="en-US"/>
          </w:rPr>
          <w:br/>
          <w:t xml:space="preserve">3. Επί διαδικαστικού θέματος, σελ. </w:t>
        </w:r>
        <w:r w:rsidRPr="00B338ED">
          <w:rPr>
            <w:rFonts w:eastAsia="Times New Roman"/>
            <w:szCs w:val="24"/>
            <w:lang w:eastAsia="en-US"/>
          </w:rPr>
          <w:br/>
          <w:t xml:space="preserve"> </w:t>
        </w:r>
        <w:r w:rsidRPr="00B338ED">
          <w:rPr>
            <w:rFonts w:eastAsia="Times New Roman"/>
            <w:szCs w:val="24"/>
            <w:lang w:eastAsia="en-US"/>
          </w:rPr>
          <w:br/>
          <w:t xml:space="preserve">Β. ΚΟΙΝΟΒΟΥΛΕΥΤΙΚΟΣ ΕΛΕΓΧΟΣ </w:t>
        </w:r>
        <w:r w:rsidRPr="00B338ED">
          <w:rPr>
            <w:rFonts w:eastAsia="Times New Roman"/>
            <w:szCs w:val="24"/>
            <w:lang w:eastAsia="en-US"/>
          </w:rPr>
          <w:br/>
          <w:t>Συζήτηση επικαίρων ερωτήσεων:</w:t>
        </w:r>
        <w:r w:rsidRPr="00B338ED">
          <w:rPr>
            <w:rFonts w:eastAsia="Times New Roman"/>
            <w:szCs w:val="24"/>
            <w:lang w:eastAsia="en-US"/>
          </w:rPr>
          <w:br/>
          <w:t xml:space="preserve">   α) Προς την Υπουργό Πολιτισμού και Αθλητισμού:</w:t>
        </w:r>
        <w:r w:rsidRPr="00B338ED">
          <w:rPr>
            <w:rFonts w:eastAsia="Times New Roman"/>
            <w:szCs w:val="24"/>
            <w:lang w:eastAsia="en-US"/>
          </w:rPr>
          <w:br/>
          <w:t xml:space="preserve">       i. με θέμα: «Να γίνονται οι απαραίτητες ιατρικές εξετάσεις όσων συμμετέχουν σε αθλητικές δραστηριότητες με κρατική ευθύνη και χρηματοδότηση μέσω των δομών του κράτους», σελ. </w:t>
        </w:r>
        <w:r w:rsidRPr="00B338ED">
          <w:rPr>
            <w:rFonts w:eastAsia="Times New Roman"/>
            <w:szCs w:val="24"/>
            <w:lang w:eastAsia="en-US"/>
          </w:rPr>
          <w:br/>
          <w:t xml:space="preserve">       </w:t>
        </w:r>
        <w:proofErr w:type="spellStart"/>
        <w:r w:rsidRPr="00B338ED">
          <w:rPr>
            <w:rFonts w:eastAsia="Times New Roman"/>
            <w:szCs w:val="24"/>
            <w:lang w:eastAsia="en-US"/>
          </w:rPr>
          <w:t>ii</w:t>
        </w:r>
        <w:proofErr w:type="spellEnd"/>
        <w:r w:rsidRPr="00B338ED">
          <w:rPr>
            <w:rFonts w:eastAsia="Times New Roman"/>
            <w:szCs w:val="24"/>
            <w:lang w:eastAsia="en-US"/>
          </w:rPr>
          <w:t xml:space="preserve">. με θέμα: «Ανησυχία για το μέλλον του ιερού της </w:t>
        </w:r>
        <w:proofErr w:type="spellStart"/>
        <w:r w:rsidRPr="00B338ED">
          <w:rPr>
            <w:rFonts w:eastAsia="Times New Roman"/>
            <w:szCs w:val="24"/>
            <w:lang w:eastAsia="en-US"/>
          </w:rPr>
          <w:t>Αγροτέρας</w:t>
        </w:r>
        <w:proofErr w:type="spellEnd"/>
        <w:r w:rsidRPr="00B338ED">
          <w:rPr>
            <w:rFonts w:eastAsia="Times New Roman"/>
            <w:szCs w:val="24"/>
            <w:lang w:eastAsia="en-US"/>
          </w:rPr>
          <w:t xml:space="preserve"> Αρτέμιδος εκφράζει ο Σύλλογος Ελλήνων Αρχαιολόγων», σελ. </w:t>
        </w:r>
        <w:r w:rsidRPr="00B338ED">
          <w:rPr>
            <w:rFonts w:eastAsia="Times New Roman"/>
            <w:szCs w:val="24"/>
            <w:lang w:eastAsia="en-US"/>
          </w:rPr>
          <w:br/>
          <w:t xml:space="preserve">       </w:t>
        </w:r>
        <w:proofErr w:type="spellStart"/>
        <w:r w:rsidRPr="00B338ED">
          <w:rPr>
            <w:rFonts w:eastAsia="Times New Roman"/>
            <w:szCs w:val="24"/>
            <w:lang w:eastAsia="en-US"/>
          </w:rPr>
          <w:t>iii</w:t>
        </w:r>
        <w:proofErr w:type="spellEnd"/>
        <w:r w:rsidRPr="00B338ED">
          <w:rPr>
            <w:rFonts w:eastAsia="Times New Roman"/>
            <w:szCs w:val="24"/>
            <w:lang w:eastAsia="en-US"/>
          </w:rPr>
          <w:t xml:space="preserve">. με θέμα: «Αποκατάσταση τοιχογραφιών Ιερού Ναού Αγίου Ιωάννου Θεολόγου Δήμου Αχαρνών», σελ. </w:t>
        </w:r>
        <w:r w:rsidRPr="00B338ED">
          <w:rPr>
            <w:rFonts w:eastAsia="Times New Roman"/>
            <w:szCs w:val="24"/>
            <w:lang w:eastAsia="en-US"/>
          </w:rPr>
          <w:br/>
          <w:t xml:space="preserve">   β) Προς τον Υπουργό Μεταναστευτικής Πολιτικής, με θέμα: «Απελπιστική η κατάσταση στα νησιά του Ανατολικού Αιγαίου», σελ. </w:t>
        </w:r>
        <w:r w:rsidRPr="00B338ED">
          <w:rPr>
            <w:rFonts w:eastAsia="Times New Roman"/>
            <w:szCs w:val="24"/>
            <w:lang w:eastAsia="en-US"/>
          </w:rPr>
          <w:br/>
          <w:t xml:space="preserve">   γ) Προς την Υπουργό Εργασίας, Κοινωνικής Ασφάλισης και Κοινωνικής Αλληλεγγύης, με θέμα: «Επεκτείνεται η ανάλγητη πολιτική της Κυβέρνησης στον ασφαλιστικό τομέα και σε νέες κατηγορίες </w:t>
        </w:r>
        <w:r w:rsidRPr="00B338ED">
          <w:rPr>
            <w:rFonts w:eastAsia="Times New Roman"/>
            <w:szCs w:val="24"/>
            <w:lang w:eastAsia="en-US"/>
          </w:rPr>
          <w:lastRenderedPageBreak/>
          <w:t xml:space="preserve">συμπολιτών μας», σελ. </w:t>
        </w:r>
        <w:r w:rsidRPr="00B338ED">
          <w:rPr>
            <w:rFonts w:eastAsia="Times New Roman"/>
            <w:szCs w:val="24"/>
            <w:lang w:eastAsia="en-US"/>
          </w:rPr>
          <w:br/>
          <w:t xml:space="preserve"> </w:t>
        </w:r>
        <w:r w:rsidRPr="00B338ED">
          <w:rPr>
            <w:rFonts w:eastAsia="Times New Roman"/>
            <w:szCs w:val="24"/>
            <w:lang w:eastAsia="en-US"/>
          </w:rPr>
          <w:br/>
          <w:t xml:space="preserve">Γ. ΝΟΜΟΘΕΤΙΚΗ ΕΡΓΑΣΙΑ </w:t>
        </w:r>
        <w:r w:rsidRPr="00B338ED">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Υγείας: «Κύρωση της σύμβασης δωρεάς μεταξύ του ιδρύματος «Κοινωφελές  Ίδρυμα Σταύρος Νιάρχος» και του ελληνικού δημοσίου για την ενίσχυση και αναβάθμιση των υποδομών στον τομέα της Υγείας», σελ. </w:t>
        </w:r>
        <w:r w:rsidRPr="00B338ED">
          <w:rPr>
            <w:rFonts w:eastAsia="Times New Roman"/>
            <w:szCs w:val="24"/>
            <w:lang w:eastAsia="en-US"/>
          </w:rPr>
          <w:br/>
          <w:t xml:space="preserve">2. Κατάθεση σχεδίου νόμου: </w:t>
        </w:r>
      </w:ins>
    </w:p>
    <w:p w14:paraId="55494437" w14:textId="77777777" w:rsidR="00B338ED" w:rsidRPr="00B338ED" w:rsidRDefault="00B338ED" w:rsidP="00B338ED">
      <w:pPr>
        <w:spacing w:after="0" w:line="360" w:lineRule="auto"/>
        <w:rPr>
          <w:ins w:id="23" w:author="Φλούδα Χριστίνα" w:date="2018-09-27T11:37:00Z"/>
          <w:rFonts w:eastAsia="Times New Roman"/>
          <w:szCs w:val="24"/>
          <w:lang w:eastAsia="en-US"/>
        </w:rPr>
      </w:pPr>
      <w:ins w:id="24" w:author="Φλούδα Χριστίνα" w:date="2018-09-27T11:37:00Z">
        <w:r w:rsidRPr="00B338ED">
          <w:rPr>
            <w:rFonts w:eastAsia="Times New Roman"/>
            <w:szCs w:val="24"/>
            <w:lang w:eastAsia="en-US"/>
          </w:rPr>
          <w:t xml:space="preserve">Ο Υπουργός Οικονομικών, ο Αντιπρόεδρος της Κυβέρνησης και Υπουργός Οικονομίας και Ανάπτυξης, οι Υπουργοί Δικαιοσύνης, Διαφάνειας και Ανθρωπίνων Δικαιωμάτων και Υποδομών και Μεταφορών, οι Αναπληρωτές Υπουργοί Οικονομίας και Ανάπτυξης και Οικονομικών, καθώς και οι Υφυπουργοί Οικονομικών και Οικονομίας και Ανάπτυξης κατέθεσαν στις 20-09-2018 σχέδιο νόμου: «Ι) Κεντρικά Αποθετήρια Τίτλων ΙΙ) Προσαρμογή της Ελληνικής Νομοθεσίας στις διατάξεις της Οδηγίας (ΕΕ) 2016/2258 και άλλες διατάξεις και ΙΙΙ) Λοιπές διατάξεις του Υπουργείου Οικονομικών», σελ. </w:t>
        </w:r>
        <w:r w:rsidRPr="00B338ED">
          <w:rPr>
            <w:rFonts w:eastAsia="Times New Roman"/>
            <w:szCs w:val="24"/>
            <w:lang w:eastAsia="en-US"/>
          </w:rPr>
          <w:br/>
          <w:t xml:space="preserve"> </w:t>
        </w:r>
        <w:r w:rsidRPr="00B338ED">
          <w:rPr>
            <w:rFonts w:eastAsia="Times New Roman"/>
            <w:szCs w:val="24"/>
            <w:lang w:eastAsia="en-US"/>
          </w:rPr>
          <w:br/>
          <w:t>ΠΡΟΕΔΡΕΥΟΝΤΕΣ</w:t>
        </w:r>
      </w:ins>
    </w:p>
    <w:p w14:paraId="76CAC419" w14:textId="77777777" w:rsidR="00B338ED" w:rsidRPr="00B338ED" w:rsidRDefault="00B338ED" w:rsidP="00B338ED">
      <w:pPr>
        <w:spacing w:after="0" w:line="360" w:lineRule="auto"/>
        <w:rPr>
          <w:ins w:id="25" w:author="Φλούδα Χριστίνα" w:date="2018-09-27T11:37:00Z"/>
          <w:rFonts w:eastAsia="Times New Roman"/>
          <w:szCs w:val="24"/>
          <w:lang w:eastAsia="en-US"/>
        </w:rPr>
      </w:pPr>
    </w:p>
    <w:p w14:paraId="5BD1F648" w14:textId="77777777" w:rsidR="00B338ED" w:rsidRPr="00B338ED" w:rsidRDefault="00B338ED" w:rsidP="00B338ED">
      <w:pPr>
        <w:spacing w:after="0" w:line="360" w:lineRule="auto"/>
        <w:rPr>
          <w:ins w:id="26" w:author="Φλούδα Χριστίνα" w:date="2018-09-27T11:37:00Z"/>
          <w:rFonts w:eastAsia="Times New Roman"/>
          <w:szCs w:val="24"/>
          <w:lang w:eastAsia="en-US"/>
        </w:rPr>
      </w:pPr>
      <w:ins w:id="27" w:author="Φλούδα Χριστίνα" w:date="2018-09-27T11:37:00Z">
        <w:r w:rsidRPr="00B338ED">
          <w:rPr>
            <w:rFonts w:eastAsia="Times New Roman"/>
            <w:szCs w:val="24"/>
            <w:lang w:eastAsia="en-US"/>
          </w:rPr>
          <w:t>ΒΑΡΕΜΕΝΟΣ Γ. , σελ.</w:t>
        </w:r>
        <w:r w:rsidRPr="00B338ED">
          <w:rPr>
            <w:rFonts w:eastAsia="Times New Roman"/>
            <w:szCs w:val="24"/>
            <w:lang w:eastAsia="en-US"/>
          </w:rPr>
          <w:br/>
          <w:t>ΓΕΩΡΓΙΑΔΗΣ Μ. , σελ.</w:t>
        </w:r>
        <w:r w:rsidRPr="00B338ED">
          <w:rPr>
            <w:rFonts w:eastAsia="Times New Roman"/>
            <w:szCs w:val="24"/>
            <w:lang w:eastAsia="en-US"/>
          </w:rPr>
          <w:br/>
          <w:t>ΚΟΥΡΑΚΗΣ Α. , σελ.</w:t>
        </w:r>
        <w:r w:rsidRPr="00B338ED">
          <w:rPr>
            <w:rFonts w:eastAsia="Times New Roman"/>
            <w:szCs w:val="24"/>
            <w:lang w:eastAsia="en-US"/>
          </w:rPr>
          <w:br/>
        </w:r>
      </w:ins>
    </w:p>
    <w:p w14:paraId="20E20418" w14:textId="77777777" w:rsidR="00B338ED" w:rsidRPr="00B338ED" w:rsidRDefault="00B338ED" w:rsidP="00B338ED">
      <w:pPr>
        <w:spacing w:after="0" w:line="360" w:lineRule="auto"/>
        <w:rPr>
          <w:ins w:id="28" w:author="Φλούδα Χριστίνα" w:date="2018-09-27T11:37:00Z"/>
          <w:rFonts w:eastAsia="Times New Roman"/>
          <w:szCs w:val="24"/>
          <w:lang w:eastAsia="en-US"/>
        </w:rPr>
      </w:pPr>
      <w:ins w:id="29" w:author="Φλούδα Χριστίνα" w:date="2018-09-27T11:37:00Z">
        <w:r w:rsidRPr="00B338ED">
          <w:rPr>
            <w:rFonts w:eastAsia="Times New Roman"/>
            <w:szCs w:val="24"/>
            <w:lang w:eastAsia="en-US"/>
          </w:rPr>
          <w:t xml:space="preserve"> </w:t>
        </w:r>
        <w:r w:rsidRPr="00B338ED">
          <w:rPr>
            <w:rFonts w:eastAsia="Times New Roman"/>
            <w:szCs w:val="24"/>
            <w:lang w:eastAsia="en-US"/>
          </w:rPr>
          <w:br/>
        </w:r>
      </w:ins>
    </w:p>
    <w:p w14:paraId="19C3E1B1" w14:textId="77777777" w:rsidR="00B338ED" w:rsidRPr="00B338ED" w:rsidRDefault="00B338ED" w:rsidP="00B338ED">
      <w:pPr>
        <w:spacing w:after="0" w:line="360" w:lineRule="auto"/>
        <w:rPr>
          <w:ins w:id="30" w:author="Φλούδα Χριστίνα" w:date="2018-09-27T11:37:00Z"/>
          <w:rFonts w:eastAsia="Times New Roman"/>
          <w:szCs w:val="24"/>
          <w:lang w:eastAsia="en-US"/>
        </w:rPr>
      </w:pPr>
      <w:ins w:id="31" w:author="Φλούδα Χριστίνα" w:date="2018-09-27T11:37:00Z">
        <w:r w:rsidRPr="00B338ED">
          <w:rPr>
            <w:rFonts w:eastAsia="Times New Roman"/>
            <w:szCs w:val="24"/>
            <w:lang w:eastAsia="en-US"/>
          </w:rPr>
          <w:t>ΟΜΙΛΗΤΕΣ</w:t>
        </w:r>
      </w:ins>
    </w:p>
    <w:p w14:paraId="6BF805B1" w14:textId="0AB5F608" w:rsidR="00B338ED" w:rsidRDefault="00B338ED" w:rsidP="00B338ED">
      <w:pPr>
        <w:spacing w:after="0" w:line="600" w:lineRule="auto"/>
        <w:ind w:firstLine="720"/>
        <w:jc w:val="center"/>
        <w:rPr>
          <w:ins w:id="32" w:author="Φλούδα Χριστίνα" w:date="2018-09-27T11:37:00Z"/>
          <w:rFonts w:eastAsia="Times New Roman"/>
          <w:szCs w:val="24"/>
        </w:rPr>
      </w:pPr>
      <w:ins w:id="33" w:author="Φλούδα Χριστίνα" w:date="2018-09-27T11:37:00Z">
        <w:r w:rsidRPr="00B338ED">
          <w:rPr>
            <w:rFonts w:eastAsia="Times New Roman"/>
            <w:szCs w:val="24"/>
            <w:lang w:eastAsia="en-US"/>
          </w:rPr>
          <w:br/>
          <w:t>Α. Επί διαδικαστικού θέματος:</w:t>
        </w:r>
        <w:r w:rsidRPr="00B338ED">
          <w:rPr>
            <w:rFonts w:eastAsia="Times New Roman"/>
            <w:szCs w:val="24"/>
            <w:lang w:eastAsia="en-US"/>
          </w:rPr>
          <w:br/>
          <w:t>ΒΑΡΕΜΕΝΟΣ Γ. , σελ.</w:t>
        </w:r>
        <w:r w:rsidRPr="00B338ED">
          <w:rPr>
            <w:rFonts w:eastAsia="Times New Roman"/>
            <w:szCs w:val="24"/>
            <w:lang w:eastAsia="en-US"/>
          </w:rPr>
          <w:br/>
          <w:t>ΒΡΟΥΤΣΗΣ Ι. , σελ.</w:t>
        </w:r>
        <w:r w:rsidRPr="00B338ED">
          <w:rPr>
            <w:rFonts w:eastAsia="Times New Roman"/>
            <w:szCs w:val="24"/>
            <w:lang w:eastAsia="en-US"/>
          </w:rPr>
          <w:br/>
          <w:t>ΓΕΩΡΓΙΑΔΗΣ Μ. , σελ.</w:t>
        </w:r>
        <w:r w:rsidRPr="00B338ED">
          <w:rPr>
            <w:rFonts w:eastAsia="Times New Roman"/>
            <w:szCs w:val="24"/>
            <w:lang w:eastAsia="en-US"/>
          </w:rPr>
          <w:br/>
        </w:r>
        <w:r w:rsidRPr="00B338ED">
          <w:rPr>
            <w:rFonts w:eastAsia="Times New Roman"/>
            <w:szCs w:val="24"/>
            <w:lang w:eastAsia="en-US"/>
          </w:rPr>
          <w:lastRenderedPageBreak/>
          <w:t>ΘΕΟΧΑΡΟΠΟΥΛΟΣ Α. , σελ.</w:t>
        </w:r>
        <w:r w:rsidRPr="00B338ED">
          <w:rPr>
            <w:rFonts w:eastAsia="Times New Roman"/>
            <w:szCs w:val="24"/>
            <w:lang w:eastAsia="en-US"/>
          </w:rPr>
          <w:br/>
          <w:t>ΚΟΥΡΑΚΗΣ Α. , σελ.</w:t>
        </w:r>
        <w:r w:rsidRPr="00B338ED">
          <w:rPr>
            <w:rFonts w:eastAsia="Times New Roman"/>
            <w:szCs w:val="24"/>
            <w:lang w:eastAsia="en-US"/>
          </w:rPr>
          <w:br/>
          <w:t>ΞΥΔΑΚΗΣ Ν. , σελ.</w:t>
        </w:r>
        <w:r w:rsidRPr="00B338ED">
          <w:rPr>
            <w:rFonts w:eastAsia="Times New Roman"/>
            <w:szCs w:val="24"/>
            <w:lang w:eastAsia="en-US"/>
          </w:rPr>
          <w:br/>
          <w:t>ΤΖΑΒΑΡΑΣ Κ. , σελ.</w:t>
        </w:r>
        <w:r w:rsidRPr="00B338ED">
          <w:rPr>
            <w:rFonts w:eastAsia="Times New Roman"/>
            <w:szCs w:val="24"/>
            <w:lang w:eastAsia="en-US"/>
          </w:rPr>
          <w:br/>
        </w:r>
        <w:r w:rsidRPr="00B338ED">
          <w:rPr>
            <w:rFonts w:eastAsia="Times New Roman"/>
            <w:szCs w:val="24"/>
            <w:lang w:eastAsia="en-US"/>
          </w:rPr>
          <w:br/>
          <w:t>Β. Επί των επικαίρων ερωτήσεων:</w:t>
        </w:r>
        <w:r w:rsidRPr="00B338ED">
          <w:rPr>
            <w:rFonts w:eastAsia="Times New Roman"/>
            <w:szCs w:val="24"/>
            <w:lang w:eastAsia="en-US"/>
          </w:rPr>
          <w:br/>
          <w:t>ΒΑΡΒΙΤΣΙΩΤΗΣ Μ. , σελ.</w:t>
        </w:r>
        <w:r w:rsidRPr="00B338ED">
          <w:rPr>
            <w:rFonts w:eastAsia="Times New Roman"/>
            <w:szCs w:val="24"/>
            <w:lang w:eastAsia="en-US"/>
          </w:rPr>
          <w:br/>
          <w:t>ΒΑΣΙΛΕΙΑΔΗΣ Γ. , σελ.</w:t>
        </w:r>
        <w:r w:rsidRPr="00B338ED">
          <w:rPr>
            <w:rFonts w:eastAsia="Times New Roman"/>
            <w:szCs w:val="24"/>
            <w:lang w:eastAsia="en-US"/>
          </w:rPr>
          <w:br/>
          <w:t>ΒΙΤΣΑΣ Δ. , σελ.</w:t>
        </w:r>
        <w:r w:rsidRPr="00B338ED">
          <w:rPr>
            <w:rFonts w:eastAsia="Times New Roman"/>
            <w:szCs w:val="24"/>
            <w:lang w:eastAsia="en-US"/>
          </w:rPr>
          <w:br/>
          <w:t>ΖΟΡΜΠΑ Μ. , σελ.</w:t>
        </w:r>
        <w:r w:rsidRPr="00B338ED">
          <w:rPr>
            <w:rFonts w:eastAsia="Times New Roman"/>
            <w:szCs w:val="24"/>
            <w:lang w:eastAsia="en-US"/>
          </w:rPr>
          <w:br/>
          <w:t>ΚΑΡΡΑΣ Γ. , σελ.</w:t>
        </w:r>
        <w:r w:rsidRPr="00B338ED">
          <w:rPr>
            <w:rFonts w:eastAsia="Times New Roman"/>
            <w:szCs w:val="24"/>
            <w:lang w:eastAsia="en-US"/>
          </w:rPr>
          <w:br/>
          <w:t>ΚΑΤΣΙΚΗΣ Κ. , σελ.</w:t>
        </w:r>
        <w:r w:rsidRPr="00B338ED">
          <w:rPr>
            <w:rFonts w:eastAsia="Times New Roman"/>
            <w:szCs w:val="24"/>
            <w:lang w:eastAsia="en-US"/>
          </w:rPr>
          <w:br/>
          <w:t>ΛΥΚΟΥΔΗΣ Σ. , σελ.</w:t>
        </w:r>
        <w:r w:rsidRPr="00B338ED">
          <w:rPr>
            <w:rFonts w:eastAsia="Times New Roman"/>
            <w:szCs w:val="24"/>
            <w:lang w:eastAsia="en-US"/>
          </w:rPr>
          <w:br/>
          <w:t>ΠΕΤΡΟΠΟΥΛΟΣ Α. , σελ.</w:t>
        </w:r>
        <w:r w:rsidRPr="00B338ED">
          <w:rPr>
            <w:rFonts w:eastAsia="Times New Roman"/>
            <w:szCs w:val="24"/>
            <w:lang w:eastAsia="en-US"/>
          </w:rPr>
          <w:br/>
          <w:t>ΣΥΝΤΥΧΑΚΗΣ Ε. , σελ.</w:t>
        </w:r>
        <w:r w:rsidRPr="00B338ED">
          <w:rPr>
            <w:rFonts w:eastAsia="Times New Roman"/>
            <w:szCs w:val="24"/>
            <w:lang w:eastAsia="en-US"/>
          </w:rPr>
          <w:br/>
        </w:r>
        <w:r w:rsidRPr="00B338ED">
          <w:rPr>
            <w:rFonts w:eastAsia="Times New Roman"/>
            <w:szCs w:val="24"/>
            <w:lang w:eastAsia="en-US"/>
          </w:rPr>
          <w:br/>
          <w:t>Γ. Επί του σχεδίου νόμου του Υπουργείου Υγείας:</w:t>
        </w:r>
        <w:r w:rsidRPr="00B338ED">
          <w:rPr>
            <w:rFonts w:eastAsia="Times New Roman"/>
            <w:szCs w:val="24"/>
            <w:lang w:eastAsia="en-US"/>
          </w:rPr>
          <w:br/>
          <w:t>ΑΧΤΣΙΟΓΛΟΥ Ε. , σελ.</w:t>
        </w:r>
        <w:r w:rsidRPr="00B338ED">
          <w:rPr>
            <w:rFonts w:eastAsia="Times New Roman"/>
            <w:szCs w:val="24"/>
            <w:lang w:eastAsia="en-US"/>
          </w:rPr>
          <w:br/>
          <w:t>ΒΡΟΥΤΣΗΣ Ι. , σελ.</w:t>
        </w:r>
        <w:r w:rsidRPr="00B338ED">
          <w:rPr>
            <w:rFonts w:eastAsia="Times New Roman"/>
            <w:szCs w:val="24"/>
            <w:lang w:eastAsia="en-US"/>
          </w:rPr>
          <w:br/>
        </w:r>
        <w:r w:rsidRPr="00B338ED">
          <w:rPr>
            <w:rFonts w:eastAsia="Times New Roman"/>
            <w:szCs w:val="24"/>
            <w:lang w:eastAsia="en-US"/>
          </w:rPr>
          <w:lastRenderedPageBreak/>
          <w:t>ΓΙΑΚΟΥΜΑΤΟΣ Γ. , σελ.</w:t>
        </w:r>
        <w:r w:rsidRPr="00B338ED">
          <w:rPr>
            <w:rFonts w:eastAsia="Times New Roman"/>
            <w:szCs w:val="24"/>
            <w:lang w:eastAsia="en-US"/>
          </w:rPr>
          <w:br/>
          <w:t>ΗΓΟΥΜΕΝΙΔΗΣ Ν. , σελ.</w:t>
        </w:r>
        <w:r w:rsidRPr="00B338ED">
          <w:rPr>
            <w:rFonts w:eastAsia="Times New Roman"/>
            <w:szCs w:val="24"/>
            <w:lang w:eastAsia="en-US"/>
          </w:rPr>
          <w:br/>
          <w:t>ΘΕΟΧΑΡΟΠΟΥΛΟΣ Α. , σελ.</w:t>
        </w:r>
        <w:r w:rsidRPr="00B338ED">
          <w:rPr>
            <w:rFonts w:eastAsia="Times New Roman"/>
            <w:szCs w:val="24"/>
            <w:lang w:eastAsia="en-US"/>
          </w:rPr>
          <w:br/>
          <w:t>ΚΑΒΑΔΕΛΛΑΣ Δ. , σελ.</w:t>
        </w:r>
        <w:r w:rsidRPr="00B338ED">
          <w:rPr>
            <w:rFonts w:eastAsia="Times New Roman"/>
            <w:szCs w:val="24"/>
            <w:lang w:eastAsia="en-US"/>
          </w:rPr>
          <w:br/>
          <w:t>ΚΑΡΡΑΣ Γ. , σελ.</w:t>
        </w:r>
        <w:r w:rsidRPr="00B338ED">
          <w:rPr>
            <w:rFonts w:eastAsia="Times New Roman"/>
            <w:szCs w:val="24"/>
            <w:lang w:eastAsia="en-US"/>
          </w:rPr>
          <w:br/>
          <w:t>ΚΑΤΣΑΒΡΙΑ - ΣΙΩΡΟΠΟΥΛΟΥ Χ. , σελ.</w:t>
        </w:r>
        <w:r w:rsidRPr="00B338ED">
          <w:rPr>
            <w:rFonts w:eastAsia="Times New Roman"/>
            <w:szCs w:val="24"/>
            <w:lang w:eastAsia="en-US"/>
          </w:rPr>
          <w:br/>
          <w:t>ΚΑΤΣΩΤΗΣ Χ. , σελ.</w:t>
        </w:r>
        <w:r w:rsidRPr="00B338ED">
          <w:rPr>
            <w:rFonts w:eastAsia="Times New Roman"/>
            <w:szCs w:val="24"/>
            <w:lang w:eastAsia="en-US"/>
          </w:rPr>
          <w:br/>
          <w:t>ΚΕΓΚΕΡΟΓΛΟΥ Β. , σελ.</w:t>
        </w:r>
        <w:r w:rsidRPr="00B338ED">
          <w:rPr>
            <w:rFonts w:eastAsia="Times New Roman"/>
            <w:szCs w:val="24"/>
            <w:lang w:eastAsia="en-US"/>
          </w:rPr>
          <w:br/>
          <w:t>ΚΟΥΤΣΟΥΚΟΣ Γ. , σελ.</w:t>
        </w:r>
        <w:r w:rsidRPr="00B338ED">
          <w:rPr>
            <w:rFonts w:eastAsia="Times New Roman"/>
            <w:szCs w:val="24"/>
            <w:lang w:eastAsia="en-US"/>
          </w:rPr>
          <w:br/>
          <w:t>ΛΑΜΠΡΟΥΛΗΣ Γ. , σελ.</w:t>
        </w:r>
        <w:r w:rsidRPr="00B338ED">
          <w:rPr>
            <w:rFonts w:eastAsia="Times New Roman"/>
            <w:szCs w:val="24"/>
            <w:lang w:eastAsia="en-US"/>
          </w:rPr>
          <w:br/>
          <w:t>ΛΙΒΑΝΙΟΥ Ζ. , σελ.</w:t>
        </w:r>
        <w:r w:rsidRPr="00B338ED">
          <w:rPr>
            <w:rFonts w:eastAsia="Times New Roman"/>
            <w:szCs w:val="24"/>
            <w:lang w:eastAsia="en-US"/>
          </w:rPr>
          <w:br/>
          <w:t>ΜΑΡΔΑΣ Δ. , σελ.</w:t>
        </w:r>
        <w:r w:rsidRPr="00B338ED">
          <w:rPr>
            <w:rFonts w:eastAsia="Times New Roman"/>
            <w:szCs w:val="24"/>
            <w:lang w:eastAsia="en-US"/>
          </w:rPr>
          <w:br/>
          <w:t>ΜΙΧΑΗΛΙΔΗΣ Α. , σελ.</w:t>
        </w:r>
        <w:r w:rsidRPr="00B338ED">
          <w:rPr>
            <w:rFonts w:eastAsia="Times New Roman"/>
            <w:szCs w:val="24"/>
            <w:lang w:eastAsia="en-US"/>
          </w:rPr>
          <w:br/>
          <w:t>ΞΑΝΘΟΣ Α. , σελ.</w:t>
        </w:r>
        <w:r w:rsidRPr="00B338ED">
          <w:rPr>
            <w:rFonts w:eastAsia="Times New Roman"/>
            <w:szCs w:val="24"/>
            <w:lang w:eastAsia="en-US"/>
          </w:rPr>
          <w:br/>
          <w:t>ΞΥΔΑΚΗΣ Ν. , σελ.</w:t>
        </w:r>
        <w:r w:rsidRPr="00B338ED">
          <w:rPr>
            <w:rFonts w:eastAsia="Times New Roman"/>
            <w:szCs w:val="24"/>
            <w:lang w:eastAsia="en-US"/>
          </w:rPr>
          <w:br/>
          <w:t>ΠΑΠΑΔΟΠΟΥΛΟΣ Α. , σελ.</w:t>
        </w:r>
        <w:r w:rsidRPr="00B338ED">
          <w:rPr>
            <w:rFonts w:eastAsia="Times New Roman"/>
            <w:szCs w:val="24"/>
            <w:lang w:eastAsia="en-US"/>
          </w:rPr>
          <w:br/>
          <w:t>ΠΑΠΑΧΡΙΣΤΟΠΟΥΛΟΣ Α. , σελ.</w:t>
        </w:r>
        <w:r w:rsidRPr="00B338ED">
          <w:rPr>
            <w:rFonts w:eastAsia="Times New Roman"/>
            <w:szCs w:val="24"/>
            <w:lang w:eastAsia="en-US"/>
          </w:rPr>
          <w:br/>
          <w:t>ΠΑΦΙΛΗΣ Α. , σελ.</w:t>
        </w:r>
        <w:r w:rsidRPr="00B338ED">
          <w:rPr>
            <w:rFonts w:eastAsia="Times New Roman"/>
            <w:szCs w:val="24"/>
            <w:lang w:eastAsia="en-US"/>
          </w:rPr>
          <w:br/>
          <w:t>ΠΟΛΑΚΗΣ Π. , σελ.</w:t>
        </w:r>
        <w:r w:rsidRPr="00B338ED">
          <w:rPr>
            <w:rFonts w:eastAsia="Times New Roman"/>
            <w:szCs w:val="24"/>
            <w:lang w:eastAsia="en-US"/>
          </w:rPr>
          <w:br/>
        </w:r>
        <w:r w:rsidRPr="00B338ED">
          <w:rPr>
            <w:rFonts w:eastAsia="Times New Roman"/>
            <w:szCs w:val="24"/>
            <w:lang w:eastAsia="en-US"/>
          </w:rPr>
          <w:lastRenderedPageBreak/>
          <w:t>ΣΑΧΙΝΙΔΗΣ Ι. , σελ.</w:t>
        </w:r>
        <w:r w:rsidRPr="00B338ED">
          <w:rPr>
            <w:rFonts w:eastAsia="Times New Roman"/>
            <w:szCs w:val="24"/>
            <w:lang w:eastAsia="en-US"/>
          </w:rPr>
          <w:br/>
          <w:t>ΤΖΑΒΑΡΑΣ Κ. , σελ.</w:t>
        </w:r>
        <w:r w:rsidRPr="00B338ED">
          <w:rPr>
            <w:rFonts w:eastAsia="Times New Roman"/>
            <w:szCs w:val="24"/>
            <w:lang w:eastAsia="en-US"/>
          </w:rPr>
          <w:br/>
          <w:t>ΧΑΤΖΗΣΑΒΒΑΣ Χ. , σελ.</w:t>
        </w:r>
        <w:r w:rsidRPr="00B338ED">
          <w:rPr>
            <w:rFonts w:eastAsia="Times New Roman"/>
            <w:szCs w:val="24"/>
            <w:lang w:eastAsia="en-US"/>
          </w:rPr>
          <w:br/>
          <w:t>ΨΑΡΙΑΝΟΣ Γ. , σελ.</w:t>
        </w:r>
        <w:r w:rsidRPr="00B338ED">
          <w:rPr>
            <w:rFonts w:eastAsia="Times New Roman"/>
            <w:szCs w:val="24"/>
            <w:lang w:eastAsia="en-US"/>
          </w:rPr>
          <w:br/>
        </w:r>
        <w:r w:rsidRPr="00B338ED">
          <w:rPr>
            <w:rFonts w:eastAsia="Times New Roman"/>
            <w:szCs w:val="24"/>
            <w:lang w:eastAsia="en-US"/>
          </w:rPr>
          <w:br/>
          <w:t>ΠΑΡΕΜΒΑΣΕΙΣ:</w:t>
        </w:r>
        <w:r w:rsidRPr="00B338ED">
          <w:rPr>
            <w:rFonts w:eastAsia="Times New Roman"/>
            <w:szCs w:val="24"/>
            <w:lang w:eastAsia="en-US"/>
          </w:rPr>
          <w:br/>
          <w:t>ΔΟΥΖΙΝΑΣ Κ. , σελ.</w:t>
        </w:r>
        <w:r w:rsidRPr="00B338ED">
          <w:rPr>
            <w:rFonts w:eastAsia="Times New Roman"/>
            <w:szCs w:val="24"/>
            <w:lang w:eastAsia="en-US"/>
          </w:rPr>
          <w:br/>
        </w:r>
      </w:ins>
    </w:p>
    <w:p w14:paraId="33B29056" w14:textId="364ABB16" w:rsidR="00571D31" w:rsidRDefault="00B338ED">
      <w:pPr>
        <w:spacing w:after="0" w:line="600" w:lineRule="auto"/>
        <w:ind w:firstLine="720"/>
        <w:jc w:val="center"/>
        <w:rPr>
          <w:rFonts w:eastAsia="Times New Roman"/>
          <w:szCs w:val="24"/>
        </w:rPr>
      </w:pPr>
      <w:r>
        <w:rPr>
          <w:rFonts w:eastAsia="Times New Roman"/>
          <w:szCs w:val="24"/>
        </w:rPr>
        <w:t>ΠΡΑΚΤΙΚΑ ΒΟΥΛΗΣ</w:t>
      </w:r>
    </w:p>
    <w:p w14:paraId="33B29057" w14:textId="77777777" w:rsidR="00571D31" w:rsidRDefault="00B338ED">
      <w:pPr>
        <w:spacing w:after="0" w:line="600" w:lineRule="auto"/>
        <w:ind w:firstLine="720"/>
        <w:jc w:val="center"/>
        <w:rPr>
          <w:rFonts w:eastAsia="Times New Roman"/>
          <w:szCs w:val="24"/>
        </w:rPr>
      </w:pPr>
      <w:r>
        <w:rPr>
          <w:rFonts w:eastAsia="Times New Roman"/>
          <w:szCs w:val="24"/>
        </w:rPr>
        <w:t>ΙΖ΄ ΠΕΡΙΟΔΟΣ</w:t>
      </w:r>
    </w:p>
    <w:p w14:paraId="33B29058" w14:textId="77777777" w:rsidR="00571D31" w:rsidRDefault="00B338ED">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3B29059" w14:textId="77777777" w:rsidR="00571D31" w:rsidRDefault="00B338ED">
      <w:pPr>
        <w:spacing w:after="0" w:line="600" w:lineRule="auto"/>
        <w:ind w:firstLine="720"/>
        <w:jc w:val="center"/>
        <w:rPr>
          <w:rFonts w:eastAsia="Times New Roman"/>
          <w:szCs w:val="24"/>
        </w:rPr>
      </w:pPr>
      <w:r>
        <w:rPr>
          <w:rFonts w:eastAsia="Times New Roman"/>
          <w:szCs w:val="24"/>
        </w:rPr>
        <w:t>ΣΥΝΟΔΟΣ Γ΄</w:t>
      </w:r>
    </w:p>
    <w:p w14:paraId="33B2905A" w14:textId="77777777" w:rsidR="00571D31" w:rsidRDefault="00B338ED">
      <w:pPr>
        <w:spacing w:after="0" w:line="600" w:lineRule="auto"/>
        <w:ind w:firstLine="720"/>
        <w:jc w:val="center"/>
        <w:rPr>
          <w:rFonts w:eastAsia="Times New Roman"/>
          <w:szCs w:val="24"/>
        </w:rPr>
      </w:pPr>
      <w:r>
        <w:rPr>
          <w:rFonts w:eastAsia="Times New Roman"/>
          <w:szCs w:val="24"/>
        </w:rPr>
        <w:t>ΤΜΗΜΑ ΔΙΑΚΟΠΗΣ ΕΡΓΑΣΙΩΝ ΤΗΣ ΒΟΥΛΗΣ</w:t>
      </w:r>
    </w:p>
    <w:p w14:paraId="33B2905B" w14:textId="77777777" w:rsidR="00571D31" w:rsidRDefault="00B338ED">
      <w:pPr>
        <w:spacing w:after="0" w:line="600" w:lineRule="auto"/>
        <w:ind w:firstLine="720"/>
        <w:jc w:val="center"/>
        <w:rPr>
          <w:rFonts w:eastAsia="Times New Roman"/>
          <w:szCs w:val="24"/>
        </w:rPr>
      </w:pPr>
      <w:r>
        <w:rPr>
          <w:rFonts w:eastAsia="Times New Roman"/>
          <w:szCs w:val="24"/>
        </w:rPr>
        <w:t>ΘΕΡΟΥΣ 2018</w:t>
      </w:r>
    </w:p>
    <w:p w14:paraId="33B2905C" w14:textId="77777777" w:rsidR="00571D31" w:rsidRDefault="00B338ED">
      <w:pPr>
        <w:spacing w:after="0" w:line="600" w:lineRule="auto"/>
        <w:ind w:firstLine="720"/>
        <w:jc w:val="center"/>
        <w:rPr>
          <w:rFonts w:eastAsia="Times New Roman"/>
          <w:szCs w:val="24"/>
        </w:rPr>
      </w:pPr>
      <w:r>
        <w:rPr>
          <w:rFonts w:eastAsia="Times New Roman"/>
          <w:szCs w:val="24"/>
        </w:rPr>
        <w:t>ΣΥΝΕΔΡΙΑΣΗ ΙΕ΄</w:t>
      </w:r>
    </w:p>
    <w:p w14:paraId="33B2905D" w14:textId="77777777" w:rsidR="00571D31" w:rsidRDefault="00B338ED">
      <w:pPr>
        <w:spacing w:after="0" w:line="600" w:lineRule="auto"/>
        <w:ind w:firstLine="720"/>
        <w:jc w:val="center"/>
        <w:rPr>
          <w:rFonts w:eastAsia="Times New Roman"/>
          <w:szCs w:val="24"/>
        </w:rPr>
      </w:pPr>
      <w:r>
        <w:rPr>
          <w:rFonts w:eastAsia="Times New Roman"/>
          <w:szCs w:val="24"/>
        </w:rPr>
        <w:t>Πέμπτη 20 Σεπτεμβρίου 2018</w:t>
      </w:r>
    </w:p>
    <w:p w14:paraId="33B2905E" w14:textId="77777777" w:rsidR="00571D31" w:rsidRDefault="00B338ED">
      <w:pPr>
        <w:spacing w:after="0" w:line="600" w:lineRule="auto"/>
        <w:ind w:firstLine="720"/>
        <w:jc w:val="both"/>
        <w:rPr>
          <w:rFonts w:eastAsia="Times New Roman"/>
          <w:szCs w:val="24"/>
        </w:rPr>
      </w:pPr>
      <w:r>
        <w:rPr>
          <w:rFonts w:eastAsia="Times New Roman"/>
          <w:szCs w:val="24"/>
        </w:rPr>
        <w:t>Αθήνα, σήμερα στις 20 Σεπτεμβρίου 2018, ημέρα Πέμπτη και ώρα 10.38΄</w:t>
      </w:r>
      <w:r w:rsidRPr="00A56E5F">
        <w:rPr>
          <w:rFonts w:eastAsia="Times New Roman"/>
          <w:szCs w:val="24"/>
        </w:rPr>
        <w:t>,</w:t>
      </w:r>
      <w:r>
        <w:rPr>
          <w:rFonts w:eastAsia="Times New Roman"/>
          <w:szCs w:val="24"/>
        </w:rPr>
        <w:t xml:space="preserve"> συνήλθε στην Αίθουσα της Γερουσίας του Βουλευτηρίου το Τμήμα Διακοπής Εργασιών της Βουλής (Γ΄ σύνθεση) για να συνεδριάσει υπό την προεδρία του Α΄ Αντιπροέδρου αυτής κ. </w:t>
      </w:r>
      <w:r w:rsidRPr="00A71DA8">
        <w:rPr>
          <w:rFonts w:eastAsia="Times New Roman"/>
          <w:b/>
          <w:szCs w:val="24"/>
        </w:rPr>
        <w:t>ΑΝΑΣΤΑΣΙΟΥ ΚΟΥΡΑΚΗ</w:t>
      </w:r>
      <w:r w:rsidRPr="00A56E5F">
        <w:rPr>
          <w:rFonts w:eastAsia="Times New Roman"/>
          <w:szCs w:val="24"/>
        </w:rPr>
        <w:t>.</w:t>
      </w:r>
    </w:p>
    <w:p w14:paraId="33B2905F" w14:textId="77777777" w:rsidR="00571D31" w:rsidRDefault="00B338ED">
      <w:pPr>
        <w:spacing w:after="0" w:line="600" w:lineRule="auto"/>
        <w:ind w:firstLine="720"/>
        <w:jc w:val="both"/>
        <w:rPr>
          <w:rFonts w:eastAsia="Times New Roman"/>
          <w:szCs w:val="24"/>
        </w:rPr>
      </w:pPr>
      <w:r>
        <w:rPr>
          <w:rFonts w:eastAsia="Times New Roman"/>
          <w:b/>
          <w:bCs/>
          <w:szCs w:val="24"/>
        </w:rPr>
        <w:lastRenderedPageBreak/>
        <w:t xml:space="preserve">ΠΡΟΕΔΡΕΥΩΝ (Αναστάσιος Κουράκης): </w:t>
      </w:r>
      <w:r>
        <w:rPr>
          <w:rFonts w:eastAsia="Times New Roman"/>
          <w:szCs w:val="24"/>
        </w:rPr>
        <w:t xml:space="preserve">Κυρίες και κύριοι συνάδελφοι, αρχίζει η συνεδρίαση. </w:t>
      </w:r>
    </w:p>
    <w:p w14:paraId="33B29060" w14:textId="77777777" w:rsidR="00571D31" w:rsidRDefault="00B338ED">
      <w:pPr>
        <w:spacing w:after="0" w:line="600" w:lineRule="auto"/>
        <w:ind w:firstLine="720"/>
        <w:jc w:val="both"/>
        <w:rPr>
          <w:rFonts w:eastAsia="Times New Roman"/>
          <w:szCs w:val="24"/>
        </w:rPr>
      </w:pPr>
      <w:r>
        <w:rPr>
          <w:rFonts w:eastAsia="Times New Roman"/>
          <w:szCs w:val="24"/>
        </w:rPr>
        <w:t xml:space="preserve">Εισερχόμαστε στη συζήτηση των </w:t>
      </w:r>
    </w:p>
    <w:p w14:paraId="33B29061" w14:textId="77777777" w:rsidR="00571D31" w:rsidRDefault="00B338ED">
      <w:pPr>
        <w:spacing w:after="0" w:line="600" w:lineRule="auto"/>
        <w:ind w:firstLine="720"/>
        <w:jc w:val="center"/>
        <w:rPr>
          <w:rFonts w:eastAsia="Times New Roman"/>
          <w:b/>
          <w:szCs w:val="24"/>
        </w:rPr>
      </w:pPr>
      <w:r w:rsidRPr="00F82E81">
        <w:rPr>
          <w:rFonts w:eastAsia="Times New Roman"/>
          <w:b/>
          <w:szCs w:val="24"/>
        </w:rPr>
        <w:t>ΕΠΙΚΑΙΡΩΝ ΕΡΩΤΗΣΕΩΝ</w:t>
      </w:r>
    </w:p>
    <w:p w14:paraId="33B29062" w14:textId="77777777" w:rsidR="00571D31" w:rsidRDefault="00B338ED">
      <w:pPr>
        <w:spacing w:after="0" w:line="600" w:lineRule="auto"/>
        <w:ind w:firstLine="720"/>
        <w:jc w:val="both"/>
        <w:rPr>
          <w:rFonts w:eastAsia="Times New Roman"/>
          <w:szCs w:val="24"/>
        </w:rPr>
      </w:pPr>
      <w:r>
        <w:rPr>
          <w:rFonts w:eastAsia="Times New Roman"/>
          <w:szCs w:val="24"/>
        </w:rPr>
        <w:t>Σήμερα θα συζητηθούν πέντε επίκαιρες ερωτήσεις. Στην πρώτη που θα συζητηθεί θα απαντήσει ο Υφυπουργός Πολιτισμού και Αθλητισμού κ. Γεώργιος Βασιλειάδης.</w:t>
      </w:r>
    </w:p>
    <w:p w14:paraId="33B29063" w14:textId="77777777" w:rsidR="00571D31" w:rsidRDefault="00B338ED">
      <w:pPr>
        <w:spacing w:after="0" w:line="600" w:lineRule="auto"/>
        <w:ind w:firstLine="720"/>
        <w:jc w:val="both"/>
        <w:rPr>
          <w:rFonts w:eastAsia="Times New Roman"/>
          <w:szCs w:val="24"/>
        </w:rPr>
      </w:pPr>
      <w:r>
        <w:rPr>
          <w:rFonts w:eastAsia="Times New Roman"/>
          <w:szCs w:val="24"/>
        </w:rPr>
        <w:t>Ξεκινούμε, λοιπόν, με την τρίτη με αριθμό 49/17-9-2018 επίκαιρη ερώτηση πρώτου κύκλου του Βουλευτή Ηρακλείου του Κομμουνιστικού Κόμματος Ελλάδας κ. Εμμανουήλ Συντυχάκη προς την Υπουργό Πολιτισμού και Αθλητισμού, με θέμα: «Να γίνονται οι απαραίτητες ιατρικές εξετάσεις όσων συμμετέχουν σε αθλητικές δραστηριότητες με κρατική ευθύνη και χρηματοδότηση μέσω των δομών του κράτους».</w:t>
      </w:r>
    </w:p>
    <w:p w14:paraId="33B29064" w14:textId="77777777" w:rsidR="00571D31" w:rsidRDefault="00B338ED">
      <w:pPr>
        <w:spacing w:after="0" w:line="600" w:lineRule="auto"/>
        <w:ind w:firstLine="720"/>
        <w:jc w:val="both"/>
        <w:rPr>
          <w:rFonts w:eastAsia="Times New Roman"/>
          <w:szCs w:val="24"/>
        </w:rPr>
      </w:pPr>
      <w:r>
        <w:rPr>
          <w:rFonts w:eastAsia="Times New Roman"/>
          <w:szCs w:val="24"/>
        </w:rPr>
        <w:t>Ο κ. Συντυχάκης έχει τον λόγο για δύο λεπτά, για να αναπτύξει την ερώτησή του.</w:t>
      </w:r>
    </w:p>
    <w:p w14:paraId="33B29065" w14:textId="77777777" w:rsidR="00571D31" w:rsidRDefault="00B338E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Ευχαριστώ, κύριε Πρόεδρε.</w:t>
      </w:r>
    </w:p>
    <w:p w14:paraId="33B29066" w14:textId="77777777" w:rsidR="00571D31" w:rsidRDefault="00B338ED">
      <w:pPr>
        <w:spacing w:after="0" w:line="600" w:lineRule="auto"/>
        <w:ind w:firstLine="720"/>
        <w:jc w:val="both"/>
        <w:rPr>
          <w:rFonts w:eastAsia="Times New Roman"/>
          <w:szCs w:val="24"/>
        </w:rPr>
      </w:pPr>
      <w:r>
        <w:rPr>
          <w:rFonts w:eastAsia="Times New Roman"/>
          <w:szCs w:val="24"/>
        </w:rPr>
        <w:t xml:space="preserve">Κύριε Υπουργέ, ο </w:t>
      </w:r>
      <w:proofErr w:type="spellStart"/>
      <w:r>
        <w:rPr>
          <w:rFonts w:eastAsia="Times New Roman"/>
          <w:szCs w:val="24"/>
        </w:rPr>
        <w:t>προαγωνιστικός</w:t>
      </w:r>
      <w:proofErr w:type="spellEnd"/>
      <w:r>
        <w:rPr>
          <w:rFonts w:eastAsia="Times New Roman"/>
          <w:szCs w:val="24"/>
        </w:rPr>
        <w:t xml:space="preserve"> έλεγχος, ο εντοπισμός ομάδων υψηλού κινδύνου, η δημιουργία δομών διάσωσης και πρώτων βοηθειών στους αγωνιστικούς αθλητικούς χώρους είναι ένα χρόνιο πρόβλημα που μέχρι σήμερα δυστυχώς δεν έχει λυθεί.</w:t>
      </w:r>
    </w:p>
    <w:p w14:paraId="33B29067" w14:textId="77777777" w:rsidR="00571D31" w:rsidRDefault="00B338ED">
      <w:pPr>
        <w:spacing w:after="0" w:line="600" w:lineRule="auto"/>
        <w:ind w:firstLine="720"/>
        <w:jc w:val="both"/>
        <w:rPr>
          <w:rFonts w:eastAsia="Times New Roman"/>
          <w:szCs w:val="24"/>
        </w:rPr>
      </w:pPr>
      <w:r>
        <w:rPr>
          <w:rFonts w:eastAsia="Times New Roman"/>
          <w:szCs w:val="24"/>
        </w:rPr>
        <w:t xml:space="preserve">Η θέσπιση κάρτας υγείας του αθλητή ενώ είναι απαραίτητη, από μόνη της δεν λύνει το πρόβλημα, γιατί δεν υπάρχει ούτε κρατική δομή ούτε μέριμνα και κατάλληλη υποδομή για την καθιέρωση </w:t>
      </w:r>
      <w:r>
        <w:rPr>
          <w:rFonts w:eastAsia="Times New Roman"/>
          <w:szCs w:val="24"/>
        </w:rPr>
        <w:lastRenderedPageBreak/>
        <w:t>προληπτικών και εξειδικευμένων εξετάσεων για όλον τον πληθυσμό που να αντιμετωπίζουν ουσιαστικά και άμεσα αυτό που χρειάζεται, δηλαδή να βεβαιώνεται η υγεία του αθλητή. Δεν συνδυάζεται ούτε με χρηματοδότηση, ούτε με προσωπικό, ούτε και με την παρουσία αθλίατρου σε όλες τις αθλητικές δραστηριότητες, ιδιαίτερα όταν το κόστος των εξετάσεων για την έκδοση και την ανανέωσή της επιβαρύνει σωματεία και κατ’ επέκταση τους γονείς.</w:t>
      </w:r>
    </w:p>
    <w:p w14:paraId="33B2906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Αυτή την περίοδο ενώ έχουν ξεκινήσει οι εγγραφές στα αθλητικά σωματεία και τις δραστηριότητες τους, τα προγράμματα των δήμων αλλά και των σχολείων, η οικογένεια πρέπει να πληρώσει δύο ή και τρεις φορές για τον ίδιο έλεγχο, για να πιστοποιηθεί η υγεία των παιδιών. </w:t>
      </w:r>
    </w:p>
    <w:p w14:paraId="33B2906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Για την έκδοση αθλητικών δελτίων, σε αρκετές περιπτώσεις έχει αποδειχθεί ο ανύπαρκτος ή εικονικός έλεγχος ή ακόμα και το σφράγισμα απλά του πιστοποιητικού από έναν γνωστό γιατρό, ο οποίος ίσως και να μην έχει δει ποτέ τους ίδιους τους </w:t>
      </w:r>
      <w:proofErr w:type="spellStart"/>
      <w:r>
        <w:rPr>
          <w:rFonts w:eastAsia="Times New Roman" w:cs="Times New Roman"/>
          <w:szCs w:val="24"/>
        </w:rPr>
        <w:t>αθλούμενους</w:t>
      </w:r>
      <w:proofErr w:type="spellEnd"/>
      <w:r>
        <w:rPr>
          <w:rFonts w:eastAsia="Times New Roman" w:cs="Times New Roman"/>
          <w:szCs w:val="24"/>
        </w:rPr>
        <w:t xml:space="preserve">. Πολλά σωματεία αναγκάζονται να στραφούν στους ιδιώτες και τα ιδιωτικά κέντρα, συνάπτοντας μαζί τους συμβάσεις. Κανονική ταρίφα, δηλαδή, για κάθε παιδί. </w:t>
      </w:r>
    </w:p>
    <w:p w14:paraId="33B2906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Όταν το κράτος δεν αναλαμβάνει τις εξετάσεις δωρεάν των αθλητών, των μαθητών, τότε αναλαμβάνουν δράση οι ασφαλιστικές εταιρείες, έτοιμες να κατασπαράξουν τον στόχο τους, που είναι μαθητές, αθλητές, τους γονείς τους και κάνουν ένα κανονικό «πάρτι». </w:t>
      </w:r>
    </w:p>
    <w:p w14:paraId="33B2906B"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Εγώ θα καταθέσω στα Πρακτικά μια προσφορά ασφαλιστικής εταιρείας ώστε να έχετε γνώση, που υποθέτω ότι θα έχετε,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τού τι γίνεται στην πράξη. Προσφορά ασφαλιστικής εταιρείας μόνο για τον μήνα Σεπτέμβριο, με δωρεάν βεβαίωση άθλησης για παιδιά, με την </w:t>
      </w:r>
      <w:r>
        <w:rPr>
          <w:rFonts w:eastAsia="Times New Roman" w:cs="Times New Roman"/>
          <w:szCs w:val="24"/>
        </w:rPr>
        <w:lastRenderedPageBreak/>
        <w:t xml:space="preserve">προϋπόθεση να αποδεχθεί ο γονιός το πρόγραμμα υγείας της εταιρείας, επί πληρωμή βέβαια. Συμπίπτει η συγκεκριμένη προσφορά με τη στιγμή που τροποποιείται η υπουργική απόφαση και παρατείνεται η προθεσμία έκδοσης κάρτας υγείας έως 8 Οκτωβρίου του 2018. Δεν ξέρω αν αυτό λέει κάτι. Εν πάση </w:t>
      </w:r>
      <w:proofErr w:type="spellStart"/>
      <w:r>
        <w:rPr>
          <w:rFonts w:eastAsia="Times New Roman" w:cs="Times New Roman"/>
          <w:szCs w:val="24"/>
        </w:rPr>
        <w:t>περιπτώσει</w:t>
      </w:r>
      <w:proofErr w:type="spellEnd"/>
      <w:r>
        <w:rPr>
          <w:rFonts w:eastAsia="Times New Roman" w:cs="Times New Roman"/>
          <w:szCs w:val="24"/>
        </w:rPr>
        <w:t xml:space="preserve"> το θέτω εις γνώση σας.</w:t>
      </w:r>
    </w:p>
    <w:p w14:paraId="33B2906C" w14:textId="77777777" w:rsidR="00571D31" w:rsidRDefault="00B338ED">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Εμμανουήλ Συντυχάκης καταθέτει για τα Πρακτικά το </w:t>
      </w:r>
      <w:r w:rsidRPr="000D63A8">
        <w:rPr>
          <w:rFonts w:eastAsia="Times New Roman" w:cs="Times New Roman"/>
          <w:szCs w:val="24"/>
        </w:rPr>
        <w:t>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 οποίο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3B2906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Να πώς η απουσία του κράτους ενισχύει τους επιχειρηματίες. Αυτός ο νέος θεσμών των ΤΟΜΥ κατά τη γνώμη μας απέτυχε πριν καν ξεκινήσει. Έχουν συμβληθεί μόλις εξακόσιοι είκοσι πέντε γιατροί όλοι κι όλοι. Εξήντα οικογενειακοί γιατροί για κάθε ένα εκατομμύριο ασφαλισμένους. Το ραντεβού με ιδιώτη γιατρό και η πληρωμή της επίσκεψης είναι μονόδρομος για τους περισσότερους ασφαλισμένους, ενώ η παρακαμπτήρια οδός των επισκέψεων σε παθολόγους, παιδίατρους που ασχολούνται στα κέντρα υγείας ή τα πρώην </w:t>
      </w:r>
      <w:proofErr w:type="spellStart"/>
      <w:r>
        <w:rPr>
          <w:rFonts w:eastAsia="Times New Roman" w:cs="Times New Roman"/>
          <w:szCs w:val="24"/>
        </w:rPr>
        <w:t>πολυιατρεία</w:t>
      </w:r>
      <w:proofErr w:type="spellEnd"/>
      <w:r>
        <w:rPr>
          <w:rFonts w:eastAsia="Times New Roman" w:cs="Times New Roman"/>
          <w:szCs w:val="24"/>
        </w:rPr>
        <w:t xml:space="preserve"> είναι μονίμως φρακαρισμένη.</w:t>
      </w:r>
    </w:p>
    <w:p w14:paraId="33B2906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Σας ρωτάμε, λοιπόν, κύριε Υπουργέ, τι μέτρα προτίθεται να πάρει η Κυβέρνηση ώστε να λυθεί κεντρικά, με την αποκλειστική ευθύνη του κράτους, το θέμα των απαραίτητων ιατρικών εξετάσεων, το ζήτημα της κρατικής χρηματοδότησης, μέσω των δομών του κράτους, χωρίς να επιβαρυνθεί η λαϊκή οικογένεια;</w:t>
      </w:r>
    </w:p>
    <w:p w14:paraId="33B2906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3B29070" w14:textId="77777777" w:rsidR="00571D31" w:rsidRDefault="00B338ED">
      <w:pPr>
        <w:spacing w:after="0" w:line="600" w:lineRule="auto"/>
        <w:ind w:firstLine="720"/>
        <w:jc w:val="both"/>
        <w:rPr>
          <w:rFonts w:eastAsia="Times New Roman" w:cs="Times New Roman"/>
          <w:szCs w:val="24"/>
        </w:rPr>
      </w:pPr>
      <w:r w:rsidRPr="009B5909">
        <w:rPr>
          <w:rFonts w:eastAsia="Times New Roman" w:cs="Times New Roman"/>
          <w:b/>
          <w:szCs w:val="24"/>
        </w:rPr>
        <w:t>ΠΡΟΕΔΡΕΥΩΝ (Αναστάσιος Κουράκης):</w:t>
      </w:r>
      <w:r>
        <w:rPr>
          <w:rFonts w:eastAsia="Times New Roman" w:cs="Times New Roman"/>
          <w:szCs w:val="24"/>
        </w:rPr>
        <w:t xml:space="preserve"> Ευχαριστούμε τον κ. Συντυχάκη.</w:t>
      </w:r>
    </w:p>
    <w:p w14:paraId="33B2907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Παρακαλώ τον Υφυπουργό Πολιτισμού και Αθλητισμού κ. Γεώργιο Βασιλειάδη να απαντήσει</w:t>
      </w:r>
      <w:r w:rsidRPr="009B5909">
        <w:rPr>
          <w:rFonts w:eastAsia="Times New Roman" w:cs="Times New Roman"/>
          <w:szCs w:val="24"/>
        </w:rPr>
        <w:t xml:space="preserve"> </w:t>
      </w:r>
      <w:r>
        <w:rPr>
          <w:rFonts w:eastAsia="Times New Roman" w:cs="Times New Roman"/>
          <w:szCs w:val="24"/>
        </w:rPr>
        <w:t>για τρία λεπτά.</w:t>
      </w:r>
    </w:p>
    <w:p w14:paraId="33B29072" w14:textId="77777777" w:rsidR="00571D31" w:rsidRDefault="00B338ED">
      <w:pPr>
        <w:spacing w:after="0" w:line="600" w:lineRule="auto"/>
        <w:ind w:firstLine="720"/>
        <w:jc w:val="both"/>
        <w:rPr>
          <w:rFonts w:eastAsia="Times New Roman" w:cs="Times New Roman"/>
          <w:szCs w:val="24"/>
        </w:rPr>
      </w:pPr>
      <w:r w:rsidRPr="009B5909">
        <w:rPr>
          <w:rFonts w:eastAsia="Times New Roman" w:cs="Times New Roman"/>
          <w:b/>
          <w:szCs w:val="24"/>
        </w:rPr>
        <w:t>ΓΕΩΡΓΙΟΣ ΒΑΣΙΛΕΙΑΔΗΣ (Υφυπουργός Πολιτισμού και Αθλητισμού):</w:t>
      </w:r>
      <w:r>
        <w:rPr>
          <w:rFonts w:eastAsia="Times New Roman" w:cs="Times New Roman"/>
          <w:szCs w:val="24"/>
        </w:rPr>
        <w:t xml:space="preserve"> Ευχαριστώ, κύριε Πρόεδρε.</w:t>
      </w:r>
    </w:p>
    <w:p w14:paraId="33B29073"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Για πρώτη φορά στην ιστορία του ελληνικού αθλητισμού και προκειμένου να αποφευχθούν και να αντιμετωπιστούν τα φαινόμενα αιφνίδιου θανάτου, η ελληνική πολιτεία με τον ν.4479/2017, όπως γνωρίζετε, θέσπισε την πιστοποίηση της υγείας των αθλητών μέσω της έκδοσης της σχετικής κάρτας υγείας. Τον Αύγουστο του 2018 εκδόθηκε η σχετική ΚΥΑ που καθορίζει σχετικές λεπτομέρειες. Θα σας αναλύσω μετά για τον λόγο της παράτασης, δεν χρειάζεται να κάνουμε θεωρίες συνομωσίας.</w:t>
      </w:r>
    </w:p>
    <w:p w14:paraId="33B29074"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Θα πρέπει να διευκρινιστούν τα εξής: Η κάρτα υγείας αφορά μόνο τους αθλητές, δηλαδή τους εγγεγραμμένους στα σωματεία και τους κατέχοντες δελτίο αθλητικής ικανότητας. Η κάρτα υγείας εκδίδεται ατελώς από την ομοσπονδία, ενώ η υγεία του αθλητή πιστοποιείται από καρδιολόγο, για να αποφευχθούν τα φαινόμενα των μαζικών υπογραφών, χωρίς να γίνει ποτέ εξέταση, όπως γνωρίζουμε ότι συνέβαινε στο παρελθόν. Στην </w:t>
      </w:r>
      <w:proofErr w:type="spellStart"/>
      <w:r>
        <w:rPr>
          <w:rFonts w:eastAsia="Times New Roman" w:cs="Times New Roman"/>
          <w:szCs w:val="24"/>
        </w:rPr>
        <w:t>εκδοθείσα</w:t>
      </w:r>
      <w:proofErr w:type="spellEnd"/>
      <w:r>
        <w:rPr>
          <w:rFonts w:eastAsia="Times New Roman" w:cs="Times New Roman"/>
          <w:szCs w:val="24"/>
        </w:rPr>
        <w:t xml:space="preserve"> ΚΥΑ, όπως έχετε διαβάσει, αναφέρεται ρητά η δυνατότητα πιστοποίησης από γιατρούς των μονάδων παροχής υπηρεσιών πρωτοβάθμιας υγείας, που τώρα ξεκινά και θα γίνει ακόμα καλύτερη στο μέλλον, αλλά και των νομαρχιακών, περιφερειακών, πανεπιστημιακών νοσοκομείων, υγειονομικών, στρατιωτικών μονάδων. Έχουμε δώσει και ταυτόχρονα τη δυνατότητα σε γιατρούς άλλων ειδικοτήτων, εφόσον περάσουν από ένα σεμινάριο από το ΕΚΑΕ, να </w:t>
      </w:r>
      <w:r>
        <w:rPr>
          <w:rFonts w:eastAsia="Times New Roman" w:cs="Times New Roman"/>
          <w:szCs w:val="24"/>
        </w:rPr>
        <w:lastRenderedPageBreak/>
        <w:t xml:space="preserve">εκπαιδευτούν σε θέματα προγνωστικού ελέγχου των αθλητών. Τα σχετικά σεμινάρια που θα διενεργηθούν από το ΕΚΑΕ υπολογίζουμε ότι θα ξεκινήσουν εντός του Οκτωβρίου. </w:t>
      </w:r>
    </w:p>
    <w:p w14:paraId="33B2907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Το πνεύμα της νομοθεσίας ήταν ο διαχωρισμός της κάρτας υγείας από το δελτίο αθλητικής ικανότητας και για θέμα προσωπικών δεδομένων, αλλά και για θέμα σφετερισμού από τις ομοσπονδίες.</w:t>
      </w:r>
    </w:p>
    <w:p w14:paraId="33B29076" w14:textId="77777777" w:rsidR="00571D31" w:rsidRDefault="00B338ED">
      <w:pPr>
        <w:spacing w:after="0" w:line="600" w:lineRule="auto"/>
        <w:ind w:firstLine="720"/>
        <w:contextualSpacing/>
        <w:jc w:val="both"/>
        <w:rPr>
          <w:rFonts w:eastAsia="Times New Roman"/>
          <w:szCs w:val="24"/>
        </w:rPr>
      </w:pPr>
      <w:r>
        <w:rPr>
          <w:rFonts w:eastAsia="Times New Roman"/>
          <w:szCs w:val="24"/>
        </w:rPr>
        <w:t xml:space="preserve">Γι’ αυτόν τον λόγο η κάρτα υγείας αποτελεί προσωπικό έγγραφο του αθλητή και δεν κρατείται αντίγραφο στην ομοσπονδία. Ταυτόχρονα, όμως, η μη προσκόμισή της σε αγώνα σημαίνει και τον αποκλεισμό του αθλητή. Επειδή υπήρξαν ζητήματα -κι αυτός είναι ο λόγος παράτασης- σχετικά με το νέο καθεστώς και κάποιες ομοσπονδίες δεν εναρμονίστηκαν λόγω κακής συνεννόησης, με αίτημα των ομοσπονδιών δώσαμε αυτή την παράταση του ενός μήνα και όχι για κάποιον άλλον λόγο. </w:t>
      </w:r>
    </w:p>
    <w:p w14:paraId="33B29077" w14:textId="77777777" w:rsidR="00571D31" w:rsidRDefault="00B338ED">
      <w:pPr>
        <w:spacing w:after="0" w:line="600" w:lineRule="auto"/>
        <w:ind w:firstLine="720"/>
        <w:contextualSpacing/>
        <w:jc w:val="both"/>
        <w:rPr>
          <w:rFonts w:eastAsia="Times New Roman"/>
          <w:szCs w:val="24"/>
        </w:rPr>
      </w:pPr>
      <w:r>
        <w:rPr>
          <w:rFonts w:eastAsia="Times New Roman"/>
          <w:szCs w:val="24"/>
        </w:rPr>
        <w:t>Σε κάθε περίπτωση, όμως, η δυνατότητα να πάνε στα δημόσια νοσοκομεία και στις δημόσιες δομές υπάρχει. Αν κάποιος θέλει να πάει σε έναν ιδιώτη γιατρό, αυτό δεν μπορούμε να το απαγορεύσουμε, αλλά ταυτόχρονα έχουμε ανοικτές όλες τις μονάδες και κατά προτεραιότητα και αυτή είναι η οδηγία, δηλαδή να δέχονται τα παιδιά για να κάνουν το καρδιογράφημα και να μην έχουμε άλλους θανάτους, γιατί και πέρσι θρηνήσαμε τον θάνατο ενός νέου αθλητή γι’ αυτόν τον λόγο.</w:t>
      </w:r>
    </w:p>
    <w:p w14:paraId="33B29078" w14:textId="77777777" w:rsidR="00571D31" w:rsidRDefault="00B338ED">
      <w:pPr>
        <w:spacing w:after="0" w:line="600" w:lineRule="auto"/>
        <w:ind w:firstLine="720"/>
        <w:contextualSpacing/>
        <w:jc w:val="both"/>
        <w:rPr>
          <w:rFonts w:eastAsia="Times New Roman"/>
          <w:szCs w:val="24"/>
        </w:rPr>
      </w:pPr>
      <w:r>
        <w:rPr>
          <w:rFonts w:eastAsia="Times New Roman"/>
          <w:szCs w:val="24"/>
        </w:rPr>
        <w:t xml:space="preserve">Επομένως δεν καταλαβαίνω υπ’ αυτό το πρίσμα πώς προκύπτει το βάρος. Δυνητικά εάν επιλέξει, μπορεί να πάει σε ιδιώτη, αλλά οι δομές υγείας παραμένουν ανοικτές. </w:t>
      </w:r>
    </w:p>
    <w:p w14:paraId="33B29079" w14:textId="77777777" w:rsidR="00571D31" w:rsidRDefault="00B338ED">
      <w:pPr>
        <w:spacing w:after="0" w:line="600" w:lineRule="auto"/>
        <w:ind w:firstLine="720"/>
        <w:contextualSpacing/>
        <w:jc w:val="both"/>
        <w:rPr>
          <w:rFonts w:eastAsia="Times New Roman"/>
          <w:szCs w:val="24"/>
        </w:rPr>
      </w:pPr>
      <w:r>
        <w:rPr>
          <w:rFonts w:eastAsia="Times New Roman"/>
          <w:szCs w:val="24"/>
        </w:rPr>
        <w:lastRenderedPageBreak/>
        <w:t>Είναι σαφές και ρητό ότι η κάρτα εκδίδεται ατελώς και μέσω των δομών που διευρύνουμε και μέσα από τις ΤΟΜΥ θα έχει πρόσβαση κάθε οικογένεια, χωρίς επιβάρυνση, στη βασική αυτή υπηρεσία. Συνεπείς -πιστεύω- στην πολιτική μας, δίνουμε έμφαση στην πρόληψη και στη θωράκιση της υγείας των αθλητών, χωρίς να επιβαρύνεται ο κρατικός προϋπολογισμός και έχοντας για πρώτη φορά εξασφαλισμένο και διασφαλισμένο τον έλεγχο της υγείας ιδιαίτερα των μικρών παιδιών.</w:t>
      </w:r>
    </w:p>
    <w:p w14:paraId="33B2907A" w14:textId="77777777" w:rsidR="00571D31" w:rsidRDefault="00B338ED">
      <w:pPr>
        <w:spacing w:after="0" w:line="600" w:lineRule="auto"/>
        <w:ind w:firstLine="720"/>
        <w:contextualSpacing/>
        <w:jc w:val="both"/>
        <w:rPr>
          <w:rFonts w:eastAsia="Times New Roman"/>
          <w:szCs w:val="24"/>
        </w:rPr>
      </w:pPr>
      <w:r w:rsidRPr="004A5F83">
        <w:rPr>
          <w:rFonts w:eastAsia="Times New Roman"/>
          <w:b/>
          <w:szCs w:val="24"/>
        </w:rPr>
        <w:t>ΠΡΟΕΔΡΕΥΩΝ (Αναστάσιος Κουράκης):</w:t>
      </w:r>
      <w:r>
        <w:rPr>
          <w:rFonts w:eastAsia="Times New Roman"/>
          <w:szCs w:val="24"/>
        </w:rPr>
        <w:t xml:space="preserve"> Ευχαριστούμε τον κύριο Υφυπουργό.</w:t>
      </w:r>
    </w:p>
    <w:p w14:paraId="33B2907B" w14:textId="77777777" w:rsidR="00571D31" w:rsidRDefault="00B338ED">
      <w:pPr>
        <w:spacing w:after="0" w:line="600" w:lineRule="auto"/>
        <w:ind w:firstLine="720"/>
        <w:contextualSpacing/>
        <w:jc w:val="both"/>
        <w:rPr>
          <w:rFonts w:eastAsia="Times New Roman"/>
          <w:szCs w:val="24"/>
        </w:rPr>
      </w:pPr>
      <w:r>
        <w:rPr>
          <w:rFonts w:eastAsia="Times New Roman"/>
          <w:szCs w:val="24"/>
        </w:rPr>
        <w:t>Προχωρούμε με τη δευτερολογία του κ. Συντυχάκη για τρία λεπτά.</w:t>
      </w:r>
    </w:p>
    <w:p w14:paraId="33B2907C" w14:textId="77777777" w:rsidR="00571D31" w:rsidRDefault="00B338ED">
      <w:pPr>
        <w:spacing w:after="0" w:line="600" w:lineRule="auto"/>
        <w:ind w:firstLine="720"/>
        <w:contextualSpacing/>
        <w:jc w:val="both"/>
        <w:rPr>
          <w:rFonts w:eastAsia="Times New Roman"/>
          <w:szCs w:val="24"/>
        </w:rPr>
      </w:pPr>
      <w:r w:rsidRPr="004A5F83">
        <w:rPr>
          <w:rFonts w:eastAsia="Times New Roman"/>
          <w:b/>
          <w:szCs w:val="24"/>
        </w:rPr>
        <w:t>ΕΜΜΑΝΟΥΗΛ ΣΥΝΤΥΧΑΚΗΣ:</w:t>
      </w:r>
      <w:r>
        <w:rPr>
          <w:rFonts w:eastAsia="Times New Roman"/>
          <w:szCs w:val="24"/>
        </w:rPr>
        <w:t xml:space="preserve"> Κύριε Υπουργέ, αν παρατηρήσατε, ξεκίνησα την </w:t>
      </w:r>
      <w:proofErr w:type="spellStart"/>
      <w:r>
        <w:rPr>
          <w:rFonts w:eastAsia="Times New Roman"/>
          <w:szCs w:val="24"/>
        </w:rPr>
        <w:t>πρωτολογία</w:t>
      </w:r>
      <w:proofErr w:type="spellEnd"/>
      <w:r>
        <w:rPr>
          <w:rFonts w:eastAsia="Times New Roman"/>
          <w:szCs w:val="24"/>
        </w:rPr>
        <w:t xml:space="preserve"> λέγοντας ότι η θέσπιση κάρτας αθλητή είναι απαραίτητη, αλλά όχι ότι από μόνη της λύνει το πρόβλημα. Θα προτιμούσα να ξεκινούσατε με το εξής, ότι κατ’ αρχάς υπάρχει ένα υπαρκτό θέμα. Δεν το είπατε. Προσπαθήσατε μ’ έναν θεωρητικό τρόπο να πείτε ότι «εμείς φτιάξαμε την κάρτα υγείας, οι δομές είναι ανοικτές» κ.λπ.. Προφανώς δεν μπορεί να δικαιολογηθεί έτσι η πολιτική της Κυβέρνησης, μια πολιτική που βέβαια δεν είναι τωρινή, αλλά είναι διαχρονική επί Νέας Δημοκρατίας και επί ΠΑΣΟΚ. </w:t>
      </w:r>
    </w:p>
    <w:p w14:paraId="33B2907D" w14:textId="77777777" w:rsidR="00571D31" w:rsidRDefault="00B338ED">
      <w:pPr>
        <w:spacing w:after="0" w:line="600" w:lineRule="auto"/>
        <w:ind w:firstLine="720"/>
        <w:contextualSpacing/>
        <w:jc w:val="both"/>
        <w:rPr>
          <w:rFonts w:eastAsia="Times New Roman"/>
          <w:szCs w:val="24"/>
        </w:rPr>
      </w:pPr>
      <w:r>
        <w:rPr>
          <w:rFonts w:eastAsia="Times New Roman"/>
          <w:szCs w:val="24"/>
        </w:rPr>
        <w:t xml:space="preserve">Το ζήτημα ποιο είναι; Ότι κάθε χρόνο θρηνούμε θύματα, νεαρά άτομα μέσα στα γήπεδα. Στην Κρήτη υπάρχουν δεκάδες τέτοιες περιπτώσεις, στην Ελευσίνα, στη Λάρισα, στα Γιάννενα. Γιατί; Διότι δεν έχουν διαγνωστεί έγκαιρα αυτές οι περιπτώσεις. Τέτοια περιστατικά να ξέρετε ότι συμβαίνουν κατά κύριο λόγο και κατά δεκάδες συνήθως στα φιλικά παιχνίδια, εκεί δηλαδή που δεν υπάρχει γιατρός. </w:t>
      </w:r>
    </w:p>
    <w:p w14:paraId="33B2907E" w14:textId="77777777" w:rsidR="00571D31" w:rsidRDefault="00B338ED">
      <w:pPr>
        <w:spacing w:after="0" w:line="600" w:lineRule="auto"/>
        <w:ind w:firstLine="720"/>
        <w:contextualSpacing/>
        <w:jc w:val="both"/>
        <w:rPr>
          <w:rFonts w:eastAsia="Times New Roman"/>
          <w:szCs w:val="24"/>
        </w:rPr>
      </w:pPr>
      <w:r>
        <w:rPr>
          <w:rFonts w:eastAsia="Times New Roman"/>
          <w:szCs w:val="24"/>
        </w:rPr>
        <w:lastRenderedPageBreak/>
        <w:t xml:space="preserve">Ποιος θα λύσει, λοιπόν, το πρόβλημα της περιοδικής εξέτασης, όχι μια φορά και τελείωσε, αλλά σταθερά; Ποιος έχει την ευθύνη; Ποιος αναλαμβάνει το κόστος και πώς θα λύσει το πρόβλημα; Οδηγίες μπορεί να δίνετε, σαν αυτές που δώσατε προηγουμένως ή να διαφημίσετε κυβερνητικό πρόγραμμα, έργο, αυτό που λέτε με την κάρτα υγείας κ.λπ.. Πείτε μας ποια είναι τα κονδύλια που έχετε εγκρίνει για τον </w:t>
      </w:r>
      <w:proofErr w:type="spellStart"/>
      <w:r>
        <w:rPr>
          <w:rFonts w:eastAsia="Times New Roman"/>
          <w:szCs w:val="24"/>
        </w:rPr>
        <w:t>προαθλητικό</w:t>
      </w:r>
      <w:proofErr w:type="spellEnd"/>
      <w:r>
        <w:rPr>
          <w:rFonts w:eastAsia="Times New Roman"/>
          <w:szCs w:val="24"/>
        </w:rPr>
        <w:t xml:space="preserve"> έλεγχο. Πρακτικά πράγματα. Δεν ζητάμε ανεδαφικά πράγματα ή ιστορίες για αγρίους.</w:t>
      </w:r>
    </w:p>
    <w:p w14:paraId="33B2907F" w14:textId="77777777" w:rsidR="00571D31" w:rsidRDefault="00B338ED">
      <w:pPr>
        <w:spacing w:after="0" w:line="600" w:lineRule="auto"/>
        <w:ind w:firstLine="720"/>
        <w:contextualSpacing/>
        <w:jc w:val="both"/>
        <w:rPr>
          <w:rFonts w:eastAsia="Times New Roman"/>
          <w:szCs w:val="24"/>
        </w:rPr>
      </w:pPr>
      <w:r>
        <w:rPr>
          <w:rFonts w:eastAsia="Times New Roman"/>
          <w:szCs w:val="24"/>
        </w:rPr>
        <w:t>Σήμερα υπάρχουν πάρα πολλά εμπόδια. Στην πράξη ένας παιδίατρος ή παθολόγος δεν αναλαμβάνει την ευθύνη να δώσει βεβαίωση. Το ξέρετε αυτό; Μιλάμε και για δημόσια νοσοκομεία. Δεν αναλαμβάνει.</w:t>
      </w:r>
    </w:p>
    <w:p w14:paraId="33B29080" w14:textId="77777777" w:rsidR="00571D31" w:rsidRDefault="00B338ED">
      <w:pPr>
        <w:spacing w:after="0" w:line="600" w:lineRule="auto"/>
        <w:ind w:firstLine="720"/>
        <w:contextualSpacing/>
        <w:jc w:val="both"/>
        <w:rPr>
          <w:rFonts w:eastAsia="Times New Roman"/>
          <w:szCs w:val="24"/>
        </w:rPr>
      </w:pPr>
      <w:r w:rsidRPr="004A5F83">
        <w:rPr>
          <w:rFonts w:eastAsia="Times New Roman"/>
          <w:b/>
          <w:szCs w:val="24"/>
        </w:rPr>
        <w:t>ΓΕΩΡΓΙΟΣ ΒΑΣΙΛΕΙΑΔΗΣ (Υφυπουργός Πολιτισμού και Αθλητισμού):</w:t>
      </w:r>
      <w:r>
        <w:rPr>
          <w:rFonts w:eastAsia="Times New Roman"/>
          <w:szCs w:val="24"/>
        </w:rPr>
        <w:t xml:space="preserve"> Και καλώς δεν αναλαμβάνει.</w:t>
      </w:r>
    </w:p>
    <w:p w14:paraId="33B29081" w14:textId="77777777" w:rsidR="00571D31" w:rsidRDefault="00B338ED">
      <w:pPr>
        <w:spacing w:after="0" w:line="600" w:lineRule="auto"/>
        <w:ind w:firstLine="720"/>
        <w:contextualSpacing/>
        <w:jc w:val="both"/>
        <w:rPr>
          <w:rFonts w:eastAsia="Times New Roman"/>
          <w:szCs w:val="24"/>
        </w:rPr>
      </w:pPr>
      <w:r w:rsidRPr="004A5F83">
        <w:rPr>
          <w:rFonts w:eastAsia="Times New Roman"/>
          <w:b/>
          <w:szCs w:val="24"/>
        </w:rPr>
        <w:t>ΕΜΜΑΝΟΥΗΛ ΣΥΝΤΥΧΑΚΗΣ:</w:t>
      </w:r>
      <w:r>
        <w:rPr>
          <w:rFonts w:eastAsia="Times New Roman"/>
          <w:szCs w:val="24"/>
        </w:rPr>
        <w:t xml:space="preserve"> Για παράδειγμα, για καρδιολογικά αιτήματα σε παραπέμπει σε ειδικό καρδιολόγο. Επομένως διπλασιάζεται το εύρος και το κόστος των εξετάσεων. Τέτοιες περιπτώσεις υπάρχουν πάρα πολλές. Αν θέλετε, θα μπορούσα να σας μιλάω για πολλή ώρα γι’ αυτές τις περιπτώσεις. </w:t>
      </w:r>
    </w:p>
    <w:p w14:paraId="33B29082" w14:textId="77777777" w:rsidR="00571D31" w:rsidRDefault="00B338ED">
      <w:pPr>
        <w:spacing w:after="0" w:line="600" w:lineRule="auto"/>
        <w:ind w:firstLine="720"/>
        <w:contextualSpacing/>
        <w:jc w:val="both"/>
        <w:rPr>
          <w:rFonts w:eastAsia="Times New Roman"/>
          <w:szCs w:val="24"/>
        </w:rPr>
      </w:pPr>
      <w:r>
        <w:rPr>
          <w:rFonts w:eastAsia="Times New Roman"/>
          <w:szCs w:val="24"/>
        </w:rPr>
        <w:t xml:space="preserve">Εν τω μεταξύ, άλλο χαρτί θέλεις για το μάθημα της γυμναστικής στο σχολείο, άλλο για το σωματείο και πάει λέγοντας, για να πληρώνεις δύο και τρεις φορές για τον ίδιο λόγο. Σε πολλούς δήμους έχει θεσπιστεί η κάρτα υγείας για την είσοδο σε έναν αθλητικό χώρο, η έκδοση της οποίας απαιτεί </w:t>
      </w:r>
      <w:r>
        <w:rPr>
          <w:rFonts w:eastAsia="Times New Roman"/>
          <w:szCs w:val="24"/>
        </w:rPr>
        <w:lastRenderedPageBreak/>
        <w:t xml:space="preserve">εξετάσεις. Πρόκειται δηλαδή για άλλο «πακέτο» που δεν αφορά τα σωματεία. Απλώς για να μπεις, να τρέξεις ή να περπατήσεις σε ένα δημοτικό στάδιο, θέλει κάρτα. </w:t>
      </w:r>
    </w:p>
    <w:p w14:paraId="33B29083" w14:textId="77777777" w:rsidR="00571D31" w:rsidRDefault="00B338ED">
      <w:pPr>
        <w:spacing w:after="0" w:line="600" w:lineRule="auto"/>
        <w:ind w:firstLine="720"/>
        <w:contextualSpacing/>
        <w:jc w:val="both"/>
        <w:rPr>
          <w:rFonts w:eastAsia="Times New Roman"/>
          <w:szCs w:val="24"/>
        </w:rPr>
      </w:pPr>
      <w:r>
        <w:rPr>
          <w:rFonts w:eastAsia="Times New Roman"/>
          <w:szCs w:val="24"/>
        </w:rPr>
        <w:t xml:space="preserve">Για το ΚΚΕ η ενασχόληση με τον αθλητισμό είναι δικαίωμα, δεν είναι πολυτέλεια. Απ’ αυτή την άποψη, λοιπόν, το κράτος κεντρικά πρέπει να οργανώνει την περιοδική εξέταση με ατομικό ιστορικό και παρακολούθηση, χωρίς καμμία επιβάρυνση των ενδιαφερομένων, χωρίς καμμία παρέμβαση ιδιωτών, ούτε να αποτελεί ατομική ευθύνη των γονέων. Άλλος γονιός δεν έχει την οικονομική δυνατότητα να το κάνει, άλλος το αμελεί ή το καθυστερεί λόγω κόστους. </w:t>
      </w:r>
    </w:p>
    <w:p w14:paraId="33B29084" w14:textId="77777777" w:rsidR="00571D31" w:rsidRDefault="00B338ED">
      <w:pPr>
        <w:spacing w:after="0" w:line="600" w:lineRule="auto"/>
        <w:ind w:firstLine="720"/>
        <w:contextualSpacing/>
        <w:jc w:val="both"/>
        <w:rPr>
          <w:rFonts w:eastAsia="Times New Roman"/>
          <w:szCs w:val="24"/>
        </w:rPr>
      </w:pPr>
      <w:r>
        <w:rPr>
          <w:rFonts w:eastAsia="Times New Roman"/>
          <w:szCs w:val="24"/>
        </w:rPr>
        <w:t>Κατά την άποψή μας, ιδιαίτερο βάρος πρέπει να δοθεί στην υγεία των μαθητών - αθλητών με τη φροντίδα του κράτους, με την καθιέρωση της κάρτας υγείας με την ευθύνη και το κόστος του κράτους και με ανά τρίμηνο εξειδικευμένες εξετάσεις δωρεάν για όλους τους μαθητές και για την εξασφάλιση της παρουσίας αθλίατρου σε όλες τις αθλητικές δραστηριότητες.</w:t>
      </w:r>
    </w:p>
    <w:p w14:paraId="33B29085" w14:textId="77777777" w:rsidR="00571D31" w:rsidRDefault="00B338ED">
      <w:pPr>
        <w:spacing w:after="0" w:line="600" w:lineRule="auto"/>
        <w:ind w:firstLine="720"/>
        <w:jc w:val="both"/>
        <w:rPr>
          <w:rFonts w:eastAsia="Times New Roman"/>
          <w:szCs w:val="24"/>
        </w:rPr>
      </w:pPr>
      <w:r>
        <w:rPr>
          <w:rFonts w:eastAsia="Times New Roman"/>
          <w:szCs w:val="24"/>
        </w:rPr>
        <w:t>Επίσης να οργανωθούν ειδικά προγράμματα για παιδιά με σωματικά προβλήματα και προβλήματα υγείας</w:t>
      </w:r>
      <w:r w:rsidRPr="00782B88">
        <w:rPr>
          <w:rFonts w:eastAsia="Times New Roman"/>
          <w:szCs w:val="24"/>
        </w:rPr>
        <w:t>,</w:t>
      </w:r>
      <w:r>
        <w:rPr>
          <w:rFonts w:eastAsia="Times New Roman"/>
          <w:szCs w:val="24"/>
        </w:rPr>
        <w:t xml:space="preserve"> με άμεσους διορισμούς καθηγητών φυσικής αγωγής με τη συγκεκριμένη ειδίκευση αγωγής. </w:t>
      </w:r>
    </w:p>
    <w:p w14:paraId="33B29086" w14:textId="77777777" w:rsidR="00571D31" w:rsidRDefault="00B338ED">
      <w:pPr>
        <w:spacing w:after="0" w:line="600" w:lineRule="auto"/>
        <w:ind w:firstLine="720"/>
        <w:jc w:val="both"/>
        <w:rPr>
          <w:rFonts w:eastAsia="Times New Roman"/>
          <w:szCs w:val="24"/>
        </w:rPr>
      </w:pPr>
      <w:r>
        <w:rPr>
          <w:rFonts w:eastAsia="Times New Roman"/>
          <w:szCs w:val="24"/>
        </w:rPr>
        <w:t>Και φυσικά πρέπει να διασφαλίζονται ένα σύνολο από προϋποθέσεις</w:t>
      </w:r>
      <w:r w:rsidRPr="00782B88">
        <w:rPr>
          <w:rFonts w:eastAsia="Times New Roman"/>
          <w:szCs w:val="24"/>
        </w:rPr>
        <w:t xml:space="preserve"> </w:t>
      </w:r>
      <w:r>
        <w:rPr>
          <w:rFonts w:eastAsia="Times New Roman"/>
          <w:szCs w:val="24"/>
        </w:rPr>
        <w:t xml:space="preserve">όπως χρηματοδότηση, υποδομές και προσωπικό. Όλα αυτά κατά την άποψή μας πρέπει να παρέχονται στη νέα γενιά δωρεάν από ένα οργανωμένο δίκτυο υπηρεσιών πρωτοβάθμιας φροντίδας υγείας που </w:t>
      </w:r>
      <w:r w:rsidRPr="00782B88">
        <w:rPr>
          <w:rFonts w:eastAsia="Times New Roman"/>
          <w:szCs w:val="24"/>
        </w:rPr>
        <w:t xml:space="preserve">οι </w:t>
      </w:r>
      <w:r>
        <w:rPr>
          <w:rFonts w:eastAsia="Times New Roman"/>
          <w:szCs w:val="24"/>
        </w:rPr>
        <w:t xml:space="preserve">ΤΟΜΥ σήμερα δεν μπορούν να τα προσφέρουν ούτε καν τα υφιστάμενα κέντρα υγείας. Άρα, νομίζω ότι πρέπει να </w:t>
      </w:r>
      <w:r>
        <w:rPr>
          <w:rFonts w:eastAsia="Times New Roman"/>
          <w:szCs w:val="24"/>
        </w:rPr>
        <w:lastRenderedPageBreak/>
        <w:t xml:space="preserve">μας απαντήσετε πολύ συγκεκριμένα στο ερώτημα που σας θέτουμε, πώς θα λυθεί οριστικά το πρόβλημα του </w:t>
      </w:r>
      <w:proofErr w:type="spellStart"/>
      <w:r>
        <w:rPr>
          <w:rFonts w:eastAsia="Times New Roman"/>
          <w:szCs w:val="24"/>
        </w:rPr>
        <w:t>προαγωνιστικού</w:t>
      </w:r>
      <w:proofErr w:type="spellEnd"/>
      <w:r>
        <w:rPr>
          <w:rFonts w:eastAsia="Times New Roman"/>
          <w:szCs w:val="24"/>
        </w:rPr>
        <w:t xml:space="preserve"> ελέγχου, της ευθύνης του κράτους, έτσι ώστε να μην θρηνήσουμε άλλα θύματα και να μην ταλαιπωρούνται οι γονείς και βάζουν βαθύτερα το χέρι στην τσέπη. </w:t>
      </w:r>
    </w:p>
    <w:p w14:paraId="33B29087" w14:textId="77777777" w:rsidR="00571D31" w:rsidRDefault="00B338ED">
      <w:pPr>
        <w:spacing w:after="0" w:line="600" w:lineRule="auto"/>
        <w:ind w:firstLine="720"/>
        <w:jc w:val="both"/>
        <w:rPr>
          <w:rFonts w:eastAsia="Times New Roman"/>
          <w:szCs w:val="24"/>
        </w:rPr>
      </w:pPr>
      <w:r>
        <w:rPr>
          <w:rFonts w:eastAsia="Times New Roman"/>
          <w:szCs w:val="24"/>
        </w:rPr>
        <w:t>Ευχαριστώ, κύριε Πρόεδρε.</w:t>
      </w:r>
    </w:p>
    <w:p w14:paraId="33B29088" w14:textId="77777777" w:rsidR="00571D31" w:rsidRDefault="00B338ED">
      <w:pPr>
        <w:spacing w:after="0" w:line="600" w:lineRule="auto"/>
        <w:ind w:firstLine="720"/>
        <w:jc w:val="both"/>
        <w:rPr>
          <w:rFonts w:eastAsia="Times New Roman"/>
          <w:szCs w:val="24"/>
        </w:rPr>
      </w:pPr>
      <w:r w:rsidRPr="00C14E69">
        <w:rPr>
          <w:rFonts w:eastAsia="Times New Roman"/>
          <w:b/>
          <w:szCs w:val="24"/>
        </w:rPr>
        <w:t>ΠΡΟΕΔΡΕΥΕΩΝ (Αναστάσιος Κουράκης):</w:t>
      </w:r>
      <w:r>
        <w:rPr>
          <w:rFonts w:eastAsia="Times New Roman"/>
          <w:b/>
          <w:szCs w:val="24"/>
        </w:rPr>
        <w:t xml:space="preserve"> </w:t>
      </w:r>
      <w:r>
        <w:rPr>
          <w:rFonts w:eastAsia="Times New Roman"/>
          <w:szCs w:val="24"/>
        </w:rPr>
        <w:t xml:space="preserve">Ευχαριστούμε τον κ. Εμμανουήλ Συντυχάκη, Βουλευτή Ηρακλείου του ΚΚΕ. </w:t>
      </w:r>
    </w:p>
    <w:p w14:paraId="33B29089" w14:textId="77777777" w:rsidR="00571D31" w:rsidRDefault="00B338ED">
      <w:pPr>
        <w:spacing w:after="0" w:line="600" w:lineRule="auto"/>
        <w:ind w:firstLine="720"/>
        <w:jc w:val="both"/>
        <w:rPr>
          <w:rFonts w:eastAsia="Times New Roman"/>
          <w:szCs w:val="24"/>
        </w:rPr>
      </w:pPr>
      <w:r>
        <w:rPr>
          <w:rFonts w:eastAsia="Times New Roman"/>
          <w:szCs w:val="24"/>
        </w:rPr>
        <w:t xml:space="preserve">Ο Υφυπουργός Πολιτισμού και Αθλητισμού κ. Βασιλειάδης έχει τον λόγο για τη δευτερολογία του. </w:t>
      </w:r>
    </w:p>
    <w:p w14:paraId="33B2908A" w14:textId="77777777" w:rsidR="00571D31" w:rsidRDefault="00B338ED">
      <w:pPr>
        <w:spacing w:after="0" w:line="600" w:lineRule="auto"/>
        <w:ind w:firstLine="720"/>
        <w:jc w:val="both"/>
        <w:rPr>
          <w:rFonts w:eastAsia="Times New Roman"/>
          <w:szCs w:val="24"/>
        </w:rPr>
      </w:pPr>
      <w:r w:rsidRPr="00C14E69">
        <w:rPr>
          <w:rFonts w:eastAsia="Times New Roman"/>
          <w:b/>
          <w:szCs w:val="24"/>
        </w:rPr>
        <w:t>ΓΕΩΡΓΙΟΣ ΒΑΣΙΛΕΙΑΔΗΣ (Υφυπουργός Πολιτισμού και Αθλητισμού):</w:t>
      </w:r>
      <w:r>
        <w:rPr>
          <w:rFonts w:eastAsia="Times New Roman"/>
          <w:b/>
          <w:szCs w:val="24"/>
        </w:rPr>
        <w:t xml:space="preserve"> </w:t>
      </w:r>
      <w:r>
        <w:rPr>
          <w:rFonts w:eastAsia="Times New Roman"/>
          <w:szCs w:val="24"/>
        </w:rPr>
        <w:t>Επιμένω να μην καταλαβαίνω τον λόγο, κύριε Συντυχάκη. Για τον περιοδικό έλεγχο, η κάρτα υγείας του αθλητή ανανεώνεται κάθε χρόνο. Δεν ανανεώνεται απλά. Πρέπει να ξαναπεράσει από εξετάσεις. Επομένως ο περιοδικός έλεγχος υφίσταται. Ο ανά τρίμηνο έλεγχος, με βάση τα ιατρικά πρωτόκολλα, είναι υπερβολικός. Με βάση τα ιατρικά πρωτόκολλα έχουν βγει οι απαραίτητες εξετάσεις που πρέπει να γίνονται για να πάρει το πιστοποιητικό υγείας. Με βάση τις οδηγίες του Υπουργείου Υγείας και τους κανόνες που θεσπίζονται από την Ευρωπαϊκή Ένωση γίνεται η όλη διαδικασία.</w:t>
      </w:r>
    </w:p>
    <w:p w14:paraId="33B2908B" w14:textId="77777777" w:rsidR="00571D31" w:rsidRDefault="00B338ED">
      <w:pPr>
        <w:spacing w:after="0" w:line="600" w:lineRule="auto"/>
        <w:ind w:firstLine="720"/>
        <w:jc w:val="both"/>
        <w:rPr>
          <w:rFonts w:eastAsia="Times New Roman"/>
          <w:szCs w:val="24"/>
        </w:rPr>
      </w:pPr>
      <w:r>
        <w:rPr>
          <w:rFonts w:eastAsia="Times New Roman"/>
          <w:szCs w:val="24"/>
        </w:rPr>
        <w:t xml:space="preserve">Από εκεί και μετά, για την παρουσία ιατρικού προσωπικού στους αγώνες με βάση τον ν.4479/2017, όπου υπήρξε για πρώτη φορά η κατηγοριοποίηση των αθλητικών εγκαταστάσεων, υπήρξε η πρόνοια για την υποχρεωτική παρουσία ιατρού </w:t>
      </w:r>
      <w:proofErr w:type="spellStart"/>
      <w:r>
        <w:rPr>
          <w:rFonts w:eastAsia="Times New Roman"/>
          <w:szCs w:val="24"/>
        </w:rPr>
        <w:t>διασώστη</w:t>
      </w:r>
      <w:proofErr w:type="spellEnd"/>
      <w:r>
        <w:rPr>
          <w:rFonts w:eastAsia="Times New Roman"/>
          <w:szCs w:val="24"/>
        </w:rPr>
        <w:t xml:space="preserve"> και ασθενοφόρου στις μεγάλες αθλητικές υποδομές και στις μικρότερες αθλητικές υποδομές για υποχρεωτική παρουσία </w:t>
      </w:r>
      <w:proofErr w:type="spellStart"/>
      <w:r>
        <w:rPr>
          <w:rFonts w:eastAsia="Times New Roman"/>
          <w:szCs w:val="24"/>
        </w:rPr>
        <w:t>διασώστη</w:t>
      </w:r>
      <w:proofErr w:type="spellEnd"/>
      <w:r>
        <w:rPr>
          <w:rFonts w:eastAsia="Times New Roman"/>
          <w:szCs w:val="24"/>
        </w:rPr>
        <w:t xml:space="preserve"> ή </w:t>
      </w:r>
      <w:r>
        <w:rPr>
          <w:rFonts w:eastAsia="Times New Roman"/>
          <w:szCs w:val="24"/>
        </w:rPr>
        <w:lastRenderedPageBreak/>
        <w:t xml:space="preserve">ανθρώπου εξειδικευμένου στην παροχή πρώτων βοηθειών, ο οποίος επί της ουσίας παρέχει ό,τι παρέχει το ΕΚΑΒ, αν το καλέσουμε υπό κανονικές συνθήκες, καθώς και παρουσία ασθενοφόρου. Κι αυτά είναι μια πραγματικότητα. Κι αυτά γίνονται. Υπάρχει έλεγχος των ομοσπονδιών για το αν ακολουθούν τη νομοθεσία. Πολλές φορές υπάρχει και μια διελκυστίνδα με τις ομοσπονδίες οι οποίες δεν θέλουν να ακολουθήσουν αυτή τη διαδικασία. Δεν χρειάζεται εδώ να αναφέρω συγκεκριμένα παραδείγματα κυρίως μικρότερων ομοσπονδιών που επιμένουν κι απαιτούν να μην υπάρχει ασθενοφόρο κατά την ώρα των αγώνων και ιδιαίτερα σε επικίνδυνα σπορ. </w:t>
      </w:r>
    </w:p>
    <w:p w14:paraId="33B2908C" w14:textId="77777777" w:rsidR="00571D31" w:rsidRDefault="00B338ED">
      <w:pPr>
        <w:spacing w:after="0" w:line="600" w:lineRule="auto"/>
        <w:ind w:firstLine="720"/>
        <w:jc w:val="both"/>
        <w:rPr>
          <w:rFonts w:eastAsia="Times New Roman"/>
          <w:szCs w:val="24"/>
        </w:rPr>
      </w:pPr>
      <w:r>
        <w:rPr>
          <w:rFonts w:eastAsia="Times New Roman"/>
          <w:szCs w:val="24"/>
        </w:rPr>
        <w:t xml:space="preserve">Από εκεί και μετά, από μόνη της η κάρτα δεν λύνει το πρόβλημα. Πρέπει να υπάρχει και η αντίστοιχη κουλτούρα, να ξεφύγουμε από τη λογική ότι θα πάμε για έναν τυπικό έλεγχο στον γιατρό. Γι’ αυτόν τον λόγο αν δεν υπάρχει η κάρτα υγείας του αθλητή ο αθλητής δεν μπορεί να συμμετέχει σε μια αγωνιστική  υποχρέωση. Και τα σχολεία ζητάνε ιατρική βεβαίωση, επειδή αυτό αφορά μόνο τους αθλητές. Πάλι δεν μπορεί να υπάρξει επιβάρυνση γιατί πάλι οι δημόσιες μονάδες υγείας είναι ανοιχτές γι’ αυτές. Σε κάθε περίπτωση μιλάω και με προσωπική εμπειρία ως γονιός. Οι γονείς, στην αρχή της χρονιάς, όπου πάμε τα παιδιά μας έχουμε μαζί μας και τα απαραίτητα δικαιολογητικά. Μια φορά πάμε στον γιατρό. Δεν χρειάζεται να πηγαίνουμε ανά δεκαήμερο για τον ίδιο σκοπό. </w:t>
      </w:r>
    </w:p>
    <w:p w14:paraId="33B2908D" w14:textId="77777777" w:rsidR="00571D31" w:rsidRDefault="00B338ED">
      <w:pPr>
        <w:spacing w:after="0" w:line="600" w:lineRule="auto"/>
        <w:ind w:left="142" w:firstLine="720"/>
        <w:jc w:val="both"/>
        <w:rPr>
          <w:rFonts w:eastAsia="Times New Roman"/>
          <w:szCs w:val="24"/>
        </w:rPr>
      </w:pPr>
      <w:r>
        <w:rPr>
          <w:rFonts w:eastAsia="Times New Roman"/>
          <w:szCs w:val="24"/>
        </w:rPr>
        <w:t xml:space="preserve">Ως προς τις ειδικότητες που είπατε πράγματι δεν υπογράφουν άλλοι γιατροί. Ο νόμος το προβλέπει ρητά. Μόνοι οι καρδιολόγοι έχουν αυτή την ειδικότητα και μπορούν να κάνουν αυτού του είδους τις εξετάσεις. Γι’ αυτόν τον λόγο θεσπίσαμε την πιστοποίηση κι άλλων ειδικοτήτων, για να μην μπλοκάρει το σύστημα. Προφανώς δεν είναι όλα καλώς καμωμένα. Αυτή είναι η πρώτη χρονιά που </w:t>
      </w:r>
      <w:r>
        <w:rPr>
          <w:rFonts w:eastAsia="Times New Roman"/>
          <w:szCs w:val="24"/>
        </w:rPr>
        <w:lastRenderedPageBreak/>
        <w:t xml:space="preserve">το μέτρο αυτό λειτουργεί. Αν χρειαστεί να κάνουμε παρεμβάσεις θα κάνουμε στην πορεία. Τα κονδύλια διατίθενται από το Υπουργείο Υγείας με τον αυξημένο προϋπολογισμό που έχει για πρώτη φορά μέσα στα </w:t>
      </w:r>
      <w:proofErr w:type="spellStart"/>
      <w:r>
        <w:rPr>
          <w:rFonts w:eastAsia="Times New Roman"/>
          <w:szCs w:val="24"/>
        </w:rPr>
        <w:t>μνημονιακά</w:t>
      </w:r>
      <w:proofErr w:type="spellEnd"/>
      <w:r>
        <w:rPr>
          <w:rFonts w:eastAsia="Times New Roman"/>
          <w:szCs w:val="24"/>
        </w:rPr>
        <w:t xml:space="preserve"> χρόνια. Από του χρόνου θα είναι ακόμα πιο αυξημένος όπως θα φανεί και τις επόμενες μέρες στην κατάθεση του προϋπολογισμού. Νομίζω ότι προβλήματα υπάρχουν, αλλά τα βήματα που έχουν γίνει είναι σοβαρά, ούτως ώστε να μπορέσουμε να μην έχουμε τα τραγικά αυτά φαινόμενα νέων ανθρώπων οι οποίοι χωρίς να το ξέρουν –κι οι γονείς τους είναι ακόμα τραγικότερες περιπτώσεις- μένουν μέσα στους αγωνιστικούς χώρους. Συμφωνώ απόλυτα μαζί σας. Πιστεύω ότι η φετινή χρονιά θα δείξει ότι είμαστε σε ένα καλύτερο σημείο. </w:t>
      </w:r>
    </w:p>
    <w:p w14:paraId="33B2908E" w14:textId="77777777" w:rsidR="00571D31" w:rsidRDefault="00B338ED">
      <w:pPr>
        <w:spacing w:after="0" w:line="600" w:lineRule="auto"/>
        <w:ind w:firstLine="720"/>
        <w:jc w:val="both"/>
        <w:rPr>
          <w:rFonts w:eastAsia="Times New Roman"/>
          <w:szCs w:val="24"/>
        </w:rPr>
      </w:pPr>
      <w:r>
        <w:rPr>
          <w:rFonts w:eastAsia="Times New Roman"/>
          <w:szCs w:val="24"/>
        </w:rPr>
        <w:t>Ταυτόχρονα προσπαθούμε να εκμεταλλευθούμε, σε συνεργασία με την ποδοσφαιρική ομοσπονδία, τον εξοπλισμό αυτόν ο οποίος είχε αγοραστεί τότε. Δεν θέλω να ασχοληθώ με την άσχημη πλευρά της κάρτας υγείας που είχε προσπαθήσει να θεσπίσει η ΕΠΟ.</w:t>
      </w:r>
    </w:p>
    <w:p w14:paraId="33B2908F"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Δεν μπαίνω στην ουσία της υπόθεσης. Είχε αγοραστεί. Υπάρχει. Είναι σύγχρονης τηλεματικής. Θέλουμε να τον χρησιμοποιήσουμε και αυτόν στις πρωτοβάθμιες δομές υγείας, να φύγει από τα κουτιά του μετά από μια δεκαετία και να τον χρησιμοποιήσουμε για πιο γρήγορα αποτελέσματα και πιο γρήγορη εξυπηρέτηση των ανθρώπων στις περιπτώσεις που καταλαβαίνετε ότι τον Σεπτέμβρη που όλοι τρέχουμε στα νοσοκομεία ενδεχομένως να υπάρξει μια μικρή καθυστέρηση.</w:t>
      </w:r>
    </w:p>
    <w:p w14:paraId="33B29090"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Λαμβάνουμε κάθε πρόνοια και οργανώνουμε την επόμενη μέρα της </w:t>
      </w:r>
      <w:proofErr w:type="spellStart"/>
      <w:r>
        <w:rPr>
          <w:rFonts w:eastAsia="Times New Roman"/>
          <w:szCs w:val="24"/>
        </w:rPr>
        <w:t>μεταμνημονιακής</w:t>
      </w:r>
      <w:proofErr w:type="spellEnd"/>
      <w:r>
        <w:rPr>
          <w:rFonts w:eastAsia="Times New Roman"/>
          <w:szCs w:val="24"/>
        </w:rPr>
        <w:t xml:space="preserve"> μετάβασης σε ένα κράτος κανονικό. Η κάρτα υγείας του αθλητή εντάσσεται μέσα στην ίδια φιλοσοφία και στο ίδιο πλαίσιο όλων των δράσεων της Κυβέρνησης για την οργάνωση μιας κανονικής χώρας. </w:t>
      </w:r>
    </w:p>
    <w:p w14:paraId="33B29091"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Σας ευχαριστώ πολύ.</w:t>
      </w:r>
    </w:p>
    <w:p w14:paraId="33B29092"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EE20AA">
        <w:rPr>
          <w:rFonts w:eastAsia="Times New Roman"/>
          <w:b/>
          <w:szCs w:val="24"/>
        </w:rPr>
        <w:t xml:space="preserve">ΠΡΟΕΔΡΕΥΩΝ (Αναστάσιος Κουράκης): </w:t>
      </w:r>
      <w:r>
        <w:rPr>
          <w:rFonts w:eastAsia="Times New Roman"/>
          <w:szCs w:val="24"/>
        </w:rPr>
        <w:t xml:space="preserve">Ευχαριστούμε τον Υφυπουργό Πολιτισμού και Αθλητισμού κ. Βασιλειάδη που </w:t>
      </w:r>
      <w:proofErr w:type="spellStart"/>
      <w:r>
        <w:rPr>
          <w:rFonts w:eastAsia="Times New Roman"/>
          <w:szCs w:val="24"/>
        </w:rPr>
        <w:t>απήντησε</w:t>
      </w:r>
      <w:proofErr w:type="spellEnd"/>
      <w:r>
        <w:rPr>
          <w:rFonts w:eastAsia="Times New Roman"/>
          <w:szCs w:val="24"/>
        </w:rPr>
        <w:t xml:space="preserve"> στην ερώτηση του Βουλευτή Εμμανουήλ Συντυχάκη. </w:t>
      </w:r>
    </w:p>
    <w:p w14:paraId="33B29093"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Προχωρούμε στην τέταρτη με αριθμό 46/13-9-2018 επίκαιρη ερώτηση πρώτου κύκλου του Ζ΄ Αντιπροέδρου της Βουλής </w:t>
      </w:r>
      <w:r w:rsidRPr="00EE20AA">
        <w:rPr>
          <w:rFonts w:eastAsia="Times New Roman"/>
          <w:szCs w:val="24"/>
        </w:rPr>
        <w:t xml:space="preserve">και Βουλευτή Α΄ Αθηνών </w:t>
      </w:r>
      <w:r>
        <w:rPr>
          <w:rFonts w:eastAsia="Times New Roman"/>
          <w:szCs w:val="24"/>
        </w:rPr>
        <w:t xml:space="preserve">του Ποταμιού </w:t>
      </w:r>
      <w:r w:rsidRPr="00EE20AA">
        <w:rPr>
          <w:rFonts w:eastAsia="Times New Roman"/>
          <w:szCs w:val="24"/>
        </w:rPr>
        <w:t>κ.</w:t>
      </w:r>
      <w:r>
        <w:rPr>
          <w:rFonts w:eastAsia="Times New Roman"/>
          <w:szCs w:val="24"/>
        </w:rPr>
        <w:t xml:space="preserve"> </w:t>
      </w:r>
      <w:r w:rsidRPr="00886F7E">
        <w:rPr>
          <w:rFonts w:eastAsia="Times New Roman"/>
          <w:bCs/>
          <w:szCs w:val="24"/>
        </w:rPr>
        <w:t>Σπυρίδωνος Λυκούδη</w:t>
      </w:r>
      <w:r w:rsidRPr="00EE20AA">
        <w:rPr>
          <w:rFonts w:eastAsia="Times New Roman"/>
          <w:b/>
          <w:bCs/>
          <w:szCs w:val="24"/>
        </w:rPr>
        <w:t xml:space="preserve"> </w:t>
      </w:r>
      <w:r w:rsidRPr="00EE20AA">
        <w:rPr>
          <w:rFonts w:eastAsia="Times New Roman"/>
          <w:szCs w:val="24"/>
        </w:rPr>
        <w:t>προς την Υπουργό</w:t>
      </w:r>
      <w:r>
        <w:rPr>
          <w:rFonts w:eastAsia="Times New Roman"/>
          <w:szCs w:val="24"/>
        </w:rPr>
        <w:t xml:space="preserve"> </w:t>
      </w:r>
      <w:r w:rsidRPr="00886F7E">
        <w:rPr>
          <w:rFonts w:eastAsia="Times New Roman"/>
          <w:bCs/>
          <w:szCs w:val="24"/>
        </w:rPr>
        <w:t>Πολιτισμού και Αθλητισμού,</w:t>
      </w:r>
      <w:r>
        <w:rPr>
          <w:rFonts w:eastAsia="Times New Roman"/>
          <w:szCs w:val="24"/>
        </w:rPr>
        <w:t xml:space="preserve"> </w:t>
      </w:r>
      <w:r w:rsidRPr="00EE20AA">
        <w:rPr>
          <w:rFonts w:eastAsia="Times New Roman"/>
          <w:szCs w:val="24"/>
        </w:rPr>
        <w:t xml:space="preserve">με θέμα: «Ανησυχία για το μέλλον του ιερού της </w:t>
      </w:r>
      <w:proofErr w:type="spellStart"/>
      <w:r w:rsidRPr="00EE20AA">
        <w:rPr>
          <w:rFonts w:eastAsia="Times New Roman"/>
          <w:szCs w:val="24"/>
        </w:rPr>
        <w:t>Αγροτέρας</w:t>
      </w:r>
      <w:proofErr w:type="spellEnd"/>
      <w:r w:rsidRPr="00EE20AA">
        <w:rPr>
          <w:rFonts w:eastAsia="Times New Roman"/>
          <w:szCs w:val="24"/>
        </w:rPr>
        <w:t xml:space="preserve"> Αρτέμιδος εκφράζει ο Σύλλογος Ελλήνων Αρχαιολόγων».</w:t>
      </w:r>
    </w:p>
    <w:p w14:paraId="33B29094"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Στην επίκαιρη αυτή ερώτηση θα απαντήσει η Υπουργός Πολιτισμού και Αθλητισμού, κ. Μυρσίνη Ζορμπά. </w:t>
      </w:r>
    </w:p>
    <w:p w14:paraId="33B29095"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Κύριε Λυκούδη, έχετε τον λόγο για δύο λεπτά να αναπτύξετε την ερώτησή σας.</w:t>
      </w:r>
    </w:p>
    <w:p w14:paraId="33B29096"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886F7E">
        <w:rPr>
          <w:rFonts w:eastAsia="Times New Roman"/>
          <w:b/>
          <w:szCs w:val="24"/>
        </w:rPr>
        <w:t>ΣΠΥΡΙΔΩΝ ΛΥΚΟΥΔΗΣ</w:t>
      </w:r>
      <w:r>
        <w:rPr>
          <w:rFonts w:eastAsia="Times New Roman"/>
          <w:b/>
          <w:szCs w:val="24"/>
        </w:rPr>
        <w:t xml:space="preserve"> (Ζ΄ Αντιπρόεδρος της Βουλής)</w:t>
      </w:r>
      <w:r w:rsidRPr="00886F7E">
        <w:rPr>
          <w:rFonts w:eastAsia="Times New Roman"/>
          <w:b/>
          <w:szCs w:val="24"/>
        </w:rPr>
        <w:t>:</w:t>
      </w:r>
      <w:r>
        <w:rPr>
          <w:rFonts w:eastAsia="Times New Roman"/>
          <w:szCs w:val="24"/>
        </w:rPr>
        <w:t xml:space="preserve"> Κυρία Υπουργέ, με βάση την ερώτηση που καταθέτω, αλλά και με δεδομένο -κατά τη γνώμη μου- το αναμφισβήτητο ενδιαφέρον που και προσωπικά έχετε ή νομίζω ότι έχετε για αντίστοιχα ζητήματα, πρέπει να γνωρίζετε περίπου ή βασικά ή και πλήρως το θέμα.</w:t>
      </w:r>
    </w:p>
    <w:p w14:paraId="33B29097"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Ο χώρος της </w:t>
      </w:r>
      <w:proofErr w:type="spellStart"/>
      <w:r w:rsidRPr="00EE20AA">
        <w:rPr>
          <w:rFonts w:eastAsia="Times New Roman"/>
          <w:szCs w:val="24"/>
        </w:rPr>
        <w:t>Αγροτέρας</w:t>
      </w:r>
      <w:proofErr w:type="spellEnd"/>
      <w:r w:rsidRPr="00EE20AA">
        <w:rPr>
          <w:rFonts w:eastAsia="Times New Roman"/>
          <w:szCs w:val="24"/>
        </w:rPr>
        <w:t xml:space="preserve"> Αρτέμιδος</w:t>
      </w:r>
      <w:r>
        <w:rPr>
          <w:rFonts w:eastAsia="Times New Roman"/>
          <w:szCs w:val="24"/>
        </w:rPr>
        <w:t xml:space="preserve"> έχει κηρυχθεί ως αρχαιολογικός χώρος από το 1960. Εδώ δε και πενήντα πέντε χρόνια, από το 1964, το Κεντρικό Αρχαιολογικό Συμβούλιο με επανειλημμένες παρεμβάσεις έχει ζητήσει να απαλλοτριωθεί ο χώρος λόγω της ιδιαίτερης πολιτιστικής σημασίας, αλλά και ιστορικής αξίας που έχει. Υπάρχει, λοιπόν, μια διαδρομή πενήντα και πλέον ετών, όπου όλες οι προηγούμενες κυβερνήσεις και η διαχείριση της πολιτείας επ’ αυτού του θέματος δεν έχει ενεργήσει. </w:t>
      </w:r>
      <w:r>
        <w:rPr>
          <w:rFonts w:eastAsia="Times New Roman"/>
          <w:szCs w:val="24"/>
        </w:rPr>
        <w:lastRenderedPageBreak/>
        <w:t xml:space="preserve">Δεν είναι τωρινό το θέμα, ούτε το καταθέτω για αντιπολιτευτικούς λόγους. Έχουμε πενήντα χρόνια -να μην πω αδιαφορία, γιατί ίσως είναι βαριά η λέξη- μια αδράνεια της πολιτείας όσον αφορά το να δει πώς μπορεί να λυθεί το ζήτημα. Υπάρχει, λοιπόν, μια αδράνεια και τίποτα δεν κινείται γύρω από αυτό το ζήτημα. </w:t>
      </w:r>
    </w:p>
    <w:p w14:paraId="33B29098"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Τελευταία, όμως, έχουμε μια εισήγηση στην Γ΄ Εφορεία των Προϊστορικών και Κλασικών Αρχαιοτήτων, η οποία δημιούργησε ιδιαιτέρως ανησυχητική ατμόσφαιρα, ότι δεν αποκλείεται, δηλαδή, με βάση την εισήγηση, να έχουμε ταχύτατα μια οικοδόμηση του χώρου, ενός χώρου ο οποίος έχει πολύ μεγάλη σημασία, ακόμα και αν είναι αληθή –και θα είναι, υποθέτω- τα στοιχεία που η κ. </w:t>
      </w:r>
      <w:proofErr w:type="spellStart"/>
      <w:r>
        <w:rPr>
          <w:rFonts w:eastAsia="Times New Roman"/>
          <w:szCs w:val="24"/>
        </w:rPr>
        <w:t>Μπάνα</w:t>
      </w:r>
      <w:proofErr w:type="spellEnd"/>
      <w:r>
        <w:rPr>
          <w:rFonts w:eastAsia="Times New Roman"/>
          <w:szCs w:val="24"/>
        </w:rPr>
        <w:t xml:space="preserve"> καταθέτει, ότι έχουν απομείνει ελάχιστα κομμάτια των παλιών μνημείων, ενδεχομένως θα μπορούσε να είναι πιο ρεαλιστική η αντιμετώπιση, κάτι να κάνουμε, να δομηθεί ένα μέρος, να μείνει ένα άλλο. Ακόμα και έτσι αν είναι τα πράγματα, όσον αφορά αυτόν τον ιστορικής αξίας χώρο ο οποίος γειτνιάζει με το </w:t>
      </w:r>
      <w:proofErr w:type="spellStart"/>
      <w:r>
        <w:rPr>
          <w:rFonts w:eastAsia="Times New Roman"/>
          <w:szCs w:val="24"/>
        </w:rPr>
        <w:t>Ολυμπιείο</w:t>
      </w:r>
      <w:proofErr w:type="spellEnd"/>
      <w:r>
        <w:rPr>
          <w:rFonts w:eastAsia="Times New Roman"/>
          <w:szCs w:val="24"/>
        </w:rPr>
        <w:t xml:space="preserve"> και είναι σε μια πόλη την οποία τα εκατομμύρια των τουριστών βασικά την επισκέπτονται όχι για να κάνουν βόλτες  στους δρόμους της, αλλά γιατί εκπέμπει ένα παγκόσμιο πολιτιστικό μήνυμα με τους χώρους που έχει, αν έτσι έχουν τα πράγματα, σας ερωτώ: Τι πρέπει ή τι μπορεί να κάνει το Υπουργείο με το ενδιαφέρον που υποχρεούται να επιδείξει απέναντι σε αυτό το ζήτημα;</w:t>
      </w:r>
    </w:p>
    <w:p w14:paraId="33B29099"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Ευχαριστώ.</w:t>
      </w:r>
    </w:p>
    <w:p w14:paraId="33B2909A"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EE20AA">
        <w:rPr>
          <w:rFonts w:eastAsia="Times New Roman"/>
          <w:b/>
          <w:szCs w:val="24"/>
        </w:rPr>
        <w:t xml:space="preserve">ΠΡΟΕΔΡΕΥΩΝ (Αναστάσιος Κουράκης): </w:t>
      </w:r>
      <w:r>
        <w:rPr>
          <w:rFonts w:eastAsia="Times New Roman"/>
          <w:szCs w:val="24"/>
        </w:rPr>
        <w:t>Ευχαριστούμε τον κ. Λυκούδη για το θέμα που ανέπτυξε.</w:t>
      </w:r>
    </w:p>
    <w:p w14:paraId="33B2909B"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 xml:space="preserve">Καλούμε τώρα την Υπουργό Πολιτισμού και Αθλητισμού κ. Μυρσίνη Ζορμπά, για την </w:t>
      </w:r>
      <w:proofErr w:type="spellStart"/>
      <w:r>
        <w:rPr>
          <w:rFonts w:eastAsia="Times New Roman"/>
          <w:szCs w:val="24"/>
        </w:rPr>
        <w:t>πρωτομιλία</w:t>
      </w:r>
      <w:proofErr w:type="spellEnd"/>
      <w:r>
        <w:rPr>
          <w:rFonts w:eastAsia="Times New Roman"/>
          <w:szCs w:val="24"/>
        </w:rPr>
        <w:t xml:space="preserve"> της στο θέμα αυτό. </w:t>
      </w:r>
    </w:p>
    <w:p w14:paraId="33B2909C"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Σας ακούμε, κυρία Υπουργέ. Ορίστε, έχετε τον λόγο.</w:t>
      </w:r>
    </w:p>
    <w:p w14:paraId="33B2909D"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E26CC4">
        <w:rPr>
          <w:rFonts w:eastAsia="Times New Roman"/>
          <w:b/>
          <w:szCs w:val="24"/>
        </w:rPr>
        <w:t>ΜΥΡΣΙΝΗ ΖΟΡΜΠΑ (Υπουργός Πολιτισμού και Αθλητισμού):</w:t>
      </w:r>
      <w:r>
        <w:rPr>
          <w:rFonts w:eastAsia="Times New Roman"/>
          <w:szCs w:val="24"/>
        </w:rPr>
        <w:t xml:space="preserve"> Καλή σας μέρα, κύριε Πρόεδρε. </w:t>
      </w:r>
    </w:p>
    <w:p w14:paraId="33B2909E"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Κύριοι Βουλευτές, είστε οι δύο πρώτοι που μου υποβάλλουν ερωτήσεις. Ευχαριστώ πάρα πολύ. Δίνετε την ευκαιρία να συζητάμε σε ερωτήσεις ζητήματα τα οποία πολλές φορές είναι χρονίζοντα και αυτό έχει μια σημασία –νομίζω- να τα φέρνουμε ξανά στο φως. </w:t>
      </w:r>
    </w:p>
    <w:p w14:paraId="33B2909F"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i/>
          <w:szCs w:val="24"/>
        </w:rPr>
      </w:pPr>
      <w:r>
        <w:rPr>
          <w:rFonts w:eastAsia="Times New Roman"/>
          <w:szCs w:val="24"/>
        </w:rPr>
        <w:t xml:space="preserve">Το συγκεκριμένο ακίνητο στο </w:t>
      </w:r>
      <w:proofErr w:type="spellStart"/>
      <w:r>
        <w:rPr>
          <w:rFonts w:eastAsia="Times New Roman"/>
          <w:szCs w:val="24"/>
        </w:rPr>
        <w:t>Μετς</w:t>
      </w:r>
      <w:proofErr w:type="spellEnd"/>
      <w:r>
        <w:rPr>
          <w:rFonts w:eastAsia="Times New Roman"/>
          <w:szCs w:val="24"/>
        </w:rPr>
        <w:t xml:space="preserve"> εκεί στην οδό Αρδηττού, Θωμοπούλου κ.λπ. -είναι ένα τετράγωνο- ξεκίνησε να ανασκάπτεται, κύριε Λυκούδη, από τον 19</w:t>
      </w:r>
      <w:r w:rsidRPr="00E26CC4">
        <w:rPr>
          <w:rFonts w:eastAsia="Times New Roman"/>
          <w:szCs w:val="24"/>
          <w:vertAlign w:val="superscript"/>
        </w:rPr>
        <w:t>ο</w:t>
      </w:r>
      <w:r>
        <w:rPr>
          <w:rFonts w:eastAsia="Times New Roman"/>
          <w:szCs w:val="24"/>
        </w:rPr>
        <w:t xml:space="preserve"> αιώνα, δηλαδή το 1897. Επομένως, πράγματι, η ιστορία του είναι πάρα πολύ μεγάλη και η καθυστέρηση είναι τεράστια. Τότε βρέθηκαν ρωμαϊκοί και </w:t>
      </w:r>
      <w:proofErr w:type="spellStart"/>
      <w:r>
        <w:rPr>
          <w:rFonts w:eastAsia="Times New Roman"/>
          <w:szCs w:val="24"/>
        </w:rPr>
        <w:t>υστερορωμαϊκοί</w:t>
      </w:r>
      <w:proofErr w:type="spellEnd"/>
      <w:r>
        <w:rPr>
          <w:rFonts w:eastAsia="Times New Roman"/>
          <w:szCs w:val="24"/>
        </w:rPr>
        <w:t xml:space="preserve"> τάφοι εκεί.</w:t>
      </w:r>
    </w:p>
    <w:p w14:paraId="33B290A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Όπως ξέρετε, η κλασική αρχαιότητα είναι αυτή που μονοπώλησε το ενδιαφέρον των αρχαιολόγων για πολλές δεκαετίες, μην πούμε και έναν αιώνα. Στη συνέχεια είδαν τα ρωμαϊκά ή τα οθωμανικά. Επομένως αυτός είναι και ένας λόγος που πρέπει να δούμε για την καθυστέρηση.</w:t>
      </w:r>
    </w:p>
    <w:p w14:paraId="33B290A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Ωστόσο, στη δεκαετία του 1960 γίνεται η σωστική ανασκαφή, γιατί ανοίγει η Λεωφόρος Αρδηττού. Επομένως βγαίνει στο φως εκεί ένα τμήμα τείχους το οποίο οι αρχαιολόγοι το λένε Τμήμα Αναλήμματος. Σώζεται μέχρι σήμερα στο πρανές του βράχου. Ο ανασκαφέας της εποχής θεωρεί ότι είναι τμήμα του περιβόητου ναού της </w:t>
      </w:r>
      <w:proofErr w:type="spellStart"/>
      <w:r>
        <w:rPr>
          <w:rFonts w:eastAsia="Times New Roman" w:cs="Times New Roman"/>
          <w:szCs w:val="24"/>
        </w:rPr>
        <w:t>Αγροτέρας</w:t>
      </w:r>
      <w:proofErr w:type="spellEnd"/>
      <w:r>
        <w:rPr>
          <w:rFonts w:eastAsia="Times New Roman" w:cs="Times New Roman"/>
          <w:szCs w:val="24"/>
        </w:rPr>
        <w:t xml:space="preserve"> Αρτέμιδος.</w:t>
      </w:r>
    </w:p>
    <w:p w14:paraId="33B290A2"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Η απαλλοτρίωση των 1400 τ.μ. εξετάστηκε από το ΚΑΣ το 1964. Εν όψει τίνος πράγματος; Του σχεδίου πόλεως το οποίο φτιαχνόταν την εποχή εκείνη, με στόχο να μείνει ελεύθερος και επισκέψιμος ο αρχαιολογικός χώρος. Τότε αποφασίστηκε για πρώτη φορά και η απαλλοτρίωση του χώρου από οικοδομές που υπήρχαν. Επανήλθε πολλές φορές στο ΚΑΣ, και στις συναρμόδιες υπηρεσίες του Υπουργείου το 2002.</w:t>
      </w:r>
    </w:p>
    <w:p w14:paraId="33B290A3" w14:textId="77777777" w:rsidR="00571D31" w:rsidRDefault="00B338ED">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w:t>
      </w:r>
      <w:r>
        <w:rPr>
          <w:rFonts w:eastAsia="Times New Roman" w:cs="Times New Roman"/>
          <w:szCs w:val="24"/>
        </w:rPr>
        <w:t>της κυρίας</w:t>
      </w:r>
      <w:r w:rsidRPr="00F81B27">
        <w:rPr>
          <w:rFonts w:eastAsia="Times New Roman" w:cs="Times New Roman"/>
          <w:szCs w:val="24"/>
        </w:rPr>
        <w:t xml:space="preserve"> </w:t>
      </w:r>
      <w:r>
        <w:rPr>
          <w:rFonts w:eastAsia="Times New Roman" w:cs="Times New Roman"/>
          <w:szCs w:val="24"/>
        </w:rPr>
        <w:t>Υπουργού</w:t>
      </w:r>
      <w:r w:rsidRPr="00F81B27">
        <w:rPr>
          <w:rFonts w:eastAsia="Times New Roman" w:cs="Times New Roman"/>
          <w:szCs w:val="24"/>
        </w:rPr>
        <w:t>)</w:t>
      </w:r>
    </w:p>
    <w:p w14:paraId="33B290A4"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Συντομεύω, αλλά σας λέω μερικούς σταθμούς διότι η Αρχαιολογική Υπηρεσία πρέπει να πούμε ότι αγρυπνεί πάνω σε όλα τα μνημεία ή τις ανασκαφές, ωστόσο, δεν έχει πάντοτε τη δυνατότητα. Και θα σας πω ποια δυνατότητα δεν έχει. </w:t>
      </w:r>
    </w:p>
    <w:p w14:paraId="33B290A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Υπάρχει, λοιπόν, κοινή υπουργική απόφαση του Υπουργείου Οικονομικών και Πολιτισμού το 2002. Το 2002 γίνεται ανάκληση της αναγκαστικής απαλλοτρίωσης αφού δεν συντελέστηκε εμπρόθεσμα, αλλά το ΚΑΣ το 2003 επανέρχεται και επομένως το θεωρεί και πάλι απαλλοτριώσιμο. Βλέπετε ότι γίνεται μια διελκυστίνδα.</w:t>
      </w:r>
    </w:p>
    <w:p w14:paraId="33B290A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Ουσιαστικά, όμως, γιατί είναι ατελέσφορες οι αποφάσεις απαλλοτρίωσης; Διότι το ΤΑΠΑ δεν είχε καταφέρει να διαθέτει αρκετά χρήματα. Ξέρουμε όλοι ότι ήταν το θησαυροφυλάκιο του Υπουργείου Πολιτισμού, ωστόσο, νομίζω ότι τελευταία είναι που άνοιξε και μπορούμε να έχουμε μια βάσιμη ελπίδα για το ΤΑΠΑ.</w:t>
      </w:r>
    </w:p>
    <w:p w14:paraId="33B290A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Τέλος πάντων, δεν μπορούσαν να έχουν τα έξοδα της απαλλοτρίωσης. Με απόφαση του 2005 ξαναγίνεται ανασκαφική έρευνα, καθαιρούνται παλιά κτήρια από το ακίνητο και το 2015 ακολουθεί η </w:t>
      </w:r>
      <w:r>
        <w:rPr>
          <w:rFonts w:eastAsia="Times New Roman" w:cs="Times New Roman"/>
          <w:szCs w:val="24"/>
        </w:rPr>
        <w:lastRenderedPageBreak/>
        <w:t>αρχαιολογική τεκμηρίωση των νέων δεδομένων που προέκυψαν από αυτήν τη έρευνα. Χρειάστηκαν δηλαδή δέκα χρόνια διότι κυρίως οι αρχαιολόγοι αισθάνονται ένα σώμα επιστημόνων, το οποίο θέλει να κάνει τις έρευνές του και ζητάει χρόνο.</w:t>
      </w:r>
    </w:p>
    <w:p w14:paraId="33B290A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Μετά από όλα αυτά, το Τμήμα Διεύθυνσης Προϊστορικών και Κλασικών Αρχαιοτήτων της Γενικής Διεύθυνσης Αρχαιοτήτων Πολιτιστικής Κληρονομίας μάς ενημερώνει ότι η συγκεκριμένη υπόθεση βρίσκεται στην ατζέντα εκ νέου του ΚΑΣ με τα νέα δεδομένα της έρευνας. Αυτό είναι που περιμένουμε να γνωμοδοτήσει σχετικά γρήγορα, ελπίζω. Πρόκειται για ένα από τα ακριβότερα ακίνητα της πόλης λόγω της θέσης του και της εξαιρετικής θέας που έχει στην Ακρόπολη. Οπότε το ποσό θα πρέπει να συνυπολογιστεί στην απόφαση του ΚΑΣ. Προσωπικά πιστεύω ότι το ΚΑΣ δεν αφήνει τίποτα στην τύχη του, μόνο που οι καθυστερήσεις μερικές φορές είναι μοιραίες.</w:t>
      </w:r>
    </w:p>
    <w:p w14:paraId="33B290A9" w14:textId="77777777" w:rsidR="00571D31" w:rsidRDefault="00B338ED">
      <w:pPr>
        <w:spacing w:after="0" w:line="600" w:lineRule="auto"/>
        <w:ind w:firstLine="720"/>
        <w:jc w:val="both"/>
        <w:rPr>
          <w:rFonts w:eastAsia="Times New Roman" w:cs="Times New Roman"/>
          <w:szCs w:val="24"/>
        </w:rPr>
      </w:pPr>
      <w:r w:rsidRPr="00E20E96">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33B290A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Τα υπόλοιπα στη δευτερολογία σας, κυρία Υπουργέ.</w:t>
      </w:r>
    </w:p>
    <w:p w14:paraId="33B290AB"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Τον λόγο έχει ο κ. Λυκούδης για τη δευτερολογία του για τρία λεπτά.</w:t>
      </w:r>
    </w:p>
    <w:p w14:paraId="33B290AC" w14:textId="77777777" w:rsidR="00571D31" w:rsidRDefault="00B338ED">
      <w:pPr>
        <w:spacing w:after="0" w:line="600" w:lineRule="auto"/>
        <w:ind w:firstLine="720"/>
        <w:jc w:val="both"/>
        <w:rPr>
          <w:rFonts w:eastAsia="Times New Roman" w:cs="Times New Roman"/>
          <w:szCs w:val="24"/>
        </w:rPr>
      </w:pPr>
      <w:r w:rsidRPr="00E20E96">
        <w:rPr>
          <w:rFonts w:eastAsia="Times New Roman" w:cs="Times New Roman"/>
          <w:b/>
          <w:szCs w:val="24"/>
        </w:rPr>
        <w:t>ΣΠΥΡΙΔΩΝ ΛΥΚΟΥΔΗΣ (Ζ΄ Αντιπρόεδρος της Βουλής):</w:t>
      </w:r>
      <w:r>
        <w:rPr>
          <w:rFonts w:eastAsia="Times New Roman" w:cs="Times New Roman"/>
          <w:szCs w:val="24"/>
        </w:rPr>
        <w:t xml:space="preserve"> Κυρία Υπουργέ, για μένα είναι εξαιρετικά σημαντικό το γεγονός ότι με την </w:t>
      </w:r>
      <w:proofErr w:type="spellStart"/>
      <w:r>
        <w:rPr>
          <w:rFonts w:eastAsia="Times New Roman" w:cs="Times New Roman"/>
          <w:szCs w:val="24"/>
        </w:rPr>
        <w:t>πρωτολογία</w:t>
      </w:r>
      <w:proofErr w:type="spellEnd"/>
      <w:r>
        <w:rPr>
          <w:rFonts w:eastAsia="Times New Roman" w:cs="Times New Roman"/>
          <w:szCs w:val="24"/>
        </w:rPr>
        <w:t xml:space="preserve"> σας και με την πολύ ενδιαφέρουσα ιστορική αναδρομή που κάνατε πάνω στο ζήτημα επιβεβαιώσατε ότι υπάρχει θέμα. Επιβεβαιώσατε –κατά τη γνώμη μου- και το ενδιαφέρον που έχει το Υπουργείο και εσείς προσωπικά, γιατί αλλιώς δεν θα λέγατε αυτά που είπατε, θα λέγατε άλλα, θα προσπαθούσατε να κρύψετε το ζήτημα ή να το λειάνετε.</w:t>
      </w:r>
    </w:p>
    <w:p w14:paraId="33B290AD" w14:textId="77777777" w:rsidR="00571D31" w:rsidRDefault="00B338ED">
      <w:pPr>
        <w:spacing w:after="0" w:line="600" w:lineRule="auto"/>
        <w:ind w:firstLine="720"/>
        <w:jc w:val="both"/>
        <w:rPr>
          <w:rFonts w:eastAsia="Times New Roman" w:cs="Times New Roman"/>
          <w:caps/>
          <w:szCs w:val="24"/>
        </w:rPr>
      </w:pPr>
      <w:r>
        <w:rPr>
          <w:rFonts w:eastAsia="Times New Roman" w:cs="Times New Roman"/>
          <w:szCs w:val="24"/>
        </w:rPr>
        <w:lastRenderedPageBreak/>
        <w:t xml:space="preserve">Έχω την εντύπωση ότι ακριβώς αυτά που είπατε αναδεικνύουν και το μέγιστο του προβλήματος. Δηλαδή τα πράγματα είναι έτσι ακριβώς. Υπάρχει ένας χώρος ο οποίος έχει τεράστια ιστορική και σημασία. Προφανώς, αν ήταν οι κολώνες του Παρθενώνα εκεί, θα είχε τελειώσει το ζήτημα, αλλά δεν είναι έτσι ο χώρος. Ο χώρος χρειάζεται και περαιτέρω ανασκαφές με βάση τις δηλώσεις του </w:t>
      </w:r>
      <w:r>
        <w:rPr>
          <w:rFonts w:eastAsia="Times New Roman" w:cs="Times New Roman"/>
          <w:szCs w:val="24"/>
          <w:lang w:val="en-US"/>
        </w:rPr>
        <w:t>ICOMOS</w:t>
      </w:r>
      <w:r>
        <w:rPr>
          <w:rFonts w:eastAsia="Times New Roman" w:cs="Times New Roman"/>
          <w:szCs w:val="24"/>
        </w:rPr>
        <w:t>. Ακόμα περιμένουμε ότι δεν αποκλείεται με καινούργιες ανασκαφές να βγουν στην επιφάνεια και άλλα πολύ ενδιαφέροντα στοιχεία του πολιτιστικού μας παρελθόντος.</w:t>
      </w:r>
    </w:p>
    <w:p w14:paraId="33B290AE" w14:textId="77777777" w:rsidR="00571D31" w:rsidRDefault="00B338ED">
      <w:pPr>
        <w:spacing w:after="0" w:line="600" w:lineRule="auto"/>
        <w:ind w:firstLine="720"/>
        <w:jc w:val="both"/>
        <w:rPr>
          <w:rFonts w:eastAsia="Times New Roman"/>
          <w:szCs w:val="24"/>
        </w:rPr>
      </w:pPr>
      <w:r>
        <w:rPr>
          <w:rFonts w:eastAsia="Times New Roman"/>
          <w:szCs w:val="24"/>
        </w:rPr>
        <w:t xml:space="preserve">Αν έτσι έχουν τα πράγματα, -που έτσι έχουν, απ’ ό,τι οι υπουργικές δηλώσεις λένε κι όχι ο ερωτών Βουλευτής- κάτι πρέπει να κάνει η πολιτεία. Δηλαδή, εάν καταλήξουμε, κυρία Υπουργέ, σε αυτό που είπατε στο τέλος και που υποθέτω ότι κι εσείς καταλαβαίνετε, θα έλεγα ότι είναι πολύ μικρό το μέγεθος του επιχειρήματος ότι «είναι πάρα πολύ ακριβή η απαλλοτρίωση, δυστυχώς, λεφτά δεν υπάρχουν και τι να κάνουμε τώρα;», «αυτό το ζήτημα μπορεί να παραμείνει σε εκκρεμότητα, όπως έχει μείνει πενήντα χρόνια». </w:t>
      </w:r>
    </w:p>
    <w:p w14:paraId="33B290AF" w14:textId="77777777" w:rsidR="00571D31" w:rsidRDefault="00B338ED">
      <w:pPr>
        <w:spacing w:after="0" w:line="600" w:lineRule="auto"/>
        <w:ind w:firstLine="720"/>
        <w:jc w:val="both"/>
        <w:rPr>
          <w:rFonts w:eastAsia="Times New Roman"/>
          <w:szCs w:val="24"/>
        </w:rPr>
      </w:pPr>
      <w:r>
        <w:rPr>
          <w:rFonts w:eastAsia="Times New Roman"/>
          <w:szCs w:val="24"/>
        </w:rPr>
        <w:t xml:space="preserve">Γι’ αυτό, δεν κατηγορώ την παρούσα Κυβέρνηση ούτε τη διαχείριση από την παρούσα πολιτεία. Πενήντα ολόκληρα χρόνια οι κυβερνήσεις δεν το προχωράνε, ίσως από αδράνεια που είπα πριν, αν θέλετε, όμως, να γίνω πιο αιχμηρός, ίσως διότι δεν αποκλείεται να μην θέλουν να συγκρουστούν και με τα τεράστιας οικονομικής σημασίας ιδιωτικά συμφέροντα που υπάρχουν στον αντίστοιχο χώρο, ιδιοκτητών κ.λπ.. Δεν μπορεί να μην υπάρχει και αυτό το ζήτημα. </w:t>
      </w:r>
    </w:p>
    <w:p w14:paraId="33B290B0" w14:textId="77777777" w:rsidR="00571D31" w:rsidRDefault="00B338ED">
      <w:pPr>
        <w:spacing w:after="0" w:line="600" w:lineRule="auto"/>
        <w:ind w:firstLine="720"/>
        <w:jc w:val="both"/>
        <w:rPr>
          <w:rFonts w:eastAsia="Times New Roman"/>
          <w:szCs w:val="24"/>
        </w:rPr>
      </w:pPr>
      <w:r>
        <w:rPr>
          <w:rFonts w:eastAsia="Times New Roman"/>
          <w:szCs w:val="24"/>
        </w:rPr>
        <w:t xml:space="preserve">Εάν, όμως, έτσι έχουν τα πράγματα, πρέπει να αποφασίσουμε. Τελικά σε αυτή τη χώρα το τεράστιο ζήτημα της οικονομικής δυσπραγίας μπορεί να φέρει τέτοιου τύπου παρεμβάσεις, εννοώ </w:t>
      </w:r>
      <w:r>
        <w:rPr>
          <w:rFonts w:eastAsia="Times New Roman"/>
          <w:szCs w:val="24"/>
        </w:rPr>
        <w:lastRenderedPageBreak/>
        <w:t xml:space="preserve">επικίνδυνες, επιβαρυντικές, για το μεγάλο της όπλο, τη μεγάλη της αιχμή, που είναι ο πολιτισμός και να κωφεύουμε όλοι; </w:t>
      </w:r>
    </w:p>
    <w:p w14:paraId="33B290B1" w14:textId="77777777" w:rsidR="00571D31" w:rsidRDefault="00B338ED">
      <w:pPr>
        <w:spacing w:after="0" w:line="600" w:lineRule="auto"/>
        <w:ind w:firstLine="720"/>
        <w:jc w:val="both"/>
        <w:rPr>
          <w:rFonts w:eastAsia="Times New Roman"/>
          <w:szCs w:val="24"/>
        </w:rPr>
      </w:pPr>
      <w:r>
        <w:rPr>
          <w:rFonts w:eastAsia="Times New Roman"/>
          <w:szCs w:val="24"/>
        </w:rPr>
        <w:t>Ξαναλέω ότι τα εκατομμύρια των επισκεπτών της Αθήνας κάθε χρόνο δεν έρχονται μόνο για τον καθαρό ουρανό της Αττικής. Έρχονται γιατί υπάρχει ένα μήνυμα από αυτή εδώ την πόλη σε ολόκληρη την ανθρωπότητα ότι έχει κάτι να τους δείξει. Εάν αυτό το πράγμα εμείς το εντάξουμε στη λογική των οικονομικών δυσκολιών και άρα, της δυσκολίας των απαλλοτριώσεων, δεν οδηγούμαστε πουθενά.</w:t>
      </w:r>
    </w:p>
    <w:p w14:paraId="33B290B2" w14:textId="77777777" w:rsidR="00571D31" w:rsidRDefault="00B338ED">
      <w:pPr>
        <w:spacing w:after="0" w:line="600" w:lineRule="auto"/>
        <w:ind w:firstLine="720"/>
        <w:jc w:val="both"/>
        <w:rPr>
          <w:rFonts w:eastAsia="Times New Roman"/>
          <w:szCs w:val="24"/>
        </w:rPr>
      </w:pPr>
      <w:r>
        <w:rPr>
          <w:rFonts w:eastAsia="Times New Roman"/>
          <w:szCs w:val="24"/>
        </w:rPr>
        <w:t xml:space="preserve">Εγώ πρέπει να σας πω ότι με πολύ μεγάλη προσοχή και σεβασμό διάβασα την εισήγηση της κ. </w:t>
      </w:r>
      <w:proofErr w:type="spellStart"/>
      <w:r>
        <w:rPr>
          <w:rFonts w:eastAsia="Times New Roman"/>
          <w:szCs w:val="24"/>
        </w:rPr>
        <w:t>Μπάνα</w:t>
      </w:r>
      <w:proofErr w:type="spellEnd"/>
      <w:r>
        <w:rPr>
          <w:rFonts w:eastAsia="Times New Roman"/>
          <w:szCs w:val="24"/>
        </w:rPr>
        <w:t xml:space="preserve">, διότι δεν είναι τυχαία, είναι αξιολογότατο στέλεχος της πολιτείας, η οποία κάνει τη δουλειά που κάνει. Κι όταν η κυρία </w:t>
      </w:r>
      <w:proofErr w:type="spellStart"/>
      <w:r>
        <w:rPr>
          <w:rFonts w:eastAsia="Times New Roman"/>
          <w:szCs w:val="24"/>
        </w:rPr>
        <w:t>Μπάνα</w:t>
      </w:r>
      <w:proofErr w:type="spellEnd"/>
      <w:r>
        <w:rPr>
          <w:rFonts w:eastAsia="Times New Roman"/>
          <w:szCs w:val="24"/>
        </w:rPr>
        <w:t xml:space="preserve"> λέει «ας δούμε το θέμα, ας δούμε τι μπορούμε να κάνουμε», εγώ δεν μπορώ να μην πάρω υπ’ </w:t>
      </w:r>
      <w:proofErr w:type="spellStart"/>
      <w:r>
        <w:rPr>
          <w:rFonts w:eastAsia="Times New Roman"/>
          <w:szCs w:val="24"/>
        </w:rPr>
        <w:t>όψιν</w:t>
      </w:r>
      <w:proofErr w:type="spellEnd"/>
      <w:r>
        <w:rPr>
          <w:rFonts w:eastAsia="Times New Roman"/>
          <w:szCs w:val="24"/>
        </w:rPr>
        <w:t xml:space="preserve"> μου και τη δική της ευαισθησία για το ζήτημα. </w:t>
      </w:r>
    </w:p>
    <w:p w14:paraId="33B290B3" w14:textId="77777777" w:rsidR="00571D31" w:rsidRDefault="00B338ED">
      <w:pPr>
        <w:spacing w:after="0" w:line="600" w:lineRule="auto"/>
        <w:ind w:firstLine="720"/>
        <w:jc w:val="both"/>
        <w:rPr>
          <w:rFonts w:eastAsia="Times New Roman"/>
          <w:szCs w:val="24"/>
        </w:rPr>
      </w:pPr>
      <w:r>
        <w:rPr>
          <w:rFonts w:eastAsia="Times New Roman"/>
          <w:szCs w:val="24"/>
        </w:rPr>
        <w:t xml:space="preserve">Πάνω απ’ όλα, όμως, η δική μου ερώτηση έχει –νομίζω εγώ- την ευαισθησία μιας πόλης η οποία θέλει να αναδείξει το παρελθόν της και νομίζω ότι αυτή η ευαισθησία είναι πολύ μεγαλύτερη και πολύ επιβλητικότερη όλων των άλλων. </w:t>
      </w:r>
    </w:p>
    <w:p w14:paraId="33B290B4" w14:textId="77777777" w:rsidR="00571D31" w:rsidRDefault="00B338ED">
      <w:pPr>
        <w:spacing w:after="0" w:line="600" w:lineRule="auto"/>
        <w:ind w:firstLine="720"/>
        <w:jc w:val="both"/>
        <w:rPr>
          <w:rFonts w:eastAsia="Times New Roman"/>
          <w:szCs w:val="24"/>
        </w:rPr>
      </w:pPr>
      <w:r>
        <w:rPr>
          <w:rFonts w:eastAsia="Times New Roman"/>
          <w:szCs w:val="24"/>
        </w:rPr>
        <w:t xml:space="preserve">Ευχαριστώ.      </w:t>
      </w:r>
    </w:p>
    <w:p w14:paraId="33B290B5" w14:textId="77777777" w:rsidR="00571D31" w:rsidRDefault="00B338ED">
      <w:pPr>
        <w:spacing w:after="0" w:line="600" w:lineRule="auto"/>
        <w:ind w:firstLine="720"/>
        <w:jc w:val="both"/>
        <w:rPr>
          <w:rFonts w:eastAsia="Times New Roman"/>
          <w:szCs w:val="24"/>
        </w:rPr>
      </w:pPr>
      <w:r w:rsidRPr="00F05C28">
        <w:rPr>
          <w:rFonts w:eastAsia="Times New Roman"/>
          <w:b/>
          <w:szCs w:val="24"/>
        </w:rPr>
        <w:t>ΠΡΟΕΔΡΕΥΩΝ (Αναστάσιος Κουράκης):</w:t>
      </w:r>
      <w:r>
        <w:rPr>
          <w:rFonts w:eastAsia="Times New Roman"/>
          <w:szCs w:val="24"/>
        </w:rPr>
        <w:t xml:space="preserve"> Ευχαριστούμε τον κ. Λυκούδη. </w:t>
      </w:r>
    </w:p>
    <w:p w14:paraId="33B290B6" w14:textId="77777777" w:rsidR="00571D31" w:rsidRDefault="00B338ED">
      <w:pPr>
        <w:spacing w:after="0" w:line="600" w:lineRule="auto"/>
        <w:ind w:firstLine="720"/>
        <w:jc w:val="both"/>
        <w:rPr>
          <w:rFonts w:eastAsia="Times New Roman"/>
          <w:szCs w:val="24"/>
        </w:rPr>
      </w:pPr>
      <w:r>
        <w:rPr>
          <w:rFonts w:eastAsia="Times New Roman"/>
          <w:szCs w:val="24"/>
        </w:rPr>
        <w:t xml:space="preserve">Καλούμε την Υπουργό Πολιτισμού και Αθλητισμού κ. Μυρσίνη Ζορμπά για τη δευτερολογία της, για τρία λεπτά. </w:t>
      </w:r>
    </w:p>
    <w:p w14:paraId="33B290B7" w14:textId="77777777" w:rsidR="00571D31" w:rsidRDefault="00B338ED">
      <w:pPr>
        <w:spacing w:after="0" w:line="600" w:lineRule="auto"/>
        <w:ind w:firstLine="720"/>
        <w:jc w:val="both"/>
        <w:rPr>
          <w:rFonts w:eastAsia="Times New Roman"/>
          <w:szCs w:val="24"/>
        </w:rPr>
      </w:pPr>
      <w:r w:rsidRPr="00922892">
        <w:rPr>
          <w:rFonts w:eastAsia="Times New Roman"/>
          <w:b/>
          <w:szCs w:val="24"/>
        </w:rPr>
        <w:lastRenderedPageBreak/>
        <w:t>ΜΥΡΣΙΝΗ ΖΟΡΜΠΑ (Υπουργός Πολιτισμού και Αθλητισμού):</w:t>
      </w:r>
      <w:r>
        <w:rPr>
          <w:rFonts w:eastAsia="Times New Roman"/>
          <w:b/>
          <w:szCs w:val="24"/>
        </w:rPr>
        <w:t xml:space="preserve"> </w:t>
      </w:r>
      <w:r>
        <w:rPr>
          <w:rFonts w:eastAsia="Times New Roman"/>
          <w:szCs w:val="24"/>
        </w:rPr>
        <w:t xml:space="preserve">Θέλω απλώς να σας πω ότι θεωρώ πως οι αρχαιολόγοι και ειδικά το ΚΑΣ είναι οι θεματοφύλακες και της ταυτότητας της πόλης και της πολιτισμικής κληρονομιάς της. Κι αν κατηγορούνται για κάτι συνήθως, είναι γιατί είναι σχολαστικοί, γιατί είναι πιστοί στην επιστημονική τους ανάλυση, γιατί «χρονοτριβούν». Θεωρώ, όμως, ότι κάνουν πραγματικά μια εξαιρετική δουλειά.  </w:t>
      </w:r>
    </w:p>
    <w:p w14:paraId="33B290B8" w14:textId="77777777" w:rsidR="00571D31" w:rsidRDefault="00B338ED">
      <w:pPr>
        <w:spacing w:after="0" w:line="600" w:lineRule="auto"/>
        <w:ind w:firstLine="720"/>
        <w:jc w:val="both"/>
        <w:rPr>
          <w:rFonts w:eastAsia="Times New Roman"/>
          <w:szCs w:val="24"/>
        </w:rPr>
      </w:pPr>
      <w:r>
        <w:rPr>
          <w:rFonts w:eastAsia="Times New Roman"/>
          <w:szCs w:val="24"/>
        </w:rPr>
        <w:t xml:space="preserve">Πρέπει να σας πω, όμως, ότι γνώριζα το Υπουργείο πριν περάσω το κατώφλι του και από προηγούμενη εμπειρία μου, αλλά δεν είχα την ευκαιρία ποτέ να αντιληφθώ την περιφερειακή του εμβέλεια, διότι η Ελλάδα είναι σπαρμένη από αρχαία, και τη συστηματική δουλειά που γίνεται. Είναι ένα εργοτάξιο μηχανικών, αρχαιολόγων, συντηρητών κλπ.  </w:t>
      </w:r>
    </w:p>
    <w:p w14:paraId="33B290B9" w14:textId="77777777" w:rsidR="00571D31" w:rsidRDefault="00B338ED">
      <w:pPr>
        <w:spacing w:after="0" w:line="600" w:lineRule="auto"/>
        <w:ind w:firstLine="720"/>
        <w:jc w:val="both"/>
        <w:rPr>
          <w:rFonts w:eastAsia="Times New Roman"/>
          <w:szCs w:val="24"/>
        </w:rPr>
      </w:pPr>
      <w:r>
        <w:rPr>
          <w:rFonts w:eastAsia="Times New Roman"/>
          <w:szCs w:val="24"/>
        </w:rPr>
        <w:t xml:space="preserve">Θεωρώ, λοιπόν, πως είναι εγγύηση ότι επανέρχεται στο ΚΑΣ και η απόφασή του θα μας δεσμεύσει για τη συνέχεια. </w:t>
      </w:r>
    </w:p>
    <w:p w14:paraId="33B290BA" w14:textId="77777777" w:rsidR="00571D31" w:rsidRDefault="00B338ED">
      <w:pPr>
        <w:spacing w:after="0" w:line="600" w:lineRule="auto"/>
        <w:ind w:firstLine="720"/>
        <w:jc w:val="both"/>
        <w:rPr>
          <w:rFonts w:eastAsia="Times New Roman"/>
          <w:szCs w:val="24"/>
        </w:rPr>
      </w:pPr>
      <w:r>
        <w:rPr>
          <w:rFonts w:eastAsia="Times New Roman"/>
          <w:szCs w:val="24"/>
        </w:rPr>
        <w:t xml:space="preserve">Ευχαριστώ. </w:t>
      </w:r>
    </w:p>
    <w:p w14:paraId="33B290BB" w14:textId="77777777" w:rsidR="00571D31" w:rsidRDefault="00B338ED">
      <w:pPr>
        <w:spacing w:after="0" w:line="600" w:lineRule="auto"/>
        <w:ind w:firstLine="720"/>
        <w:jc w:val="both"/>
        <w:rPr>
          <w:rFonts w:eastAsia="Times New Roman"/>
          <w:szCs w:val="24"/>
        </w:rPr>
      </w:pPr>
      <w:r w:rsidRPr="00F05C28">
        <w:rPr>
          <w:rFonts w:eastAsia="Times New Roman"/>
          <w:b/>
          <w:szCs w:val="24"/>
        </w:rPr>
        <w:t>ΠΡΟΕΔΡΕΥΩΝ (Αναστάσιος Κουράκης):</w:t>
      </w:r>
      <w:r>
        <w:rPr>
          <w:rFonts w:eastAsia="Times New Roman"/>
          <w:b/>
          <w:szCs w:val="24"/>
        </w:rPr>
        <w:t xml:space="preserve"> </w:t>
      </w:r>
      <w:r>
        <w:rPr>
          <w:rFonts w:eastAsia="Times New Roman"/>
          <w:szCs w:val="24"/>
        </w:rPr>
        <w:t>Ευχαριστούμε την κυρία Υπουργό.</w:t>
      </w:r>
    </w:p>
    <w:p w14:paraId="33B290BC" w14:textId="77777777" w:rsidR="00571D31" w:rsidRDefault="00B338ED">
      <w:pPr>
        <w:spacing w:after="0" w:line="600" w:lineRule="auto"/>
        <w:ind w:firstLine="720"/>
        <w:jc w:val="both"/>
        <w:rPr>
          <w:rFonts w:eastAsia="Times New Roman"/>
          <w:szCs w:val="24"/>
        </w:rPr>
      </w:pPr>
      <w:r>
        <w:rPr>
          <w:rFonts w:eastAsia="Times New Roman"/>
          <w:szCs w:val="24"/>
        </w:rPr>
        <w:t xml:space="preserve">Προχωρούμε στην έκτη </w:t>
      </w:r>
      <w:r w:rsidRPr="00495345">
        <w:rPr>
          <w:rFonts w:eastAsia="Times New Roman"/>
          <w:szCs w:val="24"/>
        </w:rPr>
        <w:t xml:space="preserve">με αριθμό 36/7-9-2018 </w:t>
      </w:r>
      <w:r>
        <w:rPr>
          <w:rFonts w:eastAsia="Times New Roman"/>
          <w:szCs w:val="24"/>
        </w:rPr>
        <w:t>ε</w:t>
      </w:r>
      <w:r w:rsidRPr="00495345">
        <w:rPr>
          <w:rFonts w:eastAsia="Times New Roman"/>
          <w:szCs w:val="24"/>
        </w:rPr>
        <w:t xml:space="preserve">πίκαιρη </w:t>
      </w:r>
      <w:r>
        <w:rPr>
          <w:rFonts w:eastAsia="Times New Roman"/>
          <w:szCs w:val="24"/>
        </w:rPr>
        <w:t>ε</w:t>
      </w:r>
      <w:r w:rsidRPr="00495345">
        <w:rPr>
          <w:rFonts w:eastAsia="Times New Roman"/>
          <w:szCs w:val="24"/>
        </w:rPr>
        <w:t xml:space="preserve">ρώτηση </w:t>
      </w:r>
      <w:r>
        <w:rPr>
          <w:rFonts w:eastAsia="Times New Roman"/>
          <w:szCs w:val="24"/>
        </w:rPr>
        <w:t xml:space="preserve">πρώτου κύκλου </w:t>
      </w:r>
      <w:r w:rsidRPr="00495345">
        <w:rPr>
          <w:rFonts w:eastAsia="Times New Roman"/>
          <w:szCs w:val="24"/>
        </w:rPr>
        <w:t>του Βουλευτή Αττικής των Ανεξαρτήτων Ελλήνων κ.</w:t>
      </w:r>
      <w:r>
        <w:rPr>
          <w:rFonts w:eastAsia="Times New Roman"/>
          <w:bCs/>
          <w:szCs w:val="24"/>
        </w:rPr>
        <w:t xml:space="preserve"> Κωνσταντίνου </w:t>
      </w:r>
      <w:proofErr w:type="spellStart"/>
      <w:r>
        <w:rPr>
          <w:rFonts w:eastAsia="Times New Roman"/>
          <w:bCs/>
          <w:szCs w:val="24"/>
        </w:rPr>
        <w:t>Κατσίκη</w:t>
      </w:r>
      <w:proofErr w:type="spellEnd"/>
      <w:r>
        <w:rPr>
          <w:rFonts w:eastAsia="Times New Roman"/>
          <w:bCs/>
          <w:szCs w:val="24"/>
        </w:rPr>
        <w:t xml:space="preserve"> </w:t>
      </w:r>
      <w:r>
        <w:rPr>
          <w:rFonts w:eastAsia="Times New Roman"/>
          <w:szCs w:val="24"/>
        </w:rPr>
        <w:t xml:space="preserve">προς την Υπουργό </w:t>
      </w:r>
      <w:r>
        <w:rPr>
          <w:rFonts w:eastAsia="Times New Roman"/>
          <w:bCs/>
          <w:szCs w:val="24"/>
        </w:rPr>
        <w:t xml:space="preserve">Πολιτισμού και Αθλητισμού, </w:t>
      </w:r>
      <w:r w:rsidRPr="00495345">
        <w:rPr>
          <w:rFonts w:eastAsia="Times New Roman"/>
          <w:szCs w:val="24"/>
        </w:rPr>
        <w:t>με θέμα: «Αποκατάσταση τοιχογραφιών Ιερού Ναού Αγίου Ιωάννου Θεολόγου Δήμου Αχαρνών».</w:t>
      </w:r>
    </w:p>
    <w:p w14:paraId="33B290BD" w14:textId="77777777" w:rsidR="00571D31" w:rsidRDefault="00B338ED">
      <w:pPr>
        <w:spacing w:after="0" w:line="600" w:lineRule="auto"/>
        <w:ind w:firstLine="720"/>
        <w:jc w:val="both"/>
        <w:rPr>
          <w:rFonts w:eastAsia="Times New Roman"/>
          <w:szCs w:val="24"/>
        </w:rPr>
      </w:pPr>
      <w:r>
        <w:rPr>
          <w:rFonts w:eastAsia="Times New Roman"/>
          <w:szCs w:val="24"/>
        </w:rPr>
        <w:t xml:space="preserve">Στην ερώτηση θα απαντήσει η Υπουργός κ. Μυρσίνη Ζορμπά. </w:t>
      </w:r>
    </w:p>
    <w:p w14:paraId="33B290BE" w14:textId="77777777" w:rsidR="00571D31" w:rsidRDefault="00B338ED">
      <w:pPr>
        <w:spacing w:after="0" w:line="600" w:lineRule="auto"/>
        <w:ind w:firstLine="720"/>
        <w:jc w:val="both"/>
        <w:rPr>
          <w:rFonts w:eastAsia="Times New Roman"/>
          <w:szCs w:val="24"/>
        </w:rPr>
      </w:pPr>
      <w:r>
        <w:rPr>
          <w:rFonts w:eastAsia="Times New Roman"/>
          <w:szCs w:val="24"/>
        </w:rPr>
        <w:t xml:space="preserve">Τον λόγο έχει για την </w:t>
      </w:r>
      <w:proofErr w:type="spellStart"/>
      <w:r>
        <w:rPr>
          <w:rFonts w:eastAsia="Times New Roman"/>
          <w:szCs w:val="24"/>
        </w:rPr>
        <w:t>πρωτολογία</w:t>
      </w:r>
      <w:proofErr w:type="spellEnd"/>
      <w:r>
        <w:rPr>
          <w:rFonts w:eastAsia="Times New Roman"/>
          <w:szCs w:val="24"/>
        </w:rPr>
        <w:t xml:space="preserve"> του, για δύο λεπτά, ο κ. Κωνσταντίνος </w:t>
      </w:r>
      <w:proofErr w:type="spellStart"/>
      <w:r>
        <w:rPr>
          <w:rFonts w:eastAsia="Times New Roman"/>
          <w:szCs w:val="24"/>
        </w:rPr>
        <w:t>Κατσίκης</w:t>
      </w:r>
      <w:proofErr w:type="spellEnd"/>
      <w:r>
        <w:rPr>
          <w:rFonts w:eastAsia="Times New Roman"/>
          <w:szCs w:val="24"/>
        </w:rPr>
        <w:t xml:space="preserve">. </w:t>
      </w:r>
    </w:p>
    <w:p w14:paraId="33B290BF" w14:textId="77777777" w:rsidR="00571D31" w:rsidRDefault="00B338ED">
      <w:pPr>
        <w:spacing w:after="0" w:line="600" w:lineRule="auto"/>
        <w:ind w:firstLine="720"/>
        <w:jc w:val="both"/>
        <w:rPr>
          <w:rFonts w:eastAsia="Times New Roman"/>
          <w:szCs w:val="24"/>
        </w:rPr>
      </w:pPr>
      <w:r w:rsidRPr="00C55777">
        <w:rPr>
          <w:rFonts w:eastAsia="Times New Roman"/>
          <w:b/>
          <w:szCs w:val="24"/>
        </w:rPr>
        <w:lastRenderedPageBreak/>
        <w:t xml:space="preserve">ΚΩΝΣΤΑΝΤΙΝΟΣ ΚΑΤΣΙΚΗΣ: </w:t>
      </w:r>
      <w:r>
        <w:rPr>
          <w:rFonts w:eastAsia="Times New Roman"/>
          <w:szCs w:val="24"/>
        </w:rPr>
        <w:t xml:space="preserve">Ευχαριστώ, κύριε Πρόεδρε. </w:t>
      </w:r>
    </w:p>
    <w:p w14:paraId="33B290C0" w14:textId="77777777" w:rsidR="00571D31" w:rsidRDefault="00B338ED">
      <w:pPr>
        <w:spacing w:after="0" w:line="600" w:lineRule="auto"/>
        <w:ind w:firstLine="720"/>
        <w:jc w:val="both"/>
        <w:rPr>
          <w:rFonts w:eastAsia="Times New Roman"/>
          <w:szCs w:val="24"/>
        </w:rPr>
      </w:pPr>
      <w:r>
        <w:rPr>
          <w:rFonts w:eastAsia="Times New Roman"/>
          <w:szCs w:val="24"/>
        </w:rPr>
        <w:t xml:space="preserve">Κυρία Υπουργέ, θα ήθελα από καρδιάς να σας συγχαρώ για την ανάληψη των νέων σας καθηκόντων και να ευχηθώ κάθε επιτυχία στο δύσκολο και απαιτητικό σας έργο. Πιστεύω πως θα ανταποκριθείτε με επιτυχία στις υπάρχουσες προκλήσεις και προσβλέπω στην από μέρους σας δέουσα ευαισθησία απέναντι σε θέματα που σήμερα αποτελούν σειρά ζητημάτων πολιτιστικού και κοινωνικού ενδιαφέροντος. </w:t>
      </w:r>
    </w:p>
    <w:p w14:paraId="33B290C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Θα ήθελα να γνωρίζετε ότι ως Βουλευτής της Περιφέρειας Αττικής γίνομαι κοινωνός, λήπτης και δέκτης θεμάτων των τοπικών κοινωνιών που αποτελούν την εκλογική μου περιφέρεια από τους συμπολίτες μου με τους οποίους έχω αποκτήσει ισχυρούς δεσμούς, συνεργασίας, φιλίας και επικοινωνίας και τους οποίους βεβαίως, έχω ορκιστεί να υπηρετώ. </w:t>
      </w:r>
    </w:p>
    <w:p w14:paraId="33B290C2"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Η σημερινή επίκαιρη ερώτηση την οποία θέτω υπ’ </w:t>
      </w:r>
      <w:proofErr w:type="spellStart"/>
      <w:r>
        <w:rPr>
          <w:rFonts w:eastAsia="Times New Roman" w:cs="Times New Roman"/>
          <w:szCs w:val="24"/>
        </w:rPr>
        <w:t>όψιν</w:t>
      </w:r>
      <w:proofErr w:type="spellEnd"/>
      <w:r>
        <w:rPr>
          <w:rFonts w:eastAsia="Times New Roman" w:cs="Times New Roman"/>
          <w:szCs w:val="24"/>
        </w:rPr>
        <w:t xml:space="preserve"> σας -και με την ευκαιρία επιτρέψτε μου σε αυτό το σημείο να ευχαριστήσω για την άμεση ανταπόκρισή σας που σήμερα αυτήν την ώρα το συζητάμε- αφορά την κάλυψη ενός παγίου αιτήματος της τοπικής κοινωνίας του Δήμου Αχαρνών, το οποίο άπτεται βεβαίως, των δικών σας αρμοδιοτήτων και ευκαιρίας δοθείσης θα ήθελα, κυρία Υπουργέ, να συνδράμετε εποικοδομητικά στην επίλυσή του. </w:t>
      </w:r>
    </w:p>
    <w:p w14:paraId="33B290C3"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Πέντε αιώνες τώρα ο μικρός ναός του Αγίου Ιωάννου του Θεολόγου στέκεται μάρτυρας σιωπηλός όλων όσων διαδραματίζονται στη δύσκολη αυτή περιοχή του Δήμου Αχαρνών. </w:t>
      </w:r>
    </w:p>
    <w:p w14:paraId="33B290C4"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Η επίκλησή του από το θεοσεβούμενο ποίμνιο της περιοχής για εφορία και ευκαρπία ταιριάζει απόλυτα -θα έλεγα- στον αγροτικό δήμο, τον Δήμο Αχαρνών. Ο Ιερός Ναός του Αγίου Ιωάννου του </w:t>
      </w:r>
      <w:r>
        <w:rPr>
          <w:rFonts w:eastAsia="Times New Roman" w:cs="Times New Roman"/>
          <w:szCs w:val="24"/>
        </w:rPr>
        <w:lastRenderedPageBreak/>
        <w:t xml:space="preserve">Θεολόγου φιλοτεχνημένος με εξαιρετικής θρησκευτικής και ιστορικής αξίας τοιχογραφίες και εικόνες, όπως η </w:t>
      </w:r>
      <w:proofErr w:type="spellStart"/>
      <w:r>
        <w:rPr>
          <w:rFonts w:eastAsia="Times New Roman" w:cs="Times New Roman"/>
          <w:szCs w:val="24"/>
        </w:rPr>
        <w:t>Ένθρονη</w:t>
      </w:r>
      <w:proofErr w:type="spellEnd"/>
      <w:r>
        <w:rPr>
          <w:rFonts w:eastAsia="Times New Roman" w:cs="Times New Roman"/>
          <w:szCs w:val="24"/>
        </w:rPr>
        <w:t xml:space="preserve"> Παναγία η Βρεφοκρατούσα, ο Ιησούς επί Θρόνου αλλά και ο Άγιος Ιωάννης ο Πρόδρομος κινδυνεύουν δυστυχώς να </w:t>
      </w:r>
      <w:proofErr w:type="spellStart"/>
      <w:r>
        <w:rPr>
          <w:rFonts w:eastAsia="Times New Roman" w:cs="Times New Roman"/>
          <w:szCs w:val="24"/>
        </w:rPr>
        <w:t>απολεσθούν</w:t>
      </w:r>
      <w:proofErr w:type="spellEnd"/>
      <w:r>
        <w:rPr>
          <w:rFonts w:eastAsia="Times New Roman" w:cs="Times New Roman"/>
          <w:szCs w:val="24"/>
        </w:rPr>
        <w:t xml:space="preserve"> νικημένες από το πέρασμα των χρόνων. </w:t>
      </w:r>
    </w:p>
    <w:p w14:paraId="33B290C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Πιστεύω ότι η ένταξη του ναΐσκου σε ένα ευρωπαϊκό πρόγραμμα χρηματοδότησης ή η εξεύρεση κονδυλίων, προκειμένου να συντηρηθεί και να αποκατασταθεί από τις φθορές που έχει υποστεί, ώστε αυτές καθ’ αυτές οι φθορές, κυρία Υπουργέ, να μην γίνουν ανεπανόρθωτες θα λειτουργήσει υποστηρικτικά στη συνέχεια της ύπαρξης που ανατρέχει στα μεταβυζαντινά χρόνια και θα διασφαλίσει τη μακραίωνη παρουσία του, που κοσμεί την περιοχή. </w:t>
      </w:r>
    </w:p>
    <w:p w14:paraId="33B290C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Η από πλευράς μου έμπρακτη εκδήλωση ενδιαφέροντος για το εν λόγω ζήτημα αποτελεί το ελάχιστο χρέος μου απέναντι στους συμπολίτες μου στην πόλη την οποία ζουν και είχα κάθε υποχρέωση να μεταφέρω σε εσάς το αίτημά τους, ευελπιστώντας ότι η δική σας παρουσία στον χώρο του πολιτισμού θα δώσει και την προσήκουσα λύση. </w:t>
      </w:r>
    </w:p>
    <w:p w14:paraId="33B290C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Αυτό που απομένει πλέον και στο οποίο προσβλέπω, τελειώνοντας, κύριε Πρόεδρε, είναι κυρία Υπουργέ, η επίδειξη της δικής σας μέριμνας, από δική σας πλευράς για το θέμα αυτό, προκειμένου οι αρμόδιες υπηρεσίες να επιληφθούν επί του θέματος και να επιτευχθεί η διάσωση αυτού του θρησκευτικού, ιστορικού μνημείου. </w:t>
      </w:r>
    </w:p>
    <w:p w14:paraId="33B290C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3B290C9" w14:textId="77777777" w:rsidR="00571D31" w:rsidRDefault="00B338ED">
      <w:pPr>
        <w:spacing w:after="0" w:line="600" w:lineRule="auto"/>
        <w:ind w:firstLine="720"/>
        <w:jc w:val="both"/>
        <w:rPr>
          <w:rFonts w:eastAsia="Times New Roman" w:cs="Times New Roman"/>
          <w:szCs w:val="24"/>
        </w:rPr>
      </w:pPr>
      <w:r w:rsidRPr="00D41756">
        <w:rPr>
          <w:rFonts w:eastAsia="Times New Roman" w:cs="Times New Roman"/>
          <w:b/>
          <w:szCs w:val="24"/>
        </w:rPr>
        <w:t>ΠΡΟΕΔΡΕΥΩΝ (Αναστάσιος Κουράκης):</w:t>
      </w:r>
      <w:r w:rsidRPr="00D41756">
        <w:rPr>
          <w:rFonts w:eastAsia="Times New Roman" w:cs="Times New Roman"/>
          <w:szCs w:val="24"/>
        </w:rPr>
        <w:t xml:space="preserve"> </w:t>
      </w:r>
      <w:r>
        <w:rPr>
          <w:rFonts w:eastAsia="Times New Roman" w:cs="Times New Roman"/>
          <w:szCs w:val="24"/>
        </w:rPr>
        <w:t xml:space="preserve">Ευχαριστούμε, κύριε </w:t>
      </w:r>
      <w:proofErr w:type="spellStart"/>
      <w:r>
        <w:rPr>
          <w:rFonts w:eastAsia="Times New Roman" w:cs="Times New Roman"/>
          <w:szCs w:val="24"/>
        </w:rPr>
        <w:t>Κατσίκη</w:t>
      </w:r>
      <w:proofErr w:type="spellEnd"/>
      <w:r>
        <w:rPr>
          <w:rFonts w:eastAsia="Times New Roman" w:cs="Times New Roman"/>
          <w:szCs w:val="24"/>
        </w:rPr>
        <w:t>.</w:t>
      </w:r>
    </w:p>
    <w:p w14:paraId="33B290C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για την </w:t>
      </w:r>
      <w:proofErr w:type="spellStart"/>
      <w:r>
        <w:rPr>
          <w:rFonts w:eastAsia="Times New Roman" w:cs="Times New Roman"/>
          <w:szCs w:val="24"/>
        </w:rPr>
        <w:t>πρωτολογία</w:t>
      </w:r>
      <w:proofErr w:type="spellEnd"/>
      <w:r>
        <w:rPr>
          <w:rFonts w:eastAsia="Times New Roman" w:cs="Times New Roman"/>
          <w:szCs w:val="24"/>
        </w:rPr>
        <w:t xml:space="preserve"> της η Υπουργός Πολιτισμού και Αθλητισμού, κ. Μυρσίνη Ζορμπά. </w:t>
      </w:r>
    </w:p>
    <w:p w14:paraId="33B290CB" w14:textId="77777777" w:rsidR="00571D31" w:rsidRDefault="00B338ED">
      <w:pPr>
        <w:spacing w:after="0" w:line="600" w:lineRule="auto"/>
        <w:ind w:firstLine="720"/>
        <w:jc w:val="both"/>
        <w:rPr>
          <w:rFonts w:eastAsia="Times New Roman" w:cs="Times New Roman"/>
          <w:szCs w:val="24"/>
        </w:rPr>
      </w:pPr>
      <w:r w:rsidRPr="00F93E5E">
        <w:rPr>
          <w:rFonts w:eastAsia="Times New Roman" w:cs="Times New Roman"/>
          <w:b/>
          <w:szCs w:val="24"/>
        </w:rPr>
        <w:t xml:space="preserve">ΜΥΡΣΙΝΗ ΖΟΡΜΠΑ (Υπουργός Πολιτισμού και Αθλητισμού): </w:t>
      </w:r>
      <w:r>
        <w:rPr>
          <w:rFonts w:eastAsia="Times New Roman" w:cs="Times New Roman"/>
          <w:szCs w:val="24"/>
        </w:rPr>
        <w:t xml:space="preserve">Κύριε Πρόεδρε, κύριοι Βουλευτές να ευχαριστήσω τον κ. </w:t>
      </w:r>
      <w:proofErr w:type="spellStart"/>
      <w:r>
        <w:rPr>
          <w:rFonts w:eastAsia="Times New Roman" w:cs="Times New Roman"/>
          <w:szCs w:val="24"/>
        </w:rPr>
        <w:t>Κατσίκη</w:t>
      </w:r>
      <w:proofErr w:type="spellEnd"/>
      <w:r>
        <w:rPr>
          <w:rFonts w:eastAsia="Times New Roman" w:cs="Times New Roman"/>
          <w:szCs w:val="24"/>
        </w:rPr>
        <w:t xml:space="preserve"> για την ευκαιρία που μου έδωσε να συμμετέχω στις εργασίες κοινοβουλευτικού ελέγχου. </w:t>
      </w:r>
    </w:p>
    <w:p w14:paraId="33B290CC"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Το εκκλησάκι του Αγίου Ιωάννη του Θεολόγου που βρίσκεται στον Δήμο Αχαρνών στην κεντρική πλατεία ακουμπά -όπως ξέρετε, κύριε </w:t>
      </w:r>
      <w:proofErr w:type="spellStart"/>
      <w:r>
        <w:rPr>
          <w:rFonts w:eastAsia="Times New Roman" w:cs="Times New Roman"/>
          <w:szCs w:val="24"/>
        </w:rPr>
        <w:t>Κατσίκη</w:t>
      </w:r>
      <w:proofErr w:type="spellEnd"/>
      <w:r>
        <w:rPr>
          <w:rFonts w:eastAsia="Times New Roman" w:cs="Times New Roman"/>
          <w:szCs w:val="24"/>
        </w:rPr>
        <w:t>, και ξέρω κι εγώ- στη νότια πλευρά του ναού του Αγίου Βλασίου που είναι ο μητροπολιτικός ναός του δήμου. Εκτιμάται από τις υπηρεσίες ότι είναι του 16</w:t>
      </w:r>
      <w:r w:rsidRPr="00A21327">
        <w:rPr>
          <w:rFonts w:eastAsia="Times New Roman" w:cs="Times New Roman"/>
          <w:szCs w:val="24"/>
          <w:vertAlign w:val="superscript"/>
        </w:rPr>
        <w:t>ου</w:t>
      </w:r>
      <w:r>
        <w:rPr>
          <w:rFonts w:eastAsia="Times New Roman" w:cs="Times New Roman"/>
          <w:szCs w:val="24"/>
        </w:rPr>
        <w:t xml:space="preserve"> αιώνα ή 17</w:t>
      </w:r>
      <w:r w:rsidRPr="00A21327">
        <w:rPr>
          <w:rFonts w:eastAsia="Times New Roman" w:cs="Times New Roman"/>
          <w:szCs w:val="24"/>
          <w:vertAlign w:val="superscript"/>
        </w:rPr>
        <w:t>ου</w:t>
      </w:r>
      <w:r>
        <w:rPr>
          <w:rFonts w:eastAsia="Times New Roman" w:cs="Times New Roman"/>
          <w:szCs w:val="24"/>
        </w:rPr>
        <w:t xml:space="preserve"> αιώνα, δεν έχει τόση σημασία, είναι όντως ένα μνημείο πολιτισμικής κληρονομιάς. Στο εσωτερικό του υπάρχει τοιχογραφία, διάκοσμος στο Ιερό Βήμα, κτιστό τέμπλο και επομένως να δούμε λίγο και αυτού την ιστορία ότι το μακρινό 1972, δηλαδή μετράμε σαράντα έξι χρόνια πριν, πραγματοποιήθηκαν κάποιες εργασίες αποκατάστασης της φθοράς που είχε προκαλέσει ο χρόνος στο μνημείο. </w:t>
      </w:r>
    </w:p>
    <w:p w14:paraId="33B290C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Όμως, σήμερα όντως χρειάζεται επισκευές το κτήριο. Το υπόστρωμα των τοιχογραφιών έχει διαβρωθεί, τα κονιάματα έχουν αποσαθρωθεί.</w:t>
      </w:r>
    </w:p>
    <w:p w14:paraId="33B290C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Υπάρχει και μία απώλεια ενός μέρους της ζωγραφικής επιφάνειας, το οποίο θα πρέπει να το δούμε. </w:t>
      </w:r>
    </w:p>
    <w:p w14:paraId="33B290C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Το πρόβλημα κυρίως προκαλείται από την ανερχόμενη από το έδαφος –μας λένε οι συντηρητές- υγρασία εξαιτίας του γεγονότος ότι ο ναΐσκος είναι καταχωμένος και με τη διαμόρφωση της πλατείας βρέθηκε κάτω από το έδαφος. Οπότε αυτή η υγρασία άρχισε να ανεβαίνει. Αυτό διαπιστώθηκε σε μία τελευταία αυτοψία στις 20 Απριλίου του 2018.</w:t>
      </w:r>
    </w:p>
    <w:p w14:paraId="33B290D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Επομένως επί του παρόντος η Εφορεία Αρχαιοτήτων Δυτικής Αττικής έχει δρομολογήσει ήδη τη λήψη σωστικών μέτρων για τη στερέωση της ζωγραφικής επιφάνειας και οι εργασίες ήταν προγραμματισμένες για να ξεκινήσουν αυτήν την εβδομάδα. Είναι σύμπτωση, αλλά είναι μια καλή συγκυρία. Δεν οφείλεται σε εμένα. Δεν μπορώ να πω ότι έκανα κάτι ακόμα! Είναι έτσι, όμως. </w:t>
      </w:r>
    </w:p>
    <w:p w14:paraId="33B290D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Τα αποτελέσματα, όμως, αυτών των παρεμβάσεων για τη στερέωση της ζωγραφικής επιφάνειας και των τοιχογραφιών -αν και θετικά- κρίνονται ότι θα είναι μόνο προσωρινά, εάν δεν βρεθεί λύση στο πρόβλημα της κατάχωσης του ναού από τις εργασίες διαμόρφωσης της πλατείας. Πρέπει, δηλαδή, να γίνει γύρω-γύρω μία τάφρος. Η λύση αυτή –η οποία φαίνεται ότι είναι επιστημονικά η ορθή- δεν μπορεί να γίνει, εάν δεν γίνει μία συνεργασία των αρμόδιων φορέων, δηλαδή και του δήμου και της Μητρόπολης, ώστε να γίνουν εκεί οι ανάλογες εργασίες. Σε αυτήν την κατεύθυνση κινείται το Υπουργείο, πέρα από την προσωρινή λύση του προβλήματος που υπάρχει.</w:t>
      </w:r>
    </w:p>
    <w:p w14:paraId="33B290D2" w14:textId="77777777" w:rsidR="00571D31" w:rsidRDefault="00B338ED">
      <w:pPr>
        <w:spacing w:after="0"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 την κυρία Υπουργό.</w:t>
      </w:r>
    </w:p>
    <w:p w14:paraId="33B290D3" w14:textId="77777777" w:rsidR="00571D31" w:rsidRDefault="00B338ED">
      <w:pPr>
        <w:spacing w:after="0"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Κατσίκης</w:t>
      </w:r>
      <w:proofErr w:type="spellEnd"/>
      <w:r>
        <w:rPr>
          <w:rFonts w:eastAsia="Times New Roman"/>
          <w:bCs/>
          <w:szCs w:val="24"/>
        </w:rPr>
        <w:t xml:space="preserve"> για τη δευτερολογία του για τρία λεπτά.</w:t>
      </w:r>
    </w:p>
    <w:p w14:paraId="33B290D4"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Ευχαριστώ, κύριε Πρόεδρε.</w:t>
      </w:r>
    </w:p>
    <w:p w14:paraId="33B290D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σας ευχαριστώ θερμά διότι αφ’ ενός μεν είστε απόλυτα γνώστης της κατάστασης που επικρατεί σε εκείνον τον ναΐσκο, επιτρέψτε μου δε να προσθέσω επιπλέον ότι ήταν αρχαίος ναός και μετά μετετράπη σε χριστιανικό - βυζαντινό ναό. Ως εκ τούτου, η ιστορικότητά του και η αξία του όχι μόνο αυξάνει, αλλά αποδεικνύει και το τεχνικό πρόβλημα λόγω παλαιότητας, το οποίο πολύ σωστά αναφέρατε.</w:t>
      </w:r>
    </w:p>
    <w:p w14:paraId="33B290D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Αφ’ ετέρου πιστεύω ότι τόσο η τοπική κοινωνία, της οποίας τη μέριμνα οφείλει και πρέπει να έχει ο δήμος και η δημοτική αρχή του Δήμου Αχαρνών, όσο και το δικό σας ενδιαφέρον υπό την ιδιότητα σας ως Υπουργού Πολιτισμού, θα δημιουργήσει εκείνη την αγαστή συνεργασία ώστε οι υπηρεσίες σας </w:t>
      </w:r>
      <w:proofErr w:type="spellStart"/>
      <w:r>
        <w:rPr>
          <w:rFonts w:eastAsia="Times New Roman" w:cs="Times New Roman"/>
          <w:szCs w:val="24"/>
        </w:rPr>
        <w:t>συνεφελκόμενες</w:t>
      </w:r>
      <w:proofErr w:type="spellEnd"/>
      <w:r>
        <w:rPr>
          <w:rFonts w:eastAsia="Times New Roman" w:cs="Times New Roman"/>
          <w:szCs w:val="24"/>
        </w:rPr>
        <w:t xml:space="preserve"> να δώσουν το επιθυμητό αποτέλεσμα. </w:t>
      </w:r>
    </w:p>
    <w:p w14:paraId="33B290D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Χάρηκα πάρα πολύ που μου είπατε ότι δρομολογήθηκαν και σε μία εβδομάδα θα ξεκινήσουν οι εργασίες αποκατάστασης. Και πιστεύω ότι η δική μου χαρά θα μεταλαμπαδευτεί και μέσα απ’ αυτή την συζήτηση και στην τοπική κοινωνία, η οποία πραγματικά το περίμενε χρόνια.</w:t>
      </w:r>
    </w:p>
    <w:p w14:paraId="33B290D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Ευχόμενος πάλι σε εσάς κάθε επιτυχία στο έργο σας, τελειώνω εδώ, κύριε Πρόεδρε, τη δευτερολογία μου. Δεν έχω να πω τίποτε άλλο. </w:t>
      </w:r>
    </w:p>
    <w:p w14:paraId="33B290D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33B290DA" w14:textId="77777777" w:rsidR="00571D31" w:rsidRDefault="00B338ED">
      <w:pPr>
        <w:spacing w:after="0"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Ευχαριστούμε τον κ. </w:t>
      </w:r>
      <w:proofErr w:type="spellStart"/>
      <w:r>
        <w:rPr>
          <w:rFonts w:eastAsia="Times New Roman"/>
          <w:bCs/>
          <w:szCs w:val="24"/>
        </w:rPr>
        <w:t>Κατσίκη</w:t>
      </w:r>
      <w:proofErr w:type="spellEnd"/>
      <w:r>
        <w:rPr>
          <w:rFonts w:eastAsia="Times New Roman"/>
          <w:bCs/>
          <w:szCs w:val="24"/>
        </w:rPr>
        <w:t>.</w:t>
      </w:r>
    </w:p>
    <w:p w14:paraId="33B290DB" w14:textId="77777777" w:rsidR="00571D31" w:rsidRDefault="00B338ED">
      <w:pPr>
        <w:spacing w:after="0" w:line="600" w:lineRule="auto"/>
        <w:ind w:firstLine="720"/>
        <w:jc w:val="both"/>
        <w:rPr>
          <w:rFonts w:eastAsia="Times New Roman"/>
          <w:bCs/>
          <w:szCs w:val="24"/>
        </w:rPr>
      </w:pPr>
      <w:r>
        <w:rPr>
          <w:rFonts w:eastAsia="Times New Roman"/>
          <w:bCs/>
          <w:szCs w:val="24"/>
        </w:rPr>
        <w:t>Τον λόγο έχει η κυρία Υπουργός για τη δευτερολογία της για τρία λεπτά.</w:t>
      </w:r>
    </w:p>
    <w:p w14:paraId="33B290DC"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ΜΥΡΣΙΝΗ ΖΟΡΜΠΑ (Υπουργός Πολιτισμού και Αθλητισμού):</w:t>
      </w:r>
      <w:r>
        <w:rPr>
          <w:rFonts w:eastAsia="Times New Roman" w:cs="Times New Roman"/>
          <w:szCs w:val="24"/>
        </w:rPr>
        <w:t xml:space="preserve"> Για να είμαι ακριβής, έχω εδώ το έγγραφο της υπηρεσίας το οποίο μας λέει ότι οι εργασίες συντήρησης έχουν ήδη αρχίσει από τη </w:t>
      </w:r>
      <w:r>
        <w:rPr>
          <w:rFonts w:eastAsia="Times New Roman" w:cs="Times New Roman"/>
          <w:szCs w:val="24"/>
        </w:rPr>
        <w:lastRenderedPageBreak/>
        <w:t>Δευτέρα 17-09, από την προηγούμενη Δευτέρα. Και επομένως, είναι σημαντικό να το παρακολουθήσουμε και εσείς και εμείς, προκειμένου να υπάρξει μία γρήγορη, καλή συνεργασία με τον δήμο.</w:t>
      </w:r>
    </w:p>
    <w:p w14:paraId="33B290D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Ευχαριστώ.</w:t>
      </w:r>
    </w:p>
    <w:p w14:paraId="33B290DE" w14:textId="77777777" w:rsidR="00571D31" w:rsidRDefault="00B338ED">
      <w:pPr>
        <w:spacing w:after="0"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 κυρία Υπουργέ.</w:t>
      </w:r>
    </w:p>
    <w:p w14:paraId="33B290DF" w14:textId="77777777" w:rsidR="00571D31" w:rsidRDefault="00B338ED">
      <w:pPr>
        <w:spacing w:after="0" w:line="600" w:lineRule="auto"/>
        <w:ind w:firstLine="720"/>
        <w:jc w:val="both"/>
        <w:rPr>
          <w:rFonts w:eastAsia="Times New Roman" w:cs="Times New Roman"/>
          <w:szCs w:val="24"/>
        </w:rPr>
      </w:pPr>
      <w:r>
        <w:rPr>
          <w:rFonts w:eastAsia="Times New Roman"/>
          <w:bCs/>
          <w:szCs w:val="24"/>
        </w:rPr>
        <w:t xml:space="preserve">Προχωρούμε στην πρώτη </w:t>
      </w:r>
      <w:r>
        <w:rPr>
          <w:rFonts w:eastAsia="Times New Roman" w:cs="Times New Roman"/>
          <w:szCs w:val="24"/>
        </w:rPr>
        <w:t>με αριθμό 45/13-9-2018 επίκαιρη ερώτηση πρώτου κύκλου του Βουλευτή Β΄ Αθηνών της Νέας Δημοκρατίας κ.</w:t>
      </w:r>
      <w:r>
        <w:rPr>
          <w:rFonts w:eastAsia="Times New Roman" w:cs="Times New Roman"/>
          <w:b/>
          <w:bCs/>
          <w:szCs w:val="24"/>
        </w:rPr>
        <w:t xml:space="preserve"> </w:t>
      </w:r>
      <w:r w:rsidRPr="0011640C">
        <w:rPr>
          <w:rFonts w:eastAsia="Times New Roman" w:cs="Times New Roman"/>
          <w:bCs/>
          <w:szCs w:val="24"/>
        </w:rPr>
        <w:t>Μιλτιάδη</w:t>
      </w:r>
      <w:r w:rsidRPr="0011640C">
        <w:rPr>
          <w:rFonts w:eastAsia="Times New Roman" w:cs="Times New Roman"/>
          <w:b/>
          <w:szCs w:val="24"/>
        </w:rPr>
        <w:t xml:space="preserve"> </w:t>
      </w:r>
      <w:r w:rsidRPr="0011640C">
        <w:rPr>
          <w:rFonts w:eastAsia="Times New Roman" w:cs="Times New Roman"/>
          <w:bCs/>
          <w:szCs w:val="24"/>
        </w:rPr>
        <w:t>Βαρβιτσιώτη</w:t>
      </w:r>
      <w:r>
        <w:rPr>
          <w:rFonts w:eastAsia="Times New Roman" w:cs="Times New Roman"/>
          <w:b/>
          <w:bCs/>
          <w:szCs w:val="24"/>
        </w:rPr>
        <w:t xml:space="preserve"> </w:t>
      </w:r>
      <w:r>
        <w:rPr>
          <w:rFonts w:eastAsia="Times New Roman" w:cs="Times New Roman"/>
          <w:szCs w:val="24"/>
        </w:rPr>
        <w:t xml:space="preserve">προς τον Υπουργό </w:t>
      </w:r>
      <w:r w:rsidRPr="0011640C">
        <w:rPr>
          <w:rFonts w:eastAsia="Times New Roman" w:cs="Times New Roman"/>
          <w:bCs/>
          <w:szCs w:val="24"/>
        </w:rPr>
        <w:t>Μεταναστευτικής Πολιτικής,</w:t>
      </w:r>
      <w:r>
        <w:rPr>
          <w:rFonts w:eastAsia="Times New Roman" w:cs="Times New Roman"/>
          <w:b/>
          <w:bCs/>
          <w:szCs w:val="24"/>
        </w:rPr>
        <w:t xml:space="preserve"> </w:t>
      </w:r>
      <w:r>
        <w:rPr>
          <w:rFonts w:eastAsia="Times New Roman" w:cs="Times New Roman"/>
          <w:szCs w:val="24"/>
        </w:rPr>
        <w:t>με θέμα: «Απελπιστική η κατάσταση στα νησιά του ανατολικού Αιγαίου».</w:t>
      </w:r>
    </w:p>
    <w:p w14:paraId="33B290E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Στην επίκαιρη ερώτηση θα απαντήσει ο Υπουργός Μεταναστευτικής Πολιτικής κ. Δημήτριος Βίτσας.</w:t>
      </w:r>
    </w:p>
    <w:p w14:paraId="33B290E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Τον λόγο έχει ο Βουλευτής κ. Βαρβιτσιώτης για να αναπτύξει την ερώτησή του για δύο λεπτά.</w:t>
      </w:r>
    </w:p>
    <w:p w14:paraId="33B290E2" w14:textId="77777777" w:rsidR="00571D31" w:rsidRDefault="00B338ED">
      <w:pPr>
        <w:spacing w:after="0" w:line="600" w:lineRule="auto"/>
        <w:ind w:firstLine="720"/>
        <w:jc w:val="both"/>
        <w:rPr>
          <w:rFonts w:eastAsia="Times New Roman" w:cs="Times New Roman"/>
          <w:szCs w:val="24"/>
        </w:rPr>
      </w:pPr>
      <w:r w:rsidRPr="0011640C">
        <w:rPr>
          <w:rFonts w:eastAsia="Times New Roman" w:cs="Times New Roman"/>
          <w:b/>
          <w:szCs w:val="24"/>
        </w:rPr>
        <w:t xml:space="preserve">ΜΙΛΤΙΑΔΗΣ ΒΑΡΒΙΤΣΙΩΤΗΣ: </w:t>
      </w:r>
      <w:r>
        <w:rPr>
          <w:rFonts w:eastAsia="Times New Roman" w:cs="Times New Roman"/>
          <w:szCs w:val="24"/>
        </w:rPr>
        <w:t>Κύριε Πρόεδρε, οι εικόνες ντροπής που μεταδίδονται καθημερινά από τη Μόρια, από τα νησιά του ανατολικού Αιγαίου δείχνουν τρία πράγματα, τρεις απλές λέξεις: αδυναμία, ανικανότητα και αδιαφάνεια.</w:t>
      </w:r>
    </w:p>
    <w:p w14:paraId="33B290E3"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Αδυναμία στη χάραξη μίας πολιτικής. Ανικανότητα στην εφαρμογή οποιασδήποτε πολιτικής και εάν έχει αποφασιστεί. Και βέβαια, αδιαφάνεια στη διαχείριση του πακτωλού των χρημάτων.</w:t>
      </w:r>
    </w:p>
    <w:p w14:paraId="33B290E4"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Εδώ συζητάμε, κύριε Υπουργέ, για ένα θέμα το οποίο προσβάλλει πραγματικά το σύνολο της ανθρωπότητας. Σήμερα η Μόρια δεν είναι μέρος και δεν είναι στοιχείο που μπαίνει στον χάρτη του ανθρωπισμού. Η Μόρια σήμερα αποτελεί το παγκόσμιο σύμβολο της ανθρώπινης εξαθλίωσης και της κυβερνητικής ανικανότητας. </w:t>
      </w:r>
    </w:p>
    <w:p w14:paraId="33B290E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Είχατε στη διάθεσή σας και χρόνο και χρήμα να αντιμετωπίσετε αυτή την κατάσταση. Παρ’ ότι δεν υπάρχει σήμερα μία πίεση των προσφυγικών ροών, η εικόνα που παρουσιάζεται στα νησιά του ανατολικού Αιγαίου είναι εικόνα η οποία αποτελεί ντροπή για την Ευρώπη, αποτελεί ντροπή για τη χώρα μας, αποτελεί ντροπή για τους νησιώτες, οι οποίοι έχουν δείξει περίσσιο ανθρωπισμό στο παρελθόν, όταν κλήθηκαν να συνδράμουν ανθρώπους που βγήκαν στις ακτές τους.</w:t>
      </w:r>
    </w:p>
    <w:p w14:paraId="33B290E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Είναι εκπληκτικό πως με τόσες δυνατότητες και χρήματα στη διάθεσή σας, με τόσο χρόνο στη διάθεσή σας, από την ημέρα που υπεγράφη ή ανακοινώθηκε η συμφωνία Ευρώπης - Τουρκίας, δεν έχετε καταφέρει να αντιμετωπίσετε αυτό το θέμα. Και πλέον και εσείς προσωπικά είσαστε υπόλογος για την ανυπαρξία πολιτικών από ένα Υπουργείο που δημιουργήθηκε, για να αντιμετωπίσει ακριβώς αυτό το θέμα. Έχετε αποτύχει. </w:t>
      </w:r>
    </w:p>
    <w:p w14:paraId="33B290E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Και σήμερα αυτό που περιμένουμε να ακούσουμε δεν είναι μόνο τι θα κάνετε, αλλά περιμένουμε να ακούσουμε και ένα μεγάλο συγγνώμη προς τους πολίτες των νησιών του βορείου Αιγαίου, τους οποίους έχετε εγκαταλείψει και τους έχετε δώσει βορά σε ακραία κινήματα γιατί ακριβώς η κατάσταση η οποία επικρατεί ζητά δραστικές λύσεις. </w:t>
      </w:r>
    </w:p>
    <w:p w14:paraId="33B290E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Εμείς, κύριε Υπουργέ, έχουμε καταθέσει το πλαίσιο των προτάσεών μας. Σας το καταθέσαμε και όταν συζητήσαμε το νομοσχέδιο στη Βουλή και είπατε τότε ότι θα διορθώσετε τις ανορθογραφίες. Και σας ασκήσαμε κριτική πριν από έξι μήνες και σας είπαμε ότι με το νομοσχέδιό σας δεν θα λύσετε κανένα πρόβλημα. Σήμερα επιβεβαιωνόμαστε. Είναι καιρός, λοιπόν, να αποφασίσει η Κυβέρνηση να </w:t>
      </w:r>
      <w:r>
        <w:rPr>
          <w:rFonts w:eastAsia="Times New Roman" w:cs="Times New Roman"/>
          <w:szCs w:val="24"/>
        </w:rPr>
        <w:lastRenderedPageBreak/>
        <w:t>χαράξει μία αποτελεσματική πολιτική σε ένα θέμα που σήμερα δεν είναι εκρηκτικό γιατί οι ροές είναι εκρηκτικές, αλλά είναι εκρηκτικό για την κατάσταση την οποία έχει δημιουργήσει η ίδια σας η πολιτική.</w:t>
      </w:r>
    </w:p>
    <w:p w14:paraId="33B290E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Ευχαριστώ.</w:t>
      </w:r>
    </w:p>
    <w:p w14:paraId="33B290EA" w14:textId="77777777" w:rsidR="00571D31" w:rsidRDefault="00B338ED">
      <w:pPr>
        <w:spacing w:after="0" w:line="600" w:lineRule="auto"/>
        <w:ind w:firstLine="720"/>
        <w:jc w:val="both"/>
        <w:rPr>
          <w:rFonts w:eastAsia="Times New Roman" w:cs="Times New Roman"/>
          <w:szCs w:val="24"/>
        </w:rPr>
      </w:pPr>
      <w:r w:rsidRPr="00521EF3">
        <w:rPr>
          <w:rFonts w:eastAsia="Times New Roman" w:cs="Times New Roman"/>
          <w:b/>
          <w:szCs w:val="24"/>
        </w:rPr>
        <w:t>ΠΡΟΕΔΡΕΥΩΝ (Αναστάσιος Κουράκης):</w:t>
      </w:r>
      <w:r>
        <w:rPr>
          <w:rFonts w:eastAsia="Times New Roman" w:cs="Times New Roman"/>
          <w:szCs w:val="24"/>
        </w:rPr>
        <w:t xml:space="preserve"> Ευχαριστούμε τον κ. Βαρβιτσιώτη.</w:t>
      </w:r>
    </w:p>
    <w:p w14:paraId="33B290EB"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Υπουργός Μεταναστευτικής Πολιτικής κ. Βίτσας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14:paraId="33B290EC" w14:textId="77777777" w:rsidR="00571D31" w:rsidRDefault="00B338ED">
      <w:pPr>
        <w:spacing w:after="0" w:line="600" w:lineRule="auto"/>
        <w:ind w:firstLine="720"/>
        <w:jc w:val="both"/>
        <w:rPr>
          <w:rFonts w:eastAsia="Times New Roman" w:cs="Times New Roman"/>
          <w:szCs w:val="24"/>
        </w:rPr>
      </w:pPr>
      <w:r w:rsidRPr="00521EF3">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Κύριε Βαρβιτσιώτη, κατά τη διάρκεια όλης της κυβερνητικής μου θητείας είτε στο Υπουργείο Άμυνας είτε στο Υπουργείο Μεταναστευτικής Πολιτικής έχω κάνει μια πολύ μεγάλη προσπάθεια να συζητήσουμε σοβαρά με όλες τις παρατάξεις, τουλάχιστον του δημοκρατικού τόξου, να ανταλλάσσουμε ιδέες και να σας δίνω πληροφορίες ώστε να χαράζετε και την πολιτική σας. Όμως, τις περισσότερες φορές βρίσκομαι αντιμέτωπος με έναν πολιτικά επιπόλαιο αντιπολιτευτικό λόγο μέχρι του βαθμού του ευτελισμού της συζήτησης. </w:t>
      </w:r>
    </w:p>
    <w:p w14:paraId="33B290E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Για παράδειγμα, αναφέρομαι στη δήλωση που ο ίδιος κάνατε πριν μία εβδομάδα ότι αρνούμαι να έρθω στη Βουλή για να απαντήσω στην ερώτησή σας ενώ η Βουλή γνώριζε, και εσείς οφείλατε να γνωρίζετε, ότι ήμουνα στη Σύνοδο Υπουργών στη Βιέννη. Γιατί το κάνατε αυτό; Νομίζω σε αυτό θα πρέπει να δώσετε, ίσως όχι εδώ, με κάποιον τρόπο κάποιες εξηγήσεις.</w:t>
      </w:r>
    </w:p>
    <w:p w14:paraId="33B290E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Αλλά, συγχρόνως, και ακούγοντας και τον επικεφαλής της παράταξής σας, δεν φείδεστε σαν παράταξη να κατηγορείτε όχι την Κυβέρνηση στον θεμιτό αντιπολιτευτικό λόγο για αντιπολιτευτική κριτική, αλλά και την ίδια τη χώρα, όπως ήταν η χθεσινή αναφορά του κ. Μητσοτάκη ότι η Ελλάδα δεν </w:t>
      </w:r>
      <w:r>
        <w:rPr>
          <w:rFonts w:eastAsia="Times New Roman" w:cs="Times New Roman"/>
          <w:szCs w:val="24"/>
        </w:rPr>
        <w:lastRenderedPageBreak/>
        <w:t xml:space="preserve">συμμετέχει στη συζήτηση στην Ευρώπη ενώ είμαστε στο κέντρο της συζήτησης, ενώ όχι απλώς είμαστε στο κέντρο, αλλά οι απόψεις και οι προτάσεις μας δικαιώνονται. </w:t>
      </w:r>
    </w:p>
    <w:p w14:paraId="33B290E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Βεβαίως δεν δικαιώνονται από τις χώρες του </w:t>
      </w:r>
      <w:proofErr w:type="spellStart"/>
      <w:r>
        <w:rPr>
          <w:rFonts w:eastAsia="Times New Roman" w:cs="Times New Roman"/>
          <w:szCs w:val="24"/>
        </w:rPr>
        <w:t>Βίζεγκραντ</w:t>
      </w:r>
      <w:proofErr w:type="spellEnd"/>
      <w:r>
        <w:rPr>
          <w:rFonts w:eastAsia="Times New Roman" w:cs="Times New Roman"/>
          <w:szCs w:val="24"/>
        </w:rPr>
        <w:t xml:space="preserve">, δεν δικαιώνονται από εκείνο το ακροδεξιό κομμάτι του ΕΛΚ το οποίο ακολουθεί τις απόψεις του κ. </w:t>
      </w:r>
      <w:proofErr w:type="spellStart"/>
      <w:r>
        <w:rPr>
          <w:rFonts w:eastAsia="Times New Roman" w:cs="Times New Roman"/>
          <w:szCs w:val="24"/>
        </w:rPr>
        <w:t>Όρμπαν</w:t>
      </w:r>
      <w:proofErr w:type="spellEnd"/>
      <w:r>
        <w:rPr>
          <w:rFonts w:eastAsia="Times New Roman" w:cs="Times New Roman"/>
          <w:szCs w:val="24"/>
        </w:rPr>
        <w:t xml:space="preserve"> ή του κ. </w:t>
      </w:r>
      <w:proofErr w:type="spellStart"/>
      <w:r>
        <w:rPr>
          <w:rFonts w:eastAsia="Times New Roman" w:cs="Times New Roman"/>
          <w:szCs w:val="24"/>
        </w:rPr>
        <w:t>Σαλβίνι</w:t>
      </w:r>
      <w:proofErr w:type="spellEnd"/>
      <w:r>
        <w:rPr>
          <w:rFonts w:eastAsia="Times New Roman" w:cs="Times New Roman"/>
          <w:szCs w:val="24"/>
        </w:rPr>
        <w:t xml:space="preserve"> και πάει λέγοντας.</w:t>
      </w:r>
    </w:p>
    <w:p w14:paraId="33B290F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Εμείς δικαιωνόμαστε, γιατί βάζουμε και τις τρεις διαστάσεις του μεταναστευτικού: και του εξωτερικού και της διαχείρισης των συνόρων και της ανακατανομής στην Ευρώπη. Συμμετέχετε σε αυτό; </w:t>
      </w:r>
    </w:p>
    <w:p w14:paraId="33B290F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του κουδούνι λήξεως του χρόνου ομιλίας του κυρίου Υπουργού)</w:t>
      </w:r>
    </w:p>
    <w:p w14:paraId="33B290F2"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Εσείς έχετε δυο προτάσεις. Θα φτάσω και στη Μόρια, αλλά θα χρειαστώ λίγο χρόνο ακόμη, κύριε Πρόεδρε.</w:t>
      </w:r>
    </w:p>
    <w:p w14:paraId="33B290F3"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Η μια πρόταση είναι η θωράκιση των συνόρων, που με εκπληκτικό τρόπο απάντησε σε ερώτηση στη Διεθνή Έκθεση Θεσσαλονίκης ο κ. Μητσοτάκης: «Με κάποιον τρόπο». Έτσι απάντησε ο κ. Μητσοτάκης. Σαφέστατος! «Με κάποιον τρόπο»! </w:t>
      </w:r>
    </w:p>
    <w:p w14:paraId="33B290F4"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Με αυτόν τον τρόπο, όμως, υιοθετείτε την επιχειρηματολογία και την ατζέντα της ακροδεξιάς. Αυτό, αν το κάνετε για εκλογικούς, πολιτικούς λόγους, δεν θα σας ευνοήσει. Έχει αποδειχθεί και στην Ιταλία, όπου ο προηγούμενος Υπουργός Εσωτερικών έκανε τα ίδια με αυτά που κάνει ο νυν Υπουργός Εσωτερικών. Αυτό δυσκόλεψε και πολιτικά την κατάσταση.</w:t>
      </w:r>
    </w:p>
    <w:p w14:paraId="33B290F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Λέτε ακόμα ότι βασική σας πρόταση είναι ο διαχωρισμός προσφύγων και μεταναστών. Θα πρέπει, όμως, να πάτε στα νησιά και να τους πείτε ότι αυτό σημαίνει, ακόμα και αν το υιοθετήσω, δύο </w:t>
      </w:r>
      <w:r>
        <w:rPr>
          <w:rFonts w:eastAsia="Times New Roman" w:cs="Times New Roman"/>
          <w:szCs w:val="24"/>
        </w:rPr>
        <w:lastRenderedPageBreak/>
        <w:t>κέντρα. Το ένα κέντρο για ανθρώπους με υψηλό προσφυγικό προφίλ, το άλλο κέντρο για ανθρώπους με χαμηλό προσφυγικό προφίλ. Θα το δεχθούν; Γιατί εμείς από πέρυσι τους έχουμε κάνει μια σειρά από προτάσεις πολύ πιο -επιτρέψτε μου την έκφραση- «</w:t>
      </w:r>
      <w:r>
        <w:rPr>
          <w:rFonts w:eastAsia="Times New Roman" w:cs="Times New Roman"/>
          <w:szCs w:val="24"/>
          <w:lang w:val="en-US"/>
        </w:rPr>
        <w:t>light</w:t>
      </w:r>
      <w:r>
        <w:rPr>
          <w:rFonts w:eastAsia="Times New Roman" w:cs="Times New Roman"/>
          <w:szCs w:val="24"/>
        </w:rPr>
        <w:t xml:space="preserve">», τις οποίες δεν έχουν δεχθεί. </w:t>
      </w:r>
    </w:p>
    <w:p w14:paraId="33B290F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Εμείς μιλάμε για θωράκιση των συνόρων, μιλάμε για τη διαχείρισή τους με βάση το Διεθνές Δίκαιο και με βάση την εξέταση. </w:t>
      </w:r>
    </w:p>
    <w:p w14:paraId="33B290F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Πάμε τώρα στα συγκεκριμένα. Για τη Μόρια: Ποιος είπε πρώτος ότι η κατάσταση στη Μόρια είναι δύσκολη και πολλές φορές οριακή; Το Υπουργείο Μεταναστευτικής Πολιτικής. Και το είπε τον Μάιο, που υπήρχαν πάρα πολλές δυσκολίες, και εκτύλιξε ένα συγκεκριμένο πρόγραμμα. Όμως, είπε συγχρόνως ότι εξαρτιόμαστε από τις ροές. Ποιες είναι οι ροές που υπάρχουν αυτή τη στιγμή στα ελληνικά νησιά και στην Ελλάδα; Αυτή τη στιγμή -δηλαδή μέχρι 31 Αυγούστου 2018- οι ροές στην Ελλάδα -στα νησιά και στον Έβρο- έχουν ήδη ξεπεράσει τις ροές του 2017. Και θα σας μιλήσω με συγκεκριμένα στοιχεία.</w:t>
      </w:r>
    </w:p>
    <w:p w14:paraId="33B290F8" w14:textId="77777777" w:rsidR="00571D31" w:rsidRDefault="00B338ED">
      <w:pPr>
        <w:spacing w:after="0" w:line="600" w:lineRule="auto"/>
        <w:ind w:firstLine="720"/>
        <w:jc w:val="both"/>
        <w:rPr>
          <w:rFonts w:eastAsia="Times New Roman" w:cs="Times New Roman"/>
          <w:szCs w:val="24"/>
        </w:rPr>
      </w:pPr>
      <w:r w:rsidRPr="00F62AE2">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Κύριε Υπουργέ, αν έχετε την καλοσύνη να συντομεύσετε. Τα υπόλοιπα στη δευτερολογία σας.</w:t>
      </w:r>
    </w:p>
    <w:p w14:paraId="33B290F9"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(Υπουργός Μεταναστευτικής Πολιτικής): </w:t>
      </w:r>
      <w:r>
        <w:rPr>
          <w:rFonts w:eastAsia="Times New Roman" w:cs="Times New Roman"/>
          <w:szCs w:val="24"/>
        </w:rPr>
        <w:t xml:space="preserve">Οι εισροές στα νησιά μέχρι τις 17 Σεπτεμβρίου 2018 είναι είκοσι μία χιλιάδες επτακόσιες τριάντα επτά. Αυτό μέχρι τις 17 Σεπτεμβρίου. Οι εκροές από τα νησιά, δηλαδή, η ολοκλήρωση της εξέτασης και η μεταφορά στην ενδοχώρα, είναι δεκαεπτά χιλιάδες πεντακόσιες εξήντα τρεις, με μεγάλη δυσκολία στις επιστροφές. </w:t>
      </w:r>
    </w:p>
    <w:p w14:paraId="33B290F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Επειδή, όμως, γνωρίζετε τη συμφωνία της Ελλάδας με τη Γερμανία, αυτή ξέρετε τι έχει αποδώσει για τη Γερμανία; Δύο! Από τη Γερμανία έχουν επιστραφεί δύο άνθρωποι!</w:t>
      </w:r>
    </w:p>
    <w:p w14:paraId="33B290FB"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Σας λέω, λοιπόν, ότι το μεγαλύτερο πρόβλημά μας είναι αυτό. Φυσιολογικά θα με ρωτήσετε το εξής: Τι κάνετε για να αντιμετωπίσετε αυτό το πράγμα; Σας είπα ότι, αν παίρνατε τις εκροές, θα δείτε ότι έχουμε ξεπεράσει όλο το νούμερο -και κατά τρεις χιλιάδες- των ανθρώπων που βρίσκονταν στα νησιά στο τέλος του 2018.</w:t>
      </w:r>
    </w:p>
    <w:p w14:paraId="33B290FC"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Τι κάνουμε, όμως; Θα το πω πολύ γρήγορα και ας λείψει ο χρόνος από τη δευτερολογία μου. </w:t>
      </w:r>
    </w:p>
    <w:p w14:paraId="33B290F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Πρώτον, ήδη ομάδα ειδικών, αλλά και στελεχών του Υπουργείου, βρίσκεται στα νησιά. Δεύτερον, ήδη προχωράμε στη μεγαλύτερη, ει δυνατόν, συνεργασία μαζί με τις αστυνομικές αρχές, για να πολλαπλασιαστούν οι επιστροφές, που είναι, όπως σας είπα, το πιο δύσκολο πράγμα το οποίο αντιμετωπίζουν όλες οι χώρες της Ευρώπης. Τρίτον, ειδικές ομάδες ασύλου πηγαίνουν στα </w:t>
      </w:r>
      <w:proofErr w:type="spellStart"/>
      <w:r>
        <w:rPr>
          <w:rFonts w:eastAsia="Times New Roman" w:cs="Times New Roman"/>
          <w:szCs w:val="24"/>
        </w:rPr>
        <w:t>προαναχωρησιακά</w:t>
      </w:r>
      <w:proofErr w:type="spellEnd"/>
      <w:r>
        <w:rPr>
          <w:rFonts w:eastAsia="Times New Roman" w:cs="Times New Roman"/>
          <w:szCs w:val="24"/>
        </w:rPr>
        <w:t xml:space="preserve"> κέντρα των νησιών, με σκοπό να επιταχυνθούν οι διαδικασίες. Τέταρτον, ήδη είμαστε σε τόσο στενή συνεργασία -την οποία ο κ. Αβραμόπουλος τόνισε εχθές- με την Κομισιόν, ώστε να υπάρχει όλη -θα έλεγε κανένας- η βοήθεια από τη μια μεριά που θέλουμε σε ειδικούς. Δεν υπάρχει μόνο το ζήτημα των χρημάτων. Στη δευτερολογία θα σας απαντήσω για τα χρήματα, που κάνετε, βέβαια, το λάθος να απευθύνετε την ερώτηση στο Υπουργείο Μεταναστευτικής Πολιτικής, ενώ θα έπρεπε να γνωρίζετε ότι η διαχείριση των χρημάτων γίνεται από το Υπουργείο Εθνικής Οικονομίας. </w:t>
      </w:r>
    </w:p>
    <w:p w14:paraId="33B290F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Βρήκαμε τους τρόπους, ώστε στο επόμενο χρονικό διάστημα και αφού έχουμε δημιουργήσει μέσα σ’ αυτό το χρονικό διάστημα δέκα χιλιάδες νέες θέσεις φιλοξενίας στην ενδοχώρα, να πάρουμε </w:t>
      </w:r>
      <w:r>
        <w:rPr>
          <w:rFonts w:eastAsia="Times New Roman" w:cs="Times New Roman"/>
          <w:szCs w:val="24"/>
        </w:rPr>
        <w:lastRenderedPageBreak/>
        <w:t xml:space="preserve">από τη Μυτιλήνη, από τη Μόρια, άλλες τρεις χιλιάδες ανθρώπους, γιατί θέλουμε να εξομαλύνουμε την κατάσταση, ώστε να μπορούμε να τη διαχειριστούμε ακόμα καλύτερα, παρ’ όλο που έχουμε αντιδράσεις από </w:t>
      </w:r>
      <w:proofErr w:type="spellStart"/>
      <w:r>
        <w:rPr>
          <w:rFonts w:eastAsia="Times New Roman" w:cs="Times New Roman"/>
          <w:szCs w:val="24"/>
        </w:rPr>
        <w:t>μειοψηφίες</w:t>
      </w:r>
      <w:proofErr w:type="spellEnd"/>
      <w:r>
        <w:rPr>
          <w:rFonts w:eastAsia="Times New Roman" w:cs="Times New Roman"/>
          <w:szCs w:val="24"/>
        </w:rPr>
        <w:t xml:space="preserve"> τοπικών κοινωνιών. </w:t>
      </w:r>
      <w:r w:rsidRPr="008B5029">
        <w:rPr>
          <w:rFonts w:eastAsia="Times New Roman" w:cs="Times New Roman"/>
          <w:szCs w:val="24"/>
        </w:rPr>
        <w:t>Και προσέξτε σας λέω</w:t>
      </w:r>
      <w:r w:rsidRPr="00A16EFA">
        <w:rPr>
          <w:rFonts w:eastAsia="Times New Roman" w:cs="Times New Roman"/>
          <w:b/>
          <w:szCs w:val="24"/>
        </w:rPr>
        <w:t xml:space="preserve"> </w:t>
      </w:r>
      <w:r>
        <w:rPr>
          <w:rFonts w:eastAsia="Times New Roman" w:cs="Times New Roman"/>
          <w:szCs w:val="24"/>
        </w:rPr>
        <w:t xml:space="preserve">–και τελειώνω με αυτό, προς το παρόν- την πολιτική σας. </w:t>
      </w:r>
    </w:p>
    <w:p w14:paraId="33B290F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Σήμερα δημοσιεύεται μια πανευρωπαϊκή δημοσκόπηση σε σχέση με τους πρόσφυγες και πώς τους αποδέχονται οι λαοί της Ευρώπης. Θα δείτε ότι είναι συντριπτική η πλειοψηφία εκείνων που λένε ότι θα πρέπει να εφαρμόζεται το Διεθνές Δίκαιο. Συντριπτική η πλειοψηφία και μάλιστα σε χώρες, όπως –βεβαίως, δεν είναι πλειοψηφία αυτή τη στιγμή- στην Ουγγαρία. Λέει το 54% ότι δεν θέλουν και 46% ότι θέλουν. </w:t>
      </w:r>
    </w:p>
    <w:p w14:paraId="33B2910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Μελετήστε, λοιπόν, αυτά. Εγώ δεν σας λέω να γίνετε αρωγός της προσπάθειας που κάνουμε και που θα επιτύχουμε στο να </w:t>
      </w:r>
      <w:proofErr w:type="spellStart"/>
      <w:r>
        <w:rPr>
          <w:rFonts w:eastAsia="Times New Roman" w:cs="Times New Roman"/>
          <w:szCs w:val="24"/>
        </w:rPr>
        <w:t>αποσυμφορήσουμε</w:t>
      </w:r>
      <w:proofErr w:type="spellEnd"/>
      <w:r>
        <w:rPr>
          <w:rFonts w:eastAsia="Times New Roman" w:cs="Times New Roman"/>
          <w:szCs w:val="24"/>
        </w:rPr>
        <w:t xml:space="preserve"> τα νησιά, εγώ σας λέω να κάνετε κριτική, γιατί ξέρετε ότι το ΥΜΕΠΟ ακόμα και την κακή κριτική τη ζητάει, ακριβώς για να παίρνει στοιχεία </w:t>
      </w:r>
      <w:proofErr w:type="spellStart"/>
      <w:r>
        <w:rPr>
          <w:rFonts w:eastAsia="Times New Roman" w:cs="Times New Roman"/>
          <w:szCs w:val="24"/>
        </w:rPr>
        <w:t>αυτοβελτίωσης</w:t>
      </w:r>
      <w:proofErr w:type="spellEnd"/>
      <w:r>
        <w:rPr>
          <w:rFonts w:eastAsia="Times New Roman" w:cs="Times New Roman"/>
          <w:szCs w:val="24"/>
        </w:rPr>
        <w:t xml:space="preserve">. </w:t>
      </w:r>
    </w:p>
    <w:p w14:paraId="33B29101" w14:textId="77777777" w:rsidR="00571D31" w:rsidRDefault="00B338ED">
      <w:pPr>
        <w:spacing w:after="0" w:line="600" w:lineRule="auto"/>
        <w:ind w:firstLine="720"/>
        <w:jc w:val="both"/>
        <w:rPr>
          <w:rFonts w:eastAsia="Times New Roman" w:cs="Times New Roman"/>
          <w:szCs w:val="24"/>
        </w:rPr>
      </w:pPr>
      <w:r w:rsidRPr="008A27A5">
        <w:rPr>
          <w:rFonts w:eastAsia="Times New Roman"/>
          <w:b/>
          <w:bCs/>
        </w:rPr>
        <w:t>ΠΡΟΕΔΡΕΥΩΝ (Αναστάσιος Κουράκης):</w:t>
      </w:r>
      <w:r>
        <w:rPr>
          <w:rFonts w:eastAsia="Times New Roman" w:cs="Times New Roman"/>
          <w:szCs w:val="24"/>
        </w:rPr>
        <w:t xml:space="preserve"> Ευχαριστούμε. </w:t>
      </w:r>
    </w:p>
    <w:p w14:paraId="33B29102"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Ο κ. Βαρβιτσιώτης έχει τον λόγο, για να δευτερολογήσει. </w:t>
      </w:r>
    </w:p>
    <w:p w14:paraId="33B29103"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Κύριε Πρόεδρε, η σοβαρή κουβέντα, η σοβαρή συζήτηση, όπως είπε ο κύριος Υπουργός, γίνεται και μέσω του κοινοβουλευτικού ελέγχου. </w:t>
      </w:r>
    </w:p>
    <w:p w14:paraId="33B29104"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Εδώ έχω δώδεκα αναπάντητες ερωτήσεις από το Υπουργείο Μεταναστευτικής Πολιτικής. Εάν θέλετε, μπορώ και να σας τις καταθέσω, για να δείτε πώς γίνεται η σοβαρή κουβέντα. Και δεν είστε </w:t>
      </w:r>
      <w:r>
        <w:rPr>
          <w:rFonts w:eastAsia="Times New Roman" w:cs="Times New Roman"/>
          <w:szCs w:val="24"/>
        </w:rPr>
        <w:lastRenderedPageBreak/>
        <w:t xml:space="preserve">μόνο εσείς. Κανένα άλλο Υπουργείο δεν δίνει στοιχεία για τη διαχείριση των κονδυλίων. Κανένα! Απαξιώνετε να ενημερώσετε την Αντιπολίτευση και τον ελληνικό λαό. </w:t>
      </w:r>
    </w:p>
    <w:p w14:paraId="33B2910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Με τον τρόπο με τον οποίο απαντήσατε, ουσιαστικά είπατε ένα πράγμα: Είμαι χαρούμενος για την πολιτική μου, είμαι περήφανος για την πολιτική μου, η πολιτική μου είναι ικανή να αντιμετωπίσει τα προβλήματα. </w:t>
      </w:r>
    </w:p>
    <w:p w14:paraId="33B2910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Είστε ο τρίτος Υπουργός Μεταναστευτικής Πολιτικής αυτής της Κυβέρνησης. Στη θητεία αυτής της Κυβέρνησης έχουν παραιτηθεί αρκετοί γενικοί γραμματείς από το Υπουργείο, αρκετοί διευθυντές της Υπηρεσίας Πρώτης Υποδοχής. Οι υπάλληλοι του Υπουργείου σάς καταγγέλλουν καθημερινά, οι υπάλληλοι της Υπηρεσίας Πρώτης Υποδοχής σάς καταγγέλλουν καθημερινά, η Περιφερειάρχης του Βορείου Αιγαίου κρίνει ακατάλληλη για λειτουργία τη Μόρια, δεν έχετε καταφέρει ούτε από το Υπουργείο Υγείας να στελεχώσετε στοιχειωδώς τις νοσηλευτικές και ιατρικές ανάγκες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Στη Σάμο έχουν πλέον εξεγερθεί οι κάτοικοι και μαζεύουν υπογραφές για την απομάκρυνση του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και εσείς έρχεστε εδώ και μας λέτε ότι «όλα καλώς τα κάνω και έχουμε και σχέδια και θα τα αντιμετωπίσουμε πολύ ωραία». </w:t>
      </w:r>
    </w:p>
    <w:p w14:paraId="33B2910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Παρουσιάζετε μάλιστα ότι είναι εκρηκτική η κατάσταση, αλλά τα στοιχεία σάς διαψεύδουν. Φέτος το καλοκαίρι, που είναι η περίοδος των μεγάλων εισροών, είχατε 20% λιγότερες αφίξεις από πέρυσι. Ήταν δέκα χιλιάδες πεντακόσιες, σε σχέση με δωδεκάμισι χιλιάδες πέρυσι. Δεν υπάρχουν άλλες δικαιολογίες, για να πείτε ότι «ενώ έχω στη διάθεσή μου 1,6 δισεκατομμύριο ευρώ, δεν μπορώ να </w:t>
      </w:r>
      <w:r>
        <w:rPr>
          <w:rFonts w:eastAsia="Times New Roman" w:cs="Times New Roman"/>
          <w:szCs w:val="24"/>
        </w:rPr>
        <w:lastRenderedPageBreak/>
        <w:t>αντιμετωπίσω το πρόβλημα διαβίωσης σε ανθρώπινες συνθήκες δέκα χιλιάδων ανθρώπων στη Μόρια».</w:t>
      </w:r>
    </w:p>
    <w:p w14:paraId="33B29108" w14:textId="77777777" w:rsidR="00571D31" w:rsidRDefault="00B338ED">
      <w:pPr>
        <w:spacing w:after="0" w:line="600" w:lineRule="auto"/>
        <w:ind w:firstLine="720"/>
        <w:jc w:val="both"/>
        <w:rPr>
          <w:rFonts w:eastAsia="Times New Roman" w:cs="Times New Roman"/>
          <w:b/>
          <w:szCs w:val="24"/>
        </w:rPr>
      </w:pPr>
      <w:r>
        <w:rPr>
          <w:rFonts w:eastAsia="Times New Roman" w:cs="Times New Roman"/>
          <w:szCs w:val="24"/>
        </w:rPr>
        <w:t xml:space="preserve">Και επειδή σας κατηγορούμε ξεκάθαρα για αδιαφάνεια, θα σας θυμίσω ένα μόνο: Δεν έχετε ακόμα συνδέσει τη Μόρια με τον κεντρικό αγωγό λυμάτων της Λέσβου, με αποτέλεσμα κάθε μήνα να πληρώνεται τοπική εταιρεία να έρχεται να καθαρίζει χιλιάδες </w:t>
      </w:r>
      <w:proofErr w:type="spellStart"/>
      <w:r>
        <w:rPr>
          <w:rFonts w:eastAsia="Times New Roman" w:cs="Times New Roman"/>
          <w:szCs w:val="24"/>
        </w:rPr>
        <w:t>κατοσταριές</w:t>
      </w:r>
      <w:proofErr w:type="spellEnd"/>
      <w:r>
        <w:rPr>
          <w:rFonts w:eastAsia="Times New Roman" w:cs="Times New Roman"/>
          <w:szCs w:val="24"/>
        </w:rPr>
        <w:t>. Έχετε ξοδέψει πάνω από 5-6 εκατομμύρια ευρώ εκεί, ενώ το κόστος σύνδεσης δεν ξεπερνά τις 350.000, σύμφωνα με δικές σας ανακοινώσεις, όταν ήσασταν στο</w:t>
      </w:r>
      <w:r w:rsidRPr="007563F6">
        <w:rPr>
          <w:rFonts w:eastAsia="Times New Roman" w:cs="Times New Roman"/>
          <w:b/>
          <w:szCs w:val="24"/>
        </w:rPr>
        <w:t xml:space="preserve"> </w:t>
      </w:r>
      <w:r w:rsidRPr="00D17944">
        <w:rPr>
          <w:rFonts w:eastAsia="Times New Roman" w:cs="Times New Roman"/>
          <w:szCs w:val="24"/>
        </w:rPr>
        <w:t>Υπουργείο Άμυνας.</w:t>
      </w:r>
    </w:p>
    <w:p w14:paraId="33B2910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Εγώ θέλω να σας πω, κύριε Υπουργέ, κάτι και να το πω σε όλους τους τόνους και προς όλους: και τους πρόσφυγες, των οποίων σήμερα προσβάλλουμε την ανθρώπινη αξιοπρέπεια, και προς τους μετανάστες, στους οποίους έχουμε δώσει την εικόνα ότι η Ελλάδα είναι ξέφραγο αμπέλι και όποιος θέλει μπαίνει και, άπαξ και μπει, δεν φεύγει ποτέ και δεν επιστρέφει πίσω, και, βέβαια, προς τους πολίτες και της Ευρώπης, αλλά πάνω απ’ όλα της Ελλάδος και των ελληνικών νησιών. Θέλω να πω ότι σύντομα οι εικόνες ντροπής θα είναι παρελθόν. Και θα είναι παρελθόν μαζί με την Κυβέρνησή σας, που δημιούργησε αυτές τις εικόνες. </w:t>
      </w:r>
    </w:p>
    <w:p w14:paraId="33B2910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Θα τις τελειώσουμε αυτές τις εικόνες, γιατί εμείς έχουμε αυτό το τρίπτυχο, το οποίο υπηρετούμε: Πρώτον, φύλαξη συνόρων, που δεν έχετε αξιοποιήσει ούτε ένα ευρώ από τις εκατοντάδες που έχετε στη διάθεσή σας για προμήθεια εξοπλισμού γύρω από τη φύλαξη των συνόρων. Ούτε ένα! Δεν έχετε ακόμα αγοράσει τίποτα σε σχέση με αυτό. Δεύτερον, διαχωρισμός πρόσφυγα και μετανάστη, γιατί το δίκαιο, οι πανανθρώπινες αξίες μάς επιβάλλουν να δώσουμε φιλοξενία στους πρόσφυγες, δεν μας </w:t>
      </w:r>
      <w:r>
        <w:rPr>
          <w:rFonts w:eastAsia="Times New Roman" w:cs="Times New Roman"/>
          <w:szCs w:val="24"/>
        </w:rPr>
        <w:lastRenderedPageBreak/>
        <w:t xml:space="preserve">επιβάλλουν όμως να δεχθούμε τους παράνομους μετανάστες που μπαίνουν στη χώρα μας, με στόχο να μείνουν εδώ ή να βρουν άλλη πόρτα για την Ευρώπη. Τρίτον, άμεσες επιστροφές στην Τουρκία. Άμεσες! </w:t>
      </w:r>
    </w:p>
    <w:p w14:paraId="33B2910B"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Δυστυχώς, ο απολογισμός σας και σ’ αυτό είναι θλιβερός. Μερικές δεκάδες φέτος, εάν δεν κάνω λάθος γύρω στους διακόσιους συνολικά, όταν έχουμε δεχθεί, όπως είπατε εσείς, κοντά στις είκοσι χιλιάδες από την Τουρκία. Αυτό δείχνει, λοιπόν, το μέγεθος της ανικανότητας, της αναποτελεσματικότητας και, πάνω απ’ όλα, την έλλειψη πραγματικού ενδιαφέροντος για την αντιμετώπιση και του ανθρωπιστικού προβλήματος που η Κυβέρνησή σας δημιούργησε, αλλά και του ζωντανού προβλήματος που αισθάνονται οι πολίτες του βορείου Αιγαίου.</w:t>
      </w:r>
    </w:p>
    <w:p w14:paraId="33B2910C" w14:textId="77777777" w:rsidR="00571D31" w:rsidRDefault="00B338ED">
      <w:pPr>
        <w:spacing w:after="0" w:line="600" w:lineRule="auto"/>
        <w:ind w:firstLine="720"/>
        <w:jc w:val="both"/>
        <w:rPr>
          <w:rFonts w:eastAsia="Times New Roman" w:cs="Times New Roman"/>
          <w:szCs w:val="24"/>
        </w:rPr>
      </w:pPr>
      <w:r w:rsidRPr="00E26433">
        <w:rPr>
          <w:rFonts w:eastAsia="Times New Roman" w:cs="Times New Roman"/>
          <w:b/>
          <w:szCs w:val="24"/>
        </w:rPr>
        <w:t>ΠΡΟΕΔΡΕΥΩΝ (Αναστάσιος Κουράκης):</w:t>
      </w:r>
      <w:r w:rsidRPr="00E26433">
        <w:rPr>
          <w:rFonts w:eastAsia="Times New Roman" w:cs="Times New Roman"/>
          <w:szCs w:val="24"/>
        </w:rPr>
        <w:t xml:space="preserve"> Ε</w:t>
      </w:r>
      <w:r>
        <w:rPr>
          <w:rFonts w:eastAsia="Times New Roman" w:cs="Times New Roman"/>
          <w:szCs w:val="24"/>
        </w:rPr>
        <w:t>υχαριστούμε τον κ. Βαρβιτσιώτη.</w:t>
      </w:r>
    </w:p>
    <w:p w14:paraId="33B2910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Καλούμε τον Υπουργό Μεταναστευτικής Πολιτικής, τον κ. Βίτσα, να λάβει τον λόγο για τρία λεπτά</w:t>
      </w:r>
      <w:r w:rsidRPr="00F537DD">
        <w:rPr>
          <w:rFonts w:eastAsia="Times New Roman" w:cs="Times New Roman"/>
          <w:szCs w:val="24"/>
        </w:rPr>
        <w:t xml:space="preserve"> </w:t>
      </w:r>
      <w:r>
        <w:rPr>
          <w:rFonts w:eastAsia="Times New Roman" w:cs="Times New Roman"/>
          <w:szCs w:val="24"/>
        </w:rPr>
        <w:t>για τη δευτερολογία του.</w:t>
      </w:r>
    </w:p>
    <w:p w14:paraId="33B2910E"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ΔΗΜΗΤΡΙΟΣ ΒΙΤΣΑΣ (</w:t>
      </w:r>
      <w:r w:rsidRPr="00381A24">
        <w:rPr>
          <w:rFonts w:eastAsia="Times New Roman" w:cs="Times New Roman"/>
          <w:b/>
          <w:szCs w:val="24"/>
        </w:rPr>
        <w:t>Υπουργό</w:t>
      </w:r>
      <w:r>
        <w:rPr>
          <w:rFonts w:eastAsia="Times New Roman" w:cs="Times New Roman"/>
          <w:b/>
          <w:szCs w:val="24"/>
        </w:rPr>
        <w:t>ς</w:t>
      </w:r>
      <w:r w:rsidRPr="00381A24">
        <w:rPr>
          <w:rFonts w:eastAsia="Times New Roman" w:cs="Times New Roman"/>
          <w:b/>
          <w:szCs w:val="24"/>
        </w:rPr>
        <w:t xml:space="preserve"> Μεταναστευτικής Πολιτικής</w:t>
      </w:r>
      <w:r>
        <w:rPr>
          <w:rFonts w:eastAsia="Times New Roman" w:cs="Times New Roman"/>
          <w:b/>
          <w:szCs w:val="24"/>
        </w:rPr>
        <w:t>):</w:t>
      </w:r>
      <w:r>
        <w:rPr>
          <w:rFonts w:eastAsia="Times New Roman" w:cs="Times New Roman"/>
          <w:szCs w:val="24"/>
        </w:rPr>
        <w:t xml:space="preserve"> Κύριε Βαρβιτσιώτη, δεν ξέρω πού βρίσκετε τα στοιχεία, αλλά, όπως είδα και από την ερώτησή σας, κάνετε μια δημιουργική αριθμολογία. Δηλαδή, όποτε σας συμφέρει, παίρνετε τα στοιχεία μαζί με τον Έβρο και, όποτε δεν σας συμφέρει, αφήνετε τα στοιχεία από τον Έβρο.</w:t>
      </w:r>
    </w:p>
    <w:p w14:paraId="33B2910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Το 50% των αιτούντων άσυλο ήρθε το καλοκαίρι και ο αριθμός είναι σχεδόν διπλάσιος από τον περσινό κατά τους καλοκαιρινούς μήνες.</w:t>
      </w:r>
    </w:p>
    <w:p w14:paraId="33B2911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 ζήτημα: Μιλάτε για αδιαφάνεια, τη στιγμή που η ίδια η Κομισιόν λέει ότι έχουμε κάνει όλους τους απαραίτητους ελέγχους και σε όλους τους απαραίτητους ελέγχους και τα Υπουργεία και η διαχειριστική αρχή έχουμε πάρει άριστα. </w:t>
      </w:r>
    </w:p>
    <w:p w14:paraId="33B2911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Πλέον, θα σας δώσω εγώ χοντρική εικόνα. Από την τακτική χρηματοδότηση έχουμε ένα συνολικό ποσό 566 εκατομμυρίων μέχρι το 2020. Από αυτά τα 566 εκατομμύρια έχουμε ήδη πιστοποιήσει σε δαπάνες το 35%, δηλαδή περίπου 200 εκατομμύρια, κάτι παραπάνω δηλαδή απ’ αυτά και είμαστε ακόμα στο 2018, στην ουσία στο 2016 και στο 2017 και πάμε μέχρι το 2020. </w:t>
      </w:r>
    </w:p>
    <w:p w14:paraId="33B29112"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Από την έκτακτη χρηματοδότηση –ας το ονομάσουμε το «ταμείο του κ. Στυλιανίδη», όπου προΐσταται ο κ. Στυλιανίδης- οι πόροι ήταν 570 εκατομμύρια για το προσφυγικό - μεταναστευτικό. Τα 388 εκατομμύρια απ’ αυτά τα χρήματα, δηλαδή το 68%, έχουν κατανεμηθεί σε μη κρατικούς οργανισμούς, στην ουσία στην Ύπατη Αρμοστεία και στον Διεθνή Οργανισμό Μετανάστευσης –εδώ πρέπει να πείτε ξεκάθαρα εάν θεωρείτε ότι αυτοί οι διεθνείς οργανισμοί, με τους </w:t>
      </w:r>
      <w:r>
        <w:rPr>
          <w:rFonts w:eastAsia="Times New Roman" w:cs="Times New Roman"/>
          <w:szCs w:val="24"/>
          <w:lang w:val="en-US"/>
        </w:rPr>
        <w:t>partners</w:t>
      </w:r>
      <w:r>
        <w:rPr>
          <w:rFonts w:eastAsia="Times New Roman" w:cs="Times New Roman"/>
          <w:szCs w:val="24"/>
        </w:rPr>
        <w:t xml:space="preserve"> τους, είναι αυτοί που λέτε ότι το κάνουν με αδιαφάνεια– και 182 εκατομμύρια σε κρατικούς φορείς με βασική την έκτακτη χρηματοδότηση που πήρε το Υπουργείο Εθνικής Άμυνας, για να στήσει πάνω από σαράντα κέντρα φιλοξενίας και αυτή τη στιγμή στην Ελλάδα υπάρχουν τριάντα τέσσερα κέντρα φιλοξενίας, εκ των οποίων τα είκοσι οκτώ είναι από πολύ καλά έως άριστα.</w:t>
      </w:r>
    </w:p>
    <w:p w14:paraId="33B29113"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Θα είμαι ο τελευταίος που θα πω ότι η κατάσταση είναι καλή στα νησιά. Είμαι ο πρώτος που είπα ότι η κατάσταση δεν είναι καλή. </w:t>
      </w:r>
    </w:p>
    <w:p w14:paraId="33B29114"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όμως, την Αντιπολίτευση, θα ήθελα να σας ρωτήσω – και κοιτάξτε τις ερωτήσεις σας– το εξής: Τι ρωτούσατε όταν δεν υπήρχε η </w:t>
      </w:r>
      <w:proofErr w:type="spellStart"/>
      <w:r>
        <w:rPr>
          <w:rFonts w:eastAsia="Times New Roman" w:cs="Times New Roman"/>
          <w:szCs w:val="24"/>
        </w:rPr>
        <w:t>Ειδομένη</w:t>
      </w:r>
      <w:proofErr w:type="spellEnd"/>
      <w:r>
        <w:rPr>
          <w:rFonts w:eastAsia="Times New Roman" w:cs="Times New Roman"/>
          <w:szCs w:val="24"/>
        </w:rPr>
        <w:t xml:space="preserve">; Τι ρωτούσατε για τον Πειραιά; Τι ρωτούσατε για το Ελληνικό; Τι ρωτούσατε πριν από λίγο καιρό για την Πάτρα; </w:t>
      </w:r>
      <w:proofErr w:type="spellStart"/>
      <w:r>
        <w:rPr>
          <w:rFonts w:eastAsia="Times New Roman" w:cs="Times New Roman"/>
          <w:szCs w:val="24"/>
        </w:rPr>
        <w:t>Αυτοεπαναλαμβάνεστε</w:t>
      </w:r>
      <w:proofErr w:type="spellEnd"/>
      <w:r>
        <w:rPr>
          <w:rFonts w:eastAsia="Times New Roman" w:cs="Times New Roman"/>
          <w:szCs w:val="24"/>
        </w:rPr>
        <w:t xml:space="preserve"> χωρίς να </w:t>
      </w:r>
      <w:proofErr w:type="spellStart"/>
      <w:r>
        <w:rPr>
          <w:rFonts w:eastAsia="Times New Roman" w:cs="Times New Roman"/>
          <w:szCs w:val="24"/>
        </w:rPr>
        <w:t>αυτοβελτιώνεστε</w:t>
      </w:r>
      <w:proofErr w:type="spellEnd"/>
      <w:r>
        <w:rPr>
          <w:rFonts w:eastAsia="Times New Roman" w:cs="Times New Roman"/>
          <w:szCs w:val="24"/>
        </w:rPr>
        <w:t xml:space="preserve"> και δεν συνδράμετε –δεν το περιμένω, αν και θα το ήθελα–ώστε να αντιμετωπίσουμε μια δύσκολη κατάσταση. </w:t>
      </w:r>
    </w:p>
    <w:p w14:paraId="33B2911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Εγώ βάζω το εξής θέμα στους Ευρωπαίους: Τι θα γίνει αν συνεχιστεί αυτό και έχουμε έκρηξη στο </w:t>
      </w:r>
      <w:proofErr w:type="spellStart"/>
      <w:r>
        <w:rPr>
          <w:rFonts w:eastAsia="Times New Roman" w:cs="Times New Roman"/>
          <w:szCs w:val="24"/>
        </w:rPr>
        <w:t>Ιντλίμπ</w:t>
      </w:r>
      <w:proofErr w:type="spellEnd"/>
      <w:r>
        <w:rPr>
          <w:rFonts w:eastAsia="Times New Roman" w:cs="Times New Roman"/>
          <w:szCs w:val="24"/>
        </w:rPr>
        <w:t xml:space="preserve">, τη στιγμή που ο κ. </w:t>
      </w:r>
      <w:proofErr w:type="spellStart"/>
      <w:r>
        <w:rPr>
          <w:rFonts w:eastAsia="Times New Roman" w:cs="Times New Roman"/>
          <w:szCs w:val="24"/>
        </w:rPr>
        <w:t>Ερντογάν</w:t>
      </w:r>
      <w:proofErr w:type="spellEnd"/>
      <w:r>
        <w:rPr>
          <w:rFonts w:eastAsia="Times New Roman" w:cs="Times New Roman"/>
          <w:szCs w:val="24"/>
        </w:rPr>
        <w:t xml:space="preserve"> λέει: «Εγώ δεν παίρνω άλλους και θα αρχίσω να σπρώχνω προς εκείνη την κατεύθυνση»; Δεν θα πρέπει να υπάρχει διαδικασία βοήθειας, ευρωπαϊκών λύσεων και ανακατανομής στην Ευρώπη; Αυτή είναι η πολιτική μας. </w:t>
      </w:r>
    </w:p>
    <w:p w14:paraId="33B2911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Η δική σας πολιτική είναι η πολιτική του κ. </w:t>
      </w:r>
      <w:proofErr w:type="spellStart"/>
      <w:r>
        <w:rPr>
          <w:rFonts w:eastAsia="Times New Roman" w:cs="Times New Roman"/>
          <w:szCs w:val="24"/>
        </w:rPr>
        <w:t>Κερκλ</w:t>
      </w:r>
      <w:proofErr w:type="spellEnd"/>
      <w:r>
        <w:rPr>
          <w:rFonts w:eastAsia="Times New Roman" w:cs="Times New Roman"/>
          <w:szCs w:val="24"/>
        </w:rPr>
        <w:t xml:space="preserve">, ο οποίος είπε: «Θα κατεβάσω τον στρατό». Το είπε στη Σύνοδο των Υπουργών και </w:t>
      </w:r>
      <w:proofErr w:type="spellStart"/>
      <w:r>
        <w:rPr>
          <w:rFonts w:eastAsia="Times New Roman" w:cs="Times New Roman"/>
          <w:szCs w:val="24"/>
        </w:rPr>
        <w:t>εξεμάνη</w:t>
      </w:r>
      <w:proofErr w:type="spellEnd"/>
      <w:r>
        <w:rPr>
          <w:rFonts w:eastAsia="Times New Roman" w:cs="Times New Roman"/>
          <w:szCs w:val="24"/>
        </w:rPr>
        <w:t xml:space="preserve"> και η Γερμανία και η Γαλλία και είπαν: «Με </w:t>
      </w:r>
      <w:proofErr w:type="spellStart"/>
      <w:r>
        <w:rPr>
          <w:rFonts w:eastAsia="Times New Roman" w:cs="Times New Roman"/>
          <w:szCs w:val="24"/>
        </w:rPr>
        <w:t>συγχωρείς</w:t>
      </w:r>
      <w:proofErr w:type="spellEnd"/>
      <w:r>
        <w:rPr>
          <w:rFonts w:eastAsia="Times New Roman" w:cs="Times New Roman"/>
          <w:szCs w:val="24"/>
        </w:rPr>
        <w:t xml:space="preserve">, με ποιο συνταγματικό, με ευρωπαϊκό δικαίωμα;». Πολύ περισσότερο, πώς θεωρείτε ότι αυτό θα γίνει στα θαλάσσια σύνορα; Εμείς λέμε εξέταση με βάση το Διεθνές Δίκαιο. Η ανθρωπότητα έχει φτάσει σε κάποιο επίπεδο. Άρα αυτό είναι το ζήτημα. </w:t>
      </w:r>
    </w:p>
    <w:p w14:paraId="33B2911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Ο υπερπληθυσμός θέλει διαχείριση τόπου και χρόνου. Και τα εκατομμύρια τα οποία παίρνουμε από την Κομισιόν –γιατί και αυτό πρέπει να ειπωθεί, διότι διαβάζω στο διαδίκτυο κάποιους έξυπνους, οι οποίοι λένε ότι τα χαλάμε από τον κρατικό προϋπολογισμό–, που παίρνουμε, δηλαδή, από την Ευρωπαϊκή Ένωση ελέγχονται. Και όσον αφορά τον έλεγχο και τις γραφειοκρατικές διαδικασίες έχουμε πάρει άριστα. </w:t>
      </w:r>
    </w:p>
    <w:p w14:paraId="33B2911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Τελευταίο: Χθες, δημοσιεύθηκε στη «ΔΙΑΥΓΕΙΑ» –φαντάζομαι ότι το ξέρετε– ότι εγκρίθηκε η πίστωση των 63.000.000 για συντήρηση, σίτιση κ.λπ. κατά κύριο λόγο στα νησιά. Μέσα σε αυτό, βασικό και πρώτο έργο είναι το έργο του βιολογικού καθαρισμού της </w:t>
      </w:r>
      <w:proofErr w:type="spellStart"/>
      <w:r>
        <w:rPr>
          <w:rFonts w:eastAsia="Times New Roman" w:cs="Times New Roman"/>
          <w:szCs w:val="24"/>
        </w:rPr>
        <w:t>Μόριας</w:t>
      </w:r>
      <w:proofErr w:type="spellEnd"/>
      <w:r>
        <w:rPr>
          <w:rFonts w:eastAsia="Times New Roman" w:cs="Times New Roman"/>
          <w:szCs w:val="24"/>
        </w:rPr>
        <w:t xml:space="preserve">, όπου οι 68.000 με 70.000 θα πάνε με αυτοδιαχείριση της ΜΟΚΑ. Το έργο θα ξεκινήσει άμεσα. Αν μου πείτε ότι αυτό έγινε πολύ αργά, θα με βρείτε σύμμαχο. Είμαι ο άνθρωπος που έχει πει δέκα φορές «επιτέλους, αυτό το έργο της </w:t>
      </w:r>
      <w:proofErr w:type="spellStart"/>
      <w:r>
        <w:rPr>
          <w:rFonts w:eastAsia="Times New Roman" w:cs="Times New Roman"/>
          <w:szCs w:val="24"/>
        </w:rPr>
        <w:t>Μόριας</w:t>
      </w:r>
      <w:proofErr w:type="spellEnd"/>
      <w:r>
        <w:rPr>
          <w:rFonts w:eastAsia="Times New Roman" w:cs="Times New Roman"/>
          <w:szCs w:val="24"/>
        </w:rPr>
        <w:t xml:space="preserve">!», διότι υπάρχουν γραφειοκρατικές διαδικασίες. </w:t>
      </w:r>
    </w:p>
    <w:p w14:paraId="33B2911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Τέλος, αναφέρατε τι θα κάνετε όταν θα γίνετε κυβέρνηση. Ξέρετε, οι Σπαρτιάτες στον Φίλιππο που τους έλεγε «αν σας πιάσω, θα σας κάνω…», του απάντησαν: «Αν!». </w:t>
      </w:r>
    </w:p>
    <w:p w14:paraId="33B2911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Τι μας λέτε, δηλαδή; Μας λέτε ότι θα έχουμε μια νέα Ηγουμενίτσα; Θα έχουμε μια νέα Πάτρα; Θα έχουμε έναν νέο Παντελεήμονα; Θα έχουμε μια νέα Δραγατσανίου; Διότι, με </w:t>
      </w:r>
      <w:proofErr w:type="spellStart"/>
      <w:r>
        <w:rPr>
          <w:rFonts w:eastAsia="Times New Roman" w:cs="Times New Roman"/>
          <w:szCs w:val="24"/>
        </w:rPr>
        <w:t>συγχωρείτε</w:t>
      </w:r>
      <w:proofErr w:type="spellEnd"/>
      <w:r>
        <w:rPr>
          <w:rFonts w:eastAsia="Times New Roman" w:cs="Times New Roman"/>
          <w:szCs w:val="24"/>
        </w:rPr>
        <w:t xml:space="preserve">, αλλά αυτά είχαμε επί δικής σας διακυβέρνησης. Θα έχουμε πεντακόσιες εξήντα χιλιάδες μετανάστες, οι οποίοι ήρθαν όχι μόνο από τη δική σας διακυβέρνηση, αλλά και του ΠΑΣΟΚ, όλα εκείνα τα χρόνια, που αυτή τη στιγμή κάνουμε εμείς τις διαδικασίες οι άνθρωποι να έχουν χαρτιά; Αν πρόκειται για κάτι τέτοιο, δεν θα πάρουμε. </w:t>
      </w:r>
    </w:p>
    <w:p w14:paraId="33B2911B"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3B2911C"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κύριο Υπουργό. </w:t>
      </w:r>
    </w:p>
    <w:p w14:paraId="33B2911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Πριν προχωρήσουμε στη συζήτηση της τελευταίας επίκαιρης ερώτησης, θα ήθελα να ενημερώσω το Τμήμα ότι η πέμπτη με αριθμό 43/13-9-2018</w:t>
      </w:r>
      <w:r w:rsidRPr="007047EE">
        <w:rPr>
          <w:rFonts w:eastAsia="Times New Roman" w:cs="Times New Roman"/>
          <w:szCs w:val="24"/>
        </w:rPr>
        <w:t xml:space="preserve"> </w:t>
      </w:r>
      <w:r>
        <w:rPr>
          <w:rFonts w:eastAsia="Times New Roman" w:cs="Times New Roman"/>
          <w:szCs w:val="24"/>
        </w:rPr>
        <w:t xml:space="preserve">επίκαιρη ερώτηση του Βουλευτή Αιτωλοακαρνανίας του Κομμουνιστικού Κόμματος Ελλάδας κ. Νικολάου Μωραΐτη προς τον Υπουργό Υγείας, με </w:t>
      </w:r>
      <w:r>
        <w:rPr>
          <w:rFonts w:eastAsia="Times New Roman" w:cs="Times New Roman"/>
          <w:szCs w:val="24"/>
        </w:rPr>
        <w:lastRenderedPageBreak/>
        <w:t xml:space="preserve">θέμα: «Προβλήματα στη λειτουργία του Κέντρου Φυσικής Ιατρικής και Αποκατάστασης (ΚΕΦΙΑΠ) Αμφιλοχίας», δεν θα συζητηθεί λόγω κωλύματος του Υπουργού Υγείας κ. </w:t>
      </w:r>
      <w:proofErr w:type="spellStart"/>
      <w:r>
        <w:rPr>
          <w:rFonts w:eastAsia="Times New Roman" w:cs="Times New Roman"/>
          <w:szCs w:val="24"/>
        </w:rPr>
        <w:t>Πολάκη</w:t>
      </w:r>
      <w:proofErr w:type="spellEnd"/>
      <w:r>
        <w:rPr>
          <w:rFonts w:eastAsia="Times New Roman" w:cs="Times New Roman"/>
          <w:szCs w:val="24"/>
        </w:rPr>
        <w:t xml:space="preserve">, καθώς βρίσκεται στην Κρήτη για υπηρεσιακούς λόγους. </w:t>
      </w:r>
    </w:p>
    <w:p w14:paraId="33B2911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Επίσης, η έβδομη με αριθμό 33/5-9-2018 επίκαιρη ερώτηση του Βουλευτή Κιλκίς του Λαϊκού Συνδέσμου – Χρυσή Αυγή κ. Χρήστου Χατζησάββα προς τον Υπουργό Εξωτερικών, με θέμα: «Υπήρξε εμπλοκή των ΗΠΑ στο σκοπιανό ζήτημα;»</w:t>
      </w:r>
      <w:r w:rsidRPr="007047EE">
        <w:rPr>
          <w:rFonts w:eastAsia="Times New Roman" w:cs="Times New Roman"/>
          <w:szCs w:val="24"/>
        </w:rPr>
        <w:t xml:space="preserve">, </w:t>
      </w:r>
      <w:r>
        <w:rPr>
          <w:rFonts w:eastAsia="Times New Roman" w:cs="Times New Roman"/>
          <w:szCs w:val="24"/>
        </w:rPr>
        <w:t xml:space="preserve">δεν θα συζητηθεί λόγω κωλύματος του κυρίου Υπουργού. </w:t>
      </w:r>
    </w:p>
    <w:p w14:paraId="33B2911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Προχωράμε στη συζήτηση της τελευταίας για σήμερα επίκαιρης ερώτησης και συγκεκριμένα της δεύτερης με αριθμό 48/17-9-2018 επίκαιρης ερώτησης του Βουλευτή Β΄ Αθηνών της Δημοκρατικής Συμπαράταξης ΠΑΣΟΚ – ΔΗΜΑΡ κ.</w:t>
      </w:r>
      <w:r>
        <w:rPr>
          <w:rFonts w:eastAsia="Times New Roman" w:cs="Times New Roman"/>
          <w:b/>
          <w:bCs/>
          <w:szCs w:val="24"/>
        </w:rPr>
        <w:t xml:space="preserve"> </w:t>
      </w:r>
      <w:r w:rsidRPr="002A7C4F">
        <w:rPr>
          <w:rFonts w:eastAsia="Times New Roman" w:cs="Times New Roman"/>
          <w:bCs/>
          <w:szCs w:val="24"/>
        </w:rPr>
        <w:t>Γεωργίου</w:t>
      </w:r>
      <w:r>
        <w:rPr>
          <w:rFonts w:eastAsia="Times New Roman" w:cs="Times New Roman"/>
          <w:bCs/>
          <w:szCs w:val="24"/>
        </w:rPr>
        <w:t xml:space="preserve"> – </w:t>
      </w:r>
      <w:r w:rsidRPr="002A7C4F">
        <w:rPr>
          <w:rFonts w:eastAsia="Times New Roman" w:cs="Times New Roman"/>
          <w:bCs/>
          <w:szCs w:val="24"/>
        </w:rPr>
        <w:t>Δημήτριου Καρρά</w:t>
      </w:r>
      <w:r>
        <w:rPr>
          <w:rFonts w:eastAsia="Times New Roman" w:cs="Times New Roman"/>
          <w:bCs/>
          <w:szCs w:val="24"/>
        </w:rPr>
        <w:t xml:space="preserve"> </w:t>
      </w:r>
      <w:r>
        <w:rPr>
          <w:rFonts w:eastAsia="Times New Roman" w:cs="Times New Roman"/>
          <w:szCs w:val="24"/>
        </w:rPr>
        <w:t xml:space="preserve">προς την Υπουργό </w:t>
      </w:r>
      <w:r w:rsidRPr="002A7C4F">
        <w:rPr>
          <w:rFonts w:eastAsia="Times New Roman" w:cs="Times New Roman"/>
          <w:bCs/>
          <w:szCs w:val="24"/>
        </w:rPr>
        <w:t>Εργασίας, Κοινωνικής Ασφάλισης και Κοινωνικής Αλληλεγγύης</w:t>
      </w:r>
      <w:r>
        <w:rPr>
          <w:rFonts w:eastAsia="Times New Roman" w:cs="Times New Roman"/>
          <w:bCs/>
          <w:szCs w:val="24"/>
        </w:rPr>
        <w:t xml:space="preserve">, </w:t>
      </w:r>
      <w:r>
        <w:rPr>
          <w:rFonts w:eastAsia="Times New Roman" w:cs="Times New Roman"/>
          <w:szCs w:val="24"/>
        </w:rPr>
        <w:t>με θέμα: «Επεκτείνεται η ανάλγητη πολιτική της Κυβέρνησης στον ασφαλιστικό τομέα και σε νέες κατηγορίες συμπολιτών μας».</w:t>
      </w:r>
    </w:p>
    <w:p w14:paraId="33B2912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Στην επίκαιρη ερώτηση θα απαντήσει ο Υφυπουργός Εργασίας, Κοινωνικής Ασφάλισης και Κοινωνικής Αλληλεγγύης κ. Αναστάσιος Πετρόπουλος.</w:t>
      </w:r>
    </w:p>
    <w:p w14:paraId="33B2912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Κύριε Καρρά, έχετε τον λόγο για δύο λεπτά.</w:t>
      </w:r>
    </w:p>
    <w:p w14:paraId="33B29122" w14:textId="77777777" w:rsidR="00571D31" w:rsidRDefault="00B338ED">
      <w:pPr>
        <w:spacing w:after="0" w:line="600" w:lineRule="auto"/>
        <w:ind w:firstLine="720"/>
        <w:jc w:val="both"/>
        <w:rPr>
          <w:rFonts w:eastAsia="Times New Roman" w:cs="Times New Roman"/>
          <w:szCs w:val="24"/>
        </w:rPr>
      </w:pPr>
      <w:r w:rsidRPr="008B17E3">
        <w:rPr>
          <w:rFonts w:eastAsia="Times New Roman" w:cs="Times New Roman"/>
          <w:b/>
          <w:szCs w:val="24"/>
        </w:rPr>
        <w:t>ΓΕΩΡΓΙΟΣ</w:t>
      </w:r>
      <w:r>
        <w:rPr>
          <w:rFonts w:eastAsia="Times New Roman" w:cs="Times New Roman"/>
          <w:b/>
          <w:szCs w:val="24"/>
        </w:rPr>
        <w:t xml:space="preserve"> – </w:t>
      </w:r>
      <w:r w:rsidRPr="008B17E3">
        <w:rPr>
          <w:rFonts w:eastAsia="Times New Roman" w:cs="Times New Roman"/>
          <w:b/>
          <w:szCs w:val="24"/>
        </w:rPr>
        <w:t>ΔΗΜΗΤΡΙΟΣ ΚΑΡΡΑΣ:</w:t>
      </w:r>
      <w:r>
        <w:rPr>
          <w:rFonts w:eastAsia="Times New Roman" w:cs="Times New Roman"/>
          <w:szCs w:val="24"/>
        </w:rPr>
        <w:t xml:space="preserve"> Ευχαριστώ, κύριε Πρόεδρε.</w:t>
      </w:r>
    </w:p>
    <w:p w14:paraId="33B29123"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είναι γνωστό ότι η περιοχή στα μεταλλεία Χαλκιδικής έχει ταλαιπωρηθεί πάρα πολύ και ιδιαίτερα ο κόσμος, ο οποίος εργαζόταν σε αυτές τις δραστηριότητες κάτω από ανθυγιεινές </w:t>
      </w:r>
      <w:r>
        <w:rPr>
          <w:rFonts w:eastAsia="Times New Roman" w:cs="Times New Roman"/>
          <w:szCs w:val="24"/>
        </w:rPr>
        <w:lastRenderedPageBreak/>
        <w:t>συνθήκες, στις στοές, κάτω από επικίνδυνες συνθήκες. Κάποια στιγμή –προ δέκα, δεκαπέντε ετών– η εταιρεία αυτή πτώχευσε και έμειναν στον δρόμο εκατοντάδες, αν όχι χιλιάδες, εργαζόμενοι.</w:t>
      </w:r>
    </w:p>
    <w:p w14:paraId="33B29124"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Η πολιτεία μερίμνησε τότε και εισήγαγε προγράμματα </w:t>
      </w:r>
      <w:proofErr w:type="spellStart"/>
      <w:r>
        <w:rPr>
          <w:rFonts w:eastAsia="Times New Roman" w:cs="Times New Roman"/>
          <w:szCs w:val="24"/>
        </w:rPr>
        <w:t>επανακατάρτισης</w:t>
      </w:r>
      <w:proofErr w:type="spellEnd"/>
      <w:r>
        <w:rPr>
          <w:rFonts w:eastAsia="Times New Roman" w:cs="Times New Roman"/>
          <w:szCs w:val="24"/>
        </w:rPr>
        <w:t xml:space="preserve">, δεδομένου ότι δεν υπήρχε η δυνατότητα να απασχοληθούν σε άλλες δουλειές. Το αντικείμενό τους ήταν εντελώς διαφορετικό και η μεταλλευτική δραστηριότητα στην Ελλάδα έχει υποχωρήσει δραστικά. Τότε, λοιπόν, το αρμόδιο Υπουργείο έδωσε τη δυνατότητα </w:t>
      </w:r>
      <w:proofErr w:type="spellStart"/>
      <w:r>
        <w:rPr>
          <w:rFonts w:eastAsia="Times New Roman" w:cs="Times New Roman"/>
          <w:szCs w:val="24"/>
        </w:rPr>
        <w:t>επανακατάρτισης</w:t>
      </w:r>
      <w:proofErr w:type="spellEnd"/>
      <w:r>
        <w:rPr>
          <w:rFonts w:eastAsia="Times New Roman" w:cs="Times New Roman"/>
          <w:szCs w:val="24"/>
        </w:rPr>
        <w:t xml:space="preserve"> και επανεκπαίδευσης με συμμετοχή σε προγράμματα, με συμβάσεις που έκανε με τοπικούς φορείς, ούτως ώστε να συνεχίσουν τη δυνατότητα παροχής εργασίας, έστω σε τοπικό επίπεδο, ή να εξειδικευθούν σε άλλες κατευθύνσεις και παράλληλα να μην απωλέσουν τα ασφαλιστικά τους δικαιώματα. Έτσι μπόρεσαν να διατηρήσουν δικαιώματα παροχής υπηρεσιών υγείας, αλλά ακόμη και σύνταξης μέχρι την κανονική συνταξιοδότησή τους, δεδομένου ότι η πλειονότητα των εργαζομένων αυτών υπάγεται στον κανονισμό </w:t>
      </w:r>
      <w:proofErr w:type="spellStart"/>
      <w:r>
        <w:rPr>
          <w:rFonts w:eastAsia="Times New Roman" w:cs="Times New Roman"/>
          <w:szCs w:val="24"/>
        </w:rPr>
        <w:t>βαρέων</w:t>
      </w:r>
      <w:proofErr w:type="spellEnd"/>
      <w:r>
        <w:rPr>
          <w:rFonts w:eastAsia="Times New Roman" w:cs="Times New Roman"/>
          <w:szCs w:val="24"/>
        </w:rPr>
        <w:t xml:space="preserve"> και ανθυγιεινών, λόγω της φύσης της εργασίας τους.</w:t>
      </w:r>
    </w:p>
    <w:p w14:paraId="33B2912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Τα πράγματα εξελίχθηκαν σχετικά ομαλά, με νομοθετικές, βέβαια, παλινωδίες, μέχρι το 2013, οπότε υπήρξε πλέον μία ρύθμιση με τον τίτλο: «Ασφαλιστική τακτοποίηση των πρώην εργαζομένων στην εταιρεία </w:t>
      </w:r>
      <w:r w:rsidRPr="00D860B2">
        <w:rPr>
          <w:rFonts w:eastAsia="Times New Roman" w:cs="Times New Roman"/>
          <w:szCs w:val="24"/>
        </w:rPr>
        <w:t>“</w:t>
      </w:r>
      <w:r>
        <w:rPr>
          <w:rFonts w:eastAsia="Times New Roman" w:cs="Times New Roman"/>
          <w:szCs w:val="24"/>
          <w:lang w:val="en-US"/>
        </w:rPr>
        <w:t>TVX</w:t>
      </w:r>
      <w:r w:rsidRPr="002A7C4F">
        <w:rPr>
          <w:rFonts w:eastAsia="Times New Roman" w:cs="Times New Roman"/>
          <w:szCs w:val="24"/>
        </w:rPr>
        <w:t xml:space="preserve"> </w:t>
      </w:r>
      <w:r>
        <w:rPr>
          <w:rFonts w:eastAsia="Times New Roman" w:cs="Times New Roman"/>
          <w:szCs w:val="24"/>
          <w:lang w:val="en-US"/>
        </w:rPr>
        <w:t>HELLAS</w:t>
      </w:r>
      <w:r w:rsidRPr="00D860B2">
        <w:rPr>
          <w:rFonts w:eastAsia="Times New Roman" w:cs="Times New Roman"/>
          <w:szCs w:val="24"/>
        </w:rPr>
        <w:t>”</w:t>
      </w:r>
      <w:r>
        <w:rPr>
          <w:rFonts w:eastAsia="Times New Roman" w:cs="Times New Roman"/>
          <w:szCs w:val="24"/>
        </w:rPr>
        <w:t>» -είναι η εταιρεία στην οποία αναφέρομαι- με αναδρομική ισχύ. Όπως διαβάζουμε στη σχετική εγκύκλιο του ΙΚΑ, δικαιώθηκαν μεταγενέστερα και αναδρομικά για δικαιώματα πλήρους ασφάλισης, σύμφωνα με συγκεκριμένες διατάξεις.</w:t>
      </w:r>
    </w:p>
    <w:p w14:paraId="33B2912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Μέχρι εδώ βαίνουν καλά τα πράγματα. Έχω, όμως, την ενημέρωση -και γι’ αυτό απευθύνω την ερώτηση- ότι το τοπικό υποκατάστημα του ΕΦΚΑ στην περιοχή δεν αναγνωρίζει αυτά τα γνωστά χίλια </w:t>
      </w:r>
      <w:r>
        <w:rPr>
          <w:rFonts w:eastAsia="Times New Roman" w:cs="Times New Roman"/>
          <w:szCs w:val="24"/>
        </w:rPr>
        <w:lastRenderedPageBreak/>
        <w:t>πεντακόσια ημερομίσθια που δόθηκαν στους πρώην εργαζόμενους της «</w:t>
      </w:r>
      <w:r>
        <w:rPr>
          <w:rFonts w:eastAsia="Times New Roman" w:cs="Times New Roman"/>
          <w:szCs w:val="24"/>
          <w:lang w:val="en-US"/>
        </w:rPr>
        <w:t>TVX</w:t>
      </w:r>
      <w:r>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 xml:space="preserve">», λόγω της συμμετοχής τους στο πρόγραμμα </w:t>
      </w:r>
      <w:proofErr w:type="spellStart"/>
      <w:r>
        <w:rPr>
          <w:rFonts w:eastAsia="Times New Roman" w:cs="Times New Roman"/>
          <w:szCs w:val="24"/>
        </w:rPr>
        <w:t>επανακατάρτισης</w:t>
      </w:r>
      <w:proofErr w:type="spellEnd"/>
      <w:r>
        <w:rPr>
          <w:rFonts w:eastAsia="Times New Roman" w:cs="Times New Roman"/>
          <w:szCs w:val="24"/>
        </w:rPr>
        <w:t xml:space="preserve"> –πέντε χρόνια είχε διάρκεια αυτό το πρόγραμμα– τα οποία και δίνουν πλήρη συνταξιοδοτικά δικαιώματα.</w:t>
      </w:r>
    </w:p>
    <w:p w14:paraId="33B2912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Με την έννοια αυτή –και μπορώ να το καταθέσω– ήδη έχουμε την πρώτη απόρριψη αιτήματος συνταξιοδότησης μητέρας, διότι ο ΕΦΚΑ δεν αναγνωρίζει τα χίλια πεντακόσια και μένει μόνο σε όσα είχε υπό την παροχή εργασίας στην εταιρεία. Και κατόπιν αυτού ανακαλεί και την απόφαση περί παροχής προσωρινής σύνταξης και ζητάει και την επιστροφή ως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καταβληθέντων των παροχών που είχαν δοθεί με τη μορφή της προσωρινής σύνταξης. Αυτό έχει δημιουργήσει, βέβαια, μία ιδιαίτερη ανησυχία και σε εκείνους των οποίων τα αιτήματα για σύνταξη γήρατος εκκρεμούν.</w:t>
      </w:r>
    </w:p>
    <w:p w14:paraId="33B2912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Κατόπιν αυτού, θέλω τις απαντήσεις του Υπουργείου στα δύο αυτά ερωτήματα, κύριε Υπουργέ. </w:t>
      </w:r>
    </w:p>
    <w:p w14:paraId="33B2912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Το πρώτο ερώτημα είναι το εξής: Γιατί διακόπτεται η μέχρι σήμερα πρακτική ότι έχουν πλήρη ασφαλιστικά δικαιώματα εκ της συμμετοχής στο πρόγραμμα </w:t>
      </w:r>
      <w:proofErr w:type="spellStart"/>
      <w:r>
        <w:rPr>
          <w:rFonts w:eastAsia="Times New Roman" w:cs="Times New Roman"/>
          <w:szCs w:val="24"/>
        </w:rPr>
        <w:t>επανακατάρτισης</w:t>
      </w:r>
      <w:proofErr w:type="spellEnd"/>
      <w:r>
        <w:rPr>
          <w:rFonts w:eastAsia="Times New Roman" w:cs="Times New Roman"/>
          <w:szCs w:val="24"/>
        </w:rPr>
        <w:t xml:space="preserve"> και έρχεται το ΕΦΚΑ αυτή τη στιγμή και λέει ότι αυτά ήταν μόνο για τον κλάδο υγείας; Αυτό λέει το έγγραφο, ότι δεν αναγνωρίζονται.</w:t>
      </w:r>
    </w:p>
    <w:p w14:paraId="33B2912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Το δεύτερο ερώτημα είναι: Σε τι κατάσταση βρίσκονται οι άνθρωποι αυτοί και οι οικογένειές τους που έχουν πάρει κάποιο διάστημα δύο, τριών ή πέντε ετών –δεν ξέρω πόσο είναι η διαδικασία για να χορηγηθούν οι οριστικές συντάξεις– και έρχεται και λέει «θα μου τα επιστρέψεις πίσω!»;</w:t>
      </w:r>
    </w:p>
    <w:p w14:paraId="33B2912B"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Καταλαβαίνετε ότι θα καταλογίσει, αν γίνει και αυτό, ένα ποσό μέσω των ταμείων και του Κώδικα Εισπράξεων Δημοσίων Εσόδων, που οδηγεί, πέραν αυτού, ακόμη και σε κατασχέσεις περιουσιών και λογαριασμών.</w:t>
      </w:r>
    </w:p>
    <w:p w14:paraId="33B2912C"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Αναμένω την απάντηση, κύριε Πρόεδρε.</w:t>
      </w:r>
    </w:p>
    <w:p w14:paraId="33B2912D" w14:textId="77777777" w:rsidR="00571D31" w:rsidRDefault="00B338ED">
      <w:pPr>
        <w:spacing w:after="0" w:line="600" w:lineRule="auto"/>
        <w:ind w:firstLine="720"/>
        <w:jc w:val="both"/>
        <w:rPr>
          <w:rFonts w:eastAsia="Times New Roman" w:cs="Times New Roman"/>
          <w:szCs w:val="24"/>
        </w:rPr>
      </w:pPr>
      <w:r w:rsidRPr="00DD7C90">
        <w:rPr>
          <w:rFonts w:eastAsia="Times New Roman" w:cs="Times New Roman"/>
          <w:b/>
          <w:szCs w:val="24"/>
        </w:rPr>
        <w:t>ΠΡΟΕΔΡΕΥΩΝ (Αναστάσιος Κουράκης):</w:t>
      </w:r>
      <w:r>
        <w:rPr>
          <w:rFonts w:eastAsia="Times New Roman" w:cs="Times New Roman"/>
          <w:szCs w:val="24"/>
        </w:rPr>
        <w:t xml:space="preserve"> Ευχαριστούμε, κύριε Καρρά.</w:t>
      </w:r>
    </w:p>
    <w:p w14:paraId="33B2912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Θα απαντήσει ο Υφυπουργός Εργασίας, Κοινωνικής Ασφάλισης και Κοινωνικής Αλληλεγγύης κ. Αναστάσιος Πετρόπουλος.</w:t>
      </w:r>
    </w:p>
    <w:p w14:paraId="33B2912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33B29130" w14:textId="77777777" w:rsidR="00571D31" w:rsidRDefault="00B338ED">
      <w:pPr>
        <w:spacing w:after="0" w:line="600" w:lineRule="auto"/>
        <w:ind w:firstLine="720"/>
        <w:jc w:val="both"/>
        <w:rPr>
          <w:rFonts w:eastAsia="Times New Roman" w:cs="Times New Roman"/>
          <w:szCs w:val="24"/>
        </w:rPr>
      </w:pPr>
      <w:r w:rsidRPr="008B17E3">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33B29131" w14:textId="77777777" w:rsidR="00571D31" w:rsidRDefault="00B338ED">
      <w:pPr>
        <w:spacing w:after="0" w:line="600" w:lineRule="auto"/>
        <w:ind w:firstLine="720"/>
        <w:jc w:val="both"/>
        <w:rPr>
          <w:rFonts w:eastAsia="Times New Roman"/>
          <w:szCs w:val="24"/>
        </w:rPr>
      </w:pPr>
      <w:r>
        <w:rPr>
          <w:rFonts w:eastAsia="Times New Roman" w:cs="Times New Roman"/>
          <w:szCs w:val="24"/>
        </w:rPr>
        <w:t xml:space="preserve">Κύριε Καρρά, δεν άλλαξε τίποτε από τις ισχύουσες ρυθμίσεις που έθεσε ο ν.2874/2000 και αναφέρεται στις περιπτώσεις </w:t>
      </w:r>
      <w:proofErr w:type="spellStart"/>
      <w:r>
        <w:rPr>
          <w:rFonts w:eastAsia="Times New Roman" w:cs="Times New Roman"/>
          <w:szCs w:val="24"/>
        </w:rPr>
        <w:t>επανακατάρτισης</w:t>
      </w:r>
      <w:proofErr w:type="spellEnd"/>
      <w:r>
        <w:rPr>
          <w:rFonts w:eastAsia="Times New Roman" w:cs="Times New Roman"/>
          <w:szCs w:val="24"/>
        </w:rPr>
        <w:t xml:space="preserve"> και απόκτησης ειδίκευσης για ανέργους. </w:t>
      </w:r>
      <w:r>
        <w:rPr>
          <w:rFonts w:eastAsia="Times New Roman"/>
          <w:szCs w:val="24"/>
        </w:rPr>
        <w:t>Είναι πρόγραμμα που τηρείται από τον ΛΑΕΚ και από τον ΟΑΕΔ.</w:t>
      </w:r>
    </w:p>
    <w:p w14:paraId="33B29132"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Επίσης, δεν άλλαξε τίποτα από τις διατάξεις του ν.3220/2004, που προέβλεψε ειδικά για αυτή την επιχείρηση των μεταλλείων της Χαλκιδικής. Για την εφαρμογή εκείνου του προγράμματος αρμόδια ήταν η Νομαρχιακή Αυτοδιοίκηση Χαλκιδικής και οι τοπικοί δήμοι Αρναίας και οι άλλοι δήμοι που ήταν στην περιοχή αυτή. Αυτοί ήταν οι εκτελεστές, κατά κάποιον τρόπο, οι εφαρμοστές των σχετικών ρυθμίσεων, για να μπορούν να έχουν ασφαλιστική κάλυψη οι άνθρωποι αυτοί που έμειναν άνεργοι τότε.</w:t>
      </w:r>
    </w:p>
    <w:p w14:paraId="33B29133"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lastRenderedPageBreak/>
        <w:t>Από το 2004 μέχρι το 2013 που λέτε εσείς –νομίζω είναι μέχρι το 2014, όχι το 2013, αλλά τέλος πάντων- είναι εννιά χρόνια που πέρασαν και αυτοί οι άνθρωποι δεν είχαν καλυφθεί, παρά την πρόβλεψη εκείνου του νόμου, για τα ασφαλιστικά τους δικαιώματα.</w:t>
      </w:r>
    </w:p>
    <w:p w14:paraId="33B29134"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Επομένως ήρθε τότε, επιτέλους, ο νομοθέτης και είπε με τον αλληλόχρεο λογαριασμό που υπάρχει με τον ΟΑΕΔ και με τον ΕΦΚΑ να παρθούν τα χρήματα αυτομάτως μέσα από αυτή τη διαδικασία.</w:t>
      </w:r>
    </w:p>
    <w:p w14:paraId="33B29135"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Συνεπώς, με όλες τις εγγυήσεις αυτής της διαπίστωσης και της διασταύρωσης στοιχείων, καλύφθηκαν όλοι όσοι είχαν τέτοιο δικαίωμα να καλύψουν μέχρι χίλια πεντακόσια ένσημα, αν αυτά έλειπαν, για να έχουν συνταξιοδοτικό δικαίωμα.</w:t>
      </w:r>
    </w:p>
    <w:p w14:paraId="33B29136"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Επειδή είστε και νομικός, η δεκαπενταετία είναι ο ελάχιστος χρόνος που αποτελεί προϋπόθεση για να έχει δικαίωμα συνταξιοδότησης ο ασφαλισμένος. Και αυτό προέβλεψε ο νόμος. Κάθε άλλη μέρα παραπάνω από αυτή δεν ασφαλίζεται για σύνταξη.</w:t>
      </w:r>
    </w:p>
    <w:p w14:paraId="33B29137"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επανακατάρτιση</w:t>
      </w:r>
      <w:proofErr w:type="spellEnd"/>
      <w:r>
        <w:rPr>
          <w:rFonts w:eastAsia="Times New Roman"/>
          <w:szCs w:val="24"/>
        </w:rPr>
        <w:t xml:space="preserve"> και η </w:t>
      </w:r>
      <w:proofErr w:type="spellStart"/>
      <w:r>
        <w:rPr>
          <w:rFonts w:eastAsia="Times New Roman"/>
          <w:szCs w:val="24"/>
        </w:rPr>
        <w:t>επανειδίκευση</w:t>
      </w:r>
      <w:proofErr w:type="spellEnd"/>
      <w:r>
        <w:rPr>
          <w:rFonts w:eastAsia="Times New Roman"/>
          <w:szCs w:val="24"/>
        </w:rPr>
        <w:t xml:space="preserve"> στα σχετικά προγράμματα προβλέπει κάλυψη μόνο για υγεία και ατυχήματα –μόνο–, αλλά, ειδικά για τη ρύθμιση για την οποία μου μιλάτε, τηρήθηκε αυτή. Για όσους έπρεπε να συμπληρώσουν χίλια πεντακόσια ένσημα, προκειμένου να καλύψουν το ελάχιστο των δεκαπέντε χιλιάδων ενσήμων, τηρήθηκε. Δεν υπάρχει καμμία περίπτωση να απορριφθεί για άλλον λόγο. Ενδεχομένως, επειδή πράγματι τα ένσημα για υγεία και ατυχήματα δεν καλύπτονται για χρόνο ασφαλιστικό, να υπάρχει τέτοια περίπτωση σαν αυτή που μου λέτε.</w:t>
      </w:r>
    </w:p>
    <w:p w14:paraId="33B29138"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lastRenderedPageBreak/>
        <w:t>Η απάντηση από το τοπικό κατάστημα του ΕΦΚΑ και του πρώην ΙΚΑ εκεί στην περιοχή όπως είναι ότι δεν υπάρχει καμμία τέτοια περίπτωση που να κλήθηκε να επιστρέψει κάποιος χρήματα από έναν τέτοιο λόγο. Αυτή είναι η απάντηση.</w:t>
      </w:r>
    </w:p>
    <w:p w14:paraId="33B29139"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Παρακαλώ, θα ήθελα να το έχω. Αν πραγματικά έχει γίνει κάποιο λάθος, θα διορθωθεί. Όμως, το θεσμικό πλαίσιο είναι αυτό που σας ανέλυσα.</w:t>
      </w:r>
    </w:p>
    <w:p w14:paraId="33B2913A" w14:textId="77777777" w:rsidR="00571D31" w:rsidRDefault="00B338ED">
      <w:pPr>
        <w:tabs>
          <w:tab w:val="left" w:pos="2940"/>
        </w:tabs>
        <w:spacing w:after="0" w:line="600" w:lineRule="auto"/>
        <w:ind w:firstLine="720"/>
        <w:jc w:val="both"/>
        <w:rPr>
          <w:rFonts w:eastAsia="Times New Roman"/>
          <w:szCs w:val="24"/>
        </w:rPr>
      </w:pPr>
      <w:r>
        <w:rPr>
          <w:rFonts w:eastAsia="Times New Roman"/>
          <w:b/>
          <w:szCs w:val="24"/>
        </w:rPr>
        <w:t xml:space="preserve">ΓΕΩΡΓΙΟΣ – ΔΗΜΗΤΡΙΟΣ ΚΑΡΡΑΣ: </w:t>
      </w:r>
      <w:r>
        <w:rPr>
          <w:rFonts w:eastAsia="Times New Roman"/>
          <w:szCs w:val="24"/>
        </w:rPr>
        <w:t>Δεν διαφωνώ στο θεσμικό. Επί της εφαρμογής του διαφωνώ.</w:t>
      </w:r>
    </w:p>
    <w:p w14:paraId="33B2913B" w14:textId="77777777" w:rsidR="00571D31" w:rsidRDefault="00B338ED">
      <w:pPr>
        <w:tabs>
          <w:tab w:val="left" w:pos="2940"/>
        </w:tabs>
        <w:spacing w:after="0" w:line="600" w:lineRule="auto"/>
        <w:ind w:firstLine="720"/>
        <w:jc w:val="both"/>
        <w:rPr>
          <w:rFonts w:eastAsia="Times New Roman"/>
          <w:szCs w:val="24"/>
        </w:rPr>
      </w:pPr>
      <w:r w:rsidRPr="004609BF">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Ωραία. Αν έχει γίνει κάποιο λάθος, θα διορθωθεί. Υπ’ </w:t>
      </w:r>
      <w:proofErr w:type="spellStart"/>
      <w:r>
        <w:rPr>
          <w:rFonts w:eastAsia="Times New Roman"/>
          <w:szCs w:val="24"/>
        </w:rPr>
        <w:t>όψιν</w:t>
      </w:r>
      <w:proofErr w:type="spellEnd"/>
      <w:r>
        <w:rPr>
          <w:rFonts w:eastAsia="Times New Roman"/>
          <w:szCs w:val="24"/>
        </w:rPr>
        <w:t xml:space="preserve"> του Υπουργείου δεν έχει τεθεί τέτοια περίπτωση.</w:t>
      </w:r>
    </w:p>
    <w:p w14:paraId="33B2913C"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Υποβάλατε την ερώτηση όπως την υποβάλατε, απαντώ όπως ακούσατε, στο πλαίσιο της νόμιμης διαδικασίας. Αυτά προβλέπονται και αυτά τηρούνται και εξακολουθούν να τηρούνται από τον ΕΦΚΑ. Δεν υπάρχει τέτοιο ενδεχόμενο, να κληθεί κάποιος να επιστρέψει εισφορές για σύνταξη που πήρε υπό νόμιμες προϋποθέσεις. Θα ήθελα να το δω αυτό και να το ελέγξω και παραπέρα, αν πράγματι έχει συμβεί κάποιο λάθος, διότι θα πρόκειται περί λάθους και μόνο και όχι πολιτικής και πολύ περισσότερο ανάλγητης, όπως τη λέτε, για ανθρώπους που άφησαν τόσα χρόνια.</w:t>
      </w:r>
    </w:p>
    <w:p w14:paraId="33B2913D" w14:textId="77777777" w:rsidR="00571D31" w:rsidRDefault="00B338ED">
      <w:pPr>
        <w:tabs>
          <w:tab w:val="left" w:pos="2940"/>
        </w:tabs>
        <w:spacing w:after="0" w:line="600" w:lineRule="auto"/>
        <w:ind w:firstLine="720"/>
        <w:jc w:val="both"/>
        <w:rPr>
          <w:rFonts w:eastAsia="Times New Roman"/>
          <w:szCs w:val="24"/>
        </w:rPr>
      </w:pPr>
      <w:r>
        <w:rPr>
          <w:rFonts w:eastAsia="Times New Roman"/>
          <w:b/>
          <w:szCs w:val="24"/>
        </w:rPr>
        <w:t xml:space="preserve">ΓΕΩΡΓΙΟΣ – ΔΗΜΗΤΡΙΟΣ ΚΑΡΡΑΣ: </w:t>
      </w:r>
      <w:r>
        <w:rPr>
          <w:rFonts w:eastAsia="Times New Roman"/>
          <w:szCs w:val="24"/>
        </w:rPr>
        <w:t>Για τους ανθρώπους αυτούς έτσι εισπράττεται.</w:t>
      </w:r>
    </w:p>
    <w:p w14:paraId="33B2913E" w14:textId="77777777" w:rsidR="00571D31" w:rsidRDefault="00B338ED">
      <w:pPr>
        <w:tabs>
          <w:tab w:val="left" w:pos="2940"/>
        </w:tabs>
        <w:spacing w:after="0" w:line="600" w:lineRule="auto"/>
        <w:ind w:firstLine="720"/>
        <w:jc w:val="both"/>
        <w:rPr>
          <w:rFonts w:eastAsia="Times New Roman"/>
          <w:szCs w:val="24"/>
        </w:rPr>
      </w:pPr>
      <w:r>
        <w:rPr>
          <w:rFonts w:eastAsia="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szCs w:val="24"/>
        </w:rPr>
        <w:t>Έτσι νοιάζονταν οι προηγούμενες κυβερνήσεις. Από το 2004 μέχρι το 2014 τούς είχαν με έναν νόμο, ο οποίος δεν εφαρμοζόταν.</w:t>
      </w:r>
    </w:p>
    <w:p w14:paraId="33B2913F" w14:textId="77777777" w:rsidR="00571D31" w:rsidRDefault="00B338ED">
      <w:pPr>
        <w:tabs>
          <w:tab w:val="left" w:pos="2940"/>
        </w:tabs>
        <w:spacing w:after="0" w:line="600" w:lineRule="auto"/>
        <w:ind w:firstLine="720"/>
        <w:jc w:val="both"/>
        <w:rPr>
          <w:rFonts w:eastAsia="Times New Roman"/>
          <w:szCs w:val="24"/>
        </w:rPr>
      </w:pPr>
      <w:r w:rsidRPr="004609BF">
        <w:rPr>
          <w:rFonts w:eastAsia="Times New Roman"/>
          <w:b/>
          <w:szCs w:val="24"/>
        </w:rPr>
        <w:t>ΠΡΟΕΔΡΕΥΩΝ (Αναστάσιος Κουράκης):</w:t>
      </w:r>
      <w:r>
        <w:rPr>
          <w:rFonts w:eastAsia="Times New Roman"/>
          <w:szCs w:val="24"/>
        </w:rPr>
        <w:t xml:space="preserve"> Ευχαριστούμε, κύριε Υπουργέ, για την </w:t>
      </w:r>
      <w:proofErr w:type="spellStart"/>
      <w:r>
        <w:rPr>
          <w:rFonts w:eastAsia="Times New Roman"/>
          <w:szCs w:val="24"/>
        </w:rPr>
        <w:t>πρωτολογία</w:t>
      </w:r>
      <w:proofErr w:type="spellEnd"/>
      <w:r>
        <w:rPr>
          <w:rFonts w:eastAsia="Times New Roman"/>
          <w:szCs w:val="24"/>
        </w:rPr>
        <w:t xml:space="preserve"> σας.</w:t>
      </w:r>
    </w:p>
    <w:p w14:paraId="33B29140"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Τον λόγο έχει ο κ. Καρράς για τη δευτερολογία του, για τρία λεπτά.</w:t>
      </w:r>
    </w:p>
    <w:p w14:paraId="33B29141" w14:textId="77777777" w:rsidR="00571D31" w:rsidRDefault="00B338ED">
      <w:pPr>
        <w:tabs>
          <w:tab w:val="left" w:pos="2940"/>
        </w:tabs>
        <w:spacing w:after="0" w:line="600" w:lineRule="auto"/>
        <w:ind w:firstLine="720"/>
        <w:jc w:val="both"/>
        <w:rPr>
          <w:rFonts w:eastAsia="Times New Roman"/>
          <w:szCs w:val="24"/>
        </w:rPr>
      </w:pPr>
      <w:r>
        <w:rPr>
          <w:rFonts w:eastAsia="Times New Roman"/>
          <w:b/>
          <w:szCs w:val="24"/>
        </w:rPr>
        <w:t xml:space="preserve">ΓΕΩΡΓΙΟΣ – ΔΗΜΗΤΡΙΟΣ ΚΑΡΡΑΣ: </w:t>
      </w:r>
      <w:r>
        <w:rPr>
          <w:rFonts w:eastAsia="Times New Roman"/>
          <w:szCs w:val="24"/>
        </w:rPr>
        <w:t>Κύριε Πρόεδρε, επί του νομικού ζητήματος δεν θα διαφωνήσω. Θα κάνω μόνο μία παρατήρηση. Καταθέτω προς ενημέρωση και του κυρίου Υπουργού την εγκύκλιο του ΙΚΑ το 2013, η οποία εφαρμόζει τους προηγούμενους νόμους. Έχει και ένα ιστορικό, μια ιστορική αναδρομή, που αναφέρει ότι το 2010 οι εργαζόμενοι αυτοί δικαιώθηκαν μεταγενέστερα και αναδρομικά πλήρους ασφάλισης –πλήρους, όχι υγείας μόνο– σύμφωνα με τις διατάξεις του ν.3867/2010. Μιλάμε για τους συγκεκριμένους εργαζομένους.</w:t>
      </w:r>
    </w:p>
    <w:p w14:paraId="33B29142" w14:textId="77777777" w:rsidR="00571D31" w:rsidRDefault="00B338ED">
      <w:pPr>
        <w:tabs>
          <w:tab w:val="left" w:pos="2940"/>
        </w:tabs>
        <w:spacing w:after="0" w:line="600" w:lineRule="auto"/>
        <w:ind w:firstLine="720"/>
        <w:jc w:val="both"/>
        <w:rPr>
          <w:rFonts w:eastAsia="Times New Roman" w:cs="Times New Roman"/>
          <w:szCs w:val="24"/>
        </w:rPr>
      </w:pPr>
      <w:r>
        <w:rPr>
          <w:rFonts w:eastAsia="Times New Roman"/>
          <w:szCs w:val="24"/>
        </w:rPr>
        <w:t xml:space="preserve">Στη συνέχεια, επειδή δεν ξέρω αν αμφισβητείται ή δεν υπάρχει πλήρης ενημέρωση, έχω εδώ –θα καταθέσω– απόφαση του περιφερειακού υποκαταστήματος του ΕΦΚΑ, το οποίο αναφέρει τα εξής: «Ο αναγνωρισθείς χρόνος στο πρόγραμμα </w:t>
      </w:r>
      <w:proofErr w:type="spellStart"/>
      <w:r>
        <w:rPr>
          <w:rFonts w:eastAsia="Times New Roman"/>
          <w:szCs w:val="24"/>
        </w:rPr>
        <w:t>επανακατάρτισης</w:t>
      </w:r>
      <w:proofErr w:type="spellEnd"/>
      <w:r>
        <w:rPr>
          <w:rFonts w:eastAsia="Times New Roman"/>
          <w:szCs w:val="24"/>
        </w:rPr>
        <w:t xml:space="preserve"> της πρώην εργαζόμενης στην </w:t>
      </w:r>
      <w:r w:rsidRPr="00521E53">
        <w:rPr>
          <w:rFonts w:eastAsia="Times New Roman"/>
          <w:szCs w:val="24"/>
        </w:rPr>
        <w:t>“</w:t>
      </w:r>
      <w:r>
        <w:rPr>
          <w:rFonts w:eastAsia="Times New Roman"/>
          <w:szCs w:val="24"/>
          <w:lang w:val="en-US"/>
        </w:rPr>
        <w:t>TVX</w:t>
      </w:r>
      <w:r w:rsidRPr="00947C04">
        <w:rPr>
          <w:rFonts w:eastAsia="Times New Roman"/>
          <w:szCs w:val="24"/>
        </w:rPr>
        <w:t xml:space="preserve"> </w:t>
      </w:r>
      <w:r>
        <w:rPr>
          <w:rFonts w:eastAsia="Times New Roman"/>
          <w:szCs w:val="24"/>
          <w:lang w:val="en-US"/>
        </w:rPr>
        <w:t>HELLAS</w:t>
      </w:r>
      <w:r w:rsidRPr="00AA2EAB">
        <w:rPr>
          <w:rFonts w:eastAsia="Times New Roman"/>
          <w:szCs w:val="24"/>
        </w:rPr>
        <w:t>”</w:t>
      </w:r>
      <w:r w:rsidRPr="00947C04">
        <w:rPr>
          <w:rFonts w:eastAsia="Times New Roman"/>
          <w:szCs w:val="24"/>
        </w:rPr>
        <w:t xml:space="preserve"> </w:t>
      </w:r>
      <w:r>
        <w:rPr>
          <w:rFonts w:eastAsia="Times New Roman"/>
          <w:szCs w:val="24"/>
        </w:rPr>
        <w:t xml:space="preserve">δεν μπορεί να ληφθεί υπ’ </w:t>
      </w:r>
      <w:proofErr w:type="spellStart"/>
      <w:r>
        <w:rPr>
          <w:rFonts w:eastAsia="Times New Roman"/>
          <w:szCs w:val="24"/>
        </w:rPr>
        <w:t>όψιν</w:t>
      </w:r>
      <w:proofErr w:type="spellEnd"/>
      <w:r>
        <w:rPr>
          <w:rFonts w:eastAsia="Times New Roman"/>
          <w:szCs w:val="24"/>
        </w:rPr>
        <w:t xml:space="preserve"> για τη θεμελίωση συνταξιοδοτικού δικαιώματος μειωμένης σύνταξης.». </w:t>
      </w:r>
      <w:r>
        <w:rPr>
          <w:rFonts w:eastAsia="Times New Roman" w:cs="Times New Roman"/>
          <w:szCs w:val="24"/>
        </w:rPr>
        <w:t>Αυτά λέγονται φέτος</w:t>
      </w:r>
      <w:r w:rsidRPr="007645CF">
        <w:rPr>
          <w:rFonts w:eastAsia="Times New Roman" w:cs="Times New Roman"/>
          <w:szCs w:val="24"/>
        </w:rPr>
        <w:t>,</w:t>
      </w:r>
      <w:r>
        <w:rPr>
          <w:rFonts w:eastAsia="Times New Roman" w:cs="Times New Roman"/>
          <w:szCs w:val="24"/>
        </w:rPr>
        <w:t xml:space="preserve"> στις 2</w:t>
      </w:r>
      <w:r w:rsidRPr="001A05B7">
        <w:rPr>
          <w:rFonts w:eastAsia="Times New Roman" w:cs="Times New Roman"/>
          <w:szCs w:val="24"/>
        </w:rPr>
        <w:t>-</w:t>
      </w:r>
      <w:r>
        <w:rPr>
          <w:rFonts w:eastAsia="Times New Roman" w:cs="Times New Roman"/>
          <w:szCs w:val="24"/>
        </w:rPr>
        <w:t>7</w:t>
      </w:r>
      <w:r w:rsidRPr="001A05B7">
        <w:rPr>
          <w:rFonts w:eastAsia="Times New Roman" w:cs="Times New Roman"/>
          <w:szCs w:val="24"/>
        </w:rPr>
        <w:t>-</w:t>
      </w:r>
      <w:r>
        <w:rPr>
          <w:rFonts w:eastAsia="Times New Roman" w:cs="Times New Roman"/>
          <w:szCs w:val="24"/>
        </w:rPr>
        <w:t xml:space="preserve">2018. </w:t>
      </w:r>
    </w:p>
    <w:p w14:paraId="33B29143"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Παράλληλα</w:t>
      </w:r>
      <w:r w:rsidRPr="007645CF">
        <w:rPr>
          <w:rFonts w:eastAsia="Times New Roman" w:cs="Times New Roman"/>
          <w:szCs w:val="24"/>
        </w:rPr>
        <w:t>,</w:t>
      </w:r>
      <w:r>
        <w:rPr>
          <w:rFonts w:eastAsia="Times New Roman" w:cs="Times New Roman"/>
          <w:szCs w:val="24"/>
        </w:rPr>
        <w:t xml:space="preserve"> με την ίδια απόφαση</w:t>
      </w:r>
      <w:r w:rsidRPr="007645CF">
        <w:rPr>
          <w:rFonts w:eastAsia="Times New Roman" w:cs="Times New Roman"/>
          <w:szCs w:val="24"/>
        </w:rPr>
        <w:t>,</w:t>
      </w:r>
      <w:r>
        <w:rPr>
          <w:rFonts w:eastAsia="Times New Roman" w:cs="Times New Roman"/>
          <w:szCs w:val="24"/>
        </w:rPr>
        <w:t xml:space="preserve"> ανακαλείται η απόφαση του διευθυντή για τη χορήγηση προσωρινής σύνταξης και απορρίπτεται το αίτημα για οριστική σύνταξη. Καταλογίζονται σε βάρος της τα </w:t>
      </w:r>
      <w:r>
        <w:rPr>
          <w:rFonts w:eastAsia="Times New Roman" w:cs="Times New Roman"/>
          <w:szCs w:val="24"/>
        </w:rPr>
        <w:lastRenderedPageBreak/>
        <w:t xml:space="preserve">ποσά που εισέπραξε ως </w:t>
      </w:r>
      <w:proofErr w:type="spellStart"/>
      <w:r>
        <w:rPr>
          <w:rFonts w:eastAsia="Times New Roman" w:cs="Times New Roman"/>
          <w:szCs w:val="24"/>
        </w:rPr>
        <w:t>αχρεώστητα</w:t>
      </w:r>
      <w:proofErr w:type="spellEnd"/>
      <w:r w:rsidRPr="001A05B7">
        <w:rPr>
          <w:rFonts w:eastAsia="Times New Roman" w:cs="Times New Roman"/>
          <w:szCs w:val="24"/>
        </w:rPr>
        <w:t>,</w:t>
      </w:r>
      <w:r>
        <w:rPr>
          <w:rFonts w:eastAsia="Times New Roman" w:cs="Times New Roman"/>
          <w:szCs w:val="24"/>
        </w:rPr>
        <w:t xml:space="preserve"> δυνάμει της από το 2014 απόφασης του διευθυντή για τη χορήγηση προσωρινής σύνταξης</w:t>
      </w:r>
      <w:r w:rsidRPr="001A05B7">
        <w:rPr>
          <w:rFonts w:eastAsia="Times New Roman" w:cs="Times New Roman"/>
          <w:szCs w:val="24"/>
        </w:rPr>
        <w:t>,</w:t>
      </w:r>
      <w:r>
        <w:rPr>
          <w:rFonts w:eastAsia="Times New Roman" w:cs="Times New Roman"/>
          <w:szCs w:val="24"/>
        </w:rPr>
        <w:t xml:space="preserve"> και παραγγέλλεται η είσπραξη των ποσών αυτών. Συνεπώς υπάρχει ζήτημα διεκδικήσεως ως </w:t>
      </w:r>
      <w:proofErr w:type="spellStart"/>
      <w:r>
        <w:rPr>
          <w:rFonts w:eastAsia="Times New Roman" w:cs="Times New Roman"/>
          <w:szCs w:val="24"/>
        </w:rPr>
        <w:t>αχρεστωτήτων</w:t>
      </w:r>
      <w:proofErr w:type="spellEnd"/>
      <w:r>
        <w:rPr>
          <w:rFonts w:eastAsia="Times New Roman" w:cs="Times New Roman"/>
          <w:szCs w:val="24"/>
        </w:rPr>
        <w:t xml:space="preserve">, κύριε Υπουργέ. Το λέει η απόφαση αυτή. </w:t>
      </w:r>
    </w:p>
    <w:p w14:paraId="33B29144"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Το τελευταίο, λοιπόν, που θέλω να θέσω υπ</w:t>
      </w:r>
      <w:r w:rsidRPr="001A05B7">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 κυρίου Υπουργού και της Βουλής γενικότερα είναι ότι αυτά τα γνωστά χίλια πεντακόσια ημερομίσθια, τα οποία είναι επιπλέον εκείνων που είχαν παρασχεθεί στην εργασία, στην εταιρεία των μεταλλείων, έχουν αναγνωριστεί με αποφάσεις για δικαιώματα πλήρους σύνταξης. </w:t>
      </w:r>
    </w:p>
    <w:p w14:paraId="33B2914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Διαβάζω λοιπόν: «Αναγνωρίζουμε στην ασφαλισμένη» κ.λπ. «… χίλιες πεντακόσιες ημέρες ασφάλισης για τη χρονική </w:t>
      </w:r>
      <w:r w:rsidRPr="007645CF">
        <w:rPr>
          <w:rFonts w:eastAsia="Times New Roman" w:cs="Times New Roman"/>
          <w:szCs w:val="24"/>
        </w:rPr>
        <w:t>περίοδο 2005 έως 2010</w:t>
      </w:r>
      <w:r>
        <w:rPr>
          <w:rFonts w:eastAsia="Times New Roman" w:cs="Times New Roman"/>
          <w:szCs w:val="24"/>
        </w:rPr>
        <w:t xml:space="preserve">, που ήταν η </w:t>
      </w:r>
      <w:proofErr w:type="spellStart"/>
      <w:r>
        <w:rPr>
          <w:rFonts w:eastAsia="Times New Roman" w:cs="Times New Roman"/>
          <w:szCs w:val="24"/>
        </w:rPr>
        <w:t>επανακατάρτιση</w:t>
      </w:r>
      <w:proofErr w:type="spellEnd"/>
      <w:r>
        <w:rPr>
          <w:rFonts w:eastAsia="Times New Roman" w:cs="Times New Roman"/>
          <w:szCs w:val="24"/>
        </w:rPr>
        <w:t xml:space="preserve">, ως χρόνου ασφάλισης στο ΙΚΑ ΕΤΑΜ &amp; ΕΤΕΑ ως πρώην εργαζόμενη της εταιρείας </w:t>
      </w:r>
      <w:r w:rsidRPr="007F2B01">
        <w:rPr>
          <w:rFonts w:eastAsia="Times New Roman" w:cs="Times New Roman"/>
          <w:szCs w:val="24"/>
        </w:rPr>
        <w:t>“</w:t>
      </w:r>
      <w:r>
        <w:rPr>
          <w:rFonts w:eastAsia="Times New Roman" w:cs="Times New Roman"/>
          <w:szCs w:val="24"/>
          <w:lang w:val="en-US"/>
        </w:rPr>
        <w:t>TVX</w:t>
      </w:r>
      <w:r w:rsidRPr="00F668A4">
        <w:rPr>
          <w:rFonts w:eastAsia="Times New Roman" w:cs="Times New Roman"/>
          <w:szCs w:val="24"/>
        </w:rPr>
        <w:t xml:space="preserve"> </w:t>
      </w:r>
      <w:r>
        <w:rPr>
          <w:rFonts w:eastAsia="Times New Roman" w:cs="Times New Roman"/>
          <w:szCs w:val="24"/>
          <w:lang w:val="en-US"/>
        </w:rPr>
        <w:t>HELLAS</w:t>
      </w:r>
      <w:r w:rsidRPr="007F2B01">
        <w:rPr>
          <w:rFonts w:eastAsia="Times New Roman" w:cs="Times New Roman"/>
          <w:szCs w:val="24"/>
        </w:rPr>
        <w:t>”</w:t>
      </w:r>
      <w:r>
        <w:rPr>
          <w:rFonts w:eastAsia="Times New Roman" w:cs="Times New Roman"/>
          <w:szCs w:val="24"/>
        </w:rPr>
        <w:t xml:space="preserve"> στους κλάδους σύνταξης ΒΑΡΕΑ – ΑΣΘ»</w:t>
      </w:r>
      <w:r w:rsidRPr="007645CF">
        <w:rPr>
          <w:rFonts w:eastAsia="Times New Roman" w:cs="Times New Roman"/>
          <w:szCs w:val="24"/>
        </w:rPr>
        <w:t xml:space="preserve"> </w:t>
      </w:r>
      <w:r>
        <w:rPr>
          <w:rFonts w:eastAsia="Times New Roman" w:cs="Times New Roman"/>
          <w:szCs w:val="24"/>
        </w:rPr>
        <w:t xml:space="preserve">κ.λπ., γιατί θεωρούνται ότι ήταν </w:t>
      </w:r>
      <w:proofErr w:type="spellStart"/>
      <w:r>
        <w:rPr>
          <w:rFonts w:eastAsia="Times New Roman" w:cs="Times New Roman"/>
          <w:szCs w:val="24"/>
        </w:rPr>
        <w:t>βαρέα</w:t>
      </w:r>
      <w:proofErr w:type="spellEnd"/>
      <w:r>
        <w:rPr>
          <w:rFonts w:eastAsia="Times New Roman" w:cs="Times New Roman"/>
          <w:szCs w:val="24"/>
        </w:rPr>
        <w:t xml:space="preserve"> αυτά.</w:t>
      </w:r>
    </w:p>
    <w:p w14:paraId="33B2914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Συνεπώς </w:t>
      </w:r>
      <w:r w:rsidRPr="00D66BCA">
        <w:rPr>
          <w:rFonts w:eastAsia="Times New Roman"/>
          <w:bCs/>
        </w:rPr>
        <w:t>είναι</w:t>
      </w:r>
      <w:r>
        <w:rPr>
          <w:rFonts w:eastAsia="Times New Roman" w:cs="Times New Roman"/>
          <w:szCs w:val="24"/>
        </w:rPr>
        <w:t xml:space="preserve"> μια πραγματική κατάσταση που είχε διαμορφωθεί υπέρ μιας εργαζόμενης. </w:t>
      </w:r>
      <w:r w:rsidRPr="00D355DE">
        <w:rPr>
          <w:rFonts w:eastAsia="Times New Roman" w:cs="Times New Roman"/>
          <w:bCs/>
          <w:shd w:val="clear" w:color="auto" w:fill="FFFFFF"/>
        </w:rPr>
        <w:t>Όμως</w:t>
      </w:r>
      <w:r>
        <w:rPr>
          <w:rFonts w:eastAsia="Times New Roman" w:cs="Times New Roman"/>
          <w:bCs/>
          <w:shd w:val="clear" w:color="auto" w:fill="FFFFFF"/>
        </w:rPr>
        <w:t xml:space="preserve">, </w:t>
      </w:r>
      <w:r>
        <w:rPr>
          <w:rFonts w:eastAsia="Times New Roman" w:cs="Times New Roman"/>
          <w:szCs w:val="24"/>
        </w:rPr>
        <w:t xml:space="preserve">από ό,τι πληροφορούμαι, υπάρχουν κι άλλοι στην ίδια κατηγορία, που εκκρεμεί η καταβολή προσωρινής σύνταξης και ακόμη δεν έχει αποφασιστεί αν θα λάβουν οριστική ή όχι </w:t>
      </w:r>
      <w:r w:rsidRPr="005F1385">
        <w:rPr>
          <w:rFonts w:eastAsia="Times New Roman" w:cs="Times New Roman"/>
          <w:szCs w:val="24"/>
        </w:rPr>
        <w:t>υπηρεσία.</w:t>
      </w:r>
      <w:r>
        <w:rPr>
          <w:rFonts w:eastAsia="Times New Roman" w:cs="Times New Roman"/>
          <w:szCs w:val="24"/>
        </w:rPr>
        <w:t xml:space="preserve"> </w:t>
      </w:r>
    </w:p>
    <w:p w14:paraId="33B2914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Αν, λοιπόν, εφαρμοστεί αυτή η πολιτική, κύριε Υπουργέ, και αναγνωριστούν μόνο</w:t>
      </w:r>
      <w:r w:rsidRPr="007645CF">
        <w:rPr>
          <w:rFonts w:eastAsia="Times New Roman" w:cs="Times New Roman"/>
          <w:szCs w:val="24"/>
        </w:rPr>
        <w:t xml:space="preserve"> </w:t>
      </w:r>
      <w:r>
        <w:rPr>
          <w:rFonts w:eastAsia="Times New Roman" w:cs="Times New Roman"/>
          <w:szCs w:val="24"/>
        </w:rPr>
        <w:t xml:space="preserve">για τον κλάδο υγείας, όπως είπατε κι εσείς από την πληροφόρηση που έχετε, τα χίλια πεντακόσια ημερομίσθια –κατ’ αρχάς, δεν θα είχαν αντικείμενο, αν ήταν μόνο για τον κλάδο υγείας, ενώ όλες οι πράξεις οι οποίες αναφέρονται αφορούν και τους κλάδους σύνταξης– καταλαβαίνετε ότι εύλογα αναφέρομαι στο ότι περιορίζονται ασφαλιστικά δικαιώματα. </w:t>
      </w:r>
    </w:p>
    <w:p w14:paraId="33B2914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τα καταθέσω και θα παρακαλέσω να τα μελετήσετε κι εσείς και οι υπηρεσίες σας, διότι φοβούμαι ότι γίνεται μια αδικία, η οποία εγώ δεν θα πω ότι είναι σκόπιμη, ενδεχόμενα -δεν έχω τέτοια στοιχεία να πω τι ακριβώς συνέβη- αλλά κατ’ αποτέλεσμα είναι άδικη. </w:t>
      </w:r>
    </w:p>
    <w:p w14:paraId="33B2914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Διότι θα επαναλάβω το εξής: Αύριο, βάσει του Κώδικα Εισπράξεως  Δημοσίων Εσόδων, θα πουν σε αυτούς τους ανθρώπους, </w:t>
      </w:r>
      <w:r w:rsidRPr="008F0891">
        <w:rPr>
          <w:rFonts w:eastAsia="Times New Roman" w:cs="Times New Roman"/>
          <w:bCs/>
          <w:shd w:val="clear" w:color="auto" w:fill="FFFFFF"/>
        </w:rPr>
        <w:t>που</w:t>
      </w:r>
      <w:r>
        <w:rPr>
          <w:rFonts w:eastAsia="Times New Roman" w:cs="Times New Roman"/>
          <w:szCs w:val="24"/>
        </w:rPr>
        <w:t xml:space="preserve"> είναι άνεργοι για χρόνια </w:t>
      </w:r>
      <w:r w:rsidRPr="00F331DF">
        <w:rPr>
          <w:rFonts w:eastAsia="Times New Roman"/>
          <w:bCs/>
        </w:rPr>
        <w:t>και</w:t>
      </w:r>
      <w:r>
        <w:rPr>
          <w:rFonts w:eastAsia="Times New Roman" w:cs="Times New Roman"/>
          <w:szCs w:val="24"/>
        </w:rPr>
        <w:t xml:space="preserve"> είναι πλέον μεγάλοι στην ηλικία, φέρτε μου 5.000, 10.000, 20.000 ευρώ </w:t>
      </w:r>
      <w:proofErr w:type="spellStart"/>
      <w:r>
        <w:rPr>
          <w:rFonts w:eastAsia="Times New Roman" w:cs="Times New Roman"/>
          <w:szCs w:val="24"/>
        </w:rPr>
        <w:t>αχρεώστητα</w:t>
      </w:r>
      <w:proofErr w:type="spellEnd"/>
      <w:r>
        <w:rPr>
          <w:rFonts w:eastAsia="Times New Roman" w:cs="Times New Roman"/>
          <w:szCs w:val="24"/>
        </w:rPr>
        <w:t xml:space="preserve">. Τα έχουν; Αν τα έχουν, δεν το ξέρω, αλλά εγώ νομίζω ότι δεν τα είχαν, όταν κατέφυγαν στις ασφαλιστικές υπηρεσίες του κράτους και όταν έχασαν τη δουλειά τους και έμειναν τόσα χρόνια άνεργοι, διότι είχαν αδυναμία να ασχοληθούν κάπου αλλού. Μεταλλωρύχοι είναι οι περισσότεροι. Ξέρουμε όλοι την κατάσταση της μεταλλείας στην Ελλάδα και πώς έχουν κλείσει από πολλά χρόνια οι μεγαλύτερες εταιρείες, οι οποίες δεν επαναλειτούργησαν. </w:t>
      </w:r>
    </w:p>
    <w:p w14:paraId="33B2914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Τα καταθέτω, λοιπόν, αυτά, κύριε Υπουργέ, προς ενημέρωσή σας. </w:t>
      </w:r>
    </w:p>
    <w:p w14:paraId="33B2914B" w14:textId="77777777" w:rsidR="00571D31" w:rsidRDefault="00B338ED">
      <w:pPr>
        <w:spacing w:after="0" w:line="600" w:lineRule="auto"/>
        <w:ind w:firstLine="720"/>
        <w:jc w:val="both"/>
        <w:rPr>
          <w:rFonts w:eastAsia="Times New Roman" w:cs="Times New Roman"/>
          <w:szCs w:val="24"/>
        </w:rPr>
      </w:pPr>
      <w:r w:rsidRPr="00132157">
        <w:rPr>
          <w:rFonts w:eastAsia="Times New Roman" w:cs="Times New Roman"/>
          <w:szCs w:val="24"/>
        </w:rPr>
        <w:t>(</w:t>
      </w:r>
      <w:r>
        <w:rPr>
          <w:rFonts w:eastAsia="Times New Roman" w:cs="Times New Roman"/>
          <w:szCs w:val="24"/>
        </w:rPr>
        <w:t xml:space="preserve">Στο σημείο αυτό ο Βουλευτής κ. Γεώργιος – Δημήτριος Καρράς </w:t>
      </w:r>
      <w:r w:rsidRPr="00132157">
        <w:rPr>
          <w:rFonts w:eastAsia="Times New Roman" w:cs="Times New Roman"/>
          <w:szCs w:val="24"/>
        </w:rPr>
        <w:t>καταθέτει για τα Πρακτικά τα προαναφερθέντα έγγραφα,</w:t>
      </w:r>
      <w:r>
        <w:rPr>
          <w:rFonts w:eastAsia="Times New Roman" w:cs="Times New Roman"/>
          <w:szCs w:val="24"/>
        </w:rPr>
        <w:t xml:space="preserve"> </w:t>
      </w:r>
      <w:r w:rsidRPr="00132157">
        <w:rPr>
          <w:rFonts w:eastAsia="Times New Roman" w:cs="Times New Roman"/>
          <w:szCs w:val="24"/>
        </w:rPr>
        <w:t>τα οποία βρίσκονται στο αρχείο του Τμήματος Γραμματείας της Διεύθυνσης Στενογραφίας και  Πρακτικών της Βουλής)</w:t>
      </w:r>
    </w:p>
    <w:p w14:paraId="33B2914C" w14:textId="77777777" w:rsidR="00571D31" w:rsidRDefault="00B338ED">
      <w:pPr>
        <w:spacing w:after="0" w:line="600" w:lineRule="auto"/>
        <w:ind w:firstLine="720"/>
        <w:jc w:val="both"/>
        <w:rPr>
          <w:rFonts w:eastAsia="Times New Roman" w:cs="Times New Roman"/>
          <w:szCs w:val="24"/>
        </w:rPr>
      </w:pPr>
      <w:r w:rsidRPr="008272E0">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Ευχαριστούμε, κύριε Καρρά.</w:t>
      </w:r>
    </w:p>
    <w:p w14:paraId="33B2914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Θα κλείσει με τη δευτερολογία του ο Υπουργός Εργασίας, Κοινωνικής Ασφάλισης και Κοινωνικής Αλληλεγγύης κ. Αναστάσιος Πετρόπουλος.</w:t>
      </w:r>
    </w:p>
    <w:p w14:paraId="33B2914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3B2914F" w14:textId="77777777" w:rsidR="00571D31" w:rsidRDefault="00B338ED">
      <w:pPr>
        <w:spacing w:after="0" w:line="600" w:lineRule="auto"/>
        <w:ind w:firstLine="720"/>
        <w:jc w:val="both"/>
        <w:rPr>
          <w:rFonts w:eastAsia="Times New Roman" w:cs="Times New Roman"/>
          <w:szCs w:val="24"/>
        </w:rPr>
      </w:pPr>
      <w:r w:rsidRPr="00EA697F">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Κύριε Καρρά, αν προσέξατε, ήμουν πολύ αναλυτικός στην απάντησή μου. Σύμφωνα με τον ίδιο τον νόμο, που δεν είναι νόμος της δικής μας Κυβέρνησης, καλύπτονταν για ασφάλιση, ως προς τον χρόνο ασφάλισης, μέχρι τεσσερισήμισι χιλιάδες ένσημα. </w:t>
      </w:r>
    </w:p>
    <w:p w14:paraId="33B29150"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Ήταν χίλια πεντακόσια συν τεσσερισήμισι χιλιάδες ένσημα.</w:t>
      </w:r>
    </w:p>
    <w:p w14:paraId="33B29151" w14:textId="77777777" w:rsidR="00571D31" w:rsidRDefault="00B338ED">
      <w:pPr>
        <w:spacing w:after="0" w:line="600" w:lineRule="auto"/>
        <w:ind w:firstLine="720"/>
        <w:jc w:val="both"/>
        <w:rPr>
          <w:rFonts w:eastAsia="Times New Roman" w:cs="Times New Roman"/>
          <w:szCs w:val="24"/>
        </w:rPr>
      </w:pPr>
      <w:r w:rsidRPr="00EA697F">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Ήταν χίλια πεντακόσια ένσημα μέχρι την κάλυψη των τεσσερισήμισι χιλιάδων ενσήμων, που είναι για τη δεκαπενταετία. Η δεκαπενταετία είναι το κατώτατο όριο, προκειμένου να δικαιούται κάποιος πλήρους συντάξεως. Άρα σε όποιον έλειπαν μέχρι χίλια πεντακόσια ένσημα, αυτά τα ένσημα συμπληρώνονταν μέσα από το πρόγραμμα κατάρτισης, παρ’ όλο που δεν υπήρχε εργασία. Έγινε ένας νόμος ειδικά για αυτή την εταιρεία. Δεν είναι για άλλες περιπτώσεις η κάλυψη αυτή. Μέχρι χίλια πεντακόσια ένσημα και μέχρι τεσσερισήμισι χιλιάδες ένσημα, στο άθροισμα. </w:t>
      </w:r>
    </w:p>
    <w:p w14:paraId="33B29152"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Στις άλλες περιπτώσεις πρόωρης συνταξιοδότησης, όπως είναι, για παράδειγμα, μια μητέρα με ανήλικο παιδί, που θέλει πεντέμισι χιλιάδες ένσημα και όχι τεσσερισήμισι χιλιάδες ένσημα, δεν καλύπτονται αυτά τα ένσημα, για να πάει στις πεντέμισι χιλιάδες και να πάρει τη σύνταξη νωρίτερα. Ο νόμος του 2004 είναι πάρα πολύ σαφής. Δεν δίνει περιθώρια αναγνώρισης επιπλέον ετών, πέραν των χιλίων πεντακοσίων ασφαλιστικών ημερομισθίων, αν συμπληρώνονται οι τεσσερισήμισι χιλιάδες ένσημα. Δείτε τον νόμο και θα το καταλάβετε. </w:t>
      </w:r>
    </w:p>
    <w:p w14:paraId="33B29153"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 ΔΗΜΗΤΡΙΟΣ ΚΑΡΡΑΣ: </w:t>
      </w:r>
      <w:r>
        <w:rPr>
          <w:rFonts w:eastAsia="Times New Roman" w:cs="Times New Roman"/>
          <w:szCs w:val="24"/>
        </w:rPr>
        <w:t xml:space="preserve">Τον έχω δει. </w:t>
      </w:r>
    </w:p>
    <w:p w14:paraId="33B29154" w14:textId="77777777" w:rsidR="00571D31" w:rsidRDefault="00B338ED">
      <w:pPr>
        <w:spacing w:after="0" w:line="600" w:lineRule="auto"/>
        <w:ind w:firstLine="720"/>
        <w:jc w:val="both"/>
        <w:rPr>
          <w:rFonts w:eastAsia="Times New Roman" w:cs="Times New Roman"/>
          <w:szCs w:val="24"/>
        </w:rPr>
      </w:pPr>
      <w:r w:rsidRPr="00EA697F">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Τότε θα συμφωνείτε με αυτό που σας λέω. </w:t>
      </w:r>
    </w:p>
    <w:p w14:paraId="33B29155"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 xml:space="preserve">Δείτε, όμως, και τα έγγραφα, για να καταλάβετε σε τι αναφέρομαι. </w:t>
      </w:r>
    </w:p>
    <w:p w14:paraId="33B29156" w14:textId="77777777" w:rsidR="00571D31" w:rsidRDefault="00B338ED">
      <w:pPr>
        <w:spacing w:after="0" w:line="600" w:lineRule="auto"/>
        <w:ind w:firstLine="720"/>
        <w:jc w:val="both"/>
        <w:rPr>
          <w:rFonts w:eastAsia="Times New Roman" w:cs="Times New Roman"/>
          <w:szCs w:val="24"/>
        </w:rPr>
      </w:pPr>
      <w:r w:rsidRPr="00EA697F">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Επομένως, κύριε Καρρά, επειδή μιλάτε για δικαιοσύνη και δώσατε και έναν τίτλο «αναλγησίας» στη δική μας συμπεριφορά, δεχτείτε ότι τηρήσαμε νόμους που προϋπήρχαν, με απόλυτο τρόπο, όπως ορίζουν οι σχετικές διατάξεις. </w:t>
      </w:r>
    </w:p>
    <w:p w14:paraId="33B29157"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λέει εκείνος ο νόμος: «Τυχόν διαφορετικός χρόνος καλύπτει μόνο υγεία και ατύχημα». Επομένως μην τα μπερδεύετε…</w:t>
      </w:r>
    </w:p>
    <w:p w14:paraId="33B29158"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Το πέραν της πενταετίας…</w:t>
      </w:r>
    </w:p>
    <w:p w14:paraId="33B29159"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697DFF">
        <w:rPr>
          <w:rFonts w:eastAsia="Times New Roman" w:cs="Times New Roman"/>
          <w:b/>
          <w:szCs w:val="24"/>
        </w:rPr>
        <w:t>ΑΝΑΣΤΑΣΙΟΣ ΠΕΤΡΟΠΟΥΛΟΣ (Υφυπουργός Εργασίας, Κοινωνικής Ασφάλιση</w:t>
      </w:r>
      <w:r>
        <w:rPr>
          <w:rFonts w:eastAsia="Times New Roman" w:cs="Times New Roman"/>
          <w:b/>
          <w:szCs w:val="24"/>
        </w:rPr>
        <w:t xml:space="preserve">ς και Κοινωνικής Αλληλεγγύης): </w:t>
      </w:r>
      <w:r>
        <w:rPr>
          <w:rFonts w:eastAsia="Times New Roman" w:cs="Times New Roman"/>
          <w:szCs w:val="24"/>
        </w:rPr>
        <w:t>Πέραν των τεσσεράμισι συνολικά.</w:t>
      </w:r>
    </w:p>
    <w:p w14:paraId="33B2915A"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Όταν συμπληρώνονται τα τεσσεράμισι συνολικά, ο άλλος χρόνος που μπορεί να παρατείνεται η εκπαίδευση είναι χρόνος που καλύπτεται μόνο για υγεία και ατύχημα. Έτσι λέει ο νόμος. </w:t>
      </w:r>
    </w:p>
    <w:p w14:paraId="33B2915B"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 xml:space="preserve">Εκεί συμφωνώ. </w:t>
      </w:r>
    </w:p>
    <w:p w14:paraId="33B2915C"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697DFF">
        <w:rPr>
          <w:rFonts w:eastAsia="Times New Roman" w:cs="Times New Roman"/>
          <w:b/>
          <w:szCs w:val="24"/>
        </w:rPr>
        <w:lastRenderedPageBreak/>
        <w:t>ΑΝΑΣΤΑΣΙΟΣ ΠΕΤΡΟΠΟΥΛΟΣ (Υφυπουργός Εργασίας, Κοινωνικής Ασφάλιση</w:t>
      </w:r>
      <w:r>
        <w:rPr>
          <w:rFonts w:eastAsia="Times New Roman" w:cs="Times New Roman"/>
          <w:b/>
          <w:szCs w:val="24"/>
        </w:rPr>
        <w:t xml:space="preserve">ς και Κοινωνικής Αλληλεγγύης): </w:t>
      </w:r>
      <w:r>
        <w:rPr>
          <w:rFonts w:eastAsia="Times New Roman" w:cs="Times New Roman"/>
          <w:szCs w:val="24"/>
        </w:rPr>
        <w:t xml:space="preserve">Ε, αφού είναι έτσι, τι να κάνουμε; Τι μου ζητάτε; Να τα πολλαπλασιάσω και να δώσω παραπάνω εγώ μόνος μου; Δεν γίνεται αυτό. Επομένως… </w:t>
      </w:r>
    </w:p>
    <w:p w14:paraId="33B2915D"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 xml:space="preserve">Δεν θα πω περισσότερα. Δείτε τα έγγραφα και θα πάρετε απαντήσεις. </w:t>
      </w:r>
    </w:p>
    <w:p w14:paraId="33B2915E"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697DFF">
        <w:rPr>
          <w:rFonts w:eastAsia="Times New Roman" w:cs="Times New Roman"/>
          <w:b/>
          <w:szCs w:val="24"/>
        </w:rPr>
        <w:t>ΑΝΑΣΤΑΣΙΟΣ ΠΕΤΡΟΠΟΥΛΟΣ (Υφυπουργός Εργασίας, Κοινωνικής Ασφάλιση</w:t>
      </w:r>
      <w:r>
        <w:rPr>
          <w:rFonts w:eastAsia="Times New Roman" w:cs="Times New Roman"/>
          <w:b/>
          <w:szCs w:val="24"/>
        </w:rPr>
        <w:t xml:space="preserve">ς και Κοινωνικής Αλληλεγγύης): </w:t>
      </w:r>
      <w:r>
        <w:rPr>
          <w:rFonts w:eastAsia="Times New Roman" w:cs="Times New Roman"/>
          <w:szCs w:val="24"/>
        </w:rPr>
        <w:t>Βεβαίως και θα τα δω, αλλά αυτή είναι η απάντηση. Ίσως πρόκειται για περίπτωση πρόωρης σύνταξης, που θέλει περισσότερα ένσημα, και εσείς ζητάτε αντί τεσσεράμισι να τα κάνουμε πεντέμισι. Δεν το λέει αυτό εκείνος ο νόμος του 2004.</w:t>
      </w:r>
    </w:p>
    <w:p w14:paraId="33B2915F"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 xml:space="preserve">Εκεί είναι η διαφορά μας, τα χίλια πεντακόσια. </w:t>
      </w:r>
    </w:p>
    <w:p w14:paraId="33B29160"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697DFF">
        <w:rPr>
          <w:rFonts w:eastAsia="Times New Roman" w:cs="Times New Roman"/>
          <w:b/>
          <w:szCs w:val="24"/>
        </w:rPr>
        <w:t>ΑΝΑΣΤΑΣΙΟΣ ΠΕΤΡΟΠΟΥΛΟΣ (Υφυπουργός Εργασίας, Κοινωνικής Ασφάλιση</w:t>
      </w:r>
      <w:r>
        <w:rPr>
          <w:rFonts w:eastAsia="Times New Roman" w:cs="Times New Roman"/>
          <w:b/>
          <w:szCs w:val="24"/>
        </w:rPr>
        <w:t xml:space="preserve">ς και Κοινωνικής Αλληλεγγύης): </w:t>
      </w:r>
      <w:r>
        <w:rPr>
          <w:rFonts w:eastAsia="Times New Roman" w:cs="Times New Roman"/>
          <w:szCs w:val="24"/>
        </w:rPr>
        <w:t xml:space="preserve">Όχι, δεν είναι η διαφορά μας. Αυτή είναι η αλήθεια. Να είστε καλά. </w:t>
      </w:r>
    </w:p>
    <w:p w14:paraId="33B29161"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Να μην αδικήσουμε, όμως…</w:t>
      </w:r>
    </w:p>
    <w:p w14:paraId="33B29162"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697DFF">
        <w:rPr>
          <w:rFonts w:eastAsia="Times New Roman" w:cs="Times New Roman"/>
          <w:b/>
          <w:szCs w:val="24"/>
        </w:rPr>
        <w:t>ΑΝΑΣΤΑΣΙΟΣ ΠΕΤΡΟΠΟΥΛΟΣ (Υφυπουργός Εργασίας, Κοινωνικής Ασφάλιση</w:t>
      </w:r>
      <w:r>
        <w:rPr>
          <w:rFonts w:eastAsia="Times New Roman" w:cs="Times New Roman"/>
          <w:b/>
          <w:szCs w:val="24"/>
        </w:rPr>
        <w:t xml:space="preserve">ς και Κοινωνικής Αλληλεγγύης): </w:t>
      </w:r>
      <w:r>
        <w:rPr>
          <w:rFonts w:eastAsia="Times New Roman" w:cs="Times New Roman"/>
          <w:szCs w:val="24"/>
        </w:rPr>
        <w:t xml:space="preserve">Καλά, κύριε Καρρά, εντάξει. Τι να κάνουμε τώρα; Νομίζω ότι απάντησα πολύ πειστικά. </w:t>
      </w:r>
    </w:p>
    <w:p w14:paraId="33B29163"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Αυτό λέει ο νόμος, τεσσεράμισι είναι το ανώτατο όριο. Δεν προσθέτει ένσημα και για παραπάνω. Δεν προσαύξανε σύνταξη η πρόβλεψη του 2004, εξασφάλιζε την ελάχιστη ως υποβοήθηση των ανέργων, για να μπορούν να πάρουν την ελάχιστη σύνταξη. Αν έλεγε «και το παραπάνω δώστε </w:t>
      </w:r>
      <w:r>
        <w:rPr>
          <w:rFonts w:eastAsia="Times New Roman" w:cs="Times New Roman"/>
          <w:szCs w:val="24"/>
        </w:rPr>
        <w:lastRenderedPageBreak/>
        <w:t xml:space="preserve">το», δεν θα έλεγε «καλύπτονται για την υγεία και για ατύχημα μόνο», θα έλεγε «όσο πάει». Δηλαδή, αν είχε τεσσερισήμισι χιλιάδες ένσημα κάποιος τότε, δεν έπαιρνε τίποτα. Αν είχε συμπληρώσει </w:t>
      </w:r>
      <w:proofErr w:type="spellStart"/>
      <w:r>
        <w:rPr>
          <w:rFonts w:eastAsia="Times New Roman" w:cs="Times New Roman"/>
          <w:szCs w:val="24"/>
        </w:rPr>
        <w:t>τεσσερησίμισι</w:t>
      </w:r>
      <w:proofErr w:type="spellEnd"/>
      <w:r>
        <w:rPr>
          <w:rFonts w:eastAsia="Times New Roman" w:cs="Times New Roman"/>
          <w:szCs w:val="24"/>
        </w:rPr>
        <w:t xml:space="preserve"> χιλιάδες ένσημα και πάνω ο άνεργος εκείνης της εταιρείας, δεν έπαιρνε ούτε ένα ένσημο από τα χίλια πεντακόσια για τέτοιον λόγο, για ασφάλιση σύνταξης. Έπαιρνε μόνο κάλυψη για ατύχημα και υγεία. </w:t>
      </w:r>
    </w:p>
    <w:p w14:paraId="33B29164"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Επομένως μην επιμένετε. Αυτή είναι η αλήθεια. </w:t>
      </w:r>
    </w:p>
    <w:p w14:paraId="33B29165"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 xml:space="preserve">Θα επιμείνω. </w:t>
      </w:r>
    </w:p>
    <w:p w14:paraId="33B29166"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την επιστροφή δεν μου απαντήσατε, κύριε Υπουργέ. </w:t>
      </w:r>
    </w:p>
    <w:p w14:paraId="33B29167"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C6130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Ολοκληρώσατε, κύριε Υπουργέ;  </w:t>
      </w:r>
    </w:p>
    <w:p w14:paraId="33B29168"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697DFF">
        <w:rPr>
          <w:rFonts w:eastAsia="Times New Roman" w:cs="Times New Roman"/>
          <w:b/>
          <w:szCs w:val="24"/>
        </w:rPr>
        <w:t>ΑΝΑΣΤΑΣΙΟΣ ΠΕΤΡΟΠΟΥΛΟΣ (Υφυπουργός Εργασίας, Κοινωνικής Ασφάλιση</w:t>
      </w:r>
      <w:r>
        <w:rPr>
          <w:rFonts w:eastAsia="Times New Roman" w:cs="Times New Roman"/>
          <w:b/>
          <w:szCs w:val="24"/>
        </w:rPr>
        <w:t xml:space="preserve">ς και Κοινωνικής Αλληλεγγύης): </w:t>
      </w:r>
      <w:r>
        <w:rPr>
          <w:rFonts w:eastAsia="Times New Roman" w:cs="Times New Roman"/>
          <w:szCs w:val="24"/>
        </w:rPr>
        <w:t xml:space="preserve">Ναι, κύριε Πρόεδρε. </w:t>
      </w:r>
    </w:p>
    <w:p w14:paraId="33B29169"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C6130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Ωραία, ευχαριστώ πάρα πολύ. </w:t>
      </w:r>
    </w:p>
    <w:p w14:paraId="33B2916A"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επίκαιρων ερωτήσεων. </w:t>
      </w:r>
    </w:p>
    <w:p w14:paraId="33B2916B"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Διακόπτουμε για λίγα λεπτά και επανερχόμαστε με την ημερήσια διάταξη της νομοθετικής εργασίας. </w:t>
      </w:r>
    </w:p>
    <w:p w14:paraId="33B2916C"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3B2916D" w14:textId="77777777" w:rsidR="00571D31" w:rsidRDefault="00B338ED">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(ΔΙΑΚΟΠΗ)</w:t>
      </w:r>
    </w:p>
    <w:p w14:paraId="33B2916E" w14:textId="77777777" w:rsidR="00571D31" w:rsidRDefault="00B338ED">
      <w:pPr>
        <w:tabs>
          <w:tab w:val="left" w:pos="2738"/>
          <w:tab w:val="center" w:pos="4753"/>
          <w:tab w:val="left" w:pos="5723"/>
        </w:tabs>
        <w:spacing w:after="0" w:line="600" w:lineRule="auto"/>
        <w:ind w:firstLine="720"/>
        <w:jc w:val="center"/>
        <w:rPr>
          <w:rFonts w:eastAsia="Times New Roman" w:cs="Times New Roman"/>
          <w:color w:val="FF0000"/>
          <w:szCs w:val="24"/>
        </w:rPr>
      </w:pPr>
      <w:r w:rsidRPr="00150163">
        <w:rPr>
          <w:rFonts w:eastAsia="Times New Roman" w:cs="Times New Roman"/>
          <w:color w:val="FF0000"/>
          <w:szCs w:val="24"/>
        </w:rPr>
        <w:t>(ΑΛΛΑΓΗ ΣΕΛΙΔΑΣ ΛΟΓΩ ΑΛΛΑΓΗΣ ΘΕΜΑΤΟΣ)</w:t>
      </w:r>
    </w:p>
    <w:p w14:paraId="33B2916F" w14:textId="77777777" w:rsidR="00571D31" w:rsidRDefault="00B338ED">
      <w:pPr>
        <w:tabs>
          <w:tab w:val="left" w:pos="1470"/>
        </w:tabs>
        <w:spacing w:after="0" w:line="600" w:lineRule="auto"/>
        <w:ind w:firstLine="720"/>
        <w:jc w:val="center"/>
        <w:rPr>
          <w:rFonts w:eastAsia="Times New Roman"/>
          <w:color w:val="000000"/>
          <w:szCs w:val="24"/>
          <w:shd w:val="clear" w:color="auto" w:fill="FFFFFF"/>
        </w:rPr>
      </w:pPr>
      <w:r w:rsidDel="00150163">
        <w:rPr>
          <w:rFonts w:eastAsia="Times New Roman"/>
          <w:color w:val="000000"/>
          <w:szCs w:val="24"/>
          <w:shd w:val="clear" w:color="auto" w:fill="FFFFFF"/>
        </w:rPr>
        <w:t xml:space="preserve"> </w:t>
      </w:r>
      <w:r w:rsidRPr="00CD650D">
        <w:rPr>
          <w:rFonts w:eastAsia="Times New Roman"/>
          <w:color w:val="000000"/>
          <w:szCs w:val="24"/>
          <w:shd w:val="clear" w:color="auto" w:fill="FFFFFF"/>
        </w:rPr>
        <w:t>(</w:t>
      </w:r>
      <w:r>
        <w:rPr>
          <w:rFonts w:eastAsia="Times New Roman"/>
          <w:color w:val="000000"/>
          <w:szCs w:val="24"/>
          <w:shd w:val="clear" w:color="auto" w:fill="FFFFFF"/>
        </w:rPr>
        <w:t>ΜΕΤΑ ΤΗ ΔΙΑΚΟΠΗ)</w:t>
      </w:r>
    </w:p>
    <w:p w14:paraId="33B29170"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sidRPr="001A3224">
        <w:rPr>
          <w:rFonts w:eastAsia="Times New Roman"/>
          <w:b/>
          <w:color w:val="000000"/>
          <w:szCs w:val="24"/>
          <w:shd w:val="clear" w:color="auto" w:fill="FFFFFF"/>
        </w:rPr>
        <w:lastRenderedPageBreak/>
        <w:t>ΠΡΟΕΔΡΕΥΩΝ (Γεώργιος Βαρεμένος):</w:t>
      </w:r>
      <w:r>
        <w:rPr>
          <w:rFonts w:eastAsia="Times New Roman"/>
          <w:b/>
          <w:color w:val="000000"/>
          <w:szCs w:val="24"/>
          <w:shd w:val="clear" w:color="auto" w:fill="FFFFFF"/>
        </w:rPr>
        <w:t xml:space="preserve"> </w:t>
      </w:r>
      <w:r>
        <w:rPr>
          <w:rFonts w:eastAsia="Times New Roman"/>
          <w:color w:val="000000"/>
          <w:szCs w:val="24"/>
          <w:shd w:val="clear" w:color="auto" w:fill="FFFFFF"/>
        </w:rPr>
        <w:t>Κυρίες κύριοι συνάδελφοι, συνεχίζεται η συνεδρίαση.</w:t>
      </w:r>
    </w:p>
    <w:p w14:paraId="33B29171"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Εισερχόμαστε στην ημερήσια διάταξη της </w:t>
      </w:r>
    </w:p>
    <w:p w14:paraId="33B29172" w14:textId="77777777" w:rsidR="00571D31" w:rsidRDefault="00B338ED">
      <w:pPr>
        <w:tabs>
          <w:tab w:val="left" w:pos="1470"/>
        </w:tabs>
        <w:spacing w:after="0" w:line="600" w:lineRule="auto"/>
        <w:ind w:firstLine="720"/>
        <w:jc w:val="center"/>
        <w:rPr>
          <w:rFonts w:eastAsia="Times New Roman"/>
          <w:b/>
          <w:color w:val="000000"/>
          <w:szCs w:val="24"/>
          <w:shd w:val="clear" w:color="auto" w:fill="FFFFFF"/>
        </w:rPr>
      </w:pPr>
      <w:r w:rsidRPr="00CD650D">
        <w:rPr>
          <w:rFonts w:eastAsia="Times New Roman"/>
          <w:b/>
          <w:color w:val="000000"/>
          <w:szCs w:val="24"/>
          <w:shd w:val="clear" w:color="auto" w:fill="FFFFFF"/>
        </w:rPr>
        <w:t>ΝΟΜΟΘΕΤΙΚΗΣ ΕΡΓΑΣΙΑΣ</w:t>
      </w:r>
    </w:p>
    <w:p w14:paraId="33B29173"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Μόνη συζήτηση και ψήφιση επί της αρχής, των άρθρων και του συνόλου του σχεδίου νόμου του Υπουργείου Υγείας: «Κύρωση της Σύμβασης Δωρεάς μεταξύ του Ιδρύματος </w:t>
      </w:r>
      <w:r w:rsidRPr="001A3224">
        <w:rPr>
          <w:rFonts w:eastAsia="Times New Roman"/>
          <w:color w:val="000000"/>
          <w:szCs w:val="24"/>
          <w:shd w:val="clear" w:color="auto" w:fill="FFFFFF"/>
        </w:rPr>
        <w:t>“</w:t>
      </w:r>
      <w:r>
        <w:rPr>
          <w:rFonts w:eastAsia="Times New Roman"/>
          <w:color w:val="000000"/>
          <w:szCs w:val="24"/>
          <w:shd w:val="clear" w:color="auto" w:fill="FFFFFF"/>
        </w:rPr>
        <w:t>Κοινωφελές Ίδρυμα Σ. Νιάρχος</w:t>
      </w:r>
      <w:r w:rsidRPr="001A3224">
        <w:rPr>
          <w:rFonts w:eastAsia="Times New Roman"/>
          <w:color w:val="000000"/>
          <w:szCs w:val="24"/>
          <w:shd w:val="clear" w:color="auto" w:fill="FFFFFF"/>
        </w:rPr>
        <w:t>”</w:t>
      </w:r>
      <w:r>
        <w:rPr>
          <w:rFonts w:eastAsia="Times New Roman"/>
          <w:color w:val="000000"/>
          <w:szCs w:val="24"/>
          <w:shd w:val="clear" w:color="auto" w:fill="FFFFFF"/>
        </w:rPr>
        <w:t xml:space="preserve"> και του Ελληνικού Δημοσίου για την ενίσχυση και αναβάθμιση των υποδομών στον τομέα της Υγείας»</w:t>
      </w:r>
      <w:r w:rsidRPr="001A3224">
        <w:rPr>
          <w:rFonts w:eastAsia="Times New Roman"/>
          <w:color w:val="000000"/>
          <w:szCs w:val="24"/>
          <w:shd w:val="clear" w:color="auto" w:fill="FFFFFF"/>
        </w:rPr>
        <w:t>.</w:t>
      </w:r>
    </w:p>
    <w:p w14:paraId="33B29174"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Διάσκεψη των Προέδρων αποφάσισε στη συνεδρίασή της στις </w:t>
      </w:r>
      <w:r w:rsidRPr="00706E05">
        <w:rPr>
          <w:rFonts w:eastAsia="Times New Roman"/>
          <w:color w:val="000000"/>
          <w:szCs w:val="24"/>
          <w:shd w:val="clear" w:color="auto" w:fill="FFFFFF"/>
        </w:rPr>
        <w:t>17</w:t>
      </w:r>
      <w:r>
        <w:rPr>
          <w:rFonts w:eastAsia="Times New Roman"/>
          <w:color w:val="000000"/>
          <w:szCs w:val="24"/>
          <w:shd w:val="clear" w:color="auto" w:fill="FFFFFF"/>
        </w:rPr>
        <w:t xml:space="preserve"> Σεπτεμβρίου 2018 τη συζήτηση του νομοσχεδίου σε μία συνεδρίαση ενιαία επί της αρχής, των άρθρων, των τροπολογιών και του συνόλου.</w:t>
      </w:r>
    </w:p>
    <w:p w14:paraId="33B29175"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Συμφωνεί το Τμήμα;</w:t>
      </w:r>
    </w:p>
    <w:p w14:paraId="33B29176"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sidRPr="001A3224">
        <w:rPr>
          <w:rFonts w:eastAsia="Times New Roman"/>
          <w:b/>
          <w:color w:val="000000"/>
          <w:szCs w:val="24"/>
          <w:shd w:val="clear" w:color="auto" w:fill="FFFFFF"/>
        </w:rPr>
        <w:t>ΟΛΟΙ ΟΙ ΒΟΥΛΕΥΤΕΣ:</w:t>
      </w:r>
      <w:r>
        <w:rPr>
          <w:rFonts w:eastAsia="Times New Roman"/>
          <w:color w:val="000000"/>
          <w:szCs w:val="24"/>
          <w:shd w:val="clear" w:color="auto" w:fill="FFFFFF"/>
        </w:rPr>
        <w:t xml:space="preserve"> Μάλιστα, μάλιστα.</w:t>
      </w:r>
    </w:p>
    <w:p w14:paraId="33B29177"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(Γεώργιος Βαρεμένος): </w:t>
      </w:r>
      <w:r>
        <w:rPr>
          <w:rFonts w:eastAsia="Times New Roman"/>
          <w:color w:val="000000"/>
          <w:szCs w:val="24"/>
          <w:shd w:val="clear" w:color="auto" w:fill="FFFFFF"/>
        </w:rPr>
        <w:t xml:space="preserve">Το Τμήμα </w:t>
      </w:r>
      <w:proofErr w:type="spellStart"/>
      <w:r>
        <w:rPr>
          <w:rFonts w:eastAsia="Times New Roman"/>
          <w:color w:val="000000"/>
          <w:szCs w:val="24"/>
          <w:shd w:val="clear" w:color="auto" w:fill="FFFFFF"/>
        </w:rPr>
        <w:t>συνεφώνησε</w:t>
      </w:r>
      <w:proofErr w:type="spellEnd"/>
      <w:r>
        <w:rPr>
          <w:rFonts w:eastAsia="Times New Roman"/>
          <w:color w:val="000000"/>
          <w:szCs w:val="24"/>
          <w:shd w:val="clear" w:color="auto" w:fill="FFFFFF"/>
        </w:rPr>
        <w:t>.</w:t>
      </w:r>
    </w:p>
    <w:p w14:paraId="33B29178"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 έχει ο εισηγητής του ΣΥΡΙΖΑ κ. Ανδρέας Μιχαηλίδης για δεκαπέντε λεπτά.</w:t>
      </w:r>
    </w:p>
    <w:p w14:paraId="33B29179"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Κυρίες και κύριοι συνάδελφοι, το σχέδιο νόμου που εισάγεται σήμερα αφορά στην κύρωση της σύμβασης που υπογράφτηκε στις 6-9-2018 ανάμεσα στο ελληνικό δημόσιο και το Ίδρυμα «Σταύρος Νιάρχος» και αφορά στην αναβάθμιση των δομών του ΕΣΥ και των υπηρεσιών υγείας γενικότερα στη χώρα μας. </w:t>
      </w:r>
    </w:p>
    <w:p w14:paraId="33B2917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Θέτει ένα σαφές και οριοθετημένο πλαίσιο μέσα στο οποίο πραγματοποιείται η μεγάλη αυτή δωρεά και ορίζει με ευκρίνεια τα δικαιώματα και τις υποχρεώσεις της κάθε πλευράς. Περιγράφει με σαφήνεια τον τρόπο με τον οποίο θα λειτουργήσει το Ίδρυμα «Σταύρος Νιάρχος», με σκοπό την πραγματοποίηση μιας σειράς έργων, καθώς και τον ρόλο του φορέα υλοποίησης των έργων αυτών. </w:t>
      </w:r>
    </w:p>
    <w:p w14:paraId="33B2917B"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Με τη σύμβαση αυτή διασφαλίζεται απόλυτα η πραγματοποίηση των έργων και παράλληλα η πλήρης τήρηση της νομιμότητας, δηλαδή η εφαρμογή όλου του σχετικού ρυθμιστικού πλαισίου που ισχύει στη χώρα. Στο τέλος τα έργα παραδίδονται –μετά την ολοκλήρωσή τους– στο ελληνικό δημόσιο κατά πλήρη νομή και κυριότητα, δηλαδή παραδίδονται κατ’ αποκλειστικότητα και κυριότητα στον τελικό χρήστη τους, που είναι ο ελληνικός λαός, σε κάθε πρόσωπο που έχει ανάγκη βοήθειας, όπως ακριβώς αναφέρεται χαρακτηριστικά στη σύμβαση. </w:t>
      </w:r>
    </w:p>
    <w:p w14:paraId="33B2917C"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επίσης να επισημάνω πως, όπως τονίστηκε και από τους αρμόδιους Υπουργούς κατά την </w:t>
      </w:r>
      <w:proofErr w:type="spellStart"/>
      <w:r>
        <w:rPr>
          <w:rFonts w:eastAsia="Times New Roman" w:cs="Times New Roman"/>
          <w:szCs w:val="24"/>
        </w:rPr>
        <w:t>προηγηθείσα</w:t>
      </w:r>
      <w:proofErr w:type="spellEnd"/>
      <w:r>
        <w:rPr>
          <w:rFonts w:eastAsia="Times New Roman" w:cs="Times New Roman"/>
          <w:szCs w:val="24"/>
        </w:rPr>
        <w:t xml:space="preserve"> συζήτηση του σχεδίου νόμου στην Επιτροπή Κοινωνικών Υποθέσεων, τα έργα που θα πραγματοποιηθούν με τη δωρεά αυτή είναι έργα που εντάσσονται μέσα στον γενικότερο σχεδιασμό της Κυβέρνησης για την αναβάθμιση των δομών υγείας της χώρας μας και σε καμμία περίπτωση δεν αποτελούν αποσπασματικές και ευκαιριακές πρακτικές, που είχαμε συνηθίσει να γίνονται πολλές φορές για ευνόητους λόγους τα τελευταία χρόνια. </w:t>
      </w:r>
    </w:p>
    <w:p w14:paraId="33B2917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Αυτά τα χαρακτηριστικά που προανέφερα, αγαπητοί συνάδελφοι, διαφοροποιούν σαφώς τη δωρεά αυτή από το Ίδρυμα «Σταύρος Νιάρχος» από άλλες, ανάλογου τύπου, δωρεές που συνα</w:t>
      </w:r>
      <w:r>
        <w:rPr>
          <w:rFonts w:eastAsia="Times New Roman" w:cs="Times New Roman"/>
          <w:szCs w:val="24"/>
        </w:rPr>
        <w:lastRenderedPageBreak/>
        <w:t xml:space="preserve">ντούμε στο παρελθόν. Θεωρώ αυτή την παρατήρησή μου χρήσιμη, γιατί κάποιοι συνάδελφοι επιχείρησαν να </w:t>
      </w:r>
      <w:proofErr w:type="spellStart"/>
      <w:r>
        <w:rPr>
          <w:rFonts w:eastAsia="Times New Roman" w:cs="Times New Roman"/>
          <w:szCs w:val="24"/>
        </w:rPr>
        <w:t>ιδεολογικοποιήσουν</w:t>
      </w:r>
      <w:proofErr w:type="spellEnd"/>
      <w:r>
        <w:rPr>
          <w:rFonts w:eastAsia="Times New Roman" w:cs="Times New Roman"/>
          <w:szCs w:val="24"/>
        </w:rPr>
        <w:t xml:space="preserve"> –επιτρέψτε μου την έκφραση– το σημερινό σχέδιο νόμου κατά τη συζήτηση που προηγήθηκε στην Επιτροπή Κοινωνικών Υποθέσεων της Βουλής. </w:t>
      </w:r>
    </w:p>
    <w:p w14:paraId="33B2917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Επιτρέψτε μου να αναφέρω τα έργα τα οποία διαλαμβάνονται στη σύμβαση αυτή</w:t>
      </w:r>
      <w:r w:rsidRPr="00396472">
        <w:rPr>
          <w:rFonts w:eastAsia="Times New Roman" w:cs="Times New Roman"/>
          <w:szCs w:val="24"/>
        </w:rPr>
        <w:t>,</w:t>
      </w:r>
      <w:r>
        <w:rPr>
          <w:rFonts w:eastAsia="Times New Roman" w:cs="Times New Roman"/>
          <w:szCs w:val="24"/>
        </w:rPr>
        <w:t xml:space="preserve"> όπως, για παράδειγμα, τον σχεδιασμό, την κατασκευή και τον εξοπλισμό του νέου Γενικού Νοσοκομείου Κομοτηνής. Πρόκειται για ένα εμβληματικό έργο για τη Θράκη, αλλά και για τη γενικότερη περιοχή. Επίσης θέλω να αναφερθώ στον σχεδιασμό, την κατασκευή και τον εξοπλισμό του Νοσοκομείου </w:t>
      </w:r>
      <w:proofErr w:type="spellStart"/>
      <w:r>
        <w:rPr>
          <w:rFonts w:eastAsia="Times New Roman" w:cs="Times New Roman"/>
          <w:szCs w:val="24"/>
        </w:rPr>
        <w:t>Παίδων</w:t>
      </w:r>
      <w:proofErr w:type="spellEnd"/>
      <w:r>
        <w:rPr>
          <w:rFonts w:eastAsia="Times New Roman" w:cs="Times New Roman"/>
          <w:szCs w:val="24"/>
        </w:rPr>
        <w:t xml:space="preserve"> Θεσσαλονίκης, μια μονάδα της οποίας η σημασία είναι αυτονόητη για το συγκεκριμένο αντικείμενο και τη συγκεκριμένη περιοχή, όπως επίσης και στον σχεδιασμό, την κατασκευή και τον εξοπλισμό κτηρίου το οποίο θα αναγερθεί στην Αθήνα σε χώρους του Νοσοκομείου «Ευαγγελισμός», με σκοπό να λειτουργήσει ως έδρα το Τμήμα Νοσηλευτικής της Σχολής Επιστημών Υγείας του Εθνικού και Καποδιστριακού Πανεπιστημίου Αθηνών. </w:t>
      </w:r>
    </w:p>
    <w:p w14:paraId="33B2917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Επίσης να σας αναφέρω την προμήθεια και εγκατάσταση ιατρικού εξοπλισμού στην οργανική μονάδα του Γενικού Νοσοκομείου «Ευαγγελισμός», όπως αυτό το έργο αναγράφεται αναλυτικά στο παράρτημα του σχεδίου νόμου, το οποίο μας έχει κατατεθεί. </w:t>
      </w:r>
    </w:p>
    <w:p w14:paraId="33B2918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Επίσης προβλέπεται η προμήθεια νέου εξοπλισμού, καθώς και η συντήρηση υφιστάμενου, με σκοπό την ενίσχυση της δυναμικότητας και αποτελεσματικότητας των </w:t>
      </w:r>
      <w:proofErr w:type="spellStart"/>
      <w:r>
        <w:rPr>
          <w:rFonts w:eastAsia="Times New Roman" w:cs="Times New Roman"/>
          <w:szCs w:val="24"/>
        </w:rPr>
        <w:t>αεροδιακομιδών</w:t>
      </w:r>
      <w:proofErr w:type="spellEnd"/>
      <w:r>
        <w:rPr>
          <w:rFonts w:eastAsia="Times New Roman" w:cs="Times New Roman"/>
          <w:szCs w:val="24"/>
        </w:rPr>
        <w:t xml:space="preserve"> του ΕΚΑΒ, η προμήθεια και εγκατάσταση ειδικού ιατρικού εξοπλισμού ΠΕΤ –τομογραφία εκπομπής ποζιτρονίων– </w:t>
      </w:r>
      <w:r>
        <w:rPr>
          <w:rFonts w:eastAsia="Times New Roman" w:cs="Times New Roman"/>
          <w:szCs w:val="24"/>
        </w:rPr>
        <w:lastRenderedPageBreak/>
        <w:t xml:space="preserve">καθώς και η δημιουργία μονάδας παραγωγής </w:t>
      </w:r>
      <w:proofErr w:type="spellStart"/>
      <w:r>
        <w:rPr>
          <w:rFonts w:eastAsia="Times New Roman" w:cs="Times New Roman"/>
          <w:szCs w:val="24"/>
        </w:rPr>
        <w:t>ραδιοφαρμάκων</w:t>
      </w:r>
      <w:proofErr w:type="spellEnd"/>
      <w:r>
        <w:rPr>
          <w:rFonts w:eastAsia="Times New Roman" w:cs="Times New Roman"/>
          <w:szCs w:val="24"/>
        </w:rPr>
        <w:t xml:space="preserve"> σε επιλεγμένα δημόσια νοσηλευτικά ιδρύματα της χώρας. </w:t>
      </w:r>
    </w:p>
    <w:p w14:paraId="33B2918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Επίσης αναφέρεται η χρηματοδότηση της διαμόρφωσης και υλοποίησης εκπαιδευτικών προγραμμάτων σχετικά με τις </w:t>
      </w:r>
      <w:proofErr w:type="spellStart"/>
      <w:r>
        <w:rPr>
          <w:rFonts w:eastAsia="Times New Roman" w:cs="Times New Roman"/>
          <w:szCs w:val="24"/>
        </w:rPr>
        <w:t>ενδονοσοκομειακές</w:t>
      </w:r>
      <w:proofErr w:type="spellEnd"/>
      <w:r>
        <w:rPr>
          <w:rFonts w:eastAsia="Times New Roman" w:cs="Times New Roman"/>
          <w:szCs w:val="24"/>
        </w:rPr>
        <w:t xml:space="preserve"> λοιμώξεις και την αντιμετώπιση του τραύματος στη χώρα, καθώς και κάθε άλλου συναφούς, παρεπόμενου ή και αυτοτελούς πρόσθετου έργου που ήθελε συμφωνηθεί ως πρόσθετη δωρεά </w:t>
      </w:r>
      <w:proofErr w:type="spellStart"/>
      <w:r>
        <w:rPr>
          <w:rFonts w:eastAsia="Times New Roman" w:cs="Times New Roman"/>
          <w:szCs w:val="24"/>
        </w:rPr>
        <w:t>διεπόμενη</w:t>
      </w:r>
      <w:proofErr w:type="spellEnd"/>
      <w:r>
        <w:rPr>
          <w:rFonts w:eastAsia="Times New Roman" w:cs="Times New Roman"/>
          <w:szCs w:val="24"/>
        </w:rPr>
        <w:t xml:space="preserve"> από την παρούσα σύμβαση με το ελληνικό δημόσιο, όπως αναφέρεται στο κεφάλαιο 8 της περιγραφής των έργων.</w:t>
      </w:r>
    </w:p>
    <w:p w14:paraId="33B29182"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Το ύψος της σύμβασης υπολογίζεται κατά προσέγγιση στα 200-250 εκατομμύρια ευρώ. Τα έργα μετά την αποπεράτωσή τους θα παραδοθούν στο ελληνικό δημόσιο για χρήση κάθε προσώπου που χρειάζεται περίθαλψη. Για κάθε επιμέρους έργο προβλέπεται η σύναψη ιδιαίτερης σύμβασης που θα καθορίζει τους όρους υλοποίησής του. Για την υλοποίηση αυτών των έργων προβλέπεται η δημιουργία αυτοτελούς νομικού προσώπου ειδικού σκοπού, το οποίο θα συσταθεί για τον λόγο αυτό από το ίδρυμα και το οποίο θα χρηματοδοτεί τη λειτουργία του, προκειμένου να διασφαλιστεί η απρόσκοπτη υλοποίηση των έργων. </w:t>
      </w:r>
    </w:p>
    <w:p w14:paraId="33B29183"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Μετά την ολοκλήρωση και δωρεά των έργων, κάθε ένα από αυτά θα περιέρχεται, όπως προανέφερα, στην αποκλειστική κυριότητα του δημοσίου, το οποίο θα έχει και την πλήρη ευθύνη για τη διαχείριση, λειτουργία και συντήρησή του. Η υλοποίηση των έργων θα πραγματοποιηθεί εξ ολοκλήρου με δαπάνη και μέριμνα του Ιδρύματος «Σταύρος Νιάρχος», χωρίς καμμία οικονομική επιβάρυνση του ελληνικού δημοσίου ή την παροχή οποιουδήποτε είδους οικονομικού ανταλλάγματος εκ μέρους του. </w:t>
      </w:r>
    </w:p>
    <w:p w14:paraId="33B29184"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Ειδικά για την υλοποίηση του έργου που αφορά την προμήθεια </w:t>
      </w:r>
      <w:proofErr w:type="spellStart"/>
      <w:r>
        <w:rPr>
          <w:rFonts w:eastAsia="Times New Roman" w:cs="Times New Roman"/>
          <w:szCs w:val="24"/>
        </w:rPr>
        <w:t>ιατροτεχνολογικού</w:t>
      </w:r>
      <w:proofErr w:type="spellEnd"/>
      <w:r>
        <w:rPr>
          <w:rFonts w:eastAsia="Times New Roman" w:cs="Times New Roman"/>
          <w:szCs w:val="24"/>
        </w:rPr>
        <w:t xml:space="preserve"> εξοπλισμού του Νοσοκομείου «Ευαγγελισμός», οι σχετικοί όροι προσδιορίζονται από την επιμέρους σύμβαση, η οποία επισυνάπτεται ως παράρτημα στο σχέδιο νόμου. Οι όροι υλοποίησης του κάθε ενός εκ των υπολοίπων έργων θα προσδιορίζονται από τις επιμέρους συμβάσεις, με βάση τα χρονοδιαγράμματα ωρίμανσης του κάθε έργου. </w:t>
      </w:r>
    </w:p>
    <w:p w14:paraId="33B2918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Επιτρέψετε μου να κάνω μερικές αναφορές στη σύμβαση μεταξύ του ελληνικού δημοσίου και του Ιδρύματος «Σταύρος Νιάρχος». Όλες οι φορολογικές ρυθμίσεις που προβλέπονται στη σύμβαση αφορούν τον φορέα υλοποίησης και σε καμμία περίπτωση αυτό καθαυτό το Ίδρυμα «Σταύρος Νιάρχος». Ο φορέας υλοποίησης που θα δημιουργηθεί είναι νομικό πρόσωπο ιδιωτικού δικαίου και τελεί ως προς το τυπικό λειτουργίας του υπό την εποπτεία της αρμόδιας περιφέρειας μέσω του Γενικού Εμπορικού Μητρώου, στο οποίο και υποχρεωτικά αναγράφεται. Το ελληνικό δημόσιο παραχωρεί κατά χρήση χώρους για την υλοποίηση των επιμέρους έργων, σύμφωνα με τους προβλεπόμενους όρους, στις επιμέρους συμβάσεις. </w:t>
      </w:r>
    </w:p>
    <w:p w14:paraId="33B29186"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Το ελληνικό δημόσιο θα παρέχει κάθε δυνατή συνδρομή για την έγκαιρη έναρξη των εργασιών των έργων και την ταχεία και ομαλή εξέλιξή τους, εφόσον πληρούνται οι νόμιμες προϋποθέσεις για την κάθε περίπτωση. Και εδώ οι ρυθμίσεις αυτές αφορούν το δημόσιο, τον ευρύτερο δημόσιο τομέα καθώς και τους ΟΤΑ πρώτου και δεύτερου βαθμού.</w:t>
      </w:r>
    </w:p>
    <w:p w14:paraId="33B29187"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Οι αρμόδιες αρχαιολογικές κατά τόπους υπηρεσίες θα </w:t>
      </w:r>
      <w:r w:rsidRPr="00E57B5A">
        <w:rPr>
          <w:rFonts w:eastAsia="Times New Roman" w:cs="Times New Roman"/>
          <w:szCs w:val="24"/>
        </w:rPr>
        <w:t>πρέπει να</w:t>
      </w:r>
      <w:r>
        <w:rPr>
          <w:rFonts w:eastAsia="Times New Roman" w:cs="Times New Roman"/>
          <w:szCs w:val="24"/>
        </w:rPr>
        <w:t xml:space="preserve"> επιλαμβάνονται για τη σχετικά γρήγορη συνέχιση των έργων και να διασφαλίζουν την προστασία των αρχαιοτήτων. Το ελληνικό </w:t>
      </w:r>
      <w:r>
        <w:rPr>
          <w:rFonts w:eastAsia="Times New Roman" w:cs="Times New Roman"/>
          <w:szCs w:val="24"/>
        </w:rPr>
        <w:lastRenderedPageBreak/>
        <w:t>δημόσιο αναλαμβάνει την υποχρέωση συντήρησης των δομών αυτών, τη συγκοινωνιακή υποστήριξή τους, τη σύνδεσή τους με τα υφιστάμενα δίκτυα και την ασφάλισή τους.</w:t>
      </w:r>
    </w:p>
    <w:p w14:paraId="33B29188"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Η πιστοποίηση ολοκλήρωσης των έργων </w:t>
      </w:r>
      <w:r w:rsidRPr="00E6430E">
        <w:rPr>
          <w:rFonts w:eastAsia="Times New Roman" w:cs="Times New Roman"/>
          <w:szCs w:val="24"/>
        </w:rPr>
        <w:t>εκ</w:t>
      </w:r>
      <w:r>
        <w:rPr>
          <w:rFonts w:eastAsia="Times New Roman" w:cs="Times New Roman"/>
          <w:szCs w:val="24"/>
        </w:rPr>
        <w:t xml:space="preserve"> μέρους του </w:t>
      </w:r>
      <w:r w:rsidRPr="00B93758">
        <w:rPr>
          <w:rFonts w:eastAsia="Times New Roman" w:cs="Times New Roman"/>
          <w:szCs w:val="24"/>
        </w:rPr>
        <w:t xml:space="preserve">ελληνικού </w:t>
      </w:r>
      <w:r>
        <w:rPr>
          <w:rFonts w:eastAsia="Times New Roman" w:cs="Times New Roman"/>
          <w:szCs w:val="24"/>
        </w:rPr>
        <w:t>δημοσίου γίνεται διά των αρμοδίων αρχών με ακριβή διαδικασία που θα ορίζεται στις επιμέρους συμβάσεις. Ο εκάστοτε αρμόδιος φορέας μετά την παράδοση και παραλαβή του έργου θα καθίσταται απόλυτος κύριος και νομέας του έργου και θα έχει την υποχρέωση της καλής λειτουργίας συντήρησης του έργου, διαθέτοντας για αυτό κάθε αναγκαίο οικονομικό μέσο, όπως επίσης και το προβλεπόμενο ανθρώπινο δυναμικό.</w:t>
      </w:r>
    </w:p>
    <w:p w14:paraId="33B29189"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Στη γενική σύμβαση προβλέπονται, επίσης, οι αιτίες λύσης της σύμβασης αυτής, όπως και τα επακόλουθά της.</w:t>
      </w:r>
    </w:p>
    <w:p w14:paraId="33B2918A"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Ορίζεται, επίσης, ότι η σύμβαση </w:t>
      </w:r>
      <w:proofErr w:type="spellStart"/>
      <w:r>
        <w:rPr>
          <w:rFonts w:eastAsia="Times New Roman" w:cs="Times New Roman"/>
          <w:szCs w:val="24"/>
        </w:rPr>
        <w:t>διέπεται</w:t>
      </w:r>
      <w:proofErr w:type="spellEnd"/>
      <w:r>
        <w:rPr>
          <w:rFonts w:eastAsia="Times New Roman" w:cs="Times New Roman"/>
          <w:szCs w:val="24"/>
        </w:rPr>
        <w:t xml:space="preserve"> από το ελληνικό δημόσιο, ενώ ορίζεται η επίλυση πιθανών διαφορών από διαιτησία.</w:t>
      </w:r>
    </w:p>
    <w:p w14:paraId="33B2918B"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Επιτρέψτε μου, επίσης, μερικές παρατηρήσεις πάνω στο καταστατικό του φορέα υλοποίησης του έργου. Δημιουργείται ένας φορέας ειδικού σκοπού με την επωνυμία «Πρωτοβουλία για την Υγεία Α.Ε.». Έχει κοινωφελή σκοπό, με αντικείμενο την κατασκευή των συγκεκριμένων έργων. Έδρα του ορίζεται ο Δήμος Αθηναίων. Η διάρκεια λειτουργίας του είναι κατ’ αρχάς τα δεκαπέντε έτη, με αρχικό μετοχικό κεφάλαιο 100.000 ευρώ, </w:t>
      </w:r>
      <w:r w:rsidRPr="002F7918">
        <w:rPr>
          <w:rFonts w:eastAsia="Times New Roman" w:cs="Times New Roman"/>
          <w:szCs w:val="24"/>
        </w:rPr>
        <w:t>το οποίο</w:t>
      </w:r>
      <w:r>
        <w:rPr>
          <w:rFonts w:eastAsia="Times New Roman" w:cs="Times New Roman"/>
          <w:szCs w:val="24"/>
        </w:rPr>
        <w:t xml:space="preserve"> βεβαίως προβλέπεται να αυξηθεί στη συνέχεια. Ανώτατο όργανο διοίκησής του είναι η γενική συνέλευση και μεταξύ των αρμοδιοτήτων της γενικής συνέλευσης είναι και η εκλογή διοικητικού συμβουλίου. Το διοικητικό συμβούλιο είναι τριμελές έως επταμελές με </w:t>
      </w:r>
      <w:r>
        <w:rPr>
          <w:rFonts w:eastAsia="Times New Roman" w:cs="Times New Roman"/>
          <w:szCs w:val="24"/>
        </w:rPr>
        <w:lastRenderedPageBreak/>
        <w:t>τριετή θητεία και τα μέλη του δεν λαμβάνουν αποζημίωση. Επίσης, ορίζεται σαφώς η σύνθεση του πρώτου διοικητικού συμβουλίου του φορέα αυτού.</w:t>
      </w:r>
    </w:p>
    <w:p w14:paraId="33B2918C"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Τέλος, όσον αφορά τη σύμβαση δωρεάς του </w:t>
      </w:r>
      <w:proofErr w:type="spellStart"/>
      <w:r>
        <w:rPr>
          <w:rFonts w:eastAsia="Times New Roman" w:cs="Times New Roman"/>
          <w:szCs w:val="24"/>
        </w:rPr>
        <w:t>ιατροτεχνολογικού</w:t>
      </w:r>
      <w:proofErr w:type="spellEnd"/>
      <w:r>
        <w:rPr>
          <w:rFonts w:eastAsia="Times New Roman" w:cs="Times New Roman"/>
          <w:szCs w:val="24"/>
        </w:rPr>
        <w:t xml:space="preserve"> εξοπλισμού στο Νοσοκομείο «Ευαγγελισμός», θα </w:t>
      </w:r>
      <w:r w:rsidRPr="00E57B5A">
        <w:rPr>
          <w:rFonts w:eastAsia="Times New Roman" w:cs="Times New Roman"/>
          <w:szCs w:val="24"/>
        </w:rPr>
        <w:t>πρέπει να</w:t>
      </w:r>
      <w:r>
        <w:rPr>
          <w:rFonts w:eastAsia="Times New Roman" w:cs="Times New Roman"/>
          <w:szCs w:val="24"/>
        </w:rPr>
        <w:t xml:space="preserve"> πούμε ότι το νοσοκομείο μεριμνά για τη δημιουργία των κατάλληλων συνθηκών υποδοχής του εξοπλισμού, </w:t>
      </w:r>
      <w:r w:rsidRPr="00FE6FE7">
        <w:rPr>
          <w:rFonts w:eastAsia="Times New Roman" w:cs="Times New Roman"/>
          <w:szCs w:val="24"/>
        </w:rPr>
        <w:t>ο οποίος</w:t>
      </w:r>
      <w:r>
        <w:rPr>
          <w:rFonts w:eastAsia="Times New Roman" w:cs="Times New Roman"/>
          <w:szCs w:val="24"/>
        </w:rPr>
        <w:t xml:space="preserve"> μετά την προμήθειά του παραμένει στην αποκλειστική κυριότητα του νοσοκομείου και χρησιμοποιείται αποκλειστικά για τις ανάγκες του. Η δαπάνη για το έργο αυτό είναι 8,5 </w:t>
      </w:r>
      <w:r w:rsidRPr="00E6430E">
        <w:rPr>
          <w:rFonts w:eastAsia="Times New Roman" w:cs="Times New Roman"/>
          <w:szCs w:val="24"/>
        </w:rPr>
        <w:t>εκατομμύρια</w:t>
      </w:r>
      <w:r>
        <w:rPr>
          <w:rFonts w:eastAsia="Times New Roman" w:cs="Times New Roman"/>
          <w:szCs w:val="24"/>
        </w:rPr>
        <w:t xml:space="preserve"> ευρώ. Επίσης, το έργο αυτό έχει χρονοδιάγραμμα υλοποίησης τα δύο έτη. Το ελληνικό δημόσιο αναλαμβάνει βεβαίως τη λειτουργία, τη φύλαξη και τη συντήρηση του υλικού αυτού.</w:t>
      </w:r>
    </w:p>
    <w:p w14:paraId="33B2918D" w14:textId="77777777" w:rsidR="00571D31" w:rsidRDefault="00B338ED">
      <w:pPr>
        <w:spacing w:after="0"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η σύμβαση την οποία καλούμαστε σήμερα να κυρώσουμε με τη συνεδρίαση του Τμήματος, ορίζει ένα σαφές πλαίσιο υλοποίησης μιας μεγάλης και σημαντικής δωρεάς του Ιδρύματος «Σταύρος Νιάρχος», με την οποία θα αναβαθμιστούν οι υπηρεσίες παροχής υγείας της χώρας μας. Παράλληλα διασφαλίζεται, κατά τη γνώμη μου, απόλυτα το δημόσιο συμφέρον προς όφελος του </w:t>
      </w:r>
      <w:r w:rsidRPr="00B93758">
        <w:rPr>
          <w:rFonts w:eastAsia="Times New Roman" w:cs="Times New Roman"/>
          <w:szCs w:val="24"/>
        </w:rPr>
        <w:t xml:space="preserve">ελληνικού </w:t>
      </w:r>
      <w:r>
        <w:rPr>
          <w:rFonts w:eastAsia="Times New Roman" w:cs="Times New Roman"/>
          <w:szCs w:val="24"/>
        </w:rPr>
        <w:t>λαού. Ως μια τέτοια σύμβαση σάς καλώ να την υπερψηφίσετε.</w:t>
      </w:r>
    </w:p>
    <w:p w14:paraId="33B2918E" w14:textId="77777777" w:rsidR="00571D31" w:rsidRDefault="00B338ED">
      <w:pPr>
        <w:spacing w:after="0" w:line="600" w:lineRule="auto"/>
        <w:ind w:firstLine="720"/>
        <w:jc w:val="both"/>
        <w:rPr>
          <w:rFonts w:eastAsia="Times New Roman"/>
          <w:szCs w:val="24"/>
        </w:rPr>
      </w:pPr>
      <w:r w:rsidRPr="00AC365A">
        <w:rPr>
          <w:rFonts w:eastAsia="Times New Roman"/>
          <w:szCs w:val="24"/>
        </w:rPr>
        <w:t>Ευχαριστώ</w:t>
      </w:r>
      <w:r>
        <w:rPr>
          <w:rFonts w:eastAsia="Times New Roman"/>
          <w:szCs w:val="24"/>
        </w:rPr>
        <w:t>.</w:t>
      </w:r>
    </w:p>
    <w:p w14:paraId="33B2918F" w14:textId="77777777" w:rsidR="00571D31" w:rsidRDefault="00B338ED">
      <w:pPr>
        <w:spacing w:after="0" w:line="600" w:lineRule="auto"/>
        <w:ind w:firstLine="720"/>
        <w:jc w:val="center"/>
        <w:rPr>
          <w:rFonts w:eastAsia="Times New Roman" w:cs="Times New Roman"/>
          <w:szCs w:val="24"/>
        </w:rPr>
      </w:pPr>
      <w:r w:rsidRPr="00AD407F">
        <w:rPr>
          <w:rFonts w:eastAsia="Times New Roman" w:cs="Times New Roman"/>
          <w:szCs w:val="24"/>
        </w:rPr>
        <w:t>(Χειροκροτήματα από τις πτέρυγες του ΣΥΡΙΖΑ και των ΑΝΕΛ)</w:t>
      </w:r>
    </w:p>
    <w:p w14:paraId="33B29190" w14:textId="77777777" w:rsidR="00571D31" w:rsidRDefault="00B338ED">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w:t>
      </w:r>
    </w:p>
    <w:p w14:paraId="33B29191" w14:textId="77777777" w:rsidR="00571D31" w:rsidRDefault="00B338ED">
      <w:pPr>
        <w:spacing w:after="0" w:line="600" w:lineRule="auto"/>
        <w:ind w:firstLine="720"/>
        <w:jc w:val="both"/>
        <w:rPr>
          <w:rFonts w:eastAsia="Times New Roman"/>
          <w:szCs w:val="24"/>
        </w:rPr>
      </w:pPr>
      <w:r>
        <w:rPr>
          <w:rFonts w:eastAsia="Times New Roman"/>
          <w:szCs w:val="24"/>
        </w:rPr>
        <w:t xml:space="preserve">Τον λόγο έχει ο εισηγητής της Νέας Δημοκρατίας κ. Γεράσιμος </w:t>
      </w:r>
      <w:proofErr w:type="spellStart"/>
      <w:r>
        <w:rPr>
          <w:rFonts w:eastAsia="Times New Roman"/>
          <w:szCs w:val="24"/>
        </w:rPr>
        <w:t>Γιακουμάτος</w:t>
      </w:r>
      <w:proofErr w:type="spellEnd"/>
      <w:r>
        <w:rPr>
          <w:rFonts w:eastAsia="Times New Roman"/>
          <w:szCs w:val="24"/>
        </w:rPr>
        <w:t>.</w:t>
      </w:r>
    </w:p>
    <w:p w14:paraId="33B29192" w14:textId="77777777" w:rsidR="00571D31" w:rsidRDefault="00B338ED">
      <w:pPr>
        <w:spacing w:after="0" w:line="600" w:lineRule="auto"/>
        <w:ind w:firstLine="720"/>
        <w:jc w:val="both"/>
        <w:rPr>
          <w:rFonts w:eastAsia="Times New Roman"/>
          <w:szCs w:val="24"/>
        </w:rPr>
      </w:pPr>
      <w:r>
        <w:rPr>
          <w:rFonts w:eastAsia="Times New Roman"/>
          <w:b/>
          <w:szCs w:val="24"/>
        </w:rPr>
        <w:lastRenderedPageBreak/>
        <w:t>ΓΕΡΑΣΙΜΟΣ ΓΙΑΚΟΥΜΑΤΟΣ:</w:t>
      </w:r>
      <w:r>
        <w:rPr>
          <w:rFonts w:eastAsia="Times New Roman"/>
          <w:szCs w:val="24"/>
        </w:rPr>
        <w:t xml:space="preserve"> Κύριε Πρόεδρε, κύριοι Υπουργοί, κυρίες και κύριοι συνάδελφοι, έχοντας μια μακρά θητεία στο ελληνικό Κοινοβούλιο μπορώ να σας διαβεβαιώσω για τις αντιδράσεις που συναντούσε κάθε δωρεά προς το ελληνικό δημόσιο. Δυστυχώς η Αριστερά στην Ελλάδα θεωρούσε ότι ήταν χρέος της να αντιτάσσεται σε κάθε τέτοια κίνηση μέχρι τώρα. Δυστυχώς δεν καταλαβαίνετε ότι κάθε δωρεά, πέρα από το ωφέλιμο του δημοσίου συμφέροντος, έχει και θέσεις εργασίας και αποτελεί κέρδος για την ελληνική κοινωνία.</w:t>
      </w:r>
    </w:p>
    <w:p w14:paraId="33B29193" w14:textId="77777777" w:rsidR="00571D31" w:rsidRDefault="00B338ED">
      <w:pPr>
        <w:spacing w:after="0" w:line="600" w:lineRule="auto"/>
        <w:ind w:firstLine="720"/>
        <w:jc w:val="both"/>
        <w:rPr>
          <w:rFonts w:eastAsia="Times New Roman"/>
          <w:szCs w:val="24"/>
        </w:rPr>
      </w:pPr>
      <w:r>
        <w:rPr>
          <w:rFonts w:eastAsia="Times New Roman"/>
          <w:szCs w:val="24"/>
        </w:rPr>
        <w:t>Ακόμη και σήμερα, όμως, που φέρατε αυτή τη σύμβαση -και καλά κάνατε- δεν χάνετε την ευκαιρία να κάνετε και εδώ τα «</w:t>
      </w:r>
      <w:proofErr w:type="spellStart"/>
      <w:r>
        <w:rPr>
          <w:rFonts w:eastAsia="Times New Roman"/>
          <w:szCs w:val="24"/>
        </w:rPr>
        <w:t>ρουσφετάκια</w:t>
      </w:r>
      <w:proofErr w:type="spellEnd"/>
      <w:r>
        <w:rPr>
          <w:rFonts w:eastAsia="Times New Roman"/>
          <w:szCs w:val="24"/>
        </w:rPr>
        <w:t xml:space="preserve">» σας. Δεν αφήσατε να περάσουν τριήμερα από την ψήφιση του νομοσχεδίου και ενώ συζητούσαμε στην επιτροπή, εσείς ούτε προσχήματα δεν κρατήσατε και ορίσατε ως νέα Πρόεδρο την κ. </w:t>
      </w:r>
      <w:proofErr w:type="spellStart"/>
      <w:r>
        <w:rPr>
          <w:rFonts w:eastAsia="Times New Roman"/>
          <w:szCs w:val="24"/>
        </w:rPr>
        <w:t>Κονιόρδου</w:t>
      </w:r>
      <w:proofErr w:type="spellEnd"/>
      <w:r>
        <w:rPr>
          <w:rFonts w:eastAsia="Times New Roman"/>
          <w:szCs w:val="24"/>
        </w:rPr>
        <w:t xml:space="preserve">. Μπράβο, σε αυτό είσαστε ταχύτατοι, γιατί δεν χώραγε στον ανασχηματισμό, έπρεπε κάπου να «βολευτεί» και τη βάλαμε εδώ την κ. </w:t>
      </w:r>
      <w:proofErr w:type="spellStart"/>
      <w:r>
        <w:rPr>
          <w:rFonts w:eastAsia="Times New Roman"/>
          <w:szCs w:val="24"/>
        </w:rPr>
        <w:t>Κονιόρδου</w:t>
      </w:r>
      <w:proofErr w:type="spellEnd"/>
      <w:r>
        <w:rPr>
          <w:rFonts w:eastAsia="Times New Roman"/>
          <w:szCs w:val="24"/>
        </w:rPr>
        <w:t>.</w:t>
      </w:r>
    </w:p>
    <w:p w14:paraId="33B29194" w14:textId="77777777" w:rsidR="00571D31" w:rsidRDefault="00B338ED">
      <w:pPr>
        <w:spacing w:after="0" w:line="600" w:lineRule="auto"/>
        <w:ind w:firstLine="720"/>
        <w:jc w:val="both"/>
        <w:rPr>
          <w:rFonts w:eastAsia="Times New Roman"/>
          <w:szCs w:val="24"/>
        </w:rPr>
      </w:pPr>
      <w:r>
        <w:rPr>
          <w:rFonts w:eastAsia="Times New Roman"/>
          <w:szCs w:val="24"/>
        </w:rPr>
        <w:t>Κυρίες και κύριοι συνάδελφοι, ιστορικά το ελληνικό κράτος κατάφερε και στηρίχθηκε σε μεγάλες δωρεές που λειτούργησαν ως σημείο αναφοράς. Θα σας θυμίσω το Ζάππειο, το Καλλιμάρμαρο, το θωρηκτό «ΑΒΕΡΩΦ» που έχει συνδεθεί με μεγάλες νίκες του ελληνικού στρατού. Αυτά είναι κάποια λίγα από τα έργα, ελάχιστα, που άφησαν παρακαταθήκη οι εθνικοί ευεργέτες. Αλλά και στον νευραλγικό χώρο της υγείας δεν είναι λίγες οι δωρεές. Πώς έγινε το Νοσοκομείο «Ανδρέας Συγγρός»; Πώς έγινε ο «Ευαγγελισμός»; Τα Νοσοκομεία «</w:t>
      </w:r>
      <w:proofErr w:type="spellStart"/>
      <w:r>
        <w:rPr>
          <w:rFonts w:eastAsia="Times New Roman"/>
          <w:szCs w:val="24"/>
        </w:rPr>
        <w:t>Παίδων</w:t>
      </w:r>
      <w:proofErr w:type="spellEnd"/>
      <w:r>
        <w:rPr>
          <w:rFonts w:eastAsia="Times New Roman"/>
          <w:szCs w:val="24"/>
        </w:rPr>
        <w:t>» σήμερα; Υπάρχουν δωρεές.</w:t>
      </w:r>
    </w:p>
    <w:p w14:paraId="33B29195" w14:textId="77777777" w:rsidR="00571D31" w:rsidRDefault="00B338ED">
      <w:pPr>
        <w:spacing w:after="0" w:line="600" w:lineRule="auto"/>
        <w:ind w:firstLine="720"/>
        <w:jc w:val="both"/>
        <w:rPr>
          <w:rFonts w:eastAsia="Times New Roman"/>
          <w:szCs w:val="24"/>
        </w:rPr>
      </w:pPr>
      <w:r>
        <w:rPr>
          <w:rFonts w:eastAsia="Times New Roman"/>
          <w:szCs w:val="24"/>
        </w:rPr>
        <w:lastRenderedPageBreak/>
        <w:t xml:space="preserve">Το Ίδρυμα «Σταύρος Νιάρχος» είναι ένας από τους μεγαλύτερους ιδιωτικούς φιλανθρωπικούς οργανισμούς στον κόσμο και πραγματοποιεί δωρεές σε μη κερδοσκοπικούς οργανισμούς στους τομείς της τέχνης, του πολιτισμού, της παιδείας, της υγείας και του αθλητισμού αλλά και της κοινωνικής προστασίας-πρόνοιας. Από το 1996 το Ίδρυμα «Σταύρος Νιάρχος» έχει διαθέσει, </w:t>
      </w:r>
      <w:proofErr w:type="spellStart"/>
      <w:r>
        <w:rPr>
          <w:rFonts w:eastAsia="Times New Roman"/>
          <w:szCs w:val="24"/>
        </w:rPr>
        <w:t>άκουσον-άκουσον</w:t>
      </w:r>
      <w:proofErr w:type="spellEnd"/>
      <w:r>
        <w:rPr>
          <w:rFonts w:eastAsia="Times New Roman"/>
          <w:szCs w:val="24"/>
        </w:rPr>
        <w:t xml:space="preserve">, άνω των 2,6 δισεκατομμυρίων ευρώ σε δωρεές σε </w:t>
      </w:r>
      <w:proofErr w:type="spellStart"/>
      <w:r>
        <w:rPr>
          <w:rFonts w:eastAsia="Times New Roman"/>
          <w:szCs w:val="24"/>
        </w:rPr>
        <w:t>εκατόν</w:t>
      </w:r>
      <w:proofErr w:type="spellEnd"/>
      <w:r>
        <w:rPr>
          <w:rFonts w:eastAsia="Times New Roman"/>
          <w:szCs w:val="24"/>
        </w:rPr>
        <w:t xml:space="preserve"> είκοσι τέσσερα κράτη ανά τον κόσμο. Ο σκοπός του είναι να συμβάλλει με τα μέσα που διαθέτει στη βελτίωση της ζωής των λιγότερο προνομιούχων και εκεί στοχεύουν οι δωρεές του καθώς και να υποστηρίξει δράσεις που μπορούν να επιφέρουν μια θετική διαχρονική αλλαγή στην κοινωνία.</w:t>
      </w:r>
    </w:p>
    <w:p w14:paraId="33B29196" w14:textId="77777777" w:rsidR="00571D31" w:rsidRDefault="00B338ED">
      <w:pPr>
        <w:spacing w:after="0" w:line="600" w:lineRule="auto"/>
        <w:ind w:firstLine="720"/>
        <w:jc w:val="both"/>
        <w:rPr>
          <w:rFonts w:eastAsia="Times New Roman"/>
          <w:szCs w:val="24"/>
        </w:rPr>
      </w:pPr>
      <w:r>
        <w:rPr>
          <w:rFonts w:eastAsia="Times New Roman"/>
          <w:szCs w:val="24"/>
        </w:rPr>
        <w:t>Η προσφορά, η επιτυχία και η αναγνώριση του ιδρύματος αντανακλά εξάλλου την ίδια τη ζωή του Σταύρου Νιάρχου, μια ζωή γεμάτη με επιχειρηματικές επιτυχίες, με καθολική αναγνώριση παγκοσμίως, με άνοιγμα επιχειρηματικών δρόμων και μέχρι και σήμερα μια επιτυχημένη πορεία. Ε, αυτή είναι η Ελλάδα που θέλουμε, μία Ελλάδα που πράγματι να έχει υψηλές προσδοκίες και υψηλά κίνητρα δημιουργίας. Αυτό είναι το θετικό πρότυπο του μόχθου και της εξέλιξης.</w:t>
      </w:r>
    </w:p>
    <w:p w14:paraId="33B29197" w14:textId="77777777" w:rsidR="00571D31" w:rsidRDefault="00B338ED">
      <w:pPr>
        <w:spacing w:after="0" w:line="600" w:lineRule="auto"/>
        <w:ind w:firstLine="720"/>
        <w:jc w:val="both"/>
        <w:rPr>
          <w:rFonts w:eastAsia="Times New Roman"/>
          <w:szCs w:val="24"/>
        </w:rPr>
      </w:pPr>
      <w:r>
        <w:rPr>
          <w:rFonts w:eastAsia="Times New Roman"/>
          <w:szCs w:val="24"/>
        </w:rPr>
        <w:t xml:space="preserve">Είναι πολύ σημαντικό ότι η παρούσα σύμβαση μεταξύ του κοινωφελούς Ιδρύματος «Σταύρος Νιάρχος» και του ελληνικού δημοσίου προβλέπει την κατασκευή οκτώ μεγάλων νοσοκομείων. Και, ω το </w:t>
      </w:r>
      <w:proofErr w:type="spellStart"/>
      <w:r>
        <w:rPr>
          <w:rFonts w:eastAsia="Times New Roman"/>
          <w:szCs w:val="24"/>
        </w:rPr>
        <w:t>μεγαλείον</w:t>
      </w:r>
      <w:proofErr w:type="spellEnd"/>
      <w:r>
        <w:rPr>
          <w:rFonts w:eastAsia="Times New Roman"/>
          <w:szCs w:val="24"/>
        </w:rPr>
        <w:t>, πόσο ανάγκη έχει σήμερα η ελληνική κοινωνία από αυτά χάλια των νοσοκομείων αυτή τη δωρεά! Πάρα πολύ. Είναι επιτακτική η ανάγκη.</w:t>
      </w:r>
    </w:p>
    <w:p w14:paraId="33B29198" w14:textId="77777777" w:rsidR="00571D31" w:rsidRDefault="00B338ED">
      <w:pPr>
        <w:spacing w:after="0" w:line="600" w:lineRule="auto"/>
        <w:ind w:firstLine="720"/>
        <w:jc w:val="both"/>
        <w:rPr>
          <w:rFonts w:eastAsia="Times New Roman"/>
          <w:szCs w:val="24"/>
        </w:rPr>
      </w:pPr>
      <w:r>
        <w:rPr>
          <w:rFonts w:eastAsia="Times New Roman"/>
          <w:szCs w:val="24"/>
        </w:rPr>
        <w:t xml:space="preserve">Ο προϋπολογισμός του έργου και της δωρεάς είναι 200.000.000 με 250.000.000 εκατομμύρια ευρώ. Θα δώσει μια νέα πνοή. Θα βελτιώσει αυτή τη χείριστη υγεία που έχουμε σήμερα, τις δομές </w:t>
      </w:r>
      <w:r>
        <w:rPr>
          <w:rFonts w:eastAsia="Times New Roman"/>
          <w:szCs w:val="24"/>
        </w:rPr>
        <w:lastRenderedPageBreak/>
        <w:t>της. Αλλά και αυτό που μου έκανε εντύπωση και οφείλω να πω πάλι συγχαρητήρια, είναι η γεωγραφική περιοχή, όπως η Ροδόπη. Είναι πολύ σημαντικό το νοσοκομείο αυτό.</w:t>
      </w:r>
    </w:p>
    <w:p w14:paraId="33B29199" w14:textId="77777777" w:rsidR="00571D31" w:rsidRDefault="00B338ED">
      <w:pPr>
        <w:spacing w:after="0" w:line="600" w:lineRule="auto"/>
        <w:ind w:firstLine="720"/>
        <w:jc w:val="both"/>
        <w:rPr>
          <w:rFonts w:eastAsia="Times New Roman"/>
          <w:szCs w:val="24"/>
        </w:rPr>
      </w:pPr>
      <w:r>
        <w:rPr>
          <w:rFonts w:eastAsia="Times New Roman"/>
          <w:szCs w:val="24"/>
        </w:rPr>
        <w:t>Είναι σημαντικό να υπογραμμιστεί ότι η παρούσα σύμβαση αποτελεί το πλέον δεσμευτικό κείμενο μεταξύ του κοινωφελούς ιδρύματος και του ελληνικού δημοσίου. Το καλοκαίρι που μας πέρασε με τη ρύθμιση των θεμάτων δωρεών προς τους φορείς δημοσίου τομέα, άρθρο 55, νομοθετήθηκε ότι οι συμβάσεις προμήθειας αγαθών, παροχής υπηρεσιών ή εκτέλεσης έργων, οι οποίες συνάπτονται μεταξύ φορέων του δημοσίου και ιδιώτη, ρυθμίζονται αποκλειστικά με τη σχετική ρύθμιση-σύμβαση.</w:t>
      </w:r>
    </w:p>
    <w:p w14:paraId="33B2919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Αυτό είναι σημαντικό. Αν αυτό μπορούσαμε να το προχωρήσουμε και στις επενδύσεις που αφορούν το δημόσιο συμφέρον, που έχουν δημόσιο όφελος με αυτή τη διαδικασία, θα ήταν επ’ </w:t>
      </w:r>
      <w:proofErr w:type="spellStart"/>
      <w:r>
        <w:rPr>
          <w:rFonts w:eastAsia="Times New Roman" w:cs="Times New Roman"/>
          <w:szCs w:val="24"/>
        </w:rPr>
        <w:t>ωφελεία</w:t>
      </w:r>
      <w:proofErr w:type="spellEnd"/>
      <w:r>
        <w:rPr>
          <w:rFonts w:eastAsia="Times New Roman" w:cs="Times New Roman"/>
          <w:szCs w:val="24"/>
        </w:rPr>
        <w:t xml:space="preserve"> του κράτους και επ’ </w:t>
      </w:r>
      <w:proofErr w:type="spellStart"/>
      <w:r>
        <w:rPr>
          <w:rFonts w:eastAsia="Times New Roman" w:cs="Times New Roman"/>
          <w:szCs w:val="24"/>
        </w:rPr>
        <w:t>ωφελεία</w:t>
      </w:r>
      <w:proofErr w:type="spellEnd"/>
      <w:r>
        <w:rPr>
          <w:rFonts w:eastAsia="Times New Roman" w:cs="Times New Roman"/>
          <w:szCs w:val="24"/>
        </w:rPr>
        <w:t xml:space="preserve"> της απασχόλησης. Άρα η παρούσα σύμβαση είναι καθοριστικό, δεσμευτικό κείμενο μεταξύ του ελληνικού δημοσίου και του Ιδρύματος «Σταύρος Νιάρχος».</w:t>
      </w:r>
    </w:p>
    <w:p w14:paraId="33B2919B"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Η παρούσα κύρωση, δεν θα σας κουράσω, αποτελείται από το προοίμιο, στο οποίο περιγράφονται οκτώ νοσοκομειακά έργα και άλλα είκοσι. Επιπλέον στο τέλος της σύμβασης επισυνάπτονται τέσσερα παραρτήματα τα οποία αποτελούν αναπόσπαστο κομμάτι της σύμβασης, τα οποία τα έχετε διαβάσει. Έχουμε το μνημόνιο συνεργασίας, καταστατικό της ανώνυμης εταιρείας, πρωτοβουλία για την υγεία που θα υλοποιήσει τα έργα, αρχή πιστοποίησης και συμβάσεις δωρεάς για το έργο του «Ευαγγελισμού». Σχεδιασμός και κατασκευή των νοσοκομείων, όπως του Γενικού Νοσοκομείου Κομοτηνής. Σχεδιασμός, κατασκευή και εξοπλισμός του νέου Νοσοκομείου «</w:t>
      </w:r>
      <w:proofErr w:type="spellStart"/>
      <w:r>
        <w:rPr>
          <w:rFonts w:eastAsia="Times New Roman" w:cs="Times New Roman"/>
          <w:szCs w:val="24"/>
        </w:rPr>
        <w:t>Παίδων</w:t>
      </w:r>
      <w:proofErr w:type="spellEnd"/>
      <w:r>
        <w:rPr>
          <w:rFonts w:eastAsia="Times New Roman" w:cs="Times New Roman"/>
          <w:szCs w:val="24"/>
        </w:rPr>
        <w:t xml:space="preserve">» της Θεσσαλονίκης. Απαραίτητο! Σχεδιασμός, κατασκευή και εξοπλισμός κτηρίου, το οποίο θα γίνει στην Αθήνα, στη </w:t>
      </w:r>
      <w:r>
        <w:rPr>
          <w:rFonts w:eastAsia="Times New Roman" w:cs="Times New Roman"/>
          <w:szCs w:val="24"/>
        </w:rPr>
        <w:lastRenderedPageBreak/>
        <w:t>θέση που βρίσκονται σήμερα τα κτήρια είκοσι αδελφών νοσοκόμων στον χώρο του Γενικού Νοσοκομείου «Ευαγγελισμός», οφθαλμιατρείο και ουκ έστιν τέλος. Δωρεές και προσφορές σημαντικότατες για την υγεία του ελληνικού λαού. Προμήθεια νέου εξοπλισμού, καθώς και συντήρηση υφισταμένου με σκοπό την ενίσχυση της δυναμικότητας, χωρίς το ελληνικό δημόσιο να προσφέρει ούτε ένα ευρώ. Αυτό είναι σημαντικό.</w:t>
      </w:r>
    </w:p>
    <w:p w14:paraId="33B2919C"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Βέβαια, εδώ θέλω να κάνω μια παρατήρηση. Δεν πιστεύω κι αυτά τα έργα να έχουν την τύχη άλλων έργων που κατασκευάζει η Κυβέρνηση και μένουν χωρίς να λειτουργήσουν. Διότι, εδώ χρειάζεται προσωπικό, χρειάζεται να βάλεις μπρος και να λειτουργήσει. Δεν πιστεύω να μείνουν μετά τη δωρεά στα αζήτητα. Είναι πολύ σημαντικό αυτό, πρέπει να το προσέξετε.</w:t>
      </w:r>
    </w:p>
    <w:p w14:paraId="33B2919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Δεν θα σας πω λεπτομέρειες σύμφωνα με τις οποίες προβλέπονται φορολογικές ελαφρύνσεις κ.λπ.. Αυτό που θα σας πω είναι ότι πρέπει να διασφαλίσετε επαρκώς με εξειδικευμένο προσωπικό και όχι με κομματικούς ημετέρους αυτά τα έργα. Προμήθεια επαρκών ποσοτήτων αναλωσίμων υλικών για να μην έχουμε τις ελλείψεις σε γάζες και μπαμπάκι στα νοσοκομεία. Αυτό είναι απαραίτητο και πρέπει να το προσέξετε.</w:t>
      </w:r>
    </w:p>
    <w:p w14:paraId="33B2919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Τέλος, διευκρινίζεται ότι οποιεσδήποτε διαφορές θα επιλύονται με τη μέθοδο της διαιτησίας στο Λονδίνο. Κάτι μου θυμίζει αυτό το «Λονδίνο», τι κάνατε ως Αντιπολίτευση, πόσα πεζοδρόμια ξηλώσατε, πόσες πλάκες και πέτρες ρίξατε. Το Δίκαιο του Λονδίνου</w:t>
      </w:r>
      <w:r w:rsidRPr="00ED6AFB">
        <w:rPr>
          <w:rFonts w:eastAsia="Times New Roman" w:cs="Times New Roman"/>
          <w:szCs w:val="24"/>
        </w:rPr>
        <w:t>.</w:t>
      </w:r>
      <w:r>
        <w:rPr>
          <w:rFonts w:eastAsia="Times New Roman" w:cs="Times New Roman"/>
          <w:szCs w:val="24"/>
        </w:rPr>
        <w:t xml:space="preserve"> Λοιπόν, στην αγγλική γλώσσα, κάτι που δείχνει βέβαια και τη σχέση εμπιστοσύνης του ιδρύματος και του ελληνικού δημοσίου.</w:t>
      </w:r>
    </w:p>
    <w:p w14:paraId="33B2919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Η Νέα Δημοκρατία θα υπερψηφίσει. Κατά συνέπεια η κύρωση σύμβασης δωρεάς του Ιδρύματος «Σταύρος Νιάρχος» και του ελληνικού δημοσίου για την ενίσχυση και αναβάθμιση του τομέα υγείας θεωρούμε ότι είναι κομβικής σημασίας για την περίοδο που διανύουμε, ειδικά τώρα, και θεωρούμε ότι ενισχύει ουσιαστικά τη δημόσια υγεία.</w:t>
      </w:r>
    </w:p>
    <w:p w14:paraId="33B291A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Και τώρα θέλω να σας πω και δύο λόγια για τις τροπολογίες. Αλήθεια, «κατώτατος μισθός». Τι υποκρισία, τι φαρισαϊσμός! Θα σας θυμίσω τι κάνατε στον ν.4172. Καταψηφίσατε, ρίχνατε πέτρες, μας λιθοβολήσατε, για τον νόμο του Γιάννη </w:t>
      </w:r>
      <w:proofErr w:type="spellStart"/>
      <w:r>
        <w:rPr>
          <w:rFonts w:eastAsia="Times New Roman" w:cs="Times New Roman"/>
          <w:szCs w:val="24"/>
        </w:rPr>
        <w:t>Βρούτση</w:t>
      </w:r>
      <w:proofErr w:type="spellEnd"/>
      <w:r>
        <w:rPr>
          <w:rFonts w:eastAsia="Times New Roman" w:cs="Times New Roman"/>
          <w:szCs w:val="24"/>
        </w:rPr>
        <w:t xml:space="preserve"> το 2013. Και δεν φθάνει αυτό, βγήκατε αφού καταψηφίσατε και υπερθεματίσατε στη ΔΕΘ Θεσσαλονίκης, για το 751. Σας το θυμίζει τώρα το Κομμουνιστικό Κόμμα Ελλάδας. Αλήθεια, τόσο πολύ υποκρισία;</w:t>
      </w:r>
    </w:p>
    <w:p w14:paraId="33B291A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Και τι κάνετε σήμερα; Αντί να φέρετε την 1</w:t>
      </w:r>
      <w:r w:rsidRPr="0018322A">
        <w:rPr>
          <w:rFonts w:eastAsia="Times New Roman" w:cs="Times New Roman"/>
          <w:szCs w:val="24"/>
          <w:vertAlign w:val="superscript"/>
        </w:rPr>
        <w:t>η</w:t>
      </w:r>
      <w:r>
        <w:rPr>
          <w:rFonts w:eastAsia="Times New Roman" w:cs="Times New Roman"/>
          <w:szCs w:val="24"/>
        </w:rPr>
        <w:t xml:space="preserve"> Ιανουαρίου του 2017 την αρχή της διαβούλευσης, που έλεγε ο νόμος, την φέρνετε τέλος του 2018. Δεν είστε συνεπείς ούτε εκεί. Και ποιο είναι το αποτέλεσμα; Ότι σήμερα ξεκινούν οι διαδικασίες που θα κρατήσουν τέσσερις-πέντε μήνες. Εσείς θα έχετε απέλθει και έχετε προβλέψει και αυτό το νομοσχέδιο και αυτόν τον χρόνο. Πώς θα γίνει η αύξηση; Πρέπει να λάβει υπ’ </w:t>
      </w:r>
      <w:proofErr w:type="spellStart"/>
      <w:r>
        <w:rPr>
          <w:rFonts w:eastAsia="Times New Roman" w:cs="Times New Roman"/>
          <w:szCs w:val="24"/>
        </w:rPr>
        <w:t>όψιν</w:t>
      </w:r>
      <w:proofErr w:type="spellEnd"/>
      <w:r>
        <w:rPr>
          <w:rFonts w:eastAsia="Times New Roman" w:cs="Times New Roman"/>
          <w:szCs w:val="24"/>
        </w:rPr>
        <w:t xml:space="preserve"> ο Υπουργός, όταν υπογράψει μετά τις διαβουλεύσεις, πού είναι η ελληνική οικονομία, ποια είναι η προοπτική ανάπτυξης της χώρας, ποιο είναι το ποσοστό ανεργίας, τα εισοδήματα. Όλα αυτά αθροίζονται, για να δούμε αν θα δώσουμε αύξηση και αν θα υπογράψει ο Υπουργός, παρά τις διαβουλεύσεις. Είναι αύξηση του κατώτατου μισθού ή είναι υποκρισία και κοροϊδία; Θέλατε να κάνετε αύξηση μισθού; Πείτε 650, μην πείτε 751 που κοροϊδέψατε. Πείτε 640, πείτε κάτι!</w:t>
      </w:r>
    </w:p>
    <w:p w14:paraId="33B291A2" w14:textId="77777777" w:rsidR="00571D31" w:rsidRDefault="00B338ED">
      <w:pPr>
        <w:spacing w:after="0" w:line="720" w:lineRule="auto"/>
        <w:ind w:firstLine="720"/>
        <w:contextualSpacing/>
        <w:jc w:val="both"/>
        <w:rPr>
          <w:rFonts w:eastAsia="Times New Roman"/>
          <w:szCs w:val="24"/>
        </w:rPr>
      </w:pPr>
      <w:r>
        <w:rPr>
          <w:rFonts w:eastAsia="Times New Roman"/>
          <w:szCs w:val="24"/>
        </w:rPr>
        <w:lastRenderedPageBreak/>
        <w:t>Τίποτα. Παραπέμπετε στον ν.4172. Να είστε καλά. Το πόσο κοροϊδεύετε τον κόσμο θα το καταλάβετε</w:t>
      </w:r>
      <w:r w:rsidRPr="00F34A4D">
        <w:rPr>
          <w:rFonts w:eastAsia="Times New Roman"/>
          <w:szCs w:val="24"/>
        </w:rPr>
        <w:t>,</w:t>
      </w:r>
      <w:r>
        <w:rPr>
          <w:rFonts w:eastAsia="Times New Roman"/>
          <w:szCs w:val="24"/>
        </w:rPr>
        <w:t xml:space="preserve"> όταν έλθει η ώρα των εκλογών</w:t>
      </w:r>
      <w:r w:rsidRPr="00F34A4D">
        <w:rPr>
          <w:rFonts w:eastAsia="Times New Roman"/>
          <w:szCs w:val="24"/>
        </w:rPr>
        <w:t>,</w:t>
      </w:r>
      <w:r>
        <w:rPr>
          <w:rFonts w:eastAsia="Times New Roman"/>
          <w:szCs w:val="24"/>
        </w:rPr>
        <w:t xml:space="preserve"> στην κάλπη.</w:t>
      </w:r>
    </w:p>
    <w:p w14:paraId="33B291A3" w14:textId="77777777" w:rsidR="00571D31" w:rsidRDefault="00B338ED">
      <w:pPr>
        <w:spacing w:after="0" w:line="600" w:lineRule="auto"/>
        <w:ind w:firstLine="720"/>
        <w:contextualSpacing/>
        <w:jc w:val="both"/>
        <w:rPr>
          <w:rFonts w:eastAsia="Times New Roman"/>
          <w:szCs w:val="24"/>
        </w:rPr>
      </w:pPr>
      <w:r>
        <w:rPr>
          <w:rFonts w:eastAsia="Times New Roman"/>
          <w:szCs w:val="24"/>
        </w:rPr>
        <w:t>Πάμε στη δεύτερη τροπολογία. Δεν ξέρω αν σας έχει συμβεί. Εμένα μου έχει συμβεί με τη συγχωρεμένη τη Βαγγελιώ, τη μάνα μου. Έρχεται ασθενοφόρο, είναι ετοιμοθάνατος ο άνθρωπος, θέλει εντατική μονάδα και παίρνει σήμα από τα νοσοκομεία με τηλεφωνική επικοινωνία ότι δεν υπάρχει εντατική μονάδα. Είναι όλες γεμάτες. Τι κάνει το ασθενοφόρο; Δεν τον πάει σε ιδιωτικό που έχει κενή θέση. Μα, πεθαίνει ο άλλος. Δεν υπάρχει ένα κενό κρεβάτι στο δημόσιο νοσοκομείο. Τι κάνεις; Τον αφήνεις και πεθαίνει ή πληρώνεις; Πληρώνεις κατά την ευαισθησία σου. Το τραγικότερο ποιο είναι; Δεν είναι μόνο οι συνάδελφοι του ΠΑΣΟΚ που κατέθεσαν την τροπολογία. Είναι και κάτι άλλο. Εάν χρήζει νοσηλείας –που χρήζει νοσηλείας- σε ΜΕΘ και δεν υπάρχει στο δημόσιο, αναγκαστικά, για να μην πεθάνει, πάει τον άνθρωπο</w:t>
      </w:r>
      <w:r w:rsidRPr="007A74E4">
        <w:rPr>
          <w:rFonts w:eastAsia="Times New Roman"/>
          <w:szCs w:val="24"/>
        </w:rPr>
        <w:t>,</w:t>
      </w:r>
      <w:r>
        <w:rPr>
          <w:rFonts w:eastAsia="Times New Roman"/>
          <w:szCs w:val="24"/>
        </w:rPr>
        <w:t xml:space="preserve"> είτε με ιδιωτικό είτε με άλλο μεταφορικό μέσο, στο κρατικό νοσοκομείο. Ξέρετε πόσο κοστίζει για πέντε-έξι μέρες μια εντατική μονάδα; Πάνω από δέκα χιλιάδες. Από πού να τα πληρώσει ο φτωχός αγρότης από τα Τρίκαλα, κύριε Βουλευτά; Από πού θα τα πληρώσει; Το κράτος δεν έχει αναλάβει να πληρώνει τα έξοδα αυτά, όταν αναγκαστικά πάνε οι άνθρωποι εκεί. </w:t>
      </w:r>
    </w:p>
    <w:p w14:paraId="33B291A4" w14:textId="77777777" w:rsidR="00571D31" w:rsidRDefault="00B338ED">
      <w:pPr>
        <w:spacing w:after="0" w:line="600" w:lineRule="auto"/>
        <w:ind w:firstLine="720"/>
        <w:contextualSpacing/>
        <w:jc w:val="both"/>
        <w:rPr>
          <w:rFonts w:eastAsia="Times New Roman"/>
          <w:szCs w:val="24"/>
        </w:rPr>
      </w:pPr>
      <w:r>
        <w:rPr>
          <w:rFonts w:eastAsia="Times New Roman"/>
          <w:szCs w:val="24"/>
        </w:rPr>
        <w:t xml:space="preserve">Αυτές είναι οι κοινωνικές παροχές που πρέπει να κάνετε. Αυτά είναι τα θέματα που αγγίζουν την ελληνική κοινωνία. Εδώ ποιείτε την νήσσαν και έρχεστε να πουλήσετε φούμαρα με αύξηση του κατώτερου μισθού, που δεν θα δουν επί των ημερών σας αύξηση οι εργαζόμενοι. Μακάρι να πέσω έξω, αλλά ούτε ένα ευρώ δεν θα πάρουν με την υποκρισία και το ψέμα που κυβερνάει αυτή τη χώρα. </w:t>
      </w:r>
    </w:p>
    <w:p w14:paraId="33B291A5" w14:textId="77777777" w:rsidR="00571D31" w:rsidRDefault="00B338ED">
      <w:pPr>
        <w:spacing w:after="0" w:line="600" w:lineRule="auto"/>
        <w:ind w:firstLine="720"/>
        <w:contextualSpacing/>
        <w:jc w:val="both"/>
        <w:rPr>
          <w:rFonts w:eastAsia="Times New Roman"/>
          <w:szCs w:val="24"/>
        </w:rPr>
      </w:pPr>
      <w:r>
        <w:rPr>
          <w:rFonts w:eastAsia="Times New Roman"/>
          <w:szCs w:val="24"/>
        </w:rPr>
        <w:t>Ευχαριστώ πολύ.</w:t>
      </w:r>
    </w:p>
    <w:p w14:paraId="33B291A6" w14:textId="77777777" w:rsidR="00571D31" w:rsidRDefault="00B338ED">
      <w:pPr>
        <w:spacing w:after="0" w:line="600" w:lineRule="auto"/>
        <w:ind w:firstLine="709"/>
        <w:contextualSpacing/>
        <w:jc w:val="center"/>
        <w:rPr>
          <w:rFonts w:eastAsia="Times New Roman"/>
          <w:szCs w:val="24"/>
        </w:rPr>
      </w:pPr>
      <w:r>
        <w:rPr>
          <w:rFonts w:eastAsia="Times New Roman"/>
          <w:szCs w:val="24"/>
        </w:rPr>
        <w:lastRenderedPageBreak/>
        <w:t>(Χειροκροτήματα από την πτέρυγα της Νέας Δημοκρατίας)</w:t>
      </w:r>
    </w:p>
    <w:p w14:paraId="33B291A7" w14:textId="77777777" w:rsidR="00571D31" w:rsidRDefault="00B338ED">
      <w:pPr>
        <w:spacing w:after="0" w:line="600" w:lineRule="auto"/>
        <w:ind w:firstLine="720"/>
        <w:contextualSpacing/>
        <w:jc w:val="both"/>
        <w:rPr>
          <w:rFonts w:eastAsia="Times New Roman"/>
          <w:szCs w:val="24"/>
        </w:rPr>
      </w:pPr>
      <w:r w:rsidRPr="007A74E4">
        <w:rPr>
          <w:rFonts w:eastAsia="Times New Roman"/>
          <w:b/>
          <w:szCs w:val="24"/>
        </w:rPr>
        <w:t>ΠΡΟΕΔΡΕΥΩΝ (Γεώργιος Βαρεμένος):</w:t>
      </w:r>
      <w:r>
        <w:rPr>
          <w:rFonts w:eastAsia="Times New Roman"/>
          <w:szCs w:val="24"/>
        </w:rPr>
        <w:t xml:space="preserve"> Γίνεται γνωστό στο Τμήμα ότι έχει κλείσει ο κατάλογος των ομιλητών.</w:t>
      </w:r>
    </w:p>
    <w:p w14:paraId="33B291A8" w14:textId="77777777" w:rsidR="00571D31" w:rsidRDefault="00B338ED">
      <w:pPr>
        <w:spacing w:after="0" w:line="600" w:lineRule="auto"/>
        <w:ind w:firstLine="720"/>
        <w:contextualSpacing/>
        <w:jc w:val="both"/>
        <w:rPr>
          <w:rFonts w:eastAsia="Times New Roman"/>
          <w:szCs w:val="24"/>
        </w:rPr>
      </w:pPr>
      <w:r>
        <w:rPr>
          <w:rFonts w:eastAsia="Times New Roman"/>
          <w:szCs w:val="24"/>
        </w:rPr>
        <w:t>Ο κ. Καρράς, ειδικός αγορητής της Δημοκρατικής Συμπαράταξης, έχει τον λόγο.</w:t>
      </w:r>
    </w:p>
    <w:p w14:paraId="33B291A9" w14:textId="77777777" w:rsidR="00571D31" w:rsidRDefault="00B338ED">
      <w:pPr>
        <w:spacing w:after="0" w:line="600" w:lineRule="auto"/>
        <w:ind w:firstLine="720"/>
        <w:contextualSpacing/>
        <w:jc w:val="both"/>
        <w:rPr>
          <w:rFonts w:eastAsia="Times New Roman"/>
          <w:szCs w:val="24"/>
        </w:rPr>
      </w:pPr>
      <w:r>
        <w:rPr>
          <w:rFonts w:eastAsia="Times New Roman"/>
          <w:b/>
          <w:szCs w:val="24"/>
        </w:rPr>
        <w:t xml:space="preserve">ΓΕΩΡΓΙΟΣ </w:t>
      </w:r>
      <w:r w:rsidRPr="007A74E4">
        <w:rPr>
          <w:rFonts w:eastAsia="Times New Roman"/>
          <w:b/>
          <w:szCs w:val="24"/>
        </w:rPr>
        <w:t>–</w:t>
      </w:r>
      <w:r>
        <w:rPr>
          <w:rFonts w:eastAsia="Times New Roman"/>
          <w:b/>
          <w:szCs w:val="24"/>
        </w:rPr>
        <w:t xml:space="preserve"> </w:t>
      </w:r>
      <w:r w:rsidRPr="007A74E4">
        <w:rPr>
          <w:rFonts w:eastAsia="Times New Roman"/>
          <w:b/>
          <w:szCs w:val="24"/>
        </w:rPr>
        <w:t>ΔΗΜΗΤΡΙΟΣ ΚΑΡΡΑΣ:</w:t>
      </w:r>
      <w:r>
        <w:rPr>
          <w:rFonts w:eastAsia="Times New Roman"/>
          <w:szCs w:val="24"/>
        </w:rPr>
        <w:t xml:space="preserve"> Κύριε Πρόεδρε, φαίνεται ότι ξαναγυρίζουμε στην εποχή των μεγάλων δωρητών και αυτό δεν ξέρω αν είναι ευχάριστο ή όχι. Ευχάριστο, βέβαια, πάντα είναι όταν προσφέρεται στην ελληνική κοινωνία μία δωρεά της τάξεως του Ιδρύματος «Σταύρος Νιάρχος» και του αντικειμένου της, το οποίο αφορά τη δημόσια υγεία, όμως δεν είναι ευχάριστο όταν η ιδιωτική πρωτοβουλία σε περιόδους που αναγνωρίζει τη δυσκολία που διέρχεται η χώρα, γιατί αυτή τη στιγμή η δωρεά οπωσδήποτε καλύπτει ανάγκες, τις οποίες η ελληνική πολιτεία θα έπρεπε να έχει εξασφαλίσει.</w:t>
      </w:r>
    </w:p>
    <w:p w14:paraId="33B291AA" w14:textId="77777777" w:rsidR="00571D31" w:rsidRDefault="00B338ED">
      <w:pPr>
        <w:spacing w:after="0" w:line="600" w:lineRule="auto"/>
        <w:ind w:firstLine="720"/>
        <w:contextualSpacing/>
        <w:jc w:val="both"/>
        <w:rPr>
          <w:rFonts w:eastAsia="Times New Roman"/>
          <w:szCs w:val="24"/>
        </w:rPr>
      </w:pPr>
      <w:r>
        <w:rPr>
          <w:rFonts w:eastAsia="Times New Roman"/>
          <w:szCs w:val="24"/>
        </w:rPr>
        <w:t>Δεν έχει, όμως, σημασία αυτό καθαυτό το σχόλιό μου. Σημασία έχει ότι η Ελλάδα συνεχίζει την παράδοση στους μεγάλους δωρητές, συνεχίζει αυτό που ξεκίνησε από την απελευθέρωση, όταν πλέον ήλθαν μεγάλοι Έλληνες και έβαλαν τα θεμέλια της παιδείας, της υγείας -θυμίζουμε τα νοσοκομεία, θυμίζουμε τα σχολεία του Συγγρού και θυμόμαστε πάρα πολλά πράγματα- για να προχωρήσει η χώρα. Βεβαίως, η αξιοποίηση των δωρεών δεν είναι πάντα εξαιρετική. Πολλές φορές ξεχάστηκαν και οι δωρητές και εκείνο το οποίο παρέδωσαν.</w:t>
      </w:r>
    </w:p>
    <w:p w14:paraId="33B291AB" w14:textId="77777777" w:rsidR="00571D31" w:rsidRDefault="00B338ED">
      <w:pPr>
        <w:spacing w:after="0" w:line="600" w:lineRule="auto"/>
        <w:ind w:firstLine="720"/>
        <w:contextualSpacing/>
        <w:jc w:val="both"/>
        <w:rPr>
          <w:rFonts w:eastAsia="Times New Roman"/>
          <w:szCs w:val="24"/>
        </w:rPr>
      </w:pPr>
      <w:r>
        <w:rPr>
          <w:rFonts w:eastAsia="Times New Roman"/>
          <w:szCs w:val="24"/>
        </w:rPr>
        <w:t xml:space="preserve">Στη συγκεκριμένη περίπτωση η σύμβαση αυτή, για την οποία συζητούμε, δίνει μια ώθηση στον τομέα υγείας της Ελλάδος, διότι καλύπτει πραγματικές ανάγκες, οι οποίες υπάρχουν και θα έπρεπε </w:t>
      </w:r>
      <w:r>
        <w:rPr>
          <w:rFonts w:eastAsia="Times New Roman"/>
          <w:szCs w:val="24"/>
        </w:rPr>
        <w:lastRenderedPageBreak/>
        <w:t xml:space="preserve">ήδη να έχουν καλυφθεί από το κράτος. Όμως, από τη δομή της η σύμβαση, επειδή λίγο-πολύ όλοι οι συνάδελφοι τη γνωρίζουμε, δείχνει ότι θα εκτελεστεί. Και γιατί θα εκτελεστεί; Διότι δεν αφήνεται στη διάκριση του δημοσίου. Αναλαμβάνει ο φορέας υλοποίησης να προχωρήσει και υπάρχουν και δεσμεύσεις του ελληνικού δημοσίου, ούτως ώστε να λειτουργήσουν πραγματικά και να γίνουν χρήσιμα τα </w:t>
      </w:r>
      <w:proofErr w:type="spellStart"/>
      <w:r>
        <w:rPr>
          <w:rFonts w:eastAsia="Times New Roman"/>
          <w:szCs w:val="24"/>
        </w:rPr>
        <w:t>δωρούμενα</w:t>
      </w:r>
      <w:proofErr w:type="spellEnd"/>
      <w:r>
        <w:rPr>
          <w:rFonts w:eastAsia="Times New Roman"/>
          <w:szCs w:val="24"/>
        </w:rPr>
        <w:t>, είτε είναι νοσοκομεία είτε είναι τεχνολογία είτε είναι ιατρικά μηχανήματα.</w:t>
      </w:r>
    </w:p>
    <w:p w14:paraId="33B291AC" w14:textId="77777777" w:rsidR="00571D31" w:rsidRDefault="00B338ED">
      <w:pPr>
        <w:spacing w:after="0" w:line="600" w:lineRule="auto"/>
        <w:ind w:firstLine="720"/>
        <w:contextualSpacing/>
        <w:jc w:val="both"/>
        <w:rPr>
          <w:rFonts w:eastAsia="Times New Roman"/>
          <w:szCs w:val="24"/>
        </w:rPr>
      </w:pPr>
      <w:r>
        <w:rPr>
          <w:rFonts w:eastAsia="Times New Roman"/>
          <w:szCs w:val="24"/>
        </w:rPr>
        <w:t>Εκεί θέλω να σημειώσω κάτι. Το ελληνικό δημόσιο –και εύλογα- αναλαμβάνει την υποχρέωση, την ευθύνη να στελεχώσει, να λειτουργήσει και να εφοδιάζει με αναλώσιμα τις νέες δομές.</w:t>
      </w:r>
    </w:p>
    <w:p w14:paraId="33B291AD" w14:textId="77777777" w:rsidR="00571D31" w:rsidRDefault="00B338ED">
      <w:pPr>
        <w:spacing w:after="0" w:line="600" w:lineRule="auto"/>
        <w:ind w:firstLine="720"/>
        <w:jc w:val="both"/>
        <w:rPr>
          <w:rFonts w:eastAsia="Times New Roman"/>
          <w:szCs w:val="24"/>
        </w:rPr>
      </w:pPr>
      <w:r>
        <w:rPr>
          <w:rFonts w:eastAsia="Times New Roman"/>
          <w:szCs w:val="24"/>
        </w:rPr>
        <w:t xml:space="preserve">Δεν θέλουμε όμως να γίνει σε βάρος των ήδη υφισταμένων. </w:t>
      </w:r>
    </w:p>
    <w:p w14:paraId="33B291AE" w14:textId="77777777" w:rsidR="00571D31" w:rsidRDefault="00B338ED">
      <w:pPr>
        <w:spacing w:after="0" w:line="600" w:lineRule="auto"/>
        <w:ind w:firstLine="720"/>
        <w:jc w:val="both"/>
        <w:rPr>
          <w:rFonts w:eastAsia="Times New Roman"/>
          <w:szCs w:val="24"/>
        </w:rPr>
      </w:pPr>
      <w:r>
        <w:rPr>
          <w:rFonts w:eastAsia="Times New Roman"/>
          <w:szCs w:val="24"/>
        </w:rPr>
        <w:t>Όπως είπα και στην Επιτροπή Κοινωνικών Υποθέσεων</w:t>
      </w:r>
      <w:r w:rsidRPr="00B354E1">
        <w:rPr>
          <w:rFonts w:eastAsia="Times New Roman"/>
          <w:szCs w:val="24"/>
        </w:rPr>
        <w:t>,</w:t>
      </w:r>
      <w:r>
        <w:rPr>
          <w:rFonts w:eastAsia="Times New Roman"/>
          <w:szCs w:val="24"/>
        </w:rPr>
        <w:t xml:space="preserve"> θεωρούμε χρήσιμο να υπήρχε από τώρα, ει δυνατόν, ένα οργανόγραμμα του προσωπικού που θα υπάρχει, ούτως ώστε να τηρήσουμε τους όρους της δωρεάς</w:t>
      </w:r>
      <w:r w:rsidRPr="00B354E1">
        <w:rPr>
          <w:rFonts w:eastAsia="Times New Roman"/>
          <w:szCs w:val="24"/>
        </w:rPr>
        <w:t>,</w:t>
      </w:r>
      <w:r>
        <w:rPr>
          <w:rFonts w:eastAsia="Times New Roman"/>
          <w:szCs w:val="24"/>
        </w:rPr>
        <w:t xml:space="preserve"> να μη σπεύδουμε να αποσπούμε, να μεταφέρουμε ή να χρησιμοποιούμε και να </w:t>
      </w:r>
      <w:proofErr w:type="spellStart"/>
      <w:r>
        <w:rPr>
          <w:rFonts w:eastAsia="Times New Roman"/>
          <w:szCs w:val="24"/>
        </w:rPr>
        <w:t>αποστελεχώνουμε</w:t>
      </w:r>
      <w:proofErr w:type="spellEnd"/>
      <w:r>
        <w:rPr>
          <w:rFonts w:eastAsia="Times New Roman"/>
          <w:szCs w:val="24"/>
        </w:rPr>
        <w:t xml:space="preserve"> άλλες δομές για να καλύπτουμε τους όρους της σύμβασης.</w:t>
      </w:r>
    </w:p>
    <w:p w14:paraId="33B291AF" w14:textId="77777777" w:rsidR="00571D31" w:rsidRDefault="00B338ED">
      <w:pPr>
        <w:spacing w:after="0" w:line="600" w:lineRule="auto"/>
        <w:ind w:firstLine="720"/>
        <w:jc w:val="both"/>
        <w:rPr>
          <w:rFonts w:eastAsia="Times New Roman"/>
          <w:szCs w:val="24"/>
        </w:rPr>
      </w:pPr>
      <w:r>
        <w:rPr>
          <w:rFonts w:eastAsia="Times New Roman"/>
          <w:szCs w:val="24"/>
        </w:rPr>
        <w:t>Νομίζω, λοιπόν, ότι πέρα από τη σύμβαση</w:t>
      </w:r>
      <w:r w:rsidRPr="00B354E1">
        <w:rPr>
          <w:rFonts w:eastAsia="Times New Roman"/>
          <w:szCs w:val="24"/>
        </w:rPr>
        <w:t>,</w:t>
      </w:r>
      <w:r>
        <w:rPr>
          <w:rFonts w:eastAsia="Times New Roman"/>
          <w:szCs w:val="24"/>
        </w:rPr>
        <w:t xml:space="preserve"> η ελληνική πολιτεία έχει την υποχρέωση να προχωρήσει σύντομα στη δημιουργία του οργανογράμματος και του οργανισμού εκείνου που θα εξασφαλίζει πέραν των υφισταμένων δομών τις νέες</w:t>
      </w:r>
      <w:r w:rsidRPr="00B354E1">
        <w:rPr>
          <w:rFonts w:eastAsia="Times New Roman"/>
          <w:szCs w:val="24"/>
        </w:rPr>
        <w:t>,</w:t>
      </w:r>
      <w:r>
        <w:rPr>
          <w:rFonts w:eastAsia="Times New Roman"/>
          <w:szCs w:val="24"/>
        </w:rPr>
        <w:t xml:space="preserve"> ούτως ώστε να μην έχουμε </w:t>
      </w:r>
      <w:proofErr w:type="spellStart"/>
      <w:r>
        <w:rPr>
          <w:rFonts w:eastAsia="Times New Roman"/>
          <w:szCs w:val="24"/>
        </w:rPr>
        <w:t>αποστελέχωση</w:t>
      </w:r>
      <w:proofErr w:type="spellEnd"/>
      <w:r>
        <w:rPr>
          <w:rFonts w:eastAsia="Times New Roman"/>
          <w:szCs w:val="24"/>
        </w:rPr>
        <w:t>, απογύμνωση άλλων. Εκεί θα έχουμε συνέπειες και στη δημόσια υγεία και στο ύψος της παροχής υπηρεσιών υγείας προς τον ελληνικό λαό.</w:t>
      </w:r>
    </w:p>
    <w:p w14:paraId="33B291B0" w14:textId="77777777" w:rsidR="00571D31" w:rsidRDefault="00B338ED">
      <w:pPr>
        <w:spacing w:after="0" w:line="600" w:lineRule="auto"/>
        <w:ind w:firstLine="720"/>
        <w:jc w:val="both"/>
        <w:rPr>
          <w:rFonts w:eastAsia="Times New Roman"/>
          <w:szCs w:val="24"/>
        </w:rPr>
      </w:pPr>
      <w:r>
        <w:rPr>
          <w:rFonts w:eastAsia="Times New Roman"/>
          <w:szCs w:val="24"/>
        </w:rPr>
        <w:t>Βεβαίως, η σύμβαση</w:t>
      </w:r>
      <w:r w:rsidRPr="00B354E1">
        <w:rPr>
          <w:rFonts w:eastAsia="Times New Roman"/>
          <w:szCs w:val="24"/>
        </w:rPr>
        <w:t>,</w:t>
      </w:r>
      <w:r>
        <w:rPr>
          <w:rFonts w:eastAsia="Times New Roman"/>
          <w:szCs w:val="24"/>
        </w:rPr>
        <w:t xml:space="preserve"> απ’ ό,τι κατανοούμε από τους όρους της</w:t>
      </w:r>
      <w:r w:rsidRPr="00B354E1">
        <w:rPr>
          <w:rFonts w:eastAsia="Times New Roman"/>
          <w:szCs w:val="24"/>
        </w:rPr>
        <w:t>,</w:t>
      </w:r>
      <w:r>
        <w:rPr>
          <w:rFonts w:eastAsia="Times New Roman"/>
          <w:szCs w:val="24"/>
        </w:rPr>
        <w:t xml:space="preserve"> εξασφαλίζει τον δωρητή και είναι λογικό. Εκφράζει όμως και μια καχυποψία η οποία μπορώ να πω ότι με προβληματίζει. Πολλές </w:t>
      </w:r>
      <w:r>
        <w:rPr>
          <w:rFonts w:eastAsia="Times New Roman"/>
          <w:szCs w:val="24"/>
        </w:rPr>
        <w:lastRenderedPageBreak/>
        <w:t>φορές στις μεγάλες συμβάσεις βλέπω μια καχυποψία και μια έλλειψη εμπιστοσύνης προς τις υπηρεσίες που μπορεί να παράσχει το ελληνικό κράτος. Λέει, λοιπόν, ότι κατ’ απόκλιση</w:t>
      </w:r>
      <w:r w:rsidRPr="00B354E1">
        <w:rPr>
          <w:rFonts w:eastAsia="Times New Roman"/>
          <w:szCs w:val="24"/>
        </w:rPr>
        <w:t>,</w:t>
      </w:r>
      <w:r>
        <w:rPr>
          <w:rFonts w:eastAsia="Times New Roman"/>
          <w:szCs w:val="24"/>
        </w:rPr>
        <w:t xml:space="preserve"> κατ’ εξαίρεση όλων εκείνων των διατάξεων που αφορούν προμήθειες, εκτέλεση έργων, παροχή υπηρεσιών του δημοσίου κ.λπ.. Και πρέπει εδώ να κάνουμε μια σύγκριση. Οι διατάξεις αυτές είναι πολυτελείς. Μάλιστα και η Κυβέρνηση ΣΥΡΙΖΑ - ΑΝΕΛ έφερε πρόσφατα νόμο περί προμηθειών του δημοσίου. Καλώς, λοιπόν, το Ίδρυμα «Σταύρος Νιάρχος» λέει ότι δεν θα εφαρμοστούν στην προκειμένη σύμβαση.</w:t>
      </w:r>
    </w:p>
    <w:p w14:paraId="33B291B1" w14:textId="77777777" w:rsidR="00571D31" w:rsidRDefault="00B338ED">
      <w:pPr>
        <w:spacing w:after="0" w:line="600" w:lineRule="auto"/>
        <w:ind w:firstLine="720"/>
        <w:jc w:val="both"/>
        <w:rPr>
          <w:rFonts w:eastAsia="Times New Roman"/>
          <w:szCs w:val="24"/>
        </w:rPr>
      </w:pPr>
      <w:r>
        <w:rPr>
          <w:rFonts w:eastAsia="Times New Roman"/>
          <w:szCs w:val="24"/>
        </w:rPr>
        <w:t xml:space="preserve">Μήπως πρέπει, λοιπόν, να δούμε και μια νέα νομοθεσία στην κατεύθυνση αυτή, ώστε να μπορέσουμε να απελευθερώσουμε κι άλλες υγιείς δυνάμεις που υπάρχουν στην Ελλάδα για να οδηγηθούμε στην ανάπτυξη ή να μείνουμε στα τετριμμένα των γνωστών διαδικασιών ενστάσεων, αντιρρήσεων, επιτροπών, </w:t>
      </w:r>
      <w:proofErr w:type="spellStart"/>
      <w:r>
        <w:rPr>
          <w:rFonts w:eastAsia="Times New Roman"/>
          <w:szCs w:val="24"/>
        </w:rPr>
        <w:t>ενδικοφανών</w:t>
      </w:r>
      <w:proofErr w:type="spellEnd"/>
      <w:r>
        <w:rPr>
          <w:rFonts w:eastAsia="Times New Roman"/>
          <w:szCs w:val="24"/>
        </w:rPr>
        <w:t xml:space="preserve"> προσφυγών που το μόνο που πετυχαίνουν είναι να μην εκτελείται ποτέ ένα έργο όσο καλές και να είναι οι προθέσεις, όσο καλός και να είναι ο σχεδιασμός του; Είναι θέμα που θέτω προς προβληματισμό.</w:t>
      </w:r>
    </w:p>
    <w:p w14:paraId="33B291B2" w14:textId="77777777" w:rsidR="00571D31" w:rsidRDefault="00B338ED">
      <w:pPr>
        <w:spacing w:after="0" w:line="600" w:lineRule="auto"/>
        <w:ind w:firstLine="720"/>
        <w:jc w:val="both"/>
        <w:rPr>
          <w:rFonts w:eastAsia="Times New Roman"/>
          <w:szCs w:val="24"/>
        </w:rPr>
      </w:pPr>
      <w:r>
        <w:rPr>
          <w:rFonts w:eastAsia="Times New Roman"/>
          <w:szCs w:val="24"/>
        </w:rPr>
        <w:t xml:space="preserve">Ένα δεύτερο ζήτημα υπάρχει πάλι στην ίδια σύμβαση, το οποίο και κατανοώ μόνο για τον λόγο των χρονικών καθυστερήσεων. Είναι η καχυποψία προς το ελληνικό δικαστικό σύστημα. Διότι οδηγούνται οι διαφορές από τη σύμβαση να πηγαίνουν στο διεθνές εμπορικό επιμελητήριο, ούτως ώστε να επιλύονται διά διαιτησίας με το Ελληνικό Δίκαιο –δεν το αμφισβητώ αυτό- εφόσον είναι ρητή η ρήτρα, αλλά θα επιλύονται εκτός της Ελλάδας και από οργανισμό ο οποίος έχει άλλο αντικείμενο. Έχει ως αντικείμενο τις εμπορικές διαφορές. Δίνουμε έννοια εμπορικής διαφοράς στη σύμβαση αυτή; Δεν είναι εμπορική διαφορά. Είναι δημόσια σύμβαση παροχής μιας δωρεάς στο κράτος. Το κρατώ, λοιπόν </w:t>
      </w:r>
      <w:r>
        <w:rPr>
          <w:rFonts w:eastAsia="Times New Roman"/>
          <w:szCs w:val="24"/>
        </w:rPr>
        <w:lastRenderedPageBreak/>
        <w:t>κι αυτό σαν σημείωση με την έννοια ότι και οι μεγάλοι δωρητές, αλλά και ο μικρότεροι εκφράζουν επιφυλάξεις και ως προς τις καθυστερήσεις του δικαστικού συστήματος.</w:t>
      </w:r>
    </w:p>
    <w:p w14:paraId="33B291B3" w14:textId="77777777" w:rsidR="00571D31" w:rsidRDefault="00B338ED">
      <w:pPr>
        <w:spacing w:after="0" w:line="600" w:lineRule="auto"/>
        <w:ind w:firstLine="720"/>
        <w:jc w:val="both"/>
        <w:rPr>
          <w:rFonts w:eastAsia="Times New Roman"/>
          <w:szCs w:val="24"/>
        </w:rPr>
      </w:pPr>
      <w:r>
        <w:rPr>
          <w:rFonts w:eastAsia="Times New Roman"/>
          <w:szCs w:val="24"/>
        </w:rPr>
        <w:t>Δεν θέλω να αναφερθώ στους κατ’ ιδίαν όρους είτε τους συμβατικούς είτε του μνημονίου είτε των παραρτημάτων τους, διότι λίγο πολύ είναι γνωστοί και στους Βουλευτές και στην κοινωνία. Έχει ασχοληθεί με το θέμα, έχει ζητήσει ενημέρωση απ’ ό,τι ξέρω για τον λόγο ότι η δωρεά είναι ενδιαφέρουσα, θεωρείται χρήσιμη και πολύτιμη. Θα πω όμως κάτι άλλο.</w:t>
      </w:r>
    </w:p>
    <w:p w14:paraId="33B291B4" w14:textId="77777777" w:rsidR="00571D31" w:rsidRDefault="00B338ED">
      <w:pPr>
        <w:spacing w:after="0" w:line="600" w:lineRule="auto"/>
        <w:ind w:firstLine="720"/>
        <w:jc w:val="both"/>
        <w:rPr>
          <w:rFonts w:eastAsia="Times New Roman"/>
          <w:szCs w:val="24"/>
        </w:rPr>
      </w:pPr>
      <w:r>
        <w:rPr>
          <w:rFonts w:eastAsia="Times New Roman"/>
          <w:szCs w:val="24"/>
        </w:rPr>
        <w:t>Στον τομέα της υγείας και ιδιαίτερα της δημόσιας υγείας παρατηρούμε το τελευταίο διάστημα μια έκπτωση. Ευελπιστούμε, όμως, ότι και η δωρεά του Ιδρύματος «Σταύρος Νιάρχος» θα ενισχύσει.</w:t>
      </w:r>
    </w:p>
    <w:p w14:paraId="33B291B5" w14:textId="77777777" w:rsidR="00571D31" w:rsidRDefault="00B338ED">
      <w:pPr>
        <w:spacing w:after="0" w:line="600" w:lineRule="auto"/>
        <w:ind w:firstLine="720"/>
        <w:jc w:val="both"/>
        <w:rPr>
          <w:rFonts w:eastAsia="Times New Roman"/>
          <w:szCs w:val="24"/>
        </w:rPr>
      </w:pPr>
      <w:r>
        <w:rPr>
          <w:rFonts w:eastAsia="Times New Roman"/>
          <w:szCs w:val="24"/>
        </w:rPr>
        <w:t>Τίθεται, όμως, ένα μείζον ερώτημα το οποίο έχει απασχολήσει τη σκέψη μου. Διαπιστώνουμε αυτή τη στιγμή ότι τα μεγάλα ιδιωτικά νοσοκομεία –και της Αττικής- λόγω χρεών περιέρχονται αυτή τη στιγμή υπό τη δικαιοδοσία τραπεζών και πωλούνται σε δημόσιους πλειστηριασμούς. Βεβαίως εφόσον είχαν συνάψει δάνεια, δεν θα πει κανείς ότι πρέπει αυτά να διαγραφούν. Όμως, βλέπουμε ότι δεν υπάρχουν και δικλίδες ασφαλείας και για τη διατήρηση υψηλού επιπέδου υπηρεσιών υγείας αλλά και για τον ανταγωνισμό που θα μειωθεί.</w:t>
      </w:r>
    </w:p>
    <w:p w14:paraId="33B291B6"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Και θα σας εξηγήσω γιατί το λέω αυτό. Έχουμε το παράδειγμα μέσα στο τελευταίο εξάμηνο τρία μεγάλα ιδιωτικά νοσοκομεία της Αθήνας -και μπορώ να τα κατονομάσω, είναι το «</w:t>
      </w:r>
      <w:r>
        <w:rPr>
          <w:rFonts w:eastAsia="Times New Roman"/>
          <w:szCs w:val="24"/>
          <w:lang w:val="en-US"/>
        </w:rPr>
        <w:t>Metropolitan</w:t>
      </w:r>
      <w:r>
        <w:rPr>
          <w:rFonts w:eastAsia="Times New Roman"/>
          <w:szCs w:val="24"/>
        </w:rPr>
        <w:t>»</w:t>
      </w:r>
      <w:r w:rsidRPr="006560BB">
        <w:rPr>
          <w:rFonts w:eastAsia="Times New Roman"/>
          <w:szCs w:val="24"/>
        </w:rPr>
        <w:t xml:space="preserve"> </w:t>
      </w:r>
      <w:r>
        <w:rPr>
          <w:rFonts w:eastAsia="Times New Roman"/>
          <w:szCs w:val="24"/>
        </w:rPr>
        <w:t xml:space="preserve">στο Φάληρο, είναι το «ΙΑΣΩ </w:t>
      </w:r>
      <w:r>
        <w:rPr>
          <w:rFonts w:eastAsia="Times New Roman"/>
          <w:szCs w:val="24"/>
          <w:lang w:val="en-US"/>
        </w:rPr>
        <w:t>General</w:t>
      </w:r>
      <w:r>
        <w:rPr>
          <w:rFonts w:eastAsia="Times New Roman"/>
          <w:szCs w:val="24"/>
        </w:rPr>
        <w:t xml:space="preserve">» στη Λεωφόρο Μεσογείων, είναι και το «Υγεία» προ ημερών- μέσω επισπεύδουσας τράπεζας να περιέλθουν στο ίδιο επενδυτικό κεφάλαιο. Επομένως αυτοί θα </w:t>
      </w:r>
      <w:r>
        <w:rPr>
          <w:rFonts w:eastAsia="Times New Roman"/>
          <w:szCs w:val="24"/>
        </w:rPr>
        <w:lastRenderedPageBreak/>
        <w:t xml:space="preserve">τηρήσουν ενιαία πολιτική, τουλάχιστον, τιμολογιακή πολιτική στις υπηρεσίες που θα προσφέρουν και θα δημιουργήσουν έλλειμμα ανταγωνισμού στον τομέα παροχών υγείας. </w:t>
      </w:r>
    </w:p>
    <w:p w14:paraId="33B291B7"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Υπάρχει συγκέντρωση αυτή τη στιγμή στον τομέα αυτόν, ενώ η ανάγκη είναι: υψηλού επιπέδου υπηρεσίες, χαμηλά τιμολόγια, ούτως ώστε και ο ΕΟΠΥΥ να μπορεί να καλύπτει τις υποχρεώσεις του για να λειτουργούν. Αυτό, λοιπόν, είναι κάτι για το οποίο δεν άκουσα μέχρι στιγμής να γίνεται κάποια συζήτηση. Δεν επιθυμώ να πω περισσότερα σε αυτό το σημείο.</w:t>
      </w:r>
    </w:p>
    <w:p w14:paraId="33B291B8"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Θέλω να μείνω, όμως, σε αυτό και να τονίσω, σε σχέση με τη σύμβαση, ότι έχει και ρεαλισμό, διότι τα προτεινόμενα προς εκτέλεση έργα και υπηρεσίες είναι αναγκαία, έχουν ικανή διασπορά στον γεωγραφικό χώρο της Ελλάδος, ούτως ώστε να καλύπτουν ανάγκες -όπως το Παιδιατρικό της Θεσσαλονίκης ή στην ευαίσθητη Θράκη το Νοσοκομείο Κομοτηνής που θα αντικαταστήσει το παλιό «Σισμανόγλειο», το οποίο δεν ξέρω σε τι κατάσταση είναι σήμερα- και σε σχέση και με τη νέα τεχνολογία που προσφέρει.</w:t>
      </w:r>
    </w:p>
    <w:p w14:paraId="33B291B9"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Εκείνο το οποίο, βεβαίως, έχει αξία να συζητήσουμε είναι το εξής: Η σύμβαση αυτή θα πρέπει να τελεί όχι μόνο υπό τον έλεγχο του Ιδρύματος «Σταύρος Νιάρχος» -τουλάχιστον κατά την κατασκευή και το πρώτο στάδιο λειτουργίας δεν το αμφισβητεί κανείς-, αλλά στη διαδρομή</w:t>
      </w:r>
      <w:r w:rsidRPr="00E17585">
        <w:rPr>
          <w:rFonts w:eastAsia="Times New Roman"/>
          <w:szCs w:val="24"/>
        </w:rPr>
        <w:t xml:space="preserve"> </w:t>
      </w:r>
      <w:r>
        <w:rPr>
          <w:rFonts w:eastAsia="Times New Roman"/>
          <w:szCs w:val="24"/>
        </w:rPr>
        <w:t>θα πρέπει, όσο και να αφήνουν οι όροι ένα περιθώριο εποπτείας στον δωρητή για τη λειτουργία και τη στελέχωση ή ακόμα και τον εφοδιασμό με αναλώσιμα ή τη συντήρηση των ιατρικών μηχανημάτων, να μπορεί να υπάρχει και μια ευρύτερη εποπτεία, με την έννοια της αξιολόγησης, ούτως ώστε να μην περιοριζόμαστε μόνο σε μια συμβατική σχέση μεταξύ ελληνικού δημοσίου και δωρητού.</w:t>
      </w:r>
    </w:p>
    <w:p w14:paraId="33B291BA"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Σημειώνω, μάλιστα, ότι και κατά την έκθεση της επιστημονικής υπηρεσίας της Βουλής τονίζεται εκείνο το οποίο είναι γνωστό, ότι όσο και να κυρώνεται μια σύμβαση με έναν νόμο κατά τις σχέσεις μεταξύ δωρητού και δημοσίου, έστω κι αν χαρακτηρίζεται ακόμα δημόσια σύμβαση, έχει όρους που είναι ιδιωτικοί και θα επιλύονται από τα δικαστήρια, τα πολιτικά ενδεχόμενα. Επομένως αυτό αφήνει ένα περιθώριο ευρύτερης σκέψης για τον λόγο ότι θα πρέπει να έχουμε και έναν ευρύτερο κοινωνικό έλεγχο. Δεν θα αμφισβητήσουμε ούτε την ποιότητα ούτε την αναγκαιότητα της δωρεάς, αλλά στην διαδρομή μετά όταν φτάνουμε προς το τέλος της λειτουργίας της σύμβασης ή όταν φτάνουμε πλέον στο να έχουμε προχωρήσει σε άλλες συμβάσεις, πολλές φορές να μην μένει πίσω η αξία αυτή η οποία δίνεται -και γι’ αυτό μιλώ και για κοινωνικό έλεγχο. Όμως, ας μη μακρηγορήσω σε αυτό. Είναι θέματα τα οποία θα προκύψουν στη διαδρομή της εφαρμογής της.</w:t>
      </w:r>
    </w:p>
    <w:p w14:paraId="33B291BB"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Βεβαίως, έχουμε πει εμείς, η Δημοκρατική Συμπαράταξη, ότι δεν θα αρνηθούμε την ψήφο μας. Είναι θετική για τη σύμβαση και για τα παραρτήματα όπως δίδεται, για τον λόγο ότι πρέπει να χαιρετίζουμε και τέτοιες πρωτοβουλίες, όπως είναι αυτή, όπως έχουμε χαιρετίσει και άλλες πρωτοβουλίες, οι οποίες είναι χρήσιμες και για τον λαό και για τη χώρα.</w:t>
      </w:r>
    </w:p>
    <w:p w14:paraId="33B291BC" w14:textId="77777777" w:rsidR="00571D31" w:rsidRDefault="00B338ED">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Έχουμε καταθέσει, λοιπόν, και μία τροπολογία συναφή προς το κείμενο της σύμβασης εφόσον αναφέρεται και στις διακομιδές του ΕΚΑΒ -και βεβαίως αναφέρεται στην </w:t>
      </w:r>
      <w:proofErr w:type="spellStart"/>
      <w:r>
        <w:rPr>
          <w:rFonts w:eastAsia="Times New Roman"/>
          <w:szCs w:val="24"/>
        </w:rPr>
        <w:t>αεροδιακομιδή</w:t>
      </w:r>
      <w:proofErr w:type="spellEnd"/>
      <w:r>
        <w:rPr>
          <w:rFonts w:eastAsia="Times New Roman"/>
          <w:szCs w:val="24"/>
        </w:rPr>
        <w:t xml:space="preserve">- για ένα μείζον ζήτημα το οποίο έχει τεθεί. Την έχουμε καταθέσει εγώ με τους δύο γιατρούς συναδέλφους μου της Δημοκρατικής Συμπαράταξης, τον κ. </w:t>
      </w:r>
      <w:proofErr w:type="spellStart"/>
      <w:r>
        <w:rPr>
          <w:rFonts w:eastAsia="Times New Roman"/>
          <w:szCs w:val="24"/>
        </w:rPr>
        <w:t>Μπαργιώτα</w:t>
      </w:r>
      <w:proofErr w:type="spellEnd"/>
      <w:r>
        <w:rPr>
          <w:rFonts w:eastAsia="Times New Roman"/>
          <w:szCs w:val="24"/>
        </w:rPr>
        <w:t xml:space="preserve"> και τον κ. Γρηγοράκο. Με βάση αυτή την τροπολογία, όταν δεν υπάρχει διαθέσιμη κλίνη σε μονάδα εντατικής θεραπείας δημόσιου νοσοκομείου και όταν </w:t>
      </w:r>
      <w:r>
        <w:rPr>
          <w:rFonts w:eastAsia="Times New Roman"/>
          <w:szCs w:val="24"/>
        </w:rPr>
        <w:lastRenderedPageBreak/>
        <w:t>κατά τη μεταφορά που κάνει το ΕΚΑΒ διαπιστώνει ότι δεν υπάρχει, θα πρέπει να μπορεί να μεταφέρει τον έχοντα την ανάγκη της κλίνης και σε ιδιωτική κλινική που διαθέτει μονάδα εντατικής θεραπείας, που είναι και συμβεβλημένη με τον ΕΟΠΥΥ.</w:t>
      </w:r>
    </w:p>
    <w:p w14:paraId="33B291B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Έτσι, λοιπόν, θα κερδίζεται χρόνος. Είναι πολύ σημαντικό το κέρδος του χρόνου της μεταφοράς, διότι ακούμε, βλέπουμε, έχουμε παραδείγματα ότι περιμένουν ώρες να εντοπιστεί μονάδα ή να βρει τα λεφτά πολλές φορές εκείνος ο οποίος έχει οικείο του τον ασθενή που πρέπει για να δώσει την προκαταβολή στο ιδιωτικό νοσοκομείο και επιβαρύνεται ακόμα και με τη μεταφορά.</w:t>
      </w:r>
    </w:p>
    <w:p w14:paraId="33B291B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Θα πρέπει, λοιπόν, με την τροπολογία την οποίαν προτείνουμε να γίνει δεκτό </w:t>
      </w:r>
      <w:r w:rsidRPr="003E59C7">
        <w:rPr>
          <w:rFonts w:eastAsia="Times New Roman" w:cs="Times New Roman"/>
          <w:szCs w:val="24"/>
        </w:rPr>
        <w:t>ότι ο ασθενής μπορεί να μεταφέρεται,</w:t>
      </w:r>
      <w:r>
        <w:rPr>
          <w:rFonts w:eastAsia="Times New Roman" w:cs="Times New Roman"/>
          <w:szCs w:val="24"/>
        </w:rPr>
        <w:t xml:space="preserve"> όταν δεν υπάρχει δημόσια κλίνη διαθέσιμη, και σε ιδιωτική κλινική που έχει σύμβαση με τον ΕΟΠΥΥ αδαπάνως και όχι μόνον αδαπάνως, αλλά να κερδίζεται και ο χρόνος ο οποίος είναι πολύτιμος για την υγεία ενός ανθρώπου ο οποίος έχει ανάγκη της νοσηλείας σε μονάδα εντατικής θεραπείας. Εκεί καταλαβαίνετε ότι και τα δευτερόλεπτα παίζουν κρίσιμο ρόλο. Βλέπω πολλούς συναδέλφους γιατρούς παρόντες σήμερα που γνωρίζουν το αντικείμενο καλύτερα από μένα.</w:t>
      </w:r>
    </w:p>
    <w:p w14:paraId="33B291BF" w14:textId="77777777" w:rsidR="00571D31" w:rsidRDefault="00B338ED">
      <w:pPr>
        <w:spacing w:after="0" w:line="600" w:lineRule="auto"/>
        <w:ind w:firstLine="720"/>
        <w:jc w:val="both"/>
        <w:rPr>
          <w:rFonts w:eastAsia="Times New Roman" w:cs="Times New Roman"/>
          <w:szCs w:val="24"/>
        </w:rPr>
      </w:pPr>
      <w:r w:rsidRPr="009536F2">
        <w:rPr>
          <w:rFonts w:eastAsia="Times New Roman" w:cs="Times New Roman"/>
          <w:b/>
          <w:szCs w:val="24"/>
        </w:rPr>
        <w:t>ΝΙΚΟΛΑΟΣ ΞΥΔΑΚΗΣ:</w:t>
      </w:r>
      <w:r>
        <w:rPr>
          <w:rFonts w:eastAsia="Times New Roman" w:cs="Times New Roman"/>
          <w:szCs w:val="24"/>
        </w:rPr>
        <w:t xml:space="preserve"> ...(δεν ακούστηκε)</w:t>
      </w:r>
    </w:p>
    <w:p w14:paraId="33B291C0" w14:textId="77777777" w:rsidR="00571D31" w:rsidRDefault="00B338ED">
      <w:pPr>
        <w:spacing w:after="0" w:line="600" w:lineRule="auto"/>
        <w:ind w:firstLine="720"/>
        <w:jc w:val="both"/>
        <w:rPr>
          <w:rFonts w:eastAsia="Times New Roman" w:cs="Times New Roman"/>
          <w:szCs w:val="24"/>
        </w:rPr>
      </w:pPr>
      <w:r w:rsidRPr="009536F2">
        <w:rPr>
          <w:rFonts w:eastAsia="Times New Roman" w:cs="Times New Roman"/>
          <w:b/>
          <w:szCs w:val="24"/>
        </w:rPr>
        <w:t>ΓΕΩΡΓΙΟΣ</w:t>
      </w:r>
      <w:r>
        <w:rPr>
          <w:rFonts w:eastAsia="Times New Roman" w:cs="Times New Roman"/>
          <w:b/>
          <w:szCs w:val="24"/>
        </w:rPr>
        <w:t xml:space="preserve"> </w:t>
      </w:r>
      <w:r w:rsidRPr="009536F2">
        <w:rPr>
          <w:rFonts w:eastAsia="Times New Roman" w:cs="Times New Roman"/>
          <w:b/>
          <w:szCs w:val="24"/>
        </w:rPr>
        <w:t>-</w:t>
      </w:r>
      <w:r>
        <w:rPr>
          <w:rFonts w:eastAsia="Times New Roman" w:cs="Times New Roman"/>
          <w:b/>
          <w:szCs w:val="24"/>
        </w:rPr>
        <w:t xml:space="preserve"> </w:t>
      </w:r>
      <w:r w:rsidRPr="009536F2">
        <w:rPr>
          <w:rFonts w:eastAsia="Times New Roman" w:cs="Times New Roman"/>
          <w:b/>
          <w:szCs w:val="24"/>
        </w:rPr>
        <w:t>ΔΗΜΗΤΡΙΟΣ ΚΑΡΡΑΣ:</w:t>
      </w:r>
      <w:r>
        <w:rPr>
          <w:rFonts w:eastAsia="Times New Roman" w:cs="Times New Roman"/>
          <w:szCs w:val="24"/>
        </w:rPr>
        <w:t xml:space="preserve"> Κύριε </w:t>
      </w:r>
      <w:proofErr w:type="spellStart"/>
      <w:r>
        <w:rPr>
          <w:rFonts w:eastAsia="Times New Roman" w:cs="Times New Roman"/>
          <w:szCs w:val="24"/>
        </w:rPr>
        <w:t>Ξυδάκη</w:t>
      </w:r>
      <w:proofErr w:type="spellEnd"/>
      <w:r>
        <w:rPr>
          <w:rFonts w:eastAsia="Times New Roman" w:cs="Times New Roman"/>
          <w:szCs w:val="24"/>
        </w:rPr>
        <w:t>, εσείς είπατε ότι γνωρίζετε; Φαντάζομαι ότι έχετε ιατρικές γνώσεις.</w:t>
      </w:r>
    </w:p>
    <w:p w14:paraId="33B291C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Έχω μπροστά μου και την τροπολογία του Υπουργείου Εργασίας, Κοινωνικής Ασφάλισης και Κοινωνικής Αλληλεγγύης, η οποία ακόμα δεν έχει αναπτυχθεί από την Υπουργό. Περιμένουμε να έρθει </w:t>
      </w:r>
      <w:r>
        <w:rPr>
          <w:rFonts w:eastAsia="Times New Roman" w:cs="Times New Roman"/>
          <w:szCs w:val="24"/>
        </w:rPr>
        <w:lastRenderedPageBreak/>
        <w:t>για να ακούσουμε τις λεπτομέρειες, διότι όπως έρχεται αυτή καθαυτή νομίζουμε πως κατ’ αρχάς δεν θα έχουμε αντιρρήσεις.</w:t>
      </w:r>
    </w:p>
    <w:p w14:paraId="33B291C2"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Θα πρέπει να υπάρξει διαδικασία και το 2018, όχι μόνον για το 2019, αλλά θέλουμε να συζητήσουμε το θέμα των καθυστερήσεων, όπως γιατί δεν ήρθε στη Βουλή κάτι ανάλογο για να ρυθμιστεί από την 1-1-2017 ή γιατί δεν εφαρμόστηκε ο προηγούμενος νόμος αλλά και να συζητήσουμε και κρίσιμα</w:t>
      </w:r>
      <w:r w:rsidRPr="009536F2">
        <w:rPr>
          <w:rFonts w:eastAsia="Times New Roman" w:cs="Times New Roman"/>
          <w:szCs w:val="24"/>
        </w:rPr>
        <w:t xml:space="preserve"> </w:t>
      </w:r>
      <w:r>
        <w:rPr>
          <w:rFonts w:eastAsia="Times New Roman" w:cs="Times New Roman"/>
          <w:szCs w:val="24"/>
        </w:rPr>
        <w:t>ζητήματα, όπως είναι οι τριετίες. Περιλαμβάνονται εδώ μέσα; Ακόμα, θέλουμε να συζητήσουμε και ζητήματα, όπως είναι αυτά των εθνικών συλλογικών συμβάσεων. Θέλουμε να ακούσουμε αν θα μείνουμε σε αυτή τη ρύθμιση ή αν θα προωθηθεί και η λειτουργία των εθνικών συλλογικών συμβάσεων και η διαβούλευση και η διαπραγμάτευση για τις εθνικές συλλογικές συμβάσεις, οι οποίες είναι εκείνες που μπορούν να προστατεύσουν πραγματικά τους εργαζόμενους. Εξαιτίας του ότι το αφήνουμε πάλι στον εκάστοτε Υπουργό και στις επιτροπές οι οποίες είναι εκ του Υπουργείου ή εκ του Υπουργού διοριζόμενες, πολλές φορές δεν μπορούμε να πούμε ότι θα ασκείται και κοινωνική και εργασιακή πολιτική.</w:t>
      </w:r>
    </w:p>
    <w:p w14:paraId="33B291C3"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Περιμένουμε, λοιπόν, κύριε Πρόεδρε, να ακούσουμε και την Υπουργό για να επανατοποθετηθούμε επί της τροπολογίας.</w:t>
      </w:r>
    </w:p>
    <w:p w14:paraId="33B291C4"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Ευχαριστώ.</w:t>
      </w:r>
    </w:p>
    <w:p w14:paraId="33B291C5" w14:textId="77777777" w:rsidR="00571D31" w:rsidRDefault="00B338ED">
      <w:pPr>
        <w:spacing w:after="0" w:line="600" w:lineRule="auto"/>
        <w:ind w:firstLine="720"/>
        <w:jc w:val="both"/>
        <w:rPr>
          <w:rFonts w:eastAsia="Times New Roman" w:cs="Times New Roman"/>
          <w:szCs w:val="24"/>
        </w:rPr>
      </w:pPr>
      <w:r w:rsidRPr="009B5629">
        <w:rPr>
          <w:rFonts w:eastAsia="Times New Roman" w:cs="Times New Roman"/>
          <w:b/>
          <w:szCs w:val="24"/>
        </w:rPr>
        <w:t>ΠΡΟΕΔΡΕΥΩΝ (Γεώργιος Βαρεμένος):</w:t>
      </w:r>
      <w:r>
        <w:rPr>
          <w:rFonts w:eastAsia="Times New Roman" w:cs="Times New Roman"/>
          <w:szCs w:val="24"/>
        </w:rPr>
        <w:t xml:space="preserve"> Θα έρθει η Υπουργός και θα την ακούσετε.</w:t>
      </w:r>
    </w:p>
    <w:p w14:paraId="33B291C6" w14:textId="77777777" w:rsidR="00571D31" w:rsidRDefault="00B338ED">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Ο Βουλευτής κ. Λεωνίδας Γρηγοράκος ζητεί άδεια ολιγοήμερης απουσίας στο εξωτερικό από 20 Σεπτεμβρίου έως 26 Σεπτεμβρίου 2018. Η Βουλή εγκρίνει;</w:t>
      </w:r>
    </w:p>
    <w:p w14:paraId="33B291C7" w14:textId="77777777" w:rsidR="00571D31" w:rsidRDefault="00B338ED">
      <w:pPr>
        <w:widowControl w:val="0"/>
        <w:autoSpaceDE w:val="0"/>
        <w:autoSpaceDN w:val="0"/>
        <w:adjustRightInd w:val="0"/>
        <w:spacing w:after="0" w:line="600" w:lineRule="auto"/>
        <w:ind w:firstLine="720"/>
        <w:jc w:val="both"/>
        <w:rPr>
          <w:rFonts w:eastAsia="Times New Roman"/>
          <w:bCs/>
          <w:szCs w:val="24"/>
        </w:rPr>
      </w:pPr>
      <w:r w:rsidRPr="005B51DD">
        <w:rPr>
          <w:rFonts w:eastAsia="Times New Roman"/>
          <w:b/>
          <w:bCs/>
          <w:szCs w:val="24"/>
        </w:rPr>
        <w:lastRenderedPageBreak/>
        <w:t xml:space="preserve">ΟΛΟΙ </w:t>
      </w:r>
      <w:r>
        <w:rPr>
          <w:rFonts w:eastAsia="Times New Roman"/>
          <w:b/>
          <w:bCs/>
          <w:szCs w:val="24"/>
        </w:rPr>
        <w:t xml:space="preserve">ΟΙ </w:t>
      </w:r>
      <w:r w:rsidRPr="005B51DD">
        <w:rPr>
          <w:rFonts w:eastAsia="Times New Roman"/>
          <w:b/>
          <w:bCs/>
          <w:szCs w:val="24"/>
        </w:rPr>
        <w:t xml:space="preserve">ΒΟΥΛΕΥΤΕΣ: </w:t>
      </w:r>
      <w:r w:rsidRPr="009536F2">
        <w:rPr>
          <w:rFonts w:eastAsia="Times New Roman"/>
          <w:bCs/>
          <w:szCs w:val="24"/>
        </w:rPr>
        <w:t>Μάλιστα, μάλιστα.</w:t>
      </w:r>
    </w:p>
    <w:p w14:paraId="33B291C8" w14:textId="77777777" w:rsidR="00571D31" w:rsidRDefault="00B338ED">
      <w:pPr>
        <w:widowControl w:val="0"/>
        <w:autoSpaceDE w:val="0"/>
        <w:autoSpaceDN w:val="0"/>
        <w:adjustRightInd w:val="0"/>
        <w:spacing w:after="0" w:line="600" w:lineRule="auto"/>
        <w:ind w:firstLine="720"/>
        <w:jc w:val="both"/>
        <w:rPr>
          <w:rFonts w:eastAsia="Times New Roman"/>
          <w:bCs/>
          <w:szCs w:val="24"/>
        </w:rPr>
      </w:pPr>
      <w:r w:rsidRPr="009B5629">
        <w:rPr>
          <w:rFonts w:eastAsia="Times New Roman" w:cs="Times New Roman"/>
          <w:b/>
          <w:szCs w:val="24"/>
        </w:rPr>
        <w:t>ΠΡΟΕΔΡΕΥΩΝ (Γεώργιος Βαρεμένος):</w:t>
      </w:r>
      <w:r>
        <w:rPr>
          <w:rFonts w:eastAsia="Times New Roman" w:cs="Times New Roman"/>
          <w:szCs w:val="24"/>
        </w:rPr>
        <w:t xml:space="preserve"> Συνεπώς </w:t>
      </w:r>
      <w:r>
        <w:rPr>
          <w:rFonts w:eastAsia="Times New Roman"/>
          <w:bCs/>
          <w:szCs w:val="24"/>
        </w:rPr>
        <w:t>η Βουλή ενέκρινε τη ζητηθείσα άδεια.</w:t>
      </w:r>
    </w:p>
    <w:p w14:paraId="33B291C9" w14:textId="77777777" w:rsidR="00571D31" w:rsidRDefault="00B338ED">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Τον λόγο έχει τώρα ο κ. </w:t>
      </w:r>
      <w:proofErr w:type="spellStart"/>
      <w:r>
        <w:rPr>
          <w:rFonts w:eastAsia="Times New Roman"/>
          <w:bCs/>
          <w:szCs w:val="24"/>
        </w:rPr>
        <w:t>Σαχινίδης</w:t>
      </w:r>
      <w:proofErr w:type="spellEnd"/>
      <w:r>
        <w:rPr>
          <w:rFonts w:eastAsia="Times New Roman"/>
          <w:bCs/>
          <w:szCs w:val="24"/>
        </w:rPr>
        <w:t xml:space="preserve"> από τη Χρυσή Αυγή.</w:t>
      </w:r>
    </w:p>
    <w:p w14:paraId="33B291CA" w14:textId="77777777" w:rsidR="00571D31" w:rsidRDefault="00B338ED">
      <w:pPr>
        <w:widowControl w:val="0"/>
        <w:autoSpaceDE w:val="0"/>
        <w:autoSpaceDN w:val="0"/>
        <w:adjustRightInd w:val="0"/>
        <w:spacing w:after="0" w:line="600" w:lineRule="auto"/>
        <w:ind w:firstLine="720"/>
        <w:jc w:val="both"/>
        <w:rPr>
          <w:rFonts w:eastAsia="Times New Roman"/>
          <w:bCs/>
          <w:szCs w:val="24"/>
        </w:rPr>
      </w:pPr>
      <w:r w:rsidRPr="009536F2">
        <w:rPr>
          <w:rFonts w:eastAsia="Times New Roman"/>
          <w:b/>
          <w:bCs/>
          <w:szCs w:val="24"/>
        </w:rPr>
        <w:t>ΙΩΑΝΝΗΣ ΣΑΧΙΝΙΔΗΣ:</w:t>
      </w:r>
      <w:r>
        <w:rPr>
          <w:rFonts w:eastAsia="Times New Roman"/>
          <w:bCs/>
          <w:szCs w:val="24"/>
        </w:rPr>
        <w:t xml:space="preserve"> Ευχαριστώ, κύριε Πρόεδρε.</w:t>
      </w:r>
    </w:p>
    <w:p w14:paraId="33B291CB" w14:textId="77777777" w:rsidR="00571D31" w:rsidRDefault="00B338ED">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Με το παρόν σχέδιο νόμου κυρώνεται η από τις 6 Σεπτεμβρίου 2018 σύμβαση μεταξύ του Κοινωφελούς Ιδρύματος «Σταύρος Νιάρχος» και του ελληνικού δημοσίου για ενίσχυση και αναβάθμιση των υποδομών στον τομέα της υγείας.</w:t>
      </w:r>
    </w:p>
    <w:p w14:paraId="33B291CC" w14:textId="77777777" w:rsidR="00571D31" w:rsidRDefault="00B338ED">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Το Ίδρυμα «Σταύρος Νιάρχος» αναλαμβάνει το σύνολο του κόστους υλοποίησης, το οποίο και υπολογίζεται γύρω στα 250 εκατομμύρια ευρώ και αφορά διάφορα έργα τα οποία και μνημονεύονται στη σύμβαση δωρεάς. Πρόκειται για έργα που είναι σημαντικά και που έχουν να κάνουν με νοσοκομειακές μονάδες και με δομές στην Αθήνα, τη Θεσσαλονίκη και την Κομοτηνή από σχεδιασμό, εξοπλισμό και κατασκευή κτηρίων, από ιατρικό εξοπλισμό, από χρηματοδότηση εκπαιδευτικών προγραμμάτων υγείας, μέχρι και εξοπλισμό για τις </w:t>
      </w:r>
      <w:proofErr w:type="spellStart"/>
      <w:r>
        <w:rPr>
          <w:rFonts w:eastAsia="Times New Roman"/>
          <w:bCs/>
          <w:szCs w:val="24"/>
        </w:rPr>
        <w:t>αεροδιακομιδές</w:t>
      </w:r>
      <w:proofErr w:type="spellEnd"/>
      <w:r>
        <w:rPr>
          <w:rFonts w:eastAsia="Times New Roman"/>
          <w:bCs/>
          <w:szCs w:val="24"/>
        </w:rPr>
        <w:t xml:space="preserve"> στο ΕΚΑΒ.</w:t>
      </w:r>
    </w:p>
    <w:p w14:paraId="33B291CD" w14:textId="77777777" w:rsidR="00571D31" w:rsidRDefault="00B338ED">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Είναι ελπιδοφόρο το ότι στην εποχή που ζούμε, με την οξύτατη οικονομική και κοινωνική κρίση, γίνονται ακόμα δωρεές προς το ελληνικό δημόσιο.</w:t>
      </w:r>
    </w:p>
    <w:p w14:paraId="33B291CE" w14:textId="77777777" w:rsidR="00571D31" w:rsidRDefault="00B338ED">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Εν προκειμένω, έχουμε τη συγκεκριμένη δωρεά για την ενίσχυση και αναβάθμιση υποδομών στην υγεία υπέρ και του Νοσοκομείου «Ευαγγελισμός». Η έμπρακτη ενίσχυση της δημόσιας υγείας από το Ίδρυμα «Σταύρος Νιάρχος» αποτελεί παράδειγμα προς μίμηση, είχε δηλώσει ο κ. Τσίπρας, </w:t>
      </w:r>
      <w:r>
        <w:rPr>
          <w:rFonts w:eastAsia="Times New Roman"/>
          <w:bCs/>
          <w:szCs w:val="24"/>
        </w:rPr>
        <w:lastRenderedPageBreak/>
        <w:t>κατά την τελετή στο Μέγαρο Μαξίμου για την υπογραφή του μνημονίου συνεργασίας μεταξύ της Ελληνικής Δημοκρατίας και του Ιδρύματος «Σταύρος Νιάρχος» για τη δωρεά του ποσού που, όπως προανέφερα, αγγίζει τα 250 εκατομμύρια ευρώ, προκειμένου να ενισχυθεί η δημόσια υγεία.</w:t>
      </w:r>
    </w:p>
    <w:p w14:paraId="33B291C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Εδώ, όμως, όπως σας είχα πει και στις επιτροπές</w:t>
      </w:r>
      <w:r w:rsidRPr="00F84227">
        <w:rPr>
          <w:rFonts w:eastAsia="Times New Roman" w:cs="Times New Roman"/>
          <w:szCs w:val="24"/>
        </w:rPr>
        <w:t>,</w:t>
      </w:r>
      <w:r>
        <w:rPr>
          <w:rFonts w:eastAsia="Times New Roman" w:cs="Times New Roman"/>
          <w:szCs w:val="24"/>
        </w:rPr>
        <w:t xml:space="preserve"> φαίνεται ότι πραγματικά οι καιροί αλλάζουν. Αξίζει στο σημείο αυτό να γυρίσουμε λίγο πίσω στον χρόνο και συγκεκριμένα, κύριε Υπουργέ, στο 2014, τότε που ο </w:t>
      </w:r>
      <w:r w:rsidRPr="00C0242A">
        <w:rPr>
          <w:rFonts w:eastAsia="Times New Roman" w:cs="Times New Roman"/>
          <w:szCs w:val="24"/>
        </w:rPr>
        <w:t>ΣΥΡΙΖΑ</w:t>
      </w:r>
      <w:r>
        <w:rPr>
          <w:rFonts w:eastAsia="Times New Roman" w:cs="Times New Roman"/>
          <w:szCs w:val="24"/>
        </w:rPr>
        <w:t xml:space="preserve">, όπως είχα πει και στην επιτροπή, δεν ψήφισε στην αρμόδια επιτροπή της Βουλής τη σύμβαση δωρεάς μεταξύ της Α΄ Υγειονομικής Περιφέρειας Αττικής, του Γενικού Ογκολογικού Νοσοκομείου Κηφισιάς «Οι Άγιοι Ανάργυροι» και του Συλλόγου Φίλων Γενικού Ογκολογικού Νοσοκομείου Κηφισιάς «Οι Άγιοι Ανάργυροι». </w:t>
      </w:r>
    </w:p>
    <w:p w14:paraId="33B291D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Να θυμίσουμε πως ο σκοπός της δωρεάς του συλλόγου ήταν η ανέγερση και η λειτουργία ξενώνα συγγενών των ασθενών, με δικές του αποκλειστικά δαπάνες σε οικόπεδο εντός του χώρου του νοσοκομείου. Το ποσό της δωρεάς ανερχόταν τότε στα 2.300.000 ευρώ και αποτέλεσε μέρος του ποσού που διατέθηκε στον δωρητή σύλλογο από το Ίδρυμα «Σταύρος Νιάρχος». </w:t>
      </w:r>
    </w:p>
    <w:p w14:paraId="33B291D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Τώρα, όμως, ο </w:t>
      </w:r>
      <w:r w:rsidRPr="00C0242A">
        <w:rPr>
          <w:rFonts w:eastAsia="Times New Roman" w:cs="Times New Roman"/>
          <w:szCs w:val="24"/>
        </w:rPr>
        <w:t>ΣΥΡΙΖΑ</w:t>
      </w:r>
      <w:r>
        <w:rPr>
          <w:rFonts w:eastAsia="Times New Roman" w:cs="Times New Roman"/>
          <w:szCs w:val="24"/>
        </w:rPr>
        <w:t xml:space="preserve"> είναι </w:t>
      </w:r>
      <w:r w:rsidRPr="0094038A">
        <w:rPr>
          <w:rFonts w:eastAsia="Times New Roman" w:cs="Times New Roman"/>
          <w:szCs w:val="24"/>
        </w:rPr>
        <w:t>Κυβέρνηση</w:t>
      </w:r>
      <w:r>
        <w:rPr>
          <w:rFonts w:eastAsia="Times New Roman" w:cs="Times New Roman"/>
          <w:szCs w:val="24"/>
        </w:rPr>
        <w:t>. Αφήνει στην άκρη τα ιδεολογικά θέματα που τότε είχε και μάλιστα είχε ειπωθεί στην επιτροπή τότε πως τέτοιες δωρεές είναι ευπρόσδεκτες, αλλά αυτά είναι ζητήματα που σε ένα ευνομούμενο κράτος δεν μπορεί να τα ρυθμίζει η αγορά, πολύ περισσότερο όταν πρόκειται για τη φροντίδα ευάλωτων ομάδων.</w:t>
      </w:r>
    </w:p>
    <w:p w14:paraId="33B291D2"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Τώρα προφανώς, λόγω των περιστάσεων, είναι καλή η αγορά, αφού βοηθά σε προβλήματα που προφανώς το κράτος με την πολιτική του στην υγεία δεν μπορεί να επιλύσει. Είναι γνωστή η αριστερή υποκρισία σε όλο της το μεγαλείο.</w:t>
      </w:r>
    </w:p>
    <w:p w14:paraId="33B291D3"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Το ζήτημα, όμως, είναι άλλο. Όπως είναι γνωστό, έχουν υπάρξει δωρεές και σε άλλα νοσοκομεία, θεραπευτικές μονάδες κ.λπ., και είναι ευτύχημα το ότι με τέτοιες πρωτοβουλίες μπορούν και λειτουργούν νοσοκομεία αλλά και άλλες δομές, αρέσει δεν αρέσει φυσικά σε κάποιους. Το ζήτημα είναι να μπορούν να ενισχύονται οι δομές υγείας και να στηρίζονται από το κράτος. Όμως, ακόμα και οι δωρεές θα πρέπει να μπορούν να υποστηριχθούν από το κράτος. Τι νόημα έχει φυσικά να δωρίσει κάποιος μια μονάδα εντατικής θεραπείας, όταν δεν θα υπάρχει το προσωπικό που θα πρέπει να τη στελεχώσει;</w:t>
      </w:r>
    </w:p>
    <w:p w14:paraId="33B291D4"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Τι νόημα έχει να φτιαχτούν υπερσύγχρονα χειρουργεία όταν δεν θα υπάρχουν αναλώσιμα, όταν δεν θα υπάρχουν γιατροί και νοσηλευτές. Και στην παρούσα σύμβαση το δημόσιο θα πρέπει να προβεί σε ένα πλαίσιο ενεργειών γιατί, όπως ανέφερα και στην επιτροπή, τι νόημα θα έχουν τα κτήρια, τα χειρουργεία, ο εξοπλισμός αν το δημόσιο δεν πράξει αυτά που επιβάλλονται.</w:t>
      </w:r>
    </w:p>
    <w:p w14:paraId="33B291D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Για να μην καταλήξουμε λοιπόν στο να εξελιχθούν οι δωρεές σε ένα δώρο άδωρο, θα πρέπει να υπάρξουν και οι ανάλογοι προϋπολογισμοί από πλευράς Υπουργείου Υγείας. Δυστυχώς, όμως, προϋπολογισμοί προβλέπονται μάλλον μόνο για τους πρόσφυγες και τους λαθρομετανάστες.</w:t>
      </w:r>
    </w:p>
    <w:p w14:paraId="33B291D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Ακολουθώντας την τακτική της γνωστής ρήσης του Γεώργιου Παπανδρέου «λεφτά υπάρχουν», η συγκυβέρνηση </w:t>
      </w:r>
      <w:r w:rsidRPr="00C0242A">
        <w:rPr>
          <w:rFonts w:eastAsia="Times New Roman" w:cs="Times New Roman"/>
          <w:szCs w:val="24"/>
        </w:rPr>
        <w:t>ΣΥΡΙΖΑ</w:t>
      </w:r>
      <w:r>
        <w:rPr>
          <w:rFonts w:eastAsia="Times New Roman" w:cs="Times New Roman"/>
          <w:szCs w:val="24"/>
        </w:rPr>
        <w:t xml:space="preserve"> – ΑΝΕΛ φροντίζει να το επαναλαμβάνει και να το κάνει πράξη, όχι βέβαια </w:t>
      </w:r>
      <w:r>
        <w:rPr>
          <w:rFonts w:eastAsia="Times New Roman" w:cs="Times New Roman"/>
          <w:szCs w:val="24"/>
        </w:rPr>
        <w:lastRenderedPageBreak/>
        <w:t>για τον ελληνικό λαό, όχι για τους μισθωτούς, τους συνταξιούχους, τους άνεργους, αλλά για τους λαθρομετανάστες και τον χορό των νέων προσλήψεων που αυτό συνεπάγεται.</w:t>
      </w:r>
    </w:p>
    <w:p w14:paraId="33B291D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Έτσι, λοιπόν, η </w:t>
      </w:r>
      <w:r w:rsidRPr="0094038A">
        <w:rPr>
          <w:rFonts w:eastAsia="Times New Roman" w:cs="Times New Roman"/>
          <w:szCs w:val="24"/>
        </w:rPr>
        <w:t>Κυβέρνησ</w:t>
      </w:r>
      <w:r>
        <w:rPr>
          <w:rFonts w:eastAsia="Times New Roman" w:cs="Times New Roman"/>
          <w:szCs w:val="24"/>
        </w:rPr>
        <w:t xml:space="preserve">ή σας προωθεί ένα πρόγραμμα μαμούθ συνολικού προϋπολογισμού 50 εκατομμυρίων ευρώ για την υγειονομική περίθαλψη των προσφύγων και λαθρομεταναστών. Ωστόσο, στο πλαίσιο του προγράμματος αυτού εντάσσονται και οι χίλιες εξακόσιες προσλήψεις οι οποίες δείχνουν μάλλον ένα προεκλογικό άρωμα, θα έλεγα. Με πρόφαση τις όντως τραγικές συνθήκες διαβίωσης και υγιεινής που επικρατούν στα </w:t>
      </w:r>
      <w:r>
        <w:rPr>
          <w:rFonts w:eastAsia="Times New Roman" w:cs="Times New Roman"/>
          <w:szCs w:val="24"/>
          <w:lang w:val="en-US"/>
        </w:rPr>
        <w:t>hot</w:t>
      </w:r>
      <w:r w:rsidRPr="00957CF6">
        <w:rPr>
          <w:rFonts w:eastAsia="Times New Roman" w:cs="Times New Roman"/>
          <w:szCs w:val="24"/>
        </w:rPr>
        <w:t xml:space="preserve"> </w:t>
      </w:r>
      <w:r>
        <w:rPr>
          <w:rFonts w:eastAsia="Times New Roman" w:cs="Times New Roman"/>
          <w:szCs w:val="24"/>
          <w:lang w:val="en-US"/>
        </w:rPr>
        <w:t>spots</w:t>
      </w:r>
      <w:r w:rsidRPr="00957CF6">
        <w:rPr>
          <w:rFonts w:eastAsia="Times New Roman" w:cs="Times New Roman"/>
          <w:szCs w:val="24"/>
        </w:rPr>
        <w:t xml:space="preserve"> </w:t>
      </w:r>
      <w:r>
        <w:rPr>
          <w:rFonts w:eastAsia="Times New Roman" w:cs="Times New Roman"/>
          <w:szCs w:val="24"/>
        </w:rPr>
        <w:t xml:space="preserve">της χώρας, στις 6 Σεπτεμβρίου λάβατε μια κοινή υπουργική </w:t>
      </w:r>
      <w:proofErr w:type="spellStart"/>
      <w:r>
        <w:rPr>
          <w:rFonts w:eastAsia="Times New Roman" w:cs="Times New Roman"/>
          <w:szCs w:val="24"/>
        </w:rPr>
        <w:t>πόφαση</w:t>
      </w:r>
      <w:proofErr w:type="spellEnd"/>
      <w:r>
        <w:rPr>
          <w:rFonts w:eastAsia="Times New Roman" w:cs="Times New Roman"/>
          <w:szCs w:val="24"/>
        </w:rPr>
        <w:t xml:space="preserve"> για μια νέα δράση και πρόσληψη χιλίων πεντακοσίων εβδομήντα έξι ατόμων για δύο χρόνια. Με την κοινή υπουργική απόφαση, λοιπόν, όπως ανέφερα και πριν, του Υπουργείου Οικονομικών, Υγείας, Οικονομίας και Ανάπτυξης και Διοικητικής Ανασυγκρότησης θα δοθεί το ποσό των 50 εκατομμυρίων ευρώ για τη διασφάλιση της δημόσιας υγείας και την κάλυψη των υγειονομικών αναγκών των προσφύγων, όπως ανέφερα πριν. Η δαπάνη των 50</w:t>
      </w:r>
      <w:r>
        <w:rPr>
          <w:rFonts w:eastAsia="Times New Roman" w:cs="Times New Roman"/>
          <w:szCs w:val="24"/>
          <w:vertAlign w:val="superscript"/>
        </w:rPr>
        <w:t xml:space="preserve"> </w:t>
      </w:r>
      <w:r>
        <w:rPr>
          <w:rFonts w:eastAsia="Times New Roman" w:cs="Times New Roman"/>
          <w:szCs w:val="24"/>
        </w:rPr>
        <w:t>εκατομμυρίων ευρώ, σύμφωνα με αυτή την κοινή υπουργική απόφαση, θα ενταχθεί στο Πρόγραμμα Δημοσίων Επενδύσεων και θα καλυφθεί από το εθνικό και συγχρηματοδοτούμενο σκέλος του.</w:t>
      </w:r>
    </w:p>
    <w:p w14:paraId="33B291D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Από το ποσό αυτό, σύμφωνα με την απόφαση, τα 46.751.400 ευρώ θα διατεθούν σε δαπάνες προσωπικού, ενώ για δαπάνες αναλώσιμων αναμένεται να δοθεί πάνω από 1.000.000 ευρώ, στην κατηγορία λοιπές δαπάνες το κονδύλι είναι ξανά 1.000.000 ευρώ.</w:t>
      </w:r>
    </w:p>
    <w:p w14:paraId="33B291D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Ο χρόνος υλοποίησης αυτής της δράσης είναι τα δύο χρόνια, δηλαδή μέχρι τις αρχές Σεπτεμβρίου του 2020. Είναι ολοφάνερο από τα όσα παρατέθηκαν ότι η μόνη ανάπτυξη που</w:t>
      </w:r>
      <w:r w:rsidRPr="00957CF6">
        <w:rPr>
          <w:rFonts w:eastAsia="Times New Roman" w:cs="Times New Roman"/>
          <w:szCs w:val="24"/>
        </w:rPr>
        <w:t xml:space="preserve"> </w:t>
      </w:r>
      <w:r>
        <w:rPr>
          <w:rFonts w:eastAsia="Times New Roman" w:cs="Times New Roman"/>
          <w:szCs w:val="24"/>
        </w:rPr>
        <w:t xml:space="preserve">μπορεί να </w:t>
      </w:r>
      <w:r>
        <w:rPr>
          <w:rFonts w:eastAsia="Times New Roman" w:cs="Times New Roman"/>
          <w:szCs w:val="24"/>
        </w:rPr>
        <w:lastRenderedPageBreak/>
        <w:t xml:space="preserve">συμβεί στην εποχή της </w:t>
      </w:r>
      <w:proofErr w:type="spellStart"/>
      <w:r>
        <w:rPr>
          <w:rFonts w:eastAsia="Times New Roman" w:cs="Times New Roman"/>
          <w:szCs w:val="24"/>
        </w:rPr>
        <w:t>εθνομηδενιστικής</w:t>
      </w:r>
      <w:proofErr w:type="spellEnd"/>
      <w:r>
        <w:rPr>
          <w:rFonts w:eastAsia="Times New Roman" w:cs="Times New Roman"/>
          <w:szCs w:val="24"/>
        </w:rPr>
        <w:t xml:space="preserve"> «πρώτη φορά Αριστερά Κυβέρνησης» είναι σε ό,τι σχετίζεται άμεσα ή έμμεσα με το προσφυγικό-</w:t>
      </w:r>
      <w:proofErr w:type="spellStart"/>
      <w:r>
        <w:rPr>
          <w:rFonts w:eastAsia="Times New Roman" w:cs="Times New Roman"/>
          <w:szCs w:val="24"/>
        </w:rPr>
        <w:t>λαθρομεταναστευτικό</w:t>
      </w:r>
      <w:proofErr w:type="spellEnd"/>
      <w:r>
        <w:rPr>
          <w:rFonts w:eastAsia="Times New Roman" w:cs="Times New Roman"/>
          <w:szCs w:val="24"/>
        </w:rPr>
        <w:t>. Για τον μη σχετιζόμενο με το θέμα αυτό ελληνικό λαό, δυστυχώς, λεφτά δεν</w:t>
      </w:r>
      <w:r w:rsidRPr="00957CF6">
        <w:rPr>
          <w:rFonts w:eastAsia="Times New Roman" w:cs="Times New Roman"/>
          <w:szCs w:val="24"/>
        </w:rPr>
        <w:t xml:space="preserve"> </w:t>
      </w:r>
      <w:r>
        <w:rPr>
          <w:rFonts w:eastAsia="Times New Roman" w:cs="Times New Roman"/>
          <w:szCs w:val="24"/>
        </w:rPr>
        <w:t>υπάρχουν. Κυρίως, όμως, θα πρέπει να υπάρξει από πλευράς της συγκυβέρνησής σας κάτι το οποίο εσείς δεν μπορείτε σε καμμία περίπτωση να κάνετε.</w:t>
      </w:r>
    </w:p>
    <w:p w14:paraId="33B291DA" w14:textId="77777777" w:rsidR="00571D31" w:rsidRDefault="00B338ED">
      <w:pPr>
        <w:spacing w:after="0" w:line="600" w:lineRule="auto"/>
        <w:ind w:firstLine="720"/>
        <w:jc w:val="both"/>
        <w:rPr>
          <w:rFonts w:eastAsia="Times New Roman"/>
          <w:szCs w:val="24"/>
        </w:rPr>
      </w:pPr>
      <w:r>
        <w:rPr>
          <w:rFonts w:eastAsia="Times New Roman"/>
          <w:szCs w:val="24"/>
        </w:rPr>
        <w:t>Θα πρέπει να υπάρξει ένας εθνικός σχεδιασμός για την υγεία των Ελλήνων. Αλλιώς, όσες δωρεές για την υγεία και να γίνουν –και ορθώς γίνονται- δεν θα έχουν απολύτως κανένα πρακτικό αποτέλεσμα, με συνέπεια τα προβλήματα στη δημόσια υγεία και την περίθαλψη να συνεχίζονται.</w:t>
      </w:r>
    </w:p>
    <w:p w14:paraId="33B291DB" w14:textId="77777777" w:rsidR="00571D31" w:rsidRDefault="00B338ED">
      <w:pPr>
        <w:spacing w:after="0" w:line="600" w:lineRule="auto"/>
        <w:ind w:firstLine="720"/>
        <w:jc w:val="both"/>
        <w:rPr>
          <w:rFonts w:eastAsia="Times New Roman"/>
          <w:szCs w:val="24"/>
        </w:rPr>
      </w:pPr>
      <w:r>
        <w:rPr>
          <w:rFonts w:eastAsia="Times New Roman"/>
          <w:szCs w:val="24"/>
        </w:rPr>
        <w:t>Η Χρυσή Αυγή θα ψηφίσει «παρών» στην παρούσα κύρωση. Έχουμε, όμως, μία επιφύλαξη, κάτι το οποίο είχε αναφερθεί και στην επιτροπή, σχετικά με τα ποσά που θα χρειαστούν για να συντηρηθούν όλα αυτά. Δεν έχει υπάρξει κάποια οικονομική μελέτη. Αναμένουμε στο μέλλον.</w:t>
      </w:r>
    </w:p>
    <w:p w14:paraId="33B291DC" w14:textId="77777777" w:rsidR="00571D31" w:rsidRDefault="00B338ED">
      <w:pPr>
        <w:spacing w:after="0" w:line="600" w:lineRule="auto"/>
        <w:ind w:firstLine="720"/>
        <w:jc w:val="both"/>
        <w:rPr>
          <w:rFonts w:eastAsia="Times New Roman"/>
          <w:szCs w:val="24"/>
        </w:rPr>
      </w:pPr>
      <w:r>
        <w:rPr>
          <w:rFonts w:eastAsia="Times New Roman"/>
          <w:szCs w:val="24"/>
        </w:rPr>
        <w:t>Ευχαριστώ.</w:t>
      </w:r>
    </w:p>
    <w:p w14:paraId="33B291DD" w14:textId="77777777" w:rsidR="00571D31" w:rsidRDefault="00B338ED">
      <w:pPr>
        <w:spacing w:after="0" w:line="600" w:lineRule="auto"/>
        <w:ind w:firstLine="720"/>
        <w:jc w:val="both"/>
        <w:rPr>
          <w:rFonts w:eastAsia="Times New Roman"/>
          <w:szCs w:val="24"/>
        </w:rPr>
      </w:pPr>
      <w:r w:rsidRPr="00271454">
        <w:rPr>
          <w:rFonts w:eastAsia="Times New Roman"/>
          <w:b/>
          <w:szCs w:val="24"/>
        </w:rPr>
        <w:t xml:space="preserve">ΠΡΟΕΔΡΕΥΩΝ (Γεώργιος Βαρεμένος): </w:t>
      </w:r>
      <w:r>
        <w:rPr>
          <w:rFonts w:eastAsia="Times New Roman"/>
          <w:szCs w:val="24"/>
        </w:rPr>
        <w:t xml:space="preserve">Τον λόγο έχει ο κ. </w:t>
      </w:r>
      <w:proofErr w:type="spellStart"/>
      <w:r>
        <w:rPr>
          <w:rFonts w:eastAsia="Times New Roman"/>
          <w:szCs w:val="24"/>
        </w:rPr>
        <w:t>Λαμπρούλης</w:t>
      </w:r>
      <w:proofErr w:type="spellEnd"/>
      <w:r>
        <w:rPr>
          <w:rFonts w:eastAsia="Times New Roman"/>
          <w:szCs w:val="24"/>
        </w:rPr>
        <w:t>.</w:t>
      </w:r>
    </w:p>
    <w:p w14:paraId="33B291DE" w14:textId="77777777" w:rsidR="00571D31" w:rsidRDefault="00B338ED">
      <w:pPr>
        <w:spacing w:after="0" w:line="600" w:lineRule="auto"/>
        <w:ind w:firstLine="720"/>
        <w:jc w:val="both"/>
        <w:rPr>
          <w:rFonts w:eastAsia="Times New Roman"/>
          <w:szCs w:val="24"/>
        </w:rPr>
      </w:pPr>
      <w:r w:rsidRPr="00271454">
        <w:rPr>
          <w:rFonts w:eastAsia="Times New Roman"/>
          <w:b/>
          <w:szCs w:val="24"/>
        </w:rPr>
        <w:t>ΓΕΩΡΓΙΟΣ ΛΑΜΠΡΟΥΛ</w:t>
      </w:r>
      <w:r>
        <w:rPr>
          <w:rFonts w:eastAsia="Times New Roman"/>
          <w:b/>
          <w:szCs w:val="24"/>
        </w:rPr>
        <w:t>Η</w:t>
      </w:r>
      <w:r w:rsidRPr="00271454">
        <w:rPr>
          <w:rFonts w:eastAsia="Times New Roman"/>
          <w:b/>
          <w:szCs w:val="24"/>
        </w:rPr>
        <w:t>Σ (ΣΤ</w:t>
      </w:r>
      <w:r>
        <w:rPr>
          <w:rFonts w:eastAsia="Times New Roman"/>
          <w:b/>
          <w:szCs w:val="24"/>
        </w:rPr>
        <w:t>΄</w:t>
      </w:r>
      <w:r w:rsidRPr="00271454">
        <w:rPr>
          <w:rFonts w:eastAsia="Times New Roman"/>
          <w:b/>
          <w:szCs w:val="24"/>
        </w:rPr>
        <w:t xml:space="preserve"> Αντιπρόεδρος της Βουλής): </w:t>
      </w:r>
      <w:r>
        <w:rPr>
          <w:rFonts w:eastAsia="Times New Roman"/>
          <w:szCs w:val="24"/>
        </w:rPr>
        <w:t>Ευχαριστώ, κύριε Πρόεδρε.</w:t>
      </w:r>
    </w:p>
    <w:p w14:paraId="33B291DF" w14:textId="77777777" w:rsidR="00571D31" w:rsidRDefault="00B338ED">
      <w:pPr>
        <w:spacing w:after="0" w:line="600" w:lineRule="auto"/>
        <w:ind w:firstLine="720"/>
        <w:jc w:val="both"/>
        <w:rPr>
          <w:rFonts w:eastAsia="Times New Roman"/>
          <w:szCs w:val="24"/>
        </w:rPr>
      </w:pPr>
      <w:r>
        <w:rPr>
          <w:rFonts w:eastAsia="Times New Roman"/>
          <w:szCs w:val="24"/>
        </w:rPr>
        <w:t xml:space="preserve">Η ψήφος μας στο νομοσχέδιο-σύμβαση εκφράζει αφ’ ενός την κριτική για τις ευθύνες της Κυβέρνησης, που με την πολιτική της υπέρ της πλουτοκρατίας περικόπτει δημόσιες παροχές στην υγεία, αυξάνει την ανταποδοτικότητα και τις πληρωμές στις υπηρεσίες υγείας, φάρμακα, εξετάσεις κ.λπ., συμβάλλοντας ώστε το δικαίωμα των ασθενών σε απαραίτητες δημόσιες μονάδες υγείας να παρουσιάζεται ως προσφορά από αυτούς που καταδικάζουν τον λαό στην εξαθλίωση. Αφ’ ετέρου, η ψήφος </w:t>
      </w:r>
      <w:r>
        <w:rPr>
          <w:rFonts w:eastAsia="Times New Roman"/>
          <w:szCs w:val="24"/>
        </w:rPr>
        <w:lastRenderedPageBreak/>
        <w:t>μας εκφράζει την κριτική μας στο γεγονός ότι με τους όρους της σύμβασης το ίδρυμα αποκτά με έμμεσο τρόπο δικαίωμα ελέγχου και παρέμβασης στους τομείς που αφορούν τη δωρεά.</w:t>
      </w:r>
    </w:p>
    <w:p w14:paraId="33B291E0" w14:textId="77777777" w:rsidR="00571D31" w:rsidRDefault="00B338ED">
      <w:pPr>
        <w:spacing w:after="0" w:line="600" w:lineRule="auto"/>
        <w:ind w:firstLine="720"/>
        <w:jc w:val="both"/>
        <w:rPr>
          <w:rFonts w:eastAsia="Times New Roman"/>
          <w:szCs w:val="24"/>
        </w:rPr>
      </w:pPr>
      <w:r>
        <w:rPr>
          <w:rFonts w:eastAsia="Times New Roman"/>
          <w:szCs w:val="24"/>
        </w:rPr>
        <w:t>Όπως είπαμε και στην επιτροπή, ως κόμμα δεν είμαστε αντίθετοι σε μέτρα που βελτιώνουν τις παροχές, τις συνθήκες περίθαλψης, της έγκαιρης διάγνωσης και θεραπείας των ασθενών, του λαού μας. Οι δημόσιες υπηρεσίες υγείας, όμως, η ανάπτυξή τους και η απολύτως και καθολική αξιοποίησή τους από τον λαό, κατά τη γνώμη μας, δεν μπορεί να εξαρτώνται από τη φιλανθρωπία, τον εθελοντισμό και την ατομική διάθεση προσφοράς. Αποτελεί λαϊκό δικαίωμα και κρατική ευθύνη, που απορρέουν από τον χαρακτήρα που πρέπει να έχουν αυτές οι υπηρεσίες, όπως και από το γεγονός ότι οι εργαζόμενοι και τα άλλα λαϊκά στρώματα είναι αυτοί οι οποίοι παράγουν τον πλούτο.</w:t>
      </w:r>
    </w:p>
    <w:p w14:paraId="33B291E1" w14:textId="77777777" w:rsidR="00571D31" w:rsidRDefault="00B338ED">
      <w:pPr>
        <w:spacing w:after="0" w:line="600" w:lineRule="auto"/>
        <w:ind w:firstLine="720"/>
        <w:jc w:val="both"/>
        <w:rPr>
          <w:rFonts w:eastAsia="Times New Roman"/>
          <w:szCs w:val="24"/>
        </w:rPr>
      </w:pPr>
      <w:r>
        <w:rPr>
          <w:rFonts w:eastAsia="Times New Roman"/>
          <w:szCs w:val="24"/>
        </w:rPr>
        <w:t xml:space="preserve">Ακριβώς τέτοια μέτρα πρέπει να αποτελούν αποκλειστικά ευθύνη του κράτους, να χρηματοδοτούνται πλήρως από τον κρατικό προϋπολογισμό, να στελεχώνονται με μόνιμο προσωπικό πλήρους και αποκλειστικής απασχόλησης, να εξασφαλίζεται επαρκής και σύγχρονος </w:t>
      </w:r>
      <w:proofErr w:type="spellStart"/>
      <w:r>
        <w:rPr>
          <w:rFonts w:eastAsia="Times New Roman"/>
          <w:szCs w:val="24"/>
        </w:rPr>
        <w:t>ιατρομηχανολογικός</w:t>
      </w:r>
      <w:proofErr w:type="spellEnd"/>
      <w:r>
        <w:rPr>
          <w:rFonts w:eastAsia="Times New Roman"/>
          <w:szCs w:val="24"/>
        </w:rPr>
        <w:t xml:space="preserve"> εξοπλισμός και να αποτελούν μέρος του πανελλαδικά ανεπτυγμένου δημόσιου συστήματος υγείας, ώστε έγκαιρα, με ασφάλεια και απολύτως δωρεάν να παρέχονται όλες οι προληπτικές, διαγνωστικές και θεραπευτικές πράξεις σε όσους έχουν ανάγκη, χωρίς όρους και προϋποθέσεις. Παράλληλα, οι όποιες τυχόν προσφορές να αξιοποιούνται επικουρικά και συμπληρωματικά.</w:t>
      </w:r>
    </w:p>
    <w:p w14:paraId="33B291E2" w14:textId="77777777" w:rsidR="00571D31" w:rsidRDefault="00B338ED">
      <w:pPr>
        <w:spacing w:after="0" w:line="600" w:lineRule="auto"/>
        <w:ind w:firstLine="720"/>
        <w:jc w:val="both"/>
        <w:rPr>
          <w:rFonts w:eastAsia="Times New Roman"/>
          <w:szCs w:val="24"/>
        </w:rPr>
      </w:pPr>
      <w:r>
        <w:rPr>
          <w:rFonts w:eastAsia="Times New Roman"/>
          <w:szCs w:val="24"/>
        </w:rPr>
        <w:t xml:space="preserve">Απέναντι στο γνωστό επιχείρημα ότι «το κράτος δεν έχει λεφτά», «υπάρχει η κρίση» ή όπως ακούστηκε και στην επιτροπή από τον Υπουργό πως «δεν θα μπορούσαμε να έχουμε τέτοιες μονάδες λόγω των δημοσιονομικών», η πραγματικότητα είναι ότι και στην περίοδο των αυξημένων ρυθμών </w:t>
      </w:r>
      <w:r>
        <w:rPr>
          <w:rFonts w:eastAsia="Times New Roman"/>
          <w:szCs w:val="24"/>
        </w:rPr>
        <w:lastRenderedPageBreak/>
        <w:t xml:space="preserve">ανάπτυξης στο παρελθόν το κράτος και το κεφάλαιο, με όλες τις κυβερνήσεις του, </w:t>
      </w:r>
      <w:proofErr w:type="spellStart"/>
      <w:r>
        <w:rPr>
          <w:rFonts w:eastAsia="Times New Roman"/>
          <w:szCs w:val="24"/>
        </w:rPr>
        <w:t>υποχρηματοδοτούσαν</w:t>
      </w:r>
      <w:proofErr w:type="spellEnd"/>
      <w:r>
        <w:rPr>
          <w:rFonts w:eastAsia="Times New Roman"/>
          <w:szCs w:val="24"/>
        </w:rPr>
        <w:t xml:space="preserve"> το δημόσιο σύστημα υγείας, δεν ανέπτυσσαν τις αναγκαίες υποδομές, έπαιρναν μέτρα περικοπών των δημόσιων παροχών και οι ασθενείς πλήρωναν πολλά περισσότερα.</w:t>
      </w:r>
    </w:p>
    <w:p w14:paraId="33B291E3" w14:textId="77777777" w:rsidR="00571D31" w:rsidRDefault="00B338ED">
      <w:pPr>
        <w:spacing w:after="0" w:line="600" w:lineRule="auto"/>
        <w:ind w:firstLine="720"/>
        <w:jc w:val="both"/>
        <w:rPr>
          <w:rFonts w:eastAsia="Times New Roman"/>
          <w:szCs w:val="24"/>
        </w:rPr>
      </w:pPr>
      <w:r>
        <w:rPr>
          <w:rFonts w:eastAsia="Times New Roman"/>
          <w:szCs w:val="24"/>
        </w:rPr>
        <w:t>Όλα αυτά σήμερα επιταχύνονται, πολλαπλασιάζονται, διότι η ανάπτυξη με ατμομηχανή στους επιχειρηματικούς ομίλους είναι σε πλήρη αντίθεση με τις λαϊκές κοινωνικές ανάγκες.</w:t>
      </w:r>
    </w:p>
    <w:p w14:paraId="33B291E4" w14:textId="77777777" w:rsidR="00571D31" w:rsidRDefault="00B338ED">
      <w:pPr>
        <w:spacing w:after="0" w:line="600" w:lineRule="auto"/>
        <w:ind w:firstLine="720"/>
        <w:jc w:val="both"/>
        <w:rPr>
          <w:rFonts w:eastAsia="Times New Roman"/>
          <w:szCs w:val="24"/>
        </w:rPr>
      </w:pPr>
      <w:r>
        <w:rPr>
          <w:rFonts w:eastAsia="Times New Roman"/>
          <w:szCs w:val="24"/>
        </w:rPr>
        <w:t xml:space="preserve">Κι αν κάτι αποδεικνύεται και το οποίο θα πρέπει να σκεφτούν οι εργαζόμενοι, είναι πως το κράτος –αυτό το καπιταλιστικό κράτος- ποτέ δεν έχει λεφτά για τις ανάγκες των λαϊκών στρωμάτων, ούτε στη φάση της καπιταλιστικής ανάπτυξης ούτε στη φάση της καπιταλιστικής οικονομικής κρίσης. Διότι αποτελεί πολιτική επιλογή η παντός είδους στήριξη των μεγαλοεπιχειρηματιών, είτε μέσω φοροαπαλλαγών, </w:t>
      </w:r>
      <w:proofErr w:type="spellStart"/>
      <w:r>
        <w:rPr>
          <w:rFonts w:eastAsia="Times New Roman"/>
          <w:szCs w:val="24"/>
        </w:rPr>
        <w:t>φοροελαφρύνσεων</w:t>
      </w:r>
      <w:proofErr w:type="spellEnd"/>
      <w:r>
        <w:rPr>
          <w:rFonts w:eastAsia="Times New Roman"/>
          <w:szCs w:val="24"/>
        </w:rPr>
        <w:t xml:space="preserve"> είτε δίνοντας ζεστό χρήματος, για την εξασφάλιση της υψηλής κερδοφορίας τους και στις δύο φάσεις.</w:t>
      </w:r>
    </w:p>
    <w:p w14:paraId="33B291E5" w14:textId="77777777" w:rsidR="00571D31" w:rsidRDefault="00B338ED">
      <w:pPr>
        <w:spacing w:after="0" w:line="600" w:lineRule="auto"/>
        <w:ind w:firstLine="720"/>
        <w:jc w:val="both"/>
        <w:rPr>
          <w:rFonts w:eastAsia="Times New Roman"/>
          <w:szCs w:val="24"/>
        </w:rPr>
      </w:pPr>
      <w:r>
        <w:rPr>
          <w:rFonts w:eastAsia="Times New Roman"/>
          <w:szCs w:val="24"/>
        </w:rPr>
        <w:t>Άλλωστε, τα χρήματα που θα διαθέσει το ίδρυμα αποτελούν στην ουσία ένα πολύ μικρό μέρος των κερδών, σταγόνα στον ωκεανό, που προέκυψαν από την άγρια εκμετάλλευση των εργαζομένων, από τον απλήρωτο χρόνο εργασίας τους, που δημιουργεί τα κέρδη.</w:t>
      </w:r>
    </w:p>
    <w:p w14:paraId="33B291E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Γιατί αυτά που παράγουν οι εργαζόμενοι και πολύ περισσότερο αυτά που εμποδίζονται να παραγάγουν λόγω της καπιταλιστικής ιδιοκτησίας φτάνουν και περισσεύουν για την ανάπτυξη ενός δημόσιου, σύγχρονου, καθολικού και δωρεάν συστήματος υγείας.</w:t>
      </w:r>
    </w:p>
    <w:p w14:paraId="33B291E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Η Κυβέρνηση όμως, όπως και όλες οι προηγούμενες εξάλλου κυβερνήσεις, αξιοποιούν αυτές τις συμφωνίες και για τη βαθύτερη ιδεολογική επίδραση των εργαζομένων, επιδιώκοντας: Πρώτον, να </w:t>
      </w:r>
      <w:r>
        <w:rPr>
          <w:rFonts w:eastAsia="Times New Roman" w:cs="Times New Roman"/>
          <w:szCs w:val="24"/>
        </w:rPr>
        <w:lastRenderedPageBreak/>
        <w:t>καλλιεργήσουν στο έδαφος των σοβαρών προβλημάτων των λαϊκών οικογενειών το ανθρώπινο πρόσωπο του συστήματος του καπιταλισμού και της εκμετάλλευσης. Δεύτερον, να συμφιλιωθούν οι εργαζόμενοι με την αντίληψη ότι όσο περισσότερο καλά πάει η κερδοφορία των επιχειρηματιών, μπορεί να περισσέψει και κανένα «ψίχουλο». Τρίτον, να εθίζονται οι εργαζόμενοι με την αντίληψη για κοινωνικές υπηρεσίες και παροχές όχι ως δικαίωμα αλλά ως φιλανθρωπία.</w:t>
      </w:r>
    </w:p>
    <w:p w14:paraId="33B291E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Και όσο εντείνεται η αντιλαϊκή επίθεση του κεφαλαίου, προς όφελος των επιχειρηματιών, όσο προωθείται η δραματική περικοπή των κρατικών και εργοδοτικών δαπανών για την υγεία - πρόνοια και ενισχύεται η επιχειρηματική δράση, τόσο θα εμφανίζονται οι φιλανθρωπίες και οι πρωτοβουλίες των επιχειρηματιών για την υγεία και όχι μόνο. Και αυτό γιατί οι δωρεές αποτελούν το άλλοθι και το αντάλλαγμα των καπιταλιστών για να συνεχίζουν και να αυξάνουν την εκμετάλλευση των εργαζομένων, να εμπορευματοποιούν τις λαϊκές ανάγκες.</w:t>
      </w:r>
    </w:p>
    <w:p w14:paraId="33B291E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Και φυσικά σε αυτούς τους σχεδιασμούς του κεφαλαίου, των επιχειρηματιών, κουμπώνει και το σχέδιο της Κυβέρνησης, την οποία και περιβάλλουν με εμπιστοσύνη -και εξάλλου δεν το κρύβουν, το λένε-, αφού η Κυβέρνηση πιστοποιήθηκε ως σύγχρονο «πλυντήριο» των επιχειρηματικών ομίλων και του κράτους τους. Αυτό το περιεχόμενο και την επιδίωξη εξάλλου είχε και η τοποθέτηση του Πρωθυπουργού στη ΔΕΘ, στην Θεσσαλονίκη, δηλώνοντας τις μεγάλες ευχαριστίες για την προσφορά του ιδρύματος.</w:t>
      </w:r>
    </w:p>
    <w:p w14:paraId="33B291E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Και ακριβώς στην εξυπηρέτηση των σχεδιασμών και συμφερόντων των επιχειρηματικών ομίλων δεν οφείλεται το γεγονός ότι τα δημόσια νοσοκομεία και τα κέντρα υγείας που φτιάχτηκαν όλο και </w:t>
      </w:r>
      <w:r>
        <w:rPr>
          <w:rFonts w:eastAsia="Times New Roman" w:cs="Times New Roman"/>
          <w:szCs w:val="24"/>
        </w:rPr>
        <w:lastRenderedPageBreak/>
        <w:t xml:space="preserve">πιο πολύ ενισχύουν τα επιχειρηματικά και εμπορευματικά τους χαρακτηριστικά και ότι και αυτά που θα φτιαχτούν θα λειτουργήσουν σε αυτό το καθεστώς, ότι ολόκληρη η ανατολική Αττική, για παράδειγμα, διαθέτει ορισμένα </w:t>
      </w:r>
      <w:proofErr w:type="spellStart"/>
      <w:r>
        <w:rPr>
          <w:rFonts w:eastAsia="Times New Roman" w:cs="Times New Roman"/>
          <w:szCs w:val="24"/>
        </w:rPr>
        <w:t>μισολειτουργούντα</w:t>
      </w:r>
      <w:proofErr w:type="spellEnd"/>
      <w:r>
        <w:rPr>
          <w:rFonts w:eastAsia="Times New Roman" w:cs="Times New Roman"/>
          <w:szCs w:val="24"/>
        </w:rPr>
        <w:t xml:space="preserve"> κέντρα υγείας και ούτε ένα δημόσιο νοσοκομείο, ότι οι δημόσιες μονάδες υγείας είναι </w:t>
      </w:r>
      <w:proofErr w:type="spellStart"/>
      <w:r>
        <w:rPr>
          <w:rFonts w:eastAsia="Times New Roman" w:cs="Times New Roman"/>
          <w:szCs w:val="24"/>
        </w:rPr>
        <w:t>υποστελεχωμένες</w:t>
      </w:r>
      <w:proofErr w:type="spellEnd"/>
      <w:r>
        <w:rPr>
          <w:rFonts w:eastAsia="Times New Roman" w:cs="Times New Roman"/>
          <w:szCs w:val="24"/>
        </w:rPr>
        <w:t xml:space="preserve"> και με σταθερά αυξανόμενο τον αριθμό των υγειονομικών που εναλλάσσονται μεταξύ της ανεργίας και της φθηνής προσωρινής εργασίας ή ότι δεκαετίες τώρα η Θεσσαλονίκη και κατ’ επέκταση η βόρεια Ελλάδα είναι χωρίς παιδιατρικό νοσοκομείο ή ότι 4.000.000.000 ετησίως πηγαίνουν για τις νατοϊκές δαπάνες προκειμένου να συμμετάσχουν στο πλιάτσικο όπου γης, ενώ για τη λαϊκή υγεία δεν περισσεύει ούτε ένα ευρώ; Πώς γίνεται όλοι αυτοί οι επιχειρηματικοί όμιλοι να θεωρούν αιτία πολέμου ακόμα και τη διεκδίκηση μιας στοιχειώδους αύξησης στον μισθό, να διαμορφώνουν συνθήκες δουλειάς και ζωής με όρους περασμένων δεκαετιών και από την άλλη να εμφανίζονται σαν μεγάλοι ευεργέτες υπέρ του λαού διαθέτοντας στην ουσία ένα ελάχιστο μέρος των κερδών από τη δουλειά των εργαζομένων, ώστε να εξασφαλίζουν πολλαπλάσιο κέρδος επιδιώκοντας την ενσωμάτωση και τη λεγόμενη «κοινωνική ειρήνη»;</w:t>
      </w:r>
    </w:p>
    <w:p w14:paraId="33B291EB"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Ακριβώς η καλλιέργεια αυτής της εικόνας αποτελεί ουσιώδη ανάγκη του κεφαλαίου για την παραπλάνηση των εργαζομένων και σε αυτή την κατεύθυνση συρρέουν Κυβέρνηση και τα υπόλοιπα αστικά κόμματα. Όλοι μαζί στήνουν εμπόδια στην χειραφέτηση των εργαζομένων. Συσκοτίζουν το γεγονός ότι με τη δική τους εξοντωτική δουλειά οι εργαζόμενοι παράγουν τον τεράστιο πλούτο και την επιστημονική γνώση, την οποία κλέβουν καθημερινά τα μονοπώλια. Έτσι, με ξένα κόλλυβα παριστά</w:t>
      </w:r>
      <w:r>
        <w:rPr>
          <w:rFonts w:eastAsia="Times New Roman" w:cs="Times New Roman"/>
          <w:szCs w:val="24"/>
        </w:rPr>
        <w:lastRenderedPageBreak/>
        <w:t>νουν τους γενναιόδωρους και όλοι μαζί προσπαθούν να αποτρέψουν τον μεγάλο κίνδυνο, την οργάνωση του αγώνα των εργαζομένων που θα διεκδικήσουν όλον αυτόν τον πλούτο και τα μέσα που τον παράγουν, ανατρέποντας την πολιτική και οικονομική εξουσία των μονοπωλίων.</w:t>
      </w:r>
    </w:p>
    <w:p w14:paraId="33B291EC"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Και εάν τα ανωτέρω αποτελούν τις φανερές πλευρές -που δεν κρύβονται- μένει να δούμε στο μέλλον και τις άλλες, τις αθέατες πλευρές -και το επαναλαμβάνουμε και απ’ αυτό το Βήμα, όπως το είπαμε και στην επιτροπή- αυτής της εκδήλωσης αγάπης η οποία δεν εξηγείται μόνο με αυτή </w:t>
      </w:r>
      <w:proofErr w:type="spellStart"/>
      <w:r>
        <w:rPr>
          <w:rFonts w:eastAsia="Times New Roman" w:cs="Times New Roman"/>
          <w:szCs w:val="24"/>
        </w:rPr>
        <w:t>καθαυτήν</w:t>
      </w:r>
      <w:proofErr w:type="spellEnd"/>
      <w:r>
        <w:rPr>
          <w:rFonts w:eastAsia="Times New Roman" w:cs="Times New Roman"/>
          <w:szCs w:val="24"/>
        </w:rPr>
        <w:t xml:space="preserve"> την προσφορά του ιδρύματος.</w:t>
      </w:r>
    </w:p>
    <w:p w14:paraId="33B291E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Έτσι δημιουργούν ερωτηματικά τουλάχιστον -καταθέσαμε την άποψή μας και στην επιτροπή- τα όσα προβλέπονται στα άρθρα 15 έως 17 της σύμβασης, σύμφωνα με τα οποία το ίδρυμα αποκτά ισοβίως το δικαίωμα ελέγχου όλων των βασικών πλευρών της λειτουργίας των έργων με πρόβλεψη ποινών, ακόμα και με επιστροφή των ποσών που διέθεσε.</w:t>
      </w:r>
    </w:p>
    <w:p w14:paraId="33B291E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Είναι κατανοητή η επιδίωξη για διασφάλιση της σωστής λειτουργίας των έργων και του σκοπού για τον οποίο διατέθηκαν τα χρήματα της δωρεάς. Όμως, τι θα γίνει στην περίπτωση -καθόλου απίθανη, εξάλλου, με την εμπειρία που υπάρχει- που το δημόσιο, στο οποίο θα παραδοθεί η πλήρης ιδιοκτησία των έργων, για οποιονδήποτε λόγο δεν χρηματοδοτεί ή δεν στελεχώνει επαρκώς τα νοσοκομεία; Με βάση τη σύμβαση αυτό μπορεί να αποτελέσει αφορμή είτε για επιστροφή των χρημάτων ή εάν το δημόσιο δεν έχει τη δυνατότητα να τα επιστρέψει, να βρεθεί λύση με την παραχώρηση των νοσοκομείων στους ιδιώτες, εφόσον είναι ή μπορεί να γίνει κερδοφόρο.</w:t>
      </w:r>
    </w:p>
    <w:p w14:paraId="33B291E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Τα ανωτέρω αποτελούν ένα επιπλέον στοιχείο που επιβεβαιώνει τη θέση μας ότι η ανάπτυξη των δημόσιων μονάδων υγείας πρέπει να είναι πλήρως και αποκλειστικά ευθύνη του κράτους, χωρίς καμμία εμπλοκή άμεση ή έμμεση του ιδιωτικού επιχειρηματικού τομέα.</w:t>
      </w:r>
    </w:p>
    <w:p w14:paraId="33B291F0" w14:textId="77777777" w:rsidR="00571D31" w:rsidRDefault="00B338ED">
      <w:pPr>
        <w:spacing w:after="0" w:line="600" w:lineRule="auto"/>
        <w:ind w:firstLine="720"/>
        <w:jc w:val="both"/>
        <w:rPr>
          <w:rFonts w:eastAsia="Times New Roman" w:cs="Times New Roman"/>
          <w:szCs w:val="24"/>
        </w:rPr>
      </w:pPr>
      <w:r w:rsidRPr="006F1553">
        <w:rPr>
          <w:rFonts w:eastAsia="Times New Roman" w:cs="Times New Roman"/>
          <w:color w:val="000000" w:themeColor="text1"/>
          <w:szCs w:val="24"/>
        </w:rPr>
        <w:t>Η κατάσταση δε</w:t>
      </w:r>
      <w:r>
        <w:rPr>
          <w:rFonts w:eastAsia="Times New Roman" w:cs="Times New Roman"/>
          <w:color w:val="000000" w:themeColor="text1"/>
          <w:szCs w:val="24"/>
        </w:rPr>
        <w:t>,</w:t>
      </w:r>
      <w:r w:rsidRPr="006F1553">
        <w:rPr>
          <w:rFonts w:eastAsia="Times New Roman" w:cs="Times New Roman"/>
          <w:color w:val="000000" w:themeColor="text1"/>
          <w:szCs w:val="24"/>
        </w:rPr>
        <w:t xml:space="preserve"> η οποία επικρατεί στα δημόσια νοσοκομεία της χώρας, που ενισχύουν την επιχειρηματική τους δράση, που μειώνουν το προσωπικό, που </w:t>
      </w:r>
      <w:proofErr w:type="spellStart"/>
      <w:r w:rsidRPr="006F1553">
        <w:rPr>
          <w:rFonts w:eastAsia="Times New Roman" w:cs="Times New Roman"/>
          <w:color w:val="000000" w:themeColor="text1"/>
          <w:szCs w:val="24"/>
        </w:rPr>
        <w:t>υποχρηματοδοτούνται</w:t>
      </w:r>
      <w:proofErr w:type="spellEnd"/>
      <w:r w:rsidRPr="006F1553">
        <w:rPr>
          <w:rFonts w:eastAsia="Times New Roman" w:cs="Times New Roman"/>
          <w:color w:val="000000" w:themeColor="text1"/>
          <w:szCs w:val="24"/>
        </w:rPr>
        <w:t xml:space="preserve"> από το κράτος και καλούνται να επιβιώσουν πουλώντας τις υπηρεσίες τους άμεσα στους ασθενείς ή στα λεηλατημένα από το κράτος και το κεφάλαιο ασφαλιστικά ταμεία, δίνει και τις απαντήσεις στα </w:t>
      </w:r>
      <w:r>
        <w:rPr>
          <w:rFonts w:eastAsia="Times New Roman" w:cs="Times New Roman"/>
          <w:szCs w:val="24"/>
        </w:rPr>
        <w:t>ερωτήματα που θέσαμε εξάλλου και στην επιτροπή -απάντηση βέβαια δεν πήραμε- για το πώς θα εξασφαλιστεί η απρόσκοπτη λειτουργία των συγκεκριμένων νοσοκομείων, εάν θα χρηματοδοτούνται πλήρως και επαρκώς από τον κρατικό προϋπολογισμό, για το αν θα γίνουν οι απαραίτητες προσλήψεις μόνιμου προσωπικού όλων των ειδικοτήτων, για το αν θα εξασφαλιστεί η επάρκειά τους σε υλικά και φάρμακα που έχουν ανάγκη οι ασθενείς, για το αν θα παρέχουν απολύτως δωρεάν τις υπηρεσίες σε όλους.</w:t>
      </w:r>
    </w:p>
    <w:p w14:paraId="33B291F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Να γιατί απέναντι στα ανταλλάγματα των καπιταλιστών και τον επιχειρούμενο καθαγιασμό της αντιλαϊκής πολιτικής ως πράξη κοινωνικής αλληλεγγύης Κυβέρνησης και των άλλων αστικών κομμάτων οι εργαζόμενοι οφείλουν και πρέπει να δυναμώσουν την πάλη τους, την αντίστασή τους στα αντιλαϊκά μέτρα, να οργανώσουν την αντεπίθεσή τους που θα αλλάξει τους πολιτικούς συσχετισμούς, με δυνατό ΚΚΕ, για ριζικές αλλαγές, για έναν δρόμο ανάπτυξης όπου τα μέσα παραγωγής είναι κοινωνική ιδιοκτησία με κεντρικό σχεδιασμό, εργατικό έλεγχο και πραγματική αλληλεγγύη. Σε αυτόν τον δρόμο ανάπτυξης μπορεί να ικανοποιηθεί το σύνολο των σύγχρονων και </w:t>
      </w:r>
      <w:proofErr w:type="spellStart"/>
      <w:r>
        <w:rPr>
          <w:rFonts w:eastAsia="Times New Roman" w:cs="Times New Roman"/>
          <w:szCs w:val="24"/>
        </w:rPr>
        <w:t>διευρυνόμενων</w:t>
      </w:r>
      <w:proofErr w:type="spellEnd"/>
      <w:r>
        <w:rPr>
          <w:rFonts w:eastAsia="Times New Roman" w:cs="Times New Roman"/>
          <w:szCs w:val="24"/>
        </w:rPr>
        <w:t xml:space="preserve"> λαϊκών αναγκών </w:t>
      </w:r>
      <w:r>
        <w:rPr>
          <w:rFonts w:eastAsia="Times New Roman" w:cs="Times New Roman"/>
          <w:szCs w:val="24"/>
        </w:rPr>
        <w:lastRenderedPageBreak/>
        <w:t xml:space="preserve">και στην υγεία, την πρόνοια, το φάρμακο, να εξαλειφθούν η φτώχεια, η ανέχεια και συγχρόνως να ενισχυθεί και η φιλανθρωπία. </w:t>
      </w:r>
    </w:p>
    <w:p w14:paraId="33B291F2"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Μάλιστα, όπως είπαμε και στην επιτροπή, κύριε Πρόεδρε, η ψήφος μας στη συγκεκριμένη σύμβαση, στο σχέδιο νόμου, θα είναι «παρών».</w:t>
      </w:r>
    </w:p>
    <w:p w14:paraId="33B291F3"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Θα μου δώσετε λίγο χρόνο για να πούμε δυο λόγια και για την τροπολογία, αν και ακόμα δεν έχει τοποθετηθεί η Υπουργός ή κάποιος άλλος από το Υπουργείο. Δεν την έχουν αναπτύξει, αλλά αυτό δεν μας ενοχλεί στο να τοποθετηθούμε.</w:t>
      </w:r>
    </w:p>
    <w:p w14:paraId="33B291F4"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Με τη συγκεκριμένη τροπολογία σε ό,τι αφορά τον κατώτατο μισθό η Κυβέρνηση θέτει σε εφαρμογή για πρώτη φορά τον αντεργατικό νόμο Νέας Δημοκρατίας - ΠΑΣΟΚ, τον γνωστό νόμο </w:t>
      </w:r>
      <w:proofErr w:type="spellStart"/>
      <w:r>
        <w:rPr>
          <w:rFonts w:eastAsia="Times New Roman" w:cs="Times New Roman"/>
          <w:szCs w:val="24"/>
        </w:rPr>
        <w:t>Βρούτση</w:t>
      </w:r>
      <w:proofErr w:type="spellEnd"/>
      <w:r>
        <w:rPr>
          <w:rFonts w:eastAsia="Times New Roman" w:cs="Times New Roman"/>
          <w:szCs w:val="24"/>
        </w:rPr>
        <w:t xml:space="preserve">. Ενεργοποιεί έναν εμβληματικό </w:t>
      </w:r>
      <w:proofErr w:type="spellStart"/>
      <w:r>
        <w:rPr>
          <w:rFonts w:eastAsia="Times New Roman" w:cs="Times New Roman"/>
          <w:szCs w:val="24"/>
        </w:rPr>
        <w:t>μνημονιακό</w:t>
      </w:r>
      <w:proofErr w:type="spellEnd"/>
      <w:r>
        <w:rPr>
          <w:rFonts w:eastAsia="Times New Roman" w:cs="Times New Roman"/>
          <w:szCs w:val="24"/>
        </w:rPr>
        <w:t xml:space="preserve"> νόμο που καταργεί μόνιμα τις συλλογικές διαπραγματεύσεις για τον καθορισμό του κατώτατου μισθού. Αποκαλύπτεται ξεκάθαρα το μέγεθος της απάτης της κυβερνητικής προπαγάνδας όλο το προηγούμενο διάστημα για τα περί επαναφοράς των συλλογικών διαπραγματεύσεων, περί εξόδου από τα μνημόνια και άλλα πολλά που έχουμε ακούσει.</w:t>
      </w:r>
    </w:p>
    <w:p w14:paraId="33B291F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Έτσι, αφού πρώτα διατήρησε την άθλια πράξη υπουργικού συμβουλίου του 2012, που πετσόκοψε τον κατώτατο μισθό κατά 22% -για τους νέους κάτω των είκοσι πέντε ετών κατά 32%- έρχεται τώρα η Κυβέρνηση και με δόλωμα την ενδεχόμενη αύξηση του κατώτατου για λίγα ευρώ, ενδεχομένως, ενεργοποιεί τον </w:t>
      </w:r>
      <w:proofErr w:type="spellStart"/>
      <w:r>
        <w:rPr>
          <w:rFonts w:eastAsia="Times New Roman" w:cs="Times New Roman"/>
          <w:szCs w:val="24"/>
        </w:rPr>
        <w:t>μνημονιακό</w:t>
      </w:r>
      <w:proofErr w:type="spellEnd"/>
      <w:r>
        <w:rPr>
          <w:rFonts w:eastAsia="Times New Roman" w:cs="Times New Roman"/>
          <w:szCs w:val="24"/>
        </w:rPr>
        <w:t xml:space="preserve"> νόμο της συγκυβέρνησης της Νέας Δημοκρατίας και του ΠΑΣΟΚ, με βάση τον οποίο ο κατώτατος μισθός θα ορίζεται μόνιμα με απόφαση του αστικού κράτους, της </w:t>
      </w:r>
      <w:r>
        <w:rPr>
          <w:rFonts w:eastAsia="Times New Roman" w:cs="Times New Roman"/>
          <w:szCs w:val="24"/>
        </w:rPr>
        <w:lastRenderedPageBreak/>
        <w:t>κυβέρνησης, χωρίς συλλογικές διαπραγματεύσεις και με βασικό κριτήριο τη διασφάλιση, όπως αναφέρεται εξάλλου, της ανταγωνιστικότητας και της παραγωγικότητας, δηλαδή στη βάση των αναγκών του κεφαλαίου και των μονοπωλίων.</w:t>
      </w:r>
    </w:p>
    <w:p w14:paraId="33B291F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Σε καμμία περίπτωση δεν συνιστά η συγκεκριμένη τροπολογία, το συγκεκριμένο μέτρο, ανάκτηση απωλειών. Με το συγκεκριμένο μέτρο πολύ περισσότερο η όποια ενδεχόμενη αύξηση, δηλαδή τα όποια «ψίχουλα» του κατώτατου μισθού θα εξανεμιστούν και με το παραπάνω από την ήδη ψηφισμένη μείωση του αφορολόγητου ορίου. Όντως, όμως, πέρα από τις κάλπικες προσδοκίες, η </w:t>
      </w:r>
      <w:r w:rsidRPr="001866BC">
        <w:rPr>
          <w:rFonts w:eastAsia="Times New Roman" w:cs="Times New Roman"/>
          <w:szCs w:val="24"/>
        </w:rPr>
        <w:t>Κυβέρνηση</w:t>
      </w:r>
      <w:r>
        <w:rPr>
          <w:rFonts w:eastAsia="Times New Roman" w:cs="Times New Roman"/>
          <w:szCs w:val="24"/>
        </w:rPr>
        <w:t xml:space="preserve"> στέλνει το μήνυμα στον λαό να μη ζητάει πολλά, την ίδια στιγμή που στα μονοπώλια μοιράζει μειώσεις φόρων και ασφαλιστικών εισφορών με ιδιωτικοποιήσεις και κάθε είδους ρυθμίσεις και διευκολύνσεις για την επίτευξη της κερδοφορίας τους. </w:t>
      </w:r>
    </w:p>
    <w:p w14:paraId="33B291F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Στο κάτω-κάτω αν θέλετε, κύριοι της Κυβέρνησης, να αυξήσετε τον κατώτατο μισθό, κάντε δεκτή την τροπολογία του Κομμουνιστικού Κόμματος της Ελλάδας που έρχεται στον αντίποδα της δικής σας τροπολογίας φυσικά και μιλάει για επαναφορά του κατώτατου μισθού στα 751 ευρώ και κατάργηση όλων των αντεργατικών </w:t>
      </w:r>
      <w:proofErr w:type="spellStart"/>
      <w:r>
        <w:rPr>
          <w:rFonts w:eastAsia="Times New Roman" w:cs="Times New Roman"/>
          <w:szCs w:val="24"/>
        </w:rPr>
        <w:t>μνημονιακών</w:t>
      </w:r>
      <w:proofErr w:type="spellEnd"/>
      <w:r>
        <w:rPr>
          <w:rFonts w:eastAsia="Times New Roman" w:cs="Times New Roman"/>
          <w:szCs w:val="24"/>
        </w:rPr>
        <w:t xml:space="preserve"> διατάξεων του νόμου </w:t>
      </w:r>
      <w:proofErr w:type="spellStart"/>
      <w:r>
        <w:rPr>
          <w:rFonts w:eastAsia="Times New Roman" w:cs="Times New Roman"/>
          <w:szCs w:val="24"/>
        </w:rPr>
        <w:t>Βρούτση</w:t>
      </w:r>
      <w:proofErr w:type="spellEnd"/>
      <w:r>
        <w:rPr>
          <w:rFonts w:eastAsia="Times New Roman" w:cs="Times New Roman"/>
          <w:szCs w:val="24"/>
        </w:rPr>
        <w:t>, της πράξης υπουργικού συμβουλίου και άλλων διατάξεων.</w:t>
      </w:r>
    </w:p>
    <w:p w14:paraId="33B291F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Ιδού η Ρόδος, λοιπόν, κύριοι της </w:t>
      </w:r>
      <w:r w:rsidRPr="001866BC">
        <w:rPr>
          <w:rFonts w:eastAsia="Times New Roman" w:cs="Times New Roman"/>
          <w:szCs w:val="24"/>
        </w:rPr>
        <w:t>Κυβέρνησης</w:t>
      </w:r>
      <w:r>
        <w:rPr>
          <w:rFonts w:eastAsia="Times New Roman" w:cs="Times New Roman"/>
          <w:szCs w:val="24"/>
        </w:rPr>
        <w:t>!</w:t>
      </w:r>
    </w:p>
    <w:p w14:paraId="33B291F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33B291FA" w14:textId="77777777" w:rsidR="00571D31" w:rsidRDefault="00B338ED">
      <w:pPr>
        <w:spacing w:after="0" w:line="600" w:lineRule="auto"/>
        <w:ind w:firstLine="720"/>
        <w:jc w:val="both"/>
        <w:rPr>
          <w:rFonts w:eastAsia="Times New Roman" w:cs="Times New Roman"/>
          <w:szCs w:val="24"/>
        </w:rPr>
      </w:pPr>
      <w:r w:rsidRPr="00340CE1">
        <w:rPr>
          <w:rFonts w:eastAsia="Times New Roman" w:cs="Times New Roman"/>
          <w:b/>
          <w:szCs w:val="24"/>
        </w:rPr>
        <w:t xml:space="preserve">ΠΡΟΔΡΕΥΩΝ (Γεώργιος Βαρεμένος): </w:t>
      </w:r>
      <w:r>
        <w:rPr>
          <w:rFonts w:eastAsia="Times New Roman" w:cs="Times New Roman"/>
          <w:szCs w:val="24"/>
        </w:rPr>
        <w:t>Κι εμείς σας ευχαριστούμε.</w:t>
      </w:r>
    </w:p>
    <w:p w14:paraId="33B291FB"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Παπαχριστόπουλος</w:t>
      </w:r>
      <w:proofErr w:type="spellEnd"/>
      <w:r>
        <w:rPr>
          <w:rFonts w:eastAsia="Times New Roman" w:cs="Times New Roman"/>
          <w:szCs w:val="24"/>
        </w:rPr>
        <w:t>.</w:t>
      </w:r>
    </w:p>
    <w:p w14:paraId="33B291FC"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ΠΑΠΑΧΡΙΣΤΟΠΟΥΛΟΣ: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33B291F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Εγώ θέλω να δούμε κάπως αλλιώς το θέμα αυτής της δωρεάς. Θέλω να θυμίσω ότι κανένας επιχειρηματίας πουθενά στον πλανήτη, σε κανένα μέρος του κόσμου, δεν χαρίζει 200 έως 250 εκατομμύρια -τόσο είναι το ποσό της συνολικής προσφοράς- αν δεν είναι εξασφαλισμένη η αξιοπιστία του συστήματος στο οποίο τα χαρίζει. Κι έχω δύο παραδείγματα. Ένας από τους πιο πλούσιους ανθρώπους στον πλανήτη, ο κ. Γουόρεν </w:t>
      </w:r>
      <w:proofErr w:type="spellStart"/>
      <w:r>
        <w:rPr>
          <w:rFonts w:eastAsia="Times New Roman" w:cs="Times New Roman"/>
          <w:szCs w:val="24"/>
        </w:rPr>
        <w:t>Μπάφετ</w:t>
      </w:r>
      <w:proofErr w:type="spellEnd"/>
      <w:r>
        <w:rPr>
          <w:rFonts w:eastAsia="Times New Roman" w:cs="Times New Roman"/>
          <w:szCs w:val="24"/>
        </w:rPr>
        <w:t xml:space="preserve">, δεύτερος μετά τον Μπιλ Γκέιτς, είχε πει ότι «εγώ δεν επενδύω σε χώρες που υπάρχει διαφθορά». Και πράγματι δεν επενδύει. Επιλέγει χώρες που η διαφθορά είναι ή μηδενική ή ελάχιστη. </w:t>
      </w:r>
    </w:p>
    <w:p w14:paraId="33B291F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Δεύτερον, ο Μπιλ Γκέιτς -τον οποίο κανείς δεν θα κατηγορήσει ότι με αθέμιτα μέσα πλούτισε, καθόλου, πιστεύω ότι είναι πρωτοπόρος σε αυτό που έκανε και καλώς κέρδισε τα χρήματα και πραγματικά κάνει φοβερές δωρεές- πουθενά δεν έχει χαρίσει λεφτά σε αναξιόπιστους οργανισμούς, σε αναξιόπιστες χώρες. </w:t>
      </w:r>
    </w:p>
    <w:p w14:paraId="33B291F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Χειροπιαστή απόδειξη, λοιπόν, ότι κάτι έχει αλλάξει στον χώρο της υγείας είναι αυτή η δωρεά. Έτσι το βλέπω εγώ. Δεν μονοπωλώ την αλήθεια, αυτή είναι η αίσθησή μου. </w:t>
      </w:r>
    </w:p>
    <w:p w14:paraId="33B2920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Κατ’ αρχάς εγώ έχω μία ιδιαιτερότητα. Επειδή στον «Ευαγγελισμό», δούλεψα πάνω από τριάντα πέντε χρόνια, ξέρω τι σημαίνουν οι τέσσερις-πέντε προσφορές του ιδρύματος στο, κατά τη γνώμη μου, μεγαλύτερο κρατικό νοσοκομείο της χώρας. Με μεγάλη χαρά τις δεχόμαστε όλοι και δεν μπαίνουμε σε άλλου είδους λογικές. Θέλω μόνο να αναδείξω δύο σημεία αυτής της δωρεάς, για να συνεν</w:t>
      </w:r>
      <w:r>
        <w:rPr>
          <w:rFonts w:eastAsia="Times New Roman" w:cs="Times New Roman"/>
          <w:szCs w:val="24"/>
        </w:rPr>
        <w:lastRenderedPageBreak/>
        <w:t xml:space="preserve">νοούμαστε ότι μετά τη δωρεά κάθε έργου, κάθε ένα από αυτά θα περιέλθει στην αποκλειστική κυριότητα και ευθύνη του ελληνικού δημοσίου. Έτσι, για να συνεννοούμαστε. Υπάρχει εξάρτηση δηλαδή. Και η υλοποίηση των έργων θα πραγματοποιηθεί  με αποκλειστική δαπάνη και μέριμνα του ιδρύματος, χωρίς την καταβολή οποιουδήποτε χρηματικού ανταλλάγματος εκ μέρους του ελληνικού δημοσίου. </w:t>
      </w:r>
    </w:p>
    <w:p w14:paraId="33B2920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Και επειδή άκουσα, θέλω να πιστεύω όχι κακοπροαίρετα αλλά λίγο επικριτικά να λέγεται «εσείς που κατηγορούσατε τον ιδιωτικό τομέα», θέλω να ρωτήσω: δεν είναι αυτή η </w:t>
      </w:r>
      <w:r w:rsidRPr="001866BC">
        <w:rPr>
          <w:rFonts w:eastAsia="Times New Roman" w:cs="Times New Roman"/>
          <w:szCs w:val="24"/>
        </w:rPr>
        <w:t>Κυβέρνηση</w:t>
      </w:r>
      <w:r>
        <w:rPr>
          <w:rFonts w:eastAsia="Times New Roman" w:cs="Times New Roman"/>
          <w:szCs w:val="24"/>
        </w:rPr>
        <w:t xml:space="preserve"> που πας και χειρουργείσαι για μία δύσκολη επέμβαση μόνο με το ΑΜΚΑ σου; Μιλάμε για δυόμισι εκατομμύρια ανασφάλιστους που δεν μπορούσαν να πληρώσουν τις εισφορές τους. Το γιατί δεν μπορούσαν να πληρώσουν τις εισφορές τους θα το βρούμε. Γιατί η χώρα χρεοκόπησε. Γιατί οι άνθρωποι δεν μπορούσαν να πληρώσουν και έμειναν εκτός. Έπρεπε να μείνουν εκτός εσαεί; Όχι. Δυόμισι εκατομμύρια ήταν αυτοί! </w:t>
      </w:r>
    </w:p>
    <w:p w14:paraId="33B29202"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Όσο για τις ΤΟΜΥ είναι δύο Υπουργοί εδώ που τις έχουν ζήσει, τις έχουν κάνει και νομίζω ότι είναι κάπως υπέρβαση να κάτσω εγώ να τα αναδείξω αυτά. Πιστεύω ότι είναι πιο αρμόδιοι για να τα πουν.</w:t>
      </w:r>
    </w:p>
    <w:p w14:paraId="33B29203"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Παρ’ όλα αυτά, θέλω στον χρόνο που έχω να θυμίσω δυο-τρία πράγματα ακόμα. Διαβάζω τις τελευταίες ημέρες γι’ αυτό το περίεργο εμπάργκο που υπάρχει στην «ΕΡΤ1» ή από την Κυβέρνηση σ’ έναν συγκεκριμένο σταθμό. Δεν θέλω να μπω στην ουσία αυτής της ιστορίας. Νομίζω ότι θα κριθεί ποιος είναι σωστός και ποιος είναι λάθος. Θέλω, όμως, εδώ να πω ότι δεν υπάρχει ούτε ένας λόγος -γιατί το να μην τα έχεις καλά με κάποιον δημοσιογράφο είναι αναφαίρετο δικαίωμά σου- να αποκλείεις </w:t>
      </w:r>
      <w:r>
        <w:rPr>
          <w:rFonts w:eastAsia="Times New Roman" w:cs="Times New Roman"/>
          <w:szCs w:val="24"/>
        </w:rPr>
        <w:lastRenderedPageBreak/>
        <w:t>το κρατικό κανάλι έτσι γενικά και αόριστα, επειδή νομίζεις ή μπορεί και να έχεις δίκιο. Αν ένας δημοσιογράφος έκανε κάτι κακό, απόκλεισε αυτόν τον δημοσιογράφο.</w:t>
      </w:r>
    </w:p>
    <w:p w14:paraId="33B29204"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Θα έλεγα το ίδιο και για το ιδιωτικό κανάλι, εάν θέλετε τη γνώμη μου, γιατί θέλω να είμαι αντικειμενικός. Είναι, πιστεύω, και ένα «σφίξιμο», για να είμαστε όλοι πιο μαζεμένοι. </w:t>
      </w:r>
    </w:p>
    <w:p w14:paraId="33B2920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Έχω, όμως, ένα παράδειγμα και θέλω να το πω. Πρόσφατα ακούσαμε μια έρευνα. Μάλιστα, όσοι ήμασταν στη συνέντευξη Τύπου του Πρωθυπουργού στη Θεσσαλονίκη, τρεις ή τέσσερις φορές ακούσαμε πάλι για το Μάτι -καλώς, δικαίωμα του κάθε δημοσιογράφου να το αναδεικνύει- και άλλες τόσες στη συνέντευξη του αξιότιμου Αρχηγού της Αξιωματικής Αντιπολίτευσης. Θέλω, όμως, να πω ένα παράδειγμα. Πρόσφατα ακούσαμε απ’ όλα τα ιδιωτικά κανάλια -εγώ δεν το αμφισβητώ και σας το λέω με πολλή ειλικρίνεια, δεν το σατιρίζω- την έρευνα κάποιου κ. </w:t>
      </w:r>
      <w:proofErr w:type="spellStart"/>
      <w:r>
        <w:rPr>
          <w:rFonts w:eastAsia="Times New Roman" w:cs="Times New Roman"/>
          <w:szCs w:val="24"/>
        </w:rPr>
        <w:t>Συνολάκη</w:t>
      </w:r>
      <w:proofErr w:type="spellEnd"/>
      <w:r>
        <w:rPr>
          <w:rFonts w:eastAsia="Times New Roman" w:cs="Times New Roman"/>
          <w:szCs w:val="24"/>
        </w:rPr>
        <w:t xml:space="preserve">, που πιστεύω ότι είναι καλός επιστήμονας, που καλοπροαίρετα έκανε την έρευνά του και ερεύνησε πάλι τα αίτια της πυρκαγιάς στο Μάτι. Καλά έκαναν τα κανάλια και το ανέδειξαν και το </w:t>
      </w:r>
      <w:proofErr w:type="spellStart"/>
      <w:r>
        <w:rPr>
          <w:rFonts w:eastAsia="Times New Roman" w:cs="Times New Roman"/>
          <w:szCs w:val="24"/>
        </w:rPr>
        <w:t>ξανανέδειξαν</w:t>
      </w:r>
      <w:proofErr w:type="spellEnd"/>
      <w:r>
        <w:rPr>
          <w:rFonts w:eastAsia="Times New Roman" w:cs="Times New Roman"/>
          <w:szCs w:val="24"/>
        </w:rPr>
        <w:t>. Δεν ακούστηκε, όμως, ποτέ μια αντίστοιχη εκτίμηση του Εθνικού Αστεροσκοπείου Αθηνών, που ξέρετε, οι υπάλληλοί του δεν διορίστηκαν τα δυο-τρία τελευταία χρόνια, αλλά είναι από παλιά διορισμένοι. Σας το λέω έτσι, για να συνεννοούμαστε.</w:t>
      </w:r>
    </w:p>
    <w:p w14:paraId="33B2920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Αυτή η εκτίμηση, λοιπόν, σε αντίθεση με αυτή του κ. </w:t>
      </w:r>
      <w:proofErr w:type="spellStart"/>
      <w:r>
        <w:rPr>
          <w:rFonts w:eastAsia="Times New Roman" w:cs="Times New Roman"/>
          <w:szCs w:val="24"/>
        </w:rPr>
        <w:t>Συνολάκη</w:t>
      </w:r>
      <w:proofErr w:type="spellEnd"/>
      <w:r>
        <w:rPr>
          <w:rFonts w:eastAsia="Times New Roman" w:cs="Times New Roman"/>
          <w:szCs w:val="24"/>
        </w:rPr>
        <w:t xml:space="preserve">, λέει τα εξής και θέλω να την πω, γιατί δεν ακούστηκε πουθενά, ακούστηκε μόνο στην «ΕΡΤ1». Η επιτυχής εκκένωση πρέπει να έχει τέσσερις προϋποθέσεις: Πρώτον, ταχύτητα και χρόνο εξέλιξης της πυρκαγιάς. Αυτή η πυρκαγιά ήταν με </w:t>
      </w:r>
      <w:proofErr w:type="spellStart"/>
      <w:r>
        <w:rPr>
          <w:rFonts w:eastAsia="Times New Roman" w:cs="Times New Roman"/>
          <w:szCs w:val="24"/>
        </w:rPr>
        <w:t>εκατόν</w:t>
      </w:r>
      <w:proofErr w:type="spellEnd"/>
      <w:r>
        <w:rPr>
          <w:rFonts w:eastAsia="Times New Roman" w:cs="Times New Roman"/>
          <w:szCs w:val="24"/>
        </w:rPr>
        <w:t xml:space="preserve"> είκοσι χιλιόμετρα</w:t>
      </w:r>
      <w:r w:rsidRPr="007B1DB9">
        <w:rPr>
          <w:rFonts w:eastAsia="Times New Roman" w:cs="Times New Roman"/>
          <w:szCs w:val="24"/>
        </w:rPr>
        <w:t xml:space="preserve"> </w:t>
      </w:r>
      <w:r>
        <w:rPr>
          <w:rFonts w:eastAsia="Times New Roman" w:cs="Times New Roman"/>
          <w:szCs w:val="24"/>
        </w:rPr>
        <w:t xml:space="preserve">σε πολύ κακές συνθήκες. Πρωτόγνωρο νούμερο για τέτοιου είδους </w:t>
      </w:r>
      <w:r>
        <w:rPr>
          <w:rFonts w:eastAsia="Times New Roman" w:cs="Times New Roman"/>
          <w:szCs w:val="24"/>
        </w:rPr>
        <w:lastRenderedPageBreak/>
        <w:t>πυρκαγιά, δεν θα την προλάβαινε ποτέ κανένας. Ο μέσος όρος ταχύτητας είναι γύρω στα εξήντα χιλιόμετρα.</w:t>
      </w:r>
    </w:p>
    <w:p w14:paraId="33B2920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Δεύτερον, η ρυμοτομική κατάσταση -λέει το Αστεροσκοπείο Αθηνών- στο Μάτι με δεκαοκτώ αδιέξοδα, κάτι μικρά δρομάκια που πήγαιναν στα «τυφλά». Καμμία ρυμοτομία, λοιπόν.</w:t>
      </w:r>
    </w:p>
    <w:p w14:paraId="33B2920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Τρίτον, ανυπαρξία -λέει το Αστεροσκοπείο Αθηνών- προδιαγεγραμμένων σημείων συγκέντρωσης. Δεν υπήρχε ούτε σήμανση ούτε τίποτα μέσα στο Μάτι. Αυτά είναι εδώ και χρόνια. </w:t>
      </w:r>
    </w:p>
    <w:p w14:paraId="33B2920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Τέταρτο και τελευταίο, για όσους δεν θυμούνται, η εκτίμηση είναι ότι μέσα σε τριάντα λεπτά από τη λεωφόρο </w:t>
      </w:r>
      <w:proofErr w:type="spellStart"/>
      <w:r>
        <w:rPr>
          <w:rFonts w:eastAsia="Times New Roman" w:cs="Times New Roman"/>
          <w:szCs w:val="24"/>
        </w:rPr>
        <w:t>Μαραθώνος</w:t>
      </w:r>
      <w:proofErr w:type="spellEnd"/>
      <w:r>
        <w:rPr>
          <w:rFonts w:eastAsia="Times New Roman" w:cs="Times New Roman"/>
          <w:szCs w:val="24"/>
        </w:rPr>
        <w:t xml:space="preserve"> έφθασε η πυρκαγιά στη θάλασσα. Μέσα σε τριάντα λεπτά! Για να δοθεί εντολή εκκένωσης, αυτή δεν μπορεί να δοθεί με την έναρξη μιας πυρκαγιάς, αλλά γίνεται στη διαδικασία και κατόπιν εκτίμησης του κινδύνου.</w:t>
      </w:r>
    </w:p>
    <w:p w14:paraId="33B2920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Αυτά δεν συνηγορούν υπέρ ή κατά, είναι οι εκτιμήσεις της κρατικής αυτής υπηρεσίας, οι οποίες αποσιωπήθηκαν. Αυτά για το τι κάνουν και τι δεν κάνουν τα κανάλια και αν πρέπει κ.λπ..</w:t>
      </w:r>
    </w:p>
    <w:p w14:paraId="33B2920B"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Θέλω, όμως, να έρθω και σ’ ένα άλλο σημείο, για το οποίο έχει γίνει πολύς ντόρος. Πιστεύω ότι η Υπουργός θα μας τα πει με λεπτομέρειες. Εγώ, όμως, θέλω να θίξω από μια άλλη πλευρά το εξής: Όσοι παρακολούθησαν την ομιλία του Πρωθυπουργού στη Θεσσαλονίκη άκουσαν ότι έκανε έντεκα συγκεκριμένες εξαγγελίες, μία, δύο, τρεις, τέσσερις, πέντε, έξι, έντεκα. Έχω σημειώσει εδώ μία απ’ αυτές, την ένατη, που έλεγε: Αύξηση του κατώτατου μισθού και κατάργηση του μισθού πείνας -δεν χρησιμοποιώ έκφραση που δεν θεωρώ ότι δεν είναι γραμματικά σωστή- για τα άτομα που είναι κάτω από είκοσι πέντε χρονών.</w:t>
      </w:r>
    </w:p>
    <w:p w14:paraId="33B2920C"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Αυτή ήταν η ένατη δέσμευση του Πρωθυπουργού. Μάλιστα</w:t>
      </w:r>
      <w:r w:rsidRPr="001C7962">
        <w:rPr>
          <w:rFonts w:eastAsia="Times New Roman" w:cs="Times New Roman"/>
          <w:szCs w:val="24"/>
        </w:rPr>
        <w:t>,</w:t>
      </w:r>
      <w:r>
        <w:rPr>
          <w:rFonts w:eastAsia="Times New Roman" w:cs="Times New Roman"/>
          <w:szCs w:val="24"/>
        </w:rPr>
        <w:t xml:space="preserve"> υπήρχαν δημοσκοπήσεις</w:t>
      </w:r>
      <w:r w:rsidRPr="001C7962">
        <w:rPr>
          <w:rFonts w:eastAsia="Times New Roman" w:cs="Times New Roman"/>
          <w:szCs w:val="24"/>
        </w:rPr>
        <w:t>,</w:t>
      </w:r>
      <w:r>
        <w:rPr>
          <w:rFonts w:eastAsia="Times New Roman" w:cs="Times New Roman"/>
          <w:szCs w:val="24"/>
        </w:rPr>
        <w:t xml:space="preserve"> που ρώταγαν τον κόσμο, </w:t>
      </w:r>
      <w:r>
        <w:rPr>
          <w:rFonts w:eastAsia="Times New Roman" w:cs="Times New Roman"/>
        </w:rPr>
        <w:t xml:space="preserve">κι αυτός </w:t>
      </w:r>
      <w:r>
        <w:rPr>
          <w:rFonts w:eastAsia="Times New Roman" w:cs="Times New Roman"/>
          <w:szCs w:val="24"/>
        </w:rPr>
        <w:t xml:space="preserve">έλεγε </w:t>
      </w:r>
      <w:r w:rsidRPr="002B5B2E">
        <w:rPr>
          <w:rFonts w:eastAsia="Times New Roman"/>
          <w:bCs/>
          <w:shd w:val="clear" w:color="auto" w:fill="FFFFFF"/>
        </w:rPr>
        <w:t>ότι</w:t>
      </w:r>
      <w:r>
        <w:rPr>
          <w:rFonts w:eastAsia="Times New Roman" w:cs="Times New Roman"/>
          <w:szCs w:val="24"/>
        </w:rPr>
        <w:t xml:space="preserve"> καλά είναι αυτά, αλλά ένα μεγάλο ποσοστό πίστευε ότι δεν θα γίνουν. Για όσους, λοιπόν, δεν έχουν καταλάβει, ξεκινάμε τώρα. Φαντάζομαι </w:t>
      </w:r>
      <w:r w:rsidRPr="002B5B2E">
        <w:rPr>
          <w:rFonts w:eastAsia="Times New Roman"/>
          <w:bCs/>
          <w:shd w:val="clear" w:color="auto" w:fill="FFFFFF"/>
        </w:rPr>
        <w:t>ότι</w:t>
      </w:r>
      <w:r>
        <w:rPr>
          <w:rFonts w:eastAsia="Times New Roman" w:cs="Times New Roman"/>
          <w:szCs w:val="24"/>
        </w:rPr>
        <w:t xml:space="preserve"> η Υπουργός θα δώσει το ακριβές πλαίσιο του πώς θα γίνει.</w:t>
      </w:r>
    </w:p>
    <w:p w14:paraId="33B2920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Εκτιμάται, λοιπόν, ότι αυτοί που είναι κάτω από είκοσι πέντε ετών δεν θα πάρουν μόνο 20-25 ευρώ αύξηση, αλλά θα πάρουν γύρω στα 100 ευρώ -από 511 ευρώ μπορεί να πάνε στα 610 ευρώ. Μετά, θα ισχύσει ό,τι ίσχυε κάθε Φεβρουάριο. Εκεί θα έρθει να συμπληρώσει την πρόταση του ΚΚΕ, το οποίο τρέχει –καλά κάνει, δικαίωμά του- και λέει όλη αυτή την αύξηση να τη δώσουμε τώρα. </w:t>
      </w:r>
    </w:p>
    <w:p w14:paraId="33B2920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Εγώ θα έλεγα κατ’ αρχάς ότι δείχνει τη σοβαρότητα των δεσμεύσεων του Πρωθυπουργού το </w:t>
      </w:r>
      <w:r w:rsidRPr="002B5B2E">
        <w:rPr>
          <w:rFonts w:eastAsia="Times New Roman"/>
          <w:bCs/>
          <w:shd w:val="clear" w:color="auto" w:fill="FFFFFF"/>
        </w:rPr>
        <w:t>ότι</w:t>
      </w:r>
      <w:r>
        <w:rPr>
          <w:rFonts w:eastAsia="Times New Roman" w:cs="Times New Roman"/>
          <w:szCs w:val="24"/>
        </w:rPr>
        <w:t xml:space="preserve"> πηγαίνει πραγματικά κοστολογημένα και λέει τώρα για 20-25 ευρώ. Από τον Φεβρουάριο και μετά θα φτάσουμε στα τόσα που ζητάει και το ΚΚΕ. Εγώ το θεωρώ αυτό σφραγίδα αξιοπιστίας. Αυτή είναι η αίσθησή μου εμένα. </w:t>
      </w:r>
    </w:p>
    <w:p w14:paraId="33B2920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Αυτό είναι ένα, ξαναλέω, από το έντεκα μέτρα. Και για όσους δεν έχουν καταλάβει, γιατί έχουν αμφιβολίες -υπάρχει πολύς κόσμος που λέει «Μα, θα τα κάνει;»- ξεκινάει. Το πρώτο είναι τώρα, το ένατο μέτρο. Το έχω σημειώσει εγώ. </w:t>
      </w:r>
    </w:p>
    <w:p w14:paraId="33B2921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Θα πω και κάτι άλλο. Αυτό το πράγμα δεν το κατάλαβε κανείς. Γιατί κάποιοι όταν είναι στα είκοσι πέντε τους να παίρνουν μισθό πείνας; Τώρα, εξομοιώθηκε </w:t>
      </w:r>
      <w:r w:rsidRPr="00F331DF">
        <w:rPr>
          <w:rFonts w:eastAsia="Times New Roman"/>
          <w:bCs/>
        </w:rPr>
        <w:t>και</w:t>
      </w:r>
      <w:r>
        <w:rPr>
          <w:rFonts w:eastAsia="Times New Roman" w:cs="Times New Roman"/>
          <w:szCs w:val="24"/>
        </w:rPr>
        <w:t xml:space="preserve"> γίνεται αυτό το πράγμα. Θα σας το πει και η Υπουργός. Και, κυρίως, επιδοτούνται οι εισφορές. Δηλαδή, ο επιχειρηματίας τον πρώτο χρόνο, το 2019, θα βάλει το 50% και τον επόμενο το 100% της επιδότησης. </w:t>
      </w:r>
    </w:p>
    <w:p w14:paraId="33B2921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Είναι ή δεν είναι μια χειροπιαστή απόδειξη αυτό, πρώτον, για την ανεργία, δεύτερον, για να μη φύγουν άλλοι σ’ αυτή την παραγωγική ηλικία, εξυπηρετώντας και τις δυο πλευρές;</w:t>
      </w:r>
    </w:p>
    <w:p w14:paraId="33B29212"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Πιστεύω ότι αυτές οι εξαγγελίες, για τις οποίες κάποιοι αμφιβάλλουν, ξεκινάνε σήμερα με αυτή την τροπολογία. Αυτό ήθελα να το αναδείξω, γιατί ακούω πολλές μεμψιμοιρίες, </w:t>
      </w:r>
      <w:r w:rsidRPr="002B5B2E">
        <w:rPr>
          <w:rFonts w:eastAsia="Times New Roman"/>
          <w:bCs/>
          <w:shd w:val="clear" w:color="auto" w:fill="FFFFFF"/>
        </w:rPr>
        <w:t>ότι</w:t>
      </w:r>
      <w:r>
        <w:rPr>
          <w:rFonts w:eastAsia="Times New Roman" w:cs="Times New Roman"/>
          <w:szCs w:val="24"/>
        </w:rPr>
        <w:t xml:space="preserve"> τώρα όλοι υπόσχονται κ.λπ.. Εγώ χαίρομαι κιόλας που λέει για 20-25 ευρώ. Ναι, αυτή είναι η αύξηση. Αυτή μπορούμε τώρα και τον Φεβρουάριο θα δούμε πού ακριβώς θα κάτσει η μπίλια! </w:t>
      </w:r>
    </w:p>
    <w:p w14:paraId="33B29213"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Δεν θέλω να πω περισσότερα. Πιστεύω ότι η αξιοπιστία όλων μας δοκιμάζεται σ’ αυτή την Αίθουσα. Αναφέρομαι στις εξαγγελίες αυτές -και τις έντεκα που έχουν γίνει, δεν θέλω να τις μνημονεύσω. </w:t>
      </w:r>
    </w:p>
    <w:p w14:paraId="33B29214"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Για μια μόνο θα πω το εξής. Γίνεται απίστευτος ντόρος καθημερινά με τις συντάξεις και το αφορολόγητο. Δηλαδή θα πρέπει κάποιος να έχει ιδιωτεία, να είναι κάτω από το 60-70 στον δείκτη νοημοσύνης. Ξέρουμε όλοι τι θα γίνει σε έναν χρόνο, Σεπτέμβρη-Οκτώβρη ή σε δυο-τρεις μήνες λιγότερο. Είναι δυνατόν να εξαγγέλλεις πράγματα που δεν θα κάνεις; Θα το δει ο άλλος στην τσέπη του. </w:t>
      </w:r>
    </w:p>
    <w:p w14:paraId="33B2921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Το λέω αυτό, γιατί κάποιοι κακώς επένδυσαν στο ότι οι συντάξεις θα </w:t>
      </w:r>
      <w:proofErr w:type="spellStart"/>
      <w:r>
        <w:rPr>
          <w:rFonts w:eastAsia="Times New Roman" w:cs="Times New Roman"/>
          <w:szCs w:val="24"/>
        </w:rPr>
        <w:t>περικοπούν</w:t>
      </w:r>
      <w:proofErr w:type="spellEnd"/>
      <w:r>
        <w:rPr>
          <w:rFonts w:eastAsia="Times New Roman" w:cs="Times New Roman"/>
          <w:szCs w:val="24"/>
        </w:rPr>
        <w:t xml:space="preserve">, επειδή έτσι έχει υπογραφεί. Εγώ έχω το ελεύθερο να μιλάω. Ο Πρωθυπουργός και οι Υπουργοί του καλά κάνουν και είναι μετρημένοι. Ξέρουν ότι δεν είναι διαρθρωτικό μέτρο, ξέρουν ότι αυτό το μέτρο το επέβαλε το ΔΝΤ, γιατί δεν περίμεναν να πιάσουμε το 3,5%. Να που το πιάνουμε, όμως. </w:t>
      </w:r>
    </w:p>
    <w:p w14:paraId="33B2921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Ξέρω ότι υπάρχει δημοσιονομικός χώρος και η λογική θα επικρατήσει. Εγώ, λοιπόν, εκτίθεμαι και λέω το εξής: Ούτε μισό ευρώ δεν θα κοπεί από καμμία σύνταξη και δεν θα χρειαστεί να κάνουμε </w:t>
      </w:r>
      <w:r>
        <w:rPr>
          <w:rFonts w:eastAsia="Times New Roman" w:cs="Times New Roman"/>
          <w:szCs w:val="24"/>
        </w:rPr>
        <w:lastRenderedPageBreak/>
        <w:t xml:space="preserve">ούτε μονομερή ενέργεια ούτε αναβολή του μέτρου. Το μέτρο θα ακυρωθεί. Αυτά, γιατί κάποιοι έχουν επενδύσει -καλώς ή κακώς, θα το δούμε- στα αντίθετα. </w:t>
      </w:r>
    </w:p>
    <w:p w14:paraId="33B2921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3B29218" w14:textId="77777777" w:rsidR="00571D31" w:rsidRDefault="00B338ED">
      <w:pPr>
        <w:spacing w:after="0" w:line="600" w:lineRule="auto"/>
        <w:ind w:firstLine="709"/>
        <w:jc w:val="center"/>
        <w:rPr>
          <w:rFonts w:eastAsia="Times New Roman"/>
          <w:bCs/>
        </w:rPr>
      </w:pPr>
      <w:r w:rsidRPr="006651D3">
        <w:rPr>
          <w:rFonts w:eastAsia="Times New Roman"/>
          <w:bCs/>
        </w:rPr>
        <w:t>(Χειροκροτήματα από τ</w:t>
      </w:r>
      <w:r>
        <w:rPr>
          <w:rFonts w:eastAsia="Times New Roman"/>
          <w:bCs/>
        </w:rPr>
        <w:t>ις</w:t>
      </w:r>
      <w:r w:rsidRPr="006651D3">
        <w:rPr>
          <w:rFonts w:eastAsia="Times New Roman"/>
          <w:bCs/>
        </w:rPr>
        <w:t xml:space="preserve"> πτέρυγ</w:t>
      </w:r>
      <w:r>
        <w:rPr>
          <w:rFonts w:eastAsia="Times New Roman"/>
          <w:bCs/>
        </w:rPr>
        <w:t>ες</w:t>
      </w:r>
      <w:r w:rsidRPr="006651D3">
        <w:rPr>
          <w:rFonts w:eastAsia="Times New Roman"/>
          <w:bCs/>
        </w:rPr>
        <w:t xml:space="preserve"> του ΣΥΡΙΖΑ</w:t>
      </w:r>
      <w:r>
        <w:rPr>
          <w:rFonts w:eastAsia="Times New Roman"/>
          <w:bCs/>
        </w:rPr>
        <w:t xml:space="preserve"> και των ΑΝΕΛ</w:t>
      </w:r>
      <w:r w:rsidRPr="006651D3">
        <w:rPr>
          <w:rFonts w:eastAsia="Times New Roman"/>
          <w:bCs/>
        </w:rPr>
        <w:t>)</w:t>
      </w:r>
    </w:p>
    <w:p w14:paraId="33B29219" w14:textId="77777777" w:rsidR="00571D31" w:rsidRDefault="00B338ED">
      <w:pPr>
        <w:spacing w:after="0" w:line="600" w:lineRule="auto"/>
        <w:ind w:firstLine="720"/>
        <w:rPr>
          <w:rFonts w:eastAsia="Times New Roman" w:cs="Times New Roman"/>
          <w:szCs w:val="24"/>
        </w:rPr>
      </w:pPr>
      <w:r w:rsidRPr="00C62017">
        <w:rPr>
          <w:rFonts w:eastAsia="Times New Roman"/>
          <w:b/>
          <w:bCs/>
        </w:rPr>
        <w:t>ΠΡΟΕΔΡΕΥΩΝ (Γεώργιος Βαρεμένος):</w:t>
      </w:r>
      <w:r>
        <w:rPr>
          <w:rFonts w:eastAsia="Times New Roman"/>
          <w:bCs/>
        </w:rPr>
        <w:t xml:space="preserve"> Τον λόγο έχει ο κ. Ψαριανός από το Ποτάμι. </w:t>
      </w:r>
    </w:p>
    <w:p w14:paraId="33B2921A"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Ευχαριστώ, κύριε Πρόεδρε. </w:t>
      </w:r>
    </w:p>
    <w:p w14:paraId="33B2921B"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την κύρωση από τη Βουλή της σύμβασης που υπογράφηκε μεταξύ του ελληνικού δημοσίου και του κοινωφελούς Ιδρύματος «Σταύρος Νιάρχος», η οποία αφορά στην υλοποίηση δωρεάς του ιδρύματος για μια σειρά έργων με σκοπό την ενίσχυση και την αναβάθμιση της υγείας στην Ελλάδα. Είναι αναμφισβήτητα ένα θετικό βήμα και μία απολύτως θετική κίνηση. </w:t>
      </w:r>
    </w:p>
    <w:p w14:paraId="33B2921C"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Είναι πολύ ευχάριστο που η Κυβέρνηση καταθέτει ένα τέτοιο σχέδιο νόμου και δέχεται μια προσφορά, μια δωρεά από ένα ίδρυμα, από αυτά που τα χαρακτηρίζαμε κάποτε σε μια μεγάλη περιοχή της Αριστεράς ως κάτι κεφαλαιοκράτες, κάτι μεγαλοκαρχαρίες του κεφαλαίου, όπως είπα και στην επιτροπή, που πίνουν το αίμα του λαού με το μπουρί της σόμπας. Αυτή ήταν μια καθιερωμένη περιγραφή για πολλά χρόνια. Θυμάμαι πριν από δέκα χρόνια ακριβώς, όταν συζητιόταν η παραχώρηση του Δέλτα του Φαλήρου στο Ίδρυμα «Νιάρχος», που ήταν όλος ο ΣΥΡΙΖΑ και ένα τεράστιο τμήμα της ελληνικής Αριστεράς απέναντι στην παραχώρηση του Δέλτα του Φαλήρου στο Ίδρυμα «Σταύρος Νιάρχος». </w:t>
      </w:r>
    </w:p>
    <w:p w14:paraId="33B2921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Σήμερα, είδαμε το αποτέλεσμα. Όποιος πηγαίνει στο Πολιτιστικό Κέντρο «Σταύρος Νιάρχος» στο Δέλτα, νομίζει ότι πηγαίνει σε άλλη χώρα. Εξασφαλίσαμε ένα πραγματικό πολιτιστικό αριστούργημα και αρχιτεκτονικά και λειτουργικά</w:t>
      </w:r>
      <w:r w:rsidRPr="00E370AC">
        <w:rPr>
          <w:rFonts w:eastAsia="Times New Roman" w:cs="Times New Roman"/>
          <w:szCs w:val="24"/>
        </w:rPr>
        <w:t xml:space="preserve"> </w:t>
      </w:r>
      <w:r>
        <w:rPr>
          <w:rFonts w:eastAsia="Times New Roman" w:cs="Times New Roman"/>
          <w:szCs w:val="24"/>
        </w:rPr>
        <w:t xml:space="preserve">και με κάθε τρόπο. Και, βέβαια, με την τοποθέτηση της κ. </w:t>
      </w:r>
      <w:proofErr w:type="spellStart"/>
      <w:r>
        <w:rPr>
          <w:rFonts w:eastAsia="Times New Roman" w:cs="Times New Roman"/>
          <w:szCs w:val="24"/>
        </w:rPr>
        <w:t>Κονιόρδου</w:t>
      </w:r>
      <w:proofErr w:type="spellEnd"/>
      <w:r>
        <w:rPr>
          <w:rFonts w:eastAsia="Times New Roman" w:cs="Times New Roman"/>
          <w:szCs w:val="24"/>
        </w:rPr>
        <w:t xml:space="preserve"> στη θέση της προέδρου του πολιτιστικού ιδρύματος θα φροντίζουμε για την αύρα του ιδρύματος γενικότερα! </w:t>
      </w:r>
    </w:p>
    <w:p w14:paraId="33B2921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Είναι πολύ θετικό το ότι αποφασίζουμε και υλοποιούμε τέτοιες συνεργασίες του ιδιωτικού με τον δημόσιο τομέα. Κάποτε, πάλι μια μεγάλη περιοχή της Αριστεράς, όταν άκουγε ΣΔΙΤ νόμιζε ότι επρόκειτο για τίποτα βρομόλογα. Ήταν σαν μια βαριά βρισιά η συνεργασία δημόσιου και ιδιωτικού τομέα, ενώ ίσως είναι ο μόνος δρόμος που μπορεί μια χώρα να προχωρήσει. Όλες οι πολιτισμένες χώρες, πλην ορισμένων αφρικανικών χωρών, κινούνται σε αυτόν τον δρόμο και υλοποιούν τέτοια έργα και φροντίζουν με τέτοιον τρόπο και ο ιδιωτικός τομέας και το δημόσιο.</w:t>
      </w:r>
    </w:p>
    <w:p w14:paraId="33B2921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Εδώ, πρέπει να πούμε ότι είναι καλό το ότι το Ίδρυμα «Σταύρος Νιάρχος» θα επιτηρεί και θα φροντίζει τη λειτουργία, όπως γίνεται με το πολιτιστικό κέντρο του Δέλτα του Φαλήρου. Ελπίζουμε ότι αυτό θα γίνεται και στον τομέα της υγείας. </w:t>
      </w:r>
    </w:p>
    <w:p w14:paraId="33B2922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Το σχέδιο αποτελείται από δύο άρθρα. Συμφωνούμε απολύτως σε κάθε περιγραφή του σχεδίου. Δεν έχει νόημα να σχολιάσουμε επιμέρους ή να προτείνουμε τροποποιήσεις που δεν θα χρειαστούν ίσως, διότι είναι ήδη υπογεγραμμένη η σύμβαση από το ίδρυμα και το ελληνικό δημόσιο. </w:t>
      </w:r>
    </w:p>
    <w:p w14:paraId="33B2922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Η δωρεά του ιδρύματος είναι αναμφισβήτητα τεράστια και καλύπτει ανάγκες και λειτουργίες στον χώρο της υγείας –όπως και στον χώρο της παιδείας, του πολιτισμού, της δικαιοσύνης, σε όλες </w:t>
      </w:r>
      <w:r>
        <w:rPr>
          <w:rFonts w:eastAsia="Times New Roman" w:cs="Times New Roman"/>
          <w:szCs w:val="24"/>
        </w:rPr>
        <w:lastRenderedPageBreak/>
        <w:t>τις περιοχές λειτουργίας του ελληνικού κράτους και της ελληνικής πολιτείας- τις οποίες κανονικά θα έπρεπε εδώ και πολλά χρόνια</w:t>
      </w:r>
      <w:r w:rsidRPr="005D1B36">
        <w:rPr>
          <w:rFonts w:eastAsia="Times New Roman" w:cs="Times New Roman"/>
          <w:szCs w:val="24"/>
        </w:rPr>
        <w:t xml:space="preserve">, </w:t>
      </w:r>
      <w:r>
        <w:rPr>
          <w:rFonts w:eastAsia="Times New Roman" w:cs="Times New Roman"/>
          <w:szCs w:val="24"/>
        </w:rPr>
        <w:t xml:space="preserve">σε κάποιες περιπτώσεις, εδώ και δεκαετίες, να τις έχει καλύψει, να τις έχει φροντίσει και υλοποιήσει το ελληνικό δημόσιο. Ας μην ανοίξουμε, όμως αυτή τη συζήτηση τώρα. Είναι καλό το ότι υπάρχει αυτή η συνεργασία και η πρόθεση. Ίσως μονίμως από εδώ και πέρα να γίνονται τέτοιες συνέργειες. </w:t>
      </w:r>
    </w:p>
    <w:p w14:paraId="33B29222"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Το Γενικό Νοσοκομείο Κομοτηνής είναι από τα παλαιότερα της χώρας. Η ανέγερση του νέου κτηρίου όπου θα </w:t>
      </w:r>
      <w:proofErr w:type="spellStart"/>
      <w:r>
        <w:rPr>
          <w:rFonts w:eastAsia="Times New Roman" w:cs="Times New Roman"/>
          <w:szCs w:val="24"/>
        </w:rPr>
        <w:t>μετεγκατασταθεί</w:t>
      </w:r>
      <w:proofErr w:type="spellEnd"/>
      <w:r>
        <w:rPr>
          <w:rFonts w:eastAsia="Times New Roman" w:cs="Times New Roman"/>
          <w:szCs w:val="24"/>
        </w:rPr>
        <w:t xml:space="preserve"> το νοσοκομείο αποτελεί έργο κομβικής σημασίας, μιας και το υπάρχον σήμερα δέχεται περίπου χίλιους επισκέπτες τον μήνα, εξυπηρετώντας τεράστιο μέρος των κατοίκων της ανατολικής Μακεδονίας και της Θράκης. </w:t>
      </w:r>
    </w:p>
    <w:p w14:paraId="33B29223"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Για τη δημιουργία παιδιατρικού νοσοκομείου Θεσσαλονίκης δεν υπάρχει καμμία αμφιβολία ότι αποτελεί μακρόχρονη ανάγκη και αίτημα δεκαετιών όλης της βόρειας Ελλάδας, όχι μόνο της Θεσσαλονίκης και της βόρειας Ελλάδας, αλλά ακόμη και της Θεσσαλίας. Επιτέλους, θα καλυφθεί και η ίδρυση παιδιατρικού νοσοκομείου στη Θεσσαλονίκη. </w:t>
      </w:r>
    </w:p>
    <w:p w14:paraId="33B29224" w14:textId="77777777" w:rsidR="00571D31" w:rsidRDefault="00B338ED">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Για το κόστος υλοποίησης θα θέλαμε να πούμε μερικά πράγματα. Περιγράφεται σε ένα ποσό από 200 έως 250 εκατομμύρια ευρώ, ενώ αναφέρεται ένα ποσό μόνο για 8,5 εκατομμύρια ευρώ στις αναλύσεις για το Οφθαλμιατρείο Αθηνών, Πολυκλινική του Γενικού Νοσοκομείου «Ευαγγελισμός». Θα θέλαμε να ξέρουμε τι θα γίνει και να υπάρχει απόλυτη διαφάνεια. Ελπίζουμε και το ίδρυμα να το φροντίσει αυτό, αλλά πριν από όλα θα πρέπει να το φροντίσει η Βουλή, να έχουμε μια απόλυτη διαφάνεια </w:t>
      </w:r>
      <w:r>
        <w:rPr>
          <w:rFonts w:eastAsia="Times New Roman" w:cs="Times New Roman"/>
          <w:szCs w:val="24"/>
        </w:rPr>
        <w:lastRenderedPageBreak/>
        <w:t>για το πώς θα τοποθετηθούν, πώς θα κατανεμηθούν αυτά τα 200 έως 250 εκατομμύρια ευρώ του ιδρύματος.</w:t>
      </w:r>
    </w:p>
    <w:p w14:paraId="33B29225" w14:textId="77777777" w:rsidR="00571D31" w:rsidRDefault="00B338ED">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Για τη δημιουργία του παιδιατρικού νοσοκομείο Θεσσαλονίκης πρέπει να πούμε ότι δεν φαίνεται πουθενά πού θα </w:t>
      </w:r>
      <w:proofErr w:type="spellStart"/>
      <w:r>
        <w:rPr>
          <w:rFonts w:eastAsia="Times New Roman" w:cs="Times New Roman"/>
          <w:szCs w:val="24"/>
        </w:rPr>
        <w:t>χωροθετηθεί</w:t>
      </w:r>
      <w:proofErr w:type="spellEnd"/>
      <w:r>
        <w:rPr>
          <w:rFonts w:eastAsia="Times New Roman" w:cs="Times New Roman"/>
          <w:szCs w:val="24"/>
        </w:rPr>
        <w:t xml:space="preserve"> το ίδρυμα, το νέο νοσοκομείο. Σε δελτίο Τύπου του Ιδρύματος «Σταύρος Νιάρχος» αναφέρεται ότι η αρμόδια μελετητική ομάδα επισκέφθηκε το οικόπεδο, αλλά δεν γνωρίζουμε πού είναι. Καλό θα ήταν κι αυτό να το ξέρουμε. </w:t>
      </w:r>
    </w:p>
    <w:p w14:paraId="33B29226" w14:textId="77777777" w:rsidR="00571D31" w:rsidRDefault="00B338ED">
      <w:pPr>
        <w:tabs>
          <w:tab w:val="left" w:pos="2608"/>
        </w:tabs>
        <w:spacing w:after="0" w:line="600" w:lineRule="auto"/>
        <w:ind w:firstLine="720"/>
        <w:jc w:val="both"/>
        <w:rPr>
          <w:rFonts w:eastAsia="Times New Roman" w:cs="Times New Roman"/>
          <w:szCs w:val="24"/>
        </w:rPr>
      </w:pPr>
      <w:r w:rsidRPr="005100B2">
        <w:rPr>
          <w:rFonts w:eastAsia="Times New Roman" w:cs="Times New Roman"/>
          <w:b/>
          <w:szCs w:val="24"/>
        </w:rPr>
        <w:t xml:space="preserve">ΑΝΔΡΕΑΣ ΞΑΝΘΟΣ (Υπουργός Υγείας): </w:t>
      </w:r>
      <w:r>
        <w:rPr>
          <w:rFonts w:eastAsia="Times New Roman" w:cs="Times New Roman"/>
          <w:szCs w:val="24"/>
        </w:rPr>
        <w:t>Στα πρακτικά της επιτροπής υπάρχει απάντηση.</w:t>
      </w:r>
    </w:p>
    <w:p w14:paraId="33B29227" w14:textId="77777777" w:rsidR="00571D31" w:rsidRDefault="00B338ED">
      <w:pPr>
        <w:tabs>
          <w:tab w:val="left" w:pos="2608"/>
        </w:tabs>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Θέλουμε την απάντηση κι εδώ. Καλό θα ήταν, κύριε Υπουργέ.</w:t>
      </w:r>
    </w:p>
    <w:p w14:paraId="33B29228" w14:textId="77777777" w:rsidR="00571D31" w:rsidRDefault="00B338ED">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Κάτι ήθελα να πω για την εκτίμηση του χρόνου αποπεράτωσης, αν υπάρχει ένα χρονοδιάγραμμα για το σε πόσο καιρό, πότε αναμένεται να ολοκληρωθεί το έργο αυτό και στις τρεις περιπτώσεις και για τη Θεσσαλονίκη και για την Κομοτηνή. </w:t>
      </w:r>
    </w:p>
    <w:p w14:paraId="33B29229" w14:textId="77777777" w:rsidR="00571D31" w:rsidRDefault="00B338ED">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Επίσης, η σύμβαση έχει υπογραφεί. Είναι τελεσίδικη η συνέργεια και η συνεργασία. Είπαμε ότι δεν μπορούμε να προτείνουμε τροποποιήσεις. Δεν μπορούν να γίνουν αλλαγές, διότι το ίδρυμα θα ακυρώσει τη σύμβαση. Πρέπει να ξέρουμε πότε θα ολοκληρωθεί, πώς θα κατανεμηθούν τα κεφάλαια και να ευχηθούμε από εδώ και πέρα να υπάρχουν τέτοιες συνέργειες και συνεργασίες ανάμεσα σε φορείς του ιδιωτικού τομέα. </w:t>
      </w:r>
    </w:p>
    <w:p w14:paraId="33B2922A" w14:textId="77777777" w:rsidR="00571D31" w:rsidRDefault="00B338ED">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Είναι γεμάτη η χώρα, εδώ και </w:t>
      </w:r>
      <w:proofErr w:type="spellStart"/>
      <w:r>
        <w:rPr>
          <w:rFonts w:eastAsia="Times New Roman" w:cs="Times New Roman"/>
          <w:szCs w:val="24"/>
        </w:rPr>
        <w:t>εκατόν</w:t>
      </w:r>
      <w:proofErr w:type="spellEnd"/>
      <w:r>
        <w:rPr>
          <w:rFonts w:eastAsia="Times New Roman" w:cs="Times New Roman"/>
          <w:szCs w:val="24"/>
        </w:rPr>
        <w:t xml:space="preserve"> ογδόντα χρόνια, κοντεύουμε τα διακόσια, από τότε που υπάρχει το κράτος, με ιδρύματα στον χώρο της παιδείας, του πολιτισμού, της υγείας, σε δημόσια έργα </w:t>
      </w:r>
      <w:r>
        <w:rPr>
          <w:rFonts w:eastAsia="Times New Roman" w:cs="Times New Roman"/>
          <w:szCs w:val="24"/>
        </w:rPr>
        <w:lastRenderedPageBreak/>
        <w:t xml:space="preserve">που έγιναν με μεγάλες δωρεές Ελλήνων, οι οποίοι από τα υπερκέρδη τους επανατοποθετούσαν και </w:t>
      </w:r>
      <w:proofErr w:type="spellStart"/>
      <w:r>
        <w:rPr>
          <w:rFonts w:eastAsia="Times New Roman" w:cs="Times New Roman"/>
          <w:szCs w:val="24"/>
        </w:rPr>
        <w:t>επανεπένδυαν</w:t>
      </w:r>
      <w:proofErr w:type="spellEnd"/>
      <w:r>
        <w:rPr>
          <w:rFonts w:eastAsia="Times New Roman" w:cs="Times New Roman"/>
          <w:szCs w:val="24"/>
        </w:rPr>
        <w:t xml:space="preserve"> μεγάλα ποσά προς το κοινό συμφέρον και για το δημόσιο όφελος. </w:t>
      </w:r>
    </w:p>
    <w:p w14:paraId="33B2922B" w14:textId="77777777" w:rsidR="00571D31" w:rsidRDefault="00B338ED">
      <w:pPr>
        <w:tabs>
          <w:tab w:val="left" w:pos="2608"/>
        </w:tabs>
        <w:spacing w:after="0" w:line="600" w:lineRule="auto"/>
        <w:ind w:firstLine="720"/>
        <w:jc w:val="both"/>
        <w:rPr>
          <w:rFonts w:eastAsia="Times New Roman" w:cs="Times New Roman"/>
          <w:szCs w:val="24"/>
        </w:rPr>
      </w:pPr>
      <w:r>
        <w:rPr>
          <w:rFonts w:eastAsia="Times New Roman" w:cs="Times New Roman"/>
          <w:szCs w:val="24"/>
        </w:rPr>
        <w:t>Αυτή η συνταγή είναι κάτι που πρέπει να κρατήσουμε. Και ελπίζω να μειώνεται συνεχώς αυτός το χώρος, ένας απαρχαιωμένος χώρος μιας αντίληψης που έλεγε ότι όπου ανακατεύονται ιδιώτες και τα «</w:t>
      </w:r>
      <w:proofErr w:type="spellStart"/>
      <w:r>
        <w:rPr>
          <w:rFonts w:eastAsia="Times New Roman" w:cs="Times New Roman"/>
          <w:szCs w:val="24"/>
        </w:rPr>
        <w:t>συφέροντα</w:t>
      </w:r>
      <w:proofErr w:type="spellEnd"/>
      <w:r>
        <w:rPr>
          <w:rFonts w:eastAsia="Times New Roman" w:cs="Times New Roman"/>
          <w:szCs w:val="24"/>
        </w:rPr>
        <w:t>» -έτσι προφέρεται συνήθως, χωρίς το «μ»- είναι απαραιτήτως κακό, καρκίνωμα, κατάρα ή οτιδήποτε τέτοιο.</w:t>
      </w:r>
    </w:p>
    <w:p w14:paraId="33B2922C" w14:textId="77777777" w:rsidR="00571D31" w:rsidRDefault="00B338ED">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Για τις τροπολογίες τώρα. Έχουμε πει ότι σε τροπολογίες που έρχονται σε νομοσχέδια, είτε είναι τρεις είτε είναι τριάντα τρεις είτε είναι πενήντα τρεις, όταν έρχονται τροπολογίες σε νομοσχέδια, θα ψηφίζουμε «παρών». Κανονικά θα έπρεπε όσες τροπολογίες έχουμε να φέρουμε, να τις φέρνουμε σε οργανωμένο σχήμα, σε οργανωμένο σχέδιο νόμου, σε οργανωμένη συζήτηση στη Βουλή. Έχουμε δει περιστατικά που συζητάμε ένα θέμα για την παιδεία και έρχονται πενήντα έξι τροπολογίες για όλα τα άλλα πράγματα που θέλουμε να τακτοποιήσουμε, να βολέψουμε ή να φροντίσουμε. </w:t>
      </w:r>
    </w:p>
    <w:p w14:paraId="33B2922D" w14:textId="77777777" w:rsidR="00571D31" w:rsidRDefault="00B338ED">
      <w:pPr>
        <w:tabs>
          <w:tab w:val="left" w:pos="2608"/>
        </w:tabs>
        <w:spacing w:after="0" w:line="600" w:lineRule="auto"/>
        <w:ind w:firstLine="720"/>
        <w:jc w:val="both"/>
        <w:rPr>
          <w:rFonts w:eastAsia="Times New Roman" w:cs="Times New Roman"/>
          <w:szCs w:val="24"/>
        </w:rPr>
      </w:pPr>
      <w:r>
        <w:rPr>
          <w:rFonts w:eastAsia="Times New Roman" w:cs="Times New Roman"/>
          <w:szCs w:val="24"/>
        </w:rPr>
        <w:t>Θα ψηφίσουμε «παρών» στις τροπολογίες. Βεβαίως, για την αύξηση του κατώτατου μισθού θα μπορούσαμε να πούμε: γιατί 751 ευρώ; Να πάει στα 1.200 ευρώ ο κατώτατος μισθούς, στα 1.500 ευρώ. Γιατί δεν το κάναμε πριν από δύο χρόνια και το κάνουμε τώρα; Επειδή έρχονται οι εκλογές πιο κοντά; Με αυτό το κόλπο;</w:t>
      </w:r>
    </w:p>
    <w:p w14:paraId="33B2922E"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 xml:space="preserve">Αν είναι γι’ αυτό, καλώς έρχεται γρήγορα, σύντομα και εσπευσμένα, γιατί σημαίνει ότι θα έχουμε και γρήγορα εκλογές, στις οποίες εκλογές, αν από εδώ και πέρα ο ΣΥΡΙΖΑ είναι ξανά αντιπολίτευση, ελπίζω να μη βγαίνει με μαύρες σημαίες στους δρόμους απέναντι στα μεγάλα έργα και ελπίζω να μην </w:t>
      </w:r>
      <w:r>
        <w:rPr>
          <w:rFonts w:eastAsia="Times New Roman"/>
          <w:szCs w:val="24"/>
        </w:rPr>
        <w:lastRenderedPageBreak/>
        <w:t xml:space="preserve">καταψηφίζει και μετά βδελυγμίας να καταγγέλλει μέσα στη Βουλή τα ΣΔΙΤ ή τη συνεργασία με τον ιδιωτικό τομέα ή τις επενδύσεις, που ως τώρα ήταν πάγια πρακτική. Το θυμάμαι. Θέλετε να αναφέρω όλα τα έργα που έχουν γίνει; Είτε ήταν δημόσια έργα είτε ήταν νοσοκομεία με προσφορές και δωρεές είτε ήταν παραχωρήσεις σε ιδρύματα, ήταν πάντοτε απέναντι, πάντοτε καταψήφιζε και πάντοτε κατήγγειλε μετά βδελυγμίας. </w:t>
      </w:r>
    </w:p>
    <w:p w14:paraId="33B2922F"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Ελπίζουμε στο μέλλον να είναι πιο σώφρων σε αυτά τα ζητήματα και αν μπορεί να είναι και σε διάφορα άλλα ζητήματα, καλό θα είναι.</w:t>
      </w:r>
    </w:p>
    <w:p w14:paraId="33B29230"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Ευχαριστώ πολύ.</w:t>
      </w:r>
    </w:p>
    <w:p w14:paraId="33B29231" w14:textId="77777777" w:rsidR="00571D31" w:rsidRDefault="00B338ED">
      <w:pPr>
        <w:tabs>
          <w:tab w:val="left" w:pos="2940"/>
        </w:tabs>
        <w:spacing w:after="0" w:line="600" w:lineRule="auto"/>
        <w:ind w:firstLine="720"/>
        <w:jc w:val="both"/>
        <w:rPr>
          <w:rFonts w:eastAsia="Times New Roman"/>
          <w:szCs w:val="24"/>
        </w:rPr>
      </w:pPr>
      <w:r w:rsidRPr="00EB0F88">
        <w:rPr>
          <w:rFonts w:eastAsia="Times New Roman"/>
          <w:b/>
          <w:szCs w:val="24"/>
        </w:rPr>
        <w:t>ΠΡΟΕΔΡΕΥΩΝ (Γεώργιος Βαρεμένος):</w:t>
      </w:r>
      <w:r>
        <w:rPr>
          <w:rFonts w:eastAsia="Times New Roman"/>
          <w:szCs w:val="24"/>
        </w:rPr>
        <w:t xml:space="preserve"> Η Υπουργός Εργασίας κ. </w:t>
      </w:r>
      <w:proofErr w:type="spellStart"/>
      <w:r>
        <w:rPr>
          <w:rFonts w:eastAsia="Times New Roman"/>
          <w:szCs w:val="24"/>
        </w:rPr>
        <w:t>Αχτσιόγλου</w:t>
      </w:r>
      <w:proofErr w:type="spellEnd"/>
      <w:r>
        <w:rPr>
          <w:rFonts w:eastAsia="Times New Roman"/>
          <w:szCs w:val="24"/>
        </w:rPr>
        <w:t xml:space="preserve"> έχει τον λόγο.</w:t>
      </w:r>
    </w:p>
    <w:p w14:paraId="33B29232" w14:textId="77777777" w:rsidR="00571D31" w:rsidRDefault="00B338ED">
      <w:pPr>
        <w:tabs>
          <w:tab w:val="left" w:pos="2940"/>
        </w:tabs>
        <w:spacing w:after="0" w:line="600" w:lineRule="auto"/>
        <w:ind w:firstLine="720"/>
        <w:jc w:val="both"/>
        <w:rPr>
          <w:rFonts w:eastAsia="Times New Roman"/>
          <w:szCs w:val="24"/>
        </w:rPr>
      </w:pPr>
      <w:r>
        <w:rPr>
          <w:rFonts w:eastAsia="Times New Roman"/>
          <w:b/>
          <w:szCs w:val="24"/>
        </w:rPr>
        <w:t xml:space="preserve">ΕΦΗ ΑΧΤΣΙΟΓΛΟΥ </w:t>
      </w:r>
      <w:r w:rsidRPr="001A4754">
        <w:rPr>
          <w:rFonts w:eastAsia="Times New Roman"/>
          <w:b/>
          <w:szCs w:val="24"/>
        </w:rPr>
        <w:t>(Υπουργός Εργασίας, Κοινωνικής Ασφάλισης και Κοινωνικής Αλληλεγγύης):</w:t>
      </w:r>
      <w:r>
        <w:rPr>
          <w:rFonts w:eastAsia="Times New Roman"/>
          <w:szCs w:val="24"/>
        </w:rPr>
        <w:t xml:space="preserve"> Ευχαριστώ, κύριε Πρόεδρε.</w:t>
      </w:r>
    </w:p>
    <w:p w14:paraId="33B29233"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Κυρίες και κύριοι Βουλευτές, σήμερα είναι μια σημαντική στιγμή για τον κόσμο της εργασίας και την Κυβέρνησή μας, διότι σήμερα κάνουμε ένα σημαντικό βήμα για την υλοποίηση της κορυφαίας δέσμευσης που αναλάβαμε απέναντι στη μεγάλη κοινωνική πλειοψηφία. Αυτή η δέσμευση δεν ήταν άλλη από την αύξηση του διαθέσιμου εισοδήματος, την αύξηση των μισθών των εργαζομένων.</w:t>
      </w:r>
    </w:p>
    <w:p w14:paraId="33B29234"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 xml:space="preserve">Η ενίσχυση του διαθέσιμου εισοδήματος των εργαζομένων και η αύξηση των μισθών των μισθωτών όλης της χώρας αποτελεί την κεντρική πολιτική στόχευση αυτής της Κυβέρνησης. Και τη στόχευση αυτή την υπηρετούμε με δύο τρόπους: </w:t>
      </w:r>
    </w:p>
    <w:p w14:paraId="33B29235"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lastRenderedPageBreak/>
        <w:t>Πρώτον, με την επαναφορά των συλλογικών διαπραγματεύσεων στη χώρα, που από τον Αύγουστο του 2018 είναι πλέον πραγματικότητα. Επιμείναμε σθεναρά στην επαναφορά αυτή, ακριβώς διότι αποτελεί τον βασικό μηχανισμό, με τον οποίο οι εργαζόμενοι μπορούν να διεκδικούν και να πετυχαίνουν καλύτερους μισθούς και όρους εργασίας. Και σήμερα αυτό αποδεικνύεται στην πράξη, καθώς ήδη λίγες μέρες μετά την καθαρή έξοδο από το πρόγραμμα, που πέτυχε αυτή η Κυβέρνηση, έχουμε επεκτείνει επτά κλαδικές συλλογικές συμβάσεις, που καλύπτουν περίπου διακόσιες χιλιάδες μισθωτούς σε όλη τη χώρα, πράγμα το οποίο συνεπάγεται άμεση αύξηση των μισθών για δεκάδες χιλιάδες εργαζόμενους στη χώρα.</w:t>
      </w:r>
    </w:p>
    <w:p w14:paraId="33B29236"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 xml:space="preserve">Ταυτόχρονα, υλοποιούμε την κορυφαία δέσμευσή μας για την αύξηση του διαθέσιμου εισοδήματος των εργαζομένων και την ενίσχυση των μισθών τους μέσα από το βήμα που κάνουμε σήμερα με την επιτάχυνση της διαδικασίας για την αύξηση του κατώτατου μισθού. </w:t>
      </w:r>
    </w:p>
    <w:p w14:paraId="33B29237"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 xml:space="preserve">Ο νέος ενιαίος αυξημένος κατώτατος μισθός θα θεσπιστεί από αυτή την Κυβέρνηση τον Ιανουάριο του 2019, ένας κατώτατος μισθός, ο οποίος </w:t>
      </w:r>
      <w:proofErr w:type="spellStart"/>
      <w:r>
        <w:rPr>
          <w:rFonts w:eastAsia="Times New Roman"/>
          <w:szCs w:val="24"/>
        </w:rPr>
        <w:t>περικόπηκε</w:t>
      </w:r>
      <w:proofErr w:type="spellEnd"/>
      <w:r>
        <w:rPr>
          <w:rFonts w:eastAsia="Times New Roman"/>
          <w:szCs w:val="24"/>
        </w:rPr>
        <w:t xml:space="preserve"> το 2012, με επιλογή της τότε συγκυβέρνησης της Νέας Δημοκρατίας και του ΠΑΣΟΚ μέσα σε μία νύχτα κατά 22% και κατά 32% για τους νέους. Ταυτόχρονα, με επιλογή τής τότε συγκυβέρνησης της Νέας Δημοκρατίας και του ΠΑΣΟΚ «πάγωσαν» οι συλλογικές διαπραγματεύσεις στη χώρα, απαγορεύοντας ουσιαστικά στην πράξη στους εργαζόμενους να διεκδικούν και να πετυχαίνουν καλύτερους μισθούς και όρους εργασίας.</w:t>
      </w:r>
    </w:p>
    <w:p w14:paraId="33B29238"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 xml:space="preserve">Αυτές οι δύο κορυφαίες με δραματικές κοινωνικές συνέπειες επιλογές έγιναν τότε, διότι ακριβώς υπηρετούσαν μια αντίληψη που έλεγε ότι η ανάπτυξη θα μπορούσε να επανέλθει στη χώρα μόνο στη </w:t>
      </w:r>
      <w:r>
        <w:rPr>
          <w:rFonts w:eastAsia="Times New Roman"/>
          <w:szCs w:val="24"/>
        </w:rPr>
        <w:lastRenderedPageBreak/>
        <w:t>βάση της συντριβής της εργασίας. Οι δύο αυτές ολέθριες κοινωνικές επιλογές, πέραν του ότι συρρίκνωσαν αυτονοήτως αυτόματα το διαθέσιμο εισόδημα των εργαζομένων μέσα σε μία νύχτα, ταυτόχρονα εκτίναξαν και την ανεργία στο δυσθεώρητο 27,9% που είδαμε περί τα μέσα του 2013.</w:t>
      </w:r>
    </w:p>
    <w:p w14:paraId="33B29239"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Στον αντίποδα αυτής της αντίληψης για την ανάπτυξη η δική μας Κυβέρνηση εξαρχής είπε ότι η ανάπτυξη μπορεί να επανέλθει μόνο μέσα από την ενίσχυση του διαθέσιμου εισοδήματος των εργαζομένων, την υπεράσπιση των συμφερόντων των εργαζομένων, την ενίσχυση της διαπραγματευτικής τους δύναμης, τη θωράκιση των δικαιωμάτων τους.</w:t>
      </w:r>
    </w:p>
    <w:p w14:paraId="33B2923A"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Κι αυτή τη λογική, αυτό το σχέδιο το υπηρετήσαμε και εντός του Προγράμματος Δημοσιονομικής Προσαρμογής. Εντός του Προγράμματος Δημοσιονομικής Προσαρμογής υπηρετήσαμε τον στόχο αυτόν άλλοτε διαπραγματευόμενοι σκληρά για να διατηρήσουμε κεκτημένα δικαιώματα και άλλοτε για να θέσουμε κανόνες και να θωρακίσουμε δικαιώματα που δεν ήταν προστατευμένα στην πράξη, θέτοντας κανόνες για την προστασία των εργαζομένων από τις εργολαβίες, για την τήρηση των ωραρίων, για την πληρωμή των υπερωριών, κανόνες για την καταβολή του μισθού, κανόνες για την αδήλωτη, την υποδηλωμένη, την απλήρωτη εργασία, κανόνες για την προστασία των δικαιωμάτων των εργαζομένων στις περιπτώσεις πτωχεύσεων των επιχειρήσεων.</w:t>
      </w:r>
    </w:p>
    <w:p w14:paraId="33B2923B"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κάνουμε με ακόμη πιο εντατικό τρόπο τώρα, που μετά από την καθαρή έξοδο από το πρόγραμμα έχουμε πια και την πολιτική ελευθερία να ενεργούμε με μεγαλύτερη ένταση υπέρ της υπεράσπισης των δικαιωμάτων του κόσμου της εργασίας. </w:t>
      </w:r>
    </w:p>
    <w:p w14:paraId="33B2923C"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Το κάνουμε μέσα από την επαναφορά των συλλογικών διαπραγματεύσεων που ήδη, όπως επεσήμανα στην αρχή, σημαίνει αυτόματη αύξηση μισθών για δεκάδες χιλιάδες εργαζόμενους στη χώρα μέσα από την επέκταση των κλαδικών συλλογικών συμβάσεων εργασίας. </w:t>
      </w:r>
    </w:p>
    <w:p w14:paraId="33B2923D"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κάνουμε και σήμερα με αυτό το βήμα ενεργοποίησης και επιτάχυνσης της διαδικασίας για την αύξηση του κατώτατου μισθού, που θα μας οδηγήσει τον Ιανουάριο του 2019 στη θέσπιση ενός νέου ενιαίου ενισχυμένου, αυξημένου κατώτατου μισθού για όλους τους εργαζόμενους, χωρίς δυσμενείς ηλικιακές διακρίσεις, χωρίς ρατσιστικές, ηλικιακές διακρίσεις, οι οποίες επίσης επιβλήθηκαν με επιλογή της τότε συγκυβέρνησης της Νέας Δημοκρατίας και του ΠΑΣΟΚ, που θέσπισαν τον λεγόμενο «</w:t>
      </w:r>
      <w:proofErr w:type="spellStart"/>
      <w:r>
        <w:rPr>
          <w:rFonts w:eastAsia="Times New Roman" w:cs="Times New Roman"/>
          <w:szCs w:val="24"/>
        </w:rPr>
        <w:t>υποκατώτατο</w:t>
      </w:r>
      <w:proofErr w:type="spellEnd"/>
      <w:r>
        <w:rPr>
          <w:rFonts w:eastAsia="Times New Roman" w:cs="Times New Roman"/>
          <w:szCs w:val="24"/>
        </w:rPr>
        <w:t xml:space="preserve"> μισθό», που σήμερα για λόγους τακτικής καταριούνται. </w:t>
      </w:r>
    </w:p>
    <w:p w14:paraId="33B2923E"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νέος, λοιπόν, ενιαίος αυξημένος κατώτατος μισθός θα θεσπιστεί από αυτή την Κυβέρνηση τον Ιανουάριο του 2019. Η έξοδος από το Πρόγραμμα Δημοσιονομικής Προσαρμογής είναι ένα καθοριστικό σημείο ιστορικής σημασίας για τη χώρα. </w:t>
      </w:r>
    </w:p>
    <w:p w14:paraId="33B2923F"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Στόχος μας είναι να αποδεικνύουμε στην πράξη ότι η επόμενη μέρα είναι καλύτερη για τον κόσμο της εργασίας. Με αυτό το μέλημα συνεχίζουμε, προσηλωμένοι στην προσπάθεια για τη βελτίωση της καθημερινότητας της μεγάλης κοινωνικής πλειοψηφίας. Με αυτό το μέλημα θα αποδεικνύουμε καθημερινά στην πράξη ότι η έξοδος από το μνημόνιο δεν ήταν μία συμβολικής μόνο σημασίας ενέργεια, αλλά ήταν μία μετάβαση σε μια νέα περίοδο ανάκτησης δικαιωμάτων για τη μεγάλη κοινωνική πλειοψηφία. </w:t>
      </w:r>
    </w:p>
    <w:p w14:paraId="33B29240"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3B29241" w14:textId="77777777" w:rsidR="00571D31" w:rsidRDefault="00B338ED">
      <w:pPr>
        <w:spacing w:after="0" w:line="600" w:lineRule="auto"/>
        <w:ind w:firstLine="709"/>
        <w:jc w:val="center"/>
        <w:rPr>
          <w:rFonts w:eastAsia="Times New Roman" w:cs="Times New Roman"/>
          <w:szCs w:val="24"/>
        </w:rPr>
      </w:pPr>
      <w:r w:rsidRPr="00B819E1">
        <w:rPr>
          <w:rFonts w:eastAsia="Times New Roman" w:cs="Times New Roman"/>
          <w:szCs w:val="24"/>
        </w:rPr>
        <w:lastRenderedPageBreak/>
        <w:t>(Χειροκροτήματα από την πτέρυγα του ΣΥΡΙΖΑ)</w:t>
      </w:r>
    </w:p>
    <w:p w14:paraId="33B29242"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Ο κ. </w:t>
      </w:r>
      <w:proofErr w:type="spellStart"/>
      <w:r>
        <w:rPr>
          <w:rFonts w:eastAsia="Times New Roman" w:cs="Times New Roman"/>
          <w:szCs w:val="24"/>
        </w:rPr>
        <w:t>Καβαδέλλας</w:t>
      </w:r>
      <w:proofErr w:type="spellEnd"/>
      <w:r>
        <w:rPr>
          <w:rFonts w:eastAsia="Times New Roman" w:cs="Times New Roman"/>
          <w:szCs w:val="24"/>
        </w:rPr>
        <w:t xml:space="preserve">, ειδικός αγορητής της Ένωσης Κεντρώων, έχει τον λόγο. </w:t>
      </w:r>
    </w:p>
    <w:p w14:paraId="33B29243"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Κύριε Πρόεδρε, επί της τροπολογίας πότε θα γίνει η συζήτηση; Το λέω για να παραμείνει και η Υπουργός. </w:t>
      </w:r>
    </w:p>
    <w:p w14:paraId="33B29244"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Να τελειώσουμε τώρα με τους ειδικούς αγορητές και στη συνέχεια θα ακολουθήσει η συζήτηση. </w:t>
      </w:r>
    </w:p>
    <w:p w14:paraId="33B29245"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Καβαδέλλα</w:t>
      </w:r>
      <w:proofErr w:type="spellEnd"/>
      <w:r>
        <w:rPr>
          <w:rFonts w:eastAsia="Times New Roman" w:cs="Times New Roman"/>
          <w:szCs w:val="24"/>
        </w:rPr>
        <w:t xml:space="preserve">, έχετε τον λόγο. </w:t>
      </w:r>
    </w:p>
    <w:p w14:paraId="33B29246"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Ευχαριστώ, κύριε Πρόεδρε. </w:t>
      </w:r>
    </w:p>
    <w:p w14:paraId="33B29247"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Είμαι υποχρεωμένος να διαμαρτυρηθώ για την εξαίρεση. Θεωρώ, βεβαίως, ότι δεν υπήρχε δόλος, γιατί είστε υποδειγματικός Πρόεδρος, οπότε πάμε παρακάτω. </w:t>
      </w:r>
    </w:p>
    <w:p w14:paraId="33B29248"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Συζητούμε, λοιπόν, σήμερα το νομοσχέδιο το οποίο φέρνετε υπό μορφή κύρωσης και μάλιστα υπό προθεσμία να κριθεί, να συζητηθεί και να ψηφιστεί στη Βουλή, διότι θα είναι άκυρη η σύμβαση εντός ολίγων ημερών. </w:t>
      </w:r>
    </w:p>
    <w:p w14:paraId="33B29249"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Πρόκειται για μια σύμβαση μεταξύ του ελληνικού δημοσίου και του Ιδρύματος «Σταύρος Νιάρχος», το οποίο διαθέτει το ποσό των 250 εκατομμυρίων ευρώ για την υλοποίηση οκτώ μεγάλων έργων που θα γίνουν στην Αθήνα, στη Θεσσαλονίκη και στην Κομοτηνή. </w:t>
      </w:r>
    </w:p>
    <w:p w14:paraId="33B2924A"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Πέραν, όμως, από την Ελλάδα, το Ίδρυμα «Σταύρος Νιάρχος» συμβάλλει σε </w:t>
      </w:r>
      <w:proofErr w:type="spellStart"/>
      <w:r>
        <w:rPr>
          <w:rFonts w:eastAsia="Times New Roman" w:cs="Times New Roman"/>
          <w:szCs w:val="24"/>
        </w:rPr>
        <w:t>εκατόν</w:t>
      </w:r>
      <w:proofErr w:type="spellEnd"/>
      <w:r>
        <w:rPr>
          <w:rFonts w:eastAsia="Times New Roman" w:cs="Times New Roman"/>
          <w:szCs w:val="24"/>
        </w:rPr>
        <w:t xml:space="preserve"> είκοσι τέσσερις χώρες στον κόσμο στη βελτίωση της ζωής και αυτό πηγαίνει τη σημαία της Ελλάδας στις άκρες του κόσμου. </w:t>
      </w:r>
    </w:p>
    <w:p w14:paraId="33B2924B"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Τα έργα αυτά, λοιπόν, είπαμε ότι αφορούν την Αθήνα, τη Θεσσαλονίκη και την Κομοτηνή. </w:t>
      </w:r>
    </w:p>
    <w:p w14:paraId="33B2924C"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Όσον αφορά την Κομοτηνή, καλώς την εντάξατε, διότι εκεί όπου υπάρχουν θρησκευτικές μειονότητες που είναι </w:t>
      </w:r>
      <w:proofErr w:type="spellStart"/>
      <w:r>
        <w:rPr>
          <w:rFonts w:eastAsia="Times New Roman" w:cs="Times New Roman"/>
          <w:szCs w:val="24"/>
        </w:rPr>
        <w:t>παραμελημένες</w:t>
      </w:r>
      <w:proofErr w:type="spellEnd"/>
      <w:r>
        <w:rPr>
          <w:rFonts w:eastAsia="Times New Roman" w:cs="Times New Roman"/>
          <w:szCs w:val="24"/>
        </w:rPr>
        <w:t xml:space="preserve"> υπάρχει η επιβολή της Τουρκίας μέσω οικονομικών και άλλων παροχών και καλό είναι να δείξουμε και εμείς ότι αγαπάμε τους ακρίτες μας. </w:t>
      </w:r>
    </w:p>
    <w:p w14:paraId="33B2924D"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όσον αφορά τη Θεσσαλονίκη, καλώς την εντάξατε, βεβαίως, αφού θεωρείται </w:t>
      </w:r>
      <w:proofErr w:type="spellStart"/>
      <w:r>
        <w:rPr>
          <w:rFonts w:eastAsia="Times New Roman" w:cs="Times New Roman"/>
          <w:szCs w:val="24"/>
        </w:rPr>
        <w:t>παραμελημένη</w:t>
      </w:r>
      <w:proofErr w:type="spellEnd"/>
      <w:r>
        <w:rPr>
          <w:rFonts w:eastAsia="Times New Roman" w:cs="Times New Roman"/>
          <w:szCs w:val="24"/>
        </w:rPr>
        <w:t xml:space="preserve"> και αυτή, διότι το μετρό εκεί όλο και τελειώνει. Ελπίζουμε τώρα με τη νέα εξαγγελία όντως το μετρό να λειτουργήσει. </w:t>
      </w:r>
    </w:p>
    <w:p w14:paraId="33B2924E"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Όσον αφορά, βεβαίως, την υλοποίηση, υπάρχει κάποια –ας πούμε- δυσπιστία. Αυτό το έργο ακούγεται καλό. Και ποιος δεν θα ήθελε να γίνουν έργα και μάλιστα έργα τα οποία θα χρηματοδοτούνται από ιδιώτη και όχι από το ελληνικό κράτος; </w:t>
      </w:r>
    </w:p>
    <w:p w14:paraId="33B2924F"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Ελλάδα έχει ανάγκη από τα έργα αυτά. Θα στηρίξουν την οικονομία και βεβαίως θα δημιουργήσουν θέσεις εργασίας. Έχουμε όμως εύλογες ανησυχίες -όχι μόνον εμείς, είμαι σίγουρος ότι και εσείς έχετε ανησυχίες- για το πώς θα εφαρμοστεί αυτή η επένδυση. Δεν ξέρουμε τι θα γίνει με τις θέσεις-κλειδιά, πώς θα στελεχωθούν αυτές οι υπηρεσίες. Ελπίζω να γίνει με διαφάνεια, ελπίζω όντως οι καλύτεροι να αναλάβουν αυτές τις θέσεις. </w:t>
      </w:r>
    </w:p>
    <w:p w14:paraId="33B29250"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Όσον αφορά την προσφορά των ιδιωτών, δηλαδή τη σχέση ιδιωτών- κράτους, σχέση που καμμιά φορά βάλλεται για ιδεολογικούς λόγους από την Αριστερά, να πω ότι είχαμε ακούσει έως τώρα ότι οι ιδιώτες είναι κακοί άνθρωποι και πίνουν το αίμα του λαού. Τώρα, όμως, όπως και παλαιότερα, μεγάλοι ευεργέτες με την παρουσία τους και με την προσφορά τους έδωσαν ένα χέρι βοήθειας στις δύσκολες στιγμές της Ελλάδας.</w:t>
      </w:r>
    </w:p>
    <w:p w14:paraId="33B29251"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Τώρα, λοιπόν, προσβλέπουμε στους ιδιώτες. Πριν από μερικά χρόνια ήμαστε κάθετα αντίθετοι με το Ίδρυμα «Σταύρος Νιάρχος», με διαδηλώσεις και με άλλες λαϊκίστικες εκδηλώσεις. </w:t>
      </w:r>
    </w:p>
    <w:p w14:paraId="33B29252"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Έρχομαι τώρα στο κυρίως θέμα. </w:t>
      </w:r>
    </w:p>
    <w:p w14:paraId="33B29253"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Στοιχεία της σύμβασης δείχνουν ότι δεν μας εμπιστεύονται οι ευεργέτες, ούτε την Κυβέρνησή σας, αλλά ούτε και τις επόμενες κυβερνήσεις. Όπως φαίνεται στο άρθρο 15 και 17, υπάρχει ρήτρα επιστροφής των χρημάτων ή επιστροφής του έργου σε ιδιώτες. Οπότε θα ήταν μη λογικό να σας εμπιστευθούμε και εμείς. Εμείς δεν εμπιστευόμαστε κανέναν σας. Ξέρουμε την πρακτική των κυβερνήσεων και των προηγούμενων, </w:t>
      </w:r>
      <w:r w:rsidRPr="00D22188">
        <w:rPr>
          <w:rFonts w:eastAsia="Times New Roman"/>
          <w:color w:val="000000"/>
          <w:szCs w:val="24"/>
          <w:shd w:val="clear" w:color="auto" w:fill="FFFFFF"/>
        </w:rPr>
        <w:t>μηδενός εξαιρουμένου.</w:t>
      </w:r>
      <w:r>
        <w:rPr>
          <w:rFonts w:eastAsia="Times New Roman"/>
          <w:color w:val="000000"/>
          <w:szCs w:val="24"/>
          <w:shd w:val="clear" w:color="auto" w:fill="FFFFFF"/>
        </w:rPr>
        <w:t xml:space="preserve"> </w:t>
      </w:r>
    </w:p>
    <w:p w14:paraId="33B29254"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Καλό θα ήταν, αφού φέρατε το νομοσχέδιο αυτό στη Βουλή, να είχαμε στοιχεία, βάσει των οποίων να συζητήσουμε. Εμείς βλέπουμε ότι από τα 250 εκατομμύρια ευρώ υπάρχει μία αιτιολόγηση των 8,5 εκατομμυρίων ευρώ και για τα υπόλοιπα δεν υπάρχει τίποτα. Επίσης, λέτε για τη στελέχωση θα επιλεγούν οι καλύτεροι. Αυτό ή ότι θα γίνουν σωστές κινήσεις δεν μας λέει τίποτα. Θέλουμε εκτός από τα οικονομικά να έχουμε και μία πρόσβαση όσον αφορά τη στελέχωση. Όχι στο πώς θα βάλουμε τους δικούς μας, αλλά στο πώς θα γίνει. </w:t>
      </w:r>
    </w:p>
    <w:p w14:paraId="33B29255"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Σαφώς είναι καλές οι δωρεές. Για την πατρίδα μας είναι σπουδαία υπόθεση να υπάρξουν δωρητές. Οι δωρητές, όμως, θα πρέπει να αισθάνονται μία ασφάλεια. Είμαστε θετικοί στην υλοποίηση τέτοιων έργων. Θέλουμε, όμως, πριν ψηφίσουμε –αν και δεν το βλέπω αυτό- να έχουμε κάποια στοιχεία, διότι διαφορετικά θα συμβάλουμε και εμείς με την ψήφο μας σε μία πιθανή -δεν λέω ότι οπωσδήποτε θα υπάρξει- κακοδιαχείριση. Είμαστε ακόμα επιφυλακτικοί. Εγώ δηλώνω «παρών» επί του συγκεκριμένου νομοσχεδίου. Θέλουμε να ψηφίσουμε, γιατί τα έργα αυτά τα χρειάζεται η Ελλάδα. Θέλουμε, όμως, να ξέρουμε τι ψηφίζουμε. </w:t>
      </w:r>
    </w:p>
    <w:p w14:paraId="33B29256"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 πολύ.</w:t>
      </w:r>
    </w:p>
    <w:p w14:paraId="33B29257"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(Γεώργιος Βαρεμένος): </w:t>
      </w:r>
      <w:r>
        <w:rPr>
          <w:rFonts w:eastAsia="Times New Roman"/>
          <w:color w:val="000000"/>
          <w:szCs w:val="24"/>
          <w:shd w:val="clear" w:color="auto" w:fill="FFFFFF"/>
        </w:rPr>
        <w:t>Κι εμείς.</w:t>
      </w:r>
    </w:p>
    <w:p w14:paraId="33B29258"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Θεοχαρόπουλε, τι θέλετε;</w:t>
      </w:r>
    </w:p>
    <w:p w14:paraId="33B29259"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sidRPr="00FE5F3A">
        <w:rPr>
          <w:rFonts w:eastAsia="Times New Roman"/>
          <w:b/>
          <w:color w:val="000000"/>
          <w:szCs w:val="24"/>
          <w:shd w:val="clear" w:color="auto" w:fill="FFFFFF"/>
        </w:rPr>
        <w:t>ΑΘΑΝΑΣΙΟΣ ΘΕΟΧΑΡΟΠΟΥΛΟΣ:</w:t>
      </w:r>
      <w:r>
        <w:rPr>
          <w:rFonts w:eastAsia="Times New Roman"/>
          <w:color w:val="000000"/>
          <w:szCs w:val="24"/>
          <w:shd w:val="clear" w:color="auto" w:fill="FFFFFF"/>
        </w:rPr>
        <w:t xml:space="preserve"> Θα ήθελα τρία λεπτά για να τοποθετηθώ ως Κοινοβουλευτικός Εκπρόσωπος για την τροπολογία.</w:t>
      </w:r>
    </w:p>
    <w:p w14:paraId="33B2925A"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sidRPr="00FE5F3A">
        <w:rPr>
          <w:rFonts w:eastAsia="Times New Roman"/>
          <w:b/>
          <w:color w:val="000000"/>
          <w:szCs w:val="24"/>
          <w:shd w:val="clear" w:color="auto" w:fill="FFFFFF"/>
        </w:rPr>
        <w:t>ΙΩΑΝΝΗΣ ΒΡΟΥΤΣΗΣ:</w:t>
      </w:r>
      <w:r>
        <w:rPr>
          <w:rFonts w:eastAsia="Times New Roman"/>
          <w:color w:val="000000"/>
          <w:szCs w:val="24"/>
          <w:shd w:val="clear" w:color="auto" w:fill="FFFFFF"/>
        </w:rPr>
        <w:t xml:space="preserve"> Κύριε Πρόεδρε, πότε θα μιλήσουν αυτοί που έχουν ζητήσει τον λόγο;</w:t>
      </w:r>
    </w:p>
    <w:p w14:paraId="33B2925B"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(Γεώργιος Βαρεμένος): </w:t>
      </w:r>
      <w:r>
        <w:rPr>
          <w:rFonts w:eastAsia="Times New Roman"/>
          <w:color w:val="000000"/>
          <w:szCs w:val="24"/>
          <w:shd w:val="clear" w:color="auto" w:fill="FFFFFF"/>
        </w:rPr>
        <w:t>Προτείνω να μιλήσουν τώρα ένας-δύο Κοινοβουλευτικοί Εκπρόσωποι, μετά δύο ομιλητές…</w:t>
      </w:r>
    </w:p>
    <w:p w14:paraId="33B2925C"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ΙΩΑΝΝΗΣ ΒΡΟΥΤΣΗΣ: </w:t>
      </w:r>
      <w:r>
        <w:rPr>
          <w:rFonts w:eastAsia="Times New Roman"/>
          <w:color w:val="000000"/>
          <w:szCs w:val="24"/>
          <w:shd w:val="clear" w:color="auto" w:fill="FFFFFF"/>
        </w:rPr>
        <w:t>Γιατί δεν ξεκινάμε με τους ομιλητές και να μπούμε στον κύκλο μετά; Τόση ώρα περιμένουμε.</w:t>
      </w:r>
    </w:p>
    <w:p w14:paraId="33B2925D" w14:textId="77777777" w:rsidR="00571D31" w:rsidRDefault="00B338ED">
      <w:pPr>
        <w:spacing w:after="0" w:line="600" w:lineRule="auto"/>
        <w:ind w:firstLine="720"/>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 xml:space="preserve">Ας το κάνουμε έτσι. </w:t>
      </w:r>
    </w:p>
    <w:p w14:paraId="33B2925E" w14:textId="77777777" w:rsidR="00571D31" w:rsidRDefault="00B338ED">
      <w:pPr>
        <w:spacing w:after="0" w:line="600" w:lineRule="auto"/>
        <w:ind w:firstLine="720"/>
        <w:jc w:val="both"/>
        <w:rPr>
          <w:rFonts w:eastAsia="Times New Roman" w:cs="Times New Roman"/>
          <w:szCs w:val="24"/>
        </w:rPr>
      </w:pPr>
      <w:r w:rsidRPr="00CB0385">
        <w:rPr>
          <w:rFonts w:eastAsia="Times New Roman" w:cs="Times New Roman"/>
          <w:b/>
          <w:szCs w:val="24"/>
        </w:rPr>
        <w:lastRenderedPageBreak/>
        <w:t>ΑΘΑΝΑΣΙΟΣ ΘΕΟΧΑΡΟΠΟΥΛΟΣ:</w:t>
      </w:r>
      <w:r>
        <w:rPr>
          <w:rFonts w:eastAsia="Times New Roman" w:cs="Times New Roman"/>
          <w:szCs w:val="24"/>
        </w:rPr>
        <w:t xml:space="preserve"> Επειδή είναι η κυρία Υπουργός εδώ, έλεγα μήπως πρέπει να μιλήσουμε για την τροπολογία, ώστε να υπάρξει συνεννόηση. Μήπως πρέπει να γίνει συζήτηση</w:t>
      </w:r>
      <w:r w:rsidRPr="00932214">
        <w:rPr>
          <w:rFonts w:eastAsia="Times New Roman" w:cs="Times New Roman"/>
          <w:szCs w:val="24"/>
        </w:rPr>
        <w:t xml:space="preserve"> </w:t>
      </w:r>
      <w:r>
        <w:rPr>
          <w:rFonts w:eastAsia="Times New Roman" w:cs="Times New Roman"/>
          <w:szCs w:val="24"/>
        </w:rPr>
        <w:t xml:space="preserve">για την τροπολογία, γιατί είναι σοβαρή; </w:t>
      </w:r>
    </w:p>
    <w:p w14:paraId="33B2925F" w14:textId="77777777" w:rsidR="00571D31" w:rsidRDefault="00B338ED">
      <w:pPr>
        <w:spacing w:after="0" w:line="600" w:lineRule="auto"/>
        <w:ind w:firstLine="720"/>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Η συζήτηση είναι ενιαία.</w:t>
      </w:r>
    </w:p>
    <w:p w14:paraId="33B29260" w14:textId="77777777" w:rsidR="00571D31" w:rsidRDefault="00B338ED">
      <w:pPr>
        <w:spacing w:after="0" w:line="600" w:lineRule="auto"/>
        <w:ind w:firstLine="720"/>
        <w:jc w:val="both"/>
        <w:rPr>
          <w:rFonts w:eastAsia="Times New Roman" w:cs="Times New Roman"/>
          <w:szCs w:val="24"/>
        </w:rPr>
      </w:pPr>
      <w:r w:rsidRPr="00CB0385">
        <w:rPr>
          <w:rFonts w:eastAsia="Times New Roman" w:cs="Times New Roman"/>
          <w:b/>
          <w:szCs w:val="24"/>
        </w:rPr>
        <w:t>ΑΘΑΝΑΣΙΟΣ ΘΕΟΧΑΡΟΠΟΥΛΟΣ:</w:t>
      </w:r>
      <w:r>
        <w:rPr>
          <w:rFonts w:eastAsia="Times New Roman" w:cs="Times New Roman"/>
          <w:b/>
          <w:szCs w:val="24"/>
        </w:rPr>
        <w:t xml:space="preserve"> </w:t>
      </w:r>
      <w:r>
        <w:rPr>
          <w:rFonts w:eastAsia="Times New Roman" w:cs="Times New Roman"/>
          <w:szCs w:val="24"/>
        </w:rPr>
        <w:t xml:space="preserve">Κύριε Πρόεδρε, έχει κατατεθεί μία πολύ σοβαρή τροπολογία και βρίσκεται σε δημόσιο διάλογο. Εμείς έχουμε καταθέσει μία προσθήκη- τροπολογία, την οποία θέλουμε να εξηγήσουμε. Φαντάζομαι ότι θα γίνει μία ειδική συζήτηση επί της τροπολογίας, κατά την οποία θα είναι εδώ και η κυρία Υπουργός. Αυτό μας διευκολύνει όλους. </w:t>
      </w:r>
    </w:p>
    <w:p w14:paraId="33B29261" w14:textId="77777777" w:rsidR="00571D31" w:rsidRDefault="00B338ED">
      <w:pPr>
        <w:spacing w:after="0" w:line="600" w:lineRule="auto"/>
        <w:ind w:firstLine="720"/>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 xml:space="preserve">Η συζήτηση είναι ενιαία. Εσείς είστε Κοινοβουλευτικός Εκπρόσωπος. Θέλετε να πάρετε τώρα τον λόγο, παρά το γεγονός ότι οι συνάδελφοι ζητούν να αρχίσουμε με τους ομιλητές; </w:t>
      </w:r>
    </w:p>
    <w:p w14:paraId="33B29262" w14:textId="77777777" w:rsidR="00571D31" w:rsidRDefault="00B338ED">
      <w:pPr>
        <w:spacing w:after="0" w:line="600" w:lineRule="auto"/>
        <w:ind w:firstLine="720"/>
        <w:jc w:val="both"/>
        <w:rPr>
          <w:rFonts w:eastAsia="Times New Roman" w:cs="Times New Roman"/>
          <w:szCs w:val="24"/>
        </w:rPr>
      </w:pPr>
      <w:r w:rsidRPr="00A227BF">
        <w:rPr>
          <w:rFonts w:eastAsia="Times New Roman" w:cs="Times New Roman"/>
          <w:b/>
          <w:szCs w:val="24"/>
        </w:rPr>
        <w:t>ΙΩΑΝΝΗΣ ΒΡΟΥΤΣΗΣ:</w:t>
      </w:r>
      <w:r>
        <w:rPr>
          <w:rFonts w:eastAsia="Times New Roman" w:cs="Times New Roman"/>
          <w:szCs w:val="24"/>
        </w:rPr>
        <w:t xml:space="preserve"> Ας μιλήσουν δύο ομιλητές τουλάχιστον, κύριε Πρόεδρε.</w:t>
      </w:r>
    </w:p>
    <w:p w14:paraId="33B29263" w14:textId="77777777" w:rsidR="00571D31" w:rsidRDefault="00B338ED">
      <w:pPr>
        <w:spacing w:after="0" w:line="600" w:lineRule="auto"/>
        <w:ind w:firstLine="720"/>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πρώτος εκ των ομιλητών κ. </w:t>
      </w:r>
      <w:proofErr w:type="spellStart"/>
      <w:r>
        <w:rPr>
          <w:rFonts w:eastAsia="Times New Roman" w:cs="Times New Roman"/>
          <w:szCs w:val="24"/>
        </w:rPr>
        <w:t>Ηγουμενίδης</w:t>
      </w:r>
      <w:proofErr w:type="spellEnd"/>
      <w:r>
        <w:rPr>
          <w:rFonts w:eastAsia="Times New Roman" w:cs="Times New Roman"/>
          <w:szCs w:val="24"/>
        </w:rPr>
        <w:t>.</w:t>
      </w:r>
    </w:p>
    <w:p w14:paraId="33B29264" w14:textId="77777777" w:rsidR="00571D31" w:rsidRDefault="00B338ED">
      <w:pPr>
        <w:spacing w:after="0" w:line="600" w:lineRule="auto"/>
        <w:ind w:firstLine="720"/>
        <w:jc w:val="both"/>
        <w:rPr>
          <w:rFonts w:eastAsia="Times New Roman" w:cs="Times New Roman"/>
          <w:szCs w:val="24"/>
        </w:rPr>
      </w:pPr>
      <w:r w:rsidRPr="00A227BF">
        <w:rPr>
          <w:rFonts w:eastAsia="Times New Roman" w:cs="Times New Roman"/>
          <w:b/>
          <w:szCs w:val="24"/>
        </w:rPr>
        <w:t>ΝΙΚΟΛΑΟΣ ΗΓΟΥΜΕΝΙΔΗΣ:</w:t>
      </w:r>
      <w:r>
        <w:rPr>
          <w:rFonts w:eastAsia="Times New Roman" w:cs="Times New Roman"/>
          <w:szCs w:val="24"/>
        </w:rPr>
        <w:t xml:space="preserve"> Ευχαριστώ, κύριε Πρόεδρε.</w:t>
      </w:r>
    </w:p>
    <w:p w14:paraId="33B2926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Κυρία και κύριοι Υπουργοί, κυρίες και κύριοι συνάδελφοι, η σημερινή τροπολογία του Υπουργείου Εργασίας κατά τη γνώμη μου βάζει σε τροχιά επιτάχυνσης την αύξηση του κατώτατου μισθού. Ουσιαστικά επισπεύδεται η διαδικασία, ξεκινώντας άμεσα, από αυτό το δεκαήμερο που αρχίζει σήμερα, με σκοπό να υλοποιηθεί μέσα στον Ιανουάριο του 2019. </w:t>
      </w:r>
    </w:p>
    <w:p w14:paraId="33B2926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Θ΄ Αντιπρόεδρος της Βουλής κ. </w:t>
      </w:r>
      <w:r w:rsidRPr="00E31E6B">
        <w:rPr>
          <w:rFonts w:eastAsia="Times New Roman" w:cs="Times New Roman"/>
          <w:b/>
          <w:szCs w:val="24"/>
        </w:rPr>
        <w:t>ΜΑΡΙΟΣ ΓΕΩΡΓΙΑΔΗΣ</w:t>
      </w:r>
      <w:r>
        <w:rPr>
          <w:rFonts w:eastAsia="Times New Roman" w:cs="Times New Roman"/>
          <w:szCs w:val="24"/>
        </w:rPr>
        <w:t>)</w:t>
      </w:r>
    </w:p>
    <w:p w14:paraId="33B2926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Νομίζω ότι δίνεται ένα σαφές μήνυμα: Αμέσως μετά την έξοδο από τα μνημόνια, αξιοποιείται η δυνατότητα επίσπευσης της διαδικασίας που στόχο έχει την προστασία του κόσμου της εργασίας, την προστασία των παραγωγικών δυνάμεων της χώρας. Αυτή η τροπολογία στον βαθμό που της αντιστοιχεί βάζει το λιθαράκι της στην προσπάθεια αυτής της προστασίας. </w:t>
      </w:r>
    </w:p>
    <w:p w14:paraId="33B2926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Η εξέλιξη αυτή έρχεται σαν συνέχεια μίας σειράς ρυθμίσεων ενάντια στο κύμα της νεοφιλελεύθερης απορρύθμισης της εργασίας και υπέρ της ενίσχυσης του εισοδήματος των εργαζομένων. Έρχεται μετά την επαναφορά των συλλογικών διαπραγματεύσεων, με την αρχή της ευνοϊκότερης ρύθμισης και την αρχή της επεκτασιμότητας των συλλογικών συμβάσεων εργασίας, όπως έχουν επανέλθει και εφαρμόζονται μετά τις 21 του περασμένου Αυγούστου. </w:t>
      </w:r>
    </w:p>
    <w:p w14:paraId="33B2926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Έρχεται μετά την προ ημερών επέκταση της κλαδικής συλλογικής σύμβασης εργασίας των ξενοδοχοϋπαλλήλων, δηλαδή τη μεγαλύτερη σε ισχύ κλαδική σύμβαση στη χώρα, που αφορά </w:t>
      </w:r>
      <w:proofErr w:type="spellStart"/>
      <w:r>
        <w:rPr>
          <w:rFonts w:eastAsia="Times New Roman" w:cs="Times New Roman"/>
          <w:szCs w:val="24"/>
        </w:rPr>
        <w:t>εκατόν</w:t>
      </w:r>
      <w:proofErr w:type="spellEnd"/>
      <w:r>
        <w:rPr>
          <w:rFonts w:eastAsia="Times New Roman" w:cs="Times New Roman"/>
          <w:szCs w:val="24"/>
        </w:rPr>
        <w:t xml:space="preserve"> δεκατέσσερις χιλιάδες εργαζόμενους για επτά κλαδικές συμβάσεις και σύνολο διακοσίων χιλιάδων εργαζομένων. Ακούσαμε την Υπουργό να μιλάει γι’ αυτό πριν από λίγο.</w:t>
      </w:r>
    </w:p>
    <w:p w14:paraId="33B2926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Το μήνυμα είναι σαφές: Όπως στην προσπάθεια εξόδου από τα μνημόνια, στο κέντρο της προσοχής μας ήταν η κοινωνία και η προσπάθεια να παραμείνει όρθια, έτσι και στην προσπάθεια οικοδόμησης της μετά τα μνημόνια Ελλάδας, στο κέντρο της προσοχής μας παραμένουν οι φτωχοί, οι αδύναμοι, οι εργαζόμενοι που στήριξαν τη μέχρι τώρα πορεία. </w:t>
      </w:r>
    </w:p>
    <w:p w14:paraId="33B2926B"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Στον πυρήνα αυτού του σχεδιασμού μας βρίσκεται η ανάκτηση της εργασίας. Και κομμάτι ανάκτησης της εργασίας είναι και η σημερινή τροπολογία. Στόχος μας είναι μέσα στην επόμενη πενταετία να μειώσουμε την ανεργία στο 10%. Πιστεύω η διαδικασία αύξησης του κατώτατου μισθού να συνοδεύεται και να σημάνει, την ίδια στιγμή, και την κατάργηση του </w:t>
      </w:r>
      <w:proofErr w:type="spellStart"/>
      <w:r>
        <w:rPr>
          <w:rFonts w:eastAsia="Times New Roman" w:cs="Times New Roman"/>
          <w:szCs w:val="24"/>
        </w:rPr>
        <w:t>υποκατώτατου</w:t>
      </w:r>
      <w:proofErr w:type="spellEnd"/>
      <w:r>
        <w:rPr>
          <w:rFonts w:eastAsia="Times New Roman" w:cs="Times New Roman"/>
          <w:szCs w:val="24"/>
        </w:rPr>
        <w:t xml:space="preserve"> μισθού και της διάκρισης των νέων εργαζομένων. </w:t>
      </w:r>
    </w:p>
    <w:p w14:paraId="33B2926C"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Στην ίδια κατεύθυνση είναι και τα αναδρομικά προς ομάδες εργαζομένων, είτε αυτό αφορά τις αποφάσεις του Συμβουλίου της Επικρατείας είτε αφορά την απόφαση του Πρωθυπουργού και των Υπουργών Υγείας, πέραν των αποφάσεων του Συμβουλίου της Επικρατείας, για την αποκατάσταση μιας αδικίας από το δεύτερο μνημόνιο. </w:t>
      </w:r>
    </w:p>
    <w:p w14:paraId="33B2926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Επίσης, κατά τη γνώμη μου, στην ίδια κατεύθυνση είναι και η προσπάθεια βελτίωσης της οικονομικής θέσης των εργαζομένων, όπως και η προσπάθεια μείωσης του ΕΝΦΙΑ, τη σταδιακή μείωση του οποίου ανακοίνωσε ο </w:t>
      </w:r>
      <w:r w:rsidRPr="0001670A">
        <w:rPr>
          <w:rFonts w:eastAsia="Times New Roman" w:cs="Times New Roman"/>
        </w:rPr>
        <w:t>Πρωθυπουργός</w:t>
      </w:r>
      <w:r>
        <w:rPr>
          <w:rFonts w:eastAsia="Times New Roman" w:cs="Times New Roman"/>
          <w:szCs w:val="24"/>
        </w:rPr>
        <w:t>, όπως και η προσπάθεια μείωσης των ασφαλιστικών εισφορών για τους επιστήμονες και τους νέους επαγγελματίες.</w:t>
      </w:r>
    </w:p>
    <w:p w14:paraId="33B2926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Είναι πολλά τα μέτρα. Νομίζω ότι στον πυρήνα αυτών των μέτρων υπάρχει ένα πολιτικό μήνυμα, πέρα από την πραγματικά σημαντική βελτίωση της θέσης των εργαζομένων. Εγώ κρατώ -και θα ήθελα να το υπογραμμίσω, κυρίες και κύριοι συνάδελφοι- το υψηλού συμβολισμού μήνυμα που έχει η τροπολογία που κατέθεσε το Υπουργείο Εργασίας σήμερα. Σήμερα όπου οι γνωστές </w:t>
      </w:r>
      <w:proofErr w:type="spellStart"/>
      <w:r>
        <w:rPr>
          <w:rFonts w:eastAsia="Times New Roman" w:cs="Times New Roman"/>
          <w:szCs w:val="24"/>
        </w:rPr>
        <w:t>Κασσάνδρες</w:t>
      </w:r>
      <w:proofErr w:type="spellEnd"/>
      <w:r>
        <w:rPr>
          <w:rFonts w:eastAsia="Times New Roman" w:cs="Times New Roman"/>
          <w:szCs w:val="24"/>
        </w:rPr>
        <w:t xml:space="preserve"> «δίνουν τα ρέστα τους» στην καταστροφολογία, είναι σαφές ότι μετά την ολοκλήρωση του Προ</w:t>
      </w:r>
      <w:r>
        <w:rPr>
          <w:rFonts w:eastAsia="Times New Roman" w:cs="Times New Roman"/>
          <w:szCs w:val="24"/>
        </w:rPr>
        <w:lastRenderedPageBreak/>
        <w:t xml:space="preserve">γράμματος Δημοσιονομικής Προσαρμογής της χώρας μας και αφού έκλεισε αυτός ο κύκλος, δεν χαρίζουμε ούτε μία σπιθαμή ελευθερίας στους δανειστές μας, δεν χαρίζουμε ούτε μία σπιθαμή ελευθερίας στο νεοφιλελεύθερο μπλοκ! </w:t>
      </w:r>
    </w:p>
    <w:p w14:paraId="33B2926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3B29270" w14:textId="77777777" w:rsidR="00571D31" w:rsidRDefault="00B338ED">
      <w:pPr>
        <w:spacing w:after="0" w:line="600" w:lineRule="auto"/>
        <w:ind w:firstLine="720"/>
        <w:jc w:val="center"/>
        <w:rPr>
          <w:rFonts w:eastAsia="Times New Roman" w:cs="Times New Roman"/>
          <w:szCs w:val="24"/>
        </w:rPr>
      </w:pPr>
      <w:r w:rsidRPr="00FC6413">
        <w:rPr>
          <w:rFonts w:eastAsia="Times New Roman" w:cs="Times New Roman"/>
          <w:szCs w:val="24"/>
        </w:rPr>
        <w:t>(Χε</w:t>
      </w:r>
      <w:r>
        <w:rPr>
          <w:rFonts w:eastAsia="Times New Roman" w:cs="Times New Roman"/>
          <w:szCs w:val="24"/>
        </w:rPr>
        <w:t>ιροκροτήματα από την πτέρυγα του ΣΥΡΙΖΑ</w:t>
      </w:r>
      <w:r w:rsidRPr="00FC6413">
        <w:rPr>
          <w:rFonts w:eastAsia="Times New Roman" w:cs="Times New Roman"/>
          <w:szCs w:val="24"/>
        </w:rPr>
        <w:t>)</w:t>
      </w:r>
    </w:p>
    <w:p w14:paraId="33B29271"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Ηγουμενίδη</w:t>
      </w:r>
      <w:proofErr w:type="spellEnd"/>
      <w:r>
        <w:rPr>
          <w:rFonts w:eastAsia="Times New Roman" w:cs="Times New Roman"/>
          <w:szCs w:val="24"/>
        </w:rPr>
        <w:t>.</w:t>
      </w:r>
    </w:p>
    <w:p w14:paraId="33B29272"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Βρούτσης</w:t>
      </w:r>
      <w:proofErr w:type="spellEnd"/>
      <w:r>
        <w:rPr>
          <w:rFonts w:eastAsia="Times New Roman" w:cs="Times New Roman"/>
          <w:szCs w:val="24"/>
        </w:rPr>
        <w:t xml:space="preserve"> από την Κοινοβουλευτική Ομάδα της Νέας Δημοκρατίας.</w:t>
      </w:r>
    </w:p>
    <w:p w14:paraId="33B29273"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Αμέσως μετά θα ακολουθήσει ο κ. Θεοχαρόπουλος και ο κ. </w:t>
      </w:r>
      <w:proofErr w:type="spellStart"/>
      <w:r>
        <w:rPr>
          <w:rFonts w:eastAsia="Times New Roman" w:cs="Times New Roman"/>
          <w:szCs w:val="24"/>
        </w:rPr>
        <w:t>Παφίλης</w:t>
      </w:r>
      <w:proofErr w:type="spellEnd"/>
      <w:r>
        <w:rPr>
          <w:rFonts w:eastAsia="Times New Roman" w:cs="Times New Roman"/>
          <w:szCs w:val="24"/>
        </w:rPr>
        <w:t xml:space="preserve"> ως Κοινοβουλευτικοί Εκπρόσωποι και θα συνεχίσουμε…</w:t>
      </w:r>
    </w:p>
    <w:p w14:paraId="33B29274"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Κύριε Πρόεδρε, θα ήθελα κι εγώ τον λόγο.</w:t>
      </w:r>
    </w:p>
    <w:p w14:paraId="33B29275"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Μα, έχουν ζητήσει ήδη τον λόγο. Θα μπείτε κι εσείς στη σειρά. Θα μιλήσουν οι ομιλητές και αμέσως μετά κι εσείς. Έτσι κι αλλιώς είναι λίγοι οι ομιλητές. Είναι εννέα στο σύνολο. Ήδη θα έχουν μιλήσει δύο και μετά συνεχίζουμε.</w:t>
      </w:r>
    </w:p>
    <w:p w14:paraId="33B29276"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Εντάξει, κύριε Πρόεδρε.</w:t>
      </w:r>
    </w:p>
    <w:p w14:paraId="33B29277"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Ορίστε, κύριε </w:t>
      </w:r>
      <w:proofErr w:type="spellStart"/>
      <w:r>
        <w:rPr>
          <w:rFonts w:eastAsia="Times New Roman" w:cs="Times New Roman"/>
          <w:szCs w:val="24"/>
        </w:rPr>
        <w:t>Βρούτση</w:t>
      </w:r>
      <w:proofErr w:type="spellEnd"/>
      <w:r>
        <w:rPr>
          <w:rFonts w:eastAsia="Times New Roman" w:cs="Times New Roman"/>
          <w:szCs w:val="24"/>
        </w:rPr>
        <w:t>, έχετε τον λόγο για επτά λεπτά.</w:t>
      </w:r>
    </w:p>
    <w:p w14:paraId="33B29278"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Ευχαριστώ, κύριε Πρόεδρε.</w:t>
      </w:r>
    </w:p>
    <w:p w14:paraId="33B2927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επιτρέψτε μου να ξεκινήσω, αποδίδοντας θερμές ευχαριστίες στην Κοινοβουλευτική Ομάδα του ΣΥΡΙΖΑ, στον εισηγητή του ΣΥΡΙΖΑ, στην παρούσα Υπουργό κ. </w:t>
      </w:r>
      <w:proofErr w:type="spellStart"/>
      <w:r>
        <w:rPr>
          <w:rFonts w:eastAsia="Times New Roman" w:cs="Times New Roman"/>
          <w:szCs w:val="24"/>
        </w:rPr>
        <w:lastRenderedPageBreak/>
        <w:t>Αχτσιόγλου</w:t>
      </w:r>
      <w:proofErr w:type="spellEnd"/>
      <w:r>
        <w:rPr>
          <w:rFonts w:eastAsia="Times New Roman" w:cs="Times New Roman"/>
          <w:szCs w:val="24"/>
        </w:rPr>
        <w:t>, που σήμερα μου έκαναν την τιμή να χειροκροτήσουν ένθερμα και να υποστηρίξουν τον ν.4172/2013 περί κατώτατου μισθού, έναν νόμο που πραγματικά -θα συμφωνήσω μαζί τους, γι’ αυτό άλλωστε βρίσκομαι εδώ σήμερα- δίνει το έναυσμα για την αύξηση του κατώτατου μισθού με υγιή τρόπο, με έναν τρόπο διαφορετικό απ’ ό,τι γινόταν στο παρελθόν, με έναν τρόπο σύγχρονο και αποτελεσματικό.</w:t>
      </w:r>
    </w:p>
    <w:p w14:paraId="33B2927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Εγώ και η Νέα Δημοκρατία,</w:t>
      </w:r>
      <w:r w:rsidRPr="006A1C2B">
        <w:rPr>
          <w:rFonts w:eastAsia="Times New Roman" w:cs="Times New Roman"/>
          <w:szCs w:val="24"/>
        </w:rPr>
        <w:t xml:space="preserve"> </w:t>
      </w:r>
      <w:r>
        <w:rPr>
          <w:rFonts w:eastAsia="Times New Roman" w:cs="Times New Roman"/>
          <w:szCs w:val="24"/>
        </w:rPr>
        <w:t xml:space="preserve">για να ανταποδώσουμε στην Κοινοβουλευτική Ομάδα του ΣΥΡΙΖΑ, είμαστε εδώ για να υποστηρίξουμε την τροπολογία της Κυβέρνησης, είμαστε εδώ για να ψηφίσουμε την τροπολογία για τον κατώτατο μισθό. </w:t>
      </w:r>
    </w:p>
    <w:p w14:paraId="33B2927B"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Όμως, με την ευκαιρία αυτής της συζήτησης καλό θα είναι να αποκαταστήσουμε για λίγο την ιστορική αλήθεια για το πώς έχουν τα πράγματα, διότι η Υπουργός μόνο τα εύσημα έδωσε στον νέο μηχανισμό για τη διαμόρφωση του κατώτατου μισθού και απέφυγε να μιλήσει για την ουσία του μηχανισμού και τον τρόπο λειτουργίας του αλλά για την ιστορική διαδρομή αυτού του νόμου. </w:t>
      </w:r>
    </w:p>
    <w:p w14:paraId="33B2927C"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Εξηγούμαι, λοιπόν. </w:t>
      </w:r>
    </w:p>
    <w:p w14:paraId="33B2927D" w14:textId="77777777" w:rsidR="00571D31" w:rsidRDefault="00B338ED">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Κυρίες και κύριοι συνάδελφοι, ήμουν Υπουργός Εργασίας. Το 2013, μέσα στο πλαίσιο της δημοσιονομικής προσαρμογής και των δυσκολιών της χώρας, έπρεπε να φτιάξουμε ένα νέο σύστημα βάσει του οποίου να υπάρχει η δυνατότητα να αυξάνει ο κατώτατος μισθός, αλλά με όρους υγιείς και σύγχρονους και όχι όπως γινόταν στο παρελθόν, δηλαδή κατά το δοκούν και χωρίς κανείς να γνωρίζει τη διαδικασία και τον τρόπο που αποφασιζόταν η αύξηση του κατώτατου μισθού, διότι κανείς δεν εκτιμούσε την πραγματική </w:t>
      </w:r>
      <w:r w:rsidRPr="00DF0056">
        <w:rPr>
          <w:rFonts w:eastAsia="Times New Roman" w:cs="Times New Roman"/>
          <w:color w:val="000000" w:themeColor="text1"/>
          <w:szCs w:val="24"/>
        </w:rPr>
        <w:t xml:space="preserve">δυνατότητα που είχε η οικονομία. </w:t>
      </w:r>
    </w:p>
    <w:p w14:paraId="33B2927E" w14:textId="77777777" w:rsidR="00571D31" w:rsidRDefault="00B338ED">
      <w:pPr>
        <w:spacing w:after="0" w:line="600" w:lineRule="auto"/>
        <w:ind w:firstLine="720"/>
        <w:jc w:val="both"/>
        <w:rPr>
          <w:rFonts w:eastAsia="Times New Roman" w:cs="Times New Roman"/>
          <w:color w:val="000000" w:themeColor="text1"/>
          <w:szCs w:val="24"/>
        </w:rPr>
      </w:pPr>
      <w:r w:rsidRPr="00DF0056">
        <w:rPr>
          <w:rFonts w:eastAsia="Times New Roman" w:cs="Times New Roman"/>
          <w:color w:val="000000" w:themeColor="text1"/>
          <w:szCs w:val="24"/>
        </w:rPr>
        <w:lastRenderedPageBreak/>
        <w:t xml:space="preserve">Οι πιο έγκριτοι οικονομολόγοι λένε -και το λένε και οι σύγχρονες πρακτικές στην Ευρώπη- πως όταν το κάνεις αυτό, οδηγείς τελικά τα πράγματα εναντίον των εργαζομένων. Τους υπονομεύεις σε μακροχρόνια βάση, γιατί υπονομεύεις τα πόδια της ίδιας της οικονομίας και της επιχειρηματικότητας και τελικά το θύμα είναι ο ίδιος ο εργαζόμενος. </w:t>
      </w:r>
    </w:p>
    <w:p w14:paraId="33B2927F" w14:textId="77777777" w:rsidR="00571D31" w:rsidRDefault="00B338ED">
      <w:pPr>
        <w:spacing w:after="0" w:line="600" w:lineRule="auto"/>
        <w:ind w:firstLine="720"/>
        <w:jc w:val="both"/>
        <w:rPr>
          <w:rFonts w:eastAsia="Times New Roman" w:cs="Times New Roman"/>
          <w:color w:val="000000" w:themeColor="text1"/>
          <w:szCs w:val="24"/>
        </w:rPr>
      </w:pPr>
      <w:r w:rsidRPr="00DF0056">
        <w:rPr>
          <w:rFonts w:eastAsia="Times New Roman" w:cs="Times New Roman"/>
          <w:color w:val="000000" w:themeColor="text1"/>
          <w:szCs w:val="24"/>
        </w:rPr>
        <w:t xml:space="preserve">Έτσι έβγαινε η απόφαση για τον κατώτατο μισθό στη χώρα μας για δεκαετίες, χωρίς να υπολογίζεται η δυναμική της οικονομίας και τα πραγματικά δημοσιονομικά στοιχεία. </w:t>
      </w:r>
    </w:p>
    <w:p w14:paraId="33B2928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Πράγματι, το νέο σύστημα, ο νέος μηχανισμός, που επαινεί τώρα ο ΣΥΡΙΖΑ, ενσωματώνει μέσα όλες αυτές τις λειτουργίες. Το πιο κρίσιμο μέγεθος, εκτός από την επαναφορά των συλλογικών διαπραγματεύσεων για το οποίο οι κοινωνικοί εταίροι επανέρχονται στη συζήτηση, αφορά το ύψος του κατώτατου μισθού. Κρατήστε το. Και χαιρετίζω το θερμό χειροκρότημα του ΣΥΡΙΖΑ ειδικά για το σημείο αυτό. </w:t>
      </w:r>
    </w:p>
    <w:p w14:paraId="33B2928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Με εντολή, λοιπόν, της Υπουργού Εργασίας, αμέσως μετά την ψήφιση του χρονοδιαγράμματος που θα γίνει μόνο για μία φορά, οι πέντε πιο ισχυροί θεσμικοί φορείς της χώρας, δηλαδή ανεξάρτητοι οικονομικοί θεσμικοί φορείς, όπως για παράδειγμα η Τράπεζα της Ελλάδας –αδιαμφισβήτητου κύρους- το ΚΕΠΕ, το ΙΟΒΕ, το Ινστιτούτο </w:t>
      </w:r>
      <w:r>
        <w:rPr>
          <w:rFonts w:eastAsia="Times New Roman" w:cs="Times New Roman"/>
          <w:szCs w:val="24"/>
          <w:lang w:val="en-US"/>
        </w:rPr>
        <w:t>INE</w:t>
      </w:r>
      <w:r w:rsidRPr="008B4A70">
        <w:rPr>
          <w:rFonts w:eastAsia="Times New Roman" w:cs="Times New Roman"/>
          <w:szCs w:val="24"/>
        </w:rPr>
        <w:t xml:space="preserve"> </w:t>
      </w:r>
      <w:r>
        <w:rPr>
          <w:rFonts w:eastAsia="Times New Roman" w:cs="Times New Roman"/>
          <w:szCs w:val="24"/>
        </w:rPr>
        <w:t>ΓΣΕΕ –την είχα βάλει τότε στον νόμο για να βάλουμε μέσα και το στοιχείο των εργαζομένων- η Ελληνική Στατιστική Υπηρεσία (ΕΛΣΤΑΤ) έρχονται και αποφασίζουν, βλέποντας τα στοιχεία της οικονομίας, ποιο θα είναι το ύψος του κατώτατου μισθού. Φυσικά! Φυσικά!</w:t>
      </w:r>
    </w:p>
    <w:p w14:paraId="33B29282" w14:textId="77777777" w:rsidR="00571D31" w:rsidRDefault="00B338ED">
      <w:pPr>
        <w:tabs>
          <w:tab w:val="left" w:pos="3873"/>
        </w:tabs>
        <w:spacing w:after="0" w:line="600" w:lineRule="auto"/>
        <w:jc w:val="both"/>
        <w:rPr>
          <w:rFonts w:eastAsia="Times New Roman" w:cs="Times New Roman"/>
          <w:szCs w:val="24"/>
        </w:rPr>
      </w:pPr>
      <w:r>
        <w:rPr>
          <w:rFonts w:eastAsia="Times New Roman" w:cs="Times New Roman"/>
          <w:szCs w:val="24"/>
        </w:rPr>
        <w:lastRenderedPageBreak/>
        <w:t xml:space="preserve">Θυμίζω ότι όταν τότε είχα φέρει αυτόν τον νόμο στη </w:t>
      </w:r>
      <w:r w:rsidRPr="00840C4C">
        <w:rPr>
          <w:rFonts w:eastAsia="Times New Roman" w:cs="Times New Roman"/>
          <w:szCs w:val="24"/>
        </w:rPr>
        <w:t>Βουλή</w:t>
      </w:r>
      <w:r>
        <w:rPr>
          <w:rFonts w:eastAsia="Times New Roman" w:cs="Times New Roman"/>
          <w:szCs w:val="24"/>
        </w:rPr>
        <w:t xml:space="preserve"> εκ μέρους της </w:t>
      </w:r>
      <w:r w:rsidRPr="001850F1">
        <w:rPr>
          <w:rFonts w:eastAsia="Times New Roman" w:cs="Times New Roman"/>
          <w:szCs w:val="24"/>
        </w:rPr>
        <w:t>Κυβέρνηση</w:t>
      </w:r>
      <w:r>
        <w:rPr>
          <w:rFonts w:eastAsia="Times New Roman" w:cs="Times New Roman"/>
          <w:szCs w:val="24"/>
        </w:rPr>
        <w:t xml:space="preserve">ς με κορμό τη </w:t>
      </w:r>
      <w:r w:rsidRPr="00391AB7">
        <w:rPr>
          <w:rFonts w:eastAsia="Times New Roman" w:cs="Times New Roman"/>
          <w:szCs w:val="24"/>
        </w:rPr>
        <w:t>Νέα Δημοκρατία</w:t>
      </w:r>
      <w:r>
        <w:rPr>
          <w:rFonts w:eastAsia="Times New Roman" w:cs="Times New Roman"/>
          <w:szCs w:val="24"/>
        </w:rPr>
        <w:t xml:space="preserve"> και τη στήριξη από το ΠΑΣΟΚ, «ποιος είδε τον Θεό και δεν τον φοβήθηκε»! Συγγνώμη για την έκφραση. Ούρλιαζε ο τότε </w:t>
      </w:r>
      <w:r w:rsidRPr="009E3DD6">
        <w:rPr>
          <w:rFonts w:eastAsia="Times New Roman" w:cs="Times New Roman"/>
          <w:szCs w:val="24"/>
        </w:rPr>
        <w:t>ΣΥΡΙΖΑ</w:t>
      </w:r>
      <w:r>
        <w:rPr>
          <w:rFonts w:eastAsia="Times New Roman" w:cs="Times New Roman"/>
          <w:szCs w:val="24"/>
        </w:rPr>
        <w:t xml:space="preserve">. Φωνάζανε από την πλατεία Συντάγματος για τον </w:t>
      </w:r>
      <w:proofErr w:type="spellStart"/>
      <w:r>
        <w:rPr>
          <w:rFonts w:eastAsia="Times New Roman" w:cs="Times New Roman"/>
          <w:szCs w:val="24"/>
        </w:rPr>
        <w:t>αντιεργατικό</w:t>
      </w:r>
      <w:proofErr w:type="spellEnd"/>
      <w:r>
        <w:rPr>
          <w:rFonts w:eastAsia="Times New Roman" w:cs="Times New Roman"/>
          <w:szCs w:val="24"/>
        </w:rPr>
        <w:t xml:space="preserve"> νόμο που έρχεται στη </w:t>
      </w:r>
      <w:r w:rsidRPr="00840C4C">
        <w:rPr>
          <w:rFonts w:eastAsia="Times New Roman" w:cs="Times New Roman"/>
          <w:szCs w:val="24"/>
        </w:rPr>
        <w:t>Βουλή</w:t>
      </w:r>
      <w:r>
        <w:rPr>
          <w:rFonts w:eastAsia="Times New Roman" w:cs="Times New Roman"/>
          <w:szCs w:val="24"/>
        </w:rPr>
        <w:t xml:space="preserve"> για τον κατώτατο μισθό. Φωνάζανε έξω από τη </w:t>
      </w:r>
      <w:r w:rsidRPr="00840C4C">
        <w:rPr>
          <w:rFonts w:eastAsia="Times New Roman" w:cs="Times New Roman"/>
          <w:szCs w:val="24"/>
        </w:rPr>
        <w:t>Βουλή</w:t>
      </w:r>
      <w:r>
        <w:rPr>
          <w:rFonts w:eastAsia="Times New Roman" w:cs="Times New Roman"/>
          <w:szCs w:val="24"/>
        </w:rPr>
        <w:t xml:space="preserve"> με διαμαρτυρίες, «Πάρτε πίσω αυτό το έκτρωμα, διότι είναι </w:t>
      </w:r>
      <w:proofErr w:type="spellStart"/>
      <w:r>
        <w:rPr>
          <w:rFonts w:eastAsia="Times New Roman" w:cs="Times New Roman"/>
          <w:szCs w:val="24"/>
        </w:rPr>
        <w:t>αντιεργατικός</w:t>
      </w:r>
      <w:proofErr w:type="spellEnd"/>
      <w:r>
        <w:rPr>
          <w:rFonts w:eastAsia="Times New Roman" w:cs="Times New Roman"/>
          <w:szCs w:val="24"/>
        </w:rPr>
        <w:t xml:space="preserve"> νόμος και υπονομεύει το συμφέρον των εργαζομένων». </w:t>
      </w:r>
    </w:p>
    <w:p w14:paraId="33B29283"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Και τότε ο </w:t>
      </w:r>
      <w:r w:rsidRPr="009E3DD6">
        <w:rPr>
          <w:rFonts w:eastAsia="Times New Roman" w:cs="Times New Roman"/>
          <w:szCs w:val="24"/>
        </w:rPr>
        <w:t>ΣΥΡΙΖΑ</w:t>
      </w:r>
      <w:r>
        <w:rPr>
          <w:rFonts w:eastAsia="Times New Roman" w:cs="Times New Roman"/>
          <w:szCs w:val="24"/>
        </w:rPr>
        <w:t>, μαζί με τους ΑΝΕΛ -μην τους αδικούμε-,</w:t>
      </w:r>
      <w:r w:rsidRPr="006F790A">
        <w:rPr>
          <w:rFonts w:eastAsia="Times New Roman" w:cs="Times New Roman"/>
          <w:szCs w:val="24"/>
        </w:rPr>
        <w:t xml:space="preserve"> </w:t>
      </w:r>
      <w:r>
        <w:rPr>
          <w:rFonts w:eastAsia="Times New Roman" w:cs="Times New Roman"/>
          <w:szCs w:val="24"/>
        </w:rPr>
        <w:t>όχι μόνο το κατήγγειλε, αλλά και το καταψήφισε και δεσμευόταν ότι θα φέρει κάτι άλλο την επόμενη μέρα που θα γίνει κ</w:t>
      </w:r>
      <w:r w:rsidRPr="001850F1">
        <w:rPr>
          <w:rFonts w:eastAsia="Times New Roman" w:cs="Times New Roman"/>
          <w:szCs w:val="24"/>
        </w:rPr>
        <w:t>υβέρνηση</w:t>
      </w:r>
      <w:r>
        <w:rPr>
          <w:rFonts w:eastAsia="Times New Roman" w:cs="Times New Roman"/>
          <w:szCs w:val="24"/>
        </w:rPr>
        <w:t xml:space="preserve"> και έταζε στους εργαζόμενους υποκριτικά, κοροϊδεύοντάς τους, εμπαίζοντας την νοημοσύνη τους, 751 ευρώ κατώτατο μισθό.</w:t>
      </w:r>
    </w:p>
    <w:p w14:paraId="33B29284"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Να λοιπόν πώς γυρίζουν οι καιροί, </w:t>
      </w:r>
      <w:r w:rsidRPr="002170BF">
        <w:rPr>
          <w:rFonts w:eastAsia="Times New Roman" w:cs="Times New Roman"/>
          <w:szCs w:val="24"/>
        </w:rPr>
        <w:t>κυρίες και κύριοι συνάδελφοι</w:t>
      </w:r>
      <w:r>
        <w:rPr>
          <w:rFonts w:eastAsia="Times New Roman" w:cs="Times New Roman"/>
          <w:szCs w:val="24"/>
        </w:rPr>
        <w:t xml:space="preserve"> του </w:t>
      </w:r>
      <w:r w:rsidRPr="009E3DD6">
        <w:rPr>
          <w:rFonts w:eastAsia="Times New Roman" w:cs="Times New Roman"/>
          <w:szCs w:val="24"/>
        </w:rPr>
        <w:t>ΣΥΡΙΖΑ</w:t>
      </w:r>
      <w:r>
        <w:rPr>
          <w:rFonts w:eastAsia="Times New Roman" w:cs="Times New Roman"/>
          <w:szCs w:val="24"/>
        </w:rPr>
        <w:t>, που σήμερα χειροκροτείτε τον νόμο που χθες καταγγέλλατε. Αυτό αν δεν λέγετε υποκρισία, πώς αλλιώς λέγεται;</w:t>
      </w:r>
    </w:p>
    <w:p w14:paraId="33B29285"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Επειδή, </w:t>
      </w:r>
      <w:r w:rsidRPr="00AC526C">
        <w:rPr>
          <w:rFonts w:eastAsia="Times New Roman" w:cs="Times New Roman"/>
          <w:szCs w:val="24"/>
        </w:rPr>
        <w:t>όμως</w:t>
      </w:r>
      <w:r>
        <w:rPr>
          <w:rFonts w:eastAsia="Times New Roman" w:cs="Times New Roman"/>
          <w:szCs w:val="24"/>
        </w:rPr>
        <w:t xml:space="preserve">, τα πράγματα κρίνονται εκ του αποτελέσματος, χαιρετίζω και εγώ και η </w:t>
      </w:r>
      <w:r w:rsidRPr="00391AB7">
        <w:rPr>
          <w:rFonts w:eastAsia="Times New Roman" w:cs="Times New Roman"/>
          <w:szCs w:val="24"/>
        </w:rPr>
        <w:t>Νέα Δημοκρατία</w:t>
      </w:r>
      <w:r>
        <w:rPr>
          <w:rFonts w:eastAsia="Times New Roman" w:cs="Times New Roman"/>
          <w:szCs w:val="24"/>
        </w:rPr>
        <w:t xml:space="preserve"> την επαναφορά στη λογική, στην υπευθυνότητα, τουλάχιστον σε αυτό το κομμάτι. </w:t>
      </w:r>
    </w:p>
    <w:p w14:paraId="33B29286"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Θυμίζω, </w:t>
      </w:r>
      <w:r w:rsidRPr="00AC526C">
        <w:rPr>
          <w:rFonts w:eastAsia="Times New Roman" w:cs="Times New Roman"/>
          <w:szCs w:val="24"/>
        </w:rPr>
        <w:t>όμως</w:t>
      </w:r>
      <w:r>
        <w:rPr>
          <w:rFonts w:eastAsia="Times New Roman" w:cs="Times New Roman"/>
          <w:szCs w:val="24"/>
        </w:rPr>
        <w:t xml:space="preserve">, άλλο ένα στοιχείο: Ο νόμος του οποίου ψηφίζουμε σήμερα το χρονοδιάγραμμα -γιατί ο νόμος είναι ψηφισμένος, ο ν.4172/2013- την αλλαγή του χρονοδιαγράμματος, ενσωμάτωνε μέσα και μια άλλη παράμετρο χρονική, ότι η εφαρμογή του κατώτατου, για την οποία τώρα ο </w:t>
      </w:r>
      <w:r w:rsidRPr="009E3DD6">
        <w:rPr>
          <w:rFonts w:eastAsia="Times New Roman" w:cs="Times New Roman"/>
          <w:szCs w:val="24"/>
        </w:rPr>
        <w:t>ΣΥΡΙΖΑ</w:t>
      </w:r>
      <w:r>
        <w:rPr>
          <w:rFonts w:eastAsia="Times New Roman" w:cs="Times New Roman"/>
          <w:szCs w:val="24"/>
        </w:rPr>
        <w:t xml:space="preserve"> λέει αυτά που λέει, θα ξεκινούσε μετά την 1-1-2017. </w:t>
      </w:r>
    </w:p>
    <w:p w14:paraId="33B29287"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Ερωτώ: Γιατί δεν ξεκίνησε μετά την 1-1-2017; Απαντώ κιόλας, γιατί δεν πρόκειται να πάρω απάντηση. Γιατί είχαμε δρομολογήσει την έξοδο της χώρας από τα μνημόνια από το τέλος του 2016 και είχαμε βάλει τότε ότι από 1-1-2017 θα μπορέσει να γίνει επανεκκίνηση της αύξησης του κατώτατου μισθού με όρους υγιείς, συγκεκριμένους και σύγχρονους. Με ευθύνη δική σας η αύξηση του κατώτατου μισθού, κύριοι του </w:t>
      </w:r>
      <w:r w:rsidRPr="009E3DD6">
        <w:rPr>
          <w:rFonts w:eastAsia="Times New Roman" w:cs="Times New Roman"/>
          <w:szCs w:val="24"/>
        </w:rPr>
        <w:t>ΣΥΡΙΖΑ</w:t>
      </w:r>
      <w:r>
        <w:rPr>
          <w:rFonts w:eastAsia="Times New Roman" w:cs="Times New Roman"/>
          <w:szCs w:val="24"/>
        </w:rPr>
        <w:t>, καθυστέρησε δύο ολόκληρα χρόνια!</w:t>
      </w:r>
    </w:p>
    <w:p w14:paraId="33B29288"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θα πρότεινα στην κυρία Υπουργό μια νομοτεχνική βελτίωση. Στους κοινωνικούς εταίρους, επειδή ο νόμος τότε τους ονομάτιζε, να βάλετε τον Σύνδεσμο Βιομηχάνων Βορείου Ελλάδος, τον οποίο πρόσφατα κάναμε κοινωνικό εταίρο. Αυτό να γίνει με νομοτεχνική βελτίωση μέχρι το τέλος της διαδικασίας. </w:t>
      </w:r>
    </w:p>
    <w:p w14:paraId="33B29289"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Θυμίζω επιπλέον, γιατί το θεωρώ ιδιαίτερα σημαντικό, και αυτά τα οποία λέει η κυρία Υπουργός και ο </w:t>
      </w:r>
      <w:r w:rsidRPr="009E3DD6">
        <w:rPr>
          <w:rFonts w:eastAsia="Times New Roman" w:cs="Times New Roman"/>
          <w:szCs w:val="24"/>
        </w:rPr>
        <w:t>ΣΥΡΙΖΑ</w:t>
      </w:r>
      <w:r>
        <w:rPr>
          <w:rFonts w:eastAsia="Times New Roman" w:cs="Times New Roman"/>
          <w:szCs w:val="24"/>
        </w:rPr>
        <w:t xml:space="preserve"> περί επέκτασης κλαδικών συμβάσεων. Γιατί μιλάτε; Για κάτι </w:t>
      </w:r>
      <w:r w:rsidRPr="002F7918">
        <w:rPr>
          <w:rFonts w:eastAsia="Times New Roman" w:cs="Times New Roman"/>
          <w:szCs w:val="24"/>
        </w:rPr>
        <w:t>το οποίο</w:t>
      </w:r>
      <w:r>
        <w:rPr>
          <w:rFonts w:eastAsia="Times New Roman" w:cs="Times New Roman"/>
          <w:szCs w:val="24"/>
        </w:rPr>
        <w:t xml:space="preserve"> υπάρχει δεκαετίες στον τόπο μας; Τι είστε; Από άλλον πλανήτη; Ο νόμος είναι ο ν.1896/90. Προβλέπεται πριν από τη </w:t>
      </w:r>
      <w:r w:rsidRPr="00391AB7">
        <w:rPr>
          <w:rFonts w:eastAsia="Times New Roman" w:cs="Times New Roman"/>
          <w:szCs w:val="24"/>
        </w:rPr>
        <w:t>Νέα Δημοκρατία</w:t>
      </w:r>
      <w:r>
        <w:rPr>
          <w:rFonts w:eastAsia="Times New Roman" w:cs="Times New Roman"/>
          <w:szCs w:val="24"/>
        </w:rPr>
        <w:t>, από άλλες κ</w:t>
      </w:r>
      <w:r w:rsidRPr="001850F1">
        <w:rPr>
          <w:rFonts w:eastAsia="Times New Roman" w:cs="Times New Roman"/>
          <w:szCs w:val="24"/>
        </w:rPr>
        <w:t>υβ</w:t>
      </w:r>
      <w:r>
        <w:rPr>
          <w:rFonts w:eastAsia="Times New Roman" w:cs="Times New Roman"/>
          <w:szCs w:val="24"/>
        </w:rPr>
        <w:t xml:space="preserve">ερνήσεις. Υπήρχε θεσμοθετημένη στον τόπο μας, νομοθετημένη η επέκταση των κλαδικών συμβάσεων. Απλούστατα έπρεπε αυτές να γίνουν μετά το πέρας των δημοσιονομικών περιορισμών. Και έρχεστε σήμερα και λέτε ότι αυτό είναι επίτευγμα; Τι επίτευγμα; Υποκρισία είναι. Είναι νομοθετημένα πράγματα. </w:t>
      </w:r>
    </w:p>
    <w:p w14:paraId="33B2928A"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Και προσέξτε το εξής: Ειδικά για την επέκταση των κλαδικών συμβάσεων, θυμίζω ότι είχε παγώσει, πράγματι, λόγω του μνημονίου με τον ν.4024/2011, αλλά ήρθε και ο </w:t>
      </w:r>
      <w:r w:rsidRPr="009E3DD6">
        <w:rPr>
          <w:rFonts w:eastAsia="Times New Roman" w:cs="Times New Roman"/>
          <w:szCs w:val="24"/>
        </w:rPr>
        <w:t>ΣΥΡΙΖΑ</w:t>
      </w:r>
      <w:r>
        <w:rPr>
          <w:rFonts w:eastAsia="Times New Roman" w:cs="Times New Roman"/>
          <w:szCs w:val="24"/>
        </w:rPr>
        <w:t xml:space="preserve"> με τον ν.4472/2017 και πάγωσε ξανά την επέκταση. Και αν θέλετε να βάλουμε και στη ζυγαριά ποιος το έκανε </w:t>
      </w:r>
      <w:r>
        <w:rPr>
          <w:rFonts w:eastAsia="Times New Roman" w:cs="Times New Roman"/>
          <w:szCs w:val="24"/>
        </w:rPr>
        <w:lastRenderedPageBreak/>
        <w:t xml:space="preserve">περισσότερο, ποιος πάγωσε περισσότερο τον κατώτατο μισθό; Τέσσερα χρόνια ο </w:t>
      </w:r>
      <w:r w:rsidRPr="009E3DD6">
        <w:rPr>
          <w:rFonts w:eastAsia="Times New Roman" w:cs="Times New Roman"/>
          <w:szCs w:val="24"/>
        </w:rPr>
        <w:t>ΣΥΡΙΖΑ</w:t>
      </w:r>
      <w:r>
        <w:rPr>
          <w:rFonts w:eastAsia="Times New Roman" w:cs="Times New Roman"/>
          <w:szCs w:val="24"/>
        </w:rPr>
        <w:t xml:space="preserve">. Ποιος δεν διευκόλυνε την επέκταση των κλαδικών συμβάσεων; Από το 2015 θα είχαν επεκταθεί. Πέντε χρόνια ο </w:t>
      </w:r>
      <w:r w:rsidRPr="009E3DD6">
        <w:rPr>
          <w:rFonts w:eastAsia="Times New Roman" w:cs="Times New Roman"/>
          <w:szCs w:val="24"/>
        </w:rPr>
        <w:t>ΣΥΡΙΖΑ</w:t>
      </w:r>
      <w:r>
        <w:rPr>
          <w:rFonts w:eastAsia="Times New Roman" w:cs="Times New Roman"/>
          <w:szCs w:val="24"/>
        </w:rPr>
        <w:t>.</w:t>
      </w:r>
    </w:p>
    <w:p w14:paraId="33B2928B"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Μη λέτε, λοιπόν, για αυτονόητα πράγματα, </w:t>
      </w:r>
      <w:proofErr w:type="spellStart"/>
      <w:r w:rsidRPr="00911877">
        <w:rPr>
          <w:rFonts w:eastAsia="Times New Roman" w:cs="Times New Roman"/>
          <w:szCs w:val="24"/>
        </w:rPr>
        <w:t>π</w:t>
      </w:r>
      <w:r>
        <w:rPr>
          <w:rFonts w:eastAsia="Times New Roman" w:cs="Times New Roman"/>
          <w:szCs w:val="24"/>
        </w:rPr>
        <w:t>ρονομοθετημένα</w:t>
      </w:r>
      <w:proofErr w:type="spellEnd"/>
      <w:r>
        <w:rPr>
          <w:rFonts w:eastAsia="Times New Roman" w:cs="Times New Roman"/>
          <w:szCs w:val="24"/>
        </w:rPr>
        <w:t xml:space="preserve">, πράγματα τα οποία είναι ανυπόστατα, ψευδή. Σας καλωσορίζουμε, λοιπόν, χειροκροτούμε, επαινούμε και εμείς, μαζί με τον </w:t>
      </w:r>
      <w:r w:rsidRPr="009E3DD6">
        <w:rPr>
          <w:rFonts w:eastAsia="Times New Roman" w:cs="Times New Roman"/>
          <w:szCs w:val="24"/>
        </w:rPr>
        <w:t>ΣΥΡΙΖΑ</w:t>
      </w:r>
      <w:r>
        <w:rPr>
          <w:rFonts w:eastAsia="Times New Roman" w:cs="Times New Roman"/>
          <w:szCs w:val="24"/>
        </w:rPr>
        <w:t xml:space="preserve">, την επιστροφή στη λογική και στην υπευθυνότητα. Η αύξηση του κατώτατου μισθού είναι ένα επίτευγμα αναγκαίο για τους εργαζόμενους, αλλά πλέον θα γίνεται με όρους ρεαλιστικούς, υπεύθυνους και υγιείς και όχι με εκείνες τις φαντασιώσεις τις παλιές και τις ανευθυνότητες που έλεγε προεκλογικά ο </w:t>
      </w:r>
      <w:r w:rsidRPr="009E3DD6">
        <w:rPr>
          <w:rFonts w:eastAsia="Times New Roman" w:cs="Times New Roman"/>
          <w:szCs w:val="24"/>
        </w:rPr>
        <w:t>ΣΥΡΙΖΑ</w:t>
      </w:r>
      <w:r>
        <w:rPr>
          <w:rFonts w:eastAsia="Times New Roman" w:cs="Times New Roman"/>
          <w:szCs w:val="24"/>
        </w:rPr>
        <w:t>.</w:t>
      </w:r>
    </w:p>
    <w:p w14:paraId="33B2928C" w14:textId="77777777" w:rsidR="00571D31" w:rsidRDefault="00B338ED">
      <w:pPr>
        <w:tabs>
          <w:tab w:val="left" w:pos="3873"/>
        </w:tabs>
        <w:spacing w:after="0" w:line="600" w:lineRule="auto"/>
        <w:ind w:firstLine="720"/>
        <w:jc w:val="both"/>
        <w:rPr>
          <w:rFonts w:eastAsia="Times New Roman"/>
          <w:szCs w:val="24"/>
        </w:rPr>
      </w:pPr>
      <w:r w:rsidRPr="00AC365A">
        <w:rPr>
          <w:rFonts w:eastAsia="Times New Roman"/>
          <w:szCs w:val="24"/>
        </w:rPr>
        <w:t>Ευχαριστώ</w:t>
      </w:r>
      <w:r>
        <w:rPr>
          <w:rFonts w:eastAsia="Times New Roman"/>
          <w:szCs w:val="24"/>
        </w:rPr>
        <w:t xml:space="preserve"> πολύ.</w:t>
      </w:r>
    </w:p>
    <w:p w14:paraId="33B2928D" w14:textId="77777777" w:rsidR="00571D31" w:rsidRDefault="00B338ED">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33B2928E" w14:textId="77777777" w:rsidR="00571D31" w:rsidRDefault="00B338ED">
      <w:pPr>
        <w:tabs>
          <w:tab w:val="left" w:pos="3873"/>
        </w:tabs>
        <w:spacing w:after="0" w:line="600" w:lineRule="auto"/>
        <w:ind w:firstLine="720"/>
        <w:jc w:val="both"/>
        <w:rPr>
          <w:rFonts w:eastAsia="Times New Roman"/>
          <w:szCs w:val="24"/>
        </w:rPr>
      </w:pPr>
      <w:r w:rsidRPr="00024319">
        <w:rPr>
          <w:rFonts w:eastAsia="Times New Roman"/>
          <w:b/>
          <w:bCs/>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Βρούτση</w:t>
      </w:r>
      <w:proofErr w:type="spellEnd"/>
      <w:r>
        <w:rPr>
          <w:rFonts w:eastAsia="Times New Roman"/>
          <w:szCs w:val="24"/>
        </w:rPr>
        <w:t>.</w:t>
      </w:r>
    </w:p>
    <w:p w14:paraId="33B2928F" w14:textId="77777777" w:rsidR="00571D31" w:rsidRDefault="00B338ED">
      <w:pPr>
        <w:tabs>
          <w:tab w:val="left" w:pos="3873"/>
        </w:tabs>
        <w:spacing w:after="0" w:line="600" w:lineRule="auto"/>
        <w:ind w:firstLine="720"/>
        <w:jc w:val="both"/>
        <w:rPr>
          <w:rFonts w:eastAsia="Times New Roman"/>
          <w:szCs w:val="24"/>
        </w:rPr>
      </w:pPr>
      <w:r w:rsidRPr="00024319">
        <w:rPr>
          <w:rFonts w:eastAsia="Times New Roman"/>
          <w:szCs w:val="24"/>
        </w:rPr>
        <w:t xml:space="preserve">Κυρίες και κύριοι συνάδελφοι, </w:t>
      </w:r>
      <w:r>
        <w:rPr>
          <w:rFonts w:eastAsia="Times New Roman"/>
          <w:szCs w:val="24"/>
        </w:rPr>
        <w:t xml:space="preserve">η Βουλευτής Α΄ Αθηνών της </w:t>
      </w:r>
      <w:r w:rsidRPr="00024319">
        <w:rPr>
          <w:rFonts w:eastAsia="Times New Roman"/>
          <w:szCs w:val="24"/>
        </w:rPr>
        <w:t>Νέας Δημοκρατίας κ.</w:t>
      </w:r>
      <w:r>
        <w:rPr>
          <w:rFonts w:eastAsia="Times New Roman"/>
          <w:szCs w:val="24"/>
        </w:rPr>
        <w:t xml:space="preserve"> Θεοδώρα (Ντόρα) Μπακογιάννη</w:t>
      </w:r>
      <w:r w:rsidRPr="00024319">
        <w:rPr>
          <w:rFonts w:eastAsia="Times New Roman"/>
          <w:szCs w:val="24"/>
        </w:rPr>
        <w:t xml:space="preserve"> </w:t>
      </w:r>
      <w:r>
        <w:rPr>
          <w:rFonts w:eastAsia="Times New Roman"/>
          <w:szCs w:val="24"/>
        </w:rPr>
        <w:t>ζητά</w:t>
      </w:r>
      <w:r w:rsidRPr="00024319">
        <w:rPr>
          <w:rFonts w:eastAsia="Times New Roman"/>
          <w:szCs w:val="24"/>
        </w:rPr>
        <w:t xml:space="preserve"> άδεια ολιγοήμερης απουσίας</w:t>
      </w:r>
      <w:r>
        <w:rPr>
          <w:rFonts w:eastAsia="Times New Roman"/>
          <w:szCs w:val="24"/>
        </w:rPr>
        <w:t xml:space="preserve"> από τις εργασίες της Τμήματος και των Επιτροπών της Βουλής των Ελλήνων από 24/9/2018 έως και 28/9/2018, λόγω απουσίας της στη Νέα Υόρκη, προσκεκλημένη του Οργανισμού «</w:t>
      </w:r>
      <w:proofErr w:type="spellStart"/>
      <w:r w:rsidRPr="002A0821">
        <w:rPr>
          <w:rFonts w:eastAsia="Times New Roman"/>
          <w:szCs w:val="24"/>
        </w:rPr>
        <w:t>Concordia</w:t>
      </w:r>
      <w:proofErr w:type="spellEnd"/>
      <w:r>
        <w:rPr>
          <w:rFonts w:eastAsia="Times New Roman"/>
          <w:szCs w:val="24"/>
        </w:rPr>
        <w:t>».</w:t>
      </w:r>
      <w:r w:rsidRPr="00024319">
        <w:rPr>
          <w:rFonts w:eastAsia="Times New Roman"/>
          <w:szCs w:val="24"/>
        </w:rPr>
        <w:t xml:space="preserve"> Η Βουλή εγκρίνει; </w:t>
      </w:r>
    </w:p>
    <w:p w14:paraId="33B29290" w14:textId="77777777" w:rsidR="00571D31" w:rsidRDefault="00B338ED">
      <w:pPr>
        <w:tabs>
          <w:tab w:val="left" w:pos="3873"/>
        </w:tabs>
        <w:spacing w:after="0" w:line="600" w:lineRule="auto"/>
        <w:ind w:firstLine="720"/>
        <w:jc w:val="both"/>
        <w:rPr>
          <w:rFonts w:eastAsia="Times New Roman"/>
          <w:szCs w:val="24"/>
        </w:rPr>
      </w:pPr>
      <w:r>
        <w:rPr>
          <w:rFonts w:eastAsia="Times New Roman"/>
          <w:b/>
          <w:szCs w:val="24"/>
        </w:rPr>
        <w:t xml:space="preserve">ΟΛΟΙ ΟΙ </w:t>
      </w:r>
      <w:r w:rsidRPr="00024319">
        <w:rPr>
          <w:rFonts w:eastAsia="Times New Roman"/>
          <w:b/>
          <w:szCs w:val="24"/>
        </w:rPr>
        <w:t>ΒΟΥΛΕΥΤΕΣ:</w:t>
      </w:r>
      <w:r w:rsidRPr="00024319">
        <w:rPr>
          <w:rFonts w:eastAsia="Times New Roman"/>
          <w:szCs w:val="24"/>
        </w:rPr>
        <w:t xml:space="preserve"> Μάλιστα, μάλιστα.</w:t>
      </w:r>
    </w:p>
    <w:p w14:paraId="33B29291" w14:textId="77777777" w:rsidR="00571D31" w:rsidRDefault="00B338ED">
      <w:pPr>
        <w:tabs>
          <w:tab w:val="left" w:pos="3873"/>
        </w:tabs>
        <w:spacing w:after="0" w:line="600" w:lineRule="auto"/>
        <w:ind w:firstLine="720"/>
        <w:jc w:val="both"/>
        <w:rPr>
          <w:rFonts w:eastAsia="Times New Roman"/>
          <w:szCs w:val="24"/>
        </w:rPr>
      </w:pPr>
      <w:r w:rsidRPr="00024319">
        <w:rPr>
          <w:rFonts w:eastAsia="Times New Roman"/>
          <w:b/>
          <w:bCs/>
          <w:szCs w:val="24"/>
        </w:rPr>
        <w:t>ΠΡΟΕΔΡΕΥΩΝ (Μάριος Γεωργιάδης):</w:t>
      </w:r>
      <w:r w:rsidRPr="00024319">
        <w:rPr>
          <w:rFonts w:eastAsia="Times New Roman"/>
          <w:szCs w:val="24"/>
        </w:rPr>
        <w:t xml:space="preserve"> </w:t>
      </w:r>
      <w:r>
        <w:rPr>
          <w:rFonts w:eastAsia="Times New Roman"/>
          <w:szCs w:val="24"/>
        </w:rPr>
        <w:t>Συνεπώς η</w:t>
      </w:r>
      <w:r w:rsidRPr="00024319">
        <w:rPr>
          <w:rFonts w:eastAsia="Times New Roman"/>
          <w:szCs w:val="24"/>
        </w:rPr>
        <w:t xml:space="preserve"> Βουλή ενέκρινε τ</w:t>
      </w:r>
      <w:r>
        <w:rPr>
          <w:rFonts w:eastAsia="Times New Roman"/>
          <w:szCs w:val="24"/>
        </w:rPr>
        <w:t>η</w:t>
      </w:r>
      <w:r w:rsidRPr="00024319">
        <w:rPr>
          <w:rFonts w:eastAsia="Times New Roman"/>
          <w:szCs w:val="24"/>
        </w:rPr>
        <w:t xml:space="preserve"> ζητηθείσ</w:t>
      </w:r>
      <w:r>
        <w:rPr>
          <w:rFonts w:eastAsia="Times New Roman"/>
          <w:szCs w:val="24"/>
        </w:rPr>
        <w:t>α άδεια</w:t>
      </w:r>
      <w:r w:rsidRPr="00024319">
        <w:rPr>
          <w:rFonts w:eastAsia="Times New Roman"/>
          <w:szCs w:val="24"/>
        </w:rPr>
        <w:t>.</w:t>
      </w:r>
    </w:p>
    <w:p w14:paraId="33B29292"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szCs w:val="24"/>
        </w:rPr>
        <w:lastRenderedPageBreak/>
        <w:t xml:space="preserve">Τον λόγο έχει για δώδεκα λεπτά ο </w:t>
      </w:r>
      <w:r w:rsidRPr="00024319">
        <w:rPr>
          <w:rFonts w:eastAsia="Times New Roman"/>
          <w:szCs w:val="24"/>
        </w:rPr>
        <w:t>Κοινοβουλευτικός Εκπρόσωπος</w:t>
      </w:r>
      <w:r>
        <w:rPr>
          <w:rFonts w:eastAsia="Times New Roman"/>
          <w:szCs w:val="24"/>
        </w:rPr>
        <w:t xml:space="preserve"> της Δημοκρατικής Συμπαράταξης κ. Θεοχαρόπουλος.</w:t>
      </w:r>
      <w:r>
        <w:rPr>
          <w:rFonts w:eastAsia="Times New Roman" w:cs="Times New Roman"/>
          <w:szCs w:val="24"/>
        </w:rPr>
        <w:t xml:space="preserve"> </w:t>
      </w:r>
    </w:p>
    <w:p w14:paraId="33B29293" w14:textId="77777777" w:rsidR="00571D31" w:rsidRDefault="00B338ED">
      <w:pPr>
        <w:tabs>
          <w:tab w:val="left" w:pos="3873"/>
        </w:tabs>
        <w:spacing w:after="0"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Αρχικά, κύριε Πρόεδρε, θα μιλήσω λίγο για την τροπολογία της κυρίας Υπουργού. Εμείς έχουμε καταθέσει μία τροπολογία-προσθήκη. Και γιατί λέω «τροπολογία-προσθήκη»;</w:t>
      </w:r>
    </w:p>
    <w:p w14:paraId="33B29294" w14:textId="77777777" w:rsidR="00571D31" w:rsidRDefault="00B338ED">
      <w:pPr>
        <w:spacing w:after="0" w:line="600" w:lineRule="auto"/>
        <w:ind w:firstLine="720"/>
        <w:jc w:val="both"/>
        <w:rPr>
          <w:rFonts w:eastAsia="Times New Roman"/>
          <w:szCs w:val="24"/>
        </w:rPr>
      </w:pPr>
      <w:r>
        <w:rPr>
          <w:rFonts w:eastAsia="Times New Roman"/>
          <w:szCs w:val="24"/>
        </w:rPr>
        <w:t>Πρώτα απ’ όλα, η νομοθετική αυτή ρύθμιση του 2013 αφορούσε ουσιαστικά ένα χρονικό διάστημα που ήδη έχει παρέλθει, εδώ και δύο χρόνια, χωρίς η Κυβέρνηση, όπως όφειλε, να εφαρμόσει τη διαδικασία αναπροσαρμογής του κατώτατου μισθού και ημερομισθίου. Συνεπώς καθυστερήσεις δικές σας πληρώνουμε αυτήν τη στιγμή και για αυτό είναι αναγκαίο να υπάρξει μια ρύθμιση.</w:t>
      </w:r>
    </w:p>
    <w:p w14:paraId="33B29295" w14:textId="77777777" w:rsidR="00571D31" w:rsidRDefault="00B338ED">
      <w:pPr>
        <w:spacing w:after="0" w:line="600" w:lineRule="auto"/>
        <w:ind w:firstLine="720"/>
        <w:jc w:val="both"/>
        <w:rPr>
          <w:rFonts w:eastAsia="Times New Roman"/>
          <w:szCs w:val="24"/>
        </w:rPr>
      </w:pPr>
      <w:r>
        <w:rPr>
          <w:rFonts w:eastAsia="Times New Roman"/>
          <w:szCs w:val="24"/>
        </w:rPr>
        <w:t xml:space="preserve">Εμείς, λοιπόν, προτείνουμε -και σας καλούμε να την κάνετε αποδεκτή- μια ολοκληρωμένη τροπολογία, η οποία έχει τα εξής: </w:t>
      </w:r>
    </w:p>
    <w:p w14:paraId="33B29296" w14:textId="77777777" w:rsidR="00571D31" w:rsidRDefault="00B338ED">
      <w:pPr>
        <w:spacing w:after="0" w:line="600" w:lineRule="auto"/>
        <w:ind w:firstLine="720"/>
        <w:jc w:val="both"/>
        <w:rPr>
          <w:rFonts w:eastAsia="Times New Roman"/>
          <w:szCs w:val="24"/>
        </w:rPr>
      </w:pPr>
      <w:r>
        <w:rPr>
          <w:rFonts w:eastAsia="Times New Roman"/>
          <w:szCs w:val="24"/>
        </w:rPr>
        <w:t xml:space="preserve">Πρώτον, ο μηχανισμός του προσδιορισμού του κατώτατου μισθού και ημερομισθίου με κυβερνητική απόφαση, με συγκεκριμένες, όμως, προθεσμίες έως 31-1-2019, να εφαρμοστεί άπαξ. </w:t>
      </w:r>
    </w:p>
    <w:p w14:paraId="33B29297" w14:textId="77777777" w:rsidR="00571D31" w:rsidRDefault="00B338ED">
      <w:pPr>
        <w:spacing w:after="0" w:line="600" w:lineRule="auto"/>
        <w:ind w:firstLine="720"/>
        <w:jc w:val="both"/>
        <w:rPr>
          <w:rFonts w:eastAsia="Times New Roman"/>
          <w:szCs w:val="24"/>
        </w:rPr>
      </w:pPr>
      <w:r>
        <w:rPr>
          <w:rFonts w:eastAsia="Times New Roman"/>
          <w:szCs w:val="24"/>
        </w:rPr>
        <w:t xml:space="preserve">Δεύτερον, μετά την πρώτη εφαρμογή της διαδικασίας καθορισμού του βασικού μισθού και ημερομισθίου, η αρμοδιότητα επανέρχεται στους κοινωνικούς εταίρους που μέσω των διαπραγματεύσεων υπογράφουν εθνική συλλογική σύμβαση εργασίας. </w:t>
      </w:r>
    </w:p>
    <w:p w14:paraId="33B29298" w14:textId="77777777" w:rsidR="00571D31" w:rsidRDefault="00B338ED">
      <w:pPr>
        <w:spacing w:after="0" w:line="600" w:lineRule="auto"/>
        <w:ind w:firstLine="720"/>
        <w:jc w:val="both"/>
        <w:rPr>
          <w:rFonts w:eastAsia="Times New Roman"/>
          <w:szCs w:val="24"/>
        </w:rPr>
      </w:pPr>
      <w:r>
        <w:rPr>
          <w:rFonts w:eastAsia="Times New Roman"/>
          <w:szCs w:val="24"/>
        </w:rPr>
        <w:t xml:space="preserve">Τρίτον, να καταργηθεί εκείνη η </w:t>
      </w:r>
      <w:proofErr w:type="spellStart"/>
      <w:r>
        <w:rPr>
          <w:rFonts w:eastAsia="Times New Roman"/>
          <w:szCs w:val="24"/>
        </w:rPr>
        <w:t>υποπαράγραφος</w:t>
      </w:r>
      <w:proofErr w:type="spellEnd"/>
      <w:r>
        <w:rPr>
          <w:rFonts w:eastAsia="Times New Roman"/>
          <w:szCs w:val="24"/>
        </w:rPr>
        <w:t xml:space="preserve"> του ν.4254/14, ώστε να προβλέπονται οι προσαυξήσεις προϋπηρεσίας στον τελικό προσδιορισμό του μισθού και ημερομισθίου με βάση τις τριετίες. </w:t>
      </w:r>
    </w:p>
    <w:p w14:paraId="33B29299" w14:textId="77777777" w:rsidR="00571D31" w:rsidRDefault="00B338ED">
      <w:pPr>
        <w:spacing w:after="0" w:line="600" w:lineRule="auto"/>
        <w:ind w:firstLine="720"/>
        <w:jc w:val="both"/>
        <w:rPr>
          <w:rFonts w:eastAsia="Times New Roman"/>
          <w:szCs w:val="24"/>
        </w:rPr>
      </w:pPr>
      <w:r>
        <w:rPr>
          <w:rFonts w:eastAsia="Times New Roman"/>
          <w:szCs w:val="24"/>
        </w:rPr>
        <w:lastRenderedPageBreak/>
        <w:t xml:space="preserve">Τέταρτον, να καταργηθεί η διάταξη που προβλέπει ότι το πεδίο εφαρμογής περιορίζεται σε μη μισθολογικούς όρους. </w:t>
      </w:r>
    </w:p>
    <w:p w14:paraId="33B2929A" w14:textId="77777777" w:rsidR="00571D31" w:rsidRDefault="00B338ED">
      <w:pPr>
        <w:spacing w:after="0"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 xml:space="preserve">, να καταργηθεί η διάταξη για τον νομοθετημένο κατώτατο και </w:t>
      </w:r>
      <w:proofErr w:type="spellStart"/>
      <w:r>
        <w:rPr>
          <w:rFonts w:eastAsia="Times New Roman"/>
          <w:szCs w:val="24"/>
        </w:rPr>
        <w:t>υποκατώτατο</w:t>
      </w:r>
      <w:proofErr w:type="spellEnd"/>
      <w:r>
        <w:rPr>
          <w:rFonts w:eastAsia="Times New Roman"/>
          <w:szCs w:val="24"/>
        </w:rPr>
        <w:t xml:space="preserve"> μισθό.</w:t>
      </w:r>
    </w:p>
    <w:p w14:paraId="33B2929B" w14:textId="77777777" w:rsidR="00571D31" w:rsidRDefault="00B338ED">
      <w:pPr>
        <w:spacing w:after="0" w:line="600" w:lineRule="auto"/>
        <w:ind w:firstLine="720"/>
        <w:jc w:val="both"/>
        <w:rPr>
          <w:rFonts w:eastAsia="Times New Roman"/>
          <w:szCs w:val="24"/>
        </w:rPr>
      </w:pPr>
      <w:r>
        <w:rPr>
          <w:rFonts w:eastAsia="Times New Roman"/>
          <w:szCs w:val="24"/>
        </w:rPr>
        <w:t>Είναι ολοκληρωμένη η πρόταση που σας κάνουμε. Κανονικά πρέπει να την αποδεχτείτε σήμερα. Το ένα από αυτά που σας προτείνουμε, ο μηχανισμός του προσδιορισμού του κατώτατου μισθού να εφαρμοστεί άπαξ, το λέτε και εσείς. Συνεπώς δεν έχουμε κανέναν λόγο να διαφωνήσουμε. Συμφωνούμε και με την τροπολογία σας σήμερα, αλλά σας καλούμε να κάνετε δεκτή μια πιο ολοκληρωμένη αντιμετώπιση του ζητήματος. Και σας λέμε ότι εάν δεν την κάνετε δεκτή, εδώ θα είμαστε και θα την καταθέσουμε ξανά ως πρόταση νόμου.</w:t>
      </w:r>
    </w:p>
    <w:p w14:paraId="33B2929C" w14:textId="77777777" w:rsidR="00571D31" w:rsidRDefault="00B338ED">
      <w:pPr>
        <w:spacing w:after="0" w:line="600" w:lineRule="auto"/>
        <w:ind w:firstLine="720"/>
        <w:jc w:val="both"/>
        <w:rPr>
          <w:rFonts w:eastAsia="Times New Roman"/>
          <w:szCs w:val="24"/>
        </w:rPr>
      </w:pPr>
      <w:r>
        <w:rPr>
          <w:rFonts w:eastAsia="Times New Roman"/>
          <w:szCs w:val="24"/>
        </w:rPr>
        <w:t xml:space="preserve">Σας άκουσα, κυρία Υπουργέ, να αναφέρεστε και σε καθαρή έξοδο. Νομίζω ότι το τελευταίο χρονικό διάστημα ο κ. Τσίπρας δεν αναφέρεται πλέον σε καθαρή έξοδο. Το έχει πάρει πίσω, με την έννοια πως έχει καταλάβει ότι είναι τόσο σκληρή η επιτροπεία, γι’ αυτό και μιλάει για έξοδο από τα μνημόνια. Έχει αλλάξει λίγο τη φρασεολογία του. Λίγο. Μια την αλλάζει, βέβαια, μια την ξαναφέρνει. </w:t>
      </w:r>
    </w:p>
    <w:p w14:paraId="33B2929D" w14:textId="77777777" w:rsidR="00571D31" w:rsidRDefault="00B338ED">
      <w:pPr>
        <w:spacing w:after="0" w:line="600" w:lineRule="auto"/>
        <w:ind w:firstLine="720"/>
        <w:jc w:val="both"/>
        <w:rPr>
          <w:rFonts w:eastAsia="Times New Roman"/>
          <w:szCs w:val="24"/>
        </w:rPr>
      </w:pPr>
      <w:r>
        <w:rPr>
          <w:rFonts w:eastAsia="Times New Roman"/>
          <w:szCs w:val="24"/>
        </w:rPr>
        <w:t xml:space="preserve">Είπατε, λοιπόν, για καθαρή έξοδο. Καθαρή έξοδο από πού; Από τις δεσμεύσεις; Από τα πρωτογενή πλεονάσματα 3,5%; Από πού; Από την </w:t>
      </w:r>
      <w:proofErr w:type="spellStart"/>
      <w:r>
        <w:rPr>
          <w:rFonts w:eastAsia="Times New Roman"/>
          <w:szCs w:val="24"/>
        </w:rPr>
        <w:t>υπερφορολόγηση</w:t>
      </w:r>
      <w:proofErr w:type="spellEnd"/>
      <w:r>
        <w:rPr>
          <w:rFonts w:eastAsia="Times New Roman"/>
          <w:szCs w:val="24"/>
        </w:rPr>
        <w:t>;</w:t>
      </w:r>
    </w:p>
    <w:p w14:paraId="33B2929E" w14:textId="77777777" w:rsidR="00571D31" w:rsidRDefault="00B338ED">
      <w:pPr>
        <w:spacing w:after="0" w:line="600" w:lineRule="auto"/>
        <w:ind w:firstLine="720"/>
        <w:jc w:val="both"/>
        <w:rPr>
          <w:rFonts w:eastAsia="Times New Roman"/>
          <w:szCs w:val="24"/>
        </w:rPr>
      </w:pPr>
      <w:r>
        <w:rPr>
          <w:rFonts w:eastAsia="Times New Roman"/>
          <w:szCs w:val="24"/>
        </w:rPr>
        <w:t xml:space="preserve">Ταυτοχρόνως, είπατε ότι λύνονται τα εργασιακά προβλήματα στη χώρα μας. Ξέρετε τι καθεστώς εργασιακής ανασφάλειας υπάρχει σήμερα στην αγορά εργασίας; Όταν είχατε αναλάβει το Υπουργείο, σε μια Σύνοδο στην Ευρωπαϊκή Ένωση, μιλήσατε για τους ανθρώπους στην Ελλάδα που πληρώνονται με 300 ευρώ το μήνα. Σωστά. Τόσο πληρώνονται. Γι’ αυτό μειώνεται η ανεργία. Το θέμα </w:t>
      </w:r>
      <w:r>
        <w:rPr>
          <w:rFonts w:eastAsia="Times New Roman"/>
          <w:szCs w:val="24"/>
        </w:rPr>
        <w:lastRenderedPageBreak/>
        <w:t xml:space="preserve">δεν είναι να μειωθεί ο δείκτης της ανεργίας αυξάνοντας τις μορφές υποαπασχόλησης, τις ευέλικτες μορφές εργασίας και δίνοντας </w:t>
      </w:r>
      <w:proofErr w:type="spellStart"/>
      <w:r>
        <w:rPr>
          <w:rFonts w:eastAsia="Times New Roman"/>
          <w:szCs w:val="24"/>
        </w:rPr>
        <w:t>τριακοσάρια</w:t>
      </w:r>
      <w:proofErr w:type="spellEnd"/>
      <w:r>
        <w:rPr>
          <w:rFonts w:eastAsia="Times New Roman"/>
          <w:szCs w:val="24"/>
        </w:rPr>
        <w:t xml:space="preserve"> αυτήν τη στιγμή στους εργαζόμενους. Δεν είναι αυτός ο τρόπος επίλυσης του προβλήματος. Βιώσιμες θέσεις εργασίας θέλουμε, με ένα σύστημα το οποίο πραγματικά θα δίνει αυτή τη δυνατότητα.</w:t>
      </w:r>
    </w:p>
    <w:p w14:paraId="33B2929F" w14:textId="77777777" w:rsidR="00571D31" w:rsidRDefault="00B338ED">
      <w:pPr>
        <w:spacing w:after="0" w:line="600" w:lineRule="auto"/>
        <w:ind w:firstLine="720"/>
        <w:jc w:val="both"/>
        <w:rPr>
          <w:rFonts w:eastAsia="Times New Roman"/>
          <w:szCs w:val="24"/>
        </w:rPr>
      </w:pPr>
      <w:r>
        <w:rPr>
          <w:rFonts w:eastAsia="Times New Roman"/>
          <w:szCs w:val="24"/>
        </w:rPr>
        <w:t xml:space="preserve">Βέβαια, έχουμε και την άλλη υποκρισία που αφορά το Υπουργείο σας, την υποκρισία των συντάξεων. Υπογράψατε ένα μέτρο αχρείαστο, διαρθρωτικό, αντί ουσιαστικά να προχωρήσουν οι πραγματικές διαθρωτικές μεταρρυθμίσεις στη χώρα μας. Και τώρα, ενώ το υπογράψατε, έρχεστε και λέτε ότι θέλετε να το καταργήσετε. Εμείς πρώτοι σας είπαμε ότι το μέτρο αυτό είναι αχρείαστο και πως χρειάζεται σκληρή διαπραγμάτευση. Και το ίδιο λέμε εμείς και όταν μιλάμε στο εξωτερικό. Δεν κάνουμε αυτό που κάνουν ο κ. Τσίπρας και ο κ. Μητσοτάκης, που μιλούν με την κομματική γλώσσα εσωκομματικού ακροατηρίου στο εξωτερικό. Λέμε, λοιπόν, ότι πρέπει να αλλάξει, αλλά χωρίς νέους λαϊκισμούς, με ένα σχέδιο και χωρίς λογικές του </w:t>
      </w:r>
      <w:proofErr w:type="spellStart"/>
      <w:r>
        <w:rPr>
          <w:rFonts w:eastAsia="Times New Roman"/>
          <w:szCs w:val="24"/>
        </w:rPr>
        <w:t>Βαρουφάκη</w:t>
      </w:r>
      <w:proofErr w:type="spellEnd"/>
      <w:r>
        <w:rPr>
          <w:rFonts w:eastAsia="Times New Roman"/>
          <w:szCs w:val="24"/>
        </w:rPr>
        <w:t>, που οδηγούν στο τέλος -γιατί βλέπουμε να έρχονται κι αυτές τώρα προεκλογικά- στην υιοθέτηση όλων των μέτρων.</w:t>
      </w:r>
    </w:p>
    <w:p w14:paraId="33B292A0" w14:textId="77777777" w:rsidR="00571D31" w:rsidRDefault="00B338ED">
      <w:pPr>
        <w:spacing w:after="0" w:line="600" w:lineRule="auto"/>
        <w:ind w:firstLine="720"/>
        <w:jc w:val="both"/>
        <w:rPr>
          <w:rFonts w:eastAsia="Times New Roman"/>
          <w:szCs w:val="24"/>
        </w:rPr>
      </w:pPr>
      <w:r>
        <w:rPr>
          <w:rFonts w:eastAsia="Times New Roman"/>
          <w:szCs w:val="24"/>
        </w:rPr>
        <w:t>Υπάρχει βέβαια το άγχος σας να φέρετε τώρα την τροπολογία. Βεβαίως, πρέπει να έρθει, γιατί καθυστέρησε. Νομίζω ότι καταλαβαίνει ο οποιοσδήποτε γιατί θέλετε να μεταφέρετε από το καλοκαίρι στο Γενάρη τη ρύθμιση αυτή. Διότι ακριβώς έχετε αποφασίσει ότι δεν θα εξαντλήσει η Κυβέρνησή σας την τετραετία. Συνεπώς, αυτό το οποίο θέλετε να κάνετε είναι τον Γενάρη να έχετε ένα συνολικό αφήγημα και εκεί που καθυστερείτε δύο-τρία χρόνια, να δείχνετε ότι δίνετε και πίσω.</w:t>
      </w:r>
    </w:p>
    <w:p w14:paraId="33B292A1" w14:textId="77777777" w:rsidR="00571D31" w:rsidRDefault="00B338ED">
      <w:pPr>
        <w:spacing w:after="0" w:line="600" w:lineRule="auto"/>
        <w:ind w:firstLine="720"/>
        <w:jc w:val="both"/>
        <w:rPr>
          <w:rFonts w:eastAsia="Times New Roman"/>
          <w:szCs w:val="24"/>
        </w:rPr>
      </w:pPr>
      <w:r>
        <w:rPr>
          <w:rFonts w:eastAsia="Times New Roman"/>
          <w:szCs w:val="24"/>
        </w:rPr>
        <w:lastRenderedPageBreak/>
        <w:t>Περνάω σε ένα άλλο θέμα, πριν προχωρήσω σε ορισμένα του νομοσχεδίου, που όμως, ήταν πολύ σημαντικό και ανεδείχθη στις επιτροπές.</w:t>
      </w:r>
    </w:p>
    <w:p w14:paraId="33B292A2" w14:textId="77777777" w:rsidR="00571D31" w:rsidRDefault="00B338ED">
      <w:pPr>
        <w:spacing w:after="0" w:line="600" w:lineRule="auto"/>
        <w:jc w:val="both"/>
        <w:rPr>
          <w:rFonts w:eastAsia="Times New Roman" w:cs="Times New Roman"/>
          <w:szCs w:val="24"/>
        </w:rPr>
      </w:pPr>
      <w:r>
        <w:rPr>
          <w:rFonts w:eastAsia="Times New Roman" w:cs="Times New Roman"/>
          <w:szCs w:val="24"/>
        </w:rPr>
        <w:t xml:space="preserve">Διαβάζω από τα Πρακτικά τι είπε ο κ. </w:t>
      </w:r>
      <w:proofErr w:type="spellStart"/>
      <w:r>
        <w:rPr>
          <w:rFonts w:eastAsia="Times New Roman" w:cs="Times New Roman"/>
          <w:szCs w:val="24"/>
        </w:rPr>
        <w:t>Πολάκης</w:t>
      </w:r>
      <w:proofErr w:type="spellEnd"/>
      <w:r>
        <w:rPr>
          <w:rFonts w:eastAsia="Times New Roman" w:cs="Times New Roman"/>
          <w:szCs w:val="24"/>
        </w:rPr>
        <w:t xml:space="preserve"> ότι βρήκατε έναν </w:t>
      </w:r>
      <w:proofErr w:type="spellStart"/>
      <w:r>
        <w:rPr>
          <w:rFonts w:eastAsia="Times New Roman" w:cs="Times New Roman"/>
          <w:szCs w:val="24"/>
        </w:rPr>
        <w:t>αυτοδιοικητικό</w:t>
      </w:r>
      <w:proofErr w:type="spellEnd"/>
      <w:r>
        <w:rPr>
          <w:rFonts w:eastAsia="Times New Roman" w:cs="Times New Roman"/>
          <w:szCs w:val="24"/>
        </w:rPr>
        <w:t xml:space="preserve"> παλαιό, τον εκθειάσατε και σας είπε: «Να σου πω ένα πράγμα. Όλα αυτά που βλέπεις με τους νόμους, τις διαδικασίες, τις διαύγειες, τα διατάγματα, τις εγκρίσεις, τα δέκα επίπεδα κ.λπ., ξέρεις τι είναι; Έχουν φτιάξει ένα κάστρο, υποτίθεται διαφάνειας, νομιμότητας, τιμιότητας, ελέγχου και εκεί μέσα τα τρώνε. Και έχουν φτιάξει αυτό το κάστρο για να μην μπει κανένας άλλος»». Αυτός ο υποτιμητικός τρόπος για τη «ΔΙΑΥΓΕΙΑ» για αυτή την προοδευτική μεταρρύθμιση! Νόμιζα ότι τουλάχιστον σε δυο-τρεις μεταρρυθμίσεις σε αυτήν τη χώρα, όπως για το ΕΣΥ, τον ΑΣΕΠ και τη «ΔΙΑΥΓΕΙΑ», θα είχαμε συμφωνήσει εδώ μέσα ότι πρόκειται πραγματικά για τομές.</w:t>
      </w:r>
    </w:p>
    <w:p w14:paraId="33B292A3" w14:textId="77777777" w:rsidR="00571D31" w:rsidRDefault="00B338ED">
      <w:pPr>
        <w:spacing w:after="0" w:line="600" w:lineRule="auto"/>
        <w:ind w:firstLine="720"/>
        <w:jc w:val="both"/>
        <w:rPr>
          <w:rFonts w:eastAsia="Times New Roman" w:cs="Times New Roman"/>
          <w:szCs w:val="24"/>
        </w:rPr>
      </w:pPr>
      <w:r w:rsidRPr="008E1365">
        <w:rPr>
          <w:rFonts w:eastAsia="Times New Roman" w:cs="Times New Roman"/>
          <w:b/>
          <w:szCs w:val="24"/>
        </w:rPr>
        <w:t>ΠΑΥΛΟΣ ΠΟΛΑΚΗΣ (Αναπληρωτής Υπουργός Υγείας):</w:t>
      </w:r>
      <w:r>
        <w:rPr>
          <w:rFonts w:eastAsia="Times New Roman" w:cs="Times New Roman"/>
          <w:szCs w:val="24"/>
        </w:rPr>
        <w:t xml:space="preserve"> Δεν ξέρεις τι λες!</w:t>
      </w:r>
    </w:p>
    <w:p w14:paraId="33B292A4" w14:textId="77777777" w:rsidR="00571D31" w:rsidRDefault="00B338ED">
      <w:pPr>
        <w:spacing w:after="0" w:line="600" w:lineRule="auto"/>
        <w:ind w:firstLine="720"/>
        <w:jc w:val="both"/>
        <w:rPr>
          <w:rFonts w:eastAsia="Times New Roman" w:cs="Times New Roman"/>
          <w:szCs w:val="24"/>
        </w:rPr>
      </w:pPr>
      <w:r w:rsidRPr="008E1365">
        <w:rPr>
          <w:rFonts w:eastAsia="Times New Roman" w:cs="Times New Roman"/>
          <w:b/>
          <w:szCs w:val="24"/>
        </w:rPr>
        <w:t>ΑΘΑΝΑΣΙΟΣ ΘΕΟΧΑΡΟΠΟΥΛΟΣ:</w:t>
      </w:r>
      <w:r>
        <w:rPr>
          <w:rFonts w:eastAsia="Times New Roman" w:cs="Times New Roman"/>
          <w:szCs w:val="24"/>
        </w:rPr>
        <w:t xml:space="preserve"> Εσείς δεν ξέρετε τι λέτε, κύριε </w:t>
      </w:r>
      <w:proofErr w:type="spellStart"/>
      <w:r>
        <w:rPr>
          <w:rFonts w:eastAsia="Times New Roman" w:cs="Times New Roman"/>
          <w:szCs w:val="24"/>
        </w:rPr>
        <w:t>Πολάκη</w:t>
      </w:r>
      <w:proofErr w:type="spellEnd"/>
      <w:r>
        <w:rPr>
          <w:rFonts w:eastAsia="Times New Roman" w:cs="Times New Roman"/>
          <w:szCs w:val="24"/>
        </w:rPr>
        <w:t xml:space="preserve">. Ο κ. Τσίπρας σήμερα στην Ευρωπαϊκή Ένωση μιλάει με τους σοσιαλδημοκράτες. Να χαίρεται λοιπόν, αυτή τη σοσιαλδημοκρατική πολιτική στο εσωτερικό της χώρας του. Από εσάς! Που μιλάτε με αυτόν τον τρόπο για τις μεταρρυθμίσεις της χώρας μας, για τη διαύγεια και για πολλά άλλα ζητήματα ή που δίνετε στη φόρα τη διεύθυνση ενός επιστήμονα του </w:t>
      </w:r>
      <w:proofErr w:type="spellStart"/>
      <w:r>
        <w:rPr>
          <w:rFonts w:eastAsia="Times New Roman" w:cs="Times New Roman"/>
          <w:szCs w:val="24"/>
        </w:rPr>
        <w:t>Συνολάκη</w:t>
      </w:r>
      <w:proofErr w:type="spellEnd"/>
      <w:r>
        <w:rPr>
          <w:rFonts w:eastAsia="Times New Roman" w:cs="Times New Roman"/>
          <w:szCs w:val="24"/>
        </w:rPr>
        <w:t xml:space="preserve"> ανεξαρτήτως αν έκανε καλή ή κακή δουλειά. Άλλο το ένα θέμα, άλλο το άλλο. Και σας ρωτώ: </w:t>
      </w:r>
    </w:p>
    <w:p w14:paraId="33B292A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Αυτή είναι πολιτική; Αυτή η </w:t>
      </w:r>
      <w:proofErr w:type="spellStart"/>
      <w:r>
        <w:rPr>
          <w:rFonts w:eastAsia="Times New Roman" w:cs="Times New Roman"/>
          <w:szCs w:val="24"/>
        </w:rPr>
        <w:t>εθνικολαϊκιστική</w:t>
      </w:r>
      <w:proofErr w:type="spellEnd"/>
      <w:r>
        <w:rPr>
          <w:rFonts w:eastAsia="Times New Roman" w:cs="Times New Roman"/>
          <w:szCs w:val="24"/>
        </w:rPr>
        <w:t xml:space="preserve"> πολιτική σε όλα τα επίπεδα είναι η πολιτική που θέλει να κάνει ανοίγματα στην Κεντροαριστερά;</w:t>
      </w:r>
    </w:p>
    <w:p w14:paraId="33B292A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διαύγεια, λοιπόν, είναι ο καθρέφτης της διακυβέρνησης που ασκείται. Αν αυτή η εικόνα δεν σας αρέσει, να φροντίσετε τον εαυτό σας αντί να τα βάζετε με τον καθρέφτη. Εμείς αυτές τις προοδευτικές μεταρρυθμίσεις θα τις υπερασπιστούμε. </w:t>
      </w:r>
    </w:p>
    <w:p w14:paraId="33B292A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Για κάποια τέτοια ζητήματα δεν είχα ακούσει μια κριτική. Σε αυτό το θέμα, να σας πω την αλήθεια, δεν είχα ακούσει πολύ μεγάλη κριτική και όταν ήσασταν αντιπολίτευση ή δεν την θυμάμαι. Είχα ακούσει πολλά άλλα, αλλά όχι σε αυτό. Περιοριστείτε καλύτερα, λοιπόν, στα θέματα της υγείας, στα οποία η Κυβέρνηση σας έχει για πολλά να απολογηθεί και αφήστε αυτά τα ζητήματα, που δεν τα αντιμετωπίζετε με έναν τρόπο προοδευτικό, ούτε δημοκρατικό θα έλεγα.</w:t>
      </w:r>
    </w:p>
    <w:p w14:paraId="33B292A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συζητάμε σήμερα ένα νομοσχέδιο το οποίο αφορά στην Κύρωση της Σύμβασης Δωρεάς του Ιδρύματος «Σταύρος Νιάρχος», για την ενίσχυση και αναβάθμιση των υποδομών στον τομέα της υγείας, έναν τομέα κατά τεκμήριο πολύπαθο, έναν τομέα που πλήττεται από χρόνιες παθογένειες, από τις συνέπειες της οικονομικής κρίσης. Μετά από τρία χρόνια διακυβέρνησης της χώρας από την Κυβέρνησή σας, βρισκόμαστε μπροστά σε νοσοκομεία που βουλιάζουν στα χρέη, σε προσλήψεις που μένουν στα χαρτιά και πολλά άλλα θέματα. Έχω εδώ έναν κατάλογο ερωτήσεων, μερικές από τις οποίες δεν τις έχετε απαντήσει στο Υπουργείο Υγείας για ζητήματα του Υπουργείου Υγείας. </w:t>
      </w:r>
    </w:p>
    <w:p w14:paraId="33B292A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Εμείς ξέρετε δεν ασκούμε στείρα αντιπολίτευση. Σήμερα, που μιλάμε, ψηφίζουμε και το νομοσχέδιο το οποίο έρχεται και την τροπολογία, με προγραμματικές θέσεις, με ζητήματα τα οποία σας </w:t>
      </w:r>
      <w:r>
        <w:rPr>
          <w:rFonts w:eastAsia="Times New Roman" w:cs="Times New Roman"/>
          <w:szCs w:val="24"/>
        </w:rPr>
        <w:lastRenderedPageBreak/>
        <w:t>λέμε και σας προτείνουμε να προστεθούν αυτήν τη στιγμή. Αυτό, όμως δεν σημαίνει και απουσία επιφυλάξεων, όχι μόνο για την υλοποίηση, αλλά κυρίως για το μετά την παράδοση των έργων στάδιο.</w:t>
      </w:r>
    </w:p>
    <w:p w14:paraId="33B292A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ακριβώς πριν δύο χρόνια είχαμε καταθέσει ερώτηση για τις ανεκμετάλλευτες δωρεές στο Εθνικό Σύστημα Υγείας, μεταξύ των οποίων ήταν και μια δωρεά του εν λόγω Ιδρύματος επτά </w:t>
      </w:r>
      <w:proofErr w:type="spellStart"/>
      <w:r>
        <w:rPr>
          <w:rFonts w:eastAsia="Times New Roman" w:cs="Times New Roman"/>
          <w:szCs w:val="24"/>
        </w:rPr>
        <w:t>ακτινοθεραπευτικών</w:t>
      </w:r>
      <w:proofErr w:type="spellEnd"/>
      <w:r>
        <w:rPr>
          <w:rFonts w:eastAsia="Times New Roman" w:cs="Times New Roman"/>
          <w:szCs w:val="24"/>
        </w:rPr>
        <w:t xml:space="preserve"> μηχανημάτων σε ισάριθμα νοσοκομεία της χώρας. Τότε και για πολύ μεγάλο χρονικό διάστημα, ενώ δεν είχε λυθεί το θέμα -την έχω την ερώτηση εδώ-, δεν λάβαμε καμμία απάντηση. Θα μπορούσατε να μας ενημερώσετε, τουλάχιστον σήμερα, για τους λόγους μη εκμετάλλευσης αυτής της δωρεάς ή αν υπήρξε - όπως μαθαίνουμε το τελευταίο χρονικό διάστημα- κάποια εξέλιξη σε σχέση με αυτά; Διότι ήταν δωρεές του Ιδρύματος «Σταύρος Νιάρχος».</w:t>
      </w:r>
    </w:p>
    <w:p w14:paraId="33B292AB"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Όλα αυτά δείχνουν ότι οι καθυστερήσεις και οι ελλείψεις της Κυβέρνησης σας οδηγούν στο να χάνονται και αυτές οι δωρεές. Και αυτό αφορά και το σημερινό νομοσχέδιο. Διαβάσαμε πρόσφατα για τη δωρεά δώδεκα </w:t>
      </w:r>
      <w:proofErr w:type="spellStart"/>
      <w:r>
        <w:rPr>
          <w:rFonts w:eastAsia="Times New Roman" w:cs="Times New Roman"/>
          <w:szCs w:val="24"/>
        </w:rPr>
        <w:t>ακτινοθεραπευτικών</w:t>
      </w:r>
      <w:proofErr w:type="spellEnd"/>
      <w:r>
        <w:rPr>
          <w:rFonts w:eastAsia="Times New Roman" w:cs="Times New Roman"/>
          <w:szCs w:val="24"/>
        </w:rPr>
        <w:t xml:space="preserve"> μηχανημάτων του ιδρύματος μετά από τρία χρόνια και ενώ υπήρχε καθυστέρηση τριών ετών. Πρόκειται για νέα δωρεά ή για ενεργοποίηση της παλαιότερης; Σε κάθε περίπτωση έχουμε μια καθυστέρηση δύο ετών, την οποία εν τω μεταξύ έχουν πληρώσει με την υγεία τους οι ασθενείς. </w:t>
      </w:r>
    </w:p>
    <w:p w14:paraId="33B292AC"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Ανάλογη τύχη είχε κι ένα άλλο θέμα, το οποίο δεν αφορά το Υπουργείο σας, αλλά το Ίδρυμα «Σταύρος Νιάρχος» -και είχαμε κάνει ερώτηση- για τη δωρεά προς το Εθνικό Μουσείο Σύγχρονης Τέχνης, την οποία το ίδρυμα τελικά απέσυρε αρχικά, λόγω μη τήρησης του χρονοδιαγράμματος των διαδικασιών και άλλων </w:t>
      </w:r>
      <w:proofErr w:type="spellStart"/>
      <w:r>
        <w:rPr>
          <w:rFonts w:eastAsia="Times New Roman" w:cs="Times New Roman"/>
          <w:szCs w:val="24"/>
        </w:rPr>
        <w:t>προαπαιτούμενων</w:t>
      </w:r>
      <w:proofErr w:type="spellEnd"/>
      <w:r>
        <w:rPr>
          <w:rFonts w:eastAsia="Times New Roman" w:cs="Times New Roman"/>
          <w:szCs w:val="24"/>
        </w:rPr>
        <w:t xml:space="preserve"> από το μουσείο. Ήταν 3 εκατομμύρια ευρώ. Προς τον κ. </w:t>
      </w:r>
      <w:r>
        <w:rPr>
          <w:rFonts w:eastAsia="Times New Roman" w:cs="Times New Roman"/>
          <w:szCs w:val="24"/>
        </w:rPr>
        <w:lastRenderedPageBreak/>
        <w:t xml:space="preserve">Μπαλτά είχαμε καταθέσει την ερώτηση εκείνη την χρονική περίοδο. Βέβαια, το Υπουργείο διαβεβαίωνε πως τέτοιος κίνδυνος δεν υπήρχε. Και ναι μεν αυτή η δωρεά αφορά ένα άλλο Υπουργείο, είναι όμως ενδεικτική και αυτή της λειτουργίας του ελληνικού συστήματος και της Κυβέρνησής σας, που αφήνει ανεκμετάλλευτες δωρεές σε όλους τους τομείς. Διότι μπορεί το μουσείο να κατέθεσε νέα, επικυρωμένη αίτηση μετά από χρόνια, αλλά και πάλι χάθηκαν δύο χρόνια, με απόσυρση </w:t>
      </w:r>
      <w:proofErr w:type="spellStart"/>
      <w:r>
        <w:rPr>
          <w:rFonts w:eastAsia="Times New Roman" w:cs="Times New Roman"/>
          <w:szCs w:val="24"/>
        </w:rPr>
        <w:t>κ.ο.κ.</w:t>
      </w:r>
      <w:proofErr w:type="spellEnd"/>
      <w:r>
        <w:rPr>
          <w:rFonts w:eastAsia="Times New Roman" w:cs="Times New Roman"/>
          <w:szCs w:val="24"/>
        </w:rPr>
        <w:t xml:space="preserve">. </w:t>
      </w:r>
    </w:p>
    <w:p w14:paraId="33B292AD" w14:textId="77777777" w:rsidR="00571D31" w:rsidRDefault="00B338ED">
      <w:pPr>
        <w:spacing w:after="0" w:line="600" w:lineRule="auto"/>
        <w:ind w:firstLine="720"/>
        <w:jc w:val="both"/>
        <w:rPr>
          <w:rFonts w:eastAsia="Times New Roman"/>
          <w:szCs w:val="24"/>
        </w:rPr>
      </w:pPr>
      <w:r>
        <w:rPr>
          <w:rFonts w:eastAsia="Times New Roman"/>
          <w:szCs w:val="24"/>
        </w:rPr>
        <w:t>Έστω, όμως, ότι όλα βαίνουν καλώς στη συγκεκριμένη δωρεά, στην οποία βεβαίως και είμαστε θετικοί, και υλοποιείται. Αυξημένη ανησυχία μάς προκαλεί το στάδιο μετά την παράδοση των έργων, δικαιολογημένη ανησυχία, δεδομένου ότι έχουν υπάρξει πολλές περιπτώσεις που τα έργα μετά την παράδοσή τους εγκαταλείφθηκαν ή υπολειτούργησαν. Διαβάζουμε για υποχρεώσεις του δημοσίου, στα άρθρα 14 και 15, μεταξύ των οποίων και οι υποχρεώσεις συντήρησης και λειτουργίας, υποχρέωση επαρκούς χρηματοδότησης, διαχείριση και λειτουργία των έργων, πληρότητα προσωπικού, εκπαίδευση, επάρκεια -σ’ αυτά δεσμεύεται το κράτος σήμερα- ομάδες συντήρησης των εγκαταστάσεων, υποδομών και εξοπλισμού. Η υποχρέωση δε του ελληνικού δημοσίου περιλαμβάνει τη διασφάλιση επαρκούς και ειδικευμένου προσωπικού για τη στελέχωση των έργων.</w:t>
      </w:r>
    </w:p>
    <w:p w14:paraId="33B292AE" w14:textId="77777777" w:rsidR="00571D31" w:rsidRDefault="00B338ED">
      <w:pPr>
        <w:spacing w:after="0" w:line="600" w:lineRule="auto"/>
        <w:ind w:firstLine="720"/>
        <w:contextualSpacing/>
        <w:jc w:val="both"/>
        <w:rPr>
          <w:rFonts w:eastAsia="Times New Roman"/>
          <w:szCs w:val="24"/>
        </w:rPr>
      </w:pPr>
      <w:r>
        <w:rPr>
          <w:rFonts w:eastAsia="Times New Roman"/>
          <w:szCs w:val="24"/>
        </w:rPr>
        <w:t xml:space="preserve">Το θέμα είναι ότι δεν ισχύει τίποτε απ’ όλα αυτά στην υφιστάμενη κατάσταση πέρα απ’ αυτήν τη δωρεά. Ποια είναι τα εχέγγυα για την ύπαρξή τους στα εν λόγω έργα; Θα υπάρχουν όλα αυτά για τα έργα της δωρεάς, αλλά και για τα υφιστάμενα; Θα υπάρξει μήπως πρόβλεψη στον προϋπολογισμό για αύξηση των δαπανών υγείας ή θα συνεχιστούν οι περικοπές για να βγουν τα υπερμεγέθη πλεονάσματα, οπότε τίποτα δεν θα αλλάξει τόσο στα νέα έργα όσο και στην υφιστάμενη κατάσταση; </w:t>
      </w:r>
    </w:p>
    <w:p w14:paraId="33B292AF" w14:textId="77777777" w:rsidR="00571D31" w:rsidRDefault="00B338ED">
      <w:pPr>
        <w:spacing w:after="0" w:line="600" w:lineRule="auto"/>
        <w:ind w:firstLine="720"/>
        <w:contextualSpacing/>
        <w:jc w:val="both"/>
        <w:rPr>
          <w:rFonts w:eastAsia="Times New Roman"/>
          <w:szCs w:val="24"/>
        </w:rPr>
      </w:pPr>
      <w:r>
        <w:rPr>
          <w:rFonts w:eastAsia="Times New Roman"/>
          <w:szCs w:val="24"/>
        </w:rPr>
        <w:lastRenderedPageBreak/>
        <w:t xml:space="preserve">Είναι παρήγορο βέβαια ότι η παρούσα σύμβαση προβλέπει ότι το ίδρυμα θα επιλέξει τους μελετητές, θα προχωρήσει στην εκπόνηση μελετών σκοπιμότητας, καθώς και στο παρελθόν αποσύρθηκαν δωρεές λόγω μη έγκαιρης κατάρτισης των μελετών. Η ανησυχία παραμένει όχι από διάθεση στείρας κριτικής, αλλά από επίγνωση των δυσκολιών και από θέληση για δημιουργικό και εποικοδομητικό διάλογο. </w:t>
      </w:r>
    </w:p>
    <w:p w14:paraId="33B292B0" w14:textId="77777777" w:rsidR="00571D31" w:rsidRDefault="00B338ED">
      <w:pPr>
        <w:spacing w:after="0" w:line="600" w:lineRule="auto"/>
        <w:ind w:firstLine="720"/>
        <w:contextualSpacing/>
        <w:jc w:val="both"/>
        <w:rPr>
          <w:rFonts w:eastAsia="Times New Roman"/>
          <w:szCs w:val="24"/>
        </w:rPr>
      </w:pPr>
      <w:r>
        <w:rPr>
          <w:rFonts w:eastAsia="Times New Roman"/>
          <w:szCs w:val="24"/>
        </w:rPr>
        <w:t xml:space="preserve">Παράλληλα, παραμένει και το γεγονός ότι οι εν λόγω ασφαλιστικές δικλίδες, που σωστά τίθενται, υποδηλώνουν και ένα διαχρονικό έλλειμμα του κράτους εδώ και έλλειμμα εμπιστοσύνης σε αυτό. Κάποια στιγμή θα πρέπει να δουλέψουμε από κοινού για την αποκατάσταση της εμπιστοσύνης του πολίτη σε όλα τα επίπεδα. </w:t>
      </w:r>
    </w:p>
    <w:p w14:paraId="33B292B1" w14:textId="77777777" w:rsidR="00571D31" w:rsidRDefault="00B338ED">
      <w:pPr>
        <w:spacing w:after="0" w:line="600" w:lineRule="auto"/>
        <w:ind w:firstLine="720"/>
        <w:contextualSpacing/>
        <w:jc w:val="both"/>
        <w:rPr>
          <w:rFonts w:eastAsia="Times New Roman"/>
          <w:szCs w:val="24"/>
        </w:rPr>
      </w:pPr>
      <w:r>
        <w:rPr>
          <w:rFonts w:eastAsia="Times New Roman"/>
          <w:szCs w:val="24"/>
        </w:rPr>
        <w:t>Εσείς, μετά από τέσσερα σχεδόν χρόνια διακυβέρνησης, μετά από σωρεία λαθών που καθήλωσαν την οικονομία, που υπονόμευσαν την προοπτική ανάπτυξης και την κοινωνική συνοχή, παραμένετε αλαζόνες, όπως σας απέδειξα πριν από τα Πρακτικά της επιτροπής με τις δηλώσεις του Αναπληρωτή Υπουργού Υγείας. Όχι μόνο δεν «χτίζετε», αλλά προσπαθείτε να γκρεμίσετε ό,τι πιο διαφανές και δημοκρατικό έχει θεσπιστεί.</w:t>
      </w:r>
    </w:p>
    <w:p w14:paraId="33B292B2" w14:textId="77777777" w:rsidR="00571D31" w:rsidRDefault="00B338ED">
      <w:pPr>
        <w:spacing w:after="0" w:line="600" w:lineRule="auto"/>
        <w:ind w:firstLine="720"/>
        <w:contextualSpacing/>
        <w:jc w:val="both"/>
        <w:rPr>
          <w:rFonts w:eastAsia="Times New Roman"/>
          <w:szCs w:val="24"/>
        </w:rPr>
      </w:pPr>
      <w:r>
        <w:rPr>
          <w:rFonts w:eastAsia="Times New Roman"/>
          <w:szCs w:val="24"/>
        </w:rPr>
        <w:t xml:space="preserve">Κυρίες και κύριοι Βουλευτές, ο κλάδος της υγείας δεν μπορεί να αντιμετωπίζεται με καθαρά λογιστικά κριτήρια από δανειστές, εταίρους, Κυβέρνηση και το πολιτικό σύστημα της χώρας, ούτε μπορεί να επαφίεται μόνο σε δωρεές, όσο και αν αυτές είναι αναγκαίες και καλοδεχούμενες. Αυτό που χρειάζεται είναι τομές και διαρθρωτικές αλλαγές, ώστε να αντιμετωπιστούν οι διαχρονικές παθογένειες του συστήματος. </w:t>
      </w:r>
    </w:p>
    <w:p w14:paraId="33B292B3" w14:textId="77777777" w:rsidR="00571D31" w:rsidRDefault="00B338ED">
      <w:pPr>
        <w:spacing w:after="0" w:line="600" w:lineRule="auto"/>
        <w:ind w:firstLine="720"/>
        <w:contextualSpacing/>
        <w:jc w:val="both"/>
        <w:rPr>
          <w:rFonts w:eastAsia="Times New Roman"/>
          <w:szCs w:val="24"/>
        </w:rPr>
      </w:pPr>
      <w:r>
        <w:rPr>
          <w:rFonts w:eastAsia="Times New Roman"/>
          <w:szCs w:val="24"/>
        </w:rPr>
        <w:lastRenderedPageBreak/>
        <w:t xml:space="preserve">Οι διαρθρωτικές αλλαγές μείζονος κλίμακας του Εθνικού Συστήματος Υγείας αποτελούν το κλειδί. Αποτελούν πλέον τον μοναδικό τρόπο αποφυγής της συνέχισης της έντονης, πολυδιάστατης κρίσης στη χώρα. Δεν είναι μόνο οικονομική, είναι και κοινωνική, είναι και πολιτισμική κρίση. </w:t>
      </w:r>
    </w:p>
    <w:p w14:paraId="33B292B4" w14:textId="77777777" w:rsidR="00571D31" w:rsidRDefault="00B338ED">
      <w:pPr>
        <w:spacing w:after="0" w:line="600" w:lineRule="auto"/>
        <w:ind w:firstLine="720"/>
        <w:contextualSpacing/>
        <w:jc w:val="both"/>
        <w:rPr>
          <w:rFonts w:eastAsia="Times New Roman"/>
          <w:szCs w:val="24"/>
        </w:rPr>
      </w:pPr>
      <w:r>
        <w:rPr>
          <w:rFonts w:eastAsia="Times New Roman"/>
          <w:szCs w:val="24"/>
        </w:rPr>
        <w:t>Έχουμε ανάγκη από ένα σύγχρονο μοντέλο παροχής υπηρεσιών, όπου κεντρικός στόχος είναι ο άνθρωπος και η βελτίωση της θεραπευτικής αποτελεσματικότητας, της οικονομικής αποδοτικότητας και της ισότητας στην παροχή υπηρεσιών. Δυστυχώς, όπως βλέπουμε –και συνεχίζουμε να το βλέπουμε- δεν μπορείτε να τα καταφέρετε σ’ αυτό το επίπεδο.</w:t>
      </w:r>
    </w:p>
    <w:p w14:paraId="33B292B5" w14:textId="77777777" w:rsidR="00571D31" w:rsidRDefault="00B338ED">
      <w:pPr>
        <w:spacing w:after="0" w:line="600" w:lineRule="auto"/>
        <w:ind w:firstLine="720"/>
        <w:contextualSpacing/>
        <w:jc w:val="both"/>
        <w:rPr>
          <w:rFonts w:eastAsia="Times New Roman"/>
          <w:szCs w:val="24"/>
        </w:rPr>
      </w:pPr>
      <w:r>
        <w:rPr>
          <w:rFonts w:eastAsia="Times New Roman"/>
          <w:szCs w:val="24"/>
        </w:rPr>
        <w:t>Σας ευχαριστώ.</w:t>
      </w:r>
    </w:p>
    <w:p w14:paraId="33B292B6" w14:textId="77777777" w:rsidR="00571D31" w:rsidRDefault="00B338ED">
      <w:pPr>
        <w:spacing w:after="0"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 – ΔΗΜΑΡ)</w:t>
      </w:r>
    </w:p>
    <w:p w14:paraId="33B292B7" w14:textId="77777777" w:rsidR="00571D31" w:rsidRDefault="00B338ED">
      <w:pPr>
        <w:spacing w:after="0" w:line="600" w:lineRule="auto"/>
        <w:ind w:firstLine="720"/>
        <w:contextualSpacing/>
        <w:jc w:val="both"/>
        <w:rPr>
          <w:rFonts w:eastAsia="Times New Roman"/>
          <w:szCs w:val="24"/>
        </w:rPr>
      </w:pPr>
      <w:r w:rsidRPr="00BD7ABD">
        <w:rPr>
          <w:rFonts w:eastAsia="Times New Roman"/>
          <w:b/>
          <w:szCs w:val="24"/>
        </w:rPr>
        <w:t>ΠΡΟΕΔΡΕΥΩΝ (Μάριος Γεωργιάδης):</w:t>
      </w:r>
      <w:r>
        <w:rPr>
          <w:rFonts w:eastAsia="Times New Roman"/>
          <w:szCs w:val="24"/>
        </w:rPr>
        <w:t xml:space="preserve"> Ευχαριστούμε τον κ. Θεοχαρόπουλο.</w:t>
      </w:r>
    </w:p>
    <w:p w14:paraId="33B292B8" w14:textId="77777777" w:rsidR="00571D31" w:rsidRDefault="00B338ED">
      <w:pPr>
        <w:spacing w:after="0" w:line="600" w:lineRule="auto"/>
        <w:ind w:firstLine="720"/>
        <w:contextualSpacing/>
        <w:jc w:val="both"/>
        <w:rPr>
          <w:rFonts w:eastAsia="Times New Roman"/>
          <w:szCs w:val="24"/>
        </w:rPr>
      </w:pPr>
      <w:r>
        <w:rPr>
          <w:rFonts w:eastAsia="Times New Roman"/>
          <w:szCs w:val="24"/>
        </w:rPr>
        <w:t xml:space="preserve">Τον λόγο έχει ο κ. </w:t>
      </w:r>
      <w:proofErr w:type="spellStart"/>
      <w:r>
        <w:rPr>
          <w:rFonts w:eastAsia="Times New Roman"/>
          <w:szCs w:val="24"/>
        </w:rPr>
        <w:t>Παφίλης</w:t>
      </w:r>
      <w:proofErr w:type="spellEnd"/>
      <w:r>
        <w:rPr>
          <w:rFonts w:eastAsia="Times New Roman"/>
          <w:szCs w:val="24"/>
        </w:rPr>
        <w:t xml:space="preserve">, Κοινοβουλευτικός Εκπρόσωπος του Κομμουνιστικού Κόμματος Ελλάδας, για δώδεκα λεπτά. Μετά θα λάβουν τον λόγο ο κ. Κουτσούκος και ο κ. </w:t>
      </w:r>
      <w:proofErr w:type="spellStart"/>
      <w:r>
        <w:rPr>
          <w:rFonts w:eastAsia="Times New Roman"/>
          <w:szCs w:val="24"/>
        </w:rPr>
        <w:t>Κατσώτης</w:t>
      </w:r>
      <w:proofErr w:type="spellEnd"/>
      <w:r>
        <w:rPr>
          <w:rFonts w:eastAsia="Times New Roman"/>
          <w:szCs w:val="24"/>
        </w:rPr>
        <w:t xml:space="preserve"> από τους συναδέλφους ομιλητές και εν συνεχεία ο Κοινοβουλευτικός Εκπρόσωπος της Νέας Δημοκρατίας κ. Τζαβάρας.</w:t>
      </w:r>
    </w:p>
    <w:p w14:paraId="33B292B9" w14:textId="77777777" w:rsidR="00571D31" w:rsidRDefault="00B338ED">
      <w:pPr>
        <w:spacing w:after="0"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Παφίλη</w:t>
      </w:r>
      <w:proofErr w:type="spellEnd"/>
      <w:r>
        <w:rPr>
          <w:rFonts w:eastAsia="Times New Roman"/>
          <w:szCs w:val="24"/>
        </w:rPr>
        <w:t>, έχετε τον λόγο.</w:t>
      </w:r>
    </w:p>
    <w:p w14:paraId="33B292BA" w14:textId="77777777" w:rsidR="00571D31" w:rsidRDefault="00B338ED">
      <w:pPr>
        <w:spacing w:after="0" w:line="600" w:lineRule="auto"/>
        <w:ind w:firstLine="720"/>
        <w:contextualSpacing/>
        <w:jc w:val="both"/>
        <w:rPr>
          <w:rFonts w:eastAsia="Times New Roman"/>
          <w:szCs w:val="24"/>
        </w:rPr>
      </w:pPr>
      <w:r w:rsidRPr="00BD7ABD">
        <w:rPr>
          <w:rFonts w:eastAsia="Times New Roman"/>
          <w:b/>
          <w:szCs w:val="24"/>
        </w:rPr>
        <w:t>ΑΘΑΝΑΣΙΟΣ ΠΑΦΙΛΗΣ:</w:t>
      </w:r>
      <w:r>
        <w:rPr>
          <w:rFonts w:eastAsia="Times New Roman"/>
          <w:szCs w:val="24"/>
        </w:rPr>
        <w:t xml:space="preserve"> Πρέπει να είναι κάποιος συγκρατημένος, με την έννοια τού να συγκρατεί τα νεύρα του από τη σημερινή συζήτηση και από τη σημερινή τροπολογία που φέρνει η Κυβέρνηση. </w:t>
      </w:r>
    </w:p>
    <w:p w14:paraId="33B292BB" w14:textId="77777777" w:rsidR="00571D31" w:rsidRDefault="00B338ED">
      <w:pPr>
        <w:spacing w:after="0" w:line="600" w:lineRule="auto"/>
        <w:ind w:firstLine="720"/>
        <w:contextualSpacing/>
        <w:jc w:val="both"/>
        <w:rPr>
          <w:rFonts w:eastAsia="Times New Roman"/>
          <w:szCs w:val="24"/>
        </w:rPr>
      </w:pPr>
      <w:r>
        <w:rPr>
          <w:rFonts w:eastAsia="Times New Roman"/>
          <w:szCs w:val="24"/>
        </w:rPr>
        <w:lastRenderedPageBreak/>
        <w:t xml:space="preserve">Μετά από μια επικοινωνιακή «καταιγίδα» όλο το καλοκαίρι, σήμερα έρχεται η ιστορική μέρα όπου η Κυβέρνηση, όπως λέει, υποστηρίζοντας τον κόσμο της εργασίας, βάζει μπροστά την ανάκτηση των απωλειών του. Βέβαια, στους κεφαλαιοκράτες άλλα λέτε και στη Διεθνή Έκθεση Θεσσαλονίκης και στους Αμερικάνους και στους ξένους επενδυτές λέτε ότι «δεν πρόκειται να κουνηθούμε ρούπι». Θα εφαρμοστούν όλοι οι νόμοι οι </w:t>
      </w:r>
      <w:proofErr w:type="spellStart"/>
      <w:r>
        <w:rPr>
          <w:rFonts w:eastAsia="Times New Roman"/>
          <w:szCs w:val="24"/>
        </w:rPr>
        <w:t>μνημονιακοί</w:t>
      </w:r>
      <w:proofErr w:type="spellEnd"/>
      <w:r>
        <w:rPr>
          <w:rFonts w:eastAsia="Times New Roman"/>
          <w:szCs w:val="24"/>
        </w:rPr>
        <w:t xml:space="preserve"> που όπως λέγατε κάποτε και εσείς -υποκριτικά ή αλήθεια δεν έχει σημασία- εξυπηρετούσαν αυτά τα συμφέροντα.</w:t>
      </w:r>
    </w:p>
    <w:p w14:paraId="33B292BC" w14:textId="77777777" w:rsidR="00571D31" w:rsidRDefault="00B338ED">
      <w:pPr>
        <w:spacing w:after="0" w:line="600" w:lineRule="auto"/>
        <w:ind w:firstLine="720"/>
        <w:contextualSpacing/>
        <w:jc w:val="both"/>
        <w:rPr>
          <w:rFonts w:eastAsia="Times New Roman"/>
          <w:szCs w:val="24"/>
        </w:rPr>
      </w:pPr>
      <w:r>
        <w:rPr>
          <w:rFonts w:eastAsia="Times New Roman"/>
          <w:szCs w:val="24"/>
        </w:rPr>
        <w:t xml:space="preserve">Τι τίτλο έχει η σημερινή τροπολογία; «Εκκίνηση διαδικασίας διαμόρφωσης του κατώτατου μισθού». Κοροϊδία. Τι είναι στην πράξη; Είναι η εφαρμογή για πρώτη φορά του </w:t>
      </w:r>
      <w:proofErr w:type="spellStart"/>
      <w:r>
        <w:rPr>
          <w:rFonts w:eastAsia="Times New Roman"/>
          <w:szCs w:val="24"/>
        </w:rPr>
        <w:t>μνημονιακού</w:t>
      </w:r>
      <w:proofErr w:type="spellEnd"/>
      <w:r>
        <w:rPr>
          <w:rFonts w:eastAsia="Times New Roman"/>
          <w:szCs w:val="24"/>
        </w:rPr>
        <w:t xml:space="preserve"> νόμου </w:t>
      </w:r>
      <w:proofErr w:type="spellStart"/>
      <w:r>
        <w:rPr>
          <w:rFonts w:eastAsia="Times New Roman"/>
          <w:szCs w:val="24"/>
        </w:rPr>
        <w:t>Βρούτση</w:t>
      </w:r>
      <w:proofErr w:type="spellEnd"/>
      <w:r>
        <w:rPr>
          <w:rFonts w:eastAsia="Times New Roman"/>
          <w:szCs w:val="24"/>
        </w:rPr>
        <w:t xml:space="preserve">, όπως ονομάστηκε, δηλαδή του νόμου Νέας Δημοκρατίας – ΠΑΣΟΚ και από εδώ και στο εξής θα ονομάζεται νόμος </w:t>
      </w:r>
      <w:proofErr w:type="spellStart"/>
      <w:r>
        <w:rPr>
          <w:rFonts w:eastAsia="Times New Roman"/>
          <w:szCs w:val="24"/>
        </w:rPr>
        <w:t>Βρούτση</w:t>
      </w:r>
      <w:proofErr w:type="spellEnd"/>
      <w:r>
        <w:rPr>
          <w:rFonts w:eastAsia="Times New Roman"/>
          <w:szCs w:val="24"/>
        </w:rPr>
        <w:t xml:space="preserve"> – </w:t>
      </w:r>
      <w:proofErr w:type="spellStart"/>
      <w:r>
        <w:rPr>
          <w:rFonts w:eastAsia="Times New Roman"/>
          <w:szCs w:val="24"/>
        </w:rPr>
        <w:t>Αχτσιόγλου</w:t>
      </w:r>
      <w:proofErr w:type="spellEnd"/>
      <w:r>
        <w:rPr>
          <w:rFonts w:eastAsia="Times New Roman"/>
          <w:szCs w:val="24"/>
        </w:rPr>
        <w:t>, από τα ονόματα των Υπουργών ή μάλλον θα ονομάζεται νόμος Νέας Δημοκρατίας – ΠΑΣΟΚ – ΣΥΡΙΖΑ – ΑΝΕΛ και άλλων που τον υποστηρίζουν.</w:t>
      </w:r>
    </w:p>
    <w:p w14:paraId="33B292BD" w14:textId="77777777" w:rsidR="00571D31" w:rsidRDefault="00B338ED">
      <w:pPr>
        <w:spacing w:after="0" w:line="600" w:lineRule="auto"/>
        <w:jc w:val="both"/>
        <w:rPr>
          <w:rFonts w:eastAsia="Times New Roman" w:cs="Times New Roman"/>
          <w:szCs w:val="24"/>
        </w:rPr>
      </w:pPr>
      <w:r w:rsidRPr="00665083">
        <w:rPr>
          <w:rFonts w:eastAsia="Times New Roman" w:cs="Times New Roman"/>
          <w:szCs w:val="24"/>
        </w:rPr>
        <w:t>Αυτή</w:t>
      </w:r>
      <w:r>
        <w:rPr>
          <w:rFonts w:eastAsia="Times New Roman" w:cs="Times New Roman"/>
          <w:szCs w:val="24"/>
        </w:rPr>
        <w:t xml:space="preserve"> είναι η πραγματικότητα. Φαίνεται ζηλέψατε τη δόξα του κ. </w:t>
      </w:r>
      <w:proofErr w:type="spellStart"/>
      <w:r>
        <w:rPr>
          <w:rFonts w:eastAsia="Times New Roman" w:cs="Times New Roman"/>
          <w:szCs w:val="24"/>
        </w:rPr>
        <w:t>Βρούτση</w:t>
      </w:r>
      <w:proofErr w:type="spellEnd"/>
      <w:r>
        <w:rPr>
          <w:rFonts w:eastAsia="Times New Roman" w:cs="Times New Roman"/>
          <w:szCs w:val="24"/>
        </w:rPr>
        <w:t xml:space="preserve"> και εκείνης της κυβέρνησης, που κατήργησαν τις ελεύθερες διαπραγματεύσεις, επέβαλαν, αυτοί που είναι –υποτίθεται- υπέρ των ελεύθερων διαπραγματεύσεων, υπουργική απόφαση να καθορίζει τον κατώτατο μισθό με την πράξη του Υπουργικού Συμβουλίου τον Νοέμβριο, του </w:t>
      </w:r>
      <w:proofErr w:type="spellStart"/>
      <w:r>
        <w:rPr>
          <w:rFonts w:eastAsia="Times New Roman" w:cs="Times New Roman"/>
          <w:szCs w:val="24"/>
        </w:rPr>
        <w:t>Βρούτση</w:t>
      </w:r>
      <w:proofErr w:type="spellEnd"/>
      <w:r>
        <w:rPr>
          <w:rFonts w:eastAsia="Times New Roman" w:cs="Times New Roman"/>
          <w:szCs w:val="24"/>
        </w:rPr>
        <w:t xml:space="preserve"> το 2013 και μία ακόμα.</w:t>
      </w:r>
    </w:p>
    <w:p w14:paraId="33B292B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Είναι απόδειξη και ο νόμος </w:t>
      </w:r>
      <w:proofErr w:type="spellStart"/>
      <w:r>
        <w:rPr>
          <w:rFonts w:eastAsia="Times New Roman" w:cs="Times New Roman"/>
          <w:szCs w:val="24"/>
        </w:rPr>
        <w:t>Βρούτση</w:t>
      </w:r>
      <w:proofErr w:type="spellEnd"/>
      <w:r>
        <w:rPr>
          <w:rFonts w:eastAsia="Times New Roman" w:cs="Times New Roman"/>
          <w:szCs w:val="24"/>
        </w:rPr>
        <w:t xml:space="preserve"> ότι το κράτος είναι σκληρά ταξικό, είναι αστικό και ότι το ελεύθερο κράτος, που λέτε, και η Νέα Δημοκρατία και το ΠΑΣΟΚ, που δίνει ελευθερία διαπραγματεύσεων, και που το υπηρετεί με συνέπεια και ο ΣΥΡΙΖΑ σήμερα σε αυτήν τη ράγα, τελικά ούτε αυτά που </w:t>
      </w:r>
      <w:r>
        <w:rPr>
          <w:rFonts w:eastAsia="Times New Roman" w:cs="Times New Roman"/>
          <w:szCs w:val="24"/>
        </w:rPr>
        <w:lastRenderedPageBreak/>
        <w:t xml:space="preserve">λέει τα τηρεί, είναι υποκριτικά. </w:t>
      </w:r>
      <w:r w:rsidRPr="00786BD9">
        <w:rPr>
          <w:rFonts w:eastAsia="Times New Roman" w:cs="Times New Roman"/>
          <w:szCs w:val="24"/>
        </w:rPr>
        <w:t>Έχουμε</w:t>
      </w:r>
      <w:r>
        <w:rPr>
          <w:rFonts w:eastAsia="Times New Roman" w:cs="Times New Roman"/>
          <w:szCs w:val="24"/>
        </w:rPr>
        <w:t xml:space="preserve"> 22% μείωση στους μισθούς και 32% στους νέους εργαζόμενους. Τέτοια παρέμβαση όντως δεν έχει γίνει πουθενά.</w:t>
      </w:r>
    </w:p>
    <w:p w14:paraId="33B292B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Πώς λειτούργησε αυτό; Έλυσε τα χέρια των εργοδοτών γενικά, οι οποίοι επέβαλαν σχεδόν σε όλους τους τομείς και σε όλες τις επιχειρήσεις μεγάλες μειώσεις. Τι έλεγε, λοιπόν, ο ΣΥΡΙΖΑ για τον νόμο που σήμερα θα εφαρμόσει; </w:t>
      </w:r>
    </w:p>
    <w:p w14:paraId="33B292C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Ευκλείδης </w:t>
      </w:r>
      <w:proofErr w:type="spellStart"/>
      <w:r>
        <w:rPr>
          <w:rFonts w:eastAsia="Times New Roman" w:cs="Times New Roman"/>
          <w:szCs w:val="24"/>
        </w:rPr>
        <w:t>Τσακαλώτος</w:t>
      </w:r>
      <w:proofErr w:type="spellEnd"/>
      <w:r>
        <w:rPr>
          <w:rFonts w:eastAsia="Times New Roman" w:cs="Times New Roman"/>
          <w:szCs w:val="24"/>
        </w:rPr>
        <w:t>, εισηγητής: «Έχουμε εκφράσει την αντίθεσή μας...», κ.λπ.. Λέει, λοιπόν: «Ας δούμε ένα πολύ σημαντικό σημείο...», θα το πω μετά για τα κριτήρια</w:t>
      </w:r>
      <w:r w:rsidRPr="00914841">
        <w:rPr>
          <w:rFonts w:eastAsia="Times New Roman" w:cs="Times New Roman"/>
          <w:szCs w:val="24"/>
        </w:rPr>
        <w:t xml:space="preserve"> </w:t>
      </w:r>
      <w:r>
        <w:rPr>
          <w:rFonts w:eastAsia="Times New Roman" w:cs="Times New Roman"/>
          <w:szCs w:val="24"/>
        </w:rPr>
        <w:t>για τον νόμο, «...όλα αυτά τα άρθρα αν τα πάρετε σε πακέτο, βγαίνει για αυτό που είχαμε πει και έχουν πει και άλλοι συνάδελφοι. Αυτό το νομοσχέδιο δεν έχει καμμία σχέση με τον φιλελευθερισμό, καμμία σχέση με τον κοινωνικό φιλελευθερισμό, είναι άκρα νεοφιλελεύθερο, σε ακραίο σημείο αντιδημοκρατικό, αυταρχικό και πρέπει να τελειώνουμε γρήγορα».</w:t>
      </w:r>
    </w:p>
    <w:p w14:paraId="33B292C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Έλεγε ο κ. Τσίπρας, κρίνοντας αυτό το άρθρο και γενικότερα αυτήν την απόφαση: «Πώς αλλιώς να εξηγήσει κάποιος την απαίτησή τους για ανθρωποθυσίες και βέβαια πώς αλλιώς μπορεί να εξηγήσει κανείς τη δική σας προσφορά να υλοποιήσετε αυτές τις ανθρωποθυσίες, προκειμένου να διατηρήσετε τη δική τους εύνοια…», και εννοούσε τρόικα και κεφάλαιο, αγορές δηλαδή, όπως το λέτε, γιατί φοβόσαστε τη λέξη, «...για να κρατηθείτε λίγο ακόμα στην εξουσία, στις καρέκλες σας;»</w:t>
      </w:r>
    </w:p>
    <w:p w14:paraId="33B292C2"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Διαβάστε το. Ισχύει απόλυτα και για σας, για τον νόμο, που τον φέρνετε και τον εφαρμόζετε και γενικώς λέω και για τον ίδιο τον νόμο. Τι τον κάνετε, λοιπόν; Γιατί δεν το λέτε; «Εφαρμόζουμε τον νόμο </w:t>
      </w:r>
      <w:proofErr w:type="spellStart"/>
      <w:r>
        <w:rPr>
          <w:rFonts w:eastAsia="Times New Roman" w:cs="Times New Roman"/>
          <w:szCs w:val="24"/>
        </w:rPr>
        <w:t>Βρούτση</w:t>
      </w:r>
      <w:proofErr w:type="spellEnd"/>
      <w:r>
        <w:rPr>
          <w:rFonts w:eastAsia="Times New Roman" w:cs="Times New Roman"/>
          <w:szCs w:val="24"/>
        </w:rPr>
        <w:t xml:space="preserve">, μόνο που θα αρχίσει πριν τη διαδικασία, τον νόμο που είχαμε πει ότι είναι καρμανιόλα και </w:t>
      </w:r>
      <w:r>
        <w:rPr>
          <w:rFonts w:eastAsia="Times New Roman" w:cs="Times New Roman"/>
          <w:szCs w:val="24"/>
        </w:rPr>
        <w:lastRenderedPageBreak/>
        <w:t xml:space="preserve">διάφορα άλλα». Γιατί δεν το λέτε ότι κάνετε αυτό και κρύβεστε και λέτε ότι αρχίζετε για να δίνετε τον μισθό; </w:t>
      </w:r>
    </w:p>
    <w:p w14:paraId="33B292C3"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Ποιον εξυπηρετεί αυτός ο νόμος; Εξυπηρετεί τους εργαζόμενους; Αν θέλατε να εξυπηρετεί τους εργαζόμενους, καταργήστε τον, γιατί ήταν καρμανιόλα και θεσμοθετήστε το 751, φυσικά κατάργηση του </w:t>
      </w:r>
      <w:proofErr w:type="spellStart"/>
      <w:r>
        <w:rPr>
          <w:rFonts w:eastAsia="Times New Roman" w:cs="Times New Roman"/>
          <w:szCs w:val="24"/>
        </w:rPr>
        <w:t>υποκατώτατου</w:t>
      </w:r>
      <w:proofErr w:type="spellEnd"/>
      <w:r>
        <w:rPr>
          <w:rFonts w:eastAsia="Times New Roman" w:cs="Times New Roman"/>
          <w:szCs w:val="24"/>
        </w:rPr>
        <w:t xml:space="preserve"> για να επανέλθει εκεί που ξεκίνησε και αφήστε ελεύθερες, όπως λέτε, τις διαπραγματεύσεις, όσο ελεύθερες μπορεί να είναι μέσα στον καπιταλισμό, με τον συσχετισμό των δυνάμεων και με αυτήν τη θεωρεία των κοινωνικών εταίρων. Ναι, ο εφοπλιστής και ο ναυτεργάτης είναι εταίροι, μόνο που ο ένας ζει στον μύθο και στη χλιδή και έχει όλα τα προβλήματά του λυμένα και ο άλλος σκυλοπνίγεται. Ο βιομήχανος και ο εργάτης είναι κοινωνικοί εταίροι σε αυτήν την κοινωνία, δεν εκμεταλλεύεται την εργατική δύναμη. Αυτά τα έχετε υιοθετήσει όλοι σας εδώ και πάρα πολλά χρόνια.</w:t>
      </w:r>
    </w:p>
    <w:p w14:paraId="33B292C4"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Επομένως, σε αυτούς δίνετε εξετάσεις, εφαρμόζοντας τον νόμο και ας φαίνεται διαφορετικό και οι μάσκες έπεσαν μετά τη Διεθνή Έκθεση Θεσσαλονίκης. Φαίνεται η απάτη, η δήθεν επαναφορά των συλλογικών διαπραγματεύσεων, η δήθεν έγινε η μονιμοποίηση της κατάργησής τους. Είναι αλήθεια ή ψέματα; Τι αλλάζετε; Ποιος θα καθορίζει τον κατώτατο μισθό; Ο Υπουργός. Άρα, ποιες συλλογικές διαπραγματεύσεις; Και ο κατώτατος μισθός είναι οδηγός και για τις άλλες συλλογικές διαπραγματεύσεις και για τις άλλες συλλογικές συμβάσεις που γίνονται. Το διατηρείτε, ναι ή όχι; Ποιον κοροϊδεύετε, λοιπόν, ότι καταργείτε τις συλλογικές διαπραγματεύσεις;</w:t>
      </w:r>
    </w:p>
    <w:p w14:paraId="33B292C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τον νόμο σας αφήνετε διαπραγμάτευση, για το επόμενο διάστημα, μέσα από –όπως λέτε- με τους κοινωνικούς εταίρους, εμείς λέμε μέσα από διαπραγματεύσεις που θα γίνουν από τους εργαζόμενους και τους εργοδότες; </w:t>
      </w:r>
    </w:p>
    <w:p w14:paraId="33B292C6" w14:textId="77777777" w:rsidR="00571D31" w:rsidRDefault="00B338ED">
      <w:pPr>
        <w:spacing w:after="0" w:line="600" w:lineRule="auto"/>
        <w:jc w:val="both"/>
        <w:rPr>
          <w:rFonts w:eastAsia="Times New Roman"/>
          <w:szCs w:val="24"/>
        </w:rPr>
      </w:pPr>
      <w:r>
        <w:rPr>
          <w:rFonts w:eastAsia="Times New Roman"/>
          <w:szCs w:val="24"/>
        </w:rPr>
        <w:t xml:space="preserve">Όχι! Το Υπουργείο θα τις καθορίσει. Με τι κριτήρια θα τις καθορίσει το Υπουργείο; Με τον νόμο </w:t>
      </w:r>
      <w:proofErr w:type="spellStart"/>
      <w:r>
        <w:rPr>
          <w:rFonts w:eastAsia="Times New Roman"/>
          <w:szCs w:val="24"/>
        </w:rPr>
        <w:t>Βρούτση</w:t>
      </w:r>
      <w:proofErr w:type="spellEnd"/>
      <w:r>
        <w:rPr>
          <w:rFonts w:eastAsia="Times New Roman"/>
          <w:szCs w:val="24"/>
        </w:rPr>
        <w:t xml:space="preserve">. </w:t>
      </w:r>
    </w:p>
    <w:p w14:paraId="33B292C7" w14:textId="77777777" w:rsidR="00571D31" w:rsidRDefault="00B338ED">
      <w:pPr>
        <w:spacing w:after="0" w:line="600" w:lineRule="auto"/>
        <w:ind w:firstLine="720"/>
        <w:jc w:val="both"/>
        <w:rPr>
          <w:rFonts w:eastAsia="Times New Roman"/>
          <w:szCs w:val="24"/>
        </w:rPr>
      </w:pPr>
      <w:r>
        <w:rPr>
          <w:rFonts w:eastAsia="Times New Roman"/>
          <w:szCs w:val="24"/>
        </w:rPr>
        <w:t xml:space="preserve">Τι έλεγε ο </w:t>
      </w:r>
      <w:proofErr w:type="spellStart"/>
      <w:r>
        <w:rPr>
          <w:rFonts w:eastAsia="Times New Roman"/>
          <w:szCs w:val="24"/>
        </w:rPr>
        <w:t>Τσακαλώτος</w:t>
      </w:r>
      <w:proofErr w:type="spellEnd"/>
      <w:r>
        <w:rPr>
          <w:rFonts w:eastAsia="Times New Roman"/>
          <w:szCs w:val="24"/>
        </w:rPr>
        <w:t xml:space="preserve"> –και είχε δίκιο σε έναν βαθμό- για τον νόμο </w:t>
      </w:r>
      <w:proofErr w:type="spellStart"/>
      <w:r>
        <w:rPr>
          <w:rFonts w:eastAsia="Times New Roman"/>
          <w:szCs w:val="24"/>
        </w:rPr>
        <w:t>Βρούτση</w:t>
      </w:r>
      <w:proofErr w:type="spellEnd"/>
      <w:r>
        <w:rPr>
          <w:rFonts w:eastAsia="Times New Roman"/>
          <w:szCs w:val="24"/>
        </w:rPr>
        <w:t xml:space="preserve"> και για τα κριτήρια, τα οποία διατηρούνται σε ακέραιο, παρακαλώ; Έλεγε: «Τα κριτήρια που θα λαμβάνονται υπ’ </w:t>
      </w:r>
      <w:proofErr w:type="spellStart"/>
      <w:r>
        <w:rPr>
          <w:rFonts w:eastAsia="Times New Roman"/>
          <w:szCs w:val="24"/>
        </w:rPr>
        <w:t>όψιν</w:t>
      </w:r>
      <w:proofErr w:type="spellEnd"/>
      <w:r>
        <w:rPr>
          <w:rFonts w:eastAsia="Times New Roman"/>
          <w:szCs w:val="24"/>
        </w:rPr>
        <w:t xml:space="preserve"> για τον καθορισμό του μισθού είναι σημαδεμένα χαρτιά…». Όπως λένε «πήγες να μου πασάρεις σημαδεμένη τράπουλα», κάπως έτσι. Θα το έλεγε ο Ευκλείδης, αν το ήξερε. «Γίνεται λόγος μόνο για την παραγωγικότητα, τις τιμές, την ανταγωνιστικότητα κ.λπ.. Πουθενά δεν υπάρχει πρόβλεψη για κριτήρια, όπως το όριο της φτώχειας ή το ελάχιστο επίπεδο αξιοπρεπούς διαβίωσης».</w:t>
      </w:r>
    </w:p>
    <w:p w14:paraId="33B292C8" w14:textId="77777777" w:rsidR="00571D31" w:rsidRDefault="00B338ED">
      <w:pPr>
        <w:spacing w:after="0" w:line="600" w:lineRule="auto"/>
        <w:ind w:firstLine="720"/>
        <w:jc w:val="both"/>
        <w:rPr>
          <w:rFonts w:eastAsia="Times New Roman"/>
          <w:szCs w:val="24"/>
        </w:rPr>
      </w:pPr>
      <w:r>
        <w:rPr>
          <w:rFonts w:eastAsia="Times New Roman"/>
          <w:szCs w:val="24"/>
        </w:rPr>
        <w:t xml:space="preserve">Πώς, λοιπόν, εσείς θα το καθορίσετε με υπουργική απόφαση, μετά από αυτό το όργανο «μαϊμού» που έχει φτιάξει ο νόμος </w:t>
      </w:r>
      <w:proofErr w:type="spellStart"/>
      <w:r>
        <w:rPr>
          <w:rFonts w:eastAsia="Times New Roman"/>
          <w:szCs w:val="24"/>
        </w:rPr>
        <w:t>Βρούτση</w:t>
      </w:r>
      <w:proofErr w:type="spellEnd"/>
      <w:r>
        <w:rPr>
          <w:rFonts w:eastAsia="Times New Roman"/>
          <w:szCs w:val="24"/>
        </w:rPr>
        <w:t xml:space="preserve"> και που θα το εφαρμόσετε εσείς τώρα; Πώς θα το καθορίσετε, με ποια κριτήρια; Με κριτήρια τις ανάγκες των εργαζομένων, το να ξαναγυρίσουν οι απώλειες, να ξαναδοθούν ή με αυτά, δηλαδή με ό,τι απαιτεί το κεφάλαιο -γιατί αυτούς τους όρους τους βάζει το κεφάλαιο- ανταγωνιστικότητα, μισθούς, τιμές κ.λπ.; </w:t>
      </w:r>
    </w:p>
    <w:p w14:paraId="33B292C9" w14:textId="77777777" w:rsidR="00571D31" w:rsidRDefault="00B338ED">
      <w:pPr>
        <w:spacing w:after="0" w:line="600" w:lineRule="auto"/>
        <w:ind w:firstLine="720"/>
        <w:jc w:val="both"/>
        <w:rPr>
          <w:rFonts w:eastAsia="Times New Roman"/>
          <w:szCs w:val="24"/>
        </w:rPr>
      </w:pPr>
      <w:r>
        <w:rPr>
          <w:rFonts w:eastAsia="Times New Roman"/>
          <w:szCs w:val="24"/>
        </w:rPr>
        <w:lastRenderedPageBreak/>
        <w:t xml:space="preserve">Ποιος τα βάζει; Τα βάζουν οι εργαζόμενοι; Οι εργαζόμενοι είναι τα θύματα αυτής της ιστορίας. Με αυτά δεν θα καθορίσετε κι εσείς; Κι απ’ ό,τι φαίνεται θα τα καθορίσετε στο εκπληκτικό, συγκλονιστικό ποσό των 20 ευρώ. Ντροπή, το λιγότερο! Γιατί –λέει- δεν αντέχει η οικονομία. Ας είναι 30 ευρώ, έτσι κυκλοφορεί. Ας είναι 50 ευρώ, που δεν θα είναι. </w:t>
      </w:r>
    </w:p>
    <w:p w14:paraId="33B292CA" w14:textId="77777777" w:rsidR="00571D31" w:rsidRDefault="00B338ED">
      <w:pPr>
        <w:spacing w:after="0" w:line="600" w:lineRule="auto"/>
        <w:ind w:firstLine="720"/>
        <w:jc w:val="both"/>
        <w:rPr>
          <w:rFonts w:eastAsia="Times New Roman"/>
          <w:szCs w:val="24"/>
        </w:rPr>
      </w:pPr>
      <w:r>
        <w:rPr>
          <w:rFonts w:eastAsia="Times New Roman"/>
          <w:szCs w:val="24"/>
        </w:rPr>
        <w:t xml:space="preserve">Άρα, λοιπόν, και εδώ είναι εξαπάτηση των εργαζομένων και του ίδιου του ελληνικού λαού. Δεν αντέχει –λέει- η οικονομία. Αλήθεια; Πώς αντέχει και μειώνετε τις ασφαλιστικές εισφορές; Πώς αντέχει και δίνετε δισεκατομμύρια στους επενδυτές που θα έρθουν εδώ και θα κάνουν την ανάπτυξη; Πώς αντέχει και δίνετε 2% του ΑΕΠ για νατοϊκές δαπάνες; Πώς αντέχει κι έχετε κάνει την Ελλάδα αμερικανική βάση και συμμετέχετε σε όλες τις ασκήσεις, με δέκα χιλιάρικα για μια ώρα πτήσης του </w:t>
      </w:r>
      <w:r>
        <w:rPr>
          <w:rFonts w:eastAsia="Times New Roman"/>
          <w:szCs w:val="24"/>
          <w:lang w:val="en-US"/>
        </w:rPr>
        <w:t>F</w:t>
      </w:r>
      <w:r w:rsidRPr="0041187F">
        <w:rPr>
          <w:rFonts w:eastAsia="Times New Roman"/>
          <w:szCs w:val="24"/>
        </w:rPr>
        <w:t>16</w:t>
      </w:r>
      <w:r>
        <w:rPr>
          <w:rFonts w:eastAsia="Times New Roman"/>
          <w:szCs w:val="24"/>
        </w:rPr>
        <w:t xml:space="preserve">; Εκεί αντέχουν όλα αυτά. Για τους επιχειρηματίες αντέχει η οικονομία, αλλά δεν αντέχει για τους εργαζόμενους και με αυτά τα κριτήρια. </w:t>
      </w:r>
    </w:p>
    <w:p w14:paraId="33B292CB" w14:textId="77777777" w:rsidR="00571D31" w:rsidRDefault="00B338ED">
      <w:pPr>
        <w:spacing w:after="0" w:line="600" w:lineRule="auto"/>
        <w:ind w:firstLine="720"/>
        <w:jc w:val="both"/>
        <w:rPr>
          <w:rFonts w:eastAsia="Times New Roman"/>
          <w:szCs w:val="24"/>
        </w:rPr>
      </w:pPr>
      <w:r>
        <w:rPr>
          <w:rFonts w:eastAsia="Times New Roman"/>
          <w:szCs w:val="24"/>
        </w:rPr>
        <w:t xml:space="preserve">Αλήθεια, παρουσιάζετε επαναφορά συλλογικών διαπραγματεύσεων. Τι έχει γίνει; Τέσσερα χρόνια διατηρήσατε ή όχι την πράξη του Υπουργικού Συμβουλίου που λέγατε ότι θα την καταργήσετε; Και λέγατε μάλιστα –δεν θα τα διαβάσω πάλι- ότι «αυτός ο νόμος καταργείται κατευθείαν, μόλις ανεβούμε στην Κυβέρνηση». </w:t>
      </w:r>
    </w:p>
    <w:p w14:paraId="33B292CC" w14:textId="77777777" w:rsidR="00571D31" w:rsidRDefault="00B338ED">
      <w:pPr>
        <w:spacing w:after="0" w:line="600" w:lineRule="auto"/>
        <w:ind w:firstLine="720"/>
        <w:jc w:val="both"/>
        <w:rPr>
          <w:rFonts w:eastAsia="Times New Roman"/>
          <w:szCs w:val="24"/>
        </w:rPr>
      </w:pPr>
      <w:r>
        <w:rPr>
          <w:rFonts w:eastAsia="Times New Roman"/>
          <w:szCs w:val="24"/>
        </w:rPr>
        <w:t xml:space="preserve">Δεύτερον, μειώσατε ακόμα περισσότερο κι αυτούς τους μισθούς, με αύξηση φόρων, χαρατσιών, ΕΝΦΙΑ, αύξηση ΦΠΑ και άλλα. </w:t>
      </w:r>
    </w:p>
    <w:p w14:paraId="33B292CD" w14:textId="77777777" w:rsidR="00571D31" w:rsidRDefault="00B338ED">
      <w:pPr>
        <w:spacing w:after="0" w:line="600" w:lineRule="auto"/>
        <w:ind w:firstLine="720"/>
        <w:jc w:val="both"/>
        <w:rPr>
          <w:rFonts w:eastAsia="Times New Roman"/>
          <w:szCs w:val="24"/>
        </w:rPr>
      </w:pPr>
      <w:r>
        <w:rPr>
          <w:rFonts w:eastAsia="Times New Roman"/>
          <w:szCs w:val="24"/>
        </w:rPr>
        <w:t xml:space="preserve">Κοροϊδεύατε –και κοροϊδεύετε, αυτό συνεχίζετε- όταν λέγατε για «σταδιακή επαναφορά στα 751 ευρώ» και για «ελεύθερη διαπραγμάτευση». </w:t>
      </w:r>
    </w:p>
    <w:p w14:paraId="33B292CE" w14:textId="77777777" w:rsidR="00571D31" w:rsidRDefault="00B338ED">
      <w:pPr>
        <w:spacing w:after="0" w:line="600" w:lineRule="auto"/>
        <w:ind w:firstLine="720"/>
        <w:jc w:val="both"/>
        <w:rPr>
          <w:rFonts w:eastAsia="Times New Roman"/>
          <w:szCs w:val="24"/>
        </w:rPr>
      </w:pPr>
      <w:r>
        <w:rPr>
          <w:rFonts w:eastAsia="Times New Roman"/>
          <w:szCs w:val="24"/>
        </w:rPr>
        <w:lastRenderedPageBreak/>
        <w:t xml:space="preserve">Λέμε ψέματα; Για να δούμε. Ας αφήσουμε τη Θεσσαλονίκη. Σχέδιο νόμου Σκουρλέτη. Τι έλεγε; Έλεγε ότι το 2016 θα πάει στα 650 ευρώ ο κατώτατος μισθός και 751 ευρώ το 2017, για να μην πάθει σοκ η αγορά. Έγινε; Όχι. Άρα, έχουμε δίκιο; Έχουμε. </w:t>
      </w:r>
    </w:p>
    <w:p w14:paraId="33B292CF" w14:textId="77777777" w:rsidR="00571D31" w:rsidRDefault="00B338ED">
      <w:pPr>
        <w:spacing w:after="0" w:line="600" w:lineRule="auto"/>
        <w:ind w:firstLine="720"/>
        <w:jc w:val="both"/>
        <w:rPr>
          <w:rFonts w:eastAsia="Times New Roman"/>
          <w:szCs w:val="24"/>
        </w:rPr>
      </w:pPr>
      <w:r>
        <w:rPr>
          <w:rFonts w:eastAsia="Times New Roman"/>
          <w:szCs w:val="24"/>
        </w:rPr>
        <w:t xml:space="preserve">Κι έπειτα, η επαναφορά πήγε μετά την έξοδο από τα μνημόνια τον Αύγουστο του 2018 κι έρχεται σήμερα αυτή η κοροϊδία, που θεωρείται επαναφορά του κατώτατου μισθού. Τι να πω; Να πω ντροπή; Δεν χρειάζεται. </w:t>
      </w:r>
    </w:p>
    <w:p w14:paraId="33B292D0" w14:textId="77777777" w:rsidR="00571D31" w:rsidRDefault="00B338ED">
      <w:pPr>
        <w:spacing w:after="0" w:line="600" w:lineRule="auto"/>
        <w:ind w:firstLine="720"/>
        <w:jc w:val="both"/>
        <w:rPr>
          <w:rFonts w:eastAsia="Times New Roman"/>
          <w:szCs w:val="24"/>
        </w:rPr>
      </w:pPr>
      <w:r>
        <w:rPr>
          <w:rFonts w:eastAsia="Times New Roman"/>
          <w:szCs w:val="24"/>
        </w:rPr>
        <w:t xml:space="preserve">Τώρα, λοιπόν, τι έρχεται; Έρχεται ένα δόλωμα, με ενδεχόμενη αύξηση, –δεν ξέρουμε στα πόσα ευρώ και πώς θα καθοριστεί- αφού σας το εγκρίνει η τρόικα, για να μην ξεχνιόμαστε, αφού δώσατε και δίνετε αιματηρά ανταλλάγματα στη </w:t>
      </w:r>
      <w:proofErr w:type="spellStart"/>
      <w:r>
        <w:rPr>
          <w:rFonts w:eastAsia="Times New Roman"/>
          <w:szCs w:val="24"/>
        </w:rPr>
        <w:t>μεγαλοεργοδοσία</w:t>
      </w:r>
      <w:proofErr w:type="spellEnd"/>
      <w:r>
        <w:rPr>
          <w:rFonts w:eastAsia="Times New Roman"/>
          <w:szCs w:val="24"/>
        </w:rPr>
        <w:t xml:space="preserve">, μείωση ασφαλιστικών εισφορών, αφού επιβάλλετε πάλι σε άθλια επίπεδα, με κυβερνητική απόφαση, τον κατώτερο μισθό. </w:t>
      </w:r>
    </w:p>
    <w:p w14:paraId="33B292D1" w14:textId="77777777" w:rsidR="00571D31" w:rsidRDefault="00B338ED">
      <w:pPr>
        <w:spacing w:after="0" w:line="600" w:lineRule="auto"/>
        <w:ind w:firstLine="720"/>
        <w:jc w:val="both"/>
        <w:rPr>
          <w:rFonts w:eastAsia="Times New Roman"/>
          <w:szCs w:val="24"/>
        </w:rPr>
      </w:pPr>
      <w:r>
        <w:rPr>
          <w:rFonts w:eastAsia="Times New Roman"/>
          <w:szCs w:val="24"/>
        </w:rPr>
        <w:t xml:space="preserve">Μόνο η ψηφισμένη μείωση στο αφορολόγητο θα γδάρει τους εργαζόμενους και θα πάρετε πολλά περισσότερα απ’ όσα λέτε. Κι αυτό θα εφαρμοστεί το 2020, αλλά λέτε «ποιος θα θυμάται μέχρι το 2020». </w:t>
      </w:r>
    </w:p>
    <w:p w14:paraId="33B292D2" w14:textId="77777777" w:rsidR="00571D31" w:rsidRDefault="00B338ED">
      <w:pPr>
        <w:spacing w:after="0" w:line="600" w:lineRule="auto"/>
        <w:ind w:firstLine="720"/>
        <w:jc w:val="both"/>
        <w:rPr>
          <w:rFonts w:eastAsia="Times New Roman"/>
          <w:szCs w:val="24"/>
        </w:rPr>
      </w:pPr>
      <w:r>
        <w:rPr>
          <w:rFonts w:eastAsia="Times New Roman"/>
          <w:szCs w:val="24"/>
        </w:rPr>
        <w:t xml:space="preserve">Αυτή ήταν η μεγάλη τιτανομαχία της Κυβέρνησης κι αυτά που κέρδισε το καλοκαίρι στη σκληρή διαπραγμάτευση με την τρόικα! Αυτό ήταν το εκπληκτικό αποτέλεσμα, δηλαδή να εφαρμόσει τον νόμο </w:t>
      </w:r>
      <w:proofErr w:type="spellStart"/>
      <w:r>
        <w:rPr>
          <w:rFonts w:eastAsia="Times New Roman"/>
          <w:szCs w:val="24"/>
        </w:rPr>
        <w:t>Βρούτση</w:t>
      </w:r>
      <w:proofErr w:type="spellEnd"/>
      <w:r>
        <w:rPr>
          <w:rFonts w:eastAsia="Times New Roman"/>
          <w:szCs w:val="24"/>
        </w:rPr>
        <w:t>, της Νέας Δημοκρατίας και του ΠΑΣΟΚ, που ήταν ό,τι ήταν.</w:t>
      </w:r>
    </w:p>
    <w:p w14:paraId="33B292D3"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Και βέβαια, αυτό που αλλάζει με την τροπολογία για να εφαρμοστεί νωρίτερα είναι ότι η Κυβέρνηση θέλει –που είναι φιλεύσπλαχνη πια απέναντι στους εργαζόμενους!- να δώσει στους εργαζόμενους ένα εικοσάρικο για να πάει στις εκλογές και να το αξιοποιήσει. Αυτό μόνο άλλαξε, τίποτε άλλο. Και αυτό δεν το λέτε.</w:t>
      </w:r>
    </w:p>
    <w:p w14:paraId="33B292D4" w14:textId="77777777" w:rsidR="00571D31" w:rsidRDefault="00B338ED">
      <w:pPr>
        <w:spacing w:after="0"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τυπάει το κουδούνι λήξεως του χρόνου ομιλίας του κυρίου Βουλευτή)</w:t>
      </w:r>
    </w:p>
    <w:p w14:paraId="33B292D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Δώστε μου ένα λεπτό.</w:t>
      </w:r>
    </w:p>
    <w:p w14:paraId="33B292D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Επίσης, άλλαξε το μέρος της συνάντησης για την εποπτεία. Εκεί που τρέχατε στα ξενοδοχεία, τώρα έρχονται στο γραφείο σας, στον δικό σας χώρο. </w:t>
      </w:r>
    </w:p>
    <w:p w14:paraId="33B292D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Και μια ερώτηση θέλω να κάνω. Ο κ. </w:t>
      </w:r>
      <w:proofErr w:type="spellStart"/>
      <w:r>
        <w:rPr>
          <w:rFonts w:eastAsia="Times New Roman" w:cs="Times New Roman"/>
          <w:szCs w:val="24"/>
        </w:rPr>
        <w:t>Πάιατ</w:t>
      </w:r>
      <w:proofErr w:type="spellEnd"/>
      <w:r>
        <w:rPr>
          <w:rFonts w:eastAsia="Times New Roman" w:cs="Times New Roman"/>
          <w:szCs w:val="24"/>
        </w:rPr>
        <w:t xml:space="preserve"> συμφωνεί με αυτό το νομοσχέδιο; Γιατί τελευταία έχει λόγο για όλα, για τα πάντα –δεν υπάρχει αυτό!-</w:t>
      </w:r>
      <w:r w:rsidRPr="005C33AC">
        <w:rPr>
          <w:rFonts w:eastAsia="Times New Roman" w:cs="Times New Roman"/>
          <w:szCs w:val="24"/>
        </w:rPr>
        <w:t xml:space="preserve"> </w:t>
      </w:r>
      <w:r>
        <w:rPr>
          <w:rFonts w:eastAsia="Times New Roman" w:cs="Times New Roman"/>
          <w:szCs w:val="24"/>
        </w:rPr>
        <w:t xml:space="preserve">πιο πολύ από τους Υπουργούς. Τέτοιο πράγμα δεν υπήρχε ούτε στο μετεμφυλιακό καθεστώς, σε άλλες συνθήκες βέβαια, με τον κ. </w:t>
      </w:r>
      <w:proofErr w:type="spellStart"/>
      <w:r>
        <w:rPr>
          <w:rFonts w:eastAsia="Times New Roman" w:cs="Times New Roman"/>
          <w:szCs w:val="24"/>
        </w:rPr>
        <w:t>Πάιατ</w:t>
      </w:r>
      <w:proofErr w:type="spellEnd"/>
      <w:r>
        <w:rPr>
          <w:rFonts w:eastAsia="Times New Roman" w:cs="Times New Roman"/>
          <w:szCs w:val="24"/>
        </w:rPr>
        <w:t>. Γι’ αυτό λέω, ρωτήστε τον. Πήρατε άδεια; Μήπως διαφωνεί και θα πρέπει να το συζητήσετε πλέον;</w:t>
      </w:r>
    </w:p>
    <w:p w14:paraId="33B292D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Εάν νομίζετε, λοιπόν, ότι με τέτοια τερτίπια θα ξεγελάσετε τον κόσμο και τους εργαζόμενους, κάνετε μεγάλο λάθος. Είστε μακριά νυχτωμένοι, γιατί θα έρθει ο λογαριασμός. Γιατί με αυτές τις αποφάσεις που παίρνετε, θα φανεί τι κατώτατος επανέρχεται –αυτά που λέμε εμείς, δηλαδή, και είναι η πραγματικότητα- και τι ελευθερία σύναψης συλλογικών συμβάσεων μπορεί να υπάρχει.</w:t>
      </w:r>
    </w:p>
    <w:p w14:paraId="33B292D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Οι εργαζόμενοι τι λένε; Επαναφορά για μια φορά –και τα λέει και η τροπολογία του ΚΚΕ- στα 751 ευρώ χωρίς καμμία ηλικιακή διάκριση. Κάντε το τώρα, εάν δεν είναι έτσι όπως τα λέμε και διαφωνείτε. Γιατί δεν το κάνετε; Επίσης, πλήρη επαναφορά των συλλογικών διαπραγματεύσεων χωρίς </w:t>
      </w:r>
      <w:r>
        <w:rPr>
          <w:rFonts w:eastAsia="Times New Roman" w:cs="Times New Roman"/>
          <w:szCs w:val="24"/>
        </w:rPr>
        <w:lastRenderedPageBreak/>
        <w:t>κόλπα, όπως και στο άλλο νομοσχέδιο που θα φέρετε. Και το περιμένουμε, γιατί θα είναι παρόμοιο. Ακόμη, πλήρη αποκατάσταση του απεργιακού δικαιώματος, πλήρη απαγόρευση κάθε μορφής ανταπεργίας.</w:t>
      </w:r>
    </w:p>
    <w:p w14:paraId="33B292D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Αυτά είναι τα ελάχιστα, αυτά είναι το κατώτατο, γιατί οι εργαζόμενοι δικαιούνται άλλα. Γιατί τώρα που έχει η οικονομία δυναμική και απελευθερώνεται το ελατήριο, οι εργαζόμενοι καλούνται να πάρουν ένα δεκάρικο και ένα εικοσάρικο αύξηση. Και αυτά θα τους τα πάρετε πίσω από άλλο δρόμο και οι κεφαλαιοκράτες δεν θα γίνουν απλά πιο ζάμπλουτοι –γιατί είναι- αλλά θα κερδίσουν αμύθητα ποσά.</w:t>
      </w:r>
    </w:p>
    <w:p w14:paraId="33B292DB"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Και τελειώνω. Τι μας ζητάτε τώρα; Για να εξηγηθούμε εδώ στην Αίθουσα απλά και για να καταλάβει ο κόσμος. Μας ζητάτε να ψηφίσουμε τον νόμο </w:t>
      </w:r>
      <w:proofErr w:type="spellStart"/>
      <w:r>
        <w:rPr>
          <w:rFonts w:eastAsia="Times New Roman" w:cs="Times New Roman"/>
          <w:szCs w:val="24"/>
        </w:rPr>
        <w:t>Βρούτση</w:t>
      </w:r>
      <w:proofErr w:type="spellEnd"/>
      <w:r>
        <w:rPr>
          <w:rFonts w:eastAsia="Times New Roman" w:cs="Times New Roman"/>
          <w:szCs w:val="24"/>
        </w:rPr>
        <w:t xml:space="preserve">, που τον είχαμε καταψηφίσει και εμείς και εσείς ετεροχρονισμένα από το 2018; Αυτό ζητάτε να κάνουμε στην πράξη. Και φυσικά δεν πρόκειται να το κάνουμε. </w:t>
      </w:r>
    </w:p>
    <w:p w14:paraId="33B292DC"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Βέβαια τώρα πλέον είναι και αποκαλυπτικό ότι η περιβόητη διαχωριστική γραμμή προόδου και συντήρησης –σήμερα είχαμε και χειροκροτήματα από τη Νέα Δημοκρατία, από το ΠΑΣΟΚ και απ’ όλους τους υπόλοιπους- από κάθετη έχει γίνει πια οριζόντια.</w:t>
      </w:r>
    </w:p>
    <w:p w14:paraId="33B292D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Τι εννοώ; Τώρα έχουμε μια διαχωριστική γραμμή η οποία είναι </w:t>
      </w:r>
      <w:proofErr w:type="spellStart"/>
      <w:r>
        <w:rPr>
          <w:rFonts w:eastAsia="Times New Roman" w:cs="Times New Roman"/>
          <w:szCs w:val="24"/>
        </w:rPr>
        <w:t>Βρούτσης-Αχτσιόγλου</w:t>
      </w:r>
      <w:proofErr w:type="spellEnd"/>
      <w:r>
        <w:rPr>
          <w:rFonts w:eastAsia="Times New Roman" w:cs="Times New Roman"/>
          <w:szCs w:val="24"/>
        </w:rPr>
        <w:t xml:space="preserve">. Μόνο που αυτό δεν χωρίζει, αλλά ενώνει. Έχουμε νόμο Νέας Δημοκρατίας–ΠΑΣΟΚ–ΣΥΡΙΖΑ-ΑΝΕΛ που χωρίζεται με παύλα και ενοποιείται. Να, οι μεγάλες διαφορές της προόδου και της συντήρησης. Το πρώτο βήμα ήταν η εφαρμογή του «δολοφόνου» νόμου για τους εργαζόμενους, του νόμου </w:t>
      </w:r>
      <w:proofErr w:type="spellStart"/>
      <w:r>
        <w:rPr>
          <w:rFonts w:eastAsia="Times New Roman" w:cs="Times New Roman"/>
          <w:szCs w:val="24"/>
        </w:rPr>
        <w:t>Βρούτση</w:t>
      </w:r>
      <w:proofErr w:type="spellEnd"/>
      <w:r>
        <w:rPr>
          <w:rFonts w:eastAsia="Times New Roman" w:cs="Times New Roman"/>
          <w:szCs w:val="24"/>
        </w:rPr>
        <w:t xml:space="preserve">, όπως ονομάστηκε. </w:t>
      </w:r>
    </w:p>
    <w:p w14:paraId="33B292D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Και εις ανώτερα! Θα δούμε και άλλα, αλλά στην παγίδα αυτήν δεν πρόκειται να πέσουμε.</w:t>
      </w:r>
    </w:p>
    <w:p w14:paraId="33B292DF" w14:textId="77777777" w:rsidR="00571D31" w:rsidRDefault="00B338ED">
      <w:pPr>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κ. </w:t>
      </w:r>
      <w:proofErr w:type="spellStart"/>
      <w:r>
        <w:rPr>
          <w:rFonts w:eastAsia="Times New Roman"/>
          <w:bCs/>
          <w:szCs w:val="24"/>
        </w:rPr>
        <w:t>Παφίλη</w:t>
      </w:r>
      <w:proofErr w:type="spellEnd"/>
      <w:r>
        <w:rPr>
          <w:rFonts w:eastAsia="Times New Roman"/>
          <w:bCs/>
          <w:szCs w:val="24"/>
        </w:rPr>
        <w:t>.</w:t>
      </w:r>
    </w:p>
    <w:p w14:paraId="33B292E0" w14:textId="77777777" w:rsidR="00571D31" w:rsidRDefault="00B338ED">
      <w:pPr>
        <w:spacing w:after="0" w:line="600" w:lineRule="auto"/>
        <w:ind w:firstLine="720"/>
        <w:jc w:val="both"/>
        <w:rPr>
          <w:rFonts w:eastAsia="Times New Roman"/>
          <w:bCs/>
          <w:szCs w:val="24"/>
        </w:rPr>
      </w:pPr>
      <w:r>
        <w:rPr>
          <w:rFonts w:eastAsia="Times New Roman"/>
          <w:bCs/>
          <w:szCs w:val="24"/>
        </w:rPr>
        <w:t>Κυρίες και κύριοι συνάδελφοι, μια ανακοίνωση προς το Τμήμα.</w:t>
      </w:r>
    </w:p>
    <w:p w14:paraId="33B292E1" w14:textId="77777777" w:rsidR="00571D31" w:rsidRDefault="00B338ED">
      <w:pPr>
        <w:spacing w:after="0" w:line="600" w:lineRule="auto"/>
        <w:ind w:firstLine="720"/>
        <w:jc w:val="both"/>
        <w:rPr>
          <w:rFonts w:eastAsia="Times New Roman"/>
          <w:bCs/>
          <w:szCs w:val="24"/>
        </w:rPr>
      </w:pPr>
      <w:r>
        <w:rPr>
          <w:rFonts w:eastAsia="Times New Roman"/>
          <w:bCs/>
          <w:szCs w:val="24"/>
        </w:rPr>
        <w:t>Ο Υπουργός Οικονομικών, ο Αντιπρόεδρος της Κυβέρνησης και Υπουργός Οικονομίας και Ανάπτυξης, οι Υπουργοί Δικαιοσύνης, Διαφάνειας και Ανθρωπίνων Δικαιωμάτων και Υποδομών και Μεταφορών, οι Αναπληρωτές Υπουργοί Οικονομίας και Ανάπτυξης και Οικονομικών, καθώς και οι Υφυπουργοί Οικονομικών και Οικονομίας και Ανάπτυξης κατέθεσαν στις 20-9-2018 σχέδιο νόμου: «Ι) Κεντρικά Αποθετήρια Τίτλων ΙΙ) Προσαρμογή της Ελληνικής Νομοθεσίας στις διατάξεις της Οδηγίας (ΕΕ) 2016/2258 και άλλες διατάξεις και ΙΙΙ) Λοιπές διατάξεις του Υπουργείου Οικονομικών».</w:t>
      </w:r>
    </w:p>
    <w:p w14:paraId="33B292E2" w14:textId="77777777" w:rsidR="00571D31" w:rsidRDefault="00B338ED">
      <w:pPr>
        <w:spacing w:after="0" w:line="600" w:lineRule="auto"/>
        <w:ind w:firstLine="720"/>
        <w:jc w:val="both"/>
        <w:rPr>
          <w:rFonts w:eastAsia="Times New Roman"/>
          <w:bCs/>
          <w:szCs w:val="24"/>
        </w:rPr>
      </w:pPr>
      <w:r>
        <w:rPr>
          <w:rFonts w:eastAsia="Times New Roman"/>
          <w:bCs/>
          <w:szCs w:val="24"/>
        </w:rPr>
        <w:t>Παραπέμπεται στην αρμόδια Διαρκή Επιτροπή.</w:t>
      </w:r>
    </w:p>
    <w:p w14:paraId="33B292E3" w14:textId="77777777" w:rsidR="00571D31" w:rsidRDefault="00B338ED">
      <w:pPr>
        <w:spacing w:after="0" w:line="600" w:lineRule="auto"/>
        <w:ind w:firstLine="720"/>
        <w:jc w:val="both"/>
        <w:rPr>
          <w:rFonts w:eastAsia="Times New Roman"/>
          <w:bCs/>
          <w:szCs w:val="24"/>
        </w:rPr>
      </w:pPr>
      <w:r>
        <w:rPr>
          <w:rFonts w:eastAsia="Times New Roman"/>
          <w:bCs/>
          <w:szCs w:val="24"/>
        </w:rPr>
        <w:t xml:space="preserve">Τον λόγο έχει η Υπουργός κ. </w:t>
      </w:r>
      <w:proofErr w:type="spellStart"/>
      <w:r>
        <w:rPr>
          <w:rFonts w:eastAsia="Times New Roman"/>
          <w:bCs/>
          <w:szCs w:val="24"/>
        </w:rPr>
        <w:t>Αχτσιόγλου</w:t>
      </w:r>
      <w:proofErr w:type="spellEnd"/>
      <w:r>
        <w:rPr>
          <w:rFonts w:eastAsia="Times New Roman"/>
          <w:bCs/>
          <w:szCs w:val="24"/>
        </w:rPr>
        <w:t xml:space="preserve"> για τρία λεπτά, να δώσει κάποιες απαντήσεις.</w:t>
      </w:r>
    </w:p>
    <w:p w14:paraId="33B292E4" w14:textId="77777777" w:rsidR="00571D31" w:rsidRDefault="00B338ED">
      <w:pPr>
        <w:spacing w:after="0" w:line="600" w:lineRule="auto"/>
        <w:ind w:firstLine="720"/>
        <w:jc w:val="both"/>
        <w:rPr>
          <w:rFonts w:eastAsia="Times New Roman" w:cs="Times New Roman"/>
          <w:szCs w:val="24"/>
        </w:rPr>
      </w:pPr>
      <w:r w:rsidRPr="00750F0E">
        <w:rPr>
          <w:rFonts w:eastAsia="Times New Roman"/>
          <w:b/>
          <w:bCs/>
          <w:szCs w:val="24"/>
        </w:rPr>
        <w:t>Ε</w:t>
      </w:r>
      <w:r>
        <w:rPr>
          <w:rFonts w:eastAsia="Times New Roman"/>
          <w:b/>
          <w:bCs/>
          <w:szCs w:val="24"/>
        </w:rPr>
        <w:t>ΦΗ</w:t>
      </w:r>
      <w:r w:rsidRPr="00750F0E">
        <w:rPr>
          <w:rFonts w:eastAsia="Times New Roman"/>
          <w:b/>
          <w:bCs/>
          <w:szCs w:val="24"/>
        </w:rPr>
        <w:t xml:space="preserve"> ΑΧΤΣΙΟΓΛΟΥ (Υπουργός Εργασίας, Κοινωνικής Ασφάλισης και Κοινωνικής Αλληλεγγύης): </w:t>
      </w:r>
      <w:r>
        <w:rPr>
          <w:rFonts w:eastAsia="Times New Roman"/>
          <w:bCs/>
          <w:szCs w:val="24"/>
        </w:rPr>
        <w:t xml:space="preserve">Να ξεκινήσω από την τοποθέτηση του –δεν τον βλέπω εδώ- κ. </w:t>
      </w:r>
      <w:proofErr w:type="spellStart"/>
      <w:r>
        <w:rPr>
          <w:rFonts w:eastAsia="Times New Roman"/>
          <w:bCs/>
          <w:szCs w:val="24"/>
        </w:rPr>
        <w:t>Βρούτση</w:t>
      </w:r>
      <w:proofErr w:type="spellEnd"/>
      <w:r>
        <w:rPr>
          <w:rFonts w:eastAsia="Times New Roman"/>
          <w:bCs/>
          <w:szCs w:val="24"/>
        </w:rPr>
        <w:t xml:space="preserve">. Ο κ. </w:t>
      </w:r>
      <w:proofErr w:type="spellStart"/>
      <w:r>
        <w:rPr>
          <w:rFonts w:eastAsia="Times New Roman"/>
          <w:bCs/>
          <w:szCs w:val="24"/>
        </w:rPr>
        <w:t>Βρούτσης</w:t>
      </w:r>
      <w:proofErr w:type="spellEnd"/>
      <w:r>
        <w:rPr>
          <w:rFonts w:eastAsia="Times New Roman"/>
          <w:bCs/>
          <w:szCs w:val="24"/>
        </w:rPr>
        <w:t>, λοιπόν, είπε ότι αισθάνεται δικαιωμένος σήμερα με την τροπολογία που εισηγείται η Κυβέρνηση, η οποία θα επιταχύνει την διαδικασία για την αύξηση του κατώτατου μισθού.</w:t>
      </w:r>
    </w:p>
    <w:p w14:paraId="33B292E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Ο κάθε άνθρωπος έχει δικαίωμα να αισθάνεται όπως θέλει με βάση αυτά που φαντάζεται, που φαντασιώνεται, που νομίζει, που επιθυμεί. Αλλά αυτά αφορούν, νομίζω, τον κόσμο της ψυχολογίας και δεν αφορούν την πραγματικότητα. </w:t>
      </w:r>
    </w:p>
    <w:p w14:paraId="33B292E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Διότι εγώ δεν κατανοώ πώς μπορεί να αισθάνεται δικαιωμένο το στέλεχος ενός κόμματος που μείωσε τον κατώτατο μισθό σε μια νύκτα κατά 22%. Πώς μπορεί να αισθάνεται δικαιωμένο το στέλεχος ενός κόμματος που θέσπισε τον </w:t>
      </w:r>
      <w:proofErr w:type="spellStart"/>
      <w:r>
        <w:rPr>
          <w:rFonts w:eastAsia="Times New Roman" w:cs="Times New Roman"/>
          <w:szCs w:val="24"/>
        </w:rPr>
        <w:t>υποκατώτατο</w:t>
      </w:r>
      <w:proofErr w:type="spellEnd"/>
      <w:r>
        <w:rPr>
          <w:rFonts w:eastAsia="Times New Roman" w:cs="Times New Roman"/>
          <w:szCs w:val="24"/>
        </w:rPr>
        <w:t xml:space="preserve"> μισθό, που κατήργησε τις συλλογικές συμβάσεις εργασίας και απαγόρευσε ουσιαστικά στους εργαζόμενους να μπορούν να διεκδικούν και να πετυχαίνουν αυξήσεις και καλύτερους όρους εργασίας. </w:t>
      </w:r>
    </w:p>
    <w:p w14:paraId="33B292E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Δεν κατανοώ πώς μπορεί κάποιος να αισθάνεται δικαιωμένος, όταν έχει εφαρμόσει μια τέτοια ολέθρια συνθήκη για τα εργασιακά δικαιώματα και να τη διατηρήσει μάλιστα για όσον καιρό είναι στην Κυβέρνηση. Δεν καταλαβαίνω πώς μπορεί να είναι δικαιωμένο το στέλεχος ενός κόμματος που, ως Κυβέρνηση, εκτίναξε την ανεργία στο 27,9%. </w:t>
      </w:r>
    </w:p>
    <w:p w14:paraId="33B292E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Και πώς μπορεί ιδίως σήμερα να αισθάνεται δικαιωμένος, που το αντίπαλο κόμμα, που σήμερα είναι στην Κυβέρνηση, έχει επαναφέρει τις συλλογικές συμβάσεις εργασίας, έχει επεκτείνει ήδη επτά κλαδικές συλλογικές συμβάσεις εργασίας που καλύπτουν διακόσιες χιλιάδες εργαζόμενους στη χώρα, που οδηγεί σε αυξήσεις τους μισθούς δεκάδων χιλιάδων εργαζομένων, που σήμερα ενεργοποιεί τη διαδικασία και θα αυξήσει τον κατώτατο μισθό, που έχει θεσπίσει κανόνες για την τήρηση των ωραρίων, την καταβολή του μισθού, την προστασία των εργαζομένων από τις εργολαβίες. Εγώ δεν κατανοώ πώς ακριβώς μπορεί κάποιος να αισθάνεται δικαιωμένος, αλλά αυτό, το τι αισθάνεται, ίσως είναι περισσότερο στο πεδίο πια της ψυχανάλυσης.</w:t>
      </w:r>
    </w:p>
    <w:p w14:paraId="33B292E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Υπουργού)</w:t>
      </w:r>
    </w:p>
    <w:p w14:paraId="33B292E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Δώστε μου λίγο χρόνο, κύριε Πρόεδρε.</w:t>
      </w:r>
    </w:p>
    <w:p w14:paraId="33B292EB"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Άκουσα, όμως, και το άλλο επιχείρημα –το έχω ακούσει και άλλες φορές- αυτού του ιδιότυπου ντετερμινισμού ότι τα πράγματα έτσι θα γίνονταν, θα </w:t>
      </w:r>
      <w:proofErr w:type="spellStart"/>
      <w:r>
        <w:rPr>
          <w:rFonts w:eastAsia="Times New Roman" w:cs="Times New Roman"/>
          <w:szCs w:val="24"/>
        </w:rPr>
        <w:t>συνέβαιναν</w:t>
      </w:r>
      <w:proofErr w:type="spellEnd"/>
      <w:r>
        <w:rPr>
          <w:rFonts w:eastAsia="Times New Roman" w:cs="Times New Roman"/>
          <w:szCs w:val="24"/>
        </w:rPr>
        <w:t xml:space="preserve"> αυτά, αυτονόητα ήταν, θα επανέρχονταν οι συλλογικές συμβάσεις, θα αυξανόταν ο κατώτατος μισθός ούτως ή άλλως. Ο ΣΥΡΙΖΑ δεν έκανε τίποτα που ήρθε στην Κυβέρνηση. </w:t>
      </w:r>
    </w:p>
    <w:p w14:paraId="33B292EC"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Αν ήταν έτσι, γιατί δεν τα κάνατε; Γιατί δεν τα κάνατε όσο ήσασταν εσείς; Γιατί δεν τελειώσατε το πρόγραμμα στα τέλη του 2014 -εδώ άλλαξε την τοποθέτησή του ο κ. </w:t>
      </w:r>
      <w:proofErr w:type="spellStart"/>
      <w:r>
        <w:rPr>
          <w:rFonts w:eastAsia="Times New Roman" w:cs="Times New Roman"/>
          <w:szCs w:val="24"/>
        </w:rPr>
        <w:t>Βρούτσης</w:t>
      </w:r>
      <w:proofErr w:type="spellEnd"/>
      <w:r>
        <w:rPr>
          <w:rFonts w:eastAsia="Times New Roman" w:cs="Times New Roman"/>
          <w:szCs w:val="24"/>
        </w:rPr>
        <w:t>- γιατί δεν τελειώσατε το δεύτερο πρόγραμμα που είχατε υπογράψει στα τέλη του 2014, όπως εξαρχής όριζε, και να κάνατε και την αύξηση του κατώτατου μισθού, να επαναφέρατε και τις συλλογικές συμβάσεις; Γιατί όταν διαπραγματευόμασταν εμείς τότε, λοιπόν, για την επαναφορά των συλλογικών διαπραγματεύσεων βγαίνατε και λέγατε ότι αυτά είναι ιδεοληψίες της Αριστεράς; Γιατί δεν λέγατε μπράβο στην κυβέρνηση που προσπαθεί να επαναφέρει τις συλλογικές συμβάσεις;</w:t>
      </w:r>
    </w:p>
    <w:p w14:paraId="33B292E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Θα έλεγα, λοιπόν, να αφήσουμε στην άκρη τον κόσμο των επιθυμιών, που δεν ενδιαφέρει στο τέλος-τέλος και κανέναν και είναι λίγο ή πολύ ατομικό ζήτημα. Και να καλέσω τον κ. </w:t>
      </w:r>
      <w:proofErr w:type="spellStart"/>
      <w:r>
        <w:rPr>
          <w:rFonts w:eastAsia="Times New Roman" w:cs="Times New Roman"/>
          <w:szCs w:val="24"/>
        </w:rPr>
        <w:t>Βρούτση</w:t>
      </w:r>
      <w:proofErr w:type="spellEnd"/>
      <w:r>
        <w:rPr>
          <w:rFonts w:eastAsia="Times New Roman" w:cs="Times New Roman"/>
          <w:szCs w:val="24"/>
        </w:rPr>
        <w:t xml:space="preserve"> να εναρμονιστεί επιτέλους με τον Πρόεδρο του κόμματός του, ο οποίος ο άνθρωπος με παρρησία είπε ότι «είμαστε κατά των συλλογικών διαπραγματεύσεων, ότι θέλουμε οι επιχειρήσεις να έχουν ευελιξία».</w:t>
      </w:r>
    </w:p>
    <w:p w14:paraId="33B292EE" w14:textId="77777777" w:rsidR="00571D31" w:rsidRDefault="00B338ED">
      <w:pPr>
        <w:spacing w:after="0" w:line="600" w:lineRule="auto"/>
        <w:ind w:firstLine="720"/>
        <w:jc w:val="both"/>
        <w:rPr>
          <w:rFonts w:eastAsia="Times New Roman" w:cs="Times New Roman"/>
          <w:szCs w:val="24"/>
        </w:rPr>
      </w:pPr>
      <w:r w:rsidRPr="00BC6179">
        <w:rPr>
          <w:rFonts w:eastAsia="Times New Roman" w:cs="Times New Roman"/>
          <w:b/>
          <w:szCs w:val="24"/>
        </w:rPr>
        <w:t>ΚΩΝΣΤΑΝΤΙΝΟΣ ΤΖΑΒΑΡΑΣ:</w:t>
      </w:r>
      <w:r>
        <w:rPr>
          <w:rFonts w:eastAsia="Times New Roman" w:cs="Times New Roman"/>
          <w:szCs w:val="24"/>
        </w:rPr>
        <w:t xml:space="preserve"> Ποιος το είπε αυτό;</w:t>
      </w:r>
      <w:r w:rsidRPr="00F866E2">
        <w:rPr>
          <w:rFonts w:eastAsia="Times New Roman" w:cs="Times New Roman"/>
          <w:szCs w:val="24"/>
        </w:rPr>
        <w:t xml:space="preserve"> </w:t>
      </w:r>
      <w:r>
        <w:rPr>
          <w:rFonts w:eastAsia="Times New Roman" w:cs="Times New Roman"/>
          <w:szCs w:val="24"/>
        </w:rPr>
        <w:t>Πότε το ακούσατε;</w:t>
      </w:r>
    </w:p>
    <w:p w14:paraId="33B292EF" w14:textId="77777777" w:rsidR="00571D31" w:rsidRDefault="00B338ED">
      <w:pPr>
        <w:spacing w:after="0" w:line="600" w:lineRule="auto"/>
        <w:ind w:firstLine="720"/>
        <w:jc w:val="both"/>
        <w:rPr>
          <w:rFonts w:eastAsia="Times New Roman" w:cs="Times New Roman"/>
          <w:szCs w:val="24"/>
        </w:rPr>
      </w:pPr>
      <w:r w:rsidRPr="00C0788C">
        <w:rPr>
          <w:rFonts w:eastAsia="Times New Roman" w:cs="Times New Roman"/>
          <w:b/>
          <w:szCs w:val="24"/>
        </w:rPr>
        <w:t>Ε</w:t>
      </w:r>
      <w:r>
        <w:rPr>
          <w:rFonts w:eastAsia="Times New Roman" w:cs="Times New Roman"/>
          <w:b/>
          <w:szCs w:val="24"/>
        </w:rPr>
        <w:t>ΦΗ</w:t>
      </w:r>
      <w:r w:rsidRPr="00C0788C">
        <w:rPr>
          <w:rFonts w:eastAsia="Times New Roman" w:cs="Times New Roman"/>
          <w:b/>
          <w:szCs w:val="24"/>
        </w:rPr>
        <w:t xml:space="preserve"> ΑΧΤΣΙΟΓΛΟΥ (Υπουργός Εργασίας, Κοινωνικής Ασφάλισης και Κοινωνικής Αλληλεγγύης):</w:t>
      </w:r>
      <w:r>
        <w:rPr>
          <w:rFonts w:eastAsia="Times New Roman" w:cs="Times New Roman"/>
          <w:szCs w:val="24"/>
        </w:rPr>
        <w:t xml:space="preserve"> Ο Πρόεδρος του κόμματός σας πολύ έξυπνα...</w:t>
      </w:r>
    </w:p>
    <w:p w14:paraId="33B292F0" w14:textId="77777777" w:rsidR="00571D31" w:rsidRDefault="00B338ED">
      <w:pPr>
        <w:spacing w:after="0" w:line="600" w:lineRule="auto"/>
        <w:ind w:firstLine="720"/>
        <w:jc w:val="both"/>
        <w:rPr>
          <w:rFonts w:eastAsia="Times New Roman" w:cs="Times New Roman"/>
          <w:szCs w:val="24"/>
        </w:rPr>
      </w:pPr>
      <w:r w:rsidRPr="00BC6179">
        <w:rPr>
          <w:rFonts w:eastAsia="Times New Roman" w:cs="Times New Roman"/>
          <w:b/>
          <w:szCs w:val="24"/>
        </w:rPr>
        <w:lastRenderedPageBreak/>
        <w:t>ΚΩΝΣΤΑΝΤΙΝΟΣ ΤΖΑΒΑΡΑΣ:</w:t>
      </w:r>
      <w:r>
        <w:rPr>
          <w:rFonts w:eastAsia="Times New Roman" w:cs="Times New Roman"/>
          <w:szCs w:val="24"/>
        </w:rPr>
        <w:t xml:space="preserve"> Δεν ντρέπεστε; Ακούσατε τον Πρόεδρο του κόμματος να λέει αυτά τα πράγματα;</w:t>
      </w:r>
    </w:p>
    <w:p w14:paraId="33B292F1" w14:textId="77777777" w:rsidR="00571D31" w:rsidRDefault="00B338ED">
      <w:pPr>
        <w:spacing w:after="0" w:line="600" w:lineRule="auto"/>
        <w:ind w:firstLine="720"/>
        <w:jc w:val="both"/>
        <w:rPr>
          <w:rFonts w:eastAsia="Times New Roman" w:cs="Times New Roman"/>
          <w:szCs w:val="24"/>
        </w:rPr>
      </w:pPr>
      <w:r w:rsidRPr="00C0788C">
        <w:rPr>
          <w:rFonts w:eastAsia="Times New Roman" w:cs="Times New Roman"/>
          <w:b/>
          <w:szCs w:val="24"/>
        </w:rPr>
        <w:t>ΠΡΟΕΔΡΕΥΩΝ (Μάριος Γεωργιάδης):</w:t>
      </w:r>
      <w:r>
        <w:rPr>
          <w:rFonts w:eastAsia="Times New Roman" w:cs="Times New Roman"/>
          <w:szCs w:val="24"/>
        </w:rPr>
        <w:t xml:space="preserve"> Ελάτε, κύριε συνάδελφε.</w:t>
      </w:r>
    </w:p>
    <w:p w14:paraId="33B292F2" w14:textId="77777777" w:rsidR="00571D31" w:rsidRDefault="00B338ED">
      <w:pPr>
        <w:spacing w:after="0" w:line="600" w:lineRule="auto"/>
        <w:ind w:firstLine="720"/>
        <w:jc w:val="both"/>
        <w:rPr>
          <w:rFonts w:eastAsia="Times New Roman" w:cs="Times New Roman"/>
          <w:szCs w:val="24"/>
        </w:rPr>
      </w:pPr>
      <w:r w:rsidRPr="00C0788C">
        <w:rPr>
          <w:rFonts w:eastAsia="Times New Roman" w:cs="Times New Roman"/>
          <w:b/>
          <w:szCs w:val="24"/>
        </w:rPr>
        <w:t>ΚΩΝΣΤΑΝΤΙΝΟΣ ΤΖΑΒΑΡΑΣ:</w:t>
      </w:r>
      <w:r>
        <w:rPr>
          <w:rFonts w:eastAsia="Times New Roman" w:cs="Times New Roman"/>
          <w:szCs w:val="24"/>
        </w:rPr>
        <w:t xml:space="preserve"> Δεν μπορεί να λέει ψέματα εδώ και είναι και Υπουργός. Δεν μπορεί να ψεύδεται ασύστολα.</w:t>
      </w:r>
    </w:p>
    <w:p w14:paraId="33B292F3" w14:textId="77777777" w:rsidR="00571D31" w:rsidRDefault="00B338ED">
      <w:pPr>
        <w:spacing w:after="0" w:line="600" w:lineRule="auto"/>
        <w:ind w:firstLine="720"/>
        <w:jc w:val="both"/>
        <w:rPr>
          <w:rFonts w:eastAsia="Times New Roman" w:cs="Times New Roman"/>
          <w:szCs w:val="24"/>
        </w:rPr>
      </w:pPr>
      <w:r w:rsidRPr="00C0788C">
        <w:rPr>
          <w:rFonts w:eastAsia="Times New Roman" w:cs="Times New Roman"/>
          <w:b/>
          <w:szCs w:val="24"/>
        </w:rPr>
        <w:t>ΠΑΥΛΟΣ ΠΟΛΑΚΗΣ (Αναπληρωτής Υπουργός Υγείας):</w:t>
      </w:r>
      <w:r>
        <w:rPr>
          <w:rFonts w:eastAsia="Times New Roman" w:cs="Times New Roman"/>
          <w:szCs w:val="24"/>
        </w:rPr>
        <w:t xml:space="preserve"> Μη φωνάζετε. Χαμηλά. Τόση ώρα ακούμε ένα κάρο μπούρδες.</w:t>
      </w:r>
    </w:p>
    <w:p w14:paraId="33B292F4"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Κύριοι συνάδελφοι, δεν ακούγεστε. Θα έχετε τον λόγο για να απαντήσετε.</w:t>
      </w:r>
    </w:p>
    <w:p w14:paraId="33B292F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w:t>
      </w:r>
    </w:p>
    <w:p w14:paraId="33B292F6"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 xml:space="preserve">Ο Πρόεδρος του κόμματός σας λοιπόν με πολύ μεγάλη ευφυία είπε για τις συλλογικές διαπραγματεύσεις ότι θα πρέπει οι επιχειρήσεις να έχουν τη δυνατότητα να αποκλίνουν από αυτά που θα ορίζει μια συλλογική σύμβαση. </w:t>
      </w:r>
    </w:p>
    <w:p w14:paraId="33B292F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Έχετε εικόνα της ελληνικής οικονομικής πραγματικότητας; Έχετε εικόνα ότι στις μικρές επιχειρήσεις, που είναι το 99% της ελληνικής οικονομίας, δεν υπάρχουν επιχειρησιακά σωματεία, δεν μπορούν οι εργαζόμενοι να διεκδικήσουν καλύτερους μισθούς και όρους εργασίας, γιατί είναι δύο-τρεις εργαζόμενοι απέναντι σε έναν εργοδότη; Τι ακριβώς, λοιπόν, εννοούσε όταν έλεγε οι επιχειρήσεις να </w:t>
      </w:r>
      <w:r>
        <w:rPr>
          <w:rFonts w:eastAsia="Times New Roman" w:cs="Times New Roman"/>
          <w:szCs w:val="24"/>
        </w:rPr>
        <w:lastRenderedPageBreak/>
        <w:t xml:space="preserve">παρεκκλίνουν από τις συλλογικές συμβάσεις; Δεν εννοούσε να μην είναι υποχρεωτικές οι συλλογικές συμβάσεις; Κάνω εγώ παρερμηνείες ή μήπως δεν βολεύει αυτό που είπε; </w:t>
      </w:r>
    </w:p>
    <w:p w14:paraId="33B292F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Ο άνθρωπος ήταν σαφής και καθαρός. Και με τις συλλογικές συμβάσεις εναντιώνεται, και το έχει πει και κατά τη διάρκεια που κάναμε τη διαπραγμάτευση με τους θεσμούς ότι είναι ιδεοληψίες αυτά τα πράγματα, και με τον κατώτατο μισθό πολύ καθαρά είπε ότι θα προχωρούσαμε σε αύξηση, αν υπήρχε η συμφωνία του ΣΕΒ. Όλα τα υπόλοιπα, λοιπόν, αφορούν τον κόσμο των επιθυμιών του κ. </w:t>
      </w:r>
      <w:proofErr w:type="spellStart"/>
      <w:r>
        <w:rPr>
          <w:rFonts w:eastAsia="Times New Roman" w:cs="Times New Roman"/>
          <w:szCs w:val="24"/>
        </w:rPr>
        <w:t>Βρούτση</w:t>
      </w:r>
      <w:proofErr w:type="spellEnd"/>
      <w:r>
        <w:rPr>
          <w:rFonts w:eastAsia="Times New Roman" w:cs="Times New Roman"/>
          <w:szCs w:val="24"/>
        </w:rPr>
        <w:t xml:space="preserve"> και καλά θα κάνει να εναρμονιστεί με τον Πρόεδρο του κόμματός του, για να φαίνονται με σαφήνεια πια και τα πράγματα πού βρίσκονται.</w:t>
      </w:r>
    </w:p>
    <w:p w14:paraId="33B292F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Σε ό,τι αφορά τη Δημοκρατική Συμπαράταξη, μιλάτε για κάποια πράγματα λες και μας ήρθαν από τον ουρανό, λες και μας έπεσαν σαν φυσικό φαινόμενο.</w:t>
      </w:r>
    </w:p>
    <w:p w14:paraId="33B292F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Ήσασταν ή δεν ήσασταν στη συγκυβέρνηση η οποία υπέγραψε την πράξη του Υπουργικού Συμβουλίου του 2012, η οποία μείωσε τον κατώτατο μισθό κατά 22% μέσα σε μια νύκτα και τον έκανε 586; Ήσασταν ή δεν ήσασταν στη συγκυβέρνηση η οποία θέσπισε τον </w:t>
      </w:r>
      <w:proofErr w:type="spellStart"/>
      <w:r>
        <w:rPr>
          <w:rFonts w:eastAsia="Times New Roman" w:cs="Times New Roman"/>
          <w:szCs w:val="24"/>
        </w:rPr>
        <w:t>υποκατώτο</w:t>
      </w:r>
      <w:proofErr w:type="spellEnd"/>
      <w:r>
        <w:rPr>
          <w:rFonts w:eastAsia="Times New Roman" w:cs="Times New Roman"/>
          <w:szCs w:val="24"/>
        </w:rPr>
        <w:t xml:space="preserve"> μισθό, η οποία κατήργησε τις συλλογικές διαπραγματεύσεις; Ήσασταν ή δεν ήσασταν σε αυτήν τη συγκυβέρνηση;</w:t>
      </w:r>
    </w:p>
    <w:p w14:paraId="33B292FB" w14:textId="77777777" w:rsidR="00571D31" w:rsidRDefault="00B338ED">
      <w:pPr>
        <w:spacing w:after="0" w:line="600" w:lineRule="auto"/>
        <w:ind w:firstLine="720"/>
        <w:jc w:val="both"/>
        <w:rPr>
          <w:rFonts w:eastAsia="Times New Roman" w:cs="Times New Roman"/>
          <w:szCs w:val="24"/>
        </w:rPr>
      </w:pPr>
      <w:r w:rsidRPr="00BC6179">
        <w:rPr>
          <w:rFonts w:eastAsia="Times New Roman" w:cs="Times New Roman"/>
          <w:b/>
          <w:szCs w:val="24"/>
        </w:rPr>
        <w:t>ΓΕΡΑΣΙΜΟΣ ΓΙΑΚΟΥΜΑΤΟΣ:</w:t>
      </w:r>
      <w:r>
        <w:rPr>
          <w:rFonts w:eastAsia="Times New Roman" w:cs="Times New Roman"/>
          <w:szCs w:val="24"/>
        </w:rPr>
        <w:t xml:space="preserve"> Δώστε το 22%.</w:t>
      </w:r>
    </w:p>
    <w:p w14:paraId="33B292FC"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συνάδελφε, παρακαλώ ησυχία.</w:t>
      </w:r>
    </w:p>
    <w:p w14:paraId="33B292FD"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 xml:space="preserve">Αν θέλατε αυξήσεις στον μισθό, όπου σήμερα με εγκαλείτε εμένα γιατί καθυστέρησα να </w:t>
      </w:r>
      <w:r>
        <w:rPr>
          <w:rFonts w:eastAsia="Times New Roman" w:cs="Times New Roman"/>
          <w:szCs w:val="24"/>
        </w:rPr>
        <w:lastRenderedPageBreak/>
        <w:t>κάνω την αύξηση του μισθού, γιατί δεν τις κάνατε όσο ήσασταν στη συγκυβέρνηση; Γιατί τον μειώσατε τον μισθό αφού θα έπρεπε, κατά την άποψή σας, να αυξηθεί;</w:t>
      </w:r>
    </w:p>
    <w:p w14:paraId="33B292FE"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Γιατί εσείς κόψατε τις συντάξεις;</w:t>
      </w:r>
    </w:p>
    <w:p w14:paraId="33B292FF"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w:t>
      </w:r>
      <w:proofErr w:type="spellStart"/>
      <w:r>
        <w:rPr>
          <w:rFonts w:eastAsia="Times New Roman" w:cs="Times New Roman"/>
          <w:szCs w:val="24"/>
        </w:rPr>
        <w:t>Γιακουμάτο</w:t>
      </w:r>
      <w:proofErr w:type="spellEnd"/>
      <w:r>
        <w:rPr>
          <w:rFonts w:eastAsia="Times New Roman" w:cs="Times New Roman"/>
          <w:szCs w:val="24"/>
        </w:rPr>
        <w:t>, σας παρακαλώ πολύ.</w:t>
      </w:r>
    </w:p>
    <w:p w14:paraId="33B29300"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Αντί, λοιπόν, να απολογηθείτε και να εισέλθετε σε μια περίοδο έμπρακτης αυτοκριτικής…</w:t>
      </w:r>
    </w:p>
    <w:p w14:paraId="33B29301"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Εσείς υποχρεωθήκατε…</w:t>
      </w:r>
      <w:r w:rsidRPr="00F55B3C">
        <w:rPr>
          <w:rFonts w:eastAsia="Times New Roman" w:cs="Times New Roman"/>
          <w:szCs w:val="24"/>
        </w:rPr>
        <w:t xml:space="preserve"> </w:t>
      </w:r>
      <w:r>
        <w:rPr>
          <w:rFonts w:eastAsia="Times New Roman" w:cs="Times New Roman"/>
          <w:szCs w:val="24"/>
        </w:rPr>
        <w:t>(δεν ακούστηκε)</w:t>
      </w:r>
    </w:p>
    <w:p w14:paraId="33B29302"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Υπάρχει ένας εκνευρισμός.</w:t>
      </w:r>
    </w:p>
    <w:p w14:paraId="33B29303" w14:textId="77777777" w:rsidR="00571D31" w:rsidRDefault="00B338ED">
      <w:pPr>
        <w:spacing w:after="0"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 xml:space="preserve">Κύριε </w:t>
      </w:r>
      <w:proofErr w:type="spellStart"/>
      <w:r>
        <w:rPr>
          <w:rFonts w:eastAsia="Times New Roman" w:cs="Times New Roman"/>
          <w:szCs w:val="24"/>
        </w:rPr>
        <w:t>Γιακουμάτο</w:t>
      </w:r>
      <w:proofErr w:type="spellEnd"/>
      <w:r>
        <w:rPr>
          <w:rFonts w:eastAsia="Times New Roman" w:cs="Times New Roman"/>
          <w:szCs w:val="24"/>
        </w:rPr>
        <w:t xml:space="preserve">, σας παρακαλώ πολύ. </w:t>
      </w:r>
    </w:p>
    <w:p w14:paraId="33B29304"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 xml:space="preserve">Αντί να απολογηθείτε και να εισέλθετε σε μια περίοδο έμπρακτης αυτοκριτικής για το επίπεδο στο οποίο φέρατε τους μισθούς και τα εργασιακά δικαιώματα, νομίζω ότι προ τετελεσμένων προβαίνετε σε </w:t>
      </w:r>
      <w:proofErr w:type="spellStart"/>
      <w:r>
        <w:rPr>
          <w:rFonts w:eastAsia="Times New Roman" w:cs="Times New Roman"/>
          <w:szCs w:val="24"/>
        </w:rPr>
        <w:t>τακτικισμούς</w:t>
      </w:r>
      <w:proofErr w:type="spellEnd"/>
      <w:r>
        <w:rPr>
          <w:rFonts w:eastAsia="Times New Roman" w:cs="Times New Roman"/>
          <w:szCs w:val="24"/>
        </w:rPr>
        <w:t xml:space="preserve">, αλλά η πολιτική πράξη δεν διαγράφεται. </w:t>
      </w:r>
    </w:p>
    <w:p w14:paraId="33B2930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να πω και δυο κουβέντες σε σχέση με την τοποθέτηση του κ. </w:t>
      </w:r>
      <w:proofErr w:type="spellStart"/>
      <w:r>
        <w:rPr>
          <w:rFonts w:eastAsia="Times New Roman" w:cs="Times New Roman"/>
          <w:szCs w:val="24"/>
        </w:rPr>
        <w:t>Παφίλη</w:t>
      </w:r>
      <w:proofErr w:type="spellEnd"/>
      <w:r>
        <w:rPr>
          <w:rFonts w:eastAsia="Times New Roman" w:cs="Times New Roman"/>
          <w:szCs w:val="24"/>
        </w:rPr>
        <w:t xml:space="preserve"> από το ΚΚΕ. Έχετε την τάση –κάτι που έχουμε συζητήσει πολλές φορές, όσες φορές έχω την ευκαιρία να κάνουμε αυτόν τον διάλογο στη Βουλή- να υποβαθμίζετε όσα κάνει αυτή η Κυβέρνηση για τα εργα</w:t>
      </w:r>
      <w:r>
        <w:rPr>
          <w:rFonts w:eastAsia="Times New Roman" w:cs="Times New Roman"/>
          <w:szCs w:val="24"/>
        </w:rPr>
        <w:lastRenderedPageBreak/>
        <w:t xml:space="preserve">σιακά. Αυτό είναι η μόνιμη επωδός των διαξιφισμών εντός της βουλής. Έχετε την τάση να υποβαθμίζετε όσα κάνει αυτή η Κυβέρνηση για τα εργασιακά και προσπαθείτε να μας ταυτίσετε με τη Νέα Δημοκρατία. </w:t>
      </w:r>
    </w:p>
    <w:p w14:paraId="33B2930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Ξέρετε, όμως, ότι όση ρητορική προσπάθεια κι αν καταβάλλω εγώ ή εσείς εδώ μέσα, υπάρχει μια πραγματικότητα η οποία δεν μπορεί να διαγραφεί. Η πραγματικότητα αυτή είναι ότι η παρούσα Κυβέρνηση έχει επαναφέρει τις συλλογικές συμβάσεις εργασίας. Το αμφισβητούσατε ότι θα συμβεί αυτό. Λέγατε ότι δεν θα συμβεί αυτό. Λέγατε ότι λέμε ψέματα ότι θα τις επαναφέρουμε και το θυμάμαι πάρα πολύ καλά αυτό. Και σήμερα ξέρετε ότι έχουν επεκταθεί επτά κλαδικές συλλογικές συμβάσεις οι οποίες καλύπτουν διακόσιες χιλιάδες εργαζόμενους και εγγυώνται αυξήσεις μισθών σε δεκάδες χιλιάδες εργαζόμενους και αυτό θα συνεχιστεί το επόμενο διάστημα. </w:t>
      </w:r>
    </w:p>
    <w:p w14:paraId="33B2930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Υπουργού)</w:t>
      </w:r>
    </w:p>
    <w:p w14:paraId="33B2930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Ξέρετε ότι είναι αυτή η Κυβέρνηση η οποία έθεσε αυστηρούς κανόνες για την τήρηση των ωραρίων. Ξέρετε ότι αυτή τη στιγμή στα μεγάλα καταστήματα των τραπεζών φεύγουν σωρηδόν </w:t>
      </w:r>
      <w:r>
        <w:rPr>
          <w:rFonts w:eastAsia="Times New Roman" w:cs="Times New Roman"/>
          <w:szCs w:val="24"/>
          <w:lang w:val="en-US"/>
        </w:rPr>
        <w:t>mail</w:t>
      </w:r>
      <w:r>
        <w:rPr>
          <w:rFonts w:eastAsia="Times New Roman" w:cs="Times New Roman"/>
          <w:szCs w:val="24"/>
        </w:rPr>
        <w:t xml:space="preserve"> προς τους εργαζόμενους που τους λένε «αδειάστε το κατάστημα 17.00΄ η ώρα γιατί έρχεται το ΣΕΠΕ». Και αυτό το ξέρετε γιατί είστε στους χώρους δουλειάς. Ξέρετε ότι αυτή η Κυβέρνηση προστάτευσε τα δικαιώματα των εργαζομένων απέναντι στις εργολαβίες, τους έφερε πρώτους στις απαιτήσεις τους στις περιπτώσεις πτωχεύσεων των επιχειρήσεων. Ξέρετε ότι αυτά είναι πραγματικά υλικά βήματα που έχουν ενεργοποιηθεί από αυτή την Κυβέρνηση και ξέρετε ότι αυτή η Κυβέρνηση θα αυξήσει τον κα</w:t>
      </w:r>
      <w:r>
        <w:rPr>
          <w:rFonts w:eastAsia="Times New Roman" w:cs="Times New Roman"/>
          <w:szCs w:val="24"/>
        </w:rPr>
        <w:lastRenderedPageBreak/>
        <w:t xml:space="preserve">τώτατο μισθό και πως είναι αυτή η Κυβέρνηση που μείωσε την ανεργία κατά επτά ποσοστιαίες μονάδες. Άρα, ξέρετε ότι στην πράξη αυτή η Κυβέρνηση έχει σαφή διαχωριστική γραμμή από τη Νέα Δημοκρατία. </w:t>
      </w:r>
    </w:p>
    <w:p w14:paraId="33B2930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Αυτό που συμβαίνει, κατά την άποψή μου, με την απαξίωση αυτή που κάνετε -και το οποίο νομίζω ότι δεν το κάνετε συνειδητά- είναι ότι υπονομεύετε τις δυνατότητες οι οποίες δίνονται στους εργαζόμενους χάρη στα εργαλεία που διασφαλίζει αυτή η Κυβέρνηση, τις δυνατότητές τους να διεκδικούν και να πετυχαίνουν καλύτερους μισθούς και όρους εργασίας εκμεταλλευόμενοι το θεσμικό πλαίσιο που εμείς ορίζουμε, τις δυνατότητές τους να διεκδικούν και να πετυχαίνουν περισσότερα.</w:t>
      </w:r>
    </w:p>
    <w:p w14:paraId="33B2930A" w14:textId="77777777" w:rsidR="00571D31" w:rsidRDefault="00B338ED">
      <w:pPr>
        <w:spacing w:after="0"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Κυρία Υπουργέ, παρακαλώ ολοκληρώστε.</w:t>
      </w:r>
    </w:p>
    <w:p w14:paraId="33B2930B"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 xml:space="preserve">Αυτή την προσπάθεια υπονομεύετε, κατά την άποψή μου, με τη στάση που κρατάτε. </w:t>
      </w:r>
    </w:p>
    <w:p w14:paraId="33B2930C" w14:textId="77777777" w:rsidR="00571D31" w:rsidRDefault="00B338E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3B2930D" w14:textId="77777777" w:rsidR="00571D31" w:rsidRDefault="00B338ED">
      <w:pPr>
        <w:spacing w:after="0"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 xml:space="preserve">Τον λόγο έχει τώρα ο κ. Κουτσούκος και αμέσως μετά ο κ. </w:t>
      </w:r>
      <w:proofErr w:type="spellStart"/>
      <w:r>
        <w:rPr>
          <w:rFonts w:eastAsia="Times New Roman" w:cs="Times New Roman"/>
          <w:szCs w:val="24"/>
        </w:rPr>
        <w:t>Κατσώτης</w:t>
      </w:r>
      <w:proofErr w:type="spellEnd"/>
      <w:r>
        <w:rPr>
          <w:rFonts w:eastAsia="Times New Roman" w:cs="Times New Roman"/>
          <w:szCs w:val="24"/>
        </w:rPr>
        <w:t xml:space="preserve"> και θα ακολουθήσουν οι Κοινοβουλευτικοί Εκπρόσωποι της Νέας Δημοκρατίας και του ΣΥΡΙΖΑ.</w:t>
      </w:r>
    </w:p>
    <w:p w14:paraId="33B2930E"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Ευχαριστώ, κύριε Πρόεδρε.</w:t>
      </w:r>
    </w:p>
    <w:p w14:paraId="33B2930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Έχω την χαρά και την τιμή να διαδέχομαι στο Βήμα την αξιότιμη Υπουργό κ. </w:t>
      </w:r>
      <w:proofErr w:type="spellStart"/>
      <w:r>
        <w:rPr>
          <w:rFonts w:eastAsia="Times New Roman" w:cs="Times New Roman"/>
          <w:szCs w:val="24"/>
        </w:rPr>
        <w:t>Αχτσιόγλου</w:t>
      </w:r>
      <w:proofErr w:type="spellEnd"/>
      <w:r>
        <w:rPr>
          <w:rFonts w:eastAsia="Times New Roman" w:cs="Times New Roman"/>
          <w:szCs w:val="24"/>
        </w:rPr>
        <w:t xml:space="preserve">, η οποία μόλις τώρα επιχειρηματολόγησε γιατί εφαρμόζει τα μνημόνια που καταδίκαζε. </w:t>
      </w:r>
    </w:p>
    <w:p w14:paraId="33B2931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Διότι ως γνωστόν, κυρίες και κύριοι συνάδελφοι, οι ρυθμίσεις που ψηφίστηκαν τη </w:t>
      </w:r>
      <w:proofErr w:type="spellStart"/>
      <w:r>
        <w:rPr>
          <w:rFonts w:eastAsia="Times New Roman" w:cs="Times New Roman"/>
          <w:szCs w:val="24"/>
        </w:rPr>
        <w:t>μνημονιακή</w:t>
      </w:r>
      <w:proofErr w:type="spellEnd"/>
      <w:r>
        <w:rPr>
          <w:rFonts w:eastAsia="Times New Roman" w:cs="Times New Roman"/>
          <w:szCs w:val="24"/>
        </w:rPr>
        <w:t xml:space="preserve"> περίοδο, όταν η χώρα είχε 35 δισεκατομμύρια δημοσιονομικά ελλείμματα και ελλείμματα στο εμπορικό ισοζύγιο και ήταν μπροστά στη χρεοκοπία, ως είναι γνωστό, είχαν καταγγελθεί από τον ΣΥΡΙΖΑ, από τον κ. Τσίπρα, προσωπικά, και είχε εξαγγείλει την κατάργηση τους με ένα νόμο και με ένα άρθρο. </w:t>
      </w:r>
    </w:p>
    <w:p w14:paraId="33B2931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Ειδικότερα δε, για τα θέματα που χειρίζεται η αξιότιμη κυρία Υπουργός, ο κ. Τσίπρας είχε πει ότι θα επαναφέρει τον κατώτερο μισθό στα 751 ευρώ και ότι θα καταργήσει όλες τις αντεργατικές ρυθμίσεις. Και αντ’ αυτού, είδαμε να τις αποδέχεται. Όμως, δεν είδαμε μόνο αυτό, αλλά περάσαμε και μια περίοδο που με εισήγηση της κυρίας Υπουργού επανήλθε το </w:t>
      </w:r>
      <w:r>
        <w:rPr>
          <w:rFonts w:eastAsia="Times New Roman" w:cs="Times New Roman"/>
          <w:szCs w:val="24"/>
          <w:lang w:val="en-US"/>
        </w:rPr>
        <w:t>lock</w:t>
      </w:r>
      <w:r w:rsidRPr="00C13816">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το οποίο εμείς είχαμε θέσει ως βέτο της περίοδο της συγκυβέρνησης και δυσκόλεψε επίσης πάρα πολύ τη διαιτησία. </w:t>
      </w:r>
    </w:p>
    <w:p w14:paraId="33B29312" w14:textId="77777777" w:rsidR="00571D31" w:rsidRDefault="00B338ED">
      <w:pPr>
        <w:spacing w:after="0" w:line="600" w:lineRule="auto"/>
        <w:ind w:firstLine="720"/>
        <w:contextualSpacing/>
        <w:jc w:val="both"/>
        <w:rPr>
          <w:rFonts w:eastAsia="Times New Roman" w:cs="Times New Roman"/>
          <w:szCs w:val="24"/>
        </w:rPr>
      </w:pPr>
      <w:r>
        <w:rPr>
          <w:rFonts w:eastAsia="Times New Roman" w:cs="Times New Roman"/>
          <w:szCs w:val="24"/>
        </w:rPr>
        <w:t xml:space="preserve">Φαντάζομαι ότι η κυρία Υπουργός, που απευθυνόταν νωρίτερα στον κ. </w:t>
      </w:r>
      <w:proofErr w:type="spellStart"/>
      <w:r>
        <w:rPr>
          <w:rFonts w:eastAsia="Times New Roman" w:cs="Times New Roman"/>
          <w:szCs w:val="24"/>
        </w:rPr>
        <w:t>Βρούτση</w:t>
      </w:r>
      <w:proofErr w:type="spellEnd"/>
      <w:r>
        <w:rPr>
          <w:rFonts w:eastAsia="Times New Roman" w:cs="Times New Roman"/>
          <w:szCs w:val="24"/>
        </w:rPr>
        <w:t xml:space="preserve">, δεν είναι και τόσο περήφανη, που η μερική απασχόληση είναι πιο πάνω από την κανονική, που ο μέσος μισθός είναι κοντά στα 320 ευρώ, ούτε που είναι υποχρεωμένη σήμερα να υποστηρίξει τη ρύθμιση του ν.4172/2013, που τότε ο ΣΥΡΙΖΑ είχε καταδικάσει. </w:t>
      </w:r>
    </w:p>
    <w:p w14:paraId="33B29313" w14:textId="77777777" w:rsidR="00571D31" w:rsidRDefault="00B338ED">
      <w:pPr>
        <w:spacing w:after="0" w:line="600" w:lineRule="auto"/>
        <w:ind w:firstLine="720"/>
        <w:contextualSpacing/>
        <w:jc w:val="both"/>
        <w:rPr>
          <w:rFonts w:eastAsia="Times New Roman" w:cs="Times New Roman"/>
          <w:szCs w:val="24"/>
        </w:rPr>
      </w:pPr>
      <w:r>
        <w:rPr>
          <w:rFonts w:eastAsia="Times New Roman" w:cs="Times New Roman"/>
          <w:szCs w:val="24"/>
        </w:rPr>
        <w:t xml:space="preserve">Εκείνο, όμως, που κατά τη συνήθη πρακτική των Υπουργών του ΣΥΡΙΖΑ συμβαίνει, συνέβη και σήμερα εδώ. Η Κυβέρνηση λέει τη μισή αλήθεια. Διότι, εάν η Κυβέρνηση ήθελε, αυτή τη ρύθμιση περί της διαμόρφωσης του κατώτατου μισθού θα είχε εφαρμοστεί εδώ και δύο χρόνια, καθώς η ρύθμιση προέβλεπε ότι η τελευταία προθεσμία εφαρμογής της είναι το τέλος του 2016, με το τέλος του προηγούμενου προγράμματος. </w:t>
      </w:r>
    </w:p>
    <w:p w14:paraId="33B29314" w14:textId="77777777" w:rsidR="00571D31" w:rsidRDefault="00B338ED">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Κυβέρνηση, λοιπόν, εφάρμοσε ένα νέο τριετές πρόγραμμα, για το οποίο λέει ότι τελείωσε και παρά το γεγονός ότι ισχυρίζεται ότι τελείωσε το πρόγραμμα, μας φέρνει μια ρύθμιση του προηγούμενου προγράμματος. Πώς θα την αντιμετωπίσεις αυτή την αντίφαση και αυτή την ασυμφιλίωτη λογική της Κυβέρνησης με την αλήθεια και την πραγματικότητα; Φαντάζομαι ότι δεν μπορεί να την αντιμετωπίσει κανένας. </w:t>
      </w:r>
    </w:p>
    <w:p w14:paraId="33B29315" w14:textId="77777777" w:rsidR="00571D31" w:rsidRDefault="00B338ED">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να σημειώσω, κύριες και κύριοι συνάδελφοι, ότι αυτό το επεισόδιο που βλέπουμε σήμερα είναι ένα από τα πολλά επεισόδια του σίριαλ «τέλος του προγράμματος», που θα δούμε το επόμενο διάστημα. </w:t>
      </w:r>
    </w:p>
    <w:p w14:paraId="33B29316" w14:textId="77777777" w:rsidR="00571D31" w:rsidRDefault="00B338ED">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να θυμίσω, επικαλούμενος την προσοχή σας, τρία μείζονα ζητήματα αυτή της συγκυρίας, που συνδέονται με το ψευδεπίγραφο αφήγημα: «Το τέλος των μνημονίων και του προγράμματος». Το ένα είναι αυτό και στη συνέχεια θα επανέλθω, για να πω λίγα περισσότερα. </w:t>
      </w:r>
    </w:p>
    <w:p w14:paraId="33B29317" w14:textId="77777777" w:rsidR="00571D31" w:rsidRDefault="00B338ED">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δεύτερο, κυρίες και κύριοι συνάδελφοι, είναι αυτή η Πράξη του κ. </w:t>
      </w:r>
      <w:proofErr w:type="spellStart"/>
      <w:r>
        <w:rPr>
          <w:rFonts w:eastAsia="Times New Roman" w:cs="Times New Roman"/>
          <w:szCs w:val="24"/>
        </w:rPr>
        <w:t>Τσακαλώτου</w:t>
      </w:r>
      <w:proofErr w:type="spellEnd"/>
      <w:r>
        <w:rPr>
          <w:rFonts w:eastAsia="Times New Roman" w:cs="Times New Roman"/>
          <w:szCs w:val="24"/>
        </w:rPr>
        <w:t xml:space="preserve">, το ΦΕΚ με αριθμό 2320/2018, που έδωσε τα δέκα χιλιάδες ακίνητα του δημοσίου στο </w:t>
      </w:r>
      <w:proofErr w:type="spellStart"/>
      <w:r>
        <w:rPr>
          <w:rFonts w:eastAsia="Times New Roman" w:cs="Times New Roman"/>
          <w:szCs w:val="24"/>
        </w:rPr>
        <w:t>υπερταμείο</w:t>
      </w:r>
      <w:proofErr w:type="spellEnd"/>
      <w:r>
        <w:rPr>
          <w:rFonts w:eastAsia="Times New Roman" w:cs="Times New Roman"/>
          <w:szCs w:val="24"/>
        </w:rPr>
        <w:t xml:space="preserve">, κατ’ απαίτηση των δανειστών. Μετά το τέλος του προγράμματος, δίνετε τα ακίνητα του ελληνικού δημοσίου, κυριότητας του ελληνικού δημοσίου, στους δανειστές; Γιατί το κάνετε αυτό; Το κάνετε, γιατί είστε μια υποτελής Κυβέρνηση. Έστειλε γράμμα, λέει, το </w:t>
      </w:r>
      <w:proofErr w:type="spellStart"/>
      <w:r>
        <w:rPr>
          <w:rFonts w:eastAsia="Times New Roman" w:cs="Times New Roman"/>
          <w:szCs w:val="24"/>
        </w:rPr>
        <w:t>υπερταμείο</w:t>
      </w:r>
      <w:proofErr w:type="spellEnd"/>
      <w:r>
        <w:rPr>
          <w:rFonts w:eastAsia="Times New Roman" w:cs="Times New Roman"/>
          <w:szCs w:val="24"/>
        </w:rPr>
        <w:t xml:space="preserve"> στην Κυβέρνηση και ζήτησε αυτά τα ακίνητα. </w:t>
      </w:r>
    </w:p>
    <w:p w14:paraId="33B29318" w14:textId="77777777" w:rsidR="00571D31" w:rsidRDefault="00B338ED">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να σημειώσω, επικαλούμενος την προσοχή σας, ότι με την επέκταση του Κτηματολογίου και τα υπόλοιπα, που θα </w:t>
      </w:r>
      <w:proofErr w:type="spellStart"/>
      <w:r>
        <w:rPr>
          <w:rFonts w:eastAsia="Times New Roman" w:cs="Times New Roman"/>
          <w:szCs w:val="24"/>
        </w:rPr>
        <w:t>κτηματογραφηθούν</w:t>
      </w:r>
      <w:proofErr w:type="spellEnd"/>
      <w:r>
        <w:rPr>
          <w:rFonts w:eastAsia="Times New Roman" w:cs="Times New Roman"/>
          <w:szCs w:val="24"/>
        </w:rPr>
        <w:t xml:space="preserve"> στην κυριότητα του ελληνικού δημοσίου κινδυνεύουν να περιέλθουν στο </w:t>
      </w:r>
      <w:proofErr w:type="spellStart"/>
      <w:r>
        <w:rPr>
          <w:rFonts w:eastAsia="Times New Roman" w:cs="Times New Roman"/>
          <w:szCs w:val="24"/>
        </w:rPr>
        <w:t>υπερταμείο</w:t>
      </w:r>
      <w:proofErr w:type="spellEnd"/>
      <w:r>
        <w:rPr>
          <w:rFonts w:eastAsia="Times New Roman" w:cs="Times New Roman"/>
          <w:szCs w:val="24"/>
        </w:rPr>
        <w:t xml:space="preserve">. </w:t>
      </w:r>
    </w:p>
    <w:p w14:paraId="33B29319" w14:textId="77777777" w:rsidR="00571D31" w:rsidRDefault="00B338ED">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τρίτο σημείο της συγκυρίας είναι, κυρίες και κύριοι συνάδελφοι, ότι εντός ολίγων ημερών, θα έρθει στη Βουλή το προσχέδιο του προϋπολογισμού, ο οποίος έχει συνταχθεί με βάση την εγκύκλιο του κ. </w:t>
      </w:r>
      <w:proofErr w:type="spellStart"/>
      <w:r>
        <w:rPr>
          <w:rFonts w:eastAsia="Times New Roman" w:cs="Times New Roman"/>
          <w:szCs w:val="24"/>
        </w:rPr>
        <w:t>Χουλιαράκη</w:t>
      </w:r>
      <w:proofErr w:type="spellEnd"/>
      <w:r>
        <w:rPr>
          <w:rFonts w:eastAsia="Times New Roman" w:cs="Times New Roman"/>
          <w:szCs w:val="24"/>
        </w:rPr>
        <w:t xml:space="preserve">, που συμπεριλαμβάνει τις περικοπές των συντάξεων από 1-1-2019. </w:t>
      </w:r>
    </w:p>
    <w:p w14:paraId="33B2931A" w14:textId="77777777" w:rsidR="00571D31" w:rsidRDefault="00B338ED">
      <w:pPr>
        <w:spacing w:after="0" w:line="600" w:lineRule="auto"/>
        <w:ind w:firstLine="720"/>
        <w:contextualSpacing/>
        <w:jc w:val="both"/>
        <w:rPr>
          <w:rFonts w:eastAsia="Times New Roman" w:cs="Times New Roman"/>
          <w:szCs w:val="24"/>
        </w:rPr>
      </w:pPr>
      <w:r>
        <w:rPr>
          <w:rFonts w:eastAsia="Times New Roman" w:cs="Times New Roman"/>
          <w:szCs w:val="24"/>
        </w:rPr>
        <w:t xml:space="preserve">Βρισκόμαστε μπροστά σε μια τεράστια αντίφαση της Κυβέρνησης, η οποία, ενώ έχει περικόψει δραματικά τις συντάξεις με τη λαιμητόμο </w:t>
      </w:r>
      <w:proofErr w:type="spellStart"/>
      <w:r>
        <w:rPr>
          <w:rFonts w:eastAsia="Times New Roman" w:cs="Times New Roman"/>
          <w:szCs w:val="24"/>
        </w:rPr>
        <w:t>Κατρούγκαλου</w:t>
      </w:r>
      <w:proofErr w:type="spellEnd"/>
      <w:r>
        <w:rPr>
          <w:rFonts w:eastAsia="Times New Roman" w:cs="Times New Roman"/>
          <w:szCs w:val="24"/>
        </w:rPr>
        <w:t xml:space="preserve"> και οι καινούργιοι συνταξιούχοι, όσοι βγαίνουν δηλαδή μετά τον Μάιο του 2016, παίρνουν συντάξεις μειωμένες κατά 30%, ισχυρίζεται ότι θα προστατεύσει τις συντάξεις και ότι είναι σε διαπραγμάτευση με τους εταίρους και δανειστές μας. </w:t>
      </w:r>
    </w:p>
    <w:p w14:paraId="33B2931B" w14:textId="77777777" w:rsidR="00571D31" w:rsidRDefault="00B338ED">
      <w:pPr>
        <w:spacing w:after="0" w:line="600" w:lineRule="auto"/>
        <w:ind w:firstLine="720"/>
        <w:contextualSpacing/>
        <w:jc w:val="both"/>
        <w:rPr>
          <w:rFonts w:eastAsia="Times New Roman" w:cs="Times New Roman"/>
          <w:szCs w:val="24"/>
        </w:rPr>
      </w:pPr>
      <w:r>
        <w:rPr>
          <w:rFonts w:eastAsia="Times New Roman" w:cs="Times New Roman"/>
          <w:szCs w:val="24"/>
        </w:rPr>
        <w:t xml:space="preserve">Εάν η Κυβέρνηση ήθελε να διαπραγματευτεί με τους εταίρους και δανειστές μας, θα έθετε το πλαίσιο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τον οποίο με ιδιαίτερη ευχαρίστηση υλοποιεί η κ. </w:t>
      </w:r>
      <w:proofErr w:type="spellStart"/>
      <w:r>
        <w:rPr>
          <w:rFonts w:eastAsia="Times New Roman" w:cs="Times New Roman"/>
          <w:szCs w:val="24"/>
        </w:rPr>
        <w:t>Αχτσιόγλου</w:t>
      </w:r>
      <w:proofErr w:type="spellEnd"/>
      <w:r>
        <w:rPr>
          <w:rFonts w:eastAsia="Times New Roman" w:cs="Times New Roman"/>
          <w:szCs w:val="24"/>
        </w:rPr>
        <w:t xml:space="preserve"> και με ιδιαίτερη καθυστέρηση μάλιστα, καθώς οφείλονται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συντάξεις, προκειμένου να πάμε σ’ ένα σύστημα, που θα διασφάλιζε τη βιωσιμότητα του ασφαλιστικού συστήματος, δεν θα οδηγούσε σ’ αυτές τις μεγάλες περικοπές και θα ήταν δίκαιο. Άρα, και εδώ το μνημόνιο και το πρόγραμμα δεν τελείωσε και η Κυβέρνηση παίζει ένα ακόμα προεκλογικό παιχνίδι. </w:t>
      </w:r>
    </w:p>
    <w:p w14:paraId="33B2931C" w14:textId="77777777" w:rsidR="00571D31" w:rsidRDefault="00B338ED">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Έρχομαι, κυρίες και κύριοι συνάδελφοι, σ’ αυτό που συζητάμε σήμερα. Τι είχε πει ο κ. Τσίπρας; Είχε πει ότι θα καταργήσει τον </w:t>
      </w:r>
      <w:proofErr w:type="spellStart"/>
      <w:r>
        <w:rPr>
          <w:rFonts w:eastAsia="Times New Roman" w:cs="Times New Roman"/>
          <w:szCs w:val="24"/>
        </w:rPr>
        <w:t>υποκατώτατο</w:t>
      </w:r>
      <w:proofErr w:type="spellEnd"/>
      <w:r>
        <w:rPr>
          <w:rFonts w:eastAsia="Times New Roman" w:cs="Times New Roman"/>
          <w:szCs w:val="24"/>
        </w:rPr>
        <w:t xml:space="preserve"> μισθό. Με έναν νόμο και ένα άρθρο, λέω εγώ. Γιατί δεν το φέρνει σήμερα η Κυβέρνηση; Τι είχε πει ο κ. Τσίπρας; Είχε πει ότι θα επαναφέρει τις εθνικές συλλογικές διαπραγματεύσεις. Είπε η κυρία Υπουργός ότι έχουμε συλλογικές διαπραγματεύσεις. Ναι, είχαμε και έχουμε και έφερε η Κυβέρνηση την επεκτασιμότητα. Την υποστηρίζουμε. </w:t>
      </w:r>
    </w:p>
    <w:p w14:paraId="33B2931D" w14:textId="77777777" w:rsidR="00571D31" w:rsidRDefault="00B338ED">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κυρία Υπουργέ, τη δυνατότητα της εθνικής συλλογικής σύμβασης εργασίας να διαμορφώνει τον κατώτατο μισθό, τη συνεργασία δηλαδή των κοινωνικών </w:t>
      </w:r>
      <w:proofErr w:type="spellStart"/>
      <w:r>
        <w:rPr>
          <w:rFonts w:eastAsia="Times New Roman" w:cs="Times New Roman"/>
          <w:szCs w:val="24"/>
        </w:rPr>
        <w:t>εταίρων,γιατί</w:t>
      </w:r>
      <w:proofErr w:type="spellEnd"/>
      <w:r>
        <w:rPr>
          <w:rFonts w:eastAsia="Times New Roman" w:cs="Times New Roman"/>
          <w:szCs w:val="24"/>
        </w:rPr>
        <w:t xml:space="preserve"> δεν την επαναφέρετε; Υπάρχει πιο προχωρημένο και καταξιωμένο σύστημα από τη διαδικασία του κοινωνικού διαλόγου και την υπεύθυνη αντιμετώπιση από τους εργοδότες και εργαζόμενους της διαμόρφωσης του κατώτατου μισθού; Και δεν επηρεάζει αυτή η διαδικασία του κατώτατου μισθού τις κλαδικές συμβάσεις; Η τροπολογία, που έχουμε καταθέσει, σας δίνει τη δυνατότητα, εάν θέλετε να την επαναφέρετε. </w:t>
      </w:r>
    </w:p>
    <w:p w14:paraId="33B2931E" w14:textId="77777777" w:rsidR="00571D31" w:rsidRDefault="00B338ED">
      <w:pPr>
        <w:spacing w:after="0" w:line="600" w:lineRule="auto"/>
        <w:ind w:firstLine="720"/>
        <w:contextualSpacing/>
        <w:jc w:val="both"/>
        <w:rPr>
          <w:rFonts w:eastAsia="Times New Roman" w:cs="Times New Roman"/>
          <w:szCs w:val="24"/>
        </w:rPr>
      </w:pPr>
      <w:r>
        <w:rPr>
          <w:rFonts w:eastAsia="Times New Roman" w:cs="Times New Roman"/>
          <w:szCs w:val="24"/>
        </w:rPr>
        <w:t xml:space="preserve">Νομίζω ότι έχετε -και πρέπει να το τονίσω- μια απέχθεια απέναντι στις οργανώσεις των εργαζομένων. </w:t>
      </w:r>
    </w:p>
    <w:p w14:paraId="33B2931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Πρόσφατα, φέρατε νόμο και καταστήσατε κοινωνικό εταίρο τον Σύνδεσμο Βιομηχάνων Βορείου Ελλάδος, επειδή ο πρόεδρός του λέει και μερικές καλές κουβέντες για την Κυβέρνηση. Ο ΣΕΒ φαίνεται ότι δεν εκπροσωπεί, σύμφωνα με τη δική σας λογική, τη βιομηχανία στο σύνολό της και γι’ αυτό φέρατε τον Σύνδεσμο Βορείου Ελλάδος. Σας ενημερώνω ότι Σύνδεσμοι Βιομηχάνων υπάρχουν και στη νότια Ελλάδα και στην Κρήτη και παντού. Γιατί δεν τους καθιστάτε κοινωνικούς εταίρους; </w:t>
      </w:r>
    </w:p>
    <w:p w14:paraId="33B2932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Και αφού θέλετε διεύρυνση της συμμετοχής των κοινωνικών εταίρων, γιατί μέχρι σήμερα, κυρία Υπουργέ -και θέλω να το καταγγείλω από αυτό το Βήμα- δεν έχετε δει ούτε μια φορά τη Γενική Συνομοσπονδία Εργατών Ελλάδος; </w:t>
      </w:r>
      <w:r w:rsidRPr="00D66BCA">
        <w:rPr>
          <w:rFonts w:eastAsia="Times New Roman"/>
          <w:bCs/>
        </w:rPr>
        <w:t>Είναι</w:t>
      </w:r>
      <w:r>
        <w:rPr>
          <w:rFonts w:eastAsia="Times New Roman" w:cs="Times New Roman"/>
          <w:szCs w:val="24"/>
        </w:rPr>
        <w:t xml:space="preserve"> καλοδεχούμενοι οι εργοδότες από την Κυβέρνηση, από τον κ. Τσίπρα στο Μαξίμου και από την κυρία Υπουργό. Μόνο η Γενική Συνομοσπονδία Εργατών Ελλάδος είναι αποκλεισμένη. Αυτές οι πρακτικές είναι καθεστωτικές πρακτικές. </w:t>
      </w:r>
    </w:p>
    <w:p w14:paraId="33B2932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Πέρα, λοιπόν, από την εμμονή σας να στηρίζετε πολιτικές που τις είχατε καταγγείλει, διότι έχετε αδυναμία να διαπραγματευτείτε, δείχνετε και σημεία θεσμικής εκτροπής, σε ό,τι αφορά την αντιμετώπιση αυτής της διαδικασίας του κοινωνικού διαλόγου, της διαμόρφωσης των εργασιακών σχέσεων και του κατώτερου μισθού. </w:t>
      </w:r>
    </w:p>
    <w:p w14:paraId="33B29322"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Κατά συνέπεια, αν η Κυβέρνηση θέλει να αισθανθεί στοιχειωδώς υπερήφανη, όχι γιατί εφαρμόζει αυτά που κατήγγειλε και μάλιστα, με πολλή καθυστέρηση, ας αποδεχθεί την τροπολογία που έχει καταθέσει η Δημοκρατική Συμπαράταξη, </w:t>
      </w:r>
      <w:r w:rsidRPr="0054604E">
        <w:rPr>
          <w:rFonts w:eastAsia="Times New Roman"/>
          <w:bCs/>
          <w:shd w:val="clear" w:color="auto" w:fill="FFFFFF"/>
        </w:rPr>
        <w:t>η οποία</w:t>
      </w:r>
      <w:r>
        <w:rPr>
          <w:rFonts w:eastAsia="Times New Roman" w:cs="Times New Roman"/>
          <w:szCs w:val="24"/>
        </w:rPr>
        <w:t xml:space="preserve"> τα βάζει όλα αυτά σε μια πάρα πολύ λογική βάση, μακριά από την </w:t>
      </w:r>
      <w:proofErr w:type="spellStart"/>
      <w:r>
        <w:rPr>
          <w:rFonts w:eastAsia="Times New Roman" w:cs="Times New Roman"/>
          <w:szCs w:val="24"/>
        </w:rPr>
        <w:t>παροχολογία</w:t>
      </w:r>
      <w:proofErr w:type="spellEnd"/>
      <w:r>
        <w:rPr>
          <w:rFonts w:eastAsia="Times New Roman" w:cs="Times New Roman"/>
          <w:szCs w:val="24"/>
        </w:rPr>
        <w:t xml:space="preserve"> των ημερών, ώριμα και τεκμηριωμένα, για να δικαιώσει αυτούς που υπέστησαν τα επίχειρα της κρίσης. </w:t>
      </w:r>
    </w:p>
    <w:p w14:paraId="33B29323"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3B29324" w14:textId="77777777" w:rsidR="00571D31" w:rsidRDefault="00B338ED">
      <w:pPr>
        <w:spacing w:after="0" w:line="600" w:lineRule="auto"/>
        <w:ind w:firstLine="720"/>
        <w:jc w:val="both"/>
        <w:rPr>
          <w:rFonts w:eastAsia="Times New Roman" w:cs="Times New Roman"/>
          <w:szCs w:val="24"/>
        </w:rPr>
      </w:pPr>
      <w:r w:rsidRPr="009166E7">
        <w:rPr>
          <w:rFonts w:eastAsia="Times New Roman"/>
          <w:bCs/>
        </w:rPr>
        <w:t>(Χειροκροτήματα από την πτέρυγα της Δημοκρατικής Συμπαράταξης ΠΑΣΟΚ</w:t>
      </w:r>
      <w:r>
        <w:rPr>
          <w:rFonts w:eastAsia="Times New Roman"/>
          <w:bCs/>
        </w:rPr>
        <w:t xml:space="preserve"> </w:t>
      </w:r>
      <w:r w:rsidRPr="009166E7">
        <w:rPr>
          <w:rFonts w:eastAsia="Times New Roman"/>
          <w:bCs/>
        </w:rPr>
        <w:t>-</w:t>
      </w:r>
      <w:r>
        <w:rPr>
          <w:rFonts w:eastAsia="Times New Roman"/>
          <w:bCs/>
        </w:rPr>
        <w:t xml:space="preserve"> </w:t>
      </w:r>
      <w:r w:rsidRPr="009166E7">
        <w:rPr>
          <w:rFonts w:eastAsia="Times New Roman"/>
          <w:bCs/>
        </w:rPr>
        <w:t>ΔΗΜΑΡ)</w:t>
      </w:r>
    </w:p>
    <w:p w14:paraId="33B29325" w14:textId="77777777" w:rsidR="00571D31" w:rsidRDefault="00B338ED">
      <w:pPr>
        <w:spacing w:after="0"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Pr>
          <w:rFonts w:eastAsia="Times New Roman" w:cs="Times New Roman"/>
          <w:szCs w:val="24"/>
        </w:rPr>
        <w:t xml:space="preserve"> Ευχαριστούμε τον κ. Κουτσούκο. Ο κ. </w:t>
      </w:r>
      <w:proofErr w:type="spellStart"/>
      <w:r>
        <w:rPr>
          <w:rFonts w:eastAsia="Times New Roman" w:cs="Times New Roman"/>
          <w:szCs w:val="24"/>
        </w:rPr>
        <w:t>Κατσώτης</w:t>
      </w:r>
      <w:proofErr w:type="spellEnd"/>
      <w:r>
        <w:rPr>
          <w:rFonts w:eastAsia="Times New Roman" w:cs="Times New Roman"/>
          <w:szCs w:val="24"/>
        </w:rPr>
        <w:t xml:space="preserve"> έχει τον λόγο για επτά λεπτά και αμέσως μετά ο Κοινοβουλευτικός Εκπρόσωπος της Νέας Δημοκρατίας κ. Τζαβάρας. </w:t>
      </w:r>
    </w:p>
    <w:p w14:paraId="33B29326"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Ας ελπίσουμε η κ. </w:t>
      </w:r>
      <w:proofErr w:type="spellStart"/>
      <w:r>
        <w:rPr>
          <w:rFonts w:eastAsia="Times New Roman" w:cs="Times New Roman"/>
          <w:szCs w:val="24"/>
        </w:rPr>
        <w:t>Αχτσιόγλου</w:t>
      </w:r>
      <w:proofErr w:type="spellEnd"/>
      <w:r>
        <w:rPr>
          <w:rFonts w:eastAsia="Times New Roman" w:cs="Times New Roman"/>
          <w:szCs w:val="24"/>
        </w:rPr>
        <w:t xml:space="preserve"> να μας ακούει, αν και συνήθως φεύγει μετά από κάποιες τοποθετήσεις. Ίσως δεν αντέχει. </w:t>
      </w:r>
    </w:p>
    <w:p w14:paraId="33B2932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Είναι η τροπολογία που έφερε η Κυβέρνηση ΣΥΡΙΖΑ - ΑΝΕΛ, η κ. </w:t>
      </w:r>
      <w:proofErr w:type="spellStart"/>
      <w:r>
        <w:rPr>
          <w:rFonts w:eastAsia="Times New Roman" w:cs="Times New Roman"/>
          <w:szCs w:val="24"/>
        </w:rPr>
        <w:t>Αχτσιόγλου</w:t>
      </w:r>
      <w:proofErr w:type="spellEnd"/>
      <w:r>
        <w:rPr>
          <w:rFonts w:eastAsia="Times New Roman" w:cs="Times New Roman"/>
          <w:szCs w:val="24"/>
        </w:rPr>
        <w:t xml:space="preserve">, ο νόμος </w:t>
      </w:r>
      <w:proofErr w:type="spellStart"/>
      <w:r>
        <w:rPr>
          <w:rFonts w:eastAsia="Times New Roman" w:cs="Times New Roman"/>
          <w:szCs w:val="24"/>
        </w:rPr>
        <w:t>Βρούτση</w:t>
      </w:r>
      <w:proofErr w:type="spellEnd"/>
      <w:r>
        <w:rPr>
          <w:rFonts w:eastAsia="Times New Roman" w:cs="Times New Roman"/>
          <w:szCs w:val="24"/>
        </w:rPr>
        <w:t xml:space="preserve">, ναι ή όχι; Είναι ο νόμος </w:t>
      </w:r>
      <w:proofErr w:type="spellStart"/>
      <w:r>
        <w:rPr>
          <w:rFonts w:eastAsia="Times New Roman" w:cs="Times New Roman"/>
          <w:szCs w:val="24"/>
        </w:rPr>
        <w:t>Βρούτση</w:t>
      </w:r>
      <w:proofErr w:type="spellEnd"/>
      <w:r>
        <w:rPr>
          <w:rFonts w:eastAsia="Times New Roman" w:cs="Times New Roman"/>
          <w:szCs w:val="24"/>
        </w:rPr>
        <w:t xml:space="preserve">, το άρθρο 103 του συγκεκριμένου νόμου. Αυτό έρχεται να υλοποιήσει. Αυτή είναι η εκκίνηση της διαδικασίας για τη διαμόρφωση του κατώτερου μισθού. Είναι </w:t>
      </w:r>
      <w:r>
        <w:rPr>
          <w:rFonts w:eastAsia="Times New Roman" w:cs="Times New Roman"/>
          <w:szCs w:val="24"/>
        </w:rPr>
        <w:lastRenderedPageBreak/>
        <w:t xml:space="preserve">έτσι, ναι ή όχι; Είναι ακριβώς έτσι και να σταματήσει να παραπλανά με όλα τα υπόλοιπα που είπε. Θα πούμε και για τα υπόλοιπα. </w:t>
      </w:r>
    </w:p>
    <w:p w14:paraId="33B2932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Τι προβλέπει, λοιπόν, το άρθρο 103 αυτού του νόμου; Ότι οι συλλογικές διαπραγματεύσεις δεν θα είναι ελεύθερες. Θα αποφασίζει ο Υπουργός τον κατώτερο μισθό. Με ποια κριτήρια; Ποια είναι τα βασικά κριτήρια για την απόφαση του κατώτερου μισθού; Είναι η ανταγωνιστικότητα, η απασχόληση, η ανεργία, και όλα αυτά τα αντιδραστικά -τα βαθιά αντιδραστικά- επιχειρήματα που μέχρι τώρα χρησιμοποιούνταν, για να μπορέσουν να πουν ότι οι μισθοί φταίνε για την ανεργία, οι μισθοί φταίνε για την οικονομία, για την κρίση και για όλα τα υπόλοιπα. </w:t>
      </w:r>
    </w:p>
    <w:p w14:paraId="33B2932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Αυτά υιοθέτησε η προηγούμενη κυβέρνηση Σαμαρά-Βενιζέλου. Αυτά υιοθετεί πλήρως τώρα και η Κυβέρνηση ΣΥΡΙΖΑ, διαβεβαιώνοντας το κεφάλαιο ότι δεν υπάρχει περίπτωση να πάμε πίσω στο παρελθόν, στις παθογένειες, όπως χαρακτήρισε ο κ. Τσίπρας, ο Πρωθυπουργός, τις κατακτήσεις της εργατικής τάξης, του λαού μας. Αυτό έρχεται να κάνει σήμερα η Κυβέρνηση, με την τροπολογία που φέρνει. </w:t>
      </w:r>
    </w:p>
    <w:p w14:paraId="33B2932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Προκαλεί η κ. </w:t>
      </w:r>
      <w:proofErr w:type="spellStart"/>
      <w:r>
        <w:rPr>
          <w:rFonts w:eastAsia="Times New Roman" w:cs="Times New Roman"/>
          <w:szCs w:val="24"/>
        </w:rPr>
        <w:t>Αχτσιόγλου</w:t>
      </w:r>
      <w:proofErr w:type="spellEnd"/>
      <w:r>
        <w:rPr>
          <w:rFonts w:eastAsia="Times New Roman" w:cs="Times New Roman"/>
          <w:szCs w:val="24"/>
        </w:rPr>
        <w:t xml:space="preserve">, όταν λέει ότι διασφαλίζει τη διεκδίκηση από τους εργαζόμενους των συλλογικών συμβάσεων εργασίας. Έξι αποφάσεις βγήκαν τώρα για τους εργαζόμενους στο λιμάνι του Πειραιά, που παλεύουν για τη συλλογική σύμβαση εργασίας, ότι η απεργία τους είναι παράνομη και καταχρηστική. Έξι αποφάσεις δικαστηρίων. </w:t>
      </w:r>
    </w:p>
    <w:p w14:paraId="33B2932B"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Θωράκισε η Κυβέρνηση, με τον νόμο για την περιστολή των δικαιωμάτων της απεργίας, τους επιχειρηματικούς ομίλους να χτυπήσουν αυτό το δικαίωμα, το να αγωνίζονται οι εργαζόμενοι για βελτίωση των όρων αμοιβής και εργασίας στους χώρους δουλειάς. </w:t>
      </w:r>
    </w:p>
    <w:p w14:paraId="33B2932C"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Είναι δικό της έργο το ότι οι εργαζόμενοι στο λιμάνι του Πειραιά χτυπιούνται από τους ακροδεξιούς, από τους </w:t>
      </w:r>
      <w:proofErr w:type="spellStart"/>
      <w:r>
        <w:rPr>
          <w:rFonts w:eastAsia="Times New Roman" w:cs="Times New Roman"/>
          <w:szCs w:val="24"/>
        </w:rPr>
        <w:t>Χρυσαυγίτες</w:t>
      </w:r>
      <w:proofErr w:type="spellEnd"/>
      <w:r>
        <w:rPr>
          <w:rFonts w:eastAsia="Times New Roman" w:cs="Times New Roman"/>
          <w:szCs w:val="24"/>
        </w:rPr>
        <w:t xml:space="preserve">. Όργανα στην υπηρεσία των επιχειρηματιών ομίλων κυνηγούν τους εργαζόμενους και χτυπούν τον Πρόεδρο του Συνδικάτου, του Σωματείου εκεί, και τρομοκρατούν τους εργαζόμενους, ώστε να απέχουν από τις απεργίες και να γίνουν απεργοσπάστες γιατί αλλιώς, τους περιμένει η τιμωρία της εργοδοσίας, αλλά και του κράτους, που είναι αδίστακτο μέσα από τους μηχανισμούς, που διαθέτει, τα ΜΑΤ, τους λιμενικούς και όλα αυτά που χρησιμοποιεί σε βάρος των εργαζομένων. Κατά τα άλλα όμως, δημιουργεί το περιβάλλον –λέει- για τη διεκδίκηση των εργαζομένων, για τη βελτίωση των όρων αμοιβής της εργασίας, των συλλογικών συμβάσεων. </w:t>
      </w:r>
    </w:p>
    <w:p w14:paraId="33B2932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Οι οικοδόμοι παλεύουν κάθε μέρα μέσα στα εργοτάξια. Ποιοι είναι αυτοί που αντιδρούν και συγκρούονται μαζί τους; Ποιοι είναι αυτοί που τρομοκρατούν τους εργαζόμενους; Δεν είναι το κλίμα, που δημιουργεί αυτή η πολιτική σας, που υπηρετεί τις ανάγκες του μεγάλου κεφαλαίου και προωθεί τη φθηνή εργατική δύναμη, μέσα από όλο το πλαίσιο, που διατηρείτε τόσα χρόνια; </w:t>
      </w:r>
    </w:p>
    <w:p w14:paraId="33B2932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Μίλησε εδώ για την πράξη του Υπουργικού Συμβουλίου, που μείωσε τους μισθούς κατά 22% και 32%. Δεν το διατηρείτε τώρα αυτό τέσσερα χρόνια, που είστε στην Κυβέρνηση; Γιατί δεν καταργή</w:t>
      </w:r>
      <w:r>
        <w:rPr>
          <w:rFonts w:eastAsia="Times New Roman" w:cs="Times New Roman"/>
          <w:szCs w:val="24"/>
        </w:rPr>
        <w:lastRenderedPageBreak/>
        <w:t xml:space="preserve">σατε αυτήν την πράξη του Υπουργικού Συμβουλίου; Δεν λέγατε ότι θα επαναφέρετε άμεσα τον κατώτατο μισθό στα 751 ευρώ; Ποιοι ήταν αυτοί, που σας απαγόρευσαν να προχωρήσετε σε μια τέτοια απόφαση; Ήταν οι ανάγκες του κεφαλαίου και οι δεσμεύσεις που είχατε απέναντί τους. </w:t>
      </w:r>
    </w:p>
    <w:p w14:paraId="33B2932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Μίλησε η κ. </w:t>
      </w:r>
      <w:proofErr w:type="spellStart"/>
      <w:r>
        <w:rPr>
          <w:rFonts w:eastAsia="Times New Roman" w:cs="Times New Roman"/>
          <w:szCs w:val="24"/>
        </w:rPr>
        <w:t>Αχτσιόγλου</w:t>
      </w:r>
      <w:proofErr w:type="spellEnd"/>
      <w:r>
        <w:rPr>
          <w:rFonts w:eastAsia="Times New Roman" w:cs="Times New Roman"/>
          <w:szCs w:val="24"/>
        </w:rPr>
        <w:t xml:space="preserve"> και είπε ότι επέκτεινε τις συλλογικές συμβάσεις εργασίας. Μήπως δεν γνωρίζει ότι σήμερα συλλογικές συμβάσεις εργασίας έχει μόνο το 10% των εργαζομένων στη χώρα μας; Για να δούμε όμως και σε αυτούς τους κλάδους που την επέκτεινε, τι επέκτεινε; Ξέρει η κ. </w:t>
      </w:r>
      <w:proofErr w:type="spellStart"/>
      <w:r>
        <w:rPr>
          <w:rFonts w:eastAsia="Times New Roman" w:cs="Times New Roman"/>
          <w:szCs w:val="24"/>
        </w:rPr>
        <w:t>Αχτσιόγλου</w:t>
      </w:r>
      <w:proofErr w:type="spellEnd"/>
      <w:r>
        <w:rPr>
          <w:rFonts w:eastAsia="Times New Roman" w:cs="Times New Roman"/>
          <w:szCs w:val="24"/>
        </w:rPr>
        <w:t xml:space="preserve"> ότι στον τουρισμό –ξέρει πάρα πολύ καλά- η εργοδοσία, μαζί με την ομοσπονδία του τουρισμού κέρδισε τις αξιώσεις που είχε τόσα χρόνια για διευθέτηση του χρόνου εργασίας με δέκα ώρες δουλειά την ημέρα και για επτά ημέρες δουλειά την εβδομάδα; Το ξέρει αυτό; Αυτό επέκτεινε. </w:t>
      </w:r>
    </w:p>
    <w:p w14:paraId="33B2933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Λένε ότι το Ανώτατο Συμβούλιο Εργασίας και οι μηχανισμοί, η «ΕΡΓΑΝΗ» κ.λπ., διαπίστωσαν ότι η ομοσπονδία των ξενοδόχων καλύπτει το 52% του κλάδου. Ξέρει η κ. </w:t>
      </w:r>
      <w:proofErr w:type="spellStart"/>
      <w:r>
        <w:rPr>
          <w:rFonts w:eastAsia="Times New Roman" w:cs="Times New Roman"/>
          <w:szCs w:val="24"/>
        </w:rPr>
        <w:t>Αχτσιόγλου</w:t>
      </w:r>
      <w:proofErr w:type="spellEnd"/>
      <w:r>
        <w:rPr>
          <w:rFonts w:eastAsia="Times New Roman" w:cs="Times New Roman"/>
          <w:szCs w:val="24"/>
        </w:rPr>
        <w:t xml:space="preserve">, σε πόσους εφαρμόζονταν μέχρι τώρα η σύμβαση, που είχε υπογραφεί πριν γίνει υποχρεωτική, όπως λέει ότι την έκανε; Εφαρμόζονταν στο 10% των εργαζομένων του κλάδου. Άρα, λοιπόν, τι λέει; Λέει ότι μέχρι τώρα, τέσσερα χρόνια, άφηνε έτσι τους εργοδότες να παραβιάζουν τη σύμβαση και να την υλοποιούν μόνο για το 10%, εκεί δηλαδή που υπήρχε συνδικάτο και πάλευε να εφαρμοστεί η σύμβαση. Αυτό μας λέει η κ. </w:t>
      </w:r>
      <w:proofErr w:type="spellStart"/>
      <w:r>
        <w:rPr>
          <w:rFonts w:eastAsia="Times New Roman" w:cs="Times New Roman"/>
          <w:szCs w:val="24"/>
        </w:rPr>
        <w:t>Αχτσιόγλου</w:t>
      </w:r>
      <w:proofErr w:type="spellEnd"/>
      <w:r>
        <w:rPr>
          <w:rFonts w:eastAsia="Times New Roman" w:cs="Times New Roman"/>
          <w:szCs w:val="24"/>
        </w:rPr>
        <w:t xml:space="preserve">. </w:t>
      </w:r>
    </w:p>
    <w:p w14:paraId="33B2933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Σήμερα, πώς διαβεβαιώνει ότι θα υλοποιηθεί η σύμβαση, που επεκτάθηκε σε όλη την Ελλάδα, τη στιγμή που -αν θέλετε- η πολιτική κατεύθυνση που δίνει αυτή η Κυβέρνηση –και η προηγούμενη και οι υπόλοιπες- είναι «μην πειράζετε τους εργοδότες. Άσε, εδώ η αγορά να λύσει τα προβλήματα </w:t>
      </w:r>
      <w:r>
        <w:rPr>
          <w:rFonts w:eastAsia="Times New Roman" w:cs="Times New Roman"/>
          <w:szCs w:val="24"/>
        </w:rPr>
        <w:lastRenderedPageBreak/>
        <w:t xml:space="preserve">και να υλοποιεί αυτή ό,τι υλοποιεί με τις εργασιακές σχέσεις και τις αμοιβές και με τις ατομικές και επιχειρησιακές συμβάσεις να προχωρούν», άσχετα αν λέει η Κυβέρνηση τώρα ότι είναι υπέρ των κλαδικών συμβάσεων; </w:t>
      </w:r>
    </w:p>
    <w:p w14:paraId="33B29332"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3B29333"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Όμως, στην πράξη αυτό που γίνεται είναι άλλο πράγμα. Ιδού η Ρόδος! Αποδεχθείτε την τροπολογία που κατέθεσε το ΚΚΕ σήμερα. Είναι μια τροπολογία, την οποία την έχουν καταθέσει πεντακόσιες τριάντα οργανώσεις των εργαζομένων, δευτεροβάθμιες και πρωτοβάθμιες, όλης της χώρας μας και για των κατώτατο μισθό, αλλά βέβαια και για την επέκταση των συλλογικών συμβάσεων. </w:t>
      </w:r>
    </w:p>
    <w:p w14:paraId="33B29334"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Η τροπολογία μας –τη διαβάζω, αν και την έχετε, βέβαια- προβλέπει </w:t>
      </w:r>
      <w:proofErr w:type="spellStart"/>
      <w:r>
        <w:rPr>
          <w:rFonts w:eastAsia="Times New Roman" w:cs="Times New Roman"/>
          <w:szCs w:val="24"/>
        </w:rPr>
        <w:t>κατ’αρχάς</w:t>
      </w:r>
      <w:proofErr w:type="spellEnd"/>
      <w:r>
        <w:rPr>
          <w:rFonts w:eastAsia="Times New Roman" w:cs="Times New Roman"/>
          <w:szCs w:val="24"/>
        </w:rPr>
        <w:t xml:space="preserve"> την κατάργηση όλων των αντεργατικών, </w:t>
      </w:r>
      <w:proofErr w:type="spellStart"/>
      <w:r>
        <w:rPr>
          <w:rFonts w:eastAsia="Times New Roman" w:cs="Times New Roman"/>
          <w:szCs w:val="24"/>
        </w:rPr>
        <w:t>μνημονιακών</w:t>
      </w:r>
      <w:proofErr w:type="spellEnd"/>
      <w:r>
        <w:rPr>
          <w:rFonts w:eastAsia="Times New Roman" w:cs="Times New Roman"/>
          <w:szCs w:val="24"/>
        </w:rPr>
        <w:t xml:space="preserve"> διατάξεων για τον καθορισμό του κατώτατου μισθού που εξακολουθούν να ισχύουν, όπως είναι η πράξη του Υπουργικού Συμβουλίου 6/2012 και το άρθρο 103 του ν.4172/2013, του νόμου </w:t>
      </w:r>
      <w:proofErr w:type="spellStart"/>
      <w:r>
        <w:rPr>
          <w:rFonts w:eastAsia="Times New Roman" w:cs="Times New Roman"/>
          <w:szCs w:val="24"/>
        </w:rPr>
        <w:t>Βρούτση</w:t>
      </w:r>
      <w:proofErr w:type="spellEnd"/>
      <w:r>
        <w:rPr>
          <w:rFonts w:eastAsia="Times New Roman" w:cs="Times New Roman"/>
          <w:szCs w:val="24"/>
        </w:rPr>
        <w:t xml:space="preserve">, όπως λέμε. </w:t>
      </w:r>
    </w:p>
    <w:p w14:paraId="33B29335" w14:textId="77777777" w:rsidR="00571D31" w:rsidRDefault="00B338ED">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Προβλέπουμε την κατάργηση. Εσείς τα καταργείτε; Ναι ή όχι; Όχι. Λέει η κ. </w:t>
      </w:r>
      <w:proofErr w:type="spellStart"/>
      <w:r>
        <w:rPr>
          <w:rFonts w:eastAsia="Times New Roman" w:cs="Times New Roman"/>
          <w:szCs w:val="24"/>
        </w:rPr>
        <w:t>Αχτσιόγλου</w:t>
      </w:r>
      <w:proofErr w:type="spellEnd"/>
      <w:r>
        <w:rPr>
          <w:rFonts w:eastAsia="Times New Roman" w:cs="Times New Roman"/>
          <w:szCs w:val="24"/>
        </w:rPr>
        <w:t xml:space="preserve"> ότι προβλέπουμε αύξηση. Είπε σήμερα για καμμία αύξηση του κατώτατου μισθού; Ακούσατε εσείς; Θα την πει αρχές του Γενάρη, όταν θα καταλήξουν με τον διάλογο; Και με ποιο κριτήριο; Είπαμε τα κριτήρια ποια θα είναι. </w:t>
      </w:r>
    </w:p>
    <w:p w14:paraId="33B29336" w14:textId="77777777" w:rsidR="00571D31" w:rsidRDefault="00B338ED">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Άρα, λοιπόν, η κατάλυση του κατώτατου μισθού, η αύξησή του, θα είναι, όπως είπε και ο Πρωθυπουργός στη Θεσσαλονίκη, στα πλαίσια αυτά που αποφάσισαν και στην Πορτογαλία, στα 80 λεπτά την ημέρα, για να μη διασαλευτεί η ανταγωνιστικότητα των επιχειρήσεων, η κερδοφορία τους. </w:t>
      </w:r>
    </w:p>
    <w:p w14:paraId="33B29337" w14:textId="77777777" w:rsidR="00571D31" w:rsidRDefault="00B338ED">
      <w:pPr>
        <w:tabs>
          <w:tab w:val="left" w:pos="260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λέμε ότι η πρότασή μας αποτελεί, αν θέλετε, τη λύση για τους εργαζόμενους, για τα λαϊκά στρώματα. Είναι η επαναφορά των 751 ευρώ κατώτατου μισθού. Είναι η επαναφορά, αν θέλετε, του νόμου που διασφάλιζε αυτές τις διαπραγματεύσεις, τις –εντός εισαγωγικών- «ελεύθερες», γιατί ποτέ δεν ήταν ελεύθερες και βεβαίως, είναι μια σειρά κατάργησης διατάξεων των προηγούμενων νόμων, που πράγματι διασφαλίζουν ότι εδώ η εργατική τάξη μπορεί να οργανώσει την πάλη της μέσα από την ανασύνταξη του κινήματος και να πετύχει καλύτερους όρους αμοιβής και εργασίας. Αλλιώς η ίδια η εργατική τάξη θα στείλει και εσάς εκεί που έστειλε και τους άλλους και θα διεκδικήσει, μέσα από την πάλη της, μέσα από τους αγώνες της, ανατροπή αυτής της πολιτικής και βεβαίως, δημιουργία προϋποθέσεων για άλλη πορεία. </w:t>
      </w:r>
    </w:p>
    <w:p w14:paraId="33B29338" w14:textId="77777777" w:rsidR="00571D31" w:rsidRDefault="00B338ED">
      <w:pPr>
        <w:tabs>
          <w:tab w:val="left" w:pos="2820"/>
        </w:tabs>
        <w:spacing w:after="0"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Κατσώτη</w:t>
      </w:r>
      <w:proofErr w:type="spellEnd"/>
      <w:r>
        <w:rPr>
          <w:rFonts w:eastAsia="Times New Roman"/>
          <w:szCs w:val="24"/>
        </w:rPr>
        <w:t xml:space="preserve">. </w:t>
      </w:r>
    </w:p>
    <w:p w14:paraId="33B29339" w14:textId="77777777" w:rsidR="00571D31" w:rsidRDefault="00B338ED">
      <w:pPr>
        <w:tabs>
          <w:tab w:val="left" w:pos="2820"/>
        </w:tabs>
        <w:spacing w:after="0" w:line="600" w:lineRule="auto"/>
        <w:ind w:firstLine="720"/>
        <w:jc w:val="both"/>
        <w:rPr>
          <w:rFonts w:eastAsia="Times New Roman"/>
          <w:szCs w:val="24"/>
        </w:rPr>
      </w:pPr>
      <w:r>
        <w:rPr>
          <w:rFonts w:eastAsia="Times New Roman"/>
          <w:szCs w:val="24"/>
        </w:rPr>
        <w:t xml:space="preserve">Τώρα τον λόγο έχει για δώδεκα λεπτά ο Κοινοβουλευτικός Εκπρόσωπος της Νέας Δημοκρατίας κ. Τζαβάρας και αμέσως μετά ο κ. </w:t>
      </w:r>
      <w:proofErr w:type="spellStart"/>
      <w:r>
        <w:rPr>
          <w:rFonts w:eastAsia="Times New Roman"/>
          <w:szCs w:val="24"/>
        </w:rPr>
        <w:t>Ξυδάκης</w:t>
      </w:r>
      <w:proofErr w:type="spellEnd"/>
      <w:r>
        <w:rPr>
          <w:rFonts w:eastAsia="Times New Roman"/>
          <w:szCs w:val="24"/>
        </w:rPr>
        <w:t xml:space="preserve">. Μετά είναι η κ. </w:t>
      </w:r>
      <w:proofErr w:type="spellStart"/>
      <w:r>
        <w:rPr>
          <w:rFonts w:eastAsia="Times New Roman"/>
          <w:szCs w:val="24"/>
        </w:rPr>
        <w:t>Λιβανίου</w:t>
      </w:r>
      <w:proofErr w:type="spellEnd"/>
      <w:r>
        <w:rPr>
          <w:rFonts w:eastAsia="Times New Roman"/>
          <w:szCs w:val="24"/>
        </w:rPr>
        <w:t xml:space="preserve">, ο κ. </w:t>
      </w:r>
      <w:proofErr w:type="spellStart"/>
      <w:r>
        <w:rPr>
          <w:rFonts w:eastAsia="Times New Roman"/>
          <w:szCs w:val="24"/>
        </w:rPr>
        <w:t>Κεγκέρογλου</w:t>
      </w:r>
      <w:proofErr w:type="spellEnd"/>
      <w:r>
        <w:rPr>
          <w:rFonts w:eastAsia="Times New Roman"/>
          <w:szCs w:val="24"/>
        </w:rPr>
        <w:t xml:space="preserve">, ο κ. Χατζησάββας, Κοινοβουλευτικός Εκπρόσωπος από τη Χρυσή Αυγή, ο κ. Παπαδόπουλος, η κ. </w:t>
      </w:r>
      <w:proofErr w:type="spellStart"/>
      <w:r>
        <w:rPr>
          <w:rFonts w:eastAsia="Times New Roman"/>
          <w:szCs w:val="24"/>
        </w:rPr>
        <w:t>Κατσαβριά</w:t>
      </w:r>
      <w:proofErr w:type="spellEnd"/>
      <w:r>
        <w:rPr>
          <w:rFonts w:eastAsia="Times New Roman"/>
          <w:szCs w:val="24"/>
        </w:rPr>
        <w:t xml:space="preserve"> και θα ολοκληρώσουμε με τον κ. </w:t>
      </w:r>
      <w:proofErr w:type="spellStart"/>
      <w:r>
        <w:rPr>
          <w:rFonts w:eastAsia="Times New Roman"/>
          <w:szCs w:val="24"/>
        </w:rPr>
        <w:t>Μάρδα</w:t>
      </w:r>
      <w:proofErr w:type="spellEnd"/>
      <w:r>
        <w:rPr>
          <w:rFonts w:eastAsia="Times New Roman"/>
          <w:szCs w:val="24"/>
        </w:rPr>
        <w:t>.</w:t>
      </w:r>
    </w:p>
    <w:p w14:paraId="33B2933A" w14:textId="77777777" w:rsidR="00571D31" w:rsidRDefault="00B338ED">
      <w:pPr>
        <w:tabs>
          <w:tab w:val="left" w:pos="2820"/>
        </w:tabs>
        <w:spacing w:after="0" w:line="600" w:lineRule="auto"/>
        <w:ind w:firstLine="720"/>
        <w:jc w:val="both"/>
        <w:rPr>
          <w:rFonts w:eastAsia="Times New Roman"/>
          <w:szCs w:val="24"/>
        </w:rPr>
      </w:pPr>
      <w:r>
        <w:rPr>
          <w:rFonts w:eastAsia="Times New Roman"/>
          <w:szCs w:val="24"/>
        </w:rPr>
        <w:t>Ορίστε, κύριε Τζαβάρα, έχετε τον λόγο για δώδεκα λεπτά.</w:t>
      </w:r>
    </w:p>
    <w:p w14:paraId="33B2933B" w14:textId="77777777" w:rsidR="00571D31" w:rsidRDefault="00B338ED">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Ευχαριστώ πολύ, κύριε Πρόεδρε. </w:t>
      </w:r>
    </w:p>
    <w:p w14:paraId="33B2933C" w14:textId="77777777" w:rsidR="00571D31" w:rsidRDefault="00B338ED">
      <w:pPr>
        <w:tabs>
          <w:tab w:val="left" w:pos="2820"/>
        </w:tabs>
        <w:spacing w:after="0" w:line="600" w:lineRule="auto"/>
        <w:ind w:firstLine="720"/>
        <w:jc w:val="both"/>
        <w:rPr>
          <w:rFonts w:eastAsia="Times New Roman"/>
          <w:szCs w:val="24"/>
        </w:rPr>
      </w:pPr>
      <w:r>
        <w:rPr>
          <w:rFonts w:eastAsia="Times New Roman"/>
          <w:szCs w:val="24"/>
        </w:rPr>
        <w:t xml:space="preserve">Σήμερα, πράγματι οργανώσατε, κύριοι συνάδελφοι της Πλειοψηφίας, μια κοινοβουλευτική πανήγυρη, θα τη χαρακτήριζα, για να χειροκροτήσετε με τέτοιο πάθος αυτή την πολύ μεγάλη προσφορά </w:t>
      </w:r>
      <w:r>
        <w:rPr>
          <w:rFonts w:eastAsia="Times New Roman"/>
          <w:szCs w:val="24"/>
        </w:rPr>
        <w:lastRenderedPageBreak/>
        <w:t xml:space="preserve">προς τους εργαζόμενους της Ελλάδας, σ’ αυτούς που αυταπατάστε ακόμα να πιστεύετε ότι χαίρετε της εκτιμήσεώς τους. </w:t>
      </w:r>
    </w:p>
    <w:p w14:paraId="33B2933D" w14:textId="77777777" w:rsidR="00571D31" w:rsidRDefault="00B338ED">
      <w:pPr>
        <w:tabs>
          <w:tab w:val="left" w:pos="2820"/>
        </w:tabs>
        <w:spacing w:after="0" w:line="600" w:lineRule="auto"/>
        <w:ind w:firstLine="720"/>
        <w:jc w:val="both"/>
        <w:rPr>
          <w:rFonts w:eastAsia="Times New Roman"/>
          <w:szCs w:val="24"/>
        </w:rPr>
      </w:pPr>
      <w:r>
        <w:rPr>
          <w:rFonts w:eastAsia="Times New Roman"/>
          <w:szCs w:val="24"/>
        </w:rPr>
        <w:t xml:space="preserve">Μα, είναι δυνατόν, κυρία Υπουργέ, εσείς, διδάκτωρ του Εργατικού Δικαίου, από ότι έχω πληροφορηθεί, διαβάζοντας το βιογραφικό σας και νέα πολιτικός, που θα έπρεπε σε αυτή την Αίθουσα να φέρετε ένα νέο ήθος, να κατηγορείτε τον Πρόεδρο της Νέας Δημοκρατίας ότι είναι εναντίον των συλλογικών διαπραγματεύσεων; Έχετε εσείς το σθένος να διαστρέφετε τόσο πολύ το νόημα των λόγων, που είχε την ευκαιρία να απευθύνει πανελληνίως στο ακροατήριο όλης της Ελλάδας από το βήμα της Έκθεσης Θεσσαλονίκης και όπου ξεκάθαρα είπε ότι εμείς είμαστε υπέρ των ελευθέρων διαπραγματεύσεων, που αποτελούν εκδήλωση της συλλογικής αυτονομίας, δηλαδή της εξουσίας που αναγνωρίζει το Σύνταγμα του 1975; </w:t>
      </w:r>
    </w:p>
    <w:p w14:paraId="33B2933E" w14:textId="77777777" w:rsidR="00571D31" w:rsidRDefault="00B338ED">
      <w:pPr>
        <w:tabs>
          <w:tab w:val="left" w:pos="2820"/>
        </w:tabs>
        <w:spacing w:after="0" w:line="600" w:lineRule="auto"/>
        <w:ind w:firstLine="720"/>
        <w:jc w:val="both"/>
        <w:rPr>
          <w:rFonts w:eastAsia="Times New Roman"/>
          <w:szCs w:val="24"/>
        </w:rPr>
      </w:pPr>
      <w:r>
        <w:rPr>
          <w:rFonts w:eastAsia="Times New Roman"/>
          <w:szCs w:val="24"/>
        </w:rPr>
        <w:t>Η Νέα Δημοκρατία το έχει συντάξει αυτό με την πλειοψηφία, που είχε τότε και που βεβαίως, όπως λένε οι ειδικοί, είναι το πιο φιλελεύθερο σύνταγμα, που είχε ποτέ αυτή η χώρα. Γι’ αυτό δεν έχετε, παρεμπιπτόντως λέω, και το δικαίωμα να κατηγορείτε τη Νέα Δημοκρατία και τον Μητσοτάκη ότι είναι ακροδεξιός ή έχει σχέση με την οποιαδήποτε εκδήλωση αυταρχισμού ή ολοκληρωτισμού σε αυτόν τον τόπο.</w:t>
      </w:r>
    </w:p>
    <w:p w14:paraId="33B2933F" w14:textId="77777777" w:rsidR="00571D31" w:rsidRDefault="00B338ED">
      <w:pPr>
        <w:tabs>
          <w:tab w:val="left" w:pos="2820"/>
        </w:tabs>
        <w:spacing w:after="0" w:line="600" w:lineRule="auto"/>
        <w:ind w:firstLine="720"/>
        <w:jc w:val="both"/>
        <w:rPr>
          <w:rFonts w:eastAsia="Times New Roman"/>
          <w:szCs w:val="24"/>
        </w:rPr>
      </w:pPr>
      <w:r>
        <w:rPr>
          <w:rFonts w:eastAsia="Times New Roman"/>
          <w:szCs w:val="24"/>
        </w:rPr>
        <w:t xml:space="preserve">Εκεί, λοιπόν, με τη συλλογική αυτονομία που το Σύνταγμα τη διασφαλίζει, την κατοχυρώνει και την βάζει θεμέλιο στον τρόπο με τον οποίο επιλύονται τα ζητήματα και οι τριβές που αναπτύσσονται μεταξύ των κοινωνικών εταίρων, θεμελιώνεται όλη ακριβώς η φιλοσοφία της Νέας Δημοκρατίας, που είναι η παράταξη, που εκφράζει τον φιλελευθερισμό και όχι τον νεοφιλελευθερισμό. Είναι η παράταξη </w:t>
      </w:r>
      <w:r>
        <w:rPr>
          <w:rFonts w:eastAsia="Times New Roman"/>
          <w:szCs w:val="24"/>
        </w:rPr>
        <w:lastRenderedPageBreak/>
        <w:t>που στηρίζει την παρουσία της επί δεκαετίες σε αυτόν τον τόπο, επειδή έχει επενδύσει στην ελευθερία, στην ισότητα και στη δικαιοσύνη.</w:t>
      </w:r>
    </w:p>
    <w:p w14:paraId="33B29340"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 xml:space="preserve">Κι εσείς τώρα έρχεστε να μας πείτε, τι ακριβώς; Δεν έχω αντιληφθεί. Ότι αποκαθίσταται με τη συγκεκριμένη τροπολογία η διαδικασία των συλλογικών διαπραγματεύσεων, η οποία είχε καταργηθεί; Από ποια διάταξη νόμου αυτό το πληροφορείστε; </w:t>
      </w:r>
    </w:p>
    <w:p w14:paraId="33B29341"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 xml:space="preserve">Είναι γνωστό ότι, πράγματι, στην Ελλάδα εξακολουθεί να ισχύει ο ν.1876/1990 για τις συλλογικές διαπραγματεύσεις. Σ’ αυτόν τον νόμο, λοιπόν, υπάρχει ως νομική πραγματικότητα, που ρυθμίζει όλες τις σχέσεις του συλλογικού εργατικού βίου, η δυνατότητα που έχουν οι κοινωνικοί εταίροι, μέσω των οργανώσεών τους να επιλύουν όλα τα ζητήματα, που έχουν σχέση με τους όρους της εργασίας και με τον καθορισμό των αμοιβών, των μισθών και των ημερομισθίων. </w:t>
      </w:r>
    </w:p>
    <w:p w14:paraId="33B29342"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 xml:space="preserve">Μία μόνο εξαίρεση υπάρχει, την οποία, όπως πολύ καλά γνωρίζετε, ο ν.4093/2012 την έχει καθιερώσει και αυτήν ακριβώς την εξαίρεση την υιοθέτησε, γιατί αποφάσισε στην Ελλάδα να εφαρμόσει ένα νέο σύστημα καθορισμού του κατώτατου νόμιμου μισθού και του κατώτατου νόμιμου ημερομισθίου. Είπε, λοιπόν, ο νομοθέτης και η Βουλή αποφάσισε ότι μετά από αυτήν τη μεταρρύθμιση πλέον, δεν θα αποφασίζουν με συλλογικές διαπραγματεύσεις οι κοινωνικοί εταίροι για τον νόμιμο κατώτατο μισθό και το νόμιμο κατώτατο ημερομίσθιο, αλλά θα αποφασίζει το κράτος γι’ αυτό. </w:t>
      </w:r>
    </w:p>
    <w:p w14:paraId="33B29343"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 xml:space="preserve">Και, βέβαια, θα έλεγα ότι αν είχατε από τη στιγμή που αναλάβατε την εξουσία φέρει μια τροποποίηση, μια μεταρρύθμιση και καταργούσατε αυτό το καθεστώς και οδηγούσατε πάλι τα πράγματα στον ν.1876/1990, δηλαδή στο καθεστώς του καθορισμού του νόμιμου κατώτατου ημερομισθίου και </w:t>
      </w:r>
      <w:r>
        <w:rPr>
          <w:rFonts w:eastAsia="Times New Roman"/>
          <w:szCs w:val="24"/>
        </w:rPr>
        <w:lastRenderedPageBreak/>
        <w:t xml:space="preserve">του νόμιμου κατώτατου μισθού με συλλογικές διαπραγματεύσεις, με την εθνική, δηλαδή, συλλογική σύμβαση εργασίας, τότε θα είχατε κάθε δικαίωμα, απευθυνόμενοι σε αυτό το Σώμα, να μας πείτε: Ναι, κύριοι, είμαστε διαφορετικοί, γιατί εσείς είστε εναντίον των εργαζομένων, ενώ εμείς είμαστε υπέρ της συλλογικής αυτονομίας σε όλες τις δυνατές της εκφάνσεις. </w:t>
      </w:r>
    </w:p>
    <w:p w14:paraId="33B29344"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Γιατί δεν το έχετε κάνει αυτό μέχρι σήμερα, κυρία Υπουργέ;</w:t>
      </w:r>
    </w:p>
    <w:p w14:paraId="33B29345"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 xml:space="preserve">Όμως, το χειρότερο που κάνετε, είναι να φέρνετε σήμερα μια τροπολογία, η οποία προσθέτει μια παράγραφο 8 σε ποια διάταξη; Στη διάταξη του άρθρου 103 του ν.4172/2013, νόμου, δηλαδή, ο οποίος ουσιαστικά είναι </w:t>
      </w:r>
      <w:proofErr w:type="spellStart"/>
      <w:r>
        <w:rPr>
          <w:rFonts w:eastAsia="Times New Roman"/>
          <w:szCs w:val="24"/>
        </w:rPr>
        <w:t>εφαρμοστικός</w:t>
      </w:r>
      <w:proofErr w:type="spellEnd"/>
      <w:r>
        <w:rPr>
          <w:rFonts w:eastAsia="Times New Roman"/>
          <w:szCs w:val="24"/>
        </w:rPr>
        <w:t xml:space="preserve"> του δευτέρου μνημονίου. Έτσι είναι, τουλάχιστον για όσους καταλαβαίνουν, για όσους κατανοούν την πραγματικότητα και όχι για όσους χρησιμοποιούν το ψέμα, με τον τρόπο που έχει αποκαλύψει ο Φρόιντ, δηλαδή ως μηχανισμό άμυνας εναντίον μιας πραγματικότητας, που μας είναι εχθρική, όπως -καλή ώρα- συμβαίνει στην περίπτωση τη δικιά σας. </w:t>
      </w:r>
    </w:p>
    <w:p w14:paraId="33B29346"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 xml:space="preserve">Αντί, λοιπόν, να μας πείτε: Ναι, επαναφέρουμε το παλιό καθεστώς και αποκαθιστούμε τις συλλογικές διαπραγματεύσεις σε όλες τις δυνατές εκφάνσεις του καθορισμού του συλλογικού βίου στις εργατικές σχέσεις, έρχεστε σήμερα και </w:t>
      </w:r>
      <w:proofErr w:type="spellStart"/>
      <w:r>
        <w:rPr>
          <w:rFonts w:eastAsia="Times New Roman"/>
          <w:szCs w:val="24"/>
        </w:rPr>
        <w:t>επικαιροποιείτε</w:t>
      </w:r>
      <w:proofErr w:type="spellEnd"/>
      <w:r>
        <w:rPr>
          <w:rFonts w:eastAsia="Times New Roman"/>
          <w:szCs w:val="24"/>
        </w:rPr>
        <w:t xml:space="preserve">, ουσιαστικά αποδέχεστε και εμμέσως αναγνωρίζετε ότι δεν υπάρχει άλλος τρόπος πλέον στην Ελλάδα και μετά τη λήξη των μνημονίων, όπως πανηγυρίσατε πρόσφατα, για να καθορίζεται ο κατώτατος μισθός και το κατώτατο ημερομίσθιο από τη νομοθετική οδό, δηλαδή από την πράξη του κράτους και όχι από τις συλλογικές διαπραγματεύσεις. </w:t>
      </w:r>
    </w:p>
    <w:p w14:paraId="33B29347"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 xml:space="preserve">Γιατί μας ψέγετε, λοιπόν; Πού είναι το δικαίωμά σας να απευθύνεστε στην Αξιωματική Αντιπολίτευση, τη στιγμή που υιοθετείτε πλέον με τον τρόπο αυτόν εμμέσως και τις διατάξεις του δευτέρου </w:t>
      </w:r>
      <w:r>
        <w:rPr>
          <w:rFonts w:eastAsia="Times New Roman"/>
          <w:szCs w:val="24"/>
        </w:rPr>
        <w:lastRenderedPageBreak/>
        <w:t xml:space="preserve">μνημονίου, την οποία, όπως ακούσατε από τους </w:t>
      </w:r>
      <w:proofErr w:type="spellStart"/>
      <w:r>
        <w:rPr>
          <w:rFonts w:eastAsia="Times New Roman"/>
          <w:szCs w:val="24"/>
        </w:rPr>
        <w:t>προλαλήσαντες</w:t>
      </w:r>
      <w:proofErr w:type="spellEnd"/>
      <w:r>
        <w:rPr>
          <w:rFonts w:eastAsia="Times New Roman"/>
          <w:szCs w:val="24"/>
        </w:rPr>
        <w:t>, είχατε διαρρήδην καταγγείλει και την είχατε καταψηφίσει;</w:t>
      </w:r>
    </w:p>
    <w:p w14:paraId="33B29348"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σήμερα, λοιπόν, κύριοι συνάδελφοι, με αυτή την τροπολογία, την προσθήκη δηλαδή της παραγράφου 8 στη συγκεκριμένη διάταξη, κάτω από τα χειροκροτήματά σας και τον ενθουσιασμό σας, ουσιαστικά πραγματοποιείτε μία καθαρή επιστροφή στο δεύτερο μνημόνιο και στις διατάξεις που στο πλαίσιο αυτού του μνημονίου έχει ψηφίσει η Βουλή. </w:t>
      </w:r>
    </w:p>
    <w:p w14:paraId="33B29349"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πείτε μας, λοιπόν, τι θέλετε; Πείτε μας, για να ξέρει και ο ελληνικός λαός, με ποιον τρόπο έχετε φθάσει σε αυτό το σημείο του εμπαιγμού όλων εκείνων, που περιμένουν πράγματι από την Κυβέρνηση να υλοποιήσει τις δεσμεύσεις της; </w:t>
      </w:r>
    </w:p>
    <w:p w14:paraId="33B2934A"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φαίνεται ότι…</w:t>
      </w:r>
    </w:p>
    <w:p w14:paraId="33B2934B"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 xml:space="preserve">Επί της ουσίας πείτε μας κάτι! Θέλετε να ψηφιστεί ή όχι; </w:t>
      </w:r>
    </w:p>
    <w:p w14:paraId="33B2934C"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Αυτή την ουσία την έχετε στο μυαλό σας και κρατήστε τη για λογαριασμό σας. </w:t>
      </w:r>
    </w:p>
    <w:p w14:paraId="33B2934D"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Όταν μιλάει ο αγορητής, όταν μιλάει ο Βουλευτής στο Βήμα, να ξέρετε ένα πράγμα -δεν μπορώ να καταλάβω, βέβαια, γιατί με διακόπτετε, αλλά δεν πειράζει, καλά κάνετε- να ξέρετε ότι όταν μιλάω εγώ στο Βήμα και όλοι οι συνάδελφοί μου που δεν ανήκουν στον ΣΥΡΙΖΑ, δεν έχουμε τίποτα άλλο στο μυαλό μας </w:t>
      </w:r>
      <w:proofErr w:type="spellStart"/>
      <w:r>
        <w:rPr>
          <w:rFonts w:eastAsia="Times New Roman" w:cs="Times New Roman"/>
          <w:szCs w:val="24"/>
        </w:rPr>
        <w:t>πάρεξ</w:t>
      </w:r>
      <w:proofErr w:type="spellEnd"/>
      <w:r>
        <w:rPr>
          <w:rFonts w:eastAsia="Times New Roman" w:cs="Times New Roman"/>
          <w:szCs w:val="24"/>
        </w:rPr>
        <w:t xml:space="preserve"> ελευθερία και γλώσσα. </w:t>
      </w:r>
    </w:p>
    <w:p w14:paraId="33B2934E"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 αυτό, κύριε, σταματήστε να με καταπιέζετε με αυτόν τον τρόπο, γιατί πράγματι είναι βέβαιον -και εσείς σήμερα εδώ το επιβεβαιώνετε- ότι αυτή η Κυβέρνηση, που εκπροσωπείται σήμερα από </w:t>
      </w:r>
      <w:r>
        <w:rPr>
          <w:rFonts w:eastAsia="Times New Roman" w:cs="Times New Roman"/>
          <w:szCs w:val="24"/>
        </w:rPr>
        <w:lastRenderedPageBreak/>
        <w:t xml:space="preserve">αυτούς εδώ τους κυρίους Υπουργούς και έχει ως Πρωθυπουργό τον κ. Τσίπρα, ένα πράγμα δεν ανέχεται: την Αντιπολίτευση, τον αντίθετο λόγο, τον λόγο που εισάγει ζητήματα τέτοια που ξεφεύγουν από τα όρια της αντίληψης, που έχουν για τον αυταρχισμό και την </w:t>
      </w:r>
      <w:proofErr w:type="spellStart"/>
      <w:r>
        <w:rPr>
          <w:rFonts w:eastAsia="Times New Roman" w:cs="Times New Roman"/>
          <w:szCs w:val="24"/>
        </w:rPr>
        <w:t>κομματοκρατία</w:t>
      </w:r>
      <w:proofErr w:type="spellEnd"/>
      <w:r>
        <w:rPr>
          <w:rFonts w:eastAsia="Times New Roman" w:cs="Times New Roman"/>
          <w:szCs w:val="24"/>
        </w:rPr>
        <w:t xml:space="preserve">, γι’ αυτό που σήμερα εκπροσωπείτε εσείς, ως οι ιδεολόγοι ενός κρατισμού, που δεν έχει πλέον όρια, αλλά δεν έχει και προσχήματα. </w:t>
      </w:r>
    </w:p>
    <w:p w14:paraId="33B2934F"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Ακόμα και όταν είστε αναγκασμένοι να παίρνετε μέτρα φιλελεύθερα, ακόμα και όταν είστε υποχρεωμένοι να πιθηκίζετε και να μαϊμουδίζετε, δήθεν ότι είστε υπέρ της ανοιχτής και της ελεύθερης αγοράς, στο βάθος της ψυχής σας ένα πράγμα έχετε: πώς θα κάνετε το κράτος «πατερούλη» όλων των πολιτών. Ε, αυτό, πράγματι, η πραγματικότητα και κυρίως ο ελληνικός λαός σάς το αρνείται συστηματικά. </w:t>
      </w:r>
    </w:p>
    <w:p w14:paraId="33B29350"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γι’ αυτό καταφεύγετε στα ψέματα. Είναι ένας μηχανισμός άμυνας, που τον χρησιμοποιείτε, γιατί πλέον δεν μπορείτε να αντέξετε τον πραγματικό θρήνο, που θα έπρεπε να συνοδεύει όλες τις κινήσεις σας, εάν συνέβαινε θαρραλέα και είχατε τη δυνατότητα να ρίξετε ένα βλέμμα έξω από το παράθυρο εδώ του Κοινοβουλίου ή του κυβερνείου σας και να δείτε πώς αντιδρά ο κόσμος, πώς μάχεται ο κόσμος και να δείτε πώς σχολιάζει ο κόσμος όλους αυτούς εδώ τους φενακισμούς και όλες αυτές τις προσπάθειες που κάνετε για να εξαπατήσετε τους εαυτούς σας, αλλά και την ίδια την κοινωνία. </w:t>
      </w:r>
    </w:p>
    <w:p w14:paraId="33B29351"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 αυτό, λοιπόν, τι να κάνουμε, κυρία Υπουργέ; Πρέπει να το πάρετε απόφαση. Πρέπει να πάρετε απόφαση ότι αυτή την τύχη σας που ενδίδει, αυτά τα έργα σας που απέτυχαν και αυτά τα </w:t>
      </w:r>
      <w:r>
        <w:rPr>
          <w:rFonts w:eastAsia="Times New Roman" w:cs="Times New Roman"/>
          <w:szCs w:val="24"/>
        </w:rPr>
        <w:lastRenderedPageBreak/>
        <w:t xml:space="preserve">σχέδια της διακυβέρνησής σας, που </w:t>
      </w:r>
      <w:proofErr w:type="spellStart"/>
      <w:r>
        <w:rPr>
          <w:rFonts w:eastAsia="Times New Roman" w:cs="Times New Roman"/>
          <w:szCs w:val="24"/>
        </w:rPr>
        <w:t>απεδείχθησαν</w:t>
      </w:r>
      <w:proofErr w:type="spellEnd"/>
      <w:r>
        <w:rPr>
          <w:rFonts w:eastAsia="Times New Roman" w:cs="Times New Roman"/>
          <w:szCs w:val="24"/>
        </w:rPr>
        <w:t xml:space="preserve"> πλάνες, στο τέλος οι μόνοι που θα τα υποστείτε είστε εσείς και κανένας άλλος. </w:t>
      </w:r>
    </w:p>
    <w:p w14:paraId="33B29352"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3B29353" w14:textId="77777777" w:rsidR="00571D31" w:rsidRDefault="00B338ED">
      <w:pPr>
        <w:spacing w:after="0" w:line="600" w:lineRule="auto"/>
        <w:ind w:firstLine="709"/>
        <w:jc w:val="center"/>
        <w:rPr>
          <w:rFonts w:eastAsia="Times New Roman" w:cs="Times New Roman"/>
          <w:szCs w:val="24"/>
        </w:rPr>
      </w:pPr>
      <w:r w:rsidRPr="00B819E1">
        <w:rPr>
          <w:rFonts w:eastAsia="Times New Roman" w:cs="Times New Roman"/>
          <w:szCs w:val="24"/>
        </w:rPr>
        <w:t>(Χειροκροτήματα)</w:t>
      </w:r>
    </w:p>
    <w:p w14:paraId="33B29354"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 Τζαβάρα. </w:t>
      </w:r>
    </w:p>
    <w:p w14:paraId="33B29355"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Ξυδάκης</w:t>
      </w:r>
      <w:proofErr w:type="spellEnd"/>
      <w:r>
        <w:rPr>
          <w:rFonts w:eastAsia="Times New Roman" w:cs="Times New Roman"/>
          <w:szCs w:val="24"/>
        </w:rPr>
        <w:t xml:space="preserve">, Κοινοβουλευτικός Εκπρόσωπος του ΣΥΡΙΖΑ, έχει τον λόγο και αμέσως μετά η κ. </w:t>
      </w:r>
      <w:proofErr w:type="spellStart"/>
      <w:r>
        <w:rPr>
          <w:rFonts w:eastAsia="Times New Roman" w:cs="Times New Roman"/>
          <w:szCs w:val="24"/>
        </w:rPr>
        <w:t>Λιβανίου</w:t>
      </w:r>
      <w:proofErr w:type="spellEnd"/>
      <w:r>
        <w:rPr>
          <w:rFonts w:eastAsia="Times New Roman" w:cs="Times New Roman"/>
          <w:szCs w:val="24"/>
        </w:rPr>
        <w:t xml:space="preserve">. </w:t>
      </w:r>
    </w:p>
    <w:p w14:paraId="33B29356"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Ξυδάκη</w:t>
      </w:r>
      <w:proofErr w:type="spellEnd"/>
      <w:r>
        <w:rPr>
          <w:rFonts w:eastAsia="Times New Roman" w:cs="Times New Roman"/>
          <w:szCs w:val="24"/>
        </w:rPr>
        <w:t xml:space="preserve">, έχετε τον λόγο. </w:t>
      </w:r>
    </w:p>
    <w:p w14:paraId="33B29357"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Ευχαριστώ, κύριε Πρόεδρε. </w:t>
      </w:r>
    </w:p>
    <w:p w14:paraId="33B29358"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Σήμερα στο Γ΄ Θερινό Τμήμα έχουμε το καθήκον, τη χαρά και την πρόκληση να έρθουμε αντιμέτωποι με δύο νομοθετήματα, τα οποία έχουν τη δική τους σημασία και ένα ιδιαίτερο ιστορικό βάθος. </w:t>
      </w:r>
    </w:p>
    <w:p w14:paraId="33B29359"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ένα αφορά τη δωρεά του Ιδρύματος «Σταύρος Νιάρχος», μια μεγάλη δωρεά προς το ελληνικό κράτος για ένα έργο κοινωνικής </w:t>
      </w:r>
      <w:proofErr w:type="spellStart"/>
      <w:r>
        <w:rPr>
          <w:rFonts w:eastAsia="Times New Roman" w:cs="Times New Roman"/>
          <w:szCs w:val="24"/>
        </w:rPr>
        <w:t>ευποιίας</w:t>
      </w:r>
      <w:proofErr w:type="spellEnd"/>
      <w:r>
        <w:rPr>
          <w:rFonts w:eastAsia="Times New Roman" w:cs="Times New Roman"/>
          <w:szCs w:val="24"/>
        </w:rPr>
        <w:t xml:space="preserve">, για ένα έργο κοινωνικής πρόνοιας, για ένα έργο, που αφορά τη δημόσια υγεία. </w:t>
      </w:r>
    </w:p>
    <w:p w14:paraId="33B2935A"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με αυτή την ευκαιρία ακούστηκαν και ευνοϊκά σχόλια, ακούστηκαν και κάποια κακεντρεχή σχόλια. Γίνεται μία ανακόλουθη, μία ασυνεχής σύγκριση διαφορετικών ιστορικών στιγμών και διαφορετικών προσεγγίσεων, χωρίς να δούμε, ακόμη και όταν μιλάμε για μεγάλους ευεργέτες και μεγάλες δωρεές ιδιωτών προς το δημόσιο, το ιστορικό βάθος και την ουσία. </w:t>
      </w:r>
    </w:p>
    <w:p w14:paraId="33B2935B"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Να θυμηθούμε ότι όλο το νεοελληνικό κράτος τον 1</w:t>
      </w:r>
      <w:r w:rsidRPr="00700FF5">
        <w:rPr>
          <w:rFonts w:eastAsia="Times New Roman"/>
          <w:color w:val="000000"/>
          <w:szCs w:val="24"/>
          <w:shd w:val="clear" w:color="auto" w:fill="FFFFFF"/>
        </w:rPr>
        <w:t xml:space="preserve">9ο </w:t>
      </w:r>
      <w:r>
        <w:rPr>
          <w:rFonts w:eastAsia="Times New Roman"/>
          <w:color w:val="000000"/>
          <w:szCs w:val="24"/>
          <w:shd w:val="clear" w:color="auto" w:fill="FFFFFF"/>
        </w:rPr>
        <w:t>αιώνα</w:t>
      </w:r>
      <w:r w:rsidRPr="00107418">
        <w:rPr>
          <w:rFonts w:eastAsia="Times New Roman"/>
          <w:color w:val="000000"/>
          <w:szCs w:val="24"/>
          <w:shd w:val="clear" w:color="auto" w:fill="FFFFFF"/>
        </w:rPr>
        <w:t>,</w:t>
      </w:r>
      <w:r>
        <w:rPr>
          <w:rFonts w:eastAsia="Times New Roman"/>
          <w:color w:val="000000"/>
          <w:szCs w:val="24"/>
          <w:shd w:val="clear" w:color="auto" w:fill="FFFFFF"/>
        </w:rPr>
        <w:t xml:space="preserve"> για να οικοδομήσει θεσμούς παιδείας και κοινωνικής πρόνοιας</w:t>
      </w:r>
      <w:r w:rsidRPr="00107418">
        <w:rPr>
          <w:rFonts w:eastAsia="Times New Roman"/>
          <w:color w:val="000000"/>
          <w:szCs w:val="24"/>
          <w:shd w:val="clear" w:color="auto" w:fill="FFFFFF"/>
        </w:rPr>
        <w:t>,</w:t>
      </w:r>
      <w:r>
        <w:rPr>
          <w:rFonts w:eastAsia="Times New Roman"/>
          <w:color w:val="000000"/>
          <w:szCs w:val="24"/>
          <w:shd w:val="clear" w:color="auto" w:fill="FFFFFF"/>
        </w:rPr>
        <w:t xml:space="preserve"> στηρίχθηκε, εν πολλοίς, στους μεγάλους ευεργέτες, να δού</w:t>
      </w:r>
      <w:r w:rsidRPr="00107418">
        <w:rPr>
          <w:rFonts w:eastAsia="Times New Roman"/>
          <w:color w:val="000000"/>
          <w:szCs w:val="24"/>
          <w:shd w:val="clear" w:color="auto" w:fill="FFFFFF"/>
        </w:rPr>
        <w:t xml:space="preserve">με τους </w:t>
      </w:r>
      <w:proofErr w:type="spellStart"/>
      <w:r w:rsidRPr="00107418">
        <w:rPr>
          <w:rFonts w:eastAsia="Times New Roman"/>
          <w:color w:val="000000"/>
          <w:szCs w:val="24"/>
          <w:shd w:val="clear" w:color="auto" w:fill="FFFFFF"/>
        </w:rPr>
        <w:t>ανθρωπότυπους</w:t>
      </w:r>
      <w:proofErr w:type="spellEnd"/>
      <w:r w:rsidRPr="00107418">
        <w:rPr>
          <w:rFonts w:eastAsia="Times New Roman"/>
          <w:color w:val="000000"/>
          <w:szCs w:val="24"/>
          <w:shd w:val="clear" w:color="auto" w:fill="FFFFFF"/>
        </w:rPr>
        <w:t xml:space="preserve"> και την ειδική φυσιογνωμία των ευεργετών στον</w:t>
      </w:r>
      <w:r>
        <w:rPr>
          <w:rFonts w:eastAsia="Times New Roman"/>
          <w:color w:val="000000"/>
          <w:szCs w:val="24"/>
          <w:shd w:val="clear" w:color="auto" w:fill="FFFFFF"/>
        </w:rPr>
        <w:t xml:space="preserve"> 1</w:t>
      </w:r>
      <w:r w:rsidRPr="00107418">
        <w:rPr>
          <w:rFonts w:eastAsia="Times New Roman"/>
          <w:color w:val="000000"/>
          <w:szCs w:val="24"/>
          <w:shd w:val="clear" w:color="auto" w:fill="FFFFFF"/>
        </w:rPr>
        <w:t xml:space="preserve">9ο </w:t>
      </w:r>
      <w:r>
        <w:rPr>
          <w:rFonts w:eastAsia="Times New Roman"/>
          <w:color w:val="000000"/>
          <w:szCs w:val="24"/>
          <w:shd w:val="clear" w:color="auto" w:fill="FFFFFF"/>
        </w:rPr>
        <w:t xml:space="preserve">αιώνα. Ήταν κυρίως Ηπειρώτες, άνθρωποι, που έφτιαξαν τον πλούτο τους, εκτός εθνικών συνόρων, εκτός του μικρού ελληνικού προτύπου βασιλείου εκείνης της εποχής, στις </w:t>
      </w:r>
      <w:proofErr w:type="spellStart"/>
      <w:r>
        <w:rPr>
          <w:rFonts w:eastAsia="Times New Roman"/>
          <w:color w:val="000000"/>
          <w:szCs w:val="24"/>
          <w:shd w:val="clear" w:color="auto" w:fill="FFFFFF"/>
        </w:rPr>
        <w:t>υπερδουνάβιες</w:t>
      </w:r>
      <w:proofErr w:type="spellEnd"/>
      <w:r>
        <w:rPr>
          <w:rFonts w:eastAsia="Times New Roman"/>
          <w:color w:val="000000"/>
          <w:szCs w:val="24"/>
          <w:shd w:val="clear" w:color="auto" w:fill="FFFFFF"/>
        </w:rPr>
        <w:t xml:space="preserve"> ηγεμονίες, στη Ρωσία, στη Δυτική Ευρώπη, στη Βόρεια Αφρική, στην Αίγυπτο. </w:t>
      </w:r>
    </w:p>
    <w:p w14:paraId="33B2935C"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Έκανε μια παρατήρηση ο κ. Καρράς από τη Δημοκρατική Συμπαράταξη για τη δυσπιστία, που εκφράζεται εμπράκτως στη σύμβαση για τις δυνατότητες ταχείας επίλυσης διαφορών από τα ελληνικά διοικητικά δικαστήρια και την παραπομπή των </w:t>
      </w:r>
      <w:proofErr w:type="spellStart"/>
      <w:r>
        <w:rPr>
          <w:rFonts w:eastAsia="Times New Roman"/>
          <w:color w:val="000000"/>
          <w:szCs w:val="24"/>
          <w:shd w:val="clear" w:color="auto" w:fill="FFFFFF"/>
        </w:rPr>
        <w:t>οψέποτε</w:t>
      </w:r>
      <w:proofErr w:type="spellEnd"/>
      <w:r>
        <w:rPr>
          <w:rFonts w:eastAsia="Times New Roman"/>
          <w:color w:val="000000"/>
          <w:szCs w:val="24"/>
          <w:shd w:val="clear" w:color="auto" w:fill="FFFFFF"/>
        </w:rPr>
        <w:t xml:space="preserve"> διαφορών σε κάποιο άλλο διεθνές διαιτητικό όργανο. </w:t>
      </w:r>
    </w:p>
    <w:p w14:paraId="33B2935D"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Αν διαβάσετε τις διαθήκες</w:t>
      </w:r>
      <w:r w:rsidRPr="00107418">
        <w:rPr>
          <w:rFonts w:eastAsia="Times New Roman"/>
          <w:color w:val="000000"/>
          <w:szCs w:val="24"/>
          <w:shd w:val="clear" w:color="auto" w:fill="FFFFFF"/>
        </w:rPr>
        <w:t xml:space="preserve"> </w:t>
      </w:r>
      <w:r>
        <w:rPr>
          <w:rFonts w:eastAsia="Times New Roman"/>
          <w:color w:val="000000"/>
          <w:szCs w:val="24"/>
          <w:shd w:val="clear" w:color="auto" w:fill="FFFFFF"/>
        </w:rPr>
        <w:t>των μεγάλων ευεργετών του 1</w:t>
      </w:r>
      <w:r w:rsidRPr="00107418">
        <w:rPr>
          <w:rFonts w:eastAsia="Times New Roman"/>
          <w:color w:val="000000"/>
          <w:szCs w:val="24"/>
          <w:shd w:val="clear" w:color="auto" w:fill="FFFFFF"/>
        </w:rPr>
        <w:t xml:space="preserve">9ου </w:t>
      </w:r>
      <w:r>
        <w:rPr>
          <w:rFonts w:eastAsia="Times New Roman"/>
          <w:color w:val="000000"/>
          <w:szCs w:val="24"/>
          <w:shd w:val="clear" w:color="auto" w:fill="FFFFFF"/>
        </w:rPr>
        <w:t xml:space="preserve">αιώνα, οι οποίες </w:t>
      </w:r>
      <w:proofErr w:type="spellStart"/>
      <w:r>
        <w:rPr>
          <w:rFonts w:eastAsia="Times New Roman"/>
          <w:color w:val="000000"/>
          <w:szCs w:val="24"/>
          <w:shd w:val="clear" w:color="auto" w:fill="FFFFFF"/>
        </w:rPr>
        <w:t>απόκεινται</w:t>
      </w:r>
      <w:proofErr w:type="spellEnd"/>
      <w:r>
        <w:rPr>
          <w:rFonts w:eastAsia="Times New Roman"/>
          <w:color w:val="000000"/>
          <w:szCs w:val="24"/>
          <w:shd w:val="clear" w:color="auto" w:fill="FFFFFF"/>
        </w:rPr>
        <w:t xml:space="preserve"> σε διάφορα αρχεία, θα δείτε με πόση λεπτολογία καταγράφεται αυτή η πάγια δυσπιστία των ευεργετών προς τις δυνατότητες του ελληνικού κράτους να απορροφήσει αυτήν τη δωρεά για το κοινό καλό και να μη διοχετευθεί σε κομματικά ή ιδιοτελή κανάλια. </w:t>
      </w:r>
    </w:p>
    <w:p w14:paraId="33B2935E"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Ωστόσο, όλοι αναγνώρισαν ότι η σύμβαση, όπως κατατίθεται για κύρωση εδώ, στην Ελληνική Βουλή σήμερα, είναι υπεράνω πάσης υποψίας, διαυγής, καθαρή, συγκροτημένη, τεχνοκρατικά άψογη και σχεδόν καταδικασμένη να λειτουργήσει σωστά, με όλες τις προϋποθέσεις, τους όρους και τις ρήτρες.</w:t>
      </w:r>
    </w:p>
    <w:p w14:paraId="33B2935F"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Κατά τούτο, λοιπόν, ως μέλη αυτού του Κοινοβουλίου, ως μέλη της Εθνικής Αντιπροσωπείας, σε μία κρίσιμη ιστορικά περίοδο για τη χώρα, πρέπει να αισθανόμαστε ικανοποίηση και ότι γίνονται και κάποια βήματα στον τομέα της δημόσιας διοίκησης, στον τομέα της πολιτικής διοίκησης, στον τομέα ωρίμανσης της πολιτικής κουλτούρας. Και γίνεται αυτό με Κυβέρνηση ΣΥΡΙΖΑ. Δεν είναι κακό αυτό. Ας δώσει και η Αριστερά το δικό της δείγμα γραφής για τις μεγάλες μεταρρυθμίσεις, για τους μεγάλους εκσυγχρονισμούς, που χρειάζεται αυτή η χώρα. </w:t>
      </w:r>
    </w:p>
    <w:p w14:paraId="33B29360"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Ας δούμε, επίσης, όλοι -δεν βγάζω φυσικά τον εαυτό μου έξω- ότι αυτές οι κινήσεις των μεγάλων ευεργεσιών, των μεγάλων δωρεών στους τομείς των κοινωνικών έργων, που απευθύνονται απευθείας στην κοινωνία, γίνονται σε μία περίοδο που μεγάλοι Έλληνες πλούσιοι, μεγάλοι Έλληνες κεφαλαιοκράτες, ακόμη τώρα που μιλάμε, σε αυτήν την πληγωμένη πατρίδα, αποφεύγουν να πληρώσουν φόρους, αποφεύγουν να επενδύσουν, αποφεύγουν να κάνουν ευεργεσίες. </w:t>
      </w:r>
    </w:p>
    <w:p w14:paraId="33B29361"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Ίδρυμα «Σταύρος Νιάρχος» και άλλα ομόλογα ιδρύματα είναι αυτά τα οποία σπάνε την κακή παράδοση των έργων κοινωνικής </w:t>
      </w:r>
      <w:proofErr w:type="spellStart"/>
      <w:r>
        <w:rPr>
          <w:rFonts w:eastAsia="Times New Roman"/>
          <w:color w:val="000000"/>
          <w:szCs w:val="24"/>
          <w:shd w:val="clear" w:color="auto" w:fill="FFFFFF"/>
        </w:rPr>
        <w:t>ευποιίας</w:t>
      </w:r>
      <w:proofErr w:type="spellEnd"/>
      <w:r>
        <w:rPr>
          <w:rFonts w:eastAsia="Times New Roman"/>
          <w:color w:val="000000"/>
          <w:szCs w:val="24"/>
          <w:shd w:val="clear" w:color="auto" w:fill="FFFFFF"/>
        </w:rPr>
        <w:t xml:space="preserve"> από την ελληνική κεφαλαιοκρατία</w:t>
      </w:r>
      <w:r w:rsidRPr="00107418">
        <w:rPr>
          <w:rFonts w:eastAsia="Times New Roman"/>
          <w:color w:val="000000"/>
          <w:szCs w:val="24"/>
          <w:shd w:val="clear" w:color="auto" w:fill="FFFFFF"/>
        </w:rPr>
        <w:t xml:space="preserve"> </w:t>
      </w:r>
      <w:r>
        <w:rPr>
          <w:rFonts w:eastAsia="Times New Roman"/>
          <w:color w:val="000000"/>
          <w:szCs w:val="24"/>
          <w:shd w:val="clear" w:color="auto" w:fill="FFFFFF"/>
        </w:rPr>
        <w:t>στον εικοστό αιώνα. Άλλαξε την ατζέντα και μάλιστα, με έναν τρόπο, που μας κάνει να σκεφτούμε τι σημαίνει επιστροφή του κέρδους και του πλούτου στην κοινωνία, απ’ όπου προήλθαν ή επιστροφή ενός κέρδους και ενός πλούτου, που μπορεί να προήλθε από τον διεθνή χώρο, αλλά επιστρέφει στην πατρίδα αυτού, που το κέρδισε ως ένα δώρο για τη γη του, για τους ανθρώπους, για τη χώρα που τον μεγάλωσε, για τη χώρα που τον έθρεψε, για τη χώρα που τον ενέπνευσε.</w:t>
      </w:r>
    </w:p>
    <w:p w14:paraId="33B29362"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Τέτοια πρέπει να συζητάμε σε αυτήν την αίθουσα. Ας τα συζητήσουμε, έστω και εκ των υστέρων, και ας δούμε απέναντι σε αυτές τις μεγάλες κινήσεις, που παράγουν ένα είδος ανανέωσης της κοινωνικής συνείδησης, τα άλλα παραδείγματα της ελληνικής πλουτοκρατίας, Ελλήνων </w:t>
      </w:r>
      <w:proofErr w:type="spellStart"/>
      <w:r>
        <w:rPr>
          <w:rFonts w:eastAsia="Times New Roman"/>
          <w:color w:val="000000"/>
          <w:szCs w:val="24"/>
          <w:shd w:val="clear" w:color="auto" w:fill="FFFFFF"/>
        </w:rPr>
        <w:t>ολιγαρχών</w:t>
      </w:r>
      <w:proofErr w:type="spellEnd"/>
      <w:r>
        <w:rPr>
          <w:rFonts w:eastAsia="Times New Roman"/>
          <w:color w:val="000000"/>
          <w:szCs w:val="24"/>
          <w:shd w:val="clear" w:color="auto" w:fill="FFFFFF"/>
        </w:rPr>
        <w:t xml:space="preserve">, οι οποίοι επενδύουν τα κέρδη τους, επενδύουν τα πλούτη τους, όχι στην κοινωνία, όχι στην πατρίδα τους, όχι στους ανθρώπους, όχι στα νιάτα, όχι στην υγεία, αλλά στις ΠΑΕ, στον τζόγο και στα </w:t>
      </w:r>
      <w:r>
        <w:rPr>
          <w:rFonts w:eastAsia="Times New Roman"/>
          <w:color w:val="000000"/>
          <w:szCs w:val="24"/>
          <w:shd w:val="clear" w:color="auto" w:fill="FFFFFF"/>
          <w:lang w:val="en-US"/>
        </w:rPr>
        <w:t>media</w:t>
      </w:r>
      <w:r>
        <w:rPr>
          <w:rFonts w:eastAsia="Times New Roman"/>
          <w:color w:val="000000"/>
          <w:szCs w:val="24"/>
          <w:shd w:val="clear" w:color="auto" w:fill="FFFFFF"/>
        </w:rPr>
        <w:t xml:space="preserve"> ως τζόγο. Ας το δούμε αυτό. Είναι και αυτό ένα πολιτικό δίδαγμα, ένα πολιτικό μήνυμα.</w:t>
      </w:r>
    </w:p>
    <w:p w14:paraId="33B29363"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Αναφέρθηκαν συνάδελφοι της Αντιπολίτευσης και σε διάφορες πτυχές της τροπολογίας, που έφερε η Υπουργός Εργασίας και η </w:t>
      </w:r>
      <w:r w:rsidRPr="001866BC">
        <w:rPr>
          <w:rFonts w:eastAsia="Times New Roman" w:cs="Times New Roman"/>
          <w:szCs w:val="24"/>
        </w:rPr>
        <w:t>Κυβέρνηση</w:t>
      </w:r>
      <w:r>
        <w:rPr>
          <w:rFonts w:eastAsia="Times New Roman" w:cs="Times New Roman"/>
          <w:szCs w:val="24"/>
        </w:rPr>
        <w:t xml:space="preserve">, για την επαναφορά των συλλογικών συμβάσεων και του κατώτατου μισθού. Θα συμφωνήσω σε ένα πράγμα, ότι ναι, ο πραγματικός στόχος μιας κοινωνίας, που εργάζεται και ζει ελεύθερα, είναι η επαναφορά στο καθεστώς του 1990, την πλήρη ελευθερία των διαπραγματεύσεων. </w:t>
      </w:r>
    </w:p>
    <w:p w14:paraId="33B29364"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Το εργατικό κίνημα, οι εργαζόμενοι, πρέπει να έχουν πλήρη ελευθερία και αυτονομία και από τα κόμματα και από την εκτελεστική εξουσία, να βούλονται και να βουλεύονται και να καθιερώνουν τα δικά τους σχήματα. Θα γίνει και αυτό, αλλά βγαίνοντας από την </w:t>
      </w:r>
      <w:proofErr w:type="spellStart"/>
      <w:r>
        <w:rPr>
          <w:rFonts w:eastAsia="Times New Roman" w:cs="Times New Roman"/>
          <w:szCs w:val="24"/>
        </w:rPr>
        <w:t>μνημονιακή</w:t>
      </w:r>
      <w:proofErr w:type="spellEnd"/>
      <w:r>
        <w:rPr>
          <w:rFonts w:eastAsia="Times New Roman" w:cs="Times New Roman"/>
          <w:szCs w:val="24"/>
        </w:rPr>
        <w:t xml:space="preserve"> υπαγωγή, αυτό είναι το πρώτο βήμα, το οποίο στέλνει ένα μήνυμα, ένα σήμα στον κόσμο της εργασίας -ο οποίος περισσότερο απ’ όλους, υπέφερε στη διάρκεια του </w:t>
      </w:r>
      <w:proofErr w:type="spellStart"/>
      <w:r>
        <w:rPr>
          <w:rFonts w:eastAsia="Times New Roman" w:cs="Times New Roman"/>
          <w:szCs w:val="24"/>
        </w:rPr>
        <w:t>μνημονιακού</w:t>
      </w:r>
      <w:proofErr w:type="spellEnd"/>
      <w:r>
        <w:rPr>
          <w:rFonts w:eastAsia="Times New Roman" w:cs="Times New Roman"/>
          <w:szCs w:val="24"/>
        </w:rPr>
        <w:t xml:space="preserve"> καταναγκασμού- ότι κάτι αρχίζει να αλλάζει. </w:t>
      </w:r>
    </w:p>
    <w:p w14:paraId="33B2936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Είναι μακρύς ο δρόμος, είναι δύσβατος, είναι ανωφερής, ωστόσο κάτι γίνεται. Κάπου θα πάμε. Έχουμε κάπου να πιστεύουμε και σε κάτι να ελπίζουμε. Γι’ αυτό η ισοπέδωση και η πλήρης εκμηδένιση της όποιας προσπάθειας, του όποιου βήματος είναι μεμψιμοιρία, μικροψυχία και μικρότητα. </w:t>
      </w:r>
    </w:p>
    <w:p w14:paraId="33B2936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Δεν στέλνουμε έτσι ένα μήνυμα ελπίδας και κουράγιου στον κόσμο που έχει πονέσει, που έχει υποφέρει περισσότερο απ’ όλους από τη φρικτή εσωτερική υποτίμηση, που έφεραν τα μνημόνια στην Ελλάδα τα τελευταία οκτώ χρόνια, από τον κόσμο που είδε το εισόδημά του να μικραίνει ή να βυθίζεται στη διαρκή επισφάλεια.</w:t>
      </w:r>
    </w:p>
    <w:p w14:paraId="33B2936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Η δουλειά του πολιτικού κόσμου και των αιρετών αρχόντων μέσα στην δημοκρατία είναι να δημιουργούν υλικούς όρους και καλύτερες προϋποθέσεις, αλλά μαζί με αυτό, να στέλνουμε ένα μήνυμα, πίστη στη δημοκρατία, στις δυνάμεις της κοινωνίας, στις δυνάμεις των ανθρώπων και της δημοκρατικής πολιτείας. </w:t>
      </w:r>
    </w:p>
    <w:p w14:paraId="33B2936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Θα ήθελα να υπερασπιστώ –αν και δεν έχει ανάγκη τη δική μου υπεράσπιση- τον Παύλο </w:t>
      </w:r>
      <w:proofErr w:type="spellStart"/>
      <w:r>
        <w:rPr>
          <w:rFonts w:eastAsia="Times New Roman" w:cs="Times New Roman"/>
          <w:szCs w:val="24"/>
        </w:rPr>
        <w:t>Πολάκη</w:t>
      </w:r>
      <w:proofErr w:type="spellEnd"/>
      <w:r>
        <w:rPr>
          <w:rFonts w:eastAsia="Times New Roman" w:cs="Times New Roman"/>
          <w:szCs w:val="24"/>
        </w:rPr>
        <w:t xml:space="preserve">, από κάποια παρατήρηση που έκανε ο συνάδελφος κ. Θεοχαρόπουλος. Υπήρξε ένα δημοσίευμα επιπόλαιο –δεν θα το πω δόλιο- σε μία εφημερίδα μικρής κυκλοφορίας ή σε ένα </w:t>
      </w:r>
      <w:r>
        <w:rPr>
          <w:rFonts w:eastAsia="Times New Roman" w:cs="Times New Roman"/>
          <w:szCs w:val="24"/>
          <w:lang w:val="en-US"/>
        </w:rPr>
        <w:t>site</w:t>
      </w:r>
      <w:r>
        <w:rPr>
          <w:rFonts w:eastAsia="Times New Roman" w:cs="Times New Roman"/>
          <w:szCs w:val="24"/>
        </w:rPr>
        <w:t xml:space="preserve">, δεν το θυμάμαι, που ήθελε να χτυπήσει τον Παύλο </w:t>
      </w:r>
      <w:proofErr w:type="spellStart"/>
      <w:r>
        <w:rPr>
          <w:rFonts w:eastAsia="Times New Roman" w:cs="Times New Roman"/>
          <w:szCs w:val="24"/>
        </w:rPr>
        <w:t>Πολάκη</w:t>
      </w:r>
      <w:proofErr w:type="spellEnd"/>
      <w:r>
        <w:rPr>
          <w:rFonts w:eastAsia="Times New Roman" w:cs="Times New Roman"/>
          <w:szCs w:val="24"/>
        </w:rPr>
        <w:t>.</w:t>
      </w:r>
    </w:p>
    <w:p w14:paraId="33B2936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Μπορείς να βρεις διάφορα για τον Παύλο </w:t>
      </w:r>
      <w:proofErr w:type="spellStart"/>
      <w:r>
        <w:rPr>
          <w:rFonts w:eastAsia="Times New Roman" w:cs="Times New Roman"/>
          <w:szCs w:val="24"/>
        </w:rPr>
        <w:t>Πολάκη</w:t>
      </w:r>
      <w:proofErr w:type="spellEnd"/>
      <w:r>
        <w:rPr>
          <w:rFonts w:eastAsia="Times New Roman" w:cs="Times New Roman"/>
          <w:szCs w:val="24"/>
        </w:rPr>
        <w:t xml:space="preserve"> -</w:t>
      </w:r>
      <w:proofErr w:type="spellStart"/>
      <w:r>
        <w:rPr>
          <w:rFonts w:eastAsia="Times New Roman" w:cs="Times New Roman"/>
          <w:szCs w:val="24"/>
        </w:rPr>
        <w:t>προθύμως</w:t>
      </w:r>
      <w:proofErr w:type="spellEnd"/>
      <w:r>
        <w:rPr>
          <w:rFonts w:eastAsia="Times New Roman" w:cs="Times New Roman"/>
          <w:szCs w:val="24"/>
        </w:rPr>
        <w:t xml:space="preserve"> εκτίθεται, </w:t>
      </w:r>
      <w:proofErr w:type="spellStart"/>
      <w:r>
        <w:rPr>
          <w:rFonts w:eastAsia="Times New Roman" w:cs="Times New Roman"/>
          <w:szCs w:val="24"/>
        </w:rPr>
        <w:t>προθύμως</w:t>
      </w:r>
      <w:proofErr w:type="spellEnd"/>
      <w:r>
        <w:rPr>
          <w:rFonts w:eastAsia="Times New Roman" w:cs="Times New Roman"/>
          <w:szCs w:val="24"/>
        </w:rPr>
        <w:t xml:space="preserve"> ορμά, </w:t>
      </w:r>
      <w:proofErr w:type="spellStart"/>
      <w:r>
        <w:rPr>
          <w:rFonts w:eastAsia="Times New Roman" w:cs="Times New Roman"/>
          <w:szCs w:val="24"/>
        </w:rPr>
        <w:t>προθύμως</w:t>
      </w:r>
      <w:proofErr w:type="spellEnd"/>
      <w:r>
        <w:rPr>
          <w:rFonts w:eastAsia="Times New Roman" w:cs="Times New Roman"/>
          <w:szCs w:val="24"/>
        </w:rPr>
        <w:t xml:space="preserve"> συγκρούεται, είναι ανοιχτό βιβλίο- όχι όμως γι’ αυτό που τον κατηγόρησαν σήμερα το πρωί. Έπεσε στην παγίδα και ο κ. Θεοχαρόπουλος, που συνήθως είναι πιο προσεκτικός και πιο διαβασμένος. </w:t>
      </w:r>
    </w:p>
    <w:p w14:paraId="33B2936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Είπαν ότι </w:t>
      </w:r>
      <w:proofErr w:type="spellStart"/>
      <w:r>
        <w:rPr>
          <w:rFonts w:eastAsia="Times New Roman" w:cs="Times New Roman"/>
          <w:szCs w:val="24"/>
        </w:rPr>
        <w:t>κατεφέρθη</w:t>
      </w:r>
      <w:proofErr w:type="spellEnd"/>
      <w:r>
        <w:rPr>
          <w:rFonts w:eastAsia="Times New Roman" w:cs="Times New Roman"/>
          <w:szCs w:val="24"/>
        </w:rPr>
        <w:t xml:space="preserve"> μέσα σε επιτροπή του Κοινοβουλίου ο Παύλος </w:t>
      </w:r>
      <w:proofErr w:type="spellStart"/>
      <w:r>
        <w:rPr>
          <w:rFonts w:eastAsia="Times New Roman" w:cs="Times New Roman"/>
          <w:szCs w:val="24"/>
        </w:rPr>
        <w:t>Πολάκης</w:t>
      </w:r>
      <w:proofErr w:type="spellEnd"/>
      <w:r>
        <w:rPr>
          <w:rFonts w:eastAsia="Times New Roman" w:cs="Times New Roman"/>
          <w:szCs w:val="24"/>
        </w:rPr>
        <w:t xml:space="preserve"> εναντίον της «ΔΙΑΥΓΕΙΑΣ». Λάθος! Να διαβάσετε τα Πρακτικά. </w:t>
      </w:r>
    </w:p>
    <w:p w14:paraId="33B2936B" w14:textId="77777777" w:rsidR="00571D31" w:rsidRDefault="00B338ED">
      <w:pPr>
        <w:spacing w:after="0" w:line="600" w:lineRule="auto"/>
        <w:ind w:firstLine="720"/>
        <w:jc w:val="both"/>
        <w:rPr>
          <w:rFonts w:eastAsia="Times New Roman" w:cs="Times New Roman"/>
          <w:szCs w:val="24"/>
        </w:rPr>
      </w:pPr>
      <w:r w:rsidRPr="00C0092C">
        <w:rPr>
          <w:rFonts w:eastAsia="Times New Roman" w:cs="Times New Roman"/>
          <w:b/>
          <w:szCs w:val="24"/>
        </w:rPr>
        <w:t>ΑΘΑΝΑΣΙΟΣ ΘΕΟΧΑΡΟΠΟΥΛΟΣ:</w:t>
      </w:r>
      <w:r>
        <w:rPr>
          <w:rFonts w:eastAsia="Times New Roman" w:cs="Times New Roman"/>
          <w:b/>
          <w:szCs w:val="24"/>
        </w:rPr>
        <w:t xml:space="preserve"> </w:t>
      </w:r>
      <w:r>
        <w:rPr>
          <w:rFonts w:eastAsia="Times New Roman" w:cs="Times New Roman"/>
          <w:szCs w:val="24"/>
        </w:rPr>
        <w:t xml:space="preserve">Τα διαβάσαμε. Τα διαβάσαμε από τα Βήμα της Βουλής.  </w:t>
      </w:r>
    </w:p>
    <w:p w14:paraId="33B2936C" w14:textId="77777777" w:rsidR="00571D31" w:rsidRDefault="00B338ED">
      <w:pPr>
        <w:spacing w:after="0" w:line="600" w:lineRule="auto"/>
        <w:ind w:firstLine="720"/>
        <w:jc w:val="both"/>
        <w:rPr>
          <w:rFonts w:eastAsia="Times New Roman" w:cs="Times New Roman"/>
          <w:szCs w:val="24"/>
        </w:rPr>
      </w:pPr>
      <w:r w:rsidRPr="00C0092C">
        <w:rPr>
          <w:rFonts w:eastAsia="Times New Roman" w:cs="Times New Roman"/>
          <w:b/>
          <w:szCs w:val="24"/>
        </w:rPr>
        <w:lastRenderedPageBreak/>
        <w:t>ΝΙΚΟΛΑΟΣ ΞΥΔΑΚΗΣ:</w:t>
      </w:r>
      <w:r>
        <w:rPr>
          <w:rFonts w:eastAsia="Times New Roman" w:cs="Times New Roman"/>
          <w:szCs w:val="24"/>
        </w:rPr>
        <w:t xml:space="preserve"> Μην με διακόπτετε, σας παρακαλώ.</w:t>
      </w:r>
    </w:p>
    <w:p w14:paraId="33B2936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Θα σας πω, λοιπόν, εγώ τι διάβασα. Ο </w:t>
      </w:r>
      <w:proofErr w:type="spellStart"/>
      <w:r>
        <w:rPr>
          <w:rFonts w:eastAsia="Times New Roman" w:cs="Times New Roman"/>
          <w:szCs w:val="24"/>
        </w:rPr>
        <w:t>Πολάκης</w:t>
      </w:r>
      <w:proofErr w:type="spellEnd"/>
      <w:r>
        <w:rPr>
          <w:rFonts w:eastAsia="Times New Roman" w:cs="Times New Roman"/>
          <w:szCs w:val="24"/>
        </w:rPr>
        <w:t xml:space="preserve"> είπε ένα πράγμα, που θα το προσυπέγραφα μέχρι κεραίας. Ούτε </w:t>
      </w:r>
      <w:proofErr w:type="spellStart"/>
      <w:r>
        <w:rPr>
          <w:rFonts w:eastAsia="Times New Roman" w:cs="Times New Roman"/>
          <w:szCs w:val="24"/>
        </w:rPr>
        <w:t>κρατιστής</w:t>
      </w:r>
      <w:proofErr w:type="spellEnd"/>
      <w:r>
        <w:rPr>
          <w:rFonts w:eastAsia="Times New Roman" w:cs="Times New Roman"/>
          <w:szCs w:val="24"/>
        </w:rPr>
        <w:t xml:space="preserve"> είμαι, ούτε </w:t>
      </w:r>
      <w:proofErr w:type="spellStart"/>
      <w:r>
        <w:rPr>
          <w:rFonts w:eastAsia="Times New Roman" w:cs="Times New Roman"/>
          <w:szCs w:val="24"/>
        </w:rPr>
        <w:t>σταλινόβρυτος</w:t>
      </w:r>
      <w:proofErr w:type="spellEnd"/>
      <w:r>
        <w:rPr>
          <w:rFonts w:eastAsia="Times New Roman" w:cs="Times New Roman"/>
          <w:szCs w:val="24"/>
        </w:rPr>
        <w:t xml:space="preserve"> ούτε </w:t>
      </w:r>
      <w:proofErr w:type="spellStart"/>
      <w:r>
        <w:rPr>
          <w:rFonts w:eastAsia="Times New Roman" w:cs="Times New Roman"/>
          <w:szCs w:val="24"/>
        </w:rPr>
        <w:t>νεοφιλελές</w:t>
      </w:r>
      <w:proofErr w:type="spellEnd"/>
      <w:r>
        <w:rPr>
          <w:rFonts w:eastAsia="Times New Roman" w:cs="Times New Roman"/>
          <w:szCs w:val="24"/>
        </w:rPr>
        <w:t xml:space="preserve">. Δημοκράτης είμαι και αριστερός. Ο </w:t>
      </w:r>
      <w:proofErr w:type="spellStart"/>
      <w:r>
        <w:rPr>
          <w:rFonts w:eastAsia="Times New Roman" w:cs="Times New Roman"/>
          <w:szCs w:val="24"/>
        </w:rPr>
        <w:t>Πολάκης</w:t>
      </w:r>
      <w:proofErr w:type="spellEnd"/>
      <w:r>
        <w:rPr>
          <w:rFonts w:eastAsia="Times New Roman" w:cs="Times New Roman"/>
          <w:szCs w:val="24"/>
        </w:rPr>
        <w:t xml:space="preserve"> λοιπόν είπε ένα πράγμα, που οποιοσδήποτε έχει ασχοληθεί με τη δημόσια διοίκηση, έστω και για δύο μήνες ή με την αυτοδιοίκηση για έναν χρόνο ή με οποιοδήποτε δημόσιο θεσμό, το γνωρίζει στην Ελλάδα, ότι έχουμε ένα πάρα πολύ βαρύ δημόσιο λογιστικό, με τεράστιους βραδείς μηχανισμούς προληπτικής κοστολόγησης και προληπτικών ελέγχων, το οποίο πολλές φορές οδηγεί τη διοίκηση σε αδράνεια, σε αδιέξοδα, σε δυσχέρειες. </w:t>
      </w:r>
    </w:p>
    <w:p w14:paraId="33B2936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Είπε, λοιπόν, το προφανές, ιδιαίτερα μετά τη μεγάλη ιστορική περιπέτεια της χώρας, ότι ένα καθήκον των αιρετών δημοκρατών πολιτικών είναι να «βάλουν χέρι» και εκεί, να επιταχύνουν τα διοικητικά δικαστήρια, να ελαφρώσει το δημόσιο λογιστικό, ποτέ όμως εις βάρος της διαφάνειας και της διαύγειας. Ποτέ δεν έχει πει ο ΣΥΡΙΖΑ ότι αμφιβάλλει για τη λειτουργικότητα του θεσμού της «ΔΙΑΥΓΕΙΑΣ». </w:t>
      </w:r>
    </w:p>
    <w:p w14:paraId="33B2936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Αυτό που είναι καθήκον της δημοκρατικής πολιτείας, ιδιαίτερα καθώς βγαίνουμε από την ιστορική περιπέτεια και ετοιμαζόμαστε για μία άλλη ιστορική φάση, είναι να φτιάξουμε ένα πιο λειτουργικό, πιο ευέλικτο, πιο δίκαιο και πιο αποτελεσματικό δημόσιο λογιστικό, ένα πιο λειτουργικό δημοκρατικό κράτος. Αυτό το προσυπογράφει ο κάθε δημοκράτης, μέχρι κεραίας. </w:t>
      </w:r>
    </w:p>
    <w:p w14:paraId="33B29370" w14:textId="77777777" w:rsidR="00571D31" w:rsidRDefault="00B338E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Διαφορετικά, σας παραπέμπω στις εκθέσεις της Κομισιόν προ τριάντα-σαράντα ημερών για το αρνητικό ρεκόρ της Ελλάδας στα διοικητικά δικαστήρια. Ο μέσος χρόνος τελεσιδικίας είναι πέντε και έξι χρόνια, όταν άλλες χώρες έχουν έξι και δώδεκα μήνες. </w:t>
      </w:r>
    </w:p>
    <w:p w14:paraId="33B29371" w14:textId="77777777" w:rsidR="00571D31" w:rsidRDefault="00B338E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ήθελα να σας πω και για την έκθεση του Ευρωπαϊκού Ελεγκτικού Συνεδρίου –που δεν είναι κανένας αριστερίστικος οργανισμός- το οποίο έκρινε την αποτελεσματικότητα των συμπράξεων δημόσιου και ιδιωτικού τομέα, που κάποιος εδώ τις υπερασπίστηκε. Και εμείς υπερασπιζόμαστε το να συνεργάζεται ο δημόσιος και ο ιδιωτικός τομέας, όπου πρέπει, για καλύτερα αποτελέσματα, με όρους, κανόνες και ρήτρες. Όμως, το Ευρωπαϊκό Ελεγκτικό Συνέδριο ισχυρίζεται ότι πάνω από το 50% των περιπτώσεων μεγάλων έργων έγιναν με λανθασμένους τρόπους, με μεγάλες καθυστερήσεις, με διασπάθιση χρήματος και χωρίς επίτευξη τελικού σκοπού. </w:t>
      </w:r>
    </w:p>
    <w:p w14:paraId="33B29372" w14:textId="77777777" w:rsidR="00571D31" w:rsidRDefault="00B338E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Ας ρωτήσουμε την ιταλική κυβέρνηση, που διαχειρίζεται τη γέφυρα στη Γένοβα, για να δούμε τι έχουν να μας πούνε. Σύμπραξη ήταν και εκείνη και υπάρχουν έλεγχοι για ποινικές ευθύνες. </w:t>
      </w:r>
    </w:p>
    <w:p w14:paraId="33B29373" w14:textId="77777777" w:rsidR="00571D31" w:rsidRDefault="00B338E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Δεν υπάρχουν μαύρα και άσπρα, δεν υπάρχουν καλοί φιλελεύθεροι και κακοί </w:t>
      </w:r>
      <w:proofErr w:type="spellStart"/>
      <w:r>
        <w:rPr>
          <w:rFonts w:eastAsia="Times New Roman" w:cs="Times New Roman"/>
          <w:szCs w:val="24"/>
        </w:rPr>
        <w:t>κρατιστές</w:t>
      </w:r>
      <w:proofErr w:type="spellEnd"/>
      <w:r>
        <w:rPr>
          <w:rFonts w:eastAsia="Times New Roman" w:cs="Times New Roman"/>
          <w:szCs w:val="24"/>
        </w:rPr>
        <w:t xml:space="preserve">. Οι χειρότεροι </w:t>
      </w:r>
      <w:proofErr w:type="spellStart"/>
      <w:r>
        <w:rPr>
          <w:rFonts w:eastAsia="Times New Roman" w:cs="Times New Roman"/>
          <w:szCs w:val="24"/>
        </w:rPr>
        <w:t>κρατιστές</w:t>
      </w:r>
      <w:proofErr w:type="spellEnd"/>
      <w:r>
        <w:rPr>
          <w:rFonts w:eastAsia="Times New Roman" w:cs="Times New Roman"/>
          <w:szCs w:val="24"/>
        </w:rPr>
        <w:t xml:space="preserve"> στην Ελλάδα ήταν η Δεξιά του ’50, του ’60, του ’70 και, δυστυχώς, ακόμα και τώρα, για το κράτος της πελατείας και των κολλητών, για τον «</w:t>
      </w:r>
      <w:r>
        <w:rPr>
          <w:rFonts w:eastAsia="Times New Roman" w:cs="Times New Roman"/>
          <w:szCs w:val="24"/>
          <w:lang w:val="en-US"/>
        </w:rPr>
        <w:t>crony</w:t>
      </w:r>
      <w:r w:rsidRPr="002B532B">
        <w:rPr>
          <w:rFonts w:eastAsia="Times New Roman" w:cs="Times New Roman"/>
          <w:szCs w:val="24"/>
        </w:rPr>
        <w:t xml:space="preserve"> </w:t>
      </w:r>
      <w:r>
        <w:rPr>
          <w:rFonts w:eastAsia="Times New Roman" w:cs="Times New Roman"/>
          <w:szCs w:val="24"/>
          <w:lang w:val="en-US"/>
        </w:rPr>
        <w:t>capitalism</w:t>
      </w:r>
      <w:r>
        <w:rPr>
          <w:rFonts w:eastAsia="Times New Roman" w:cs="Times New Roman"/>
          <w:szCs w:val="24"/>
        </w:rPr>
        <w:t xml:space="preserve">» τον οποίο λατρεύουν. Αυτοί είναι οι </w:t>
      </w:r>
      <w:proofErr w:type="spellStart"/>
      <w:r>
        <w:rPr>
          <w:rFonts w:eastAsia="Times New Roman" w:cs="Times New Roman"/>
          <w:szCs w:val="24"/>
        </w:rPr>
        <w:t>κρατιστές</w:t>
      </w:r>
      <w:proofErr w:type="spellEnd"/>
      <w:r>
        <w:rPr>
          <w:rFonts w:eastAsia="Times New Roman" w:cs="Times New Roman"/>
          <w:szCs w:val="24"/>
        </w:rPr>
        <w:t>, οι σημερινοί βαφτισμένοι «φιλελεύθεροι». Μία από τις πιο γνήσιες παραδόσεις της Αριστεράς διαχρονικά από τον 19</w:t>
      </w:r>
      <w:r w:rsidRPr="004411D7">
        <w:rPr>
          <w:rFonts w:eastAsia="Times New Roman" w:cs="Times New Roman"/>
          <w:szCs w:val="24"/>
          <w:vertAlign w:val="superscript"/>
        </w:rPr>
        <w:t>ο</w:t>
      </w:r>
      <w:r>
        <w:rPr>
          <w:rFonts w:eastAsia="Times New Roman" w:cs="Times New Roman"/>
          <w:szCs w:val="24"/>
        </w:rPr>
        <w:t xml:space="preserve"> αιώνα είναι ότι πλάι στο μαρξισμό ήταν και ο φιλελευθερισμός.</w:t>
      </w:r>
    </w:p>
    <w:p w14:paraId="33B29374" w14:textId="77777777" w:rsidR="00571D31" w:rsidRDefault="00B338E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33B29375" w14:textId="77777777" w:rsidR="00571D31" w:rsidRDefault="00B338E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Ξυδάκη</w:t>
      </w:r>
      <w:proofErr w:type="spellEnd"/>
      <w:r>
        <w:rPr>
          <w:rFonts w:eastAsia="Times New Roman" w:cs="Times New Roman"/>
          <w:szCs w:val="24"/>
        </w:rPr>
        <w:t>.</w:t>
      </w:r>
    </w:p>
    <w:p w14:paraId="33B29376" w14:textId="77777777" w:rsidR="00571D31" w:rsidRDefault="00B338E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Η κ. </w:t>
      </w:r>
      <w:proofErr w:type="spellStart"/>
      <w:r>
        <w:rPr>
          <w:rFonts w:eastAsia="Times New Roman" w:cs="Times New Roman"/>
          <w:szCs w:val="24"/>
        </w:rPr>
        <w:t>Λιβανίου</w:t>
      </w:r>
      <w:proofErr w:type="spellEnd"/>
      <w:r>
        <w:rPr>
          <w:rFonts w:eastAsia="Times New Roman" w:cs="Times New Roman"/>
          <w:szCs w:val="24"/>
        </w:rPr>
        <w:t xml:space="preserve"> έχει τον λόγο για επτά λεπτά. </w:t>
      </w:r>
    </w:p>
    <w:p w14:paraId="33B29377" w14:textId="77777777" w:rsidR="00571D31" w:rsidRDefault="00B338E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Μετά ακολουθεί ο κ. </w:t>
      </w:r>
      <w:proofErr w:type="spellStart"/>
      <w:r>
        <w:rPr>
          <w:rFonts w:eastAsia="Times New Roman" w:cs="Times New Roman"/>
          <w:szCs w:val="24"/>
        </w:rPr>
        <w:t>Κεγκέρογλου</w:t>
      </w:r>
      <w:proofErr w:type="spellEnd"/>
      <w:r>
        <w:rPr>
          <w:rFonts w:eastAsia="Times New Roman" w:cs="Times New Roman"/>
          <w:szCs w:val="24"/>
        </w:rPr>
        <w:t>, ο κ. Χατζησάββας ως Κοινοβουλευτικός Εκπρόσωπος και τρεις συνάδελφοι Βουλευτές. Τέλος, θα λάβουν τον λόγο οι Υπουργοί, για να ολοκληρώσουμε τη συζήτηση.</w:t>
      </w:r>
    </w:p>
    <w:p w14:paraId="33B29378" w14:textId="77777777" w:rsidR="00571D31" w:rsidRDefault="00B338E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33B29379" w14:textId="77777777" w:rsidR="00571D31" w:rsidRDefault="00B338E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ΖΩΗ ΛΙΒΑΝΙΟΥ:</w:t>
      </w:r>
      <w:r>
        <w:rPr>
          <w:rFonts w:eastAsia="Times New Roman" w:cs="Times New Roman"/>
          <w:szCs w:val="24"/>
        </w:rPr>
        <w:t xml:space="preserve"> Ευχαριστώ, κύριε Πρόεδρε.</w:t>
      </w:r>
    </w:p>
    <w:p w14:paraId="33B2937A" w14:textId="77777777" w:rsidR="00571D31" w:rsidRDefault="00B338E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Συζητάμε σήμερα ένα νομοσχέδιο-σύμβαση, που αφορά σε μία δωρεά του Ιδρύματος «Σταύρος Νιάρχος» προς το Υπουργείο Υγείας ή, αν θέλετε καλύτερα, σε μία ευεργεσία του Ιδρύματος προς το σύνολο του ελληνικού λαού. Πρόκειται για ευεργεσία, διότι η συνεισφορά πόρων στη δημόσια υγεία, η εθελοντική ανάληψη της υποχρέωσης ανέγερσης κτηρίων για δομές της δημόσιας υγείας, η προμήθεια εξοπλισμού και η κάλυψη μιας σειράς αναγκών, που είναι δύσκολο να καλυφθούν επαρκώς, λόγω των περιορισμένων πόρων του κράτους, λύνει προβλήματα και κυρίως ενισχύει την ποιότητα των υπηρεσιών, που διαθέτει το κράτος δωρεάν.</w:t>
      </w:r>
    </w:p>
    <w:p w14:paraId="33B2937B" w14:textId="77777777" w:rsidR="00571D31" w:rsidRDefault="00B338E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Άκουσα και στην επιτροπή το επιχείρημα ότι έχουμε αλλάξει στάση ή ότι η σύμβαση και αυτή η θετική εξέλιξη αφορά την πολιτική εικόνα της Κυβέρνησης, που δήθεν αποκτά μία δυνατότητα εξυπηρετήσεων. Δυστυχώς, ορισμένοι ξεχνούν τον ρόλο, που έχουν, ως εκπρόσωποι του ελληνικού λαού στη Βουλή και θεωρούν ότι τα πάντα εντάσσονται στην πολιτική της επικοινωνίας και των συνθημάτων. Παραγνωρίζουν το γεγονός ότι πρόκειται για μία σύμβαση, που ορίζει με λεπτομέρεια και απόλυτη διαφάνεια το πώς ακριβώς θα εξελιχθούν τα έργα και οι προμήθειες. Δεν χρειάζεται κάποιος να </w:t>
      </w:r>
      <w:r>
        <w:rPr>
          <w:rFonts w:eastAsia="Times New Roman" w:cs="Times New Roman"/>
          <w:szCs w:val="24"/>
        </w:rPr>
        <w:lastRenderedPageBreak/>
        <w:t xml:space="preserve">είναι εξειδικευμένος νομικός, για να αντιληφθεί ότι με τη συγκεκριμένη σύμβαση η πλήρης διαχείριση των έργων πραγματοποιείται από το Ίδρυμα «Σταύρος Νιάρχος», χωρίς καμμία διαχειριστική εμπλοκή της Κυβέρνησης και του κράτους. </w:t>
      </w:r>
    </w:p>
    <w:p w14:paraId="33B2937C" w14:textId="77777777" w:rsidR="00571D31" w:rsidRDefault="00B338E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Παραγνωρίζουν, επομένως, την πραγματικότητα συνειδητά, για να δημιουργήσουν μία ψευδή εικόνα, αποκαλύπτοντας, όμως, τελικά την αλήθεια, ότι δηλαδή το μόνο που ενδιαφέρει την Αντιπολίτευση είναι η παλινόρθωση του συστήματος, που οδήγησε στη χρεοκοπία της χώρας και του ελληνικού λαού.</w:t>
      </w:r>
    </w:p>
    <w:p w14:paraId="33B2937D" w14:textId="77777777" w:rsidR="00571D31" w:rsidRDefault="00B338E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επιλογή του Υπουργείου Υγείας να μην ακολουθήσει τη διαδικασία να αναλάβει το ίδιο την εκτέλεση των έργων και τη διαχείριση των κονδυλίων, που διαθέτει το Ίδρυμα «Σταύρος Νιάρχος» είναι εξαιρετική. Από τη μία θα επιτρέψει την ολοκλήρωση όσων προβλέπονται, χωρίς τις καθυστερήσεις που ενίοτε προκαλούνται –και εσκεμμένα- από διάφορες υπηρεσίες του κρατικού μηχανισμού. Ταυτόχρονα, η σύμβαση επιτρέπει από τη μία στο Ίδρυμα να εκτελέσει έργα εντός δημοσίων δομών, όπως είναι ο «Ευαγγελισμός», αλλά ορίζει και το πεδίο ελέγχου, τους κανόνες εξέλιξης των έργων. </w:t>
      </w:r>
    </w:p>
    <w:p w14:paraId="33B2937E" w14:textId="77777777" w:rsidR="00571D31" w:rsidRDefault="00B338E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Παράλληλα, η διαδικασία που προβλέπεται, διασφαλίζει εξ αρχής ότι κανείς δεν μπορεί να εμπλακεί στις διαδικασίες και στη διαχείριση των χρημάτων, πέρα από το Ίδρυμα «Σταύρος Νιάρχος».</w:t>
      </w:r>
    </w:p>
    <w:p w14:paraId="33B2937F"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Κατά συνέπεια, το επιχείρημα ότι όλη η σύμβαση θα επιτρέψει στην </w:t>
      </w:r>
      <w:r w:rsidRPr="001850F1">
        <w:rPr>
          <w:rFonts w:eastAsia="Times New Roman" w:cs="Times New Roman"/>
          <w:szCs w:val="24"/>
        </w:rPr>
        <w:t>Κυβέρνηση</w:t>
      </w:r>
      <w:r>
        <w:rPr>
          <w:rFonts w:eastAsia="Times New Roman" w:cs="Times New Roman"/>
          <w:szCs w:val="24"/>
        </w:rPr>
        <w:t xml:space="preserve"> να επιδοθεί σε πελατειακού τύπου διαχειριστικές ενέργειες, όπως αυτές που γνωρίζουν πολύ καλά ορισμένοι της </w:t>
      </w:r>
      <w:r w:rsidRPr="00014FA0">
        <w:rPr>
          <w:rFonts w:eastAsia="Times New Roman" w:cs="Times New Roman"/>
          <w:szCs w:val="24"/>
        </w:rPr>
        <w:t>Αντιπολίτευσης</w:t>
      </w:r>
      <w:r>
        <w:rPr>
          <w:rFonts w:eastAsia="Times New Roman" w:cs="Times New Roman"/>
          <w:szCs w:val="24"/>
        </w:rPr>
        <w:t xml:space="preserve">, δεν στέκει. Η διαδικασία που ακολουθείται σε αυτή την περίπτωση αποκαθιστά σε </w:t>
      </w:r>
      <w:r>
        <w:rPr>
          <w:rFonts w:eastAsia="Times New Roman" w:cs="Times New Roman"/>
          <w:szCs w:val="24"/>
        </w:rPr>
        <w:lastRenderedPageBreak/>
        <w:t xml:space="preserve">κάποιο βαθμό την αξιοπιστία της ελληνικής πολιτείας, αλλά και την εμπιστοσύνη στο κοινωνικό κράτος. </w:t>
      </w:r>
    </w:p>
    <w:p w14:paraId="33B29380"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Οι δομές δημόσιας υγείας αποτελούν έναν από τους κύριους πυλώνες του κοινωνικού κράτος. Το γεγονός ότι ένα ίδρυμα τέτοιου μεγέθους αποφασίζει να διαθέσει αυτό το ποσό και να καλύψει τις συγκεκριμένες ανάγκες, που καλύπτει αποδεικνύει την αναγνώριση της πραγματικής αξίας, που έχει το κοινωνικό κράτος. Ταυτόχρονα αποδεικνύει την αναγκαιότητα να ενισχυθεί το κοινωνικό κράτος, να αναβαθμιστεί και να παρέχει όσο το δυνατόν καλύτερες υπηρεσίες στους πολίτες.</w:t>
      </w:r>
    </w:p>
    <w:p w14:paraId="33B29381"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Ελπίζουμε όλοι ότι το παράδειγμα του Ιδρύματος «Σταύρος Νιάρχος» θα ακολουθήσουν και άλλοι. Άλλωστε σταδιακά, γίνεται αντιληπτό από όλους ότι οι εποχές που δωρεές εξαφανίζονταν ή εξαντλούνταν στην καλλιέργεια δημόσιας εικόνας συγκεκριμένων προσώπων και συγκεκριμένων εκπροσώπων του συστήματος, έχουν παρέλθει -ελπίζουμε- οριστικά.</w:t>
      </w:r>
    </w:p>
    <w:p w14:paraId="33B29382"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Η </w:t>
      </w:r>
      <w:r w:rsidRPr="001850F1">
        <w:rPr>
          <w:rFonts w:eastAsia="Times New Roman" w:cs="Times New Roman"/>
          <w:szCs w:val="24"/>
        </w:rPr>
        <w:t>Κυβέρνηση</w:t>
      </w:r>
      <w:r>
        <w:rPr>
          <w:rFonts w:eastAsia="Times New Roman" w:cs="Times New Roman"/>
          <w:szCs w:val="24"/>
        </w:rPr>
        <w:t xml:space="preserve"> είναι αποφασισμένη να προχωρήσει στην αποκατάσταση του κοινωνικού κράτους και όχι μόνο. Η υποστήριξη των κοινωνικών και οικονομικών φορέων σε αυτή την κατεύθυνση είναι γεγονός. Είναι η ελπίδα ότι μπορούμε να διαμορφώσουμε μια νέα πραγματικότητα. Σε αυτή την κατεύθυνση κινείται η </w:t>
      </w:r>
      <w:r w:rsidRPr="005631E0">
        <w:rPr>
          <w:rFonts w:eastAsia="Times New Roman" w:cs="Times New Roman"/>
          <w:bCs/>
          <w:szCs w:val="24"/>
        </w:rPr>
        <w:t>τροπολογία</w:t>
      </w:r>
      <w:r>
        <w:rPr>
          <w:rFonts w:eastAsia="Times New Roman" w:cs="Times New Roman"/>
          <w:szCs w:val="24"/>
        </w:rPr>
        <w:t xml:space="preserve"> του Υπουργείου Εργασίας για την αναθεώρηση του κατώτατου μισθού. Η </w:t>
      </w:r>
      <w:r w:rsidRPr="001850F1">
        <w:rPr>
          <w:rFonts w:eastAsia="Times New Roman" w:cs="Times New Roman"/>
          <w:szCs w:val="24"/>
        </w:rPr>
        <w:t>Κυβέρνηση</w:t>
      </w:r>
      <w:r>
        <w:rPr>
          <w:rFonts w:eastAsia="Times New Roman" w:cs="Times New Roman"/>
          <w:szCs w:val="24"/>
        </w:rPr>
        <w:t xml:space="preserve"> αποδεικνύει στην πράξη την προσήλωσή της στη βελτίωση των μισθολογικών όρων εργασίας στη χώρα.</w:t>
      </w:r>
    </w:p>
    <w:p w14:paraId="33B29383"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όσους βιάζονται να υποστηρίξουν ότι η έναρξη της διαδικασίας για την αναθεώρηση του κατώτατου μισθού εντάσσεται σε προεκλογική </w:t>
      </w:r>
      <w:proofErr w:type="spellStart"/>
      <w:r>
        <w:rPr>
          <w:rFonts w:eastAsia="Times New Roman" w:cs="Times New Roman"/>
          <w:szCs w:val="24"/>
        </w:rPr>
        <w:t>παροχολογία</w:t>
      </w:r>
      <w:proofErr w:type="spellEnd"/>
      <w:r>
        <w:rPr>
          <w:rFonts w:eastAsia="Times New Roman" w:cs="Times New Roman"/>
          <w:szCs w:val="24"/>
        </w:rPr>
        <w:t xml:space="preserve">, θυμίζω απλώς ότι το σύνολο των εργαζομένων στη χώρα από το 2010 έως το 2014 υποχρεώθηκε σε μειώσεις μισθών, </w:t>
      </w:r>
      <w:proofErr w:type="spellStart"/>
      <w:r>
        <w:rPr>
          <w:rFonts w:eastAsia="Times New Roman" w:cs="Times New Roman"/>
          <w:szCs w:val="24"/>
        </w:rPr>
        <w:t>αναντίστοιχες</w:t>
      </w:r>
      <w:proofErr w:type="spellEnd"/>
      <w:r>
        <w:rPr>
          <w:rFonts w:eastAsia="Times New Roman" w:cs="Times New Roman"/>
          <w:szCs w:val="24"/>
        </w:rPr>
        <w:t xml:space="preserve"> με την κερδοφορία των επιχειρήσεων και των πραγματικών δεδομένων της ιδιωτικής </w:t>
      </w:r>
      <w:r w:rsidRPr="00A42664">
        <w:rPr>
          <w:rFonts w:eastAsia="Times New Roman" w:cs="Times New Roman"/>
          <w:szCs w:val="24"/>
        </w:rPr>
        <w:t>οικονομία</w:t>
      </w:r>
      <w:r>
        <w:rPr>
          <w:rFonts w:eastAsia="Times New Roman" w:cs="Times New Roman"/>
          <w:szCs w:val="24"/>
        </w:rPr>
        <w:t xml:space="preserve">ς. Ταυτόχρονα, ο περιορισμός των εργασιακών δικαιωμάτων μέχρι το 2014 διαμόρφωσε, στο όνομα της ανταγωνιστικότητας, μια κατάσταση τραγική, της οποίας μέρος έχει θεραπευθεί από το 2015 και μετά. </w:t>
      </w:r>
    </w:p>
    <w:p w14:paraId="33B29384"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Η πλειοψηφία των εργαζομένων εξακολουθεί σήμερα, οχτώ χρόνια μετά το πρώτο μνημόνιο, να αμείβεται ελάχιστα. Η κατάσταση αυτή </w:t>
      </w:r>
      <w:r w:rsidRPr="00E57B5A">
        <w:rPr>
          <w:rFonts w:eastAsia="Times New Roman" w:cs="Times New Roman"/>
          <w:szCs w:val="24"/>
        </w:rPr>
        <w:t>πρέπει να</w:t>
      </w:r>
      <w:r>
        <w:rPr>
          <w:rFonts w:eastAsia="Times New Roman" w:cs="Times New Roman"/>
          <w:szCs w:val="24"/>
        </w:rPr>
        <w:t xml:space="preserve"> αλλάξει άμεσα. Η αύξηση του κατώτατου μισθού είναι μια αναγκαιότητα, η οποία θα έχει σημαντικό και θετικό αντίκτυπο στο σύνολο της κοινωνίας.</w:t>
      </w:r>
    </w:p>
    <w:p w14:paraId="33B29385"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Είναι αναφαίρετο δικαίωμα της </w:t>
      </w:r>
      <w:r w:rsidRPr="00014FA0">
        <w:rPr>
          <w:rFonts w:eastAsia="Times New Roman" w:cs="Times New Roman"/>
          <w:szCs w:val="24"/>
        </w:rPr>
        <w:t>Αντιπολίτευσης</w:t>
      </w:r>
      <w:r>
        <w:rPr>
          <w:rFonts w:eastAsia="Times New Roman" w:cs="Times New Roman"/>
          <w:szCs w:val="24"/>
        </w:rPr>
        <w:t xml:space="preserve"> να υποστηρίζει ότι η οικονομική ανάπτυξη της χώρας μας θα προκύψει μόνο μέσα από τις μεγάλες και ξένες επενδύσεις. Είναι </w:t>
      </w:r>
      <w:r w:rsidRPr="00AC526C">
        <w:rPr>
          <w:rFonts w:eastAsia="Times New Roman" w:cs="Times New Roman"/>
          <w:szCs w:val="24"/>
        </w:rPr>
        <w:t>όμως</w:t>
      </w:r>
      <w:r>
        <w:rPr>
          <w:rFonts w:eastAsia="Times New Roman" w:cs="Times New Roman"/>
          <w:szCs w:val="24"/>
        </w:rPr>
        <w:t xml:space="preserve"> και αναφαίρετο δικαίωμα της </w:t>
      </w:r>
      <w:r w:rsidRPr="001850F1">
        <w:rPr>
          <w:rFonts w:eastAsia="Times New Roman" w:cs="Times New Roman"/>
          <w:szCs w:val="24"/>
        </w:rPr>
        <w:t>Κυβέρνηση</w:t>
      </w:r>
      <w:r>
        <w:rPr>
          <w:rFonts w:eastAsia="Times New Roman" w:cs="Times New Roman"/>
          <w:szCs w:val="24"/>
        </w:rPr>
        <w:t>ς και του Υπουργείου Εργασίας να υποστηρίζει ότι πρωταρχική σημασία έχει να αμείβονται όσο το δυνατόν καλύτερα και δίκαια οι εργαζόμενοι.</w:t>
      </w:r>
    </w:p>
    <w:p w14:paraId="33B29386"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Οι ανάγκες είναι πολλές για την κοινωνία και τη χώρα. Λυπούμαστε πάρα πολύ, αλλά η χώρα δεν </w:t>
      </w:r>
      <w:r w:rsidRPr="00224BE3">
        <w:rPr>
          <w:rFonts w:eastAsia="Times New Roman" w:cs="Times New Roman"/>
          <w:szCs w:val="24"/>
        </w:rPr>
        <w:t>μπορεί</w:t>
      </w:r>
      <w:r>
        <w:rPr>
          <w:rFonts w:eastAsia="Times New Roman" w:cs="Times New Roman"/>
          <w:szCs w:val="24"/>
        </w:rPr>
        <w:t>,</w:t>
      </w:r>
      <w:r w:rsidRPr="00224BE3">
        <w:rPr>
          <w:rFonts w:eastAsia="Times New Roman" w:cs="Times New Roman"/>
          <w:szCs w:val="24"/>
        </w:rPr>
        <w:t xml:space="preserve"> </w:t>
      </w:r>
      <w:r>
        <w:rPr>
          <w:rFonts w:eastAsia="Times New Roman" w:cs="Times New Roman"/>
          <w:szCs w:val="24"/>
        </w:rPr>
        <w:t xml:space="preserve">δεν αντέχει και η κοινωνία σίγουρα δεν επιθυμεί να συγχρονιστεί με τους σχεδιασμούς της </w:t>
      </w:r>
      <w:r w:rsidRPr="005C7DB8">
        <w:rPr>
          <w:rFonts w:eastAsia="Times New Roman" w:cs="Times New Roman"/>
          <w:szCs w:val="24"/>
        </w:rPr>
        <w:t>Αντιπολίτευση</w:t>
      </w:r>
      <w:r>
        <w:rPr>
          <w:rFonts w:eastAsia="Times New Roman" w:cs="Times New Roman"/>
          <w:szCs w:val="24"/>
        </w:rPr>
        <w:t>ς.</w:t>
      </w:r>
    </w:p>
    <w:p w14:paraId="33B29387"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Η </w:t>
      </w:r>
      <w:r w:rsidRPr="001850F1">
        <w:rPr>
          <w:rFonts w:eastAsia="Times New Roman" w:cs="Times New Roman"/>
          <w:szCs w:val="24"/>
        </w:rPr>
        <w:t>Κυβέρνηση</w:t>
      </w:r>
      <w:r>
        <w:rPr>
          <w:rFonts w:eastAsia="Times New Roman" w:cs="Times New Roman"/>
          <w:szCs w:val="24"/>
        </w:rPr>
        <w:t xml:space="preserve">, με την έξοδο από τα μνημόνια, θέτει τις προτεραιότητες στη βάση των πραγματικών αναγκών της, της πραγματικότητας της κοινωνίας και θα προχωρήσει, υλοποιώντας όσα περισσότερα </w:t>
      </w:r>
      <w:r w:rsidRPr="00224BE3">
        <w:rPr>
          <w:rFonts w:eastAsia="Times New Roman" w:cs="Times New Roman"/>
          <w:szCs w:val="24"/>
        </w:rPr>
        <w:t>μπορεί</w:t>
      </w:r>
      <w:r>
        <w:rPr>
          <w:rFonts w:eastAsia="Times New Roman" w:cs="Times New Roman"/>
          <w:szCs w:val="24"/>
        </w:rPr>
        <w:t>,</w:t>
      </w:r>
      <w:r w:rsidRPr="00224BE3">
        <w:rPr>
          <w:rFonts w:eastAsia="Times New Roman" w:cs="Times New Roman"/>
          <w:szCs w:val="24"/>
        </w:rPr>
        <w:t xml:space="preserve"> </w:t>
      </w:r>
      <w:r>
        <w:rPr>
          <w:rFonts w:eastAsia="Times New Roman" w:cs="Times New Roman"/>
          <w:szCs w:val="24"/>
        </w:rPr>
        <w:t>για να ανακουφίσει τον κόσμο και να δημιουργήσει τις βάσεις για μια ανασυγκρότηση, που θα ανταποκρίνεται στην κοινωνική δικαιοσύνη.</w:t>
      </w:r>
    </w:p>
    <w:p w14:paraId="33B29388"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3B29389" w14:textId="77777777" w:rsidR="00571D31" w:rsidRDefault="00B338ED">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33B2938A" w14:textId="77777777" w:rsidR="00571D31" w:rsidRDefault="00B338ED">
      <w:pPr>
        <w:tabs>
          <w:tab w:val="left" w:pos="3873"/>
        </w:tabs>
        <w:spacing w:after="0" w:line="600" w:lineRule="auto"/>
        <w:ind w:firstLine="720"/>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Ευχαριστούμε την κ. </w:t>
      </w:r>
      <w:proofErr w:type="spellStart"/>
      <w:r>
        <w:rPr>
          <w:rFonts w:eastAsia="Times New Roman" w:cs="Times New Roman"/>
          <w:szCs w:val="24"/>
        </w:rPr>
        <w:t>Λιβανίου</w:t>
      </w:r>
      <w:proofErr w:type="spellEnd"/>
      <w:r>
        <w:rPr>
          <w:rFonts w:eastAsia="Times New Roman" w:cs="Times New Roman"/>
          <w:szCs w:val="24"/>
        </w:rPr>
        <w:t xml:space="preserve">. </w:t>
      </w:r>
    </w:p>
    <w:p w14:paraId="33B2938B"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έχει τον λόγο για επτά λεπτά.</w:t>
      </w:r>
    </w:p>
    <w:p w14:paraId="33B2938C"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sidRPr="00480689">
        <w:rPr>
          <w:rFonts w:eastAsia="Times New Roman"/>
          <w:color w:val="000000"/>
          <w:szCs w:val="24"/>
        </w:rPr>
        <w:t>Ευχαριστώ, κύριε Πρόεδρε.</w:t>
      </w:r>
      <w:r>
        <w:rPr>
          <w:rFonts w:eastAsia="Times New Roman" w:cs="Times New Roman"/>
          <w:szCs w:val="24"/>
        </w:rPr>
        <w:t xml:space="preserve"> </w:t>
      </w:r>
    </w:p>
    <w:p w14:paraId="33B2938D"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Συζητάμε σήμερα βεβαίως, την κύρωση μιας σύμβασης. Εγώ δεν ανήκω στο Τμήμα, αλλά, σύμφωνα με τον Κανονισμό, δικαιούμαι να μιλήσω για την </w:t>
      </w:r>
      <w:r w:rsidRPr="005631E0">
        <w:rPr>
          <w:rFonts w:eastAsia="Times New Roman" w:cs="Times New Roman"/>
          <w:bCs/>
          <w:szCs w:val="24"/>
        </w:rPr>
        <w:t>τροπολογία</w:t>
      </w:r>
      <w:r>
        <w:rPr>
          <w:rFonts w:eastAsia="Times New Roman" w:cs="Times New Roman"/>
          <w:szCs w:val="24"/>
        </w:rPr>
        <w:t xml:space="preserve"> που έχει καταθέσει το Κίνημα Αλλαγής και την οποία συνυπογράφω. </w:t>
      </w:r>
    </w:p>
    <w:p w14:paraId="33B2938E"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Γίνεται σήμερα μια συζήτηση για το θέμα που αφορά τον κατώτατο μισθό, το κατώτατο ημερομίσθιο, τον τρόπο προσδιορισμού, που αποκαλύπτει πλήρως την </w:t>
      </w:r>
      <w:r w:rsidRPr="001850F1">
        <w:rPr>
          <w:rFonts w:eastAsia="Times New Roman" w:cs="Times New Roman"/>
          <w:szCs w:val="24"/>
        </w:rPr>
        <w:t>Κυβέρνηση</w:t>
      </w:r>
      <w:r>
        <w:rPr>
          <w:rFonts w:eastAsia="Times New Roman" w:cs="Times New Roman"/>
          <w:szCs w:val="24"/>
        </w:rPr>
        <w:t xml:space="preserve">, η οποία τριάμισι χρόνια πριν μας έλεγε ότι την επαύριον θα νομοθετήσει τα 751 ευρώ -στη συνέχεια μας είπε «σε δύο δόσεις»- και βέβαια για την επαναφορά των ελεύθερων συλλογικών διαπραγματεύσεων. </w:t>
      </w:r>
    </w:p>
    <w:p w14:paraId="33B2938F"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Όλο το διάστημα του τρίτου μνημονίου, είχε τη δικαιολογία «τι να κάνουμε, παιδιά, φέρνουμε </w:t>
      </w:r>
      <w:proofErr w:type="spellStart"/>
      <w:r>
        <w:rPr>
          <w:rFonts w:eastAsia="Times New Roman" w:cs="Times New Roman"/>
          <w:szCs w:val="24"/>
        </w:rPr>
        <w:t>μνημονιακές</w:t>
      </w:r>
      <w:proofErr w:type="spellEnd"/>
      <w:r>
        <w:rPr>
          <w:rFonts w:eastAsia="Times New Roman" w:cs="Times New Roman"/>
          <w:szCs w:val="24"/>
        </w:rPr>
        <w:t xml:space="preserve"> διατάξεις και τηρούμε τους </w:t>
      </w:r>
      <w:proofErr w:type="spellStart"/>
      <w:r>
        <w:rPr>
          <w:rFonts w:eastAsia="Times New Roman" w:cs="Times New Roman"/>
          <w:szCs w:val="24"/>
        </w:rPr>
        <w:t>μνημονιακούς</w:t>
      </w:r>
      <w:proofErr w:type="spellEnd"/>
      <w:r>
        <w:rPr>
          <w:rFonts w:eastAsia="Times New Roman" w:cs="Times New Roman"/>
          <w:szCs w:val="24"/>
        </w:rPr>
        <w:t xml:space="preserve"> νόμους, αφού έχουμε το τρίτο μνημόνιο», </w:t>
      </w:r>
      <w:r w:rsidRPr="002F7918">
        <w:rPr>
          <w:rFonts w:eastAsia="Times New Roman" w:cs="Times New Roman"/>
          <w:szCs w:val="24"/>
        </w:rPr>
        <w:t>το οποίο</w:t>
      </w:r>
      <w:r>
        <w:rPr>
          <w:rFonts w:eastAsia="Times New Roman" w:cs="Times New Roman"/>
          <w:szCs w:val="24"/>
        </w:rPr>
        <w:t xml:space="preserve"> μας υπενθυμίζουν ότι το ψηφίσαμε και εμείς.</w:t>
      </w:r>
    </w:p>
    <w:p w14:paraId="33B29390" w14:textId="77777777" w:rsidR="00571D31" w:rsidRDefault="00B338ED">
      <w:pPr>
        <w:spacing w:after="0" w:line="600" w:lineRule="auto"/>
        <w:ind w:firstLine="720"/>
        <w:jc w:val="both"/>
        <w:rPr>
          <w:rFonts w:eastAsia="Times New Roman"/>
          <w:szCs w:val="24"/>
        </w:rPr>
      </w:pPr>
      <w:r>
        <w:rPr>
          <w:rFonts w:eastAsia="Times New Roman"/>
          <w:szCs w:val="24"/>
        </w:rPr>
        <w:lastRenderedPageBreak/>
        <w:t>Βέβαια, είχαν αυτό το αιτιολογικό και αυτήν τη δικαιολογία, απευθυνόμενοι στον ελληνικό λαό, λέγοντας ταυτόχρονα ότι μόλις λήξει το μνημόνιο, ερχόμαστε πλέον και εφαρμόζουμε τη δικιά μας πολιτική.</w:t>
      </w:r>
    </w:p>
    <w:p w14:paraId="33B29391" w14:textId="77777777" w:rsidR="00571D31" w:rsidRDefault="00B338ED">
      <w:pPr>
        <w:spacing w:after="0" w:line="600" w:lineRule="auto"/>
        <w:ind w:firstLine="720"/>
        <w:jc w:val="both"/>
        <w:rPr>
          <w:rFonts w:eastAsia="Times New Roman"/>
          <w:szCs w:val="24"/>
        </w:rPr>
      </w:pPr>
      <w:r>
        <w:rPr>
          <w:rFonts w:eastAsia="Times New Roman"/>
          <w:szCs w:val="24"/>
        </w:rPr>
        <w:t xml:space="preserve">Και έληξε, λέει, το μνημόνιο, άλλοι λένε συνολικά, άλλοι λένε τυπικά. Σε κάθε περίπτωση, όμως, μετά τη λήξη αυτής της σύμβασης στις 20 Αυγούστου του 2018 ερχόμαστε να διαπιστώσουμε ότι η Κυβέρνηση συνεχίζει να υποστηρίζει τις διατάξεις, τις οποίες ψήφισε μέσα στο πλαίσιο του τρίτου μνημονίου από ομαδικές απολύσεις, μέχρι την ανταπεργία, συνεχίζει να ισχύει η διάταξη και με αυτήν εκδίδονται οι νέες μειωμένες συντάξεις, για όσους συνταξιοδοτούνται από τον Μάιο του 2016 και μετά -νόμος </w:t>
      </w:r>
      <w:proofErr w:type="spellStart"/>
      <w:r>
        <w:rPr>
          <w:rFonts w:eastAsia="Times New Roman"/>
          <w:szCs w:val="24"/>
        </w:rPr>
        <w:t>Κατρούγκαλου</w:t>
      </w:r>
      <w:proofErr w:type="spellEnd"/>
      <w:r>
        <w:rPr>
          <w:rFonts w:eastAsia="Times New Roman"/>
          <w:szCs w:val="24"/>
        </w:rPr>
        <w:t xml:space="preserve">- συνεχίζει να ισχύει η διάταξη που προβλέπει ότι από 1-1-2019 θα έχουμε περικοπή της προσωπικής διαφοράς, συνεχίζει να ισχύει η διάταξη που λέει ότι θα μειωθεί το αφορολόγητο και θα αφαιρεθεί από τους μισθωτούς, τους εργαζόμενους και τους συνταξιούχους ένας τουλάχιστον ακόμη μισθός και όχι μόνο αυτό, αλλά μετά τη λέξη του μνημονίου -εντός ή εκτός εισαγωγικών- υπέγραψε ο </w:t>
      </w:r>
      <w:proofErr w:type="spellStart"/>
      <w:r>
        <w:rPr>
          <w:rFonts w:eastAsia="Times New Roman"/>
          <w:szCs w:val="24"/>
        </w:rPr>
        <w:t>Τσακαλώτος</w:t>
      </w:r>
      <w:proofErr w:type="spellEnd"/>
      <w:r>
        <w:rPr>
          <w:rFonts w:eastAsia="Times New Roman"/>
          <w:szCs w:val="24"/>
        </w:rPr>
        <w:t xml:space="preserve"> και την εκχώρηση δέκα χιλιάδων και πλέον ακινήτων στο </w:t>
      </w:r>
      <w:proofErr w:type="spellStart"/>
      <w:r>
        <w:rPr>
          <w:rFonts w:eastAsia="Times New Roman"/>
          <w:szCs w:val="24"/>
        </w:rPr>
        <w:t>υπερταμείο</w:t>
      </w:r>
      <w:proofErr w:type="spellEnd"/>
      <w:r>
        <w:rPr>
          <w:rFonts w:eastAsia="Times New Roman"/>
          <w:szCs w:val="24"/>
        </w:rPr>
        <w:t xml:space="preserve"> για ενενήντα εννέα χρόνια. Είναι η λήξη του μνημονίου, βλέπετε, με όλα αυτά.</w:t>
      </w:r>
    </w:p>
    <w:p w14:paraId="33B29392" w14:textId="77777777" w:rsidR="00571D31" w:rsidRDefault="00B338ED">
      <w:pPr>
        <w:spacing w:after="0" w:line="600" w:lineRule="auto"/>
        <w:ind w:firstLine="720"/>
        <w:jc w:val="both"/>
        <w:rPr>
          <w:rFonts w:eastAsia="Times New Roman"/>
          <w:szCs w:val="24"/>
        </w:rPr>
      </w:pPr>
      <w:r>
        <w:rPr>
          <w:rFonts w:eastAsia="Times New Roman"/>
          <w:szCs w:val="24"/>
        </w:rPr>
        <w:t xml:space="preserve">Σήμερα, βεβαίως έχουμε την πλήρη αποκάλυψη. Έρχεται η Κυβέρνηση μετά από δύο χρόνια, που θα μπορούσε να είχε εφαρμόσει το άρθρο 103 του ν.4172 το 2017, και λέει να επιταχύνουμε λίγο την εφαρμογή του </w:t>
      </w:r>
      <w:proofErr w:type="spellStart"/>
      <w:r>
        <w:rPr>
          <w:rFonts w:eastAsia="Times New Roman"/>
          <w:szCs w:val="24"/>
        </w:rPr>
        <w:t>μνημονιακού</w:t>
      </w:r>
      <w:proofErr w:type="spellEnd"/>
      <w:r>
        <w:rPr>
          <w:rFonts w:eastAsia="Times New Roman"/>
          <w:szCs w:val="24"/>
        </w:rPr>
        <w:t xml:space="preserve"> αυτού νόμου. Ναι, αυτός ο νόμος είχε ψηφιστεί σε περίοδο μνημονίου. Τώρα συνεχίζουμε να είμαστε ακόμα σε μνημόνιο; Τον επιβεβαιώνετε; Και γιατί λέτε ότι επαναφέρετε </w:t>
      </w:r>
      <w:r>
        <w:rPr>
          <w:rFonts w:eastAsia="Times New Roman"/>
          <w:szCs w:val="24"/>
        </w:rPr>
        <w:lastRenderedPageBreak/>
        <w:t>τις συλλογικές διαπραγματεύσεις, όταν για τη βασική διαπραγμάτευση, που είναι η Εθνική Γενική Συλλογική Σύμβαση Εργασίας, λέτε ότι δεν πρέπει να ασχολείται με το μισθολογικό κόστος και τα μισθολογικά θέματα; Είναι δυνατόν να υποστηρίζετε κάτι τέτοιο;</w:t>
      </w:r>
    </w:p>
    <w:p w14:paraId="33B29393" w14:textId="77777777" w:rsidR="00571D31" w:rsidRDefault="00B338ED">
      <w:pPr>
        <w:spacing w:after="0" w:line="600" w:lineRule="auto"/>
        <w:ind w:firstLine="720"/>
        <w:jc w:val="both"/>
        <w:rPr>
          <w:rFonts w:eastAsia="Times New Roman"/>
          <w:szCs w:val="24"/>
        </w:rPr>
      </w:pPr>
      <w:r>
        <w:rPr>
          <w:rFonts w:eastAsia="Times New Roman"/>
          <w:szCs w:val="24"/>
        </w:rPr>
        <w:t xml:space="preserve">Γι’ αυτό, λοιπόν, εμείς φέρνουμε μια ολοκληρωμένη τροπολογία, η οποία λέει, ναι, τον πρώτο προσδιορισμό κάντε τον με τη διαδικασία η οποία προβλεπόταν ή ακόμη καλύτερα, ελάτε να ψηφίσουμε αυτό το οποίο λέγατε πριν. Αλλά η βασική αρχή για εμάς είναι να επανέλθουν στο πλαίσιο των ελεύθερων συλλογικών διαπραγματεύσεων οι κοινωνικοί εταίροι. Και αυτό που λέει η Νέα Δημοκρατία και το είπατε κι εσείς και προσπάθησε η κ. </w:t>
      </w:r>
      <w:proofErr w:type="spellStart"/>
      <w:r>
        <w:rPr>
          <w:rFonts w:eastAsia="Times New Roman"/>
          <w:szCs w:val="24"/>
        </w:rPr>
        <w:t>Αχτσιόγλου</w:t>
      </w:r>
      <w:proofErr w:type="spellEnd"/>
      <w:r>
        <w:rPr>
          <w:rFonts w:eastAsia="Times New Roman"/>
          <w:szCs w:val="24"/>
        </w:rPr>
        <w:t xml:space="preserve"> να θυμίσει τις διαχωριστικές γραμμές, είναι ότι ταυτιστήκατε απόλυτα στο συγκεκριμένο θέμα. Και μας είπε η Νέα Δημοκρατία «Μα, πώς είναι δυνατόν οι κοινωνικοί εταίροι να γνωρίζουν τι σηκώνει η οικονομία για να προσδιορίσουν τον κατώτατο μισθό;». Ναι, δεν γνωρίζουν οι εργοδότες, δεν γνωρίζει η εργοδοτική πλευρά τι σηκώνει η οικονομία και το ξέρει ο κρατικοδίαιτος υπάλληλος ακόμα και του α΄ ή β΄ ινστιτούτου ή του Υπουργείου. Αν είναι δυνατόν! Είναι επιχείρημα αυτό; Απλά, αυτός ο μηχανισμός θεσπίστηκε σε περίοδο μνημονίου. Βεβαίως έρχεται να «δικαιώσει» τη Νέα Δημοκρατία ο ΣΥΡΙΖΑ επιβεβαιώνοντας αυτόν τον μηχανισμό, δυο χρόνια όμως μετά, σε περίοδο μη μνημονίου. Δεν γίνεται, κύριοι. Ή το ένα ισχύει ή το άλλο. Ή 20 Αυγούστου τελείωσαν οι βαριές υποχρεώσεις της χώρας και μπορούμε να νομοθετήσουμε ελεύθερες συλλογικές διαπραγματεύσεις ή δεν ισχύουν.</w:t>
      </w:r>
    </w:p>
    <w:p w14:paraId="33B29394" w14:textId="77777777" w:rsidR="00571D31" w:rsidRDefault="00B338ED">
      <w:pPr>
        <w:spacing w:after="0" w:line="600" w:lineRule="auto"/>
        <w:ind w:firstLine="720"/>
        <w:jc w:val="both"/>
        <w:rPr>
          <w:rFonts w:eastAsia="Times New Roman"/>
          <w:szCs w:val="24"/>
        </w:rPr>
      </w:pPr>
      <w:r>
        <w:rPr>
          <w:rFonts w:eastAsia="Times New Roman"/>
          <w:szCs w:val="24"/>
        </w:rPr>
        <w:t xml:space="preserve">Να πω κάτι. Ο κατώτατος μισθός θα εφαρμόζεται στον ιδιωτικό τομέα αλλά και σε όλους τους εργαζόμενους του δημόσιου και τους φορείς γενικής κυβέρνησης που έχουν σχέση ιδιωτικού δικαίου. </w:t>
      </w:r>
      <w:r>
        <w:rPr>
          <w:rFonts w:eastAsia="Times New Roman"/>
          <w:szCs w:val="24"/>
        </w:rPr>
        <w:lastRenderedPageBreak/>
        <w:t>Αυτό είναι γνωστό. Αν λοιπόν, η Κυβέρνηση είχε αληθή πρόθεση για την αναπροσαρμογή του κατώτατου μισθού από 1-1-2019, η Έκθεση του Γενικού Λογιστηρίου του Κράτους θα είχε επιστραφεί ως απαράδεκτη.</w:t>
      </w:r>
    </w:p>
    <w:p w14:paraId="33B29395" w14:textId="77777777" w:rsidR="00571D31" w:rsidRDefault="00B338ED">
      <w:pPr>
        <w:spacing w:after="0" w:line="600" w:lineRule="auto"/>
        <w:ind w:firstLine="720"/>
        <w:contextualSpacing/>
        <w:jc w:val="both"/>
        <w:rPr>
          <w:rFonts w:eastAsia="Times New Roman"/>
          <w:szCs w:val="24"/>
        </w:rPr>
      </w:pPr>
      <w:r>
        <w:rPr>
          <w:rFonts w:eastAsia="Times New Roman"/>
          <w:szCs w:val="24"/>
        </w:rPr>
        <w:t>Λέει, λοιπόν, το σημείο β΄ της Έκθεσης του Γενικού Λογιστηρίου του Κράτους</w:t>
      </w:r>
      <w:r w:rsidRPr="00D20621">
        <w:rPr>
          <w:rFonts w:eastAsia="Times New Roman"/>
          <w:szCs w:val="24"/>
        </w:rPr>
        <w:t>:</w:t>
      </w:r>
      <w:r>
        <w:rPr>
          <w:rFonts w:eastAsia="Times New Roman"/>
          <w:szCs w:val="24"/>
        </w:rPr>
        <w:t xml:space="preserve"> «Από τις προτεινόμενες διατάξεις δεν προκαλούνται δημοσιονομικές επιπτώσεις επί του κρατικού προϋπολογισμού και των προϋπολογισμών των λοιπών φορέων της γενικής κυβέρνησης». Δεν προκαλούνται; Θα εξαιρέσετε το δημόσιο; Δεν κατάλαβα. Ή είναι μόνο σε σχέση με την προεκλογική τακτική ακόμα και αυτό, ακόμα και η εφαρμογή του μηχανισμού; </w:t>
      </w:r>
    </w:p>
    <w:p w14:paraId="33B29396" w14:textId="77777777" w:rsidR="00571D31" w:rsidRDefault="00B338ED">
      <w:pPr>
        <w:spacing w:after="0" w:line="600" w:lineRule="auto"/>
        <w:ind w:firstLine="720"/>
        <w:contextualSpacing/>
        <w:jc w:val="both"/>
        <w:rPr>
          <w:rFonts w:eastAsia="Times New Roman"/>
          <w:szCs w:val="24"/>
        </w:rPr>
      </w:pPr>
      <w:r>
        <w:rPr>
          <w:rFonts w:eastAsia="Times New Roman"/>
          <w:szCs w:val="24"/>
        </w:rPr>
        <w:t xml:space="preserve">Παρακαλώ η έκθεση αυτή να επιστραφεί ως μη παραδεκτή. Αυτό που έπρεπε να πουν είναι ότι οι επιπτώσεις και το κόστος στον προϋπολογισμό θα εξαρτηθούν από το τελικό αποτέλεσμα των διαπραγματεύσεων και από το ύψος της αναπροσαρμογής. Αυτό εδώ το πράγμα δεν γίνεται αποδεκτό από εμάς. </w:t>
      </w:r>
    </w:p>
    <w:p w14:paraId="33B29397" w14:textId="77777777" w:rsidR="00571D31" w:rsidRDefault="00B338ED">
      <w:pPr>
        <w:spacing w:after="0" w:line="600" w:lineRule="auto"/>
        <w:ind w:firstLine="720"/>
        <w:contextualSpacing/>
        <w:jc w:val="both"/>
        <w:rPr>
          <w:rFonts w:eastAsia="Times New Roman"/>
          <w:szCs w:val="24"/>
        </w:rPr>
      </w:pPr>
      <w:r>
        <w:rPr>
          <w:rFonts w:eastAsia="Times New Roman"/>
          <w:szCs w:val="24"/>
        </w:rPr>
        <w:t>Δεύτερο θέμα</w:t>
      </w:r>
      <w:r w:rsidRPr="00D20621">
        <w:rPr>
          <w:rFonts w:eastAsia="Times New Roman"/>
          <w:szCs w:val="24"/>
        </w:rPr>
        <w:t>:</w:t>
      </w:r>
      <w:r>
        <w:rPr>
          <w:rFonts w:eastAsia="Times New Roman"/>
          <w:szCs w:val="24"/>
        </w:rPr>
        <w:t xml:space="preserve"> </w:t>
      </w:r>
      <w:proofErr w:type="spellStart"/>
      <w:r>
        <w:rPr>
          <w:rFonts w:eastAsia="Times New Roman"/>
          <w:szCs w:val="24"/>
        </w:rPr>
        <w:t>Υποκατώτατος</w:t>
      </w:r>
      <w:proofErr w:type="spellEnd"/>
      <w:r>
        <w:rPr>
          <w:rFonts w:eastAsia="Times New Roman"/>
          <w:szCs w:val="24"/>
        </w:rPr>
        <w:t xml:space="preserve"> μισθός. Θεσπίστηκε για να υπάρξει κίνητρο στον ιδιωτικό τομέα, προκειμένου να εργαστούν -έτσι μας είπαν- και οι κάτω των είκοσι πέντε ετών που είχαν υψηλή ανεργία. </w:t>
      </w:r>
    </w:p>
    <w:p w14:paraId="33B29398" w14:textId="77777777" w:rsidR="00571D31" w:rsidRDefault="00B338ED">
      <w:pPr>
        <w:spacing w:after="0" w:line="600" w:lineRule="auto"/>
        <w:ind w:firstLine="720"/>
        <w:contextualSpacing/>
        <w:jc w:val="both"/>
        <w:rPr>
          <w:rFonts w:eastAsia="Times New Roman"/>
          <w:szCs w:val="24"/>
        </w:rPr>
      </w:pPr>
      <w:r>
        <w:rPr>
          <w:rFonts w:eastAsia="Times New Roman"/>
          <w:szCs w:val="24"/>
        </w:rPr>
        <w:t xml:space="preserve">Σήμερα μπορείτε να μου πείτε, κύριοι της Κυβέρνησης, γιατί εφαρμόζετε τον </w:t>
      </w:r>
      <w:proofErr w:type="spellStart"/>
      <w:r>
        <w:rPr>
          <w:rFonts w:eastAsia="Times New Roman"/>
          <w:szCs w:val="24"/>
        </w:rPr>
        <w:t>υποκατώτατο</w:t>
      </w:r>
      <w:proofErr w:type="spellEnd"/>
      <w:r>
        <w:rPr>
          <w:rFonts w:eastAsia="Times New Roman"/>
          <w:szCs w:val="24"/>
        </w:rPr>
        <w:t xml:space="preserve"> μισθό ακόμα και στο δημόσιο; Οι εργαζόμενοι κάτω από είκοσι πέντε ετών στην κοινωφελή εργασία τώρα, αλλά και στο τελευταίο ακόμα πρόγραμμα που ξεκινά τώρα, προβλέπεται να έχουν </w:t>
      </w:r>
      <w:proofErr w:type="spellStart"/>
      <w:r>
        <w:rPr>
          <w:rFonts w:eastAsia="Times New Roman"/>
          <w:szCs w:val="24"/>
        </w:rPr>
        <w:t>υποκατώτατο</w:t>
      </w:r>
      <w:proofErr w:type="spellEnd"/>
      <w:r>
        <w:rPr>
          <w:rFonts w:eastAsia="Times New Roman"/>
          <w:szCs w:val="24"/>
        </w:rPr>
        <w:t xml:space="preserve"> μισθό; Γιατί δεν τον καταργείτε με διάταξη; </w:t>
      </w:r>
    </w:p>
    <w:p w14:paraId="33B29399" w14:textId="77777777" w:rsidR="00571D31" w:rsidRDefault="00B338ED">
      <w:pPr>
        <w:spacing w:after="0" w:line="600" w:lineRule="auto"/>
        <w:ind w:firstLine="720"/>
        <w:contextualSpacing/>
        <w:jc w:val="both"/>
        <w:rPr>
          <w:rFonts w:eastAsia="Times New Roman"/>
          <w:szCs w:val="24"/>
        </w:rPr>
      </w:pPr>
      <w:r>
        <w:rPr>
          <w:rFonts w:eastAsia="Times New Roman"/>
          <w:szCs w:val="24"/>
        </w:rPr>
        <w:lastRenderedPageBreak/>
        <w:t xml:space="preserve">Εμείς, λοιπόν, έχουμε μια ολοκληρωμένη τροπολογία, η οποία προβλέπει την κατάργηση του </w:t>
      </w:r>
      <w:proofErr w:type="spellStart"/>
      <w:r>
        <w:rPr>
          <w:rFonts w:eastAsia="Times New Roman"/>
          <w:szCs w:val="24"/>
        </w:rPr>
        <w:t>υποκατώτατου</w:t>
      </w:r>
      <w:proofErr w:type="spellEnd"/>
      <w:r>
        <w:rPr>
          <w:rFonts w:eastAsia="Times New Roman"/>
          <w:szCs w:val="24"/>
        </w:rPr>
        <w:t xml:space="preserve"> μισθού, η οποία προβλέπει την επαναφορά των συλλογικών διαπραγματεύσεων μετά την πρώτη εφαρμογή του μηχανισμού αμέσως από τον Γενάρη του 2019 και προβλέπει την προσαρμογή του τελικού μισθού του εργαζόμενου με βάση τον κατώτατο, λαμβάνοντας υπ’ </w:t>
      </w:r>
      <w:proofErr w:type="spellStart"/>
      <w:r>
        <w:rPr>
          <w:rFonts w:eastAsia="Times New Roman"/>
          <w:szCs w:val="24"/>
        </w:rPr>
        <w:t>όψιν</w:t>
      </w:r>
      <w:proofErr w:type="spellEnd"/>
      <w:r>
        <w:rPr>
          <w:rFonts w:eastAsia="Times New Roman"/>
          <w:szCs w:val="24"/>
        </w:rPr>
        <w:t xml:space="preserve"> τις τριετίες. Είναι μια μεγάλη παράλειψη της Κυβέρνησης και βάλτε το έστω στη δική σας διάταξη. Προσθέστε το. Είναι εντελώς λάθος το ότι δεν επαναφέρετε την απρόσκοπτη συμμετοχή των τριετιών στον προσδιορισμό του βασικού μισθού του εργαζόμενου.</w:t>
      </w:r>
    </w:p>
    <w:p w14:paraId="33B2939A" w14:textId="77777777" w:rsidR="00571D31" w:rsidRDefault="00B338ED">
      <w:pPr>
        <w:spacing w:after="0" w:line="600" w:lineRule="auto"/>
        <w:ind w:firstLine="720"/>
        <w:contextualSpacing/>
        <w:jc w:val="both"/>
        <w:rPr>
          <w:rFonts w:eastAsia="Times New Roman"/>
          <w:szCs w:val="24"/>
        </w:rPr>
      </w:pPr>
      <w:r>
        <w:rPr>
          <w:rFonts w:eastAsia="Times New Roman"/>
          <w:szCs w:val="24"/>
        </w:rPr>
        <w:t xml:space="preserve">Τέλος, επειδή πολλά ακούστηκαν για τις συλλογικές διαπραγματεύσεις, τις συλλογικές συμβάσεις και την επεκτασιμότητα, έχει εκδώσει μια εγκύκλιο η κ. </w:t>
      </w:r>
      <w:proofErr w:type="spellStart"/>
      <w:r>
        <w:rPr>
          <w:rFonts w:eastAsia="Times New Roman"/>
          <w:szCs w:val="24"/>
        </w:rPr>
        <w:t>Αχτσιόγλου</w:t>
      </w:r>
      <w:proofErr w:type="spellEnd"/>
      <w:r>
        <w:rPr>
          <w:rFonts w:eastAsia="Times New Roman"/>
          <w:szCs w:val="24"/>
        </w:rPr>
        <w:t xml:space="preserve"> στις 17-6-2018, η οποία έχει θέμα</w:t>
      </w:r>
      <w:r w:rsidRPr="00D20621">
        <w:rPr>
          <w:rFonts w:eastAsia="Times New Roman"/>
          <w:szCs w:val="24"/>
        </w:rPr>
        <w:t>:</w:t>
      </w:r>
      <w:r>
        <w:rPr>
          <w:rFonts w:eastAsia="Times New Roman"/>
          <w:szCs w:val="24"/>
        </w:rPr>
        <w:t xml:space="preserve"> «Έλεγχος συνδρομής προϋποθέσεων για την επέκταση των συλλογικών διαπραγματεύσεων». Η τελευταία παράγραφος λέει</w:t>
      </w:r>
      <w:r w:rsidRPr="00D20621">
        <w:rPr>
          <w:rFonts w:eastAsia="Times New Roman"/>
          <w:szCs w:val="24"/>
        </w:rPr>
        <w:t>:</w:t>
      </w:r>
      <w:r>
        <w:rPr>
          <w:rFonts w:eastAsia="Times New Roman"/>
          <w:szCs w:val="24"/>
        </w:rPr>
        <w:t xml:space="preserve"> «Σε περίπτωση μη υποβολής από την εργοδοτική οργάνωση του μητρώου μελών της και της συνακόλουθης αδυναμίας τήρησης της προβλεπόμενης διαδικασίας, η επέκταση της συλλογικής σύμβασης δεν είναι δυνατή». Και μόνο αυτό περιορίζει τις δυνατότητες του Υπουργείου και τη βούληση φυσικά, όσο και αν αυτή εκφράζεται, να επεκταθούν οι συλλογικές συμβάσεις. </w:t>
      </w:r>
    </w:p>
    <w:p w14:paraId="33B2939B" w14:textId="77777777" w:rsidR="00571D31" w:rsidRDefault="00B338ED">
      <w:pPr>
        <w:spacing w:after="0" w:line="600" w:lineRule="auto"/>
        <w:ind w:firstLine="720"/>
        <w:contextualSpacing/>
        <w:jc w:val="both"/>
        <w:rPr>
          <w:rFonts w:eastAsia="Times New Roman"/>
          <w:szCs w:val="24"/>
        </w:rPr>
      </w:pPr>
      <w:r w:rsidRPr="000B2AB3">
        <w:rPr>
          <w:rFonts w:eastAsia="Times New Roman"/>
          <w:b/>
          <w:szCs w:val="24"/>
        </w:rPr>
        <w:t>ΠΡΟΕΔΡΕΥΩΝ (Μάριος Γεωργιάδης):</w:t>
      </w:r>
      <w:r w:rsidRPr="00FA46F9">
        <w:rPr>
          <w:rFonts w:eastAsia="Times New Roman"/>
          <w:szCs w:val="24"/>
        </w:rPr>
        <w:t xml:space="preserve"> </w:t>
      </w:r>
      <w:r>
        <w:rPr>
          <w:rFonts w:eastAsia="Times New Roman"/>
          <w:szCs w:val="24"/>
        </w:rPr>
        <w:t>Ολοκληρώστε, κύριε συνάδελφε.</w:t>
      </w:r>
    </w:p>
    <w:p w14:paraId="33B2939C" w14:textId="77777777" w:rsidR="00571D31" w:rsidRDefault="00B338ED">
      <w:pPr>
        <w:spacing w:after="0" w:line="600" w:lineRule="auto"/>
        <w:ind w:firstLine="720"/>
        <w:contextualSpacing/>
        <w:jc w:val="both"/>
        <w:rPr>
          <w:rFonts w:eastAsia="Times New Roman"/>
          <w:szCs w:val="24"/>
        </w:rPr>
      </w:pPr>
      <w:r w:rsidRPr="000B2AB3">
        <w:rPr>
          <w:rFonts w:eastAsia="Times New Roman"/>
          <w:b/>
          <w:szCs w:val="24"/>
        </w:rPr>
        <w:t>ΒΑΣΙΛΕΙΟΣ ΚΕΓΚΕΡΟΓΛΟΥ:</w:t>
      </w:r>
      <w:r w:rsidRPr="00FA46F9">
        <w:rPr>
          <w:rFonts w:eastAsia="Times New Roman"/>
          <w:szCs w:val="24"/>
        </w:rPr>
        <w:t xml:space="preserve"> </w:t>
      </w:r>
      <w:r>
        <w:rPr>
          <w:rFonts w:eastAsia="Times New Roman"/>
          <w:szCs w:val="24"/>
        </w:rPr>
        <w:t xml:space="preserve">Επομένως, για εμάς είναι θετικό το ότι κάποιος θυμήθηκε, έστω μετά από τριάμισι χρόνια, τον μηχανισμό αναπροσαρμογής του μισθού, αλλά είναι κουτσό βήμα και μάλιστα </w:t>
      </w:r>
      <w:proofErr w:type="spellStart"/>
      <w:r>
        <w:rPr>
          <w:rFonts w:eastAsia="Times New Roman"/>
          <w:szCs w:val="24"/>
        </w:rPr>
        <w:t>μνημονιακό</w:t>
      </w:r>
      <w:proofErr w:type="spellEnd"/>
      <w:r>
        <w:rPr>
          <w:rFonts w:eastAsia="Times New Roman"/>
          <w:szCs w:val="24"/>
        </w:rPr>
        <w:t xml:space="preserve"> σε περίοδο μη μνημονίου και γι’ αυτό προτείναμε τη δική μας τροπολογία.</w:t>
      </w:r>
    </w:p>
    <w:p w14:paraId="33B2939D" w14:textId="77777777" w:rsidR="00571D31" w:rsidRDefault="00B338ED">
      <w:pPr>
        <w:spacing w:after="0" w:line="600" w:lineRule="auto"/>
        <w:ind w:firstLine="720"/>
        <w:contextualSpacing/>
        <w:jc w:val="both"/>
        <w:rPr>
          <w:rFonts w:eastAsia="Times New Roman"/>
          <w:szCs w:val="24"/>
        </w:rPr>
      </w:pPr>
      <w:r>
        <w:rPr>
          <w:rFonts w:eastAsia="Times New Roman"/>
          <w:szCs w:val="24"/>
        </w:rPr>
        <w:lastRenderedPageBreak/>
        <w:t>Ευχαριστώ.</w:t>
      </w:r>
    </w:p>
    <w:p w14:paraId="33B2939E" w14:textId="77777777" w:rsidR="00571D31" w:rsidRDefault="00B338ED">
      <w:pPr>
        <w:spacing w:after="0" w:line="600" w:lineRule="auto"/>
        <w:ind w:firstLine="720"/>
        <w:contextualSpacing/>
        <w:jc w:val="both"/>
        <w:rPr>
          <w:rFonts w:eastAsia="Times New Roman"/>
          <w:szCs w:val="24"/>
        </w:rPr>
      </w:pPr>
      <w:r w:rsidRPr="000B2AB3">
        <w:rPr>
          <w:rFonts w:eastAsia="Times New Roman"/>
          <w:b/>
          <w:szCs w:val="24"/>
        </w:rPr>
        <w:t xml:space="preserve">ΠΡΟΕΔΡΕΥΩΝ (Μάριος Γεωργιάδης): </w:t>
      </w:r>
      <w:r>
        <w:rPr>
          <w:rFonts w:eastAsia="Times New Roman"/>
          <w:szCs w:val="24"/>
        </w:rPr>
        <w:t xml:space="preserve">Ευχαριστούμε τον κ. </w:t>
      </w:r>
      <w:proofErr w:type="spellStart"/>
      <w:r>
        <w:rPr>
          <w:rFonts w:eastAsia="Times New Roman"/>
          <w:szCs w:val="24"/>
        </w:rPr>
        <w:t>Κεγκέρογλου</w:t>
      </w:r>
      <w:proofErr w:type="spellEnd"/>
      <w:r>
        <w:rPr>
          <w:rFonts w:eastAsia="Times New Roman"/>
          <w:szCs w:val="24"/>
        </w:rPr>
        <w:t>.</w:t>
      </w:r>
    </w:p>
    <w:p w14:paraId="33B2939F" w14:textId="77777777" w:rsidR="00571D31" w:rsidRDefault="00B338ED">
      <w:pPr>
        <w:spacing w:after="0" w:line="600" w:lineRule="auto"/>
        <w:ind w:firstLine="720"/>
        <w:contextualSpacing/>
        <w:jc w:val="both"/>
        <w:rPr>
          <w:rFonts w:eastAsia="Times New Roman"/>
          <w:szCs w:val="24"/>
        </w:rPr>
      </w:pPr>
      <w:r>
        <w:rPr>
          <w:rFonts w:eastAsia="Times New Roman"/>
          <w:szCs w:val="24"/>
        </w:rPr>
        <w:t xml:space="preserve">Ο κ. Χατζησάββας, Κοινοβουλευτικός Εκπρόσωπος της Χρυσής Αυγής, έχει τον λόγο για δώδεκα λεπτά. Μετά θα μιλήσουν η κ. </w:t>
      </w:r>
      <w:proofErr w:type="spellStart"/>
      <w:r>
        <w:rPr>
          <w:rFonts w:eastAsia="Times New Roman"/>
          <w:szCs w:val="24"/>
        </w:rPr>
        <w:t>Κατσαβριά</w:t>
      </w:r>
      <w:proofErr w:type="spellEnd"/>
      <w:r>
        <w:rPr>
          <w:rFonts w:eastAsia="Times New Roman"/>
          <w:szCs w:val="24"/>
        </w:rPr>
        <w:t xml:space="preserve">, ο κ. Παπαδόπουλος και ο κ. </w:t>
      </w:r>
      <w:proofErr w:type="spellStart"/>
      <w:r>
        <w:rPr>
          <w:rFonts w:eastAsia="Times New Roman"/>
          <w:szCs w:val="24"/>
        </w:rPr>
        <w:t>Μάρδας</w:t>
      </w:r>
      <w:proofErr w:type="spellEnd"/>
      <w:r>
        <w:rPr>
          <w:rFonts w:eastAsia="Times New Roman"/>
          <w:szCs w:val="24"/>
        </w:rPr>
        <w:t>.</w:t>
      </w:r>
    </w:p>
    <w:p w14:paraId="33B293A0" w14:textId="77777777" w:rsidR="00571D31" w:rsidRDefault="00B338ED">
      <w:pPr>
        <w:spacing w:after="0" w:line="600" w:lineRule="auto"/>
        <w:ind w:firstLine="720"/>
        <w:contextualSpacing/>
        <w:jc w:val="both"/>
        <w:rPr>
          <w:rFonts w:eastAsia="Times New Roman"/>
          <w:szCs w:val="24"/>
        </w:rPr>
      </w:pPr>
      <w:r>
        <w:rPr>
          <w:rFonts w:eastAsia="Times New Roman"/>
          <w:szCs w:val="24"/>
        </w:rPr>
        <w:t>Ορίστε, κύριε Χατζησάββα, έχετε τον λόγο.</w:t>
      </w:r>
    </w:p>
    <w:p w14:paraId="33B293A1" w14:textId="77777777" w:rsidR="00571D31" w:rsidRDefault="00B338ED">
      <w:pPr>
        <w:spacing w:after="0" w:line="600" w:lineRule="auto"/>
        <w:ind w:firstLine="720"/>
        <w:contextualSpacing/>
        <w:jc w:val="both"/>
        <w:rPr>
          <w:rFonts w:eastAsia="Times New Roman"/>
          <w:szCs w:val="24"/>
        </w:rPr>
      </w:pPr>
      <w:r w:rsidRPr="000B2AB3">
        <w:rPr>
          <w:rFonts w:eastAsia="Times New Roman"/>
          <w:b/>
          <w:szCs w:val="24"/>
        </w:rPr>
        <w:t>ΧΡΗΣΤΟΣ ΧΑΤΖΗΣΑΒΒΑΣ:</w:t>
      </w:r>
      <w:r>
        <w:rPr>
          <w:rFonts w:eastAsia="Times New Roman"/>
          <w:szCs w:val="24"/>
        </w:rPr>
        <w:t xml:space="preserve"> Ευχαριστώ, κύριε Πρόεδρε.</w:t>
      </w:r>
    </w:p>
    <w:p w14:paraId="33B293A2" w14:textId="77777777" w:rsidR="00571D31" w:rsidRDefault="00B338ED">
      <w:pPr>
        <w:spacing w:after="0" w:line="600" w:lineRule="auto"/>
        <w:ind w:firstLine="720"/>
        <w:contextualSpacing/>
        <w:jc w:val="both"/>
        <w:rPr>
          <w:rFonts w:eastAsia="Times New Roman"/>
          <w:szCs w:val="24"/>
        </w:rPr>
      </w:pPr>
      <w:r>
        <w:rPr>
          <w:rFonts w:eastAsia="Times New Roman"/>
          <w:szCs w:val="24"/>
        </w:rPr>
        <w:t>Καλό θα είναι να μην χρειάζονται νομοσχέδια για φιλανθρωπίες και για δωρεές και να λειτουργεί συντεταγμένα και σωστά το κράτος σ’ ό,τι αφορά τη δημόσια υγεία και την παιδεία, αλλά και όλες τις άλλες βαθμίδες διοίκησης.</w:t>
      </w:r>
    </w:p>
    <w:p w14:paraId="33B293A3" w14:textId="77777777" w:rsidR="00571D31" w:rsidRDefault="00B338ED">
      <w:pPr>
        <w:spacing w:after="0" w:line="600" w:lineRule="auto"/>
        <w:ind w:firstLine="720"/>
        <w:contextualSpacing/>
        <w:jc w:val="both"/>
        <w:rPr>
          <w:rFonts w:eastAsia="Times New Roman"/>
          <w:szCs w:val="24"/>
        </w:rPr>
      </w:pPr>
      <w:r>
        <w:rPr>
          <w:rFonts w:eastAsia="Times New Roman"/>
          <w:szCs w:val="24"/>
        </w:rPr>
        <w:t xml:space="preserve">Όσον αφορά, όμως, αυτήν την πολυδιαφημισμένη τροπολογία της κ. </w:t>
      </w:r>
      <w:proofErr w:type="spellStart"/>
      <w:r>
        <w:rPr>
          <w:rFonts w:eastAsia="Times New Roman"/>
          <w:szCs w:val="24"/>
        </w:rPr>
        <w:t>Αχτσιόγλου</w:t>
      </w:r>
      <w:proofErr w:type="spellEnd"/>
      <w:r>
        <w:rPr>
          <w:rFonts w:eastAsia="Times New Roman"/>
          <w:szCs w:val="24"/>
        </w:rPr>
        <w:t xml:space="preserve"> σχετικά με την άνοδο του κατώτατου μισθού, έτσι το παρουσίασαν τα συστημικά μέσα μαζικής ενημέρωσης που ελέγχονται από την Κυβέρνηση, δηλαδή ως την τροπολογία που θα λύσει όλα τα προβλήματα που δημιουργήθηκαν από τις </w:t>
      </w:r>
      <w:proofErr w:type="spellStart"/>
      <w:r>
        <w:rPr>
          <w:rFonts w:eastAsia="Times New Roman"/>
          <w:szCs w:val="24"/>
        </w:rPr>
        <w:t>μνημονιακές</w:t>
      </w:r>
      <w:proofErr w:type="spellEnd"/>
      <w:r>
        <w:rPr>
          <w:rFonts w:eastAsia="Times New Roman"/>
          <w:szCs w:val="24"/>
        </w:rPr>
        <w:t xml:space="preserve"> δεσμεύσεις και νομοθετήσεις που ψήφισε στο σύνολό της η Βουλή, πλην της Χρυσής Αυγής.</w:t>
      </w:r>
    </w:p>
    <w:p w14:paraId="33B293A4" w14:textId="77777777" w:rsidR="00571D31" w:rsidRDefault="00B338ED">
      <w:pPr>
        <w:spacing w:after="0" w:line="600" w:lineRule="auto"/>
        <w:ind w:firstLine="720"/>
        <w:jc w:val="both"/>
        <w:rPr>
          <w:rFonts w:eastAsia="Times New Roman" w:cs="Times New Roman"/>
          <w:szCs w:val="24"/>
        </w:rPr>
      </w:pPr>
      <w:r>
        <w:rPr>
          <w:rFonts w:eastAsia="Times New Roman"/>
          <w:szCs w:val="24"/>
        </w:rPr>
        <w:t xml:space="preserve">Τι είναι στην πραγματικότητα, όμως, αυτή η τροπολογία; Η τροπολογία αυτή απλά λέει ότι θα επανακαθορίσει τις προθεσμίες αναφορικά με την εκκίνηση της διαδικασίας διαμόρφωσης του κατώτατου μισθού και ημερομισθίου για το έτος 2018. </w:t>
      </w:r>
      <w:r>
        <w:rPr>
          <w:rFonts w:eastAsia="Times New Roman" w:cs="Times New Roman"/>
          <w:szCs w:val="24"/>
        </w:rPr>
        <w:t xml:space="preserve">Λέει ότι θα ξεκινήσει άμεσα στα τέλη Σεπτεμβρίου και θα καταλήξει στις αρχές Ιανουαρίου και προβλέπει μια διαδικασία με εκθέσεις από διαφόρους </w:t>
      </w:r>
      <w:r>
        <w:rPr>
          <w:rFonts w:eastAsia="Times New Roman" w:cs="Times New Roman"/>
          <w:szCs w:val="24"/>
        </w:rPr>
        <w:lastRenderedPageBreak/>
        <w:t xml:space="preserve">επιστημονικούς φορείς, διάλογο με κοινωνικούς εταίρους, εισηγήσεις από επιτροπή επιστημόνων κ.λπ., τα οποία τα έχουμε δει και σε άλλα νομοσχέδια. </w:t>
      </w:r>
    </w:p>
    <w:p w14:paraId="33B293A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Υποτίθεται ότι με τη διαδικασία αυτή ουσιαστικά θα επανακαθοριστεί ο κατώτατος μισθός σε επίπεδα που υποτίθεται ότι θα ανταποκρίνονται στα νέα δεδομένα της οικονομίας και τις ανάγκες του εργατικού δυναμικού. Δεν αναφέρει καν «άνοδο», λέει «επανακαθορισμό». Όμως σύμφωνα με τις </w:t>
      </w:r>
      <w:proofErr w:type="spellStart"/>
      <w:r>
        <w:rPr>
          <w:rFonts w:eastAsia="Times New Roman" w:cs="Times New Roman"/>
          <w:szCs w:val="24"/>
        </w:rPr>
        <w:t>μνημονιακές</w:t>
      </w:r>
      <w:proofErr w:type="spellEnd"/>
      <w:r>
        <w:rPr>
          <w:rFonts w:eastAsia="Times New Roman" w:cs="Times New Roman"/>
          <w:szCs w:val="24"/>
        </w:rPr>
        <w:t xml:space="preserve"> διατάξεις που ακολουθεί και η Κυβέρνηση ΣΥΡΙΖΑ - ΑΝΕΛ, όπως και οι προηγούμενες κυβερνήσεις, το ύψος του νομοθετημένου κατώτατου μισθού και νομοθετημένου ημερομισθίου θα πρέπει να καθορίζεται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την κατάσταση της ελληνικής οικονομίας και τις προοπτικές της για ανάπτυξη από την άποψη της παραγωγικότητας, των τιμών και της ανταγωνιστικότητας, της απασχόλησης και των ποσοστών ανεργίας, των εισοδημάτων και των μισθών. </w:t>
      </w:r>
    </w:p>
    <w:p w14:paraId="33B293A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Δηλαδή αφού θα δουν την κατάσταση στην οποία βρίσκεται η εθνική μας παραγωγή, που έχει διαλυθεί ο γεωργικός τομέας, η πρωτογενής παραγωγή, αφού θα δουν την αιμορραγία σε νέους και νέες οι οποίοι φεύγουν στο εξωτερικό για ένα καλύτερο μέλλον, θα βγάλουν μια απόφαση που θα λέει ότι θα ανέβει ο κατώτατος μισθός; Και αν ανέβει, πόσο θα ανέβει, πότε θα ανέβει; Μπορούμε να μάθουμε έστω και κατά προσέγγιση; Όχι όμως. Εσείς τα αφήνετε σε μια ασάφεια, σε γενικολογίες και σε μια μπακαλίστικη γενικότερα νομοθέτηση και βάζετε σε προεκλογική ομηρία τους εργαζόμενους, λέγοντας τους ότι «εμείς θα ξεκινήσουμε τη διαδικασία, αν θέλετε να δείτε και την κατάληξή της ψηφίστε μας και βλέπουμε μετά». </w:t>
      </w:r>
    </w:p>
    <w:p w14:paraId="33B293A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Βέβαια ο κ. </w:t>
      </w:r>
      <w:proofErr w:type="spellStart"/>
      <w:r>
        <w:rPr>
          <w:rFonts w:eastAsia="Times New Roman" w:cs="Times New Roman"/>
          <w:szCs w:val="24"/>
        </w:rPr>
        <w:t>Τσακαλώτος</w:t>
      </w:r>
      <w:proofErr w:type="spellEnd"/>
      <w:r>
        <w:rPr>
          <w:rFonts w:eastAsia="Times New Roman" w:cs="Times New Roman"/>
          <w:szCs w:val="24"/>
        </w:rPr>
        <w:t xml:space="preserve">, σε μια επίκαιρη ερώτηση δική μου σχετικά με τα </w:t>
      </w:r>
      <w:proofErr w:type="spellStart"/>
      <w:r>
        <w:rPr>
          <w:rFonts w:eastAsia="Times New Roman" w:cs="Times New Roman"/>
          <w:szCs w:val="24"/>
        </w:rPr>
        <w:t>μνημονιακά</w:t>
      </w:r>
      <w:proofErr w:type="spellEnd"/>
      <w:r>
        <w:rPr>
          <w:rFonts w:eastAsia="Times New Roman" w:cs="Times New Roman"/>
          <w:szCs w:val="24"/>
        </w:rPr>
        <w:t xml:space="preserve"> μέτρα που ψηφίζονται και αν αυτά βοηθούν σε κάτι την Ελλάδα, είχε παραδεχθεί δημοσίως ότι όλα τα μνημόνια που ψηφίστηκαν και από την πρώτη Κυβέρνηση και από τις μετέπειτα </w:t>
      </w:r>
      <w:proofErr w:type="spellStart"/>
      <w:r>
        <w:rPr>
          <w:rFonts w:eastAsia="Times New Roman" w:cs="Times New Roman"/>
          <w:szCs w:val="24"/>
        </w:rPr>
        <w:t>μνημονιακές</w:t>
      </w:r>
      <w:proofErr w:type="spellEnd"/>
      <w:r>
        <w:rPr>
          <w:rFonts w:eastAsia="Times New Roman" w:cs="Times New Roman"/>
          <w:szCs w:val="24"/>
        </w:rPr>
        <w:t xml:space="preserve"> κυβερνήσεις δεν είχαν ως στόχο, ως σκοπό και φυσικά ως αποτέλεσμα τη διάσωση της ελληνικής οικονομίας και του Έλληνα, αλλά τη διάσωση της Ευρωζώνης και του ευρώ. </w:t>
      </w:r>
    </w:p>
    <w:p w14:paraId="33B293A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Οφείλετε, λοιπόν, και εσείς και η κυρία Υπουργός, η οποία λείπει, να παραδεχθείτε ότι συνεχίζετε μια </w:t>
      </w:r>
      <w:proofErr w:type="spellStart"/>
      <w:r>
        <w:rPr>
          <w:rFonts w:eastAsia="Times New Roman" w:cs="Times New Roman"/>
          <w:szCs w:val="24"/>
        </w:rPr>
        <w:t>μνημονιακή</w:t>
      </w:r>
      <w:proofErr w:type="spellEnd"/>
      <w:r>
        <w:rPr>
          <w:rFonts w:eastAsia="Times New Roman" w:cs="Times New Roman"/>
          <w:szCs w:val="24"/>
        </w:rPr>
        <w:t xml:space="preserve"> πολιτική η οποία είναι αδιέξοδη για την ελληνική οικονομία. Κάνετε ακριβώς αυτά που έκαναν και οι προκάτοχοί σας και αποδεικνύεται -και πίστευα τουλάχιστον να μην το πιάσετε και σαν θέμα και να το επεκτείνετε- πως αισθάνεται δικαιωμένη η Νέα Δημοκρατία γιατί, λέει, ότι ενεργοποιείτε έναν </w:t>
      </w:r>
      <w:proofErr w:type="spellStart"/>
      <w:r>
        <w:rPr>
          <w:rFonts w:eastAsia="Times New Roman" w:cs="Times New Roman"/>
          <w:szCs w:val="24"/>
        </w:rPr>
        <w:t>μνημονιακό</w:t>
      </w:r>
      <w:proofErr w:type="spellEnd"/>
      <w:r>
        <w:rPr>
          <w:rFonts w:eastAsia="Times New Roman" w:cs="Times New Roman"/>
          <w:szCs w:val="24"/>
        </w:rPr>
        <w:t xml:space="preserve"> νόμο δικό της. Και ρωτάω εγώ τώρα: ήταν ανάγκη να φθάσετε σε αυτήν τη συζήτηση; Δεν έχετε καταλάβει ότι παίρνετε εντολές από τους ίδιους δανειστές οι οποίοι μας επιβάλλουν τα μνημόνια; </w:t>
      </w:r>
    </w:p>
    <w:p w14:paraId="33B293A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Οι κύριοι Βουλευτές των ΣΥΡΙΖΑ - ΑΝΕΛ που κατηγορούν τα άλλα κόμματα για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δεν έχουν καταλάβει ότι έχουν ψηφίσει μνημόνια που τους έδωσαν οι ίδιοι οι εντολείς; Πιστεύετε ότι εφαρμόζετε σοσιαλιστική πολιτική ή σοσιαλδημοκρατίας; Φιλελεύθερη, καπιταλιστική είναι. Δεν μπορείτε να κρυφθείτε πλέον, στένεψαν τα περιθώρια και οι δήθεν σοσιαλιστικοί ελιγμοί που κάνατε δεν υπάρχουν πλέον ως επιλογή. Τουλάχιστον από τα νομοθετήματά σας και τις αποφάσεις που </w:t>
      </w:r>
      <w:r>
        <w:rPr>
          <w:rFonts w:eastAsia="Times New Roman" w:cs="Times New Roman"/>
          <w:szCs w:val="24"/>
        </w:rPr>
        <w:lastRenderedPageBreak/>
        <w:t xml:space="preserve">παίρνετε δεν προκύπτει σοσιαλιστική και φιλολαϊκή πολιτική. Είναι άκρατος νεοφιλελευθερισμός, καπιταλισμός και ακολουθείτε τις εντολές των δανειστών μας είτε η Κυβέρνηση είναι ΣΥΡΙΖΑ - ΑΝΕΛ, είτε η κυβέρνηση είναι ΠΑΣΟΚ - Νέα Δημοκρατία, και αυτό δεν αλλάζει. </w:t>
      </w:r>
    </w:p>
    <w:p w14:paraId="33B293A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Όμως όταν βλέπουμε μια Υπουργό της Κυβέρνησης να λέει ότι ξεκινάμε μια διαδικασία με αυτήν την τροπολογία, που «θα» ανεβάσει τους μισθούς, που «θα» φέρει εκείνο, «θα» φέρει το άλλο, οφείλω να σας ενημερώσω ότι κυβερνάτε πάνω από τρία-τριάμισι χρόνια. Τα «θα» τα λέει η Αξιωματική Αντιπολίτευση και τα υπόλοιπα κόμματα της Αντιπολίτευσης, υποσχόμενοι ότι όταν θα γίνουν κυβέρνηση θα πραγματοποιήσουν κάτι. Εσείς είστε Κυβέρνηση. Αφήστε, λοιπόν, τα «θα» και αν θέλετε να βοηθήσετε θα πρέπει να δώσετε στην κοινωνία να καταλάβει ότι με αυτά που λέει το Κομμουνιστικό Κόμμα Ελλάδας, για παράδειγμα, για κοινωνική διαπάλη και άλλες τέτοιες αριστερές κορώνες που λέτε, δεν μπορείτε να καταφέρετε τίποτα πλέον.</w:t>
      </w:r>
    </w:p>
    <w:p w14:paraId="33B293AB"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Θα πρέπει ο εργοδότης να καταλάβει ότι ο εργαζόμενος και ο μισθός τον οποίον δαπανά για την αμοιβή του δεν είναι έξοδο για την επιχείρησή του, είναι μια επένδυση που κάνει και στο να τον πληρώσει και στο να τον μορφώσει και στο να τον εξειδικεύσει. Θα πρέπει να δημιουργηθεί ένα κλίμα συνεργασίας, καλής επιβίωσης, καλών συνθηκών εργασίας, για να μπορεί και ο εργαζόμενος να αισθάνεται ότι δουλεύει στη δική του δουλειά, να έχει μεγαλύτερα κέρδη από αυτά που τώρα ορίζουν οι κατώτεροι μισθοί και οι εντολές των μνημονίων, θα πρέπει να παίρνει μέρος από τα κέρδη στα οποία και αυτός συνεισφέρει με την εργασία του και θα πρέπει να συνεργαστούν όλοι μαζί, ο καθένας από την πλευρά του και φυσικά με το κράτος να είναι οδηγός, το κράτος να κάνει παρεμβάσεις και στη </w:t>
      </w:r>
      <w:r>
        <w:rPr>
          <w:rFonts w:eastAsia="Times New Roman" w:cs="Times New Roman"/>
          <w:szCs w:val="24"/>
        </w:rPr>
        <w:lastRenderedPageBreak/>
        <w:t xml:space="preserve">διατίμηση, αλλά και γενικότερα στον έλεγχο της αγοράς και να μην αφήνει ανεξέλεγκτα τους καπιταλιστές που μια είναι αριστεροί και μια είναι δεξιοί να καθορίζουν το γενικότερο πλαίσιο λειτουργίας. </w:t>
      </w:r>
    </w:p>
    <w:p w14:paraId="33B293AC"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Θα ήθελα, κλείνοντας, να </w:t>
      </w:r>
      <w:proofErr w:type="spellStart"/>
      <w:r>
        <w:rPr>
          <w:rFonts w:eastAsia="Times New Roman" w:cs="Times New Roman"/>
          <w:szCs w:val="24"/>
        </w:rPr>
        <w:t>επιστήσω</w:t>
      </w:r>
      <w:proofErr w:type="spellEnd"/>
      <w:r>
        <w:rPr>
          <w:rFonts w:eastAsia="Times New Roman" w:cs="Times New Roman"/>
          <w:szCs w:val="24"/>
        </w:rPr>
        <w:t xml:space="preserve"> την προσοχή σε εσάς που κυβερνάτε τόσα χρόνια, που φέρνετε διάφορες συμφωνίες, ότι στην περιοχή της Μακεδονίας μας τελευταία γίνονται κάποιες εκδηλώσεις και κάποια πανηγύρια τα οποία προκαλούν το κοινό αίσθημα, ειδικά μετά την τεταμένη κατάσταση της Συμφωνίας των Πρεσπών, από οργανώσεις οι οποίες λένε ότι είναι </w:t>
      </w:r>
      <w:proofErr w:type="spellStart"/>
      <w:r>
        <w:rPr>
          <w:rFonts w:eastAsia="Times New Roman" w:cs="Times New Roman"/>
          <w:szCs w:val="24"/>
        </w:rPr>
        <w:t>φιλοσκοπιανές</w:t>
      </w:r>
      <w:proofErr w:type="spellEnd"/>
      <w:r>
        <w:rPr>
          <w:rFonts w:eastAsia="Times New Roman" w:cs="Times New Roman"/>
          <w:szCs w:val="24"/>
        </w:rPr>
        <w:t xml:space="preserve">, γίνονται αναρτήσεις στα σλάβικα. Ματαιώθηκαν κάποιες από αυτές από την αστυνομία γιατί κατάλαβαν ότι πάνε να δημιουργήσουν κάποιο πρόβλημα. Θα πρέπει να </w:t>
      </w:r>
      <w:proofErr w:type="spellStart"/>
      <w:r>
        <w:rPr>
          <w:rFonts w:eastAsia="Times New Roman" w:cs="Times New Roman"/>
          <w:szCs w:val="24"/>
        </w:rPr>
        <w:t>επιστήσω</w:t>
      </w:r>
      <w:proofErr w:type="spellEnd"/>
      <w:r>
        <w:rPr>
          <w:rFonts w:eastAsia="Times New Roman" w:cs="Times New Roman"/>
          <w:szCs w:val="24"/>
        </w:rPr>
        <w:t xml:space="preserve"> την προσοχή και στις αρχές της περιοχής, να προλάβουν κάποιες καταστάσεις οι οποίες ακόμα και μέσα από την επαίσχυντη Συμφωνία των Πρεσπών απαγορεύονται.</w:t>
      </w:r>
    </w:p>
    <w:p w14:paraId="33B293A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Δεν χρειάζεται βέβαια να καταλάβουμε τι παίζεται στην όλη κατάσταση και δεν χρειάζεται να περιμένουμε καν να δούμε τι θα ψηφίσουν οι πολίτες των Σκοπίων, μιας και βλέπουμε ότι έχουν ψηφίσει υπέρ όλοι οι Ευρωπαίοι ηγέτες, έχει ψηφίσει ο Μπους και οι Ηνωμένες Πολιτείες της Αμερικής υπέρ και καταλαβαίνουμε τι μεθοδεύσεις υπάρχουν και για το δημοψήφισμα και για τη συμφωνία.</w:t>
      </w:r>
    </w:p>
    <w:p w14:paraId="33B293A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Βέβαια θα πρέπει να ξέρετε ότι οι επενδυτές των Σκοπίων τον τελευταίο καιρό επενδύουν πάρα πολύ μεγάλα χρηματικά ποσά για να αγοράσουν ακίνητα και οικόπεδα στη Βόρεια Ελλάδα, στη Θεσσαλονίκη και στη Χαλκιδική, περιουσίας αξίας εκατοντάδων χιλιάδων ευρώ, όταν ξέρουμε πολύ καλά ότι ένας καλά αμειβόμενος δημόσιος υπάλληλος των Σκοπίων παίρνει 200 ευρώ τον μήνα, πόσοι ελεύθεροι επαγγελματίες υπάρχουν και τι κεφάλαια διαχειρίζονται και για ποιον λόγο έχουν βαλθεί να </w:t>
      </w:r>
      <w:r>
        <w:rPr>
          <w:rFonts w:eastAsia="Times New Roman" w:cs="Times New Roman"/>
          <w:szCs w:val="24"/>
        </w:rPr>
        <w:lastRenderedPageBreak/>
        <w:t xml:space="preserve">αγοράζουν ακίνητη περιουσία στην περιοχή της Μακεδονίας μας. Βέβαια κάποιοι από αυτούς είναι επιχειρηματίες οι οποίοι είχαν μπει φυλακή μαζί με τον </w:t>
      </w:r>
      <w:proofErr w:type="spellStart"/>
      <w:r>
        <w:rPr>
          <w:rFonts w:eastAsia="Times New Roman" w:cs="Times New Roman"/>
          <w:szCs w:val="24"/>
        </w:rPr>
        <w:t>Ζάεφ</w:t>
      </w:r>
      <w:proofErr w:type="spellEnd"/>
      <w:r>
        <w:rPr>
          <w:rFonts w:eastAsia="Times New Roman" w:cs="Times New Roman"/>
          <w:szCs w:val="24"/>
        </w:rPr>
        <w:t xml:space="preserve">, όταν εκποίησαν «φιλέτα» στα Σκόπια, όταν ο </w:t>
      </w:r>
      <w:proofErr w:type="spellStart"/>
      <w:r>
        <w:rPr>
          <w:rFonts w:eastAsia="Times New Roman" w:cs="Times New Roman"/>
          <w:szCs w:val="24"/>
        </w:rPr>
        <w:t>Ζάεφ</w:t>
      </w:r>
      <w:proofErr w:type="spellEnd"/>
      <w:r>
        <w:rPr>
          <w:rFonts w:eastAsia="Times New Roman" w:cs="Times New Roman"/>
          <w:szCs w:val="24"/>
        </w:rPr>
        <w:t xml:space="preserve"> ήταν Δήμαρχος.</w:t>
      </w:r>
    </w:p>
    <w:p w14:paraId="33B293A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Και περνάμε σε μια ακόμα κατάσταση, που έχει δημιουργήσει η ιδεοληψία σας και η κακή πολιτική σας, στη Μόρια η οποία είναι έτοιμη να εκραγεί, σε άθλιες συνθήκες. Η ιδεοληψία σας, λοιπόν, πέτυχε αυτήν την κατάσταση. Ανήλικα παιδιά και γυναίκες μαζί με δολοφόνους, βιαστές και επικίνδυνους εγκληματικά άλλους ενηλίκους οι οποίοι είναι μαζί χωρίς να διαχωρίζετε τίποτα, όπως δεν διαχωρίσατε τους πρόσφυγες με τους μετανάστες και τους λαθρομετανάστες, και οδηγηθήκαμε σε αυτό το πρόβλημα. Απειλούν, σύμφωνα με εκθέσεις οργανισμών, ακόμα και ανήλικοι να θέσουν τέλος στη ζωή τους, να αυτοκτονήσουν, γιατί βιάζονται και κακοποιούνται καθημερινά ή θέλουν να πάνε σε κάποιο άλλο σημείο και έχουν εγκλωβιστεί στη Μόρια.</w:t>
      </w:r>
    </w:p>
    <w:p w14:paraId="33B293B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Αυτά τα παραπάνω απεικονίζουν για μια ακόμη φορά το πώς έχετε εσείς τον ανθρωπισμό μέσα στο μυαλό σας και </w:t>
      </w:r>
      <w:proofErr w:type="spellStart"/>
      <w:r>
        <w:rPr>
          <w:rFonts w:eastAsia="Times New Roman" w:cs="Times New Roman"/>
          <w:szCs w:val="24"/>
        </w:rPr>
        <w:t>ξαναγεννάται</w:t>
      </w:r>
      <w:proofErr w:type="spellEnd"/>
      <w:r>
        <w:rPr>
          <w:rFonts w:eastAsia="Times New Roman" w:cs="Times New Roman"/>
          <w:szCs w:val="24"/>
        </w:rPr>
        <w:t xml:space="preserve"> το ερώτημα όσον αφορά το πού πήγαν όλα αυτά τα εκατομμύρια που λέτε ότι δόθηκαν, σε ποιες ΜΚΟ και πού κατέληξαν.</w:t>
      </w:r>
    </w:p>
    <w:p w14:paraId="33B293B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Περιμένετε τις αντιδράσεις του ντόπιου πληθυσμού, που κάποτε θέλατε να τους δώσετε και βραβεία Νόμπελ, να αντιδράσουν τώρα γιατί δεν μπορούν να ζήσουν, δεν μπορούν να επιβιώσουν, και να τους χαρακτηρίσετε ρατσιστές και να τους κολλήσετε μια ταμπέλα και να τους </w:t>
      </w:r>
      <w:proofErr w:type="spellStart"/>
      <w:r>
        <w:rPr>
          <w:rFonts w:eastAsia="Times New Roman" w:cs="Times New Roman"/>
          <w:szCs w:val="24"/>
        </w:rPr>
        <w:t>στοχοποιήσετε</w:t>
      </w:r>
      <w:proofErr w:type="spellEnd"/>
      <w:r>
        <w:rPr>
          <w:rFonts w:eastAsia="Times New Roman" w:cs="Times New Roman"/>
          <w:szCs w:val="24"/>
        </w:rPr>
        <w:t xml:space="preserve">, όπως ακριβώς </w:t>
      </w:r>
      <w:proofErr w:type="spellStart"/>
      <w:r>
        <w:rPr>
          <w:rFonts w:eastAsia="Times New Roman" w:cs="Times New Roman"/>
          <w:szCs w:val="24"/>
        </w:rPr>
        <w:t>στοχοποιείτε</w:t>
      </w:r>
      <w:proofErr w:type="spellEnd"/>
      <w:r>
        <w:rPr>
          <w:rFonts w:eastAsia="Times New Roman" w:cs="Times New Roman"/>
          <w:szCs w:val="24"/>
        </w:rPr>
        <w:t xml:space="preserve">, με την ευαισθησία που δείχνει επιλεκτικά η αστυνομία, τα ΜΑΤ συγκεκριμένα, απέναντι σε Έλληνες οι οποίοι διαδηλώνουν για εθνικά ζητήματα και δέχονται χημικά και </w:t>
      </w:r>
      <w:r>
        <w:rPr>
          <w:rFonts w:eastAsia="Times New Roman" w:cs="Times New Roman"/>
          <w:szCs w:val="24"/>
        </w:rPr>
        <w:lastRenderedPageBreak/>
        <w:t>ξύλο χωρίς όριο, ενώ δεν γίνεται το ίδιο και δεν δείχνετε την ίδια ευαισθησία απέναντι στους αριστεριστές που καταστρέφουν, σπάνε και καίνε με κάθε ευκαιρία ή το ΚΚΕ. Δεν υπάρχει κάποιος να μου πει: δεν τους φαίνεται περίεργο ότι μέσα σε όλον αυτό τον κλοιό της αστυνομίας τούς επετράπη να φτάσουν μέχρι την κεντρική είσοδο της Έκθεσης της Θεσσαλονίκης; Δεν τους ανησυχεί καθόλου που το σύστημα δεν τους θεωρεί κίνδυνο;</w:t>
      </w:r>
    </w:p>
    <w:p w14:paraId="33B293B2" w14:textId="77777777" w:rsidR="00571D31" w:rsidRDefault="00B338ED">
      <w:pPr>
        <w:spacing w:after="0" w:line="600" w:lineRule="auto"/>
        <w:ind w:firstLine="720"/>
        <w:jc w:val="both"/>
        <w:rPr>
          <w:rFonts w:eastAsia="Times New Roman"/>
          <w:szCs w:val="24"/>
        </w:rPr>
      </w:pPr>
      <w:r>
        <w:rPr>
          <w:rFonts w:eastAsia="Times New Roman"/>
          <w:szCs w:val="24"/>
        </w:rPr>
        <w:t xml:space="preserve">Κλείνοντας, κύριε Πρόεδρε, θα ήθελα να επισημάνω ότι όλα αυτά γίνονται με συγκεκριμένη στόχευση. Δεν πειράζει αν οι λαθρομετανάστες κλείσουν έναν δρόμο, πειράζει αν οι Έλληνες αντιδράσουν για ένα εθνικό θέμα. </w:t>
      </w:r>
    </w:p>
    <w:p w14:paraId="33B293B3" w14:textId="77777777" w:rsidR="00571D31" w:rsidRDefault="00B338ED">
      <w:pPr>
        <w:spacing w:after="0" w:line="600" w:lineRule="auto"/>
        <w:ind w:firstLine="720"/>
        <w:jc w:val="both"/>
        <w:rPr>
          <w:rFonts w:eastAsia="Times New Roman"/>
          <w:szCs w:val="24"/>
        </w:rPr>
      </w:pPr>
      <w:r>
        <w:rPr>
          <w:rFonts w:eastAsia="Times New Roman"/>
          <w:szCs w:val="24"/>
        </w:rPr>
        <w:t xml:space="preserve">Θα πρέπει να καταλάβει ο κόσμος ότι αυτή η πολιτική ασκείται γιατί ψήφισαν ΣΥΡΙΖΑ και ΑΝΕΛ δύο φορές. Και δεν δικαιολογείται η ψήφος τους, γιατί τη δεύτερη φορά που τους ψήφισαν ήταν μετά από την αλλαγή στάσης και μετά από τη </w:t>
      </w:r>
      <w:proofErr w:type="spellStart"/>
      <w:r>
        <w:rPr>
          <w:rFonts w:eastAsia="Times New Roman"/>
          <w:szCs w:val="24"/>
        </w:rPr>
        <w:t>μνημονιακή</w:t>
      </w:r>
      <w:proofErr w:type="spellEnd"/>
      <w:r>
        <w:rPr>
          <w:rFonts w:eastAsia="Times New Roman"/>
          <w:szCs w:val="24"/>
        </w:rPr>
        <w:t xml:space="preserve"> στροφή και το δημοψήφισμα, όπου δεν εισακούστηκε ο ελληνικός λαός και το «όχι» έγινε «ναι». </w:t>
      </w:r>
    </w:p>
    <w:p w14:paraId="33B293B4" w14:textId="77777777" w:rsidR="00571D31" w:rsidRDefault="00B338ED">
      <w:pPr>
        <w:spacing w:after="0" w:line="600" w:lineRule="auto"/>
        <w:ind w:firstLine="720"/>
        <w:jc w:val="both"/>
        <w:rPr>
          <w:rFonts w:eastAsia="Times New Roman"/>
          <w:szCs w:val="24"/>
        </w:rPr>
      </w:pPr>
      <w:r>
        <w:rPr>
          <w:rFonts w:eastAsia="Times New Roman"/>
          <w:szCs w:val="24"/>
        </w:rPr>
        <w:t xml:space="preserve">Θα πρέπει να καταλάβει ότι δεν μπορούν να κατηγορούν την Αστυνομία γιατί εφαρμόζει πολιτικές ΣΥΡΙΖΑ, όταν με τη ψήφο του έκανε τον ΣΥΡΙΖΑ αφεντικό της Αστυνομίας και διοικητή του κράτους. </w:t>
      </w:r>
    </w:p>
    <w:p w14:paraId="33B293B5" w14:textId="77777777" w:rsidR="00571D31" w:rsidRDefault="00B338ED">
      <w:pPr>
        <w:spacing w:after="0" w:line="600" w:lineRule="auto"/>
        <w:ind w:firstLine="720"/>
        <w:jc w:val="both"/>
        <w:rPr>
          <w:rFonts w:eastAsia="Times New Roman"/>
          <w:szCs w:val="24"/>
        </w:rPr>
      </w:pPr>
      <w:r>
        <w:rPr>
          <w:rFonts w:eastAsia="Times New Roman"/>
          <w:szCs w:val="24"/>
        </w:rPr>
        <w:t xml:space="preserve">Θα πρέπει να καταλάβει ότι αν θέλει να εκφραστεί ο μέσος Έλληνας πατριώτης, θα πρέπει να σχηματοποιήσει αυτά τα οποία έχει στο μυαλό του με ψήφο στη Χρυσή Αυγή, όποτε γίνουν οι επόμενες εκλογές.  </w:t>
      </w:r>
    </w:p>
    <w:p w14:paraId="33B293B6" w14:textId="77777777" w:rsidR="00571D31" w:rsidRDefault="00B338ED">
      <w:pPr>
        <w:spacing w:after="0" w:line="600" w:lineRule="auto"/>
        <w:ind w:firstLine="720"/>
        <w:jc w:val="both"/>
        <w:rPr>
          <w:rFonts w:eastAsia="Times New Roman"/>
          <w:szCs w:val="24"/>
        </w:rPr>
      </w:pPr>
      <w:r>
        <w:rPr>
          <w:rFonts w:eastAsia="Times New Roman"/>
          <w:szCs w:val="24"/>
        </w:rPr>
        <w:t xml:space="preserve">Ευχαριστώ πολύ. </w:t>
      </w:r>
    </w:p>
    <w:p w14:paraId="33B293B7" w14:textId="77777777" w:rsidR="00571D31" w:rsidRDefault="00B338ED">
      <w:pPr>
        <w:spacing w:after="0" w:line="600" w:lineRule="auto"/>
        <w:ind w:firstLine="720"/>
        <w:jc w:val="both"/>
        <w:rPr>
          <w:rFonts w:eastAsia="Times New Roman"/>
          <w:szCs w:val="24"/>
        </w:rPr>
      </w:pPr>
      <w:r w:rsidRPr="00110737">
        <w:rPr>
          <w:rFonts w:eastAsia="Times New Roman"/>
          <w:b/>
          <w:szCs w:val="24"/>
        </w:rPr>
        <w:lastRenderedPageBreak/>
        <w:t xml:space="preserve">ΠΡΟΕΔΡΕΥΩΝ (Μάριος Γεωργιάδης): </w:t>
      </w:r>
      <w:r>
        <w:rPr>
          <w:rFonts w:eastAsia="Times New Roman"/>
          <w:szCs w:val="24"/>
        </w:rPr>
        <w:t xml:space="preserve">Ευχαριστούμε τον κ. Χατζησάββα. </w:t>
      </w:r>
    </w:p>
    <w:p w14:paraId="33B293B8" w14:textId="77777777" w:rsidR="00571D31" w:rsidRDefault="00B338ED">
      <w:pPr>
        <w:spacing w:after="0" w:line="600" w:lineRule="auto"/>
        <w:ind w:firstLine="720"/>
        <w:jc w:val="both"/>
        <w:rPr>
          <w:rFonts w:eastAsia="Times New Roman"/>
          <w:szCs w:val="24"/>
        </w:rPr>
      </w:pPr>
      <w:r>
        <w:rPr>
          <w:rFonts w:eastAsia="Times New Roman"/>
          <w:szCs w:val="24"/>
        </w:rPr>
        <w:t xml:space="preserve">Τον λόγο έχει η κ. </w:t>
      </w:r>
      <w:proofErr w:type="spellStart"/>
      <w:r>
        <w:rPr>
          <w:rFonts w:eastAsia="Times New Roman"/>
          <w:szCs w:val="24"/>
        </w:rPr>
        <w:t>Κατσαβριά</w:t>
      </w:r>
      <w:proofErr w:type="spellEnd"/>
      <w:r>
        <w:rPr>
          <w:rFonts w:eastAsia="Times New Roman"/>
          <w:szCs w:val="24"/>
        </w:rPr>
        <w:t xml:space="preserve"> για επτά λεπτά.</w:t>
      </w:r>
    </w:p>
    <w:p w14:paraId="33B293B9" w14:textId="77777777" w:rsidR="00571D31" w:rsidRDefault="00B338ED">
      <w:pPr>
        <w:spacing w:after="0" w:line="600" w:lineRule="auto"/>
        <w:ind w:firstLine="720"/>
        <w:jc w:val="both"/>
        <w:rPr>
          <w:rFonts w:eastAsia="Times New Roman"/>
          <w:szCs w:val="24"/>
        </w:rPr>
      </w:pPr>
      <w:r>
        <w:rPr>
          <w:rFonts w:eastAsia="Times New Roman"/>
          <w:szCs w:val="24"/>
        </w:rPr>
        <w:t xml:space="preserve">Έχουμε ολοκληρώσει με τους Κοινοβουλευτικούς Εκπροσώπους. Στη συνέχεια θα πάρουν τον λόγο ο κ. Παπαδόπουλος και ο κ. </w:t>
      </w:r>
      <w:proofErr w:type="spellStart"/>
      <w:r>
        <w:rPr>
          <w:rFonts w:eastAsia="Times New Roman"/>
          <w:szCs w:val="24"/>
        </w:rPr>
        <w:t>Μάρδας</w:t>
      </w:r>
      <w:proofErr w:type="spellEnd"/>
      <w:r>
        <w:rPr>
          <w:rFonts w:eastAsia="Times New Roman"/>
          <w:szCs w:val="24"/>
        </w:rPr>
        <w:t xml:space="preserve"> και μετά θα μιλήσουν οι Υπουργοί, για να προχωρήσουμε με την ψηφοφορία. </w:t>
      </w:r>
    </w:p>
    <w:p w14:paraId="33B293BA" w14:textId="77777777" w:rsidR="00571D31" w:rsidRDefault="00B338ED">
      <w:pPr>
        <w:spacing w:after="0" w:line="600" w:lineRule="auto"/>
        <w:ind w:firstLine="720"/>
        <w:jc w:val="both"/>
        <w:rPr>
          <w:rFonts w:eastAsia="Times New Roman"/>
          <w:szCs w:val="24"/>
        </w:rPr>
      </w:pPr>
      <w:r w:rsidRPr="008C0FB6">
        <w:rPr>
          <w:rFonts w:eastAsia="Times New Roman"/>
          <w:b/>
          <w:szCs w:val="24"/>
        </w:rPr>
        <w:t>ΧΡΥΣΟΥΛΑ ΚΑΤΣΑΒΡΙΑ</w:t>
      </w:r>
      <w:r>
        <w:rPr>
          <w:rFonts w:eastAsia="Times New Roman"/>
          <w:b/>
          <w:szCs w:val="24"/>
        </w:rPr>
        <w:t xml:space="preserve"> </w:t>
      </w:r>
      <w:r w:rsidRPr="008C0FB6">
        <w:rPr>
          <w:rFonts w:eastAsia="Times New Roman"/>
          <w:b/>
          <w:szCs w:val="24"/>
        </w:rPr>
        <w:t>-</w:t>
      </w:r>
      <w:r>
        <w:rPr>
          <w:rFonts w:eastAsia="Times New Roman"/>
          <w:b/>
          <w:szCs w:val="24"/>
        </w:rPr>
        <w:t xml:space="preserve"> </w:t>
      </w:r>
      <w:r w:rsidRPr="008C0FB6">
        <w:rPr>
          <w:rFonts w:eastAsia="Times New Roman"/>
          <w:b/>
          <w:szCs w:val="24"/>
        </w:rPr>
        <w:t xml:space="preserve">ΣΙΩΡΟΠΟΥΛΟΥ: </w:t>
      </w:r>
      <w:r>
        <w:rPr>
          <w:rFonts w:eastAsia="Times New Roman"/>
          <w:szCs w:val="24"/>
        </w:rPr>
        <w:t>Ευχαριστώ, κύριε Πρόεδρε.</w:t>
      </w:r>
    </w:p>
    <w:p w14:paraId="33B293BB" w14:textId="77777777" w:rsidR="00571D31" w:rsidRDefault="00B338ED">
      <w:pPr>
        <w:spacing w:after="0" w:line="600" w:lineRule="auto"/>
        <w:ind w:firstLine="720"/>
        <w:jc w:val="both"/>
        <w:rPr>
          <w:rFonts w:eastAsia="Times New Roman"/>
          <w:szCs w:val="24"/>
        </w:rPr>
      </w:pPr>
      <w:r>
        <w:rPr>
          <w:rFonts w:eastAsia="Times New Roman"/>
          <w:szCs w:val="24"/>
        </w:rPr>
        <w:t xml:space="preserve">Κύριε Υπουργέ, κυρίες και κύριοι συνάδελφοι, είναι γεγονός ότι με την κύρωση την παρούσας σύμβασης δωρεάς ανάμεσα στο ελληνικό δημόσιο και το </w:t>
      </w:r>
      <w:r w:rsidRPr="00C2242B">
        <w:rPr>
          <w:rFonts w:eastAsia="Times New Roman"/>
          <w:szCs w:val="24"/>
        </w:rPr>
        <w:t xml:space="preserve">Κοινωφελές Ίδρυμα </w:t>
      </w:r>
      <w:r>
        <w:rPr>
          <w:rFonts w:eastAsia="Times New Roman"/>
          <w:szCs w:val="24"/>
        </w:rPr>
        <w:t>«</w:t>
      </w:r>
      <w:r w:rsidRPr="00C2242B">
        <w:rPr>
          <w:rFonts w:eastAsia="Times New Roman"/>
          <w:szCs w:val="24"/>
        </w:rPr>
        <w:t>Σ</w:t>
      </w:r>
      <w:r>
        <w:rPr>
          <w:rFonts w:eastAsia="Times New Roman"/>
          <w:szCs w:val="24"/>
        </w:rPr>
        <w:t>ταύρος</w:t>
      </w:r>
      <w:r w:rsidRPr="00C2242B">
        <w:rPr>
          <w:rFonts w:eastAsia="Times New Roman"/>
          <w:szCs w:val="24"/>
        </w:rPr>
        <w:t xml:space="preserve"> Νιάρχος</w:t>
      </w:r>
      <w:r>
        <w:rPr>
          <w:rFonts w:eastAsia="Times New Roman"/>
          <w:szCs w:val="24"/>
        </w:rPr>
        <w:t>» επιτυγχάνεται η ενίσχυση και η αναβάθμιση του συστήματος υγείας στην πατρίδα μας. Οι ρυθμίσεις και οι διαδικαστικές προβλέψεις που συζητούμε εξασφαλίζουν την υλοποίηση αυτής της δωρεάς του ιδρύματος με νομιμότητα, διαφάνεια, ταχύτητα και αποτελεσματικότητα.</w:t>
      </w:r>
    </w:p>
    <w:p w14:paraId="33B293BC" w14:textId="77777777" w:rsidR="00571D31" w:rsidRDefault="00B338ED">
      <w:pPr>
        <w:spacing w:after="0" w:line="600" w:lineRule="auto"/>
        <w:ind w:firstLine="720"/>
        <w:jc w:val="both"/>
        <w:rPr>
          <w:rFonts w:eastAsia="Times New Roman"/>
          <w:szCs w:val="24"/>
        </w:rPr>
      </w:pPr>
      <w:r>
        <w:rPr>
          <w:rFonts w:eastAsia="Times New Roman"/>
          <w:szCs w:val="24"/>
        </w:rPr>
        <w:t xml:space="preserve">Εκείνο που θεωρώ σημαντικό να υπογραμμιστεί είναι η επιλογή του </w:t>
      </w:r>
      <w:r w:rsidRPr="00C2242B">
        <w:rPr>
          <w:rFonts w:eastAsia="Times New Roman"/>
          <w:szCs w:val="24"/>
        </w:rPr>
        <w:t>Κοινωφελ</w:t>
      </w:r>
      <w:r>
        <w:rPr>
          <w:rFonts w:eastAsia="Times New Roman"/>
          <w:szCs w:val="24"/>
        </w:rPr>
        <w:t>ούς</w:t>
      </w:r>
      <w:r w:rsidRPr="00C2242B">
        <w:rPr>
          <w:rFonts w:eastAsia="Times New Roman"/>
          <w:szCs w:val="24"/>
        </w:rPr>
        <w:t xml:space="preserve"> </w:t>
      </w:r>
      <w:r>
        <w:rPr>
          <w:rFonts w:eastAsia="Times New Roman"/>
          <w:szCs w:val="24"/>
        </w:rPr>
        <w:t>Ιδρύματος «Σταύρος</w:t>
      </w:r>
      <w:r w:rsidRPr="00C2242B">
        <w:rPr>
          <w:rFonts w:eastAsia="Times New Roman"/>
          <w:szCs w:val="24"/>
        </w:rPr>
        <w:t xml:space="preserve"> Νιάρχος</w:t>
      </w:r>
      <w:r>
        <w:rPr>
          <w:rFonts w:eastAsia="Times New Roman"/>
          <w:szCs w:val="24"/>
        </w:rPr>
        <w:t xml:space="preserve">» να συμβάλλει σε κοινωνικό επίπεδο με τα συγκεκριμένα έργα που αφορούν στον ευαίσθητο τομέα της υγείας των Ελλήνων πολιτών. Πρόκειται για μία αξιέπαινη επιλογή η οποία έρχεται να προστεθεί και σε άλλες επιτυχημένες πρωτοβουλίες, όπως αυτή του Κέντρου Πολιτισμού στο Φάληρο, που ήδη λειτουργεί και κοσμεί την πρωτεύουσά μας. </w:t>
      </w:r>
    </w:p>
    <w:p w14:paraId="33B293BD" w14:textId="77777777" w:rsidR="00571D31" w:rsidRDefault="00B338ED">
      <w:pPr>
        <w:spacing w:after="0" w:line="600" w:lineRule="auto"/>
        <w:ind w:firstLine="720"/>
        <w:jc w:val="both"/>
        <w:rPr>
          <w:rFonts w:eastAsia="Times New Roman"/>
          <w:szCs w:val="24"/>
        </w:rPr>
      </w:pPr>
      <w:r>
        <w:rPr>
          <w:rFonts w:eastAsia="Times New Roman"/>
          <w:szCs w:val="24"/>
        </w:rPr>
        <w:lastRenderedPageBreak/>
        <w:t xml:space="preserve">Πιο σημαντικό, όμως, είναι το γεγονός ότι το ίδρυμα αποδίδει αυτά τα έργα στην κοινωνία δια μέσω της πολιτείας, πράγμα που σημαίνει ότι ένας ιδιωτικός φορέας έμπρακτα εμπιστεύεται και αναγνωρίζει το δημόσιο ως τον φορέα ευθύνης για την άσκηση πολιτικών που αφορούν στο κοινωνικό σύνολο. </w:t>
      </w:r>
    </w:p>
    <w:p w14:paraId="33B293BE" w14:textId="77777777" w:rsidR="00571D31" w:rsidRDefault="00B338ED">
      <w:pPr>
        <w:spacing w:after="0" w:line="600" w:lineRule="auto"/>
        <w:ind w:firstLine="720"/>
        <w:jc w:val="both"/>
        <w:rPr>
          <w:rFonts w:eastAsia="Times New Roman"/>
          <w:szCs w:val="24"/>
        </w:rPr>
      </w:pPr>
      <w:r>
        <w:rPr>
          <w:rFonts w:eastAsia="Times New Roman"/>
          <w:szCs w:val="24"/>
        </w:rPr>
        <w:t xml:space="preserve">Και εδώ δεν χωρά αμφιβολία ότι η υγεία, ο πολιτισμός, η παιδεία, δεν είναι αγοραία προϊόντα στα οποία μπορεί να έχει πρόσβαση μόνο ο πολίτης που μπορεί να πληρώσει. Αντίθετα, είναι καθολικό, κοινωνικό δικαίωμα και χρέος της πολιτείας να το διασφαλίζει και να παρέχει πλήρως όλες τις ανάλογες υπηρεσίες, σε όλους τους πολίτες και χωρίς καμία διάκριση. Μέσα σε αυτό το πλαίσιο, ασφαλώς και είναι ευπρόσδεκτη η κοινωνική συνεισφορά του ιδρύματος και μάλιστα, για την ίδρυση των δομών υγείας οι οποίες δεινοπάθησαν στα χρόνια της κρίσης και της χρεοκοπίας. </w:t>
      </w:r>
    </w:p>
    <w:p w14:paraId="33B293BF" w14:textId="77777777" w:rsidR="00571D31" w:rsidRDefault="00B338ED">
      <w:pPr>
        <w:spacing w:after="0" w:line="600" w:lineRule="auto"/>
        <w:ind w:firstLine="720"/>
        <w:jc w:val="both"/>
        <w:rPr>
          <w:rFonts w:eastAsia="Times New Roman"/>
          <w:szCs w:val="24"/>
        </w:rPr>
      </w:pPr>
      <w:r>
        <w:rPr>
          <w:rFonts w:eastAsia="Times New Roman"/>
          <w:szCs w:val="24"/>
        </w:rPr>
        <w:t xml:space="preserve">Στο σημείο αυτό, όμως, θέλω να υπογραμμίσω ότι παρά τη δύσκολη οικονομική κατάσταση, εμείς, ο ΣΥΡΙΖΑ και η Κυβέρνησή μας, τα τελευταία χρόνια δίνουμε σκληρές μάχες και στον χώρο της υγείας. Είναι μάχες που τις κερδίζουμε καθημερινά, με μεγάλες μεταρρυθμιστικές τομές, με αύξηση των δαπανών, με διαφάνεια και πάταξη των φαινομένων διαφθοράς, που δυστυχώς ήταν πολλά, πάρα πολλά και ειδικά στην υγεία. </w:t>
      </w:r>
    </w:p>
    <w:p w14:paraId="33B293C0" w14:textId="77777777" w:rsidR="00571D31" w:rsidRDefault="00B338ED">
      <w:pPr>
        <w:spacing w:after="0" w:line="600" w:lineRule="auto"/>
        <w:ind w:firstLine="720"/>
        <w:jc w:val="both"/>
        <w:rPr>
          <w:rFonts w:eastAsia="Times New Roman"/>
          <w:szCs w:val="24"/>
        </w:rPr>
      </w:pPr>
      <w:r>
        <w:rPr>
          <w:rFonts w:eastAsia="Times New Roman"/>
          <w:szCs w:val="24"/>
        </w:rPr>
        <w:t xml:space="preserve">Δεν περιμέναμε και ούτε επιδιώκουμε να καλύψουμε τις κοινωνικές ανάγκες με φιλανθρωπία, αλλά με συγκροτημένη και σχεδιασμένη κοινωνική πολική. </w:t>
      </w:r>
    </w:p>
    <w:p w14:paraId="33B293C1" w14:textId="77777777" w:rsidR="00571D31" w:rsidRDefault="00B338ED">
      <w:pPr>
        <w:spacing w:after="0" w:line="600" w:lineRule="auto"/>
        <w:ind w:firstLine="720"/>
        <w:jc w:val="both"/>
        <w:rPr>
          <w:rFonts w:eastAsia="Times New Roman"/>
          <w:szCs w:val="24"/>
        </w:rPr>
      </w:pPr>
      <w:r>
        <w:rPr>
          <w:rFonts w:eastAsia="Times New Roman"/>
          <w:szCs w:val="24"/>
        </w:rPr>
        <w:lastRenderedPageBreak/>
        <w:t>Σε κάθε περίπτωση, όμως, αυτή η δωρεά έρχεται σε μια καλή στιγμή, καθώς η χώρα μας γυρίζει σελίδα, βαδίζοντας πλέον με σιγουριά στον δρόμο της δίκαιης ανάπτυξης, της ανάκτησης των δικαιωμάτων και της ολοκλήρωσης του κοινωνικού κράτους.</w:t>
      </w:r>
    </w:p>
    <w:p w14:paraId="33B293C2" w14:textId="77777777" w:rsidR="00571D31" w:rsidRDefault="00B338ED">
      <w:pPr>
        <w:spacing w:after="0" w:line="600" w:lineRule="auto"/>
        <w:ind w:firstLine="720"/>
        <w:jc w:val="both"/>
        <w:rPr>
          <w:rFonts w:eastAsia="Times New Roman"/>
          <w:szCs w:val="24"/>
        </w:rPr>
      </w:pPr>
      <w:r>
        <w:rPr>
          <w:rFonts w:eastAsia="Times New Roman"/>
          <w:szCs w:val="24"/>
        </w:rPr>
        <w:t xml:space="preserve">Η πιο ισχυρή, η πιο εμβληματική απόδειξη του γεγονότος ότι η χώρα γυρίζει σελίδα, είναι η τροπολογία που κατέθεσε σήμερα η Υπουργός Εργασίας κ. </w:t>
      </w:r>
      <w:proofErr w:type="spellStart"/>
      <w:r>
        <w:rPr>
          <w:rFonts w:eastAsia="Times New Roman"/>
          <w:szCs w:val="24"/>
        </w:rPr>
        <w:t>Αχτσιόγλου</w:t>
      </w:r>
      <w:proofErr w:type="spellEnd"/>
      <w:r>
        <w:rPr>
          <w:rFonts w:eastAsia="Times New Roman"/>
          <w:szCs w:val="24"/>
        </w:rPr>
        <w:t xml:space="preserve"> και αφορά στη διαμόρφωση του κατώτατου μισθού στον ιδιωτικό τομέα. </w:t>
      </w:r>
    </w:p>
    <w:p w14:paraId="33B293C3" w14:textId="77777777" w:rsidR="00571D31" w:rsidRDefault="00B338ED">
      <w:pPr>
        <w:spacing w:after="0" w:line="600" w:lineRule="auto"/>
        <w:ind w:firstLine="720"/>
        <w:jc w:val="both"/>
        <w:rPr>
          <w:rFonts w:eastAsia="Times New Roman"/>
          <w:szCs w:val="24"/>
        </w:rPr>
      </w:pPr>
      <w:r>
        <w:rPr>
          <w:rFonts w:eastAsia="Times New Roman"/>
          <w:szCs w:val="24"/>
        </w:rPr>
        <w:t xml:space="preserve">Η χώρα επανέρχεται με ταχύς ρυθμούς σε αυτό που λέμε κανονικότητα. Τα μνημόνια τελείωσαν χάρη στις θυσίες των εργαζομένων και της κοινωνίας των πολλών. Οι συνθήκες βελτιώνονται και ήρθε η ώρα να αποκαταστήσουμε τις απώλειες που υπέστησαν οι εργαζόμενοι εξαιτίας της χρεοκοπίας που προκάλεσε η </w:t>
      </w:r>
      <w:proofErr w:type="spellStart"/>
      <w:r>
        <w:rPr>
          <w:rFonts w:eastAsia="Times New Roman"/>
          <w:szCs w:val="24"/>
        </w:rPr>
        <w:t>κλεπτοκρατία</w:t>
      </w:r>
      <w:proofErr w:type="spellEnd"/>
      <w:r>
        <w:rPr>
          <w:rFonts w:eastAsia="Times New Roman"/>
          <w:szCs w:val="24"/>
        </w:rPr>
        <w:t xml:space="preserve"> και το παλιό πολιτικό σύστημα, το ΠΑΣΟΚ, με όποιο όνομα και ΑΦΜ, μαζί με τη Νέα Δημοκρατία.       </w:t>
      </w:r>
      <w:r w:rsidRPr="008C0FB6">
        <w:rPr>
          <w:rFonts w:eastAsia="Times New Roman"/>
          <w:szCs w:val="24"/>
        </w:rPr>
        <w:t xml:space="preserve"> </w:t>
      </w:r>
    </w:p>
    <w:p w14:paraId="33B293C4" w14:textId="77777777" w:rsidR="00571D31" w:rsidRDefault="00B338ED">
      <w:pPr>
        <w:spacing w:after="0" w:line="600" w:lineRule="auto"/>
        <w:ind w:firstLine="720"/>
        <w:jc w:val="both"/>
        <w:rPr>
          <w:rFonts w:eastAsia="Times New Roman" w:cs="Times New Roman"/>
          <w:szCs w:val="24"/>
        </w:rPr>
      </w:pPr>
      <w:r>
        <w:rPr>
          <w:rFonts w:eastAsia="Times New Roman"/>
          <w:szCs w:val="24"/>
        </w:rPr>
        <w:t xml:space="preserve"> </w:t>
      </w:r>
      <w:r>
        <w:rPr>
          <w:rFonts w:eastAsia="Times New Roman" w:cs="Times New Roman"/>
          <w:szCs w:val="24"/>
        </w:rPr>
        <w:t xml:space="preserve">Ο βάρβαρος νεοφιλελευθερισμός, ο εργασιακός μεσαίωνας, η φτώχεια, η ανεργία και η κοινωνική αναλγησία είναι η συνταγή που δοκιμάσαμε και επιχειρούν να επαναφέρουν με τον μανδύα της αλήθειας τα μεγάλα συμφέροντα και το παλιό πολιτικό σύστημα. Δεν μας αξίζει αυτή η αλήθεια, ο λαός δεν τη θέλει και δεν </w:t>
      </w:r>
      <w:proofErr w:type="spellStart"/>
      <w:r>
        <w:rPr>
          <w:rFonts w:eastAsia="Times New Roman" w:cs="Times New Roman"/>
          <w:szCs w:val="24"/>
        </w:rPr>
        <w:t>παραπλανάται</w:t>
      </w:r>
      <w:proofErr w:type="spellEnd"/>
      <w:r>
        <w:rPr>
          <w:rFonts w:eastAsia="Times New Roman" w:cs="Times New Roman"/>
          <w:szCs w:val="24"/>
        </w:rPr>
        <w:t xml:space="preserve"> πλέον. </w:t>
      </w:r>
    </w:p>
    <w:p w14:paraId="33B293C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Πρώτιστη προτεραιότητά μας είναι η πλήρης απασχόληση, η δίκαιη διανομή των εισοδημάτων και η δίκαιη κατανομή των βαρών. Αυτό είναι το μέλλον που διεκδικούν και θα κερδίσουν οι εργαζόμενοι και η νέα γενιά. Είναι ένα μέλλον με αξιοπρέπεια, δικαιοσύνη και κοινωνική αλληλεγγύη.</w:t>
      </w:r>
    </w:p>
    <w:p w14:paraId="33B293C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3B293C7" w14:textId="77777777" w:rsidR="00571D31" w:rsidRDefault="00B338ED">
      <w:pPr>
        <w:spacing w:after="0" w:line="600" w:lineRule="auto"/>
        <w:ind w:firstLine="720"/>
        <w:jc w:val="center"/>
        <w:rPr>
          <w:rFonts w:eastAsia="Times New Roman"/>
          <w:bCs/>
          <w:szCs w:val="24"/>
        </w:rPr>
      </w:pPr>
      <w:r w:rsidRPr="007207BF">
        <w:rPr>
          <w:rFonts w:eastAsia="Times New Roman"/>
          <w:bCs/>
          <w:szCs w:val="24"/>
        </w:rPr>
        <w:lastRenderedPageBreak/>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33B293C8" w14:textId="77777777" w:rsidR="00571D31" w:rsidRDefault="00B338ED">
      <w:pPr>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και εμείς γιατί ήσασταν μέσα στον χρόνο.</w:t>
      </w:r>
    </w:p>
    <w:p w14:paraId="33B293C9" w14:textId="77777777" w:rsidR="00571D31" w:rsidRDefault="00B338ED">
      <w:pPr>
        <w:spacing w:after="0" w:line="600" w:lineRule="auto"/>
        <w:ind w:firstLine="720"/>
        <w:jc w:val="both"/>
        <w:rPr>
          <w:rFonts w:eastAsia="Times New Roman"/>
          <w:bCs/>
          <w:szCs w:val="24"/>
        </w:rPr>
      </w:pPr>
      <w:r>
        <w:rPr>
          <w:rFonts w:eastAsia="Times New Roman"/>
          <w:bCs/>
          <w:szCs w:val="24"/>
        </w:rPr>
        <w:t>Τον λόγο έχει ο κ. Παπαδόπουλος για επτά λεπτά.</w:t>
      </w:r>
    </w:p>
    <w:p w14:paraId="33B293CA" w14:textId="77777777" w:rsidR="00571D31" w:rsidRDefault="00B338ED">
      <w:pPr>
        <w:spacing w:after="0" w:line="600" w:lineRule="auto"/>
        <w:ind w:firstLine="720"/>
        <w:jc w:val="both"/>
        <w:rPr>
          <w:rFonts w:eastAsia="Times New Roman"/>
          <w:bCs/>
          <w:szCs w:val="24"/>
        </w:rPr>
      </w:pPr>
      <w:r w:rsidRPr="005D357B">
        <w:rPr>
          <w:rFonts w:eastAsia="Times New Roman"/>
          <w:b/>
          <w:bCs/>
          <w:szCs w:val="24"/>
        </w:rPr>
        <w:t xml:space="preserve">ΑΘΑΝΑΣΙΟΣ ΠΑΠΑΔΟΠΟΥΛΟΣ: </w:t>
      </w:r>
      <w:r>
        <w:rPr>
          <w:rFonts w:eastAsia="Times New Roman"/>
          <w:bCs/>
          <w:szCs w:val="24"/>
        </w:rPr>
        <w:t>Περί δωρεάς, δωρητών, ευεργεσίας, ευεργετών, καπιταλισμού, καπιταλιστών, σχέσεων κεφαλαίου και εργασίας, Δεξιάς και Αριστεράς στην Ελλάδα και στην Ευρώπη και βέβαια για τη συγκεκριμένη σύμβαση δωρεάς ανάμεσα στο Ίδρυμα Νιάρχος και το ελληνικό δημόσιο –που είναι πάρα πολύ χρήσιμη- για τη συγκεκριμένη προσπάθεια της Κυβέρνησης να αυξήσει τους κατώτατους μισθούς, και για τα ζητήματα που έχουμε μπροστά μας αγαπητοί συνάδελφοι</w:t>
      </w:r>
      <w:r w:rsidRPr="00954777">
        <w:rPr>
          <w:rFonts w:eastAsia="Times New Roman"/>
          <w:bCs/>
          <w:szCs w:val="24"/>
        </w:rPr>
        <w:t xml:space="preserve"> </w:t>
      </w:r>
      <w:r>
        <w:rPr>
          <w:rFonts w:eastAsia="Times New Roman"/>
          <w:bCs/>
          <w:szCs w:val="24"/>
        </w:rPr>
        <w:t xml:space="preserve"> είναι σήμερα ο λόγος. </w:t>
      </w:r>
    </w:p>
    <w:p w14:paraId="33B293CB" w14:textId="77777777" w:rsidR="00571D31" w:rsidRDefault="00B338ED">
      <w:pPr>
        <w:spacing w:after="0" w:line="600" w:lineRule="auto"/>
        <w:ind w:firstLine="720"/>
        <w:jc w:val="both"/>
        <w:rPr>
          <w:rFonts w:eastAsia="Times New Roman"/>
          <w:bCs/>
          <w:szCs w:val="24"/>
        </w:rPr>
      </w:pPr>
      <w:r>
        <w:rPr>
          <w:rFonts w:eastAsia="Times New Roman"/>
          <w:bCs/>
          <w:szCs w:val="24"/>
        </w:rPr>
        <w:t xml:space="preserve">Μακάρι η σημερινή Ελλάδα της νέας ιστορικής εποχής με δεσμεύσεις βέβαια, αλλά και με την επίσημη χειραφέτηση από τη </w:t>
      </w:r>
      <w:proofErr w:type="spellStart"/>
      <w:r>
        <w:rPr>
          <w:rFonts w:eastAsia="Times New Roman"/>
          <w:bCs/>
          <w:szCs w:val="24"/>
        </w:rPr>
        <w:t>μνημονιακή</w:t>
      </w:r>
      <w:proofErr w:type="spellEnd"/>
      <w:r>
        <w:rPr>
          <w:rFonts w:eastAsia="Times New Roman"/>
          <w:bCs/>
          <w:szCs w:val="24"/>
        </w:rPr>
        <w:t xml:space="preserve"> κηδεμονία στον προϋπολογισμό εσόδων και δαπανών της να μπορούσε να μην έχει ανάγκη από ευεργεσίες του Ιδρύματος Νιάρχου, του Ιδρύματος Ωνάση, και άλλων που προσφέρουν σε αυτήν την δύσκολη εποχή. Μακάρι η σημερινή περίοδος να σημαδεύονταν από τη δυνατότητα του κρατικού προϋπολογισμού να καλύπτει όλες τις ανάγκες σε ανέγερση νέων νοσοκομείων, νέων κτηρίων, σε κάλυψη όλων των αναγκών υλικοτεχνικού εξοπλισμού που χρειαζόμαστε σε στελέχωση. Μακάρι η δυνατότητα που έχουμε να είναι πολύ παραπάνω από το 5,2% </w:t>
      </w:r>
      <w:r>
        <w:rPr>
          <w:rFonts w:eastAsia="Times New Roman"/>
          <w:bCs/>
          <w:szCs w:val="24"/>
        </w:rPr>
        <w:lastRenderedPageBreak/>
        <w:t xml:space="preserve">του ΑΕΠ που δίνει σήμερα ο κρατικός προϋπολογισμός και να φτάσει πολύ παραπάνω ώστε να μπορούν να ζήσουμε με την ποιοτική ολοκλήρωση του Εθνικού Συστήματος Υγείας σταδιακά, αλλά με την ιεράρχηση που κάνουμε στις ανάγκες. </w:t>
      </w:r>
    </w:p>
    <w:p w14:paraId="33B293CC" w14:textId="77777777" w:rsidR="00571D31" w:rsidRDefault="00B338ED">
      <w:pPr>
        <w:spacing w:after="0" w:line="600" w:lineRule="auto"/>
        <w:ind w:firstLine="720"/>
        <w:jc w:val="both"/>
        <w:rPr>
          <w:rFonts w:eastAsia="Times New Roman"/>
          <w:bCs/>
          <w:szCs w:val="24"/>
        </w:rPr>
      </w:pPr>
      <w:r>
        <w:rPr>
          <w:rFonts w:eastAsia="Times New Roman"/>
          <w:bCs/>
          <w:szCs w:val="24"/>
        </w:rPr>
        <w:t>Και όλα αυτά τα μακάρι έχουν σχέση και με τα ζητήματα που εξετάζουμε με τη συγκεκριμένη δωρεά. Κοιτάξτε λίγο, άλλη η συμπεριφορά του Ιδρύματος Νιάρχος, άλλη η συμπεριφορά της «</w:t>
      </w:r>
      <w:r>
        <w:rPr>
          <w:rFonts w:eastAsia="Times New Roman"/>
          <w:bCs/>
          <w:szCs w:val="24"/>
          <w:lang w:val="en-US"/>
        </w:rPr>
        <w:t>SIEMENS</w:t>
      </w:r>
      <w:r>
        <w:rPr>
          <w:rFonts w:eastAsia="Times New Roman"/>
          <w:bCs/>
          <w:szCs w:val="24"/>
        </w:rPr>
        <w:t>», της «</w:t>
      </w:r>
      <w:r>
        <w:rPr>
          <w:rFonts w:eastAsia="Times New Roman"/>
          <w:bCs/>
          <w:szCs w:val="24"/>
          <w:lang w:val="en-US"/>
        </w:rPr>
        <w:t>NOVARTIS</w:t>
      </w:r>
      <w:r>
        <w:rPr>
          <w:rFonts w:eastAsia="Times New Roman"/>
          <w:bCs/>
          <w:szCs w:val="24"/>
        </w:rPr>
        <w:t>» και άλλων καπιταλιστών. Άλλη η συμπεριφορά στο «Ερρίκος Ντυνάν» που μια ευεργεσία-προσφορά των μελών και φίλων του Ελληνικού Ερυθρού Σταυρού έγινε ιδιοκτησία τράπεζας -και δεν χρησιμεύει τώρα για τον κοινωφελή χαρακτήρα και ελπίζουμε να μπορέσουμε να εξασφαλίσουμε στο μέλλον αυτόν τον κοινωφελή χαρακτήρα- και άλλο αυτό που γίνεται, να επενδύονται χρήματα πάνω στις ιεραρχήσεις τις οποίες κάνει η ελληνική πολιτεία, το Υπουργείο Υγείας, τα διάφορα ιδρύματα στα οποία επενδύονται τα χρήματα. Και αυτό είναι πάρα πολύ σημαντικό, γιατί δείχνει μια εμπιστοσύνη ότι και ο τρόπος με τον οποίο υπάρχει η ανοικοδόμηση του Εθνικού Συστήματος Υγείας και το κυβερνητικό σχέδιο για την υγεία αλλά και οι προτεραιότητες της ελληνικής Κυβέρνησης για το σύστημα υγείας, δίνουν την εμπιστοσύνη στους ευεργέτες, στους δωρητές ότι αυτά θα γίνουν με τον σωστό τρόπο.</w:t>
      </w:r>
    </w:p>
    <w:p w14:paraId="33B293CD" w14:textId="77777777" w:rsidR="00571D31" w:rsidRDefault="00B338ED">
      <w:pPr>
        <w:spacing w:after="0" w:line="600" w:lineRule="auto"/>
        <w:ind w:firstLine="720"/>
        <w:jc w:val="both"/>
        <w:rPr>
          <w:rFonts w:eastAsia="Times New Roman"/>
          <w:bCs/>
          <w:szCs w:val="24"/>
        </w:rPr>
      </w:pPr>
      <w:r>
        <w:rPr>
          <w:rFonts w:eastAsia="Times New Roman"/>
          <w:bCs/>
          <w:szCs w:val="24"/>
        </w:rPr>
        <w:t>Η ευεργεσία στο «Ερρίκος Ντυνάν» δεν ελέγχθηκε από κυβερνήσεις. Και πολύ καλά κάνουν τώρα και βάζουν φορέα υλοποίησης. Γιατί η υλοποίηση όλων αυτών με τα σχεδιαγράμματα που θα γίνουν, προβλέπουν ένα χρονικό διάστημα μέσα στο οποίο θα πρέπει οποιοσδήποτε είναι στην κυβέρνηση, να υλοποιήσει την πρόθεση των δωρητών.</w:t>
      </w:r>
    </w:p>
    <w:p w14:paraId="33B293C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Θέλω ακόμη να επισημάνω ότι ευτυχώς που έχουμε παρεμβάσεις και από την Ευρωπαϊκή Τράπεζα Επενδύσεων και τις χρηματοδοτήσεις του Προγράμματος Δημοσίων Επενδύσεων και του ΕΣΠΑ. Χρειαζόμαστε εκτός από το Κέντρο Μεταμοσχεύσεων Συμπαγών Οργάνων στον χώρο του Ωνάσειου και το κέντρο για την παρέμβαση στον καρδιοχειρουργικό παιδιατρικό τομέα, να έχουμε τη δυνατότητα να κάνουμε και στο «Παπανικολάου» Θεσσαλονίκης Κέντρο Μεταμοσχεύσεων Μυελού, είναι και αυτό μια προτεραιότητα. Και μπορούμε να δούμε ότι όλες οι ανάγκες που έχουμε και στον ογκολογικό τομέα και σε άλλους τομείς θα μπορέσουν να καλυφθούν με τις δικές μας προτεραιότητες και με το δικό μας σχέδιο.</w:t>
      </w:r>
    </w:p>
    <w:p w14:paraId="33B293C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Θέλω ακόμη να επισημάνω ότι στο άρθρο 4 της συγκεκριμένης σύμβασης λέγεται ότι η τελική σύμβαση και οι επιμέρους για κάθε έργο κτηριακών υποδομών θα ορίζει τα τεχνικά χαρακτηριστικά του έργου, την ακριβή περιγραφή των ακινήτων, τη ζώνη εντός της οποίας θα υλοποιηθεί κάθε έργο καθώς και κάθε άλλη σχετική πληροφορία που αφορά την υλοποίηση. </w:t>
      </w:r>
    </w:p>
    <w:p w14:paraId="33B293D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Είναι ένα συγκεκριμένο ζήτημα που μας το θέτουν, αγαπητοί εκπρόσωποι των δωρητών, και από τους εργαζόμενους του Νοσοκομείου «Ευαγγελισμός». Θέλουν να λάβουμε σοβαρά υπ’ </w:t>
      </w:r>
      <w:proofErr w:type="spellStart"/>
      <w:r>
        <w:rPr>
          <w:rFonts w:eastAsia="Times New Roman" w:cs="Times New Roman"/>
          <w:szCs w:val="24"/>
        </w:rPr>
        <w:t>όψιν</w:t>
      </w:r>
      <w:proofErr w:type="spellEnd"/>
      <w:r>
        <w:rPr>
          <w:rFonts w:eastAsia="Times New Roman" w:cs="Times New Roman"/>
          <w:szCs w:val="24"/>
        </w:rPr>
        <w:t xml:space="preserve"> τον χαρακτήρα των κτηρίων τα οποία σήμερα θέλουμε να χρησιμοποιήσουμε ως κτήριο της Σχολής Νοσοκόμων του Εθνικού Καποδιστριακού Πανεπιστήμιου. Θέλουν να λάβουμε υπ’ </w:t>
      </w:r>
      <w:proofErr w:type="spellStart"/>
      <w:r>
        <w:rPr>
          <w:rFonts w:eastAsia="Times New Roman" w:cs="Times New Roman"/>
          <w:szCs w:val="24"/>
        </w:rPr>
        <w:t>όψιν</w:t>
      </w:r>
      <w:proofErr w:type="spellEnd"/>
      <w:r>
        <w:rPr>
          <w:rFonts w:eastAsia="Times New Roman" w:cs="Times New Roman"/>
          <w:szCs w:val="24"/>
        </w:rPr>
        <w:t xml:space="preserve"> το τι λειτουργίες επιτελούνται σήμερα ώστε τα κτήρια τα οποία είναι σήμερα, τα δύο που συνεχίζουν να είναι ανεξάρτητα, να μπορέσουν να έχουν τα περιθώρια και στο μέλλον να υπηρετήσουν τις ανάγκες τις οποίες μέχρι τώρα υπηρετούσαν. Υπάρχει το πειραματικό χειρουργείο, γραφεία νοσηλευτικής υπηρεσίας, </w:t>
      </w:r>
      <w:r>
        <w:rPr>
          <w:rFonts w:eastAsia="Times New Roman" w:cs="Times New Roman"/>
          <w:szCs w:val="24"/>
        </w:rPr>
        <w:lastRenderedPageBreak/>
        <w:t xml:space="preserve">βιβλιοθήκη, κτήριο και αίθουσα για την Επιτροπή Λοιμώξεων, μουσείο, αρχεία κ.λπ. τα οποία οφείλουμε με κάθε τρόπο να τα υπερασπίζουμε. Νομίζω ότι η πρόθεση των δωρητών είναι στην τελική σύμβαση που θα υπάρξει να τα λάβει αυτά όλα υπ’ </w:t>
      </w:r>
      <w:proofErr w:type="spellStart"/>
      <w:r>
        <w:rPr>
          <w:rFonts w:eastAsia="Times New Roman" w:cs="Times New Roman"/>
          <w:szCs w:val="24"/>
        </w:rPr>
        <w:t>όψιν</w:t>
      </w:r>
      <w:proofErr w:type="spellEnd"/>
      <w:r>
        <w:rPr>
          <w:rFonts w:eastAsia="Times New Roman" w:cs="Times New Roman"/>
          <w:szCs w:val="24"/>
        </w:rPr>
        <w:t>.</w:t>
      </w:r>
    </w:p>
    <w:p w14:paraId="33B293D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3B293D2" w14:textId="77777777" w:rsidR="00571D31" w:rsidRDefault="00B338E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3B293D3" w14:textId="77777777" w:rsidR="00571D31" w:rsidRDefault="00B338ED">
      <w:pPr>
        <w:spacing w:after="0" w:line="600" w:lineRule="auto"/>
        <w:ind w:firstLine="720"/>
        <w:jc w:val="both"/>
        <w:rPr>
          <w:rFonts w:eastAsia="Times New Roman" w:cs="Times New Roman"/>
          <w:szCs w:val="24"/>
        </w:rPr>
      </w:pPr>
      <w:r w:rsidRPr="00964277">
        <w:rPr>
          <w:rFonts w:eastAsia="Times New Roman" w:cs="Times New Roman"/>
          <w:b/>
          <w:szCs w:val="24"/>
        </w:rPr>
        <w:t>ΠΡΟΕΔΡΕΥΩΝ (Μάριος Γεωργιάδης):</w:t>
      </w:r>
      <w:r>
        <w:rPr>
          <w:rFonts w:eastAsia="Times New Roman" w:cs="Times New Roman"/>
          <w:szCs w:val="24"/>
        </w:rPr>
        <w:t xml:space="preserve"> Ευχαριστούμε τον κ. Παπαδόπουλο.</w:t>
      </w:r>
    </w:p>
    <w:p w14:paraId="33B293D4"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Μάρδας</w:t>
      </w:r>
      <w:proofErr w:type="spellEnd"/>
      <w:r>
        <w:rPr>
          <w:rFonts w:eastAsia="Times New Roman" w:cs="Times New Roman"/>
          <w:szCs w:val="24"/>
        </w:rPr>
        <w:t xml:space="preserve"> που είναι ο τελευταίος από τους ομιλητές.</w:t>
      </w:r>
    </w:p>
    <w:p w14:paraId="33B293D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Μετά θα ξεκινήσει ο κ. </w:t>
      </w:r>
      <w:proofErr w:type="spellStart"/>
      <w:r>
        <w:rPr>
          <w:rFonts w:eastAsia="Times New Roman" w:cs="Times New Roman"/>
          <w:szCs w:val="24"/>
        </w:rPr>
        <w:t>Πολάκης</w:t>
      </w:r>
      <w:proofErr w:type="spellEnd"/>
      <w:r>
        <w:rPr>
          <w:rFonts w:eastAsia="Times New Roman" w:cs="Times New Roman"/>
          <w:szCs w:val="24"/>
        </w:rPr>
        <w:t xml:space="preserve"> και θα κλείσει ο κ. Ξανθός.</w:t>
      </w:r>
    </w:p>
    <w:p w14:paraId="33B293D6" w14:textId="77777777" w:rsidR="00571D31" w:rsidRDefault="00B338ED">
      <w:pPr>
        <w:spacing w:after="0" w:line="600" w:lineRule="auto"/>
        <w:ind w:firstLine="720"/>
        <w:jc w:val="both"/>
        <w:rPr>
          <w:rFonts w:eastAsia="Times New Roman" w:cs="Times New Roman"/>
          <w:szCs w:val="24"/>
        </w:rPr>
      </w:pPr>
      <w:r w:rsidRPr="00964277">
        <w:rPr>
          <w:rFonts w:eastAsia="Times New Roman" w:cs="Times New Roman"/>
          <w:b/>
          <w:szCs w:val="24"/>
        </w:rPr>
        <w:t>ΔΗΜΗΤΡΙΟΣ ΜΑΡΔΑΣ:</w:t>
      </w:r>
      <w:r>
        <w:rPr>
          <w:rFonts w:eastAsia="Times New Roman" w:cs="Times New Roman"/>
          <w:szCs w:val="24"/>
        </w:rPr>
        <w:t xml:space="preserve"> Κύριε Πρόεδρε, κυρίες και κύριοι, θα αναφερθώ στην τροπολογία της Υπουργού Εργασίας.</w:t>
      </w:r>
    </w:p>
    <w:p w14:paraId="33B293D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Τα προβλήματα που αντιμετωπίζει η χώρα είναι πολλά έχουμε, όμως, δύο καίρια προβλήματα. Το ένα είναι η ανεργία σε συνδυασμό με την απασχόληση και το δεύτερο είναι η έξοδος των Ελλήνων που παρατηρείται προς άλλες χώρες και αυτό σε συνδυασμό με την υπογεννητικότητα. </w:t>
      </w:r>
    </w:p>
    <w:p w14:paraId="33B293D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Κάθε τι το οποίο περιορίζει την ανεργία και περιορίζει την έξοδο όχι απλώς είναι καλοδεχούμενο, αλλά μπορώ να πω πρέπει όλοι μας να λιώσουμε έτσι ώστε να βρούμε τρόπους για να κρατήσουμε τα παιδιά και τα εγγόνια μας σε αυτήν τη χώρα.</w:t>
      </w:r>
    </w:p>
    <w:p w14:paraId="33B293D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Προβλέπεται μία αύξηση των μισθών με τον τρόπο που προβλέπεται, που είναι η αρχή μιας διαδικασίας η οποία θα εξαρτάται από την αύξηση της συνολικής παραγωγής του ΑΕΠ, την παραγωγικότητα και από κάποιους άλλους παράγοντες οι οποίοι θα προσδιοριστούν. Εδώ, όμως, πρέπει να </w:t>
      </w:r>
      <w:r>
        <w:rPr>
          <w:rFonts w:eastAsia="Times New Roman" w:cs="Times New Roman"/>
          <w:szCs w:val="24"/>
        </w:rPr>
        <w:lastRenderedPageBreak/>
        <w:t xml:space="preserve">δώσουμε και μια ιδιαίτερη προσοχή και σε κάποιους άλλους χώρους οι οποίοι θα επηρεαστούν από τη συγκεκριμένη αύξηση και αναφέρομαι στις μικρομεσαίες επιχειρήσεις. Οι μικρομεσαίες επιχειρήσεις θα επωμιστούν αυτήν την αύξηση, αλλά πρέπει, όμως, με κάθε τρόπο να περιορίσουμε όσο μπορούμε τα βάρη των μικρομεσαίων επιχειρήσεων. </w:t>
      </w:r>
    </w:p>
    <w:p w14:paraId="33B293D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Πιο συγκεκριμένα, εφόσον ο ΕΦΚΑ είναι πλεονασματικός και κρατάει γερά στα πόδια του, πρέπει να βρούμε μία μέθοδο έτσι ώστε η αύξηση των μισθών να μην οδηγήσει σε αύξηση βαρών υπέρ της κοινωνικής ασφάλισης. Δηλαδή ο συντελεστής του 20% στα 586 είναι ένα «α» ποσό, στα 600 με 610 ευρώ θα γίνει ένα «β» ποσό.</w:t>
      </w:r>
    </w:p>
    <w:p w14:paraId="33B293DB"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Το «β» ποσό να είναι όμοιο με το «α». Ως εκ τούτου, ίσως θα είναι σκόπιμο να μειώσουμε τον συντελεστή ο οποίος αντιστοιχεί στα βάρη που συνδέονται με τη γενική ασφάλιση.</w:t>
      </w:r>
    </w:p>
    <w:p w14:paraId="33B293DC"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Ένα δεύτερο σημείο το οποίο πρέπει να προσέξουμε, είναι η έξοδος των Ελλήνων που έχουν υψηλές δεξιότητες, επιστημόνων, ερευνητών κ.λπ.. Αυτό είναι μια αιμορραγία, η οποία έχει λάβει έκταση λαίλαπας τα τελευταία επτά χρόνια. Όσοι από εμάς, από εσάς, είμαστε πανεπιστημιακοί, το ζούμε πάρα πολύ ζωντανά στο πανεπιστήμιο. Το ζούμε ζωντανά στο πανεπιστήμιο, γιατί έρχονται απόφοιτοί μας μεταπτυχιακοί και ζητούν συστατικές επιστολές, για να βρουν δουλειά στο εξωτερικό.</w:t>
      </w:r>
    </w:p>
    <w:p w14:paraId="33B293D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Η τιμωρία που προβλέφθηκε –αυτό το πράγμα δεν μπορώ να καταλάβω πώς το αποδέχθηκε η όποια ελληνική κυβέρνηση- σύμφωνα με την οποία οι νέοι κάτω των είκοσι πέντε ετών αμείβονται σήμερα χειρότερα από ό,τι κάποιοι άλλοι νέοι άνω των είκοσι πέντε ετών, μπορώ να σας πω ότι ήταν </w:t>
      </w:r>
      <w:r>
        <w:rPr>
          <w:rFonts w:eastAsia="Times New Roman" w:cs="Times New Roman"/>
          <w:szCs w:val="24"/>
        </w:rPr>
        <w:lastRenderedPageBreak/>
        <w:t>το σημείο το οποίο άνοιξε τις πόρτες, για να φεύγουν απόφοιτοι πανεπιστημίων κατευθείαν στο εξωτερικό.</w:t>
      </w:r>
    </w:p>
    <w:p w14:paraId="33B293D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Ως εκ τούτου, πρέπει να βρούμε μια άλλη πολιτική, η οποία να κρατά τον κόσμο στην Ελλάδα. Τι θα μπορούσε να γίνει; Θα μπορούσε να προβλεφθεί ένα ανώτατο πλαφόν εισφορών που να αντιστοιχούν, παραδείγματος χάριν, σε αμοιβές 1.500 ευρώ. Αυτό τι σημαίνει; Σημαίνει ότι αν κάποιος αμείβεται με 3.500 ευρώ, έχουμε επιχειρήσεις που μπορούν να δώσουν αυτά τα χρήματα σε επιστήμονες για να μπορέσουν για να τους κρατήσουν στη χώρα, αλλά έρχονται εταιρείες και λένε ότι εμείς δεν μπορούμε να πληρώσουμε εισφορές στην κοινωνική ασφάλιση για 4.000, 3.500 και 3.000 αμοιβές. </w:t>
      </w:r>
    </w:p>
    <w:p w14:paraId="33B293D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Εκείνο το οποίο θα μπορούσε να γίνει, είναι το εξής: Να υπάρχει ένα ανώτατο πλαφόν εισφορών της κοινωνικής ασφάλισης που να μην ξεπερνά την αμοιβή των 1.500 ευρώ. Αυτό σημαίνει ότι όποιος αμείβεται με 2.000, 2.500 και 3.000, η εταιρεία και ο ίδιος θα πληρώνει εισφορές που αντιστοιχούν στα 1.500 ευρώ.</w:t>
      </w:r>
    </w:p>
    <w:p w14:paraId="33B293E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Ορισμένοι υποστηρίζουν ότι αυτό θα οδηγήσει σε μείωση των εσόδων της κοινωνικής ασφάλισης. Αυτός είναι ένας λάθος τρόπος σκέψης. Γιατί; Διότι αντί να έχουμε τους νέους μας που φεύγουν και οι οποίοι σε τελική ανάλυση πληρώνουν ό,τι έχει σχέση με τη γενική ασφάλιση στο εξωτερικό, που σημαίνει χρήματα που χάνονται από την Ελλάδα, θα δίνονται χρήματα από τα οποία αντιστοιχούν στα 1.500 ευρώ και θα μένουν στην Ελλάδα -θα δίνονται χρήματα στη γενική ασφάλιση- και έτσι δεν θα χάνονται οι νέοι μας. </w:t>
      </w:r>
    </w:p>
    <w:p w14:paraId="33B293E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Με τέτοιου είδους μέτρα ίσως κι ίσως και κάποια άλλα που πρέπει να σκεφθούμε όλοι μας, πρέπει να οικοδομήσουμε ένα τέτοιο σύνολο προτάσεων οι οποίες θα οδηγήσουν σε αυτό που σας είπα στην αρχή, τόσο στη μείωση της ανεργίας, όσο ιδίως στη μείωση της τάσεως εξόδου των νέων μας στο εξωτερικό και ιδιαίτερα αυτών που έχουν δεξιότητες και είναι ο κορμός πάνω στον οποίο χτίζεται η επιστημονική Ελλάδα.</w:t>
      </w:r>
    </w:p>
    <w:p w14:paraId="33B293E2"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3B293E3" w14:textId="77777777" w:rsidR="00571D31" w:rsidRDefault="00B338ED">
      <w:pPr>
        <w:spacing w:after="0" w:line="600" w:lineRule="auto"/>
        <w:ind w:firstLine="720"/>
        <w:jc w:val="center"/>
        <w:rPr>
          <w:rFonts w:eastAsia="Times New Roman" w:cs="Times New Roman"/>
          <w:szCs w:val="24"/>
        </w:rPr>
      </w:pPr>
      <w:r w:rsidRPr="00800B72">
        <w:rPr>
          <w:rFonts w:eastAsia="Times New Roman" w:cs="Times New Roman"/>
          <w:szCs w:val="24"/>
        </w:rPr>
        <w:t>(Χειροκροτήματα από την πτέρυγα του Σ</w:t>
      </w:r>
      <w:r>
        <w:rPr>
          <w:rFonts w:eastAsia="Times New Roman" w:cs="Times New Roman"/>
          <w:szCs w:val="24"/>
        </w:rPr>
        <w:t>ΥΡΙΖΑ)</w:t>
      </w:r>
    </w:p>
    <w:p w14:paraId="33B293E4" w14:textId="77777777" w:rsidR="00571D31" w:rsidRDefault="00B338ED">
      <w:pPr>
        <w:spacing w:after="0" w:line="600" w:lineRule="auto"/>
        <w:ind w:firstLine="720"/>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Μάρδα</w:t>
      </w:r>
      <w:proofErr w:type="spellEnd"/>
      <w:r>
        <w:rPr>
          <w:rFonts w:eastAsia="Times New Roman" w:cs="Times New Roman"/>
          <w:szCs w:val="24"/>
        </w:rPr>
        <w:t>.</w:t>
      </w:r>
    </w:p>
    <w:p w14:paraId="33B293E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 xml:space="preserve"> έχει τον λόγο.</w:t>
      </w:r>
    </w:p>
    <w:p w14:paraId="33B293E6"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Ευχαριστώ πολύ, κύριε Πρόεδρε.</w:t>
      </w:r>
    </w:p>
    <w:p w14:paraId="33B293E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Κύριοι συνάδελφοι, κύριε εκπρόσωπε του Ιδρύματος «Σταύρος Νιάρχος» σήμερα είναι μια ιστορική μέρα και αυτό είναι ένα ιστορικό νομοσχέδιο με την τροπολογία που κατατέθηκε.</w:t>
      </w:r>
    </w:p>
    <w:p w14:paraId="33B293E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Μη γελάτε, κύριε </w:t>
      </w:r>
      <w:proofErr w:type="spellStart"/>
      <w:r>
        <w:rPr>
          <w:rFonts w:eastAsia="Times New Roman" w:cs="Times New Roman"/>
          <w:szCs w:val="24"/>
        </w:rPr>
        <w:t>Γιακουμάτο</w:t>
      </w:r>
      <w:proofErr w:type="spellEnd"/>
      <w:r>
        <w:rPr>
          <w:rFonts w:eastAsia="Times New Roman" w:cs="Times New Roman"/>
          <w:szCs w:val="24"/>
        </w:rPr>
        <w:t xml:space="preserve">, το καταλαβαίνετε και εσείς. </w:t>
      </w:r>
    </w:p>
    <w:p w14:paraId="33B293E9"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Δεν γελάω. Γελάω για το «ιστορικό». </w:t>
      </w:r>
    </w:p>
    <w:p w14:paraId="33B293EA" w14:textId="77777777" w:rsidR="00571D31" w:rsidRDefault="00B338ED">
      <w:pPr>
        <w:spacing w:after="0" w:line="600" w:lineRule="auto"/>
        <w:ind w:firstLine="720"/>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Γιακουμάτο</w:t>
      </w:r>
      <w:proofErr w:type="spellEnd"/>
      <w:r>
        <w:rPr>
          <w:rFonts w:eastAsia="Times New Roman" w:cs="Times New Roman"/>
          <w:szCs w:val="24"/>
        </w:rPr>
        <w:t xml:space="preserve">, ακόμη δεν ανέβηκε ο Υπουργός ξεκινήσαμε την αψιμαχία! </w:t>
      </w:r>
    </w:p>
    <w:p w14:paraId="33B293EB"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Είναι ιστορικό. Διότι, πρώτον, έχουμε μια εμβληματικού και πολύ μεγάλου ύψους δωρεά του Ιδρύματος «Σταύρος Νιάρχος», ενός ιδιωτικού φιλανθρωπικού φορέα προς το δημόσιο σύστημα υγείας της χώρας. Δηλαδή, από την εποχή </w:t>
      </w:r>
      <w:r>
        <w:rPr>
          <w:rFonts w:eastAsia="Times New Roman" w:cs="Times New Roman"/>
          <w:szCs w:val="24"/>
        </w:rPr>
        <w:lastRenderedPageBreak/>
        <w:t>στην οποία με υπουργικές αποφάσεις, με τροπολογίες, με διαδοχικές γνωμοδοτήσεις χαρίζαμε εκατομμύρια από τον κρατικό κορβανά προς συγκεκριμένες επιχειρήσεις του ιδιωτικού τομέα, περάσαμε στην εποχή που ένας μεγάλος ιδιωτικός φιλανθρωπικός οργανισμός στηρίζει με έναν πολύ δυνατό τρόπο το σύστημα υγείας. Αυτό είναι το ένα μεγάλο καλό.</w:t>
      </w:r>
    </w:p>
    <w:p w14:paraId="33B293EC"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Το δεύτερο μεγάλο καλό είναι ότι μετά από έξι χρόνια εσωτερικής υποτίμησης της εργασίας που επέβαλαν τα μνημόνια, τα οποία η Αντιπολίτευση, η οποία σήμερα ήταν πολύ φιλεργατική, επέβαλε -γιατί μαζί τα ψηφίζατε, διότι κάνετε, κύριε </w:t>
      </w:r>
      <w:proofErr w:type="spellStart"/>
      <w:r>
        <w:rPr>
          <w:rFonts w:eastAsia="Times New Roman" w:cs="Times New Roman"/>
          <w:szCs w:val="24"/>
        </w:rPr>
        <w:t>Κεγκέρογλου</w:t>
      </w:r>
      <w:proofErr w:type="spellEnd"/>
      <w:r>
        <w:rPr>
          <w:rFonts w:eastAsia="Times New Roman" w:cs="Times New Roman"/>
          <w:szCs w:val="24"/>
        </w:rPr>
        <w:t xml:space="preserve">, λες και είστε από κανέναν άλλον πλανήτη, λες και δεν τα έχετε ψηφίσει αυτά-, ανοίγει η πόρτα για να καταργηθεί ο </w:t>
      </w:r>
      <w:proofErr w:type="spellStart"/>
      <w:r>
        <w:rPr>
          <w:rFonts w:eastAsia="Times New Roman" w:cs="Times New Roman"/>
          <w:szCs w:val="24"/>
        </w:rPr>
        <w:t>υποκατώτατος</w:t>
      </w:r>
      <w:proofErr w:type="spellEnd"/>
      <w:r>
        <w:rPr>
          <w:rFonts w:eastAsia="Times New Roman" w:cs="Times New Roman"/>
          <w:szCs w:val="24"/>
        </w:rPr>
        <w:t>, να αυξηθεί ο κατώτατος μισθός και να παρασύρει και τις άλλες αμοιβές στον ιδιωτικό τομέα.</w:t>
      </w:r>
    </w:p>
    <w:p w14:paraId="33B293E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Αυτή είναι, λοιπόν, η πραγματικότητα. Αυτά κουβεντιάζουμε σήμερα, αυτά θα ψηφίσουμε και όσο και αν προσπαθείτε να τα υποτιμήσετε, είναι πάρα πολύ μεγάλα.</w:t>
      </w:r>
    </w:p>
    <w:p w14:paraId="33B293E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Θα ξεκινήσω από τη δωρεά και το μεγαλύτερο μέρος της ομιλίας μου θα είναι αφιερωμένο στη δωρεά, αλλά θα πω και δυο-τρεις άλλες κουβέντες, αν και νομίζω ότι απάντησε προηγουμένως η Έφη </w:t>
      </w:r>
      <w:proofErr w:type="spellStart"/>
      <w:r>
        <w:rPr>
          <w:rFonts w:eastAsia="Times New Roman" w:cs="Times New Roman"/>
          <w:szCs w:val="24"/>
        </w:rPr>
        <w:t>Αχτσιόγλου</w:t>
      </w:r>
      <w:proofErr w:type="spellEnd"/>
      <w:r>
        <w:rPr>
          <w:rFonts w:eastAsia="Times New Roman" w:cs="Times New Roman"/>
          <w:szCs w:val="24"/>
        </w:rPr>
        <w:t xml:space="preserve"> σε πολλά πράγματα, αλλά πρέπει να διευκρινίσω και δυο-τρία θέματα και για την τροπολογία που κατατέθηκε.</w:t>
      </w:r>
    </w:p>
    <w:p w14:paraId="33B293E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Αυτή η δωρεά έχει μια μεγάλη διαφορά από τις άλλες. Το Ίδρυμα «Σταύρος Νιάρχος» έχει δώσει, αν δεν κάνω λάθος, 130 εκατομμύρια ευρώ από το 1996 μέχρι το 2016 σε δωρεές στον χώρο της υγείας, με τα 90 εκατομμύρια απ’ αυτά να έχουν δοθεί μετά το 2011-2012. Δόθηκαν, δηλαδή, και </w:t>
      </w:r>
      <w:r>
        <w:rPr>
          <w:rFonts w:eastAsia="Times New Roman" w:cs="Times New Roman"/>
          <w:szCs w:val="24"/>
        </w:rPr>
        <w:lastRenderedPageBreak/>
        <w:t xml:space="preserve">τις εποχές των παχιών αγελάδων. Υπάρχουν και άλλοι δωρητές, οι οποίοι έχουν δώσει διάφορα μικρότερα ποσά κλπ. σε μηχανήματα, σε υποδομές, σε διάφορα νοσοκομεία. </w:t>
      </w:r>
    </w:p>
    <w:p w14:paraId="33B293F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Ποια είναι η τεράστια διαφορά αυτής της δωρεάς, που δεν είναι μόνο το ύψος της, δηλαδή τα 250 εκατομμύρια, αλλά είναι και ο τρόπος με τον οποίο τελικά καταλήξαμε σ’ αυτήν; Όλες οι δωρεές που έγιναν στο παρελθόν -και οι προηγούμενες δωρεές του Ιδρύματος «Σταύρος Νιάρχος» που έγιναν πριν απ’ αυτήν- ήταν το αποτέλεσμα της προσφυγής προς διάφορους φιλανθρωπικούς οργανισμούς κάποιων διευθυντών του ΕΣΥ, κάποιων διοικητών νοσοκομείων, κάποιων συλλόγων φίλων κάποιων νοσοκομείων, οι οποίοι απευθύνονταν σε διάφορα φιλανθρωπικά ιδρύματα, για να καλύψουν μια μεγάλη, πιεστική, έντονη ανάγκη του νοσοκομείου, της δημόσιας δομής, η οποία δεν καλυπτόταν από έναν σχεδιασμό του κεντρικού κράτους, των κυβερνήσεων. Έτσι είναι όλα τα παραδείγματα. Δεν υπήρχε σχέδιο. </w:t>
      </w:r>
    </w:p>
    <w:p w14:paraId="33B293F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Σχέδιο ανάπτυξης του δημόσιου συστήματος υγείας στην Ελλάδα υπήρξε μόνο την περίοδο 1982-1986. Μετά, πάρτε βουνά τον πόνο μου! Αυτό ίσχυε μέχρι σήμερα, μέχρι που αναλάβαμε εμείς. Και το λέω έτσι και μπορεί να είναι εγωιστικό, αλλά έτσι είναι. Παραλάβαμε μια κατάσταση διαλυμένη, με πρωτοβάθμια ανύπαρκτη, με νοσοκομεία που έλειπαν γάζες και βαμβάκι. Και κόψτε αυτήν την καραμέλα! Έχουμε βαμβάκι, για να τυλίξουμε όλον τον πλανήτη! Το ίδιο και γάζες. Πλέον κόψτε αυτήν την καραμέλα! Το λέει ο ΣΚΑΪ κάθε μέρα, μην το παίρνετε και εσείς.</w:t>
      </w:r>
    </w:p>
    <w:p w14:paraId="33B293F2"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Ισορροπήσαμε, λοιπόν, την κατάσταση και βάλαμε έναν προγραμματισμό. Η πρόταση που είχε γίνει στο Ίδρυμα « Σταύρος Νιάρχος» –τα είπα στην επιτροπή, αλλά θα τα ξαναπώ και εδώ, γιατί </w:t>
      </w:r>
      <w:r>
        <w:rPr>
          <w:rFonts w:eastAsia="Times New Roman" w:cs="Times New Roman"/>
          <w:szCs w:val="24"/>
        </w:rPr>
        <w:lastRenderedPageBreak/>
        <w:t xml:space="preserve">πρέπει να ξανακουστούν και να εντυπωθούν- πάλι από κάποιους καθηγητές, από κάποια νοσοκομεία κ.λπ., ήταν η εξής και είχε συμφωνήσει το Ίδρυμα «Σταύρος Νιάρχος»: Ήθελε να κάνει μια δωρεά στον χώρο της υγείας αντίστοιχης </w:t>
      </w:r>
      <w:proofErr w:type="spellStart"/>
      <w:r>
        <w:rPr>
          <w:rFonts w:eastAsia="Times New Roman" w:cs="Times New Roman"/>
          <w:szCs w:val="24"/>
        </w:rPr>
        <w:t>εμβληματικότητας</w:t>
      </w:r>
      <w:proofErr w:type="spellEnd"/>
      <w:r>
        <w:rPr>
          <w:rFonts w:eastAsia="Times New Roman" w:cs="Times New Roman"/>
          <w:szCs w:val="24"/>
        </w:rPr>
        <w:t xml:space="preserve"> με το Ίδρυμα Πολιτισμού που έχει γίνει στο Φάληρο. Είχε συμφωνήσει -και αυτό μας πρότεινε και είχε ετοιμάσει τα πάντα κ.λπ.- να δώσει 200 εκατομμύρια, για να ανακατασκευάσει το Νοσοκομείο «Ευαγγελισμός» σε βάθος δεκαετίας, από τα υπόγεια μέχρι πάνω, κομμάτι-κομμάτι. </w:t>
      </w:r>
    </w:p>
    <w:p w14:paraId="33B293F3"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Εκεί, λοιπόν, κάναμε μία πολύ ανοικτή και ειλικρινή κουβέντα ο Αντρέας, εγώ και το Ίδρυμα «Σταύρος Νιάρχος», εν γνώσει του Πρωθυπουργού. Συζητήσαμε με τον Ανδρέα Δρακόπουλο, τον Πρόεδρο του Ιδρύματος. Τους είπαμε: Κοιτάξτε, δεν έχουμε ανάγκη αυτό το πράγμα. Με βάση αυτά που έχουμε κάνει –και θα πω κάποια πράγματα παρακάτω- χρειαζόμαστε τα εξής πράγματα, τα οποία είναι μεγάλα και δεν μπορούμε να τα κάνουμε εμείς αυτή τη στιγμή. Έχοντας κάνει όμως και σ’ αυτά τα σκληρά χρόνια αρκετά -για τα οποία θα πω και πώς «κουμπώνει» η δωρεά με τα άλλα- χρειαζόμαστε αυτά στα οποία καταλήξαμε. Χρειαζόμαστε στο Νοσοκομείο Κομοτηνής, που είναι το πιο παλιό της χώρας, χρειαζόμαστε Νοσοκομείο </w:t>
      </w:r>
      <w:proofErr w:type="spellStart"/>
      <w:r>
        <w:rPr>
          <w:rFonts w:eastAsia="Times New Roman" w:cs="Times New Roman"/>
          <w:szCs w:val="24"/>
        </w:rPr>
        <w:t>Παίδων</w:t>
      </w:r>
      <w:proofErr w:type="spellEnd"/>
      <w:r>
        <w:rPr>
          <w:rFonts w:eastAsia="Times New Roman" w:cs="Times New Roman"/>
          <w:szCs w:val="24"/>
        </w:rPr>
        <w:t xml:space="preserve"> στη βόρεια Ελλάδα, που δεν υπάρχει και ήταν ντροπή μας που δεν υπήρχε και όλων των Κυβερνήσεων που πέρασαν τόσα χρόνια. Χρειαζόμαστε, επίσης, την επισκευή και την αγορά νέων πτητικών μέσων στο ΕΚΑΒ. Για αυτά τα ελικόπτερα που αγοράσαμε, από τα οποία έπεσαν τα τρία, δεν είχαμε συμβόλαια συντήρησης.</w:t>
      </w:r>
    </w:p>
    <w:p w14:paraId="33B293F4"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Είπα και στην επιτροπή ότι δεν ξέρουμε που πήγαν -και δεν μπορούμε να το ανακαλύψουμε- τα λεφτά της αποζημίωσης για τα ελικόπτερα αυτά. Είπα ότι χρειαζόμαστε πτητικά μέσα -υπάρχει </w:t>
      </w:r>
      <w:r>
        <w:rPr>
          <w:rFonts w:eastAsia="Times New Roman" w:cs="Times New Roman"/>
          <w:szCs w:val="24"/>
        </w:rPr>
        <w:lastRenderedPageBreak/>
        <w:t xml:space="preserve">αυτή η τεχνολογία- για να μην χρησιμοποιούμε τα </w:t>
      </w:r>
      <w:r>
        <w:rPr>
          <w:rFonts w:eastAsia="Times New Roman" w:cs="Times New Roman"/>
          <w:szCs w:val="24"/>
          <w:lang w:val="en-US"/>
        </w:rPr>
        <w:t>C</w:t>
      </w:r>
      <w:r w:rsidRPr="00D06637">
        <w:rPr>
          <w:rFonts w:eastAsia="Times New Roman" w:cs="Times New Roman"/>
          <w:szCs w:val="24"/>
        </w:rPr>
        <w:t xml:space="preserve">27 </w:t>
      </w:r>
      <w:r>
        <w:rPr>
          <w:rFonts w:eastAsia="Times New Roman" w:cs="Times New Roman"/>
          <w:szCs w:val="24"/>
        </w:rPr>
        <w:t xml:space="preserve">και τα </w:t>
      </w:r>
      <w:r>
        <w:rPr>
          <w:rFonts w:eastAsia="Times New Roman" w:cs="Times New Roman"/>
          <w:szCs w:val="24"/>
          <w:lang w:val="en-US"/>
        </w:rPr>
        <w:t>C</w:t>
      </w:r>
      <w:r w:rsidRPr="00D06637">
        <w:rPr>
          <w:rFonts w:eastAsia="Times New Roman" w:cs="Times New Roman"/>
          <w:szCs w:val="24"/>
        </w:rPr>
        <w:t xml:space="preserve">130 </w:t>
      </w:r>
      <w:r>
        <w:rPr>
          <w:rFonts w:eastAsia="Times New Roman" w:cs="Times New Roman"/>
          <w:szCs w:val="24"/>
        </w:rPr>
        <w:t xml:space="preserve">του Στρατού, που καλώς τα πληρώνουμε όσο τα πληρώνουμε, γιατί έχουν σώσει κόσμο. Είπα ότι χρειαζόμαστε κάποιους συγκεκριμένους εξοπλισμούς υψηλής ιατρικής τεχνολογίας, για να συμπληρώσω και κάποια πράγματα που κάνουμε εμείς τώρα κ.λπ.. </w:t>
      </w:r>
    </w:p>
    <w:p w14:paraId="33B293F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Το δέχθηκαν. Είναι η μεγαλύτερη δωρεά που έχει γίνει στο δημόσιο σύστημα υγείας της χώρας από έναν ιδιωτικό φιλανθρωπικό φορέα, ο οποίος έρχεται και συμπληρώνει και ενισχύει με το παραπάνω προσπάθειες ενός σχεδίου που κάνει μία Κυβέρνηση που θέλει να ανατάξει -έχει κάνει σαφή πολιτική επιλογή- και να στηρίξει το δημόσιο σύστημα υγείας της χώρας. </w:t>
      </w:r>
    </w:p>
    <w:p w14:paraId="33B293F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Τα δύο νοσοκομεία που θα χτίσουν, συμπληρώνουν έναν σχεδιασμό που ήδη υλοποιείται. Ανοίξαμε τη Σαντορίνη. Τελειώνουμε το Νοσοκομείο Καρπάθου. Τελειώνουμε το νέο Νοσοκομείο Λευκάδας. Τελειώνει το Νοσοκομείο Χαλκίδας. Έγινε η επέκταση του ΑΧΕΠΑ. Τελειώνει το Νοσοκομείο της Βέροιας. Δεν είχαμε να κάνουμε ένα, δύο. Τα άλλα τα κάνουμε ήδη, είτε από ίδιους πόρους, είτε είχαν χτιστεί παλαιότερα, είτε από ΕΣΠΑ. </w:t>
      </w:r>
    </w:p>
    <w:p w14:paraId="33B293F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Η ιστορία με το ΕΚΑΒ συμπληρώνει και προηγούμενη δωρεά που έκανε. Εμείς ως κράτος και ως περιφέρειες αγοράσαμε ενενήντα ασθενοφόρα. Αυτή τη στιγμή είναι στον αέρα άλλοι τρεις διαγωνισμοί, των πενήντα πέντε, των πενήντα και των τριάντα δύο. Είναι πενήντα πέντε για την Αττική, πενήντα για την κεντρική Μακεδονία και Θεσσαλία και τριάντα δύο από ίδιους πόρους του ΕΚΑΒ για την κεντρική Ελλάδα, το παράρτημα Τρίπολης και δυτικής Ελλάδας. Έχουν αγοραστεί άλλα δέκα από </w:t>
      </w:r>
      <w:r>
        <w:rPr>
          <w:rFonts w:eastAsia="Times New Roman" w:cs="Times New Roman"/>
          <w:szCs w:val="24"/>
        </w:rPr>
        <w:lastRenderedPageBreak/>
        <w:t xml:space="preserve">τη Β΄ Υγειονομική Περιφέρεια για τα μικρά νησιά. Έδωσε </w:t>
      </w:r>
      <w:proofErr w:type="spellStart"/>
      <w:r>
        <w:rPr>
          <w:rFonts w:eastAsia="Times New Roman" w:cs="Times New Roman"/>
          <w:szCs w:val="24"/>
        </w:rPr>
        <w:t>εκατόν</w:t>
      </w:r>
      <w:proofErr w:type="spellEnd"/>
      <w:r>
        <w:rPr>
          <w:rFonts w:eastAsia="Times New Roman" w:cs="Times New Roman"/>
          <w:szCs w:val="24"/>
        </w:rPr>
        <w:t xml:space="preserve"> σαράντα τρία ασθενοφόρα το Ίδρυμα «Σταύρος Νιάρχος», τα οποία κυκλοφορούν, και άλλα τριάντα τρία ο Αγωγός ΤΑΠ στη Θεσσαλονίκη. </w:t>
      </w:r>
    </w:p>
    <w:p w14:paraId="33B293F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Όλα αυτά σημαίνουν ότι αντικαθιστούμε μέσα σε δυόμισι</w:t>
      </w:r>
      <w:r w:rsidRPr="00661298">
        <w:rPr>
          <w:rFonts w:eastAsia="Times New Roman" w:cs="Times New Roman"/>
          <w:szCs w:val="24"/>
        </w:rPr>
        <w:t xml:space="preserve">, </w:t>
      </w:r>
      <w:r>
        <w:rPr>
          <w:rFonts w:eastAsia="Times New Roman" w:cs="Times New Roman"/>
          <w:szCs w:val="24"/>
        </w:rPr>
        <w:t xml:space="preserve">τρία χρόνια </w:t>
      </w:r>
      <w:r w:rsidRPr="00661298">
        <w:rPr>
          <w:rFonts w:eastAsia="Times New Roman" w:cs="Times New Roman"/>
          <w:szCs w:val="24"/>
        </w:rPr>
        <w:t>-</w:t>
      </w:r>
      <w:r>
        <w:rPr>
          <w:rFonts w:eastAsia="Times New Roman" w:cs="Times New Roman"/>
          <w:szCs w:val="24"/>
        </w:rPr>
        <w:t xml:space="preserve">γιατί αρχίσαμε το 2016 αυτήν την ιστορία- τα τετρακόσια δέκα ασθενοφόρα από τα επτακόσια πενήντα τέσσερα που είχε ο στόλος του ΕΚΑΒ που παραλάβαμε, όπου η τελευταία αγορά είχε γίνει το 2004 με τιμές που καλύτερα να μην τις συζητήσουμε. Τα ίδια ασθενοφόρα, το αντίστοιχο σημερινό μοντέλο, στον διαγωνισμό των ενενήντα ασθενοφόρων που πήραμε εμείς, τα αγοράσαμε 48.000 ευρώ, όταν αντίστοιχα ασθενοφόρα είχαν αγοραστεί με 85.000 ευρώ. Δεν αναφέρομαι σε κινητές μονάδες, αλλά σε κλασικά ασθενοφόρα. Αυτή ήταν η εποχή των παχιών αγελάδων και έτσι χρεοκόπησε η χώρα. </w:t>
      </w:r>
    </w:p>
    <w:p w14:paraId="33B293F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Τρίτον, από ίδιους πόρους -δικούς μας και της Περιφέρειας Αττικής- αγοράζουμε σύστημα </w:t>
      </w:r>
      <w:r>
        <w:rPr>
          <w:rFonts w:eastAsia="Times New Roman" w:cs="Times New Roman"/>
          <w:szCs w:val="24"/>
          <w:lang w:val="en-US"/>
        </w:rPr>
        <w:t>PET</w:t>
      </w:r>
      <w:r>
        <w:rPr>
          <w:rFonts w:eastAsia="Times New Roman" w:cs="Times New Roman"/>
          <w:szCs w:val="24"/>
        </w:rPr>
        <w:t>-</w:t>
      </w:r>
      <w:r>
        <w:rPr>
          <w:rFonts w:eastAsia="Times New Roman" w:cs="Times New Roman"/>
          <w:szCs w:val="24"/>
          <w:lang w:val="en-US"/>
        </w:rPr>
        <w:t>CT</w:t>
      </w:r>
      <w:r w:rsidRPr="00BF7C02">
        <w:rPr>
          <w:rFonts w:eastAsia="Times New Roman" w:cs="Times New Roman"/>
          <w:szCs w:val="24"/>
        </w:rPr>
        <w:t xml:space="preserve"> </w:t>
      </w:r>
      <w:r>
        <w:rPr>
          <w:rFonts w:eastAsia="Times New Roman" w:cs="Times New Roman"/>
          <w:szCs w:val="24"/>
        </w:rPr>
        <w:t xml:space="preserve">στο Γενικό Ογκολογικό Νοσοκομείο Κηφισιάς «Άγιοι Ανάργυροι». Αντικαθιστούμε το </w:t>
      </w:r>
      <w:r>
        <w:rPr>
          <w:rFonts w:eastAsia="Times New Roman" w:cs="Times New Roman"/>
          <w:szCs w:val="24"/>
          <w:lang w:val="en-US"/>
        </w:rPr>
        <w:t>PET</w:t>
      </w:r>
      <w:r w:rsidRPr="00BF7C02">
        <w:rPr>
          <w:rFonts w:eastAsia="Times New Roman" w:cs="Times New Roman"/>
          <w:szCs w:val="24"/>
        </w:rPr>
        <w:t>-</w:t>
      </w:r>
      <w:r>
        <w:rPr>
          <w:rFonts w:eastAsia="Times New Roman" w:cs="Times New Roman"/>
          <w:szCs w:val="24"/>
          <w:lang w:val="en-US"/>
        </w:rPr>
        <w:t>CT</w:t>
      </w:r>
      <w:r w:rsidRPr="00BF7C02">
        <w:rPr>
          <w:rFonts w:eastAsia="Times New Roman" w:cs="Times New Roman"/>
          <w:szCs w:val="24"/>
        </w:rPr>
        <w:t xml:space="preserve"> </w:t>
      </w:r>
      <w:r>
        <w:rPr>
          <w:rFonts w:eastAsia="Times New Roman" w:cs="Times New Roman"/>
          <w:szCs w:val="24"/>
        </w:rPr>
        <w:t xml:space="preserve">του «Ευαγγελισμού» και παίρνουμε και δύο συστήματα παραγωγής </w:t>
      </w:r>
      <w:proofErr w:type="spellStart"/>
      <w:r>
        <w:rPr>
          <w:rFonts w:eastAsia="Times New Roman" w:cs="Times New Roman"/>
          <w:szCs w:val="24"/>
        </w:rPr>
        <w:t>ραδιοφαρμάκων</w:t>
      </w:r>
      <w:proofErr w:type="spellEnd"/>
      <w:r>
        <w:rPr>
          <w:rFonts w:eastAsia="Times New Roman" w:cs="Times New Roman"/>
          <w:szCs w:val="24"/>
        </w:rPr>
        <w:t xml:space="preserve">, ένα για την Αθήνα κι ένα για τον Πειραιά. Του Πειραιά θα μπει στο «Μεταξά». Της Αθήνας θα μπει στο Γενικό Ογκολογικό της Κηφισιάς. </w:t>
      </w:r>
    </w:p>
    <w:p w14:paraId="33B293F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Το Ίδρυμα «Σταύρος Νιάρχος» έρχεται και συμπληρώνει και παίρνει </w:t>
      </w:r>
      <w:r>
        <w:rPr>
          <w:rFonts w:eastAsia="Times New Roman" w:cs="Times New Roman"/>
          <w:szCs w:val="24"/>
          <w:lang w:val="en-US"/>
        </w:rPr>
        <w:t>PET</w:t>
      </w:r>
      <w:r w:rsidRPr="0081740E">
        <w:rPr>
          <w:rFonts w:eastAsia="Times New Roman" w:cs="Times New Roman"/>
          <w:szCs w:val="24"/>
        </w:rPr>
        <w:t>-</w:t>
      </w:r>
      <w:r>
        <w:rPr>
          <w:rFonts w:eastAsia="Times New Roman" w:cs="Times New Roman"/>
          <w:szCs w:val="24"/>
          <w:lang w:val="en-US"/>
        </w:rPr>
        <w:t>CT</w:t>
      </w:r>
      <w:r w:rsidRPr="0081740E">
        <w:rPr>
          <w:rFonts w:eastAsia="Times New Roman" w:cs="Times New Roman"/>
          <w:szCs w:val="24"/>
        </w:rPr>
        <w:t xml:space="preserve"> </w:t>
      </w:r>
      <w:r>
        <w:rPr>
          <w:rFonts w:eastAsia="Times New Roman" w:cs="Times New Roman"/>
          <w:szCs w:val="24"/>
        </w:rPr>
        <w:t xml:space="preserve">στο Πανεπιστημιακό του Ηρακλείου, στο Πανεπιστημιακό της Λάρισας, στο Πανεπιστημιακό των Ιωαννίνων. Σε αυτά τα τρία βάζει και συστήματα παραγωγής </w:t>
      </w:r>
      <w:proofErr w:type="spellStart"/>
      <w:r>
        <w:rPr>
          <w:rFonts w:eastAsia="Times New Roman" w:cs="Times New Roman"/>
          <w:szCs w:val="24"/>
        </w:rPr>
        <w:t>ραδιοφαρμάκων</w:t>
      </w:r>
      <w:proofErr w:type="spellEnd"/>
      <w:r>
        <w:rPr>
          <w:rFonts w:eastAsia="Times New Roman" w:cs="Times New Roman"/>
          <w:szCs w:val="24"/>
        </w:rPr>
        <w:t xml:space="preserve">. Προσθέτουμε κι ένα τέταρτο σύστημα παραγωγής </w:t>
      </w:r>
      <w:proofErr w:type="spellStart"/>
      <w:r>
        <w:rPr>
          <w:rFonts w:eastAsia="Times New Roman" w:cs="Times New Roman"/>
          <w:szCs w:val="24"/>
        </w:rPr>
        <w:t>ραδιοφαρμάκων</w:t>
      </w:r>
      <w:proofErr w:type="spellEnd"/>
      <w:r>
        <w:rPr>
          <w:rFonts w:eastAsia="Times New Roman" w:cs="Times New Roman"/>
          <w:szCs w:val="24"/>
        </w:rPr>
        <w:t xml:space="preserve"> στο Νοσοκομείο «Παπαγεωργίου» στη Θεσσαλονίκη για να καλύψει το </w:t>
      </w:r>
      <w:r>
        <w:rPr>
          <w:rFonts w:eastAsia="Times New Roman" w:cs="Times New Roman"/>
          <w:szCs w:val="24"/>
          <w:lang w:val="en-US"/>
        </w:rPr>
        <w:lastRenderedPageBreak/>
        <w:t>PET</w:t>
      </w:r>
      <w:r w:rsidRPr="0081740E">
        <w:rPr>
          <w:rFonts w:eastAsia="Times New Roman" w:cs="Times New Roman"/>
          <w:szCs w:val="24"/>
        </w:rPr>
        <w:t>-</w:t>
      </w:r>
      <w:r>
        <w:rPr>
          <w:rFonts w:eastAsia="Times New Roman" w:cs="Times New Roman"/>
          <w:szCs w:val="24"/>
          <w:lang w:val="en-US"/>
        </w:rPr>
        <w:t>CT</w:t>
      </w:r>
      <w:r w:rsidRPr="0081740E">
        <w:rPr>
          <w:rFonts w:eastAsia="Times New Roman" w:cs="Times New Roman"/>
          <w:szCs w:val="24"/>
        </w:rPr>
        <w:t xml:space="preserve"> </w:t>
      </w:r>
      <w:r>
        <w:rPr>
          <w:rFonts w:eastAsia="Times New Roman" w:cs="Times New Roman"/>
          <w:szCs w:val="24"/>
        </w:rPr>
        <w:t>του «Παπαγεωργίου» και του «</w:t>
      </w:r>
      <w:proofErr w:type="spellStart"/>
      <w:r>
        <w:rPr>
          <w:rFonts w:eastAsia="Times New Roman" w:cs="Times New Roman"/>
          <w:szCs w:val="24"/>
        </w:rPr>
        <w:t>Θεαγενείου</w:t>
      </w:r>
      <w:proofErr w:type="spellEnd"/>
      <w:r>
        <w:rPr>
          <w:rFonts w:eastAsia="Times New Roman" w:cs="Times New Roman"/>
          <w:szCs w:val="24"/>
        </w:rPr>
        <w:t xml:space="preserve">» που και αυτό έγινε από κρατικά χρήματα. Έτσι συμπληρώνεται. </w:t>
      </w:r>
    </w:p>
    <w:p w14:paraId="33B293FB"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Στον «Ευαγγελισμό», που ήταν και η αρχική πρόταση, ήδη έκλεισε ο κατάλογος των 8.500.000 ευρώ εξοπλισμού. Παίρνει άλλα 5.000.000 ευρώ από τον διαγωνισμό της περιφέρειας. Επίσης, πρόσφατα προσθέσαμε από το Πρόγραμμα Δημοσίων Επενδύσεων την αντικατάσταση του </w:t>
      </w:r>
      <w:r>
        <w:rPr>
          <w:rFonts w:eastAsia="Times New Roman" w:cs="Times New Roman"/>
          <w:szCs w:val="24"/>
          <w:lang w:val="en-US"/>
        </w:rPr>
        <w:t>PET</w:t>
      </w:r>
      <w:r w:rsidRPr="00851E00">
        <w:rPr>
          <w:rFonts w:eastAsia="Times New Roman" w:cs="Times New Roman"/>
          <w:szCs w:val="24"/>
        </w:rPr>
        <w:t>-</w:t>
      </w:r>
      <w:r>
        <w:rPr>
          <w:rFonts w:eastAsia="Times New Roman" w:cs="Times New Roman"/>
          <w:szCs w:val="24"/>
          <w:lang w:val="en-US"/>
        </w:rPr>
        <w:t>CT</w:t>
      </w:r>
      <w:r>
        <w:rPr>
          <w:rFonts w:eastAsia="Times New Roman" w:cs="Times New Roman"/>
          <w:szCs w:val="24"/>
        </w:rPr>
        <w:t>, που είναι το πρώτο που μπήκε στην Ελλάδα και που κοντεύει να γίνει «</w:t>
      </w:r>
      <w:r>
        <w:rPr>
          <w:rFonts w:eastAsia="Times New Roman" w:cs="Times New Roman"/>
          <w:szCs w:val="24"/>
          <w:lang w:val="en-US"/>
        </w:rPr>
        <w:t>end</w:t>
      </w:r>
      <w:r w:rsidRPr="00851E00">
        <w:rPr>
          <w:rFonts w:eastAsia="Times New Roman" w:cs="Times New Roman"/>
          <w:szCs w:val="24"/>
        </w:rPr>
        <w:t xml:space="preserve"> </w:t>
      </w:r>
      <w:r>
        <w:rPr>
          <w:rFonts w:eastAsia="Times New Roman" w:cs="Times New Roman"/>
          <w:szCs w:val="24"/>
          <w:lang w:val="en-US"/>
        </w:rPr>
        <w:t>of</w:t>
      </w:r>
      <w:r w:rsidRPr="00851E00">
        <w:rPr>
          <w:rFonts w:eastAsia="Times New Roman" w:cs="Times New Roman"/>
          <w:szCs w:val="24"/>
        </w:rPr>
        <w:t xml:space="preserve"> </w:t>
      </w:r>
      <w:r>
        <w:rPr>
          <w:rFonts w:eastAsia="Times New Roman" w:cs="Times New Roman"/>
          <w:szCs w:val="24"/>
          <w:lang w:val="en-US"/>
        </w:rPr>
        <w:t>life</w:t>
      </w:r>
      <w:r>
        <w:rPr>
          <w:rFonts w:eastAsia="Times New Roman" w:cs="Times New Roman"/>
          <w:szCs w:val="24"/>
        </w:rPr>
        <w:t xml:space="preserve">», το οποίο και θα χρηματοδοτηθεί από Πρόγραμμα Δημοσίων Επενδύσεων δικό μας. </w:t>
      </w:r>
    </w:p>
    <w:p w14:paraId="33B293FC"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Βέβαια, τη μεγάλη αυτή παρέμβαση, αυτά τα δύο κτήρια -σωστές οι παρατηρήσεις του κ. Παπαδόπουλου- τα ξέρει το Ίδρυμα «Σταύρος Νιάρχος». Αυτά θα αποτυπωθούν στην τελική σύμβαση. Το θεμελιακό, όμως, είναι ότι στο πιο μεγάλο νοσοκομείο της χώρας φτιάχνουμε ένα κτήριο με την εγγύηση του </w:t>
      </w:r>
      <w:proofErr w:type="spellStart"/>
      <w:r>
        <w:rPr>
          <w:rFonts w:eastAsia="Times New Roman" w:cs="Times New Roman"/>
          <w:szCs w:val="24"/>
        </w:rPr>
        <w:t>Ρέντσο</w:t>
      </w:r>
      <w:proofErr w:type="spellEnd"/>
      <w:r>
        <w:rPr>
          <w:rFonts w:eastAsia="Times New Roman" w:cs="Times New Roman"/>
          <w:szCs w:val="24"/>
        </w:rPr>
        <w:t xml:space="preserve"> Πιάνο, όπως και τα άλλα δύο, στο οποίο θα μεταφερθεί η έδρα της πανεπιστημιακής νοσηλευτικής. Είναι προφανές ότι οι ανάγκες που υπάρχουν, θα καλυφθούν. Άλλωστε, εκεί τελείωσε πρόσφατα και η δωρεά της Εθνικής με το νέο κτήριο των χειρουργείων, τις μονάδες κ.λπ.. </w:t>
      </w:r>
    </w:p>
    <w:p w14:paraId="33B293FD" w14:textId="77777777" w:rsidR="00571D31" w:rsidRDefault="00B338ED">
      <w:pPr>
        <w:spacing w:after="0" w:line="720" w:lineRule="auto"/>
        <w:ind w:firstLine="720"/>
        <w:jc w:val="both"/>
        <w:rPr>
          <w:rFonts w:eastAsia="Times New Roman" w:cs="Times New Roman"/>
          <w:szCs w:val="24"/>
        </w:rPr>
      </w:pPr>
      <w:r>
        <w:rPr>
          <w:rFonts w:eastAsia="Times New Roman" w:cs="Times New Roman"/>
          <w:szCs w:val="24"/>
        </w:rPr>
        <w:t xml:space="preserve">Βέβαια, υπάρχουν και δύο προγράμματα εκπαίδευσης: Από τη μία μεριά, είναι το πρόγραμμα για τις λοιμώξεις, που είναι μία μεγάλη πληγή στα νοσοκομεία μια μεγάλη εκροή πόρων. Από την άλλη μεριά, είναι η χρηματοδότηση για όλους τους φοιτητές και τους αποφοίτους της Ιατρικής της εκπαίδευσής τους στο </w:t>
      </w:r>
      <w:r>
        <w:rPr>
          <w:rFonts w:eastAsia="Times New Roman" w:cs="Times New Roman"/>
          <w:szCs w:val="24"/>
          <w:lang w:val="en-US"/>
        </w:rPr>
        <w:t>Advanced</w:t>
      </w:r>
      <w:r w:rsidRPr="00595FD3">
        <w:rPr>
          <w:rFonts w:eastAsia="Times New Roman" w:cs="Times New Roman"/>
          <w:szCs w:val="24"/>
        </w:rPr>
        <w:t xml:space="preserve"> </w:t>
      </w:r>
      <w:r>
        <w:rPr>
          <w:rFonts w:eastAsia="Times New Roman" w:cs="Times New Roman"/>
          <w:szCs w:val="24"/>
          <w:lang w:val="en-US"/>
        </w:rPr>
        <w:t>Trauma</w:t>
      </w:r>
      <w:r w:rsidRPr="00595FD3">
        <w:rPr>
          <w:rFonts w:eastAsia="Times New Roman" w:cs="Times New Roman"/>
          <w:szCs w:val="24"/>
        </w:rPr>
        <w:t xml:space="preserve"> </w:t>
      </w:r>
      <w:r>
        <w:rPr>
          <w:rFonts w:eastAsia="Times New Roman" w:cs="Times New Roman"/>
          <w:szCs w:val="24"/>
          <w:lang w:val="en-US"/>
        </w:rPr>
        <w:t>Life</w:t>
      </w:r>
      <w:r w:rsidRPr="00595FD3">
        <w:rPr>
          <w:rFonts w:eastAsia="Times New Roman" w:cs="Times New Roman"/>
          <w:szCs w:val="24"/>
        </w:rPr>
        <w:t xml:space="preserve"> </w:t>
      </w:r>
      <w:r>
        <w:rPr>
          <w:rFonts w:eastAsia="Times New Roman" w:cs="Times New Roman"/>
          <w:szCs w:val="24"/>
          <w:lang w:val="en-US"/>
        </w:rPr>
        <w:t>Support</w:t>
      </w:r>
      <w:r w:rsidRPr="00595FD3">
        <w:rPr>
          <w:rFonts w:eastAsia="Times New Roman" w:cs="Times New Roman"/>
          <w:szCs w:val="24"/>
        </w:rPr>
        <w:t>.</w:t>
      </w:r>
      <w:r>
        <w:rPr>
          <w:rFonts w:eastAsia="Times New Roman" w:cs="Times New Roman"/>
          <w:szCs w:val="24"/>
        </w:rPr>
        <w:t xml:space="preserve"> Πρόκειται για το σύστημα υποστήριξης και αντιμετώπισης του </w:t>
      </w:r>
      <w:proofErr w:type="spellStart"/>
      <w:r>
        <w:rPr>
          <w:rFonts w:eastAsia="Times New Roman" w:cs="Times New Roman"/>
          <w:szCs w:val="24"/>
        </w:rPr>
        <w:t>πολυτραυματία</w:t>
      </w:r>
      <w:proofErr w:type="spellEnd"/>
      <w:r>
        <w:rPr>
          <w:rFonts w:eastAsia="Times New Roman" w:cs="Times New Roman"/>
          <w:szCs w:val="24"/>
        </w:rPr>
        <w:t xml:space="preserve">, το οποίο θα χρηματοδοτηθεί από το Ίδρυμα «Σταύρος Νιάρχος». Είναι </w:t>
      </w:r>
      <w:r>
        <w:rPr>
          <w:rFonts w:eastAsia="Times New Roman" w:cs="Times New Roman"/>
          <w:szCs w:val="24"/>
        </w:rPr>
        <w:lastRenderedPageBreak/>
        <w:t xml:space="preserve">ένα εξαιρετικό πρόγραμμα. Ήμουν από τους πρώτους που το έκαναν στην Ελλάδα το 1995-1996, όταν πρωτοήρθε στη χώρα μας. Τότε το πληρώναμε από την τσέπη μας ή κάποιες εταιρείες έβαζαν κάποια χρήματα για να το κάνουν κάποιοι ειδικευόμενοι, ενώ τώρα αυτό καλύπτεται απ’ αυτή την ιστορία. </w:t>
      </w:r>
    </w:p>
    <w:p w14:paraId="33B293F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Αυτές είναι πραγματικά θεμελιακές και μεγάλες δράσεις, οι οποίες θα αφήσουν ένα μεγάλο αποτύπωμα όταν αυτά τα πράγματα ολοκληρωθούν. Διότι εμείς θα συνεχίσουμε να κάνουμε αυτά που κάναμε στο δημόσιο σύστημα υγείας αυτά τα τρία χρόνια. </w:t>
      </w:r>
    </w:p>
    <w:p w14:paraId="33B293F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Πραγματικά, εγώ θέλω να ευχαριστήσω -και το λέω γιατί έχουμε συνεργαστεί σε πολλά πράγματα- και τον Ανδρέα τον Δρακόπουλο προσωπικά και τον Γιάννη τον Ζερβάκη, με τον οποίον έχουμε ρίξει πολύ ιδρώτα και στη δωρεά για τα ασθενοφόρα, ο οποίος έχει βοηθήσει πάρα πολύ στην πραγμάτωση αυτών των ιστοριών. </w:t>
      </w:r>
    </w:p>
    <w:p w14:paraId="33B2940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σε ένα άλλο θέμα: Κύριε Θεοχαρόπουλε, αυτό που είπα για τη «ΔΙΑΥΓΕΙΑ», ήταν η απάντηση στην κριτική, «Γιατί εξαιρείτε από το λογιστικό το δημόσιο…;» κ.λπ.. Κύριε Θεοχαρόπουλε, η απάντηση ήταν εκεί. Απομονώσατε, όμως, τη λέξη. Θα ξαναπώ αυτά που είπα, γιατί δεν παίρνω τίποτα πίσω. Απάντησε ο κ. </w:t>
      </w:r>
      <w:proofErr w:type="spellStart"/>
      <w:r>
        <w:rPr>
          <w:rFonts w:eastAsia="Times New Roman" w:cs="Times New Roman"/>
          <w:szCs w:val="24"/>
        </w:rPr>
        <w:t>Ξυδάκης</w:t>
      </w:r>
      <w:proofErr w:type="spellEnd"/>
      <w:r>
        <w:rPr>
          <w:rFonts w:eastAsia="Times New Roman" w:cs="Times New Roman"/>
          <w:szCs w:val="24"/>
        </w:rPr>
        <w:t xml:space="preserve"> μια χαρά. </w:t>
      </w:r>
    </w:p>
    <w:p w14:paraId="33B2940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Ακούστηκε η εξής κριτική στην επιτροπή: «Γιατί εξαιρείτε τις διαδικασίες αυτές»; Για να κάνουμε πιο γρήγορα. Διότι είναι προφανές ότι το στοίχημα της επόμενης περιόδου, ναι, είναι το κράτος. Είναι το κράτος, όχι, όμως, με τη λογική που λέει ο κ. </w:t>
      </w:r>
      <w:proofErr w:type="spellStart"/>
      <w:r>
        <w:rPr>
          <w:rFonts w:eastAsia="Times New Roman" w:cs="Times New Roman"/>
          <w:szCs w:val="24"/>
        </w:rPr>
        <w:t>Γιακουμάτος</w:t>
      </w:r>
      <w:proofErr w:type="spellEnd"/>
      <w:r>
        <w:rPr>
          <w:rFonts w:eastAsia="Times New Roman" w:cs="Times New Roman"/>
          <w:szCs w:val="24"/>
        </w:rPr>
        <w:t xml:space="preserve">, </w:t>
      </w:r>
      <w:proofErr w:type="spellStart"/>
      <w:r>
        <w:rPr>
          <w:rFonts w:eastAsia="Times New Roman" w:cs="Times New Roman"/>
          <w:szCs w:val="24"/>
        </w:rPr>
        <w:t>Σοβιετία</w:t>
      </w:r>
      <w:proofErr w:type="spellEnd"/>
      <w:r>
        <w:rPr>
          <w:rFonts w:eastAsia="Times New Roman" w:cs="Times New Roman"/>
          <w:szCs w:val="24"/>
        </w:rPr>
        <w:t xml:space="preserve">, </w:t>
      </w:r>
      <w:proofErr w:type="spellStart"/>
      <w:r>
        <w:rPr>
          <w:rFonts w:eastAsia="Times New Roman" w:cs="Times New Roman"/>
          <w:szCs w:val="24"/>
        </w:rPr>
        <w:t>Μαδούρο</w:t>
      </w:r>
      <w:proofErr w:type="spellEnd"/>
      <w:r>
        <w:rPr>
          <w:rFonts w:eastAsia="Times New Roman" w:cs="Times New Roman"/>
          <w:szCs w:val="24"/>
        </w:rPr>
        <w:t xml:space="preserve">, Βόρεια Κορέα και </w:t>
      </w:r>
      <w:r>
        <w:rPr>
          <w:rFonts w:eastAsia="Times New Roman" w:cs="Times New Roman"/>
          <w:szCs w:val="24"/>
        </w:rPr>
        <w:lastRenderedPageBreak/>
        <w:t>όλα τα υπόλοιπα. Είναι το κράτος το οποίο συγκροτήθηκε από την τουρκοκρατία και τους Βαυαρούς, από τον Εμφύλιο, το οποίο ήταν ένα στεγνό πελατειακό κράτος, που δεν έπρεπε να περνάει μύγα αν δεν ήταν δικός μας, μέχρι τη δεύτερη εξαγορά του ελληνικού λαού που πήρε ο Ανδρέας Παπανδρέου την ομογενή Ελλάδα και την έβαλε στο δημόσιο και «Αρχίστε παιδιά να γλεντάμε, να κάνουμε και κανένα δωράκι», που διακινούσε το μαύρο χρήμα και όλα αυτά τα πολλαπλά επίπεδα ελέγχων. Διότι αυτή είναι η κατάσταση.</w:t>
      </w:r>
    </w:p>
    <w:p w14:paraId="33B29402"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Αυτές τις μέρες ανέλαβα, με εντολή του Πρωθυπουργού, να ελέγξω την πρόοδο κάποιων έργων στην Κρήτη. Και ενώ έχουν πάει ένας σκασμός λεφτά από διάφορα Υπουργεία, προχωράνε με πολύ αργούς ρυθμούς και λιγότερα από τα μισά. Ήδη επιταχύνονται μέσα σε μιάμιση εβδομάδα. Να είστε σίγουρος, κύριε Θεοχαρόπουλε. </w:t>
      </w:r>
    </w:p>
    <w:p w14:paraId="33B29403"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Προσέξτε, όμως, το εξής: Είναι δυνατόν να κάνουν πενήντα πέντε ημέρες να απαντήσουν ότι δεν χρειάζεται να εγκρίνουν μια προγραμματική σύμβαση; Ποιος το έφτιαξε αυτό το τέρας; Είναι δυνατόν ένας δήμος -το έχω πει πολλές φορές το παράδειγμα- για να ενοικιάζει ομπρέλες στην παραλία, να θέλει είκοσι τρεις υπογραφές εκτός του δήμου; Είναι δυνατόν το Νοσοκομείο Χανίων -το αλλάζουμε αυτό- το οποιοδήποτε νοσοκομείο για να πάρει δυο χιλιάρικα αντί για ποτήρια, να πάρει στυλό, να πρέπει να υπογράψουν επτά υπάλληλοι στο Υπουργείο, ο κ. Ξανθός κι εγώ; </w:t>
      </w:r>
    </w:p>
    <w:p w14:paraId="33B29404"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Αυτό το κράτος έφτιαξαν και το ΠΑΣΟΚ και η Νέα Δημοκρατία και όλοι οι προπάτορές τους. Και δεν φτιάχτηκε έτσι. Φτιάχτηκε για να υπάρχει πολιτικός έλεγχος, να ελέγχουμε τα </w:t>
      </w:r>
      <w:proofErr w:type="spellStart"/>
      <w:r>
        <w:rPr>
          <w:rFonts w:eastAsia="Times New Roman" w:cs="Times New Roman"/>
          <w:szCs w:val="24"/>
        </w:rPr>
        <w:t>ψηφαλάκια</w:t>
      </w:r>
      <w:proofErr w:type="spellEnd"/>
      <w:r>
        <w:rPr>
          <w:rFonts w:eastAsia="Times New Roman" w:cs="Times New Roman"/>
          <w:szCs w:val="24"/>
        </w:rPr>
        <w:t xml:space="preserve">, </w:t>
      </w:r>
      <w:r>
        <w:rPr>
          <w:rFonts w:eastAsia="Times New Roman" w:cs="Times New Roman"/>
          <w:szCs w:val="24"/>
        </w:rPr>
        <w:lastRenderedPageBreak/>
        <w:t xml:space="preserve">δηλαδή, και τους πελάτες και για να διακινεί «μαύρο» χρήμα. Και, επίσης, φτιάχτηκε για να μην έχει κανένας ευθύνη, γιατί υπάρχει μία διάχυση της ευθύνης σ’ αυτό το πράγμα. </w:t>
      </w:r>
    </w:p>
    <w:p w14:paraId="33B2940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Αυτό είπα, λοιπόν, εγώ την άλλη φορά. Και είναι μια παλιά ρήση ενός </w:t>
      </w:r>
      <w:proofErr w:type="spellStart"/>
      <w:r>
        <w:rPr>
          <w:rFonts w:eastAsia="Times New Roman" w:cs="Times New Roman"/>
          <w:szCs w:val="24"/>
        </w:rPr>
        <w:t>αυτοδιοικητικού</w:t>
      </w:r>
      <w:proofErr w:type="spellEnd"/>
      <w:r>
        <w:rPr>
          <w:rFonts w:eastAsia="Times New Roman" w:cs="Times New Roman"/>
          <w:szCs w:val="24"/>
        </w:rPr>
        <w:t xml:space="preserve">, τότε που πήγα να αναλάβω δήμαρχος, που μου είπε: «Να σου πω, Παυλή μου, αυτό γίνεται». Όλα αυτά τα επίπεδα, είναι για να φτιάξουν ένα κάστρο και να τρώνε μέσα. Γιατί δεν τρώγανε; </w:t>
      </w:r>
    </w:p>
    <w:p w14:paraId="33B29406"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Υπουργέ, σας παρακαλώ να ολοκληρώσετε.</w:t>
      </w:r>
    </w:p>
    <w:p w14:paraId="33B29407"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Τα 85 δισεκατομμύρια ευρώ πώς φαγώθηκαν; Δεν βγήκαν στη «ΔΙΑΥΓΕΙΑ»; Δεν έγινε με όλη αυτή τη διαδικασία και με τις εγκρίσεις κ.λπ.; </w:t>
      </w:r>
    </w:p>
    <w:p w14:paraId="33B2940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Αυτό είπα προχθές και μην το γυρνάτε τώρα ότι θα καταργήσουμε τη «ΔΙΑΥΓΕΙΑ». Αυτό το κράτος είναι εχθρός της ανάπτυξης και της παραγωγικής ανασυγκρότησης και της κοινωνικά δίκαιης αναδιανομής, γιατί είναι φτιαγμένο για να εξυπηρετεί την αναπαραγωγή ενός πολιτικού και οικονομικού συστήματος που χρεοκόπησε την χώρα. </w:t>
      </w:r>
    </w:p>
    <w:p w14:paraId="33B29409"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Δυο κουβέντες για την τροπολογία. </w:t>
      </w:r>
    </w:p>
    <w:p w14:paraId="33B2940A"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Ό,τι και να λέτε τώρα…</w:t>
      </w:r>
    </w:p>
    <w:p w14:paraId="33B2940B"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Δεκαέξι λεπτά μιλάς.</w:t>
      </w:r>
    </w:p>
    <w:p w14:paraId="33B2940C" w14:textId="77777777" w:rsidR="00571D31" w:rsidRDefault="00B338ED">
      <w:pPr>
        <w:spacing w:after="0" w:line="600" w:lineRule="auto"/>
        <w:ind w:firstLine="720"/>
        <w:jc w:val="both"/>
        <w:rPr>
          <w:rFonts w:eastAsia="Times New Roman" w:cs="Times New Roman"/>
          <w:szCs w:val="24"/>
        </w:rPr>
      </w:pPr>
      <w:r w:rsidRPr="001E588E">
        <w:rPr>
          <w:rFonts w:eastAsia="Times New Roman" w:cs="Times New Roman"/>
          <w:b/>
          <w:szCs w:val="24"/>
        </w:rPr>
        <w:t>ΠΑΥΛΟΣ ΠΟΛΑΚΗΣ (Αναπληρωτής Υπουργός Υγείας):</w:t>
      </w:r>
      <w:r>
        <w:rPr>
          <w:rFonts w:eastAsia="Times New Roman" w:cs="Times New Roman"/>
          <w:szCs w:val="24"/>
        </w:rPr>
        <w:t xml:space="preserve"> Έχετε τον Ολυμπιακό, κύριε </w:t>
      </w:r>
      <w:proofErr w:type="spellStart"/>
      <w:r>
        <w:rPr>
          <w:rFonts w:eastAsia="Times New Roman" w:cs="Times New Roman"/>
          <w:szCs w:val="24"/>
        </w:rPr>
        <w:t>Γιακουμάτο</w:t>
      </w:r>
      <w:proofErr w:type="spellEnd"/>
      <w:r>
        <w:rPr>
          <w:rFonts w:eastAsia="Times New Roman" w:cs="Times New Roman"/>
          <w:szCs w:val="24"/>
        </w:rPr>
        <w:t xml:space="preserve">. Το ξέρω. </w:t>
      </w:r>
    </w:p>
    <w:p w14:paraId="33B2940D"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Δεκαέξι λεπτά μιλάς. Άσε τον Ολυμπιακό ήσυχο. </w:t>
      </w:r>
    </w:p>
    <w:p w14:paraId="33B2940E" w14:textId="77777777" w:rsidR="00571D31" w:rsidRDefault="00B338ED">
      <w:pPr>
        <w:spacing w:after="0" w:line="600" w:lineRule="auto"/>
        <w:ind w:firstLine="720"/>
        <w:jc w:val="both"/>
        <w:rPr>
          <w:rFonts w:eastAsia="Times New Roman" w:cs="Times New Roman"/>
          <w:szCs w:val="24"/>
        </w:rPr>
      </w:pPr>
      <w:r w:rsidRPr="001E588E">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Ό,τι και να λέτε τώρα, η ιστορία θα γράψει…</w:t>
      </w:r>
    </w:p>
    <w:p w14:paraId="33B2940F" w14:textId="77777777" w:rsidR="00571D31" w:rsidRDefault="00B338ED">
      <w:pPr>
        <w:tabs>
          <w:tab w:val="left" w:pos="2820"/>
        </w:tabs>
        <w:spacing w:after="0"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Ελάτε, κύριοι συνάδελφοι, να ολοκληρώσουμε.</w:t>
      </w:r>
    </w:p>
    <w:p w14:paraId="33B29410" w14:textId="77777777" w:rsidR="00571D31" w:rsidRDefault="00B338ED">
      <w:pPr>
        <w:tabs>
          <w:tab w:val="left" w:pos="2820"/>
        </w:tabs>
        <w:spacing w:after="0" w:line="600" w:lineRule="auto"/>
        <w:ind w:firstLine="720"/>
        <w:jc w:val="both"/>
        <w:rPr>
          <w:rFonts w:eastAsia="Times New Roman" w:cs="Times New Roman"/>
          <w:b/>
          <w:szCs w:val="24"/>
        </w:rPr>
      </w:pPr>
      <w:r>
        <w:rPr>
          <w:rFonts w:eastAsia="Times New Roman"/>
          <w:szCs w:val="24"/>
        </w:rPr>
        <w:t>Συνεχίστε, κύριε Υπουργέ.</w:t>
      </w:r>
    </w:p>
    <w:p w14:paraId="33B29411"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Άκουσα πάρα πολλά σήμερα. Ό,τι και να λέτε η ιστορία θα γράψει ότι είστε οι κυβερνήσεις που έβαλαν τη χώρα στα μνημόνια και είμαστε η Κυβέρνηση που την έβγαλε. </w:t>
      </w:r>
    </w:p>
    <w:p w14:paraId="33B29412" w14:textId="77777777" w:rsidR="00571D31" w:rsidRDefault="00B338ED">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Μπράβο!</w:t>
      </w:r>
    </w:p>
    <w:p w14:paraId="33B29413" w14:textId="77777777" w:rsidR="00571D31" w:rsidRDefault="00B338ED">
      <w:pPr>
        <w:tabs>
          <w:tab w:val="left" w:pos="2940"/>
        </w:tabs>
        <w:spacing w:after="0" w:line="600" w:lineRule="auto"/>
        <w:ind w:firstLine="720"/>
        <w:jc w:val="both"/>
        <w:rPr>
          <w:rFonts w:eastAsia="Times New Roman"/>
          <w:szCs w:val="24"/>
        </w:rPr>
      </w:pPr>
      <w:r>
        <w:rPr>
          <w:rFonts w:eastAsia="Times New Roman" w:cs="Times New Roman"/>
          <w:b/>
          <w:szCs w:val="24"/>
        </w:rPr>
        <w:t xml:space="preserve">ΠΑΥΛΟΣ ΠΟΛΑΚΗΣ (Αναπληρωτής Υπουργός Υγείας): </w:t>
      </w:r>
      <w:r>
        <w:rPr>
          <w:rFonts w:eastAsia="Times New Roman"/>
          <w:szCs w:val="24"/>
        </w:rPr>
        <w:t xml:space="preserve">Ό,τι και να λέτε, θα είστε οι κυβερνήσεις που έσπρωξαν δυόμισι εκατομμύρια συνανθρώπους μας στην </w:t>
      </w:r>
      <w:proofErr w:type="spellStart"/>
      <w:r>
        <w:rPr>
          <w:rFonts w:eastAsia="Times New Roman"/>
          <w:szCs w:val="24"/>
        </w:rPr>
        <w:t>απασφάλιση</w:t>
      </w:r>
      <w:proofErr w:type="spellEnd"/>
      <w:r>
        <w:rPr>
          <w:rFonts w:eastAsia="Times New Roman"/>
          <w:szCs w:val="24"/>
        </w:rPr>
        <w:t xml:space="preserve"> και στην υγειονομική φτώχεια, χρεώνοντάς τους 180 εκατομμύρια ευρώ για υπηρεσίες που τους προσφέρθηκαν στα δημόσια νοσοκομεία και θα μείνουμε στην ιστορία ως η Κυβέρνηση που τους κάλυψε δωρεάν στο δημόσιο σύστημα και διέγραψε τα χρέη που τους χρεώσατε.</w:t>
      </w:r>
    </w:p>
    <w:p w14:paraId="33B29414"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Ό,τι και να λέτε, θα είστε οι κυβερνήσεις που κατέβασαν 25% και 30% τον βασικό μισθό και τώρα, ναι, αυτή η Κυβέρνηση αρχίζει να τον ανεβάζει ξανά. Θα είστε οι κυβερνήσεις που έκοψαν έντεκα φορές τις συντάξεις και θα είμαστε η Κυβέρνηση που δεν θα τις κόψει τον Γενάρη.</w:t>
      </w:r>
    </w:p>
    <w:p w14:paraId="33B29415" w14:textId="77777777" w:rsidR="00571D31" w:rsidRDefault="00B338ED">
      <w:pPr>
        <w:tabs>
          <w:tab w:val="left" w:pos="2940"/>
        </w:tabs>
        <w:spacing w:after="0" w:line="600" w:lineRule="auto"/>
        <w:ind w:firstLine="720"/>
        <w:jc w:val="both"/>
        <w:rPr>
          <w:rFonts w:eastAsia="Times New Roman"/>
          <w:szCs w:val="24"/>
        </w:rPr>
      </w:pPr>
      <w:r>
        <w:rPr>
          <w:rFonts w:eastAsia="Times New Roman"/>
          <w:b/>
          <w:szCs w:val="24"/>
        </w:rPr>
        <w:t>ΓΕΡΑΣΙΜΟΣ ΓΙΑΚΟΥΜΑΤΟΣ:</w:t>
      </w:r>
      <w:r>
        <w:rPr>
          <w:rFonts w:eastAsia="Times New Roman"/>
          <w:szCs w:val="24"/>
        </w:rPr>
        <w:t xml:space="preserve"> Θα πάρετε την απάντηση στην κάλπη.</w:t>
      </w:r>
    </w:p>
    <w:p w14:paraId="33B29416" w14:textId="77777777" w:rsidR="00571D31" w:rsidRDefault="00B338ED">
      <w:pPr>
        <w:tabs>
          <w:tab w:val="left" w:pos="2940"/>
        </w:tabs>
        <w:spacing w:after="0" w:line="600" w:lineRule="auto"/>
        <w:ind w:firstLine="720"/>
        <w:jc w:val="both"/>
        <w:rPr>
          <w:rFonts w:eastAsia="Times New Roman"/>
          <w:szCs w:val="24"/>
        </w:rPr>
      </w:pPr>
      <w:r w:rsidRPr="00062D78">
        <w:rPr>
          <w:rFonts w:eastAsia="Times New Roman"/>
          <w:b/>
          <w:szCs w:val="24"/>
        </w:rPr>
        <w:t>ΠΑΥΛΟΣ ΠΟΛΑΚΗΣ (Αναπληρωτής Υπουργός Υγείας):</w:t>
      </w:r>
      <w:r>
        <w:rPr>
          <w:rFonts w:eastAsia="Times New Roman"/>
          <w:szCs w:val="24"/>
        </w:rPr>
        <w:t xml:space="preserve"> Κι ό,τι κόψαμε με το 4% που έγινε 6%, που σήμερα είναι 10 και 12 ευρώ, γύρισε όλο στον ΕΟΠΥΥ και στήριξε τα δημόσια νοσοκομεία.</w:t>
      </w:r>
    </w:p>
    <w:p w14:paraId="33B29417"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lastRenderedPageBreak/>
        <w:t xml:space="preserve">Μια κουβέντα θα πω για να τελειώνω. Προσέξτε. Αν δεν το έχετε πάρει χαμπάρι, επειδή δεν το λένε τα κανάλια, οι τέσσερις χιλιάδες που προσλήφθηκαν με κριτήρια ΑΣΕΠ μέσω του ΟΑΕΔ στα νοσοκομεία της χώρας, δεν παίρνουν τον </w:t>
      </w:r>
      <w:proofErr w:type="spellStart"/>
      <w:r>
        <w:rPr>
          <w:rFonts w:eastAsia="Times New Roman"/>
          <w:szCs w:val="24"/>
        </w:rPr>
        <w:t>υποκατώτατο</w:t>
      </w:r>
      <w:proofErr w:type="spellEnd"/>
      <w:r>
        <w:rPr>
          <w:rFonts w:eastAsia="Times New Roman"/>
          <w:szCs w:val="24"/>
        </w:rPr>
        <w:t>. Παίρνουν 5 ευρώ λιγότερα από αυτό που θα έπαιρναν αν διορίζονταν μόνιμοι δημόσιοι υπάλληλοι. Αυτό δεν το έχετε δει;</w:t>
      </w:r>
    </w:p>
    <w:p w14:paraId="33B29418"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 xml:space="preserve">Με τις συμβάσεις που υπογράψαμε -οι ατομικές συμβάσεις, όπου διώξαμε τους εργολάβους και εκεί που δεν τους έχουμε διώξει, είναι γιατί μας έχουν κόψει κάποιοι δικαστές, οι οποίοι μας ανάγκασαν να νομοθετήσουμε και δύο φορές μέσω αποφάσεων του Σ.τ.Ε.- οι εργαζόμενοι που πριν από τους εργολάβους πληρώνονταν με 300 και 400 ευρώ, τώρα παίρνουν 750 στην τσέπη. Κι εμείς κάνουμε τουλάχιστον 20% εξοικονόμηση από τον πρώτο χρόνο και 30% τους επόμενους. </w:t>
      </w:r>
    </w:p>
    <w:p w14:paraId="33B29419" w14:textId="77777777" w:rsidR="00571D31" w:rsidRDefault="00B338ED">
      <w:pPr>
        <w:tabs>
          <w:tab w:val="left" w:pos="2940"/>
        </w:tabs>
        <w:spacing w:after="0" w:line="600" w:lineRule="auto"/>
        <w:ind w:firstLine="720"/>
        <w:jc w:val="both"/>
        <w:rPr>
          <w:rFonts w:eastAsia="Times New Roman"/>
          <w:szCs w:val="24"/>
        </w:rPr>
      </w:pPr>
      <w:r w:rsidRPr="00CC5076">
        <w:rPr>
          <w:rFonts w:eastAsia="Times New Roman"/>
          <w:b/>
          <w:szCs w:val="24"/>
        </w:rPr>
        <w:t>ΠΡΟΕΔΡΕΥΩΝ (Μάριος Γεωργιάδης):</w:t>
      </w:r>
      <w:r>
        <w:rPr>
          <w:rFonts w:eastAsia="Times New Roman"/>
          <w:szCs w:val="24"/>
        </w:rPr>
        <w:t xml:space="preserve"> Κύριε Υπουργέ, συγγνώμη, αλλά έχουμε φτάσει τα δεκαοχτώ λεπτά.</w:t>
      </w:r>
    </w:p>
    <w:p w14:paraId="33B2941A" w14:textId="77777777" w:rsidR="00571D31" w:rsidRDefault="00B338ED">
      <w:pPr>
        <w:tabs>
          <w:tab w:val="left" w:pos="2940"/>
        </w:tabs>
        <w:spacing w:after="0" w:line="600" w:lineRule="auto"/>
        <w:ind w:firstLine="720"/>
        <w:jc w:val="both"/>
        <w:rPr>
          <w:rFonts w:eastAsia="Times New Roman"/>
          <w:szCs w:val="24"/>
        </w:rPr>
      </w:pPr>
      <w:r w:rsidRPr="00CC5076">
        <w:rPr>
          <w:rFonts w:eastAsia="Times New Roman"/>
          <w:b/>
          <w:szCs w:val="24"/>
        </w:rPr>
        <w:t>ΠΑΥΛΟΣ ΠΟΛΑΚΗΣ (Αναπληρωτής Υπουργός Υγείας):</w:t>
      </w:r>
      <w:r>
        <w:rPr>
          <w:rFonts w:eastAsia="Times New Roman"/>
          <w:szCs w:val="24"/>
        </w:rPr>
        <w:t xml:space="preserve">  Ο «Ευαγγελισμός» -μιας που η κουβέντα είναι γι’ αυτόν- έκανε ετήσια εξοικονόμηση 2.000.000 ευρώ μόνο από την καθαριότητα, με τις εργαζόμενες να παίρνουν 200 και 250 ευρώ παραπάνω στην τσέπη. Και με αυτά τα 2.000.000 περίσσευμα θα προσλάβει τώρα </w:t>
      </w:r>
      <w:proofErr w:type="spellStart"/>
      <w:r>
        <w:rPr>
          <w:rFonts w:eastAsia="Times New Roman"/>
          <w:szCs w:val="24"/>
        </w:rPr>
        <w:t>εκατόν</w:t>
      </w:r>
      <w:proofErr w:type="spellEnd"/>
      <w:r>
        <w:rPr>
          <w:rFonts w:eastAsia="Times New Roman"/>
          <w:szCs w:val="24"/>
        </w:rPr>
        <w:t xml:space="preserve"> δέκα άτομα επικουρικό προσωπικό -νοσηλευτικό κυρίως- για να στηρίξει όλες του τις υποδομές.</w:t>
      </w:r>
    </w:p>
    <w:p w14:paraId="33B2941B"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 xml:space="preserve">Κλείνω με το εξής: Κύριε Καρρά -λείπει ο κ. Γρηγοράκος, λείπει και ο κ. </w:t>
      </w:r>
      <w:proofErr w:type="spellStart"/>
      <w:r>
        <w:rPr>
          <w:rFonts w:eastAsia="Times New Roman"/>
          <w:szCs w:val="24"/>
        </w:rPr>
        <w:t>Μπαργιώτας</w:t>
      </w:r>
      <w:proofErr w:type="spellEnd"/>
      <w:r>
        <w:rPr>
          <w:rFonts w:eastAsia="Times New Roman"/>
          <w:szCs w:val="24"/>
        </w:rPr>
        <w:t>, που είναι και του χώρου- αυτήν την τροπολογία κακώς την καταθέσατε. Ισχύσει σήμερα. Κακώς την καταθέσατε. Δεν σας ενημέρωσαν.</w:t>
      </w:r>
    </w:p>
    <w:p w14:paraId="33B2941C" w14:textId="77777777" w:rsidR="00571D31" w:rsidRDefault="00B338ED">
      <w:pPr>
        <w:tabs>
          <w:tab w:val="left" w:pos="2940"/>
        </w:tabs>
        <w:spacing w:after="0" w:line="600" w:lineRule="auto"/>
        <w:ind w:firstLine="720"/>
        <w:jc w:val="both"/>
        <w:rPr>
          <w:rFonts w:eastAsia="Times New Roman"/>
          <w:szCs w:val="24"/>
        </w:rPr>
      </w:pPr>
      <w:r w:rsidRPr="00DA72A9">
        <w:rPr>
          <w:rFonts w:eastAsia="Times New Roman"/>
          <w:b/>
          <w:szCs w:val="24"/>
        </w:rPr>
        <w:lastRenderedPageBreak/>
        <w:t>ΓΕΩΡΓΙΟΣ</w:t>
      </w:r>
      <w:r>
        <w:rPr>
          <w:rFonts w:eastAsia="Times New Roman"/>
          <w:b/>
          <w:szCs w:val="24"/>
        </w:rPr>
        <w:t xml:space="preserve"> </w:t>
      </w:r>
      <w:r w:rsidRPr="00DA72A9">
        <w:rPr>
          <w:rFonts w:eastAsia="Times New Roman"/>
          <w:b/>
          <w:szCs w:val="24"/>
        </w:rPr>
        <w:t>-</w:t>
      </w:r>
      <w:r>
        <w:rPr>
          <w:rFonts w:eastAsia="Times New Roman"/>
          <w:b/>
          <w:szCs w:val="24"/>
        </w:rPr>
        <w:t xml:space="preserve"> </w:t>
      </w:r>
      <w:r w:rsidRPr="00DA72A9">
        <w:rPr>
          <w:rFonts w:eastAsia="Times New Roman"/>
          <w:b/>
          <w:szCs w:val="24"/>
        </w:rPr>
        <w:t>ΔΗΜΗΤΡΙΟΣ ΚΑΡΡΑΣ:</w:t>
      </w:r>
      <w:r>
        <w:rPr>
          <w:rFonts w:eastAsia="Times New Roman"/>
          <w:szCs w:val="24"/>
        </w:rPr>
        <w:t xml:space="preserve"> Αν ισχύει, ακόμα καλύτερα.</w:t>
      </w:r>
    </w:p>
    <w:p w14:paraId="33B2941D" w14:textId="77777777" w:rsidR="00571D31" w:rsidRDefault="00B338ED">
      <w:pPr>
        <w:tabs>
          <w:tab w:val="left" w:pos="2940"/>
        </w:tabs>
        <w:spacing w:after="0" w:line="600" w:lineRule="auto"/>
        <w:ind w:firstLine="720"/>
        <w:jc w:val="both"/>
        <w:rPr>
          <w:rFonts w:eastAsia="Times New Roman"/>
          <w:szCs w:val="24"/>
        </w:rPr>
      </w:pPr>
      <w:r w:rsidRPr="005265EB">
        <w:rPr>
          <w:rFonts w:eastAsia="Times New Roman"/>
          <w:b/>
          <w:szCs w:val="24"/>
        </w:rPr>
        <w:t>ΠΑΥΛΟΣ ΠΟΛΑΚΗΣ (Αναπληρωτής Υπουργός Υγείας):</w:t>
      </w:r>
      <w:r>
        <w:rPr>
          <w:rFonts w:eastAsia="Times New Roman"/>
          <w:szCs w:val="24"/>
        </w:rPr>
        <w:t xml:space="preserve"> Μπράβο. Όμως, ξέρετε κάτι τώρα; Λέτε να νομοθετήσουμε πως όταν δεν υπάρχει κρεβάτι σε ΜΕΘ δημόσιου νοσοκομείου, επιτρέπεται η διακομιδή ασθενών με ασθενοφόρα του ΕΚΑΒ στις εντατικές μονάδες όλων των ιδιωτικών κλινικών που έχουμε υπογράψει. Ισχύει σήμερα. </w:t>
      </w:r>
    </w:p>
    <w:p w14:paraId="33B2941E" w14:textId="77777777" w:rsidR="00571D31" w:rsidRDefault="00B338ED">
      <w:pPr>
        <w:tabs>
          <w:tab w:val="left" w:pos="2940"/>
        </w:tabs>
        <w:spacing w:after="0" w:line="600" w:lineRule="auto"/>
        <w:ind w:firstLine="720"/>
        <w:jc w:val="both"/>
        <w:rPr>
          <w:rFonts w:eastAsia="Times New Roman"/>
          <w:szCs w:val="24"/>
        </w:rPr>
      </w:pPr>
      <w:r>
        <w:rPr>
          <w:rFonts w:eastAsia="Times New Roman"/>
          <w:b/>
          <w:szCs w:val="24"/>
        </w:rPr>
        <w:t>ΓΕΩΡΓΙΟΣ - ΔΗΜΗΤΡΙΟΣ ΚΑΡΡΑΣ:</w:t>
      </w:r>
      <w:r>
        <w:rPr>
          <w:rFonts w:eastAsia="Times New Roman"/>
          <w:szCs w:val="24"/>
        </w:rPr>
        <w:t xml:space="preserve"> Ωραία. Ακόμα καλύτερα.</w:t>
      </w:r>
    </w:p>
    <w:p w14:paraId="33B2941F" w14:textId="77777777" w:rsidR="00571D31" w:rsidRDefault="00B338ED">
      <w:pPr>
        <w:tabs>
          <w:tab w:val="left" w:pos="2940"/>
        </w:tabs>
        <w:spacing w:after="0" w:line="600" w:lineRule="auto"/>
        <w:ind w:firstLine="720"/>
        <w:jc w:val="both"/>
        <w:rPr>
          <w:rFonts w:eastAsia="Times New Roman"/>
          <w:szCs w:val="24"/>
        </w:rPr>
      </w:pPr>
      <w:r w:rsidRPr="002D4C13">
        <w:rPr>
          <w:rFonts w:eastAsia="Times New Roman"/>
          <w:b/>
          <w:szCs w:val="24"/>
        </w:rPr>
        <w:t>ΠΑΥΛΟΣ ΠΟΛΑΚΗΣ (Αναπληρωτής Υπουργός Υγείας):</w:t>
      </w:r>
      <w:r>
        <w:rPr>
          <w:rFonts w:eastAsia="Times New Roman"/>
          <w:szCs w:val="24"/>
        </w:rPr>
        <w:t xml:space="preserve"> Γιατί το φέρατε ως τροπολογία δεν καταλαβαίνω. Και, μάλιστα, εμείς το επεκτείναμε - αποδεχόμενοι και μία τροπολογία του κ. Γρηγοράκου- και στους ανασφάλιστους που δεν καλύπτονταν. Το κάναμε κι αυτό, αν δεν βρίσκει.</w:t>
      </w:r>
    </w:p>
    <w:p w14:paraId="33B29420"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Επίσης, θα σας πω και κάτι άλλο, το οποίο και έχουμε ρυθμίσει με τον νέο ΕΚΠΥ πάρα πολύ. Δηλαδή, δεν καταλαβαίνω γιατί πρέπει να σας ενημερώσω…</w:t>
      </w:r>
    </w:p>
    <w:p w14:paraId="33B29421" w14:textId="77777777" w:rsidR="00571D31" w:rsidRDefault="00B338ED">
      <w:pPr>
        <w:tabs>
          <w:tab w:val="left" w:pos="2940"/>
        </w:tabs>
        <w:spacing w:after="0" w:line="600" w:lineRule="auto"/>
        <w:ind w:firstLine="720"/>
        <w:jc w:val="both"/>
        <w:rPr>
          <w:rFonts w:eastAsia="Times New Roman"/>
          <w:szCs w:val="24"/>
        </w:rPr>
      </w:pPr>
      <w:r w:rsidRPr="002D4C13">
        <w:rPr>
          <w:rFonts w:eastAsia="Times New Roman"/>
          <w:b/>
          <w:szCs w:val="24"/>
        </w:rPr>
        <w:t>ΠΡΟΕΔΡΕΥΩΝ (Μάριος Γεωργιάδης):</w:t>
      </w:r>
      <w:r>
        <w:rPr>
          <w:rFonts w:eastAsia="Times New Roman"/>
          <w:szCs w:val="24"/>
        </w:rPr>
        <w:t xml:space="preserve"> Κύριε Υπουργέ, φτάνουμε στα είκοσι λεπτά. Ούτε ο Υπουργός που έχει το νομοσχέδιο, δεν μιλάει τόσο.</w:t>
      </w:r>
    </w:p>
    <w:p w14:paraId="33B29422" w14:textId="77777777" w:rsidR="00571D31" w:rsidRDefault="00B338ED">
      <w:pPr>
        <w:tabs>
          <w:tab w:val="left" w:pos="2940"/>
        </w:tabs>
        <w:spacing w:after="0" w:line="600" w:lineRule="auto"/>
        <w:ind w:firstLine="720"/>
        <w:jc w:val="both"/>
        <w:rPr>
          <w:rFonts w:eastAsia="Times New Roman"/>
          <w:szCs w:val="24"/>
        </w:rPr>
      </w:pPr>
      <w:r w:rsidRPr="002D4C13">
        <w:rPr>
          <w:rFonts w:eastAsia="Times New Roman"/>
          <w:b/>
          <w:szCs w:val="24"/>
        </w:rPr>
        <w:t>ΠΑΥΛΟΣ ΠΟΛΑΚΗΣ (Αναπληρωτής Υπουργός Υγείας):</w:t>
      </w:r>
      <w:r>
        <w:rPr>
          <w:rFonts w:eastAsia="Times New Roman"/>
          <w:szCs w:val="24"/>
        </w:rPr>
        <w:t xml:space="preserve"> Τελειώνω. Μία τελευταία κουβέντα θα πω μόνο.</w:t>
      </w:r>
    </w:p>
    <w:p w14:paraId="33B29423"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 xml:space="preserve">Παραλάβαμε -για να το ξέρετε και αυτό- </w:t>
      </w:r>
      <w:proofErr w:type="spellStart"/>
      <w:r>
        <w:rPr>
          <w:rFonts w:eastAsia="Times New Roman"/>
          <w:szCs w:val="24"/>
        </w:rPr>
        <w:t>λειτουργούντα</w:t>
      </w:r>
      <w:proofErr w:type="spellEnd"/>
      <w:r>
        <w:rPr>
          <w:rFonts w:eastAsia="Times New Roman"/>
          <w:szCs w:val="24"/>
        </w:rPr>
        <w:t xml:space="preserve"> τετρακόσια τριάντα οχτώ κρεβάτια ΜΕΘ. Το ρεκόρ της χώρας μας ήταν τα πεντακόσια δύο, πεντακόσια τρία κρεβάτια, που είχαμε φτάσει την περίοδο των Ολυμπιακών Αγώνων. Αυτήν τη στιγμή τα </w:t>
      </w:r>
      <w:proofErr w:type="spellStart"/>
      <w:r>
        <w:rPr>
          <w:rFonts w:eastAsia="Times New Roman"/>
          <w:szCs w:val="24"/>
        </w:rPr>
        <w:t>λειτουργούντα</w:t>
      </w:r>
      <w:proofErr w:type="spellEnd"/>
      <w:r>
        <w:rPr>
          <w:rFonts w:eastAsia="Times New Roman"/>
          <w:szCs w:val="24"/>
        </w:rPr>
        <w:t xml:space="preserve"> κρεβάτια είναι πεντακόσια εξήντα πέντε. Για την ακρίβεια δεν είναι πεντακόσια εξήντα πέντε, είναι πεντακόσια πενήντα εφτά, γιατί </w:t>
      </w:r>
      <w:r>
        <w:rPr>
          <w:rFonts w:eastAsia="Times New Roman"/>
          <w:szCs w:val="24"/>
        </w:rPr>
        <w:lastRenderedPageBreak/>
        <w:t xml:space="preserve">υπάρχει ανακατασκευή του «Ασκληπιείο Βούλας», της ΜΕΘ, μέσα από κάποια δωρεά και με δική μας ενίσχυση. Τα κρεβάτια, λοιπόν, είναι πεντακόσια πενήντα πέντε, πεντακόσια πενήντα εφτά. Είναι </w:t>
      </w:r>
      <w:proofErr w:type="spellStart"/>
      <w:r>
        <w:rPr>
          <w:rFonts w:eastAsia="Times New Roman"/>
          <w:szCs w:val="24"/>
        </w:rPr>
        <w:t>εκατόν</w:t>
      </w:r>
      <w:proofErr w:type="spellEnd"/>
      <w:r>
        <w:rPr>
          <w:rFonts w:eastAsia="Times New Roman"/>
          <w:szCs w:val="24"/>
        </w:rPr>
        <w:t xml:space="preserve"> είκοσι παραπάνω από αυτά που παραλάβαμε. Αυτό, βέβαια, δεν το λένε τα κανάλια. Έτσι; Και με αυτό που ετοιμάζουμε τώρα, με το επικουρικό προσωπικό κ.λπ., μέσα σε αυτή τη χρονιά θα ανοίξουμε και τα επόμενα ενενήντα που υπάρχουν και είναι έτοιμα από πλευράς υποδομής στον δημόσιο τομέα.</w:t>
      </w:r>
    </w:p>
    <w:p w14:paraId="33B29424" w14:textId="77777777" w:rsidR="00571D31" w:rsidRDefault="00B338ED">
      <w:pPr>
        <w:tabs>
          <w:tab w:val="left" w:pos="2940"/>
        </w:tabs>
        <w:spacing w:after="0" w:line="600" w:lineRule="auto"/>
        <w:ind w:firstLine="720"/>
        <w:jc w:val="both"/>
        <w:rPr>
          <w:rFonts w:eastAsia="Times New Roman"/>
          <w:szCs w:val="24"/>
        </w:rPr>
      </w:pPr>
      <w:r>
        <w:rPr>
          <w:rFonts w:eastAsia="Times New Roman"/>
          <w:szCs w:val="24"/>
        </w:rPr>
        <w:t>Επίσης, χρειαζόμαστε και έναν αριθμό κρεβατιών, που με τους νέους όρους και με τις νέες συμβάσεις που θα υπογραφούν με τις ιδιωτικές κλινικές όπως φτιάχτηκε ο Κανονισμός Παροχών Υγείας του ΕΟΠΥΥ, θα το κάνουν οι κλινικές. Αυτό που λέτε, όμως, ισχύει και δεν χρειάζεται καμμία νομοθέτηση.</w:t>
      </w:r>
    </w:p>
    <w:p w14:paraId="33B29425" w14:textId="77777777" w:rsidR="00571D31" w:rsidRDefault="00B338ED">
      <w:pPr>
        <w:tabs>
          <w:tab w:val="left" w:pos="2940"/>
        </w:tabs>
        <w:spacing w:after="0" w:line="600" w:lineRule="auto"/>
        <w:ind w:firstLine="720"/>
        <w:jc w:val="both"/>
        <w:rPr>
          <w:rFonts w:eastAsia="Times New Roman"/>
          <w:szCs w:val="24"/>
        </w:rPr>
      </w:pPr>
      <w:r>
        <w:rPr>
          <w:rFonts w:eastAsia="Times New Roman"/>
          <w:b/>
          <w:szCs w:val="24"/>
        </w:rPr>
        <w:t>ΓΕΩΡΓΙΟΣ - ΔΗΜΗΤΡΙΟΣ ΚΑΡΡΑΣ:</w:t>
      </w:r>
      <w:r>
        <w:rPr>
          <w:rFonts w:eastAsia="Times New Roman"/>
          <w:szCs w:val="24"/>
        </w:rPr>
        <w:t xml:space="preserve"> Ακόμα καλύτερα.</w:t>
      </w:r>
    </w:p>
    <w:p w14:paraId="33B29426" w14:textId="77777777" w:rsidR="00571D31" w:rsidRDefault="00B338ED">
      <w:pPr>
        <w:tabs>
          <w:tab w:val="left" w:pos="2940"/>
        </w:tabs>
        <w:spacing w:after="0" w:line="600" w:lineRule="auto"/>
        <w:ind w:firstLine="720"/>
        <w:jc w:val="both"/>
        <w:rPr>
          <w:rFonts w:eastAsia="Times New Roman"/>
          <w:szCs w:val="24"/>
        </w:rPr>
      </w:pPr>
      <w:r w:rsidRPr="00574D4F">
        <w:rPr>
          <w:rFonts w:eastAsia="Times New Roman"/>
          <w:b/>
          <w:szCs w:val="24"/>
        </w:rPr>
        <w:t>ΠΑΥΛΟΣ ΠΟΛΑΚΗΣ (Αναπληρωτής Υπουργός Υγείας):</w:t>
      </w:r>
      <w:r>
        <w:rPr>
          <w:rFonts w:eastAsia="Times New Roman"/>
          <w:szCs w:val="24"/>
        </w:rPr>
        <w:t xml:space="preserve"> Ευχαριστώ.</w:t>
      </w:r>
    </w:p>
    <w:p w14:paraId="33B29427" w14:textId="77777777" w:rsidR="00571D31" w:rsidRDefault="00B338ED">
      <w:pPr>
        <w:tabs>
          <w:tab w:val="left" w:pos="2940"/>
        </w:tabs>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33B29428" w14:textId="77777777" w:rsidR="00571D31" w:rsidRDefault="00B338ED">
      <w:pPr>
        <w:tabs>
          <w:tab w:val="left" w:pos="2940"/>
        </w:tabs>
        <w:spacing w:after="0" w:line="600" w:lineRule="auto"/>
        <w:ind w:firstLine="720"/>
        <w:jc w:val="both"/>
        <w:rPr>
          <w:rFonts w:eastAsia="Times New Roman"/>
          <w:szCs w:val="24"/>
        </w:rPr>
      </w:pPr>
      <w:r w:rsidRPr="00574D4F">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Πολάκη</w:t>
      </w:r>
      <w:proofErr w:type="spellEnd"/>
    </w:p>
    <w:p w14:paraId="33B29429" w14:textId="77777777" w:rsidR="00571D31" w:rsidRDefault="00B338ED">
      <w:pPr>
        <w:tabs>
          <w:tab w:val="left" w:pos="2940"/>
        </w:tabs>
        <w:spacing w:after="0" w:line="600" w:lineRule="auto"/>
        <w:ind w:firstLine="720"/>
        <w:jc w:val="both"/>
        <w:rPr>
          <w:rFonts w:eastAsia="Times New Roman"/>
          <w:szCs w:val="24"/>
        </w:rPr>
      </w:pPr>
      <w:r w:rsidRPr="00574D4F">
        <w:rPr>
          <w:rFonts w:eastAsia="Times New Roman"/>
          <w:b/>
          <w:szCs w:val="24"/>
        </w:rPr>
        <w:t>ΑΘΑΝΑΣΙΟΣ ΘΕΟΧΑΡΟΠΟΥΛΟΣ:</w:t>
      </w:r>
      <w:r>
        <w:rPr>
          <w:rFonts w:eastAsia="Times New Roman"/>
          <w:szCs w:val="24"/>
        </w:rPr>
        <w:t xml:space="preserve"> Κύριε Πρόεδρε, θα ήθελα τον λόγο για δύο λεπτά. Αναφέρθηκαν σε εμένα και ο Κοινοβουλευτικός Εκπρόσωπος του ΣΥΡΙΖΑ και ο κύριος Υπουργός. </w:t>
      </w:r>
    </w:p>
    <w:p w14:paraId="33B2942A" w14:textId="77777777" w:rsidR="00571D31" w:rsidRDefault="00B338ED">
      <w:pPr>
        <w:tabs>
          <w:tab w:val="left" w:pos="2940"/>
        </w:tabs>
        <w:spacing w:after="0" w:line="600" w:lineRule="auto"/>
        <w:ind w:firstLine="720"/>
        <w:jc w:val="both"/>
        <w:rPr>
          <w:rFonts w:eastAsia="Times New Roman"/>
          <w:szCs w:val="24"/>
        </w:rPr>
      </w:pPr>
      <w:r w:rsidRPr="00574D4F">
        <w:rPr>
          <w:rFonts w:eastAsia="Times New Roman"/>
          <w:b/>
          <w:szCs w:val="24"/>
        </w:rPr>
        <w:t>ΠΡΟΕΔΡΕΥΩΝ (Μάριος Γεωργιάδης):</w:t>
      </w:r>
      <w:r>
        <w:rPr>
          <w:rFonts w:eastAsia="Times New Roman"/>
          <w:szCs w:val="24"/>
        </w:rPr>
        <w:t xml:space="preserve"> Παρακαλώ, κύριε Θεοχαρόπουλε, έχετε τον λόγο. Μόνο να είστε σύντομος.</w:t>
      </w:r>
    </w:p>
    <w:p w14:paraId="33B2942B"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 xml:space="preserve">Κύριε Πρόεδρε, στον χρόνο μου ήμουν και πριν. Το ξέρετε πολύ καλά. </w:t>
      </w:r>
    </w:p>
    <w:p w14:paraId="33B2942C"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2F79DF">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Θεοχαρόπουλε, απάντησα σε αυτό που είπατε. </w:t>
      </w:r>
    </w:p>
    <w:p w14:paraId="33B2942D"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Ναι, το κατάλαβα. </w:t>
      </w:r>
    </w:p>
    <w:p w14:paraId="33B2942E"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αφήστε να μιλήσει ο συνάδελφος. </w:t>
      </w:r>
    </w:p>
    <w:p w14:paraId="33B2942F"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Απλώς για τα στοιχεία. </w:t>
      </w:r>
    </w:p>
    <w:p w14:paraId="33B29430"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δεν κατάλαβα από την τοποθέτησή σας -δεν είπατε με ξεκάθαρο τρόπο εσείς προσωπικά, κατάλαβα αυτά που είπατε- αν υποστηρίζετε αυτή τη στιγμή τον θεσμό της «ΔΙΑΥΓΕΙΑΣ». Δεν το είπατε με μία καθαρή κουβέντα. Γιατί σας το λέω: </w:t>
      </w:r>
    </w:p>
    <w:p w14:paraId="33B29431" w14:textId="77777777" w:rsidR="00571D31" w:rsidRDefault="00B338ED">
      <w:pPr>
        <w:spacing w:after="0" w:line="600" w:lineRule="auto"/>
        <w:ind w:left="360"/>
        <w:jc w:val="center"/>
        <w:rPr>
          <w:rFonts w:eastAsia="Times New Roman" w:cs="Times New Roman"/>
          <w:szCs w:val="24"/>
        </w:rPr>
      </w:pPr>
      <w:r w:rsidRPr="00094DC6">
        <w:rPr>
          <w:rFonts w:eastAsia="Times New Roman" w:cs="Times New Roman"/>
          <w:szCs w:val="24"/>
        </w:rPr>
        <w:t xml:space="preserve">(Θόρυβος </w:t>
      </w:r>
      <w:r>
        <w:rPr>
          <w:rFonts w:eastAsia="Times New Roman" w:cs="Times New Roman"/>
          <w:szCs w:val="24"/>
        </w:rPr>
        <w:t>από την πτέρυγα του ΣΥΡΙΖΑ</w:t>
      </w:r>
      <w:r w:rsidRPr="00094DC6">
        <w:rPr>
          <w:rFonts w:eastAsia="Times New Roman" w:cs="Times New Roman"/>
          <w:szCs w:val="24"/>
        </w:rPr>
        <w:t>)</w:t>
      </w:r>
    </w:p>
    <w:p w14:paraId="33B29432"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Παρακαλώ τους συναδέλφους του ΣΥΡΙΖΑ να μάθουν τον διάλογο. Αγαπητοί συνάδελφοι, ο διάλογος στο Κοινοβούλιο…</w:t>
      </w:r>
    </w:p>
    <w:p w14:paraId="33B29433" w14:textId="77777777" w:rsidR="00571D31" w:rsidRDefault="00B338ED">
      <w:pPr>
        <w:spacing w:after="0" w:line="600" w:lineRule="auto"/>
        <w:ind w:firstLine="709"/>
        <w:jc w:val="center"/>
        <w:rPr>
          <w:rFonts w:eastAsia="Times New Roman" w:cs="Times New Roman"/>
          <w:szCs w:val="24"/>
        </w:rPr>
      </w:pPr>
      <w:r w:rsidRPr="00094DC6">
        <w:rPr>
          <w:rFonts w:eastAsia="Times New Roman" w:cs="Times New Roman"/>
          <w:szCs w:val="24"/>
        </w:rPr>
        <w:t xml:space="preserve">(Θόρυβος </w:t>
      </w:r>
      <w:r>
        <w:rPr>
          <w:rFonts w:eastAsia="Times New Roman" w:cs="Times New Roman"/>
          <w:szCs w:val="24"/>
        </w:rPr>
        <w:t>από την πτέρυγα του ΣΥΡΙΖΑ</w:t>
      </w:r>
      <w:r w:rsidRPr="00094DC6">
        <w:rPr>
          <w:rFonts w:eastAsia="Times New Roman" w:cs="Times New Roman"/>
          <w:szCs w:val="24"/>
        </w:rPr>
        <w:t>)</w:t>
      </w:r>
    </w:p>
    <w:p w14:paraId="33B29434"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Συνεχίστε, κύριε Θεοχαρόπουλε. </w:t>
      </w:r>
    </w:p>
    <w:p w14:paraId="33B29435"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Παρακαλώ, κύριε Πρόεδρε. Δεν μπορώ να καταλάβω την ταραχή των Βουλευτών του ΣΥΡΙΖΑ.</w:t>
      </w:r>
    </w:p>
    <w:p w14:paraId="33B29436" w14:textId="77777777" w:rsidR="00571D31" w:rsidRDefault="00B338ED">
      <w:pPr>
        <w:spacing w:after="0" w:line="600" w:lineRule="auto"/>
        <w:ind w:firstLine="709"/>
        <w:jc w:val="center"/>
        <w:rPr>
          <w:rFonts w:eastAsia="Times New Roman" w:cs="Times New Roman"/>
          <w:szCs w:val="24"/>
        </w:rPr>
      </w:pPr>
      <w:r w:rsidRPr="00094DC6">
        <w:rPr>
          <w:rFonts w:eastAsia="Times New Roman" w:cs="Times New Roman"/>
          <w:szCs w:val="24"/>
        </w:rPr>
        <w:t xml:space="preserve">(Θόρυβος </w:t>
      </w:r>
      <w:r>
        <w:rPr>
          <w:rFonts w:eastAsia="Times New Roman" w:cs="Times New Roman"/>
          <w:szCs w:val="24"/>
        </w:rPr>
        <w:t>από την πτέρυγα του ΣΥΡΙΖΑ</w:t>
      </w:r>
      <w:r w:rsidRPr="00094DC6">
        <w:rPr>
          <w:rFonts w:eastAsia="Times New Roman" w:cs="Times New Roman"/>
          <w:szCs w:val="24"/>
        </w:rPr>
        <w:t>)</w:t>
      </w:r>
    </w:p>
    <w:p w14:paraId="33B29437"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 xml:space="preserve">Κύριοι συνάδελφο, σας παρακαλώ. Πρέπει να προχωρήσουμε. </w:t>
      </w:r>
    </w:p>
    <w:p w14:paraId="33B29438"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Θεοχαρόπουλε, συνεχίστε. </w:t>
      </w:r>
    </w:p>
    <w:p w14:paraId="33B29439"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Ο Κοινοβουλευτικός Εκπρόσωπος του ΣΥΡΙΖΑ έκανε τον συνήγορο-υπερασπιστή και κάνει τον συνήγορο-υπερασπιστή του κ. </w:t>
      </w:r>
      <w:proofErr w:type="spellStart"/>
      <w:r>
        <w:rPr>
          <w:rFonts w:eastAsia="Times New Roman" w:cs="Times New Roman"/>
          <w:szCs w:val="24"/>
        </w:rPr>
        <w:t>Πολάκη</w:t>
      </w:r>
      <w:proofErr w:type="spellEnd"/>
      <w:r>
        <w:rPr>
          <w:rFonts w:eastAsia="Times New Roman" w:cs="Times New Roman"/>
          <w:szCs w:val="24"/>
        </w:rPr>
        <w:t>. Γιατί το λέω αυτό;</w:t>
      </w:r>
    </w:p>
    <w:p w14:paraId="33B2943A"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2F79DF">
        <w:rPr>
          <w:rFonts w:eastAsia="Times New Roman" w:cs="Times New Roman"/>
          <w:b/>
          <w:szCs w:val="24"/>
        </w:rPr>
        <w:t xml:space="preserve">ΠΑΥΛΟΣ ΠΟΛΑΚΗΣ (Αναπληρωτής Υπουργός Υγείας): </w:t>
      </w:r>
      <w:r>
        <w:rPr>
          <w:rFonts w:eastAsia="Times New Roman" w:cs="Times New Roman"/>
          <w:szCs w:val="24"/>
        </w:rPr>
        <w:t>Πες τα όλα!</w:t>
      </w:r>
    </w:p>
    <w:p w14:paraId="33B2943B"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Διότι κατέθεσα στα Πρακτικά αυτό που είπε στην επιτροπή. Τίποτα άλλο! Τίποτα περισσότερο και τίποτα λιγότερο! Και το λέω τώρα εδώ πέρα. Τι σας είπε ένας </w:t>
      </w:r>
      <w:proofErr w:type="spellStart"/>
      <w:r>
        <w:rPr>
          <w:rFonts w:eastAsia="Times New Roman" w:cs="Times New Roman"/>
          <w:szCs w:val="24"/>
        </w:rPr>
        <w:t>αυτοδιοικητικός</w:t>
      </w:r>
      <w:proofErr w:type="spellEnd"/>
      <w:r>
        <w:rPr>
          <w:rFonts w:eastAsia="Times New Roman" w:cs="Times New Roman"/>
          <w:szCs w:val="24"/>
        </w:rPr>
        <w:t xml:space="preserve">. Σας είπε ότι όλα αυτά που βλέπει στις διαδικασίες, στις διαύγειες κ.λπ. είναι τα κάστρα. Και αυτά τα κάστρα πρέπει να σταματήσουν. </w:t>
      </w:r>
    </w:p>
    <w:p w14:paraId="33B2943C"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λέτε με δικά σας λόγια: «Αυτό το κάστρο πρέπει να το σπάσω». Και της «ΔΙΑΥΓΕΙΑΣ», δηλαδή.</w:t>
      </w:r>
    </w:p>
    <w:p w14:paraId="33B2943D"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2F79DF">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Θα απαντήσω. </w:t>
      </w:r>
    </w:p>
    <w:p w14:paraId="33B2943E"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σας παρακαλώ!</w:t>
      </w:r>
    </w:p>
    <w:p w14:paraId="33B2943F"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Μπορείτε, κύριε </w:t>
      </w:r>
      <w:proofErr w:type="spellStart"/>
      <w:r>
        <w:rPr>
          <w:rFonts w:eastAsia="Times New Roman" w:cs="Times New Roman"/>
          <w:szCs w:val="24"/>
        </w:rPr>
        <w:t>Πολάκη</w:t>
      </w:r>
      <w:proofErr w:type="spellEnd"/>
      <w:r>
        <w:rPr>
          <w:rFonts w:eastAsia="Times New Roman" w:cs="Times New Roman"/>
          <w:szCs w:val="24"/>
        </w:rPr>
        <w:t xml:space="preserve">, να απαντήσετε. Δεν έχω κανένα πρόβλημα. </w:t>
      </w:r>
    </w:p>
    <w:p w14:paraId="33B29440"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2F79DF">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Θα απαντήσω. </w:t>
      </w:r>
    </w:p>
    <w:p w14:paraId="33B29441"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Κύριε Θεοχαρόπουλε, ολοκληρώστε.  </w:t>
      </w:r>
    </w:p>
    <w:p w14:paraId="33B29442"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 xml:space="preserve">Κύριε Πρόεδρε, μόλις τώρα ξεκίνησα. Απλώς έχω ένα λεπτό διακοπές. </w:t>
      </w:r>
    </w:p>
    <w:p w14:paraId="33B29443"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Επειδή ζητάει ο Υπουργός, διαβάζω από τα Πρακτικά: «όλα αυτά που βλέπεις με τους νόμους, τις διαδικασίες, τις διαύγειες, τα διατάγματα, τις εγκρίσεις, τα δέκα επίπεδα, ξέρεις τι είναι;» Στη συνέχεια, «αυτά τα κάστρα πρέπει να σταματήσουν, πρέπει να τα σπάσουμε». Αυτά τα κάστρα ανέφερε, και της «ΔΙΑΥΓΕΙΑΣ». </w:t>
      </w:r>
    </w:p>
    <w:p w14:paraId="33B29444"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σήμερα όταν μίλησε ο κύριος Υπουργός, είπα για την αποτελεσματικότητα. Το πρόβλημα της αποτελεσματικότητας πρέπει να το δούμε, οι διαδικασίες να γίνουν πιο γρήγορες, αλλά όχι εις βάρος της διαφάνειας. Και η «ΔΙΑΥΓΕΙΑ» υπερασπίζεται τη διαφάνεια». </w:t>
      </w:r>
    </w:p>
    <w:p w14:paraId="33B29445"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το καταθέτω, λοιπόν, και στα Πρακτικά, γιατί θα έπρεπε και ο Κοινοβουλευτικός Εκπρόσωπος του ΣΥΡΙΖΑ να είναι πιο διαβασμένος για το τι έχει πει ακριβώς ο Υπουργός. </w:t>
      </w:r>
    </w:p>
    <w:p w14:paraId="33B29446" w14:textId="77777777" w:rsidR="00571D31" w:rsidRDefault="00B338ED">
      <w:pPr>
        <w:spacing w:after="0" w:line="600" w:lineRule="auto"/>
        <w:ind w:firstLine="720"/>
        <w:jc w:val="both"/>
        <w:rPr>
          <w:rFonts w:eastAsia="Times New Roman" w:cs="Times New Roman"/>
          <w:szCs w:val="24"/>
        </w:rPr>
      </w:pPr>
      <w:r w:rsidRPr="004B2E64">
        <w:rPr>
          <w:rFonts w:eastAsia="Times New Roman" w:cs="Times New Roman"/>
          <w:szCs w:val="24"/>
        </w:rPr>
        <w:t>(Στο σημείο</w:t>
      </w:r>
      <w:r>
        <w:rPr>
          <w:rFonts w:eastAsia="Times New Roman" w:cs="Times New Roman"/>
          <w:szCs w:val="24"/>
        </w:rPr>
        <w:t xml:space="preserve"> αυτό ο Βουλευτής κ. Αθανάσιος Θεοχαρόπουλος καταθέτει για τα Πρακτικά το προαναφερθέν</w:t>
      </w:r>
      <w:r w:rsidRPr="004B2E64">
        <w:rPr>
          <w:rFonts w:eastAsia="Times New Roman" w:cs="Times New Roman"/>
          <w:szCs w:val="24"/>
        </w:rPr>
        <w:t xml:space="preserve"> έγγραφ</w:t>
      </w:r>
      <w:r>
        <w:rPr>
          <w:rFonts w:eastAsia="Times New Roman" w:cs="Times New Roman"/>
          <w:szCs w:val="24"/>
        </w:rPr>
        <w:t>ο, το οποίο βρίσκε</w:t>
      </w:r>
      <w:r w:rsidRPr="004B2E64">
        <w:rPr>
          <w:rFonts w:eastAsia="Times New Roman" w:cs="Times New Roman"/>
          <w:szCs w:val="24"/>
        </w:rPr>
        <w:t xml:space="preserve">ται στο </w:t>
      </w:r>
      <w:r>
        <w:rPr>
          <w:rFonts w:eastAsia="Times New Roman" w:cs="Times New Roman"/>
          <w:szCs w:val="24"/>
        </w:rPr>
        <w:t>α</w:t>
      </w:r>
      <w:r w:rsidRPr="004B2E64">
        <w:rPr>
          <w:rFonts w:eastAsia="Times New Roman" w:cs="Times New Roman"/>
          <w:szCs w:val="24"/>
        </w:rPr>
        <w:t>ρχείο του Τμήματος Γραμματείας της Διεύθυνσης Στενογραφίας και Πρακτικών της Βουλής)</w:t>
      </w:r>
    </w:p>
    <w:p w14:paraId="33B2944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Δεν περίμενα, λοιπόν, σήμερα να υποστηρίξει ολόκληρο ΣΥΡΙΖΑ. </w:t>
      </w:r>
    </w:p>
    <w:p w14:paraId="33B29448"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Θα προτιμούσα, κύριε Υπουργέ, να πείτε ότι αυτό έτσι όπως το είπατε, ήταν ένα λάθος, ήταν μία λανθασμένη τοποθέτηση, όπως έγινε. </w:t>
      </w:r>
    </w:p>
    <w:p w14:paraId="33B29449"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2F79DF">
        <w:rPr>
          <w:rFonts w:eastAsia="Times New Roman" w:cs="Times New Roman"/>
          <w:b/>
          <w:szCs w:val="24"/>
        </w:rPr>
        <w:t xml:space="preserve">ΠΑΥΛΟΣ ΠΟΛΑΚΗΣ (Αναπληρωτής Υπουργός Υγείας): </w:t>
      </w:r>
      <w:r>
        <w:rPr>
          <w:rFonts w:eastAsia="Times New Roman" w:cs="Times New Roman"/>
          <w:szCs w:val="24"/>
        </w:rPr>
        <w:t>Κανένα λάθος!</w:t>
      </w:r>
    </w:p>
    <w:p w14:paraId="33B2944A"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 xml:space="preserve">Κατά τα άλλα, δεν μπορεί να ισχύει και το ένα και το άλλο ταυτόχρονα. </w:t>
      </w:r>
    </w:p>
    <w:p w14:paraId="33B2944B"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Κύριε Υπουργέ…</w:t>
      </w:r>
    </w:p>
    <w:p w14:paraId="33B2944C"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Μάλιστα, ο Κοινοβουλευτικός Εκπρόσωπος του ΣΥΡΙΖΑ -άρα όλος ο ΣΥΡΙΖΑ- αναφέρθηκε σε </w:t>
      </w:r>
      <w:r>
        <w:rPr>
          <w:rFonts w:eastAsia="Times New Roman" w:cs="Times New Roman"/>
          <w:szCs w:val="24"/>
          <w:lang w:val="en-US"/>
        </w:rPr>
        <w:t>fake</w:t>
      </w:r>
      <w:r w:rsidRPr="006831A4">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για αυτά τα Πρακτικά. Από αυτό συνεπάγεται ότι εδώ πέρα υπάρχει μείζον ζήτημα, γιατί δεν μπορεί να είναι και τα Πρακτικά της Βουλής </w:t>
      </w:r>
      <w:r>
        <w:rPr>
          <w:rFonts w:eastAsia="Times New Roman" w:cs="Times New Roman"/>
          <w:szCs w:val="24"/>
          <w:lang w:val="en-US"/>
        </w:rPr>
        <w:t>fake</w:t>
      </w:r>
      <w:r w:rsidRPr="00653C89">
        <w:rPr>
          <w:rFonts w:eastAsia="Times New Roman" w:cs="Times New Roman"/>
          <w:szCs w:val="24"/>
        </w:rPr>
        <w:t xml:space="preserve"> </w:t>
      </w:r>
      <w:r>
        <w:rPr>
          <w:rFonts w:eastAsia="Times New Roman" w:cs="Times New Roman"/>
          <w:szCs w:val="24"/>
          <w:lang w:val="en-US"/>
        </w:rPr>
        <w:t>news</w:t>
      </w:r>
      <w:r w:rsidRPr="00653C89">
        <w:rPr>
          <w:rFonts w:eastAsia="Times New Roman" w:cs="Times New Roman"/>
          <w:szCs w:val="24"/>
        </w:rPr>
        <w:t>.</w:t>
      </w:r>
      <w:r>
        <w:rPr>
          <w:rFonts w:eastAsia="Times New Roman" w:cs="Times New Roman"/>
          <w:szCs w:val="24"/>
        </w:rPr>
        <w:t xml:space="preserve"> </w:t>
      </w:r>
    </w:p>
    <w:p w14:paraId="33B2944D"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Είναι ξεκάθαρο, κύριε Θεοχαρόπουλε.</w:t>
      </w:r>
    </w:p>
    <w:p w14:paraId="33B2944E"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Κύριε Υπουργέ, δώσατε ένα ρεσιτάλ «σοσιαλδημοκρατικής» φινέτσας με μία επίδειξη αλαζονείας. Προτιμότερο θα ήταν να λέγατε ότι ήταν ένα λάθος η αναφορά σας και στη «ΔΙΑΥΓΕΙΑ» και ότι υποστηρίζετε τη «ΔΙΑΥΓΕΙΑ» από εδώ και στο εξής, με καθαρές κουβέντες. </w:t>
      </w:r>
    </w:p>
    <w:p w14:paraId="33B2944F"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κύριε Θεοχαρόπουλε. </w:t>
      </w:r>
    </w:p>
    <w:p w14:paraId="33B29450"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Κύριε Πρόεδρε, θα ήθελα τον λόγο. </w:t>
      </w:r>
    </w:p>
    <w:p w14:paraId="33B29451"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xml:space="preserve">, τι θέλετε τώρα; Δεν απαντάει ο κύριος Υπουργός, που απευθύνθηκε στον κύριο Υπουργό. </w:t>
      </w:r>
    </w:p>
    <w:p w14:paraId="33B29452"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Σε εμένα απαντάει.</w:t>
      </w:r>
    </w:p>
    <w:p w14:paraId="33B29453"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Επιβεβαιώνετε, δηλαδή, τώρα ότι είστε συνήγορος του κύριου Υπουργού; Αν είναι να απαντήσει ο κύριος Υπουργός, να ολοκληρώσουμε τη διαδικασία. </w:t>
      </w:r>
    </w:p>
    <w:p w14:paraId="33B29454"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2F79DF">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Εγώ δεν θέλω να απαντήσω, γιατί έχει ανέβει στο Βήμα ο κ. Ξανθός.</w:t>
      </w:r>
    </w:p>
    <w:p w14:paraId="33B29455"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Έχει ανέβει στο Βήμα και ο Υπουργός.  </w:t>
      </w:r>
    </w:p>
    <w:p w14:paraId="33B29456"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Κύριε Πρόεδρε, θέλω τον λόγο για δύο λεπτά.</w:t>
      </w:r>
    </w:p>
    <w:p w14:paraId="33B29457"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xml:space="preserve">, έχει καταγραφεί στα Πρακτικά τι έχετε πει. </w:t>
      </w:r>
    </w:p>
    <w:p w14:paraId="33B29458"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Παρακαλώ και τον κύριο Υπουργό και εσάς για ένα λεπτό. </w:t>
      </w:r>
    </w:p>
    <w:p w14:paraId="33B29459"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Έχετε τον λόγο για ένα λεπτό μόνο, κύριε </w:t>
      </w:r>
      <w:proofErr w:type="spellStart"/>
      <w:r>
        <w:rPr>
          <w:rFonts w:eastAsia="Times New Roman" w:cs="Times New Roman"/>
          <w:szCs w:val="24"/>
        </w:rPr>
        <w:t>Ξυδάκη</w:t>
      </w:r>
      <w:proofErr w:type="spellEnd"/>
      <w:r>
        <w:rPr>
          <w:rFonts w:eastAsia="Times New Roman" w:cs="Times New Roman"/>
          <w:szCs w:val="24"/>
        </w:rPr>
        <w:t xml:space="preserve">, για να ολοκληρώσουμε τη διαδικασία. </w:t>
      </w:r>
    </w:p>
    <w:p w14:paraId="33B2945A" w14:textId="77777777" w:rsidR="00571D31" w:rsidRDefault="00B338ED">
      <w:pPr>
        <w:tabs>
          <w:tab w:val="left" w:pos="2738"/>
          <w:tab w:val="center" w:pos="4753"/>
          <w:tab w:val="left" w:pos="5723"/>
        </w:tabs>
        <w:spacing w:after="0" w:line="600" w:lineRule="auto"/>
        <w:ind w:firstLine="720"/>
        <w:jc w:val="both"/>
        <w:rPr>
          <w:rFonts w:eastAsia="Times New Roman" w:cs="Times New Roman"/>
          <w:b/>
          <w:szCs w:val="24"/>
        </w:rPr>
      </w:pPr>
      <w:r>
        <w:rPr>
          <w:rFonts w:eastAsia="Times New Roman" w:cs="Times New Roman"/>
          <w:b/>
          <w:szCs w:val="24"/>
        </w:rPr>
        <w:t xml:space="preserve">ΝΙΚΟΛΑΟΣ ΞΥΔΑΚΗΣ: </w:t>
      </w:r>
      <w:r w:rsidRPr="00C3707F">
        <w:rPr>
          <w:rFonts w:eastAsia="Times New Roman" w:cs="Times New Roman"/>
          <w:szCs w:val="24"/>
        </w:rPr>
        <w:t>Ποτέ δεν μακρηγορώ.</w:t>
      </w:r>
      <w:r>
        <w:rPr>
          <w:rFonts w:eastAsia="Times New Roman" w:cs="Times New Roman"/>
          <w:b/>
          <w:szCs w:val="24"/>
        </w:rPr>
        <w:t xml:space="preserve"> </w:t>
      </w:r>
    </w:p>
    <w:p w14:paraId="33B2945B"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Κοιτάξτε, ήμουν πολύ προσεκτικός στις διατυπώσεις μου. Ούτε ο Παύλος </w:t>
      </w:r>
      <w:proofErr w:type="spellStart"/>
      <w:r>
        <w:rPr>
          <w:rFonts w:eastAsia="Times New Roman" w:cs="Times New Roman"/>
          <w:szCs w:val="24"/>
        </w:rPr>
        <w:t>Πολάκης</w:t>
      </w:r>
      <w:proofErr w:type="spellEnd"/>
      <w:r>
        <w:rPr>
          <w:rFonts w:eastAsia="Times New Roman" w:cs="Times New Roman"/>
          <w:szCs w:val="24"/>
        </w:rPr>
        <w:t xml:space="preserve"> χρειάζεται συνήγορο υπεράσπισης, ούτε ο Θανάσης Θεοχαρόπουλος χρειάζεται να του μάθω να διαβάζει. Είναι προσεκτικός και έχει μελετήσει ο Κοινοβουλευτικός Εκπρόσωπος της Δημοκρατικής Συμπαράταξης. </w:t>
      </w:r>
    </w:p>
    <w:p w14:paraId="33B2945C"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Εδώ, όμως, έγινε μία </w:t>
      </w:r>
      <w:proofErr w:type="spellStart"/>
      <w:r>
        <w:rPr>
          <w:rFonts w:eastAsia="Times New Roman" w:cs="Times New Roman"/>
          <w:szCs w:val="24"/>
        </w:rPr>
        <w:t>υπερερμηνεία</w:t>
      </w:r>
      <w:proofErr w:type="spellEnd"/>
      <w:r>
        <w:rPr>
          <w:rFonts w:eastAsia="Times New Roman" w:cs="Times New Roman"/>
          <w:szCs w:val="24"/>
        </w:rPr>
        <w:t xml:space="preserve"> από μέσα μαζικής ενημέρωσης. Έγινε το πρωί μία συζήτηση. Δεν είναι έτσι τα πράγματα. Αν εν τη ρύμη του λόγου ένας πολιτικός, θίγοντας ένα μεγάλο πρόβλημα δημόσιας διοίκησης στην καρδιά του δημοκρατικού κράτους, την καρδιά αυτού που απασχολεί την Ελλάδα, κάνει διαπιστώσεις, κάνει τολμηρές προτάσεις, εισηγείται μια μεταρρύθμιση και εμείς παίρνουμε ένα ουσιαστικό αποκομμένο από το ρήμα ή ένα αντικείμενο αποκομμένο από την απόδοσή του, έλεος! </w:t>
      </w:r>
    </w:p>
    <w:p w14:paraId="33B2945D"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Χρειάζεται καλύτερη πίστη και να βλέπουμε την ουσία, το μεγάλο δένδρο. Όλοι συμφωνούν ότι η δημόσια διοίκηση σέρνεται, δεν είναι ούτε αποτελεσματική ούτε λειτουργική ούτε υπηρετεί την κοινωνία και τη δικαιοσύνη. Αυτό λέμε. Είναι χρέος μας και εμένα και του Παύλου </w:t>
      </w:r>
      <w:proofErr w:type="spellStart"/>
      <w:r>
        <w:rPr>
          <w:rFonts w:eastAsia="Times New Roman" w:cs="Times New Roman"/>
          <w:szCs w:val="24"/>
        </w:rPr>
        <w:t>Πολάκη</w:t>
      </w:r>
      <w:proofErr w:type="spellEnd"/>
      <w:r>
        <w:rPr>
          <w:rFonts w:eastAsia="Times New Roman" w:cs="Times New Roman"/>
          <w:szCs w:val="24"/>
        </w:rPr>
        <w:t xml:space="preserve"> και του Ανδρέα Ξανθού και του Θανάση Θεοχαρόπουλου να τη φτιάξουμε. Αυτό είπα. Τίποτα λιγότερο! </w:t>
      </w:r>
    </w:p>
    <w:p w14:paraId="33B2945E"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τη «ΔΙΑΥΓΕΙΑ», ουδείς αμφισβήτησε τη χρησιμότητά της. Τίποτα άλλο! Τη διεύρυνσή της και τη διόρθωσή της θέλουμε! </w:t>
      </w:r>
    </w:p>
    <w:p w14:paraId="33B2945F"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Είναι ξεκάθαρο, κύριε </w:t>
      </w:r>
      <w:proofErr w:type="spellStart"/>
      <w:r>
        <w:rPr>
          <w:rFonts w:eastAsia="Times New Roman" w:cs="Times New Roman"/>
          <w:szCs w:val="24"/>
        </w:rPr>
        <w:t>Ξυδάκη</w:t>
      </w:r>
      <w:proofErr w:type="spellEnd"/>
      <w:r>
        <w:rPr>
          <w:rFonts w:eastAsia="Times New Roman" w:cs="Times New Roman"/>
          <w:szCs w:val="24"/>
        </w:rPr>
        <w:t xml:space="preserve">. Νομίζω ότι συμφωνούμε όλοι. </w:t>
      </w:r>
    </w:p>
    <w:p w14:paraId="33B29460"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Αν μπορείτε, να είστε μέσα στον χρόνο σας -θεωρώ ότι ο κ. </w:t>
      </w:r>
      <w:proofErr w:type="spellStart"/>
      <w:r>
        <w:rPr>
          <w:rFonts w:eastAsia="Times New Roman" w:cs="Times New Roman"/>
          <w:szCs w:val="24"/>
        </w:rPr>
        <w:t>Πολάκης</w:t>
      </w:r>
      <w:proofErr w:type="spellEnd"/>
      <w:r>
        <w:rPr>
          <w:rFonts w:eastAsia="Times New Roman" w:cs="Times New Roman"/>
          <w:szCs w:val="24"/>
        </w:rPr>
        <w:t xml:space="preserve"> έχει καλύψει τα περισσότερα θέματα- για να ολοκληρώσουμε τη διαδικασία. </w:t>
      </w:r>
    </w:p>
    <w:p w14:paraId="33B29461"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3B29462" w14:textId="77777777" w:rsidR="00571D31" w:rsidRDefault="00B338ED">
      <w:pPr>
        <w:tabs>
          <w:tab w:val="left" w:pos="2738"/>
          <w:tab w:val="center" w:pos="4753"/>
          <w:tab w:val="left" w:pos="5723"/>
        </w:tabs>
        <w:spacing w:after="0" w:line="600" w:lineRule="auto"/>
        <w:ind w:firstLine="720"/>
        <w:jc w:val="both"/>
        <w:rPr>
          <w:rFonts w:eastAsia="Times New Roman" w:cs="Times New Roman"/>
          <w:szCs w:val="24"/>
        </w:rPr>
      </w:pPr>
      <w:r w:rsidRPr="00511003">
        <w:rPr>
          <w:rFonts w:eastAsia="Times New Roman" w:cs="Times New Roman"/>
          <w:b/>
          <w:szCs w:val="24"/>
        </w:rPr>
        <w:t xml:space="preserve">ΑΝΔΡΕΑΣ ΞΑΝΘΟΣ (Υπουργός Υγείας): </w:t>
      </w:r>
      <w:r>
        <w:rPr>
          <w:rFonts w:eastAsia="Times New Roman" w:cs="Times New Roman"/>
          <w:szCs w:val="24"/>
        </w:rPr>
        <w:t xml:space="preserve">Θεωρώ ότι κλείνουμε μία συζήτηση με μία ένταση η οποία πραγματικά δεν αντιστοιχεί στο κυρίως θέμα το οποίο συζητάμε σήμερα. </w:t>
      </w:r>
      <w:r w:rsidRPr="00E328D9">
        <w:rPr>
          <w:rFonts w:eastAsia="Times New Roman" w:cs="Times New Roman"/>
          <w:szCs w:val="24"/>
        </w:rPr>
        <w:t xml:space="preserve"> </w:t>
      </w:r>
    </w:p>
    <w:p w14:paraId="33B29463"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Βεβαίως υπήρξε πολιτική σύγκρουση που αφορούσε την τροπολογία του Υπουργείου Εργασίας. Αυτό ήταν αναμενόμενο. Αντιλαμβάνομαι, όμως, ότι πραγματικά υπάρχει μία προσπάθεια, ακόμα και σε νομοσχέδια για τα οποία οι πολιτικές δυνάμεις δεν έχουν επί της ουσίας διαφωνίες, να εφευρίσκουν διάφορα προσχήματα για να αναπαράγεται μία επιθετική ρητορική απέναντι στην Κυβέρνηση. Αυτή νομίζω ότι είναι η ουσία του θέματος.</w:t>
      </w:r>
    </w:p>
    <w:p w14:paraId="33B29464"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Εδώ πραγματικά -το είπαμε και στην επιτροπή- έχουμε να κάνουμε με μία απλόχερη δωρεά μεγάλου χρηματικού ποσού, μεγάλου εύρους υπηρεσιών, υποδομών και εξοπλισμού, που παρέχονται στο σύστημα υγείας, ακόμα και στο πεδίο της εκπαίδευσης. Και θεωρώ ότι -όπως επισημάνθηκε από προηγούμενους ομιλητές- έρχεται να στηρίξει έναν συνολικό σχεδιασμό που ενισχύει, ακόμα και μέσα στην κρίση, τη δημόσια περίθαλψη, που προωθεί αλλαγές στον εξοπλισμό και στις κτηριακές υποδομές του ΕΣΥ, που ενισχύει με ανθρώπινους και υλικούς πόρους το σύστημα υγείας.</w:t>
      </w:r>
    </w:p>
    <w:p w14:paraId="33B29465"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Αυτό είναι το πλαίσιο στο οποίο έρχεται αυτή η πολύ σημαντική δωρεά να δράσει ενισχυτικά, να εγγυηθεί τη δημιουργία δύο νέων νοσοκομείων, μια ανανέωση στα πτητικά μέσα του ΕΚΑΒ πολύ κρίσιμη για την έγκαιρη ανταπόκριση στις ανάγκες </w:t>
      </w:r>
      <w:proofErr w:type="spellStart"/>
      <w:r>
        <w:rPr>
          <w:rFonts w:eastAsia="Times New Roman"/>
          <w:color w:val="000000"/>
          <w:szCs w:val="24"/>
          <w:shd w:val="clear" w:color="auto" w:fill="FFFFFF"/>
        </w:rPr>
        <w:t>αεροδιακομιδών</w:t>
      </w:r>
      <w:proofErr w:type="spellEnd"/>
      <w:r>
        <w:rPr>
          <w:rFonts w:eastAsia="Times New Roman"/>
          <w:color w:val="000000"/>
          <w:szCs w:val="24"/>
          <w:shd w:val="clear" w:color="auto" w:fill="FFFFFF"/>
        </w:rPr>
        <w:t xml:space="preserve"> και, επίσης, να δώσει τη δυνατότητα στο σύστημα υγείας να ανανεώσει τον εξοπλισμό υψηλής τεχνολογίας. Αυτό είναι, λοιπόν, το δεδομένο πλαίσιο.</w:t>
      </w:r>
    </w:p>
    <w:p w14:paraId="33B29466"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Επιτρέψτε μου να πω, ότι εδώ είναι ίσως και η διαφορά από προηγούμενες </w:t>
      </w:r>
      <w:proofErr w:type="spellStart"/>
      <w:r>
        <w:rPr>
          <w:rFonts w:eastAsia="Times New Roman"/>
          <w:color w:val="000000"/>
          <w:szCs w:val="24"/>
          <w:shd w:val="clear" w:color="auto" w:fill="FFFFFF"/>
        </w:rPr>
        <w:t>μνημονιακές</w:t>
      </w:r>
      <w:proofErr w:type="spellEnd"/>
      <w:r>
        <w:rPr>
          <w:rFonts w:eastAsia="Times New Roman"/>
          <w:color w:val="000000"/>
          <w:szCs w:val="24"/>
          <w:shd w:val="clear" w:color="auto" w:fill="FFFFFF"/>
        </w:rPr>
        <w:t xml:space="preserve"> περιόδους. Διότι μας εγκάλεσαν κάποιοι συνάδελφοι ότι υπήρχε στο παρελθόν αντίδραση κ.λπ.. Κατ’ αρχάς, δεν υπήρξε ποτέ το «μετά βδελυγμίας» που είπε ο κ. Ψαριανός. Δεν υπήρξε αυτό, κύριε συνάδελφε. Είχαμε ψηφίσει «παρών» όταν το  Κοινωφελές Ίδρυμα «Ιωάννη </w:t>
      </w:r>
      <w:proofErr w:type="spellStart"/>
      <w:r>
        <w:rPr>
          <w:rFonts w:eastAsia="Times New Roman"/>
          <w:color w:val="000000"/>
          <w:szCs w:val="24"/>
          <w:shd w:val="clear" w:color="auto" w:fill="FFFFFF"/>
        </w:rPr>
        <w:t>Λάτση</w:t>
      </w:r>
      <w:proofErr w:type="spellEnd"/>
      <w:r>
        <w:rPr>
          <w:rFonts w:eastAsia="Times New Roman"/>
          <w:color w:val="000000"/>
          <w:szCs w:val="24"/>
          <w:shd w:val="clear" w:color="auto" w:fill="FFFFFF"/>
        </w:rPr>
        <w:t>» έκανε τη δωρεά των περίπου 5 εκατομμυρίων ευρώ για το «</w:t>
      </w:r>
      <w:proofErr w:type="spellStart"/>
      <w:r>
        <w:rPr>
          <w:rFonts w:eastAsia="Times New Roman"/>
          <w:color w:val="000000"/>
          <w:szCs w:val="24"/>
          <w:shd w:val="clear" w:color="auto" w:fill="FFFFFF"/>
        </w:rPr>
        <w:t>Κουρκούλειο</w:t>
      </w:r>
      <w:proofErr w:type="spellEnd"/>
      <w:r>
        <w:rPr>
          <w:rFonts w:eastAsia="Times New Roman"/>
          <w:color w:val="000000"/>
          <w:szCs w:val="24"/>
          <w:shd w:val="clear" w:color="auto" w:fill="FFFFFF"/>
        </w:rPr>
        <w:t xml:space="preserve">» Ίδρυμα. </w:t>
      </w:r>
    </w:p>
    <w:p w14:paraId="33B29467"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sidRPr="00E066E5">
        <w:rPr>
          <w:rFonts w:eastAsia="Times New Roman"/>
          <w:b/>
          <w:color w:val="000000"/>
          <w:szCs w:val="24"/>
          <w:shd w:val="clear" w:color="auto" w:fill="FFFFFF"/>
        </w:rPr>
        <w:t>ΓΡΗΓΟΡΙΟΣ ΨΑΡΙΑΝΟΣ:</w:t>
      </w:r>
      <w:r>
        <w:rPr>
          <w:rFonts w:eastAsia="Times New Roman"/>
          <w:color w:val="000000"/>
          <w:szCs w:val="24"/>
          <w:shd w:val="clear" w:color="auto" w:fill="FFFFFF"/>
        </w:rPr>
        <w:t xml:space="preserve"> Για το Ίδρυμα «Σταύρος Νιάρχος» στο Δέλτα, είπα. Ήμουν εισηγητής τότε.</w:t>
      </w:r>
    </w:p>
    <w:p w14:paraId="33B29468"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sidRPr="00E066E5">
        <w:rPr>
          <w:rFonts w:eastAsia="Times New Roman"/>
          <w:b/>
          <w:color w:val="000000"/>
          <w:szCs w:val="24"/>
          <w:shd w:val="clear" w:color="auto" w:fill="FFFFFF"/>
        </w:rPr>
        <w:lastRenderedPageBreak/>
        <w:t>ΑΝΔΡΕΑΣ ΞΑΝΘΟΣ (Υπουργός Υγείας):</w:t>
      </w:r>
      <w:r>
        <w:rPr>
          <w:rFonts w:eastAsia="Times New Roman"/>
          <w:color w:val="000000"/>
          <w:szCs w:val="24"/>
          <w:shd w:val="clear" w:color="auto" w:fill="FFFFFF"/>
        </w:rPr>
        <w:t xml:space="preserve"> Αυτό το συγκεκριμένο το είπε ένας άλλος Βουλευτής.</w:t>
      </w:r>
    </w:p>
    <w:p w14:paraId="33B29469"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πιο σημαντικό, αγαπητέ μου συνάδελφε, είναι ότι εμείς το λειτουργήσαμε, εμείς που είχαμε ψηφίσει «παρών», γιατί είχαμε ένα σκεπτικό που έλεγε «αυτή την περίοδο απαξιώνεται η δημόσια περίθαλψη και περικόπτονται δραματικά οι πόροι». Εμείς, όμως, το λειτουργήσαμε. Επί των ημερών μας λειτούργησε. Προσλάβαμε προσωπικό και σήμερα παρέχει εξαιρετικές υπηρεσίες ημερήσιας φροντίδας στους αρρώστους της περιοχής. Αυτή είναι νομίζω η διαφορά. </w:t>
      </w:r>
    </w:p>
    <w:p w14:paraId="33B2946A"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Εδώ έχουμε να κάνουμε με ορισμένα ποιοτικά στοιχεία διαφορετικά.</w:t>
      </w:r>
    </w:p>
    <w:p w14:paraId="33B2946B"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Πρώτον, είναι μια νέου τύπου συνεργασία. Δεν είναι σύμπραξη, όπως κάποιοι αρέσκονται να λένε. Σύμπραξη δημόσιου - ιδιωτικού τομέα σημαίνει επιχειρηματικό κέρδος για τον επενδυτή. Εδώ δεν έχουμε τέτοιο πράγμα. Εδώ έχουμε επένδυση ιδιωτική στο δημόσιο σύστημα υγείας. Άλλη ποιότητα. Και αποδεικνύεται ότι αυτή η Κυβέρνηση, την οποία εγκαλείτε όλοι ότι διώχνει τις ιδιωτικές επενδύσεις, ότι αποστρέφεται καθετί ιδιωτικό, που μάχεται κατά των ιδιωτικών επιχειρήσεων και συμφερόντων, καταφέρνει με την αξιοπιστία της να προσελκύσει ιδιωτικές επενδύσεις που ενδυναμώνουν το δημόσιο σύστημα υγείας. Αυτό είναι επένδυση στην κοινωνική συνοχή και στην αξιοπρέπεια της χώρας μας και το καταλαβαίνουμε όλοι πάρα πολύ καλά. </w:t>
      </w:r>
    </w:p>
    <w:p w14:paraId="33B2946C" w14:textId="77777777" w:rsidR="00571D31" w:rsidRDefault="00B338ED">
      <w:pPr>
        <w:tabs>
          <w:tab w:val="left" w:pos="1470"/>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Δεύτερο στοιχείο -νομίζω ότι το ανέλυσε και ο κ. </w:t>
      </w:r>
      <w:proofErr w:type="spellStart"/>
      <w:r>
        <w:rPr>
          <w:rFonts w:eastAsia="Times New Roman"/>
          <w:color w:val="000000"/>
          <w:szCs w:val="24"/>
          <w:shd w:val="clear" w:color="auto" w:fill="FFFFFF"/>
        </w:rPr>
        <w:t>Πολάκης</w:t>
      </w:r>
      <w:proofErr w:type="spellEnd"/>
      <w:r>
        <w:rPr>
          <w:rFonts w:eastAsia="Times New Roman"/>
          <w:color w:val="000000"/>
          <w:szCs w:val="24"/>
          <w:shd w:val="clear" w:color="auto" w:fill="FFFFFF"/>
        </w:rPr>
        <w:t>, δεν θέλω να επεκταθώ- είναι ότι έχουμε ένα ίδρυμα το οποίο αποδέχεται την ιεράρχηση και τον σχεδιασμό της πολιτείας και λέει βεβαίως: «Εσείς βάζετε τις προτεραιότητες και εμείς βάζουμε τους πόρους».</w:t>
      </w:r>
    </w:p>
    <w:p w14:paraId="33B2946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lastRenderedPageBreak/>
        <w:t>Φυσικά έχουν απόλυτη υποχρέωση να ελέγξουν και να διασφαλίσουν την έγκαιρη ολοκλήρωση των έργων στη φάση της κατασκευής και στη συνέχεια εμείς έχουμε την απόλυτη υποχρέωση να διασφαλίσουμε τη λειτουργικότητα και την αποδοτικότητα αυτών των επενδύσεων.</w:t>
      </w:r>
    </w:p>
    <w:p w14:paraId="33B2946E"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Από πού προέκυψε η συζήτηση ότι</w:t>
      </w:r>
      <w:r w:rsidRPr="004B6DAB">
        <w:rPr>
          <w:rFonts w:eastAsia="Times New Roman" w:cs="Times New Roman"/>
          <w:szCs w:val="24"/>
        </w:rPr>
        <w:t>,</w:t>
      </w:r>
      <w:r>
        <w:rPr>
          <w:rFonts w:eastAsia="Times New Roman" w:cs="Times New Roman"/>
          <w:szCs w:val="24"/>
        </w:rPr>
        <w:t xml:space="preserve"> αν το κράτος δεν είναι εντάξει στις υποχρεώσεις του</w:t>
      </w:r>
      <w:r w:rsidRPr="004B6DAB">
        <w:rPr>
          <w:rFonts w:eastAsia="Times New Roman" w:cs="Times New Roman"/>
          <w:szCs w:val="24"/>
        </w:rPr>
        <w:t>,</w:t>
      </w:r>
      <w:r>
        <w:rPr>
          <w:rFonts w:eastAsia="Times New Roman" w:cs="Times New Roman"/>
          <w:szCs w:val="24"/>
        </w:rPr>
        <w:t xml:space="preserve"> αυτά τα έργα θα αποδοθούν σε ιδιώτες; Από πού προκύπτει</w:t>
      </w:r>
      <w:r w:rsidRPr="004B6DAB">
        <w:rPr>
          <w:rFonts w:eastAsia="Times New Roman" w:cs="Times New Roman"/>
          <w:szCs w:val="24"/>
        </w:rPr>
        <w:t>,</w:t>
      </w:r>
      <w:r>
        <w:rPr>
          <w:rFonts w:eastAsia="Times New Roman" w:cs="Times New Roman"/>
          <w:szCs w:val="24"/>
        </w:rPr>
        <w:t xml:space="preserve"> για να καταλάβω; Πού το είδατε γραμμένο αυτό; </w:t>
      </w:r>
    </w:p>
    <w:p w14:paraId="33B2946F"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Το σύστημα υγείας είναι σε μία φάση επούλωσης πληγών, το έχουμε πει πάρα πολλές φορές. Υπάρχουν ακόμη προβλήματα, υπάρχουν ακόμα περιορισμοί, αλλά είμαστε σε μια φάση που έχουμε περισσότερες δυνατότητες να στηρίξουμε τη δημόσια περίθαλψη, να αναβαθμίσουμε το Εθνικό Σύστημα Υγείας, να στηρίξουμε το ανθρώπινο δυναμικό του, να κάνουμε παρεμβάσεις προοπτικής, να προχωρήσουμε μεταρρυθμίσεις, να ενδυναμώσουμε το κοινωνικό κράτος. </w:t>
      </w:r>
    </w:p>
    <w:p w14:paraId="33B29470"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Αυτή είναι η ουσία της νέας περιόδου και πραγματικά αυτές τις ημέρες έχουμε αρκετά καλά νέα. Χθες ήμουν στο Νοσοκομείο «Ανδρέας Συγγρός», όπου έγινε επίσης μία δωρεά από το Ίδρυμα «Ωνάση», για τη δημιουργία, την ανακαίνιση, την αναβάθμιση ενός κέντρου για το μελάνωμα και τον καρκίνο του δέρματος, με σύγχρονο εξοπλισμό, με σύγχρονες διαγνωστικές μεθόδους. Εξαιρετική επίσης πρωτοβουλία παρέμβασης και ενίσχυσης του συστήματος υγείας. </w:t>
      </w:r>
    </w:p>
    <w:p w14:paraId="33B29471"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Το Ίδρυμα «Σταύρος Νιάρχος» μάς έχει επίσης συνηθίσει σε εξαιρετικές προσφορές προς το δημόσιο σύστημα υγείας όλα τα προηγούμενα χρόνια. Και το λέω αυτό επειδή ετέθη η ερώτηση –</w:t>
      </w:r>
      <w:r>
        <w:rPr>
          <w:rFonts w:eastAsia="Times New Roman" w:cs="Times New Roman"/>
          <w:szCs w:val="24"/>
        </w:rPr>
        <w:lastRenderedPageBreak/>
        <w:t>νομίζω από τον κ. Θεοχαρόπουλο, αν θυμάμαι καλά- τι γίνεται με αυτή τη δωρεά των γραμμικών επιταχυντών.</w:t>
      </w:r>
    </w:p>
    <w:p w14:paraId="33B29472"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Έχουμε συμφωνήσει ότι θα αγοραστούν δέκα γραμμικοί επιταχυντές. Έχουν παραδοθεί ήδη οι εννέα. Προχθές μάλιστα δόθηκε και ο δεύτερος σύγχρονος γραμμικός επιταχυντής στο Πανεπιστημιακό Νοσοκομείο του Ηρακλείου. Θα δοθεί άλλος ένας στο «Αττικό» και απ’ ό,τι με ενημέρωσαν οι άνθρωποι του ιδρύματος -ο κ. Ζερβάκης προηγουμένως- έχουν ήδη δρομολογηθεί άλλοι δύο για το «401 Στρατιωτικό Νοσοκομείο». Άρα δώδεκα γραμμικοί επιταχυντές έχουν επενδυθεί στο δημόσιο σύστημα υγείας και δεν είναι τυχαίο ότι σε αυτό το πεδίο της ακτινοθεραπείας το δημόσιο σύστημα υγείας υπερτερεί του ιδιωτικού. Υπάρχουν πενήντα επτά μονάδες ακτινοθεραπείας, εκ των οποίων οι τριάντα εννέα βρίσκονται στο δημόσιο σύστημα και οι δεκαοκτώ στον ιδιωτικό τομέα. </w:t>
      </w:r>
    </w:p>
    <w:p w14:paraId="33B29473" w14:textId="77777777" w:rsidR="00571D31" w:rsidRDefault="00B338ED">
      <w:pPr>
        <w:spacing w:after="0" w:line="600" w:lineRule="auto"/>
        <w:ind w:firstLine="720"/>
        <w:jc w:val="both"/>
        <w:rPr>
          <w:rFonts w:eastAsia="Times New Roman" w:cs="Times New Roman"/>
          <w:szCs w:val="24"/>
        </w:rPr>
      </w:pPr>
      <w:r w:rsidRPr="004B6DAB">
        <w:rPr>
          <w:rFonts w:eastAsia="Times New Roman" w:cs="Times New Roman"/>
          <w:b/>
          <w:szCs w:val="24"/>
        </w:rPr>
        <w:t>ΓΕΡΑΣΙΜΟΣ ΓΙΑΚΟΥΜΑΤΟΣ:</w:t>
      </w:r>
      <w:r>
        <w:rPr>
          <w:rFonts w:eastAsia="Times New Roman" w:cs="Times New Roman"/>
          <w:szCs w:val="24"/>
        </w:rPr>
        <w:t xml:space="preserve"> Γιατρούς δεν έχει. </w:t>
      </w:r>
    </w:p>
    <w:p w14:paraId="33B29474" w14:textId="77777777" w:rsidR="00571D31" w:rsidRDefault="00B338ED">
      <w:pPr>
        <w:spacing w:after="0" w:line="600" w:lineRule="auto"/>
        <w:ind w:firstLine="720"/>
        <w:jc w:val="both"/>
        <w:rPr>
          <w:rFonts w:eastAsia="Times New Roman" w:cs="Times New Roman"/>
          <w:szCs w:val="24"/>
        </w:rPr>
      </w:pPr>
      <w:r w:rsidRPr="003E2C25">
        <w:rPr>
          <w:rFonts w:eastAsia="Times New Roman"/>
          <w:b/>
          <w:bCs/>
          <w:color w:val="242424"/>
          <w:szCs w:val="24"/>
        </w:rPr>
        <w:t>ΑΝΔΡΕΑΣ ΞΑΝΘΟΣ (Υπουργός Υγείας):</w:t>
      </w:r>
      <w:r>
        <w:rPr>
          <w:rFonts w:eastAsia="Times New Roman" w:cs="Times New Roman"/>
          <w:szCs w:val="24"/>
        </w:rPr>
        <w:t xml:space="preserve"> Θα πω και γι’ αυτό, κύριε </w:t>
      </w:r>
      <w:proofErr w:type="spellStart"/>
      <w:r>
        <w:rPr>
          <w:rFonts w:eastAsia="Times New Roman" w:cs="Times New Roman"/>
          <w:szCs w:val="24"/>
        </w:rPr>
        <w:t>Γιακουμάτο</w:t>
      </w:r>
      <w:proofErr w:type="spellEnd"/>
      <w:r>
        <w:rPr>
          <w:rFonts w:eastAsia="Times New Roman" w:cs="Times New Roman"/>
          <w:szCs w:val="24"/>
        </w:rPr>
        <w:t xml:space="preserve">. </w:t>
      </w:r>
    </w:p>
    <w:p w14:paraId="33B29475"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Θέλουμε να είναι απολύτως σαφές ότι η περίοδος της εγκατάλειψης του Εθνικού Συστήματος Υγείας και των δραματικών περικοπών στους πόρους έχει τελειώσει οριστικά. Η περίοδος της υστέρησης της δημόσιας περίθαλψης έναντι του ιδιωτικού τομέα έχει επίσης τελειώσει οριστικά. Το δημόσιο σύστημα υγείας, αξιοποιώντας όλα τα διαθέσιμα χρηματοδοτικά εργαλεία και φυσικά αυτές τις εξαιρετικές δωρεές από ιδιώτες και ιδρύματα, διεκδικεί επιπλέον ζωτικό χώρο στον τομέα της υγείας.</w:t>
      </w:r>
    </w:p>
    <w:p w14:paraId="33B29476"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Αυτή είναι η πολιτική μας και αυτό υλοποιούμε με σοβαρότητα, με καλά μελετημένα βήματα και χωρίς τυμπανοκρουσίες. Το ξέρουν πολύ καλά αυτό και οι εργαζόμενοι στο σύστημα υγείας, αλλά </w:t>
      </w:r>
      <w:r>
        <w:rPr>
          <w:rFonts w:eastAsia="Times New Roman" w:cs="Times New Roman"/>
          <w:szCs w:val="24"/>
        </w:rPr>
        <w:lastRenderedPageBreak/>
        <w:t xml:space="preserve">κυρίως οι πολίτες, οι οποίοι έχουν δεχθεί αυτά τα χρόνια την πολύ κρίσιμη παρέμβαση, που είναι τομή όντως στην υγειονομική και στην κοινωνική πολιτική της χώρας μας, της καθολικής κάλυψης και καθολικής πρόσβασης των ανασφάλιστων πολιτών στην ιατροφαρμακευτική περίθαλψη. </w:t>
      </w:r>
    </w:p>
    <w:p w14:paraId="33B2947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Άρα λοιπόν, δεν ξαναγυρίζουμε στην εποχή των μεγάλων δωρητών, αγαπητέ συνάδελφε. Ξαναγυρίζουμε στην εποχή που η δημόσια περίθαλψη δεν ήταν το αποπαίδι της κρατικής πολιτικής. Ξαναγυρίζουμε στην εποχή που η δημόσια περίθαλψη και η πληρέστερη κάλυψη των σύγχρονων κοινωνικών αναγκών γίνεται μέσα από ένα αναβαθμισμένο και στιβαρό δημόσιο σύστημα υγείας.</w:t>
      </w:r>
    </w:p>
    <w:p w14:paraId="33B29478" w14:textId="77777777" w:rsidR="00571D31" w:rsidRDefault="00B338ED">
      <w:pPr>
        <w:spacing w:after="0" w:line="600" w:lineRule="auto"/>
        <w:ind w:firstLine="720"/>
        <w:contextualSpacing/>
        <w:jc w:val="both"/>
        <w:rPr>
          <w:rFonts w:eastAsia="Times New Roman" w:cs="Times New Roman"/>
          <w:szCs w:val="24"/>
        </w:rPr>
      </w:pPr>
      <w:r>
        <w:rPr>
          <w:rFonts w:eastAsia="Times New Roman" w:cs="Times New Roman"/>
          <w:szCs w:val="24"/>
        </w:rPr>
        <w:t>Νομίζω ότι αυτόν τον στόχο υπηρετεί αυτή η εξαιρετική δωρεά</w:t>
      </w:r>
      <w:r w:rsidRPr="00A17EBA">
        <w:rPr>
          <w:rFonts w:eastAsia="Times New Roman" w:cs="Times New Roman"/>
          <w:szCs w:val="24"/>
        </w:rPr>
        <w:t>.</w:t>
      </w:r>
      <w:r>
        <w:rPr>
          <w:rFonts w:eastAsia="Times New Roman" w:cs="Times New Roman"/>
          <w:szCs w:val="24"/>
        </w:rPr>
        <w:t xml:space="preserve"> Επίσης, υπάρχει πρόβλεψη –και αυτό είναι πολύ σημαντικό και νομίζω ότι είναι ένδειξη ευαισθησίας του Ιδρύματος «Σταύρος Νιάρχος»- για μία ειδική συμβουλευτική επιτροπή που συναπαρτίζεται από εκπροσώπους της πολιτείας, των Υπουργείων, των δήμων, των περιοχών όπου γίνονται αυτές οι επενδύσεις, οι παρεμβάσεις των εποπτευόμενων φορέων, του ΕΚΑΒ, του Πανεπιστημίου. Άρα δημιουργείται ένας μηχανισμός κοινωνικού ελέγχου από αυτούς που είναι οι αποδέκτες αυτής της δωρεάς. Νομίζω ότι και αυτό είναι πολύ σημαντικό, διότι δείχνει ότι υπάρχει ένας σεβασμός σε ένα άλλο δημόσιο και κοινωνικό ήθος που πρέπει να έχουμε σήμερα και στο σύστημα υγείας και στην πολιτική ζωή. </w:t>
      </w:r>
    </w:p>
    <w:p w14:paraId="33B29479" w14:textId="77777777" w:rsidR="00571D31" w:rsidRDefault="00B338ED">
      <w:pPr>
        <w:spacing w:after="0" w:line="600" w:lineRule="auto"/>
        <w:ind w:firstLine="720"/>
        <w:contextualSpacing/>
        <w:jc w:val="both"/>
        <w:rPr>
          <w:rFonts w:eastAsia="Times New Roman" w:cs="Times New Roman"/>
          <w:szCs w:val="24"/>
        </w:rPr>
      </w:pPr>
      <w:r>
        <w:rPr>
          <w:rFonts w:eastAsia="Times New Roman" w:cs="Times New Roman"/>
          <w:szCs w:val="24"/>
        </w:rPr>
        <w:t xml:space="preserve">Έφυγε ο κ. Θεοχαρόπουλος, αλλά θα ήθελα να δώσω κάποιες απαντήσεις, διότι περίπου αναδεικνύεται μία εικόνα ότι εδώ έχουμε ένα σύστημα υγείας το οποίο καταρρέει. Τρία χρόνια υπάρχει αυτή η ανεκπλήρωτη προφητεία. Ευτυχώς που υπάρχουν και κάποιοι ιδιώτες οι οποίοι συνδράμουν και το κρατούν στη ζωή! </w:t>
      </w:r>
    </w:p>
    <w:p w14:paraId="33B2947A" w14:textId="77777777" w:rsidR="00571D31" w:rsidRDefault="00B338ED">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Εξηγήσαμε ότι δεν πρόκειται περί αυτού. Ούτε τα νοσοκομεία βουλιάζουν στα χρέη, όπως είπε ο κ. Θεοχαρόπουλος, ούτε οι δραματικές περικοπές συνεχίζονται. Από το 2015 σταμάτησαν οι περικοπές στις δημόσιες δαπάνες υγείας. Μπήκε ένα κατώφλι. Σταμάτησαν οι περικοπές επί πενταετίας που είχαν δημιουργήσει μία αθροιστική υποχώρηση της τάξης του 40% και υπήρξε μία περίοδος σταδιακής ενίσχυσης μέχρι τώρα, η οποία βεβαίως θα συνεχιστεί αρκετά πιο απλόχερα, όπως ελπίζω, στην επόμενη </w:t>
      </w:r>
      <w:proofErr w:type="spellStart"/>
      <w:r>
        <w:rPr>
          <w:rFonts w:eastAsia="Times New Roman" w:cs="Times New Roman"/>
          <w:szCs w:val="24"/>
        </w:rPr>
        <w:t>μεταμνημονιακή</w:t>
      </w:r>
      <w:proofErr w:type="spellEnd"/>
      <w:r>
        <w:rPr>
          <w:rFonts w:eastAsia="Times New Roman" w:cs="Times New Roman"/>
          <w:szCs w:val="24"/>
        </w:rPr>
        <w:t xml:space="preserve"> περίοδο. Ήδη φέτος προσθέσαμε 92,5 εκατομμύρια ευρώ στους κλειστούς προϋπολογισμούς για το φάρμακο και για τις παροχές του ΕΟΠΥΥ, μέσα από την προβλεπόμενη αναπροσαρμογή των κλειστών προϋπολογισμών των ορίων δαπανών λόγω της προβλεπόμενης αύξησης του ΑΕΠ. </w:t>
      </w:r>
    </w:p>
    <w:p w14:paraId="33B2947B" w14:textId="77777777" w:rsidR="00571D31" w:rsidRDefault="00B338ED">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Αυτά τα λεφτά θα ενισχύσουν τη νοσοκομειακή δαπάνη για το φάρμακο. Θα ενισχύσουν, επίσης, την οδοντιατρική φροντίδα των παιδιών. Για πρώτη φορά ο ΕΟΠΥΥ θα καλύψει ανάγκες οδοντιατρικής φροντίδας, πρόληψης και θεραπείας του παιδικού πληθυσμού. Επίσης, θα ενισχύσουμε τον προϋπολογισμό που υπάρχει για ανάγκες ειδικής αγωγής. </w:t>
      </w:r>
    </w:p>
    <w:p w14:paraId="33B2947C" w14:textId="77777777" w:rsidR="00571D31" w:rsidRDefault="00B338ED">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σημαίνει, λοιπόν, ότι και η λειτουργική αξιοποίηση αυτών των  υπηρεσιών και των υποδομών που θα αναπτυχθούν με τη δωρεά του Ιδρύματος «Σταύρος Νιάρχος» έχουν βιωσιμότητα και προοπτική. </w:t>
      </w:r>
    </w:p>
    <w:p w14:paraId="33B2947D" w14:textId="77777777" w:rsidR="00571D31" w:rsidRDefault="00B338ED">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να πειστεί το Ίδρυμα «Σταύρος Νιάρχος» ότι αξίζει τον κόπο να κάνει μια τόσο μεγάλη επένδυση στο δημόσιο σύστημα υγείας, συζητήσαμε αναλυτικά, παρουσιάσαμε τον σχεδιασμό ανάπτυξης του ανθρώπινου δυναμικού, το πλάνο των προσλήψεων, είτε με μόνιμο είτε με επικουρικό </w:t>
      </w:r>
      <w:r>
        <w:rPr>
          <w:rFonts w:eastAsia="Times New Roman" w:cs="Times New Roman"/>
          <w:szCs w:val="24"/>
        </w:rPr>
        <w:lastRenderedPageBreak/>
        <w:t xml:space="preserve">προσωπικό. Πείστηκαν οι άνθρωποι ότι εδώ υπάρχει σχέδιο και ότι δεν κάνουμε παρεμβάσεις κατακερματισμένες και αποσπασματικές. Δεν κάνουμε επεμβάσεις στο σύστημα που έχουν χαρακτήρα πρόσκαιρο και μη λειτουργικό. </w:t>
      </w:r>
    </w:p>
    <w:p w14:paraId="33B2947E" w14:textId="77777777" w:rsidR="00571D31" w:rsidRDefault="00B338ED">
      <w:pPr>
        <w:spacing w:after="0" w:line="600" w:lineRule="auto"/>
        <w:ind w:firstLine="720"/>
        <w:contextualSpacing/>
        <w:jc w:val="both"/>
        <w:rPr>
          <w:rFonts w:eastAsia="Times New Roman" w:cs="Times New Roman"/>
          <w:szCs w:val="24"/>
        </w:rPr>
      </w:pPr>
      <w:r>
        <w:rPr>
          <w:rFonts w:eastAsia="Times New Roman" w:cs="Times New Roman"/>
          <w:szCs w:val="24"/>
        </w:rPr>
        <w:t>Νομίζω, λοιπόν, ότι αυτό είναι το κρίσιμο και πραγματικά το οφείλει η πολιτεία.</w:t>
      </w:r>
    </w:p>
    <w:p w14:paraId="33B2947F" w14:textId="77777777" w:rsidR="00571D31" w:rsidRDefault="00B338ED">
      <w:pPr>
        <w:spacing w:after="0" w:line="600" w:lineRule="auto"/>
        <w:ind w:firstLine="720"/>
        <w:contextualSpacing/>
        <w:jc w:val="both"/>
        <w:rPr>
          <w:rFonts w:eastAsia="Times New Roman" w:cs="Times New Roman"/>
          <w:szCs w:val="24"/>
        </w:rPr>
      </w:pPr>
      <w:r>
        <w:rPr>
          <w:rFonts w:eastAsia="Times New Roman" w:cs="Times New Roman"/>
          <w:szCs w:val="24"/>
        </w:rPr>
        <w:t xml:space="preserve">Εδώ γίνεται μια μεγάλη συζήτηση και κριτική από την πλευρά των συναδέλφων του ΚΚΕ. Ο αγαπητός συνάδελφος </w:t>
      </w:r>
      <w:proofErr w:type="spellStart"/>
      <w:r>
        <w:rPr>
          <w:rFonts w:eastAsia="Times New Roman" w:cs="Times New Roman"/>
          <w:szCs w:val="24"/>
        </w:rPr>
        <w:t>Λαμπρούλης</w:t>
      </w:r>
      <w:proofErr w:type="spellEnd"/>
      <w:r>
        <w:rPr>
          <w:rFonts w:eastAsia="Times New Roman" w:cs="Times New Roman"/>
          <w:szCs w:val="24"/>
        </w:rPr>
        <w:t xml:space="preserve"> έθεσε το ερώτημα εάν η υγεία είναι δικαίωμα ή φιλανθρωπία. Έχουμε απαντήσει χρόνια τώρα σε αυτό και όχι μόνο από τα έδρανα της Βουλής, αλλά μέσα και από την αφοσίωσή μας στο δημόσιο σύστημα υγείας και μέσα από τη διεκδίκηση δεκαετιών υπέρ της δημόσιας περίθαλψης. </w:t>
      </w:r>
    </w:p>
    <w:p w14:paraId="33B29480" w14:textId="77777777" w:rsidR="00571D31" w:rsidRDefault="00B338ED">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33B29481"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Η υγεία, λοιπόν, είναι προφανώς κοινωνικό δικαίωμα. Είναι και δημόσια υπόθεση και δεν </w:t>
      </w:r>
      <w:r w:rsidRPr="00224BE3">
        <w:rPr>
          <w:rFonts w:eastAsia="Times New Roman" w:cs="Times New Roman"/>
          <w:szCs w:val="24"/>
        </w:rPr>
        <w:t>μπορεί να</w:t>
      </w:r>
      <w:r>
        <w:rPr>
          <w:rFonts w:eastAsia="Times New Roman" w:cs="Times New Roman"/>
          <w:szCs w:val="24"/>
        </w:rPr>
        <w:t xml:space="preserve"> είναι αντικείμενο ιδιωτικής φιλανθρωπίας προφανέστατα. </w:t>
      </w:r>
    </w:p>
    <w:p w14:paraId="33B29482"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Βεβαίως </w:t>
      </w:r>
      <w:r w:rsidRPr="00E57B5A">
        <w:rPr>
          <w:rFonts w:eastAsia="Times New Roman" w:cs="Times New Roman"/>
          <w:szCs w:val="24"/>
        </w:rPr>
        <w:t>πρέπει να</w:t>
      </w:r>
      <w:r>
        <w:rPr>
          <w:rFonts w:eastAsia="Times New Roman" w:cs="Times New Roman"/>
          <w:szCs w:val="24"/>
        </w:rPr>
        <w:t xml:space="preserve"> διεκδικούμε μια περίοδο στα επόμενα χρόνια όπου η χώρα, έχοντας ένα δίκαιο φορολογικό σύστημα, θα </w:t>
      </w:r>
      <w:r w:rsidRPr="00224BE3">
        <w:rPr>
          <w:rFonts w:eastAsia="Times New Roman" w:cs="Times New Roman"/>
          <w:szCs w:val="24"/>
        </w:rPr>
        <w:t>μπορεί να</w:t>
      </w:r>
      <w:r>
        <w:rPr>
          <w:rFonts w:eastAsia="Times New Roman" w:cs="Times New Roman"/>
          <w:szCs w:val="24"/>
        </w:rPr>
        <w:t xml:space="preserve"> συλλαμβάνει τον πλούτο και να κατανέμει δικαιότερα τα φορολογικά βάρη και να έχει την επάρκεια πόρων για να αντιμετωπίζει αυτές τις ανάγκες. Δεν είμαστε σε αυτή τη φάση και το ξέρετε πάρα πολύ καλά. </w:t>
      </w:r>
    </w:p>
    <w:p w14:paraId="33B29483"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Γι’ αυτό και είμαστε αναγκασμένοι να κάνουμε αυτή την </w:t>
      </w:r>
      <w:r w:rsidRPr="00911877">
        <w:rPr>
          <w:rFonts w:eastAsia="Times New Roman" w:cs="Times New Roman"/>
          <w:szCs w:val="24"/>
        </w:rPr>
        <w:t>πολιτική</w:t>
      </w:r>
      <w:r>
        <w:rPr>
          <w:rFonts w:eastAsia="Times New Roman" w:cs="Times New Roman"/>
          <w:szCs w:val="24"/>
        </w:rPr>
        <w:t xml:space="preserve"> της συνέργειας πόρων από τον κρατικό </w:t>
      </w:r>
      <w:r w:rsidRPr="009B460F">
        <w:rPr>
          <w:rFonts w:eastAsia="Times New Roman" w:cs="Times New Roman"/>
          <w:szCs w:val="24"/>
        </w:rPr>
        <w:t>προϋπολογισμό</w:t>
      </w:r>
      <w:r>
        <w:rPr>
          <w:rFonts w:eastAsia="Times New Roman" w:cs="Times New Roman"/>
          <w:szCs w:val="24"/>
        </w:rPr>
        <w:t xml:space="preserve">, από την κοινωνική ασφάλιση, από το ΕΣΠΑ, από παρεμβάσεις θετικές που κάνουν ορισμένες περιφέρειες, όπως η Περιφέρεια Αττικής που έχει επενδύσει 40 </w:t>
      </w:r>
      <w:r w:rsidRPr="00E6430E">
        <w:rPr>
          <w:rFonts w:eastAsia="Times New Roman" w:cs="Times New Roman"/>
          <w:szCs w:val="24"/>
        </w:rPr>
        <w:t>εκατομμύρια</w:t>
      </w:r>
      <w:r>
        <w:rPr>
          <w:rFonts w:eastAsia="Times New Roman" w:cs="Times New Roman"/>
          <w:szCs w:val="24"/>
        </w:rPr>
        <w:t xml:space="preserve"> </w:t>
      </w:r>
      <w:r>
        <w:rPr>
          <w:rFonts w:eastAsia="Times New Roman" w:cs="Times New Roman"/>
          <w:szCs w:val="24"/>
        </w:rPr>
        <w:lastRenderedPageBreak/>
        <w:t>ευρώ στις υποδομές του ΕΣΥ στο Λεκανοπέδιο, από την αξιοποίηση του Προγράμματος Δημοσίων Επενδύσεων, από την αξιοποίηση του αποθεματικού του Υπουργείου και φυσικά από δωρεές ιδιωτών και ιδρυμάτων. Αυτό είναι το πλαίσιο. Αυτό είναι το πλάνο.</w:t>
      </w:r>
    </w:p>
    <w:p w14:paraId="33B29484" w14:textId="77777777" w:rsidR="00571D31" w:rsidRDefault="00B338ED">
      <w:pPr>
        <w:tabs>
          <w:tab w:val="left" w:pos="3873"/>
        </w:tabs>
        <w:spacing w:after="0" w:line="600" w:lineRule="auto"/>
        <w:ind w:firstLine="720"/>
        <w:jc w:val="both"/>
        <w:rPr>
          <w:rFonts w:eastAsia="Times New Roman" w:cs="Times New Roman"/>
          <w:szCs w:val="24"/>
        </w:rPr>
      </w:pPr>
      <w:r w:rsidRPr="001878DA">
        <w:rPr>
          <w:rFonts w:eastAsia="Times New Roman" w:cs="Times New Roman"/>
          <w:szCs w:val="24"/>
        </w:rPr>
        <w:t>Νομίζω ότι</w:t>
      </w:r>
      <w:r>
        <w:rPr>
          <w:rFonts w:eastAsia="Times New Roman" w:cs="Times New Roman"/>
          <w:szCs w:val="24"/>
        </w:rPr>
        <w:t xml:space="preserve"> η προοπτική να πιάσει τόπο αυτή η σημαντική δωρεά είναι προφανώς αυτό που ενδιαφέρει και το ίδρυμα και εμάς. Δεν θέλουμε, όπως στο παρελθόν, να υπάρξουν υποδομές, σύγχρονες, καλά εξοπλισμένες, αλλά μη λειτουργικές. Αυτό το διασφαλίζει μια </w:t>
      </w:r>
      <w:r w:rsidRPr="00911877">
        <w:rPr>
          <w:rFonts w:eastAsia="Times New Roman" w:cs="Times New Roman"/>
          <w:szCs w:val="24"/>
        </w:rPr>
        <w:t>πολιτική</w:t>
      </w:r>
      <w:r>
        <w:rPr>
          <w:rFonts w:eastAsia="Times New Roman" w:cs="Times New Roman"/>
          <w:szCs w:val="24"/>
        </w:rPr>
        <w:t xml:space="preserve"> γραμμή που λέει για επένδυση στη δημόσια περίθαλψη, περισσότερες προσλήψεις, ενίσχυση του ανθρώπινου δυναμικού και όχι, επιτρέψτε μου να πω, αγαπητοί συνάδελφοι, μία </w:t>
      </w:r>
      <w:r w:rsidRPr="00911877">
        <w:rPr>
          <w:rFonts w:eastAsia="Times New Roman" w:cs="Times New Roman"/>
          <w:szCs w:val="24"/>
        </w:rPr>
        <w:t>πολιτική</w:t>
      </w:r>
      <w:r>
        <w:rPr>
          <w:rFonts w:eastAsia="Times New Roman" w:cs="Times New Roman"/>
          <w:szCs w:val="24"/>
        </w:rPr>
        <w:t xml:space="preserve"> που λέει για λιγότερο κράτος, δηλαδή λιγότερο κοινωνικό κράτος, μια </w:t>
      </w:r>
      <w:r w:rsidRPr="00911877">
        <w:rPr>
          <w:rFonts w:eastAsia="Times New Roman" w:cs="Times New Roman"/>
          <w:szCs w:val="24"/>
        </w:rPr>
        <w:t>πολιτική</w:t>
      </w:r>
      <w:r>
        <w:rPr>
          <w:rFonts w:eastAsia="Times New Roman" w:cs="Times New Roman"/>
          <w:szCs w:val="24"/>
        </w:rPr>
        <w:t xml:space="preserve"> που λέει να αγοράζουν υπηρεσίες από τον ιδιωτικό τομέα και ότι δεν χρειάζεται επένδυση στη δημόσια περίθαλψη.</w:t>
      </w:r>
    </w:p>
    <w:p w14:paraId="33B29485"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Τέλος, καταθέτω μία νομοτεχνική βελτίωση. Θέλουμε να προσθέσουμε τη φράση «και άλλες διατάξεις»</w:t>
      </w:r>
      <w:r w:rsidRPr="00DE327A">
        <w:rPr>
          <w:rFonts w:eastAsia="Times New Roman" w:cs="Times New Roman"/>
          <w:szCs w:val="24"/>
        </w:rPr>
        <w:t xml:space="preserve"> </w:t>
      </w:r>
      <w:r>
        <w:rPr>
          <w:rFonts w:eastAsia="Times New Roman" w:cs="Times New Roman"/>
          <w:szCs w:val="24"/>
        </w:rPr>
        <w:t>στον τίτλο του νομοσχεδίου. Προσθέτουμε το «και άλλες διατάξεις».</w:t>
      </w:r>
    </w:p>
    <w:p w14:paraId="33B29486"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3B29487" w14:textId="77777777" w:rsidR="00571D31" w:rsidRDefault="00B338ED">
      <w:pPr>
        <w:spacing w:after="0" w:line="600" w:lineRule="auto"/>
        <w:ind w:firstLine="720"/>
        <w:jc w:val="center"/>
        <w:rPr>
          <w:rFonts w:eastAsia="Times New Roman" w:cs="Times New Roman"/>
          <w:szCs w:val="24"/>
        </w:rPr>
      </w:pPr>
      <w:r w:rsidRPr="00AD407F">
        <w:rPr>
          <w:rFonts w:eastAsia="Times New Roman" w:cs="Times New Roman"/>
          <w:szCs w:val="24"/>
        </w:rPr>
        <w:t>(Χειροκροτήματα από τις πτέρυγες του ΣΥΡΙΖΑ και των ΑΝΕΛ)</w:t>
      </w:r>
    </w:p>
    <w:p w14:paraId="33B29488" w14:textId="77777777" w:rsidR="00571D31" w:rsidRDefault="00B338ED">
      <w:pPr>
        <w:spacing w:after="0" w:line="600" w:lineRule="auto"/>
        <w:ind w:firstLine="720"/>
        <w:jc w:val="both"/>
        <w:rPr>
          <w:rFonts w:eastAsia="Times New Roman" w:cs="Times New Roman"/>
          <w:szCs w:val="24"/>
        </w:rPr>
      </w:pPr>
      <w:r>
        <w:rPr>
          <w:rFonts w:eastAsia="Times New Roman"/>
          <w:szCs w:val="24"/>
        </w:rPr>
        <w:t>(</w:t>
      </w:r>
      <w:r w:rsidRPr="00BB5CF9">
        <w:rPr>
          <w:rFonts w:eastAsia="Times New Roman"/>
          <w:szCs w:val="24"/>
        </w:rPr>
        <w:t xml:space="preserve">Στο σημείο αυτό ο Υπουργός κ. </w:t>
      </w:r>
      <w:r>
        <w:rPr>
          <w:rFonts w:eastAsia="Times New Roman"/>
          <w:szCs w:val="24"/>
        </w:rPr>
        <w:t xml:space="preserve">Ανδρέας Ξανθός </w:t>
      </w:r>
      <w:r w:rsidRPr="00BB5CF9">
        <w:rPr>
          <w:rFonts w:eastAsia="Times New Roman"/>
          <w:szCs w:val="24"/>
        </w:rPr>
        <w:t>καταθέτει για τα Πρακτικά τ</w:t>
      </w:r>
      <w:r>
        <w:rPr>
          <w:rFonts w:eastAsia="Times New Roman"/>
          <w:szCs w:val="24"/>
        </w:rPr>
        <w:t>ην</w:t>
      </w:r>
      <w:r w:rsidRPr="00BB5CF9">
        <w:rPr>
          <w:rFonts w:eastAsia="Times New Roman"/>
          <w:szCs w:val="24"/>
        </w:rPr>
        <w:t xml:space="preserve"> προαναφερθείσ</w:t>
      </w:r>
      <w:r>
        <w:rPr>
          <w:rFonts w:eastAsia="Times New Roman"/>
          <w:szCs w:val="24"/>
        </w:rPr>
        <w:t>α</w:t>
      </w:r>
      <w:r w:rsidRPr="00BB5CF9">
        <w:rPr>
          <w:rFonts w:eastAsia="Times New Roman"/>
          <w:szCs w:val="24"/>
        </w:rPr>
        <w:t xml:space="preserve"> νομοτεχνικ</w:t>
      </w:r>
      <w:r>
        <w:rPr>
          <w:rFonts w:eastAsia="Times New Roman"/>
          <w:szCs w:val="24"/>
        </w:rPr>
        <w:t xml:space="preserve">ή βελτίωση, η οποία </w:t>
      </w:r>
      <w:r w:rsidRPr="00BB5CF9">
        <w:rPr>
          <w:rFonts w:eastAsia="Times New Roman"/>
          <w:szCs w:val="24"/>
        </w:rPr>
        <w:t>έχ</w:t>
      </w:r>
      <w:r>
        <w:rPr>
          <w:rFonts w:eastAsia="Times New Roman"/>
          <w:szCs w:val="24"/>
        </w:rPr>
        <w:t>ει</w:t>
      </w:r>
      <w:r w:rsidRPr="00BB5CF9">
        <w:rPr>
          <w:rFonts w:eastAsia="Times New Roman"/>
          <w:szCs w:val="24"/>
        </w:rPr>
        <w:t xml:space="preserve"> ως εξής:</w:t>
      </w:r>
    </w:p>
    <w:p w14:paraId="33B29489" w14:textId="77777777" w:rsidR="00571D31" w:rsidRDefault="00B338ED">
      <w:pPr>
        <w:spacing w:after="0" w:line="600" w:lineRule="auto"/>
        <w:jc w:val="center"/>
        <w:rPr>
          <w:rFonts w:eastAsia="Times New Roman" w:cs="Times New Roman"/>
          <w:color w:val="FF0000"/>
          <w:szCs w:val="24"/>
        </w:rPr>
      </w:pPr>
      <w:r>
        <w:rPr>
          <w:rFonts w:eastAsia="Times New Roman" w:cs="Times New Roman"/>
          <w:color w:val="FF0000"/>
          <w:szCs w:val="24"/>
        </w:rPr>
        <w:t>(</w:t>
      </w:r>
      <w:r w:rsidRPr="00AC1CC8">
        <w:rPr>
          <w:rFonts w:eastAsia="Times New Roman" w:cs="Times New Roman"/>
          <w:color w:val="FF0000"/>
          <w:szCs w:val="24"/>
        </w:rPr>
        <w:t>ΑΛΛΑΓΗ ΣΕΛΙΔΑΣ</w:t>
      </w:r>
      <w:r>
        <w:rPr>
          <w:rFonts w:eastAsia="Times New Roman" w:cs="Times New Roman"/>
          <w:color w:val="FF0000"/>
          <w:szCs w:val="24"/>
        </w:rPr>
        <w:t>)</w:t>
      </w:r>
    </w:p>
    <w:p w14:paraId="33B2948A" w14:textId="77777777" w:rsidR="00571D31" w:rsidRDefault="00B338ED">
      <w:pPr>
        <w:spacing w:after="0" w:line="600" w:lineRule="auto"/>
        <w:jc w:val="center"/>
        <w:rPr>
          <w:rFonts w:eastAsia="Times New Roman" w:cs="Times New Roman"/>
          <w:color w:val="FF0000"/>
          <w:szCs w:val="24"/>
        </w:rPr>
      </w:pPr>
      <w:r w:rsidRPr="00AC1CC8">
        <w:rPr>
          <w:rFonts w:eastAsia="Times New Roman" w:cs="Times New Roman"/>
          <w:color w:val="FF0000"/>
          <w:szCs w:val="24"/>
        </w:rPr>
        <w:t>(Να μπει η σελ.281)</w:t>
      </w:r>
    </w:p>
    <w:p w14:paraId="33B2948B" w14:textId="77777777" w:rsidR="00571D31" w:rsidRDefault="00B338ED">
      <w:pPr>
        <w:spacing w:after="0" w:line="600" w:lineRule="auto"/>
        <w:jc w:val="center"/>
        <w:rPr>
          <w:rFonts w:eastAsia="Times New Roman" w:cs="Times New Roman"/>
          <w:color w:val="FF0000"/>
          <w:szCs w:val="24"/>
        </w:rPr>
      </w:pPr>
      <w:r w:rsidRPr="00AC1CC8">
        <w:rPr>
          <w:rFonts w:eastAsia="Times New Roman" w:cs="Times New Roman"/>
          <w:color w:val="FF0000"/>
          <w:szCs w:val="24"/>
        </w:rPr>
        <w:t>ΑΛΛΑΓΗ ΣΕΛΙΔΑΣ</w:t>
      </w:r>
    </w:p>
    <w:p w14:paraId="33B2948C" w14:textId="77777777" w:rsidR="00571D31" w:rsidRDefault="00B338ED">
      <w:pPr>
        <w:tabs>
          <w:tab w:val="left" w:pos="3873"/>
        </w:tabs>
        <w:spacing w:after="0" w:line="600" w:lineRule="auto"/>
        <w:ind w:firstLine="720"/>
        <w:jc w:val="both"/>
        <w:rPr>
          <w:rFonts w:eastAsia="Times New Roman" w:cs="Times New Roman"/>
          <w:szCs w:val="24"/>
        </w:rPr>
      </w:pPr>
      <w:r w:rsidRPr="00A95D50">
        <w:rPr>
          <w:rFonts w:eastAsia="Times New Roman" w:cs="Times New Roman"/>
          <w:b/>
          <w:bCs/>
          <w:szCs w:val="24"/>
        </w:rPr>
        <w:lastRenderedPageBreak/>
        <w:t>ΠΡΟΕΔΡΕΥΩΝ (Μάριος Γεωργιάδης):</w:t>
      </w:r>
      <w:r>
        <w:rPr>
          <w:rFonts w:eastAsia="Times New Roman" w:cs="Times New Roman"/>
          <w:szCs w:val="24"/>
        </w:rPr>
        <w:t xml:space="preserve"> </w:t>
      </w:r>
      <w:r w:rsidRPr="00434B9A">
        <w:rPr>
          <w:rFonts w:eastAsia="Times New Roman" w:cs="Times New Roman"/>
          <w:szCs w:val="24"/>
        </w:rPr>
        <w:t>Κυρίες και κύριοι συνάδελφοι, κηρύσσεται περαιωμένη η συζ</w:t>
      </w:r>
      <w:r>
        <w:rPr>
          <w:rFonts w:eastAsia="Times New Roman" w:cs="Times New Roman"/>
          <w:szCs w:val="24"/>
        </w:rPr>
        <w:t xml:space="preserve">ήτηση επί της αρχής, των άρθρων και των τροπολογιών </w:t>
      </w:r>
      <w:r w:rsidRPr="00434B9A">
        <w:rPr>
          <w:rFonts w:eastAsia="Times New Roman" w:cs="Times New Roman"/>
          <w:szCs w:val="24"/>
        </w:rPr>
        <w:t>τ</w:t>
      </w:r>
      <w:r>
        <w:rPr>
          <w:rFonts w:eastAsia="Times New Roman" w:cs="Times New Roman"/>
          <w:szCs w:val="24"/>
        </w:rPr>
        <w:t xml:space="preserve">ου </w:t>
      </w:r>
      <w:r w:rsidRPr="00434B9A">
        <w:rPr>
          <w:rFonts w:eastAsia="Times New Roman" w:cs="Times New Roman"/>
          <w:szCs w:val="24"/>
        </w:rPr>
        <w:t>σχεδί</w:t>
      </w:r>
      <w:r>
        <w:rPr>
          <w:rFonts w:eastAsia="Times New Roman" w:cs="Times New Roman"/>
          <w:szCs w:val="24"/>
        </w:rPr>
        <w:t>ου νόμου</w:t>
      </w:r>
      <w:r w:rsidRPr="00434B9A">
        <w:rPr>
          <w:rFonts w:eastAsia="Times New Roman" w:cs="Times New Roman"/>
          <w:szCs w:val="24"/>
        </w:rPr>
        <w:t xml:space="preserve"> του Υπουργείου Υγείας</w:t>
      </w:r>
      <w:r>
        <w:rPr>
          <w:rFonts w:eastAsia="Times New Roman" w:cs="Times New Roman"/>
          <w:szCs w:val="24"/>
        </w:rPr>
        <w:t>:</w:t>
      </w:r>
      <w:r w:rsidRPr="00434B9A">
        <w:rPr>
          <w:rFonts w:eastAsia="Times New Roman" w:cs="Times New Roman"/>
          <w:szCs w:val="24"/>
        </w:rPr>
        <w:t xml:space="preserve"> «Κύρωση της Σύμβασης Δωρεάς μεταξύ του Ιδρύματος "Κοινωφελές Ίδρυμα Σ. Νιάρχος" και του Ελληνικού Δημοσίου για την ενίσχυση και αναβάθμιση των υποδομών στον τομέα της Υγείας».</w:t>
      </w:r>
    </w:p>
    <w:p w14:paraId="33B2948D" w14:textId="77777777" w:rsidR="00571D31" w:rsidRDefault="00B338ED">
      <w:pPr>
        <w:tabs>
          <w:tab w:val="left" w:pos="3873"/>
        </w:tabs>
        <w:spacing w:after="0" w:line="600" w:lineRule="auto"/>
        <w:ind w:firstLine="720"/>
        <w:jc w:val="both"/>
        <w:rPr>
          <w:rFonts w:eastAsia="Times New Roman" w:cs="Times New Roman"/>
          <w:szCs w:val="24"/>
        </w:rPr>
      </w:pPr>
      <w:r w:rsidRPr="00434B9A">
        <w:rPr>
          <w:rFonts w:eastAsia="Times New Roman" w:cs="Times New Roman"/>
          <w:szCs w:val="24"/>
        </w:rPr>
        <w:t xml:space="preserve">Ερωτάται το </w:t>
      </w:r>
      <w:r>
        <w:rPr>
          <w:rFonts w:eastAsia="Times New Roman" w:cs="Times New Roman"/>
          <w:szCs w:val="24"/>
        </w:rPr>
        <w:t>Τμήμα</w:t>
      </w:r>
      <w:r w:rsidRPr="00434B9A">
        <w:rPr>
          <w:rFonts w:eastAsia="Times New Roman" w:cs="Times New Roman"/>
          <w:szCs w:val="24"/>
        </w:rPr>
        <w:t>: Γίνεται δεκτό το νομοσχέδιο επί της αρχής;</w:t>
      </w:r>
    </w:p>
    <w:p w14:paraId="33B2948E"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b/>
          <w:szCs w:val="24"/>
        </w:rPr>
        <w:t>ΑΝΔΡΕΑΣ ΜΙΧΑΗΛΙΔΗΣ</w:t>
      </w:r>
      <w:r w:rsidRPr="00434B9A">
        <w:rPr>
          <w:rFonts w:eastAsia="Times New Roman" w:cs="Times New Roman"/>
          <w:b/>
          <w:szCs w:val="24"/>
        </w:rPr>
        <w:t>:</w:t>
      </w:r>
      <w:r w:rsidRPr="00434B9A">
        <w:rPr>
          <w:rFonts w:eastAsia="Times New Roman" w:cs="Times New Roman"/>
          <w:szCs w:val="24"/>
        </w:rPr>
        <w:t xml:space="preserve"> Ναι.</w:t>
      </w:r>
    </w:p>
    <w:p w14:paraId="33B2948F"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sidRPr="00434B9A">
        <w:rPr>
          <w:rFonts w:eastAsia="Times New Roman" w:cs="Times New Roman"/>
          <w:b/>
          <w:szCs w:val="24"/>
        </w:rPr>
        <w:t xml:space="preserve">: </w:t>
      </w:r>
      <w:r w:rsidRPr="00434B9A">
        <w:rPr>
          <w:rFonts w:eastAsia="Times New Roman" w:cs="Times New Roman"/>
          <w:szCs w:val="24"/>
        </w:rPr>
        <w:t>Ναι.</w:t>
      </w:r>
    </w:p>
    <w:p w14:paraId="33B29490"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Ναι.</w:t>
      </w:r>
    </w:p>
    <w:p w14:paraId="33B29491" w14:textId="77777777" w:rsidR="00571D31" w:rsidRDefault="00B338ED">
      <w:pPr>
        <w:tabs>
          <w:tab w:val="left" w:pos="3873"/>
        </w:tabs>
        <w:spacing w:after="0" w:line="600" w:lineRule="auto"/>
        <w:ind w:firstLine="720"/>
        <w:jc w:val="both"/>
        <w:rPr>
          <w:rFonts w:eastAsia="Times New Roman" w:cs="Times New Roman"/>
          <w:szCs w:val="24"/>
        </w:rPr>
      </w:pPr>
      <w:r w:rsidRPr="00434B9A">
        <w:rPr>
          <w:rFonts w:eastAsia="Times New Roman" w:cs="Times New Roman"/>
          <w:b/>
          <w:szCs w:val="24"/>
        </w:rPr>
        <w:t>ΙΩΑΝΝΗΣ ΣΑΧΙΝΙΔΗΣ:</w:t>
      </w:r>
      <w:r w:rsidRPr="00434B9A">
        <w:rPr>
          <w:rFonts w:eastAsia="Times New Roman" w:cs="Times New Roman"/>
          <w:szCs w:val="24"/>
        </w:rPr>
        <w:t xml:space="preserve"> Παρών.</w:t>
      </w:r>
    </w:p>
    <w:p w14:paraId="33B29492" w14:textId="77777777" w:rsidR="00571D31" w:rsidRDefault="00B338ED">
      <w:pPr>
        <w:tabs>
          <w:tab w:val="left" w:pos="3873"/>
        </w:tabs>
        <w:spacing w:after="0" w:line="600" w:lineRule="auto"/>
        <w:ind w:firstLine="720"/>
        <w:jc w:val="both"/>
        <w:rPr>
          <w:rFonts w:eastAsia="Times New Roman" w:cs="Times New Roman"/>
          <w:szCs w:val="24"/>
        </w:rPr>
      </w:pPr>
      <w:r w:rsidRPr="00941D64">
        <w:rPr>
          <w:rFonts w:eastAsia="Times New Roman" w:cs="Times New Roman"/>
          <w:b/>
          <w:szCs w:val="24"/>
        </w:rPr>
        <w:t>ΓΕΩΡΓΙΟΣ ΛΑΜΠΡΟΥΛΗΣ (ΣΤ</w:t>
      </w:r>
      <w:r>
        <w:rPr>
          <w:rFonts w:eastAsia="Times New Roman" w:cs="Times New Roman"/>
          <w:b/>
          <w:szCs w:val="24"/>
        </w:rPr>
        <w:t>΄</w:t>
      </w:r>
      <w:r w:rsidRPr="00941D64">
        <w:rPr>
          <w:rFonts w:eastAsia="Times New Roman" w:cs="Times New Roman"/>
          <w:b/>
          <w:szCs w:val="24"/>
        </w:rPr>
        <w:t xml:space="preserve"> Αντιπρόεδρος της Βουλής)</w:t>
      </w:r>
      <w:r w:rsidRPr="00434B9A">
        <w:rPr>
          <w:rFonts w:eastAsia="Times New Roman" w:cs="Times New Roman"/>
          <w:b/>
          <w:szCs w:val="24"/>
        </w:rPr>
        <w:t>:</w:t>
      </w:r>
      <w:r w:rsidRPr="00434B9A">
        <w:rPr>
          <w:rFonts w:eastAsia="Times New Roman" w:cs="Times New Roman"/>
          <w:szCs w:val="24"/>
        </w:rPr>
        <w:t xml:space="preserve"> </w:t>
      </w:r>
      <w:r>
        <w:rPr>
          <w:rFonts w:eastAsia="Times New Roman" w:cs="Times New Roman"/>
          <w:szCs w:val="24"/>
        </w:rPr>
        <w:t>Παρών.</w:t>
      </w:r>
    </w:p>
    <w:p w14:paraId="33B29493"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sidRPr="00434B9A">
        <w:rPr>
          <w:rFonts w:eastAsia="Times New Roman" w:cs="Times New Roman"/>
          <w:b/>
          <w:szCs w:val="24"/>
        </w:rPr>
        <w:t xml:space="preserve">: </w:t>
      </w:r>
      <w:r w:rsidRPr="00434B9A">
        <w:rPr>
          <w:rFonts w:eastAsia="Times New Roman" w:cs="Times New Roman"/>
          <w:szCs w:val="24"/>
        </w:rPr>
        <w:t xml:space="preserve">Ναι. </w:t>
      </w:r>
    </w:p>
    <w:p w14:paraId="33B29494" w14:textId="77777777" w:rsidR="00571D31" w:rsidRDefault="00B338ED">
      <w:pPr>
        <w:tabs>
          <w:tab w:val="left" w:pos="3873"/>
        </w:tabs>
        <w:spacing w:after="0" w:line="600" w:lineRule="auto"/>
        <w:ind w:firstLine="720"/>
        <w:jc w:val="both"/>
        <w:rPr>
          <w:rFonts w:eastAsia="Times New Roman" w:cs="Times New Roman"/>
          <w:b/>
          <w:szCs w:val="24"/>
        </w:rPr>
      </w:pPr>
      <w:r>
        <w:rPr>
          <w:rFonts w:eastAsia="Times New Roman" w:cs="Times New Roman"/>
          <w:b/>
          <w:szCs w:val="24"/>
        </w:rPr>
        <w:t>ΓΡΗΓΟΡΗΣ ΨΑΡΙΑΝΟΣ:</w:t>
      </w:r>
      <w:r w:rsidRPr="00434B9A">
        <w:rPr>
          <w:rFonts w:eastAsia="Times New Roman" w:cs="Times New Roman"/>
          <w:b/>
          <w:szCs w:val="24"/>
        </w:rPr>
        <w:t xml:space="preserve"> </w:t>
      </w:r>
      <w:r w:rsidRPr="00434B9A">
        <w:rPr>
          <w:rFonts w:eastAsia="Times New Roman" w:cs="Times New Roman"/>
          <w:szCs w:val="24"/>
        </w:rPr>
        <w:t>Ναι.</w:t>
      </w:r>
    </w:p>
    <w:p w14:paraId="33B29495" w14:textId="77777777" w:rsidR="00571D31" w:rsidRDefault="00B338ED">
      <w:pPr>
        <w:tabs>
          <w:tab w:val="left" w:pos="3873"/>
        </w:tabs>
        <w:spacing w:after="0" w:line="600" w:lineRule="auto"/>
        <w:ind w:firstLine="720"/>
        <w:jc w:val="both"/>
        <w:rPr>
          <w:rFonts w:eastAsia="Times New Roman" w:cs="Times New Roman"/>
          <w:szCs w:val="24"/>
        </w:rPr>
      </w:pPr>
      <w:r w:rsidRPr="00434B9A">
        <w:rPr>
          <w:rFonts w:eastAsia="Times New Roman" w:cs="Times New Roman"/>
          <w:b/>
          <w:szCs w:val="24"/>
        </w:rPr>
        <w:t>ΔΗΜΗΤΡΙΟΣ ΚΑΒΑΔΕΛΛΑΣ:</w:t>
      </w:r>
      <w:r w:rsidRPr="00434B9A">
        <w:rPr>
          <w:rFonts w:eastAsia="Times New Roman" w:cs="Times New Roman"/>
          <w:szCs w:val="24"/>
        </w:rPr>
        <w:t xml:space="preserve"> </w:t>
      </w:r>
      <w:r>
        <w:rPr>
          <w:rFonts w:eastAsia="Times New Roman" w:cs="Times New Roman"/>
          <w:szCs w:val="24"/>
        </w:rPr>
        <w:t>Ναι.</w:t>
      </w:r>
    </w:p>
    <w:p w14:paraId="33B29496" w14:textId="77777777" w:rsidR="00571D31" w:rsidRDefault="00B338ED">
      <w:pPr>
        <w:tabs>
          <w:tab w:val="left" w:pos="3873"/>
        </w:tabs>
        <w:spacing w:after="0" w:line="600" w:lineRule="auto"/>
        <w:ind w:firstLine="720"/>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w:t>
      </w:r>
      <w:r w:rsidRPr="00941D64">
        <w:rPr>
          <w:rFonts w:eastAsia="Times New Roman" w:cs="Times New Roman"/>
          <w:szCs w:val="24"/>
        </w:rPr>
        <w:t>Συνεπώς το νομοσχέδιο του Υπουργείου</w:t>
      </w:r>
      <w:r>
        <w:rPr>
          <w:rFonts w:eastAsia="Times New Roman" w:cs="Times New Roman"/>
          <w:szCs w:val="24"/>
        </w:rPr>
        <w:t xml:space="preserve"> </w:t>
      </w:r>
      <w:r w:rsidRPr="00941D64">
        <w:rPr>
          <w:rFonts w:eastAsia="Times New Roman" w:cs="Times New Roman"/>
          <w:szCs w:val="24"/>
        </w:rPr>
        <w:t>Υγείας</w:t>
      </w:r>
      <w:r>
        <w:rPr>
          <w:rFonts w:eastAsia="Times New Roman" w:cs="Times New Roman"/>
          <w:szCs w:val="24"/>
        </w:rPr>
        <w:t>:</w:t>
      </w:r>
      <w:r w:rsidRPr="00941D64">
        <w:rPr>
          <w:rFonts w:eastAsia="Times New Roman" w:cs="Times New Roman"/>
          <w:szCs w:val="24"/>
        </w:rPr>
        <w:t xml:space="preserve"> «Κύρωση της Σύμβασης Δωρεάς μεταξύ του Ιδρύματος "Κοινωφελές Ίδρυμα Σ. Νιάρχος" και του Ελληνικού Δημοσίου για την ενίσχυση και αναβάθμιση των υποδομών στον τομέα της Υγείας</w:t>
      </w:r>
      <w:r>
        <w:rPr>
          <w:rFonts w:eastAsia="Times New Roman" w:cs="Times New Roman"/>
          <w:szCs w:val="24"/>
        </w:rPr>
        <w:t>»</w:t>
      </w:r>
      <w:r w:rsidRPr="00941D64">
        <w:rPr>
          <w:rFonts w:eastAsia="Times New Roman"/>
          <w:szCs w:val="24"/>
        </w:rPr>
        <w:t xml:space="preserve"> </w:t>
      </w:r>
      <w:r w:rsidRPr="001D15AD">
        <w:rPr>
          <w:rFonts w:eastAsia="Times New Roman"/>
          <w:szCs w:val="24"/>
        </w:rPr>
        <w:t xml:space="preserve">έγινε δεκτό </w:t>
      </w:r>
      <w:r>
        <w:rPr>
          <w:rFonts w:eastAsia="Times New Roman" w:cs="Times New Roman"/>
          <w:szCs w:val="24"/>
        </w:rPr>
        <w:t>επί της αρχής</w:t>
      </w:r>
      <w:r w:rsidRPr="008F669F">
        <w:rPr>
          <w:rFonts w:eastAsia="Times New Roman" w:cs="Times New Roman"/>
          <w:szCs w:val="24"/>
        </w:rPr>
        <w:t xml:space="preserve"> </w:t>
      </w:r>
      <w:r>
        <w:rPr>
          <w:rFonts w:eastAsia="Times New Roman" w:cs="Times New Roman"/>
          <w:szCs w:val="24"/>
        </w:rPr>
        <w:t>κατά πλειοψηφία.</w:t>
      </w:r>
    </w:p>
    <w:p w14:paraId="33B29497"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w:t>
      </w:r>
    </w:p>
    <w:p w14:paraId="33B29498"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πρώτο ως έχει;</w:t>
      </w:r>
    </w:p>
    <w:p w14:paraId="33B29499"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b/>
          <w:szCs w:val="24"/>
        </w:rPr>
        <w:lastRenderedPageBreak/>
        <w:t>ΑΝΔΡΕΑΣ ΜΙΧΑΗΛΙΔΗΣ</w:t>
      </w:r>
      <w:r w:rsidRPr="00434B9A">
        <w:rPr>
          <w:rFonts w:eastAsia="Times New Roman" w:cs="Times New Roman"/>
          <w:b/>
          <w:szCs w:val="24"/>
        </w:rPr>
        <w:t>:</w:t>
      </w:r>
      <w:r w:rsidRPr="00434B9A">
        <w:rPr>
          <w:rFonts w:eastAsia="Times New Roman" w:cs="Times New Roman"/>
          <w:szCs w:val="24"/>
        </w:rPr>
        <w:t xml:space="preserve"> Ναι.</w:t>
      </w:r>
    </w:p>
    <w:p w14:paraId="33B2949A"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sidRPr="00434B9A">
        <w:rPr>
          <w:rFonts w:eastAsia="Times New Roman" w:cs="Times New Roman"/>
          <w:b/>
          <w:szCs w:val="24"/>
        </w:rPr>
        <w:t xml:space="preserve">: </w:t>
      </w:r>
      <w:r w:rsidRPr="00434B9A">
        <w:rPr>
          <w:rFonts w:eastAsia="Times New Roman" w:cs="Times New Roman"/>
          <w:szCs w:val="24"/>
        </w:rPr>
        <w:t>Ναι.</w:t>
      </w:r>
    </w:p>
    <w:p w14:paraId="33B2949B"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Ναι.</w:t>
      </w:r>
    </w:p>
    <w:p w14:paraId="33B2949C" w14:textId="77777777" w:rsidR="00571D31" w:rsidRDefault="00B338ED">
      <w:pPr>
        <w:tabs>
          <w:tab w:val="left" w:pos="3873"/>
        </w:tabs>
        <w:spacing w:after="0" w:line="600" w:lineRule="auto"/>
        <w:ind w:firstLine="720"/>
        <w:jc w:val="both"/>
        <w:rPr>
          <w:rFonts w:eastAsia="Times New Roman" w:cs="Times New Roman"/>
          <w:szCs w:val="24"/>
        </w:rPr>
      </w:pPr>
      <w:r w:rsidRPr="00434B9A">
        <w:rPr>
          <w:rFonts w:eastAsia="Times New Roman" w:cs="Times New Roman"/>
          <w:b/>
          <w:szCs w:val="24"/>
        </w:rPr>
        <w:t>ΙΩΑΝΝΗΣ ΣΑΧΙΝΙΔΗΣ:</w:t>
      </w:r>
      <w:r w:rsidRPr="00434B9A">
        <w:rPr>
          <w:rFonts w:eastAsia="Times New Roman" w:cs="Times New Roman"/>
          <w:szCs w:val="24"/>
        </w:rPr>
        <w:t xml:space="preserve"> Παρών.</w:t>
      </w:r>
    </w:p>
    <w:p w14:paraId="33B2949D"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w:t>
      </w:r>
      <w:r w:rsidRPr="00941D64">
        <w:rPr>
          <w:rFonts w:eastAsia="Times New Roman" w:cs="Times New Roman"/>
          <w:b/>
          <w:szCs w:val="24"/>
        </w:rPr>
        <w:t>Αντιπρόεδρος της Βουλής)</w:t>
      </w:r>
      <w:r w:rsidRPr="00434B9A">
        <w:rPr>
          <w:rFonts w:eastAsia="Times New Roman" w:cs="Times New Roman"/>
          <w:b/>
          <w:szCs w:val="24"/>
        </w:rPr>
        <w:t>:</w:t>
      </w:r>
      <w:r w:rsidRPr="00434B9A">
        <w:rPr>
          <w:rFonts w:eastAsia="Times New Roman" w:cs="Times New Roman"/>
          <w:szCs w:val="24"/>
        </w:rPr>
        <w:t xml:space="preserve"> </w:t>
      </w:r>
      <w:r>
        <w:rPr>
          <w:rFonts w:eastAsia="Times New Roman" w:cs="Times New Roman"/>
          <w:szCs w:val="24"/>
        </w:rPr>
        <w:t>Παρών.</w:t>
      </w:r>
    </w:p>
    <w:p w14:paraId="33B2949E"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sidRPr="00434B9A">
        <w:rPr>
          <w:rFonts w:eastAsia="Times New Roman" w:cs="Times New Roman"/>
          <w:b/>
          <w:szCs w:val="24"/>
        </w:rPr>
        <w:t xml:space="preserve">: </w:t>
      </w:r>
      <w:r w:rsidRPr="00434B9A">
        <w:rPr>
          <w:rFonts w:eastAsia="Times New Roman" w:cs="Times New Roman"/>
          <w:szCs w:val="24"/>
        </w:rPr>
        <w:t xml:space="preserve">Ναι. </w:t>
      </w:r>
    </w:p>
    <w:p w14:paraId="33B2949F" w14:textId="77777777" w:rsidR="00571D31" w:rsidRDefault="00B338ED">
      <w:pPr>
        <w:tabs>
          <w:tab w:val="left" w:pos="3873"/>
        </w:tabs>
        <w:spacing w:after="0" w:line="600" w:lineRule="auto"/>
        <w:ind w:firstLine="720"/>
        <w:jc w:val="both"/>
        <w:rPr>
          <w:rFonts w:eastAsia="Times New Roman" w:cs="Times New Roman"/>
          <w:b/>
          <w:szCs w:val="24"/>
        </w:rPr>
      </w:pPr>
      <w:r>
        <w:rPr>
          <w:rFonts w:eastAsia="Times New Roman" w:cs="Times New Roman"/>
          <w:b/>
          <w:szCs w:val="24"/>
        </w:rPr>
        <w:t>ΓΡΗΓΟΡΗΣ ΨΑΡΙΑΝΟΣ:</w:t>
      </w:r>
      <w:r w:rsidRPr="00434B9A">
        <w:rPr>
          <w:rFonts w:eastAsia="Times New Roman" w:cs="Times New Roman"/>
          <w:b/>
          <w:szCs w:val="24"/>
        </w:rPr>
        <w:t xml:space="preserve"> </w:t>
      </w:r>
      <w:r w:rsidRPr="00434B9A">
        <w:rPr>
          <w:rFonts w:eastAsia="Times New Roman" w:cs="Times New Roman"/>
          <w:szCs w:val="24"/>
        </w:rPr>
        <w:t>Ναι.</w:t>
      </w:r>
    </w:p>
    <w:p w14:paraId="33B294A0" w14:textId="77777777" w:rsidR="00571D31" w:rsidRDefault="00B338ED">
      <w:pPr>
        <w:tabs>
          <w:tab w:val="left" w:pos="3873"/>
        </w:tabs>
        <w:spacing w:after="0" w:line="600" w:lineRule="auto"/>
        <w:ind w:firstLine="720"/>
        <w:jc w:val="both"/>
        <w:rPr>
          <w:rFonts w:eastAsia="Times New Roman" w:cs="Times New Roman"/>
          <w:szCs w:val="24"/>
        </w:rPr>
      </w:pPr>
      <w:r w:rsidRPr="00434B9A">
        <w:rPr>
          <w:rFonts w:eastAsia="Times New Roman" w:cs="Times New Roman"/>
          <w:b/>
          <w:szCs w:val="24"/>
        </w:rPr>
        <w:t>ΔΗΜΗΤΡΙΟΣ ΚΑΒΑΔΕΛΛΑΣ:</w:t>
      </w:r>
      <w:r w:rsidRPr="00434B9A">
        <w:rPr>
          <w:rFonts w:eastAsia="Times New Roman" w:cs="Times New Roman"/>
          <w:szCs w:val="24"/>
        </w:rPr>
        <w:t xml:space="preserve"> </w:t>
      </w:r>
      <w:r>
        <w:rPr>
          <w:rFonts w:eastAsia="Times New Roman" w:cs="Times New Roman"/>
          <w:szCs w:val="24"/>
        </w:rPr>
        <w:t>Ναι.</w:t>
      </w:r>
    </w:p>
    <w:p w14:paraId="33B294A1" w14:textId="77777777" w:rsidR="00571D31" w:rsidRDefault="00B338ED">
      <w:pPr>
        <w:spacing w:after="0" w:line="600" w:lineRule="auto"/>
        <w:ind w:firstLine="720"/>
        <w:jc w:val="both"/>
        <w:rPr>
          <w:rFonts w:eastAsia="Times New Roman"/>
          <w:szCs w:val="24"/>
        </w:rPr>
      </w:pPr>
      <w:r w:rsidRPr="00A95D50">
        <w:rPr>
          <w:rFonts w:eastAsia="Times New Roman" w:cs="Times New Roman"/>
          <w:b/>
          <w:bCs/>
          <w:szCs w:val="24"/>
        </w:rPr>
        <w:t>ΠΡΟΕΔΡΕΥΩΝ (Μάριος Γεωργιάδης):</w:t>
      </w:r>
      <w:r>
        <w:rPr>
          <w:rFonts w:eastAsia="Times New Roman" w:cs="Times New Roman"/>
          <w:b/>
          <w:bCs/>
          <w:szCs w:val="24"/>
        </w:rPr>
        <w:t xml:space="preserve"> </w:t>
      </w:r>
      <w:r>
        <w:rPr>
          <w:rFonts w:eastAsia="Times New Roman"/>
          <w:szCs w:val="24"/>
        </w:rPr>
        <w:t xml:space="preserve">Συνεπώς το άρθρο πρώτο έγινε δεκτό ως έχει κατά πλειοψηφία. </w:t>
      </w:r>
    </w:p>
    <w:p w14:paraId="33B294A2" w14:textId="77777777" w:rsidR="00571D31" w:rsidRDefault="00B338ED">
      <w:pPr>
        <w:spacing w:after="0" w:line="600" w:lineRule="auto"/>
        <w:ind w:firstLine="720"/>
        <w:jc w:val="both"/>
        <w:rPr>
          <w:rFonts w:eastAsia="Times New Roman"/>
          <w:szCs w:val="24"/>
        </w:rPr>
      </w:pPr>
      <w:r w:rsidRPr="00990B5B">
        <w:rPr>
          <w:rFonts w:eastAsia="Times New Roman"/>
          <w:szCs w:val="24"/>
        </w:rPr>
        <w:t xml:space="preserve">Ερωτάται το </w:t>
      </w:r>
      <w:r>
        <w:rPr>
          <w:rFonts w:eastAsia="Times New Roman"/>
          <w:szCs w:val="24"/>
        </w:rPr>
        <w:t>Τμήμα</w:t>
      </w:r>
      <w:r w:rsidRPr="00990B5B">
        <w:rPr>
          <w:rFonts w:eastAsia="Times New Roman"/>
          <w:szCs w:val="24"/>
        </w:rPr>
        <w:t xml:space="preserve">: Γίνεται δεκτή η τροπολογία με γενικό αριθμό </w:t>
      </w:r>
      <w:r>
        <w:rPr>
          <w:rFonts w:eastAsia="Times New Roman"/>
          <w:szCs w:val="24"/>
        </w:rPr>
        <w:t xml:space="preserve">1743 </w:t>
      </w:r>
      <w:r w:rsidRPr="00990B5B">
        <w:rPr>
          <w:rFonts w:eastAsia="Times New Roman"/>
          <w:szCs w:val="24"/>
        </w:rPr>
        <w:t xml:space="preserve">και ειδικό </w:t>
      </w:r>
      <w:r>
        <w:rPr>
          <w:rFonts w:eastAsia="Times New Roman"/>
          <w:szCs w:val="24"/>
        </w:rPr>
        <w:t>134 ως έχει</w:t>
      </w:r>
      <w:r w:rsidRPr="00990B5B">
        <w:rPr>
          <w:rFonts w:eastAsia="Times New Roman"/>
          <w:szCs w:val="24"/>
        </w:rPr>
        <w:t>;</w:t>
      </w:r>
    </w:p>
    <w:p w14:paraId="33B294A3"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b/>
          <w:szCs w:val="24"/>
        </w:rPr>
        <w:t>ΑΝΔΡΕΑΣ ΜΙΧΑΗΛΙΔΗΣ</w:t>
      </w:r>
      <w:r w:rsidRPr="00434B9A">
        <w:rPr>
          <w:rFonts w:eastAsia="Times New Roman" w:cs="Times New Roman"/>
          <w:b/>
          <w:szCs w:val="24"/>
        </w:rPr>
        <w:t>:</w:t>
      </w:r>
      <w:r w:rsidRPr="00434B9A">
        <w:rPr>
          <w:rFonts w:eastAsia="Times New Roman" w:cs="Times New Roman"/>
          <w:szCs w:val="24"/>
        </w:rPr>
        <w:t xml:space="preserve"> Ναι.</w:t>
      </w:r>
    </w:p>
    <w:p w14:paraId="33B294A4"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sidRPr="00434B9A">
        <w:rPr>
          <w:rFonts w:eastAsia="Times New Roman" w:cs="Times New Roman"/>
          <w:b/>
          <w:szCs w:val="24"/>
        </w:rPr>
        <w:t xml:space="preserve">: </w:t>
      </w:r>
      <w:r w:rsidRPr="00434B9A">
        <w:rPr>
          <w:rFonts w:eastAsia="Times New Roman" w:cs="Times New Roman"/>
          <w:szCs w:val="24"/>
        </w:rPr>
        <w:t>Ναι.</w:t>
      </w:r>
    </w:p>
    <w:p w14:paraId="33B294A5"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Ναι.</w:t>
      </w:r>
    </w:p>
    <w:p w14:paraId="33B294A6" w14:textId="77777777" w:rsidR="00571D31" w:rsidRDefault="00B338ED">
      <w:pPr>
        <w:tabs>
          <w:tab w:val="left" w:pos="3873"/>
        </w:tabs>
        <w:spacing w:after="0" w:line="600" w:lineRule="auto"/>
        <w:ind w:firstLine="720"/>
        <w:jc w:val="both"/>
        <w:rPr>
          <w:rFonts w:eastAsia="Times New Roman" w:cs="Times New Roman"/>
          <w:szCs w:val="24"/>
        </w:rPr>
      </w:pPr>
      <w:r w:rsidRPr="00434B9A">
        <w:rPr>
          <w:rFonts w:eastAsia="Times New Roman" w:cs="Times New Roman"/>
          <w:b/>
          <w:szCs w:val="24"/>
        </w:rPr>
        <w:t>ΙΩΑΝΝΗΣ ΣΑΧΙΝΙΔΗΣ:</w:t>
      </w:r>
      <w:r w:rsidRPr="00434B9A">
        <w:rPr>
          <w:rFonts w:eastAsia="Times New Roman" w:cs="Times New Roman"/>
          <w:szCs w:val="24"/>
        </w:rPr>
        <w:t xml:space="preserve"> Παρών.</w:t>
      </w:r>
    </w:p>
    <w:p w14:paraId="33B294A7" w14:textId="77777777" w:rsidR="00571D31" w:rsidRDefault="00B338ED">
      <w:pPr>
        <w:tabs>
          <w:tab w:val="left" w:pos="3873"/>
        </w:tabs>
        <w:spacing w:after="0" w:line="600" w:lineRule="auto"/>
        <w:ind w:firstLine="720"/>
        <w:jc w:val="both"/>
        <w:rPr>
          <w:rFonts w:eastAsia="Times New Roman" w:cs="Times New Roman"/>
          <w:szCs w:val="24"/>
        </w:rPr>
      </w:pPr>
      <w:r w:rsidRPr="00941D64">
        <w:rPr>
          <w:rFonts w:eastAsia="Times New Roman" w:cs="Times New Roman"/>
          <w:b/>
          <w:szCs w:val="24"/>
        </w:rPr>
        <w:t>ΓΕΩΡΓΙΟΣ ΛΑΜΠΡΟΥΛΗΣ (ΣΤ</w:t>
      </w:r>
      <w:r>
        <w:rPr>
          <w:rFonts w:eastAsia="Times New Roman" w:cs="Times New Roman"/>
          <w:b/>
          <w:szCs w:val="24"/>
        </w:rPr>
        <w:t>΄</w:t>
      </w:r>
      <w:r w:rsidRPr="00941D64">
        <w:rPr>
          <w:rFonts w:eastAsia="Times New Roman" w:cs="Times New Roman"/>
          <w:b/>
          <w:szCs w:val="24"/>
        </w:rPr>
        <w:t xml:space="preserve"> Αντιπρόεδρος της Βουλής)</w:t>
      </w:r>
      <w:r w:rsidRPr="00434B9A">
        <w:rPr>
          <w:rFonts w:eastAsia="Times New Roman" w:cs="Times New Roman"/>
          <w:b/>
          <w:szCs w:val="24"/>
        </w:rPr>
        <w:t>:</w:t>
      </w:r>
      <w:r w:rsidRPr="00434B9A">
        <w:rPr>
          <w:rFonts w:eastAsia="Times New Roman" w:cs="Times New Roman"/>
          <w:szCs w:val="24"/>
        </w:rPr>
        <w:t xml:space="preserve"> </w:t>
      </w:r>
      <w:r>
        <w:rPr>
          <w:rFonts w:eastAsia="Times New Roman" w:cs="Times New Roman"/>
          <w:szCs w:val="24"/>
        </w:rPr>
        <w:t>Όχι.</w:t>
      </w:r>
    </w:p>
    <w:p w14:paraId="33B294A8"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sidRPr="00434B9A">
        <w:rPr>
          <w:rFonts w:eastAsia="Times New Roman" w:cs="Times New Roman"/>
          <w:b/>
          <w:szCs w:val="24"/>
        </w:rPr>
        <w:t xml:space="preserve">: </w:t>
      </w:r>
      <w:r w:rsidRPr="00434B9A">
        <w:rPr>
          <w:rFonts w:eastAsia="Times New Roman" w:cs="Times New Roman"/>
          <w:szCs w:val="24"/>
        </w:rPr>
        <w:t xml:space="preserve">Ναι. </w:t>
      </w:r>
    </w:p>
    <w:p w14:paraId="33B294A9"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b/>
          <w:szCs w:val="24"/>
        </w:rPr>
        <w:t>ΓΡΗΓΟΡΗΣ ΨΑΡΙΑΝΟΣ:</w:t>
      </w:r>
      <w:r w:rsidRPr="00434B9A">
        <w:rPr>
          <w:rFonts w:eastAsia="Times New Roman" w:cs="Times New Roman"/>
          <w:b/>
          <w:szCs w:val="24"/>
        </w:rPr>
        <w:t xml:space="preserve"> </w:t>
      </w:r>
      <w:r>
        <w:rPr>
          <w:rFonts w:eastAsia="Times New Roman" w:cs="Times New Roman"/>
          <w:szCs w:val="24"/>
        </w:rPr>
        <w:t>Παρών.</w:t>
      </w:r>
    </w:p>
    <w:p w14:paraId="33B294AA" w14:textId="77777777" w:rsidR="00571D31" w:rsidRDefault="00B338ED">
      <w:pPr>
        <w:tabs>
          <w:tab w:val="left" w:pos="3873"/>
        </w:tabs>
        <w:spacing w:after="0" w:line="600" w:lineRule="auto"/>
        <w:ind w:firstLine="720"/>
        <w:jc w:val="both"/>
        <w:rPr>
          <w:rFonts w:eastAsia="Times New Roman" w:cs="Times New Roman"/>
          <w:szCs w:val="24"/>
        </w:rPr>
      </w:pPr>
      <w:r w:rsidRPr="00434B9A">
        <w:rPr>
          <w:rFonts w:eastAsia="Times New Roman" w:cs="Times New Roman"/>
          <w:b/>
          <w:szCs w:val="24"/>
        </w:rPr>
        <w:t>ΔΗΜΗΤΡΙΟΣ ΚΑΒΑΔΕΛΛΑΣ:</w:t>
      </w:r>
      <w:r w:rsidRPr="00434B9A">
        <w:rPr>
          <w:rFonts w:eastAsia="Times New Roman" w:cs="Times New Roman"/>
          <w:szCs w:val="24"/>
        </w:rPr>
        <w:t xml:space="preserve"> </w:t>
      </w:r>
      <w:r>
        <w:rPr>
          <w:rFonts w:eastAsia="Times New Roman" w:cs="Times New Roman"/>
          <w:szCs w:val="24"/>
        </w:rPr>
        <w:t>Ναι.</w:t>
      </w:r>
    </w:p>
    <w:p w14:paraId="33B294AB" w14:textId="77777777" w:rsidR="00571D31" w:rsidRDefault="00B338ED">
      <w:pPr>
        <w:spacing w:after="0" w:line="600" w:lineRule="auto"/>
        <w:ind w:firstLine="720"/>
        <w:jc w:val="both"/>
        <w:rPr>
          <w:rFonts w:eastAsia="Times New Roman"/>
          <w:szCs w:val="24"/>
        </w:rPr>
      </w:pPr>
      <w:r w:rsidRPr="00990B5B">
        <w:rPr>
          <w:rFonts w:eastAsia="Times New Roman"/>
          <w:b/>
          <w:bCs/>
          <w:szCs w:val="24"/>
        </w:rPr>
        <w:lastRenderedPageBreak/>
        <w:t>ΠΡΟΕΔΡΕΥΩΝ (Μάριος Γεωργιάδης):</w:t>
      </w:r>
      <w:r>
        <w:rPr>
          <w:rFonts w:eastAsia="Times New Roman"/>
          <w:szCs w:val="24"/>
        </w:rPr>
        <w:t xml:space="preserve"> </w:t>
      </w:r>
      <w:r w:rsidRPr="00990B5B">
        <w:rPr>
          <w:rFonts w:eastAsia="Times New Roman"/>
          <w:szCs w:val="24"/>
        </w:rPr>
        <w:t xml:space="preserve">Συνεπώς η τροπολογία με γενικό αριθμό </w:t>
      </w:r>
      <w:r>
        <w:rPr>
          <w:rFonts w:eastAsia="Times New Roman"/>
          <w:szCs w:val="24"/>
        </w:rPr>
        <w:t xml:space="preserve">1743 </w:t>
      </w:r>
      <w:r w:rsidRPr="00990B5B">
        <w:rPr>
          <w:rFonts w:eastAsia="Times New Roman"/>
          <w:szCs w:val="24"/>
        </w:rPr>
        <w:t xml:space="preserve">και ειδικό </w:t>
      </w:r>
      <w:r>
        <w:rPr>
          <w:rFonts w:eastAsia="Times New Roman"/>
          <w:szCs w:val="24"/>
        </w:rPr>
        <w:t>134 έγινε δεκτή ως έχει</w:t>
      </w:r>
      <w:r w:rsidRPr="00990B5B">
        <w:rPr>
          <w:rFonts w:eastAsia="Times New Roman"/>
          <w:szCs w:val="24"/>
        </w:rPr>
        <w:t xml:space="preserve"> και εντάσσεται στο </w:t>
      </w:r>
      <w:r>
        <w:rPr>
          <w:rFonts w:eastAsia="Times New Roman"/>
          <w:szCs w:val="24"/>
        </w:rPr>
        <w:t>σχέδιο νόμου</w:t>
      </w:r>
      <w:r w:rsidRPr="00990B5B">
        <w:rPr>
          <w:rFonts w:eastAsia="Times New Roman"/>
          <w:szCs w:val="24"/>
        </w:rPr>
        <w:t xml:space="preserve"> ως ίδιο άρθρο.</w:t>
      </w:r>
    </w:p>
    <w:p w14:paraId="33B294AC"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33B294AD"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ακροτελεύτιο άρθρο;</w:t>
      </w:r>
    </w:p>
    <w:p w14:paraId="33B294AE"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b/>
          <w:szCs w:val="24"/>
        </w:rPr>
        <w:t>ΑΝΔΡΕΑΣ ΜΙΧΑΗΛΙΔΗΣ</w:t>
      </w:r>
      <w:r w:rsidRPr="00434B9A">
        <w:rPr>
          <w:rFonts w:eastAsia="Times New Roman" w:cs="Times New Roman"/>
          <w:b/>
          <w:szCs w:val="24"/>
        </w:rPr>
        <w:t>:</w:t>
      </w:r>
      <w:r w:rsidRPr="00434B9A">
        <w:rPr>
          <w:rFonts w:eastAsia="Times New Roman" w:cs="Times New Roman"/>
          <w:szCs w:val="24"/>
        </w:rPr>
        <w:t xml:space="preserve"> Ναι.</w:t>
      </w:r>
    </w:p>
    <w:p w14:paraId="33B294AF"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sidRPr="00434B9A">
        <w:rPr>
          <w:rFonts w:eastAsia="Times New Roman" w:cs="Times New Roman"/>
          <w:b/>
          <w:szCs w:val="24"/>
        </w:rPr>
        <w:t xml:space="preserve">: </w:t>
      </w:r>
      <w:r w:rsidRPr="00434B9A">
        <w:rPr>
          <w:rFonts w:eastAsia="Times New Roman" w:cs="Times New Roman"/>
          <w:szCs w:val="24"/>
        </w:rPr>
        <w:t>Ναι.</w:t>
      </w:r>
    </w:p>
    <w:p w14:paraId="33B294B0"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Ναι.</w:t>
      </w:r>
    </w:p>
    <w:p w14:paraId="33B294B1" w14:textId="77777777" w:rsidR="00571D31" w:rsidRDefault="00B338ED">
      <w:pPr>
        <w:tabs>
          <w:tab w:val="left" w:pos="3873"/>
        </w:tabs>
        <w:spacing w:after="0" w:line="600" w:lineRule="auto"/>
        <w:ind w:firstLine="720"/>
        <w:jc w:val="both"/>
        <w:rPr>
          <w:rFonts w:eastAsia="Times New Roman" w:cs="Times New Roman"/>
          <w:szCs w:val="24"/>
        </w:rPr>
      </w:pPr>
      <w:r w:rsidRPr="00434B9A">
        <w:rPr>
          <w:rFonts w:eastAsia="Times New Roman" w:cs="Times New Roman"/>
          <w:b/>
          <w:szCs w:val="24"/>
        </w:rPr>
        <w:t>ΙΩΑΝΝΗΣ ΣΑΧΙΝΙΔΗΣ:</w:t>
      </w:r>
      <w:r w:rsidRPr="00434B9A">
        <w:rPr>
          <w:rFonts w:eastAsia="Times New Roman" w:cs="Times New Roman"/>
          <w:szCs w:val="24"/>
        </w:rPr>
        <w:t xml:space="preserve"> Παρών.</w:t>
      </w:r>
    </w:p>
    <w:p w14:paraId="33B294B2"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b/>
          <w:szCs w:val="24"/>
        </w:rPr>
        <w:t>ΓΕΩΡΓΙΟΣ ΛΑΜΠΡΟΥΛΗΣ (ΣΤ΄</w:t>
      </w:r>
      <w:r w:rsidRPr="00941D64">
        <w:rPr>
          <w:rFonts w:eastAsia="Times New Roman" w:cs="Times New Roman"/>
          <w:b/>
          <w:szCs w:val="24"/>
        </w:rPr>
        <w:t xml:space="preserve"> Αντιπρόεδρος της Βουλής)</w:t>
      </w:r>
      <w:r w:rsidRPr="00434B9A">
        <w:rPr>
          <w:rFonts w:eastAsia="Times New Roman" w:cs="Times New Roman"/>
          <w:b/>
          <w:szCs w:val="24"/>
        </w:rPr>
        <w:t>:</w:t>
      </w:r>
      <w:r w:rsidRPr="00434B9A">
        <w:rPr>
          <w:rFonts w:eastAsia="Times New Roman" w:cs="Times New Roman"/>
          <w:szCs w:val="24"/>
        </w:rPr>
        <w:t xml:space="preserve"> </w:t>
      </w:r>
      <w:r>
        <w:rPr>
          <w:rFonts w:eastAsia="Times New Roman" w:cs="Times New Roman"/>
          <w:szCs w:val="24"/>
        </w:rPr>
        <w:t>Παρών.</w:t>
      </w:r>
    </w:p>
    <w:p w14:paraId="33B294B3" w14:textId="77777777" w:rsidR="00571D31" w:rsidRDefault="00B338ED">
      <w:pPr>
        <w:tabs>
          <w:tab w:val="left" w:pos="3873"/>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sidRPr="00434B9A">
        <w:rPr>
          <w:rFonts w:eastAsia="Times New Roman" w:cs="Times New Roman"/>
          <w:b/>
          <w:szCs w:val="24"/>
        </w:rPr>
        <w:t xml:space="preserve">: </w:t>
      </w:r>
      <w:r w:rsidRPr="00434B9A">
        <w:rPr>
          <w:rFonts w:eastAsia="Times New Roman" w:cs="Times New Roman"/>
          <w:szCs w:val="24"/>
        </w:rPr>
        <w:t xml:space="preserve">Ναι. </w:t>
      </w:r>
    </w:p>
    <w:p w14:paraId="33B294B4" w14:textId="77777777" w:rsidR="00571D31" w:rsidRDefault="00B338ED">
      <w:pPr>
        <w:tabs>
          <w:tab w:val="left" w:pos="3873"/>
        </w:tabs>
        <w:spacing w:after="0" w:line="600" w:lineRule="auto"/>
        <w:ind w:firstLine="720"/>
        <w:jc w:val="both"/>
        <w:rPr>
          <w:rFonts w:eastAsia="Times New Roman" w:cs="Times New Roman"/>
          <w:b/>
          <w:szCs w:val="24"/>
        </w:rPr>
      </w:pPr>
      <w:r>
        <w:rPr>
          <w:rFonts w:eastAsia="Times New Roman" w:cs="Times New Roman"/>
          <w:b/>
          <w:szCs w:val="24"/>
        </w:rPr>
        <w:t>ΓΡΗΓΟΡΗΣ ΨΑΡΙΑΝΟΣ:</w:t>
      </w:r>
      <w:r w:rsidRPr="00434B9A">
        <w:rPr>
          <w:rFonts w:eastAsia="Times New Roman" w:cs="Times New Roman"/>
          <w:b/>
          <w:szCs w:val="24"/>
        </w:rPr>
        <w:t xml:space="preserve"> </w:t>
      </w:r>
      <w:r w:rsidRPr="00434B9A">
        <w:rPr>
          <w:rFonts w:eastAsia="Times New Roman" w:cs="Times New Roman"/>
          <w:szCs w:val="24"/>
        </w:rPr>
        <w:t>Ναι.</w:t>
      </w:r>
    </w:p>
    <w:p w14:paraId="33B294B5" w14:textId="77777777" w:rsidR="00571D31" w:rsidRDefault="00B338ED">
      <w:pPr>
        <w:tabs>
          <w:tab w:val="left" w:pos="3873"/>
        </w:tabs>
        <w:spacing w:after="0" w:line="600" w:lineRule="auto"/>
        <w:ind w:firstLine="720"/>
        <w:jc w:val="both"/>
        <w:rPr>
          <w:rFonts w:eastAsia="Times New Roman" w:cs="Times New Roman"/>
          <w:szCs w:val="24"/>
        </w:rPr>
      </w:pPr>
      <w:r w:rsidRPr="00434B9A">
        <w:rPr>
          <w:rFonts w:eastAsia="Times New Roman" w:cs="Times New Roman"/>
          <w:b/>
          <w:szCs w:val="24"/>
        </w:rPr>
        <w:t>ΔΗΜΗΤΡΙΟΣ ΚΑΒΑΔΕΛΛΑΣ:</w:t>
      </w:r>
      <w:r w:rsidRPr="00434B9A">
        <w:rPr>
          <w:rFonts w:eastAsia="Times New Roman" w:cs="Times New Roman"/>
          <w:szCs w:val="24"/>
        </w:rPr>
        <w:t xml:space="preserve"> </w:t>
      </w:r>
      <w:r>
        <w:rPr>
          <w:rFonts w:eastAsia="Times New Roman" w:cs="Times New Roman"/>
          <w:szCs w:val="24"/>
        </w:rPr>
        <w:t>Ναι.</w:t>
      </w:r>
    </w:p>
    <w:p w14:paraId="33B294B6" w14:textId="77777777" w:rsidR="00571D31" w:rsidRDefault="00B338ED">
      <w:pPr>
        <w:spacing w:after="0" w:line="600" w:lineRule="auto"/>
        <w:ind w:firstLine="720"/>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Το ακροτελεύτιο άρθρο έγινε δεκτό κατά πλειοψηφία.</w:t>
      </w:r>
    </w:p>
    <w:p w14:paraId="33B294B7" w14:textId="77777777" w:rsidR="00571D31" w:rsidRDefault="00B338ED">
      <w:pPr>
        <w:spacing w:after="0" w:line="600" w:lineRule="auto"/>
        <w:ind w:firstLine="720"/>
        <w:jc w:val="both"/>
        <w:rPr>
          <w:rFonts w:eastAsia="Times New Roman" w:cs="Times New Roman"/>
          <w:szCs w:val="24"/>
        </w:rPr>
      </w:pPr>
      <w:r>
        <w:rPr>
          <w:rFonts w:eastAsia="Times New Roman" w:cs="Times New Roman"/>
          <w:szCs w:val="24"/>
        </w:rPr>
        <w:t xml:space="preserve">Συνεπώς το νομοσχέδιο του Υπουργείου </w:t>
      </w:r>
      <w:r w:rsidRPr="0040698E">
        <w:rPr>
          <w:rFonts w:eastAsia="Times New Roman" w:cs="Times New Roman"/>
          <w:szCs w:val="24"/>
        </w:rPr>
        <w:t>Υγείας</w:t>
      </w:r>
      <w:r>
        <w:rPr>
          <w:rFonts w:eastAsia="Times New Roman" w:cs="Times New Roman"/>
          <w:szCs w:val="24"/>
        </w:rPr>
        <w:t>:</w:t>
      </w:r>
      <w:r w:rsidRPr="0040698E">
        <w:rPr>
          <w:rFonts w:eastAsia="Times New Roman" w:cs="Times New Roman"/>
          <w:szCs w:val="24"/>
        </w:rPr>
        <w:t xml:space="preserve"> «Κύρωση της Σύμβασης Δωρεάς μεταξύ του Ιδρύματος "Κοινωφελές Ίδρυμα Σ. Νιάρχος" και του Ελληνικού Δημοσίου για την ενίσχυση και αναβάθμιση των υποδομών στον τομέα της Υγείας</w:t>
      </w:r>
      <w:r>
        <w:rPr>
          <w:rFonts w:eastAsia="Times New Roman" w:cs="Times New Roman"/>
          <w:szCs w:val="24"/>
        </w:rPr>
        <w:t xml:space="preserve"> και άλλες διατάξεις</w:t>
      </w:r>
      <w:r w:rsidRPr="0040698E">
        <w:rPr>
          <w:rFonts w:eastAsia="Times New Roman" w:cs="Times New Roman"/>
          <w:szCs w:val="24"/>
        </w:rPr>
        <w:t>»</w:t>
      </w:r>
      <w:r>
        <w:rPr>
          <w:rFonts w:eastAsia="Times New Roman" w:cs="Times New Roman"/>
          <w:szCs w:val="24"/>
        </w:rPr>
        <w:t xml:space="preserve"> έγινε δεκτό επί της αρχής και επί των άρθρων. </w:t>
      </w:r>
    </w:p>
    <w:p w14:paraId="33B294B8" w14:textId="77777777" w:rsidR="00571D31" w:rsidRDefault="00B338ED">
      <w:pPr>
        <w:spacing w:after="0" w:line="600" w:lineRule="auto"/>
        <w:ind w:firstLine="540"/>
        <w:jc w:val="both"/>
        <w:rPr>
          <w:rFonts w:eastAsia="Times New Roman"/>
          <w:szCs w:val="24"/>
        </w:rPr>
      </w:pPr>
      <w:r>
        <w:rPr>
          <w:rFonts w:eastAsia="Times New Roman"/>
          <w:szCs w:val="24"/>
        </w:rPr>
        <w:t>Προχωρούμε στην ψήφιση του νομοσχεδίου και στο σύνολο.</w:t>
      </w:r>
    </w:p>
    <w:p w14:paraId="33B294B9" w14:textId="77777777" w:rsidR="00571D31" w:rsidRDefault="00B338ED">
      <w:pPr>
        <w:spacing w:after="0" w:line="600" w:lineRule="auto"/>
        <w:ind w:firstLine="540"/>
        <w:jc w:val="both"/>
        <w:rPr>
          <w:rFonts w:ascii="Tahoma" w:eastAsia="Times New Roman" w:hAnsi="Tahoma" w:cs="Tahoma"/>
          <w:szCs w:val="24"/>
        </w:rPr>
      </w:pPr>
      <w:r>
        <w:rPr>
          <w:rFonts w:eastAsia="Times New Roman"/>
          <w:szCs w:val="24"/>
        </w:rPr>
        <w:t>Ερωτάται το Τμήμα: Γίνεται δεκτό το νομοσχέδιο και στο σύνολο;</w:t>
      </w:r>
    </w:p>
    <w:p w14:paraId="33B294BA" w14:textId="77777777" w:rsidR="00571D31" w:rsidRDefault="00B338ED">
      <w:pPr>
        <w:spacing w:after="0" w:line="600" w:lineRule="auto"/>
        <w:ind w:firstLine="540"/>
        <w:jc w:val="both"/>
        <w:rPr>
          <w:rFonts w:eastAsia="Times New Roman" w:cs="Times New Roman"/>
          <w:szCs w:val="24"/>
        </w:rPr>
      </w:pPr>
      <w:r>
        <w:rPr>
          <w:rFonts w:eastAsia="Times New Roman"/>
          <w:b/>
          <w:szCs w:val="24"/>
        </w:rPr>
        <w:lastRenderedPageBreak/>
        <w:t xml:space="preserve">ΑΝΔΡΕΑΣ ΜΙΧΑΗΛΙΔΗΣ: </w:t>
      </w:r>
      <w:r>
        <w:rPr>
          <w:rFonts w:eastAsia="Times New Roman"/>
          <w:szCs w:val="24"/>
        </w:rPr>
        <w:t>Ναι.</w:t>
      </w:r>
    </w:p>
    <w:p w14:paraId="33B294BB" w14:textId="77777777" w:rsidR="00571D31" w:rsidRDefault="00B338ED">
      <w:pPr>
        <w:spacing w:after="0" w:line="600" w:lineRule="auto"/>
        <w:ind w:firstLine="540"/>
        <w:jc w:val="both"/>
        <w:rPr>
          <w:rFonts w:eastAsia="Times New Roman"/>
          <w:szCs w:val="24"/>
        </w:rPr>
      </w:pPr>
      <w:r>
        <w:rPr>
          <w:rFonts w:eastAsia="Times New Roman"/>
          <w:b/>
          <w:szCs w:val="24"/>
        </w:rPr>
        <w:t xml:space="preserve">ΓΕΡΑΣΙΜΟΣ ΓΙΑΚΟΥΜΑΤΟΣ: </w:t>
      </w:r>
      <w:r>
        <w:rPr>
          <w:rFonts w:eastAsia="Times New Roman"/>
          <w:szCs w:val="24"/>
        </w:rPr>
        <w:t>Ναι.</w:t>
      </w:r>
    </w:p>
    <w:p w14:paraId="33B294BC" w14:textId="77777777" w:rsidR="00571D31" w:rsidRDefault="00B338ED">
      <w:pPr>
        <w:spacing w:after="0" w:line="600" w:lineRule="auto"/>
        <w:ind w:firstLine="540"/>
        <w:jc w:val="both"/>
        <w:rPr>
          <w:rFonts w:eastAsia="Times New Roman"/>
          <w:szCs w:val="24"/>
        </w:rPr>
      </w:pPr>
      <w:r>
        <w:rPr>
          <w:rFonts w:eastAsia="Times New Roman"/>
          <w:b/>
          <w:szCs w:val="24"/>
        </w:rPr>
        <w:t xml:space="preserve">ΓΕΩΡΓΙΟΣ - ΔΗΜΗΤΡΙΟΣ ΚΑΡΡΑΣ: </w:t>
      </w:r>
      <w:r>
        <w:rPr>
          <w:rFonts w:eastAsia="Times New Roman"/>
          <w:szCs w:val="24"/>
        </w:rPr>
        <w:t>Ναι.</w:t>
      </w:r>
    </w:p>
    <w:p w14:paraId="33B294BD" w14:textId="77777777" w:rsidR="00571D31" w:rsidRDefault="00B338ED">
      <w:pPr>
        <w:spacing w:after="0" w:line="600" w:lineRule="auto"/>
        <w:ind w:firstLine="540"/>
        <w:jc w:val="both"/>
        <w:rPr>
          <w:rFonts w:eastAsia="Times New Roman"/>
          <w:szCs w:val="24"/>
        </w:rPr>
      </w:pPr>
      <w:r>
        <w:rPr>
          <w:rFonts w:eastAsia="Times New Roman"/>
          <w:b/>
          <w:szCs w:val="24"/>
        </w:rPr>
        <w:t xml:space="preserve">ΙΩΑΝΝΗΣ ΣΑΧΙΝΙΔΗΣ: </w:t>
      </w:r>
      <w:r>
        <w:rPr>
          <w:rFonts w:eastAsia="Times New Roman"/>
          <w:szCs w:val="24"/>
        </w:rPr>
        <w:t>Παρών.</w:t>
      </w:r>
    </w:p>
    <w:p w14:paraId="33B294BE" w14:textId="77777777" w:rsidR="00571D31" w:rsidRDefault="00B338ED">
      <w:pPr>
        <w:spacing w:after="0" w:line="600" w:lineRule="auto"/>
        <w:ind w:firstLine="54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Παρών.</w:t>
      </w:r>
    </w:p>
    <w:p w14:paraId="33B294BF" w14:textId="77777777" w:rsidR="00571D31" w:rsidRDefault="00B338ED">
      <w:pPr>
        <w:spacing w:after="0" w:line="600" w:lineRule="auto"/>
        <w:ind w:firstLine="54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3B294C0" w14:textId="77777777" w:rsidR="00571D31" w:rsidRDefault="00B338ED">
      <w:pPr>
        <w:spacing w:after="0" w:line="600" w:lineRule="auto"/>
        <w:ind w:firstLine="540"/>
        <w:jc w:val="both"/>
        <w:rPr>
          <w:rFonts w:eastAsia="Times New Roman"/>
          <w:szCs w:val="24"/>
        </w:rPr>
      </w:pPr>
      <w:r>
        <w:rPr>
          <w:rFonts w:eastAsia="Times New Roman"/>
          <w:b/>
          <w:szCs w:val="24"/>
        </w:rPr>
        <w:t>ΓΡΗΓΟΡΗΣ ΨΑΡΙΑΝΟΣ:</w:t>
      </w:r>
      <w:r>
        <w:rPr>
          <w:rFonts w:eastAsia="Times New Roman"/>
          <w:szCs w:val="24"/>
        </w:rPr>
        <w:t xml:space="preserve"> Ναι.</w:t>
      </w:r>
    </w:p>
    <w:p w14:paraId="33B294C1" w14:textId="77777777" w:rsidR="00571D31" w:rsidRDefault="00B338ED">
      <w:pPr>
        <w:spacing w:after="0" w:line="600" w:lineRule="auto"/>
        <w:ind w:firstLine="540"/>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33B294C2" w14:textId="77777777" w:rsidR="00571D31" w:rsidRDefault="00B338ED">
      <w:pPr>
        <w:spacing w:after="0" w:line="600" w:lineRule="auto"/>
        <w:ind w:firstLine="540"/>
        <w:jc w:val="both"/>
        <w:rPr>
          <w:rFonts w:eastAsia="Times New Roman"/>
          <w:b/>
          <w:szCs w:val="24"/>
        </w:rPr>
      </w:pPr>
      <w:r>
        <w:rPr>
          <w:rFonts w:eastAsia="Times New Roman"/>
          <w:b/>
        </w:rPr>
        <w:t>ΠΡΟΕΔΡΕΥΩΝ (Μάριος Γεωργιάδης):</w:t>
      </w:r>
      <w:r w:rsidRPr="00725A6B">
        <w:rPr>
          <w:rFonts w:eastAsia="Times New Roman"/>
          <w:szCs w:val="24"/>
        </w:rPr>
        <w:t xml:space="preserve"> Το νομοσχέδιο έγινε δεκτό και στο σύνολο κατά πλειοψηφία.</w:t>
      </w:r>
    </w:p>
    <w:p w14:paraId="33B294C3" w14:textId="77777777" w:rsidR="00571D31" w:rsidRDefault="00B338ED">
      <w:pPr>
        <w:spacing w:after="0" w:line="600" w:lineRule="auto"/>
        <w:ind w:firstLine="540"/>
        <w:jc w:val="both"/>
        <w:rPr>
          <w:rFonts w:eastAsia="Times New Roman"/>
          <w:szCs w:val="24"/>
        </w:rPr>
      </w:pPr>
      <w:r>
        <w:rPr>
          <w:rFonts w:eastAsia="Times New Roman"/>
          <w:szCs w:val="24"/>
        </w:rPr>
        <w:t>Συνεπώς το νομοσχέδιο του Υπουργείου Υγείας: «</w:t>
      </w:r>
      <w:r w:rsidRPr="009642B6">
        <w:rPr>
          <w:rFonts w:eastAsia="Times New Roman"/>
          <w:szCs w:val="24"/>
        </w:rPr>
        <w:t>Κύρωση της Σύμβασης Δωρεάς μεταξύ του Ιδρύματος "Κοινωφελές Ίδρυμα Σ. Νιάρχος" και του Ελληνικού Δημοσίου για την ενίσχυση και αναβάθμιση των υποδομών στον τομέα της Υγείας</w:t>
      </w:r>
      <w:r>
        <w:rPr>
          <w:rFonts w:eastAsia="Times New Roman"/>
          <w:szCs w:val="24"/>
        </w:rPr>
        <w:t xml:space="preserve"> και άλλες διατάξεις</w:t>
      </w:r>
      <w:r w:rsidRPr="009642B6">
        <w:rPr>
          <w:rFonts w:eastAsia="Times New Roman"/>
          <w:szCs w:val="24"/>
        </w:rPr>
        <w:t>»</w:t>
      </w:r>
      <w:r w:rsidRPr="00034F34">
        <w:rPr>
          <w:rFonts w:eastAsia="Times New Roman"/>
          <w:szCs w:val="24"/>
        </w:rPr>
        <w:t xml:space="preserve"> έγινε δεκτό κατά πλειοψηφία, σε μόνη συζήτηση, επί της αρχής, των άρθρων και του συνόλου και έχει ως εξής:</w:t>
      </w:r>
    </w:p>
    <w:p w14:paraId="33B294C4" w14:textId="42C979FA" w:rsidR="00571D31" w:rsidDel="0011385A" w:rsidRDefault="0011385A">
      <w:pPr>
        <w:spacing w:after="0" w:line="600" w:lineRule="auto"/>
        <w:ind w:firstLine="540"/>
        <w:jc w:val="center"/>
        <w:rPr>
          <w:del w:id="34" w:author="Φλούδα Χριστίνα" w:date="2018-10-02T12:25:00Z"/>
          <w:rFonts w:eastAsia="Times New Roman"/>
          <w:color w:val="FF0000"/>
          <w:szCs w:val="24"/>
        </w:rPr>
      </w:pPr>
      <w:ins w:id="35" w:author="Φλούδα Χριστίνα" w:date="2018-10-02T12:25:00Z">
        <w:r w:rsidDel="0011385A">
          <w:rPr>
            <w:rFonts w:eastAsia="Times New Roman"/>
            <w:color w:val="FF0000"/>
            <w:szCs w:val="24"/>
          </w:rPr>
          <w:t xml:space="preserve"> </w:t>
        </w:r>
      </w:ins>
      <w:del w:id="36" w:author="Φλούδα Χριστίνα" w:date="2018-10-02T12:25:00Z">
        <w:r w:rsidR="00B338ED" w:rsidDel="0011385A">
          <w:rPr>
            <w:rFonts w:eastAsia="Times New Roman"/>
            <w:color w:val="FF0000"/>
            <w:szCs w:val="24"/>
          </w:rPr>
          <w:delText>(</w:delText>
        </w:r>
        <w:r w:rsidR="00B338ED" w:rsidRPr="00034F34" w:rsidDel="0011385A">
          <w:rPr>
            <w:rFonts w:eastAsia="Times New Roman"/>
            <w:color w:val="FF0000"/>
            <w:szCs w:val="24"/>
          </w:rPr>
          <w:delText>ΑΛΛΑΓΗ ΣΕΛΙΔΑΣ</w:delText>
        </w:r>
        <w:r w:rsidR="00B338ED" w:rsidDel="0011385A">
          <w:rPr>
            <w:rFonts w:eastAsia="Times New Roman"/>
            <w:color w:val="FF0000"/>
            <w:szCs w:val="24"/>
          </w:rPr>
          <w:delText>)</w:delText>
        </w:r>
      </w:del>
    </w:p>
    <w:p w14:paraId="33B294C5" w14:textId="77777777" w:rsidR="00571D31" w:rsidRDefault="00B338ED">
      <w:pPr>
        <w:spacing w:after="0" w:line="600" w:lineRule="auto"/>
        <w:ind w:firstLine="540"/>
        <w:jc w:val="center"/>
        <w:rPr>
          <w:rFonts w:eastAsia="Times New Roman"/>
          <w:color w:val="FF0000"/>
          <w:szCs w:val="24"/>
        </w:rPr>
      </w:pPr>
      <w:r w:rsidRPr="00034F34">
        <w:rPr>
          <w:rFonts w:eastAsia="Times New Roman"/>
          <w:color w:val="FF0000"/>
          <w:szCs w:val="24"/>
        </w:rPr>
        <w:t>(Να καταχωριστεί το κείμενο του νομοσχεδίου σελ.287</w:t>
      </w:r>
      <w:r w:rsidRPr="00034F34">
        <w:rPr>
          <w:rFonts w:eastAsia="Times New Roman"/>
          <w:color w:val="FF0000"/>
          <w:szCs w:val="24"/>
          <w:vertAlign w:val="superscript"/>
        </w:rPr>
        <w:t xml:space="preserve"> </w:t>
      </w:r>
      <w:r w:rsidRPr="00034F34">
        <w:rPr>
          <w:rFonts w:eastAsia="Times New Roman"/>
          <w:color w:val="FF0000"/>
          <w:szCs w:val="24"/>
        </w:rPr>
        <w:t>α)</w:t>
      </w:r>
    </w:p>
    <w:p w14:paraId="33B294C6" w14:textId="57D3E0B6" w:rsidR="00571D31" w:rsidDel="0011385A" w:rsidRDefault="00B338ED">
      <w:pPr>
        <w:spacing w:after="0" w:line="600" w:lineRule="auto"/>
        <w:ind w:firstLine="540"/>
        <w:jc w:val="center"/>
        <w:rPr>
          <w:del w:id="37" w:author="Φλούδα Χριστίνα" w:date="2018-10-02T12:25:00Z"/>
          <w:rFonts w:eastAsia="Times New Roman"/>
          <w:b/>
        </w:rPr>
      </w:pPr>
      <w:del w:id="38" w:author="Φλούδα Χριστίνα" w:date="2018-10-02T12:25:00Z">
        <w:r w:rsidDel="0011385A">
          <w:rPr>
            <w:rFonts w:eastAsia="Times New Roman"/>
            <w:color w:val="FF0000"/>
            <w:szCs w:val="24"/>
          </w:rPr>
          <w:delText>(</w:delText>
        </w:r>
        <w:r w:rsidRPr="00034F34" w:rsidDel="0011385A">
          <w:rPr>
            <w:rFonts w:eastAsia="Times New Roman"/>
            <w:color w:val="FF0000"/>
            <w:szCs w:val="24"/>
          </w:rPr>
          <w:delText>ΑΛΛΑΓΗ ΣΕΛΙΔΑΣ</w:delText>
        </w:r>
        <w:r w:rsidDel="0011385A">
          <w:rPr>
            <w:rFonts w:eastAsia="Times New Roman"/>
            <w:b/>
          </w:rPr>
          <w:delText>)</w:delText>
        </w:r>
      </w:del>
    </w:p>
    <w:p w14:paraId="33B294C7" w14:textId="77777777" w:rsidR="00571D31" w:rsidRDefault="00B338ED">
      <w:pPr>
        <w:spacing w:after="0" w:line="600" w:lineRule="auto"/>
        <w:ind w:firstLine="540"/>
        <w:jc w:val="both"/>
        <w:rPr>
          <w:rFonts w:eastAsia="Times New Roman"/>
          <w:szCs w:val="24"/>
        </w:rPr>
      </w:pPr>
      <w:bookmarkStart w:id="39" w:name="_GoBack"/>
      <w:bookmarkEnd w:id="39"/>
      <w:r>
        <w:rPr>
          <w:rFonts w:eastAsia="Times New Roman"/>
          <w:b/>
        </w:rPr>
        <w:lastRenderedPageBreak/>
        <w:t>ΠΡΟΕΔΡΕΥΩΝ (Μάριος Γεωργιάδης):</w:t>
      </w:r>
      <w:r>
        <w:rPr>
          <w:rFonts w:eastAsia="Times New Roman"/>
          <w:b/>
          <w:szCs w:val="24"/>
        </w:rPr>
        <w:t xml:space="preserve"> </w:t>
      </w:r>
      <w:r>
        <w:rPr>
          <w:rFonts w:eastAsia="Times New Roman"/>
          <w:szCs w:val="24"/>
        </w:rPr>
        <w:t>Κυρίες και κύριοι συνάδελφοι, παρακαλώ το Τμήμα να εξουσιοδοτήσει το Προεδρείο για την υπ’ ευθύνη του επικύρωση των Πρακτικών ως προς την ψήφιση στο σύνολο του παραπάνω νομοσχεδίου.</w:t>
      </w:r>
    </w:p>
    <w:p w14:paraId="33B294C8" w14:textId="77777777" w:rsidR="00571D31" w:rsidRDefault="00B338ED">
      <w:pPr>
        <w:spacing w:after="0" w:line="600" w:lineRule="auto"/>
        <w:ind w:firstLine="54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33B294C9" w14:textId="77777777" w:rsidR="00571D31" w:rsidRDefault="00B338ED">
      <w:pPr>
        <w:spacing w:after="0" w:line="600" w:lineRule="auto"/>
        <w:ind w:firstLine="540"/>
        <w:jc w:val="both"/>
        <w:rPr>
          <w:rFonts w:eastAsia="Times New Roman"/>
          <w:szCs w:val="24"/>
        </w:rPr>
      </w:pPr>
      <w:r>
        <w:rPr>
          <w:rFonts w:eastAsia="Times New Roman"/>
          <w:b/>
        </w:rPr>
        <w:t>ΠΡΟΕΔΡΕΥΩΝ (Μάριος Γεωργιάδης):</w:t>
      </w:r>
      <w:r>
        <w:rPr>
          <w:rFonts w:eastAsia="Times New Roman"/>
          <w:b/>
          <w:szCs w:val="24"/>
        </w:rPr>
        <w:t xml:space="preserve"> </w:t>
      </w:r>
      <w:r>
        <w:rPr>
          <w:rFonts w:eastAsia="Times New Roman"/>
          <w:szCs w:val="24"/>
        </w:rPr>
        <w:t>Συνεπώς το Τμήμα παρέσχε τη ζητηθείσα εξουσιοδότηση.</w:t>
      </w:r>
    </w:p>
    <w:p w14:paraId="33B294CA" w14:textId="77777777" w:rsidR="00571D31" w:rsidRDefault="00B338ED">
      <w:pPr>
        <w:spacing w:after="0" w:line="600" w:lineRule="auto"/>
        <w:ind w:firstLine="540"/>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33B294CB" w14:textId="77777777" w:rsidR="00571D31" w:rsidRDefault="00B338ED">
      <w:pPr>
        <w:spacing w:after="0" w:line="600" w:lineRule="auto"/>
        <w:ind w:firstLine="54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33B294CC" w14:textId="77777777" w:rsidR="00571D31" w:rsidRDefault="00B338ED">
      <w:pPr>
        <w:spacing w:after="0" w:line="600" w:lineRule="auto"/>
        <w:ind w:firstLine="540"/>
        <w:jc w:val="both"/>
        <w:rPr>
          <w:rFonts w:eastAsia="Times New Roman"/>
          <w:szCs w:val="24"/>
        </w:rPr>
      </w:pPr>
      <w:r>
        <w:rPr>
          <w:rFonts w:eastAsia="Times New Roman"/>
          <w:b/>
        </w:rPr>
        <w:t>ΠΡΟΕΔΡΕΥΩΝ (Μάριος Γεωργιάδης):</w:t>
      </w:r>
      <w:r>
        <w:rPr>
          <w:rFonts w:eastAsia="Times New Roman"/>
          <w:b/>
          <w:szCs w:val="24"/>
        </w:rPr>
        <w:t xml:space="preserve"> </w:t>
      </w:r>
      <w:r>
        <w:rPr>
          <w:rFonts w:eastAsia="Times New Roman"/>
          <w:szCs w:val="24"/>
        </w:rPr>
        <w:t xml:space="preserve">Με τη συναίνεση του Τμήματος και ώρα 17.16΄ </w:t>
      </w:r>
      <w:proofErr w:type="spellStart"/>
      <w:r>
        <w:rPr>
          <w:rFonts w:eastAsia="Times New Roman"/>
          <w:szCs w:val="24"/>
        </w:rPr>
        <w:t>λύεται</w:t>
      </w:r>
      <w:proofErr w:type="spellEnd"/>
      <w:r>
        <w:rPr>
          <w:rFonts w:eastAsia="Times New Roman"/>
          <w:szCs w:val="24"/>
        </w:rPr>
        <w:t xml:space="preserve"> η συνεδρίαση. </w:t>
      </w:r>
    </w:p>
    <w:p w14:paraId="33B294CD" w14:textId="77777777" w:rsidR="00571D31" w:rsidRDefault="00B338ED">
      <w:pPr>
        <w:spacing w:after="0" w:line="600" w:lineRule="auto"/>
        <w:ind w:firstLine="540"/>
        <w:jc w:val="both"/>
        <w:rPr>
          <w:rFonts w:eastAsia="Times New Roman"/>
          <w:szCs w:val="24"/>
        </w:rPr>
      </w:pPr>
      <w:r>
        <w:rPr>
          <w:rFonts w:eastAsia="Times New Roman"/>
          <w:szCs w:val="24"/>
        </w:rPr>
        <w:t>Εύχομαι σε όλους καλό απόγευμα.</w:t>
      </w:r>
    </w:p>
    <w:p w14:paraId="33B294CE" w14:textId="77777777" w:rsidR="00571D31" w:rsidRDefault="00B338ED">
      <w:pPr>
        <w:spacing w:after="0" w:line="600" w:lineRule="auto"/>
        <w:ind w:firstLine="709"/>
        <w:jc w:val="both"/>
        <w:rPr>
          <w:rFonts w:eastAsia="Times New Roman"/>
          <w:szCs w:val="24"/>
        </w:rPr>
      </w:pPr>
      <w:r>
        <w:rPr>
          <w:rFonts w:eastAsia="Times New Roman"/>
          <w:b/>
          <w:szCs w:val="24"/>
        </w:rPr>
        <w:t>Ο ΠΡΟΕΔΡΟΣ                                                                   ΟΙ ΓΡΑΜΜΑΤΕΙΣ</w:t>
      </w:r>
    </w:p>
    <w:sectPr w:rsidR="00571D3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cDz9SthpFLx6bvcufKcRSHZPoqA=" w:salt="j1mlzID+qIuAAxSRopEm/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31"/>
    <w:rsid w:val="0011385A"/>
    <w:rsid w:val="00571D31"/>
    <w:rsid w:val="00B338ED"/>
    <w:rsid w:val="00F764D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29056"/>
  <w15:docId w15:val="{26813C18-1661-4B33-8F7B-4C9BAB4C1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317B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317BF"/>
    <w:rPr>
      <w:rFonts w:ascii="Segoe UI" w:hAnsi="Segoe UI" w:cs="Segoe UI"/>
      <w:sz w:val="18"/>
      <w:szCs w:val="18"/>
    </w:rPr>
  </w:style>
  <w:style w:type="paragraph" w:styleId="a4">
    <w:name w:val="Revision"/>
    <w:hidden/>
    <w:uiPriority w:val="99"/>
    <w:semiHidden/>
    <w:rsid w:val="005174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5</Recordings>
    <MetadataID xmlns="641f345b-441b-4b81-9152-adc2e73ba5e1">689</MetadataID>
    <Session xmlns="641f345b-441b-4b81-9152-adc2e73ba5e1">Γ´</Session>
    <Date xmlns="641f345b-441b-4b81-9152-adc2e73ba5e1">2018-09-19T21:00:00+00:00</Date>
    <Status xmlns="641f345b-441b-4b81-9152-adc2e73ba5e1">
      <Url>http://srv-sp1/praktika/Lists/Incoming_Metadata/EditForm.aspx?ID=689&amp;Source=/praktika/Recordings_Library/Forms/AllItems.aspx</Url>
      <Description>Δημοσιεύτηκε</Description>
    </Status>
    <Meeting xmlns="641f345b-441b-4b81-9152-adc2e73ba5e1">ΙΕ´</Meeting>
  </documentManagement>
</p:properties>
</file>

<file path=customXml/itemProps1.xml><?xml version="1.0" encoding="utf-8"?>
<ds:datastoreItem xmlns:ds="http://schemas.openxmlformats.org/officeDocument/2006/customXml" ds:itemID="{3FC2CD44-1567-4E4A-BD5B-D3836B0F585A}">
  <ds:schemaRefs>
    <ds:schemaRef ds:uri="http://schemas.microsoft.com/sharepoint/v3/contenttype/forms"/>
  </ds:schemaRefs>
</ds:datastoreItem>
</file>

<file path=customXml/itemProps2.xml><?xml version="1.0" encoding="utf-8"?>
<ds:datastoreItem xmlns:ds="http://schemas.openxmlformats.org/officeDocument/2006/customXml" ds:itemID="{0636FD30-9AFE-40EB-979C-BD5F61FA48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539DFA-51A1-4A8C-A2F1-7728FCE2F540}">
  <ds:schemaRefs>
    <ds:schemaRef ds:uri="641f345b-441b-4b81-9152-adc2e73ba5e1"/>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263</Pages>
  <Words>50166</Words>
  <Characters>270899</Characters>
  <Application>Microsoft Office Word</Application>
  <DocSecurity>0</DocSecurity>
  <Lines>2257</Lines>
  <Paragraphs>640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320425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2018-09-27T08:37:00Z</dcterms:created>
  <dcterms:modified xsi:type="dcterms:W3CDTF">2018-10-02T09:25:00Z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