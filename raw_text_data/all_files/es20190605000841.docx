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76EBC" w14:textId="77777777" w:rsidR="00F7095F" w:rsidRPr="00F7095F" w:rsidRDefault="00F7095F" w:rsidP="00F7095F">
      <w:pPr>
        <w:spacing w:after="0" w:line="360" w:lineRule="auto"/>
        <w:rPr>
          <w:ins w:id="0" w:author="Φλούδα Χριστίνα" w:date="2019-06-14T11:42:00Z"/>
          <w:rFonts w:eastAsia="Times New Roman"/>
          <w:szCs w:val="24"/>
          <w:lang w:eastAsia="en-US"/>
        </w:rPr>
      </w:pPr>
      <w:bookmarkStart w:id="1" w:name="_GoBack"/>
      <w:bookmarkEnd w:id="1"/>
      <w:ins w:id="2" w:author="Φλούδα Χριστίνα" w:date="2019-06-14T11:42:00Z">
        <w:r w:rsidRPr="00F7095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46FE2A9" w14:textId="77777777" w:rsidR="00F7095F" w:rsidRPr="00F7095F" w:rsidRDefault="00F7095F" w:rsidP="00F7095F">
      <w:pPr>
        <w:spacing w:after="0" w:line="360" w:lineRule="auto"/>
        <w:rPr>
          <w:ins w:id="3" w:author="Φλούδα Χριστίνα" w:date="2019-06-14T11:42:00Z"/>
          <w:rFonts w:eastAsia="Times New Roman"/>
          <w:szCs w:val="24"/>
          <w:lang w:eastAsia="en-US"/>
        </w:rPr>
      </w:pPr>
    </w:p>
    <w:p w14:paraId="4357485C" w14:textId="77777777" w:rsidR="00F7095F" w:rsidRPr="00F7095F" w:rsidRDefault="00F7095F" w:rsidP="00F7095F">
      <w:pPr>
        <w:spacing w:after="0" w:line="360" w:lineRule="auto"/>
        <w:rPr>
          <w:ins w:id="4" w:author="Φλούδα Χριστίνα" w:date="2019-06-14T11:42:00Z"/>
          <w:rFonts w:eastAsia="Times New Roman"/>
          <w:szCs w:val="24"/>
          <w:lang w:eastAsia="en-US"/>
        </w:rPr>
      </w:pPr>
      <w:ins w:id="5" w:author="Φλούδα Χριστίνα" w:date="2019-06-14T11:42:00Z">
        <w:r w:rsidRPr="00F7095F">
          <w:rPr>
            <w:rFonts w:eastAsia="Times New Roman"/>
            <w:szCs w:val="24"/>
            <w:lang w:eastAsia="en-US"/>
          </w:rPr>
          <w:t>ΠΙΝΑΚΑΣ ΠΕΡΙΕΧΟΜΕΝΩΝ</w:t>
        </w:r>
      </w:ins>
    </w:p>
    <w:p w14:paraId="067FB888" w14:textId="77777777" w:rsidR="00F7095F" w:rsidRPr="00F7095F" w:rsidRDefault="00F7095F" w:rsidP="00F7095F">
      <w:pPr>
        <w:spacing w:after="0" w:line="360" w:lineRule="auto"/>
        <w:rPr>
          <w:ins w:id="6" w:author="Φλούδα Χριστίνα" w:date="2019-06-14T11:42:00Z"/>
          <w:rFonts w:eastAsia="Times New Roman"/>
          <w:szCs w:val="24"/>
          <w:lang w:eastAsia="en-US"/>
        </w:rPr>
      </w:pPr>
      <w:ins w:id="7" w:author="Φλούδα Χριστίνα" w:date="2019-06-14T11:42:00Z">
        <w:r w:rsidRPr="00F7095F">
          <w:rPr>
            <w:rFonts w:eastAsia="Times New Roman"/>
            <w:szCs w:val="24"/>
            <w:lang w:eastAsia="en-US"/>
          </w:rPr>
          <w:t xml:space="preserve">ΙΖ΄ ΠΕΡΙΟΔΟΣ </w:t>
        </w:r>
      </w:ins>
    </w:p>
    <w:p w14:paraId="6CD6FB57" w14:textId="77777777" w:rsidR="00F7095F" w:rsidRPr="00F7095F" w:rsidRDefault="00F7095F" w:rsidP="00F7095F">
      <w:pPr>
        <w:spacing w:after="0" w:line="360" w:lineRule="auto"/>
        <w:rPr>
          <w:ins w:id="8" w:author="Φλούδα Χριστίνα" w:date="2019-06-14T11:42:00Z"/>
          <w:rFonts w:eastAsia="Times New Roman"/>
          <w:szCs w:val="24"/>
          <w:lang w:eastAsia="en-US"/>
        </w:rPr>
      </w:pPr>
      <w:ins w:id="9" w:author="Φλούδα Χριστίνα" w:date="2019-06-14T11:42:00Z">
        <w:r w:rsidRPr="00F7095F">
          <w:rPr>
            <w:rFonts w:eastAsia="Times New Roman"/>
            <w:szCs w:val="24"/>
            <w:lang w:eastAsia="en-US"/>
          </w:rPr>
          <w:t>ΠΡΟΕΔΡΕΥΟΜΕΝΗΣ ΚΟΙΝΟΒΟΥΛΕΥΤΙΚΗΣ ΔΗΜΟΚΡΑΤΙΑΣ</w:t>
        </w:r>
      </w:ins>
    </w:p>
    <w:p w14:paraId="0E7532D1" w14:textId="77777777" w:rsidR="00F7095F" w:rsidRPr="00F7095F" w:rsidRDefault="00F7095F" w:rsidP="00F7095F">
      <w:pPr>
        <w:spacing w:after="0" w:line="360" w:lineRule="auto"/>
        <w:rPr>
          <w:ins w:id="10" w:author="Φλούδα Χριστίνα" w:date="2019-06-14T11:42:00Z"/>
          <w:rFonts w:eastAsia="Times New Roman"/>
          <w:szCs w:val="24"/>
          <w:lang w:eastAsia="en-US"/>
        </w:rPr>
      </w:pPr>
      <w:ins w:id="11" w:author="Φλούδα Χριστίνα" w:date="2019-06-14T11:42:00Z">
        <w:r w:rsidRPr="00F7095F">
          <w:rPr>
            <w:rFonts w:eastAsia="Times New Roman"/>
            <w:szCs w:val="24"/>
            <w:lang w:eastAsia="en-US"/>
          </w:rPr>
          <w:t>ΣΥΝΟΔΟΣ Δ΄</w:t>
        </w:r>
      </w:ins>
    </w:p>
    <w:p w14:paraId="412B394B" w14:textId="77777777" w:rsidR="00F7095F" w:rsidRPr="00F7095F" w:rsidRDefault="00F7095F" w:rsidP="00F7095F">
      <w:pPr>
        <w:spacing w:after="0" w:line="360" w:lineRule="auto"/>
        <w:rPr>
          <w:ins w:id="12" w:author="Φλούδα Χριστίνα" w:date="2019-06-14T11:42:00Z"/>
          <w:rFonts w:eastAsia="Times New Roman"/>
          <w:szCs w:val="24"/>
          <w:lang w:eastAsia="en-US"/>
        </w:rPr>
      </w:pPr>
    </w:p>
    <w:p w14:paraId="3241C305" w14:textId="77777777" w:rsidR="00F7095F" w:rsidRPr="00F7095F" w:rsidRDefault="00F7095F" w:rsidP="00F7095F">
      <w:pPr>
        <w:spacing w:after="0" w:line="360" w:lineRule="auto"/>
        <w:rPr>
          <w:ins w:id="13" w:author="Φλούδα Χριστίνα" w:date="2019-06-14T11:42:00Z"/>
          <w:rFonts w:eastAsia="Times New Roman"/>
          <w:szCs w:val="24"/>
          <w:lang w:eastAsia="en-US"/>
        </w:rPr>
      </w:pPr>
      <w:ins w:id="14" w:author="Φλούδα Χριστίνα" w:date="2019-06-14T11:42:00Z">
        <w:r w:rsidRPr="00F7095F">
          <w:rPr>
            <w:rFonts w:eastAsia="Times New Roman"/>
            <w:szCs w:val="24"/>
            <w:lang w:eastAsia="en-US"/>
          </w:rPr>
          <w:t>ΣΥΝΕΔΡΙΑΣΗ ΡΛ΄</w:t>
        </w:r>
      </w:ins>
    </w:p>
    <w:p w14:paraId="1FE36951" w14:textId="77777777" w:rsidR="00F7095F" w:rsidRPr="00F7095F" w:rsidRDefault="00F7095F" w:rsidP="00F7095F">
      <w:pPr>
        <w:spacing w:after="0" w:line="360" w:lineRule="auto"/>
        <w:rPr>
          <w:ins w:id="15" w:author="Φλούδα Χριστίνα" w:date="2019-06-14T11:42:00Z"/>
          <w:rFonts w:eastAsia="Times New Roman"/>
          <w:szCs w:val="24"/>
          <w:lang w:eastAsia="en-US"/>
        </w:rPr>
      </w:pPr>
      <w:ins w:id="16" w:author="Φλούδα Χριστίνα" w:date="2019-06-14T11:42:00Z">
        <w:r w:rsidRPr="00F7095F">
          <w:rPr>
            <w:rFonts w:eastAsia="Times New Roman"/>
            <w:szCs w:val="24"/>
            <w:lang w:eastAsia="en-US"/>
          </w:rPr>
          <w:t>Τετάρτη  5 Ιουνίου 2019</w:t>
        </w:r>
      </w:ins>
    </w:p>
    <w:p w14:paraId="724BFB60" w14:textId="77777777" w:rsidR="00F7095F" w:rsidRPr="00F7095F" w:rsidRDefault="00F7095F" w:rsidP="00F7095F">
      <w:pPr>
        <w:spacing w:after="0" w:line="360" w:lineRule="auto"/>
        <w:rPr>
          <w:ins w:id="17" w:author="Φλούδα Χριστίνα" w:date="2019-06-14T11:42:00Z"/>
          <w:rFonts w:eastAsia="Times New Roman"/>
          <w:szCs w:val="24"/>
          <w:lang w:eastAsia="en-US"/>
        </w:rPr>
      </w:pPr>
    </w:p>
    <w:p w14:paraId="67F77F7E" w14:textId="77777777" w:rsidR="00F7095F" w:rsidRPr="00F7095F" w:rsidRDefault="00F7095F" w:rsidP="00F7095F">
      <w:pPr>
        <w:spacing w:after="0" w:line="360" w:lineRule="auto"/>
        <w:rPr>
          <w:ins w:id="18" w:author="Φλούδα Χριστίνα" w:date="2019-06-14T11:42:00Z"/>
          <w:rFonts w:eastAsia="Times New Roman"/>
          <w:szCs w:val="24"/>
          <w:lang w:eastAsia="en-US"/>
        </w:rPr>
      </w:pPr>
      <w:ins w:id="19" w:author="Φλούδα Χριστίνα" w:date="2019-06-14T11:42:00Z">
        <w:r w:rsidRPr="00F7095F">
          <w:rPr>
            <w:rFonts w:eastAsia="Times New Roman"/>
            <w:szCs w:val="24"/>
            <w:lang w:eastAsia="en-US"/>
          </w:rPr>
          <w:t>ΘΕΜΑΤΑ</w:t>
        </w:r>
      </w:ins>
    </w:p>
    <w:p w14:paraId="1CE2FB16" w14:textId="77777777" w:rsidR="00F7095F" w:rsidRPr="00F7095F" w:rsidRDefault="00F7095F" w:rsidP="00F7095F">
      <w:pPr>
        <w:spacing w:after="0" w:line="360" w:lineRule="auto"/>
        <w:rPr>
          <w:ins w:id="20" w:author="Φλούδα Χριστίνα" w:date="2019-06-14T11:42:00Z"/>
          <w:rFonts w:eastAsia="Times New Roman"/>
          <w:szCs w:val="24"/>
          <w:lang w:eastAsia="en-US"/>
        </w:rPr>
      </w:pPr>
      <w:ins w:id="21" w:author="Φλούδα Χριστίνα" w:date="2019-06-14T11:42:00Z">
        <w:r w:rsidRPr="00F7095F">
          <w:rPr>
            <w:rFonts w:eastAsia="Times New Roman"/>
            <w:szCs w:val="24"/>
            <w:lang w:eastAsia="en-US"/>
          </w:rPr>
          <w:t xml:space="preserve"> </w:t>
        </w:r>
        <w:r w:rsidRPr="00F7095F">
          <w:rPr>
            <w:rFonts w:eastAsia="Times New Roman"/>
            <w:szCs w:val="24"/>
            <w:lang w:eastAsia="en-US"/>
          </w:rPr>
          <w:br/>
          <w:t xml:space="preserve">Α. ΕΙΔΙΚΑ ΘΕΜΑΤΑ </w:t>
        </w:r>
        <w:r w:rsidRPr="00F7095F">
          <w:rPr>
            <w:rFonts w:eastAsia="Times New Roman"/>
            <w:szCs w:val="24"/>
            <w:lang w:eastAsia="en-US"/>
          </w:rPr>
          <w:br/>
          <w:t xml:space="preserve">1. Επικύρωση Πρακτικών, σελ. </w:t>
        </w:r>
        <w:r w:rsidRPr="00F7095F">
          <w:rPr>
            <w:rFonts w:eastAsia="Times New Roman"/>
            <w:szCs w:val="24"/>
            <w:lang w:eastAsia="en-US"/>
          </w:rPr>
          <w:br/>
          <w:t xml:space="preserve">2. Ανακοινώνεται ότι τη συνεδρίαση παρακολουθούν πρόσφυγες από το Κοινωνικό Κέντρο CARITAS HELLAS και μαθητές από το Δημοτικό Σχολείο </w:t>
        </w:r>
        <w:proofErr w:type="spellStart"/>
        <w:r w:rsidRPr="00F7095F">
          <w:rPr>
            <w:rFonts w:eastAsia="Times New Roman"/>
            <w:szCs w:val="24"/>
            <w:lang w:eastAsia="en-US"/>
          </w:rPr>
          <w:t>Καστελλίου</w:t>
        </w:r>
        <w:proofErr w:type="spellEnd"/>
        <w:r w:rsidRPr="00F7095F">
          <w:rPr>
            <w:rFonts w:eastAsia="Times New Roman"/>
            <w:szCs w:val="24"/>
            <w:lang w:eastAsia="en-US"/>
          </w:rPr>
          <w:t xml:space="preserve"> </w:t>
        </w:r>
        <w:proofErr w:type="spellStart"/>
        <w:r w:rsidRPr="00F7095F">
          <w:rPr>
            <w:rFonts w:eastAsia="Times New Roman"/>
            <w:szCs w:val="24"/>
            <w:lang w:eastAsia="en-US"/>
          </w:rPr>
          <w:t>Πεδιάδος</w:t>
        </w:r>
        <w:proofErr w:type="spellEnd"/>
        <w:r w:rsidRPr="00F7095F">
          <w:rPr>
            <w:rFonts w:eastAsia="Times New Roman"/>
            <w:szCs w:val="24"/>
            <w:lang w:eastAsia="en-US"/>
          </w:rPr>
          <w:t xml:space="preserve">, σελ. </w:t>
        </w:r>
        <w:r w:rsidRPr="00F7095F">
          <w:rPr>
            <w:rFonts w:eastAsia="Times New Roman"/>
            <w:szCs w:val="24"/>
            <w:lang w:eastAsia="en-US"/>
          </w:rPr>
          <w:br/>
          <w:t>3. Ειδική Ημερήσια Διάταξη:</w:t>
        </w:r>
      </w:ins>
    </w:p>
    <w:p w14:paraId="4AC74D90" w14:textId="77777777" w:rsidR="00F7095F" w:rsidRPr="00F7095F" w:rsidRDefault="00F7095F" w:rsidP="00F7095F">
      <w:pPr>
        <w:spacing w:after="0" w:line="360" w:lineRule="auto"/>
        <w:rPr>
          <w:ins w:id="22" w:author="Φλούδα Χριστίνα" w:date="2019-06-14T11:42:00Z"/>
          <w:rFonts w:eastAsia="Times New Roman"/>
          <w:szCs w:val="24"/>
          <w:lang w:eastAsia="en-US"/>
        </w:rPr>
      </w:pPr>
      <w:ins w:id="23" w:author="Φλούδα Χριστίνα" w:date="2019-06-14T11:42:00Z">
        <w:r w:rsidRPr="00F7095F">
          <w:rPr>
            <w:rFonts w:eastAsia="Times New Roman"/>
            <w:szCs w:val="24"/>
            <w:lang w:eastAsia="en-US"/>
          </w:rPr>
          <w:t xml:space="preserve">Λήψη απόφασης επί της από 4 Ιουνίου 2019 ομόφωνης πρότασης της Διάσκεψης των Προέδρων, σελ. </w:t>
        </w:r>
        <w:r w:rsidRPr="00F7095F">
          <w:rPr>
            <w:rFonts w:eastAsia="Times New Roman"/>
            <w:szCs w:val="24"/>
            <w:lang w:eastAsia="en-US"/>
          </w:rPr>
          <w:br/>
          <w:t xml:space="preserve">4. Αποχώρηση της Κοινοβουλευτικής Ομάδας της Χρυσής Αυγής, του Κομμουνιστικού Κόμματος και της Δημοκρατικής Συμπαράταξης, σελ. </w:t>
        </w:r>
        <w:r w:rsidRPr="00F7095F">
          <w:rPr>
            <w:rFonts w:eastAsia="Times New Roman"/>
            <w:szCs w:val="24"/>
            <w:lang w:eastAsia="en-US"/>
          </w:rPr>
          <w:br/>
          <w:t xml:space="preserve">5. Επί διαδικαστικού θέματος, σελ. </w:t>
        </w:r>
        <w:r w:rsidRPr="00F7095F">
          <w:rPr>
            <w:rFonts w:eastAsia="Times New Roman"/>
            <w:szCs w:val="24"/>
            <w:lang w:eastAsia="en-US"/>
          </w:rPr>
          <w:br/>
          <w:t xml:space="preserve"> </w:t>
        </w:r>
        <w:r w:rsidRPr="00F7095F">
          <w:rPr>
            <w:rFonts w:eastAsia="Times New Roman"/>
            <w:szCs w:val="24"/>
            <w:lang w:eastAsia="en-US"/>
          </w:rPr>
          <w:br/>
          <w:t xml:space="preserve">Β. ΝΟΜΟΘΕΤΙΚΗ ΕΡΓΑΣΙΑ </w:t>
        </w:r>
        <w:r w:rsidRPr="00F7095F">
          <w:rPr>
            <w:rFonts w:eastAsia="Times New Roman"/>
            <w:szCs w:val="24"/>
            <w:lang w:eastAsia="en-US"/>
          </w:rPr>
          <w:br/>
          <w:t>1. Κατάθεση σχεδίων νόμων:</w:t>
        </w:r>
        <w:r w:rsidRPr="00F7095F">
          <w:rPr>
            <w:rFonts w:eastAsia="Times New Roman"/>
            <w:szCs w:val="24"/>
            <w:lang w:eastAsia="en-US"/>
          </w:rPr>
          <w:br/>
          <w:t xml:space="preserve">    α) Οι Υπουργοί Υγείας, Οικονομικών και οι Αναπληρωτές Υπουργοί Οικονομικών και Υγείας κατέθεσαν στις 4-6-2019 σχέδιο νόμου: «Κύρωση των επιμέρους συμβάσεων για τα  Έργα V και VI της από 6-9-2018 Συμβάσης Δωρεάς μεταξύ του Ιδρύματος «Κοινωφελές  Ίδρυμα Σταύρος Νιάρχος» και του Ελληνικού Δημοσίου, για την ενίσχυση και αναβάθμιση των υποδομών στον τομέα της υγείας», σελ. </w:t>
        </w:r>
        <w:r w:rsidRPr="00F7095F">
          <w:rPr>
            <w:rFonts w:eastAsia="Times New Roman"/>
            <w:szCs w:val="24"/>
            <w:lang w:eastAsia="en-US"/>
          </w:rPr>
          <w:br/>
          <w:t xml:space="preserve">    β) Η Υπουργός Πολιτισμού και Αθλητισμού, ο Αντιπρόεδρος της Κυβέρνησης και Υπουργός Οικονομίας και Ανάπτυξης, οι Υπουργοί Παιδείας,  Έρευνας και Θρησκευμάτων, Οικονομικών, ο Αναπληρωτής Υπουργός Οικονομικών, καθώς και ο Υφυπουργός Οικονομίας και Ανάπτυξης κατέθεσαν σήμερα 5-6-2019 σχέδιο νόμου: «Ενσωμάτωση της Οδηγίας (ΕΕ) 2017/1564 του Ευρωπαϊκού Κοινοβουλίου και του Συμβουλίου της 13ης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και των ατόμων με άλλα προβλήματα ανάγνωσης εντύπων και για την τροποποίηση της Οδηγίας 2001/29/ΕΚ για την εναρμόνιση ορισμένων πτυχών του δικαιώματος του δημιουργού και συγγενικών δικαιωμάτων στην κοινωνία της πληροφορίας», σελ. </w:t>
        </w:r>
        <w:r w:rsidRPr="00F7095F">
          <w:rPr>
            <w:rFonts w:eastAsia="Times New Roman"/>
            <w:szCs w:val="24"/>
            <w:lang w:eastAsia="en-US"/>
          </w:rPr>
          <w:br/>
          <w:t>2. Κατάθεση Εκθέσεων Διαρκών Επιτροπών:</w:t>
        </w:r>
        <w:r w:rsidRPr="00F7095F">
          <w:rPr>
            <w:rFonts w:eastAsia="Times New Roman"/>
            <w:szCs w:val="24"/>
            <w:lang w:eastAsia="en-US"/>
          </w:rPr>
          <w:br/>
          <w:t xml:space="preserve">    α) Η Διαρκής Επιτροπή Δημόσιας Διοίκησης, Δημόσιας Τάξης και Δικαιοσύνης καταθέτει τις εκθέσεις της στα σχέδια νόμων του Υπουργείου Δικαιοσύνης, Διαφάνειας και Ανθρωπίνων Δικαιωμάτων: «Κύρωση του Ποινικού Κώδικα» και «Κύρωση του Κώδικα Ποινικής Δικονομίας», σελ. </w:t>
        </w:r>
        <w:r w:rsidRPr="00F7095F">
          <w:rPr>
            <w:rFonts w:eastAsia="Times New Roman"/>
            <w:szCs w:val="24"/>
            <w:lang w:eastAsia="en-US"/>
          </w:rPr>
          <w:br/>
          <w:t xml:space="preserve">    β) Η Διαρκής Επιτροπή Κοινωνικών Υποθέσεων καταθέτει την έκθεσή της στο σχέδιο νόμου του Υπουργείου Υγείας: «Κύρωση των επιμέρους συμβάσεων για τα  Έργα V και VI της από 6-9-2018 Σύμβασης Δωρεάς μεταξύ του Ιδρύματος «Κοινωφελές  Ίδρυμα Σταύρος Νιάρχος» και του Ελληνικού Δημοσίου, για την ενίσχυση και αναβάθμιση των υποδομών στον τομέα της υγείας», σελ. </w:t>
        </w:r>
        <w:r w:rsidRPr="00F7095F">
          <w:rPr>
            <w:rFonts w:eastAsia="Times New Roman"/>
            <w:szCs w:val="24"/>
            <w:lang w:eastAsia="en-US"/>
          </w:rPr>
          <w:br/>
          <w:t>3. Συζήτηση και ψήφιση επί της αρχής, των άρθρων και του συνόλου του σχεδίου νόμου του Υπουργείου Περιβάλλοντος και Ενέργειας:</w:t>
        </w:r>
      </w:ins>
    </w:p>
    <w:p w14:paraId="5AF76D98" w14:textId="77777777" w:rsidR="00F7095F" w:rsidRPr="00F7095F" w:rsidRDefault="00F7095F" w:rsidP="00F7095F">
      <w:pPr>
        <w:spacing w:after="0" w:line="360" w:lineRule="auto"/>
        <w:rPr>
          <w:ins w:id="24" w:author="Φλούδα Χριστίνα" w:date="2019-06-14T11:42:00Z"/>
          <w:rFonts w:eastAsia="Times New Roman"/>
          <w:szCs w:val="24"/>
          <w:lang w:eastAsia="en-US"/>
        </w:rPr>
      </w:pPr>
      <w:ins w:id="25" w:author="Φλούδα Χριστίνα" w:date="2019-06-14T11:42:00Z">
        <w:r w:rsidRPr="00F7095F">
          <w:rPr>
            <w:rFonts w:eastAsia="Times New Roman"/>
            <w:szCs w:val="24"/>
            <w:lang w:eastAsia="en-US"/>
          </w:rPr>
          <w:t xml:space="preserve">    </w:t>
        </w:r>
        <w:proofErr w:type="spellStart"/>
        <w:r w:rsidRPr="00F7095F">
          <w:rPr>
            <w:rFonts w:eastAsia="Times New Roman"/>
            <w:szCs w:val="24"/>
            <w:lang w:val="en-US" w:eastAsia="en-US"/>
          </w:rPr>
          <w:t>i</w:t>
        </w:r>
        <w:proofErr w:type="spellEnd"/>
        <w:r w:rsidRPr="00F7095F">
          <w:rPr>
            <w:rFonts w:eastAsia="Times New Roman"/>
            <w:szCs w:val="24"/>
            <w:lang w:eastAsia="en-US"/>
          </w:rPr>
          <w:t>. «Κύρωση της Συμφωνίας μεταξύ της Κυβέρνησης της Ελληνικής Δημοκρατίας και της Κυβέρνησης του Αζερμπαϊτζάν για την προστασία του περιβάλλοντος», σελ.</w:t>
        </w:r>
      </w:ins>
    </w:p>
    <w:p w14:paraId="613449B7" w14:textId="77777777" w:rsidR="00F7095F" w:rsidRPr="00F7095F" w:rsidRDefault="00F7095F" w:rsidP="00F7095F">
      <w:pPr>
        <w:spacing w:after="0" w:line="360" w:lineRule="auto"/>
        <w:rPr>
          <w:ins w:id="26" w:author="Φλούδα Χριστίνα" w:date="2019-06-14T11:42:00Z"/>
          <w:rFonts w:eastAsia="Times New Roman"/>
          <w:szCs w:val="24"/>
          <w:lang w:eastAsia="en-US"/>
        </w:rPr>
      </w:pPr>
      <w:ins w:id="27" w:author="Φλούδα Χριστίνα" w:date="2019-06-14T11:42:00Z">
        <w:r w:rsidRPr="00F7095F">
          <w:rPr>
            <w:rFonts w:eastAsia="Times New Roman"/>
            <w:szCs w:val="24"/>
            <w:lang w:eastAsia="en-US"/>
          </w:rPr>
          <w:t xml:space="preserve">    </w:t>
        </w:r>
        <w:r w:rsidRPr="00F7095F">
          <w:rPr>
            <w:rFonts w:eastAsia="Times New Roman"/>
            <w:szCs w:val="24"/>
            <w:lang w:val="en-US" w:eastAsia="en-US"/>
          </w:rPr>
          <w:t>ii</w:t>
        </w:r>
        <w:r w:rsidRPr="00F7095F">
          <w:rPr>
            <w:rFonts w:eastAsia="Times New Roman"/>
            <w:szCs w:val="24"/>
            <w:lang w:eastAsia="en-US"/>
          </w:rPr>
          <w:t xml:space="preserve">. «Κύρωση του Πρωτοκόλλου της </w:t>
        </w:r>
        <w:proofErr w:type="spellStart"/>
        <w:r w:rsidRPr="00F7095F">
          <w:rPr>
            <w:rFonts w:eastAsia="Times New Roman"/>
            <w:szCs w:val="24"/>
            <w:lang w:eastAsia="en-US"/>
          </w:rPr>
          <w:t>Ναγκόγια</w:t>
        </w:r>
        <w:proofErr w:type="spellEnd"/>
        <w:r w:rsidRPr="00F7095F">
          <w:rPr>
            <w:rFonts w:eastAsia="Times New Roman"/>
            <w:szCs w:val="24"/>
            <w:lang w:eastAsia="en-US"/>
          </w:rPr>
          <w:t xml:space="preserve"> σχετικά με την πρόσβαση στους γενετικούς πόρους και τον δίκαιο και ισότιμο καταμερισμό των οφελών που απορρέουν από τη χρησιμοποίησή τους, στη Σύμβαση των Ηνωμένων Εθνών για τη Βιοποικιλότητα», σελ.</w:t>
        </w:r>
        <w:r w:rsidRPr="00F7095F">
          <w:rPr>
            <w:rFonts w:eastAsia="Times New Roman"/>
            <w:szCs w:val="24"/>
            <w:lang w:eastAsia="en-US"/>
          </w:rPr>
          <w:br/>
        </w:r>
      </w:ins>
    </w:p>
    <w:p w14:paraId="2DFCE818" w14:textId="77777777" w:rsidR="00F7095F" w:rsidRPr="00F7095F" w:rsidRDefault="00F7095F" w:rsidP="00F7095F">
      <w:pPr>
        <w:spacing w:after="0" w:line="360" w:lineRule="auto"/>
        <w:rPr>
          <w:ins w:id="28" w:author="Φλούδα Χριστίνα" w:date="2019-06-14T11:42:00Z"/>
          <w:rFonts w:eastAsia="Times New Roman"/>
          <w:szCs w:val="24"/>
          <w:lang w:eastAsia="en-US"/>
        </w:rPr>
      </w:pPr>
    </w:p>
    <w:p w14:paraId="5A60A8CC" w14:textId="77777777" w:rsidR="00F7095F" w:rsidRPr="00F7095F" w:rsidRDefault="00F7095F" w:rsidP="00F7095F">
      <w:pPr>
        <w:spacing w:after="0" w:line="360" w:lineRule="auto"/>
        <w:rPr>
          <w:ins w:id="29" w:author="Φλούδα Χριστίνα" w:date="2019-06-14T11:42:00Z"/>
          <w:rFonts w:eastAsia="Times New Roman"/>
          <w:szCs w:val="24"/>
          <w:lang w:eastAsia="en-US"/>
        </w:rPr>
      </w:pPr>
    </w:p>
    <w:p w14:paraId="49389045" w14:textId="77777777" w:rsidR="00F7095F" w:rsidRPr="00F7095F" w:rsidRDefault="00F7095F" w:rsidP="00F7095F">
      <w:pPr>
        <w:spacing w:after="0" w:line="360" w:lineRule="auto"/>
        <w:rPr>
          <w:ins w:id="30" w:author="Φλούδα Χριστίνα" w:date="2019-06-14T11:42:00Z"/>
          <w:rFonts w:eastAsia="Times New Roman"/>
          <w:szCs w:val="24"/>
          <w:lang w:eastAsia="en-US"/>
        </w:rPr>
      </w:pPr>
      <w:ins w:id="31" w:author="Φλούδα Χριστίνα" w:date="2019-06-14T11:42:00Z">
        <w:r w:rsidRPr="00F7095F">
          <w:rPr>
            <w:rFonts w:eastAsia="Times New Roman"/>
            <w:szCs w:val="24"/>
            <w:lang w:eastAsia="en-US"/>
          </w:rPr>
          <w:t>ΠΡΟΕΔΡΕΥΩΝ</w:t>
        </w:r>
      </w:ins>
    </w:p>
    <w:p w14:paraId="1A039211" w14:textId="77777777" w:rsidR="00F7095F" w:rsidRPr="00F7095F" w:rsidRDefault="00F7095F" w:rsidP="00F7095F">
      <w:pPr>
        <w:spacing w:after="0" w:line="360" w:lineRule="auto"/>
        <w:rPr>
          <w:ins w:id="32" w:author="Φλούδα Χριστίνα" w:date="2019-06-14T11:42:00Z"/>
          <w:rFonts w:eastAsia="Times New Roman"/>
          <w:szCs w:val="24"/>
          <w:lang w:eastAsia="en-US"/>
        </w:rPr>
      </w:pPr>
      <w:ins w:id="33" w:author="Φλούδα Χριστίνα" w:date="2019-06-14T11:42:00Z">
        <w:r w:rsidRPr="00F7095F">
          <w:rPr>
            <w:rFonts w:eastAsia="Times New Roman"/>
            <w:szCs w:val="24"/>
            <w:lang w:eastAsia="en-US"/>
          </w:rPr>
          <w:t>ΚΟΥΡΑΚΗΣ Α. , σελ.</w:t>
        </w:r>
        <w:r w:rsidRPr="00F7095F">
          <w:rPr>
            <w:rFonts w:eastAsia="Times New Roman"/>
            <w:szCs w:val="24"/>
            <w:lang w:eastAsia="en-US"/>
          </w:rPr>
          <w:br/>
        </w:r>
      </w:ins>
    </w:p>
    <w:p w14:paraId="16075857" w14:textId="77777777" w:rsidR="00F7095F" w:rsidRPr="00F7095F" w:rsidRDefault="00F7095F" w:rsidP="00F7095F">
      <w:pPr>
        <w:spacing w:after="0" w:line="360" w:lineRule="auto"/>
        <w:rPr>
          <w:ins w:id="34" w:author="Φλούδα Χριστίνα" w:date="2019-06-14T11:42:00Z"/>
          <w:rFonts w:eastAsia="Times New Roman"/>
          <w:szCs w:val="24"/>
          <w:lang w:eastAsia="en-US"/>
        </w:rPr>
      </w:pPr>
    </w:p>
    <w:p w14:paraId="32D4C3FE" w14:textId="77777777" w:rsidR="00F7095F" w:rsidRPr="00F7095F" w:rsidRDefault="00F7095F" w:rsidP="00F7095F">
      <w:pPr>
        <w:spacing w:after="0" w:line="360" w:lineRule="auto"/>
        <w:rPr>
          <w:ins w:id="35" w:author="Φλούδα Χριστίνα" w:date="2019-06-14T11:42:00Z"/>
          <w:rFonts w:eastAsia="Times New Roman"/>
          <w:szCs w:val="24"/>
          <w:lang w:eastAsia="en-US"/>
        </w:rPr>
      </w:pPr>
      <w:ins w:id="36" w:author="Φλούδα Χριστίνα" w:date="2019-06-14T11:42:00Z">
        <w:r w:rsidRPr="00F7095F">
          <w:rPr>
            <w:rFonts w:eastAsia="Times New Roman"/>
            <w:szCs w:val="24"/>
            <w:lang w:eastAsia="en-US"/>
          </w:rPr>
          <w:t>ΟΜΙΛΗΤΕΣ</w:t>
        </w:r>
      </w:ins>
    </w:p>
    <w:p w14:paraId="1206C886" w14:textId="276FBE91" w:rsidR="00F7095F" w:rsidRDefault="00F7095F" w:rsidP="00F7095F">
      <w:pPr>
        <w:spacing w:line="600" w:lineRule="auto"/>
        <w:ind w:firstLine="720"/>
        <w:contextualSpacing/>
        <w:jc w:val="center"/>
        <w:rPr>
          <w:ins w:id="37" w:author="Φλούδα Χριστίνα" w:date="2019-06-14T11:42:00Z"/>
          <w:rFonts w:eastAsia="Times New Roman"/>
          <w:szCs w:val="24"/>
        </w:rPr>
      </w:pPr>
      <w:ins w:id="38" w:author="Φλούδα Χριστίνα" w:date="2019-06-14T11:42:00Z">
        <w:r w:rsidRPr="00F7095F">
          <w:rPr>
            <w:rFonts w:eastAsia="Times New Roman"/>
            <w:szCs w:val="24"/>
            <w:lang w:eastAsia="en-US"/>
          </w:rPr>
          <w:br/>
          <w:t>Α. Επί της Ειδικής Ημερήσιας Διάταξης:</w:t>
        </w:r>
        <w:r w:rsidRPr="00F7095F">
          <w:rPr>
            <w:rFonts w:eastAsia="Times New Roman"/>
            <w:szCs w:val="24"/>
            <w:lang w:eastAsia="en-US"/>
          </w:rPr>
          <w:br/>
          <w:t>ΚΑΝΕΛΛΗ Γ. , σελ.</w:t>
        </w:r>
        <w:r w:rsidRPr="00F7095F">
          <w:rPr>
            <w:rFonts w:eastAsia="Times New Roman"/>
            <w:szCs w:val="24"/>
            <w:lang w:eastAsia="en-US"/>
          </w:rPr>
          <w:br/>
          <w:t>ΚΟΥΒΕΛΗΣ Φ. , σελ.</w:t>
        </w:r>
        <w:r w:rsidRPr="00F7095F">
          <w:rPr>
            <w:rFonts w:eastAsia="Times New Roman"/>
            <w:szCs w:val="24"/>
            <w:lang w:eastAsia="en-US"/>
          </w:rPr>
          <w:br/>
          <w:t>ΚΟΥΡΑΚΗΣ Α. , σελ.</w:t>
        </w:r>
        <w:r w:rsidRPr="00F7095F">
          <w:rPr>
            <w:rFonts w:eastAsia="Times New Roman"/>
            <w:szCs w:val="24"/>
            <w:lang w:eastAsia="en-US"/>
          </w:rPr>
          <w:br/>
          <w:t>ΛΟΒΕΡΔΟΣ Α. , σελ.</w:t>
        </w:r>
        <w:r w:rsidRPr="00F7095F">
          <w:rPr>
            <w:rFonts w:eastAsia="Times New Roman"/>
            <w:szCs w:val="24"/>
            <w:lang w:eastAsia="en-US"/>
          </w:rPr>
          <w:br/>
          <w:t>ΜΠΑΛΑΟΥΡΑΣ Γ. , σελ.</w:t>
        </w:r>
        <w:r w:rsidRPr="00F7095F">
          <w:rPr>
            <w:rFonts w:eastAsia="Times New Roman"/>
            <w:szCs w:val="24"/>
            <w:lang w:eastAsia="en-US"/>
          </w:rPr>
          <w:br/>
          <w:t>ΠΑΛΛΗΣ Γ. , σελ.</w:t>
        </w:r>
        <w:r w:rsidRPr="00F7095F">
          <w:rPr>
            <w:rFonts w:eastAsia="Times New Roman"/>
            <w:szCs w:val="24"/>
            <w:lang w:eastAsia="en-US"/>
          </w:rPr>
          <w:br/>
        </w:r>
        <w:r w:rsidRPr="00F7095F">
          <w:rPr>
            <w:rFonts w:eastAsia="Times New Roman"/>
            <w:szCs w:val="24"/>
            <w:lang w:eastAsia="en-US"/>
          </w:rPr>
          <w:br/>
          <w:t>Β. Επί διαδικαστικού θέματος:</w:t>
        </w:r>
        <w:r w:rsidRPr="00F7095F">
          <w:rPr>
            <w:rFonts w:eastAsia="Times New Roman"/>
            <w:szCs w:val="24"/>
            <w:lang w:eastAsia="en-US"/>
          </w:rPr>
          <w:br/>
          <w:t>ΒΑΓΙΩΝΑΚΗ Ε. , σελ.</w:t>
        </w:r>
        <w:r w:rsidRPr="00F7095F">
          <w:rPr>
            <w:rFonts w:eastAsia="Times New Roman"/>
            <w:szCs w:val="24"/>
            <w:lang w:eastAsia="en-US"/>
          </w:rPr>
          <w:br/>
          <w:t>ΘΕΟΠΕΦΤΑΤΟΥ Α. , σελ.</w:t>
        </w:r>
        <w:r w:rsidRPr="00F7095F">
          <w:rPr>
            <w:rFonts w:eastAsia="Times New Roman"/>
            <w:szCs w:val="24"/>
            <w:lang w:eastAsia="en-US"/>
          </w:rPr>
          <w:br/>
          <w:t>ΚΑΝΕΛΛΗ Γ. , σελ.</w:t>
        </w:r>
        <w:r w:rsidRPr="00F7095F">
          <w:rPr>
            <w:rFonts w:eastAsia="Times New Roman"/>
            <w:szCs w:val="24"/>
            <w:lang w:eastAsia="en-US"/>
          </w:rPr>
          <w:br/>
          <w:t>ΚΑΡΑΚΩΣΤΑ Ε. , σελ.</w:t>
        </w:r>
        <w:r w:rsidRPr="00F7095F">
          <w:rPr>
            <w:rFonts w:eastAsia="Times New Roman"/>
            <w:szCs w:val="24"/>
            <w:lang w:eastAsia="en-US"/>
          </w:rPr>
          <w:br/>
          <w:t>ΚΑΡΡΑΣ Γ. , σελ.</w:t>
        </w:r>
        <w:r w:rsidRPr="00F7095F">
          <w:rPr>
            <w:rFonts w:eastAsia="Times New Roman"/>
            <w:szCs w:val="24"/>
            <w:lang w:eastAsia="en-US"/>
          </w:rPr>
          <w:br/>
          <w:t>ΚΟΥΡΑΚΗΣ Α. , σελ.</w:t>
        </w:r>
        <w:r w:rsidRPr="00F7095F">
          <w:rPr>
            <w:rFonts w:eastAsia="Times New Roman"/>
            <w:szCs w:val="24"/>
            <w:lang w:eastAsia="en-US"/>
          </w:rPr>
          <w:br/>
          <w:t>ΛΟΒΕΡΔΟΣ Α. , σελ.</w:t>
        </w:r>
        <w:r w:rsidRPr="00F7095F">
          <w:rPr>
            <w:rFonts w:eastAsia="Times New Roman"/>
            <w:szCs w:val="24"/>
            <w:lang w:eastAsia="en-US"/>
          </w:rPr>
          <w:br/>
          <w:t>ΛΥΜΠΕΡΑΚΗ Α. , σελ.</w:t>
        </w:r>
        <w:r w:rsidRPr="00F7095F">
          <w:rPr>
            <w:rFonts w:eastAsia="Times New Roman"/>
            <w:szCs w:val="24"/>
            <w:lang w:eastAsia="en-US"/>
          </w:rPr>
          <w:br/>
          <w:t>ΜΑΥΡΩΤΑΣ Γ. , σελ.</w:t>
        </w:r>
        <w:r w:rsidRPr="00F7095F">
          <w:rPr>
            <w:rFonts w:eastAsia="Times New Roman"/>
            <w:szCs w:val="24"/>
            <w:lang w:eastAsia="en-US"/>
          </w:rPr>
          <w:br/>
          <w:t>ΜΠΑΛΑΟΥΡΑΣ Γ. , σελ.</w:t>
        </w:r>
        <w:r w:rsidRPr="00F7095F">
          <w:rPr>
            <w:rFonts w:eastAsia="Times New Roman"/>
            <w:szCs w:val="24"/>
            <w:lang w:eastAsia="en-US"/>
          </w:rPr>
          <w:br/>
          <w:t>ΠΑΠΑΔΟΠΟΥΛΟΣ Α. , σελ.</w:t>
        </w:r>
        <w:r w:rsidRPr="00F7095F">
          <w:rPr>
            <w:rFonts w:eastAsia="Times New Roman"/>
            <w:szCs w:val="24"/>
            <w:lang w:eastAsia="en-US"/>
          </w:rPr>
          <w:br/>
          <w:t>ΣΑΧΙΝΙΔΗΣ Ι. , σελ.</w:t>
        </w:r>
        <w:r w:rsidRPr="00F7095F">
          <w:rPr>
            <w:rFonts w:eastAsia="Times New Roman"/>
            <w:szCs w:val="24"/>
            <w:lang w:eastAsia="en-US"/>
          </w:rPr>
          <w:br/>
          <w:t>ΣΙΜΟΡΕΛΗΣ Χ. , σελ.</w:t>
        </w:r>
        <w:r w:rsidRPr="00F7095F">
          <w:rPr>
            <w:rFonts w:eastAsia="Times New Roman"/>
            <w:szCs w:val="24"/>
            <w:lang w:eastAsia="en-US"/>
          </w:rPr>
          <w:br/>
          <w:t>ΦΑΜΕΛΛΟΣ Σ. , σελ.</w:t>
        </w:r>
        <w:r w:rsidRPr="00F7095F">
          <w:rPr>
            <w:rFonts w:eastAsia="Times New Roman"/>
            <w:szCs w:val="24"/>
            <w:lang w:eastAsia="en-US"/>
          </w:rPr>
          <w:br/>
          <w:t>ΧΑΡΙΤΣΗΣ Α. , σελ.</w:t>
        </w:r>
        <w:r w:rsidRPr="00F7095F">
          <w:rPr>
            <w:rFonts w:eastAsia="Times New Roman"/>
            <w:szCs w:val="24"/>
            <w:lang w:eastAsia="en-US"/>
          </w:rPr>
          <w:br/>
        </w:r>
        <w:r w:rsidRPr="00F7095F">
          <w:rPr>
            <w:rFonts w:eastAsia="Times New Roman"/>
            <w:szCs w:val="24"/>
            <w:lang w:eastAsia="en-US"/>
          </w:rPr>
          <w:br/>
          <w:t>Γ. Επί του σχεδίου νόμου του Υπουργείου Περιβάλλοντος και Ενέργειας:</w:t>
        </w:r>
        <w:r w:rsidRPr="00F7095F">
          <w:rPr>
            <w:rFonts w:eastAsia="Times New Roman"/>
            <w:szCs w:val="24"/>
            <w:lang w:eastAsia="en-US"/>
          </w:rPr>
          <w:br/>
          <w:t>ΒΑΓΙΩΝΑΚΗ Ε. , σελ.</w:t>
        </w:r>
        <w:r w:rsidRPr="00F7095F">
          <w:rPr>
            <w:rFonts w:eastAsia="Times New Roman"/>
            <w:szCs w:val="24"/>
            <w:lang w:eastAsia="en-US"/>
          </w:rPr>
          <w:br/>
          <w:t>ΔΗΜΑΡΑΣ Γ. , σελ.</w:t>
        </w:r>
        <w:r w:rsidRPr="00F7095F">
          <w:rPr>
            <w:rFonts w:eastAsia="Times New Roman"/>
            <w:szCs w:val="24"/>
            <w:lang w:eastAsia="en-US"/>
          </w:rPr>
          <w:br/>
          <w:t>ΘΕΟΠΕΦΤΑΤΟΥ Α. , σελ.</w:t>
        </w:r>
        <w:r w:rsidRPr="00F7095F">
          <w:rPr>
            <w:rFonts w:eastAsia="Times New Roman"/>
            <w:szCs w:val="24"/>
            <w:lang w:eastAsia="en-US"/>
          </w:rPr>
          <w:br/>
          <w:t>ΙΓΓΛΕΖΗ Α. , σελ.</w:t>
        </w:r>
        <w:r w:rsidRPr="00F7095F">
          <w:rPr>
            <w:rFonts w:eastAsia="Times New Roman"/>
            <w:szCs w:val="24"/>
            <w:lang w:eastAsia="en-US"/>
          </w:rPr>
          <w:br/>
          <w:t>ΚΑΜΑΤΕΡΟΣ Η. , σελ.</w:t>
        </w:r>
        <w:r w:rsidRPr="00F7095F">
          <w:rPr>
            <w:rFonts w:eastAsia="Times New Roman"/>
            <w:szCs w:val="24"/>
            <w:lang w:eastAsia="en-US"/>
          </w:rPr>
          <w:br/>
          <w:t>ΚΑΝΕΛΛΗ Γ. , σελ.</w:t>
        </w:r>
        <w:r w:rsidRPr="00F7095F">
          <w:rPr>
            <w:rFonts w:eastAsia="Times New Roman"/>
            <w:szCs w:val="24"/>
            <w:lang w:eastAsia="en-US"/>
          </w:rPr>
          <w:br/>
          <w:t>ΚΟΖΟΜΠΟΛΗ - ΑΜΑΝΑΤΙΔΗ Π. , σελ.</w:t>
        </w:r>
        <w:r w:rsidRPr="00F7095F">
          <w:rPr>
            <w:rFonts w:eastAsia="Times New Roman"/>
            <w:szCs w:val="24"/>
            <w:lang w:eastAsia="en-US"/>
          </w:rPr>
          <w:br/>
          <w:t>ΜΠΑΛΑΟΥΡΑΣ Γ. , σελ.</w:t>
        </w:r>
        <w:r w:rsidRPr="00F7095F">
          <w:rPr>
            <w:rFonts w:eastAsia="Times New Roman"/>
            <w:szCs w:val="24"/>
            <w:lang w:eastAsia="en-US"/>
          </w:rPr>
          <w:br/>
          <w:t>ΞΕΝΟΓΙΑΝΝΑΚΟΠΟΥΛΟΥ Μ. , σελ.</w:t>
        </w:r>
        <w:r w:rsidRPr="00F7095F">
          <w:rPr>
            <w:rFonts w:eastAsia="Times New Roman"/>
            <w:szCs w:val="24"/>
            <w:lang w:eastAsia="en-US"/>
          </w:rPr>
          <w:br/>
          <w:t>ΠΑΠΑΦΙΛΙΠΠΟΥ Γ. , σελ.</w:t>
        </w:r>
        <w:r w:rsidRPr="00F7095F">
          <w:rPr>
            <w:rFonts w:eastAsia="Times New Roman"/>
            <w:szCs w:val="24"/>
            <w:lang w:eastAsia="en-US"/>
          </w:rPr>
          <w:br/>
          <w:t>ΣΤΑΘΑΚΗΣ Γ. , σελ.</w:t>
        </w:r>
        <w:r w:rsidRPr="00F7095F">
          <w:rPr>
            <w:rFonts w:eastAsia="Times New Roman"/>
            <w:szCs w:val="24"/>
            <w:lang w:eastAsia="en-US"/>
          </w:rPr>
          <w:br/>
          <w:t>ΦΑΜΕΛΛΟΣ Σ. , σελ.</w:t>
        </w:r>
        <w:r w:rsidRPr="00F7095F">
          <w:rPr>
            <w:rFonts w:eastAsia="Times New Roman"/>
            <w:szCs w:val="24"/>
            <w:lang w:eastAsia="en-US"/>
          </w:rPr>
          <w:br/>
          <w:t>ΧΑΡΙΤΣΗΣ Α. , σελ.</w:t>
        </w:r>
        <w:r w:rsidRPr="00F7095F">
          <w:rPr>
            <w:rFonts w:eastAsia="Times New Roman"/>
            <w:szCs w:val="24"/>
            <w:lang w:eastAsia="en-US"/>
          </w:rPr>
          <w:br/>
        </w:r>
      </w:ins>
    </w:p>
    <w:p w14:paraId="511203F9" w14:textId="2DEA568A" w:rsidR="002E1E3E" w:rsidRDefault="00F7095F">
      <w:pPr>
        <w:spacing w:line="600" w:lineRule="auto"/>
        <w:ind w:firstLine="720"/>
        <w:contextualSpacing/>
        <w:jc w:val="center"/>
        <w:rPr>
          <w:rFonts w:eastAsia="Times New Roman"/>
          <w:szCs w:val="24"/>
        </w:rPr>
      </w:pPr>
      <w:r>
        <w:rPr>
          <w:rFonts w:eastAsia="Times New Roman"/>
          <w:szCs w:val="24"/>
        </w:rPr>
        <w:t>ΠΡΑΚΤΙΚΑ ΒΟΥΛΗΣ</w:t>
      </w:r>
    </w:p>
    <w:p w14:paraId="511203FA" w14:textId="77777777" w:rsidR="002E1E3E" w:rsidRDefault="00F7095F">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511203FB" w14:textId="77777777" w:rsidR="002E1E3E" w:rsidRDefault="00F7095F">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511203FC" w14:textId="77777777" w:rsidR="002E1E3E" w:rsidRDefault="00F7095F">
      <w:pPr>
        <w:spacing w:line="600" w:lineRule="auto"/>
        <w:ind w:firstLine="720"/>
        <w:contextualSpacing/>
        <w:jc w:val="center"/>
        <w:rPr>
          <w:rFonts w:eastAsia="Times New Roman"/>
          <w:szCs w:val="24"/>
        </w:rPr>
      </w:pPr>
      <w:r>
        <w:rPr>
          <w:rFonts w:eastAsia="Times New Roman"/>
          <w:szCs w:val="24"/>
        </w:rPr>
        <w:t>ΣΥΝΟΔΟΣ Δ΄</w:t>
      </w:r>
    </w:p>
    <w:p w14:paraId="511203FD" w14:textId="77777777" w:rsidR="002E1E3E" w:rsidRDefault="00F7095F">
      <w:pPr>
        <w:spacing w:line="600" w:lineRule="auto"/>
        <w:ind w:firstLine="720"/>
        <w:contextualSpacing/>
        <w:jc w:val="center"/>
        <w:rPr>
          <w:rFonts w:eastAsia="Times New Roman"/>
          <w:szCs w:val="24"/>
        </w:rPr>
      </w:pPr>
      <w:r>
        <w:rPr>
          <w:rFonts w:eastAsia="Times New Roman"/>
          <w:szCs w:val="24"/>
        </w:rPr>
        <w:t>ΣΥΝΕΔΡΙΑΣΗ ΡΛ΄</w:t>
      </w:r>
    </w:p>
    <w:p w14:paraId="511203FE" w14:textId="77777777" w:rsidR="002E1E3E" w:rsidRDefault="00F7095F">
      <w:pPr>
        <w:spacing w:line="600" w:lineRule="auto"/>
        <w:ind w:firstLine="720"/>
        <w:contextualSpacing/>
        <w:jc w:val="center"/>
        <w:rPr>
          <w:rFonts w:eastAsia="Times New Roman"/>
          <w:szCs w:val="24"/>
        </w:rPr>
      </w:pPr>
      <w:r>
        <w:rPr>
          <w:rFonts w:eastAsia="Times New Roman"/>
          <w:szCs w:val="24"/>
        </w:rPr>
        <w:t xml:space="preserve">Τετάρτη 5 </w:t>
      </w:r>
      <w:r>
        <w:rPr>
          <w:rFonts w:eastAsia="Times New Roman"/>
          <w:szCs w:val="24"/>
        </w:rPr>
        <w:t>Ιουνίου 2019</w:t>
      </w:r>
    </w:p>
    <w:p w14:paraId="511203FF" w14:textId="77777777" w:rsidR="002E1E3E" w:rsidRDefault="00F7095F">
      <w:pPr>
        <w:spacing w:line="600" w:lineRule="auto"/>
        <w:ind w:firstLine="720"/>
        <w:contextualSpacing/>
        <w:jc w:val="both"/>
        <w:rPr>
          <w:rFonts w:eastAsia="Times New Roman"/>
          <w:szCs w:val="24"/>
        </w:rPr>
      </w:pPr>
      <w:r>
        <w:rPr>
          <w:rFonts w:eastAsia="Times New Roman"/>
          <w:szCs w:val="24"/>
        </w:rPr>
        <w:t xml:space="preserve">Αθήνα, σήμερα στις 5 Ιουνίου 2019, ημέρα Τετάρτη και ώρα 14.34΄, συνήλθε στην Αίθουσα των συνεδριάσεων του Βουλευτηρίου η Βουλή σε ολομέλεια για να συνεδριάσει υπό την προεδρία του Α΄ Αντιπροέδρου αυτής </w:t>
      </w:r>
      <w:r>
        <w:rPr>
          <w:rFonts w:eastAsia="Times New Roman"/>
          <w:szCs w:val="24"/>
        </w:rPr>
        <w:t xml:space="preserve">κ. </w:t>
      </w:r>
      <w:r w:rsidRPr="007E647A">
        <w:rPr>
          <w:rFonts w:eastAsia="Times New Roman"/>
          <w:b/>
          <w:szCs w:val="24"/>
        </w:rPr>
        <w:t>ΑΝΑΣΤΑΣΙΟΥ ΚΟΥΡΑΚΗ</w:t>
      </w:r>
      <w:r>
        <w:rPr>
          <w:rFonts w:eastAsia="Times New Roman"/>
          <w:szCs w:val="24"/>
        </w:rPr>
        <w:t xml:space="preserve">. </w:t>
      </w:r>
    </w:p>
    <w:p w14:paraId="51120400" w14:textId="77777777" w:rsidR="002E1E3E" w:rsidRDefault="00F7095F">
      <w:pPr>
        <w:spacing w:line="600" w:lineRule="auto"/>
        <w:ind w:firstLine="720"/>
        <w:contextualSpacing/>
        <w:jc w:val="both"/>
        <w:rPr>
          <w:rFonts w:eastAsia="Times New Roman"/>
          <w:szCs w:val="24"/>
        </w:rPr>
      </w:pPr>
      <w:r>
        <w:rPr>
          <w:rFonts w:eastAsia="Times New Roman"/>
          <w:b/>
          <w:szCs w:val="24"/>
        </w:rPr>
        <w:t>ΠΡΟΕΔΡΕΥΩΝ (Αναστάσιος Κουράκ</w:t>
      </w:r>
      <w:r>
        <w:rPr>
          <w:rFonts w:eastAsia="Times New Roman"/>
          <w:b/>
          <w:szCs w:val="24"/>
        </w:rPr>
        <w:t xml:space="preserve">ης): </w:t>
      </w:r>
      <w:r>
        <w:rPr>
          <w:rFonts w:eastAsia="Times New Roman"/>
          <w:szCs w:val="24"/>
        </w:rPr>
        <w:t>Κυρίες και κύριοι συνάδελφοι, αρχίζει η συνεδρίαση.</w:t>
      </w:r>
    </w:p>
    <w:p w14:paraId="51120401" w14:textId="77777777" w:rsidR="002E1E3E" w:rsidRDefault="00F7095F">
      <w:pPr>
        <w:spacing w:line="600" w:lineRule="auto"/>
        <w:ind w:firstLine="720"/>
        <w:contextualSpacing/>
        <w:jc w:val="both"/>
        <w:rPr>
          <w:rFonts w:eastAsia="Times New Roman"/>
          <w:szCs w:val="24"/>
        </w:rPr>
      </w:pPr>
      <w:r>
        <w:rPr>
          <w:rFonts w:eastAsia="Times New Roman"/>
          <w:szCs w:val="24"/>
        </w:rPr>
        <w:t>Έχω την τιμή να ανακοινώσω στο Σώμα τα εξής:</w:t>
      </w:r>
    </w:p>
    <w:p w14:paraId="5112040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Pr="00467998">
        <w:rPr>
          <w:rFonts w:eastAsia="Times New Roman" w:cs="Times New Roman"/>
          <w:szCs w:val="24"/>
        </w:rPr>
        <w:t>Υπουργοί Υγείας</w:t>
      </w:r>
      <w:r>
        <w:rPr>
          <w:rFonts w:eastAsia="Times New Roman" w:cs="Times New Roman"/>
          <w:szCs w:val="24"/>
        </w:rPr>
        <w:t>,</w:t>
      </w:r>
      <w:r w:rsidRPr="00467998">
        <w:rPr>
          <w:rFonts w:eastAsia="Times New Roman" w:cs="Times New Roman"/>
          <w:szCs w:val="24"/>
        </w:rPr>
        <w:t xml:space="preserve"> Οικονομικών και </w:t>
      </w:r>
      <w:r>
        <w:rPr>
          <w:rFonts w:eastAsia="Times New Roman" w:cs="Times New Roman"/>
          <w:szCs w:val="24"/>
        </w:rPr>
        <w:t xml:space="preserve">οι </w:t>
      </w:r>
      <w:r w:rsidRPr="00467998">
        <w:rPr>
          <w:rFonts w:eastAsia="Times New Roman" w:cs="Times New Roman"/>
          <w:szCs w:val="24"/>
        </w:rPr>
        <w:t xml:space="preserve">Αναπληρωτές Υπουργοί Οικονομικών και Υγείας </w:t>
      </w:r>
      <w:r>
        <w:rPr>
          <w:rFonts w:eastAsia="Times New Roman" w:cs="Times New Roman"/>
          <w:szCs w:val="24"/>
        </w:rPr>
        <w:t>κατέθεσαν στις 4-6-20</w:t>
      </w:r>
      <w:r w:rsidRPr="00467998">
        <w:rPr>
          <w:rFonts w:eastAsia="Times New Roman" w:cs="Times New Roman"/>
          <w:szCs w:val="24"/>
        </w:rPr>
        <w:t>19 σχέδιο νόμου</w:t>
      </w:r>
      <w:r>
        <w:rPr>
          <w:rFonts w:eastAsia="Times New Roman" w:cs="Times New Roman"/>
          <w:szCs w:val="24"/>
        </w:rPr>
        <w:t>:</w:t>
      </w:r>
      <w:r w:rsidRPr="00467998">
        <w:rPr>
          <w:rFonts w:eastAsia="Times New Roman" w:cs="Times New Roman"/>
          <w:szCs w:val="24"/>
        </w:rPr>
        <w:t xml:space="preserve"> </w:t>
      </w:r>
      <w:r>
        <w:rPr>
          <w:rFonts w:eastAsia="Times New Roman" w:cs="Times New Roman"/>
          <w:szCs w:val="24"/>
        </w:rPr>
        <w:t>«Κύρωση</w:t>
      </w:r>
      <w:r w:rsidRPr="00467998">
        <w:rPr>
          <w:rFonts w:eastAsia="Times New Roman" w:cs="Times New Roman"/>
          <w:szCs w:val="24"/>
        </w:rPr>
        <w:t xml:space="preserve"> των επιμέρους συμβάσεων γ</w:t>
      </w:r>
      <w:r w:rsidRPr="00467998">
        <w:rPr>
          <w:rFonts w:eastAsia="Times New Roman" w:cs="Times New Roman"/>
          <w:szCs w:val="24"/>
        </w:rPr>
        <w:t xml:space="preserve">ια τα Έργα </w:t>
      </w:r>
      <w:r>
        <w:rPr>
          <w:rFonts w:eastAsia="Times New Roman" w:cs="Times New Roman"/>
          <w:szCs w:val="24"/>
          <w:lang w:val="en-US"/>
        </w:rPr>
        <w:t>V</w:t>
      </w:r>
      <w:r>
        <w:rPr>
          <w:rFonts w:eastAsia="Times New Roman" w:cs="Times New Roman"/>
          <w:szCs w:val="24"/>
        </w:rPr>
        <w:t xml:space="preserve"> </w:t>
      </w:r>
      <w:r>
        <w:rPr>
          <w:rFonts w:eastAsia="Times New Roman" w:cs="Times New Roman"/>
          <w:szCs w:val="24"/>
        </w:rPr>
        <w:lastRenderedPageBreak/>
        <w:t>και VI</w:t>
      </w:r>
      <w:r w:rsidRPr="00467998">
        <w:rPr>
          <w:rFonts w:eastAsia="Times New Roman" w:cs="Times New Roman"/>
          <w:szCs w:val="24"/>
        </w:rPr>
        <w:t xml:space="preserve"> της από </w:t>
      </w:r>
      <w:r>
        <w:rPr>
          <w:rFonts w:eastAsia="Times New Roman" w:cs="Times New Roman"/>
          <w:szCs w:val="24"/>
        </w:rPr>
        <w:t>6-9-2018</w:t>
      </w:r>
      <w:r w:rsidRPr="00467998">
        <w:rPr>
          <w:rFonts w:eastAsia="Times New Roman" w:cs="Times New Roman"/>
          <w:szCs w:val="24"/>
        </w:rPr>
        <w:t xml:space="preserve"> </w:t>
      </w:r>
      <w:r>
        <w:rPr>
          <w:rFonts w:eastAsia="Times New Roman" w:cs="Times New Roman"/>
          <w:szCs w:val="24"/>
        </w:rPr>
        <w:t>Σύμβαση</w:t>
      </w:r>
      <w:r>
        <w:rPr>
          <w:rFonts w:eastAsia="Times New Roman" w:cs="Times New Roman"/>
          <w:szCs w:val="24"/>
        </w:rPr>
        <w:t>ς</w:t>
      </w:r>
      <w:r>
        <w:rPr>
          <w:rFonts w:eastAsia="Times New Roman" w:cs="Times New Roman"/>
          <w:szCs w:val="24"/>
        </w:rPr>
        <w:t xml:space="preserve"> </w:t>
      </w:r>
      <w:r w:rsidRPr="00467998">
        <w:rPr>
          <w:rFonts w:eastAsia="Times New Roman" w:cs="Times New Roman"/>
          <w:szCs w:val="24"/>
        </w:rPr>
        <w:t>Δωρεά</w:t>
      </w:r>
      <w:r>
        <w:rPr>
          <w:rFonts w:eastAsia="Times New Roman" w:cs="Times New Roman"/>
          <w:szCs w:val="24"/>
        </w:rPr>
        <w:t>ς</w:t>
      </w:r>
      <w:r w:rsidRPr="00467998">
        <w:rPr>
          <w:rFonts w:eastAsia="Times New Roman" w:cs="Times New Roman"/>
          <w:szCs w:val="24"/>
        </w:rPr>
        <w:t xml:space="preserve"> μεταξύ του Ιδρύματος </w:t>
      </w:r>
      <w:r w:rsidRPr="00AE1E74">
        <w:rPr>
          <w:rFonts w:eastAsia="Times New Roman" w:cs="Times New Roman"/>
          <w:szCs w:val="24"/>
        </w:rPr>
        <w:t>“</w:t>
      </w:r>
      <w:r w:rsidRPr="00467998">
        <w:rPr>
          <w:rFonts w:eastAsia="Times New Roman" w:cs="Times New Roman"/>
          <w:szCs w:val="24"/>
        </w:rPr>
        <w:t xml:space="preserve">Κοινωφελές Ίδρυμα Σταύρος </w:t>
      </w:r>
      <w:r>
        <w:rPr>
          <w:rFonts w:eastAsia="Times New Roman" w:cs="Times New Roman"/>
          <w:szCs w:val="24"/>
        </w:rPr>
        <w:t xml:space="preserve">Σ. </w:t>
      </w:r>
      <w:r w:rsidRPr="00467998">
        <w:rPr>
          <w:rFonts w:eastAsia="Times New Roman" w:cs="Times New Roman"/>
          <w:szCs w:val="24"/>
        </w:rPr>
        <w:t>Νιάρχος</w:t>
      </w:r>
      <w:r w:rsidRPr="00AE1E74">
        <w:rPr>
          <w:rFonts w:eastAsia="Times New Roman" w:cs="Times New Roman"/>
          <w:szCs w:val="24"/>
        </w:rPr>
        <w:t>”</w:t>
      </w:r>
      <w:r w:rsidRPr="00467998">
        <w:rPr>
          <w:rFonts w:eastAsia="Times New Roman" w:cs="Times New Roman"/>
          <w:szCs w:val="24"/>
        </w:rPr>
        <w:t xml:space="preserve"> και του Ελληνικού Δημοσίου για την ενίσχυση και αναβάθμιση των υποδομών στον τομέα της </w:t>
      </w:r>
      <w:r>
        <w:rPr>
          <w:rFonts w:eastAsia="Times New Roman" w:cs="Times New Roman"/>
          <w:szCs w:val="24"/>
        </w:rPr>
        <w:t>Υ</w:t>
      </w:r>
      <w:r w:rsidRPr="00467998">
        <w:rPr>
          <w:rFonts w:eastAsia="Times New Roman" w:cs="Times New Roman"/>
          <w:szCs w:val="24"/>
        </w:rPr>
        <w:t>γείας</w:t>
      </w:r>
      <w:r>
        <w:rPr>
          <w:rFonts w:eastAsia="Times New Roman" w:cs="Times New Roman"/>
          <w:szCs w:val="24"/>
        </w:rPr>
        <w:t>».</w:t>
      </w:r>
    </w:p>
    <w:p w14:paraId="51120403" w14:textId="77777777" w:rsidR="002E1E3E" w:rsidRPr="002A5D9B" w:rsidRDefault="00F7095F">
      <w:pPr>
        <w:spacing w:line="600" w:lineRule="auto"/>
        <w:ind w:firstLine="720"/>
        <w:contextualSpacing/>
        <w:jc w:val="both"/>
        <w:rPr>
          <w:rFonts w:eastAsia="Times New Roman" w:cs="Times New Roman"/>
          <w:szCs w:val="24"/>
          <w:rPrChange w:id="39" w:author="Φλούδα Χριστίνα" w:date="2019-06-14T11:41:00Z">
            <w:rPr>
              <w:rFonts w:eastAsia="Times New Roman" w:cs="Times New Roman"/>
              <w:szCs w:val="24"/>
              <w:lang w:val="en-US"/>
            </w:rPr>
          </w:rPrChange>
        </w:rPr>
      </w:pPr>
      <w:r w:rsidRPr="00467998">
        <w:rPr>
          <w:rFonts w:eastAsia="Times New Roman" w:cs="Times New Roman"/>
          <w:szCs w:val="24"/>
        </w:rPr>
        <w:t>Παραπέμφθηκε στην αρμόδια Διαρκή Επιτροπή</w:t>
      </w:r>
      <w:r>
        <w:rPr>
          <w:rFonts w:eastAsia="Times New Roman" w:cs="Times New Roman"/>
          <w:szCs w:val="24"/>
        </w:rPr>
        <w:t xml:space="preserve">, η </w:t>
      </w:r>
      <w:r>
        <w:rPr>
          <w:rFonts w:eastAsia="Times New Roman" w:cs="Times New Roman"/>
          <w:szCs w:val="24"/>
        </w:rPr>
        <w:t>οποία ήδη συνεδρίασε.</w:t>
      </w:r>
    </w:p>
    <w:p w14:paraId="5112040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Επίσης, η</w:t>
      </w:r>
      <w:r w:rsidRPr="00467998">
        <w:rPr>
          <w:rFonts w:eastAsia="Times New Roman" w:cs="Times New Roman"/>
          <w:szCs w:val="24"/>
        </w:rPr>
        <w:t xml:space="preserve"> Διαρκής Επιτροπή Δημ</w:t>
      </w:r>
      <w:r>
        <w:rPr>
          <w:rFonts w:eastAsia="Times New Roman" w:cs="Times New Roman"/>
          <w:szCs w:val="24"/>
        </w:rPr>
        <w:t>όσιας Διοίκησης, Δημόσιας Τάξης κ</w:t>
      </w:r>
      <w:r w:rsidRPr="00467998">
        <w:rPr>
          <w:rFonts w:eastAsia="Times New Roman" w:cs="Times New Roman"/>
          <w:szCs w:val="24"/>
        </w:rPr>
        <w:t xml:space="preserve">αι Δικαιοσύνης </w:t>
      </w:r>
      <w:r>
        <w:rPr>
          <w:rFonts w:eastAsia="Times New Roman" w:cs="Times New Roman"/>
          <w:szCs w:val="24"/>
        </w:rPr>
        <w:t>καταθέτει τις εκθέσεις</w:t>
      </w:r>
      <w:r w:rsidRPr="00467998">
        <w:rPr>
          <w:rFonts w:eastAsia="Times New Roman" w:cs="Times New Roman"/>
          <w:szCs w:val="24"/>
        </w:rPr>
        <w:t xml:space="preserve"> της </w:t>
      </w:r>
      <w:r>
        <w:rPr>
          <w:rFonts w:eastAsia="Times New Roman" w:cs="Times New Roman"/>
          <w:szCs w:val="24"/>
        </w:rPr>
        <w:t xml:space="preserve">στα σχέδια </w:t>
      </w:r>
      <w:r>
        <w:rPr>
          <w:rFonts w:eastAsia="Times New Roman" w:cs="Times New Roman"/>
          <w:szCs w:val="24"/>
        </w:rPr>
        <w:t>νόμου</w:t>
      </w:r>
      <w:r w:rsidRPr="00467998">
        <w:rPr>
          <w:rFonts w:eastAsia="Times New Roman" w:cs="Times New Roman"/>
          <w:szCs w:val="24"/>
        </w:rPr>
        <w:t xml:space="preserve"> </w:t>
      </w:r>
      <w:r w:rsidRPr="00467998">
        <w:rPr>
          <w:rFonts w:eastAsia="Times New Roman" w:cs="Times New Roman"/>
          <w:szCs w:val="24"/>
        </w:rPr>
        <w:t>του Υπουργείου Δικαιοσύνης</w:t>
      </w:r>
      <w:r>
        <w:rPr>
          <w:rFonts w:eastAsia="Times New Roman" w:cs="Times New Roman"/>
          <w:szCs w:val="24"/>
        </w:rPr>
        <w:t>,</w:t>
      </w:r>
      <w:r w:rsidRPr="00467998">
        <w:rPr>
          <w:rFonts w:eastAsia="Times New Roman" w:cs="Times New Roman"/>
          <w:szCs w:val="24"/>
        </w:rPr>
        <w:t xml:space="preserve"> Διαφάνειας και Ανθρωπίνων Δικαιωμάτων</w:t>
      </w:r>
      <w:r>
        <w:rPr>
          <w:rFonts w:eastAsia="Times New Roman" w:cs="Times New Roman"/>
          <w:szCs w:val="24"/>
        </w:rPr>
        <w:t xml:space="preserve">: «Κύρωση του Ποινικού Κώδικα» </w:t>
      </w:r>
      <w:r w:rsidRPr="00467998">
        <w:rPr>
          <w:rFonts w:eastAsia="Times New Roman" w:cs="Times New Roman"/>
          <w:szCs w:val="24"/>
        </w:rPr>
        <w:t xml:space="preserve">και </w:t>
      </w:r>
      <w:r>
        <w:rPr>
          <w:rFonts w:eastAsia="Times New Roman" w:cs="Times New Roman"/>
          <w:szCs w:val="24"/>
        </w:rPr>
        <w:t>«</w:t>
      </w:r>
      <w:r w:rsidRPr="00467998">
        <w:rPr>
          <w:rFonts w:eastAsia="Times New Roman" w:cs="Times New Roman"/>
          <w:szCs w:val="24"/>
        </w:rPr>
        <w:t xml:space="preserve">Κύρωση του </w:t>
      </w:r>
      <w:r w:rsidRPr="00467998">
        <w:rPr>
          <w:rFonts w:eastAsia="Times New Roman" w:cs="Times New Roman"/>
          <w:szCs w:val="24"/>
        </w:rPr>
        <w:t>Κώδικα Ποινικής Δικονομίας</w:t>
      </w:r>
      <w:r>
        <w:rPr>
          <w:rFonts w:eastAsia="Times New Roman" w:cs="Times New Roman"/>
          <w:szCs w:val="24"/>
        </w:rPr>
        <w:t>».</w:t>
      </w:r>
    </w:p>
    <w:p w14:paraId="5112040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Και δεύτερον,</w:t>
      </w:r>
      <w:r w:rsidRPr="00467998">
        <w:rPr>
          <w:rFonts w:eastAsia="Times New Roman" w:cs="Times New Roman"/>
          <w:szCs w:val="24"/>
        </w:rPr>
        <w:t xml:space="preserve"> η Διαρκής Επιτροπή Κοινωνικών Υποθέσεων </w:t>
      </w:r>
      <w:r>
        <w:rPr>
          <w:rFonts w:eastAsia="Times New Roman" w:cs="Times New Roman"/>
          <w:szCs w:val="24"/>
        </w:rPr>
        <w:t>καταθέτ</w:t>
      </w:r>
      <w:r w:rsidRPr="00467998">
        <w:rPr>
          <w:rFonts w:eastAsia="Times New Roman" w:cs="Times New Roman"/>
          <w:szCs w:val="24"/>
        </w:rPr>
        <w:t>ει την έκθεσή της στο σχέδιο νόμου του Υπουργείου Υγείας</w:t>
      </w:r>
      <w:r>
        <w:rPr>
          <w:rFonts w:eastAsia="Times New Roman" w:cs="Times New Roman"/>
          <w:szCs w:val="24"/>
        </w:rPr>
        <w:t>: «Κύρωση</w:t>
      </w:r>
      <w:r w:rsidRPr="00467998">
        <w:rPr>
          <w:rFonts w:eastAsia="Times New Roman" w:cs="Times New Roman"/>
          <w:szCs w:val="24"/>
        </w:rPr>
        <w:t xml:space="preserve"> των επιμέρους συμβάσεων για τα </w:t>
      </w:r>
      <w:r>
        <w:rPr>
          <w:rFonts w:eastAsia="Times New Roman" w:cs="Times New Roman"/>
          <w:szCs w:val="24"/>
        </w:rPr>
        <w:t xml:space="preserve">Έργα </w:t>
      </w:r>
      <w:r>
        <w:rPr>
          <w:rFonts w:eastAsia="Times New Roman" w:cs="Times New Roman"/>
          <w:szCs w:val="24"/>
          <w:lang w:val="en-US"/>
        </w:rPr>
        <w:t>V</w:t>
      </w:r>
      <w:r>
        <w:rPr>
          <w:rFonts w:eastAsia="Times New Roman" w:cs="Times New Roman"/>
          <w:szCs w:val="24"/>
        </w:rPr>
        <w:t xml:space="preserve"> και VI της από 6-9-2018 Σύμβαση</w:t>
      </w:r>
      <w:r>
        <w:rPr>
          <w:rFonts w:eastAsia="Times New Roman" w:cs="Times New Roman"/>
          <w:szCs w:val="24"/>
        </w:rPr>
        <w:t>ς</w:t>
      </w:r>
      <w:r>
        <w:rPr>
          <w:rFonts w:eastAsia="Times New Roman" w:cs="Times New Roman"/>
          <w:szCs w:val="24"/>
        </w:rPr>
        <w:t xml:space="preserve"> Δωρεάς μεταξύ του Ιδρύματος </w:t>
      </w:r>
      <w:r w:rsidRPr="00D12A42">
        <w:rPr>
          <w:rFonts w:eastAsia="Times New Roman" w:cs="Times New Roman"/>
          <w:szCs w:val="24"/>
        </w:rPr>
        <w:t>“</w:t>
      </w:r>
      <w:r>
        <w:rPr>
          <w:rFonts w:eastAsia="Times New Roman" w:cs="Times New Roman"/>
          <w:szCs w:val="24"/>
        </w:rPr>
        <w:t xml:space="preserve">Κοινωφελές Ίδρυμα Σταύρος </w:t>
      </w:r>
      <w:r>
        <w:rPr>
          <w:rFonts w:eastAsia="Times New Roman" w:cs="Times New Roman"/>
          <w:szCs w:val="24"/>
        </w:rPr>
        <w:t xml:space="preserve">Σ. </w:t>
      </w:r>
      <w:r>
        <w:rPr>
          <w:rFonts w:eastAsia="Times New Roman" w:cs="Times New Roman"/>
          <w:szCs w:val="24"/>
        </w:rPr>
        <w:t>Νιάρχος</w:t>
      </w:r>
      <w:r w:rsidRPr="00D12A42">
        <w:rPr>
          <w:rFonts w:eastAsia="Times New Roman" w:cs="Times New Roman"/>
          <w:szCs w:val="24"/>
        </w:rPr>
        <w:t>”</w:t>
      </w:r>
      <w:r>
        <w:rPr>
          <w:rFonts w:eastAsia="Times New Roman" w:cs="Times New Roman"/>
          <w:szCs w:val="24"/>
        </w:rPr>
        <w:t xml:space="preserve"> και του Ελληνικού Δημοσίου για την ενίσχυση και αναβάθμιση των υποδομών στον τομέα της </w:t>
      </w:r>
      <w:r>
        <w:rPr>
          <w:rFonts w:eastAsia="Times New Roman" w:cs="Times New Roman"/>
          <w:szCs w:val="24"/>
        </w:rPr>
        <w:t>Υ</w:t>
      </w:r>
      <w:r>
        <w:rPr>
          <w:rFonts w:eastAsia="Times New Roman" w:cs="Times New Roman"/>
          <w:szCs w:val="24"/>
        </w:rPr>
        <w:t>γείας».</w:t>
      </w:r>
    </w:p>
    <w:p w14:paraId="51120406" w14:textId="77777777" w:rsidR="002E1E3E" w:rsidRDefault="00F7095F">
      <w:pPr>
        <w:spacing w:line="600" w:lineRule="auto"/>
        <w:ind w:firstLine="709"/>
        <w:contextualSpacing/>
        <w:jc w:val="both"/>
        <w:rPr>
          <w:rFonts w:eastAsia="Times New Roman"/>
          <w:szCs w:val="24"/>
        </w:rPr>
      </w:pPr>
      <w:r>
        <w:rPr>
          <w:rFonts w:eastAsia="Times New Roman"/>
          <w:szCs w:val="24"/>
        </w:rPr>
        <w:t xml:space="preserve">Κυρίες και κύριοι συνάδελφοι, εισερχόμαστε στην </w:t>
      </w:r>
    </w:p>
    <w:p w14:paraId="51120407" w14:textId="77777777" w:rsidR="002E1E3E" w:rsidRDefault="00F7095F">
      <w:pPr>
        <w:keepNext/>
        <w:spacing w:line="600" w:lineRule="auto"/>
        <w:ind w:firstLine="709"/>
        <w:contextualSpacing/>
        <w:jc w:val="center"/>
        <w:outlineLvl w:val="0"/>
        <w:rPr>
          <w:rFonts w:eastAsia="Times New Roman"/>
          <w:b/>
          <w:bCs/>
          <w:szCs w:val="24"/>
        </w:rPr>
      </w:pPr>
      <w:r>
        <w:rPr>
          <w:rFonts w:eastAsia="Times New Roman"/>
          <w:b/>
          <w:bCs/>
          <w:szCs w:val="24"/>
        </w:rPr>
        <w:lastRenderedPageBreak/>
        <w:t>ΕΙΔΙΚΗ ΗΜΕΡΗΣΙΑ ΔΙΑΤΑΞΗ</w:t>
      </w:r>
    </w:p>
    <w:p w14:paraId="51120408" w14:textId="77777777" w:rsidR="002E1E3E" w:rsidRDefault="00F7095F">
      <w:pPr>
        <w:spacing w:line="600" w:lineRule="auto"/>
        <w:ind w:firstLine="709"/>
        <w:contextualSpacing/>
        <w:jc w:val="both"/>
        <w:rPr>
          <w:rFonts w:eastAsia="Times New Roman" w:cs="Times New Roman"/>
          <w:szCs w:val="24"/>
        </w:rPr>
      </w:pPr>
      <w:r>
        <w:rPr>
          <w:rFonts w:eastAsia="Times New Roman" w:cs="Times New Roman"/>
          <w:szCs w:val="24"/>
        </w:rPr>
        <w:t>Λήψη απόφασης επί της από 4 Ιουνίου 2019 ομόφωνης</w:t>
      </w:r>
      <w:r>
        <w:rPr>
          <w:rFonts w:eastAsia="Times New Roman" w:cs="Times New Roman"/>
          <w:szCs w:val="24"/>
        </w:rPr>
        <w:t xml:space="preserve"> πρότασης της Διάσκεψης των Προέδρων.</w:t>
      </w:r>
    </w:p>
    <w:p w14:paraId="51120409" w14:textId="77777777" w:rsidR="002E1E3E" w:rsidRDefault="00F7095F">
      <w:pPr>
        <w:spacing w:line="600" w:lineRule="auto"/>
        <w:ind w:firstLine="709"/>
        <w:contextualSpacing/>
        <w:jc w:val="both"/>
        <w:rPr>
          <w:rFonts w:eastAsia="Times New Roman"/>
          <w:szCs w:val="24"/>
        </w:rPr>
      </w:pPr>
      <w:r>
        <w:rPr>
          <w:rFonts w:eastAsia="Times New Roman"/>
          <w:szCs w:val="24"/>
        </w:rPr>
        <w:t>Η πρόταση του Προέδρου της Βουλής έγινε δεκτή από τα μέλη της Διάσκεψης των Προέδρων ομοφώνως ως έχει. Επομένως, η ψήφιση μπορεί να γίνει σύμφωνα με το άρθρο 108 παράγραφος 2 του Κανονισμού της Βουλής.</w:t>
      </w:r>
    </w:p>
    <w:p w14:paraId="5112040A" w14:textId="77777777" w:rsidR="002E1E3E" w:rsidRDefault="00F7095F">
      <w:pPr>
        <w:spacing w:line="600" w:lineRule="auto"/>
        <w:ind w:firstLine="709"/>
        <w:contextualSpacing/>
        <w:jc w:val="both"/>
        <w:rPr>
          <w:rFonts w:eastAsia="Times New Roman"/>
          <w:szCs w:val="24"/>
        </w:rPr>
      </w:pPr>
      <w:r w:rsidRPr="0026115F">
        <w:rPr>
          <w:rFonts w:eastAsia="Times New Roman"/>
          <w:b/>
          <w:color w:val="212121"/>
          <w:szCs w:val="24"/>
          <w:shd w:val="clear" w:color="auto" w:fill="FFFFFF"/>
        </w:rPr>
        <w:t xml:space="preserve">ΛΙΑΝΑ </w:t>
      </w:r>
      <w:r w:rsidRPr="0040411F">
        <w:rPr>
          <w:rFonts w:eastAsia="Times New Roman"/>
          <w:b/>
          <w:szCs w:val="24"/>
        </w:rPr>
        <w:t>ΚΑΝΕΛ</w:t>
      </w:r>
      <w:r>
        <w:rPr>
          <w:rFonts w:eastAsia="Times New Roman"/>
          <w:b/>
          <w:szCs w:val="24"/>
        </w:rPr>
        <w:t>Λ</w:t>
      </w:r>
      <w:r w:rsidRPr="0040411F">
        <w:rPr>
          <w:rFonts w:eastAsia="Times New Roman"/>
          <w:b/>
          <w:szCs w:val="24"/>
        </w:rPr>
        <w:t>Η:</w:t>
      </w:r>
      <w:r>
        <w:rPr>
          <w:rFonts w:eastAsia="Times New Roman"/>
          <w:szCs w:val="24"/>
        </w:rPr>
        <w:t xml:space="preserve"> Πείτε και το θέμα, κύριε Πρόεδρε, γιατί ο κόσμος δεν θα καταλάβει από τον αριθμό.</w:t>
      </w:r>
    </w:p>
    <w:p w14:paraId="5112040B" w14:textId="77777777" w:rsidR="002E1E3E" w:rsidRDefault="00F7095F">
      <w:pPr>
        <w:spacing w:line="600" w:lineRule="auto"/>
        <w:ind w:firstLine="709"/>
        <w:contextualSpacing/>
        <w:jc w:val="both"/>
        <w:rPr>
          <w:rFonts w:eastAsia="Times New Roman"/>
          <w:szCs w:val="24"/>
        </w:rPr>
      </w:pPr>
      <w:r w:rsidRPr="0040411F">
        <w:rPr>
          <w:rFonts w:eastAsia="Times New Roman"/>
          <w:b/>
          <w:szCs w:val="24"/>
        </w:rPr>
        <w:t>ΠΡΟΕΔΡΕΥΩΝ (Αναστάσιος Κουράκης):</w:t>
      </w:r>
      <w:r>
        <w:rPr>
          <w:rFonts w:eastAsia="Times New Roman"/>
          <w:szCs w:val="24"/>
        </w:rPr>
        <w:t xml:space="preserve"> Πρόκειται </w:t>
      </w:r>
      <w:r w:rsidRPr="00943039">
        <w:rPr>
          <w:rFonts w:eastAsia="Times New Roman"/>
          <w:szCs w:val="24"/>
        </w:rPr>
        <w:t>για τον εκλιπόντα Κυριάκο Παπαδόπουλο</w:t>
      </w:r>
      <w:r>
        <w:rPr>
          <w:rFonts w:eastAsia="Times New Roman"/>
          <w:szCs w:val="24"/>
        </w:rPr>
        <w:t>,</w:t>
      </w:r>
      <w:r w:rsidRPr="00943039">
        <w:rPr>
          <w:rFonts w:eastAsia="Times New Roman"/>
          <w:szCs w:val="24"/>
        </w:rPr>
        <w:t xml:space="preserve"> που στις 21</w:t>
      </w:r>
      <w:r>
        <w:rPr>
          <w:rFonts w:eastAsia="Times New Roman"/>
          <w:szCs w:val="24"/>
        </w:rPr>
        <w:t>-</w:t>
      </w:r>
      <w:r w:rsidRPr="00943039">
        <w:rPr>
          <w:rFonts w:eastAsia="Times New Roman"/>
          <w:szCs w:val="24"/>
        </w:rPr>
        <w:t>1</w:t>
      </w:r>
      <w:r>
        <w:rPr>
          <w:rFonts w:eastAsia="Times New Roman"/>
          <w:szCs w:val="24"/>
        </w:rPr>
        <w:t>2</w:t>
      </w:r>
      <w:r>
        <w:rPr>
          <w:rFonts w:eastAsia="Times New Roman"/>
          <w:szCs w:val="24"/>
        </w:rPr>
        <w:t>-</w:t>
      </w:r>
      <w:r>
        <w:rPr>
          <w:rFonts w:eastAsia="Times New Roman"/>
          <w:szCs w:val="24"/>
        </w:rPr>
        <w:t>20</w:t>
      </w:r>
      <w:r w:rsidRPr="00943039">
        <w:rPr>
          <w:rFonts w:eastAsia="Times New Roman"/>
          <w:szCs w:val="24"/>
        </w:rPr>
        <w:t xml:space="preserve">18 </w:t>
      </w:r>
      <w:r>
        <w:rPr>
          <w:rFonts w:eastAsia="Times New Roman"/>
          <w:szCs w:val="24"/>
        </w:rPr>
        <w:t xml:space="preserve">στη μνήμη του χαρακτηρίστηκε ως «Ήρωας του Αιγαίου» </w:t>
      </w:r>
      <w:r w:rsidRPr="00943039">
        <w:rPr>
          <w:rFonts w:eastAsia="Times New Roman"/>
          <w:szCs w:val="24"/>
        </w:rPr>
        <w:t>για την ενεργή συμ</w:t>
      </w:r>
      <w:r w:rsidRPr="00943039">
        <w:rPr>
          <w:rFonts w:eastAsia="Times New Roman"/>
          <w:szCs w:val="24"/>
        </w:rPr>
        <w:t xml:space="preserve">μετοχή του σε επιχειρήσεις έρευνας και διάσωσης </w:t>
      </w:r>
      <w:r>
        <w:rPr>
          <w:rFonts w:eastAsia="Times New Roman"/>
          <w:szCs w:val="24"/>
        </w:rPr>
        <w:t xml:space="preserve">χιλιάδων </w:t>
      </w:r>
      <w:r w:rsidRPr="00943039">
        <w:rPr>
          <w:rFonts w:eastAsia="Times New Roman"/>
          <w:szCs w:val="24"/>
        </w:rPr>
        <w:t>ανθρώπων στο Αιγαίο</w:t>
      </w:r>
      <w:r>
        <w:rPr>
          <w:rFonts w:eastAsia="Times New Roman"/>
          <w:szCs w:val="24"/>
        </w:rPr>
        <w:t>,</w:t>
      </w:r>
      <w:r w:rsidRPr="00943039">
        <w:rPr>
          <w:rFonts w:eastAsia="Times New Roman"/>
          <w:szCs w:val="24"/>
        </w:rPr>
        <w:t xml:space="preserve"> απονέμοντας </w:t>
      </w:r>
      <w:r>
        <w:rPr>
          <w:rFonts w:eastAsia="Times New Roman"/>
          <w:szCs w:val="24"/>
        </w:rPr>
        <w:t>σ</w:t>
      </w:r>
      <w:r w:rsidRPr="00943039">
        <w:rPr>
          <w:rFonts w:eastAsia="Times New Roman"/>
          <w:szCs w:val="24"/>
        </w:rPr>
        <w:t xml:space="preserve">τη σύζυγό του </w:t>
      </w:r>
      <w:r w:rsidRPr="00943039">
        <w:rPr>
          <w:rFonts w:eastAsia="Times New Roman"/>
          <w:szCs w:val="24"/>
        </w:rPr>
        <w:t>κ</w:t>
      </w:r>
      <w:r>
        <w:rPr>
          <w:rFonts w:eastAsia="Times New Roman"/>
          <w:szCs w:val="24"/>
        </w:rPr>
        <w:t xml:space="preserve">. </w:t>
      </w:r>
      <w:r>
        <w:rPr>
          <w:rFonts w:eastAsia="Times New Roman"/>
          <w:szCs w:val="24"/>
        </w:rPr>
        <w:t>Ι</w:t>
      </w:r>
      <w:r w:rsidRPr="00943039">
        <w:rPr>
          <w:rFonts w:eastAsia="Times New Roman"/>
          <w:szCs w:val="24"/>
        </w:rPr>
        <w:t>γνατ</w:t>
      </w:r>
      <w:r>
        <w:rPr>
          <w:rFonts w:eastAsia="Times New Roman"/>
          <w:szCs w:val="24"/>
        </w:rPr>
        <w:t>ί</w:t>
      </w:r>
      <w:r w:rsidRPr="00943039">
        <w:rPr>
          <w:rFonts w:eastAsia="Times New Roman"/>
          <w:szCs w:val="24"/>
        </w:rPr>
        <w:t xml:space="preserve">α </w:t>
      </w:r>
      <w:proofErr w:type="spellStart"/>
      <w:r>
        <w:rPr>
          <w:rFonts w:eastAsia="Times New Roman"/>
          <w:szCs w:val="24"/>
        </w:rPr>
        <w:t>Τ</w:t>
      </w:r>
      <w:r w:rsidRPr="00943039">
        <w:rPr>
          <w:rFonts w:eastAsia="Times New Roman"/>
          <w:szCs w:val="24"/>
        </w:rPr>
        <w:t>ικ</w:t>
      </w:r>
      <w:r>
        <w:rPr>
          <w:rFonts w:eastAsia="Times New Roman"/>
          <w:szCs w:val="24"/>
        </w:rPr>
        <w:t>έ</w:t>
      </w:r>
      <w:r w:rsidRPr="00943039">
        <w:rPr>
          <w:rFonts w:eastAsia="Times New Roman"/>
          <w:szCs w:val="24"/>
        </w:rPr>
        <w:t>λλη</w:t>
      </w:r>
      <w:proofErr w:type="spellEnd"/>
      <w:r w:rsidRPr="00943039">
        <w:rPr>
          <w:rFonts w:eastAsia="Times New Roman"/>
          <w:szCs w:val="24"/>
        </w:rPr>
        <w:t xml:space="preserve"> και στα δύο ανήλικα τέκνα του τα </w:t>
      </w:r>
      <w:r>
        <w:rPr>
          <w:rFonts w:eastAsia="Times New Roman"/>
          <w:szCs w:val="24"/>
        </w:rPr>
        <w:t xml:space="preserve">τέσσερα αργυρά μετάλλια «Ήρωες της </w:t>
      </w:r>
      <w:r w:rsidRPr="00943039">
        <w:rPr>
          <w:rFonts w:eastAsia="Times New Roman"/>
          <w:szCs w:val="24"/>
        </w:rPr>
        <w:t>Επανάστασης</w:t>
      </w:r>
      <w:r>
        <w:rPr>
          <w:rFonts w:eastAsia="Times New Roman"/>
          <w:szCs w:val="24"/>
        </w:rPr>
        <w:t>».</w:t>
      </w:r>
    </w:p>
    <w:p w14:paraId="5112040C" w14:textId="77777777" w:rsidR="002E1E3E" w:rsidRDefault="00F7095F">
      <w:pPr>
        <w:spacing w:line="600" w:lineRule="auto"/>
        <w:ind w:firstLine="709"/>
        <w:contextualSpacing/>
        <w:jc w:val="both"/>
        <w:rPr>
          <w:rFonts w:eastAsia="Times New Roman"/>
          <w:szCs w:val="24"/>
        </w:rPr>
      </w:pPr>
      <w:r>
        <w:rPr>
          <w:rFonts w:eastAsia="Times New Roman"/>
          <w:szCs w:val="24"/>
        </w:rPr>
        <w:t>Έ</w:t>
      </w:r>
      <w:r w:rsidRPr="00943039">
        <w:rPr>
          <w:rFonts w:eastAsia="Times New Roman"/>
          <w:szCs w:val="24"/>
        </w:rPr>
        <w:t>χοντας υπ</w:t>
      </w:r>
      <w:r>
        <w:rPr>
          <w:rFonts w:eastAsia="Times New Roman"/>
          <w:szCs w:val="24"/>
        </w:rPr>
        <w:t xml:space="preserve">’ </w:t>
      </w:r>
      <w:proofErr w:type="spellStart"/>
      <w:r w:rsidRPr="00943039">
        <w:rPr>
          <w:rFonts w:eastAsia="Times New Roman"/>
          <w:szCs w:val="24"/>
        </w:rPr>
        <w:t>όψ</w:t>
      </w:r>
      <w:r>
        <w:rPr>
          <w:rFonts w:eastAsia="Times New Roman"/>
          <w:szCs w:val="24"/>
        </w:rPr>
        <w:t>ιν</w:t>
      </w:r>
      <w:proofErr w:type="spellEnd"/>
      <w:r>
        <w:rPr>
          <w:rFonts w:eastAsia="Times New Roman"/>
          <w:szCs w:val="24"/>
        </w:rPr>
        <w:t xml:space="preserve"> </w:t>
      </w:r>
      <w:r w:rsidRPr="00943039">
        <w:rPr>
          <w:rFonts w:eastAsia="Times New Roman"/>
          <w:szCs w:val="24"/>
        </w:rPr>
        <w:t>τη</w:t>
      </w:r>
      <w:r>
        <w:rPr>
          <w:rFonts w:eastAsia="Times New Roman"/>
          <w:szCs w:val="24"/>
        </w:rPr>
        <w:t>ν από 4</w:t>
      </w:r>
      <w:r>
        <w:rPr>
          <w:rFonts w:eastAsia="Times New Roman"/>
          <w:szCs w:val="24"/>
          <w:vertAlign w:val="superscript"/>
        </w:rPr>
        <w:t xml:space="preserve"> </w:t>
      </w:r>
      <w:r>
        <w:rPr>
          <w:rFonts w:eastAsia="Times New Roman"/>
          <w:szCs w:val="24"/>
        </w:rPr>
        <w:t xml:space="preserve">Ιουνίου </w:t>
      </w:r>
      <w:r w:rsidRPr="00943039">
        <w:rPr>
          <w:rFonts w:eastAsia="Times New Roman"/>
          <w:szCs w:val="24"/>
        </w:rPr>
        <w:t>2019 απόφασ</w:t>
      </w:r>
      <w:r>
        <w:rPr>
          <w:rFonts w:eastAsia="Times New Roman"/>
          <w:szCs w:val="24"/>
        </w:rPr>
        <w:t>η τη</w:t>
      </w:r>
      <w:r>
        <w:rPr>
          <w:rFonts w:eastAsia="Times New Roman"/>
          <w:szCs w:val="24"/>
        </w:rPr>
        <w:t>ς Διάσκεψης των Π</w:t>
      </w:r>
      <w:r w:rsidRPr="00943039">
        <w:rPr>
          <w:rFonts w:eastAsia="Times New Roman"/>
          <w:szCs w:val="24"/>
        </w:rPr>
        <w:t>ροέδρ</w:t>
      </w:r>
      <w:r>
        <w:rPr>
          <w:rFonts w:eastAsia="Times New Roman"/>
          <w:szCs w:val="24"/>
        </w:rPr>
        <w:t xml:space="preserve">ων για τη </w:t>
      </w:r>
      <w:r w:rsidRPr="00943039">
        <w:rPr>
          <w:rFonts w:eastAsia="Times New Roman"/>
          <w:szCs w:val="24"/>
        </w:rPr>
        <w:t>σχετική πίστωση του λογαρια</w:t>
      </w:r>
      <w:r w:rsidRPr="00943039">
        <w:rPr>
          <w:rFonts w:eastAsia="Times New Roman"/>
          <w:szCs w:val="24"/>
        </w:rPr>
        <w:lastRenderedPageBreak/>
        <w:t>σμού 2</w:t>
      </w:r>
      <w:r>
        <w:rPr>
          <w:rFonts w:eastAsia="Times New Roman"/>
          <w:szCs w:val="24"/>
        </w:rPr>
        <w:t>2</w:t>
      </w:r>
      <w:r w:rsidRPr="00943039">
        <w:rPr>
          <w:rFonts w:eastAsia="Times New Roman"/>
          <w:szCs w:val="24"/>
        </w:rPr>
        <w:t>50</w:t>
      </w:r>
      <w:r>
        <w:rPr>
          <w:rFonts w:eastAsia="Times New Roman"/>
          <w:szCs w:val="24"/>
        </w:rPr>
        <w:t>9</w:t>
      </w:r>
      <w:r w:rsidRPr="00943039">
        <w:rPr>
          <w:rFonts w:eastAsia="Times New Roman"/>
          <w:szCs w:val="24"/>
        </w:rPr>
        <w:t>8</w:t>
      </w:r>
      <w:r>
        <w:rPr>
          <w:rFonts w:eastAsia="Times New Roman"/>
          <w:szCs w:val="24"/>
        </w:rPr>
        <w:t>9</w:t>
      </w:r>
      <w:r w:rsidRPr="00943039">
        <w:rPr>
          <w:rFonts w:eastAsia="Times New Roman"/>
          <w:szCs w:val="24"/>
        </w:rPr>
        <w:t>001</w:t>
      </w:r>
      <w:r>
        <w:rPr>
          <w:rFonts w:eastAsia="Times New Roman"/>
          <w:szCs w:val="24"/>
        </w:rPr>
        <w:t xml:space="preserve"> </w:t>
      </w:r>
      <w:r w:rsidRPr="00943039">
        <w:rPr>
          <w:rFonts w:eastAsia="Times New Roman"/>
          <w:szCs w:val="24"/>
        </w:rPr>
        <w:t xml:space="preserve">του </w:t>
      </w:r>
      <w:r>
        <w:rPr>
          <w:rFonts w:eastAsia="Times New Roman"/>
          <w:szCs w:val="24"/>
        </w:rPr>
        <w:t>προϋπολογισμού</w:t>
      </w:r>
      <w:r w:rsidRPr="00943039">
        <w:rPr>
          <w:rFonts w:eastAsia="Times New Roman"/>
          <w:szCs w:val="24"/>
        </w:rPr>
        <w:t xml:space="preserve"> της Βουλής</w:t>
      </w:r>
      <w:r>
        <w:rPr>
          <w:rFonts w:eastAsia="Times New Roman"/>
          <w:szCs w:val="24"/>
        </w:rPr>
        <w:t>,</w:t>
      </w:r>
      <w:r w:rsidRPr="00943039">
        <w:rPr>
          <w:rFonts w:eastAsia="Times New Roman"/>
          <w:szCs w:val="24"/>
        </w:rPr>
        <w:t xml:space="preserve"> αποφάσισε η </w:t>
      </w:r>
      <w:r>
        <w:rPr>
          <w:rFonts w:eastAsia="Times New Roman"/>
          <w:szCs w:val="24"/>
        </w:rPr>
        <w:t>Διάσκεψη των Π</w:t>
      </w:r>
      <w:r w:rsidRPr="00943039">
        <w:rPr>
          <w:rFonts w:eastAsia="Times New Roman"/>
          <w:szCs w:val="24"/>
        </w:rPr>
        <w:t>ροέδρων ομοφώνως την οικονομική ενίσχυση κατ</w:t>
      </w:r>
      <w:r>
        <w:rPr>
          <w:rFonts w:eastAsia="Times New Roman"/>
          <w:szCs w:val="24"/>
        </w:rPr>
        <w:t>’</w:t>
      </w:r>
      <w:r w:rsidRPr="00943039">
        <w:rPr>
          <w:rFonts w:eastAsia="Times New Roman"/>
          <w:szCs w:val="24"/>
        </w:rPr>
        <w:t xml:space="preserve"> έτος από τον προϋπολογισμό της Βουλής </w:t>
      </w:r>
      <w:r>
        <w:rPr>
          <w:rFonts w:eastAsia="Times New Roman"/>
          <w:szCs w:val="24"/>
        </w:rPr>
        <w:t xml:space="preserve">εν </w:t>
      </w:r>
      <w:proofErr w:type="spellStart"/>
      <w:r>
        <w:rPr>
          <w:rFonts w:eastAsia="Times New Roman"/>
          <w:szCs w:val="24"/>
        </w:rPr>
        <w:t>είδει</w:t>
      </w:r>
      <w:proofErr w:type="spellEnd"/>
      <w:r>
        <w:rPr>
          <w:rFonts w:eastAsia="Times New Roman"/>
          <w:szCs w:val="24"/>
        </w:rPr>
        <w:t xml:space="preserve"> </w:t>
      </w:r>
      <w:r w:rsidRPr="00943039">
        <w:rPr>
          <w:rFonts w:eastAsia="Times New Roman"/>
          <w:szCs w:val="24"/>
        </w:rPr>
        <w:t>υιοθεσίας στα τέκνα του π</w:t>
      </w:r>
      <w:r>
        <w:rPr>
          <w:rFonts w:eastAsia="Times New Roman"/>
          <w:szCs w:val="24"/>
        </w:rPr>
        <w:t>λ</w:t>
      </w:r>
      <w:r w:rsidRPr="00943039">
        <w:rPr>
          <w:rFonts w:eastAsia="Times New Roman"/>
          <w:szCs w:val="24"/>
        </w:rPr>
        <w:t>ωτάρ</w:t>
      </w:r>
      <w:r>
        <w:rPr>
          <w:rFonts w:eastAsia="Times New Roman"/>
          <w:szCs w:val="24"/>
        </w:rPr>
        <w:t>χη Κ</w:t>
      </w:r>
      <w:r w:rsidRPr="00943039">
        <w:rPr>
          <w:rFonts w:eastAsia="Times New Roman"/>
          <w:szCs w:val="24"/>
        </w:rPr>
        <w:t>υρ</w:t>
      </w:r>
      <w:r>
        <w:rPr>
          <w:rFonts w:eastAsia="Times New Roman"/>
          <w:szCs w:val="24"/>
        </w:rPr>
        <w:t xml:space="preserve">ιάκου </w:t>
      </w:r>
      <w:r w:rsidRPr="00943039">
        <w:rPr>
          <w:rFonts w:eastAsia="Times New Roman"/>
          <w:szCs w:val="24"/>
        </w:rPr>
        <w:t>Παπαδοπούλου του Στα</w:t>
      </w:r>
      <w:r>
        <w:rPr>
          <w:rFonts w:eastAsia="Times New Roman"/>
          <w:szCs w:val="24"/>
        </w:rPr>
        <w:t>ύ</w:t>
      </w:r>
      <w:r w:rsidRPr="00943039">
        <w:rPr>
          <w:rFonts w:eastAsia="Times New Roman"/>
          <w:szCs w:val="24"/>
        </w:rPr>
        <w:t>ρο</w:t>
      </w:r>
      <w:r>
        <w:rPr>
          <w:rFonts w:eastAsia="Times New Roman"/>
          <w:szCs w:val="24"/>
        </w:rPr>
        <w:t>υ.</w:t>
      </w:r>
    </w:p>
    <w:p w14:paraId="5112040D" w14:textId="77777777" w:rsidR="002E1E3E" w:rsidRDefault="00F7095F">
      <w:pPr>
        <w:spacing w:line="600" w:lineRule="auto"/>
        <w:ind w:firstLine="709"/>
        <w:contextualSpacing/>
        <w:jc w:val="both"/>
        <w:rPr>
          <w:rFonts w:eastAsia="Times New Roman"/>
          <w:szCs w:val="24"/>
        </w:rPr>
      </w:pPr>
      <w:r>
        <w:rPr>
          <w:rFonts w:eastAsia="Times New Roman"/>
          <w:szCs w:val="24"/>
        </w:rPr>
        <w:t xml:space="preserve">Σας είπα ότι </w:t>
      </w:r>
      <w:r w:rsidRPr="00943039">
        <w:rPr>
          <w:rFonts w:eastAsia="Times New Roman"/>
          <w:szCs w:val="24"/>
        </w:rPr>
        <w:t>πρέπει να περάσει και από τη Βουλή</w:t>
      </w:r>
      <w:r>
        <w:rPr>
          <w:rFonts w:eastAsia="Times New Roman"/>
          <w:szCs w:val="24"/>
        </w:rPr>
        <w:t>. Α</w:t>
      </w:r>
      <w:r w:rsidRPr="00943039">
        <w:rPr>
          <w:rFonts w:eastAsia="Times New Roman"/>
          <w:szCs w:val="24"/>
        </w:rPr>
        <w:t xml:space="preserve">ν θέλει κάποιος </w:t>
      </w:r>
      <w:r>
        <w:rPr>
          <w:rFonts w:eastAsia="Times New Roman"/>
          <w:szCs w:val="24"/>
        </w:rPr>
        <w:t>τον λόγο, μπορεί να τον έχει.</w:t>
      </w:r>
    </w:p>
    <w:p w14:paraId="5112040E" w14:textId="77777777" w:rsidR="002E1E3E" w:rsidRDefault="00F7095F">
      <w:pPr>
        <w:spacing w:line="600" w:lineRule="auto"/>
        <w:ind w:firstLine="709"/>
        <w:contextualSpacing/>
        <w:jc w:val="both"/>
        <w:rPr>
          <w:rFonts w:eastAsia="Times New Roman"/>
          <w:szCs w:val="24"/>
        </w:rPr>
      </w:pPr>
      <w:r w:rsidRPr="0040411F">
        <w:rPr>
          <w:rFonts w:eastAsia="Times New Roman"/>
          <w:b/>
          <w:szCs w:val="24"/>
        </w:rPr>
        <w:t>ΦΩΤΗΣ ΚΟΥΒΕΛΗΣ (Υπουργός Ναυτιλίας και Νησιωτικής Πολιτικής):</w:t>
      </w:r>
      <w:r>
        <w:rPr>
          <w:rFonts w:eastAsia="Times New Roman"/>
          <w:szCs w:val="24"/>
        </w:rPr>
        <w:t xml:space="preserve"> Κύριε Πρόεδρε, θα μπορούσα να έχω εγώ τον λόγο;</w:t>
      </w:r>
    </w:p>
    <w:p w14:paraId="5112040F" w14:textId="77777777" w:rsidR="002E1E3E" w:rsidRDefault="00F7095F">
      <w:pPr>
        <w:spacing w:line="600" w:lineRule="auto"/>
        <w:ind w:firstLine="709"/>
        <w:contextualSpacing/>
        <w:jc w:val="both"/>
        <w:rPr>
          <w:rFonts w:eastAsia="Times New Roman"/>
          <w:szCs w:val="24"/>
        </w:rPr>
      </w:pPr>
      <w:r w:rsidRPr="0040411F">
        <w:rPr>
          <w:rFonts w:eastAsia="Times New Roman"/>
          <w:b/>
          <w:szCs w:val="24"/>
        </w:rPr>
        <w:t>ΠΡΟΕΔΡΕΥΩΝ (</w:t>
      </w:r>
      <w:r w:rsidRPr="0040411F">
        <w:rPr>
          <w:rFonts w:eastAsia="Times New Roman"/>
          <w:b/>
          <w:szCs w:val="24"/>
        </w:rPr>
        <w:t>Αναστάσιος Κουράκης):</w:t>
      </w:r>
      <w:r>
        <w:rPr>
          <w:rFonts w:eastAsia="Times New Roman"/>
          <w:szCs w:val="24"/>
        </w:rPr>
        <w:t xml:space="preserve"> Ναι, κύριε Υπουργέ, έχετε τον λόγο.</w:t>
      </w:r>
    </w:p>
    <w:p w14:paraId="51120410" w14:textId="77777777" w:rsidR="002E1E3E" w:rsidRDefault="00F7095F">
      <w:pPr>
        <w:spacing w:line="600" w:lineRule="auto"/>
        <w:ind w:firstLine="709"/>
        <w:contextualSpacing/>
        <w:jc w:val="both"/>
        <w:rPr>
          <w:rFonts w:eastAsia="Times New Roman"/>
          <w:szCs w:val="24"/>
        </w:rPr>
      </w:pPr>
      <w:r w:rsidRPr="0040411F">
        <w:rPr>
          <w:rFonts w:eastAsia="Times New Roman"/>
          <w:b/>
          <w:szCs w:val="24"/>
        </w:rPr>
        <w:t>ΦΩΤΗΣ ΚΟΥΒΕΛΗΣ (Υπουργός Ναυτιλίας και Νησιωτικής Πολιτικής):</w:t>
      </w:r>
      <w:r>
        <w:rPr>
          <w:rFonts w:eastAsia="Times New Roman"/>
          <w:szCs w:val="24"/>
        </w:rPr>
        <w:t xml:space="preserve"> Κυρίες και κύριοι συνάδελφοι, </w:t>
      </w:r>
      <w:r w:rsidRPr="00943039">
        <w:rPr>
          <w:rFonts w:eastAsia="Times New Roman"/>
          <w:szCs w:val="24"/>
        </w:rPr>
        <w:t>αισθάνομαι την υποχρέωση να αναφ</w:t>
      </w:r>
      <w:r>
        <w:rPr>
          <w:rFonts w:eastAsia="Times New Roman"/>
          <w:szCs w:val="24"/>
        </w:rPr>
        <w:t>ερθώ στην εξαιρετικά σημαντική ό</w:t>
      </w:r>
      <w:r w:rsidRPr="00943039">
        <w:rPr>
          <w:rFonts w:eastAsia="Times New Roman"/>
          <w:szCs w:val="24"/>
        </w:rPr>
        <w:t xml:space="preserve">σο </w:t>
      </w:r>
      <w:r>
        <w:rPr>
          <w:rFonts w:eastAsia="Times New Roman"/>
          <w:szCs w:val="24"/>
        </w:rPr>
        <w:t xml:space="preserve">και τιμητική </w:t>
      </w:r>
      <w:r w:rsidRPr="00943039">
        <w:rPr>
          <w:rFonts w:eastAsia="Times New Roman"/>
          <w:szCs w:val="24"/>
        </w:rPr>
        <w:t xml:space="preserve">για τον Κυριάκο Παπαδόπουλο ομόφωνη απόφαση της </w:t>
      </w:r>
      <w:r>
        <w:rPr>
          <w:rFonts w:eastAsia="Times New Roman"/>
          <w:szCs w:val="24"/>
        </w:rPr>
        <w:t>Δ</w:t>
      </w:r>
      <w:r w:rsidRPr="00943039">
        <w:rPr>
          <w:rFonts w:eastAsia="Times New Roman"/>
          <w:szCs w:val="24"/>
        </w:rPr>
        <w:t>ιά</w:t>
      </w:r>
      <w:r>
        <w:rPr>
          <w:rFonts w:eastAsia="Times New Roman"/>
          <w:szCs w:val="24"/>
        </w:rPr>
        <w:t>σκεψης των Π</w:t>
      </w:r>
      <w:r w:rsidRPr="00943039">
        <w:rPr>
          <w:rFonts w:eastAsia="Times New Roman"/>
          <w:szCs w:val="24"/>
        </w:rPr>
        <w:t>ροέδρων</w:t>
      </w:r>
      <w:r>
        <w:rPr>
          <w:rFonts w:eastAsia="Times New Roman"/>
          <w:szCs w:val="24"/>
        </w:rPr>
        <w:t>.</w:t>
      </w:r>
    </w:p>
    <w:p w14:paraId="51120411" w14:textId="77777777" w:rsidR="002E1E3E" w:rsidRDefault="00F7095F">
      <w:pPr>
        <w:spacing w:line="600" w:lineRule="auto"/>
        <w:ind w:firstLine="709"/>
        <w:contextualSpacing/>
        <w:jc w:val="both"/>
        <w:rPr>
          <w:rFonts w:eastAsia="Times New Roman"/>
          <w:szCs w:val="24"/>
        </w:rPr>
      </w:pPr>
      <w:r>
        <w:rPr>
          <w:rFonts w:eastAsia="Times New Roman"/>
          <w:szCs w:val="24"/>
        </w:rPr>
        <w:t>Ν</w:t>
      </w:r>
      <w:r w:rsidRPr="00943039">
        <w:rPr>
          <w:rFonts w:eastAsia="Times New Roman"/>
          <w:szCs w:val="24"/>
        </w:rPr>
        <w:t xml:space="preserve">α θυμίσω ότι ο πλοίαρχος Κυριάκος Παπαδόπουλος </w:t>
      </w:r>
      <w:r>
        <w:rPr>
          <w:rFonts w:eastAsia="Times New Roman"/>
          <w:szCs w:val="24"/>
        </w:rPr>
        <w:t xml:space="preserve">ήταν αυτός ο οποίος </w:t>
      </w:r>
      <w:r w:rsidRPr="00943039">
        <w:rPr>
          <w:rFonts w:eastAsia="Times New Roman"/>
          <w:szCs w:val="24"/>
        </w:rPr>
        <w:t>κατέγραψε με το</w:t>
      </w:r>
      <w:r>
        <w:rPr>
          <w:rFonts w:eastAsia="Times New Roman"/>
          <w:szCs w:val="24"/>
        </w:rPr>
        <w:t>ν</w:t>
      </w:r>
      <w:r w:rsidRPr="00943039">
        <w:rPr>
          <w:rFonts w:eastAsia="Times New Roman"/>
          <w:szCs w:val="24"/>
        </w:rPr>
        <w:t xml:space="preserve"> πιο σημαντικό τρόπο αυτό</w:t>
      </w:r>
      <w:r>
        <w:rPr>
          <w:rFonts w:eastAsia="Times New Roman"/>
          <w:szCs w:val="24"/>
        </w:rPr>
        <w:t xml:space="preserve"> </w:t>
      </w:r>
      <w:r>
        <w:rPr>
          <w:rFonts w:eastAsia="Times New Roman"/>
          <w:szCs w:val="24"/>
        </w:rPr>
        <w:lastRenderedPageBreak/>
        <w:t>που θα πει αλληλεγγύη. Ε</w:t>
      </w:r>
      <w:r w:rsidRPr="00943039">
        <w:rPr>
          <w:rFonts w:eastAsia="Times New Roman"/>
          <w:szCs w:val="24"/>
        </w:rPr>
        <w:t>ίναι ο άνθρωπος που έσωσε πάρα πολλές ζωές μέσα στ</w:t>
      </w:r>
      <w:r w:rsidRPr="00943039">
        <w:rPr>
          <w:rFonts w:eastAsia="Times New Roman"/>
          <w:szCs w:val="24"/>
        </w:rPr>
        <w:t>α δύσκολα νερά του Αιγαίου</w:t>
      </w:r>
      <w:r>
        <w:rPr>
          <w:rFonts w:eastAsia="Times New Roman"/>
          <w:szCs w:val="24"/>
        </w:rPr>
        <w:t>,</w:t>
      </w:r>
      <w:r w:rsidRPr="00943039">
        <w:rPr>
          <w:rFonts w:eastAsia="Times New Roman"/>
          <w:szCs w:val="24"/>
        </w:rPr>
        <w:t xml:space="preserve"> κάτω από δύσκολες στιγμές</w:t>
      </w:r>
      <w:r>
        <w:rPr>
          <w:rFonts w:eastAsia="Times New Roman"/>
          <w:szCs w:val="24"/>
        </w:rPr>
        <w:t xml:space="preserve">. </w:t>
      </w:r>
    </w:p>
    <w:p w14:paraId="51120412" w14:textId="77777777" w:rsidR="002E1E3E" w:rsidRDefault="00F7095F">
      <w:pPr>
        <w:spacing w:line="600" w:lineRule="auto"/>
        <w:ind w:firstLine="709"/>
        <w:contextualSpacing/>
        <w:jc w:val="both"/>
        <w:rPr>
          <w:rFonts w:eastAsia="Times New Roman"/>
          <w:color w:val="212121"/>
          <w:szCs w:val="24"/>
          <w:shd w:val="clear" w:color="auto" w:fill="FFFFFF"/>
        </w:rPr>
      </w:pPr>
      <w:r>
        <w:rPr>
          <w:rFonts w:eastAsia="Times New Roman"/>
          <w:color w:val="212121"/>
          <w:szCs w:val="24"/>
          <w:shd w:val="clear" w:color="auto" w:fill="FFFFFF"/>
        </w:rPr>
        <w:t>Η απόφαση της Διάσκεψης των Προέδρων -και είμαι βέβαιος ότι με την ίδια ομοφωνία και η Βουλή των Ελλήνων θα δεχθεί την ονομαζόμενη «υιοθεσία» των τέκνων της οικογένειας Παπαδόπουλου- αποτελεί τιμητική</w:t>
      </w:r>
      <w:r>
        <w:rPr>
          <w:rFonts w:eastAsia="Times New Roman"/>
          <w:color w:val="212121"/>
          <w:szCs w:val="24"/>
          <w:shd w:val="clear" w:color="auto" w:fill="FFFFFF"/>
        </w:rPr>
        <w:t xml:space="preserve"> αναγνώριση των όσων έκανε ο Κυριάκος Παπαδόπουλος, μια στάση γενναιότητας, καθήκοντος, αλληλεγγύης, η οποία θέλω να σας βεβαιώσω μετά λόγου γνώσεως ότι αντανακλά πολύ συγκεκριμένα και καθημερινά στη συμπεριφορά του συνόλου των ανδρών και γυναικών του Λιμε</w:t>
      </w:r>
      <w:r>
        <w:rPr>
          <w:rFonts w:eastAsia="Times New Roman"/>
          <w:color w:val="212121"/>
          <w:szCs w:val="24"/>
          <w:shd w:val="clear" w:color="auto" w:fill="FFFFFF"/>
        </w:rPr>
        <w:t>νικού Σώματος και της Ελληνικής Ακτοφυλακής.</w:t>
      </w:r>
    </w:p>
    <w:p w14:paraId="51120413" w14:textId="77777777" w:rsidR="002E1E3E" w:rsidRDefault="00F7095F">
      <w:pPr>
        <w:spacing w:line="600" w:lineRule="auto"/>
        <w:ind w:firstLine="709"/>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στο όνομα πάντα του </w:t>
      </w:r>
      <w:proofErr w:type="spellStart"/>
      <w:r>
        <w:rPr>
          <w:rFonts w:eastAsia="Times New Roman"/>
          <w:color w:val="212121"/>
          <w:szCs w:val="24"/>
          <w:shd w:val="clear" w:color="auto" w:fill="FFFFFF"/>
        </w:rPr>
        <w:t>τετιμημένου</w:t>
      </w:r>
      <w:proofErr w:type="spellEnd"/>
      <w:r>
        <w:rPr>
          <w:rFonts w:eastAsia="Times New Roman"/>
          <w:color w:val="212121"/>
          <w:szCs w:val="24"/>
          <w:shd w:val="clear" w:color="auto" w:fill="FFFFFF"/>
        </w:rPr>
        <w:t xml:space="preserve"> Κυριάκου Παπαδόπουλου, πρέπει να σας πω ότι το Λιμενικό Σώμα καταβάλλει πολύ μεγάλες, ηρωικές προσπάθειες και αυτό καταγράφεται. Καταγράφεται στη διε</w:t>
      </w:r>
      <w:r>
        <w:rPr>
          <w:rFonts w:eastAsia="Times New Roman"/>
          <w:color w:val="212121"/>
          <w:szCs w:val="24"/>
          <w:shd w:val="clear" w:color="auto" w:fill="FFFFFF"/>
        </w:rPr>
        <w:t xml:space="preserve">θνή κοινότητα, η οποία αναγνωρίζει αυτό που κάνει η χώρα μας, που κάνει η Ελλάδα, που κάνει το Λιμενικό Σώμα, η Ελληνική Ακτοφυλακή. </w:t>
      </w:r>
    </w:p>
    <w:p w14:paraId="51120414"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Έχω τη βεβαιότητα ότι η Βουλή των Ελλήνων, εσείς, κυρίες και κύριοι Βουλευτές, θα δεχθείτε εν ομοφωνία την ομόφωνη απόφαση</w:t>
      </w:r>
      <w:r>
        <w:rPr>
          <w:rFonts w:eastAsia="Times New Roman"/>
          <w:color w:val="212121"/>
          <w:szCs w:val="24"/>
          <w:shd w:val="clear" w:color="auto" w:fill="FFFFFF"/>
        </w:rPr>
        <w:t xml:space="preserve"> της Διάσκεψης των Προέδρων. Είναι μια πράξη από τη μεριά της Βουλής, η οποία, όχι μόνο τιμά, αλλά ταυτόχρονα αναγνωρίζει όλους εκείνους, οι οποίοι με αυτοθυσία προσφέρουν σε αυτό το οποίο λέμε καθήκον και στη συγκεκριμένη περίπτωση αυτό το καθήκον και όπω</w:t>
      </w:r>
      <w:r>
        <w:rPr>
          <w:rFonts w:eastAsia="Times New Roman"/>
          <w:color w:val="212121"/>
          <w:szCs w:val="24"/>
          <w:shd w:val="clear" w:color="auto" w:fill="FFFFFF"/>
        </w:rPr>
        <w:t>ς εκφράζεται μέσα στη θάλασσα του Αιγαίου είναι μια πολύ δύσκολη υπόθεση.</w:t>
      </w:r>
    </w:p>
    <w:p w14:paraId="51120415"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Σας ευχαριστώ.</w:t>
      </w:r>
    </w:p>
    <w:p w14:paraId="51120416" w14:textId="77777777" w:rsidR="002E1E3E" w:rsidRDefault="00F7095F">
      <w:pPr>
        <w:spacing w:line="600" w:lineRule="auto"/>
        <w:ind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14:paraId="51120417" w14:textId="77777777" w:rsidR="002E1E3E" w:rsidRDefault="00F7095F">
      <w:pPr>
        <w:spacing w:line="600" w:lineRule="auto"/>
        <w:ind w:firstLine="720"/>
        <w:contextualSpacing/>
        <w:jc w:val="both"/>
        <w:rPr>
          <w:rFonts w:eastAsia="Times New Roman"/>
          <w:color w:val="212121"/>
          <w:szCs w:val="24"/>
          <w:shd w:val="clear" w:color="auto" w:fill="FFFFFF"/>
        </w:rPr>
      </w:pPr>
      <w:r w:rsidRPr="000F5E31">
        <w:rPr>
          <w:rFonts w:eastAsia="Times New Roman"/>
          <w:b/>
          <w:color w:val="212121"/>
          <w:szCs w:val="24"/>
          <w:shd w:val="clear" w:color="auto" w:fill="FFFFFF"/>
        </w:rPr>
        <w:t>ΠΡΟΕΔΡΕΥΩΝ (Αναστάσιος Κουράκης):</w:t>
      </w:r>
      <w:r>
        <w:rPr>
          <w:rFonts w:eastAsia="Times New Roman"/>
          <w:color w:val="212121"/>
          <w:szCs w:val="24"/>
          <w:shd w:val="clear" w:color="auto" w:fill="FFFFFF"/>
        </w:rPr>
        <w:t xml:space="preserve"> Ευχαριστούμε, κύριε Υπουργέ.</w:t>
      </w:r>
    </w:p>
    <w:p w14:paraId="51120418" w14:textId="77777777" w:rsidR="002E1E3E" w:rsidRDefault="00F7095F">
      <w:pPr>
        <w:spacing w:line="600" w:lineRule="auto"/>
        <w:ind w:firstLine="720"/>
        <w:contextualSpacing/>
        <w:jc w:val="both"/>
        <w:rPr>
          <w:rFonts w:eastAsia="Times New Roman"/>
          <w:color w:val="212121"/>
          <w:szCs w:val="24"/>
          <w:shd w:val="clear" w:color="auto" w:fill="FFFFFF"/>
        </w:rPr>
      </w:pPr>
      <w:r w:rsidRPr="000F5E31">
        <w:rPr>
          <w:rFonts w:eastAsia="Times New Roman"/>
          <w:b/>
          <w:color w:val="212121"/>
          <w:szCs w:val="24"/>
          <w:shd w:val="clear" w:color="auto" w:fill="FFFFFF"/>
        </w:rPr>
        <w:t>ΑΝΔΡΕΑΣ ΛΟΒΕΡΔΟΣ:</w:t>
      </w:r>
      <w:r>
        <w:rPr>
          <w:rFonts w:eastAsia="Times New Roman"/>
          <w:color w:val="212121"/>
          <w:szCs w:val="24"/>
          <w:shd w:val="clear" w:color="auto" w:fill="FFFFFF"/>
        </w:rPr>
        <w:t xml:space="preserve"> Κύριε Πρόεδρε, θα ήθελα τον λόγο.</w:t>
      </w:r>
    </w:p>
    <w:p w14:paraId="51120419" w14:textId="77777777" w:rsidR="002E1E3E" w:rsidRDefault="00F7095F">
      <w:pPr>
        <w:spacing w:line="600" w:lineRule="auto"/>
        <w:ind w:firstLine="720"/>
        <w:contextualSpacing/>
        <w:jc w:val="both"/>
        <w:rPr>
          <w:rFonts w:eastAsia="Times New Roman"/>
          <w:color w:val="212121"/>
          <w:szCs w:val="24"/>
          <w:shd w:val="clear" w:color="auto" w:fill="FFFFFF"/>
        </w:rPr>
      </w:pPr>
      <w:r w:rsidRPr="000F5E31">
        <w:rPr>
          <w:rFonts w:eastAsia="Times New Roman"/>
          <w:b/>
          <w:color w:val="212121"/>
          <w:szCs w:val="24"/>
          <w:shd w:val="clear" w:color="auto" w:fill="FFFFFF"/>
        </w:rPr>
        <w:t>ΠΡΟΕΔΡΕΥΩΝ (Αναστάσιος Κουράκης):</w:t>
      </w:r>
      <w:r>
        <w:rPr>
          <w:rFonts w:eastAsia="Times New Roman"/>
          <w:color w:val="212121"/>
          <w:szCs w:val="24"/>
          <w:shd w:val="clear" w:color="auto" w:fill="FFFFFF"/>
        </w:rPr>
        <w:t xml:space="preserve"> Ορίστε, κύριε Λοβέρδο.</w:t>
      </w:r>
    </w:p>
    <w:p w14:paraId="5112041A" w14:textId="77777777" w:rsidR="002E1E3E" w:rsidRDefault="00F7095F">
      <w:pPr>
        <w:spacing w:line="600" w:lineRule="auto"/>
        <w:ind w:firstLine="720"/>
        <w:contextualSpacing/>
        <w:jc w:val="both"/>
        <w:rPr>
          <w:rFonts w:eastAsia="Times New Roman"/>
          <w:color w:val="212121"/>
          <w:szCs w:val="24"/>
          <w:shd w:val="clear" w:color="auto" w:fill="FFFFFF"/>
        </w:rPr>
      </w:pPr>
      <w:r w:rsidRPr="000F5E31">
        <w:rPr>
          <w:rFonts w:eastAsia="Times New Roman"/>
          <w:b/>
          <w:color w:val="212121"/>
          <w:szCs w:val="24"/>
          <w:shd w:val="clear" w:color="auto" w:fill="FFFFFF"/>
        </w:rPr>
        <w:t>ΑΝΔΡΕΑΣ ΛΟΒΕΡΔΟΣ:</w:t>
      </w:r>
      <w:r>
        <w:rPr>
          <w:rFonts w:eastAsia="Times New Roman"/>
          <w:color w:val="212121"/>
          <w:szCs w:val="24"/>
          <w:shd w:val="clear" w:color="auto" w:fill="FFFFFF"/>
        </w:rPr>
        <w:t xml:space="preserve"> Προφανέστατα, κύριε Πρόεδρε, αποδεχόμαστε αυτήν την απόφαση της Διάσκεψης των Προέδρων. Είναι ο ελάχιστος φόρος τιμής σε έναν ήρωα.</w:t>
      </w:r>
    </w:p>
    <w:p w14:paraId="5112041B" w14:textId="77777777" w:rsidR="002E1E3E" w:rsidRDefault="00F7095F">
      <w:pPr>
        <w:spacing w:line="600" w:lineRule="auto"/>
        <w:ind w:firstLine="720"/>
        <w:contextualSpacing/>
        <w:jc w:val="both"/>
        <w:rPr>
          <w:rFonts w:eastAsia="Times New Roman"/>
          <w:color w:val="212121"/>
          <w:szCs w:val="24"/>
          <w:shd w:val="clear" w:color="auto" w:fill="FFFFFF"/>
        </w:rPr>
      </w:pPr>
      <w:r w:rsidRPr="000F5E31">
        <w:rPr>
          <w:rFonts w:eastAsia="Times New Roman"/>
          <w:b/>
          <w:color w:val="212121"/>
          <w:szCs w:val="24"/>
          <w:shd w:val="clear" w:color="auto" w:fill="FFFFFF"/>
        </w:rPr>
        <w:lastRenderedPageBreak/>
        <w:t>ΠΡΟΕΔΡΕΥΩΝ (Αναστάσιος Κουράκης):</w:t>
      </w:r>
      <w:r>
        <w:rPr>
          <w:rFonts w:eastAsia="Times New Roman"/>
          <w:color w:val="212121"/>
          <w:szCs w:val="24"/>
          <w:shd w:val="clear" w:color="auto" w:fill="FFFFFF"/>
        </w:rPr>
        <w:t xml:space="preserve"> Θέλει άλλος συν</w:t>
      </w:r>
      <w:r>
        <w:rPr>
          <w:rFonts w:eastAsia="Times New Roman"/>
          <w:color w:val="212121"/>
          <w:szCs w:val="24"/>
          <w:shd w:val="clear" w:color="auto" w:fill="FFFFFF"/>
        </w:rPr>
        <w:t xml:space="preserve">άδελφος </w:t>
      </w:r>
      <w:r>
        <w:rPr>
          <w:rFonts w:eastAsia="Times New Roman"/>
          <w:color w:val="212121"/>
          <w:szCs w:val="24"/>
          <w:shd w:val="clear" w:color="auto" w:fill="FFFFFF"/>
        </w:rPr>
        <w:t xml:space="preserve">να λάβει </w:t>
      </w:r>
      <w:r>
        <w:rPr>
          <w:rFonts w:eastAsia="Times New Roman"/>
          <w:color w:val="212121"/>
          <w:szCs w:val="24"/>
          <w:shd w:val="clear" w:color="auto" w:fill="FFFFFF"/>
        </w:rPr>
        <w:t>τον λόγο;</w:t>
      </w:r>
    </w:p>
    <w:p w14:paraId="5112041C" w14:textId="77777777" w:rsidR="002E1E3E" w:rsidRDefault="00F7095F">
      <w:pPr>
        <w:spacing w:line="600" w:lineRule="auto"/>
        <w:ind w:firstLine="720"/>
        <w:contextualSpacing/>
        <w:jc w:val="both"/>
        <w:rPr>
          <w:rFonts w:eastAsia="Times New Roman"/>
          <w:color w:val="212121"/>
          <w:szCs w:val="24"/>
          <w:shd w:val="clear" w:color="auto" w:fill="FFFFFF"/>
        </w:rPr>
      </w:pPr>
      <w:r w:rsidRPr="000F5E31">
        <w:rPr>
          <w:rFonts w:eastAsia="Times New Roman"/>
          <w:b/>
          <w:color w:val="212121"/>
          <w:szCs w:val="24"/>
          <w:shd w:val="clear" w:color="auto" w:fill="FFFFFF"/>
        </w:rPr>
        <w:t xml:space="preserve">ΓΕΩΡΓΙΟΣ ΠΑΛΛΗΣ: </w:t>
      </w:r>
      <w:r>
        <w:rPr>
          <w:rFonts w:eastAsia="Times New Roman"/>
          <w:color w:val="212121"/>
          <w:szCs w:val="24"/>
          <w:shd w:val="clear" w:color="auto" w:fill="FFFFFF"/>
        </w:rPr>
        <w:t>Κύριε Πρόεδρε, θα ήθελα τον λόγο.</w:t>
      </w:r>
    </w:p>
    <w:p w14:paraId="5112041D" w14:textId="77777777" w:rsidR="002E1E3E" w:rsidRDefault="00F7095F">
      <w:pPr>
        <w:spacing w:line="600" w:lineRule="auto"/>
        <w:ind w:firstLine="720"/>
        <w:contextualSpacing/>
        <w:jc w:val="both"/>
        <w:rPr>
          <w:rFonts w:eastAsia="Times New Roman"/>
          <w:color w:val="212121"/>
          <w:szCs w:val="24"/>
          <w:shd w:val="clear" w:color="auto" w:fill="FFFFFF"/>
        </w:rPr>
      </w:pPr>
      <w:r w:rsidRPr="000F5E31">
        <w:rPr>
          <w:rFonts w:eastAsia="Times New Roman"/>
          <w:b/>
          <w:color w:val="212121"/>
          <w:szCs w:val="24"/>
          <w:shd w:val="clear" w:color="auto" w:fill="FFFFFF"/>
        </w:rPr>
        <w:t>ΠΡΟΕΔΡΕΥΩΝ (Αναστάσιος Κουράκης):</w:t>
      </w:r>
      <w:r>
        <w:rPr>
          <w:rFonts w:eastAsia="Times New Roman"/>
          <w:color w:val="212121"/>
          <w:szCs w:val="24"/>
          <w:shd w:val="clear" w:color="auto" w:fill="FFFFFF"/>
        </w:rPr>
        <w:t xml:space="preserve"> Ορίστε, κύριε Πάλλη.</w:t>
      </w:r>
    </w:p>
    <w:p w14:paraId="5112041E" w14:textId="77777777" w:rsidR="002E1E3E" w:rsidRDefault="00F7095F">
      <w:pPr>
        <w:spacing w:line="600" w:lineRule="auto"/>
        <w:ind w:firstLine="720"/>
        <w:contextualSpacing/>
        <w:jc w:val="both"/>
        <w:rPr>
          <w:rFonts w:eastAsia="Times New Roman"/>
          <w:color w:val="212121"/>
          <w:szCs w:val="24"/>
          <w:shd w:val="clear" w:color="auto" w:fill="FFFFFF"/>
        </w:rPr>
      </w:pPr>
      <w:r w:rsidRPr="000F5E31">
        <w:rPr>
          <w:rFonts w:eastAsia="Times New Roman"/>
          <w:b/>
          <w:color w:val="212121"/>
          <w:szCs w:val="24"/>
          <w:shd w:val="clear" w:color="auto" w:fill="FFFFFF"/>
        </w:rPr>
        <w:t>ΓΕΩΡΓΙΟΣ ΠΑΛΛΗΣ:</w:t>
      </w:r>
      <w:r>
        <w:rPr>
          <w:rFonts w:eastAsia="Times New Roman"/>
          <w:color w:val="212121"/>
          <w:szCs w:val="24"/>
          <w:shd w:val="clear" w:color="auto" w:fill="FFFFFF"/>
        </w:rPr>
        <w:t xml:space="preserve"> Κύριε Πρόεδρε, κύριε Υπουργέ, κυρίες και κύριοι συνάδελφοι, ο Κυριάκος Παπαδόπουλος, συντοπίτης μου πλωτάρ</w:t>
      </w:r>
      <w:r>
        <w:rPr>
          <w:rFonts w:eastAsia="Times New Roman"/>
          <w:color w:val="212121"/>
          <w:szCs w:val="24"/>
          <w:shd w:val="clear" w:color="auto" w:fill="FFFFFF"/>
        </w:rPr>
        <w:t>χης, ένας από τους πολλούς που τα τελευταία χρόνια σώζουν καθημερινά και σήμερα που μιλάμε ανθρώπινες ζωές, παράδειγμα και υπόδειγμα οικογενειάρχη και ανθρώπου «έφυγε» νωρίς. Άφησε μια τεράστια παρακαταθήκη. Είμαι πάρα πολύ χαρούμενος, διότι η Διάσκεψη των</w:t>
      </w:r>
      <w:r>
        <w:rPr>
          <w:rFonts w:eastAsia="Times New Roman"/>
          <w:color w:val="212121"/>
          <w:szCs w:val="24"/>
          <w:shd w:val="clear" w:color="auto" w:fill="FFFFFF"/>
        </w:rPr>
        <w:t xml:space="preserve"> Προέδρων -και φαντάζομαι και η Ολομέλεια σήμερα- αποδίδει το ελάχιστο στα ορφανά του παιδιά και στη σύζυγό του, ώστε με την αγάπη και τη στοργή όλων μας να μπορέσουν και εκείνα να προχωρήσουν στη ζωή τους και να καταξιωθούν όπως καταξιώθηκε και ο πατέρας </w:t>
      </w:r>
      <w:r>
        <w:rPr>
          <w:rFonts w:eastAsia="Times New Roman"/>
          <w:color w:val="212121"/>
          <w:szCs w:val="24"/>
          <w:shd w:val="clear" w:color="auto" w:fill="FFFFFF"/>
        </w:rPr>
        <w:t xml:space="preserve">τους. </w:t>
      </w:r>
    </w:p>
    <w:p w14:paraId="5112041F"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Κύριοι συνάδελφοι, ευχαριστούμε και πάλι -μιλάω ως Λέσβιος- για τη μεγάλη τιμή που κάνει το Σώμα.</w:t>
      </w:r>
    </w:p>
    <w:p w14:paraId="51120420" w14:textId="77777777" w:rsidR="002E1E3E" w:rsidRDefault="00F7095F">
      <w:pPr>
        <w:spacing w:line="600" w:lineRule="auto"/>
        <w:ind w:firstLine="720"/>
        <w:contextualSpacing/>
        <w:jc w:val="both"/>
        <w:rPr>
          <w:rFonts w:eastAsia="Times New Roman"/>
          <w:color w:val="212121"/>
          <w:szCs w:val="24"/>
          <w:shd w:val="clear" w:color="auto" w:fill="FFFFFF"/>
        </w:rPr>
      </w:pPr>
      <w:r w:rsidRPr="0026115F">
        <w:rPr>
          <w:rFonts w:eastAsia="Times New Roman"/>
          <w:b/>
          <w:color w:val="212121"/>
          <w:szCs w:val="24"/>
          <w:shd w:val="clear" w:color="auto" w:fill="FFFFFF"/>
        </w:rPr>
        <w:lastRenderedPageBreak/>
        <w:t>ΠΡΟΕΔΡΕΥΩΝ (Αναστάσιος Κουράκης):</w:t>
      </w:r>
      <w:r>
        <w:rPr>
          <w:rFonts w:eastAsia="Times New Roman"/>
          <w:color w:val="212121"/>
          <w:szCs w:val="24"/>
          <w:shd w:val="clear" w:color="auto" w:fill="FFFFFF"/>
        </w:rPr>
        <w:t xml:space="preserve"> Ευχαριστούμε τον κ. Πάλλη.</w:t>
      </w:r>
    </w:p>
    <w:p w14:paraId="51120421" w14:textId="77777777" w:rsidR="002E1E3E" w:rsidRDefault="00F7095F">
      <w:pPr>
        <w:spacing w:line="600" w:lineRule="auto"/>
        <w:ind w:firstLine="720"/>
        <w:contextualSpacing/>
        <w:jc w:val="both"/>
        <w:rPr>
          <w:rFonts w:eastAsia="Times New Roman"/>
          <w:color w:val="212121"/>
          <w:szCs w:val="24"/>
          <w:shd w:val="clear" w:color="auto" w:fill="FFFFFF"/>
        </w:rPr>
      </w:pPr>
      <w:r w:rsidRPr="0026115F">
        <w:rPr>
          <w:rFonts w:eastAsia="Times New Roman"/>
          <w:b/>
          <w:color w:val="212121"/>
          <w:szCs w:val="24"/>
          <w:shd w:val="clear" w:color="auto" w:fill="FFFFFF"/>
        </w:rPr>
        <w:t>ΛΙΑΝΑ ΚΑΝΕΛΛΗ:</w:t>
      </w:r>
      <w:r>
        <w:rPr>
          <w:rFonts w:eastAsia="Times New Roman"/>
          <w:color w:val="212121"/>
          <w:szCs w:val="24"/>
          <w:shd w:val="clear" w:color="auto" w:fill="FFFFFF"/>
        </w:rPr>
        <w:t xml:space="preserve"> Κύριε Πρόεδρε, θα ήθελα τον λόγο.</w:t>
      </w:r>
    </w:p>
    <w:p w14:paraId="51120422" w14:textId="77777777" w:rsidR="002E1E3E" w:rsidRDefault="00F7095F">
      <w:pPr>
        <w:spacing w:line="600" w:lineRule="auto"/>
        <w:ind w:firstLine="720"/>
        <w:contextualSpacing/>
        <w:jc w:val="both"/>
        <w:rPr>
          <w:rFonts w:eastAsia="Times New Roman"/>
          <w:color w:val="212121"/>
          <w:szCs w:val="24"/>
          <w:shd w:val="clear" w:color="auto" w:fill="FFFFFF"/>
        </w:rPr>
      </w:pPr>
      <w:r w:rsidRPr="0026115F">
        <w:rPr>
          <w:rFonts w:eastAsia="Times New Roman"/>
          <w:b/>
          <w:color w:val="212121"/>
          <w:szCs w:val="24"/>
          <w:shd w:val="clear" w:color="auto" w:fill="FFFFFF"/>
        </w:rPr>
        <w:t>ΠΡΟΕΔΡΕΥΩΝ (Αναστάσιος Κουράκης):</w:t>
      </w:r>
      <w:r>
        <w:rPr>
          <w:rFonts w:eastAsia="Times New Roman"/>
          <w:color w:val="212121"/>
          <w:szCs w:val="24"/>
          <w:shd w:val="clear" w:color="auto" w:fill="FFFFFF"/>
        </w:rPr>
        <w:t xml:space="preserve"> Ορίστε,</w:t>
      </w:r>
      <w:r>
        <w:rPr>
          <w:rFonts w:eastAsia="Times New Roman"/>
          <w:color w:val="212121"/>
          <w:szCs w:val="24"/>
          <w:shd w:val="clear" w:color="auto" w:fill="FFFFFF"/>
        </w:rPr>
        <w:t xml:space="preserve"> κυρία Κανέλλη.</w:t>
      </w:r>
    </w:p>
    <w:p w14:paraId="51120423" w14:textId="77777777" w:rsidR="002E1E3E" w:rsidRDefault="00F7095F">
      <w:pPr>
        <w:spacing w:line="600" w:lineRule="auto"/>
        <w:ind w:firstLine="720"/>
        <w:contextualSpacing/>
        <w:jc w:val="both"/>
        <w:rPr>
          <w:rFonts w:eastAsia="Times New Roman"/>
          <w:color w:val="212121"/>
          <w:szCs w:val="24"/>
          <w:shd w:val="clear" w:color="auto" w:fill="FFFFFF"/>
        </w:rPr>
      </w:pPr>
      <w:r w:rsidRPr="0026115F">
        <w:rPr>
          <w:rFonts w:eastAsia="Times New Roman"/>
          <w:b/>
          <w:color w:val="212121"/>
          <w:szCs w:val="24"/>
          <w:shd w:val="clear" w:color="auto" w:fill="FFFFFF"/>
        </w:rPr>
        <w:t>ΛΙΑΝΑ ΚΑΝΕΛΛΗ:</w:t>
      </w:r>
      <w:r>
        <w:rPr>
          <w:rFonts w:eastAsia="Times New Roman"/>
          <w:color w:val="212121"/>
          <w:szCs w:val="24"/>
          <w:shd w:val="clear" w:color="auto" w:fill="FFFFFF"/>
        </w:rPr>
        <w:t xml:space="preserve"> Κύριε Πρόεδρε, δεν υπήρχε περίπτωση να πούμε κάτι διαφορετικό σήμερα, ό,τι και αν έχει αλλάξει, όπως και αν έχει αλλάξει. Βεβαίως και θα πούμε «ναι». </w:t>
      </w:r>
    </w:p>
    <w:p w14:paraId="51120424"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Θα παρακαλούσα μόνο, και ας μην υπάρχει χρόνος, εν τω </w:t>
      </w:r>
      <w:proofErr w:type="spellStart"/>
      <w:r>
        <w:rPr>
          <w:rFonts w:eastAsia="Times New Roman"/>
          <w:color w:val="212121"/>
          <w:szCs w:val="24"/>
          <w:shd w:val="clear" w:color="auto" w:fill="FFFFFF"/>
        </w:rPr>
        <w:t>μέλλοντι</w:t>
      </w:r>
      <w:proofErr w:type="spellEnd"/>
      <w:r>
        <w:rPr>
          <w:rFonts w:eastAsia="Times New Roman"/>
          <w:color w:val="212121"/>
          <w:szCs w:val="24"/>
          <w:shd w:val="clear" w:color="auto" w:fill="FFFFFF"/>
        </w:rPr>
        <w:t>, για το εξή</w:t>
      </w:r>
      <w:r>
        <w:rPr>
          <w:rFonts w:eastAsia="Times New Roman"/>
          <w:color w:val="212121"/>
          <w:szCs w:val="24"/>
          <w:shd w:val="clear" w:color="auto" w:fill="FFFFFF"/>
        </w:rPr>
        <w:t xml:space="preserve">ς: Μιλάμε για τιμητική προστασία των παιδιών από τη Βουλή. Η λέξη «υιοθεσία» από τη Βουλή είναι κατώτερη των προθέσεων. Θα είναι πάντα τα παιδιά ενός ήρωα. Επομένως, μπορούμε να επεξεργαστούμε στη γλώσσα μας έναν καλύτερο ορισμό εν τω </w:t>
      </w:r>
      <w:proofErr w:type="spellStart"/>
      <w:r>
        <w:rPr>
          <w:rFonts w:eastAsia="Times New Roman"/>
          <w:color w:val="212121"/>
          <w:szCs w:val="24"/>
          <w:shd w:val="clear" w:color="auto" w:fill="FFFFFF"/>
        </w:rPr>
        <w:t>μέλλοντι</w:t>
      </w:r>
      <w:proofErr w:type="spellEnd"/>
      <w:r>
        <w:rPr>
          <w:rFonts w:eastAsia="Times New Roman"/>
          <w:color w:val="212121"/>
          <w:szCs w:val="24"/>
          <w:shd w:val="clear" w:color="auto" w:fill="FFFFFF"/>
        </w:rPr>
        <w:t>. Ας είναι κα</w:t>
      </w:r>
      <w:r>
        <w:rPr>
          <w:rFonts w:eastAsia="Times New Roman"/>
          <w:color w:val="212121"/>
          <w:szCs w:val="24"/>
          <w:shd w:val="clear" w:color="auto" w:fill="FFFFFF"/>
        </w:rPr>
        <w:t xml:space="preserve">ι υπό την προστασία του Κοινοβουλίου και της πατρίδας. Είναι προτιμότερο να </w:t>
      </w:r>
      <w:proofErr w:type="spellStart"/>
      <w:r>
        <w:rPr>
          <w:rFonts w:eastAsia="Times New Roman"/>
          <w:color w:val="212121"/>
          <w:szCs w:val="24"/>
          <w:shd w:val="clear" w:color="auto" w:fill="FFFFFF"/>
        </w:rPr>
        <w:t>κηδόμεθα</w:t>
      </w:r>
      <w:proofErr w:type="spellEnd"/>
      <w:r>
        <w:rPr>
          <w:rFonts w:eastAsia="Times New Roman"/>
          <w:color w:val="212121"/>
          <w:szCs w:val="24"/>
          <w:shd w:val="clear" w:color="auto" w:fill="FFFFFF"/>
        </w:rPr>
        <w:t xml:space="preserve"> των παιδιών, παρά να κηδεύουμε τους όρους. Αυτό, τίποτε άλλο. Και βεβαίως «ναι».</w:t>
      </w:r>
    </w:p>
    <w:p w14:paraId="51120425" w14:textId="77777777" w:rsidR="002E1E3E" w:rsidRDefault="00F7095F">
      <w:pPr>
        <w:spacing w:line="600" w:lineRule="auto"/>
        <w:ind w:firstLine="720"/>
        <w:contextualSpacing/>
        <w:jc w:val="both"/>
        <w:rPr>
          <w:rFonts w:eastAsia="Times New Roman"/>
          <w:color w:val="212121"/>
          <w:szCs w:val="24"/>
          <w:shd w:val="clear" w:color="auto" w:fill="FFFFFF"/>
        </w:rPr>
      </w:pPr>
      <w:r w:rsidRPr="0026115F">
        <w:rPr>
          <w:rFonts w:eastAsia="Times New Roman"/>
          <w:b/>
          <w:color w:val="212121"/>
          <w:szCs w:val="24"/>
          <w:shd w:val="clear" w:color="auto" w:fill="FFFFFF"/>
        </w:rPr>
        <w:t>ΠΡΟΕΔΡΕΥΩΝ (Αναστάσιος Κουράκης):</w:t>
      </w:r>
      <w:r>
        <w:rPr>
          <w:rFonts w:eastAsia="Times New Roman"/>
          <w:color w:val="212121"/>
          <w:szCs w:val="24"/>
          <w:shd w:val="clear" w:color="auto" w:fill="FFFFFF"/>
        </w:rPr>
        <w:t xml:space="preserve"> Ευχαριστούμε την κ. Κανέλλη.</w:t>
      </w:r>
    </w:p>
    <w:p w14:paraId="51120426"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Ερωτάται το Σώμα: Συμφωνεί </w:t>
      </w:r>
      <w:r>
        <w:rPr>
          <w:rFonts w:eastAsia="Times New Roman"/>
          <w:color w:val="212121"/>
          <w:szCs w:val="24"/>
          <w:shd w:val="clear" w:color="auto" w:fill="FFFFFF"/>
        </w:rPr>
        <w:t xml:space="preserve">με την </w:t>
      </w:r>
      <w:r>
        <w:rPr>
          <w:rFonts w:eastAsia="Times New Roman"/>
          <w:color w:val="000000"/>
          <w:szCs w:val="24"/>
          <w:shd w:val="clear" w:color="auto" w:fill="FFFFFF"/>
        </w:rPr>
        <w:t>από 4 Ιουνίου 2019 ομόφωνη</w:t>
      </w:r>
      <w:r>
        <w:rPr>
          <w:rFonts w:eastAsia="Times New Roman"/>
          <w:color w:val="000000"/>
          <w:szCs w:val="24"/>
          <w:shd w:val="clear" w:color="auto" w:fill="FFFFFF"/>
        </w:rPr>
        <w:t xml:space="preserve"> </w:t>
      </w:r>
      <w:r>
        <w:rPr>
          <w:rFonts w:eastAsia="Times New Roman"/>
          <w:color w:val="212121"/>
          <w:szCs w:val="24"/>
          <w:shd w:val="clear" w:color="auto" w:fill="FFFFFF"/>
        </w:rPr>
        <w:t>πρόταση της Διάσκεψης των Προέδρων;</w:t>
      </w:r>
    </w:p>
    <w:p w14:paraId="51120427" w14:textId="77777777" w:rsidR="002E1E3E" w:rsidRDefault="00F7095F">
      <w:pPr>
        <w:spacing w:line="600" w:lineRule="auto"/>
        <w:ind w:firstLine="720"/>
        <w:contextualSpacing/>
        <w:jc w:val="both"/>
        <w:rPr>
          <w:rFonts w:eastAsia="Times New Roman"/>
          <w:color w:val="212121"/>
          <w:szCs w:val="24"/>
          <w:shd w:val="clear" w:color="auto" w:fill="FFFFFF"/>
        </w:rPr>
      </w:pPr>
      <w:r w:rsidRPr="0026115F">
        <w:rPr>
          <w:rFonts w:eastAsia="Times New Roman"/>
          <w:b/>
          <w:color w:val="212121"/>
          <w:szCs w:val="24"/>
          <w:shd w:val="clear" w:color="auto" w:fill="FFFFFF"/>
        </w:rPr>
        <w:t>ΟΛΟΙ ΟΙ ΒΟΥΛΕΥΤΕΣ:</w:t>
      </w:r>
      <w:r>
        <w:rPr>
          <w:rFonts w:eastAsia="Times New Roman"/>
          <w:color w:val="212121"/>
          <w:szCs w:val="24"/>
          <w:shd w:val="clear" w:color="auto" w:fill="FFFFFF"/>
        </w:rPr>
        <w:t xml:space="preserve"> Μάλιστα, μάλιστα.</w:t>
      </w:r>
    </w:p>
    <w:p w14:paraId="51120428" w14:textId="77777777" w:rsidR="002E1E3E" w:rsidRDefault="00F7095F">
      <w:pPr>
        <w:spacing w:line="600" w:lineRule="auto"/>
        <w:ind w:firstLine="720"/>
        <w:contextualSpacing/>
        <w:jc w:val="both"/>
        <w:rPr>
          <w:rFonts w:eastAsia="Times New Roman"/>
          <w:color w:val="212121"/>
          <w:szCs w:val="24"/>
          <w:shd w:val="clear" w:color="auto" w:fill="FFFFFF"/>
        </w:rPr>
      </w:pPr>
      <w:r w:rsidRPr="0026115F">
        <w:rPr>
          <w:rFonts w:eastAsia="Times New Roman"/>
          <w:b/>
          <w:color w:val="212121"/>
          <w:szCs w:val="24"/>
          <w:shd w:val="clear" w:color="auto" w:fill="FFFFFF"/>
        </w:rPr>
        <w:t>ΠΡΟΕΔΡΕΥΩΝ (Αναστάσιος Κουράκης):</w:t>
      </w:r>
      <w:r>
        <w:rPr>
          <w:rFonts w:eastAsia="Times New Roman"/>
          <w:color w:val="212121"/>
          <w:szCs w:val="24"/>
          <w:shd w:val="clear" w:color="auto" w:fill="FFFFFF"/>
        </w:rPr>
        <w:t xml:space="preserve"> Το Σώμα </w:t>
      </w:r>
      <w:proofErr w:type="spellStart"/>
      <w:r>
        <w:rPr>
          <w:rFonts w:eastAsia="Times New Roman"/>
          <w:color w:val="212121"/>
          <w:szCs w:val="24"/>
          <w:shd w:val="clear" w:color="auto" w:fill="FFFFFF"/>
        </w:rPr>
        <w:t>συνεφώνησε</w:t>
      </w:r>
      <w:proofErr w:type="spellEnd"/>
      <w:r>
        <w:rPr>
          <w:rFonts w:eastAsia="Times New Roman"/>
          <w:color w:val="212121"/>
          <w:szCs w:val="24"/>
          <w:shd w:val="clear" w:color="auto" w:fill="FFFFFF"/>
        </w:rPr>
        <w:t xml:space="preserve"> ομοφώνως.</w:t>
      </w:r>
    </w:p>
    <w:p w14:paraId="51120429"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Συνεπώς</w:t>
      </w:r>
      <w:r>
        <w:rPr>
          <w:rFonts w:eastAsia="Times New Roman"/>
          <w:color w:val="212121"/>
          <w:szCs w:val="24"/>
          <w:shd w:val="clear" w:color="auto" w:fill="FFFFFF"/>
        </w:rPr>
        <w:t xml:space="preserve"> η </w:t>
      </w:r>
      <w:r w:rsidRPr="00B22E5D">
        <w:rPr>
          <w:rFonts w:eastAsia="Times New Roman"/>
          <w:color w:val="000000"/>
          <w:szCs w:val="24"/>
          <w:shd w:val="clear" w:color="auto" w:fill="FFFFFF"/>
        </w:rPr>
        <w:t>από 4 Ιουνίου 2019 ομόφωνη</w:t>
      </w:r>
      <w:r>
        <w:rPr>
          <w:rFonts w:ascii="Verdana" w:eastAsia="Times New Roman" w:hAnsi="Verdana" w:cs="Times New Roman"/>
          <w:color w:val="000000"/>
          <w:sz w:val="17"/>
          <w:szCs w:val="17"/>
          <w:shd w:val="clear" w:color="auto" w:fill="FFFFFF"/>
        </w:rPr>
        <w:t xml:space="preserve"> </w:t>
      </w:r>
      <w:r>
        <w:rPr>
          <w:rFonts w:eastAsia="Times New Roman"/>
          <w:color w:val="212121"/>
          <w:szCs w:val="24"/>
          <w:shd w:val="clear" w:color="auto" w:fill="FFFFFF"/>
        </w:rPr>
        <w:t>πρόταση του Προέδρου της Βουλής και της Διάσκεψης</w:t>
      </w:r>
      <w:r>
        <w:rPr>
          <w:rFonts w:eastAsia="Times New Roman"/>
          <w:color w:val="212121"/>
          <w:szCs w:val="24"/>
          <w:shd w:val="clear" w:color="auto" w:fill="FFFFFF"/>
        </w:rPr>
        <w:t xml:space="preserve"> των Προέδρων έγινε δεκτή επί της αρχής και στο σύνολο ομοφώνως ως έχει.</w:t>
      </w:r>
    </w:p>
    <w:p w14:paraId="5112042A"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Παρακαλώ το Σώμα να εξουσιοδοτήσει το Προεδρείο για την υπ’ ευθύνη του επικύρωση των Πρακτικών ως προς την ψήφιση της παραπάνω πρότασης του Προέδρου της Βουλής.</w:t>
      </w:r>
    </w:p>
    <w:p w14:paraId="5112042B" w14:textId="77777777" w:rsidR="002E1E3E" w:rsidRDefault="00F7095F">
      <w:pPr>
        <w:spacing w:line="600" w:lineRule="auto"/>
        <w:ind w:firstLine="720"/>
        <w:contextualSpacing/>
        <w:jc w:val="both"/>
        <w:rPr>
          <w:rFonts w:eastAsia="Times New Roman"/>
          <w:color w:val="212121"/>
          <w:szCs w:val="24"/>
          <w:shd w:val="clear" w:color="auto" w:fill="FFFFFF"/>
        </w:rPr>
      </w:pPr>
      <w:r w:rsidRPr="0026115F">
        <w:rPr>
          <w:rFonts w:eastAsia="Times New Roman"/>
          <w:b/>
          <w:color w:val="212121"/>
          <w:szCs w:val="24"/>
          <w:shd w:val="clear" w:color="auto" w:fill="FFFFFF"/>
        </w:rPr>
        <w:t>ΟΛΟΙ ΟΙ ΒΟΥΛΕΥΤΕΣ:</w:t>
      </w:r>
      <w:r>
        <w:rPr>
          <w:rFonts w:eastAsia="Times New Roman"/>
          <w:color w:val="212121"/>
          <w:szCs w:val="24"/>
          <w:shd w:val="clear" w:color="auto" w:fill="FFFFFF"/>
        </w:rPr>
        <w:t xml:space="preserve"> Μάλ</w:t>
      </w:r>
      <w:r>
        <w:rPr>
          <w:rFonts w:eastAsia="Times New Roman"/>
          <w:color w:val="212121"/>
          <w:szCs w:val="24"/>
          <w:shd w:val="clear" w:color="auto" w:fill="FFFFFF"/>
        </w:rPr>
        <w:t>ιστα, μάλιστα.</w:t>
      </w:r>
    </w:p>
    <w:p w14:paraId="5112042C" w14:textId="77777777" w:rsidR="002E1E3E" w:rsidRDefault="00F7095F">
      <w:pPr>
        <w:spacing w:line="600" w:lineRule="auto"/>
        <w:ind w:firstLine="720"/>
        <w:contextualSpacing/>
        <w:jc w:val="center"/>
        <w:rPr>
          <w:rFonts w:eastAsia="Times New Roman"/>
          <w:color w:val="FF0000"/>
          <w:szCs w:val="24"/>
          <w:shd w:val="clear" w:color="auto" w:fill="FFFFFF"/>
        </w:rPr>
      </w:pPr>
      <w:r w:rsidRPr="006E6324">
        <w:rPr>
          <w:rFonts w:eastAsia="Times New Roman"/>
          <w:color w:val="FF0000"/>
          <w:szCs w:val="24"/>
          <w:shd w:val="clear" w:color="auto" w:fill="FFFFFF"/>
        </w:rPr>
        <w:t>(ΑΛΛΑΓΗ ΣΕΛΙΔΑΣ ΛΟΓΩ ΑΛΛΑΓΗΣ ΘΕΜΑΤΟΣ)</w:t>
      </w:r>
    </w:p>
    <w:p w14:paraId="5112042D" w14:textId="77777777" w:rsidR="002E1E3E" w:rsidRDefault="00F7095F">
      <w:pPr>
        <w:spacing w:line="600" w:lineRule="auto"/>
        <w:ind w:firstLine="720"/>
        <w:contextualSpacing/>
        <w:jc w:val="both"/>
        <w:rPr>
          <w:rFonts w:eastAsia="Times New Roman"/>
          <w:color w:val="212121"/>
          <w:szCs w:val="24"/>
          <w:shd w:val="clear" w:color="auto" w:fill="FFFFFF"/>
        </w:rPr>
      </w:pPr>
      <w:r w:rsidRPr="00297475">
        <w:rPr>
          <w:rFonts w:eastAsia="Times New Roman"/>
          <w:b/>
          <w:color w:val="212121"/>
          <w:szCs w:val="24"/>
          <w:shd w:val="clear" w:color="auto" w:fill="FFFFFF"/>
        </w:rPr>
        <w:t>ΠΡΟΕΔΡΕΥΩΝ (Αναστάσιος Κουράκης):</w:t>
      </w:r>
      <w:r>
        <w:rPr>
          <w:rFonts w:eastAsia="Times New Roman"/>
          <w:color w:val="212121"/>
          <w:szCs w:val="24"/>
          <w:shd w:val="clear" w:color="auto" w:fill="FFFFFF"/>
        </w:rPr>
        <w:t xml:space="preserve"> Κυρίες και κύριοι συνάδελφοι, εισερχόμαστε στην ημερήσια διάταξη της </w:t>
      </w:r>
    </w:p>
    <w:p w14:paraId="5112042E" w14:textId="77777777" w:rsidR="002E1E3E" w:rsidRDefault="00F7095F">
      <w:pPr>
        <w:spacing w:line="600" w:lineRule="auto"/>
        <w:ind w:firstLine="720"/>
        <w:contextualSpacing/>
        <w:jc w:val="center"/>
        <w:rPr>
          <w:rFonts w:eastAsia="Times New Roman"/>
          <w:b/>
          <w:color w:val="212121"/>
          <w:szCs w:val="24"/>
          <w:shd w:val="clear" w:color="auto" w:fill="FFFFFF"/>
        </w:rPr>
      </w:pPr>
      <w:r w:rsidRPr="00297475">
        <w:rPr>
          <w:rFonts w:eastAsia="Times New Roman"/>
          <w:b/>
          <w:color w:val="212121"/>
          <w:szCs w:val="24"/>
          <w:shd w:val="clear" w:color="auto" w:fill="FFFFFF"/>
        </w:rPr>
        <w:t>ΝΟΜΟΘΕΤΙΚΗΣ ΕΡΓΑΣΙΑΣ</w:t>
      </w:r>
    </w:p>
    <w:p w14:paraId="5112042F" w14:textId="77777777" w:rsidR="002E1E3E" w:rsidRDefault="00F7095F">
      <w:pPr>
        <w:spacing w:line="600" w:lineRule="auto"/>
        <w:ind w:firstLine="720"/>
        <w:contextualSpacing/>
        <w:jc w:val="both"/>
        <w:rPr>
          <w:rFonts w:eastAsia="Times New Roman"/>
          <w:color w:val="000000"/>
          <w:szCs w:val="24"/>
          <w:shd w:val="clear" w:color="auto" w:fill="FFFFFF"/>
        </w:rPr>
      </w:pPr>
      <w:r w:rsidRPr="000F5E31">
        <w:rPr>
          <w:rFonts w:eastAsia="Times New Roman"/>
          <w:color w:val="000000"/>
          <w:szCs w:val="24"/>
          <w:shd w:val="clear" w:color="auto" w:fill="FFFFFF"/>
        </w:rPr>
        <w:t xml:space="preserve">Μόνη συζήτηση και ψήφιση επί της αρχής, των άρθρων και του συνόλου </w:t>
      </w:r>
      <w:r>
        <w:rPr>
          <w:rFonts w:eastAsia="Times New Roman"/>
          <w:color w:val="000000"/>
          <w:szCs w:val="24"/>
          <w:shd w:val="clear" w:color="auto" w:fill="FFFFFF"/>
        </w:rPr>
        <w:t>των σχεδίων</w:t>
      </w:r>
      <w:r>
        <w:rPr>
          <w:rFonts w:eastAsia="Times New Roman"/>
          <w:color w:val="000000"/>
          <w:szCs w:val="24"/>
          <w:shd w:val="clear" w:color="auto" w:fill="FFFFFF"/>
        </w:rPr>
        <w:t xml:space="preserve"> νόμων του Υπουργείου Περιβάλλοντος και Ενέργειας:</w:t>
      </w:r>
    </w:p>
    <w:p w14:paraId="51120430" w14:textId="77777777" w:rsidR="002E1E3E" w:rsidRDefault="00F7095F">
      <w:pPr>
        <w:spacing w:line="600" w:lineRule="auto"/>
        <w:ind w:firstLine="720"/>
        <w:contextualSpacing/>
        <w:jc w:val="both"/>
        <w:rPr>
          <w:rFonts w:eastAsia="Times New Roman"/>
          <w:color w:val="000000"/>
          <w:szCs w:val="24"/>
          <w:shd w:val="clear" w:color="auto" w:fill="FFFFFF"/>
        </w:rPr>
      </w:pPr>
      <w:r w:rsidRPr="000F5E31">
        <w:rPr>
          <w:rFonts w:eastAsia="Times New Roman"/>
          <w:color w:val="000000"/>
          <w:szCs w:val="24"/>
          <w:shd w:val="clear" w:color="auto" w:fill="FFFFFF"/>
        </w:rPr>
        <w:lastRenderedPageBreak/>
        <w:t>Πρ</w:t>
      </w:r>
      <w:r>
        <w:rPr>
          <w:rFonts w:eastAsia="Times New Roman"/>
          <w:color w:val="000000"/>
          <w:szCs w:val="24"/>
          <w:shd w:val="clear" w:color="auto" w:fill="FFFFFF"/>
        </w:rPr>
        <w:t>ώτον</w:t>
      </w:r>
      <w:r>
        <w:rPr>
          <w:rFonts w:eastAsia="Times New Roman"/>
          <w:color w:val="000000"/>
          <w:szCs w:val="24"/>
          <w:shd w:val="clear" w:color="auto" w:fill="FFFFFF"/>
        </w:rPr>
        <w:t>,</w:t>
      </w:r>
      <w:r w:rsidRPr="000F5E31">
        <w:rPr>
          <w:rFonts w:eastAsia="Times New Roman"/>
          <w:color w:val="000000"/>
          <w:szCs w:val="24"/>
          <w:shd w:val="clear" w:color="auto" w:fill="FFFFFF"/>
        </w:rPr>
        <w:t xml:space="preserve"> «Κύρωση της Συμφωνίας μεταξύ της Κυβέρνησης της Ελληνικής Δημοκρατίας και της Κυβέρνησης του Αζερμπαϊτζάν για την προστασία του περιβάλλοντος». </w:t>
      </w:r>
    </w:p>
    <w:p w14:paraId="51120431"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000000"/>
          <w:szCs w:val="24"/>
          <w:shd w:val="clear" w:color="auto" w:fill="FFFFFF"/>
        </w:rPr>
        <w:t>Δεύτερον,</w:t>
      </w:r>
      <w:r w:rsidRPr="000F5E31">
        <w:rPr>
          <w:rFonts w:eastAsia="Times New Roman"/>
          <w:color w:val="000000"/>
          <w:szCs w:val="24"/>
          <w:shd w:val="clear" w:color="auto" w:fill="FFFFFF"/>
        </w:rPr>
        <w:t xml:space="preserve"> «Κύρωση του Πρωτοκόλλου της </w:t>
      </w:r>
      <w:proofErr w:type="spellStart"/>
      <w:r w:rsidRPr="000F5E31">
        <w:rPr>
          <w:rFonts w:eastAsia="Times New Roman"/>
          <w:color w:val="000000"/>
          <w:szCs w:val="24"/>
          <w:shd w:val="clear" w:color="auto" w:fill="FFFFFF"/>
        </w:rPr>
        <w:t>Ναγκόγια</w:t>
      </w:r>
      <w:proofErr w:type="spellEnd"/>
      <w:r w:rsidRPr="000F5E31">
        <w:rPr>
          <w:rFonts w:eastAsia="Times New Roman"/>
          <w:color w:val="000000"/>
          <w:szCs w:val="24"/>
          <w:shd w:val="clear" w:color="auto" w:fill="FFFFFF"/>
        </w:rPr>
        <w:t xml:space="preserve"> σχετι</w:t>
      </w:r>
      <w:r w:rsidRPr="000F5E31">
        <w:rPr>
          <w:rFonts w:eastAsia="Times New Roman"/>
          <w:color w:val="000000"/>
          <w:szCs w:val="24"/>
          <w:shd w:val="clear" w:color="auto" w:fill="FFFFFF"/>
        </w:rPr>
        <w:t>κά με την πρόσβαση στους γενετικούς πόρους και τον δίκαιο και ισότιμο καταμερισμό των οφελών που απορρέουν από τη χρησιμοποίησή τους, στη Σύμβαση των Ηνωμένων Εθνών για τη Βιοποικιλότητα».</w:t>
      </w:r>
    </w:p>
    <w:p w14:paraId="51120432"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 νομοσχέδια ψηφίστηκαν στη διαρκή επιτροπή κατά πλειοψηφία και ει</w:t>
      </w:r>
      <w:r>
        <w:rPr>
          <w:rFonts w:eastAsia="Times New Roman"/>
          <w:color w:val="222222"/>
          <w:szCs w:val="24"/>
          <w:shd w:val="clear" w:color="auto" w:fill="FFFFFF"/>
        </w:rPr>
        <w:t>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αυτών των συμφωνιών.</w:t>
      </w:r>
    </w:p>
    <w:p w14:paraId="51120433"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Προτείνω να γίνει ενιαία συζήτηση επί των ανωτέρω συμφωνιών και να λάβο</w:t>
      </w:r>
      <w:r>
        <w:rPr>
          <w:rFonts w:eastAsia="Times New Roman"/>
          <w:color w:val="222222"/>
          <w:szCs w:val="24"/>
          <w:shd w:val="clear" w:color="auto" w:fill="FFFFFF"/>
        </w:rPr>
        <w:t>υν τον λόγο όσοι έχουν αντίρρηση</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πέντε λεπτά. Επίσης, επειδή στα </w:t>
      </w:r>
      <w:r w:rsidRPr="002A4032">
        <w:rPr>
          <w:rFonts w:eastAsia="Times New Roman"/>
          <w:color w:val="222222"/>
          <w:szCs w:val="24"/>
          <w:shd w:val="clear" w:color="auto" w:fill="FFFFFF"/>
        </w:rPr>
        <w:t>νομοσχέδια</w:t>
      </w:r>
      <w:r>
        <w:rPr>
          <w:rFonts w:eastAsia="Times New Roman"/>
          <w:color w:val="222222"/>
          <w:szCs w:val="24"/>
          <w:shd w:val="clear" w:color="auto" w:fill="FFFFFF"/>
        </w:rPr>
        <w:t xml:space="preserve"> έχουν κατατεθεί τροπολογίες, μπορούν να λάβουν τον λόγο όσοι Βουλευτές επιθυμούν και επί των τροπολογιών</w:t>
      </w:r>
      <w:r>
        <w:rPr>
          <w:rFonts w:eastAsia="Times New Roman"/>
          <w:color w:val="222222"/>
          <w:szCs w:val="24"/>
          <w:shd w:val="clear" w:color="auto" w:fill="FFFFFF"/>
        </w:rPr>
        <w:t>,</w:t>
      </w:r>
      <w:r>
        <w:rPr>
          <w:rFonts w:eastAsia="Times New Roman"/>
          <w:color w:val="222222"/>
          <w:szCs w:val="24"/>
          <w:shd w:val="clear" w:color="auto" w:fill="FFFFFF"/>
        </w:rPr>
        <w:t xml:space="preserve"> για πέντε λεπτά. </w:t>
      </w:r>
    </w:p>
    <w:p w14:paraId="51120434" w14:textId="77777777" w:rsidR="002E1E3E" w:rsidRDefault="00F7095F">
      <w:pPr>
        <w:spacing w:line="600" w:lineRule="auto"/>
        <w:ind w:firstLine="720"/>
        <w:contextualSpacing/>
        <w:jc w:val="both"/>
        <w:rPr>
          <w:rFonts w:eastAsia="Times New Roman"/>
          <w:bCs/>
          <w:color w:val="222222"/>
          <w:shd w:val="clear" w:color="auto" w:fill="FFFFFF"/>
        </w:rPr>
      </w:pPr>
      <w:r w:rsidRPr="002A4032">
        <w:rPr>
          <w:rFonts w:eastAsia="Times New Roman"/>
          <w:b/>
          <w:color w:val="222222"/>
          <w:szCs w:val="24"/>
          <w:shd w:val="clear" w:color="auto" w:fill="FFFFFF"/>
        </w:rPr>
        <w:t xml:space="preserve">ΑΝΔΡΕΑΣ ΛΟΒΕΡΔΟΣ: </w:t>
      </w:r>
      <w:r w:rsidRPr="002A4032">
        <w:rPr>
          <w:rFonts w:eastAsia="Times New Roman"/>
          <w:bCs/>
          <w:color w:val="222222"/>
          <w:shd w:val="clear" w:color="auto" w:fill="FFFFFF"/>
        </w:rPr>
        <w:t>Κύριε Πρόεδρε</w:t>
      </w:r>
      <w:r>
        <w:rPr>
          <w:rFonts w:eastAsia="Times New Roman"/>
          <w:bCs/>
          <w:color w:val="222222"/>
          <w:shd w:val="clear" w:color="auto" w:fill="FFFFFF"/>
        </w:rPr>
        <w:t>!</w:t>
      </w:r>
    </w:p>
    <w:p w14:paraId="51120435" w14:textId="77777777" w:rsidR="002E1E3E" w:rsidRDefault="00F7095F">
      <w:pPr>
        <w:spacing w:line="600" w:lineRule="auto"/>
        <w:ind w:firstLine="720"/>
        <w:contextualSpacing/>
        <w:jc w:val="both"/>
        <w:rPr>
          <w:rFonts w:eastAsia="Times New Roman"/>
          <w:color w:val="222222"/>
          <w:szCs w:val="24"/>
          <w:shd w:val="clear" w:color="auto" w:fill="FFFFFF"/>
        </w:rPr>
      </w:pPr>
      <w:r w:rsidRPr="002A4032">
        <w:rPr>
          <w:rFonts w:eastAsia="Times New Roman"/>
          <w:b/>
          <w:bCs/>
          <w:color w:val="222222"/>
          <w:shd w:val="clear" w:color="auto" w:fill="FFFFFF"/>
        </w:rPr>
        <w:lastRenderedPageBreak/>
        <w:t xml:space="preserve">ΠΡΟΕΔΡΕΥΩΝ </w:t>
      </w:r>
      <w:r w:rsidRPr="002A4032">
        <w:rPr>
          <w:rFonts w:eastAsia="Times New Roman"/>
          <w:b/>
          <w:bCs/>
          <w:color w:val="222222"/>
          <w:shd w:val="clear" w:color="auto" w:fill="FFFFFF"/>
        </w:rPr>
        <w:t>(Αναστάσιος Κουράκης):</w:t>
      </w:r>
      <w:r w:rsidRPr="002A4032">
        <w:rPr>
          <w:rFonts w:eastAsia="Times New Roman"/>
          <w:bCs/>
          <w:color w:val="222222"/>
          <w:shd w:val="clear" w:color="auto" w:fill="FFFFFF"/>
        </w:rPr>
        <w:t xml:space="preserve"> </w:t>
      </w:r>
      <w:r>
        <w:rPr>
          <w:rFonts w:eastAsia="Times New Roman"/>
          <w:color w:val="222222"/>
          <w:szCs w:val="24"/>
          <w:shd w:val="clear" w:color="auto" w:fill="FFFFFF"/>
        </w:rPr>
        <w:t>Αμέσως.</w:t>
      </w:r>
    </w:p>
    <w:p w14:paraId="51120436"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θυμίσω ότι οι θέσεις των κομμάτων στην επιτροπή, για την πρώτη συμφωνία με την Κυβέρνηση του Αζερμπαϊτζάν, είναι ως εξής: Ο ΣΥΡΙΖΑ και η Δημοκρατική Συμπαράταξη είχαν συμφωνήσει, η Νέα Δημοκρατία είχε εκφράσει επιφυλάξεις,</w:t>
      </w:r>
      <w:r>
        <w:rPr>
          <w:rFonts w:eastAsia="Times New Roman"/>
          <w:color w:val="222222"/>
          <w:szCs w:val="24"/>
          <w:shd w:val="clear" w:color="auto" w:fill="FFFFFF"/>
        </w:rPr>
        <w:t xml:space="preserve"> η Χρυσή Αυγή και το ΚΚΕ ήταν κατά και το Ποτάμι είχε εκφράσει επιφυλάξεις. Στη δεύτερη για το Πρωτόκολλο της </w:t>
      </w:r>
      <w:proofErr w:type="spellStart"/>
      <w:r>
        <w:rPr>
          <w:rFonts w:eastAsia="Times New Roman"/>
          <w:color w:val="222222"/>
          <w:szCs w:val="24"/>
          <w:shd w:val="clear" w:color="auto" w:fill="FFFFFF"/>
        </w:rPr>
        <w:t>Ναγκόγια</w:t>
      </w:r>
      <w:proofErr w:type="spellEnd"/>
      <w:r>
        <w:rPr>
          <w:rFonts w:eastAsia="Times New Roman"/>
          <w:color w:val="222222"/>
          <w:szCs w:val="24"/>
          <w:shd w:val="clear" w:color="auto" w:fill="FFFFFF"/>
        </w:rPr>
        <w:t xml:space="preserve">, ο ΣΥΡΙΖΑ και το Ποτάμι ήταν υπέρ, η </w:t>
      </w:r>
      <w:r w:rsidRPr="002A4032">
        <w:rPr>
          <w:rFonts w:eastAsia="Times New Roman"/>
          <w:color w:val="222222"/>
          <w:szCs w:val="24"/>
          <w:shd w:val="clear" w:color="auto" w:fill="FFFFFF"/>
        </w:rPr>
        <w:t>Νέα Δημοκρατία</w:t>
      </w:r>
      <w:r>
        <w:rPr>
          <w:rFonts w:eastAsia="Times New Roman"/>
          <w:color w:val="222222"/>
          <w:szCs w:val="24"/>
          <w:shd w:val="clear" w:color="auto" w:fill="FFFFFF"/>
        </w:rPr>
        <w:t xml:space="preserve"> και η Δημοκρατική Συμπαράταξη είχαν εκφράσει επιφύλαξη και η Χρυσή Αυγή και το ΚΚΕ ήτ</w:t>
      </w:r>
      <w:r>
        <w:rPr>
          <w:rFonts w:eastAsia="Times New Roman"/>
          <w:color w:val="222222"/>
          <w:szCs w:val="24"/>
          <w:shd w:val="clear" w:color="auto" w:fill="FFFFFF"/>
        </w:rPr>
        <w:t>αν κατά.</w:t>
      </w:r>
    </w:p>
    <w:p w14:paraId="51120437"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ακούω, κύριε Λοβέρδο.</w:t>
      </w:r>
    </w:p>
    <w:p w14:paraId="51120438" w14:textId="77777777" w:rsidR="002E1E3E" w:rsidRDefault="00F7095F">
      <w:pPr>
        <w:spacing w:line="600" w:lineRule="auto"/>
        <w:ind w:firstLine="720"/>
        <w:contextualSpacing/>
        <w:jc w:val="both"/>
        <w:rPr>
          <w:rFonts w:eastAsia="Times New Roman"/>
          <w:color w:val="222222"/>
          <w:szCs w:val="24"/>
          <w:shd w:val="clear" w:color="auto" w:fill="FFFFFF"/>
        </w:rPr>
      </w:pPr>
      <w:r w:rsidRPr="002A4032">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w:t>
      </w:r>
      <w:r w:rsidRPr="002A4032">
        <w:rPr>
          <w:rFonts w:eastAsia="Times New Roman"/>
          <w:bCs/>
          <w:color w:val="222222"/>
          <w:shd w:val="clear" w:color="auto" w:fill="FFFFFF"/>
        </w:rPr>
        <w:t>Κύριε Πρόεδρε,</w:t>
      </w:r>
      <w:r>
        <w:rPr>
          <w:rFonts w:eastAsia="Times New Roman"/>
          <w:color w:val="222222"/>
          <w:szCs w:val="24"/>
          <w:shd w:val="clear" w:color="auto" w:fill="FFFFFF"/>
        </w:rPr>
        <w:t xml:space="preserve"> υπάρχει ένα γενικότερο διαδικαστικό θέμα</w:t>
      </w:r>
      <w:r>
        <w:rPr>
          <w:rFonts w:eastAsia="Times New Roman"/>
          <w:color w:val="222222"/>
          <w:szCs w:val="24"/>
          <w:shd w:val="clear" w:color="auto" w:fill="FFFFFF"/>
        </w:rPr>
        <w:t>,</w:t>
      </w:r>
      <w:r>
        <w:rPr>
          <w:rFonts w:eastAsia="Times New Roman"/>
          <w:color w:val="222222"/>
          <w:szCs w:val="24"/>
          <w:shd w:val="clear" w:color="auto" w:fill="FFFFFF"/>
        </w:rPr>
        <w:t xml:space="preserve"> που πρέπει να μας απασχολήσει και εμάς και τον ελληνικό λαό και σήμερα και αύριο και την Παρασκευή. </w:t>
      </w:r>
    </w:p>
    <w:p w14:paraId="51120439"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πιστεύει κανένας και κα</w:t>
      </w:r>
      <w:r>
        <w:rPr>
          <w:rFonts w:eastAsia="Times New Roman"/>
          <w:color w:val="222222"/>
          <w:szCs w:val="24"/>
          <w:shd w:val="clear" w:color="auto" w:fill="FFFFFF"/>
        </w:rPr>
        <w:t>μ</w:t>
      </w:r>
      <w:r>
        <w:rPr>
          <w:rFonts w:eastAsia="Times New Roman"/>
          <w:color w:val="222222"/>
          <w:szCs w:val="24"/>
          <w:shd w:val="clear" w:color="auto" w:fill="FFFFFF"/>
        </w:rPr>
        <w:t>μία Βουλευτής ότι</w:t>
      </w:r>
      <w:r>
        <w:rPr>
          <w:rFonts w:eastAsia="Times New Roman"/>
          <w:color w:val="222222"/>
          <w:szCs w:val="24"/>
          <w:shd w:val="clear" w:color="auto" w:fill="FFFFFF"/>
        </w:rPr>
        <w:t xml:space="preserve"> η Κυβέρνηση, συγκινημένη από τις συμβάσεις αυτές, έκρινε πως πρέπει τώρα να τις φέρει για να ψηφιστούν, διότι αν δεν τις έφερνε τώρα κι έρχονταν σε έναν μήνα, κάτι κακό θα συνέβαινε, ενώ και η μία </w:t>
      </w:r>
      <w:r>
        <w:rPr>
          <w:rFonts w:eastAsia="Times New Roman"/>
          <w:color w:val="222222"/>
          <w:szCs w:val="24"/>
          <w:shd w:val="clear" w:color="auto" w:fill="FFFFFF"/>
        </w:rPr>
        <w:lastRenderedPageBreak/>
        <w:t xml:space="preserve">και η άλλη έχουν κάποια χρόνια </w:t>
      </w:r>
      <w:r>
        <w:rPr>
          <w:rFonts w:eastAsia="Times New Roman"/>
          <w:color w:val="222222"/>
          <w:szCs w:val="24"/>
          <w:shd w:val="clear" w:color="auto" w:fill="FFFFFF"/>
        </w:rPr>
        <w:t>,</w:t>
      </w:r>
      <w:r>
        <w:rPr>
          <w:rFonts w:eastAsia="Times New Roman"/>
          <w:color w:val="222222"/>
          <w:szCs w:val="24"/>
          <w:shd w:val="clear" w:color="auto" w:fill="FFFFFF"/>
        </w:rPr>
        <w:t xml:space="preserve"> που δεν έχουν έρθει στη Β</w:t>
      </w:r>
      <w:r>
        <w:rPr>
          <w:rFonts w:eastAsia="Times New Roman"/>
          <w:color w:val="222222"/>
          <w:szCs w:val="24"/>
          <w:shd w:val="clear" w:color="auto" w:fill="FFFFFF"/>
        </w:rPr>
        <w:t xml:space="preserve">ουλή. </w:t>
      </w:r>
    </w:p>
    <w:p w14:paraId="5112043A"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Κάνετε αυτή τη μεθόδευση, ενώ ο Πρωθυπουργός έχει μιλήσει εδώ και δέκα μέρες για την ανάγκη να πάει η χώρα στις εκλογές</w:t>
      </w:r>
      <w:r>
        <w:rPr>
          <w:rFonts w:eastAsia="Times New Roman"/>
          <w:color w:val="222222"/>
          <w:szCs w:val="24"/>
          <w:shd w:val="clear" w:color="auto" w:fill="FFFFFF"/>
        </w:rPr>
        <w:t>,</w:t>
      </w:r>
      <w:r>
        <w:rPr>
          <w:rFonts w:eastAsia="Times New Roman"/>
          <w:color w:val="222222"/>
          <w:szCs w:val="24"/>
          <w:shd w:val="clear" w:color="auto" w:fill="FFFFFF"/>
        </w:rPr>
        <w:t xml:space="preserve"> επειδή ηττήθηκε ο ίδιος και το κόμμα του</w:t>
      </w:r>
      <w:r>
        <w:rPr>
          <w:rFonts w:eastAsia="Times New Roman"/>
          <w:color w:val="222222"/>
          <w:szCs w:val="24"/>
          <w:shd w:val="clear" w:color="auto" w:fill="FFFFFF"/>
        </w:rPr>
        <w:t>. Κ</w:t>
      </w:r>
      <w:r>
        <w:rPr>
          <w:rFonts w:eastAsia="Times New Roman"/>
          <w:color w:val="222222"/>
          <w:szCs w:val="24"/>
          <w:shd w:val="clear" w:color="auto" w:fill="FFFFFF"/>
        </w:rPr>
        <w:t>ρατάτε τη Βουλή ανοιχτή, φέρνετε θέματα τέτοια</w:t>
      </w:r>
      <w:r>
        <w:rPr>
          <w:rFonts w:eastAsia="Times New Roman"/>
          <w:color w:val="222222"/>
          <w:szCs w:val="24"/>
          <w:shd w:val="clear" w:color="auto" w:fill="FFFFFF"/>
        </w:rPr>
        <w:t>,</w:t>
      </w:r>
      <w:r>
        <w:rPr>
          <w:rFonts w:eastAsia="Times New Roman"/>
          <w:color w:val="222222"/>
          <w:szCs w:val="24"/>
          <w:shd w:val="clear" w:color="auto" w:fill="FFFFFF"/>
        </w:rPr>
        <w:t xml:space="preserve"> δήθεν συγκινημένοι </w:t>
      </w:r>
      <w:r>
        <w:rPr>
          <w:rFonts w:eastAsia="Times New Roman"/>
          <w:color w:val="222222"/>
          <w:szCs w:val="24"/>
          <w:shd w:val="clear" w:color="auto" w:fill="FFFFFF"/>
        </w:rPr>
        <w:t>-</w:t>
      </w:r>
      <w:r>
        <w:rPr>
          <w:rFonts w:eastAsia="Times New Roman"/>
          <w:color w:val="222222"/>
          <w:szCs w:val="24"/>
          <w:shd w:val="clear" w:color="auto" w:fill="FFFFFF"/>
        </w:rPr>
        <w:t xml:space="preserve">βουρκωμένο το </w:t>
      </w:r>
      <w:r>
        <w:rPr>
          <w:rFonts w:eastAsia="Times New Roman"/>
          <w:color w:val="222222"/>
          <w:szCs w:val="24"/>
          <w:shd w:val="clear" w:color="auto" w:fill="FFFFFF"/>
        </w:rPr>
        <w:t>Υπουργείο Εξωτερικών, που δεν παρίσταται κιόλας- και από την άλλη πλευρά, φέρνετε και τροπολογίες.</w:t>
      </w:r>
    </w:p>
    <w:p w14:paraId="5112043B"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Αύριο</w:t>
      </w:r>
      <w:r>
        <w:rPr>
          <w:rFonts w:eastAsia="Times New Roman"/>
          <w:color w:val="222222"/>
          <w:szCs w:val="24"/>
          <w:shd w:val="clear" w:color="auto" w:fill="FFFFFF"/>
        </w:rPr>
        <w:t>,</w:t>
      </w:r>
      <w:r>
        <w:rPr>
          <w:rFonts w:eastAsia="Times New Roman"/>
          <w:color w:val="222222"/>
          <w:szCs w:val="24"/>
          <w:shd w:val="clear" w:color="auto" w:fill="FFFFFF"/>
        </w:rPr>
        <w:t xml:space="preserve"> φέρνετε κώδικες με χίλια και άνω άρθρα να τα ψηφίσουμε με διαδικασίες απαράδεκτες. Όσο και αν σε κάποια </w:t>
      </w:r>
      <w:r w:rsidRPr="00383DAE">
        <w:rPr>
          <w:rFonts w:eastAsia="Times New Roman"/>
          <w:color w:val="222222"/>
          <w:szCs w:val="24"/>
          <w:shd w:val="clear" w:color="auto" w:fill="FFFFFF"/>
        </w:rPr>
        <w:t>τροπολογία</w:t>
      </w:r>
      <w:r>
        <w:rPr>
          <w:rFonts w:eastAsia="Times New Roman"/>
          <w:color w:val="222222"/>
          <w:szCs w:val="24"/>
          <w:shd w:val="clear" w:color="auto" w:fill="FFFFFF"/>
        </w:rPr>
        <w:t xml:space="preserve"> μπορούν να υπάρχουν καλές ρυθμίσεις</w:t>
      </w:r>
      <w:r>
        <w:rPr>
          <w:rFonts w:eastAsia="Times New Roman"/>
          <w:color w:val="222222"/>
          <w:szCs w:val="24"/>
          <w:shd w:val="clear" w:color="auto" w:fill="FFFFFF"/>
        </w:rPr>
        <w:t xml:space="preserve"> και δεν έχω καμ</w:t>
      </w:r>
      <w:r>
        <w:rPr>
          <w:rFonts w:eastAsia="Times New Roman"/>
          <w:color w:val="222222"/>
          <w:szCs w:val="24"/>
          <w:shd w:val="clear" w:color="auto" w:fill="FFFFFF"/>
        </w:rPr>
        <w:t>μ</w:t>
      </w:r>
      <w:r>
        <w:rPr>
          <w:rFonts w:eastAsia="Times New Roman"/>
          <w:color w:val="222222"/>
          <w:szCs w:val="24"/>
          <w:shd w:val="clear" w:color="auto" w:fill="FFFFFF"/>
        </w:rPr>
        <w:t>ία αντίρρηση, είναι ανοίκειος κοινοβουλευτικά ο τρόπος</w:t>
      </w:r>
      <w:r>
        <w:rPr>
          <w:rFonts w:eastAsia="Times New Roman"/>
          <w:color w:val="222222"/>
          <w:szCs w:val="24"/>
          <w:shd w:val="clear" w:color="auto" w:fill="FFFFFF"/>
        </w:rPr>
        <w:t>,</w:t>
      </w:r>
      <w:r>
        <w:rPr>
          <w:rFonts w:eastAsia="Times New Roman"/>
          <w:color w:val="222222"/>
          <w:szCs w:val="24"/>
          <w:shd w:val="clear" w:color="auto" w:fill="FFFFFF"/>
        </w:rPr>
        <w:t xml:space="preserve"> που έχετε επιλέξει. Είναι ανεπανάληπτο το έλλειμμα και η ευαισθησία δημοκρατικής νομιμοποίησης</w:t>
      </w:r>
      <w:r>
        <w:rPr>
          <w:rFonts w:eastAsia="Times New Roman"/>
          <w:color w:val="222222"/>
          <w:szCs w:val="24"/>
          <w:shd w:val="clear" w:color="auto" w:fill="FFFFFF"/>
        </w:rPr>
        <w:t>,</w:t>
      </w:r>
      <w:r>
        <w:rPr>
          <w:rFonts w:eastAsia="Times New Roman"/>
          <w:color w:val="222222"/>
          <w:szCs w:val="24"/>
          <w:shd w:val="clear" w:color="auto" w:fill="FFFFFF"/>
        </w:rPr>
        <w:t xml:space="preserve"> που έχει η Κυβέρνηση, αλλά και ο Πρόεδρος της Βουλής</w:t>
      </w:r>
      <w:r>
        <w:rPr>
          <w:rFonts w:eastAsia="Times New Roman"/>
          <w:color w:val="222222"/>
          <w:szCs w:val="24"/>
          <w:shd w:val="clear" w:color="auto" w:fill="FFFFFF"/>
        </w:rPr>
        <w:t>,</w:t>
      </w:r>
      <w:r>
        <w:rPr>
          <w:rFonts w:eastAsia="Times New Roman"/>
          <w:color w:val="222222"/>
          <w:szCs w:val="24"/>
          <w:shd w:val="clear" w:color="auto" w:fill="FFFFFF"/>
        </w:rPr>
        <w:t xml:space="preserve"> που της επιτρέπει να κάνει</w:t>
      </w:r>
      <w:r>
        <w:rPr>
          <w:rFonts w:eastAsia="Times New Roman"/>
          <w:color w:val="222222"/>
          <w:szCs w:val="24"/>
          <w:shd w:val="clear" w:color="auto" w:fill="FFFFFF"/>
        </w:rPr>
        <w:t>,</w:t>
      </w:r>
      <w:r>
        <w:rPr>
          <w:rFonts w:eastAsia="Times New Roman"/>
          <w:color w:val="222222"/>
          <w:szCs w:val="24"/>
          <w:shd w:val="clear" w:color="auto" w:fill="FFFFFF"/>
        </w:rPr>
        <w:t xml:space="preserve"> αυτά </w:t>
      </w:r>
      <w:r>
        <w:rPr>
          <w:rFonts w:eastAsia="Times New Roman"/>
          <w:color w:val="222222"/>
          <w:szCs w:val="24"/>
          <w:shd w:val="clear" w:color="auto" w:fill="FFFFFF"/>
        </w:rPr>
        <w:t>που κάνει.</w:t>
      </w:r>
    </w:p>
    <w:p w14:paraId="5112043C"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w:t>
      </w:r>
      <w:r>
        <w:rPr>
          <w:rFonts w:eastAsia="Times New Roman"/>
          <w:color w:val="222222"/>
          <w:szCs w:val="24"/>
          <w:shd w:val="clear" w:color="auto" w:fill="FFFFFF"/>
        </w:rPr>
        <w:t xml:space="preserve">ια να κλείσω, από ό,τι φαίνεται, θεωρείτε ότι μέσα από ρουσφέτια τελευταίας στιγμής ή εξυπηρετήσεις ή και σωστές ρυθμίσεις, που έρχονται όμως τώρα, στο παρά ένα ή στο και </w:t>
      </w:r>
      <w:r>
        <w:rPr>
          <w:rFonts w:eastAsia="Times New Roman"/>
          <w:color w:val="222222"/>
          <w:szCs w:val="24"/>
          <w:shd w:val="clear" w:color="auto" w:fill="FFFFFF"/>
        </w:rPr>
        <w:lastRenderedPageBreak/>
        <w:t>ένα, στο και πέντε, μήπως και κα</w:t>
      </w:r>
      <w:r>
        <w:rPr>
          <w:rFonts w:eastAsia="Times New Roman"/>
          <w:color w:val="222222"/>
          <w:szCs w:val="24"/>
          <w:shd w:val="clear" w:color="auto" w:fill="FFFFFF"/>
        </w:rPr>
        <w:t>μ</w:t>
      </w:r>
      <w:r>
        <w:rPr>
          <w:rFonts w:eastAsia="Times New Roman"/>
          <w:color w:val="222222"/>
          <w:szCs w:val="24"/>
          <w:shd w:val="clear" w:color="auto" w:fill="FFFFFF"/>
        </w:rPr>
        <w:t xml:space="preserve">μία ψήφος παραπάνω θα πέσει. Αυτό εμείς </w:t>
      </w:r>
      <w:r>
        <w:rPr>
          <w:rFonts w:eastAsia="Times New Roman"/>
          <w:color w:val="222222"/>
          <w:szCs w:val="24"/>
          <w:shd w:val="clear" w:color="auto" w:fill="FFFFFF"/>
        </w:rPr>
        <w:t>το καταγγέλλουμε.</w:t>
      </w:r>
    </w:p>
    <w:p w14:paraId="5112043D"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Pr>
          <w:rFonts w:eastAsia="Times New Roman"/>
          <w:color w:val="222222"/>
          <w:szCs w:val="24"/>
          <w:shd w:val="clear" w:color="auto" w:fill="FFFFFF"/>
        </w:rPr>
        <w:t>πειδή χθες άκουσα τον Πρωθυπουργό να αναφέρεται στον Τσώρτσιλ, θα του πω ότι ο βασικός του σύμβουλος τού είχε πει ότι σε ένα πτώμα</w:t>
      </w:r>
      <w:r>
        <w:rPr>
          <w:rFonts w:eastAsia="Times New Roman"/>
          <w:color w:val="222222"/>
          <w:szCs w:val="24"/>
          <w:shd w:val="clear" w:color="auto" w:fill="FFFFFF"/>
        </w:rPr>
        <w:t>,</w:t>
      </w:r>
      <w:r>
        <w:rPr>
          <w:rFonts w:eastAsia="Times New Roman"/>
          <w:color w:val="222222"/>
          <w:szCs w:val="24"/>
          <w:shd w:val="clear" w:color="auto" w:fill="FFFFFF"/>
        </w:rPr>
        <w:t xml:space="preserve"> ζωή δεν δίνεις. Αυτά που γίνονται είναι ανοίκεια, προσβάλλουν το κοινοβουλευτικό ήθος της χώρας, δεν έχου</w:t>
      </w:r>
      <w:r>
        <w:rPr>
          <w:rFonts w:eastAsia="Times New Roman"/>
          <w:color w:val="222222"/>
          <w:szCs w:val="24"/>
          <w:shd w:val="clear" w:color="auto" w:fill="FFFFFF"/>
        </w:rPr>
        <w:t xml:space="preserve">ν γίνει ποτέ, παρά το ότι οι κυβερνήσεις στις τελευταίες περιόδους της θητείας τους κάτι κάνουν, κάποιες ρυθμίσεις κάνουν. Αυτό εδώ είναι βομβαρδισμός. </w:t>
      </w:r>
    </w:p>
    <w:p w14:paraId="5112043E"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ίδιος ο κ. </w:t>
      </w:r>
      <w:proofErr w:type="spellStart"/>
      <w:r>
        <w:rPr>
          <w:rFonts w:eastAsia="Times New Roman"/>
          <w:color w:val="222222"/>
          <w:szCs w:val="24"/>
          <w:shd w:val="clear" w:color="auto" w:fill="FFFFFF"/>
        </w:rPr>
        <w:t>Βούτσης</w:t>
      </w:r>
      <w:proofErr w:type="spellEnd"/>
      <w:r>
        <w:rPr>
          <w:rFonts w:eastAsia="Times New Roman"/>
          <w:color w:val="222222"/>
          <w:szCs w:val="24"/>
          <w:shd w:val="clear" w:color="auto" w:fill="FFFFFF"/>
        </w:rPr>
        <w:t xml:space="preserve"> το χαρακτήρισε ιδιότυπο και αυτή την ιδιοτυπία εμείς δεν τη δεχόμαστε και την αποκ</w:t>
      </w:r>
      <w:r>
        <w:rPr>
          <w:rFonts w:eastAsia="Times New Roman"/>
          <w:color w:val="222222"/>
          <w:szCs w:val="24"/>
          <w:shd w:val="clear" w:color="auto" w:fill="FFFFFF"/>
        </w:rPr>
        <w:t>αλούμε ευθέως παραβίαση του κοινοβουλευτικού ήθους, παραβίαση του Συντάγματος από πάνω μέχρι κάτω.</w:t>
      </w:r>
    </w:p>
    <w:p w14:paraId="5112043F"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w:t>
      </w:r>
      <w:r>
        <w:rPr>
          <w:rFonts w:eastAsia="Times New Roman"/>
          <w:color w:val="222222"/>
          <w:szCs w:val="24"/>
          <w:shd w:val="clear" w:color="auto" w:fill="FFFFFF"/>
        </w:rPr>
        <w:t xml:space="preserve">ια να κλείσω, </w:t>
      </w:r>
      <w:r w:rsidRPr="00A669CB">
        <w:rPr>
          <w:rFonts w:eastAsia="Times New Roman"/>
          <w:bCs/>
          <w:color w:val="222222"/>
          <w:shd w:val="clear" w:color="auto" w:fill="FFFFFF"/>
        </w:rPr>
        <w:t>κύριε Πρόεδρε,</w:t>
      </w:r>
      <w:r>
        <w:rPr>
          <w:rFonts w:eastAsia="Times New Roman"/>
          <w:color w:val="222222"/>
          <w:szCs w:val="24"/>
          <w:shd w:val="clear" w:color="auto" w:fill="FFFFFF"/>
        </w:rPr>
        <w:t xml:space="preserve"> δεν συμβαίνουν μόνο αυτά εδώ, συμβαίνει και κάτι άλλο</w:t>
      </w:r>
      <w:r>
        <w:rPr>
          <w:rFonts w:eastAsia="Times New Roman"/>
          <w:color w:val="222222"/>
          <w:szCs w:val="24"/>
          <w:shd w:val="clear" w:color="auto" w:fill="FFFFFF"/>
        </w:rPr>
        <w:t>,</w:t>
      </w:r>
      <w:r>
        <w:rPr>
          <w:rFonts w:eastAsia="Times New Roman"/>
          <w:color w:val="222222"/>
          <w:szCs w:val="24"/>
          <w:shd w:val="clear" w:color="auto" w:fill="FFFFFF"/>
        </w:rPr>
        <w:t xml:space="preserve"> που αφορά στην εξωτερική μας πολιτική και </w:t>
      </w:r>
      <w:r>
        <w:rPr>
          <w:rFonts w:eastAsia="Times New Roman"/>
          <w:color w:val="222222"/>
          <w:szCs w:val="24"/>
          <w:shd w:val="clear" w:color="auto" w:fill="FFFFFF"/>
        </w:rPr>
        <w:t>τις ελληνοτουρκικές σχέσεις. Παραιτήθηκε προ ολίγων ημερών -μιας ή δύο- ο επικεφαλής της Ελληνικής Αντιπροσωπείας</w:t>
      </w:r>
      <w:r>
        <w:rPr>
          <w:rFonts w:eastAsia="Times New Roman"/>
          <w:color w:val="222222"/>
          <w:szCs w:val="24"/>
          <w:shd w:val="clear" w:color="auto" w:fill="FFFFFF"/>
        </w:rPr>
        <w:t>,</w:t>
      </w:r>
      <w:r>
        <w:rPr>
          <w:rFonts w:eastAsia="Times New Roman"/>
          <w:color w:val="222222"/>
          <w:szCs w:val="24"/>
          <w:shd w:val="clear" w:color="auto" w:fill="FFFFFF"/>
        </w:rPr>
        <w:t xml:space="preserve"> που συζητάει για τα μέτρα οικοδόμησης εμπιστοσύνης με την Τουρκία. Γιατί παραιτήθηκε; </w:t>
      </w:r>
    </w:p>
    <w:p w14:paraId="51120440"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Γιατί</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πα</w:t>
      </w:r>
      <w:r>
        <w:rPr>
          <w:rFonts w:eastAsia="Times New Roman"/>
          <w:color w:val="222222"/>
          <w:szCs w:val="24"/>
          <w:shd w:val="clear" w:color="auto" w:fill="FFFFFF"/>
        </w:rPr>
        <w:t>ρ’όλο</w:t>
      </w:r>
      <w:proofErr w:type="spellEnd"/>
      <w:r>
        <w:rPr>
          <w:rFonts w:eastAsia="Times New Roman"/>
          <w:color w:val="222222"/>
          <w:szCs w:val="24"/>
          <w:shd w:val="clear" w:color="auto" w:fill="FFFFFF"/>
        </w:rPr>
        <w:t xml:space="preserve"> ότι </w:t>
      </w:r>
      <w:r>
        <w:rPr>
          <w:rFonts w:eastAsia="Times New Roman"/>
          <w:color w:val="222222"/>
          <w:szCs w:val="24"/>
          <w:shd w:val="clear" w:color="auto" w:fill="FFFFFF"/>
        </w:rPr>
        <w:t xml:space="preserve"> οι Τούρκοι, συζητώντας για μέτρα ο</w:t>
      </w:r>
      <w:r>
        <w:rPr>
          <w:rFonts w:eastAsia="Times New Roman"/>
          <w:color w:val="222222"/>
          <w:szCs w:val="24"/>
          <w:shd w:val="clear" w:color="auto" w:fill="FFFFFF"/>
        </w:rPr>
        <w:t xml:space="preserve">ικοδόμησης εμπιστοσύνης, έθεσαν θέματα εναέριου χώρου, όπως τα θέτουν έξω από το πλαίσιο μέτρων οικοδόμησης εμπιστοσύνης, η Ελλάδα τα άκουσε και θα πάει τώρα και στην Άγκυρα να τα κουβεντιάσει σε δεύτερο γύρο. </w:t>
      </w:r>
    </w:p>
    <w:p w14:paraId="51120441"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μπορείτε να τα κάνετε αυτά. Η χώρα πάει σ</w:t>
      </w:r>
      <w:r>
        <w:rPr>
          <w:rFonts w:eastAsia="Times New Roman"/>
          <w:color w:val="222222"/>
          <w:szCs w:val="24"/>
          <w:shd w:val="clear" w:color="auto" w:fill="FFFFFF"/>
        </w:rPr>
        <w:t>ε εκλογές. Δεν έχετε δημοκρατική νομιμοποίηση. Προσβάλλετε τη λαϊκή κυριαρχία και θέτετε σε διακινδύνευση θέματα</w:t>
      </w:r>
      <w:r>
        <w:rPr>
          <w:rFonts w:eastAsia="Times New Roman"/>
          <w:color w:val="222222"/>
          <w:szCs w:val="24"/>
          <w:shd w:val="clear" w:color="auto" w:fill="FFFFFF"/>
        </w:rPr>
        <w:t>,</w:t>
      </w:r>
      <w:r>
        <w:rPr>
          <w:rFonts w:eastAsia="Times New Roman"/>
          <w:color w:val="222222"/>
          <w:szCs w:val="24"/>
          <w:shd w:val="clear" w:color="auto" w:fill="FFFFFF"/>
        </w:rPr>
        <w:t xml:space="preserve"> που σχετίζονται με τα ελληνοτουρκικά και την εξωτερική μας πολιτική.</w:t>
      </w:r>
    </w:p>
    <w:p w14:paraId="51120442"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Εμείς, </w:t>
      </w:r>
      <w:r w:rsidRPr="00A669CB">
        <w:rPr>
          <w:rFonts w:eastAsia="Times New Roman"/>
          <w:bCs/>
          <w:color w:val="222222"/>
          <w:shd w:val="clear" w:color="auto" w:fill="FFFFFF"/>
        </w:rPr>
        <w:t>κύριε Πρόεδρε,</w:t>
      </w:r>
      <w:r>
        <w:rPr>
          <w:rFonts w:eastAsia="Times New Roman"/>
          <w:color w:val="222222"/>
          <w:szCs w:val="24"/>
          <w:shd w:val="clear" w:color="auto" w:fill="FFFFFF"/>
        </w:rPr>
        <w:t xml:space="preserve"> και τις τρεις μέρες θα ερχόμαστε εδώ, θα σας καταγγ</w:t>
      </w:r>
      <w:r>
        <w:rPr>
          <w:rFonts w:eastAsia="Times New Roman"/>
          <w:color w:val="222222"/>
          <w:szCs w:val="24"/>
          <w:shd w:val="clear" w:color="auto" w:fill="FFFFFF"/>
        </w:rPr>
        <w:t>έλλουμε -θα καταγγέλλουμε όχι εσάς, την Κυβέρνηση και την επιλογή του Προέδρου της Βουλής να επιτρέψει σε αυτή τη διαδικασία- και θα αποχωρούμε από τις συνεδριάσεις. Θα είστε μόνοι σας σε αυτά, όχι εμείς. Δεν συμπράττουμε σε τέτοιες μεθοδεύσεις!</w:t>
      </w:r>
    </w:p>
    <w:p w14:paraId="51120443" w14:textId="77777777" w:rsidR="002E1E3E" w:rsidRDefault="00F7095F">
      <w:pPr>
        <w:spacing w:line="600" w:lineRule="auto"/>
        <w:ind w:firstLine="720"/>
        <w:contextualSpacing/>
        <w:jc w:val="both"/>
        <w:rPr>
          <w:rFonts w:eastAsia="Times New Roman" w:cs="Times New Roman"/>
          <w:szCs w:val="24"/>
        </w:rPr>
      </w:pPr>
      <w:r w:rsidRPr="0043170E">
        <w:rPr>
          <w:rFonts w:eastAsia="Times New Roman" w:cs="Times New Roman"/>
          <w:b/>
          <w:szCs w:val="24"/>
        </w:rPr>
        <w:t>ΠΡΟΕΔΡΕΥΩΝ</w:t>
      </w:r>
      <w:r w:rsidRPr="0043170E">
        <w:rPr>
          <w:rFonts w:eastAsia="Times New Roman" w:cs="Times New Roman"/>
          <w:b/>
          <w:szCs w:val="24"/>
        </w:rPr>
        <w:t xml:space="preserve"> (Αναστάσιος Κουράκης):</w:t>
      </w:r>
      <w:r w:rsidRPr="0043170E">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Σαχινίδη</w:t>
      </w:r>
      <w:proofErr w:type="spellEnd"/>
      <w:r>
        <w:rPr>
          <w:rFonts w:eastAsia="Times New Roman" w:cs="Times New Roman"/>
          <w:szCs w:val="24"/>
        </w:rPr>
        <w:t>, έχετε τον λόγο.</w:t>
      </w:r>
    </w:p>
    <w:p w14:paraId="5112044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Κύριε Πρόεδρε, είμαστε υποχρεωμένοι να μη συμμετέχουμε σε αυτό το θέατρο του παραλόγου.</w:t>
      </w:r>
    </w:p>
    <w:p w14:paraId="5112044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Πράγματι, πριν λίγες μέρες, ο Πρωθυπουργός ανήγγειλε τις πρόωρες εκλογές. Πράγματι, η παρούσα</w:t>
      </w:r>
      <w:r>
        <w:rPr>
          <w:rFonts w:eastAsia="Times New Roman" w:cs="Times New Roman"/>
          <w:szCs w:val="24"/>
        </w:rPr>
        <w:t xml:space="preserve"> Βουλή έχει ακόμα το δικαίωμα να νομοθετεί. Το θέμα είναι, </w:t>
      </w:r>
      <w:r>
        <w:rPr>
          <w:rFonts w:eastAsia="Times New Roman" w:cs="Times New Roman"/>
          <w:szCs w:val="24"/>
        </w:rPr>
        <w:t xml:space="preserve">όμως: </w:t>
      </w:r>
      <w:r>
        <w:rPr>
          <w:rFonts w:eastAsia="Times New Roman" w:cs="Times New Roman"/>
          <w:szCs w:val="24"/>
        </w:rPr>
        <w:t>ό,τι είναι νόμιμο είναι και ηθικό; Φυσικά και όχι. Μάλιστα, είχαμε και μια δήλωση του Προέδρου της Βουλής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Βούτση</w:t>
      </w:r>
      <w:proofErr w:type="spellEnd"/>
      <w:r>
        <w:rPr>
          <w:rFonts w:eastAsia="Times New Roman" w:cs="Times New Roman"/>
          <w:szCs w:val="24"/>
        </w:rPr>
        <w:t>, που είπε: «Ευελπιστώ ότι δεν θα έρθουν πολλές τροπολογίες και μάλιστα, δεν</w:t>
      </w:r>
      <w:r>
        <w:rPr>
          <w:rFonts w:eastAsia="Times New Roman" w:cs="Times New Roman"/>
          <w:szCs w:val="24"/>
        </w:rPr>
        <w:t xml:space="preserve"> θα είναι φωτογραφικές».</w:t>
      </w:r>
    </w:p>
    <w:p w14:paraId="5112044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Δεν είναι απλά, κύριε Πρόεδρε, φωτογραφικές, αλλά είναι κορνιζαρισμένες κιόλας. Εδώ βλέπω</w:t>
      </w:r>
      <w:r>
        <w:rPr>
          <w:rFonts w:eastAsia="Times New Roman" w:cs="Times New Roman"/>
          <w:szCs w:val="24"/>
        </w:rPr>
        <w:t>,</w:t>
      </w:r>
      <w:r>
        <w:rPr>
          <w:rFonts w:eastAsia="Times New Roman" w:cs="Times New Roman"/>
          <w:szCs w:val="24"/>
        </w:rPr>
        <w:t xml:space="preserve"> με μεγάλη έκπληξη</w:t>
      </w:r>
      <w:r>
        <w:rPr>
          <w:rFonts w:eastAsia="Times New Roman" w:cs="Times New Roman"/>
          <w:szCs w:val="24"/>
        </w:rPr>
        <w:t>,</w:t>
      </w:r>
      <w:r>
        <w:rPr>
          <w:rFonts w:eastAsia="Times New Roman" w:cs="Times New Roman"/>
          <w:szCs w:val="24"/>
        </w:rPr>
        <w:t xml:space="preserve"> εννιά τροπολογίες από μια </w:t>
      </w:r>
      <w:proofErr w:type="spellStart"/>
      <w:r>
        <w:rPr>
          <w:rFonts w:eastAsia="Times New Roman" w:cs="Times New Roman"/>
          <w:szCs w:val="24"/>
        </w:rPr>
        <w:t>Βουλεύτρια</w:t>
      </w:r>
      <w:proofErr w:type="spellEnd"/>
      <w:r>
        <w:rPr>
          <w:rFonts w:eastAsia="Times New Roman" w:cs="Times New Roman"/>
          <w:szCs w:val="24"/>
        </w:rPr>
        <w:t xml:space="preserve"> του ΣΥΡΙΖΑ. Αυτό σημαίνει ότι</w:t>
      </w:r>
      <w:r>
        <w:rPr>
          <w:rFonts w:eastAsia="Times New Roman" w:cs="Times New Roman"/>
          <w:szCs w:val="24"/>
        </w:rPr>
        <w:t>,</w:t>
      </w:r>
      <w:r>
        <w:rPr>
          <w:rFonts w:eastAsia="Times New Roman" w:cs="Times New Roman"/>
          <w:szCs w:val="24"/>
        </w:rPr>
        <w:t xml:space="preserve"> τελευταίες μέρες υπάρχει μάλλον μια </w:t>
      </w:r>
      <w:proofErr w:type="spellStart"/>
      <w:r>
        <w:rPr>
          <w:rFonts w:eastAsia="Times New Roman" w:cs="Times New Roman"/>
          <w:szCs w:val="24"/>
        </w:rPr>
        <w:t>υπερπαραγωγικότητ</w:t>
      </w:r>
      <w:r>
        <w:rPr>
          <w:rFonts w:eastAsia="Times New Roman" w:cs="Times New Roman"/>
          <w:szCs w:val="24"/>
        </w:rPr>
        <w:t>α</w:t>
      </w:r>
      <w:proofErr w:type="spellEnd"/>
      <w:r>
        <w:rPr>
          <w:rFonts w:eastAsia="Times New Roman" w:cs="Times New Roman"/>
          <w:szCs w:val="24"/>
        </w:rPr>
        <w:t xml:space="preserve"> από κάποια στελέχη σας και ένας οργασμός, θα έλεγα. Εάν είναι έτσι, στο σύνολο των Βουλευτών</w:t>
      </w:r>
      <w:r>
        <w:rPr>
          <w:rFonts w:eastAsia="Times New Roman" w:cs="Times New Roman"/>
          <w:szCs w:val="24"/>
        </w:rPr>
        <w:t>,</w:t>
      </w:r>
      <w:r>
        <w:rPr>
          <w:rFonts w:eastAsia="Times New Roman" w:cs="Times New Roman"/>
          <w:szCs w:val="24"/>
        </w:rPr>
        <w:t xml:space="preserve"> που έχετε μαζί με τους Υπουργούς, Αναπληρωτές και Υφυπουργούς, αν καταθέσουν όλοι από δέκα τροπολογίες, θα έπρεπε να συζητούμε για χίλιες εξακόσιες τροπολογίες.</w:t>
      </w:r>
      <w:r>
        <w:rPr>
          <w:rFonts w:eastAsia="Times New Roman" w:cs="Times New Roman"/>
          <w:szCs w:val="24"/>
        </w:rPr>
        <w:t xml:space="preserve"> Ο καθένας θέλει να κάνει τα ρουσφέτια της τελευταίας στιγμής από τον τόπο που κατάγεται.</w:t>
      </w:r>
    </w:p>
    <w:p w14:paraId="5112044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Η Χρυσή Αυγή, όπως είπα, δεν θα συμμετάσχει σε αυτό. Η πλειοψηφία</w:t>
      </w:r>
      <w:r>
        <w:rPr>
          <w:rFonts w:eastAsia="Times New Roman" w:cs="Times New Roman"/>
          <w:szCs w:val="24"/>
        </w:rPr>
        <w:t>,</w:t>
      </w:r>
      <w:r>
        <w:rPr>
          <w:rFonts w:eastAsia="Times New Roman" w:cs="Times New Roman"/>
          <w:szCs w:val="24"/>
        </w:rPr>
        <w:t xml:space="preserve"> την οποία έχετε</w:t>
      </w:r>
      <w:r>
        <w:rPr>
          <w:rFonts w:eastAsia="Times New Roman" w:cs="Times New Roman"/>
          <w:szCs w:val="24"/>
        </w:rPr>
        <w:t>,</w:t>
      </w:r>
      <w:r>
        <w:rPr>
          <w:rFonts w:eastAsia="Times New Roman" w:cs="Times New Roman"/>
          <w:szCs w:val="24"/>
        </w:rPr>
        <w:t xml:space="preserve"> ξέρετε πολύ καλά ότι δεν είναι </w:t>
      </w:r>
      <w:r>
        <w:rPr>
          <w:rFonts w:eastAsia="Times New Roman" w:cs="Times New Roman"/>
          <w:szCs w:val="24"/>
        </w:rPr>
        <w:lastRenderedPageBreak/>
        <w:t xml:space="preserve">πραγματική. Εμείς είμαστε οι μόνοι που σταθήκαμε απέναντι στο αντισυνταγματικό τόξο. Και το </w:t>
      </w:r>
      <w:proofErr w:type="spellStart"/>
      <w:r>
        <w:rPr>
          <w:rFonts w:eastAsia="Times New Roman" w:cs="Times New Roman"/>
          <w:szCs w:val="24"/>
        </w:rPr>
        <w:t>ποθούμενο</w:t>
      </w:r>
      <w:proofErr w:type="spellEnd"/>
      <w:r>
        <w:rPr>
          <w:rFonts w:eastAsia="Times New Roman" w:cs="Times New Roman"/>
          <w:szCs w:val="24"/>
        </w:rPr>
        <w:t xml:space="preserve"> για εσάς, κάτι το οποίο πρόσκαιρα το καταφέρατε, ήταν και είναι να μην είναι η Χρυσή Αυγή στην τρίτη θέση. Διότι στις συνε</w:t>
      </w:r>
      <w:r>
        <w:rPr>
          <w:rFonts w:eastAsia="Times New Roman" w:cs="Times New Roman"/>
          <w:szCs w:val="24"/>
        </w:rPr>
        <w:t>ργασίες</w:t>
      </w:r>
      <w:r>
        <w:rPr>
          <w:rFonts w:eastAsia="Times New Roman" w:cs="Times New Roman"/>
          <w:szCs w:val="24"/>
        </w:rPr>
        <w:t>,</w:t>
      </w:r>
      <w:r>
        <w:rPr>
          <w:rFonts w:eastAsia="Times New Roman" w:cs="Times New Roman"/>
          <w:szCs w:val="24"/>
        </w:rPr>
        <w:t xml:space="preserve"> στις οποίες αποβλέπετε</w:t>
      </w:r>
      <w:r>
        <w:rPr>
          <w:rFonts w:eastAsia="Times New Roman" w:cs="Times New Roman"/>
          <w:szCs w:val="24"/>
        </w:rPr>
        <w:t>,</w:t>
      </w:r>
      <w:r>
        <w:rPr>
          <w:rFonts w:eastAsia="Times New Roman" w:cs="Times New Roman"/>
          <w:szCs w:val="24"/>
        </w:rPr>
        <w:t xml:space="preserve"> εμπόδιο στάθηκε η Χρυσή Αυγή. Διότι κανείς δεν βγήκε να διαψεύσει τα λεγόμενα της κ. Μπακογιάννη πρόσφατα σε ραδιοσταθμό, ότι υπήρχε συμφωνία </w:t>
      </w:r>
      <w:r>
        <w:rPr>
          <w:rFonts w:eastAsia="Times New Roman" w:cs="Times New Roman"/>
          <w:szCs w:val="24"/>
        </w:rPr>
        <w:t>σ</w:t>
      </w:r>
      <w:r>
        <w:rPr>
          <w:rFonts w:eastAsia="Times New Roman" w:cs="Times New Roman"/>
          <w:szCs w:val="24"/>
        </w:rPr>
        <w:t>υγκυβέρνησης ΣΥΡΙΖΑ με Νέα Δημοκρατία και ο μόνος λόγος που απετράπη ήταν η παρο</w:t>
      </w:r>
      <w:r>
        <w:rPr>
          <w:rFonts w:eastAsia="Times New Roman" w:cs="Times New Roman"/>
          <w:szCs w:val="24"/>
        </w:rPr>
        <w:t>υσία της Χρυσής Αυγής, διότι έπρεπε να γίνει Αξιωματική Αντιπολίτευση.</w:t>
      </w:r>
    </w:p>
    <w:p w14:paraId="51120448"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Το μόνο εμπόδιο είμαστε εμείς. Για δεκαετίες</w:t>
      </w:r>
      <w:r>
        <w:rPr>
          <w:rFonts w:eastAsia="Times New Roman" w:cs="Times New Roman"/>
          <w:szCs w:val="24"/>
        </w:rPr>
        <w:t>,</w:t>
      </w:r>
      <w:r>
        <w:rPr>
          <w:rFonts w:eastAsia="Times New Roman" w:cs="Times New Roman"/>
          <w:szCs w:val="24"/>
        </w:rPr>
        <w:t xml:space="preserve"> η Κυβέρνησή σας ως κόμμα ήταν κάτω από ποσοστά</w:t>
      </w:r>
      <w:r>
        <w:rPr>
          <w:rFonts w:eastAsia="Times New Roman" w:cs="Times New Roman"/>
          <w:szCs w:val="24"/>
        </w:rPr>
        <w:t>,</w:t>
      </w:r>
      <w:r>
        <w:rPr>
          <w:rFonts w:eastAsia="Times New Roman" w:cs="Times New Roman"/>
          <w:szCs w:val="24"/>
        </w:rPr>
        <w:t xml:space="preserve"> που καταγράφονταν και μάλιστα, συνήθως ήσασταν εξωκοινοβουλευτικοί. Ο πατριωτικός χώρος, το</w:t>
      </w:r>
      <w:r>
        <w:rPr>
          <w:rFonts w:eastAsia="Times New Roman" w:cs="Times New Roman"/>
          <w:szCs w:val="24"/>
        </w:rPr>
        <w:t>υ οποίου απόλυτος εκφραστής είναι η Χρυσή Αυγή και μόνο, δυστυχώς για εσάς το αντισυνταγματικό τόξο, θα βγει πιο ενισχυμένος από ποτέ στις επερχόμενες εκλογές. Δεν θα συναινέσουμε. Θα αποχωρήσουμε από όλες τις συνεδριάσεις της Ολομέλειας.</w:t>
      </w:r>
    </w:p>
    <w:p w14:paraId="51120449"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112044A" w14:textId="77777777" w:rsidR="002E1E3E" w:rsidRDefault="00F7095F">
      <w:pPr>
        <w:spacing w:line="600" w:lineRule="auto"/>
        <w:ind w:firstLine="720"/>
        <w:contextualSpacing/>
        <w:jc w:val="both"/>
        <w:rPr>
          <w:rFonts w:eastAsia="Times New Roman" w:cs="Times New Roman"/>
          <w:szCs w:val="24"/>
        </w:rPr>
      </w:pPr>
      <w:r w:rsidRPr="0043170E">
        <w:rPr>
          <w:rFonts w:eastAsia="Times New Roman" w:cs="Times New Roman"/>
          <w:b/>
          <w:szCs w:val="24"/>
        </w:rPr>
        <w:lastRenderedPageBreak/>
        <w:t>ΠΡΟΕΔΡ</w:t>
      </w:r>
      <w:r w:rsidRPr="0043170E">
        <w:rPr>
          <w:rFonts w:eastAsia="Times New Roman" w:cs="Times New Roman"/>
          <w:b/>
          <w:szCs w:val="24"/>
        </w:rPr>
        <w:t>ΕΥΩΝ (Αναστάσιος Κουράκης):</w:t>
      </w:r>
      <w:r w:rsidRPr="0043170E">
        <w:rPr>
          <w:rFonts w:eastAsia="Times New Roman" w:cs="Times New Roman"/>
          <w:szCs w:val="24"/>
        </w:rPr>
        <w:t xml:space="preserve"> </w:t>
      </w:r>
      <w:r>
        <w:rPr>
          <w:rFonts w:eastAsia="Times New Roman" w:cs="Times New Roman"/>
          <w:szCs w:val="24"/>
        </w:rPr>
        <w:t>Προχωρούμε με την κ. Κανέλλη και στη συνέχεια έχει τον λόγο ο κ. Καρράς.</w:t>
      </w:r>
    </w:p>
    <w:p w14:paraId="5112044B" w14:textId="77777777" w:rsidR="002E1E3E" w:rsidRDefault="00F7095F">
      <w:pPr>
        <w:spacing w:line="600" w:lineRule="auto"/>
        <w:ind w:firstLine="720"/>
        <w:contextualSpacing/>
        <w:jc w:val="both"/>
        <w:rPr>
          <w:rFonts w:eastAsia="Times New Roman" w:cs="Times New Roman"/>
          <w:szCs w:val="24"/>
        </w:rPr>
      </w:pPr>
      <w:r w:rsidRPr="0026115F">
        <w:rPr>
          <w:rFonts w:eastAsia="Times New Roman"/>
          <w:b/>
          <w:color w:val="212121"/>
          <w:szCs w:val="24"/>
          <w:shd w:val="clear" w:color="auto" w:fill="FFFFFF"/>
        </w:rPr>
        <w:t xml:space="preserve">ΛΙΑΝΑ </w:t>
      </w:r>
      <w:r>
        <w:rPr>
          <w:rFonts w:eastAsia="Times New Roman" w:cs="Times New Roman"/>
          <w:b/>
          <w:szCs w:val="24"/>
        </w:rPr>
        <w:t>ΚΑΝΕΛΛΗ:</w:t>
      </w:r>
      <w:r>
        <w:rPr>
          <w:rFonts w:eastAsia="Times New Roman" w:cs="Times New Roman"/>
          <w:szCs w:val="24"/>
        </w:rPr>
        <w:t xml:space="preserve"> Κύριε Πρόεδρε, λυπάμαι αλλά, αν δεν ήταν η ομόφωνη απόφαση για τα παιδιά του ήρωα, θα μπορούσα να το πω νωρίς και πιο εμφατικά ότι μοιάζουμε</w:t>
      </w:r>
      <w:r>
        <w:rPr>
          <w:rFonts w:eastAsia="Times New Roman" w:cs="Times New Roman"/>
          <w:szCs w:val="24"/>
        </w:rPr>
        <w:t xml:space="preserve">, έτσι όπως εξελίχθηκε το πράγμα, σε μια εαρινή σύναξη </w:t>
      </w:r>
      <w:proofErr w:type="spellStart"/>
      <w:r>
        <w:rPr>
          <w:rFonts w:eastAsia="Times New Roman" w:cs="Times New Roman"/>
          <w:szCs w:val="24"/>
        </w:rPr>
        <w:t>τακτοποιητών</w:t>
      </w:r>
      <w:proofErr w:type="spellEnd"/>
      <w:r>
        <w:rPr>
          <w:rFonts w:eastAsia="Times New Roman" w:cs="Times New Roman"/>
          <w:szCs w:val="24"/>
        </w:rPr>
        <w:t xml:space="preserve"> και </w:t>
      </w:r>
      <w:proofErr w:type="spellStart"/>
      <w:r>
        <w:rPr>
          <w:rFonts w:eastAsia="Times New Roman" w:cs="Times New Roman"/>
          <w:szCs w:val="24"/>
        </w:rPr>
        <w:t>συμφεροντοφυλάκων</w:t>
      </w:r>
      <w:proofErr w:type="spellEnd"/>
      <w:r>
        <w:rPr>
          <w:rFonts w:eastAsia="Times New Roman" w:cs="Times New Roman"/>
          <w:szCs w:val="24"/>
        </w:rPr>
        <w:t>. Ούτε καν εαρινή, θερινή πλέον.</w:t>
      </w:r>
    </w:p>
    <w:p w14:paraId="5112044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Έπεσα και κοιμήθηκα χθες με εφτά τροπολογίες. Όταν ήρθα εδώ</w:t>
      </w:r>
      <w:r>
        <w:rPr>
          <w:rFonts w:eastAsia="Times New Roman" w:cs="Times New Roman"/>
          <w:szCs w:val="24"/>
        </w:rPr>
        <w:t>,</w:t>
      </w:r>
      <w:r>
        <w:rPr>
          <w:rFonts w:eastAsia="Times New Roman" w:cs="Times New Roman"/>
          <w:szCs w:val="24"/>
        </w:rPr>
        <w:t xml:space="preserve"> πριν από μιάμιση-δυο ώρες ήταν έντεκα και μέχρι να μπω στην Αίθουσα και ν</w:t>
      </w:r>
      <w:r>
        <w:rPr>
          <w:rFonts w:eastAsia="Times New Roman" w:cs="Times New Roman"/>
          <w:szCs w:val="24"/>
        </w:rPr>
        <w:t>α αρχίσει η διαδικασία έγιναν δεκαπέντε. Αυτό αριθμητικά μόνο. Δεν θα μπω σε καμμία συζήτηση.</w:t>
      </w:r>
    </w:p>
    <w:p w14:paraId="5112044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Τα δυο</w:t>
      </w:r>
      <w:r>
        <w:rPr>
          <w:rFonts w:eastAsia="Times New Roman" w:cs="Times New Roman"/>
          <w:szCs w:val="24"/>
        </w:rPr>
        <w:t>,</w:t>
      </w:r>
      <w:r>
        <w:rPr>
          <w:rFonts w:eastAsia="Times New Roman" w:cs="Times New Roman"/>
          <w:szCs w:val="24"/>
        </w:rPr>
        <w:t xml:space="preserve"> για τα οποία πρέπει να τοποθετηθώ είναι η Σύμβαση της </w:t>
      </w:r>
      <w:proofErr w:type="spellStart"/>
      <w:r>
        <w:rPr>
          <w:rFonts w:eastAsia="Times New Roman" w:cs="Times New Roman"/>
          <w:szCs w:val="24"/>
        </w:rPr>
        <w:t>Ναγκόγια</w:t>
      </w:r>
      <w:proofErr w:type="spellEnd"/>
      <w:r>
        <w:rPr>
          <w:rFonts w:eastAsia="Times New Roman" w:cs="Times New Roman"/>
          <w:szCs w:val="24"/>
        </w:rPr>
        <w:t xml:space="preserve"> και η Σύμβαση με το Αζερμπαϊτζάν. Έχουμε ήδη τοποθετηθεί αρνητικά. Οι θέσεις μας είναι κατα</w:t>
      </w:r>
      <w:r>
        <w:rPr>
          <w:rFonts w:eastAsia="Times New Roman" w:cs="Times New Roman"/>
          <w:szCs w:val="24"/>
        </w:rPr>
        <w:t>τεθειμένες. Για λόγους τάξης</w:t>
      </w:r>
      <w:r>
        <w:rPr>
          <w:rFonts w:eastAsia="Times New Roman" w:cs="Times New Roman"/>
          <w:szCs w:val="24"/>
        </w:rPr>
        <w:t>,</w:t>
      </w:r>
      <w:r>
        <w:rPr>
          <w:rFonts w:eastAsia="Times New Roman" w:cs="Times New Roman"/>
          <w:szCs w:val="24"/>
        </w:rPr>
        <w:t xml:space="preserve"> θα </w:t>
      </w:r>
      <w:proofErr w:type="spellStart"/>
      <w:r>
        <w:rPr>
          <w:rFonts w:eastAsia="Times New Roman" w:cs="Times New Roman"/>
          <w:szCs w:val="24"/>
        </w:rPr>
        <w:t>μπορούσανα</w:t>
      </w:r>
      <w:proofErr w:type="spellEnd"/>
      <w:r>
        <w:rPr>
          <w:rFonts w:eastAsia="Times New Roman" w:cs="Times New Roman"/>
          <w:szCs w:val="24"/>
        </w:rPr>
        <w:t xml:space="preserve"> καταθέσω για μια ακόμα φορά στα Πρακτικά τις θέσεις μας. Δεν νομίζω ότι χρειάζεται</w:t>
      </w:r>
      <w:r>
        <w:rPr>
          <w:rFonts w:eastAsia="Times New Roman" w:cs="Times New Roman"/>
          <w:szCs w:val="24"/>
        </w:rPr>
        <w:t>,</w:t>
      </w:r>
      <w:r>
        <w:rPr>
          <w:rFonts w:eastAsia="Times New Roman" w:cs="Times New Roman"/>
          <w:szCs w:val="24"/>
        </w:rPr>
        <w:t xml:space="preserve"> έτσι όπως ήρθε η διαδικασία. Είναι «όχι» κατηγορηματικά.</w:t>
      </w:r>
    </w:p>
    <w:p w14:paraId="5112044E"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πρώτη, ενώ μοιάζει να προστατεύει τη βιοποικιλότητα, επί της ουσίας π</w:t>
      </w:r>
      <w:r>
        <w:rPr>
          <w:rFonts w:eastAsia="Times New Roman" w:cs="Times New Roman"/>
          <w:szCs w:val="24"/>
        </w:rPr>
        <w:t>ροστατεύει τη βιοποικιλότητα υπέρ των πολυεθνικών και των διεθνών συμφερόντων και θα βρεθούμε μπροστά σε απίστευτα πράγματα τα επόμενα χρόνια και ειδικά οι γεωργοί -όχι μόνο στη δική μας χώρα, αλλά σε ολόκληρο τον κόσμο- η δε δεύτερη με το Αζερμπαϊτζάν, όπ</w:t>
      </w:r>
      <w:r>
        <w:rPr>
          <w:rFonts w:eastAsia="Times New Roman" w:cs="Times New Roman"/>
          <w:szCs w:val="24"/>
        </w:rPr>
        <w:t>ως και να τη βαφτίσετε, είναι ένα ενεργειακό παιγνίδι</w:t>
      </w:r>
      <w:r>
        <w:rPr>
          <w:rFonts w:eastAsia="Times New Roman" w:cs="Times New Roman"/>
          <w:szCs w:val="24"/>
        </w:rPr>
        <w:t>,</w:t>
      </w:r>
      <w:r>
        <w:rPr>
          <w:rFonts w:eastAsia="Times New Roman" w:cs="Times New Roman"/>
          <w:szCs w:val="24"/>
        </w:rPr>
        <w:t xml:space="preserve"> στο οποίο υποχρεώνεται η χώρα να πάρει θέση.</w:t>
      </w:r>
    </w:p>
    <w:p w14:paraId="5112044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θα το συζητήσουμε καθόλου. Δεν θα μπούμε με τίποτα στη συζήτηση οποιωνδήποτε είτε είναι θετικές, αρνητικές, καλές, </w:t>
      </w:r>
      <w:proofErr w:type="spellStart"/>
      <w:r>
        <w:rPr>
          <w:rFonts w:eastAsia="Times New Roman" w:cs="Times New Roman"/>
          <w:szCs w:val="24"/>
        </w:rPr>
        <w:t>τακτοποιητικές</w:t>
      </w:r>
      <w:proofErr w:type="spellEnd"/>
      <w:r>
        <w:rPr>
          <w:rFonts w:eastAsia="Times New Roman" w:cs="Times New Roman"/>
          <w:szCs w:val="24"/>
        </w:rPr>
        <w:t>, διότι η δια</w:t>
      </w:r>
      <w:r>
        <w:rPr>
          <w:rFonts w:eastAsia="Times New Roman" w:cs="Times New Roman"/>
          <w:szCs w:val="24"/>
        </w:rPr>
        <w:t xml:space="preserve">δικασία είναι </w:t>
      </w:r>
      <w:proofErr w:type="spellStart"/>
      <w:r>
        <w:rPr>
          <w:rFonts w:eastAsia="Times New Roman" w:cs="Times New Roman"/>
          <w:szCs w:val="24"/>
        </w:rPr>
        <w:t>απαξιωτική</w:t>
      </w:r>
      <w:proofErr w:type="spellEnd"/>
      <w:r>
        <w:rPr>
          <w:rFonts w:eastAsia="Times New Roman" w:cs="Times New Roman"/>
          <w:szCs w:val="24"/>
        </w:rPr>
        <w:t>. Δεν μπορεί κάποιος να την παρακολουθήσει και να είναι και έντιμος με τον εαυτό του. Δεν το συνηθίζει το Κομμουνιστικό Κόμμα να χρησιμοποιεί τη Βουλή</w:t>
      </w:r>
      <w:r>
        <w:rPr>
          <w:rFonts w:eastAsia="Times New Roman" w:cs="Times New Roman"/>
          <w:szCs w:val="24"/>
        </w:rPr>
        <w:t>,</w:t>
      </w:r>
      <w:r>
        <w:rPr>
          <w:rFonts w:eastAsia="Times New Roman" w:cs="Times New Roman"/>
          <w:szCs w:val="24"/>
        </w:rPr>
        <w:t xml:space="preserve"> για να αποκτά </w:t>
      </w:r>
      <w:proofErr w:type="spellStart"/>
      <w:r>
        <w:rPr>
          <w:rFonts w:eastAsia="Times New Roman" w:cs="Times New Roman"/>
          <w:szCs w:val="24"/>
        </w:rPr>
        <w:t>βιντεάκια</w:t>
      </w:r>
      <w:proofErr w:type="spellEnd"/>
      <w:r>
        <w:rPr>
          <w:rFonts w:eastAsia="Times New Roman" w:cs="Times New Roman"/>
          <w:szCs w:val="24"/>
        </w:rPr>
        <w:t xml:space="preserve"> χρήσιμα στον προεκλογικό αγώνα, οπότε αποχωρούμε.</w:t>
      </w:r>
    </w:p>
    <w:p w14:paraId="51120450" w14:textId="77777777" w:rsidR="002E1E3E" w:rsidRDefault="00F7095F">
      <w:pPr>
        <w:spacing w:line="600" w:lineRule="auto"/>
        <w:ind w:firstLine="720"/>
        <w:contextualSpacing/>
        <w:jc w:val="both"/>
        <w:rPr>
          <w:rFonts w:eastAsia="Times New Roman" w:cs="Times New Roman"/>
          <w:szCs w:val="24"/>
        </w:rPr>
      </w:pPr>
      <w:r w:rsidRPr="00BB7FFA">
        <w:rPr>
          <w:rFonts w:eastAsia="Times New Roman" w:cs="Times New Roman"/>
          <w:b/>
          <w:szCs w:val="24"/>
        </w:rPr>
        <w:t>ΠΡΟΕΔΡ</w:t>
      </w:r>
      <w:r w:rsidRPr="00BB7FFA">
        <w:rPr>
          <w:rFonts w:eastAsia="Times New Roman" w:cs="Times New Roman"/>
          <w:b/>
          <w:szCs w:val="24"/>
        </w:rPr>
        <w:t xml:space="preserve">ΕΥΩΝ (Αναστάσιος Κουράκης): </w:t>
      </w:r>
      <w:r>
        <w:rPr>
          <w:rFonts w:eastAsia="Times New Roman" w:cs="Times New Roman"/>
          <w:szCs w:val="24"/>
        </w:rPr>
        <w:t xml:space="preserve">Τον λόγο έχει ο Αναπληρωτής Υπουργός Περιβάλλοντος και Ενέργειας κ. </w:t>
      </w:r>
      <w:proofErr w:type="spellStart"/>
      <w:r>
        <w:rPr>
          <w:rFonts w:eastAsia="Times New Roman" w:cs="Times New Roman"/>
          <w:szCs w:val="24"/>
        </w:rPr>
        <w:t>Φάμελλος</w:t>
      </w:r>
      <w:proofErr w:type="spellEnd"/>
      <w:r>
        <w:rPr>
          <w:rFonts w:eastAsia="Times New Roman" w:cs="Times New Roman"/>
          <w:szCs w:val="24"/>
        </w:rPr>
        <w:t>.</w:t>
      </w:r>
    </w:p>
    <w:p w14:paraId="51120451"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 xml:space="preserve"> Ευχαριστώ, κύριε Πρόεδρε.</w:t>
      </w:r>
    </w:p>
    <w:p w14:paraId="5112045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Δεν ξέρω, κυρία Κανέλλη, αν θέλετε να ακούσετε γι’ αυ</w:t>
      </w:r>
      <w:r>
        <w:rPr>
          <w:rFonts w:eastAsia="Times New Roman" w:cs="Times New Roman"/>
          <w:szCs w:val="24"/>
        </w:rPr>
        <w:t>τό το ζήτημα μόνο, δηλαδή για την κοινοβουλευτική διαδικασία. Δεν θα μπω στην ουσία των κυρώσεων. Απλώς</w:t>
      </w:r>
      <w:r>
        <w:rPr>
          <w:rFonts w:eastAsia="Times New Roman" w:cs="Times New Roman"/>
          <w:szCs w:val="24"/>
        </w:rPr>
        <w:t>,</w:t>
      </w:r>
      <w:r>
        <w:rPr>
          <w:rFonts w:eastAsia="Times New Roman" w:cs="Times New Roman"/>
          <w:szCs w:val="24"/>
        </w:rPr>
        <w:t xml:space="preserve"> σας ενημερώνω </w:t>
      </w:r>
      <w:r>
        <w:rPr>
          <w:rFonts w:eastAsia="Times New Roman" w:cs="Times New Roman"/>
          <w:szCs w:val="24"/>
        </w:rPr>
        <w:t>,</w:t>
      </w:r>
      <w:r>
        <w:rPr>
          <w:rFonts w:eastAsia="Times New Roman" w:cs="Times New Roman"/>
          <w:szCs w:val="24"/>
        </w:rPr>
        <w:t>γιατί δεν θα τοποθετηθώ…</w:t>
      </w:r>
    </w:p>
    <w:p w14:paraId="51120453"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Αν επιλέγετε να απαντήσετε σε άνθρωπο που αποχωρεί από το Βήμα, αυτό λέγεται «κοινοβουλευτικός εκβιασμός» και σας τον </w:t>
      </w:r>
      <w:proofErr w:type="spellStart"/>
      <w:r>
        <w:rPr>
          <w:rFonts w:eastAsia="Times New Roman" w:cs="Times New Roman"/>
          <w:szCs w:val="24"/>
        </w:rPr>
        <w:t>αντιγυρίζω</w:t>
      </w:r>
      <w:proofErr w:type="spellEnd"/>
      <w:r>
        <w:rPr>
          <w:rFonts w:eastAsia="Times New Roman" w:cs="Times New Roman"/>
          <w:szCs w:val="24"/>
        </w:rPr>
        <w:t xml:space="preserve">. </w:t>
      </w:r>
    </w:p>
    <w:p w14:paraId="5112045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Κυρία Κανέλλη, εγώ απλά σας ενημερώνω, σεβόμενος την κο</w:t>
      </w:r>
      <w:r>
        <w:rPr>
          <w:rFonts w:eastAsia="Times New Roman" w:cs="Times New Roman"/>
          <w:szCs w:val="24"/>
        </w:rPr>
        <w:t>ινοβουλευτική διαδικασία…</w:t>
      </w:r>
    </w:p>
    <w:p w14:paraId="5112045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Στα «</w:t>
      </w:r>
      <w:proofErr w:type="spellStart"/>
      <w:r>
        <w:rPr>
          <w:rFonts w:eastAsia="Times New Roman" w:cs="Times New Roman"/>
          <w:szCs w:val="24"/>
        </w:rPr>
        <w:t>πανέλια</w:t>
      </w:r>
      <w:proofErr w:type="spellEnd"/>
      <w:r>
        <w:rPr>
          <w:rFonts w:eastAsia="Times New Roman" w:cs="Times New Roman"/>
          <w:szCs w:val="24"/>
        </w:rPr>
        <w:t>» αυτά!</w:t>
      </w:r>
    </w:p>
    <w:p w14:paraId="5112045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αποχωρεί από την Αίθουσα η Κοινοβουλευτική Ομάδα του ΚΚΕ)</w:t>
      </w:r>
    </w:p>
    <w:p w14:paraId="5112045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Θέλω να πω κάποιες σκέψεις και στον κ. Λοβέρδο, ο </w:t>
      </w:r>
      <w:r>
        <w:rPr>
          <w:rFonts w:eastAsia="Times New Roman" w:cs="Times New Roman"/>
          <w:szCs w:val="24"/>
        </w:rPr>
        <w:t xml:space="preserve">οποίος είναι εδώ και στον ομιλητή της </w:t>
      </w:r>
      <w:r>
        <w:rPr>
          <w:rFonts w:eastAsia="Times New Roman" w:cs="Times New Roman"/>
          <w:szCs w:val="24"/>
        </w:rPr>
        <w:lastRenderedPageBreak/>
        <w:t>Χρυσής Αυγής, αλλά και προς τους κύριους και τις κυρίες Βουλευτές</w:t>
      </w:r>
      <w:r>
        <w:rPr>
          <w:rFonts w:eastAsia="Times New Roman" w:cs="Times New Roman"/>
          <w:szCs w:val="24"/>
        </w:rPr>
        <w:t>,</w:t>
      </w:r>
      <w:r>
        <w:rPr>
          <w:rFonts w:eastAsia="Times New Roman" w:cs="Times New Roman"/>
          <w:szCs w:val="24"/>
        </w:rPr>
        <w:t xml:space="preserve"> που είναι εδώ σήμερα.</w:t>
      </w:r>
    </w:p>
    <w:p w14:paraId="51120458"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Μου έκαναν εντύπωση οι τοποθετήσεις, οι οποίες κατατέθηκαν σχετικά με τη συνταγματικότητα και τη δημοκρατικότητα της διαδικασίας.</w:t>
      </w:r>
    </w:p>
    <w:p w14:paraId="51120459"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Υπουργέ, πρέπει να σας διακόψω. Από δικό μου λάθος δεν έδωσα τον λόγο στον κ. Καρρά</w:t>
      </w:r>
      <w:r>
        <w:rPr>
          <w:rFonts w:eastAsia="Times New Roman" w:cs="Times New Roman"/>
          <w:szCs w:val="24"/>
        </w:rPr>
        <w:t>,</w:t>
      </w:r>
      <w:r>
        <w:rPr>
          <w:rFonts w:eastAsia="Times New Roman" w:cs="Times New Roman"/>
          <w:szCs w:val="24"/>
        </w:rPr>
        <w:t xml:space="preserve"> ώστε να απαντήσετε συνολικά.</w:t>
      </w:r>
    </w:p>
    <w:p w14:paraId="5112045A"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proofErr w:type="spellStart"/>
      <w:r>
        <w:rPr>
          <w:rFonts w:eastAsia="Times New Roman" w:cs="Times New Roman"/>
          <w:szCs w:val="24"/>
        </w:rPr>
        <w:t>Συγχωρέστε</w:t>
      </w:r>
      <w:proofErr w:type="spellEnd"/>
      <w:r>
        <w:rPr>
          <w:rFonts w:eastAsia="Times New Roman" w:cs="Times New Roman"/>
          <w:szCs w:val="24"/>
        </w:rPr>
        <w:t xml:space="preserve"> με, αλλά νόμιζα ότι </w:t>
      </w:r>
      <w:r>
        <w:rPr>
          <w:rFonts w:eastAsia="Times New Roman" w:cs="Times New Roman"/>
          <w:szCs w:val="24"/>
        </w:rPr>
        <w:t>οι Κοινοβουλευτικοί Εκπρόσωποι των κομμάτων τοποθετήθηκαν και γι’ αυτό απαντώ.</w:t>
      </w:r>
    </w:p>
    <w:p w14:paraId="5112045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Είστε δύο από το κόμμα </w:t>
      </w:r>
      <w:r>
        <w:rPr>
          <w:rFonts w:eastAsia="Times New Roman" w:cs="Times New Roman"/>
          <w:szCs w:val="24"/>
        </w:rPr>
        <w:t>σας,</w:t>
      </w:r>
      <w:r>
        <w:rPr>
          <w:rFonts w:eastAsia="Times New Roman" w:cs="Times New Roman"/>
          <w:szCs w:val="24"/>
        </w:rPr>
        <w:t xml:space="preserve"> που πρόκειται να τοποθετηθείτε, κύριε Καρρά;</w:t>
      </w:r>
    </w:p>
    <w:p w14:paraId="5112045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Είναι ειδικός αγορητής.</w:t>
      </w:r>
    </w:p>
    <w:p w14:paraId="5112045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w:t>
      </w:r>
      <w:r>
        <w:rPr>
          <w:rFonts w:eastAsia="Times New Roman" w:cs="Times New Roman"/>
          <w:b/>
          <w:szCs w:val="24"/>
        </w:rPr>
        <w:t xml:space="preserve">λλοντος και Ενέργειας): </w:t>
      </w:r>
      <w:r>
        <w:rPr>
          <w:rFonts w:eastAsia="Times New Roman" w:cs="Times New Roman"/>
          <w:szCs w:val="24"/>
        </w:rPr>
        <w:t>Ό,τι θέλετε, κύριε Πρόεδρε.</w:t>
      </w:r>
    </w:p>
    <w:p w14:paraId="5112045E"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 Αν έχετε την καλοσύνη, βάλτε μία άνω τελεία εδώ</w:t>
      </w:r>
      <w:r>
        <w:rPr>
          <w:rFonts w:eastAsia="Times New Roman" w:cs="Times New Roman"/>
          <w:szCs w:val="24"/>
        </w:rPr>
        <w:t>, για</w:t>
      </w:r>
      <w:r>
        <w:rPr>
          <w:rFonts w:eastAsia="Times New Roman" w:cs="Times New Roman"/>
          <w:szCs w:val="24"/>
        </w:rPr>
        <w:t xml:space="preserve"> να μιλήσει ο κ. Καρράς και μετά θα σας δώσω τον λόγο.</w:t>
      </w:r>
    </w:p>
    <w:p w14:paraId="5112045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Θα περιμένω τον κ. Καρρά και μετά θα μιλήσω ξανά.</w:t>
      </w:r>
    </w:p>
    <w:p w14:paraId="51120460"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Συγγνώμη, είναι δικό μου λάθος.</w:t>
      </w:r>
    </w:p>
    <w:p w14:paraId="51120461"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Ορίστε, κύριε Καρρά, έχετε τον λόγο.</w:t>
      </w:r>
    </w:p>
    <w:p w14:paraId="5112046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sidRPr="00B76BB2">
        <w:rPr>
          <w:rFonts w:eastAsia="Times New Roman" w:cs="Times New Roman"/>
          <w:b/>
          <w:szCs w:val="24"/>
        </w:rPr>
        <w:t xml:space="preserve"> - </w:t>
      </w:r>
      <w:r>
        <w:rPr>
          <w:rFonts w:eastAsia="Times New Roman" w:cs="Times New Roman"/>
          <w:b/>
          <w:szCs w:val="24"/>
        </w:rPr>
        <w:t xml:space="preserve">ΔΗΜΗΤΡΙΟΣ ΚΑΡΡΑΣ: </w:t>
      </w:r>
      <w:r>
        <w:rPr>
          <w:rFonts w:eastAsia="Times New Roman" w:cs="Times New Roman"/>
          <w:szCs w:val="24"/>
        </w:rPr>
        <w:t>Κύρι</w:t>
      </w:r>
      <w:r>
        <w:rPr>
          <w:rFonts w:eastAsia="Times New Roman" w:cs="Times New Roman"/>
          <w:szCs w:val="24"/>
        </w:rPr>
        <w:t>ε Πρόεδρε, με την καθυστέρηση των τριάντα πέντε λεπτών της έναρξης της συνεδρίασης είχα την αίσθηση ότι η Κυβέρνηση θα έχει αντιληφθεί το ατόπημα που κάνει</w:t>
      </w:r>
      <w:r>
        <w:rPr>
          <w:rFonts w:eastAsia="Times New Roman" w:cs="Times New Roman"/>
          <w:szCs w:val="24"/>
        </w:rPr>
        <w:t>. Θ</w:t>
      </w:r>
      <w:r>
        <w:rPr>
          <w:rFonts w:eastAsia="Times New Roman" w:cs="Times New Roman"/>
          <w:szCs w:val="24"/>
        </w:rPr>
        <w:t>α είχε πάει ο Πρόεδρος της Κυβέρνησης στον Πρόεδρο της Δημοκρατίας και θα μας ανακοινώνατε τη διάλ</w:t>
      </w:r>
      <w:r>
        <w:rPr>
          <w:rFonts w:eastAsia="Times New Roman" w:cs="Times New Roman"/>
          <w:szCs w:val="24"/>
        </w:rPr>
        <w:t>υση της Βουλής και την προκήρυξη εκλογών.</w:t>
      </w:r>
    </w:p>
    <w:p w14:paraId="51120463"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Δυστυχώς, φαίνεται ότι αυτό δεν έγινε. Δεν έχετε αντιληφθεί το μέγεθος του ατοπήματος –για να μη χρησιμοποιήσω άλλη λέξη- και συνεχίζετε να νομοθετείτε επί αν</w:t>
      </w:r>
      <w:r>
        <w:rPr>
          <w:rFonts w:eastAsia="Times New Roman" w:cs="Times New Roman"/>
          <w:szCs w:val="24"/>
        </w:rPr>
        <w:t>ύπα</w:t>
      </w:r>
      <w:r>
        <w:rPr>
          <w:rFonts w:eastAsia="Times New Roman" w:cs="Times New Roman"/>
          <w:szCs w:val="24"/>
        </w:rPr>
        <w:t>ρκτων πλέον θε</w:t>
      </w:r>
      <w:r>
        <w:rPr>
          <w:rFonts w:eastAsia="Times New Roman" w:cs="Times New Roman"/>
          <w:szCs w:val="24"/>
        </w:rPr>
        <w:lastRenderedPageBreak/>
        <w:t>μάτων, διότι οι δύο συμβάσεις οι οποίες</w:t>
      </w:r>
      <w:r>
        <w:rPr>
          <w:rFonts w:eastAsia="Times New Roman" w:cs="Times New Roman"/>
          <w:szCs w:val="24"/>
        </w:rPr>
        <w:t xml:space="preserve"> έρχονται δεν έχουν κανένα ουσιαστικό αντικείμενο </w:t>
      </w:r>
      <w:proofErr w:type="spellStart"/>
      <w:r>
        <w:rPr>
          <w:rFonts w:eastAsia="Times New Roman" w:cs="Times New Roman"/>
          <w:szCs w:val="24"/>
        </w:rPr>
        <w:t>επικαιρότητος</w:t>
      </w:r>
      <w:proofErr w:type="spellEnd"/>
      <w:r>
        <w:rPr>
          <w:rFonts w:eastAsia="Times New Roman" w:cs="Times New Roman"/>
          <w:szCs w:val="24"/>
        </w:rPr>
        <w:t>, αλλά αντιθέτως μας πείθει η Κυβέρνηση ότι επιδιώκει μέσω τροπολογιών, είτε υπουργικών, είτε ακόμα «</w:t>
      </w:r>
      <w:proofErr w:type="spellStart"/>
      <w:r>
        <w:rPr>
          <w:rFonts w:eastAsia="Times New Roman" w:cs="Times New Roman"/>
          <w:szCs w:val="24"/>
        </w:rPr>
        <w:t>κρυπτο</w:t>
      </w:r>
      <w:proofErr w:type="spellEnd"/>
      <w:r>
        <w:rPr>
          <w:rFonts w:eastAsia="Times New Roman" w:cs="Times New Roman"/>
          <w:szCs w:val="24"/>
        </w:rPr>
        <w:t>-υπουργικών» -έχω ονομάσει μια κατηγορία τροπολογιών αυτής της εννοίας- να λύσει θέματ</w:t>
      </w:r>
      <w:r>
        <w:rPr>
          <w:rFonts w:eastAsia="Times New Roman" w:cs="Times New Roman"/>
          <w:szCs w:val="24"/>
        </w:rPr>
        <w:t xml:space="preserve">α πελατειακά, θέματα της τελευταίας στιγμής, προκειμένου να μη συζητηθούν </w:t>
      </w:r>
      <w:r>
        <w:rPr>
          <w:rFonts w:eastAsia="Times New Roman" w:cs="Times New Roman"/>
          <w:szCs w:val="24"/>
        </w:rPr>
        <w:t xml:space="preserve">αναλυτικά </w:t>
      </w:r>
      <w:r>
        <w:rPr>
          <w:rFonts w:eastAsia="Times New Roman" w:cs="Times New Roman"/>
          <w:szCs w:val="24"/>
        </w:rPr>
        <w:t>ούτως ώστε να εξυπηρετηθούν σκοπιμότητες.</w:t>
      </w:r>
    </w:p>
    <w:p w14:paraId="5112046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ότι το Προεδρείο της Βουλής γενικότερα –όχι εσείς προσωπικά, κύριε Πρόεδρε- </w:t>
      </w:r>
      <w:r>
        <w:rPr>
          <w:rFonts w:eastAsia="Times New Roman" w:cs="Times New Roman"/>
          <w:szCs w:val="24"/>
        </w:rPr>
        <w:t xml:space="preserve">οφείλει </w:t>
      </w:r>
      <w:r>
        <w:rPr>
          <w:rFonts w:eastAsia="Times New Roman" w:cs="Times New Roman"/>
          <w:szCs w:val="24"/>
        </w:rPr>
        <w:t>να προστατέψει το κύρος της, διότ</w:t>
      </w:r>
      <w:r>
        <w:rPr>
          <w:rFonts w:eastAsia="Times New Roman" w:cs="Times New Roman"/>
          <w:szCs w:val="24"/>
        </w:rPr>
        <w:t xml:space="preserve">ι όταν ο κ. </w:t>
      </w:r>
      <w:proofErr w:type="spellStart"/>
      <w:r>
        <w:rPr>
          <w:rFonts w:eastAsia="Times New Roman" w:cs="Times New Roman"/>
          <w:szCs w:val="24"/>
        </w:rPr>
        <w:t>Βούτσης</w:t>
      </w:r>
      <w:proofErr w:type="spellEnd"/>
      <w:r>
        <w:rPr>
          <w:rFonts w:eastAsia="Times New Roman" w:cs="Times New Roman"/>
          <w:szCs w:val="24"/>
        </w:rPr>
        <w:t xml:space="preserve"> λέει προχθές σε δηλώσεις του ότι είναι μία ιδιότυπη λειτουργία της παρούσης Βουλής τις ημέρες αυτές, τι εννοεί με το «μια ιδιότυπη λειτουργία»; Η Βουλή είτε λειτουργεί είτε κλείνει. Η Βουλή, μετά το αποτέλεσμα των </w:t>
      </w:r>
      <w:r>
        <w:rPr>
          <w:rFonts w:eastAsia="Times New Roman" w:cs="Times New Roman"/>
          <w:szCs w:val="24"/>
        </w:rPr>
        <w:t>ε</w:t>
      </w:r>
      <w:r>
        <w:rPr>
          <w:rFonts w:eastAsia="Times New Roman" w:cs="Times New Roman"/>
          <w:szCs w:val="24"/>
        </w:rPr>
        <w:t xml:space="preserve">υρωεκλογών έπρεπε να </w:t>
      </w:r>
      <w:r>
        <w:rPr>
          <w:rFonts w:eastAsia="Times New Roman" w:cs="Times New Roman"/>
          <w:szCs w:val="24"/>
        </w:rPr>
        <w:t xml:space="preserve">έχει διακόψει τη λειτουργία της και να </w:t>
      </w:r>
      <w:proofErr w:type="spellStart"/>
      <w:r>
        <w:rPr>
          <w:rFonts w:eastAsia="Times New Roman" w:cs="Times New Roman"/>
          <w:szCs w:val="24"/>
        </w:rPr>
        <w:t>οδηγούμεθα</w:t>
      </w:r>
      <w:proofErr w:type="spellEnd"/>
      <w:r>
        <w:rPr>
          <w:rFonts w:eastAsia="Times New Roman" w:cs="Times New Roman"/>
          <w:szCs w:val="24"/>
        </w:rPr>
        <w:t xml:space="preserve"> σε εκλογές, διότι υπήρξε μία έντονη αποδοκιμασία της Κυβέρνησης.</w:t>
      </w:r>
    </w:p>
    <w:p w14:paraId="5112046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σήμερα να λέμε ότι η Βουλή καλείται να νομοθετήσει </w:t>
      </w:r>
      <w:r>
        <w:rPr>
          <w:rFonts w:eastAsia="Times New Roman" w:cs="Times New Roman"/>
          <w:szCs w:val="24"/>
        </w:rPr>
        <w:t xml:space="preserve">έστω και </w:t>
      </w:r>
      <w:r>
        <w:rPr>
          <w:rFonts w:eastAsia="Times New Roman" w:cs="Times New Roman"/>
          <w:szCs w:val="24"/>
        </w:rPr>
        <w:t>επί</w:t>
      </w:r>
      <w:r>
        <w:rPr>
          <w:rFonts w:eastAsia="Times New Roman" w:cs="Times New Roman"/>
          <w:szCs w:val="24"/>
        </w:rPr>
        <w:t xml:space="preserve"> συμβάσεων, επειδή, κύριε Πρόεδρε, δεν </w:t>
      </w:r>
      <w:r>
        <w:rPr>
          <w:rFonts w:eastAsia="Times New Roman" w:cs="Times New Roman"/>
          <w:szCs w:val="24"/>
        </w:rPr>
        <w:lastRenderedPageBreak/>
        <w:t>προστατεύεται το κύρος της Βουλής. Ξέρετε τι σημαίνει αυτό; Το γνωρίζετε, αλλά θέλετε να το αγνοείτε. Το κύρος της Βουλής είναι να είναι υψηλά το δημοκρατικό ήθος, να είναι υψηλή η απόδοση και των κομμάτων και των Βου</w:t>
      </w:r>
      <w:r>
        <w:rPr>
          <w:rFonts w:eastAsia="Times New Roman" w:cs="Times New Roman"/>
          <w:szCs w:val="24"/>
        </w:rPr>
        <w:t>λευτών.</w:t>
      </w:r>
    </w:p>
    <w:p w14:paraId="5112046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Τι έχουμε σήμερα μπροστά μας; Έχουμε μια σειρά τροπολογιών. Να τις κοιτάξουμε, κύριε Πρόεδρε. Είναι επεμβάσεις, αν θέλετε, σε ήδη πάγιες νομοθετικές ρυθμίσεις, διότι αναφέρονται σε θέματα αιγιαλού, σε θέματα δημόσιας περιουσίας, για την αναγνώριση </w:t>
      </w:r>
      <w:r>
        <w:rPr>
          <w:rFonts w:eastAsia="Times New Roman" w:cs="Times New Roman"/>
          <w:szCs w:val="24"/>
        </w:rPr>
        <w:t>ιδιωτικών δικαιωμάτων σε δημόσιες εκτάσεις. Αυτά καλείται η Βουλή σήμερα να αποφασίσει; Αισθάνομαι ότι έχουμε υπερβεί οποιοδήποτε μέτρο. Αισθάνομαι ότι έχουμε υπερβεί πλέον όχι μόνο το καλώς εννοούμενο συμφέρον της χώρας, αλλά το παραβιάζουμε κι αυτό.</w:t>
      </w:r>
    </w:p>
    <w:p w14:paraId="5112046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Θα σ</w:t>
      </w:r>
      <w:r>
        <w:rPr>
          <w:rFonts w:eastAsia="Times New Roman" w:cs="Times New Roman"/>
          <w:szCs w:val="24"/>
        </w:rPr>
        <w:t>υμπλήρωνα και κάτι άλλο, κύριε Πρόεδρε, διότι υπάρχουν ανακοινώσεις και δημοσιεύματα ότι γίνονται ακόμα και προσλήψεις στη Βουλή το διάστημα αυτό και μιλούν για έναν αριθμό οκτώ υπαλλήλων, οι οποίοι τακτοποιούνται κατά περίεργο τρόπο, διότι –όπως λένε- είτ</w:t>
      </w:r>
      <w:r>
        <w:rPr>
          <w:rFonts w:eastAsia="Times New Roman" w:cs="Times New Roman"/>
          <w:szCs w:val="24"/>
        </w:rPr>
        <w:t xml:space="preserve">ε έχουν σχέσεις με πολιτικά πρόσωπα είτε είναι συγγενείς πολιτικών προσώπων. </w:t>
      </w:r>
    </w:p>
    <w:p w14:paraId="51120468"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γνωρίζω λεπτομέρειες. Αυτά ακούγονται και εφ’ όσον συμβαίνουν και δεν έχουν αμφισβητηθεί από κανέναν</w:t>
      </w:r>
      <w:r>
        <w:rPr>
          <w:rFonts w:eastAsia="Times New Roman" w:cs="Times New Roman"/>
          <w:szCs w:val="24"/>
        </w:rPr>
        <w:t>,</w:t>
      </w:r>
      <w:r>
        <w:rPr>
          <w:rFonts w:eastAsia="Times New Roman" w:cs="Times New Roman"/>
          <w:szCs w:val="24"/>
        </w:rPr>
        <w:t xml:space="preserve"> ούτε διαψευστεί, κύριε Πρόεδρε, είμαι υποχρεωμένος να τα δεχθώ και να τα</w:t>
      </w:r>
      <w:r>
        <w:rPr>
          <w:rFonts w:eastAsia="Times New Roman" w:cs="Times New Roman"/>
          <w:szCs w:val="24"/>
        </w:rPr>
        <w:t xml:space="preserve"> καταγγείλω και από του Βήματος της Βουλής για τον λόγο ότι έπαυσε πλέον οποιαδήποτε νομιμοποίηση της Κυβέρνησης να μπορεί να νομοθετεί υπό τις παρούσες συνθήκες.</w:t>
      </w:r>
    </w:p>
    <w:p w14:paraId="51120469"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θέλω να πω το εξής: Καλεί η Κυβέρνηση τα κόμματα να γίνουν συνεργοί και συμμέτοχοι </w:t>
      </w:r>
      <w:r>
        <w:rPr>
          <w:rFonts w:eastAsia="Times New Roman" w:cs="Times New Roman"/>
          <w:szCs w:val="24"/>
        </w:rPr>
        <w:t>σ’ αυτά τα οποία διαπράττει πλέον.</w:t>
      </w:r>
    </w:p>
    <w:p w14:paraId="5112046A"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 όχι, δεν μπορεί τουλάχιστον η Δημοκρατική Συμπαράταξη, το Κίνημα Αλλαγής να συμπράξει ή να συνεργήσει σε τέτοιες μεθοδεύσεις, οι οποίες είναι απαράδεκτες –για να μην χρησιμοποιήσω άλλον όρο!</w:t>
      </w:r>
    </w:p>
    <w:p w14:paraId="5112046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Εγώ συμφωνώ με τα όσα είπε </w:t>
      </w:r>
      <w:r>
        <w:rPr>
          <w:rFonts w:eastAsia="Times New Roman" w:cs="Times New Roman"/>
          <w:szCs w:val="24"/>
        </w:rPr>
        <w:t xml:space="preserve">ο Κοινοβουλευτικός Εκπρόσωπος ο κ. Λοβέρδος. Θα αποχωρήσουμε. Όμως θα συμπληρώσω ότι θα αποχωρήσουμε, κύριε Πρόεδρε, με ψηλά το κεφάλι, διότι </w:t>
      </w:r>
      <w:proofErr w:type="spellStart"/>
      <w:r>
        <w:rPr>
          <w:rFonts w:eastAsia="Times New Roman" w:cs="Times New Roman"/>
          <w:szCs w:val="24"/>
        </w:rPr>
        <w:t>αισθανόμεθα</w:t>
      </w:r>
      <w:proofErr w:type="spellEnd"/>
      <w:r>
        <w:rPr>
          <w:rFonts w:eastAsia="Times New Roman" w:cs="Times New Roman"/>
          <w:szCs w:val="24"/>
        </w:rPr>
        <w:t xml:space="preserve"> ότι συμβάλλουμε στην καλή λειτουργία του πολιτεύματος και δεν συνεργούμε σε παραβιάσεις είτε του κοινο</w:t>
      </w:r>
      <w:r>
        <w:rPr>
          <w:rFonts w:eastAsia="Times New Roman" w:cs="Times New Roman"/>
          <w:szCs w:val="24"/>
        </w:rPr>
        <w:t xml:space="preserve">βουλευτικού ήθους είτε ακόμα του Κανονισμού της </w:t>
      </w:r>
      <w:r>
        <w:rPr>
          <w:rFonts w:eastAsia="Times New Roman" w:cs="Times New Roman"/>
          <w:szCs w:val="24"/>
        </w:rPr>
        <w:lastRenderedPageBreak/>
        <w:t>Βουλής. Νομίζω, λοιπόν, ότι θα πρέπει η Κυβέρνηση να αναλάβει τις ευθύνες της, να διακόψει, να προτείνει τη διακοπή της συζήτησης στη Βουλή σήμερα και να πάει ο Πρωθυπουργός να ζητήσει εκλογές.</w:t>
      </w:r>
    </w:p>
    <w:p w14:paraId="5112046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Ο ελληνικός λα</w:t>
      </w:r>
      <w:r>
        <w:rPr>
          <w:rFonts w:eastAsia="Times New Roman" w:cs="Times New Roman"/>
          <w:szCs w:val="24"/>
        </w:rPr>
        <w:t xml:space="preserve">ός, όπως είπα, έχει εκφραστεί, κύριε Πρόεδρε, αρνητικά για την Κυβέρνηση και καταλαβαίνετε ότι δεν υπάρχει νομιμοποίηση. Δεν θα μπω σε ζητήματα </w:t>
      </w:r>
      <w:proofErr w:type="spellStart"/>
      <w:r>
        <w:rPr>
          <w:rFonts w:eastAsia="Times New Roman" w:cs="Times New Roman"/>
          <w:szCs w:val="24"/>
        </w:rPr>
        <w:t>συνταγματικότητος</w:t>
      </w:r>
      <w:proofErr w:type="spellEnd"/>
      <w:r>
        <w:rPr>
          <w:rFonts w:eastAsia="Times New Roman" w:cs="Times New Roman"/>
          <w:szCs w:val="24"/>
        </w:rPr>
        <w:t xml:space="preserve"> ή όχι. Είναι ηθικόν πλέον το ζήτημα. Είναι το κοινοβουλευτικό ήθος, το οποίο επιβάλλει αυτή η </w:t>
      </w:r>
      <w:r>
        <w:rPr>
          <w:rFonts w:eastAsia="Times New Roman" w:cs="Times New Roman"/>
          <w:szCs w:val="24"/>
        </w:rPr>
        <w:t>απόφαση να ληφθεί σήμερα. Διότι αύριο –εάν θέλετε και συμπληρώνω και το εξής- θα εισαγάγετε, κύριε Πρόεδρε, Ποινικό Κώδικα και Κώδικα Ποινικής Δικονομίας προς συζήτηση στη Βουλή. Πώς θα συζητηθεί; Διά μιας συνεδριάσεως ένα νομοθέτημα το οποίο προετοιμάζετα</w:t>
      </w:r>
      <w:r>
        <w:rPr>
          <w:rFonts w:eastAsia="Times New Roman" w:cs="Times New Roman"/>
          <w:szCs w:val="24"/>
        </w:rPr>
        <w:t xml:space="preserve">ι χρόνια; </w:t>
      </w:r>
    </w:p>
    <w:p w14:paraId="5112046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Και πρέπει να θυμίσω και το άλλο, ότι οι </w:t>
      </w:r>
      <w:r>
        <w:rPr>
          <w:rFonts w:eastAsia="Times New Roman" w:cs="Times New Roman"/>
          <w:szCs w:val="24"/>
        </w:rPr>
        <w:t>κ</w:t>
      </w:r>
      <w:r>
        <w:rPr>
          <w:rFonts w:eastAsia="Times New Roman" w:cs="Times New Roman"/>
          <w:szCs w:val="24"/>
        </w:rPr>
        <w:t xml:space="preserve">ώδικες, εφόσον δεν έχουν δικαίωμα οι Βουλευτές να παρεμβαίνουν και να </w:t>
      </w:r>
      <w:r>
        <w:rPr>
          <w:rFonts w:eastAsia="Times New Roman" w:cs="Times New Roman"/>
          <w:szCs w:val="24"/>
        </w:rPr>
        <w:t xml:space="preserve">τους </w:t>
      </w:r>
      <w:r>
        <w:rPr>
          <w:rFonts w:eastAsia="Times New Roman" w:cs="Times New Roman"/>
          <w:szCs w:val="24"/>
        </w:rPr>
        <w:t>τροποποιούν</w:t>
      </w:r>
      <w:r>
        <w:rPr>
          <w:rFonts w:eastAsia="Times New Roman" w:cs="Times New Roman"/>
          <w:szCs w:val="24"/>
        </w:rPr>
        <w:t xml:space="preserve"> απλά, </w:t>
      </w:r>
      <w:r>
        <w:rPr>
          <w:rFonts w:eastAsia="Times New Roman" w:cs="Times New Roman"/>
          <w:szCs w:val="24"/>
        </w:rPr>
        <w:t xml:space="preserve">είτε κυρώνουν είτε ακυρώνουν, έπρεπε να </w:t>
      </w:r>
      <w:r>
        <w:rPr>
          <w:rFonts w:eastAsia="Times New Roman" w:cs="Times New Roman"/>
          <w:szCs w:val="24"/>
        </w:rPr>
        <w:lastRenderedPageBreak/>
        <w:t>έχουν συζητηθεί είτε προηγουμένως είτε να μετατεθούν στην επόμενη Βουλ</w:t>
      </w:r>
      <w:r>
        <w:rPr>
          <w:rFonts w:eastAsia="Times New Roman" w:cs="Times New Roman"/>
          <w:szCs w:val="24"/>
        </w:rPr>
        <w:t xml:space="preserve">ή, για ποιο λόγο; Είναι κρίσιμος ο Ποινικός Κώδικας, είναι κρίσιμη η Ποινική Δικονομία. </w:t>
      </w:r>
    </w:p>
    <w:p w14:paraId="5112046E" w14:textId="77777777" w:rsidR="002E1E3E" w:rsidRDefault="00F7095F">
      <w:pPr>
        <w:spacing w:line="600" w:lineRule="auto"/>
        <w:ind w:firstLine="720"/>
        <w:contextualSpacing/>
        <w:jc w:val="both"/>
        <w:rPr>
          <w:rFonts w:eastAsia="Times New Roman" w:cs="Times New Roman"/>
          <w:szCs w:val="24"/>
        </w:rPr>
      </w:pPr>
      <w:r w:rsidRPr="00C917A5">
        <w:rPr>
          <w:rFonts w:eastAsia="Times New Roman" w:cs="Times New Roman"/>
          <w:b/>
          <w:szCs w:val="24"/>
        </w:rPr>
        <w:t xml:space="preserve">ΠΡΟΕΔΡΕΥΩΝ (Αναστάσιος Κουράκης): </w:t>
      </w:r>
      <w:r>
        <w:rPr>
          <w:rFonts w:eastAsia="Times New Roman" w:cs="Times New Roman"/>
          <w:szCs w:val="24"/>
        </w:rPr>
        <w:t>Μην πάμε όμως εκεί, κύριε Καρρά.</w:t>
      </w:r>
    </w:p>
    <w:p w14:paraId="5112046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Έχω τον χρόνο μου, κύριε Πρόεδρε, με </w:t>
      </w:r>
      <w:proofErr w:type="spellStart"/>
      <w:r>
        <w:rPr>
          <w:rFonts w:eastAsia="Times New Roman" w:cs="Times New Roman"/>
          <w:szCs w:val="24"/>
        </w:rPr>
        <w:t>συγχωρείτε</w:t>
      </w:r>
      <w:proofErr w:type="spellEnd"/>
      <w:r>
        <w:rPr>
          <w:rFonts w:eastAsia="Times New Roman" w:cs="Times New Roman"/>
          <w:szCs w:val="24"/>
        </w:rPr>
        <w:t>. Έχω τον χρόνο μου.</w:t>
      </w:r>
    </w:p>
    <w:p w14:paraId="51120470"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Λοι</w:t>
      </w:r>
      <w:r>
        <w:rPr>
          <w:rFonts w:eastAsia="Times New Roman" w:cs="Times New Roman"/>
          <w:szCs w:val="24"/>
        </w:rPr>
        <w:t xml:space="preserve">πόν, είναι κρίσιμα, αφορούν την ελευθερία, αφορούν δικαιώματα. Λοιπόν, ακούγονται πολλά, διαβάζουμε πολλά, τι κρύβεται από πίσω. Αυτά θέλει η Κυβέρνηση να αποφύγει να απαντηθούν. </w:t>
      </w:r>
    </w:p>
    <w:p w14:paraId="51120471"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 εμείς αποχωρούμε μετά από αυτό, δεν έχουμε κανένα λόγο. Αποχωρούμε, κύριε</w:t>
      </w:r>
      <w:r>
        <w:rPr>
          <w:rFonts w:eastAsia="Times New Roman" w:cs="Times New Roman"/>
          <w:szCs w:val="24"/>
        </w:rPr>
        <w:t xml:space="preserve"> Πρόεδρε, με ψηλά το κεφάλι.</w:t>
      </w:r>
    </w:p>
    <w:p w14:paraId="5112047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1120473"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αποχωρεί από την Αίθουσα η Κοινοβουλευτική Ομάδα της Δημοκρατικής Συμπαράταξης)</w:t>
      </w:r>
    </w:p>
    <w:p w14:paraId="51120474" w14:textId="77777777" w:rsidR="002E1E3E" w:rsidRDefault="00F7095F">
      <w:pPr>
        <w:spacing w:line="600" w:lineRule="auto"/>
        <w:ind w:firstLine="720"/>
        <w:contextualSpacing/>
        <w:jc w:val="both"/>
        <w:rPr>
          <w:rFonts w:eastAsia="Times New Roman" w:cs="Times New Roman"/>
          <w:szCs w:val="24"/>
        </w:rPr>
      </w:pPr>
      <w:r w:rsidRPr="000852B2">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Κύριε Πρόεδρε, παρακαλώ.</w:t>
      </w:r>
    </w:p>
    <w:p w14:paraId="51120475" w14:textId="77777777" w:rsidR="002E1E3E" w:rsidRDefault="00F7095F">
      <w:pPr>
        <w:spacing w:line="600" w:lineRule="auto"/>
        <w:ind w:firstLine="720"/>
        <w:contextualSpacing/>
        <w:jc w:val="both"/>
        <w:rPr>
          <w:rFonts w:eastAsia="Times New Roman" w:cs="Times New Roman"/>
          <w:szCs w:val="24"/>
        </w:rPr>
      </w:pPr>
      <w:r w:rsidRPr="00C917A5">
        <w:rPr>
          <w:rFonts w:eastAsia="Times New Roman" w:cs="Times New Roman"/>
          <w:b/>
          <w:szCs w:val="24"/>
        </w:rPr>
        <w:lastRenderedPageBreak/>
        <w:t>ΠΡΟΕΔΡΕΥΩΝ (Αναστάσι</w:t>
      </w:r>
      <w:r w:rsidRPr="00C917A5">
        <w:rPr>
          <w:rFonts w:eastAsia="Times New Roman" w:cs="Times New Roman"/>
          <w:b/>
          <w:szCs w:val="24"/>
        </w:rPr>
        <w:t xml:space="preserve">ος Κουράκης): </w:t>
      </w:r>
      <w:r>
        <w:rPr>
          <w:rFonts w:eastAsia="Times New Roman" w:cs="Times New Roman"/>
          <w:szCs w:val="24"/>
        </w:rPr>
        <w:t xml:space="preserve">Κύριε Υπουργέ, μισό λεπτό, γιατί έχει ζητήσει τον λόγο η κ. </w:t>
      </w:r>
      <w:proofErr w:type="spellStart"/>
      <w:r>
        <w:rPr>
          <w:rFonts w:eastAsia="Times New Roman" w:cs="Times New Roman"/>
          <w:szCs w:val="24"/>
        </w:rPr>
        <w:t>Λυμπεράκη</w:t>
      </w:r>
      <w:proofErr w:type="spellEnd"/>
      <w:r>
        <w:rPr>
          <w:rFonts w:eastAsia="Times New Roman" w:cs="Times New Roman"/>
          <w:szCs w:val="24"/>
        </w:rPr>
        <w:t>.</w:t>
      </w:r>
    </w:p>
    <w:p w14:paraId="51120476" w14:textId="77777777" w:rsidR="002E1E3E" w:rsidRDefault="00F7095F">
      <w:pPr>
        <w:spacing w:line="600" w:lineRule="auto"/>
        <w:ind w:firstLine="720"/>
        <w:contextualSpacing/>
        <w:jc w:val="both"/>
        <w:rPr>
          <w:rFonts w:eastAsia="Times New Roman" w:cs="Times New Roman"/>
          <w:szCs w:val="24"/>
        </w:rPr>
      </w:pPr>
      <w:r w:rsidRPr="000852B2">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Ναι, αλλά δεν θα με ακούσετε, κύριε Καρρά. Αποχωρείτε χωρίς να ακούσετε την απάντηση. Είναι αυτό δημο</w:t>
      </w:r>
      <w:r>
        <w:rPr>
          <w:rFonts w:eastAsia="Times New Roman" w:cs="Times New Roman"/>
          <w:szCs w:val="24"/>
        </w:rPr>
        <w:t xml:space="preserve">κρατικό ήθος; </w:t>
      </w:r>
    </w:p>
    <w:p w14:paraId="5112047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 (Υπουργός Εσωτερικών):</w:t>
      </w:r>
      <w:r>
        <w:rPr>
          <w:rFonts w:eastAsia="Times New Roman" w:cs="Times New Roman"/>
          <w:szCs w:val="24"/>
        </w:rPr>
        <w:t xml:space="preserve"> Να ακουστεί η απάντηση.</w:t>
      </w:r>
    </w:p>
    <w:p w14:paraId="51120478" w14:textId="77777777" w:rsidR="002E1E3E" w:rsidRDefault="00F7095F">
      <w:pPr>
        <w:spacing w:line="600" w:lineRule="auto"/>
        <w:ind w:firstLine="720"/>
        <w:contextualSpacing/>
        <w:jc w:val="both"/>
        <w:rPr>
          <w:rFonts w:eastAsia="Times New Roman" w:cs="Times New Roman"/>
          <w:szCs w:val="24"/>
        </w:rPr>
      </w:pPr>
      <w:r w:rsidRPr="000339BD">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Μπορείτε να μείνετε να ακούσετε την απάντηση. </w:t>
      </w:r>
    </w:p>
    <w:p w14:paraId="51120479"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112047A"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ΑΝΤΙΓΟΝΗ ΛΥΜΠΕΡΑΚΗ:</w:t>
      </w:r>
      <w:r>
        <w:rPr>
          <w:rFonts w:eastAsia="Times New Roman" w:cs="Times New Roman"/>
          <w:szCs w:val="24"/>
        </w:rPr>
        <w:t xml:space="preserve"> Κύριε Πρόεδρε, είχα ζητήσει τον λόγο. </w:t>
      </w:r>
    </w:p>
    <w:p w14:paraId="5112047B" w14:textId="77777777" w:rsidR="002E1E3E" w:rsidRDefault="00F7095F">
      <w:pPr>
        <w:spacing w:line="600" w:lineRule="auto"/>
        <w:ind w:firstLine="720"/>
        <w:contextualSpacing/>
        <w:jc w:val="both"/>
        <w:rPr>
          <w:rFonts w:eastAsia="Times New Roman" w:cs="Times New Roman"/>
          <w:szCs w:val="24"/>
        </w:rPr>
      </w:pPr>
      <w:r w:rsidRPr="000852B2">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Αυτό είπα και στην κ. Κανέλλη. Τουλάχιστον, να μας ακούσετε.</w:t>
      </w:r>
    </w:p>
    <w:p w14:paraId="5112047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Λυμπεράκη</w:t>
      </w:r>
      <w:proofErr w:type="spellEnd"/>
      <w:r>
        <w:rPr>
          <w:rFonts w:eastAsia="Times New Roman" w:cs="Times New Roman"/>
          <w:szCs w:val="24"/>
        </w:rPr>
        <w:t>, δεν θα πάρω τον λόγο. Απλά, επιτρέψτε μου μόνο να ακουστώ…</w:t>
      </w:r>
    </w:p>
    <w:p w14:paraId="5112047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ΑΝΤΙΓΟΝΗ </w:t>
      </w:r>
      <w:r>
        <w:rPr>
          <w:rFonts w:eastAsia="Times New Roman" w:cs="Times New Roman"/>
          <w:b/>
          <w:szCs w:val="24"/>
        </w:rPr>
        <w:t>ΛΥΜΠΕΡΑΚΗ:</w:t>
      </w:r>
      <w:r>
        <w:rPr>
          <w:rFonts w:eastAsia="Times New Roman" w:cs="Times New Roman"/>
          <w:szCs w:val="24"/>
        </w:rPr>
        <w:t xml:space="preserve"> Γιατί προτιμάτε να απαντήσετε σε αυτούς που φεύγουν μέσα στα μούτρα σας και όχι στους άλλους που είμαστε εδώ;</w:t>
      </w:r>
    </w:p>
    <w:p w14:paraId="5112047E" w14:textId="77777777" w:rsidR="002E1E3E" w:rsidRDefault="00F7095F">
      <w:pPr>
        <w:spacing w:line="600" w:lineRule="auto"/>
        <w:ind w:firstLine="720"/>
        <w:contextualSpacing/>
        <w:jc w:val="both"/>
        <w:rPr>
          <w:rFonts w:eastAsia="Times New Roman" w:cs="Times New Roman"/>
          <w:szCs w:val="24"/>
        </w:rPr>
      </w:pPr>
      <w:r w:rsidRPr="00C917A5">
        <w:rPr>
          <w:rFonts w:eastAsia="Times New Roman" w:cs="Times New Roman"/>
          <w:b/>
          <w:szCs w:val="24"/>
        </w:rPr>
        <w:t xml:space="preserve">ΠΡΟΕΔΡΕΥΩΝ (Αναστάσιος Κουράκης): </w:t>
      </w:r>
      <w:r>
        <w:rPr>
          <w:rFonts w:eastAsia="Times New Roman" w:cs="Times New Roman"/>
          <w:szCs w:val="24"/>
        </w:rPr>
        <w:t xml:space="preserve">Κυρία </w:t>
      </w:r>
      <w:proofErr w:type="spellStart"/>
      <w:r>
        <w:rPr>
          <w:rFonts w:eastAsia="Times New Roman" w:cs="Times New Roman"/>
          <w:szCs w:val="24"/>
        </w:rPr>
        <w:t>Λυμπεράκη</w:t>
      </w:r>
      <w:proofErr w:type="spellEnd"/>
      <w:r>
        <w:rPr>
          <w:rFonts w:eastAsia="Times New Roman" w:cs="Times New Roman"/>
          <w:szCs w:val="24"/>
        </w:rPr>
        <w:t>, έχετε τον λόγο, μιλήστε στο μικρόφωνο.</w:t>
      </w:r>
    </w:p>
    <w:p w14:paraId="5112047F" w14:textId="77777777" w:rsidR="002E1E3E" w:rsidRDefault="00F7095F">
      <w:pPr>
        <w:spacing w:line="600" w:lineRule="auto"/>
        <w:ind w:firstLine="720"/>
        <w:contextualSpacing/>
        <w:jc w:val="both"/>
        <w:rPr>
          <w:rFonts w:eastAsia="Times New Roman" w:cs="Times New Roman"/>
          <w:szCs w:val="24"/>
        </w:rPr>
      </w:pPr>
      <w:r w:rsidRPr="000339BD">
        <w:rPr>
          <w:rFonts w:eastAsia="Times New Roman" w:cs="Times New Roman"/>
          <w:b/>
          <w:szCs w:val="24"/>
        </w:rPr>
        <w:t>ΣΩΚΡΑΤΗΣ ΦΑΜΕΛΛΟΣ (Αναπληρωτής Υπουργός Περιβ</w:t>
      </w:r>
      <w:r w:rsidRPr="000339BD">
        <w:rPr>
          <w:rFonts w:eastAsia="Times New Roman" w:cs="Times New Roman"/>
          <w:b/>
          <w:szCs w:val="24"/>
        </w:rPr>
        <w:t>άλλοντος και Ενέργειας):</w:t>
      </w:r>
      <w:r>
        <w:rPr>
          <w:rFonts w:eastAsia="Times New Roman" w:cs="Times New Roman"/>
          <w:szCs w:val="24"/>
        </w:rPr>
        <w:t xml:space="preserve"> Κυρία </w:t>
      </w:r>
      <w:proofErr w:type="spellStart"/>
      <w:r>
        <w:rPr>
          <w:rFonts w:eastAsia="Times New Roman" w:cs="Times New Roman"/>
          <w:szCs w:val="24"/>
        </w:rPr>
        <w:t>Λυμπεράκη</w:t>
      </w:r>
      <w:proofErr w:type="spellEnd"/>
      <w:r>
        <w:rPr>
          <w:rFonts w:eastAsia="Times New Roman" w:cs="Times New Roman"/>
          <w:szCs w:val="24"/>
        </w:rPr>
        <w:t>, δεν πήρα τον λόγο. Απλά ενημέρωσα ότι θα ήθελα να με ακούσουν οι συνάδελφοι που θέλουν να αποχωρήσουν. Τίποτε άλλο.</w:t>
      </w:r>
    </w:p>
    <w:p w14:paraId="51120480"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ΑΝΤΙΓΟΝΗ ΛΥΜΠΕΡΑΚΗ:</w:t>
      </w:r>
      <w:r>
        <w:rPr>
          <w:rFonts w:eastAsia="Times New Roman" w:cs="Times New Roman"/>
          <w:szCs w:val="24"/>
        </w:rPr>
        <w:t xml:space="preserve"> Σας ευχαριστώ που θέλετε να με ακούσετε και εμένα και ήλθε η σειρά μου.</w:t>
      </w:r>
    </w:p>
    <w:p w14:paraId="51120481"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Λοιπόν</w:t>
      </w:r>
      <w:r>
        <w:rPr>
          <w:rFonts w:eastAsia="Times New Roman" w:cs="Times New Roman"/>
          <w:szCs w:val="24"/>
        </w:rPr>
        <w:t xml:space="preserve">, δεν επρόκειτο να μιλήσω, αλλά μέσα σε αυτήν την φοβερή κακοφωνία όπου ξαφνικά μιλάμε για αντισυνταγματικά, για αντιδεοντολογικά, για πέρα από κάθε πολιτική νομιμοποίηση πρακτικές και βήματα, θέλω να σας θυμίσω ότι στη Διάσκεψη των Προέδρων εξηγήθηκε ότι </w:t>
      </w:r>
      <w:r>
        <w:rPr>
          <w:rFonts w:eastAsia="Times New Roman" w:cs="Times New Roman"/>
          <w:szCs w:val="24"/>
        </w:rPr>
        <w:t xml:space="preserve">τα νομοθετήματα που συζητάμε αυτές τις μέρες, τα συζητάμε επειδή είναι ώριμα, επειδή δεν είναι επίδικα μεγάλων αντιθέσεων. Έχει μεσολαβήσει ειδικά </w:t>
      </w:r>
      <w:r>
        <w:rPr>
          <w:rFonts w:eastAsia="Times New Roman" w:cs="Times New Roman"/>
          <w:szCs w:val="24"/>
        </w:rPr>
        <w:lastRenderedPageBreak/>
        <w:t>στους Ποινικούς Κώδικες –θα τα πω αύριο αυτά- μακρά συζήτηση και έχουν ενσωματωθεί σχέδια και σχόλια. Τα περι</w:t>
      </w:r>
      <w:r>
        <w:rPr>
          <w:rFonts w:eastAsia="Times New Roman" w:cs="Times New Roman"/>
          <w:szCs w:val="24"/>
        </w:rPr>
        <w:t xml:space="preserve">βαλλοντικά αυτά είναι πράγματα που πραγματικά δηλαδή δεν είναι επείγοντα, αλλά δεν υπάρχει και λόγος να περιμένουν. </w:t>
      </w:r>
    </w:p>
    <w:p w14:paraId="5112048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Άρα η ιδέα ότι κάθε φορά που γίνεται μία εκλογή, που δεν είναι εθνική εκλογή, πρέπει να κατεβάζουν τα μολύβια όλοι και να κρατούν και την α</w:t>
      </w:r>
      <w:r>
        <w:rPr>
          <w:rFonts w:eastAsia="Times New Roman" w:cs="Times New Roman"/>
          <w:szCs w:val="24"/>
        </w:rPr>
        <w:t>ναπνοή τους, να λένε «συγγνώμη που υπάρχουμε ως κόμματα και ως συσχετισμοί» μέχρι να ξαναγίνουν εκλογές, νομίζω ότι δίνει το λάθος μήνυμα στην κοινωνία, δίνει το λάθος μήνυμα στο πολιτικό σύστημα και δίνει κυρίως το λάθος μήνυμα για το τι καταλαβαίνει η Βο</w:t>
      </w:r>
      <w:r>
        <w:rPr>
          <w:rFonts w:eastAsia="Times New Roman" w:cs="Times New Roman"/>
          <w:szCs w:val="24"/>
        </w:rPr>
        <w:t>υλή ότι πρέπει να είναι ο ρόλος της.</w:t>
      </w:r>
    </w:p>
    <w:p w14:paraId="51120483"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και για λόγους φιλελευθερισμού πιστεύω ότι η Βουλή πρέπει μέχρι όσο είναι ανοικτή να κάνει τη δουλειά της, αλλιώς οι Βουλευτές και οι </w:t>
      </w:r>
      <w:proofErr w:type="spellStart"/>
      <w:r>
        <w:rPr>
          <w:rFonts w:eastAsia="Times New Roman" w:cs="Times New Roman"/>
          <w:szCs w:val="24"/>
        </w:rPr>
        <w:t>Βουλεύτριες</w:t>
      </w:r>
      <w:proofErr w:type="spellEnd"/>
      <w:r>
        <w:rPr>
          <w:rFonts w:eastAsia="Times New Roman" w:cs="Times New Roman"/>
          <w:szCs w:val="24"/>
        </w:rPr>
        <w:t xml:space="preserve"> είμαστε αργόμισθοι. Δεν το πιστεύω αυτό το πράγμα ότι θέλου</w:t>
      </w:r>
      <w:r>
        <w:rPr>
          <w:rFonts w:eastAsia="Times New Roman" w:cs="Times New Roman"/>
          <w:szCs w:val="24"/>
        </w:rPr>
        <w:t>με να είμαστε έτσι ή ότι ντρεπόμαστε που έχουμε τις απόψεις μας και έχουμε το στασίδι μας. Θα το χρησιμοποιήσουμε, θα το τιμήσουμε όσο το έχουμε. Αυτό λέει η θεσμική διάταξη η δημοκρατική.</w:t>
      </w:r>
    </w:p>
    <w:p w14:paraId="5112048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όμως να θυμίσω και κάτι άλλο από τη Διάσκεψη των Προέ</w:t>
      </w:r>
      <w:r>
        <w:rPr>
          <w:rFonts w:eastAsia="Times New Roman" w:cs="Times New Roman"/>
          <w:szCs w:val="24"/>
        </w:rPr>
        <w:t>δρων. Εμείς είμαστε διατεθειμένοι να συμμετέχουμε στη συζήτηση και να υπερψηφίσουμε, όπως έχει η κατάσταση, και τις κυρώσεις και το ένα και το άλλο και οπωσδήποτε τους Αστικούς Κώδικες, αλλά ζητήσαμε –και νομίζω ότι έγινε αντιληπτό αυτό- να μην χρησιμοποιη</w:t>
      </w:r>
      <w:r>
        <w:rPr>
          <w:rFonts w:eastAsia="Times New Roman" w:cs="Times New Roman"/>
          <w:szCs w:val="24"/>
        </w:rPr>
        <w:t>θεί η ευκαιρία των τελευταίων ημερών, ειδικά μέσα στην κακοφωνία όλης αυτής της κραυγαλέας υπερβολής περί αντισυνταγματικότητας, μη πολιτικής νομιμοποίησης κ.λπ., να λύσετε και να διευθετήσετε μικρότερα θέματα. Αυτό ξέρω ότι γίνεται</w:t>
      </w:r>
      <w:r w:rsidRPr="00CF17EF">
        <w:rPr>
          <w:rFonts w:eastAsia="Times New Roman" w:cs="Times New Roman"/>
          <w:szCs w:val="24"/>
        </w:rPr>
        <w:t xml:space="preserve"> </w:t>
      </w:r>
      <w:r>
        <w:rPr>
          <w:rFonts w:eastAsia="Times New Roman" w:cs="Times New Roman"/>
          <w:szCs w:val="24"/>
        </w:rPr>
        <w:t>σε κάθε προεκλογική φάσ</w:t>
      </w:r>
      <w:r>
        <w:rPr>
          <w:rFonts w:eastAsia="Times New Roman" w:cs="Times New Roman"/>
          <w:szCs w:val="24"/>
        </w:rPr>
        <w:t>η. Δεν θα ήθελα να συμβεί αυτήν τη φορά.</w:t>
      </w:r>
    </w:p>
    <w:p w14:paraId="5112048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Εδώ ζητάω από τον Υπουργό, αν έχει την καλοσύνη, να μας ενημερώσει για τις τροπολογίες. Απλά λέω ότι ο κάθε Βουλευτής και η κάθε </w:t>
      </w:r>
      <w:proofErr w:type="spellStart"/>
      <w:r>
        <w:rPr>
          <w:rFonts w:eastAsia="Times New Roman" w:cs="Times New Roman"/>
          <w:szCs w:val="24"/>
        </w:rPr>
        <w:t>Βουλεύτρια</w:t>
      </w:r>
      <w:proofErr w:type="spellEnd"/>
      <w:r>
        <w:rPr>
          <w:rFonts w:eastAsia="Times New Roman" w:cs="Times New Roman"/>
          <w:szCs w:val="24"/>
        </w:rPr>
        <w:t xml:space="preserve"> έχει δικαίωμα να βάλει όσες τροπολογίες θέλει. Έχει τον πληθυσμό στον οποίο</w:t>
      </w:r>
      <w:r>
        <w:rPr>
          <w:rFonts w:eastAsia="Times New Roman" w:cs="Times New Roman"/>
          <w:szCs w:val="24"/>
        </w:rPr>
        <w:t xml:space="preserve"> αναφέρεται και καλοπροαίρετα κάνει τη δουλειά του. Όμως η Κυβέρνηση πρέπει να το δει λίγο πιο αυστηρά. </w:t>
      </w:r>
    </w:p>
    <w:p w14:paraId="5112048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λοιπόν, να μας ενημερώσει ο Υπουργός ποιες απ’ αυτές τις προτεινόμενες τροπολογίες δέχεται, γιατί πραγματικά από ένα σημείο και μετά μπορεί ν</w:t>
      </w:r>
      <w:r>
        <w:rPr>
          <w:rFonts w:eastAsia="Times New Roman" w:cs="Times New Roman"/>
          <w:szCs w:val="24"/>
        </w:rPr>
        <w:t>α χαθεί η μπάλα εντελώς και δεν θα ήθελα μέσα από τη θεσμική μας καλή διάθεση και σχολαστικότητα να σπρώχνουμε λάθος κάρο.</w:t>
      </w:r>
    </w:p>
    <w:p w14:paraId="5112048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1120488" w14:textId="77777777" w:rsidR="002E1E3E" w:rsidRDefault="00F7095F">
      <w:pPr>
        <w:spacing w:line="600" w:lineRule="auto"/>
        <w:ind w:firstLine="720"/>
        <w:contextualSpacing/>
        <w:jc w:val="both"/>
        <w:rPr>
          <w:rFonts w:eastAsia="Times New Roman" w:cs="Times New Roman"/>
          <w:szCs w:val="24"/>
        </w:rPr>
      </w:pPr>
      <w:r w:rsidRPr="00952B8F">
        <w:rPr>
          <w:rFonts w:eastAsia="Times New Roman" w:cs="Times New Roman"/>
          <w:b/>
          <w:szCs w:val="24"/>
        </w:rPr>
        <w:t>ΠΡΟΕΔΡΕΥΩΝ (Αναστάσιος Κουράκης):</w:t>
      </w:r>
      <w:r w:rsidRPr="00CF17EF">
        <w:rPr>
          <w:rFonts w:eastAsia="Times New Roman" w:cs="Times New Roman"/>
          <w:szCs w:val="24"/>
        </w:rPr>
        <w:t xml:space="preserve"> </w:t>
      </w:r>
      <w:r>
        <w:rPr>
          <w:rFonts w:eastAsia="Times New Roman" w:cs="Times New Roman"/>
          <w:szCs w:val="24"/>
          <w:lang w:val="en-US"/>
        </w:rPr>
        <w:t>O</w:t>
      </w:r>
      <w:r w:rsidRPr="00CF17EF">
        <w:rPr>
          <w:rFonts w:eastAsia="Times New Roman" w:cs="Times New Roman"/>
          <w:szCs w:val="24"/>
        </w:rPr>
        <w:t xml:space="preserve"> </w:t>
      </w:r>
      <w:r>
        <w:rPr>
          <w:rFonts w:eastAsia="Times New Roman" w:cs="Times New Roman"/>
          <w:szCs w:val="24"/>
        </w:rPr>
        <w:t xml:space="preserve">Αναπληρωτής Υπουργός Περιβάλλοντος και Ενέργειας κ. </w:t>
      </w:r>
      <w:proofErr w:type="spellStart"/>
      <w:r>
        <w:rPr>
          <w:rFonts w:eastAsia="Times New Roman" w:cs="Times New Roman"/>
          <w:szCs w:val="24"/>
        </w:rPr>
        <w:t>Φάμελλος</w:t>
      </w:r>
      <w:proofErr w:type="spellEnd"/>
      <w:r>
        <w:rPr>
          <w:rFonts w:eastAsia="Times New Roman" w:cs="Times New Roman"/>
          <w:szCs w:val="24"/>
        </w:rPr>
        <w:t xml:space="preserve"> έχει τον λόγο.</w:t>
      </w:r>
    </w:p>
    <w:p w14:paraId="51120489" w14:textId="77777777" w:rsidR="002E1E3E" w:rsidRDefault="00F7095F">
      <w:pPr>
        <w:spacing w:line="600" w:lineRule="auto"/>
        <w:ind w:firstLine="720"/>
        <w:contextualSpacing/>
        <w:jc w:val="both"/>
        <w:rPr>
          <w:rFonts w:eastAsia="Times New Roman" w:cs="Times New Roman"/>
          <w:szCs w:val="24"/>
        </w:rPr>
      </w:pPr>
      <w:r w:rsidRPr="00952B8F">
        <w:rPr>
          <w:rFonts w:eastAsia="Times New Roman" w:cs="Times New Roman"/>
          <w:b/>
          <w:szCs w:val="24"/>
        </w:rPr>
        <w:t>ΣΩΚΡΑΤΗΣ Φ</w:t>
      </w:r>
      <w:r w:rsidRPr="00952B8F">
        <w:rPr>
          <w:rFonts w:eastAsia="Times New Roman" w:cs="Times New Roman"/>
          <w:b/>
          <w:szCs w:val="24"/>
        </w:rPr>
        <w:t>ΑΜΕΛΛΟΣ (Αναπληρωτής Υπουργός Περιβάλλοντος και</w:t>
      </w:r>
      <w:r>
        <w:rPr>
          <w:rFonts w:eastAsia="Times New Roman" w:cs="Times New Roman"/>
          <w:szCs w:val="24"/>
        </w:rPr>
        <w:t xml:space="preserve"> </w:t>
      </w:r>
      <w:r w:rsidRPr="00952B8F">
        <w:rPr>
          <w:rFonts w:eastAsia="Times New Roman" w:cs="Times New Roman"/>
          <w:b/>
          <w:szCs w:val="24"/>
        </w:rPr>
        <w:t>Ενέργειας):</w:t>
      </w:r>
      <w:r>
        <w:rPr>
          <w:rFonts w:eastAsia="Times New Roman" w:cs="Times New Roman"/>
          <w:szCs w:val="24"/>
        </w:rPr>
        <w:t xml:space="preserve"> Ευχαριστώ, κύριε Πρόεδρε.</w:t>
      </w:r>
    </w:p>
    <w:p w14:paraId="5112048A"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πράγματι πήρα τον λόγο και ως εισηγητής του νομοσχεδίου και επισπεύδων, αλλά και λόγω των ζητημάτων που μπήκαν από στελέχη των κομμάτων της Α</w:t>
      </w:r>
      <w:r>
        <w:rPr>
          <w:rFonts w:eastAsia="Times New Roman" w:cs="Times New Roman"/>
          <w:szCs w:val="24"/>
        </w:rPr>
        <w:t xml:space="preserve">ντιπολίτευσης για τα συνταγματικά, κοινοβουλευτικά και δημοκρατικά χαρακτηριστικά της συζήτησης. </w:t>
      </w:r>
    </w:p>
    <w:p w14:paraId="5112048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Να ξεκαθαρίσουμε κάτι</w:t>
      </w:r>
      <w:r w:rsidRPr="00CF17EF">
        <w:rPr>
          <w:rFonts w:eastAsia="Times New Roman" w:cs="Times New Roman"/>
          <w:szCs w:val="24"/>
        </w:rPr>
        <w:t>:</w:t>
      </w:r>
      <w:r>
        <w:rPr>
          <w:rFonts w:eastAsia="Times New Roman" w:cs="Times New Roman"/>
          <w:szCs w:val="24"/>
        </w:rPr>
        <w:t xml:space="preserve"> Δεν υπάρχει κανένα συνταγματικό ζήτημα για τη συνέχιση της λειτουργίας της Βουλής, δεν υπάρχει κανένα πρόβλημα δημοκρατικής νομιμοποίησ</w:t>
      </w:r>
      <w:r>
        <w:rPr>
          <w:rFonts w:eastAsia="Times New Roman" w:cs="Times New Roman"/>
          <w:szCs w:val="24"/>
        </w:rPr>
        <w:t xml:space="preserve">ης, δεν έχει </w:t>
      </w:r>
      <w:r>
        <w:rPr>
          <w:rFonts w:eastAsia="Times New Roman" w:cs="Times New Roman"/>
          <w:szCs w:val="24"/>
        </w:rPr>
        <w:lastRenderedPageBreak/>
        <w:t xml:space="preserve">επισυμβεί κανένα γεγονός βουλευτικών εκλογών και είναι απόλυτα νομιμοποιημένη η Βουλή να συζητάει με τη δημοκρατική σύνθεσή της και οποιαδήποτε άλλη διαδικασία θα ήταν παραβίαση κοινοβουλευτικών κωδίκων και δημοκρατικών πρακτικών. </w:t>
      </w:r>
    </w:p>
    <w:p w14:paraId="5112048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Τηρούνται α</w:t>
      </w:r>
      <w:r>
        <w:rPr>
          <w:rFonts w:eastAsia="Times New Roman" w:cs="Times New Roman"/>
          <w:szCs w:val="24"/>
        </w:rPr>
        <w:t>πόλυτα όλοι οι κώδικες της κοινοβουλευτικής δεοντολογίας, γιατί –επιτρέψτε μου να πω για το συγκεκριμένο σημερινό θέμα- αν δεν γινόταν η συνεδρίαση αυτή, θα ήταν παραβίαση της κοινοβουλευτικής διαδικασίας, διότι οι δύο συμβάσεις έχουν ήδη εισέλθει και ολοκ</w:t>
      </w:r>
      <w:r>
        <w:rPr>
          <w:rFonts w:eastAsia="Times New Roman" w:cs="Times New Roman"/>
          <w:szCs w:val="24"/>
        </w:rPr>
        <w:t xml:space="preserve">ληρώσει τον κύκλο των </w:t>
      </w:r>
      <w:r>
        <w:rPr>
          <w:rFonts w:eastAsia="Times New Roman" w:cs="Times New Roman"/>
          <w:szCs w:val="24"/>
        </w:rPr>
        <w:t>ε</w:t>
      </w:r>
      <w:r>
        <w:rPr>
          <w:rFonts w:eastAsia="Times New Roman" w:cs="Times New Roman"/>
          <w:szCs w:val="24"/>
        </w:rPr>
        <w:t>πιτροπών πριν από τις ευρωεκλογές και αν δεν ολοκληρωνόταν η συζήτηση στην Ολομέλεια, θα ήταν πράγματι μια διακοπή κοινοβουλευτικής διαδικασίας που, εφόσον δεν έχει διαλυθεί η Βουλή, δεν έχει καμμία βάση και θα στερείτο νομιμοποίησης</w:t>
      </w:r>
      <w:r>
        <w:rPr>
          <w:rFonts w:eastAsia="Times New Roman" w:cs="Times New Roman"/>
          <w:szCs w:val="24"/>
        </w:rPr>
        <w:t xml:space="preserve"> και οποιασδήποτε, αν θέλετε, πολιτικής και δημοκρατικής</w:t>
      </w:r>
      <w:r w:rsidRPr="00CF17EF">
        <w:rPr>
          <w:rFonts w:eastAsia="Times New Roman" w:cs="Times New Roman"/>
          <w:szCs w:val="24"/>
        </w:rPr>
        <w:t xml:space="preserve"> </w:t>
      </w:r>
      <w:r>
        <w:rPr>
          <w:rFonts w:eastAsia="Times New Roman" w:cs="Times New Roman"/>
          <w:szCs w:val="24"/>
        </w:rPr>
        <w:t>ηθικής.</w:t>
      </w:r>
    </w:p>
    <w:p w14:paraId="5112048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πω ότι η συζήτηση που γίνεται για τους κώδικες –άκουσα τον κ. Καρρά- δεν έχει βάση, προφανώς διότι η Επιτροπή Κωδικοποίησης έχει συνεδριάσει επί πάρα πολύ χρόνο και </w:t>
      </w:r>
      <w:r>
        <w:rPr>
          <w:rFonts w:eastAsia="Times New Roman" w:cs="Times New Roman"/>
          <w:szCs w:val="24"/>
        </w:rPr>
        <w:t xml:space="preserve">προβλέπεται ότι με μία συνεδρίαση της Βουλής </w:t>
      </w:r>
      <w:r>
        <w:rPr>
          <w:rFonts w:eastAsia="Times New Roman" w:cs="Times New Roman"/>
          <w:szCs w:val="24"/>
        </w:rPr>
        <w:lastRenderedPageBreak/>
        <w:t>πρέπει να κυρωθούν οι κώδικες. Όλα αυτά, λοιπόν, τηρούνται απολύτως στην κοινοβουλευτική διαδικασία.</w:t>
      </w:r>
    </w:p>
    <w:p w14:paraId="5112048E" w14:textId="77777777" w:rsidR="002E1E3E" w:rsidRDefault="00F7095F">
      <w:pPr>
        <w:spacing w:after="0" w:line="600" w:lineRule="auto"/>
        <w:ind w:firstLine="720"/>
        <w:contextualSpacing/>
        <w:jc w:val="both"/>
        <w:rPr>
          <w:rFonts w:eastAsia="Times New Roman" w:cs="Times New Roman"/>
          <w:szCs w:val="24"/>
        </w:rPr>
      </w:pPr>
      <w:r>
        <w:rPr>
          <w:rFonts w:eastAsia="Times New Roman" w:cs="Times New Roman"/>
          <w:szCs w:val="24"/>
        </w:rPr>
        <w:t>Θα ήθελα να σας πω και κάτι ακόμα. Αυτό το οποίο ακολουθούμε είναι απολύτως ηθικό για δύο λόγους που θα τους π</w:t>
      </w:r>
      <w:r>
        <w:rPr>
          <w:rFonts w:eastAsia="Times New Roman" w:cs="Times New Roman"/>
          <w:szCs w:val="24"/>
        </w:rPr>
        <w:t xml:space="preserve">εριγράψω και έχουν να κάνουν και με τις προτάσεις και τις απόψεις της </w:t>
      </w:r>
      <w:r>
        <w:rPr>
          <w:rFonts w:eastAsia="Times New Roman" w:cs="Times New Roman"/>
          <w:szCs w:val="24"/>
        </w:rPr>
        <w:t xml:space="preserve">κ. </w:t>
      </w:r>
      <w:proofErr w:type="spellStart"/>
      <w:r>
        <w:rPr>
          <w:rFonts w:eastAsia="Times New Roman" w:cs="Times New Roman"/>
          <w:szCs w:val="24"/>
        </w:rPr>
        <w:t>Λυμπεράκη</w:t>
      </w:r>
      <w:proofErr w:type="spellEnd"/>
      <w:r>
        <w:rPr>
          <w:rFonts w:eastAsia="Times New Roman" w:cs="Times New Roman"/>
          <w:szCs w:val="24"/>
        </w:rPr>
        <w:t xml:space="preserve">. </w:t>
      </w:r>
    </w:p>
    <w:p w14:paraId="5112048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τι δεν είναι ηθικό; Ηθικό σαφέστατα δεν είναι να υπάρχει αναντιστοιχία της διαδικασίας των ευρωεκλογών με την πολιτική λειτουργία της Κυβέρνησης. Πότε έγινε αυτό; </w:t>
      </w:r>
      <w:r>
        <w:rPr>
          <w:rFonts w:eastAsia="Times New Roman" w:cs="Times New Roman"/>
          <w:szCs w:val="24"/>
        </w:rPr>
        <w:t>Όταν μετά τις ευρωεκλογές του 2014, σε αναντιστοιχία με τη δήλωση των πολιτών, προέβη η τότε κυβέρνηση και ο τότε Πρωθυπουργός σε ορισμό Επιτρόπου στην Ευρωπαϊκή Επιτροπή και σε ορισμό Διοικητή της Τράπεζας της Ελλάδος. Σε αυτό υπήρχε ζήτημα πολιτικής αναν</w:t>
      </w:r>
      <w:r>
        <w:rPr>
          <w:rFonts w:eastAsia="Times New Roman" w:cs="Times New Roman"/>
          <w:szCs w:val="24"/>
        </w:rPr>
        <w:t xml:space="preserve">τιστοιχίας και πολιτικής ηθικής. </w:t>
      </w:r>
    </w:p>
    <w:p w14:paraId="51120490"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Τι είναι ηθικό; Η ανακοίνωση του Πρωθυπουργού το βράδυ των εκλογών της 25</w:t>
      </w:r>
      <w:r w:rsidRPr="00B10ED7">
        <w:rPr>
          <w:rFonts w:eastAsia="Times New Roman" w:cs="Times New Roman"/>
          <w:szCs w:val="24"/>
          <w:vertAlign w:val="superscript"/>
        </w:rPr>
        <w:t>ης</w:t>
      </w:r>
      <w:r>
        <w:rPr>
          <w:rFonts w:eastAsia="Times New Roman" w:cs="Times New Roman"/>
          <w:szCs w:val="24"/>
        </w:rPr>
        <w:t xml:space="preserve"> Μαΐου, όταν με την ανάγνωση του αποτελέσματος και χωρίς να συνδέεται απόλυτα με τους δημοκρατικούς κανόνες, αλλά με τους πολιτικούς κανόνες που έχ</w:t>
      </w:r>
      <w:r>
        <w:rPr>
          <w:rFonts w:eastAsia="Times New Roman" w:cs="Times New Roman"/>
          <w:szCs w:val="24"/>
        </w:rPr>
        <w:t xml:space="preserve">ουμε όλοι μέσα μας, ανακοίνωσε ότι θα προσφύγει στον Πρόεδρο της </w:t>
      </w:r>
      <w:r>
        <w:rPr>
          <w:rFonts w:eastAsia="Times New Roman" w:cs="Times New Roman"/>
          <w:szCs w:val="24"/>
        </w:rPr>
        <w:lastRenderedPageBreak/>
        <w:t>Δημοκρατίας και θα ζητήσει τη διεξαγωγή των πρόωρων εκλογών. Αυτό είναι δημοκρατικό ήθος, αυτό είναι τήρηση των κανόνων της κοινοβουλευτικής διαδικασίας, όπως τη νιώθουμε όλοι εμείς στην ψυχή</w:t>
      </w:r>
      <w:r>
        <w:rPr>
          <w:rFonts w:eastAsia="Times New Roman" w:cs="Times New Roman"/>
          <w:szCs w:val="24"/>
        </w:rPr>
        <w:t xml:space="preserve"> μας. </w:t>
      </w:r>
    </w:p>
    <w:p w14:paraId="51120491" w14:textId="77777777" w:rsidR="002E1E3E" w:rsidRDefault="00F7095F">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τα ζητήματα που ακούστηκαν σχετικά με «φωτογραφικές» και προσωπικές ρυθμίσεις, θέλω να σας πω ότι η απόφαση του Υπουργικού Συμβουλίου είναι ακριβώς για να θωρακίσουμε τη λειτουργία της Βουλής αυτήν την ιδιότυπη περίοδο, όπως είπε ο Πρόεδρ</w:t>
      </w:r>
      <w:r>
        <w:rPr>
          <w:rFonts w:eastAsia="Times New Roman" w:cs="Times New Roman"/>
          <w:szCs w:val="24"/>
        </w:rPr>
        <w:t>ος της Βουλής. Δεν είπε ότι είναι ιδιότυπη η Βουλή. Είπε ότι η περίοδος, την οποία αυτήν τη στιγμή περνάμε, είναι ιδιότυπη, καθώς έχει να κάνει με την προαναγγελία της διάλυσης της Βουλής και της προσφυγής στις κάλπες, οπότε πρέπει να είμαστε πολύ προσεκτι</w:t>
      </w:r>
      <w:r>
        <w:rPr>
          <w:rFonts w:eastAsia="Times New Roman" w:cs="Times New Roman"/>
          <w:szCs w:val="24"/>
        </w:rPr>
        <w:t xml:space="preserve">κοί στη δεοντολογία της συζήτησης. </w:t>
      </w:r>
    </w:p>
    <w:p w14:paraId="5112049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Κάτι σχετικό με το πλαίσιο συμφωνίας που θα διαμορφώσουμε</w:t>
      </w:r>
      <w:r w:rsidRPr="00952B8F">
        <w:rPr>
          <w:rFonts w:eastAsia="Times New Roman" w:cs="Times New Roman"/>
          <w:szCs w:val="24"/>
        </w:rPr>
        <w:t>:</w:t>
      </w:r>
      <w:r>
        <w:rPr>
          <w:rFonts w:eastAsia="Times New Roman" w:cs="Times New Roman"/>
          <w:szCs w:val="24"/>
        </w:rPr>
        <w:t xml:space="preserve"> Θεωρούσαμε ότι το θέμα των κωδίκων θα έπρεπε να διαμορφωθεί σ’ ένα πλαίσιο συμφωνίας, γιατί είχαμε ακούσει και από τα κόμματα που αποχώρησαν τοποθετήσεις υπέρ τω</w:t>
      </w:r>
      <w:r>
        <w:rPr>
          <w:rFonts w:eastAsia="Times New Roman" w:cs="Times New Roman"/>
          <w:szCs w:val="24"/>
        </w:rPr>
        <w:t xml:space="preserve">ν κωδίκων και θεωρούσαμε ότι μπορεί να υπάρχει κοινός τόπος. </w:t>
      </w:r>
    </w:p>
    <w:p w14:paraId="51120493"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σχετικά με τις πιθανές «φωτογραφικές» και προσωπικές τροπολογίες, γι’ αυτόν τον λόγο το Υπουργικό Συμβούλιο και η Κυβέρνηση έχει αποφασίσει, παρ</w:t>
      </w:r>
      <w:r>
        <w:rPr>
          <w:rFonts w:eastAsia="Times New Roman" w:cs="Times New Roman"/>
          <w:szCs w:val="24"/>
        </w:rPr>
        <w:t xml:space="preserve">’ </w:t>
      </w:r>
      <w:r>
        <w:rPr>
          <w:rFonts w:eastAsia="Times New Roman" w:cs="Times New Roman"/>
          <w:szCs w:val="24"/>
        </w:rPr>
        <w:t>ότι μπορεί σε πολλές τροπολογίες των Β</w:t>
      </w:r>
      <w:r>
        <w:rPr>
          <w:rFonts w:eastAsia="Times New Roman" w:cs="Times New Roman"/>
          <w:szCs w:val="24"/>
        </w:rPr>
        <w:t>ουλευτών να υπάρχουν ζητήματα που θέλουν επίλυση, να μη γίνουν αποδεκτές οι βουλευτικές τροπολογίες.</w:t>
      </w:r>
    </w:p>
    <w:p w14:paraId="5112049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Αυτό είμαι υποχρεωμένος να το διατυπώσω εξαρχής, παρ</w:t>
      </w:r>
      <w:r>
        <w:rPr>
          <w:rFonts w:eastAsia="Times New Roman" w:cs="Times New Roman"/>
          <w:szCs w:val="24"/>
        </w:rPr>
        <w:t xml:space="preserve">’ </w:t>
      </w:r>
      <w:r>
        <w:rPr>
          <w:rFonts w:eastAsia="Times New Roman" w:cs="Times New Roman"/>
          <w:szCs w:val="24"/>
        </w:rPr>
        <w:t>ότι πρέπει οι συνάδελφοι να τοποθετηθούν. Απαντώντας, όμως, στις ψευδείς αιτιάσεις και θεατρικές σε έ</w:t>
      </w:r>
      <w:r>
        <w:rPr>
          <w:rFonts w:eastAsia="Times New Roman" w:cs="Times New Roman"/>
          <w:szCs w:val="24"/>
        </w:rPr>
        <w:t xml:space="preserve">ναν βαθμό, </w:t>
      </w:r>
      <w:r w:rsidRPr="003E2673">
        <w:rPr>
          <w:rFonts w:eastAsia="Times New Roman" w:cs="Times New Roman"/>
          <w:szCs w:val="24"/>
        </w:rPr>
        <w:t xml:space="preserve">ότι πάντα υπάρχουν ρουσφετολογικά παράθυρα σε αυτή </w:t>
      </w:r>
      <w:r>
        <w:rPr>
          <w:rFonts w:eastAsia="Times New Roman" w:cs="Times New Roman"/>
          <w:szCs w:val="24"/>
        </w:rPr>
        <w:t xml:space="preserve">τη </w:t>
      </w:r>
      <w:r w:rsidRPr="003E2673">
        <w:rPr>
          <w:rFonts w:eastAsia="Times New Roman" w:cs="Times New Roman"/>
          <w:szCs w:val="24"/>
        </w:rPr>
        <w:t>διαδικασία</w:t>
      </w:r>
      <w:r>
        <w:rPr>
          <w:rFonts w:eastAsia="Times New Roman" w:cs="Times New Roman"/>
          <w:szCs w:val="24"/>
        </w:rPr>
        <w:t>,</w:t>
      </w:r>
      <w:r w:rsidRPr="003E2673">
        <w:rPr>
          <w:rFonts w:eastAsia="Times New Roman" w:cs="Times New Roman"/>
          <w:szCs w:val="24"/>
        </w:rPr>
        <w:t xml:space="preserve"> με προσωποποιημένα χαρακτηριστικά</w:t>
      </w:r>
      <w:r>
        <w:rPr>
          <w:rFonts w:eastAsia="Times New Roman" w:cs="Times New Roman"/>
          <w:szCs w:val="24"/>
        </w:rPr>
        <w:t>,</w:t>
      </w:r>
      <w:r w:rsidRPr="003E2673">
        <w:rPr>
          <w:rFonts w:eastAsia="Times New Roman" w:cs="Times New Roman"/>
          <w:szCs w:val="24"/>
        </w:rPr>
        <w:t xml:space="preserve"> </w:t>
      </w:r>
      <w:r>
        <w:rPr>
          <w:rFonts w:eastAsia="Times New Roman" w:cs="Times New Roman"/>
          <w:szCs w:val="24"/>
        </w:rPr>
        <w:t xml:space="preserve">οφείλω να πω εισαγωγικά </w:t>
      </w:r>
      <w:r w:rsidRPr="003E2673">
        <w:rPr>
          <w:rFonts w:eastAsia="Times New Roman" w:cs="Times New Roman"/>
          <w:szCs w:val="24"/>
        </w:rPr>
        <w:t>ότι</w:t>
      </w:r>
      <w:r>
        <w:rPr>
          <w:rFonts w:eastAsia="Times New Roman" w:cs="Times New Roman"/>
          <w:szCs w:val="24"/>
        </w:rPr>
        <w:t xml:space="preserve"> </w:t>
      </w:r>
      <w:r w:rsidRPr="003E2673">
        <w:rPr>
          <w:rFonts w:eastAsia="Times New Roman" w:cs="Times New Roman"/>
          <w:szCs w:val="24"/>
        </w:rPr>
        <w:t xml:space="preserve">αυτή είναι η αρχική απόφαση </w:t>
      </w:r>
      <w:r>
        <w:rPr>
          <w:rFonts w:eastAsia="Times New Roman" w:cs="Times New Roman"/>
          <w:szCs w:val="24"/>
        </w:rPr>
        <w:t>του Υ</w:t>
      </w:r>
      <w:r w:rsidRPr="003E2673">
        <w:rPr>
          <w:rFonts w:eastAsia="Times New Roman" w:cs="Times New Roman"/>
          <w:szCs w:val="24"/>
        </w:rPr>
        <w:t>πουργικού Συμβουλίου και</w:t>
      </w:r>
      <w:r>
        <w:rPr>
          <w:rFonts w:eastAsia="Times New Roman" w:cs="Times New Roman"/>
          <w:szCs w:val="24"/>
        </w:rPr>
        <w:t xml:space="preserve"> η</w:t>
      </w:r>
      <w:r w:rsidRPr="003E2673">
        <w:rPr>
          <w:rFonts w:eastAsia="Times New Roman" w:cs="Times New Roman"/>
          <w:szCs w:val="24"/>
        </w:rPr>
        <w:t xml:space="preserve"> γραμμή που έχουμε μεταξύ </w:t>
      </w:r>
      <w:r>
        <w:rPr>
          <w:rFonts w:eastAsia="Times New Roman" w:cs="Times New Roman"/>
          <w:szCs w:val="24"/>
        </w:rPr>
        <w:t>μας. Ν</w:t>
      </w:r>
      <w:r w:rsidRPr="003E2673">
        <w:rPr>
          <w:rFonts w:eastAsia="Times New Roman" w:cs="Times New Roman"/>
          <w:szCs w:val="24"/>
        </w:rPr>
        <w:t>ομίζω ότι αυτό έχει να κά</w:t>
      </w:r>
      <w:r w:rsidRPr="003E2673">
        <w:rPr>
          <w:rFonts w:eastAsia="Times New Roman" w:cs="Times New Roman"/>
          <w:szCs w:val="24"/>
        </w:rPr>
        <w:t xml:space="preserve">νει και με </w:t>
      </w:r>
      <w:r>
        <w:rPr>
          <w:rFonts w:eastAsia="Times New Roman" w:cs="Times New Roman"/>
          <w:szCs w:val="24"/>
        </w:rPr>
        <w:t xml:space="preserve">την τοποθέτηση σας, κυρία </w:t>
      </w:r>
      <w:proofErr w:type="spellStart"/>
      <w:r w:rsidRPr="003E2673">
        <w:rPr>
          <w:rFonts w:eastAsia="Times New Roman" w:cs="Times New Roman"/>
          <w:szCs w:val="24"/>
        </w:rPr>
        <w:t>Λυμπεράκη</w:t>
      </w:r>
      <w:proofErr w:type="spellEnd"/>
      <w:r>
        <w:rPr>
          <w:rFonts w:eastAsia="Times New Roman" w:cs="Times New Roman"/>
          <w:szCs w:val="24"/>
        </w:rPr>
        <w:t>, γ</w:t>
      </w:r>
      <w:r w:rsidRPr="003E2673">
        <w:rPr>
          <w:rFonts w:eastAsia="Times New Roman" w:cs="Times New Roman"/>
          <w:szCs w:val="24"/>
        </w:rPr>
        <w:t>ια να ξεκαθαρίσουμε τους κανόνες</w:t>
      </w:r>
      <w:r>
        <w:rPr>
          <w:rFonts w:eastAsia="Times New Roman" w:cs="Times New Roman"/>
          <w:szCs w:val="24"/>
        </w:rPr>
        <w:t>.</w:t>
      </w:r>
    </w:p>
    <w:p w14:paraId="51120495" w14:textId="77777777" w:rsidR="002E1E3E" w:rsidRDefault="00F7095F">
      <w:pPr>
        <w:spacing w:line="600" w:lineRule="auto"/>
        <w:ind w:firstLine="720"/>
        <w:contextualSpacing/>
        <w:jc w:val="both"/>
        <w:rPr>
          <w:rFonts w:eastAsia="Times New Roman" w:cs="Times New Roman"/>
          <w:szCs w:val="24"/>
        </w:rPr>
      </w:pPr>
      <w:r w:rsidRPr="003E2673">
        <w:rPr>
          <w:rFonts w:eastAsia="Times New Roman" w:cs="Times New Roman"/>
          <w:szCs w:val="24"/>
        </w:rPr>
        <w:t>Πρέπει να βρούμε</w:t>
      </w:r>
      <w:r>
        <w:rPr>
          <w:rFonts w:eastAsia="Times New Roman" w:cs="Times New Roman"/>
          <w:szCs w:val="24"/>
        </w:rPr>
        <w:t>,</w:t>
      </w:r>
      <w:r w:rsidRPr="003E2673">
        <w:rPr>
          <w:rFonts w:eastAsia="Times New Roman" w:cs="Times New Roman"/>
          <w:szCs w:val="24"/>
        </w:rPr>
        <w:t xml:space="preserve"> </w:t>
      </w:r>
      <w:r>
        <w:rPr>
          <w:rFonts w:eastAsia="Times New Roman" w:cs="Times New Roman"/>
          <w:szCs w:val="24"/>
        </w:rPr>
        <w:t>λ</w:t>
      </w:r>
      <w:r w:rsidRPr="003E2673">
        <w:rPr>
          <w:rFonts w:eastAsia="Times New Roman" w:cs="Times New Roman"/>
          <w:szCs w:val="24"/>
        </w:rPr>
        <w:t>οιπόν</w:t>
      </w:r>
      <w:r>
        <w:rPr>
          <w:rFonts w:eastAsia="Times New Roman" w:cs="Times New Roman"/>
          <w:szCs w:val="24"/>
        </w:rPr>
        <w:t>,</w:t>
      </w:r>
      <w:r w:rsidRPr="003E2673">
        <w:rPr>
          <w:rFonts w:eastAsia="Times New Roman" w:cs="Times New Roman"/>
          <w:szCs w:val="24"/>
        </w:rPr>
        <w:t xml:space="preserve"> τη σύνθεση σε διάφορα ζητήματα</w:t>
      </w:r>
      <w:r>
        <w:rPr>
          <w:rFonts w:eastAsia="Times New Roman" w:cs="Times New Roman"/>
          <w:szCs w:val="24"/>
        </w:rPr>
        <w:t>, να τα</w:t>
      </w:r>
      <w:r w:rsidRPr="003E2673">
        <w:rPr>
          <w:rFonts w:eastAsia="Times New Roman" w:cs="Times New Roman"/>
          <w:szCs w:val="24"/>
        </w:rPr>
        <w:t xml:space="preserve"> διατυπώσουμε</w:t>
      </w:r>
      <w:r>
        <w:rPr>
          <w:rFonts w:eastAsia="Times New Roman" w:cs="Times New Roman"/>
          <w:szCs w:val="24"/>
        </w:rPr>
        <w:t>, γ</w:t>
      </w:r>
      <w:r w:rsidRPr="003E2673">
        <w:rPr>
          <w:rFonts w:eastAsia="Times New Roman" w:cs="Times New Roman"/>
          <w:szCs w:val="24"/>
        </w:rPr>
        <w:t xml:space="preserve">ιατί δεν θεωρώ ότι αυτό που </w:t>
      </w:r>
      <w:r>
        <w:rPr>
          <w:rFonts w:eastAsia="Times New Roman" w:cs="Times New Roman"/>
          <w:szCs w:val="24"/>
        </w:rPr>
        <w:t>είπε ο κ. Κ</w:t>
      </w:r>
      <w:r w:rsidRPr="003E2673">
        <w:rPr>
          <w:rFonts w:eastAsia="Times New Roman" w:cs="Times New Roman"/>
          <w:szCs w:val="24"/>
        </w:rPr>
        <w:t>αρράς έχει βάση</w:t>
      </w:r>
      <w:r>
        <w:rPr>
          <w:rFonts w:eastAsia="Times New Roman" w:cs="Times New Roman"/>
          <w:szCs w:val="24"/>
        </w:rPr>
        <w:t>. Είναι α</w:t>
      </w:r>
      <w:r w:rsidRPr="003E2673">
        <w:rPr>
          <w:rFonts w:eastAsia="Times New Roman" w:cs="Times New Roman"/>
          <w:szCs w:val="24"/>
        </w:rPr>
        <w:t xml:space="preserve">νούσιο θέμα η σύμβαση για τη </w:t>
      </w:r>
      <w:r w:rsidRPr="003E2673">
        <w:rPr>
          <w:rFonts w:eastAsia="Times New Roman" w:cs="Times New Roman"/>
          <w:szCs w:val="24"/>
        </w:rPr>
        <w:t>βιο</w:t>
      </w:r>
      <w:r w:rsidRPr="003E2673">
        <w:rPr>
          <w:rFonts w:eastAsia="Times New Roman" w:cs="Times New Roman"/>
          <w:szCs w:val="24"/>
        </w:rPr>
        <w:lastRenderedPageBreak/>
        <w:t>ποικιλότητα</w:t>
      </w:r>
      <w:r>
        <w:rPr>
          <w:rFonts w:eastAsia="Times New Roman" w:cs="Times New Roman"/>
          <w:szCs w:val="24"/>
        </w:rPr>
        <w:t>; Ο</w:t>
      </w:r>
      <w:r w:rsidRPr="003E2673">
        <w:rPr>
          <w:rFonts w:eastAsia="Times New Roman" w:cs="Times New Roman"/>
          <w:szCs w:val="24"/>
        </w:rPr>
        <w:t>ι γενετικοί πόροι</w:t>
      </w:r>
      <w:r>
        <w:rPr>
          <w:rFonts w:eastAsia="Times New Roman" w:cs="Times New Roman"/>
          <w:szCs w:val="24"/>
        </w:rPr>
        <w:t>;</w:t>
      </w:r>
      <w:r w:rsidRPr="003E2673">
        <w:rPr>
          <w:rFonts w:eastAsia="Times New Roman" w:cs="Times New Roman"/>
          <w:szCs w:val="24"/>
        </w:rPr>
        <w:t xml:space="preserve"> </w:t>
      </w:r>
      <w:r>
        <w:rPr>
          <w:rFonts w:eastAsia="Times New Roman" w:cs="Times New Roman"/>
          <w:szCs w:val="24"/>
        </w:rPr>
        <w:t>Έ</w:t>
      </w:r>
      <w:r w:rsidRPr="003E2673">
        <w:rPr>
          <w:rFonts w:eastAsia="Times New Roman" w:cs="Times New Roman"/>
          <w:szCs w:val="24"/>
        </w:rPr>
        <w:t xml:space="preserve">χω ακριβώς την αντίθετη άποψη και υπάρχει </w:t>
      </w:r>
      <w:r>
        <w:rPr>
          <w:rFonts w:eastAsia="Times New Roman" w:cs="Times New Roman"/>
          <w:szCs w:val="24"/>
        </w:rPr>
        <w:t>σοβαρότατη</w:t>
      </w:r>
      <w:r w:rsidRPr="003E2673">
        <w:rPr>
          <w:rFonts w:eastAsia="Times New Roman" w:cs="Times New Roman"/>
          <w:szCs w:val="24"/>
        </w:rPr>
        <w:t xml:space="preserve"> σκ</w:t>
      </w:r>
      <w:r>
        <w:rPr>
          <w:rFonts w:eastAsia="Times New Roman" w:cs="Times New Roman"/>
          <w:szCs w:val="24"/>
        </w:rPr>
        <w:t>ο</w:t>
      </w:r>
      <w:r w:rsidRPr="003E2673">
        <w:rPr>
          <w:rFonts w:eastAsia="Times New Roman" w:cs="Times New Roman"/>
          <w:szCs w:val="24"/>
        </w:rPr>
        <w:t>πιμ</w:t>
      </w:r>
      <w:r>
        <w:rPr>
          <w:rFonts w:eastAsia="Times New Roman" w:cs="Times New Roman"/>
          <w:szCs w:val="24"/>
        </w:rPr>
        <w:t>ότητα για να συζητήσουμε</w:t>
      </w:r>
      <w:r w:rsidRPr="003E2673">
        <w:rPr>
          <w:rFonts w:eastAsia="Times New Roman" w:cs="Times New Roman"/>
          <w:szCs w:val="24"/>
        </w:rPr>
        <w:t xml:space="preserve"> κάποια πράγματα</w:t>
      </w:r>
      <w:r>
        <w:rPr>
          <w:rFonts w:eastAsia="Times New Roman" w:cs="Times New Roman"/>
          <w:szCs w:val="24"/>
        </w:rPr>
        <w:t>. Κ</w:t>
      </w:r>
      <w:r w:rsidRPr="003E2673">
        <w:rPr>
          <w:rFonts w:eastAsia="Times New Roman" w:cs="Times New Roman"/>
          <w:szCs w:val="24"/>
        </w:rPr>
        <w:t xml:space="preserve">ατά την </w:t>
      </w:r>
      <w:r>
        <w:rPr>
          <w:rFonts w:eastAsia="Times New Roman" w:cs="Times New Roman"/>
          <w:szCs w:val="24"/>
        </w:rPr>
        <w:t>άποψη της Κυβέρνησης,</w:t>
      </w:r>
      <w:r w:rsidRPr="003E2673">
        <w:rPr>
          <w:rFonts w:eastAsia="Times New Roman" w:cs="Times New Roman"/>
          <w:szCs w:val="24"/>
        </w:rPr>
        <w:t xml:space="preserve"> και το θέμα του αφορολόγητου έχει ουσιαστική βάση και καθολικό χαρακτήρα</w:t>
      </w:r>
      <w:r>
        <w:rPr>
          <w:rFonts w:eastAsia="Times New Roman" w:cs="Times New Roman"/>
          <w:szCs w:val="24"/>
        </w:rPr>
        <w:t xml:space="preserve">. Θα δείτε, </w:t>
      </w:r>
      <w:r>
        <w:rPr>
          <w:rFonts w:eastAsia="Times New Roman" w:cs="Times New Roman"/>
          <w:szCs w:val="24"/>
        </w:rPr>
        <w:t>όμως, τ</w:t>
      </w:r>
      <w:r w:rsidRPr="003E2673">
        <w:rPr>
          <w:rFonts w:eastAsia="Times New Roman" w:cs="Times New Roman"/>
          <w:szCs w:val="24"/>
        </w:rPr>
        <w:t>ην άποψή μας και</w:t>
      </w:r>
      <w:r>
        <w:rPr>
          <w:rFonts w:eastAsia="Times New Roman" w:cs="Times New Roman"/>
          <w:szCs w:val="24"/>
        </w:rPr>
        <w:t xml:space="preserve"> για</w:t>
      </w:r>
      <w:r w:rsidRPr="003E2673">
        <w:rPr>
          <w:rFonts w:eastAsia="Times New Roman" w:cs="Times New Roman"/>
          <w:szCs w:val="24"/>
        </w:rPr>
        <w:t xml:space="preserve"> τις υπουργικές τροπολογίες και </w:t>
      </w:r>
      <w:r>
        <w:rPr>
          <w:rFonts w:eastAsia="Times New Roman" w:cs="Times New Roman"/>
          <w:szCs w:val="24"/>
        </w:rPr>
        <w:t xml:space="preserve">θα τη διατυπώσουμε εδώ, μπροστά σας. </w:t>
      </w:r>
    </w:p>
    <w:p w14:paraId="5112049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Α</w:t>
      </w:r>
      <w:r w:rsidRPr="003E2673">
        <w:rPr>
          <w:rFonts w:eastAsia="Times New Roman" w:cs="Times New Roman"/>
          <w:szCs w:val="24"/>
        </w:rPr>
        <w:t>πό αυτή</w:t>
      </w:r>
      <w:r>
        <w:rPr>
          <w:rFonts w:eastAsia="Times New Roman" w:cs="Times New Roman"/>
          <w:szCs w:val="24"/>
        </w:rPr>
        <w:t>ν</w:t>
      </w:r>
      <w:r w:rsidRPr="003E2673">
        <w:rPr>
          <w:rFonts w:eastAsia="Times New Roman" w:cs="Times New Roman"/>
          <w:szCs w:val="24"/>
        </w:rPr>
        <w:t xml:space="preserve"> την άποψη</w:t>
      </w:r>
      <w:r>
        <w:rPr>
          <w:rFonts w:eastAsia="Times New Roman" w:cs="Times New Roman"/>
          <w:szCs w:val="24"/>
        </w:rPr>
        <w:t>,</w:t>
      </w:r>
      <w:r w:rsidRPr="003E2673">
        <w:rPr>
          <w:rFonts w:eastAsia="Times New Roman" w:cs="Times New Roman"/>
          <w:szCs w:val="24"/>
        </w:rPr>
        <w:t xml:space="preserve"> </w:t>
      </w:r>
      <w:r>
        <w:rPr>
          <w:rFonts w:eastAsia="Times New Roman" w:cs="Times New Roman"/>
          <w:szCs w:val="24"/>
        </w:rPr>
        <w:t>λ</w:t>
      </w:r>
      <w:r w:rsidRPr="003E2673">
        <w:rPr>
          <w:rFonts w:eastAsia="Times New Roman" w:cs="Times New Roman"/>
          <w:szCs w:val="24"/>
        </w:rPr>
        <w:t>οιπόν</w:t>
      </w:r>
      <w:r>
        <w:rPr>
          <w:rFonts w:eastAsia="Times New Roman" w:cs="Times New Roman"/>
          <w:szCs w:val="24"/>
        </w:rPr>
        <w:t>,</w:t>
      </w:r>
      <w:r w:rsidRPr="003E2673">
        <w:rPr>
          <w:rFonts w:eastAsia="Times New Roman" w:cs="Times New Roman"/>
          <w:szCs w:val="24"/>
        </w:rPr>
        <w:t xml:space="preserve"> λειτουργούμε σαφέστατα με υψηλό δημοκρατικό ήθος και με τήρηση των κανόνων της κοινοβουλευτικής λειτουργίας και δεν υπάρχει κα</w:t>
      </w:r>
      <w:r>
        <w:rPr>
          <w:rFonts w:eastAsia="Times New Roman" w:cs="Times New Roman"/>
          <w:szCs w:val="24"/>
        </w:rPr>
        <w:t>μ</w:t>
      </w:r>
      <w:r w:rsidRPr="003E2673">
        <w:rPr>
          <w:rFonts w:eastAsia="Times New Roman" w:cs="Times New Roman"/>
          <w:szCs w:val="24"/>
        </w:rPr>
        <w:t>μία</w:t>
      </w:r>
      <w:r w:rsidRPr="003E2673">
        <w:rPr>
          <w:rFonts w:eastAsia="Times New Roman" w:cs="Times New Roman"/>
          <w:szCs w:val="24"/>
        </w:rPr>
        <w:t xml:space="preserve"> σχέση με όλα αυτά που ακούστηκαν </w:t>
      </w:r>
      <w:r>
        <w:rPr>
          <w:rFonts w:eastAsia="Times New Roman" w:cs="Times New Roman"/>
          <w:szCs w:val="24"/>
        </w:rPr>
        <w:t xml:space="preserve">για τη </w:t>
      </w:r>
      <w:r w:rsidRPr="003E2673">
        <w:rPr>
          <w:rFonts w:eastAsia="Times New Roman" w:cs="Times New Roman"/>
          <w:szCs w:val="24"/>
        </w:rPr>
        <w:t>δημιουργία πολιτικών εντυπώσεων</w:t>
      </w:r>
      <w:r>
        <w:rPr>
          <w:rFonts w:eastAsia="Times New Roman" w:cs="Times New Roman"/>
          <w:szCs w:val="24"/>
        </w:rPr>
        <w:t>, κατά την άποψή μου, όπως συνηθίζεται να γίνεται με τα κόμματα της Α</w:t>
      </w:r>
      <w:r w:rsidRPr="003E2673">
        <w:rPr>
          <w:rFonts w:eastAsia="Times New Roman" w:cs="Times New Roman"/>
          <w:szCs w:val="24"/>
        </w:rPr>
        <w:t>ντιπολίτευσης</w:t>
      </w:r>
      <w:r>
        <w:rPr>
          <w:rFonts w:eastAsia="Times New Roman" w:cs="Times New Roman"/>
          <w:szCs w:val="24"/>
        </w:rPr>
        <w:t>.</w:t>
      </w:r>
    </w:p>
    <w:p w14:paraId="5112049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w:t>
      </w:r>
      <w:r w:rsidRPr="003E2673">
        <w:rPr>
          <w:rFonts w:eastAsia="Times New Roman" w:cs="Times New Roman"/>
          <w:szCs w:val="24"/>
        </w:rPr>
        <w:t>υχαριστώ</w:t>
      </w:r>
      <w:r>
        <w:rPr>
          <w:rFonts w:eastAsia="Times New Roman" w:cs="Times New Roman"/>
          <w:szCs w:val="24"/>
        </w:rPr>
        <w:t>.</w:t>
      </w:r>
    </w:p>
    <w:p w14:paraId="51120498" w14:textId="77777777" w:rsidR="002E1E3E" w:rsidRDefault="00F7095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1120499" w14:textId="77777777" w:rsidR="002E1E3E" w:rsidRDefault="00F7095F">
      <w:pPr>
        <w:spacing w:line="600" w:lineRule="auto"/>
        <w:ind w:firstLine="720"/>
        <w:contextualSpacing/>
        <w:jc w:val="both"/>
        <w:rPr>
          <w:rFonts w:eastAsia="Times New Roman" w:cs="Times New Roman"/>
          <w:szCs w:val="24"/>
        </w:rPr>
      </w:pPr>
      <w:r w:rsidRPr="003E2673">
        <w:rPr>
          <w:rFonts w:eastAsia="Times New Roman" w:cs="Times New Roman"/>
          <w:b/>
          <w:szCs w:val="24"/>
        </w:rPr>
        <w:t>ΠΡΟΕΔΡΕΥΩΝ (Αναστάσιος Κουράκης):</w:t>
      </w:r>
      <w:r>
        <w:rPr>
          <w:rFonts w:eastAsia="Times New Roman" w:cs="Times New Roman"/>
          <w:szCs w:val="24"/>
        </w:rPr>
        <w:t xml:space="preserve"> Ε</w:t>
      </w:r>
      <w:r w:rsidRPr="003E2673">
        <w:rPr>
          <w:rFonts w:eastAsia="Times New Roman" w:cs="Times New Roman"/>
          <w:szCs w:val="24"/>
        </w:rPr>
        <w:t>υχαριστούμ</w:t>
      </w:r>
      <w:r w:rsidRPr="003E2673">
        <w:rPr>
          <w:rFonts w:eastAsia="Times New Roman" w:cs="Times New Roman"/>
          <w:szCs w:val="24"/>
        </w:rPr>
        <w:t>ε</w:t>
      </w:r>
      <w:r>
        <w:rPr>
          <w:rFonts w:eastAsia="Times New Roman" w:cs="Times New Roman"/>
          <w:szCs w:val="24"/>
        </w:rPr>
        <w:t>, κ</w:t>
      </w:r>
      <w:r w:rsidRPr="003E2673">
        <w:rPr>
          <w:rFonts w:eastAsia="Times New Roman" w:cs="Times New Roman"/>
          <w:szCs w:val="24"/>
        </w:rPr>
        <w:t>ύριε Υπουργέ</w:t>
      </w:r>
      <w:r>
        <w:rPr>
          <w:rFonts w:eastAsia="Times New Roman" w:cs="Times New Roman"/>
          <w:szCs w:val="24"/>
        </w:rPr>
        <w:t>.</w:t>
      </w:r>
    </w:p>
    <w:p w14:paraId="5112049A"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Ν</w:t>
      </w:r>
      <w:r w:rsidRPr="003E2673">
        <w:rPr>
          <w:rFonts w:eastAsia="Times New Roman" w:cs="Times New Roman"/>
          <w:szCs w:val="24"/>
        </w:rPr>
        <w:t>α δώσουμε το</w:t>
      </w:r>
      <w:r>
        <w:rPr>
          <w:rFonts w:eastAsia="Times New Roman" w:cs="Times New Roman"/>
          <w:szCs w:val="24"/>
        </w:rPr>
        <w:t>ν</w:t>
      </w:r>
      <w:r w:rsidRPr="003E2673">
        <w:rPr>
          <w:rFonts w:eastAsia="Times New Roman" w:cs="Times New Roman"/>
          <w:szCs w:val="24"/>
        </w:rPr>
        <w:t xml:space="preserve"> λόγο στον Υπουργό</w:t>
      </w:r>
      <w:r>
        <w:rPr>
          <w:rFonts w:eastAsia="Times New Roman" w:cs="Times New Roman"/>
          <w:szCs w:val="24"/>
        </w:rPr>
        <w:t xml:space="preserve"> κ. </w:t>
      </w:r>
      <w:proofErr w:type="spellStart"/>
      <w:r>
        <w:rPr>
          <w:rFonts w:eastAsia="Times New Roman" w:cs="Times New Roman"/>
          <w:szCs w:val="24"/>
        </w:rPr>
        <w:t>Χ</w:t>
      </w:r>
      <w:r w:rsidRPr="003E2673">
        <w:rPr>
          <w:rFonts w:eastAsia="Times New Roman" w:cs="Times New Roman"/>
          <w:szCs w:val="24"/>
        </w:rPr>
        <w:t>αρίτση</w:t>
      </w:r>
      <w:proofErr w:type="spellEnd"/>
      <w:r w:rsidRPr="003E2673">
        <w:rPr>
          <w:rFonts w:eastAsia="Times New Roman" w:cs="Times New Roman"/>
          <w:szCs w:val="24"/>
        </w:rPr>
        <w:t xml:space="preserve"> για να </w:t>
      </w:r>
      <w:r>
        <w:rPr>
          <w:rFonts w:eastAsia="Times New Roman" w:cs="Times New Roman"/>
          <w:szCs w:val="24"/>
        </w:rPr>
        <w:t>μας αναπτύξει το σκεπτικό μ</w:t>
      </w:r>
      <w:r w:rsidRPr="003E2673">
        <w:rPr>
          <w:rFonts w:eastAsia="Times New Roman" w:cs="Times New Roman"/>
          <w:szCs w:val="24"/>
        </w:rPr>
        <w:t>ιας υπουργικής τροπολογίας</w:t>
      </w:r>
      <w:r>
        <w:rPr>
          <w:rFonts w:eastAsia="Times New Roman" w:cs="Times New Roman"/>
          <w:szCs w:val="24"/>
        </w:rPr>
        <w:t>,</w:t>
      </w:r>
      <w:r w:rsidRPr="003E2673">
        <w:rPr>
          <w:rFonts w:eastAsia="Times New Roman" w:cs="Times New Roman"/>
          <w:szCs w:val="24"/>
        </w:rPr>
        <w:t xml:space="preserve"> που </w:t>
      </w:r>
      <w:r w:rsidRPr="003E2673">
        <w:rPr>
          <w:rFonts w:eastAsia="Times New Roman" w:cs="Times New Roman"/>
          <w:szCs w:val="24"/>
        </w:rPr>
        <w:lastRenderedPageBreak/>
        <w:t>υπογράφ</w:t>
      </w:r>
      <w:r>
        <w:rPr>
          <w:rFonts w:eastAsia="Times New Roman" w:cs="Times New Roman"/>
          <w:szCs w:val="24"/>
        </w:rPr>
        <w:t>ουν</w:t>
      </w:r>
      <w:r w:rsidRPr="003E2673">
        <w:rPr>
          <w:rFonts w:eastAsia="Times New Roman" w:cs="Times New Roman"/>
          <w:szCs w:val="24"/>
        </w:rPr>
        <w:t xml:space="preserve"> ο </w:t>
      </w:r>
      <w:r>
        <w:rPr>
          <w:rFonts w:eastAsia="Times New Roman" w:cs="Times New Roman"/>
          <w:szCs w:val="24"/>
        </w:rPr>
        <w:t xml:space="preserve">κ. </w:t>
      </w:r>
      <w:proofErr w:type="spellStart"/>
      <w:r>
        <w:rPr>
          <w:rFonts w:eastAsia="Times New Roman" w:cs="Times New Roman"/>
          <w:szCs w:val="24"/>
        </w:rPr>
        <w:t>Χ</w:t>
      </w:r>
      <w:r w:rsidRPr="003E2673">
        <w:rPr>
          <w:rFonts w:eastAsia="Times New Roman" w:cs="Times New Roman"/>
          <w:szCs w:val="24"/>
        </w:rPr>
        <w:t>αρίτσης</w:t>
      </w:r>
      <w:proofErr w:type="spellEnd"/>
      <w:r>
        <w:rPr>
          <w:rFonts w:eastAsia="Times New Roman" w:cs="Times New Roman"/>
          <w:szCs w:val="24"/>
        </w:rPr>
        <w:t>,</w:t>
      </w:r>
      <w:r w:rsidRPr="003E2673">
        <w:rPr>
          <w:rFonts w:eastAsia="Times New Roman" w:cs="Times New Roman"/>
          <w:szCs w:val="24"/>
        </w:rPr>
        <w:t xml:space="preserve"> ο </w:t>
      </w:r>
      <w:r>
        <w:rPr>
          <w:rFonts w:eastAsia="Times New Roman" w:cs="Times New Roman"/>
          <w:szCs w:val="24"/>
        </w:rPr>
        <w:t xml:space="preserve">κ. </w:t>
      </w:r>
      <w:proofErr w:type="spellStart"/>
      <w:r>
        <w:rPr>
          <w:rFonts w:eastAsia="Times New Roman" w:cs="Times New Roman"/>
          <w:szCs w:val="24"/>
        </w:rPr>
        <w:t>Τσακαλώτος</w:t>
      </w:r>
      <w:proofErr w:type="spellEnd"/>
      <w:r>
        <w:rPr>
          <w:rFonts w:eastAsia="Times New Roman" w:cs="Times New Roman"/>
          <w:szCs w:val="24"/>
        </w:rPr>
        <w:t xml:space="preserve">, </w:t>
      </w:r>
      <w:r w:rsidRPr="003E2673">
        <w:rPr>
          <w:rFonts w:eastAsia="Times New Roman" w:cs="Times New Roman"/>
          <w:szCs w:val="24"/>
        </w:rPr>
        <w:t xml:space="preserve">η </w:t>
      </w:r>
      <w:r>
        <w:rPr>
          <w:rFonts w:eastAsia="Times New Roman" w:cs="Times New Roman"/>
          <w:szCs w:val="24"/>
        </w:rPr>
        <w:t>κ. Ξ</w:t>
      </w:r>
      <w:r w:rsidRPr="003E2673">
        <w:rPr>
          <w:rFonts w:eastAsia="Times New Roman" w:cs="Times New Roman"/>
          <w:szCs w:val="24"/>
        </w:rPr>
        <w:t xml:space="preserve">ενογιαννακοπούλου και ο </w:t>
      </w:r>
      <w:r>
        <w:rPr>
          <w:rFonts w:eastAsia="Times New Roman" w:cs="Times New Roman"/>
          <w:szCs w:val="24"/>
        </w:rPr>
        <w:t xml:space="preserve">κ. </w:t>
      </w:r>
      <w:proofErr w:type="spellStart"/>
      <w:r>
        <w:rPr>
          <w:rFonts w:eastAsia="Times New Roman" w:cs="Times New Roman"/>
          <w:szCs w:val="24"/>
        </w:rPr>
        <w:t>Χ</w:t>
      </w:r>
      <w:r w:rsidRPr="003E2673">
        <w:rPr>
          <w:rFonts w:eastAsia="Times New Roman" w:cs="Times New Roman"/>
          <w:szCs w:val="24"/>
        </w:rPr>
        <w:t>ουλιαράκης</w:t>
      </w:r>
      <w:proofErr w:type="spellEnd"/>
      <w:r>
        <w:rPr>
          <w:rFonts w:eastAsia="Times New Roman" w:cs="Times New Roman"/>
          <w:szCs w:val="24"/>
        </w:rPr>
        <w:t>.</w:t>
      </w:r>
    </w:p>
    <w:p w14:paraId="5112049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5112049C" w14:textId="77777777" w:rsidR="002E1E3E" w:rsidRDefault="00F7095F">
      <w:pPr>
        <w:spacing w:line="600" w:lineRule="auto"/>
        <w:ind w:firstLine="720"/>
        <w:contextualSpacing/>
        <w:jc w:val="both"/>
        <w:rPr>
          <w:rFonts w:eastAsia="Times New Roman" w:cs="Times New Roman"/>
          <w:szCs w:val="24"/>
        </w:rPr>
      </w:pPr>
      <w:r w:rsidRPr="00FB1339">
        <w:rPr>
          <w:rFonts w:eastAsia="Times New Roman" w:cs="Times New Roman"/>
          <w:b/>
          <w:szCs w:val="24"/>
        </w:rPr>
        <w:t>ΑΛΕΞ</w:t>
      </w:r>
      <w:r>
        <w:rPr>
          <w:rFonts w:eastAsia="Times New Roman" w:cs="Times New Roman"/>
          <w:b/>
          <w:szCs w:val="24"/>
        </w:rPr>
        <w:t>ΗΣ</w:t>
      </w:r>
      <w:r w:rsidRPr="00FB1339">
        <w:rPr>
          <w:rFonts w:eastAsia="Times New Roman" w:cs="Times New Roman"/>
          <w:b/>
          <w:szCs w:val="24"/>
        </w:rPr>
        <w:t xml:space="preserve"> </w:t>
      </w:r>
      <w:r w:rsidRPr="00FB1339">
        <w:rPr>
          <w:rFonts w:eastAsia="Times New Roman" w:cs="Times New Roman"/>
          <w:b/>
          <w:szCs w:val="24"/>
        </w:rPr>
        <w:t>Χ</w:t>
      </w:r>
      <w:r w:rsidRPr="00FB1339">
        <w:rPr>
          <w:rFonts w:eastAsia="Times New Roman" w:cs="Times New Roman"/>
          <w:b/>
          <w:szCs w:val="24"/>
        </w:rPr>
        <w:t>ΑΡΙΤΣΗΣ (Υπουργός Εσωτερικών):</w:t>
      </w:r>
      <w:r>
        <w:rPr>
          <w:rFonts w:eastAsia="Times New Roman" w:cs="Times New Roman"/>
          <w:b/>
          <w:szCs w:val="24"/>
        </w:rPr>
        <w:t xml:space="preserve"> </w:t>
      </w:r>
      <w:r w:rsidRPr="003E2673">
        <w:rPr>
          <w:rFonts w:eastAsia="Times New Roman" w:cs="Times New Roman"/>
          <w:szCs w:val="24"/>
        </w:rPr>
        <w:t>Ευχαριστώ</w:t>
      </w:r>
      <w:r>
        <w:rPr>
          <w:rFonts w:eastAsia="Times New Roman" w:cs="Times New Roman"/>
          <w:szCs w:val="24"/>
        </w:rPr>
        <w:t>,</w:t>
      </w:r>
      <w:r w:rsidRPr="003E2673">
        <w:rPr>
          <w:rFonts w:eastAsia="Times New Roman" w:cs="Times New Roman"/>
          <w:szCs w:val="24"/>
        </w:rPr>
        <w:t xml:space="preserve"> κύριε </w:t>
      </w:r>
      <w:r>
        <w:rPr>
          <w:rFonts w:eastAsia="Times New Roman" w:cs="Times New Roman"/>
          <w:szCs w:val="24"/>
        </w:rPr>
        <w:t>Π</w:t>
      </w:r>
      <w:r w:rsidRPr="003E2673">
        <w:rPr>
          <w:rFonts w:eastAsia="Times New Roman" w:cs="Times New Roman"/>
          <w:szCs w:val="24"/>
        </w:rPr>
        <w:t>ρόεδρε</w:t>
      </w:r>
      <w:r>
        <w:rPr>
          <w:rFonts w:eastAsia="Times New Roman" w:cs="Times New Roman"/>
          <w:szCs w:val="24"/>
        </w:rPr>
        <w:t>.</w:t>
      </w:r>
    </w:p>
    <w:p w14:paraId="5112049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Π</w:t>
      </w:r>
      <w:r w:rsidRPr="003E2673">
        <w:rPr>
          <w:rFonts w:eastAsia="Times New Roman" w:cs="Times New Roman"/>
          <w:szCs w:val="24"/>
        </w:rPr>
        <w:t>αρ</w:t>
      </w:r>
      <w:r>
        <w:rPr>
          <w:rFonts w:eastAsia="Times New Roman" w:cs="Times New Roman"/>
          <w:szCs w:val="24"/>
        </w:rPr>
        <w:t xml:space="preserve">’ </w:t>
      </w:r>
      <w:r w:rsidRPr="003E2673">
        <w:rPr>
          <w:rFonts w:eastAsia="Times New Roman" w:cs="Times New Roman"/>
          <w:szCs w:val="24"/>
        </w:rPr>
        <w:t>ότι</w:t>
      </w:r>
      <w:r>
        <w:rPr>
          <w:rFonts w:eastAsia="Times New Roman" w:cs="Times New Roman"/>
          <w:szCs w:val="24"/>
        </w:rPr>
        <w:t>,</w:t>
      </w:r>
      <w:r w:rsidRPr="003E2673">
        <w:rPr>
          <w:rFonts w:eastAsia="Times New Roman" w:cs="Times New Roman"/>
          <w:szCs w:val="24"/>
        </w:rPr>
        <w:t xml:space="preserve"> με κάλυψε πλήρως ο συνάδελφός μου</w:t>
      </w:r>
      <w:r>
        <w:rPr>
          <w:rFonts w:eastAsia="Times New Roman" w:cs="Times New Roman"/>
          <w:szCs w:val="24"/>
        </w:rPr>
        <w:t>,</w:t>
      </w:r>
      <w:r w:rsidRPr="003E2673">
        <w:rPr>
          <w:rFonts w:eastAsia="Times New Roman" w:cs="Times New Roman"/>
          <w:szCs w:val="24"/>
        </w:rPr>
        <w:t xml:space="preserve"> ο Ανα</w:t>
      </w:r>
      <w:r>
        <w:rPr>
          <w:rFonts w:eastAsia="Times New Roman" w:cs="Times New Roman"/>
          <w:szCs w:val="24"/>
        </w:rPr>
        <w:t xml:space="preserve">πληρωτής Υπουργός Περιβάλλοντος κ. </w:t>
      </w:r>
      <w:proofErr w:type="spellStart"/>
      <w:r>
        <w:rPr>
          <w:rFonts w:eastAsia="Times New Roman" w:cs="Times New Roman"/>
          <w:szCs w:val="24"/>
        </w:rPr>
        <w:t>Φ</w:t>
      </w:r>
      <w:r w:rsidRPr="003E2673">
        <w:rPr>
          <w:rFonts w:eastAsia="Times New Roman" w:cs="Times New Roman"/>
          <w:szCs w:val="24"/>
        </w:rPr>
        <w:t>άμελλος</w:t>
      </w:r>
      <w:proofErr w:type="spellEnd"/>
      <w:r>
        <w:rPr>
          <w:rFonts w:eastAsia="Times New Roman" w:cs="Times New Roman"/>
          <w:szCs w:val="24"/>
        </w:rPr>
        <w:t>,</w:t>
      </w:r>
      <w:r w:rsidRPr="003E2673">
        <w:rPr>
          <w:rFonts w:eastAsia="Times New Roman" w:cs="Times New Roman"/>
          <w:szCs w:val="24"/>
        </w:rPr>
        <w:t xml:space="preserve"> επιτρέψτε μου πριν παρουσιάσω την εν λόγω τροπολογία να κάνω ένα </w:t>
      </w:r>
      <w:r>
        <w:rPr>
          <w:rFonts w:eastAsia="Times New Roman" w:cs="Times New Roman"/>
          <w:szCs w:val="24"/>
        </w:rPr>
        <w:t>σχόλιο, ε</w:t>
      </w:r>
      <w:r w:rsidRPr="003E2673">
        <w:rPr>
          <w:rFonts w:eastAsia="Times New Roman" w:cs="Times New Roman"/>
          <w:szCs w:val="24"/>
        </w:rPr>
        <w:t xml:space="preserve">πειδή ακούστηκαν πολλά νωρίτερα στην </w:t>
      </w:r>
      <w:r>
        <w:rPr>
          <w:rFonts w:eastAsia="Times New Roman" w:cs="Times New Roman"/>
          <w:szCs w:val="24"/>
        </w:rPr>
        <w:t>Α</w:t>
      </w:r>
      <w:r w:rsidRPr="003E2673">
        <w:rPr>
          <w:rFonts w:eastAsia="Times New Roman" w:cs="Times New Roman"/>
          <w:szCs w:val="24"/>
        </w:rPr>
        <w:t>ίθουσα</w:t>
      </w:r>
      <w:r>
        <w:rPr>
          <w:rFonts w:eastAsia="Times New Roman" w:cs="Times New Roman"/>
          <w:szCs w:val="24"/>
        </w:rPr>
        <w:t>,</w:t>
      </w:r>
      <w:r w:rsidRPr="003E2673">
        <w:rPr>
          <w:rFonts w:eastAsia="Times New Roman" w:cs="Times New Roman"/>
          <w:szCs w:val="24"/>
        </w:rPr>
        <w:t xml:space="preserve"> ακούστηκαν πολλά και τις προηγούμενες ημέρες</w:t>
      </w:r>
      <w:r>
        <w:rPr>
          <w:rFonts w:eastAsia="Times New Roman" w:cs="Times New Roman"/>
          <w:szCs w:val="24"/>
        </w:rPr>
        <w:t>.</w:t>
      </w:r>
    </w:p>
    <w:p w14:paraId="5112049E"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Είχα την εντύπωση ότι η α</w:t>
      </w:r>
      <w:r w:rsidRPr="003E2673">
        <w:rPr>
          <w:rFonts w:eastAsia="Times New Roman" w:cs="Times New Roman"/>
          <w:szCs w:val="24"/>
        </w:rPr>
        <w:t xml:space="preserve">ναπαραγωγή </w:t>
      </w:r>
      <w:r>
        <w:rPr>
          <w:rFonts w:eastAsia="Times New Roman" w:cs="Times New Roman"/>
          <w:szCs w:val="24"/>
          <w:lang w:val="en-US"/>
        </w:rPr>
        <w:t>fake</w:t>
      </w:r>
      <w:r w:rsidRPr="00FB1339">
        <w:rPr>
          <w:rFonts w:eastAsia="Times New Roman" w:cs="Times New Roman"/>
          <w:szCs w:val="24"/>
        </w:rPr>
        <w:t xml:space="preserve"> </w:t>
      </w:r>
      <w:r>
        <w:rPr>
          <w:rFonts w:eastAsia="Times New Roman" w:cs="Times New Roman"/>
          <w:szCs w:val="24"/>
          <w:lang w:val="en-US"/>
        </w:rPr>
        <w:t>news</w:t>
      </w:r>
      <w:r w:rsidRPr="00FB1339">
        <w:rPr>
          <w:rFonts w:eastAsia="Times New Roman" w:cs="Times New Roman"/>
          <w:szCs w:val="24"/>
        </w:rPr>
        <w:t xml:space="preserve"> </w:t>
      </w:r>
      <w:r>
        <w:rPr>
          <w:rFonts w:eastAsia="Times New Roman" w:cs="Times New Roman"/>
          <w:szCs w:val="24"/>
        </w:rPr>
        <w:t xml:space="preserve">και </w:t>
      </w:r>
      <w:r w:rsidRPr="003E2673">
        <w:rPr>
          <w:rFonts w:eastAsia="Times New Roman" w:cs="Times New Roman"/>
          <w:szCs w:val="24"/>
        </w:rPr>
        <w:t xml:space="preserve">η συνωμοσιολογία ήταν μέρος της προεκλογικής στρατηγικής της </w:t>
      </w:r>
      <w:r>
        <w:rPr>
          <w:rFonts w:eastAsia="Times New Roman" w:cs="Times New Roman"/>
          <w:szCs w:val="24"/>
        </w:rPr>
        <w:t>Α</w:t>
      </w:r>
      <w:r w:rsidRPr="003E2673">
        <w:rPr>
          <w:rFonts w:eastAsia="Times New Roman" w:cs="Times New Roman"/>
          <w:szCs w:val="24"/>
        </w:rPr>
        <w:t>ντιπολίτευσης</w:t>
      </w:r>
      <w:r>
        <w:rPr>
          <w:rFonts w:eastAsia="Times New Roman" w:cs="Times New Roman"/>
          <w:szCs w:val="24"/>
        </w:rPr>
        <w:t>. Φ</w:t>
      </w:r>
      <w:r w:rsidRPr="003E2673">
        <w:rPr>
          <w:rFonts w:eastAsia="Times New Roman" w:cs="Times New Roman"/>
          <w:szCs w:val="24"/>
        </w:rPr>
        <w:t xml:space="preserve">αίνεται ότι για κάποιους </w:t>
      </w:r>
      <w:r>
        <w:rPr>
          <w:rFonts w:eastAsia="Times New Roman" w:cs="Times New Roman"/>
          <w:szCs w:val="24"/>
        </w:rPr>
        <w:t>-</w:t>
      </w:r>
      <w:r w:rsidRPr="003E2673">
        <w:rPr>
          <w:rFonts w:eastAsia="Times New Roman" w:cs="Times New Roman"/>
          <w:szCs w:val="24"/>
        </w:rPr>
        <w:t>και από όσ</w:t>
      </w:r>
      <w:r w:rsidRPr="003E2673">
        <w:rPr>
          <w:rFonts w:eastAsia="Times New Roman" w:cs="Times New Roman"/>
          <w:szCs w:val="24"/>
        </w:rPr>
        <w:t>ους μίλησα</w:t>
      </w:r>
      <w:r>
        <w:rPr>
          <w:rFonts w:eastAsia="Times New Roman" w:cs="Times New Roman"/>
          <w:szCs w:val="24"/>
        </w:rPr>
        <w:t>ν</w:t>
      </w:r>
      <w:r w:rsidRPr="003E2673">
        <w:rPr>
          <w:rFonts w:eastAsia="Times New Roman" w:cs="Times New Roman"/>
          <w:szCs w:val="24"/>
        </w:rPr>
        <w:t xml:space="preserve"> νωρίτερα</w:t>
      </w:r>
      <w:r>
        <w:rPr>
          <w:rFonts w:eastAsia="Times New Roman" w:cs="Times New Roman"/>
          <w:szCs w:val="24"/>
        </w:rPr>
        <w:t>,</w:t>
      </w:r>
      <w:r w:rsidRPr="003E2673">
        <w:rPr>
          <w:rFonts w:eastAsia="Times New Roman" w:cs="Times New Roman"/>
          <w:szCs w:val="24"/>
        </w:rPr>
        <w:t xml:space="preserve"> οι οποίοι </w:t>
      </w:r>
      <w:r>
        <w:rPr>
          <w:rFonts w:eastAsia="Times New Roman" w:cs="Times New Roman"/>
          <w:szCs w:val="24"/>
        </w:rPr>
        <w:t>δ</w:t>
      </w:r>
      <w:r w:rsidRPr="003E2673">
        <w:rPr>
          <w:rFonts w:eastAsia="Times New Roman" w:cs="Times New Roman"/>
          <w:szCs w:val="24"/>
        </w:rPr>
        <w:t xml:space="preserve">υστυχώς αποχώρησαν </w:t>
      </w:r>
      <w:r>
        <w:rPr>
          <w:rFonts w:eastAsia="Times New Roman" w:cs="Times New Roman"/>
          <w:szCs w:val="24"/>
        </w:rPr>
        <w:t>και δεν έμειναν για να ακούσουν</w:t>
      </w:r>
      <w:r w:rsidRPr="003E2673">
        <w:rPr>
          <w:rFonts w:eastAsia="Times New Roman" w:cs="Times New Roman"/>
          <w:szCs w:val="24"/>
        </w:rPr>
        <w:t xml:space="preserve"> τον αντίλογο</w:t>
      </w:r>
      <w:r>
        <w:rPr>
          <w:rFonts w:eastAsia="Times New Roman" w:cs="Times New Roman"/>
          <w:szCs w:val="24"/>
        </w:rPr>
        <w:t>-</w:t>
      </w:r>
      <w:r w:rsidRPr="003E2673">
        <w:rPr>
          <w:rFonts w:eastAsia="Times New Roman" w:cs="Times New Roman"/>
          <w:szCs w:val="24"/>
        </w:rPr>
        <w:t xml:space="preserve"> αποτελεί πλέον </w:t>
      </w:r>
      <w:r w:rsidRPr="00FB1339">
        <w:rPr>
          <w:rFonts w:eastAsia="Times New Roman" w:cs="Times New Roman"/>
          <w:szCs w:val="24"/>
        </w:rPr>
        <w:t>δευτέρα φύσις</w:t>
      </w:r>
      <w:r>
        <w:rPr>
          <w:rFonts w:eastAsia="Times New Roman" w:cs="Times New Roman"/>
          <w:szCs w:val="24"/>
        </w:rPr>
        <w:t xml:space="preserve"> </w:t>
      </w:r>
      <w:r w:rsidRPr="003E2673">
        <w:rPr>
          <w:rFonts w:eastAsia="Times New Roman" w:cs="Times New Roman"/>
          <w:szCs w:val="24"/>
        </w:rPr>
        <w:t>αυτή η διαδικασία της συνωμοσιολογίας</w:t>
      </w:r>
      <w:r>
        <w:rPr>
          <w:rFonts w:eastAsia="Times New Roman" w:cs="Times New Roman"/>
          <w:szCs w:val="24"/>
        </w:rPr>
        <w:t xml:space="preserve">. </w:t>
      </w:r>
    </w:p>
    <w:p w14:paraId="5112049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Τ</w:t>
      </w:r>
      <w:r w:rsidRPr="003E2673">
        <w:rPr>
          <w:rFonts w:eastAsia="Times New Roman" w:cs="Times New Roman"/>
          <w:szCs w:val="24"/>
        </w:rPr>
        <w:t xml:space="preserve">α πράγματα είναι πάρα πολύ </w:t>
      </w:r>
      <w:r>
        <w:rPr>
          <w:rFonts w:eastAsia="Times New Roman" w:cs="Times New Roman"/>
          <w:szCs w:val="24"/>
        </w:rPr>
        <w:t>α</w:t>
      </w:r>
      <w:r w:rsidRPr="003E2673">
        <w:rPr>
          <w:rFonts w:eastAsia="Times New Roman" w:cs="Times New Roman"/>
          <w:szCs w:val="24"/>
        </w:rPr>
        <w:t>πλά</w:t>
      </w:r>
      <w:r>
        <w:rPr>
          <w:rFonts w:eastAsia="Times New Roman" w:cs="Times New Roman"/>
          <w:szCs w:val="24"/>
        </w:rPr>
        <w:t>.</w:t>
      </w:r>
      <w:r w:rsidRPr="003E2673">
        <w:rPr>
          <w:rFonts w:eastAsia="Times New Roman" w:cs="Times New Roman"/>
          <w:szCs w:val="24"/>
        </w:rPr>
        <w:t xml:space="preserve"> </w:t>
      </w:r>
      <w:r>
        <w:rPr>
          <w:rFonts w:eastAsia="Times New Roman" w:cs="Times New Roman"/>
          <w:szCs w:val="24"/>
        </w:rPr>
        <w:t>Ο Π</w:t>
      </w:r>
      <w:r w:rsidRPr="003E2673">
        <w:rPr>
          <w:rFonts w:eastAsia="Times New Roman" w:cs="Times New Roman"/>
          <w:szCs w:val="24"/>
        </w:rPr>
        <w:t xml:space="preserve">ρωθυπουργός επέδειξε το βράδυ των </w:t>
      </w:r>
      <w:r>
        <w:rPr>
          <w:rFonts w:eastAsia="Times New Roman" w:cs="Times New Roman"/>
          <w:szCs w:val="24"/>
        </w:rPr>
        <w:t>ε</w:t>
      </w:r>
      <w:r w:rsidRPr="003E2673">
        <w:rPr>
          <w:rFonts w:eastAsia="Times New Roman" w:cs="Times New Roman"/>
          <w:szCs w:val="24"/>
        </w:rPr>
        <w:t xml:space="preserve">υρωεκλογών </w:t>
      </w:r>
      <w:r w:rsidRPr="003E2673">
        <w:rPr>
          <w:rFonts w:eastAsia="Times New Roman" w:cs="Times New Roman"/>
          <w:szCs w:val="24"/>
        </w:rPr>
        <w:t>της 26</w:t>
      </w:r>
      <w:r w:rsidRPr="00FB1339">
        <w:rPr>
          <w:rFonts w:eastAsia="Times New Roman" w:cs="Times New Roman"/>
          <w:szCs w:val="24"/>
          <w:vertAlign w:val="superscript"/>
        </w:rPr>
        <w:t>ης</w:t>
      </w:r>
      <w:r>
        <w:rPr>
          <w:rFonts w:eastAsia="Times New Roman" w:cs="Times New Roman"/>
          <w:szCs w:val="24"/>
        </w:rPr>
        <w:t xml:space="preserve"> </w:t>
      </w:r>
      <w:r w:rsidRPr="003E2673">
        <w:rPr>
          <w:rFonts w:eastAsia="Times New Roman" w:cs="Times New Roman"/>
          <w:szCs w:val="24"/>
        </w:rPr>
        <w:t>Μαΐου την πολι</w:t>
      </w:r>
      <w:r w:rsidRPr="003E2673">
        <w:rPr>
          <w:rFonts w:eastAsia="Times New Roman" w:cs="Times New Roman"/>
          <w:szCs w:val="24"/>
        </w:rPr>
        <w:lastRenderedPageBreak/>
        <w:t xml:space="preserve">τική γενναιότητα </w:t>
      </w:r>
      <w:r>
        <w:rPr>
          <w:rFonts w:eastAsia="Times New Roman" w:cs="Times New Roman"/>
          <w:szCs w:val="24"/>
        </w:rPr>
        <w:t>-</w:t>
      </w:r>
      <w:r w:rsidRPr="003E2673">
        <w:rPr>
          <w:rFonts w:eastAsia="Times New Roman" w:cs="Times New Roman"/>
          <w:szCs w:val="24"/>
        </w:rPr>
        <w:t>που αλήθεια</w:t>
      </w:r>
      <w:r>
        <w:rPr>
          <w:rFonts w:eastAsia="Times New Roman" w:cs="Times New Roman"/>
          <w:szCs w:val="24"/>
        </w:rPr>
        <w:t>,</w:t>
      </w:r>
      <w:r w:rsidRPr="003E2673">
        <w:rPr>
          <w:rFonts w:eastAsia="Times New Roman" w:cs="Times New Roman"/>
          <w:szCs w:val="24"/>
        </w:rPr>
        <w:t xml:space="preserve"> </w:t>
      </w:r>
      <w:proofErr w:type="spellStart"/>
      <w:r w:rsidRPr="00FB1339">
        <w:rPr>
          <w:rFonts w:eastAsia="Times New Roman" w:cs="Times New Roman"/>
          <w:szCs w:val="24"/>
        </w:rPr>
        <w:t>ειρήσθω</w:t>
      </w:r>
      <w:proofErr w:type="spellEnd"/>
      <w:r w:rsidRPr="00FB1339">
        <w:rPr>
          <w:rFonts w:eastAsia="Times New Roman" w:cs="Times New Roman"/>
          <w:szCs w:val="24"/>
        </w:rPr>
        <w:t xml:space="preserve"> εν </w:t>
      </w:r>
      <w:proofErr w:type="spellStart"/>
      <w:r w:rsidRPr="00FB1339">
        <w:rPr>
          <w:rFonts w:eastAsia="Times New Roman" w:cs="Times New Roman"/>
          <w:szCs w:val="24"/>
        </w:rPr>
        <w:t>παρόδω</w:t>
      </w:r>
      <w:proofErr w:type="spellEnd"/>
      <w:r>
        <w:rPr>
          <w:rFonts w:eastAsia="Times New Roman" w:cs="Times New Roman"/>
          <w:szCs w:val="24"/>
        </w:rPr>
        <w:t>, πολύ αμφιβάλλω αν θα επιδείκνυ</w:t>
      </w:r>
      <w:r w:rsidRPr="003E2673">
        <w:rPr>
          <w:rFonts w:eastAsia="Times New Roman" w:cs="Times New Roman"/>
          <w:szCs w:val="24"/>
        </w:rPr>
        <w:t>αν αυτοί οι οποίοι μας κατηγορούν τώρα για την κοινοβουλευτική διαδικασία που βρίσκεται σε εξέλιξη</w:t>
      </w:r>
      <w:r>
        <w:rPr>
          <w:rFonts w:eastAsia="Times New Roman" w:cs="Times New Roman"/>
          <w:szCs w:val="24"/>
        </w:rPr>
        <w:t xml:space="preserve">- </w:t>
      </w:r>
      <w:r w:rsidRPr="003E2673">
        <w:rPr>
          <w:rFonts w:eastAsia="Times New Roman" w:cs="Times New Roman"/>
          <w:szCs w:val="24"/>
        </w:rPr>
        <w:t>να ανακοινώσει ότι η χώρα</w:t>
      </w:r>
      <w:r>
        <w:rPr>
          <w:rFonts w:eastAsia="Times New Roman" w:cs="Times New Roman"/>
          <w:szCs w:val="24"/>
        </w:rPr>
        <w:t>,</w:t>
      </w:r>
      <w:r w:rsidRPr="003E2673">
        <w:rPr>
          <w:rFonts w:eastAsia="Times New Roman" w:cs="Times New Roman"/>
          <w:szCs w:val="24"/>
        </w:rPr>
        <w:t xml:space="preserve"> με συντεταγμένο τρόπο</w:t>
      </w:r>
      <w:r>
        <w:rPr>
          <w:rFonts w:eastAsia="Times New Roman" w:cs="Times New Roman"/>
          <w:szCs w:val="24"/>
        </w:rPr>
        <w:t>,</w:t>
      </w:r>
      <w:r w:rsidRPr="003E2673">
        <w:rPr>
          <w:rFonts w:eastAsia="Times New Roman" w:cs="Times New Roman"/>
          <w:szCs w:val="24"/>
        </w:rPr>
        <w:t xml:space="preserve"> θα οδηγηθ</w:t>
      </w:r>
      <w:r w:rsidRPr="003E2673">
        <w:rPr>
          <w:rFonts w:eastAsia="Times New Roman" w:cs="Times New Roman"/>
          <w:szCs w:val="24"/>
        </w:rPr>
        <w:t>εί σε εκλογές</w:t>
      </w:r>
      <w:r>
        <w:rPr>
          <w:rFonts w:eastAsia="Times New Roman" w:cs="Times New Roman"/>
          <w:szCs w:val="24"/>
        </w:rPr>
        <w:t>,</w:t>
      </w:r>
      <w:r w:rsidRPr="003E2673">
        <w:rPr>
          <w:rFonts w:eastAsia="Times New Roman" w:cs="Times New Roman"/>
          <w:szCs w:val="24"/>
        </w:rPr>
        <w:t xml:space="preserve"> έτσι ώστε ο ελληνικός λαός με την ετυμηγορία του</w:t>
      </w:r>
      <w:r>
        <w:rPr>
          <w:rFonts w:eastAsia="Times New Roman" w:cs="Times New Roman"/>
          <w:szCs w:val="24"/>
        </w:rPr>
        <w:t>, να αποφασίσει ποιο</w:t>
      </w:r>
      <w:r w:rsidRPr="003E2673">
        <w:rPr>
          <w:rFonts w:eastAsia="Times New Roman" w:cs="Times New Roman"/>
          <w:szCs w:val="24"/>
        </w:rPr>
        <w:t>ς θα κυβερνήσει αυτή</w:t>
      </w:r>
      <w:r>
        <w:rPr>
          <w:rFonts w:eastAsia="Times New Roman" w:cs="Times New Roman"/>
          <w:szCs w:val="24"/>
        </w:rPr>
        <w:t>ν</w:t>
      </w:r>
      <w:r w:rsidRPr="003E2673">
        <w:rPr>
          <w:rFonts w:eastAsia="Times New Roman" w:cs="Times New Roman"/>
          <w:szCs w:val="24"/>
        </w:rPr>
        <w:t xml:space="preserve"> τη χώρα</w:t>
      </w:r>
      <w:r>
        <w:rPr>
          <w:rFonts w:eastAsia="Times New Roman" w:cs="Times New Roman"/>
          <w:szCs w:val="24"/>
        </w:rPr>
        <w:t xml:space="preserve"> τα επόμενα τέσσερα χρόνια. </w:t>
      </w:r>
    </w:p>
    <w:p w14:paraId="511204A0"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Α</w:t>
      </w:r>
      <w:r w:rsidRPr="003E2673">
        <w:rPr>
          <w:rFonts w:eastAsia="Times New Roman" w:cs="Times New Roman"/>
          <w:szCs w:val="24"/>
        </w:rPr>
        <w:t>υτό</w:t>
      </w:r>
      <w:r>
        <w:rPr>
          <w:rFonts w:eastAsia="Times New Roman" w:cs="Times New Roman"/>
          <w:szCs w:val="24"/>
        </w:rPr>
        <w:t>,</w:t>
      </w:r>
      <w:r w:rsidRPr="003E2673">
        <w:rPr>
          <w:rFonts w:eastAsia="Times New Roman" w:cs="Times New Roman"/>
          <w:szCs w:val="24"/>
        </w:rPr>
        <w:t xml:space="preserve"> λοιπόν</w:t>
      </w:r>
      <w:r>
        <w:rPr>
          <w:rFonts w:eastAsia="Times New Roman" w:cs="Times New Roman"/>
          <w:szCs w:val="24"/>
        </w:rPr>
        <w:t>,</w:t>
      </w:r>
      <w:r w:rsidRPr="003E2673">
        <w:rPr>
          <w:rFonts w:eastAsia="Times New Roman" w:cs="Times New Roman"/>
          <w:szCs w:val="24"/>
        </w:rPr>
        <w:t xml:space="preserve"> θα γίνει με συντεταγμένο τρόπο</w:t>
      </w:r>
      <w:r>
        <w:rPr>
          <w:rFonts w:eastAsia="Times New Roman" w:cs="Times New Roman"/>
          <w:szCs w:val="24"/>
        </w:rPr>
        <w:t>. Υπήρξε</w:t>
      </w:r>
      <w:r w:rsidRPr="003E2673">
        <w:rPr>
          <w:rFonts w:eastAsia="Times New Roman" w:cs="Times New Roman"/>
          <w:szCs w:val="24"/>
        </w:rPr>
        <w:t xml:space="preserve"> η πρόβλεψη</w:t>
      </w:r>
      <w:r>
        <w:rPr>
          <w:rFonts w:eastAsia="Times New Roman" w:cs="Times New Roman"/>
          <w:szCs w:val="24"/>
        </w:rPr>
        <w:t xml:space="preserve"> να μην υπάρξει </w:t>
      </w:r>
      <w:r w:rsidRPr="003E2673">
        <w:rPr>
          <w:rFonts w:eastAsia="Times New Roman" w:cs="Times New Roman"/>
          <w:szCs w:val="24"/>
        </w:rPr>
        <w:t xml:space="preserve">εκλογική </w:t>
      </w:r>
      <w:r>
        <w:rPr>
          <w:rFonts w:eastAsia="Times New Roman" w:cs="Times New Roman"/>
          <w:szCs w:val="24"/>
        </w:rPr>
        <w:t>διαδικασία,</w:t>
      </w:r>
      <w:r w:rsidRPr="003E2673">
        <w:rPr>
          <w:rFonts w:eastAsia="Times New Roman" w:cs="Times New Roman"/>
          <w:szCs w:val="24"/>
        </w:rPr>
        <w:t xml:space="preserve"> η οποία θα δημι</w:t>
      </w:r>
      <w:r w:rsidRPr="003E2673">
        <w:rPr>
          <w:rFonts w:eastAsia="Times New Roman" w:cs="Times New Roman"/>
          <w:szCs w:val="24"/>
        </w:rPr>
        <w:t>ουργούσε εμπόδιο στην ολοκλήρωση των πανελλαδικών εξετάσεων</w:t>
      </w:r>
      <w:r>
        <w:rPr>
          <w:rFonts w:eastAsia="Times New Roman" w:cs="Times New Roman"/>
          <w:szCs w:val="24"/>
        </w:rPr>
        <w:t xml:space="preserve"> και </w:t>
      </w:r>
      <w:r w:rsidRPr="003E2673">
        <w:rPr>
          <w:rFonts w:eastAsia="Times New Roman" w:cs="Times New Roman"/>
          <w:szCs w:val="24"/>
        </w:rPr>
        <w:t>γι</w:t>
      </w:r>
      <w:r>
        <w:rPr>
          <w:rFonts w:eastAsia="Times New Roman" w:cs="Times New Roman"/>
          <w:szCs w:val="24"/>
        </w:rPr>
        <w:t>’</w:t>
      </w:r>
      <w:r w:rsidRPr="003E2673">
        <w:rPr>
          <w:rFonts w:eastAsia="Times New Roman" w:cs="Times New Roman"/>
          <w:szCs w:val="24"/>
        </w:rPr>
        <w:t xml:space="preserve"> αυτό και η ημερομηνία των εκλογών </w:t>
      </w:r>
      <w:r>
        <w:rPr>
          <w:rFonts w:eastAsia="Times New Roman" w:cs="Times New Roman"/>
          <w:szCs w:val="24"/>
        </w:rPr>
        <w:t xml:space="preserve">–η οποία </w:t>
      </w:r>
      <w:r w:rsidRPr="003E2673">
        <w:rPr>
          <w:rFonts w:eastAsia="Times New Roman" w:cs="Times New Roman"/>
          <w:szCs w:val="24"/>
        </w:rPr>
        <w:t>έχει ήδη ανακοινωθεί από τον Κυβερνητικό Εκπρόσωπο και τον Πρωθυπουργό</w:t>
      </w:r>
      <w:r>
        <w:rPr>
          <w:rFonts w:eastAsia="Times New Roman" w:cs="Times New Roman"/>
          <w:szCs w:val="24"/>
        </w:rPr>
        <w:t>-, θα είναι η 7</w:t>
      </w:r>
      <w:r w:rsidRPr="00473EFB">
        <w:rPr>
          <w:rFonts w:eastAsia="Times New Roman" w:cs="Times New Roman"/>
          <w:szCs w:val="24"/>
          <w:vertAlign w:val="superscript"/>
        </w:rPr>
        <w:t>η</w:t>
      </w:r>
      <w:r>
        <w:rPr>
          <w:rFonts w:eastAsia="Times New Roman" w:cs="Times New Roman"/>
          <w:szCs w:val="24"/>
        </w:rPr>
        <w:t xml:space="preserve"> </w:t>
      </w:r>
      <w:r w:rsidRPr="003E2673">
        <w:rPr>
          <w:rFonts w:eastAsia="Times New Roman" w:cs="Times New Roman"/>
          <w:szCs w:val="24"/>
        </w:rPr>
        <w:t>Ιουλίου</w:t>
      </w:r>
      <w:r>
        <w:rPr>
          <w:rFonts w:eastAsia="Times New Roman" w:cs="Times New Roman"/>
          <w:szCs w:val="24"/>
        </w:rPr>
        <w:t>.</w:t>
      </w:r>
      <w:r w:rsidRPr="003E2673">
        <w:rPr>
          <w:rFonts w:eastAsia="Times New Roman" w:cs="Times New Roman"/>
          <w:szCs w:val="24"/>
        </w:rPr>
        <w:t xml:space="preserve"> </w:t>
      </w:r>
      <w:r>
        <w:rPr>
          <w:rFonts w:eastAsia="Times New Roman" w:cs="Times New Roman"/>
          <w:szCs w:val="24"/>
        </w:rPr>
        <w:t>Το</w:t>
      </w:r>
      <w:r w:rsidRPr="003E2673">
        <w:rPr>
          <w:rFonts w:eastAsia="Times New Roman" w:cs="Times New Roman"/>
          <w:szCs w:val="24"/>
        </w:rPr>
        <w:t xml:space="preserve"> </w:t>
      </w:r>
      <w:r>
        <w:rPr>
          <w:rFonts w:eastAsia="Times New Roman" w:cs="Times New Roman"/>
          <w:szCs w:val="24"/>
        </w:rPr>
        <w:t xml:space="preserve">Σύνταγμα προβλέπει </w:t>
      </w:r>
      <w:r w:rsidRPr="003E2673">
        <w:rPr>
          <w:rFonts w:eastAsia="Times New Roman" w:cs="Times New Roman"/>
          <w:szCs w:val="24"/>
        </w:rPr>
        <w:t>ότι η διαδικασία των εκλογώ</w:t>
      </w:r>
      <w:r w:rsidRPr="003E2673">
        <w:rPr>
          <w:rFonts w:eastAsia="Times New Roman" w:cs="Times New Roman"/>
          <w:szCs w:val="24"/>
        </w:rPr>
        <w:t xml:space="preserve">ν πρέπει να πραγματοποιηθεί </w:t>
      </w:r>
      <w:r>
        <w:rPr>
          <w:rFonts w:eastAsia="Times New Roman" w:cs="Times New Roman"/>
          <w:szCs w:val="24"/>
        </w:rPr>
        <w:t>τ</w:t>
      </w:r>
      <w:r w:rsidRPr="003E2673">
        <w:rPr>
          <w:rFonts w:eastAsia="Times New Roman" w:cs="Times New Roman"/>
          <w:szCs w:val="24"/>
        </w:rPr>
        <w:t xml:space="preserve">ο πολύ </w:t>
      </w:r>
      <w:r>
        <w:rPr>
          <w:rFonts w:eastAsia="Times New Roman" w:cs="Times New Roman"/>
          <w:szCs w:val="24"/>
        </w:rPr>
        <w:t xml:space="preserve">τριάντα </w:t>
      </w:r>
      <w:r w:rsidRPr="003E2673">
        <w:rPr>
          <w:rFonts w:eastAsia="Times New Roman" w:cs="Times New Roman"/>
          <w:szCs w:val="24"/>
        </w:rPr>
        <w:t>ημέρες από τη διάλυση της Βουλής</w:t>
      </w:r>
      <w:r>
        <w:rPr>
          <w:rFonts w:eastAsia="Times New Roman" w:cs="Times New Roman"/>
          <w:szCs w:val="24"/>
        </w:rPr>
        <w:t>. Δ</w:t>
      </w:r>
      <w:r w:rsidRPr="003E2673">
        <w:rPr>
          <w:rFonts w:eastAsia="Times New Roman" w:cs="Times New Roman"/>
          <w:szCs w:val="24"/>
        </w:rPr>
        <w:t xml:space="preserve">εν υπάρχει </w:t>
      </w:r>
      <w:r>
        <w:rPr>
          <w:rFonts w:eastAsia="Times New Roman" w:cs="Times New Roman"/>
          <w:szCs w:val="24"/>
        </w:rPr>
        <w:t>λ</w:t>
      </w:r>
      <w:r w:rsidRPr="003E2673">
        <w:rPr>
          <w:rFonts w:eastAsia="Times New Roman" w:cs="Times New Roman"/>
          <w:szCs w:val="24"/>
        </w:rPr>
        <w:t>οιπόν</w:t>
      </w:r>
      <w:r>
        <w:rPr>
          <w:rFonts w:eastAsia="Times New Roman" w:cs="Times New Roman"/>
          <w:szCs w:val="24"/>
        </w:rPr>
        <w:t>,</w:t>
      </w:r>
      <w:r w:rsidRPr="003E2673">
        <w:rPr>
          <w:rFonts w:eastAsia="Times New Roman" w:cs="Times New Roman"/>
          <w:szCs w:val="24"/>
        </w:rPr>
        <w:t xml:space="preserve"> κα</w:t>
      </w:r>
      <w:r>
        <w:rPr>
          <w:rFonts w:eastAsia="Times New Roman" w:cs="Times New Roman"/>
          <w:szCs w:val="24"/>
        </w:rPr>
        <w:t>μ</w:t>
      </w:r>
      <w:r w:rsidRPr="003E2673">
        <w:rPr>
          <w:rFonts w:eastAsia="Times New Roman" w:cs="Times New Roman"/>
          <w:szCs w:val="24"/>
        </w:rPr>
        <w:t>μία συνωμοσιολογία</w:t>
      </w:r>
      <w:r>
        <w:rPr>
          <w:rFonts w:eastAsia="Times New Roman" w:cs="Times New Roman"/>
          <w:szCs w:val="24"/>
        </w:rPr>
        <w:t>.</w:t>
      </w:r>
      <w:r w:rsidRPr="003E2673">
        <w:rPr>
          <w:rFonts w:eastAsia="Times New Roman" w:cs="Times New Roman"/>
          <w:szCs w:val="24"/>
        </w:rPr>
        <w:t xml:space="preserve"> Βάλτε τις ημερομηνίες κάτω</w:t>
      </w:r>
      <w:r>
        <w:rPr>
          <w:rFonts w:eastAsia="Times New Roman" w:cs="Times New Roman"/>
          <w:szCs w:val="24"/>
        </w:rPr>
        <w:t>. Θ</w:t>
      </w:r>
      <w:r w:rsidRPr="003E2673">
        <w:rPr>
          <w:rFonts w:eastAsia="Times New Roman" w:cs="Times New Roman"/>
          <w:szCs w:val="24"/>
        </w:rPr>
        <w:t xml:space="preserve">α δείτε ότι ο </w:t>
      </w:r>
      <w:r>
        <w:rPr>
          <w:rFonts w:eastAsia="Times New Roman" w:cs="Times New Roman"/>
          <w:szCs w:val="24"/>
        </w:rPr>
        <w:t>Π</w:t>
      </w:r>
      <w:r w:rsidRPr="003E2673">
        <w:rPr>
          <w:rFonts w:eastAsia="Times New Roman" w:cs="Times New Roman"/>
          <w:szCs w:val="24"/>
        </w:rPr>
        <w:t>ρωθυπουργός</w:t>
      </w:r>
      <w:r>
        <w:rPr>
          <w:rFonts w:eastAsia="Times New Roman" w:cs="Times New Roman"/>
          <w:szCs w:val="24"/>
        </w:rPr>
        <w:t>, ο οποίος</w:t>
      </w:r>
      <w:r w:rsidRPr="003E2673">
        <w:rPr>
          <w:rFonts w:eastAsia="Times New Roman" w:cs="Times New Roman"/>
          <w:szCs w:val="24"/>
        </w:rPr>
        <w:t xml:space="preserve"> όπως ανακοίνωσε θα </w:t>
      </w:r>
      <w:r w:rsidRPr="003E2673">
        <w:rPr>
          <w:rFonts w:eastAsia="Times New Roman" w:cs="Times New Roman"/>
          <w:szCs w:val="24"/>
        </w:rPr>
        <w:lastRenderedPageBreak/>
        <w:t xml:space="preserve">πάει </w:t>
      </w:r>
      <w:r>
        <w:rPr>
          <w:rFonts w:eastAsia="Times New Roman" w:cs="Times New Roman"/>
          <w:szCs w:val="24"/>
        </w:rPr>
        <w:t>τ</w:t>
      </w:r>
      <w:r w:rsidRPr="003E2673">
        <w:rPr>
          <w:rFonts w:eastAsia="Times New Roman" w:cs="Times New Roman"/>
          <w:szCs w:val="24"/>
        </w:rPr>
        <w:t>η Δευτέρα στο</w:t>
      </w:r>
      <w:r>
        <w:rPr>
          <w:rFonts w:eastAsia="Times New Roman" w:cs="Times New Roman"/>
          <w:szCs w:val="24"/>
        </w:rPr>
        <w:t>ν Πρόεδρο της Δημοκρατίας</w:t>
      </w:r>
      <w:r w:rsidRPr="003E2673">
        <w:rPr>
          <w:rFonts w:eastAsia="Times New Roman" w:cs="Times New Roman"/>
          <w:szCs w:val="24"/>
        </w:rPr>
        <w:t xml:space="preserve"> και θα ανακοινώσει την προκήρυξη των εκλογών</w:t>
      </w:r>
      <w:r>
        <w:rPr>
          <w:rFonts w:eastAsia="Times New Roman" w:cs="Times New Roman"/>
          <w:szCs w:val="24"/>
        </w:rPr>
        <w:t>,</w:t>
      </w:r>
      <w:r w:rsidRPr="003E2673">
        <w:rPr>
          <w:rFonts w:eastAsia="Times New Roman" w:cs="Times New Roman"/>
          <w:szCs w:val="24"/>
        </w:rPr>
        <w:t xml:space="preserve"> κινείται στο πλαίσιο της συνταγματικής τάξης και της νομιμότητας</w:t>
      </w:r>
      <w:r>
        <w:rPr>
          <w:rFonts w:eastAsia="Times New Roman" w:cs="Times New Roman"/>
          <w:szCs w:val="24"/>
        </w:rPr>
        <w:t>.</w:t>
      </w:r>
    </w:p>
    <w:p w14:paraId="511204A1"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Βεβαίως, α</w:t>
      </w:r>
      <w:r w:rsidRPr="003E2673">
        <w:rPr>
          <w:rFonts w:eastAsia="Times New Roman" w:cs="Times New Roman"/>
          <w:szCs w:val="24"/>
        </w:rPr>
        <w:t xml:space="preserve">υτό σημαίνει </w:t>
      </w:r>
      <w:r>
        <w:rPr>
          <w:rFonts w:eastAsia="Times New Roman" w:cs="Times New Roman"/>
          <w:szCs w:val="24"/>
        </w:rPr>
        <w:t>-κ</w:t>
      </w:r>
      <w:r w:rsidRPr="003E2673">
        <w:rPr>
          <w:rFonts w:eastAsia="Times New Roman" w:cs="Times New Roman"/>
          <w:szCs w:val="24"/>
        </w:rPr>
        <w:t>αι πολύ σωστά ειπώθηκε και πριν</w:t>
      </w:r>
      <w:r>
        <w:rPr>
          <w:rFonts w:eastAsia="Times New Roman" w:cs="Times New Roman"/>
          <w:szCs w:val="24"/>
        </w:rPr>
        <w:t>,</w:t>
      </w:r>
      <w:r w:rsidRPr="003E2673">
        <w:rPr>
          <w:rFonts w:eastAsia="Times New Roman" w:cs="Times New Roman"/>
          <w:szCs w:val="24"/>
        </w:rPr>
        <w:t xml:space="preserve"> νομίζω</w:t>
      </w:r>
      <w:r>
        <w:rPr>
          <w:rFonts w:eastAsia="Times New Roman" w:cs="Times New Roman"/>
          <w:szCs w:val="24"/>
        </w:rPr>
        <w:t>,</w:t>
      </w:r>
      <w:r w:rsidRPr="003E2673">
        <w:rPr>
          <w:rFonts w:eastAsia="Times New Roman" w:cs="Times New Roman"/>
          <w:szCs w:val="24"/>
        </w:rPr>
        <w:t xml:space="preserve"> από την </w:t>
      </w:r>
      <w:r>
        <w:rPr>
          <w:rFonts w:eastAsia="Times New Roman" w:cs="Times New Roman"/>
          <w:szCs w:val="24"/>
        </w:rPr>
        <w:t>κ.</w:t>
      </w:r>
      <w:r w:rsidRPr="003E2673">
        <w:rPr>
          <w:rFonts w:eastAsia="Times New Roman" w:cs="Times New Roman"/>
          <w:szCs w:val="24"/>
        </w:rPr>
        <w:t xml:space="preserve"> </w:t>
      </w:r>
      <w:proofErr w:type="spellStart"/>
      <w:r w:rsidRPr="003E2673">
        <w:rPr>
          <w:rFonts w:eastAsia="Times New Roman" w:cs="Times New Roman"/>
          <w:szCs w:val="24"/>
        </w:rPr>
        <w:t>Λυμπεράκη</w:t>
      </w:r>
      <w:proofErr w:type="spellEnd"/>
      <w:r>
        <w:rPr>
          <w:rFonts w:eastAsia="Times New Roman" w:cs="Times New Roman"/>
          <w:szCs w:val="24"/>
        </w:rPr>
        <w:t>-</w:t>
      </w:r>
      <w:r w:rsidRPr="003E2673">
        <w:rPr>
          <w:rFonts w:eastAsia="Times New Roman" w:cs="Times New Roman"/>
          <w:szCs w:val="24"/>
        </w:rPr>
        <w:t xml:space="preserve"> ότι εν τω μεταξύ η Βουλή οφείλει </w:t>
      </w:r>
      <w:r>
        <w:rPr>
          <w:rFonts w:eastAsia="Times New Roman" w:cs="Times New Roman"/>
          <w:szCs w:val="24"/>
        </w:rPr>
        <w:t>-και α</w:t>
      </w:r>
      <w:r w:rsidRPr="003E2673">
        <w:rPr>
          <w:rFonts w:eastAsia="Times New Roman" w:cs="Times New Roman"/>
          <w:szCs w:val="24"/>
        </w:rPr>
        <w:t>υτό είναι το καθ</w:t>
      </w:r>
      <w:r w:rsidRPr="003E2673">
        <w:rPr>
          <w:rFonts w:eastAsia="Times New Roman" w:cs="Times New Roman"/>
          <w:szCs w:val="24"/>
        </w:rPr>
        <w:t xml:space="preserve">ήκον του </w:t>
      </w:r>
      <w:r>
        <w:rPr>
          <w:rFonts w:eastAsia="Times New Roman" w:cs="Times New Roman"/>
          <w:szCs w:val="24"/>
        </w:rPr>
        <w:t>ε</w:t>
      </w:r>
      <w:r w:rsidRPr="003E2673">
        <w:rPr>
          <w:rFonts w:eastAsia="Times New Roman" w:cs="Times New Roman"/>
          <w:szCs w:val="24"/>
        </w:rPr>
        <w:t xml:space="preserve">θνικού </w:t>
      </w:r>
      <w:r>
        <w:rPr>
          <w:rFonts w:eastAsia="Times New Roman" w:cs="Times New Roman"/>
          <w:szCs w:val="24"/>
        </w:rPr>
        <w:t>Κ</w:t>
      </w:r>
      <w:r w:rsidRPr="003E2673">
        <w:rPr>
          <w:rFonts w:eastAsia="Times New Roman" w:cs="Times New Roman"/>
          <w:szCs w:val="24"/>
        </w:rPr>
        <w:t>οινοβουλίου</w:t>
      </w:r>
      <w:r>
        <w:rPr>
          <w:rFonts w:eastAsia="Times New Roman" w:cs="Times New Roman"/>
          <w:szCs w:val="24"/>
        </w:rPr>
        <w:t>-</w:t>
      </w:r>
      <w:r w:rsidRPr="003E2673">
        <w:rPr>
          <w:rFonts w:eastAsia="Times New Roman" w:cs="Times New Roman"/>
          <w:szCs w:val="24"/>
        </w:rPr>
        <w:t xml:space="preserve"> να λειτουργεί</w:t>
      </w:r>
      <w:r>
        <w:rPr>
          <w:rFonts w:eastAsia="Times New Roman" w:cs="Times New Roman"/>
          <w:szCs w:val="24"/>
        </w:rPr>
        <w:t>. Τ</w:t>
      </w:r>
      <w:r w:rsidRPr="003E2673">
        <w:rPr>
          <w:rFonts w:eastAsia="Times New Roman" w:cs="Times New Roman"/>
          <w:szCs w:val="24"/>
        </w:rPr>
        <w:t>ο κράτος οφείλει να λειτουργεί και να διευθετεί</w:t>
      </w:r>
      <w:r>
        <w:rPr>
          <w:rFonts w:eastAsia="Times New Roman" w:cs="Times New Roman"/>
          <w:szCs w:val="24"/>
        </w:rPr>
        <w:t>,</w:t>
      </w:r>
      <w:r w:rsidRPr="003E2673">
        <w:rPr>
          <w:rFonts w:eastAsia="Times New Roman" w:cs="Times New Roman"/>
          <w:szCs w:val="24"/>
        </w:rPr>
        <w:t xml:space="preserve"> να ολοκληρώνει υποθέσεις</w:t>
      </w:r>
      <w:r>
        <w:rPr>
          <w:rFonts w:eastAsia="Times New Roman" w:cs="Times New Roman"/>
          <w:szCs w:val="24"/>
        </w:rPr>
        <w:t xml:space="preserve"> –επειδή βεβαίως δ</w:t>
      </w:r>
      <w:r w:rsidRPr="003E2673">
        <w:rPr>
          <w:rFonts w:eastAsia="Times New Roman" w:cs="Times New Roman"/>
          <w:szCs w:val="24"/>
        </w:rPr>
        <w:t>εν υπάρχει μία συγκεκριμένη χρονική στιγμή</w:t>
      </w:r>
      <w:r>
        <w:rPr>
          <w:rFonts w:eastAsia="Times New Roman" w:cs="Times New Roman"/>
          <w:szCs w:val="24"/>
        </w:rPr>
        <w:t>,</w:t>
      </w:r>
      <w:r w:rsidRPr="003E2673">
        <w:rPr>
          <w:rFonts w:eastAsia="Times New Roman" w:cs="Times New Roman"/>
          <w:szCs w:val="24"/>
        </w:rPr>
        <w:t xml:space="preserve"> στην οποία τα ζητήματα παγώνουν και </w:t>
      </w:r>
      <w:proofErr w:type="spellStart"/>
      <w:r w:rsidRPr="003E2673">
        <w:rPr>
          <w:rFonts w:eastAsia="Times New Roman" w:cs="Times New Roman"/>
          <w:szCs w:val="24"/>
        </w:rPr>
        <w:t>επανεκκιν</w:t>
      </w:r>
      <w:r>
        <w:rPr>
          <w:rFonts w:eastAsia="Times New Roman" w:cs="Times New Roman"/>
          <w:szCs w:val="24"/>
        </w:rPr>
        <w:t>ούν</w:t>
      </w:r>
      <w:proofErr w:type="spellEnd"/>
      <w:r w:rsidRPr="003E2673">
        <w:rPr>
          <w:rFonts w:eastAsia="Times New Roman" w:cs="Times New Roman"/>
          <w:szCs w:val="24"/>
        </w:rPr>
        <w:t xml:space="preserve"> μετά τις εκλογές</w:t>
      </w:r>
      <w:r>
        <w:rPr>
          <w:rFonts w:eastAsia="Times New Roman" w:cs="Times New Roman"/>
          <w:szCs w:val="24"/>
        </w:rPr>
        <w:t>-,</w:t>
      </w:r>
      <w:r w:rsidRPr="003E2673">
        <w:rPr>
          <w:rFonts w:eastAsia="Times New Roman" w:cs="Times New Roman"/>
          <w:szCs w:val="24"/>
        </w:rPr>
        <w:t xml:space="preserve"> </w:t>
      </w:r>
      <w:r>
        <w:rPr>
          <w:rFonts w:eastAsia="Times New Roman" w:cs="Times New Roman"/>
          <w:szCs w:val="24"/>
        </w:rPr>
        <w:t>οι</w:t>
      </w:r>
      <w:r w:rsidRPr="003E2673">
        <w:rPr>
          <w:rFonts w:eastAsia="Times New Roman" w:cs="Times New Roman"/>
          <w:szCs w:val="24"/>
        </w:rPr>
        <w:t xml:space="preserve"> οπο</w:t>
      </w:r>
      <w:r w:rsidRPr="003E2673">
        <w:rPr>
          <w:rFonts w:eastAsia="Times New Roman" w:cs="Times New Roman"/>
          <w:szCs w:val="24"/>
        </w:rPr>
        <w:t>ίες έχουν να κάνουν με την προστασία του δημοσίου συμφέροντος</w:t>
      </w:r>
      <w:r>
        <w:rPr>
          <w:rFonts w:eastAsia="Times New Roman" w:cs="Times New Roman"/>
          <w:szCs w:val="24"/>
        </w:rPr>
        <w:t>.</w:t>
      </w:r>
    </w:p>
    <w:p w14:paraId="511204A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Το λέω αυτό,</w:t>
      </w:r>
      <w:r w:rsidRPr="003E2673">
        <w:rPr>
          <w:rFonts w:eastAsia="Times New Roman" w:cs="Times New Roman"/>
          <w:szCs w:val="24"/>
        </w:rPr>
        <w:t xml:space="preserve"> επειδή </w:t>
      </w:r>
      <w:r>
        <w:rPr>
          <w:rFonts w:eastAsia="Times New Roman" w:cs="Times New Roman"/>
          <w:szCs w:val="24"/>
        </w:rPr>
        <w:t xml:space="preserve">–ακούσαμε σε </w:t>
      </w:r>
      <w:r w:rsidRPr="003E2673">
        <w:rPr>
          <w:rFonts w:eastAsia="Times New Roman" w:cs="Times New Roman"/>
          <w:szCs w:val="24"/>
        </w:rPr>
        <w:t xml:space="preserve">όλη </w:t>
      </w:r>
      <w:r>
        <w:rPr>
          <w:rFonts w:eastAsia="Times New Roman" w:cs="Times New Roman"/>
          <w:szCs w:val="24"/>
        </w:rPr>
        <w:t>την</w:t>
      </w:r>
      <w:r w:rsidRPr="003E2673">
        <w:rPr>
          <w:rFonts w:eastAsia="Times New Roman" w:cs="Times New Roman"/>
          <w:szCs w:val="24"/>
        </w:rPr>
        <w:t xml:space="preserve"> προηγούμενη συζήτηση</w:t>
      </w:r>
      <w:r>
        <w:rPr>
          <w:rFonts w:eastAsia="Times New Roman" w:cs="Times New Roman"/>
          <w:szCs w:val="24"/>
        </w:rPr>
        <w:t xml:space="preserve"> </w:t>
      </w:r>
      <w:r w:rsidRPr="003E2673">
        <w:rPr>
          <w:rFonts w:eastAsia="Times New Roman" w:cs="Times New Roman"/>
          <w:szCs w:val="24"/>
        </w:rPr>
        <w:t xml:space="preserve">διάφορες λεκτικές </w:t>
      </w:r>
      <w:r>
        <w:rPr>
          <w:rFonts w:eastAsia="Times New Roman" w:cs="Times New Roman"/>
          <w:szCs w:val="24"/>
        </w:rPr>
        <w:t>υ</w:t>
      </w:r>
      <w:r w:rsidRPr="003E2673">
        <w:rPr>
          <w:rFonts w:eastAsia="Times New Roman" w:cs="Times New Roman"/>
          <w:szCs w:val="24"/>
        </w:rPr>
        <w:t xml:space="preserve">περβολές από </w:t>
      </w:r>
      <w:r>
        <w:rPr>
          <w:rFonts w:eastAsia="Times New Roman" w:cs="Times New Roman"/>
          <w:szCs w:val="24"/>
        </w:rPr>
        <w:t>Β</w:t>
      </w:r>
      <w:r w:rsidRPr="003E2673">
        <w:rPr>
          <w:rFonts w:eastAsia="Times New Roman" w:cs="Times New Roman"/>
          <w:szCs w:val="24"/>
        </w:rPr>
        <w:t xml:space="preserve">ουλευτές </w:t>
      </w:r>
      <w:r>
        <w:rPr>
          <w:rFonts w:eastAsia="Times New Roman" w:cs="Times New Roman"/>
          <w:szCs w:val="24"/>
        </w:rPr>
        <w:t>της Αντιπολίτευσης,</w:t>
      </w:r>
      <w:r w:rsidRPr="003E2673">
        <w:rPr>
          <w:rFonts w:eastAsia="Times New Roman" w:cs="Times New Roman"/>
          <w:szCs w:val="24"/>
        </w:rPr>
        <w:t xml:space="preserve"> οι οποίοι ήδη αποχώρησαν</w:t>
      </w:r>
      <w:r>
        <w:rPr>
          <w:rFonts w:eastAsia="Times New Roman" w:cs="Times New Roman"/>
          <w:szCs w:val="24"/>
        </w:rPr>
        <w:t>- πρ</w:t>
      </w:r>
      <w:r w:rsidRPr="003E2673">
        <w:rPr>
          <w:rFonts w:eastAsia="Times New Roman" w:cs="Times New Roman"/>
          <w:szCs w:val="24"/>
        </w:rPr>
        <w:t xml:space="preserve">έπει να έχουμε επίγνωση ότι οι υποθέσεις </w:t>
      </w:r>
      <w:r>
        <w:rPr>
          <w:rFonts w:eastAsia="Times New Roman" w:cs="Times New Roman"/>
          <w:szCs w:val="24"/>
        </w:rPr>
        <w:t xml:space="preserve">οι </w:t>
      </w:r>
      <w:r w:rsidRPr="003E2673">
        <w:rPr>
          <w:rFonts w:eastAsia="Times New Roman" w:cs="Times New Roman"/>
          <w:szCs w:val="24"/>
        </w:rPr>
        <w:t>οποίες ερχόμαστε σήμερα να διευθετήσουμε</w:t>
      </w:r>
      <w:r>
        <w:rPr>
          <w:rFonts w:eastAsia="Times New Roman" w:cs="Times New Roman"/>
          <w:szCs w:val="24"/>
        </w:rPr>
        <w:t>,</w:t>
      </w:r>
      <w:r w:rsidRPr="003E2673">
        <w:rPr>
          <w:rFonts w:eastAsia="Times New Roman" w:cs="Times New Roman"/>
          <w:szCs w:val="24"/>
        </w:rPr>
        <w:t xml:space="preserve"> έχουν ακριβώς να </w:t>
      </w:r>
      <w:r>
        <w:rPr>
          <w:rFonts w:eastAsia="Times New Roman" w:cs="Times New Roman"/>
          <w:szCs w:val="24"/>
        </w:rPr>
        <w:t xml:space="preserve">κάνουν με </w:t>
      </w:r>
      <w:r w:rsidRPr="003E2673">
        <w:rPr>
          <w:rFonts w:eastAsia="Times New Roman" w:cs="Times New Roman"/>
          <w:szCs w:val="24"/>
        </w:rPr>
        <w:t>την προστασία του δημοσίου συμφέροντος</w:t>
      </w:r>
      <w:r>
        <w:rPr>
          <w:rFonts w:eastAsia="Times New Roman" w:cs="Times New Roman"/>
          <w:szCs w:val="24"/>
        </w:rPr>
        <w:t xml:space="preserve">. </w:t>
      </w:r>
    </w:p>
    <w:p w14:paraId="511204A3"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Κ</w:t>
      </w:r>
      <w:r w:rsidRPr="003E2673">
        <w:rPr>
          <w:rFonts w:eastAsia="Times New Roman" w:cs="Times New Roman"/>
          <w:szCs w:val="24"/>
        </w:rPr>
        <w:t>αι το λέω μετά λόγου γνώσεως</w:t>
      </w:r>
      <w:r>
        <w:rPr>
          <w:rFonts w:eastAsia="Times New Roman" w:cs="Times New Roman"/>
          <w:szCs w:val="24"/>
        </w:rPr>
        <w:t>,</w:t>
      </w:r>
      <w:r w:rsidRPr="003E2673">
        <w:rPr>
          <w:rFonts w:eastAsia="Times New Roman" w:cs="Times New Roman"/>
          <w:szCs w:val="24"/>
        </w:rPr>
        <w:t xml:space="preserve"> αναφερόμενος και στην τροπολογία</w:t>
      </w:r>
      <w:r>
        <w:rPr>
          <w:rFonts w:eastAsia="Times New Roman" w:cs="Times New Roman"/>
          <w:szCs w:val="24"/>
        </w:rPr>
        <w:t>,</w:t>
      </w:r>
      <w:r w:rsidRPr="003E2673">
        <w:rPr>
          <w:rFonts w:eastAsia="Times New Roman" w:cs="Times New Roman"/>
          <w:szCs w:val="24"/>
        </w:rPr>
        <w:t xml:space="preserve"> την οποία θα σας παρουσιάσω </w:t>
      </w:r>
      <w:r>
        <w:rPr>
          <w:rFonts w:eastAsia="Times New Roman" w:cs="Times New Roman"/>
          <w:szCs w:val="24"/>
        </w:rPr>
        <w:t>ευθύς</w:t>
      </w:r>
      <w:r w:rsidRPr="003E2673">
        <w:rPr>
          <w:rFonts w:eastAsia="Times New Roman" w:cs="Times New Roman"/>
          <w:szCs w:val="24"/>
        </w:rPr>
        <w:t xml:space="preserve"> αμέσως</w:t>
      </w:r>
      <w:r>
        <w:rPr>
          <w:rFonts w:eastAsia="Times New Roman" w:cs="Times New Roman"/>
          <w:szCs w:val="24"/>
        </w:rPr>
        <w:t xml:space="preserve">, με </w:t>
      </w:r>
      <w:r>
        <w:rPr>
          <w:rFonts w:eastAsia="Times New Roman" w:cs="Times New Roman"/>
          <w:szCs w:val="24"/>
        </w:rPr>
        <w:lastRenderedPageBreak/>
        <w:t>γενικό αριθμό 22</w:t>
      </w:r>
      <w:r w:rsidRPr="003E2673">
        <w:rPr>
          <w:rFonts w:eastAsia="Times New Roman" w:cs="Times New Roman"/>
          <w:szCs w:val="24"/>
        </w:rPr>
        <w:t>13 και ειδικό 227</w:t>
      </w:r>
      <w:r>
        <w:rPr>
          <w:rFonts w:eastAsia="Times New Roman" w:cs="Times New Roman"/>
          <w:szCs w:val="24"/>
        </w:rPr>
        <w:t>. Τι λέει λοιπόν, αυτή η τροπολογία;</w:t>
      </w:r>
    </w:p>
    <w:p w14:paraId="511204A4" w14:textId="77777777" w:rsidR="002E1E3E" w:rsidRDefault="00F7095F">
      <w:pPr>
        <w:spacing w:line="600" w:lineRule="auto"/>
        <w:ind w:firstLine="720"/>
        <w:contextualSpacing/>
        <w:jc w:val="both"/>
        <w:rPr>
          <w:rFonts w:eastAsia="Times New Roman"/>
          <w:szCs w:val="24"/>
        </w:rPr>
      </w:pPr>
      <w:r w:rsidRPr="00B660AC">
        <w:rPr>
          <w:rFonts w:eastAsia="Times New Roman"/>
          <w:szCs w:val="24"/>
        </w:rPr>
        <w:t>Κατ</w:t>
      </w:r>
      <w:r>
        <w:rPr>
          <w:rFonts w:eastAsia="Times New Roman"/>
          <w:szCs w:val="24"/>
        </w:rPr>
        <w:t xml:space="preserve">’ </w:t>
      </w:r>
      <w:r w:rsidRPr="00B660AC">
        <w:rPr>
          <w:rFonts w:eastAsia="Times New Roman"/>
          <w:szCs w:val="24"/>
        </w:rPr>
        <w:t xml:space="preserve">αρχάς </w:t>
      </w:r>
      <w:r>
        <w:rPr>
          <w:rFonts w:eastAsia="Times New Roman"/>
          <w:szCs w:val="24"/>
        </w:rPr>
        <w:t xml:space="preserve">θα ήθελα </w:t>
      </w:r>
      <w:r w:rsidRPr="00B660AC">
        <w:rPr>
          <w:rFonts w:eastAsia="Times New Roman"/>
          <w:szCs w:val="24"/>
        </w:rPr>
        <w:t>να πω ότι αφορά μία διαδικασία, η οποία δεν εκκίνησε τώρα, αλλά ήδη από το καλοκαίρι του 2017</w:t>
      </w:r>
      <w:r>
        <w:rPr>
          <w:rFonts w:eastAsia="Times New Roman"/>
          <w:szCs w:val="24"/>
        </w:rPr>
        <w:t>,</w:t>
      </w:r>
      <w:r w:rsidRPr="00B660AC">
        <w:rPr>
          <w:rFonts w:eastAsia="Times New Roman"/>
          <w:szCs w:val="24"/>
        </w:rPr>
        <w:t xml:space="preserve"> σχεδόν δύο χρόνια </w:t>
      </w:r>
      <w:r>
        <w:rPr>
          <w:rFonts w:eastAsia="Times New Roman"/>
          <w:szCs w:val="24"/>
        </w:rPr>
        <w:t>δ</w:t>
      </w:r>
      <w:r w:rsidRPr="00B660AC">
        <w:rPr>
          <w:rFonts w:eastAsia="Times New Roman"/>
          <w:szCs w:val="24"/>
        </w:rPr>
        <w:t>ηλαδή</w:t>
      </w:r>
      <w:r>
        <w:rPr>
          <w:rFonts w:eastAsia="Times New Roman"/>
          <w:szCs w:val="24"/>
        </w:rPr>
        <w:t>,</w:t>
      </w:r>
      <w:r w:rsidRPr="00B660AC">
        <w:rPr>
          <w:rFonts w:eastAsia="Times New Roman"/>
          <w:szCs w:val="24"/>
        </w:rPr>
        <w:t xml:space="preserve"> όταν μετά από σχετική γνώμη της Ολομέλειας του Ελεγκτικού Συνεδρίου κρίθηκε ότ</w:t>
      </w:r>
      <w:r w:rsidRPr="00B660AC">
        <w:rPr>
          <w:rFonts w:eastAsia="Times New Roman"/>
          <w:szCs w:val="24"/>
        </w:rPr>
        <w:t>ι οι ανταποδοτικές υπηρεσίες καθαριότητας των δήμων δεν μπορούν να καλύπτονται από εργαζόμενους ορισμένου χρόνου</w:t>
      </w:r>
      <w:r>
        <w:rPr>
          <w:rFonts w:eastAsia="Times New Roman"/>
          <w:szCs w:val="24"/>
        </w:rPr>
        <w:t>,</w:t>
      </w:r>
      <w:r w:rsidRPr="00B660AC">
        <w:rPr>
          <w:rFonts w:eastAsia="Times New Roman"/>
          <w:szCs w:val="24"/>
        </w:rPr>
        <w:t xml:space="preserve"> από ΙΔΟΧ</w:t>
      </w:r>
      <w:r>
        <w:rPr>
          <w:rFonts w:eastAsia="Times New Roman"/>
          <w:szCs w:val="24"/>
        </w:rPr>
        <w:t>. Τ</w:t>
      </w:r>
      <w:r w:rsidRPr="00B660AC">
        <w:rPr>
          <w:rFonts w:eastAsia="Times New Roman"/>
          <w:szCs w:val="24"/>
        </w:rPr>
        <w:t xml:space="preserve">ο Υπουργείο Εσωτερικών από τότε ανέλαβε την πολύ μεγάλη </w:t>
      </w:r>
      <w:r>
        <w:rPr>
          <w:rFonts w:eastAsia="Times New Roman"/>
          <w:szCs w:val="24"/>
        </w:rPr>
        <w:t xml:space="preserve">δουλειά </w:t>
      </w:r>
      <w:r w:rsidRPr="00B660AC">
        <w:rPr>
          <w:rFonts w:eastAsia="Times New Roman"/>
          <w:szCs w:val="24"/>
        </w:rPr>
        <w:t>να προχωρήσει στη σύνταξη</w:t>
      </w:r>
      <w:r>
        <w:rPr>
          <w:rFonts w:eastAsia="Times New Roman"/>
          <w:szCs w:val="24"/>
        </w:rPr>
        <w:t>,</w:t>
      </w:r>
      <w:r w:rsidRPr="00B660AC">
        <w:rPr>
          <w:rFonts w:eastAsia="Times New Roman"/>
          <w:szCs w:val="24"/>
        </w:rPr>
        <w:t xml:space="preserve"> στην εκπόνηση ενός μεγάλου διαγωνισμού γ</w:t>
      </w:r>
      <w:r w:rsidRPr="00B660AC">
        <w:rPr>
          <w:rFonts w:eastAsia="Times New Roman"/>
          <w:szCs w:val="24"/>
        </w:rPr>
        <w:t>ια την πρόσληψη μόνιμου προσωπικού σε ανταποδοτικές υπηρεσίες των δήμων όλης της χώρας</w:t>
      </w:r>
      <w:r>
        <w:rPr>
          <w:rFonts w:eastAsia="Times New Roman"/>
          <w:szCs w:val="24"/>
        </w:rPr>
        <w:t>.</w:t>
      </w:r>
    </w:p>
    <w:p w14:paraId="511204A5" w14:textId="77777777" w:rsidR="002E1E3E" w:rsidRDefault="00F7095F">
      <w:pPr>
        <w:spacing w:line="600" w:lineRule="auto"/>
        <w:ind w:firstLine="720"/>
        <w:contextualSpacing/>
        <w:jc w:val="both"/>
        <w:rPr>
          <w:rFonts w:eastAsia="Times New Roman"/>
          <w:szCs w:val="24"/>
        </w:rPr>
      </w:pPr>
      <w:r>
        <w:rPr>
          <w:rFonts w:eastAsia="Times New Roman"/>
          <w:szCs w:val="24"/>
        </w:rPr>
        <w:t>Α</w:t>
      </w:r>
      <w:r w:rsidRPr="00B660AC">
        <w:rPr>
          <w:rFonts w:eastAsia="Times New Roman"/>
          <w:szCs w:val="24"/>
        </w:rPr>
        <w:t xml:space="preserve">υτή η δουλειά ολοκληρώθηκε </w:t>
      </w:r>
      <w:r>
        <w:rPr>
          <w:rFonts w:eastAsia="Times New Roman"/>
          <w:szCs w:val="24"/>
        </w:rPr>
        <w:t xml:space="preserve">από </w:t>
      </w:r>
      <w:r w:rsidRPr="00B660AC">
        <w:rPr>
          <w:rFonts w:eastAsia="Times New Roman"/>
          <w:szCs w:val="24"/>
        </w:rPr>
        <w:t>το Υπουργείο Εσωτερικών</w:t>
      </w:r>
      <w:r>
        <w:rPr>
          <w:rFonts w:eastAsia="Times New Roman"/>
          <w:szCs w:val="24"/>
        </w:rPr>
        <w:t>.</w:t>
      </w:r>
      <w:r w:rsidRPr="00B660AC">
        <w:rPr>
          <w:rFonts w:eastAsia="Times New Roman"/>
          <w:szCs w:val="24"/>
        </w:rPr>
        <w:t xml:space="preserve"> Στη συνέχεια έγινε η αντίστοιχη προκήρυξη των θέσεων αυτών από το Ανώτατο Συμβούλιο Επιλογής Προσωπικού</w:t>
      </w:r>
      <w:r>
        <w:rPr>
          <w:rFonts w:eastAsia="Times New Roman"/>
          <w:szCs w:val="24"/>
        </w:rPr>
        <w:t>,</w:t>
      </w:r>
      <w:r w:rsidRPr="00B660AC">
        <w:rPr>
          <w:rFonts w:eastAsia="Times New Roman"/>
          <w:szCs w:val="24"/>
        </w:rPr>
        <w:t xml:space="preserve"> από το</w:t>
      </w:r>
      <w:r w:rsidRPr="00B660AC">
        <w:rPr>
          <w:rFonts w:eastAsia="Times New Roman"/>
          <w:szCs w:val="24"/>
        </w:rPr>
        <w:t xml:space="preserve"> ΑΣΕΠ</w:t>
      </w:r>
      <w:r>
        <w:rPr>
          <w:rFonts w:eastAsia="Times New Roman"/>
          <w:szCs w:val="24"/>
        </w:rPr>
        <w:t>. Γνωρίζετε πάρα</w:t>
      </w:r>
      <w:r w:rsidRPr="00B660AC">
        <w:rPr>
          <w:rFonts w:eastAsia="Times New Roman"/>
          <w:szCs w:val="24"/>
        </w:rPr>
        <w:t xml:space="preserve"> πολύ καλά</w:t>
      </w:r>
      <w:r>
        <w:rPr>
          <w:rFonts w:eastAsia="Times New Roman"/>
          <w:szCs w:val="24"/>
        </w:rPr>
        <w:t>, το έχουμε συζητήσει κατ’</w:t>
      </w:r>
      <w:r w:rsidRPr="00B660AC">
        <w:rPr>
          <w:rFonts w:eastAsia="Times New Roman"/>
          <w:szCs w:val="24"/>
        </w:rPr>
        <w:t xml:space="preserve"> επανάληψη σε αυτήν εδώ την Αίθουσα</w:t>
      </w:r>
      <w:r>
        <w:rPr>
          <w:rFonts w:eastAsia="Times New Roman"/>
          <w:szCs w:val="24"/>
        </w:rPr>
        <w:t>,</w:t>
      </w:r>
      <w:r w:rsidRPr="00B660AC">
        <w:rPr>
          <w:rFonts w:eastAsia="Times New Roman"/>
          <w:szCs w:val="24"/>
        </w:rPr>
        <w:t xml:space="preserve"> ότι πρόκειται για τη μεγαλύτερη προκήρυξη μόνιμου προσωπικού</w:t>
      </w:r>
      <w:r>
        <w:rPr>
          <w:rFonts w:eastAsia="Times New Roman"/>
          <w:szCs w:val="24"/>
        </w:rPr>
        <w:t>,</w:t>
      </w:r>
      <w:r w:rsidRPr="00B660AC">
        <w:rPr>
          <w:rFonts w:eastAsia="Times New Roman"/>
          <w:szCs w:val="24"/>
        </w:rPr>
        <w:t xml:space="preserve"> η οποία έχει γίνει </w:t>
      </w:r>
      <w:r w:rsidRPr="00B660AC">
        <w:rPr>
          <w:rFonts w:eastAsia="Times New Roman"/>
          <w:szCs w:val="24"/>
        </w:rPr>
        <w:lastRenderedPageBreak/>
        <w:t>ποτέ</w:t>
      </w:r>
      <w:r>
        <w:rPr>
          <w:rFonts w:eastAsia="Times New Roman"/>
          <w:szCs w:val="24"/>
        </w:rPr>
        <w:t xml:space="preserve">. Αφορά </w:t>
      </w:r>
      <w:proofErr w:type="spellStart"/>
      <w:r>
        <w:rPr>
          <w:rFonts w:eastAsia="Times New Roman"/>
          <w:szCs w:val="24"/>
        </w:rPr>
        <w:t>οκτώμιση</w:t>
      </w:r>
      <w:proofErr w:type="spellEnd"/>
      <w:r>
        <w:rPr>
          <w:rFonts w:eastAsia="Times New Roman"/>
          <w:szCs w:val="24"/>
        </w:rPr>
        <w:t xml:space="preserve"> χιλιάδες </w:t>
      </w:r>
      <w:r w:rsidRPr="00B660AC">
        <w:rPr>
          <w:rFonts w:eastAsia="Times New Roman"/>
          <w:szCs w:val="24"/>
        </w:rPr>
        <w:t>νέους εργαζόμενους πλήρους απασχόλησης</w:t>
      </w:r>
      <w:r>
        <w:rPr>
          <w:rFonts w:eastAsia="Times New Roman"/>
          <w:szCs w:val="24"/>
        </w:rPr>
        <w:t>.</w:t>
      </w:r>
      <w:r w:rsidRPr="00B660AC">
        <w:rPr>
          <w:rFonts w:eastAsia="Times New Roman"/>
          <w:szCs w:val="24"/>
        </w:rPr>
        <w:t xml:space="preserve"> </w:t>
      </w:r>
    </w:p>
    <w:p w14:paraId="511204A6" w14:textId="77777777" w:rsidR="002E1E3E" w:rsidRDefault="00F7095F">
      <w:pPr>
        <w:spacing w:line="600" w:lineRule="auto"/>
        <w:ind w:firstLine="720"/>
        <w:contextualSpacing/>
        <w:jc w:val="both"/>
        <w:rPr>
          <w:rFonts w:eastAsia="Times New Roman"/>
          <w:szCs w:val="24"/>
        </w:rPr>
      </w:pPr>
      <w:r>
        <w:rPr>
          <w:rFonts w:eastAsia="Times New Roman"/>
          <w:szCs w:val="24"/>
        </w:rPr>
        <w:t xml:space="preserve">Εν </w:t>
      </w:r>
      <w:r w:rsidRPr="00B660AC">
        <w:rPr>
          <w:rFonts w:eastAsia="Times New Roman"/>
          <w:szCs w:val="24"/>
        </w:rPr>
        <w:t>τω</w:t>
      </w:r>
      <w:r>
        <w:rPr>
          <w:rFonts w:eastAsia="Times New Roman"/>
          <w:szCs w:val="24"/>
        </w:rPr>
        <w:t xml:space="preserve"> </w:t>
      </w:r>
      <w:r w:rsidRPr="00B660AC">
        <w:rPr>
          <w:rFonts w:eastAsia="Times New Roman"/>
          <w:szCs w:val="24"/>
        </w:rPr>
        <w:t>μετα</w:t>
      </w:r>
      <w:r w:rsidRPr="00B660AC">
        <w:rPr>
          <w:rFonts w:eastAsia="Times New Roman"/>
          <w:szCs w:val="24"/>
        </w:rPr>
        <w:t>ξύ</w:t>
      </w:r>
      <w:r>
        <w:rPr>
          <w:rFonts w:eastAsia="Times New Roman"/>
          <w:szCs w:val="24"/>
        </w:rPr>
        <w:t>,</w:t>
      </w:r>
      <w:r w:rsidRPr="00B660AC">
        <w:rPr>
          <w:rFonts w:eastAsia="Times New Roman"/>
          <w:szCs w:val="24"/>
        </w:rPr>
        <w:t xml:space="preserve"> </w:t>
      </w:r>
      <w:r>
        <w:rPr>
          <w:rFonts w:eastAsia="Times New Roman"/>
          <w:szCs w:val="24"/>
        </w:rPr>
        <w:t>όμως,</w:t>
      </w:r>
      <w:r w:rsidRPr="00B660AC">
        <w:rPr>
          <w:rFonts w:eastAsia="Times New Roman"/>
          <w:szCs w:val="24"/>
        </w:rPr>
        <w:t xml:space="preserve"> επειδή </w:t>
      </w:r>
      <w:r>
        <w:rPr>
          <w:rFonts w:eastAsia="Times New Roman"/>
          <w:szCs w:val="24"/>
        </w:rPr>
        <w:t>β</w:t>
      </w:r>
      <w:r w:rsidRPr="00B660AC">
        <w:rPr>
          <w:rFonts w:eastAsia="Times New Roman"/>
          <w:szCs w:val="24"/>
        </w:rPr>
        <w:t>εβαίως το πρόβλημα της καθαριότητας ήταν υπαρκτό</w:t>
      </w:r>
      <w:r>
        <w:rPr>
          <w:rFonts w:eastAsia="Times New Roman"/>
          <w:szCs w:val="24"/>
        </w:rPr>
        <w:t>,</w:t>
      </w:r>
      <w:r w:rsidRPr="00B660AC">
        <w:rPr>
          <w:rFonts w:eastAsia="Times New Roman"/>
          <w:szCs w:val="24"/>
        </w:rPr>
        <w:t xml:space="preserve"> </w:t>
      </w:r>
      <w:r>
        <w:rPr>
          <w:rFonts w:eastAsia="Times New Roman"/>
          <w:szCs w:val="24"/>
        </w:rPr>
        <w:t xml:space="preserve">πολλοί δήμοι </w:t>
      </w:r>
      <w:r w:rsidRPr="00B660AC">
        <w:rPr>
          <w:rFonts w:eastAsia="Times New Roman"/>
          <w:szCs w:val="24"/>
        </w:rPr>
        <w:t xml:space="preserve">αξιοποιώντας </w:t>
      </w:r>
      <w:proofErr w:type="spellStart"/>
      <w:r>
        <w:rPr>
          <w:rFonts w:eastAsia="Times New Roman"/>
          <w:szCs w:val="24"/>
        </w:rPr>
        <w:t>προϋπάρχουσα</w:t>
      </w:r>
      <w:proofErr w:type="spellEnd"/>
      <w:r>
        <w:rPr>
          <w:rFonts w:eastAsia="Times New Roman"/>
          <w:szCs w:val="24"/>
        </w:rPr>
        <w:t xml:space="preserve"> </w:t>
      </w:r>
      <w:r w:rsidRPr="00B660AC">
        <w:rPr>
          <w:rFonts w:eastAsia="Times New Roman"/>
          <w:szCs w:val="24"/>
        </w:rPr>
        <w:t>νομοθεσία προχώρησαν σε συμβάσεις ορισμένου χρόνου με εργαζόμενους</w:t>
      </w:r>
      <w:r>
        <w:rPr>
          <w:rFonts w:eastAsia="Times New Roman"/>
          <w:szCs w:val="24"/>
        </w:rPr>
        <w:t>,</w:t>
      </w:r>
      <w:r w:rsidRPr="00B660AC">
        <w:rPr>
          <w:rFonts w:eastAsia="Times New Roman"/>
          <w:szCs w:val="24"/>
        </w:rPr>
        <w:t xml:space="preserve"> οι οποίοι είχαν προκύψει ως προσωρινοί επιτυχόντες από τους πίνακες του ΑΣΕΠ</w:t>
      </w:r>
      <w:r>
        <w:rPr>
          <w:rFonts w:eastAsia="Times New Roman"/>
          <w:szCs w:val="24"/>
        </w:rPr>
        <w:t>.</w:t>
      </w:r>
    </w:p>
    <w:p w14:paraId="511204A7" w14:textId="77777777" w:rsidR="002E1E3E" w:rsidRDefault="00F7095F">
      <w:pPr>
        <w:spacing w:line="600" w:lineRule="auto"/>
        <w:ind w:firstLine="720"/>
        <w:contextualSpacing/>
        <w:jc w:val="both"/>
        <w:rPr>
          <w:rFonts w:eastAsia="Times New Roman"/>
          <w:szCs w:val="24"/>
        </w:rPr>
      </w:pPr>
      <w:r>
        <w:rPr>
          <w:rFonts w:eastAsia="Times New Roman"/>
          <w:szCs w:val="24"/>
        </w:rPr>
        <w:t xml:space="preserve">Τι </w:t>
      </w:r>
      <w:r>
        <w:rPr>
          <w:rFonts w:eastAsia="Times New Roman"/>
          <w:szCs w:val="24"/>
        </w:rPr>
        <w:t>έχουμε, λοιπόν, εδώ; Έχουμε</w:t>
      </w:r>
      <w:r w:rsidRPr="00B660AC">
        <w:rPr>
          <w:rFonts w:eastAsia="Times New Roman"/>
          <w:szCs w:val="24"/>
        </w:rPr>
        <w:t xml:space="preserve"> μία περίπτωση όπου αυτή</w:t>
      </w:r>
      <w:r>
        <w:rPr>
          <w:rFonts w:eastAsia="Times New Roman"/>
          <w:szCs w:val="24"/>
        </w:rPr>
        <w:t>ν</w:t>
      </w:r>
      <w:r w:rsidRPr="00B660AC">
        <w:rPr>
          <w:rFonts w:eastAsia="Times New Roman"/>
          <w:szCs w:val="24"/>
        </w:rPr>
        <w:t xml:space="preserve"> τη στιγμή βρίσκονται στη δουλειά</w:t>
      </w:r>
      <w:r>
        <w:rPr>
          <w:rFonts w:eastAsia="Times New Roman"/>
          <w:szCs w:val="24"/>
        </w:rPr>
        <w:t>,</w:t>
      </w:r>
      <w:r w:rsidRPr="00B660AC">
        <w:rPr>
          <w:rFonts w:eastAsia="Times New Roman"/>
          <w:szCs w:val="24"/>
        </w:rPr>
        <w:t xml:space="preserve"> εργάζονται στους δήμους όλης της χώρας</w:t>
      </w:r>
      <w:r>
        <w:rPr>
          <w:rFonts w:eastAsia="Times New Roman"/>
          <w:szCs w:val="24"/>
        </w:rPr>
        <w:t>,</w:t>
      </w:r>
      <w:r w:rsidRPr="00B660AC">
        <w:rPr>
          <w:rFonts w:eastAsia="Times New Roman"/>
          <w:szCs w:val="24"/>
        </w:rPr>
        <w:t xml:space="preserve"> προσωρινοί εργαζόμενοι</w:t>
      </w:r>
      <w:r>
        <w:rPr>
          <w:rFonts w:eastAsia="Times New Roman"/>
          <w:szCs w:val="24"/>
        </w:rPr>
        <w:t>.</w:t>
      </w:r>
      <w:r w:rsidRPr="00B660AC">
        <w:rPr>
          <w:rFonts w:eastAsia="Times New Roman"/>
          <w:szCs w:val="24"/>
        </w:rPr>
        <w:t xml:space="preserve"> Πλέον το ΑΣΕΠ</w:t>
      </w:r>
      <w:r>
        <w:rPr>
          <w:rFonts w:eastAsia="Times New Roman"/>
          <w:szCs w:val="24"/>
        </w:rPr>
        <w:t>,</w:t>
      </w:r>
      <w:r w:rsidRPr="00B660AC">
        <w:rPr>
          <w:rFonts w:eastAsia="Times New Roman"/>
          <w:szCs w:val="24"/>
        </w:rPr>
        <w:t xml:space="preserve"> όπως μας πληροφόρησε αυτές τις ημέρες </w:t>
      </w:r>
      <w:r>
        <w:rPr>
          <w:rFonts w:eastAsia="Times New Roman"/>
          <w:szCs w:val="24"/>
        </w:rPr>
        <w:t>-</w:t>
      </w:r>
      <w:r w:rsidRPr="00B660AC">
        <w:rPr>
          <w:rFonts w:eastAsia="Times New Roman"/>
          <w:szCs w:val="24"/>
        </w:rPr>
        <w:t>και αυτό είναι μία πάρα πολύ σημαντική εξέλιξη</w:t>
      </w:r>
      <w:r>
        <w:rPr>
          <w:rFonts w:eastAsia="Times New Roman"/>
          <w:szCs w:val="24"/>
        </w:rPr>
        <w:t>,</w:t>
      </w:r>
      <w:r w:rsidRPr="00B660AC">
        <w:rPr>
          <w:rFonts w:eastAsia="Times New Roman"/>
          <w:szCs w:val="24"/>
        </w:rPr>
        <w:t xml:space="preserve"> </w:t>
      </w:r>
      <w:r>
        <w:rPr>
          <w:rFonts w:eastAsia="Times New Roman"/>
          <w:szCs w:val="24"/>
        </w:rPr>
        <w:t>γ</w:t>
      </w:r>
      <w:r w:rsidRPr="00B660AC">
        <w:rPr>
          <w:rFonts w:eastAsia="Times New Roman"/>
          <w:szCs w:val="24"/>
        </w:rPr>
        <w:t>ια</w:t>
      </w:r>
      <w:r w:rsidRPr="00B660AC">
        <w:rPr>
          <w:rFonts w:eastAsia="Times New Roman"/>
          <w:szCs w:val="24"/>
        </w:rPr>
        <w:t xml:space="preserve">τί ολοκληρώνεται μία </w:t>
      </w:r>
      <w:r>
        <w:rPr>
          <w:rFonts w:eastAsia="Times New Roman"/>
          <w:szCs w:val="24"/>
        </w:rPr>
        <w:t>π</w:t>
      </w:r>
      <w:r w:rsidRPr="00B660AC">
        <w:rPr>
          <w:rFonts w:eastAsia="Times New Roman"/>
          <w:szCs w:val="24"/>
        </w:rPr>
        <w:t>ολύχρονη προσπάθεια</w:t>
      </w:r>
      <w:r>
        <w:rPr>
          <w:rFonts w:eastAsia="Times New Roman"/>
          <w:szCs w:val="24"/>
        </w:rPr>
        <w:t xml:space="preserve">- είναι σε θέση να εκδώσει </w:t>
      </w:r>
      <w:r w:rsidRPr="00B660AC">
        <w:rPr>
          <w:rFonts w:eastAsia="Times New Roman"/>
          <w:szCs w:val="24"/>
        </w:rPr>
        <w:t>τους οριστικούς πίνακες</w:t>
      </w:r>
      <w:r>
        <w:rPr>
          <w:rFonts w:eastAsia="Times New Roman"/>
          <w:szCs w:val="24"/>
        </w:rPr>
        <w:t>, ά</w:t>
      </w:r>
      <w:r w:rsidRPr="00B660AC">
        <w:rPr>
          <w:rFonts w:eastAsia="Times New Roman"/>
          <w:szCs w:val="24"/>
        </w:rPr>
        <w:t>ρα τους μόνιμους εργαζόμενους</w:t>
      </w:r>
      <w:r>
        <w:rPr>
          <w:rFonts w:eastAsia="Times New Roman"/>
          <w:szCs w:val="24"/>
        </w:rPr>
        <w:t>,</w:t>
      </w:r>
      <w:r w:rsidRPr="00B660AC">
        <w:rPr>
          <w:rFonts w:eastAsia="Times New Roman"/>
          <w:szCs w:val="24"/>
        </w:rPr>
        <w:t xml:space="preserve"> </w:t>
      </w:r>
      <w:proofErr w:type="spellStart"/>
      <w:r>
        <w:rPr>
          <w:rFonts w:eastAsia="Times New Roman"/>
          <w:szCs w:val="24"/>
        </w:rPr>
        <w:t>οκτώμιση</w:t>
      </w:r>
      <w:proofErr w:type="spellEnd"/>
      <w:r>
        <w:rPr>
          <w:rFonts w:eastAsia="Times New Roman"/>
          <w:szCs w:val="24"/>
        </w:rPr>
        <w:t xml:space="preserve"> χιλιάδες</w:t>
      </w:r>
      <w:r w:rsidRPr="00B660AC">
        <w:rPr>
          <w:rFonts w:eastAsia="Times New Roman"/>
          <w:szCs w:val="24"/>
        </w:rPr>
        <w:t xml:space="preserve"> που θα αναλάβουν δουλειά στους </w:t>
      </w:r>
      <w:r>
        <w:rPr>
          <w:rFonts w:eastAsia="Times New Roman"/>
          <w:szCs w:val="24"/>
        </w:rPr>
        <w:t>τριακόσιους τριάντα δύο</w:t>
      </w:r>
      <w:r w:rsidRPr="00B660AC">
        <w:rPr>
          <w:rFonts w:eastAsia="Times New Roman"/>
          <w:szCs w:val="24"/>
        </w:rPr>
        <w:t xml:space="preserve"> δήμους της χώρας το επόμενο διάστημα</w:t>
      </w:r>
      <w:r>
        <w:rPr>
          <w:rFonts w:eastAsia="Times New Roman"/>
          <w:szCs w:val="24"/>
        </w:rPr>
        <w:t xml:space="preserve">. </w:t>
      </w:r>
    </w:p>
    <w:p w14:paraId="511204A8" w14:textId="77777777" w:rsidR="002E1E3E" w:rsidRDefault="00F7095F">
      <w:pPr>
        <w:spacing w:line="600" w:lineRule="auto"/>
        <w:ind w:firstLine="720"/>
        <w:contextualSpacing/>
        <w:jc w:val="both"/>
        <w:rPr>
          <w:rFonts w:eastAsia="Times New Roman"/>
          <w:szCs w:val="24"/>
        </w:rPr>
      </w:pPr>
      <w:r>
        <w:rPr>
          <w:rFonts w:eastAsia="Times New Roman"/>
          <w:szCs w:val="24"/>
        </w:rPr>
        <w:t>Όμως, εδώ</w:t>
      </w:r>
      <w:r w:rsidRPr="00B660AC">
        <w:rPr>
          <w:rFonts w:eastAsia="Times New Roman"/>
          <w:szCs w:val="24"/>
        </w:rPr>
        <w:t xml:space="preserve"> </w:t>
      </w:r>
      <w:r>
        <w:rPr>
          <w:rFonts w:eastAsia="Times New Roman"/>
          <w:szCs w:val="24"/>
        </w:rPr>
        <w:t>υ</w:t>
      </w:r>
      <w:r w:rsidRPr="00B660AC">
        <w:rPr>
          <w:rFonts w:eastAsia="Times New Roman"/>
          <w:szCs w:val="24"/>
        </w:rPr>
        <w:t>πάρχει ο</w:t>
      </w:r>
      <w:r w:rsidRPr="00B660AC">
        <w:rPr>
          <w:rFonts w:eastAsia="Times New Roman"/>
          <w:szCs w:val="24"/>
        </w:rPr>
        <w:t xml:space="preserve"> κίνδυνος να υπάρξει ένα κενό διάστημα μεταξύ της αποχώρησης</w:t>
      </w:r>
      <w:r>
        <w:rPr>
          <w:rFonts w:eastAsia="Times New Roman"/>
          <w:szCs w:val="24"/>
        </w:rPr>
        <w:t>,</w:t>
      </w:r>
      <w:r w:rsidRPr="00B660AC">
        <w:rPr>
          <w:rFonts w:eastAsia="Times New Roman"/>
          <w:szCs w:val="24"/>
        </w:rPr>
        <w:t xml:space="preserve"> όπως ορίζει ο νόμος σήμερα</w:t>
      </w:r>
      <w:r>
        <w:rPr>
          <w:rFonts w:eastAsia="Times New Roman"/>
          <w:szCs w:val="24"/>
        </w:rPr>
        <w:t>,</w:t>
      </w:r>
      <w:r w:rsidRPr="00B660AC">
        <w:rPr>
          <w:rFonts w:eastAsia="Times New Roman"/>
          <w:szCs w:val="24"/>
        </w:rPr>
        <w:t xml:space="preserve"> </w:t>
      </w:r>
      <w:r w:rsidRPr="00B660AC">
        <w:rPr>
          <w:rFonts w:eastAsia="Times New Roman"/>
          <w:szCs w:val="24"/>
        </w:rPr>
        <w:lastRenderedPageBreak/>
        <w:t>των προσωρινών εργαζομένων</w:t>
      </w:r>
      <w:r>
        <w:rPr>
          <w:rFonts w:eastAsia="Times New Roman"/>
          <w:szCs w:val="24"/>
        </w:rPr>
        <w:t>, των ΙΔΟΧ δηλαδή</w:t>
      </w:r>
      <w:r w:rsidRPr="00B660AC">
        <w:rPr>
          <w:rFonts w:eastAsia="Times New Roman"/>
          <w:szCs w:val="24"/>
        </w:rPr>
        <w:t xml:space="preserve"> ιδι</w:t>
      </w:r>
      <w:r>
        <w:rPr>
          <w:rFonts w:eastAsia="Times New Roman"/>
          <w:szCs w:val="24"/>
        </w:rPr>
        <w:t xml:space="preserve">ωτικού δικαίου ορισμένου χρόνου, </w:t>
      </w:r>
      <w:r w:rsidRPr="00B660AC">
        <w:rPr>
          <w:rFonts w:eastAsia="Times New Roman"/>
          <w:szCs w:val="24"/>
        </w:rPr>
        <w:t xml:space="preserve">και της </w:t>
      </w:r>
      <w:r>
        <w:rPr>
          <w:rFonts w:eastAsia="Times New Roman"/>
          <w:szCs w:val="24"/>
        </w:rPr>
        <w:t>ανάληψης των καθηκόντων των μόνιμων εργαζομένων.</w:t>
      </w:r>
    </w:p>
    <w:p w14:paraId="511204A9" w14:textId="77777777" w:rsidR="002E1E3E" w:rsidRDefault="00F7095F">
      <w:pPr>
        <w:spacing w:line="600" w:lineRule="auto"/>
        <w:ind w:firstLine="720"/>
        <w:contextualSpacing/>
        <w:jc w:val="both"/>
        <w:rPr>
          <w:rFonts w:eastAsia="Times New Roman"/>
          <w:szCs w:val="24"/>
        </w:rPr>
      </w:pPr>
      <w:r>
        <w:rPr>
          <w:rFonts w:eastAsia="Times New Roman"/>
          <w:szCs w:val="24"/>
        </w:rPr>
        <w:t>Ερχόμαστε, λοιπόν, με τη συγκ</w:t>
      </w:r>
      <w:r>
        <w:rPr>
          <w:rFonts w:eastAsia="Times New Roman"/>
          <w:szCs w:val="24"/>
        </w:rPr>
        <w:t xml:space="preserve">εκριμένη </w:t>
      </w:r>
      <w:r w:rsidRPr="00B660AC">
        <w:rPr>
          <w:rFonts w:eastAsia="Times New Roman"/>
          <w:szCs w:val="24"/>
        </w:rPr>
        <w:t>ρύθμιση για να καλύψουμε αυτό το κενό</w:t>
      </w:r>
      <w:r>
        <w:rPr>
          <w:rFonts w:eastAsia="Times New Roman"/>
          <w:szCs w:val="24"/>
        </w:rPr>
        <w:t>,</w:t>
      </w:r>
      <w:r w:rsidRPr="00B660AC">
        <w:rPr>
          <w:rFonts w:eastAsia="Times New Roman"/>
          <w:szCs w:val="24"/>
        </w:rPr>
        <w:t xml:space="preserve"> για να διασφαλίσουμε ότι δεν θα υπάρξει ούτε μία μέρα κατά την οποία οι δήμοι σε όλη τη χώρα θα μείνουν χωρίς το αναγκαίο προσωπικό για να μπορέσουν </w:t>
      </w:r>
      <w:r>
        <w:rPr>
          <w:rFonts w:eastAsia="Times New Roman"/>
          <w:szCs w:val="24"/>
        </w:rPr>
        <w:t>να επιτελέσουν</w:t>
      </w:r>
      <w:r w:rsidRPr="00B660AC">
        <w:rPr>
          <w:rFonts w:eastAsia="Times New Roman"/>
          <w:szCs w:val="24"/>
        </w:rPr>
        <w:t xml:space="preserve"> το βασικό ρόλο τους έτσι κι αλλιώς που είναι</w:t>
      </w:r>
      <w:r w:rsidRPr="00B660AC">
        <w:rPr>
          <w:rFonts w:eastAsia="Times New Roman"/>
          <w:szCs w:val="24"/>
        </w:rPr>
        <w:t xml:space="preserve"> η καθαριότητα</w:t>
      </w:r>
      <w:r>
        <w:rPr>
          <w:rFonts w:eastAsia="Times New Roman"/>
          <w:szCs w:val="24"/>
        </w:rPr>
        <w:t>.</w:t>
      </w:r>
    </w:p>
    <w:p w14:paraId="511204AA" w14:textId="77777777" w:rsidR="002E1E3E" w:rsidRDefault="00F7095F">
      <w:pPr>
        <w:spacing w:line="600" w:lineRule="auto"/>
        <w:ind w:firstLine="720"/>
        <w:contextualSpacing/>
        <w:jc w:val="both"/>
        <w:rPr>
          <w:rFonts w:eastAsia="Times New Roman"/>
          <w:szCs w:val="24"/>
        </w:rPr>
      </w:pPr>
      <w:r>
        <w:rPr>
          <w:rFonts w:eastAsia="Times New Roman"/>
          <w:szCs w:val="24"/>
        </w:rPr>
        <w:t>Παρατείνεται, λοιπόν,</w:t>
      </w:r>
      <w:r w:rsidRPr="00B660AC">
        <w:rPr>
          <w:rFonts w:eastAsia="Times New Roman"/>
          <w:szCs w:val="24"/>
        </w:rPr>
        <w:t xml:space="preserve"> η παραμονή στη δουλειά των συμβασιούχων μέχρι ακριβώς την ημέρα για κάθε μία θέση ξεχωριστά που θα αναλάβουν υπηρεσία </w:t>
      </w:r>
      <w:r>
        <w:rPr>
          <w:rFonts w:eastAsia="Times New Roman"/>
          <w:szCs w:val="24"/>
        </w:rPr>
        <w:t xml:space="preserve">οι νέοι </w:t>
      </w:r>
      <w:r w:rsidRPr="00B660AC">
        <w:rPr>
          <w:rFonts w:eastAsia="Times New Roman"/>
          <w:szCs w:val="24"/>
        </w:rPr>
        <w:t>εργαζόμενοι</w:t>
      </w:r>
      <w:r>
        <w:rPr>
          <w:rFonts w:eastAsia="Times New Roman"/>
          <w:szCs w:val="24"/>
        </w:rPr>
        <w:t>.</w:t>
      </w:r>
    </w:p>
    <w:p w14:paraId="511204AB" w14:textId="77777777" w:rsidR="002E1E3E" w:rsidRDefault="00F7095F">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w:t>
      </w:r>
      <w:r w:rsidRPr="00B827C3">
        <w:rPr>
          <w:rFonts w:eastAsia="Times New Roman" w:cs="Times New Roman"/>
          <w:szCs w:val="24"/>
        </w:rPr>
        <w:t xml:space="preserve"> </w:t>
      </w:r>
      <w:r>
        <w:rPr>
          <w:rFonts w:eastAsia="Times New Roman" w:cs="Times New Roman"/>
          <w:szCs w:val="24"/>
        </w:rPr>
        <w:t>του ΣΥΡΙΖΑ)</w:t>
      </w:r>
    </w:p>
    <w:p w14:paraId="511204AC" w14:textId="77777777" w:rsidR="002E1E3E" w:rsidRDefault="00F7095F">
      <w:pPr>
        <w:spacing w:line="600" w:lineRule="auto"/>
        <w:ind w:firstLine="720"/>
        <w:contextualSpacing/>
        <w:jc w:val="both"/>
        <w:rPr>
          <w:rFonts w:eastAsia="Times New Roman"/>
          <w:szCs w:val="24"/>
        </w:rPr>
      </w:pPr>
      <w:r w:rsidRPr="00B660AC">
        <w:rPr>
          <w:rFonts w:eastAsia="Times New Roman"/>
          <w:szCs w:val="24"/>
        </w:rPr>
        <w:t>Αυτό κάνουμε με τη συγκεκριμένη ρύθ</w:t>
      </w:r>
      <w:r w:rsidRPr="00B660AC">
        <w:rPr>
          <w:rFonts w:eastAsia="Times New Roman"/>
          <w:szCs w:val="24"/>
        </w:rPr>
        <w:t>μιση</w:t>
      </w:r>
      <w:r>
        <w:rPr>
          <w:rFonts w:eastAsia="Times New Roman"/>
          <w:szCs w:val="24"/>
        </w:rPr>
        <w:t>.</w:t>
      </w:r>
      <w:r w:rsidRPr="00B660AC">
        <w:rPr>
          <w:rFonts w:eastAsia="Times New Roman"/>
          <w:szCs w:val="24"/>
        </w:rPr>
        <w:t xml:space="preserve"> Δεν πρό</w:t>
      </w:r>
      <w:r>
        <w:rPr>
          <w:rFonts w:eastAsia="Times New Roman"/>
          <w:szCs w:val="24"/>
        </w:rPr>
        <w:t>κειται, λ</w:t>
      </w:r>
      <w:r w:rsidRPr="00B660AC">
        <w:rPr>
          <w:rFonts w:eastAsia="Times New Roman"/>
          <w:szCs w:val="24"/>
        </w:rPr>
        <w:t>οιπόν</w:t>
      </w:r>
      <w:r>
        <w:rPr>
          <w:rFonts w:eastAsia="Times New Roman"/>
          <w:szCs w:val="24"/>
        </w:rPr>
        <w:t>,</w:t>
      </w:r>
      <w:r w:rsidRPr="00B660AC">
        <w:rPr>
          <w:rFonts w:eastAsia="Times New Roman"/>
          <w:szCs w:val="24"/>
        </w:rPr>
        <w:t xml:space="preserve"> για κα</w:t>
      </w:r>
      <w:r>
        <w:rPr>
          <w:rFonts w:eastAsia="Times New Roman"/>
          <w:szCs w:val="24"/>
        </w:rPr>
        <w:t>μ</w:t>
      </w:r>
      <w:r w:rsidRPr="00B660AC">
        <w:rPr>
          <w:rFonts w:eastAsia="Times New Roman"/>
          <w:szCs w:val="24"/>
        </w:rPr>
        <w:t>μία διευθέτηση</w:t>
      </w:r>
      <w:r>
        <w:rPr>
          <w:rFonts w:eastAsia="Times New Roman"/>
          <w:szCs w:val="24"/>
        </w:rPr>
        <w:t>,</w:t>
      </w:r>
      <w:r w:rsidRPr="00B660AC">
        <w:rPr>
          <w:rFonts w:eastAsia="Times New Roman"/>
          <w:szCs w:val="24"/>
        </w:rPr>
        <w:t xml:space="preserve"> δεν πρόκειται </w:t>
      </w:r>
      <w:r>
        <w:rPr>
          <w:rFonts w:eastAsia="Times New Roman"/>
          <w:szCs w:val="24"/>
        </w:rPr>
        <w:t>για κανένα</w:t>
      </w:r>
      <w:r w:rsidRPr="00B660AC">
        <w:rPr>
          <w:rFonts w:eastAsia="Times New Roman"/>
          <w:szCs w:val="24"/>
        </w:rPr>
        <w:t xml:space="preserve"> ρουσφέτι</w:t>
      </w:r>
      <w:r>
        <w:rPr>
          <w:rFonts w:eastAsia="Times New Roman"/>
          <w:szCs w:val="24"/>
        </w:rPr>
        <w:t>,</w:t>
      </w:r>
      <w:r w:rsidRPr="00B660AC">
        <w:rPr>
          <w:rFonts w:eastAsia="Times New Roman"/>
          <w:szCs w:val="24"/>
        </w:rPr>
        <w:t xml:space="preserve"> δεν πρόκειται για κα</w:t>
      </w:r>
      <w:r>
        <w:rPr>
          <w:rFonts w:eastAsia="Times New Roman"/>
          <w:szCs w:val="24"/>
        </w:rPr>
        <w:t>μ</w:t>
      </w:r>
      <w:r w:rsidRPr="00B660AC">
        <w:rPr>
          <w:rFonts w:eastAsia="Times New Roman"/>
          <w:szCs w:val="24"/>
        </w:rPr>
        <w:t>μία χαριστική ρύθμιση</w:t>
      </w:r>
      <w:r>
        <w:rPr>
          <w:rFonts w:eastAsia="Times New Roman"/>
          <w:szCs w:val="24"/>
        </w:rPr>
        <w:t>.</w:t>
      </w:r>
      <w:r w:rsidRPr="00B660AC">
        <w:rPr>
          <w:rFonts w:eastAsia="Times New Roman"/>
          <w:szCs w:val="24"/>
        </w:rPr>
        <w:t xml:space="preserve"> Πρόκειται για μία διάταξη</w:t>
      </w:r>
      <w:r>
        <w:rPr>
          <w:rFonts w:eastAsia="Times New Roman"/>
          <w:szCs w:val="24"/>
        </w:rPr>
        <w:t>,</w:t>
      </w:r>
      <w:r w:rsidRPr="00B660AC">
        <w:rPr>
          <w:rFonts w:eastAsia="Times New Roman"/>
          <w:szCs w:val="24"/>
        </w:rPr>
        <w:t xml:space="preserve"> για μία πρόβλεψη έτσι ώστε να προστατευτεί το δημόσιο συμφέρον</w:t>
      </w:r>
      <w:r>
        <w:rPr>
          <w:rFonts w:eastAsia="Times New Roman"/>
          <w:szCs w:val="24"/>
        </w:rPr>
        <w:t>,</w:t>
      </w:r>
      <w:r w:rsidRPr="00B660AC">
        <w:rPr>
          <w:rFonts w:eastAsia="Times New Roman"/>
          <w:szCs w:val="24"/>
        </w:rPr>
        <w:t xml:space="preserve"> να μην τεθεί κανένα θέμα υγιεινής </w:t>
      </w:r>
      <w:r w:rsidRPr="00B660AC">
        <w:rPr>
          <w:rFonts w:eastAsia="Times New Roman"/>
          <w:szCs w:val="24"/>
        </w:rPr>
        <w:t>και καθα</w:t>
      </w:r>
      <w:r w:rsidRPr="00B660AC">
        <w:rPr>
          <w:rFonts w:eastAsia="Times New Roman"/>
          <w:szCs w:val="24"/>
        </w:rPr>
        <w:lastRenderedPageBreak/>
        <w:t xml:space="preserve">ριότητας στους </w:t>
      </w:r>
      <w:r>
        <w:rPr>
          <w:rFonts w:eastAsia="Times New Roman"/>
          <w:szCs w:val="24"/>
        </w:rPr>
        <w:t>δ</w:t>
      </w:r>
      <w:r w:rsidRPr="00B660AC">
        <w:rPr>
          <w:rFonts w:eastAsia="Times New Roman"/>
          <w:szCs w:val="24"/>
        </w:rPr>
        <w:t>ήμους σε όλη τη χώρα και μάλιστα εν μέσω καλοκαιρινής περιόδου</w:t>
      </w:r>
      <w:r>
        <w:rPr>
          <w:rFonts w:eastAsia="Times New Roman"/>
          <w:szCs w:val="24"/>
        </w:rPr>
        <w:t>.</w:t>
      </w:r>
      <w:r w:rsidRPr="00B660AC">
        <w:rPr>
          <w:rFonts w:eastAsia="Times New Roman"/>
          <w:szCs w:val="24"/>
        </w:rPr>
        <w:t xml:space="preserve"> Είναι </w:t>
      </w:r>
      <w:r>
        <w:rPr>
          <w:rFonts w:eastAsia="Times New Roman"/>
          <w:szCs w:val="24"/>
        </w:rPr>
        <w:t>ά</w:t>
      </w:r>
      <w:r w:rsidRPr="00B660AC">
        <w:rPr>
          <w:rFonts w:eastAsia="Times New Roman"/>
          <w:szCs w:val="24"/>
        </w:rPr>
        <w:t>λλωστε αυτό και μία πρόβλεψη</w:t>
      </w:r>
      <w:r>
        <w:rPr>
          <w:rFonts w:eastAsia="Times New Roman"/>
          <w:szCs w:val="24"/>
        </w:rPr>
        <w:t>,</w:t>
      </w:r>
      <w:r w:rsidRPr="00B660AC">
        <w:rPr>
          <w:rFonts w:eastAsia="Times New Roman"/>
          <w:szCs w:val="24"/>
        </w:rPr>
        <w:t xml:space="preserve"> η οποία προκύπτει μετά από τη συζήτηση που είχαμε και με όλους τους Οργανισμούς Τοπικής Αυτοδιοίκησης</w:t>
      </w:r>
      <w:r>
        <w:rPr>
          <w:rFonts w:eastAsia="Times New Roman"/>
          <w:szCs w:val="24"/>
        </w:rPr>
        <w:t>.</w:t>
      </w:r>
    </w:p>
    <w:p w14:paraId="511204AD" w14:textId="77777777" w:rsidR="002E1E3E" w:rsidRDefault="00F7095F">
      <w:pPr>
        <w:spacing w:line="600" w:lineRule="auto"/>
        <w:ind w:firstLine="720"/>
        <w:contextualSpacing/>
        <w:jc w:val="both"/>
        <w:rPr>
          <w:rFonts w:eastAsia="Times New Roman"/>
          <w:szCs w:val="24"/>
        </w:rPr>
      </w:pPr>
      <w:r w:rsidRPr="00B660AC">
        <w:rPr>
          <w:rFonts w:eastAsia="Times New Roman"/>
          <w:szCs w:val="24"/>
        </w:rPr>
        <w:t>Νομίζω</w:t>
      </w:r>
      <w:r>
        <w:rPr>
          <w:rFonts w:eastAsia="Times New Roman"/>
          <w:szCs w:val="24"/>
        </w:rPr>
        <w:t>,</w:t>
      </w:r>
      <w:r w:rsidRPr="00B660AC">
        <w:rPr>
          <w:rFonts w:eastAsia="Times New Roman"/>
          <w:szCs w:val="24"/>
        </w:rPr>
        <w:t xml:space="preserve"> λοιπόν</w:t>
      </w:r>
      <w:r>
        <w:rPr>
          <w:rFonts w:eastAsia="Times New Roman"/>
          <w:szCs w:val="24"/>
        </w:rPr>
        <w:t>,</w:t>
      </w:r>
      <w:r w:rsidRPr="00B660AC">
        <w:rPr>
          <w:rFonts w:eastAsia="Times New Roman"/>
          <w:szCs w:val="24"/>
        </w:rPr>
        <w:t xml:space="preserve"> ότι είναι μί</w:t>
      </w:r>
      <w:r w:rsidRPr="00B660AC">
        <w:rPr>
          <w:rFonts w:eastAsia="Times New Roman"/>
          <w:szCs w:val="24"/>
        </w:rPr>
        <w:t xml:space="preserve">α </w:t>
      </w:r>
      <w:r>
        <w:rPr>
          <w:rFonts w:eastAsia="Times New Roman"/>
          <w:szCs w:val="24"/>
        </w:rPr>
        <w:t>διάταξη,</w:t>
      </w:r>
      <w:r w:rsidRPr="00B660AC">
        <w:rPr>
          <w:rFonts w:eastAsia="Times New Roman"/>
          <w:szCs w:val="24"/>
        </w:rPr>
        <w:t xml:space="preserve"> η οποία πρέπει και </w:t>
      </w:r>
      <w:r>
        <w:rPr>
          <w:rFonts w:eastAsia="Times New Roman"/>
          <w:szCs w:val="24"/>
        </w:rPr>
        <w:t>ε</w:t>
      </w:r>
      <w:r w:rsidRPr="00B660AC">
        <w:rPr>
          <w:rFonts w:eastAsia="Times New Roman"/>
          <w:szCs w:val="24"/>
        </w:rPr>
        <w:t>υελπιστώ ότι θα υποστηριχθεί από το σύνολο του ελληνικού Κοινοβουλίου</w:t>
      </w:r>
      <w:r>
        <w:rPr>
          <w:rFonts w:eastAsia="Times New Roman"/>
          <w:szCs w:val="24"/>
        </w:rPr>
        <w:t>.</w:t>
      </w:r>
    </w:p>
    <w:p w14:paraId="511204AE" w14:textId="77777777" w:rsidR="002E1E3E" w:rsidRDefault="00F7095F">
      <w:pPr>
        <w:spacing w:line="600" w:lineRule="auto"/>
        <w:ind w:firstLine="720"/>
        <w:contextualSpacing/>
        <w:jc w:val="both"/>
        <w:rPr>
          <w:rFonts w:eastAsia="Times New Roman"/>
          <w:szCs w:val="24"/>
        </w:rPr>
      </w:pPr>
      <w:r>
        <w:rPr>
          <w:rFonts w:eastAsia="Times New Roman"/>
          <w:szCs w:val="24"/>
        </w:rPr>
        <w:t>Σας</w:t>
      </w:r>
      <w:r w:rsidRPr="00B660AC">
        <w:rPr>
          <w:rFonts w:eastAsia="Times New Roman"/>
          <w:szCs w:val="24"/>
        </w:rPr>
        <w:t xml:space="preserve"> ευχαριστώ πολύ</w:t>
      </w:r>
      <w:r>
        <w:rPr>
          <w:rFonts w:eastAsia="Times New Roman"/>
          <w:szCs w:val="24"/>
        </w:rPr>
        <w:t>.</w:t>
      </w:r>
    </w:p>
    <w:p w14:paraId="511204AF" w14:textId="77777777" w:rsidR="002E1E3E" w:rsidRDefault="00F7095F">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ΣΥΡΙΖΑ)</w:t>
      </w:r>
    </w:p>
    <w:p w14:paraId="511204B0" w14:textId="77777777" w:rsidR="002E1E3E" w:rsidRDefault="00F7095F">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sidRPr="00B660AC">
        <w:rPr>
          <w:rFonts w:eastAsia="Times New Roman"/>
          <w:szCs w:val="24"/>
        </w:rPr>
        <w:t>Ευχαριστούμε τον κύριο Υπουργό</w:t>
      </w:r>
      <w:r>
        <w:rPr>
          <w:rFonts w:eastAsia="Times New Roman"/>
          <w:szCs w:val="24"/>
        </w:rPr>
        <w:t>.</w:t>
      </w:r>
    </w:p>
    <w:p w14:paraId="511204B1" w14:textId="77777777" w:rsidR="002E1E3E" w:rsidRDefault="00F7095F">
      <w:pPr>
        <w:spacing w:line="600" w:lineRule="auto"/>
        <w:ind w:firstLine="720"/>
        <w:contextualSpacing/>
        <w:jc w:val="both"/>
        <w:rPr>
          <w:rFonts w:eastAsia="Times New Roman"/>
          <w:b/>
          <w:bCs/>
          <w:szCs w:val="24"/>
        </w:rPr>
      </w:pPr>
      <w:r w:rsidRPr="00B827C3">
        <w:rPr>
          <w:rFonts w:eastAsia="Times New Roman"/>
          <w:b/>
          <w:szCs w:val="24"/>
        </w:rPr>
        <w:t xml:space="preserve">ΣΩΚΡΑΤΗΣ ΦΑΜΕΛΛΟΣ </w:t>
      </w:r>
      <w:r w:rsidRPr="00B827C3">
        <w:rPr>
          <w:rFonts w:eastAsia="Times New Roman"/>
          <w:b/>
          <w:szCs w:val="24"/>
        </w:rPr>
        <w:t>(Αναπληρωτής Υπουργός</w:t>
      </w:r>
      <w:r w:rsidRPr="00B827C3">
        <w:rPr>
          <w:rFonts w:eastAsia="Times New Roman"/>
          <w:szCs w:val="24"/>
        </w:rPr>
        <w:t xml:space="preserve"> </w:t>
      </w:r>
      <w:r w:rsidRPr="00B827C3">
        <w:rPr>
          <w:rFonts w:eastAsia="Times New Roman"/>
          <w:b/>
          <w:bCs/>
          <w:szCs w:val="24"/>
        </w:rPr>
        <w:t xml:space="preserve">Περιβάλλοντος και Ενέργειας): </w:t>
      </w:r>
      <w:r w:rsidRPr="00B827C3">
        <w:rPr>
          <w:rFonts w:eastAsia="Times New Roman"/>
          <w:bCs/>
          <w:szCs w:val="24"/>
        </w:rPr>
        <w:t>Κύριε Πρόεδρε, θα ήθελα τον λόγο.</w:t>
      </w:r>
    </w:p>
    <w:p w14:paraId="511204B2" w14:textId="77777777" w:rsidR="002E1E3E" w:rsidRDefault="00F7095F">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Ορίστε, κύριε Υπουργέ.</w:t>
      </w:r>
    </w:p>
    <w:p w14:paraId="511204B3" w14:textId="77777777" w:rsidR="002E1E3E" w:rsidRDefault="00F7095F">
      <w:pPr>
        <w:spacing w:line="600" w:lineRule="auto"/>
        <w:ind w:firstLine="720"/>
        <w:contextualSpacing/>
        <w:jc w:val="both"/>
        <w:rPr>
          <w:rFonts w:eastAsia="Times New Roman"/>
          <w:bCs/>
          <w:szCs w:val="24"/>
        </w:rPr>
      </w:pPr>
      <w:r>
        <w:rPr>
          <w:rFonts w:eastAsia="Times New Roman"/>
          <w:b/>
          <w:szCs w:val="24"/>
        </w:rPr>
        <w:t>ΣΩΚΡΑΤΗΣ ΦΑΜΕΛΛΟΣ (Αναπληρωτής Υπουργός</w:t>
      </w:r>
      <w:r>
        <w:rPr>
          <w:rFonts w:eastAsia="Times New Roman"/>
          <w:szCs w:val="24"/>
        </w:rPr>
        <w:t xml:space="preserve"> </w:t>
      </w:r>
      <w:r>
        <w:rPr>
          <w:rFonts w:eastAsia="Times New Roman"/>
          <w:b/>
          <w:bCs/>
          <w:szCs w:val="24"/>
        </w:rPr>
        <w:t xml:space="preserve">Περιβάλλοντος και Ενέργειας): </w:t>
      </w:r>
      <w:r w:rsidRPr="00BC2105">
        <w:rPr>
          <w:rFonts w:eastAsia="Times New Roman"/>
          <w:bCs/>
          <w:szCs w:val="24"/>
        </w:rPr>
        <w:t>Για να είναι ορθή η κοινοβου</w:t>
      </w:r>
      <w:r w:rsidRPr="00BC2105">
        <w:rPr>
          <w:rFonts w:eastAsia="Times New Roman"/>
          <w:bCs/>
          <w:szCs w:val="24"/>
        </w:rPr>
        <w:lastRenderedPageBreak/>
        <w:t>λευτική διαδικα</w:t>
      </w:r>
      <w:r w:rsidRPr="00BC2105">
        <w:rPr>
          <w:rFonts w:eastAsia="Times New Roman"/>
          <w:bCs/>
          <w:szCs w:val="24"/>
        </w:rPr>
        <w:t>σία καταθέτω νομοθετική βελτίωση μετά την τροπολογία που ακούστηκε ήδη και που υπάρχει</w:t>
      </w:r>
      <w:r>
        <w:rPr>
          <w:rFonts w:eastAsia="Times New Roman"/>
          <w:bCs/>
          <w:szCs w:val="24"/>
        </w:rPr>
        <w:t xml:space="preserve"> και πιθανόν θα υπάρχει και άλλη υπουργική, έτσι ώστε στο τέλος του τίτλου του σχεδίου νόμου μετά τη λέξη «βιοποικιλότητα» να προστεθεί η φράση «και άλλες διατάξεις». Έτσ</w:t>
      </w:r>
      <w:r>
        <w:rPr>
          <w:rFonts w:eastAsia="Times New Roman"/>
          <w:bCs/>
          <w:szCs w:val="24"/>
        </w:rPr>
        <w:t>ι και αλλιώς θα ακολουθήσουμε την κοινοβουλευτική διαδικασία και θα τοποθετηθώ επί της τροπολογίας, παρ</w:t>
      </w:r>
      <w:r>
        <w:rPr>
          <w:rFonts w:eastAsia="Times New Roman"/>
          <w:bCs/>
          <w:szCs w:val="24"/>
        </w:rPr>
        <w:t xml:space="preserve">’ </w:t>
      </w:r>
      <w:r>
        <w:rPr>
          <w:rFonts w:eastAsia="Times New Roman"/>
          <w:bCs/>
          <w:szCs w:val="24"/>
        </w:rPr>
        <w:t xml:space="preserve">ότι ήδη </w:t>
      </w:r>
      <w:proofErr w:type="spellStart"/>
      <w:r>
        <w:rPr>
          <w:rFonts w:eastAsia="Times New Roman"/>
          <w:bCs/>
          <w:szCs w:val="24"/>
        </w:rPr>
        <w:t>προείπα</w:t>
      </w:r>
      <w:proofErr w:type="spellEnd"/>
      <w:r>
        <w:rPr>
          <w:rFonts w:eastAsia="Times New Roman"/>
          <w:bCs/>
          <w:szCs w:val="24"/>
        </w:rPr>
        <w:t xml:space="preserve"> τη θέση μας.</w:t>
      </w:r>
    </w:p>
    <w:p w14:paraId="511204B4" w14:textId="77777777" w:rsidR="002E1E3E" w:rsidRDefault="00F7095F">
      <w:pPr>
        <w:spacing w:line="600" w:lineRule="auto"/>
        <w:ind w:firstLine="720"/>
        <w:contextualSpacing/>
        <w:jc w:val="both"/>
        <w:rPr>
          <w:rFonts w:eastAsia="Times New Roman"/>
          <w:bCs/>
          <w:szCs w:val="24"/>
        </w:rPr>
      </w:pPr>
      <w:r>
        <w:rPr>
          <w:rFonts w:eastAsia="Times New Roman"/>
          <w:bCs/>
          <w:szCs w:val="24"/>
        </w:rPr>
        <w:t>Καταθέτω τη νομοτεχνική βελτίωση.</w:t>
      </w:r>
    </w:p>
    <w:p w14:paraId="511204B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w:t>
      </w:r>
      <w:r w:rsidRPr="005B130B">
        <w:rPr>
          <w:rFonts w:eastAsia="Times New Roman"/>
          <w:bCs/>
          <w:szCs w:val="24"/>
        </w:rPr>
        <w:t>Περιβάλλοντος και Ενέργειας</w:t>
      </w:r>
      <w:r>
        <w:rPr>
          <w:rFonts w:eastAsia="Times New Roman" w:cs="Times New Roman"/>
          <w:szCs w:val="24"/>
        </w:rPr>
        <w:t xml:space="preserve"> κ. Σωκράτης </w:t>
      </w:r>
      <w:proofErr w:type="spellStart"/>
      <w:r>
        <w:rPr>
          <w:rFonts w:eastAsia="Times New Roman" w:cs="Times New Roman"/>
          <w:szCs w:val="24"/>
        </w:rPr>
        <w:t>Φάμελλος</w:t>
      </w:r>
      <w:proofErr w:type="spellEnd"/>
      <w:r>
        <w:rPr>
          <w:rFonts w:eastAsia="Times New Roman" w:cs="Times New Roman"/>
          <w:szCs w:val="24"/>
        </w:rPr>
        <w:t>, καταθέτει για τα Πρακτικά την προαναφερθείσα νομοτεχνική βελτίωση, η οποία έχει ως εξής</w:t>
      </w:r>
      <w:r w:rsidRPr="005B130B">
        <w:rPr>
          <w:rFonts w:eastAsia="Times New Roman" w:cs="Times New Roman"/>
          <w:szCs w:val="24"/>
        </w:rPr>
        <w:t>:</w:t>
      </w:r>
    </w:p>
    <w:p w14:paraId="511204B6" w14:textId="77777777" w:rsidR="002E1E3E" w:rsidRDefault="00F7095F">
      <w:pPr>
        <w:spacing w:line="600" w:lineRule="auto"/>
        <w:ind w:firstLine="720"/>
        <w:contextualSpacing/>
        <w:jc w:val="center"/>
        <w:rPr>
          <w:rFonts w:eastAsia="Times New Roman"/>
          <w:color w:val="C00000"/>
          <w:szCs w:val="24"/>
        </w:rPr>
      </w:pPr>
      <w:r w:rsidRPr="007609AB">
        <w:rPr>
          <w:rFonts w:eastAsia="Times New Roman"/>
          <w:b/>
          <w:bCs/>
          <w:color w:val="C00000"/>
          <w:szCs w:val="24"/>
        </w:rPr>
        <w:t>(</w:t>
      </w:r>
      <w:r w:rsidRPr="007609AB">
        <w:rPr>
          <w:rFonts w:eastAsia="Times New Roman"/>
          <w:bCs/>
          <w:color w:val="C00000"/>
          <w:szCs w:val="24"/>
        </w:rPr>
        <w:t>ΑΛΛΑΓΗ ΣΕΛΙΔΑΣ)</w:t>
      </w:r>
    </w:p>
    <w:p w14:paraId="511204B7" w14:textId="77777777" w:rsidR="002E1E3E" w:rsidRDefault="00F7095F">
      <w:pPr>
        <w:spacing w:line="600" w:lineRule="auto"/>
        <w:ind w:firstLine="720"/>
        <w:contextualSpacing/>
        <w:jc w:val="center"/>
        <w:rPr>
          <w:rFonts w:eastAsia="Times New Roman"/>
          <w:bCs/>
          <w:szCs w:val="24"/>
        </w:rPr>
      </w:pPr>
      <w:r w:rsidRPr="007609AB">
        <w:rPr>
          <w:rFonts w:eastAsia="Times New Roman"/>
          <w:bCs/>
          <w:szCs w:val="24"/>
        </w:rPr>
        <w:t>( Να καταχωριστεί η σελ. 39)</w:t>
      </w:r>
    </w:p>
    <w:p w14:paraId="511204B8" w14:textId="77777777" w:rsidR="002E1E3E" w:rsidRDefault="00F7095F">
      <w:pPr>
        <w:spacing w:line="600" w:lineRule="auto"/>
        <w:ind w:firstLine="720"/>
        <w:contextualSpacing/>
        <w:jc w:val="center"/>
        <w:rPr>
          <w:rFonts w:eastAsia="Times New Roman"/>
          <w:bCs/>
          <w:color w:val="C00000"/>
          <w:szCs w:val="24"/>
        </w:rPr>
      </w:pPr>
      <w:r w:rsidRPr="007609AB">
        <w:rPr>
          <w:rFonts w:eastAsia="Times New Roman"/>
          <w:bCs/>
          <w:color w:val="C00000"/>
          <w:szCs w:val="24"/>
        </w:rPr>
        <w:t>(ΑΛΛΑΓΗ ΣΕΛΙΔΑΣ)</w:t>
      </w:r>
    </w:p>
    <w:p w14:paraId="511204B9" w14:textId="77777777" w:rsidR="002E1E3E" w:rsidRDefault="00F7095F">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Υπουργέ, α</w:t>
      </w:r>
      <w:r>
        <w:rPr>
          <w:rFonts w:eastAsia="Times New Roman"/>
          <w:szCs w:val="24"/>
        </w:rPr>
        <w:t xml:space="preserve">υτό πρέπει να γίνει και στον τίτλο του άλλου </w:t>
      </w:r>
      <w:r>
        <w:rPr>
          <w:rFonts w:eastAsia="Times New Roman"/>
          <w:szCs w:val="24"/>
        </w:rPr>
        <w:t>νομοσχεδίου;</w:t>
      </w:r>
    </w:p>
    <w:p w14:paraId="511204BA" w14:textId="77777777" w:rsidR="002E1E3E" w:rsidRDefault="00F7095F">
      <w:pPr>
        <w:spacing w:line="600" w:lineRule="auto"/>
        <w:ind w:firstLine="720"/>
        <w:contextualSpacing/>
        <w:jc w:val="both"/>
        <w:rPr>
          <w:rFonts w:eastAsia="Times New Roman"/>
          <w:bCs/>
          <w:szCs w:val="24"/>
        </w:rPr>
      </w:pPr>
      <w:r>
        <w:rPr>
          <w:rFonts w:eastAsia="Times New Roman"/>
          <w:b/>
          <w:szCs w:val="24"/>
        </w:rPr>
        <w:lastRenderedPageBreak/>
        <w:t>ΣΩΚΡΑΤΗΣ ΦΑΜΕΛΛΟΣ (Αναπληρωτής Υπουργός</w:t>
      </w:r>
      <w:r>
        <w:rPr>
          <w:rFonts w:eastAsia="Times New Roman"/>
          <w:szCs w:val="24"/>
        </w:rPr>
        <w:t xml:space="preserve"> </w:t>
      </w:r>
      <w:r>
        <w:rPr>
          <w:rFonts w:eastAsia="Times New Roman"/>
          <w:b/>
          <w:bCs/>
          <w:szCs w:val="24"/>
        </w:rPr>
        <w:t xml:space="preserve">Περιβάλλοντος και Ενέργειας): </w:t>
      </w:r>
      <w:r>
        <w:rPr>
          <w:rFonts w:eastAsia="Times New Roman"/>
          <w:bCs/>
          <w:szCs w:val="24"/>
        </w:rPr>
        <w:t>Στην περίπτωση που προστεθούν τροπολογίες και γίνουν αποδεκτές, ναι. Δεν θέλω να προβλέψω τη διαδικασία. Είπα ότι θα είμαστε απολύτως συνεπείς με αυτά τα βήματα.</w:t>
      </w:r>
    </w:p>
    <w:p w14:paraId="511204BB" w14:textId="77777777" w:rsidR="002E1E3E" w:rsidRDefault="00F7095F">
      <w:pPr>
        <w:spacing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 xml:space="preserve">(Αναστάσιος Κουράκης):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w:t>
      </w:r>
      <w:r>
        <w:rPr>
          <w:rFonts w:eastAsia="Times New Roman" w:cs="Times New Roman"/>
        </w:rPr>
        <w:t xml:space="preserve">στορία του κτηρίου και τον τρόπο οργάνωσης και λειτουργίας της Βουλής, είκοσι τρεις πρόσφυγες από το </w:t>
      </w:r>
      <w:r>
        <w:rPr>
          <w:rFonts w:eastAsia="Times New Roman" w:cs="Times New Roman"/>
        </w:rPr>
        <w:t>κ</w:t>
      </w:r>
      <w:r>
        <w:rPr>
          <w:rFonts w:eastAsia="Times New Roman" w:cs="Times New Roman"/>
        </w:rPr>
        <w:t xml:space="preserve">οινωνικό </w:t>
      </w:r>
      <w:r>
        <w:rPr>
          <w:rFonts w:eastAsia="Times New Roman" w:cs="Times New Roman"/>
        </w:rPr>
        <w:t>κ</w:t>
      </w:r>
      <w:r>
        <w:rPr>
          <w:rFonts w:eastAsia="Times New Roman" w:cs="Times New Roman"/>
        </w:rPr>
        <w:t xml:space="preserve">έντρο </w:t>
      </w:r>
      <w:r>
        <w:rPr>
          <w:rFonts w:eastAsia="Times New Roman" w:cs="Times New Roman"/>
          <w:lang w:val="en-US"/>
        </w:rPr>
        <w:t>CARITAS</w:t>
      </w:r>
      <w:r w:rsidRPr="00444119">
        <w:rPr>
          <w:rFonts w:eastAsia="Times New Roman" w:cs="Times New Roman"/>
        </w:rPr>
        <w:t xml:space="preserve"> </w:t>
      </w:r>
      <w:r>
        <w:rPr>
          <w:rFonts w:eastAsia="Times New Roman" w:cs="Times New Roman"/>
          <w:lang w:val="en-US"/>
        </w:rPr>
        <w:t>HELLAS</w:t>
      </w:r>
      <w:r>
        <w:rPr>
          <w:rFonts w:eastAsia="Times New Roman" w:cs="Times New Roman"/>
        </w:rPr>
        <w:t xml:space="preserve">. </w:t>
      </w:r>
    </w:p>
    <w:p w14:paraId="511204BC" w14:textId="77777777" w:rsidR="002E1E3E" w:rsidRDefault="00F7095F">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511204BD" w14:textId="77777777" w:rsidR="002E1E3E" w:rsidRDefault="00F7095F">
      <w:pPr>
        <w:spacing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511204BE" w14:textId="77777777" w:rsidR="002E1E3E" w:rsidRDefault="00F7095F">
      <w:pPr>
        <w:spacing w:line="600" w:lineRule="auto"/>
        <w:ind w:firstLine="720"/>
        <w:contextualSpacing/>
        <w:jc w:val="both"/>
        <w:rPr>
          <w:rFonts w:eastAsia="Times New Roman"/>
          <w:szCs w:val="24"/>
        </w:rPr>
      </w:pPr>
      <w:r>
        <w:rPr>
          <w:rFonts w:eastAsia="Times New Roman"/>
          <w:b/>
          <w:szCs w:val="24"/>
        </w:rPr>
        <w:t>ΓΕΡΑΣΙΜΟΣ (ΜΑΚΗΣ) ΜΠΑΛΑΟΥΡΑΣ</w:t>
      </w:r>
      <w:r w:rsidRPr="00813169">
        <w:rPr>
          <w:rFonts w:eastAsia="Times New Roman"/>
          <w:b/>
          <w:szCs w:val="24"/>
        </w:rPr>
        <w:t xml:space="preserve">: </w:t>
      </w:r>
      <w:r w:rsidRPr="00BC2851">
        <w:rPr>
          <w:rFonts w:eastAsia="Times New Roman"/>
          <w:szCs w:val="24"/>
        </w:rPr>
        <w:t>Κύριε Πρόεδρε,</w:t>
      </w:r>
      <w:r w:rsidRPr="00BC2851">
        <w:rPr>
          <w:rFonts w:eastAsia="Times New Roman"/>
          <w:szCs w:val="24"/>
        </w:rPr>
        <w:t xml:space="preserve"> μπορώ να έχω τον λόγο;</w:t>
      </w:r>
    </w:p>
    <w:p w14:paraId="511204BF" w14:textId="77777777" w:rsidR="002E1E3E" w:rsidRDefault="00F7095F">
      <w:pPr>
        <w:spacing w:line="600" w:lineRule="auto"/>
        <w:ind w:firstLine="720"/>
        <w:contextualSpacing/>
        <w:jc w:val="both"/>
        <w:rPr>
          <w:rFonts w:eastAsia="Times New Roman"/>
          <w:szCs w:val="24"/>
        </w:rPr>
      </w:pPr>
      <w:r w:rsidRPr="00BC2851">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Κύριε </w:t>
      </w:r>
      <w:proofErr w:type="spellStart"/>
      <w:r>
        <w:rPr>
          <w:rFonts w:eastAsia="Times New Roman"/>
          <w:szCs w:val="24"/>
        </w:rPr>
        <w:t>Μπαλαούρα</w:t>
      </w:r>
      <w:proofErr w:type="spellEnd"/>
      <w:r>
        <w:rPr>
          <w:rFonts w:eastAsia="Times New Roman"/>
          <w:szCs w:val="24"/>
        </w:rPr>
        <w:t xml:space="preserve">, τι θέλετε να πείτε; </w:t>
      </w:r>
    </w:p>
    <w:p w14:paraId="511204C0" w14:textId="77777777" w:rsidR="002E1E3E" w:rsidRDefault="00F7095F">
      <w:pPr>
        <w:spacing w:line="600" w:lineRule="auto"/>
        <w:ind w:firstLine="720"/>
        <w:contextualSpacing/>
        <w:jc w:val="both"/>
        <w:rPr>
          <w:rFonts w:eastAsia="Times New Roman"/>
          <w:szCs w:val="24"/>
        </w:rPr>
      </w:pPr>
      <w:r>
        <w:rPr>
          <w:rFonts w:eastAsia="Times New Roman"/>
          <w:b/>
          <w:szCs w:val="24"/>
        </w:rPr>
        <w:lastRenderedPageBreak/>
        <w:t>ΓΕΡΑΣΙΜΟΣ (ΜΑΚΗΣ) ΜΠΑΛΑΟΥΡΑΣ</w:t>
      </w:r>
      <w:r w:rsidRPr="00813169">
        <w:rPr>
          <w:rFonts w:eastAsia="Times New Roman"/>
          <w:b/>
          <w:szCs w:val="24"/>
        </w:rPr>
        <w:t>:</w:t>
      </w:r>
      <w:r>
        <w:rPr>
          <w:rFonts w:eastAsia="Times New Roman"/>
          <w:b/>
          <w:szCs w:val="24"/>
        </w:rPr>
        <w:t xml:space="preserve"> </w:t>
      </w:r>
      <w:r>
        <w:rPr>
          <w:rFonts w:eastAsia="Times New Roman"/>
          <w:szCs w:val="24"/>
        </w:rPr>
        <w:t xml:space="preserve">Θέλω να πω για τη διαδικασία, κύριε Πρόεδρε. Διότι ο Αναπληρωτής Υπουργός Περιβάλλοντος, κ. </w:t>
      </w:r>
      <w:proofErr w:type="spellStart"/>
      <w:r>
        <w:rPr>
          <w:rFonts w:eastAsia="Times New Roman"/>
          <w:szCs w:val="24"/>
        </w:rPr>
        <w:t>Φάμελλος</w:t>
      </w:r>
      <w:proofErr w:type="spellEnd"/>
      <w:r>
        <w:rPr>
          <w:rFonts w:eastAsia="Times New Roman"/>
          <w:szCs w:val="24"/>
        </w:rPr>
        <w:t>, είπε, προφανώς από τις φωνές μερικών εκπροσώπων των κομμάτων, ότι δεν θα δεχθεί κα</w:t>
      </w:r>
      <w:r>
        <w:rPr>
          <w:rFonts w:eastAsia="Times New Roman"/>
          <w:szCs w:val="24"/>
        </w:rPr>
        <w:t>μ</w:t>
      </w:r>
      <w:r>
        <w:rPr>
          <w:rFonts w:eastAsia="Times New Roman"/>
          <w:szCs w:val="24"/>
        </w:rPr>
        <w:t>μία βουλευτική τροπολογία. Δυστυχώς ο κ. Καρράς προηγουμένως είπε ότι γίνονται και προσλήψεις κ.λπ.</w:t>
      </w:r>
      <w:r>
        <w:rPr>
          <w:rFonts w:eastAsia="Times New Roman"/>
          <w:szCs w:val="24"/>
        </w:rPr>
        <w:t>.</w:t>
      </w:r>
      <w:r>
        <w:rPr>
          <w:rFonts w:eastAsia="Times New Roman"/>
          <w:szCs w:val="24"/>
        </w:rPr>
        <w:t xml:space="preserve"> </w:t>
      </w:r>
    </w:p>
    <w:p w14:paraId="511204C1" w14:textId="77777777" w:rsidR="002E1E3E" w:rsidRDefault="00F7095F">
      <w:pPr>
        <w:spacing w:line="600" w:lineRule="auto"/>
        <w:ind w:firstLine="720"/>
        <w:contextualSpacing/>
        <w:jc w:val="both"/>
        <w:rPr>
          <w:rFonts w:eastAsia="Times New Roman"/>
          <w:szCs w:val="24"/>
        </w:rPr>
      </w:pPr>
      <w:r>
        <w:rPr>
          <w:rFonts w:eastAsia="Times New Roman"/>
          <w:szCs w:val="24"/>
        </w:rPr>
        <w:t xml:space="preserve">Είναι τροπολογίες, κύριε </w:t>
      </w:r>
      <w:proofErr w:type="spellStart"/>
      <w:r>
        <w:rPr>
          <w:rFonts w:eastAsia="Times New Roman"/>
          <w:szCs w:val="24"/>
        </w:rPr>
        <w:t>Φάμελλε</w:t>
      </w:r>
      <w:proofErr w:type="spellEnd"/>
      <w:r>
        <w:rPr>
          <w:rFonts w:eastAsia="Times New Roman"/>
          <w:szCs w:val="24"/>
        </w:rPr>
        <w:t>, που λύνουν πολλά κοινωνικά ζητήματα</w:t>
      </w:r>
      <w:r>
        <w:rPr>
          <w:rFonts w:eastAsia="Times New Roman"/>
          <w:szCs w:val="24"/>
        </w:rPr>
        <w:t xml:space="preserve">. Εγώ έχω καταθέσει δύο. Η μία αφορά τη δυνατότητα αυτών των ανθρώπων που έχουν προσληφθεί –δεν είναι καινούργιες προσλήψεις, ο κ. Καρράς έφυγε- στο ΚΕΣΥ, για να μπορέσουν να κάνουν κι άλλες εργασίες στο θέμα των σχολείων ειδικής αγωγής. </w:t>
      </w:r>
    </w:p>
    <w:p w14:paraId="511204C2" w14:textId="77777777" w:rsidR="002E1E3E" w:rsidRDefault="00F7095F">
      <w:pPr>
        <w:spacing w:line="600" w:lineRule="auto"/>
        <w:ind w:firstLine="720"/>
        <w:contextualSpacing/>
        <w:jc w:val="both"/>
        <w:rPr>
          <w:rFonts w:eastAsia="Times New Roman"/>
          <w:szCs w:val="24"/>
        </w:rPr>
      </w:pPr>
      <w:r>
        <w:rPr>
          <w:rFonts w:eastAsia="Times New Roman"/>
          <w:szCs w:val="24"/>
        </w:rPr>
        <w:t xml:space="preserve">Δηλαδή, γιατί να </w:t>
      </w:r>
      <w:r>
        <w:rPr>
          <w:rFonts w:eastAsia="Times New Roman"/>
          <w:szCs w:val="24"/>
        </w:rPr>
        <w:t xml:space="preserve">τρομοκρατηθούμε; Είναι υπερβολική η λέξη, αλλά νομίζω ότι ο κ. </w:t>
      </w:r>
      <w:proofErr w:type="spellStart"/>
      <w:r>
        <w:rPr>
          <w:rFonts w:eastAsia="Times New Roman"/>
          <w:szCs w:val="24"/>
        </w:rPr>
        <w:t>Φάμελλος</w:t>
      </w:r>
      <w:proofErr w:type="spellEnd"/>
      <w:r>
        <w:rPr>
          <w:rFonts w:eastAsia="Times New Roman"/>
          <w:szCs w:val="24"/>
        </w:rPr>
        <w:t xml:space="preserve"> μπορεί να κάνει μια επιλογή και να δει τις τροπολογίες των Βουλευτών. Αρκετές από αυτές λύνουν μεγάλα κοινωνικά προβλήματα. Κι εμείς είμαστε εδώ το όργανο που μπορεί να το αποφασίσει. </w:t>
      </w:r>
    </w:p>
    <w:p w14:paraId="511204C3" w14:textId="77777777" w:rsidR="002E1E3E" w:rsidRDefault="00F7095F">
      <w:pPr>
        <w:spacing w:line="600" w:lineRule="auto"/>
        <w:ind w:firstLine="720"/>
        <w:contextualSpacing/>
        <w:jc w:val="both"/>
        <w:rPr>
          <w:rFonts w:eastAsia="Times New Roman"/>
          <w:szCs w:val="24"/>
        </w:rPr>
      </w:pPr>
      <w:r>
        <w:rPr>
          <w:rFonts w:eastAsia="Times New Roman"/>
          <w:szCs w:val="24"/>
        </w:rPr>
        <w:lastRenderedPageBreak/>
        <w:t xml:space="preserve">Επομένως, αυτή είναι η έκκλησή μου προς τον κ. </w:t>
      </w:r>
      <w:proofErr w:type="spellStart"/>
      <w:r>
        <w:rPr>
          <w:rFonts w:eastAsia="Times New Roman"/>
          <w:szCs w:val="24"/>
        </w:rPr>
        <w:t>Φάμελλο</w:t>
      </w:r>
      <w:proofErr w:type="spellEnd"/>
      <w:r>
        <w:rPr>
          <w:rFonts w:eastAsia="Times New Roman"/>
          <w:szCs w:val="24"/>
        </w:rPr>
        <w:t xml:space="preserve"> και την Κυβέρνηση ότι εδώ κι εμείς νομοθετούμε. Δεν έχουμε μία γραμμή </w:t>
      </w:r>
      <w:r>
        <w:rPr>
          <w:rFonts w:eastAsia="Times New Roman"/>
          <w:szCs w:val="24"/>
          <w:lang w:val="en-US"/>
        </w:rPr>
        <w:t>a</w:t>
      </w:r>
      <w:r>
        <w:rPr>
          <w:rFonts w:eastAsia="Times New Roman"/>
          <w:szCs w:val="24"/>
        </w:rPr>
        <w:t xml:space="preserve"> </w:t>
      </w:r>
      <w:r>
        <w:rPr>
          <w:rFonts w:eastAsia="Times New Roman"/>
          <w:szCs w:val="24"/>
          <w:lang w:val="en-US"/>
        </w:rPr>
        <w:t>priori</w:t>
      </w:r>
      <w:r w:rsidRPr="007E01D8">
        <w:rPr>
          <w:rFonts w:eastAsia="Times New Roman"/>
          <w:szCs w:val="24"/>
        </w:rPr>
        <w:t xml:space="preserve"> </w:t>
      </w:r>
      <w:r>
        <w:rPr>
          <w:rFonts w:eastAsia="Times New Roman"/>
          <w:szCs w:val="24"/>
        </w:rPr>
        <w:t>που λέμε ότι δεν γίνεται τίποτα κάτω από φωνές. Ούτε στη Διάσκεψη των Προέδρων -ήσασταν κι εσείς παρών, κύριε Πρόεδρε, όπ</w:t>
      </w:r>
      <w:r>
        <w:rPr>
          <w:rFonts w:eastAsia="Times New Roman"/>
          <w:szCs w:val="24"/>
        </w:rPr>
        <w:t>ως ήμουν κι εγώ- δεν μπήκε τέτοιο θέμα. Ο Πρόεδρος της Βουλής είπε για λελογισμένη χρήση των τροπολογιών. Δεν το καταλαβαίνω δηλαδή. Εδώ δεν λύνουμε σοβαρά κοινωνικά προβλήματα, κύριε Υπουργέ;</w:t>
      </w:r>
    </w:p>
    <w:p w14:paraId="511204C4" w14:textId="77777777" w:rsidR="002E1E3E" w:rsidRDefault="00F7095F">
      <w:pPr>
        <w:spacing w:line="600" w:lineRule="auto"/>
        <w:ind w:firstLine="720"/>
        <w:contextualSpacing/>
        <w:jc w:val="both"/>
        <w:rPr>
          <w:rFonts w:eastAsia="Times New Roman"/>
          <w:szCs w:val="24"/>
        </w:rPr>
      </w:pPr>
      <w:r w:rsidRPr="00BC2851">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Καλώς. </w:t>
      </w:r>
    </w:p>
    <w:p w14:paraId="511204C5" w14:textId="77777777" w:rsidR="002E1E3E" w:rsidRDefault="00F7095F">
      <w:pPr>
        <w:spacing w:line="600" w:lineRule="auto"/>
        <w:ind w:firstLine="720"/>
        <w:contextualSpacing/>
        <w:jc w:val="both"/>
        <w:rPr>
          <w:rFonts w:eastAsia="Times New Roman"/>
          <w:szCs w:val="24"/>
        </w:rPr>
      </w:pPr>
      <w:r>
        <w:rPr>
          <w:rFonts w:eastAsia="Times New Roman"/>
          <w:szCs w:val="24"/>
        </w:rPr>
        <w:t>Τον λόγο έχει η Υπουρ</w:t>
      </w:r>
      <w:r>
        <w:rPr>
          <w:rFonts w:eastAsia="Times New Roman"/>
          <w:szCs w:val="24"/>
        </w:rPr>
        <w:t xml:space="preserve">γός κ. Ξενογιαννακοπούλου για να υποστηρίξει την τροπολογία της.  </w:t>
      </w:r>
    </w:p>
    <w:p w14:paraId="511204C6" w14:textId="77777777" w:rsidR="002E1E3E" w:rsidRDefault="00F7095F">
      <w:pPr>
        <w:spacing w:line="600" w:lineRule="auto"/>
        <w:ind w:firstLine="720"/>
        <w:contextualSpacing/>
        <w:jc w:val="both"/>
        <w:rPr>
          <w:rFonts w:eastAsia="Times New Roman"/>
          <w:szCs w:val="24"/>
        </w:rPr>
      </w:pPr>
      <w:r w:rsidRPr="00782E19">
        <w:rPr>
          <w:rFonts w:eastAsia="Times New Roman"/>
          <w:b/>
          <w:szCs w:val="24"/>
        </w:rPr>
        <w:t>ΠΑΝΑΓΙΩΤΑ ΚΟΖΟΜΠ</w:t>
      </w:r>
      <w:r>
        <w:rPr>
          <w:rFonts w:eastAsia="Times New Roman"/>
          <w:b/>
          <w:szCs w:val="24"/>
        </w:rPr>
        <w:t>Ο</w:t>
      </w:r>
      <w:r w:rsidRPr="00782E19">
        <w:rPr>
          <w:rFonts w:eastAsia="Times New Roman"/>
          <w:b/>
          <w:szCs w:val="24"/>
        </w:rPr>
        <w:t>ΛΗ</w:t>
      </w:r>
      <w:r>
        <w:rPr>
          <w:rFonts w:eastAsia="Times New Roman"/>
          <w:b/>
          <w:szCs w:val="24"/>
        </w:rPr>
        <w:t xml:space="preserve"> </w:t>
      </w:r>
      <w:r w:rsidRPr="00782E19">
        <w:rPr>
          <w:rFonts w:eastAsia="Times New Roman"/>
          <w:b/>
          <w:szCs w:val="24"/>
        </w:rPr>
        <w:t>-</w:t>
      </w:r>
      <w:r>
        <w:rPr>
          <w:rFonts w:eastAsia="Times New Roman"/>
          <w:b/>
          <w:szCs w:val="24"/>
        </w:rPr>
        <w:t xml:space="preserve"> </w:t>
      </w:r>
      <w:r w:rsidRPr="00782E19">
        <w:rPr>
          <w:rFonts w:eastAsia="Times New Roman"/>
          <w:b/>
          <w:szCs w:val="24"/>
        </w:rPr>
        <w:t xml:space="preserve">ΑΜΑΝΑΤΙΔΗ: </w:t>
      </w:r>
      <w:r>
        <w:rPr>
          <w:rFonts w:eastAsia="Times New Roman"/>
          <w:szCs w:val="24"/>
        </w:rPr>
        <w:t xml:space="preserve">Κύριε Πρόεδρε, θα ήθελα κι εγώ τον λόγο.  </w:t>
      </w:r>
    </w:p>
    <w:p w14:paraId="511204C7" w14:textId="77777777" w:rsidR="002E1E3E" w:rsidRDefault="00F7095F">
      <w:pPr>
        <w:spacing w:line="600" w:lineRule="auto"/>
        <w:ind w:firstLine="720"/>
        <w:contextualSpacing/>
        <w:jc w:val="both"/>
        <w:rPr>
          <w:rFonts w:eastAsia="Times New Roman"/>
          <w:szCs w:val="24"/>
        </w:rPr>
      </w:pPr>
      <w:r w:rsidRPr="00BC2851">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Θα μιλήσετε όλοι όσοι θέλετε. Να υποστηρίξει πρώτα την τροπολογία της η κυρία Υπουργός. </w:t>
      </w:r>
    </w:p>
    <w:p w14:paraId="511204C8" w14:textId="77777777" w:rsidR="002E1E3E" w:rsidRDefault="00F7095F">
      <w:pPr>
        <w:spacing w:line="600" w:lineRule="auto"/>
        <w:ind w:firstLine="720"/>
        <w:contextualSpacing/>
        <w:jc w:val="both"/>
        <w:rPr>
          <w:rFonts w:eastAsia="Times New Roman"/>
          <w:szCs w:val="24"/>
        </w:rPr>
      </w:pPr>
      <w:r w:rsidRPr="00CB5F64">
        <w:rPr>
          <w:rFonts w:eastAsia="Times New Roman"/>
          <w:b/>
          <w:szCs w:val="24"/>
        </w:rPr>
        <w:t xml:space="preserve">ΜΑΡΙΛΙΖΑ ΞΕΝΟΓΙΑΝΝΑΚΟΠΟΥΛΟΥ (Υπουργός Διοικητικής </w:t>
      </w:r>
      <w:r>
        <w:rPr>
          <w:rFonts w:eastAsia="Times New Roman"/>
          <w:b/>
          <w:szCs w:val="24"/>
        </w:rPr>
        <w:t>Ανασυγκρότησης</w:t>
      </w:r>
      <w:r w:rsidRPr="00CB5F64">
        <w:rPr>
          <w:rFonts w:eastAsia="Times New Roman"/>
          <w:b/>
          <w:szCs w:val="24"/>
        </w:rPr>
        <w:t xml:space="preserve">): </w:t>
      </w:r>
      <w:r>
        <w:rPr>
          <w:rFonts w:eastAsia="Times New Roman"/>
          <w:szCs w:val="24"/>
        </w:rPr>
        <w:t>Ευχαριστώ πολύ, κύριε Πρόεδρε.</w:t>
      </w:r>
    </w:p>
    <w:p w14:paraId="511204C9" w14:textId="77777777" w:rsidR="002E1E3E" w:rsidRDefault="00F7095F">
      <w:pPr>
        <w:spacing w:line="600" w:lineRule="auto"/>
        <w:ind w:firstLine="720"/>
        <w:contextualSpacing/>
        <w:jc w:val="both"/>
        <w:rPr>
          <w:rFonts w:eastAsia="Times New Roman"/>
          <w:szCs w:val="24"/>
        </w:rPr>
      </w:pPr>
      <w:r>
        <w:rPr>
          <w:rFonts w:eastAsia="Times New Roman"/>
          <w:szCs w:val="24"/>
        </w:rPr>
        <w:lastRenderedPageBreak/>
        <w:t>Κυρίες και κύριοι Βουλευτές, σε συνέχεια της τροπολογίας που ανέπτυξε</w:t>
      </w:r>
      <w:r>
        <w:rPr>
          <w:rFonts w:eastAsia="Times New Roman"/>
          <w:szCs w:val="24"/>
        </w:rPr>
        <w:t xml:space="preserve"> ο συνάδελφος Υπουργός Εσωτερικών, ο κ. </w:t>
      </w:r>
      <w:proofErr w:type="spellStart"/>
      <w:r>
        <w:rPr>
          <w:rFonts w:eastAsia="Times New Roman"/>
          <w:szCs w:val="24"/>
        </w:rPr>
        <w:t>Χαρίτσης</w:t>
      </w:r>
      <w:proofErr w:type="spellEnd"/>
      <w:r>
        <w:rPr>
          <w:rFonts w:eastAsia="Times New Roman"/>
          <w:szCs w:val="24"/>
        </w:rPr>
        <w:t xml:space="preserve">, και στο ίδιο πνεύμα, θα ήθελα να σας παρουσιάσω την τροπολογία με γενικό αριθμό 2227 και ειδικό 241, η οποία είναι ακριβώς στην ίδια λογική, όπως και η προηγούμενη, δηλαδή αφορά τη συνέχεια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w:t>
      </w:r>
      <w:r>
        <w:rPr>
          <w:rFonts w:eastAsia="Times New Roman"/>
          <w:szCs w:val="24"/>
        </w:rPr>
        <w:t xml:space="preserve">ίκησης και τη διασφάλιση του δημοσίου συμφέροντος, επειδή ακριβώς είναι κάποιες διαδικασίες οι οποίες είτε έληγαν μέσα στον χρόνο που πρόκειται να μπει σε προεκλογική περίοδο η χώρα είτε για παρόμοιες περιπτώσεις. </w:t>
      </w:r>
    </w:p>
    <w:p w14:paraId="511204CA" w14:textId="77777777" w:rsidR="002E1E3E" w:rsidRDefault="00F7095F">
      <w:pPr>
        <w:spacing w:line="600" w:lineRule="auto"/>
        <w:ind w:firstLine="720"/>
        <w:contextualSpacing/>
        <w:jc w:val="both"/>
        <w:rPr>
          <w:rFonts w:eastAsia="Times New Roman"/>
          <w:szCs w:val="24"/>
        </w:rPr>
      </w:pPr>
      <w:r>
        <w:rPr>
          <w:rFonts w:eastAsia="Times New Roman"/>
          <w:szCs w:val="24"/>
        </w:rPr>
        <w:t>Θα είμαι πιο συγκεκριμένη. Πρώτα απ’ όλα,</w:t>
      </w:r>
      <w:r>
        <w:rPr>
          <w:rFonts w:eastAsia="Times New Roman"/>
          <w:szCs w:val="24"/>
        </w:rPr>
        <w:t xml:space="preserve"> υπήρχαν οι αποσπάσεις σε διάφορους φορείς του δημοσίου οι οποίες είχαν γίνει μέχρι την έναρξη του Κεντρικού Ενιαίου Συστήματος Κινητικότητας. Αυτές οι αποσπάσεις σε φορείς του δημοσίου λήγουν στις 28 Ιουνίου, δηλαδή θα είναι μέσα στην προεκλογική περίοδο,</w:t>
      </w:r>
      <w:r>
        <w:rPr>
          <w:rFonts w:eastAsia="Times New Roman"/>
          <w:szCs w:val="24"/>
        </w:rPr>
        <w:t xml:space="preserve"> εφόσον υπάρχει η δήλωση του Πρωθυπουργού ότι πρόκειται να προκηρυχθούν εκλογές, και ταυτόχρονα από την έναρξη της προεκλογικής περιόδου για τις δημοτικές εκλογές έχει σταματήσει να λειτουργεί η Κεντρική Επιτροπή Κινητικότητας. </w:t>
      </w:r>
    </w:p>
    <w:p w14:paraId="511204CB" w14:textId="77777777" w:rsidR="002E1E3E" w:rsidRDefault="00F7095F">
      <w:pPr>
        <w:spacing w:line="600" w:lineRule="auto"/>
        <w:ind w:firstLine="720"/>
        <w:contextualSpacing/>
        <w:jc w:val="both"/>
        <w:rPr>
          <w:rFonts w:eastAsia="Times New Roman"/>
          <w:szCs w:val="24"/>
        </w:rPr>
      </w:pPr>
      <w:r>
        <w:rPr>
          <w:rFonts w:eastAsia="Times New Roman"/>
          <w:szCs w:val="24"/>
        </w:rPr>
        <w:lastRenderedPageBreak/>
        <w:t>Προκειμένου, λοιπόν, να μην</w:t>
      </w:r>
      <w:r>
        <w:rPr>
          <w:rFonts w:eastAsia="Times New Roman"/>
          <w:szCs w:val="24"/>
        </w:rPr>
        <w:t xml:space="preserve"> υπάρξει ένα κενό αυτή τη στιγμή σε μια σειρά από δημόσιες υπηρεσίες</w:t>
      </w:r>
      <w:r w:rsidRPr="00913C82">
        <w:rPr>
          <w:rFonts w:eastAsia="Times New Roman"/>
          <w:szCs w:val="24"/>
        </w:rPr>
        <w:t xml:space="preserve"> </w:t>
      </w:r>
      <w:r>
        <w:rPr>
          <w:rFonts w:eastAsia="Times New Roman"/>
          <w:szCs w:val="24"/>
        </w:rPr>
        <w:t xml:space="preserve">και για τη συνέχεια της διοίκησης, με το πρώτο άρθρο της παραγράφου προτείνουμε την παράταση αυτών των αποσπάσεων μέχρι τις 31 Δεκεμβρίου του τρέχοντος έτους, δηλαδή 31 Δεκεμβρίου 2019. </w:t>
      </w:r>
    </w:p>
    <w:p w14:paraId="511204CC" w14:textId="77777777" w:rsidR="002E1E3E" w:rsidRDefault="00F7095F">
      <w:pPr>
        <w:spacing w:line="600" w:lineRule="auto"/>
        <w:ind w:firstLine="720"/>
        <w:contextualSpacing/>
        <w:jc w:val="both"/>
        <w:rPr>
          <w:rFonts w:eastAsia="Times New Roman"/>
          <w:szCs w:val="24"/>
        </w:rPr>
      </w:pPr>
      <w:r>
        <w:rPr>
          <w:rFonts w:eastAsia="Times New Roman"/>
          <w:szCs w:val="24"/>
        </w:rPr>
        <w:t>Η δεύτερη διάταξη αφορά αποφάσεις</w:t>
      </w:r>
      <w:r>
        <w:rPr>
          <w:rFonts w:eastAsia="Times New Roman"/>
          <w:szCs w:val="24"/>
        </w:rPr>
        <w:t>,</w:t>
      </w:r>
      <w:r>
        <w:rPr>
          <w:rFonts w:eastAsia="Times New Roman"/>
          <w:szCs w:val="24"/>
        </w:rPr>
        <w:t xml:space="preserve"> που έχει λάβει η Κεντρική Επιτροπή Κινητικότητας για αποσπάσεις και μετατάξεις πριν ξεκινήσει η προεκλογική περίοδος αυστηρά και μόνο για υποθέσεις υγείας και συνυπηρέτησης δημοσίων υπαλλήλων. Και επειδή αυτές οι περιπτώσ</w:t>
      </w:r>
      <w:r>
        <w:rPr>
          <w:rFonts w:eastAsia="Times New Roman"/>
          <w:szCs w:val="24"/>
        </w:rPr>
        <w:t>εις είναι ιδιαίτερης κοινωνικής ευαισθησίας και αυτοί οι άνθρωποι κινδυνεύουν να μείνουν τώρα αρκετούς μήνες, γιατί αυτές οι αποφάσεις έχουν παρθεί πριν από τις δημοτικές εκλογές και τις ευρωεκλογές, θα θέλαμε να μπορούν να ολοκληρωθούν αυτές οι διαδικασίε</w:t>
      </w:r>
      <w:r>
        <w:rPr>
          <w:rFonts w:eastAsia="Times New Roman"/>
          <w:szCs w:val="24"/>
        </w:rPr>
        <w:t xml:space="preserve">ς αυστηρά και μόνο για τις αποφάσεις που έχει λάβει η Κεντρική Επιτροπή Κινητικότητας -να υπενθυμίσω ότι </w:t>
      </w:r>
      <w:proofErr w:type="spellStart"/>
      <w:r>
        <w:rPr>
          <w:rFonts w:eastAsia="Times New Roman"/>
          <w:szCs w:val="24"/>
        </w:rPr>
        <w:t>προεδρεύεται</w:t>
      </w:r>
      <w:proofErr w:type="spellEnd"/>
      <w:r>
        <w:rPr>
          <w:rFonts w:eastAsia="Times New Roman"/>
          <w:szCs w:val="24"/>
        </w:rPr>
        <w:t xml:space="preserve"> από Αντιπρόεδρο του ΑΣΕΠ, τον κ. </w:t>
      </w:r>
      <w:proofErr w:type="spellStart"/>
      <w:r>
        <w:rPr>
          <w:rFonts w:eastAsia="Times New Roman"/>
          <w:szCs w:val="24"/>
        </w:rPr>
        <w:t>Λασκαράτο</w:t>
      </w:r>
      <w:proofErr w:type="spellEnd"/>
      <w:r>
        <w:rPr>
          <w:rFonts w:eastAsia="Times New Roman"/>
          <w:szCs w:val="24"/>
        </w:rPr>
        <w:t xml:space="preserve">- για λόγους κοινωνικής ευαισθησίας για συνυπηρέτηση και όσον αφορά θέματα υγείας.      </w:t>
      </w:r>
    </w:p>
    <w:p w14:paraId="511204C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8015B2">
        <w:rPr>
          <w:rFonts w:eastAsia="Times New Roman" w:cs="Times New Roman"/>
          <w:szCs w:val="24"/>
        </w:rPr>
        <w:t xml:space="preserve"> τρίτη</w:t>
      </w:r>
      <w:r w:rsidRPr="008015B2">
        <w:rPr>
          <w:rFonts w:eastAsia="Times New Roman" w:cs="Times New Roman"/>
          <w:szCs w:val="24"/>
        </w:rPr>
        <w:t xml:space="preserve"> περίπτωση αφορά τις πε</w:t>
      </w:r>
      <w:r>
        <w:rPr>
          <w:rFonts w:eastAsia="Times New Roman" w:cs="Times New Roman"/>
          <w:szCs w:val="24"/>
        </w:rPr>
        <w:t>ριπτώσεις όπου ως Β</w:t>
      </w:r>
      <w:r w:rsidRPr="008015B2">
        <w:rPr>
          <w:rFonts w:eastAsia="Times New Roman" w:cs="Times New Roman"/>
          <w:szCs w:val="24"/>
        </w:rPr>
        <w:t xml:space="preserve">ουλή για τις πυρόπληκτες περιοχές </w:t>
      </w:r>
      <w:r>
        <w:rPr>
          <w:rFonts w:eastAsia="Times New Roman" w:cs="Times New Roman"/>
          <w:szCs w:val="24"/>
        </w:rPr>
        <w:t xml:space="preserve">είχαμε κάνει </w:t>
      </w:r>
      <w:r w:rsidRPr="008015B2">
        <w:rPr>
          <w:rFonts w:eastAsia="Times New Roman" w:cs="Times New Roman"/>
          <w:szCs w:val="24"/>
        </w:rPr>
        <w:t>ορισμένες π</w:t>
      </w:r>
      <w:r>
        <w:rPr>
          <w:rFonts w:eastAsia="Times New Roman" w:cs="Times New Roman"/>
          <w:szCs w:val="24"/>
        </w:rPr>
        <w:t>ροβλέψεις σχετικά με μετατάξεις-</w:t>
      </w:r>
      <w:r w:rsidRPr="008015B2">
        <w:rPr>
          <w:rFonts w:eastAsia="Times New Roman" w:cs="Times New Roman"/>
          <w:szCs w:val="24"/>
        </w:rPr>
        <w:t>αποσπάσεις δημοσίων υπαλλήλων</w:t>
      </w:r>
      <w:r>
        <w:rPr>
          <w:rFonts w:eastAsia="Times New Roman" w:cs="Times New Roman"/>
          <w:szCs w:val="24"/>
        </w:rPr>
        <w:t>,</w:t>
      </w:r>
      <w:r w:rsidRPr="008015B2">
        <w:rPr>
          <w:rFonts w:eastAsia="Times New Roman" w:cs="Times New Roman"/>
          <w:szCs w:val="24"/>
        </w:rPr>
        <w:t xml:space="preserve"> οι οποίοι στηρίζουν τις υπηρεσίες </w:t>
      </w:r>
      <w:r>
        <w:rPr>
          <w:rFonts w:eastAsia="Times New Roman" w:cs="Times New Roman"/>
          <w:szCs w:val="24"/>
        </w:rPr>
        <w:t>α</w:t>
      </w:r>
      <w:r w:rsidRPr="008015B2">
        <w:rPr>
          <w:rFonts w:eastAsia="Times New Roman" w:cs="Times New Roman"/>
          <w:szCs w:val="24"/>
        </w:rPr>
        <w:t>ν</w:t>
      </w:r>
      <w:r>
        <w:rPr>
          <w:rFonts w:eastAsia="Times New Roman" w:cs="Times New Roman"/>
          <w:szCs w:val="24"/>
        </w:rPr>
        <w:t>ασυγκρότησης και αναδόμησης αυτών</w:t>
      </w:r>
      <w:r w:rsidRPr="008015B2">
        <w:rPr>
          <w:rFonts w:eastAsia="Times New Roman" w:cs="Times New Roman"/>
          <w:szCs w:val="24"/>
        </w:rPr>
        <w:t xml:space="preserve"> των περιοχών</w:t>
      </w:r>
      <w:r>
        <w:rPr>
          <w:rFonts w:eastAsia="Times New Roman" w:cs="Times New Roman"/>
          <w:szCs w:val="24"/>
        </w:rPr>
        <w:t>,</w:t>
      </w:r>
      <w:r w:rsidRPr="008015B2">
        <w:rPr>
          <w:rFonts w:eastAsia="Times New Roman" w:cs="Times New Roman"/>
          <w:szCs w:val="24"/>
        </w:rPr>
        <w:t xml:space="preserve"> καθώς και</w:t>
      </w:r>
      <w:r w:rsidRPr="008015B2">
        <w:rPr>
          <w:rFonts w:eastAsia="Times New Roman" w:cs="Times New Roman"/>
          <w:szCs w:val="24"/>
        </w:rPr>
        <w:t xml:space="preserve"> σύμφωνα και με την έγκριση της Βουλής </w:t>
      </w:r>
      <w:r>
        <w:rPr>
          <w:rFonts w:eastAsia="Times New Roman" w:cs="Times New Roman"/>
          <w:szCs w:val="24"/>
        </w:rPr>
        <w:t>τη δυνατότητα</w:t>
      </w:r>
      <w:r w:rsidRPr="008015B2">
        <w:rPr>
          <w:rFonts w:eastAsia="Times New Roman" w:cs="Times New Roman"/>
          <w:szCs w:val="24"/>
        </w:rPr>
        <w:t xml:space="preserve"> προσλήψεων των πυροπαθών</w:t>
      </w:r>
      <w:r>
        <w:rPr>
          <w:rFonts w:eastAsia="Times New Roman" w:cs="Times New Roman"/>
          <w:szCs w:val="24"/>
        </w:rPr>
        <w:t>. Ξ</w:t>
      </w:r>
      <w:r w:rsidRPr="008015B2">
        <w:rPr>
          <w:rFonts w:eastAsia="Times New Roman" w:cs="Times New Roman"/>
          <w:szCs w:val="24"/>
        </w:rPr>
        <w:t>έρετε ότι είναι κάποιες συγκεκριμένες περιπτώσεις οι οποίες βρίσκονται σε εξέλιξη</w:t>
      </w:r>
      <w:r>
        <w:rPr>
          <w:rFonts w:eastAsia="Times New Roman" w:cs="Times New Roman"/>
          <w:szCs w:val="24"/>
        </w:rPr>
        <w:t>.</w:t>
      </w:r>
      <w:r w:rsidRPr="008015B2">
        <w:rPr>
          <w:rFonts w:eastAsia="Times New Roman" w:cs="Times New Roman"/>
          <w:szCs w:val="24"/>
        </w:rPr>
        <w:t xml:space="preserve"> </w:t>
      </w:r>
    </w:p>
    <w:p w14:paraId="511204CE"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Άρα, αφορά </w:t>
      </w:r>
      <w:r w:rsidRPr="008015B2">
        <w:rPr>
          <w:rFonts w:eastAsia="Times New Roman" w:cs="Times New Roman"/>
          <w:szCs w:val="24"/>
        </w:rPr>
        <w:t xml:space="preserve">αυστηρά και μόνο τους </w:t>
      </w:r>
      <w:r>
        <w:rPr>
          <w:rFonts w:eastAsia="Times New Roman" w:cs="Times New Roman"/>
          <w:szCs w:val="24"/>
        </w:rPr>
        <w:t xml:space="preserve">διορισμούς και τις υπηρεσιακές μεταβολές, </w:t>
      </w:r>
      <w:r w:rsidRPr="008015B2">
        <w:rPr>
          <w:rFonts w:eastAsia="Times New Roman" w:cs="Times New Roman"/>
          <w:szCs w:val="24"/>
        </w:rPr>
        <w:t>αποσπάσεις και με</w:t>
      </w:r>
      <w:r w:rsidRPr="008015B2">
        <w:rPr>
          <w:rFonts w:eastAsia="Times New Roman" w:cs="Times New Roman"/>
          <w:szCs w:val="24"/>
        </w:rPr>
        <w:t>τατάξεις</w:t>
      </w:r>
      <w:r>
        <w:rPr>
          <w:rFonts w:eastAsia="Times New Roman" w:cs="Times New Roman"/>
          <w:szCs w:val="24"/>
        </w:rPr>
        <w:t>,</w:t>
      </w:r>
      <w:r w:rsidRPr="008015B2">
        <w:rPr>
          <w:rFonts w:eastAsia="Times New Roman" w:cs="Times New Roman"/>
          <w:szCs w:val="24"/>
        </w:rPr>
        <w:t xml:space="preserve"> που προβλέπονται στις διατάξεις για τα έκτακτα μέτρα ενίσχυσης για τη στήριξη των πληγέντων και την αποκατάσταση των ζημιών από τις πυρκαγιές</w:t>
      </w:r>
      <w:r>
        <w:rPr>
          <w:rFonts w:eastAsia="Times New Roman" w:cs="Times New Roman"/>
          <w:szCs w:val="24"/>
        </w:rPr>
        <w:t>,</w:t>
      </w:r>
      <w:r w:rsidRPr="008015B2">
        <w:rPr>
          <w:rFonts w:eastAsia="Times New Roman" w:cs="Times New Roman"/>
          <w:szCs w:val="24"/>
        </w:rPr>
        <w:t xml:space="preserve"> που έπληξαν τις περιοχές της Αττικής 23</w:t>
      </w:r>
      <w:r>
        <w:rPr>
          <w:rFonts w:eastAsia="Times New Roman" w:cs="Times New Roman"/>
          <w:szCs w:val="24"/>
        </w:rPr>
        <w:t xml:space="preserve"> και 24 Ιουλίου 2013.</w:t>
      </w:r>
    </w:p>
    <w:p w14:paraId="511204C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Η επόμενη διάταξη</w:t>
      </w:r>
      <w:r w:rsidRPr="008015B2">
        <w:rPr>
          <w:rFonts w:eastAsia="Times New Roman" w:cs="Times New Roman"/>
          <w:szCs w:val="24"/>
        </w:rPr>
        <w:t xml:space="preserve"> αφορά τους δημοτικούς ασ</w:t>
      </w:r>
      <w:r w:rsidRPr="008015B2">
        <w:rPr>
          <w:rFonts w:eastAsia="Times New Roman" w:cs="Times New Roman"/>
          <w:szCs w:val="24"/>
        </w:rPr>
        <w:t>τυνομικούς</w:t>
      </w:r>
      <w:r>
        <w:rPr>
          <w:rFonts w:eastAsia="Times New Roman" w:cs="Times New Roman"/>
          <w:szCs w:val="24"/>
        </w:rPr>
        <w:t>. Αυτή</w:t>
      </w:r>
      <w:r w:rsidRPr="008015B2">
        <w:rPr>
          <w:rFonts w:eastAsia="Times New Roman" w:cs="Times New Roman"/>
          <w:szCs w:val="24"/>
        </w:rPr>
        <w:t xml:space="preserve"> είναι μία ιστορία που </w:t>
      </w:r>
      <w:r>
        <w:rPr>
          <w:rFonts w:eastAsia="Times New Roman" w:cs="Times New Roman"/>
          <w:szCs w:val="24"/>
        </w:rPr>
        <w:t>–νομίζω- όλες οι πτέρυγες της Βουλής</w:t>
      </w:r>
      <w:r w:rsidRPr="008015B2">
        <w:rPr>
          <w:rFonts w:eastAsia="Times New Roman" w:cs="Times New Roman"/>
          <w:szCs w:val="24"/>
        </w:rPr>
        <w:t xml:space="preserve"> είχαν συμφωνήσει ότι έπρεπε να ολοκληρωθεί</w:t>
      </w:r>
      <w:r>
        <w:rPr>
          <w:rFonts w:eastAsia="Times New Roman" w:cs="Times New Roman"/>
          <w:szCs w:val="24"/>
        </w:rPr>
        <w:t>. Ε</w:t>
      </w:r>
      <w:r w:rsidRPr="008015B2">
        <w:rPr>
          <w:rFonts w:eastAsia="Times New Roman" w:cs="Times New Roman"/>
          <w:szCs w:val="24"/>
        </w:rPr>
        <w:t>δώ μαζί με τον συνάδελφο Υπουργό Εσωτερικών</w:t>
      </w:r>
      <w:r>
        <w:rPr>
          <w:rFonts w:eastAsia="Times New Roman" w:cs="Times New Roman"/>
          <w:szCs w:val="24"/>
        </w:rPr>
        <w:t xml:space="preserve">, τον Αλέξη </w:t>
      </w:r>
      <w:proofErr w:type="spellStart"/>
      <w:r>
        <w:rPr>
          <w:rFonts w:eastAsia="Times New Roman" w:cs="Times New Roman"/>
          <w:szCs w:val="24"/>
        </w:rPr>
        <w:t>Χ</w:t>
      </w:r>
      <w:r w:rsidRPr="008015B2">
        <w:rPr>
          <w:rFonts w:eastAsia="Times New Roman" w:cs="Times New Roman"/>
          <w:szCs w:val="24"/>
        </w:rPr>
        <w:t>αρίτση</w:t>
      </w:r>
      <w:proofErr w:type="spellEnd"/>
      <w:r>
        <w:rPr>
          <w:rFonts w:eastAsia="Times New Roman" w:cs="Times New Roman"/>
          <w:szCs w:val="24"/>
        </w:rPr>
        <w:t>,</w:t>
      </w:r>
      <w:r w:rsidRPr="008015B2">
        <w:rPr>
          <w:rFonts w:eastAsia="Times New Roman" w:cs="Times New Roman"/>
          <w:szCs w:val="24"/>
        </w:rPr>
        <w:t xml:space="preserve"> </w:t>
      </w:r>
      <w:r w:rsidRPr="008015B2">
        <w:rPr>
          <w:rFonts w:eastAsia="Times New Roman" w:cs="Times New Roman"/>
          <w:szCs w:val="24"/>
        </w:rPr>
        <w:lastRenderedPageBreak/>
        <w:t>προσπαθήσαμε πάρα πολύ</w:t>
      </w:r>
      <w:r>
        <w:rPr>
          <w:rFonts w:eastAsia="Times New Roman" w:cs="Times New Roman"/>
          <w:szCs w:val="24"/>
        </w:rPr>
        <w:t>. Ξ</w:t>
      </w:r>
      <w:r w:rsidRPr="008015B2">
        <w:rPr>
          <w:rFonts w:eastAsia="Times New Roman" w:cs="Times New Roman"/>
          <w:szCs w:val="24"/>
        </w:rPr>
        <w:t>έρετε ότι είχε έρθει μία τροπολογία τον περασμ</w:t>
      </w:r>
      <w:r w:rsidRPr="008015B2">
        <w:rPr>
          <w:rFonts w:eastAsia="Times New Roman" w:cs="Times New Roman"/>
          <w:szCs w:val="24"/>
        </w:rPr>
        <w:t>ένο Οκτώβριο</w:t>
      </w:r>
      <w:r>
        <w:rPr>
          <w:rFonts w:eastAsia="Times New Roman" w:cs="Times New Roman"/>
          <w:szCs w:val="24"/>
        </w:rPr>
        <w:t>,</w:t>
      </w:r>
      <w:r w:rsidRPr="008015B2">
        <w:rPr>
          <w:rFonts w:eastAsia="Times New Roman" w:cs="Times New Roman"/>
          <w:szCs w:val="24"/>
        </w:rPr>
        <w:t xml:space="preserve"> προκειμένου όλοι αυτοί οι δημοτικοί αστυνομικοί </w:t>
      </w:r>
      <w:r>
        <w:rPr>
          <w:rFonts w:eastAsia="Times New Roman" w:cs="Times New Roman"/>
          <w:szCs w:val="24"/>
        </w:rPr>
        <w:t>-</w:t>
      </w:r>
      <w:r w:rsidRPr="008015B2">
        <w:rPr>
          <w:rFonts w:eastAsia="Times New Roman" w:cs="Times New Roman"/>
          <w:szCs w:val="24"/>
        </w:rPr>
        <w:t xml:space="preserve">οι οποίοι </w:t>
      </w:r>
      <w:r>
        <w:rPr>
          <w:rFonts w:eastAsia="Times New Roman" w:cs="Times New Roman"/>
          <w:szCs w:val="24"/>
        </w:rPr>
        <w:t xml:space="preserve">το </w:t>
      </w:r>
      <w:r w:rsidRPr="008015B2">
        <w:rPr>
          <w:rFonts w:eastAsia="Times New Roman" w:cs="Times New Roman"/>
          <w:szCs w:val="24"/>
        </w:rPr>
        <w:t>επιθυμούσαν και είχαν κάνει αίτηση</w:t>
      </w:r>
      <w:r>
        <w:rPr>
          <w:rFonts w:eastAsia="Times New Roman" w:cs="Times New Roman"/>
          <w:szCs w:val="24"/>
        </w:rPr>
        <w:t>-</w:t>
      </w:r>
      <w:r w:rsidRPr="008015B2">
        <w:rPr>
          <w:rFonts w:eastAsia="Times New Roman" w:cs="Times New Roman"/>
          <w:szCs w:val="24"/>
        </w:rPr>
        <w:t xml:space="preserve"> να επιστρέψουν πίσω στους δήμους όλης της χώρας</w:t>
      </w:r>
      <w:r>
        <w:rPr>
          <w:rFonts w:eastAsia="Times New Roman" w:cs="Times New Roman"/>
          <w:szCs w:val="24"/>
        </w:rPr>
        <w:t xml:space="preserve">. Αυτή </w:t>
      </w:r>
      <w:r w:rsidRPr="008015B2">
        <w:rPr>
          <w:rFonts w:eastAsia="Times New Roman" w:cs="Times New Roman"/>
          <w:szCs w:val="24"/>
        </w:rPr>
        <w:t>την είχαμε παγώσει μέχρι τα τέλη Μαρτίου</w:t>
      </w:r>
      <w:r>
        <w:rPr>
          <w:rFonts w:eastAsia="Times New Roman" w:cs="Times New Roman"/>
          <w:szCs w:val="24"/>
        </w:rPr>
        <w:t>, μέχρι τις 28 Μαρτίου του 201</w:t>
      </w:r>
      <w:r w:rsidRPr="008015B2">
        <w:rPr>
          <w:rFonts w:eastAsia="Times New Roman" w:cs="Times New Roman"/>
          <w:szCs w:val="24"/>
        </w:rPr>
        <w:t>9</w:t>
      </w:r>
      <w:r>
        <w:rPr>
          <w:rFonts w:eastAsia="Times New Roman" w:cs="Times New Roman"/>
          <w:szCs w:val="24"/>
        </w:rPr>
        <w:t>,</w:t>
      </w:r>
      <w:r w:rsidRPr="008015B2">
        <w:rPr>
          <w:rFonts w:eastAsia="Times New Roman" w:cs="Times New Roman"/>
          <w:szCs w:val="24"/>
        </w:rPr>
        <w:t xml:space="preserve"> προκειμένου να υπ</w:t>
      </w:r>
      <w:r w:rsidRPr="008015B2">
        <w:rPr>
          <w:rFonts w:eastAsia="Times New Roman" w:cs="Times New Roman"/>
          <w:szCs w:val="24"/>
        </w:rPr>
        <w:t xml:space="preserve">άρξουν </w:t>
      </w:r>
      <w:r>
        <w:rPr>
          <w:rFonts w:eastAsia="Times New Roman" w:cs="Times New Roman"/>
          <w:szCs w:val="24"/>
        </w:rPr>
        <w:t xml:space="preserve">οι προσωρινοί πίνακες μιας αντίστοιχης προκήρυξης, </w:t>
      </w:r>
      <w:r w:rsidRPr="008015B2">
        <w:rPr>
          <w:rFonts w:eastAsia="Times New Roman" w:cs="Times New Roman"/>
          <w:szCs w:val="24"/>
        </w:rPr>
        <w:t xml:space="preserve">της </w:t>
      </w:r>
      <w:r>
        <w:rPr>
          <w:rFonts w:eastAsia="Times New Roman" w:cs="Times New Roman"/>
          <w:szCs w:val="24"/>
        </w:rPr>
        <w:t xml:space="preserve">Προκήρυξης </w:t>
      </w:r>
      <w:r w:rsidRPr="008015B2">
        <w:rPr>
          <w:rFonts w:eastAsia="Times New Roman" w:cs="Times New Roman"/>
          <w:szCs w:val="24"/>
        </w:rPr>
        <w:t>6</w:t>
      </w:r>
      <w:r>
        <w:rPr>
          <w:rFonts w:eastAsia="Times New Roman" w:cs="Times New Roman"/>
          <w:szCs w:val="24"/>
        </w:rPr>
        <w:t>Κ</w:t>
      </w:r>
      <w:r w:rsidRPr="008015B2">
        <w:rPr>
          <w:rFonts w:eastAsia="Times New Roman" w:cs="Times New Roman"/>
          <w:szCs w:val="24"/>
        </w:rPr>
        <w:t xml:space="preserve"> του ΑΣΕΠ</w:t>
      </w:r>
      <w:r>
        <w:rPr>
          <w:rFonts w:eastAsia="Times New Roman" w:cs="Times New Roman"/>
          <w:szCs w:val="24"/>
        </w:rPr>
        <w:t>,</w:t>
      </w:r>
      <w:r w:rsidRPr="008015B2">
        <w:rPr>
          <w:rFonts w:eastAsia="Times New Roman" w:cs="Times New Roman"/>
          <w:szCs w:val="24"/>
        </w:rPr>
        <w:t xml:space="preserve"> που αφορούσε τους σωφρονιστικούς υπαλλήλους</w:t>
      </w:r>
      <w:r>
        <w:rPr>
          <w:rFonts w:eastAsia="Times New Roman" w:cs="Times New Roman"/>
          <w:szCs w:val="24"/>
        </w:rPr>
        <w:t>.</w:t>
      </w:r>
      <w:r w:rsidRPr="008015B2">
        <w:rPr>
          <w:rFonts w:eastAsia="Times New Roman" w:cs="Times New Roman"/>
          <w:szCs w:val="24"/>
        </w:rPr>
        <w:t xml:space="preserve"> </w:t>
      </w:r>
      <w:r>
        <w:rPr>
          <w:rFonts w:eastAsia="Times New Roman" w:cs="Times New Roman"/>
          <w:szCs w:val="24"/>
        </w:rPr>
        <w:t>Α</w:t>
      </w:r>
      <w:r w:rsidRPr="008015B2">
        <w:rPr>
          <w:rFonts w:eastAsia="Times New Roman" w:cs="Times New Roman"/>
          <w:szCs w:val="24"/>
        </w:rPr>
        <w:t xml:space="preserve">υτός ο παραλληλισμός έγινε προκειμένου οι δημοτικοί αστυνομικοί </w:t>
      </w:r>
      <w:r>
        <w:rPr>
          <w:rFonts w:eastAsia="Times New Roman" w:cs="Times New Roman"/>
          <w:szCs w:val="24"/>
        </w:rPr>
        <w:t>-</w:t>
      </w:r>
      <w:r w:rsidRPr="008015B2">
        <w:rPr>
          <w:rFonts w:eastAsia="Times New Roman" w:cs="Times New Roman"/>
          <w:szCs w:val="24"/>
        </w:rPr>
        <w:t>που ήδη η Βουλή είχε εγκρίνει να επιστρέψουν στους δήμους</w:t>
      </w:r>
      <w:r>
        <w:rPr>
          <w:rFonts w:eastAsia="Times New Roman" w:cs="Times New Roman"/>
          <w:szCs w:val="24"/>
        </w:rPr>
        <w:t>-</w:t>
      </w:r>
      <w:r w:rsidRPr="008015B2">
        <w:rPr>
          <w:rFonts w:eastAsia="Times New Roman" w:cs="Times New Roman"/>
          <w:szCs w:val="24"/>
        </w:rPr>
        <w:t xml:space="preserve"> να μην αφήσουν πίσω τους ένα κενό </w:t>
      </w:r>
      <w:r>
        <w:rPr>
          <w:rFonts w:eastAsia="Times New Roman" w:cs="Times New Roman"/>
          <w:szCs w:val="24"/>
        </w:rPr>
        <w:t xml:space="preserve">στα σωφρονιστικά </w:t>
      </w:r>
      <w:r w:rsidRPr="008015B2">
        <w:rPr>
          <w:rFonts w:eastAsia="Times New Roman" w:cs="Times New Roman"/>
          <w:szCs w:val="24"/>
        </w:rPr>
        <w:t>καταστήματα της χώρας</w:t>
      </w:r>
      <w:r>
        <w:rPr>
          <w:rFonts w:eastAsia="Times New Roman" w:cs="Times New Roman"/>
          <w:szCs w:val="24"/>
        </w:rPr>
        <w:t>,</w:t>
      </w:r>
      <w:r w:rsidRPr="008015B2">
        <w:rPr>
          <w:rFonts w:eastAsia="Times New Roman" w:cs="Times New Roman"/>
          <w:szCs w:val="24"/>
        </w:rPr>
        <w:t xml:space="preserve"> που καταλαβαίνετε ότι είναι θέμα </w:t>
      </w:r>
      <w:r>
        <w:rPr>
          <w:rFonts w:eastAsia="Times New Roman" w:cs="Times New Roman"/>
          <w:szCs w:val="24"/>
        </w:rPr>
        <w:t xml:space="preserve">και </w:t>
      </w:r>
      <w:r w:rsidRPr="008015B2">
        <w:rPr>
          <w:rFonts w:eastAsia="Times New Roman" w:cs="Times New Roman"/>
          <w:szCs w:val="24"/>
        </w:rPr>
        <w:t>δημοσίου συμφέρον</w:t>
      </w:r>
      <w:r>
        <w:rPr>
          <w:rFonts w:eastAsia="Times New Roman" w:cs="Times New Roman"/>
          <w:szCs w:val="24"/>
        </w:rPr>
        <w:t>τος και α</w:t>
      </w:r>
      <w:r w:rsidRPr="008015B2">
        <w:rPr>
          <w:rFonts w:eastAsia="Times New Roman" w:cs="Times New Roman"/>
          <w:szCs w:val="24"/>
        </w:rPr>
        <w:t>σφάλειας</w:t>
      </w:r>
      <w:r>
        <w:rPr>
          <w:rFonts w:eastAsia="Times New Roman" w:cs="Times New Roman"/>
          <w:szCs w:val="24"/>
        </w:rPr>
        <w:t>.</w:t>
      </w:r>
    </w:p>
    <w:p w14:paraId="511204D0"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Πράγματι</w:t>
      </w:r>
      <w:r w:rsidRPr="008015B2">
        <w:rPr>
          <w:rFonts w:eastAsia="Times New Roman" w:cs="Times New Roman"/>
          <w:szCs w:val="24"/>
        </w:rPr>
        <w:t xml:space="preserve"> ήμασταν συνεπείς</w:t>
      </w:r>
      <w:r>
        <w:rPr>
          <w:rFonts w:eastAsia="Times New Roman" w:cs="Times New Roman"/>
          <w:szCs w:val="24"/>
        </w:rPr>
        <w:t>. Το</w:t>
      </w:r>
      <w:r w:rsidRPr="008015B2">
        <w:rPr>
          <w:rFonts w:eastAsia="Times New Roman" w:cs="Times New Roman"/>
          <w:szCs w:val="24"/>
        </w:rPr>
        <w:t xml:space="preserve"> ΑΣΕΠ</w:t>
      </w:r>
      <w:r>
        <w:rPr>
          <w:rFonts w:eastAsia="Times New Roman" w:cs="Times New Roman"/>
          <w:szCs w:val="24"/>
        </w:rPr>
        <w:t>,</w:t>
      </w:r>
      <w:r w:rsidRPr="008015B2">
        <w:rPr>
          <w:rFonts w:eastAsia="Times New Roman" w:cs="Times New Roman"/>
          <w:szCs w:val="24"/>
        </w:rPr>
        <w:t xml:space="preserve"> </w:t>
      </w:r>
      <w:r>
        <w:rPr>
          <w:rFonts w:eastAsia="Times New Roman" w:cs="Times New Roman"/>
          <w:szCs w:val="24"/>
        </w:rPr>
        <w:t xml:space="preserve">δηλαδή, </w:t>
      </w:r>
      <w:r w:rsidRPr="008015B2">
        <w:rPr>
          <w:rFonts w:eastAsia="Times New Roman" w:cs="Times New Roman"/>
          <w:szCs w:val="24"/>
        </w:rPr>
        <w:t>έβγαλε τους προσωρινούς πίνακες για τους σωφρονιστικούς υπαλλήλο</w:t>
      </w:r>
      <w:r w:rsidRPr="008015B2">
        <w:rPr>
          <w:rFonts w:eastAsia="Times New Roman" w:cs="Times New Roman"/>
          <w:szCs w:val="24"/>
        </w:rPr>
        <w:t xml:space="preserve">υς της </w:t>
      </w:r>
      <w:r>
        <w:rPr>
          <w:rFonts w:eastAsia="Times New Roman" w:cs="Times New Roman"/>
          <w:szCs w:val="24"/>
        </w:rPr>
        <w:t>π</w:t>
      </w:r>
      <w:r>
        <w:rPr>
          <w:rFonts w:eastAsia="Times New Roman" w:cs="Times New Roman"/>
          <w:szCs w:val="24"/>
        </w:rPr>
        <w:t>ροκήρυξης</w:t>
      </w:r>
      <w:r w:rsidRPr="008015B2">
        <w:rPr>
          <w:rFonts w:eastAsia="Times New Roman" w:cs="Times New Roman"/>
          <w:szCs w:val="24"/>
        </w:rPr>
        <w:t xml:space="preserve"> </w:t>
      </w:r>
      <w:r>
        <w:rPr>
          <w:rFonts w:eastAsia="Times New Roman" w:cs="Times New Roman"/>
          <w:szCs w:val="24"/>
        </w:rPr>
        <w:t xml:space="preserve">6Κ </w:t>
      </w:r>
      <w:r w:rsidRPr="008015B2">
        <w:rPr>
          <w:rFonts w:eastAsia="Times New Roman" w:cs="Times New Roman"/>
          <w:szCs w:val="24"/>
        </w:rPr>
        <w:t xml:space="preserve">εντός του Μαρτίου και πριν από την προθεσμία που είχε θέσει η τροπολογία που </w:t>
      </w:r>
      <w:r>
        <w:rPr>
          <w:rFonts w:eastAsia="Times New Roman" w:cs="Times New Roman"/>
          <w:szCs w:val="24"/>
        </w:rPr>
        <w:t>είχε</w:t>
      </w:r>
      <w:r w:rsidRPr="008015B2">
        <w:rPr>
          <w:rFonts w:eastAsia="Times New Roman" w:cs="Times New Roman"/>
          <w:szCs w:val="24"/>
        </w:rPr>
        <w:t xml:space="preserve"> περάσει από τη Βουλή τον Οκτώβριο</w:t>
      </w:r>
      <w:r>
        <w:rPr>
          <w:rFonts w:eastAsia="Times New Roman" w:cs="Times New Roman"/>
          <w:szCs w:val="24"/>
        </w:rPr>
        <w:t>. Α</w:t>
      </w:r>
      <w:r w:rsidRPr="008015B2">
        <w:rPr>
          <w:rFonts w:eastAsia="Times New Roman" w:cs="Times New Roman"/>
          <w:szCs w:val="24"/>
        </w:rPr>
        <w:t xml:space="preserve">ναρτήθηκαν οι προσωρινοί πίνακες </w:t>
      </w:r>
      <w:r w:rsidRPr="008015B2">
        <w:rPr>
          <w:rFonts w:eastAsia="Times New Roman" w:cs="Times New Roman"/>
          <w:szCs w:val="24"/>
        </w:rPr>
        <w:lastRenderedPageBreak/>
        <w:t>και έχει αρχίσει</w:t>
      </w:r>
      <w:r>
        <w:rPr>
          <w:rFonts w:eastAsia="Times New Roman" w:cs="Times New Roman"/>
          <w:szCs w:val="24"/>
        </w:rPr>
        <w:t xml:space="preserve"> σταδιακά</w:t>
      </w:r>
      <w:r w:rsidRPr="008015B2">
        <w:rPr>
          <w:rFonts w:eastAsia="Times New Roman" w:cs="Times New Roman"/>
          <w:szCs w:val="24"/>
        </w:rPr>
        <w:t xml:space="preserve"> </w:t>
      </w:r>
      <w:r>
        <w:rPr>
          <w:rFonts w:eastAsia="Times New Roman" w:cs="Times New Roman"/>
          <w:szCs w:val="24"/>
        </w:rPr>
        <w:t xml:space="preserve"> η διαδικασία από </w:t>
      </w:r>
      <w:r w:rsidRPr="008015B2">
        <w:rPr>
          <w:rFonts w:eastAsia="Times New Roman" w:cs="Times New Roman"/>
          <w:szCs w:val="24"/>
        </w:rPr>
        <w:t>το Υπουργείο Δικαιοσύνη</w:t>
      </w:r>
      <w:r>
        <w:rPr>
          <w:rFonts w:eastAsia="Times New Roman" w:cs="Times New Roman"/>
          <w:szCs w:val="24"/>
        </w:rPr>
        <w:t>ς</w:t>
      </w:r>
      <w:r w:rsidRPr="008015B2">
        <w:rPr>
          <w:rFonts w:eastAsia="Times New Roman" w:cs="Times New Roman"/>
          <w:szCs w:val="24"/>
        </w:rPr>
        <w:t xml:space="preserve"> </w:t>
      </w:r>
      <w:r>
        <w:rPr>
          <w:rFonts w:eastAsia="Times New Roman" w:cs="Times New Roman"/>
          <w:szCs w:val="24"/>
        </w:rPr>
        <w:t>-γ</w:t>
      </w:r>
      <w:r w:rsidRPr="008015B2">
        <w:rPr>
          <w:rFonts w:eastAsia="Times New Roman" w:cs="Times New Roman"/>
          <w:szCs w:val="24"/>
        </w:rPr>
        <w:t>ιατί έπρεπε ν</w:t>
      </w:r>
      <w:r w:rsidRPr="008015B2">
        <w:rPr>
          <w:rFonts w:eastAsia="Times New Roman" w:cs="Times New Roman"/>
          <w:szCs w:val="24"/>
        </w:rPr>
        <w:t>α γίνει και μία διαδικασία εκπαίδευσης τ</w:t>
      </w:r>
      <w:r>
        <w:rPr>
          <w:rFonts w:eastAsia="Times New Roman" w:cs="Times New Roman"/>
          <w:szCs w:val="24"/>
        </w:rPr>
        <w:t>ων προσωρινών σωφρονιστικών φυλάκω</w:t>
      </w:r>
      <w:r w:rsidRPr="008015B2">
        <w:rPr>
          <w:rFonts w:eastAsia="Times New Roman" w:cs="Times New Roman"/>
          <w:szCs w:val="24"/>
        </w:rPr>
        <w:t>ν</w:t>
      </w:r>
      <w:r>
        <w:rPr>
          <w:rFonts w:eastAsia="Times New Roman" w:cs="Times New Roman"/>
          <w:szCs w:val="24"/>
        </w:rPr>
        <w:t>,</w:t>
      </w:r>
      <w:r w:rsidRPr="008015B2">
        <w:rPr>
          <w:rFonts w:eastAsia="Times New Roman" w:cs="Times New Roman"/>
          <w:szCs w:val="24"/>
        </w:rPr>
        <w:t xml:space="preserve"> προκειμένου να αναλάβουν τα καθήκοντά τους </w:t>
      </w:r>
      <w:r>
        <w:rPr>
          <w:rFonts w:eastAsia="Times New Roman" w:cs="Times New Roman"/>
          <w:szCs w:val="24"/>
        </w:rPr>
        <w:t xml:space="preserve">και </w:t>
      </w:r>
      <w:r w:rsidRPr="008015B2">
        <w:rPr>
          <w:rFonts w:eastAsia="Times New Roman" w:cs="Times New Roman"/>
          <w:szCs w:val="24"/>
        </w:rPr>
        <w:t xml:space="preserve">αυτό </w:t>
      </w:r>
      <w:r>
        <w:rPr>
          <w:rFonts w:eastAsia="Times New Roman" w:cs="Times New Roman"/>
          <w:szCs w:val="24"/>
        </w:rPr>
        <w:t>πήρε</w:t>
      </w:r>
      <w:r w:rsidRPr="008015B2">
        <w:rPr>
          <w:rFonts w:eastAsia="Times New Roman" w:cs="Times New Roman"/>
          <w:szCs w:val="24"/>
        </w:rPr>
        <w:t xml:space="preserve"> ένα δίμηνο</w:t>
      </w:r>
      <w:r>
        <w:rPr>
          <w:rFonts w:eastAsia="Times New Roman" w:cs="Times New Roman"/>
          <w:szCs w:val="24"/>
        </w:rPr>
        <w:t>-</w:t>
      </w:r>
      <w:r w:rsidRPr="008015B2">
        <w:rPr>
          <w:rFonts w:eastAsia="Times New Roman" w:cs="Times New Roman"/>
          <w:szCs w:val="24"/>
        </w:rPr>
        <w:t xml:space="preserve"> </w:t>
      </w:r>
      <w:r>
        <w:rPr>
          <w:rFonts w:eastAsia="Times New Roman" w:cs="Times New Roman"/>
          <w:szCs w:val="24"/>
        </w:rPr>
        <w:t xml:space="preserve">ώστε </w:t>
      </w:r>
      <w:r w:rsidRPr="008015B2">
        <w:rPr>
          <w:rFonts w:eastAsia="Times New Roman" w:cs="Times New Roman"/>
          <w:szCs w:val="24"/>
        </w:rPr>
        <w:t>να απελευθερώνονται σταδιακά από διάφορες φυλακές της χώρας οι δημοτικοί αστυνομικοί και να επιστρέφουν π</w:t>
      </w:r>
      <w:r w:rsidRPr="008015B2">
        <w:rPr>
          <w:rFonts w:eastAsia="Times New Roman" w:cs="Times New Roman"/>
          <w:szCs w:val="24"/>
        </w:rPr>
        <w:t xml:space="preserve">ίσω στους </w:t>
      </w:r>
      <w:r>
        <w:rPr>
          <w:rFonts w:eastAsia="Times New Roman" w:cs="Times New Roman"/>
          <w:szCs w:val="24"/>
        </w:rPr>
        <w:t>δήμους.</w:t>
      </w:r>
    </w:p>
    <w:p w14:paraId="511204D1"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Υπήρχε,</w:t>
      </w:r>
      <w:r w:rsidRPr="008015B2">
        <w:rPr>
          <w:rFonts w:eastAsia="Times New Roman" w:cs="Times New Roman"/>
          <w:szCs w:val="24"/>
        </w:rPr>
        <w:t xml:space="preserve"> </w:t>
      </w:r>
      <w:r>
        <w:rPr>
          <w:rFonts w:eastAsia="Times New Roman" w:cs="Times New Roman"/>
          <w:szCs w:val="24"/>
        </w:rPr>
        <w:t>όμως, εξαίρεση ό</w:t>
      </w:r>
      <w:r w:rsidRPr="008015B2">
        <w:rPr>
          <w:rFonts w:eastAsia="Times New Roman" w:cs="Times New Roman"/>
          <w:szCs w:val="24"/>
        </w:rPr>
        <w:t>σον αφορά τις δημοτικές εκλογές για τους δημοτικούς αστυνομικούς</w:t>
      </w:r>
      <w:r>
        <w:rPr>
          <w:rFonts w:eastAsia="Times New Roman" w:cs="Times New Roman"/>
          <w:szCs w:val="24"/>
        </w:rPr>
        <w:t>,</w:t>
      </w:r>
      <w:r w:rsidRPr="008015B2">
        <w:rPr>
          <w:rFonts w:eastAsia="Times New Roman" w:cs="Times New Roman"/>
          <w:szCs w:val="24"/>
        </w:rPr>
        <w:t xml:space="preserve"> γιατί θέλει μία διαδικασία υπογραφής </w:t>
      </w:r>
      <w:r>
        <w:rPr>
          <w:rFonts w:eastAsia="Times New Roman" w:cs="Times New Roman"/>
          <w:szCs w:val="24"/>
        </w:rPr>
        <w:t xml:space="preserve">ΦΕΚ </w:t>
      </w:r>
      <w:r w:rsidRPr="008015B2">
        <w:rPr>
          <w:rFonts w:eastAsia="Times New Roman" w:cs="Times New Roman"/>
          <w:szCs w:val="24"/>
        </w:rPr>
        <w:t>από τις δημοτικές</w:t>
      </w:r>
      <w:r>
        <w:rPr>
          <w:rFonts w:eastAsia="Times New Roman" w:cs="Times New Roman"/>
          <w:szCs w:val="24"/>
        </w:rPr>
        <w:t xml:space="preserve"> αρχές, προκειμένου να επιστρέψουν. Δεν μπορούσαμε να είχαμε</w:t>
      </w:r>
      <w:r w:rsidRPr="008015B2">
        <w:rPr>
          <w:rFonts w:eastAsia="Times New Roman" w:cs="Times New Roman"/>
          <w:szCs w:val="24"/>
        </w:rPr>
        <w:t xml:space="preserve"> προβλέψει την προκήρυξη εκλογ</w:t>
      </w:r>
      <w:r w:rsidRPr="008015B2">
        <w:rPr>
          <w:rFonts w:eastAsia="Times New Roman" w:cs="Times New Roman"/>
          <w:szCs w:val="24"/>
        </w:rPr>
        <w:t>ών</w:t>
      </w:r>
      <w:r>
        <w:rPr>
          <w:rFonts w:eastAsia="Times New Roman" w:cs="Times New Roman"/>
          <w:szCs w:val="24"/>
        </w:rPr>
        <w:t xml:space="preserve">, με αποτέλεσμα να </w:t>
      </w:r>
      <w:r w:rsidRPr="008015B2">
        <w:rPr>
          <w:rFonts w:eastAsia="Times New Roman" w:cs="Times New Roman"/>
          <w:szCs w:val="24"/>
        </w:rPr>
        <w:t>κινδυνεύουν αυτοί οι άνθρωποι τώρα να είναι στον αέρα</w:t>
      </w:r>
      <w:r>
        <w:rPr>
          <w:rFonts w:eastAsia="Times New Roman" w:cs="Times New Roman"/>
          <w:szCs w:val="24"/>
        </w:rPr>
        <w:t>. Δ</w:t>
      </w:r>
      <w:r w:rsidRPr="008015B2">
        <w:rPr>
          <w:rFonts w:eastAsia="Times New Roman" w:cs="Times New Roman"/>
          <w:szCs w:val="24"/>
        </w:rPr>
        <w:t xml:space="preserve">ηλαδή </w:t>
      </w:r>
      <w:r>
        <w:rPr>
          <w:rFonts w:eastAsia="Times New Roman" w:cs="Times New Roman"/>
          <w:szCs w:val="24"/>
        </w:rPr>
        <w:t>οι μεν προσωρινοί σωφρονιστικοί πλέον αναλαμβάνουν κανονικώ</w:t>
      </w:r>
      <w:r w:rsidRPr="008015B2">
        <w:rPr>
          <w:rFonts w:eastAsia="Times New Roman" w:cs="Times New Roman"/>
          <w:szCs w:val="24"/>
        </w:rPr>
        <w:t>ς στις φυλακές</w:t>
      </w:r>
      <w:r>
        <w:rPr>
          <w:rFonts w:eastAsia="Times New Roman" w:cs="Times New Roman"/>
          <w:szCs w:val="24"/>
        </w:rPr>
        <w:t>,</w:t>
      </w:r>
      <w:r w:rsidRPr="008015B2">
        <w:rPr>
          <w:rFonts w:eastAsia="Times New Roman" w:cs="Times New Roman"/>
          <w:szCs w:val="24"/>
        </w:rPr>
        <w:t xml:space="preserve"> το Υπουργείο Δικαιοσύνης απελευθερώνει τους δημοτικούς αστυνομικούς</w:t>
      </w:r>
      <w:r>
        <w:rPr>
          <w:rFonts w:eastAsia="Times New Roman" w:cs="Times New Roman"/>
          <w:szCs w:val="24"/>
        </w:rPr>
        <w:t>,</w:t>
      </w:r>
      <w:r w:rsidRPr="008015B2">
        <w:rPr>
          <w:rFonts w:eastAsia="Times New Roman" w:cs="Times New Roman"/>
          <w:szCs w:val="24"/>
        </w:rPr>
        <w:t xml:space="preserve"> οι απερχόμενο</w:t>
      </w:r>
      <w:r>
        <w:rPr>
          <w:rFonts w:eastAsia="Times New Roman" w:cs="Times New Roman"/>
          <w:szCs w:val="24"/>
        </w:rPr>
        <w:t xml:space="preserve">ι </w:t>
      </w:r>
      <w:r w:rsidRPr="008015B2">
        <w:rPr>
          <w:rFonts w:eastAsia="Times New Roman" w:cs="Times New Roman"/>
          <w:szCs w:val="24"/>
        </w:rPr>
        <w:t>δήμαρχοι μπορο</w:t>
      </w:r>
      <w:r w:rsidRPr="008015B2">
        <w:rPr>
          <w:rFonts w:eastAsia="Times New Roman" w:cs="Times New Roman"/>
          <w:szCs w:val="24"/>
        </w:rPr>
        <w:t>ύν μέχρι τέλη Αυγούστου να υπογρ</w:t>
      </w:r>
      <w:r>
        <w:rPr>
          <w:rFonts w:eastAsia="Times New Roman" w:cs="Times New Roman"/>
          <w:szCs w:val="24"/>
        </w:rPr>
        <w:t>άφουν, αλλά</w:t>
      </w:r>
      <w:r w:rsidRPr="008015B2">
        <w:rPr>
          <w:rFonts w:eastAsia="Times New Roman" w:cs="Times New Roman"/>
          <w:szCs w:val="24"/>
        </w:rPr>
        <w:t xml:space="preserve"> δεν μπορούν να αναλάβουν και θα μείνουν μετέωροι </w:t>
      </w:r>
      <w:r>
        <w:rPr>
          <w:rFonts w:eastAsia="Times New Roman" w:cs="Times New Roman"/>
          <w:szCs w:val="24"/>
        </w:rPr>
        <w:t>-</w:t>
      </w:r>
      <w:r w:rsidRPr="008015B2">
        <w:rPr>
          <w:rFonts w:eastAsia="Times New Roman" w:cs="Times New Roman"/>
          <w:szCs w:val="24"/>
        </w:rPr>
        <w:t>φοβόμαστε</w:t>
      </w:r>
      <w:r>
        <w:rPr>
          <w:rFonts w:eastAsia="Times New Roman" w:cs="Times New Roman"/>
          <w:szCs w:val="24"/>
        </w:rPr>
        <w:t>-</w:t>
      </w:r>
      <w:r w:rsidRPr="008015B2">
        <w:rPr>
          <w:rFonts w:eastAsia="Times New Roman" w:cs="Times New Roman"/>
          <w:szCs w:val="24"/>
        </w:rPr>
        <w:t xml:space="preserve"> σε αυτή</w:t>
      </w:r>
      <w:r>
        <w:rPr>
          <w:rFonts w:eastAsia="Times New Roman" w:cs="Times New Roman"/>
          <w:szCs w:val="24"/>
        </w:rPr>
        <w:t>ν</w:t>
      </w:r>
      <w:r w:rsidRPr="008015B2">
        <w:rPr>
          <w:rFonts w:eastAsia="Times New Roman" w:cs="Times New Roman"/>
          <w:szCs w:val="24"/>
        </w:rPr>
        <w:t xml:space="preserve"> την προεκλογική περίοδο</w:t>
      </w:r>
      <w:r>
        <w:rPr>
          <w:rFonts w:eastAsia="Times New Roman" w:cs="Times New Roman"/>
          <w:szCs w:val="24"/>
        </w:rPr>
        <w:t>.</w:t>
      </w:r>
      <w:r w:rsidRPr="008015B2">
        <w:rPr>
          <w:rFonts w:eastAsia="Times New Roman" w:cs="Times New Roman"/>
          <w:szCs w:val="24"/>
        </w:rPr>
        <w:t xml:space="preserve"> </w:t>
      </w:r>
    </w:p>
    <w:p w14:paraId="511204D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Γι’</w:t>
      </w:r>
      <w:r w:rsidRPr="008015B2">
        <w:rPr>
          <w:rFonts w:eastAsia="Times New Roman" w:cs="Times New Roman"/>
          <w:szCs w:val="24"/>
        </w:rPr>
        <w:t xml:space="preserve"> αυτό</w:t>
      </w:r>
      <w:r>
        <w:rPr>
          <w:rFonts w:eastAsia="Times New Roman" w:cs="Times New Roman"/>
          <w:szCs w:val="24"/>
        </w:rPr>
        <w:t>ν</w:t>
      </w:r>
      <w:r w:rsidRPr="008015B2">
        <w:rPr>
          <w:rFonts w:eastAsia="Times New Roman" w:cs="Times New Roman"/>
          <w:szCs w:val="24"/>
        </w:rPr>
        <w:t xml:space="preserve"> το</w:t>
      </w:r>
      <w:r>
        <w:rPr>
          <w:rFonts w:eastAsia="Times New Roman" w:cs="Times New Roman"/>
          <w:szCs w:val="24"/>
        </w:rPr>
        <w:t>ν</w:t>
      </w:r>
      <w:r w:rsidRPr="008015B2">
        <w:rPr>
          <w:rFonts w:eastAsia="Times New Roman" w:cs="Times New Roman"/>
          <w:szCs w:val="24"/>
        </w:rPr>
        <w:t xml:space="preserve"> λόγο </w:t>
      </w:r>
      <w:r>
        <w:rPr>
          <w:rFonts w:eastAsia="Times New Roman" w:cs="Times New Roman"/>
          <w:szCs w:val="24"/>
        </w:rPr>
        <w:t>-</w:t>
      </w:r>
      <w:r w:rsidRPr="008015B2">
        <w:rPr>
          <w:rFonts w:eastAsia="Times New Roman" w:cs="Times New Roman"/>
          <w:szCs w:val="24"/>
        </w:rPr>
        <w:t>το παρ</w:t>
      </w:r>
      <w:r>
        <w:rPr>
          <w:rFonts w:eastAsia="Times New Roman" w:cs="Times New Roman"/>
          <w:szCs w:val="24"/>
        </w:rPr>
        <w:t>ουσίασα</w:t>
      </w:r>
      <w:r w:rsidRPr="008015B2">
        <w:rPr>
          <w:rFonts w:eastAsia="Times New Roman" w:cs="Times New Roman"/>
          <w:szCs w:val="24"/>
        </w:rPr>
        <w:t xml:space="preserve"> εξαντλητι</w:t>
      </w:r>
      <w:r>
        <w:rPr>
          <w:rFonts w:eastAsia="Times New Roman" w:cs="Times New Roman"/>
          <w:szCs w:val="24"/>
        </w:rPr>
        <w:t xml:space="preserve">κώς- </w:t>
      </w:r>
      <w:r w:rsidRPr="008015B2">
        <w:rPr>
          <w:rFonts w:eastAsia="Times New Roman" w:cs="Times New Roman"/>
          <w:szCs w:val="24"/>
        </w:rPr>
        <w:t>ν</w:t>
      </w:r>
      <w:r>
        <w:rPr>
          <w:rFonts w:eastAsia="Times New Roman" w:cs="Times New Roman"/>
          <w:szCs w:val="24"/>
        </w:rPr>
        <w:t>ομίζω ότι είναι θέμα και κ</w:t>
      </w:r>
      <w:r w:rsidRPr="008015B2">
        <w:rPr>
          <w:rFonts w:eastAsia="Times New Roman" w:cs="Times New Roman"/>
          <w:szCs w:val="24"/>
        </w:rPr>
        <w:t xml:space="preserve">οινωνικής ευαισθησίας προς αυτούς </w:t>
      </w:r>
      <w:r>
        <w:rPr>
          <w:rFonts w:eastAsia="Times New Roman" w:cs="Times New Roman"/>
          <w:szCs w:val="24"/>
        </w:rPr>
        <w:t>-</w:t>
      </w:r>
      <w:r w:rsidRPr="008015B2">
        <w:rPr>
          <w:rFonts w:eastAsia="Times New Roman" w:cs="Times New Roman"/>
          <w:szCs w:val="24"/>
        </w:rPr>
        <w:t xml:space="preserve">που </w:t>
      </w:r>
      <w:r w:rsidRPr="008015B2">
        <w:rPr>
          <w:rFonts w:eastAsia="Times New Roman" w:cs="Times New Roman"/>
          <w:szCs w:val="24"/>
        </w:rPr>
        <w:t>είχ</w:t>
      </w:r>
      <w:r>
        <w:rPr>
          <w:rFonts w:eastAsia="Times New Roman" w:cs="Times New Roman"/>
          <w:szCs w:val="24"/>
        </w:rPr>
        <w:t xml:space="preserve">ε </w:t>
      </w:r>
      <w:r w:rsidRPr="008015B2">
        <w:rPr>
          <w:rFonts w:eastAsia="Times New Roman" w:cs="Times New Roman"/>
          <w:szCs w:val="24"/>
        </w:rPr>
        <w:t>ήδη πα</w:t>
      </w:r>
      <w:r>
        <w:rPr>
          <w:rFonts w:eastAsia="Times New Roman" w:cs="Times New Roman"/>
          <w:szCs w:val="24"/>
        </w:rPr>
        <w:t>γώσει</w:t>
      </w:r>
      <w:r w:rsidRPr="008015B2">
        <w:rPr>
          <w:rFonts w:eastAsia="Times New Roman" w:cs="Times New Roman"/>
          <w:szCs w:val="24"/>
        </w:rPr>
        <w:t xml:space="preserve"> με απόφαση της Βουλής αυτή η επιστροφή στους δήμους για </w:t>
      </w:r>
      <w:r>
        <w:rPr>
          <w:rFonts w:eastAsia="Times New Roman" w:cs="Times New Roman"/>
          <w:szCs w:val="24"/>
        </w:rPr>
        <w:t>οκτώ</w:t>
      </w:r>
      <w:r w:rsidRPr="008015B2">
        <w:rPr>
          <w:rFonts w:eastAsia="Times New Roman" w:cs="Times New Roman"/>
          <w:szCs w:val="24"/>
        </w:rPr>
        <w:t xml:space="preserve"> μήνες</w:t>
      </w:r>
      <w:r>
        <w:rPr>
          <w:rFonts w:eastAsia="Times New Roman" w:cs="Times New Roman"/>
          <w:szCs w:val="24"/>
        </w:rPr>
        <w:t>-,</w:t>
      </w:r>
      <w:r w:rsidRPr="008015B2">
        <w:rPr>
          <w:rFonts w:eastAsia="Times New Roman" w:cs="Times New Roman"/>
          <w:szCs w:val="24"/>
        </w:rPr>
        <w:t xml:space="preserve"> αλλά και φυσικά και </w:t>
      </w:r>
      <w:r>
        <w:rPr>
          <w:rFonts w:eastAsia="Times New Roman" w:cs="Times New Roman"/>
          <w:szCs w:val="24"/>
        </w:rPr>
        <w:t>για το</w:t>
      </w:r>
      <w:r w:rsidRPr="008015B2">
        <w:rPr>
          <w:rFonts w:eastAsia="Times New Roman" w:cs="Times New Roman"/>
          <w:szCs w:val="24"/>
        </w:rPr>
        <w:t xml:space="preserve"> δημόσιο συμφέρον</w:t>
      </w:r>
      <w:r>
        <w:rPr>
          <w:rFonts w:eastAsia="Times New Roman" w:cs="Times New Roman"/>
          <w:szCs w:val="24"/>
        </w:rPr>
        <w:t>,</w:t>
      </w:r>
      <w:r w:rsidRPr="008015B2">
        <w:rPr>
          <w:rFonts w:eastAsia="Times New Roman" w:cs="Times New Roman"/>
          <w:szCs w:val="24"/>
        </w:rPr>
        <w:t xml:space="preserve"> γιατί όλοι αυτοί οι δημοτικοί αστυνομικοί που επιστρέ</w:t>
      </w:r>
      <w:r>
        <w:rPr>
          <w:rFonts w:eastAsia="Times New Roman" w:cs="Times New Roman"/>
          <w:szCs w:val="24"/>
        </w:rPr>
        <w:t>φουν στους δήμους, θα συμβάλουν φ</w:t>
      </w:r>
      <w:r w:rsidRPr="008015B2">
        <w:rPr>
          <w:rFonts w:eastAsia="Times New Roman" w:cs="Times New Roman"/>
          <w:szCs w:val="24"/>
        </w:rPr>
        <w:t xml:space="preserve">υσικά και </w:t>
      </w:r>
      <w:r>
        <w:rPr>
          <w:rFonts w:eastAsia="Times New Roman" w:cs="Times New Roman"/>
          <w:szCs w:val="24"/>
        </w:rPr>
        <w:t>σ</w:t>
      </w:r>
      <w:r w:rsidRPr="008015B2">
        <w:rPr>
          <w:rFonts w:eastAsia="Times New Roman" w:cs="Times New Roman"/>
          <w:szCs w:val="24"/>
        </w:rPr>
        <w:t>την ομαλή λειτουργία των δήμ</w:t>
      </w:r>
      <w:r w:rsidRPr="008015B2">
        <w:rPr>
          <w:rFonts w:eastAsia="Times New Roman" w:cs="Times New Roman"/>
          <w:szCs w:val="24"/>
        </w:rPr>
        <w:t xml:space="preserve">ων και </w:t>
      </w:r>
      <w:r>
        <w:rPr>
          <w:rFonts w:eastAsia="Times New Roman" w:cs="Times New Roman"/>
          <w:szCs w:val="24"/>
        </w:rPr>
        <w:t xml:space="preserve">φυσικά </w:t>
      </w:r>
      <w:r w:rsidRPr="008015B2">
        <w:rPr>
          <w:rFonts w:eastAsia="Times New Roman" w:cs="Times New Roman"/>
          <w:szCs w:val="24"/>
        </w:rPr>
        <w:t>της ασφάλειας</w:t>
      </w:r>
      <w:r>
        <w:rPr>
          <w:rFonts w:eastAsia="Times New Roman" w:cs="Times New Roman"/>
          <w:szCs w:val="24"/>
        </w:rPr>
        <w:t>.</w:t>
      </w:r>
    </w:p>
    <w:p w14:paraId="511204D3"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Η</w:t>
      </w:r>
      <w:r w:rsidRPr="008015B2">
        <w:rPr>
          <w:rFonts w:eastAsia="Times New Roman" w:cs="Times New Roman"/>
          <w:szCs w:val="24"/>
        </w:rPr>
        <w:t xml:space="preserve"> επόμενη διάταξη που έχει αυτή η τροπολογία </w:t>
      </w:r>
      <w:r>
        <w:rPr>
          <w:rFonts w:eastAsia="Times New Roman" w:cs="Times New Roman"/>
          <w:szCs w:val="24"/>
        </w:rPr>
        <w:t>-γιατί ό</w:t>
      </w:r>
      <w:r w:rsidRPr="008015B2">
        <w:rPr>
          <w:rFonts w:eastAsia="Times New Roman" w:cs="Times New Roman"/>
          <w:szCs w:val="24"/>
        </w:rPr>
        <w:t xml:space="preserve">λες </w:t>
      </w:r>
      <w:r>
        <w:rPr>
          <w:rFonts w:eastAsia="Times New Roman" w:cs="Times New Roman"/>
          <w:szCs w:val="24"/>
        </w:rPr>
        <w:t>είναι σε αυτό το πνεύμα συνέχειας της δημόσιας διοίκησης και του δ</w:t>
      </w:r>
      <w:r w:rsidRPr="008015B2">
        <w:rPr>
          <w:rFonts w:eastAsia="Times New Roman" w:cs="Times New Roman"/>
          <w:szCs w:val="24"/>
        </w:rPr>
        <w:t>ημ</w:t>
      </w:r>
      <w:r>
        <w:rPr>
          <w:rFonts w:eastAsia="Times New Roman" w:cs="Times New Roman"/>
          <w:szCs w:val="24"/>
        </w:rPr>
        <w:t>οσίου</w:t>
      </w:r>
      <w:r w:rsidRPr="008015B2">
        <w:rPr>
          <w:rFonts w:eastAsia="Times New Roman" w:cs="Times New Roman"/>
          <w:szCs w:val="24"/>
        </w:rPr>
        <w:t xml:space="preserve"> συμφέρον</w:t>
      </w:r>
      <w:r>
        <w:rPr>
          <w:rFonts w:eastAsia="Times New Roman" w:cs="Times New Roman"/>
          <w:szCs w:val="24"/>
        </w:rPr>
        <w:t>τος-</w:t>
      </w:r>
      <w:r w:rsidRPr="008015B2">
        <w:rPr>
          <w:rFonts w:eastAsia="Times New Roman" w:cs="Times New Roman"/>
          <w:szCs w:val="24"/>
        </w:rPr>
        <w:t xml:space="preserve"> είναι ότι έχουμε μία σειρά σε όλους τους δημόσιους φορείς </w:t>
      </w:r>
      <w:r>
        <w:rPr>
          <w:rFonts w:eastAsia="Times New Roman" w:cs="Times New Roman"/>
          <w:szCs w:val="24"/>
        </w:rPr>
        <w:t>δεκαοκτάμηνων συμβάσεων</w:t>
      </w:r>
      <w:r>
        <w:rPr>
          <w:rFonts w:eastAsia="Times New Roman" w:cs="Times New Roman"/>
          <w:szCs w:val="24"/>
        </w:rPr>
        <w:t>,</w:t>
      </w:r>
      <w:r>
        <w:rPr>
          <w:rFonts w:eastAsia="Times New Roman" w:cs="Times New Roman"/>
          <w:szCs w:val="24"/>
        </w:rPr>
        <w:t xml:space="preserve"> </w:t>
      </w:r>
      <w:r w:rsidRPr="008015B2">
        <w:rPr>
          <w:rFonts w:eastAsia="Times New Roman" w:cs="Times New Roman"/>
          <w:szCs w:val="24"/>
        </w:rPr>
        <w:t xml:space="preserve">που λήγουν από τον Ιούλιο μέχρι </w:t>
      </w:r>
      <w:r>
        <w:rPr>
          <w:rFonts w:eastAsia="Times New Roman" w:cs="Times New Roman"/>
          <w:szCs w:val="24"/>
        </w:rPr>
        <w:t xml:space="preserve">τα </w:t>
      </w:r>
      <w:r w:rsidRPr="008015B2">
        <w:rPr>
          <w:rFonts w:eastAsia="Times New Roman" w:cs="Times New Roman"/>
          <w:szCs w:val="24"/>
        </w:rPr>
        <w:t>τέλη Αυγούστου και αφορούν κυρίως την καθαριότητ</w:t>
      </w:r>
      <w:r>
        <w:rPr>
          <w:rFonts w:eastAsia="Times New Roman" w:cs="Times New Roman"/>
          <w:szCs w:val="24"/>
        </w:rPr>
        <w:t>α -σ</w:t>
      </w:r>
      <w:r w:rsidRPr="008015B2">
        <w:rPr>
          <w:rFonts w:eastAsia="Times New Roman" w:cs="Times New Roman"/>
          <w:szCs w:val="24"/>
        </w:rPr>
        <w:t>ε ορισμένες είναι και θέματα φύλαξης</w:t>
      </w:r>
      <w:r>
        <w:rPr>
          <w:rFonts w:eastAsia="Times New Roman" w:cs="Times New Roman"/>
          <w:szCs w:val="24"/>
        </w:rPr>
        <w:t>-</w:t>
      </w:r>
      <w:r w:rsidRPr="008015B2">
        <w:rPr>
          <w:rFonts w:eastAsia="Times New Roman" w:cs="Times New Roman"/>
          <w:szCs w:val="24"/>
        </w:rPr>
        <w:t xml:space="preserve"> </w:t>
      </w:r>
      <w:r>
        <w:rPr>
          <w:rFonts w:eastAsia="Times New Roman" w:cs="Times New Roman"/>
          <w:szCs w:val="24"/>
        </w:rPr>
        <w:t>σε υπηρεσίες του δημοσίου και σε Υ</w:t>
      </w:r>
      <w:r w:rsidRPr="008015B2">
        <w:rPr>
          <w:rFonts w:eastAsia="Times New Roman" w:cs="Times New Roman"/>
          <w:szCs w:val="24"/>
        </w:rPr>
        <w:t xml:space="preserve">πουργεία και κινδυνεύουν </w:t>
      </w:r>
      <w:r>
        <w:rPr>
          <w:rFonts w:eastAsia="Times New Roman" w:cs="Times New Roman"/>
          <w:szCs w:val="24"/>
        </w:rPr>
        <w:t xml:space="preserve">αυτοί οι άνθρωποι, </w:t>
      </w:r>
      <w:r w:rsidRPr="008015B2">
        <w:rPr>
          <w:rFonts w:eastAsia="Times New Roman" w:cs="Times New Roman"/>
          <w:szCs w:val="24"/>
        </w:rPr>
        <w:t>οι οποίοι συνεισφέρουν</w:t>
      </w:r>
      <w:r>
        <w:rPr>
          <w:rFonts w:eastAsia="Times New Roman" w:cs="Times New Roman"/>
          <w:szCs w:val="24"/>
        </w:rPr>
        <w:t>,</w:t>
      </w:r>
      <w:r w:rsidRPr="008015B2">
        <w:rPr>
          <w:rFonts w:eastAsia="Times New Roman" w:cs="Times New Roman"/>
          <w:szCs w:val="24"/>
        </w:rPr>
        <w:t xml:space="preserve"> εργάζονται </w:t>
      </w:r>
      <w:r>
        <w:rPr>
          <w:rFonts w:eastAsia="Times New Roman" w:cs="Times New Roman"/>
          <w:szCs w:val="24"/>
        </w:rPr>
        <w:t xml:space="preserve">στα Υπουργεία, </w:t>
      </w:r>
      <w:r w:rsidRPr="008015B2">
        <w:rPr>
          <w:rFonts w:eastAsia="Times New Roman" w:cs="Times New Roman"/>
          <w:szCs w:val="24"/>
        </w:rPr>
        <w:t>στο</w:t>
      </w:r>
      <w:r w:rsidRPr="008015B2">
        <w:rPr>
          <w:rFonts w:eastAsia="Times New Roman" w:cs="Times New Roman"/>
          <w:szCs w:val="24"/>
        </w:rPr>
        <w:t>υς δημόσιους φορείς</w:t>
      </w:r>
      <w:r>
        <w:rPr>
          <w:rFonts w:eastAsia="Times New Roman" w:cs="Times New Roman"/>
          <w:szCs w:val="24"/>
        </w:rPr>
        <w:t xml:space="preserve">. </w:t>
      </w:r>
    </w:p>
    <w:p w14:paraId="511204D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w:t>
      </w:r>
      <w:r w:rsidRPr="008015B2">
        <w:rPr>
          <w:rFonts w:eastAsia="Times New Roman" w:cs="Times New Roman"/>
          <w:szCs w:val="24"/>
        </w:rPr>
        <w:t>κεί είχαμε αναλάβει και μία υποχρέωση</w:t>
      </w:r>
      <w:r>
        <w:rPr>
          <w:rFonts w:eastAsia="Times New Roman" w:cs="Times New Roman"/>
          <w:szCs w:val="24"/>
        </w:rPr>
        <w:t>,</w:t>
      </w:r>
      <w:r w:rsidRPr="008015B2">
        <w:rPr>
          <w:rFonts w:eastAsia="Times New Roman" w:cs="Times New Roman"/>
          <w:szCs w:val="24"/>
        </w:rPr>
        <w:t xml:space="preserve"> να φέρουμε </w:t>
      </w:r>
      <w:r>
        <w:rPr>
          <w:rFonts w:eastAsia="Times New Roman" w:cs="Times New Roman"/>
          <w:szCs w:val="24"/>
        </w:rPr>
        <w:t xml:space="preserve">και </w:t>
      </w:r>
      <w:r w:rsidRPr="008015B2">
        <w:rPr>
          <w:rFonts w:eastAsia="Times New Roman" w:cs="Times New Roman"/>
          <w:szCs w:val="24"/>
        </w:rPr>
        <w:t xml:space="preserve">μία διάταξη </w:t>
      </w:r>
      <w:r>
        <w:rPr>
          <w:rFonts w:eastAsia="Times New Roman" w:cs="Times New Roman"/>
          <w:szCs w:val="24"/>
        </w:rPr>
        <w:t>-</w:t>
      </w:r>
      <w:r w:rsidRPr="008015B2">
        <w:rPr>
          <w:rFonts w:eastAsia="Times New Roman" w:cs="Times New Roman"/>
          <w:szCs w:val="24"/>
        </w:rPr>
        <w:t xml:space="preserve">την </w:t>
      </w:r>
      <w:r>
        <w:rPr>
          <w:rFonts w:eastAsia="Times New Roman" w:cs="Times New Roman"/>
          <w:szCs w:val="24"/>
        </w:rPr>
        <w:t xml:space="preserve">οποία μάλιστα </w:t>
      </w:r>
      <w:r w:rsidRPr="008015B2">
        <w:rPr>
          <w:rFonts w:eastAsia="Times New Roman" w:cs="Times New Roman"/>
          <w:szCs w:val="24"/>
        </w:rPr>
        <w:t>είχαμε ήδη δρομολογήσει</w:t>
      </w:r>
      <w:r>
        <w:rPr>
          <w:rFonts w:eastAsia="Times New Roman" w:cs="Times New Roman"/>
          <w:szCs w:val="24"/>
        </w:rPr>
        <w:t>,</w:t>
      </w:r>
      <w:r w:rsidRPr="008015B2">
        <w:rPr>
          <w:rFonts w:eastAsia="Times New Roman" w:cs="Times New Roman"/>
          <w:szCs w:val="24"/>
        </w:rPr>
        <w:t xml:space="preserve"> εφόσον δεν είχαμε εκλογές</w:t>
      </w:r>
      <w:r>
        <w:rPr>
          <w:rFonts w:eastAsia="Times New Roman" w:cs="Times New Roman"/>
          <w:szCs w:val="24"/>
        </w:rPr>
        <w:t>,</w:t>
      </w:r>
      <w:r w:rsidRPr="008015B2">
        <w:rPr>
          <w:rFonts w:eastAsia="Times New Roman" w:cs="Times New Roman"/>
          <w:szCs w:val="24"/>
        </w:rPr>
        <w:t xml:space="preserve"> θα είχαμε και ένα σχετικό νομοσχέδιο </w:t>
      </w:r>
      <w:r>
        <w:rPr>
          <w:rFonts w:eastAsia="Times New Roman" w:cs="Times New Roman"/>
          <w:szCs w:val="24"/>
        </w:rPr>
        <w:lastRenderedPageBreak/>
        <w:t xml:space="preserve">εντός του Ιουνίου- </w:t>
      </w:r>
      <w:r w:rsidRPr="008015B2">
        <w:rPr>
          <w:rFonts w:eastAsia="Times New Roman" w:cs="Times New Roman"/>
          <w:szCs w:val="24"/>
        </w:rPr>
        <w:t>προκειμένου να υπάρξει και μία προκήρυξη</w:t>
      </w:r>
      <w:r>
        <w:rPr>
          <w:rFonts w:eastAsia="Times New Roman" w:cs="Times New Roman"/>
          <w:szCs w:val="24"/>
        </w:rPr>
        <w:t>,</w:t>
      </w:r>
      <w:r w:rsidRPr="008015B2">
        <w:rPr>
          <w:rFonts w:eastAsia="Times New Roman" w:cs="Times New Roman"/>
          <w:szCs w:val="24"/>
        </w:rPr>
        <w:t xml:space="preserve"> που να μπορούν να συμμετέχουν πλέον σε μόνιμες θέσεις</w:t>
      </w:r>
      <w:r>
        <w:rPr>
          <w:rFonts w:eastAsia="Times New Roman" w:cs="Times New Roman"/>
          <w:szCs w:val="24"/>
        </w:rPr>
        <w:t>.</w:t>
      </w:r>
      <w:r w:rsidRPr="008015B2">
        <w:rPr>
          <w:rFonts w:eastAsia="Times New Roman" w:cs="Times New Roman"/>
          <w:szCs w:val="24"/>
        </w:rPr>
        <w:t xml:space="preserve"> Αυτό φυσικά δεν μπορεί να γίνει σε φάση προεκλογική</w:t>
      </w:r>
      <w:r w:rsidRPr="00C93D24">
        <w:rPr>
          <w:rFonts w:eastAsia="Times New Roman" w:cs="Times New Roman"/>
          <w:szCs w:val="24"/>
        </w:rPr>
        <w:t>.</w:t>
      </w:r>
    </w:p>
    <w:p w14:paraId="511204D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Για να μην βρεθούν, λοιπόν, αυτοί οι άνθρωποι στον αέρα και χωρίς  προκατάληψη για την εντολή που θα δώσει ο ελληνικός λαός στις εκλογές και όποια</w:t>
      </w:r>
      <w:r>
        <w:rPr>
          <w:rFonts w:eastAsia="Times New Roman" w:cs="Times New Roman"/>
          <w:szCs w:val="24"/>
        </w:rPr>
        <w:t xml:space="preserve"> κυβέρνηση θα έχει την εμπιστοσύνη να συνεχίσει τη λειτουργία της δημόσιας διοίκησης  και  να υπάρχει ταυτόχρονα και μία συνέχεια όσον αφορά τα ζητήματα καθαριότητας και φύλαξης στα Υπουργεία, αυτό που προτείνουμε εντός του πλαισίου του νόμου είναι να υπάρ</w:t>
      </w:r>
      <w:r>
        <w:rPr>
          <w:rFonts w:eastAsia="Times New Roman" w:cs="Times New Roman"/>
          <w:szCs w:val="24"/>
        </w:rPr>
        <w:t>ξει μία παράταση έξι μηνών, ώστε να μην υπάρξει ένα κενό όσον αφορά τις υπηρεσίες καθαριότητας που προσφέρουν αυτοί οι συμβασιούχοι δημόσιοι υπάλληλοι στον δημόσιο τομέα και είναι εντός των είκοσι τεσσάρων μηνών που ούτως ή άλλως προβλέπει ο νόμος. Άρα είν</w:t>
      </w:r>
      <w:r>
        <w:rPr>
          <w:rFonts w:eastAsia="Times New Roman" w:cs="Times New Roman"/>
          <w:szCs w:val="24"/>
        </w:rPr>
        <w:t>αι μία καθαρά πράξη συνέχειας της διοίκησης.</w:t>
      </w:r>
    </w:p>
    <w:p w14:paraId="511204D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Τέλος, η τελευταία πρόταση αφορά το σύστημα αξιολόγησης. Εδώ, όπως γνωρίζετε, είναι ένα σύστημα που βρίσκεται σε εξέλιξη. Έχουμε πλέον αποκαταστήσει την εμπιστοσύνη εντός του δημοσίου. Υπάρχει σε εξέλιξη και ολο</w:t>
      </w:r>
      <w:r>
        <w:rPr>
          <w:rFonts w:eastAsia="Times New Roman" w:cs="Times New Roman"/>
          <w:szCs w:val="24"/>
        </w:rPr>
        <w:t xml:space="preserve">κληρώνεται και η φάση </w:t>
      </w:r>
      <w:r>
        <w:rPr>
          <w:rFonts w:eastAsia="Times New Roman" w:cs="Times New Roman"/>
          <w:szCs w:val="24"/>
        </w:rPr>
        <w:lastRenderedPageBreak/>
        <w:t xml:space="preserve">αυτής της αξιολόγησης στις 30 Ιουνίου. Έχουμε μία ευρεία συμμετοχή. Αυτήν τη φορά το σύστημα θα είναι και πλήρως </w:t>
      </w:r>
      <w:proofErr w:type="spellStart"/>
      <w:r>
        <w:rPr>
          <w:rFonts w:eastAsia="Times New Roman" w:cs="Times New Roman"/>
          <w:szCs w:val="24"/>
        </w:rPr>
        <w:t>ηλεκτρονικοποιημένο</w:t>
      </w:r>
      <w:proofErr w:type="spellEnd"/>
      <w:r>
        <w:rPr>
          <w:rFonts w:eastAsia="Times New Roman" w:cs="Times New Roman"/>
          <w:szCs w:val="24"/>
        </w:rPr>
        <w:t>. Στην αξιολόγηση που είχε ολοκληρωθεί τον περασμένο Οκτώβριο είχαμε ένα ποσοστό συμμετοχής των υπόχρε</w:t>
      </w:r>
      <w:r>
        <w:rPr>
          <w:rFonts w:eastAsia="Times New Roman" w:cs="Times New Roman"/>
          <w:szCs w:val="24"/>
        </w:rPr>
        <w:t xml:space="preserve">ων 24,5%, εκ των οποίων το 82% ήταν και μάλιστα ηλεκτρονικό. Τώρα, σε αυτήν τη φάση θα είναι πλήρως </w:t>
      </w:r>
      <w:proofErr w:type="spellStart"/>
      <w:r>
        <w:rPr>
          <w:rFonts w:eastAsia="Times New Roman" w:cs="Times New Roman"/>
          <w:szCs w:val="24"/>
        </w:rPr>
        <w:t>ηλεκτρονικοποιημένο</w:t>
      </w:r>
      <w:proofErr w:type="spellEnd"/>
      <w:r>
        <w:rPr>
          <w:rFonts w:eastAsia="Times New Roman" w:cs="Times New Roman"/>
          <w:szCs w:val="24"/>
        </w:rPr>
        <w:t xml:space="preserve">. </w:t>
      </w:r>
    </w:p>
    <w:p w14:paraId="511204D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Υπό αυτήν την έννοια, κάνουμε μία ρύθμιση με την οποία δεν χρειάζονται πλέον, στην είναι ουσία άνευ αντικειμένου, ορισμένες αρχικές ρυ</w:t>
      </w:r>
      <w:r>
        <w:rPr>
          <w:rFonts w:eastAsia="Times New Roman" w:cs="Times New Roman"/>
          <w:szCs w:val="24"/>
        </w:rPr>
        <w:t>θμίσεις του συστήματος αξιολόγησης πριν δύο χρόνια, που ήταν προκειμένου να ξεκινήσει η διαδικασία και να υπάρχει το κίνητρο και η δυνατότητα εξασφάλισης της συμμετοχής. Αυτό, πλέον, έχει εξασφαλιστεί και με την εμπιστοσύνη και με τη συμμετοχή των δημοσίων</w:t>
      </w:r>
      <w:r>
        <w:rPr>
          <w:rFonts w:eastAsia="Times New Roman" w:cs="Times New Roman"/>
          <w:szCs w:val="24"/>
        </w:rPr>
        <w:t xml:space="preserve"> υπαλλήλων και πάνω απ’ όλα και με το ηλεκτρονικό σύστημα.</w:t>
      </w:r>
    </w:p>
    <w:p w14:paraId="511204D8"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511204D9" w14:textId="77777777" w:rsidR="002E1E3E" w:rsidRDefault="00F7095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11204DA" w14:textId="77777777" w:rsidR="002E1E3E" w:rsidRDefault="00F7095F">
      <w:pPr>
        <w:spacing w:line="600" w:lineRule="auto"/>
        <w:ind w:firstLine="720"/>
        <w:contextualSpacing/>
        <w:jc w:val="both"/>
        <w:rPr>
          <w:rFonts w:eastAsia="Times New Roman" w:cs="Times New Roman"/>
          <w:szCs w:val="24"/>
        </w:rPr>
      </w:pPr>
      <w:r w:rsidRPr="00474DF5">
        <w:rPr>
          <w:rFonts w:eastAsia="Times New Roman" w:cs="Times New Roman"/>
          <w:b/>
          <w:szCs w:val="24"/>
        </w:rPr>
        <w:t>ΠΡΟΕΔΡΕΥΩΝ (Αναστάσιος Κουράκης):</w:t>
      </w:r>
      <w:r>
        <w:rPr>
          <w:rFonts w:eastAsia="Times New Roman" w:cs="Times New Roman"/>
          <w:szCs w:val="24"/>
        </w:rPr>
        <w:t xml:space="preserve"> Ευχαριστούμε, κυρία Υπουργέ.</w:t>
      </w:r>
    </w:p>
    <w:p w14:paraId="511204DB" w14:textId="77777777" w:rsidR="002E1E3E" w:rsidRDefault="00F7095F">
      <w:pPr>
        <w:spacing w:line="600" w:lineRule="auto"/>
        <w:ind w:firstLine="720"/>
        <w:contextualSpacing/>
        <w:jc w:val="both"/>
        <w:rPr>
          <w:rFonts w:eastAsia="Times New Roman" w:cs="Times New Roman"/>
          <w:szCs w:val="24"/>
        </w:rPr>
      </w:pPr>
      <w:r w:rsidRPr="00474DF5">
        <w:rPr>
          <w:rFonts w:eastAsia="Times New Roman" w:cs="Times New Roman"/>
          <w:b/>
          <w:szCs w:val="24"/>
        </w:rPr>
        <w:lastRenderedPageBreak/>
        <w:t>ΣΩΚΡΑΤΗΣ ΦΑΜΕΛΛΟΣ (Αναπληρωτής Υπουργός Περιβ</w:t>
      </w:r>
      <w:r>
        <w:rPr>
          <w:rFonts w:eastAsia="Times New Roman" w:cs="Times New Roman"/>
          <w:b/>
          <w:szCs w:val="24"/>
        </w:rPr>
        <w:t>άλλοντος κ</w:t>
      </w:r>
      <w:r>
        <w:rPr>
          <w:rFonts w:eastAsia="Times New Roman" w:cs="Times New Roman"/>
          <w:b/>
          <w:szCs w:val="24"/>
        </w:rPr>
        <w:t xml:space="preserve">αι </w:t>
      </w:r>
      <w:r w:rsidRPr="00474DF5">
        <w:rPr>
          <w:rFonts w:eastAsia="Times New Roman" w:cs="Times New Roman"/>
          <w:b/>
          <w:szCs w:val="24"/>
        </w:rPr>
        <w:t>Ενέργειας):</w:t>
      </w:r>
      <w:r>
        <w:rPr>
          <w:rFonts w:eastAsia="Times New Roman" w:cs="Times New Roman"/>
          <w:szCs w:val="24"/>
        </w:rPr>
        <w:t xml:space="preserve"> Κύριε Πρόεδρε, ζητώ τον λόγο για μ</w:t>
      </w:r>
      <w:r>
        <w:rPr>
          <w:rFonts w:eastAsia="Times New Roman" w:cs="Times New Roman"/>
          <w:szCs w:val="24"/>
        </w:rPr>
        <w:t>ί</w:t>
      </w:r>
      <w:r>
        <w:rPr>
          <w:rFonts w:eastAsia="Times New Roman" w:cs="Times New Roman"/>
          <w:szCs w:val="24"/>
        </w:rPr>
        <w:t>α νομοτεχνική βελτίωση.</w:t>
      </w:r>
    </w:p>
    <w:p w14:paraId="511204D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Υπουργέ, έχετε τον λόγο.</w:t>
      </w:r>
    </w:p>
    <w:p w14:paraId="511204D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Ακριβώς για να καλυφθεί πλήρως η διαδικ</w:t>
      </w:r>
      <w:r>
        <w:rPr>
          <w:rFonts w:eastAsia="Times New Roman" w:cs="Times New Roman"/>
          <w:szCs w:val="24"/>
        </w:rPr>
        <w:t>ασία, προσθέτουμε και στην Κύρωση της Συμφωνίας με το Αζερμπαϊτζάν τις λέξεις «και άλλες διατάξεις», γιατί η πρόταση που μόλις ανέφεραν οι δύο Υπουργοί, Εσωτερικών και Διοικητικής Ανασυγκρότησης, θα προστεθεί στη Σύμβαση για το Αζερμπαϊτζάν. Οπότε απλά αλλ</w:t>
      </w:r>
      <w:r>
        <w:rPr>
          <w:rFonts w:eastAsia="Times New Roman" w:cs="Times New Roman"/>
          <w:szCs w:val="24"/>
        </w:rPr>
        <w:t>άζουμε τον τίτλο. Πρόκειται για νομοτεχνική βελτίωση.</w:t>
      </w:r>
    </w:p>
    <w:p w14:paraId="511204DE"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sidRPr="00413568">
        <w:rPr>
          <w:rFonts w:eastAsia="Times New Roman" w:cs="Times New Roman"/>
          <w:szCs w:val="24"/>
        </w:rPr>
        <w:t>Αναπληρω</w:t>
      </w:r>
      <w:r>
        <w:rPr>
          <w:rFonts w:eastAsia="Times New Roman" w:cs="Times New Roman"/>
          <w:szCs w:val="24"/>
        </w:rPr>
        <w:t xml:space="preserve">τής Υπουργός Περιβάλλοντος και </w:t>
      </w:r>
      <w:r w:rsidRPr="00413568">
        <w:rPr>
          <w:rFonts w:eastAsia="Times New Roman" w:cs="Times New Roman"/>
          <w:szCs w:val="24"/>
        </w:rPr>
        <w:t>Ενέργειας</w:t>
      </w:r>
      <w:r>
        <w:rPr>
          <w:rFonts w:eastAsia="Times New Roman" w:cs="Times New Roman"/>
          <w:szCs w:val="24"/>
        </w:rPr>
        <w:t xml:space="preserve">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w:t>
      </w:r>
      <w:r>
        <w:rPr>
          <w:rFonts w:eastAsia="Times New Roman" w:cs="Times New Roman"/>
          <w:szCs w:val="24"/>
        </w:rPr>
        <w:t>:</w:t>
      </w:r>
    </w:p>
    <w:p w14:paraId="511204DF" w14:textId="77777777" w:rsidR="002E1E3E" w:rsidRDefault="00F7095F">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B7079C">
        <w:rPr>
          <w:rFonts w:eastAsia="Times New Roman" w:cs="Times New Roman"/>
          <w:color w:val="FF0000"/>
          <w:szCs w:val="24"/>
        </w:rPr>
        <w:t>ΑΛΛΑΓΗ ΣΕΛΙΔΑΣ</w:t>
      </w:r>
      <w:r>
        <w:rPr>
          <w:rFonts w:eastAsia="Times New Roman" w:cs="Times New Roman"/>
          <w:color w:val="FF0000"/>
          <w:szCs w:val="24"/>
        </w:rPr>
        <w:t>)</w:t>
      </w:r>
    </w:p>
    <w:p w14:paraId="511204E0" w14:textId="77777777" w:rsidR="002E1E3E" w:rsidRDefault="00F7095F">
      <w:pPr>
        <w:spacing w:line="600" w:lineRule="auto"/>
        <w:ind w:firstLine="720"/>
        <w:contextualSpacing/>
        <w:jc w:val="center"/>
        <w:rPr>
          <w:rFonts w:eastAsia="Times New Roman" w:cs="Times New Roman"/>
          <w:color w:val="FF0000"/>
          <w:szCs w:val="24"/>
        </w:rPr>
      </w:pPr>
      <w:r w:rsidRPr="00B7079C">
        <w:rPr>
          <w:rFonts w:eastAsia="Times New Roman" w:cs="Times New Roman"/>
          <w:color w:val="FF0000"/>
          <w:szCs w:val="24"/>
        </w:rPr>
        <w:t xml:space="preserve">(Να </w:t>
      </w:r>
      <w:r w:rsidRPr="00B7079C">
        <w:rPr>
          <w:rFonts w:eastAsia="Times New Roman" w:cs="Times New Roman"/>
          <w:color w:val="FF0000"/>
          <w:szCs w:val="24"/>
        </w:rPr>
        <w:t>μπει η σελ.52)</w:t>
      </w:r>
    </w:p>
    <w:p w14:paraId="511204E1" w14:textId="77777777" w:rsidR="002E1E3E" w:rsidRDefault="00F7095F">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lastRenderedPageBreak/>
        <w:t>(</w:t>
      </w:r>
      <w:r w:rsidRPr="00B7079C">
        <w:rPr>
          <w:rFonts w:eastAsia="Times New Roman" w:cs="Times New Roman"/>
          <w:color w:val="FF0000"/>
          <w:szCs w:val="24"/>
        </w:rPr>
        <w:t>ΑΛΛΑΓΗ ΣΕΛΙΔΑΣ</w:t>
      </w:r>
      <w:r>
        <w:rPr>
          <w:rFonts w:eastAsia="Times New Roman" w:cs="Times New Roman"/>
          <w:color w:val="FF0000"/>
          <w:szCs w:val="24"/>
        </w:rPr>
        <w:t>)</w:t>
      </w:r>
    </w:p>
    <w:p w14:paraId="511204E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(Αναστάσιος Κουράκης):</w:t>
      </w:r>
      <w:r>
        <w:rPr>
          <w:rFonts w:eastAsia="Times New Roman" w:cs="Times New Roman"/>
          <w:szCs w:val="24"/>
        </w:rPr>
        <w:t xml:space="preserve"> Ευχαριστούμε</w:t>
      </w:r>
      <w:r>
        <w:rPr>
          <w:rFonts w:eastAsia="Times New Roman" w:cs="Times New Roman"/>
          <w:szCs w:val="24"/>
        </w:rPr>
        <w:t xml:space="preserve"> τον κύριο</w:t>
      </w:r>
      <w:r>
        <w:rPr>
          <w:rFonts w:eastAsia="Times New Roman" w:cs="Times New Roman"/>
          <w:szCs w:val="24"/>
        </w:rPr>
        <w:t xml:space="preserve"> Υπουργ</w:t>
      </w:r>
      <w:r>
        <w:rPr>
          <w:rFonts w:eastAsia="Times New Roman" w:cs="Times New Roman"/>
          <w:szCs w:val="24"/>
        </w:rPr>
        <w:t>ό</w:t>
      </w:r>
      <w:r>
        <w:rPr>
          <w:rFonts w:eastAsia="Times New Roman" w:cs="Times New Roman"/>
          <w:szCs w:val="24"/>
        </w:rPr>
        <w:t>.</w:t>
      </w:r>
    </w:p>
    <w:p w14:paraId="511204E3"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Υφυπουργός Περιβάλλοντος κ. Δημαράς.</w:t>
      </w:r>
    </w:p>
    <w:p w14:paraId="511204E4" w14:textId="77777777" w:rsidR="002E1E3E" w:rsidRDefault="00F7095F">
      <w:pPr>
        <w:spacing w:line="600" w:lineRule="auto"/>
        <w:ind w:firstLine="720"/>
        <w:contextualSpacing/>
        <w:jc w:val="both"/>
        <w:rPr>
          <w:rFonts w:eastAsia="Times New Roman" w:cs="Times New Roman"/>
          <w:szCs w:val="24"/>
        </w:rPr>
      </w:pPr>
      <w:r w:rsidRPr="00E07B71">
        <w:rPr>
          <w:rFonts w:eastAsia="Times New Roman" w:cs="Times New Roman"/>
          <w:b/>
          <w:szCs w:val="24"/>
        </w:rPr>
        <w:t>ΓΕΩΡΓΙΟΣ ΔΗΜΑΡΑΣ (Υφυπουργός Περιβάλλοντος και Ενέργειας):</w:t>
      </w:r>
      <w:r>
        <w:rPr>
          <w:rFonts w:eastAsia="Times New Roman" w:cs="Times New Roman"/>
          <w:szCs w:val="24"/>
        </w:rPr>
        <w:t xml:space="preserve"> Κυρίες και κύριοι συνάδελφοι, δεν θέλουμε ούτε να ξεγελάσουμε κανέναν ούτε να περάσουμε κάτι για προεκλογικούς λόγους, κάτι που ξέρετε πολύ καλά. Γνωριζόμαστε τώρα μεταξύ μας.</w:t>
      </w:r>
    </w:p>
    <w:p w14:paraId="511204E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ετοιμάσει ένα νομοσχέδιο το οποίο είχε περάσει στη ΓΕΔΕ από πολύ καιρό. </w:t>
      </w:r>
      <w:r>
        <w:rPr>
          <w:rFonts w:eastAsia="Times New Roman" w:cs="Times New Roman"/>
          <w:szCs w:val="24"/>
        </w:rPr>
        <w:t>Μέσα εκεί περιλαμβάνονταν και μία σειρά διατάξεων, ρυθμίσεων στα ζητήματα Κτηματολογίου. Θέλουμε να προχωρήσει</w:t>
      </w:r>
      <w:r w:rsidRPr="00AD21AC">
        <w:rPr>
          <w:rFonts w:eastAsia="Times New Roman" w:cs="Times New Roman"/>
          <w:szCs w:val="24"/>
        </w:rPr>
        <w:t xml:space="preserve"> </w:t>
      </w:r>
      <w:r>
        <w:rPr>
          <w:rFonts w:eastAsia="Times New Roman" w:cs="Times New Roman"/>
          <w:szCs w:val="24"/>
        </w:rPr>
        <w:t xml:space="preserve">το Κτηματολόγιο και να πάμε πολύ γρήγορα γιατί έχουμε υποχρεώσεις και με τα μελετητικά γραφεία και με τους θεσμούς, να τελειώσουμε το 2021. Αυτό </w:t>
      </w:r>
      <w:r>
        <w:rPr>
          <w:rFonts w:eastAsia="Times New Roman" w:cs="Times New Roman"/>
          <w:szCs w:val="24"/>
        </w:rPr>
        <w:t>θέλαμε, λοιπόν, και είχαμε μ</w:t>
      </w:r>
      <w:r>
        <w:rPr>
          <w:rFonts w:eastAsia="Times New Roman" w:cs="Times New Roman"/>
          <w:szCs w:val="24"/>
        </w:rPr>
        <w:t>ί</w:t>
      </w:r>
      <w:r>
        <w:rPr>
          <w:rFonts w:eastAsia="Times New Roman" w:cs="Times New Roman"/>
          <w:szCs w:val="24"/>
        </w:rPr>
        <w:t xml:space="preserve">α σειρά τροπολογιών για να βελτιώσουμε τη λειτουργία του Κτηματολογίου. </w:t>
      </w:r>
    </w:p>
    <w:p w14:paraId="511204E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Ακριβώς επειδή φοβηθήκαμε αυτήν την καχυποψία που υπάρχει μεταξύ μας όταν θέλουμε σαφώς να κάνουμε θετικά </w:t>
      </w:r>
      <w:r>
        <w:rPr>
          <w:rFonts w:eastAsia="Times New Roman" w:cs="Times New Roman"/>
          <w:szCs w:val="24"/>
        </w:rPr>
        <w:lastRenderedPageBreak/>
        <w:t>πράγματα, γιατί νομίζαμε ότι θα έχουμε τον χρόνο</w:t>
      </w:r>
      <w:r>
        <w:rPr>
          <w:rFonts w:eastAsia="Times New Roman" w:cs="Times New Roman"/>
          <w:szCs w:val="24"/>
        </w:rPr>
        <w:t xml:space="preserve"> να περάσουμε όλες τις τροπολογίες με τον τρόπο που έπρεπε, μέσα στο σώμα του νομοσχεδίου που είχε κατατεθεί, είπαμε πλέον να περάσουμε εκείνες τις τροπολογίες που είναι απολύτως αναγκαίες. </w:t>
      </w:r>
    </w:p>
    <w:p w14:paraId="511204E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Σε σχέση, λοιπόν, με την τροπολογία που έχουμε καταθέσει με γενικ</w:t>
      </w:r>
      <w:r>
        <w:rPr>
          <w:rFonts w:eastAsia="Times New Roman" w:cs="Times New Roman"/>
          <w:szCs w:val="24"/>
        </w:rPr>
        <w:t>ό αριθμό 2225 και ειδικό 239, βάζουμε μία τροπολογία που αφορά το Κτηματολόγιο και σε αυτήν θέλω να σταθώ. Η τροπολογία αυτή περιορίστηκε δηλαδή από όλα τα άλλα θέματα που θέλουμε να ρυθμίσουμε σε τρία ζητήματα.</w:t>
      </w:r>
    </w:p>
    <w:p w14:paraId="511204E8"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Το ένα ζήτημα αφορά τις αλλαγές στον ετήσιο </w:t>
      </w:r>
      <w:r>
        <w:rPr>
          <w:rFonts w:eastAsia="Times New Roman" w:cs="Times New Roman"/>
          <w:szCs w:val="24"/>
        </w:rPr>
        <w:t>προϋπολογισμό που αλλάζουν τα κονδύλια και πάνε από τον έναν κωδικό στον άλλο. Αυτό που κάνουμε, λοιπόν, είναι να μπορούν αυτές οι αλλαγές να γίνονται από το ίδιο το Κτηματολόγιο και να μειώσουμε την γραφειοκρατία. Πρόκειται για ένα καθαρά λειτουργικό ζήτη</w:t>
      </w:r>
      <w:r>
        <w:rPr>
          <w:rFonts w:eastAsia="Times New Roman" w:cs="Times New Roman"/>
          <w:szCs w:val="24"/>
        </w:rPr>
        <w:t>μα του Κτηματολογίου και δεν μπορεί κανείς να μας πει ότι γίνεται κάποια πονηριά γιατί δίνουμε στο Κτηματολόγιο τη δυνατότητα να μειώσει τη γραφειοκρατία, κάτι που αποτελεί αίτημα όλων των Ελλήνων.</w:t>
      </w:r>
    </w:p>
    <w:p w14:paraId="511204E9"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σημείο είναι να μπορούν να πληρώνονται, που δεν</w:t>
      </w:r>
      <w:r>
        <w:rPr>
          <w:rFonts w:eastAsia="Times New Roman" w:cs="Times New Roman"/>
          <w:szCs w:val="24"/>
        </w:rPr>
        <w:t xml:space="preserve"> είχε προβλεφθεί, τα πρόσωπα που μετακινούνται στην περιφέρεια. Έχουμε πολλές εκκρεμότητες. Ή δεν μπορούν να πάνε καθόλου ή δεν μπορούν να πληρωθούν. Το Κτηματολόγιο πρέπει να προχωρήσει, πρέπει να κάνουμε αυτοψία στην περιφέρεια. Είναι αδύνατον πλέον να μ</w:t>
      </w:r>
      <w:r>
        <w:rPr>
          <w:rFonts w:eastAsia="Times New Roman" w:cs="Times New Roman"/>
          <w:szCs w:val="24"/>
        </w:rPr>
        <w:t>ην έχουμε τον τρόπο στον χρόνο αυτόν που θα λειτουργούμε και μέχρι να δημιουργηθεί καινούρια κυβέρνηση κ.λπ. να λύσουμε αυτό το πρόβλημα.</w:t>
      </w:r>
    </w:p>
    <w:p w14:paraId="511204EA"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είναι η μεταφορά αρμοδιοτήτων και το Κτηματολόγιο. Επίσης, οι αρμοδιότητες αυτές προβλέπονταν και τις είχε ο </w:t>
      </w:r>
      <w:r>
        <w:rPr>
          <w:rFonts w:eastAsia="Times New Roman" w:cs="Times New Roman"/>
          <w:szCs w:val="24"/>
        </w:rPr>
        <w:t>ΟΚΧΕ, ο Οργανισμός Κτηματολογίου Χαρτογραφήσεως της Ελλάδας και με αυτές επίλυε επιμέρους τεχνικά ζητήματα. Αυτές τις αρμοδιότητες τις δίνουμε</w:t>
      </w:r>
      <w:r w:rsidRPr="00044CEB">
        <w:rPr>
          <w:rFonts w:eastAsia="Times New Roman" w:cs="Times New Roman"/>
          <w:szCs w:val="24"/>
        </w:rPr>
        <w:t xml:space="preserve"> </w:t>
      </w:r>
      <w:r>
        <w:rPr>
          <w:rFonts w:eastAsia="Times New Roman" w:cs="Times New Roman"/>
          <w:szCs w:val="24"/>
        </w:rPr>
        <w:t>από τον Υπουργό στο Κτηματολόγιο.</w:t>
      </w:r>
    </w:p>
    <w:p w14:paraId="511204E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Πώς έγινε αυτό; Έρχονταν στο Υπουργείο, σε εμένα, και μου ζητούσαν υπουργικές α</w:t>
      </w:r>
      <w:r>
        <w:rPr>
          <w:rFonts w:eastAsia="Times New Roman" w:cs="Times New Roman"/>
          <w:szCs w:val="24"/>
        </w:rPr>
        <w:t xml:space="preserve">ποφάσεις, να διορθώσω σφάλματα μεταξύ οικοπέδων, επειδή υπήρχε μια διαφορά στα τετραγωνικά μέτρα. </w:t>
      </w:r>
    </w:p>
    <w:p w14:paraId="511204E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Μα, είναι δυνατόν κάθε περίπτωση να έρχεται στο Υπουργείο; Πού ξέρει ο Υπουργός τα τετραγωνικά μέτρα ή να ελέγξει τοπογραφικά διαγράμματα; Αυτές είναι εργασί</w:t>
      </w:r>
      <w:r>
        <w:rPr>
          <w:rFonts w:eastAsia="Times New Roman" w:cs="Times New Roman"/>
          <w:szCs w:val="24"/>
        </w:rPr>
        <w:t>ες που πρέπει να λύνονται μέσα στο Κτηματολόγιο. Τέτοια τρία μικρά ζητήματα λύνουμε με αυτή την τροπολογία και νομίζω ότι θα έπρεπε να κατανοηθεί και να ψηφιστεί από όλους. Δεν κατανοώ αυτό το πρόβλημα της καχυποψίας, ότι πάμε να κάνουμε και κάτι πονηρό. Π</w:t>
      </w:r>
      <w:r>
        <w:rPr>
          <w:rFonts w:eastAsia="Times New Roman" w:cs="Times New Roman"/>
          <w:szCs w:val="24"/>
        </w:rPr>
        <w:t>άμε να λύσουμε προβλήματα του ελληνικού λαού. Επίσης, έχει φέρει μ</w:t>
      </w:r>
      <w:r>
        <w:rPr>
          <w:rFonts w:eastAsia="Times New Roman" w:cs="Times New Roman"/>
          <w:szCs w:val="24"/>
        </w:rPr>
        <w:t>ί</w:t>
      </w:r>
      <w:r>
        <w:rPr>
          <w:rFonts w:eastAsia="Times New Roman" w:cs="Times New Roman"/>
          <w:szCs w:val="24"/>
        </w:rPr>
        <w:t xml:space="preserve">α τροπολογία και η κ. </w:t>
      </w:r>
      <w:proofErr w:type="spellStart"/>
      <w:r>
        <w:rPr>
          <w:rFonts w:eastAsia="Times New Roman" w:cs="Times New Roman"/>
          <w:szCs w:val="24"/>
        </w:rPr>
        <w:t>Κοζομπόλη</w:t>
      </w:r>
      <w:proofErr w:type="spellEnd"/>
      <w:r>
        <w:rPr>
          <w:rFonts w:eastAsia="Times New Roman" w:cs="Times New Roman"/>
          <w:szCs w:val="24"/>
        </w:rPr>
        <w:t>.</w:t>
      </w:r>
    </w:p>
    <w:p w14:paraId="511204E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Κοζομπόλη</w:t>
      </w:r>
      <w:proofErr w:type="spellEnd"/>
      <w:r>
        <w:rPr>
          <w:rFonts w:eastAsia="Times New Roman" w:cs="Times New Roman"/>
          <w:szCs w:val="24"/>
        </w:rPr>
        <w:t xml:space="preserve">, καταλαβαίνω το πρόβλημά σας. Δεν ξέρω τώρα τι θα αποφασίσει ο κ. </w:t>
      </w:r>
      <w:proofErr w:type="spellStart"/>
      <w:r>
        <w:rPr>
          <w:rFonts w:eastAsia="Times New Roman" w:cs="Times New Roman"/>
          <w:szCs w:val="24"/>
        </w:rPr>
        <w:t>Φάμελλος</w:t>
      </w:r>
      <w:proofErr w:type="spellEnd"/>
      <w:r>
        <w:rPr>
          <w:rFonts w:eastAsia="Times New Roman" w:cs="Times New Roman"/>
          <w:szCs w:val="24"/>
        </w:rPr>
        <w:t xml:space="preserve"> που εισηγήθηκε το νομοσχέδιο. Υπάρχουν εκκρεμότητες από το παρελθόν όπου λήγει η προθεσμία τους και αν δεν κάνουμε μ</w:t>
      </w:r>
      <w:r>
        <w:rPr>
          <w:rFonts w:eastAsia="Times New Roman" w:cs="Times New Roman"/>
          <w:szCs w:val="24"/>
        </w:rPr>
        <w:t>ί</w:t>
      </w:r>
      <w:r>
        <w:rPr>
          <w:rFonts w:eastAsia="Times New Roman" w:cs="Times New Roman"/>
          <w:szCs w:val="24"/>
        </w:rPr>
        <w:t>α παράταση ενός έτους, αυτά τα ακίνητα περνάνε στο ελληνικό δημόσιο. Τη θεωρώ πολύ σημαντική ως βουλευτική τροπολογία. Μάλιστα, από όλες ό</w:t>
      </w:r>
      <w:r>
        <w:rPr>
          <w:rFonts w:eastAsia="Times New Roman" w:cs="Times New Roman"/>
          <w:szCs w:val="24"/>
        </w:rPr>
        <w:t xml:space="preserve">σες έχω διαβάσει, τη θεωρώ την πιο αναγκαία για να μην χαθούν περιουσίες και περιέλθουν στο ελληνικό δημόσιο. Το ελληνικό δημόσιο δεν χρειάζεται τα χωράφια στα χωριά. Πρέπει να βρούμε τον τρόπο να δώσουμε την παράταση. </w:t>
      </w:r>
    </w:p>
    <w:p w14:paraId="511204EE"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θα έλεγα, κατ’ εξαίρεση, κ</w:t>
      </w:r>
      <w:r>
        <w:rPr>
          <w:rFonts w:eastAsia="Times New Roman" w:cs="Times New Roman"/>
          <w:szCs w:val="24"/>
        </w:rPr>
        <w:t xml:space="preserve">ύριε Αναπληρωτή Υπουργέ, συνάδελφε Υπουργέ, σε αυτή την τροπολογία που έφερε η κ. </w:t>
      </w:r>
      <w:proofErr w:type="spellStart"/>
      <w:r>
        <w:rPr>
          <w:rFonts w:eastAsia="Times New Roman" w:cs="Times New Roman"/>
          <w:szCs w:val="24"/>
        </w:rPr>
        <w:t>Κοζομπόλη</w:t>
      </w:r>
      <w:proofErr w:type="spellEnd"/>
      <w:r>
        <w:rPr>
          <w:rFonts w:eastAsia="Times New Roman" w:cs="Times New Roman"/>
          <w:szCs w:val="24"/>
        </w:rPr>
        <w:t>, που είναι πολύ σημαντικό ζήτημα και αφορά Έλληνες πολίτες, αγρότες, να κάνουμε μ</w:t>
      </w:r>
      <w:r>
        <w:rPr>
          <w:rFonts w:eastAsia="Times New Roman" w:cs="Times New Roman"/>
          <w:szCs w:val="24"/>
        </w:rPr>
        <w:t>ί</w:t>
      </w:r>
      <w:r>
        <w:rPr>
          <w:rFonts w:eastAsia="Times New Roman" w:cs="Times New Roman"/>
          <w:szCs w:val="24"/>
        </w:rPr>
        <w:t>α εξαίρεση.</w:t>
      </w:r>
    </w:p>
    <w:p w14:paraId="511204E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11204F0" w14:textId="77777777" w:rsidR="002E1E3E" w:rsidRDefault="00F7095F">
      <w:pPr>
        <w:spacing w:line="600" w:lineRule="auto"/>
        <w:ind w:firstLine="720"/>
        <w:contextualSpacing/>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Ευχαριστούμε, κύριε </w:t>
      </w:r>
      <w:r>
        <w:rPr>
          <w:rFonts w:eastAsia="Times New Roman" w:cs="Times New Roman"/>
          <w:szCs w:val="24"/>
        </w:rPr>
        <w:t>Υπουργέ.</w:t>
      </w:r>
    </w:p>
    <w:p w14:paraId="511204F1" w14:textId="77777777" w:rsidR="002E1E3E" w:rsidRDefault="00F7095F">
      <w:pPr>
        <w:spacing w:line="600" w:lineRule="auto"/>
        <w:ind w:firstLine="720"/>
        <w:contextualSpacing/>
        <w:jc w:val="both"/>
        <w:rPr>
          <w:rFonts w:eastAsia="Times New Roman" w:cs="Times New Roman"/>
          <w:szCs w:val="24"/>
        </w:rPr>
      </w:pPr>
      <w:r w:rsidRPr="007A02A6">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7A02A6">
        <w:rPr>
          <w:rFonts w:eastAsia="Times New Roman" w:cs="Times New Roman"/>
          <w:b/>
          <w:szCs w:val="24"/>
        </w:rPr>
        <w:t xml:space="preserve">ΑΜΑΝΑΤΙΔΗ: </w:t>
      </w:r>
      <w:r>
        <w:rPr>
          <w:rFonts w:eastAsia="Times New Roman" w:cs="Times New Roman"/>
          <w:szCs w:val="24"/>
        </w:rPr>
        <w:t>Κύριε Πρόεδρε, επειδή έγινε μ</w:t>
      </w:r>
      <w:r>
        <w:rPr>
          <w:rFonts w:eastAsia="Times New Roman" w:cs="Times New Roman"/>
          <w:szCs w:val="24"/>
        </w:rPr>
        <w:t>ί</w:t>
      </w:r>
      <w:r>
        <w:rPr>
          <w:rFonts w:eastAsia="Times New Roman" w:cs="Times New Roman"/>
          <w:szCs w:val="24"/>
        </w:rPr>
        <w:t>α αναφορά, μου επιτρέπετε να συμπληρώσω κάτι;</w:t>
      </w:r>
    </w:p>
    <w:p w14:paraId="511204F2" w14:textId="77777777" w:rsidR="002E1E3E" w:rsidRDefault="00F7095F">
      <w:pPr>
        <w:spacing w:line="600" w:lineRule="auto"/>
        <w:ind w:firstLine="720"/>
        <w:contextualSpacing/>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Τον λόγο έχει τώρα η κ. </w:t>
      </w:r>
      <w:proofErr w:type="spellStart"/>
      <w:r>
        <w:rPr>
          <w:rFonts w:eastAsia="Times New Roman" w:cs="Times New Roman"/>
          <w:szCs w:val="24"/>
        </w:rPr>
        <w:t>Κοζομπόλη</w:t>
      </w:r>
      <w:proofErr w:type="spellEnd"/>
      <w:r>
        <w:rPr>
          <w:rFonts w:eastAsia="Times New Roman" w:cs="Times New Roman"/>
          <w:szCs w:val="24"/>
        </w:rPr>
        <w:t xml:space="preserve"> και ακολουθεί η κ. </w:t>
      </w:r>
      <w:proofErr w:type="spellStart"/>
      <w:r>
        <w:rPr>
          <w:rFonts w:eastAsia="Times New Roman" w:cs="Times New Roman"/>
          <w:szCs w:val="24"/>
        </w:rPr>
        <w:t>Θεοπεφτάτου</w:t>
      </w:r>
      <w:proofErr w:type="spellEnd"/>
      <w:r>
        <w:rPr>
          <w:rFonts w:eastAsia="Times New Roman" w:cs="Times New Roman"/>
          <w:szCs w:val="24"/>
        </w:rPr>
        <w:t>.</w:t>
      </w:r>
    </w:p>
    <w:p w14:paraId="511204F3"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Κύριε</w:t>
      </w:r>
      <w:r>
        <w:rPr>
          <w:rFonts w:eastAsia="Times New Roman" w:cs="Times New Roman"/>
          <w:szCs w:val="24"/>
        </w:rPr>
        <w:t xml:space="preserve"> Πρόεδρε, θέλω να εξηγήσω για τη συγκεκριμένη τροπολογία ότι δεν είναι μόνο ότι θα χαθούν περιουσίες επειδή ισχύει το τεκμήριο του ελληνικού δημοσίου όταν περάσει η προθεσμία για </w:t>
      </w:r>
      <w:r w:rsidRPr="00AB5BC8">
        <w:rPr>
          <w:rFonts w:eastAsia="Times New Roman" w:cs="Times New Roman"/>
          <w:szCs w:val="24"/>
        </w:rPr>
        <w:t xml:space="preserve">τη διόρθωση </w:t>
      </w:r>
      <w:r>
        <w:rPr>
          <w:rFonts w:eastAsia="Times New Roman" w:cs="Times New Roman"/>
          <w:szCs w:val="24"/>
        </w:rPr>
        <w:t xml:space="preserve">των </w:t>
      </w:r>
      <w:r w:rsidRPr="00AB5BC8">
        <w:rPr>
          <w:rFonts w:eastAsia="Times New Roman" w:cs="Times New Roman"/>
          <w:szCs w:val="24"/>
        </w:rPr>
        <w:t>πρώτων εγγραφών</w:t>
      </w:r>
      <w:r>
        <w:rPr>
          <w:rFonts w:eastAsia="Times New Roman" w:cs="Times New Roman"/>
          <w:szCs w:val="24"/>
        </w:rPr>
        <w:t xml:space="preserve"> στο Κτηματολόγιο, αλλά είναι και το ελληνικό </w:t>
      </w:r>
      <w:r>
        <w:rPr>
          <w:rFonts w:eastAsia="Times New Roman" w:cs="Times New Roman"/>
          <w:szCs w:val="24"/>
        </w:rPr>
        <w:t xml:space="preserve">δημόσιο που μέχρι σήμερα δεν έχει διεκδικήσει την </w:t>
      </w:r>
      <w:r>
        <w:rPr>
          <w:rFonts w:eastAsia="Times New Roman" w:cs="Times New Roman"/>
          <w:szCs w:val="24"/>
        </w:rPr>
        <w:lastRenderedPageBreak/>
        <w:t>περιουσία του, είναι δηλαδή αίτημα και των κτηματολογικών υπηρεσιών σε όλη την Ελλάδα. Επομένως, η παράταση για ένα έτος, η οποία σε άλλες πόλεις της χώρας μας λήγει τον Ιούλιο και σε άλλες πόλεις τον Αύγου</w:t>
      </w:r>
      <w:r>
        <w:rPr>
          <w:rFonts w:eastAsia="Times New Roman" w:cs="Times New Roman"/>
          <w:szCs w:val="24"/>
        </w:rPr>
        <w:t>στο, νομίζω ότι είναι επιβεβλημένη και για τις περιουσίες των ιδιωτών, αλλά και για τις περιουσίες του ελληνικού δημοσίου.</w:t>
      </w:r>
    </w:p>
    <w:p w14:paraId="511204F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11204F5" w14:textId="77777777" w:rsidR="002E1E3E" w:rsidRDefault="00F7095F">
      <w:pPr>
        <w:spacing w:line="600" w:lineRule="auto"/>
        <w:ind w:firstLine="720"/>
        <w:contextualSpacing/>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Κυρία </w:t>
      </w:r>
      <w:proofErr w:type="spellStart"/>
      <w:r>
        <w:rPr>
          <w:rFonts w:eastAsia="Times New Roman" w:cs="Times New Roman"/>
          <w:szCs w:val="24"/>
        </w:rPr>
        <w:t>Θεοπεφτάτου</w:t>
      </w:r>
      <w:proofErr w:type="spellEnd"/>
      <w:r>
        <w:rPr>
          <w:rFonts w:eastAsia="Times New Roman" w:cs="Times New Roman"/>
          <w:szCs w:val="24"/>
        </w:rPr>
        <w:t>, έχετε τον λόγο.</w:t>
      </w:r>
    </w:p>
    <w:p w14:paraId="511204F6" w14:textId="77777777" w:rsidR="002E1E3E" w:rsidRDefault="00F7095F">
      <w:pPr>
        <w:spacing w:line="600" w:lineRule="auto"/>
        <w:ind w:firstLine="720"/>
        <w:contextualSpacing/>
        <w:jc w:val="both"/>
        <w:rPr>
          <w:rFonts w:eastAsia="Times New Roman" w:cs="Times New Roman"/>
          <w:szCs w:val="24"/>
        </w:rPr>
      </w:pPr>
      <w:r w:rsidRPr="007A02A6">
        <w:rPr>
          <w:rFonts w:eastAsia="Times New Roman" w:cs="Times New Roman"/>
          <w:b/>
          <w:szCs w:val="24"/>
        </w:rPr>
        <w:t>ΓΕΩΡΓΙΟΣ ΜΑΥΡΩΤΑΣ</w:t>
      </w:r>
      <w:r>
        <w:rPr>
          <w:rFonts w:eastAsia="Times New Roman" w:cs="Times New Roman"/>
          <w:b/>
          <w:szCs w:val="24"/>
        </w:rPr>
        <w:t xml:space="preserve"> (Ζ΄ Αντιπρόεδρος της Βουλής)</w:t>
      </w:r>
      <w:r w:rsidRPr="007A02A6">
        <w:rPr>
          <w:rFonts w:eastAsia="Times New Roman" w:cs="Times New Roman"/>
          <w:b/>
          <w:szCs w:val="24"/>
        </w:rPr>
        <w:t xml:space="preserve">: </w:t>
      </w:r>
      <w:r>
        <w:rPr>
          <w:rFonts w:eastAsia="Times New Roman" w:cs="Times New Roman"/>
          <w:szCs w:val="24"/>
        </w:rPr>
        <w:t>Κύριε</w:t>
      </w:r>
      <w:r>
        <w:rPr>
          <w:rFonts w:eastAsia="Times New Roman" w:cs="Times New Roman"/>
          <w:szCs w:val="24"/>
        </w:rPr>
        <w:t xml:space="preserve"> Πρόεδρε, όσοι έχουν τροπολογία θα μιλήσουν;</w:t>
      </w:r>
    </w:p>
    <w:p w14:paraId="511204F7" w14:textId="77777777" w:rsidR="002E1E3E" w:rsidRDefault="00F7095F">
      <w:pPr>
        <w:spacing w:line="600" w:lineRule="auto"/>
        <w:ind w:firstLine="720"/>
        <w:contextualSpacing/>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Σύμφωνα με τον Κανονισμό, επειδή έχουν κατατεθεί και τροπολογίες, μπορούν να λάβουν τον λόγο όσοι Βουλευτές επιθυμούν και επί των τροπολογιών για πέντε λεπτά. </w:t>
      </w:r>
    </w:p>
    <w:p w14:paraId="511204F8"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b/>
          <w:szCs w:val="24"/>
        </w:rPr>
        <w:t xml:space="preserve"> (Ζ΄ Αντιπρόεδρος της Βουλής): </w:t>
      </w:r>
      <w:r w:rsidRPr="00D1108A">
        <w:rPr>
          <w:rFonts w:eastAsia="Times New Roman" w:cs="Times New Roman"/>
          <w:szCs w:val="24"/>
        </w:rPr>
        <w:t>Μ</w:t>
      </w:r>
      <w:r>
        <w:rPr>
          <w:rFonts w:eastAsia="Times New Roman" w:cs="Times New Roman"/>
          <w:szCs w:val="24"/>
        </w:rPr>
        <w:t>ε κάρτα στην ομιλία τους δεν το κάνουν αυτό;</w:t>
      </w:r>
    </w:p>
    <w:p w14:paraId="511204F9" w14:textId="77777777" w:rsidR="002E1E3E" w:rsidRDefault="00F7095F">
      <w:pPr>
        <w:spacing w:line="600" w:lineRule="auto"/>
        <w:ind w:firstLine="720"/>
        <w:contextualSpacing/>
        <w:jc w:val="both"/>
        <w:rPr>
          <w:rFonts w:eastAsia="Times New Roman" w:cs="Times New Roman"/>
          <w:szCs w:val="24"/>
        </w:rPr>
      </w:pPr>
      <w:r w:rsidRPr="0035734B">
        <w:rPr>
          <w:rFonts w:eastAsia="Times New Roman" w:cs="Times New Roman"/>
          <w:b/>
          <w:szCs w:val="24"/>
        </w:rPr>
        <w:t>ΑΝΤΙΓΟΝΗ ΛΥΜΠΕΡΑΚΗ:</w:t>
      </w:r>
      <w:r>
        <w:rPr>
          <w:rFonts w:eastAsia="Times New Roman" w:cs="Times New Roman"/>
          <w:szCs w:val="24"/>
        </w:rPr>
        <w:t xml:space="preserve"> Εμείς ερωτήσεις στους Υπουργούς πότε θα κάνουμε, κύριε Πρόεδρε;</w:t>
      </w:r>
    </w:p>
    <w:p w14:paraId="511204FA" w14:textId="77777777" w:rsidR="002E1E3E" w:rsidRDefault="00F7095F">
      <w:pPr>
        <w:spacing w:line="600" w:lineRule="auto"/>
        <w:ind w:firstLine="720"/>
        <w:contextualSpacing/>
        <w:jc w:val="both"/>
        <w:rPr>
          <w:rFonts w:eastAsia="Times New Roman" w:cs="Times New Roman"/>
          <w:szCs w:val="24"/>
        </w:rPr>
      </w:pPr>
      <w:r w:rsidRPr="00DD7C90">
        <w:rPr>
          <w:rFonts w:eastAsia="Times New Roman" w:cs="Times New Roman"/>
          <w:b/>
          <w:szCs w:val="24"/>
        </w:rPr>
        <w:lastRenderedPageBreak/>
        <w:t>ΠΡΟΕΔΡΕΥΩΝ (Αναστάσιος Κουράκης):</w:t>
      </w:r>
      <w:r>
        <w:rPr>
          <w:rFonts w:eastAsia="Times New Roman" w:cs="Times New Roman"/>
          <w:szCs w:val="24"/>
        </w:rPr>
        <w:t xml:space="preserve"> Οι ερωτήσεις θα γίνουν τώρα. Μάλιστα, αυτοί που θέλουν να ρωτήσουν προηγούνται. Όσοι θέλετε, μπορείτε να κάνετε ερωτήσεις και να λάβετε απαντήσεις.</w:t>
      </w:r>
    </w:p>
    <w:p w14:paraId="511204F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Λυμπεράκη</w:t>
      </w:r>
      <w:proofErr w:type="spellEnd"/>
      <w:r>
        <w:rPr>
          <w:rFonts w:eastAsia="Times New Roman" w:cs="Times New Roman"/>
          <w:szCs w:val="24"/>
        </w:rPr>
        <w:t xml:space="preserve">, θα λάβετε τον λόγο μετά, όπως και εσείς, κυρία </w:t>
      </w:r>
      <w:proofErr w:type="spellStart"/>
      <w:r>
        <w:rPr>
          <w:rFonts w:eastAsia="Times New Roman" w:cs="Times New Roman"/>
          <w:szCs w:val="24"/>
        </w:rPr>
        <w:t>Βαγιωνάκη</w:t>
      </w:r>
      <w:proofErr w:type="spellEnd"/>
      <w:r>
        <w:rPr>
          <w:rFonts w:eastAsia="Times New Roman" w:cs="Times New Roman"/>
          <w:szCs w:val="24"/>
        </w:rPr>
        <w:t>.</w:t>
      </w:r>
    </w:p>
    <w:p w14:paraId="511204F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Θεοπεφτάτου</w:t>
      </w:r>
      <w:proofErr w:type="spellEnd"/>
      <w:r>
        <w:rPr>
          <w:rFonts w:eastAsia="Times New Roman" w:cs="Times New Roman"/>
          <w:szCs w:val="24"/>
        </w:rPr>
        <w:t>, έχετε</w:t>
      </w:r>
      <w:r>
        <w:rPr>
          <w:rFonts w:eastAsia="Times New Roman" w:cs="Times New Roman"/>
          <w:szCs w:val="24"/>
        </w:rPr>
        <w:t xml:space="preserve"> τον λόγο.</w:t>
      </w:r>
    </w:p>
    <w:p w14:paraId="511204FD" w14:textId="77777777" w:rsidR="002E1E3E" w:rsidRDefault="00F7095F">
      <w:pPr>
        <w:spacing w:line="600" w:lineRule="auto"/>
        <w:ind w:firstLine="720"/>
        <w:contextualSpacing/>
        <w:jc w:val="both"/>
        <w:rPr>
          <w:rFonts w:eastAsia="Times New Roman" w:cs="Times New Roman"/>
          <w:szCs w:val="24"/>
        </w:rPr>
      </w:pPr>
      <w:r w:rsidRPr="00A610B8">
        <w:rPr>
          <w:rFonts w:eastAsia="Times New Roman" w:cs="Times New Roman"/>
          <w:b/>
          <w:szCs w:val="24"/>
        </w:rPr>
        <w:t>ΑΦΡΟΔΙΤΗ ΘΕΟΠΕΦΤΑΤΟΥ:</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σύντομη παρέμβαση θα ήθελα να κάνω επάνω στην άποψη να μη γίνουν δεκτές οι βουλευτικές τροπολογίες. Θέλω να πω ότι όσο λειτουργεί το κοινοβουλευτικό έργο και είναι ανοικτή η Βουλή –διότι δεν κατανοώ γιατί δεν πρέπει να </w:t>
      </w:r>
      <w:r>
        <w:rPr>
          <w:rFonts w:eastAsia="Times New Roman" w:cs="Times New Roman"/>
          <w:szCs w:val="24"/>
        </w:rPr>
        <w:t xml:space="preserve">είναι ανοικτή η Βουλή αυτή την εβδομάδα- νομίζω ότι έχουν δικαίωμα, αν όχι υποχρέωση, οι Βουλευτές να καταθέτουν τις προτάσεις τους στην Κυβέρνηση. </w:t>
      </w:r>
    </w:p>
    <w:p w14:paraId="511204FE"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Δεν μπορεί να λέμε ότι συλλήβδην δεν θα γίνουν δεκτές οι τροπολογίες των Βουλευτών και ότι θα γίνουν δεκτές</w:t>
      </w:r>
      <w:r>
        <w:rPr>
          <w:rFonts w:eastAsia="Times New Roman" w:cs="Times New Roman"/>
          <w:szCs w:val="24"/>
        </w:rPr>
        <w:t xml:space="preserve"> μόνο των Υπουργών. Παράκληση να δούμε αυτές που είναι επεξεργασμένες, διότι είναι σε σωστή κατεύθυνση και δεν είναι ρουσφετολογικές, ούτε φωτογραφικές. Παράκληση να ιδωθούν σωστά! </w:t>
      </w:r>
    </w:p>
    <w:p w14:paraId="511204F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τοποθετηθώ μετά και στην ομιλία μου αναλυτικά και επί της ουσίας αυτών </w:t>
      </w:r>
      <w:r>
        <w:rPr>
          <w:rFonts w:eastAsia="Times New Roman" w:cs="Times New Roman"/>
          <w:szCs w:val="24"/>
        </w:rPr>
        <w:t>που έχω καταθέσει. Όμως, επειδή έχει γίνει μεγάλη συζήτηση και στα Μέσα, νομίζω ότι όσο είναι σε εξέλιξη το κοινοβουλευτικό έργο είναι δημοκρατικό δικαίωμα</w:t>
      </w:r>
      <w:r w:rsidRPr="000552A0">
        <w:rPr>
          <w:rFonts w:eastAsia="Times New Roman" w:cs="Times New Roman"/>
          <w:szCs w:val="24"/>
        </w:rPr>
        <w:t xml:space="preserve"> </w:t>
      </w:r>
      <w:r>
        <w:rPr>
          <w:rFonts w:eastAsia="Times New Roman" w:cs="Times New Roman"/>
          <w:szCs w:val="24"/>
        </w:rPr>
        <w:t>και υποχρέωση των Βουλευτών να καταθέτουν τις προτάσεις τους.</w:t>
      </w:r>
    </w:p>
    <w:p w14:paraId="51120500"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1120501" w14:textId="77777777" w:rsidR="002E1E3E" w:rsidRDefault="00F7095F">
      <w:pPr>
        <w:spacing w:line="600" w:lineRule="auto"/>
        <w:ind w:firstLine="720"/>
        <w:contextualSpacing/>
        <w:jc w:val="center"/>
        <w:rPr>
          <w:rFonts w:eastAsia="Times New Roman" w:cs="Times New Roman"/>
          <w:szCs w:val="24"/>
        </w:rPr>
      </w:pPr>
      <w:r w:rsidRPr="007A7052">
        <w:rPr>
          <w:rFonts w:eastAsia="Times New Roman" w:cs="Times New Roman"/>
          <w:szCs w:val="24"/>
        </w:rPr>
        <w:t>(Χειροκροτήματα από την πτέ</w:t>
      </w:r>
      <w:r w:rsidRPr="007A7052">
        <w:rPr>
          <w:rFonts w:eastAsia="Times New Roman" w:cs="Times New Roman"/>
          <w:szCs w:val="24"/>
        </w:rPr>
        <w:t>ρυγα του ΣΥΡΙΖΑ)</w:t>
      </w:r>
    </w:p>
    <w:p w14:paraId="51120502" w14:textId="77777777" w:rsidR="002E1E3E" w:rsidRDefault="00F7095F">
      <w:pPr>
        <w:tabs>
          <w:tab w:val="left" w:pos="3929"/>
        </w:tabs>
        <w:spacing w:line="600" w:lineRule="auto"/>
        <w:ind w:firstLine="720"/>
        <w:contextualSpacing/>
        <w:jc w:val="both"/>
        <w:rPr>
          <w:rFonts w:eastAsia="Times New Roman" w:cs="Times New Roman"/>
          <w:szCs w:val="24"/>
        </w:rPr>
      </w:pPr>
      <w:r w:rsidRPr="007616BA">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Να προηγηθούν όσοι έχουν ερωτήσεις και μετά να γίνουν οι τοποθετήσεις.</w:t>
      </w:r>
    </w:p>
    <w:p w14:paraId="51120503" w14:textId="77777777" w:rsidR="002E1E3E" w:rsidRDefault="00F7095F">
      <w:pPr>
        <w:tabs>
          <w:tab w:val="left" w:pos="3929"/>
        </w:tabs>
        <w:spacing w:line="600" w:lineRule="auto"/>
        <w:ind w:firstLine="720"/>
        <w:contextualSpacing/>
        <w:jc w:val="both"/>
        <w:rPr>
          <w:rFonts w:eastAsia="Times New Roman" w:cs="Times New Roman"/>
          <w:szCs w:val="24"/>
        </w:rPr>
      </w:pPr>
      <w:r w:rsidRPr="00C27BB7">
        <w:rPr>
          <w:rFonts w:eastAsia="Times New Roman"/>
          <w:b/>
          <w:szCs w:val="24"/>
        </w:rPr>
        <w:t>ΣΩΚΡΑΤΗΣ ΦΑΜΕΛΛΟΣ (Αναπληρωτής Υπουργός Περιβάλλοντος και Ενέργειας):</w:t>
      </w:r>
      <w:r>
        <w:rPr>
          <w:rFonts w:eastAsia="Times New Roman"/>
          <w:szCs w:val="24"/>
        </w:rPr>
        <w:t xml:space="preserve"> Εμείς ν</w:t>
      </w:r>
      <w:r>
        <w:rPr>
          <w:rFonts w:eastAsia="Times New Roman" w:cs="Times New Roman"/>
          <w:szCs w:val="24"/>
        </w:rPr>
        <w:t xml:space="preserve">α τοποθετηθούμε μετά συνολικά, κύριε Πρόεδρε. </w:t>
      </w:r>
    </w:p>
    <w:p w14:paraId="51120504" w14:textId="77777777" w:rsidR="002E1E3E" w:rsidRDefault="00F7095F">
      <w:pPr>
        <w:tabs>
          <w:tab w:val="left" w:pos="3929"/>
        </w:tabs>
        <w:spacing w:line="600" w:lineRule="auto"/>
        <w:ind w:firstLine="720"/>
        <w:contextualSpacing/>
        <w:jc w:val="both"/>
        <w:rPr>
          <w:rFonts w:eastAsia="Times New Roman" w:cs="Times New Roman"/>
          <w:szCs w:val="24"/>
        </w:rPr>
      </w:pPr>
      <w:r w:rsidRPr="007616BA">
        <w:rPr>
          <w:rFonts w:eastAsia="Times New Roman" w:cs="Times New Roman"/>
          <w:b/>
          <w:szCs w:val="24"/>
        </w:rPr>
        <w:t>ΠΡΟΕΔΡΕΥΩΝ</w:t>
      </w:r>
      <w:r w:rsidRPr="007616BA">
        <w:rPr>
          <w:rFonts w:eastAsia="Times New Roman" w:cs="Times New Roman"/>
          <w:b/>
          <w:szCs w:val="24"/>
        </w:rPr>
        <w:t xml:space="preserve"> (Αναστάσιος Κουράκης): </w:t>
      </w:r>
      <w:r>
        <w:rPr>
          <w:rFonts w:eastAsia="Times New Roman" w:cs="Times New Roman"/>
          <w:szCs w:val="24"/>
        </w:rPr>
        <w:t xml:space="preserve">Η κ. </w:t>
      </w:r>
      <w:proofErr w:type="spellStart"/>
      <w:r>
        <w:rPr>
          <w:rFonts w:eastAsia="Times New Roman" w:cs="Times New Roman"/>
          <w:szCs w:val="24"/>
        </w:rPr>
        <w:t>Λυμπεράκη</w:t>
      </w:r>
      <w:proofErr w:type="spellEnd"/>
      <w:r>
        <w:rPr>
          <w:rFonts w:eastAsia="Times New Roman" w:cs="Times New Roman"/>
          <w:szCs w:val="24"/>
        </w:rPr>
        <w:t xml:space="preserve"> έχει τον λόγο.</w:t>
      </w:r>
    </w:p>
    <w:p w14:paraId="51120505"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b/>
          <w:szCs w:val="24"/>
        </w:rPr>
        <w:t>ΑΝΤΙΓΟΝΗ ΛΥΜΠΕΡΑΚΗ:</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αρχάς, ακούγοντας το είδος των τροπολογιών -καταλαβαίνω και την επικαιρότητα και την πίεση- ειλικρινά σταυροκοπιέμαι και λέω πώς δεν χρε</w:t>
      </w:r>
      <w:r>
        <w:rPr>
          <w:rFonts w:eastAsia="Times New Roman" w:cs="Times New Roman"/>
          <w:szCs w:val="24"/>
        </w:rPr>
        <w:t>ο</w:t>
      </w:r>
      <w:r>
        <w:rPr>
          <w:rFonts w:eastAsia="Times New Roman" w:cs="Times New Roman"/>
          <w:szCs w:val="24"/>
        </w:rPr>
        <w:t xml:space="preserve">κοπήσαμε νωρίτερα σε αυτή τη χώρα, αφού </w:t>
      </w:r>
      <w:r>
        <w:rPr>
          <w:rFonts w:eastAsia="Times New Roman" w:cs="Times New Roman"/>
          <w:szCs w:val="24"/>
        </w:rPr>
        <w:t xml:space="preserve">και για το πού θα είναι ο </w:t>
      </w:r>
      <w:r>
        <w:rPr>
          <w:rFonts w:eastAsia="Times New Roman" w:cs="Times New Roman"/>
          <w:szCs w:val="24"/>
        </w:rPr>
        <w:lastRenderedPageBreak/>
        <w:t>δημόσιος υπάλληλος πρέπει να αποφασίσει η Βουλή, επειδή κανείς ενδιάμεσα σε όλη την ιεραρχία δεν μπορεί να πάρει μια απόφαση. Αυτό είναι κάτι που απλώς ήθελα να μοιραστώ μαζί σας.</w:t>
      </w:r>
    </w:p>
    <w:p w14:paraId="51120506"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szCs w:val="24"/>
        </w:rPr>
        <w:t>Θα ήθελα, όμως, από τους Υπουργούς και τις Υπουργο</w:t>
      </w:r>
      <w:r>
        <w:rPr>
          <w:rFonts w:eastAsia="Times New Roman" w:cs="Times New Roman"/>
          <w:szCs w:val="24"/>
        </w:rPr>
        <w:t>ύς που μας φέρνουν τροπολογίες –γιατί, όπως είπα, σε ό,τι αφορά τις βουλευτικές, έχουν δικαίωμα να τις κάνουν, αλλά θα ήθελα να μη μπούμε σε αυτήν τη διαδικασία- να μου απαντήσουν σε μία ερώτηση. Η ερώτηση αφορά το ποιες από τις τροπολογίες, κυρίες και κύρ</w:t>
      </w:r>
      <w:r>
        <w:rPr>
          <w:rFonts w:eastAsia="Times New Roman" w:cs="Times New Roman"/>
          <w:szCs w:val="24"/>
        </w:rPr>
        <w:t>ιοι Υπουργοί, σχετίζονται με κενά που έχουν δημιουργηθεί επειδή προκηρύχθηκαν εκλογές –και αυτό το καταλαβαίνω απολύτως- και ποιες από αυτές είναι τα συνήθη κενά. Ας πούμε τώρα, αυτή την εποχή, θα παίρναμε μια απόφαση για τις καθαρίστριες του Αυγούστου. Πο</w:t>
      </w:r>
      <w:r>
        <w:rPr>
          <w:rFonts w:eastAsia="Times New Roman" w:cs="Times New Roman"/>
          <w:szCs w:val="24"/>
        </w:rPr>
        <w:t>ιες είναι που δικαιολογούν –επιτρέψτε να σας ρωτήσω- τις ιδιαίτερες συνθήκες της προεκλογικής περιόδου; Θέλω να το γνωρίζουμε, για να δούμε τι θα κάνουμε και εμείς.</w:t>
      </w:r>
    </w:p>
    <w:p w14:paraId="51120507"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1120508" w14:textId="77777777" w:rsidR="002E1E3E" w:rsidRDefault="00F7095F">
      <w:pPr>
        <w:tabs>
          <w:tab w:val="left" w:pos="3929"/>
        </w:tabs>
        <w:spacing w:line="600" w:lineRule="auto"/>
        <w:ind w:firstLine="720"/>
        <w:contextualSpacing/>
        <w:jc w:val="both"/>
        <w:rPr>
          <w:rFonts w:eastAsia="Times New Roman" w:cs="Times New Roman"/>
          <w:szCs w:val="24"/>
        </w:rPr>
      </w:pPr>
      <w:r w:rsidRPr="007616BA">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την κ. </w:t>
      </w:r>
      <w:proofErr w:type="spellStart"/>
      <w:r>
        <w:rPr>
          <w:rFonts w:eastAsia="Times New Roman" w:cs="Times New Roman"/>
          <w:szCs w:val="24"/>
        </w:rPr>
        <w:t>Λυμπεράκη</w:t>
      </w:r>
      <w:proofErr w:type="spellEnd"/>
      <w:r>
        <w:rPr>
          <w:rFonts w:eastAsia="Times New Roman" w:cs="Times New Roman"/>
          <w:szCs w:val="24"/>
        </w:rPr>
        <w:t>.</w:t>
      </w:r>
    </w:p>
    <w:p w14:paraId="51120509"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Βαγιωνάκη</w:t>
      </w:r>
      <w:proofErr w:type="spellEnd"/>
      <w:r>
        <w:rPr>
          <w:rFonts w:eastAsia="Times New Roman" w:cs="Times New Roman"/>
          <w:szCs w:val="24"/>
        </w:rPr>
        <w:t xml:space="preserve"> </w:t>
      </w:r>
      <w:r>
        <w:rPr>
          <w:rFonts w:eastAsia="Times New Roman" w:cs="Times New Roman"/>
          <w:szCs w:val="24"/>
        </w:rPr>
        <w:t>έχει τον λόγο.</w:t>
      </w:r>
    </w:p>
    <w:p w14:paraId="5112050A"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 xml:space="preserve">Και εγώ ήθελα να συμφωνήσω, αλλά με κάλυψε η κ. </w:t>
      </w:r>
      <w:proofErr w:type="spellStart"/>
      <w:r>
        <w:rPr>
          <w:rFonts w:eastAsia="Times New Roman" w:cs="Times New Roman"/>
          <w:szCs w:val="24"/>
        </w:rPr>
        <w:t>Θεοπεφτάτου</w:t>
      </w:r>
      <w:proofErr w:type="spellEnd"/>
      <w:r>
        <w:rPr>
          <w:rFonts w:eastAsia="Times New Roman" w:cs="Times New Roman"/>
          <w:szCs w:val="24"/>
        </w:rPr>
        <w:t xml:space="preserve"> ότι οι Βουλευτές, αφού είναι ανοιχτή η Βουλή -και πρέπει να είναι ανοιχτή η Βουλή- έχουν το δικαίωμα, όπως σε όλες τις άλλες περιπτώσεις, να καταθέτουν </w:t>
      </w:r>
      <w:r>
        <w:rPr>
          <w:rFonts w:eastAsia="Times New Roman" w:cs="Times New Roman"/>
          <w:szCs w:val="24"/>
        </w:rPr>
        <w:t>προτάσεις και να έχουν και τροπολογίες. Και νομίζω ότι αυτό πρέπει να είναι αποδεκτό από τη μεριά και της Κυβέρνησης. Αυτό είναι δημοκρατικό καθήκον, κατά τη γνώμη μου.</w:t>
      </w:r>
    </w:p>
    <w:p w14:paraId="5112050B" w14:textId="77777777" w:rsidR="002E1E3E" w:rsidRDefault="00F7095F">
      <w:pPr>
        <w:tabs>
          <w:tab w:val="left" w:pos="3929"/>
        </w:tabs>
        <w:spacing w:line="600" w:lineRule="auto"/>
        <w:ind w:firstLine="720"/>
        <w:contextualSpacing/>
        <w:jc w:val="both"/>
        <w:rPr>
          <w:rFonts w:eastAsia="Times New Roman" w:cs="Times New Roman"/>
          <w:szCs w:val="24"/>
        </w:rPr>
      </w:pPr>
      <w:r w:rsidRPr="007616BA">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w:t>
      </w:r>
      <w:proofErr w:type="spellStart"/>
      <w:r>
        <w:rPr>
          <w:rFonts w:eastAsia="Times New Roman" w:cs="Times New Roman"/>
          <w:szCs w:val="24"/>
        </w:rPr>
        <w:t>Βαγιωνάκη</w:t>
      </w:r>
      <w:proofErr w:type="spellEnd"/>
      <w:r>
        <w:rPr>
          <w:rFonts w:eastAsia="Times New Roman" w:cs="Times New Roman"/>
          <w:szCs w:val="24"/>
        </w:rPr>
        <w:t>.</w:t>
      </w:r>
    </w:p>
    <w:p w14:paraId="5112050C"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szCs w:val="24"/>
        </w:rPr>
        <w:t xml:space="preserve">Να δούμε λίγο, κυρίες </w:t>
      </w:r>
      <w:r>
        <w:rPr>
          <w:rFonts w:eastAsia="Times New Roman" w:cs="Times New Roman"/>
          <w:szCs w:val="24"/>
        </w:rPr>
        <w:t>και κύριοι συνάδελφοι, πώς θα προχωρήσουμε. Προτείνω όσοι έχουν καταθέσει βουλευτικές τροπολογίες και θέλουν να τις υποστηρίξουν, να το κάνουν τώρα. Στο τέλος θα δοθεί ο λόγος στους Υπουργούς και τις Υπουργούς να απαντήσουν τι κάνουν δεκτό ή όχι, όπως έχου</w:t>
      </w:r>
      <w:r>
        <w:rPr>
          <w:rFonts w:eastAsia="Times New Roman" w:cs="Times New Roman"/>
          <w:szCs w:val="24"/>
        </w:rPr>
        <w:t>ν το δικαίωμα, και να ολοκληρώσουμε. Επομένως όσοι θέλετε, μπορείτε να πάρετε τον λόγο.</w:t>
      </w:r>
    </w:p>
    <w:p w14:paraId="5112050D"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Σιμορέλης</w:t>
      </w:r>
      <w:proofErr w:type="spellEnd"/>
      <w:r>
        <w:rPr>
          <w:rFonts w:eastAsia="Times New Roman" w:cs="Times New Roman"/>
          <w:szCs w:val="24"/>
        </w:rPr>
        <w:t xml:space="preserve"> έχει τον λόγο.</w:t>
      </w:r>
    </w:p>
    <w:p w14:paraId="5112050E"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Κύριε Πρόεδρε, συμφωνώ απόλυτα με αυτά που ειπώθηκαν πριν από λίγο, αλλά πολλοί από εμάς γνωρίζαμε από χθες ότι δεν θα γίνουν δεκτές οι βουλευτικές τροπολογίες. Τώρα γεννάται ένα θέμα εδώ. Εγώ δεν έχω κανένα ζήτημα οι Βουλευτές που είναι έτοιμοι να βάλουν</w:t>
      </w:r>
      <w:r>
        <w:rPr>
          <w:rFonts w:eastAsia="Times New Roman" w:cs="Times New Roman"/>
          <w:szCs w:val="24"/>
        </w:rPr>
        <w:t xml:space="preserve"> τις τροπολογίες, αλλά γεννάται και ένα άλλο θέμα, ότι από χθες γνωρίζαμε πως δεν θα γινόντουσαν δεκτές οι βουλευτικές τροπολογίες.</w:t>
      </w:r>
    </w:p>
    <w:p w14:paraId="5112050F" w14:textId="77777777" w:rsidR="002E1E3E" w:rsidRDefault="00F7095F">
      <w:pPr>
        <w:tabs>
          <w:tab w:val="left" w:pos="3929"/>
        </w:tabs>
        <w:spacing w:line="600" w:lineRule="auto"/>
        <w:ind w:firstLine="720"/>
        <w:contextualSpacing/>
        <w:jc w:val="both"/>
        <w:rPr>
          <w:rFonts w:eastAsia="Times New Roman" w:cs="Times New Roman"/>
          <w:szCs w:val="24"/>
        </w:rPr>
      </w:pPr>
      <w:r w:rsidRPr="007616BA">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Σιμορέλη</w:t>
      </w:r>
      <w:proofErr w:type="spellEnd"/>
      <w:r>
        <w:rPr>
          <w:rFonts w:eastAsia="Times New Roman" w:cs="Times New Roman"/>
          <w:szCs w:val="24"/>
        </w:rPr>
        <w:t>.</w:t>
      </w:r>
    </w:p>
    <w:p w14:paraId="51120510"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szCs w:val="24"/>
        </w:rPr>
        <w:t>Ο κ. Καματερός έχει τον λόγο.</w:t>
      </w:r>
    </w:p>
    <w:p w14:paraId="51120511"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Κύριε Πρόεδρε</w:t>
      </w:r>
      <w:r>
        <w:rPr>
          <w:rFonts w:eastAsia="Times New Roman" w:cs="Times New Roman"/>
          <w:szCs w:val="24"/>
        </w:rPr>
        <w:t>, έχουμε καταθέσει δύο τροπολογίες. Ας κρίνουν οι κύριοι Υπουργοί, δεν είναι φωτογραφικές, εξυπηρετούν το κοινωνικό σύνολο.</w:t>
      </w:r>
    </w:p>
    <w:p w14:paraId="51120512"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szCs w:val="24"/>
        </w:rPr>
        <w:t xml:space="preserve">Η μία αφορά στα μικρά </w:t>
      </w:r>
      <w:proofErr w:type="spellStart"/>
      <w:r>
        <w:rPr>
          <w:rFonts w:eastAsia="Times New Roman" w:cs="Times New Roman"/>
          <w:szCs w:val="24"/>
        </w:rPr>
        <w:t>υδατορέματα</w:t>
      </w:r>
      <w:proofErr w:type="spellEnd"/>
      <w:r>
        <w:rPr>
          <w:rFonts w:eastAsia="Times New Roman" w:cs="Times New Roman"/>
          <w:szCs w:val="24"/>
        </w:rPr>
        <w:t>, για τα οποία όταν βρίσκονται σε αρχαιολογικό χώρο -όπως προβλέπει ο νόμος που ψηφίστηκε το 2014- για τον καθορισμό των ορίων τους απαιτείται προεδρικό διάταγμα. Δηλαδή και για ένα χαντάκι είκοσι πόντων, αν υπάρχει πλησίον του οικοπέδου, θα πρέπει να βγει</w:t>
      </w:r>
      <w:r>
        <w:rPr>
          <w:rFonts w:eastAsia="Times New Roman" w:cs="Times New Roman"/>
          <w:szCs w:val="24"/>
        </w:rPr>
        <w:t xml:space="preserve"> </w:t>
      </w:r>
      <w:r>
        <w:rPr>
          <w:rFonts w:eastAsia="Times New Roman" w:cs="Times New Roman"/>
          <w:szCs w:val="24"/>
        </w:rPr>
        <w:lastRenderedPageBreak/>
        <w:t xml:space="preserve">προεδρικό διάταγμα για την οριοθέτησή του. Έχουμε, λοιπόν, μία πρόταση αυτά τα μικρά </w:t>
      </w:r>
      <w:proofErr w:type="spellStart"/>
      <w:r>
        <w:rPr>
          <w:rFonts w:eastAsia="Times New Roman" w:cs="Times New Roman"/>
          <w:szCs w:val="24"/>
        </w:rPr>
        <w:t>υδατορέματα</w:t>
      </w:r>
      <w:proofErr w:type="spellEnd"/>
      <w:r>
        <w:rPr>
          <w:rFonts w:eastAsia="Times New Roman" w:cs="Times New Roman"/>
          <w:szCs w:val="24"/>
        </w:rPr>
        <w:t xml:space="preserve"> να εξαιρούνται της έκδοσης προεδρικού διατάγματος. Κατά τα άλλα, να ακολουθείται όλη η διαδικασία που προβλέπεται από τη νομοθεσία.</w:t>
      </w:r>
    </w:p>
    <w:p w14:paraId="51120513" w14:textId="77777777" w:rsidR="002E1E3E" w:rsidRDefault="00F7095F">
      <w:pPr>
        <w:tabs>
          <w:tab w:val="left" w:pos="3929"/>
        </w:tabs>
        <w:spacing w:line="600" w:lineRule="auto"/>
        <w:ind w:firstLine="720"/>
        <w:contextualSpacing/>
        <w:jc w:val="both"/>
        <w:rPr>
          <w:rFonts w:eastAsia="Times New Roman" w:cs="Times New Roman"/>
          <w:szCs w:val="24"/>
        </w:rPr>
      </w:pPr>
      <w:r>
        <w:rPr>
          <w:rFonts w:eastAsia="Times New Roman" w:cs="Times New Roman"/>
          <w:szCs w:val="24"/>
        </w:rPr>
        <w:t>Η δεύτερη είναι για όλη τη</w:t>
      </w:r>
      <w:r>
        <w:rPr>
          <w:rFonts w:eastAsia="Times New Roman" w:cs="Times New Roman"/>
          <w:szCs w:val="24"/>
        </w:rPr>
        <w:t xml:space="preserve"> Δωδεκάνησο. Στη Δωδεκάνησο ισχύει Κτηματολόγιο, κάτι που έχουμε ξανασυζητήσει εδώ. Την είχαν δεχθεί οι Υπουργοί και είπαν ότι έπρεπε να την επεξεργαστούμε για να τη φέρουμε σε ένα νομοσχέδιο. Είναι επεξεργασμένη και λύνει το εξής πρόβλημα. Από ό,τι ξέρετε</w:t>
      </w:r>
      <w:r>
        <w:rPr>
          <w:rFonts w:eastAsia="Times New Roman" w:cs="Times New Roman"/>
          <w:szCs w:val="24"/>
        </w:rPr>
        <w:t xml:space="preserve">, στη Δωδεκάνησο, στα νησιά Ρόδο, Κω και σε τμήμα της Λέρου, λειτουργεί Κτηματολόγιο. Όμως, με έναν κτηματολογικό κανονισμό που έχουν βγάλει οι Ιταλοί καθορίζει μια </w:t>
      </w:r>
      <w:proofErr w:type="spellStart"/>
      <w:r>
        <w:rPr>
          <w:rFonts w:eastAsia="Times New Roman" w:cs="Times New Roman"/>
          <w:szCs w:val="24"/>
        </w:rPr>
        <w:t>δωδεκάμετρη</w:t>
      </w:r>
      <w:proofErr w:type="spellEnd"/>
      <w:r>
        <w:rPr>
          <w:rFonts w:eastAsia="Times New Roman" w:cs="Times New Roman"/>
          <w:szCs w:val="24"/>
        </w:rPr>
        <w:t xml:space="preserve"> λωρίδα για τον καθορισμό της γραμμής του αιγιαλού και της παραλίας και καλά κάν</w:t>
      </w:r>
      <w:r>
        <w:rPr>
          <w:rFonts w:eastAsia="Times New Roman" w:cs="Times New Roman"/>
          <w:szCs w:val="24"/>
        </w:rPr>
        <w:t>ει, γιατί προστατεύει ακόμα περισσότερο το περιβάλλον από τις άλλες περιοχές της χώρας.</w:t>
      </w:r>
    </w:p>
    <w:p w14:paraId="5112051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ευτυχείς που έχουμε αυτόν τον περιορισμό, αλλά μετά την ψήφιση του τελευταίου νομοσχεδίου, το οποίο </w:t>
      </w:r>
      <w:proofErr w:type="spellStart"/>
      <w:r>
        <w:rPr>
          <w:rFonts w:eastAsia="Times New Roman" w:cs="Times New Roman"/>
          <w:szCs w:val="24"/>
        </w:rPr>
        <w:t>αυστηροποιεί</w:t>
      </w:r>
      <w:proofErr w:type="spellEnd"/>
      <w:r>
        <w:rPr>
          <w:rFonts w:eastAsia="Times New Roman" w:cs="Times New Roman"/>
          <w:szCs w:val="24"/>
        </w:rPr>
        <w:t xml:space="preserve"> τους όρους στην παραλία -και καλά κάνει- χάνοντ</w:t>
      </w:r>
      <w:r>
        <w:rPr>
          <w:rFonts w:eastAsia="Times New Roman" w:cs="Times New Roman"/>
          <w:szCs w:val="24"/>
        </w:rPr>
        <w:t xml:space="preserve">αι ιδιοκτησίες νόμιμες, που είναι καταγεγραμμένες στο Κτηματολόγιο, </w:t>
      </w:r>
      <w:r>
        <w:rPr>
          <w:rFonts w:eastAsia="Times New Roman" w:cs="Times New Roman"/>
          <w:szCs w:val="24"/>
        </w:rPr>
        <w:lastRenderedPageBreak/>
        <w:t xml:space="preserve">που είναι και πριν από το 1948, δηλαδή πριν από την απελευθέρωση. </w:t>
      </w:r>
    </w:p>
    <w:p w14:paraId="5112051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θα σας πω ένα παράδειγμα. Υπάρχουν πέτρινα σπίτια, τα οποία βρίσκονται μέσα σ’ αυτήν τη </w:t>
      </w:r>
      <w:proofErr w:type="spellStart"/>
      <w:r>
        <w:rPr>
          <w:rFonts w:eastAsia="Times New Roman" w:cs="Times New Roman"/>
          <w:szCs w:val="24"/>
        </w:rPr>
        <w:t>δωδεκάμετρη</w:t>
      </w:r>
      <w:proofErr w:type="spellEnd"/>
      <w:r>
        <w:rPr>
          <w:rFonts w:eastAsia="Times New Roman" w:cs="Times New Roman"/>
          <w:szCs w:val="24"/>
        </w:rPr>
        <w:t xml:space="preserve"> λωρίδα,</w:t>
      </w:r>
      <w:r>
        <w:rPr>
          <w:rFonts w:eastAsia="Times New Roman" w:cs="Times New Roman"/>
          <w:szCs w:val="24"/>
        </w:rPr>
        <w:t xml:space="preserve"> που τώρα πια όχι μόνο βγαίνουν παράνομα, αλλά χάνουν και την ιδιοκτησία τους. Έχουμε τέτοια μοναστηριακά, αλλά έχουμε και ιδιοκτησίες. Αυτή η ρύθμιση που προτείνουμε εξαιρεί αυτά τα νόμιμα παλιά κτίσματα απ’ αυτήν εδώ την απαίτηση, από το να προστεθούν δώ</w:t>
      </w:r>
      <w:r>
        <w:rPr>
          <w:rFonts w:eastAsia="Times New Roman" w:cs="Times New Roman"/>
          <w:szCs w:val="24"/>
        </w:rPr>
        <w:t xml:space="preserve">δεκα μέτρα για τον καθορισμό της γραμμής αιγιαλού και παραλίας. </w:t>
      </w:r>
    </w:p>
    <w:p w14:paraId="5112051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Εάν αυτά οι συνάδελφοι, που φωνάζουν εδώ, τα κρίνουν φωτογραφικά, τότε τι να πω; Αυτά είναι επεξεργασμένα εδώ και μήνες. </w:t>
      </w:r>
    </w:p>
    <w:p w14:paraId="5112051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1120518"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w:t>
      </w:r>
    </w:p>
    <w:p w14:paraId="51120519"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Βαγ</w:t>
      </w:r>
      <w:r>
        <w:rPr>
          <w:rFonts w:eastAsia="Times New Roman" w:cs="Times New Roman"/>
          <w:szCs w:val="24"/>
        </w:rPr>
        <w:t>ιωνάκη</w:t>
      </w:r>
      <w:proofErr w:type="spellEnd"/>
      <w:r>
        <w:rPr>
          <w:rFonts w:eastAsia="Times New Roman" w:cs="Times New Roman"/>
          <w:szCs w:val="24"/>
        </w:rPr>
        <w:t xml:space="preserve"> θα μιλήσει τώρα επί της τροπολογίας και στη συνέχεια θα πάρουν τον λόγο ο κ. </w:t>
      </w:r>
      <w:proofErr w:type="spellStart"/>
      <w:r>
        <w:rPr>
          <w:rFonts w:eastAsia="Times New Roman" w:cs="Times New Roman"/>
          <w:szCs w:val="24"/>
        </w:rPr>
        <w:t>Μπαλαούρας</w:t>
      </w:r>
      <w:proofErr w:type="spellEnd"/>
      <w:r>
        <w:rPr>
          <w:rFonts w:eastAsia="Times New Roman" w:cs="Times New Roman"/>
          <w:szCs w:val="24"/>
        </w:rPr>
        <w:t xml:space="preserve"> και η κ. </w:t>
      </w:r>
      <w:proofErr w:type="spellStart"/>
      <w:r>
        <w:rPr>
          <w:rFonts w:eastAsia="Times New Roman" w:cs="Times New Roman"/>
          <w:szCs w:val="24"/>
        </w:rPr>
        <w:t>Ιγγλέζη</w:t>
      </w:r>
      <w:proofErr w:type="spellEnd"/>
      <w:r>
        <w:rPr>
          <w:rFonts w:eastAsia="Times New Roman" w:cs="Times New Roman"/>
          <w:szCs w:val="24"/>
        </w:rPr>
        <w:t>.</w:t>
      </w:r>
    </w:p>
    <w:p w14:paraId="5112051A"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Βαγιωνάκη</w:t>
      </w:r>
      <w:proofErr w:type="spellEnd"/>
      <w:r>
        <w:rPr>
          <w:rFonts w:eastAsia="Times New Roman" w:cs="Times New Roman"/>
          <w:szCs w:val="24"/>
        </w:rPr>
        <w:t>, έχετε τον λόγο.</w:t>
      </w:r>
    </w:p>
    <w:p w14:paraId="5112051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Κυρίες και κύριοι συνάδελφοι, η συγκεκριμένη τροπολογία, την οποία προτείνουμε, δ</w:t>
      </w:r>
      <w:r>
        <w:rPr>
          <w:rFonts w:eastAsia="Times New Roman" w:cs="Times New Roman"/>
          <w:szCs w:val="24"/>
        </w:rPr>
        <w:t>εν είναι ούτε πελατειακή ούτε προεκλογική, αλλά αναφέρεται σ’ ένα αίτημα που έχει το σύνολο των Οργανισμών Τοπικής Αυτοδιοίκησης των Χανίων. Αναφέρεται στη Διαδημοτική Επιχείρηση ΔΕΔΙΣΑ, η οποία λειτουργεί με μια προγραμματική σύμβαση και στην ουσία θέλουμ</w:t>
      </w:r>
      <w:r>
        <w:rPr>
          <w:rFonts w:eastAsia="Times New Roman" w:cs="Times New Roman"/>
          <w:szCs w:val="24"/>
        </w:rPr>
        <w:t>ε να γίνει μια διασαφήνιση επί του ν.4555/2018, που αφορά τους Φ</w:t>
      </w:r>
      <w:r>
        <w:rPr>
          <w:rFonts w:eastAsia="Times New Roman" w:cs="Times New Roman"/>
          <w:szCs w:val="24"/>
          <w:lang w:val="en-US"/>
        </w:rPr>
        <w:t>O</w:t>
      </w:r>
      <w:r>
        <w:rPr>
          <w:rFonts w:eastAsia="Times New Roman" w:cs="Times New Roman"/>
          <w:szCs w:val="24"/>
        </w:rPr>
        <w:t xml:space="preserve">ΔΣΑ. </w:t>
      </w:r>
    </w:p>
    <w:p w14:paraId="5112051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Με βάση τον συγκεκριμένο νόμο, επειδή αυτή η επιχείρηση είναι διαδημοτική, το ίδιο το Ελεγκτικό Συνέδριο δεχόταν ότι στις συναλλαγές ανάμεσα στη ΔΕΔΙΣΑ και στους δήμους δεν θα υπάρχει Φ</w:t>
      </w:r>
      <w:r>
        <w:rPr>
          <w:rFonts w:eastAsia="Times New Roman" w:cs="Times New Roman"/>
          <w:szCs w:val="24"/>
        </w:rPr>
        <w:t xml:space="preserve">ΠΑ. Γι’ αυτό και στο παρελθόν, όταν πήγε ένας δήμος να πληρώσει, το Ελεγκτικό Συνέδριο του είπε να πάρει πίσω τα χρήματα. </w:t>
      </w:r>
    </w:p>
    <w:p w14:paraId="5112051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Τώρα, λοιπόν, η ΔΟΥ, εν </w:t>
      </w:r>
      <w:proofErr w:type="spellStart"/>
      <w:r>
        <w:rPr>
          <w:rFonts w:eastAsia="Times New Roman" w:cs="Times New Roman"/>
          <w:szCs w:val="24"/>
        </w:rPr>
        <w:t>ονόματι</w:t>
      </w:r>
      <w:proofErr w:type="spellEnd"/>
      <w:r>
        <w:rPr>
          <w:rFonts w:eastAsia="Times New Roman" w:cs="Times New Roman"/>
          <w:szCs w:val="24"/>
        </w:rPr>
        <w:t xml:space="preserve"> του ότι είναι ανώνυμη εταιρεία η συγκεκριμένη διαδημοτική επιχείρηση, ζητά να μπει ΦΠΑ, πράγμα που θα</w:t>
      </w:r>
      <w:r>
        <w:rPr>
          <w:rFonts w:eastAsia="Times New Roman" w:cs="Times New Roman"/>
          <w:szCs w:val="24"/>
        </w:rPr>
        <w:t xml:space="preserve"> οδηγήσει σε οικονομικό στραγγαλισμό της </w:t>
      </w:r>
      <w:r>
        <w:rPr>
          <w:rFonts w:eastAsia="Times New Roman" w:cs="Times New Roman"/>
          <w:szCs w:val="24"/>
        </w:rPr>
        <w:lastRenderedPageBreak/>
        <w:t>συγκεκριμένης επιχείρησης. Γι’ αυτόν τον λόγο ζητάμε να προστεθεί στον ν.4555/2018 πρόταση που να διασαφηνίζει το συγκεκριμένο καθεστώς και λέμε ότι οι προγραμματικές συμβάσεις που συνάπτουν οι Φ</w:t>
      </w:r>
      <w:r>
        <w:rPr>
          <w:rFonts w:eastAsia="Times New Roman" w:cs="Times New Roman"/>
          <w:szCs w:val="24"/>
          <w:lang w:val="en-US"/>
        </w:rPr>
        <w:t>O</w:t>
      </w:r>
      <w:r>
        <w:rPr>
          <w:rFonts w:eastAsia="Times New Roman" w:cs="Times New Roman"/>
          <w:szCs w:val="24"/>
        </w:rPr>
        <w:t>ΔΣΑ με δήμο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μέλος</w:t>
      </w:r>
      <w:r>
        <w:rPr>
          <w:rFonts w:eastAsia="Times New Roman" w:cs="Times New Roman"/>
          <w:szCs w:val="24"/>
        </w:rPr>
        <w:t xml:space="preserve"> τους ή την περιφέρεια, στην οποία ανήκουν, να μην υπόκεινται σε ΦΠΑ. Μάλιστα, ζητάμε η διάταξη του παραπάνω εδαφίου να εφαρμόζεται για προγραμματικές συμβάσεις που έχουν συναφθεί από τις 19</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2018, διότι η ΔΟΥ απ’ αυτό το χρονικό διάστημα ζητά τα συγκεκρι</w:t>
      </w:r>
      <w:r>
        <w:rPr>
          <w:rFonts w:eastAsia="Times New Roman" w:cs="Times New Roman"/>
          <w:szCs w:val="24"/>
        </w:rPr>
        <w:t xml:space="preserve">μένα χρήματα. </w:t>
      </w:r>
    </w:p>
    <w:p w14:paraId="5112051E"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112051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w:t>
      </w:r>
      <w:proofErr w:type="spellStart"/>
      <w:r>
        <w:rPr>
          <w:rFonts w:eastAsia="Times New Roman" w:cs="Times New Roman"/>
          <w:szCs w:val="24"/>
        </w:rPr>
        <w:t>Βαγιωνάκη</w:t>
      </w:r>
      <w:proofErr w:type="spellEnd"/>
      <w:r>
        <w:rPr>
          <w:rFonts w:eastAsia="Times New Roman" w:cs="Times New Roman"/>
          <w:szCs w:val="24"/>
        </w:rPr>
        <w:t>.</w:t>
      </w:r>
    </w:p>
    <w:p w14:paraId="51120520"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Πριν προχωρήσουμε, θέλω να κάνω μια ανακοίνωση προς το Σώμα.</w:t>
      </w:r>
    </w:p>
    <w:p w14:paraId="51120521" w14:textId="77777777" w:rsidR="002E1E3E" w:rsidRDefault="00F7095F">
      <w:pPr>
        <w:spacing w:line="600" w:lineRule="auto"/>
        <w:ind w:firstLine="720"/>
        <w:contextualSpacing/>
        <w:jc w:val="both"/>
        <w:rPr>
          <w:rFonts w:eastAsia="Times New Roman"/>
          <w:szCs w:val="24"/>
        </w:rPr>
      </w:pPr>
      <w:r>
        <w:rPr>
          <w:rFonts w:eastAsia="Times New Roman" w:cs="Times New Roman"/>
          <w:szCs w:val="24"/>
        </w:rPr>
        <w:t>Η Υπουργός Πολιτισμού και Αθλητισμού, ο Αντιπρόεδρος της Κυβέρνησης και Υπουργός Οικονομίας και Ανάπτυξ</w:t>
      </w:r>
      <w:r>
        <w:rPr>
          <w:rFonts w:eastAsia="Times New Roman" w:cs="Times New Roman"/>
          <w:szCs w:val="24"/>
        </w:rPr>
        <w:t>ης, οι Υπουργοί Παιδείας, Έρευνας και Θρησκευμάτων, Οικονομικών, ο Αναπληρωτής Υπουργός Οικονομικών, καθώς και ο Υφυπουρ</w:t>
      </w:r>
      <w:r>
        <w:rPr>
          <w:rFonts w:eastAsia="Times New Roman" w:cs="Times New Roman"/>
          <w:szCs w:val="24"/>
        </w:rPr>
        <w:lastRenderedPageBreak/>
        <w:t>γός Οικονομίας και Ανάπτυξης κατέθεσαν σήμερα 5</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2019 σχέδιο νόμου: «</w:t>
      </w:r>
      <w:r w:rsidRPr="00E234CA">
        <w:rPr>
          <w:rFonts w:eastAsia="Times New Roman"/>
          <w:szCs w:val="24"/>
        </w:rPr>
        <w:t xml:space="preserve">Ενσωμάτωση της Οδηγίας (ΕΕ) 2017/1564 του Ευρωπαϊκού Κοινοβουλίου </w:t>
      </w:r>
      <w:r w:rsidRPr="00E234CA">
        <w:rPr>
          <w:rFonts w:eastAsia="Times New Roman"/>
          <w:szCs w:val="24"/>
        </w:rPr>
        <w:t>και του Συμβουλίου της 13ης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w:t>
      </w:r>
      <w:r w:rsidRPr="00E234CA">
        <w:rPr>
          <w:rFonts w:eastAsia="Times New Roman"/>
          <w:szCs w:val="24"/>
        </w:rPr>
        <w:t>λυώπων και των ατόμων με άλλα προβλήματα ανάγνωσης εντύπων και για την τροποποίηση της Οδηγίας 2001/29/ΕΚ για την εναρμόνιση ορισμένων πτυχών του δικαιώματος του δημιουργού και συγγενικών δικαιωμάτω</w:t>
      </w:r>
      <w:r>
        <w:rPr>
          <w:rFonts w:eastAsia="Times New Roman"/>
          <w:szCs w:val="24"/>
        </w:rPr>
        <w:t>ν στην κοινωνία της πληροφορίας».</w:t>
      </w:r>
    </w:p>
    <w:p w14:paraId="51120522" w14:textId="77777777" w:rsidR="002E1E3E" w:rsidRDefault="00F7095F">
      <w:pPr>
        <w:spacing w:line="600" w:lineRule="auto"/>
        <w:ind w:firstLine="720"/>
        <w:contextualSpacing/>
        <w:jc w:val="both"/>
        <w:rPr>
          <w:rFonts w:eastAsia="Times New Roman"/>
          <w:szCs w:val="24"/>
        </w:rPr>
      </w:pPr>
      <w:r>
        <w:rPr>
          <w:rFonts w:eastAsia="Times New Roman"/>
          <w:szCs w:val="24"/>
        </w:rPr>
        <w:t xml:space="preserve">Παραπέμπεται στην αρμόδια Διαρκή Επιτροπή. </w:t>
      </w:r>
    </w:p>
    <w:p w14:paraId="51120523" w14:textId="77777777" w:rsidR="002E1E3E" w:rsidRDefault="00F7095F">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Μπαλαούρας</w:t>
      </w:r>
      <w:proofErr w:type="spellEnd"/>
      <w:r>
        <w:rPr>
          <w:rFonts w:eastAsia="Times New Roman"/>
          <w:szCs w:val="24"/>
        </w:rPr>
        <w:t xml:space="preserve"> έχει τον λόγο. </w:t>
      </w:r>
    </w:p>
    <w:p w14:paraId="51120524" w14:textId="77777777" w:rsidR="002E1E3E" w:rsidRDefault="00F7095F">
      <w:pPr>
        <w:spacing w:line="600" w:lineRule="auto"/>
        <w:ind w:firstLine="720"/>
        <w:contextualSpacing/>
        <w:jc w:val="both"/>
        <w:rPr>
          <w:rFonts w:eastAsia="Times New Roman" w:cs="Times New Roman"/>
          <w:szCs w:val="24"/>
        </w:rPr>
      </w:pPr>
      <w:r>
        <w:rPr>
          <w:rFonts w:eastAsia="Times New Roman"/>
          <w:b/>
          <w:szCs w:val="24"/>
        </w:rPr>
        <w:t xml:space="preserve">ΓΕΡΑΣΙΜΟΣ (ΜΑΚΗΣ) ΜΠΑΛΑΟΥΡΑΣ: </w:t>
      </w:r>
      <w:r>
        <w:rPr>
          <w:rFonts w:eastAsia="Times New Roman"/>
          <w:szCs w:val="24"/>
        </w:rPr>
        <w:t>Κύριε Πρόεδρε, όπως και εσείς πολύ καλά ξέρετε, οι Βουλευτές του ΣΥΡΙΖΑ έχουμε μια διαδικασία, όπου τις τροπολογίες που έχουμε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μας να υποβάλο</w:t>
      </w:r>
      <w:r>
        <w:rPr>
          <w:rFonts w:eastAsia="Times New Roman"/>
          <w:szCs w:val="24"/>
        </w:rPr>
        <w:t xml:space="preserve">υμε τις πάμε στα θεσμικά μας όργανα. Πέραν του αρμοδίου Υπουργού, έχουμε και την κοινοβουλευτική διαδικασία. </w:t>
      </w:r>
    </w:p>
    <w:p w14:paraId="51120525" w14:textId="77777777" w:rsidR="002E1E3E" w:rsidRDefault="00F7095F">
      <w:pPr>
        <w:tabs>
          <w:tab w:val="left" w:pos="6168"/>
        </w:tabs>
        <w:spacing w:line="600" w:lineRule="auto"/>
        <w:ind w:firstLine="720"/>
        <w:contextualSpacing/>
        <w:jc w:val="both"/>
        <w:rPr>
          <w:rFonts w:eastAsia="Times New Roman" w:cs="Times New Roman"/>
          <w:szCs w:val="24"/>
        </w:rPr>
      </w:pPr>
      <w:r w:rsidRPr="00D335AE">
        <w:rPr>
          <w:rFonts w:eastAsia="Times New Roman" w:cs="Times New Roman"/>
          <w:szCs w:val="24"/>
        </w:rPr>
        <w:lastRenderedPageBreak/>
        <w:t>Σήμερα</w:t>
      </w:r>
      <w:r w:rsidRPr="00D56D75">
        <w:rPr>
          <w:rFonts w:eastAsia="Times New Roman" w:cs="Times New Roman"/>
          <w:szCs w:val="24"/>
        </w:rPr>
        <w:t>,</w:t>
      </w:r>
      <w:r w:rsidRPr="00D335AE">
        <w:rPr>
          <w:rFonts w:eastAsia="Times New Roman" w:cs="Times New Roman"/>
          <w:szCs w:val="24"/>
        </w:rPr>
        <w:t xml:space="preserve"> λοιπόν</w:t>
      </w:r>
      <w:r w:rsidRPr="00D56D75">
        <w:rPr>
          <w:rFonts w:eastAsia="Times New Roman" w:cs="Times New Roman"/>
          <w:szCs w:val="24"/>
        </w:rPr>
        <w:t>,</w:t>
      </w:r>
      <w:r w:rsidRPr="00D335AE">
        <w:rPr>
          <w:rFonts w:eastAsia="Times New Roman" w:cs="Times New Roman"/>
          <w:szCs w:val="24"/>
        </w:rPr>
        <w:t xml:space="preserve"> </w:t>
      </w:r>
      <w:r>
        <w:rPr>
          <w:rFonts w:eastAsia="Times New Roman" w:cs="Times New Roman"/>
          <w:szCs w:val="24"/>
        </w:rPr>
        <w:t>εξεπλάγησαν ό</w:t>
      </w:r>
      <w:r w:rsidRPr="00D335AE">
        <w:rPr>
          <w:rFonts w:eastAsia="Times New Roman" w:cs="Times New Roman"/>
          <w:szCs w:val="24"/>
        </w:rPr>
        <w:t xml:space="preserve">λοι </w:t>
      </w:r>
      <w:r>
        <w:rPr>
          <w:rFonts w:eastAsia="Times New Roman" w:cs="Times New Roman"/>
          <w:szCs w:val="24"/>
        </w:rPr>
        <w:t>-</w:t>
      </w:r>
      <w:r w:rsidRPr="00D335AE">
        <w:rPr>
          <w:rFonts w:eastAsia="Times New Roman" w:cs="Times New Roman"/>
          <w:szCs w:val="24"/>
        </w:rPr>
        <w:t xml:space="preserve">και </w:t>
      </w:r>
      <w:r>
        <w:rPr>
          <w:rFonts w:eastAsia="Times New Roman" w:cs="Times New Roman"/>
          <w:szCs w:val="24"/>
        </w:rPr>
        <w:t xml:space="preserve">το ακούσατε, κύριε </w:t>
      </w:r>
      <w:proofErr w:type="spellStart"/>
      <w:r>
        <w:rPr>
          <w:rFonts w:eastAsia="Times New Roman" w:cs="Times New Roman"/>
          <w:szCs w:val="24"/>
        </w:rPr>
        <w:t>Φάμελλε</w:t>
      </w:r>
      <w:proofErr w:type="spellEnd"/>
      <w:r>
        <w:rPr>
          <w:rFonts w:eastAsia="Times New Roman" w:cs="Times New Roman"/>
          <w:szCs w:val="24"/>
        </w:rPr>
        <w:t xml:space="preserve">- γιατί έχετε μία θέση, η οποία ανατρέπει τη δική μας κοινοβουλευτική </w:t>
      </w:r>
      <w:r w:rsidRPr="00D335AE">
        <w:rPr>
          <w:rFonts w:eastAsia="Times New Roman" w:cs="Times New Roman"/>
          <w:szCs w:val="24"/>
        </w:rPr>
        <w:t>διαδικασία</w:t>
      </w:r>
      <w:r>
        <w:rPr>
          <w:rFonts w:eastAsia="Times New Roman" w:cs="Times New Roman"/>
          <w:szCs w:val="24"/>
        </w:rPr>
        <w:t>.</w:t>
      </w:r>
      <w:r w:rsidRPr="00D335AE">
        <w:rPr>
          <w:rFonts w:eastAsia="Times New Roman" w:cs="Times New Roman"/>
          <w:szCs w:val="24"/>
        </w:rPr>
        <w:t xml:space="preserve"> </w:t>
      </w:r>
      <w:r w:rsidRPr="00D335AE">
        <w:rPr>
          <w:rFonts w:eastAsia="Times New Roman" w:cs="Times New Roman"/>
          <w:szCs w:val="24"/>
        </w:rPr>
        <w:t>Πολλοί συνάδελφοί μας μίλησαν για αυτό</w:t>
      </w:r>
      <w:r>
        <w:rPr>
          <w:rFonts w:eastAsia="Times New Roman" w:cs="Times New Roman"/>
          <w:szCs w:val="24"/>
        </w:rPr>
        <w:t>.</w:t>
      </w:r>
      <w:r w:rsidRPr="00D335AE">
        <w:rPr>
          <w:rFonts w:eastAsia="Times New Roman" w:cs="Times New Roman"/>
          <w:szCs w:val="24"/>
        </w:rPr>
        <w:t xml:space="preserve"> Δεν θεωρείται </w:t>
      </w:r>
      <w:r>
        <w:rPr>
          <w:rFonts w:eastAsia="Times New Roman" w:cs="Times New Roman"/>
          <w:szCs w:val="24"/>
        </w:rPr>
        <w:t xml:space="preserve">σώφρον </w:t>
      </w:r>
      <w:r w:rsidRPr="00D335AE">
        <w:rPr>
          <w:rFonts w:eastAsia="Times New Roman" w:cs="Times New Roman"/>
          <w:szCs w:val="24"/>
        </w:rPr>
        <w:t>αυτό που έγινε προηγουμένως</w:t>
      </w:r>
      <w:r>
        <w:rPr>
          <w:rFonts w:eastAsia="Times New Roman" w:cs="Times New Roman"/>
          <w:szCs w:val="24"/>
        </w:rPr>
        <w:t>.</w:t>
      </w:r>
      <w:r w:rsidRPr="00D335AE">
        <w:rPr>
          <w:rFonts w:eastAsia="Times New Roman" w:cs="Times New Roman"/>
          <w:szCs w:val="24"/>
        </w:rPr>
        <w:t xml:space="preserve"> </w:t>
      </w:r>
      <w:r>
        <w:rPr>
          <w:rFonts w:eastAsia="Times New Roman" w:cs="Times New Roman"/>
          <w:szCs w:val="24"/>
        </w:rPr>
        <w:t>Ακόμη</w:t>
      </w:r>
      <w:r w:rsidRPr="00D335AE">
        <w:rPr>
          <w:rFonts w:eastAsia="Times New Roman" w:cs="Times New Roman"/>
          <w:szCs w:val="24"/>
        </w:rPr>
        <w:t xml:space="preserve"> και ο Υφυπουργός Περιβάλλοντος τόνισε </w:t>
      </w:r>
      <w:r>
        <w:rPr>
          <w:rFonts w:eastAsia="Times New Roman" w:cs="Times New Roman"/>
          <w:szCs w:val="24"/>
        </w:rPr>
        <w:t xml:space="preserve">μερικές </w:t>
      </w:r>
      <w:r w:rsidRPr="00D335AE">
        <w:rPr>
          <w:rFonts w:eastAsia="Times New Roman" w:cs="Times New Roman"/>
          <w:szCs w:val="24"/>
        </w:rPr>
        <w:t>αναγκαιότητες</w:t>
      </w:r>
      <w:r>
        <w:rPr>
          <w:rFonts w:eastAsia="Times New Roman" w:cs="Times New Roman"/>
          <w:szCs w:val="24"/>
        </w:rPr>
        <w:t>.</w:t>
      </w:r>
    </w:p>
    <w:p w14:paraId="51120526" w14:textId="77777777" w:rsidR="002E1E3E" w:rsidRDefault="00F7095F">
      <w:pPr>
        <w:tabs>
          <w:tab w:val="left" w:pos="6168"/>
        </w:tabs>
        <w:spacing w:line="600" w:lineRule="auto"/>
        <w:ind w:firstLine="720"/>
        <w:contextualSpacing/>
        <w:jc w:val="both"/>
        <w:rPr>
          <w:rFonts w:eastAsia="Times New Roman" w:cs="Times New Roman"/>
          <w:szCs w:val="24"/>
        </w:rPr>
      </w:pPr>
      <w:r w:rsidRPr="00D335AE">
        <w:rPr>
          <w:rFonts w:eastAsia="Times New Roman" w:cs="Times New Roman"/>
          <w:szCs w:val="24"/>
        </w:rPr>
        <w:t>Θέλω να πω</w:t>
      </w:r>
      <w:r>
        <w:rPr>
          <w:rFonts w:eastAsia="Times New Roman" w:cs="Times New Roman"/>
          <w:szCs w:val="24"/>
        </w:rPr>
        <w:t>,</w:t>
      </w:r>
      <w:r w:rsidRPr="00D335AE">
        <w:rPr>
          <w:rFonts w:eastAsia="Times New Roman" w:cs="Times New Roman"/>
          <w:szCs w:val="24"/>
        </w:rPr>
        <w:t xml:space="preserve"> λοιπόν</w:t>
      </w:r>
      <w:r>
        <w:rPr>
          <w:rFonts w:eastAsia="Times New Roman" w:cs="Times New Roman"/>
          <w:szCs w:val="24"/>
        </w:rPr>
        <w:t xml:space="preserve">, ότι υπάρχουν αναγκαιότητες, </w:t>
      </w:r>
      <w:r w:rsidRPr="00D335AE">
        <w:rPr>
          <w:rFonts w:eastAsia="Times New Roman" w:cs="Times New Roman"/>
          <w:szCs w:val="24"/>
        </w:rPr>
        <w:t xml:space="preserve">τις οποίες </w:t>
      </w:r>
      <w:r>
        <w:rPr>
          <w:rFonts w:eastAsia="Times New Roman" w:cs="Times New Roman"/>
          <w:szCs w:val="24"/>
        </w:rPr>
        <w:t>έχουμε εντοπίσει. Αυτή είναι η δουλειά τ</w:t>
      </w:r>
      <w:r>
        <w:rPr>
          <w:rFonts w:eastAsia="Times New Roman" w:cs="Times New Roman"/>
          <w:szCs w:val="24"/>
        </w:rPr>
        <w:t xml:space="preserve">ων Βουλευτών, κύριε </w:t>
      </w:r>
      <w:proofErr w:type="spellStart"/>
      <w:r>
        <w:rPr>
          <w:rFonts w:eastAsia="Times New Roman" w:cs="Times New Roman"/>
          <w:szCs w:val="24"/>
        </w:rPr>
        <w:t>Φάμελλε</w:t>
      </w:r>
      <w:proofErr w:type="spellEnd"/>
      <w:r>
        <w:rPr>
          <w:rFonts w:eastAsia="Times New Roman" w:cs="Times New Roman"/>
          <w:szCs w:val="24"/>
        </w:rPr>
        <w:t xml:space="preserve">. Ήσασταν και είστε </w:t>
      </w:r>
      <w:r w:rsidRPr="00D335AE">
        <w:rPr>
          <w:rFonts w:eastAsia="Times New Roman" w:cs="Times New Roman"/>
          <w:szCs w:val="24"/>
        </w:rPr>
        <w:t>Βουλευτής</w:t>
      </w:r>
      <w:r>
        <w:rPr>
          <w:rFonts w:eastAsia="Times New Roman" w:cs="Times New Roman"/>
          <w:szCs w:val="24"/>
        </w:rPr>
        <w:t>. Οι Βουλευτές εντοπίζουν</w:t>
      </w:r>
      <w:r w:rsidRPr="00D335AE">
        <w:rPr>
          <w:rFonts w:eastAsia="Times New Roman" w:cs="Times New Roman"/>
          <w:szCs w:val="24"/>
        </w:rPr>
        <w:t xml:space="preserve"> τα προβλήματα που υπάρχουν στην κοινωνία</w:t>
      </w:r>
      <w:r>
        <w:rPr>
          <w:rFonts w:eastAsia="Times New Roman" w:cs="Times New Roman"/>
          <w:szCs w:val="24"/>
        </w:rPr>
        <w:t>.</w:t>
      </w:r>
      <w:r w:rsidRPr="00D335AE">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λοιπόν, που θα γίνουν εκτάκτως οι εκλογές, τα προβλήματα υπάρχουν. Δεν σβήνονται, αλλά μεγεθύνονται. Σας μίλησαν γι’ αυτά </w:t>
      </w:r>
      <w:r>
        <w:rPr>
          <w:rFonts w:eastAsia="Times New Roman" w:cs="Times New Roman"/>
          <w:szCs w:val="24"/>
        </w:rPr>
        <w:t xml:space="preserve">διάφοροι. </w:t>
      </w:r>
    </w:p>
    <w:p w14:paraId="51120527" w14:textId="77777777" w:rsidR="002E1E3E" w:rsidRDefault="00F7095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Εγώ θα σας πω δύο </w:t>
      </w:r>
      <w:r w:rsidRPr="00D335AE">
        <w:rPr>
          <w:rFonts w:eastAsia="Times New Roman" w:cs="Times New Roman"/>
          <w:szCs w:val="24"/>
        </w:rPr>
        <w:t>παραδείγματα</w:t>
      </w:r>
      <w:r>
        <w:rPr>
          <w:rFonts w:eastAsia="Times New Roman" w:cs="Times New Roman"/>
          <w:szCs w:val="24"/>
        </w:rPr>
        <w:t>:</w:t>
      </w:r>
      <w:r w:rsidRPr="00D335AE">
        <w:rPr>
          <w:rFonts w:eastAsia="Times New Roman" w:cs="Times New Roman"/>
          <w:szCs w:val="24"/>
        </w:rPr>
        <w:t xml:space="preserve"> Το ένα </w:t>
      </w:r>
      <w:r>
        <w:rPr>
          <w:rFonts w:eastAsia="Times New Roman" w:cs="Times New Roman"/>
          <w:szCs w:val="24"/>
        </w:rPr>
        <w:t>έχει τίτλο: «</w:t>
      </w:r>
      <w:r w:rsidRPr="00D335AE">
        <w:rPr>
          <w:rFonts w:eastAsia="Times New Roman" w:cs="Times New Roman"/>
          <w:szCs w:val="24"/>
        </w:rPr>
        <w:t>Κάλυψη λειτουργικών αναγκών</w:t>
      </w:r>
      <w:r>
        <w:rPr>
          <w:rFonts w:eastAsia="Times New Roman" w:cs="Times New Roman"/>
          <w:szCs w:val="24"/>
        </w:rPr>
        <w:t>».</w:t>
      </w:r>
      <w:r w:rsidRPr="00D335AE">
        <w:rPr>
          <w:rFonts w:eastAsia="Times New Roman" w:cs="Times New Roman"/>
          <w:szCs w:val="24"/>
        </w:rPr>
        <w:t xml:space="preserve"> Το Κέντρο Εκπαιδευτικής </w:t>
      </w:r>
      <w:r>
        <w:rPr>
          <w:rFonts w:eastAsia="Times New Roman" w:cs="Times New Roman"/>
          <w:szCs w:val="24"/>
        </w:rPr>
        <w:t>Συμβουλευτικής Υποστήριξης, το ΚΕΣΥ λέει πολύ απλά –τα λέω πολύ συνοπτικά- ότι</w:t>
      </w:r>
      <w:r w:rsidRPr="00D335AE">
        <w:rPr>
          <w:rFonts w:eastAsia="Times New Roman" w:cs="Times New Roman"/>
          <w:szCs w:val="24"/>
        </w:rPr>
        <w:t xml:space="preserve"> οι άνθρωποι αυτοί θα </w:t>
      </w:r>
      <w:r>
        <w:rPr>
          <w:rFonts w:eastAsia="Times New Roman" w:cs="Times New Roman"/>
          <w:szCs w:val="24"/>
        </w:rPr>
        <w:t xml:space="preserve">βοηθούν, θα ασκούν </w:t>
      </w:r>
      <w:r w:rsidRPr="00D335AE">
        <w:rPr>
          <w:rFonts w:eastAsia="Times New Roman" w:cs="Times New Roman"/>
          <w:szCs w:val="24"/>
        </w:rPr>
        <w:t xml:space="preserve">παράλληλα καθήκοντα </w:t>
      </w:r>
      <w:r w:rsidRPr="00D335AE">
        <w:rPr>
          <w:rFonts w:eastAsia="Times New Roman" w:cs="Times New Roman"/>
          <w:szCs w:val="24"/>
        </w:rPr>
        <w:t>σε αναπήρους</w:t>
      </w:r>
      <w:r>
        <w:rPr>
          <w:rFonts w:eastAsia="Times New Roman" w:cs="Times New Roman"/>
          <w:szCs w:val="24"/>
        </w:rPr>
        <w:t xml:space="preserve">. Δηλαδή πάμε σε ένα σχολείο και λειτουργούμε το σχολείο με τις δυνατότητες που έχει </w:t>
      </w:r>
      <w:r>
        <w:rPr>
          <w:rFonts w:eastAsia="Times New Roman" w:cs="Times New Roman"/>
          <w:szCs w:val="24"/>
        </w:rPr>
        <w:lastRenderedPageBreak/>
        <w:t>ο κάθε καθηγητής και δάσκαλος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Παράλληλα, όμως, ένα παιδί έχει προβλήματα. Αυτό το παιδί το παίρνουμε και το βοηθάμε στη ζωή του. Γιατί είναι παράλογο, λοιπόν, και να μη το δεχθείτε; Είναι τελείως παράλογη η θέση την οποία μεταφέρατε εσείς. </w:t>
      </w:r>
    </w:p>
    <w:p w14:paraId="51120528" w14:textId="77777777" w:rsidR="002E1E3E" w:rsidRDefault="00F7095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Μια δεύτερη τροπολογία αφορά το εξής: Υπάρχ</w:t>
      </w:r>
      <w:r>
        <w:rPr>
          <w:rFonts w:eastAsia="Times New Roman" w:cs="Times New Roman"/>
          <w:szCs w:val="24"/>
        </w:rPr>
        <w:t>ουν εργαζόμενοι, οι οποίοι ήταν στα έμμισθα υποθηκοφυλακεία της χώρας και παρείχαν υπηρεσίες ως υποθηκοφύλακες. Όταν, όμως, τελείωσαν οι παχιές αγελάδες παράτησαν τα υποθηκοφυλακεία στο έλεος. Εμείς είχαμε πάρα πολλά προβλήματα στην Ηλεία. Υπήρχαν, όμως κα</w:t>
      </w:r>
      <w:r>
        <w:rPr>
          <w:rFonts w:eastAsia="Times New Roman" w:cs="Times New Roman"/>
          <w:szCs w:val="24"/>
        </w:rPr>
        <w:t xml:space="preserve">ι πάρα πολλά προβλήματα σε άλλες πόλεις και κωμοπόλεις της χώρας. Παράτησαν τα υποθηκοφυλακεία σωρηδόν. Αυτοί οι άνθρωποι, λοιπόν, που έμειναν και επί τρία περίπου χρόνια δεν πληρώνονταν καθόλου, έβγαζαν όλη τη δουλειά στο κοινωνικό σύνολο. </w:t>
      </w:r>
    </w:p>
    <w:p w14:paraId="51120529" w14:textId="77777777" w:rsidR="002E1E3E" w:rsidRDefault="00F7095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Μάλιστα, το Νο</w:t>
      </w:r>
      <w:r>
        <w:rPr>
          <w:rFonts w:eastAsia="Times New Roman" w:cs="Times New Roman"/>
          <w:szCs w:val="24"/>
        </w:rPr>
        <w:t>μικό Συμβούλιο του Κράτους είπε ότι πρέπει να αποζημιωθούν αυτοί οι άνθρωποι και ταυτόχρονα, να κα</w:t>
      </w:r>
      <w:r>
        <w:rPr>
          <w:rFonts w:eastAsia="Times New Roman" w:cs="Times New Roman"/>
          <w:szCs w:val="24"/>
        </w:rPr>
        <w:lastRenderedPageBreak/>
        <w:t xml:space="preserve">λυφθούν τα ασφαλιστικά τους δικαιώματα. Έτσι, το κράτος πλήρωνε ασφαλιστικά δικαιώματα. </w:t>
      </w:r>
      <w:r w:rsidRPr="00D335AE">
        <w:rPr>
          <w:rFonts w:eastAsia="Times New Roman" w:cs="Times New Roman"/>
          <w:szCs w:val="24"/>
        </w:rPr>
        <w:t>Δεν είχε πληρώσει μέχρι τώρα</w:t>
      </w:r>
      <w:r>
        <w:rPr>
          <w:rFonts w:eastAsia="Times New Roman" w:cs="Times New Roman"/>
          <w:szCs w:val="24"/>
        </w:rPr>
        <w:t>,</w:t>
      </w:r>
      <w:r w:rsidRPr="00D335AE">
        <w:rPr>
          <w:rFonts w:eastAsia="Times New Roman" w:cs="Times New Roman"/>
          <w:szCs w:val="24"/>
        </w:rPr>
        <w:t xml:space="preserve"> </w:t>
      </w:r>
      <w:r>
        <w:rPr>
          <w:rFonts w:eastAsia="Times New Roman" w:cs="Times New Roman"/>
          <w:szCs w:val="24"/>
        </w:rPr>
        <w:t>όμως,</w:t>
      </w:r>
      <w:r w:rsidRPr="00D335AE">
        <w:rPr>
          <w:rFonts w:eastAsia="Times New Roman" w:cs="Times New Roman"/>
          <w:szCs w:val="24"/>
        </w:rPr>
        <w:t xml:space="preserve"> κάποιες αποζημιώσεις αυτών των ανθ</w:t>
      </w:r>
      <w:r w:rsidRPr="00D335AE">
        <w:rPr>
          <w:rFonts w:eastAsia="Times New Roman" w:cs="Times New Roman"/>
          <w:szCs w:val="24"/>
        </w:rPr>
        <w:t>ρώπων</w:t>
      </w:r>
      <w:r>
        <w:rPr>
          <w:rFonts w:eastAsia="Times New Roman" w:cs="Times New Roman"/>
          <w:szCs w:val="24"/>
        </w:rPr>
        <w:t>.</w:t>
      </w:r>
      <w:r w:rsidRPr="00D335AE">
        <w:rPr>
          <w:rFonts w:eastAsia="Times New Roman" w:cs="Times New Roman"/>
          <w:szCs w:val="24"/>
        </w:rPr>
        <w:t xml:space="preserve"> </w:t>
      </w:r>
    </w:p>
    <w:p w14:paraId="5112052A" w14:textId="77777777" w:rsidR="002E1E3E" w:rsidRDefault="00F7095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Πού</w:t>
      </w:r>
      <w:r w:rsidRPr="00D335AE">
        <w:rPr>
          <w:rFonts w:eastAsia="Times New Roman" w:cs="Times New Roman"/>
          <w:szCs w:val="24"/>
        </w:rPr>
        <w:t xml:space="preserve"> είναι το παράλογο</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xml:space="preserve"> και κυρίες και κύριοι συνάδελφοι της Αντιπολίτευσης; Είναι πράγματα, λοιπόν, που έπρεπε να γίνουν. Συμφωνώ μαζί σας ότι έπρεπε να είχαν γίνει νωρίτερα. Ήρθε, όμως, η ξαφνική διαδικασία για προσφυγή στις εκλογές. Επομένως πρέπει να λυθούν αυτά τα ζητήματα.</w:t>
      </w:r>
      <w:r>
        <w:rPr>
          <w:rFonts w:eastAsia="Times New Roman" w:cs="Times New Roman"/>
          <w:szCs w:val="24"/>
        </w:rPr>
        <w:t xml:space="preserve"> Είναι πολύ απλό, κύριε </w:t>
      </w:r>
      <w:proofErr w:type="spellStart"/>
      <w:r>
        <w:rPr>
          <w:rFonts w:eastAsia="Times New Roman" w:cs="Times New Roman"/>
          <w:szCs w:val="24"/>
        </w:rPr>
        <w:t>Φάμελλε</w:t>
      </w:r>
      <w:proofErr w:type="spellEnd"/>
      <w:r>
        <w:rPr>
          <w:rFonts w:eastAsia="Times New Roman" w:cs="Times New Roman"/>
          <w:szCs w:val="24"/>
        </w:rPr>
        <w:t xml:space="preserve">. Απορώ πραγματικά πώς σκέφτηκαν έτσι αυτοί που έδωσαν την εντολή.   </w:t>
      </w:r>
      <w:r w:rsidRPr="00D335AE">
        <w:rPr>
          <w:rFonts w:eastAsia="Times New Roman" w:cs="Times New Roman"/>
          <w:szCs w:val="24"/>
        </w:rPr>
        <w:t xml:space="preserve"> </w:t>
      </w:r>
    </w:p>
    <w:p w14:paraId="5112052B" w14:textId="77777777" w:rsidR="002E1E3E" w:rsidRDefault="00F7095F">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112052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πολύ. </w:t>
      </w:r>
    </w:p>
    <w:p w14:paraId="5112052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Μαυρωτάς</w:t>
      </w:r>
      <w:proofErr w:type="spellEnd"/>
      <w:r>
        <w:rPr>
          <w:rFonts w:eastAsia="Times New Roman" w:cs="Times New Roman"/>
          <w:szCs w:val="24"/>
        </w:rPr>
        <w:t xml:space="preserve">. </w:t>
      </w:r>
    </w:p>
    <w:p w14:paraId="5112052E" w14:textId="77777777" w:rsidR="002E1E3E" w:rsidRDefault="00F7095F">
      <w:pPr>
        <w:spacing w:line="600" w:lineRule="auto"/>
        <w:ind w:firstLine="720"/>
        <w:contextualSpacing/>
        <w:jc w:val="both"/>
        <w:rPr>
          <w:rFonts w:eastAsia="Times New Roman" w:cs="Times New Roman"/>
          <w:szCs w:val="24"/>
        </w:rPr>
      </w:pPr>
      <w:r w:rsidRPr="00C47EF2">
        <w:rPr>
          <w:rFonts w:eastAsia="Times New Roman" w:cs="Times New Roman"/>
          <w:b/>
          <w:szCs w:val="24"/>
        </w:rPr>
        <w:t xml:space="preserve">ΓΕΩΡΓΙΟΣ ΜΑΥΡΩΤΑΣ </w:t>
      </w:r>
      <w:r>
        <w:rPr>
          <w:rFonts w:eastAsia="Times New Roman" w:cs="Times New Roman"/>
          <w:b/>
          <w:szCs w:val="24"/>
        </w:rPr>
        <w:t>(Ζ</w:t>
      </w:r>
      <w:r>
        <w:rPr>
          <w:rFonts w:eastAsia="Times New Roman" w:cs="Times New Roman"/>
          <w:b/>
          <w:szCs w:val="24"/>
        </w:rPr>
        <w:t>΄</w:t>
      </w:r>
      <w:r>
        <w:rPr>
          <w:rFonts w:eastAsia="Times New Roman" w:cs="Times New Roman"/>
          <w:b/>
          <w:szCs w:val="24"/>
        </w:rPr>
        <w:t xml:space="preserve"> Αντι</w:t>
      </w:r>
      <w:r>
        <w:rPr>
          <w:rFonts w:eastAsia="Times New Roman" w:cs="Times New Roman"/>
          <w:b/>
          <w:szCs w:val="24"/>
        </w:rPr>
        <w:t xml:space="preserve">πρόεδρος της Βουλής): </w:t>
      </w:r>
      <w:r>
        <w:rPr>
          <w:rFonts w:eastAsia="Times New Roman" w:cs="Times New Roman"/>
          <w:szCs w:val="24"/>
        </w:rPr>
        <w:t xml:space="preserve">Ευχαριστώ, κύριε Πρόεδρε. </w:t>
      </w:r>
    </w:p>
    <w:p w14:paraId="5112052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Παίρνω τον λόγο για πολύ λίγο. Δεν έχω καταθέσει κάποια τροπολογία. Με αυτά που έχω ακούσει, όμως, θα ξεχάσουμε και αυτά που ξέρουμε. </w:t>
      </w:r>
    </w:p>
    <w:p w14:paraId="51120530"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Οι βουλευτικές τροπολογίες, αγαπητοί συνάδελφοι, έχουν και κάποιες διαδι</w:t>
      </w:r>
      <w:r>
        <w:rPr>
          <w:rFonts w:eastAsia="Times New Roman" w:cs="Times New Roman"/>
          <w:szCs w:val="24"/>
        </w:rPr>
        <w:t xml:space="preserve">κασίες. Υπάρχει ένας Κανονισμός της Βουλής που λέει ότι δεν δέχεται εκπρόθεσμες και άσχετες τροπολογίες. Θα </w:t>
      </w:r>
      <w:r w:rsidRPr="00D335AE">
        <w:rPr>
          <w:rFonts w:eastAsia="Times New Roman" w:cs="Times New Roman"/>
          <w:szCs w:val="24"/>
        </w:rPr>
        <w:t xml:space="preserve">μου πείτε </w:t>
      </w:r>
      <w:r>
        <w:rPr>
          <w:rFonts w:eastAsia="Times New Roman" w:cs="Times New Roman"/>
          <w:szCs w:val="24"/>
        </w:rPr>
        <w:t>ότι δεν το έχουμε εφαρμόσει ποτέ. Μην κακομάθουμε, όμως, τόσο πολύ και τις τελευταίες ημέρες που είναι ανοι</w:t>
      </w:r>
      <w:r>
        <w:rPr>
          <w:rFonts w:eastAsia="Times New Roman" w:cs="Times New Roman"/>
          <w:szCs w:val="24"/>
        </w:rPr>
        <w:t>κ</w:t>
      </w:r>
      <w:r>
        <w:rPr>
          <w:rFonts w:eastAsia="Times New Roman" w:cs="Times New Roman"/>
          <w:szCs w:val="24"/>
        </w:rPr>
        <w:t>τή η Βουλή φέρουμε δεκαπέντε β</w:t>
      </w:r>
      <w:r>
        <w:rPr>
          <w:rFonts w:eastAsia="Times New Roman" w:cs="Times New Roman"/>
          <w:szCs w:val="24"/>
        </w:rPr>
        <w:t xml:space="preserve">ουλευτικές τροπολογίες και να έχουμε την απαίτηση από το Υπουργικό Συμβούλιο να τις κάνει δεκτές. </w:t>
      </w:r>
    </w:p>
    <w:p w14:paraId="51120531"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Αυτό ήθελα να πω. </w:t>
      </w:r>
      <w:r w:rsidRPr="00D335AE">
        <w:rPr>
          <w:rFonts w:eastAsia="Times New Roman" w:cs="Times New Roman"/>
          <w:szCs w:val="24"/>
        </w:rPr>
        <w:t xml:space="preserve">Νομίζω ότι αυτό είναι και το </w:t>
      </w:r>
      <w:r>
        <w:rPr>
          <w:rFonts w:eastAsia="Times New Roman" w:cs="Times New Roman"/>
          <w:szCs w:val="24"/>
        </w:rPr>
        <w:t xml:space="preserve">νόημα σε αυτό που είπε και η κ. </w:t>
      </w:r>
      <w:proofErr w:type="spellStart"/>
      <w:r>
        <w:rPr>
          <w:rFonts w:eastAsia="Times New Roman" w:cs="Times New Roman"/>
          <w:szCs w:val="24"/>
        </w:rPr>
        <w:t>Λυμπεράκη</w:t>
      </w:r>
      <w:proofErr w:type="spellEnd"/>
      <w:r>
        <w:rPr>
          <w:rFonts w:eastAsia="Times New Roman" w:cs="Times New Roman"/>
          <w:szCs w:val="24"/>
        </w:rPr>
        <w:t xml:space="preserve">. </w:t>
      </w:r>
      <w:r w:rsidRPr="00D335AE">
        <w:rPr>
          <w:rFonts w:eastAsia="Times New Roman" w:cs="Times New Roman"/>
          <w:szCs w:val="24"/>
        </w:rPr>
        <w:t>Εντάξει</w:t>
      </w:r>
      <w:r>
        <w:rPr>
          <w:rFonts w:eastAsia="Times New Roman" w:cs="Times New Roman"/>
          <w:szCs w:val="24"/>
        </w:rPr>
        <w:t>,</w:t>
      </w:r>
      <w:r w:rsidRPr="00D335AE">
        <w:rPr>
          <w:rFonts w:eastAsia="Times New Roman" w:cs="Times New Roman"/>
          <w:szCs w:val="24"/>
        </w:rPr>
        <w:t xml:space="preserve"> μια-δυο </w:t>
      </w:r>
      <w:r>
        <w:rPr>
          <w:rFonts w:eastAsia="Times New Roman" w:cs="Times New Roman"/>
          <w:szCs w:val="24"/>
        </w:rPr>
        <w:t>υ</w:t>
      </w:r>
      <w:r w:rsidRPr="00D335AE">
        <w:rPr>
          <w:rFonts w:eastAsia="Times New Roman" w:cs="Times New Roman"/>
          <w:szCs w:val="24"/>
        </w:rPr>
        <w:t>πουργικές</w:t>
      </w:r>
      <w:r>
        <w:rPr>
          <w:rFonts w:eastAsia="Times New Roman" w:cs="Times New Roman"/>
          <w:szCs w:val="24"/>
        </w:rPr>
        <w:t xml:space="preserve"> τροπολογίες να τις δεχτούμε</w:t>
      </w:r>
      <w:r w:rsidRPr="00D335AE">
        <w:rPr>
          <w:rFonts w:eastAsia="Times New Roman" w:cs="Times New Roman"/>
          <w:szCs w:val="24"/>
        </w:rPr>
        <w:t xml:space="preserve"> </w:t>
      </w:r>
      <w:r>
        <w:rPr>
          <w:rFonts w:eastAsia="Times New Roman" w:cs="Times New Roman"/>
          <w:szCs w:val="24"/>
        </w:rPr>
        <w:t xml:space="preserve">για τη </w:t>
      </w:r>
      <w:r w:rsidRPr="00D335AE">
        <w:rPr>
          <w:rFonts w:eastAsia="Times New Roman" w:cs="Times New Roman"/>
          <w:szCs w:val="24"/>
        </w:rPr>
        <w:t>συνέ</w:t>
      </w:r>
      <w:r w:rsidRPr="00D335AE">
        <w:rPr>
          <w:rFonts w:eastAsia="Times New Roman" w:cs="Times New Roman"/>
          <w:szCs w:val="24"/>
        </w:rPr>
        <w:t>χεια του κ</w:t>
      </w:r>
      <w:r>
        <w:rPr>
          <w:rFonts w:eastAsia="Times New Roman" w:cs="Times New Roman"/>
          <w:szCs w:val="24"/>
        </w:rPr>
        <w:t>ράτους κ</w:t>
      </w:r>
      <w:r>
        <w:rPr>
          <w:rFonts w:eastAsia="Times New Roman" w:cs="Times New Roman"/>
          <w:szCs w:val="24"/>
        </w:rPr>
        <w:t>.</w:t>
      </w:r>
      <w:r>
        <w:rPr>
          <w:rFonts w:eastAsia="Times New Roman" w:cs="Times New Roman"/>
          <w:szCs w:val="24"/>
        </w:rPr>
        <w:t>λπ..</w:t>
      </w:r>
      <w:r w:rsidRPr="00D335AE">
        <w:rPr>
          <w:rFonts w:eastAsia="Times New Roman" w:cs="Times New Roman"/>
          <w:szCs w:val="24"/>
        </w:rPr>
        <w:t xml:space="preserve"> </w:t>
      </w:r>
      <w:r>
        <w:rPr>
          <w:rFonts w:eastAsia="Times New Roman" w:cs="Times New Roman"/>
          <w:szCs w:val="24"/>
        </w:rPr>
        <w:t xml:space="preserve">Δεν μπορούμε, όμως, </w:t>
      </w:r>
      <w:r w:rsidRPr="00D335AE">
        <w:rPr>
          <w:rFonts w:eastAsia="Times New Roman" w:cs="Times New Roman"/>
          <w:szCs w:val="24"/>
        </w:rPr>
        <w:t xml:space="preserve">να θυμηθούμε όλοι τις τροπολογίες που είχαμε κατά νου να </w:t>
      </w:r>
      <w:r>
        <w:rPr>
          <w:rFonts w:eastAsia="Times New Roman" w:cs="Times New Roman"/>
          <w:szCs w:val="24"/>
        </w:rPr>
        <w:t xml:space="preserve">φέρουμε και </w:t>
      </w:r>
      <w:r w:rsidRPr="00D335AE">
        <w:rPr>
          <w:rFonts w:eastAsia="Times New Roman" w:cs="Times New Roman"/>
          <w:szCs w:val="24"/>
        </w:rPr>
        <w:t>να τις φέρ</w:t>
      </w:r>
      <w:r>
        <w:rPr>
          <w:rFonts w:eastAsia="Times New Roman" w:cs="Times New Roman"/>
          <w:szCs w:val="24"/>
        </w:rPr>
        <w:t>ν</w:t>
      </w:r>
      <w:r w:rsidRPr="00D335AE">
        <w:rPr>
          <w:rFonts w:eastAsia="Times New Roman" w:cs="Times New Roman"/>
          <w:szCs w:val="24"/>
        </w:rPr>
        <w:t xml:space="preserve">ουμε τώρα και να </w:t>
      </w:r>
      <w:r>
        <w:rPr>
          <w:rFonts w:eastAsia="Times New Roman" w:cs="Times New Roman"/>
          <w:szCs w:val="24"/>
        </w:rPr>
        <w:t xml:space="preserve">θέλουμε </w:t>
      </w:r>
      <w:r w:rsidRPr="00D335AE">
        <w:rPr>
          <w:rFonts w:eastAsia="Times New Roman" w:cs="Times New Roman"/>
          <w:szCs w:val="24"/>
        </w:rPr>
        <w:t xml:space="preserve">να τις κάνει δεκτές και </w:t>
      </w:r>
      <w:r>
        <w:rPr>
          <w:rFonts w:eastAsia="Times New Roman" w:cs="Times New Roman"/>
          <w:szCs w:val="24"/>
        </w:rPr>
        <w:t xml:space="preserve">ο Υπουργός. </w:t>
      </w:r>
      <w:proofErr w:type="spellStart"/>
      <w:r w:rsidRPr="00D335AE">
        <w:rPr>
          <w:rFonts w:eastAsia="Times New Roman" w:cs="Times New Roman"/>
          <w:szCs w:val="24"/>
        </w:rPr>
        <w:t>Ήμαρτον</w:t>
      </w:r>
      <w:proofErr w:type="spellEnd"/>
      <w:r>
        <w:rPr>
          <w:rFonts w:eastAsia="Times New Roman" w:cs="Times New Roman"/>
          <w:szCs w:val="24"/>
        </w:rPr>
        <w:t>!</w:t>
      </w:r>
    </w:p>
    <w:p w14:paraId="5112053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w:t>
      </w:r>
    </w:p>
    <w:p w14:paraId="51120533"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w:t>
      </w:r>
      <w:r>
        <w:rPr>
          <w:rFonts w:eastAsia="Times New Roman" w:cs="Times New Roman"/>
          <w:szCs w:val="24"/>
        </w:rPr>
        <w:t>Υπουργός έχει τον λόγο.</w:t>
      </w:r>
    </w:p>
    <w:p w14:paraId="5112053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Έχει τελειώσει η διαδικασία;</w:t>
      </w:r>
    </w:p>
    <w:p w14:paraId="5112053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Όχι, δεν έχει τελειώσει, κύριε Υπουργέ. </w:t>
      </w:r>
    </w:p>
    <w:p w14:paraId="5112053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w:t>
      </w:r>
      <w:r>
        <w:rPr>
          <w:rFonts w:eastAsia="Times New Roman" w:cs="Times New Roman"/>
          <w:b/>
          <w:szCs w:val="24"/>
        </w:rPr>
        <w:t xml:space="preserve">Ενέργειας): </w:t>
      </w:r>
      <w:r>
        <w:rPr>
          <w:rFonts w:eastAsia="Times New Roman" w:cs="Times New Roman"/>
          <w:szCs w:val="24"/>
        </w:rPr>
        <w:t>Εννοώ από τις τροπολογίες για να απαντήσω στο θέμα αυτό και στις τροπολογίες που έγιναν…</w:t>
      </w:r>
    </w:p>
    <w:p w14:paraId="5112053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δεν έχει τελειώσει ακόμη.</w:t>
      </w:r>
    </w:p>
    <w:p w14:paraId="51120538"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Δεν έχει τελειώσει! Βάλαμε θέματα. Είμαστε Βουλευτές και πρέ</w:t>
      </w:r>
      <w:r>
        <w:rPr>
          <w:rFonts w:eastAsia="Times New Roman" w:cs="Times New Roman"/>
          <w:szCs w:val="24"/>
        </w:rPr>
        <w:t xml:space="preserve">πει να απαντήσετε. </w:t>
      </w:r>
    </w:p>
    <w:p w14:paraId="51120539"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Επιτρέψτε μου, κύριε Πρόεδρε, παρ</w:t>
      </w:r>
      <w:r>
        <w:rPr>
          <w:rFonts w:eastAsia="Times New Roman" w:cs="Times New Roman"/>
          <w:szCs w:val="24"/>
        </w:rPr>
        <w:t xml:space="preserve">’ </w:t>
      </w:r>
      <w:r>
        <w:rPr>
          <w:rFonts w:eastAsia="Times New Roman" w:cs="Times New Roman"/>
          <w:szCs w:val="24"/>
        </w:rPr>
        <w:t xml:space="preserve">ότι είναι δική σας ευθύνη αυτή. </w:t>
      </w:r>
    </w:p>
    <w:p w14:paraId="5112053A"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Ρώτησα τον Πρόεδρο εάν έχουν τελειώσει οι Βουλευτές με τις προτάσεις τροπολογιών για να απαντήσω. </w:t>
      </w:r>
      <w:r>
        <w:rPr>
          <w:rFonts w:eastAsia="Times New Roman" w:cs="Times New Roman"/>
          <w:szCs w:val="24"/>
        </w:rPr>
        <w:t>Αυτή η διαδικασία των τοποθετήσεων τελείωσε ή όχι</w:t>
      </w:r>
      <w:r>
        <w:rPr>
          <w:rFonts w:eastAsia="Times New Roman" w:cs="Times New Roman"/>
          <w:szCs w:val="24"/>
        </w:rPr>
        <w:t>,</w:t>
      </w:r>
      <w:r>
        <w:rPr>
          <w:rFonts w:eastAsia="Times New Roman" w:cs="Times New Roman"/>
          <w:szCs w:val="24"/>
        </w:rPr>
        <w:t xml:space="preserve"> για να απαντήσω;</w:t>
      </w:r>
    </w:p>
    <w:p w14:paraId="5112053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 xml:space="preserve">Όχι. </w:t>
      </w:r>
    </w:p>
    <w:p w14:paraId="5112053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 xml:space="preserve"> Το είπα επειδή δεν είδα να σηκώνεται κάποιο χέρι. </w:t>
      </w:r>
    </w:p>
    <w:p w14:paraId="5112053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Ωραία, περιμένω. </w:t>
      </w:r>
    </w:p>
    <w:p w14:paraId="5112053E" w14:textId="77777777" w:rsidR="002E1E3E" w:rsidRDefault="00F7095F">
      <w:pPr>
        <w:spacing w:line="600" w:lineRule="auto"/>
        <w:ind w:firstLine="720"/>
        <w:contextualSpacing/>
        <w:jc w:val="both"/>
        <w:rPr>
          <w:rFonts w:eastAsia="Times New Roman"/>
          <w:szCs w:val="24"/>
        </w:rPr>
      </w:pPr>
      <w:r>
        <w:rPr>
          <w:rFonts w:eastAsia="Times New Roman"/>
          <w:b/>
          <w:szCs w:val="24"/>
        </w:rPr>
        <w:t>ΠΡΟΕΔΡΕΥΩΝ (</w:t>
      </w:r>
      <w:r>
        <w:rPr>
          <w:rFonts w:eastAsia="Times New Roman"/>
          <w:b/>
          <w:szCs w:val="24"/>
        </w:rPr>
        <w:t xml:space="preserve">Αναστάσιος Κουράκης): </w:t>
      </w: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Ιγγλέζη</w:t>
      </w:r>
      <w:proofErr w:type="spellEnd"/>
      <w:r>
        <w:rPr>
          <w:rFonts w:eastAsia="Times New Roman"/>
          <w:szCs w:val="24"/>
        </w:rPr>
        <w:t xml:space="preserve"> έχει τον λόγο.</w:t>
      </w:r>
    </w:p>
    <w:p w14:paraId="5112053F" w14:textId="77777777" w:rsidR="002E1E3E" w:rsidRDefault="00F7095F">
      <w:pPr>
        <w:spacing w:line="600" w:lineRule="auto"/>
        <w:ind w:firstLine="720"/>
        <w:contextualSpacing/>
        <w:jc w:val="both"/>
        <w:rPr>
          <w:rFonts w:eastAsia="Times New Roman" w:cs="Times New Roman"/>
          <w:szCs w:val="24"/>
        </w:rPr>
      </w:pPr>
      <w:r>
        <w:rPr>
          <w:rFonts w:eastAsia="Times New Roman"/>
          <w:b/>
          <w:szCs w:val="24"/>
        </w:rPr>
        <w:t xml:space="preserve">ΑΙΚΑΤΕΡΙΝΗ ΙΓΓΛΕΖΗ: </w:t>
      </w:r>
      <w:r>
        <w:rPr>
          <w:rFonts w:eastAsia="Times New Roman"/>
          <w:szCs w:val="24"/>
        </w:rPr>
        <w:t xml:space="preserve">Ευχαριστώ, κύριε Πρόεδρε.  </w:t>
      </w:r>
    </w:p>
    <w:p w14:paraId="51120540" w14:textId="77777777" w:rsidR="002E1E3E" w:rsidRDefault="00F7095F">
      <w:pPr>
        <w:spacing w:line="600" w:lineRule="auto"/>
        <w:ind w:firstLine="720"/>
        <w:contextualSpacing/>
        <w:jc w:val="both"/>
        <w:rPr>
          <w:rFonts w:eastAsia="Times New Roman" w:cs="Times New Roman"/>
          <w:szCs w:val="24"/>
        </w:rPr>
      </w:pPr>
      <w:r w:rsidRPr="00403DF4">
        <w:rPr>
          <w:rFonts w:eastAsia="Times New Roman" w:cs="Times New Roman"/>
          <w:szCs w:val="24"/>
        </w:rPr>
        <w:t xml:space="preserve">Εγώ έχω καταθέσει μία τροπολογία η οποία αφορά τη </w:t>
      </w:r>
      <w:proofErr w:type="spellStart"/>
      <w:r w:rsidRPr="00403DF4">
        <w:rPr>
          <w:rFonts w:eastAsia="Times New Roman" w:cs="Times New Roman"/>
          <w:szCs w:val="24"/>
        </w:rPr>
        <w:t>χωροθέτηση</w:t>
      </w:r>
      <w:proofErr w:type="spellEnd"/>
      <w:r w:rsidRPr="00403DF4">
        <w:rPr>
          <w:rFonts w:eastAsia="Times New Roman" w:cs="Times New Roman"/>
          <w:szCs w:val="24"/>
        </w:rPr>
        <w:t xml:space="preserve"> δραστηριοτήτων </w:t>
      </w:r>
      <w:r>
        <w:rPr>
          <w:rFonts w:eastAsia="Times New Roman" w:cs="Times New Roman"/>
          <w:szCs w:val="24"/>
        </w:rPr>
        <w:t>σε</w:t>
      </w:r>
      <w:r w:rsidRPr="00403DF4">
        <w:rPr>
          <w:rFonts w:eastAsia="Times New Roman" w:cs="Times New Roman"/>
          <w:szCs w:val="24"/>
        </w:rPr>
        <w:t xml:space="preserve"> γεωργική γη</w:t>
      </w:r>
      <w:r>
        <w:rPr>
          <w:rFonts w:eastAsia="Times New Roman" w:cs="Times New Roman"/>
          <w:szCs w:val="24"/>
        </w:rPr>
        <w:t>.</w:t>
      </w:r>
      <w:r w:rsidRPr="00403DF4">
        <w:rPr>
          <w:rFonts w:eastAsia="Times New Roman" w:cs="Times New Roman"/>
          <w:szCs w:val="24"/>
        </w:rPr>
        <w:t xml:space="preserve"> Πραγματικά </w:t>
      </w:r>
      <w:r>
        <w:rPr>
          <w:rFonts w:eastAsia="Times New Roman" w:cs="Times New Roman"/>
          <w:szCs w:val="24"/>
        </w:rPr>
        <w:t>επιδιώκει να</w:t>
      </w:r>
      <w:r w:rsidRPr="00403DF4">
        <w:rPr>
          <w:rFonts w:eastAsia="Times New Roman" w:cs="Times New Roman"/>
          <w:szCs w:val="24"/>
        </w:rPr>
        <w:t xml:space="preserve"> συμπληρωθεί μία παράλειψη που υπήρξε πάρα </w:t>
      </w:r>
      <w:r w:rsidRPr="00403DF4">
        <w:rPr>
          <w:rFonts w:eastAsia="Times New Roman" w:cs="Times New Roman"/>
          <w:szCs w:val="24"/>
        </w:rPr>
        <w:t>πολλά χρόνια</w:t>
      </w:r>
      <w:r>
        <w:rPr>
          <w:rFonts w:eastAsia="Times New Roman" w:cs="Times New Roman"/>
          <w:szCs w:val="24"/>
        </w:rPr>
        <w:t>,</w:t>
      </w:r>
      <w:r w:rsidRPr="00403DF4">
        <w:rPr>
          <w:rFonts w:eastAsia="Times New Roman" w:cs="Times New Roman"/>
          <w:szCs w:val="24"/>
        </w:rPr>
        <w:t xml:space="preserve"> γιατί</w:t>
      </w:r>
      <w:r>
        <w:rPr>
          <w:rFonts w:eastAsia="Times New Roman" w:cs="Times New Roman"/>
          <w:szCs w:val="24"/>
        </w:rPr>
        <w:t>,</w:t>
      </w:r>
      <w:r w:rsidRPr="00403DF4">
        <w:rPr>
          <w:rFonts w:eastAsia="Times New Roman" w:cs="Times New Roman"/>
          <w:szCs w:val="24"/>
        </w:rPr>
        <w:t xml:space="preserve"> όταν </w:t>
      </w:r>
      <w:r>
        <w:rPr>
          <w:rFonts w:eastAsia="Times New Roman" w:cs="Times New Roman"/>
          <w:szCs w:val="24"/>
        </w:rPr>
        <w:t>έγιναν τα</w:t>
      </w:r>
      <w:r w:rsidRPr="00403DF4">
        <w:rPr>
          <w:rFonts w:eastAsia="Times New Roman" w:cs="Times New Roman"/>
          <w:szCs w:val="24"/>
        </w:rPr>
        <w:t xml:space="preserve"> γενικά πολεοδομικά των δήμων </w:t>
      </w:r>
      <w:r>
        <w:rPr>
          <w:rFonts w:eastAsia="Times New Roman" w:cs="Times New Roman"/>
          <w:szCs w:val="24"/>
        </w:rPr>
        <w:t>ή τα</w:t>
      </w:r>
      <w:r w:rsidRPr="00403DF4">
        <w:rPr>
          <w:rFonts w:eastAsia="Times New Roman" w:cs="Times New Roman"/>
          <w:szCs w:val="24"/>
        </w:rPr>
        <w:t xml:space="preserve"> γενικά </w:t>
      </w:r>
      <w:r>
        <w:rPr>
          <w:rFonts w:eastAsia="Times New Roman" w:cs="Times New Roman"/>
          <w:szCs w:val="24"/>
        </w:rPr>
        <w:t>χωρο</w:t>
      </w:r>
      <w:r w:rsidRPr="00403DF4">
        <w:rPr>
          <w:rFonts w:eastAsia="Times New Roman" w:cs="Times New Roman"/>
          <w:szCs w:val="24"/>
        </w:rPr>
        <w:t>ταξικά</w:t>
      </w:r>
      <w:r>
        <w:rPr>
          <w:rFonts w:eastAsia="Times New Roman" w:cs="Times New Roman"/>
          <w:szCs w:val="24"/>
        </w:rPr>
        <w:t xml:space="preserve">, </w:t>
      </w:r>
      <w:r w:rsidRPr="00403DF4">
        <w:rPr>
          <w:rFonts w:eastAsia="Times New Roman" w:cs="Times New Roman"/>
          <w:szCs w:val="24"/>
        </w:rPr>
        <w:t>δεν υπήρχε η δραστηριότητα της ζυθοποιίας στην Ελλάδα σε μικρή κλίμακα</w:t>
      </w:r>
      <w:r>
        <w:rPr>
          <w:rFonts w:eastAsia="Times New Roman" w:cs="Times New Roman"/>
          <w:szCs w:val="24"/>
        </w:rPr>
        <w:t>, δ</w:t>
      </w:r>
      <w:r w:rsidRPr="00403DF4">
        <w:rPr>
          <w:rFonts w:eastAsia="Times New Roman" w:cs="Times New Roman"/>
          <w:szCs w:val="24"/>
        </w:rPr>
        <w:t>ηλαδή υπήρχαν μ</w:t>
      </w:r>
      <w:r>
        <w:rPr>
          <w:rFonts w:eastAsia="Times New Roman" w:cs="Times New Roman"/>
          <w:szCs w:val="24"/>
        </w:rPr>
        <w:t>όνο οι μεγάλες βιομηχανίες ζυ</w:t>
      </w:r>
      <w:r w:rsidRPr="00403DF4">
        <w:rPr>
          <w:rFonts w:eastAsia="Times New Roman" w:cs="Times New Roman"/>
          <w:szCs w:val="24"/>
        </w:rPr>
        <w:t>θοποιίας</w:t>
      </w:r>
      <w:r>
        <w:rPr>
          <w:rFonts w:eastAsia="Times New Roman" w:cs="Times New Roman"/>
          <w:szCs w:val="24"/>
        </w:rPr>
        <w:t xml:space="preserve">. </w:t>
      </w:r>
    </w:p>
    <w:p w14:paraId="51120541"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Ξέρουμε</w:t>
      </w:r>
      <w:r w:rsidRPr="00403DF4">
        <w:rPr>
          <w:rFonts w:eastAsia="Times New Roman" w:cs="Times New Roman"/>
          <w:szCs w:val="24"/>
        </w:rPr>
        <w:t xml:space="preserve"> πολύ καλά και το βλέπουμε όλοι γύρω </w:t>
      </w:r>
      <w:r>
        <w:rPr>
          <w:rFonts w:eastAsia="Times New Roman" w:cs="Times New Roman"/>
          <w:szCs w:val="24"/>
        </w:rPr>
        <w:t>μας ότι</w:t>
      </w:r>
      <w:r w:rsidRPr="00403DF4">
        <w:rPr>
          <w:rFonts w:eastAsia="Times New Roman" w:cs="Times New Roman"/>
          <w:szCs w:val="24"/>
        </w:rPr>
        <w:t xml:space="preserve"> τελευταία </w:t>
      </w:r>
      <w:r>
        <w:rPr>
          <w:rFonts w:eastAsia="Times New Roman" w:cs="Times New Roman"/>
          <w:szCs w:val="24"/>
        </w:rPr>
        <w:t xml:space="preserve">αναπτύσσονται μικρά ζυθοποιεία </w:t>
      </w:r>
      <w:r w:rsidRPr="00403DF4">
        <w:rPr>
          <w:rFonts w:eastAsia="Times New Roman" w:cs="Times New Roman"/>
          <w:szCs w:val="24"/>
        </w:rPr>
        <w:t>σε όλη την Ελλάδα</w:t>
      </w:r>
      <w:r>
        <w:rPr>
          <w:rFonts w:eastAsia="Times New Roman" w:cs="Times New Roman"/>
          <w:szCs w:val="24"/>
        </w:rPr>
        <w:t>,</w:t>
      </w:r>
      <w:r w:rsidRPr="00403DF4">
        <w:rPr>
          <w:rFonts w:eastAsia="Times New Roman" w:cs="Times New Roman"/>
          <w:szCs w:val="24"/>
        </w:rPr>
        <w:t xml:space="preserve"> τα οποία δεν μπορούν</w:t>
      </w:r>
      <w:r>
        <w:rPr>
          <w:rFonts w:eastAsia="Times New Roman" w:cs="Times New Roman"/>
          <w:szCs w:val="24"/>
        </w:rPr>
        <w:t>,</w:t>
      </w:r>
      <w:r w:rsidRPr="00403DF4">
        <w:rPr>
          <w:rFonts w:eastAsia="Times New Roman" w:cs="Times New Roman"/>
          <w:szCs w:val="24"/>
        </w:rPr>
        <w:t xml:space="preserve"> </w:t>
      </w:r>
      <w:r>
        <w:rPr>
          <w:rFonts w:eastAsia="Times New Roman" w:cs="Times New Roman"/>
          <w:szCs w:val="24"/>
        </w:rPr>
        <w:t xml:space="preserve">όμως, να </w:t>
      </w:r>
      <w:proofErr w:type="spellStart"/>
      <w:r>
        <w:rPr>
          <w:rFonts w:eastAsia="Times New Roman" w:cs="Times New Roman"/>
          <w:szCs w:val="24"/>
        </w:rPr>
        <w:t>χωροθετηθούν</w:t>
      </w:r>
      <w:proofErr w:type="spellEnd"/>
      <w:r>
        <w:rPr>
          <w:rFonts w:eastAsia="Times New Roman" w:cs="Times New Roman"/>
          <w:szCs w:val="24"/>
        </w:rPr>
        <w:t xml:space="preserve"> στις</w:t>
      </w:r>
      <w:r w:rsidRPr="00403DF4">
        <w:rPr>
          <w:rFonts w:eastAsia="Times New Roman" w:cs="Times New Roman"/>
          <w:szCs w:val="24"/>
        </w:rPr>
        <w:t xml:space="preserve"> περισσότερες περιοχές της χώρας</w:t>
      </w:r>
      <w:r>
        <w:rPr>
          <w:rFonts w:eastAsia="Times New Roman" w:cs="Times New Roman"/>
          <w:szCs w:val="24"/>
        </w:rPr>
        <w:t>,</w:t>
      </w:r>
      <w:r w:rsidRPr="00403DF4">
        <w:rPr>
          <w:rFonts w:eastAsia="Times New Roman" w:cs="Times New Roman"/>
          <w:szCs w:val="24"/>
        </w:rPr>
        <w:t xml:space="preserve"> διότι </w:t>
      </w:r>
      <w:r>
        <w:rPr>
          <w:rFonts w:eastAsia="Times New Roman" w:cs="Times New Roman"/>
          <w:szCs w:val="24"/>
        </w:rPr>
        <w:t>δεν προβλέπεται η ζ</w:t>
      </w:r>
      <w:r w:rsidRPr="00403DF4">
        <w:rPr>
          <w:rFonts w:eastAsia="Times New Roman" w:cs="Times New Roman"/>
          <w:szCs w:val="24"/>
        </w:rPr>
        <w:t>υθοποιία</w:t>
      </w:r>
      <w:r>
        <w:rPr>
          <w:rFonts w:eastAsia="Times New Roman" w:cs="Times New Roman"/>
          <w:szCs w:val="24"/>
        </w:rPr>
        <w:t>, ό</w:t>
      </w:r>
      <w:r w:rsidRPr="00403DF4">
        <w:rPr>
          <w:rFonts w:eastAsia="Times New Roman" w:cs="Times New Roman"/>
          <w:szCs w:val="24"/>
        </w:rPr>
        <w:t>χι ότι απαγορεύεται</w:t>
      </w:r>
      <w:r>
        <w:rPr>
          <w:rFonts w:eastAsia="Times New Roman" w:cs="Times New Roman"/>
          <w:szCs w:val="24"/>
        </w:rPr>
        <w:t>, αλλά</w:t>
      </w:r>
      <w:r w:rsidRPr="00403DF4">
        <w:rPr>
          <w:rFonts w:eastAsia="Times New Roman" w:cs="Times New Roman"/>
          <w:szCs w:val="24"/>
        </w:rPr>
        <w:t xml:space="preserve"> δεν προ</w:t>
      </w:r>
      <w:r w:rsidRPr="00403DF4">
        <w:rPr>
          <w:rFonts w:eastAsia="Times New Roman" w:cs="Times New Roman"/>
          <w:szCs w:val="24"/>
        </w:rPr>
        <w:t>βλέπεται</w:t>
      </w:r>
      <w:r>
        <w:rPr>
          <w:rFonts w:eastAsia="Times New Roman" w:cs="Times New Roman"/>
          <w:szCs w:val="24"/>
        </w:rPr>
        <w:t>.</w:t>
      </w:r>
      <w:r w:rsidRPr="00403DF4">
        <w:rPr>
          <w:rFonts w:eastAsia="Times New Roman" w:cs="Times New Roman"/>
          <w:szCs w:val="24"/>
        </w:rPr>
        <w:t xml:space="preserve"> </w:t>
      </w:r>
    </w:p>
    <w:p w14:paraId="5112054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w:t>
      </w:r>
      <w:r w:rsidRPr="00403DF4">
        <w:rPr>
          <w:rFonts w:eastAsia="Times New Roman" w:cs="Times New Roman"/>
          <w:szCs w:val="24"/>
        </w:rPr>
        <w:t xml:space="preserve">η τροπολογία η οποία </w:t>
      </w:r>
      <w:r>
        <w:rPr>
          <w:rFonts w:eastAsia="Times New Roman" w:cs="Times New Roman"/>
          <w:szCs w:val="24"/>
        </w:rPr>
        <w:t xml:space="preserve">προτείνω </w:t>
      </w:r>
      <w:r w:rsidRPr="00403DF4">
        <w:rPr>
          <w:rFonts w:eastAsia="Times New Roman" w:cs="Times New Roman"/>
          <w:szCs w:val="24"/>
        </w:rPr>
        <w:t>είναι εκεί που προβλέπεται οινοποιία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μία δραστηριότητα</w:t>
      </w:r>
      <w:r w:rsidRPr="00403DF4">
        <w:rPr>
          <w:rFonts w:eastAsia="Times New Roman" w:cs="Times New Roman"/>
          <w:szCs w:val="24"/>
        </w:rPr>
        <w:t xml:space="preserve"> που προβλέπεται </w:t>
      </w:r>
      <w:r>
        <w:rPr>
          <w:rFonts w:eastAsia="Times New Roman" w:cs="Times New Roman"/>
          <w:szCs w:val="24"/>
        </w:rPr>
        <w:t>σ</w:t>
      </w:r>
      <w:r w:rsidRPr="00403DF4">
        <w:rPr>
          <w:rFonts w:eastAsia="Times New Roman" w:cs="Times New Roman"/>
          <w:szCs w:val="24"/>
        </w:rPr>
        <w:t>χεδόν σε όλες τις περιοχές</w:t>
      </w:r>
      <w:r>
        <w:rPr>
          <w:rFonts w:eastAsia="Times New Roman" w:cs="Times New Roman"/>
          <w:szCs w:val="24"/>
        </w:rPr>
        <w:t>,</w:t>
      </w:r>
      <w:r w:rsidRPr="00403DF4">
        <w:rPr>
          <w:rFonts w:eastAsia="Times New Roman" w:cs="Times New Roman"/>
          <w:szCs w:val="24"/>
        </w:rPr>
        <w:t xml:space="preserve"> γιατί φυσικά </w:t>
      </w:r>
      <w:r>
        <w:rPr>
          <w:rFonts w:eastAsia="Times New Roman" w:cs="Times New Roman"/>
          <w:szCs w:val="24"/>
        </w:rPr>
        <w:t>υπήρχε</w:t>
      </w:r>
      <w:r w:rsidRPr="00403DF4">
        <w:rPr>
          <w:rFonts w:eastAsia="Times New Roman" w:cs="Times New Roman"/>
          <w:szCs w:val="24"/>
        </w:rPr>
        <w:t xml:space="preserve"> το ενδιαφέρον από παλιά</w:t>
      </w:r>
      <w:r>
        <w:rPr>
          <w:rFonts w:eastAsia="Times New Roman" w:cs="Times New Roman"/>
          <w:szCs w:val="24"/>
        </w:rPr>
        <w:t>,</w:t>
      </w:r>
      <w:r w:rsidRPr="00403DF4">
        <w:rPr>
          <w:rFonts w:eastAsia="Times New Roman" w:cs="Times New Roman"/>
          <w:szCs w:val="24"/>
        </w:rPr>
        <w:t xml:space="preserve"> λόγω </w:t>
      </w:r>
      <w:r>
        <w:rPr>
          <w:rFonts w:eastAsia="Times New Roman" w:cs="Times New Roman"/>
          <w:szCs w:val="24"/>
        </w:rPr>
        <w:t xml:space="preserve">του γεγονότος ότι </w:t>
      </w:r>
      <w:r w:rsidRPr="00403DF4">
        <w:rPr>
          <w:rFonts w:eastAsia="Times New Roman" w:cs="Times New Roman"/>
          <w:szCs w:val="24"/>
        </w:rPr>
        <w:t xml:space="preserve">η χώρα </w:t>
      </w:r>
      <w:r>
        <w:rPr>
          <w:rFonts w:eastAsia="Times New Roman" w:cs="Times New Roman"/>
          <w:szCs w:val="24"/>
        </w:rPr>
        <w:t xml:space="preserve">μας </w:t>
      </w:r>
      <w:r w:rsidRPr="00403DF4">
        <w:rPr>
          <w:rFonts w:eastAsia="Times New Roman" w:cs="Times New Roman"/>
          <w:szCs w:val="24"/>
        </w:rPr>
        <w:t>είναι παραγωγός κρασιού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προβλέπεται </w:t>
      </w:r>
      <w:r w:rsidRPr="00403DF4">
        <w:rPr>
          <w:rFonts w:eastAsia="Times New Roman" w:cs="Times New Roman"/>
          <w:szCs w:val="24"/>
        </w:rPr>
        <w:t xml:space="preserve">και </w:t>
      </w:r>
      <w:r>
        <w:rPr>
          <w:rFonts w:eastAsia="Times New Roman" w:cs="Times New Roman"/>
          <w:szCs w:val="24"/>
        </w:rPr>
        <w:t xml:space="preserve">η ζυθοποιία. </w:t>
      </w:r>
    </w:p>
    <w:p w14:paraId="51120543" w14:textId="77777777" w:rsidR="002E1E3E" w:rsidRDefault="00F7095F">
      <w:pPr>
        <w:spacing w:line="600" w:lineRule="auto"/>
        <w:ind w:firstLine="720"/>
        <w:contextualSpacing/>
        <w:jc w:val="both"/>
        <w:rPr>
          <w:rFonts w:eastAsia="Times New Roman" w:cs="Times New Roman"/>
          <w:szCs w:val="24"/>
        </w:rPr>
      </w:pPr>
      <w:r w:rsidRPr="00403DF4">
        <w:rPr>
          <w:rFonts w:eastAsia="Times New Roman" w:cs="Times New Roman"/>
          <w:szCs w:val="24"/>
        </w:rPr>
        <w:t xml:space="preserve">Νομίζω ότι είναι </w:t>
      </w:r>
      <w:r>
        <w:rPr>
          <w:rFonts w:eastAsia="Times New Roman" w:cs="Times New Roman"/>
          <w:szCs w:val="24"/>
        </w:rPr>
        <w:t>μια τροπολογία που λύνει το πρόβλημα γ</w:t>
      </w:r>
      <w:r w:rsidRPr="00403DF4">
        <w:rPr>
          <w:rFonts w:eastAsia="Times New Roman" w:cs="Times New Roman"/>
          <w:szCs w:val="24"/>
        </w:rPr>
        <w:t>ια πολλούς ανθρώπους</w:t>
      </w:r>
      <w:r>
        <w:rPr>
          <w:rFonts w:eastAsia="Times New Roman" w:cs="Times New Roman"/>
          <w:szCs w:val="24"/>
        </w:rPr>
        <w:t>,</w:t>
      </w:r>
      <w:r w:rsidRPr="00403DF4">
        <w:rPr>
          <w:rFonts w:eastAsia="Times New Roman" w:cs="Times New Roman"/>
          <w:szCs w:val="24"/>
        </w:rPr>
        <w:t xml:space="preserve"> οι οποίοι περιμένουν να πάρουν τις άδειες για να εγκαταστήσουν μία μικρή επιχείρηση</w:t>
      </w:r>
      <w:r>
        <w:rPr>
          <w:rFonts w:eastAsia="Times New Roman" w:cs="Times New Roman"/>
          <w:szCs w:val="24"/>
        </w:rPr>
        <w:t xml:space="preserve"> που</w:t>
      </w:r>
      <w:r w:rsidRPr="00403DF4">
        <w:rPr>
          <w:rFonts w:eastAsia="Times New Roman" w:cs="Times New Roman"/>
          <w:szCs w:val="24"/>
        </w:rPr>
        <w:t xml:space="preserve"> αφορά τον αγροτικό τομέα και θα προσδώσει εισόδημα στους ί</w:t>
      </w:r>
      <w:r w:rsidRPr="00403DF4">
        <w:rPr>
          <w:rFonts w:eastAsia="Times New Roman" w:cs="Times New Roman"/>
          <w:szCs w:val="24"/>
        </w:rPr>
        <w:t>διους τους αγρότες</w:t>
      </w:r>
      <w:r>
        <w:rPr>
          <w:rFonts w:eastAsia="Times New Roman" w:cs="Times New Roman"/>
          <w:szCs w:val="24"/>
        </w:rPr>
        <w:t>,</w:t>
      </w:r>
      <w:r w:rsidRPr="00403DF4">
        <w:rPr>
          <w:rFonts w:eastAsia="Times New Roman" w:cs="Times New Roman"/>
          <w:szCs w:val="24"/>
        </w:rPr>
        <w:t xml:space="preserve"> αλλά και στην περιοχή</w:t>
      </w:r>
      <w:r>
        <w:rPr>
          <w:rFonts w:eastAsia="Times New Roman" w:cs="Times New Roman"/>
          <w:szCs w:val="24"/>
        </w:rPr>
        <w:t>,</w:t>
      </w:r>
      <w:r w:rsidRPr="00403DF4">
        <w:rPr>
          <w:rFonts w:eastAsia="Times New Roman" w:cs="Times New Roman"/>
          <w:szCs w:val="24"/>
        </w:rPr>
        <w:t xml:space="preserve"> έτσι ώστε να λυθεί αυτό το πρόβλημα</w:t>
      </w:r>
      <w:r>
        <w:rPr>
          <w:rFonts w:eastAsia="Times New Roman" w:cs="Times New Roman"/>
          <w:szCs w:val="24"/>
        </w:rPr>
        <w:t>.</w:t>
      </w:r>
    </w:p>
    <w:p w14:paraId="51120544" w14:textId="77777777" w:rsidR="002E1E3E" w:rsidRDefault="00F7095F">
      <w:pPr>
        <w:spacing w:line="600" w:lineRule="auto"/>
        <w:ind w:firstLine="720"/>
        <w:contextualSpacing/>
        <w:jc w:val="both"/>
        <w:rPr>
          <w:rFonts w:eastAsia="Times New Roman" w:cs="Times New Roman"/>
          <w:szCs w:val="24"/>
        </w:rPr>
      </w:pPr>
      <w:r w:rsidRPr="00403DF4">
        <w:rPr>
          <w:rFonts w:eastAsia="Times New Roman" w:cs="Times New Roman"/>
          <w:szCs w:val="24"/>
        </w:rPr>
        <w:t>Ευχαριστώ πολύ</w:t>
      </w:r>
      <w:r>
        <w:rPr>
          <w:rFonts w:eastAsia="Times New Roman" w:cs="Times New Roman"/>
          <w:szCs w:val="24"/>
        </w:rPr>
        <w:t>.</w:t>
      </w:r>
    </w:p>
    <w:p w14:paraId="51120545" w14:textId="77777777" w:rsidR="002E1E3E" w:rsidRDefault="00F7095F">
      <w:pPr>
        <w:spacing w:line="600" w:lineRule="auto"/>
        <w:ind w:firstLine="720"/>
        <w:contextualSpacing/>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Ιγγλέζη</w:t>
      </w:r>
      <w:proofErr w:type="spellEnd"/>
      <w:r>
        <w:rPr>
          <w:rFonts w:eastAsia="Times New Roman" w:cs="Times New Roman"/>
          <w:szCs w:val="24"/>
        </w:rPr>
        <w:t>.</w:t>
      </w:r>
    </w:p>
    <w:p w14:paraId="5112054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w:t>
      </w:r>
      <w:r>
        <w:rPr>
          <w:rFonts w:eastAsia="Times New Roman" w:cs="Times New Roman"/>
          <w:szCs w:val="24"/>
        </w:rPr>
        <w:t>θούν από τα άνω δυτικά θεωρεία, αφού προηγουμένως ξεναγήθηκαν στην έκθεση της αίθουσας «ΕΛΕΥΘΕΡΙΟΣ ΒΕΝΙΖΕΛΟΣ» και ενημερώθηκαν για την ιστορία του κτ</w:t>
      </w:r>
      <w:r>
        <w:rPr>
          <w:rFonts w:eastAsia="Times New Roman" w:cs="Times New Roman"/>
          <w:szCs w:val="24"/>
        </w:rPr>
        <w:t>η</w:t>
      </w:r>
      <w:r>
        <w:rPr>
          <w:rFonts w:eastAsia="Times New Roman" w:cs="Times New Roman"/>
          <w:szCs w:val="24"/>
        </w:rPr>
        <w:t xml:space="preserve">ρίου και τον τρόπο οργάνωσης και </w:t>
      </w:r>
      <w:r>
        <w:rPr>
          <w:rFonts w:eastAsia="Times New Roman" w:cs="Times New Roman"/>
          <w:szCs w:val="24"/>
        </w:rPr>
        <w:lastRenderedPageBreak/>
        <w:t xml:space="preserve">λειτουργίας της Βουλής, </w:t>
      </w:r>
      <w:r w:rsidRPr="00403DF4">
        <w:rPr>
          <w:rFonts w:eastAsia="Times New Roman" w:cs="Times New Roman"/>
          <w:szCs w:val="24"/>
        </w:rPr>
        <w:t xml:space="preserve">δέκα μαθήτριες και μαθητές και </w:t>
      </w:r>
      <w:r>
        <w:rPr>
          <w:rFonts w:eastAsia="Times New Roman" w:cs="Times New Roman"/>
          <w:szCs w:val="24"/>
        </w:rPr>
        <w:t xml:space="preserve">ένας </w:t>
      </w:r>
      <w:r w:rsidRPr="00403DF4">
        <w:rPr>
          <w:rFonts w:eastAsia="Times New Roman" w:cs="Times New Roman"/>
          <w:szCs w:val="24"/>
        </w:rPr>
        <w:t xml:space="preserve">εκπαιδευτικός </w:t>
      </w:r>
      <w:r>
        <w:rPr>
          <w:rFonts w:eastAsia="Times New Roman" w:cs="Times New Roman"/>
          <w:szCs w:val="24"/>
        </w:rPr>
        <w:t>συνοδό</w:t>
      </w:r>
      <w:r w:rsidRPr="00403DF4">
        <w:rPr>
          <w:rFonts w:eastAsia="Times New Roman" w:cs="Times New Roman"/>
          <w:szCs w:val="24"/>
        </w:rPr>
        <w:t xml:space="preserve">ς </w:t>
      </w:r>
      <w:r>
        <w:rPr>
          <w:rFonts w:eastAsia="Times New Roman" w:cs="Times New Roman"/>
          <w:szCs w:val="24"/>
        </w:rPr>
        <w:t xml:space="preserve">από το </w:t>
      </w:r>
      <w:r w:rsidRPr="00403DF4">
        <w:rPr>
          <w:rFonts w:eastAsia="Times New Roman" w:cs="Times New Roman"/>
          <w:szCs w:val="24"/>
        </w:rPr>
        <w:t xml:space="preserve">Δημοτικό </w:t>
      </w:r>
      <w:r>
        <w:rPr>
          <w:rFonts w:eastAsia="Times New Roman" w:cs="Times New Roman"/>
          <w:szCs w:val="24"/>
        </w:rPr>
        <w:t xml:space="preserve">Σχολείο </w:t>
      </w:r>
      <w:proofErr w:type="spellStart"/>
      <w:r>
        <w:rPr>
          <w:rFonts w:eastAsia="Times New Roman" w:cs="Times New Roman"/>
          <w:szCs w:val="24"/>
        </w:rPr>
        <w:t>Καστε</w:t>
      </w:r>
      <w:r w:rsidRPr="00403DF4">
        <w:rPr>
          <w:rFonts w:eastAsia="Times New Roman" w:cs="Times New Roman"/>
          <w:szCs w:val="24"/>
        </w:rPr>
        <w:t>λ</w:t>
      </w:r>
      <w:r>
        <w:rPr>
          <w:rFonts w:eastAsia="Times New Roman" w:cs="Times New Roman"/>
          <w:szCs w:val="24"/>
        </w:rPr>
        <w:t>λ</w:t>
      </w:r>
      <w:r w:rsidRPr="00403DF4">
        <w:rPr>
          <w:rFonts w:eastAsia="Times New Roman" w:cs="Times New Roman"/>
          <w:szCs w:val="24"/>
        </w:rPr>
        <w:t>ίου</w:t>
      </w:r>
      <w:proofErr w:type="spellEnd"/>
      <w:r w:rsidRPr="00403DF4">
        <w:rPr>
          <w:rFonts w:eastAsia="Times New Roman" w:cs="Times New Roman"/>
          <w:szCs w:val="24"/>
        </w:rPr>
        <w:t xml:space="preserve"> </w:t>
      </w:r>
      <w:proofErr w:type="spellStart"/>
      <w:r w:rsidRPr="00403DF4">
        <w:rPr>
          <w:rFonts w:eastAsia="Times New Roman" w:cs="Times New Roman"/>
          <w:szCs w:val="24"/>
        </w:rPr>
        <w:t>Πεδιάδος</w:t>
      </w:r>
      <w:proofErr w:type="spellEnd"/>
      <w:r>
        <w:rPr>
          <w:rFonts w:eastAsia="Times New Roman" w:cs="Times New Roman"/>
          <w:szCs w:val="24"/>
        </w:rPr>
        <w:t>.</w:t>
      </w:r>
    </w:p>
    <w:p w14:paraId="51120547" w14:textId="77777777" w:rsidR="002E1E3E" w:rsidRDefault="00F7095F">
      <w:pPr>
        <w:tabs>
          <w:tab w:val="left" w:pos="4120"/>
        </w:tabs>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51120548" w14:textId="77777777" w:rsidR="002E1E3E" w:rsidRDefault="00F7095F">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 όλες τις πτέρυγες </w:t>
      </w:r>
      <w:r w:rsidRPr="00111BFF">
        <w:rPr>
          <w:rFonts w:eastAsia="Times New Roman" w:cs="Times New Roman"/>
        </w:rPr>
        <w:t>της Βουλής</w:t>
      </w:r>
      <w:r>
        <w:rPr>
          <w:rFonts w:eastAsia="Times New Roman" w:cs="Times New Roman"/>
          <w:szCs w:val="24"/>
        </w:rPr>
        <w:t>)</w:t>
      </w:r>
    </w:p>
    <w:p w14:paraId="51120549"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κ</w:t>
      </w:r>
      <w:r>
        <w:rPr>
          <w:rFonts w:eastAsia="Times New Roman" w:cs="Times New Roman"/>
          <w:szCs w:val="24"/>
        </w:rPr>
        <w:t>.</w:t>
      </w:r>
      <w:r>
        <w:rPr>
          <w:rFonts w:eastAsia="Times New Roman" w:cs="Times New Roman"/>
          <w:szCs w:val="24"/>
        </w:rPr>
        <w:t xml:space="preserve"> Καρακώστα και μετά ο κ. Παπαδόπουλος.</w:t>
      </w:r>
    </w:p>
    <w:p w14:paraId="5112054A"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sidRPr="00403DF4">
        <w:rPr>
          <w:rFonts w:eastAsia="Times New Roman" w:cs="Times New Roman"/>
          <w:szCs w:val="24"/>
        </w:rPr>
        <w:t xml:space="preserve">Έχω καταθέσει μία </w:t>
      </w:r>
      <w:r>
        <w:rPr>
          <w:rFonts w:eastAsia="Times New Roman" w:cs="Times New Roman"/>
          <w:szCs w:val="24"/>
        </w:rPr>
        <w:t>βουλευ</w:t>
      </w:r>
      <w:r>
        <w:rPr>
          <w:rFonts w:eastAsia="Times New Roman" w:cs="Times New Roman"/>
          <w:szCs w:val="24"/>
        </w:rPr>
        <w:t>τική</w:t>
      </w:r>
      <w:r w:rsidRPr="00403DF4">
        <w:rPr>
          <w:rFonts w:eastAsia="Times New Roman" w:cs="Times New Roman"/>
          <w:szCs w:val="24"/>
        </w:rPr>
        <w:t xml:space="preserve"> τροπολογία</w:t>
      </w:r>
      <w:r>
        <w:rPr>
          <w:rFonts w:eastAsia="Times New Roman" w:cs="Times New Roman"/>
          <w:szCs w:val="24"/>
        </w:rPr>
        <w:t xml:space="preserve">, για την </w:t>
      </w:r>
      <w:r w:rsidRPr="00403DF4">
        <w:rPr>
          <w:rFonts w:eastAsia="Times New Roman" w:cs="Times New Roman"/>
          <w:szCs w:val="24"/>
        </w:rPr>
        <w:t>οποία</w:t>
      </w:r>
      <w:r>
        <w:rPr>
          <w:rFonts w:eastAsia="Times New Roman" w:cs="Times New Roman"/>
          <w:szCs w:val="24"/>
        </w:rPr>
        <w:t>,</w:t>
      </w:r>
      <w:r w:rsidRPr="00403DF4">
        <w:rPr>
          <w:rFonts w:eastAsia="Times New Roman" w:cs="Times New Roman"/>
          <w:szCs w:val="24"/>
        </w:rPr>
        <w:t xml:space="preserve"> επειδή επιδιώκεται πολλές φορές να πούμε ότι κάνουμε ρουσφέτια</w:t>
      </w:r>
      <w:r>
        <w:rPr>
          <w:rFonts w:eastAsia="Times New Roman" w:cs="Times New Roman"/>
          <w:szCs w:val="24"/>
        </w:rPr>
        <w:t>,</w:t>
      </w:r>
      <w:r w:rsidRPr="00403DF4">
        <w:rPr>
          <w:rFonts w:eastAsia="Times New Roman" w:cs="Times New Roman"/>
          <w:szCs w:val="24"/>
        </w:rPr>
        <w:t xml:space="preserve"> έχω να πω ότι πρόκειται για μία περιοχή που δεν βρίσκεται καν στην εκλογική του περιφέρεια</w:t>
      </w:r>
      <w:r>
        <w:rPr>
          <w:rFonts w:eastAsia="Times New Roman" w:cs="Times New Roman"/>
          <w:szCs w:val="24"/>
        </w:rPr>
        <w:t xml:space="preserve">. </w:t>
      </w:r>
    </w:p>
    <w:p w14:paraId="5112054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w:t>
      </w:r>
      <w:r w:rsidRPr="00403DF4">
        <w:rPr>
          <w:rFonts w:eastAsia="Times New Roman" w:cs="Times New Roman"/>
          <w:szCs w:val="24"/>
        </w:rPr>
        <w:t>ως αρχιτέκτονας και χωροτάκτη</w:t>
      </w:r>
      <w:r>
        <w:rPr>
          <w:rFonts w:eastAsia="Times New Roman" w:cs="Times New Roman"/>
          <w:szCs w:val="24"/>
        </w:rPr>
        <w:t xml:space="preserve">ς ασχολούμαι με αυτά τα </w:t>
      </w:r>
      <w:r>
        <w:rPr>
          <w:rFonts w:eastAsia="Times New Roman" w:cs="Times New Roman"/>
          <w:szCs w:val="24"/>
        </w:rPr>
        <w:t>θέματα, έ</w:t>
      </w:r>
      <w:r w:rsidRPr="00403DF4">
        <w:rPr>
          <w:rFonts w:eastAsia="Times New Roman" w:cs="Times New Roman"/>
          <w:szCs w:val="24"/>
        </w:rPr>
        <w:t>πεσε στην αντίληψή μου ότι στη Ζώνη Α</w:t>
      </w:r>
      <w:r>
        <w:rPr>
          <w:rFonts w:eastAsia="Times New Roman" w:cs="Times New Roman"/>
          <w:szCs w:val="24"/>
        </w:rPr>
        <w:t>΄</w:t>
      </w:r>
      <w:r w:rsidRPr="00403DF4">
        <w:rPr>
          <w:rFonts w:eastAsia="Times New Roman" w:cs="Times New Roman"/>
          <w:szCs w:val="24"/>
        </w:rPr>
        <w:t xml:space="preserve"> του Αιγάλεω </w:t>
      </w:r>
      <w:r>
        <w:rPr>
          <w:rFonts w:eastAsia="Times New Roman" w:cs="Times New Roman"/>
          <w:szCs w:val="24"/>
        </w:rPr>
        <w:t>η</w:t>
      </w:r>
      <w:r w:rsidRPr="00403DF4">
        <w:rPr>
          <w:rFonts w:eastAsia="Times New Roman" w:cs="Times New Roman"/>
          <w:szCs w:val="24"/>
        </w:rPr>
        <w:t xml:space="preserve"> οριοθέτηση </w:t>
      </w:r>
      <w:r>
        <w:rPr>
          <w:rFonts w:eastAsia="Times New Roman" w:cs="Times New Roman"/>
          <w:szCs w:val="24"/>
        </w:rPr>
        <w:t>που υπάρχει σήμερα είναι πραγματικά κ</w:t>
      </w:r>
      <w:r w:rsidRPr="00403DF4">
        <w:rPr>
          <w:rFonts w:eastAsia="Times New Roman" w:cs="Times New Roman"/>
          <w:szCs w:val="24"/>
        </w:rPr>
        <w:t>ατά περίπτωση</w:t>
      </w:r>
      <w:r>
        <w:rPr>
          <w:rFonts w:eastAsia="Times New Roman" w:cs="Times New Roman"/>
          <w:szCs w:val="24"/>
        </w:rPr>
        <w:t>,</w:t>
      </w:r>
      <w:r w:rsidRPr="00403DF4">
        <w:rPr>
          <w:rFonts w:eastAsia="Times New Roman" w:cs="Times New Roman"/>
          <w:szCs w:val="24"/>
        </w:rPr>
        <w:t xml:space="preserve"> δεν έχει λογική χωροταξίας</w:t>
      </w:r>
      <w:r>
        <w:rPr>
          <w:rFonts w:eastAsia="Times New Roman" w:cs="Times New Roman"/>
          <w:szCs w:val="24"/>
        </w:rPr>
        <w:t>.</w:t>
      </w:r>
      <w:r w:rsidRPr="00403DF4">
        <w:rPr>
          <w:rFonts w:eastAsia="Times New Roman" w:cs="Times New Roman"/>
          <w:szCs w:val="24"/>
        </w:rPr>
        <w:t xml:space="preserve"> Δηλαδή</w:t>
      </w:r>
      <w:r>
        <w:rPr>
          <w:rFonts w:eastAsia="Times New Roman" w:cs="Times New Roman"/>
          <w:szCs w:val="24"/>
        </w:rPr>
        <w:t>,</w:t>
      </w:r>
      <w:r w:rsidRPr="00403DF4">
        <w:rPr>
          <w:rFonts w:eastAsia="Times New Roman" w:cs="Times New Roman"/>
          <w:szCs w:val="24"/>
        </w:rPr>
        <w:t xml:space="preserve"> είχαμε το</w:t>
      </w:r>
      <w:r>
        <w:rPr>
          <w:rFonts w:eastAsia="Times New Roman" w:cs="Times New Roman"/>
          <w:szCs w:val="24"/>
        </w:rPr>
        <w:t>ν</w:t>
      </w:r>
      <w:r w:rsidRPr="00403DF4">
        <w:rPr>
          <w:rFonts w:eastAsia="Times New Roman" w:cs="Times New Roman"/>
          <w:szCs w:val="24"/>
        </w:rPr>
        <w:t xml:space="preserve"> δικό μας βιομήχανο</w:t>
      </w:r>
      <w:r>
        <w:rPr>
          <w:rFonts w:eastAsia="Times New Roman" w:cs="Times New Roman"/>
          <w:szCs w:val="24"/>
        </w:rPr>
        <w:t xml:space="preserve">; Πηγαίναμε τη </w:t>
      </w:r>
      <w:r w:rsidRPr="00403DF4">
        <w:rPr>
          <w:rFonts w:eastAsia="Times New Roman" w:cs="Times New Roman"/>
          <w:szCs w:val="24"/>
        </w:rPr>
        <w:t>γραμμή του ορίου εκεί</w:t>
      </w:r>
      <w:r>
        <w:rPr>
          <w:rFonts w:eastAsia="Times New Roman" w:cs="Times New Roman"/>
          <w:szCs w:val="24"/>
        </w:rPr>
        <w:t>.</w:t>
      </w:r>
      <w:r w:rsidRPr="00403DF4">
        <w:rPr>
          <w:rFonts w:eastAsia="Times New Roman" w:cs="Times New Roman"/>
          <w:szCs w:val="24"/>
        </w:rPr>
        <w:t xml:space="preserve"> Δεν </w:t>
      </w:r>
      <w:r>
        <w:rPr>
          <w:rFonts w:eastAsia="Times New Roman" w:cs="Times New Roman"/>
          <w:szCs w:val="24"/>
        </w:rPr>
        <w:t xml:space="preserve">είχαμε; </w:t>
      </w:r>
      <w:r w:rsidRPr="00403DF4">
        <w:rPr>
          <w:rFonts w:eastAsia="Times New Roman" w:cs="Times New Roman"/>
          <w:szCs w:val="24"/>
        </w:rPr>
        <w:t>Την πηγαίνα</w:t>
      </w:r>
      <w:r>
        <w:rPr>
          <w:rFonts w:eastAsia="Times New Roman" w:cs="Times New Roman"/>
          <w:szCs w:val="24"/>
        </w:rPr>
        <w:t>με αλ</w:t>
      </w:r>
      <w:r>
        <w:rPr>
          <w:rFonts w:eastAsia="Times New Roman" w:cs="Times New Roman"/>
          <w:szCs w:val="24"/>
        </w:rPr>
        <w:t xml:space="preserve">λού. </w:t>
      </w:r>
      <w:r w:rsidRPr="00403DF4">
        <w:rPr>
          <w:rFonts w:eastAsia="Times New Roman" w:cs="Times New Roman"/>
          <w:szCs w:val="24"/>
        </w:rPr>
        <w:t>Αυτό συνέβαινε μέχρι σήμερα</w:t>
      </w:r>
      <w:r>
        <w:rPr>
          <w:rFonts w:eastAsia="Times New Roman" w:cs="Times New Roman"/>
          <w:szCs w:val="24"/>
        </w:rPr>
        <w:t>.</w:t>
      </w:r>
      <w:r w:rsidRPr="00403DF4">
        <w:rPr>
          <w:rFonts w:eastAsia="Times New Roman" w:cs="Times New Roman"/>
          <w:szCs w:val="24"/>
        </w:rPr>
        <w:t xml:space="preserve"> </w:t>
      </w:r>
    </w:p>
    <w:p w14:paraId="5112054C" w14:textId="77777777" w:rsidR="002E1E3E" w:rsidRDefault="00F7095F">
      <w:pPr>
        <w:spacing w:line="600" w:lineRule="auto"/>
        <w:ind w:firstLine="720"/>
        <w:contextualSpacing/>
        <w:jc w:val="both"/>
        <w:rPr>
          <w:rFonts w:eastAsia="Times New Roman" w:cs="Times New Roman"/>
          <w:szCs w:val="24"/>
        </w:rPr>
      </w:pPr>
      <w:r w:rsidRPr="00403DF4">
        <w:rPr>
          <w:rFonts w:eastAsia="Times New Roman" w:cs="Times New Roman"/>
          <w:szCs w:val="24"/>
        </w:rPr>
        <w:lastRenderedPageBreak/>
        <w:t>Αν πραγματικά θέλουμε να μελετήσουμε αυτές τις ζώνες</w:t>
      </w:r>
      <w:r>
        <w:rPr>
          <w:rFonts w:eastAsia="Times New Roman" w:cs="Times New Roman"/>
          <w:szCs w:val="24"/>
        </w:rPr>
        <w:t>, κ</w:t>
      </w:r>
      <w:r w:rsidRPr="00403DF4">
        <w:rPr>
          <w:rFonts w:eastAsia="Times New Roman" w:cs="Times New Roman"/>
          <w:szCs w:val="24"/>
        </w:rPr>
        <w:t>ατ</w:t>
      </w:r>
      <w:r>
        <w:rPr>
          <w:rFonts w:eastAsia="Times New Roman" w:cs="Times New Roman"/>
          <w:szCs w:val="24"/>
        </w:rPr>
        <w:t xml:space="preserve">’ </w:t>
      </w:r>
      <w:r w:rsidRPr="00403DF4">
        <w:rPr>
          <w:rFonts w:eastAsia="Times New Roman" w:cs="Times New Roman"/>
          <w:szCs w:val="24"/>
        </w:rPr>
        <w:t>αρχ</w:t>
      </w:r>
      <w:r>
        <w:rPr>
          <w:rFonts w:eastAsia="Times New Roman" w:cs="Times New Roman"/>
          <w:szCs w:val="24"/>
        </w:rPr>
        <w:t>άς</w:t>
      </w:r>
      <w:r>
        <w:rPr>
          <w:rFonts w:eastAsia="Times New Roman" w:cs="Times New Roman"/>
          <w:szCs w:val="24"/>
        </w:rPr>
        <w:t>,</w:t>
      </w:r>
      <w:r w:rsidRPr="00403DF4">
        <w:rPr>
          <w:rFonts w:eastAsia="Times New Roman" w:cs="Times New Roman"/>
          <w:szCs w:val="24"/>
        </w:rPr>
        <w:t xml:space="preserve"> θέλουμε χρόνο μπροστά</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για να κάνουμε ουσιαστική μελέτη, </w:t>
      </w:r>
      <w:r w:rsidRPr="00403DF4">
        <w:rPr>
          <w:rFonts w:eastAsia="Times New Roman" w:cs="Times New Roman"/>
          <w:szCs w:val="24"/>
        </w:rPr>
        <w:t xml:space="preserve">αλλά ωστόσο νομίμως εκεί εγκαθίστανται και πριν </w:t>
      </w:r>
      <w:r>
        <w:rPr>
          <w:rFonts w:eastAsia="Times New Roman" w:cs="Times New Roman"/>
          <w:szCs w:val="24"/>
        </w:rPr>
        <w:t>από</w:t>
      </w:r>
      <w:r w:rsidRPr="00403DF4">
        <w:rPr>
          <w:rFonts w:eastAsia="Times New Roman" w:cs="Times New Roman"/>
          <w:szCs w:val="24"/>
        </w:rPr>
        <w:t xml:space="preserve"> τους χαρακτηρισμούς και </w:t>
      </w:r>
      <w:r>
        <w:rPr>
          <w:rFonts w:eastAsia="Times New Roman" w:cs="Times New Roman"/>
          <w:szCs w:val="24"/>
        </w:rPr>
        <w:t>την οριοθέτηση.</w:t>
      </w:r>
      <w:r w:rsidRPr="00403DF4">
        <w:rPr>
          <w:rFonts w:eastAsia="Times New Roman" w:cs="Times New Roman"/>
          <w:szCs w:val="24"/>
        </w:rPr>
        <w:t xml:space="preserve"> </w:t>
      </w:r>
      <w:r>
        <w:rPr>
          <w:rFonts w:eastAsia="Times New Roman" w:cs="Times New Roman"/>
          <w:szCs w:val="24"/>
        </w:rPr>
        <w:t>Ε</w:t>
      </w:r>
      <w:r w:rsidRPr="00403DF4">
        <w:rPr>
          <w:rFonts w:eastAsia="Times New Roman" w:cs="Times New Roman"/>
          <w:szCs w:val="24"/>
        </w:rPr>
        <w:t>ί</w:t>
      </w:r>
      <w:r w:rsidRPr="00403DF4">
        <w:rPr>
          <w:rFonts w:eastAsia="Times New Roman" w:cs="Times New Roman"/>
          <w:szCs w:val="24"/>
        </w:rPr>
        <w:t>ναι δυνατόν</w:t>
      </w:r>
      <w:r>
        <w:rPr>
          <w:rFonts w:eastAsia="Times New Roman" w:cs="Times New Roman"/>
          <w:szCs w:val="24"/>
        </w:rPr>
        <w:t xml:space="preserve"> </w:t>
      </w:r>
      <w:r w:rsidRPr="00403DF4">
        <w:rPr>
          <w:rFonts w:eastAsia="Times New Roman" w:cs="Times New Roman"/>
          <w:szCs w:val="24"/>
        </w:rPr>
        <w:t>σήμερα</w:t>
      </w:r>
      <w:r>
        <w:rPr>
          <w:rFonts w:eastAsia="Times New Roman" w:cs="Times New Roman"/>
          <w:szCs w:val="24"/>
        </w:rPr>
        <w:t>, μέσα</w:t>
      </w:r>
      <w:r w:rsidRPr="00403DF4">
        <w:rPr>
          <w:rFonts w:eastAsia="Times New Roman" w:cs="Times New Roman"/>
          <w:szCs w:val="24"/>
        </w:rPr>
        <w:t xml:space="preserve"> στην κρίση</w:t>
      </w:r>
      <w:r>
        <w:rPr>
          <w:rFonts w:eastAsia="Times New Roman" w:cs="Times New Roman"/>
          <w:szCs w:val="24"/>
        </w:rPr>
        <w:t>,</w:t>
      </w:r>
      <w:r w:rsidRPr="00403DF4">
        <w:rPr>
          <w:rFonts w:eastAsia="Times New Roman" w:cs="Times New Roman"/>
          <w:szCs w:val="24"/>
        </w:rPr>
        <w:t xml:space="preserve"> </w:t>
      </w:r>
      <w:r>
        <w:rPr>
          <w:rFonts w:eastAsia="Times New Roman" w:cs="Times New Roman"/>
          <w:szCs w:val="24"/>
        </w:rPr>
        <w:t>να επιβαρύνουμε τις βιομηχανίες που υπάρχουν, με</w:t>
      </w:r>
      <w:r w:rsidRPr="00403DF4">
        <w:rPr>
          <w:rFonts w:eastAsia="Times New Roman" w:cs="Times New Roman"/>
          <w:szCs w:val="24"/>
        </w:rPr>
        <w:t xml:space="preserve"> μετεγκατάσταση σε πολύ λίγο χρονικό διάστημα και επιπλέον </w:t>
      </w:r>
      <w:r>
        <w:rPr>
          <w:rFonts w:eastAsia="Times New Roman" w:cs="Times New Roman"/>
          <w:szCs w:val="24"/>
        </w:rPr>
        <w:t xml:space="preserve">να μην </w:t>
      </w:r>
      <w:r w:rsidRPr="00403DF4">
        <w:rPr>
          <w:rFonts w:eastAsia="Times New Roman" w:cs="Times New Roman"/>
          <w:szCs w:val="24"/>
        </w:rPr>
        <w:t>τους δίνουμε τη δυνατότη</w:t>
      </w:r>
      <w:r>
        <w:rPr>
          <w:rFonts w:eastAsia="Times New Roman" w:cs="Times New Roman"/>
          <w:szCs w:val="24"/>
        </w:rPr>
        <w:t>τα ανάπτυξή</w:t>
      </w:r>
      <w:r w:rsidRPr="00403DF4">
        <w:rPr>
          <w:rFonts w:eastAsia="Times New Roman" w:cs="Times New Roman"/>
          <w:szCs w:val="24"/>
        </w:rPr>
        <w:t xml:space="preserve">ς </w:t>
      </w:r>
      <w:r>
        <w:rPr>
          <w:rFonts w:eastAsia="Times New Roman" w:cs="Times New Roman"/>
          <w:szCs w:val="24"/>
        </w:rPr>
        <w:t xml:space="preserve">τους, δηλαδή διορθώσεως, εξέλιξης του </w:t>
      </w:r>
      <w:r w:rsidRPr="00403DF4">
        <w:rPr>
          <w:rFonts w:eastAsia="Times New Roman" w:cs="Times New Roman"/>
          <w:szCs w:val="24"/>
        </w:rPr>
        <w:t xml:space="preserve">μηχανολογικού εξοπλισμού </w:t>
      </w:r>
      <w:r>
        <w:rPr>
          <w:rFonts w:eastAsia="Times New Roman" w:cs="Times New Roman"/>
          <w:szCs w:val="24"/>
        </w:rPr>
        <w:t>κ</w:t>
      </w:r>
      <w:r>
        <w:rPr>
          <w:rFonts w:eastAsia="Times New Roman" w:cs="Times New Roman"/>
          <w:szCs w:val="24"/>
        </w:rPr>
        <w:t>.</w:t>
      </w:r>
      <w:r>
        <w:rPr>
          <w:rFonts w:eastAsia="Times New Roman" w:cs="Times New Roman"/>
          <w:szCs w:val="24"/>
        </w:rPr>
        <w:t>λπ.;</w:t>
      </w:r>
    </w:p>
    <w:p w14:paraId="5112054D" w14:textId="77777777" w:rsidR="002E1E3E" w:rsidRDefault="00F7095F">
      <w:pPr>
        <w:spacing w:line="600" w:lineRule="auto"/>
        <w:ind w:firstLine="720"/>
        <w:contextualSpacing/>
        <w:jc w:val="both"/>
        <w:rPr>
          <w:rFonts w:eastAsia="Times New Roman" w:cs="Times New Roman"/>
          <w:szCs w:val="24"/>
        </w:rPr>
      </w:pPr>
      <w:r w:rsidRPr="00403DF4">
        <w:rPr>
          <w:rFonts w:eastAsia="Times New Roman" w:cs="Times New Roman"/>
          <w:szCs w:val="24"/>
        </w:rPr>
        <w:t>Χωρίς</w:t>
      </w:r>
      <w:r>
        <w:rPr>
          <w:rFonts w:eastAsia="Times New Roman" w:cs="Times New Roman"/>
          <w:szCs w:val="24"/>
        </w:rPr>
        <w:t>,</w:t>
      </w:r>
      <w:r w:rsidRPr="00403DF4">
        <w:rPr>
          <w:rFonts w:eastAsia="Times New Roman" w:cs="Times New Roman"/>
          <w:szCs w:val="24"/>
        </w:rPr>
        <w:t xml:space="preserve"> λοιπόν</w:t>
      </w:r>
      <w:r>
        <w:rPr>
          <w:rFonts w:eastAsia="Times New Roman" w:cs="Times New Roman"/>
          <w:szCs w:val="24"/>
        </w:rPr>
        <w:t>,</w:t>
      </w:r>
      <w:r w:rsidRPr="00403DF4">
        <w:rPr>
          <w:rFonts w:eastAsia="Times New Roman" w:cs="Times New Roman"/>
          <w:szCs w:val="24"/>
        </w:rPr>
        <w:t xml:space="preserve"> να θέλουμε να αλλάξουμε οτιδήποτε</w:t>
      </w:r>
      <w:r>
        <w:rPr>
          <w:rFonts w:eastAsia="Times New Roman" w:cs="Times New Roman"/>
          <w:szCs w:val="24"/>
        </w:rPr>
        <w:t>, θεωρώ ότι ο χρόνος ε</w:t>
      </w:r>
      <w:r w:rsidRPr="00403DF4">
        <w:rPr>
          <w:rFonts w:eastAsia="Times New Roman" w:cs="Times New Roman"/>
          <w:szCs w:val="24"/>
        </w:rPr>
        <w:t xml:space="preserve">ίναι απαραίτητος </w:t>
      </w:r>
      <w:r>
        <w:rPr>
          <w:rFonts w:eastAsia="Times New Roman" w:cs="Times New Roman"/>
          <w:szCs w:val="24"/>
        </w:rPr>
        <w:t xml:space="preserve">τόσο γι’ αυτές τις βιομηχανίες, </w:t>
      </w:r>
      <w:r w:rsidRPr="00403DF4">
        <w:rPr>
          <w:rFonts w:eastAsia="Times New Roman" w:cs="Times New Roman"/>
          <w:szCs w:val="24"/>
        </w:rPr>
        <w:t xml:space="preserve">όσο και για </w:t>
      </w:r>
      <w:r>
        <w:rPr>
          <w:rFonts w:eastAsia="Times New Roman" w:cs="Times New Roman"/>
          <w:szCs w:val="24"/>
        </w:rPr>
        <w:t>μας,</w:t>
      </w:r>
      <w:r w:rsidRPr="00403DF4">
        <w:rPr>
          <w:rFonts w:eastAsia="Times New Roman" w:cs="Times New Roman"/>
          <w:szCs w:val="24"/>
        </w:rPr>
        <w:t xml:space="preserve"> ως κράτος</w:t>
      </w:r>
      <w:r>
        <w:rPr>
          <w:rFonts w:eastAsia="Times New Roman" w:cs="Times New Roman"/>
          <w:szCs w:val="24"/>
        </w:rPr>
        <w:t>, για</w:t>
      </w:r>
      <w:r w:rsidRPr="00403DF4">
        <w:rPr>
          <w:rFonts w:eastAsia="Times New Roman" w:cs="Times New Roman"/>
          <w:szCs w:val="24"/>
        </w:rPr>
        <w:t xml:space="preserve"> να είμαστε συνεπείς απέναντι στους επενδυτές και να σχεδιάζουμε </w:t>
      </w:r>
      <w:r>
        <w:rPr>
          <w:rFonts w:eastAsia="Times New Roman" w:cs="Times New Roman"/>
          <w:szCs w:val="24"/>
        </w:rPr>
        <w:t>όχι κ</w:t>
      </w:r>
      <w:r w:rsidRPr="00403DF4">
        <w:rPr>
          <w:rFonts w:eastAsia="Times New Roman" w:cs="Times New Roman"/>
          <w:szCs w:val="24"/>
        </w:rPr>
        <w:t>ατά περίπτωση</w:t>
      </w:r>
      <w:r>
        <w:rPr>
          <w:rFonts w:eastAsia="Times New Roman" w:cs="Times New Roman"/>
          <w:szCs w:val="24"/>
        </w:rPr>
        <w:t>,</w:t>
      </w:r>
      <w:r w:rsidRPr="00403DF4">
        <w:rPr>
          <w:rFonts w:eastAsia="Times New Roman" w:cs="Times New Roman"/>
          <w:szCs w:val="24"/>
        </w:rPr>
        <w:t xml:space="preserve"> αλλά συνολικά</w:t>
      </w:r>
      <w:r>
        <w:rPr>
          <w:rFonts w:eastAsia="Times New Roman" w:cs="Times New Roman"/>
          <w:szCs w:val="24"/>
        </w:rPr>
        <w:t>.</w:t>
      </w:r>
      <w:r w:rsidRPr="00403DF4">
        <w:rPr>
          <w:rFonts w:eastAsia="Times New Roman" w:cs="Times New Roman"/>
          <w:szCs w:val="24"/>
        </w:rPr>
        <w:t xml:space="preserve"> </w:t>
      </w:r>
    </w:p>
    <w:p w14:paraId="5112054E" w14:textId="77777777" w:rsidR="002E1E3E" w:rsidRDefault="00F7095F">
      <w:pPr>
        <w:spacing w:line="600" w:lineRule="auto"/>
        <w:ind w:firstLine="720"/>
        <w:contextualSpacing/>
        <w:jc w:val="both"/>
        <w:rPr>
          <w:rFonts w:eastAsia="Times New Roman" w:cs="Times New Roman"/>
          <w:szCs w:val="24"/>
        </w:rPr>
      </w:pPr>
      <w:r w:rsidRPr="00403DF4">
        <w:rPr>
          <w:rFonts w:eastAsia="Times New Roman" w:cs="Times New Roman"/>
          <w:szCs w:val="24"/>
        </w:rPr>
        <w:t xml:space="preserve">Η τροπολογία </w:t>
      </w:r>
      <w:r>
        <w:rPr>
          <w:rFonts w:eastAsia="Times New Roman" w:cs="Times New Roman"/>
          <w:szCs w:val="24"/>
        </w:rPr>
        <w:t>α</w:t>
      </w:r>
      <w:r w:rsidRPr="00403DF4">
        <w:rPr>
          <w:rFonts w:eastAsia="Times New Roman" w:cs="Times New Roman"/>
          <w:szCs w:val="24"/>
        </w:rPr>
        <w:t>υτή</w:t>
      </w:r>
      <w:r>
        <w:rPr>
          <w:rFonts w:eastAsia="Times New Roman" w:cs="Times New Roman"/>
          <w:szCs w:val="24"/>
        </w:rPr>
        <w:t>,</w:t>
      </w:r>
      <w:r w:rsidRPr="00403DF4">
        <w:rPr>
          <w:rFonts w:eastAsia="Times New Roman" w:cs="Times New Roman"/>
          <w:szCs w:val="24"/>
        </w:rPr>
        <w:t xml:space="preserve"> λοιπόν</w:t>
      </w:r>
      <w:r>
        <w:rPr>
          <w:rFonts w:eastAsia="Times New Roman" w:cs="Times New Roman"/>
          <w:szCs w:val="24"/>
        </w:rPr>
        <w:t>,</w:t>
      </w:r>
      <w:r w:rsidRPr="00403DF4">
        <w:rPr>
          <w:rFonts w:eastAsia="Times New Roman" w:cs="Times New Roman"/>
          <w:szCs w:val="24"/>
        </w:rPr>
        <w:t xml:space="preserve"> δίνει χρόνο </w:t>
      </w:r>
      <w:r>
        <w:rPr>
          <w:rFonts w:eastAsia="Times New Roman" w:cs="Times New Roman"/>
          <w:szCs w:val="24"/>
        </w:rPr>
        <w:t xml:space="preserve">σε </w:t>
      </w:r>
      <w:r w:rsidRPr="00403DF4">
        <w:rPr>
          <w:rFonts w:eastAsia="Times New Roman" w:cs="Times New Roman"/>
          <w:szCs w:val="24"/>
        </w:rPr>
        <w:t xml:space="preserve">εμάς και όχι μόνο στους βιοτέχνες </w:t>
      </w:r>
      <w:r>
        <w:rPr>
          <w:rFonts w:eastAsia="Times New Roman" w:cs="Times New Roman"/>
          <w:szCs w:val="24"/>
        </w:rPr>
        <w:t>ή στις</w:t>
      </w:r>
      <w:r w:rsidRPr="00403DF4">
        <w:rPr>
          <w:rFonts w:eastAsia="Times New Roman" w:cs="Times New Roman"/>
          <w:szCs w:val="24"/>
        </w:rPr>
        <w:t xml:space="preserve"> βιομηχανίες</w:t>
      </w:r>
      <w:r>
        <w:rPr>
          <w:rFonts w:eastAsia="Times New Roman" w:cs="Times New Roman"/>
          <w:szCs w:val="24"/>
        </w:rPr>
        <w:t>,</w:t>
      </w:r>
      <w:r w:rsidRPr="00403DF4">
        <w:rPr>
          <w:rFonts w:eastAsia="Times New Roman" w:cs="Times New Roman"/>
          <w:szCs w:val="24"/>
        </w:rPr>
        <w:t xml:space="preserve"> </w:t>
      </w:r>
      <w:r>
        <w:rPr>
          <w:rFonts w:eastAsia="Times New Roman" w:cs="Times New Roman"/>
          <w:szCs w:val="24"/>
        </w:rPr>
        <w:t xml:space="preserve">ώστε </w:t>
      </w:r>
      <w:r w:rsidRPr="00403DF4">
        <w:rPr>
          <w:rFonts w:eastAsia="Times New Roman" w:cs="Times New Roman"/>
          <w:szCs w:val="24"/>
        </w:rPr>
        <w:t xml:space="preserve">να προλάβει το κράτος </w:t>
      </w:r>
      <w:r>
        <w:rPr>
          <w:rFonts w:eastAsia="Times New Roman" w:cs="Times New Roman"/>
          <w:szCs w:val="24"/>
        </w:rPr>
        <w:t>-</w:t>
      </w:r>
      <w:r w:rsidRPr="00403DF4">
        <w:rPr>
          <w:rFonts w:eastAsia="Times New Roman" w:cs="Times New Roman"/>
          <w:szCs w:val="24"/>
        </w:rPr>
        <w:t>είτε με μας Κυβέρνηση είτε με κάποιον άλλο</w:t>
      </w:r>
      <w:r>
        <w:rPr>
          <w:rFonts w:eastAsia="Times New Roman" w:cs="Times New Roman"/>
          <w:szCs w:val="24"/>
        </w:rPr>
        <w:t>-</w:t>
      </w:r>
      <w:r w:rsidRPr="00403DF4">
        <w:rPr>
          <w:rFonts w:eastAsia="Times New Roman" w:cs="Times New Roman"/>
          <w:szCs w:val="24"/>
        </w:rPr>
        <w:t xml:space="preserve"> </w:t>
      </w:r>
      <w:r>
        <w:rPr>
          <w:rFonts w:eastAsia="Times New Roman" w:cs="Times New Roman"/>
          <w:szCs w:val="24"/>
        </w:rPr>
        <w:t xml:space="preserve">και να μπορέσει </w:t>
      </w:r>
      <w:r w:rsidRPr="00403DF4">
        <w:rPr>
          <w:rFonts w:eastAsia="Times New Roman" w:cs="Times New Roman"/>
          <w:szCs w:val="24"/>
        </w:rPr>
        <w:t>πραγμα</w:t>
      </w:r>
      <w:r>
        <w:rPr>
          <w:rFonts w:eastAsia="Times New Roman" w:cs="Times New Roman"/>
          <w:szCs w:val="24"/>
        </w:rPr>
        <w:t>τικά να σχεδιάσει ουσιαστικά και όχι κ</w:t>
      </w:r>
      <w:r w:rsidRPr="00403DF4">
        <w:rPr>
          <w:rFonts w:eastAsia="Times New Roman" w:cs="Times New Roman"/>
          <w:szCs w:val="24"/>
        </w:rPr>
        <w:t>ατά περίπτωση</w:t>
      </w:r>
      <w:r>
        <w:rPr>
          <w:rFonts w:eastAsia="Times New Roman" w:cs="Times New Roman"/>
          <w:szCs w:val="24"/>
        </w:rPr>
        <w:t>.</w:t>
      </w:r>
      <w:r w:rsidRPr="00403DF4">
        <w:rPr>
          <w:rFonts w:eastAsia="Times New Roman" w:cs="Times New Roman"/>
          <w:szCs w:val="24"/>
        </w:rPr>
        <w:t xml:space="preserve"> Είναι</w:t>
      </w:r>
      <w:r>
        <w:rPr>
          <w:rFonts w:eastAsia="Times New Roman" w:cs="Times New Roman"/>
          <w:szCs w:val="24"/>
        </w:rPr>
        <w:t>,</w:t>
      </w:r>
      <w:r w:rsidRPr="00403DF4">
        <w:rPr>
          <w:rFonts w:eastAsia="Times New Roman" w:cs="Times New Roman"/>
          <w:szCs w:val="24"/>
        </w:rPr>
        <w:t xml:space="preserve"> δηλαδή</w:t>
      </w:r>
      <w:r>
        <w:rPr>
          <w:rFonts w:eastAsia="Times New Roman" w:cs="Times New Roman"/>
          <w:szCs w:val="24"/>
        </w:rPr>
        <w:t>, το ακριβώς αντίστροφο από</w:t>
      </w:r>
      <w:r w:rsidRPr="00403DF4">
        <w:rPr>
          <w:rFonts w:eastAsia="Times New Roman" w:cs="Times New Roman"/>
          <w:szCs w:val="24"/>
        </w:rPr>
        <w:t xml:space="preserve"> αυτό </w:t>
      </w:r>
      <w:r>
        <w:rPr>
          <w:rFonts w:eastAsia="Times New Roman" w:cs="Times New Roman"/>
          <w:szCs w:val="24"/>
        </w:rPr>
        <w:t xml:space="preserve">για το </w:t>
      </w:r>
      <w:r>
        <w:rPr>
          <w:rFonts w:eastAsia="Times New Roman" w:cs="Times New Roman"/>
          <w:szCs w:val="24"/>
        </w:rPr>
        <w:lastRenderedPageBreak/>
        <w:t xml:space="preserve">οποίο εμείς κατηγορούμαστε σήμερα όσον αφορά </w:t>
      </w:r>
      <w:r w:rsidRPr="00403DF4">
        <w:rPr>
          <w:rFonts w:eastAsia="Times New Roman" w:cs="Times New Roman"/>
          <w:szCs w:val="24"/>
        </w:rPr>
        <w:t>τις τροπολογίες</w:t>
      </w:r>
      <w:r>
        <w:rPr>
          <w:rFonts w:eastAsia="Times New Roman" w:cs="Times New Roman"/>
          <w:szCs w:val="24"/>
        </w:rPr>
        <w:t>.</w:t>
      </w:r>
      <w:r w:rsidRPr="00403DF4">
        <w:rPr>
          <w:rFonts w:eastAsia="Times New Roman" w:cs="Times New Roman"/>
          <w:szCs w:val="24"/>
        </w:rPr>
        <w:t xml:space="preserve"> </w:t>
      </w:r>
    </w:p>
    <w:p w14:paraId="5112054F" w14:textId="77777777" w:rsidR="002E1E3E" w:rsidRDefault="00F7095F">
      <w:pPr>
        <w:spacing w:line="600" w:lineRule="auto"/>
        <w:ind w:firstLine="720"/>
        <w:contextualSpacing/>
        <w:jc w:val="both"/>
        <w:rPr>
          <w:rFonts w:eastAsia="Times New Roman" w:cs="Times New Roman"/>
          <w:szCs w:val="24"/>
        </w:rPr>
      </w:pPr>
      <w:r w:rsidRPr="00403DF4">
        <w:rPr>
          <w:rFonts w:eastAsia="Times New Roman" w:cs="Times New Roman"/>
          <w:szCs w:val="24"/>
        </w:rPr>
        <w:t>Ευχαριστώ</w:t>
      </w:r>
      <w:r>
        <w:rPr>
          <w:rFonts w:eastAsia="Times New Roman" w:cs="Times New Roman"/>
          <w:szCs w:val="24"/>
        </w:rPr>
        <w:t>.</w:t>
      </w:r>
    </w:p>
    <w:p w14:paraId="51120550" w14:textId="77777777" w:rsidR="002E1E3E" w:rsidRDefault="00F7095F">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κ</w:t>
      </w:r>
      <w:r>
        <w:rPr>
          <w:rFonts w:eastAsia="Times New Roman"/>
          <w:szCs w:val="24"/>
        </w:rPr>
        <w:t>.</w:t>
      </w:r>
      <w:r>
        <w:rPr>
          <w:rFonts w:eastAsia="Times New Roman"/>
          <w:szCs w:val="24"/>
        </w:rPr>
        <w:t xml:space="preserve"> Καρακώστα.</w:t>
      </w:r>
    </w:p>
    <w:p w14:paraId="51120551" w14:textId="77777777" w:rsidR="002E1E3E" w:rsidRDefault="00F7095F">
      <w:pPr>
        <w:spacing w:line="600" w:lineRule="auto"/>
        <w:ind w:firstLine="720"/>
        <w:contextualSpacing/>
        <w:jc w:val="both"/>
        <w:rPr>
          <w:rFonts w:eastAsia="Times New Roman"/>
          <w:szCs w:val="24"/>
        </w:rPr>
      </w:pPr>
      <w:r>
        <w:rPr>
          <w:rFonts w:eastAsia="Times New Roman"/>
          <w:szCs w:val="24"/>
        </w:rPr>
        <w:t>Ο κ. Παπαδόπουλος από τα Τρίκαλα έχει τον λόγο.</w:t>
      </w:r>
    </w:p>
    <w:p w14:paraId="51120552" w14:textId="77777777" w:rsidR="002E1E3E" w:rsidRDefault="00F7095F">
      <w:pPr>
        <w:spacing w:line="600" w:lineRule="auto"/>
        <w:ind w:firstLine="720"/>
        <w:contextualSpacing/>
        <w:jc w:val="both"/>
        <w:rPr>
          <w:rFonts w:eastAsia="Times New Roman" w:cs="Times New Roman"/>
          <w:szCs w:val="24"/>
        </w:rPr>
      </w:pPr>
      <w:r>
        <w:rPr>
          <w:rFonts w:eastAsia="Times New Roman"/>
          <w:b/>
          <w:szCs w:val="24"/>
        </w:rPr>
        <w:t xml:space="preserve">ΑΘΑΝΑΣΙΟΣ ΠΑΠΑΔΟΠΟΥΛΟΣ: </w:t>
      </w:r>
      <w:r>
        <w:rPr>
          <w:rFonts w:eastAsia="Times New Roman"/>
          <w:szCs w:val="24"/>
        </w:rPr>
        <w:t>Κύριε</w:t>
      </w:r>
      <w:r>
        <w:rPr>
          <w:rFonts w:eastAsia="Times New Roman"/>
          <w:szCs w:val="24"/>
        </w:rPr>
        <w:t xml:space="preserve"> Πρόεδρε, αγαπητοί συνάδελφοι,</w:t>
      </w:r>
      <w:r w:rsidRPr="00403DF4">
        <w:rPr>
          <w:rFonts w:eastAsia="Times New Roman" w:cs="Times New Roman"/>
          <w:szCs w:val="24"/>
        </w:rPr>
        <w:t xml:space="preserve"> βρισκόμαστε μπροστά σε μία πρωτόγνωρη διαδικασία</w:t>
      </w:r>
      <w:r>
        <w:rPr>
          <w:rFonts w:eastAsia="Times New Roman" w:cs="Times New Roman"/>
          <w:szCs w:val="24"/>
        </w:rPr>
        <w:t>. Η Κυβέρνηση έχει ανακοινώσει ότι</w:t>
      </w:r>
      <w:r w:rsidRPr="00403DF4">
        <w:rPr>
          <w:rFonts w:eastAsia="Times New Roman" w:cs="Times New Roman"/>
          <w:szCs w:val="24"/>
        </w:rPr>
        <w:t xml:space="preserve"> το τέλος του κυβερνητικού έργου θα ήταν στο τέλος της συνταγματικής θητείας </w:t>
      </w:r>
      <w:r>
        <w:rPr>
          <w:rFonts w:eastAsia="Times New Roman" w:cs="Times New Roman"/>
          <w:szCs w:val="24"/>
        </w:rPr>
        <w:t>της.</w:t>
      </w:r>
      <w:r w:rsidRPr="00403DF4">
        <w:rPr>
          <w:rFonts w:eastAsia="Times New Roman" w:cs="Times New Roman"/>
          <w:szCs w:val="24"/>
        </w:rPr>
        <w:t xml:space="preserve"> </w:t>
      </w:r>
      <w:r>
        <w:rPr>
          <w:rFonts w:eastAsia="Times New Roman" w:cs="Times New Roman"/>
          <w:szCs w:val="24"/>
        </w:rPr>
        <w:t>Όμως, τ</w:t>
      </w:r>
      <w:r w:rsidRPr="00403DF4">
        <w:rPr>
          <w:rFonts w:eastAsia="Times New Roman" w:cs="Times New Roman"/>
          <w:szCs w:val="24"/>
        </w:rPr>
        <w:t>ο αποτέλεσμα των εκλογών δημιούργ</w:t>
      </w:r>
      <w:r>
        <w:rPr>
          <w:rFonts w:eastAsia="Times New Roman" w:cs="Times New Roman"/>
          <w:szCs w:val="24"/>
        </w:rPr>
        <w:t>ησε</w:t>
      </w:r>
      <w:r w:rsidRPr="00403DF4">
        <w:rPr>
          <w:rFonts w:eastAsia="Times New Roman" w:cs="Times New Roman"/>
          <w:szCs w:val="24"/>
        </w:rPr>
        <w:t xml:space="preserve"> μία άλλη</w:t>
      </w:r>
      <w:r>
        <w:rPr>
          <w:rFonts w:eastAsia="Times New Roman" w:cs="Times New Roman"/>
          <w:szCs w:val="24"/>
        </w:rPr>
        <w:t xml:space="preserve"> κατάστασ</w:t>
      </w:r>
      <w:r>
        <w:rPr>
          <w:rFonts w:eastAsia="Times New Roman" w:cs="Times New Roman"/>
          <w:szCs w:val="24"/>
        </w:rPr>
        <w:t xml:space="preserve">η. </w:t>
      </w:r>
    </w:p>
    <w:p w14:paraId="51120553"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Ο Πρωθυπουργός ήδη</w:t>
      </w:r>
      <w:r w:rsidRPr="00403DF4">
        <w:rPr>
          <w:rFonts w:eastAsia="Times New Roman" w:cs="Times New Roman"/>
          <w:szCs w:val="24"/>
        </w:rPr>
        <w:t xml:space="preserve"> είχε ανακοινώσει τις προθέσεις της Κυβέρνησης</w:t>
      </w:r>
      <w:r>
        <w:rPr>
          <w:rFonts w:eastAsia="Times New Roman" w:cs="Times New Roman"/>
          <w:szCs w:val="24"/>
        </w:rPr>
        <w:t>,</w:t>
      </w:r>
      <w:r w:rsidRPr="00403DF4">
        <w:rPr>
          <w:rFonts w:eastAsia="Times New Roman" w:cs="Times New Roman"/>
          <w:szCs w:val="24"/>
        </w:rPr>
        <w:t xml:space="preserve"> </w:t>
      </w:r>
      <w:r>
        <w:rPr>
          <w:rFonts w:eastAsia="Times New Roman" w:cs="Times New Roman"/>
          <w:szCs w:val="24"/>
        </w:rPr>
        <w:t>α</w:t>
      </w:r>
      <w:r w:rsidRPr="00403DF4">
        <w:rPr>
          <w:rFonts w:eastAsia="Times New Roman" w:cs="Times New Roman"/>
          <w:szCs w:val="24"/>
        </w:rPr>
        <w:t xml:space="preserve">λλά </w:t>
      </w:r>
      <w:r>
        <w:rPr>
          <w:rFonts w:eastAsia="Times New Roman" w:cs="Times New Roman"/>
          <w:szCs w:val="24"/>
        </w:rPr>
        <w:t xml:space="preserve">από την πλευρά της Νέας Δημοκρατίας </w:t>
      </w:r>
      <w:r w:rsidRPr="00403DF4">
        <w:rPr>
          <w:rFonts w:eastAsia="Times New Roman" w:cs="Times New Roman"/>
          <w:szCs w:val="24"/>
        </w:rPr>
        <w:t>και δυστυχώς και από το Κίνημα Αλλαγής προβάλλεται το εξής περίεργο επιχείρημα</w:t>
      </w:r>
      <w:r>
        <w:rPr>
          <w:rFonts w:eastAsia="Times New Roman" w:cs="Times New Roman"/>
          <w:szCs w:val="24"/>
        </w:rPr>
        <w:t>: Τελείωσε το</w:t>
      </w:r>
      <w:r w:rsidRPr="00403DF4">
        <w:rPr>
          <w:rFonts w:eastAsia="Times New Roman" w:cs="Times New Roman"/>
          <w:szCs w:val="24"/>
        </w:rPr>
        <w:t xml:space="preserve"> κυβερνητικό έργο</w:t>
      </w:r>
      <w:r>
        <w:rPr>
          <w:rFonts w:eastAsia="Times New Roman" w:cs="Times New Roman"/>
          <w:szCs w:val="24"/>
        </w:rPr>
        <w:t>,</w:t>
      </w:r>
      <w:r w:rsidRPr="00403DF4">
        <w:rPr>
          <w:rFonts w:eastAsia="Times New Roman" w:cs="Times New Roman"/>
          <w:szCs w:val="24"/>
        </w:rPr>
        <w:t xml:space="preserve"> τελείωσε η κοινοβουλευτική διαδικασ</w:t>
      </w:r>
      <w:r w:rsidRPr="00403DF4">
        <w:rPr>
          <w:rFonts w:eastAsia="Times New Roman" w:cs="Times New Roman"/>
          <w:szCs w:val="24"/>
        </w:rPr>
        <w:t>ία</w:t>
      </w:r>
      <w:r>
        <w:rPr>
          <w:rFonts w:eastAsia="Times New Roman" w:cs="Times New Roman"/>
          <w:szCs w:val="24"/>
        </w:rPr>
        <w:t>.</w:t>
      </w:r>
      <w:r w:rsidRPr="00403DF4">
        <w:rPr>
          <w:rFonts w:eastAsia="Times New Roman" w:cs="Times New Roman"/>
          <w:szCs w:val="24"/>
        </w:rPr>
        <w:t xml:space="preserve"> </w:t>
      </w:r>
    </w:p>
    <w:p w14:paraId="5112055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α</w:t>
      </w:r>
      <w:r>
        <w:rPr>
          <w:rFonts w:eastAsia="Times New Roman" w:cs="Times New Roman"/>
          <w:szCs w:val="24"/>
        </w:rPr>
        <w:t xml:space="preserve"> αυτό πρέπει να κάνου</w:t>
      </w:r>
      <w:r w:rsidRPr="00403DF4">
        <w:rPr>
          <w:rFonts w:eastAsia="Times New Roman" w:cs="Times New Roman"/>
          <w:szCs w:val="24"/>
        </w:rPr>
        <w:t xml:space="preserve">με μία συζήτηση </w:t>
      </w:r>
      <w:r>
        <w:rPr>
          <w:rFonts w:eastAsia="Times New Roman" w:cs="Times New Roman"/>
          <w:szCs w:val="24"/>
        </w:rPr>
        <w:t xml:space="preserve">για το </w:t>
      </w:r>
      <w:r w:rsidRPr="00403DF4">
        <w:rPr>
          <w:rFonts w:eastAsia="Times New Roman" w:cs="Times New Roman"/>
          <w:szCs w:val="24"/>
        </w:rPr>
        <w:t>ποια ζητήματα</w:t>
      </w:r>
      <w:r>
        <w:rPr>
          <w:rFonts w:eastAsia="Times New Roman" w:cs="Times New Roman"/>
          <w:szCs w:val="24"/>
        </w:rPr>
        <w:t>,</w:t>
      </w:r>
      <w:r w:rsidRPr="00403DF4">
        <w:rPr>
          <w:rFonts w:eastAsia="Times New Roman" w:cs="Times New Roman"/>
          <w:szCs w:val="24"/>
        </w:rPr>
        <w:t xml:space="preserve"> όσο διαρκεί ακόμη η κοινοβουλευτική διαδικασία</w:t>
      </w:r>
      <w:r>
        <w:rPr>
          <w:rFonts w:eastAsia="Times New Roman" w:cs="Times New Roman"/>
          <w:szCs w:val="24"/>
        </w:rPr>
        <w:t>,</w:t>
      </w:r>
      <w:r w:rsidRPr="00403DF4">
        <w:rPr>
          <w:rFonts w:eastAsia="Times New Roman" w:cs="Times New Roman"/>
          <w:szCs w:val="24"/>
        </w:rPr>
        <w:t xml:space="preserve"> είναι ώριμα για να τα κουβεντιάσουμε </w:t>
      </w:r>
      <w:r>
        <w:rPr>
          <w:rFonts w:eastAsia="Times New Roman" w:cs="Times New Roman"/>
          <w:szCs w:val="24"/>
        </w:rPr>
        <w:t>επί</w:t>
      </w:r>
      <w:r w:rsidRPr="00403DF4">
        <w:rPr>
          <w:rFonts w:eastAsia="Times New Roman" w:cs="Times New Roman"/>
          <w:szCs w:val="24"/>
        </w:rPr>
        <w:t xml:space="preserve"> </w:t>
      </w:r>
      <w:r>
        <w:rPr>
          <w:rFonts w:eastAsia="Times New Roman" w:cs="Times New Roman"/>
          <w:szCs w:val="24"/>
        </w:rPr>
        <w:t xml:space="preserve">της </w:t>
      </w:r>
      <w:r w:rsidRPr="00403DF4">
        <w:rPr>
          <w:rFonts w:eastAsia="Times New Roman" w:cs="Times New Roman"/>
          <w:szCs w:val="24"/>
        </w:rPr>
        <w:t>ουσίας</w:t>
      </w:r>
      <w:r>
        <w:rPr>
          <w:rFonts w:eastAsia="Times New Roman" w:cs="Times New Roman"/>
          <w:szCs w:val="24"/>
        </w:rPr>
        <w:t>.</w:t>
      </w:r>
    </w:p>
    <w:p w14:paraId="5112055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Κάνω μια παράκληση στους Υπουργούς. Ας δουν επί της ουσίας τα ζητήματα. Δεν είναι δυνατό</w:t>
      </w:r>
      <w:r>
        <w:rPr>
          <w:rFonts w:eastAsia="Times New Roman" w:cs="Times New Roman"/>
          <w:szCs w:val="24"/>
        </w:rPr>
        <w:t>ν να θεωρούμε ότι ώριμο είναι καθετί το οποίο σκέφτονται οι Υπουργοί και μη ώριμο είναι καθετί το οποίο προτείνεται από Βουλευτές.</w:t>
      </w:r>
    </w:p>
    <w:p w14:paraId="5112055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Κάνω και μια παράκληση προς τους εκπροσώπους του Ποταμιού. Αγαπητοί συνάδελφοι, εφόσον σέβεστε -και το κάνετε έμπρακτα- την κ</w:t>
      </w:r>
      <w:r>
        <w:rPr>
          <w:rFonts w:eastAsia="Times New Roman" w:cs="Times New Roman"/>
          <w:szCs w:val="24"/>
        </w:rPr>
        <w:t>οινοβουλευτική διαδικασία, τοποθετηθείτε επί της ουσίας. Ποιες νομίζετε ότι είναι οι τροπολογίες, οι οποίες συνάδουν με την επίλυση από τη Βουλή ώριμων ζητημάτων, που πρέπει να τα λύσουμε μέχρι να προκηρυχθούν οι εκλογές;</w:t>
      </w:r>
    </w:p>
    <w:p w14:paraId="5112055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Αυτή την έκκληση κάνω και νομίζω ό</w:t>
      </w:r>
      <w:r>
        <w:rPr>
          <w:rFonts w:eastAsia="Times New Roman" w:cs="Times New Roman"/>
          <w:szCs w:val="24"/>
        </w:rPr>
        <w:t>τι μπαίνω επί της ουσίας στα ζητήματα που έχουμε μπροστά μας σήμερα, αύριο και την Παρασκευή.</w:t>
      </w:r>
    </w:p>
    <w:p w14:paraId="51120558"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1120559" w14:textId="77777777" w:rsidR="002E1E3E" w:rsidRDefault="00F7095F">
      <w:pPr>
        <w:spacing w:line="600" w:lineRule="auto"/>
        <w:ind w:firstLine="720"/>
        <w:contextualSpacing/>
        <w:jc w:val="both"/>
        <w:rPr>
          <w:rFonts w:eastAsia="Times New Roman" w:cs="Times New Roman"/>
          <w:szCs w:val="24"/>
        </w:rPr>
      </w:pPr>
      <w:r w:rsidRPr="00796FDB">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Παπαδόπουλο.</w:t>
      </w:r>
    </w:p>
    <w:p w14:paraId="5112055A"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Παπαφιλίππου</w:t>
      </w:r>
      <w:proofErr w:type="spellEnd"/>
      <w:r>
        <w:rPr>
          <w:rFonts w:eastAsia="Times New Roman" w:cs="Times New Roman"/>
          <w:szCs w:val="24"/>
        </w:rPr>
        <w:t xml:space="preserve"> έχει τον λόγο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Θεοπεφτάτου</w:t>
      </w:r>
      <w:proofErr w:type="spellEnd"/>
      <w:r>
        <w:rPr>
          <w:rFonts w:eastAsia="Times New Roman" w:cs="Times New Roman"/>
          <w:szCs w:val="24"/>
        </w:rPr>
        <w:t xml:space="preserve"> μετά.</w:t>
      </w:r>
    </w:p>
    <w:p w14:paraId="5112055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Παπαφιλίππου</w:t>
      </w:r>
      <w:proofErr w:type="spellEnd"/>
      <w:r>
        <w:rPr>
          <w:rFonts w:eastAsia="Times New Roman" w:cs="Times New Roman"/>
          <w:szCs w:val="24"/>
        </w:rPr>
        <w:t xml:space="preserve">, έχετε τον λόγο. </w:t>
      </w:r>
    </w:p>
    <w:p w14:paraId="5112055C" w14:textId="77777777" w:rsidR="002E1E3E" w:rsidRDefault="00F7095F">
      <w:pPr>
        <w:spacing w:line="600" w:lineRule="auto"/>
        <w:ind w:firstLine="720"/>
        <w:contextualSpacing/>
        <w:jc w:val="both"/>
        <w:rPr>
          <w:rFonts w:eastAsia="Times New Roman" w:cs="Times New Roman"/>
          <w:szCs w:val="24"/>
        </w:rPr>
      </w:pPr>
      <w:r w:rsidRPr="00796FDB">
        <w:rPr>
          <w:rFonts w:eastAsia="Times New Roman" w:cs="Times New Roman"/>
          <w:b/>
          <w:szCs w:val="24"/>
        </w:rPr>
        <w:t>ΓΕΩΡΓΙΟΣ ΠΑΠΑΦΙΛΙΠΠΟΥ:</w:t>
      </w:r>
      <w:r>
        <w:rPr>
          <w:rFonts w:eastAsia="Times New Roman" w:cs="Times New Roman"/>
          <w:szCs w:val="24"/>
        </w:rPr>
        <w:t xml:space="preserve"> Αναφέρομαι στην τροπολογία με γενικό αριθμό 2222 και ειδικό 236. Αφορά σε πολεοδομικές ρυθμίσεις και συγκεκριμένα στην τροποποίηση και προσθήκη κάποιου εδαφίου δύο διατάξεων του ΓΟΚ, του Γενικού Οικοδομικού Κανονισ</w:t>
      </w:r>
      <w:r>
        <w:rPr>
          <w:rFonts w:eastAsia="Times New Roman" w:cs="Times New Roman"/>
          <w:szCs w:val="24"/>
        </w:rPr>
        <w:t xml:space="preserve">μού. </w:t>
      </w:r>
    </w:p>
    <w:p w14:paraId="5112055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Ρυθμίζονται με την τροπολογία αυτή επείγοντα ζητήματα</w:t>
      </w:r>
      <w:r>
        <w:rPr>
          <w:rFonts w:eastAsia="Times New Roman" w:cs="Times New Roman"/>
          <w:szCs w:val="24"/>
        </w:rPr>
        <w:t>,</w:t>
      </w:r>
      <w:r>
        <w:rPr>
          <w:rFonts w:eastAsia="Times New Roman" w:cs="Times New Roman"/>
          <w:szCs w:val="24"/>
        </w:rPr>
        <w:t xml:space="preserve"> που, αν επιλυθούν με τον τρόπο που προτείνεται, θα δώσουν αναπτυξιακή προοπτική στη χώρα μας. </w:t>
      </w:r>
    </w:p>
    <w:p w14:paraId="5112055E"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Ειδικότερα, η μία από αυτές αναφέρεται σε κτήρια, που, κατά το γενικό ρυμοτομικό σχέδιο, προβλέπεται</w:t>
      </w:r>
      <w:r>
        <w:rPr>
          <w:rFonts w:eastAsia="Times New Roman" w:cs="Times New Roman"/>
          <w:szCs w:val="24"/>
        </w:rPr>
        <w:t xml:space="preserve"> η διάνοιξη στοάς, αλλά δεν έχει διανοιχθεί μέχρι σήμερα με το ισχύον νομικό καθεστώς. Κατ’ εξαίρεση για τα κτήρια αυτά προβλέπονται κάποιες εργασίες, καθώς, επίσης, και αλλαγή χρήσης.</w:t>
      </w:r>
    </w:p>
    <w:p w14:paraId="5112055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αυτή διασαφηνίζονται οι εργασίες που μπορούν να εκτελ</w:t>
      </w:r>
      <w:r>
        <w:rPr>
          <w:rFonts w:eastAsia="Times New Roman" w:cs="Times New Roman"/>
          <w:szCs w:val="24"/>
        </w:rPr>
        <w:t xml:space="preserve">εστούν και οι οποίες είναι απολύτως αναγκαίες </w:t>
      </w:r>
      <w:r>
        <w:rPr>
          <w:rFonts w:eastAsia="Times New Roman" w:cs="Times New Roman"/>
          <w:szCs w:val="24"/>
        </w:rPr>
        <w:lastRenderedPageBreak/>
        <w:t xml:space="preserve">για την εξυπηρέτηση της χρήσης που θα επιλεγεί και που θα είναι συμβατή με το γενικό ρυμοτομικό σχέδιο. </w:t>
      </w:r>
    </w:p>
    <w:p w14:paraId="51120560"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Και η άλλη είναι, επίσης, πάρα πολύ σημαντική, γιατί αφορά σε κτήρια που έχουν κηρυχθεί νεότερα μνημεία κ</w:t>
      </w:r>
      <w:r>
        <w:rPr>
          <w:rFonts w:eastAsia="Times New Roman" w:cs="Times New Roman"/>
          <w:szCs w:val="24"/>
        </w:rPr>
        <w:t>αι επιτρέπεται με απόφαση του Υπουργού Πολιτισμού η χρήση τους ως ξενοδοχείων, ως κτηρίων, δηλαδή, προσωρινής διαμονής. Είναι πάρα πολλά αυτά τα κτήρια και κινδυνεύουν με απαξίωση, με κατάρρευση, σε βάρος της πολιτισμικής μας κληρονομιάς.</w:t>
      </w:r>
    </w:p>
    <w:p w14:paraId="51120561"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Εδώ επίσης προβλέ</w:t>
      </w:r>
      <w:r>
        <w:rPr>
          <w:rFonts w:eastAsia="Times New Roman" w:cs="Times New Roman"/>
          <w:szCs w:val="24"/>
        </w:rPr>
        <w:t xml:space="preserve">πεται η προσθήκη ενός εδαφίου, σύμφωνα με το οποίο δεν θα υπολογίζονται στον συντελεστή δόμησης κάποιοι χώροι που είναι απαραίτητοι για να εξυπηρετήσουν τη χρήση, την οποία προανέφερα και όταν </w:t>
      </w:r>
      <w:proofErr w:type="spellStart"/>
      <w:r>
        <w:rPr>
          <w:rFonts w:eastAsia="Times New Roman" w:cs="Times New Roman"/>
          <w:szCs w:val="24"/>
        </w:rPr>
        <w:t>χωροθετούνται</w:t>
      </w:r>
      <w:proofErr w:type="spellEnd"/>
      <w:r>
        <w:rPr>
          <w:rFonts w:eastAsia="Times New Roman" w:cs="Times New Roman"/>
          <w:szCs w:val="24"/>
        </w:rPr>
        <w:t xml:space="preserve"> στο υπόγειο.</w:t>
      </w:r>
    </w:p>
    <w:p w14:paraId="5112056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Σε αυτά τα ζητήματα αφορά η τροπολογ</w:t>
      </w:r>
      <w:r>
        <w:rPr>
          <w:rFonts w:eastAsia="Times New Roman" w:cs="Times New Roman"/>
          <w:szCs w:val="24"/>
        </w:rPr>
        <w:t>ία και είναι επιτακτική ανάγκη –επιμένω ότι δεν εξυπηρετούνται ούτε μικροσυμφέροντα ούτε είναι ρουσφετολογικές- εν όψει και της θερινής περιόδου να ρυθμιστούν.</w:t>
      </w:r>
    </w:p>
    <w:p w14:paraId="51120563" w14:textId="77777777" w:rsidR="002E1E3E" w:rsidRDefault="00F7095F">
      <w:pPr>
        <w:spacing w:line="600" w:lineRule="auto"/>
        <w:ind w:firstLine="720"/>
        <w:contextualSpacing/>
        <w:jc w:val="both"/>
        <w:rPr>
          <w:rFonts w:eastAsia="Times New Roman" w:cs="Times New Roman"/>
          <w:szCs w:val="24"/>
        </w:rPr>
      </w:pPr>
      <w:r w:rsidRPr="00796FDB">
        <w:rPr>
          <w:rFonts w:eastAsia="Times New Roman" w:cs="Times New Roman"/>
          <w:b/>
          <w:szCs w:val="24"/>
        </w:rPr>
        <w:t xml:space="preserve">ΠΡΟΕΔΡΕΥΩΝ (Αναστάσιος Κουράκης): </w:t>
      </w:r>
      <w:r>
        <w:rPr>
          <w:rFonts w:eastAsia="Times New Roman" w:cs="Times New Roman"/>
          <w:szCs w:val="24"/>
        </w:rPr>
        <w:t>Ευχαριστούμε.</w:t>
      </w:r>
    </w:p>
    <w:p w14:paraId="51120564"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Θεοπεφτάτου</w:t>
      </w:r>
      <w:proofErr w:type="spellEnd"/>
      <w:r>
        <w:rPr>
          <w:rFonts w:eastAsia="Times New Roman" w:cs="Times New Roman"/>
          <w:szCs w:val="24"/>
        </w:rPr>
        <w:t xml:space="preserve"> έχει τον λόγο.</w:t>
      </w:r>
    </w:p>
    <w:p w14:paraId="51120565"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ΑΦΡΟΔΙ</w:t>
      </w:r>
      <w:r w:rsidRPr="00796FDB">
        <w:rPr>
          <w:rFonts w:eastAsia="Times New Roman" w:cs="Times New Roman"/>
          <w:b/>
          <w:szCs w:val="24"/>
        </w:rPr>
        <w:t>ΤΗ ΘΕΟΠΕΦΤ</w:t>
      </w:r>
      <w:r w:rsidRPr="00796FDB">
        <w:rPr>
          <w:rFonts w:eastAsia="Times New Roman" w:cs="Times New Roman"/>
          <w:b/>
          <w:szCs w:val="24"/>
        </w:rPr>
        <w:t>ΑΤΟΥ:</w:t>
      </w:r>
      <w:r>
        <w:rPr>
          <w:rFonts w:eastAsia="Times New Roman" w:cs="Times New Roman"/>
          <w:szCs w:val="24"/>
        </w:rPr>
        <w:t xml:space="preserve"> Ευχαριστώ, κύριε Πρόεδρε.</w:t>
      </w:r>
    </w:p>
    <w:p w14:paraId="5112056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τροπολογία είναι η μη προβολή δικαιωμάτων κυριότητας από το δημόσιο συνολικά στα Ιόνια </w:t>
      </w:r>
      <w:r>
        <w:rPr>
          <w:rFonts w:eastAsia="Times New Roman" w:cs="Times New Roman"/>
          <w:szCs w:val="24"/>
        </w:rPr>
        <w:t>Ν</w:t>
      </w:r>
      <w:r>
        <w:rPr>
          <w:rFonts w:eastAsia="Times New Roman" w:cs="Times New Roman"/>
          <w:szCs w:val="24"/>
        </w:rPr>
        <w:t xml:space="preserve">ησιά. Υπάρχει ένα ιδιότυπο καθεστώς και αυτή τη στιγμή είναι αυτονόητο το νόημα αυτής της τροπολογίας. </w:t>
      </w:r>
    </w:p>
    <w:p w14:paraId="5112056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Έχουν εκδοθεί τέσσερις α</w:t>
      </w:r>
      <w:r>
        <w:rPr>
          <w:rFonts w:eastAsia="Times New Roman" w:cs="Times New Roman"/>
          <w:szCs w:val="24"/>
        </w:rPr>
        <w:t>ποφάσεις του Ανώτατου Δικαστηρίου του Αρείου Πάγου και γι’ αυτό είναι αυτονόητη. Και, βεβαίως, το αποτέλεσμα είναι να ταλαιπωρούνται οι πολίτες πέντε, επτά και δέκα χρόνια</w:t>
      </w:r>
      <w:r>
        <w:rPr>
          <w:rFonts w:eastAsia="Times New Roman" w:cs="Times New Roman"/>
          <w:szCs w:val="24"/>
        </w:rPr>
        <w:t>,</w:t>
      </w:r>
      <w:r>
        <w:rPr>
          <w:rFonts w:eastAsia="Times New Roman" w:cs="Times New Roman"/>
          <w:szCs w:val="24"/>
        </w:rPr>
        <w:t xml:space="preserve"> για να αποδείξουν ότι η δασική έκταση, το δάσος είναι ιδιωτικό.</w:t>
      </w:r>
    </w:p>
    <w:p w14:paraId="51120568"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Η άλλη είναι και αυ</w:t>
      </w:r>
      <w:r>
        <w:rPr>
          <w:rFonts w:eastAsia="Times New Roman" w:cs="Times New Roman"/>
          <w:szCs w:val="24"/>
        </w:rPr>
        <w:t>τή αυτονόητη. Γίνεται μια τροποποίηση, διόρθωση δηλαδή λάθους, κατά τη γνώμη μου, στους όρους δόμησης παραδοσιακών οικισμών. Δηλαδή, έχει επιβληθεί ύψος ενάμισ</w:t>
      </w:r>
      <w:r>
        <w:rPr>
          <w:rFonts w:eastAsia="Times New Roman" w:cs="Times New Roman"/>
          <w:szCs w:val="24"/>
        </w:rPr>
        <w:t>ι</w:t>
      </w:r>
      <w:r>
        <w:rPr>
          <w:rFonts w:eastAsia="Times New Roman" w:cs="Times New Roman"/>
          <w:szCs w:val="24"/>
        </w:rPr>
        <w:t xml:space="preserve"> και 30% κλίση στέγης, που τεχνικά είναι αδύνατο να κατασκευαστεί. Είναι λειτουργικά λάθος. Το λ</w:t>
      </w:r>
      <w:r>
        <w:rPr>
          <w:rFonts w:eastAsia="Times New Roman" w:cs="Times New Roman"/>
          <w:szCs w:val="24"/>
        </w:rPr>
        <w:t>ένε και μάστορες και μηχανικοί. Είναι λάθος αυτό και πρέπει να αλλάξει. Είναι τελείως αυτονόητο.</w:t>
      </w:r>
    </w:p>
    <w:p w14:paraId="51120569"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Το άλλο είναι η κατάργηση μιας παραγράφου που ήταν εμπόδιο για να αρθεί η ρυμοτομική απαλλοτρίωση ή δέσμευση ακινήτου μετά από δεκαπέντε χρόνια, που κανένας δή</w:t>
      </w:r>
      <w:r>
        <w:rPr>
          <w:rFonts w:eastAsia="Times New Roman" w:cs="Times New Roman"/>
          <w:szCs w:val="24"/>
        </w:rPr>
        <w:t>μος δεν έχει αναλάβει τόσα χρόνια ευθύνη να μην έχει δεσμευμένη την ιδιοκτησία.</w:t>
      </w:r>
    </w:p>
    <w:p w14:paraId="5112056A"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lang w:val="en-US"/>
        </w:rPr>
        <w:t>O</w:t>
      </w:r>
      <w:r>
        <w:rPr>
          <w:rFonts w:eastAsia="Times New Roman"/>
          <w:color w:val="212121"/>
          <w:szCs w:val="24"/>
          <w:shd w:val="clear" w:color="auto" w:fill="FFFFFF"/>
        </w:rPr>
        <w:t>ι άλλες δύο είναι ρυθμίσεις για τους σεισμόπληκτους, που έχουμε και στην Κεφαλ</w:t>
      </w:r>
      <w:r>
        <w:rPr>
          <w:rFonts w:eastAsia="Times New Roman"/>
          <w:color w:val="212121"/>
          <w:szCs w:val="24"/>
          <w:shd w:val="clear" w:color="auto" w:fill="FFFFFF"/>
        </w:rPr>
        <w:t>λ</w:t>
      </w:r>
      <w:r>
        <w:rPr>
          <w:rFonts w:eastAsia="Times New Roman"/>
          <w:color w:val="212121"/>
          <w:szCs w:val="24"/>
          <w:shd w:val="clear" w:color="auto" w:fill="FFFFFF"/>
        </w:rPr>
        <w:t xml:space="preserve">ονιά, αλλά και στη Φωκίδα και στη Φθιώτιδα. </w:t>
      </w:r>
    </w:p>
    <w:p w14:paraId="5112056B"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Νομίζω ότι το νόημά τους είναι αφ</w:t>
      </w:r>
      <w:r>
        <w:rPr>
          <w:rFonts w:eastAsia="Times New Roman"/>
          <w:color w:val="212121"/>
          <w:szCs w:val="24"/>
          <w:shd w:val="clear" w:color="auto" w:fill="FFFFFF"/>
        </w:rPr>
        <w:t xml:space="preserve">’ </w:t>
      </w:r>
      <w:r>
        <w:rPr>
          <w:rFonts w:eastAsia="Times New Roman"/>
          <w:color w:val="212121"/>
          <w:szCs w:val="24"/>
          <w:shd w:val="clear" w:color="auto" w:fill="FFFFFF"/>
        </w:rPr>
        <w:t>ενός αυτονόητο κ</w:t>
      </w:r>
      <w:r>
        <w:rPr>
          <w:rFonts w:eastAsia="Times New Roman"/>
          <w:color w:val="212121"/>
          <w:szCs w:val="24"/>
          <w:shd w:val="clear" w:color="auto" w:fill="FFFFFF"/>
        </w:rPr>
        <w:t>αι αφ</w:t>
      </w:r>
      <w:r>
        <w:rPr>
          <w:rFonts w:eastAsia="Times New Roman"/>
          <w:color w:val="212121"/>
          <w:szCs w:val="24"/>
          <w:shd w:val="clear" w:color="auto" w:fill="FFFFFF"/>
        </w:rPr>
        <w:t xml:space="preserve">’ </w:t>
      </w:r>
      <w:r>
        <w:rPr>
          <w:rFonts w:eastAsia="Times New Roman"/>
          <w:color w:val="212121"/>
          <w:szCs w:val="24"/>
          <w:shd w:val="clear" w:color="auto" w:fill="FFFFFF"/>
        </w:rPr>
        <w:t xml:space="preserve">ετέρου να σημειώσω, κύριε </w:t>
      </w:r>
      <w:proofErr w:type="spellStart"/>
      <w:r>
        <w:rPr>
          <w:rFonts w:eastAsia="Times New Roman"/>
          <w:color w:val="212121"/>
          <w:szCs w:val="24"/>
          <w:shd w:val="clear" w:color="auto" w:fill="FFFFFF"/>
        </w:rPr>
        <w:t>Μαυρωτά</w:t>
      </w:r>
      <w:proofErr w:type="spellEnd"/>
      <w:r>
        <w:rPr>
          <w:rFonts w:eastAsia="Times New Roman"/>
          <w:color w:val="212121"/>
          <w:szCs w:val="24"/>
          <w:shd w:val="clear" w:color="auto" w:fill="FFFFFF"/>
        </w:rPr>
        <w:t>, ότι εχθές στη Διάσκεψη των Προέδρων γνωστοποιήθηκε το πρόγραμμα αυτής της εβδομάδας. Αυτές οι τροπολογίες ήταν να κατατεθούν στο επόμενο νομοσχέδιο του Υπουργείου Περιβάλλοντος για τις οικιστικές πυκνώσεις, που δυσ</w:t>
      </w:r>
      <w:r>
        <w:rPr>
          <w:rFonts w:eastAsia="Times New Roman"/>
          <w:color w:val="212121"/>
          <w:szCs w:val="24"/>
          <w:shd w:val="clear" w:color="auto" w:fill="FFFFFF"/>
        </w:rPr>
        <w:t xml:space="preserve">τυχώς απλώς κατατέθηκε και δεν θα πάει στις </w:t>
      </w:r>
      <w:r>
        <w:rPr>
          <w:rFonts w:eastAsia="Times New Roman"/>
          <w:color w:val="212121"/>
          <w:szCs w:val="24"/>
          <w:shd w:val="clear" w:color="auto" w:fill="FFFFFF"/>
        </w:rPr>
        <w:t>ε</w:t>
      </w:r>
      <w:r>
        <w:rPr>
          <w:rFonts w:eastAsia="Times New Roman"/>
          <w:color w:val="212121"/>
          <w:szCs w:val="24"/>
          <w:shd w:val="clear" w:color="auto" w:fill="FFFFFF"/>
        </w:rPr>
        <w:t>πιτροπές και στην Ολομέλεια. Δεν υπάρχει κάποιος άλλος λόγος. Γι’ αυτόν τον λόγο τις έχω καταθέσει από εχθές.</w:t>
      </w:r>
    </w:p>
    <w:p w14:paraId="5112056C"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Ευχαριστώ πολύ.</w:t>
      </w:r>
    </w:p>
    <w:p w14:paraId="5112056D" w14:textId="77777777" w:rsidR="002E1E3E" w:rsidRDefault="00F7095F">
      <w:pPr>
        <w:spacing w:line="600" w:lineRule="auto"/>
        <w:ind w:firstLine="720"/>
        <w:contextualSpacing/>
        <w:jc w:val="both"/>
        <w:rPr>
          <w:rFonts w:eastAsia="Times New Roman"/>
          <w:color w:val="212121"/>
          <w:szCs w:val="24"/>
          <w:shd w:val="clear" w:color="auto" w:fill="FFFFFF"/>
        </w:rPr>
      </w:pPr>
      <w:r w:rsidRPr="00CD15C2">
        <w:rPr>
          <w:rFonts w:eastAsia="Times New Roman"/>
          <w:b/>
          <w:color w:val="212121"/>
          <w:szCs w:val="24"/>
          <w:shd w:val="clear" w:color="auto" w:fill="FFFFFF"/>
        </w:rPr>
        <w:t>ΓΕΩΡΓΙΟΣ ΠΑΠΑΦΙΛΙΠΠΟΥ:</w:t>
      </w:r>
      <w:r>
        <w:rPr>
          <w:rFonts w:eastAsia="Times New Roman"/>
          <w:color w:val="212121"/>
          <w:szCs w:val="24"/>
          <w:shd w:val="clear" w:color="auto" w:fill="FFFFFF"/>
        </w:rPr>
        <w:t xml:space="preserve"> Κύριε Πρόεδρε, θα ήθελα τον λόγο για μισό λεπτό.</w:t>
      </w:r>
    </w:p>
    <w:p w14:paraId="5112056E" w14:textId="77777777" w:rsidR="002E1E3E" w:rsidRDefault="00F7095F">
      <w:pPr>
        <w:spacing w:line="600" w:lineRule="auto"/>
        <w:ind w:firstLine="720"/>
        <w:contextualSpacing/>
        <w:jc w:val="both"/>
        <w:rPr>
          <w:rFonts w:eastAsia="Times New Roman"/>
          <w:color w:val="212121"/>
          <w:szCs w:val="24"/>
          <w:shd w:val="clear" w:color="auto" w:fill="FFFFFF"/>
        </w:rPr>
      </w:pPr>
      <w:r w:rsidRPr="00CD15C2">
        <w:rPr>
          <w:rFonts w:eastAsia="Times New Roman"/>
          <w:b/>
          <w:color w:val="212121"/>
          <w:szCs w:val="24"/>
          <w:shd w:val="clear" w:color="auto" w:fill="FFFFFF"/>
        </w:rPr>
        <w:lastRenderedPageBreak/>
        <w:t xml:space="preserve">ΠΡΟΕΔΡΕΥΩΝ </w:t>
      </w:r>
      <w:r w:rsidRPr="00CD15C2">
        <w:rPr>
          <w:rFonts w:eastAsia="Times New Roman"/>
          <w:b/>
          <w:color w:val="212121"/>
          <w:szCs w:val="24"/>
          <w:shd w:val="clear" w:color="auto" w:fill="FFFFFF"/>
        </w:rPr>
        <w:t>(Αναστάσιος Κουράκης):</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Ορίστε, κύριε </w:t>
      </w:r>
      <w:proofErr w:type="spellStart"/>
      <w:r>
        <w:rPr>
          <w:rFonts w:eastAsia="Times New Roman"/>
          <w:color w:val="212121"/>
          <w:szCs w:val="24"/>
          <w:shd w:val="clear" w:color="auto" w:fill="FFFFFF"/>
        </w:rPr>
        <w:t>Παπαφιλίππου</w:t>
      </w:r>
      <w:proofErr w:type="spellEnd"/>
      <w:r>
        <w:rPr>
          <w:rFonts w:eastAsia="Times New Roman"/>
          <w:color w:val="212121"/>
          <w:szCs w:val="24"/>
          <w:shd w:val="clear" w:color="auto" w:fill="FFFFFF"/>
        </w:rPr>
        <w:t>, έχετε τον λόγο.</w:t>
      </w:r>
    </w:p>
    <w:p w14:paraId="5112056F"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ΓΕΩΡΓΙΟΣ ΠΑΠΑΦΙΛΙΠΠΟΥ:</w:t>
      </w:r>
      <w:r>
        <w:rPr>
          <w:rFonts w:eastAsia="Times New Roman"/>
          <w:color w:val="212121"/>
          <w:szCs w:val="24"/>
          <w:shd w:val="clear" w:color="auto" w:fill="FFFFFF"/>
        </w:rPr>
        <w:t xml:space="preserve"> Εγώ θα ήθελα να υπενθυμίσω στον κ. </w:t>
      </w:r>
      <w:proofErr w:type="spellStart"/>
      <w:r>
        <w:rPr>
          <w:rFonts w:eastAsia="Times New Roman"/>
          <w:color w:val="212121"/>
          <w:szCs w:val="24"/>
          <w:shd w:val="clear" w:color="auto" w:fill="FFFFFF"/>
        </w:rPr>
        <w:t>Φάμελλο</w:t>
      </w:r>
      <w:proofErr w:type="spellEnd"/>
      <w:r>
        <w:rPr>
          <w:rFonts w:eastAsia="Times New Roman"/>
          <w:color w:val="212121"/>
          <w:szCs w:val="24"/>
          <w:shd w:val="clear" w:color="auto" w:fill="FFFFFF"/>
        </w:rPr>
        <w:t xml:space="preserve"> ότι αυτή η τροπολογία ήταν ενσωματωμένη στο νομοσχέδιο για τις οικιστικές πυκνώσεις, που επρόκειτο να κατατεθεί, το οποίο δ</w:t>
      </w:r>
      <w:r>
        <w:rPr>
          <w:rFonts w:eastAsia="Times New Roman"/>
          <w:color w:val="212121"/>
          <w:szCs w:val="24"/>
          <w:shd w:val="clear" w:color="auto" w:fill="FFFFFF"/>
        </w:rPr>
        <w:t>υστυχώς, λόγω της επίσπευσης των εκλογών, δεν κατατέθηκε.</w:t>
      </w:r>
    </w:p>
    <w:p w14:paraId="51120570" w14:textId="77777777" w:rsidR="002E1E3E" w:rsidRDefault="00F7095F">
      <w:pPr>
        <w:spacing w:line="600" w:lineRule="auto"/>
        <w:ind w:firstLine="720"/>
        <w:contextualSpacing/>
        <w:jc w:val="both"/>
        <w:rPr>
          <w:rFonts w:eastAsia="Times New Roman"/>
          <w:color w:val="212121"/>
          <w:szCs w:val="24"/>
          <w:shd w:val="clear" w:color="auto" w:fill="FFFFFF"/>
        </w:rPr>
      </w:pPr>
      <w:r w:rsidRPr="00CD15C2">
        <w:rPr>
          <w:rFonts w:eastAsia="Times New Roman"/>
          <w:b/>
          <w:color w:val="212121"/>
          <w:szCs w:val="24"/>
          <w:shd w:val="clear" w:color="auto" w:fill="FFFFFF"/>
        </w:rPr>
        <w:t>ΠΡΟΕΔΡΕΥΩΝ (Αναστάσιος Κουράκης):</w:t>
      </w:r>
      <w:r>
        <w:rPr>
          <w:rFonts w:eastAsia="Times New Roman"/>
          <w:b/>
          <w:color w:val="212121"/>
          <w:szCs w:val="24"/>
          <w:shd w:val="clear" w:color="auto" w:fill="FFFFFF"/>
        </w:rPr>
        <w:t xml:space="preserve"> </w:t>
      </w:r>
      <w:r>
        <w:rPr>
          <w:rFonts w:eastAsia="Times New Roman"/>
          <w:color w:val="212121"/>
          <w:szCs w:val="24"/>
          <w:shd w:val="clear" w:color="auto" w:fill="FFFFFF"/>
        </w:rPr>
        <w:t>Απ’ ό,τι βλέπω δεν υπάρχουν άλλοι ομιλητές.</w:t>
      </w:r>
    </w:p>
    <w:p w14:paraId="51120571"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είχε ζητήσει ο κ. Σταθάκης, Υπουργός Ανάπτυξης, ακολουθούν η κ. Ξενογιαννακοπούλου και θα κλείσει ο κ. </w:t>
      </w:r>
      <w:proofErr w:type="spellStart"/>
      <w:r>
        <w:rPr>
          <w:rFonts w:eastAsia="Times New Roman"/>
          <w:color w:val="212121"/>
          <w:szCs w:val="24"/>
          <w:shd w:val="clear" w:color="auto" w:fill="FFFFFF"/>
        </w:rPr>
        <w:t>Φάμελλος</w:t>
      </w:r>
      <w:proofErr w:type="spellEnd"/>
      <w:r>
        <w:rPr>
          <w:rFonts w:eastAsia="Times New Roman"/>
          <w:color w:val="212121"/>
          <w:szCs w:val="24"/>
          <w:shd w:val="clear" w:color="auto" w:fill="FFFFFF"/>
        </w:rPr>
        <w:t>.</w:t>
      </w:r>
    </w:p>
    <w:p w14:paraId="51120572"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Κύριε Σταθάκη, έχετε τον λόγο. </w:t>
      </w:r>
    </w:p>
    <w:p w14:paraId="51120573" w14:textId="77777777" w:rsidR="002E1E3E" w:rsidRDefault="00F7095F">
      <w:pPr>
        <w:spacing w:line="600" w:lineRule="auto"/>
        <w:ind w:firstLine="720"/>
        <w:contextualSpacing/>
        <w:jc w:val="both"/>
        <w:rPr>
          <w:rFonts w:eastAsia="Times New Roman"/>
          <w:color w:val="212121"/>
          <w:szCs w:val="24"/>
          <w:shd w:val="clear" w:color="auto" w:fill="FFFFFF"/>
        </w:rPr>
      </w:pPr>
      <w:r w:rsidRPr="00CD15C2">
        <w:rPr>
          <w:rFonts w:eastAsia="Times New Roman"/>
          <w:b/>
          <w:color w:val="212121"/>
          <w:szCs w:val="24"/>
          <w:shd w:val="clear" w:color="auto" w:fill="FFFFFF"/>
        </w:rPr>
        <w:t>ΓΕΩΡΓΙΟΣ ΣΤΑΘΑΚΗΣ (Υπουργός Περιβάλλοντος και Ενέργειας):</w:t>
      </w:r>
      <w:r>
        <w:rPr>
          <w:rFonts w:eastAsia="Times New Roman"/>
          <w:b/>
          <w:color w:val="212121"/>
          <w:szCs w:val="24"/>
          <w:shd w:val="clear" w:color="auto" w:fill="FFFFFF"/>
        </w:rPr>
        <w:t xml:space="preserve"> </w:t>
      </w:r>
      <w:r>
        <w:rPr>
          <w:rFonts w:eastAsia="Times New Roman"/>
          <w:color w:val="212121"/>
          <w:szCs w:val="24"/>
          <w:shd w:val="clear" w:color="auto" w:fill="FFFFFF"/>
        </w:rPr>
        <w:t>Κατ’ αρχάς να διευκρινίσω ότι οι περισσότερες διατάξεις που συζητιούνται, υπάρχουν στο νομοσχέδιο που είχε κατατεθεί από την πλευρά του Υπουργείου Περιβάλλοντος και</w:t>
      </w:r>
      <w:r>
        <w:rPr>
          <w:rFonts w:eastAsia="Times New Roman"/>
          <w:color w:val="212121"/>
          <w:szCs w:val="24"/>
          <w:shd w:val="clear" w:color="auto" w:fill="FFFFFF"/>
        </w:rPr>
        <w:t xml:space="preserve"> Ενέργειας και αφορούν τρεις τομείς: χωροταξία, περιβάλλον και ενέργεια. Οι περισσότερες, επαναλαμβάνω, υπάρχουν στο </w:t>
      </w:r>
      <w:r>
        <w:rPr>
          <w:rFonts w:eastAsia="Times New Roman"/>
          <w:color w:val="212121"/>
          <w:szCs w:val="24"/>
          <w:shd w:val="clear" w:color="auto" w:fill="FFFFFF"/>
        </w:rPr>
        <w:lastRenderedPageBreak/>
        <w:t>σώμα του νομοσχεδίου. Μπήκε μια διαδικασία, η οποία είχε και το στοιχείο του χρόνου, το οποίο είναι σημαντικό. Υπό αυτό το πρίσμα έγιναν κά</w:t>
      </w:r>
      <w:r>
        <w:rPr>
          <w:rFonts w:eastAsia="Times New Roman"/>
          <w:color w:val="212121"/>
          <w:szCs w:val="24"/>
          <w:shd w:val="clear" w:color="auto" w:fill="FFFFFF"/>
        </w:rPr>
        <w:t>ποιες επιλογές.</w:t>
      </w:r>
    </w:p>
    <w:p w14:paraId="51120574"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Έχετε στα χέρια σας τις δύο πολεοδομικές ρυθμίσεις, που κατατίθενται ως υπουργική τροπολογία. Η μία αφορά το κατεπείγον θέμα της μετεγκατάστασης του Ελληνικού Κέντρου Θαλασσίων Ερευνών από το Ελληνικό στον χώρο που έχει το ΕΛΚΕΘΑ στον Άγιο </w:t>
      </w:r>
      <w:r>
        <w:rPr>
          <w:rFonts w:eastAsia="Times New Roman"/>
          <w:color w:val="212121"/>
          <w:szCs w:val="24"/>
          <w:shd w:val="clear" w:color="auto" w:fill="FFFFFF"/>
        </w:rPr>
        <w:t>Κοσμά, σε οικόπεδο ιδιοκτησίας του στην Ανάβυσσο του Νομού Αττικής. Άρα τη ρύθμιση αυτή για τη μετεγκατάσταση που είναι κατεπείγουσα για να απελευθερωθεί το Ελληνικό, την κρατάω.</w:t>
      </w:r>
    </w:p>
    <w:p w14:paraId="51120575"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Αποσύρω την άλλη διάταξη, που είναι επίσης ώριμη με έγκριση και μετά από μακρ</w:t>
      </w:r>
      <w:r>
        <w:rPr>
          <w:rFonts w:eastAsia="Times New Roman"/>
          <w:color w:val="212121"/>
          <w:szCs w:val="24"/>
          <w:shd w:val="clear" w:color="auto" w:fill="FFFFFF"/>
        </w:rPr>
        <w:t xml:space="preserve">ά περίοδο από το </w:t>
      </w:r>
      <w:proofErr w:type="spellStart"/>
      <w:r>
        <w:rPr>
          <w:rFonts w:eastAsia="Times New Roman"/>
          <w:color w:val="212121"/>
          <w:szCs w:val="24"/>
          <w:shd w:val="clear" w:color="auto" w:fill="FFFFFF"/>
        </w:rPr>
        <w:t>ΣτΕ</w:t>
      </w:r>
      <w:proofErr w:type="spellEnd"/>
      <w:r>
        <w:rPr>
          <w:rFonts w:eastAsia="Times New Roman"/>
          <w:color w:val="212121"/>
          <w:szCs w:val="24"/>
          <w:shd w:val="clear" w:color="auto" w:fill="FFFFFF"/>
        </w:rPr>
        <w:t>. Είναι το πρώτο άρθρο της τροπολογίας, το οποίο μπορεί να επανέλθει, παρά την ωριμότητά του και την ευρύτερη συναίνεση που έχει, μιας και επιλύει σοβαρά προβλήματα.</w:t>
      </w:r>
    </w:p>
    <w:p w14:paraId="51120576"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Θεωρώ, όμως, ότι πρέπει να περάσει το κατεπείγον του ΕΛΚΕΘΑ.</w:t>
      </w:r>
    </w:p>
    <w:p w14:paraId="51120577"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Ευχαριστώ.</w:t>
      </w:r>
    </w:p>
    <w:p w14:paraId="51120578" w14:textId="77777777" w:rsidR="002E1E3E" w:rsidRDefault="00F7095F">
      <w:pPr>
        <w:spacing w:line="600" w:lineRule="auto"/>
        <w:ind w:firstLine="720"/>
        <w:contextualSpacing/>
        <w:jc w:val="both"/>
        <w:rPr>
          <w:rFonts w:eastAsia="Times New Roman"/>
          <w:color w:val="212121"/>
          <w:szCs w:val="24"/>
          <w:shd w:val="clear" w:color="auto" w:fill="FFFFFF"/>
        </w:rPr>
      </w:pPr>
      <w:r w:rsidRPr="006339DD">
        <w:rPr>
          <w:rFonts w:eastAsia="Times New Roman"/>
          <w:b/>
          <w:color w:val="212121"/>
          <w:szCs w:val="24"/>
          <w:shd w:val="clear" w:color="auto" w:fill="FFFFFF"/>
        </w:rPr>
        <w:lastRenderedPageBreak/>
        <w:t>ΠΡΟΕΔΡΕΥΩΝ (Αναστάσιος Κουράκης):</w:t>
      </w:r>
      <w:r>
        <w:rPr>
          <w:rFonts w:eastAsia="Times New Roman"/>
          <w:b/>
          <w:color w:val="212121"/>
          <w:szCs w:val="24"/>
          <w:shd w:val="clear" w:color="auto" w:fill="FFFFFF"/>
        </w:rPr>
        <w:t xml:space="preserve"> </w:t>
      </w:r>
      <w:r>
        <w:rPr>
          <w:rFonts w:eastAsia="Times New Roman"/>
          <w:color w:val="212121"/>
          <w:szCs w:val="24"/>
          <w:shd w:val="clear" w:color="auto" w:fill="FFFFFF"/>
        </w:rPr>
        <w:t>Τον λόγο έχει η κ. Ξενογιαννακοπούλου, Υπουργός Διοικητικής Ανασυγκρότησης.</w:t>
      </w:r>
    </w:p>
    <w:p w14:paraId="51120579" w14:textId="77777777" w:rsidR="002E1E3E" w:rsidRDefault="00F7095F">
      <w:pPr>
        <w:spacing w:line="600" w:lineRule="auto"/>
        <w:ind w:firstLine="720"/>
        <w:contextualSpacing/>
        <w:jc w:val="both"/>
        <w:rPr>
          <w:rFonts w:eastAsia="Times New Roman"/>
          <w:color w:val="212121"/>
          <w:szCs w:val="24"/>
          <w:shd w:val="clear" w:color="auto" w:fill="FFFFFF"/>
        </w:rPr>
      </w:pPr>
      <w:r w:rsidRPr="006339DD">
        <w:rPr>
          <w:rFonts w:eastAsia="Times New Roman"/>
          <w:b/>
          <w:color w:val="212121"/>
          <w:szCs w:val="24"/>
          <w:shd w:val="clear" w:color="auto" w:fill="FFFFFF"/>
        </w:rPr>
        <w:t>ΜΑΡΙΛΙΖΑ ΞΕΝΟΓΙΑΝΝΑΚΟΠΟΥΛΟΥ (Υπουργός Διοικητικής Ανασυγκρότησης):</w:t>
      </w:r>
      <w:r>
        <w:rPr>
          <w:rFonts w:eastAsia="Times New Roman"/>
          <w:b/>
          <w:color w:val="212121"/>
          <w:szCs w:val="24"/>
          <w:shd w:val="clear" w:color="auto" w:fill="FFFFFF"/>
        </w:rPr>
        <w:t xml:space="preserve"> </w:t>
      </w:r>
      <w:r>
        <w:rPr>
          <w:rFonts w:eastAsia="Times New Roman"/>
          <w:color w:val="212121"/>
          <w:szCs w:val="24"/>
          <w:shd w:val="clear" w:color="auto" w:fill="FFFFFF"/>
        </w:rPr>
        <w:t>Ευχαριστώ πολύ, κύριε Πρόεδρε.</w:t>
      </w:r>
    </w:p>
    <w:p w14:paraId="5112057A"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Βουλευτές, θα ήθελα</w:t>
      </w:r>
      <w:r>
        <w:rPr>
          <w:rFonts w:eastAsia="Times New Roman"/>
          <w:color w:val="212121"/>
          <w:szCs w:val="24"/>
          <w:shd w:val="clear" w:color="auto" w:fill="FFFFFF"/>
        </w:rPr>
        <w:t xml:space="preserve"> να απαντήσω στις ερωτήσεις που ετέθησαν για τις δύο τροπολογίες που έχουμε καταθέσει από κοινού με τον συνάδελφο Υπουργό Εσωτερικών, τον κ. </w:t>
      </w:r>
      <w:proofErr w:type="spellStart"/>
      <w:r>
        <w:rPr>
          <w:rFonts w:eastAsia="Times New Roman"/>
          <w:color w:val="212121"/>
          <w:szCs w:val="24"/>
          <w:shd w:val="clear" w:color="auto" w:fill="FFFFFF"/>
        </w:rPr>
        <w:t>Χαρίτση</w:t>
      </w:r>
      <w:proofErr w:type="spellEnd"/>
      <w:r>
        <w:rPr>
          <w:rFonts w:eastAsia="Times New Roman"/>
          <w:color w:val="212121"/>
          <w:szCs w:val="24"/>
          <w:shd w:val="clear" w:color="auto" w:fill="FFFFFF"/>
        </w:rPr>
        <w:t xml:space="preserve">. Επίσης, να ευχαριστήσω την κ. </w:t>
      </w:r>
      <w:proofErr w:type="spellStart"/>
      <w:r>
        <w:rPr>
          <w:rFonts w:eastAsia="Times New Roman"/>
          <w:color w:val="212121"/>
          <w:szCs w:val="24"/>
          <w:shd w:val="clear" w:color="auto" w:fill="FFFFFF"/>
        </w:rPr>
        <w:t>Λυμπεράκη</w:t>
      </w:r>
      <w:proofErr w:type="spellEnd"/>
      <w:r>
        <w:rPr>
          <w:rFonts w:eastAsia="Times New Roman"/>
          <w:color w:val="212121"/>
          <w:szCs w:val="24"/>
          <w:shd w:val="clear" w:color="auto" w:fill="FFFFFF"/>
        </w:rPr>
        <w:t xml:space="preserve"> για την πολύ εποικοδομητική και κοινοβουλευτική τοποθέτησή της. Οφ</w:t>
      </w:r>
      <w:r>
        <w:rPr>
          <w:rFonts w:eastAsia="Times New Roman"/>
          <w:color w:val="212121"/>
          <w:szCs w:val="24"/>
          <w:shd w:val="clear" w:color="auto" w:fill="FFFFFF"/>
        </w:rPr>
        <w:t>είλω βέβαια να δώσω επιπλέον διευκρινίσεις στα ζητήματα που ετέθησαν.</w:t>
      </w:r>
    </w:p>
    <w:p w14:paraId="5112057B"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Η πρώτη τροπολογία στην οποία αναφέρθηκε αναλυτικά ο Υπουργός Εσωτερικών -ο οποίος είχε μια σημαντική υποχρέωση και δεν είναι αυτή τη στιγμή εδώ- αφορά την «περίφημη», όπως και ο ίδιος ε</w:t>
      </w:r>
      <w:r>
        <w:rPr>
          <w:rFonts w:eastAsia="Times New Roman"/>
          <w:color w:val="212121"/>
          <w:szCs w:val="24"/>
          <w:shd w:val="clear" w:color="auto" w:fill="FFFFFF"/>
        </w:rPr>
        <w:t>ίπε, προκήρυξη της 3Κ, δηλαδή την καθαριότητα στους δήμους μέσω ανταποδοτικών τελών.</w:t>
      </w:r>
    </w:p>
    <w:p w14:paraId="5112057C"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Αυτή την εβδομάδα έχουμε την ανάρτηση των οριστικών πινάκων του ΑΣΕΠ. Θέλω να διευκρινίσω, για να μην υπάρχει και κα</w:t>
      </w:r>
      <w:r>
        <w:rPr>
          <w:rFonts w:eastAsia="Times New Roman"/>
          <w:color w:val="212121"/>
          <w:szCs w:val="24"/>
          <w:shd w:val="clear" w:color="auto" w:fill="FFFFFF"/>
        </w:rPr>
        <w:t>μ</w:t>
      </w:r>
      <w:r>
        <w:rPr>
          <w:rFonts w:eastAsia="Times New Roman"/>
          <w:color w:val="212121"/>
          <w:szCs w:val="24"/>
          <w:shd w:val="clear" w:color="auto" w:fill="FFFFFF"/>
        </w:rPr>
        <w:t>μία αβεβαιότητα στο Σώμα, ότι εξαρχής έχει εξαίρεση αυ</w:t>
      </w:r>
      <w:r>
        <w:rPr>
          <w:rFonts w:eastAsia="Times New Roman"/>
          <w:color w:val="212121"/>
          <w:szCs w:val="24"/>
          <w:shd w:val="clear" w:color="auto" w:fill="FFFFFF"/>
        </w:rPr>
        <w:t>τή η προκήρυξη και από τις βουλευτικές εκλογές, δηλαδή ούτως ή άλλως προχωράει κανονικά. Απλώς η τροπολογία τι κάνει; Από την ώρα της ανάρτησης των οριστικών πινάκων περνάνε κάποιες μέρες μέχρι αυτοί οι άνθρωποι να αναλάβουν -μπορούν βεβαίως με την εξαίρεσ</w:t>
      </w:r>
      <w:r>
        <w:rPr>
          <w:rFonts w:eastAsia="Times New Roman"/>
          <w:color w:val="212121"/>
          <w:szCs w:val="24"/>
          <w:shd w:val="clear" w:color="auto" w:fill="FFFFFF"/>
        </w:rPr>
        <w:t>η που έχει η σχετική νομοθεσία και εν μέσω προκήρυξης εκλογών- υπηρεσία. Υπάρχει ο κίνδυνος, λοιπόν, να υπάρξει ένα κενό στην καθαριότητα των δήμων, καθώς σταματούν αυτόματα οι προσωρινοί εργαζόμενοι στην καθαριότητα.</w:t>
      </w:r>
    </w:p>
    <w:p w14:paraId="5112057D" w14:textId="77777777" w:rsidR="002E1E3E" w:rsidRDefault="00F7095F">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Η διάταξη τι λέει; Ότι παρατείνεται η </w:t>
      </w:r>
      <w:r w:rsidRPr="00724067">
        <w:rPr>
          <w:rFonts w:eastAsia="Times New Roman"/>
          <w:color w:val="212121"/>
          <w:szCs w:val="24"/>
          <w:shd w:val="clear" w:color="auto" w:fill="FFFFFF"/>
        </w:rPr>
        <w:t>λειτουργία</w:t>
      </w:r>
      <w:r>
        <w:rPr>
          <w:rFonts w:eastAsia="Times New Roman"/>
          <w:color w:val="212121"/>
          <w:szCs w:val="24"/>
          <w:shd w:val="clear" w:color="auto" w:fill="FFFFFF"/>
        </w:rPr>
        <w:t xml:space="preserve"> των προσωρινών, που λειτουργούν ήδη εδώ και έναν χρόνο -είναι θέμα ημερών δηλαδή- μέχρις ότου, σύμφωνα με τους οριστικούς πίνακες, που αναρτώνται αυτή την εβδομάδα, οι μόνιμοι τακτικοί υπάλληλοι των δήμων αναλάβουν υπηρεσία.</w:t>
      </w:r>
    </w:p>
    <w:p w14:paraId="5112057E"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Παίρνει εξαίρεση από την προκήρυξη των εκλογών. Καλύπτει αυτό το κενό των λίγων ημερών, που τυχαίνει να </w:t>
      </w:r>
      <w:r w:rsidRPr="00B27195">
        <w:rPr>
          <w:rFonts w:eastAsia="Times New Roman"/>
          <w:color w:val="222222"/>
          <w:szCs w:val="24"/>
          <w:shd w:val="clear" w:color="auto" w:fill="FFFFFF"/>
        </w:rPr>
        <w:t>υπάρχει</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αυτό το κενό, το νομικό στην ουσία, προκειμένου να μην υπάρξει κανένα πρόβλημα για τους δήμους όλης της χώρας. Είναι καθαρά θέμα δημοσίου συμφέρ</w:t>
      </w:r>
      <w:r>
        <w:rPr>
          <w:rFonts w:eastAsia="Times New Roman"/>
          <w:color w:val="222222"/>
          <w:szCs w:val="24"/>
          <w:shd w:val="clear" w:color="auto" w:fill="FFFFFF"/>
        </w:rPr>
        <w:t>οντος και δημόσιας υγείας.</w:t>
      </w:r>
    </w:p>
    <w:p w14:paraId="5112057F"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Τώρα, όσον αφορά στη δεύτερη τροπολογία, θα αναφέρω επιγραμματικά τις συγκεκριμένες επιμέρους ρυθμίσεις που είναι για τη συνέχεια της δημόσιας διοίκησης.</w:t>
      </w:r>
    </w:p>
    <w:p w14:paraId="51120580"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πρώτη είναι, όπως είπα και προηγουμένως, για τις αποσπάσεις που ήδη υπάρχ</w:t>
      </w:r>
      <w:r>
        <w:rPr>
          <w:rFonts w:eastAsia="Times New Roman"/>
          <w:color w:val="222222"/>
          <w:szCs w:val="24"/>
          <w:shd w:val="clear" w:color="auto" w:fill="FFFFFF"/>
        </w:rPr>
        <w:t>ουν από την περίοδο προ της κινητικότητας στους διάφορους φορείς του δημοσίου, οι οποίες λήγουν στις 28 Ιουνίου. Με δεδομένο ότι θα υπάρχει προκήρυξη εκλογών και με δεδομένο ότι ήδη η επιτροπή κινητικότητας, όσον αφορά στις αποσπάσεις και μετατάξεις, εδώ κ</w:t>
      </w:r>
      <w:r>
        <w:rPr>
          <w:rFonts w:eastAsia="Times New Roman"/>
          <w:color w:val="222222"/>
          <w:szCs w:val="24"/>
          <w:shd w:val="clear" w:color="auto" w:fill="FFFFFF"/>
        </w:rPr>
        <w:t>αι έναν μήνα δεν λειτουργεί πλέον και δεν θα λειτουργεί καθ’ όλη τη διάρκεια της προεκλογικής περιόδου και ενδεχομένως και κάποιο διάστημα, αναλόγως των αποτελεσμάτων, και μετά, και για να μην υπάρξει κενό στις υπηρεσίες που αυτοί οι άνθρωποι προσφέρουν στ</w:t>
      </w:r>
      <w:r>
        <w:rPr>
          <w:rFonts w:eastAsia="Times New Roman"/>
          <w:color w:val="222222"/>
          <w:szCs w:val="24"/>
          <w:shd w:val="clear" w:color="auto" w:fill="FFFFFF"/>
        </w:rPr>
        <w:t xml:space="preserve">ις δημόσιες υπηρεσίες, εφόσον και οι υπηρεσίες επιθυμούν να ανανεώσουν και οι ίδιοι επιθυμούν να συνεχίσει η απόσπασή </w:t>
      </w:r>
      <w:r>
        <w:rPr>
          <w:rFonts w:eastAsia="Times New Roman"/>
          <w:color w:val="222222"/>
          <w:szCs w:val="24"/>
          <w:shd w:val="clear" w:color="auto" w:fill="FFFFFF"/>
        </w:rPr>
        <w:lastRenderedPageBreak/>
        <w:t>τους, δίνουμε τη δυνατότητα μιας παράτασης μέχρι το τέλος του χρόνου, μέχρι 31</w:t>
      </w:r>
      <w:r>
        <w:rPr>
          <w:rFonts w:eastAsia="Times New Roman"/>
          <w:color w:val="222222"/>
          <w:szCs w:val="24"/>
          <w:shd w:val="clear" w:color="auto" w:fill="FFFFFF"/>
        </w:rPr>
        <w:t xml:space="preserve"> Δεκεμβρίου</w:t>
      </w:r>
      <w:r>
        <w:rPr>
          <w:rFonts w:eastAsia="Times New Roman"/>
          <w:color w:val="222222"/>
          <w:szCs w:val="24"/>
          <w:shd w:val="clear" w:color="auto" w:fill="FFFFFF"/>
        </w:rPr>
        <w:t>.</w:t>
      </w:r>
    </w:p>
    <w:p w14:paraId="51120581"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Όσον αφορά στο δεύτερο θέμα της δεύτερης τροπολ</w:t>
      </w:r>
      <w:r>
        <w:rPr>
          <w:rFonts w:eastAsia="Times New Roman"/>
          <w:color w:val="222222"/>
          <w:szCs w:val="24"/>
          <w:shd w:val="clear" w:color="auto" w:fill="FFFFFF"/>
        </w:rPr>
        <w:t>ογίας, για τις περιπτώσεις εκείνες που ήδη η Κεντρική Επιτροπή Κινητικότητας υπό την προεδρία του Αντιπροέδρου του ΑΣΕΠ, πριν προχωρήσει όλη αυτή η διαδικασία των δημοτικών εκλογών και τώρα των επικείμενων βουλευτικών εκλογών, έχει εγκρίνει ορισμένες περιπ</w:t>
      </w:r>
      <w:r>
        <w:rPr>
          <w:rFonts w:eastAsia="Times New Roman"/>
          <w:color w:val="222222"/>
          <w:szCs w:val="24"/>
          <w:shd w:val="clear" w:color="auto" w:fill="FFFFFF"/>
        </w:rPr>
        <w:t>τώσεις που είναι κοινωνικού - ανθρωπιστικού περιεχομένου, δηλαδή είναι περιπτώσεις μετατάξεων υγείας, σύμφωνα με τον νόμο -κι έχουν βγει αυτά τα αποτελέσματα ήδη-, καθώς και συνυπηρέτησης δημοσίων υπαλλήλων, οι οποίες «παγώνουν» εφόσον δεν υπάρχει αυτή η δ</w:t>
      </w:r>
      <w:r>
        <w:rPr>
          <w:rFonts w:eastAsia="Times New Roman"/>
          <w:color w:val="222222"/>
          <w:szCs w:val="24"/>
          <w:shd w:val="clear" w:color="auto" w:fill="FFFFFF"/>
        </w:rPr>
        <w:t>ιάταξη, για λόγους, λοιπόν, κοινωνικούς και για να μπορεί να ολοκληρωθεί αφού έχει βγει η απόφαση, έρχεται η συγκεκριμένη αυτή δεύτερη διάταξη στην τροπολογία.</w:t>
      </w:r>
    </w:p>
    <w:p w14:paraId="51120582"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τρίτη διάταξη, την οποία αναφέρω άλλη μία φορά για να μην υπάρχει κα</w:t>
      </w:r>
      <w:r>
        <w:rPr>
          <w:rFonts w:eastAsia="Times New Roman"/>
          <w:color w:val="222222"/>
          <w:szCs w:val="24"/>
          <w:shd w:val="clear" w:color="auto" w:fill="FFFFFF"/>
        </w:rPr>
        <w:t>μ</w:t>
      </w:r>
      <w:r>
        <w:rPr>
          <w:rFonts w:eastAsia="Times New Roman"/>
          <w:color w:val="222222"/>
          <w:szCs w:val="24"/>
          <w:shd w:val="clear" w:color="auto" w:fill="FFFFFF"/>
        </w:rPr>
        <w:t xml:space="preserve">μία αμφιβολία, αφορά τις </w:t>
      </w:r>
      <w:r>
        <w:rPr>
          <w:rFonts w:eastAsia="Times New Roman"/>
          <w:color w:val="222222"/>
          <w:szCs w:val="24"/>
          <w:shd w:val="clear" w:color="auto" w:fill="FFFFFF"/>
        </w:rPr>
        <w:t xml:space="preserve">υπηρεσιακές μεταβολές -αποσπάσεις, μετατάξεις- στους πυρόπληκτους δήμους. Ξέρετε πολύ καλά ότι έχουν κηρυχθεί σε κατάσταση ανάγκης. </w:t>
      </w:r>
      <w:r>
        <w:rPr>
          <w:rFonts w:eastAsia="Times New Roman"/>
          <w:color w:val="222222"/>
          <w:szCs w:val="24"/>
          <w:shd w:val="clear" w:color="auto" w:fill="FFFFFF"/>
        </w:rPr>
        <w:lastRenderedPageBreak/>
        <w:t>Μιλάω για τους δήμους της Περιφέρειας Αττικής που από πέρυσι το καλοκαίρι είναι σε κατάσταση ανάγκης. Για να μην υπάρχει οπο</w:t>
      </w:r>
      <w:r>
        <w:rPr>
          <w:rFonts w:eastAsia="Times New Roman"/>
          <w:color w:val="222222"/>
          <w:szCs w:val="24"/>
          <w:shd w:val="clear" w:color="auto" w:fill="FFFFFF"/>
        </w:rPr>
        <w:t>ιαδήποτε ασάφεια γύρω από αποσπάσεις που είναι σε εξέλιξη, υπηρεσιακές μεταβολές, -και αυτό είναι και μετά από αίτημα αυτών των δήμων, γιατί είναι σε μία πορεία ανασυγκρότησης και αναδόμησης- για λόγους σαφήνειας λέμε: καθώς και για τις προσλήψεις των πυρό</w:t>
      </w:r>
      <w:r>
        <w:rPr>
          <w:rFonts w:eastAsia="Times New Roman"/>
          <w:color w:val="222222"/>
          <w:szCs w:val="24"/>
          <w:shd w:val="clear" w:color="auto" w:fill="FFFFFF"/>
        </w:rPr>
        <w:t>πληκτων που, σύμφωνα με τον νόμο που έχει επικυρώσει η Βουλή, μπορούν να προσληφθούν και έχουν γίνει ήδη αυτές οι τοποθετήσεις, απλώς να μπορέσουν αυτοί οι άνθρωποι να πάνε στις υπηρεσίες τους και να λειτουργήσουν.</w:t>
      </w:r>
    </w:p>
    <w:p w14:paraId="51120583"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τους δημοτικούς αστυνομικούς, </w:t>
      </w:r>
      <w:r>
        <w:rPr>
          <w:rFonts w:eastAsia="Times New Roman"/>
          <w:color w:val="222222"/>
          <w:szCs w:val="24"/>
          <w:shd w:val="clear" w:color="auto" w:fill="FFFFFF"/>
        </w:rPr>
        <w:t xml:space="preserve">νομίζω ότι </w:t>
      </w:r>
      <w:r>
        <w:rPr>
          <w:rFonts w:eastAsia="Times New Roman"/>
          <w:color w:val="222222"/>
          <w:szCs w:val="24"/>
          <w:shd w:val="clear" w:color="auto" w:fill="FFFFFF"/>
        </w:rPr>
        <w:t xml:space="preserve">αναφέρθηκα </w:t>
      </w:r>
      <w:r>
        <w:rPr>
          <w:rFonts w:eastAsia="Times New Roman"/>
          <w:color w:val="222222"/>
          <w:szCs w:val="24"/>
          <w:shd w:val="clear" w:color="auto" w:fill="FFFFFF"/>
        </w:rPr>
        <w:t>εκτεν</w:t>
      </w:r>
      <w:r>
        <w:rPr>
          <w:rFonts w:eastAsia="Times New Roman"/>
          <w:color w:val="222222"/>
          <w:szCs w:val="24"/>
          <w:shd w:val="clear" w:color="auto" w:fill="FFFFFF"/>
        </w:rPr>
        <w:t>ώς</w:t>
      </w:r>
      <w:r>
        <w:rPr>
          <w:rFonts w:eastAsia="Times New Roman"/>
          <w:color w:val="222222"/>
          <w:szCs w:val="24"/>
          <w:shd w:val="clear" w:color="auto" w:fill="FFFFFF"/>
        </w:rPr>
        <w:t xml:space="preserve"> πριν στην αναφορά μου</w:t>
      </w:r>
      <w:r>
        <w:rPr>
          <w:rFonts w:eastAsia="Times New Roman"/>
          <w:color w:val="222222"/>
          <w:szCs w:val="24"/>
          <w:shd w:val="clear" w:color="auto" w:fill="FFFFFF"/>
        </w:rPr>
        <w:t xml:space="preserve">, </w:t>
      </w:r>
      <w:r>
        <w:rPr>
          <w:rFonts w:eastAsia="Times New Roman"/>
          <w:color w:val="222222"/>
          <w:szCs w:val="24"/>
          <w:shd w:val="clear" w:color="auto" w:fill="FFFFFF"/>
        </w:rPr>
        <w:t>οι οποίοι ούτως ή άλλως είχαν και εξαίρεση από την προεκλογική περίοδο των δημοτικών εκλογών, δεν είχε προβλεφθεί</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όμως,</w:t>
      </w:r>
      <w:r>
        <w:rPr>
          <w:rFonts w:eastAsia="Times New Roman"/>
          <w:color w:val="222222"/>
          <w:szCs w:val="24"/>
          <w:shd w:val="clear" w:color="auto" w:fill="FFFFFF"/>
        </w:rPr>
        <w:t xml:space="preserve"> να έχουν εξαίρεση στην τελική φάση από την περίοδο της προκήρυξης εκλογών, καθώς δ</w:t>
      </w:r>
      <w:r>
        <w:rPr>
          <w:rFonts w:eastAsia="Times New Roman"/>
          <w:color w:val="222222"/>
          <w:szCs w:val="24"/>
          <w:shd w:val="clear" w:color="auto" w:fill="FFFFFF"/>
        </w:rPr>
        <w:t>εν μπορούσαμε να το γνωρίζουμε.</w:t>
      </w:r>
    </w:p>
    <w:p w14:paraId="51120584"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Εκεί επαναλαμβάνω ότι ήδη το Υπουργείο Δικαιοσύνης έχει πάρει από τον Μάρτιο, τερματίζοντας τώρα την περίοδο κατάρτισης οι σωφρονιστικοί υπάλληλοι των προσωρινών πινάκων </w:t>
      </w:r>
      <w:r>
        <w:rPr>
          <w:rFonts w:eastAsia="Times New Roman"/>
          <w:color w:val="222222"/>
          <w:szCs w:val="24"/>
          <w:shd w:val="clear" w:color="auto" w:fill="FFFFFF"/>
        </w:rPr>
        <w:lastRenderedPageBreak/>
        <w:t xml:space="preserve">που έχουν αναρτηθεί από το ΑΣΕΠ, και ήδη αναλαμβάνουν </w:t>
      </w:r>
      <w:r>
        <w:rPr>
          <w:rFonts w:eastAsia="Times New Roman"/>
          <w:color w:val="222222"/>
          <w:szCs w:val="24"/>
          <w:shd w:val="clear" w:color="auto" w:fill="FFFFFF"/>
        </w:rPr>
        <w:t>σταδιακά στα καταστήματα κράτησης, στις φυλακές της χώρας, ενώ αποδεσμεύονται πλέον σταδιακά από το Υπουργείο Δικαιοσύνης οι δημοτικοί αστυνόμοι προκειμένου να γυρίσουν πίσω στους δήμους, και υπάρχει αυτός ο φόβος, μέχρις ότου οι εν ενεργεία μέχρι το τέλος</w:t>
      </w:r>
      <w:r>
        <w:rPr>
          <w:rFonts w:eastAsia="Times New Roman"/>
          <w:color w:val="222222"/>
          <w:szCs w:val="24"/>
          <w:shd w:val="clear" w:color="auto" w:fill="FFFFFF"/>
        </w:rPr>
        <w:t xml:space="preserve"> Αυγούστου δήμαρχοι κάνουν την τυπική διαδικασία προκειμένου αυτοί οι άνθρωποι να τοποθετηθούν πίσω στις δημοτικές υπηρεσίες ως δημοτικοί αστυνόμοι -κάτι που φυσικά και οι δημοτικοί άρχοντες επιθυμούν- να μείνουν «στον αέρα», δηλαδή να έχουν απελευθερωθεί </w:t>
      </w:r>
      <w:r>
        <w:rPr>
          <w:rFonts w:eastAsia="Times New Roman"/>
          <w:color w:val="222222"/>
          <w:szCs w:val="24"/>
          <w:shd w:val="clear" w:color="auto" w:fill="FFFFFF"/>
        </w:rPr>
        <w:t>από τις φυλακές, αλλά και να μην μπορούν να παρουσιαστούν στους δήμους της χώρας. Είναι και αυτό θέμα συνέχειας όσον αφορά τη δημόσια διοίκηση, φυσικά και το δημόσιο συμφέρον και την ασφάλεια.</w:t>
      </w:r>
    </w:p>
    <w:p w14:paraId="51120585" w14:textId="77777777" w:rsidR="002E1E3E" w:rsidRDefault="00F7095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τέλος, οι διατάξεις για την αξιολόγηση που σας είπα ότι </w:t>
      </w:r>
      <w:r w:rsidRPr="00566060">
        <w:rPr>
          <w:rFonts w:eastAsia="Times New Roman"/>
          <w:color w:val="222222"/>
          <w:szCs w:val="24"/>
          <w:shd w:val="clear" w:color="auto" w:fill="FFFFFF"/>
        </w:rPr>
        <w:t>υπ</w:t>
      </w:r>
      <w:r>
        <w:rPr>
          <w:rFonts w:eastAsia="Times New Roman"/>
          <w:color w:val="222222"/>
          <w:szCs w:val="24"/>
          <w:shd w:val="clear" w:color="auto" w:fill="FFFFFF"/>
        </w:rPr>
        <w:t>ή</w:t>
      </w:r>
      <w:r>
        <w:rPr>
          <w:rFonts w:eastAsia="Times New Roman"/>
          <w:color w:val="222222"/>
          <w:szCs w:val="24"/>
          <w:shd w:val="clear" w:color="auto" w:fill="FFFFFF"/>
        </w:rPr>
        <w:t xml:space="preserve">ρχαν στην αρχή της διαδικασίας, που πλέον γίνεται πλήρως ηλεκτρονική και η συγκεκριμένη φάση θα ολοκληρωθεί στις 30 Ιουνίου, είναι και μετά από δέσμευση της Κυβέρνησης και αντίστοιχο αίτημα της ΑΔΕΔΥ. Πρόκειται για ρυθμίσεις οι οποίες </w:t>
      </w:r>
      <w:r>
        <w:rPr>
          <w:rFonts w:eastAsia="Times New Roman"/>
          <w:color w:val="222222"/>
          <w:szCs w:val="24"/>
          <w:shd w:val="clear" w:color="auto" w:fill="FFFFFF"/>
        </w:rPr>
        <w:lastRenderedPageBreak/>
        <w:t>πλέον είναι ανενεργές</w:t>
      </w:r>
      <w:r>
        <w:rPr>
          <w:rFonts w:eastAsia="Times New Roman"/>
          <w:color w:val="222222"/>
          <w:szCs w:val="24"/>
          <w:shd w:val="clear" w:color="auto" w:fill="FFFFFF"/>
        </w:rPr>
        <w:t xml:space="preserve"> και δεν χρειάζονται όσον αφορά τη διαδικασία αξιολόγησης καθώς έχει αποκατασταθεί πλέον πλήρως η συμμετοχή, η εμπιστοσύνη των δημοσίων υπαλλήλων και πολύ περισσότερο, το ηλεκτρονικό σύστημα αξιολόγησης και γι’ 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λόγο, για την πλήρη ολοκλήρωση αυτή</w:t>
      </w:r>
      <w:r>
        <w:rPr>
          <w:rFonts w:eastAsia="Times New Roman"/>
          <w:color w:val="222222"/>
          <w:szCs w:val="24"/>
          <w:shd w:val="clear" w:color="auto" w:fill="FFFFFF"/>
        </w:rPr>
        <w:t>ς της διαδικασίας, σύμφωνα και με το αίτημα της ΑΔΕΔΥ, προτείνουμε και αυτή τη ρύθμιση.</w:t>
      </w:r>
    </w:p>
    <w:p w14:paraId="5112058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Ελπίζω να ήμουν επεξηγηματική στις παρατηρήσεις σας.</w:t>
      </w:r>
    </w:p>
    <w:p w14:paraId="5112058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1120588" w14:textId="77777777" w:rsidR="002E1E3E" w:rsidRDefault="00F7095F">
      <w:pPr>
        <w:spacing w:line="600" w:lineRule="auto"/>
        <w:ind w:firstLine="709"/>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51120589" w14:textId="77777777" w:rsidR="002E1E3E" w:rsidRDefault="00F7095F">
      <w:pPr>
        <w:spacing w:line="600" w:lineRule="auto"/>
        <w:ind w:firstLine="720"/>
        <w:contextualSpacing/>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 xml:space="preserve">Ευχαριστούμε την </w:t>
      </w:r>
      <w:r>
        <w:rPr>
          <w:rFonts w:eastAsia="Times New Roman" w:cs="Times New Roman"/>
          <w:szCs w:val="24"/>
        </w:rPr>
        <w:t>κυρία Υπουργό.</w:t>
      </w:r>
    </w:p>
    <w:p w14:paraId="5112058A" w14:textId="77777777" w:rsidR="002E1E3E" w:rsidRDefault="00F7095F">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Φάμελλος</w:t>
      </w:r>
      <w:proofErr w:type="spellEnd"/>
      <w:r>
        <w:rPr>
          <w:rFonts w:eastAsia="Times New Roman"/>
          <w:szCs w:val="24"/>
        </w:rPr>
        <w:t>, ο οποίος περίμενε υπομονετικά στη σειρά του.</w:t>
      </w:r>
    </w:p>
    <w:p w14:paraId="5112058B" w14:textId="77777777" w:rsidR="002E1E3E" w:rsidRDefault="00F7095F">
      <w:pPr>
        <w:spacing w:line="600" w:lineRule="auto"/>
        <w:ind w:firstLine="720"/>
        <w:contextualSpacing/>
        <w:jc w:val="both"/>
        <w:rPr>
          <w:rFonts w:eastAsia="Times New Roman"/>
          <w:szCs w:val="24"/>
        </w:rPr>
      </w:pPr>
      <w:r w:rsidRPr="00BA4971">
        <w:rPr>
          <w:rFonts w:eastAsia="Times New Roman"/>
          <w:b/>
          <w:szCs w:val="24"/>
        </w:rPr>
        <w:t>ΣΩΚΡΑΤΗΣ ΦΑΜΕΛΛΟΣ (Αναπληρωτής Υπουργός Περιβάλλοντος και Ενέργειας):</w:t>
      </w:r>
      <w:r w:rsidRPr="00BA4971">
        <w:rPr>
          <w:rFonts w:eastAsia="Times New Roman"/>
          <w:szCs w:val="24"/>
        </w:rPr>
        <w:t xml:space="preserve"> </w:t>
      </w:r>
      <w:r>
        <w:rPr>
          <w:rFonts w:eastAsia="Times New Roman"/>
          <w:szCs w:val="24"/>
        </w:rPr>
        <w:t xml:space="preserve">Αλίμονο, </w:t>
      </w:r>
      <w:r w:rsidRPr="00B85FF0">
        <w:rPr>
          <w:rFonts w:eastAsia="Times New Roman"/>
          <w:szCs w:val="24"/>
        </w:rPr>
        <w:t>κύριε Πρόεδρε</w:t>
      </w:r>
      <w:r>
        <w:rPr>
          <w:rFonts w:eastAsia="Times New Roman"/>
          <w:szCs w:val="24"/>
        </w:rPr>
        <w:t>.</w:t>
      </w:r>
      <w:r>
        <w:rPr>
          <w:rFonts w:eastAsia="Times New Roman"/>
          <w:szCs w:val="24"/>
        </w:rPr>
        <w:t xml:space="preserve"> Εγώ θα είμαι εδώ για όλη τη συζήτηση και σε οτιδήποτε χρειαστεί μπορεί να</w:t>
      </w:r>
      <w:r>
        <w:rPr>
          <w:rFonts w:eastAsia="Times New Roman"/>
          <w:szCs w:val="24"/>
        </w:rPr>
        <w:t xml:space="preserve"> ξαναπάρω τον λόγο.</w:t>
      </w:r>
    </w:p>
    <w:p w14:paraId="5112058C" w14:textId="77777777" w:rsidR="002E1E3E" w:rsidRDefault="00F7095F">
      <w:pPr>
        <w:spacing w:line="600" w:lineRule="auto"/>
        <w:ind w:firstLine="720"/>
        <w:contextualSpacing/>
        <w:jc w:val="both"/>
        <w:rPr>
          <w:rFonts w:eastAsia="Times New Roman"/>
          <w:szCs w:val="24"/>
        </w:rPr>
      </w:pPr>
      <w:r>
        <w:rPr>
          <w:rFonts w:eastAsia="Times New Roman"/>
          <w:szCs w:val="24"/>
        </w:rPr>
        <w:lastRenderedPageBreak/>
        <w:t>Κυρίες και κύριοι Βουλευτές, έχει δημιουργηθεί πράγματι ένα ζήτημα και καλό είναι να το διευκρινίσουμε. Εκτιμώ ότι θα το διευκρινίσουμε απολύτως μέσα στα όρια που μας επιτρέπει η δυνατότητα της συζήτησης στη Βουλή. Είναι καθήκον και δικ</w:t>
      </w:r>
      <w:r>
        <w:rPr>
          <w:rFonts w:eastAsia="Times New Roman"/>
          <w:szCs w:val="24"/>
        </w:rPr>
        <w:t>αίωμα των Βουλευτών να ασκούν το κοινοβουλευτικό έργο και ως προς τον κοινοβουλευτικό έλεγχο και ως προς την κοινοβουλευτική διαδικασία της διατύπωσης τροπολογιών και της ψήφισης των νομοσχεδίων. Κανείς από εμάς δε θα διανοούνταν ποτέ να αμφισβητήσει και τ</w:t>
      </w:r>
      <w:r>
        <w:rPr>
          <w:rFonts w:eastAsia="Times New Roman"/>
          <w:szCs w:val="24"/>
        </w:rPr>
        <w:t>ο δικαίωμα και το καθήκον των Βουλευτών. Αυτή η διαδικασία προφανώς θα μπορ</w:t>
      </w:r>
      <w:r>
        <w:rPr>
          <w:rFonts w:eastAsia="Times New Roman"/>
          <w:szCs w:val="24"/>
        </w:rPr>
        <w:t>εί</w:t>
      </w:r>
      <w:r>
        <w:rPr>
          <w:rFonts w:eastAsia="Times New Roman"/>
          <w:szCs w:val="24"/>
        </w:rPr>
        <w:t xml:space="preserve"> να υλοποιείται μέχρι και την τελευταία μέρα που ο Πρόεδρος της Δημοκρατίας θα ανακοινώσει τη διαδικασία των έκτακτων εκλογών. Έχει ήδη ανακοινωθεί από τον Πρωθυπουργό η πρόθεσή τ</w:t>
      </w:r>
      <w:r>
        <w:rPr>
          <w:rFonts w:eastAsia="Times New Roman"/>
          <w:szCs w:val="24"/>
        </w:rPr>
        <w:t>ου τη Δευτέρα να επισκεφθεί τον Πρόεδρο της Δημοκρατίας και όλοι προφανώς θα περιμένουμε τις τυπικές συνταγματικές και δημοκρατικές διαδικασίες.</w:t>
      </w:r>
    </w:p>
    <w:p w14:paraId="5112058D" w14:textId="77777777" w:rsidR="002E1E3E" w:rsidRDefault="00F7095F">
      <w:pPr>
        <w:spacing w:line="600" w:lineRule="auto"/>
        <w:ind w:firstLine="720"/>
        <w:contextualSpacing/>
        <w:jc w:val="both"/>
        <w:rPr>
          <w:rFonts w:eastAsia="Times New Roman"/>
          <w:szCs w:val="24"/>
        </w:rPr>
      </w:pPr>
      <w:r>
        <w:rPr>
          <w:rFonts w:eastAsia="Times New Roman"/>
          <w:szCs w:val="24"/>
        </w:rPr>
        <w:t xml:space="preserve">Ανέφερα στην </w:t>
      </w:r>
      <w:proofErr w:type="spellStart"/>
      <w:r>
        <w:rPr>
          <w:rFonts w:eastAsia="Times New Roman"/>
          <w:szCs w:val="24"/>
        </w:rPr>
        <w:t>πρωτομιλία</w:t>
      </w:r>
      <w:proofErr w:type="spellEnd"/>
      <w:r>
        <w:rPr>
          <w:rFonts w:eastAsia="Times New Roman"/>
          <w:szCs w:val="24"/>
        </w:rPr>
        <w:t xml:space="preserve"> μου -και όχι ως πρόσωπο, αλλά επιτρέψτε μου να σας πω και ως εκπρόσωπος ή </w:t>
      </w:r>
      <w:proofErr w:type="spellStart"/>
      <w:r>
        <w:rPr>
          <w:rFonts w:eastAsia="Times New Roman"/>
          <w:szCs w:val="24"/>
        </w:rPr>
        <w:t>εισηγούμενος</w:t>
      </w:r>
      <w:proofErr w:type="spellEnd"/>
      <w:r>
        <w:rPr>
          <w:rFonts w:eastAsia="Times New Roman"/>
          <w:szCs w:val="24"/>
        </w:rPr>
        <w:t xml:space="preserve"> </w:t>
      </w:r>
      <w:r>
        <w:rPr>
          <w:rFonts w:eastAsia="Times New Roman"/>
          <w:szCs w:val="24"/>
        </w:rPr>
        <w:t xml:space="preserve">τις κυρώσεις εκ μέρους της </w:t>
      </w:r>
      <w:r w:rsidRPr="003E5478">
        <w:rPr>
          <w:rFonts w:eastAsia="Times New Roman"/>
          <w:szCs w:val="24"/>
        </w:rPr>
        <w:t>Κυβέρνησης</w:t>
      </w:r>
      <w:r>
        <w:rPr>
          <w:rFonts w:eastAsia="Times New Roman"/>
          <w:szCs w:val="24"/>
        </w:rPr>
        <w:t xml:space="preserve">- ότι η στάση της </w:t>
      </w:r>
      <w:r w:rsidRPr="003E5478">
        <w:rPr>
          <w:rFonts w:eastAsia="Times New Roman"/>
          <w:szCs w:val="24"/>
        </w:rPr>
        <w:lastRenderedPageBreak/>
        <w:t>Κυβέρνησης</w:t>
      </w:r>
      <w:r>
        <w:rPr>
          <w:rFonts w:eastAsia="Times New Roman"/>
          <w:szCs w:val="24"/>
        </w:rPr>
        <w:t xml:space="preserve"> αυτή τη βδομάδα και μέχρι τη διάλυση της Βουλής θα υποστηρίζει τη συνέχεια του κοινοβουλευτικού έργου, θα υποστηρίζει την ολοκλήρωση ρυθμίσεων που ωφελούν την κοινωνία και επεξεργαζόμαστε εδ</w:t>
      </w:r>
      <w:r>
        <w:rPr>
          <w:rFonts w:eastAsia="Times New Roman"/>
          <w:szCs w:val="24"/>
        </w:rPr>
        <w:t>ώ και πολύ καιρό.</w:t>
      </w:r>
    </w:p>
    <w:p w14:paraId="5112058E" w14:textId="77777777" w:rsidR="002E1E3E" w:rsidRDefault="00F7095F">
      <w:pPr>
        <w:spacing w:line="600" w:lineRule="auto"/>
        <w:ind w:firstLine="720"/>
        <w:contextualSpacing/>
        <w:jc w:val="both"/>
        <w:rPr>
          <w:rFonts w:eastAsia="Times New Roman"/>
          <w:szCs w:val="24"/>
        </w:rPr>
      </w:pPr>
      <w:r>
        <w:rPr>
          <w:rFonts w:eastAsia="Times New Roman"/>
          <w:szCs w:val="24"/>
        </w:rPr>
        <w:t xml:space="preserve">Πράγματι, </w:t>
      </w:r>
      <w:r>
        <w:rPr>
          <w:rFonts w:eastAsia="Times New Roman"/>
          <w:szCs w:val="24"/>
        </w:rPr>
        <w:t xml:space="preserve">υπό </w:t>
      </w:r>
      <w:r>
        <w:rPr>
          <w:rFonts w:eastAsia="Times New Roman"/>
          <w:szCs w:val="24"/>
        </w:rPr>
        <w:t>το πρίσμα το</w:t>
      </w:r>
      <w:r>
        <w:rPr>
          <w:rFonts w:eastAsia="Times New Roman"/>
          <w:szCs w:val="24"/>
        </w:rPr>
        <w:t>ύ</w:t>
      </w:r>
      <w:r>
        <w:rPr>
          <w:rFonts w:eastAsia="Times New Roman"/>
          <w:szCs w:val="24"/>
        </w:rPr>
        <w:t xml:space="preserve"> ότι εμείς είχαμε προγραμματισμό εκλογών τέλη Σεπτέμβρη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αρχές Οκτώβρη, πιθανά κάποια νομοσχέδια δεν έχουν προετοιμαστεί ή δεν πρόλαβαν να συζητηθούν και φυσικά η στάση της </w:t>
      </w:r>
      <w:r w:rsidRPr="003E5478">
        <w:rPr>
          <w:rFonts w:eastAsia="Times New Roman"/>
          <w:szCs w:val="24"/>
        </w:rPr>
        <w:t>Κυβέρνησης</w:t>
      </w:r>
      <w:r>
        <w:rPr>
          <w:rFonts w:eastAsia="Times New Roman"/>
          <w:szCs w:val="24"/>
        </w:rPr>
        <w:t xml:space="preserve"> την επόμενη εβδομάδα εδώ μ</w:t>
      </w:r>
      <w:r>
        <w:rPr>
          <w:rFonts w:eastAsia="Times New Roman"/>
          <w:szCs w:val="24"/>
        </w:rPr>
        <w:t xml:space="preserve">έσα στη Βουλή στοχεύει στο να προστατεύσει και την </w:t>
      </w:r>
      <w:r w:rsidRPr="003E5478">
        <w:rPr>
          <w:rFonts w:eastAsia="Times New Roman"/>
          <w:szCs w:val="24"/>
        </w:rPr>
        <w:t>Κυβέρνηση</w:t>
      </w:r>
      <w:r>
        <w:rPr>
          <w:rFonts w:eastAsia="Times New Roman"/>
          <w:szCs w:val="24"/>
        </w:rPr>
        <w:t xml:space="preserve"> και τη Βουλή. Αυτό το ανέφερα στην εισαγωγική τοποθέτησή μου, γιατί, όπως θα είδατε σήμερα εδώ, δυστυχώς ασκείται μια κακοπροαίρετη κριτική εκ μέρους πολιτικών χώρων και κομμάτων της Αντιπολίτευσ</w:t>
      </w:r>
      <w:r>
        <w:rPr>
          <w:rFonts w:eastAsia="Times New Roman"/>
          <w:szCs w:val="24"/>
        </w:rPr>
        <w:t>ης με μοναδικό σκοπό να επηρεαστεί το εκλογικό σώμα.</w:t>
      </w:r>
    </w:p>
    <w:p w14:paraId="5112058F" w14:textId="77777777" w:rsidR="002E1E3E" w:rsidRDefault="00F7095F">
      <w:pPr>
        <w:spacing w:line="600" w:lineRule="auto"/>
        <w:ind w:firstLine="720"/>
        <w:contextualSpacing/>
        <w:jc w:val="both"/>
        <w:rPr>
          <w:rFonts w:eastAsia="Times New Roman"/>
          <w:szCs w:val="24"/>
        </w:rPr>
      </w:pPr>
      <w:r>
        <w:rPr>
          <w:rFonts w:eastAsia="Times New Roman"/>
          <w:szCs w:val="24"/>
        </w:rPr>
        <w:t xml:space="preserve">Όμως, μόνο το εκλογικό σώμα θα κρίνει τη συνέχεια ή όχι του έργου της </w:t>
      </w:r>
      <w:r w:rsidRPr="006D36CA">
        <w:rPr>
          <w:rFonts w:eastAsia="Times New Roman"/>
          <w:szCs w:val="24"/>
        </w:rPr>
        <w:t>Κυβέρνησης</w:t>
      </w:r>
      <w:r>
        <w:rPr>
          <w:rFonts w:eastAsia="Times New Roman"/>
          <w:szCs w:val="24"/>
        </w:rPr>
        <w:t>, διότι η κάλπη των ευρωεκλογών δεν έκρινε οποιοδήποτε ζήτημα που αφορά στη συνέχεια της λει</w:t>
      </w:r>
      <w:r>
        <w:rPr>
          <w:rFonts w:eastAsia="Times New Roman"/>
          <w:szCs w:val="24"/>
        </w:rPr>
        <w:lastRenderedPageBreak/>
        <w:t xml:space="preserve">τουργίας της </w:t>
      </w:r>
      <w:r w:rsidRPr="006D36CA">
        <w:rPr>
          <w:rFonts w:eastAsia="Times New Roman"/>
          <w:szCs w:val="24"/>
        </w:rPr>
        <w:t>Κυβέρνησης</w:t>
      </w:r>
      <w:r>
        <w:rPr>
          <w:rFonts w:eastAsia="Times New Roman"/>
          <w:szCs w:val="24"/>
        </w:rPr>
        <w:t>. Ήταν π</w:t>
      </w:r>
      <w:r>
        <w:rPr>
          <w:rFonts w:eastAsia="Times New Roman"/>
          <w:szCs w:val="24"/>
        </w:rPr>
        <w:t xml:space="preserve">ολιτική επιλογή του Πρωθυπουργού και της </w:t>
      </w:r>
      <w:r w:rsidRPr="006D36CA">
        <w:rPr>
          <w:rFonts w:eastAsia="Times New Roman"/>
          <w:szCs w:val="24"/>
        </w:rPr>
        <w:t>Κυβέρνησης</w:t>
      </w:r>
      <w:r>
        <w:rPr>
          <w:rFonts w:eastAsia="Times New Roman"/>
          <w:szCs w:val="24"/>
        </w:rPr>
        <w:t xml:space="preserve"> να ανακοινώσει την προσφυγή στον Πρόεδρο της Δημοκρατίας.</w:t>
      </w:r>
    </w:p>
    <w:p w14:paraId="51120590" w14:textId="77777777" w:rsidR="002E1E3E" w:rsidRDefault="00F7095F">
      <w:pPr>
        <w:spacing w:line="600" w:lineRule="auto"/>
        <w:ind w:firstLine="720"/>
        <w:contextualSpacing/>
        <w:jc w:val="both"/>
        <w:rPr>
          <w:rFonts w:eastAsia="Times New Roman"/>
          <w:szCs w:val="24"/>
        </w:rPr>
      </w:pPr>
      <w:r w:rsidRPr="00950658">
        <w:rPr>
          <w:rFonts w:eastAsia="Times New Roman"/>
          <w:color w:val="000000" w:themeColor="text1"/>
          <w:szCs w:val="24"/>
        </w:rPr>
        <w:t>Προτεραιότητα όλων μας -και επιτρέψτε μου, αλλά τώρα δεν αναφέρομαι στο σύνολο των αντιπροσώπων των πολιτών, αλλά της Κοινοβουλευτικής Ομάδας του ΣΥΡΙΖΑ και της Κυβέρνησης- είναι να υποστηριχθεί η Κυβέρνηση και ο ΣΥΡΙΖΑ, ώστε να συνεχιστεί το έργο που επιτ</w:t>
      </w:r>
      <w:r w:rsidRPr="00950658">
        <w:rPr>
          <w:rFonts w:eastAsia="Times New Roman"/>
          <w:color w:val="000000" w:themeColor="text1"/>
          <w:szCs w:val="24"/>
        </w:rPr>
        <w:t xml:space="preserve">ελείται τα τελευταία χρόνια, ένα έργο για το οποίο έχει ματώσει η ελληνική κοινωνία, έχουμε όλοι πιεστεί και πιέσει για να βγει η Ελλάδα από την κρίση και να ασκεί ένα έργο το οποίο είναι </w:t>
      </w:r>
      <w:r>
        <w:rPr>
          <w:rFonts w:eastAsia="Times New Roman"/>
          <w:szCs w:val="24"/>
        </w:rPr>
        <w:t>προς όφελος των πολιτών και προς όφελος όλης της ελληνικής κοινωνίας</w:t>
      </w:r>
      <w:r>
        <w:rPr>
          <w:rFonts w:eastAsia="Times New Roman"/>
          <w:szCs w:val="24"/>
        </w:rPr>
        <w:t>.</w:t>
      </w:r>
    </w:p>
    <w:p w14:paraId="51120591" w14:textId="77777777" w:rsidR="002E1E3E" w:rsidRDefault="00F7095F">
      <w:pPr>
        <w:spacing w:line="600" w:lineRule="auto"/>
        <w:ind w:firstLine="720"/>
        <w:contextualSpacing/>
        <w:jc w:val="both"/>
        <w:rPr>
          <w:rFonts w:eastAsia="Times New Roman"/>
          <w:szCs w:val="24"/>
        </w:rPr>
      </w:pPr>
      <w:r>
        <w:rPr>
          <w:rFonts w:eastAsia="Times New Roman"/>
          <w:szCs w:val="24"/>
        </w:rPr>
        <w:t>Προφανώς είναι καθήκον όλων μας να προστατεύσουμε τη χώρα μας, ώστε να μη γυρίσουμε προς τα πίσω, να μη χαθούν θυσίες, να μην ασκηθούν πολιτικές εις βάρος των πολιτών.</w:t>
      </w:r>
    </w:p>
    <w:p w14:paraId="51120592" w14:textId="77777777" w:rsidR="002E1E3E" w:rsidRDefault="00F7095F">
      <w:pPr>
        <w:spacing w:line="600" w:lineRule="auto"/>
        <w:ind w:firstLine="720"/>
        <w:contextualSpacing/>
        <w:jc w:val="both"/>
        <w:rPr>
          <w:rFonts w:eastAsia="Times New Roman"/>
          <w:szCs w:val="24"/>
        </w:rPr>
      </w:pPr>
      <w:r>
        <w:rPr>
          <w:rFonts w:eastAsia="Times New Roman"/>
          <w:szCs w:val="24"/>
        </w:rPr>
        <w:t>Από αυτή την άποψη, λοιπόν, επελέγη να μη δεχθούμε την εισαγωγή στην ψηφοφορία, όχι στ</w:t>
      </w:r>
      <w:r>
        <w:rPr>
          <w:rFonts w:eastAsia="Times New Roman"/>
          <w:szCs w:val="24"/>
        </w:rPr>
        <w:t xml:space="preserve">ην κοινοβουλευτική διαδικασία, βουλευτικών τροπολογιών στη συζήτηση των δύο κυρώσεων, γιατί είναι μια διαδικασία προστασίας της </w:t>
      </w:r>
      <w:r w:rsidRPr="004510D5">
        <w:rPr>
          <w:rFonts w:eastAsia="Times New Roman"/>
          <w:szCs w:val="24"/>
        </w:rPr>
        <w:t>Κυβέρνησης</w:t>
      </w:r>
      <w:r>
        <w:rPr>
          <w:rFonts w:eastAsia="Times New Roman"/>
          <w:szCs w:val="24"/>
        </w:rPr>
        <w:t xml:space="preserve"> και </w:t>
      </w:r>
      <w:r>
        <w:rPr>
          <w:rFonts w:eastAsia="Times New Roman"/>
          <w:szCs w:val="24"/>
        </w:rPr>
        <w:lastRenderedPageBreak/>
        <w:t>της Βουλής, έτσι ώστε να συνηγορήσουμε, αν θέλετε, στη μέγιστη εξασφάλιση οφέλους και κρίσης των πολιτών στις εκλ</w:t>
      </w:r>
      <w:r>
        <w:rPr>
          <w:rFonts w:eastAsia="Times New Roman"/>
          <w:szCs w:val="24"/>
        </w:rPr>
        <w:t>ογές που έρχονται.</w:t>
      </w:r>
    </w:p>
    <w:p w14:paraId="51120593" w14:textId="77777777" w:rsidR="002E1E3E" w:rsidRDefault="00F7095F">
      <w:pPr>
        <w:spacing w:line="600" w:lineRule="auto"/>
        <w:ind w:firstLine="720"/>
        <w:contextualSpacing/>
        <w:jc w:val="both"/>
        <w:rPr>
          <w:rFonts w:eastAsia="Times New Roman"/>
          <w:szCs w:val="24"/>
        </w:rPr>
      </w:pPr>
      <w:r>
        <w:rPr>
          <w:rFonts w:eastAsia="Times New Roman"/>
          <w:szCs w:val="24"/>
        </w:rPr>
        <w:t>Θα πρέπει, λοιπόν, να την προστατεύσουμε από κακοπροαίρετη κριτική. Αυτό είπα στην πρώτη τοποθέτηση την οποία είχα μέσα εδώ. Απέναντι στην κακοπροαίρετη κριτική πρέπει να την προστατεύσουμε στο μέγιστο δυνατό.</w:t>
      </w:r>
    </w:p>
    <w:p w14:paraId="51120594" w14:textId="77777777" w:rsidR="002E1E3E" w:rsidRDefault="00F7095F">
      <w:pPr>
        <w:spacing w:line="600" w:lineRule="auto"/>
        <w:ind w:firstLine="720"/>
        <w:contextualSpacing/>
        <w:jc w:val="both"/>
        <w:rPr>
          <w:rFonts w:eastAsia="Times New Roman"/>
          <w:szCs w:val="24"/>
        </w:rPr>
      </w:pPr>
      <w:r>
        <w:rPr>
          <w:rFonts w:eastAsia="Times New Roman"/>
          <w:szCs w:val="24"/>
        </w:rPr>
        <w:t>Προσέξτε λιγάκι κάποια ειδι</w:t>
      </w:r>
      <w:r>
        <w:rPr>
          <w:rFonts w:eastAsia="Times New Roman"/>
          <w:szCs w:val="24"/>
        </w:rPr>
        <w:t xml:space="preserve">κότερα στοιχεία. Σε κύρωση </w:t>
      </w:r>
      <w:r>
        <w:rPr>
          <w:rFonts w:eastAsia="Times New Roman"/>
          <w:szCs w:val="24"/>
        </w:rPr>
        <w:t>σ</w:t>
      </w:r>
      <w:r>
        <w:rPr>
          <w:rFonts w:eastAsia="Times New Roman"/>
          <w:szCs w:val="24"/>
        </w:rPr>
        <w:t>υμβάσεων για τη</w:t>
      </w:r>
      <w:r>
        <w:rPr>
          <w:rFonts w:eastAsia="Times New Roman"/>
          <w:szCs w:val="24"/>
        </w:rPr>
        <w:t xml:space="preserve"> βιοποικιλότητα και την περιβαλλοντική συνεργασία με το Αζερμπαϊτζάν μπορεί ο Αναπληρωτής Υπουργός Περιβάλλοντος και Ενέργειας να τοποθετηθεί και να αποδεχθεί βουλευτικές τροπολογίες για θέμα παιδείας, για θέμα δημόσιων εσόδων, ΦΠΑ, για θέματα περιουσίας;</w:t>
      </w:r>
    </w:p>
    <w:p w14:paraId="51120595" w14:textId="77777777" w:rsidR="002E1E3E" w:rsidRDefault="00F7095F">
      <w:pPr>
        <w:spacing w:line="600" w:lineRule="auto"/>
        <w:ind w:firstLine="720"/>
        <w:contextualSpacing/>
        <w:jc w:val="both"/>
        <w:rPr>
          <w:rFonts w:eastAsia="Times New Roman"/>
          <w:szCs w:val="24"/>
        </w:rPr>
      </w:pPr>
      <w:r>
        <w:rPr>
          <w:rFonts w:eastAsia="Times New Roman"/>
          <w:szCs w:val="24"/>
        </w:rPr>
        <w:t>Καταλαβαίνετε ότι το ελάχιστο που θα μπορούσα να ζητήσω -και προσωπικά επιτρέψτε μου να το πω αυτό- είναι την παρουσία των αρμόδιων συναδέλφων και τη δική τους τοποθέτηση επί των τροπολογιών αυτών. Επειδή, όμως, χρειάζεται ένας υψηλότερος βαθμός προστασίας</w:t>
      </w:r>
      <w:r>
        <w:rPr>
          <w:rFonts w:eastAsia="Times New Roman"/>
          <w:szCs w:val="24"/>
        </w:rPr>
        <w:t xml:space="preserve"> των διαδικασιών, ακριβώς για να μεγιστοποιήσουμε και το όφελος της </w:t>
      </w:r>
      <w:r w:rsidRPr="004C0690">
        <w:rPr>
          <w:rFonts w:eastAsia="Times New Roman"/>
          <w:szCs w:val="24"/>
        </w:rPr>
        <w:t>Κυβέρνησης</w:t>
      </w:r>
      <w:r>
        <w:rPr>
          <w:rFonts w:eastAsia="Times New Roman"/>
          <w:szCs w:val="24"/>
        </w:rPr>
        <w:t xml:space="preserve"> και της </w:t>
      </w:r>
      <w:r>
        <w:rPr>
          <w:rFonts w:eastAsia="Times New Roman"/>
          <w:szCs w:val="24"/>
        </w:rPr>
        <w:lastRenderedPageBreak/>
        <w:t>Βουλής και της κοινοβουλευτικής διαδικασίας, θα πρότεινα να ακολουθήσουμε άλλη διαδικασία.</w:t>
      </w:r>
    </w:p>
    <w:p w14:paraId="51120596"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Η κατάθεση των προτάσεων των Βουλευτών προφανώς μπορεί να γίνεται με την κοινο</w:t>
      </w:r>
      <w:r>
        <w:rPr>
          <w:rFonts w:eastAsia="Times New Roman" w:cs="Times New Roman"/>
          <w:szCs w:val="24"/>
        </w:rPr>
        <w:t>βουλευτική διαδικασία, κύριε Πρόεδρε</w:t>
      </w:r>
      <w:r>
        <w:rPr>
          <w:rFonts w:eastAsia="Times New Roman" w:cs="Times New Roman"/>
          <w:szCs w:val="24"/>
        </w:rPr>
        <w:t>,</w:t>
      </w:r>
      <w:r>
        <w:rPr>
          <w:rFonts w:eastAsia="Times New Roman" w:cs="Times New Roman"/>
          <w:szCs w:val="24"/>
        </w:rPr>
        <w:t xml:space="preserve"> και δεν το υποτιμώ, αλλά δεν θα γίνουν αποδεκτές οι βουλευτικές τροπολογίες στη σημερινή διαδικασία των κυρώσεων και αυτό θα γίνει ακριβώς γιατί δεν πρέπει να μπούμε στην υποπερίπτωση της αξιολόγησης, ώστε να μην ανοίξ</w:t>
      </w:r>
      <w:r>
        <w:rPr>
          <w:rFonts w:eastAsia="Times New Roman" w:cs="Times New Roman"/>
          <w:szCs w:val="24"/>
        </w:rPr>
        <w:t>ει μία συζήτηση που δεν ωφελεί κανέναν. Όμως, υπάρχουν κοινοβουλευτικές διαδικασίες τις επόμενες δύο ημέρες. Με τη σύμφωνη γνώμη των Υπουργών που εισηγούνται αυτά τα θέματα, θα μπορέσουν να εισαχθούν, αν το κρίνουν οι Υπουργοί και η Κυβέρνηση, ως υπουργικέ</w:t>
      </w:r>
      <w:r>
        <w:rPr>
          <w:rFonts w:eastAsia="Times New Roman" w:cs="Times New Roman"/>
          <w:szCs w:val="24"/>
        </w:rPr>
        <w:t>ς τροπολογίες ή με όποια άλλη διαδικασία. Όμως, θα μου επιτρέψετε να διατηρήσω την αρχική τοποθέτηση της Κυβέρνησης, για να προφυλάξουμε την Κυβέρνηση και τη Βουλή προκειμένου να μην ανοίξει οποιοδήποτε «παράθυρο», σεβόμενος και την τοποθέτηση την οποία έκ</w:t>
      </w:r>
      <w:r>
        <w:rPr>
          <w:rFonts w:eastAsia="Times New Roman" w:cs="Times New Roman"/>
          <w:szCs w:val="24"/>
        </w:rPr>
        <w:t>ανα στην αρχή να τηρήσω αυτή την επιλογή.</w:t>
      </w:r>
    </w:p>
    <w:p w14:paraId="51120597"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Μπορεί να υπάρχει επί της ουσίας στα θέματα του δικού μας Υπουργείου μία ή δύο τροπολογίες στις οποίες θα μπορούσαμε να τοποθετηθούμε θετικά. Αυτό, όμως, θα άνοιγε μια συζήτηση για τις τροπολογίες των άλλων Υπουργε</w:t>
      </w:r>
      <w:r>
        <w:rPr>
          <w:rFonts w:eastAsia="Times New Roman" w:cs="Times New Roman"/>
          <w:szCs w:val="24"/>
        </w:rPr>
        <w:t xml:space="preserve">ίων που δεν θα ήταν θετική και που δεν θα μπορούσαμε να την υποστηρίξουμε εμείς εδώ. </w:t>
      </w:r>
    </w:p>
    <w:p w14:paraId="51120598"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Καταλαβαίνετε, λοιπόν, ότι αυτό δεν θα βελτιώσει την κοινοβουλευτική διαδικασία και το έργο, αλλά προφανώς δεν υποτιμά ούτε μειώνει στο ελάχιστο το δικαίωμα και την υποχρ</w:t>
      </w:r>
      <w:r>
        <w:rPr>
          <w:rFonts w:eastAsia="Times New Roman" w:cs="Times New Roman"/>
          <w:szCs w:val="24"/>
        </w:rPr>
        <w:t>έωση των Βουλευτών να ασκούν την κοινοβουλευτική διαδικασία και την υποβολή τροπολογιών.</w:t>
      </w:r>
    </w:p>
    <w:p w14:paraId="51120599"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Πώς δηλαδή;</w:t>
      </w:r>
    </w:p>
    <w:p w14:paraId="5112059A"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Πώς;</w:t>
      </w:r>
    </w:p>
    <w:p w14:paraId="5112059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Επαναλαμβάνω, λοιπόν:</w:t>
      </w:r>
      <w:r>
        <w:rPr>
          <w:rFonts w:eastAsia="Times New Roman" w:cs="Times New Roman"/>
          <w:szCs w:val="24"/>
        </w:rPr>
        <w:t xml:space="preserve"> Στους αρμόδιους Υπουργούς, με σύμφωνη γνώμη του Υπουργείου…</w:t>
      </w:r>
    </w:p>
    <w:p w14:paraId="5112059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 xml:space="preserve">Μα, έχουν εγκριθεί από τους αρμόδιους Υπουργούς. </w:t>
      </w:r>
    </w:p>
    <w:p w14:paraId="5112059D"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b/>
          <w:szCs w:val="24"/>
        </w:rPr>
        <w:lastRenderedPageBreak/>
        <w:t>ΣΩΚΡΑΤΗΣ ΦΑΜΕΛΛΟΣ (Αναπληρωτής Υπουργός Περιβάλλοντος και Ενέργειας):</w:t>
      </w:r>
      <w:r>
        <w:rPr>
          <w:rFonts w:eastAsia="Times New Roman" w:cs="Times New Roman"/>
          <w:szCs w:val="24"/>
        </w:rPr>
        <w:t>…και με τα χαρακτηριστικά του άμεσου, γιατί υπ</w:t>
      </w:r>
      <w:r>
        <w:rPr>
          <w:rFonts w:eastAsia="Times New Roman" w:cs="Times New Roman"/>
          <w:szCs w:val="24"/>
        </w:rPr>
        <w:t>άρχουν κάποια στοιχεία χρονικής ανάγκης για να υποβληθεί κάθε τροπολογία αυτή την περίοδο, παρακαλώ να συνεχίσουμε τη διαδικασία για τις επόμενες ημέρες.</w:t>
      </w:r>
    </w:p>
    <w:p w14:paraId="5112059E"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τις υπουργικές τροπολογίες</w:t>
      </w:r>
      <w:r>
        <w:rPr>
          <w:rFonts w:eastAsia="Times New Roman" w:cs="Times New Roman"/>
          <w:szCs w:val="24"/>
        </w:rPr>
        <w:t>,</w:t>
      </w:r>
      <w:r>
        <w:rPr>
          <w:rFonts w:eastAsia="Times New Roman" w:cs="Times New Roman"/>
          <w:szCs w:val="24"/>
        </w:rPr>
        <w:t xml:space="preserve"> οι οποίες έχουν κατατεθεί συνολικά, υπάρχουν μέχρι στιγμής</w:t>
      </w:r>
      <w:r>
        <w:rPr>
          <w:rFonts w:eastAsia="Times New Roman" w:cs="Times New Roman"/>
          <w:szCs w:val="24"/>
        </w:rPr>
        <w:t xml:space="preserve"> -απ’ ό,τι μπορώ να πω δημιουργώντας μία περίληψη- δύο τροπολογίες στη σύμβαση με το Αζερμπαϊτζάν και είναι οι δύο στις οποίες αναφέρθηκαν ο κ. </w:t>
      </w:r>
      <w:proofErr w:type="spellStart"/>
      <w:r>
        <w:rPr>
          <w:rFonts w:eastAsia="Times New Roman" w:cs="Times New Roman"/>
          <w:szCs w:val="24"/>
        </w:rPr>
        <w:t>Χαρίτσης</w:t>
      </w:r>
      <w:proofErr w:type="spellEnd"/>
      <w:r>
        <w:rPr>
          <w:rFonts w:eastAsia="Times New Roman" w:cs="Times New Roman"/>
          <w:szCs w:val="24"/>
        </w:rPr>
        <w:t xml:space="preserve"> και η κ</w:t>
      </w:r>
      <w:r>
        <w:rPr>
          <w:rFonts w:eastAsia="Times New Roman" w:cs="Times New Roman"/>
          <w:szCs w:val="24"/>
        </w:rPr>
        <w:t>.</w:t>
      </w:r>
      <w:r>
        <w:rPr>
          <w:rFonts w:eastAsia="Times New Roman" w:cs="Times New Roman"/>
          <w:szCs w:val="24"/>
        </w:rPr>
        <w:t xml:space="preserve"> Ξενογιαννακοπούλου και έχουν συνυπογράψει ο κ. </w:t>
      </w:r>
      <w:proofErr w:type="spellStart"/>
      <w:r>
        <w:rPr>
          <w:rFonts w:eastAsia="Times New Roman" w:cs="Times New Roman"/>
          <w:szCs w:val="24"/>
        </w:rPr>
        <w:t>Τσακαλώτος</w:t>
      </w:r>
      <w:proofErr w:type="spellEnd"/>
      <w:r>
        <w:rPr>
          <w:rFonts w:eastAsia="Times New Roman" w:cs="Times New Roman"/>
          <w:szCs w:val="24"/>
        </w:rPr>
        <w:t xml:space="preserve"> και ο κ. </w:t>
      </w:r>
      <w:proofErr w:type="spellStart"/>
      <w:r>
        <w:rPr>
          <w:rFonts w:eastAsia="Times New Roman" w:cs="Times New Roman"/>
          <w:szCs w:val="24"/>
        </w:rPr>
        <w:t>Χουλιαράκης</w:t>
      </w:r>
      <w:proofErr w:type="spellEnd"/>
      <w:r>
        <w:rPr>
          <w:rFonts w:eastAsia="Times New Roman" w:cs="Times New Roman"/>
          <w:szCs w:val="24"/>
        </w:rPr>
        <w:t>. Υπάρχει μία τρ</w:t>
      </w:r>
      <w:r>
        <w:rPr>
          <w:rFonts w:eastAsia="Times New Roman" w:cs="Times New Roman"/>
          <w:szCs w:val="24"/>
        </w:rPr>
        <w:t xml:space="preserve">οπολογία, τμήμα της οποίας παρουσίασε ο κ. Δημαράς και αφορά εμένα και τον κ. Σταθάκη και μία δεύτερη τροπολογία, την οποία παρουσίασε ο κ. Σταθάκης. Γι’ αυτό έχουν τροποποιηθεί </w:t>
      </w:r>
      <w:proofErr w:type="spellStart"/>
      <w:r>
        <w:rPr>
          <w:rFonts w:eastAsia="Times New Roman" w:cs="Times New Roman"/>
          <w:szCs w:val="24"/>
        </w:rPr>
        <w:t>νομοτεχνικώς</w:t>
      </w:r>
      <w:proofErr w:type="spellEnd"/>
      <w:r>
        <w:rPr>
          <w:rFonts w:eastAsia="Times New Roman" w:cs="Times New Roman"/>
          <w:szCs w:val="24"/>
        </w:rPr>
        <w:t xml:space="preserve"> οι τίτλοι των δύο κυρώσεων.</w:t>
      </w:r>
    </w:p>
    <w:p w14:paraId="5112059F"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Σχετικά με την τροπολογία που έχω από</w:t>
      </w:r>
      <w:r>
        <w:rPr>
          <w:rFonts w:eastAsia="Times New Roman" w:cs="Times New Roman"/>
          <w:szCs w:val="24"/>
        </w:rPr>
        <w:t xml:space="preserve"> κοινού με τον κ. Δημαρά και τον κ. Σταθάκη, αυτή αφορά και σε ένα ζήτημα το οποίο δεν αναφέρθηκε, γιατί είναι δική μου αρμοδιότητα να το αναφέρω τώρα επί της ουσίας. Έχει να κάνει με την παράταση </w:t>
      </w:r>
      <w:r>
        <w:rPr>
          <w:rFonts w:eastAsia="Times New Roman" w:cs="Times New Roman"/>
          <w:szCs w:val="24"/>
        </w:rPr>
        <w:lastRenderedPageBreak/>
        <w:t>χρονοδιαγραμμάτων για τους δασικούς χάρτες. Αυτή η παράταση</w:t>
      </w:r>
      <w:r>
        <w:rPr>
          <w:rFonts w:eastAsia="Times New Roman" w:cs="Times New Roman"/>
          <w:szCs w:val="24"/>
        </w:rPr>
        <w:t xml:space="preserve"> εκπνέει στις 27 και στις 28 Ιουνίου και καταλαβαίνετε ότι είναι υποχρεωτικό να δώσουμε παράταση λόγω της διαδικασίας των εκλογών. Μπορεί να γίνει μόνο με απόφαση της Βουλής και αυτό πράγματι έχει νομοθετηθεί έτσι ώστε να μη δίνονται παρατάσεις κατά το δοκ</w:t>
      </w:r>
      <w:r>
        <w:rPr>
          <w:rFonts w:eastAsia="Times New Roman" w:cs="Times New Roman"/>
          <w:szCs w:val="24"/>
        </w:rPr>
        <w:t xml:space="preserve">ούν. </w:t>
      </w:r>
    </w:p>
    <w:p w14:paraId="511205A0"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Αφορά συγκεκριμένες περιοχές που πρέπει να τις πω για να είναι ενήμεροι και οι πολίτες. Αυτές είναι η </w:t>
      </w:r>
      <w:r>
        <w:rPr>
          <w:rFonts w:eastAsia="Times New Roman" w:cs="Times New Roman"/>
          <w:szCs w:val="24"/>
        </w:rPr>
        <w:t>α</w:t>
      </w:r>
      <w:r>
        <w:rPr>
          <w:rFonts w:eastAsia="Times New Roman" w:cs="Times New Roman"/>
          <w:szCs w:val="24"/>
        </w:rPr>
        <w:t xml:space="preserve">νατολική και η </w:t>
      </w:r>
      <w:r>
        <w:rPr>
          <w:rFonts w:eastAsia="Times New Roman" w:cs="Times New Roman"/>
          <w:szCs w:val="24"/>
        </w:rPr>
        <w:t>δ</w:t>
      </w:r>
      <w:r>
        <w:rPr>
          <w:rFonts w:eastAsia="Times New Roman" w:cs="Times New Roman"/>
          <w:szCs w:val="24"/>
        </w:rPr>
        <w:t>υτική Αττική, οι Κυκλάδες, η Δράμα, η Μαγνησία, η Καρδίτσα και λίγοι πολύ μικροί δήμοι από τις περιοχές της Θεσσαλονίκης και της Κο</w:t>
      </w:r>
      <w:r>
        <w:rPr>
          <w:rFonts w:eastAsia="Times New Roman" w:cs="Times New Roman"/>
          <w:szCs w:val="24"/>
        </w:rPr>
        <w:t>ζάνης. Είναι περίπου το 4% της Ελλάδας. Επειδή πολλές φορές έχουμε συζητήσει για παρατάσεις, για να μη δημιουργείται παρανόηση, η παράταση ανάρτησης δασικών χαρτών δεν είναι των αρχικών δασικών χαρτών που αναρτήθηκαν το 2017. Ήδη έχει τελειώσει η διαδικασί</w:t>
      </w:r>
      <w:r>
        <w:rPr>
          <w:rFonts w:eastAsia="Times New Roman" w:cs="Times New Roman"/>
          <w:szCs w:val="24"/>
        </w:rPr>
        <w:t>α για το 50% της χώρας και έχουν κυρωθεί στο 45% οι χάρτες, αλλά για κάθε τμήμα που αναρτάται δίνεται μία παράταση μία ή δύο φορές και κλείνει. Πολλοί πολίτες με έχουν ρωτήσει ηλεκτρονικά μήπως παραμένουν συνεχώς ανοιχτοί στη διαδικασία ανάρτησης. Όχι, έχο</w:t>
      </w:r>
      <w:r>
        <w:rPr>
          <w:rFonts w:eastAsia="Times New Roman" w:cs="Times New Roman"/>
          <w:szCs w:val="24"/>
        </w:rPr>
        <w:t xml:space="preserve">υμε ήδη κύρωση. Η </w:t>
      </w:r>
      <w:r>
        <w:rPr>
          <w:rFonts w:eastAsia="Times New Roman" w:cs="Times New Roman"/>
          <w:szCs w:val="24"/>
        </w:rPr>
        <w:lastRenderedPageBreak/>
        <w:t>κ</w:t>
      </w:r>
      <w:r>
        <w:rPr>
          <w:rFonts w:eastAsia="Times New Roman" w:cs="Times New Roman"/>
          <w:szCs w:val="24"/>
        </w:rPr>
        <w:t>εντρική Μακεδονία έχει ήδη κυρώσει, για παράδειγμα, στο μεγαλύτερο ποσοστό δασικούς χάρτες που υπερβαίνει το 95%. Αυτή είναι η μία ρύθμιση.</w:t>
      </w:r>
    </w:p>
    <w:p w14:paraId="511205A1"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ρύθμιση αφορά περισσότερο την ειδικότητά μας, κύριε </w:t>
      </w:r>
      <w:proofErr w:type="spellStart"/>
      <w:r>
        <w:rPr>
          <w:rFonts w:eastAsia="Times New Roman" w:cs="Times New Roman"/>
          <w:szCs w:val="24"/>
        </w:rPr>
        <w:t>Μαυρωτά</w:t>
      </w:r>
      <w:proofErr w:type="spellEnd"/>
      <w:r>
        <w:rPr>
          <w:rFonts w:eastAsia="Times New Roman" w:cs="Times New Roman"/>
          <w:szCs w:val="24"/>
        </w:rPr>
        <w:t xml:space="preserve">. Έχει να κάνει με το ποιος </w:t>
      </w:r>
      <w:proofErr w:type="spellStart"/>
      <w:r>
        <w:rPr>
          <w:rFonts w:eastAsia="Times New Roman" w:cs="Times New Roman"/>
          <w:szCs w:val="24"/>
        </w:rPr>
        <w:t>αδειοδοτεί</w:t>
      </w:r>
      <w:proofErr w:type="spellEnd"/>
      <w:r>
        <w:rPr>
          <w:rFonts w:eastAsia="Times New Roman" w:cs="Times New Roman"/>
          <w:szCs w:val="24"/>
        </w:rPr>
        <w:t xml:space="preserve"> τις μονάδες αποβλήτων. Επειδή έχουν σωρευθεί πάρα πολλά έργα ανακύκλωσης και αξιοποίησης δευτερογενών υλικών στις Υπηρεσίες Αποκεντρωμένων Διοικήσεων, διευκρινίζουμε ότι και οι Διευθύνσεις Περιβάλλοντος και Χωρικού Σχεδιασμού της οικείας Περιφέρ</w:t>
      </w:r>
      <w:r>
        <w:rPr>
          <w:rFonts w:eastAsia="Times New Roman" w:cs="Times New Roman"/>
          <w:szCs w:val="24"/>
        </w:rPr>
        <w:t>ειας, αλλά και η αρμόδια Υπηρεσία Περιβάλλοντος της Περιφερειακής Ενότητας έχουν τη δυνατότητα να τα εγκρίνουν. Είναι τελείως λειτουργικό. Δεν τροποποιεί κάτι στο θεσμικό πλαίσιο ή τις υποχρεώσεις μελετών ή οτιδήποτε άλλο, αν θέλετε.</w:t>
      </w:r>
    </w:p>
    <w:p w14:paraId="511205A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μία ρύθμιση η </w:t>
      </w:r>
      <w:r>
        <w:rPr>
          <w:rFonts w:eastAsia="Times New Roman" w:cs="Times New Roman"/>
          <w:szCs w:val="24"/>
        </w:rPr>
        <w:t xml:space="preserve">οποία έχει ιδιαίτερη σημασία </w:t>
      </w:r>
      <w:r>
        <w:rPr>
          <w:rFonts w:eastAsia="Times New Roman" w:cs="Times New Roman"/>
          <w:szCs w:val="24"/>
        </w:rPr>
        <w:t>-</w:t>
      </w:r>
      <w:r>
        <w:rPr>
          <w:rFonts w:eastAsia="Times New Roman" w:cs="Times New Roman"/>
          <w:szCs w:val="24"/>
        </w:rPr>
        <w:t xml:space="preserve">και κλείνω μ’ αυτό, κύριε Πρόεδρε- που αφορά τη σημερινή συζήτηση, έχει να κάνει με το θέμα των δασωμένων αγρών. Έγινε μία συζήτηση και κάποιοι συνάδελφοι ήδη τοποθετήθηκαν σχετικά με το </w:t>
      </w:r>
      <w:proofErr w:type="spellStart"/>
      <w:r>
        <w:rPr>
          <w:rFonts w:eastAsia="Times New Roman" w:cs="Times New Roman"/>
          <w:szCs w:val="24"/>
        </w:rPr>
        <w:t>αναρτηθέν</w:t>
      </w:r>
      <w:proofErr w:type="spellEnd"/>
      <w:r>
        <w:rPr>
          <w:rFonts w:eastAsia="Times New Roman" w:cs="Times New Roman"/>
          <w:szCs w:val="24"/>
        </w:rPr>
        <w:t xml:space="preserve"> νομοσχέδιο και κατατεθέν στη </w:t>
      </w:r>
      <w:r>
        <w:rPr>
          <w:rFonts w:eastAsia="Times New Roman" w:cs="Times New Roman"/>
          <w:szCs w:val="24"/>
        </w:rPr>
        <w:t>Βουλή για τις οι</w:t>
      </w:r>
      <w:r>
        <w:rPr>
          <w:rFonts w:eastAsia="Times New Roman" w:cs="Times New Roman"/>
          <w:szCs w:val="24"/>
        </w:rPr>
        <w:lastRenderedPageBreak/>
        <w:t xml:space="preserve">κιστικές πυκνώσεις και άλλες ρυθμίσεις περιβαλλοντικής διαχείρισης. Κατατέθηκε πράγματι την Παρασκευή έχοντας όντως μία μεγάλη διαδικασία ανάρτησης και διαβούλευσης. Σας θυμίζω ότι αυτό το νομοσχέδιο έχει ολοκληρώσει τη δημόσια διαβούλευση </w:t>
      </w:r>
      <w:r>
        <w:rPr>
          <w:rFonts w:eastAsia="Times New Roman" w:cs="Times New Roman"/>
          <w:szCs w:val="24"/>
        </w:rPr>
        <w:t>τον Ιανουάριο. Υπήρχε και απόφαση του Συμβουλίου της Επικρατείας στη συνέχεια.</w:t>
      </w:r>
    </w:p>
    <w:p w14:paraId="511205A3" w14:textId="77777777" w:rsidR="002E1E3E" w:rsidRDefault="00F7095F">
      <w:pPr>
        <w:spacing w:line="600" w:lineRule="auto"/>
        <w:ind w:firstLine="720"/>
        <w:contextualSpacing/>
        <w:jc w:val="both"/>
        <w:rPr>
          <w:rFonts w:eastAsia="Times New Roman"/>
          <w:color w:val="1D2228"/>
          <w:szCs w:val="24"/>
        </w:rPr>
      </w:pPr>
      <w:r>
        <w:rPr>
          <w:rFonts w:eastAsia="Times New Roman"/>
          <w:color w:val="1D2228"/>
          <w:szCs w:val="24"/>
        </w:rPr>
        <w:t>Ε</w:t>
      </w:r>
      <w:r w:rsidRPr="00F70B4A">
        <w:rPr>
          <w:rFonts w:eastAsia="Times New Roman"/>
          <w:color w:val="1D2228"/>
          <w:szCs w:val="24"/>
        </w:rPr>
        <w:t>πιλέξα</w:t>
      </w:r>
      <w:r>
        <w:rPr>
          <w:rFonts w:eastAsia="Times New Roman"/>
          <w:color w:val="1D2228"/>
          <w:szCs w:val="24"/>
        </w:rPr>
        <w:t>με να το αναρτήσουμε καταθέτοντά</w:t>
      </w:r>
      <w:r w:rsidRPr="00F70B4A">
        <w:rPr>
          <w:rFonts w:eastAsia="Times New Roman"/>
          <w:color w:val="1D2228"/>
          <w:szCs w:val="24"/>
        </w:rPr>
        <w:t>ς το στη Βουλή επισήμως πλέον</w:t>
      </w:r>
      <w:r>
        <w:rPr>
          <w:rFonts w:eastAsia="Times New Roman"/>
          <w:color w:val="1D2228"/>
          <w:szCs w:val="24"/>
        </w:rPr>
        <w:t>,</w:t>
      </w:r>
      <w:r w:rsidRPr="00F70B4A">
        <w:rPr>
          <w:rFonts w:eastAsia="Times New Roman"/>
          <w:color w:val="1D2228"/>
          <w:szCs w:val="24"/>
        </w:rPr>
        <w:t xml:space="preserve"> σαν να είναι έτοιμο να μπει στη</w:t>
      </w:r>
      <w:r>
        <w:rPr>
          <w:rFonts w:eastAsia="Times New Roman"/>
          <w:color w:val="1D2228"/>
          <w:szCs w:val="24"/>
        </w:rPr>
        <w:t xml:space="preserve">ν κοινοβουλευτική διαδικασία, </w:t>
      </w:r>
      <w:r w:rsidRPr="00F70B4A">
        <w:rPr>
          <w:rFonts w:eastAsia="Times New Roman"/>
          <w:color w:val="1D2228"/>
          <w:szCs w:val="24"/>
        </w:rPr>
        <w:t xml:space="preserve">και γιατί αποτελεί ένα ώριμο και ολοκληρωμένο </w:t>
      </w:r>
      <w:r w:rsidRPr="00F70B4A">
        <w:rPr>
          <w:rFonts w:eastAsia="Times New Roman"/>
          <w:color w:val="1D2228"/>
          <w:szCs w:val="24"/>
        </w:rPr>
        <w:t>έργο μιας πορείας τριών χρόνων για τους δασικούς χάρτες</w:t>
      </w:r>
      <w:r>
        <w:rPr>
          <w:rFonts w:eastAsia="Times New Roman"/>
          <w:color w:val="1D2228"/>
          <w:szCs w:val="24"/>
        </w:rPr>
        <w:t>,</w:t>
      </w:r>
      <w:r w:rsidRPr="00F70B4A">
        <w:rPr>
          <w:rFonts w:eastAsia="Times New Roman"/>
          <w:color w:val="1D2228"/>
          <w:szCs w:val="24"/>
        </w:rPr>
        <w:t xml:space="preserve"> που θέλουμε να αποτελεί παρακαταθήκη της πολιτείας πλέον και θέλουμε να κριθεί και από τους πολίτες </w:t>
      </w:r>
      <w:r>
        <w:rPr>
          <w:rFonts w:eastAsia="Times New Roman"/>
          <w:color w:val="1D2228"/>
          <w:szCs w:val="24"/>
        </w:rPr>
        <w:t>στις ερχόμενες</w:t>
      </w:r>
      <w:r w:rsidRPr="00F70B4A">
        <w:rPr>
          <w:rFonts w:eastAsia="Times New Roman"/>
          <w:color w:val="1D2228"/>
          <w:szCs w:val="24"/>
        </w:rPr>
        <w:t xml:space="preserve"> εκλογές</w:t>
      </w:r>
      <w:r>
        <w:rPr>
          <w:rFonts w:eastAsia="Times New Roman"/>
          <w:color w:val="1D2228"/>
          <w:szCs w:val="24"/>
        </w:rPr>
        <w:t>,</w:t>
      </w:r>
      <w:r w:rsidRPr="00F70B4A">
        <w:rPr>
          <w:rFonts w:eastAsia="Times New Roman"/>
          <w:color w:val="1D2228"/>
          <w:szCs w:val="24"/>
        </w:rPr>
        <w:t xml:space="preserve"> το λέμε ξεκάθαρα</w:t>
      </w:r>
      <w:r>
        <w:rPr>
          <w:rFonts w:eastAsia="Times New Roman"/>
          <w:color w:val="1D2228"/>
          <w:szCs w:val="24"/>
        </w:rPr>
        <w:t>. Έ</w:t>
      </w:r>
      <w:r w:rsidRPr="00F70B4A">
        <w:rPr>
          <w:rFonts w:eastAsia="Times New Roman"/>
          <w:color w:val="1D2228"/>
          <w:szCs w:val="24"/>
        </w:rPr>
        <w:t>χου</w:t>
      </w:r>
      <w:r>
        <w:rPr>
          <w:rFonts w:eastAsia="Times New Roman"/>
          <w:color w:val="1D2228"/>
          <w:szCs w:val="24"/>
        </w:rPr>
        <w:t>με ολοκληρώσει ρυθμίσεις που λύνουν προβλήματα που γι</w:t>
      </w:r>
      <w:r>
        <w:rPr>
          <w:rFonts w:eastAsia="Times New Roman"/>
          <w:color w:val="1D2228"/>
          <w:szCs w:val="24"/>
        </w:rPr>
        <w:t>α σαράντα</w:t>
      </w:r>
      <w:r w:rsidRPr="00F70B4A">
        <w:rPr>
          <w:rFonts w:eastAsia="Times New Roman"/>
          <w:color w:val="1D2228"/>
          <w:szCs w:val="24"/>
        </w:rPr>
        <w:t xml:space="preserve"> χρόνια δημιούργησαν είτε με υστεροβουλία πολιτική είτε από έλλειψη πολιτικής βούλησης πολ</w:t>
      </w:r>
      <w:r>
        <w:rPr>
          <w:rFonts w:eastAsia="Times New Roman"/>
          <w:color w:val="1D2228"/>
          <w:szCs w:val="24"/>
        </w:rPr>
        <w:t>λοί</w:t>
      </w:r>
      <w:r w:rsidRPr="00F70B4A">
        <w:rPr>
          <w:rFonts w:eastAsia="Times New Roman"/>
          <w:color w:val="1D2228"/>
          <w:szCs w:val="24"/>
        </w:rPr>
        <w:t xml:space="preserve"> στο περιβάλλον της χώρας </w:t>
      </w:r>
      <w:r>
        <w:rPr>
          <w:rFonts w:eastAsia="Times New Roman"/>
          <w:color w:val="1D2228"/>
          <w:szCs w:val="24"/>
        </w:rPr>
        <w:t>μας. Όμως</w:t>
      </w:r>
      <w:r w:rsidRPr="00F70B4A">
        <w:rPr>
          <w:rFonts w:eastAsia="Times New Roman"/>
          <w:color w:val="1D2228"/>
          <w:szCs w:val="24"/>
        </w:rPr>
        <w:t xml:space="preserve"> καταλαβαίνουμε ότι μία τέτοια σημαντική ρύθμιση δεν μπορεί να μπει στη Βουλή</w:t>
      </w:r>
      <w:r>
        <w:rPr>
          <w:rFonts w:eastAsia="Times New Roman"/>
          <w:color w:val="1D2228"/>
          <w:szCs w:val="24"/>
        </w:rPr>
        <w:t>.</w:t>
      </w:r>
      <w:r w:rsidRPr="00F70B4A">
        <w:rPr>
          <w:rFonts w:eastAsia="Times New Roman"/>
          <w:color w:val="1D2228"/>
          <w:szCs w:val="24"/>
        </w:rPr>
        <w:t xml:space="preserve"> Άρα τα θέματα </w:t>
      </w:r>
      <w:r>
        <w:rPr>
          <w:rFonts w:eastAsia="Times New Roman"/>
          <w:color w:val="1D2228"/>
          <w:szCs w:val="24"/>
        </w:rPr>
        <w:t xml:space="preserve">οικιστικών πυκνώσεων, </w:t>
      </w:r>
      <w:proofErr w:type="spellStart"/>
      <w:r>
        <w:rPr>
          <w:rFonts w:eastAsia="Times New Roman"/>
          <w:color w:val="1D2228"/>
          <w:szCs w:val="24"/>
        </w:rPr>
        <w:t>χερσ</w:t>
      </w:r>
      <w:r>
        <w:rPr>
          <w:rFonts w:eastAsia="Times New Roman"/>
          <w:color w:val="1D2228"/>
          <w:szCs w:val="24"/>
        </w:rPr>
        <w:t>ολίβαδων</w:t>
      </w:r>
      <w:proofErr w:type="spellEnd"/>
      <w:r>
        <w:rPr>
          <w:rFonts w:eastAsia="Times New Roman"/>
          <w:color w:val="1D2228"/>
          <w:szCs w:val="24"/>
        </w:rPr>
        <w:t xml:space="preserve"> </w:t>
      </w:r>
      <w:r w:rsidRPr="00F70B4A">
        <w:rPr>
          <w:rFonts w:eastAsia="Times New Roman"/>
          <w:color w:val="1D2228"/>
          <w:szCs w:val="24"/>
        </w:rPr>
        <w:t>και άλλων ρυθμίσεων δεν μπαίνουν στη συζήτηση</w:t>
      </w:r>
      <w:r>
        <w:rPr>
          <w:rFonts w:eastAsia="Times New Roman"/>
          <w:color w:val="1D2228"/>
          <w:szCs w:val="24"/>
        </w:rPr>
        <w:t>.</w:t>
      </w:r>
    </w:p>
    <w:p w14:paraId="511205A4" w14:textId="77777777" w:rsidR="002E1E3E" w:rsidRDefault="00F7095F">
      <w:pPr>
        <w:spacing w:line="600" w:lineRule="auto"/>
        <w:ind w:firstLine="720"/>
        <w:contextualSpacing/>
        <w:jc w:val="both"/>
        <w:rPr>
          <w:rFonts w:eastAsia="Times New Roman"/>
          <w:color w:val="1D2228"/>
          <w:szCs w:val="24"/>
        </w:rPr>
      </w:pPr>
      <w:r w:rsidRPr="00157960">
        <w:rPr>
          <w:rFonts w:eastAsia="Times New Roman"/>
          <w:color w:val="1D2228"/>
          <w:szCs w:val="24"/>
        </w:rPr>
        <w:lastRenderedPageBreak/>
        <w:t xml:space="preserve">(Στο σημείο αυτό κτυπάει προειδοποιητικά το κουδούνι λήξεως του χρόνου ομιλίας του κυρίου </w:t>
      </w:r>
      <w:r>
        <w:rPr>
          <w:rFonts w:eastAsia="Times New Roman"/>
          <w:color w:val="1D2228"/>
          <w:szCs w:val="24"/>
        </w:rPr>
        <w:t xml:space="preserve">Αναπληρωτή </w:t>
      </w:r>
      <w:r w:rsidRPr="00157960">
        <w:rPr>
          <w:rFonts w:eastAsia="Times New Roman"/>
          <w:color w:val="1D2228"/>
          <w:szCs w:val="24"/>
        </w:rPr>
        <w:t>Υπουργού)</w:t>
      </w:r>
    </w:p>
    <w:p w14:paraId="511205A5" w14:textId="77777777" w:rsidR="002E1E3E" w:rsidRDefault="00F7095F">
      <w:pPr>
        <w:spacing w:line="600" w:lineRule="auto"/>
        <w:ind w:firstLine="720"/>
        <w:contextualSpacing/>
        <w:jc w:val="both"/>
        <w:rPr>
          <w:rFonts w:eastAsia="Times New Roman"/>
          <w:color w:val="1D2228"/>
          <w:szCs w:val="24"/>
        </w:rPr>
      </w:pPr>
      <w:r>
        <w:rPr>
          <w:rFonts w:eastAsia="Times New Roman"/>
          <w:color w:val="1D2228"/>
          <w:szCs w:val="24"/>
        </w:rPr>
        <w:t>Η μόνη ρύθμιση η οποία επιλέχθηκε να μπει στη συζήτηση είναι ένα άρθρο</w:t>
      </w:r>
      <w:r>
        <w:rPr>
          <w:rFonts w:eastAsia="Times New Roman"/>
          <w:color w:val="1D2228"/>
          <w:szCs w:val="24"/>
        </w:rPr>
        <w:t>,</w:t>
      </w:r>
      <w:r>
        <w:rPr>
          <w:rFonts w:eastAsia="Times New Roman"/>
          <w:color w:val="1D2228"/>
          <w:szCs w:val="24"/>
        </w:rPr>
        <w:t xml:space="preserve"> το οποίο θεωρούμε</w:t>
      </w:r>
      <w:r>
        <w:rPr>
          <w:rFonts w:eastAsia="Times New Roman"/>
          <w:color w:val="1D2228"/>
          <w:szCs w:val="24"/>
        </w:rPr>
        <w:t xml:space="preserve"> ότι δημιουργεί και αποκαθιστά θέμα</w:t>
      </w:r>
      <w:r w:rsidRPr="00F70B4A">
        <w:rPr>
          <w:rFonts w:eastAsia="Times New Roman"/>
          <w:color w:val="1D2228"/>
          <w:szCs w:val="24"/>
        </w:rPr>
        <w:t>τα ισοτιμίας πολιτώ</w:t>
      </w:r>
      <w:r>
        <w:rPr>
          <w:rFonts w:eastAsia="Times New Roman"/>
          <w:color w:val="1D2228"/>
          <w:szCs w:val="24"/>
        </w:rPr>
        <w:t xml:space="preserve">ν σε όλη την Ελλάδα και αφορά τους δασωμένους </w:t>
      </w:r>
      <w:r w:rsidRPr="00F70B4A">
        <w:rPr>
          <w:rFonts w:eastAsia="Times New Roman"/>
          <w:color w:val="1D2228"/>
          <w:szCs w:val="24"/>
        </w:rPr>
        <w:t>αγρούς</w:t>
      </w:r>
      <w:r>
        <w:rPr>
          <w:rFonts w:eastAsia="Times New Roman"/>
          <w:color w:val="1D2228"/>
          <w:szCs w:val="24"/>
        </w:rPr>
        <w:t>,</w:t>
      </w:r>
      <w:r w:rsidRPr="00F70B4A">
        <w:rPr>
          <w:rFonts w:eastAsia="Times New Roman"/>
          <w:color w:val="1D2228"/>
          <w:szCs w:val="24"/>
        </w:rPr>
        <w:t xml:space="preserve"> αφορά από τη Λακωνία μέχρι τα Γιάννενα και από την Πάτμο μέχρι τη Ροδόπη</w:t>
      </w:r>
      <w:r>
        <w:rPr>
          <w:rFonts w:eastAsia="Times New Roman"/>
          <w:color w:val="1D2228"/>
          <w:szCs w:val="24"/>
        </w:rPr>
        <w:t>. Πο</w:t>
      </w:r>
      <w:r w:rsidRPr="00F70B4A">
        <w:rPr>
          <w:rFonts w:eastAsia="Times New Roman"/>
          <w:color w:val="1D2228"/>
          <w:szCs w:val="24"/>
        </w:rPr>
        <w:t>ιο είναι το χαρακτηριστικό αυτό</w:t>
      </w:r>
      <w:r>
        <w:rPr>
          <w:rFonts w:eastAsia="Times New Roman"/>
          <w:color w:val="1D2228"/>
          <w:szCs w:val="24"/>
        </w:rPr>
        <w:t>; Εκτάσεις που ήταν αγροτικές το 19</w:t>
      </w:r>
      <w:r w:rsidRPr="00F70B4A">
        <w:rPr>
          <w:rFonts w:eastAsia="Times New Roman"/>
          <w:color w:val="1D2228"/>
          <w:szCs w:val="24"/>
        </w:rPr>
        <w:t>45 και</w:t>
      </w:r>
      <w:r w:rsidRPr="00F70B4A">
        <w:rPr>
          <w:rFonts w:eastAsia="Times New Roman"/>
          <w:color w:val="1D2228"/>
          <w:szCs w:val="24"/>
        </w:rPr>
        <w:t xml:space="preserve"> εγκαταλείφθη</w:t>
      </w:r>
      <w:r>
        <w:rPr>
          <w:rFonts w:eastAsia="Times New Roman"/>
          <w:color w:val="1D2228"/>
          <w:szCs w:val="24"/>
        </w:rPr>
        <w:t>καν</w:t>
      </w:r>
      <w:r w:rsidRPr="00F70B4A">
        <w:rPr>
          <w:rFonts w:eastAsia="Times New Roman"/>
          <w:color w:val="1D2228"/>
          <w:szCs w:val="24"/>
        </w:rPr>
        <w:t xml:space="preserve"> λόγω της αστυφιλίας</w:t>
      </w:r>
      <w:r>
        <w:rPr>
          <w:rFonts w:eastAsia="Times New Roman"/>
          <w:color w:val="1D2228"/>
          <w:szCs w:val="24"/>
        </w:rPr>
        <w:t>,</w:t>
      </w:r>
      <w:r w:rsidRPr="00F70B4A">
        <w:rPr>
          <w:rFonts w:eastAsia="Times New Roman"/>
          <w:color w:val="1D2228"/>
          <w:szCs w:val="24"/>
        </w:rPr>
        <w:t xml:space="preserve"> μετανάστευσης ή άλλων συνθηκών</w:t>
      </w:r>
      <w:r>
        <w:rPr>
          <w:rFonts w:eastAsia="Times New Roman"/>
          <w:color w:val="1D2228"/>
          <w:szCs w:val="24"/>
        </w:rPr>
        <w:t>,</w:t>
      </w:r>
      <w:r w:rsidRPr="00F70B4A">
        <w:rPr>
          <w:rFonts w:eastAsia="Times New Roman"/>
          <w:color w:val="1D2228"/>
          <w:szCs w:val="24"/>
        </w:rPr>
        <w:t xml:space="preserve"> </w:t>
      </w:r>
      <w:r>
        <w:rPr>
          <w:rFonts w:eastAsia="Times New Roman"/>
          <w:color w:val="1D2228"/>
          <w:szCs w:val="24"/>
        </w:rPr>
        <w:t xml:space="preserve">δασώθηκαν, ιδιόκτητες, ξεκάθαρα ιδιόκτητες </w:t>
      </w:r>
      <w:r w:rsidRPr="00F70B4A">
        <w:rPr>
          <w:rFonts w:eastAsia="Times New Roman"/>
          <w:color w:val="1D2228"/>
          <w:szCs w:val="24"/>
        </w:rPr>
        <w:t>χωρίς κανένα θέμα εμπλοκής με το τεκμήριο κυριότητας του δημοσίου ή με τ</w:t>
      </w:r>
      <w:r>
        <w:rPr>
          <w:rFonts w:eastAsia="Times New Roman"/>
          <w:color w:val="1D2228"/>
          <w:szCs w:val="24"/>
        </w:rPr>
        <w:t>α</w:t>
      </w:r>
      <w:r w:rsidRPr="00F70B4A">
        <w:rPr>
          <w:rFonts w:eastAsia="Times New Roman"/>
          <w:color w:val="1D2228"/>
          <w:szCs w:val="24"/>
        </w:rPr>
        <w:t xml:space="preserve"> συμφέρον</w:t>
      </w:r>
      <w:r>
        <w:rPr>
          <w:rFonts w:eastAsia="Times New Roman"/>
          <w:color w:val="1D2228"/>
          <w:szCs w:val="24"/>
        </w:rPr>
        <w:t>τα</w:t>
      </w:r>
      <w:r w:rsidRPr="00F70B4A">
        <w:rPr>
          <w:rFonts w:eastAsia="Times New Roman"/>
          <w:color w:val="1D2228"/>
          <w:szCs w:val="24"/>
        </w:rPr>
        <w:t xml:space="preserve"> του δημοσίου</w:t>
      </w:r>
      <w:r>
        <w:rPr>
          <w:rFonts w:eastAsia="Times New Roman"/>
          <w:color w:val="1D2228"/>
          <w:szCs w:val="24"/>
        </w:rPr>
        <w:t xml:space="preserve">. Αυτοί οι αγροί </w:t>
      </w:r>
      <w:r w:rsidRPr="00F70B4A">
        <w:rPr>
          <w:rFonts w:eastAsia="Times New Roman"/>
          <w:color w:val="1D2228"/>
          <w:szCs w:val="24"/>
        </w:rPr>
        <w:t xml:space="preserve">που </w:t>
      </w:r>
      <w:r>
        <w:rPr>
          <w:rFonts w:eastAsia="Times New Roman"/>
          <w:color w:val="1D2228"/>
          <w:szCs w:val="24"/>
        </w:rPr>
        <w:t>δα</w:t>
      </w:r>
      <w:r w:rsidRPr="00F70B4A">
        <w:rPr>
          <w:rFonts w:eastAsia="Times New Roman"/>
          <w:color w:val="1D2228"/>
          <w:szCs w:val="24"/>
        </w:rPr>
        <w:t>σώθηκαν αν είχαν δασωθε</w:t>
      </w:r>
      <w:r w:rsidRPr="00F70B4A">
        <w:rPr>
          <w:rFonts w:eastAsia="Times New Roman"/>
          <w:color w:val="1D2228"/>
          <w:szCs w:val="24"/>
        </w:rPr>
        <w:t>ί προς δασική έκταση μπορούσα</w:t>
      </w:r>
      <w:r>
        <w:rPr>
          <w:rFonts w:eastAsia="Times New Roman"/>
          <w:color w:val="1D2228"/>
          <w:szCs w:val="24"/>
        </w:rPr>
        <w:t>ν</w:t>
      </w:r>
      <w:r w:rsidRPr="00F70B4A">
        <w:rPr>
          <w:rFonts w:eastAsia="Times New Roman"/>
          <w:color w:val="1D2228"/>
          <w:szCs w:val="24"/>
        </w:rPr>
        <w:t xml:space="preserve"> να καλλιεργηθούν ξανά</w:t>
      </w:r>
      <w:r>
        <w:rPr>
          <w:rFonts w:eastAsia="Times New Roman"/>
          <w:color w:val="1D2228"/>
          <w:szCs w:val="24"/>
        </w:rPr>
        <w:t>. Κ</w:t>
      </w:r>
      <w:r w:rsidRPr="00F70B4A">
        <w:rPr>
          <w:rFonts w:eastAsia="Times New Roman"/>
          <w:color w:val="1D2228"/>
          <w:szCs w:val="24"/>
        </w:rPr>
        <w:t>αι</w:t>
      </w:r>
      <w:r>
        <w:rPr>
          <w:rFonts w:eastAsia="Times New Roman"/>
          <w:color w:val="1D2228"/>
          <w:szCs w:val="24"/>
        </w:rPr>
        <w:t>,</w:t>
      </w:r>
      <w:r w:rsidRPr="00F70B4A">
        <w:rPr>
          <w:rFonts w:eastAsia="Times New Roman"/>
          <w:color w:val="1D2228"/>
          <w:szCs w:val="24"/>
        </w:rPr>
        <w:t xml:space="preserve"> μάλιστα</w:t>
      </w:r>
      <w:r>
        <w:rPr>
          <w:rFonts w:eastAsia="Times New Roman"/>
          <w:color w:val="1D2228"/>
          <w:szCs w:val="24"/>
        </w:rPr>
        <w:t>,</w:t>
      </w:r>
      <w:r w:rsidRPr="00F70B4A">
        <w:rPr>
          <w:rFonts w:eastAsia="Times New Roman"/>
          <w:color w:val="1D2228"/>
          <w:szCs w:val="24"/>
        </w:rPr>
        <w:t xml:space="preserve"> θα μπορούσαν με βάση τους τίτλους να γίνουν και οποιαδήποτε άλλη δραστηριότητα επιλέγει ο ιδιοκτήτης</w:t>
      </w:r>
      <w:r>
        <w:rPr>
          <w:rFonts w:eastAsia="Times New Roman"/>
          <w:color w:val="1D2228"/>
          <w:szCs w:val="24"/>
        </w:rPr>
        <w:t>. Αν όμως εί</w:t>
      </w:r>
      <w:r w:rsidRPr="00F70B4A">
        <w:rPr>
          <w:rFonts w:eastAsia="Times New Roman"/>
          <w:color w:val="1D2228"/>
          <w:szCs w:val="24"/>
        </w:rPr>
        <w:t xml:space="preserve">χαν </w:t>
      </w:r>
      <w:r>
        <w:rPr>
          <w:rFonts w:eastAsia="Times New Roman"/>
          <w:color w:val="1D2228"/>
          <w:szCs w:val="24"/>
        </w:rPr>
        <w:t>δα</w:t>
      </w:r>
      <w:r w:rsidRPr="00F70B4A">
        <w:rPr>
          <w:rFonts w:eastAsia="Times New Roman"/>
          <w:color w:val="1D2228"/>
          <w:szCs w:val="24"/>
        </w:rPr>
        <w:t>σωθεί προς δάσος δεν μπορούσ</w:t>
      </w:r>
      <w:r>
        <w:rPr>
          <w:rFonts w:eastAsia="Times New Roman"/>
          <w:color w:val="1D2228"/>
          <w:szCs w:val="24"/>
        </w:rPr>
        <w:t>αν</w:t>
      </w:r>
      <w:r w:rsidRPr="00F70B4A">
        <w:rPr>
          <w:rFonts w:eastAsia="Times New Roman"/>
          <w:color w:val="1D2228"/>
          <w:szCs w:val="24"/>
        </w:rPr>
        <w:t xml:space="preserve"> να γίν</w:t>
      </w:r>
      <w:r>
        <w:rPr>
          <w:rFonts w:eastAsia="Times New Roman"/>
          <w:color w:val="1D2228"/>
          <w:szCs w:val="24"/>
        </w:rPr>
        <w:t>ουν</w:t>
      </w:r>
      <w:r w:rsidRPr="00F70B4A">
        <w:rPr>
          <w:rFonts w:eastAsia="Times New Roman"/>
          <w:color w:val="1D2228"/>
          <w:szCs w:val="24"/>
        </w:rPr>
        <w:t xml:space="preserve"> τίποτα λόγω αυτού του ελλείμμ</w:t>
      </w:r>
      <w:r w:rsidRPr="00F70B4A">
        <w:rPr>
          <w:rFonts w:eastAsia="Times New Roman"/>
          <w:color w:val="1D2228"/>
          <w:szCs w:val="24"/>
        </w:rPr>
        <w:t>ατος ισοτιμίας</w:t>
      </w:r>
      <w:r>
        <w:rPr>
          <w:rFonts w:eastAsia="Times New Roman"/>
          <w:color w:val="1D2228"/>
          <w:szCs w:val="24"/>
        </w:rPr>
        <w:t xml:space="preserve"> της</w:t>
      </w:r>
      <w:r w:rsidRPr="00F70B4A">
        <w:rPr>
          <w:rFonts w:eastAsia="Times New Roman"/>
          <w:color w:val="1D2228"/>
          <w:szCs w:val="24"/>
        </w:rPr>
        <w:t xml:space="preserve"> νομοθεσίας</w:t>
      </w:r>
      <w:r>
        <w:rPr>
          <w:rFonts w:eastAsia="Times New Roman"/>
          <w:color w:val="1D2228"/>
          <w:szCs w:val="24"/>
        </w:rPr>
        <w:t>.</w:t>
      </w:r>
    </w:p>
    <w:p w14:paraId="511205A6" w14:textId="77777777" w:rsidR="002E1E3E" w:rsidRDefault="00F7095F">
      <w:pPr>
        <w:spacing w:line="600" w:lineRule="auto"/>
        <w:ind w:firstLine="720"/>
        <w:contextualSpacing/>
        <w:jc w:val="both"/>
        <w:rPr>
          <w:rFonts w:eastAsia="Times New Roman"/>
          <w:color w:val="1D2228"/>
          <w:szCs w:val="24"/>
        </w:rPr>
      </w:pPr>
      <w:r>
        <w:rPr>
          <w:rFonts w:eastAsia="Times New Roman"/>
          <w:color w:val="1D2228"/>
          <w:szCs w:val="24"/>
        </w:rPr>
        <w:lastRenderedPageBreak/>
        <w:t>Τ</w:t>
      </w:r>
      <w:r w:rsidRPr="00F70B4A">
        <w:rPr>
          <w:rFonts w:eastAsia="Times New Roman"/>
          <w:color w:val="1D2228"/>
          <w:szCs w:val="24"/>
        </w:rPr>
        <w:t xml:space="preserve">ελειώνοντας </w:t>
      </w:r>
      <w:r>
        <w:rPr>
          <w:rFonts w:eastAsia="Times New Roman"/>
          <w:color w:val="1D2228"/>
          <w:szCs w:val="24"/>
        </w:rPr>
        <w:t>τώρα οι δασικοί χάρτες ε</w:t>
      </w:r>
      <w:r w:rsidRPr="00F70B4A">
        <w:rPr>
          <w:rFonts w:eastAsia="Times New Roman"/>
          <w:color w:val="1D2228"/>
          <w:szCs w:val="24"/>
        </w:rPr>
        <w:t xml:space="preserve">μείς βλέπουμε ότι οι εκτάσεις αυτές είναι πολύ περισσότερες από τις πιθανές </w:t>
      </w:r>
      <w:r>
        <w:rPr>
          <w:rFonts w:eastAsia="Times New Roman"/>
          <w:color w:val="1D2228"/>
          <w:szCs w:val="24"/>
        </w:rPr>
        <w:t>εκχερσώσεις. Κ</w:t>
      </w:r>
      <w:r w:rsidRPr="00F70B4A">
        <w:rPr>
          <w:rFonts w:eastAsia="Times New Roman"/>
          <w:color w:val="1D2228"/>
          <w:szCs w:val="24"/>
        </w:rPr>
        <w:t xml:space="preserve">αι πρέπει να σας πω ότι ήδη το ισοζύγιο δάσους δίνει στο σύνολο της χώρας </w:t>
      </w:r>
      <w:r>
        <w:rPr>
          <w:rFonts w:eastAsia="Times New Roman"/>
          <w:color w:val="1D2228"/>
          <w:szCs w:val="24"/>
        </w:rPr>
        <w:t xml:space="preserve">ότι έχουμε </w:t>
      </w:r>
      <w:r w:rsidRPr="00F70B4A">
        <w:rPr>
          <w:rFonts w:eastAsia="Times New Roman"/>
          <w:color w:val="1D2228"/>
          <w:szCs w:val="24"/>
        </w:rPr>
        <w:t xml:space="preserve">φτάσει στο 62% της έκτασης </w:t>
      </w:r>
      <w:r>
        <w:rPr>
          <w:rFonts w:eastAsia="Times New Roman"/>
          <w:color w:val="1D2228"/>
          <w:szCs w:val="24"/>
        </w:rPr>
        <w:t xml:space="preserve">της </w:t>
      </w:r>
      <w:r w:rsidRPr="00F70B4A">
        <w:rPr>
          <w:rFonts w:eastAsia="Times New Roman"/>
          <w:color w:val="1D2228"/>
          <w:szCs w:val="24"/>
        </w:rPr>
        <w:t>Ελλάδας να είναι δασική έκταση</w:t>
      </w:r>
      <w:r>
        <w:rPr>
          <w:rFonts w:eastAsia="Times New Roman"/>
          <w:color w:val="1D2228"/>
          <w:szCs w:val="24"/>
        </w:rPr>
        <w:t>.</w:t>
      </w:r>
      <w:r w:rsidRPr="00F70B4A">
        <w:rPr>
          <w:rFonts w:eastAsia="Times New Roman"/>
          <w:color w:val="1D2228"/>
          <w:szCs w:val="24"/>
        </w:rPr>
        <w:t xml:space="preserve"> Άρα</w:t>
      </w:r>
      <w:r>
        <w:rPr>
          <w:rFonts w:eastAsia="Times New Roman"/>
          <w:color w:val="1D2228"/>
          <w:szCs w:val="24"/>
        </w:rPr>
        <w:t>,</w:t>
      </w:r>
      <w:r w:rsidRPr="00F70B4A">
        <w:rPr>
          <w:rFonts w:eastAsia="Times New Roman"/>
          <w:color w:val="1D2228"/>
          <w:szCs w:val="24"/>
        </w:rPr>
        <w:t xml:space="preserve"> έχοντας επαρκή στοιχεία ως προς το δασικό ισοζύγιο</w:t>
      </w:r>
      <w:r>
        <w:rPr>
          <w:rFonts w:eastAsia="Times New Roman"/>
          <w:color w:val="1D2228"/>
          <w:szCs w:val="24"/>
        </w:rPr>
        <w:t>,</w:t>
      </w:r>
      <w:r w:rsidRPr="00F70B4A">
        <w:rPr>
          <w:rFonts w:eastAsia="Times New Roman"/>
          <w:color w:val="1D2228"/>
          <w:szCs w:val="24"/>
        </w:rPr>
        <w:t xml:space="preserve"> χωρίς να υποτιμούμε σε τίποτα</w:t>
      </w:r>
      <w:r>
        <w:rPr>
          <w:rFonts w:eastAsia="Times New Roman"/>
          <w:color w:val="1D2228"/>
          <w:szCs w:val="24"/>
        </w:rPr>
        <w:t xml:space="preserve"> το δασικό ισοζύγιο και ε</w:t>
      </w:r>
      <w:r w:rsidRPr="00F70B4A">
        <w:rPr>
          <w:rFonts w:eastAsia="Times New Roman"/>
          <w:color w:val="1D2228"/>
          <w:szCs w:val="24"/>
        </w:rPr>
        <w:t>πειδή οι εκτάσεις αυτές είναι διπλάσιες τουλάχιστον των ε</w:t>
      </w:r>
      <w:r>
        <w:rPr>
          <w:rFonts w:eastAsia="Times New Roman"/>
          <w:color w:val="1D2228"/>
          <w:szCs w:val="24"/>
        </w:rPr>
        <w:t>κχερσωμέ</w:t>
      </w:r>
      <w:r w:rsidRPr="00F70B4A">
        <w:rPr>
          <w:rFonts w:eastAsia="Times New Roman"/>
          <w:color w:val="1D2228"/>
          <w:szCs w:val="24"/>
        </w:rPr>
        <w:t>νων</w:t>
      </w:r>
      <w:r>
        <w:rPr>
          <w:rFonts w:eastAsia="Times New Roman"/>
          <w:color w:val="1D2228"/>
          <w:szCs w:val="24"/>
        </w:rPr>
        <w:t xml:space="preserve"> -</w:t>
      </w:r>
      <w:r w:rsidRPr="00F70B4A">
        <w:rPr>
          <w:rFonts w:eastAsia="Times New Roman"/>
          <w:color w:val="1D2228"/>
          <w:szCs w:val="24"/>
        </w:rPr>
        <w:t>είναι κάτι ά</w:t>
      </w:r>
      <w:r w:rsidRPr="00F70B4A">
        <w:rPr>
          <w:rFonts w:eastAsia="Times New Roman"/>
          <w:color w:val="1D2228"/>
          <w:szCs w:val="24"/>
        </w:rPr>
        <w:t>λλο που αποδείχτηκε</w:t>
      </w:r>
      <w:r>
        <w:rPr>
          <w:rFonts w:eastAsia="Times New Roman"/>
          <w:color w:val="1D2228"/>
          <w:szCs w:val="24"/>
        </w:rPr>
        <w:t>:</w:t>
      </w:r>
      <w:r w:rsidRPr="00F70B4A">
        <w:rPr>
          <w:rFonts w:eastAsia="Times New Roman"/>
          <w:color w:val="1D2228"/>
          <w:szCs w:val="24"/>
        </w:rPr>
        <w:t xml:space="preserve"> Όσα δηλαδή </w:t>
      </w:r>
      <w:r>
        <w:rPr>
          <w:rFonts w:eastAsia="Times New Roman"/>
          <w:color w:val="1D2228"/>
          <w:szCs w:val="24"/>
        </w:rPr>
        <w:t xml:space="preserve">εκχερσώθηκαν </w:t>
      </w:r>
      <w:r w:rsidRPr="00F70B4A">
        <w:rPr>
          <w:rFonts w:eastAsia="Times New Roman"/>
          <w:color w:val="1D2228"/>
          <w:szCs w:val="24"/>
        </w:rPr>
        <w:t>παρ</w:t>
      </w:r>
      <w:r>
        <w:rPr>
          <w:rFonts w:eastAsia="Times New Roman"/>
          <w:color w:val="1D2228"/>
          <w:szCs w:val="24"/>
        </w:rPr>
        <w:t>ατύπως α</w:t>
      </w:r>
      <w:r w:rsidRPr="00F70B4A">
        <w:rPr>
          <w:rFonts w:eastAsia="Times New Roman"/>
          <w:color w:val="1D2228"/>
          <w:szCs w:val="24"/>
        </w:rPr>
        <w:t xml:space="preserve">πό τη </w:t>
      </w:r>
      <w:r>
        <w:rPr>
          <w:rFonts w:eastAsia="Times New Roman"/>
          <w:color w:val="1D2228"/>
          <w:szCs w:val="24"/>
        </w:rPr>
        <w:t xml:space="preserve">γεωργική δραστηριότητα είναι </w:t>
      </w:r>
      <w:proofErr w:type="spellStart"/>
      <w:r>
        <w:rPr>
          <w:rFonts w:eastAsia="Times New Roman"/>
          <w:color w:val="1D2228"/>
          <w:szCs w:val="24"/>
        </w:rPr>
        <w:t>υποδιπλάσια</w:t>
      </w:r>
      <w:proofErr w:type="spellEnd"/>
      <w:r>
        <w:rPr>
          <w:rFonts w:eastAsia="Times New Roman"/>
          <w:color w:val="1D2228"/>
          <w:szCs w:val="24"/>
        </w:rPr>
        <w:t xml:space="preserve"> αυτών που έχουν δ</w:t>
      </w:r>
      <w:r w:rsidRPr="00F70B4A">
        <w:rPr>
          <w:rFonts w:eastAsia="Times New Roman"/>
          <w:color w:val="1D2228"/>
          <w:szCs w:val="24"/>
        </w:rPr>
        <w:t>ασωθεί</w:t>
      </w:r>
      <w:r>
        <w:rPr>
          <w:rFonts w:eastAsia="Times New Roman"/>
          <w:color w:val="1D2228"/>
          <w:szCs w:val="24"/>
        </w:rPr>
        <w:t>-</w:t>
      </w:r>
      <w:r w:rsidRPr="00F70B4A">
        <w:rPr>
          <w:rFonts w:eastAsia="Times New Roman"/>
          <w:color w:val="1D2228"/>
          <w:szCs w:val="24"/>
        </w:rPr>
        <w:t xml:space="preserve"> προτείνουμε </w:t>
      </w:r>
      <w:r>
        <w:rPr>
          <w:rFonts w:eastAsia="Times New Roman"/>
          <w:color w:val="1D2228"/>
          <w:szCs w:val="24"/>
        </w:rPr>
        <w:t>λ</w:t>
      </w:r>
      <w:r w:rsidRPr="00F70B4A">
        <w:rPr>
          <w:rFonts w:eastAsia="Times New Roman"/>
          <w:color w:val="1D2228"/>
          <w:szCs w:val="24"/>
        </w:rPr>
        <w:t>οιπόν</w:t>
      </w:r>
      <w:r>
        <w:rPr>
          <w:rFonts w:eastAsia="Times New Roman"/>
          <w:color w:val="1D2228"/>
          <w:szCs w:val="24"/>
        </w:rPr>
        <w:t>,</w:t>
      </w:r>
      <w:r w:rsidRPr="00F70B4A">
        <w:rPr>
          <w:rFonts w:eastAsia="Times New Roman"/>
          <w:color w:val="1D2228"/>
          <w:szCs w:val="24"/>
        </w:rPr>
        <w:t xml:space="preserve"> χωρίς να υποβαθμιστεί το </w:t>
      </w:r>
      <w:r>
        <w:rPr>
          <w:rFonts w:eastAsia="Times New Roman"/>
          <w:color w:val="1D2228"/>
          <w:szCs w:val="24"/>
        </w:rPr>
        <w:t xml:space="preserve">δασικό </w:t>
      </w:r>
      <w:r w:rsidRPr="00F70B4A">
        <w:rPr>
          <w:rFonts w:eastAsia="Times New Roman"/>
          <w:color w:val="1D2228"/>
          <w:szCs w:val="24"/>
        </w:rPr>
        <w:t>ισοζύγιο και χωρίς να αμφισβητ</w:t>
      </w:r>
      <w:r>
        <w:rPr>
          <w:rFonts w:eastAsia="Times New Roman"/>
          <w:color w:val="1D2228"/>
          <w:szCs w:val="24"/>
        </w:rPr>
        <w:t>ηθ</w:t>
      </w:r>
      <w:r w:rsidRPr="00F70B4A">
        <w:rPr>
          <w:rFonts w:eastAsia="Times New Roman"/>
          <w:color w:val="1D2228"/>
          <w:szCs w:val="24"/>
        </w:rPr>
        <w:t>εί κανένα στοιχείο ιδιοκτησίας του δημοσίου</w:t>
      </w:r>
      <w:r>
        <w:rPr>
          <w:rFonts w:eastAsia="Times New Roman"/>
          <w:color w:val="1D2228"/>
          <w:szCs w:val="24"/>
        </w:rPr>
        <w:t>,</w:t>
      </w:r>
      <w:r w:rsidRPr="00F70B4A">
        <w:rPr>
          <w:rFonts w:eastAsia="Times New Roman"/>
          <w:color w:val="1D2228"/>
          <w:szCs w:val="24"/>
        </w:rPr>
        <w:t xml:space="preserve"> μιας και είναι τεκμηριωμένα και πρέπει να αποδειχ</w:t>
      </w:r>
      <w:r>
        <w:rPr>
          <w:rFonts w:eastAsia="Times New Roman"/>
          <w:color w:val="1D2228"/>
          <w:szCs w:val="24"/>
        </w:rPr>
        <w:t>θ</w:t>
      </w:r>
      <w:r w:rsidRPr="00F70B4A">
        <w:rPr>
          <w:rFonts w:eastAsia="Times New Roman"/>
          <w:color w:val="1D2228"/>
          <w:szCs w:val="24"/>
        </w:rPr>
        <w:t>εί</w:t>
      </w:r>
      <w:r>
        <w:rPr>
          <w:rFonts w:eastAsia="Times New Roman"/>
          <w:color w:val="1D2228"/>
          <w:szCs w:val="24"/>
        </w:rPr>
        <w:t xml:space="preserve"> ότι είναι ιδιόκτητες </w:t>
      </w:r>
      <w:r w:rsidRPr="00F70B4A">
        <w:rPr>
          <w:rFonts w:eastAsia="Times New Roman"/>
          <w:color w:val="1D2228"/>
          <w:szCs w:val="24"/>
        </w:rPr>
        <w:t>οι εκτάσεις αυτές</w:t>
      </w:r>
      <w:r>
        <w:rPr>
          <w:rFonts w:eastAsia="Times New Roman"/>
          <w:color w:val="1D2228"/>
          <w:szCs w:val="24"/>
        </w:rPr>
        <w:t xml:space="preserve">, είναι </w:t>
      </w:r>
      <w:proofErr w:type="spellStart"/>
      <w:r>
        <w:rPr>
          <w:rFonts w:eastAsia="Times New Roman"/>
          <w:color w:val="1D2228"/>
          <w:szCs w:val="24"/>
        </w:rPr>
        <w:t>αφημένοι</w:t>
      </w:r>
      <w:proofErr w:type="spellEnd"/>
      <w:r>
        <w:rPr>
          <w:rFonts w:eastAsia="Times New Roman"/>
          <w:color w:val="1D2228"/>
          <w:szCs w:val="24"/>
        </w:rPr>
        <w:t xml:space="preserve"> αγροί </w:t>
      </w:r>
      <w:r w:rsidRPr="00F70B4A">
        <w:rPr>
          <w:rFonts w:eastAsia="Times New Roman"/>
          <w:color w:val="1D2228"/>
          <w:szCs w:val="24"/>
        </w:rPr>
        <w:t xml:space="preserve">του </w:t>
      </w:r>
      <w:r>
        <w:rPr>
          <w:rFonts w:eastAsia="Times New Roman"/>
          <w:color w:val="1D2228"/>
          <w:szCs w:val="24"/>
        </w:rPr>
        <w:t xml:space="preserve">παρελθόντος που πρέπει να αποδειχθεί </w:t>
      </w:r>
      <w:r w:rsidRPr="00F70B4A">
        <w:rPr>
          <w:rFonts w:eastAsia="Times New Roman"/>
          <w:color w:val="1D2228"/>
          <w:szCs w:val="24"/>
        </w:rPr>
        <w:t>ότι είχαν ιδιοκτησία και καλλιέργεια</w:t>
      </w:r>
      <w:r>
        <w:rPr>
          <w:rFonts w:eastAsia="Times New Roman"/>
          <w:color w:val="1D2228"/>
          <w:szCs w:val="24"/>
        </w:rPr>
        <w:t xml:space="preserve">, αν λοιπόν </w:t>
      </w:r>
      <w:r w:rsidRPr="00F70B4A">
        <w:rPr>
          <w:rFonts w:eastAsia="Times New Roman"/>
          <w:color w:val="1D2228"/>
          <w:szCs w:val="24"/>
        </w:rPr>
        <w:t>είναι είτε δασική έκταση</w:t>
      </w:r>
      <w:r>
        <w:rPr>
          <w:rFonts w:eastAsia="Times New Roman"/>
          <w:color w:val="1D2228"/>
          <w:szCs w:val="24"/>
        </w:rPr>
        <w:t xml:space="preserve"> είτε δάσος </w:t>
      </w:r>
      <w:r w:rsidRPr="00F70B4A">
        <w:rPr>
          <w:rFonts w:eastAsia="Times New Roman"/>
          <w:color w:val="1D2228"/>
          <w:szCs w:val="24"/>
        </w:rPr>
        <w:t>δημιουργείται ισ</w:t>
      </w:r>
      <w:r w:rsidRPr="00F70B4A">
        <w:rPr>
          <w:rFonts w:eastAsia="Times New Roman"/>
          <w:color w:val="1D2228"/>
          <w:szCs w:val="24"/>
        </w:rPr>
        <w:t>οτιμία</w:t>
      </w:r>
      <w:r>
        <w:rPr>
          <w:rFonts w:eastAsia="Times New Roman"/>
          <w:color w:val="1D2228"/>
          <w:szCs w:val="24"/>
        </w:rPr>
        <w:t>,</w:t>
      </w:r>
      <w:r w:rsidRPr="00F70B4A">
        <w:rPr>
          <w:rFonts w:eastAsia="Times New Roman"/>
          <w:color w:val="1D2228"/>
          <w:szCs w:val="24"/>
        </w:rPr>
        <w:t xml:space="preserve"> έχουμε την ίδια ρύθμιση και μπορεί να χρησιμοποιηθούν μόνο για αγροτική καλλιέργεια και μόνο μέχρι </w:t>
      </w:r>
      <w:r>
        <w:rPr>
          <w:rFonts w:eastAsia="Times New Roman"/>
          <w:color w:val="1D2228"/>
          <w:szCs w:val="24"/>
        </w:rPr>
        <w:t>τριάντα</w:t>
      </w:r>
      <w:r w:rsidRPr="00F70B4A">
        <w:rPr>
          <w:rFonts w:eastAsia="Times New Roman"/>
          <w:color w:val="1D2228"/>
          <w:szCs w:val="24"/>
        </w:rPr>
        <w:t xml:space="preserve"> στρέμματα</w:t>
      </w:r>
      <w:r>
        <w:rPr>
          <w:rFonts w:eastAsia="Times New Roman"/>
          <w:color w:val="1D2228"/>
          <w:szCs w:val="24"/>
        </w:rPr>
        <w:t>,</w:t>
      </w:r>
      <w:r w:rsidRPr="00F70B4A">
        <w:rPr>
          <w:rFonts w:eastAsia="Times New Roman"/>
          <w:color w:val="1D2228"/>
          <w:szCs w:val="24"/>
        </w:rPr>
        <w:t xml:space="preserve"> με την απαραίτητη </w:t>
      </w:r>
      <w:r>
        <w:rPr>
          <w:rFonts w:eastAsia="Times New Roman"/>
          <w:color w:val="1D2228"/>
          <w:szCs w:val="24"/>
        </w:rPr>
        <w:t>τεχνο</w:t>
      </w:r>
      <w:r w:rsidRPr="00F70B4A">
        <w:rPr>
          <w:rFonts w:eastAsia="Times New Roman"/>
          <w:color w:val="1D2228"/>
          <w:szCs w:val="24"/>
        </w:rPr>
        <w:t xml:space="preserve">οικονομική </w:t>
      </w:r>
      <w:r>
        <w:rPr>
          <w:rFonts w:eastAsia="Times New Roman"/>
          <w:color w:val="1D2228"/>
          <w:szCs w:val="24"/>
        </w:rPr>
        <w:t>μ</w:t>
      </w:r>
      <w:r w:rsidRPr="00F70B4A">
        <w:rPr>
          <w:rFonts w:eastAsia="Times New Roman"/>
          <w:color w:val="1D2228"/>
          <w:szCs w:val="24"/>
        </w:rPr>
        <w:t>ελέτη</w:t>
      </w:r>
      <w:r>
        <w:rPr>
          <w:rFonts w:eastAsia="Times New Roman"/>
          <w:color w:val="1D2228"/>
          <w:szCs w:val="24"/>
        </w:rPr>
        <w:t xml:space="preserve">. </w:t>
      </w:r>
      <w:r>
        <w:rPr>
          <w:rFonts w:eastAsia="Times New Roman"/>
          <w:color w:val="1D2228"/>
          <w:szCs w:val="24"/>
        </w:rPr>
        <w:lastRenderedPageBreak/>
        <w:t>Γ</w:t>
      </w:r>
      <w:r w:rsidRPr="00F70B4A">
        <w:rPr>
          <w:rFonts w:eastAsia="Times New Roman"/>
          <w:color w:val="1D2228"/>
          <w:szCs w:val="24"/>
        </w:rPr>
        <w:t>ιατί γίνεται αυτό</w:t>
      </w:r>
      <w:r>
        <w:rPr>
          <w:rFonts w:eastAsia="Times New Roman"/>
          <w:color w:val="1D2228"/>
          <w:szCs w:val="24"/>
        </w:rPr>
        <w:t>; Θ</w:t>
      </w:r>
      <w:r w:rsidRPr="00F70B4A">
        <w:rPr>
          <w:rFonts w:eastAsia="Times New Roman"/>
          <w:color w:val="1D2228"/>
          <w:szCs w:val="24"/>
        </w:rPr>
        <w:t>α σας δώσω ένα παράδειγμα το οποίο μας έχει πάρα πολύ προβληματίσει</w:t>
      </w:r>
      <w:r>
        <w:rPr>
          <w:rFonts w:eastAsia="Times New Roman"/>
          <w:color w:val="1D2228"/>
          <w:szCs w:val="24"/>
        </w:rPr>
        <w:t>.</w:t>
      </w:r>
      <w:r>
        <w:rPr>
          <w:rFonts w:eastAsia="Times New Roman"/>
          <w:color w:val="1D2228"/>
          <w:szCs w:val="24"/>
        </w:rPr>
        <w:t xml:space="preserve"> Μ</w:t>
      </w:r>
      <w:r w:rsidRPr="00F70B4A">
        <w:rPr>
          <w:rFonts w:eastAsia="Times New Roman"/>
          <w:color w:val="1D2228"/>
          <w:szCs w:val="24"/>
        </w:rPr>
        <w:t>ία από τις εκτάσεις τις προνομιούχες</w:t>
      </w:r>
      <w:r>
        <w:rPr>
          <w:rFonts w:eastAsia="Times New Roman"/>
          <w:color w:val="1D2228"/>
          <w:szCs w:val="24"/>
        </w:rPr>
        <w:t>,</w:t>
      </w:r>
      <w:r w:rsidRPr="00F70B4A">
        <w:rPr>
          <w:rFonts w:eastAsia="Times New Roman"/>
          <w:color w:val="1D2228"/>
          <w:szCs w:val="24"/>
        </w:rPr>
        <w:t xml:space="preserve"> που έχει υποβαθμιστεί και δεν </w:t>
      </w:r>
      <w:r>
        <w:rPr>
          <w:rFonts w:eastAsia="Times New Roman"/>
          <w:color w:val="1D2228"/>
          <w:szCs w:val="24"/>
        </w:rPr>
        <w:t xml:space="preserve">μπορεί να χρησιμοποιηθεί, είναι η </w:t>
      </w:r>
      <w:r w:rsidRPr="00F70B4A">
        <w:rPr>
          <w:rFonts w:eastAsia="Times New Roman"/>
          <w:color w:val="1D2228"/>
          <w:szCs w:val="24"/>
        </w:rPr>
        <w:t xml:space="preserve">περιοχή των αμπελώνων της </w:t>
      </w:r>
      <w:proofErr w:type="spellStart"/>
      <w:r w:rsidRPr="00F70B4A">
        <w:rPr>
          <w:rFonts w:eastAsia="Times New Roman"/>
          <w:color w:val="1D2228"/>
          <w:szCs w:val="24"/>
        </w:rPr>
        <w:t>Ζίτσας</w:t>
      </w:r>
      <w:proofErr w:type="spellEnd"/>
      <w:r>
        <w:rPr>
          <w:rFonts w:eastAsia="Times New Roman"/>
          <w:color w:val="1D2228"/>
          <w:szCs w:val="24"/>
        </w:rPr>
        <w:t>. Ε</w:t>
      </w:r>
      <w:r w:rsidRPr="00F70B4A">
        <w:rPr>
          <w:rFonts w:eastAsia="Times New Roman"/>
          <w:color w:val="1D2228"/>
          <w:szCs w:val="24"/>
        </w:rPr>
        <w:t>κεί</w:t>
      </w:r>
      <w:r>
        <w:rPr>
          <w:rFonts w:eastAsia="Times New Roman"/>
          <w:color w:val="1D2228"/>
          <w:szCs w:val="24"/>
        </w:rPr>
        <w:t>,</w:t>
      </w:r>
      <w:r w:rsidRPr="00F70B4A">
        <w:rPr>
          <w:rFonts w:eastAsia="Times New Roman"/>
          <w:color w:val="1D2228"/>
          <w:szCs w:val="24"/>
        </w:rPr>
        <w:t xml:space="preserve"> λοιπόν</w:t>
      </w:r>
      <w:r>
        <w:rPr>
          <w:rFonts w:eastAsia="Times New Roman"/>
          <w:color w:val="1D2228"/>
          <w:szCs w:val="24"/>
        </w:rPr>
        <w:t>,</w:t>
      </w:r>
      <w:r w:rsidRPr="00F70B4A">
        <w:rPr>
          <w:rFonts w:eastAsia="Times New Roman"/>
          <w:color w:val="1D2228"/>
          <w:szCs w:val="24"/>
        </w:rPr>
        <w:t xml:space="preserve"> περιοχές που έχουν αυτό το παραδοσιακό χαρακτηριστικό</w:t>
      </w:r>
      <w:r>
        <w:rPr>
          <w:rFonts w:eastAsia="Times New Roman"/>
          <w:color w:val="1D2228"/>
          <w:szCs w:val="24"/>
        </w:rPr>
        <w:t>,</w:t>
      </w:r>
      <w:r w:rsidRPr="00F70B4A">
        <w:rPr>
          <w:rFonts w:eastAsia="Times New Roman"/>
          <w:color w:val="1D2228"/>
          <w:szCs w:val="24"/>
        </w:rPr>
        <w:t xml:space="preserve"> αν ήταν δασική έκταση μπορούσε να γίνει αμπελώνα</w:t>
      </w:r>
      <w:r w:rsidRPr="00F70B4A">
        <w:rPr>
          <w:rFonts w:eastAsia="Times New Roman"/>
          <w:color w:val="1D2228"/>
          <w:szCs w:val="24"/>
        </w:rPr>
        <w:t>ς και να έχει ένα ανταγωνιστικό προϊόν</w:t>
      </w:r>
      <w:r>
        <w:rPr>
          <w:rFonts w:eastAsia="Times New Roman"/>
          <w:color w:val="1D2228"/>
          <w:szCs w:val="24"/>
        </w:rPr>
        <w:t>,</w:t>
      </w:r>
      <w:r w:rsidRPr="00F70B4A">
        <w:rPr>
          <w:rFonts w:eastAsia="Times New Roman"/>
          <w:color w:val="1D2228"/>
          <w:szCs w:val="24"/>
        </w:rPr>
        <w:t xml:space="preserve"> ενώ ήταν δάσος δεν μπορούσε να γίνει</w:t>
      </w:r>
      <w:r>
        <w:rPr>
          <w:rFonts w:eastAsia="Times New Roman"/>
          <w:color w:val="1D2228"/>
          <w:szCs w:val="24"/>
        </w:rPr>
        <w:t>. Α</w:t>
      </w:r>
      <w:r w:rsidRPr="00F70B4A">
        <w:rPr>
          <w:rFonts w:eastAsia="Times New Roman"/>
          <w:color w:val="1D2228"/>
          <w:szCs w:val="24"/>
        </w:rPr>
        <w:t>υτό μόνο επιλύεται και σε περιορισμένες εκτάσεις</w:t>
      </w:r>
      <w:r>
        <w:rPr>
          <w:rFonts w:eastAsia="Times New Roman"/>
          <w:color w:val="1D2228"/>
          <w:szCs w:val="24"/>
        </w:rPr>
        <w:t>,</w:t>
      </w:r>
      <w:r w:rsidRPr="00F70B4A">
        <w:rPr>
          <w:rFonts w:eastAsia="Times New Roman"/>
          <w:color w:val="1D2228"/>
          <w:szCs w:val="24"/>
        </w:rPr>
        <w:t xml:space="preserve"> με τεχνο</w:t>
      </w:r>
      <w:r>
        <w:rPr>
          <w:rFonts w:eastAsia="Times New Roman"/>
          <w:color w:val="1D2228"/>
          <w:szCs w:val="24"/>
        </w:rPr>
        <w:t>οικονομική μ</w:t>
      </w:r>
      <w:r w:rsidRPr="00F70B4A">
        <w:rPr>
          <w:rFonts w:eastAsia="Times New Roman"/>
          <w:color w:val="1D2228"/>
          <w:szCs w:val="24"/>
        </w:rPr>
        <w:t xml:space="preserve">ελέτη εγκεκριμένη </w:t>
      </w:r>
      <w:r>
        <w:rPr>
          <w:rFonts w:eastAsia="Times New Roman"/>
          <w:color w:val="1D2228"/>
          <w:szCs w:val="24"/>
        </w:rPr>
        <w:t xml:space="preserve">από το </w:t>
      </w:r>
      <w:r w:rsidRPr="00F70B4A">
        <w:rPr>
          <w:rFonts w:eastAsia="Times New Roman"/>
          <w:color w:val="1D2228"/>
          <w:szCs w:val="24"/>
        </w:rPr>
        <w:t>δασαρχείο</w:t>
      </w:r>
      <w:r>
        <w:rPr>
          <w:rFonts w:eastAsia="Times New Roman"/>
          <w:color w:val="1D2228"/>
          <w:szCs w:val="24"/>
        </w:rPr>
        <w:t>,</w:t>
      </w:r>
      <w:r w:rsidRPr="00F70B4A">
        <w:rPr>
          <w:rFonts w:eastAsia="Times New Roman"/>
          <w:color w:val="1D2228"/>
          <w:szCs w:val="24"/>
        </w:rPr>
        <w:t xml:space="preserve"> για να </w:t>
      </w:r>
      <w:r>
        <w:rPr>
          <w:rFonts w:eastAsia="Times New Roman"/>
          <w:color w:val="1D2228"/>
          <w:szCs w:val="24"/>
        </w:rPr>
        <w:t xml:space="preserve">μην </w:t>
      </w:r>
      <w:r w:rsidRPr="00F70B4A">
        <w:rPr>
          <w:rFonts w:eastAsia="Times New Roman"/>
          <w:color w:val="1D2228"/>
          <w:szCs w:val="24"/>
        </w:rPr>
        <w:t xml:space="preserve">υπάρχει κανένα </w:t>
      </w:r>
      <w:r>
        <w:rPr>
          <w:rFonts w:eastAsia="Times New Roman"/>
          <w:color w:val="1D2228"/>
          <w:szCs w:val="24"/>
        </w:rPr>
        <w:t>«</w:t>
      </w:r>
      <w:r w:rsidRPr="00F70B4A">
        <w:rPr>
          <w:rFonts w:eastAsia="Times New Roman"/>
          <w:color w:val="1D2228"/>
          <w:szCs w:val="24"/>
        </w:rPr>
        <w:t>παράθυρο</w:t>
      </w:r>
      <w:r>
        <w:rPr>
          <w:rFonts w:eastAsia="Times New Roman"/>
          <w:color w:val="1D2228"/>
          <w:szCs w:val="24"/>
        </w:rPr>
        <w:t>»</w:t>
      </w:r>
      <w:r w:rsidRPr="00F70B4A">
        <w:rPr>
          <w:rFonts w:eastAsia="Times New Roman"/>
          <w:color w:val="1D2228"/>
          <w:szCs w:val="24"/>
        </w:rPr>
        <w:t xml:space="preserve"> και να είναι ισότιμες οι διαδικασίες</w:t>
      </w:r>
      <w:r>
        <w:rPr>
          <w:rFonts w:eastAsia="Times New Roman"/>
          <w:color w:val="1D2228"/>
          <w:szCs w:val="24"/>
        </w:rPr>
        <w:t xml:space="preserve">. Όμως, </w:t>
      </w:r>
      <w:r w:rsidRPr="00F70B4A">
        <w:rPr>
          <w:rFonts w:eastAsia="Times New Roman"/>
          <w:color w:val="1D2228"/>
          <w:szCs w:val="24"/>
        </w:rPr>
        <w:t>αυτό σε κάθε περίπτωση ήταν στο νομ</w:t>
      </w:r>
      <w:r>
        <w:rPr>
          <w:rFonts w:eastAsia="Times New Roman"/>
          <w:color w:val="1D2228"/>
          <w:szCs w:val="24"/>
        </w:rPr>
        <w:t>οσχέδιο που πέρασε και από την Κ</w:t>
      </w:r>
      <w:r w:rsidRPr="00F70B4A">
        <w:rPr>
          <w:rFonts w:eastAsia="Times New Roman"/>
          <w:color w:val="1D2228"/>
          <w:szCs w:val="24"/>
        </w:rPr>
        <w:t xml:space="preserve">εντρική </w:t>
      </w:r>
      <w:r>
        <w:rPr>
          <w:rFonts w:eastAsia="Times New Roman"/>
          <w:color w:val="1D2228"/>
          <w:szCs w:val="24"/>
        </w:rPr>
        <w:t>Επιτροπή Ν</w:t>
      </w:r>
      <w:r w:rsidRPr="00F70B4A">
        <w:rPr>
          <w:rFonts w:eastAsia="Times New Roman"/>
          <w:color w:val="1D2228"/>
          <w:szCs w:val="24"/>
        </w:rPr>
        <w:t>ομοθ</w:t>
      </w:r>
      <w:r>
        <w:rPr>
          <w:rFonts w:eastAsia="Times New Roman"/>
          <w:color w:val="1D2228"/>
          <w:szCs w:val="24"/>
        </w:rPr>
        <w:t>ετικού Ε</w:t>
      </w:r>
      <w:r w:rsidRPr="00F70B4A">
        <w:rPr>
          <w:rFonts w:eastAsia="Times New Roman"/>
          <w:color w:val="1D2228"/>
          <w:szCs w:val="24"/>
        </w:rPr>
        <w:t>λέγχου</w:t>
      </w:r>
      <w:r>
        <w:rPr>
          <w:rFonts w:eastAsia="Times New Roman"/>
          <w:color w:val="1D2228"/>
          <w:szCs w:val="24"/>
        </w:rPr>
        <w:t xml:space="preserve">, από την ΚΕΝΕ, </w:t>
      </w:r>
      <w:r w:rsidRPr="00F70B4A">
        <w:rPr>
          <w:rFonts w:eastAsia="Times New Roman"/>
          <w:color w:val="1D2228"/>
          <w:szCs w:val="24"/>
        </w:rPr>
        <w:t>έχει αναρτηθεί</w:t>
      </w:r>
      <w:r>
        <w:rPr>
          <w:rFonts w:eastAsia="Times New Roman"/>
          <w:color w:val="1D2228"/>
          <w:szCs w:val="24"/>
        </w:rPr>
        <w:t>, δ</w:t>
      </w:r>
      <w:r w:rsidRPr="00F70B4A">
        <w:rPr>
          <w:rFonts w:eastAsia="Times New Roman"/>
          <w:color w:val="1D2228"/>
          <w:szCs w:val="24"/>
        </w:rPr>
        <w:t xml:space="preserve">εν είναι κάτι το οποίο αποτελεί ρύθμιση μερική και </w:t>
      </w:r>
      <w:r>
        <w:rPr>
          <w:rFonts w:eastAsia="Times New Roman"/>
          <w:color w:val="1D2228"/>
          <w:szCs w:val="24"/>
        </w:rPr>
        <w:t>«</w:t>
      </w:r>
      <w:r w:rsidRPr="00F70B4A">
        <w:rPr>
          <w:rFonts w:eastAsia="Times New Roman"/>
          <w:color w:val="1D2228"/>
          <w:szCs w:val="24"/>
        </w:rPr>
        <w:t>φωτογραφική</w:t>
      </w:r>
      <w:r>
        <w:rPr>
          <w:rFonts w:eastAsia="Times New Roman"/>
          <w:color w:val="1D2228"/>
          <w:szCs w:val="24"/>
        </w:rPr>
        <w:t>». Κ</w:t>
      </w:r>
      <w:r w:rsidRPr="00F70B4A">
        <w:rPr>
          <w:rFonts w:eastAsia="Times New Roman"/>
          <w:color w:val="1D2228"/>
          <w:szCs w:val="24"/>
        </w:rPr>
        <w:t>αι είναι</w:t>
      </w:r>
      <w:r w:rsidRPr="00F70B4A">
        <w:rPr>
          <w:rFonts w:eastAsia="Times New Roman"/>
          <w:color w:val="1D2228"/>
          <w:szCs w:val="24"/>
        </w:rPr>
        <w:t xml:space="preserve"> η μόνη από το νομοσχέδιο</w:t>
      </w:r>
      <w:r>
        <w:rPr>
          <w:rFonts w:eastAsia="Times New Roman"/>
          <w:color w:val="1D2228"/>
          <w:szCs w:val="24"/>
        </w:rPr>
        <w:t xml:space="preserve"> η</w:t>
      </w:r>
      <w:r w:rsidRPr="00F70B4A">
        <w:rPr>
          <w:rFonts w:eastAsia="Times New Roman"/>
          <w:color w:val="1D2228"/>
          <w:szCs w:val="24"/>
        </w:rPr>
        <w:t xml:space="preserve"> οποία μαζί με τις παρατάσεις εισάγεται στη διαδικασία της συζήτησης</w:t>
      </w:r>
      <w:r>
        <w:rPr>
          <w:rFonts w:eastAsia="Times New Roman"/>
          <w:color w:val="1D2228"/>
          <w:szCs w:val="24"/>
        </w:rPr>
        <w:t>.</w:t>
      </w:r>
    </w:p>
    <w:p w14:paraId="511205A7" w14:textId="77777777" w:rsidR="002E1E3E" w:rsidRDefault="00F7095F">
      <w:pPr>
        <w:spacing w:line="600" w:lineRule="auto"/>
        <w:ind w:firstLine="720"/>
        <w:contextualSpacing/>
        <w:jc w:val="both"/>
        <w:rPr>
          <w:rFonts w:eastAsia="Times New Roman"/>
          <w:color w:val="1D2228"/>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olor w:val="1D2228"/>
          <w:szCs w:val="24"/>
        </w:rPr>
        <w:t>Ε</w:t>
      </w:r>
      <w:r w:rsidRPr="00F70B4A">
        <w:rPr>
          <w:rFonts w:eastAsia="Times New Roman"/>
          <w:color w:val="1D2228"/>
          <w:szCs w:val="24"/>
        </w:rPr>
        <w:t>υχαριστούμε</w:t>
      </w:r>
      <w:r>
        <w:rPr>
          <w:rFonts w:eastAsia="Times New Roman"/>
          <w:color w:val="1D2228"/>
          <w:szCs w:val="24"/>
        </w:rPr>
        <w:t>.</w:t>
      </w:r>
    </w:p>
    <w:p w14:paraId="511205A8" w14:textId="77777777" w:rsidR="002E1E3E" w:rsidRDefault="00F7095F">
      <w:pPr>
        <w:spacing w:line="600" w:lineRule="auto"/>
        <w:ind w:firstLine="720"/>
        <w:contextualSpacing/>
        <w:jc w:val="both"/>
        <w:rPr>
          <w:rFonts w:eastAsia="Times New Roman"/>
          <w:color w:val="1D2228"/>
          <w:szCs w:val="24"/>
        </w:rPr>
      </w:pPr>
      <w:r>
        <w:rPr>
          <w:rFonts w:eastAsia="Times New Roman"/>
          <w:color w:val="1D2228"/>
          <w:szCs w:val="24"/>
        </w:rPr>
        <w:lastRenderedPageBreak/>
        <w:t>Κ</w:t>
      </w:r>
      <w:r w:rsidRPr="00F70B4A">
        <w:rPr>
          <w:rFonts w:eastAsia="Times New Roman"/>
          <w:color w:val="1D2228"/>
          <w:szCs w:val="24"/>
        </w:rPr>
        <w:t xml:space="preserve">υρίες </w:t>
      </w:r>
      <w:r>
        <w:rPr>
          <w:rFonts w:eastAsia="Times New Roman"/>
          <w:color w:val="1D2228"/>
          <w:szCs w:val="24"/>
        </w:rPr>
        <w:t xml:space="preserve">και </w:t>
      </w:r>
      <w:r w:rsidRPr="00F70B4A">
        <w:rPr>
          <w:rFonts w:eastAsia="Times New Roman"/>
          <w:color w:val="1D2228"/>
          <w:szCs w:val="24"/>
        </w:rPr>
        <w:t>κύριοι συνάδελφοι</w:t>
      </w:r>
      <w:r>
        <w:rPr>
          <w:rFonts w:eastAsia="Times New Roman"/>
          <w:color w:val="1D2228"/>
          <w:szCs w:val="24"/>
        </w:rPr>
        <w:t>, κηρύσσεται</w:t>
      </w:r>
      <w:r w:rsidRPr="00F70B4A">
        <w:rPr>
          <w:rFonts w:eastAsia="Times New Roman"/>
          <w:color w:val="1D2228"/>
          <w:szCs w:val="24"/>
        </w:rPr>
        <w:t xml:space="preserve"> περαιωμένη </w:t>
      </w:r>
      <w:r>
        <w:rPr>
          <w:rFonts w:eastAsia="Times New Roman"/>
          <w:color w:val="1D2228"/>
          <w:szCs w:val="24"/>
        </w:rPr>
        <w:t xml:space="preserve">η </w:t>
      </w:r>
      <w:r w:rsidRPr="00F70B4A">
        <w:rPr>
          <w:rFonts w:eastAsia="Times New Roman"/>
          <w:color w:val="1D2228"/>
          <w:szCs w:val="24"/>
        </w:rPr>
        <w:t>συζήτηση επί της αρχής</w:t>
      </w:r>
      <w:r>
        <w:rPr>
          <w:rFonts w:eastAsia="Times New Roman"/>
          <w:color w:val="1D2228"/>
          <w:szCs w:val="24"/>
        </w:rPr>
        <w:t>,</w:t>
      </w:r>
      <w:r w:rsidRPr="00F70B4A">
        <w:rPr>
          <w:rFonts w:eastAsia="Times New Roman"/>
          <w:color w:val="1D2228"/>
          <w:szCs w:val="24"/>
        </w:rPr>
        <w:t xml:space="preserve"> των άρθρων</w:t>
      </w:r>
      <w:r>
        <w:rPr>
          <w:rFonts w:eastAsia="Times New Roman"/>
          <w:color w:val="1D2228"/>
          <w:szCs w:val="24"/>
        </w:rPr>
        <w:t xml:space="preserve"> και</w:t>
      </w:r>
      <w:r>
        <w:rPr>
          <w:rFonts w:eastAsia="Times New Roman"/>
          <w:color w:val="1D2228"/>
          <w:szCs w:val="24"/>
        </w:rPr>
        <w:t xml:space="preserve"> των τροπολογιών </w:t>
      </w:r>
      <w:r w:rsidRPr="00F70B4A">
        <w:rPr>
          <w:rFonts w:eastAsia="Times New Roman"/>
          <w:color w:val="1D2228"/>
          <w:szCs w:val="24"/>
        </w:rPr>
        <w:t>το</w:t>
      </w:r>
      <w:r w:rsidRPr="00F70B4A">
        <w:rPr>
          <w:rFonts w:eastAsia="Times New Roman"/>
          <w:color w:val="1D2228"/>
          <w:szCs w:val="24"/>
        </w:rPr>
        <w:t xml:space="preserve">υ σχεδίου νόμου του </w:t>
      </w:r>
      <w:r>
        <w:rPr>
          <w:rFonts w:eastAsia="Times New Roman"/>
          <w:color w:val="1D2228"/>
          <w:szCs w:val="24"/>
        </w:rPr>
        <w:t>Υ</w:t>
      </w:r>
      <w:r w:rsidRPr="00F70B4A">
        <w:rPr>
          <w:rFonts w:eastAsia="Times New Roman"/>
          <w:color w:val="1D2228"/>
          <w:szCs w:val="24"/>
        </w:rPr>
        <w:t xml:space="preserve">πουργείου </w:t>
      </w:r>
      <w:r>
        <w:rPr>
          <w:rFonts w:eastAsia="Times New Roman"/>
          <w:color w:val="1D2228"/>
          <w:szCs w:val="24"/>
        </w:rPr>
        <w:t>Περιβάλλοντος και Εν</w:t>
      </w:r>
      <w:r w:rsidRPr="00F70B4A">
        <w:rPr>
          <w:rFonts w:eastAsia="Times New Roman"/>
          <w:color w:val="1D2228"/>
          <w:szCs w:val="24"/>
        </w:rPr>
        <w:t>έργειας</w:t>
      </w:r>
      <w:r>
        <w:rPr>
          <w:rFonts w:eastAsia="Times New Roman"/>
          <w:color w:val="1D2228"/>
          <w:szCs w:val="24"/>
        </w:rPr>
        <w:t>:</w:t>
      </w:r>
      <w:r>
        <w:rPr>
          <w:rFonts w:eastAsia="Times New Roman"/>
          <w:color w:val="1D2228"/>
          <w:szCs w:val="24"/>
        </w:rPr>
        <w:t xml:space="preserve"> «Κύρωση της Συμφωνίας μεταξύ της Κ</w:t>
      </w:r>
      <w:r w:rsidRPr="00F70B4A">
        <w:rPr>
          <w:rFonts w:eastAsia="Times New Roman"/>
          <w:color w:val="1D2228"/>
          <w:szCs w:val="24"/>
        </w:rPr>
        <w:t xml:space="preserve">υβέρνησης </w:t>
      </w:r>
      <w:r>
        <w:rPr>
          <w:rFonts w:eastAsia="Times New Roman"/>
          <w:color w:val="1D2228"/>
          <w:szCs w:val="24"/>
        </w:rPr>
        <w:t>της Ελληνικής Δημοκρατίας και της Κ</w:t>
      </w:r>
      <w:r w:rsidRPr="00F70B4A">
        <w:rPr>
          <w:rFonts w:eastAsia="Times New Roman"/>
          <w:color w:val="1D2228"/>
          <w:szCs w:val="24"/>
        </w:rPr>
        <w:t xml:space="preserve">υβέρνησης </w:t>
      </w:r>
      <w:r>
        <w:rPr>
          <w:rFonts w:eastAsia="Times New Roman"/>
          <w:color w:val="1D2228"/>
          <w:szCs w:val="24"/>
        </w:rPr>
        <w:t xml:space="preserve">του Αζερμπαϊτζάν για την </w:t>
      </w:r>
      <w:r w:rsidRPr="00F70B4A">
        <w:rPr>
          <w:rFonts w:eastAsia="Times New Roman"/>
          <w:color w:val="1D2228"/>
          <w:szCs w:val="24"/>
        </w:rPr>
        <w:t>προστασία του περιβάλλοντος</w:t>
      </w:r>
      <w:r>
        <w:rPr>
          <w:rFonts w:eastAsia="Times New Roman"/>
          <w:color w:val="1D2228"/>
          <w:szCs w:val="24"/>
        </w:rPr>
        <w:t xml:space="preserve"> και άλλες διατάξεις»</w:t>
      </w:r>
      <w:r w:rsidRPr="00F70B4A">
        <w:rPr>
          <w:rFonts w:eastAsia="Times New Roman"/>
          <w:color w:val="1D2228"/>
          <w:szCs w:val="24"/>
        </w:rPr>
        <w:t xml:space="preserve"> και η ψήφισή του</w:t>
      </w:r>
      <w:r>
        <w:rPr>
          <w:rFonts w:eastAsia="Times New Roman"/>
          <w:color w:val="1D2228"/>
          <w:szCs w:val="24"/>
        </w:rPr>
        <w:t>ς</w:t>
      </w:r>
      <w:r w:rsidRPr="00F70B4A">
        <w:rPr>
          <w:rFonts w:eastAsia="Times New Roman"/>
          <w:color w:val="1D2228"/>
          <w:szCs w:val="24"/>
        </w:rPr>
        <w:t xml:space="preserve"> θα γίνει χωριστ</w:t>
      </w:r>
      <w:r w:rsidRPr="00F70B4A">
        <w:rPr>
          <w:rFonts w:eastAsia="Times New Roman"/>
          <w:color w:val="1D2228"/>
          <w:szCs w:val="24"/>
        </w:rPr>
        <w:t>ά</w:t>
      </w:r>
      <w:r>
        <w:rPr>
          <w:rFonts w:eastAsia="Times New Roman"/>
          <w:color w:val="1D2228"/>
          <w:szCs w:val="24"/>
        </w:rPr>
        <w:t>.</w:t>
      </w:r>
    </w:p>
    <w:p w14:paraId="511205A9" w14:textId="77777777" w:rsidR="002E1E3E" w:rsidRDefault="00F7095F">
      <w:pPr>
        <w:spacing w:line="600" w:lineRule="auto"/>
        <w:ind w:firstLine="720"/>
        <w:contextualSpacing/>
        <w:jc w:val="both"/>
        <w:rPr>
          <w:rFonts w:eastAsia="Times New Roman"/>
          <w:color w:val="1D2228"/>
          <w:szCs w:val="24"/>
        </w:rPr>
      </w:pPr>
      <w:r>
        <w:rPr>
          <w:rFonts w:eastAsia="Times New Roman"/>
          <w:color w:val="1D2228"/>
          <w:szCs w:val="24"/>
        </w:rPr>
        <w:t>Σας επισημαίνουμε ότι η</w:t>
      </w:r>
      <w:r w:rsidRPr="00F70B4A">
        <w:rPr>
          <w:rFonts w:eastAsia="Times New Roman"/>
          <w:color w:val="1D2228"/>
          <w:szCs w:val="24"/>
        </w:rPr>
        <w:t xml:space="preserve"> ψηφοφορία περιλαμβάνει την αρχή του νομοσχεδίου</w:t>
      </w:r>
      <w:r>
        <w:rPr>
          <w:rFonts w:eastAsia="Times New Roman"/>
          <w:color w:val="1D2228"/>
          <w:szCs w:val="24"/>
        </w:rPr>
        <w:t>,</w:t>
      </w:r>
      <w:r w:rsidRPr="00F70B4A">
        <w:rPr>
          <w:rFonts w:eastAsia="Times New Roman"/>
          <w:color w:val="1D2228"/>
          <w:szCs w:val="24"/>
        </w:rPr>
        <w:t xml:space="preserve"> δύο άρθρα</w:t>
      </w:r>
      <w:r>
        <w:rPr>
          <w:rFonts w:eastAsia="Times New Roman"/>
          <w:color w:val="1D2228"/>
          <w:szCs w:val="24"/>
        </w:rPr>
        <w:t>,</w:t>
      </w:r>
      <w:r w:rsidRPr="00F70B4A">
        <w:rPr>
          <w:rFonts w:eastAsia="Times New Roman"/>
          <w:color w:val="1D2228"/>
          <w:szCs w:val="24"/>
        </w:rPr>
        <w:t xml:space="preserve"> δύο τροπολογίες</w:t>
      </w:r>
      <w:r>
        <w:rPr>
          <w:rFonts w:eastAsia="Times New Roman"/>
          <w:color w:val="1D2228"/>
          <w:szCs w:val="24"/>
        </w:rPr>
        <w:t>,</w:t>
      </w:r>
      <w:r w:rsidRPr="00F70B4A">
        <w:rPr>
          <w:rFonts w:eastAsia="Times New Roman"/>
          <w:color w:val="1D2228"/>
          <w:szCs w:val="24"/>
        </w:rPr>
        <w:t xml:space="preserve"> το </w:t>
      </w:r>
      <w:r>
        <w:rPr>
          <w:rFonts w:eastAsia="Times New Roman"/>
          <w:color w:val="1D2228"/>
          <w:szCs w:val="24"/>
        </w:rPr>
        <w:t>ακρο</w:t>
      </w:r>
      <w:r w:rsidRPr="00F70B4A">
        <w:rPr>
          <w:rFonts w:eastAsia="Times New Roman"/>
          <w:color w:val="1D2228"/>
          <w:szCs w:val="24"/>
        </w:rPr>
        <w:t>τελεύτιο άρθρο</w:t>
      </w:r>
      <w:r>
        <w:rPr>
          <w:rFonts w:eastAsia="Times New Roman"/>
          <w:color w:val="1D2228"/>
          <w:szCs w:val="24"/>
        </w:rPr>
        <w:t>,</w:t>
      </w:r>
      <w:r w:rsidRPr="00F70B4A">
        <w:rPr>
          <w:rFonts w:eastAsia="Times New Roman"/>
          <w:color w:val="1D2228"/>
          <w:szCs w:val="24"/>
        </w:rPr>
        <w:t xml:space="preserve"> καθώς και το σύνολο </w:t>
      </w:r>
      <w:r>
        <w:rPr>
          <w:rFonts w:eastAsia="Times New Roman"/>
          <w:color w:val="1D2228"/>
          <w:szCs w:val="24"/>
        </w:rPr>
        <w:t>του νομο</w:t>
      </w:r>
      <w:r w:rsidRPr="00F70B4A">
        <w:rPr>
          <w:rFonts w:eastAsia="Times New Roman"/>
          <w:color w:val="1D2228"/>
          <w:szCs w:val="24"/>
        </w:rPr>
        <w:t>σχεδίου</w:t>
      </w:r>
      <w:r>
        <w:rPr>
          <w:rFonts w:eastAsia="Times New Roman"/>
          <w:color w:val="1D2228"/>
          <w:szCs w:val="24"/>
        </w:rPr>
        <w:t xml:space="preserve">. </w:t>
      </w:r>
    </w:p>
    <w:p w14:paraId="511205AA" w14:textId="77777777" w:rsidR="002E1E3E" w:rsidRDefault="00F7095F">
      <w:pPr>
        <w:spacing w:line="600" w:lineRule="auto"/>
        <w:ind w:firstLine="720"/>
        <w:contextualSpacing/>
        <w:jc w:val="both"/>
        <w:rPr>
          <w:rFonts w:eastAsia="Times New Roman"/>
          <w:color w:val="000000" w:themeColor="text1"/>
          <w:szCs w:val="24"/>
        </w:rPr>
      </w:pPr>
      <w:r>
        <w:rPr>
          <w:rFonts w:eastAsia="Times New Roman"/>
          <w:color w:val="1D2228"/>
          <w:szCs w:val="24"/>
        </w:rPr>
        <w:t>Κ</w:t>
      </w:r>
      <w:r w:rsidRPr="00F70B4A">
        <w:rPr>
          <w:rFonts w:eastAsia="Times New Roman"/>
          <w:color w:val="1D2228"/>
          <w:szCs w:val="24"/>
        </w:rPr>
        <w:t xml:space="preserve">άθε </w:t>
      </w:r>
      <w:r>
        <w:rPr>
          <w:rFonts w:eastAsia="Times New Roman"/>
          <w:color w:val="1D2228"/>
          <w:szCs w:val="24"/>
        </w:rPr>
        <w:t>φορά στην οθόνη εμφανίζ</w:t>
      </w:r>
      <w:r>
        <w:rPr>
          <w:rFonts w:eastAsia="Times New Roman"/>
          <w:color w:val="1D2228"/>
          <w:szCs w:val="24"/>
        </w:rPr>
        <w:t>ον</w:t>
      </w:r>
      <w:r>
        <w:rPr>
          <w:rFonts w:eastAsia="Times New Roman"/>
          <w:color w:val="1D2228"/>
          <w:szCs w:val="24"/>
        </w:rPr>
        <w:t>ται ως τέσσερα άρθρα προς ψήφιση. Για</w:t>
      </w:r>
      <w:r w:rsidRPr="00F70B4A">
        <w:rPr>
          <w:rFonts w:eastAsia="Times New Roman"/>
          <w:color w:val="1D2228"/>
          <w:szCs w:val="24"/>
        </w:rPr>
        <w:t xml:space="preserve"> να </w:t>
      </w:r>
      <w:r w:rsidRPr="00950658">
        <w:rPr>
          <w:rFonts w:eastAsia="Times New Roman"/>
          <w:color w:val="000000" w:themeColor="text1"/>
          <w:szCs w:val="24"/>
        </w:rPr>
        <w:t>ψηφίσετε και τα υπόλοιπα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την αρχή του νομοσχεδίου, όλα τα άρθρα, τις τροπολογίες, το ακροτ</w:t>
      </w:r>
      <w:r w:rsidRPr="00950658">
        <w:rPr>
          <w:rFonts w:eastAsia="Times New Roman"/>
          <w:color w:val="000000" w:themeColor="text1"/>
          <w:szCs w:val="24"/>
        </w:rPr>
        <w:t xml:space="preserve">ελεύτιο άρθρο και το σύνολο. Αφού καταχωρήσετε την ψήφο σας έχετε τη δυνατότητα </w:t>
      </w:r>
      <w:r w:rsidRPr="00950658">
        <w:rPr>
          <w:rFonts w:eastAsia="Times New Roman"/>
          <w:color w:val="000000" w:themeColor="text1"/>
          <w:szCs w:val="24"/>
        </w:rPr>
        <w:lastRenderedPageBreak/>
        <w:t>να την ελέγξετε ή και να την αναθεωρήσετε ως τη λήξη της ψηφοφορίας. Για οποιοδήποτε απορία απευθυνθείτε στο Προεδρείο προκειμένου να σας συνδράμουν οι αρμόδιοι υπάλληλοι.</w:t>
      </w:r>
    </w:p>
    <w:p w14:paraId="511205AB" w14:textId="77777777" w:rsidR="002E1E3E" w:rsidRDefault="00F7095F">
      <w:pPr>
        <w:spacing w:line="600" w:lineRule="auto"/>
        <w:ind w:firstLine="720"/>
        <w:contextualSpacing/>
        <w:jc w:val="both"/>
        <w:rPr>
          <w:rFonts w:eastAsia="Times New Roman"/>
          <w:color w:val="000000" w:themeColor="text1"/>
          <w:szCs w:val="24"/>
        </w:rPr>
      </w:pPr>
      <w:r w:rsidRPr="00950658">
        <w:rPr>
          <w:rFonts w:eastAsia="Times New Roman"/>
          <w:color w:val="000000" w:themeColor="text1"/>
          <w:szCs w:val="24"/>
        </w:rPr>
        <w:t>Παρα</w:t>
      </w:r>
      <w:r w:rsidRPr="00950658">
        <w:rPr>
          <w:rFonts w:eastAsia="Times New Roman"/>
          <w:color w:val="000000" w:themeColor="text1"/>
          <w:szCs w:val="24"/>
        </w:rPr>
        <w:t>καλώ να ανοίξει το σύστημα της ηλεκτρονικής ψηφοφορίας.</w:t>
      </w:r>
    </w:p>
    <w:p w14:paraId="511205AC" w14:textId="77777777" w:rsidR="002E1E3E" w:rsidRDefault="00F7095F">
      <w:pPr>
        <w:spacing w:line="600" w:lineRule="auto"/>
        <w:ind w:firstLine="720"/>
        <w:contextualSpacing/>
        <w:jc w:val="center"/>
        <w:rPr>
          <w:rFonts w:eastAsia="Times New Roman"/>
          <w:color w:val="000000" w:themeColor="text1"/>
          <w:szCs w:val="24"/>
        </w:rPr>
      </w:pPr>
      <w:r w:rsidRPr="00950658">
        <w:rPr>
          <w:rFonts w:eastAsia="Times New Roman"/>
          <w:color w:val="000000" w:themeColor="text1"/>
          <w:szCs w:val="24"/>
        </w:rPr>
        <w:t>(ΨΗΦΟΦΟΡΙΑ)</w:t>
      </w:r>
    </w:p>
    <w:p w14:paraId="511205AD" w14:textId="77777777" w:rsidR="002E1E3E" w:rsidRDefault="00F7095F">
      <w:pPr>
        <w:spacing w:line="600" w:lineRule="auto"/>
        <w:ind w:firstLine="720"/>
        <w:contextualSpacing/>
        <w:rPr>
          <w:rFonts w:eastAsia="Times New Roman"/>
          <w:color w:val="1D2228"/>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sidRPr="00304179">
        <w:rPr>
          <w:rFonts w:eastAsia="Times New Roman"/>
          <w:color w:val="1D2228"/>
          <w:szCs w:val="24"/>
        </w:rPr>
        <w:t>Παρακαλώ να κλείσει το σύστημα της ηλεκτρονικής ψηφοφορίας.</w:t>
      </w:r>
    </w:p>
    <w:p w14:paraId="511205AE" w14:textId="77777777" w:rsidR="002E1E3E" w:rsidRDefault="00F7095F">
      <w:pPr>
        <w:spacing w:line="600" w:lineRule="auto"/>
        <w:ind w:firstLine="720"/>
        <w:contextualSpacing/>
        <w:jc w:val="center"/>
        <w:rPr>
          <w:rFonts w:eastAsia="Times New Roman"/>
          <w:color w:val="1D2228"/>
          <w:szCs w:val="24"/>
        </w:rPr>
      </w:pPr>
      <w:r w:rsidRPr="00304179">
        <w:rPr>
          <w:rFonts w:eastAsia="Times New Roman"/>
          <w:color w:val="1D2228"/>
          <w:szCs w:val="24"/>
        </w:rPr>
        <w:t>(ΗΛΕΚΤΡΟΝΙΚΗ ΚΑΤΑΜΕΤΡΗΣΗ)</w:t>
      </w:r>
    </w:p>
    <w:p w14:paraId="511205AF" w14:textId="77777777" w:rsidR="002E1E3E" w:rsidRDefault="00F7095F">
      <w:pPr>
        <w:spacing w:line="600" w:lineRule="auto"/>
        <w:ind w:firstLine="720"/>
        <w:contextualSpacing/>
        <w:jc w:val="center"/>
        <w:rPr>
          <w:rFonts w:eastAsia="Times New Roman" w:cs="Times New Roman"/>
          <w:szCs w:val="24"/>
        </w:rPr>
      </w:pPr>
      <w:r w:rsidRPr="00B848D2">
        <w:rPr>
          <w:rFonts w:eastAsia="Times New Roman" w:cs="Times New Roman"/>
          <w:szCs w:val="24"/>
        </w:rPr>
        <w:t>(</w:t>
      </w:r>
      <w:r>
        <w:rPr>
          <w:rFonts w:eastAsia="Times New Roman" w:cs="Times New Roman"/>
          <w:szCs w:val="24"/>
        </w:rPr>
        <w:t>ΜΕΤΑ ΤΗΝ ΗΛΕΚΤΡΟΝΙΚΗ ΚΑΤΑΜΕΤΡΗΣΗ)</w:t>
      </w:r>
    </w:p>
    <w:p w14:paraId="511205B0" w14:textId="77777777" w:rsidR="002E1E3E" w:rsidRDefault="00F7095F">
      <w:pPr>
        <w:spacing w:line="600" w:lineRule="auto"/>
        <w:ind w:firstLine="720"/>
        <w:contextualSpacing/>
        <w:jc w:val="both"/>
        <w:rPr>
          <w:rFonts w:eastAsia="Times New Roman" w:cs="Times New Roman"/>
          <w:szCs w:val="24"/>
        </w:rPr>
      </w:pPr>
      <w:r w:rsidRPr="00B848D2">
        <w:rPr>
          <w:rFonts w:eastAsia="Times New Roman" w:cs="Times New Roman"/>
          <w:b/>
          <w:szCs w:val="24"/>
        </w:rPr>
        <w:t>ΠΡΟΕΔΡΕΥΩΝ (Αναστάσιος Κουράκης):</w:t>
      </w:r>
      <w:r w:rsidRPr="00B848D2">
        <w:rPr>
          <w:rFonts w:eastAsia="Times New Roman" w:cs="Times New Roman"/>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r w:rsidRPr="00B848D2">
        <w:rPr>
          <w:rFonts w:eastAsia="Times New Roman" w:cs="Times New Roman"/>
          <w:szCs w:val="24"/>
        </w:rPr>
        <w:t>:</w:t>
      </w:r>
    </w:p>
    <w:p w14:paraId="511205B1" w14:textId="77777777" w:rsidR="002E1E3E" w:rsidRDefault="00F7095F">
      <w:pPr>
        <w:spacing w:line="600" w:lineRule="auto"/>
        <w:ind w:firstLine="720"/>
        <w:contextualSpacing/>
        <w:jc w:val="center"/>
        <w:rPr>
          <w:rFonts w:eastAsia="Times New Roman" w:cs="Times New Roman"/>
          <w:color w:val="FF0000"/>
          <w:szCs w:val="24"/>
        </w:rPr>
      </w:pPr>
      <w:r w:rsidRPr="0089373C">
        <w:rPr>
          <w:rFonts w:eastAsia="Times New Roman" w:cs="Times New Roman"/>
          <w:color w:val="FF0000"/>
          <w:szCs w:val="24"/>
        </w:rPr>
        <w:t>(ΑΛΛΑΓΗ ΣΕΛΙΔΑΣ)</w:t>
      </w:r>
    </w:p>
    <w:p w14:paraId="511205B2" w14:textId="77777777" w:rsidR="002E1E3E" w:rsidRDefault="00F7095F">
      <w:pPr>
        <w:rPr>
          <w:rFonts w:eastAsia="Times New Roman" w:cs="Times New Roman"/>
          <w:color w:val="FF0000"/>
          <w:szCs w:val="24"/>
        </w:rPr>
      </w:pPr>
      <w:r>
        <w:rPr>
          <w:rFonts w:eastAsia="Times New Roman" w:cs="Times New Roman"/>
          <w:color w:val="FF0000"/>
          <w:szCs w:val="24"/>
        </w:rPr>
        <w:br w:type="page"/>
      </w:r>
    </w:p>
    <w:tbl>
      <w:tblPr>
        <w:tblW w:w="7420" w:type="dxa"/>
        <w:tblCellMar>
          <w:left w:w="10" w:type="dxa"/>
          <w:right w:w="10" w:type="dxa"/>
        </w:tblCellMar>
        <w:tblLook w:val="04A0" w:firstRow="1" w:lastRow="0" w:firstColumn="1" w:lastColumn="0" w:noHBand="0" w:noVBand="1"/>
      </w:tblPr>
      <w:tblGrid>
        <w:gridCol w:w="7420"/>
      </w:tblGrid>
      <w:tr w:rsidR="002E1E3E" w14:paraId="511205B4" w14:textId="77777777">
        <w:trPr>
          <w:trHeight w:val="1485"/>
        </w:trPr>
        <w:tc>
          <w:tcPr>
            <w:tcW w:w="7420" w:type="dxa"/>
            <w:tcBorders>
              <w:top w:val="nil"/>
              <w:left w:val="nil"/>
              <w:bottom w:val="nil"/>
              <w:right w:val="nil"/>
            </w:tcBorders>
            <w:shd w:val="clear" w:color="auto" w:fill="auto"/>
            <w:vAlign w:val="center"/>
            <w:hideMark/>
          </w:tcPr>
          <w:p w14:paraId="511205B3"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 xml:space="preserve">Κύρωση της Συμφωνίας μεταξύ της Κυβέρνησης της Ελληνικής Δημοκρατίας και της </w:t>
            </w:r>
            <w:r>
              <w:rPr>
                <w:rFonts w:ascii="Calibri" w:eastAsia="Times New Roman" w:hAnsi="Calibri" w:cs="Calibri"/>
                <w:color w:val="000000"/>
                <w:szCs w:val="24"/>
              </w:rPr>
              <w:t>Κυβέρνησης του Αζερμπαϊτζάν για την προστασία του περιβάλλοντος και άλλες διατάξεις.</w:t>
            </w:r>
          </w:p>
        </w:tc>
      </w:tr>
      <w:tr w:rsidR="002E1E3E" w14:paraId="511205B6" w14:textId="77777777">
        <w:trPr>
          <w:trHeight w:val="330"/>
        </w:trPr>
        <w:tc>
          <w:tcPr>
            <w:tcW w:w="7420" w:type="dxa"/>
            <w:tcBorders>
              <w:top w:val="nil"/>
              <w:left w:val="nil"/>
              <w:bottom w:val="nil"/>
              <w:right w:val="nil"/>
            </w:tcBorders>
            <w:shd w:val="clear" w:color="auto" w:fill="auto"/>
            <w:vAlign w:val="center"/>
            <w:hideMark/>
          </w:tcPr>
          <w:p w14:paraId="511205B5"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ΟΜΟΦΩΝΑ</w:t>
            </w:r>
          </w:p>
        </w:tc>
      </w:tr>
      <w:tr w:rsidR="002E1E3E" w14:paraId="511205B8" w14:textId="77777777">
        <w:trPr>
          <w:trHeight w:val="345"/>
        </w:trPr>
        <w:tc>
          <w:tcPr>
            <w:tcW w:w="7420" w:type="dxa"/>
            <w:tcBorders>
              <w:top w:val="nil"/>
              <w:left w:val="nil"/>
              <w:bottom w:val="nil"/>
              <w:right w:val="nil"/>
            </w:tcBorders>
            <w:shd w:val="clear" w:color="auto" w:fill="auto"/>
            <w:vAlign w:val="center"/>
            <w:hideMark/>
          </w:tcPr>
          <w:p w14:paraId="511205B7"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5BA" w14:textId="77777777">
        <w:trPr>
          <w:trHeight w:val="330"/>
        </w:trPr>
        <w:tc>
          <w:tcPr>
            <w:tcW w:w="7420" w:type="dxa"/>
            <w:tcBorders>
              <w:top w:val="nil"/>
              <w:left w:val="nil"/>
              <w:bottom w:val="nil"/>
              <w:right w:val="nil"/>
            </w:tcBorders>
            <w:shd w:val="clear" w:color="auto" w:fill="auto"/>
            <w:vAlign w:val="center"/>
            <w:hideMark/>
          </w:tcPr>
          <w:p w14:paraId="511205B9"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5BC" w14:textId="77777777">
        <w:trPr>
          <w:trHeight w:val="330"/>
        </w:trPr>
        <w:tc>
          <w:tcPr>
            <w:tcW w:w="7420" w:type="dxa"/>
            <w:tcBorders>
              <w:top w:val="nil"/>
              <w:left w:val="nil"/>
              <w:bottom w:val="nil"/>
              <w:right w:val="nil"/>
            </w:tcBorders>
            <w:shd w:val="clear" w:color="auto" w:fill="auto"/>
            <w:vAlign w:val="center"/>
            <w:hideMark/>
          </w:tcPr>
          <w:p w14:paraId="511205BB"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5BE" w14:textId="77777777">
        <w:trPr>
          <w:trHeight w:val="330"/>
        </w:trPr>
        <w:tc>
          <w:tcPr>
            <w:tcW w:w="7420" w:type="dxa"/>
            <w:tcBorders>
              <w:top w:val="nil"/>
              <w:left w:val="nil"/>
              <w:bottom w:val="nil"/>
              <w:right w:val="nil"/>
            </w:tcBorders>
            <w:shd w:val="clear" w:color="auto" w:fill="auto"/>
            <w:vAlign w:val="center"/>
            <w:hideMark/>
          </w:tcPr>
          <w:p w14:paraId="511205BD"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5C0" w14:textId="77777777">
        <w:trPr>
          <w:trHeight w:val="330"/>
        </w:trPr>
        <w:tc>
          <w:tcPr>
            <w:tcW w:w="7420" w:type="dxa"/>
            <w:tcBorders>
              <w:top w:val="nil"/>
              <w:left w:val="nil"/>
              <w:bottom w:val="nil"/>
              <w:right w:val="nil"/>
            </w:tcBorders>
            <w:shd w:val="clear" w:color="auto" w:fill="auto"/>
            <w:vAlign w:val="center"/>
            <w:hideMark/>
          </w:tcPr>
          <w:p w14:paraId="511205BF"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5C2" w14:textId="77777777">
        <w:trPr>
          <w:trHeight w:val="345"/>
        </w:trPr>
        <w:tc>
          <w:tcPr>
            <w:tcW w:w="7420" w:type="dxa"/>
            <w:tcBorders>
              <w:top w:val="nil"/>
              <w:left w:val="nil"/>
              <w:bottom w:val="nil"/>
              <w:right w:val="nil"/>
            </w:tcBorders>
            <w:shd w:val="clear" w:color="auto" w:fill="auto"/>
            <w:vAlign w:val="center"/>
            <w:hideMark/>
          </w:tcPr>
          <w:p w14:paraId="511205C1"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2E1E3E" w14:paraId="511205C4" w14:textId="77777777">
        <w:trPr>
          <w:trHeight w:val="330"/>
        </w:trPr>
        <w:tc>
          <w:tcPr>
            <w:tcW w:w="7420" w:type="dxa"/>
            <w:tcBorders>
              <w:top w:val="nil"/>
              <w:left w:val="nil"/>
              <w:bottom w:val="nil"/>
              <w:right w:val="nil"/>
            </w:tcBorders>
            <w:shd w:val="clear" w:color="auto" w:fill="auto"/>
            <w:vAlign w:val="center"/>
            <w:hideMark/>
          </w:tcPr>
          <w:p w14:paraId="511205C3" w14:textId="77777777" w:rsidR="004137EE" w:rsidRDefault="00F7095F">
            <w:pPr>
              <w:contextualSpacing/>
              <w:jc w:val="center"/>
              <w:rPr>
                <w:rFonts w:ascii="Calibri" w:eastAsia="Times New Roman" w:hAnsi="Calibri" w:cs="Calibri"/>
                <w:color w:val="000000"/>
                <w:szCs w:val="24"/>
              </w:rPr>
            </w:pPr>
          </w:p>
        </w:tc>
      </w:tr>
      <w:tr w:rsidR="002E1E3E" w14:paraId="511205C6" w14:textId="77777777">
        <w:trPr>
          <w:trHeight w:val="330"/>
        </w:trPr>
        <w:tc>
          <w:tcPr>
            <w:tcW w:w="7420" w:type="dxa"/>
            <w:tcBorders>
              <w:top w:val="nil"/>
              <w:left w:val="nil"/>
              <w:bottom w:val="nil"/>
              <w:right w:val="nil"/>
            </w:tcBorders>
            <w:shd w:val="clear" w:color="auto" w:fill="auto"/>
            <w:vAlign w:val="center"/>
            <w:hideMark/>
          </w:tcPr>
          <w:p w14:paraId="511205C5"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ΟΜΟΦΩΝΑ</w:t>
            </w:r>
          </w:p>
        </w:tc>
      </w:tr>
      <w:tr w:rsidR="002E1E3E" w14:paraId="511205C8" w14:textId="77777777">
        <w:trPr>
          <w:trHeight w:val="330"/>
        </w:trPr>
        <w:tc>
          <w:tcPr>
            <w:tcW w:w="7420" w:type="dxa"/>
            <w:tcBorders>
              <w:top w:val="nil"/>
              <w:left w:val="nil"/>
              <w:bottom w:val="nil"/>
              <w:right w:val="nil"/>
            </w:tcBorders>
            <w:shd w:val="clear" w:color="auto" w:fill="auto"/>
            <w:vAlign w:val="center"/>
            <w:hideMark/>
          </w:tcPr>
          <w:p w14:paraId="511205C7"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5CA" w14:textId="77777777">
        <w:trPr>
          <w:trHeight w:val="330"/>
        </w:trPr>
        <w:tc>
          <w:tcPr>
            <w:tcW w:w="7420" w:type="dxa"/>
            <w:tcBorders>
              <w:top w:val="nil"/>
              <w:left w:val="nil"/>
              <w:bottom w:val="nil"/>
              <w:right w:val="nil"/>
            </w:tcBorders>
            <w:shd w:val="clear" w:color="auto" w:fill="auto"/>
            <w:vAlign w:val="center"/>
            <w:hideMark/>
          </w:tcPr>
          <w:p w14:paraId="511205C9"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5CC" w14:textId="77777777">
        <w:trPr>
          <w:trHeight w:val="330"/>
        </w:trPr>
        <w:tc>
          <w:tcPr>
            <w:tcW w:w="7420" w:type="dxa"/>
            <w:tcBorders>
              <w:top w:val="nil"/>
              <w:left w:val="nil"/>
              <w:bottom w:val="nil"/>
              <w:right w:val="nil"/>
            </w:tcBorders>
            <w:shd w:val="clear" w:color="auto" w:fill="auto"/>
            <w:vAlign w:val="center"/>
            <w:hideMark/>
          </w:tcPr>
          <w:p w14:paraId="511205CB"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5CE" w14:textId="77777777">
        <w:trPr>
          <w:trHeight w:val="330"/>
        </w:trPr>
        <w:tc>
          <w:tcPr>
            <w:tcW w:w="7420" w:type="dxa"/>
            <w:tcBorders>
              <w:top w:val="nil"/>
              <w:left w:val="nil"/>
              <w:bottom w:val="nil"/>
              <w:right w:val="nil"/>
            </w:tcBorders>
            <w:shd w:val="clear" w:color="auto" w:fill="auto"/>
            <w:vAlign w:val="center"/>
            <w:hideMark/>
          </w:tcPr>
          <w:p w14:paraId="511205CD"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5D0" w14:textId="77777777">
        <w:trPr>
          <w:trHeight w:val="330"/>
        </w:trPr>
        <w:tc>
          <w:tcPr>
            <w:tcW w:w="7420" w:type="dxa"/>
            <w:tcBorders>
              <w:top w:val="nil"/>
              <w:left w:val="nil"/>
              <w:bottom w:val="nil"/>
              <w:right w:val="nil"/>
            </w:tcBorders>
            <w:shd w:val="clear" w:color="auto" w:fill="auto"/>
            <w:vAlign w:val="center"/>
            <w:hideMark/>
          </w:tcPr>
          <w:p w14:paraId="511205CF"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5D2" w14:textId="77777777">
        <w:trPr>
          <w:trHeight w:val="330"/>
        </w:trPr>
        <w:tc>
          <w:tcPr>
            <w:tcW w:w="7420" w:type="dxa"/>
            <w:tcBorders>
              <w:top w:val="nil"/>
              <w:left w:val="nil"/>
              <w:bottom w:val="nil"/>
              <w:right w:val="nil"/>
            </w:tcBorders>
            <w:shd w:val="clear" w:color="auto" w:fill="auto"/>
            <w:vAlign w:val="center"/>
            <w:hideMark/>
          </w:tcPr>
          <w:p w14:paraId="511205D1"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2E1E3E" w14:paraId="511205D4" w14:textId="77777777">
        <w:trPr>
          <w:trHeight w:val="330"/>
        </w:trPr>
        <w:tc>
          <w:tcPr>
            <w:tcW w:w="7420" w:type="dxa"/>
            <w:tcBorders>
              <w:top w:val="nil"/>
              <w:left w:val="nil"/>
              <w:bottom w:val="nil"/>
              <w:right w:val="nil"/>
            </w:tcBorders>
            <w:shd w:val="clear" w:color="auto" w:fill="auto"/>
            <w:vAlign w:val="center"/>
          </w:tcPr>
          <w:p w14:paraId="511205D3" w14:textId="77777777" w:rsidR="004137EE" w:rsidRDefault="00F7095F">
            <w:pPr>
              <w:contextualSpacing/>
              <w:jc w:val="center"/>
              <w:rPr>
                <w:rFonts w:ascii="Calibri" w:eastAsia="Times New Roman" w:hAnsi="Calibri" w:cs="Calibri"/>
                <w:color w:val="000000"/>
                <w:szCs w:val="24"/>
              </w:rPr>
            </w:pPr>
          </w:p>
        </w:tc>
      </w:tr>
      <w:tr w:rsidR="002E1E3E" w14:paraId="511205D6" w14:textId="77777777">
        <w:trPr>
          <w:trHeight w:val="345"/>
        </w:trPr>
        <w:tc>
          <w:tcPr>
            <w:tcW w:w="7420" w:type="dxa"/>
            <w:tcBorders>
              <w:top w:val="nil"/>
              <w:left w:val="nil"/>
              <w:bottom w:val="nil"/>
              <w:right w:val="nil"/>
            </w:tcBorders>
            <w:shd w:val="clear" w:color="auto" w:fill="auto"/>
            <w:vAlign w:val="center"/>
            <w:hideMark/>
          </w:tcPr>
          <w:p w14:paraId="511205D5"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ΟΜΟΦΩΝΑ</w:t>
            </w:r>
          </w:p>
        </w:tc>
      </w:tr>
      <w:tr w:rsidR="002E1E3E" w14:paraId="511205D8" w14:textId="77777777">
        <w:trPr>
          <w:trHeight w:val="330"/>
        </w:trPr>
        <w:tc>
          <w:tcPr>
            <w:tcW w:w="7420" w:type="dxa"/>
            <w:tcBorders>
              <w:top w:val="nil"/>
              <w:left w:val="nil"/>
              <w:bottom w:val="nil"/>
              <w:right w:val="nil"/>
            </w:tcBorders>
            <w:shd w:val="clear" w:color="auto" w:fill="auto"/>
            <w:vAlign w:val="center"/>
            <w:hideMark/>
          </w:tcPr>
          <w:p w14:paraId="511205D7"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5DA" w14:textId="77777777">
        <w:trPr>
          <w:trHeight w:val="330"/>
        </w:trPr>
        <w:tc>
          <w:tcPr>
            <w:tcW w:w="7420" w:type="dxa"/>
            <w:tcBorders>
              <w:top w:val="nil"/>
              <w:left w:val="nil"/>
              <w:bottom w:val="nil"/>
              <w:right w:val="nil"/>
            </w:tcBorders>
            <w:shd w:val="clear" w:color="auto" w:fill="auto"/>
            <w:vAlign w:val="center"/>
            <w:hideMark/>
          </w:tcPr>
          <w:p w14:paraId="511205D9"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5DC" w14:textId="77777777">
        <w:trPr>
          <w:trHeight w:val="330"/>
        </w:trPr>
        <w:tc>
          <w:tcPr>
            <w:tcW w:w="7420" w:type="dxa"/>
            <w:tcBorders>
              <w:top w:val="nil"/>
              <w:left w:val="nil"/>
              <w:bottom w:val="nil"/>
              <w:right w:val="nil"/>
            </w:tcBorders>
            <w:shd w:val="clear" w:color="auto" w:fill="auto"/>
            <w:vAlign w:val="center"/>
            <w:hideMark/>
          </w:tcPr>
          <w:p w14:paraId="511205DB"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5DE" w14:textId="77777777">
        <w:trPr>
          <w:trHeight w:val="330"/>
        </w:trPr>
        <w:tc>
          <w:tcPr>
            <w:tcW w:w="7420" w:type="dxa"/>
            <w:tcBorders>
              <w:top w:val="nil"/>
              <w:left w:val="nil"/>
              <w:bottom w:val="nil"/>
              <w:right w:val="nil"/>
            </w:tcBorders>
            <w:shd w:val="clear" w:color="auto" w:fill="auto"/>
            <w:vAlign w:val="center"/>
            <w:hideMark/>
          </w:tcPr>
          <w:p w14:paraId="511205DD"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5E0" w14:textId="77777777">
        <w:trPr>
          <w:trHeight w:val="345"/>
        </w:trPr>
        <w:tc>
          <w:tcPr>
            <w:tcW w:w="7420" w:type="dxa"/>
            <w:tcBorders>
              <w:top w:val="nil"/>
              <w:left w:val="nil"/>
              <w:bottom w:val="nil"/>
              <w:right w:val="nil"/>
            </w:tcBorders>
            <w:shd w:val="clear" w:color="auto" w:fill="auto"/>
            <w:vAlign w:val="center"/>
            <w:hideMark/>
          </w:tcPr>
          <w:p w14:paraId="511205DF"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5E2" w14:textId="77777777">
        <w:trPr>
          <w:trHeight w:val="330"/>
        </w:trPr>
        <w:tc>
          <w:tcPr>
            <w:tcW w:w="7420" w:type="dxa"/>
            <w:tcBorders>
              <w:top w:val="nil"/>
              <w:left w:val="nil"/>
              <w:bottom w:val="nil"/>
              <w:right w:val="nil"/>
            </w:tcBorders>
            <w:shd w:val="clear" w:color="auto" w:fill="auto"/>
            <w:vAlign w:val="center"/>
            <w:hideMark/>
          </w:tcPr>
          <w:p w14:paraId="511205E1"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2E1E3E" w14:paraId="511205E4" w14:textId="77777777">
        <w:trPr>
          <w:trHeight w:val="330"/>
        </w:trPr>
        <w:tc>
          <w:tcPr>
            <w:tcW w:w="7420" w:type="dxa"/>
            <w:tcBorders>
              <w:top w:val="nil"/>
              <w:left w:val="nil"/>
              <w:bottom w:val="nil"/>
              <w:right w:val="nil"/>
            </w:tcBorders>
            <w:shd w:val="clear" w:color="auto" w:fill="auto"/>
            <w:vAlign w:val="center"/>
            <w:hideMark/>
          </w:tcPr>
          <w:p w14:paraId="511205E3"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 -</w:t>
            </w:r>
          </w:p>
        </w:tc>
      </w:tr>
      <w:tr w:rsidR="002E1E3E" w14:paraId="511205E6" w14:textId="77777777">
        <w:trPr>
          <w:trHeight w:val="330"/>
        </w:trPr>
        <w:tc>
          <w:tcPr>
            <w:tcW w:w="7420" w:type="dxa"/>
            <w:tcBorders>
              <w:top w:val="nil"/>
              <w:left w:val="nil"/>
              <w:bottom w:val="nil"/>
              <w:right w:val="nil"/>
            </w:tcBorders>
            <w:shd w:val="clear" w:color="auto" w:fill="auto"/>
            <w:vAlign w:val="center"/>
            <w:hideMark/>
          </w:tcPr>
          <w:p w14:paraId="511205E5"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2213/227 ως έχει     ΚΑΤΑ ΠΛΕΙΟΨΗΦΙΑ</w:t>
            </w:r>
          </w:p>
        </w:tc>
      </w:tr>
      <w:tr w:rsidR="002E1E3E" w14:paraId="511205E8" w14:textId="77777777">
        <w:trPr>
          <w:trHeight w:val="330"/>
        </w:trPr>
        <w:tc>
          <w:tcPr>
            <w:tcW w:w="7420" w:type="dxa"/>
            <w:tcBorders>
              <w:top w:val="nil"/>
              <w:left w:val="nil"/>
              <w:bottom w:val="nil"/>
              <w:right w:val="nil"/>
            </w:tcBorders>
            <w:shd w:val="clear" w:color="auto" w:fill="auto"/>
            <w:vAlign w:val="center"/>
            <w:hideMark/>
          </w:tcPr>
          <w:p w14:paraId="511205E7"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5EA" w14:textId="77777777">
        <w:trPr>
          <w:trHeight w:val="330"/>
        </w:trPr>
        <w:tc>
          <w:tcPr>
            <w:tcW w:w="7420" w:type="dxa"/>
            <w:tcBorders>
              <w:top w:val="nil"/>
              <w:left w:val="nil"/>
              <w:bottom w:val="nil"/>
              <w:right w:val="nil"/>
            </w:tcBorders>
            <w:shd w:val="clear" w:color="auto" w:fill="auto"/>
            <w:vAlign w:val="center"/>
            <w:hideMark/>
          </w:tcPr>
          <w:p w14:paraId="511205E9"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5EC" w14:textId="77777777">
        <w:trPr>
          <w:trHeight w:val="330"/>
        </w:trPr>
        <w:tc>
          <w:tcPr>
            <w:tcW w:w="7420" w:type="dxa"/>
            <w:tcBorders>
              <w:top w:val="nil"/>
              <w:left w:val="nil"/>
              <w:bottom w:val="nil"/>
              <w:right w:val="nil"/>
            </w:tcBorders>
            <w:shd w:val="clear" w:color="auto" w:fill="auto"/>
            <w:vAlign w:val="center"/>
            <w:hideMark/>
          </w:tcPr>
          <w:p w14:paraId="511205EB"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5EE" w14:textId="77777777">
        <w:trPr>
          <w:trHeight w:val="330"/>
        </w:trPr>
        <w:tc>
          <w:tcPr>
            <w:tcW w:w="7420" w:type="dxa"/>
            <w:tcBorders>
              <w:top w:val="nil"/>
              <w:left w:val="nil"/>
              <w:bottom w:val="nil"/>
              <w:right w:val="nil"/>
            </w:tcBorders>
            <w:shd w:val="clear" w:color="auto" w:fill="auto"/>
            <w:vAlign w:val="center"/>
            <w:hideMark/>
          </w:tcPr>
          <w:p w14:paraId="511205ED"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5F0" w14:textId="77777777">
        <w:trPr>
          <w:trHeight w:val="330"/>
        </w:trPr>
        <w:tc>
          <w:tcPr>
            <w:tcW w:w="7420" w:type="dxa"/>
            <w:tcBorders>
              <w:top w:val="nil"/>
              <w:left w:val="nil"/>
              <w:bottom w:val="nil"/>
              <w:right w:val="nil"/>
            </w:tcBorders>
            <w:shd w:val="clear" w:color="auto" w:fill="auto"/>
            <w:vAlign w:val="center"/>
            <w:hideMark/>
          </w:tcPr>
          <w:p w14:paraId="511205EF"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5F2" w14:textId="77777777">
        <w:trPr>
          <w:trHeight w:val="330"/>
        </w:trPr>
        <w:tc>
          <w:tcPr>
            <w:tcW w:w="7420" w:type="dxa"/>
            <w:tcBorders>
              <w:top w:val="nil"/>
              <w:left w:val="nil"/>
              <w:bottom w:val="nil"/>
              <w:right w:val="nil"/>
            </w:tcBorders>
            <w:shd w:val="clear" w:color="auto" w:fill="auto"/>
            <w:vAlign w:val="center"/>
            <w:hideMark/>
          </w:tcPr>
          <w:p w14:paraId="511205F1"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2E1E3E" w14:paraId="511205F4" w14:textId="77777777">
        <w:trPr>
          <w:trHeight w:val="330"/>
        </w:trPr>
        <w:tc>
          <w:tcPr>
            <w:tcW w:w="7420" w:type="dxa"/>
            <w:tcBorders>
              <w:top w:val="nil"/>
              <w:left w:val="nil"/>
              <w:bottom w:val="nil"/>
              <w:right w:val="nil"/>
            </w:tcBorders>
            <w:shd w:val="clear" w:color="auto" w:fill="auto"/>
            <w:vAlign w:val="center"/>
            <w:hideMark/>
          </w:tcPr>
          <w:p w14:paraId="511205F3" w14:textId="77777777" w:rsidR="004137EE" w:rsidRDefault="00F7095F">
            <w:pPr>
              <w:contextualSpacing/>
              <w:jc w:val="center"/>
              <w:rPr>
                <w:rFonts w:ascii="Calibri" w:eastAsia="Times New Roman" w:hAnsi="Calibri" w:cs="Calibri"/>
                <w:color w:val="000000"/>
                <w:szCs w:val="24"/>
              </w:rPr>
            </w:pPr>
          </w:p>
        </w:tc>
      </w:tr>
      <w:tr w:rsidR="002E1E3E" w14:paraId="511205F6" w14:textId="77777777">
        <w:trPr>
          <w:trHeight w:val="330"/>
        </w:trPr>
        <w:tc>
          <w:tcPr>
            <w:tcW w:w="7420" w:type="dxa"/>
            <w:tcBorders>
              <w:top w:val="nil"/>
              <w:left w:val="nil"/>
              <w:bottom w:val="nil"/>
              <w:right w:val="nil"/>
            </w:tcBorders>
            <w:shd w:val="clear" w:color="auto" w:fill="auto"/>
            <w:vAlign w:val="center"/>
            <w:hideMark/>
          </w:tcPr>
          <w:p w14:paraId="511205F5"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Υπ. </w:t>
            </w:r>
            <w:r>
              <w:rPr>
                <w:rFonts w:ascii="Calibri" w:eastAsia="Times New Roman" w:hAnsi="Calibri" w:cs="Calibri"/>
                <w:color w:val="000000"/>
                <w:szCs w:val="24"/>
              </w:rPr>
              <w:t>Τροπ. 2227/241 ως έχει     ΚΑΤΑ ΠΛΕΙΟΨΗΦΙΑ</w:t>
            </w:r>
          </w:p>
        </w:tc>
      </w:tr>
      <w:tr w:rsidR="002E1E3E" w14:paraId="511205F8" w14:textId="77777777">
        <w:trPr>
          <w:trHeight w:val="330"/>
        </w:trPr>
        <w:tc>
          <w:tcPr>
            <w:tcW w:w="7420" w:type="dxa"/>
            <w:tcBorders>
              <w:top w:val="nil"/>
              <w:left w:val="nil"/>
              <w:bottom w:val="nil"/>
              <w:right w:val="nil"/>
            </w:tcBorders>
            <w:shd w:val="clear" w:color="auto" w:fill="auto"/>
            <w:vAlign w:val="center"/>
            <w:hideMark/>
          </w:tcPr>
          <w:p w14:paraId="511205F7"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5FA" w14:textId="77777777">
        <w:trPr>
          <w:trHeight w:val="330"/>
        </w:trPr>
        <w:tc>
          <w:tcPr>
            <w:tcW w:w="7420" w:type="dxa"/>
            <w:tcBorders>
              <w:top w:val="nil"/>
              <w:left w:val="nil"/>
              <w:bottom w:val="nil"/>
              <w:right w:val="nil"/>
            </w:tcBorders>
            <w:shd w:val="clear" w:color="auto" w:fill="auto"/>
            <w:vAlign w:val="center"/>
            <w:hideMark/>
          </w:tcPr>
          <w:p w14:paraId="511205F9"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5FC" w14:textId="77777777">
        <w:trPr>
          <w:trHeight w:val="330"/>
        </w:trPr>
        <w:tc>
          <w:tcPr>
            <w:tcW w:w="7420" w:type="dxa"/>
            <w:tcBorders>
              <w:top w:val="nil"/>
              <w:left w:val="nil"/>
              <w:bottom w:val="nil"/>
              <w:right w:val="nil"/>
            </w:tcBorders>
            <w:shd w:val="clear" w:color="auto" w:fill="auto"/>
            <w:vAlign w:val="center"/>
            <w:hideMark/>
          </w:tcPr>
          <w:p w14:paraId="511205FB"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5FE" w14:textId="77777777">
        <w:trPr>
          <w:trHeight w:val="330"/>
        </w:trPr>
        <w:tc>
          <w:tcPr>
            <w:tcW w:w="7420" w:type="dxa"/>
            <w:tcBorders>
              <w:top w:val="nil"/>
              <w:left w:val="nil"/>
              <w:bottom w:val="nil"/>
              <w:right w:val="nil"/>
            </w:tcBorders>
            <w:shd w:val="clear" w:color="auto" w:fill="auto"/>
            <w:vAlign w:val="center"/>
            <w:hideMark/>
          </w:tcPr>
          <w:p w14:paraId="511205FD"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600" w14:textId="77777777">
        <w:trPr>
          <w:trHeight w:val="330"/>
        </w:trPr>
        <w:tc>
          <w:tcPr>
            <w:tcW w:w="7420" w:type="dxa"/>
            <w:tcBorders>
              <w:top w:val="nil"/>
              <w:left w:val="nil"/>
              <w:bottom w:val="nil"/>
              <w:right w:val="nil"/>
            </w:tcBorders>
            <w:shd w:val="clear" w:color="auto" w:fill="auto"/>
            <w:vAlign w:val="center"/>
            <w:hideMark/>
          </w:tcPr>
          <w:p w14:paraId="511205FF"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602" w14:textId="77777777">
        <w:trPr>
          <w:trHeight w:val="330"/>
        </w:trPr>
        <w:tc>
          <w:tcPr>
            <w:tcW w:w="7420" w:type="dxa"/>
            <w:tcBorders>
              <w:top w:val="nil"/>
              <w:left w:val="nil"/>
              <w:bottom w:val="nil"/>
              <w:right w:val="nil"/>
            </w:tcBorders>
            <w:shd w:val="clear" w:color="auto" w:fill="auto"/>
            <w:vAlign w:val="center"/>
            <w:hideMark/>
          </w:tcPr>
          <w:p w14:paraId="51120601"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2E1E3E" w14:paraId="51120604" w14:textId="77777777">
        <w:trPr>
          <w:trHeight w:val="330"/>
        </w:trPr>
        <w:tc>
          <w:tcPr>
            <w:tcW w:w="7420" w:type="dxa"/>
            <w:tcBorders>
              <w:top w:val="nil"/>
              <w:left w:val="nil"/>
              <w:bottom w:val="nil"/>
              <w:right w:val="nil"/>
            </w:tcBorders>
            <w:shd w:val="clear" w:color="auto" w:fill="auto"/>
            <w:vAlign w:val="center"/>
            <w:hideMark/>
          </w:tcPr>
          <w:p w14:paraId="51120603" w14:textId="77777777" w:rsidR="004137EE" w:rsidRDefault="00F7095F">
            <w:pPr>
              <w:contextualSpacing/>
              <w:jc w:val="center"/>
              <w:rPr>
                <w:rFonts w:ascii="Calibri" w:eastAsia="Times New Roman" w:hAnsi="Calibri" w:cs="Calibri"/>
                <w:color w:val="000000"/>
                <w:szCs w:val="24"/>
              </w:rPr>
            </w:pPr>
          </w:p>
        </w:tc>
      </w:tr>
      <w:tr w:rsidR="002E1E3E" w14:paraId="51120606" w14:textId="77777777">
        <w:trPr>
          <w:trHeight w:val="330"/>
        </w:trPr>
        <w:tc>
          <w:tcPr>
            <w:tcW w:w="7420" w:type="dxa"/>
            <w:tcBorders>
              <w:top w:val="nil"/>
              <w:left w:val="nil"/>
              <w:bottom w:val="nil"/>
              <w:right w:val="nil"/>
            </w:tcBorders>
            <w:shd w:val="clear" w:color="auto" w:fill="auto"/>
            <w:vAlign w:val="center"/>
            <w:hideMark/>
          </w:tcPr>
          <w:p w14:paraId="51120605"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ΟΜΟΦΩΝΑ</w:t>
            </w:r>
          </w:p>
        </w:tc>
      </w:tr>
      <w:tr w:rsidR="002E1E3E" w14:paraId="51120608" w14:textId="77777777">
        <w:trPr>
          <w:trHeight w:val="330"/>
        </w:trPr>
        <w:tc>
          <w:tcPr>
            <w:tcW w:w="7420" w:type="dxa"/>
            <w:tcBorders>
              <w:top w:val="nil"/>
              <w:left w:val="nil"/>
              <w:bottom w:val="nil"/>
              <w:right w:val="nil"/>
            </w:tcBorders>
            <w:shd w:val="clear" w:color="auto" w:fill="auto"/>
            <w:vAlign w:val="center"/>
            <w:hideMark/>
          </w:tcPr>
          <w:p w14:paraId="51120607"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60A" w14:textId="77777777">
        <w:trPr>
          <w:trHeight w:val="330"/>
        </w:trPr>
        <w:tc>
          <w:tcPr>
            <w:tcW w:w="7420" w:type="dxa"/>
            <w:tcBorders>
              <w:top w:val="nil"/>
              <w:left w:val="nil"/>
              <w:bottom w:val="nil"/>
              <w:right w:val="nil"/>
            </w:tcBorders>
            <w:shd w:val="clear" w:color="auto" w:fill="auto"/>
            <w:vAlign w:val="center"/>
            <w:hideMark/>
          </w:tcPr>
          <w:p w14:paraId="51120609"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60C" w14:textId="77777777">
        <w:trPr>
          <w:trHeight w:val="345"/>
        </w:trPr>
        <w:tc>
          <w:tcPr>
            <w:tcW w:w="7420" w:type="dxa"/>
            <w:tcBorders>
              <w:top w:val="nil"/>
              <w:left w:val="nil"/>
              <w:bottom w:val="nil"/>
              <w:right w:val="nil"/>
            </w:tcBorders>
            <w:shd w:val="clear" w:color="auto" w:fill="auto"/>
            <w:vAlign w:val="center"/>
            <w:hideMark/>
          </w:tcPr>
          <w:p w14:paraId="5112060B"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60E" w14:textId="77777777">
        <w:trPr>
          <w:trHeight w:val="330"/>
        </w:trPr>
        <w:tc>
          <w:tcPr>
            <w:tcW w:w="7420" w:type="dxa"/>
            <w:tcBorders>
              <w:top w:val="nil"/>
              <w:left w:val="nil"/>
              <w:bottom w:val="nil"/>
              <w:right w:val="nil"/>
            </w:tcBorders>
            <w:shd w:val="clear" w:color="auto" w:fill="auto"/>
            <w:vAlign w:val="center"/>
            <w:hideMark/>
          </w:tcPr>
          <w:p w14:paraId="5112060D"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610" w14:textId="77777777">
        <w:trPr>
          <w:trHeight w:val="330"/>
        </w:trPr>
        <w:tc>
          <w:tcPr>
            <w:tcW w:w="7420" w:type="dxa"/>
            <w:tcBorders>
              <w:top w:val="nil"/>
              <w:left w:val="nil"/>
              <w:bottom w:val="nil"/>
              <w:right w:val="nil"/>
            </w:tcBorders>
            <w:shd w:val="clear" w:color="auto" w:fill="auto"/>
            <w:vAlign w:val="center"/>
            <w:hideMark/>
          </w:tcPr>
          <w:p w14:paraId="5112060F"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612" w14:textId="77777777">
        <w:trPr>
          <w:trHeight w:val="330"/>
        </w:trPr>
        <w:tc>
          <w:tcPr>
            <w:tcW w:w="7420" w:type="dxa"/>
            <w:tcBorders>
              <w:top w:val="nil"/>
              <w:left w:val="nil"/>
              <w:bottom w:val="nil"/>
              <w:right w:val="nil"/>
            </w:tcBorders>
            <w:shd w:val="clear" w:color="auto" w:fill="auto"/>
            <w:vAlign w:val="center"/>
            <w:hideMark/>
          </w:tcPr>
          <w:p w14:paraId="51120611"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2E1E3E" w14:paraId="51120614" w14:textId="77777777">
        <w:trPr>
          <w:trHeight w:val="330"/>
        </w:trPr>
        <w:tc>
          <w:tcPr>
            <w:tcW w:w="7420" w:type="dxa"/>
            <w:tcBorders>
              <w:top w:val="nil"/>
              <w:left w:val="nil"/>
              <w:bottom w:val="nil"/>
              <w:right w:val="nil"/>
            </w:tcBorders>
            <w:shd w:val="clear" w:color="auto" w:fill="auto"/>
            <w:vAlign w:val="center"/>
            <w:hideMark/>
          </w:tcPr>
          <w:p w14:paraId="51120613" w14:textId="77777777" w:rsidR="004137EE" w:rsidRDefault="00F7095F">
            <w:pPr>
              <w:contextualSpacing/>
              <w:jc w:val="center"/>
              <w:rPr>
                <w:rFonts w:ascii="Calibri" w:eastAsia="Times New Roman" w:hAnsi="Calibri" w:cs="Calibri"/>
                <w:color w:val="000000"/>
                <w:szCs w:val="24"/>
              </w:rPr>
            </w:pPr>
          </w:p>
        </w:tc>
      </w:tr>
      <w:tr w:rsidR="002E1E3E" w14:paraId="51120616" w14:textId="77777777">
        <w:trPr>
          <w:trHeight w:val="330"/>
        </w:trPr>
        <w:tc>
          <w:tcPr>
            <w:tcW w:w="7420" w:type="dxa"/>
            <w:tcBorders>
              <w:top w:val="nil"/>
              <w:left w:val="nil"/>
              <w:bottom w:val="nil"/>
              <w:right w:val="nil"/>
            </w:tcBorders>
            <w:shd w:val="clear" w:color="auto" w:fill="auto"/>
            <w:vAlign w:val="center"/>
            <w:hideMark/>
          </w:tcPr>
          <w:p w14:paraId="51120615"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ΟΜΟΦΩΝΑ</w:t>
            </w:r>
          </w:p>
        </w:tc>
      </w:tr>
      <w:tr w:rsidR="002E1E3E" w14:paraId="51120618" w14:textId="77777777">
        <w:trPr>
          <w:trHeight w:val="330"/>
        </w:trPr>
        <w:tc>
          <w:tcPr>
            <w:tcW w:w="7420" w:type="dxa"/>
            <w:tcBorders>
              <w:top w:val="nil"/>
              <w:left w:val="nil"/>
              <w:bottom w:val="nil"/>
              <w:right w:val="nil"/>
            </w:tcBorders>
            <w:shd w:val="clear" w:color="auto" w:fill="auto"/>
            <w:vAlign w:val="center"/>
            <w:hideMark/>
          </w:tcPr>
          <w:p w14:paraId="51120617"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w:t>
            </w:r>
            <w:r>
              <w:rPr>
                <w:rFonts w:ascii="Calibri" w:eastAsia="Times New Roman" w:hAnsi="Calibri" w:cs="Calibri"/>
                <w:color w:val="000000"/>
                <w:szCs w:val="24"/>
              </w:rPr>
              <w:t xml:space="preserve"> ΝΑΙ</w:t>
            </w:r>
          </w:p>
        </w:tc>
      </w:tr>
      <w:tr w:rsidR="002E1E3E" w14:paraId="5112061A" w14:textId="77777777">
        <w:trPr>
          <w:trHeight w:val="330"/>
        </w:trPr>
        <w:tc>
          <w:tcPr>
            <w:tcW w:w="7420" w:type="dxa"/>
            <w:tcBorders>
              <w:top w:val="nil"/>
              <w:left w:val="nil"/>
              <w:bottom w:val="nil"/>
              <w:right w:val="nil"/>
            </w:tcBorders>
            <w:shd w:val="clear" w:color="auto" w:fill="auto"/>
            <w:vAlign w:val="center"/>
            <w:hideMark/>
          </w:tcPr>
          <w:p w14:paraId="51120619"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61C" w14:textId="77777777">
        <w:trPr>
          <w:trHeight w:val="330"/>
        </w:trPr>
        <w:tc>
          <w:tcPr>
            <w:tcW w:w="7420" w:type="dxa"/>
            <w:tcBorders>
              <w:top w:val="nil"/>
              <w:left w:val="nil"/>
              <w:bottom w:val="nil"/>
              <w:right w:val="nil"/>
            </w:tcBorders>
            <w:shd w:val="clear" w:color="auto" w:fill="auto"/>
            <w:vAlign w:val="center"/>
            <w:hideMark/>
          </w:tcPr>
          <w:p w14:paraId="5112061B"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61E" w14:textId="77777777">
        <w:trPr>
          <w:trHeight w:val="330"/>
        </w:trPr>
        <w:tc>
          <w:tcPr>
            <w:tcW w:w="7420" w:type="dxa"/>
            <w:tcBorders>
              <w:top w:val="nil"/>
              <w:left w:val="nil"/>
              <w:bottom w:val="nil"/>
              <w:right w:val="nil"/>
            </w:tcBorders>
            <w:shd w:val="clear" w:color="auto" w:fill="auto"/>
            <w:vAlign w:val="center"/>
            <w:hideMark/>
          </w:tcPr>
          <w:p w14:paraId="5112061D"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620" w14:textId="77777777">
        <w:trPr>
          <w:trHeight w:val="330"/>
        </w:trPr>
        <w:tc>
          <w:tcPr>
            <w:tcW w:w="7420" w:type="dxa"/>
            <w:tcBorders>
              <w:top w:val="nil"/>
              <w:left w:val="nil"/>
              <w:bottom w:val="nil"/>
              <w:right w:val="nil"/>
            </w:tcBorders>
            <w:shd w:val="clear" w:color="auto" w:fill="auto"/>
            <w:vAlign w:val="center"/>
            <w:hideMark/>
          </w:tcPr>
          <w:p w14:paraId="5112061F"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622" w14:textId="77777777">
        <w:trPr>
          <w:trHeight w:val="330"/>
        </w:trPr>
        <w:tc>
          <w:tcPr>
            <w:tcW w:w="7420" w:type="dxa"/>
            <w:tcBorders>
              <w:top w:val="nil"/>
              <w:left w:val="nil"/>
              <w:bottom w:val="nil"/>
              <w:right w:val="nil"/>
            </w:tcBorders>
            <w:shd w:val="clear" w:color="auto" w:fill="auto"/>
            <w:vAlign w:val="center"/>
            <w:hideMark/>
          </w:tcPr>
          <w:p w14:paraId="51120621"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2E1E3E" w14:paraId="51120624" w14:textId="77777777">
        <w:trPr>
          <w:trHeight w:val="330"/>
        </w:trPr>
        <w:tc>
          <w:tcPr>
            <w:tcW w:w="7420" w:type="dxa"/>
            <w:tcBorders>
              <w:top w:val="nil"/>
              <w:left w:val="nil"/>
              <w:bottom w:val="nil"/>
              <w:right w:val="nil"/>
            </w:tcBorders>
            <w:shd w:val="clear" w:color="auto" w:fill="auto"/>
            <w:vAlign w:val="center"/>
            <w:hideMark/>
          </w:tcPr>
          <w:p w14:paraId="51120623"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w:t>
            </w:r>
          </w:p>
        </w:tc>
      </w:tr>
    </w:tbl>
    <w:p w14:paraId="51120625" w14:textId="77777777" w:rsidR="002E1E3E" w:rsidRDefault="002E1E3E">
      <w:pPr>
        <w:spacing w:line="600" w:lineRule="auto"/>
        <w:ind w:firstLine="720"/>
        <w:contextualSpacing/>
        <w:jc w:val="both"/>
        <w:rPr>
          <w:rFonts w:eastAsia="Times New Roman" w:cs="Times New Roman"/>
          <w:szCs w:val="24"/>
        </w:rPr>
      </w:pPr>
    </w:p>
    <w:p w14:paraId="51120626" w14:textId="77777777" w:rsidR="002E1E3E" w:rsidRDefault="00F7095F">
      <w:pPr>
        <w:spacing w:line="600" w:lineRule="auto"/>
        <w:ind w:firstLine="720"/>
        <w:contextualSpacing/>
        <w:jc w:val="center"/>
        <w:rPr>
          <w:rFonts w:eastAsia="Times New Roman" w:cs="Times New Roman"/>
          <w:color w:val="FF0000"/>
          <w:szCs w:val="24"/>
        </w:rPr>
      </w:pPr>
      <w:r w:rsidRPr="0089373C">
        <w:rPr>
          <w:rFonts w:eastAsia="Times New Roman" w:cs="Times New Roman"/>
          <w:color w:val="FF0000"/>
          <w:szCs w:val="24"/>
        </w:rPr>
        <w:t>(ΑΛΛΑΓΗ ΣΕΛΙΔΑΣ)</w:t>
      </w:r>
    </w:p>
    <w:p w14:paraId="51120627" w14:textId="77777777" w:rsidR="002E1E3E" w:rsidRDefault="00F7095F">
      <w:pPr>
        <w:rPr>
          <w:rFonts w:eastAsia="Times New Roman" w:cs="Times New Roman"/>
          <w:szCs w:val="24"/>
        </w:rPr>
      </w:pPr>
      <w:r>
        <w:rPr>
          <w:rFonts w:eastAsia="Times New Roman" w:cs="Times New Roman"/>
          <w:szCs w:val="24"/>
        </w:rPr>
        <w:br w:type="page"/>
      </w:r>
    </w:p>
    <w:p w14:paraId="51120628" w14:textId="77777777" w:rsidR="002E1E3E" w:rsidRDefault="00F7095F">
      <w:pPr>
        <w:spacing w:line="600" w:lineRule="auto"/>
        <w:ind w:firstLine="720"/>
        <w:contextualSpacing/>
        <w:jc w:val="both"/>
        <w:rPr>
          <w:rFonts w:eastAsia="Times New Roman" w:cs="Times New Roman"/>
          <w:szCs w:val="24"/>
        </w:rPr>
      </w:pPr>
      <w:r w:rsidRPr="007E3ACB">
        <w:rPr>
          <w:rFonts w:eastAsia="Times New Roman" w:cs="Times New Roman"/>
          <w:b/>
          <w:szCs w:val="24"/>
        </w:rPr>
        <w:lastRenderedPageBreak/>
        <w:t>ΠΡΟΕΔΡΕΥΩΝ (Αναστάσιος Κουράκης):</w:t>
      </w:r>
      <w:r w:rsidRPr="00B848D2">
        <w:rPr>
          <w:rFonts w:eastAsia="Times New Roman" w:cs="Times New Roman"/>
          <w:szCs w:val="24"/>
        </w:rPr>
        <w:t xml:space="preserve"> </w:t>
      </w:r>
      <w:r>
        <w:rPr>
          <w:rFonts w:eastAsia="Times New Roman" w:cs="Times New Roman"/>
          <w:szCs w:val="24"/>
        </w:rPr>
        <w:t>Συνεπώς το σχέδιο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του Αζερμπαϊτζάν για την προστασία του περιβάλλοντος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w:t>
      </w:r>
      <w:r>
        <w:rPr>
          <w:rFonts w:eastAsia="Times New Roman" w:cs="Times New Roman"/>
          <w:szCs w:val="24"/>
        </w:rPr>
        <w:t xml:space="preserve"> έχει ως εξής</w:t>
      </w:r>
      <w:r w:rsidRPr="00B848D2">
        <w:rPr>
          <w:rFonts w:eastAsia="Times New Roman" w:cs="Times New Roman"/>
          <w:szCs w:val="24"/>
        </w:rPr>
        <w:t>:</w:t>
      </w:r>
    </w:p>
    <w:p w14:paraId="51120629" w14:textId="77777777" w:rsidR="002E1E3E" w:rsidRDefault="00F7095F">
      <w:pPr>
        <w:spacing w:line="600" w:lineRule="auto"/>
        <w:ind w:firstLine="720"/>
        <w:contextualSpacing/>
        <w:jc w:val="center"/>
        <w:rPr>
          <w:rFonts w:eastAsia="Times New Roman" w:cs="Times New Roman"/>
          <w:color w:val="FF0000"/>
          <w:szCs w:val="24"/>
        </w:rPr>
      </w:pPr>
      <w:r w:rsidRPr="0089373C">
        <w:rPr>
          <w:rFonts w:eastAsia="Times New Roman" w:cs="Times New Roman"/>
          <w:color w:val="FF0000"/>
          <w:szCs w:val="24"/>
        </w:rPr>
        <w:t>(Να καταχωριστεί το κείμενο του νομοσχεδίου</w:t>
      </w:r>
      <w:r w:rsidRPr="0089373C">
        <w:rPr>
          <w:rFonts w:eastAsia="Times New Roman" w:cs="Times New Roman"/>
          <w:color w:val="FF0000"/>
          <w:szCs w:val="24"/>
        </w:rPr>
        <w:t xml:space="preserve"> σελίδα 102α</w:t>
      </w:r>
      <w:r w:rsidRPr="0089373C">
        <w:rPr>
          <w:rFonts w:eastAsia="Times New Roman" w:cs="Times New Roman"/>
          <w:color w:val="FF0000"/>
          <w:szCs w:val="24"/>
        </w:rPr>
        <w:t>)</w:t>
      </w:r>
    </w:p>
    <w:p w14:paraId="5112062A" w14:textId="77777777" w:rsidR="002E1E3E" w:rsidRDefault="00F7095F">
      <w:pPr>
        <w:spacing w:line="600" w:lineRule="auto"/>
        <w:ind w:firstLine="720"/>
        <w:contextualSpacing/>
        <w:jc w:val="both"/>
        <w:rPr>
          <w:rFonts w:eastAsia="Times New Roman" w:cs="Times New Roman"/>
          <w:szCs w:val="24"/>
        </w:rPr>
      </w:pPr>
      <w:r w:rsidRPr="007E3ACB">
        <w:rPr>
          <w:rFonts w:eastAsia="Times New Roman" w:cs="Times New Roman"/>
          <w:b/>
          <w:szCs w:val="24"/>
        </w:rPr>
        <w:t>ΠΡΟΕΔΡΕΥΩΝ (Αναστάσιος Κουράκης):</w:t>
      </w:r>
      <w:r w:rsidRPr="00B848D2">
        <w:rPr>
          <w:rFonts w:eastAsia="Times New Roman" w:cs="Times New Roman"/>
          <w:szCs w:val="24"/>
        </w:rPr>
        <w:t xml:space="preserve"> </w:t>
      </w:r>
      <w:r>
        <w:rPr>
          <w:rFonts w:eastAsia="Times New Roman" w:cs="Times New Roman"/>
          <w:szCs w:val="24"/>
        </w:rPr>
        <w:t>Κ</w:t>
      </w:r>
      <w:r>
        <w:rPr>
          <w:rFonts w:eastAsia="Times New Roman" w:cs="Times New Roman"/>
          <w:szCs w:val="24"/>
        </w:rPr>
        <w:t>υρίες και κύριοι συνάδελφοι, κ</w:t>
      </w:r>
      <w:r>
        <w:rPr>
          <w:rFonts w:eastAsia="Times New Roman" w:cs="Times New Roman"/>
          <w:szCs w:val="24"/>
        </w:rPr>
        <w:t xml:space="preserve">ηρύσσεται περαιωμένη η συζήτηση επί της αρχής, των άρθρων </w:t>
      </w:r>
      <w:r>
        <w:rPr>
          <w:rFonts w:eastAsia="Times New Roman" w:cs="Times New Roman"/>
          <w:szCs w:val="24"/>
        </w:rPr>
        <w:t xml:space="preserve">και </w:t>
      </w:r>
      <w:r>
        <w:rPr>
          <w:rFonts w:eastAsia="Times New Roman" w:cs="Times New Roman"/>
          <w:szCs w:val="24"/>
        </w:rPr>
        <w:t xml:space="preserve">των τροπολογιών του σχεδίου νόμου του Υπουργείου </w:t>
      </w:r>
      <w:r>
        <w:rPr>
          <w:rFonts w:eastAsia="Times New Roman" w:cs="Times New Roman"/>
          <w:szCs w:val="24"/>
        </w:rPr>
        <w:t>Περιβάλλοντος και Ενέργειας</w:t>
      </w:r>
      <w:r>
        <w:rPr>
          <w:rFonts w:eastAsia="Times New Roman" w:cs="Times New Roman"/>
          <w:szCs w:val="24"/>
        </w:rPr>
        <w:t>:</w:t>
      </w:r>
      <w:r>
        <w:rPr>
          <w:rFonts w:eastAsia="Times New Roman" w:cs="Times New Roman"/>
          <w:szCs w:val="24"/>
        </w:rPr>
        <w:t xml:space="preserve"> «Κύρωση του Πρωτοκόλλου της </w:t>
      </w:r>
      <w:proofErr w:type="spellStart"/>
      <w:r>
        <w:rPr>
          <w:rFonts w:eastAsia="Times New Roman" w:cs="Times New Roman"/>
          <w:szCs w:val="24"/>
        </w:rPr>
        <w:t>Ναγκόγια</w:t>
      </w:r>
      <w:proofErr w:type="spellEnd"/>
      <w:r>
        <w:rPr>
          <w:rFonts w:eastAsia="Times New Roman" w:cs="Times New Roman"/>
          <w:szCs w:val="24"/>
        </w:rPr>
        <w:t xml:space="preserve"> σχετικά με την πρόσβαση στους γενετικούς πόρους και τον δίκαιο και ισότιμο καταμερισμό των οφελών που απορρέουν από τη χρησιμοποίησή τους, στη Σύμβαση των Ηνωμένων Εθνών για τη Βιοποικιλότητ</w:t>
      </w:r>
      <w:r>
        <w:rPr>
          <w:rFonts w:eastAsia="Times New Roman" w:cs="Times New Roman"/>
          <w:szCs w:val="24"/>
        </w:rPr>
        <w:t>α και άλλες διατάξεις» και η ψήφισή  τους θα γίνει χωριστά.</w:t>
      </w:r>
    </w:p>
    <w:p w14:paraId="5112062B"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επισημαίνουμε ότι η ψηφοφορία περιλαμβάνει την αρχή του νομοσχεδίου, τρία άρθρα, δύο τροπολογίες, το ακροτελεύτιο άρθρο, καθώς και το σύνολο του νομοσχεδίου.</w:t>
      </w:r>
    </w:p>
    <w:p w14:paraId="5112062C"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w:t>
      </w:r>
      <w:r>
        <w:rPr>
          <w:rFonts w:eastAsia="Times New Roman" w:cs="Times New Roman"/>
          <w:szCs w:val="24"/>
        </w:rPr>
        <w:t xml:space="preserve"> ηλεκτρονικής ψηφοφορίας.</w:t>
      </w:r>
    </w:p>
    <w:p w14:paraId="5112062D" w14:textId="77777777" w:rsidR="002E1E3E" w:rsidRDefault="00F7095F">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5112062E" w14:textId="77777777" w:rsidR="002E1E3E" w:rsidRDefault="00F7095F">
      <w:pPr>
        <w:spacing w:line="600" w:lineRule="auto"/>
        <w:ind w:firstLine="720"/>
        <w:contextualSpacing/>
        <w:jc w:val="both"/>
        <w:rPr>
          <w:rFonts w:eastAsia="Times New Roman" w:cs="Times New Roman"/>
          <w:szCs w:val="24"/>
        </w:rPr>
      </w:pPr>
      <w:r w:rsidRPr="007E3ACB">
        <w:rPr>
          <w:rFonts w:eastAsia="Times New Roman" w:cs="Times New Roman"/>
          <w:b/>
          <w:szCs w:val="24"/>
        </w:rPr>
        <w:t>ΠΡΟΕΔΡΕΥΩΝ (Αναστάσιος Κουράκης):</w:t>
      </w:r>
      <w:r>
        <w:rPr>
          <w:rFonts w:eastAsia="Times New Roman" w:cs="Times New Roman"/>
          <w:szCs w:val="24"/>
        </w:rPr>
        <w:t xml:space="preserve"> Παρακαλώ να κλείσει το σύστημα της ηλεκτρονικής ψηφοφορίας.</w:t>
      </w:r>
    </w:p>
    <w:p w14:paraId="5112062F" w14:textId="77777777" w:rsidR="002E1E3E" w:rsidRDefault="00F7095F">
      <w:pPr>
        <w:spacing w:line="600" w:lineRule="auto"/>
        <w:ind w:firstLine="720"/>
        <w:contextualSpacing/>
        <w:jc w:val="center"/>
        <w:rPr>
          <w:rFonts w:eastAsia="Times New Roman" w:cs="Times New Roman"/>
          <w:szCs w:val="24"/>
        </w:rPr>
      </w:pPr>
      <w:r>
        <w:rPr>
          <w:rFonts w:eastAsia="Times New Roman" w:cs="Times New Roman"/>
          <w:szCs w:val="24"/>
        </w:rPr>
        <w:t>(ΗΛΕΚΤΡΟΝΙΚΗ ΚΑΤΑΜΕΤΡΗΣΗ)</w:t>
      </w:r>
    </w:p>
    <w:p w14:paraId="51120630" w14:textId="77777777" w:rsidR="002E1E3E" w:rsidRDefault="00F7095F">
      <w:pPr>
        <w:spacing w:line="600" w:lineRule="auto"/>
        <w:ind w:firstLine="720"/>
        <w:contextualSpacing/>
        <w:jc w:val="center"/>
        <w:rPr>
          <w:rFonts w:eastAsia="Times New Roman" w:cs="Times New Roman"/>
          <w:szCs w:val="24"/>
        </w:rPr>
      </w:pPr>
      <w:r>
        <w:rPr>
          <w:rFonts w:eastAsia="Times New Roman" w:cs="Times New Roman"/>
          <w:szCs w:val="24"/>
        </w:rPr>
        <w:t>(ΜΕΤΑ ΤΗΝ ΗΛΕΚΤΡΟΝΙΚΗ ΚΑΤΑΜΕΤΡΗΣΗ)</w:t>
      </w:r>
    </w:p>
    <w:p w14:paraId="51120631" w14:textId="77777777" w:rsidR="002E1E3E" w:rsidRDefault="00F7095F">
      <w:pPr>
        <w:spacing w:line="600" w:lineRule="auto"/>
        <w:ind w:firstLine="720"/>
        <w:contextualSpacing/>
        <w:jc w:val="both"/>
        <w:rPr>
          <w:rFonts w:eastAsia="Times New Roman" w:cs="Times New Roman"/>
          <w:szCs w:val="24"/>
        </w:rPr>
      </w:pPr>
      <w:r w:rsidRPr="00DE5372">
        <w:rPr>
          <w:rFonts w:eastAsia="Times New Roman" w:cs="Times New Roman"/>
          <w:b/>
          <w:szCs w:val="24"/>
        </w:rPr>
        <w:t>ΠΡΟΕΔΡΕΥΩΝ (Αναστάσιος Κουράκης):</w:t>
      </w:r>
      <w:r>
        <w:rPr>
          <w:rFonts w:eastAsia="Times New Roman" w:cs="Times New Roman"/>
          <w:szCs w:val="24"/>
        </w:rPr>
        <w:t xml:space="preserve"> Οι θέσεις των κομμάτων, όπως </w:t>
      </w:r>
      <w:r>
        <w:rPr>
          <w:rFonts w:eastAsia="Times New Roman" w:cs="Times New Roman"/>
          <w:szCs w:val="24"/>
        </w:rPr>
        <w:t>αποτυπώθηκαν κατά την ψήφιση με το ηλεκτρονικό σύστημα, καταχωρίζονται στα Πρακτικά της σημερινής συνεδρίασης και έχουν ως εξής</w:t>
      </w:r>
      <w:r w:rsidRPr="007E3ACB">
        <w:rPr>
          <w:rFonts w:eastAsia="Times New Roman" w:cs="Times New Roman"/>
          <w:szCs w:val="24"/>
        </w:rPr>
        <w:t>:</w:t>
      </w:r>
    </w:p>
    <w:p w14:paraId="51120632" w14:textId="77777777" w:rsidR="002E1E3E" w:rsidRDefault="00F7095F">
      <w:pPr>
        <w:spacing w:line="600" w:lineRule="auto"/>
        <w:ind w:firstLine="720"/>
        <w:contextualSpacing/>
        <w:jc w:val="center"/>
        <w:rPr>
          <w:rFonts w:eastAsia="Times New Roman" w:cs="Times New Roman"/>
          <w:color w:val="FF0000"/>
          <w:szCs w:val="24"/>
        </w:rPr>
      </w:pPr>
      <w:r w:rsidRPr="00BF3765">
        <w:rPr>
          <w:rFonts w:eastAsia="Times New Roman" w:cs="Times New Roman"/>
          <w:color w:val="FF0000"/>
          <w:szCs w:val="24"/>
        </w:rPr>
        <w:t>(ΑΛΛΑΓΗ ΣΕΛΙΔΑΣ)</w:t>
      </w:r>
    </w:p>
    <w:p w14:paraId="51120633" w14:textId="77777777" w:rsidR="002E1E3E" w:rsidRDefault="00F7095F">
      <w:pPr>
        <w:rPr>
          <w:rFonts w:eastAsia="Times New Roman" w:cs="Times New Roman"/>
          <w:color w:val="FF0000"/>
          <w:szCs w:val="24"/>
        </w:rPr>
      </w:pPr>
      <w:r>
        <w:rPr>
          <w:rFonts w:eastAsia="Times New Roman" w:cs="Times New Roman"/>
          <w:color w:val="FF0000"/>
          <w:szCs w:val="24"/>
        </w:rPr>
        <w:br w:type="page"/>
      </w:r>
    </w:p>
    <w:tbl>
      <w:tblPr>
        <w:tblW w:w="7340" w:type="dxa"/>
        <w:tblCellMar>
          <w:left w:w="10" w:type="dxa"/>
          <w:right w:w="10" w:type="dxa"/>
        </w:tblCellMar>
        <w:tblLook w:val="04A0" w:firstRow="1" w:lastRow="0" w:firstColumn="1" w:lastColumn="0" w:noHBand="0" w:noVBand="1"/>
      </w:tblPr>
      <w:tblGrid>
        <w:gridCol w:w="7340"/>
      </w:tblGrid>
      <w:tr w:rsidR="002E1E3E" w14:paraId="51120635" w14:textId="77777777">
        <w:trPr>
          <w:trHeight w:val="1485"/>
        </w:trPr>
        <w:tc>
          <w:tcPr>
            <w:tcW w:w="7340" w:type="dxa"/>
            <w:tcBorders>
              <w:top w:val="nil"/>
              <w:left w:val="nil"/>
              <w:bottom w:val="nil"/>
              <w:right w:val="nil"/>
            </w:tcBorders>
            <w:shd w:val="clear" w:color="auto" w:fill="auto"/>
            <w:vAlign w:val="center"/>
            <w:hideMark/>
          </w:tcPr>
          <w:p w14:paraId="51120634" w14:textId="77777777" w:rsidR="004137EE" w:rsidRDefault="00F7095F">
            <w:pPr>
              <w:contextualSpacing/>
              <w:rPr>
                <w:rFonts w:ascii="Calibri" w:eastAsia="Times New Roman" w:hAnsi="Calibri" w:cs="Calibri"/>
                <w:color w:val="000000"/>
                <w:szCs w:val="24"/>
              </w:rPr>
            </w:pPr>
            <w:r>
              <w:rPr>
                <w:rFonts w:ascii="Calibri" w:eastAsia="Times New Roman" w:hAnsi="Calibri" w:cs="Calibri"/>
                <w:color w:val="000000"/>
                <w:szCs w:val="24"/>
              </w:rPr>
              <w:lastRenderedPageBreak/>
              <w:t xml:space="preserve">Κύρωση του Πρωτοκόλλου της </w:t>
            </w:r>
            <w:proofErr w:type="spellStart"/>
            <w:r>
              <w:rPr>
                <w:rFonts w:ascii="Calibri" w:eastAsia="Times New Roman" w:hAnsi="Calibri" w:cs="Calibri"/>
                <w:color w:val="000000"/>
                <w:szCs w:val="24"/>
              </w:rPr>
              <w:t>Ναγκόγια</w:t>
            </w:r>
            <w:proofErr w:type="spellEnd"/>
            <w:r>
              <w:rPr>
                <w:rFonts w:ascii="Calibri" w:eastAsia="Times New Roman" w:hAnsi="Calibri" w:cs="Calibri"/>
                <w:color w:val="000000"/>
                <w:szCs w:val="24"/>
              </w:rPr>
              <w:t xml:space="preserve"> σχετικά με την πρόσβαση στους γενετικούς πόρους και τον δίκαιο και ισότιμο καταμερισμό των οφελών που απορρέουν από τη χρησιμοποίησή τους, στη Σύμβαση των Ηνωμένων Εθνών για τη Βιοποικιλότητα και άλλες διατάξεις.</w:t>
            </w:r>
          </w:p>
        </w:tc>
      </w:tr>
      <w:tr w:rsidR="002E1E3E" w14:paraId="51120637" w14:textId="77777777">
        <w:trPr>
          <w:trHeight w:val="330"/>
        </w:trPr>
        <w:tc>
          <w:tcPr>
            <w:tcW w:w="7340" w:type="dxa"/>
            <w:tcBorders>
              <w:top w:val="nil"/>
              <w:left w:val="nil"/>
              <w:bottom w:val="nil"/>
              <w:right w:val="nil"/>
            </w:tcBorders>
            <w:shd w:val="clear" w:color="auto" w:fill="auto"/>
            <w:vAlign w:val="center"/>
            <w:hideMark/>
          </w:tcPr>
          <w:p w14:paraId="51120636"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ΟΜΟΦΩΝΑ</w:t>
            </w:r>
          </w:p>
        </w:tc>
      </w:tr>
      <w:tr w:rsidR="002E1E3E" w14:paraId="51120639" w14:textId="77777777">
        <w:trPr>
          <w:trHeight w:val="345"/>
        </w:trPr>
        <w:tc>
          <w:tcPr>
            <w:tcW w:w="7340" w:type="dxa"/>
            <w:tcBorders>
              <w:top w:val="nil"/>
              <w:left w:val="nil"/>
              <w:bottom w:val="nil"/>
              <w:right w:val="nil"/>
            </w:tcBorders>
            <w:shd w:val="clear" w:color="auto" w:fill="auto"/>
            <w:vAlign w:val="center"/>
            <w:hideMark/>
          </w:tcPr>
          <w:p w14:paraId="51120638"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63B" w14:textId="77777777">
        <w:trPr>
          <w:trHeight w:val="330"/>
        </w:trPr>
        <w:tc>
          <w:tcPr>
            <w:tcW w:w="7340" w:type="dxa"/>
            <w:tcBorders>
              <w:top w:val="nil"/>
              <w:left w:val="nil"/>
              <w:bottom w:val="nil"/>
              <w:right w:val="nil"/>
            </w:tcBorders>
            <w:shd w:val="clear" w:color="auto" w:fill="auto"/>
            <w:vAlign w:val="center"/>
            <w:hideMark/>
          </w:tcPr>
          <w:p w14:paraId="5112063A"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63D" w14:textId="77777777">
        <w:trPr>
          <w:trHeight w:val="330"/>
        </w:trPr>
        <w:tc>
          <w:tcPr>
            <w:tcW w:w="7340" w:type="dxa"/>
            <w:tcBorders>
              <w:top w:val="nil"/>
              <w:left w:val="nil"/>
              <w:bottom w:val="nil"/>
              <w:right w:val="nil"/>
            </w:tcBorders>
            <w:shd w:val="clear" w:color="auto" w:fill="auto"/>
            <w:vAlign w:val="center"/>
            <w:hideMark/>
          </w:tcPr>
          <w:p w14:paraId="5112063C"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63F" w14:textId="77777777">
        <w:trPr>
          <w:trHeight w:val="330"/>
        </w:trPr>
        <w:tc>
          <w:tcPr>
            <w:tcW w:w="7340" w:type="dxa"/>
            <w:tcBorders>
              <w:top w:val="nil"/>
              <w:left w:val="nil"/>
              <w:bottom w:val="nil"/>
              <w:right w:val="nil"/>
            </w:tcBorders>
            <w:shd w:val="clear" w:color="auto" w:fill="auto"/>
            <w:vAlign w:val="center"/>
            <w:hideMark/>
          </w:tcPr>
          <w:p w14:paraId="5112063E"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641" w14:textId="77777777">
        <w:trPr>
          <w:trHeight w:val="330"/>
        </w:trPr>
        <w:tc>
          <w:tcPr>
            <w:tcW w:w="7340" w:type="dxa"/>
            <w:tcBorders>
              <w:top w:val="nil"/>
              <w:left w:val="nil"/>
              <w:bottom w:val="nil"/>
              <w:right w:val="nil"/>
            </w:tcBorders>
            <w:shd w:val="clear" w:color="auto" w:fill="auto"/>
            <w:vAlign w:val="center"/>
            <w:hideMark/>
          </w:tcPr>
          <w:p w14:paraId="51120640"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643" w14:textId="77777777">
        <w:trPr>
          <w:trHeight w:val="345"/>
        </w:trPr>
        <w:tc>
          <w:tcPr>
            <w:tcW w:w="7340" w:type="dxa"/>
            <w:tcBorders>
              <w:top w:val="nil"/>
              <w:left w:val="nil"/>
              <w:bottom w:val="nil"/>
              <w:right w:val="nil"/>
            </w:tcBorders>
            <w:shd w:val="clear" w:color="auto" w:fill="auto"/>
            <w:vAlign w:val="center"/>
            <w:hideMark/>
          </w:tcPr>
          <w:p w14:paraId="51120642"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2E1E3E" w14:paraId="51120645" w14:textId="77777777">
        <w:trPr>
          <w:trHeight w:val="330"/>
        </w:trPr>
        <w:tc>
          <w:tcPr>
            <w:tcW w:w="7340" w:type="dxa"/>
            <w:tcBorders>
              <w:top w:val="nil"/>
              <w:left w:val="nil"/>
              <w:bottom w:val="nil"/>
              <w:right w:val="nil"/>
            </w:tcBorders>
            <w:shd w:val="clear" w:color="auto" w:fill="auto"/>
            <w:vAlign w:val="center"/>
            <w:hideMark/>
          </w:tcPr>
          <w:p w14:paraId="51120644" w14:textId="77777777" w:rsidR="004137EE" w:rsidRDefault="00F7095F">
            <w:pPr>
              <w:contextualSpacing/>
              <w:jc w:val="center"/>
              <w:rPr>
                <w:rFonts w:ascii="Calibri" w:eastAsia="Times New Roman" w:hAnsi="Calibri" w:cs="Calibri"/>
                <w:color w:val="000000"/>
                <w:szCs w:val="24"/>
              </w:rPr>
            </w:pPr>
          </w:p>
        </w:tc>
      </w:tr>
      <w:tr w:rsidR="002E1E3E" w14:paraId="51120647" w14:textId="77777777">
        <w:trPr>
          <w:trHeight w:val="330"/>
        </w:trPr>
        <w:tc>
          <w:tcPr>
            <w:tcW w:w="7340" w:type="dxa"/>
            <w:tcBorders>
              <w:top w:val="nil"/>
              <w:left w:val="nil"/>
              <w:bottom w:val="nil"/>
              <w:right w:val="nil"/>
            </w:tcBorders>
            <w:shd w:val="clear" w:color="auto" w:fill="auto"/>
            <w:vAlign w:val="center"/>
            <w:hideMark/>
          </w:tcPr>
          <w:p w14:paraId="51120646"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ΟΜΟΦΩΝΑ</w:t>
            </w:r>
          </w:p>
        </w:tc>
      </w:tr>
      <w:tr w:rsidR="002E1E3E" w14:paraId="51120649" w14:textId="77777777">
        <w:trPr>
          <w:trHeight w:val="330"/>
        </w:trPr>
        <w:tc>
          <w:tcPr>
            <w:tcW w:w="7340" w:type="dxa"/>
            <w:tcBorders>
              <w:top w:val="nil"/>
              <w:left w:val="nil"/>
              <w:bottom w:val="nil"/>
              <w:right w:val="nil"/>
            </w:tcBorders>
            <w:shd w:val="clear" w:color="auto" w:fill="auto"/>
            <w:vAlign w:val="center"/>
            <w:hideMark/>
          </w:tcPr>
          <w:p w14:paraId="51120648"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64B" w14:textId="77777777">
        <w:trPr>
          <w:trHeight w:val="330"/>
        </w:trPr>
        <w:tc>
          <w:tcPr>
            <w:tcW w:w="7340" w:type="dxa"/>
            <w:tcBorders>
              <w:top w:val="nil"/>
              <w:left w:val="nil"/>
              <w:bottom w:val="nil"/>
              <w:right w:val="nil"/>
            </w:tcBorders>
            <w:shd w:val="clear" w:color="auto" w:fill="auto"/>
            <w:vAlign w:val="center"/>
            <w:hideMark/>
          </w:tcPr>
          <w:p w14:paraId="5112064A"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64D" w14:textId="77777777">
        <w:trPr>
          <w:trHeight w:val="330"/>
        </w:trPr>
        <w:tc>
          <w:tcPr>
            <w:tcW w:w="7340" w:type="dxa"/>
            <w:tcBorders>
              <w:top w:val="nil"/>
              <w:left w:val="nil"/>
              <w:bottom w:val="nil"/>
              <w:right w:val="nil"/>
            </w:tcBorders>
            <w:shd w:val="clear" w:color="auto" w:fill="auto"/>
            <w:vAlign w:val="center"/>
            <w:hideMark/>
          </w:tcPr>
          <w:p w14:paraId="5112064C"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64F" w14:textId="77777777">
        <w:trPr>
          <w:trHeight w:val="330"/>
        </w:trPr>
        <w:tc>
          <w:tcPr>
            <w:tcW w:w="7340" w:type="dxa"/>
            <w:tcBorders>
              <w:top w:val="nil"/>
              <w:left w:val="nil"/>
              <w:bottom w:val="nil"/>
              <w:right w:val="nil"/>
            </w:tcBorders>
            <w:shd w:val="clear" w:color="auto" w:fill="auto"/>
            <w:vAlign w:val="center"/>
            <w:hideMark/>
          </w:tcPr>
          <w:p w14:paraId="5112064E"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651" w14:textId="77777777">
        <w:trPr>
          <w:trHeight w:val="330"/>
        </w:trPr>
        <w:tc>
          <w:tcPr>
            <w:tcW w:w="7340" w:type="dxa"/>
            <w:tcBorders>
              <w:top w:val="nil"/>
              <w:left w:val="nil"/>
              <w:bottom w:val="nil"/>
              <w:right w:val="nil"/>
            </w:tcBorders>
            <w:shd w:val="clear" w:color="auto" w:fill="auto"/>
            <w:vAlign w:val="center"/>
            <w:hideMark/>
          </w:tcPr>
          <w:p w14:paraId="51120650"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653" w14:textId="77777777">
        <w:trPr>
          <w:trHeight w:val="330"/>
        </w:trPr>
        <w:tc>
          <w:tcPr>
            <w:tcW w:w="7340" w:type="dxa"/>
            <w:tcBorders>
              <w:top w:val="nil"/>
              <w:left w:val="nil"/>
              <w:bottom w:val="nil"/>
              <w:right w:val="nil"/>
            </w:tcBorders>
            <w:shd w:val="clear" w:color="auto" w:fill="auto"/>
            <w:vAlign w:val="center"/>
            <w:hideMark/>
          </w:tcPr>
          <w:p w14:paraId="51120652"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2E1E3E" w14:paraId="51120655" w14:textId="77777777">
        <w:trPr>
          <w:trHeight w:val="330"/>
        </w:trPr>
        <w:tc>
          <w:tcPr>
            <w:tcW w:w="7340" w:type="dxa"/>
            <w:tcBorders>
              <w:top w:val="nil"/>
              <w:left w:val="nil"/>
              <w:bottom w:val="nil"/>
              <w:right w:val="nil"/>
            </w:tcBorders>
            <w:shd w:val="clear" w:color="auto" w:fill="auto"/>
            <w:vAlign w:val="center"/>
            <w:hideMark/>
          </w:tcPr>
          <w:p w14:paraId="51120654" w14:textId="77777777" w:rsidR="004137EE" w:rsidRDefault="00F7095F">
            <w:pPr>
              <w:contextualSpacing/>
              <w:jc w:val="center"/>
              <w:rPr>
                <w:rFonts w:ascii="Calibri" w:eastAsia="Times New Roman" w:hAnsi="Calibri" w:cs="Calibri"/>
                <w:color w:val="000000"/>
                <w:szCs w:val="24"/>
              </w:rPr>
            </w:pPr>
          </w:p>
        </w:tc>
      </w:tr>
      <w:tr w:rsidR="002E1E3E" w14:paraId="51120657" w14:textId="77777777">
        <w:trPr>
          <w:trHeight w:val="345"/>
        </w:trPr>
        <w:tc>
          <w:tcPr>
            <w:tcW w:w="7340" w:type="dxa"/>
            <w:tcBorders>
              <w:top w:val="nil"/>
              <w:left w:val="nil"/>
              <w:bottom w:val="nil"/>
              <w:right w:val="nil"/>
            </w:tcBorders>
            <w:shd w:val="clear" w:color="auto" w:fill="auto"/>
            <w:vAlign w:val="center"/>
            <w:hideMark/>
          </w:tcPr>
          <w:p w14:paraId="51120656"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ΟΜΟΦΩΝΑ</w:t>
            </w:r>
          </w:p>
        </w:tc>
      </w:tr>
      <w:tr w:rsidR="002E1E3E" w14:paraId="51120659" w14:textId="77777777">
        <w:trPr>
          <w:trHeight w:val="330"/>
        </w:trPr>
        <w:tc>
          <w:tcPr>
            <w:tcW w:w="7340" w:type="dxa"/>
            <w:tcBorders>
              <w:top w:val="nil"/>
              <w:left w:val="nil"/>
              <w:bottom w:val="nil"/>
              <w:right w:val="nil"/>
            </w:tcBorders>
            <w:shd w:val="clear" w:color="auto" w:fill="auto"/>
            <w:vAlign w:val="center"/>
            <w:hideMark/>
          </w:tcPr>
          <w:p w14:paraId="51120658"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65B" w14:textId="77777777">
        <w:trPr>
          <w:trHeight w:val="330"/>
        </w:trPr>
        <w:tc>
          <w:tcPr>
            <w:tcW w:w="7340" w:type="dxa"/>
            <w:tcBorders>
              <w:top w:val="nil"/>
              <w:left w:val="nil"/>
              <w:bottom w:val="nil"/>
              <w:right w:val="nil"/>
            </w:tcBorders>
            <w:shd w:val="clear" w:color="auto" w:fill="auto"/>
            <w:vAlign w:val="center"/>
            <w:hideMark/>
          </w:tcPr>
          <w:p w14:paraId="5112065A"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65D" w14:textId="77777777">
        <w:trPr>
          <w:trHeight w:val="330"/>
        </w:trPr>
        <w:tc>
          <w:tcPr>
            <w:tcW w:w="7340" w:type="dxa"/>
            <w:tcBorders>
              <w:top w:val="nil"/>
              <w:left w:val="nil"/>
              <w:bottom w:val="nil"/>
              <w:right w:val="nil"/>
            </w:tcBorders>
            <w:shd w:val="clear" w:color="auto" w:fill="auto"/>
            <w:vAlign w:val="center"/>
            <w:hideMark/>
          </w:tcPr>
          <w:p w14:paraId="5112065C"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65F" w14:textId="77777777">
        <w:trPr>
          <w:trHeight w:val="330"/>
        </w:trPr>
        <w:tc>
          <w:tcPr>
            <w:tcW w:w="7340" w:type="dxa"/>
            <w:tcBorders>
              <w:top w:val="nil"/>
              <w:left w:val="nil"/>
              <w:bottom w:val="nil"/>
              <w:right w:val="nil"/>
            </w:tcBorders>
            <w:shd w:val="clear" w:color="auto" w:fill="auto"/>
            <w:vAlign w:val="center"/>
            <w:hideMark/>
          </w:tcPr>
          <w:p w14:paraId="5112065E"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661" w14:textId="77777777">
        <w:trPr>
          <w:trHeight w:val="345"/>
        </w:trPr>
        <w:tc>
          <w:tcPr>
            <w:tcW w:w="7340" w:type="dxa"/>
            <w:tcBorders>
              <w:top w:val="nil"/>
              <w:left w:val="nil"/>
              <w:bottom w:val="nil"/>
              <w:right w:val="nil"/>
            </w:tcBorders>
            <w:shd w:val="clear" w:color="auto" w:fill="auto"/>
            <w:vAlign w:val="center"/>
            <w:hideMark/>
          </w:tcPr>
          <w:p w14:paraId="51120660"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663" w14:textId="77777777">
        <w:trPr>
          <w:trHeight w:val="330"/>
        </w:trPr>
        <w:tc>
          <w:tcPr>
            <w:tcW w:w="7340" w:type="dxa"/>
            <w:tcBorders>
              <w:top w:val="nil"/>
              <w:left w:val="nil"/>
              <w:bottom w:val="nil"/>
              <w:right w:val="nil"/>
            </w:tcBorders>
            <w:shd w:val="clear" w:color="auto" w:fill="auto"/>
            <w:vAlign w:val="center"/>
            <w:hideMark/>
          </w:tcPr>
          <w:p w14:paraId="51120662"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2E1E3E" w14:paraId="51120665" w14:textId="77777777">
        <w:trPr>
          <w:trHeight w:val="330"/>
        </w:trPr>
        <w:tc>
          <w:tcPr>
            <w:tcW w:w="7340" w:type="dxa"/>
            <w:tcBorders>
              <w:top w:val="nil"/>
              <w:left w:val="nil"/>
              <w:bottom w:val="nil"/>
              <w:right w:val="nil"/>
            </w:tcBorders>
            <w:shd w:val="clear" w:color="auto" w:fill="auto"/>
            <w:vAlign w:val="center"/>
            <w:hideMark/>
          </w:tcPr>
          <w:p w14:paraId="51120664" w14:textId="77777777" w:rsidR="004137EE" w:rsidRDefault="00F7095F">
            <w:pPr>
              <w:contextualSpacing/>
              <w:jc w:val="center"/>
              <w:rPr>
                <w:rFonts w:ascii="Calibri" w:eastAsia="Times New Roman" w:hAnsi="Calibri" w:cs="Calibri"/>
                <w:color w:val="000000"/>
                <w:szCs w:val="24"/>
              </w:rPr>
            </w:pPr>
          </w:p>
        </w:tc>
      </w:tr>
      <w:tr w:rsidR="002E1E3E" w14:paraId="51120667" w14:textId="77777777">
        <w:trPr>
          <w:trHeight w:val="330"/>
        </w:trPr>
        <w:tc>
          <w:tcPr>
            <w:tcW w:w="7340" w:type="dxa"/>
            <w:tcBorders>
              <w:top w:val="nil"/>
              <w:left w:val="nil"/>
              <w:bottom w:val="nil"/>
              <w:right w:val="nil"/>
            </w:tcBorders>
            <w:shd w:val="clear" w:color="auto" w:fill="auto"/>
            <w:vAlign w:val="center"/>
            <w:hideMark/>
          </w:tcPr>
          <w:p w14:paraId="51120666"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Τρίτο ως έχει     ΟΜΟΦΩΝΑ</w:t>
            </w:r>
          </w:p>
        </w:tc>
      </w:tr>
      <w:tr w:rsidR="002E1E3E" w14:paraId="51120669" w14:textId="77777777">
        <w:trPr>
          <w:trHeight w:val="330"/>
        </w:trPr>
        <w:tc>
          <w:tcPr>
            <w:tcW w:w="7340" w:type="dxa"/>
            <w:tcBorders>
              <w:top w:val="nil"/>
              <w:left w:val="nil"/>
              <w:bottom w:val="nil"/>
              <w:right w:val="nil"/>
            </w:tcBorders>
            <w:shd w:val="clear" w:color="auto" w:fill="auto"/>
            <w:vAlign w:val="center"/>
            <w:hideMark/>
          </w:tcPr>
          <w:p w14:paraId="51120668"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66B" w14:textId="77777777">
        <w:trPr>
          <w:trHeight w:val="330"/>
        </w:trPr>
        <w:tc>
          <w:tcPr>
            <w:tcW w:w="7340" w:type="dxa"/>
            <w:tcBorders>
              <w:top w:val="nil"/>
              <w:left w:val="nil"/>
              <w:bottom w:val="nil"/>
              <w:right w:val="nil"/>
            </w:tcBorders>
            <w:shd w:val="clear" w:color="auto" w:fill="auto"/>
            <w:vAlign w:val="center"/>
            <w:hideMark/>
          </w:tcPr>
          <w:p w14:paraId="5112066A"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66D" w14:textId="77777777">
        <w:trPr>
          <w:trHeight w:val="330"/>
        </w:trPr>
        <w:tc>
          <w:tcPr>
            <w:tcW w:w="7340" w:type="dxa"/>
            <w:tcBorders>
              <w:top w:val="nil"/>
              <w:left w:val="nil"/>
              <w:bottom w:val="nil"/>
              <w:right w:val="nil"/>
            </w:tcBorders>
            <w:shd w:val="clear" w:color="auto" w:fill="auto"/>
            <w:vAlign w:val="center"/>
            <w:hideMark/>
          </w:tcPr>
          <w:p w14:paraId="5112066C"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66F" w14:textId="77777777">
        <w:trPr>
          <w:trHeight w:val="330"/>
        </w:trPr>
        <w:tc>
          <w:tcPr>
            <w:tcW w:w="7340" w:type="dxa"/>
            <w:tcBorders>
              <w:top w:val="nil"/>
              <w:left w:val="nil"/>
              <w:bottom w:val="nil"/>
              <w:right w:val="nil"/>
            </w:tcBorders>
            <w:shd w:val="clear" w:color="auto" w:fill="auto"/>
            <w:vAlign w:val="center"/>
            <w:hideMark/>
          </w:tcPr>
          <w:p w14:paraId="5112066E"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671" w14:textId="77777777">
        <w:trPr>
          <w:trHeight w:val="330"/>
        </w:trPr>
        <w:tc>
          <w:tcPr>
            <w:tcW w:w="7340" w:type="dxa"/>
            <w:tcBorders>
              <w:top w:val="nil"/>
              <w:left w:val="nil"/>
              <w:bottom w:val="nil"/>
              <w:right w:val="nil"/>
            </w:tcBorders>
            <w:shd w:val="clear" w:color="auto" w:fill="auto"/>
            <w:vAlign w:val="center"/>
            <w:hideMark/>
          </w:tcPr>
          <w:p w14:paraId="51120670"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673" w14:textId="77777777">
        <w:trPr>
          <w:trHeight w:val="330"/>
        </w:trPr>
        <w:tc>
          <w:tcPr>
            <w:tcW w:w="7340" w:type="dxa"/>
            <w:tcBorders>
              <w:top w:val="nil"/>
              <w:left w:val="nil"/>
              <w:bottom w:val="nil"/>
              <w:right w:val="nil"/>
            </w:tcBorders>
            <w:shd w:val="clear" w:color="auto" w:fill="auto"/>
            <w:vAlign w:val="center"/>
            <w:hideMark/>
          </w:tcPr>
          <w:p w14:paraId="51120672"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2E1E3E" w14:paraId="51120675" w14:textId="77777777">
        <w:trPr>
          <w:trHeight w:val="330"/>
        </w:trPr>
        <w:tc>
          <w:tcPr>
            <w:tcW w:w="7340" w:type="dxa"/>
            <w:tcBorders>
              <w:top w:val="nil"/>
              <w:left w:val="nil"/>
              <w:bottom w:val="nil"/>
              <w:right w:val="nil"/>
            </w:tcBorders>
            <w:shd w:val="clear" w:color="auto" w:fill="auto"/>
            <w:vAlign w:val="center"/>
            <w:hideMark/>
          </w:tcPr>
          <w:p w14:paraId="51120674"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w:t>
            </w:r>
          </w:p>
        </w:tc>
      </w:tr>
      <w:tr w:rsidR="002E1E3E" w14:paraId="51120677" w14:textId="77777777">
        <w:trPr>
          <w:trHeight w:val="330"/>
        </w:trPr>
        <w:tc>
          <w:tcPr>
            <w:tcW w:w="7340" w:type="dxa"/>
            <w:tcBorders>
              <w:top w:val="nil"/>
              <w:left w:val="nil"/>
              <w:bottom w:val="nil"/>
              <w:right w:val="nil"/>
            </w:tcBorders>
            <w:shd w:val="clear" w:color="auto" w:fill="auto"/>
            <w:vAlign w:val="center"/>
            <w:hideMark/>
          </w:tcPr>
          <w:p w14:paraId="51120676"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2225/239 ως έχει     ΚΑΤΑ ΠΛΕΙΟΨΗΦΙΑ</w:t>
            </w:r>
          </w:p>
        </w:tc>
      </w:tr>
      <w:tr w:rsidR="002E1E3E" w14:paraId="51120679" w14:textId="77777777">
        <w:trPr>
          <w:trHeight w:val="330"/>
        </w:trPr>
        <w:tc>
          <w:tcPr>
            <w:tcW w:w="7340" w:type="dxa"/>
            <w:tcBorders>
              <w:top w:val="nil"/>
              <w:left w:val="nil"/>
              <w:bottom w:val="nil"/>
              <w:right w:val="nil"/>
            </w:tcBorders>
            <w:shd w:val="clear" w:color="auto" w:fill="auto"/>
            <w:vAlign w:val="center"/>
            <w:hideMark/>
          </w:tcPr>
          <w:p w14:paraId="51120678"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67B" w14:textId="77777777">
        <w:trPr>
          <w:trHeight w:val="330"/>
        </w:trPr>
        <w:tc>
          <w:tcPr>
            <w:tcW w:w="7340" w:type="dxa"/>
            <w:tcBorders>
              <w:top w:val="nil"/>
              <w:left w:val="nil"/>
              <w:bottom w:val="nil"/>
              <w:right w:val="nil"/>
            </w:tcBorders>
            <w:shd w:val="clear" w:color="auto" w:fill="auto"/>
            <w:vAlign w:val="center"/>
            <w:hideMark/>
          </w:tcPr>
          <w:p w14:paraId="5112067A"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67D" w14:textId="77777777">
        <w:trPr>
          <w:trHeight w:val="330"/>
        </w:trPr>
        <w:tc>
          <w:tcPr>
            <w:tcW w:w="7340" w:type="dxa"/>
            <w:tcBorders>
              <w:top w:val="nil"/>
              <w:left w:val="nil"/>
              <w:bottom w:val="nil"/>
              <w:right w:val="nil"/>
            </w:tcBorders>
            <w:shd w:val="clear" w:color="auto" w:fill="auto"/>
            <w:vAlign w:val="center"/>
            <w:hideMark/>
          </w:tcPr>
          <w:p w14:paraId="5112067C"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67F" w14:textId="77777777">
        <w:trPr>
          <w:trHeight w:val="330"/>
        </w:trPr>
        <w:tc>
          <w:tcPr>
            <w:tcW w:w="7340" w:type="dxa"/>
            <w:tcBorders>
              <w:top w:val="nil"/>
              <w:left w:val="nil"/>
              <w:bottom w:val="nil"/>
              <w:right w:val="nil"/>
            </w:tcBorders>
            <w:shd w:val="clear" w:color="auto" w:fill="auto"/>
            <w:vAlign w:val="center"/>
            <w:hideMark/>
          </w:tcPr>
          <w:p w14:paraId="5112067E"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681" w14:textId="77777777">
        <w:trPr>
          <w:trHeight w:val="330"/>
        </w:trPr>
        <w:tc>
          <w:tcPr>
            <w:tcW w:w="7340" w:type="dxa"/>
            <w:tcBorders>
              <w:top w:val="nil"/>
              <w:left w:val="nil"/>
              <w:bottom w:val="nil"/>
              <w:right w:val="nil"/>
            </w:tcBorders>
            <w:shd w:val="clear" w:color="auto" w:fill="auto"/>
            <w:vAlign w:val="center"/>
            <w:hideMark/>
          </w:tcPr>
          <w:p w14:paraId="51120680"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683" w14:textId="77777777">
        <w:trPr>
          <w:trHeight w:val="330"/>
        </w:trPr>
        <w:tc>
          <w:tcPr>
            <w:tcW w:w="7340" w:type="dxa"/>
            <w:tcBorders>
              <w:top w:val="nil"/>
              <w:left w:val="nil"/>
              <w:bottom w:val="nil"/>
              <w:right w:val="nil"/>
            </w:tcBorders>
            <w:shd w:val="clear" w:color="auto" w:fill="auto"/>
            <w:vAlign w:val="center"/>
            <w:hideMark/>
          </w:tcPr>
          <w:p w14:paraId="51120682"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2E1E3E" w14:paraId="51120685" w14:textId="77777777">
        <w:trPr>
          <w:trHeight w:val="330"/>
        </w:trPr>
        <w:tc>
          <w:tcPr>
            <w:tcW w:w="7340" w:type="dxa"/>
            <w:tcBorders>
              <w:top w:val="nil"/>
              <w:left w:val="nil"/>
              <w:bottom w:val="nil"/>
              <w:right w:val="nil"/>
            </w:tcBorders>
            <w:shd w:val="clear" w:color="auto" w:fill="auto"/>
            <w:vAlign w:val="center"/>
            <w:hideMark/>
          </w:tcPr>
          <w:p w14:paraId="51120684" w14:textId="77777777" w:rsidR="004137EE" w:rsidRDefault="00F7095F">
            <w:pPr>
              <w:contextualSpacing/>
              <w:jc w:val="center"/>
              <w:rPr>
                <w:rFonts w:ascii="Calibri" w:eastAsia="Times New Roman" w:hAnsi="Calibri" w:cs="Calibri"/>
                <w:color w:val="000000"/>
                <w:szCs w:val="24"/>
              </w:rPr>
            </w:pPr>
          </w:p>
        </w:tc>
      </w:tr>
      <w:tr w:rsidR="002E1E3E" w14:paraId="51120687" w14:textId="77777777">
        <w:trPr>
          <w:trHeight w:val="495"/>
        </w:trPr>
        <w:tc>
          <w:tcPr>
            <w:tcW w:w="7340" w:type="dxa"/>
            <w:tcBorders>
              <w:top w:val="nil"/>
              <w:left w:val="nil"/>
              <w:bottom w:val="nil"/>
              <w:right w:val="nil"/>
            </w:tcBorders>
            <w:shd w:val="clear" w:color="auto" w:fill="auto"/>
            <w:vAlign w:val="center"/>
            <w:hideMark/>
          </w:tcPr>
          <w:p w14:paraId="51120686"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Υπ. Τροπ. 2226/240 όπως τροπ.     </w:t>
            </w:r>
            <w:r>
              <w:rPr>
                <w:rFonts w:ascii="Calibri" w:eastAsia="Times New Roman" w:hAnsi="Calibri" w:cs="Calibri"/>
                <w:color w:val="000000"/>
                <w:szCs w:val="24"/>
              </w:rPr>
              <w:t>ΚΑΤΑ ΠΛΕΙΟΨΗΦΙΑ</w:t>
            </w:r>
          </w:p>
        </w:tc>
      </w:tr>
      <w:tr w:rsidR="002E1E3E" w14:paraId="51120689" w14:textId="77777777">
        <w:trPr>
          <w:trHeight w:val="345"/>
        </w:trPr>
        <w:tc>
          <w:tcPr>
            <w:tcW w:w="7340" w:type="dxa"/>
            <w:tcBorders>
              <w:top w:val="nil"/>
              <w:left w:val="nil"/>
              <w:bottom w:val="nil"/>
              <w:right w:val="nil"/>
            </w:tcBorders>
            <w:shd w:val="clear" w:color="auto" w:fill="auto"/>
            <w:vAlign w:val="center"/>
            <w:hideMark/>
          </w:tcPr>
          <w:p w14:paraId="51120688"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68B" w14:textId="77777777">
        <w:trPr>
          <w:trHeight w:val="330"/>
        </w:trPr>
        <w:tc>
          <w:tcPr>
            <w:tcW w:w="7340" w:type="dxa"/>
            <w:tcBorders>
              <w:top w:val="nil"/>
              <w:left w:val="nil"/>
              <w:bottom w:val="nil"/>
              <w:right w:val="nil"/>
            </w:tcBorders>
            <w:shd w:val="clear" w:color="auto" w:fill="auto"/>
            <w:vAlign w:val="center"/>
            <w:hideMark/>
          </w:tcPr>
          <w:p w14:paraId="5112068A"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68D" w14:textId="77777777">
        <w:trPr>
          <w:trHeight w:val="330"/>
        </w:trPr>
        <w:tc>
          <w:tcPr>
            <w:tcW w:w="7340" w:type="dxa"/>
            <w:tcBorders>
              <w:top w:val="nil"/>
              <w:left w:val="nil"/>
              <w:bottom w:val="nil"/>
              <w:right w:val="nil"/>
            </w:tcBorders>
            <w:shd w:val="clear" w:color="auto" w:fill="auto"/>
            <w:vAlign w:val="center"/>
            <w:hideMark/>
          </w:tcPr>
          <w:p w14:paraId="5112068C"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68F" w14:textId="77777777">
        <w:trPr>
          <w:trHeight w:val="330"/>
        </w:trPr>
        <w:tc>
          <w:tcPr>
            <w:tcW w:w="7340" w:type="dxa"/>
            <w:tcBorders>
              <w:top w:val="nil"/>
              <w:left w:val="nil"/>
              <w:bottom w:val="nil"/>
              <w:right w:val="nil"/>
            </w:tcBorders>
            <w:shd w:val="clear" w:color="auto" w:fill="auto"/>
            <w:vAlign w:val="center"/>
            <w:hideMark/>
          </w:tcPr>
          <w:p w14:paraId="5112068E"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691" w14:textId="77777777">
        <w:trPr>
          <w:trHeight w:val="330"/>
        </w:trPr>
        <w:tc>
          <w:tcPr>
            <w:tcW w:w="7340" w:type="dxa"/>
            <w:tcBorders>
              <w:top w:val="nil"/>
              <w:left w:val="nil"/>
              <w:bottom w:val="nil"/>
              <w:right w:val="nil"/>
            </w:tcBorders>
            <w:shd w:val="clear" w:color="auto" w:fill="auto"/>
            <w:vAlign w:val="center"/>
            <w:hideMark/>
          </w:tcPr>
          <w:p w14:paraId="51120690"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693" w14:textId="77777777">
        <w:trPr>
          <w:trHeight w:val="345"/>
        </w:trPr>
        <w:tc>
          <w:tcPr>
            <w:tcW w:w="7340" w:type="dxa"/>
            <w:tcBorders>
              <w:top w:val="nil"/>
              <w:left w:val="nil"/>
              <w:bottom w:val="nil"/>
              <w:right w:val="nil"/>
            </w:tcBorders>
            <w:shd w:val="clear" w:color="auto" w:fill="auto"/>
            <w:vAlign w:val="center"/>
            <w:hideMark/>
          </w:tcPr>
          <w:p w14:paraId="51120692"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2E1E3E" w14:paraId="51120695" w14:textId="77777777">
        <w:trPr>
          <w:trHeight w:val="330"/>
        </w:trPr>
        <w:tc>
          <w:tcPr>
            <w:tcW w:w="7340" w:type="dxa"/>
            <w:tcBorders>
              <w:top w:val="nil"/>
              <w:left w:val="nil"/>
              <w:bottom w:val="nil"/>
              <w:right w:val="nil"/>
            </w:tcBorders>
            <w:shd w:val="clear" w:color="auto" w:fill="auto"/>
            <w:vAlign w:val="center"/>
            <w:hideMark/>
          </w:tcPr>
          <w:p w14:paraId="51120694" w14:textId="77777777" w:rsidR="004137EE" w:rsidRDefault="00F7095F">
            <w:pPr>
              <w:contextualSpacing/>
              <w:jc w:val="center"/>
              <w:rPr>
                <w:rFonts w:ascii="Calibri" w:eastAsia="Times New Roman" w:hAnsi="Calibri" w:cs="Calibri"/>
                <w:color w:val="000000"/>
                <w:szCs w:val="24"/>
              </w:rPr>
            </w:pPr>
          </w:p>
        </w:tc>
      </w:tr>
      <w:tr w:rsidR="002E1E3E" w14:paraId="51120697" w14:textId="77777777">
        <w:trPr>
          <w:trHeight w:val="330"/>
        </w:trPr>
        <w:tc>
          <w:tcPr>
            <w:tcW w:w="7340" w:type="dxa"/>
            <w:tcBorders>
              <w:top w:val="nil"/>
              <w:left w:val="nil"/>
              <w:bottom w:val="nil"/>
              <w:right w:val="nil"/>
            </w:tcBorders>
            <w:shd w:val="clear" w:color="auto" w:fill="auto"/>
            <w:vAlign w:val="center"/>
            <w:hideMark/>
          </w:tcPr>
          <w:p w14:paraId="51120696"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ΟΜΟΦΩΝΑ</w:t>
            </w:r>
          </w:p>
        </w:tc>
      </w:tr>
      <w:tr w:rsidR="002E1E3E" w14:paraId="51120699" w14:textId="77777777">
        <w:trPr>
          <w:trHeight w:val="330"/>
        </w:trPr>
        <w:tc>
          <w:tcPr>
            <w:tcW w:w="7340" w:type="dxa"/>
            <w:tcBorders>
              <w:top w:val="nil"/>
              <w:left w:val="nil"/>
              <w:bottom w:val="nil"/>
              <w:right w:val="nil"/>
            </w:tcBorders>
            <w:shd w:val="clear" w:color="auto" w:fill="auto"/>
            <w:vAlign w:val="center"/>
            <w:hideMark/>
          </w:tcPr>
          <w:p w14:paraId="51120698"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69B" w14:textId="77777777">
        <w:trPr>
          <w:trHeight w:val="330"/>
        </w:trPr>
        <w:tc>
          <w:tcPr>
            <w:tcW w:w="7340" w:type="dxa"/>
            <w:tcBorders>
              <w:top w:val="nil"/>
              <w:left w:val="nil"/>
              <w:bottom w:val="nil"/>
              <w:right w:val="nil"/>
            </w:tcBorders>
            <w:shd w:val="clear" w:color="auto" w:fill="auto"/>
            <w:vAlign w:val="center"/>
            <w:hideMark/>
          </w:tcPr>
          <w:p w14:paraId="5112069A"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69D" w14:textId="77777777">
        <w:trPr>
          <w:trHeight w:val="330"/>
        </w:trPr>
        <w:tc>
          <w:tcPr>
            <w:tcW w:w="7340" w:type="dxa"/>
            <w:tcBorders>
              <w:top w:val="nil"/>
              <w:left w:val="nil"/>
              <w:bottom w:val="nil"/>
              <w:right w:val="nil"/>
            </w:tcBorders>
            <w:shd w:val="clear" w:color="auto" w:fill="auto"/>
            <w:vAlign w:val="center"/>
            <w:hideMark/>
          </w:tcPr>
          <w:p w14:paraId="5112069C"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69F" w14:textId="77777777">
        <w:trPr>
          <w:trHeight w:val="330"/>
        </w:trPr>
        <w:tc>
          <w:tcPr>
            <w:tcW w:w="7340" w:type="dxa"/>
            <w:tcBorders>
              <w:top w:val="nil"/>
              <w:left w:val="nil"/>
              <w:bottom w:val="nil"/>
              <w:right w:val="nil"/>
            </w:tcBorders>
            <w:shd w:val="clear" w:color="auto" w:fill="auto"/>
            <w:vAlign w:val="center"/>
            <w:hideMark/>
          </w:tcPr>
          <w:p w14:paraId="5112069E"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6A1" w14:textId="77777777">
        <w:trPr>
          <w:trHeight w:val="330"/>
        </w:trPr>
        <w:tc>
          <w:tcPr>
            <w:tcW w:w="7340" w:type="dxa"/>
            <w:tcBorders>
              <w:top w:val="nil"/>
              <w:left w:val="nil"/>
              <w:bottom w:val="nil"/>
              <w:right w:val="nil"/>
            </w:tcBorders>
            <w:shd w:val="clear" w:color="auto" w:fill="auto"/>
            <w:vAlign w:val="center"/>
            <w:hideMark/>
          </w:tcPr>
          <w:p w14:paraId="511206A0"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6A3" w14:textId="77777777">
        <w:trPr>
          <w:trHeight w:val="330"/>
        </w:trPr>
        <w:tc>
          <w:tcPr>
            <w:tcW w:w="7340" w:type="dxa"/>
            <w:tcBorders>
              <w:top w:val="nil"/>
              <w:left w:val="nil"/>
              <w:bottom w:val="nil"/>
              <w:right w:val="nil"/>
            </w:tcBorders>
            <w:shd w:val="clear" w:color="auto" w:fill="auto"/>
            <w:vAlign w:val="center"/>
            <w:hideMark/>
          </w:tcPr>
          <w:p w14:paraId="511206A2"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2E1E3E" w14:paraId="511206A5" w14:textId="77777777">
        <w:trPr>
          <w:trHeight w:val="330"/>
        </w:trPr>
        <w:tc>
          <w:tcPr>
            <w:tcW w:w="7340" w:type="dxa"/>
            <w:tcBorders>
              <w:top w:val="nil"/>
              <w:left w:val="nil"/>
              <w:bottom w:val="nil"/>
              <w:right w:val="nil"/>
            </w:tcBorders>
            <w:shd w:val="clear" w:color="auto" w:fill="auto"/>
            <w:vAlign w:val="center"/>
            <w:hideMark/>
          </w:tcPr>
          <w:p w14:paraId="511206A4" w14:textId="77777777" w:rsidR="004137EE" w:rsidRDefault="00F7095F">
            <w:pPr>
              <w:contextualSpacing/>
              <w:jc w:val="center"/>
              <w:rPr>
                <w:rFonts w:ascii="Calibri" w:eastAsia="Times New Roman" w:hAnsi="Calibri" w:cs="Calibri"/>
                <w:color w:val="000000"/>
                <w:szCs w:val="24"/>
              </w:rPr>
            </w:pPr>
          </w:p>
        </w:tc>
      </w:tr>
      <w:tr w:rsidR="002E1E3E" w14:paraId="511206A7" w14:textId="77777777">
        <w:trPr>
          <w:trHeight w:val="330"/>
        </w:trPr>
        <w:tc>
          <w:tcPr>
            <w:tcW w:w="7340" w:type="dxa"/>
            <w:tcBorders>
              <w:top w:val="nil"/>
              <w:left w:val="nil"/>
              <w:bottom w:val="nil"/>
              <w:right w:val="nil"/>
            </w:tcBorders>
            <w:shd w:val="clear" w:color="auto" w:fill="auto"/>
            <w:vAlign w:val="center"/>
            <w:hideMark/>
          </w:tcPr>
          <w:p w14:paraId="511206A6"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ΟΜΟΦΩΝΑ</w:t>
            </w:r>
          </w:p>
        </w:tc>
      </w:tr>
      <w:tr w:rsidR="002E1E3E" w14:paraId="511206A9" w14:textId="77777777">
        <w:trPr>
          <w:trHeight w:val="330"/>
        </w:trPr>
        <w:tc>
          <w:tcPr>
            <w:tcW w:w="7340" w:type="dxa"/>
            <w:tcBorders>
              <w:top w:val="nil"/>
              <w:left w:val="nil"/>
              <w:bottom w:val="nil"/>
              <w:right w:val="nil"/>
            </w:tcBorders>
            <w:shd w:val="clear" w:color="auto" w:fill="auto"/>
            <w:vAlign w:val="center"/>
            <w:hideMark/>
          </w:tcPr>
          <w:p w14:paraId="511206A8"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E1E3E" w14:paraId="511206AB" w14:textId="77777777">
        <w:trPr>
          <w:trHeight w:val="330"/>
        </w:trPr>
        <w:tc>
          <w:tcPr>
            <w:tcW w:w="7340" w:type="dxa"/>
            <w:tcBorders>
              <w:top w:val="nil"/>
              <w:left w:val="nil"/>
              <w:bottom w:val="nil"/>
              <w:right w:val="nil"/>
            </w:tcBorders>
            <w:shd w:val="clear" w:color="auto" w:fill="auto"/>
            <w:vAlign w:val="center"/>
            <w:hideMark/>
          </w:tcPr>
          <w:p w14:paraId="511206AA"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w:t>
            </w:r>
          </w:p>
        </w:tc>
      </w:tr>
      <w:tr w:rsidR="002E1E3E" w14:paraId="511206AD" w14:textId="77777777">
        <w:trPr>
          <w:trHeight w:val="330"/>
        </w:trPr>
        <w:tc>
          <w:tcPr>
            <w:tcW w:w="7340" w:type="dxa"/>
            <w:tcBorders>
              <w:top w:val="nil"/>
              <w:left w:val="nil"/>
              <w:bottom w:val="nil"/>
              <w:right w:val="nil"/>
            </w:tcBorders>
            <w:shd w:val="clear" w:color="auto" w:fill="auto"/>
            <w:vAlign w:val="center"/>
            <w:hideMark/>
          </w:tcPr>
          <w:p w14:paraId="511206AC"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2E1E3E" w14:paraId="511206AF" w14:textId="77777777">
        <w:trPr>
          <w:trHeight w:val="330"/>
        </w:trPr>
        <w:tc>
          <w:tcPr>
            <w:tcW w:w="7340" w:type="dxa"/>
            <w:tcBorders>
              <w:top w:val="nil"/>
              <w:left w:val="nil"/>
              <w:bottom w:val="nil"/>
              <w:right w:val="nil"/>
            </w:tcBorders>
            <w:shd w:val="clear" w:color="auto" w:fill="auto"/>
            <w:vAlign w:val="center"/>
            <w:hideMark/>
          </w:tcPr>
          <w:p w14:paraId="511206AE"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w:t>
            </w:r>
          </w:p>
        </w:tc>
      </w:tr>
      <w:tr w:rsidR="002E1E3E" w14:paraId="511206B1" w14:textId="77777777">
        <w:trPr>
          <w:trHeight w:val="330"/>
        </w:trPr>
        <w:tc>
          <w:tcPr>
            <w:tcW w:w="7340" w:type="dxa"/>
            <w:tcBorders>
              <w:top w:val="nil"/>
              <w:left w:val="nil"/>
              <w:bottom w:val="nil"/>
              <w:right w:val="nil"/>
            </w:tcBorders>
            <w:shd w:val="clear" w:color="auto" w:fill="auto"/>
            <w:vAlign w:val="center"/>
            <w:hideMark/>
          </w:tcPr>
          <w:p w14:paraId="511206B0"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rsidR="002E1E3E" w14:paraId="511206B3" w14:textId="77777777">
        <w:trPr>
          <w:trHeight w:val="330"/>
        </w:trPr>
        <w:tc>
          <w:tcPr>
            <w:tcW w:w="7340" w:type="dxa"/>
            <w:tcBorders>
              <w:top w:val="nil"/>
              <w:left w:val="nil"/>
              <w:bottom w:val="nil"/>
              <w:right w:val="nil"/>
            </w:tcBorders>
            <w:shd w:val="clear" w:color="auto" w:fill="auto"/>
            <w:vAlign w:val="center"/>
            <w:hideMark/>
          </w:tcPr>
          <w:p w14:paraId="511206B2" w14:textId="77777777" w:rsidR="004137EE" w:rsidRDefault="00F7095F">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2E1E3E" w14:paraId="511206B5" w14:textId="77777777">
        <w:trPr>
          <w:trHeight w:val="330"/>
        </w:trPr>
        <w:tc>
          <w:tcPr>
            <w:tcW w:w="7340" w:type="dxa"/>
            <w:tcBorders>
              <w:top w:val="nil"/>
              <w:left w:val="nil"/>
              <w:bottom w:val="nil"/>
              <w:right w:val="nil"/>
            </w:tcBorders>
            <w:shd w:val="clear" w:color="auto" w:fill="auto"/>
            <w:vAlign w:val="center"/>
            <w:hideMark/>
          </w:tcPr>
          <w:p w14:paraId="511206B4" w14:textId="77777777" w:rsidR="004137EE" w:rsidRDefault="00F7095F">
            <w:pPr>
              <w:contextualSpacing/>
              <w:jc w:val="center"/>
              <w:rPr>
                <w:rFonts w:ascii="Calibri" w:eastAsia="Times New Roman" w:hAnsi="Calibri" w:cs="Calibri"/>
                <w:color w:val="000000"/>
                <w:szCs w:val="24"/>
              </w:rPr>
            </w:pPr>
          </w:p>
        </w:tc>
      </w:tr>
    </w:tbl>
    <w:p w14:paraId="511206B6" w14:textId="77777777" w:rsidR="002E1E3E" w:rsidRDefault="002E1E3E">
      <w:pPr>
        <w:spacing w:line="600" w:lineRule="auto"/>
        <w:ind w:firstLine="720"/>
        <w:contextualSpacing/>
        <w:jc w:val="both"/>
        <w:rPr>
          <w:rFonts w:eastAsia="Times New Roman" w:cs="Times New Roman"/>
          <w:szCs w:val="24"/>
        </w:rPr>
      </w:pPr>
    </w:p>
    <w:p w14:paraId="511206B7" w14:textId="77777777" w:rsidR="002E1E3E" w:rsidRDefault="002E1E3E">
      <w:pPr>
        <w:spacing w:line="600" w:lineRule="auto"/>
        <w:ind w:firstLine="720"/>
        <w:contextualSpacing/>
        <w:jc w:val="both"/>
        <w:rPr>
          <w:rFonts w:eastAsia="Times New Roman" w:cs="Times New Roman"/>
          <w:szCs w:val="24"/>
        </w:rPr>
      </w:pPr>
    </w:p>
    <w:p w14:paraId="511206B8" w14:textId="77777777" w:rsidR="002E1E3E" w:rsidRDefault="002E1E3E">
      <w:pPr>
        <w:spacing w:line="600" w:lineRule="auto"/>
        <w:ind w:firstLine="720"/>
        <w:contextualSpacing/>
        <w:jc w:val="both"/>
        <w:rPr>
          <w:rFonts w:eastAsia="Times New Roman" w:cs="Times New Roman"/>
          <w:szCs w:val="24"/>
        </w:rPr>
      </w:pPr>
    </w:p>
    <w:p w14:paraId="511206B9" w14:textId="77777777" w:rsidR="002E1E3E" w:rsidRDefault="002E1E3E">
      <w:pPr>
        <w:spacing w:line="600" w:lineRule="auto"/>
        <w:ind w:firstLine="720"/>
        <w:contextualSpacing/>
        <w:jc w:val="both"/>
        <w:rPr>
          <w:rFonts w:eastAsia="Times New Roman" w:cs="Times New Roman"/>
          <w:szCs w:val="24"/>
        </w:rPr>
      </w:pPr>
    </w:p>
    <w:p w14:paraId="511206BA" w14:textId="77777777" w:rsidR="002E1E3E" w:rsidRDefault="002E1E3E">
      <w:pPr>
        <w:spacing w:line="600" w:lineRule="auto"/>
        <w:ind w:firstLine="720"/>
        <w:contextualSpacing/>
        <w:jc w:val="both"/>
        <w:rPr>
          <w:rFonts w:eastAsia="Times New Roman" w:cs="Times New Roman"/>
          <w:szCs w:val="24"/>
        </w:rPr>
      </w:pPr>
    </w:p>
    <w:p w14:paraId="511206BB" w14:textId="77777777" w:rsidR="002E1E3E" w:rsidRDefault="002E1E3E">
      <w:pPr>
        <w:spacing w:line="600" w:lineRule="auto"/>
        <w:ind w:firstLine="720"/>
        <w:contextualSpacing/>
        <w:jc w:val="both"/>
        <w:rPr>
          <w:rFonts w:eastAsia="Times New Roman" w:cs="Times New Roman"/>
          <w:szCs w:val="24"/>
        </w:rPr>
      </w:pPr>
    </w:p>
    <w:p w14:paraId="511206BC" w14:textId="77777777" w:rsidR="002E1E3E" w:rsidRDefault="002E1E3E">
      <w:pPr>
        <w:spacing w:line="600" w:lineRule="auto"/>
        <w:ind w:firstLine="720"/>
        <w:contextualSpacing/>
        <w:jc w:val="both"/>
        <w:rPr>
          <w:rFonts w:eastAsia="Times New Roman" w:cs="Times New Roman"/>
          <w:szCs w:val="24"/>
        </w:rPr>
      </w:pPr>
    </w:p>
    <w:p w14:paraId="511206BD" w14:textId="77777777" w:rsidR="002E1E3E" w:rsidRDefault="00F7095F">
      <w:pPr>
        <w:spacing w:line="600" w:lineRule="auto"/>
        <w:ind w:firstLine="720"/>
        <w:contextualSpacing/>
        <w:jc w:val="both"/>
        <w:rPr>
          <w:rFonts w:eastAsia="Times New Roman" w:cs="Times New Roman"/>
          <w:szCs w:val="24"/>
        </w:rPr>
      </w:pPr>
      <w:r w:rsidRPr="00DE5372">
        <w:rPr>
          <w:rFonts w:eastAsia="Times New Roman" w:cs="Times New Roman"/>
          <w:b/>
          <w:szCs w:val="24"/>
        </w:rPr>
        <w:t>ΠΡΟΕΔΡΕΥΩΝ (Αναστάσιος Κουράκης):</w:t>
      </w:r>
      <w:r w:rsidRPr="007E3ACB">
        <w:rPr>
          <w:rFonts w:eastAsia="Times New Roman" w:cs="Times New Roman"/>
          <w:szCs w:val="24"/>
        </w:rPr>
        <w:t xml:space="preserve"> </w:t>
      </w:r>
      <w:r>
        <w:rPr>
          <w:rFonts w:eastAsia="Times New Roman" w:cs="Times New Roman"/>
          <w:szCs w:val="24"/>
        </w:rPr>
        <w:t>Συνεπώς το σχέδιο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«Κύρωση του Πρωτοκόλλου της </w:t>
      </w:r>
      <w:proofErr w:type="spellStart"/>
      <w:r>
        <w:rPr>
          <w:rFonts w:eastAsia="Times New Roman" w:cs="Times New Roman"/>
          <w:szCs w:val="24"/>
        </w:rPr>
        <w:t>Ναγκόγια</w:t>
      </w:r>
      <w:proofErr w:type="spellEnd"/>
      <w:r>
        <w:rPr>
          <w:rFonts w:eastAsia="Times New Roman" w:cs="Times New Roman"/>
          <w:szCs w:val="24"/>
        </w:rPr>
        <w:t xml:space="preserve"> σχετικά με την πρόσβαση στους γενετικούς πόρους και τον δίκαιο και ισότιμο καταμερισμό των οφελών που απορρέουν από τη χρησιμοποίησή τους, στη Σύμβαση των Ηνωμένων Εθνών για τη Βιοποικιλότητα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w:t>
      </w:r>
      <w:r>
        <w:rPr>
          <w:rFonts w:eastAsia="Times New Roman" w:cs="Times New Roman"/>
          <w:szCs w:val="24"/>
        </w:rPr>
        <w:t>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r w:rsidRPr="007E3ACB">
        <w:rPr>
          <w:rFonts w:eastAsia="Times New Roman" w:cs="Times New Roman"/>
          <w:szCs w:val="24"/>
        </w:rPr>
        <w:t>:</w:t>
      </w:r>
    </w:p>
    <w:p w14:paraId="511206BE" w14:textId="77777777" w:rsidR="002E1E3E" w:rsidRDefault="00F7095F">
      <w:pPr>
        <w:spacing w:line="600" w:lineRule="auto"/>
        <w:ind w:firstLine="720"/>
        <w:contextualSpacing/>
        <w:jc w:val="center"/>
        <w:rPr>
          <w:rFonts w:eastAsia="Times New Roman" w:cs="Times New Roman"/>
          <w:color w:val="FF0000"/>
          <w:szCs w:val="24"/>
        </w:rPr>
      </w:pPr>
      <w:r w:rsidRPr="00BF3765">
        <w:rPr>
          <w:rFonts w:eastAsia="Times New Roman" w:cs="Times New Roman"/>
          <w:color w:val="FF0000"/>
          <w:szCs w:val="24"/>
        </w:rPr>
        <w:t>(</w:t>
      </w:r>
      <w:r w:rsidRPr="00BF3765">
        <w:rPr>
          <w:rFonts w:eastAsia="Times New Roman" w:cs="Times New Roman"/>
          <w:color w:val="FF0000"/>
          <w:szCs w:val="24"/>
          <w:lang w:val="en-US"/>
        </w:rPr>
        <w:t>N</w:t>
      </w:r>
      <w:r w:rsidRPr="00BF3765">
        <w:rPr>
          <w:rFonts w:eastAsia="Times New Roman" w:cs="Times New Roman"/>
          <w:color w:val="FF0000"/>
          <w:szCs w:val="24"/>
        </w:rPr>
        <w:t>α καταχωριστεί το κείμενο του νομοσχεδίου</w:t>
      </w:r>
      <w:r w:rsidRPr="00BF3765">
        <w:rPr>
          <w:rFonts w:eastAsia="Times New Roman" w:cs="Times New Roman"/>
          <w:color w:val="FF0000"/>
          <w:szCs w:val="24"/>
        </w:rPr>
        <w:t xml:space="preserve"> σελίδα 107α</w:t>
      </w:r>
      <w:r w:rsidRPr="00BF3765">
        <w:rPr>
          <w:rFonts w:eastAsia="Times New Roman" w:cs="Times New Roman"/>
          <w:color w:val="FF0000"/>
          <w:szCs w:val="24"/>
        </w:rPr>
        <w:t>)</w:t>
      </w:r>
    </w:p>
    <w:p w14:paraId="511206BF" w14:textId="77777777" w:rsidR="002E1E3E" w:rsidRDefault="00F7095F">
      <w:pPr>
        <w:spacing w:line="600" w:lineRule="auto"/>
        <w:ind w:firstLine="720"/>
        <w:contextualSpacing/>
        <w:jc w:val="both"/>
        <w:rPr>
          <w:rFonts w:eastAsia="Times New Roman" w:cs="Times New Roman"/>
          <w:szCs w:val="24"/>
        </w:rPr>
      </w:pPr>
      <w:r w:rsidRPr="00DE5372">
        <w:rPr>
          <w:rFonts w:eastAsia="Times New Roman" w:cs="Times New Roman"/>
          <w:b/>
          <w:szCs w:val="24"/>
        </w:rPr>
        <w:lastRenderedPageBreak/>
        <w:t xml:space="preserve">ΠΡΟΕΔΡΕΥΩΝ (Αναστάσιος Κουράκης): </w:t>
      </w:r>
      <w:r>
        <w:rPr>
          <w:rFonts w:eastAsia="Times New Roman" w:cs="Times New Roman"/>
          <w:szCs w:val="24"/>
        </w:rPr>
        <w:t>Κυρίες και κύριοι συνάδελφοι, παρακαλώ το Σώμα να εξουσιοδοτήσει το Προεδρείο για την υπ’ ευθύνη του</w:t>
      </w:r>
      <w:r>
        <w:rPr>
          <w:rFonts w:eastAsia="Times New Roman" w:cs="Times New Roman"/>
          <w:szCs w:val="24"/>
        </w:rPr>
        <w:t xml:space="preserve"> επικύρωση των Πρακτικών ως προς την ψήφιση στο σύνολο των παραπάνω νομοσχεδίων.</w:t>
      </w:r>
    </w:p>
    <w:p w14:paraId="511206C0" w14:textId="77777777" w:rsidR="002E1E3E" w:rsidRDefault="00F7095F">
      <w:pPr>
        <w:spacing w:line="600" w:lineRule="auto"/>
        <w:ind w:firstLine="720"/>
        <w:contextualSpacing/>
        <w:jc w:val="both"/>
        <w:rPr>
          <w:rFonts w:eastAsia="Times New Roman" w:cs="Times New Roman"/>
          <w:szCs w:val="24"/>
        </w:rPr>
      </w:pPr>
      <w:r w:rsidRPr="00DE5372">
        <w:rPr>
          <w:rFonts w:eastAsia="Times New Roman" w:cs="Times New Roman"/>
          <w:b/>
          <w:szCs w:val="24"/>
        </w:rPr>
        <w:t xml:space="preserve">ΟΛΟΙ ΟΙ ΒΟΥΛΕΥΤΕΣ: </w:t>
      </w:r>
      <w:r>
        <w:rPr>
          <w:rFonts w:eastAsia="Times New Roman" w:cs="Times New Roman"/>
          <w:szCs w:val="24"/>
        </w:rPr>
        <w:t>Μάλιστα, μάλιστα.</w:t>
      </w:r>
    </w:p>
    <w:p w14:paraId="511206C1" w14:textId="77777777" w:rsidR="002E1E3E" w:rsidRDefault="00F7095F">
      <w:pPr>
        <w:spacing w:line="600" w:lineRule="auto"/>
        <w:ind w:firstLine="720"/>
        <w:contextualSpacing/>
        <w:jc w:val="both"/>
        <w:rPr>
          <w:rFonts w:eastAsia="Times New Roman" w:cs="Times New Roman"/>
          <w:szCs w:val="24"/>
        </w:rPr>
      </w:pPr>
      <w:r w:rsidRPr="00DE5372">
        <w:rPr>
          <w:rFonts w:eastAsia="Times New Roman" w:cs="Times New Roman"/>
          <w:b/>
          <w:szCs w:val="24"/>
        </w:rPr>
        <w:t>ΠΡΟΕΔΡΕΥΩΝ (Αναστάσιος Κουράκης):</w:t>
      </w:r>
      <w:r w:rsidRPr="007E3ACB">
        <w:rPr>
          <w:rFonts w:eastAsia="Times New Roman" w:cs="Times New Roman"/>
          <w:szCs w:val="24"/>
        </w:rPr>
        <w:t xml:space="preserve"> </w:t>
      </w:r>
      <w:r>
        <w:rPr>
          <w:rFonts w:eastAsia="Times New Roman" w:cs="Times New Roman"/>
          <w:szCs w:val="24"/>
        </w:rPr>
        <w:t>Συνεπώς τ</w:t>
      </w:r>
      <w:r>
        <w:rPr>
          <w:rFonts w:eastAsia="Times New Roman" w:cs="Times New Roman"/>
          <w:szCs w:val="24"/>
          <w:lang w:val="en-US"/>
        </w:rPr>
        <w:t>o</w:t>
      </w:r>
      <w:r w:rsidRPr="007E3ACB">
        <w:rPr>
          <w:rFonts w:eastAsia="Times New Roman" w:cs="Times New Roman"/>
          <w:szCs w:val="24"/>
        </w:rPr>
        <w:t xml:space="preserve"> </w:t>
      </w:r>
      <w:r>
        <w:rPr>
          <w:rFonts w:eastAsia="Times New Roman" w:cs="Times New Roman"/>
          <w:szCs w:val="24"/>
        </w:rPr>
        <w:t>Σώμα παρέσχε τη ζητηθείσα εξουσιοδότηση.</w:t>
      </w:r>
    </w:p>
    <w:p w14:paraId="511206C2" w14:textId="77777777" w:rsidR="002E1E3E" w:rsidRDefault="00F7095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w:t>
      </w:r>
      <w:r>
        <w:rPr>
          <w:rFonts w:eastAsia="Times New Roman" w:cs="Times New Roman"/>
          <w:szCs w:val="24"/>
        </w:rPr>
        <w:t>ό να λύσουμε τη συνεδρίαση;</w:t>
      </w:r>
    </w:p>
    <w:p w14:paraId="511206C3" w14:textId="77777777" w:rsidR="002E1E3E" w:rsidRDefault="00F7095F">
      <w:pPr>
        <w:spacing w:line="600" w:lineRule="auto"/>
        <w:ind w:firstLine="720"/>
        <w:contextualSpacing/>
        <w:jc w:val="both"/>
        <w:rPr>
          <w:rFonts w:eastAsia="Times New Roman" w:cs="Times New Roman"/>
          <w:szCs w:val="24"/>
        </w:rPr>
      </w:pPr>
      <w:r w:rsidRPr="00DE5372">
        <w:rPr>
          <w:rFonts w:eastAsia="Times New Roman" w:cs="Times New Roman"/>
          <w:b/>
          <w:szCs w:val="24"/>
        </w:rPr>
        <w:t>ΟΛΟΙ ΟΙ ΒΟΥΛΕΥΤΕΣ:</w:t>
      </w:r>
      <w:r w:rsidRPr="00DE5372">
        <w:rPr>
          <w:rFonts w:eastAsia="Times New Roman" w:cs="Times New Roman"/>
          <w:szCs w:val="24"/>
        </w:rPr>
        <w:t xml:space="preserve"> </w:t>
      </w:r>
      <w:r>
        <w:rPr>
          <w:rFonts w:eastAsia="Times New Roman" w:cs="Times New Roman"/>
          <w:szCs w:val="24"/>
        </w:rPr>
        <w:t>Μάλιστα, μάλιστα.</w:t>
      </w:r>
    </w:p>
    <w:p w14:paraId="511206C4" w14:textId="77777777" w:rsidR="002E1E3E" w:rsidRDefault="00F7095F">
      <w:pPr>
        <w:spacing w:line="600" w:lineRule="auto"/>
        <w:ind w:firstLine="720"/>
        <w:contextualSpacing/>
        <w:jc w:val="both"/>
        <w:rPr>
          <w:rFonts w:eastAsia="Times New Roman" w:cs="Times New Roman"/>
          <w:szCs w:val="24"/>
        </w:rPr>
      </w:pPr>
      <w:r w:rsidRPr="00DE5372">
        <w:rPr>
          <w:rFonts w:eastAsia="Times New Roman" w:cs="Times New Roman"/>
          <w:b/>
          <w:szCs w:val="24"/>
        </w:rPr>
        <w:t xml:space="preserve">ΠΡΟΕΔΡΕΥΩΝ (Αναστάσιος Κουράκης): </w:t>
      </w:r>
      <w:r>
        <w:rPr>
          <w:rFonts w:eastAsia="Times New Roman" w:cs="Times New Roman"/>
          <w:szCs w:val="24"/>
        </w:rPr>
        <w:t xml:space="preserve">Με τη συναίνεση του Σώματος και ώρα 16.46΄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6 Ιουνίου 2019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w:t>
      </w:r>
      <w:r>
        <w:rPr>
          <w:rFonts w:eastAsia="Times New Roman" w:cs="Times New Roman"/>
          <w:szCs w:val="24"/>
        </w:rPr>
        <w:t>μοθετική εργασία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 </w:t>
      </w:r>
      <w:r>
        <w:rPr>
          <w:rFonts w:eastAsia="Times New Roman" w:cs="Times New Roman"/>
          <w:szCs w:val="24"/>
        </w:rPr>
        <w:t>μ</w:t>
      </w:r>
      <w:r>
        <w:rPr>
          <w:rFonts w:eastAsia="Times New Roman" w:cs="Times New Roman"/>
          <w:szCs w:val="24"/>
        </w:rPr>
        <w:t xml:space="preserve">όνη συζήτηση και ψήφιση επί της αρχής, των άρθρων και του συνόλου </w:t>
      </w:r>
      <w:r>
        <w:rPr>
          <w:rFonts w:eastAsia="Times New Roman" w:cs="Times New Roman"/>
          <w:szCs w:val="24"/>
        </w:rPr>
        <w:t>του σχεδίου νόμου</w:t>
      </w:r>
      <w:r>
        <w:rPr>
          <w:rFonts w:eastAsia="Times New Roman" w:cs="Times New Roman"/>
          <w:szCs w:val="24"/>
        </w:rPr>
        <w:t xml:space="preserve">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«Κύρωση του Ποινικού Κώδικα και </w:t>
      </w:r>
      <w:r>
        <w:rPr>
          <w:rFonts w:eastAsia="Times New Roman" w:cs="Times New Roman"/>
          <w:szCs w:val="24"/>
        </w:rPr>
        <w:t>β</w:t>
      </w:r>
      <w:r>
        <w:rPr>
          <w:rFonts w:eastAsia="Times New Roman" w:cs="Times New Roman"/>
          <w:szCs w:val="24"/>
        </w:rPr>
        <w:t xml:space="preserve">) </w:t>
      </w:r>
      <w:r>
        <w:rPr>
          <w:rFonts w:eastAsia="Times New Roman" w:cs="Times New Roman"/>
          <w:szCs w:val="24"/>
        </w:rPr>
        <w:t xml:space="preserve">μόνη συζήτηση και ψήφιση επί της αρχής, των </w:t>
      </w:r>
      <w:r>
        <w:rPr>
          <w:rFonts w:eastAsia="Times New Roman" w:cs="Times New Roman"/>
          <w:szCs w:val="24"/>
        </w:rPr>
        <w:t xml:space="preserve">άρθρων και του </w:t>
      </w:r>
      <w:r>
        <w:rPr>
          <w:rFonts w:eastAsia="Times New Roman" w:cs="Times New Roman"/>
          <w:szCs w:val="24"/>
        </w:rPr>
        <w:lastRenderedPageBreak/>
        <w:t xml:space="preserve">συνόλου του σχεδίου νόμου του Υπουργείου Δικαιοσύνης, Διαφάνειας και Ανθρωπίνων Δικαιωμάτων: </w:t>
      </w:r>
      <w:r>
        <w:rPr>
          <w:rFonts w:eastAsia="Times New Roman" w:cs="Times New Roman"/>
          <w:szCs w:val="24"/>
        </w:rPr>
        <w:t>«Κύρωση του Κώδικα Ποινικής Δικονομίας», σύμφωνα με τη συμπληρωματική ημερήσια διάταξη που έχει διανεμηθεί.</w:t>
      </w:r>
    </w:p>
    <w:p w14:paraId="511206C5" w14:textId="77777777" w:rsidR="002E1E3E" w:rsidRDefault="00F7095F">
      <w:pPr>
        <w:spacing w:line="600" w:lineRule="auto"/>
        <w:contextualSpacing/>
        <w:jc w:val="both"/>
        <w:rPr>
          <w:rFonts w:eastAsia="Times New Roman" w:cs="Times New Roman"/>
          <w:b/>
          <w:szCs w:val="24"/>
        </w:rPr>
      </w:pPr>
      <w:r w:rsidRPr="00DE5372">
        <w:rPr>
          <w:rFonts w:eastAsia="Times New Roman" w:cs="Times New Roman"/>
          <w:b/>
          <w:szCs w:val="24"/>
        </w:rPr>
        <w:t xml:space="preserve">Ο ΠΡΟΕΔΡΟΣ                              </w:t>
      </w:r>
      <w:r w:rsidRPr="00DE5372">
        <w:rPr>
          <w:rFonts w:eastAsia="Times New Roman" w:cs="Times New Roman"/>
          <w:b/>
          <w:szCs w:val="24"/>
        </w:rPr>
        <w:t xml:space="preserve">                                       ΟΙ ΓΡΑΜΜΑΤΕΙΣ</w:t>
      </w:r>
    </w:p>
    <w:p w14:paraId="511206C6" w14:textId="77777777" w:rsidR="002E1E3E" w:rsidRDefault="002E1E3E">
      <w:pPr>
        <w:spacing w:line="600" w:lineRule="auto"/>
        <w:ind w:firstLine="720"/>
        <w:contextualSpacing/>
        <w:jc w:val="both"/>
        <w:rPr>
          <w:rFonts w:eastAsia="Times New Roman" w:cs="Times New Roman"/>
          <w:szCs w:val="24"/>
        </w:rPr>
      </w:pPr>
    </w:p>
    <w:sectPr w:rsidR="002E1E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7LDRdvZEOPEMTGLC7vZ+uF55gNE=" w:salt="8Fzniy9KH51QYW0uP/Wk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E3E"/>
    <w:rsid w:val="002A5D9B"/>
    <w:rsid w:val="002E1E3E"/>
    <w:rsid w:val="00F709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03F9"/>
  <w15:docId w15:val="{93841BBA-D25D-4658-B18E-09506BC5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7079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7079C"/>
    <w:rPr>
      <w:rFonts w:ascii="Segoe UI" w:hAnsi="Segoe UI" w:cs="Segoe UI"/>
      <w:sz w:val="18"/>
      <w:szCs w:val="18"/>
    </w:rPr>
  </w:style>
  <w:style w:type="paragraph" w:styleId="a4">
    <w:name w:val="Revision"/>
    <w:hidden/>
    <w:uiPriority w:val="99"/>
    <w:semiHidden/>
    <w:rsid w:val="006B6B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841</MetadataID>
    <Session xmlns="641f345b-441b-4b81-9152-adc2e73ba5e1">Δ´</Session>
    <Date xmlns="641f345b-441b-4b81-9152-adc2e73ba5e1">2019-06-04T21:00:00+00:00</Date>
    <Status xmlns="641f345b-441b-4b81-9152-adc2e73ba5e1">
      <Url>https://intra.parliament.gr/praktika/Lists/Incoming_Metadata/EditForm.aspx?ID=841&amp;Source=/praktika/Recordings_Library/Forms/AllItems.aspx</Url>
      <Description>Δημοσιεύτηκε</Description>
    </Status>
    <Meeting xmlns="641f345b-441b-4b81-9152-adc2e73ba5e1">ΡΛ´</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80E7F-E82C-479B-B37E-D028ACFB4000}">
  <ds:schemaRefs>
    <ds:schemaRef ds:uri="http://schemas.microsoft.com/office/2006/metadata/properties"/>
    <ds:schemaRef ds:uri="http://purl.org/dc/terms/"/>
    <ds:schemaRef ds:uri="641f345b-441b-4b81-9152-adc2e73ba5e1"/>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B6E4B79-BBEB-4EFE-8142-6E7E7D481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3896F5-D47E-42A7-8B3F-5F43B4CBF2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17823</Words>
  <Characters>96245</Characters>
  <Application>Microsoft Office Word</Application>
  <DocSecurity>0</DocSecurity>
  <Lines>802</Lines>
  <Paragraphs>227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2019-06-14T08:42:00Z</dcterms:created>
  <dcterms:modified xsi:type="dcterms:W3CDTF">2019-06-14T08:42:00Z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