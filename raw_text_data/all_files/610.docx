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207" w:rsidRPr="00533B38" w:rsidRDefault="00730207" w:rsidP="00730207">
      <w:pPr>
        <w:spacing w:after="0" w:line="360" w:lineRule="auto"/>
        <w:rPr>
          <w:szCs w:val="24"/>
        </w:rPr>
      </w:pPr>
      <w:bookmarkStart w:id="0" w:name="_GoBack"/>
      <w:bookmarkEnd w:id="0"/>
      <w:r w:rsidRPr="00533B38">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30207" w:rsidRPr="00533B38" w:rsidRDefault="00730207" w:rsidP="00730207">
      <w:pPr>
        <w:spacing w:after="0" w:line="360" w:lineRule="auto"/>
        <w:rPr>
          <w:szCs w:val="24"/>
        </w:rPr>
      </w:pPr>
    </w:p>
    <w:p w:rsidR="00730207" w:rsidRPr="00533B38" w:rsidRDefault="00730207" w:rsidP="00730207">
      <w:pPr>
        <w:spacing w:after="0" w:line="360" w:lineRule="auto"/>
        <w:rPr>
          <w:szCs w:val="24"/>
        </w:rPr>
      </w:pPr>
      <w:r w:rsidRPr="00533B38">
        <w:rPr>
          <w:szCs w:val="24"/>
        </w:rPr>
        <w:t>ΠΙΝΑΚΑΣ ΠΕΡΙΕΧΟΜΕΝΩΝ</w:t>
      </w:r>
    </w:p>
    <w:p w:rsidR="00730207" w:rsidRPr="00533B38" w:rsidRDefault="00730207" w:rsidP="00730207">
      <w:pPr>
        <w:spacing w:after="0" w:line="360" w:lineRule="auto"/>
        <w:rPr>
          <w:szCs w:val="24"/>
        </w:rPr>
      </w:pPr>
      <w:r w:rsidRPr="00533B38">
        <w:rPr>
          <w:szCs w:val="24"/>
        </w:rPr>
        <w:t xml:space="preserve">ΙΗ’ ΠΕΡΙΟΔΟΣ </w:t>
      </w:r>
    </w:p>
    <w:p w:rsidR="00730207" w:rsidRPr="00533B38" w:rsidRDefault="00730207" w:rsidP="00730207">
      <w:pPr>
        <w:spacing w:after="0" w:line="360" w:lineRule="auto"/>
        <w:rPr>
          <w:szCs w:val="24"/>
        </w:rPr>
      </w:pPr>
      <w:r w:rsidRPr="00533B38">
        <w:rPr>
          <w:szCs w:val="24"/>
        </w:rPr>
        <w:t>ΠΡΟΕΔΡΕΥΟΜΕΝΗΣ ΚΟΙΝΟΒΟΥΛΕΥΤΙΚΗΣ ΔΗΜΟΚΡΑΤΙΑΣ</w:t>
      </w:r>
    </w:p>
    <w:p w:rsidR="00730207" w:rsidRPr="00533B38" w:rsidRDefault="00730207" w:rsidP="00730207">
      <w:pPr>
        <w:spacing w:after="0" w:line="360" w:lineRule="auto"/>
        <w:rPr>
          <w:szCs w:val="24"/>
        </w:rPr>
      </w:pPr>
      <w:r w:rsidRPr="00533B38">
        <w:rPr>
          <w:szCs w:val="24"/>
        </w:rPr>
        <w:t>ΣΥΝΟΔΟΣ Α΄</w:t>
      </w:r>
    </w:p>
    <w:p w:rsidR="00730207" w:rsidRPr="00533B38" w:rsidRDefault="00730207" w:rsidP="00730207">
      <w:pPr>
        <w:spacing w:after="0" w:line="360" w:lineRule="auto"/>
        <w:rPr>
          <w:szCs w:val="24"/>
        </w:rPr>
      </w:pPr>
    </w:p>
    <w:p w:rsidR="00730207" w:rsidRPr="00533B38" w:rsidRDefault="00730207" w:rsidP="00730207">
      <w:pPr>
        <w:spacing w:after="0" w:line="360" w:lineRule="auto"/>
        <w:rPr>
          <w:szCs w:val="24"/>
        </w:rPr>
      </w:pPr>
      <w:r w:rsidRPr="00533B38">
        <w:rPr>
          <w:szCs w:val="24"/>
        </w:rPr>
        <w:t>ΣΥΝΕΔΡΙΑΣΗ ΜΗ΄</w:t>
      </w:r>
    </w:p>
    <w:p w:rsidR="00730207" w:rsidRPr="00533B38" w:rsidRDefault="00730207" w:rsidP="00730207">
      <w:pPr>
        <w:spacing w:after="0" w:line="360" w:lineRule="auto"/>
        <w:rPr>
          <w:szCs w:val="24"/>
        </w:rPr>
      </w:pPr>
      <w:r w:rsidRPr="00533B38">
        <w:rPr>
          <w:szCs w:val="24"/>
        </w:rPr>
        <w:t>Παρασκευή  15 Νοεμβρίου 2019</w:t>
      </w:r>
    </w:p>
    <w:p w:rsidR="00730207" w:rsidRPr="00533B38" w:rsidRDefault="00730207" w:rsidP="00730207">
      <w:pPr>
        <w:spacing w:after="0" w:line="360" w:lineRule="auto"/>
        <w:rPr>
          <w:szCs w:val="24"/>
        </w:rPr>
      </w:pPr>
    </w:p>
    <w:p w:rsidR="00730207" w:rsidRPr="00533B38" w:rsidRDefault="00730207" w:rsidP="00730207">
      <w:pPr>
        <w:spacing w:after="0" w:line="360" w:lineRule="auto"/>
        <w:rPr>
          <w:szCs w:val="24"/>
        </w:rPr>
      </w:pPr>
      <w:r w:rsidRPr="00533B38">
        <w:rPr>
          <w:szCs w:val="24"/>
        </w:rPr>
        <w:t>ΘΕΜΑΤΑ</w:t>
      </w:r>
    </w:p>
    <w:p w:rsidR="00730207" w:rsidRDefault="00730207" w:rsidP="00730207">
      <w:pPr>
        <w:spacing w:after="0" w:line="360" w:lineRule="auto"/>
        <w:rPr>
          <w:szCs w:val="24"/>
        </w:rPr>
      </w:pPr>
      <w:r w:rsidRPr="00533B38">
        <w:rPr>
          <w:szCs w:val="24"/>
        </w:rPr>
        <w:t xml:space="preserve"> </w:t>
      </w:r>
      <w:r w:rsidRPr="00533B38">
        <w:rPr>
          <w:szCs w:val="24"/>
        </w:rPr>
        <w:br/>
        <w:t xml:space="preserve">Α. ΕΙΔΙΚΑ ΘΕΜΑΤΑ </w:t>
      </w:r>
      <w:r w:rsidRPr="00533B38">
        <w:rPr>
          <w:szCs w:val="24"/>
        </w:rPr>
        <w:br/>
        <w:t xml:space="preserve">1. Επικύρωση Πρακτικών, σελ. </w:t>
      </w:r>
      <w:r w:rsidRPr="00533B38">
        <w:rPr>
          <w:szCs w:val="24"/>
        </w:rPr>
        <w:br/>
        <w:t xml:space="preserve">2. Ανακοινώνεται ότι τη συνεδρίαση παρακολουθούν μαθητές από το Ενιαίο Ειδικό Επαγγελματικό Γυμνάσιο-Λύκειο Αθήνας και μέλη από το Κέντρο Ημέρας Αγίας Παρασκευής, σελ. </w:t>
      </w:r>
      <w:r w:rsidRPr="00533B38">
        <w:rPr>
          <w:szCs w:val="24"/>
        </w:rPr>
        <w:br/>
        <w:t xml:space="preserve">3. Αναφορά στην Επέτειο της 17ης Νοεμβρίου για την Εξέγερση του Πολυτεχνείου, σελ. </w:t>
      </w:r>
      <w:r w:rsidRPr="00533B38">
        <w:rPr>
          <w:szCs w:val="24"/>
        </w:rPr>
        <w:br/>
        <w:t>4. Τήρηση ενός λεπτού σιγής στη μνήμη των Αγωνιστών και Θυμάτων της εξεγέρσεως του Πολυτεχνείου κ</w:t>
      </w:r>
      <w:r>
        <w:rPr>
          <w:szCs w:val="24"/>
        </w:rPr>
        <w:t xml:space="preserve">αι της Δημοκρατίας, σελ. </w:t>
      </w:r>
      <w:r>
        <w:rPr>
          <w:szCs w:val="24"/>
        </w:rPr>
        <w:br/>
        <w:t>5. Έ</w:t>
      </w:r>
      <w:r w:rsidRPr="00533B38">
        <w:rPr>
          <w:szCs w:val="24"/>
        </w:rPr>
        <w:t xml:space="preserve">γκριση του Σώματος, των από 14 Νοεμβρίου ομόφωνων αποφάσεων της Διάσκεψης των Προέδρων, που αφορούν την μακροχρόνια μίσθωση αυτοκινήτων καθώς και κάποιες διαφοροποιήσεις στην αεροπορική μετακίνηση των Βουλευτών επαρχίας, σελ. </w:t>
      </w:r>
      <w:r w:rsidRPr="00533B38">
        <w:rPr>
          <w:szCs w:val="24"/>
        </w:rPr>
        <w:br/>
        <w:t xml:space="preserve">6. Επί διαδικαστικού θέματος, σελ. </w:t>
      </w:r>
      <w:r w:rsidRPr="00533B38">
        <w:rPr>
          <w:szCs w:val="24"/>
        </w:rPr>
        <w:br/>
        <w:t xml:space="preserve">7. Επί προσωπικού θέματος, σελ. </w:t>
      </w:r>
      <w:r w:rsidRPr="00533B38">
        <w:rPr>
          <w:szCs w:val="24"/>
        </w:rPr>
        <w:br/>
        <w:t xml:space="preserve"> </w:t>
      </w:r>
      <w:r w:rsidRPr="00533B38">
        <w:rPr>
          <w:szCs w:val="24"/>
        </w:rPr>
        <w:br/>
        <w:t xml:space="preserve">Β. ΚΟΙΝΟΒΟΥΛΕΥΤΙΚΟΣ ΕΛΕΓΧΟΣ </w:t>
      </w:r>
      <w:r w:rsidRPr="00533B38">
        <w:rPr>
          <w:szCs w:val="24"/>
        </w:rPr>
        <w:br/>
        <w:t>Συζή</w:t>
      </w:r>
      <w:r>
        <w:rPr>
          <w:szCs w:val="24"/>
        </w:rPr>
        <w:t>τηση επικαίρων ερωτήσεων:</w:t>
      </w:r>
      <w:r>
        <w:rPr>
          <w:szCs w:val="24"/>
        </w:rPr>
        <w:br/>
      </w:r>
      <w:r w:rsidRPr="00533B38">
        <w:rPr>
          <w:szCs w:val="24"/>
        </w:rPr>
        <w:t>α) Προς τον Υπουργό Περ</w:t>
      </w:r>
      <w:r>
        <w:rPr>
          <w:szCs w:val="24"/>
        </w:rPr>
        <w:t>ιβάλλοντος και Ενέργειας:</w:t>
      </w:r>
      <w:r>
        <w:rPr>
          <w:szCs w:val="24"/>
        </w:rPr>
        <w:br/>
      </w:r>
      <w:r w:rsidRPr="00533B38">
        <w:rPr>
          <w:szCs w:val="24"/>
        </w:rPr>
        <w:t xml:space="preserve">i. με θέμα: "Όχι στην κατασκευή και λειτουργία νέου ΧΥΤΑ στην Ολοκληρωμένη Εγκατάσταση Διαχείρισης Αποβλήτων (ΟΕΔΑ) Φυλής", σελ. </w:t>
      </w:r>
      <w:r w:rsidRPr="00533B38">
        <w:rPr>
          <w:szCs w:val="24"/>
        </w:rPr>
        <w:br/>
      </w:r>
      <w:r>
        <w:rPr>
          <w:szCs w:val="24"/>
        </w:rPr>
        <w:lastRenderedPageBreak/>
        <w:t xml:space="preserve"> </w:t>
      </w:r>
      <w:r w:rsidRPr="00533B38">
        <w:rPr>
          <w:szCs w:val="24"/>
        </w:rPr>
        <w:t>ii. με θέμα: "Πορεία της Γενικής Μεταλλευτικής και Μεταλλουργικής Α.Ε. (Γ.Μ.Μ.Α.Ε.) ΛΑΡΚΟ και ασφάλεια</w:t>
      </w:r>
      <w:r>
        <w:rPr>
          <w:szCs w:val="24"/>
        </w:rPr>
        <w:t xml:space="preserve"> των εργαζομένων της", σελ. </w:t>
      </w:r>
    </w:p>
    <w:p w:rsidR="00730207" w:rsidRDefault="00730207" w:rsidP="00730207">
      <w:pPr>
        <w:spacing w:after="0" w:line="360" w:lineRule="auto"/>
        <w:rPr>
          <w:szCs w:val="24"/>
        </w:rPr>
      </w:pPr>
      <w:r>
        <w:rPr>
          <w:szCs w:val="24"/>
          <w:lang w:val="en-US"/>
        </w:rPr>
        <w:t>iii</w:t>
      </w:r>
      <w:r>
        <w:rPr>
          <w:szCs w:val="24"/>
        </w:rPr>
        <w:t>. με θέμα: «Ποιο είναι το σχέδιο της Κυβέρνησης για την Μεγαλόπολη;»</w:t>
      </w:r>
      <w:r>
        <w:rPr>
          <w:szCs w:val="24"/>
        </w:rPr>
        <w:br/>
      </w:r>
      <w:r w:rsidRPr="00533B38">
        <w:rPr>
          <w:szCs w:val="24"/>
        </w:rPr>
        <w:t>β) Προς τον Υπουργό Υποδομών και Μεταφορών, με θέμα: "Απόδοση του παλιού αμαξοστασίου ΟΣΕ Αγίων Αναργύρων</w:t>
      </w:r>
      <w:r>
        <w:rPr>
          <w:szCs w:val="24"/>
        </w:rPr>
        <w:t xml:space="preserve">  στους δημότες τους", σελ. </w:t>
      </w:r>
      <w:r>
        <w:rPr>
          <w:szCs w:val="24"/>
        </w:rPr>
        <w:br/>
      </w:r>
      <w:r w:rsidRPr="00533B38">
        <w:rPr>
          <w:szCs w:val="24"/>
        </w:rPr>
        <w:t>γ) Προς τον Υπουρ</w:t>
      </w:r>
      <w:r>
        <w:rPr>
          <w:szCs w:val="24"/>
        </w:rPr>
        <w:t>γό Προστασίας του Πολίτη:</w:t>
      </w:r>
      <w:r>
        <w:rPr>
          <w:szCs w:val="24"/>
        </w:rPr>
        <w:br/>
        <w:t xml:space="preserve"> </w:t>
      </w:r>
      <w:r w:rsidRPr="00533B38">
        <w:rPr>
          <w:szCs w:val="24"/>
        </w:rPr>
        <w:t>i. με θέμα: "Βία και ανομία στο κέντρο της Θεσσαλονίκης - SOS απευθύνουν κάτοικοι, επαγγελματίες, φοιτητές</w:t>
      </w:r>
      <w:r>
        <w:rPr>
          <w:szCs w:val="24"/>
        </w:rPr>
        <w:t xml:space="preserve"> και επισκέπτες", σελ. </w:t>
      </w:r>
      <w:r>
        <w:rPr>
          <w:szCs w:val="24"/>
        </w:rPr>
        <w:br/>
        <w:t xml:space="preserve"> </w:t>
      </w:r>
      <w:r w:rsidRPr="00533B38">
        <w:rPr>
          <w:szCs w:val="24"/>
        </w:rPr>
        <w:t xml:space="preserve">ii. με θέμα: "Επεισόδια έξω από το Οικονομικό </w:t>
      </w:r>
      <w:r>
        <w:rPr>
          <w:szCs w:val="24"/>
        </w:rPr>
        <w:t xml:space="preserve">Πανεπιστήμιο Αθηνών", σελ. </w:t>
      </w:r>
      <w:r>
        <w:rPr>
          <w:szCs w:val="24"/>
        </w:rPr>
        <w:br/>
        <w:t xml:space="preserve"> </w:t>
      </w:r>
      <w:r w:rsidRPr="00533B38">
        <w:rPr>
          <w:szCs w:val="24"/>
        </w:rPr>
        <w:t>iii. με θέμα: "Επιχείρηση της ΕΛΑΣ στο Οικονομικό Πανεπιστήμιο Αθηνών και εν γένει ζητή</w:t>
      </w:r>
      <w:r>
        <w:rPr>
          <w:szCs w:val="24"/>
        </w:rPr>
        <w:t xml:space="preserve">ματα ανομίας στα ΑΕΙ", σελ. </w:t>
      </w:r>
      <w:r>
        <w:rPr>
          <w:szCs w:val="24"/>
        </w:rPr>
        <w:br/>
      </w:r>
      <w:r w:rsidRPr="00533B38">
        <w:rPr>
          <w:szCs w:val="24"/>
        </w:rPr>
        <w:t>δ) Προς</w:t>
      </w:r>
      <w:r>
        <w:rPr>
          <w:szCs w:val="24"/>
        </w:rPr>
        <w:t xml:space="preserve"> τον Υπουργό Υγείας:</w:t>
      </w:r>
      <w:r>
        <w:rPr>
          <w:szCs w:val="24"/>
        </w:rPr>
        <w:br/>
        <w:t xml:space="preserve"> </w:t>
      </w:r>
      <w:r w:rsidRPr="00533B38">
        <w:rPr>
          <w:szCs w:val="24"/>
        </w:rPr>
        <w:t xml:space="preserve">i. με θέμα: </w:t>
      </w:r>
      <w:r>
        <w:rPr>
          <w:szCs w:val="24"/>
        </w:rPr>
        <w:t>«Κρίσιμης επικινδυνότητας υποστελέχωση του ΕΣΥ», σελ.</w:t>
      </w:r>
    </w:p>
    <w:p w:rsidR="00730207" w:rsidRDefault="00730207" w:rsidP="00730207">
      <w:pPr>
        <w:spacing w:after="0" w:line="360" w:lineRule="auto"/>
        <w:rPr>
          <w:szCs w:val="24"/>
        </w:rPr>
      </w:pPr>
      <w:r>
        <w:rPr>
          <w:szCs w:val="24"/>
          <w:lang w:val="en-US"/>
        </w:rPr>
        <w:t>ii</w:t>
      </w:r>
      <w:r w:rsidRPr="007D42A4">
        <w:rPr>
          <w:szCs w:val="24"/>
        </w:rPr>
        <w:t>.</w:t>
      </w:r>
      <w:r>
        <w:rPr>
          <w:szCs w:val="24"/>
        </w:rPr>
        <w:t xml:space="preserve"> με θέμα: </w:t>
      </w:r>
      <w:r w:rsidRPr="00533B38">
        <w:rPr>
          <w:szCs w:val="24"/>
        </w:rPr>
        <w:t>"Σχέδια ιδιωτικοποίησης των δ</w:t>
      </w:r>
      <w:r>
        <w:rPr>
          <w:szCs w:val="24"/>
        </w:rPr>
        <w:t xml:space="preserve">ημόσιων Νοσοκομείων", σελ. </w:t>
      </w:r>
      <w:r>
        <w:rPr>
          <w:szCs w:val="24"/>
        </w:rPr>
        <w:br/>
      </w:r>
      <w:r>
        <w:rPr>
          <w:szCs w:val="24"/>
          <w:lang w:val="en-US"/>
        </w:rPr>
        <w:t>iii</w:t>
      </w:r>
      <w:r w:rsidRPr="007D42A4">
        <w:rPr>
          <w:szCs w:val="24"/>
        </w:rPr>
        <w:t xml:space="preserve">. </w:t>
      </w:r>
      <w:r w:rsidRPr="00533B38">
        <w:rPr>
          <w:szCs w:val="24"/>
        </w:rPr>
        <w:t xml:space="preserve">με θέμα: "Κάλυψη των τρεχουσών και άμεσων αναγκών του Αχιλλοπούλειου Νοσοκομείου Βόλου", σελ. </w:t>
      </w:r>
      <w:r w:rsidRPr="00533B38">
        <w:rPr>
          <w:szCs w:val="24"/>
        </w:rPr>
        <w:br/>
        <w:t xml:space="preserve"> </w:t>
      </w:r>
      <w:r w:rsidRPr="00533B38">
        <w:rPr>
          <w:szCs w:val="24"/>
        </w:rPr>
        <w:br/>
        <w:t xml:space="preserve">Γ. ΝΟΜΟΘΕΤΙΚΗ ΕΡΓΑΣΙΑ </w:t>
      </w:r>
      <w:r w:rsidRPr="00533B38">
        <w:rPr>
          <w:szCs w:val="24"/>
        </w:rPr>
        <w:br/>
        <w:t xml:space="preserve">1. Συζήτηση και ψήφιση επί της αρχής, των άρθρων, των τροπολογιών και του συνόλου του σχεδίου νόμου του Υπουργείου Πολιτισμού και Αθλητισμού «Κύρωση της Σύμβασης του Συμβουλίου της Ευρώπης που υπογράφηκε στο Magglingen/Macolin την 18η Σεπτεμβρίου 2014, σχετικά με τη χειραγώγηση των αθλητικών αγώνων, επείγοντα μέτρα για την αντιμετώπιση της βίας στον αθλητισμό, μετατροπή της Ελληνικής Ολυμπιακής Επιτροπής σε ΝΠΙΔ, κύρωση του νέου καταστατικού αυτής και άλλες διατάξεις»., σελ. </w:t>
      </w:r>
      <w:r w:rsidRPr="00533B38">
        <w:rPr>
          <w:szCs w:val="24"/>
        </w:rPr>
        <w:br/>
        <w:t xml:space="preserve">2.  Ένσταση αντισυνταγματικότητας που υποβλήθηκε από τους Βουλευτές του ΣΥΡΙΖΑ κ.κ. Ι. Μπουρνού, Μ. Ξενογιαννακοπούλου και Ο. Γεροβασίλη, για το άρθρο 8 (τροποποίηση του άρθρου 22 του ν. 2725/1999 Διοικητικό Συμβούλιο) του σχεδίου νόμου του Υπουργείου Πολιτισμού και Αθλητισμού, σελ. </w:t>
      </w:r>
      <w:r w:rsidRPr="00533B38">
        <w:rPr>
          <w:szCs w:val="24"/>
        </w:rPr>
        <w:br/>
        <w:t xml:space="preserve">3. Ψηφοφορία δι' εγέρσεως επί της ένστασης αντισυνταγματικότητας, σελ. </w:t>
      </w:r>
    </w:p>
    <w:p w:rsidR="00730207" w:rsidRDefault="00730207" w:rsidP="00730207">
      <w:pPr>
        <w:spacing w:after="0" w:line="360" w:lineRule="auto"/>
        <w:rPr>
          <w:szCs w:val="24"/>
        </w:rPr>
      </w:pPr>
    </w:p>
    <w:p w:rsidR="00730207" w:rsidRDefault="00730207" w:rsidP="00730207">
      <w:pPr>
        <w:spacing w:after="0" w:line="360" w:lineRule="auto"/>
        <w:rPr>
          <w:szCs w:val="24"/>
        </w:rPr>
      </w:pPr>
      <w:r>
        <w:rPr>
          <w:szCs w:val="24"/>
        </w:rPr>
        <w:t xml:space="preserve">ΠΡΟΕΔΡΟΣ </w:t>
      </w:r>
    </w:p>
    <w:p w:rsidR="00730207" w:rsidRDefault="00730207" w:rsidP="00730207">
      <w:pPr>
        <w:spacing w:after="0" w:line="360" w:lineRule="auto"/>
        <w:rPr>
          <w:szCs w:val="24"/>
        </w:rPr>
      </w:pPr>
    </w:p>
    <w:p w:rsidR="00730207" w:rsidRDefault="00730207" w:rsidP="00730207">
      <w:pPr>
        <w:spacing w:after="0" w:line="360" w:lineRule="auto"/>
        <w:rPr>
          <w:szCs w:val="24"/>
        </w:rPr>
      </w:pPr>
      <w:r>
        <w:rPr>
          <w:szCs w:val="24"/>
        </w:rPr>
        <w:lastRenderedPageBreak/>
        <w:t xml:space="preserve">ΤΑΣΟΥΛΑΣ Κ., σελ. </w:t>
      </w:r>
    </w:p>
    <w:p w:rsidR="00730207" w:rsidRDefault="00730207" w:rsidP="00730207">
      <w:pPr>
        <w:spacing w:after="0" w:line="360" w:lineRule="auto"/>
        <w:rPr>
          <w:szCs w:val="24"/>
        </w:rPr>
      </w:pPr>
    </w:p>
    <w:p w:rsidR="00730207" w:rsidRDefault="00730207" w:rsidP="00730207">
      <w:pPr>
        <w:spacing w:after="0" w:line="360" w:lineRule="auto"/>
        <w:rPr>
          <w:szCs w:val="24"/>
        </w:rPr>
      </w:pPr>
    </w:p>
    <w:p w:rsidR="00730207" w:rsidRDefault="00730207" w:rsidP="00730207">
      <w:pPr>
        <w:spacing w:after="0" w:line="360" w:lineRule="auto"/>
        <w:rPr>
          <w:szCs w:val="24"/>
        </w:rPr>
      </w:pPr>
      <w:r>
        <w:rPr>
          <w:szCs w:val="24"/>
        </w:rPr>
        <w:t>ΠΡΟΕΔΡΕΥΟΝΤΕΣ</w:t>
      </w:r>
    </w:p>
    <w:p w:rsidR="00730207" w:rsidRDefault="00730207" w:rsidP="00730207">
      <w:pPr>
        <w:spacing w:after="0" w:line="360" w:lineRule="auto"/>
        <w:rPr>
          <w:szCs w:val="24"/>
        </w:rPr>
      </w:pPr>
    </w:p>
    <w:p w:rsidR="00730207" w:rsidRDefault="00730207" w:rsidP="00730207">
      <w:pPr>
        <w:spacing w:after="0" w:line="360" w:lineRule="auto"/>
        <w:rPr>
          <w:szCs w:val="24"/>
        </w:rPr>
      </w:pPr>
      <w:r>
        <w:rPr>
          <w:szCs w:val="24"/>
        </w:rPr>
        <w:t>ΑΒΔΕΛΑΣ Α., σελ.</w:t>
      </w:r>
    </w:p>
    <w:p w:rsidR="00730207" w:rsidRDefault="00730207" w:rsidP="00730207">
      <w:pPr>
        <w:spacing w:after="0" w:line="360" w:lineRule="auto"/>
        <w:rPr>
          <w:szCs w:val="24"/>
        </w:rPr>
      </w:pPr>
      <w:r>
        <w:rPr>
          <w:szCs w:val="24"/>
        </w:rPr>
        <w:t>ΑΘΑΝΑΣΙΟΥ Χ., σελ.</w:t>
      </w:r>
    </w:p>
    <w:p w:rsidR="00730207" w:rsidRDefault="00730207" w:rsidP="00730207">
      <w:pPr>
        <w:spacing w:after="0" w:line="360" w:lineRule="auto"/>
        <w:rPr>
          <w:szCs w:val="24"/>
        </w:rPr>
      </w:pPr>
      <w:r>
        <w:rPr>
          <w:szCs w:val="24"/>
        </w:rPr>
        <w:t>ΒΙΤΣΑΣ Δ., σελ.</w:t>
      </w:r>
    </w:p>
    <w:p w:rsidR="00730207" w:rsidRDefault="00730207" w:rsidP="00730207">
      <w:pPr>
        <w:spacing w:after="0" w:line="360" w:lineRule="auto"/>
        <w:rPr>
          <w:szCs w:val="24"/>
        </w:rPr>
      </w:pPr>
      <w:r>
        <w:rPr>
          <w:szCs w:val="24"/>
        </w:rPr>
        <w:t>ΚΑΚΛΑΜΑΝΗΣ Ν., σελ.</w:t>
      </w:r>
    </w:p>
    <w:p w:rsidR="00730207" w:rsidRDefault="00730207" w:rsidP="00730207">
      <w:pPr>
        <w:spacing w:after="0" w:line="360" w:lineRule="auto"/>
        <w:rPr>
          <w:szCs w:val="24"/>
        </w:rPr>
      </w:pPr>
      <w:r>
        <w:rPr>
          <w:szCs w:val="24"/>
        </w:rPr>
        <w:t>ΚΩΝΣΤΑΝΤΙΝΟΠΟΥΛΟΣ Ο., σελ.</w:t>
      </w:r>
    </w:p>
    <w:p w:rsidR="00730207" w:rsidRDefault="00730207" w:rsidP="00730207">
      <w:pPr>
        <w:spacing w:after="0" w:line="360" w:lineRule="auto"/>
        <w:rPr>
          <w:szCs w:val="24"/>
        </w:rPr>
      </w:pPr>
      <w:r>
        <w:rPr>
          <w:szCs w:val="24"/>
        </w:rPr>
        <w:t>ΣΑΚΟΡΑΦΑ Σ., σελ.</w:t>
      </w:r>
    </w:p>
    <w:p w:rsidR="00730207" w:rsidRPr="00533B38" w:rsidRDefault="00730207" w:rsidP="00730207">
      <w:pPr>
        <w:spacing w:after="0" w:line="360" w:lineRule="auto"/>
        <w:rPr>
          <w:szCs w:val="24"/>
        </w:rPr>
      </w:pPr>
      <w:r w:rsidRPr="00533B38">
        <w:rPr>
          <w:szCs w:val="24"/>
        </w:rPr>
        <w:br/>
      </w:r>
    </w:p>
    <w:p w:rsidR="00730207" w:rsidRPr="00533B38" w:rsidRDefault="00730207" w:rsidP="00730207">
      <w:pPr>
        <w:spacing w:after="0" w:line="360" w:lineRule="auto"/>
        <w:rPr>
          <w:szCs w:val="24"/>
        </w:rPr>
      </w:pPr>
      <w:r w:rsidRPr="00533B38">
        <w:rPr>
          <w:szCs w:val="24"/>
        </w:rPr>
        <w:t>ΟΜΙΛΗΤΕΣ</w:t>
      </w:r>
    </w:p>
    <w:p w:rsidR="00730207" w:rsidRPr="00533B38" w:rsidRDefault="00730207" w:rsidP="00730207">
      <w:pPr>
        <w:spacing w:after="0" w:line="360" w:lineRule="auto"/>
        <w:rPr>
          <w:szCs w:val="24"/>
        </w:rPr>
      </w:pPr>
      <w:r>
        <w:rPr>
          <w:szCs w:val="24"/>
        </w:rPr>
        <w:br/>
        <w:t>Α. Επί της αναφοράς στην Επέτειο της 17</w:t>
      </w:r>
      <w:r w:rsidRPr="00F5569D">
        <w:rPr>
          <w:szCs w:val="24"/>
          <w:vertAlign w:val="superscript"/>
        </w:rPr>
        <w:t>ης</w:t>
      </w:r>
      <w:r>
        <w:rPr>
          <w:szCs w:val="24"/>
        </w:rPr>
        <w:t xml:space="preserve"> Νοεμβρίου για την Εξέγερση του Πολυτεχνείου: </w:t>
      </w:r>
      <w:r w:rsidRPr="00533B38">
        <w:rPr>
          <w:szCs w:val="24"/>
        </w:rPr>
        <w:br/>
        <w:t>ΚΑΜΙΝΗΣ Γ. , σελ.</w:t>
      </w:r>
      <w:r w:rsidRPr="00533B38">
        <w:rPr>
          <w:szCs w:val="24"/>
        </w:rPr>
        <w:br/>
        <w:t>ΛΙΒΑΝΟΣ Σ. , σελ.</w:t>
      </w:r>
      <w:r w:rsidRPr="00533B38">
        <w:rPr>
          <w:szCs w:val="24"/>
        </w:rPr>
        <w:br/>
        <w:t>ΛΟΓΙΑΔΗΣ Γ. , σελ.</w:t>
      </w:r>
      <w:r w:rsidRPr="00533B38">
        <w:rPr>
          <w:szCs w:val="24"/>
        </w:rPr>
        <w:br/>
        <w:t>ΠΑΠΑΧΡΙΣΤΟΠΟΥΛΟΣ Α. , σελ.</w:t>
      </w:r>
      <w:r w:rsidRPr="00533B38">
        <w:rPr>
          <w:szCs w:val="24"/>
        </w:rPr>
        <w:br/>
        <w:t>ΣΥΝΤΥΧΑΚΗΣ Ε. , σελ.</w:t>
      </w:r>
      <w:r w:rsidRPr="00533B38">
        <w:rPr>
          <w:szCs w:val="24"/>
        </w:rPr>
        <w:br/>
        <w:t>ΤΑΣΟΥΛΑΣ Κ. , σελ.</w:t>
      </w:r>
      <w:r w:rsidRPr="00533B38">
        <w:rPr>
          <w:szCs w:val="24"/>
        </w:rPr>
        <w:br/>
        <w:t>ΦΙΛΗΣ Ν. , σελ.</w:t>
      </w:r>
      <w:r w:rsidRPr="00533B38">
        <w:rPr>
          <w:szCs w:val="24"/>
        </w:rPr>
        <w:br/>
        <w:t>ΧΗΤΑΣ Κ. , σελ.</w:t>
      </w:r>
      <w:r w:rsidRPr="00533B38">
        <w:rPr>
          <w:szCs w:val="24"/>
        </w:rPr>
        <w:br/>
      </w:r>
      <w:r w:rsidRPr="00533B38">
        <w:rPr>
          <w:szCs w:val="24"/>
        </w:rPr>
        <w:br/>
        <w:t>Β. Επί διαδικαστικού θέματος</w:t>
      </w:r>
      <w:r>
        <w:rPr>
          <w:szCs w:val="24"/>
        </w:rPr>
        <w:t>:</w:t>
      </w:r>
      <w:r w:rsidRPr="00533B38">
        <w:rPr>
          <w:szCs w:val="24"/>
        </w:rPr>
        <w:br/>
        <w:t>ΑΒΔΕΛΑΣ Α. , σελ.</w:t>
      </w:r>
      <w:r w:rsidRPr="00533B38">
        <w:rPr>
          <w:szCs w:val="24"/>
        </w:rPr>
        <w:br/>
        <w:t>ΑΥΓΕΝΑΚΗΣ Ε. , σελ.</w:t>
      </w:r>
      <w:r w:rsidRPr="00533B38">
        <w:rPr>
          <w:szCs w:val="24"/>
        </w:rPr>
        <w:br/>
        <w:t>ΒΙΤΣΑΣ Δ. , σελ.</w:t>
      </w:r>
      <w:r w:rsidRPr="00533B38">
        <w:rPr>
          <w:szCs w:val="24"/>
        </w:rPr>
        <w:br/>
        <w:t>ΓΕΡΟΒΑΣΙΛΗ  Ό. , σελ.</w:t>
      </w:r>
      <w:r w:rsidRPr="00533B38">
        <w:rPr>
          <w:szCs w:val="24"/>
        </w:rPr>
        <w:br/>
        <w:t>ΚΑΚΛΑΜΑΝΗΣ Ν. , σελ.</w:t>
      </w:r>
      <w:r w:rsidRPr="00533B38">
        <w:rPr>
          <w:szCs w:val="24"/>
        </w:rPr>
        <w:br/>
        <w:t>ΚΑΜΙΝΗΣ Γ. , σελ.</w:t>
      </w:r>
      <w:r w:rsidRPr="00533B38">
        <w:rPr>
          <w:szCs w:val="24"/>
        </w:rPr>
        <w:br/>
        <w:t>ΚΕΛΕΤΣΗΣ Σ. , σελ.</w:t>
      </w:r>
      <w:r w:rsidRPr="00533B38">
        <w:rPr>
          <w:szCs w:val="24"/>
        </w:rPr>
        <w:br/>
      </w:r>
      <w:r w:rsidRPr="00533B38">
        <w:rPr>
          <w:szCs w:val="24"/>
        </w:rPr>
        <w:lastRenderedPageBreak/>
        <w:t>ΚΩΝΣΤΑΝΤΙΝΟΠΟΥΛΟΣ Ο. , σελ.</w:t>
      </w:r>
      <w:r w:rsidRPr="00533B38">
        <w:rPr>
          <w:szCs w:val="24"/>
        </w:rPr>
        <w:br/>
        <w:t>ΚΩΝΣΤΑΝΤΟΠΟΥΛΟΣ Δ. , σελ.</w:t>
      </w:r>
      <w:r w:rsidRPr="00533B38">
        <w:rPr>
          <w:szCs w:val="24"/>
        </w:rPr>
        <w:br/>
        <w:t>ΛΙΒΑΝΟΣ Σ. , σελ.</w:t>
      </w:r>
      <w:r w:rsidRPr="00533B38">
        <w:rPr>
          <w:szCs w:val="24"/>
        </w:rPr>
        <w:br/>
        <w:t>ΜΠΟΥΡΝΟΥΣ Ι. , σελ.</w:t>
      </w:r>
      <w:r w:rsidRPr="00533B38">
        <w:rPr>
          <w:szCs w:val="24"/>
        </w:rPr>
        <w:br/>
        <w:t>ΞΕΝΟΓΙΑΝΝΑΚΟΠΟΥΛΟΥ Μ. , σελ.</w:t>
      </w:r>
      <w:r w:rsidRPr="00533B38">
        <w:rPr>
          <w:szCs w:val="24"/>
        </w:rPr>
        <w:br/>
        <w:t>ΣΑΚΟΡΑΦΑ Σ. , σελ.</w:t>
      </w:r>
      <w:r w:rsidRPr="00533B38">
        <w:rPr>
          <w:szCs w:val="24"/>
        </w:rPr>
        <w:br/>
        <w:t>ΣΚΟΝΔΡΑ Α. , σελ.</w:t>
      </w:r>
      <w:r w:rsidRPr="00533B38">
        <w:rPr>
          <w:szCs w:val="24"/>
        </w:rPr>
        <w:br/>
        <w:t>ΣΥΝΤΥΧΑΚΗΣ Ε. , σελ.</w:t>
      </w:r>
      <w:r w:rsidRPr="00533B38">
        <w:rPr>
          <w:szCs w:val="24"/>
        </w:rPr>
        <w:br/>
      </w:r>
      <w:r w:rsidRPr="00533B38">
        <w:rPr>
          <w:szCs w:val="24"/>
        </w:rPr>
        <w:br/>
        <w:t>Γ. Επί προσωπικού θέματος:</w:t>
      </w:r>
      <w:r w:rsidRPr="00533B38">
        <w:rPr>
          <w:szCs w:val="24"/>
        </w:rPr>
        <w:br/>
        <w:t>ΓΚΙΟΚΑΣ Ι. , σελ.</w:t>
      </w:r>
      <w:r w:rsidRPr="00533B38">
        <w:rPr>
          <w:szCs w:val="24"/>
        </w:rPr>
        <w:br/>
        <w:t>ΚΑΜΙΝΗΣ Γ. , σελ.</w:t>
      </w:r>
      <w:r w:rsidRPr="00533B38">
        <w:rPr>
          <w:szCs w:val="24"/>
        </w:rPr>
        <w:br/>
        <w:t>ΚΕΛΕΤΣΗΣ Σ. , σελ.</w:t>
      </w:r>
      <w:r w:rsidRPr="00533B38">
        <w:rPr>
          <w:szCs w:val="24"/>
        </w:rPr>
        <w:br/>
      </w:r>
      <w:r w:rsidRPr="00533B38">
        <w:rPr>
          <w:szCs w:val="24"/>
        </w:rPr>
        <w:br/>
        <w:t>Δ. Επί των επικαίρων ερωτήσεων:</w:t>
      </w:r>
      <w:r w:rsidRPr="00533B38">
        <w:rPr>
          <w:szCs w:val="24"/>
        </w:rPr>
        <w:br/>
        <w:t>ΑΡΣΕΝΗΣ Κ. , σελ.</w:t>
      </w:r>
      <w:r w:rsidRPr="00533B38">
        <w:rPr>
          <w:szCs w:val="24"/>
        </w:rPr>
        <w:br/>
        <w:t>ΓΚΙΟΚΑΣ Ι. , σελ.</w:t>
      </w:r>
      <w:r w:rsidRPr="00533B38">
        <w:rPr>
          <w:szCs w:val="24"/>
        </w:rPr>
        <w:br/>
        <w:t>ΓΡΗΓΟΡΙΑΔΗΣ Κ. , σελ.</w:t>
      </w:r>
      <w:r w:rsidRPr="00533B38">
        <w:rPr>
          <w:szCs w:val="24"/>
        </w:rPr>
        <w:br/>
        <w:t>ΚΑΜΙΝΗΣ Γ. , σελ.</w:t>
      </w:r>
      <w:r w:rsidRPr="00533B38">
        <w:rPr>
          <w:szCs w:val="24"/>
        </w:rPr>
        <w:br/>
        <w:t>ΚΕΦΑΛΟΓΙΑΝΝΗΣ Ι. , σελ.</w:t>
      </w:r>
      <w:r w:rsidRPr="00533B38">
        <w:rPr>
          <w:szCs w:val="24"/>
        </w:rPr>
        <w:br/>
        <w:t>ΚΙΚΙΛΙΑΣ Β. , σελ.</w:t>
      </w:r>
      <w:r w:rsidRPr="00533B38">
        <w:rPr>
          <w:szCs w:val="24"/>
        </w:rPr>
        <w:br/>
        <w:t>ΚΩΝΣΤΑΝΤΙΝΟΠΟΥΛΟΣ Ο. , σελ.</w:t>
      </w:r>
      <w:r w:rsidRPr="00533B38">
        <w:rPr>
          <w:szCs w:val="24"/>
        </w:rPr>
        <w:br/>
        <w:t>ΜΕΪΚΟΠΟΥΛΟΣ Α. , σελ.</w:t>
      </w:r>
      <w:r w:rsidRPr="00533B38">
        <w:rPr>
          <w:szCs w:val="24"/>
        </w:rPr>
        <w:br/>
        <w:t>ΜΟΥΛΚΙΩΤΗΣ Γ. , σελ.</w:t>
      </w:r>
      <w:r w:rsidRPr="00533B38">
        <w:rPr>
          <w:szCs w:val="24"/>
        </w:rPr>
        <w:br/>
        <w:t>ΜΠΑΚΑΔΗΜΑ Φ. , σελ.</w:t>
      </w:r>
      <w:r w:rsidRPr="00533B38">
        <w:rPr>
          <w:szCs w:val="24"/>
        </w:rPr>
        <w:br/>
        <w:t>ΟΙΚΟΝΟΜΟΥ Ε. , σελ.</w:t>
      </w:r>
      <w:r w:rsidRPr="00533B38">
        <w:rPr>
          <w:szCs w:val="24"/>
        </w:rPr>
        <w:br/>
        <w:t>ΤΡΙΑΝΤΑΦΥΛΛΙΔΗΣ Α. , σελ.</w:t>
      </w:r>
      <w:r w:rsidRPr="00533B38">
        <w:rPr>
          <w:szCs w:val="24"/>
        </w:rPr>
        <w:br/>
        <w:t>ΧΑΤΖΗΔΑΚΗΣ Κ. , σελ</w:t>
      </w:r>
      <w:r>
        <w:rPr>
          <w:szCs w:val="24"/>
        </w:rPr>
        <w:t>.</w:t>
      </w:r>
      <w:r>
        <w:rPr>
          <w:szCs w:val="24"/>
        </w:rPr>
        <w:br/>
      </w:r>
      <w:r>
        <w:rPr>
          <w:szCs w:val="24"/>
        </w:rPr>
        <w:br/>
        <w:t>Ε. Επί του σχεδίου νόμου του</w:t>
      </w:r>
      <w:r w:rsidRPr="00533B38">
        <w:rPr>
          <w:szCs w:val="24"/>
        </w:rPr>
        <w:t xml:space="preserve"> Υπουργείου Πολιτισμού και Αθλητισμού:</w:t>
      </w:r>
      <w:r w:rsidRPr="00533B38">
        <w:rPr>
          <w:szCs w:val="24"/>
        </w:rPr>
        <w:br/>
        <w:t>ΑΒΡΑΜΑΚΗΣ Ε. , σελ.</w:t>
      </w:r>
      <w:r w:rsidRPr="00533B38">
        <w:rPr>
          <w:szCs w:val="24"/>
        </w:rPr>
        <w:br/>
        <w:t>ΑΜΥΡΑΣ Γ. , σελ.</w:t>
      </w:r>
      <w:r w:rsidRPr="00533B38">
        <w:rPr>
          <w:szCs w:val="24"/>
        </w:rPr>
        <w:br/>
        <w:t>ΑΝΔΡΙΑΝΟΣ Ι. , σελ.</w:t>
      </w:r>
      <w:r w:rsidRPr="00533B38">
        <w:rPr>
          <w:szCs w:val="24"/>
        </w:rPr>
        <w:br/>
        <w:t>ΑΡΣΕΝΗΣ Κ. , σελ.</w:t>
      </w:r>
      <w:r w:rsidRPr="00533B38">
        <w:rPr>
          <w:szCs w:val="24"/>
        </w:rPr>
        <w:br/>
      </w:r>
      <w:r w:rsidRPr="00533B38">
        <w:rPr>
          <w:szCs w:val="24"/>
        </w:rPr>
        <w:lastRenderedPageBreak/>
        <w:t>ΑΥΓΕΝΑΚΗΣ Ε. , σελ.</w:t>
      </w:r>
      <w:r w:rsidRPr="00533B38">
        <w:rPr>
          <w:szCs w:val="24"/>
        </w:rPr>
        <w:br/>
        <w:t>ΒΑΡΟΥΦΑΚΗΣ Γ. , σελ.</w:t>
      </w:r>
      <w:r w:rsidRPr="00533B38">
        <w:rPr>
          <w:szCs w:val="24"/>
        </w:rPr>
        <w:br/>
        <w:t>ΒΕΛΟΠΟΥΛΟΣ Κ. , σελ.</w:t>
      </w:r>
      <w:r w:rsidRPr="00533B38">
        <w:rPr>
          <w:szCs w:val="24"/>
        </w:rPr>
        <w:br/>
        <w:t>ΒΕΡΝΑΡΔΑΚΗΣ Χ. , σελ.</w:t>
      </w:r>
      <w:r w:rsidRPr="00533B38">
        <w:rPr>
          <w:szCs w:val="24"/>
        </w:rPr>
        <w:br/>
        <w:t>ΓΚΙΟΚΑΣ Ι. , σελ.</w:t>
      </w:r>
      <w:r w:rsidRPr="00533B38">
        <w:rPr>
          <w:szCs w:val="24"/>
        </w:rPr>
        <w:br/>
        <w:t>ΔΟΥΝΙΑ Π. , σελ.</w:t>
      </w:r>
      <w:r w:rsidRPr="00533B38">
        <w:rPr>
          <w:szCs w:val="24"/>
        </w:rPr>
        <w:br/>
        <w:t>ΚΑΒΒΑΔΑΣ Α. , σελ.</w:t>
      </w:r>
      <w:r w:rsidRPr="00533B38">
        <w:rPr>
          <w:szCs w:val="24"/>
        </w:rPr>
        <w:br/>
        <w:t>ΚΑΛΛΙΑΝΟΣ Ι. , σελ.</w:t>
      </w:r>
      <w:r w:rsidRPr="00533B38">
        <w:rPr>
          <w:szCs w:val="24"/>
        </w:rPr>
        <w:br/>
        <w:t>ΚΕΦΑΛΑ Μ. , σελ.</w:t>
      </w:r>
      <w:r w:rsidRPr="00533B38">
        <w:rPr>
          <w:szCs w:val="24"/>
        </w:rPr>
        <w:br/>
        <w:t>ΚΡΗΤΙΚΟΣ Ν. , σελ.</w:t>
      </w:r>
      <w:r w:rsidRPr="00533B38">
        <w:rPr>
          <w:szCs w:val="24"/>
        </w:rPr>
        <w:br/>
        <w:t>ΚΩΝΣΤΑΝΤΟΠΟΥΛΟΣ Δ. , σελ.</w:t>
      </w:r>
      <w:r w:rsidRPr="00533B38">
        <w:rPr>
          <w:szCs w:val="24"/>
        </w:rPr>
        <w:br/>
        <w:t>ΚΩΤΣΗΡΑΣ Γ. , σελ.</w:t>
      </w:r>
      <w:r w:rsidRPr="00533B38">
        <w:rPr>
          <w:szCs w:val="24"/>
        </w:rPr>
        <w:br/>
        <w:t>ΚΩΤΣΟΣ Γ. , σελ.</w:t>
      </w:r>
      <w:r w:rsidRPr="00533B38">
        <w:rPr>
          <w:szCs w:val="24"/>
        </w:rPr>
        <w:br/>
        <w:t>ΛΙΒΑΝΟΣ Σ. , σελ.</w:t>
      </w:r>
      <w:r w:rsidRPr="00533B38">
        <w:rPr>
          <w:szCs w:val="24"/>
        </w:rPr>
        <w:br/>
        <w:t>ΜΑΚΡΗ Ζ. , σελ.</w:t>
      </w:r>
      <w:r w:rsidRPr="00533B38">
        <w:rPr>
          <w:szCs w:val="24"/>
        </w:rPr>
        <w:br/>
        <w:t>ΜΑΝΩΛΑΚΟΣ Ν. , σελ.</w:t>
      </w:r>
      <w:r w:rsidRPr="00533B38">
        <w:rPr>
          <w:szCs w:val="24"/>
        </w:rPr>
        <w:br/>
        <w:t>ΜΠΑΚΑΔΗΜΑ Φ. , σελ.</w:t>
      </w:r>
      <w:r w:rsidRPr="00533B38">
        <w:rPr>
          <w:szCs w:val="24"/>
        </w:rPr>
        <w:br/>
        <w:t>ΜΠΑΡΑΛΙΑΚΟΣ Ξ. , σελ.</w:t>
      </w:r>
      <w:r w:rsidRPr="00533B38">
        <w:rPr>
          <w:szCs w:val="24"/>
        </w:rPr>
        <w:br/>
        <w:t>ΜΠΟΥΜΠΑΣ Κ. , σελ.</w:t>
      </w:r>
      <w:r w:rsidRPr="00533B38">
        <w:rPr>
          <w:szCs w:val="24"/>
        </w:rPr>
        <w:br/>
        <w:t>ΜΠΟΥΡΝΟΥΣ Ι. , σελ.</w:t>
      </w:r>
      <w:r w:rsidRPr="00533B38">
        <w:rPr>
          <w:szCs w:val="24"/>
        </w:rPr>
        <w:br/>
        <w:t>ΞΕΝΟΓΙΑΝΝΑΚΟΠΟΥΛΟΥ Μ. , σελ.</w:t>
      </w:r>
      <w:r w:rsidRPr="00533B38">
        <w:rPr>
          <w:szCs w:val="24"/>
        </w:rPr>
        <w:br/>
        <w:t>ΠΑΠΑΚΩΣΤΑ - ΠΑΛΙΟΥΡΑ Α. , σελ.</w:t>
      </w:r>
      <w:r w:rsidRPr="00533B38">
        <w:rPr>
          <w:szCs w:val="24"/>
        </w:rPr>
        <w:br/>
        <w:t>ΠΑΣΧΑΛΙΔΗΣ Ι. , σελ.</w:t>
      </w:r>
      <w:r w:rsidRPr="00533B38">
        <w:rPr>
          <w:szCs w:val="24"/>
        </w:rPr>
        <w:br/>
        <w:t>ΣΑΚΟΡΑΦΑ Σ. , σελ.</w:t>
      </w:r>
      <w:r w:rsidRPr="00533B38">
        <w:rPr>
          <w:szCs w:val="24"/>
        </w:rPr>
        <w:br/>
        <w:t>ΣΚΟΥΡΟΛΙΑΚΟΣ Π. , σελ.</w:t>
      </w:r>
      <w:r w:rsidRPr="00533B38">
        <w:rPr>
          <w:szCs w:val="24"/>
        </w:rPr>
        <w:br/>
        <w:t>ΣΠΑΝΑΚΗΣ Β. , σελ.</w:t>
      </w:r>
      <w:r w:rsidRPr="00533B38">
        <w:rPr>
          <w:szCs w:val="24"/>
        </w:rPr>
        <w:br/>
        <w:t>ΣΥΝΤΥΧΑΚΗΣ Ε. , σελ.</w:t>
      </w:r>
      <w:r w:rsidRPr="00533B38">
        <w:rPr>
          <w:szCs w:val="24"/>
        </w:rPr>
        <w:br/>
        <w:t>ΣΥΡΜΑΛΕΝΙΟΣ Ν. , σελ.</w:t>
      </w:r>
      <w:r w:rsidRPr="00533B38">
        <w:rPr>
          <w:szCs w:val="24"/>
        </w:rPr>
        <w:br/>
        <w:t>ΤΣΙΓΚΡΗΣ  Ά. , σελ.</w:t>
      </w:r>
      <w:r w:rsidRPr="00533B38">
        <w:rPr>
          <w:szCs w:val="24"/>
        </w:rPr>
        <w:br/>
        <w:t>ΧΕΙΜΑΡΑΣ Θ. , σελ.</w:t>
      </w:r>
      <w:r w:rsidRPr="00533B38">
        <w:rPr>
          <w:szCs w:val="24"/>
        </w:rPr>
        <w:br/>
        <w:t>ΧΡΗΣΤΙΔΟΥ Ρ. , σελ.</w:t>
      </w:r>
      <w:r w:rsidRPr="00533B38">
        <w:rPr>
          <w:szCs w:val="24"/>
        </w:rPr>
        <w:br/>
      </w:r>
      <w:r w:rsidRPr="00533B38">
        <w:rPr>
          <w:szCs w:val="24"/>
        </w:rPr>
        <w:br/>
        <w:t>ΣΤ. Επί της ένστασης αντισυνταγματικότητας:</w:t>
      </w:r>
      <w:r w:rsidRPr="00533B38">
        <w:rPr>
          <w:szCs w:val="24"/>
        </w:rPr>
        <w:br/>
        <w:t>ΑΥΓΕΝΑΚΗΣ Ε. , σελ.</w:t>
      </w:r>
      <w:r w:rsidRPr="00533B38">
        <w:rPr>
          <w:szCs w:val="24"/>
        </w:rPr>
        <w:br/>
      </w:r>
      <w:r w:rsidRPr="00533B38">
        <w:rPr>
          <w:szCs w:val="24"/>
        </w:rPr>
        <w:lastRenderedPageBreak/>
        <w:t>ΓΚΙΟΚΑΣ Ι. , σελ.</w:t>
      </w:r>
      <w:r w:rsidRPr="00533B38">
        <w:rPr>
          <w:szCs w:val="24"/>
        </w:rPr>
        <w:br/>
        <w:t>ΚΑΜΙΝΗΣ Γ. , σελ.</w:t>
      </w:r>
      <w:r w:rsidRPr="00533B38">
        <w:rPr>
          <w:szCs w:val="24"/>
        </w:rPr>
        <w:br/>
        <w:t>ΚΕΛΕΤΣΗΣ Σ. , σελ.</w:t>
      </w:r>
      <w:r w:rsidRPr="00533B38">
        <w:rPr>
          <w:szCs w:val="24"/>
        </w:rPr>
        <w:br/>
        <w:t>ΛΙΒΑΝΟΣ Σ. , σελ.</w:t>
      </w:r>
      <w:r w:rsidRPr="00533B38">
        <w:rPr>
          <w:szCs w:val="24"/>
        </w:rPr>
        <w:br/>
        <w:t>ΜΠΟΥΡΝΟΥΣ Ι. , σελ.</w:t>
      </w:r>
      <w:r w:rsidRPr="00533B38">
        <w:rPr>
          <w:szCs w:val="24"/>
        </w:rPr>
        <w:br/>
        <w:t>ΞΕΝΟΓΙΑΝΝΑΚΟΠΟΥΛΟΥ Μ. , σελ.</w:t>
      </w:r>
      <w:r w:rsidRPr="00533B38">
        <w:rPr>
          <w:szCs w:val="24"/>
        </w:rPr>
        <w:br/>
        <w:t>ΣΑΚΟΡΑΦΑ Σ. , σελ.</w:t>
      </w:r>
      <w:r w:rsidRPr="00533B38">
        <w:rPr>
          <w:szCs w:val="24"/>
        </w:rPr>
        <w:br/>
        <w:t>ΧΗΤΑΣ Κ. , σελ.</w:t>
      </w:r>
      <w:r w:rsidRPr="00533B38">
        <w:rPr>
          <w:szCs w:val="24"/>
        </w:rPr>
        <w:br/>
      </w:r>
    </w:p>
    <w:p w:rsidR="00730207" w:rsidRPr="00533B38" w:rsidRDefault="00730207" w:rsidP="00730207">
      <w:pPr>
        <w:spacing w:after="0" w:line="360" w:lineRule="auto"/>
        <w:rPr>
          <w:szCs w:val="24"/>
        </w:rPr>
      </w:pPr>
      <w:r w:rsidRPr="00533B38">
        <w:rPr>
          <w:szCs w:val="24"/>
        </w:rPr>
        <w:t xml:space="preserve"> </w:t>
      </w:r>
    </w:p>
    <w:p w:rsidR="00730207" w:rsidRPr="00533B38" w:rsidRDefault="00730207" w:rsidP="00730207">
      <w:pPr>
        <w:spacing w:after="0" w:line="360" w:lineRule="auto"/>
        <w:rPr>
          <w:szCs w:val="24"/>
        </w:rPr>
      </w:pPr>
    </w:p>
    <w:p w:rsidR="00730207" w:rsidRPr="00533B38" w:rsidRDefault="00730207" w:rsidP="00730207">
      <w:pPr>
        <w:spacing w:after="0" w:line="360" w:lineRule="auto"/>
        <w:rPr>
          <w:szCs w:val="24"/>
        </w:rPr>
      </w:pPr>
    </w:p>
    <w:p w:rsidR="00730207" w:rsidRPr="005C7E41" w:rsidRDefault="00730207" w:rsidP="00730207"/>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730207" w:rsidRDefault="00730207" w:rsidP="003608DC">
      <w:pPr>
        <w:spacing w:after="0" w:line="600" w:lineRule="auto"/>
        <w:jc w:val="center"/>
        <w:rPr>
          <w:rFonts w:eastAsia="Times New Roman"/>
          <w:szCs w:val="24"/>
        </w:rPr>
      </w:pPr>
    </w:p>
    <w:p w:rsidR="003608DC" w:rsidRPr="003608DC" w:rsidRDefault="003608DC" w:rsidP="003608DC">
      <w:pPr>
        <w:spacing w:after="0" w:line="600" w:lineRule="auto"/>
        <w:jc w:val="center"/>
        <w:rPr>
          <w:rFonts w:eastAsia="Times New Roman"/>
          <w:szCs w:val="24"/>
        </w:rPr>
      </w:pPr>
      <w:r w:rsidRPr="003608DC">
        <w:rPr>
          <w:rFonts w:eastAsia="Times New Roman"/>
          <w:szCs w:val="24"/>
        </w:rPr>
        <w:lastRenderedPageBreak/>
        <w:t>ΠΡΑΚΤΙΚΑ ΒΟΥΛΗΣ</w:t>
      </w:r>
    </w:p>
    <w:p w:rsidR="003608DC" w:rsidRPr="003608DC" w:rsidRDefault="003608DC" w:rsidP="003608DC">
      <w:pPr>
        <w:spacing w:after="0" w:line="600" w:lineRule="auto"/>
        <w:jc w:val="center"/>
        <w:rPr>
          <w:rFonts w:eastAsia="Times New Roman"/>
          <w:szCs w:val="24"/>
        </w:rPr>
      </w:pPr>
      <w:r w:rsidRPr="003608DC">
        <w:rPr>
          <w:rFonts w:eastAsia="Times New Roman"/>
          <w:szCs w:val="24"/>
        </w:rPr>
        <w:t>Θ΄ ΑΝΑΘΕΩΡΗΤΙΚΗ ΒΟΥΛΗ</w:t>
      </w:r>
    </w:p>
    <w:p w:rsidR="003608DC" w:rsidRPr="003608DC" w:rsidRDefault="003608DC" w:rsidP="003608DC">
      <w:pPr>
        <w:spacing w:after="0" w:line="600" w:lineRule="auto"/>
        <w:jc w:val="center"/>
        <w:rPr>
          <w:rFonts w:eastAsia="Times New Roman"/>
          <w:szCs w:val="24"/>
        </w:rPr>
      </w:pPr>
      <w:r w:rsidRPr="003608DC">
        <w:rPr>
          <w:rFonts w:eastAsia="Times New Roman"/>
          <w:szCs w:val="24"/>
        </w:rPr>
        <w:t xml:space="preserve">ΙΗ΄ ΠΕΡΙΟΔΟΣ </w:t>
      </w:r>
    </w:p>
    <w:p w:rsidR="003608DC" w:rsidRPr="003608DC" w:rsidRDefault="003608DC" w:rsidP="003608DC">
      <w:pPr>
        <w:spacing w:after="0" w:line="600" w:lineRule="auto"/>
        <w:jc w:val="center"/>
        <w:rPr>
          <w:rFonts w:eastAsia="Times New Roman"/>
          <w:szCs w:val="24"/>
        </w:rPr>
      </w:pPr>
      <w:r w:rsidRPr="003608DC">
        <w:rPr>
          <w:rFonts w:eastAsia="Times New Roman"/>
          <w:szCs w:val="24"/>
        </w:rPr>
        <w:t>ΠΡΟΕΔΡΕΥΟΜΕΝΗΣ ΚΟΙΝΟΒΟΥΛΕΥΤΙΚΗΣ ΔΗΜΟΚΡΑΤΙΑΣ</w:t>
      </w:r>
    </w:p>
    <w:p w:rsidR="003608DC" w:rsidRPr="003608DC" w:rsidRDefault="003608DC" w:rsidP="003608DC">
      <w:pPr>
        <w:spacing w:after="0" w:line="600" w:lineRule="auto"/>
        <w:jc w:val="center"/>
        <w:rPr>
          <w:rFonts w:eastAsia="Times New Roman"/>
          <w:szCs w:val="24"/>
        </w:rPr>
      </w:pPr>
      <w:r w:rsidRPr="003608DC">
        <w:rPr>
          <w:rFonts w:eastAsia="Times New Roman"/>
          <w:szCs w:val="24"/>
        </w:rPr>
        <w:t>ΣΥΝΟΔΟΣ Α΄</w:t>
      </w:r>
    </w:p>
    <w:p w:rsidR="003608DC" w:rsidRPr="003608DC" w:rsidRDefault="003608DC" w:rsidP="003608DC">
      <w:pPr>
        <w:spacing w:after="0" w:line="600" w:lineRule="auto"/>
        <w:jc w:val="center"/>
        <w:rPr>
          <w:rFonts w:eastAsia="Times New Roman"/>
          <w:szCs w:val="24"/>
        </w:rPr>
      </w:pPr>
      <w:r w:rsidRPr="003608DC">
        <w:rPr>
          <w:rFonts w:eastAsia="Times New Roman"/>
          <w:szCs w:val="24"/>
        </w:rPr>
        <w:t>ΣΥΝΕΔΡΙΑΣΗ ΜΗ΄</w:t>
      </w:r>
    </w:p>
    <w:p w:rsidR="003608DC" w:rsidRPr="003608DC" w:rsidRDefault="003608DC" w:rsidP="003608DC">
      <w:pPr>
        <w:spacing w:after="0" w:line="600" w:lineRule="auto"/>
        <w:jc w:val="center"/>
        <w:rPr>
          <w:rFonts w:eastAsia="Times New Roman"/>
          <w:szCs w:val="24"/>
        </w:rPr>
      </w:pPr>
      <w:r w:rsidRPr="003608DC">
        <w:rPr>
          <w:rFonts w:eastAsia="Times New Roman"/>
          <w:szCs w:val="24"/>
        </w:rPr>
        <w:t>Παρασκευή 15 Νοεμβρίου 2019</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Αθήνα, σήμερα στις 15 Νοεμβρίου 2019, ημέρα Παρασκευή και ώρα 9.16΄ συνήλθε στην Αίθουσα των συνεδριάσεων του Βουλευτηρίου η Βουλή σε ολομέλεια για να συνεδριάσει υπό την προεδρία του Ζ΄ Αντιπροέδρου αυτής κ. </w:t>
      </w:r>
      <w:r w:rsidRPr="003608DC">
        <w:rPr>
          <w:rFonts w:eastAsia="Times New Roman"/>
          <w:b/>
          <w:szCs w:val="24"/>
        </w:rPr>
        <w:t>ΑΠΟΣΤΟΛΟΥ ΑΒΔΕΛΑ.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Κυρίες και κύριοι συνάδελφοι, αρχίζει η συνεδρίαση.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(ΕΠΙΚΥΡΩΣΗ ΠΡΑΚΤΙΚΩΝ: Σύμφωνα με την από 14-11-2019 εξουσιοδότηση του Σώματος επικυρώθηκαν με ευθύνη του Προεδρείου τα Πρακτικά της ΜΖ΄ συνεδριάσεώς του, της Πέμπτης 14 Νοεμβρίου 2019).  </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Με έγγραφό του ο Γενικός Γραμματέας Νομικών και Κοινοβουλευτικών Θεμάτων ενημερώνει το Σώμα για τα εξής: «Με την παρούσα σας ενημερώνουμε σχετικά με τη συζήτηση των επίκαιρων ερωτήσεων στο πλαίσιο του κοινοβουλευτικού ελέγχου την Παρασκευή 15 Νοεμβρίου 2019 καθίσταται </w:t>
      </w:r>
      <w:r w:rsidRPr="003608DC">
        <w:rPr>
          <w:rFonts w:eastAsia="Times New Roman"/>
          <w:szCs w:val="24"/>
        </w:rPr>
        <w:lastRenderedPageBreak/>
        <w:t>αδύνατη η παρουσία του Υπουργού Υποδομών και Μεταφορών κ. Κωνσταντίνου Καραμανλή στον οποίο απευθύνεται η υπ’ αριθμ. 186/5/11/2019 επίκαιρη ερώτηση λόγω κωλύματος. Είναι σε αποστολή στο εσωτερικό.</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Οι επίκαιρες ερωτήσεις που θα συζητηθούν είναι οι εξής: Οι υπ’ αριθμ. 204/12-11-2019 και 206/12-11-2019 επίκαιρες ερωτήσεις και η υπ’ αριθμ. 732/17-9-2019 ερώτηση κατ’ άρθρο 130 παράγραφος 5 του Κανονισμού της Βουλής, θα απαντηθούν από τον Υπουργό Υγείας, κ. Βασίλειο Κικίλια.</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Οι υπ’ αριθμ. 190/7-11-2019, η 192/8-11-2019 και η 210/12-11-2019 επίκαιρες ερωτήσεις θα απαντηθούν από τον Υπουργό Περιβάλλοντος και Ενέργειας, κ. Κωνσταντίνο Χατζηδάκη.</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Οι υπ’ αριθμ. 195/11-11-2019, 196/11-11-2019 και 205/12-11-2019 επίκαιρες ερωτήσεις θα απαντηθούν από τον Υφυπουργό Προστασίας του Πολίτη, κ. Ελευθέριο Οικονόμου.</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Οι υπ’ αριθμ. 207/12-11-2019 επίκαιρη ερώτηση θα απαντηθεί από τον Υφυπουργό Υποδομών και Μεταφορών, κ. Ιωάννη Κεφαλογιάννη.»</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Κυρίες και κύριοι συνάδελφοι εισερχόμαστε στη συζήτηση των </w:t>
      </w:r>
    </w:p>
    <w:p w:rsidR="003608DC" w:rsidRPr="003608DC" w:rsidRDefault="003608DC" w:rsidP="003608DC">
      <w:pPr>
        <w:spacing w:after="0" w:line="600" w:lineRule="auto"/>
        <w:ind w:firstLine="720"/>
        <w:jc w:val="center"/>
        <w:rPr>
          <w:rFonts w:eastAsia="Times New Roman"/>
          <w:b/>
          <w:szCs w:val="24"/>
        </w:rPr>
      </w:pPr>
      <w:r w:rsidRPr="003608DC">
        <w:rPr>
          <w:rFonts w:eastAsia="Times New Roman"/>
          <w:b/>
          <w:szCs w:val="24"/>
        </w:rPr>
        <w:t>ΕΠΙΚΑΙΡΩΝ ΕΡΩΤΗΣΕΩΝ</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Πρώτη είναι η με αριθμό 210/12-11-2019 επίκαιρη ερώτηση του Βουλευτή Α΄ Ανατολικής Αττικής του Κομμουνιστικού Κόμματος Ελλάδας κ. </w:t>
      </w:r>
      <w:r w:rsidRPr="003608DC">
        <w:rPr>
          <w:rFonts w:eastAsia="Times New Roman"/>
          <w:bCs/>
          <w:szCs w:val="24"/>
        </w:rPr>
        <w:t xml:space="preserve">Ιωάννη Γκιόκα </w:t>
      </w:r>
      <w:r w:rsidRPr="003608DC">
        <w:rPr>
          <w:rFonts w:eastAsia="Times New Roman"/>
          <w:szCs w:val="24"/>
        </w:rPr>
        <w:t xml:space="preserve">προς τον Υπουργό </w:t>
      </w:r>
      <w:r w:rsidRPr="003608DC">
        <w:rPr>
          <w:rFonts w:eastAsia="Times New Roman"/>
          <w:bCs/>
          <w:szCs w:val="24"/>
        </w:rPr>
        <w:t>Περιβάλλοντος και Ενέργειας,</w:t>
      </w:r>
      <w:r w:rsidRPr="003608DC">
        <w:rPr>
          <w:rFonts w:eastAsia="Times New Roman"/>
          <w:szCs w:val="24"/>
        </w:rPr>
        <w:t xml:space="preserve"> με θέμα: «Όχι </w:t>
      </w:r>
      <w:r w:rsidRPr="003608DC">
        <w:rPr>
          <w:rFonts w:eastAsia="Times New Roman"/>
          <w:szCs w:val="24"/>
        </w:rPr>
        <w:lastRenderedPageBreak/>
        <w:t>στην κατασκευή και λειτουργία νέου ΧΥΤΑ στην Ολοκληρωμένη Εγκατάσταση Διαχείρισης Αποβλήτων (ΟΕΔΑ) Φυλής».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Ορίστε, κύριε συνάδελφε, έχετε τον λόγο για δύο λεπτά.</w:t>
      </w:r>
    </w:p>
    <w:p w:rsidR="003608DC" w:rsidRPr="003608DC" w:rsidRDefault="003608DC" w:rsidP="003608DC">
      <w:pPr>
        <w:spacing w:after="0" w:line="600" w:lineRule="auto"/>
        <w:ind w:firstLine="720"/>
        <w:jc w:val="both"/>
        <w:rPr>
          <w:rFonts w:eastAsia="Times New Roman"/>
          <w:szCs w:val="24"/>
        </w:rPr>
      </w:pPr>
      <w:r w:rsidRPr="003608DC">
        <w:rPr>
          <w:rFonts w:eastAsia="Times New Roman"/>
          <w:b/>
          <w:szCs w:val="24"/>
        </w:rPr>
        <w:t xml:space="preserve">ΙΩΑΝΝΗΣ ΓΚΙΟΚΑΣ: </w:t>
      </w:r>
      <w:r w:rsidRPr="003608DC">
        <w:rPr>
          <w:rFonts w:eastAsia="Times New Roman"/>
          <w:szCs w:val="24"/>
        </w:rPr>
        <w:t>Ευχαριστώ, κύριε Πρόεδρε.</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Κύριε Υπουργέ, η ερώτηση μας αφορά το γνωστό έγκλημα διαρκείας, έγκλημα κατά συρροή -και ίσως είναι και ήπιοι αυτοί οι χαρακτηρισμοί- που διαπράττουν εδώ και δεκαετίες οι κυβερνήσεις όλων των κομμάτων μαζί με τις περιφερειακές διοικήσεις και συγκεκριμένους δημάρχους στη δυτική Αθήνα και στη δυτική Αττική.</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Αναφερόμαστε στο ΧΥΤΑ Φυλής που αντί να κλείσει -όπως ήταν η πάγια δέσμευση προς τους κατοίκους όλα αυτά τα χρόνια- μέσα στο κατακαλόκαιρο με αιφνιδιαστικές fast track και εν πολλοίς εν κρυπτώ διαδικασίες αποφασίστηκε η επέκταση του. Και αποφασίστηκε η επέκτασή του από τη Νέα Δημοκρατία και τον ΣΥΡΙΖΑ από κοινού, δηλαδή, από την απερχόμενη Περιφερειακή Διοίκηση της κ. Δούρου και τη νέα Περιφερειακή Διοίκηση του κ. Πατούλη, οι οποίοι επικύρωσαν την απόφαση του ΕΣΔΝΑ για κατασκευή και λειτουργία νέου ΧΥΤΑ ελάχιστης χωρητικότητας τεσσάρων εκατομμυρίων κυβικών μέτρων, που μπορεί με προβλέψεις να φτάσει κατ’ ελάχιστον τη λειτουργία τεσσάρων χρόνων. </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lastRenderedPageBreak/>
        <w:t>Και όλοι γνωρίζουμε ότι αυτό δεν τηρείται ποτέ, γιατί με τις διάφορες επεκτάσεις και πανωσηκώματα που συμβαίνουν στο ενδιάμεσο, αυτή η λειτουργία παρατείνεται πολύ περισσότερο.</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Σαν να μην έφτανε η λειτουργία για περίπου μισό αιώνα αυτής της υγειονομικής και περιβαλλοντικής βόμβας στη δυτική Αττική -η οποία πλέον έχει αποδεδειγμένα σοβαρές επιπτώσεις στην υγεία των κατοίκων με βάση επίσημα στατιστικά στοιχεία- σαν να μην έφταναν τα άλλα προβλήματα που αντιμετωπίζουν οι κάτοικοι μιας επιβαρυμένης περιοχής με πολλά προβλήματα, με ανεργία, με φτώχεια, με ανασφάλεια, σαν να μην έφτανε η κοροϊδία εδώ και χρόνια ότι επίκειται το κλείσιμο του ΧΥΤΑ, έρχεται τώρα και η συγκεκριμένη εξέλιξη, η οποία δικαιολογημένα προκαλεί την αγανάκτηση και την οργή των κατοίκων απέναντι σε μία πολιτική η οποία θυσιάζει το περιβάλλον και τη δημόσια υγεία στο βωμό των κερδών και των συμφερόντων μιας χούφτας ομίλων, που στην κυριολεξία θησαυρίζουν από τη διαχείριση των απορριμμάτων.</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Και αυτή η πολιτική δεν αφορά μόνο τη Φυλή, αφορά και το Γραμματικό. Αφορά και άλλες περιοχές που ανασύρθηκαν από το παρελθόν και έχουν να κάνουν με τη μετατροπή λατομείων σε χωματερές και τις οποίες φυσικά θα φέρουμε στην Βουλή με νέες ερωτήσεις.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lastRenderedPageBreak/>
        <w:t>Το ερώτημα μας είναι το εξής: Τι θα κάνει η Κυβέρνηση προκειμένου να αποτρέψει το νέο επιχειρούμενο έγκλημα σε βάρος των κατοίκων της δυτικής Αττικής, για να κλείσει άμεσα ο ΧΥΤΑ και ποια στάση θα κρατήσει κατά τη διαδικασία έκδοσης των περιβαλλοντικών και άλλων αδειοδοτήσεων του νέου ΧΥΤΑ, που πέρα από εγκληματικός είναι και παράνομος, γιατί προβλέπεται σε μία περιοχή απολύτου προστασίας, που εμπίπτει σε κριτήρια αποκλεισμού;</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Και επίσης τι θα κάνει για να αποκατασταθούν ο χώρος και η ευρύτερη περιοχή, να εκπονηθεί ολοκληρωμένη επιδημιολογική μελέτη χωρίς καθυστερήσεις και να απαγορευτεί κάθε νέα δραστηριότητα διαχείρισης αποβλήτων στην ευρύτερη περιοχή;</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Ευχαριστώ.</w:t>
      </w:r>
    </w:p>
    <w:p w:rsidR="003608DC" w:rsidRPr="003608DC" w:rsidRDefault="003608DC" w:rsidP="003608DC">
      <w:pPr>
        <w:spacing w:after="0" w:line="600" w:lineRule="auto"/>
        <w:ind w:firstLine="720"/>
        <w:jc w:val="both"/>
        <w:rPr>
          <w:rFonts w:eastAsia="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Ευχαριστούμε</w:t>
      </w:r>
      <w:r w:rsidRPr="003608DC">
        <w:rPr>
          <w:rFonts w:eastAsia="Times New Roman"/>
          <w:szCs w:val="24"/>
        </w:rPr>
        <w:t xml:space="preserve"> πολύ. </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Θα σας απαντήσει ο Υπουργός Περιβάλλοντος και Ενέργειας, κ. Κωνσταντίνος Χατζηδάκης.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Ορίστε, κύριε Υπουργέ, έχετε τον λόγο για τρία λεπτά. </w:t>
      </w:r>
    </w:p>
    <w:p w:rsidR="003608DC" w:rsidRPr="003608DC" w:rsidRDefault="003608DC" w:rsidP="003608DC">
      <w:pPr>
        <w:spacing w:after="0" w:line="600" w:lineRule="auto"/>
        <w:ind w:firstLine="720"/>
        <w:jc w:val="both"/>
        <w:rPr>
          <w:rFonts w:eastAsia="Times New Roman"/>
          <w:szCs w:val="24"/>
        </w:rPr>
      </w:pPr>
      <w:r w:rsidRPr="003608DC">
        <w:rPr>
          <w:rFonts w:eastAsia="Times New Roman"/>
          <w:b/>
          <w:szCs w:val="24"/>
        </w:rPr>
        <w:t>ΚΩΝΣΤΑΝΤΙΝΟΣ ΧΑΤΖΗΔΑΚΗΣ (Υπουργός Περιβάλλοντος και Ενέργειας):</w:t>
      </w:r>
      <w:r w:rsidRPr="003608DC">
        <w:rPr>
          <w:rFonts w:eastAsia="Times New Roman"/>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Κύριε Γκιόκα, κανείς δεν αμφιβάλλει ότι οι κάτοικοι της ευρύτερης περιοχής πράγματι εδώ και χρόνια συζητούν το θέμα που θέτετε και εσείς και κανείς δεν αμφισβητεί ότι και ο δήμος της περιοχής και οι γύρω δήμοι είναι </w:t>
      </w:r>
      <w:r w:rsidRPr="003608DC">
        <w:rPr>
          <w:rFonts w:eastAsia="Times New Roman"/>
          <w:szCs w:val="24"/>
        </w:rPr>
        <w:lastRenderedPageBreak/>
        <w:t>ευαισθητοποιημένοι για το συγκεκριμένο θέμα. Δείτε, όμως, και εσείς την εικόνα και θέλω στο τέλος να μου πείτε -εάν κάνω λάθος- μία εναλλακτική λύση.</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Υπήρχε ένας σχεδιασμός από το 2014 από τον τότε περιφερειάρχη, κ. Σγουρό για μια ολοκληρωμένη διαχείριση των απορριμμάτων με μονάδες ολοκληρωμένης επεξεργασίας των απορριμμάτων στην Αττική με βάση τον περιφερειακό σχεδιασμό, με βάση χωροθετήσεις οι οποίες είχαν γίνει. Όλα αυτά εγκαταλείφθηκαν στη συνέχεια από την προηγούμενη περιφερειάρχη, κ. Δούρου, στο όνομα ενός υπερφιλόδοξου σχεδιασμού, που δεν εφαρμόστηκε ποτέ.</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Γι’ αυτόν το λόγο έχουμε την εικόνα που είδε ο ίδιος ο Πρωθυπουργός τον Απρίλιο επισκεπτόμενος τον ΧΥΤΑ Φυλής και είπε πως ολόκληρη η Αττική κάθεται πάνω σε μία ωρολογιακή βόμβα από σκουπίδια. Αυτή την εικόνα είδα κι εγώ στις 21 Αυγούστου που επισκέφτηκα τον ίδιο χώρο. Και σημείωσα, -το είδα με τα μάτια μου- ότι μπορεί να δοθούν μόνο κάποιες προσωρινές, εμβαλωματικές λύσεις στην προσπάθεια εντωμεταξύ να βρεθεί μία πιο μόνιμη λύση για τη διαχείριση των απορριμμάτων της Αττικής.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szCs w:val="24"/>
        </w:rPr>
        <w:t xml:space="preserve">Μακάρι να μπορούσαμε να βρούμε μία λύση αύριο το πρωί, αλλά αυτό γίνεται μόνο στα κινούμενα σχέδια, κύριε Γκιόκα. Δεν μπορεί να βρεθεί μία λύση αυτόματη, διότι πρέπει να υπάρξει σχεδιασμός από την περιφέρεια, πρέπει να </w:t>
      </w:r>
      <w:r w:rsidRPr="003608DC">
        <w:rPr>
          <w:rFonts w:eastAsia="Times New Roman"/>
          <w:szCs w:val="24"/>
        </w:rPr>
        <w:lastRenderedPageBreak/>
        <w:t>υπάρξουν οι σχετικές εγκρίσεις, να γίνουν διαγωνισμοί, να πετύχουν διαγωνισμοί, για να κατασκευαστεί το έργο.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Λοιπόν αυτή την ώρα έχουμε πράγματι το αίτημα του Ενιαίου Διαβαθμιδικού Συνδέσμου του Νομού Αττικής, που δεν είμαι εγώ, δεν είναι η Κυβέρνηση, είναι ο αρμόδιος φορέας με εκπροσώπους της αυτοδιοίκησης, ο οποίος σε έγγραφη ενημέρωση που μας έστειλε σχετικά με το θέμα αναφέρει ότι διά της δημοπρατούμενης σύμβασης επιδιώκεται να βρεθεί μια προσωρινή, ενδιάμεση λύση στη διαχείριση των στερεών αποβλήτων της Αττικής, προκειμένου να δοθεί χρόνος για τη δρομολόγηση και υλοποίηση των προβλεπόμενων δράσεων από το Περιφερειακό Σχέδιο Διαχείρισης Απορριμμάτων Αττικής.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Σχετικά, λοιπόν, με αυτή την προσωρινή λύση κλήθηκαν να δώσουν έγκριση οι Διευθύνσεις Περιβαλλοντικής Αδειοδότησης και Διαχείρισης Απορριμμάτων του Υπουργείου Περιβάλλοντος και Ενέργειας κατόπιν αιτήματος του Ενιαίου Διαβαθμιδικού Συνδέσμου ΕΔΣΝΑ, δηλαδή ουσιαστικά με κάποιον τρόπο της Περιφέρειας Αττικής. Αυτή είναι η κατάσταση.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θέτω και εγώ το ερώτημα και θα το συζητήσουμε μετά στη δευτερολογία μου. Με δεδομένη όλη αυτή την κατάσταση την οποία σας παρουσίασα και την οποία δεν την αμφισβητείτε, με δεδομένο ότι αυτή είναι η φωτογραφία της στιγμής σήμερα, εσείς τι προτείνετε; Προτείνετε να μην κάνω </w:t>
      </w:r>
      <w:r w:rsidRPr="003608DC">
        <w:rPr>
          <w:rFonts w:eastAsia="Times New Roman" w:cs="Times New Roman"/>
          <w:szCs w:val="24"/>
        </w:rPr>
        <w:lastRenderedPageBreak/>
        <w:t xml:space="preserve">τίποτα; Προτείνετε να τα ακυρώσω όλα; Να μην προχωρήσω και αύριο το πρωί να βρεθεί ολόκληρο το λεκανοπέδιο με λόφους από σκουπίδια; Τι θα κάνουμε τότε;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Διότι καταλαβαίνω την κριτική και καταλαβαίνω και τις ιδεολογικές διαφορές, αλλά από ένα σημείο και μετά υπάρχει ένα θέμα διαχείρισης.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Έστω ότι είστε στη θέση μου, τι θα κάνατε, κύριε Γκιόκα;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Ευχαριστούμε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Γκιόκας για τρία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ΙΩΑΝΝΗΣ ΓΚΙΟΚΑΣ:</w:t>
      </w:r>
      <w:r w:rsidRPr="003608DC">
        <w:rPr>
          <w:rFonts w:eastAsia="Times New Roman" w:cs="Times New Roman"/>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Κύρκε Υπουργέ, γνωρίζουμε πάρα πολύ καλά, ιδιαίτερα όσοι γνωρίζουμε αυτή την περιοχή, ότι όλες οι επεκτάσεις που έγιναν στον ΧΥΤΑ Φυλής τα προηγούμενα χρόνια έγιναν με τον ορίζοντα του προσωρινού. Έτσι έλεγαν στους κατοίκους, «είναι για τρία-τέσσερα χρόνια», «για δύο χρόνια», «για έξι μήνες, μετά κλείνει η Φυλή». Και πάλι συμβαίνει το ίδιο ακριβώς πράγμα. Με το πρόσχημα του προσωρινού επεκτείνεται η Φυλή για τουλάχιστον τέσσερα χρόνια και εδώ ισχύει απόλυτα το ουδέν μονιμότερο του προσωρινού.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απερχόμενη περιφερειακή διοίκηση της κ. Δούρου υλοποίησε αυτόν τον περιφερειακό σχεδιασμό. Αυτό είναι το πρόβλημα.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Λέτε «τι να κάνουμε;». Αυτό είναι το μόνιμο ερώτημα. Κάθε φορά που θέτουμε αυτά τα ερωτήματα το μόνιμο ερώτημα είναι «τι να κάνουμε».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Βεβαίως εσείς, κύριε Υπουργέ, δεν είστε χθεσινός. Ήσασταν και σε προηγούμενες κυβερνήσεις οι οποίες –δεν λέω μόνο οι δικές σας, αλλά όλες οι κυβερνήσεις- ευθύνονται για αυτό το σχεδιασμένο και μελετημένο αδιέξοδο. Με αυτό έχουμε να κάνουμε όσον αφορά τη διαχείριση των απορριμμάτων στην Αττική. Έχουμε να κάνουμε με ένα μελετημένο και μεθοδευμένο αδιέξοδο συνειδητό, προκειμένου μετά να επιβληθούν λύσεις με το πιστόλι στον κρόταφο των κατοίκων είτε λύσεις τύπου Γραμματικού είτε άλλου είδους λύσεις, που θα τις δούμε το αμέσως επόμενο διάστημα, καύση μέσα από τις μονάδες επεξεργασίας σύμμεικτων απορριμμάτων, βασικό προϊόν των οποίων είναι το </w:t>
      </w:r>
      <w:r w:rsidRPr="003608DC">
        <w:rPr>
          <w:rFonts w:eastAsia="Times New Roman" w:cs="Times New Roman"/>
          <w:szCs w:val="24"/>
          <w:lang w:val="en-US"/>
        </w:rPr>
        <w:t>RDF</w:t>
      </w:r>
      <w:r w:rsidRPr="003608DC">
        <w:rPr>
          <w:rFonts w:eastAsia="Times New Roman" w:cs="Times New Roman"/>
          <w:szCs w:val="24"/>
        </w:rPr>
        <w:t xml:space="preserve"> το καύσιμο σκουπίδι. Αυτή είναι όλη η ιστορία.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εδώ υπάρχουν ορισμένα αμείλικτα ερωτήματα που πρέπει να τα απαντήσετε. Ποια είναι αυτά τα ερωτήματα; Γιατί εδώ και χρόνια καρκινοβατεί με όλες τις κυβερνήσεις και με όλες τις περιφερειακές διοικήσεις η ανακύκλωση με διαλογή στην πηγή, που θα μπορούσε να μειώσει την παραγωγή των απορριμμάτων;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Γιατί ενώ εδώ και χρόνια οι κυβερνήσεις έχουν αναθέσει σε επιχειρηματίες την ανακύκλωση και μάλιστα με το αζημίωτο, με αδρές </w:t>
      </w:r>
      <w:r w:rsidRPr="003608DC">
        <w:rPr>
          <w:rFonts w:eastAsia="Times New Roman" w:cs="Times New Roman"/>
          <w:szCs w:val="24"/>
        </w:rPr>
        <w:lastRenderedPageBreak/>
        <w:t xml:space="preserve">επιδοτήσεις εξακολουθεί ακόμα και σήμερα να θάβεται το συντριπτικά μεγαλύτερο ποσοστό των απορριμμάτων;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Γιατί ακόμη και ο σχεδιασμός που κάνετε και οι προβλέψεις του λένε ότι στην καλύτερη περίπτωση μέχρι το 2030 θα θάβεται το μισό περίπου των σύμμεικτων απορριμμάτων; Αυτά είναι τα ερωτήματα που πρέπει να απαντηθούν και δημιουργούν αυτά τα δεδομένα όπως λέτε.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Λείπει η επιστημονική γνώση; Όχι. Λείπουν τα τεχνολογικά και τεχνικά εργαλεία; Φυσικά και δεν λείπουν. Τι λείπει; Λείπει ένας σχεδιασμός με έναν δημόσιο φορέα που δεν θα αντιμετωπίζει τα σκουπίδια ως πηγή κέρδους, αυτό που έλεγαν ορισμένοι πριν μερικά χρόνια ότι τα σκουπίδια είναι χρυσός, αλλά θα προτάσσει τις λαϊκές ανάγκες. Και σήμερα η πολιτική που υλοποιείται, και από τις προηγούμενες κυβερνήσεις και από τη σημερινή, είναι αυτή που παραδίδει έναν κρίσιμο τομέα για τη δημόσια υγεία και το περιβάλλον στους επιχειρηματίες θυσιάζοντας τις λαϊκές ανάγκες.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Γιατί, κύριε Υπουργέ, τον επιχειρηματία, ακόμη και τον επιχειρηματία της ανακύκλωσης, τον ενδιαφέρει να ανακυκλώσει και να ανακτήσει αυτό το προϊόν που έχει εμπορική αξία. Το άλλο ας συνεχίζει να θάβεται. Αυτό είναι πρόβλημα.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Δεν είναι συνεπώς –και τελειώνω, κύριε Πρόεδρε- τεχνικό ή πρόβλημα χωροθέτησης. Θα μπορούσαν να βρεθούν κατάλληλοι χώροι χωροθέτησης με αποκλεισμό, επιβαρυμένων περιοχών ή περιοχών με υψηλή περιβαλλοντική </w:t>
      </w:r>
      <w:r w:rsidRPr="003608DC">
        <w:rPr>
          <w:rFonts w:eastAsia="Times New Roman" w:cs="Times New Roman"/>
          <w:szCs w:val="24"/>
        </w:rPr>
        <w:lastRenderedPageBreak/>
        <w:t xml:space="preserve">αξία αν προχώραγαν όλα τα υπόλοιπα μέτρα και κυρίως αυτά που αφορούν την ανακύκλωση και τη μείωση των απορριμμάτων.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Πολιτικό επομένως είναι το πρόβλημα και δεν το λέμε μόνο εμείς, αλλά το λένε και οι δήμαρχοι της περιοχή και θα καταθέσω σχετική επιστολή-ανακοίνωση των δημάρχων της δυτικής Αθήνας. Δεν είναι ΚΚΕ, κύριε Υπουργέ, που επισημαίνουν αυτά τα ίδια προβλήματα.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Άρα εδώ μιλάμε για ένα μεθοδευμένο αδιέξοδο για να επιβληθούν αντιλαϊκές λύσεις και λέω θα πρέπει να απαντήσετε τι θα κάνετε για το ζήτημα που αναφέρατε και εσείς της έγκρισης των περιβαλλοντικών όρων με δεδομένο ότι μιλάμε και για μια παράνομη επέκταση που εμπίπτει σε κριτήρια αποκλεισμού.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Βουλευτής κ. Ιωάννης Γκιόκας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Ευχαριστούμε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ΚΩΝΣΤΑΝΤΙΝΟΣ ΧΑΤΖΗΔΑΚΗΣ (Υπουργός Περιβάλλοντος και Ενέργειας):</w:t>
      </w:r>
      <w:r w:rsidRPr="003608DC">
        <w:rPr>
          <w:rFonts w:eastAsia="Times New Roman" w:cs="Times New Roman"/>
          <w:szCs w:val="24"/>
        </w:rPr>
        <w:t xml:space="preserve"> Για να είμαι ειλικρινής, δεν άκουσα κάποια αντιπρόταση από τον κ. Γκιόκα. Διότι προφανώς ανακύκλωση διαλογής στην πηγή είναι και δικές μας πολιτικές όπως δική μας πολιτική είναι και η εισαγωγή ουσιαστικά του καφέ κάδου για τα οργανικά, για τα τρόφιμα δηλαδή σε μεγάλο βαθμό που προφανώς </w:t>
      </w:r>
      <w:r w:rsidRPr="003608DC">
        <w:rPr>
          <w:rFonts w:eastAsia="Times New Roman" w:cs="Times New Roman"/>
          <w:szCs w:val="24"/>
        </w:rPr>
        <w:lastRenderedPageBreak/>
        <w:t>αυτές οι πολιτικές θα απαλύνουν το πρόβλημα, θα βοηθήσουν την προσαρμογή της Ελλάδας προς τα κρατούντα στις πιο προηγμένες χώρες της Ευρώπης.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Μόνο που όλα αυτά απαιτούν κάποιον χρόνο. Το πρόβλημα, όμως, της Φυλής, το πρόβλημα της διαχείρισης των απορριμμάτων στην Αττική είναι άμεσο, είναι των επόμενων μηνών. Αυτό πρέπει να το αντιληφθούμε όλοι.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Λέει ο κ. Γκιόκας ότι «δεν είστε χθεσινός και προχθεσινός κύριε Χατζηδάκη». Πράγματι, μόνο που ακριβώς, επειδή δεν είμαι χθεσινός και προχθεσινός, θυμάμαι τις λύσεις τις οποίες είχαμε δρομολογήσει όταν ήμουνα Υπουργός Ανάπτυξης το 2012-2014 αρμόδιος για τις συμπράξεις δημόσιου και ιδιωτικού τομέα, τις συμβάσεις ΣΔΙΤ.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Τότε με τις συμβάσεις αυτές που είχαμε κάνει για τις Σέρρες και για την Ήπειρο μπήκαν στις ράγες μονάδες ολοκληρωμένης διαχείρισης των απορριμμάτων και το πρόβλημα της διαχείρισης των απορριμμάτων σήμερα τόσο στην Ήπειρο όσο και στις Σέρρες έχει λυθεί χάρη στις δικές μας πολιτικές.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Την ίδια στιγμή, όμως, αντίστοιχες συμβάσεις που υπεγράφησαν κατά σύμπτωση την ίδια περίοδο, τον ίδιο μήνα με τη σύμβαση της Ηπείρου στην Αττική και στην Κέρκυρα ακυρώθηκαν κατόπιν από την περιφερειάρχη του ΣΥΡΙΖΑ στην Αττική και από τον δήμαρχο του ΣΥΡΙΖΑ στην Κέρκυρα. </w:t>
      </w:r>
      <w:r w:rsidRPr="003608DC">
        <w:rPr>
          <w:rFonts w:eastAsia="Times New Roman" w:cs="Times New Roman"/>
          <w:szCs w:val="24"/>
        </w:rPr>
        <w:lastRenderedPageBreak/>
        <w:t>Ακυρώθηκαν και το αποτέλεσμα είναι αυτό που περιγράφετε εσείς σήμερα στην Αττική και αυτό που ξέρει όλη η Ελλάδα με τα σκουπίδια στην Κέρκυρα.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Λοιπόν, να το κόστος του λαϊκισμού, να πόσο πληρώνουμε όλοι μαζί το ότι φεύγουμε από πρακτικές οι οποίες υπάρχουν σε όλη την Ευρώπη. Εγώ δεν διεκδικώ καμμιά δική μου πατέντα για τη διαχείριση των απορριμμάτων. Βλέπω τι γίνεται στις προηγμένες ευρωπαϊκές χώρες και εισηγούμαι να κάνουμε αυτό και στην πατρίδα μας.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Επομένως ξαναγυρνώντας στο θέμα της Αττικής θέλω να σας πω ότι με βάση αυτό το πνεύμα έχουμε ζητήσει από την Περιφέρεια Αττικής να υποβάλει το σχέδιο για τη διαχείριση των απορριμμάτων στην Αττική στο πλαίσιο και του νέου περιφερειακού σχεδιασμού για τη διαχείριση των απορριμμάτων.</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Τους επόμενους μήνες, ο κ. Πατούλης, ο νέος περιφερειάρχης και το περιφερειακό συμβούλιο Αττικής θα υποβάλουν τις προτάσεις τους και με βάση αυτές τις προτάσεις θα κινηθούμε. Προφανώς κάθε κόμμα καταθέτει τις προτάσεις του. Η αυτοδιοικητική ομάδα του ΚΚΕ στο περιφερειακό συμβούλιο Αττικής θα καταθέσει τις δικές του προτάσεις.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Όλα λαμβάνονται υπ’ όψιν, αλλά εκείνο το οποίο σας λέω, κύριε Γκιόκα -και αυτό λέμε και στην αυτοδιοίκηση- είναι ότι πρέπει να είμαστε όλοι πρακτικοί και υπεύθυνοι. Δεν χρειάζεται να ανακαλύψουμε τον τροχό, τι γίνεται στη Γερμανία, στη Σουηδία, στην Αυστρία, στην Ιταλία. Ας το κάνουμε επιτέλους και </w:t>
      </w:r>
      <w:r w:rsidRPr="003608DC">
        <w:rPr>
          <w:rFonts w:eastAsia="Times New Roman"/>
          <w:color w:val="1D2228"/>
          <w:szCs w:val="24"/>
          <w:shd w:val="clear" w:color="auto" w:fill="FFFFFF"/>
        </w:rPr>
        <w:lastRenderedPageBreak/>
        <w:t>στην Ελλάδα, να σταματήσουμε να είμαστε οι τελευταίοι των τελευταίων στη διαχείριση των απορριμμάτων.</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 xml:space="preserve">ΠΡΟΕΔΡΕΥΩΝ (Απόστολος Αβδελάς): </w:t>
      </w:r>
      <w:r w:rsidRPr="003608DC">
        <w:rPr>
          <w:rFonts w:eastAsia="Times New Roman"/>
          <w:color w:val="1D2228"/>
          <w:szCs w:val="24"/>
          <w:shd w:val="clear" w:color="auto" w:fill="FFFFFF"/>
        </w:rPr>
        <w:t>Ευχαριστούμε πολύ.</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Θα παρακαλούσα πολύ να γίνονται οι ερωτήσεις μέσα στον χρόνο. Μην αφήνετε τον χρόνο να κυλήσει και μετά να κάνετε την ερώτηση, αφού χτυπήσει το κουδούνι, γιατί υπάρχει ένας πολύ σωστός προγραμματισμός από τα παιδιά και μετά έχουμε Ολομέλεια, υπάρχει μία εκδήλωση για τη 17 Νοέμβρη και θα μας πάρει ο χρόνος. Σήμερα έχουμε δέκα ερωτήσεις να συζητήσουμε. Σας παρακαλώ πάρα πολύ.</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Τώρα θα συζητηθεί η με αριθμό 190/7-11-2019, πρώτη επίκαιρη ερώτηση δεύτερου κύκλου, του Βουλευτή Βοιωτίας του Κινήματος Αλλαγής κ. </w:t>
      </w:r>
      <w:r w:rsidRPr="003608DC">
        <w:rPr>
          <w:rFonts w:eastAsia="Times New Roman"/>
          <w:bCs/>
          <w:color w:val="1D2228"/>
          <w:szCs w:val="24"/>
        </w:rPr>
        <w:t>Γεωργίου Μουλκιώτη,</w:t>
      </w:r>
      <w:r w:rsidRPr="003608DC">
        <w:rPr>
          <w:rFonts w:eastAsia="Times New Roman"/>
          <w:b/>
          <w:bCs/>
          <w:color w:val="1D2228"/>
          <w:szCs w:val="24"/>
        </w:rPr>
        <w:t xml:space="preserve"> </w:t>
      </w:r>
      <w:r w:rsidRPr="003608DC">
        <w:rPr>
          <w:rFonts w:eastAsia="Times New Roman"/>
          <w:color w:val="1D2228"/>
          <w:szCs w:val="24"/>
          <w:shd w:val="clear" w:color="auto" w:fill="FFFFFF"/>
        </w:rPr>
        <w:t xml:space="preserve">προς τον Υπουργό </w:t>
      </w:r>
      <w:r w:rsidRPr="003608DC">
        <w:rPr>
          <w:rFonts w:eastAsia="Times New Roman"/>
          <w:bCs/>
          <w:color w:val="1D2228"/>
          <w:szCs w:val="24"/>
        </w:rPr>
        <w:t>Περιβάλλοντος και Ενέργειας,</w:t>
      </w:r>
      <w:r w:rsidRPr="003608DC">
        <w:rPr>
          <w:rFonts w:eastAsia="Times New Roman"/>
          <w:color w:val="1D2228"/>
          <w:szCs w:val="24"/>
          <w:shd w:val="clear" w:color="auto" w:fill="FFFFFF"/>
        </w:rPr>
        <w:t xml:space="preserve"> με θέμα: «Πορεία της Γενικής Μεταλλευτικής και Μεταλλουργικής Α.Ε. (Γ.Μ.Μ. Α.Ε.) «ΛΑΡΚΟ» και ασφάλεια των εργαζομένων της».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Κύριε Μουλκιώτη, έχετε δύο λεπτά στη διάθεσή σας.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ΓΕΩΡΓΙΟΣ ΜΟΥΛΚΙΩΤΗΣ:</w:t>
      </w:r>
      <w:r w:rsidRPr="003608DC">
        <w:rPr>
          <w:rFonts w:eastAsia="Times New Roman"/>
          <w:color w:val="1D2228"/>
          <w:szCs w:val="24"/>
          <w:shd w:val="clear" w:color="auto" w:fill="FFFFFF"/>
        </w:rPr>
        <w:t xml:space="preserve"> Ευχαριστώ, κύριε Πρόεδρε.</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Κύριε Υπουργέ, η ερώτηση είναι σε συνέχεια μιας προηγούμενης, η οποία βέβαια μέχρι σήμερα δεν μας έχει απαντηθεί από 10-10-19. Η ερώτηση αυτή ήρθε μετά από ένα τραγικό συμβάν, το γνωρίζετε, έναν θάνατο ενός οικογενειάρχη, πατέρα τριών παιδιών. Είναι το δεύτερο ατύχημα από τον Ιούλιο </w:t>
      </w:r>
      <w:r w:rsidRPr="003608DC">
        <w:rPr>
          <w:rFonts w:eastAsia="Times New Roman"/>
          <w:color w:val="1D2228"/>
          <w:szCs w:val="24"/>
          <w:shd w:val="clear" w:color="auto" w:fill="FFFFFF"/>
        </w:rPr>
        <w:lastRenderedPageBreak/>
        <w:t>μήνα. Ο Ιούλιος μήνας είχε άλλο ένα θανατηφόρο ατύχημα. Πριν δυο μέρες, από τότε που έγινε δυστυχώς αυτό το θανατηφόρο ατύχημα στη «ΛΑΡΚΟ», δεν θρηνήσαμε θύματα. Από θαύμα δεν χτύπησαν εργαζόμενοι, καθώς στη διάρκεια που γίνονταν δοκιμές στο ηλεκτρολογικό τμήμα, έπεσε πυρωμένο μετάλλευμα είκοσι πέντε τόνων, επειδή έσπασε το συρματόσχοινο. Αν ήταν εργαζόμενοι από κάτω, αντιλαμβάνεστε τι θέματα θα είχαμε.</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Κύριε Υπουργέ, αυτό είναι ένα μεγάλο ζήτημα για τη «ΛΑΡΚΟ». Τα θανατηφόρα ατυχήματα έχουν «προνομιακή θλιβερή» κατάσταση τραγική. Το ξέρετε ότι στατιστικά είχαμε εβδομήντα οκτώ θανατηφόρα από τη λειτουργία της, έξι την τελευταία δεκαετία, δύο το τελευταίο τετράμηνο.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Κατόπιν αυτών, με δεδομένο ότι το σωματείο έχει κατ’ επανάληψη ανακοινώσει και καταγγείλει την έλλειψη μέτρων ασφαλείας, είχε την προηγούμενη μέρα, σαν να ήταν το χρονικό προαναγγελθέντος θανατηφόρου ατυχήματος, εκδώσει ανακοίνωση συγκεκριμένη με πολύ-πολύ δεδομένες καταστάσεις και καταγγελίες για την τραγική κατάσταση έλλειψης μέτρων ασφάλειας σε αυτή την επιχείρηση και το ερώτημα, κύριε Υπουργέ, προς εσάς, είναι τι μέτρα είχαν ληφθεί τα τελευταία πέντε τουλάχιστον χρόνια, σε σχέση με τους ελέγχους της εποπτείας των μεταλλίων, σε σχέση με τα θανατηφόρα και μη ατυχήματα και την τήρηση των μέτρων υγιεινής και ασφάλειας.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lastRenderedPageBreak/>
        <w:t xml:space="preserve">Και επίσης, μετά από το ατύχημα το θανατηφόρο τον Ιούλιο μήνα, ελήφθησαν κάποια μέτρα και τι συμπεράσματα έβγαλε η επιθεώρηση.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Και τέλος, κύριε Υπουργέ, τι γίνεται με την «ΛΑΡΚΟ»; Ποια είναι η πορεία της «ΛΑΡΚΟ» και ποια είναι η θέση της Κυβέρνησης για τη «ΛΑΡΚΟ». Αυτό είναι και ερώτημα που υπάρχει και στην προηγούμενη ερώτηση που δεν έχει απαντηθεί. Παρακαλώ πολύ για την άποψη της Κυβέρνησης.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 xml:space="preserve">ΠΡΟΕΔΡΕΥΩΝ (Απόστολος Αβδελάς): </w:t>
      </w:r>
      <w:r w:rsidRPr="003608DC">
        <w:rPr>
          <w:rFonts w:eastAsia="Times New Roman"/>
          <w:color w:val="1D2228"/>
          <w:szCs w:val="24"/>
          <w:shd w:val="clear" w:color="auto" w:fill="FFFFFF"/>
        </w:rPr>
        <w:t>Ευχαριστώ πολύ, κύριε Μουλκιώτη και μπράβο σας. Θα σας απαντήσει ο Υπουργός Περιβάλλοντος και Ενέργειας, κ. Κωνσταντίνος Χατζηδάκης.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Κύριε Υπουργέ, έχετε τρία λεπτά.</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ΚΩΝΣΤΑΝΤΙΝΟΣ ΧΑΤΖΗΔΑΚΗΣ (Υπουργός Περιβάλλοντος και Ενέργειας):</w:t>
      </w:r>
      <w:r w:rsidRPr="003608DC">
        <w:rPr>
          <w:rFonts w:eastAsia="Times New Roman"/>
          <w:color w:val="1D2228"/>
          <w:szCs w:val="24"/>
          <w:shd w:val="clear" w:color="auto" w:fill="FFFFFF"/>
        </w:rPr>
        <w:t xml:space="preserve"> Κύριε Μουλκιώτη, θα μιλήσω για το σχέδιό μας με τη «ΛΑΡΚΟ», αλλά προτού μιλήσω για αυτό, θα μιλήσω για το πάρα πολύ σοβαρό θέμα που έχει να κάνει με τα δύο δυστυχήματα, τις δύο ανθρώπινες ζωές που χάθηκαν, μία τον Ιούλιο –ένα μήνα πριν το Υπουργείο Περιβάλλοντος και Ενέργειας αναλάβει την αρμοδιότητα για τη «ΛΑΡΚΟ»- και το τελευταίο δυστύχημα το οποίο έγινε πριν από μερικές μέρες.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Πράγματι είναι ένα εξαιρετικά θλιβερό γεγονός. Από την πρώτη στιγμή ζήτησα να καταλογιστούν ευθύνες. Υπάρχουν όλες οι σχετικές έρευνες αυτήν την ώρα σε εξέλιξη και κατά σύμπτωση, σήμερα, ο αρμόδιος Υφυπουργός, ο κ. </w:t>
      </w:r>
      <w:r w:rsidRPr="003608DC">
        <w:rPr>
          <w:rFonts w:eastAsia="Times New Roman"/>
          <w:color w:val="1D2228"/>
          <w:szCs w:val="24"/>
          <w:shd w:val="clear" w:color="auto" w:fill="FFFFFF"/>
        </w:rPr>
        <w:lastRenderedPageBreak/>
        <w:t xml:space="preserve">Θωμάς, είναι στη «ΛΑΡΚΟ», προκειμένου να διαμορφώσει και ο ίδιος μία ιδίαν γνώμη αλλά και να έχει συζητήσεις τόσο με τη διοίκηση όσο και κυρίως με τους εργαζομένους για τα προβλήματα της «ΛΑΡΚΟ» και ιδίως τα θέματα υγιεινής και ασφάλειας στη «ΛΑΡΚΟ».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Η ενημέρωση που έχω για αυτή την εξαιρετικά προβληματική επιχείρηση -σε όλους τους τομείς προβληματική επιχείρηση- είναι ότι τα τελευταία χρόνια πραγματοποιήθηκαν έξι κύκλοι προληπτικών ελέγχων στις εγκαταστάσεις της «ΛΑΡΚΟ», τόσο στο μεταλλουργικό συγκρότημα στη Λάρυμνα όσο και στα μεταλλεία, τα εργοτάξια και τις μηχανολογικές εγκαταστάσεις στους νομούς Ευβοίας, Φθιώτιδος και Βοιωτίας.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Μετά από κάθε προληπτικό έλεγχο η επιθεώρηση μεταλλείων εξέδιδε αποφάσεις για να ληφθούν συγκεκριμένα μέτρα ασφαλείας και επέβαλε διοικητικά πρόστιμα στην εταιρεία, που βεβαίως σταγόνα στον ωκεανό είναι τα διοικητικά πρόστιμα αυτά σε σχέση με τα χρήματα που χρωστάει η εταιρεία -θα επανέλθω μετά σε αυτό. Οι αποφάσεις της αρμόδιας υπηρεσίας λήφθηκαν με βάση την ισχύουσα νομοθεσία και προφανώς επειδή κατά τους ελέγχους εντοπίστηκαν προβληματικά σημεία στον τρόπο λειτουργίας των εγκαταστάσεων της «ΛΑΡΚΟ». Πέραν των προληπτικών ελέγχων, η επιθεώρηση μεταλλείων έχει πραγματοποιήσει και επιπλέον ελέγχους για τη διερεύνηση καταγγελιών ή εργατικών ατυχημάτων στις εγκαταστάσεις. Αυτή </w:t>
      </w:r>
      <w:r w:rsidRPr="003608DC">
        <w:rPr>
          <w:rFonts w:eastAsia="Times New Roman"/>
          <w:color w:val="1D2228"/>
          <w:szCs w:val="24"/>
          <w:shd w:val="clear" w:color="auto" w:fill="FFFFFF"/>
        </w:rPr>
        <w:lastRenderedPageBreak/>
        <w:t xml:space="preserve">είναι η ενημέρωση που έχω και σύμφωνα με την ίδια ενημέρωση πραγματοποιήθηκαν επιπλέον έξι έλεγχοι τα έτη 2016, 2017 και 2018 ύστερα από καταγγελία στην υπηρεσία ή από ατυχήματα στις εγκαταστάσεις στη «ΛΑΡΚΟ».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Αυτή είναι χονδρικά η ενημέρωση σε σχέση με τις συνθήκες υγιεινής και ασφάλειας και τους ελέγχους. Εσείς, όμως, που είστε από την περιοχή, κύριε Μουλκιώτη και έχετε εικόνα, είμαι βέβαιος ότι έχετε επισκεφθεί την επιχείρηση, θα βλέπετε ότι η επιχείρηση αυτή είναι μία επιχείρηση που πάσχει ποικιλοτρόπως. Δηλαδή προσπαθώ να βρω ένα σημείο το οποίο να το αναδείξω ως παράδειγμα επιτυχούς λειτουργίας αυτής της επιχείρησης και δεν μπορώ να βρω. Και επομένως, δυστυχώς, οφείλω να πω ότι και τα ατυχήματα που έχουν γίνει παρά τους ελέγχους οφείλονται και αυτά σε έναν βαθμό στην απαξίωση της εταιρείας, στην αδυναμία της να προχωρήσει μπροστά και να συντονιστεί με τους ρυθμούς της εποχής. Και θύματα τελικά, κυριολεκτικώς όμως θύματα, δυστυχώς, είναι οι ίδιοι οι εργαζόμενοι.</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Χρειάζεται, λοιπόν, μία εκ βάθρων επανεξέταση του ζητήματος της «ΛΑΡΚΟ», ακριβώς έχοντας στο μυαλό μας πρωτίστως το συμφέρον των ίδιων των εργαζομένων. Διότι με την κατάσταση που υπάρχει αυτά τα τελευταία χρόνια -και όχι μόνο τα τελευταία χρόνια για να είμαι απολύτως σαφής- όλοι διαπιστώνουμε ότι το πράγμα δεν μπορεί να προχωρήσει και πολύ, όχι </w:t>
      </w:r>
      <w:r w:rsidRPr="003608DC">
        <w:rPr>
          <w:rFonts w:eastAsia="Times New Roman"/>
          <w:color w:val="1D2228"/>
          <w:szCs w:val="24"/>
          <w:shd w:val="clear" w:color="auto" w:fill="FFFFFF"/>
        </w:rPr>
        <w:lastRenderedPageBreak/>
        <w:t xml:space="preserve">οικονομικά τόσο, όσο στο επίπεδο το ανθρώπινο. Βλέπετε τι συμβαίνει. Λοιπόν ή θα αποφασίσουμε να αντιμετωπίσουμε το ζήτημα ριζικά, συνολικά και υπεύθυνα ή θα στρουθοκαμηλίζουμε και θα γίνονται όλα αυτά που γίνονται κατά καιρούς, τα δυστυχήματα, θα ερχόσαστε εσείς θα μου υποβάλλετε ερωτήσεις, θα δίνω εγώ απαντήσεις και το πράγμα θα πηγαίνει από το κακό στο χειρότερο.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Λοιπόν, η Κυβέρνηση είναι αποφασισμένη να βρει ριζικές λύσεις για το συγκεκριμένο θέμα προς όφελος της τοπικής κοινωνίας και των εργαζομένων, με ρεαλισμό όμως και στηριγμένη η Κυβέρνηση στα πραγματικά στοιχεία.</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 xml:space="preserve">ΠΡΟΕΔΡΕΥΩΝ (Απόστολος Αβδελάς): </w:t>
      </w:r>
      <w:r w:rsidRPr="003608DC">
        <w:rPr>
          <w:rFonts w:eastAsia="Times New Roman"/>
          <w:color w:val="1D2228"/>
          <w:szCs w:val="24"/>
          <w:shd w:val="clear" w:color="auto" w:fill="FFFFFF"/>
        </w:rPr>
        <w:t>Κύριε Μουλκιώτη, έχετε τρία λεπτά για τη δευτερολογία σας.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ΓΕΩΡΓΙΟΣ ΜΟΥΛΚΙΩΤΗΣ:</w:t>
      </w:r>
      <w:r w:rsidRPr="003608DC">
        <w:rPr>
          <w:rFonts w:eastAsia="Times New Roman"/>
          <w:color w:val="1D2228"/>
          <w:szCs w:val="24"/>
          <w:shd w:val="clear" w:color="auto" w:fill="FFFFFF"/>
        </w:rPr>
        <w:t xml:space="preserve"> Δυστυχώς και αυτό που είπατε, πράγματι, ότι έχουν γίνει έξι έλεγχοι την περίοδο 2016 έως 2018 είναι και αυτό ένα δείγμα του πώς λειτουργούν οι υπηρεσίες και οι ελεγκτικοί μηχανισμοί, οι οποίοι δυστυχώς λειτουργούν μόνο στα χαρτιά και δεν λειτουργούν για όφελος και της οικονομίας και της επιχείρησης και της υγείας και ασφάλειας των εργαζομένων.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olor w:val="1D2228"/>
          <w:szCs w:val="24"/>
          <w:shd w:val="clear" w:color="auto" w:fill="FFFFFF"/>
        </w:rPr>
        <w:t xml:space="preserve">Είναι αδιανόητο, κύριε Υπουργέ, σε τρία χρόνια να έχουν γίνει έξι έλεγχοι και το 2019 να μην έχει γίνει κανένας. Έτσι τουλάχιστον δεν σας έχουν πληροφορήσει, με την έννοια της ουσιαστικότητας του ελέγχου. Δεν μπορεί να έχουμε θανατηφόρα ατυχήματα και να μη μιλάει κανένας. Να τα βλέπουν να </w:t>
      </w:r>
      <w:r w:rsidRPr="003608DC">
        <w:rPr>
          <w:rFonts w:eastAsia="Times New Roman"/>
          <w:color w:val="1D2228"/>
          <w:szCs w:val="24"/>
          <w:shd w:val="clear" w:color="auto" w:fill="FFFFFF"/>
        </w:rPr>
        <w:lastRenderedPageBreak/>
        <w:t>περνάνε τα θανατηφόρα ατυχήματα σαν να μη συμβαίνει τίποτα, πράγματι σε μια πολύπαθη «ΛΑΡΚΟ», για την οποία υπάρχουν πάρα πολλές ευθύνες.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Βεβαίως, κύριε Υπουργέ, εγώ θα καταθέσω στα Πρακτικά την ανακοίνωση του σωματείου που ήταν χρονικό προαναγγελθέντων ατυχημάτων, σαν να ήταν μάντης κακών. Μα, το έβλεπαν καθημερινά! Οι διοικούντες δεν καταλάβαιναν τι γίνεται εκεί πέρα; Δεν έβλεπαν και δεν βλέπουν τι συμβαίνει; Σε κάθε περίπτωση δεν πρέπει κάπως αυτή η «ΛΑΡΚΟ» να πάρει μια άλλη αξία με δεδομένη τη μεγάλη σπουδαιότητα  που έχει το μετάλλευμα;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Βουλευτής κ. Γεώργιος Μουλκιώτης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είναι γνωστό και σε σας. Δεν ανοίξατε τα χαρτιά σας, βεβαίως, δεν είπατε τι θα κάνει η Κυβέρνηση, ενδεχομένως να το πείτε, αλλά είναι ένα μείζον ζήτημα το οποίο, πράγματι, πέρα από τα χρέη της «ΛΑΡΚΟ» στη ΔΕΗ η οποία ΔΕΗ έχει τα προβλήματά της και υπάρχει ένας συνδυασμός, πέρα των ποσών ανάκτησης που πρέπει να γίνουν από την ελληνική Κυβέρνηση των διαφόρων επιχορηγήσεων που είχαν γίνει και σε σχέση με την  </w:t>
      </w:r>
      <w:r w:rsidRPr="003608DC">
        <w:rPr>
          <w:rFonts w:eastAsia="Times New Roman"/>
          <w:szCs w:val="24"/>
        </w:rPr>
        <w:t>Ευρωπαϊκή Ένωση</w:t>
      </w:r>
      <w:r w:rsidRPr="003608DC">
        <w:rPr>
          <w:rFonts w:eastAsia="Times New Roman" w:cs="Times New Roman"/>
          <w:szCs w:val="24"/>
        </w:rPr>
        <w:t xml:space="preserve"> υπάρχει πρόβλημα, τουλάχιστον έτσι φαίνεται, υπάρχουν και άλλα ζητήματα: Μια διοίκηση η οποία προβαίνει διαχρονικά σε επενδύσεις </w:t>
      </w:r>
      <w:r w:rsidRPr="003608DC">
        <w:rPr>
          <w:rFonts w:eastAsia="Times New Roman" w:cs="Times New Roman"/>
          <w:szCs w:val="24"/>
        </w:rPr>
        <w:lastRenderedPageBreak/>
        <w:t>ή ενέργειες ή συνεργασίες με ευρωπαϊκούς ομίλους ή με την ελβετική εταιρεία «</w:t>
      </w:r>
      <w:r w:rsidRPr="003608DC">
        <w:rPr>
          <w:rFonts w:eastAsia="Times New Roman" w:cs="Times New Roman"/>
          <w:szCs w:val="24"/>
          <w:lang w:val="en-US"/>
        </w:rPr>
        <w:t>TELF</w:t>
      </w:r>
      <w:r w:rsidRPr="003608DC">
        <w:rPr>
          <w:rFonts w:eastAsia="Times New Roman" w:cs="Times New Roman"/>
          <w:szCs w:val="24"/>
        </w:rPr>
        <w:t xml:space="preserve"> Α.Ε.» και δεν ξέρουμε τι έχει γίνει και βεβαίως, μια διοίκηση ή μια «ΛΑΡΚΟ» η οποία γνωρίζει ότι πέρα από το νικέλιο υπάρχει και ένα υποπαράγωγο, όμως ουσιαστικό, το κοβάλτιο. Υπάρχουν μόνο ανακοινώσεις και δημοσιεύσεις αλλά και πάρα πολλά ζητήματα για το τι γίνεται για το κοβάλτιο, που είναι σπάνιο. Η «ΛΑΡΚΟ» το έχει, η Ελλάδα το έχει και μια  </w:t>
      </w:r>
      <w:r w:rsidRPr="003608DC">
        <w:rPr>
          <w:rFonts w:eastAsia="Times New Roman"/>
          <w:szCs w:val="24"/>
        </w:rPr>
        <w:t>Ευρωπαϊκή Ένωση</w:t>
      </w:r>
      <w:r w:rsidRPr="003608DC">
        <w:rPr>
          <w:rFonts w:eastAsia="Times New Roman" w:cs="Times New Roman"/>
          <w:szCs w:val="24"/>
        </w:rPr>
        <w:t xml:space="preserve"> αναγκάζεται να εισάγει από χώρες εκτός αυτής, πέραν της Φινλανδίας, από τη Ρωσία ή από το Κονγκό κοβάλτιο προκειμένου να καλύψει τις δικές σας ανάγκες. Μπορούσε, λοιπόν, και μπορεί, γιατί δε γίνονται οι απαραίτητες επενδύσεις οι οποίες απαιτούνται προκειμένου να γίνει η εκμετάλλευση αυτού του κοβαλτίου, το οποίο είναι τόσο πολύ αναγκαίο και το οποίο θα επιφέρει, βεβαίως, και στην ελληνική οικονομία τεράστια ποσά. Είναι το μείζον ζήτημα.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Όμως, πέρα από αυτό που είπα και επιμένω καταλήγοντας, Κύριε Υπουργέ, θα ήθελα να πω ότι το ζήτημα της υγιεινής και της ασφάλειας, ασχέτως άλλων προτεραιοτήτων και σχεδιασμών είναι το μείζον και πρέπει η Κυβέρνηση να το δει. Δεν μπορεί η Επιθεώρηση Μεταλλείων να λέει έτσι, ανερυθρίαστα, θα πω, για έξι ελέγχους σε τρία χρόνια σε μια τέτοια επιχείρηση με τόσο ανθρώπινο δυναμικό και να συνεχίζονται τα θανατηφόρα ατυχήματα και να σφυρίζουν αδιάφορα.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 xml:space="preserve">ΠΡΟΕΔΡΕΥΩΝ (Απόστολος Αβδελάς): </w:t>
      </w:r>
      <w:r w:rsidRPr="003608DC">
        <w:rPr>
          <w:rFonts w:eastAsia="Times New Roman" w:cs="Times New Roman"/>
          <w:szCs w:val="24"/>
        </w:rPr>
        <w:t>Ευχαριστούμε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έχετε τον λόγο για τρία λεπτά.</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b/>
          <w:color w:val="111111"/>
          <w:szCs w:val="24"/>
        </w:rPr>
        <w:t xml:space="preserve">ΚΩΝΣΤΑΝΤΙΝΟΣ ΧΑΤΖΗΔΑΚΗΣ (Υπουργός Περιβάλλοντος και Ενέργειας): </w:t>
      </w:r>
      <w:r w:rsidRPr="003608DC">
        <w:rPr>
          <w:rFonts w:eastAsia="Times New Roman"/>
          <w:color w:val="111111"/>
          <w:szCs w:val="24"/>
        </w:rPr>
        <w:t>Κύριε Μουλκιώτη, για να συνεννοηθούμε και με τους εργαζομένους και για να συνεννοηθούμε και με τους κατοίκους των νομών να βάλουμε τα πράγματα σε μία σειρά.</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 xml:space="preserve">Η Κυβέρνηση αυτή ανέλαβε τον Ιούλιο. Το Υπουργείο Ενέργειας ανέλαβε την εποπτεία της συγκεκριμένης επιχείρησης τον Αύγουστο και η καινούργια διοίκηση τοποθετήθηκε στις αρχές Οκτωβρίου. Μέχρι τότε λειτουργούσαμε με τη διοίκηση του ΣΥΡΙΖΑ και με μία κληρονομιά που βρήκαμε από τον ΣΥΡΙΖΑ και από τις προηγούμενες κυβερνήσεις βεβαίως. Το ξέρετε, η κατάσταση σε όλα τα επίπεδα στη «ΛΑΡΚΟ» είναι δραματική και δεν μπορεί να διορθωθεί απλά και μόνο με μία επιθεώρηση της Διεύθυνσης Μεταλλείων που προφανώς πρέπει να γίνει και προφανώς πρέπει να ενταθούν και προφανώς πρέπει να διερευνηθεί τι έγινε με το δυστύχημα και να καταλογιστούν ευθύνες. Όμως, το πρόβλημα είναι πολύ συνολικό και δεν διορθώνεται, μην έχουμε αυτές τις αυταπάτες. Δεν διορθώνεται επειδή θα επιβληθεί σε αυτή συγκεκριμένα την εταιρεία ένα πρόστιμο από τη Διεύθυνση Μεταλλείων. Γιατί δεν θα διορθωθεί; Διότι σε αυτή την εταιρεία ούτε ψύλλος στον κόρφο της που λέμε, διότι θα το αγνοήσει, όπως αγνοεί και όλα τα προηγούμενα χρόνια όλες </w:t>
      </w:r>
      <w:r w:rsidRPr="003608DC">
        <w:rPr>
          <w:rFonts w:eastAsia="Times New Roman"/>
          <w:color w:val="111111"/>
          <w:szCs w:val="24"/>
        </w:rPr>
        <w:lastRenderedPageBreak/>
        <w:t>τι άλλες υποχρεώσεις, λυπάμαι που θα αναφερθώ με συγκεκριμένα στοιχεία για να ξέρουν οι Έλληνες πολίτες.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olor w:val="111111"/>
          <w:szCs w:val="24"/>
        </w:rPr>
        <w:t xml:space="preserve">Αυτή η εταιρεία είναι μια εταιρεία που είναι αυτή την ώρα ο πρώτος οφειλέτης της ΔΕΗ σε ολόκληρη τη χώρα. Χρωστάει 330 εκατομμύρια στη ΔΕΗ σήμερα που μιλάμε κυρίες και κύριοι συνάδελφοι. Αυτή η εταιρεία, η ίδια εταιρεία είναι μία εταιρεία που της έχει επιδικαστεί από το Δικαστήριο της </w:t>
      </w:r>
      <w:r w:rsidRPr="003608DC">
        <w:rPr>
          <w:rFonts w:eastAsia="Times New Roman" w:cs="Times New Roman"/>
          <w:szCs w:val="24"/>
        </w:rPr>
        <w:t xml:space="preserve"> </w:t>
      </w:r>
      <w:r w:rsidRPr="003608DC">
        <w:rPr>
          <w:rFonts w:eastAsia="Times New Roman"/>
          <w:szCs w:val="24"/>
        </w:rPr>
        <w:t>Ευρωπαϊκής Ένωση</w:t>
      </w:r>
      <w:r w:rsidRPr="003608DC">
        <w:rPr>
          <w:rFonts w:eastAsia="Times New Roman" w:cs="Times New Roman"/>
          <w:szCs w:val="24"/>
        </w:rPr>
        <w:t xml:space="preserve">ς αμετάκλητα να δώσει πίσω στο δημόσιο 165.000.000 ευρώ από παράνομες κρατικές ενισχύσεις.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Αυτή η εταιρεία είναι μία εταιρεία για την οποία υπάρχουν πολλές καταγγελίες ότι ρυπαίνει τη δική σας περιοχή, τον Ευβοϊκό Κόλπο, καταστρέφοντας το φυσικό περιβάλλον.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Θέλετε να συνεχίσω; Πάντα και με συγχωρείτε, όταν έχουμε ευαισθησία για το περιβάλλον δεν μπορεί να έχουμε ευαισθησία για το περιβάλλον στην Αττική, στη Θεσσαλονίκη ή οπουδήποτε στη χώρα αλλά όχι εκεί που δραστηριοποιείται και ρυπαίνει η «ΛΑΡΚΟ».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Πού θα πάει αυτό το πράγμα; Από τη μια πλευρά, δυστυχήματα, διότι η κατάσταση είναι εκτός ελέγχου, χρέη στη ΔΕΗ, πρωταθλήτρια η «ΛΑΡΚΟ» των χρεών στη ΔΕΗ, παράνομες κρατικές ενισχύσεις που πρέπει να επιστρέψει στο κράτος και δεν μπορεί, καταγγελίες για περιβαλλοντική επιβάρυνση. Δε νομίζετε και εσείς, όλοι οι Βουλευτές της περιοχής ότι πρέπει να δούμε το θέμα </w:t>
      </w:r>
      <w:r w:rsidRPr="003608DC">
        <w:rPr>
          <w:rFonts w:eastAsia="Times New Roman" w:cs="Times New Roman"/>
          <w:szCs w:val="24"/>
        </w:rPr>
        <w:lastRenderedPageBreak/>
        <w:t>όπως το αντιμετωπίζουμε παντού, για όλες τις άλλες επιχειρήσεις του δημόσιου ή του ιδιωτικού τομέα;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είπα να το δούμε πρωτίστως με κέντρο τους εργαζομένους. Δεν λέω το αντίθετο, αλλά και οι εργαζόμενοι και οι φορείς της περιοχής πρέπει να αντιληφθούν ότι υπάρχουν συγκεκριμένα περιθώρια. Υπάρχει μια απόφαση της Γενικής Διεύθυνσης Ανταγωνισμού της Ευρωπαϊκής Επιτροπής που ήρθε ως αποτέλεσμα και των αποφάσεων του Δικαστηρίου της </w:t>
      </w:r>
      <w:r w:rsidRPr="003608DC">
        <w:rPr>
          <w:rFonts w:eastAsia="Times New Roman"/>
          <w:szCs w:val="24"/>
        </w:rPr>
        <w:t>Ευρωπαϊκής Ένωση</w:t>
      </w:r>
      <w:r w:rsidRPr="003608DC">
        <w:rPr>
          <w:rFonts w:eastAsia="Times New Roman" w:cs="Times New Roman"/>
          <w:szCs w:val="24"/>
        </w:rPr>
        <w:t>ς σε σχέση με τις κρατικές ενισχύσεις, που μιλάει για ένα καινούργιο καθεστώς στην επιχείρηση, για δύο διαγωνισμούς που μπορούν να γίνουν ταυτόχρονα, ένας διαγωνισμός για το εργοστάσιο, ένας άλλος διαγωνισμός για τα ορυχεία, για να γίνει μια επανεκκίνηση με κάποιο τρόπο της νέας εταιρείας, της εταιρείας αυτής.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Δεν ξέρω αν μετά από πέντε χρόνια –το 2014 ήταν η απόφαση αυτή- και μετά από την επιβάρυνση του προβλήματος όλα αυτά εξακολουθούν να ισχύουν. Θα παλέψουμε για να ισχύσουν και δεν είναι αυτονόητο ότι θα ισχύσουν. Το λέω για να είμαστε όλοι προσγειωμένοι και με τα πόδια στο έδαφος.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Από κει και πέρα, θα αγωνιστούμε για να προχωρήσουμε σε μια λύση η οποία θα είναι νομικώς βάσιμη, στέρεα, για να μην αμφισβητηθεί για πολλούς και διαφορετικούς λόγους στην Ελλάδα και στις Βρυξέλλες και από την άλλη πλευρά, μια λύση η οποία θα είναι ελκυστική για επενδυτές διότι, όπως </w:t>
      </w:r>
      <w:r w:rsidRPr="003608DC">
        <w:rPr>
          <w:rFonts w:eastAsia="Times New Roman" w:cs="Times New Roman"/>
          <w:szCs w:val="24"/>
        </w:rPr>
        <w:lastRenderedPageBreak/>
        <w:t>αντιλαμβάνεστε, και οι επενδυτές, οι όποιοι επενδυτές δεν θα πάνε να κληρονομήσουν χρέη, προβλήματα, ελλείματα, πρόστιμα, εκκρεμότητες και ούτω καθεξής.</w:t>
      </w:r>
    </w:p>
    <w:p w:rsidR="003608DC" w:rsidRPr="003608DC" w:rsidRDefault="003608DC" w:rsidP="003608DC">
      <w:pPr>
        <w:spacing w:after="0" w:line="720" w:lineRule="auto"/>
        <w:ind w:firstLine="720"/>
        <w:jc w:val="both"/>
        <w:rPr>
          <w:rFonts w:eastAsia="Times New Roman" w:cs="Times New Roman"/>
          <w:szCs w:val="24"/>
        </w:rPr>
      </w:pPr>
      <w:r w:rsidRPr="003608DC">
        <w:rPr>
          <w:rFonts w:eastAsia="Times New Roman" w:cs="Times New Roman"/>
          <w:szCs w:val="24"/>
        </w:rPr>
        <w:t>Είναι μια πολύ μεγάλη και σοβαρή προσπάθεια που αναλαμβάνει να φέρει εις πέρας το Υπουργείο Ενέργειας και Περιβάλλοντος. Θα την κάνουμε με όλη τη σοβαρότητα που απαιτείται μακριά από τις λογικές του πολιτικού κόσμου, με σεβασμό για τις τοπικές κοινωνίες και για τους εργαζομένους, αλλά, παρακαλώ όλους να αντιληφθούν το πρόβλημα, να αντιληφθούν ότι δεν υπάρχουν μαγικές λύσεις, ότι έχουμε πληρώσει πανάκριβα τις λογικές του κρατισμού και του λαϊκισμου σε αυτή τη χώρα και η «ΛΑΡΚΟ» είναι καθρέφτης ακριβώς αυτής της αντίληψης.</w:t>
      </w:r>
    </w:p>
    <w:p w:rsidR="003608DC" w:rsidRPr="003608DC" w:rsidRDefault="003608DC" w:rsidP="003608DC">
      <w:pPr>
        <w:spacing w:after="0" w:line="720" w:lineRule="auto"/>
        <w:ind w:firstLine="720"/>
        <w:jc w:val="both"/>
        <w:rPr>
          <w:rFonts w:eastAsia="Times New Roman" w:cs="Times New Roman"/>
          <w:szCs w:val="24"/>
        </w:rPr>
      </w:pPr>
      <w:r w:rsidRPr="003608DC">
        <w:rPr>
          <w:rFonts w:eastAsia="Times New Roman" w:cs="Times New Roman"/>
          <w:szCs w:val="24"/>
        </w:rPr>
        <w:t xml:space="preserve">Σας καλώς λοιπόν, όλους να βοηθήσετε…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Κύριε Υπουργέ, σας παρακαλώ ολοκληρώστε.</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b/>
          <w:color w:val="111111"/>
          <w:szCs w:val="24"/>
        </w:rPr>
        <w:t>ΚΩΝΣΤΑΝΤΙΝΟΣ ΧΑΤΖΗΔΑΚΗΣ (Υπουργός Περιβάλλοντος και Ενέργειας):</w:t>
      </w:r>
      <w:r w:rsidRPr="003608DC">
        <w:rPr>
          <w:rFonts w:eastAsia="Times New Roman"/>
          <w:color w:val="111111"/>
          <w:szCs w:val="24"/>
        </w:rPr>
        <w:t>… να προχωρήσουμε στην εξεύρεση μιας λύσης ανεξαρτήτως πάντως της στάσης όλων η Κυβέρνηση θα κάνει το καθήκον της απέναντι στους εργαζομένους, απέναντι στους Έλληνες πολίτες, απέναντι στους φορολογουμένους και απέναντι στην εθνική οικονομία.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 xml:space="preserve">ΠΡΟΕΔΡΕΥΩΝ (Απόστολος Αβδελάς): </w:t>
      </w:r>
      <w:r w:rsidRPr="003608DC">
        <w:rPr>
          <w:rFonts w:eastAsia="Times New Roman" w:cs="Times New Roman"/>
          <w:szCs w:val="24"/>
        </w:rPr>
        <w:t xml:space="preserve">ευχαριστούμε.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και η επόμενη ερώτηση απευθύνεται σε εσάς.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ζητηθεί η τρίτη με αριθμό 192/8-11-2019 επίκαιρη ερώτηση δεύτερου κύκλου του Ε΄ Αντιπροέδρου της Βουλής και βουλευτή Αρκαδίας του Κινήματος Αλλαγής κ. Οδυσσέα Κωνσταντινόπουλου προς τον Υπουργό Περιβάλλοντος και Ενέργειας, με θέμα: «Ποιο είναι το σχέδιο της Κυβέρνησης για την Μεγαλόπολη;».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Κωνσταντινόπουλε ξέρετε τη θέση μου και έχετε τον λόγο για δύο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ΟΔΥΣΣΕΑΣ ΚΩΝΣΤΑΝΤΙΝΟΠΟΥΛΟΣ (Ε΄ Αντιπρόεδρος της Βουλής):</w:t>
      </w:r>
      <w:r w:rsidRPr="003608DC">
        <w:rPr>
          <w:rFonts w:eastAsia="Times New Roman" w:cs="Times New Roman"/>
          <w:szCs w:val="24"/>
        </w:rPr>
        <w:t xml:space="preserve">  Ευχαριστώ, κύριε Πρόεδρε.  </w:t>
      </w:r>
    </w:p>
    <w:p w:rsidR="003608DC" w:rsidRPr="003608DC" w:rsidRDefault="003608DC" w:rsidP="003608DC">
      <w:pPr>
        <w:tabs>
          <w:tab w:val="left" w:pos="4197"/>
        </w:tabs>
        <w:spacing w:after="0" w:line="600" w:lineRule="auto"/>
        <w:ind w:firstLine="720"/>
        <w:jc w:val="both"/>
        <w:rPr>
          <w:rFonts w:eastAsia="Times New Roman" w:cs="Times New Roman"/>
          <w:szCs w:val="24"/>
        </w:rPr>
      </w:pPr>
      <w:r w:rsidRPr="003608DC">
        <w:rPr>
          <w:rFonts w:eastAsia="Times New Roman" w:cs="Times New Roman"/>
          <w:szCs w:val="24"/>
        </w:rPr>
        <w:t>Κύριε Υπουργέ, μπαίνω απευθείας στο θέμα και δεν θα αναφερθώ στο  νομοσχέδιο που αφορά τη ΔΕΗ και τα νέα δεδομένα που εσείς φέρατε. Γνωρίζετε τις απόψεις μας. Θα περάσω απευθείας, έστω και αν διαφωνούμε, με τη θέση μας και νομίζω και με την προοπτική της περιοχής. Τι γίνεται στην Μεγαλόπολη μετά το κλείσιμο των μονάδων που εσείς έχετε εξαγγείλει να έρθει πολύ πιο νωρίς;</w:t>
      </w:r>
    </w:p>
    <w:p w:rsidR="003608DC" w:rsidRPr="003608DC" w:rsidRDefault="003608DC" w:rsidP="003608DC">
      <w:pPr>
        <w:tabs>
          <w:tab w:val="left" w:pos="4197"/>
        </w:tabs>
        <w:spacing w:after="0" w:line="600" w:lineRule="auto"/>
        <w:ind w:firstLine="720"/>
        <w:jc w:val="both"/>
        <w:rPr>
          <w:rFonts w:eastAsia="Times New Roman" w:cs="Times New Roman"/>
          <w:szCs w:val="24"/>
        </w:rPr>
      </w:pPr>
      <w:r w:rsidRPr="003608DC">
        <w:rPr>
          <w:rFonts w:eastAsia="Times New Roman" w:cs="Times New Roman"/>
          <w:szCs w:val="24"/>
        </w:rPr>
        <w:t xml:space="preserve">Για να εξηγούμαστε και να είμαστε πολύ καθαροί για να μην τα βλέπουμε με την προηγούμενη κυβέρνηση, είχαμε μια συνάντηση παρουσία σας στην Διάσκεψη των Προέδρων σχετικά με τον νέο Πρόεδρο του Πράσινου Ταμείου, </w:t>
      </w:r>
      <w:r w:rsidRPr="003608DC">
        <w:rPr>
          <w:rFonts w:eastAsia="Times New Roman" w:cs="Times New Roman"/>
          <w:szCs w:val="24"/>
        </w:rPr>
        <w:lastRenderedPageBreak/>
        <w:t>αν δεν κάνω λάθος, όπου εκεί παρουσία και του κ. Φάμελλου ήταν ξεκάθαρο ότι η προηγούμενη κυβέρνηση τόσο από το Πράσινο Ταμείο όσο και από το Ταμείο Δίκαιης Μετάβασης τα προηγούμενα τεσσεράμισι χρόνια ο ΣΥΡΙΖΑ δεν έκανε απολύτως τίποτα για την Μεγαλόπολη. Άρα, κλείνω το θέμα γιατί είναι εύκολο, για να μην συζητάμε κάτι άλλο, αποδέχθηκαν όλοι ότι ο ΣΥΡΙΖΑ δεν έδωσε ούτε ένα ευρώ.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Εδώ, υπάρχει, όμως, ένα θέμα: Μία περιοχή, όπως είναι η Μεγαλόπολη, το επόμενο χρονικό διάστημα, με βάση τις εξαγγελίες σας, θα ερημώσει αν δεν υπάρξουν πρωτοβουλίες.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προχωρήσω άμεσα, γιατί θέλω να σεβαστώ τον χρόνο.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Για να μην ερημώσει η περιοχή χρειάζονται φορολογικά κίνητρα. Χρειάζονται οδικοί άξονες, όπου θα μπορέσουν να δημιουργήσουν καλύτερες προϋποθέσεις, όπως είναι ο οδικός άξονας Λεύκτρο - Ολυμπία. Χρειάζονται ειδικά κίνητρα για την εγκατάσταση επιχειρήσεων </w:t>
      </w:r>
      <w:r w:rsidRPr="003608DC">
        <w:rPr>
          <w:rFonts w:eastAsia="Times New Roman" w:cs="Times New Roman"/>
          <w:szCs w:val="24"/>
          <w:lang w:val="en-US"/>
        </w:rPr>
        <w:t>logistics</w:t>
      </w:r>
      <w:r w:rsidRPr="003608DC">
        <w:rPr>
          <w:rFonts w:eastAsia="Times New Roman" w:cs="Times New Roman"/>
          <w:szCs w:val="24"/>
        </w:rPr>
        <w:t xml:space="preserve"> στην περιοχή. Θα έλεγα ότι θα μπορούσε να εκμεταλλευτεί ο χώρος αυτός -και το λέω έτσι- ως ένα πάρκο ηλεκτρικής ενέργειας, όπως είναι, παραδείγματος χάριν, του βωξίτη στην Αράχωβα. Θα μπορούσε να φέρει μεγάλη επισκεψιμότητα στην περιοχή. Χρειάζεται ειδικό αναπτυξιακό σχέδιο με ειδικά κίνητρα.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Επίσης -και τελειώνω με αυτό, γιατί ο χρόνος τελειώνει- πρέπει τουλάχιστον να λειτουργεί τηλεθέρμανση, κύριε Υπουργέ. Δηλαδή, εδώ, πάμε </w:t>
      </w:r>
      <w:r w:rsidRPr="003608DC">
        <w:rPr>
          <w:rFonts w:eastAsia="Times New Roman" w:cs="Times New Roman"/>
          <w:szCs w:val="24"/>
        </w:rPr>
        <w:lastRenderedPageBreak/>
        <w:t>να κάνουμε μετά από τέσσερα χρόνια επέκταση τηλεθέρμανσης και αν κλείσει η μονάδα, δεν θα έχουμε τηλεθέρμανση.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w:t>
      </w:r>
      <w:r w:rsidRPr="003608DC">
        <w:rPr>
          <w:rFonts w:eastAsia="Times New Roman"/>
          <w:b/>
          <w:bCs/>
          <w:szCs w:val="24"/>
          <w:lang w:eastAsia="zh-CN"/>
        </w:rPr>
        <w:t>Απόστολος Αβδελάς</w:t>
      </w:r>
      <w:r w:rsidRPr="003608DC">
        <w:rPr>
          <w:rFonts w:eastAsia="Times New Roman" w:cs="Times New Roman"/>
          <w:b/>
          <w:szCs w:val="24"/>
        </w:rPr>
        <w:t xml:space="preserve">): </w:t>
      </w:r>
      <w:r w:rsidRPr="003608DC">
        <w:rPr>
          <w:rFonts w:eastAsia="Times New Roman" w:cs="Times New Roman"/>
          <w:szCs w:val="24"/>
        </w:rPr>
        <w:t xml:space="preserve">Ευχαριστώ πολύ.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αυτή την ερώτηση θα την απαντήσει ο Υπουργός Περιβάλλοντος και Ενέργειας κ. Κωσταντίνος Χατζηδάκης.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έχετε τον λόγο για τρία λεπτά.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b/>
          <w:szCs w:val="24"/>
        </w:rPr>
        <w:t>ΚΩΝΣΤΑΝΤΙΝΟΣ ΧΑΤΖΗΔΑΚΗΣ (Υπουργός Περιβάλλοντος και Ενέργειας):</w:t>
      </w:r>
      <w:r w:rsidRPr="003608DC">
        <w:rPr>
          <w:rFonts w:eastAsia="Times New Roman"/>
          <w:szCs w:val="24"/>
        </w:rPr>
        <w:t xml:space="preserve"> Κύριε Κωνσταντινόπουλε, </w:t>
      </w:r>
      <w:r w:rsidRPr="003608DC">
        <w:rPr>
          <w:rFonts w:eastAsia="Times New Roman" w:cs="Times New Roman"/>
          <w:szCs w:val="24"/>
        </w:rPr>
        <w:t xml:space="preserve">πράγματι, δεν υπήρχε προετοιμασία για την απολιγνιτοποίηση, παρ’ ότι η προηγούμενη κυβέρνηση έβλεπε -δεν μπορεί να μην έβλεπε- το πρόβλημα, το οποίο δημιουργείται με τον λιγνίτη.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 λιγνίτης, εκεί που κάποια στιγμή θεωρείτο διαμάντι και πετράδι της ΔΕΗ, έγινε βαρίδι λόγω των αποφάσεων της Ευρωπαϊκής Ένωσης, σε σχέση με τις εκπομπές διοξειδίου του άνθρακα. Η ΔΕΗ, μόνο το 2018 και μόνο από τον λιγνίτη, έχασε 200.000.000 ευρώ. Το 2019, λόγω της αύξησης των επιβαρύνσεων για το διοξείδιο του άνθρακα, θα χάσει 300.000.000 ευρώ. Κατά πάσα πιθανότητα, το πράγμα θα εξελιχθεί επιδεινούμενο κάθε χρόνο που θα ακολουθεί.</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Κυβέρνηση, λοιπόν, της Νέας Δημοκρατίας αποφάσισε να προχωρήσει στην απολιγνιτοποίηση, τόσο για λόγους περιβαλλοντικούς -διότι </w:t>
      </w:r>
      <w:r w:rsidRPr="003608DC">
        <w:rPr>
          <w:rFonts w:eastAsia="Times New Roman" w:cs="Times New Roman"/>
          <w:szCs w:val="24"/>
        </w:rPr>
        <w:lastRenderedPageBreak/>
        <w:t xml:space="preserve">δεν γίνεται να δεσμευόμαστε διεθνώς και να αγνοούμε τις δεσμεύσεις μας- αλλά και για λόγους οικονομικούς. Διότι ο λιγνίτης είναι επιβάρυνση για τη ΔΕΗ, μία ήδη βεβαρημένη επιχείρηση.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Προχωρούμε, λοιπόν, προς την κατεύθυνση της διαμόρφωσης ενός ολιστικού σχεδίου για την αντιμετώπιση του προβλήματος, τόσο στη δυτική Μακεδονία, που είναι μία περιφέρεια που προφανώς θα έχει διάφορες επιπτώσεις από την απολιγνιτοποίηση, όσο και στην περιοχή της Μεγαλόπολης.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Επειδή το θέμα ξεπερνά το Υπουργείο Περιβάλλοντος και Ενέργειας, μπορώ σήμερα να σας ανακοινώσω ότι θα δημιουργηθεί μία διυπουργική επιτροπή με όλους τους συναρμόδιους Υπουργούς για τον συντονισμό των δράσεων της Κυβέρνησης. Αυτή η επιτροπή θα έχει την επίβλεψη για το συνολικό σφαιρικό σχέδιο για την απολιγνιτοποίηση και τις συνέπειες τις απολιγνιτοποίησης, ενώ ταυτόχρονα, θα τοποθετηθεί και ένας ειδικός συντονιστής με πείρα για τη διαχείριση τέτοιων σχεδίων διυπουργικών, προκειμένου να αντιμετωπίσουμε το πρόβλημα όσο καλύτερα και όσο ταχύτερα γίνεται.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Προφανώς, είμαστε -και θα είμαστε συνέχεια- σε επαφή με τον δήμαρχο της περιοχής, με τους φορείς της περιοχής –εννοείται- και με τους Βουλευτές της περιοχής, προκειμένου από κοινού να αντιμετωπίσουμε ένα πρόβλημα, </w:t>
      </w:r>
      <w:r w:rsidRPr="003608DC">
        <w:rPr>
          <w:rFonts w:eastAsia="Times New Roman" w:cs="Times New Roman"/>
          <w:szCs w:val="24"/>
        </w:rPr>
        <w:lastRenderedPageBreak/>
        <w:t xml:space="preserve">που είναι ένα σχετικά καινούργιο πρόβλημα, όχι μόνο για την Ελλάδα, αλλά και για τις υπόλοιπες χώρες της Ευρώπης.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Αντιλαμβάνομαι πολύ καλά όσα μας είπατε, σε σχέση με εναλλακτικές λύσεις. Δεν είμαστε μακριά από τέτοιου είδους προσεγγίσεις. Προσβλέπουμε και σε συνεργασία μαζί σας, προκειμένου να διαμορφώσουμε από κοινού ένα σχέδιο για την αντιμετώπιση των συνεπειών.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w:t>
      </w:r>
      <w:r w:rsidRPr="003608DC">
        <w:rPr>
          <w:rFonts w:eastAsia="Times New Roman"/>
          <w:b/>
          <w:bCs/>
          <w:szCs w:val="24"/>
          <w:lang w:eastAsia="zh-CN"/>
        </w:rPr>
        <w:t>Απόστολος Αβδελάς</w:t>
      </w:r>
      <w:r w:rsidRPr="003608DC">
        <w:rPr>
          <w:rFonts w:eastAsia="Times New Roman" w:cs="Times New Roman"/>
          <w:b/>
          <w:szCs w:val="24"/>
        </w:rPr>
        <w:t xml:space="preserve">): </w:t>
      </w:r>
      <w:r w:rsidRPr="003608DC">
        <w:rPr>
          <w:rFonts w:eastAsia="Times New Roman" w:cs="Times New Roman"/>
          <w:szCs w:val="24"/>
        </w:rPr>
        <w:t>Ευχαριστώ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Κωνσταντινόπουλε, έχετε τρία λεπτά για τη δευτερολογία σας. </w:t>
      </w:r>
    </w:p>
    <w:p w:rsidR="003608DC" w:rsidRPr="003608DC" w:rsidRDefault="003608DC" w:rsidP="003608DC">
      <w:pPr>
        <w:spacing w:after="0" w:line="600" w:lineRule="auto"/>
        <w:ind w:firstLine="720"/>
        <w:jc w:val="both"/>
        <w:rPr>
          <w:rFonts w:eastAsia="Times New Roman"/>
          <w:bCs/>
          <w:szCs w:val="24"/>
          <w:lang w:eastAsia="zh-CN"/>
        </w:rPr>
      </w:pPr>
      <w:r w:rsidRPr="003608DC">
        <w:rPr>
          <w:rFonts w:eastAsia="Times New Roman"/>
          <w:b/>
          <w:bCs/>
          <w:szCs w:val="24"/>
          <w:lang w:eastAsia="zh-CN"/>
        </w:rPr>
        <w:t xml:space="preserve">ΟΔΥΣΣΕΑΣ ΚΩΝΣΤΑΝΤΙΝΟΠΟΥΛΟΣ ( Ε΄ Αντιπρόεδρος της Βουλής): </w:t>
      </w:r>
      <w:r w:rsidRPr="003608DC">
        <w:rPr>
          <w:rFonts w:eastAsia="Times New Roman"/>
          <w:bCs/>
          <w:szCs w:val="24"/>
          <w:lang w:eastAsia="zh-CN"/>
        </w:rPr>
        <w:t xml:space="preserve">Ευχαριστώ,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bCs/>
          <w:szCs w:val="24"/>
          <w:lang w:eastAsia="zh-CN"/>
        </w:rPr>
        <w:t xml:space="preserve">Κύριε Υπουργέ, </w:t>
      </w:r>
      <w:r w:rsidRPr="003608DC">
        <w:rPr>
          <w:rFonts w:eastAsia="Times New Roman" w:cs="Times New Roman"/>
          <w:szCs w:val="24"/>
        </w:rPr>
        <w:t xml:space="preserve">κατανοείτε ότι σήμερα δεν θα συζητήσουμε για το νομοσχέδιο. Είναι μία άλλη υπόθεση, η οποία θα έρθει τη μεθεπόμενη εβδομάδα στην Ολομέλεια και θα πούμε την άποψή μας, όπως την έχει πει και το δημοτικό συμβούλιο.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Καταθέτω στα Πρακτικά την απόφαση του Δημοτικού Συμβουλίου, η οποία πάρθηκε την προηγούμενη εβδομάδα.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Κύριε Υπουργέ, θέλω να σας αναφέρω δύο, τρία ζητήματα, τα οποία νομίζω πρέπει να τα γνωρίζετε για τη Μεγαλόπολη, για να καταλάβετε τι συμβαίνει. Βεβαίως, όσον αφορά τη δυτική Μακεδονία, δεν εκλέγομαι και δεν γνωρίζω ακριβώς.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Σήμερα, στη Μεγαλόπολη, αν κλείσουν αυτές οι δύο μονάδες, θα έχουμε μία μείωση προσωπικού. Αυτή τη στιγμή, έχει γύρω στους οκτακόσιους μόνιμους και τριακόσιους με οκτάμηνα, κύριε Υπουργέ. Βρίσκονται, δηλαδή, κοντά στους δυόμισι χιλιάδες ανθρώπους σε αυτή τη διαδικασία. Δεν είναι όλοι από τη Μεγαλόπολη. Αυτό θα πρέπει με έναν τρόπο να αντικατασταθεί. Όσο και να μας φαίνεται παράξενο, θα πρέπει να βρεθεί ένας τρόπος να αντικατασταθεί αυτό. Παραδείγματος χάριν, υπολογίζει ένας φίλος εκεί που ασχολείται με τα οικονομικά στη Μεγαλόπολη ότι είναι τριάντα εκατομμύρια το μήνα. Πρέπει να αντικατασταθούν κάπως. Αυτό είναι ένα πολύ μεγάλο ζητούμενο.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Θέλω να σας πω όμως δύο θέματα, τα οποία δεν τα άκουσε η προηγούμενη κυβέρνηση. Και θέλω να τα καταθέσω.</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Εμείς στις 25 Φεβρουαρίου του 2016 καταθέσαμε μία τροπολογία –γιατί το μεγάλο ζήτημα είναι πού θα βρούμε τα λεφτά- ως αντισταθμιστικό όφελος για τη μείωση της λιγνιτικής παραγωγής που τη βλέπαμε εμείς από τότε από το </w:t>
      </w:r>
      <w:r w:rsidRPr="003608DC">
        <w:rPr>
          <w:rFonts w:eastAsia="Times New Roman" w:cs="Times New Roman"/>
          <w:szCs w:val="24"/>
        </w:rPr>
        <w:lastRenderedPageBreak/>
        <w:t>σύστημα εσόδων από τους πλειστηριασμούς αδιάθετων δικαιωμάτων εκπομπών αερίων θερμοκηπίου για την περίοδο 2016-2020.</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Καταθέτω και την άποψη των ενεργειακών δήμων.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αυτός ο διάλογος πρέπει να τελειώσει κάποια στιγμή. Ξέρετε, συνήθως τις επιτροπές τις φτιάχνουμε για να μην παίρνουμε πότε απόφαση. Με βάση τα δεδομένα που φέρνετε για το κλείσιμο των λιγνιτικών μονάδων -πέρα του αν διαφωνούμε ή όχι- πρέπει να δούμε την πραγματικότητα. Αυτή η επιτροπή το επόμενο εξάμηνο, επτάμηνο να έχει ένα σχέδιο. Αν δεν έχει στο επόμενο εξάμηνο, επτάμηνο ένα σχέδιο, ουσιαστικά, θα μπούμε σε έναν κύκλο, όπου θα τελειώσει η τετραετία και στο τέλος θα καταλήξουμε να κλείσουν οι μονάδες και να μείνει μια ερειπωμένη περιοχή.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Θέλω να πιστεύω –και αυτή θα είναι κυρίως μια δέσμευση δική σας- το επόμενο εξάμηνο, αφού γίνει ο διάλογος αυτός με όλους τους κοινωνικούς φορείς της περιοχής, αλλά και εκτός περιοχής -γιατί υπάρχουν και άλλες περιοχές στην Ευρώπη που είναι καλά παραδείγματα- να έρθουμε εδώ σε έξι, επτά μήνες και να δεσμευτείτε στην αρμόδια επιτροπή στην Ολομέλεια, ώστε να δούμε τα σχέδια, τόσο για τη Μεγαλόπολη, όσο και για τη δυτική Μακεδονία.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w:t>
      </w:r>
      <w:r w:rsidRPr="003608DC">
        <w:rPr>
          <w:rFonts w:eastAsia="Times New Roman"/>
          <w:b/>
          <w:bCs/>
          <w:szCs w:val="24"/>
          <w:lang w:eastAsia="zh-CN"/>
        </w:rPr>
        <w:t>Απόστολος Αβδελάς</w:t>
      </w:r>
      <w:r w:rsidRPr="003608DC">
        <w:rPr>
          <w:rFonts w:eastAsia="Times New Roman" w:cs="Times New Roman"/>
          <w:b/>
          <w:szCs w:val="24"/>
        </w:rPr>
        <w:t xml:space="preserve">): </w:t>
      </w:r>
      <w:r w:rsidRPr="003608DC">
        <w:rPr>
          <w:rFonts w:eastAsia="Times New Roman" w:cs="Times New Roman"/>
          <w:szCs w:val="24"/>
        </w:rPr>
        <w:t>Και εμείς ευχαριστούμε.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Χατζηδάκη, έχετε τον λόγο για τρία λεπτά. </w:t>
      </w:r>
    </w:p>
    <w:p w:rsidR="003608DC" w:rsidRPr="003608DC" w:rsidRDefault="003608DC" w:rsidP="003608DC">
      <w:pPr>
        <w:spacing w:after="0" w:line="600" w:lineRule="auto"/>
        <w:ind w:firstLine="720"/>
        <w:jc w:val="both"/>
        <w:rPr>
          <w:rFonts w:eastAsia="Times New Roman"/>
          <w:szCs w:val="24"/>
        </w:rPr>
      </w:pPr>
      <w:r w:rsidRPr="003608DC">
        <w:rPr>
          <w:rFonts w:eastAsia="Times New Roman"/>
          <w:b/>
          <w:szCs w:val="24"/>
        </w:rPr>
        <w:t>ΚΩΝΣΤΑΝΤΙΝΟΣ ΧΑΤΖΗΔΑΚΗΣ (Υπουργός Περιβάλλοντος και Ενέργειας):</w:t>
      </w:r>
      <w:r w:rsidRPr="003608DC">
        <w:rPr>
          <w:rFonts w:eastAsia="Times New Roman"/>
          <w:szCs w:val="24"/>
        </w:rPr>
        <w:t xml:space="preserve"> Ευχαριστώ,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Στη ΔΕΗ προσπαθούμε μέσα σε λίγους μήνες να κάνουμε πράγματα που θα έπρεπε να γίνουν όλα τα προηγούμενα χρόνια. Προχωρήσαμε με τα μέτρα ρευστότητας τους. Ήδη, έχουμε δύο πιστοποιητικά από διαφορετικές πηγές ότι η ΔΕΗ έχει ξεπεράσει τουλάχιστον το ζήτημα της επιβίωσης της. Προχωρούμε με το νομοσχέδιο για τον εκσυγχρονισμό της ΔΕΗ, επιδιώκοντας να την κάνουμε πιο ανταγωνιστική. Και θα έρθει το νομοσχέδιο τις επόμενες μέρες να συζητηθεί στην Ολομέλεια της Βουλής. Θα προχωρήσουμε με την ιδιωτικοποίηση του ΔΕΔΔΗΕ για να βάλει λεφτά στην τσέπη της η ΔΕΗ και για να εκσυγχρονιστεί ο ΔΕΔΔΗΕ. Θα προχωρήσουμε με ένα θαρραλέο άνοιγμα -</w:t>
      </w:r>
      <w:r w:rsidRPr="003608DC">
        <w:rPr>
          <w:rFonts w:eastAsia="Times New Roman" w:cs="Times New Roman"/>
          <w:szCs w:val="24"/>
        </w:rPr>
        <w:lastRenderedPageBreak/>
        <w:t xml:space="preserve">και πολύ γρήγορα- της ΔΕΗ στις ανανεώσιμες πηγές ενέργειας. Διότι είναι ντροπή η μεγαλύτερη εταιρεία ηλεκτρισμού στη χώρα να έχει μόνο το 3% της αγοράς των ανανεώσιμων πηγών ενέργειας. Θα προχωρήσουμε και στην απολιγνιτοποίηση για την οποία δεν υπήρχε προεργασία.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Υπήρχε ένας πόρος κατατεθειμένος από τον Μάιο στον τραπεζικό λογαριασμό του Πράσινου Ταμείου 31,4 εκατομμύρια ευρώ για τα οποία περηφανεύεται η προηγούμενη κυβέρνηση. Όλοι όσοι ξέρουν το θέμα της απολιγνιτοποίησης και της ΔΕΗ ξέρουν ότι τα συγκεκριμένα ποσά είναι σταγόνα στον ωκεανό.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Εν πάση περιπτώσει, έχουμε δώσει ήδη οδηγίες στο Πράσινο Ταμείο να προχωρήσει γρήγορα στην αξιοποίηση αυτών των χρημάτων, αλλά θα προχωρήσουμε ακόμη περισσότερο.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Πρώτα απ’ όλα ήδη μελετούμε πώς θα αξιοποιήσουμε στον μέγιστο δυνατό βαθμό τους πόρους του νέου ΕΣΠΑ. Είναι θετικό ότι το ¼ των πόρων του νέου ΕΣΠΑ είμαστε έτσι κι αλλιώς υποχρεωμένοι -δεν παριστάνω τον ήρωα- να το δώσουμε σε δράσεις για την κλιματική αλλαγή. Επομένως, ήδη, είναι κάτι πολύ θετικό. Αλλά εκτός αυτού, δεδομένου ότι αποτελεί βασική πολιτική της Ευρωπαϊκής Ένωσης η απολιγνιτοποίηση, θα διεκδικήσουμε αυξημένα κεφάλαια κι από το Ευρωπαϊκό Ταμείο Δίκαιας Μετάβασης, όπως λέγεται, το </w:t>
      </w:r>
      <w:r w:rsidRPr="003608DC">
        <w:rPr>
          <w:rFonts w:eastAsia="Times New Roman" w:cs="Times New Roman"/>
          <w:szCs w:val="24"/>
          <w:lang w:val="en-US"/>
        </w:rPr>
        <w:t>Just</w:t>
      </w:r>
      <w:r w:rsidRPr="003608DC">
        <w:rPr>
          <w:rFonts w:eastAsia="Times New Roman" w:cs="Times New Roman"/>
          <w:szCs w:val="24"/>
        </w:rPr>
        <w:t xml:space="preserve"> </w:t>
      </w:r>
      <w:r w:rsidRPr="003608DC">
        <w:rPr>
          <w:rFonts w:eastAsia="Times New Roman" w:cs="Times New Roman"/>
          <w:szCs w:val="24"/>
          <w:lang w:val="en-US"/>
        </w:rPr>
        <w:t>Transition</w:t>
      </w:r>
      <w:r w:rsidRPr="003608DC">
        <w:rPr>
          <w:rFonts w:eastAsia="Times New Roman" w:cs="Times New Roman"/>
          <w:szCs w:val="24"/>
        </w:rPr>
        <w:t xml:space="preserve"> </w:t>
      </w:r>
      <w:r w:rsidRPr="003608DC">
        <w:rPr>
          <w:rFonts w:eastAsia="Times New Roman" w:cs="Times New Roman"/>
          <w:szCs w:val="24"/>
          <w:lang w:val="en-US"/>
        </w:rPr>
        <w:t>Fund</w:t>
      </w:r>
      <w:r w:rsidRPr="003608DC">
        <w:rPr>
          <w:rFonts w:eastAsia="Times New Roman" w:cs="Times New Roman"/>
          <w:szCs w:val="24"/>
        </w:rPr>
        <w:t xml:space="preserve">, έτσι ώστε η Ελλάδα, που θα βρεθεί στην </w:t>
      </w:r>
      <w:r w:rsidRPr="003608DC">
        <w:rPr>
          <w:rFonts w:eastAsia="Times New Roman" w:cs="Times New Roman"/>
          <w:szCs w:val="24"/>
        </w:rPr>
        <w:lastRenderedPageBreak/>
        <w:t xml:space="preserve">πρωτοπορία της απολιγνιτοποίησης, να τύχει και της αντίστοιχης αντιμετώπισης από την πλευρά της Ευρωπαϊκής Ένωσης. Διότι εμείς θέλουμε να έχουμε ολοκληρώσει την απολιγνιτοποίηση ίσαμε το 2028, ενώ άλλες χώρες, όπως η Γερμανία,  θα πάνε ίσαμε το 2038. Επομένως, ακριβώς λόγω της εμπροσθοβαρούς πολιτικής μας διεκδικούμε και περισσότερους πόρους από την Ευρωπαϊκή Ένωση. Άρα το νέο ΕΣΠΑ, το Ταμείο Δίκαιας Μετάβασης και επίσης θα επιταχύνουμε τις διαδικασίες για να κινητοποιήσουμε τα 130 εκατομμύρια ευρώ από το τέλος της ΔΕΗ, που θα έπρεπε να είχαν αποδοθεί στις περιφέρειες και στους δήμους από το 2014 και έπειτα και τα οποία δεν έχουν αποδοθεί.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Επιδιώκουμε μια σφαιρική προσέγγιση στο ζήτημα, θα παραμείνουμε σε επαφή με την τοπική αυτοδιοίκηση, με την περιφέρεια, με τους Βουλευτές, με τους φορείς, με τους εργαζομένους, έτσι ώστε αυτό το πραγματικά μεγάλο πρόγραμμα της απολιγνιτοποίησης, που έχουμε μπροστά μας, να εξελιχθεί ομαλά, χωρίς να αφήσει σημάδια στις περιοχές. Συνολικά θα ωφελήσει. Θα  ωφελήσει περιβαλλοντικά, θα ωφελήσει τη ΔΕΗ και γι’ αυτό το κάνουμε, αλλά προφανώς θα προσέξουμε πάρα πολύ για τις συνέπειες που μπορεί να υπάρξουν στις περιοχές αυτές, οι οποίες δικαιούνται ένα μέλλον και χωρίς τον λιγνίτη.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Ευχαριστούμε πολύ.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Προχωρούμε στην έκτη με αριθμό 207/12-11-2019 επίκαιρη ερώτηση δεύτερου κύκλου του Βουλευτή Β2 Δυτικού Τομέα Αθηνών του ΜέΡΑ25 κ. Κρίτωνα - Ηλία Αρσένη προς τον Υπουργό Υποδομών και Μεταφορών με θέμα: «Απόδοση του παλιού αμαξοστασίου ΟΣΕ Αγίων Αναργύρων στους δημότες του».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Αρσένης για δύο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ΚΡΙΤΩΝ - ΗΛΙΑΣ ΑΡΣΕΝΗΣ: </w:t>
      </w:r>
      <w:r w:rsidRPr="003608DC">
        <w:rPr>
          <w:rFonts w:eastAsia="Times New Roman" w:cs="Times New Roman"/>
          <w:szCs w:val="24"/>
        </w:rPr>
        <w:t>Ευχαριστώ πολύ,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Υφυπουργέ, η κατάσταση στους Αγίους Αναργύρους είναι πολύ ιδιαίτερη. Έχουμε έναν δήμο ο οποίος είναι τριχοτομημένος -και μόνο οι Άγιοι Ανάργυροι, αν εξαιρέσουμε το Καματερό- γιατί υπάρχει ένα τεράστιο στρατόπεδο από τη μία πλευρά, το αμαξοστάσιο του ΟΣΕ και οι βασικοί οδικοί άξονες, που χωρίζουν αυτόν τον δήμο πολεοδομικά και τον διασπούν. Έχουμε μια μεγάλη ευκαιρία, την απόδοση του παλιού αμαξοστασίου του ΟΣΕ στους δημότες των Αγίων Αναργύρων. Είναι ένα εγκαταλελειμμένο αμαξοστάσιο που δεν χρησιμοποιείται από τον ΟΣΕ. Ανήκει στη ΓΑΙΟΣΕ και αποτελεί πραγματικά μια ευκαιρία για να πραγματοποιηθούν εκεί δράσεις αναψυχής αλλά και πολιτισμού.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Είναι κάτι που αποτελεί πάγιο αίτημα και του δήμου διαχρονικά και με όλες τις διοικήσεις, είναι ένα αίτημα και της σημερινής διοίκησης του δήμου και πραγματικά θέλουμε να σας ζητήσουμε να το κοιτάξετε με προσοχή. Πρέπει να </w:t>
      </w:r>
      <w:r w:rsidRPr="003608DC">
        <w:rPr>
          <w:rFonts w:eastAsia="Times New Roman" w:cs="Times New Roman"/>
          <w:szCs w:val="24"/>
        </w:rPr>
        <w:lastRenderedPageBreak/>
        <w:t xml:space="preserve">αποδοθεί αυτό το αμαξοστάσιο στον δήμο το γρηγορότερο δυνατόν, πρέπει να αποκατασταθεί, αν θέλετε, να κλείσουν αυτές οι τρύπες στην καρδιά του πολεοδομικού ιστού των Αγίων Αναργύρων, να ενοποιηθεί ο δήμος, με δράσεις για τους δημότες. Είναι ένας δήμος που, όπως όλη η δυτική Αθήνα, υποφέρει πάρα πολύ και από το αίσχος στον ΧΥΤΑ Φυλής, αλλά και από τη μεταφερόμενη ρύπανση από το Θριάσιο και από μια βιομηχανική ρύπανση και υποβάθμιση της ποιότητας της ζωής, που ήταν ο κανόνας, δυστυχώς, στο παρελθόν για τη δυτική Αθήνα. Έχουμε μια ευκαιρία να το ανατρέψουμε και σας ζητώ να πείτε το «ναι» στο να παραχωρηθεί αυτό το αμαξοστάσιο του ΟΣΕ στον δήμο.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Ευχαριστούμε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Τον λόγο έχει για να απαντήσει ο Υφυπουργός Υποδομών και Μεταφορών κ. Κεφαλογιάννης, για τρία λεπτά.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ΙΩΑΝΝΗΣ ΚΕΦΑΛΟΓΙΑΝΝΗΣ (Υφυπουργός Υποδομών και Μεταφορών): </w:t>
      </w:r>
      <w:r w:rsidRPr="003608DC">
        <w:rPr>
          <w:rFonts w:eastAsia="Times New Roman" w:cs="Times New Roman"/>
          <w:szCs w:val="24"/>
        </w:rPr>
        <w:t xml:space="preserve">Ευχαριστώ,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συνάδελφε, θα ήθελα κατ’ αρχάς να σας πω ότι τόσο το Υπουργείο όσο και οι αρμόδιοι φορείς, δηλαδή ο ΟΣΕ και η ΓΑΙΟΣΕ, όλα αυτά τα χρόνια –και νομίζω ότι δεν το αμφισβητεί κανείς- έχουν συνεισφέρει πολλά και σημαντικό έργο συγκεκριμένα στην πόλη των Αγίων Αναργύρων, αλλά θα έλεγα και στην ευρύτερη περιοχή. Επίσης δεν πρέπει να ξεχνάμε ότι στην ουσία </w:t>
      </w:r>
      <w:r w:rsidRPr="003608DC">
        <w:rPr>
          <w:rFonts w:eastAsia="Times New Roman" w:cs="Times New Roman"/>
          <w:szCs w:val="24"/>
        </w:rPr>
        <w:lastRenderedPageBreak/>
        <w:t>όλες αυτές οι περιοχές του Δήμου Αγίων Αναργύρων - Καματερού έχουν συνδεθεί με τον προαστιακό και με αυτόν τον τρόπο στην ουσία βρίσκονται πλέον μια ανάσα από το κέντρο. Και μάλιστα η σύνδεση με τον προαστιακό δεν γίνεται μόνο από τον νέο σιδηροδρομικό σταθμό των Αγίων Αναργύρων, αλλά η ευρύτερη περιοχή, όπως καλά γνωρίζετε, στην ουσία εξυπηρετείται και από άλλους δυο σταθμούς, από το Κάτω Αχαρναί κι επίσης από τον Πύργο Βασιλίσσης.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Επομένως υπάρχουν τρεις σταθμοί εξυπηρέτησης και νομίζω ότι το κοινωνικό έργο και του ΟΣΕ αλλά και της ΕΡΓΟΣΕ και βεβαίως και της ΓΑΙΟΣΕ –οι θυγατρικές του ομίλου- είναι ξεκάθαρο, κανείς δεν το αμφισβητεί και πιστεύω ότι και οι ίδιοι οι κάτοικοι των περιοχών, υπό την ευρεία έννοια, το λένε.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Να σας πω επίσης ότι οι κάτοικοι της περιοχής έχουν ωφεληθεί και για έναν άλλο λόγο, διότι τα έργα τα οποία έχει κάνει ο ΟΣΕ στο σιδηροδρομικό δίκτυο συνοδεύθηκαν από πολύ σημαντικά έργα ανάπλασης και πρασίνου που έχουν γίνει στην έκταση άνωθεν αυτού του  σταθμού. Αναφέρομαι σε έργα αστικής ανάπλασης, στις παιδικές χαρές, στα γήπεδα ποδοσφαίρου, στα  γήπεδα τένις, στα γήπεδα μπάσκετ, σε ποδηλατοδρόμους, σε πεζόδρομους, και γενικότερα σε επιφάνειες πρασίνου και δενδροφυτεύσεων, τα οποία –προσέξτε- εκτείνονται σε ένα μήκος 1.870 μέτρων. Και όλα αυτά έγιναν με μια παλαιότερη εργολαβία στο πλαίσιο της βύθισης του σιδηροδρομικού σταθμού </w:t>
      </w:r>
      <w:r w:rsidRPr="003608DC">
        <w:rPr>
          <w:rFonts w:eastAsia="Times New Roman" w:cs="Times New Roman"/>
          <w:szCs w:val="24"/>
        </w:rPr>
        <w:lastRenderedPageBreak/>
        <w:t xml:space="preserve">Αγίων Αναργύρων και νομίζω ότι αυτό αποτελεί μια πολύ μεγάλη κοινωνική προσφορά και του ΟΣΕ και της ΓΑΙΟΣΕ στην όλη περιοχή.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βεβαίως είναι αυταπόδεικτο ότι τόσο το Υπουργείο όσο και οι αρμόδιοι φορείς όχι μόνο έχουν κάνει όλα αυτά τα πράγματα, αλλά σίγουρα δεν έχουν αδιαφορήσει για την περιοχή και τους κατοίκους.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μου δίνεται αυτή τη στιγμή η ευκαιρία, κύριε συνάδελφε, να τονίσω ότι μετά από τρία ή τέσσερα χρόνια η ίδια περίπου μορφή, δηλαδή ανάπλαση, πράσινο και γενικότερα μία ευρύτερη προσφορά προς το κοινωνικό σύνολο από πλευράς της ΕΡΓΟΣΕ και του ΟΣΕ, θα ισχύσει και σε μια περιοχή λίγο παρακάτω από τους Αγίους Αναργύρους. Αναφέρομαι στην υπογειοποίηση των Σεπολίων. Στην ουσία, πριν από λίγες μέρες ξεκίνησε ένα έργο το οποίο είχε κολλήσει για πάρα πολλά χρόνια. Κλείνω με αυτές τις πρώτες σκέψεις και θα επεκταθώ περισσότερο και στη δευτερολογία μου. Θα αναφέρω όμως ότι τόσο το Υπουργείο όσο και οι εποπτευόμενοι φορείς του όλα τα προηγούμενα χρόνια έχουν αποδείξει ότι μπορούν πέρα από το μεταφορικό έργο να προσφέρουν συνολικά και στο κοινωνικό σύνολο.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Κι εγώ ευχαριστώ.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Αρσένη, έχετε τον λόγο για τρία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ΚΡΙΤΩΝ - ΗΛΙΑΣ ΑΡΣΕΝΗΣ: </w:t>
      </w:r>
      <w:r w:rsidRPr="003608DC">
        <w:rPr>
          <w:rFonts w:eastAsia="Times New Roman" w:cs="Times New Roman"/>
          <w:szCs w:val="24"/>
        </w:rPr>
        <w:t>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Κύριε Υφυπουργέ, δεν απαντήσατε καθόλου στο ερώτημά μου. Ήταν πολύ σημαντικά αυτά που είπατε για την προσφορά του ΟΣΕ. Είναι καλό να απαντάτε στην πρωτολογία, γιατί, όπως ξέρετε, στη δευτερολογία σας δεν μπορώ να σας ανταπαντήσω εγώ.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Είναι πολύ σημαντικές προφανώς οι υποδομές που έχουν γίνει στο παρελθόν. Ξέρετε πολύ καλά -και το συζητήσαμε και με τον Υπουργό στον προηγούμενο κύκλο επικαίρων, την προηγούμενη βδομάδα- το τρομερό συγκοινωνιακό πρόβλημα που έχει ο Δήμος Αγίων Αναργύρων - Καματερού, που εκτός από τον προαστιακό στην ουσία είναι αποκομμένος μέχρι στιγμής από το κέντρο της Αθήνας και το κέντρο της Αθήνας είναι αποκομμένο από το Μητροπολιτικό Πάρκο Τρίτση, μια υποδομή για όλους τους κατοίκους της Αττικής. Σε κάθε περίπτωση, πέρα από όλα αυτά, το ζήτημα εδώ είναι τι θα γίνει με το εγκαταλελειμμένο αμαξοστάσιο του ΟΣΕ. Και είναι κεντρικό ζήτημα για την πόλη, γιατί μπορεί να δώσει πνοή με το να εντάξει έναν τεράστιο χώρο στην καρδιά των Αγίων Αναργύρων στον πολεοδομικό ιστό, με δράσεις πολιτισμού, με δράσεις αναψυχής, να ανήκει αυτός ο χώρος στους πολίτες, στους δημότες και να γίνει οργανικό κομμάτι του δήμου. Είναι ένα αυτονόητο αίτημα.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Αν δείτε και τον χάρτη της περιοχής, θα δείτε αυτή την τρύπα στον πολεοδομικό ιστό. Δεν μπορεί να διαρκέσει άλλο. Φοβόμαστε ότι στο τέλος θα προχωρήσετε σε κάποια διαδικασία ιδιωτικοποίησης με απώλεια της δημόσιας </w:t>
      </w:r>
      <w:r w:rsidRPr="003608DC">
        <w:rPr>
          <w:rFonts w:eastAsia="Times New Roman" w:cs="Times New Roman"/>
          <w:szCs w:val="24"/>
        </w:rPr>
        <w:lastRenderedPageBreak/>
        <w:t xml:space="preserve">πρόσβασης των πολιτών, με απώλεια του δημοσίου χαρακτήρα αυτής της περιοχής. Πρέπει να αποδοθεί στον δήμο, σε δημόσια χρήση. Αυτό είναι το αίτημα των πολιτών, αυτό είναι το αίτημα και του δημάρχου και του δήμου και διαχρονικά και θα ήθελα έστω στη δευτερολογία σας να μας απαντήσετε: δεσμεύεστε να απαντήσετε σε αυτό το πάγιο αίτημα του δήμου, να γίνει απόδοση στους πολίτες αυτού του παλιού αμαξοστασίου του ΟΣΕ στους Αγίους Αναργύρους; Είναι ένα αίτημα που είναι δίκαιο και αυτονόητο. Δείτε και τον χάρτη. Θα καταλάβετε για την τρύπα στον πολεοδομικό ιστό που αποτελεί αυτή τη στιγμή το αμαξοστάσιο, στην καρδιά των Αγίων Αναργύρων.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Ευχαριστώ.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 xml:space="preserve">Κι εμείς ευχαριστούμε.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Τον λόγο έχει ο κύριος Υφυπουργός για τρία λεπτά.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ΙΩΑΝΝΗΣ ΚΕΦΑΛΟΓΙΑΝΝΗΣ (Υφυπουργός Υποδομών και Μεταφορών):</w:t>
      </w:r>
      <w:r w:rsidRPr="003608DC">
        <w:rPr>
          <w:rFonts w:eastAsia="Times New Roman" w:cs="Times New Roman"/>
          <w:szCs w:val="24"/>
        </w:rPr>
        <w:t xml:space="preserve"> Κύριε συνάδελφε, όσον αφορά τη συγκοινωνιακή σύνδεση με την ευρύτερη περιοχή, όπως είπατε κι εσείς σωστά, σας απάντησε και ο Υπουργός και νομίζω ότι ήταν πολύ συγκεκριμένος στην απάντησή του.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Τώρα όσον αφορά, επαναλαμβάνω, τον κοινωνικό ρόλο τον οποίο έχει επιτελέσει ο ΟΣΕ και η ΕΡΓΟΣΕ και η ΓΑΙΟΣΕ, δηλαδή οι δυο θυγατρικές, όλα αυτά τα χρόνια, τα ανέφερα στην πρωτολογία μου και δεν τα ανέφερα τυχαία.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Είναι για να σας δείξω ότι πολλές φορές όταν γίνονται ακόμα και έργα υποδομής πολύ σημαντικά, τα οποία τυπικά μπορεί να είναι μόνο για το μεταφορικό έργο, πάντα συνοδεύονται με έργα, τα οποία στην ουσία έχουν ένα όφελος προς την ευρύτερη κοινωνία είτε είναι , όπως σας είπα, αναπλάσεις πράσινου είτε έργα τα οποία περιλαμβάνουν γήπεδα και γενικότερα αποδίδουν προς την ευρύτερη κοινωνία.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Εγώ θέλω να σας πω, όμως, ότι ο σιδηρόδρομος γενικότερα -και αποτελεί και μια βασική παραδοχή του Υπουργείου μας και, αν θέλετε, και μια βασική προτεραιότητα- έχει μπει σε μια τροχιά ανάπτυξης και σε μια νέα πορεία μέσα από τη χάραξη και υλοποίηση έργων στρατηγικής σημασίας, τα οποία με κυριότερο τον σιδηρόδρομο εμείς πιστεύουμε -και νομίζω ότι δεν θα διαφωνήσει σχεδόν κανείς σ’ αυτή την Αίθουσα- μπορεί να αποτελέσουν έναν από τους βασικούς μοχλούς ανάπτυξης για τη χώρα και όχι, βεβαίως, μόνο για την οικονομία, αλλά και να έχει και πολλαπλά οφέλη και για την κοινωνία.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Σας ανέφερα προηγουμένως ένα από τα έργα, τα οποία ξεκόλλησαν  πριν από λίγες μέρες. Αναφέρομαι στην υπογειοποίηση των Σεπολίων, όπως είναι ευρύτερα γνωστό το συγκεκριμένο έργο και το οποίο αφορά την κατασκευή στην ουσία τετραπλού σιδηροδρομικού διαδρόμου από την έξοδο του σιδηροδρομικού σταθμού Αθηνών μέχρι και τις Τρεις Γέφυρες.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Το αναφέρω αυτό, διότι γενικότερα ο ΟΣΕ ως διαχειριστής της εθνικής σιδηροδρομικής υποδομής και στο πλαίσιο αυτού του σχεδιασμού του κρίνει ότι είναι πολύ πιθανό να απαιτηθεί η χρήση όχι μόνο του νέου σιδηροδρομικού σταθμού Αγίων Αναργύρων, αλλά και του ευρύτερου χώρου, στον οποίο, βεβαίως, περιλαμβάνεται και το παλιό αμαξοστάσιο του ΟΣΕ στην περιοχή και γενικότερα στον σχεδιασμό που κάνει για το μεταφορικό έργο της δυτικής Αττικής.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Επίσης να σας αναφέρω ότι και η ΓΑΙΑΟΣΕ από τη δική της, αν θέλετε, προσέγγιση όσον αφορά την αξιοποίηση της δικής περιουσίας -η κρατική ΓΑΙΑΟΣΕ και όχι κάποια ιδιωτική ΓΑΙΑΟΣΕ, βεβαίως- αξιολογεί ότι η έκταση αυτή, την οποία συζητάτε να αποδοθεί δωρεάν στον δήμο έχει συγκεκριμένες προοπτικές αξιοποίησης, οι οποίες μπορεί να οδηγήσουν από τη μια σε αύξηση των εσόδων του ελληνικού δημοσίου, αλλά και, από την άλλη, ίσως σε περαιτέρω ανάπλαση της ευρύτερης περιοχής. Αναφέρομαι σε πράσινο πάλι και σε χρήσεις που μπορεί να αποδοθούν στην κοινωνία.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Επομένως, κύριε συνάδελφε, βλέπετε ότι το επίμαχο ακίνητο όχι μόνο δεν είναι εγκαταλελειμμένο με την έννοια την τυπική, αλλά ουσιαστικά αυτή τη στιγμή τόσο ο ΟΣΕ όσο και η ΓΑΙΑΟΣΕ επεξεργάζονται διάφορα πλάνα ενδεχόμενης αξιοποίησης του συγκεκριμένου χώρου.</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Άρα είτε υπό την οπτική της αξιοποίησης της περιοχής και της ακίνητης περιουσίας του ελληνικού δημοσίου και της απόδοσης κοινωνικών δράσεων προς την ευρύτερη περιοχή είτε χρησιμοποιώντας την ως ένα μέρος του ευρύτερου σχεδιασμού του ΟΣΕ για το συγκοινωνιακό έργο της δυτικής Αττικής, σε κάθε περίπτωση δεν είναι μια έκταση, την οποία την έχουμε απλώς παρατημένη.</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Οφείλω, όμως, να σας πω ότι τόσο το Υπουργείο όσο και οι αρμόδιοι φορείς, δηλαδή ο ΟΣΕ, η ΓΑΙΑΟΣΕ, είναι διατεθειμένοι σε κάθε περίπτωση να συζητήσουν και με την κοινωνία μια ωφέλιμη λύση, μια επωφελής λύση, η οποία στην ουσία θα είναι υπό την ευρεία έννοια καλή για όλους. Και νομίζω ότι στο πλαίσιο αυτό θα μπορούσε και ο δήμος, για παράδειγμα, να υποβάλει και ένα αίτημα προς τη ΓΑΙΑΟΣΕ ως προς την ενδεχόμενη αξιοποίηση της περιοχής και του συγκεκριμένου σταθμού είτε, για παράδειγμα, μέσω μισθώσεως. Δεν μπορεί να γίνει αυτή τη στιγμή άμεσα μια δωρεάν παραχώρηση. Όμως, σε κάθε περίπτωση αν η ΓΑΙΑΟΣΕ αποφασίσει την αξιοποίηση της περιουσίας του, θα μπορούσε και ο δήμος να είναι ένας από τους οποίους που θα μπορούσε να συμμετέχει σ’ αυτόν τον διαγωνισμό.</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Σε κάθε περίπτωση, όμως, εγώ θα σας πω -και σας ευχαριστώ για την ευκαιρία που μου δίνετε- ότι θα μπορούσε, αν θέλετε, να γίνει και μια σύσκεψη μέσα από πρόσκληση από τον συγκεκριμένο δήμο Αγίων Αναργύρων-</w:t>
      </w:r>
      <w:r w:rsidRPr="003608DC">
        <w:rPr>
          <w:rFonts w:eastAsia="Times New Roman"/>
          <w:color w:val="202124"/>
          <w:szCs w:val="24"/>
        </w:rPr>
        <w:lastRenderedPageBreak/>
        <w:t>Καματερού, στην οποία θα χαρώ πολύ να θέλει, αν θέλετε, να συμμετάσχετε και εσείς, προκειμένου να δούμε όλες τις λύσεις τις ενδεχόμενες για το συγκεκριμένο σταθμό και να καθίσουμε ίσως και με την τοπική κοινωνία να βρούμε και ενδεχόμενες λύσεις.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Ευχαριστώ πολύ.</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ΠΡΟΕΔΡΕΥΩΝ (Απόστολος Αβδελάς):</w:t>
      </w:r>
      <w:r w:rsidRPr="003608DC">
        <w:rPr>
          <w:rFonts w:eastAsia="Times New Roman"/>
          <w:color w:val="202124"/>
          <w:szCs w:val="24"/>
        </w:rPr>
        <w:t xml:space="preserve"> Κι εμείς ευχαριστούμε, κύριε Κεφαλογιάννη.</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Επόμενη ερώτηση είναι η δεύτερη </w:t>
      </w:r>
      <w:r w:rsidRPr="003608DC">
        <w:rPr>
          <w:rFonts w:eastAsia="Times New Roman" w:cs="Times New Roman"/>
          <w:szCs w:val="24"/>
        </w:rPr>
        <w:t xml:space="preserve">με αριθμό 195/11-11-2019 επίκαιρη ερώτηση πρώτου κύκλου του Βουλευτή Α΄ Θεσσαλονίκης του Συνασπισμού Ριζοσπαστικής Αριστεράς κ. </w:t>
      </w:r>
      <w:r w:rsidRPr="003608DC">
        <w:rPr>
          <w:rFonts w:eastAsia="Times New Roman" w:cs="Times New Roman"/>
          <w:bCs/>
          <w:szCs w:val="24"/>
        </w:rPr>
        <w:t>Αλέξανδρου Τριανταφυλλίδη</w:t>
      </w:r>
      <w:r w:rsidRPr="003608DC">
        <w:rPr>
          <w:rFonts w:eastAsia="Times New Roman" w:cs="Times New Roman"/>
          <w:b/>
          <w:bCs/>
          <w:szCs w:val="24"/>
        </w:rPr>
        <w:t xml:space="preserve"> </w:t>
      </w:r>
      <w:r w:rsidRPr="003608DC">
        <w:rPr>
          <w:rFonts w:eastAsia="Times New Roman" w:cs="Times New Roman"/>
          <w:szCs w:val="24"/>
        </w:rPr>
        <w:t xml:space="preserve">προς τον Υπουργό </w:t>
      </w:r>
      <w:r w:rsidRPr="003608DC">
        <w:rPr>
          <w:rFonts w:eastAsia="Times New Roman" w:cs="Times New Roman"/>
          <w:bCs/>
          <w:szCs w:val="24"/>
        </w:rPr>
        <w:t>Προστασίας του Πολίτη,</w:t>
      </w:r>
      <w:r w:rsidRPr="003608DC">
        <w:rPr>
          <w:rFonts w:eastAsia="Times New Roman" w:cs="Times New Roman"/>
          <w:szCs w:val="24"/>
        </w:rPr>
        <w:t xml:space="preserve"> με θέμα: «Βία και ανομία στο κέντρο της Θεσσαλονίκης – SOS απευθύνουν κάτοικοι, επαγγελματίες, φοιτητές και επισκέπτες».</w:t>
      </w:r>
      <w:r w:rsidRPr="003608DC">
        <w:rPr>
          <w:rFonts w:eastAsia="Times New Roman"/>
          <w:color w:val="202124"/>
          <w:szCs w:val="24"/>
        </w:rPr>
        <w:t xml:space="preserve">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Κύριε Τριανταφυλλίδη, έχετε δύο λεπτά στη διάθεσή σας και παρακαλώ να μη με φέρετε σε δύσκολη θέση σας.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ΑΛΕΞΑΝΔΡΟΣ ΤΡΙΑΝΤΑΦΥΛΛΙΔΗΣ:</w:t>
      </w:r>
      <w:r w:rsidRPr="003608DC">
        <w:rPr>
          <w:rFonts w:eastAsia="Times New Roman"/>
          <w:color w:val="202124"/>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Κύριε Υπουργέ, στέκομαι απέναντι σας γιατί ως Βουλευτής του ΣΥΡΙΖΑ με κυβέρνηση ΣΥΡΙΖΑ είχα καταθέσει τις αναφορές, τις ενστάσεις, τις παρεμβάσεις, τις επισημάνσεις για τα όσα συμβαίνουν στο κέντρο της Θεσσαλονίκης σε σχέση με τα φαινόμενα βίας και ανομίας είτε με παραστάσεις </w:t>
      </w:r>
      <w:r w:rsidRPr="003608DC">
        <w:rPr>
          <w:rFonts w:eastAsia="Times New Roman"/>
          <w:color w:val="202124"/>
          <w:szCs w:val="24"/>
        </w:rPr>
        <w:lastRenderedPageBreak/>
        <w:t>στον τότε Αρχηγό της Αστυνομίας τον κ. Ανδρικόπουλο είτε με αιτήματα προς την Υπουργό τότε Δημόσιας Τάξης, την κ. Γεροβασίλη.</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Εδώ, όμως, έχουμε μια κλιμάκωση. Αντί τα πράγματα να πάνε προς το καλύτερο, όπως είχαν βελτιωθεί με τις παρεμβάσεις τους στο κέντρο της Θεσσαλονίκης, εκεί όπου εστιάζεται, για παράδειγμα, στο πανεπιστημιακό </w:t>
      </w:r>
      <w:r w:rsidRPr="003608DC">
        <w:rPr>
          <w:rFonts w:eastAsia="Times New Roman"/>
          <w:color w:val="202124"/>
          <w:szCs w:val="24"/>
          <w:lang w:val="en-US"/>
        </w:rPr>
        <w:t>c</w:t>
      </w:r>
      <w:r w:rsidRPr="003608DC">
        <w:rPr>
          <w:rFonts w:eastAsia="Times New Roman"/>
          <w:color w:val="202124"/>
          <w:szCs w:val="24"/>
        </w:rPr>
        <w:t>ampus απέναντι από την παλιά Φιλοσοφική, στην οδό Μελενίκου, όπου οι κάτοικοι τραβούν βίντεο με τη διαδικασία των βαπορακίων να κάνουν φόρα παρτίδα καθημερινά στο φως του ήλιου τη διακίνηση των ναρκωτικών ή στην καρδιά της Θεσσαλονίκης, στην πλατεία Αριστοτέλους, μπροστά στο άγαλμα του Βενιζέλου και πιο δίπλα στην Παναγία των Χαλκέων να γίνονται σφαγές και συμπλοκές μεταξύ πολιτών.</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Αυτά είναι πρωτόγνωρα ζητήματα, πρωτόγνωρα φαινόμενα, τα οποία και με φέρνουν ενώπιόν σας για να τα επισημάνω στο αρμόδιο Υπουργείο Δημόσιας Τάξης και Προστασίας του Πολίτη για να σπεύσει και να κατοχυρώσει τη δυνατότητα ασφάλειας των πολιτών.</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Μένω μόνο σε τίτλους από το αστυνομικό δελτίο: «Ναρκωτικά, λαθρεμπόριο, παρεμπόριο στο κέντρο της πόλης», «Πλείστες καταγγελίες και επίσημες διαμαρτυρίες από κατοίκους», «Το φαινόμενο του λαθρεμπορίου και παρεμπορίου έχει λάβει πλέον τη μορφή Λερναίας Ύδρας στην καρδιά της Θεσσαλονίκης, στο Καπάνι, στην αρχή και στο τέλος», «Ανασφάλεια και </w:t>
      </w:r>
      <w:r w:rsidRPr="003608DC">
        <w:rPr>
          <w:rFonts w:eastAsia="Times New Roman"/>
          <w:color w:val="202124"/>
          <w:szCs w:val="24"/>
        </w:rPr>
        <w:lastRenderedPageBreak/>
        <w:t xml:space="preserve">αγωνία. </w:t>
      </w:r>
      <w:r w:rsidRPr="003608DC">
        <w:rPr>
          <w:rFonts w:eastAsia="Times New Roman"/>
          <w:color w:val="202124"/>
          <w:szCs w:val="24"/>
          <w:lang w:val="en-US"/>
        </w:rPr>
        <w:t>SOS</w:t>
      </w:r>
      <w:r w:rsidRPr="003608DC">
        <w:rPr>
          <w:rFonts w:eastAsia="Times New Roman"/>
          <w:color w:val="202124"/>
          <w:szCs w:val="24"/>
        </w:rPr>
        <w:t xml:space="preserve"> εκπέμπουν διασώστες, αλλά ακόμη και η Ένωση των Αστυνομικών μέσα από τα τοπικά μέσα ενημέρωσης, όπως το Ράδιο - Θεσσαλονίκη», «Εμπόριο ναρκωτικών, λαθραίων τσιγάρων, αιματηρές συμπλοκές, ληστείες, καθημερινό φαινόμενο».</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Καταθέτω στα Πρακτικά εικόνες. Αυτές τις εικόνες της Κυβέρνησης Μητσοτάκη που θα επανέφερε την κανονικότητα δεν τις είχαν δει ξανά οι Θεσσαλονικείς, οι κάτοικοι, οι επισκέπτες, οι φοιτητές και οι επαγγελματίες του κέντρου της Θεσσαλονίκης. Είναι αυτές οι φωτογραφίες που μεταδίδουν που δεν είχαν ποτέ δει σφαγές μέρα μεσημέρι -στις 2 το μεσημέρι- μπροστά από τον «Γερμανό» και μπροστά από τη στάση της Παναγίας των Χαλκέων, όπως και εδώ.</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Τα λέει ο Βουλευτής του ΣΥΡΙΖΑ για λόγους αντιπολιτευτικούς, γιατί θέλει να ψέξει την Κυβέρνηση, η οποία υποσχέθηκε ότι θα κατοχυρώσει το δικαίωμα της ευνομίας και της ευταξίας;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Χθες, 14 Νοεμβρίου, κύριε Υπουργέ, κύριε Οικονόμου, δεν είχαμε συνεννοηθεί με το Βιοτεχνικό Επιμελητήριο Θεσσαλονίκης; Επίσημη ανακοίνωση - κραυγή Βιοτεχνικού Επιμελητήριου Θεσσαλονίκης προς τον κ. Χρυσοχοΐδη: «Βάλτε τέλος στις αιματηρές συμπλοκές στο κέντρο της Θεσσαλονίκης». Το Βιοτεχνικό Επιμελητήριο Θεσσαλονίκης που δεν ανήκει η πλειοψηφία του στον ΣΥΡΙΖΑ τα λέει.</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Κύριε Υπουργέ, η κατάσταση έχει φτάσει στο απροχώρητο. Την ίδια στιγμή η Ένωση των Αστυνομικών μιλά για μια σειρά από ανεπάρκειες των αστυνομικών. Δεν έχουν αλεξίσφαιρα γιλέκα, δεν έχουν οχήματα, δεν έχουν στολές, δεν έχουν κράνη, δεν έχουν υποδήματα. Αρκετοί αστυνομικοί έχουν κατέβει από τις μηχανές και ελλοχεύει ο κίνδυνος αυτός ο αριθμός να αυξηθεί ραγδαία, αν δεν εξευρεθούν άμεσα, όπως λέει η Ένωση των Αστυνομικών Θεσσαλονίκης.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Έχω εδώ από τη «</w:t>
      </w:r>
      <w:r w:rsidRPr="003608DC">
        <w:rPr>
          <w:rFonts w:eastAsia="Times New Roman"/>
          <w:color w:val="202124"/>
          <w:szCs w:val="24"/>
          <w:lang w:val="en-US"/>
        </w:rPr>
        <w:t>ThessNews</w:t>
      </w:r>
      <w:r w:rsidRPr="003608DC">
        <w:rPr>
          <w:rFonts w:eastAsia="Times New Roman"/>
          <w:color w:val="202124"/>
          <w:szCs w:val="24"/>
        </w:rPr>
        <w:t xml:space="preserve">», από το «Ράδιο - Θεσσαλονίκη» φωτογραφίες; «Άβατο λόγω συμπλοκών και εμπορίου ναρκωτικών είναι η πλατεία Αριστοτέλους». Διασώστες και αστυνομικοί μιλούν στο «Ράδιο - Θεσσαλονίκη», στα άλλα ραδιόφωνα της πόλης και στα </w:t>
      </w:r>
      <w:r w:rsidRPr="003608DC">
        <w:rPr>
          <w:rFonts w:eastAsia="Times New Roman"/>
          <w:color w:val="202124"/>
          <w:szCs w:val="24"/>
          <w:lang w:val="en-US"/>
        </w:rPr>
        <w:t>sites</w:t>
      </w:r>
      <w:r w:rsidRPr="003608DC">
        <w:rPr>
          <w:rFonts w:eastAsia="Times New Roman"/>
          <w:color w:val="202124"/>
          <w:szCs w:val="24"/>
        </w:rPr>
        <w:t xml:space="preserve"> της πόλης: «Εμπόριο ναρκωτικών και λαθραίων τσιγάρων, αιματηρές συμπλοκές και ληστείες είναι το καθημερινό φαινόμενο στο πιο κεντρικό σημείο της πόλης στην Αριστοτέλους, ακόμα και μέρα μεσημέρι».</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Το καταθέτω και αυτό στα Πρακτικά.</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Κύριε Οικονόμου, θα επανέλθω στη δευτερολογία μου, στη δεύτερη  παρέμβασή μου.</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ΠΡΟΕΔΡΕΥΩΝ (Απόστολος Αβδελάς):</w:t>
      </w:r>
      <w:r w:rsidRPr="003608DC">
        <w:rPr>
          <w:rFonts w:eastAsia="Times New Roman"/>
          <w:color w:val="202124"/>
          <w:szCs w:val="24"/>
        </w:rPr>
        <w:t xml:space="preserve"> Ολοκληρώνετε, παρακαλώ.</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 xml:space="preserve">ΑΛΕΞΑΝΔΡΟΣ ΤΡΙΑΝΤΑΦΥΛΛΙΔΗΣ: </w:t>
      </w:r>
      <w:r w:rsidRPr="003608DC">
        <w:rPr>
          <w:rFonts w:eastAsia="Times New Roman"/>
          <w:color w:val="202124"/>
          <w:szCs w:val="24"/>
        </w:rPr>
        <w:t xml:space="preserve">Περιμένουμε συγκεκριμένα μέτρα, όπως τα μέτρα που είχαν ληφθεί το πρώτο εξάμηνο του 2019, όταν </w:t>
      </w:r>
      <w:r w:rsidRPr="003608DC">
        <w:rPr>
          <w:rFonts w:eastAsia="Times New Roman"/>
          <w:color w:val="202124"/>
          <w:szCs w:val="24"/>
        </w:rPr>
        <w:lastRenderedPageBreak/>
        <w:t xml:space="preserve">χωρίς εντυπωσιασμούς και φανφάρες και αυτές τις παράνομες εισβολές στο πανεπιστημιακό </w:t>
      </w:r>
      <w:r w:rsidRPr="003608DC">
        <w:rPr>
          <w:rFonts w:eastAsia="Times New Roman"/>
          <w:color w:val="202124"/>
          <w:szCs w:val="24"/>
          <w:lang w:val="en-US"/>
        </w:rPr>
        <w:t>campus</w:t>
      </w:r>
      <w:r w:rsidRPr="003608DC">
        <w:rPr>
          <w:rFonts w:eastAsia="Times New Roman"/>
          <w:color w:val="202124"/>
          <w:szCs w:val="24"/>
        </w:rPr>
        <w:t xml:space="preserve"> είχαν τις καρπούς είχαν φροντίσει να αντιμετωπίσουν τις αναφορές και τις καταγγελίες για διακίνηση των ναρκωτικών, ακόμη και μέσα στο πανεπιστημιακό </w:t>
      </w:r>
      <w:r w:rsidRPr="003608DC">
        <w:rPr>
          <w:rFonts w:eastAsia="Times New Roman"/>
          <w:color w:val="202124"/>
          <w:szCs w:val="24"/>
          <w:lang w:val="en-US"/>
        </w:rPr>
        <w:t>campus</w:t>
      </w:r>
      <w:r w:rsidRPr="003608DC">
        <w:rPr>
          <w:rFonts w:eastAsia="Times New Roman"/>
          <w:color w:val="202124"/>
          <w:szCs w:val="24"/>
        </w:rPr>
        <w:t xml:space="preserve"> και χωρίς πραγματικά να υπάρχουν αυτού του είδους οι αντιδράσεις. Γιατί δεν σπεύδετε και δεν παίρνετε ουσιαστικά μέτρα;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(Στο σημείο αυτό Βουλευτής κ. </w:t>
      </w:r>
      <w:r w:rsidRPr="003608DC">
        <w:rPr>
          <w:rFonts w:eastAsia="Times New Roman" w:cs="Times New Roman"/>
          <w:bCs/>
          <w:szCs w:val="24"/>
        </w:rPr>
        <w:t>Αλέξανδρος Τριανταφυλλίδης</w:t>
      </w:r>
      <w:r w:rsidRPr="003608DC">
        <w:rPr>
          <w:rFonts w:eastAsia="Times New Roman" w:cs="Times New Roman"/>
          <w:b/>
          <w:bCs/>
          <w:szCs w:val="24"/>
        </w:rPr>
        <w:t xml:space="preserve"> </w:t>
      </w:r>
      <w:r w:rsidRPr="003608DC">
        <w:rPr>
          <w:rFonts w:eastAsia="Times New Roman"/>
          <w:color w:val="2021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 xml:space="preserve">ΠΡΟΕΔΡΕΥΩΝ (Απόστολος Αβδελάς): </w:t>
      </w:r>
      <w:r w:rsidRPr="003608DC">
        <w:rPr>
          <w:rFonts w:eastAsia="Times New Roman"/>
          <w:color w:val="202124"/>
          <w:szCs w:val="24"/>
        </w:rPr>
        <w:t>Θα σας απαντήσει ο Υφυπουργός Προστασίας του Πολίτη, ο κ. Ελευθέριος Οικονόμου.</w:t>
      </w:r>
    </w:p>
    <w:p w:rsidR="003608DC" w:rsidRPr="003608DC" w:rsidRDefault="003608DC" w:rsidP="003608DC">
      <w:pPr>
        <w:spacing w:after="0" w:line="600" w:lineRule="auto"/>
        <w:ind w:firstLine="720"/>
        <w:jc w:val="both"/>
        <w:rPr>
          <w:rFonts w:eastAsia="Times New Roman" w:cs="Times New Roman"/>
        </w:rPr>
      </w:pPr>
      <w:r w:rsidRPr="003608DC">
        <w:rPr>
          <w:rFonts w:eastAsia="Times New Roman" w:cs="Times New Roman"/>
        </w:rPr>
        <w:t xml:space="preserve">Κύριε Οικονόμου, πριν σας δώσω τον λόγο,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δώδεκα εκπαιδευτικοί συνοδοί τους από το Ενιαίο Ειδικό Επαγγελματικό Γυμνάσιο - Λύκειο Αθήνας. </w:t>
      </w:r>
    </w:p>
    <w:p w:rsidR="003608DC" w:rsidRPr="003608DC" w:rsidRDefault="003608DC" w:rsidP="003608DC">
      <w:pPr>
        <w:spacing w:after="0" w:line="600" w:lineRule="auto"/>
        <w:ind w:firstLine="720"/>
        <w:jc w:val="both"/>
        <w:rPr>
          <w:rFonts w:eastAsia="Times New Roman" w:cs="Times New Roman"/>
        </w:rPr>
      </w:pPr>
      <w:r w:rsidRPr="003608DC">
        <w:rPr>
          <w:rFonts w:eastAsia="Times New Roman" w:cs="Times New Roman"/>
        </w:rPr>
        <w:t xml:space="preserve">Η Βουλή σάς καλωσορίζει. </w:t>
      </w:r>
    </w:p>
    <w:p w:rsidR="003608DC" w:rsidRPr="003608DC" w:rsidRDefault="003608DC" w:rsidP="003608DC">
      <w:pPr>
        <w:spacing w:after="0" w:line="600" w:lineRule="auto"/>
        <w:ind w:firstLine="720"/>
        <w:jc w:val="center"/>
        <w:rPr>
          <w:rFonts w:eastAsia="Times New Roman" w:cs="Times New Roman"/>
        </w:rPr>
      </w:pPr>
      <w:r w:rsidRPr="003608DC">
        <w:rPr>
          <w:rFonts w:eastAsia="Times New Roman" w:cs="Times New Roman"/>
        </w:rPr>
        <w:t>(Χειροκροτήματα απ’ όλες τις πτέρυγες της Βουλής)</w:t>
      </w:r>
    </w:p>
    <w:p w:rsidR="003608DC" w:rsidRPr="003608DC" w:rsidRDefault="003608DC" w:rsidP="003608DC">
      <w:pPr>
        <w:spacing w:after="0" w:line="600" w:lineRule="auto"/>
        <w:ind w:firstLine="720"/>
        <w:jc w:val="both"/>
        <w:rPr>
          <w:rFonts w:eastAsia="Times New Roman" w:cs="Times New Roman"/>
        </w:rPr>
      </w:pPr>
      <w:r w:rsidRPr="003608DC">
        <w:rPr>
          <w:rFonts w:eastAsia="Times New Roman" w:cs="Times New Roman"/>
        </w:rPr>
        <w:lastRenderedPageBreak/>
        <w:t xml:space="preserve">Ορίστε, κύριε Οικονόμου, έχετε τον λόγο για τρία λεπτά. </w:t>
      </w:r>
    </w:p>
    <w:p w:rsidR="003608DC" w:rsidRPr="003608DC" w:rsidRDefault="003608DC" w:rsidP="003608DC">
      <w:pPr>
        <w:spacing w:after="0" w:line="600" w:lineRule="auto"/>
        <w:ind w:firstLine="720"/>
        <w:jc w:val="both"/>
        <w:rPr>
          <w:rFonts w:eastAsia="Times New Roman" w:cs="Times New Roman"/>
        </w:rPr>
      </w:pPr>
      <w:r w:rsidRPr="003608DC">
        <w:rPr>
          <w:rFonts w:eastAsia="Times New Roman" w:cs="Times New Roman"/>
          <w:b/>
        </w:rPr>
        <w:t>ΕΛΕΥΘΕΡΙΟΣ ΟΙΚΟΝΟΜΟΥ (Υφυπουργός Προστασίας του Πολίτη):</w:t>
      </w:r>
      <w:r w:rsidRPr="003608DC">
        <w:rPr>
          <w:rFonts w:eastAsia="Times New Roman" w:cs="Times New Roman"/>
        </w:rPr>
        <w:t xml:space="preserve"> Ευχαριστώ, κύριε Πρόεδρε.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s="Times New Roman"/>
        </w:rPr>
        <w:t xml:space="preserve">Κυρίες και κύριοι Βουλευτές, θα ήθελα να πω προκαταβολικά ότι κατ’ αρχάς θα πρέπει να πούμε ένα «όχι» στην εγκληματοφοβία, διότι δεν αντιμετωπίζονται έτσι τα προβλήματα. Τουναντίον δημιουργούμε άλλου είδους θέματα και εκτρέφουμε ακραίες συμπεριφορές και ακραίες τάσεις γύρω από αυτά τα θέματα. Και γνωρίζετε πάρα πολύ καλά ότι ειδικότερα το θέμα των ναρκωτικών, αλλά και μια άλλη σειρά θεμάτων στα οποία αναφερθήκατε αντιμετωπίζονται, αλλά χρειάζεται και μια ευρύτερη γκάμα μέτρων και όχι μόνο από την Αστυνομία. Πρόκειται για ένα ευρύτερο κοινωνικό πρόβλημα που μαστίζει </w:t>
      </w:r>
      <w:r w:rsidRPr="003608DC">
        <w:rPr>
          <w:rFonts w:eastAsia="Times New Roman"/>
          <w:color w:val="222222"/>
          <w:szCs w:val="24"/>
          <w:shd w:val="clear" w:color="auto" w:fill="FFFFFF"/>
        </w:rPr>
        <w:t xml:space="preserve">και την κοινωνία τη δική μας, αλλά και τις κοινωνίες άλλων χωρών. Πρόκειται για μία σύγχρονη μάστιγα. Γι’ αυτό νομίζω ότι χρειάζεται μία, θα έλεγα, πιο διαλλακτική προσέγγιση.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Αρχηγείο της Ελληνικής Αστυνομίας λαμβάνοντας υπ’ όψιν τα υφιστάμενα στατιστικά στοιχεία εγκληματικότητας κατά περιοχή εκπόνησε πρόγραμμα αντεγκληματικής πολιτικής, το οποίο αποτελεί κεντρικό σημείο αναφοράς για όλες τις αστυνομικές υπηρεσίες. Χτίζουμε πάνω σε αυτό το οποίο βρήκαμε. Όντως είχαν γίνει κάποιοι σχεδιασμοί. Μελετάμε, λοιπόν, τις αδυναμίες, συμπληρώνουμε και εφαρμόζουμε και καινούργιες δράσεις.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Στη συνέχεια, οι αστυνομικές υπηρεσίες εκπόνησαν ειδικά επιχειρησιακά σχέδια καταγράφοντας τις αστυνομικές δράσεις που συμβάλλουν καθοριστικά στην αντιμετώπιση των προβλημάτων εγκληματικότητας. Τα σχέδια αυτά εκπονήθηκαν και επικαιροποιήθηκαν με βάση τον χάρτη εγκληματικότητας κάθε περιοχής, προκειμένου να προσαρμοστούν στις ιδιαίτερες συνθήκες εγκληματικότητας που καταγράφονται.</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Παράλληλα, σημαντικός αριθμός αστυνομικών που υπηρετούσε στην Υπηρεσία Προστασίας Επισήμων, καθώς και σε επιτελικές θέσεις μετακινήθηκε προς ενίσχυση των ομάδων δίκυκλης αστυνόμευσης, με σκοπό την περαιτέρω εμφανή παρουσία της Αστυνομίας.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Επιπροσθέτως από το Αρχηγείο της Ελληνικής Αστυνομίας έχουν δοθεί ειδικότερες οδηγίες και κατευθύνσεις για την εντατικοποίηση των στοχευμένων αστυνομικών δράσεων σε επιλεγμένες περιοχές όπου παρουσιάζονται προβλήματα αυξημένης εγκληματικότητας, αρχής γενομένης από τις 7 Οκτωβρίου του 2019. Στόχος των δράσεων αυτών είναι η διενέργεια ελέγχων σχετικά με παραβάσεις, όπως κλοπές, διαρρήξεις, διακίνηση ναρκωτικών ουσιών, παράνομη οπλοφορία και οπλοχρησία, ηχορύπανση, παράνομο υπαίθριο εμπόριο, τροχαίες παραβάσεις και μία σειρά άλλων τέτοιων παραβατικών συμπεριφορών, αποσκοπώντας στην πρόληψη και καταστολή </w:t>
      </w:r>
      <w:r w:rsidRPr="003608DC">
        <w:rPr>
          <w:rFonts w:eastAsia="Times New Roman"/>
          <w:color w:val="222222"/>
          <w:szCs w:val="24"/>
          <w:shd w:val="clear" w:color="auto" w:fill="FFFFFF"/>
        </w:rPr>
        <w:lastRenderedPageBreak/>
        <w:t xml:space="preserve">της εγκληματικότητας, καθώς και στην περαιτέρω εμπέδωση του αισθήματος ασφάλειας των πολιτών. </w:t>
      </w:r>
    </w:p>
    <w:p w:rsidR="003608DC" w:rsidRPr="003608DC" w:rsidRDefault="003608DC" w:rsidP="003608DC">
      <w:pPr>
        <w:spacing w:after="0" w:line="600" w:lineRule="auto"/>
        <w:ind w:firstLine="720"/>
        <w:jc w:val="both"/>
        <w:rPr>
          <w:rFonts w:eastAsia="Times New Roman"/>
          <w:color w:val="0A0A0A"/>
          <w:szCs w:val="24"/>
          <w:shd w:val="clear" w:color="auto" w:fill="FFFFFF"/>
        </w:rPr>
      </w:pPr>
      <w:r w:rsidRPr="003608DC">
        <w:rPr>
          <w:rFonts w:eastAsia="Times New Roman"/>
          <w:color w:val="0A0A0A"/>
          <w:szCs w:val="24"/>
          <w:shd w:val="clear" w:color="auto" w:fill="FFFFFF"/>
        </w:rPr>
        <w:t>(Στο σημείο αυτό κτυπάει το κουδούνι λήξεως του χρόνου ομιλίας του κυρίου Υφυπουργού)</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Ειδικότερα, η αστυνόμευση στην περιοχή της Θεσσαλονίκης συντελείται μέσω της συστηματικής υλοποίησης ενός πλέγματος στοχευμένων δράσεων, όπως είναι η ανάπτυξη πεζών και εποχούμενων περιπολιών, η διενέργεια εξορμήσεων, η συγκρότηση ειδικών συνεργείων ελέγχων που εστιάζουν στην πρόληψη, αποτροπή και αντιμετώπιση κάθε μορφής παραβατικής συμπεριφοράς.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Στο πλαίσιο αυτό δραστηριοποιούνται συνδυαστικά οι ειδικές επιχειρησιακές ομάδες πρόληψης και καταστολής της εγκληματικότητας, Δίκυκλης Αστυνόμευσης, η Άμεση Δράση, οι υπηρεσίες ασφαλείας.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Ταυτόχρονα προς ενίσχυση της αστυνομικής παρουσίας με τις έκτακτες μεταθέσεις του Σεπτεμβρίου η Γενική Αστυνομική Διεύθυνση Θεσσαλονίκης ενισχύθηκε με εκατό αστυνομικούς.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Τέλος, για την αστυνόμευση του ιστορικού και εμπορικού κέντρου της Θεσσαλονίκης εφαρμόζονται και υλοποιούνται στοχευμένες δράσεις μέσω της πραγματοποίησης πεζών και εποχούμενων περιπολιών για την ουσιαστική αναβάθμιση του επιπέδου της εμφανούς αστυνομικής παρουσίας και την </w:t>
      </w:r>
      <w:r w:rsidRPr="003608DC">
        <w:rPr>
          <w:rFonts w:eastAsia="Times New Roman"/>
          <w:color w:val="222222"/>
          <w:szCs w:val="24"/>
          <w:shd w:val="clear" w:color="auto" w:fill="FFFFFF"/>
        </w:rPr>
        <w:lastRenderedPageBreak/>
        <w:t xml:space="preserve">εξασφάλιση της άμεσης ανταπόκρισης σε περιστατικά αστυνομικού ενδιαφέροντος.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Παράλληλα, στην πόλη της Θεσσαλονίκης έχει συσταθεί και λειτουργεί το Τμήμα Πεζών Περιπολιών, με αρμοδιότητα τη διενέργεια πεζών περιπολιών ιδίως στο εμπορικό κέντρο της πόλης. Το προσωπικό του οργανώνεται σε επιμέρους ομάδες επιχειρησιακής δράσης, ενώ παράλληλα στη σύνθεσή του περιλαμβάνονται και περιπολίες με ποδήλατα. Παρακολουθούμε, όμως, συνεχώς τα αποτελέσματα, αναπροσαρμόζουμε τον σχεδιασμό και πολύ σύντομα τα αποτελέσματα και στο κέντρο της Θεσσαλονίκης θα είναι πολύ πιο ορατά.</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Ευχαριστώ πολύ.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ΠΡΟΕΔΡΕΥΩΝ (Απόστολος Αβδελάς):</w:t>
      </w:r>
      <w:r w:rsidRPr="003608DC">
        <w:rPr>
          <w:rFonts w:eastAsia="Times New Roman"/>
          <w:color w:val="222222"/>
          <w:szCs w:val="24"/>
          <w:shd w:val="clear" w:color="auto" w:fill="FFFFFF"/>
        </w:rPr>
        <w:t xml:space="preserve"> Κύριε Τριανταφυλλίδη, έχετε τον λόγο για τρία λεπτά για τη δευτερολογία σας και εύχομαι να τα τηρήσετε.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ΑΛΕΞΑΝΔΡΟΣ ΤΡΙΑΝΤΑΦΥΛΛΙΔΗΣ:</w:t>
      </w:r>
      <w:r w:rsidRPr="003608DC">
        <w:rPr>
          <w:rFonts w:eastAsia="Times New Roman"/>
          <w:color w:val="222222"/>
          <w:szCs w:val="24"/>
          <w:shd w:val="clear" w:color="auto" w:fill="FFFFFF"/>
        </w:rPr>
        <w:t xml:space="preserve"> Κύριε Υπουργέ, οι πολίτες μάς ακούνε και καταλαβαίνουν. Δεν αμφισβητώ την πρόθεσή σας, αλλά αυτές τις φράσεις, όπως «πλέγμα στοχευμένων δράσεων» και «πεζές περιπολίες», οι πολίτες, οι φοιτητές, οι επισκέπτες, οι επαγγελματίες τις έχουν ακούσει επανειλημμένα.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Θα μας βρείτε αρωγούς σε αυτό που λέτε περί «εγκληματοφοβίας». Όμως, από την άλλη είναι σαφές ότι πρέπει να υπάρξει μία εκ νέου </w:t>
      </w:r>
      <w:r w:rsidRPr="003608DC">
        <w:rPr>
          <w:rFonts w:eastAsia="Times New Roman"/>
          <w:color w:val="222222"/>
          <w:szCs w:val="24"/>
          <w:shd w:val="clear" w:color="auto" w:fill="FFFFFF"/>
        </w:rPr>
        <w:lastRenderedPageBreak/>
        <w:t xml:space="preserve">προτεραιοποίηση. Αντί να σπαταλάτε αστυνομικές δυνάμεις και να τις στέλνετε να κάνουν εφόδους στα σινεμά και να ανακαλείτε στο μυαλό τον νόμο 4000 περί τεντιμποϊσμού, αντί να σπαταλάτε τις αστυνομικές δυνάμεις για να κάνουν εφόδους στα κλαμπ και να ταπεινώνουν νεαρά παιδιά, αγόρια και κορίτσια, καθηλώνοντάς τα να γονατίζουν με τα χέρια πίσω από τα κεφάλια, αντί να κάνουν εφόδους στα πανεπιστήμια και τα ΜΑΤ να χτυπούν αγόρια και κορίτσια χίλια μέτρα μακριά από την ΑΣΟΕΕ, αντί να ελέγχουν τα καταστήματα για το αν η μουσική θα σταματά στις 10.00΄ το βράδυ, θα πρέπει να σταματήσει άμεσα αυτό το κρεσέντο, αυτός ο παροξυσμός αυταρχισμού του έργου της Αστυνομίας για επικοινωνιακούς λόγους και πρέπει να κατευθυνθεί στη διασφάλιση των έννομων αγαθών των πολιτών, της ζωής τους, της περιουσίας τους, της καθημερινότητάς τους. Είναι πολύ κρίσιμο και πολύ σημαντικό το έργο της Αστυνομίας, για να το σπαταλάτε επικίνδυνα, αποκλειστικά για επικοινωνιακούς λόγους και για λόγους επικοινωνιακού αντιπερισπασμού.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ομολογούν πλέον στελέχη της Νέας Δημοκρατίας, όπως ο ευπατρίδης Αντιπρόεδρος της Βουλής κ. Νικήτας Κακλαμάνης, ότι τα κάνατε θάλασσα με το προσφυγικό. Για να ισοφαρίσετε τις εντυπώσεις, μην παίζετε επικίνδυνα παιχνίδια, για να ικανοποιήσετε το ακροδεξιό σας ακροατήριο.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Οι πολίτες, η φωνή της Θεσσαλονίκης, του κέντρου της Θεσσαλονίκης, των επαγγελματιών, των κατοίκων, όπως σας είπα και προηγούμενα, </w:t>
      </w:r>
      <w:r w:rsidRPr="003608DC">
        <w:rPr>
          <w:rFonts w:eastAsia="Times New Roman"/>
          <w:color w:val="222222"/>
          <w:szCs w:val="24"/>
          <w:shd w:val="clear" w:color="auto" w:fill="FFFFFF"/>
        </w:rPr>
        <w:lastRenderedPageBreak/>
        <w:t xml:space="preserve">βιντεοσκοπούν από τα μπαλκόνια τους φόρα παρτίδα, σας δείχνουν, σας λένε ποια είναι τα βαποράκια, σας λένε ότι γίνεται διακίνηση ναρκωτικών εκεί, στη Μελενίκου, ενώ σας είπα και εγώ για την Παναγία των Χαλκέων, μπροστά στη στάση, όπου συμπλέκεται και μαχαιρώνεται κόσμος. Αυτό το πράγμα δεν το έχουν ξαναδεί οι Θεσσαλονικείς.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Εσείς υποσχεθήκατε στον κόσμο της Θεσσαλονίκης επιστροφή στην κανονικότητα. Αυτή είναι η κανονικότητα της Νέας Δημοκρατίας; Να σφάζονται χθες, προχθές και αντιπροχθές στην καρδιά της πόλης μπροστά στο άγαλμα του Βενιζέλου; Καταβάλλετε -εντός εισαγωγικών- «φιλότιμες» προσπάθειες στο μέτωπο της παρανομίας και της αταξίας, αντί να ανταποκριθείτε στο αίτημα της ευνομίας και της ευταξίας. Γι’ αυτό τα καλά λόγια και οι καλές προθέσεις ζητούν και διεκδικούν προτεραιοποίηση.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Αφήστε αυτά τα οποία κάνετε για επικοινωνιακούς λόγους και δώστε έμφαση στην πραγματική αντιμετώπιση της βίας και της εγκληματικότητας, για να αποκατασταθεί το αίσθημα ευνομίας και ευταξίας των πολιτών, των κατοίκων και των επαγγελματιών. Ειδικά στο κέντρο Θεσσαλονίκης, κύριε Υπουργέ, έχουν οι άνθρωποι τα παραπέτα του μετρό εδώ και δεκαπέντε χρόνια, έρχεται τώρα και η εγκληματικότητα. Σφάζονται άνθρωποι μπροστά </w:t>
      </w:r>
      <w:r w:rsidRPr="003608DC">
        <w:rPr>
          <w:rFonts w:eastAsia="Times New Roman"/>
          <w:color w:val="222222"/>
          <w:szCs w:val="24"/>
          <w:shd w:val="clear" w:color="auto" w:fill="FFFFFF"/>
        </w:rPr>
        <w:lastRenderedPageBreak/>
        <w:t xml:space="preserve">στις βιτρίνες των καταστημάτων τους, των περιουσιών τους. Καταλαβαίνετε, λοιπόν, τι εικόνα διαμορφώνεται. Σπεύστε και δώστε ουσιαστικά αποτελέσματα και πάντα βέβαια με απόλυτη διασφάλιση των ατομικών ανθρωπίνων δικαιωμάτων.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Σας ευχαριστώ.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ΠΡΟΕΔΡΕΥΩΝ (Απόστολος Αβδελάς):</w:t>
      </w:r>
      <w:r w:rsidRPr="003608DC">
        <w:rPr>
          <w:rFonts w:eastAsia="Times New Roman"/>
          <w:color w:val="222222"/>
          <w:szCs w:val="24"/>
          <w:shd w:val="clear" w:color="auto" w:fill="FFFFFF"/>
        </w:rPr>
        <w:t xml:space="preserve"> Ευχαριστούμε πολύ τον κ. Τριανταφυλλίδη.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Ορίστε, κύριε Οικονόμου, έχετε τον λόγο για τρία λεπτά, για να κλείσετε.</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hd w:val="clear" w:color="auto" w:fill="FFFFFF"/>
        </w:rPr>
        <w:t>ΕΛΕΥΘΕΡΙΟΣ ΟΙΚΟΝΟΜΟΥ (Υφυπουργός Προστασίας του Πολίτη):</w:t>
      </w:r>
      <w:r w:rsidRPr="003608DC">
        <w:rPr>
          <w:rFonts w:eastAsia="Times New Roman"/>
          <w:color w:val="222222"/>
          <w:shd w:val="clear" w:color="auto" w:fill="FFFFFF"/>
        </w:rPr>
        <w:t xml:space="preserve"> </w:t>
      </w:r>
      <w:r w:rsidRPr="003608DC">
        <w:rPr>
          <w:rFonts w:eastAsia="Times New Roman"/>
          <w:color w:val="222222"/>
          <w:szCs w:val="24"/>
          <w:shd w:val="clear" w:color="auto" w:fill="FFFFFF"/>
        </w:rPr>
        <w:t xml:space="preserve">Κύριε Βουλευτά, δεν θα σας παρακολουθήσω στην αντιπολιτευτική υπερβολή σας. Αντιλαμβάνεστε πολύ καλά ότι η εξάρθρωση τρομοκρατικών οργανώσεων και η εκκαθάριση των πανεπιστημιακών χώρων από εγκληματικές ομάδες και η παράδοσή τους στην πανεπιστημιακή κοινότητα δεν αποτελούν επικοινωνιακές πρακτικές, αλλά αποτελούν ουσιαστικές απαντήσεις στην εξάρθρωση της τρομοκρατίας και μιας σειράς άλλων παραβατικών συμπεριφορών, όπως είναι η διακίνηση ναρκωτικών, το παρεμπόριο κ.λπ., που αναπτύσσονται μέσα στα πανεπιστημιακά ιδρύματα.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Νομίζω, όμως, είναι καλύτερα, οι ημέρες το απαιτούν και εν όψει των εορταστικών εκδηλώσεων του Πολυτεχνείου, να τιμήσουμε την ατμόσφαιρα </w:t>
      </w:r>
      <w:r w:rsidRPr="003608DC">
        <w:rPr>
          <w:rFonts w:eastAsia="Times New Roman" w:cs="Times New Roman"/>
          <w:szCs w:val="24"/>
        </w:rPr>
        <w:lastRenderedPageBreak/>
        <w:t>αυτή, να συμβάλουμε όλοι στο εορταστικό κλίμα και να ρίξουμε λίγο τους τόνους, ειδικότερα σε αυτά τα θέματα.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Για την καταπολέμηση του φαινομένου των ναρκωτικών η Ελληνική Αστυνομία εφαρμόζει το Ειδικό Επιχειρησιακό Πρόγραμμα κατά των Ναρκωτικών 2018 - 2020, το οποίο στοχεύει, αφ’ ενός, στον εντοπισμό, την επιτήρηση και τη διενέργεια ελέγχων σε χώρους που θεωρούνται ύποπτοι για διακίνηση ναρκωτικών -γύρω από σχολικές μονάδες, χώρους υλοποίησης προγραμμάτων απεξάρτησης, εγκαταλειμμένα κτήρια- και, αφ’ ετέρου, στην ανάπτυξη πρωτοβουλιών και επαφών αλλά και στην υλοποίηση δράσεων με συναρμόδιους φορείς, δήμους, ΟΚΑΝΑ, οργανώσεις νεολαίας, σχολεία, συλλόγους γονέων, με στόχο την ανάδειξη του προβλήματος, την ενημέρωση των πολιτών και την προστασία ιδίως των νέων.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Όσον αφορά το ζήτημα της καταπολέμησης της παράνομης διακίνησης προϊόντων που υπόκεινται σε ειδικό φόρο κατανάλωσης και μάλιστα των καπνικών προϊόντων, αναπτύσσονται δράσεις για την καταπολέμηση της εν λόγω παραβατικής συμπεριφοράς, σε συνεργασία με συναρμόδιες υπηρεσίες και φορείς.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Θα αναφερθώ σε συγκεκριμένα αποτελέσματα. Το τελευταίο πεντάμηνο έχουν πραγματοποιηθεί συνολικά δεκαεννέα χιλιάδες εννιακόσιοι είκοσι προληπτικοί έλεγχοι, χίλιες τριακόσιες μία προσαγωγές και χίλιες διακόσιες </w:t>
      </w:r>
      <w:r w:rsidRPr="003608DC">
        <w:rPr>
          <w:rFonts w:eastAsia="Times New Roman" w:cs="Times New Roman"/>
          <w:szCs w:val="24"/>
        </w:rPr>
        <w:lastRenderedPageBreak/>
        <w:t xml:space="preserve">είκοσι τέσσερις συλλήψεις για διάφορα αδικήματα, ενώ οι συλλήψεις που αφορούν στα εγκλήματα κατά της ιδιοκτησίας υπερβαίνουν τις τριακόσιες είκοσι τρεις.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Επίσης, είναι πολύ σημαντικά τα αποτελέσματα δραστηριοποίησης υπηρεσιών για την αντιμετώπιση του φαινομένου της διακίνησης καπνικών προϊόντων στην περιοχή της πλατείας Αριστοτέλους, δεδομένου ότι έχουν συλληφθεί περισσότερα από τριακόσια σαράντα άτομα κι έχουν κατασχεθεί περίπου εκατόν εβδομήντα χιλιάδες πακέτα λαθραία διακινούμενων τσιγάρων.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Κατά το ίδιο χρονικό διάστημα, οι υπηρεσίες δίωξης ναρκωτικών επελήφθησαν σε περισσότερες από χίλιες οκτακόσιες σχετικές υποθέσεις, στο πλαίσιο των οποίων κατηγορήθηκαν χίλια εξακόσια άτομα, με αντίστοιχες σημαντικές κατασχέσεις.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Παραπέμπονται στη δικαιοσύνη και ακολουθείται η προβλεπόμενη διαδικασία. Από την πλευρά τουλάχιστον του Υπουργείου μας και της Αστυνομίας, δεν μπορούμε να κάνουμε κάτι περισσότερο.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ΑΛΕΞΑΝΔΡΟΣ ΤΡΙΑΝΤΑΦΥΛΛΙΔΗΣ: </w:t>
      </w:r>
      <w:r w:rsidRPr="003608DC">
        <w:rPr>
          <w:rFonts w:eastAsia="Times New Roman" w:cs="Times New Roman"/>
          <w:szCs w:val="24"/>
        </w:rPr>
        <w:t xml:space="preserve">Εννοείτε της αθώωσης και της επανόδου στο ίδιο σημείο. Εννοείτε ότι εσείς κάνετε το έργο σας, αλλά η δικαιοσύνη δεν κάνει το έργο της. Αυτό εννοείτε;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b/>
          <w:color w:val="111111"/>
          <w:szCs w:val="24"/>
        </w:rPr>
        <w:t xml:space="preserve">ΕΛΕΥΘΕΡΙΟΣ ΟΙΚΟΝΟΜΟΥ (Υφυπουργός Προστασίας του Πολίτη): </w:t>
      </w:r>
      <w:r w:rsidRPr="003608DC">
        <w:rPr>
          <w:rFonts w:eastAsia="Times New Roman"/>
          <w:color w:val="111111"/>
          <w:szCs w:val="24"/>
        </w:rPr>
        <w:t>Ν</w:t>
      </w:r>
      <w:r w:rsidRPr="003608DC">
        <w:rPr>
          <w:rFonts w:eastAsia="Times New Roman" w:cs="Times New Roman"/>
          <w:szCs w:val="24"/>
        </w:rPr>
        <w:t xml:space="preserve">ομίζω ότι θα πρέπει να συζητηθεί πολύ ευρύτερα το θέμα των </w:t>
      </w:r>
      <w:r w:rsidRPr="003608DC">
        <w:rPr>
          <w:rFonts w:eastAsia="Times New Roman" w:cs="Times New Roman"/>
          <w:szCs w:val="24"/>
        </w:rPr>
        <w:lastRenderedPageBreak/>
        <w:t>ναρκωτικών και κυρίως της αντιμετώπισης των χρηστών, που, εν πάση περιπτώσει, δυστυχισμένοι άνθρωποι είναι. Δεν μπορούμε, όμως, να αφήσουμε την αντιμετώπισή τους μόνο σε μία αστυνομική, προληπτική και κατασταλτική δράση.</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b/>
          <w:szCs w:val="24"/>
        </w:rPr>
        <w:t xml:space="preserve">ΑΛΕΞΑΝΔΡΟΣ ΤΡΙΑΝΤΑΦΥΛΛΙΔΗΣ: </w:t>
      </w:r>
      <w:r w:rsidRPr="003608DC">
        <w:rPr>
          <w:rFonts w:eastAsia="Times New Roman" w:cs="Times New Roman"/>
          <w:szCs w:val="24"/>
        </w:rPr>
        <w:t xml:space="preserve">Συνεργαστείτε με το Υπουργείο Υγείας.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b/>
          <w:color w:val="111111"/>
          <w:szCs w:val="24"/>
        </w:rPr>
        <w:t xml:space="preserve">ΕΛΕΥΘΕΡΙΟΣ ΟΙΚΟΝΟΜΟΥ (Υφυπουργός Προστασίας του Πολίτη): </w:t>
      </w:r>
      <w:r w:rsidRPr="003608DC">
        <w:rPr>
          <w:rFonts w:eastAsia="Times New Roman"/>
          <w:color w:val="111111"/>
          <w:szCs w:val="24"/>
        </w:rPr>
        <w:t xml:space="preserve">Συνεργαζόμαστε με το Υπουργείο Υγείας, αλλά είναι ένα θέμα το οποίο το είχαμε, το έχουμε και, δυστυχώς, και τα επόμενα χρόνια θα το έχουμε μπροστά μας.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Κατανοούμε πλήρως το πνεύμα της ερώτησής σας και τις ανησυχίες σας. Συμπλέουμε προς αυτή την κατεύθυνση και για τον λόγο αυτό εκπονούμε και εξελίσσουμε ολοκληρωμένα σχέδια αστυνομικής δράσης, όπως αναλυτικά σάς παρουσίασα προηγουμένως, για να εμπεδώσουμε το αίσθημα ασφάλειας στους πολίτες της Θεσσαλονίκης, όσο και στην υπόλοιπη Ελλάδα.</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Ευχαριστώ.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Κι εμείς ευχαριστούμε.</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Και οι δύο έχετε δίκιο, γιατί κι εγώ στη Θεσσαλονίκη ζω, αλλά δεν μπορούμε να το συζητήσουμε εδώ στα λίγα λεπτά.</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lastRenderedPageBreak/>
        <w:t xml:space="preserve">Προχωράμε στην επόμενη ερώτηση. Θα συζητηθεί η δεύτερη με αριθμό 205/12-11-2019 επίκαιρη ερώτηση δεύτερου κύκλου της Βουλευτού Β΄ Πειραιά του ΜέΡΑ25 κ. </w:t>
      </w:r>
      <w:r w:rsidRPr="003608DC">
        <w:rPr>
          <w:rFonts w:eastAsia="Times New Roman" w:cs="Times New Roman"/>
          <w:bCs/>
          <w:szCs w:val="24"/>
        </w:rPr>
        <w:t xml:space="preserve">Φωτεινής Μπακαδήμα </w:t>
      </w:r>
      <w:r w:rsidRPr="003608DC">
        <w:rPr>
          <w:rFonts w:eastAsia="Times New Roman" w:cs="Times New Roman"/>
          <w:szCs w:val="24"/>
        </w:rPr>
        <w:t xml:space="preserve">προς τον Υπουργό </w:t>
      </w:r>
      <w:r w:rsidRPr="003608DC">
        <w:rPr>
          <w:rFonts w:eastAsia="Times New Roman" w:cs="Times New Roman"/>
          <w:bCs/>
          <w:szCs w:val="24"/>
        </w:rPr>
        <w:t>Προστασίας του Πολίτη,</w:t>
      </w:r>
      <w:r w:rsidRPr="003608DC">
        <w:rPr>
          <w:rFonts w:eastAsia="Times New Roman" w:cs="Times New Roman"/>
          <w:szCs w:val="24"/>
        </w:rPr>
        <w:t xml:space="preserve"> με θέμα: «Επεισόδια έξω από το Οικονομικό Πανεπιστήμιο Αθηνών».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Κυρία Μπακαδήμα, έχετε δύο λεπτά στη διάθεσή σας για την ερώτηση.</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b/>
          <w:szCs w:val="24"/>
        </w:rPr>
        <w:t xml:space="preserve">ΦΩΤΕΙΝΗ ΜΠΑΚΑΔΗΜΑ: </w:t>
      </w:r>
      <w:r w:rsidRPr="003608DC">
        <w:rPr>
          <w:rFonts w:eastAsia="Times New Roman" w:cs="Times New Roman"/>
          <w:szCs w:val="24"/>
        </w:rPr>
        <w:t>Ευχαριστώ, κύριε Πρόεδρε.</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Κύριε Υπουργέ, σε αυτή εδώ την Αίθουσα, πριν από λίγες μέρες, έκλεισα τη δευτερολογία της τότε επίκαιρης ερώτησής μου, που πάλι εσείς είχατε απαντήσει, λέγοντας πως ελπίζω να μη δούμε το δημοκρατικό μας πολίτευμα να μετατραπεί σε βασιλεία του απολυταρχισμού. Και ειλικρινά, πιστέψτε με, θα ήθελα να με έχετε διαψεύσει. Δυστυχώς, όμως, το ότι βρισκόμαστε σήμερα εδώ να συζητάμε για τις εικόνες ντροπής που είδαμε να διαδραματίζονται την προηγούμενη Δευτέρα στην ΑΣΟΕΕ αποδεικνύει πως είχα δίκιο.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Είδαμε για ακόμη μία φορά εικόνες που, αν μη τι άλλο, είναι ντροπιαστικές για μία χώρα του 21</w:t>
      </w:r>
      <w:r w:rsidRPr="003608DC">
        <w:rPr>
          <w:rFonts w:eastAsia="Times New Roman" w:cs="Times New Roman"/>
          <w:szCs w:val="24"/>
          <w:vertAlign w:val="superscript"/>
        </w:rPr>
        <w:t>ου</w:t>
      </w:r>
      <w:r w:rsidRPr="003608DC">
        <w:rPr>
          <w:rFonts w:eastAsia="Times New Roman" w:cs="Times New Roman"/>
          <w:szCs w:val="24"/>
        </w:rPr>
        <w:t xml:space="preserve"> αιώνα. Είδαμε άοπλους φοιτητές να είναι εγκλωβισμένοι εντός της σχολής τους, χωρίς να τους επιτραπεί να φύγουν, ούτε καν οι τραυματίες δεν μπορούσαν να φύγουν, για να μεταφερθούν στο νοσοκομείο, ενώ σύμφωνα με μάρτυρες και, όπως θα αναπτύξω και στη δευτερολογία μου, δεν επετράπη η διέλευση, κύριε Οικονόμου, ούτε σε νοσοκομειακό του ΕΚΑΒ, που προσπάθησε να προσεγγίσει τη σχολή. </w:t>
      </w:r>
      <w:r w:rsidRPr="003608DC">
        <w:rPr>
          <w:rFonts w:eastAsia="Times New Roman" w:cs="Times New Roman"/>
          <w:szCs w:val="24"/>
        </w:rPr>
        <w:lastRenderedPageBreak/>
        <w:t xml:space="preserve">Παράλληλα με τον προπηλακισμό των φοιτητών, είχαμε άκριτη χρήση χημικών και δακρυγόνων, που κατέστησαν την ατμόσφαιρα αποπνικτική για τα διακόσια άοπλα παιδιά που βρίσκονταν στο προαύλιο του Οικονομικού Πανεπιστημίου της Αθήνας.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Σε μία σύγχρονη χώρα, κύριε Υπουργέ, δεν επιτρέπεται να βλέπουμε παιδιά, εγκλωβισμένα σαν ποντίκια, να βάλλονται από χημικά και να χτυπιούνται από κλομπ. Δυστυχώς, όμως, το δόγμα «νόμος και τάξη» τείνει να καταστεί η δική σας κανονικότητα. Εξάλλου, το επιβεβαιώνουν, μεταξύ άλλων, και δηλώσεις των μελών της Κυβέρνησης, όπως του Υπουργού Αγροτικής Ανάπτυξης, που δήλωσε ότι «το ξύλο είναι στοιχείο αναγκαστικότητας», ενώ ο Κυβερνητικός Εκπρόσωπος κ. Πέτσας είδε το περιστατικό ως «μέρος της εφαρμογής του νόμου και του τρίπτυχου ασφαλείας για τα πανεπιστήμια, τις γειτονιές και τις περιουσίες των πολιτών».</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Όμως, μία χώρα, μία πολιτεία που δεν φροντίζει το μέλλον της, τους νέους της, δεν έχει μέλλον. Γι’ αυτό και όλες αυτές οι εικόνες αυταρχισμού και κατάχρησης εξουσίας που είδαμε ελπίζουμε και ευχόμαστε να είναι οι τελευταίες.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Κατόπιν των παραπάνω, τα δύο ερωτήματα που θέλω να σας απευθύνω είναι: Πρώτον, για ποιον λόγο κρατούνταν οι φοιτητές όμηροι στο προαύλιο της ΑΣΟΕΕ; Κατηγορούνταν για κάποιο αδίκημα; Δεν έγιναν συλλήψεις. Φρονούμε </w:t>
      </w:r>
      <w:r w:rsidRPr="003608DC">
        <w:rPr>
          <w:rFonts w:eastAsia="Times New Roman" w:cs="Times New Roman"/>
          <w:szCs w:val="24"/>
        </w:rPr>
        <w:lastRenderedPageBreak/>
        <w:t xml:space="preserve">πως όχι. Τι βήματα πρόκειται να κάνει το Υπουργείο προκειμένου να αποδοθούν ευθύνες -φαντάζομαι θα μου απαντήσετε με μία ΕΔΕ, που δεν θα καταλήξει ποτέ σε πειθαρχικό συμβούλιο- στους αστυνομικούς που δεν επέτρεπαν στους τραυματίες να μεταβούν στο νοσοκομείο;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 xml:space="preserve">Κι εμείς ευχαριστούμε.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s="Times New Roman"/>
          <w:szCs w:val="24"/>
        </w:rPr>
        <w:t xml:space="preserve">Θα σας απαντήσει ο </w:t>
      </w:r>
      <w:r w:rsidRPr="003608DC">
        <w:rPr>
          <w:rFonts w:eastAsia="Times New Roman"/>
          <w:color w:val="111111"/>
          <w:szCs w:val="24"/>
        </w:rPr>
        <w:t xml:space="preserve">Υφυπουργός Προστασίας του Πολίτη κ. Ελευθέριος Οικονόμου.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 xml:space="preserve">Κύριε Οικονόμου, έχετε τρία λεπτά στη διάθεσή σας.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b/>
          <w:color w:val="111111"/>
          <w:szCs w:val="24"/>
        </w:rPr>
        <w:t xml:space="preserve">ΕΛΕΥΘΕΡΙΟΣ ΟΙΚΟΝΟΜΟΥ (Υφυπουργός Προστασίας του Πολίτη): </w:t>
      </w:r>
      <w:r w:rsidRPr="003608DC">
        <w:rPr>
          <w:rFonts w:eastAsia="Times New Roman"/>
          <w:color w:val="111111"/>
          <w:szCs w:val="24"/>
        </w:rPr>
        <w:t>Τ</w:t>
      </w:r>
      <w:r w:rsidRPr="003608DC">
        <w:rPr>
          <w:rFonts w:eastAsia="Times New Roman" w:cs="Times New Roman"/>
          <w:szCs w:val="24"/>
        </w:rPr>
        <w:t xml:space="preserve">η Δευτέρα 11-11-2019 και ώρα 12:30΄, ομάδα περίπου διακοσίων ατόμων, τα οποία είχαν συγκεντρωθεί στην πλατεία Βικτωρίας, έφτασαν μέσω της οδού Αντωνιάδου στην κεντρική είσοδο του Οικονομικού Πανεπιστημίου Αθηνών στην οδό Πατησίων.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Στο σημείο μετέβη διμοιρία της Υποδιεύθυνσης Αποκατάστασης Τάξης και διαπιστώθηκε ότι τα άτομα είχαν ανοίξει την κεντρική είσοδο του ιδρύματος, παραβιάζοντας την κλειδαριά και αρκετά εξ αυτών είχαν εισέλθει στον προαύλιο χώρο. Η διμοιρία με τη χρήση και μόνο των προστατευτικών ασπίδων κατάφερε να παρεμποδίσει την είσοδο εκατόν είκοσι περίπου ατόμων, τα οποία και </w:t>
      </w:r>
      <w:r w:rsidRPr="003608DC">
        <w:rPr>
          <w:rFonts w:eastAsia="Times New Roman" w:cs="Times New Roman"/>
          <w:szCs w:val="24"/>
        </w:rPr>
        <w:lastRenderedPageBreak/>
        <w:t>απομάκρυνε στο απέναντι οδόστρωμα της οδού Πατησίων στο ρεύμα προς Ομόνοια.</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Ογδόντα άτομα περίπου, τα οποία είχαν καταφέρει να μπουν στον προαύλιο χώρο του ιδρύματος, έφραξαν την πύλη τοποθετώντας πίσω από αυτή έξι μεγάλες ζαρντινιέρες, ενώ τριάντα εξ αυτών, με καλυμμένα τα χαρακτηριστικά του προσώπου τους και κρατώντας ξύλα και καδρόνια, επιτέθηκαν με σφοδρότητα εναντίον της διμοιρίας, με σκοπό να μην μπει αυτή στον προαύλιο χώρο.</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Η διμοιρία, προς αντιμετώπιση της επίθεσης και την αποφυγή τραυματισμών, προέβη στην απαραίτητη από την περίσταση χρήση δακρυγόνων στα όρια του πανεπιστημιακού χώρου και εισήλθε εντός του προαύλιου χώρου. Τα άτομα αρχικά οπισθοχώρησαν προς την εσωτερική πύλη του κτηρίου, συνεχίζοντας, όμως, τις επιθέσεις με πέτρες και καδρόνια εναντίον της διμοιρίας, η οποία κατάφερε να περιορίσει τα άτομα πλησίον της κεντρικής εισόδου του ανωτέρω ιδρύματος.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Στη συνέχεια, τα άτομα φώναζαν συνθήματα εναντίον του ελληνικού κράτους, της Ελληνικής Αστυνομίας και εξύβρισαν τους αστυνομικούς της διμοιρίας, η οποία παρέμεινε στο προαύλιο χωρίς να προβεί σε περαιτέρω ενέργειες.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lastRenderedPageBreak/>
        <w:t>Στη συνέχεια, στις 12:40΄, μετέβη στο σημείο και δεύτερη διμοιρία, η οποία εισήλθε και παρέμεινε εσωτερικά της κεντρικής πύλης του πανεπιστημίου.</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Στις 12:50΄ δύο διμοιρίες της Υποδιεύθυνσης Αποκατάστασης Τάξης αναπτύχθηκαν εξωτερικά του ιδρύματος, επιτηρώντας τα άτομα τα οποία είχαν συγκεντρωθεί επί της οδού Πατησίων και δήλωναν αλληλέγγυοι προς τα άτομα που βρίσκονταν εντός. Ορισμένοι από αυτούς επιτέθηκαν με διάφορα αντικείμενα εναντίον των διμοιριών, οι οποίες με τη χρήση αποκλειστικά των ασπίδων απομάκρυναν εβδομήντα περίπου άτομα προς την Ομόνοια.</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b/>
          <w:color w:val="111111"/>
          <w:szCs w:val="24"/>
        </w:rPr>
      </w:pPr>
      <w:r w:rsidRPr="003608DC">
        <w:rPr>
          <w:rFonts w:eastAsia="Times New Roman" w:cs="Times New Roman"/>
          <w:szCs w:val="24"/>
        </w:rPr>
        <w:t>Στις 14:40΄, με εντολή του Κέντρου Επιχειρήσεων της Γενικής Αστυνομικής Διεύθυνσης Αττικής, οι διμοιρίες εξήλθαν του ιδρύματος, ενώ τα άτομα βγήκαν και κινήθηκαν επί της οδού Πατησίων και, φτάνοντας στο Εθνικό Μετσόβιο Πολυτεχνείο, αποχώρησαν προς διάφορες κατευθύνσεις.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Κατά τη διάρκεια των επεισοδίων τραυματίστηκαν δύο αστυνομικοί. Μεταφέρθηκαν στο «401 Γενικό Στρατιωτικό Νοσοκομείο Αθηνών» για την παροχή των πρώτων βοηθειών. Ουδένα δε περιστατικό είναι καταγεγραμμένο περί παρεμπόδισης ασθενοφόρου στο να πλησιάσει το Οικονομικό Πανεπιστήμιο και να πάρει τραυματίες.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Τον λόγο έχει η κ. Μπακαδήμα για τη δευτερολογία της.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Ορίστε, έχετε τον λόγο για τρία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ΦΩΤΕΙΝΗ ΜΠΑΚΑΔΗΜΑ:</w:t>
      </w:r>
      <w:r w:rsidRPr="003608DC">
        <w:rPr>
          <w:rFonts w:eastAsia="Times New Roman" w:cs="Times New Roman"/>
          <w:szCs w:val="24"/>
        </w:rPr>
        <w:t xml:space="preserve"> Ευχαριστώ,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ο πολιτικός σας προϊστάμενος, κ. Χρυσοχοΐδης, πριν από έξι ημέρες ανέφερε, στην άτυπη συνεδρίαση της Κοινοβουλευτικής Ομάδας του κόμματός σας, πως κάποιοι θέλουν έναν νέο Γρηγορόπουλο. Μήπως, όμως, τελικά το ίδιο το Υπουργείο επιθυμεί κάτι τέτοιο; Γιατί ειλικρινά από θαύμα δεν θρηνήσαμε θύματα τη Δευτέρα στην ΑΣΟΕΕ.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Επίσης, εύκολα μπορεί να καταλάβει κανείς -και θα το αναπτύξω σε λίγο- ότι η επιχείρηση της Αστυνομίας ήταν καλά οργανωμένη και εκτελεσμένη. Τα παιδιά, ναι, συγκεντρώθηκαν στην πλατεία Βικτωρίας και θέλησαν να πάνε στη σχολή τους, μόνο και μόνο για να πραγματοποιήσουν την προγραμματισμένη από σχεδόν όλες τις φοιτητικές παρατάξεις και ήδη δημοσιοποιημένη γενική τους συνέλευση.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εδώ αξίζει να σημειωθεί ότι η ανακοίνωση είχε γίνει πριν ληφθεί η απόφαση για το </w:t>
      </w:r>
      <w:r w:rsidRPr="003608DC">
        <w:rPr>
          <w:rFonts w:eastAsia="Times New Roman" w:cs="Times New Roman"/>
          <w:szCs w:val="24"/>
          <w:lang w:val="en-US"/>
        </w:rPr>
        <w:t>lockout</w:t>
      </w:r>
      <w:r w:rsidRPr="003608DC">
        <w:rPr>
          <w:rFonts w:eastAsia="Times New Roman" w:cs="Times New Roman"/>
          <w:szCs w:val="24"/>
        </w:rPr>
        <w:t xml:space="preserve"> από τη Σύγκλητο. Απόφαση που κατήγγειλε και η ίδια η Σύγκλητος του Μετσόβιου Πολυτεχνείου. Τα παιδιά το μόνο που ήθελαν ήταν να αρθεί το </w:t>
      </w:r>
      <w:r w:rsidRPr="003608DC">
        <w:rPr>
          <w:rFonts w:eastAsia="Times New Roman" w:cs="Times New Roman"/>
          <w:szCs w:val="24"/>
          <w:lang w:val="en-US"/>
        </w:rPr>
        <w:t>lockout</w:t>
      </w:r>
      <w:r w:rsidRPr="003608DC">
        <w:rPr>
          <w:rFonts w:eastAsia="Times New Roman" w:cs="Times New Roman"/>
          <w:szCs w:val="24"/>
        </w:rPr>
        <w:t xml:space="preserve"> και να μπορέσουν να κάνουν τη συνέλευσή τους, κύριε Υπουργέ. Φτάνοντας, όμως, έξω από τη σχολή είδαν αστυνομικές δυνάμεις να τα πλησιάζουν, ερχόμενες και από τις δύο κατευθύνσεις της ΑΣΟΕΕ. Δυνάμεις, που, σύμφωνα με μαρτυρίες, υπήρχαν ήδη εκεί και τους περίμεναν.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Στη συνέχεια, όταν τα παιδιά εισήλθαν στο προαύλιο της σχολής, τα παγίδευσαν εκεί, δεδομένου ότι το κτήριο ήταν ήδη κλειστό με ρολά και τα χτύπησαν με κλομπ και ασπίδες. Είπατε πριν ότι έκαναν χρήση μόνο ασπίδων. Δεν είναι ελαφριά μία άθραυστη ασπίδα των ΜΑΤ. Το ξέρετε καλύτερα από μένα. Έκαναν άκριτη χρήση, φυσικά, χημικών, δακρυγόνων, φυσούνας και χειροβομβίδων κρότου-λάμψης και μάλιστα σε έναν κλειστό χώρο, γιατί τα παιδιά δεν είχαν από κάπου να διαφύγουν και ήταν και τυφλά, καθώς δεν είχαν εικόνα προς τα πού έβαλαν. Και ως αποτέλεσμα είχαμε τον τραυματισμό αρκετών φοιτητών. Ήταν παιδιά, που ήταν όλα άοπλα. Πιστέψτε 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οι εικόνες δακρυγόνων να πέφτουν στο προαύλιο μιας σχολής με τους φοιτητές να μην έχουν πού να πάνε -άλλα παιδιά είχαν πάθει κρίση πανικού, ενός άνοιξε το κεφάλι, άλλος είχε κάταγμα στο χέρι, άλλα έπαθαν κρίση άσθματος- είναι καταστάσεις που θα μπορούσαν εύκολα να οδηγήσουν σε θύματα -ελπίζουμε ότι το καταλαβαίνετε- και ειλικρινά παραπέμπουν σε μία άλλη, ιδιαίτερα σκοτεινή περίοδο της ιστορίας της χώρας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Καταθέτω για τα Πρακτικά ορισμένες φωτογραφίες, στις οποίες μπορείτε να δείτε τα παιδιά να παραδίδονται, τα δακρυγόνα να σκάνε στη σχολή τους, στο προαύλιο και κάποιες άλλες. Θα τις καταθέσω στα Πρακτικά. Δεν θα φάω </w:t>
      </w:r>
      <w:r w:rsidRPr="003608DC">
        <w:rPr>
          <w:rFonts w:eastAsia="Times New Roman" w:cs="Times New Roman"/>
          <w:szCs w:val="24"/>
        </w:rPr>
        <w:lastRenderedPageBreak/>
        <w:t>άλλον χρόνο τώρα. Καταθέτω επίσης και την ανακοίνωση για τη γενική συνέλευση, που ήδη είχε κυκλοφορήσει.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η Βουλευτής κ. Φωτεινή Μπακαδήμα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Ακόμη, όμως, και όταν πήγε διασώστης, για να δώσει τις πρώτες βοήθειες στους τραυματίες και πρότεινε εκείνος τη μεταφορά των τραυματιών στο νοσοκομείο, υπάρχουν καταγγελίες πως όχι μόνο δεν επετράπη αρχικά να προσεγγίσει το νοσοκομειακό του ΕΚΑΒ στον χώρο, αλλά, ακόμη και όταν άρθηκε αυτό το ιδιότυπο εμπάργκο, γινόταν αστυνομικός έλεγχος στα εισερχόμενα ασθενοφόρα.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καταθέσω στα Πρακτικά δημοσίευμα από την «Εφημερίδα των Συντακτών», που επικαλείται πληροφορίες από διασώστες του ΕΚΑΒ.</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η Βουλευτής κ. Φωτεινή Μπακαδήμα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τα μηνύματα που λαμβάναμε εκείνη την ώρα από νέα παιδιά που έκλαιγαν και φοβόνταν ότι δεν θα γυρίσουν στο σπίτι τους ήταν το </w:t>
      </w:r>
      <w:r w:rsidRPr="003608DC">
        <w:rPr>
          <w:rFonts w:eastAsia="Times New Roman" w:cs="Times New Roman"/>
          <w:szCs w:val="24"/>
        </w:rPr>
        <w:lastRenderedPageBreak/>
        <w:t>λιγότερο ανατριχιαστικά. Γιατί, πιστέψτε με, είναι -και εύχομαι να μην το περάσει κανείς από μας- εξαιρετικά δυσάρεστο να λαμβάνεις μηνύματα από παιδιά που γνωρίζεις και να σου ζητάνε βοήθεια, γιατί θα πεθάνουν.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 ερώτημα που παραμένει είναι γιατί, ενώ τα παιδιά ζητούσαν να φύγουν, δεν τους άφησαν οι αστυνομικοί που ήταν εκεί και προτίμησε η ΕΛ.ΑΣ. να τους σπάσει τα νεύρα -συγχωρήστε με για την έκφραση- κρατώντας τους εκεί ομήρους; Τα παιδιά παραδίνονταν και ζητούσαν να φύγουν. Πήγε η κ. Σακοράφα, η Αντιπρόεδρός μας εκεί. Δεν είναι εδώ τώρα, αλλά μπορεί να βεβαιώσει ότι τα παιδιά ζητούσαν να φύγουν και δεν τους επετράπη.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βρισκόμαστε δύο μέρες πριν από την επέτειο του Πολυτεχνείου. Χθες είχαμε ένα ειρηνικό φοιτητικό συλλαλητήριο, ακριβώς επειδή δεν ήταν παρούσες αστυνομικές δυνάμεις. Ελπίζω και εύχομαι η πορεία το απόγευμα της Κυριακής να γίνει στο ίδιο ήρεμο κλίμα, όπως ελπίζω κάποια στιγμή το Υπουργείο Προστασίας του Πολίτη να αρχίσει πράγματι να προστατεύει τον πολίτη και όχι μόνο να καταστέλλει και να επιτίθεται και να αρχίσει πλέον να καταπολεμά, όντως, το έγκλημα και όχι να βλέπει δράστες.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Τον λόγο έχει ο κ. Οικονόμου για τρία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ΕΛΕΥΘΕΡΙΟΣ ΟΙΚΟΝΟΜΟΥ (Υφυπουργός Προστασίας του Πολίτη):</w:t>
      </w:r>
      <w:r w:rsidRPr="003608DC">
        <w:rPr>
          <w:rFonts w:eastAsia="Times New Roman" w:cs="Times New Roman"/>
          <w:szCs w:val="24"/>
        </w:rPr>
        <w:t xml:space="preserve"> Θέλω να πιστεύω πως, σε ό,τι αφορά το Οικονομικό Πανεπιστήμιο, αυτό που ξέραμε και βλέπαμε μέχρι τώρα, να είναι ένας τόπος διακίνησης ναρκωτικών και παρεμπορίου και η δική σας επιθυμία είναι ότι δεν θέλετε να συνεχίσει να είναι αυτό το πράγμα. Δεν τιμά κανέναν και πρέπει όλοι μας και ο καθένας από την πλευρά του να διασφαλίσουμε πραγματικά και το πανεπιστημιακό άσυλο και την ομαλή λειτουργία των ανώτατων εκπαιδευτικών ιδρυμάτων.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Θέλω, όμως, να τονίσω τρία πραγματικά περιστατικά, που έχουν σχέση με το θέμα που αναφέρατε προηγουμένως. Πρώτον, οι φοιτητές δεν ήταν όμηροι. Δεύτερον, μόνοι τραυματίες που κατεγράφησαν από τα επεισόδια είναι οι δύο αστυνομικοί που μεταφέρθηκαν στο «401 Γενικό Στρατιωτικό Νοσοκομείο». Και, τρίτον, η χρήση των δακρυγόνων έγινε στα όρια των πανεπιστημιακών εγκαταστάσεων. Όλα τα άλλα είναι υπερβολές.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σε μία κρίσιμη χρονικά συγκυρία και εν όψει των εορταστικών εκδηλώσεων για την επέτειο της 17</w:t>
      </w:r>
      <w:r w:rsidRPr="003608DC">
        <w:rPr>
          <w:rFonts w:eastAsia="Times New Roman" w:cs="Times New Roman"/>
          <w:szCs w:val="24"/>
          <w:vertAlign w:val="superscript"/>
        </w:rPr>
        <w:t>ης</w:t>
      </w:r>
      <w:r w:rsidRPr="003608DC">
        <w:rPr>
          <w:rFonts w:eastAsia="Times New Roman" w:cs="Times New Roman"/>
          <w:szCs w:val="24"/>
        </w:rPr>
        <w:t xml:space="preserve"> Νοέμβρη δεν πρέπει μέσα από τον χώρο του Κοινοβουλίου να στέλνονται μηνύματα που μπορεί να παρερμηνευθούν και να εκληφθούν ως προκάλυμμα σε εξτρεμισμούς και έκνομες δραστηριότητες. Οφείλουμε να τιμήσουμε τον εορταστικό χαρακτήρα της επετείου χωρίς ακρότητες και επεισόδια και, ει δυνατόν, χωρίς χρήση βίας.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Και σε ό,τι αφορά το Υπουργείο Προστασίας του Πολίτη και την Ελληνική Αστυνομία όλος ο σχεδιασμός σε αυτό αποσκοπεί.</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Και εμείς ευχαριστούμε.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πάμε στην επόμενη ερώτηση, την πέμτπη με αριθμό 196/11-11-2019 επίκαιρη ερώτηση δεύτερου κύκλου του Βουλευτή Επικρατείας του Κινήματος Αλλαγής κ. </w:t>
      </w:r>
      <w:r w:rsidRPr="003608DC">
        <w:rPr>
          <w:rFonts w:eastAsia="Times New Roman" w:cs="Times New Roman"/>
          <w:bCs/>
          <w:szCs w:val="24"/>
        </w:rPr>
        <w:t xml:space="preserve">Γεωργίου Καμίνη, </w:t>
      </w:r>
      <w:r w:rsidRPr="003608DC">
        <w:rPr>
          <w:rFonts w:eastAsia="Times New Roman" w:cs="Times New Roman"/>
          <w:szCs w:val="24"/>
        </w:rPr>
        <w:t>προς τον Υπουργό</w:t>
      </w:r>
      <w:r w:rsidRPr="003608DC">
        <w:rPr>
          <w:rFonts w:eastAsia="Times New Roman" w:cs="Times New Roman"/>
          <w:bCs/>
          <w:szCs w:val="24"/>
        </w:rPr>
        <w:t xml:space="preserve"> Προστασίας του Πολίτη, </w:t>
      </w:r>
      <w:r w:rsidRPr="003608DC">
        <w:rPr>
          <w:rFonts w:eastAsia="Times New Roman" w:cs="Times New Roman"/>
          <w:szCs w:val="24"/>
        </w:rPr>
        <w:t>με θέμα: «Επιχείρηση της ΕΛ.ΑΣ. στο Οικονομικό Πανεπιστήμιο Αθηνών και εν γένει ζητήματα ανομίας στα ΑΕΙ».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Ορίστε, κύριε Καμίνη, έχετε δύο λεπτά στη διάθεσή σας.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ΓΕΩΡΓΙΟΣ ΚΑΜΙΝΗΣ:</w:t>
      </w:r>
      <w:r w:rsidRPr="003608DC">
        <w:rPr>
          <w:rFonts w:eastAsia="Times New Roman" w:cs="Times New Roman"/>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γνωρίζουμε ότι τις πρώτες εβδομάδες της νέας διακυβέρνησης καταργήθηκε το πανεπιστημιακό άσυλο. Και έκτοτε έχει αρχίσει και εμφανίζεται μία κατάσταση στα πανεπιστήμια της χώρας -ειδικά τώρα στο Οικονομικό Πανεπιστήμιο, για το οποίο έγινε λόγος- που μας βάζει σε κάποιες σκέψεις. Γιατί φοβόμαστε ότι -όπως συμβαίνει πολύ συχνά στη χώρα μας- θα πάμε από το ένα άκρο στο άλλο και στη δευτερολογία μου θα πω ειδικότερα τι φοβάμαι.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Τι συνέβη εδώ; Εκκενώθηκε στις 2 Νοεμβρίου ένα πανεπιστημιακό κτήριο, το γνωστό ως «κατάληψη Βανκούβερ Απαρτμάν». Την Πέμπτη 7 </w:t>
      </w:r>
      <w:r w:rsidRPr="003608DC">
        <w:rPr>
          <w:rFonts w:eastAsia="Times New Roman" w:cs="Times New Roman"/>
          <w:szCs w:val="24"/>
        </w:rPr>
        <w:lastRenderedPageBreak/>
        <w:t>Νοεμβρίου η Σύγκλητος έβγαλε μία ανακοίνωση για διάφορα άτομα άγνωστα που εισέρχονται και εξέρχονται ανεξέλεγκτα στις εγκαταστάσεις του ιδρύματος και χρησιμοποιούν τους χώρους ως ορμητήριο για συγκρούσεις με αστυνομικές δυνάμεις κ.λπ.. Μέσα στο Σαββατοκύριακο μπήκε στην ΑΣΟΕΕ η Αστυνομία και βρήκε τρεις χώρους υπό κατάληψη, στους οποίους βρήκε διάφορα ευρήματα, τα οποία χρησιμοποιούνται σε διαδηλώσεις για πράξεις βίας.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Σημειωτέον η παρέμβαση αυτή έγινε όταν ήταν κλειστό το πανεπιστήμιο. Με ανακοίνωσή της η ΕΛ.ΑΣ. μάς είπε ότι αποφεύγει να επέμβει όταν λειτουργεί το πανεπιστήμιο.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Δεδομένου, λοιπόν, ότι η ομαλή λειτουργία της ακαδημαϊκής ζωής συνεπάγεται ότι πρέπει να είναι διαρκώς ανοικτά τα πανεπιστήμια, ότι τα επεισόδια και οι έκνομες ενέργειες -όπως προβλέπεται- μάλλον θα συνεχιστούν, θα ήθελα να σας ρωτήσω, κύριε Υπουργέ, έχει εκπονηθεί από το Υπουργείο ένα ολοκληρωμένο επιχειρησιακό σχέδιο, το οποίο θα αποτρέπει ανακατάληψη εσωτερικών χώρων που αποδόθηκαν στις αρμόδιες πανεπιστημιακές αρχές και το οποίο θα διασφαλίζει πια την απρόσκοπτη λειτουργία των ιδρυμάτων;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Υπάρχει χρονοδιάγραμμα για την υλοποίησή του; Θα συνεργαστείτε με τις πανεπιστημιακές αρχές και με την πανεπιστημιακή κοινότητα για την εκπόνησή του; Σας ευχαριστώ.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 xml:space="preserve">ΠΡΟΕΔΡΕΥΩΝ (Απόστολος Αβδελάς): </w:t>
      </w:r>
      <w:r w:rsidRPr="003608DC">
        <w:rPr>
          <w:rFonts w:eastAsia="Times New Roman" w:cs="Times New Roman"/>
          <w:szCs w:val="24"/>
        </w:rPr>
        <w:t>Και εμείς.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απαντήσει ο Υφυπουργός Προστασίας του Πολίτη κ. Ελευθέριος Οικονόμου.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Ορίστε, κύριε Οικονόμου, έχετε τον λόγο για τρία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ΟΙΚΟΝΟΜΟΥ (Υφυπουργός Προστασίας του Πολίτη):</w:t>
      </w:r>
      <w:r w:rsidRPr="003608DC">
        <w:rPr>
          <w:rFonts w:eastAsia="Times New Roman" w:cs="Times New Roman"/>
          <w:szCs w:val="24"/>
        </w:rPr>
        <w:t xml:space="preserve"> Κύριε Πρόεδρε, κυρίες και κύριοι Βουλευτές, με τις διατάξεις του άρθρου 3 του ν.4485/2017, όπως αντικαταστάθηκε με το άρθρο 64 του ν.4623/2019, η πολιτεία οριοθετεί θεσμικά το πλαίσιο προστασίας των δραστηριοτήτων που αναπτύσσονται εντός των χώρων των ανωτάτων εκπαιδευτικών ιδρυμάτων και συναρτώνται με την επιστημονική έρευνα και τη διδασκαλία. Ταυτόχρονα, αποσυνδέει σαφώς αυτές από τις αξιόποινες πράξεις και παραβατικές συμπεριφορές, που αντιτίθενται στη συνταγματικώς κατοχυρωμένη ακαδημαϊκή ελευθερία, ενέχουν στοιχεία ποινικής απαξίας και περιορίζουν στην πράξη τις δυνατότητες ελεύθερης έκφρασης και διακίνησης των ιδεών.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Για τις τελούμενες αξιόποινες πράξεις και παραβατικές συμπεριφορές στο εξής θα τηρούνται όλες οι προβλεπόμενες διαδικασίες από τις αρμόδιες υπηρεσίες, εξομοιώνοντας κατά τον τρόπο αυτό τον χώρο των ανωτάτων εκπαιδευτικών ιδρυμάτων με τον κοινό δημόσιο χώρο. Σε αυτές τις πράξεις και τις συμπεριφορές περιλαμβάνονται ενδεικτικά η διακίνηση ναρκωτικών ουσιών, </w:t>
      </w:r>
      <w:r w:rsidRPr="003608DC">
        <w:rPr>
          <w:rFonts w:eastAsia="Times New Roman" w:cs="Times New Roman"/>
          <w:szCs w:val="24"/>
        </w:rPr>
        <w:lastRenderedPageBreak/>
        <w:t>η κατασκευή, κυκλοφορία και χρήση εύφλεκτων υλών και εκρηκτικών υλών, το παρεμπόριο, οι βίαιες διακοπές μαθημάτων, οι καταστροφές σε κτήρια και σπουδαστήρια, η άσκηση ψυχολογικής και σωματικής βίας, η ομηρία και προπηλακισμοί φοιτητών, καθηγητών και διοικητικού προσωπικού.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Ελληνική Αστυνομία, ως ο βασικός κρατικός φορέας εξασφάλισης της ευνομίας, της ασφάλειας των πολιτών και της προστασίας των δημοσίων και ιδιωτικών περιουσιακών δικαιωμάτων σε ολόκληρη την ελληνική επικράτεια, καλείται να εφαρμόσει και να εγγυηθεί τις νέες ρυθμίσεις. Προκειμένου να ανταποκριθεί σύννομα και ουσιαστικά στις απαιτήσεις εφαρμογής των περί προστασίας των ακαδημαϊκών ελευθεριών διατάξεων, καλείται και υποχρεούται να προσαρμόσει αναλόγως την επιτελική της αντίληψη και την επιχειρησιακή της τακτική.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Είναι εμφανές ότι βασικός σκοπός του νομοθέτη με την πρόσφατη ρύθμιση του ν.4623/2019 είναι η αποτελεσματική προστασία της ακαδημαϊκής ελευθερίας, της ελεύθερης έκφρασης και διακίνησης των ιδεών, της ασφάλειας των φοιτητών, των μελών της πανεπιστημιακής κοινότητας και των εργαζομένων. Επίσης, είναι η προστασία της πανεπιστημιακής περιουσίας από αξιόποινες πράξεις.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Συνεπώς η ακαδημαϊκή ελευθερία και η ελεύθερη έκφραση και η διακίνηση των ιδεών προστατεύονται απολύτως σε όλους τους χώρους των </w:t>
      </w:r>
      <w:r w:rsidRPr="003608DC">
        <w:rPr>
          <w:rFonts w:eastAsia="Times New Roman" w:cs="Times New Roman"/>
          <w:szCs w:val="24"/>
        </w:rPr>
        <w:lastRenderedPageBreak/>
        <w:t>ανωτάτων εκπαιδευτικών ιδρυμάτων έναντι οποιουδήποτε προσπαθεί να τις καταλύσει ή να τις περιορίσει. Σε περίπτωση τέλεσης ή απόπειρας τέλεσης αξιοποίνων πράξεων η Ελληνική Αστυνομία είναι υποχρεωμένη να εκδηλώσει τις προβλεπόμενες ενέργειες, συμπεριλαμβανομένης της επέμβασης της αστυνομικής δράσης.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Σε κάθε περίπτωση, η Ελληνική Αστυνομία σταθμίζει τη δράση και τις ενέργειές της, ώστε να μην υπερβαίνουν το αναγκαίο για τη διαχείριση του περιστατικού μέτρο και περιορίζεται κατά το δυνατόν η διατάραξη της οργανωμένης επιστημονικής δραστηριότητας και η λειτουργία του πανεπιστημιακού ιδρύματος.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Προς την κατεύθυνση αυτή, από τις υπηρεσίες της Ελληνικής Αστυνομίας καταρτίζονται ειδικά διαβαθμισμένα επιχειρησιακά σχέδια για καθεμία από τις εγκαταστάσεις των ανώτατων εκπαιδευτικών ιδρυμάτων που λειτουργούν στις περιοχές της εδαφικής τους αρμοδιότητας, προκειμένου να εφαρμοστούν σε συντρέχουσα περίπτωση και, αναμφισβήτητα, είμαστε σε στενή επικοινωνία και συνεργασία με την ακαδημαϊκή κοινότητα, με τη Σύγκλητο και τους πρυτάνεις.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Κύριε Καμίνη, έχετε τρία λεπτά για τη δευτερολογία σας.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ΓΕΩΡΓΙΟΣ ΚΑΜΙΝΗΣ:</w:t>
      </w:r>
      <w:r w:rsidRPr="003608DC">
        <w:rPr>
          <w:rFonts w:eastAsia="Times New Roman" w:cs="Times New Roman"/>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 ξέρετε, κύριε Υπουργέ, ότι, έχοντας διατελέσει Δήμαρχος της Αθήνας από τον Γενάρη του 2011 έως τον Απρίλιο του 2019, κάποια άποψη έχω για τα θέματα της ανομίας στην Αθήνα και ότι είχα φτάσει στο σημείο να ζητήσω την παραίτηση ενός πρώην Υπουργού Προστασίας του Πολίτη το 2017.</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Είναι γεγονός ότι η Αθήνα έχει υποφέρει. Έχει υποφέρει από τη βία η οποία επικρατεί, έχει υποφέρει από την κατάσταση που βασιλεύει στα Εξάρχεια, έχει υποφέρει από τις καταλήψεις.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Αναφέρατε το αναγκαίο μέτρο. Ναι, η αρχή της αναλογικότητας. Γιατί θα πρέπει να προσέξουμε; Μην τυχόν πάμε από την πλήρη ανεκτικότητα απέναντι σε αυτά τα φαινόμενα που υπήρχε επί της προηγούμενης κυβέρνησης στο άλλο άκρο. Υπάρχει αυτός ο κίνδυνος.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Δεν λέω ότι αυτό είναι κάτι το οποίο είναι σχεδιασμένο και προμελετημένο από την ηγεσία του Υπουργείου. Κάθε άλλο. Φοβάμαι, όμως, ότι πολλοί αστυνομικοί οι οποίοι αισθάνθηκαν κάτω από το προηγούμενο καθεστώς, υπό την προηγούμενη κυβέρνηση, καταπίεση ότι δεν μπορούσαν να εκτελέσουν το καθήκον τους, μήπως τώρα υπεραντιδρούν και μήπως τώρα φτάνουν στο άλλο άκρο.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Έχουμε κάποια παραδείγματα: Ο τρομερός ζήλος στην υπόθεση του «Τζόκερ», έχουμε το παράδειγμα του κέντρου διασκέδασης στο Γκάζι, που </w:t>
      </w:r>
      <w:r w:rsidRPr="003608DC">
        <w:rPr>
          <w:rFonts w:eastAsia="Times New Roman" w:cs="Times New Roman"/>
          <w:szCs w:val="24"/>
        </w:rPr>
        <w:lastRenderedPageBreak/>
        <w:t>υποχρεώθηκαν οι άνθρωποι να γονατίσουν και να βάλουν τα χέρια τους στο κεφάλι, έχουμε ιστορίες στα Εξάρχεια που τροφοδοτούν την ένταση, με ευθύνη -πιστεύω- των αστυνομικών, οπότε είμαι υποχρεωμένος να κρούσω τον κώδωνα του κινδύνου.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Ειδικά για το θέμα του ασύλου, οπωσδήποτε, τουλάχιστον στο ζήτημα της αποκατάστασης της τάξης στα πανεπιστήμια, της κανονικότητας, θα πρέπει να συμβάλλει και η Αστυνομία, σε κάποιες περιπτώσεις κυρίως η Αστυνομία, αλλά όχι μόνο η Αστυνομία. Το θέμα τελικά του ασύλου θα το προασπιστούν οι παράγοντες της πανεπιστημιακής κοινότητας και αυτό με έναν θεσμικό τρόπο.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 νόμος Διαμαντοπούλου το 2011 είχε προβλέψει στον οργανισμό των πανεπιστημίων και στον κανονισμό της λειτουργίας τους -και μιλάω για έναν νόμο ο οποίος είχε υπερψηφιστεί από μια πολύ ισχυρή πλειοψηφία στη Βουλή- ότι την ευθύνη της προστασίας των χώρων, των υποδομών και των προσώπων στα ακαδημαϊκά ιδρύματα θα την αναλάβουν τα ίδια.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Αυτό είναι η λύση, κύριε Υπουργέ. Βρίσκεται και άλλος Υπουργός της Κυβέρνησης αυτή τη στιγμή παρών. Προς τα εκεί θα πρέπει να προσανατολιστούμε, γιατί δεν μπορούμε να ζούμε με τα ελληνικά πανεπιστήμια είτε να τελούν στο έλεος των μπαχαλάκηδων είτε να βρίσκεται διαρκώς και εσαεί παρούσα εκεί πέρα για να μπορούν να λειτουργήσουν η ΕΛ.ΑΣ..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ΠΡΟΕΔΡΕΥΩΝ (Απόστολος Αβδελάς):</w:t>
      </w:r>
      <w:r w:rsidRPr="003608DC">
        <w:rPr>
          <w:rFonts w:eastAsia="Times New Roman" w:cs="Times New Roman"/>
          <w:szCs w:val="24"/>
        </w:rPr>
        <w:t xml:space="preserve"> Ευχαριστούμε πολύ, κύριε Καμίνη.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Οικονόμου, έχετε τον λόγο για τρία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ΟΙΚΟΝΟΜΟΥ (Υφυπουργός Προστασίας του Πολίτη):</w:t>
      </w:r>
      <w:r w:rsidRPr="003608DC">
        <w:rPr>
          <w:rFonts w:eastAsia="Times New Roman" w:cs="Times New Roman"/>
          <w:szCs w:val="24"/>
        </w:rPr>
        <w:t xml:space="preserve"> Θέλω να ξεκαθαρίσω κάτι με την ευκαιρία της ερώτησής σας, κύριε Καμίνη.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πολιτική ηγεσία του Υπουργείου Προστασίας του Πολίτη και η Αστυνομία θεωρούν ως αποστολή τους, μετά και την πρόσφατη νομοθεσία για το άσυλο, τη διασφάλιση της λειτουργίας των δημοσίων πανεπιστημίων. Ουσιαστικά, πρώτον, να θωρακίσουν το πανεπιστημιακό άσυλο ιδεών και την ακαδημαϊκή ελευθερία, δεύτερον, να εγγυηθούν την ασφάλεια των καθηγητών και των φοιτητών και, τρίτον, να προστατεύσουν τα περιουσιακά στοιχεία τα δημόσια, των πανεπιστημίων, και τα ιδιωτικά, καθηγητών και φοιτητών.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Από το Αρχηγείο της Αστυνομίας έχουν ήδη εκδοθεί προ ελάχιστων εβδομάδων πολύ συγκεκριμένες διαταγές και οδηγίες για την αντιμετώπιση των ομάδων -επιτρέψτε μου να πω- χαμηλής τρομοκρατίας, των διακινητών ναρκωτικών και των εμπλεκομένων σε κάθε μορφή λαθρεμπορίου, που βρίσκουν παραδοσιακά άσυλο στους πανεπιστημιακούς χώρους.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Φυσικά τα προβλήματα που υπάρχουν για δεκαετίες με την αξιοποίηση του πανεπιστημιακού ασύλου από έκνομες ομάδες δεν θα λυθούν μέσα σε </w:t>
      </w:r>
      <w:r w:rsidRPr="003608DC">
        <w:rPr>
          <w:rFonts w:eastAsia="Times New Roman" w:cs="Times New Roman"/>
          <w:szCs w:val="24"/>
        </w:rPr>
        <w:lastRenderedPageBreak/>
        <w:t>είκοσι τέσσερις ώρες, αλλά θα πρέπει να διαβεβαιώσω το Κοινοβούλιο εκ μέρους της ηγεσίας του Υπουργείου, με αφορμή την ερώτησή σας, για την αποφασιστικότητα, τη μεθοδικότητα και την επιμονή που θα δείξουν οι αρχές και οι αρμόδιες υπηρεσίες της Αστυνομίας, προκειμένου να απελευθερώσουν τα ελληνικά πανεπιστήμια από περιθωριακές ή εξτρεμιστικές ομάδες που απειλούν την καθημερινότητά τους και πάντα σε στενή συνεργασία με την ακαδημαϊκή κοινότητα.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Πέραν αυτών και με δεδομένο ότι από σήμερα θα εξελιχθούν οι εκδηλώσεις μνήμης για την εξέγερση των φοιτητών με βάση τη Νομική και το Πολυτεχνείο απέναντι στη δικτατορία, θέλω να κάνω μια έκκληση προς όλους: Τα μηνύματα σήμερα από το Κοινοβούλιο να είναι ενωτικά για τον ελληνικό λαό και εμπιστοσύνης για τη δημοκρατία και τη λειτουργία της Αστυνομίας. Ο στόχος είναι όλοι μαζί να τιμήσουμε τον αντιδικτατορικό αγώνα και να διατηρήσουμε ζωντανό το μήνυμα των ημερών, χωρίς να αφήσουμε χώρο σε εξτρεμιστές και περιφερειακούς να θολώσουν αυτή την ατμόσφαιρα.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 πολύ.</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ΠΡΟΕΔΡΕΥΩΝ (Απόστολος Αβδελάς):</w:t>
      </w:r>
      <w:r w:rsidRPr="003608DC">
        <w:rPr>
          <w:rFonts w:eastAsia="Times New Roman"/>
          <w:color w:val="1D2228"/>
          <w:szCs w:val="24"/>
          <w:shd w:val="clear" w:color="auto" w:fill="FFFFFF"/>
        </w:rPr>
        <w:t xml:space="preserve"> Κι εγώ ευχαριστώ και τους δύο για την τήρηση του χρόνου.</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Πάμε τώρα στην επόμενη ερώτηση, την πέμπτη με αριθμό 204/12-11-2019 επίκαιρη ερώτηση πρώτου κύκλου, του Βουλευτή Β1΄ Βορείου Τομέα </w:t>
      </w:r>
      <w:r w:rsidRPr="003608DC">
        <w:rPr>
          <w:rFonts w:eastAsia="Times New Roman"/>
          <w:color w:val="1D2228"/>
          <w:szCs w:val="24"/>
          <w:shd w:val="clear" w:color="auto" w:fill="FFFFFF"/>
        </w:rPr>
        <w:lastRenderedPageBreak/>
        <w:t xml:space="preserve">Αθηνών του ΜέΡΑ25 κ. </w:t>
      </w:r>
      <w:r w:rsidRPr="003608DC">
        <w:rPr>
          <w:rFonts w:eastAsia="Times New Roman"/>
          <w:bCs/>
          <w:color w:val="1D2228"/>
          <w:szCs w:val="24"/>
        </w:rPr>
        <w:t>Κλέωνα Γρηγοριάδη</w:t>
      </w:r>
      <w:r w:rsidRPr="003608DC">
        <w:rPr>
          <w:rFonts w:eastAsia="Times New Roman"/>
          <w:b/>
          <w:bCs/>
          <w:color w:val="1D2228"/>
          <w:szCs w:val="24"/>
        </w:rPr>
        <w:t xml:space="preserve"> </w:t>
      </w:r>
      <w:r w:rsidRPr="003608DC">
        <w:rPr>
          <w:rFonts w:eastAsia="Times New Roman"/>
          <w:color w:val="1D2228"/>
          <w:szCs w:val="24"/>
          <w:shd w:val="clear" w:color="auto" w:fill="FFFFFF"/>
        </w:rPr>
        <w:t xml:space="preserve">προς τον Υπουργό </w:t>
      </w:r>
      <w:r w:rsidRPr="003608DC">
        <w:rPr>
          <w:rFonts w:eastAsia="Times New Roman"/>
          <w:bCs/>
          <w:color w:val="1D2228"/>
          <w:szCs w:val="24"/>
        </w:rPr>
        <w:t>Υγείας,</w:t>
      </w:r>
      <w:r w:rsidRPr="003608DC">
        <w:rPr>
          <w:rFonts w:eastAsia="Times New Roman"/>
          <w:b/>
          <w:bCs/>
          <w:color w:val="1D2228"/>
          <w:szCs w:val="24"/>
        </w:rPr>
        <w:t xml:space="preserve"> </w:t>
      </w:r>
      <w:r w:rsidRPr="003608DC">
        <w:rPr>
          <w:rFonts w:eastAsia="Times New Roman"/>
          <w:color w:val="1D2228"/>
          <w:szCs w:val="24"/>
          <w:shd w:val="clear" w:color="auto" w:fill="FFFFFF"/>
        </w:rPr>
        <w:t>με θέμα: «Κρίσιμης επικινδυνότητας υποστελέχωση του ΕΣΥ».</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Κύριε Γρηγοριάδη, έχετε δύο ολόκληρα λεπτά στη διάθεσή σας για την ερώτηση.</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ΚΛΕΩΝ ΓΡΗΓΟΡΙΑΔΗΣ:</w:t>
      </w:r>
      <w:r w:rsidRPr="003608DC">
        <w:rPr>
          <w:rFonts w:eastAsia="Times New Roman"/>
          <w:color w:val="1D2228"/>
          <w:szCs w:val="24"/>
          <w:shd w:val="clear" w:color="auto" w:fill="FFFFFF"/>
        </w:rPr>
        <w:t xml:space="preserve"> Ευχαριστώ πολύ, κύριε Πρόεδρε.</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shd w:val="clear" w:color="auto" w:fill="FFFFFF"/>
        </w:rPr>
        <w:t xml:space="preserve">Κύριε Υπουργέ, αφού σας ευχαριστήσω που, όπως πάντα, έχετε την καλοσύνη να είστε εδώ πέρα για να απαντήσετε ο ίδιος στην ερώτησή μας, θα ήθελα να σας πω ότι, όπως ξέρετε </w:t>
      </w:r>
      <w:r w:rsidRPr="003608DC">
        <w:rPr>
          <w:rFonts w:eastAsia="Times New Roman"/>
          <w:color w:val="1D2228"/>
          <w:szCs w:val="24"/>
        </w:rPr>
        <w:t xml:space="preserve">καλύτερα από μένα, καθότι ξέρω καλά ότι είστε και γιατρός, το Εθνικό Σύστημα Υγείας έχει χάσει την τελευταία δεκαετία χιλιάδες από τους γιατρούς του, οι οποίοι δεν αναπληρώθηκαν, στη βάση, όπως επίσης ξέρετε, των μνημονιακών οδηγιών που ακολουθούν όλες οι κυβερνήσεις από το 2009 και εντεύθεν. Σαν να μην έφτανε η αποχώρηση τόσων χιλιάδων γιατρών -ας σημειώσω εδώ ότι δεν ακολουθείται ούτε καν η στοιχειώδης αρχή της μίας πρόσληψης για κάθε μία αποχώρηση, που είναι αυτονόητο ότι θα έπρεπε να υπάρχει σε ένα υποστελεχωμένο ΕΣΥ-, σαν να μην έφτανε, λοιπόν, το πρόβλημα της αριθμητικής ανεπάρκειας του Εθνικού Συστήματος Υγείας, έρχεται ένα δευτερεύον πρόβλημα, που είμαι σίγουρος ότι, λόγω της ιδιότητάς σας ως γιατρού, θα το καταλάβετε πολύ καλά: Οι νέοι γιατροί που καταφέρνουν ή που αποφασίζουν, με ηρωισμό θα έλεγα, να ενταχθούν στο ΕΣΥ, όταν φτάνουν στις κλινικές βρίσκουν ελάχιστους έως κανέναν </w:t>
      </w:r>
      <w:r w:rsidRPr="003608DC">
        <w:rPr>
          <w:rFonts w:eastAsia="Times New Roman"/>
          <w:color w:val="1D2228"/>
          <w:szCs w:val="24"/>
        </w:rPr>
        <w:lastRenderedPageBreak/>
        <w:t xml:space="preserve">εμπειρότερους από αυτούς γιατρούς. Ως χειρουργός που είστε ξέρετε καλύτερα από μένα ότι ό,τι κι αν μάθει κανείς στο πανεπιστήμιο, ό,τι κι αν μάθει κανείς στις κλινικές, η χειρουργική τέχνη μαθαίνεται από τον εμπειρότερο γιατρό που ο νεότερος παρακολουθεί με τα ίδια του τα μάτια, μία κρίση πώς την αντιμετωπίζει.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Είναι, λοιπόν, πολύ σοβαρό και αυτό το πρόβλημα. Οι μνημονιακές συμφωνίες οδήγησαν σε σχεδόν πλήρη αποστελέχωση του προσωπικού για το Εθνικό Σύστημα Υγείας. Όσοι γιατροί εργάζονται, παρ’ όλα αυτά, εξαντλούνται, όπως επίσης ξέρετε, σε εικοσιτετράωρες βάρδιες, δηλαδή βάρδιες, εφημερίες, που είναι πάρα πολύ πέρα από τα ανθρώπινα όρια.</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Είναι επιτακτική ανάγκη, κύριε Υπουργέ, να προχωρήσετε άμεσα σε χιλιάδες, κατά τη γνώμη μας, προσλήψεις, γιατί, αν λάβουμε υπ’ όψιν μας και τις επικείμενες συνταξιοδοτήσεις πάρα πολλών γιατρών, σε λίγους μήνες το Εθνικό Σύστημα Υγείας μας κινδυνεύει πια να μην υπάρχει.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Σταχυολογώ μερικά προβλήματα και μερικά παραδείγματα. Το Νοσοκομείο των Σερρών, για παράδειγμα, προβλέπει εκατόν πενήντα γιατρούς για τη λειτουργία του και υπάρχουν μόνο εκατό. Από αυτούς, σε λίγο θα αποχωρήσουν δέκα σε σύνταξη και άλλοι δέκα που είναι επικουρικοί.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Αυτό σημαίνει, κύριε Υπουργέ, ότι το 46,6% του ιατρικού προσωπικού που προβλέπει ο οργανισμός του Νοσοκομείου Σερρών δεν θα υπάρχει σε </w:t>
      </w:r>
      <w:r w:rsidRPr="003608DC">
        <w:rPr>
          <w:rFonts w:eastAsia="Times New Roman"/>
          <w:color w:val="1D2228"/>
          <w:szCs w:val="24"/>
        </w:rPr>
        <w:lastRenderedPageBreak/>
        <w:t xml:space="preserve">λίγο. Τώρα, αυτή τη στιγμή, είναι το 34% που δεν υπάρχει. Σύμφωνα με δήλωση του νυν, του εν ενεργεία διοικητή του Νοσοκομείου Σερρών, το μεγαλύτερο πρόβλημα του νοσοκομείου αυτή τη στιγμή είναι η έλλειψη ιατρικού προσωπικού, η οποία, λέει, θα καταστεί «δραματική μετά την αποχώρηση και άλλων είκοσι με αδυναμία των διαστημάτων».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Ενδεικτικά σας αναφέρω ότι -και αυτό είναι φοβερό πραγματικά- στη Μονάδα Χημειοθεραπείας υπάρχει μόνο ένας επικουρικός ιατρός, που εξυπηρετεί τεσσερισήμισι χιλιάδες ασθενείς. Είναι σαν να θέλει το κράτος μας να τους δολοφονήσει αυτούς τους ανθρώπους. Για τις ανάγκες του Νοσοκομείου Σερρών έχει αναφερθεί εντυπωσιακός αριθμός ελλείψεων. Θα σας αναφέρω μερικά: έλλειψη φίλτρων στη Μονάδα Τεχνητού Νεφρού, έλλειψη χειρουργικού και υγειονομικού υλικού.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Άλλες τέτοιες ελλείψεις παρατηρούνται ουσιαστικά σε όλα τα νοσοκομεία της επικρατείας. Στα νοσοκομεία της Ηπείρου υπάρχουν υποχρεωτικές μετακινήσεις για εφημερία, λόγω έλλειψης ιατρικού προσωπικού στα γειτονικά νοσοκομεία. Έτσι υπάρχουν παραδείγματα που ένας γιατρός από τις Φιλιάτες είτε από τα Ιωάννινα πρέπει να διανύσει εκατόν τριάντα χιλιόμετρα -γελάω, αλλά θα έπρεπε και να δακρύζω- για να κάνει εικοσιτετράωρη εφημερία στη Λευκάδα. Στο Διδυμότειχο, στο Νοσοκομείο Διδυμότειχου, ένας παθολόγος κι ένας παιδίατρος είναι απλήρωτοι τους τελευταίους τέσσερις μήνες. Στο </w:t>
      </w:r>
      <w:r w:rsidRPr="003608DC">
        <w:rPr>
          <w:rFonts w:eastAsia="Times New Roman"/>
          <w:color w:val="1D2228"/>
          <w:szCs w:val="24"/>
        </w:rPr>
        <w:lastRenderedPageBreak/>
        <w:t xml:space="preserve">Νοσοκομείο Ξάνθης ο κίνδυνος διακοπής λειτουργίας κλινικών είναι μεγάλος και συγκεκριμένα το Ουρολογικό, το Οφθαλμολογικό, το Αναισθησιολογικό καθώς και η Ορθοπεδική Κλινική λειτουργούν κατά μέσο όρο με το 1/3 του απαιτούμενου προσωπικού.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Σύμφωνα με τις ομοσπονδίες, την ΟΕΝΓΕ και την ΕΙΝΑΠ -εννοώ την πανελλήνια, την παναθηναϊκή και του Πειραιά ομοσπονδία των γιατρών- λείπουν τουλάχιστον εξίμισι χιλιάδες γιατροί, κύριε Υπουργέ, για να λειτουργήσουν σωστά τα νοσοκομεία. Οι εξακόσιοι επικουρικοί, λοιπόν, που πρόκειται να απολυθούν στα τέλη Νοεμβρίου, οπότε και λήγει η σύμβασή τους, είναι το 1/10, μόλις, από τους αναγκαίους για να λειτουργεί υποτυπωδώς το σύστημα. Είναι αυτονόητο ότι θα πρέπει οπωσδήποτε να μονιμοποιηθούν. Καλύπτουν πάγιες, διαρκείς και ζωτικές ανάγκες για το Εθνικό Σύστημα Υγείας. Το έχουν στηρίξει στην πιο δύσκολη εποχή του κι έχουν αποδείξει την αξία τους κάτω από αντίξοες συνθήκες ακραίας υποχρηματοδότησης.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Ολοκληρώνοντας, λοιπόν, σας ερωτώ: Τι προτίθεται να πράξει το Υπουργείο σας για τις τεράστιες ελλείψεις των νοσοκομείων; Θα συνεχίσει η πολιτική ομηρία των επικουρικών γιατρών ή θα μονιμοποιηθούν; Και, δεύτερον, πότε και πώς θα προκηρυχθούν όλες οι κενές οργανικές θέσεις του ΕΣΥ, κάτι το οποίο αποτελεί στοιχειώδη όρο για τη λειτουργία και τη διασφάλιση της υγείας των πολιτών;</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lastRenderedPageBreak/>
        <w:t>Ευχαριστώ.</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ΠΡΟΕΔΡΕΥΩΝ (Απόστολος Αβδελάς):</w:t>
      </w:r>
      <w:r w:rsidRPr="003608DC">
        <w:rPr>
          <w:rFonts w:eastAsia="Times New Roman"/>
          <w:color w:val="1D2228"/>
          <w:szCs w:val="24"/>
          <w:shd w:val="clear" w:color="auto" w:fill="FFFFFF"/>
        </w:rPr>
        <w:t xml:space="preserve"> Θα απαντήσει ο Υπουργός Υγείας κ. Βασίλειος Κικίλιας.</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Ορίστε, κύριε Κικίλια, έχετε τρία λεπτά στη διάθεσή σας.</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ΒΑΣΙΛΕΙΟΣ ΚΙΚΙΛΙΑΣ (Υπουργός Υγείας):</w:t>
      </w:r>
      <w:r w:rsidRPr="003608DC">
        <w:rPr>
          <w:rFonts w:eastAsia="Times New Roman"/>
          <w:color w:val="1D2228"/>
          <w:szCs w:val="24"/>
          <w:shd w:val="clear" w:color="auto" w:fill="FFFFFF"/>
        </w:rPr>
        <w:t xml:space="preserve"> Ευχαριστώ πολύ, κύριε Πρόεδρε.</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ΠΡΟΕΔΡΕΥΩΝ (Απόστολος Αβδελάς):</w:t>
      </w:r>
      <w:r w:rsidRPr="003608DC">
        <w:rPr>
          <w:rFonts w:eastAsia="Times New Roman"/>
          <w:color w:val="1D2228"/>
          <w:szCs w:val="24"/>
          <w:shd w:val="clear" w:color="auto" w:fill="FFFFFF"/>
        </w:rPr>
        <w:t xml:space="preserve"> Κι εγώ σας ευχαριστώ.</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b/>
          <w:color w:val="1D2228"/>
          <w:szCs w:val="24"/>
          <w:shd w:val="clear" w:color="auto" w:fill="FFFFFF"/>
        </w:rPr>
        <w:t>ΒΑΣΙΛΕΙΟΣ ΚΙΚΙΛΙΑΣ (Υπουργός Υγείας):</w:t>
      </w:r>
      <w:r w:rsidRPr="003608DC">
        <w:rPr>
          <w:rFonts w:eastAsia="Times New Roman"/>
          <w:color w:val="1D2228"/>
          <w:szCs w:val="24"/>
          <w:shd w:val="clear" w:color="auto" w:fill="FFFFFF"/>
        </w:rPr>
        <w:t xml:space="preserve"> Κύριε συνάδελφε, σας ευχαριστώ πάρα πολύ για την ερώτηση. Όπως πάντα, </w:t>
      </w:r>
      <w:r w:rsidRPr="003608DC">
        <w:rPr>
          <w:rFonts w:eastAsia="Times New Roman"/>
          <w:color w:val="1D2228"/>
          <w:szCs w:val="24"/>
        </w:rPr>
        <w:t xml:space="preserve">είστε ευγενής και ακριβής σε αυτά τα οποία λέτε. Είναι κάτι το οποίο εγώ εκτιμώ, μιας που έχω πει ότι αισθάνομαι και αισθανόμαστε ως πολιτική ηγεσία του Υπουργείου Υγείας ότι, ειδικά σε έναν τέτοιο πολύπαθο χώρο, δεν χωράει μια άγονη αντιπαράθεση σε προσωπικό επίπεδο, που τελικά δεν οδηγεί πουθενά. Το είδαμε αυτό τα τελευταία χρόνια και πράγματι δεν οδήγησε πουθενά.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Η πραγματικότητα είναι συγκεκριμένη. Δεν υπάρχει καμμία αμφιβολία -έχετε απόλυτο δίκιο- ότι το Εθνικό Σύστημα Υγείας νοσεί. Είναι ένα Εθνικό Σύστημα Υγείας του οποίου δεν ολοκληρώθηκε η αρχιτεκτονική, το οποίο υπηρέτησε και υπηρετεί προφανώς τις ανάγκες των πολιτών. Έχω πει επανειλημμένως ότι ιατροί, νοσηλευτές, παραϊατρικό προσωπικό, διοικητικό προσωπικό έχουν υπάρξει οι ήρωες μέσα στην κρίση, μέσα σε αυτά τα δέκα </w:t>
      </w:r>
      <w:r w:rsidRPr="003608DC">
        <w:rPr>
          <w:rFonts w:eastAsia="Times New Roman"/>
          <w:color w:val="1D2228"/>
          <w:szCs w:val="24"/>
        </w:rPr>
        <w:lastRenderedPageBreak/>
        <w:t xml:space="preserve">χρόνια των περιοριστικών δημοσιονομικών πολιτικών, προσπαθώντας να κρατήσουν όρθια τη δημόσια δωρεάν υγεία.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Θέλω να σας πω ότι η πικρή αλήθεια και αυτά τα οποία και γραπτώς ζήτησα και παρέλαβα από τους διοικητές των νοσοκομείων, τους οποίους διόρισε η προηγούμενη πολιτική ηγεσία γι’ αυτά τα τελευταία τεσσεράμισι χρόνια, είναι πικρή. Είναι εντυπωσιακό ότι για πρώτη φορά καταγράφεται το πρόβλημα το οποίο υπάρχει στην υποστελέχωση, το πρόβλημα το οποίο υπάρχει και το οποίο αντικρούει όλο στην επικοινωνία την οποία είχαμε τα τελευταία χρόνια περί προσλήψεων στην υγεία και δικαιώνεστε σε αυτό. Ούτε καν ένας προς έναν δεν είναι ο ρυθμός της συνταξιοδότησης και πρόσληψης καινούργιων μόνιμων ιατρών. Έχουν αποχωρήσει από το σύστημα τα τελευταία χρόνια επί ΣΥΡΙΖΑ πάνω από εννιά χιλιάδες στελέχη, ενώ έχουν προσληφθεί λιγότερα από εννιά χιλιάδες. Είναι οκτώ χιλιάδες κάτι. Άρα, λοιπόν, είναι εύλογη η ανησυχία και σωστή η ερώτηση.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Θα ήθελα μόνο να διευκρινίσω μερικά πράγματα, προκειμένου να μπορέσουμε να συνεννοηθούμε. Ποια είναι η δυνατότητα η οποία υπάρχει, ποιος ο οργανωτικός στόχος. Δεν μου αρέσει και δεν μας αρέσει να πηγαίνουμε σε επιμέρους μπαλώματα της οποιασδήποτε τρύπας υπάρχει, αντί να φτιάξουμε ένα ολοκληρωμένο σχέδιο αντιμετώπισης του προβλήματος. Σας δηλώνω ειλικρινά ότι μετά την παραλαβή του Υπουργείου Υγείας </w:t>
      </w:r>
      <w:r w:rsidRPr="003608DC">
        <w:rPr>
          <w:rFonts w:eastAsia="Times New Roman"/>
          <w:color w:val="1D2228"/>
          <w:szCs w:val="24"/>
        </w:rPr>
        <w:lastRenderedPageBreak/>
        <w:t xml:space="preserve">αναγκαστήκαμε μες στο καλοκαίρι να αντιμετωπίσουμε όλες αυτές τις έκτακτες ανάγκες και στις άγονες περιοχές, τις νησιωτικές περιοχές και σε νοσοκομεία της περιφέρειας αλλά και του κέντρου. Είμαστε υποχρεωμένοι, λοιπόν, να κρατήσουμε τα νοσοκομεία μας όρθια και να τα αντιμετωπίσουμε έτσι, στο σύνολό τους.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Προχωρούμε, όμως, στην πρόσληψη χιλίων τριακοσίων θέσεων λοιπού προσωπικού διαφόρων ειδικοτήτων, η πλειοψηφία των οποίων αφορά νοσηλευτικό προσωπικό και τραυματιοφορείς -πολύ σημαντικό για τα νοσοκομεία μας- και εννιακοσίων τριάντα θέσεων ιατρικού προσωπικού διαφόρων ειδικοτήτων. Αυτή είναι οι μόνιμοι για τη χρονιά την οποία μας έρχεται, με τάχιστες διαδικασίες, προσπαθώντας να βγάλουμε έξω την οποιαδήποτε γραφειοκρατία. Τι εννοώ: Φτιάχνοντας μια ηλεκτρονική πλατφόρμα κατάθεσης των δικαιολογητικών για όλους αυτούς τους ανθρώπους, έτσι ώστε να φύγει το κομμάτι αυτό της γραφειοκρατίας. Θυμίζω ότι ο μέσος χρόνος πρόσληψης στο ελληνικό δημόσιο και στο ΕΣΥ ενός τέτοιου στελέχους είναι τουλάχιστον δεκαοκτώ μήνες. Προσπαθούμε να το συντομεύσουμε αυτό και να το φτάσουμε σε πολύ πιο αποδεκτά επίπεδα, ενδεχομένως και των τεσσάρων με πέντε μηνών. Θα τα δούμε αυτά μαζί στην πορεία.</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lastRenderedPageBreak/>
        <w:t>Κύριε συνάδελφε, θα ήθελα να σας ενημερώσω ότι σε ό,τι έχει να κάνει με τους επικουρικούς, οι οποίοι αντιλαμβάνομαι ότι επιτελούν πολύ σημαντικό έργο μέσα στα νοσοκομεία μας και τους χρειαζόμαστε στα νοσοκομεία μας, σε ό,τι έχει να κάνει με την 30</w:t>
      </w:r>
      <w:r w:rsidRPr="003608DC">
        <w:rPr>
          <w:rFonts w:eastAsia="Times New Roman"/>
          <w:color w:val="1D2228"/>
          <w:szCs w:val="24"/>
          <w:vertAlign w:val="superscript"/>
        </w:rPr>
        <w:t>ή</w:t>
      </w:r>
      <w:r w:rsidRPr="003608DC">
        <w:rPr>
          <w:rFonts w:eastAsia="Times New Roman"/>
          <w:color w:val="1D2228"/>
          <w:szCs w:val="24"/>
        </w:rPr>
        <w:t xml:space="preserve"> Νοεμβρίου 2019, δεν απολύεται κανένας. Λήγουν οι συμβάσεις των ανθρώπων που είχαν υπογράψει για την πρόσληψή τους στα νοσοκομεία και δεν είναι εξακόσιοι, αλλά είναι διακόσιοι ογδόντα εννέα. Γι’ αυτούς τους διακόσιους ογδόντα εννέα ανθρώπους, λοιπόν, έχω ήδη δώσει εντολή στους διοικητές των υγειονομικών περιφερειών, έτσι ώστε να τους καταγράψουν και να τους αντιστοιχίσουν με οικονομικούς πόρους από τους τακτικούς προϋπολογισμούς, έτσι ώστε να μπορέσουν τα νοσοκομεία μας να τους έχουν για ακόμα μία χρονιά, να δρομολογηθεί δηλαδή η σύμβαση ενός έτους και έτσι να διασφαλιστεί η ομαλή λειτουργία των κλινικών μας.</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Περισσότερα πράγματα θα πω στη δευτερολογία μου.</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ΠΡΟΕΔΡΕΥΩΝ (Απόστολος Αβδελάς):</w:t>
      </w:r>
      <w:r w:rsidRPr="003608DC">
        <w:rPr>
          <w:rFonts w:eastAsia="Times New Roman"/>
          <w:color w:val="1D2228"/>
          <w:szCs w:val="24"/>
          <w:shd w:val="clear" w:color="auto" w:fill="FFFFFF"/>
        </w:rPr>
        <w:t xml:space="preserve"> Ευχαριστούμε πολύ.</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Κύριε Γρηγοριάδη, έχετε τρία λεπτά για τη δευτερολογία σας.</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b/>
          <w:color w:val="1D2228"/>
          <w:szCs w:val="24"/>
        </w:rPr>
        <w:t>ΚΛΕΩΝ ΓΡΗΓΟΡΙΑΔΗΣ:</w:t>
      </w:r>
      <w:r w:rsidRPr="003608DC">
        <w:rPr>
          <w:rFonts w:eastAsia="Times New Roman"/>
          <w:color w:val="1D2228"/>
          <w:szCs w:val="24"/>
        </w:rPr>
        <w:t xml:space="preserve"> Ευχαριστώ πολύ, κύριε Πρόεδρε.</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Courier New" w:eastAsia="Times New Roman" w:hAnsi="Courier New"/>
          <w:color w:val="1D2228"/>
          <w:sz w:val="20"/>
          <w:shd w:val="clear" w:color="auto" w:fill="FFFFFF"/>
        </w:rPr>
      </w:pPr>
      <w:r w:rsidRPr="003608DC">
        <w:rPr>
          <w:rFonts w:eastAsia="Times New Roman"/>
          <w:color w:val="1D2228"/>
          <w:szCs w:val="24"/>
        </w:rPr>
        <w:t xml:space="preserve">Κύριε Υπουργέ, καταλαβαίνω πραγματικά τη δεινή θέση που βρίσκεστε, χωρίς να έχετε καμμία προσωπική ευθύνη. Όταν αναλαμβάνει κανείς, όπως περιγράψατε ακριβώς, ένα Υπουργείο σε αυτή την κατάσταση, ένα Εθνικό Σύστημα Υγείας σε αυτή την κατάσταση, είναι τιτάνια η προσπάθεια που πρέπει </w:t>
      </w:r>
      <w:r w:rsidRPr="003608DC">
        <w:rPr>
          <w:rFonts w:eastAsia="Times New Roman"/>
          <w:color w:val="1D2228"/>
          <w:szCs w:val="24"/>
        </w:rPr>
        <w:lastRenderedPageBreak/>
        <w:t xml:space="preserve">να καταβάλει. Ωστόσο και εσείς καταλαβαίνετε από τα νούμερα που παραθέσατε ότι, όταν οι ομοσπονδίες λένε ότι είναι άμεση ανάγκη η πρόσληψη εξίμισι χιλιάδων ανθρώπων και μιλάμε για μία δυνατότητα τριακοσίων τριάντα, το ποσοστό είναι τόσο μικρό, που εύλογα αναρωτιέται κανείς τι ποσοστό αναγκών θα μπορέσουν να καλύψουν αυτές οι προσλήψεις.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εμπιστεύομαι, για να λέτε ότι είναι περίπου τριακόσιοι και όχι εξακόσιοι, όπως μας πληροφόρησαν οι ομοσπονδίες τους, οι επικουρικοί συμβασιούχοι.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ήθελα να μου διευκρινίσετε ακριβώς από πού θα βρεθούν τα χρήματα. Είπατε κάτι. Το λέω αυτό γιατί έχω ακούσει -και θέλω να μου πείτε αν είναι έτσι- ότι σκοπεύετε να βρείτε τα χρήματα από ένα πρόγραμμα ΕΣΠΑ. Υπάρχει αυτό; Και αν υπάρχει αυτό, έχω ακούσει, επίσης, ότι είναι 2 εκατομμύρια το ποσό αυτό. Εάν το ποσό είναι πράγματι 2 εκατομμύρια -και το ξέρετε καλύτερα από εμένα- θα κρατήσει, αν είναι εξακόσιοι, δύο μήνες, γιατί η μισθοδοσία τους είναι 1 εκατομμύριο τον μήνα, και, αν είναι τριακόσιοι, θα κρατήσει τέσσερις μήνες. Επομένως θα πρόκειται για μπάλωμα και όχι για λύση.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Από κει και πέρα, τι άλλο να πει κανείς; Είστε γιατρός και πραγματικά νιώθω -και δεν σας γυρίζω πίσω τις καλές κουβέντες που είπατε για μένα- ότι σας «πονάει» αυτή η υπόθεση. Πραγματικά νιώθω ότι θέλετε να εξυγιάνετε το </w:t>
      </w:r>
      <w:r w:rsidRPr="003608DC">
        <w:rPr>
          <w:rFonts w:eastAsia="Times New Roman" w:cs="Times New Roman"/>
          <w:szCs w:val="24"/>
        </w:rPr>
        <w:lastRenderedPageBreak/>
        <w:t>όλο σύστημα. Σας προτρέπω με όλη μου την καρδιά να κάνετε ό,τι περισσότερο μπορείτε. Αυτοί οι άνθρωποι είναι ήρωες, όλο το προσωπικό. Και αυτοί οι άνθρωποι δεν μπορούν να συνεχίσουν να εργάζονται με αυτές τις προϋποθέσεις.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ξέρετε, κύριε Υπουργέ, κλείνοντας, το πρόβλημα δεν είναι στην πολιτική σας βούληση, ούτε την προσωπική σας ούτε της Κυβέρνησής σας. Το πρόβλημα είναι πάντα στο γεγονός του πνιγηρού μνημονιακού εναγκαλισμού. Στην πραγματικότητα μας απαγορεύεται να κάνουμε οτιδήποτε θα μας υπαγόρευε ο ορθός λόγος, η κοινή λογική. Αυτό είναι που λέμε τόσον καιρό, ότι χωρίς τη ρήξη οδηγούμαστε σε έναν μακρό, αργόσυρτο θάνατο σαν χώρα.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 xml:space="preserve">Και εγώ ευχαριστώ.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Κικίλιας για τρία λεπτά.</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b/>
          <w:color w:val="111111"/>
          <w:szCs w:val="24"/>
        </w:rPr>
        <w:t xml:space="preserve">ΒΑΣΙΛΕΙΟΣ ΚΙΚΙΛΙΑΣ (Υπουργός Υγείας): </w:t>
      </w:r>
      <w:r w:rsidRPr="003608DC">
        <w:rPr>
          <w:rFonts w:eastAsia="Times New Roman"/>
          <w:color w:val="111111"/>
          <w:szCs w:val="24"/>
        </w:rPr>
        <w:t>Ευχαριστώ πολύ, κύριε Πρόεδρε. Θα χρησιμοποιήσω ένα λεπτό, γιατί καταχράστηκα τον χρόνο στην πρωτολογία μου.</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Κύριε συνάδελφε, σε ό,τι έχει να κάνει με τους επικουρικούς για τις 30 Νοεμβρίου 2019 είναι οι διακόσιοι ογδόντα εννιά, όπως σας είπα. Υπάρχουν οι κωδικοί των πιστώσεων στον τακτικό προϋπολογισμό. Ήταν από το ΕΣΠΑ. Έτσι θα μείνουν στα νοσοκομεία μας.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lastRenderedPageBreak/>
        <w:t xml:space="preserve">Θέλω να θυμίσω επίσης ότι υπήρχε μια έντονη φημολογία ότι τις τέσσερις χιλιάδες ανθρώπους του ΟΑΕΔ, που έληγαν οι συμβάσεις τους, δεν θα τις ανανεώναμε και άρα θα τους έχαναν τα νοσοκομεία μας. Σας είπα ότι δεν μου αρέσει η επικοινωνία για την επικοινωνία. Αντιθέτως, προτιμάω και προτιμάμε την ουσία. Αφήσαμε να κυκλοφορούν αυτές οι φήμες μέχρι του σημείου εκείνου που μπορέσαμε να ανανεώσουμε τις συμβάσεις αυτών των τεσσάρων χιλιάδων ανθρώπων και στο μόνιμο προσωπικό, που, κατά την άποψή μου, κανονικά αυτό θα έπρεπε να ήταν η πρώτη προτεραιότητα σε ό,τι έχει να κάνει με τα νοσοκομεία μας. Προχωράμε σε αυτές τις προσλήψεις τις οποίες σας είπα.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Νομίζω ότι, αν καταφέρουμε τους δεκαοκτώ μήνες που είναι ο μέσος όρος για την πρόσληψη αυτού του προσωπικού να τους ρίξουμε στους πέντε μήνες, αυτό αμέσως-αμέσως θα είναι μια πολύ μεγάλη διαφορά στον τρόπο με τον οποίο μπορούμε να αντιμετωπίζουμε τις ανάγκες των νοσοκομείων του ΕΣΥ.</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 xml:space="preserve">Θέλω να πω ότι η προηγουμένη πολιτική ηγεσία έκανε προσπάθειες προς αυτή την κατεύθυνση, εγώ το ομολογώ. Αλλά τα νούμερα διαψεύδουν το αποτέλεσμα και όλοι κρινόμαστε εκ του αποτελέσματος.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 xml:space="preserve">Γιατί; Γιατί ανακοίνωσε πολλές φορές προσλήψεις στα νοσοκομεία σε διάφορες θέσεις και διάφορες ειδικότητες και δημιουργήθηκε το εξής πρόβλημα: </w:t>
      </w:r>
      <w:r w:rsidRPr="003608DC">
        <w:rPr>
          <w:rFonts w:eastAsia="Times New Roman"/>
          <w:color w:val="111111"/>
          <w:szCs w:val="24"/>
        </w:rPr>
        <w:lastRenderedPageBreak/>
        <w:t xml:space="preserve">στην άγονη γραμμή, στα νησιά μας -είμαστε μια χώρα με δύσκολο ανάγλυφο αλλά και ευλογία, γιατί είναι μια πανέμορφη χώρα, με χιλιάδες νησιά- πρέπει να φτάσει το σύστημα υγείας παντού και στο τελευταίο ακριτικό νησί. Αλλά αυτό δεν είναι πάντα εύκολο.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Όμως, γίνεται τώρα σχεδιασμός με το Υπουργείο Νησιωτικής Πολιτικής για να βρεθεί ένα πλάνο και να δοθεί ένα κίνητρο, έτσι ώστε αυτοί οι γιατροί των οποίων οι θέσεις προκηρύσσονται εκεί να βρίσκουν ελκυστική τη θέση και αυτά τα οποία δίνονται και να μην παίρνουν τη θέση και παραιτούνται και φεύγουν μετά από δεκαοκτώ μήνες, όπως σας είπα, γιατί αυτό κατ’ επανάληψη το βλέπουμε στη Μεταπολίτευση για πολλά χρόνια, είναι ένα πρώτο βήμα ως προς την περιφέρεια.</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Ως προς το κέντρο και γενικώς, σας επαναλαμβάνω τα εργαλεία που έχουμε είναι σε τρία επίπεδα: Μόνιμες προσλήψεις: το κάνουμε και το προχωράμε τάχιστα, πιο γρήγορα από το παρελθόν. Επικουρικοί γιατροί: σας απάντησα στο ερώτημά σας για τους διακόσιους ογδόντα εννιά, δεν πρόκειται να τους αφήσουμε έτσι. Και για τον ΟΑΕΔ: τα προγράμματα επίσης τα προχωράμε και αυτό το αποδείξαμε όχι επειδή το είπαμε, αλλά επειδή το κάναμε.</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Σας ευχαριστώ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 xml:space="preserve">ΠΡΟΕΔΡΕΥΩΝ (Απόστολος Αβδελάς): </w:t>
      </w:r>
      <w:r w:rsidRPr="003608DC">
        <w:rPr>
          <w:rFonts w:eastAsia="Times New Roman" w:cs="Times New Roman"/>
          <w:szCs w:val="24"/>
        </w:rPr>
        <w:t xml:space="preserve">Και εγώ ευχαριστώ και τους δύο.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πρώτη με αριθμό 214/12-11-2019 επίκαιρη ερώτηση πρώτου κύκλου του Βουλευτή Χανίων της Νέας Δημοκρατίας κ. Μανούσου Βολουδάκη προς τον Υπουργό Οικονομικών, με θέμα: «Αξιοποίηση των SMPs και ANFAs για χρηματοδότηση δημοσίων επενδύσεων», δεν συζητείται κατόπιν συνεννόησης του Υπουργού με τον βουλευτή.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Συνεχίζουμε με την τέταρτη με αριθμό 206/12-11-2019 επίκαιρη ερώτηση δεύτερου κύκλου του Βουλευτή Β2΄ Δυτικού Τομέα Αθηνών του ΜέΡΑ25 κ. Κρίτωνα Αρσένη προς τον Υπουργό Υγείας, με θέμα: «Σχέδια ιδιωτικοποίησης των δημόσιων νοσοκομείων». Θα απαντήσει πάλι ο κ. Κικίλιας.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Αρσένης.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ΚΡΙΤΩΝ - ΗΛΙΑΣ ΑΡΣΕΝΗΣ:</w:t>
      </w:r>
      <w:r w:rsidRPr="003608DC">
        <w:rPr>
          <w:rFonts w:eastAsia="Times New Roman" w:cs="Times New Roman"/>
          <w:szCs w:val="24"/>
        </w:rPr>
        <w:t xml:space="preserve"> Ευχαριστώ πολύ,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θα ήθελα να σας ευχαριστήσω που είστε αυτοπροσώπως εδώ. Είναι πάντοτε θετικό όταν συμβαίνει αυτό.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 θέμα είναι τεράστιο. Αφορά κάτι το οποίο δεν έχει ξαναγίνει μέχρι στιγμής στην Ελλάδα, την ιδιωτικοποίηση πλέον των δημόσιων νοσοκομείων. Προκύπτει από δηλώσεις που βρήκαμε σε ένα δελτίο Τύπου του ΠΑΜΕ, δηλώσεις του νέου διοικητή της 6</w:t>
      </w:r>
      <w:r w:rsidRPr="003608DC">
        <w:rPr>
          <w:rFonts w:eastAsia="Times New Roman" w:cs="Times New Roman"/>
          <w:szCs w:val="24"/>
          <w:vertAlign w:val="superscript"/>
        </w:rPr>
        <w:t>ης</w:t>
      </w:r>
      <w:r w:rsidRPr="003608DC">
        <w:rPr>
          <w:rFonts w:eastAsia="Times New Roman" w:cs="Times New Roman"/>
          <w:szCs w:val="24"/>
        </w:rPr>
        <w:t xml:space="preserve"> Υγειονομικής Περιφέρειας, που </w:t>
      </w:r>
      <w:r w:rsidRPr="003608DC">
        <w:rPr>
          <w:rFonts w:eastAsia="Times New Roman" w:cs="Times New Roman"/>
          <w:szCs w:val="24"/>
        </w:rPr>
        <w:lastRenderedPageBreak/>
        <w:t>περιλαμβάνει το Ιόνιο, τη δυτική Ελλάδα και την Ήπειρο. Ο τελευταίος αναφέρεται στην ανάπτυξη του ιατρικού τουρισμού στο Νοσοκομείο Ιωαννίνων και για αυτόν τον σκοπό θα δεσμευτούν όσες κλίνες του νοσοκομείου χρειαστεί για να τις αξιοποιήσουν ιδιωτικές ασφαλιστικές εταιρείες.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Αυτό προκύπτει σε συνέχεια δηλώσεων, τόσο προεκλογικών εξαγγελιών της Κυβέρνησης όσο και του Πανελλήνιου Ιατρικού Συλλόγου, για μετατροπή νοσοκομείων από νομικά πρόσωπα δημοσίου δικαίου σε ιδιωτικού δικαίου.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 ερώτημα από εμάς είναι σαφές: Προχωράτε μερική ή πλήρη ιδιωτικοποίηση των νοσοκομείων; Συναινείτε με τις δηλώσεις αυτές του ιατρικού συλλόγου για μετατροπή τους σε νομικά πρόσωπα ιδιωτικού δικαίου;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Τον λόγο έχει ο κύριος Υπουργός για τρία λεπτά.</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b/>
          <w:color w:val="111111"/>
          <w:szCs w:val="24"/>
        </w:rPr>
        <w:t>ΒΑΣΙΛΕΙΟΣ ΚΙΚΙΛΙΑΣ (Υπουργός Υγείας):</w:t>
      </w:r>
      <w:r w:rsidRPr="003608DC">
        <w:rPr>
          <w:rFonts w:eastAsia="Times New Roman"/>
          <w:color w:val="111111"/>
          <w:szCs w:val="24"/>
        </w:rPr>
        <w:t xml:space="preserve"> Ευχαριστώ πάρα πολύ, κύριε Πρόεδρε.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Ευχαριστώ για την ερώτηση, κύριε συνάδελφε. Πήρα τηλέφωνο τον ΥΠΕάρχη, αλλά έχω και εδώ γραπτώς την απάντηση, που ουδέποτε έκανε τέτοια δήλωση ο διοικητής της 6</w:t>
      </w:r>
      <w:r w:rsidRPr="003608DC">
        <w:rPr>
          <w:rFonts w:eastAsia="Times New Roman"/>
          <w:color w:val="111111"/>
          <w:szCs w:val="24"/>
          <w:vertAlign w:val="superscript"/>
        </w:rPr>
        <w:t>ης</w:t>
      </w:r>
      <w:r w:rsidRPr="003608DC">
        <w:rPr>
          <w:rFonts w:eastAsia="Times New Roman"/>
          <w:color w:val="111111"/>
          <w:szCs w:val="24"/>
        </w:rPr>
        <w:t xml:space="preserve"> Υγειονομικής Περιφέρειας και ειδικά για το Νοσοκομείο των Ιωαννίνων.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lastRenderedPageBreak/>
        <w:t>Πρόκειται για μία αναφορά για τον ιατρικό τουρισμό, στο πλαίσιο διαλόγου και ανταλλαγής απόψεων με το σωματείο των εργαζομένων του «Πανεπιστημιακού Γενικού Νοσοκομείου Ιωαννίνων» και προφανώς και εγώ και εσείς έχουμε πέσει θύματα παραπληροφόρησης, νομίζω. Ο άνθρωπος ποτέ δεν δήλωσε κάτι τέτοιο και δεν μπορώ να του το χρεώσω.</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 xml:space="preserve">Τώρα σε ό,τι έχει να κάνει με τα σχέδια ιδιωτικοποίησης των δημόσιων νοσοκομείων κ.λπ. νομίζω ότι, κύριε συνάδελφε, μετράει και είναι πάρα πολύ σημαντικό αυτό το οποίο λέει η πολιτική ηγεσία.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olor w:val="111111"/>
          <w:szCs w:val="24"/>
        </w:rPr>
        <w:t xml:space="preserve">Εγώ σέβομαι τον </w:t>
      </w:r>
      <w:r w:rsidRPr="003608DC">
        <w:rPr>
          <w:rFonts w:eastAsia="Times New Roman" w:cs="Times New Roman"/>
          <w:szCs w:val="24"/>
        </w:rPr>
        <w:t xml:space="preserve">Πανελλήνιο Ιατρικό Σύλλογο. Ο Πανελλήνιος Ιατρικός Σύλλογος είναι θεσμοθετημένος, έχει πλαίσιο λειτουργίας, οι απόψεις του ακούγονται στα δημόσια φόρα. Ο καθένας μπορεί να σέβεται όλα αυτά τα οποία ακούει για την υγεία, αν είναι τεκμηριωμένα, αν έχουν </w:t>
      </w:r>
      <w:r w:rsidRPr="003608DC">
        <w:rPr>
          <w:rFonts w:eastAsia="Times New Roman" w:cs="Times New Roman"/>
          <w:szCs w:val="24"/>
          <w:lang w:val="en-US"/>
        </w:rPr>
        <w:t>reason</w:t>
      </w:r>
      <w:r w:rsidRPr="003608DC">
        <w:rPr>
          <w:rFonts w:eastAsia="Times New Roman" w:cs="Times New Roman"/>
          <w:szCs w:val="24"/>
        </w:rPr>
        <w:t xml:space="preserve"> </w:t>
      </w:r>
      <w:r w:rsidRPr="003608DC">
        <w:rPr>
          <w:rFonts w:eastAsia="Times New Roman" w:cs="Times New Roman"/>
          <w:szCs w:val="24"/>
          <w:lang w:val="en-US"/>
        </w:rPr>
        <w:t>why</w:t>
      </w:r>
      <w:r w:rsidRPr="003608DC">
        <w:rPr>
          <w:rFonts w:eastAsia="Times New Roman" w:cs="Times New Roman"/>
          <w:szCs w:val="24"/>
        </w:rPr>
        <w:t xml:space="preserve">. Και εσείς έχετε απόψεις και εγώ έχω απόψεις και οι συνάδελφοι εδώ -κάποιοι από αυτούς είναι πολύ έμπειροι ιατροί -έχουν απόψεις, αλλά εγώ δεν μπορώ να σχολιάσω αυτά τα οποία δηλώνει ο Πανελλήνιος Ιατρικός Σύλλογος. Τα ακούω.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Θέλω να σας πω -προσέξτε- ότι επανειλημμένα έχω πει και εδώ, στη Βουλή, αλλά και όποτε μου δόθηκε η δυνατότητα να μιλήσω δημοσίως, και στην τηλεόραση, ότι ο Υπουργός Υγείας είναι θεματοφύλακας και στηρίζει απόλυτα τη δημόσια και δωρεάν υγεία. Θα το επαναλάβω για μια ακόμα φορά. Είναι ένα </w:t>
      </w:r>
      <w:r w:rsidRPr="003608DC">
        <w:rPr>
          <w:rFonts w:eastAsia="Times New Roman" w:cs="Times New Roman"/>
          <w:szCs w:val="24"/>
        </w:rPr>
        <w:lastRenderedPageBreak/>
        <w:t xml:space="preserve">κοινωνικό αγαθό. Στα χρόνια της κρίσης υπερπολλαπλασιάστηκαν οι ανάγκες, ανάγκες οι οποίες δεν καλύφθηκαν με τις ανάλογες πιστώσεις.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Εμείς θέλουμε ένα σύστημα υγείας καλύτερο, αποδοτικότερο, ποιοτικότερο, ένα δημόσιο σύστημα υγείας και ο θεματοφύλακάς του είναι ο εκάστοτε Υπουργός Υγείας.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 xml:space="preserve">Θα ήθελα να ξεκαθαρίσω επίσης, και αυτό θέλω να καταστεί σαφές, ότι είναι άλλο το δημόσιο σύστημα υγείας και άλλο κρατικό σύστημα υγείας. Να δώσω ένα παράδειγμα: Σε μια σοσιαλιστική χώρα το νοσοκομείο «ΚΑΡΟΛΙΝΣΚΑ». Είναι ένα νοσοκομείο της Σουηδίας, ένα νοσοκομείο πρότυπο, το οποίο παρέχει εξαιρετικές υπηρεσίες υγείας, δωρεάν υπηρεσίες υγείας προς τους πολίτες της χώρας αυτής. Είναι δημόσιο νοσοκομείο, δεν είναι κρατικό νοσοκομείο.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Τι σημαίνει αυτό; Σημαίνει ότι μπορεί, όπως κάνουν ήδη τα νοσοκομεία μας και κάνει ο ΕΟΠΥΥ, να παίρνει υπηρεσίες από τον ιδιωτικό τομέα και να δίνει τη δυνατότητα στους γιατρούς μας, του ΕΣΥ, στους νοσηλευτές μας, στο παραϊατρικό προσωπικό, στο διοικητικό προσωπικό να εξυπηρετούν καλύτερα τον κόσμο πιο ποιοτικά, πιο γρήγορα, ενδεχομένως με τελευταίας τεχνολογίας μηχανήματα κ.λπ..</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Αυτός είναι ο διαχωρισμός μεταξύ του κρατικού και του δημοσίου, δηλαδή αν το κρατικό κοστίζει πιο πολύ, αν ταλαιπωρεί τον κόσμο -και είναι </w:t>
      </w:r>
      <w:r w:rsidRPr="003608DC">
        <w:rPr>
          <w:rFonts w:eastAsia="Times New Roman" w:cs="Times New Roman"/>
          <w:szCs w:val="24"/>
        </w:rPr>
        <w:lastRenderedPageBreak/>
        <w:t xml:space="preserve">εμφανές μεταξύ όλων ημών ότι υπάρχει θέμα με τα νοσοκομεία του ΕΣΥ- και όπως γίνεται ήδη στα νοσοκομεία μας ή όπως γίνεται ήδη με τον ΕΟΠΥΥ -και τα νοσοκομεία μας και ο ΕΟΠΥΥ- που αγοράζει υπηρεσίες ιδιωτικές υγείας, πιο σύγχρονα μηχανήματα, πιο ακριβή, καλύτερα εργαστηριακά κ.λπ.. Αυτό είναι ένα άλλο θέμα, αυτό το οποίο εσείς αναφέρατε.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Εμείς τι θέλουμε; Εμείς θέλουμε η μέση ελληνική οικογένεια, θέλουμε ο πολίτης -επαναλαμβάνω ότι μέσα στην κρίση διαλύθηκε η μεσαία τάξη και υπερπολλαπλασιάστηκε ο κόσμος, οι συμπολίτες μας που πηγαίνουν στα νοσοκομεία του ΕΣΥ- να μπορεί να εξυπηρετείται ποιοτικά, γρήγορα, να τον σέβονται, σε αξιοπρεπείς χώρους, με την καλύτερη δυνατή τεχνολογία. Αυτό είναι ένα θέμα. Άλλο δημόσια υγεία, άλλο κρατική υγεία.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έδωσα ένα παράδειγμα μιας σοσιαλιστικής χώρας με ένα κορυφαίο νοσοκομείο, που ακολουθεί ακριβώς αυτές τις πρακτικές, με εξαιρετικά αποτελέσματα.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Επαναλαμβάνω ότι η προηγούμενη διακυβέρνηση του ΣΥΡΙΖΑ, με τους Υπουργούς του ΣΥΡΙΖΑ, έκανε ακριβώς αυτό, αγόραζαν υπηρεσίες από τον ιδιωτικό τομέα και στα νοσοκομεία και στον ΕΟΠΥΥ. Άρα κανένα τέτοιο θέμα που φέρατε δεν υπάρχει.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Ευχαριστώ.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Αρσένη, έχετε τον λόγο για τρία λεπτά.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ΚΡΙΤΩΝ - ΗΛΙΑΣ ΑΡΣΕΝΗΣ:</w:t>
      </w:r>
      <w:r w:rsidRPr="003608DC">
        <w:rPr>
          <w:rFonts w:eastAsia="Times New Roman" w:cs="Times New Roman"/>
          <w:szCs w:val="24"/>
        </w:rPr>
        <w:t xml:space="preserve"> Κύριε Πρόεδρε, κύριε Υπουργέ, η Αίθουσα βοούσε να μας πείτε τι είπε ο διοικητής, αλλά βλέπω ότι δεν χρειάζεται, γιατί τα είπατε και εσείς. Λέτε ότι δεν υπάρχει η ανάγκη να έχουμε δημόσια νοσοκομεία, εφόσον έχουμε το δημόσιο, τα ασφαλιστικά ταμεία να πληρώνουν για πρόσβαση των πολιτών σε ιδιωτικοποιημένα νοσοκομεία.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ΚΙΚΙΛΙΑΣ (Υπουργός Υγείας): </w:t>
      </w:r>
      <w:r w:rsidRPr="003608DC">
        <w:rPr>
          <w:rFonts w:eastAsia="Times New Roman" w:cs="Times New Roman"/>
          <w:szCs w:val="24"/>
        </w:rPr>
        <w:t xml:space="preserve">Κύριε Πρόεδρε, μπορώ να έχω τον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Κύριε Υπουργέ, έχετε τον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ΚΙΚΙΛΙΑΣ (Υπουργός Υγείας): </w:t>
      </w:r>
      <w:r w:rsidRPr="003608DC">
        <w:rPr>
          <w:rFonts w:eastAsia="Times New Roman" w:cs="Times New Roman"/>
          <w:szCs w:val="24"/>
        </w:rPr>
        <w:t>Σας παρακαλώ, επειδή μόλις προ είκοσι πέντε δευτερολέπτων μιλήσαμε και θεωρώ ότι πρέπει να υπάρχει ένα μίνιμουμ εντιμότητας και συνεννόησης, τουλάχιστον, σας παρακαλώ πολύ να με προσέχετε ή να μην παραποιείτε αυτά τα οποία λέω. Επαναλαμβάνω ότι είμαι ο θεματοφύλακας του δημόσιου και δωρεάν χαρακτήρα του ΕΣΥ.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ΚΡΙΤΩΝ - ΗΛΙΑΣ ΑΡΣΕΝΗΣ:</w:t>
      </w:r>
      <w:r w:rsidRPr="003608DC">
        <w:rPr>
          <w:rFonts w:eastAsia="Times New Roman" w:cs="Times New Roman"/>
          <w:szCs w:val="24"/>
        </w:rPr>
        <w:t xml:space="preserve"> Για τις δημόσιες υποδομές; Τις βλέπετε μια χαρά να ιδιωτικοποιούνται. Αυτό μας περιγράψατε. Είπατε ότι θέλετε να έχουν πρόσβαση, αλλά δεν σας πειράζει να είναι…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Κύριε Κικίλια, όχι διάλογο. Έχετε δευτερολογία και θα μπορέσετε να απαντήσετε.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 xml:space="preserve">ΒΑΣΙΛΕΙΟΣ ΚΙΚΙΛΙΑΣ (Υπουργός Υγείας): </w:t>
      </w:r>
      <w:r w:rsidRPr="003608DC">
        <w:rPr>
          <w:rFonts w:eastAsia="Times New Roman" w:cs="Times New Roman"/>
          <w:szCs w:val="24"/>
        </w:rPr>
        <w:t xml:space="preserve">Κύριε συνάδελφε, σας παρακαλώ πάρα πολύ. Εγώ δεν βρίσκω τίποτα αστείο σε αυτό. Η υγεία είναι κάτι πολύ σοβαρό.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ΚΡΙΤΩΝ - ΗΛΙΑΣ ΑΡΣΕΝΗΣ:</w:t>
      </w:r>
      <w:r w:rsidRPr="003608DC">
        <w:rPr>
          <w:rFonts w:eastAsia="Times New Roman" w:cs="Times New Roman"/>
          <w:szCs w:val="24"/>
        </w:rPr>
        <w:t xml:space="preserve"> Ούτε και εγώ βρίσκω κάτι αστείο.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ΚΙΚΙΛΙΑΣ (Υπουργός Υγείας): </w:t>
      </w:r>
      <w:r w:rsidRPr="003608DC">
        <w:rPr>
          <w:rFonts w:eastAsia="Times New Roman" w:cs="Times New Roman"/>
          <w:szCs w:val="24"/>
        </w:rPr>
        <w:t>…μου απαντάτε χαμογελώντας…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Σας παρακαλώ, κύριε Υπουργέ, όχι διάλογο.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ΚΙΚΙΛΙΑΣ (Υπουργός Υγείας): </w:t>
      </w:r>
      <w:r w:rsidRPr="003608DC">
        <w:rPr>
          <w:rFonts w:eastAsia="Times New Roman" w:cs="Times New Roman"/>
          <w:szCs w:val="24"/>
        </w:rPr>
        <w:t xml:space="preserve">…για κάτι που δεν μπορεί να παίζει κανείς.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Επαναλαμβάνω για μια ακόμη φορά: Αν δεν ακούτε αυτό το οποίο σας λέω, ότι εγώ είμαι ο θεματοφύλακας του δημόσιου, δωρεάν χαρακτήρα του ΕΣΥ και τι περιλαμβάνει αυτό, τότε προφανώς θέλετε να παραποιήσετε τα λόγια μου ή δεν μπορούμε να συνεννοηθούμε. Θα σας παρακαλέσω πάρα πολύ να ανακαλέσετε και να αποσυρθεί και από τα Πρακτικά.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ΚΡΙΤΩΝ - ΗΛΙΑΣ ΑΡΣΕΝΗΣ:</w:t>
      </w:r>
      <w:r w:rsidRPr="003608DC">
        <w:rPr>
          <w:rFonts w:eastAsia="Times New Roman" w:cs="Times New Roman"/>
          <w:szCs w:val="24"/>
        </w:rPr>
        <w:t xml:space="preserve"> Κύριε Υπουργέ, δεν έχω κάτι να ανακαλέσω, γιατί είναι στα Πρακτικά αυτό που είπατε. Μιλήσατε ξεκάθαρα ότι εσάς σας ενδιαφέρει να είναι η πρόσβαση δημόσια, αλλά η υποδομή δεν σας ενδιαφέρει ποιανού είναι. Άρα προκύπτει από τα λόγια σας. Και εσείς πρέπει να διευκρινίσετε τι λέτε και δεν το έχετε διευκρινίσει τώρα σε αυτή την </w:t>
      </w:r>
      <w:r w:rsidRPr="003608DC">
        <w:rPr>
          <w:rFonts w:eastAsia="Times New Roman" w:cs="Times New Roman"/>
          <w:szCs w:val="24"/>
        </w:rPr>
        <w:lastRenderedPageBreak/>
        <w:t xml:space="preserve">παρέμβαση που κάνατε. Πρέπει να διευκρινίσετε τι εννοείτε όταν λέτε ότι δεν σας πειράζει η υποδομή να είναι ιδιωτική. Σας ενδιαφέρει η οικογένεια να έχει πρόσβαση σε αυτή;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Θα θέλαμε να μας πείτε, παρ’ όλα αυτά, και τις δηλώσεις του διοικητή, αλλά να σας προσθέσουμε και μερικά ακόμα στοιχεία. Στο υπερσύγχρονο τέταρτο κτήριο του Νοσοκομείου Ιωαννίνων, το οποίο έχει ανοίξει χωρίς πρόσθετο προϋπολογισμό, χωρίς προσωπικό, αγοράζεται αυτή τη στιγμή η ξενοδοχειακή και τεχνολογική υποδομή και γίνεται η πιστοποίηση </w:t>
      </w:r>
      <w:r w:rsidRPr="003608DC">
        <w:rPr>
          <w:rFonts w:eastAsia="Times New Roman" w:cs="Times New Roman"/>
          <w:szCs w:val="24"/>
          <w:lang w:val="en-US"/>
        </w:rPr>
        <w:t>ISO</w:t>
      </w:r>
      <w:r w:rsidRPr="003608DC">
        <w:rPr>
          <w:rFonts w:eastAsia="Times New Roman" w:cs="Times New Roman"/>
          <w:szCs w:val="24"/>
        </w:rPr>
        <w:t xml:space="preserve"> που ακριβώς είναι αναγκαία για τον ιατρικό τουρισμό και τη θέλουν και οι ταξιδιωτικοί πράκτορες, χωρίς να υπάρξει, όμως, η πρόνοια για τον προϋπολογισμό, ώστε να λειτουργήσει κανονικά σαν δημόσια υποδομή, σαν δημόσιο νοσοκομείο.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Οπότε, αν θέλετε, όπως λέτε, τα λόγια σας να μην παραποιούνται, πείτε ξεκάθαρα: Είστε ενάντια της ιδιωτικοποίησης των υποδομών των δημόσιων νοσοκομείων; Πείτε το ξεκάθαρα.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Κύριε Υπουργέ, μπορείτε να απαντήσετε. Έχετε τον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ΚΙΚΙΛΙΑΣ (Υπουργός Υγείας): </w:t>
      </w:r>
      <w:r w:rsidRPr="003608DC">
        <w:rPr>
          <w:rFonts w:eastAsia="Times New Roman" w:cs="Times New Roman"/>
          <w:szCs w:val="24"/>
        </w:rPr>
        <w:t>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συνάδελφε, τουλάχιστον όταν έρχεστε εδώ να κάνετε μια ερώτηση οφείλετε να ενημερώνεστε. Δεν υπάρχει </w:t>
      </w:r>
      <w:r w:rsidRPr="003608DC">
        <w:rPr>
          <w:rFonts w:eastAsia="Times New Roman" w:cs="Times New Roman"/>
          <w:szCs w:val="24"/>
          <w:lang w:val="en-US"/>
        </w:rPr>
        <w:t>ISO</w:t>
      </w:r>
      <w:r w:rsidRPr="003608DC">
        <w:rPr>
          <w:rFonts w:eastAsia="Times New Roman" w:cs="Times New Roman"/>
          <w:szCs w:val="24"/>
        </w:rPr>
        <w:t xml:space="preserve"> στον ιατρικό τουρισμό. </w:t>
      </w:r>
      <w:r w:rsidRPr="003608DC">
        <w:rPr>
          <w:rFonts w:eastAsia="Times New Roman" w:cs="Times New Roman"/>
          <w:szCs w:val="24"/>
        </w:rPr>
        <w:lastRenderedPageBreak/>
        <w:t xml:space="preserve">Τουλάχιστον αυτοί οι οποίοι σας δίνουν τα στοιχεία να σας ενημερώνουν σωστά, για να μην εκτίθεστε. Αυτό είναι το πρώτο θέμα.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Δεύτερον, ο ιατρικός τουρισμός, μιας που θέλετε να μιλήσουμε και για αυτό, θα μπορούσε να είναι ένα πολύ σημαντικό κομμάτι της συνεισφοράς στο ΑΕΠ της χώρας, που θα ανακουφίσει τη μέση ελληνική οικογένεια, αν μπορούσε -και αυτός είναι ο σκοπός μας- να οργανωθεί και να υπάρχει ένα θεσμικό πλαίσιο, για να γίνει με όρους τέτοιους που είναι ευνοϊκοί για τη χώρα μας, μια πανέμορφη χώρα που ο καιρός βοηθά, προφανώς. Θα ήθελα να δώσω και ένα παράδειγμα: Πολλοί Βορειοευρωπαίοι θα ήθελαν να λάβουν αυτές τις υπηρεσίες. Αυτό θα πρέπει να το αναπτύξουμε σε τέτοιον βαθμό, που να υπάρχουν οι πόροι. Και σχετικά με αυτό που είπε πριν ο κύριος συνάδελφος, να προσληφθούν γιατροί, νοσηλευτές, παραϊατρικό προσωπικό: Οι πόροι δεν είναι άπειροι και δεν προέρχονται…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ΚΡΙΤΩΝ - ΗΛΙΑΣ ΑΡΣΕΝΗΣ:</w:t>
      </w:r>
      <w:r w:rsidRPr="003608DC">
        <w:rPr>
          <w:rFonts w:eastAsia="Times New Roman" w:cs="Times New Roman"/>
          <w:szCs w:val="24"/>
        </w:rPr>
        <w:t xml:space="preserve"> …(δεν ακούστηκε)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Σας παρακαλώ, κύριοι συνάδελφοι, όχι διάλογο.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ΚΙΚΙΛΙΑΣ (Υπουργός Υγείας): </w:t>
      </w:r>
      <w:r w:rsidRPr="003608DC">
        <w:rPr>
          <w:rFonts w:eastAsia="Times New Roman" w:cs="Times New Roman"/>
          <w:szCs w:val="24"/>
        </w:rPr>
        <w:t xml:space="preserve">Δεν πειράζει. Εγώ θα σας περιμένω να σας ξανακούσω. Κανένα θέμα. Δεν έχω κανένα πρόβλημα με το να με διακόψετε.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Δεν προέρχονται με έναν μαγικό τρόπο από έναν μαγικό τόπο. Είναι τα χρήματα του Έλληνα φορολογούμενου και αυτά τα χρήματα οφείλουμε να τα σεβόμαστε και να ξέρουμε πού πάνε αυτοί οι πόροι. Φορολογούνται οι Έλληνες πολίτες και έχουμε τα χρήματά μας για το ΕΣΥ. Δεν είναι άπειρα ούτε τα πλαφόν ούτε οι πόροι ούτε τίποτα. Έρχονται με έναν συγκεκριμένο τρόπο. Αν έχετε κάποιο άλλο σχέδιο, που τα χρήματα δεν έρχονται από τους Έλληνες φορολογούμενους και έρχονται αλλιώς και άρα είναι άπειρα, δεν είναι πεπερασμένα και άρα μπορούμε να κάνουμε ό,τι θέλουμε, πολύ ευχαρίστως να το καταθέσετε να το μελετήσω και εγώ.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επαναλαμβάνω για μια ακόμη φορά, γιατί ξέρετε κάτι; Έχω την αίσθηση -επειδή είστε νέος συνάδελφος, θα πρέπει να προσέξετε περισσότερο- ότι σήμερα ήρθατε εδώ πέρα για να με προβοκάρετε και όχι να μου κάνετε καλοπροαίρετα μια ερώτηση.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ΚΡΙΤΩΝ - ΗΛΙΑΣ ΑΡΣΕΝΗΣ:</w:t>
      </w:r>
      <w:r w:rsidRPr="003608DC">
        <w:rPr>
          <w:rFonts w:eastAsia="Times New Roman" w:cs="Times New Roman"/>
          <w:szCs w:val="24"/>
        </w:rPr>
        <w:t xml:space="preserve"> Για τις υποδομές δεν μας εξηγήσατε.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ΚΙΚΙΛΙΑΣ (Υπουργός Υγείας): </w:t>
      </w:r>
      <w:r w:rsidRPr="003608DC">
        <w:rPr>
          <w:rFonts w:eastAsia="Times New Roman" w:cs="Times New Roman"/>
          <w:szCs w:val="24"/>
        </w:rPr>
        <w:t xml:space="preserve">Εγώ σας είπα, κύριε συνάδελφε, ότι είμαι ο θεματοφύλακας του δημόσιου χαρακτήρα του ΕΣΥ και της υγείας. Επίσης σας είπα ότι ήδη εδώ και πολλά χρόνια και στα νοσοκομεία μας και στον ΕΟΠΥΥ και με αυτή τη διακυβέρνηση και με την προηγούμενη και με αυτή πριν από αυτή αγοράζονται ιδιωτικές υπηρεσίες υγείας.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Επίσης σας είπα ότι είναι προφανές ότι, αν μπορώ να έχω, για παράδειγμα, έναν αξονικό τομογράφο, έναν μαγνητικό τελευταίας τεχνολογίας που να κοστίσει στον ΕΟΠΥΥ η χρήση του, αλλά και στον Έλληνα φορολογούμενο, πολύ πιο λίγο από ό,τι κοστίζει τώρα και που να μπορεί να παρέχει πολύ πιο καλές υπηρεσίες και αυτή την υπηρεσία μπορώ να την αγοράσω από τον ιδιωτικό τομέα και άρα ο γιατρός του ΕΣΥ, ο τεχνολόγος του ΕΣΥ, ο διοικητικός υπάλληλος, ο νοσηλευτής μπορεί να κάνει πολύ καλά τη δουλειά του, προφανώς θα το κάνω, όπως και γίνεται σε κάποιον βαθμό και στα νοσοκομεία και στον ΕΟΠΥΥ.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ΚΡΙΤΩΝ - ΗΛΙΑΣ ΑΡΣΕΝΗΣ:</w:t>
      </w:r>
      <w:r w:rsidRPr="003608DC">
        <w:rPr>
          <w:rFonts w:eastAsia="Times New Roman" w:cs="Times New Roman"/>
          <w:szCs w:val="24"/>
        </w:rPr>
        <w:t xml:space="preserve"> Για τις δημόσιες υποδομές…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ΚΙΚΙΛΙΑΣ (Υπουργός Υγείας): </w:t>
      </w:r>
      <w:r w:rsidRPr="003608DC">
        <w:rPr>
          <w:rFonts w:eastAsia="Times New Roman" w:cs="Times New Roman"/>
          <w:szCs w:val="24"/>
        </w:rPr>
        <w:t xml:space="preserve">Σας επαναλαμβάνω, αν τώρα -αυτό το λέτε εσείς- συνεχίζετε να εξακολουθείτε μετά από όλα αυτά τα οποία έχω πει να θεωρείτε ότι η ερώτησή σας με τη συγκεκριμένη στόχευση, όπως καταλάβαμε όλοι και αναπτύχθηκε, έχει τον ίδιο στόχο και όχι καλοπροαίρετα δέχεστε την απάντησή μου, είναι δικαίωμά σας και ο καθένας κρίνεται εδώ πέρα.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ΚΡΙΤΩΝ - ΗΛΙΑΣ ΑΡΣΕΝΗΣ:</w:t>
      </w:r>
      <w:r w:rsidRPr="003608DC">
        <w:rPr>
          <w:rFonts w:eastAsia="Times New Roman" w:cs="Times New Roman"/>
          <w:szCs w:val="24"/>
        </w:rPr>
        <w:t xml:space="preserve"> Για τις δημόσιες υποδομές απαντήστε μας.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Κύριε Αρσένη, σας παρακαλώ.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Προχωρούμε στην τελευταία ερώτηση. Θα συζητηθεί η πρώτη με αριθμό 732/17-9-2019 ερώτηση του Βουλευτή Μαγνησίας του Συνασπισμού Ριζοσπαστικής Αριστεράς κ. Αλέξανδρου Μεϊκόπουλου προς τον Υπουργό Υγείας, με θέμα: «Κάλυψη των τρεχουσών και άμεσων αναγκών του “Αχιλλοπούλειου” Νοσοκομείου Βόλου».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Μεϊκόπουλε, έχετε τον λόγο για δύο λεπτά, αν και δικαιούστε τρία, γιατί από την αρχή της διαδικασίας είστε μέσα.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ΑΛΕΞΑΝΔΡΟΣ ΜΕΪΚΟΠΟΥΛΟΣ:</w:t>
      </w:r>
      <w:r w:rsidRPr="003608DC">
        <w:rPr>
          <w:rFonts w:eastAsia="Times New Roman" w:cs="Times New Roman"/>
          <w:szCs w:val="24"/>
        </w:rPr>
        <w:t xml:space="preserve"> Ευελπιστώ και εγώ, κύριε Πρόεδρε, και σας ευχαριστώ πάρα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το «Αχιλλοπούλειο» Νοσοκομείου Βόλου είναι και το δεύτερο μεγαλύτερο σε μέγεθος νοσοκομείο της 5</w:t>
      </w:r>
      <w:r w:rsidRPr="003608DC">
        <w:rPr>
          <w:rFonts w:eastAsia="Times New Roman" w:cs="Times New Roman"/>
          <w:szCs w:val="24"/>
          <w:vertAlign w:val="superscript"/>
        </w:rPr>
        <w:t>ης</w:t>
      </w:r>
      <w:r w:rsidRPr="003608DC">
        <w:rPr>
          <w:rFonts w:eastAsia="Times New Roman" w:cs="Times New Roman"/>
          <w:szCs w:val="24"/>
        </w:rPr>
        <w:t xml:space="preserve"> Υγειονομικής Περιφέρειας. Ως δευτεροβάθμιο νοσοκομείο, κύριε Υπουργέ, εξυπηρετεί μόνιμο πληθυσμό διακοσίων χιλιάδων κατοίκων, ο οποίος πρέπει να σημειωθεί ότι αυξάνεται λόγω της υψηλής τουριστικής κίνησης που έχει η Μαγνησία καθ’ όλη τη διάρκεια του έτους. Είναι, λοιπόν, και επιπλέον επιφορτισμένο να καλύπτει τις ανάγκες της νοσοκομειακής περίθαλψης και των κατοίκων του ορεινού όγκου του Πηλίου και των κατοίκων των νησιών των Βορείων Σποράδων.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Πριν από τη διενέργεια των εθνικών εκλογών, αλλά και κατά τη διάρκεια της προηγούμενης τετραετίας, η προηγούμενη ηγεσία του Υπουργείου Υγείας -σε μια προσπάθεια σοβαρή να διασφαλίσει την ομαλή λειτουργία του </w:t>
      </w:r>
      <w:r w:rsidRPr="003608DC">
        <w:rPr>
          <w:rFonts w:eastAsia="Times New Roman" w:cs="Times New Roman"/>
          <w:szCs w:val="24"/>
        </w:rPr>
        <w:lastRenderedPageBreak/>
        <w:t>νοσοκομείου, να φροντίσει την αξιοποίηση των νέων δομών που συστάθηκαν, αλλά και να αντιμετωπίσει με άμεσο τρόπο κρίσιμες αδυναμίες του νοσοκομείου- σχεδίασε και προγραμμάτισε τις παρακάτω ενέργειες: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Πρώτον, με απόφαση του Κεντρικού Συμβουλίου Υγειονομικών Περιφερειών 96/5-7-2019 είχε αποφασιστεί αύξηση τακτικού προϋπολογισμού του «Αχιλλοπούλειου» κατά 600.000 ευρώ. Ενδεικτικά αναφέρω ότι ο τελικός προϋπολογισμός για το 2018 ήταν 17.510.000 ευρώ και ο αρχικός του 2019 ήταν 16.350.000 ευρώ.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Πάλι με απόφαση του ΚΕΣΥΠΕ 95/10-5-2019 είχε εγκριθεί η αύξηση του οργανισμού του νοσοκομείου από τετρακόσιες κλίνες σε τετρακόσιες εξήντα κλίνες, ώστε να ενταχθούν το Αιμοδυναμικό Τμήμα, ο Μαγνητικός Τομογράφος και η δημιουργία της απολύτως απαραίτητης για την περιοχή Ογκολογικής Κλινικής.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Με την 10796/21-5-2016 προκήρυξη είχαν προγραμματιστεί δεκαέξι προσλήψεις μονίμων γιατρών ΕΣΥ διαφόρων ειδικοτήτων, για την κάλυψη επειγουσών αναγκών του νοσοκομείου. Επίσης είχε προγραμματιστεί η επαναπροκήρυξη των έξι άγονων θέσεων του αυτόνομου Τμήματος Επειγόντων Περιστατικών.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Με την προκήρυξη 2Κ/2019 το «Αχιλλοπούλειο» αναμένει δώδεκα άτομα, απολύτως αναγκαίο προσωπικό. Με το με αριθμό 1737/27-4-2019 </w:t>
      </w:r>
      <w:r w:rsidRPr="003608DC">
        <w:rPr>
          <w:rFonts w:eastAsia="Times New Roman" w:cs="Times New Roman"/>
          <w:szCs w:val="24"/>
        </w:rPr>
        <w:lastRenderedPageBreak/>
        <w:t>έγγραφο του νοσοκομείου προς την 5</w:t>
      </w:r>
      <w:r w:rsidRPr="003608DC">
        <w:rPr>
          <w:rFonts w:eastAsia="Times New Roman" w:cs="Times New Roman"/>
          <w:szCs w:val="24"/>
          <w:vertAlign w:val="superscript"/>
        </w:rPr>
        <w:t>η</w:t>
      </w:r>
      <w:r w:rsidRPr="003608DC">
        <w:rPr>
          <w:rFonts w:eastAsia="Times New Roman" w:cs="Times New Roman"/>
          <w:szCs w:val="24"/>
        </w:rPr>
        <w:t xml:space="preserve"> Υγειονομική Περιφέρεια είχε κοινοποιηθεί στο Υπουργείο η ανάγκη για την πρόσληψη πενήντα νοσηλευτών, για την κάλυψη επειγουσών αναγκών και την εύρυθμη λειτουργία των νέων δομών που συστάθηκαν.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τέσσερις μήνες μετά τη διενέργεια των εθνικών εκλογών, η πλειοψηφία σχεδόν των παρεμβάσεων που μόλις σας προανέφερα, οι οποίες είχαν δρομολογηθεί από την προηγούμενη ηγεσία του Υπουργείου Υγείας, έχουν μείνει σε στασιμότητα, αναφορικά τόσο με την υλικοτεχνική αναβάθμιση όσο και τη στελέχωση σε ανθρώπινο δυναμικό.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κύριε Υπουργέ, σαν να μην έφτανε αυτό, αιφνιδίως πριν από κάποιες μέρες, γνωστοποιήθηκε στην τοπική κοινωνία του Βόλου ότι η διοίκηση της 5</w:t>
      </w:r>
      <w:r w:rsidRPr="003608DC">
        <w:rPr>
          <w:rFonts w:eastAsia="Times New Roman" w:cs="Times New Roman"/>
          <w:szCs w:val="24"/>
          <w:vertAlign w:val="superscript"/>
        </w:rPr>
        <w:t>ης</w:t>
      </w:r>
      <w:r w:rsidRPr="003608DC">
        <w:rPr>
          <w:rFonts w:eastAsia="Times New Roman" w:cs="Times New Roman"/>
          <w:szCs w:val="24"/>
        </w:rPr>
        <w:t xml:space="preserve"> Υγειονομικής Περιφέρειας αναθεώρησε, για άγνωστους λόγους, τον προϋπολογισμό της για τα νοσηλευτικά ιδρύματα της περιφέρειας και 3.000.000 ευρώ από τα ταμεία της, τα οποία είχαν προϋπολογιστεί για τα νοσοκομεία της 5</w:t>
      </w:r>
      <w:r w:rsidRPr="003608DC">
        <w:rPr>
          <w:rFonts w:eastAsia="Times New Roman" w:cs="Times New Roman"/>
          <w:szCs w:val="24"/>
          <w:vertAlign w:val="superscript"/>
        </w:rPr>
        <w:t>ης</w:t>
      </w:r>
      <w:r w:rsidRPr="003608DC">
        <w:rPr>
          <w:rFonts w:eastAsia="Times New Roman" w:cs="Times New Roman"/>
          <w:szCs w:val="24"/>
        </w:rPr>
        <w:t xml:space="preserve"> Υγειονομικής Περιφέρειας μετακινήθηκαν στην 3</w:t>
      </w:r>
      <w:r w:rsidRPr="003608DC">
        <w:rPr>
          <w:rFonts w:eastAsia="Times New Roman" w:cs="Times New Roman"/>
          <w:szCs w:val="24"/>
          <w:vertAlign w:val="superscript"/>
        </w:rPr>
        <w:t>η</w:t>
      </w:r>
      <w:r w:rsidRPr="003608DC">
        <w:rPr>
          <w:rFonts w:eastAsia="Times New Roman" w:cs="Times New Roman"/>
          <w:szCs w:val="24"/>
        </w:rPr>
        <w:t xml:space="preserve"> και την 4</w:t>
      </w:r>
      <w:r w:rsidRPr="003608DC">
        <w:rPr>
          <w:rFonts w:eastAsia="Times New Roman" w:cs="Times New Roman"/>
          <w:szCs w:val="24"/>
          <w:vertAlign w:val="superscript"/>
        </w:rPr>
        <w:t>η</w:t>
      </w:r>
      <w:r w:rsidRPr="003608DC">
        <w:rPr>
          <w:rFonts w:eastAsia="Times New Roman" w:cs="Times New Roman"/>
          <w:szCs w:val="24"/>
        </w:rPr>
        <w:t xml:space="preserve"> Υγειονομική Περιφέρεια.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Νοσοκομείο του Βόλου, κινούμενο με βάση τα δεδομένα που είχαν δημιουργηθεί από τον προϋπολογισμό του 2019 και χωρίς υπέρβαση στο ποσό, ζήτησε μέχρι τέλους του έτους 1,1 εκατομμύριο ευρώ για τη συνολική λειτουργία του, με εξαίρεση, φυσικά, τη φαρμακευτική δαπάνη. Μέχρι σήμερα, </w:t>
      </w:r>
      <w:r w:rsidRPr="003608DC">
        <w:rPr>
          <w:rFonts w:eastAsia="Times New Roman" w:cs="Times New Roman"/>
          <w:szCs w:val="24"/>
        </w:rPr>
        <w:lastRenderedPageBreak/>
        <w:t>κύριε Υπουργέ, έχουν διατεθεί για την κάλυψη των λειτουργικών αναγκών και των παρεχόμενων υπηρεσιών περίπου 150.000 ευρώ από την 5</w:t>
      </w:r>
      <w:r w:rsidRPr="003608DC">
        <w:rPr>
          <w:rFonts w:eastAsia="Times New Roman" w:cs="Times New Roman"/>
          <w:szCs w:val="24"/>
          <w:vertAlign w:val="superscript"/>
        </w:rPr>
        <w:t>η</w:t>
      </w:r>
      <w:r w:rsidRPr="003608DC">
        <w:rPr>
          <w:rFonts w:eastAsia="Times New Roman" w:cs="Times New Roman"/>
          <w:szCs w:val="24"/>
        </w:rPr>
        <w:t xml:space="preserve"> Υγειονομική Περιφέρεια.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color w:val="000000" w:themeColor="text1"/>
          <w:szCs w:val="24"/>
        </w:rPr>
        <w:t>Φυσικά, προκύπτει από τα δεδομένα που σας ανέλυσα και από το ιστορικό που σας προείπα, ένα κρίσιμο ερώτημα: Πώς προτίθεστε να παρέμβετε στα σοβαρά προβλήματα υποστελέχωσης και υποχρηματοδότησης που αντιμετωπίζει το «Αχιλλοπούλειο» Νοσοκομείο Βόλου, εξαιτίας του παγώματος όλων των ενεργειών που είχαν προηγηθεί από την προηγούμενη ηγεσία του Υπουργείου Υγείας, αλλά και της αιφνίδιας απόφασης της 5</w:t>
      </w:r>
      <w:r w:rsidRPr="003608DC">
        <w:rPr>
          <w:rFonts w:eastAsia="Times New Roman" w:cs="Times New Roman"/>
          <w:color w:val="000000" w:themeColor="text1"/>
          <w:szCs w:val="24"/>
          <w:vertAlign w:val="superscript"/>
        </w:rPr>
        <w:t>ης</w:t>
      </w:r>
      <w:r w:rsidRPr="003608DC">
        <w:rPr>
          <w:rFonts w:eastAsia="Times New Roman" w:cs="Times New Roman"/>
          <w:color w:val="000000" w:themeColor="text1"/>
          <w:szCs w:val="24"/>
        </w:rPr>
        <w:t xml:space="preserve"> </w:t>
      </w:r>
      <w:r w:rsidRPr="003608DC">
        <w:rPr>
          <w:rFonts w:eastAsia="Times New Roman" w:cs="Times New Roman"/>
          <w:szCs w:val="24"/>
        </w:rPr>
        <w:t>Υγειονομικής Περιφέρειας να μειώσει δραστικά τον προϋπολογισμό του νοσοκομείου;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w:t>
      </w:r>
      <w:r w:rsidRPr="003608DC">
        <w:rPr>
          <w:rFonts w:eastAsia="Times New Roman"/>
          <w:b/>
          <w:bCs/>
          <w:szCs w:val="24"/>
          <w:lang w:eastAsia="zh-CN"/>
        </w:rPr>
        <w:t>Απόστολος Αβδελάς</w:t>
      </w:r>
      <w:r w:rsidRPr="003608DC">
        <w:rPr>
          <w:rFonts w:eastAsia="Times New Roman" w:cs="Times New Roman"/>
          <w:b/>
          <w:szCs w:val="24"/>
        </w:rPr>
        <w:t xml:space="preserve">): </w:t>
      </w:r>
      <w:r w:rsidRPr="003608DC">
        <w:rPr>
          <w:rFonts w:eastAsia="Times New Roman" w:cs="Times New Roman"/>
          <w:szCs w:val="24"/>
        </w:rPr>
        <w:t xml:space="preserve">Θα απαντήσει ο Υπουργός Υγείας κ. Βασίλειος Κικίλιας.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έχετε τον λόγο για τρία λεπτά.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b/>
          <w:szCs w:val="24"/>
        </w:rPr>
        <w:t>ΒΑΣΙΛΕΙΟΣ ΚΙΚΙΛΙΑΣ (Υπουργός Υγείας):</w:t>
      </w:r>
      <w:r w:rsidRPr="003608DC">
        <w:rPr>
          <w:rFonts w:eastAsia="Times New Roman"/>
          <w:szCs w:val="24"/>
        </w:rPr>
        <w:t xml:space="preserve"> Ευχαριστώ,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 πολύ, κύριε συνάδελφε. Αναγνωρίζω το ειλικρινές ενδιαφέρον σας για το νοσοκομείο. Θα πρέπει να ξεκινήσω από μία γενική παρατήρηση.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Εμείς είμαστε στην ηγεσία του Υπουργείου Υγείας τους τελευταίους τέσσερις μήνες. Η προηγούμενη διακυβέρνηση της χώρας, με δύο Υπουργούς </w:t>
      </w:r>
      <w:r w:rsidRPr="003608DC">
        <w:rPr>
          <w:rFonts w:eastAsia="Times New Roman" w:cs="Times New Roman"/>
          <w:szCs w:val="24"/>
        </w:rPr>
        <w:lastRenderedPageBreak/>
        <w:t xml:space="preserve">που προέρχονται από τα σπλάχνα της Υγείας, ήταν τεσσεράμισι χρόνια. Οπότε, το πρώτο ερώτημα, το οποίο τίθεται, είναι το εξής: Αν υπήρχε από την πολιτική ηγεσία -εγώ αναγνωρίζω καλή τη πίστει ότι υπήρχε- η διάθεση να ολοκληρωθούν όλα αυτά, γιατί δεν προχώρησαν τεσσεράμισι χρόνια; Αμέσως- αμέσως, για να μπορέσει να υπάρχει η στελέχωση του μαγνητικού -που κι εμείς την προχωράμε και πράγματι, ξεκίνησε με την προηγούμενη πολιτική ηγεσία, αυτή είναι η αλήθεια- θέλει υλοποίηση του οργανισμού του νοσοκομείου και των νοσοκομείων γενικώς.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Επίσης, μιλάμε για επικουρικό προσωπικό. Όταν αυξάνεται το επικουρικό προσωπικό, αυξάνονται και οι δαπάνες των νοσοκομείων. Χτυπάει στο νοσοκομείο αυτό, αντί για προσωπικό.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Επίσης, όλα αυτά γίνονται με την αναγκαία χρηματοδότηση. Εγώ ευχολόγια άκουσα. Δεν είδα πουθενά μία οργάνωση, δηλαδή το να έχει προνοήσει η προηγούμενη πολιτική ηγεσία την εξασφάλιση της αναγκαίας χρηματοδότησης γι’ αυτό το νοσοκομείο ή για τα υπόλοιπα νοσοκομεία.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Άρα, λοιπόν, τουλάχιστον σε ό,τι έχει να κάνει με το Εθνικό Σύστημα Υγείας και για ένα εύλογο χρονικό διάστημα, μέχρι να μπορέσουμε αυτό το χάλι, το οποίο παραλάβαμε, να το βάλουμε σε μία τάξη -αυτά δεν τα λέω εγώ ως πολιτικός προϊστάμενος, αλλά εγγράφως μου τα έδωσαν οι διοικητές των νοσοκομείων που εσείς βάλατε- καλό θα ήταν να υπάρχει μία συστολή και μία </w:t>
      </w:r>
      <w:r w:rsidRPr="003608DC">
        <w:rPr>
          <w:rFonts w:eastAsia="Times New Roman" w:cs="Times New Roman"/>
          <w:szCs w:val="24"/>
        </w:rPr>
        <w:lastRenderedPageBreak/>
        <w:t>προσοχή όταν γίνονται ερωτήσεις που άπτονται θεμάτων τέτοιων, που για τεσσεράμισι χρόνια δεν έγινε τίποτε και μας έχουν μας έχουν κληροδοτηθεί.</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Παρ’ όλα αυτά -επαναλαμβάνω για δεύτερη φορά- το ειλικρινές ενδιαφέρον σας για το «Αχιλλοπούλειο» Νοσοκομείο εγώ το αναγνωρίζω. Για αυτό και απαντώ.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 αρχικός προϋπολογισμός ήταν 35,6 εκατομμύρια και εκτελείται κανονικά. Και εμείς αυξήσαμε ήδη τον προϋπολογισμό στα 37,8 εκατομμύρια, όπως μου ζητάτε να σας απαντήσω στην ερώτησή σας. Και όλες οι ανάγκες του «Αχιλλοπουλείου» Νοσοκομείου θα ικανοποιηθούν χωρίς απολύτως κανένα πρόβλημα. Δεν υπάρχει καμμία αμφιβολία γι’ αυτό. Αν και εφόσον απαιτηθεί η περαιτέρω χρηματοδότηση, άρα ενίσχυση για το Νοσοκομείο του Βόλου, αυτή θα υλοποιηθεί, όπως άλλωστε έχω πει επανειλημμένως, και για όλα τα νοσοκομεία του ΕΣΥ. Δεν υπάρχει καμμία περίπτωση να αφήσουμε τα νοσοκομεία του ΕΣΥ χωρίς στήριξη.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Επίσης, μιλήσατε για τις ανάγκες μόνιμου προσωπικού. Να σας ενημερώσω ότι σύμφωνα με το θεσμικό πλαίσιο, το οποίο αφορά και τα Συμβούλια Κρίσης και την επιλογή ιατρών, εντός του πρώτου τριμήνου, τετραμήνου του 2020 θα έχουν ολοκληρωθεί οι απαιτούμενες διαδικασίες για την πρόσληψη αυτών των ειδικοτήτων ιδρυμάτων που αναφέρατε: τρεις παθολόγους, ένας καρδιολόγος, δύο παιδίατροι, ένας πνευμονολόγος, ένας </w:t>
      </w:r>
      <w:r w:rsidRPr="003608DC">
        <w:rPr>
          <w:rFonts w:eastAsia="Times New Roman" w:cs="Times New Roman"/>
          <w:szCs w:val="24"/>
        </w:rPr>
        <w:lastRenderedPageBreak/>
        <w:t>νεφρολόγος, ένας χειρουργός, ένας ορθοπεδικός, ένας ουρολόγος, δύο αναισθησιολόγοι, ένας γυναικολόγος.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Να μην καταχραστώ τον χρόνο σας, κύριοι. Θα συνεχίσω στη δευτερολογία μου, αφού ακούσω τον συνάδελφο.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w:t>
      </w:r>
      <w:r w:rsidRPr="003608DC">
        <w:rPr>
          <w:rFonts w:eastAsia="Times New Roman"/>
          <w:b/>
          <w:bCs/>
          <w:szCs w:val="24"/>
          <w:lang w:eastAsia="zh-CN"/>
        </w:rPr>
        <w:t>Απόστολος Αβδελάς</w:t>
      </w:r>
      <w:r w:rsidRPr="003608DC">
        <w:rPr>
          <w:rFonts w:eastAsia="Times New Roman" w:cs="Times New Roman"/>
          <w:b/>
          <w:szCs w:val="24"/>
        </w:rPr>
        <w:t xml:space="preserve">): </w:t>
      </w:r>
      <w:r w:rsidRPr="003608DC">
        <w:rPr>
          <w:rFonts w:eastAsia="Times New Roman" w:cs="Times New Roman"/>
          <w:szCs w:val="24"/>
        </w:rPr>
        <w:t xml:space="preserve">Κύριε Μεϊκόπουλε, έχετε τρία λεπτά για τη δευτερολογία σας.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ΑΛΕΞΑΝΔΡΟΣ ΜΕΪΚΟΠΟΥΛΟΣ: </w:t>
      </w:r>
      <w:r w:rsidRPr="003608DC">
        <w:rPr>
          <w:rFonts w:eastAsia="Times New Roman" w:cs="Times New Roman"/>
          <w:szCs w:val="24"/>
        </w:rPr>
        <w:t xml:space="preserve">Ευχαριστώ,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δεν ήρθα εδώ για να ισχυριστώ ότι λύθηκαν όλα τα προβλήματα την προηγούμενη τετραετία. Έρχομαι, όμως, να σας πω ότι είχε εκκινήσει μία πολύ σοβαρή προσπάθεια, ώστε να γίνει ένας προγραμματισμός, που αφ’ ενός θα αντιμετώπιζε κρίσιμες και αντικειμενικές αδυναμίες του «Αχιλλοπούλειου» Νοσοκομείου και αφ’ ετέρου, είχαν τεθεί -και κατά τη γνώμη μου, κύριε Υπουργέ, είχαν θεμελιωθεί- οι προϋποθέσεις του «Αχιλλοπούλειου» Νοσοκομείου να βρεθεί σε μία φάση δυναμικής ανάπτυξης.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εδώ θέλω να σημειώσω το εξής, κύριε Υπουργέ: Μπορεί να είναι το «Αχιλλοπούλειο» ένα δευτεροβάθμιο νοσοκομείο. Με τις νέες, όμως, δομές που συστάθηκαν μπορεί κάλλιστα, εάν στελεχωθεί και χρηματοδοτηθεί επαρκώς, να ανταποκριθεί και στον ρόλο και τη λειτουργία ενός τριτοβάθμιο νοσοκομείου.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Εγκρίθηκαν δομές, όπως η Τράπεζα Εμφύτευσης Βηματοδοτών, ο ειδικός υπερηχοτομογράφος, ορθοπεδικός και χειρουργικός εξοπλισμός, ο </w:t>
      </w:r>
      <w:r w:rsidRPr="003608DC">
        <w:rPr>
          <w:rFonts w:eastAsia="Times New Roman" w:cs="Times New Roman"/>
          <w:szCs w:val="24"/>
        </w:rPr>
        <w:lastRenderedPageBreak/>
        <w:t xml:space="preserve">στεφανιογράφος, όπου ήταν προτεραιότητα ζωτικής σημασίας, καθώς θα καλύπτει τις ανάγκες διακοσίων πενήντα ασθενών ετησίως, το ακτινογραφικό ψηφιακό συγκρότημα, ο μαγνητικός τομογράφος. Κύριε Υπουργέ, ήταν το μοναδικό νοσοκομείο σε επίπεδο Περιφέρειας Θεσσαλίας που δεν διέθετε μαγνητικό τομογράφο. Και όλος ο κόσμος, είτε απευθύνονταν σε νοσοκομεία της περιφέρειας ή αναζητούσε ιδιωτικές δομές.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Όλες αυτές οι νέες δομές που συστάθηκαν αποτελούν την πιο έμπρακτη ενίσχυση και αναβάθμιση της ποιότητας των παρεχόμενων υπηρεσιών υγείας. Για να λειτουργήσουν, όμως, κύριε Υπουργέ, χρειάζονται, αφ’ ενός χρήματα και αφ’ ετέρου χρηματοδότηση.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Επιπλέον, σας απαντώ ότι έχει αποφασιστεί η αύξηση του οργανισμού του νοσοκομείου από τετρακόσιες κλίνες σε τετρακόσιες εξήντα κλίνες, ώστε να ενταχθούν το αιμοδυναμικό τμήμα, ο μαγνητικός τομογράφος και δημιουργία της απολύτως απαραίτητης για την περιοχή ογκολογικής κλινικής. Πρόκειται, όμως, για πρωτοβουλίες, κύριε Υπουργέ, που δεν είναι δυνατόν να προχωρήσουν χωρίς την απαραίτητη κοινής υπουργικής απόφασης των Υπουργών Υγείας και Οικονομικών, η μη υπογραφή της οποίας αποτελεί τροχοπέδη στην αναπτυξιακή πορεία του νοσοκομείου.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Επίσης, κύριε Υπουργέ, είναι επιτακτική η ανάγκη υλοποίησης των προσλήψεων που είχαν προγραμματιστεί, όχι για υποκειμενικούς λόγους αλλά </w:t>
      </w:r>
      <w:r w:rsidRPr="003608DC">
        <w:rPr>
          <w:rFonts w:eastAsia="Times New Roman" w:cs="Times New Roman"/>
          <w:szCs w:val="24"/>
        </w:rPr>
        <w:lastRenderedPageBreak/>
        <w:t xml:space="preserve">για αντικειμενικούς λόγω των συνταξιοδοτήσεων προσωπικού το τρέχον έτος, όσο όμως και για να καλύψουν και τις τρέχουσες λειτουργικές ανάγκες των νέων δομών.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Όσο, λοιπόν, καθυστερούν οι προγραμματισμένες προσλήψεις υπάρχει πρόβλημα, κύριε Υπουργέ, καθημερινής εφημέρευσης σε πολλές κλινικές.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Ενδεικτικά μόνο σας αναφέρω -τα είπατε- τα εξής: Στις παθολογικές κλινικές έχουμε κρίσιμη έλλειψη των μόνιμων παθολόγων. Χρειάζονται τρεις τουλάχιστον παθολόγοι. Στο αναισθησιολογικό τμήμα είναι μείον τρεις αναισθησιολόγοι. Έχουμε ελάττωση των αιθουσών χειρουργείων και διόγκωση της λίστας αναμονής για τις επεμβάσεις. Στην ουρολογική έχουμε κενό πρόγραμμα εφημεριών. Χρειάζεται τουλάχιστον ένας μόνιμος. Στη μονάδα τεχνητού νεφρού χρειάζεται επίσης ένας μόνιμος γιατρός. Χρειάζεται ένας μόνιμος γιατρός στο ωτορινολαρυγγολογικό τμήμα. Στην οφθαλμολογική υπάρχει κενό πρόγραμμα. Χρειάζεται τουλάχιστον ένας μόνιμος. Στα εργαστήρια από το 2020 θα υπάρξει κενό με τη συνταξιοδότηση. Χρειάζονται τουλάχιστον δύο μόνιμοι γιατροί, κύριε Υπουργέ. Οι ειδικευόμενοι γιατροί είναι είδος προς εξαφάνιση. Έχουμε τεράστια έλλειψη νοσηλευτικού προσωπικού, ιδιαίτερα, στα τμήματα πρώτης γραμμής, όπως τα τμήματα επειγουσών περιστατικών και οι παθολογικές κλινικές.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Κύριε Υπουργέ, αν θέλετε, ακούστε με. Κομβικής σημασίας για τη στελέχωση και ανάπτυξη του νοσοκομείου είναι η επαναπροκήρυξη των έξι άγονων θέσεων του τμήματος επειγουσών περιστατικών. Μέχρι σήμερα, παρά τον φόρτο εργασίας, εξετάζονται περίπου διακόσια πενήντα άτομα καθημερινά, υπηρετούν τέσσερις γιατροί. Αν προχωρήσετε τη διαδικασία αυτή αντιμετωπίζετε με έμμεσο και άμεσο όμως τρόπο τις ελλείψεις που υπάρχουν σε άλλες κλινικές. Δεν θα χρειάζεται να κατεβαίνουν γιατροί από τις παθολογικές για να κοιτάνε ασθενείς στα ΤΕΠ. Προχωρήστε αυτή τη διαδικασία.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Όσον αφορά τον αναισθησιολόγο, υπάρχει πρόβλημα. Εκεί που θα έπρεπε να υπηρετούν εννιά, υπηρετούν πέντε, λόγω μακροχρόνιων αναρρωτικών αδειών, παραιτήσεων και αποχωρήσεων των υπόλοιπων τεσσάρων αναισθησιολόγων. Μέχρι το τέλος μάλιστα του έτους επίκειται μία ακόμη αποχώρηση αναισθησιολόγου λόγω συνταξιοδότησης. Η έλλειψη αναισθησιολόγου, λοιπόν, κύριε Υπουργέ, έχει άμεσο αντίκτυπο και στην ορθή λειτουργία των τακτικών και έκτακτων χειρουργείων, καθώς πολλά χειρουργεία εξαιτίας της υποστελέχωσης καθυστερούν και δεν πραγματοποιούνται.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Οι επικουρικοί γιατροί, το επικουρικό προσωπικό αποτελούν σημαντικό πρόβλημα για την εύρυθμη λειτουργία. Υπηρετούν είκοσι επικουρικοί γιατροί και δεκαοκτώ άτομα λοιπό επικουρικό προσωπικό. Οι συμβάσεις, όσον αφορά </w:t>
      </w:r>
      <w:r w:rsidRPr="003608DC">
        <w:rPr>
          <w:rFonts w:eastAsia="Times New Roman" w:cs="Times New Roman"/>
          <w:szCs w:val="24"/>
        </w:rPr>
        <w:lastRenderedPageBreak/>
        <w:t xml:space="preserve">στους πέντε από τους είκοσι επικουρικούς γιατρούς, λήγουν μέσα στις επόμενες μέρες, γεγονός το οποίο θα διαταράξει σημαντικά την ομαλή λειτουργία του «Αχιλλοπούλειου», καθώς αυτόματα πολλά τμήματα του νοσοκομείου θα αντιμετωπίσουν λειτουργικό πρόβλημα.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όλα αυτά, το επαναλαμβάνω, έρχονται σε μία στιγμή που η 5</w:t>
      </w:r>
      <w:r w:rsidRPr="003608DC">
        <w:rPr>
          <w:rFonts w:eastAsia="Times New Roman" w:cs="Times New Roman"/>
          <w:szCs w:val="24"/>
          <w:vertAlign w:val="superscript"/>
        </w:rPr>
        <w:t>η</w:t>
      </w:r>
      <w:r w:rsidRPr="003608DC">
        <w:rPr>
          <w:rFonts w:eastAsia="Times New Roman" w:cs="Times New Roman"/>
          <w:szCs w:val="24"/>
        </w:rPr>
        <w:t xml:space="preserve"> Υγειονομική Περιφέρεια, για ανεξήγητους λόγους -δεν έχουμε πειστεί ακόμη, κύριε Υπουργέ, εγώ καλόπιστα σας ακούω, αλλά δεν πείθομαι από την απάντηση- έχει αποφασίσει να αναθεωρήσει τον προϋπολογισμό. Αυτή, λοιπόν, η απόφαση δεν είναι μόνο ότι θα διακόψει τη φάση ανάπτυξης και αναβάθμισης του νοσοκομείου, αλλά υπάρχει και σοβαρός κίνδυνος διατάραξης της πραγματικής καθημερινότητας της λειτουργίας του «Αχιλλοπούλειου» Νοσοκομείου.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να ξέρετε ένα πράγμα: ανεξάρτητα από το ποιος ασκεί τη διακυβέρνηση και τι πρόσημο έχει αυτή, το «Αχιλλοπούλειο» Νοσοκομείο και το προσωπικό του στάθηκαν πάντα δίπλα στην ανάγκη των κατοίκων της Μαγνησίας, ακόμη και στις πιο δύσκολες οικονομικά συγκυρίες, και το προσωπικό του -το διοικητικό, το ιατρικό, το παραϊατρικό, το νοσηλευτικό- αξίζει συγχαρητήρια.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Εγώ σας καλώ, κύριε Υπουργέ -και καλόπιστα σας έχω ακούσει μέχρι στιγμής- να προχωρήσετε τάχιστα στη διαδικασία υλοποίησης του </w:t>
      </w:r>
      <w:r w:rsidRPr="003608DC">
        <w:rPr>
          <w:rFonts w:eastAsia="Times New Roman" w:cs="Times New Roman"/>
          <w:szCs w:val="24"/>
        </w:rPr>
        <w:lastRenderedPageBreak/>
        <w:t>προηγούμενου προγραμματισμού. Και επιτέλους, κύριε Υπουργέ, με τον Διοικητή της 5</w:t>
      </w:r>
      <w:r w:rsidRPr="003608DC">
        <w:rPr>
          <w:rFonts w:eastAsia="Times New Roman" w:cs="Times New Roman"/>
          <w:szCs w:val="24"/>
          <w:vertAlign w:val="superscript"/>
        </w:rPr>
        <w:t>ης</w:t>
      </w:r>
      <w:r w:rsidRPr="003608DC">
        <w:rPr>
          <w:rFonts w:eastAsia="Times New Roman" w:cs="Times New Roman"/>
          <w:szCs w:val="24"/>
        </w:rPr>
        <w:t xml:space="preserve"> Υγειονομικής Περιφέρειας κάντε μια συνεννόηση για τον προϋπολογισμό. Φθάνουμε στο τέλος του 2019 και έχουν δοθεί μόνο 180.000 ευρώ από το 1,1 εκατομμύριο που είχε συμφωνηθεί. Δεν είναι, δηλαδή, αυτό κάτι θεωρητικό.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ευχαριστώ.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(Απόστολος Αβδελάς):</w:t>
      </w:r>
      <w:r w:rsidRPr="003608DC">
        <w:rPr>
          <w:rFonts w:eastAsia="Times New Roman" w:cs="Times New Roman"/>
          <w:szCs w:val="24"/>
        </w:rPr>
        <w:t xml:space="preserve"> Κύριε Υπουργέ, έχετε τον λόγο για τρία λεπτά, για να κλείσετε και να προχωρήσουμε στη συνέχεια με την επόμενη διαδικασία.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ΒΑΣΙΛΕΙΟΣ ΚΙΚΙΛΙΑΣ (Υπουργός Υγείας):</w:t>
      </w:r>
      <w:r w:rsidRPr="003608DC">
        <w:rPr>
          <w:rFonts w:eastAsia="Times New Roman" w:cs="Times New Roman"/>
          <w:szCs w:val="24"/>
        </w:rPr>
        <w:t xml:space="preserve"> Ευχαριστώ πολύ,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συνάδελφε, από τον τρόπο με τον οποίο μιλάτε είναι εμφανές ότι πραγματικά νοιάζεστε για το νοσοκομείο -εγώ το σέβομαι αυτό- άρα νοιάζεστε για τον τόπο σας και είστε ενημερωμένος. Μόνο που με τον τρόπο με τον οποίο τοποθετηθήκατε ουσιαστικά τινάξατε στον αέρα την προηγούμενη πολιτική ηγεσία, γιατί όλα αυτά τα οποία αναφέρατε είναι πράγματα τα οποία προφανώς δρομολογεί κάποιος στα τεσσεράμισι χρόνια και πάντως σίγουρα δεν τα δρομολογεί σε τέσσερις μήνες. Παρ’ όλα αυτά, εγώ να τους καλύψω και να προσπαθήσω να συνεχίσω και να απαντήσω.</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Σε ό,τι έχει να κάνει με το μόνιμο προσωπικό, σας απάντησα ήδη.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Σε ό,τι έχει να κάνει με το επικουρικό προσωπικό και τις πέντε θέσεις επικουρικών γιατρών, τις οποίες αναφέρατε και αυτές μέχρι τις 30 Νοεμβρίου που λήγουν θα ρυθμιστούν έτσι ώστε να μπορέσουν αυτοί οι άνθρωποι να παραμείνουν με βάση τον τακτικό προϋπολογισμό.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 μαγνήτης σάς ενδιαφέρει πολύ -και σωστά. Σας λέω, λοιπόν, ότι όντως ξεκίνησε αυτή η διαδικασία επί διακυβέρνησης ΣΥΡΙΖΑ και θα τη συνεχίσουμε και θα την ολοκληρώσουμε, βρίσκοντας και τρόπο να προσλάβουμε αυτούς τους ανθρώπους που μπορούν και πρέπει να χειριστούν το μηχάνημα.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γενικώς για το νοσοκομείο θέλω να σας πω το εξής. Η πραγματικότητα η οποία υπάρχει στο ΕΣΥ είναι μια πραγματικότητα υποστελέχωσης. Γηράσκει το προσωπικό μας. Δυστυχώς, παρά τις ανακοινώσεις τις πολλές και πλούσιες, είδατε ότι τα στοιχεία των διοικητών σας αποδεικνύουν άλλα. Σας είπα. Συνταξιοδοτήθηκαν κάτι παραπάνω από εννιά χιλιάδες επαγγελματίες υγείας για οκτώ χιλιάδες, οι οποίοι πήγαν να αναπληρώσουν τις θέσεις τους. Άρα αυτή η επαναλαμβανομένη επικοινωνία των χιλιάδων προσλήψεων ουσιαστικά δεν έχει υπάρξει. Αντιθέτως, αντί να προσληφθεί μόνιμο προσωπικό, έπεσε το βάρος στο επικουρικό προσωπικό. Αυτό επιβαρύνει τους προϋπολογισμούς των νοσοκομείων και δεν δίνει τη δυνατότητα να γίνουν άλλα πράγματα στο νοσοκομείο.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Όμως, σας παρακαλώ πάρα πολύ -η πόρτα του Υπουργείου Υγείας είναι ανοιχτή- να έρθετε να συζητήσουμε και με τον ΥΠΕάρχη. Κανένα θέμα προϋπολογισμού δεν υπάρχει, όπως σας αποκάλυψα ήδη. Αυξήσαμε τον προϋπολογισμό και θα δώσουμε ό,τι χρειαστεί μέχρι το τέλος της χρονιάς, σε μια πάρα πολύ δύσκολη χρονιά που τα οικονομικά των νοσοκομείων τα έχουν πάει στο κακό τους το χάλι. Όμως επειδή υπάρχει -και το βλέπω- ειλικρινής διάθεση και μέριμνα για το «Αχιλλοπούλειο» θα σας παρακαλέσω πάρα πολύ για τα περαιτέρω και ό,τι άλλο προκύψει, είμαστε στη διάθεσή σας. Να είστε καλά.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(Απόστολος Αβδελάς): </w:t>
      </w:r>
      <w:r w:rsidRPr="003608DC">
        <w:rPr>
          <w:rFonts w:eastAsia="Times New Roman" w:cs="Times New Roman"/>
          <w:szCs w:val="24"/>
        </w:rPr>
        <w:t>Ευχαριστούμε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συνάδελφοι, ολοκληρώθηκε η συζήτηση των επικαίρων ερωτήσεων.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ακολουθήσει στη συνέχεια αναφορά στην επέτειο της 17</w:t>
      </w:r>
      <w:r w:rsidRPr="003608DC">
        <w:rPr>
          <w:rFonts w:eastAsia="Times New Roman" w:cs="Times New Roman"/>
          <w:szCs w:val="24"/>
          <w:vertAlign w:val="superscript"/>
        </w:rPr>
        <w:t>ης</w:t>
      </w:r>
      <w:r w:rsidRPr="003608DC">
        <w:rPr>
          <w:rFonts w:eastAsia="Times New Roman" w:cs="Times New Roman"/>
          <w:szCs w:val="24"/>
        </w:rPr>
        <w:t xml:space="preserve"> Νοεμβρίου για την εξέγερση του Πολυτεχνείου. Θα υπάρξει μια ομιλία-τοποθέτηση του Προέδρου της Βουλής. Προηγουμένως, όμως, θα κάνουμε μια ολιγόλεπτη διακοπή.</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(ΔΙΑΚΟΠΗ)</w:t>
      </w:r>
    </w:p>
    <w:p w:rsidR="003608DC" w:rsidRPr="003608DC" w:rsidRDefault="003608DC" w:rsidP="003608DC">
      <w:pPr>
        <w:spacing w:after="0" w:line="600" w:lineRule="auto"/>
        <w:ind w:firstLine="720"/>
        <w:jc w:val="center"/>
        <w:rPr>
          <w:rFonts w:eastAsia="Times New Roman"/>
          <w:color w:val="202124"/>
          <w:szCs w:val="24"/>
        </w:rPr>
      </w:pPr>
      <w:r w:rsidRPr="003608DC">
        <w:rPr>
          <w:rFonts w:eastAsia="Times New Roman"/>
          <w:color w:val="202124"/>
          <w:szCs w:val="24"/>
        </w:rPr>
        <w:t>(ΜΕΤΑ ΤΗ ΔΙΑΚΟΠΗ)</w:t>
      </w:r>
    </w:p>
    <w:p w:rsidR="003608DC" w:rsidRPr="003608DC" w:rsidRDefault="003608DC" w:rsidP="003608DC">
      <w:pPr>
        <w:spacing w:after="0" w:line="600" w:lineRule="auto"/>
        <w:ind w:firstLine="720"/>
        <w:jc w:val="center"/>
        <w:rPr>
          <w:rFonts w:eastAsia="Times New Roman" w:cs="Times New Roman"/>
          <w:color w:val="FF0000"/>
          <w:szCs w:val="24"/>
        </w:rPr>
      </w:pPr>
      <w:r w:rsidRPr="003608DC">
        <w:rPr>
          <w:rFonts w:eastAsia="Times New Roman" w:cs="Times New Roman"/>
          <w:color w:val="FF0000"/>
          <w:szCs w:val="24"/>
        </w:rPr>
        <w:t>ΑΛΛΑΓΗ ΣΕΛΙΔΑΣ ΛΟΓΩ ΑΛΛΑΓΗΣ ΘΕΜΑΤΟΣ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lastRenderedPageBreak/>
        <w:t>ΠΡΟΕΔΡΟΣ (Κωνσταντίνος Τασούλας):</w:t>
      </w:r>
      <w:r w:rsidRPr="003608DC">
        <w:rPr>
          <w:rFonts w:eastAsia="Times New Roman"/>
          <w:color w:val="202124"/>
          <w:szCs w:val="24"/>
        </w:rPr>
        <w:t xml:space="preserve"> Κυρίες και κύριοι συνάδελφοι, συνεχίζεται η συνεδρίαση.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Πριν εισέλθουμε στη συζήτηση του νομοσχεδίου, που έχει καταθέσει στη Βουλή ο Υφυπουργός Αθλητισμού κ. Αυγενάκης, θα μεσολαβήσει αναφορά του Σώματος στην επέτειο της 17</w:t>
      </w:r>
      <w:r w:rsidRPr="003608DC">
        <w:rPr>
          <w:rFonts w:eastAsia="Times New Roman"/>
          <w:color w:val="202124"/>
          <w:szCs w:val="24"/>
          <w:vertAlign w:val="superscript"/>
        </w:rPr>
        <w:t>ης</w:t>
      </w:r>
      <w:r w:rsidRPr="003608DC">
        <w:rPr>
          <w:rFonts w:eastAsia="Times New Roman"/>
          <w:color w:val="202124"/>
          <w:szCs w:val="24"/>
        </w:rPr>
        <w:t xml:space="preserve"> Νοεμβρίου για την εξέγερση του Πολυτεχνείου.</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Μετά από μία σύντομη δική μου τοποθέτηση, θα λάβουν τον λόγο συνάδελφοι Βουλευτές από τις Κοινοβουλευτικές Ομάδες και θα ολοκληρώσουμε με την απότιση τιμής με ενός λεπτού σιγή.</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Προηγουμένως θέλω να σας ενημερώσω ότι ήδη σήμερα το πρωί, πριν λίγη ώρα, αντιπροσωπεία της Βουλής των Ελλήνων κατέθεσε στεφάνι στο Πολυτεχνείο προς τιμήν της αντιδικτατορικής εξέγερσης της νεολαίας τον Νοέμβριο του 1973. Την αντιπροσωπεία που εκπροσωπούσε το Κοινοβούλιο αποτελούσαν οι Βουλευτές Γιάννης Καλλιάνος από τη Νέα Δημοκρατία, Κώστας Ζαχαριάδης από τον ΣΥΡΙΖΑ, Φωτεινή Μπακαδήμα από το ΜέΡΑ 25 και ο Σπύρος Δημοσχάκης, που εκπροσωπούσε τον Σύλλογο Εργαζομένων Υπαλλήλων της Βουλής.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Κυρίες και κύριοι συνάδελφοι, τιμούμε σήμερα μια ιστορική ημέρα. Την ιστορία τη συνθέτουν πάντοτε δύο στοιχεία που ο χρόνος τα αποχωρίζει, μια σειρά γεγονότα και το άρωμα της εποχής. Το πρώτο, τα γεγονότα, μπορείς να τα αποκαταστήσεις ακόμα και ύστερα από αιώνες. Το δεύτερο, όχι, χάνεται, </w:t>
      </w:r>
      <w:r w:rsidRPr="003608DC">
        <w:rPr>
          <w:rFonts w:eastAsia="Times New Roman"/>
          <w:color w:val="202124"/>
          <w:szCs w:val="24"/>
        </w:rPr>
        <w:lastRenderedPageBreak/>
        <w:t>πετάει μαζί με τη στιγμή. Ακόμα και εκείνοι που το ένιωσαν, όπως και όσο νιώθει κανείς το παρόν, χάνουν την αίσθησή του όταν το πάρει ο άνεμος του χρόνου.</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Δεν θα αναπαραστήσω, συνεπώς, στη σύντομη ομιλία μου γεγονότα, αλλά θα τολμήσω να επιχειρήσω να αναπαραστήσω το άρωμα μιας εποχής, γιατί το 1973, κυρίες και κύριοι συνάδελφοι, ήταν μια εποχή, όπου κλιμακώθηκαν οι αντιδικτατορικοί προσεισμοί, οι οποίοι οδήγησαν στον σεισμό της εξεγέρσεως του Πολυτεχνείου, που ήταν και η κορωνίδα της αντιδικτατορικής δράσης του λαού μας με επίκεντρο και κορυφαίους συμμέτοχους τη νεολαία.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Αυτή η κορυφαία αντιδικτατορική δράση της 17</w:t>
      </w:r>
      <w:r w:rsidRPr="003608DC">
        <w:rPr>
          <w:rFonts w:eastAsia="Times New Roman"/>
          <w:color w:val="202124"/>
          <w:szCs w:val="24"/>
          <w:vertAlign w:val="superscript"/>
        </w:rPr>
        <w:t>ης</w:t>
      </w:r>
      <w:r w:rsidRPr="003608DC">
        <w:rPr>
          <w:rFonts w:eastAsia="Times New Roman"/>
          <w:color w:val="202124"/>
          <w:szCs w:val="24"/>
        </w:rPr>
        <w:t xml:space="preserve"> Νοέμβρη στο Πολυτεχνείο προφανώς και δεν υπονομεύεται και δεν αμαυρώνεται ούτε από έκτροπα που ενίοτε συμβαίνουν, αχρείαστα και απαράδεκτα έκτροπα την ημέρα του εορτασμού της επετείου, αλλά ούτε και από την ανιστόρητη, χυδαία οικειοποίηση της ονομασίας τής «17</w:t>
      </w:r>
      <w:r w:rsidRPr="003608DC">
        <w:rPr>
          <w:rFonts w:eastAsia="Times New Roman"/>
          <w:color w:val="202124"/>
          <w:szCs w:val="24"/>
          <w:vertAlign w:val="superscript"/>
        </w:rPr>
        <w:t>ης</w:t>
      </w:r>
      <w:r w:rsidRPr="003608DC">
        <w:rPr>
          <w:rFonts w:eastAsia="Times New Roman"/>
          <w:color w:val="202124"/>
          <w:szCs w:val="24"/>
        </w:rPr>
        <w:t xml:space="preserve"> Νοέμβρη» από σπείρα δολοφονική, η οποία μοίρασε θάνατο, δυστυχία, αλλά όχι υπονόμευση της δημοκρατίας.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Η κλιμάκωση των αντιδικτατορικών προσεισμών το 1973 είναι πολύ ενδιαφέρουσα. Είχαμε τον Φεβρουάριο την εξέγερση της Νομικής. Είχαμε τον Απρίλιο τις σημαντικές πολιτικά δηλώσεις του εξόριστου Κωνσταντίνου Καραμανλή που δημοσιεύτηκαν στη «ΒΡΑΔΙΝΗ» και στη «ΘΕΣΣΑΛΟΝΙΚΗ» </w:t>
      </w:r>
      <w:r w:rsidRPr="003608DC">
        <w:rPr>
          <w:rFonts w:eastAsia="Times New Roman"/>
          <w:color w:val="202124"/>
          <w:szCs w:val="24"/>
        </w:rPr>
        <w:lastRenderedPageBreak/>
        <w:t xml:space="preserve">και στις οποίες δηλώσεις, μεταξύ άλλων, ο Κωνσταντίνος Καραμανλής προφητικά είχε πει: «Είμαι βέβαιος πως η νέα γενιά, παρασκευασμένη καλύτερα από τη δική μας και έχουσα, όπως λέει ο Αισχύλος, για δάσκαλους τις δικές μας συμφορές, είναι ικανή να συλλάβει ορθώς το πρόβλημα του τόπου και να αγωνιστεί για την προκοπή του ταλαιπωρημένου λαού μας. Η προώθησις νέων δυνάμεων εις τον στίβο της πολιτικής θα καταστήσει περιττή και την επάνοδο στο παρελθόν. Ο εξευρωπαϊσμός της Ελλάδος -υπό την καλή έννοια- θα μπορούσε να αποτελέσει…» συμπληρώνει «…τη νέα Μεγάλη Ιδέα του έθνους. Οι κυβερνώντες, αν είχαν συνείδηση των ευθυνών τους, και μόνο διά τον λόγο αυτόν, θα έθεταν τέρμα στην παρούσα ανωμαλία, η οποία συνίσταται εις κατάργηση της ελευθερίας, που υποβιβάζει τους Έλληνες εις την κατηγορία των καθυστερημένων πολιτικώς λαών, όταν αυτοί φιλοδοξούν και δύνανται να είναι Ευρωπαίοι». Ύψιστα εθνικά συμφέροντα επιβάλλουν την αποκατάσταση της δημοκρατικής ομαλότητας.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Τον Μάιο του 1973 είχαμε το Κίνημα του Ναυτικού, όπου αμφισβητήθηκε από τις Ένοπλες Δυνάμεις η αφοσίωσή τους στο δικτατορικό καθεστώς και η επιθυμία τους εκδηλώθηκε για επιστροφή στη δημοκρατική ομαλότητα.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Τον Νοέμβριο, που κορυφώνεται η διαδικασία της αντιδικτατορικής δράσης, είχαμε ένα προμήνυμα στο μνημόσυνο του Γεωργίου Παπανδρέου, στις 4 Νοεμβρίου, και στις 17 Νοέμβρη την κορύφωση αυτής της δράσεως, την </w:t>
      </w:r>
      <w:r w:rsidRPr="003608DC">
        <w:rPr>
          <w:rFonts w:eastAsia="Times New Roman"/>
          <w:color w:val="202124"/>
          <w:szCs w:val="24"/>
        </w:rPr>
        <w:lastRenderedPageBreak/>
        <w:t>κορύφωση της συμβολής της νεολαίας στην πεποίθηση ότι το δικτατορικό καθεστώς όχι μόνο δεν έχει καμμία κατάφαση, αλλά είχε ήδη μπει σε φάση αποσύνθεσης.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Ο πρώτος πολιτικός που έκανε δηλώσεις ανήμερα στις 17 Νοέμβρη ήταν ο τελευταίος δημοκρατικός Πρωθυπουργός, που συνελήφθη από τη δικτατορία, ο αείμνηστος Παναγιώτης Κανελλόπουλος.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Γράφει ο Παναγιώτης Κανελλόπουλος -κι έτσι επιχειρώ με θράσος να μπω στο άρωμα εκείνης της εποχής για την εξέγερση του Πολυτεχνείου-: «Οι πράξεις των φοιτητών σημειώθηκαν κάτω από ένα καθεστώς βίας. Όποιες και να ήταν οι προθέσεις του παλιού συναδέλφου μου στη Βουλή, που πίστεψε τον Οκτώβριο του 1973 ότι σχημάτισε, πράγματι, μια πολιτική κυβέρνηση, το καθεστώς δεν είχε πάψει να έχει στην κορυφή του έναν δικτάτορα και κύρια όργανα και στηρίγματα τις ίδιες ομάδες που παραπάνω από έξι χρόνια ήταν οι ομάδες διωγμού του λαού, χαφιέδων και βασανιστών».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Ένα καθεστώς βίας γεννάει την αντίρροπη βία στην περίπτωση των νέων του Πολυτεχνείου. Δεν είναι ανάγκη να επαναλάβω ό,τι είχα πει στη «δίκη των τριάντα τεσσάρων». Είχαν τη δυνατότητα να χρησιμοποιήσουν εκρηκτικό υλικό, που βρισκόταν μέσα στο ίδιο το Πολυτεχνείο, αλλά δεν το έπραξαν. Διαπιστώθηκε, επίσης, ότι, όπως πληροφορήθηκαν, έξω και μακριά από τον </w:t>
      </w:r>
      <w:r w:rsidRPr="003608DC">
        <w:rPr>
          <w:rFonts w:eastAsia="Times New Roman"/>
          <w:color w:val="202124"/>
          <w:szCs w:val="24"/>
        </w:rPr>
        <w:lastRenderedPageBreak/>
        <w:t xml:space="preserve">χώρο τους κάποιοι προβοκάτορες ή ανεξέλεγκτα στοιχεία κατασκεύαζαν βόμβες μολότοφ και έσπευσαν να τις αχρηστεύουν. </w:t>
      </w:r>
    </w:p>
    <w:p w:rsidR="003608DC" w:rsidRPr="003608DC" w:rsidRDefault="003608DC" w:rsidP="003608DC">
      <w:pPr>
        <w:spacing w:after="0" w:line="600" w:lineRule="auto"/>
        <w:ind w:firstLine="720"/>
        <w:jc w:val="both"/>
        <w:rPr>
          <w:rFonts w:eastAsia="Times New Roman"/>
          <w:szCs w:val="24"/>
        </w:rPr>
      </w:pPr>
      <w:r w:rsidRPr="003608DC">
        <w:rPr>
          <w:rFonts w:eastAsia="Times New Roman"/>
          <w:color w:val="202124"/>
          <w:szCs w:val="24"/>
        </w:rPr>
        <w:t>Οι νέοι του Πολυτεχνείου δεν χρησιμοποίησαν μέσα υλικής βίας.</w:t>
      </w:r>
      <w:r w:rsidRPr="003608DC">
        <w:rPr>
          <w:rFonts w:eastAsia="Times New Roman"/>
          <w:szCs w:val="24"/>
        </w:rPr>
        <w:t xml:space="preserve"> Με τι όπλα εξεγέρθηκαν; Αρκέστηκαν, με υπερκομματική αδελφική ενότητα, να προτάξουν στην τυραννία γυμνά και ανυπεράσπιστα τα στήθη τους και κατάφεραν αυτοί οι άοπλοι να πραγματοποιήσουν κάτι πολύ περισσότερο από ένα κίνημα, από μια περιστασιακή εξέγερση. </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«Πραγματοποιήσαν…» λέει ο Παναγιώτης Κανελλόπουλος «…μια λαϊκή εθνική επανάσταση, τη μόνη που ύστερα από κάποια προμηνύματα, ύστερα από τη θαρραλέα γενική δοκιμή του μεγάρου της Νομικής Σχολής, σημειώθηκε στο διάστημα της υπερεπτάχρονης δικτατορίας.».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szCs w:val="24"/>
        </w:rPr>
        <w:t xml:space="preserve">Και κλείνει: «Θα σταθώ </w:t>
      </w:r>
      <w:r w:rsidRPr="003608DC">
        <w:rPr>
          <w:rFonts w:eastAsia="Times New Roman"/>
          <w:color w:val="222222"/>
          <w:szCs w:val="24"/>
          <w:shd w:val="clear" w:color="auto" w:fill="FFFFFF"/>
        </w:rPr>
        <w:t xml:space="preserve">τώρα σε δύο σημεία που δείχνουν με τρόπο πιο συγκεκριμένο ότι η επανάσταση του Πολυτεχνείου επικράτησε και μάλιστα όταν την κατέπνιγαν το «κράτος» και η βία, που και αυτόν ακόμη τον Προμηθέα καθήλωσαν στον βράχο του Καυκάσου χωρίς να τον νικήσουν.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Όταν ο ραδιοφωνικός σταθμός των «ελεύθερων πολιορκημένων» νέων εξέπεμψε τις λέξεις «εδώ Πολυτεχνείο, εδώ Πολυτεχνείο», τα αυτιά μυριάδων Ελλήνων και το αυτί της ιστορίας ήταν προσκολλημένα ορθάνοιχτα στη φωνή εκείνη, που έγινε από τότε ένας τίτλος κεφαλαίου του δικαίου της ελευθερίας. Και όταν οι νέοι και οι νέες του Πολυτεχνείου, αντικρίζοντας τα άρματα μάχης </w:t>
      </w:r>
      <w:r w:rsidRPr="003608DC">
        <w:rPr>
          <w:rFonts w:eastAsia="Times New Roman"/>
          <w:color w:val="222222"/>
          <w:szCs w:val="24"/>
          <w:shd w:val="clear" w:color="auto" w:fill="FFFFFF"/>
        </w:rPr>
        <w:lastRenderedPageBreak/>
        <w:t>και άλλες στρατιωτικές δυνάμεις, αποκαλούσαν τους στρατιώτες «αδέλφια», εψήφιζαν με την κραυγή τους τον θεμελιωδέστερο κανόνα δικαίου ενός έθνους, τον κανόνα που θεσπίζει την ενότητα λαού και στρατού, έναν ιερό κανόνα που η δικτατορία της 21</w:t>
      </w:r>
      <w:r w:rsidRPr="003608DC">
        <w:rPr>
          <w:rFonts w:eastAsia="Times New Roman"/>
          <w:color w:val="222222"/>
          <w:szCs w:val="24"/>
          <w:shd w:val="clear" w:color="auto" w:fill="FFFFFF"/>
          <w:vertAlign w:val="superscript"/>
        </w:rPr>
        <w:t>ης</w:t>
      </w:r>
      <w:r w:rsidRPr="003608DC">
        <w:rPr>
          <w:rFonts w:eastAsia="Times New Roman"/>
          <w:color w:val="222222"/>
          <w:szCs w:val="24"/>
          <w:shd w:val="clear" w:color="auto" w:fill="FFFFFF"/>
        </w:rPr>
        <w:t xml:space="preserve"> Απριλίου είχε καταπατήσει. Δεν εισακούστηκε τη στιγμή εκείνη η κραυγή των νέων, αλλά δεν δημιούργησαν δίκαιο όσοι κατέπνιξαν την κραυγή αυτή. Η κραυγή των «ελεύθερων πολιορκημένων» ήταν η φωνή του δικαίου», ολοκληρώνει ο Παναγιώτης Κανελλόπουλος, ο οποίος ετέθη αμέσως μετά από αυτές τις δηλώσεις σε κατ’ οίκον περιορισμό για άλλη μία φορά.</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Τα γεγονότα, λοιπόν, είναι γνωστά. Το άρωμα της εποχής είναι δύσκολο να το νιώσουμε, αλλά αξίζει να το επιχειρήσουμε. Και αυτό που σήμερα εμείς, που απολαύουμε της ελευθερίας και της δημοκρατίας που κάποιοι έδωσαν τη ζωή τους και την υγεία τους για να την έχουμε, οφείλουμε να αντιληφθούμε είναι ότι το νόημα του Πολυτεχνείου είναι η διαρκής έγνοια και ο διαρκής αγώνας για ελευθερία και προκοπή.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Οι τρεις λέξεις «ψωμί», «παιδεία», «ελευθερία» είναι το νόημα του Πολυτεχνείου, ένα νόημα αντίστασης στη δικτατορία. Αντίσταση η οποία σε μια δημοκρατία μετατρέπεται σε συναγωνισμό προκοπής, σε συναγωνισμό συνθέσεων, σε συναγωνισμό ωφέλειας για τη χώρα. Γιατί είναι γνωστό, κυρίες και κύριοι συνάδελφοι, ότι ενώ σε μια δικτατορία η αντίσταση και συνταγματικά επιβάλλεται, σε μια δημοκρατία μόνο η αντιπολίτευση μπορεί να σταθεί και </w:t>
      </w:r>
      <w:r w:rsidRPr="003608DC">
        <w:rPr>
          <w:rFonts w:eastAsia="Times New Roman"/>
          <w:color w:val="222222"/>
          <w:szCs w:val="24"/>
          <w:shd w:val="clear" w:color="auto" w:fill="FFFFFF"/>
        </w:rPr>
        <w:lastRenderedPageBreak/>
        <w:t>καμμία αντίσταση δεν επιτρέπεται προς τη δημοκρατία. Και η αντιπολίτευση που επιτρέπεται και επιβάλλεται σε μια δημοκρατία είναι για να γίνονται μέσω των θεμιτών αντιθέσεων οι απαραίτητες συνθέσεις, ώστε το νόημα του Πολυτεχνείου για ελευθερία και πρόοδο, που εμείς οφείλουμε να το επιτύχουμε, να πραγματοποιηθεί όσο πιο στέρεα και όσο πιο γρήγορα και όσο πιο βιώσιμα μπορεί να γίνει. Αυτή είναι η δική μας συμβολή σε εκείνον τον κορυφαίο αγώνα, η δική μας ανταπόκριση και ο δικός μας φόρος τιμής.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Καλείται τώρα στο Βήμα με τη σειρά των κομμάτων και με βάση τον ορισμό που έχει γίνει από τις Κοινοβουλευτικές Ομάδες από τη Νέα Δημοκρατία ο κ. Σπήλιος Λιβανός.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ΣΠΥΡΙΔΩΝ - ΠΑΝΑΓΙΩΤΗΣ (ΣΠΗΛΙΟΣ) ΛΙΒΑΝΟΣ:</w:t>
      </w:r>
      <w:r w:rsidRPr="003608DC">
        <w:rPr>
          <w:rFonts w:eastAsia="Times New Roman"/>
          <w:color w:val="222222"/>
          <w:szCs w:val="24"/>
          <w:shd w:val="clear" w:color="auto" w:fill="FFFFFF"/>
        </w:rPr>
        <w:t xml:space="preserve"> Ευχαριστώ, κύριε Πρόεδρε.</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η εξέγερση του Πολυτεχνείου συμβολίζει ιστορικά τον αγώνα κατά του ολοκληρωτισμού της δικτατορίας και υπέρ της ελευθερίας. Η επέτειος που τιμούμε σήμερα είναι ημέρα μνήμης του αγώνα και της αυτοθυσίας των νέων φοιτητριών και φοιτητών που έπεσαν αγωνιζόμενοι για τη δημοκρατία. Έπεσαν, αλλά νίκησαν, έγιναν αυτόματα το σύμβολο του αγώνα κατά του αυταρχισμού της δικτατορίας. «Το </w:t>
      </w:r>
      <w:r w:rsidRPr="003608DC">
        <w:rPr>
          <w:rFonts w:eastAsia="Times New Roman"/>
          <w:szCs w:val="24"/>
        </w:rPr>
        <w:t xml:space="preserve">Πολυτεχνείο </w:t>
      </w:r>
      <w:r w:rsidRPr="003608DC">
        <w:rPr>
          <w:rFonts w:eastAsia="Times New Roman"/>
          <w:color w:val="222222"/>
          <w:szCs w:val="24"/>
          <w:shd w:val="clear" w:color="auto" w:fill="FFFFFF"/>
        </w:rPr>
        <w:t xml:space="preserve">ως σύμβολο μνήμης…», όπως πρώτος τότε και κόντρα στη βία δήλωσε ο Παναγιώτης Κανελλόπουλος -και θα μου επιτρέψετε την επανάληψη στο όνομα του </w:t>
      </w:r>
      <w:r w:rsidRPr="003608DC">
        <w:rPr>
          <w:rFonts w:eastAsia="Times New Roman"/>
          <w:color w:val="222222"/>
          <w:szCs w:val="24"/>
          <w:shd w:val="clear" w:color="auto" w:fill="FFFFFF"/>
        </w:rPr>
        <w:lastRenderedPageBreak/>
        <w:t xml:space="preserve">Παναγιώτη Κανελλόπουλου μετά τα όσα μας διάβασε ο Πρόεδρος- «…μας θυμίζει τα αιτήματα των νέων της εποχής για δημοκρατία, για ακαδημαϊκή ελευθερία και για κοινωνική δικαιοσύνη». Μας θυμίζει, όμως, και κάτι ακόμα: Ότι καθώς η αρετή της δημοκρατίας δεν είναι πάντα δεδομένη, είναι καθημερινό χρέος όλων μας όχι μόνο η υπεράσπισή της, αλλά και η ορθή και η ανιδιοτελής υπηρεσία της. Η σημερινή, λοιπόν, εκδήλωση μνήμης είναι μια ευκαιρία αναστοχασμού και ειλικρινούς σύγχρονης ανάγνωσης των ιστορικών μηνυμάτων.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Ποιο, όμως, είναι το πνεύμα του Πολυτεχνείου του Νοεμβρίου του 2019 σήμερα, σαράντα έξι χρόνια μετά; Σίγουρα δεν είναι η ανάδειξη του αλυσοπρίονου, της μολότοφ, του καλάσνικοφ και της κουκούλας ως εφοδίων αγώνα. Σίγουρα δεν είναι η βία, το μίσος και ο νέος διχασμός απ’ όπου κι αν αυτά προέρχονται.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μήνυμα του Πολυτεχνείου είναι η υποχρέωση όλων των ηγεσιών της πατρίδας μας να δώσουμε αληθινές και βιώσιμες λύσεις στα σύγχρονα καυτά προβλήματα της νεολαίας μας, να απαντήσουμε στο πώς θα εκσυγχρονίσουμε τη δημόσια παιδεία μας, ώστε κάθε μαθητής και φοιτητής να μπορέσει να αναδείξει τον καλύτερο εαυτό του, να ανακαλύψει τις δεξιότητές του και να βρει τον δρόμο προς την ευημερία και την ευτυχία, να δώσουμε απάντηση στη </w:t>
      </w:r>
      <w:r w:rsidRPr="003608DC">
        <w:rPr>
          <w:rFonts w:eastAsia="Times New Roman"/>
          <w:color w:val="222222"/>
          <w:szCs w:val="24"/>
          <w:shd w:val="clear" w:color="auto" w:fill="FFFFFF"/>
        </w:rPr>
        <w:lastRenderedPageBreak/>
        <w:t xml:space="preserve">φαυλοκρατία, τη συντεχνιακή και παλαιοκομματική νοοτροπία αναδεικνύοντας ως βασική αξία της κοινωνίας μας την αξιοκρατία.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Έτσι, οι νέοι μας θα αποκτήσουν ξανά αισιοδοξία και θα επιτευχθεί το «</w:t>
      </w:r>
      <w:r w:rsidRPr="003608DC">
        <w:rPr>
          <w:rFonts w:eastAsia="Times New Roman"/>
          <w:color w:val="222222"/>
          <w:szCs w:val="24"/>
          <w:shd w:val="clear" w:color="auto" w:fill="FFFFFF"/>
          <w:lang w:val="en-US"/>
        </w:rPr>
        <w:t>brain</w:t>
      </w:r>
      <w:r w:rsidRPr="003608DC">
        <w:rPr>
          <w:rFonts w:eastAsia="Times New Roman"/>
          <w:color w:val="222222"/>
          <w:szCs w:val="24"/>
          <w:shd w:val="clear" w:color="auto" w:fill="FFFFFF"/>
        </w:rPr>
        <w:t xml:space="preserve"> </w:t>
      </w:r>
      <w:r w:rsidRPr="003608DC">
        <w:rPr>
          <w:rFonts w:eastAsia="Times New Roman"/>
          <w:color w:val="222222"/>
          <w:szCs w:val="24"/>
          <w:shd w:val="clear" w:color="auto" w:fill="FFFFFF"/>
          <w:lang w:val="en-US"/>
        </w:rPr>
        <w:t>gain</w:t>
      </w:r>
      <w:r w:rsidRPr="003608DC">
        <w:rPr>
          <w:rFonts w:eastAsia="Times New Roman"/>
          <w:color w:val="222222"/>
          <w:szCs w:val="24"/>
          <w:shd w:val="clear" w:color="auto" w:fill="FFFFFF"/>
        </w:rPr>
        <w:t xml:space="preserve">», σταματώντας πλέον τη φυγή των καλύτερων εξ ημών στο εξωτερικό, θα δημιουργήσουμε θέσεις εργασίας που θα δώσουν στους συμπολίτες μας ελπίδα και αξιοπρέπεια, που θα ξαναγεμίσουν την Ελλάδα μας με φως και χαμόγελο.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όλων των πτερύγων της Βουλής, εάν επανεξέπεμπε σήμερα σήμα ο αυτοσχέδιος τότε ραδιοπομπός των «ελεύθερων πολιορκημένων» νέων, θα έστελνε σε όλους μας ένα μήνυμα ενότητας, ένα μήνυμα νέας εθνικής αυτοπεποίθησης, ένα μήνυμα εμπιστοσύνης σε μια σύγχρονη Ελλάδα που στοχεύει ψηλά, που διεκδικεί, χωρίς να φοβάται την αλλαγή των εθνικών προτύπων και του παραγωγικού μας μοντέλου, ένα μήνυμα αναγκαιότητας μετατροπής του κράτους σε λειτουργικό σύμμαχο των πολιτών και της επιχειρηματικότητας, ένα κράτος που σέβεται και υπηρετεί τον πολίτη. Πάνω απ’ όλα θα έστελνε ένα μήνυμα για μια αναγεννημένη Ελλάδα που βασίζεται πάνω σε ένα σύγχρονο και δημιουργικό καινοτόμο σχολείο χωρίς να χρειάζεται την παραπαιδεία, σε ένα ανοιχτό, </w:t>
      </w:r>
      <w:r w:rsidRPr="003608DC">
        <w:rPr>
          <w:rFonts w:eastAsia="Times New Roman"/>
          <w:color w:val="222222"/>
          <w:szCs w:val="24"/>
          <w:shd w:val="clear" w:color="auto" w:fill="FFFFFF"/>
        </w:rPr>
        <w:lastRenderedPageBreak/>
        <w:t xml:space="preserve">ανταγωνιστικό και εξωστρεφές πανεπιστήμιο, που αφήνει πίσω του ιδεοληψίες και φοβικότητες, σε μια κοινωνία που λειτουργεί ενωτικά, που θωρακίζει τους θεσμούς της, που πιστεύει στην αρετή και την αξία της δημοκρατίας, που παρέχει κοινωνική δικαιοσύνη και ίσες ευκαιρίες για όλους.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Αν πετύχουμε αυτούς τους εθνικούς σύγχρονους στόχους, θα τιμήσουμε -πιστεύω- με τον καλύτερο τρόπο τον αγώνα αυτοθυσίας των παιδιών του Πολυτεχνείου του 1973.</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Σας ευχαριστώ. </w:t>
      </w:r>
    </w:p>
    <w:p w:rsidR="003608DC" w:rsidRPr="003608DC" w:rsidRDefault="003608DC" w:rsidP="003608DC">
      <w:pPr>
        <w:spacing w:after="0" w:line="600" w:lineRule="auto"/>
        <w:ind w:firstLine="720"/>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ΠΡΟΕΔΡΟΣ (Κωνσταντίνος Τασούλας):</w:t>
      </w:r>
      <w:r w:rsidRPr="003608DC">
        <w:rPr>
          <w:rFonts w:eastAsia="Times New Roman"/>
          <w:color w:val="222222"/>
          <w:szCs w:val="24"/>
          <w:shd w:val="clear" w:color="auto" w:fill="FFFFFF"/>
        </w:rPr>
        <w:t xml:space="preserve"> Καλείται στο Βήμα εκ μέρους του Συνασπισμού Ριζοσπαστικής Αριστεράς ο Βουλευτής κ. Νικόλαος Φίλης.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ΝΙΚΟΛΑΟΣ ΦΙΛΗΣ:</w:t>
      </w:r>
      <w:r w:rsidRPr="003608DC">
        <w:rPr>
          <w:rFonts w:eastAsia="Times New Roman"/>
          <w:color w:val="222222"/>
          <w:szCs w:val="24"/>
          <w:shd w:val="clear" w:color="auto" w:fill="FFFFFF"/>
        </w:rPr>
        <w:t xml:space="preserve"> Ευχαριστώ,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olor w:val="222222"/>
          <w:szCs w:val="24"/>
          <w:shd w:val="clear" w:color="auto" w:fill="FFFFFF"/>
        </w:rPr>
        <w:t xml:space="preserve">Κυρίες και κύριοι συνάδελφοι, η εξέγερση του Πολυτεχνείου δεν ήταν κεραυνός εν αιθρία. Υπήρξε κορύφωση της πάλης του λαού μας και ιδιαίτερα της νεολαίας κατά της αμερικανοκίνητης δικτατορίας που βίασε τη δημοκρατία και κατέρρευσε κάτω από το βάρος της εθνικής προδοσίας στην Κύπρο.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εξέγερση, σε πείσμα όσων θέλουν να ξαναγράψουν την ιστορία και να διχάσουν τον λαό μας, αποτελεί ένα μήνυμα ενότητας, τόσο αναγκαίας και σήμερα. Και σε αυτή την ενότητα, η οποία εκφράστηκε για πρώτη φορά μετά τον εμφύλιο πόλεμο με μία συνύπαρξη και κοινή πολιτική στάση από </w:t>
      </w:r>
      <w:r w:rsidRPr="003608DC">
        <w:rPr>
          <w:rFonts w:eastAsia="Times New Roman" w:cs="Times New Roman"/>
          <w:szCs w:val="24"/>
        </w:rPr>
        <w:lastRenderedPageBreak/>
        <w:t>εκπροσώπους διαφορετικών πολιτικών παρατάξεων, σε αυτή την ενότητα, όμως, καθοριστική υπήρξε η έμπρακτη αντίσταση χιλιάδων πολιτών, ανώνυμων, των αγωνιστών της Αριστεράς, που από την πρώτη μέρα της χούντας, αλυσοδεμένοι, οδηγήθηκαν εξόριστοι στα ξερονήσια, στα μπουντρούμια και στα βασανιστήρια. Είναι αυτή η γενιά, οι ανώνυμοι στρατιώτες του λαού μας, που έδωσαν ένα μήνυμα στην επόμενη γενιά για αντίσταση.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εξέγερση υπήρξε, ταυτόχρονα, ένα πολυσήμαντο γεγονός. Εντάσσεται μέσα στον κύκλο των αγώνων της εποχής κατά των ιμπεριαλιστικών επεμβάσεων, υπέρ του εκδημοκρατισμού και της ευημερίας. Ταυτοχρόνως αποτελεί μέρος με τον ελληνικό χρονισμό της νεολαιίστικης αγωνιστικής παρουσίας της εποχής, με κορύφωση το κίνημα κατά του πολέμου στο Βιετνάμ και τον Μάη του 1968, έφερε στο προσκήνιο τη νεολαία ως ιδιαίτερη δύναμη κοινωνικής αλλαγής, ανέδειξε την αξία της αυτονομίας των κινημάτων, καθώς την αξίωση για κοινωνική απελευθέρωση και χειραφέτηση, σύμφωνα με την οποία το προσωπικό είναι και πολιτικό.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Αυτή η απαίτηση ενέπνευσε μία ιστορικών διαστάσεων πολιτιστική έκρηξη. Από το 1973 ο κόσμος και η Ελλάδα έχουν ριζικά αλλάξει. Ο Ψυχρός Πόλεμος και ο διπολισμός κατέρρευσαν, αλλά ο κόσμος δεν έγινε πιο δίκαιος και η διεθνής κοινωνία δεν έγινε ισότιμη. Αντιθέτως, η νεοφιλελεύθερη </w:t>
      </w:r>
      <w:r w:rsidRPr="003608DC">
        <w:rPr>
          <w:rFonts w:eastAsia="Times New Roman" w:cs="Times New Roman"/>
          <w:szCs w:val="24"/>
        </w:rPr>
        <w:lastRenderedPageBreak/>
        <w:t>παγκοσμιοποίηση παρόξυνε την εκμετάλλευση, την αστάθεια και τους πολέμους. Η δημοκρατική Μεταπολίτευση στη χώρα μας υπήρξε μήτρα αγώνων για δημοκρατικές και κοινωνικές κατακτήσεις.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Στη μακρά αυτή περίοδο, ωστόσο, υπήρξαν διαψεύσεις και απογοητεύσεις. Και φτάσαμε στην ύστερη Μεταπολίτευση, όπου αντιμέτωποι με τη νεοφιλελεύθερη επιβουλή, καθώς και την αποσάθρωση του πολιτικού συστήματος, βυθιστήκαμε σε μία κρίση που δεν είναι μόνο οικονομική αλλά και ηθική. Και, τελικά, γίναμε κι εμείς μέρος του μελαγχολικού τοπίου της μεταδημοκρατίας, που υπονομεύει τη συνοχή των σύγχρονων κοινωνιών.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Συνηθίζεται να λέμε ότι το μήνυμα του Νοέμβρη είναι επίκαιρο. Για άλλους πρόκειται για μονότονη επανάληψη. Για εμάς και για τα χιλιάδες παιδιά, που σήμερα γιορτάζουν στα σχολεία τους τη γιορτή της νεολαίας και της δημοκρατίας, είναι πηγή κριτικού αναστοχασμού για το μέλλον της κοινωνίας.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Σε συνθήκες πολέμων, βίας και προσφυγιάς στην ευρύτερη περιοχή μας, το αντιιμπεριαλιστικό, φιλειρηνικό μήνυμα του Πολυτεχνείου παραμένει δραματικά επίκαιρο, κόντρα στους εθνικισμούς και τον ρατσισμό. Μας δείχνει τον δρόμο της ειρηνικής συνεργασίας, της σταθερότητας και της συνανάπτυξης στην περιοχή. Σε συνθήκες τριπλής κρίσης, οικονομικής, προσφυγικής και περιβαλλοντικής, το μήνυμα του Πολυτεχνείου είναι ένα μήνυμα αλληλεγγύης για την αλλαγή της ζωής μας, της πολιτικής και της κοινωνίας.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Το ιστορικό τρίπτυχο «Ψωμί – Παιδεία - Ελευθερία» περιλαμβάνει νέα υπόσταση. Η οικονομική κρίση που έριξε στην απόγνωση ένα μεγάλο μέρος της κοινωνίας μας και έφερε ιδιαίτερα τη νεολαία μπροστά στο φάσμα της ανεργίας, η ταξική επίθεση στην εργασία και το μεροκάματο, αλλά και οι νέες τεχνολογικές εξελίξεις που σπρώχνουν σε παραγωγικές αναδιαρθρώσεις, δείχνουν την επικαιρότητα του αγώνα για «ψωμί».</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«παιδεία», αντιμέτωπη με νέες προκλήσεις, θετικές και αρνητικές, παραμένει διαρκής σταθερά για την ανάπτυξη της προσωπικότητας των νέων και της κοινωνίας, όχι ως εμπόριο αλλά ως κοινωνικό δικαίωμα, για ένα σχολείο ποιότητας και ισότητας, δημοκρατίας και συμμετοχής, με αναγνωρισμένο τον κοινωνικό ρόλο των εκπαιδευτικών.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«Ελευθερία». Το αίτημα για ελευθερία παντού, για δημοκρατικά δικαιώματα αλλά και δικαιώματα που αφορούν την προσωπική ζωή, για την ισότητα των γυναικών και την αναγνώριση του δικαιώματος στη σεξουαλικότητα, εμπλουτίζουν τον δημόσιο χώρο και δίνουν μία άλλη διάσταση στην κοινωνική απελευθέρωση.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όσοι έσπευσαν να μιλήσουν για το τέλος της ιστορίας, διαψεύδονται. Οι κοινωνίες και αυτή τη φορά ξανά η νεολαία, επανέρχονται στο προσκήνιο. Διεκδικούν -με αντιφατικό τρόπο και ασυνέχειες, αλλά πάντως διεκδικούν- και πάλι τον ρεαλισμό του αδύνατου. Οι </w:t>
      </w:r>
      <w:r w:rsidRPr="003608DC">
        <w:rPr>
          <w:rFonts w:eastAsia="Times New Roman" w:cs="Times New Roman"/>
          <w:szCs w:val="24"/>
        </w:rPr>
        <w:lastRenderedPageBreak/>
        <w:t xml:space="preserve">κινητοποιήσεις των νέων κατά της κλιματικής αλλαγής που απλώθηκαν σε όλον τον πλανήτη με εμβληματικό σύνθημα ότι «το πρόβλημα δεν είναι μόνο το κλίμα, αλλά και το σύστημα», συνιστά μία νέα παρακαταθήκη ελπίδας για την επιβίωση του πλανήτη.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Οι μεγάλες κινητοποιήσεις σε όλες τις ηπείρους αυτή την περίοδο κατά των κοινωνικών ανισοτήτων και της λιτότητας προοιωνίζονται ρήγματα στην νεοσυντηρητική κυριαρχία.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αλληλεγγύη των πολιτών στους πρόσφυγες του πολέμου αποτελεί μία έμπρακτη απάντηση στον ρατσισμό και την ακροδεξιά που ξανασηκώνει και πάλι κεφάλι στην Ευρώπη.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Στη χώρα μας παρατηρούνται ελπιδοφόρα νεολαιίστικα σκιρτήματα αντίστασης απέναντι στην επιχειρούμενη συρρίκνωση του δικαιώματος στη μόρφωση και την ωμή επιστροφή της κρατικής καταστολής. Ας γνωρίζουν οι κρατούντες ότι πολλές φορές στην ιστορία η απάντηση των νέων στην αυταρχική υποτροπή υπήρξε παράγων απρόβλεπτων ανατροπών και δημοκρατικών εξελίξεων.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το Πολυτεχνείο ζει!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«Θέλει αρετήν και τόλμην η ελευθερία».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szCs w:val="24"/>
        </w:rPr>
        <w:t>(Χειροκροτήματα από την πτέρυγα του ΣΥΡΙΖΑ)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ΠΡΟΕΔΡΟΣ (Κωνσταντίνος Τασούλας):</w:t>
      </w:r>
      <w:r w:rsidRPr="003608DC">
        <w:rPr>
          <w:rFonts w:eastAsia="Times New Roman" w:cs="Times New Roman"/>
          <w:szCs w:val="24"/>
        </w:rPr>
        <w:t xml:space="preserve"> </w:t>
      </w:r>
      <w:r w:rsidRPr="003608DC">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δέκα μέλη και τρεις συνοδοί τους από το Κέντρο Ημέρας Αγίας Παρασκευής.</w:t>
      </w:r>
    </w:p>
    <w:p w:rsidR="003608DC" w:rsidRPr="003608DC" w:rsidRDefault="003608DC" w:rsidP="003608DC">
      <w:pPr>
        <w:spacing w:after="0" w:line="600" w:lineRule="auto"/>
        <w:ind w:firstLine="720"/>
        <w:rPr>
          <w:rFonts w:eastAsia="Times New Roman"/>
          <w:szCs w:val="24"/>
        </w:rPr>
      </w:pPr>
      <w:r w:rsidRPr="003608DC">
        <w:rPr>
          <w:rFonts w:eastAsia="Times New Roman"/>
          <w:szCs w:val="24"/>
        </w:rPr>
        <w:t>Η Βουλή σάς καλωσορίζει.</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szCs w:val="24"/>
        </w:rPr>
        <w:t>(Χειροκροτήματα απ’ όλες τις πτέρυγες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Καλείται στο Βήμα, εκ μέρους του Κινήματος Αλλαγής, ο Βουλευτής Επικρατείας κ. Γεώργιος Καμίνης.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ΓΕΩΡΓΙΟΣ ΚΑΜΙΝΗΣ:</w:t>
      </w:r>
      <w:r w:rsidRPr="003608DC">
        <w:rPr>
          <w:rFonts w:eastAsia="Times New Roman" w:cs="Times New Roman"/>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συνάδελφοι, το Πολυτεχνείο ήταν η αρχή του τέλους της δικτατορίας που στην πολιτική της απομόνωση ήρθε και προσέθεσε πια και την ολοκληρωτική απομόνωση από την κοινωνία. Η κοινωνία έζησε το δράμα εκείνων των ημερών, συντάχθηκε με τους φοιτητές και είναι φανερό πια ότι αποδοκίμασε καθ’ ολοκληρία το καθεστώς εκείνη την εποχή.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πολιτική απομόνωση είχε αρχίσει πολύ νωρίτερα, ήδη από την εγκαθίδρυση του καθεστώτος, από την Αριστερά και το Κέντρο φυσικά, </w:t>
      </w:r>
      <w:r w:rsidRPr="003608DC">
        <w:rPr>
          <w:rFonts w:eastAsia="Times New Roman" w:cs="Times New Roman"/>
          <w:szCs w:val="24"/>
        </w:rPr>
        <w:lastRenderedPageBreak/>
        <w:t>σταδιακά και από τις δυνάμεις της ΕΡΕ και από το ίδιο το παλάτι, όπως αποδείχθηκε τον Δεκέμβριο του 1967.</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απομόνωση της δικτατορίας και στο διεθνές επίπεδο, και δη στο ευρωπαϊκό, ολοκληρώνεται με την αποβολή της χώρας από το Συμβούλιο της Ευρώπης.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 αυτό και καταφεύγει το καθεστώς στο πείραμα Μαρκεζίνη. Το καθεστώς προβάλλει μία εικόνα εκδημοκρατισμού, με ένα Σύνταγμα το οποίο υποβάλλει σε ένα νόθο δημοψήφισμα και με μεταβατικές διατάξεις που διαιώνιζαν ουσιαστικά το καθεστώς, με κυρίαρχη αυτή που προέβλεπε την παραμονή του Γεώργιου Παπαδόπουλου στο αξίωμα του Προέδρου της Δημοκρατίας για τα επόμενα επτά χρόνια. Αυτό το «Σύνταγμα» υπήρξε και το μοντέλο αργότερα -και εφαρμόστηκε εκεί- για το Σύνταγμα του Εβρέν στην Τουρκία.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Εν πάση περιπτώσει, απέναντι σε αυτό το πείραμα ξεσηκώνονται οι φοιτητές κι έχουμε αυτή την εξέγερση, η οποία κατεπνίγη από τις δυνάμεις του καθεστώτος και μετά από λίγο επεβλήθη ο Ιωαννίδης, με το πραξικόπημα πια σε βάρος και του Παπαδόπουλου. Η δικτατορία φτάνει στην πλέον απεχθή μορφή της, απομονώνεται πλέον ολοκληρωτικά. Για να κερδίσει λαϊκό έρεισμα επιχειρεί το πραξικόπημα στην Κύπρο, με τα γνωστά αποτελέσματα.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Αναφερθήκατε, κύριε Πρόεδρε, στο τρίπτυχο «Ψωμί - Παιδεία - Ελευθερία». Πράγματι, αυτό ήταν το κυρίαρχο αίτημα. Εγώ το βλέπω αυτό το αίτημα σήμερα στις μέρες μας να συμπυκνώνεται ακριβώς στο δημόσιο πανεπιστήμιο. Τι εννοώ με αυτό; Ως προς το «ψωμί», φυσικά αυτό το οποίο σημαίνει το αίτημα αυτό ήταν ότι οι φοιτητές ζητούσαν την άνοδο του βιοτικού επιπέδου του ελληνικού λαού. Αυτό μπορούμε να πούμε ότι στα χρόνια της Μεταπολίτευσης, κατά βάση, επετεύχθη. Η Ελλάδα άλλαξε. Ακόμα και μετά την οικονομική κρίση, δεν έχει καμμία σχέση με την καθυστερημένη Ελλάδα των αρχών της δεκαετίας του 1970. </w:t>
      </w:r>
    </w:p>
    <w:p w:rsidR="003608DC" w:rsidRPr="003608DC" w:rsidRDefault="003608DC" w:rsidP="003608DC">
      <w:pPr>
        <w:spacing w:after="0" w:line="600" w:lineRule="auto"/>
        <w:ind w:firstLine="720"/>
        <w:jc w:val="both"/>
        <w:rPr>
          <w:rFonts w:eastAsia="Times New Roman" w:cs="Times New Roman"/>
          <w:b/>
          <w:szCs w:val="24"/>
        </w:rPr>
      </w:pPr>
      <w:r w:rsidRPr="003608DC">
        <w:rPr>
          <w:rFonts w:eastAsia="Times New Roman" w:cs="Times New Roman"/>
          <w:szCs w:val="24"/>
        </w:rPr>
        <w:t xml:space="preserve">Το «παιδεία και ελευθερία» εκεί που συνοψίζεται περισσότερο, βέβαια, είναι μέσα στο δημόσιο πανεπιστήμιο και συνοψίζεται στο αίτημα της ακαδημαϊκής ελευθερίας, την οποία κατοχυρώνει ρητά το Σύνταγμα.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Εδώ ποιον ρόλο έχει το «ψωμί»; Σημαίνει ότι το δημόσιο πανεπιστήμιο είναι κατ’ εξοχήν ο φορέας εκείνος που ευνοεί την κοινωνική ανέλιξη των ανθρώπων. Έτσι λειτούργησε μέσα στα χρόνια της Μεταπολίτευσης. Έτσι ξεπέρασαν πολλοί το φράγμα της φτώχειας και πιστεύω ότι σε αυτό συνέτεινε σε πάρα πολύ μεγάλο βαθμό η παράταξή μας.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Όμως, δεν μπορεί να υπάρξει ένα δημόσιο πανεπιστήμιο αντάξιο της αποστολής του, όταν κυριαρχείται από τη βία ή έστω, από την απειλή της βίας, δεν υπάρχει ο παράγων της ελευθερίας εκεί.</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Αυτό, λοιπόν, πιστεύω ότι θα πρέπει να το κρατήσουμε ως ένα μήνυμα σήμερα της επετείου του Πολυτεχνείου, να συνειδητοποιήσουμε ότι θέλουμε ένα δημόσιο πανεπιστήμιο, το οποίο να λειτουργεί ακριβώς όπως το οραματίστηκε ο συντακτικός νομοθέτης.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Σας ευχαριστώ, κύριε Πρόεδρε.</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ΠΡΟΕΔΡΟΣ (Κωνσταντίνος Τασούλας):</w:t>
      </w:r>
      <w:r w:rsidRPr="003608DC">
        <w:rPr>
          <w:rFonts w:eastAsia="Times New Roman"/>
          <w:color w:val="202124"/>
          <w:szCs w:val="24"/>
        </w:rPr>
        <w:t xml:space="preserve"> Σειρά έχει τώρα ο εκπρόσωπος του Κομμουνιστικού Κόμματος Ελλάδας, ο συνάδελφος κ. Συντυχάκης.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ΕΜΜΑΝΟΥΗΛ ΣΥΝΤΥΧΑΚΗΣ:</w:t>
      </w:r>
      <w:r w:rsidRPr="003608DC">
        <w:rPr>
          <w:rFonts w:eastAsia="Times New Roman"/>
          <w:color w:val="202124"/>
          <w:szCs w:val="24"/>
        </w:rPr>
        <w:t xml:space="preserve"> Κυρίες και κύριοι, σήμερα τιμάμε τον ξεσηκωμό του Πολυτεχνείου. Το ΚΚΕ αποτίει φόρο τιμής σε όλους όσοι αγωνίστηκαν κατά της στρατιωτικής δικτατορίας, δοκιμάστηκαν στη φρίκη των βασανιστηρίων, της εξορίας, των φυλακίσεων, των διώξεων και των στρατοδικείων, στους νέους και τις νέες της Αντι-ΕΦΕΕ.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Σαράντα έξι χρόνια μετά, τα συνθήματα για «Ψωμί - Παιδεία - Ελευθερία», «Έξω οι ΗΠΑ,», «Έξω το ΝΑΤΟ» παραμένουν επίκαιρα και ζωντανά, ενάντια στην αντιλαϊκή πολιτική που οδηγεί τον λαό στη φτώχεια και την εξαθλίωση, ενάντια στην πολιτική που υποβαθμίζει και εμπορευματοποιεί την παιδεία, ενάντια στο δόγμα «νόμος και τάξη», που επιβάλλει σιγή νεκροταφείου, καταργεί το πανεπιστημιακό άσυλο, περιορίζει το απεργιακό </w:t>
      </w:r>
      <w:r w:rsidRPr="003608DC">
        <w:rPr>
          <w:rFonts w:eastAsia="Times New Roman"/>
          <w:color w:val="202124"/>
          <w:szCs w:val="24"/>
        </w:rPr>
        <w:lastRenderedPageBreak/>
        <w:t>δικαίωμα, τα συνδικαλιστικά δικαιώματα και τις διαδηλώσεις, καλλιεργεί κλίμα τρομοκράτησης της μαζικής λαϊκής δράσης, με μηχανισμούς που καμμία σχέση δεν έχουν με το οργανωμένο λαϊκό και νεολαιίστικο κίνημα, ενάντια στη βαθύτερη εμπλοκή της χώρας μας στους ιμπεριαλιστικούς σχεδιασμούς των αμερικανονατοϊκών, μετατρέποντάς την σε στόχο επιθέσεων σε συνθήκες μεγαλύτερης όξυνσης των ανταγωνισμών, ενάντια στη συμφωνία αμοιβαίας αμυντικής συνεργασίας της χώρας με τις Ηνωμένες Πολιτείες, που επεκτείνει και αναβαθμίζει τις βάσεις του θανάτου σε δύναμη πυρός, ενώ είναι προ των πυλών η φιλοξενία πυρηνικών όπλων στη χώρα μας.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Οι ευθύνες βαραίνουν εξίσου τις κυβερνήσεις της Νέας Δημοκρατίας και του ΣΥΡΙΖΑ, που εξωραΐζουν τον αμερικανικό ιμπεριαλισμό, μετατρέποντας τη χώρα μας σε μεντεσέ των γεωστρατηγικών συμφερόντων των ΗΠΑ και του ΝΑΤΟ. Έφτασαν, μάλιστα, στο σημείο ο ένας να μιλάει για κοινές αξίες με τους ιμπεριαλιστές και ο άλλος να δίνει το στίγμα του με την πρόσφατη ανατριχιαστική δήλωση του Υπουργού Άμυνας μπροστά στον Υπουργό Άμυνας των Ηνωμένων Πολιτειών: «Οι άνδρες μας μάτωσαν δίπλα στους Αμερικανούς στρατιώτες στους πολέμους στους οποίους συμμετείχαμε. Θα το επαναλάβουμε και στο μέλλον, εάν χρειαστεί. Στρατηγέ μου, ιδού ο Στρατός σας!».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Το πραξικόπημα την 21</w:t>
      </w:r>
      <w:r w:rsidRPr="003608DC">
        <w:rPr>
          <w:rFonts w:eastAsia="Times New Roman"/>
          <w:color w:val="202124"/>
          <w:szCs w:val="24"/>
          <w:vertAlign w:val="superscript"/>
        </w:rPr>
        <w:t>η</w:t>
      </w:r>
      <w:r w:rsidRPr="003608DC">
        <w:rPr>
          <w:rFonts w:eastAsia="Times New Roman"/>
          <w:color w:val="202124"/>
          <w:szCs w:val="24"/>
        </w:rPr>
        <w:t xml:space="preserve"> Απριλίου του 1967, για να θυμόμαστε, έγινε στο όνομα αντιμετώπισης του κομμουνιστικού κινδύνου. Πάντοτε και σήμερα, ο αντικομμουνισμός αποτελεί τον προπομπό των αντιλαϊκών μέτρων. Αποκορύφωμα αποτέλεσε το κατάπτυστο ψήφισμα του Ευρωπαϊκού Κοινοβουλίου, που εξισώνει τον κομμουνισμό με τον φασισμό, βάζοντας στο στόχαστρο τη δράση των κομμουνιστών και προσβάλλοντας τη μνήμη εκατομμυρίων αντιφασιστών, που έδωσαν τη ζωή τους ενάντια στο ναζιστικό τέρας, με κύριο στόχο να εγκλωβιστούν λαϊκές αγωνιστικές δυνάμεις στις συμπληγάδες του συμβιβασμού με την κανονικότητα της καπιταλιστικής εκμετάλλευσης, της αποδοχής της ταξικής ειρήνης για τη διατήρηση της αστικής εξουσίας.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Είμαστε περήφανοι γιατί το ΚΚΕ και η ΚΝΕ πρωτοστάτησε, σηκώνοντας ψηλά τη σημαία της σύγκρουσης με τη στρατιωτική δικτατορία. Το ΚΚΕ στάθηκε αντάξιο της κληρονομιάς του και της ιστορίας του. Η ανασυγκρότηση των κομματικών οργανώσεών του και η ίδρυση της ΚΝΕ το 1968 συνέβαλαν καθοριστικά στην αντιδικτατορική πάλη. Τότε έλεγαν κάποιοι: «Η χούντα είναι πανίσχυρη».</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Η ιστορία τούς διέψευσε. Ο λαός, οι αγώνες και οι θυσίες του απέδειξαν ότι η δύναμη είναι στην οργάνωση, στη συμπόρευση της νεολαίας με το εργατικό κίνημα. Κανένας αντίπαλος δεν είναι ανίκητος. Ο λαός, όταν παλεύει, </w:t>
      </w:r>
      <w:r w:rsidRPr="003608DC">
        <w:rPr>
          <w:rFonts w:eastAsia="Times New Roman"/>
          <w:color w:val="202124"/>
          <w:szCs w:val="24"/>
        </w:rPr>
        <w:lastRenderedPageBreak/>
        <w:t>μπορεί να φέρει τα πάνω-κάτω. Το ΚΚΕ βρίσκεται και θα βρεθεί μπροστά σε έναν τέτοιον αγώνα για την ανασύνταξη του εργατικού λαϊκού κινήματος στην πάλη ενάντια στα μονοπώλια και στις ιμπεριαλιστικές ενώσεις, ενάντια στον καπιταλισμό, με στόχο την εργατική εξουσία και τον σοσιαλισμό.</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Ο φετινός εορτασμός της εξέγερσης του Πολυτεχνείου αποκτά μεγαλύτερη σημασία. Το ΚΚΕ καλεί τους εργαζόμενους, τη νεολαία, τα φτωχά λαϊκά στρώματα να τιμήσουν τον ηρωικό ξεσηκωμό του Πολυτεχνείου με τη μαζική και αγωνιστική συμμετοχή στις εκδηλώσεις του τριήμερου εορτασμού και την αντιιμπεριαλιστική πορεία προς την Αμερικανική Πρεσβεία, να διαδηλώσουν ενάντια στους ιμπεριαλιστικούς πολέμους και την εμπλοκή της Ελλάδας, να εκφράσουν την αλληλεγγύη στα θύματα της καπιταλιστικής εκμετάλλευσης, στους πρόσφυγες και στους μετανάστες, που η πολιτική της Ευρωπαϊκής Ένωσης και των κυβερνήσεων τους εγκλωβίζουν στη χώρα μας σε άθλιες συνθήκες, να απομονώσουν τους σύγχρονους υμνητές της χούντας, όσους χύνουν το δηλητήριο του ρατσισμού, του φασισμού και του αντικομμουνισμού.</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Κύριε Πρόεδρε, κλείνοντας, επιτρέψτε μου ένα απόσπασμα του Τάσου Λειβαδίτη: «Είναι σκληρές οι μέρες που ζούμε. Μια στιγμή αν ξεχαστείς, αύριο οι άνθρωποι θα χάνονται στη δίνη του πολέμου. Έτσι και σταματήσεις για μια στιγμή να ονειρευτείς, εκατομμύρια ανθρώπινα όνειρα θα γίνουν στάχτη απ’ τις </w:t>
      </w:r>
      <w:r w:rsidRPr="003608DC">
        <w:rPr>
          <w:rFonts w:eastAsia="Times New Roman"/>
          <w:color w:val="202124"/>
          <w:szCs w:val="24"/>
        </w:rPr>
        <w:lastRenderedPageBreak/>
        <w:t>φωτιές. Δεν έχεις καιρό, δεν έχεις καιρό για τον εαυτό σου, αν θέλεις να λέγεσαι άνθρωπος».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Ευχαριστώ.</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ΠΡΟΕΔΡΟΣ (Κωνσταντίνος Τασούλας):</w:t>
      </w:r>
      <w:r w:rsidRPr="003608DC">
        <w:rPr>
          <w:rFonts w:eastAsia="Times New Roman"/>
          <w:color w:val="202124"/>
          <w:szCs w:val="24"/>
        </w:rPr>
        <w:t xml:space="preserve"> Καλείται στο Βήμα ο συνάδελφος κ. Κωνσταντίνος Χήτας εκ μέρους του κόμματος Ελληνική Λύση.</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ΚΩΝΣΤΑΝΤΙΝΟΣ ΧΗΤΑΣ:</w:t>
      </w:r>
      <w:r w:rsidRPr="003608DC">
        <w:rPr>
          <w:rFonts w:eastAsia="Times New Roman"/>
          <w:color w:val="202124"/>
          <w:szCs w:val="24"/>
        </w:rPr>
        <w:t xml:space="preserve"> Ευχαριστώ πολύ, κύριε Πρόεδρε.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Θέλω να πω μέσα σε ένα μόνο λεπτό ότι είμαστε εδώ με πολύ μεγάλο σεβασμό και τιμούμε τα παιδιά αυτά, τιμούμε τους αγώνες τους. Τιμούμε τα παιδιά αυτά, γιατί αγωνίστηκαν για τη δημοκρατία.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Οφείλουμε, βέβαια, να πούμε ότι αγωνίστηκαν για μια τελείως διαφορετική δημοκρατία από αυτή την οποία ζούμε τώρα. Τιμούμε τον αγώνα που έδωσαν για ελευθερία και παιδεία, για τον αγώνα που έδωσαν όμως για κάποια άλλα πανεπιστήμια, για ανοιχτά πανεπιστήμια, για πανεπιστήμια χωρίς φόβο, για πανεπιστήμια χωρίς τρομοκρατία. Τα παιδιά αυτά αγωνίστηκαν και τα παιδιά αυτά τα τιμούμε σήμερα.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Θα πρέπει, βεβαίως, να αναφέρουμε ότι την περίοδο εκείνη, με τους αγώνες των παιδιών αυτών έφυγε η χούντα του Παπαδόπουλου. Δυστυχώς ήρθε μια άλλη χούντα, του Ιωαννίδη, για κάποιους μήνες και είναι η περίοδος εκείνη που χάσαμε την Κύπρο και θα πρέπει αυτό να το αναφέρουμε.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Τιμούμε, λοιπόν, τους αγώνες των παιδιών εκείνων και τιμούμε και εκείνους που αρκετοί από αυτούς τίμησαν τους αγώνες τους μέχρι και σήμερα. Δεν τιμούμε, όμως, αυτούς που αγωνίστηκαν τότε, αλλά στην πορεία κάπου χάθηκαν και, αν θέλετε, πρόδωσαν τους αγώνες τους για μια καρέκλα.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Ο Έλληνας έχει μάθει να μάχεται και σήμερα δίνει μάχη η Ελλάδα για μια πραγματική δημοκρατία, για την προσπάθεια που καταβάλλει να σπάσει τα οικονομικά δεσμά στα οποία βρίσκεται και για τον αγώνα που δίνει εναντίον της παγκοσμιοποίησης.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Σας ευχαριστώ πολύ.</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Ελληνικής Λύσης)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ΠΡΟΕΔΡΟΣ (Κωνσταντίνος Τασούλας):</w:t>
      </w:r>
      <w:r w:rsidRPr="003608DC">
        <w:rPr>
          <w:rFonts w:eastAsia="Times New Roman"/>
          <w:color w:val="202124"/>
          <w:szCs w:val="24"/>
        </w:rPr>
        <w:t xml:space="preserve"> Μετά την παρέμβαση του συναδέλφου κ. Χήτα εκ μέρους της Ελληνικής Λύσης, καλείται ο εκπρόσωπος του κόμματος ΜέΡΑ25, ο συνάδελφος κ. Γιώργος Λογιάδης.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ΓΕΩΡΓΙΟΣ ΛΟΓΙΑΔΗΣ: </w:t>
      </w:r>
      <w:r w:rsidRPr="003608DC">
        <w:rPr>
          <w:rFonts w:eastAsia="Times New Roman" w:cs="Times New Roman"/>
          <w:szCs w:val="24"/>
        </w:rPr>
        <w:t>Κύριε Πρόεδρε, κύριε Υπουργέ, αγαπητοί κυρίες και κύριοι συνάδελφοι, εγώ σήμερα μπορώ να πω ότι τη βραδιά εκείνης της ημέρας ήμουν εκεί. Έχω γεννηθεί το 1957. Ήμουν στην Ε΄ γυμνασίου τότε και ήμουν και τις τρεις μέρες εκεί απ’ έξω.</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Ας πω μερικά πράγματα. Έχω λίγο συναισθηματική φόρτιση, διότι τα γεγονότα είναι κάθε μέρα στο μυαλό μου. Βρισκόμαστε δύο μέρες πριν την επέτειο της εξέγερσης του Πολυτεχνείου, μιας επετείου που είναι ακόμη νωπή </w:t>
      </w:r>
      <w:r w:rsidRPr="003608DC">
        <w:rPr>
          <w:rFonts w:eastAsia="Times New Roman" w:cs="Times New Roman"/>
          <w:szCs w:val="24"/>
        </w:rPr>
        <w:lastRenderedPageBreak/>
        <w:t>στη μνήμη όλων των Ελλήνων. Νέα παιδιά τότε έδωσαν τη ζωή τους και έγιναν η αιτία να πέσει τελικά το απολυταρχικό χουντικό καθεστώς. Νέα παιδιά έγιναν κρίκοι μιας αλυσίδας που έπνιξε τους στρατοκράτες και επανέφερε τη δημοκρατία στη χώρα μας. Νεκροί, τραυματίες, συλλήψεις.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ότι βρισκόμαστε σήμερα εδώ ως εκλεγμένοι εκπρόσωποι του λαού μας, το οφείλουμε και σε εκείνα τα παιδιά. Οφείλουμε και εμείς με τη σειρά μας να τιμήσουμε τη μνήμη τους όχι μόνο μνημονεύοντας τον αγώνα τους τότε, αλλά και να αντιστεκόμαστε στο σημερινό μνημονιακό οδοστρωτήρα και τα σημερινά δεσμά μας.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Πάντα θα είναι επίκαιρα τα λόγια των τραγουδιών του Νίκου Ξυλούρη. Θυμάστε ότι το «Μεγάλο μας Τσίρκο» είχε παιχθεί επί δικτατορίας με το τραγούδι «Λαέ μη σφίξεις άλλο το ζωνάρι» και με το άλλο τραγούδι του «Άιντε θύμα, άιντε ψώνιο, άιντε σύμβολο αιώνιο».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«Εδώ Πολυτεχνείο, εδώ Πολυτεχνείο…» -προσωπικά θα ηχεί πάντα αυτή η φωνή στα αυτιά μου- «…σας ομιλεί ο σταθμός των ελεύθερων αγωνιζομένων Ελλήνων, των ελεύθερων αγωνιζομένων φοιτητών».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Ήταν συγκλονιστικές οι στιγμές, οι ώρες εκείνες. Ήμαστε απ’ έξω και μέσα. Ο πατέρας μου ήταν πολιτικός μηχανικός και είχε σπουδάσει στο Μετσόβιο Πολυτεχνείο και μπορούσαμε και μπαινοβγαίναμε ως νεαρά άτομα.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Τη νύχτα -δεν θα το ξεχάσω ποτέ- είδα ένα φίδι στην Πατησίων. Ήταν το πρώτο δακρυγόνο. Πρώτα ήρθε η αστυνομία και πολύ αργότερα το βράδυ ο στρατός.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 αγώνας και οι νεκροί του Πολυτεχνείου θα ζουν πάντα στην καρδιά μας και θα φωτίζουν τον δρόμο μας για «ψωμί, παιδεία, ελευθερία», για ελεύθερη διακίνηση ιδεών, για αξιοπρεπή εργασία, για ευημερία και υπερηφάνεια του λαού μας.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Αιωνία τους η μνήμη!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ΠΡΟΕΔΡΟΣ (Κωνσταντίνος Τασούλας): </w:t>
      </w:r>
      <w:r w:rsidRPr="003608DC">
        <w:rPr>
          <w:rFonts w:eastAsia="Times New Roman" w:cs="Times New Roman"/>
          <w:szCs w:val="24"/>
        </w:rPr>
        <w:t>Θα μου επιτρέψετε μία εξαίρεση να δεχτώ. Έκρινα ότι υπάρχει εντελώς προσωπικός λόγος του συναδέλφου κ. Παπαχριστοπούλου να μας μιλήσει για την επέτειο για δύο μόλις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καλώ στο Βήμα.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Ορίστε, έχετε τον λόγο.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ΑΘΑΝΑΣΙΟΣ ΠΑΠΑΧΡΙΣΤΟΠΟΥΛΟΣ:</w:t>
      </w:r>
      <w:r w:rsidRPr="003608DC">
        <w:rPr>
          <w:rFonts w:eastAsia="Times New Roman" w:cs="Times New Roman"/>
          <w:szCs w:val="24"/>
        </w:rPr>
        <w:t xml:space="preserve"> Κύριε Πρόεδρε, σας ευχαριστώ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Εμείς οι γιατροί είμαστε λίγο πρακτικοί, δεν είμαστε για πολλά λόγια.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«Πατρίς, θρησκεία, οικογένεια» και «ησυχία, τάξη και ασφάλεια» ήταν τα συναισθήματα εκείνης της εποχής και πιστεύω ότι πολλοί απ’ εσάς τα θυμούνται.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Θέλω να κάνω μία μικρή αναφορά σε πρόσωπα που σημάδεψαν εκείνη την εποχή. Ο Νικηφόρος Μανδηλαράς ο ηρωικός συνήγορος του «Ασπίδα» βρέθηκε πνιγμένος κατά περίεργο τρόπο. Ήταν το πρώτο θύμα. Λίγο αργότερα ο Μουστακλής βασανίζεται με ανηλεή τρόπο στο ΕΑΤ ΕΣΑ από τον Χατζηζήση και τον Θεοφιλογιαννάκο. Ο Διονύσης Μαυρογένης ο καλός φοιτητής του Φυσικομαθηματικού, φαρμακοποιός και φίλος μου, μετά τα γεγονότα της Νομικής που προηγήθηκαν -ήταν εννέα μήνες πριν το Πολυτεχνείο- βασανίζεται ανηλεώς από τον Κένιχ και τον Σερίφη.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Θέλω εδώ να κάνω μερικές αναφορές. Έχει μεγάλη σημασία για εμάς. Κατ’ αρχάς θέλω να ζητήσω συγγνώμη γιατί με κάποιους φίλους εκείνης της εποχής -δεν μπορώ να τους αναφέρω όλους- δεν συναντηθήκαμε ποτέ, γιατί ήταν χιλιάδες κόσμου στο Πολυτεχνείο. Η αναφορά είναι η δικιά μου αναφορά.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Τότε στην Εμπορική πρωτοστατούσε ο Δημήτρης ο Παπαχρήστος, ο Ανδρέας Νεφελούδης, ο Μάκης Μπαλαούρας -ο καλός συνάδελφος που λυπάμαι που δεν είναι σήμερα εδώ- ο Στέλιος Παππάς, η Νάντια Βαλαβάνη επίσης, και άλλοι. Θέλω ακόμη να θυμίσω ότι πηγαίναμε πολύ συχνά στη Νομική να ακούσουμε την Ιωάννα Καρυστιάνου. Κατά τη γνώμη μου ένα </w:t>
      </w:r>
      <w:r w:rsidRPr="003608DC">
        <w:rPr>
          <w:rFonts w:eastAsia="Times New Roman" w:cs="Times New Roman"/>
          <w:szCs w:val="24"/>
        </w:rPr>
        <w:lastRenderedPageBreak/>
        <w:t>πρόσωπο που συμβόλιζε την απίστευτη, ανιδιοτελή αντίσταση εκείνης της εποχής.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Θέλω ακόμα να θυμίσω ότι πολύ συχνά τις ημέρες του Πολυτεχνείου πηγαίναμε στον πρώτο όροφο, όπου αγόρευε ο Μίμης Ανδρουλάκης. Τον ακούγαμε με πολύ μεγάλη χαρά! Θέλω, επίσης, να μην παραλείψω να πω ότι την ημέρα που ο Γουνελάς με τον Χατζηχρήστο γκρεμίζουν την πόρτα και με τον γνωστό τσαμπουκά της δικτατορίας λέει ο Γουνελάς: «ποιος είναι ο αρχηγός σας;», -τρομαγμένοι όλοι είμαστε πίσω στο ισόγειο- και βγήκε ο Κώστας ο Λαλιώτης, που θα μπορούσε να έχει δολοφονηθεί τότε μόνο για παραδειγματισμό.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Θέλω ακόμα να θυμίσω -και μπορεί να παραλείπω κάποιον- όταν ο Νίκος ο Ξυλούρης ήρθε και εκτός από «Τα ριζίτικα» και το «Πότε θα κάνει ξαστεριά», είπε ένα ανέκδοτο τραγούδι του Γκάτσου και του Ξαρχάκου, ένα συγκλονιστικό τραγούδι που μας έκανε και δακρύσαμε. Ήταν «Το παλικάρι στα Σφακιά». Για όσους θυμούνται, ένα επικό τραγούδι, συγκλονιστικό για εκείνη την εποχή.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κτυπάει το κουδούνι λήξεως του χρόνου ομιλίας του κυρίου Βουλευτή)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δεν θα φάω χρόνο, θα τελειώσω με δύο γεγονότα. Τότε ήτανε μία νεαρή φοιτήτρια της Ιατρικής. Είχαμε όλοι κάποια καθήκοντα εκείνη την εποχή. </w:t>
      </w:r>
      <w:r w:rsidRPr="003608DC">
        <w:rPr>
          <w:rFonts w:eastAsia="Times New Roman" w:cs="Times New Roman"/>
          <w:szCs w:val="24"/>
        </w:rPr>
        <w:lastRenderedPageBreak/>
        <w:t>Εγώ και ο Νώντας Κατσούλας, ο καλός φίλος, οδοντίατρος, ήμασταν υπεύθυνοι να φυλάμε τις πόρτες. Είχαμε πληροφόρηση ότι θα μπουκάρει το τανκ και πήγαμε να αντικαταστήσουμε μια νεαρή κοπέλα της Ιατρικής, την Ελένη Αναστασίου, η οποία φύλαγε την κεντρική πόρτα του Πολυτεχνείου. Μας έδιωξε κακήν κακώς!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Τελειώνοντας θέλω να αναφερθώ σε ένα γεγονός, πώς λειτουργούσαμε εμείς τότε. Σε μία διαδήλωση που ξεκινήσαμε με τον Δημήτρη Κωτούλα και τον Φώτη Καρανασόπουλο και άλλα παιδιά από το μουσείο προς την Ακαδημίας, ένας από εμάς πέταξε μία πέτρα και έσπασε ένα τζάμι. Τον απομονώσαμε και του είπαμε να μην ξανάρθει ποτέ μαζί μας. Μαζέψαμε χρήματα -γιατί ήταν δικτατορία και φοβόμασταν- και δύο μέρες αργότερα πήγαμε στον ιδιοκτήτη με τα χρήματα που μαζέψαμε εμείς και του δώσαμε το σπασμένο τζάμι. Και είναι δείγμα γραφής τι σήμαινε φοιτητικός αγώνας εκείνη την εποχή.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Φίλες και φίλοι, τελειώνω και λέω το εξής: Κάποιοι τότε υποτίμησαν το φοιτητικό κίνημα. Ας μην κάνουν το ίδιο λάθος κάποιοι άλλοι σήμερα!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του ΣΥΡΙΖΑ)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ΠΡΟΕΔΡΟΣ (Κωνσταντίνος Τασούλας):</w:t>
      </w:r>
      <w:r w:rsidRPr="003608DC">
        <w:rPr>
          <w:rFonts w:eastAsia="Times New Roman" w:cs="Times New Roman"/>
          <w:szCs w:val="24"/>
        </w:rPr>
        <w:t xml:space="preserve"> Κυρίες και κύριοι συνάδελφοι, ολοκληρώθηκε η αναφορά στην επέτειο της 17</w:t>
      </w:r>
      <w:r w:rsidRPr="003608DC">
        <w:rPr>
          <w:rFonts w:eastAsia="Times New Roman" w:cs="Times New Roman"/>
          <w:szCs w:val="24"/>
          <w:vertAlign w:val="superscript"/>
        </w:rPr>
        <w:t>ης</w:t>
      </w:r>
      <w:r w:rsidRPr="003608DC">
        <w:rPr>
          <w:rFonts w:eastAsia="Times New Roman" w:cs="Times New Roman"/>
          <w:szCs w:val="24"/>
        </w:rPr>
        <w:t xml:space="preserve"> Νοεμβρίου για την εξέγερση του Πολυτεχνείου. Θα παρακαλούσα όλες και όλους στο σημείο </w:t>
      </w:r>
      <w:r w:rsidRPr="003608DC">
        <w:rPr>
          <w:rFonts w:eastAsia="Times New Roman" w:cs="Times New Roman"/>
          <w:szCs w:val="24"/>
        </w:rPr>
        <w:lastRenderedPageBreak/>
        <w:t>αυτό να τηρήσουμε ενός λεπτού σιγή στη μνήμη των αγωνιστών και των θυμάτων της εξεγέρσεως του Πολυτεχνείου και της Δημοκρατίας.</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(Στο σημείο αυτό τηρείται στην Αίθουσα ενός λεπτού σιγή)</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Πριν την έναρξη της συζήτησης για τη νομοθετική εργασία και για ένα λεπτό, θα ήθελα να θέσω υπ’ όψιν σας τις από 14 Νοεμβρίου χθεσινές ομόφωνες αποφάσεις της Διασκέψεως των Προέδρων ύστερα από συζήτηση και να παρακαλέσω για έγκριση από το Σώμα των σχετικών αποφάσεων. Είναι αποφάσεις για τη μακροχρόνια μίσθωση αυτοκινήτων καθώς και για κάποιες διαφοροποιήσεις στην αεροπορική μετακίνηση των Βουλευτών επαρχίας.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Ξεκινάμε νέα μίσθωση αυτοκινήτων η οποία θα είναι για την επόμενη τετραετία έως το 2024. </w:t>
      </w:r>
      <w:r w:rsidRPr="003608DC">
        <w:rPr>
          <w:rFonts w:eastAsia="Times New Roman"/>
          <w:color w:val="1D2228"/>
          <w:szCs w:val="24"/>
          <w:shd w:val="clear" w:color="auto" w:fill="FFFFFF"/>
          <w:lang w:val="en-US"/>
        </w:rPr>
        <w:t>H</w:t>
      </w:r>
      <w:r w:rsidRPr="003608DC">
        <w:rPr>
          <w:rFonts w:eastAsia="Times New Roman"/>
          <w:color w:val="1D2228"/>
          <w:szCs w:val="24"/>
          <w:shd w:val="clear" w:color="auto" w:fill="FFFFFF"/>
        </w:rPr>
        <w:t xml:space="preserve"> βασική ενημέρωση που πρέπει να έχετε είναι ότι οι τιμές μίσθωσης που θα ισχύσουν μέχρι το 2024 είναι οι τιμές που ίσχυαν και το 2015, πριν τέσσερα χρόνια, όταν ξεκίνησε η μίσθωση που λήγει τώρα και ότι επιπλέον προσθέτουμε στην γκάμα των αυτοκινήτων που μπορείτε να διαλέξετε, ώστε να ευνοηθεί η οικολογική διάσταση του πράγματος, αυτοκίνητα ηλεκτρικά. Η δεύτερη απόφαση που είπα είναι για τις μετακινήσεις των Βουλευτών επαρχίας. Όπως ξέρετε οι Βουλευτές επαρχίας δικαιούνται είτε αεροπορικά εισιτήρια είτε διόδια. Απλώς κάναμε και μία ενδιάμεση λύση να μπορούν να δικαιούνται για τις μισές μέρες του μήνα αεροπορικά και για τις άλλες μισές διόδια.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lastRenderedPageBreak/>
        <w:t xml:space="preserve">Εγκρίνετε, κύριοι συνάδελφοι, τις αποφάσεις της Διασκέψεως των Προέδρων;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ΟΛΟΙ ΟΙ ΒΟΥΛΕΥΤΕΣ:</w:t>
      </w:r>
      <w:r w:rsidRPr="003608DC">
        <w:rPr>
          <w:rFonts w:eastAsia="Times New Roman"/>
          <w:color w:val="1D2228"/>
          <w:szCs w:val="24"/>
          <w:shd w:val="clear" w:color="auto" w:fill="FFFFFF"/>
        </w:rPr>
        <w:t xml:space="preserve"> Μάλιστα, μάλιστα.</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ΠΡΟΕΔΡΟΣ (Κωνσταντίνος Τασούλας):</w:t>
      </w:r>
      <w:r w:rsidRPr="003608DC">
        <w:rPr>
          <w:rFonts w:eastAsia="Times New Roman"/>
          <w:color w:val="1D2228"/>
          <w:szCs w:val="24"/>
          <w:shd w:val="clear" w:color="auto" w:fill="FFFFFF"/>
        </w:rPr>
        <w:t xml:space="preserve"> Το Σώμα ενέκρινε.</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(Τα έγγραφα των προαναφερθεισών αποφάσεων της Διασκέψεως των Προέδρων</w:t>
      </w:r>
      <w:r w:rsidRPr="003608DC" w:rsidDel="00731AF7">
        <w:rPr>
          <w:rFonts w:eastAsia="Times New Roman"/>
          <w:color w:val="1D2228"/>
          <w:szCs w:val="24"/>
          <w:shd w:val="clear" w:color="auto" w:fill="FFFFFF"/>
        </w:rPr>
        <w:t xml:space="preserve"> </w:t>
      </w:r>
      <w:r w:rsidRPr="003608DC">
        <w:rPr>
          <w:rFonts w:eastAsia="Times New Roman"/>
          <w:color w:val="1D2228"/>
          <w:szCs w:val="24"/>
          <w:shd w:val="clear" w:color="auto" w:fill="FFFFFF"/>
        </w:rPr>
        <w:t>καταχωρίζονται στα Πρακτικά και έχουν ως εξής:</w:t>
      </w:r>
    </w:p>
    <w:p w:rsidR="003608DC" w:rsidRPr="003608DC" w:rsidRDefault="003608DC" w:rsidP="003608DC">
      <w:pPr>
        <w:spacing w:after="0" w:line="600" w:lineRule="auto"/>
        <w:ind w:firstLine="720"/>
        <w:jc w:val="center"/>
        <w:rPr>
          <w:rFonts w:eastAsia="Times New Roman"/>
          <w:color w:val="1D2228"/>
          <w:szCs w:val="24"/>
          <w:shd w:val="clear" w:color="auto" w:fill="FFFFFF"/>
        </w:rPr>
      </w:pPr>
      <w:r w:rsidRPr="003608DC">
        <w:rPr>
          <w:rFonts w:eastAsia="Times New Roman"/>
          <w:color w:val="FF0000"/>
          <w:szCs w:val="24"/>
          <w:shd w:val="clear" w:color="auto" w:fill="FFFFFF"/>
        </w:rPr>
        <w:t>ΑΛΛΑΓΗ ΣΕΛΙΔΑΣ</w:t>
      </w:r>
    </w:p>
    <w:p w:rsidR="003608DC" w:rsidRPr="003608DC" w:rsidRDefault="003608DC" w:rsidP="003608DC">
      <w:pPr>
        <w:spacing w:after="0" w:line="600" w:lineRule="auto"/>
        <w:ind w:firstLine="720"/>
        <w:jc w:val="center"/>
        <w:rPr>
          <w:rFonts w:eastAsia="Times New Roman"/>
          <w:color w:val="1D2228"/>
          <w:szCs w:val="24"/>
          <w:shd w:val="clear" w:color="auto" w:fill="FFFFFF"/>
        </w:rPr>
      </w:pPr>
      <w:r w:rsidRPr="003608DC">
        <w:rPr>
          <w:rFonts w:eastAsia="Times New Roman"/>
          <w:color w:val="1D2228"/>
          <w:szCs w:val="24"/>
          <w:shd w:val="clear" w:color="auto" w:fill="FFFFFF"/>
        </w:rPr>
        <w:t>(Να μπουν οι σελ. 150 έως και 155)</w:t>
      </w:r>
    </w:p>
    <w:p w:rsidR="003608DC" w:rsidRPr="003608DC" w:rsidRDefault="003608DC" w:rsidP="003608DC">
      <w:pPr>
        <w:spacing w:after="0" w:line="600" w:lineRule="auto"/>
        <w:ind w:firstLine="720"/>
        <w:jc w:val="center"/>
        <w:rPr>
          <w:rFonts w:eastAsia="Times New Roman"/>
          <w:color w:val="1D2228"/>
          <w:szCs w:val="24"/>
          <w:shd w:val="clear" w:color="auto" w:fill="FFFFFF"/>
        </w:rPr>
      </w:pPr>
      <w:r w:rsidRPr="003608DC">
        <w:rPr>
          <w:rFonts w:eastAsia="Times New Roman"/>
          <w:color w:val="FF0000"/>
          <w:szCs w:val="24"/>
          <w:shd w:val="clear" w:color="auto" w:fill="FFFFFF"/>
        </w:rPr>
        <w:t>ΑΛΛΑΓΗ ΣΕΛΙΔΑΣ ΛΟΓΩ ΑΛΛΑΓΗΣ ΘΕΜΑΤΟΣ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(Στο σημείο αυτό την Προεδρική Έδρα καταλαμβάνει ο Α΄ Αντιπρόεδρος της Βουλής κ. </w:t>
      </w:r>
      <w:r w:rsidRPr="003608DC">
        <w:rPr>
          <w:rFonts w:eastAsia="Times New Roman"/>
          <w:b/>
          <w:color w:val="1D2228"/>
          <w:szCs w:val="24"/>
          <w:shd w:val="clear" w:color="auto" w:fill="FFFFFF"/>
        </w:rPr>
        <w:t>ΝΙΚΗΤΑΣ ΚΑΚΛΑΜΑΝΗΣ</w:t>
      </w:r>
      <w:r w:rsidRPr="003608DC">
        <w:rPr>
          <w:rFonts w:eastAsia="Times New Roman"/>
          <w:color w:val="1D2228"/>
          <w:szCs w:val="24"/>
          <w:shd w:val="clear" w:color="auto" w:fill="FFFFFF"/>
        </w:rPr>
        <w:t>)</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b/>
          <w:color w:val="1D2228"/>
          <w:szCs w:val="24"/>
          <w:shd w:val="clear" w:color="auto" w:fill="FFFFFF"/>
        </w:rPr>
        <w:t>ΠΡΟΕΔΡΕΥΩΝ (Νικήτας Κακλαμάνης):</w:t>
      </w:r>
      <w:r w:rsidRPr="003608DC">
        <w:rPr>
          <w:rFonts w:eastAsia="Times New Roman"/>
          <w:color w:val="1D2228"/>
          <w:szCs w:val="24"/>
          <w:shd w:val="clear" w:color="auto" w:fill="FFFFFF"/>
        </w:rPr>
        <w:t xml:space="preserve"> Κυρίες και κύριοι συνάδελφοι,</w:t>
      </w:r>
      <w:r w:rsidRPr="003608DC">
        <w:rPr>
          <w:rFonts w:eastAsia="Times New Roman" w:cs="Times New Roman"/>
          <w:szCs w:val="24"/>
        </w:rPr>
        <w:t xml:space="preserve"> εισερχόμαστε στη συμπληρωματική ημερήσια διάταξη της</w:t>
      </w:r>
    </w:p>
    <w:p w:rsidR="003608DC" w:rsidRPr="003608DC" w:rsidRDefault="003608DC" w:rsidP="003608DC">
      <w:pPr>
        <w:keepNext/>
        <w:spacing w:after="0" w:line="600" w:lineRule="auto"/>
        <w:ind w:firstLine="720"/>
        <w:jc w:val="center"/>
        <w:outlineLvl w:val="0"/>
        <w:rPr>
          <w:rFonts w:eastAsia="Times New Roman" w:cs="Times New Roman"/>
          <w:b/>
          <w:bCs/>
          <w:szCs w:val="24"/>
        </w:rPr>
      </w:pPr>
      <w:r w:rsidRPr="003608DC">
        <w:rPr>
          <w:rFonts w:eastAsia="Times New Roman" w:cs="Times New Roman"/>
          <w:b/>
          <w:bCs/>
          <w:szCs w:val="24"/>
        </w:rPr>
        <w:t>ΝΟΜΟΘΕΤΙΚΗΣ ΕΡΓΑΣΙΑΣ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Μόνη συζήτηση και ψήφιση επί της αρχής, των άρθρων και του συνόλου του σχεδίου νόμου του Υπουργείου Πολιτισμού και Αθλητισμού: «Κύρωση της Σύμβασης του Συμβουλίου της Ευρώπης που υπογράφηκε στο Magglingen/Macolin την 18η Σεπτεμβρίου 2014, σχετικά με τη χειραγώγηση των αθλητικών αγώνων, επείγοντα μέτρα για την αντιμετώπιση της βίας στον </w:t>
      </w:r>
      <w:r w:rsidRPr="003608DC">
        <w:rPr>
          <w:rFonts w:eastAsia="Times New Roman" w:cs="Times New Roman"/>
          <w:szCs w:val="24"/>
        </w:rPr>
        <w:lastRenderedPageBreak/>
        <w:t>αθλητισμό, μετατροπή της Ελληνικής Ολυμπιακής Επιτροπής σε ΝΠΙΔ, κύρωση του νέου καταστατικού αυτής και άλλες διατάξεις».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Η Διάσκεψη των Προέδρων αποφάσισε στη συνεδρίασή της στις 7 Νοεμβρίου 2019 τη συζήτηση του νομοσχεδίου σε μία συνεδρίαση ενιαία επί της αρχής, των άρθρων και των τροπολογιών. Επί της αρχικής αυτής εισήγησης πιστεύω ότι έχω τη συναίνεση του Σώματος.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Συμφωνεί το Σώμα;</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ΠΟΛΛΟΙ ΒΟΥΛΕΥΤΕΣ:</w:t>
      </w:r>
      <w:r w:rsidRPr="003608DC">
        <w:rPr>
          <w:rFonts w:eastAsia="Times New Roman"/>
          <w:color w:val="1D2228"/>
          <w:szCs w:val="24"/>
          <w:shd w:val="clear" w:color="auto" w:fill="FFFFFF"/>
        </w:rPr>
        <w:t xml:space="preserve"> Μάλιστα, μάλιστα.</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ΠΡΟΕΔΡΕΥΩΝ (Νικήτας Κακλαμάνης):</w:t>
      </w:r>
      <w:r w:rsidRPr="003608DC">
        <w:rPr>
          <w:rFonts w:eastAsia="Times New Roman"/>
          <w:color w:val="1D2228"/>
          <w:szCs w:val="24"/>
          <w:shd w:val="clear" w:color="auto" w:fill="FFFFFF"/>
        </w:rPr>
        <w:t xml:space="preserve"> Το Σώμα συνεφώνησε.</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Θέλω να σας ενημερώσω ότι ο εισηγητής του ΣΥΡΙΖΑ κατέθεσε στο Προεδρείο ένσταση αντισυνταγματικότητας. Έχω δώσει εντολή να φωτοτυπηθεί και να μοιραστεί.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Για να μη χάνουμε χρόνο, γιατί είναι και Παρασκευή, θα δώσω τον λόγο στους δύο γενικούς εισηγητές και εκείνη τη στιγμή θα ρωτήσω την Κοινοβουλευτική Εκπρόσωπο εάν θέλει να διακόψουμε και να τη συζητήσουμε ή όποια άλλη στιγμή η ίδια επιλέξει εκ μέρους του κόμματός της.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ΕΛΕΥΘΕΡΙΟΣ ΑΥΓΕΝΑΚΗΣ (Υφυπουργός Πολιτισμού και Αθλητισμού):</w:t>
      </w:r>
      <w:r w:rsidRPr="003608DC">
        <w:rPr>
          <w:rFonts w:eastAsia="Times New Roman"/>
          <w:color w:val="1D2228"/>
          <w:szCs w:val="24"/>
          <w:shd w:val="clear" w:color="auto" w:fill="FFFFFF"/>
        </w:rPr>
        <w:t xml:space="preserve"> Κύριε Πρόεδρε, θα ήθελα να παρουσιάσω και να καταθέσω κάποιες νομοτεχνικές βελτιώσεις. </w:t>
      </w:r>
    </w:p>
    <w:p w:rsidR="003608DC" w:rsidRPr="003608DC" w:rsidRDefault="003608DC" w:rsidP="003608DC">
      <w:pPr>
        <w:spacing w:after="0" w:line="600" w:lineRule="auto"/>
        <w:ind w:firstLine="720"/>
        <w:jc w:val="both"/>
        <w:rPr>
          <w:rFonts w:eastAsia="Times New Roman"/>
          <w:b/>
          <w:color w:val="1D2228"/>
          <w:szCs w:val="24"/>
          <w:shd w:val="clear" w:color="auto" w:fill="FFFFFF"/>
        </w:rPr>
      </w:pPr>
      <w:r w:rsidRPr="003608DC">
        <w:rPr>
          <w:rFonts w:eastAsia="Times New Roman"/>
          <w:b/>
          <w:color w:val="1D2228"/>
          <w:szCs w:val="24"/>
          <w:shd w:val="clear" w:color="auto" w:fill="FFFFFF"/>
        </w:rPr>
        <w:lastRenderedPageBreak/>
        <w:t>ΠΡΟΕΔΡΕΥΩΝ (Νικήτας Κακλαμάνης):</w:t>
      </w:r>
      <w:r w:rsidRPr="003608DC">
        <w:rPr>
          <w:rFonts w:eastAsia="Times New Roman"/>
          <w:color w:val="1D2228"/>
          <w:szCs w:val="24"/>
          <w:shd w:val="clear" w:color="auto" w:fill="FFFFFF"/>
        </w:rPr>
        <w:t xml:space="preserve"> Ορίστε, κύριε Υφυπουργέ, έχετε τον λόγο.</w:t>
      </w:r>
      <w:r w:rsidRPr="003608DC">
        <w:rPr>
          <w:rFonts w:eastAsia="Times New Roman"/>
          <w:b/>
          <w:color w:val="1D2228"/>
          <w:szCs w:val="24"/>
          <w:shd w:val="clear" w:color="auto" w:fill="FFFFFF"/>
        </w:rPr>
        <w:t xml:space="preserve">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ΕΛΕΥΘΕΡΙΟΣ ΑΥΓΕΝΑΚΗΣ (Υφυπουργός Πολιτισμού και Αθλητισμού):</w:t>
      </w:r>
      <w:r w:rsidRPr="003608DC">
        <w:rPr>
          <w:rFonts w:eastAsia="Times New Roman"/>
          <w:color w:val="1D2228"/>
          <w:szCs w:val="24"/>
          <w:shd w:val="clear" w:color="auto" w:fill="FFFFFF"/>
        </w:rPr>
        <w:t xml:space="preserve"> Ευχαριστώ πολύ, κύριε Πρόεδρε.</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Κυρίες και κύριοι συνάδελφοι, θέλω να καταθέσω στο Σώμα, αφού πρώτα απ’ όλα ευχαριστήσω από καρδιάς όλους τους συναδέλφους όλων των πτερύγων που δουλέψαμε αρκετές ώρες στις συνεδριάσεις της Διαρκούς Επιτροπής Μορφωτικών Υποθέσεων, αλλά και όλους τους εκπροσώπους φορέων, που με τη δική τους συμβολή βελτιώνεται ακόμη περισσότερο το σχέδιο νόμου, το κείμενο, με διατάξεις οι οποίες τίθενται σήμερα προς συζήτηση στην Ολομέλεια.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Νομοτεχνικές βελτιώσεις, λοιπόν, στο σχέδιο νόμου του Υπουργείου Πολιτισμού και Αθλητισμού με τίτλο: «Κύρωση της Σύμβασης του Συμβουλίου της Ευρώπης που υπογράφηκε στο Magglingen/Macolin την 18η Σεπτεμβρίου 2014, σχετικά με τη χειραγώγηση των αθλητικών αγώνων, επείγοντα μέτρα για την αντιμετώπιση της βίας στον αθλητισμό, μετατροπή της Ελληνικής Ολυμπιακής Επιτροπής σε ΝΠΙΔ, κύρωση του νέου καταστατικού αυτής και άλλες διατάξεις»:</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Στο πρώτο εδάφιο της εσωτερική παραγράφου 15 της παραγράφου 1 του άρθρου τρίτου, διαγράφεται η φράση «και περιέχονται σε οπτική ή ηχητική </w:t>
      </w:r>
      <w:r w:rsidRPr="003608DC">
        <w:rPr>
          <w:rFonts w:eastAsia="Times New Roman"/>
          <w:color w:val="1D2228"/>
          <w:szCs w:val="24"/>
          <w:shd w:val="clear" w:color="auto" w:fill="FFFFFF"/>
        </w:rPr>
        <w:lastRenderedPageBreak/>
        <w:t xml:space="preserve">καταγραφή που έγινε από οποιονδήποτε τρίτο, με οποιαδήποτε κινητή συσκευή καταγραφής ήχου ή εικόνας ψηφιακής ή μη».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Στην εσωτερική παράγραφο 3 του άρθρου 5 μετά τη φράση «του θαλάσσιου σκι και» προστίθεται η φράση «τους αλυτάρχες και τους κριτές των αθλημάτων».</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Στο έκτο εδάφιο του άρθρου 6, η φράση «προς συμμόρφωση» αντικαθίσταται από τη φράση «προκειμένου να συμμορφωθεί με απόφαση του διοικητικού συμβουλίου της».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Στην παράγραφο 2 του άρθρου 7 η φράση «τα άρθρα 5, 14 και 24» αντικαθίσταται από τη φράση «τα άρθρα 4, 5, 13, 14, 22 και 24» Στο πρώτο εδάφιο της παραγράφου 3 του άρθρου 7 μετά τη φράση «καθώς και για την εκλογή των αντιπροσώπων» διαγράφονται οι λέξεις «των σωματείων και».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Το πρώτο εδάφιο της εσωτερικής παραγράφου 7 της παραγράφου 1 του άρθρου 8 αντικαθίσταται ως εξής: «Δεν επιτρέπεται να εκλεγεί πρόεδρος του διοικητικού συμβουλίου αθλητικής ομοσπονδίας, όποιος έχει συμπληρώσει τρεις συνολικά πλήρεις ή μερικές θητείες στο αξίωμα αυτό».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Το δεύτερο εδάφιο της εσωτερικής παραγράφου 7 της παραγράφου 1 του άρθρου 8 αντικαθίσταται ως εξής: «Δεν επιτρέπεται να εκλεγεί αντιπρόεδρος, γραμματέας ή ταμίας του δοικητικού συμβουλίου αθλητικής </w:t>
      </w:r>
      <w:r w:rsidRPr="003608DC">
        <w:rPr>
          <w:rFonts w:eastAsia="Times New Roman"/>
          <w:color w:val="1D2228"/>
          <w:szCs w:val="24"/>
          <w:shd w:val="clear" w:color="auto" w:fill="FFFFFF"/>
        </w:rPr>
        <w:lastRenderedPageBreak/>
        <w:t xml:space="preserve">ομοσπονδίας όποιος έχει εκλεγεί σε οποιοδήποτε από τα αξιώματα αυτά δύο συνεχόμενες φορές πλήρους η μερικής θητείας.»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Στο τρίτο εδάφιο της εσωτερικής παραγράφου 7 της παραγράφου 1 του άρθρου 8 μετά τη φράση «επί δύο συνεχόμενες θητείες» η φράση «ως εκτελεστικό μέλος διοικητικού συμβουλίου αθλητικής ομοσπονδίας» αντικαθίσταται από τη φράση «σε οποιοδήποτε από τα αξιώματα του προηγούμενου εδαφίου».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Στο τρίτο εδάφιο της εσωτερικής παραγράφου 7 της παραγράφου 1 του άρθρου 8 μετά τη φράση «χρονική περίοδος», η φράση «ίση με μία πλήρη θητεία» αντικαθίσταται από τη φράση «δύο ετών».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Το τέταρτο εδάφιο της εσωτερικής παραγράφου 7 της παραγράφου 1 του άρθρου 8 αντικαθίσταται ως εξής: «Μετά τη συμπλήρωση του εβδομηκοστού πρώτου έτους της ηλικίας τους ουδείς δύναται να εκλεγεί σε οποιαδήποτε θέση του διοικητικού συμβουλίου αθλητικής ομοσπονδίας, δύναται όμως να αναλάβει αρμοδιότητες σε μη αιρετές θέσεις στις οποίες τοποθετείται με απόφαση του διοικητικού συμβουλίου της.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Μετά το τέταρτο εδάφιο της εσωτερικής παραγράφου 7 της παραγράφου 1 του άρθρου 8 προστίθενται δύο επιπλέον εδάφια και έχουν ως εξής: «Κατ’ εξαίρεση για τις αθλητικές ομοσπονδίες ατόμων με ειδικές ανάγκες ισχύουν τα εξής: α) το ανωτέρω ηλικιακό όριο ορίζεται στο εβδομηκοστό τέταρτο έτος και </w:t>
      </w:r>
      <w:r w:rsidRPr="003608DC">
        <w:rPr>
          <w:rFonts w:eastAsia="Times New Roman"/>
          <w:color w:val="1D2228"/>
          <w:szCs w:val="24"/>
          <w:shd w:val="clear" w:color="auto" w:fill="FFFFFF"/>
        </w:rPr>
        <w:lastRenderedPageBreak/>
        <w:t>β) δεν επιτρέπεται να εκλεγεί πρόεδρος του διοικητικού συμβουλίου τους όποιος έχει συμπληρώσει τέσσερις συνολικά πλήρεις ή μερικές θητείες στο αξίωμα αυτό. Για την εφαρμογή των ηλικιακών ορίων της παρούσας παραγράφου λαμβάνεται υπ’ όψιν η 31</w:t>
      </w:r>
      <w:r w:rsidRPr="003608DC">
        <w:rPr>
          <w:rFonts w:eastAsia="Times New Roman"/>
          <w:color w:val="1D2228"/>
          <w:szCs w:val="24"/>
          <w:shd w:val="clear" w:color="auto" w:fill="FFFFFF"/>
          <w:vertAlign w:val="superscript"/>
        </w:rPr>
        <w:t>η</w:t>
      </w:r>
      <w:r w:rsidRPr="003608DC">
        <w:rPr>
          <w:rFonts w:eastAsia="Times New Roman"/>
          <w:color w:val="1D2228"/>
          <w:szCs w:val="24"/>
          <w:shd w:val="clear" w:color="auto" w:fill="FFFFFF"/>
        </w:rPr>
        <w:t xml:space="preserve"> Δεκεμβρίου του ημερολογιακού έτους εντός του οποίου συμπληρώνεται αντιστοίχως το εβδομηκοστό πρώτο ή το εβδομηκοστό τέταρτο έτος της ηλικίας».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Η παράγραφος 2 του άρθρου 8, περί αναδρομικότητας, διαγράφεται. </w:t>
      </w:r>
    </w:p>
    <w:p w:rsidR="003608DC" w:rsidRPr="003608DC" w:rsidRDefault="003608DC" w:rsidP="003608DC">
      <w:pPr>
        <w:spacing w:after="0" w:line="600" w:lineRule="auto"/>
        <w:ind w:firstLine="720"/>
        <w:jc w:val="both"/>
        <w:rPr>
          <w:rFonts w:eastAsia="Times New Roman"/>
          <w:color w:val="1D2228"/>
          <w:szCs w:val="24"/>
          <w:shd w:val="clear" w:color="auto" w:fill="FFFFFF"/>
        </w:rPr>
      </w:pPr>
      <w:r w:rsidRPr="003608DC">
        <w:rPr>
          <w:rFonts w:eastAsia="Times New Roman"/>
          <w:color w:val="000000" w:themeColor="text1"/>
          <w:szCs w:val="24"/>
          <w:shd w:val="clear" w:color="auto" w:fill="FFFFFF"/>
        </w:rPr>
        <w:t xml:space="preserve">Μετά το πρώτο εδάφιο της εσωτερικής παραγράφου 12 του άρθρου 9 προστίθεται δεύτερο εδάφιο που έχει ως εξής: «Για τον προσδιορισμό της εκτιμώμενης μισθωτικής αξίας του προς εκμίσθωση ή παραχώρηση ακινήτου, η οποία θα είναι και η ελάχιστα αποδεκτή για τη σύναψη της μίσθωσης, θα συντάσσεται έκθεση εκτίμησης: α) από την αρμόδια διεύθυνση του εκμισθωτή ή παραχωρούντος, όταν η αντικειμενική αξία αυτού δεν υπερβαίνει το ποσό των 100.000 ευρώ, β) από έναν ανεξάρτητο πιστοποιημένο εκτιμητή, όταν η αντικειμενική αξία αυτού υπερβαίνει το ποσό των 100.000 ευρώ μέχρι του ποσού του ενός 1.500.000 χιλιάδων ευρώ και γ) από δύο ανεξάρτητους πιστοποιημένους εκτιμητές, όταν η αντικειμενική αξία αυτού υπερβαίνει το ποσό του 1.500.000 ευρώ.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Μετά το νέο δεύτερο εδάφιο της εσωτερικής παραγράφου 12 του άρθρου 9 προστίθεται τρίτο εδάφιο, που έχει ως εξής: «Στην τελευταία περίπτωση η </w:t>
      </w:r>
      <w:r w:rsidRPr="003608DC">
        <w:rPr>
          <w:rFonts w:eastAsia="Times New Roman" w:cs="Times New Roman"/>
          <w:szCs w:val="24"/>
        </w:rPr>
        <w:lastRenderedPageBreak/>
        <w:t xml:space="preserve">επιλεγόμενη ΕΜΑ θα είναι ο μέσος όρος των δύο εκτιμήσεων, η οποία εν συνεχεία εγκρίνεται από την αρμόδια διεύθυνση του εκμισθωτή ή παραχωρούντος».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Μετά το τρίτο εδάφιο της εσωτερικής παραγράφου 12 του άρθρου 9 προστίθεται τέταρτο εδάφιο που έχει ως εξής: «Στη σύμβαση που θα καταρτίζεται μεταξύ του εκμισθωτή ή παραχωρούντος και της μισθώτριας ή παραχωρησιούχου ΑΑΕ θα καθορίζονται οι ειδικότεροι όροι και προϋποθέσεις της εκμίσθωσης ή παραχώρησης, οι παρεχόμενες ασφάλειες, εγγυήσεις και ρήτρες που θα επιβάλλονται στη μισθώτρια ή παραχωρησιούχο ανώνυμη αθλητική εταιρεία για την καλή και εμπρόθεσμη τήρηση των συμφωνηθέντων όρων, ο χρόνος ολοκλήρωσης του επενδυτικού σχεδίου, ρήτρες έκπτωσης ή εξόδου για την περίπτωση μη ολοκλήρωσης αυτού καθώς και κάθε άλλη σχετική λεπτομέρεια και εν γένει κάθε αναγκαίος όρος για τη διασφάλιση των συμφερόντων του εκμισθωτή ή του παραχωρούντος.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Στην εσωτερική παράγραφο 12 του άρθρου 9 προστίθεται τελευταίο εδάφιο που έχει ως εξής: «Μετά τη λήξη του συμβατικού ή του κατόπιν παράτασης συμβατικού χρόνου της μίσθωσης ή της παραχώρησης η χρήση, διοίκηση και διαχείριση του ακινήτου μετά των συστατικών και παραρτημάτων του όλου εξοπλισμού του, όπως θα έχει διαμορφωθεί και σε όποια κατάσταση βρίσκεται κατά τον χρόνο εκείνον, επανέρχεται στον εκμισθωτή ή </w:t>
      </w:r>
      <w:r w:rsidRPr="003608DC">
        <w:rPr>
          <w:rFonts w:eastAsia="Times New Roman" w:cs="Times New Roman"/>
          <w:szCs w:val="24"/>
        </w:rPr>
        <w:lastRenderedPageBreak/>
        <w:t>παραχωρούντα, άνευ ουδεμίας αποζημιώσεως της μισθώτριας ή παραχωρησιούχου αθλητικής ανώνυμης εταιρείας».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δεύτερο εδάφιο της περίπτωσης α΄ της παραγράφου 2 του άρθρου 16 η φράση «την ημέρα που επελήφθη» αντικαθίσταται από τη φάση «το πέρας της ενώπιόν της ακροάσεως».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Ωστόσο, να δηλώσω στο Σώμα ότι αναμένουμε από στιγμή σε στιγμή και σχετική νομοθετική ρύθμιση με την υπογραφή του αρμόδιου Υπουργού Οικονομικών που αφορά τους εργαζόμενους στην Ελληνική Ολυμπιακή Επιτροπή. Φαντάζομαι μέσα στην επόμενη ώρα θα έρθει οπότε και θα κατατεθεί αμέσως στα Πρακτικά.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βεβαίως, να πούμε επίσης ότι έχουν κατατεθεί τροπολογίες συναδέλφων και γίνεται δεκτή η τροπολογία που έχει κατατεθεί από το Κίνημα Αλλαγής στο σχέδιο κύρωσης που συζητάμε της Σύμβασης του Συμβουλίου της Ευρώπης. Τροποποίηση της παραγράφου 4 του άρθρου 19 του σχεδίου νόμου και αφορά το Ταμείο Αλληλοβοήθειας.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 πολύ,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Υπουργός Αθλητισμού και Πολιτισμού κ. Ελευθέριος Αυγενάκης καταθέτει για τα Πρακτικά τις προαναφερθείσες νομοτεχνικές βελτιώσεις, οι οποίες έχουν ως εξής:</w:t>
      </w:r>
    </w:p>
    <w:p w:rsidR="003608DC" w:rsidRPr="003608DC" w:rsidRDefault="003608DC" w:rsidP="003608DC">
      <w:pPr>
        <w:spacing w:after="0" w:line="600" w:lineRule="auto"/>
        <w:ind w:firstLine="720"/>
        <w:jc w:val="center"/>
        <w:rPr>
          <w:rFonts w:eastAsia="Times New Roman" w:cs="Times New Roman"/>
          <w:color w:val="FF0000"/>
          <w:szCs w:val="24"/>
        </w:rPr>
      </w:pPr>
      <w:r w:rsidRPr="003608DC">
        <w:rPr>
          <w:rFonts w:eastAsia="Times New Roman" w:cs="Times New Roman"/>
          <w:color w:val="FF0000"/>
          <w:szCs w:val="24"/>
        </w:rPr>
        <w:t>(ΑΛΛΑΓΗ ΣΕΛΙΔΑΣ)</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lastRenderedPageBreak/>
        <w:t>(Να μπουν οι σελίδες 164-166)</w:t>
      </w:r>
    </w:p>
    <w:p w:rsidR="003608DC" w:rsidRPr="003608DC" w:rsidRDefault="003608DC" w:rsidP="003608DC">
      <w:pPr>
        <w:spacing w:after="0" w:line="600" w:lineRule="auto"/>
        <w:ind w:firstLine="720"/>
        <w:jc w:val="center"/>
        <w:rPr>
          <w:rFonts w:eastAsia="Times New Roman" w:cs="Times New Roman"/>
          <w:color w:val="FF0000"/>
          <w:szCs w:val="24"/>
        </w:rPr>
      </w:pPr>
      <w:r w:rsidRPr="003608DC">
        <w:rPr>
          <w:rFonts w:eastAsia="Times New Roman" w:cs="Times New Roman"/>
          <w:color w:val="FF0000"/>
          <w:szCs w:val="24"/>
        </w:rPr>
        <w:t>(ΑΛΛΑΓΗ ΣΕΛΙΔΑΣ)</w:t>
      </w:r>
    </w:p>
    <w:p w:rsidR="003608DC" w:rsidRPr="003608DC" w:rsidRDefault="003608DC" w:rsidP="003608DC">
      <w:pPr>
        <w:tabs>
          <w:tab w:val="left" w:pos="709"/>
        </w:tabs>
        <w:spacing w:after="0" w:line="600" w:lineRule="auto"/>
        <w:ind w:firstLine="720"/>
        <w:jc w:val="both"/>
        <w:rPr>
          <w:rFonts w:eastAsia="Times New Roman" w:cs="Times New Roman"/>
          <w:szCs w:val="24"/>
        </w:rPr>
      </w:pPr>
      <w:r w:rsidRPr="003608DC">
        <w:rPr>
          <w:rFonts w:eastAsia="Times New Roman" w:cs="Times New Roman"/>
          <w:szCs w:val="24"/>
        </w:rPr>
        <w:tab/>
      </w:r>
      <w:r w:rsidRPr="003608DC">
        <w:rPr>
          <w:rFonts w:eastAsia="Times New Roman" w:cs="Times New Roman"/>
          <w:b/>
          <w:szCs w:val="24"/>
        </w:rPr>
        <w:t>ΠΡΟΕΔΡΕΥΩΝ (Νικήτας Κακλαμάνης):</w:t>
      </w:r>
      <w:r w:rsidRPr="003608DC">
        <w:rPr>
          <w:rFonts w:eastAsia="Times New Roman" w:cs="Times New Roman"/>
          <w:szCs w:val="24"/>
        </w:rPr>
        <w:t xml:space="preserve"> Παρακαλώ να διανεμηθεί αμέσως για να τις κοιτάξουν οι συνάδελφοι. Δεν συγκράτησαν τίποτα διότι είναι πάρα πολλά.</w:t>
      </w:r>
    </w:p>
    <w:p w:rsidR="003608DC" w:rsidRPr="003608DC" w:rsidRDefault="003608DC" w:rsidP="003608DC">
      <w:pPr>
        <w:tabs>
          <w:tab w:val="left" w:pos="709"/>
        </w:tabs>
        <w:spacing w:after="0" w:line="600" w:lineRule="auto"/>
        <w:ind w:firstLine="720"/>
        <w:jc w:val="both"/>
        <w:rPr>
          <w:rFonts w:eastAsia="Times New Roman" w:cs="Times New Roman"/>
          <w:szCs w:val="24"/>
        </w:rPr>
      </w:pPr>
      <w:r w:rsidRPr="003608DC">
        <w:rPr>
          <w:rFonts w:eastAsia="Times New Roman" w:cs="Times New Roman"/>
          <w:szCs w:val="24"/>
        </w:rPr>
        <w:t>Νομίζω ότι έχοντας εγώ μπροστά μου την αίτηση αντισυνταγματικότητας ότι μάλλον ο ένας εκ των δύο λόγων, αν κατάλαβα καλά, δεν υφίσταται πλέον.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Επομένως ξεκινάμε, όπως είπαμε, με τους δύο γενικούς εισηγητές. Μετά θα μου πει η κ. Ξενογιαννακοπούλου τι θέλει.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ΣΟΦΙΑ ΣΑΚΟΡΑΦΑ (Η΄ Αντιπρόεδρος της Βουλής):</w:t>
      </w:r>
      <w:r w:rsidRPr="003608DC">
        <w:rPr>
          <w:rFonts w:eastAsia="Times New Roman" w:cs="Times New Roman"/>
          <w:szCs w:val="24"/>
        </w:rPr>
        <w:t xml:space="preserve"> Κύριε Πρόεδρε, ζητώ τον λόγο.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Σας είδα, κυρία Σακοράφα. Και προφανώς για τη διαδικασία θέλετε παρ’ ότι ομοφώνως έχει εγκριθεί η διαδικασία, αλλά θα σας δώσω τον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ισχύσει ηλεκτρονική εγγραφή, άρα θα ανοίξουν οι εγγραφές μόλις ανέβει στο Βήμα ο κ. Καλλιάνος και θα κλείσουν οι εγγραφές μόλις κατέβει από το Βήμα ο κ. Μπουρνούς.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η κ. Σακοράφα.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ΣΟΦΙΑ ΣΑΚΟΡΑΦΑ (Η΄ Αντιπρόεδρος της Βουλής):</w:t>
      </w:r>
      <w:r w:rsidRPr="003608DC">
        <w:rPr>
          <w:rFonts w:eastAsia="Times New Roman" w:cs="Times New Roman"/>
          <w:szCs w:val="24"/>
        </w:rPr>
        <w:t xml:space="preserve"> Ευχαριστώ πολύ,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Είναι σαφές ότι δεν έχω καμμία αντίρρηση για τη διαδικασία έτσι όπως τη θέσατε. Όμως, ο κύριος Υπουργός έφερε μία πληθώρα τροπολογιών τις οποίες δεν προλάβαμε καν όχι να καταγράψουμε, αλλά να καταλάβουμε.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Θα διανεμηθούν.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ΣΟΦΙΑ ΣΑΚΟΡΑΦΑ (Η΄ Αντιπρόεδρος της Βουλής):</w:t>
      </w:r>
      <w:r w:rsidRPr="003608DC">
        <w:rPr>
          <w:rFonts w:eastAsia="Times New Roman" w:cs="Times New Roman"/>
          <w:szCs w:val="24"/>
        </w:rPr>
        <w:t xml:space="preserve"> Μπορεί και να διανεμηθούν, αλλά είμαστε εισηγητές και θα έπρεπε να τις είχαμε τουλάχιστον νωρίτερα, για να μπορέσουμε να κατανοήσουμε τι ακριβώς λέει και πού τις λέει ακριβώς μέσα στο νομοσχέδιο. Άρα θέλουμε τον εύλογο χρόνο για να μπορέσουμε να δούμε και τις δικές μας τοποθετήσεις και το τι ακριβώς ο κύριος Υπουργός έχει αλλάξει. Αυτό σας παρακαλούμε,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Κυρία Σακοράφα, θα διανεμηθούν αμέσως και παρ’ ότι μάλλον είναι εύλογο το παράπονό σας, εσείς κατά σύμπτωση σήμερα έχετε την «τύχη» να μιλάτε τελευταία, οπότε θα έχετε πολύ χρόνο να τις διαβάσετε. Είναι σε δυσμενή θέση οι δύο γενικοί εισηγητές.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Κύριε Πρόεδρε, θα θέλαμε, εκ μέρους της Κοινοβουλευτικής Ομάδας, να διακόψουμε και να συζητήσουμε τώρα την ένσταση αντισυνταγματικότητας σύμφωνα με το άρθρο 100 του Κανονισμού.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Κοιτάξτε, εσείς την ξέρετε την ένστασή σας. Οι συνάδελφοι οι άλλοι που θα απαντήσουν δεν την ξέρουν. Γι’ </w:t>
      </w:r>
      <w:r w:rsidRPr="003608DC">
        <w:rPr>
          <w:rFonts w:eastAsia="Times New Roman" w:cs="Times New Roman"/>
          <w:szCs w:val="24"/>
        </w:rPr>
        <w:lastRenderedPageBreak/>
        <w:t>αυτό, έτσι είθισται και το ξέρετε. Τυπικά έχετε δίκιο. Αλλά είθισται να γίνεται έτσι, διότι πρέπει να ενημερωθούν για ποιους λόγους.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Άρα πώς θα είναι η διαδικασία,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Μόλις τελειώσει ο κ. Μπουρνούς, μπαίνουμε στην ένσταση αντισυνταγματικότητας. Εκτός εάν θέλετε μόλις τελειώσει ο κ. Καλλιάνος. Αλλά εγώ νομίζω να μιλήσει και ο κ. Μπουρνούς και αμέσως μετά. Εξάλλου είπα ότι θα σας ρώταγα.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Καλλιάνος.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ΙΩΑΝΝΗΣ ΚΑΛΛΙΑΝΟΣ:</w:t>
      </w:r>
      <w:r w:rsidRPr="003608DC">
        <w:rPr>
          <w:rFonts w:eastAsia="Times New Roman" w:cs="Times New Roman"/>
          <w:szCs w:val="24"/>
        </w:rPr>
        <w:t xml:space="preserve"> Ευχαριστώ πολύ,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Υπουργοί, κυρίες και κύριοι βουλευτές, το νομοσχέδιο του Υπουργείου Πολιτισμού και Αθλητισμού –τον τίτλο τον είπε προηγουμένως ο κύριος Πρόεδρος, να μην τον επαναλαμβάνω πάλι και τον ακούσετε πάλι. Ήδη τον ξέρετε, τον έχετε ακούσει πάρα πολλές φορές και στις επιτροπές- που εισηγούμαι σήμερα στην Ολομέλεια κινείται σε δύο άξονες.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 πρώτος άξονας, είναι το πρώτο από τα έξι μέρη του σχεδίου νόμου και αφορά την κύρωση της Σύμβασης του Συμβουλίου της Ευρώπης σχετικά με τη χειραγώγηση των αθλητικών αγώνων, σύμβαση που υπογράφηκε τον Σεπτέμβριο του 2014 στο Μακολέν της Ελβετίας.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Να τονίσω εδώ ότι αυτή είναι μια Σύμβαση του Συμβουλίου της Ευρώπης, όπως και σε όλες μου τις εισηγήσεις μέχρι τώρα έχω επισημάνει και όχι της Ευρωπαϊκής Ένωσης. Προσοχή, λοιπόν, σε αυτό το λάθος που έχει ακουστεί πάρα πολλές φορές.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Είναι κάτι που σημείωσε και ο Γενικός Γραμματέας κ. Μαυρωτάς κατά την τοποθέτησή του στην τέταρτη  συνεδρίαση της Επιτροπής Μορφωτικών Υποθέσεων, αναφέροντας ότι κάποιες φορές από ομιλητές ειπώθηκε πως είναι της Ευρωπαϊκής Ένωσης.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σύμβαση αυτή διαρθρώνεται σε εννέα κεφάλαια και σαράντα ένα άρθρα, ως ακολούθως: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Κεφάλαιο 1, άρθρα από 1 έως 3, με τίτλο «Σκοποί, κατευθυντήριες γραμμές, ορισμοί». Εδώ, ανάμεσα στα άλλα, εξηγείται τι νοείται στη σύμβαση με όρους όπως αθλητής, αθλητικός οργανισμός, αθλητικό στοίχημα, παράνομο αθλητικό στοίχημα και άλλα.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Κεφάλαιο 2, άρθρα από 4 έως 11, με τίτλο «Πρόληψη, συνεργασία και άλλα μέτρα για την καταπολέμηση του παράνομου αθλητικού στοιχήματος».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Κεφάλαιο 3, άρθρα από 12 έως 14, με τίτλο «Ανταλλαγή πληροφοριών».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Εδώ, στο άρθρο 13 καθιερώνεται η εθνική πλατφόρμα πληροφοριών.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θα ήθελα στο σημείο αυτό να παραθέσω τα λόγια του κ. Μαυρωτά από την τοποθέτησή του στην τέταρτη συνεδρίαση: «Ποιο είναι, όμως, το νέο </w:t>
      </w:r>
      <w:r w:rsidRPr="003608DC">
        <w:rPr>
          <w:rFonts w:eastAsia="Times New Roman" w:cs="Times New Roman"/>
          <w:szCs w:val="24"/>
        </w:rPr>
        <w:lastRenderedPageBreak/>
        <w:t xml:space="preserve">στοιχείο που φέρνει η Σύμβαση Magglingen/Macolin (Μακολέν); Το νέο στοιχείο και η βασικότερη καινοτομία είναι ότι δημιουργεί την έννοια της εθνικής πλατφόρμας.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εθνική πλατφόρμα για την αντιμετώπιση της χειραγώγησης των αθλητικών αγώνων είναι ένας νέος θεσμός που δημιουργείται για να υπάρχει ένα συστηματικό πλαίσιο συνεργασίας του αθλητικού κινήματος, με τις διωκτικές αρχές, την Κυβέρνηση και το στοιχηματικό οικοσύστημα, δηλαδή, την Επιτροπή Ελέγχου και Εποπτείας Παιγνίων, καθώς και τις εταιρείες στοιχηματισμού.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Αυτό έχει να κάνει, όχι μόνο με την καταστολή, αλλά και με την πρόληψη. Η κύρια λειτουργία της, δηλαδή, είναι η ανταλλαγή πληροφοριών της εθνικής πλατφόρμας, η ευαισθητοποίηση, η εκπαίδευση και η τεκμηρίωση των παραβάσεων και η δίωξη των παραβατών».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Κεφάλαιο 4, άρθρα από 15 έως 18, με τίτλο «Ουσιαστικό ποινικό δίκαιο και συνεργασία».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Κεφάλαιο 5, άρθρα 19 έως 21, με τίτλο «Δικαιοδοσία, ποινική διαδικασία και τα μέτρα εκτέλεσης».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Κεφάλαιο 6, άρθρα 22 έως 25, με τίτλο «Κυρώσεις και μέτρα».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Κεφάλαιο 7, άρθρα από 26 έως 28, με τίτλο «Διεθνής συνεργασία σε δικαστικά και άλλα θέματα».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Κεφάλαιο 8, άρθρα από 9 έως 31, με τίτλο «Παρακολούθηση της Σύμβασης».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τέλος, κεφάλαιο 9, άρθρα από 32 έως 41, με τίτλο «Τελικές διατάξεις».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βουλευτές, τόνισα και κατά την ομιλία μου στην πρώτη συνεδρίαση της επιτροπής, όμως θα ήθελα να επαναλάβω και σήμερα ενώπιον της Ολομέλειας, ότι αυτή η σπουδαία χώρα που έχουμε την τύχη και την τιμή να γεννηθήκαμε μπορεί να τυχαίνει σήμερα, σ’ αυτή τη χρονική συγκυρία της πορείας της, να είναι μικρή σε έκταση και πληθυσμό. Στα εκατόν ενενήντα τρία κράτη μέλη του ΟΗΕ είναι η ενενηκοστή όγδοη χώρα σε έκταση και η ογδοηκοστή τέταρτη το 2018 σε πληθυσμό.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Όμως, η φωνή μας στα πεδία της ιστορίας και του πολιτισμού ακούγεται πολύ δυνατά και πολύ καθαρά.</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Εδώ είναι ο τόπος που γεννήθηκε η δημοκρατία. Εδώ είναι και ο τόπος που γεννήθηκε ο αθλητισμός. Οι αξίες της ευγενούς άμιλλας και του ευ αγωνίζεσθαι αποτελούν προσφορά του πολιτισμού μας στην ανθρωπότητα.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Εδώ βρίσκεται η Αρχαία Ολυμπία. Τους στίχους του μεγάλου Κωστή Παλαμά στον Ολυμπιακό Ύμνο λένε οι αθλητές όλου του κόσμου. Από εδώ ξεκινά η αναμμένη δάδα που στέλνει μήνυμα ειρήνης στο πέρασμά της.</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lastRenderedPageBreak/>
        <w:t xml:space="preserve">Ο αθλητισμός, από αρχαιοτάτων χρόνων, ως ένας παράγων πολιτισμού περιέχει στο </w:t>
      </w:r>
      <w:r w:rsidRPr="003608DC">
        <w:rPr>
          <w:rFonts w:eastAsia="Times New Roman"/>
          <w:szCs w:val="24"/>
          <w:lang w:val="en-US"/>
        </w:rPr>
        <w:t>DNA</w:t>
      </w:r>
      <w:r w:rsidRPr="003608DC">
        <w:rPr>
          <w:rFonts w:eastAsia="Times New Roman"/>
          <w:szCs w:val="24"/>
        </w:rPr>
        <w:t xml:space="preserve"> του την ευγενή άμιλλα, το ευ αγωνίζεσθαι, τον άδολο συναγωνισμό, την αναγνώριση της αξίας του άλλου και στέκει μακριά από σκοτεινές επιδιώξεις, από άκρατο ανταγωνισμό, από δόλιες μεθοδεύσεις υποκλοπής της νίκης, από εκφοβισμούς. Και ο αθλητισμός λέω ξανά, γεννήθηκε εδώ.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Επομένως, κυρίες και κύριοι συνάδελφοι αυτή η σύμβαση, από την 19</w:t>
      </w:r>
      <w:r w:rsidRPr="003608DC">
        <w:rPr>
          <w:rFonts w:eastAsia="Times New Roman"/>
          <w:szCs w:val="24"/>
          <w:vertAlign w:val="superscript"/>
        </w:rPr>
        <w:t>η</w:t>
      </w:r>
      <w:r w:rsidRPr="003608DC">
        <w:rPr>
          <w:rFonts w:eastAsia="Times New Roman"/>
          <w:szCs w:val="24"/>
        </w:rPr>
        <w:t xml:space="preserve"> Σεπτεμβρίου 2014 που υπογράφηκε από σχεδόν σαράντα κράτη μέχρι την 1</w:t>
      </w:r>
      <w:r w:rsidRPr="003608DC">
        <w:rPr>
          <w:rFonts w:eastAsia="Times New Roman"/>
          <w:szCs w:val="24"/>
          <w:vertAlign w:val="superscript"/>
        </w:rPr>
        <w:t>η</w:t>
      </w:r>
      <w:r w:rsidRPr="003608DC">
        <w:rPr>
          <w:rFonts w:eastAsia="Times New Roman"/>
          <w:szCs w:val="24"/>
        </w:rPr>
        <w:t xml:space="preserve"> Σεπτεμβρίου 2019 που τέθηκε σε ισχύ, έπρεπε να είχε κυρωθεί νωρίτερα από την ελληνική Κυβέρνηση. Η Ελλάδα, ως θεματοφύλακας αυτών των υψηλών αξιών, άξιζε –και όφειλε- να είναι στην πρώτη γραμμή των χωρών που θα υπέγραφαν.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Καταθέτω στα Πρακτικά ανάρτηση στον δικτυακό τόπο του Συμβουλίου της Ευρώπης για τη σύμβαση, όπου επισημαίνεται ότι τέθηκε σε ισχύ την 1</w:t>
      </w:r>
      <w:r w:rsidRPr="003608DC">
        <w:rPr>
          <w:rFonts w:eastAsia="Times New Roman"/>
          <w:szCs w:val="24"/>
          <w:vertAlign w:val="superscript"/>
        </w:rPr>
        <w:t xml:space="preserve">η </w:t>
      </w:r>
      <w:r w:rsidRPr="003608DC">
        <w:rPr>
          <w:rFonts w:eastAsia="Times New Roman"/>
          <w:szCs w:val="24"/>
        </w:rPr>
        <w:t xml:space="preserve">Σεπτεμβρίου 2019, χάρη στην κύρωσή της από Ιταλία, Μολδαβία, Νορβηγία, Πορτογαλία, Ελβετία και Ουκρανία.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 xml:space="preserve">(Στο σημείο αυτό ο Βουλευτής κ. Ιωάννης </w:t>
      </w:r>
      <w:r w:rsidRPr="003608DC">
        <w:rPr>
          <w:rFonts w:ascii="Tahoma" w:eastAsia="Times New Roman" w:hAnsi="Tahoma" w:cs="Tahoma"/>
          <w:szCs w:val="24"/>
        </w:rPr>
        <w:t>Καλλιάνος</w:t>
      </w:r>
      <w:r w:rsidRPr="003608DC">
        <w:rPr>
          <w:rFonts w:ascii="Tahoma" w:eastAsia="Times New Roman" w:hAnsi="Tahoma"/>
          <w:szCs w:val="24"/>
        </w:rPr>
        <w:t xml:space="preserve"> </w:t>
      </w:r>
      <w:r w:rsidRPr="003608DC">
        <w:rPr>
          <w:rFonts w:eastAsia="Times New Roman"/>
          <w:szCs w:val="24"/>
        </w:rPr>
        <w:t>καταθέτει για τα Πρακτικά τ</w:t>
      </w:r>
      <w:r w:rsidRPr="003608DC">
        <w:rPr>
          <w:rFonts w:ascii="Tahoma" w:eastAsia="Times New Roman" w:hAnsi="Tahoma"/>
          <w:szCs w:val="24"/>
        </w:rPr>
        <w:t>ο</w:t>
      </w:r>
      <w:r w:rsidRPr="003608DC">
        <w:rPr>
          <w:rFonts w:eastAsia="Times New Roman"/>
          <w:szCs w:val="24"/>
        </w:rPr>
        <w:t xml:space="preserve"> προαναφερθέν έγγραφ</w:t>
      </w:r>
      <w:r w:rsidRPr="003608DC">
        <w:rPr>
          <w:rFonts w:ascii="Tahoma" w:eastAsia="Times New Roman" w:hAnsi="Tahoma"/>
          <w:szCs w:val="24"/>
        </w:rPr>
        <w:t>ο</w:t>
      </w:r>
      <w:r w:rsidRPr="003608DC">
        <w:rPr>
          <w:rFonts w:eastAsia="Times New Roman"/>
          <w:szCs w:val="24"/>
        </w:rPr>
        <w:t>, το οποίο βρίσκεται στο αρχείο του Τμήματος Γραμματείας της Διεύθυνσης Στενογραφίας και Πρακτικών της Βουλής)</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lastRenderedPageBreak/>
        <w:t>Θα μπορούσαμε και εμείς, αγαπητοί συνάδελφοι, να ήμασταν στα κράτη πρώτης γραμμής και να υπάρχει αναφορά σε εμάς. Έπρεπε, κυρίες και κύριοι βουλευτές, σεβόμενοι την ιστορία μας και την αθλητική κληρονομιά που κουβαλάμε, να ήμασταν ακόμα και οι πρώτοι που θα την κυρώναμε. Δυστυχώς, μεσολάβησαν πέντε χρόνια μέχρι και σήμερα.</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 xml:space="preserve">Σήμερα, λοιπόν, η ελληνική Κυβέρνηση έχοντας γνώση των βαρύτατων συνεπειών που προκαλεί το φαινόμενο της χειραγώγησης των αγώνων, και δείχνοντας ιδιαίτερη αποφασιστικότητα και ισχυρή πολιτική βούληση για μηδενική ανοχή απέναντι σε κάθε έκνομη πράξη που αφορά χειραγώγηση αγώνων και μεθοδεύσεις για τα αποτελέσματά τους και με καθυστέρηση, επομένως, πέντε ετών, μετά από κυβέρνηση Νέας Δημοκρατίας που υπέγραψε το 2014, πάλι Κυβέρνηση της Νέας Δημοκρατίας φέρνει προς κύρωση τη σύμβαση ως μια από τις πρώτες προτεραιότητές της.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 xml:space="preserve">Ο δεύτερος άξονας, αποτελείται από τα υπόλοιπα πέντε μέρη του σχεδίου νόμου, όπου αναπτύσσονται διατάξεις που αφορούν επείγοντα μέτρα για την αντιμετώπιση της βίας στον αθλητισμό, καθώς και άλλες σημαντικές διατάξεις.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 xml:space="preserve">Αναλυτικότερα: Το δεύτερο  μέρος, από το άρθρο 2 έως και το 4, αφιερώνεται στη νομοθέτηση δραστικών και άμεσων μέτρων που στοχεύουν στην καταπολέμηση της βίας. Εκτιμώ ότι όλοι και όλες συμφωνούμε ότι κάθε </w:t>
      </w:r>
      <w:r w:rsidRPr="003608DC">
        <w:rPr>
          <w:rFonts w:eastAsia="Times New Roman"/>
          <w:szCs w:val="24"/>
        </w:rPr>
        <w:lastRenderedPageBreak/>
        <w:t xml:space="preserve">μορφή βίας σε αθλητικές διοργανώσεις πριν, κατά και μετά τη διεξαγωγή τους είναι καταδικαστέα.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Κυρίες και κύριοι συνάδελφοι, σημείωσα και στην επιτροπή ότι αν είχαμε τη δυνατότητα να αφήσουμε για λίγο αυτόν τον χώρο της δημοκρατίας και να βρεθούμε σε μια σχολική τάξη της Α΄ δημοτικού, θα ακούγαμε τη δασκάλα ή τον δάσκαλο να λέει στα μικρά παιδιά ότι μεγαλύτερη σημασία έχει η συμμετοχή σε αθλητικούς αγώνες κι όχι υποχρεωτικά η νίκη.</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Και ενώ διδάσκονται όλα αυτά τα παιδιά -και σωστά τα διδάσκονται- στην πρώτη κιόλας τάξη τους στο σχολείο έξω από το προαύλιο η καθημερινότητα κυλά διαφορετικά. Οι ειδήσεις για φαινόμενα βίας, ακόμα και σε αγώνες τμημάτων υποδομής, ακόμα και σε ηλικίες στην αρχή της εφηβείας, για χρηματισμούς, στημένα παιχνίδια, και όλα αυτά τα σχετικά, βία στις κερκίδες θολώνουν την προοπτική για κάτι καλύτερο.</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Τα προβλήματα που δημιουργούνται είναι πολλαπλά και με πολλούς να επηρεάζονται από αυτά. Είναι απαράδεκτο σε αγώνες παίδων ή νεανίδων να εξελίσσονται πολεμικές αναμετρήσεις στις κερκίδες ή και έξω από αυτές.</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 xml:space="preserve">Είναι μακριά και πέρα από κάθε αγνό φίλαθλο οι συρράξεις με ραντεβού, οι επιθέσεις σε γραφεία και οι απειλές. Απομακρύνουν την οικογένεια, τα παιδιά, τους νέους και φυλακίζουν κάθε άθλημα σε τείχη μισαλλοδοξίας και τυφλού φανατισμού.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lastRenderedPageBreak/>
        <w:t xml:space="preserve">Με τις διατάξεις του δεύτερου μέρους, επομένως, θεσπίζεται σειρά μέτρων, όπως η διενέργεια δειγματοληπτικών ελέγχων σε κατόχους εισιτηρίων εντός και εκτός εγκαταστάσεων, η δυνατότητα συλλογής, επεξεργασίας και αξιοποίησης στο πλαίσιο ποινικής διαδικασίας υλικού και δεδομένων που καταγράφονται με οποιοδήποτε τεχνικό μέσο και άλλα πολύ σημαντικά.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 xml:space="preserve">Στο τρίτο μέρος, από το άρθρο 5 έως και το 10, παρατίθενται διατάξεις που αφορούν τον μηχανοκίνητο αθλητισμό, τις αθλητικές ομοσπονδίες, τις θητείες των διοικητικών συμβουλίων των αθλητικών, βεβαίως, ομοσπονδιών.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 xml:space="preserve">Δίνεται η δυνατότητα αξιοποίησης των ολυμπιακών εγκαταστάσεων οι οποίες σε μεγάλο ποσοστό παρουσιάζουν εικόνα εγκατάλειψης τα τελευταία χρόνια. Ρυθμίζονται θέματα του Καυταντζογλείου Εθνικού Σταδίου Θεσσαλονίκης.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Αξίζει να τονιστεί –και το έχουμε πει και άλλες φορές- ότι για το Ράλι Ακρόπολης, έναν εξαιρετικό και ιστορικό θεσμό εξήντα επτά ετών, με έτος έναρξης το 1951 που το 2014 περιλαμβανόταν στο καλεντάρι του Ευρωπαϊκού Πρωταθλήματος Ράλι, πέρυσι αυτόν ακριβώς τον μήνα ανακοινωνόταν ότι δεν θα διεξαγόταν για το 2019.</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Στο τέταρτο μέρος</w:t>
      </w:r>
      <w:r w:rsidRPr="003608DC">
        <w:rPr>
          <w:rFonts w:eastAsia="Times New Roman"/>
          <w:b/>
          <w:szCs w:val="24"/>
        </w:rPr>
        <w:t xml:space="preserve">, </w:t>
      </w:r>
      <w:r w:rsidRPr="003608DC">
        <w:rPr>
          <w:rFonts w:eastAsia="Times New Roman"/>
          <w:szCs w:val="24"/>
        </w:rPr>
        <w:t xml:space="preserve">από το άρθρο 10 έως και το 11, εκδηλώνεται από την Κυβέρνηση της Νέας Δημοκρατίας έμπρακτα η πρόνοια για πραγματική και ουσιαστική αξιοποίηση σπουδαίων αθλητών και αθλητριών, με λίγα λόγια </w:t>
      </w:r>
      <w:r w:rsidRPr="003608DC">
        <w:rPr>
          <w:rFonts w:eastAsia="Times New Roman"/>
          <w:szCs w:val="24"/>
        </w:rPr>
        <w:lastRenderedPageBreak/>
        <w:t>Ολυμπιονίκες που τίμησαν τη χώρα, ώστε να μεταλαμπαδεύσουν τις γνώσεις, τις εμπειρίες και την αγάπη τους τόσο για το άθλημα που υπηρέτησαν όσο και συνολικά για τον αθλητισμό. Παράλληλα, προσαρμόζονται διατάξεις του ν.2725/1999 που αφορούν τις αθλητικές ανώνυμες εταιρείες.</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Το πέμπτο μέρος,</w:t>
      </w:r>
      <w:r w:rsidRPr="003608DC">
        <w:rPr>
          <w:rFonts w:eastAsia="Times New Roman"/>
          <w:b/>
          <w:szCs w:val="24"/>
        </w:rPr>
        <w:t xml:space="preserve"> </w:t>
      </w:r>
      <w:r w:rsidRPr="003608DC">
        <w:rPr>
          <w:rFonts w:eastAsia="Times New Roman"/>
          <w:szCs w:val="24"/>
        </w:rPr>
        <w:t>από το άρθρο 13 έως και το άρθρο 17,  αφιερώνεται στην κύρωση του νέου καταστατικού της Ελληνικής Ολυμπιακής Επιτροπής. Αξίζει να σημειωθεί ότι το καταστατικό παρατίθεται στο άρθρο 13, αποτελείται, όμως, από είκοσι εννέα άρθρα και στην τελική του μορφή εγκρίθηκε από την εικοστή πρώτη ολομέλεια της Ελληνικής Ολυμπιακής Επιτροπής στις 3 Οκτωβρίου 2019.</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Το έκτο μέρος, από το άρθρο 18 έως και το 20, αφορά, κυρίως, τον πολιτισμό. Τα άρθρα αυτά αφορούν, κυρίως, τον πολιτισμό και τα άρθρα αυτά αναπτύχθηκαν αναλυτικά και εμπεριστατωμένα από την κ. Υπουργό στην πρώτη συνεδρίαση, και όσοι συνάδελφοι ήσασταν που είχατε πάρει μέρος στην πρώτη συνεδρίαση της επιτροπής, νομίζω ότι θυμάστε ότι η κυρία Υπουργός είχε αναφερθεί αναλυτικά στα συγκεκριμένα άρθρα και νομίζω ότι τότε λύθηκαν όλες οι απορίες, εκείνη την ημέρα. Επομένως, είναι αποτυπωμένο πλήρως και με σαφήνεια το σκεπτικό νομοθέτησης.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Επιτρέψτε μου, όμως, να αναφερθώ για άλλη μια φορά και εγώ εν τάχει σε αυτά, ευθύς αμέσως:</w:t>
      </w:r>
      <w:r w:rsidRPr="003608DC">
        <w:rPr>
          <w:rFonts w:eastAsia="Times New Roman"/>
          <w:bCs/>
          <w:szCs w:val="24"/>
        </w:rPr>
        <w:t xml:space="preserve"> Το άρθρο 18,</w:t>
      </w:r>
      <w:r w:rsidRPr="003608DC">
        <w:rPr>
          <w:rFonts w:eastAsia="Times New Roman"/>
          <w:szCs w:val="24"/>
        </w:rPr>
        <w:t xml:space="preserve"> στοχεύει στο να διασφαλιστεί η </w:t>
      </w:r>
      <w:r w:rsidRPr="003608DC">
        <w:rPr>
          <w:rFonts w:eastAsia="Times New Roman"/>
          <w:szCs w:val="24"/>
        </w:rPr>
        <w:lastRenderedPageBreak/>
        <w:t>προστασία και ανάδειξη των αρχαιολογικών ευρημάτων.</w:t>
      </w:r>
      <w:r w:rsidRPr="003608DC">
        <w:rPr>
          <w:rFonts w:eastAsia="Times New Roman"/>
          <w:bCs/>
          <w:szCs w:val="24"/>
        </w:rPr>
        <w:t xml:space="preserve"> Το άρθρο 19,</w:t>
      </w:r>
      <w:r w:rsidRPr="003608DC">
        <w:rPr>
          <w:rFonts w:eastAsia="Times New Roman"/>
          <w:b/>
          <w:bCs/>
          <w:szCs w:val="24"/>
        </w:rPr>
        <w:t xml:space="preserve"> </w:t>
      </w:r>
      <w:r w:rsidRPr="003608DC">
        <w:rPr>
          <w:rFonts w:eastAsia="Times New Roman"/>
          <w:szCs w:val="24"/>
        </w:rPr>
        <w:t>αφορά την εκκαθάριση του Ταμείου Αλληλοβοήθειας Υπαλλήλων. Η εκκαθάριση του ταμείου στοχεύει  στο να διευθετηθούν οι εκκρεμείς υποθέσεις, όλες αυτές που είχαμε πει στις επιτροπές, να εξοφληθούν τα χρέη, να μειωθεί το δημοσιονομικό κόστος και όλα αυτά τα σχετικά.</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Η εκκαθάριση αυτή, όπως εξήγησε και η κυρία Υπουργός, θα διενεργηθεί παράλληλα με τη λειτουργία του ταμείου, για να εξασφαλιστεί η απρόσκοπτη λειτουργία του παιδικού σταθμού και να μη δημιουργηθεί κάποια αιφνίδια αναστάτωση στους γονείς. Αυτό το λέω, γιατί ακούστηκαν πολλές απόψεις, ότι ίσως αιφνιδιαστούν οι γονείς, αιφνιδιαστούν τα παιδιά ή μπορεί οι παιδικοί σταθμοί να μη δουλεύουν. Όχι θα λειτουργήσουν όλα κανονικά μέχρι να γίνει η συγκεκριμένη διαδικασία.</w:t>
      </w:r>
    </w:p>
    <w:p w:rsidR="003608DC" w:rsidRPr="003608DC" w:rsidRDefault="003608DC" w:rsidP="003608DC">
      <w:pPr>
        <w:spacing w:after="0" w:line="600" w:lineRule="auto"/>
        <w:ind w:firstLine="720"/>
        <w:jc w:val="both"/>
        <w:rPr>
          <w:rFonts w:eastAsia="Times New Roman"/>
          <w:bCs/>
          <w:szCs w:val="24"/>
        </w:rPr>
      </w:pPr>
      <w:r w:rsidRPr="003608DC">
        <w:rPr>
          <w:rFonts w:eastAsia="Times New Roman"/>
          <w:szCs w:val="24"/>
        </w:rPr>
        <w:t>Διασφαλίζεται, κυρίες και κύριοι συνάδελφοι, η διαφάνεια και θεσπίζονται διαδικασίες, ώστε να μην υπάρχουν πουθενά σκιές και υπηρετείται η αρχή της ισονομίας στο συγκεκριμένο σχέδιο νόμου.</w:t>
      </w:r>
      <w:r w:rsidRPr="003608DC">
        <w:rPr>
          <w:rFonts w:eastAsia="Times New Roman"/>
          <w:bCs/>
          <w:szCs w:val="24"/>
        </w:rPr>
        <w:t xml:space="preserve"> </w:t>
      </w:r>
    </w:p>
    <w:p w:rsidR="003608DC" w:rsidRPr="003608DC" w:rsidRDefault="003608DC" w:rsidP="003608DC">
      <w:pPr>
        <w:spacing w:after="0" w:line="600" w:lineRule="auto"/>
        <w:ind w:firstLine="720"/>
        <w:jc w:val="both"/>
        <w:rPr>
          <w:rFonts w:eastAsia="Times New Roman"/>
          <w:szCs w:val="24"/>
        </w:rPr>
      </w:pPr>
      <w:r w:rsidRPr="003608DC">
        <w:rPr>
          <w:rFonts w:eastAsia="Times New Roman"/>
          <w:bCs/>
          <w:szCs w:val="24"/>
        </w:rPr>
        <w:t>Το άρθρο 20, αφορά</w:t>
      </w:r>
      <w:r w:rsidRPr="003608DC">
        <w:rPr>
          <w:rFonts w:eastAsia="Times New Roman"/>
          <w:szCs w:val="24"/>
        </w:rPr>
        <w:t xml:space="preserve"> το προσωπικό του Ταμείου Αρχαιολογικών Πόρων και Απαλλοτριώσεων και τέλος, το άρθρο 21 αφορά την έναρξη ισχύος του νόμου.</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lastRenderedPageBreak/>
        <w:t xml:space="preserve">Κυρίες και κύριοι βουλευτές, αναδείχθηκε και από την ακρόαση των φορέων, και ειδικά από τους Ολυμπιονίκες μας αλλά και πολλούς άλλους, η συμφωνία και η συναίνεση με κομβικά σημεία του σχεδίου νόμου. </w:t>
      </w:r>
    </w:p>
    <w:p w:rsidR="003608DC" w:rsidRPr="003608DC" w:rsidRDefault="003608DC" w:rsidP="003608DC">
      <w:pPr>
        <w:shd w:val="clear" w:color="auto" w:fill="FFFFFF"/>
        <w:spacing w:after="0" w:line="600" w:lineRule="auto"/>
        <w:ind w:firstLine="720"/>
        <w:jc w:val="both"/>
        <w:rPr>
          <w:rFonts w:eastAsia="Times New Roman"/>
          <w:szCs w:val="24"/>
        </w:rPr>
      </w:pPr>
      <w:r w:rsidRPr="003608DC">
        <w:rPr>
          <w:rFonts w:eastAsia="Times New Roman"/>
          <w:szCs w:val="24"/>
        </w:rPr>
        <w:t>Το Υπουργείο με το συγκεκριμένο νομοσχέδιο αποδεικνύει ότι υπάρχει ξεκάθαρη βούληση, αφ’ ενός να μπει τέλος στα φαινόμενα διαφθοράς, βίας και κακοδιοίκησης και αφ’ ετέρου να οικοδομηθεί ένα καλύτερο μέλλον για τον ελληνικό αθλητισμό.</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Όπως έχει τονίσει και ο κ. Υπουργός, ο κ. Αυγενάκης δεν έχουμε τη ψευδαίσθηση ότι με αυτό το νομοσχέδιο θα επιλυθούν όλα τα προβλήματα. Όμως, πιστεύω και είναι σωστό να ειπωθεί, ότι εξοπλίζει το νομικό μας οπλοστάσιο με εργαλεία που θα συμβάλλουν σημαντικά προς την κατεύθυνση αυτή.</w:t>
      </w:r>
    </w:p>
    <w:p w:rsidR="003608DC" w:rsidRPr="003608DC" w:rsidRDefault="003608DC" w:rsidP="003608DC">
      <w:pPr>
        <w:spacing w:after="0" w:line="600" w:lineRule="auto"/>
        <w:ind w:firstLine="720"/>
        <w:jc w:val="both"/>
        <w:rPr>
          <w:rFonts w:eastAsia="Times New Roman"/>
          <w:bCs/>
          <w:szCs w:val="24"/>
        </w:rPr>
      </w:pPr>
      <w:r w:rsidRPr="003608DC">
        <w:rPr>
          <w:rFonts w:eastAsia="Times New Roman"/>
          <w:szCs w:val="24"/>
        </w:rPr>
        <w:t xml:space="preserve">Επιδεικνύουμε αποφασιστικότητα και ενεργητική πολιτική επίλυσης προβλημάτων, </w:t>
      </w:r>
      <w:r w:rsidRPr="003608DC">
        <w:rPr>
          <w:rFonts w:eastAsia="Times New Roman"/>
          <w:bCs/>
          <w:szCs w:val="24"/>
        </w:rPr>
        <w:t>όχι πολιτική ακαμψία και παθητική αντιμετώπιση των προκλήσεων.</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Οι πολίτες, απαιτούν κανόνες διαφάνειας </w:t>
      </w:r>
      <w:r w:rsidRPr="003608DC">
        <w:rPr>
          <w:rFonts w:eastAsia="Times New Roman"/>
          <w:bCs/>
          <w:szCs w:val="24"/>
        </w:rPr>
        <w:t xml:space="preserve">και fair play, σε όλα τα επίπεδα </w:t>
      </w:r>
      <w:r w:rsidRPr="003608DC">
        <w:rPr>
          <w:rFonts w:eastAsia="Times New Roman"/>
          <w:szCs w:val="24"/>
        </w:rPr>
        <w:t>και αυτό ακριβώς έρχεται να υπηρετήσει το συγκεκριμένο νομοσχέδιο.</w:t>
      </w:r>
    </w:p>
    <w:p w:rsidR="003608DC" w:rsidRPr="003608DC" w:rsidRDefault="003608DC" w:rsidP="003608DC">
      <w:pPr>
        <w:tabs>
          <w:tab w:val="left" w:pos="4197"/>
        </w:tabs>
        <w:spacing w:after="0" w:line="600" w:lineRule="auto"/>
        <w:ind w:firstLine="720"/>
        <w:jc w:val="both"/>
        <w:rPr>
          <w:rFonts w:eastAsia="Times New Roman" w:cs="Times New Roman"/>
          <w:szCs w:val="24"/>
        </w:rPr>
      </w:pPr>
      <w:r w:rsidRPr="003608DC">
        <w:rPr>
          <w:rFonts w:eastAsia="Times New Roman"/>
          <w:szCs w:val="24"/>
        </w:rPr>
        <w:t xml:space="preserve">Επιτρέψτε, κλείνοντας, αγαπητοί συνάδελφοι, την εισήγησή μου να θυμίσω τα λόγια του κ. Αυγενάκη στην τέταρτη συνεδρίαση σχετικά με την διαδικασία που ακολουθήθηκε, αλλά και κάποιες αιτιάσεις που αφορούν την </w:t>
      </w:r>
      <w:r w:rsidRPr="003608DC">
        <w:rPr>
          <w:rFonts w:eastAsia="Times New Roman"/>
          <w:szCs w:val="24"/>
        </w:rPr>
        <w:lastRenderedPageBreak/>
        <w:t xml:space="preserve">διάρθρωση του σχεδίου νόμου: « Η δουλειά συνεχίζεται –είπε ο κύριος Υπουργός-, οι προτάσεις που κατατέθηκαν αξιολογούνται, έχουν καταγραφεί τα πάντα από τους συνεργάτες μου καθ’ όλη την διάρκεια των ωρών που πέρασαν, αλλά και που θα ακολουθήσουν μέχρι την Ολομέλεια -και έχουμε αυτή τη δουλειά να κάνουμε- όμως, θέλω να απαντήσω σε μερικά που ακούστηκαν σε αυτή εδώ την Αίθουσα σε ότι αφορά ότι αυτό το </w:t>
      </w:r>
      <w:r w:rsidRPr="003608DC">
        <w:rPr>
          <w:rFonts w:eastAsia="Times New Roman" w:cs="Times New Roman"/>
          <w:szCs w:val="24"/>
        </w:rPr>
        <w:t xml:space="preserve">νομοσχέδιο είναι </w:t>
      </w:r>
      <w:r w:rsidRPr="003608DC">
        <w:rPr>
          <w:rFonts w:eastAsia="Times New Roman" w:cs="Times New Roman"/>
          <w:szCs w:val="24"/>
          <w:lang w:val="en-US"/>
        </w:rPr>
        <w:t>fast</w:t>
      </w:r>
      <w:r w:rsidRPr="003608DC">
        <w:rPr>
          <w:rFonts w:eastAsia="Times New Roman" w:cs="Times New Roman"/>
          <w:szCs w:val="24"/>
        </w:rPr>
        <w:t xml:space="preserve"> </w:t>
      </w:r>
      <w:r w:rsidRPr="003608DC">
        <w:rPr>
          <w:rFonts w:eastAsia="Times New Roman" w:cs="Times New Roman"/>
          <w:szCs w:val="24"/>
          <w:lang w:val="en-US"/>
        </w:rPr>
        <w:t>track</w:t>
      </w:r>
      <w:r w:rsidRPr="003608DC">
        <w:rPr>
          <w:rFonts w:eastAsia="Times New Roman" w:cs="Times New Roman"/>
          <w:szCs w:val="24"/>
        </w:rPr>
        <w:t xml:space="preserve">. </w:t>
      </w:r>
    </w:p>
    <w:p w:rsidR="003608DC" w:rsidRPr="003608DC" w:rsidRDefault="003608DC" w:rsidP="003608DC">
      <w:pPr>
        <w:tabs>
          <w:tab w:val="left" w:pos="4197"/>
        </w:tabs>
        <w:spacing w:after="0" w:line="600" w:lineRule="auto"/>
        <w:ind w:firstLine="720"/>
        <w:jc w:val="both"/>
        <w:rPr>
          <w:rFonts w:eastAsia="Times New Roman" w:cs="Times New Roman"/>
          <w:szCs w:val="24"/>
        </w:rPr>
      </w:pPr>
      <w:r w:rsidRPr="003608DC">
        <w:rPr>
          <w:rFonts w:eastAsia="Times New Roman" w:cs="Times New Roman"/>
          <w:szCs w:val="24"/>
        </w:rPr>
        <w:t xml:space="preserve">Σας λέω, λοιπόν, ότι δεν είναι πρόχειρο, δεν ήρθε με την διαδικασία του κατεπείγοντος και έχει στοιχεία τόλμης, ολιστικής προσέγγισης και διαπνέεται από ένα πνεύμα εναρμόνισης της ελληνικής πραγματικότητας με την ευρωπαϊκή.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κτυπάει το κουδούνι λήξεως του χρόνου ομιλίας του κυρίου Βουλευτή)</w:t>
      </w:r>
    </w:p>
    <w:p w:rsidR="003608DC" w:rsidRPr="003608DC" w:rsidRDefault="003608DC" w:rsidP="003608DC">
      <w:pPr>
        <w:tabs>
          <w:tab w:val="left" w:pos="4197"/>
        </w:tabs>
        <w:spacing w:after="0" w:line="600" w:lineRule="auto"/>
        <w:ind w:firstLine="720"/>
        <w:jc w:val="both"/>
        <w:rPr>
          <w:rFonts w:eastAsia="Times New Roman" w:cs="Times New Roman"/>
          <w:szCs w:val="24"/>
        </w:rPr>
      </w:pPr>
      <w:r w:rsidRPr="003608DC">
        <w:rPr>
          <w:rFonts w:eastAsia="Times New Roman" w:cs="Times New Roman"/>
          <w:szCs w:val="24"/>
        </w:rPr>
        <w:t>Ολοκληρώνω, κύριε Πρόεδρε.</w:t>
      </w:r>
    </w:p>
    <w:p w:rsidR="003608DC" w:rsidRPr="003608DC" w:rsidRDefault="003608DC" w:rsidP="003608DC">
      <w:pPr>
        <w:tabs>
          <w:tab w:val="left" w:pos="4197"/>
        </w:tabs>
        <w:spacing w:after="0" w:line="600" w:lineRule="auto"/>
        <w:ind w:firstLine="720"/>
        <w:jc w:val="both"/>
        <w:rPr>
          <w:rFonts w:eastAsia="Times New Roman" w:cs="Times New Roman"/>
          <w:szCs w:val="24"/>
        </w:rPr>
      </w:pPr>
      <w:r w:rsidRPr="003608DC">
        <w:rPr>
          <w:rFonts w:eastAsia="Times New Roman" w:cs="Times New Roman"/>
          <w:szCs w:val="24"/>
        </w:rPr>
        <w:t>Είναι μια σημαντική δουλειά. Κινείται προς την σωστή κατεύθυνση και φυσικά, ναι, έχει περιθώρια βελτίωσης.</w:t>
      </w:r>
    </w:p>
    <w:p w:rsidR="003608DC" w:rsidRPr="003608DC" w:rsidRDefault="003608DC" w:rsidP="003608DC">
      <w:pPr>
        <w:tabs>
          <w:tab w:val="left" w:pos="4197"/>
        </w:tabs>
        <w:spacing w:after="0" w:line="600" w:lineRule="auto"/>
        <w:ind w:firstLine="720"/>
        <w:jc w:val="both"/>
        <w:rPr>
          <w:rFonts w:eastAsia="Times New Roman" w:cs="Times New Roman"/>
          <w:szCs w:val="24"/>
        </w:rPr>
      </w:pPr>
      <w:r w:rsidRPr="003608DC">
        <w:rPr>
          <w:rFonts w:eastAsia="Times New Roman" w:cs="Times New Roman"/>
          <w:szCs w:val="24"/>
        </w:rPr>
        <w:t>Αυτός άλλωστε είναι και ο στόχος των συνεδριάσεων, των συζητήσεων, της ακρόασης φορέων και όλων των διαδικασιών που ακολουθήσαμε πολύ μεθοδικά και προσεκτικά όλο αυτό το διάστημα».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Αυτά ήταν τα λόγια του Υπουργού μας, του κ. Αυγενάκη.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Εκτιμώ, κυρίες και κύριοι συνάδελφοι, ότι το σκεπτικό του κ. Αυγενάκη, του Υπουργού, που μόλις παρέθεσα, τονίζει περίτρανα ότι η Κυβέρνηση της Νέας Δημοκρατίας δεν κάνει απλά ένα βήμα αλλά πολλά βήματα μπροστά στο να επιτευχθεί η μέγιστη συναίνεση σε θέματα που αφορούν τη μέγιστη πλειοψηφία των συμπολιτών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Συμπερασματικά, με λίγα λόγια και πολλά έργα, σε ό,τι αφορά στο συγκεκριμένο σχέδιο νόμου, χωρίς τυμπανοκρουσίες αλλά και χωρίς χάσιμο χρόνου, σεβόμενοι τις προεκλογικές μας δεσμεύσεις στο ακέραιο υλοποιούμε μεθοδικά το πρόγραμμά μας με μόνο κριτήριο το όφελος των συμπολιτών μας και της χώρας.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καλώ, επομένως, με αίσθημα ευθύνης να το υπερψηφίσετε.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 πάρα πολύ.</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Κυρίες και κύριοι συνάδελφοι,  σας αναγιγνώσκω, παρ’ ότι έχει διανεμηθεί -πρέπει να γραφτεί στα Πρακτικά- την υποβολή ένστασης αντισυνταγματικότητας για το άρθρο 8 (τροποποίηση του άρθρου 22 του ν.2725/1999 διοικητικό συμβούλιο) του σχεδίου νόμου: «Κύρωση της Σύμβασης του Συμβουλίου της Ευρώπης που υπογράφηκε στη </w:t>
      </w:r>
      <w:r w:rsidRPr="003608DC">
        <w:rPr>
          <w:rFonts w:eastAsia="Times New Roman" w:cs="Times New Roman"/>
          <w:szCs w:val="24"/>
          <w:lang w:val="en-US"/>
        </w:rPr>
        <w:t>Magglingen</w:t>
      </w:r>
      <w:r w:rsidRPr="003608DC">
        <w:rPr>
          <w:rFonts w:eastAsia="Times New Roman" w:cs="Times New Roman"/>
          <w:szCs w:val="24"/>
        </w:rPr>
        <w:t>/</w:t>
      </w:r>
      <w:r w:rsidRPr="003608DC">
        <w:rPr>
          <w:rFonts w:eastAsia="Times New Roman" w:cs="Times New Roman"/>
          <w:szCs w:val="24"/>
          <w:lang w:val="en-US"/>
        </w:rPr>
        <w:t>Macolin</w:t>
      </w:r>
      <w:r w:rsidRPr="003608DC">
        <w:rPr>
          <w:rFonts w:eastAsia="Times New Roman" w:cs="Times New Roman"/>
          <w:szCs w:val="24"/>
        </w:rPr>
        <w:t xml:space="preserve"> στην 18η Σεπτεμβρίου 2014, σχετικά με τη χειραγώγηση των αθλητικών αγώνων, επείγοντα μέτρα για την αντιμετώπιση της βίας στον </w:t>
      </w:r>
      <w:r w:rsidRPr="003608DC">
        <w:rPr>
          <w:rFonts w:eastAsia="Times New Roman" w:cs="Times New Roman"/>
          <w:szCs w:val="24"/>
        </w:rPr>
        <w:lastRenderedPageBreak/>
        <w:t>αθλητισμό, μετατροπή της Ελληνικής Ολυμπιακής Επιτροπής σε ΝΠΙΔ, κύρωση του νέου καταστατικού αυτής και άλλες διατάξεις».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Σύμφωνα με το άρθρο 100 του Κανονισμού της Βουλής υποβάλλουμε ένσταση αντισυνταγματικότητας για το άρθρο 8 παράγραφος 1 και 2 -διαβάζω όπως είναι το κείμενο, άσχετα αν απεσύρθη η παράγραφος 2- του σχεδίου νόμου. Το εν λόγω άρθρο εισάγει όριο ηλικίας (παράγραφος 1) για την εκλογή σε οποιαδήποτε θέση διοικητικού συμβουλίου αθλητικής ομοσπονδίας και δεύτερον, αναδρομική ισχύ του καθιερούμενου ορίου θητειών, καθώς και του μέγιστου ορίου ηλικίας (παράγραφος 2).</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Αιτιολόγηση ένστασης: Η θέσπιση ορίου ηλικίας παρεμβαίνει αθέμιτα στο δικαίωμα αυτοδιοίκησης και ελεύθερης λειτουργίας των αθλητικών ενώσεων, όπως ορίζεται στο άρθρο 12 του Συντάγματος περί δικαιώματος του συνεταιρίζεσθαι, αφού ούτε προκύπτουν λόγοι δημοσίου συμφέροντος ούτε συνιστά αναγκαίο και πρόσφορο μέσο για την ανάπτυξη του αθλητισμού, ώστε να δικαιολογηθεί η εν λόγω επιβολή του.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δε θέσπιση της αναδρομικής ισχύος των θητειών και του ορίου ηλικίας αντίκειται στο άρθρο 77 παράγραφος 2 του Συντάγματος, που απαγορεύει τη θέσπιση αναδρομικού νόμου, ο οποίος περιορίζει ατομικά δικαιώματα, εκτός αν πρόκειται για ειδική περίσταση συνδεόμενη με την προστασία του δημοσίου συμφέροντος.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Στην περίπτωση του σχεδίου νόμου η προβλεπόμενη αναδρομική ισχύς προσβάλλει τις αρχές της προβλεψιμότητας, της ασφάλειας της βεβαιότητας του δικαίου, καθώς και την αρχή της προστατευόμενης εμπιστοσύνης (γνωμοδότηση Νίκου Αλιβιζάτου, 14 Νοεμβρίου 2019)</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Υπάρχουν οι τρεις υπογραφές των συναδέλφων του κ. Μπουρνού, της κ. Ξενογιαννακοπούλου και της κ. Γεροβασίλη.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Τον λόγο έχει ο λέγων.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Μπουρνού, έχετε τον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ΙΩΑΝΝΗΣ ΜΠΟΥΡΝΟΥΣ: </w:t>
      </w:r>
      <w:r w:rsidRPr="003608DC">
        <w:rPr>
          <w:rFonts w:eastAsia="Times New Roman" w:cs="Times New Roman"/>
          <w:szCs w:val="24"/>
        </w:rPr>
        <w:t xml:space="preserve">Ευχαριστώ,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Ήδη διαβάσατε το περιεχόμενο της ένστασης αντισυνταγματικότητας με βάση το άρθρο 100 του Κανονισμού της Βουλής για δύο παραγράφους του άρθρου 8.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Είχαμε επισημάνει σε όλη τη διάρκεια της διαδικασίας στην Επιτροπή Μορφωτικών Υποθέσεων προς τον κύριο Υπουργό, με βάση γνωμοδοτήσεις που έρχονταν βροχή, ότι θα βρει μπροστά του ζήτημα αντισυνταγματικότητας σε αυτά τα δύο ζητήματα στη θέσπιση ορίου ηλικίας και στη θέσπιση της αναδρομικότητας των θητειών. Να τονίσω τις θητείες στις αθλητικές ομοσπονδίες τις εισαγάγαμε εμείς με τον ν.4603/2019, τον επονομαζόμενο νόμο Βασιλειάδη. Παλαιότερα είχε προσπαθήσει και ο κ. Ανδριανός -για να μην </w:t>
      </w:r>
      <w:r w:rsidRPr="003608DC">
        <w:rPr>
          <w:rFonts w:eastAsia="Times New Roman" w:cs="Times New Roman"/>
          <w:szCs w:val="24"/>
        </w:rPr>
        <w:lastRenderedPageBreak/>
        <w:t>τον αδικήσω- και δεν πρόλαβε να έρθει το νομοσχέδιο στην Ολομέλεια, γιατί είχε πέσει τότε η κυβέρνηση.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Εφόσον, λοιπόν, ο Υπουργός, έστω και αργά, κατάλαβε -και εμείς το αναγνωρίζουμε αυτό- τουλάχιστον ως προς την υπόθεση της αναδρομικότητας των θητειών ότι θα προσκρούσει αυτή η διάταξη στο Σύνταγμα -και μάλιστα, υπήρξαν και αντιδράσεις στην επιτροπή και από μέλη της Κοινοβουλευτικής Ομάδας της Νέας Δημοκρατίας- εμείς θα σταθούμε στο άλλο ζήτημα που παραμένει στο νομοσχέδιο, ακούγοντας τις νομοτεχνικές βελτιώσεις, που είναι η θέσπιση ορίου ηλικίας.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εκεί θα επικαλεστώ, κύριε Πρόεδρε, δύο γνωμοδοτήσεις: Η μία γνωμοδότηση είναι του καθηγητή Νίκου Αλιβιζάτου, ο οποίος ερωτήθηκε από τον ΣΕΓΑΣ να γνωμοδοτήσει για τα δύο αυτά ζητήματα. Λέει ότι όριο της ρυθμιστικής παρέμβασης του κράτους στον αθλητισμό αποτελεί το ατομικό δικαίωμα στην άθληση, το οποίο απορρέει από το δικαίωμα για ελεύθερη ανάπτυξη της προσωπικότητας -άρθρο 5 παράγραφος 1 του Συντάγματος- και ότι ο νομοθέτης δεν μπορεί να περιστέλλει αδικαιολόγητα το δικαίωμα καθενός να επιδίδεται στο άθλημα που επιθυμεί, να μετέχει σε αθλητικά σωματεία και να συμμετέχει σε αθλητικές διοργανώσεις.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Αντίστοιχο δικαίωμα αναγνωρίζεται και στα αθλητικά σωματεία. Αυτό συνίσταται στην αξίωση τους για αυτοδιοίκηση και ελεύθερη λειτουργία, η οποία </w:t>
      </w:r>
      <w:r w:rsidRPr="003608DC">
        <w:rPr>
          <w:rFonts w:eastAsia="Times New Roman" w:cs="Times New Roman"/>
          <w:szCs w:val="24"/>
        </w:rPr>
        <w:lastRenderedPageBreak/>
        <w:t>απορρέει από το άρθρο 12 του Συντάγματος, το άρθρο περί δικαιώματος του συνεταιρίζεσθαι. Στο δικαίωμα αυτό περιλαμβάνεται, προφανώς, όπως λέει ο κ. Αλιβιζάτος, και η ελευθερία τους να αναδεικνύουν τη διοίκηση τους. Ανώτατα ηλικιακά όρια δεν θεσπίζονται, δε, από την ισχύουσα νομοθεσία ούτε για την άσκηση ελεύθερων επαγγελμάτων ούτε πολύ λιγότερο για τη συμμετοχή στη διοίκηση νομικών προσώπων ιδιωτικού δικαίου.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Σε τι αποβλέπει, λοιπόν -αναρωτιέται ο έγκριτος κ. Αλιβιζάτος- η επιχειρούμενη εισαγωγή ηλικιακού περιορισμού για τη συμμετοχή στη διοίκηση αθλητικών ομοσπονδιών; Διότι στην εισηγητική έκθεση του νομοσχεδίου δεν διαβάσαμε κάποια σχετική σκέψη.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Όσο για την αναφερόμενη εναλλαγή των προσώπων στη διοίκηση των αθλητικών ομοσπονδιών, ώστε να μην αμφισβητείται η αποτελεσματικότητα στις ασκούμενες διοικήσεις, αυτή προφανώς επιτυγχάνεται καλύτερα μέσω των προτεινόμενων ορίων θητειών, τα οποία προέβλεπε, ούτως ή άλλως, όπως σας προείπα και η ισχύουσα νομοθεσία με τον ν.4603, καθώς και τα καταστατικά πολλών διεθνών αθλητικών ομοσπονδιών.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Κατά τη γνώμη, λοιπόν, του κ. Αλιβιζάτου δεν συντρέχει κάποιο ανάλογο δημόσιο συμφέρον, το οποίο να επιβάλλει τον προτεινόμενο ηλικιακό περιορισμό.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Ο κ. Αλιβιζάτος αναπτύσσει περαιτέρω τη σκέψη του, για να καταλήξει και στο ζήτημα της αναδρομικότητας. Εγώ θα σταθώ στο ζήτημα που έχει απομείνει, των ηλικιών.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προτεινόμενο ανώτατο ηλικιακό όριο για την εκλογή στη διοίκηση αθλητικής ομοσπονδίας, συνιστά αθέμιτο περιορισμό στο δικαίωμα αυτοδιοίκησης των αθλητικών ενώσεων. Αντιβαίνει στο Σύνταγμα, στο άρθρο 12, όπως σας προείπα.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επικαλεστώ και την αντίστοιχη εισήγηση του Συνηγόρου του Πολίτη, ο οποίος καταπιάνεται με δύο ζητήματα: με το όριο ηλικίας και με την ποσόστωση φύλου, για την οποία θα έχουμε την ευκαιρία να συζητήσουμε πιο αναλυτικά μετά. Ο Συνήγορος του Πολίτη έχει οριστεί φορέας παρακολούθησης και προώθησης της εφαρμογής της αρχής της ίσης μεταχείρισης, ανεξαρτήτως φυλής, χρώματος, καταγωγής, γενεαλογικών καταβολών, θρησκευτικών πεποιθήσεων, αναπηρίας ή χρόνιας πάθησης, ηλικίας και άλλων.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Σύμφωνα με τον ν.4443/2016, απαγορεύεται κάθε μορφή άμεσης η έμμεσης διάκρισης για καθέναν από τους προαναφερθέντες λόγους, μεταξύ των οποίων περιλαμβάνεται και η ηλικία. Άρα -λέει ο Συνήγορος του Πολίτη- συνάγεται ότι τυχόν διάκριση λόγω ηλικίας ή τυχόν θέσπιση ορίων ηλικίας σε πεδία πέραν της απασχόλησης και της εργασίας δεν εμπίπτουν, κατ’ αρχάς, </w:t>
      </w:r>
      <w:r w:rsidRPr="003608DC">
        <w:rPr>
          <w:rFonts w:eastAsia="Times New Roman" w:cs="Times New Roman"/>
          <w:szCs w:val="24"/>
        </w:rPr>
        <w:lastRenderedPageBreak/>
        <w:t>στο προστατευτικό πλαίσιο της υπάρχουσας νομοθεσίας και άρα, γνωμοδοτεί αρνητικά για τα ηλικιακά όρια.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 πολύ.</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του ΣΥΡΙΖΑ)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Ο αντιλέγων εκ μέρους της Νέας Δημοκρατίας είναι ο κ. Κελέτσης.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Θα σας πω πώς θα είναι η διαδικασία.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Θα ρωτήσω με την ανάστροφη φορά, ξεκινώντας από το ΜέΡΑ25, την Ελληνική Λύση κ.λπ., εάν θα μιλήσουν ο Κοινοβουλευτικός Εκπρόσωπος ή κάποιος στη θέση του. Θα φτάσω στην κ. Ξενογιαννακοπούλου που έχει δικαίωμα να μιλήσει και στον κ. Λιβανό που επίσης έχει δικαίωμα να μιλήσει. </w:t>
      </w:r>
    </w:p>
    <w:p w:rsidR="003608DC" w:rsidRPr="003608DC" w:rsidRDefault="003608DC" w:rsidP="003608DC">
      <w:pPr>
        <w:spacing w:after="0" w:line="600" w:lineRule="auto"/>
        <w:ind w:firstLine="720"/>
        <w:jc w:val="both"/>
        <w:rPr>
          <w:rFonts w:eastAsia="Times New Roman"/>
          <w:szCs w:val="24"/>
        </w:rPr>
      </w:pPr>
      <w:r w:rsidRPr="003608DC">
        <w:rPr>
          <w:rFonts w:eastAsia="Times New Roman"/>
          <w:b/>
          <w:szCs w:val="24"/>
        </w:rPr>
        <w:t>ΕΛΕΥΘΕΡΙΟΣ ΑΥΓΕΝΑΚΗΣ (Υφυπουργός Πολιτισμού και Αθλητισμού):</w:t>
      </w:r>
      <w:r w:rsidRPr="003608DC">
        <w:rPr>
          <w:rFonts w:eastAsia="Times New Roman"/>
          <w:szCs w:val="24"/>
        </w:rPr>
        <w:t xml:space="preserve"> Κι εγώ, κύριε Πρόεδρε. </w:t>
      </w:r>
    </w:p>
    <w:p w:rsidR="003608DC" w:rsidRPr="003608DC" w:rsidRDefault="003608DC" w:rsidP="003608DC">
      <w:pPr>
        <w:spacing w:after="0" w:line="600" w:lineRule="auto"/>
        <w:ind w:firstLine="720"/>
        <w:jc w:val="both"/>
        <w:rPr>
          <w:rFonts w:eastAsia="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Κύριε Υπουργέ, μου κάνετε μαθήματα; </w:t>
      </w:r>
      <w:r w:rsidRPr="003608DC">
        <w:rPr>
          <w:rFonts w:eastAsia="Times New Roman"/>
          <w:szCs w:val="24"/>
        </w:rPr>
        <w:t xml:space="preserve">Εσείς τελευταίος θα μιλήσετε. Για αυτό σας άφησα τελευταίο. Μη σηκώνετε το χέρι. </w:t>
      </w:r>
    </w:p>
    <w:p w:rsidR="003608DC" w:rsidRPr="003608DC" w:rsidRDefault="003608DC" w:rsidP="003608DC">
      <w:pPr>
        <w:spacing w:after="0" w:line="600" w:lineRule="auto"/>
        <w:ind w:firstLine="720"/>
        <w:jc w:val="both"/>
        <w:rPr>
          <w:rFonts w:eastAsia="Times New Roman"/>
          <w:szCs w:val="24"/>
        </w:rPr>
      </w:pPr>
      <w:r w:rsidRPr="003608DC">
        <w:rPr>
          <w:rFonts w:eastAsia="Times New Roman"/>
          <w:b/>
          <w:szCs w:val="24"/>
        </w:rPr>
        <w:t>ΕΛΕΥΘΕΡΙΟΣ ΑΥΓΕΝΑΚΗΣ (Υφυπουργός Πολιτισμού και Αθλητισμού):</w:t>
      </w:r>
      <w:r w:rsidRPr="003608DC">
        <w:rPr>
          <w:rFonts w:eastAsia="Times New Roman"/>
          <w:szCs w:val="24"/>
        </w:rPr>
        <w:t xml:space="preserve"> Για να μη με ξεχάσετε…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Δεν σας ξεχνώ. Αποκλείεται και λόγω προσωπικής αγάπης.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Κυρία Σακοράφα, θα μιλήσετε εσείς; Ορίστε, έχετε τον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ΣΟΦΙΑ ΣΑΚΟΡΑΦΑ (Η΄ Αντιπρόεδρος της Βουλής):</w:t>
      </w:r>
      <w:r w:rsidRPr="003608DC">
        <w:rPr>
          <w:rFonts w:eastAsia="Times New Roman" w:cs="Times New Roman"/>
          <w:szCs w:val="24"/>
        </w:rPr>
        <w:t xml:space="preserve"> Κύριε Πρόεδρε, θα μπορούσα να επιχειρηματολογήσω προσωπικά, αλλά επειδή ακριβώς υπάρχει η γνωμοδότηση ενός έγκριτου…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(Νικήτας Κακλαμάνης): </w:t>
      </w:r>
      <w:r w:rsidRPr="003608DC">
        <w:rPr>
          <w:rFonts w:eastAsia="Times New Roman" w:cs="Times New Roman"/>
          <w:szCs w:val="24"/>
        </w:rPr>
        <w:t xml:space="preserve">Κυρία Σακοράφα, με συγχωρείτε που σας διακόπτω. Δικό μου είναι το λάθος. Πριν σας δώσω τον λόγο, πρέπει να προηγηθεί ο αντιλέγων από τη Νέα Δημοκρατία. Σας ζητώ συγγνώμη.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Κελέτση, έχετε τον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ΣΤΑΥΡΟΣ ΚΕΛΕΤΣΗΣ: </w:t>
      </w:r>
      <w:r w:rsidRPr="003608DC">
        <w:rPr>
          <w:rFonts w:eastAsia="Times New Roman" w:cs="Times New Roman"/>
          <w:szCs w:val="24"/>
        </w:rPr>
        <w:t>Κάποτε και οι Πρόεδροι που έχουν όλα τα εχέγγυα της απόλυτης γνώσης, κάνουν λάθη,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(Νικήτας Κακλαμάνης): </w:t>
      </w:r>
      <w:r w:rsidRPr="003608DC">
        <w:rPr>
          <w:rFonts w:eastAsia="Times New Roman" w:cs="Times New Roman"/>
          <w:szCs w:val="24"/>
        </w:rPr>
        <w:t>Ορίστε, έχετε τον λόγο.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ΣΤΑΥΡΟΣ ΚΕΛΕΤΣΗΣ: </w:t>
      </w:r>
      <w:r w:rsidRPr="003608DC">
        <w:rPr>
          <w:rFonts w:eastAsia="Times New Roman" w:cs="Times New Roman"/>
          <w:szCs w:val="24"/>
        </w:rPr>
        <w:t xml:space="preserve">Κύριε Πρόεδρε, συζητάμε σήμερα ένα πολύ σημαντικό νομοσχέδιο το οποίο έχει να κάνει με τον αθλητισμό και το νομοσχέδιο αυτό αντιμετωπίζει δύο πολύ σημαντικά και κρίσιμα ζητήματα στον αθλητισμό, που έχουν να κάνουν με τη διαφάνεια αλλά και την ομαλή κοινωνική και αθλητική ζωή.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ένα έχει να κάνει με την χειραγώγηση των αγώνων. Είναι πολύ σημαντικό θέμα και έχουν ακουστεί πάρα πολλά. Και τα δύο αυτά ζητήματα, της χειραγώγησης αλλά και της άσκησης βίας, που είναι το δεύτερο θέμα με το </w:t>
      </w:r>
      <w:r w:rsidRPr="003608DC">
        <w:rPr>
          <w:rFonts w:eastAsia="Times New Roman" w:cs="Times New Roman"/>
          <w:szCs w:val="24"/>
        </w:rPr>
        <w:lastRenderedPageBreak/>
        <w:t xml:space="preserve">οποίο ασχολείται το νομοσχέδιο αυτό, έχουν να κάνουν με την ποιότητα της δημοκρατίας μας. Είναι, λοιπόν, δύο πολύ σημαντικά θέματα.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Άκουσα, προηγουμένως, την εμπνευσμένη ομιλία του Προέδρου του Σώματος αλλά και των εκπροσώπων των κομμάτων, σχετικά με την Επέτειο της 17</w:t>
      </w:r>
      <w:r w:rsidRPr="003608DC">
        <w:rPr>
          <w:rFonts w:eastAsia="Times New Roman" w:cs="Times New Roman"/>
          <w:szCs w:val="24"/>
          <w:vertAlign w:val="superscript"/>
        </w:rPr>
        <w:t>ης</w:t>
      </w:r>
      <w:r w:rsidRPr="003608DC">
        <w:rPr>
          <w:rFonts w:eastAsia="Times New Roman" w:cs="Times New Roman"/>
          <w:szCs w:val="24"/>
        </w:rPr>
        <w:t xml:space="preserve"> Νοέμβρη και το νόημα της επετείου και για την εμπέδωση της δημοκρατίας μας. Όμως η δημοκρατία, κύριε Πρόεδρε, έχει και ορισμένες πρακτικές πτυχές που έχουν να κάνουν με την καθημερινή ζωή. Όταν εγώ δεν μπορώ να πάρω το ανήλικο παιδί μου και να παρακολουθήσω έναν αγώνα σαν ένας συνηθισμένος πολίτης μιας χώρας συνηθισμένης -δεν λέω προηγμένης, δεν λέω ανεπτυγμένης-…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ΟΛΓΑ ΓΕΡΟΒΑΣΙΛΗ: </w:t>
      </w:r>
      <w:r w:rsidRPr="003608DC">
        <w:rPr>
          <w:rFonts w:eastAsia="Times New Roman" w:cs="Times New Roman"/>
          <w:szCs w:val="24"/>
        </w:rPr>
        <w:t xml:space="preserve">Για την αντισυνταγματικότητα συζητάμε τώρα.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Θα καταλήξω.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Όταν, λοιπόν, δεν μπορώ να παρακολουθήσω τον αγώνα, όταν δεν μπορώ να παρακολουθήσω τον τελικό του Κυπέλλου Ελλάδος, αυτό τι σημαίνει; Σημαίνει ότι κάποια πράγματα που έχουν να κάνουν με τη δημοκρατία μας, δεν έχουν γίνει ακόμη πράξη στον τόπο μας. Καλό είναι το νόημα του Πολυτεχνείου να το μετατρέψουμε και σε πράξη, κυρίες και κύριοι συνάδελφοι. Εύχομαι, πραγματικά, και με αυτό το νομοσχέδιο που αποτελεί το πρώτο βήμα, αλλά και με άλλες νομοθετικές πρωτοβουλίες, του χρόνου στις 17 Νοέμβρη να μπορούν όλοι οι πατεράδες να παίρνουν τα ανήλικα παιδιά τους και να </w:t>
      </w:r>
      <w:r w:rsidRPr="003608DC">
        <w:rPr>
          <w:rFonts w:eastAsia="Times New Roman" w:cs="Times New Roman"/>
          <w:szCs w:val="24"/>
        </w:rPr>
        <w:lastRenderedPageBreak/>
        <w:t xml:space="preserve">πηγαίνουν να παρακολουθούν τους αγώνες του ποδοσφαίρου και να μετέχουν στις κερκίδες οι πλευρές και των δύο ομάδων. Γιατί είμαστε, πραγματικά, η μόνη χώρα στην Ευρώπη, αν όχι στον κόσμο, που δεν απολαμβάνουμε αυτού του προνομίου, αυτού του ευεργετήματος, αυτού του αυτονόητου, του να μπορεί ένας άνθρωπος να πηγαίνει και να βλέπει ελεύθερα ποδοσφαιρικούς αγώνες και άλλους αγώνες άλλων αθλημάτων.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Σε ένα τέτοιο σημαντικό νομοσχέδιο, λοιπόν, έρχεστε και βάζετε προσκόμματα, κυρίες και κύριοι συνάδελφοι από την Αξιωματική Αντιπολίτευση, λέγοντας ότι δήθεν έχει θέματα αντισυνταγματικότητας.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ΙΩΑΝΝΗΣ ΜΠΟΥΡΝΟΥΣ:</w:t>
      </w:r>
      <w:r w:rsidRPr="003608DC">
        <w:rPr>
          <w:rFonts w:eastAsia="Times New Roman" w:cs="Times New Roman"/>
          <w:szCs w:val="24"/>
        </w:rPr>
        <w:t xml:space="preserve"> Τι δήθεν; Το ένα το πήρατε ήδη πίσω.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ΣΤΑΥΡΟΣ ΚΕΛΕΤΣΗΣ: </w:t>
      </w:r>
      <w:r w:rsidRPr="003608DC">
        <w:rPr>
          <w:rFonts w:eastAsia="Times New Roman" w:cs="Times New Roman"/>
          <w:szCs w:val="24"/>
        </w:rPr>
        <w:t>Μισό λεπτό. Θα έρθω και εκεί, θα απαντήσω και στα δύο.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Ποιο είναι, λοιπόν, το ζήτημα αντισυνταγματικότητας το οποίο θέτετε; Ότι δήθεν αντιβαίνει στο άρθρο 12 του συνεταιρίζεσθαι, ότι ο νόμος αυτός έτσι όπως διατυπώνεται, το άρθρο 8 συγκεκριμένα, αντιβαίνει στο δικαίωμα του συνεταιρίζεσθαι.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Τι λέει, λοιπόν, το άρθρο 12 παράγραφος 1 του Συντάγματος; Λέει ότι «οι Έλληνες έχουν δικαίωμα να συνιστούν ενώσεις και μη κερδοσκοπικά σωματεία, τηρώντας τους νόμους, που ποτέ όμως δεν μπορούν να εξαρτήσουν </w:t>
      </w:r>
      <w:r w:rsidRPr="003608DC">
        <w:rPr>
          <w:rFonts w:eastAsia="Times New Roman" w:cs="Times New Roman"/>
          <w:szCs w:val="24"/>
        </w:rPr>
        <w:lastRenderedPageBreak/>
        <w:t xml:space="preserve">την άσκηση του δικαιώματος αυτού από προηγούμενη άδεια». Πρώτον, «τηρώντας τους νόμους». Το κρατάμε αυτό.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Στο δε άρθρο 17 παράγραφος 9 -το άρθρο 17 αφορά την παιδεία γενικότερα και δεν είναι τυχαίο ότι ο αθλητισμός εντάσσεται σε αυτό το άρθρο στο Σύνταγμά μας, δηλαδή στην παιδεία- αναφέρεται ότι ο αθλητισμός τελεί υπό την προστασία και την ανώτατη εποπτεία του κράτους. Το κράτος επιχορηγεί και ελέγχει τις ενώσεις των αθλητικών σωματείων κάθε είδους, όπως νόμος ορίζει. Άρα το ίδιο το Σύνταγμα, κυρίες και κύριοι συνάδελφοι, στη διατύπωσή του σε ό,τι αφορά τον αθλητισμό θέτει ένα όριο. Και ποιο είναι το όριο αυτό; Είναι ο νόμος. Επίσης, το ίδιο το Σύνταγμα μάς λέει ότι το κράτος επιχορηγεί και ελέγχει τις ενώσεις των αθλητικών σωματείων, δηλαδή οι ενώσεις αυτές δεν είναι ανεξέλεγκτες αλλά τίθενται υπό την εποπτεία και τον έλεγχο του κράτους.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Συνεπώς, δεν υπάρχει καμμία, μα καμμία παραβίαση στο Σύνταγμα και στην αρχή του συνεταιρίζεσθαι, όταν έρχεται ο νόμος και βάζει ορισμένους όρους και προϋποθέσεις προκειμένου να ασκείται το δικαίωμα αυτό. Επί του θέματος αυτού υπάρχουν άπειρες αποφάσεις του Συμβουλίου της Επικρατείας, σχετικά με το αν υπάρχει πρόβλημα με το όριο ηλικίας ή με τις θητείες. Ενδεικτικά σας αναφέρω την απόφαση 632/1978 που αναφέρεται ειδικά στο όριο ηλικίας, την οποία και θα καταθέσω στα Πρακτικά, η οποία αναφέρει </w:t>
      </w:r>
      <w:r w:rsidRPr="003608DC">
        <w:rPr>
          <w:rFonts w:eastAsia="Times New Roman" w:cs="Times New Roman"/>
          <w:szCs w:val="24"/>
        </w:rPr>
        <w:lastRenderedPageBreak/>
        <w:t xml:space="preserve">συγκεκριμένα ότι «η διά της προσβαλλόμενης κοινής υπουργικής αποφάσεως γενομένη ρύθμισις, ήτοι η μείωσις του ορίου ηλικίας….» κ.λπ. «…δεν αντίκειται εις τας κατοχυρούσας την συλλογικήν αυτονομίαν των επαγγελματικών οργανώσεων, την συνδικαλιστικήν ελευθερίαν και το δικαίωμα των Ελλήνων να συνιστούν ενώσεις και σωματεία μη κερδοσκοπικού σκοπού διατάξει των άρθρων 22 παράγραφος 2, 23 παράγραφος 1 και 12 παράγραφος 1 του Συντάγματος», αυτή που επικαλείστε δηλαδή, «οι δε περί του αντιθέτου λόγοι ακυρώσεως είναι απορριπτέοι ως αβάσιμοι».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Άρα έχουμε απόφαση όχι μία αλλά πολλές του Συμβουλίου της Επικρατείας. Αυτή είναι από την Ολομέλεια, η οποία αυθεντικά και </w:t>
      </w:r>
      <w:r w:rsidRPr="003608DC">
        <w:rPr>
          <w:rFonts w:eastAsia="Times New Roman" w:cs="Times New Roman"/>
          <w:szCs w:val="24"/>
          <w:lang w:val="en-US"/>
        </w:rPr>
        <w:t>ad</w:t>
      </w:r>
      <w:r w:rsidRPr="003608DC">
        <w:rPr>
          <w:rFonts w:eastAsia="Times New Roman" w:cs="Times New Roman"/>
          <w:szCs w:val="24"/>
        </w:rPr>
        <w:t xml:space="preserve"> </w:t>
      </w:r>
      <w:r w:rsidRPr="003608DC">
        <w:rPr>
          <w:rFonts w:eastAsia="Times New Roman" w:cs="Times New Roman"/>
          <w:szCs w:val="24"/>
          <w:lang w:val="en-US"/>
        </w:rPr>
        <w:t>hoc</w:t>
      </w:r>
      <w:r w:rsidRPr="003608DC">
        <w:rPr>
          <w:rFonts w:eastAsia="Times New Roman" w:cs="Times New Roman"/>
          <w:szCs w:val="24"/>
        </w:rPr>
        <w:t xml:space="preserve"> αποφαίνεται πάνω στο θέμα αυτό.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Την καταθέτω για τα Πρακτικά.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Βουλευτής κ. Σταύρος Κελέτσης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Άρα οι περιορισμοί που τίθενται από τον συγκεκριμένο νόμο είναι δικαιολογημένοι συνταγματικά και δεν προκύπτει κανένα συνταγματικό πρόβλημα.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Σε ό,τι αφορά την αναδρομικότητα…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ΠΡΟΕΔΡΕΥΩΝ (Νικήτας Κακλαμάνης):</w:t>
      </w:r>
      <w:r w:rsidRPr="003608DC">
        <w:rPr>
          <w:rFonts w:eastAsia="Times New Roman" w:cs="Times New Roman"/>
          <w:szCs w:val="24"/>
        </w:rPr>
        <w:t xml:space="preserve"> Και με αυτό κλείστε.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Κλείνω.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Σε ό,τι αφορά, λοιπόν, την αναδρομικότητα, επειδή αναφέρθηκε ο συνάδελφος, ο λέγων, πρέπει να πω ότι και όπως ήταν η διάταξη, κανένα πρόβλημα αναδρομικότητας δεν υπήρχε, κύριε Πρόεδρε. Διότι τι σημαίνει αναδρομικός νόμος; Αναδρομικός νόμος είναι αυτός που τα έννομα αποτελέσματά του, οι έννομες συνέπειες ανάγονται σε χρόνο πριν την ψήφιση του νόμου. Εδώ όμως ο νόμος αυτός πολύ ορθά έλεγε ότι από τη δημοσίευσή του στην Εφημερίδα της Κυβερνήσεως ισχύει. Άρα, καμμία αναδρομικότητα. Απλώς ελάμβανε ως προϋποθέσεις κάποιους όρους και προϋποθέσεις που ανάγονταν στο παρελθόν. Δίνω ένα τελευταίο παράδειγμα και κλείνω, κύριε Πρόεδρε. Είναι σαν να λέγαμε ότι ο Υπουργός Εργασίας ξαφνικά, το αφεντικό τρελάθηκε, έρχεται και λέει πως στα συντάξιμα χρόνια θα υπολογίζεται κάθε μήνας της στρατιωτικής θητείας για τους άνδρες ως ένα έτος εργασίας και αυτό θα μετράει στην σύνταξη. Επαναλαμβάνω είναι μία υπόθεση, να μην εκληφθεί ως </w:t>
      </w:r>
      <w:r w:rsidRPr="003608DC">
        <w:rPr>
          <w:rFonts w:eastAsia="Times New Roman" w:cs="Times New Roman"/>
          <w:szCs w:val="24"/>
          <w:lang w:val="en-US"/>
        </w:rPr>
        <w:t>fake</w:t>
      </w:r>
      <w:r w:rsidRPr="003608DC">
        <w:rPr>
          <w:rFonts w:eastAsia="Times New Roman" w:cs="Times New Roman"/>
          <w:szCs w:val="24"/>
        </w:rPr>
        <w:t xml:space="preserve"> </w:t>
      </w:r>
      <w:r w:rsidRPr="003608DC">
        <w:rPr>
          <w:rFonts w:eastAsia="Times New Roman" w:cs="Times New Roman"/>
          <w:szCs w:val="24"/>
          <w:lang w:val="en-US"/>
        </w:rPr>
        <w:t>news</w:t>
      </w:r>
      <w:r w:rsidRPr="003608DC">
        <w:rPr>
          <w:rFonts w:eastAsia="Times New Roman" w:cs="Times New Roman"/>
          <w:szCs w:val="24"/>
        </w:rPr>
        <w:t xml:space="preserve"> εντός του Κοινοβουλίου.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Αυτό δεν σημαίνει, επειδή οι προϋποθέσεις αναφέρονται στο παρελθόν, ότι ο νόμος θα ίσχυε και θα είχε αναδρομική ισχύ. Ο νόμος θα ίσχυε για το μέλλον. Δηλαδή οι προϋποθέσεις ασφαλώς αναφέρονται στο παρελθόν, αλλά οι συνέπειες του νόμου, δηλαδή η αύξηση της σύνταξης ή το συνταξιοδοτικό </w:t>
      </w:r>
      <w:r w:rsidRPr="003608DC">
        <w:rPr>
          <w:rFonts w:eastAsia="Times New Roman" w:cs="Times New Roman"/>
          <w:szCs w:val="24"/>
        </w:rPr>
        <w:lastRenderedPageBreak/>
        <w:t xml:space="preserve">δικαίωμα, θα είχαν αναφορά στο μέλλον. Δεν θα υπήρχε κανένα πρόβλημα και από αυτής της πλευράς, κύριε Πρόεδρε, και κατά συνέπεια θα πρέπει το Σώμα να απορρίψει την ένσταση της αντισυνταγματικότητας.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 πολύ.</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(Νικήτας Κακλαμάνης):</w:t>
      </w:r>
      <w:r w:rsidRPr="003608DC">
        <w:rPr>
          <w:rFonts w:eastAsia="Times New Roman" w:cs="Times New Roman"/>
          <w:szCs w:val="24"/>
        </w:rPr>
        <w:t xml:space="preserve"> Η κ. Σακοράφα έχει τον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ΣΟΦΙΑ ΣΑΚΟΡΑΦΑ (Η΄ Αντιπρόεδρος της Βουλής): </w:t>
      </w:r>
      <w:r w:rsidRPr="003608DC">
        <w:rPr>
          <w:rFonts w:eastAsia="Times New Roman" w:cs="Times New Roman"/>
          <w:szCs w:val="24"/>
        </w:rPr>
        <w:t>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Θα συμφωνήσω απόλυτα με τον κύριο συνάδελφο ότι όντως σήμερα συζητάμε ένα πολύ σημαντικό νομοσχέδιο, το οποίο αφορά μία κοινωνική δράση που αγγίζει όλες τις ηλικίες από τις μικρότερες μέχρι τις μεγαλύτερες, χωρίς διάκριση φύλου, θρησκείας, χρώματος, και αυτό είναι πάρα πολύ σημαντικό. Όμως οφείλω να πω ότι αυτό το νομοσχέδιο καταπιάνεται μόνο με ένα μέρος και πολύ συγκεκριμένα του όλου του αθλητισμού. Δεν θα σταθώ όμως σε αυτό, γιατί εγώ είμαι μία απλή Βουλευτής και δεν έχω ούτε τις ικανότητες, θα έλεγα, συνταγματικά να το δικαιολογήσω. Παρ’ όλα αυτά είμαι υποχρεωμένη να διαβάσω -και αυτό έκανα- τη μελέτη ενός πολύ σπουδαίου καθηγητού, έγκριτου συνταγματολόγου, του κ. Αλιβιζάτου, και θα μου επιτρέψετε να σας διαβάσω τα συμπεράσματα της γνωμοδότησής του, που εκφράζουν ακριβώς και την άποψη του κόμματός μας.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 xml:space="preserve">«Από τα ανωτέρω συνάγεται ότι το προτεινόμενο ανώτατο ηλικιακό όριο των εβδομήντα ετών για την εκλογή της διοίκησης της αθλητικής ομοσπονδίας συνιστά αθέμιτο περιορισμό στο δικαίωμα αυτοδιοίκησης των αθλητικών ενώσεων. Και αυτό διότι δεν δικαιολογείται από λόγους δημοσίου συμφέροντος ούτε συνιστά αναγκαίο και πρόσφορο μέσο για την ανάπτυξη του αθλητισμού.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Κατά τούτο αντιβαίνει στο Σύνταγμα και, ειδικότερα, στο δικαίωμα του συνεταιρίζεσθαι των αθλητικών ενώσεων και των σωματείων, στο άρθρο 12. Αυτό ισχύει πολύ περισσότερο για την προβλεπόμενη αναδρομική ισχύ των ανωτέρω περιορισμών, η οποία προσβάλλει επιπλέον τις αρχές της προβλεψιμότητας, της ασφάλειας και της βεβαιότητας του δικαίου, καθώς και την αρχή της προστατευόμενης εμπιστοσύνης.»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(Στο σημείο αυτό την Προεδρική Έδρα καταλαμβάνει ο Ε΄ Αντιπρόεδρος της Βουλής κ. </w:t>
      </w:r>
      <w:r w:rsidRPr="003608DC">
        <w:rPr>
          <w:rFonts w:eastAsia="Times New Roman"/>
          <w:b/>
          <w:color w:val="202124"/>
          <w:szCs w:val="24"/>
        </w:rPr>
        <w:t>ΟΔΥΣΣΕΑΣ ΚΩΝΣΤΑΝΤΙΝΟΠΟΥΛΟΣ</w:t>
      </w:r>
      <w:r w:rsidRPr="003608DC">
        <w:rPr>
          <w:rFonts w:eastAsia="Times New Roman"/>
          <w:color w:val="202124"/>
          <w:szCs w:val="24"/>
        </w:rPr>
        <w:t xml:space="preserve">).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Θα έλεγα, λοιπόν, κύριε Πρόεδρε, ότι θα ήταν καλό όλοι οι συνάδελφοι να διαβάσουν πολύ προσεκτικά αυτή την μελέτη και στο τέλος να ψηφίσουν με το χέρι στην καρδιά ότι δεν θα έχουν κάνει λάθος, το οποίο θα συνοδεύει για πάρα πολλά χρόνια τον αθλητικό αυτό νόμο.</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Ευχαριστώ πάρα πολύ.</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ΠΡΟΕΔΡΕΥΩΝ (Οδυσσέας Κωνσταντινόπουλος):</w:t>
      </w:r>
      <w:r w:rsidRPr="003608DC">
        <w:rPr>
          <w:rFonts w:eastAsia="Times New Roman"/>
          <w:color w:val="202124"/>
          <w:szCs w:val="24"/>
        </w:rPr>
        <w:t xml:space="preserve"> Τον λόγο έχει ο κ. Χήτας από την Ελληνική Λύση.</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lastRenderedPageBreak/>
        <w:t>ΚΩΝΣΤΑΝΤΙΝΟΣ ΧΗΤΑΣ:</w:t>
      </w:r>
      <w:r w:rsidRPr="003608DC">
        <w:rPr>
          <w:rFonts w:eastAsia="Times New Roman"/>
          <w:color w:val="202124"/>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Δύο πράγματα θέλω να πω πριν πάω στην ουσία αυτών που συζητάμε.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Κύριε Κελέτση, έχετε την ψευδαίσθηση ότι του χρόνου τέτοια μέρα με την ψήφιση του σημερινού νομοσχεδίου θα μπορέσετε να πάρετε το παιδί σας να πάτε στο γήπεδο και δεν θα έχουμε επεισόδια;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Όχι. Άρα, να μιλάμε λίγο επί της ουσίας. Θα πάω και στην ένσταση αντισυνταγματικότητας αλλά μιλάω και για την ουσία. Και να μην έχετε αγωνία. Το νομοσχέδιο θα περάσει ούτως ή άλλως.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Δεν το συζητάμε, κύριε Υπουργέ. Θα περάσει. Και να σας πω και κάτι; Επί της αρχής θα το ψηφίσουμε και εμείς. Οπότε μη στεναχωριέστε.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Το θέμα στην Ελλάδα δεν είναι να νομοθετούμε. Το θέμα είναι να εφαρμόζεται ο νόμος και να βλέπουμε αποτελέσματα, γιατί -πιστέψτε με- σαράντα χρόνια δέρνονται στα γήπεδα και κανένας Υπουργός, κανένας νόμος δεν κατάφερε να πατάξει τη βία, μιας και μιλάμε για τη βία τώρα.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ΣΤΑΥΡΟΣ ΚΕΛΕΤΣΗΣ:</w:t>
      </w:r>
      <w:r w:rsidRPr="003608DC">
        <w:rPr>
          <w:rFonts w:eastAsia="Times New Roman"/>
          <w:color w:val="202124"/>
          <w:szCs w:val="24"/>
        </w:rPr>
        <w:t xml:space="preserve"> Αυτό είναι το ζητούμενο.</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 xml:space="preserve">ΚΩΝΣΤΑΝΤΙΝΟΣ ΧΗΤΑΣ: </w:t>
      </w:r>
      <w:r w:rsidRPr="003608DC">
        <w:rPr>
          <w:rFonts w:eastAsia="Times New Roman"/>
          <w:color w:val="202124"/>
          <w:szCs w:val="24"/>
        </w:rPr>
        <w:t xml:space="preserve">Μακάρι να το καταφέρετε εσείς. Εγώ θα είμαι ο πρώτος που θα σας χειροκροτήσω. Όμως, λόγω εμπειρίας επιτρέψτε μου να έχω κάποιες επιφυλάξεις. Μακάρι αυτό το </w:t>
      </w:r>
      <w:r w:rsidRPr="003608DC">
        <w:rPr>
          <w:rFonts w:eastAsia="Times New Roman"/>
          <w:color w:val="202124"/>
          <w:szCs w:val="24"/>
          <w:lang w:val="en-US"/>
        </w:rPr>
        <w:t>Macolin</w:t>
      </w:r>
      <w:r w:rsidRPr="003608DC">
        <w:rPr>
          <w:rFonts w:eastAsia="Times New Roman"/>
          <w:color w:val="202124"/>
          <w:szCs w:val="24"/>
        </w:rPr>
        <w:t xml:space="preserve"> να λύσει το πρόβλημα που δεν καταφέραμε να λύσουμε τόσα χρόνια.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Να συμφωνήσω και σε κάτι άλλο, γιατί είμαι πολύ ειλικρινής, κύριε Υπουργέ. Είμαστε μαζί σας να σπάσουμε κάθε απόστημα στον ελληνικό αθλητισμό, κάθε συντεχνία, όλους αυτούς που με μηχανορραφίες χρόνια έχουν γαντζωθεί πάνω σε μια καρέκλα κ.λπ..</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Πάμε, όμως, να λύσουμε το πρόβλημα στη ρίζα του και όχι «κόβουμε το κεφάλι», βάζουμε ένα ηλικιακό όριο για να καθαρίσουμε, μια φωτογραφική διάταξη για τρεις-τέσσερις συγκεκριμένους, γιατί ουσιαστικά αυτό δεν είναι και πολύ νόμιμο. Μου δίνετε εμένα την αίσθηση ότι νομοθετείτε για να εκδικηθείτε και δεν πρέπει να νομοθετούμε για να εκδικούμαστε. Πρέπει να νομοθετούμε για το καλό της κοινωνίας.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Οι φωτογραφικές διατάξεις θα θεμελιώσουν το δικαίωμα των θιγόμενων να προσφύγουν στο Συμβούλιο της Επικρατείας και το ξέρετε πάρα πολύ καλά ότι θα το κάνουν. Λέτε ότι δεν θα δικαιωθούν. Θα το δούμε αυτό. Δεν πρέπει να προκαταβάλλουμε τις αποφάσεις του Συμβουλίου της Επικρατείας. Εκεί η εκτίμησή μου είναι ότι θα δικαιωθούν χωρίς να προκαταβάλλω καμμία απόφαση.</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Τι θα γίνει στην περίπτωση αυτή, κύριε Υπουργέ και κυρίες και κύριοι συνάδελφοι; Για ακόμη μια φορά θέτετε εν αμφιβόλω την πολυπόθητη ασφάλεια δικαίου και κανονικότητα που θέλετε και επικαλείστε τόσο καιρό.</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Συμφωνούμε στη θέσπιση κριτηρίων των ορθών και των νόμιμων. Γι’ αυτόν τον λόγο τασσόμαστε υπέρ της αίτησης αντισυνταγματικότητας.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Επίσης, το άρθρο 12 του Συντάγματος, κύριε Κελέτση, λέει ότι η θέσπιση ηλικίας παραβιάζει εμμέσως το δικαίωμα αυτό. Μιλάει για το δικαίωμα ελευθερίας του συνεταιρίζεσθαι.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Ας μείνουμε στην ουσία και η ουσία είναι να λύσουμε το πρόβλημα. Εγώ θα έλθω μαζί σας του χρόνου. Έχω φάει πολλά γκλομπς και πολλά δακρυγόνα, κύριε συνάδελφε, στα γήπεδα. Έκανα ρεπορτάζ είκοσι έξι χρόνια.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Δεν θα λυθεί το πρόβλημα, δυστυχώς, με αυτό το νομοσχέδιο. Ας κοιτάξουμε την ουσία και ας βρούμε τρόπο να επαναφέρουμε την εύρυθμη λειτουργία στις ομοσπονδίες για να διοικούν οι ικανοί και όχι οι δικοί μας.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Ευχαριστώ πολύ.</w:t>
      </w:r>
    </w:p>
    <w:p w:rsidR="003608DC" w:rsidRPr="003608DC" w:rsidRDefault="003608DC" w:rsidP="003608DC">
      <w:pPr>
        <w:spacing w:after="0" w:line="600" w:lineRule="auto"/>
        <w:ind w:firstLine="720"/>
        <w:jc w:val="center"/>
        <w:rPr>
          <w:rFonts w:eastAsia="Times New Roman"/>
          <w:color w:val="202124"/>
          <w:szCs w:val="24"/>
        </w:rPr>
      </w:pPr>
      <w:r w:rsidRPr="003608DC">
        <w:rPr>
          <w:rFonts w:eastAsia="Times New Roman"/>
          <w:color w:val="202124"/>
          <w:szCs w:val="24"/>
        </w:rPr>
        <w:t>(Χειροκροτήματα από την πτέρυγα της Ελληνικής Λύσης)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ΠΡΟΕΔΡΕΥΩΝ (Οδυσσέας Κωνσταντινόπουλος):</w:t>
      </w:r>
      <w:r w:rsidRPr="003608DC">
        <w:rPr>
          <w:rFonts w:eastAsia="Times New Roman"/>
          <w:color w:val="202124"/>
          <w:szCs w:val="24"/>
        </w:rPr>
        <w:t xml:space="preserve"> ο κ. Γκιόκας από το ΚΚΕ έχει τον λόγο για πέντε λεπτά.</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ΙΩΑΝΝΗΣ ΓΚΙΟΚΑΣ:</w:t>
      </w:r>
      <w:r w:rsidRPr="003608DC">
        <w:rPr>
          <w:rFonts w:eastAsia="Times New Roman"/>
          <w:color w:val="202124"/>
          <w:szCs w:val="24"/>
        </w:rPr>
        <w:t xml:space="preserve"> Υπάρχει ζήτημα αντισυνταγματικότητας των συγκεκριμένων διατάξεων; Φυσικά και υπάρχει. Υπάρχει ευθεία παραβίαση του άρθρου 12 για το δικαίωμα του συνεταιρίζεσθαι, το οποίο ορίζει μεν ότι το δικαίωμα πρέπει να ασκείται σύμφωνα με τους νόμους -αυτό που είπατε, αλλά είπατε το μισό για τη συγκεκριμένη διάταξη- αλλά έχει και συνέχεια. Και τι λέει </w:t>
      </w:r>
      <w:r w:rsidRPr="003608DC">
        <w:rPr>
          <w:rFonts w:eastAsia="Times New Roman"/>
          <w:color w:val="202124"/>
          <w:szCs w:val="24"/>
        </w:rPr>
        <w:lastRenderedPageBreak/>
        <w:t>η συνέχεια της συγκεκριμένης διάταξης; Ότι δεν μπορεί σε καμμία περίπτωση ο νόμος να ακυρώνει την άσκηση του συγκεκριμένου δικαιώματος. Αυτό κάνετε με τη συγκεκριμένη ρύθμιση.</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Με τη συγκεκριμένη ρύθμιση και με την αναδρομικότητα που την αποσύρατε και με το όριο ηλικίας που βάζετε, ακυρώνετε επί της ουσίας αυτό το δικαίωμα με τρόπο αντισυνταγματικό.</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Είναι, κατά συνέπεια, ευθεία και ανεπίτρεπτη παρέμβαση στην εσωτερική λειτουργία και οργάνωση των σωματείων και, εν προκειμένω, των αθλητικών σωματείων και ομοσπονδιών, η οποία, μάλιστα, δεν υπαγορεύεται και από κανέναν λόγο δημοσίου συμφέροντος.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Πείτε μας, αλήθεια, ποιος λόγος δημοσίου συμφέροντος επιβάλλει να υπάρχει όριο ηλικίας στα εβδομήντα ένα και όχι στα εξήντα εννιά ή στα εβδομήντα δύο; Στην αρχή το είχατε εβδομήντα, μετά υπήρχε μια σύγχυση ότι θα το πάτε παραπάνω και τώρα το πήγατε στα εβδομήντα ένα. Ασανσέρ κάνατε το δημόσιο συμφέρον. Μια είναι έτσι και μια είναι αλλιώς.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Είπε ο Κοινοβουλευτικός Εκπρόσωπος της Νέας Δημοκρατίας ότι αγωνιζόμαστε ενάντια στη βία στα γήπεδα. Δηλαδή, αν ο πρόεδρος της ομοσπονδίας είναι εξήντα εννιά και όχι εβδομήντα ένα θα αντιμετωπιστεί η βία στα γήπεδα; Μιλάτε σοβαρά;</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Είναι τόσο ξεκάθαρα αντισυνταγματική η συγκεκριμένη διάταξη που καταφεύγετε σε αστεία επιχειρήματα. Είναι αστειότητες αυτά που λέτε. Είναι αστειότητες τα επιχειρήματα που επιστρατέψατε.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Για να το ξεκαθαρίσουμε, όλα τα σωματεία, είτε μιλάμε για αθλητικά σωματεία είτε μιλάμε για εργατικά σωματεία, έχουν όργανα, έχουν εσωτερική λειτουργία, έχουν διαδικασίες, έχουν καταστατικά, τα οποία ελέγχονται από τα πρωτοδικεία και εγκρίνονται. Δεν έχει κανένα λόγο το κράτος να παρεμβαίνει στην εσωτερική λειτουργία και στις διαδικασίες των σωματείων.</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Και δεν το κάνετε μόνο τώρα. Δεν το κάνετε μόνο όσον αφορά τις αθλητικές ομοσπονδίες. Και στο πολυνομοσχέδιο που φέρατε σε σχέση με τα εργατικά συνδικάτα την ίδια λογική είχατε. Έχετε δυσανεξία σε σχέση με αυτά τα ζητήματα. Βέβαια, στα εργατικά συνδικάτα την αρχή του πενήντα την έκανε ο ΣΥΡΙΖΑ. Όμως, είναι ίδια λογική. Δεν υπάρχει κανένας λόγος το κράτος να παρεμβαίνει στην εσωτερική λειτουργία και την οργάνωση των σωματείων, πολύ δε περισσότερο όταν δεν υπαγορεύεται αυτό από κανέναν λόγο δημοσίου συμφέροντος.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Επομένως, να το πάρετε πίσω, να το αποσύρετε. Είναι αντισυνταγματικό και όχι μόνο είναι αντισυνταγματικό, αλλά εκτίθεστε όταν επιμένετε σε τέτοιου είδους διατάξεις.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lastRenderedPageBreak/>
        <w:t>ΣΤΑΥΡΟΣ ΚΕΛΕΤΣΗΣ:</w:t>
      </w:r>
      <w:r w:rsidRPr="003608DC">
        <w:rPr>
          <w:rFonts w:eastAsia="Times New Roman"/>
          <w:color w:val="202124"/>
          <w:szCs w:val="24"/>
        </w:rPr>
        <w:t xml:space="preserve"> Παρακαλώ, θα μπορούσα να έχω τον λόγο για ένα λεπτό;</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ΠΡΟΕΔΡΕΥΩΝ (Οδυσσέας Κωνσταντινόπουλος):</w:t>
      </w:r>
      <w:r w:rsidRPr="003608DC">
        <w:rPr>
          <w:rFonts w:eastAsia="Times New Roman"/>
          <w:color w:val="202124"/>
          <w:szCs w:val="24"/>
        </w:rPr>
        <w:t xml:space="preserve"> Μετά, κύριε συνάδελφε.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Κύριε Καμίνη, έχετε τον λόγο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b/>
          <w:color w:val="202124"/>
          <w:szCs w:val="24"/>
        </w:rPr>
        <w:t>ΓΕΩΡΓΙΟΣ ΚΑΜΙΝΗΣ:</w:t>
      </w:r>
      <w:r w:rsidRPr="003608DC">
        <w:rPr>
          <w:rFonts w:eastAsia="Times New Roman"/>
          <w:color w:val="202124"/>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Θα ήθελα, κύριε Πρόεδρε, κατ’ αρχάς, να τονίσω ότι για πρώτη φορά ο συντακτικός νομοθέτης ασχολείται με τον αθλητισμό στο άρθρο 16. Και το άρθρο 16 παράγραφος 5 είναι αλήθεια ότι εισάγει έναν πολύ σημαντικό περιορισμό στο δικαίωμα του συνεταιρίζεσθαι στο πεδίο του αθλητισμού, όταν λέει ότι το κράτος επιχορηγεί και ελέγχει τις ενώσεις των αθλητικών σωματείων κάθε είδους, όπως ο νόμος ορίζει. Αυτή η έννοια του ελέγχου, όμως, δεν μπορεί να εξικνείται μέχρι του σημείου που να αναιρεί άλλες συνταγματικές διατάξεις.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Έρχομαι, κατ’ αρχάς, στο θέμα το ηλικιακό. Είναι πάγια η νομολογία του Συμβουλίου της Επικρατείας, να μη δέχεται ηλικιακά όρια παρά μόνο όταν υπάρχει ισχυρός και τεκμηριωμένος λόγος δημοσίου συμφέροντος. Τεκμηριωμένος στη συγκεκριμένη περίπτωση δεν υπάρχει κανένας στο νομοσχέδιο. Το νομοσχέδιο δεν μας εκθέτει τον λόγο, για τον οποίο θα πρέπει κάποιος πάνω από εβδομήντα χρόνων να μη συμμετέχει στη διοίκηση των Σωματείων.</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Όμως, δεν υπάρχει ούτε λόγος δημοσίου συμφέροντος. Εκεί που πρέπει να τίθενται ηλικιακά όρια είναι όταν, λόγου χάρη, οι θιγόμενοι ασκούν κάποιο δημόσιο λειτούργημα εξ ονόματος του κράτους, όπως οι συμβολαιογράφοι, που έχει πολύ μεγάλη σημασία να προασπίζουμε τα θέματα της ικανότητάς τους να ασκήσουν αυτά τα καθήκοντα ή οι λειτουργοί της δημόσιας υγείας. Εκεί ναι, υπάρχει ισχυρός λόγος δημοσίου συμφέροντος που μπορεί να τεθεί ηλικιακό όριο.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Όμως, στα ελεύθερα επαγγέλματα, καθώς και στα νομικά πρόσωπα ιδιωτικού δικαίου ο νομοθέτης δεν δικαιολογείται να θέτει ηλικιακούς περιορισμούς και μάλιστα αναδρομικά.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Τώρα ως προς τις θητείες, και πάλι ο περιορισμός ο οποίος τίθεται θέτει ζητήματα συνταγματικότητας. Κατά τη γνώμη μας, όμως, μόνο στην αναδρομικότητα του σκέλους, γιατί εκεί, όπως λέει και ο καθηγητής Αλιβιζάτος, παραβιάζει μία θεμελιώδη αρχή του δικαίου, την αρχή της προβλεψιμότητας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Εάν δεν επικαλείται το νομοσχέδιο, ούτε εδώ, συγκεκριμένο λόγο δημοσίου συμφέροντος για να βάζει αναδρομικά όριο στη θητεία, αυτό σύμφωνα με το Σύνταγμα δεν μπορεί να δικαιολογηθεί. Προβλεψιμότητα σημαίνει να μπορούμε να προγραμματίζουμε τη ζωή μας ανάλογα με τα δεδομένα που έχουμε αυτή τη στιγμή. Όταν έρχεται ο νομοθέτης εκ των υστέρων να τα ανατρέπει, όπως είναι στη συγκεκριμένη περίπτωση με την </w:t>
      </w:r>
      <w:r w:rsidRPr="003608DC">
        <w:rPr>
          <w:rFonts w:eastAsia="Times New Roman"/>
          <w:color w:val="222222"/>
          <w:szCs w:val="24"/>
          <w:shd w:val="clear" w:color="auto" w:fill="FFFFFF"/>
        </w:rPr>
        <w:lastRenderedPageBreak/>
        <w:t xml:space="preserve">αναδρομικότητα της θητείας, θα πρέπει και πάλι να θεμελιώνει έναν σοβαρό λόγο δημοσίου συμφέροντος. Αυτό στη συγκεκριμένη περίπτωση δεν ισχύει, οπότε την ένσταση αντισυνταγματικότητας στον βαθμό που στηρίζει την αναδρομικότητα στις θητείες και εν γένει τον ηλικιακό περιορισμό, είτε αναδρομικό είτε </w:t>
      </w:r>
      <w:r w:rsidRPr="003608DC">
        <w:rPr>
          <w:rFonts w:eastAsia="Times New Roman"/>
          <w:color w:val="222222"/>
          <w:szCs w:val="24"/>
          <w:shd w:val="clear" w:color="auto" w:fill="FFFFFF"/>
          <w:lang w:val="en-US"/>
        </w:rPr>
        <w:t>ex</w:t>
      </w:r>
      <w:r w:rsidRPr="003608DC">
        <w:rPr>
          <w:rFonts w:eastAsia="Times New Roman"/>
          <w:color w:val="222222"/>
          <w:szCs w:val="24"/>
          <w:shd w:val="clear" w:color="auto" w:fill="FFFFFF"/>
        </w:rPr>
        <w:t xml:space="preserve"> </w:t>
      </w:r>
      <w:r w:rsidRPr="003608DC">
        <w:rPr>
          <w:rFonts w:eastAsia="Times New Roman"/>
          <w:color w:val="222222"/>
          <w:szCs w:val="24"/>
          <w:shd w:val="clear" w:color="auto" w:fill="FFFFFF"/>
          <w:lang w:val="en-US"/>
        </w:rPr>
        <w:t>tunc</w:t>
      </w:r>
      <w:r w:rsidRPr="003608DC">
        <w:rPr>
          <w:rFonts w:eastAsia="Times New Roman"/>
          <w:color w:val="222222"/>
          <w:szCs w:val="24"/>
          <w:shd w:val="clear" w:color="auto" w:fill="FFFFFF"/>
        </w:rPr>
        <w:t xml:space="preserve">, τα στηρίζουμε.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Ευχαριστώ πολύ, κύριε Πρόεδρε.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bCs/>
          <w:color w:val="222222"/>
          <w:szCs w:val="24"/>
          <w:shd w:val="clear" w:color="auto" w:fill="FFFFFF"/>
          <w:lang w:eastAsia="zh-CN"/>
        </w:rPr>
        <w:t xml:space="preserve">ΠΡΟΕΔΡΕΥΩΝ (Οδυσσέας Κωνσταντινόπουλος): </w:t>
      </w:r>
      <w:r w:rsidRPr="003608DC">
        <w:rPr>
          <w:rFonts w:eastAsia="Times New Roman"/>
          <w:bCs/>
          <w:color w:val="222222"/>
          <w:szCs w:val="24"/>
          <w:shd w:val="clear" w:color="auto" w:fill="FFFFFF"/>
          <w:lang w:eastAsia="zh-CN"/>
        </w:rPr>
        <w:t>Τον λόγο έχει για πέντε λεπτά η κ. Ξενογ</w:t>
      </w:r>
      <w:r w:rsidRPr="003608DC">
        <w:rPr>
          <w:rFonts w:eastAsia="Times New Roman"/>
          <w:color w:val="222222"/>
          <w:szCs w:val="24"/>
          <w:shd w:val="clear" w:color="auto" w:fill="FFFFFF"/>
        </w:rPr>
        <w:t>ιαννακόπουλου.</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0A0A0A"/>
          <w:sz w:val="23"/>
          <w:szCs w:val="23"/>
          <w:shd w:val="clear" w:color="auto" w:fill="FFFFFF"/>
        </w:rPr>
        <w:t xml:space="preserve">ΜΑΡΙΛΙΖΑ ΞΕΝΟΓΙΑΝΝΑΚΟΠΟΥΛΟΥ: </w:t>
      </w:r>
      <w:r w:rsidRPr="003608DC">
        <w:rPr>
          <w:rFonts w:eastAsia="Times New Roman"/>
          <w:color w:val="222222"/>
          <w:szCs w:val="24"/>
          <w:shd w:val="clear" w:color="auto" w:fill="FFFFFF"/>
        </w:rPr>
        <w:t xml:space="preserve">Ευχαριστώ πολύ, κύριε Πρόεδρε.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Θεωρούμε ότι το άρθρο 8 παράγραφος 1 του σχεδίου νόμου που αφορά το ηλικιακό όριο παραβιάζει το Σύνταγμα και συγκεκριμένα το άρθρο 12 του Συντάγματος, όσον αφορά το δικαίωμα του συνεταιρίζεσθαι.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Και επειδή ο αντιλέγων συνάδελφος της Νέας Δημοκρατίας αναφέρθηκε στη σημερινή μέρα, κατά την οποία τιμούμε τη μνήμη της εξέγερσης του Πολυτεχνείου, και επειδή κατανοώ την προσπάθειά του να στηρίξει το νομοσχέδιο, αλλά θεωρώ ότι υπερέβη ένα όριο -ήταν βασιλικότερος του βασιλέως ιδιαίτερα για το θέμα της αναδρομικότητας-, θα ήθελα να πω ότι παρά τις όποιες ιδεολογικές και πολιτικές μας διαφορές, αυτό που μας ενώνει, είναι η </w:t>
      </w:r>
      <w:r w:rsidRPr="003608DC">
        <w:rPr>
          <w:rFonts w:eastAsia="Times New Roman"/>
          <w:color w:val="222222"/>
          <w:szCs w:val="24"/>
          <w:shd w:val="clear" w:color="auto" w:fill="FFFFFF"/>
        </w:rPr>
        <w:lastRenderedPageBreak/>
        <w:t xml:space="preserve">πίστη μας στη δημοκρατία και φυσικά σε ένα συνταγματικό πλαίσιο. Άλλωστε την επόμενη εβδομάδα έχουμε και την Αναθεώρηση του Συντάγματος.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Να θυμίσουμε, λοιπόν, κύριε Πρόεδρε και αγαπητοί συνάδελφοι, ότι ένα από τα πρώτα δικαιώματα που κατέλυσε η δικτατορία ήταν το δικαίωμα του συνεταιρίζεσθαι και μάλιστα στον αθλητισμό με τον αλήστου μνήμης Ασλανίδη. Άρα, λοιπόν, τιμώντας και τη σημερινή μέρα, δεν πρέπει να αμφισβητούμε ότι το άρθρο 12 του δικαιώματος του συνεταιρίζεσθαι είναι στην καρδιά και των αθλητικών σωματείων και ομοσπονδιών και όλης της αθλητικής δραστηριότητας.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Άρα, λοιπόν, όπως είπαν και άλλοι συνάδελφοι προηγουμένως, σαφώς το κράτος πού επιχορηγεί και ελέγχει, ιδιαίτερα όσον αφορά τα οικονομικά των αθλητικών σωματείων, μπορεί να θέτει όρια. Όμως, πού σταματούν αυτά τα όρια; Σταματούν όταν παραβιάζεται το άρθρο 12, το δικαίωμα δηλαδή στην αυτοδιοίκηση, στην ελεύθερη λειτουργία και, προφανώς, στην ελευθερία να αναδεικνύουν τα αθλητικά σωματεία και οι ομοσπονδίες τις διοικήσεις τους.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Θα ήθελα να διαβάσω κάποια σημεία από τη νομολογία του Ευρωπαϊκού Δικαστηρίου των Δικαιωμάτων του Ανθρώπου, που αναφέρονται ακριβώς σε αυτό το δικαίωμα του συνεταιρίζεσθαι: «Οι περιορισμοί στο δικαίωμα του συνεταιρίζεσθαι πρέπει να ερμηνεύονται στενά και μόνο πειστικά και επιτακτικοί λίγοι μπορούν να τους δικαιολογήσουν».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«Κάθε παρέμβαση…», συνεχίζει το Ευρωπαϊκό Δικαστήριο του Στρασβούργου, «…πρέπει να ανταποκρίνεται σε πιεστική κοινωνική ανάγκη, τη συνδρομή της οποίας το ίδιο το Ευρωπαϊκό Δικαστήριο επιφυλάσσεται κάθε φορά να ελέγχει».</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Είναι σαφές, κύριε Πρόεδρε και αγαπητοί συνάδελφοι, ότι δεν υπάρχει τέτοια πιεστική ανάγκη ούτε κάποιο δημόσιο συμφέρον θίγεται από το αν είναι οι θητείες έναν χρόνο παραπάνω ή κάτω. Αντίθετα, όμως, το να θεσπιστεί αυτό, έρχεται να παραβιάσει στην καρδιά του ένα βασικό δικαίωμα και για τον αθλητισμό και για τη δημοκρατία μας, αυτό του άρθρου 12 για την ελευθερία και το δικαίωμα του συνεταιρίζεσθαι.</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Είναι γεγονός ότι ο κύριος Υπουργός διέγραψε τη συγκεκριμένη ρύθμιση για το θέμα της αναδρομικότητας -κάτι που οφείλουμε να του αναγνωρίσουμε- μέσα από τις συζητήσεις, τις πιέσεις και τις αντιδράσεις που υπήρξαν και από τον χώρο του αθλητισμού αλλά φυσικά και μετά από την εισήγηση του έγκριτου καθηγητή Συνταγματικού Δικαίου κ. Αλιβιζάτου. Όμως, ο αντιλέγων και αγαπητός συνάδελφος της Νέας Δημοκρατίας επέμεινε σ’ αυτό. Θα ήθελα, λοιπόν, να του απαντήσω ότι η πάγια νομολογία του Αρείου Πάγου γι’ αυτό το ζήτημα, αναφέρει ότι εκφράζει τη γενικότερη αρχή ερμηνεύοντας και το άρθρο 77 του Συντάγματος, το δίκαιο περί μη αναδρομικότητας των νόμων, που αποβλέπει στην κατά το δυνατόν βεβαιότητα των δικαιωμάτων, ασφάλεια των </w:t>
      </w:r>
      <w:r w:rsidRPr="003608DC">
        <w:rPr>
          <w:rFonts w:eastAsia="Times New Roman"/>
          <w:color w:val="222222"/>
          <w:szCs w:val="24"/>
          <w:shd w:val="clear" w:color="auto" w:fill="FFFFFF"/>
        </w:rPr>
        <w:lastRenderedPageBreak/>
        <w:t>συναλλαγών και σταθερότητα δικαίου. «Και ναι μεν…», λέει η νομολογία του Αρείου Πάγου, «…κατά την ίδια απόφαση η Βουλή μπορεί να προσδώσει αναδρομική ισχύ στους κανόνες δικαίου που υιοθετεί, αλλά αυτό είναι θεμιτό υπό τον όρο ότι δεν θα προσβάλλει ταυτόχρονα συνταγματικώς προστατευόμενα δικαιώματα.».</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Κλείνοντας, λοιπόν, κύριε Πρόεδρε, θα διαβάσω κι εγώ το συμπέρασμα από τη γνωμοδότηση του κ. Αλιβιζάτου, που ανέφερε και ο εισηγητής μας κ. Μπουρνούς αλλά και προηγούμενοι συνάδελφοι: «Από τα ανωτέρω συνάγεται ότι το προτεινόμενο ανώτατο ηλικιακό όριο των εβδομήντα ετών για την εκλογή στη διοίκηση αθλητικής ομοσπονδίας, συνιστά αθέμιτο περιορισμό στο δικαίωμα αυτοδιοίκησης των αθλητικών ενώσεων. Και τούτο διότι δεν δικαιολογείται από λόγους δημοσίου συμφέροντος ούτε συνιστά αναγκαίο και πρόσφορο μέσο για την ανάπτυξη του αθλητισμού. Κατά τούτο αντιβαίνει στο Σύνταγμα και ειδικότερα στο δικαίωμα του συνεταιρίζεσθαι των αθλητικών ενώσεων και σωματείων του άρθρου 12 του Συντάγματος.».</w:t>
      </w:r>
    </w:p>
    <w:p w:rsidR="003608DC" w:rsidRPr="003608DC" w:rsidRDefault="003608DC" w:rsidP="003608DC">
      <w:pPr>
        <w:spacing w:after="0" w:line="600" w:lineRule="auto"/>
        <w:ind w:firstLine="720"/>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του ΣΥΡΙΖΑ)</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bCs/>
          <w:color w:val="222222"/>
          <w:szCs w:val="24"/>
          <w:shd w:val="clear" w:color="auto" w:fill="FFFFFF"/>
          <w:lang w:eastAsia="zh-CN"/>
        </w:rPr>
        <w:t xml:space="preserve">ΠΡΟΕΔΡΕΥΩΝ (Οδυσσέας Κωνσταντινόπουλος): </w:t>
      </w:r>
      <w:r w:rsidRPr="003608DC">
        <w:rPr>
          <w:rFonts w:eastAsia="Times New Roman"/>
          <w:color w:val="222222"/>
          <w:szCs w:val="24"/>
          <w:shd w:val="clear" w:color="auto" w:fill="FFFFFF"/>
        </w:rPr>
        <w:t xml:space="preserve">Τον λόγο έχει ο κ. Λιβανός.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ΣΠΥΡΙΔΩΝ - ΠΑΝΑΓΙΩΤΗΣ (ΣΠΗΛΙΟΣ) ΛΙΒΑΝΟΣ:</w:t>
      </w:r>
      <w:r w:rsidRPr="003608DC">
        <w:rPr>
          <w:rFonts w:eastAsia="Times New Roman"/>
          <w:color w:val="222222"/>
          <w:szCs w:val="24"/>
          <w:shd w:val="clear" w:color="auto" w:fill="FFFFFF"/>
        </w:rPr>
        <w:t xml:space="preserve"> Ευχαριστώ, κύριε Πρόεδρε.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Θα ξεκινήσω δίνοντας μία σύντομη απάντηση στον Κοινοβουλευτικό Εκπρόσωπο κ. Χήτα. Ήθελα να πω ότι η δική μας άποψη -μόνο αυτή η παρέκβαση είναι εκτός του θέματος της αντισυνταγματικότητας- είναι πως πιστεύουμε στη σημερινή πολιτική ηγεσία του Υπουργείου Αθλητισμού, πιστεύουμε ότι θα κάνει  αυτό το μεγάλο βήμα και ότι του χρόνου θα μπορούμε να πηγαίνουμε με τα παιδιά μας στο γήπεδο. Όμως αυτό θα γίνει, αν όλες οι πτέρυγες εδώ μέσα στηρίξουν αυτή την προσπάθεια καταπολέμησης της βίας μέσα και έξω από τα γήπεδα. Αυτό είναι κάτι που σήμερα θα έχουμε την ευκαιρία να το κουβεντιάσουμε. Είναι όμως σημαντικό να ομονοήσουμε σε αυτό, γιατί εκτός από την ηγεσία του Υπουργείου που τολμάει, θα έχουμε μαζί μας και την τεράστια πλειοψηφία του ελληνικού λαού.</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Σε σχέση τώρα με την ουσία του θέματος της αντισυνταγματικότητας, αναφέρεστε όλοι στη γνωμοδότηση του κ. Αλιβιζάτου, τον οποίο τιμούμε ως νομικό, ως συνταγματολόγο, διαβάσαμε τη γνωμοδότησή του και τη σεβόμαστε. Όμως, η γνωμοδότησή του είναι μία εκ των πολλών. Όπως γνωρίζετε, δεν μπορούμε να παίρνουμε υπ’ όψιν τη μία και να ξεχνάμε τις πολλές.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Έχουμε, λοιπόν, τη γνωμοδότηση του Νομικού Συμβουλίου του Κράτους, του Υπουργείου, έχουμε τις πολλαπλές αποφάσεις του Συμβουλίου της Επικρατείας -αν δεν κάνω λάθος, πρόσφατα υπήρχε και μία που αφορά </w:t>
      </w:r>
      <w:r w:rsidRPr="003608DC">
        <w:rPr>
          <w:rFonts w:eastAsia="Times New Roman"/>
          <w:color w:val="222222"/>
          <w:szCs w:val="24"/>
          <w:shd w:val="clear" w:color="auto" w:fill="FFFFFF"/>
        </w:rPr>
        <w:lastRenderedPageBreak/>
        <w:t>στον δικηγορικό σύλλογο-, έχουμε -και νομίζω ότι αυτό είναι πολύ σημαντικό για τη δουλειά που κάνουμε και ίσως οι μεγαλύτεροι και αρχαιότεροι από εμένα Βουλευτές να το ξέρουν- και τη σύμφωνη γνώμη της Επιστημονικής Υπηρεσίας της Βουλής, που δεν διαγιγνώσκει σε κανένα σημείο θέματα αντισυνταγματικότητας.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Άρα και χωρίς να πυροδοτούμε εδώ αντιπαραθέσεις, υπάρχει, πράγματι, η άποψη του κ. Αλιβιζάτου, αλλά υπάρχουν όπως σας ανέφερα -και δεν νομίζω ότι τις αμφισβητείτε- και άλλες απόψεις στις οποίες εμείς στηριζόμαστε και προχωράμε.</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Επίσης, είναι μία βάση -την οποία μπορείτε αργότερα να αναπτύξετε- ότι η καθιέρωση του ορίου ηλικίας δεν είναι αντισυνταγματική -το είπε και ο Κοινοβουλευτικός Εκπρόσωπος του Κινήματος Αλλαγής- και το ότι στους νομικούς όρους λέγεται ότι δεν είναι υπέρμετρος περιορισμός.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Ας είμαστε, όμως, κυρίες και κύριοι συνάδελφοι, ειδικά του ΣΥΡΙΖΑ που εγείρετε αυτό το θέμα, ειλικρινείς. Τι κάνουμε σήμερα εδώ; Γιατί συζητάμε μόνο για το τυπικό και όχι για την ουσία του θέματος αυτού ακριβώς που θίξατε;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ΜΑΡΙΛΙΖΑ ΞΕΝΟΓΙΑΝΝΑΚΟΠΟΥΛΟΥ: </w:t>
      </w:r>
      <w:r w:rsidRPr="003608DC">
        <w:rPr>
          <w:rFonts w:eastAsia="Times New Roman" w:cs="Times New Roman"/>
          <w:szCs w:val="24"/>
        </w:rPr>
        <w:t>Θα τα πούμε.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ΣΠΥΡΙΔΩΝ - ΠΑΝΑΓΙΩΤΗΣ (ΣΠΗΛΙΟΣ) ΛΙΒΑΝΟΣ: </w:t>
      </w:r>
      <w:r w:rsidRPr="003608DC">
        <w:rPr>
          <w:rFonts w:eastAsia="Times New Roman" w:cs="Times New Roman"/>
          <w:szCs w:val="24"/>
        </w:rPr>
        <w:t>Θα τα πούμε, ναι.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Κι επειδή δεν έχουμε απωλέσει όλοι τη μνήμη μας σε αυτή τη χώρα και σίγουρα δεν την έχουμε απωλέσει μέσα σε αυτή την Αίθουσα, θέλω να σας </w:t>
      </w:r>
      <w:r w:rsidRPr="003608DC">
        <w:rPr>
          <w:rFonts w:eastAsia="Times New Roman" w:cs="Times New Roman"/>
          <w:szCs w:val="24"/>
        </w:rPr>
        <w:lastRenderedPageBreak/>
        <w:t>θυμίσω τι έλεγε ο κ. Κοντονής το 2015, που αποδεικνύει ακριβώς πως συνεχίζετε στο ίδιο μοτίβο να φάσκετε και να αντιφάσκετε κατά περίπτωση. Έλεγε, λοιπόν, ο Υπουργός σας: «Επιδίωξή μας είναι να γίνει ένας ενδελεχής έλεγχος σε όλες τις ομοσπονδίες και μετά να φέρουμε ένα πλαίσιο για τις θητείες και την εκλογική διαδικασία των διοικητικών συμβουλίων. Να υπάρχει ένα όριο. Να κάνει δύο θητείες ο Πρόεδρος».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Ήρθατε μετά και νομοθετήσατε επί Βασιλειάδη, λέγοντας κι εκείνος ότι θέλει να βάζει ταβάνι στις θέσεις ευθύνης. Λέει κι άλλα - να μην τρώω τώρα το χρόνο της Ολομέλειας- τα οποία δείχνουν ότι η πρόθεση ήταν η ίδια.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Δεν υπήρχε, όμως, η δύναμη και η πολιτική βούληση από τη μεριά σας, να κάνετε κάτι που η τεράστια πλειοψηφία των μελών του κινήματος του αθλητισμού και των σωματείων θέλουν. Δηλαδή θέλουν την ανανέωση, θέλουν την αλλαγή του τρόπου λειτουργίας, θέλουν ένα σύγχρονο και μοντέρνο αθλητικό κίνημα, το οποίο να χτυπάει, κατ’ ουσίαν, τα στεγανά και τις παγιωμένες καταστάσεις.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Αυτό, ακριβώς, έχει την πολιτική τόλμη να κάνει η σημερινή Κυβέρνηση στο πρόσωπο του Υπουργού, του κ. Αυγενάκη,  και αυτή την πολιτική τόλμη δεν είχατε εσείς. Είναι απλό, το καταλαβαίνουμε και δεχόμαστε την προσφυγή σας στις τυπικότητες και τις συνταγματικότητες, αλλά επί της ουσίας δεν απαντάτε στα ουσιαστικά και σύγχρονα προβλήματα.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Ερχόμενος σε αυτό που είπε ο Κοινοβουλευτικός Εκπρόσωπος του Κομμουνιστικού Κόμματος, να πω ότι έχετε δίκιο. Ποιος ορίζει ποιο είναι το έτος; Δηλαδή, πράγματι, είπατε είναι το εξήντα εννέα, το εβδομήντα, το εβδομήντα ένα; Έχετε ένα δίκιο εκεί. Κι εκεί, όμως, δεν ερχόμαστε να πρωτοτυπήσουμε, δεν ερχόμαστε να κάνουμε τους έξυπνους ούτε να αναποδογυρίσουμε τις απόψεις μας. Ακολουθούμε απλά τις βέλτιστες αποφάσεις και τις διαδικασίες που ακολουθεί ο σύγχρονος δυτικός κόσμος.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Έχουμε και λέμε, λοιπόν. Στις ευρωπαϊκές πρακτικές, στη Γαλλία και στη Γερμανία, το όριο είναι τα εβδομήντα. Εμείς βάζουμε εβδομήντα ένα. Σε άλλες χώρες, οι Ηνωμένες Πολιτείες, η Βραζιλία, βάζουν δύο θητείες. Εμείς βάζουμε τρεις. Κι αν πάρουμε και τις δύο των εκτελεστικών χρόνων, -είναι απλά μαθηματικά, τα κάνουν όλοι- πόσα χρόνια χρειάζεται ένας Πρόεδρος, ένα εκτελεστικό μέλος ενός διοικητικού συμβουλίου να κάνει τη δουλειά του; Χρειάζεται παραπάνω;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ΜΑΡΙΛΙΖΑ ΞΕΝΟΓΙΑΝΝΑΚΟΠΟΥΛΟΥ: </w:t>
      </w:r>
      <w:r w:rsidRPr="003608DC">
        <w:rPr>
          <w:rFonts w:eastAsia="Times New Roman" w:cs="Times New Roman"/>
          <w:szCs w:val="24"/>
        </w:rPr>
        <w:t xml:space="preserve">Εμείς θα το αποφασίζουμε αυτό;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ΣΠΥΡΙΔΩΝ - ΠΑΝΑΓΙΩΤΗΣ (ΣΠΗΛΙΟΣ) ΛΙΒΑΝΟΣ: </w:t>
      </w:r>
      <w:r w:rsidRPr="003608DC">
        <w:rPr>
          <w:rFonts w:eastAsia="Times New Roman" w:cs="Times New Roman"/>
          <w:szCs w:val="24"/>
        </w:rPr>
        <w:t xml:space="preserve">Ναι, αυτό είναι το κράτος.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Κι ερχόμαστε στο άρθρο που διαβάσατε κι εσείς. Όπως είπε ήδη ο κ. Καμίνης, είναι το μισό. Η ΦΙΦΑ στον κανονισμό λειτουργίας της προβλέπει όριο </w:t>
      </w:r>
      <w:r w:rsidRPr="003608DC">
        <w:rPr>
          <w:rFonts w:eastAsia="Times New Roman" w:cs="Times New Roman"/>
          <w:szCs w:val="24"/>
        </w:rPr>
        <w:lastRenderedPageBreak/>
        <w:t>τριών τετραετιών θητειών για τον πρόεδρο και τα μέλη του συμβουλίου της. Υπάρχουν πάρα πολλές τέτοιες διεθνείς ομοσπονδίες, οι οποίες έρχονται και απαντούν στο ερώτημα ότι, πράγματι, δεν είναι νομοθετημένο, αλλά πρέπει να επιλέγουμε.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Εμείς, λοιπόν, επιλέξαμε μέσα από τον διάλογο και μέσα από την καλή πρόθεση της πολιτικής ηγεσίας που απέσυρε -αν και ανέλυσε επαρκώς ο αντιλέγων, το γιατί θα μπορούσε να περάσει και αυτό το σημείο που αποσύραμε- και ανέβασε το όριο κατά ένα έτος. Νομίζω, λοιπόν, ότι φαίνεται η καλή διάθεση του Υπουργού. Φαίνεται η ανάγκη από το αθλητικό κίνημα.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Σεβόμαστε και την άποψη της κ. Σακοράφα, που έχει τιμήσει την Ελλάδα και ως αθλήτρια και ακούμε την άποψή της. Εμείς, όμως, κινούμαστε με την πλειοψηφία του αθλητικού κινήματος και νομίζω ότι πράττουμε το σωστό.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Ευχαριστώ.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(Οδυσσέας Κωνσταντινόπουλος): </w:t>
      </w:r>
      <w:r w:rsidRPr="003608DC">
        <w:rPr>
          <w:rFonts w:eastAsia="Times New Roman" w:cs="Times New Roman"/>
          <w:szCs w:val="24"/>
        </w:rPr>
        <w:t xml:space="preserve">Ευχαριστούμε.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ΓΕΩΡΓΙΟΣ ΚΑΜΙΝΗΣ:</w:t>
      </w:r>
      <w:r w:rsidRPr="003608DC">
        <w:rPr>
          <w:rFonts w:eastAsia="Times New Roman" w:cs="Times New Roman"/>
          <w:szCs w:val="24"/>
        </w:rPr>
        <w:t xml:space="preserve"> Κύριε Πρόεδρε, θα ήθελα τον λόγο επί προσωπικού.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Κι εγώ ζήτησα το λόγο, κύριε Πρόεδρε, για ένα λεπτό.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(Οδυσσέας Κωνσταντινόπουλος): </w:t>
      </w:r>
      <w:r w:rsidRPr="003608DC">
        <w:rPr>
          <w:rFonts w:eastAsia="Times New Roman" w:cs="Times New Roman"/>
          <w:szCs w:val="24"/>
        </w:rPr>
        <w:t xml:space="preserve">Μίλησα με τον κ. Λιβανό. Αν συνεχίσουμε αυτή τη διαδικασία επί προσωπικού, δεν θα </w:t>
      </w:r>
      <w:r w:rsidRPr="003608DC">
        <w:rPr>
          <w:rFonts w:eastAsia="Times New Roman" w:cs="Times New Roman"/>
          <w:szCs w:val="24"/>
        </w:rPr>
        <w:lastRenderedPageBreak/>
        <w:t xml:space="preserve">προλάβουμε τον αγώνα της Κυριακής. Κι επειδή είναι Παρασκευή, κάντε λίγο υπομονή.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ΣΤΑΥΡΟΣ ΚΕΛΕΤΣΗΣ: </w:t>
      </w:r>
      <w:r w:rsidRPr="003608DC">
        <w:rPr>
          <w:rFonts w:eastAsia="Times New Roman" w:cs="Times New Roman"/>
          <w:szCs w:val="24"/>
        </w:rPr>
        <w:t xml:space="preserve">Κύριε Πρόεδρε, μπορώ να έχω το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(Οδυσσέας Κωνσταντινόπουλος): </w:t>
      </w:r>
      <w:r w:rsidRPr="003608DC">
        <w:rPr>
          <w:rFonts w:eastAsia="Times New Roman" w:cs="Times New Roman"/>
          <w:szCs w:val="24"/>
        </w:rPr>
        <w:t xml:space="preserve">Σας παρακαλώ. Ένα λεπτό να τελειώσει ο Υπουργός κι αν δείξετε καλή διάθεση, θα ολοκληρώσουμε.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ΣΤΑΥΡΟΣ ΚΕΛΕΤΣΗΣ: </w:t>
      </w:r>
      <w:r w:rsidRPr="003608DC">
        <w:rPr>
          <w:rFonts w:eastAsia="Times New Roman" w:cs="Times New Roman"/>
          <w:szCs w:val="24"/>
        </w:rPr>
        <w:t>Ζήτησα το λόγο επί προσωπικού.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Αν επιμείνετε, θα μιλήσετε. Να μιλήσει ο Υπουργός και θα σας δώσω το λόγο.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έχετε το λόγο.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b/>
          <w:color w:val="111111"/>
          <w:szCs w:val="24"/>
        </w:rPr>
        <w:t xml:space="preserve">ΕΛΕΥΘΕΡΙΟΣ ΑΥΓΕΝΑΚΗΣ (Υφυπουργός Πολιτισμού και Αθλητισμού): </w:t>
      </w:r>
      <w:r w:rsidRPr="003608DC">
        <w:rPr>
          <w:rFonts w:eastAsia="Times New Roman"/>
          <w:color w:val="111111"/>
          <w:szCs w:val="24"/>
        </w:rPr>
        <w:t xml:space="preserve">Κύριε Πρόεδρε, </w:t>
      </w:r>
      <w:r w:rsidRPr="003608DC">
        <w:rPr>
          <w:rFonts w:eastAsia="Times New Roman" w:cs="Times New Roman"/>
          <w:szCs w:val="24"/>
        </w:rPr>
        <w:t>άκουσα πολύ προσεκτικά τις τοποθετήσεις των συναδέλφων από όλες τις πολιτικές πτέρυγες. Ωστόσο, επιτρέψτε μου να σας πω ότι περίμενα λίγο διαφορετικό το ξεκίνημα της σημερινής συζήτησης στην Ολομέλεια, αλλά ποτέ δεν είναι αργά.</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olor w:val="111111"/>
          <w:szCs w:val="24"/>
        </w:rPr>
        <w:t>Εδώ</w:t>
      </w:r>
      <w:r w:rsidRPr="003608DC">
        <w:rPr>
          <w:rFonts w:eastAsia="Times New Roman" w:cs="Times New Roman"/>
          <w:szCs w:val="24"/>
        </w:rPr>
        <w:t xml:space="preserve"> είπαμε να μιλήσουμε με ειλικρίνεια. Είπαμε να σκεφτούμε και να λάβουμε υπόψη μας όλα όσα, μέρες τώρα, λένε δημόσια άνθρωποι, που αφιέρωσαν τη ζωή τους στον αθλητισμό, ολυμπιονίκες, παγκόσμιοι πρωταθλητές, άνθρωποι, στελέχη του αθλητικού κινήματος, που άνοιξαν πλέον το στόμα τους και μίλησαν δυνατά και καθαρά και που δεν αμφισβητήθηκαν </w:t>
      </w:r>
      <w:r w:rsidRPr="003608DC">
        <w:rPr>
          <w:rFonts w:eastAsia="Times New Roman" w:cs="Times New Roman"/>
          <w:szCs w:val="24"/>
        </w:rPr>
        <w:lastRenderedPageBreak/>
        <w:t>από κανέναν, ακόμα και από στελέχη του ΣΥΡΙΖΑ και άλλων πολιτικών κομμάτων.</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Να κάνω, όμως, μια διόρθωση, κύριε Πρόεδρε. Ακούστηκε νωρίτερα ότι φέραμε τροπολογίες την τελευταία στιγμή. Όχι, κυρία Σακοράφα. Κάνετε λάθος! Φέραμε νομοτεχνικές βελτιώσεις και δεχτήκαμε μονάχα μία τροπολογία, αυτή που κατατέθηκε από το Κίνημα Αλλαγής και τον κ. Κωνσταντόπουλο, όπως έχουμε το δικαίωμα σύμφωνα με τον Κανονισμό της Βουλής.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b/>
          <w:szCs w:val="24"/>
        </w:rPr>
        <w:t xml:space="preserve">ΣΟΦΙΑ ΣΑΚΟΡΑΦΑ (Η΄ Αντιπρόεδρος της Βουλής): </w:t>
      </w:r>
      <w:r w:rsidRPr="003608DC">
        <w:rPr>
          <w:rFonts w:eastAsia="Times New Roman" w:cs="Times New Roman"/>
          <w:szCs w:val="24"/>
        </w:rPr>
        <w:t>…(Δεν ακούστηκε)</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b/>
          <w:color w:val="111111"/>
          <w:szCs w:val="24"/>
        </w:rPr>
        <w:t xml:space="preserve">ΕΛΕΥΘΕΡΙΟΣ ΑΥΓΕΝΑΚΗΣ (Υφυπουργός Πολιτισμού και Αθλητισμού): </w:t>
      </w:r>
      <w:r w:rsidRPr="003608DC">
        <w:rPr>
          <w:rFonts w:eastAsia="Times New Roman"/>
          <w:color w:val="111111"/>
          <w:szCs w:val="24"/>
        </w:rPr>
        <w:t>Μην με διακόπτετε, παρακαλώ. Εγώ δεν σας διέκοψα.</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Συνεχίζω. Άκουσα πάρα πολύ προσεκτικά τα όσα ειπώθηκαν για το όριο ηλικίας και μάλιστα, αναφέρθηκε το παράδειγμα των συμβολαιογράφων, οι οποίοι ασκούν λειτούργημα και υπάρχει κάθε λόγος να τεθεί όριο ηλικιακό. Δηλαδή, ο διοικητής μιας αθλητικής ομοσπονδίας, που έχει να κάνει με νέα παιδιά, δεν είναι λειτούργημα;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Πάω, όμως, λίγο παρακάτω. Θα μιλήσω πολύ απλά. Δεν είμαι συνταγματολόγος, αλλά αντισυνταγματική, κατά την άποψή μου, κύριοι συνάδελφοι, είναι η στασιμότητα και είναι αυτή η υποκρισία, χρόνια τώρα, που λένε όλοι για αυτορρύθμιση, από πριν την περίοδο του κ. Ανδριανού ή και τότε </w:t>
      </w:r>
      <w:r w:rsidRPr="003608DC">
        <w:rPr>
          <w:rFonts w:eastAsia="Times New Roman" w:cs="Times New Roman"/>
          <w:szCs w:val="24"/>
        </w:rPr>
        <w:lastRenderedPageBreak/>
        <w:t>ιδιαιτέρως που ξεκίνησε εκείνος τη συζήτηση σοβαρότατα, για θητείες και όρια στη μόνιμη, ισόβια παρουσία σε θέσεις ευθύνης και σε διοικητικές θέσεις στις ομοσπονδίες. Δεν ολοκληρώθηκε, όμως, αυτή η διαδικασία καθ’ότι η κυβέρνηση έληξε πρόωρα την πορεία της.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Δεν έχουμε ψευδαισθήσεις, κύριοι συνάδελφοι, ότι θα λυθούν τα πάντα μέσα σε μία μέρα. Το ξέρετε πολύ καλά. Το ξέρουμε όλοι πολύ καλά. Έχουμε, όμως, ευθύνη. Έχουμε ευθύνη να κάνουμε αυτό που λέει η συνείδησή μας. Έχουμε ευθύνη απέναντι και σε ολυμπιονίκες και σε αθλητές, που είτε είναι στην Αίθουσα είτε μας παρακολουθούν αυτή την ώρα. Έχουμε ευθύνη απέναντι σε κάθε υγιές κύτταρο της αθλητικής κοινωνίας. Έχουμε ευθύνη απέναντι στην πατρίδα μας, φίλες και φίλοι.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Γι’ αυτό, λοιπόν, το λόγο σας λέω πολύ ξεκάθαρα: Παρακαλώ πολύ, διαβάστε προσεκτικά τα όσα λέει η Επιστημονική Υπηρεσία της Βουλής των Ελλήνων. Ξεχωρίζω δύο σημεία: «Συμφώνως προς το άρθρο 16, παράγραφος 1 του Συντάγματος, το Σύνταγμα δεν κατοχυρώνει απλώς το δικαίωμα στην άθληση, αλλά προστατεύει τον αθλητισμό και ως θεσμό. Συνέπεια αυτής της παραδοχής αποτελεί το γεγονός ότι καταλείπεται στον κοινό νομοθέτη πεδίο ρυθμιστικής παρέμβασης, εν γένει, για τη διοργάνωση αθλητικών δραστηριοτήτων». Αυτό το αναφέρει η Επιστημονική Επιτροπή βάσει και του συγγράμματος του κ. Αλιβιζάτου, προηγούμενου χρόνου.</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lastRenderedPageBreak/>
        <w:t>Και συνεχίζει: «Συμφώνως προς τη νομολογία του Συμβουλίου της Επικρατείας, η εν λόγω συνταγματική διάταξη αποτυπώνει το έντονο κρατικό ενδιαφέρον, τόσο για τον ερασιτεχνικό όσο και τον επαγγελματικό αθλητισμό». Ναι, υπάρχει έντονο ενδιαφέρον. Ναι, το δηλώνουμε ξεκάθαρα και δημόσια: Μας ενδιαφέρει ο αθλητισμός στη χώρα μας.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Συνεχίζει παρακάτω λέγοντας ότι: «Στο πλαίσιο μάλιστα, του εν λόγω κρατικού ελέγχου, δύναται να δημιουργηθούν κρατικές παρεμβάσεις ως προς την οργάνωση και λειτουργία των οικείων οργανώσεων ομοσπονδιών, οι οποίες αλλιώς θα μπορούσαν να θεωρηθούν ως αντικείμενο στο άρθρο 12 του Συντάγματος, το οποίο κατοχυρώνει την ελευθερία της συνένωσης». Άρα, αυτή η απάντηση απευθύνεται και προς το Κομμουνιστικό Κόμμα Ελλάδας.</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Ωστόσο, υπάρχουν και δικαστικές αποφάσεις. Μία θα αναφέρω, τα είπαν πολύ καλά και ο κ. Λιβανός και ο κ. Κελέτσης νωρίτερα. Απόφαση 420 του 1983 του Άρειου Πάγου, κύριοι συνάδελφοι. Παρακαλώ πολύ, έχει αξία, διαβάστε την για να ενημερωθείτε. </w:t>
      </w:r>
    </w:p>
    <w:p w:rsidR="003608DC" w:rsidRPr="003608DC" w:rsidRDefault="003608DC" w:rsidP="003608DC">
      <w:pPr>
        <w:shd w:val="clear" w:color="auto" w:fill="FFFFFF"/>
        <w:spacing w:before="100" w:beforeAutospacing="1" w:after="0" w:line="600" w:lineRule="auto"/>
        <w:ind w:firstLine="720"/>
        <w:contextualSpacing/>
        <w:jc w:val="both"/>
        <w:rPr>
          <w:rFonts w:eastAsia="Times New Roman" w:cs="Times New Roman"/>
          <w:szCs w:val="24"/>
        </w:rPr>
      </w:pPr>
      <w:r w:rsidRPr="003608DC">
        <w:rPr>
          <w:rFonts w:eastAsia="Times New Roman" w:cs="Times New Roman"/>
          <w:szCs w:val="24"/>
        </w:rPr>
        <w:t xml:space="preserve">Υπάρχει, όμως, κι άλλο στοιχείο, το οποίο παρακαλώ πολύ να ληφθεί υπόψη σας. Ο Νομικός Σύμβουλος του Κράτους κ. Γεωργάκης, ξεκαθαρίζει τι ορίζεται στα άρθρα 12 και 16 του ισχύοντος Συντάγματος και τα αναγράφει, όπως άλλωστε έχουν ειπωθεί –για να μην τρώω χρόνο, να προχωρήσει η διαδικασία- από τους δύο συναδέλφους του κυβερνώντος κόμματος. Και </w:t>
      </w:r>
      <w:r w:rsidRPr="003608DC">
        <w:rPr>
          <w:rFonts w:eastAsia="Times New Roman" w:cs="Times New Roman"/>
          <w:szCs w:val="24"/>
        </w:rPr>
        <w:lastRenderedPageBreak/>
        <w:t>καταλήγει: «Εν κατακλείδι, οι προτεινόμενες τροπολογίες με το άρθρο όγδοο του σχεδίου αθλητικού νόμου είναι, κατά τη γνώμη μας, εντός των συνταγματικών πλαισίων».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συνάδελφοι, είναι ώρα να τελειώσει αυτή η υποκρισία περί δήθεν ενστάσεων και προβλημάτων σε ένα ζήτημα, το οποίο έπρεπε να είχε λυθεί εδώ και πολλά χρόνια.</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φιλοσοφία του νομοσχεδίου που θα συζητήσουμε, εφόσον τελειώσει αυτή η διαδικασία σήμερα, προέρχεται από την ανάγκη διοικητικής ανανέωσης των ομοσπονδιών, κύριοι συνάδελφοι. Θέλουμε να δώσουμε χώρο στους νέους ανθρώπους. Θέλουμε οξυγόνο πλέον στις αθλητικές ομοσπονδίες σε όλη τη χώρα και αυτό θα συμβεί μονάχα, όταν αναλάβουμε τις ευθύνες μας όλοι, μηδενός εξαιρουμένου.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 αυτό τον λόγο, κυρίες και κύριοι συνάδελφοι -αναφέρθηκε νωρίτερα και ο κ. Λιβανός- σχετικά με το Συμβούλιο της Ευρώπης, ορθά το λάβαμε υπ’ όψιν μας πριν κάνουμε οποιαδήποτε ενέργεια. Αναφέρθηκε νωρίτερα, σωστά, περί της Ευρωπαϊκής Ένωσης και αναφέρομαι, βεβαίως, στις αρχές καλής διακυβέρνησης στον αθλητισμό, σελίδα 10 άρθρο 6. Τρέχω γρήγορα, για να προλάβουμε να ξεκινήσει η διαδικασία και απλώς αναφέρω τηλεγραφικά τα όσα η </w:t>
      </w:r>
      <w:r w:rsidRPr="003608DC">
        <w:rPr>
          <w:rFonts w:eastAsia="Times New Roman" w:cs="Times New Roman"/>
          <w:szCs w:val="24"/>
          <w:lang w:val="en-US"/>
        </w:rPr>
        <w:t>FIFA</w:t>
      </w:r>
      <w:r w:rsidRPr="003608DC">
        <w:rPr>
          <w:rFonts w:eastAsia="Times New Roman" w:cs="Times New Roman"/>
          <w:szCs w:val="24"/>
        </w:rPr>
        <w:t xml:space="preserve"> λέει, σχετικά με όρια, θητείες.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Κάτι ακόμα: Λίγα λόγια για την υποκρισία της ΕΟΚ, της Ελληνικής Ομοσπονδίας Καλαθοσφαίρισης. Στον κανονισμό διαιτησίας και συγκεκριμένα, στο Κεφάλαιο Δ’ -Σημειωτές, Χρονομέτρες Αγώνων- αναφέρεται ότι ανώτατο όριο ηλικίας για τη διατήρηση της ιδιότητας του σημειωτή ή χρονομέτρη, όχι διαιτητή, απλώς σημειωτή ή χρονομέτρη είναι το εβδομηκοστό έτος ηλικίας. Ομοίως, ανώτατο όριο ηλικίας είναι το εβδομηκοστό και για τους παρατηρητές, κομισάριους των αγώνων. Αυτά στον κανονισμό της ΕΟΚ.</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κάτι ακόμα, κύριοι συνάδελφοι: Κανονισμός της ΔΟΕ, για να τα λέμε όλα με το όνομά τους εδώ μέσα. Η διάταξη είναι πλήρως συμμορφωμένη με το καταστατικό της ΔΟΕ. Το είπε και ο κ. Καπράλος προ ημερών στη συνεδρίαση της επιτροπής. Παραδέχθηκε, μάλιστα, ότι οι συστάσεις για αυτορρύθμιση, που δεν έγιναν ποτέ, έχουν ξεκινήσει εδώ και πέντε-έξι χρόνια, όπως είπε διστακτικά.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Εγώ σας λέω δυνατά και καθαρά ότι είναι πολύ περισσότερα. Η συζήτηση καλά κρατούσε, αλλά τα πάντα έμεναν στάσιμα. Για αυτό τον λόγο και η ΔΟΕ είχε και εγγράφως ζητήσει σε προηγούμενους χρόνους όριο ηλικίας τα εβδομήντα έτη, τρεις θητείες για τον Πρόεδρο, δύο θητείες για εκτελεστικά μέλη και δικαίωμα επανεκλογής μετά από μια παύση για τα εκτελεστικά. Αυτό κάνουμε και εμείς σήμερα, απλώς, αντί για εβδομήντα πάμε στα εβδομήντα ένα.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Την ίδια ώρα, όμως, που υπάρχουν θητείες και όρια ηλικίας σε πολλές αντίστοιχες οργανώσεις, ομοσπονδίες και ολυμπιακές ενώσεις σε όλον τον κόσμο -δεν πρωτοτυπούμε- καθυστερημένα ερχόμαστε να κάνουμε το αυτονόητο, κύριοι συνάδελφοι. Η Βραζιλία λέει όχι πάνω από δύο θητείες, η Αμερική όχι πάνω από δύο θητείες, η Νέα Ζηλανδία όχι περισσότερες από τρεις θητείες, η Γερμανία μέχρι τα εβδομήντα χρόνια και τέλος, η Γαλλία μέχρι τα εβδομήντα χρόνια και τέλος, όπως και μια σειρά άλλες χώρες.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Αρκετά, λοιπόν, με αυτή την υποκρισία. Είναι ώρα να πάρουμε τις ευθύνες, είναι ώρα να απελευθερώσουμε τις υγιείς δυνάμεις του αθλητικού κόσμου, της αθλητικής κοινωνίας της Ελλάδος.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Επί προσωπικού, κύριε Κελέτση, έχετε τον λόγο. Πείτε μας σε τι συνίσταται το προσωπικό.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Κύριε Πρόεδρε, ο συνάδελφος, Κοινοβουλευτικός Εκπρόσωπος του ΚΚΕ, αναφέρθηκε σε γελοιότητες επιχειρημάτων…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ΙΩΑΝΝΗΣ ΓΚΙΟΚΑΣ:</w:t>
      </w:r>
      <w:r w:rsidRPr="003608DC">
        <w:rPr>
          <w:rFonts w:eastAsia="Times New Roman" w:cs="Times New Roman"/>
          <w:szCs w:val="24"/>
        </w:rPr>
        <w:t xml:space="preserve"> Δεν είπα γελοιότητες.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Είπατε «αστειότητες, γελοιότητες κ.λπ.» και νομίζω ότι…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ΙΩΑΝΝΗΣ ΓΚΙΟΚΑΣ:</w:t>
      </w:r>
      <w:r w:rsidRPr="003608DC">
        <w:rPr>
          <w:rFonts w:eastAsia="Times New Roman" w:cs="Times New Roman"/>
          <w:szCs w:val="24"/>
        </w:rPr>
        <w:t xml:space="preserve"> Δεν είπα γελοιότητες.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Ωραία, έχετε δύο λεπτά…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Του απαντώ, λοιπόν, το εξής. Πρώτα από όλα, σε ό,τι αφορά στα όρια ηλικίας.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Είπατε μάλιστα ότι, εάν είναι εβδομήντα ένα…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Αυτό δεν είναι επί προσωπικού, όμως.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Μισό λεπτό, κύριε Πρόεδρε. Όταν κάποιος λέει «λες γελοιότητες, αστειότητες», ανάγεται και στο πρόσωπο. Με συγχωρείτε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«Αν, λοιπόν, είναι εβδομήντα ενός, δεν μπορεί να ασκήσει τα καθήκοντά του, ενώ αν είναι εβδομήντα, θα μπορεί;», αναρωτηθήκατε. Απαντώ και εγώ το εξής. Το Σύνταγμά μας βάζει σε πολλές περιπτώσεις όρια ηλικίας είτε προς τα πάνω είτε προς τα κάτω.</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Απαντώ, όμως, με επιχειρήματα. Παραδείγματος χάριν, στο άρθρο 31 του Συντάγματος προβλέπεται ότι ο Πρόεδρος της Δημοκρατίας θα πρέπει να έχει συμπληρώσει…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ΟΛΓΑ ΓΕΡΟΒΑΣΙΛΗ:</w:t>
      </w:r>
      <w:r w:rsidRPr="003608DC">
        <w:rPr>
          <w:rFonts w:eastAsia="Times New Roman" w:cs="Times New Roman"/>
          <w:szCs w:val="24"/>
        </w:rPr>
        <w:t xml:space="preserve"> Δεν είναι προσωπικό αυτό,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ΠΡΟΕΔΡΕΥΩΝ (Οδυσσέας Κωνσταντινόπουλος):</w:t>
      </w:r>
      <w:r w:rsidRPr="003608DC">
        <w:rPr>
          <w:rFonts w:eastAsia="Times New Roman" w:cs="Times New Roman"/>
          <w:szCs w:val="24"/>
        </w:rPr>
        <w:t xml:space="preserve"> Καταλαβαίνω κυρία Γεροβασίλη. Ακριβώς το ίδιο πρόβλημα είχα χθες με την κ. Φωτίου. Παρακάλεσα τους συναδέλφους, γιατί εδώ όλοι καταλαβαίνουμε ότι το προσωπικό ζήτημα δεν είναι πολιτικό. Το ίδιο έκανε και η κ. Φωτίου εχθές, το ίδιο κάνει και ο κ. Κελέτσης σήμερα.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ΙΩΑΝΝΗΣ ΜΠΟΥΡΝΟΥΣ:</w:t>
      </w:r>
      <w:r w:rsidRPr="003608DC">
        <w:rPr>
          <w:rFonts w:eastAsia="Times New Roman" w:cs="Times New Roman"/>
          <w:szCs w:val="24"/>
        </w:rPr>
        <w:t xml:space="preserve"> Τι κάνουμε εδώ,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Όλοι οι συνάδελφοι Βουλευτές κατανοούν το πρόβλημα. Αν δεν θέλουν να το αποδεχθούν, υπάρχει ζήτημα.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ΙΩΑΝΝΗΣ ΜΠΟΥΡΝΟΥΣ:</w:t>
      </w:r>
      <w:r w:rsidRPr="003608DC">
        <w:rPr>
          <w:rFonts w:eastAsia="Times New Roman" w:cs="Times New Roman"/>
          <w:szCs w:val="24"/>
        </w:rPr>
        <w:t xml:space="preserve"> Εσείς προεδρεύετε.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Τελειώνω, κύριε Πρόεδρε.</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(Θόρυβος από την πτέρυγα του ΣΥΡΙΖΑ)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Σας παρακαλώ, κύριε Κελέτση, αν θέλετε, να ολοκληρώσουμε. Δεν είναι προσωπικό το θέμα.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Με συγχωρείτε. Όταν λέγεται ότι μια άποψη είναι γελοία, αυτό δεν είναι προσωπικό; Δεν ανάγεται στο πρόσωπο εκείνου που αναφέρει την άποψη;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Κύριε Κελέτση, σας παρακαλώ, ολοκληρώστε.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Για ένα λεπτό,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Το Σύνταγμά μας, λοιπόν, βάζει το τεσσαρακοστό έτος όριο για την εκλογή Προέδρου της Δημοκρατίας.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Δηλαδή, ένα Πρόεδρος που έχει συμπληρώσει τα σαράντα είναι ώριμος να ασκήσει τα καθήκοντα, ενώ ένας που είναι στα τριάντα εννιά, με βάση το Σύνταγμα, δεν μπορεί να τα ασκήσει, κύριε Εκπρόσωπε;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Επίσης, για το θέμα του δημοσίου συμφέροντος, κύριε Πρόεδρε και τελειώνω…</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Σας παρακαλώ πάρα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Τελειώνω.</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Μα, σας παρακαλώ!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Τελειώνω.</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Πρώτα από όλα και μόνο το ότι αναφέρεται…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Σας παρακαλώ!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ΣΤΑΥΡΟΣ ΚΕΛΕΤΣΗΣ:</w:t>
      </w:r>
      <w:r w:rsidRPr="003608DC">
        <w:rPr>
          <w:rFonts w:eastAsia="Times New Roman" w:cs="Times New Roman"/>
          <w:szCs w:val="24"/>
        </w:rPr>
        <w:t xml:space="preserve"> Γιατί, κύριε Πρόεδρε; Μια κουβέντα και κλείνω. Θα είχα τελειώσει. Το δημόσιο συμφέρον έχει να κάνει με τη διαφάνεια στον χώρο του αθλητισμού.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Δεν έχετε ακούσει, κύριε συνάδελφε και οι άλλοι συνάδελφοι, ποτέ περί παράγκας, παραδείγματος χάριν, στο ποδόσφαιρο; Αυτά, λοιπόν, αντιμετωπίζονται με το παρόν νομοσχέδιο.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Ευχαριστώ, κύριε Κελέτση.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Καμίνη, έχετε ζητήσει τον λόγο επί προσωπικού;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ΓΕΩΡΓΙΟΣ ΚΑΜΙΝΗΣ:</w:t>
      </w:r>
      <w:r w:rsidRPr="003608DC">
        <w:rPr>
          <w:rFonts w:eastAsia="Times New Roman" w:cs="Times New Roman"/>
          <w:szCs w:val="24"/>
        </w:rPr>
        <w:t xml:space="preserve"> Κύριε Πρόεδρε, ο σεβαστός κ. Λιβανός είπε ουσιαστικά ότι συμφωνούμε, αν καταλαβαίνω καλά.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Εγώ εξέφρασα, πάντως, την άποψη ότι το θέμα του ηλικιακού ορίου είναι σαφώς αντισυνταγματικό και δεν θα επανέλθω σε αυτά που είπα.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Το προσωπικό ζήτημα πού είναι;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ΓΕΩΡΓΙΟΣ ΚΑΜΙΝΗΣ:</w:t>
      </w:r>
      <w:r w:rsidRPr="003608DC">
        <w:rPr>
          <w:rFonts w:eastAsia="Times New Roman" w:cs="Times New Roman"/>
          <w:szCs w:val="24"/>
        </w:rPr>
        <w:t xml:space="preserve"> Μιλάω ως Κοινοβουλευτικός Εκπρόσωπος αυτή τη στιγμή.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Θα ήθελα να επισημάνω το εξής. Το επιχείρημα, το οποίο φαίνεται να λανθάνει σε αυτές τις ρυθμίσεις είναι ότι, φιλοδοξία της Κυβέρνησης είναι να εισαγάγει μια ανανέωση, να πνεύσει ένας καινούριος άνεμος στις ομοσπονδίες, όπου για πολλά χρόνια, ίσως και δεκαετίες, έχουν εγκατασταθεί κάποιοι άνθρωποι και δεν αφήνουν να υπάρξει ανανέωση.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Εδώ, δύο τινά μπορεί να συμβαίνουν, όταν κάποιος ή κάποιοι εκλέγονται συνεχώς: Είτε είναι οι φοβερά ικανοί άνθρωποι, οπότε σε αυτή την περίπτωση δεν θα έπρεπε να πειράξουμε το θεσμικό πλαίσιο, βάσει του οποίου αναδεικνύονται είτε υπάρχει ένα ολόκληρο θεσμικό σύστημα, που έχουν φτιάξει…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Κύριε Καμίνη, μισό λεπτό. Δεν υπάρχει τέτοια διαδικασία. Και οι υπόλοιποι συνάδελφοι θα ζητήσουν μετά τον λόγο και θα πουν ότι εγώ…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ΓΕΩΡΓΙΟΣ ΚΑΜΙΝΗΣ:</w:t>
      </w:r>
      <w:r w:rsidRPr="003608DC">
        <w:rPr>
          <w:rFonts w:eastAsia="Times New Roman" w:cs="Times New Roman"/>
          <w:szCs w:val="24"/>
        </w:rPr>
        <w:t xml:space="preserve"> Εγώ, ως Κοινοβουλευτικός Εκπρόσωπος μιλώ αυτή τη στιγμή.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Δεν γίνεται, δεν υπάρχει στη διαδικασία αυτό, κύριε Καμίνη. Στη διαδικασία της συνταγματικότητας δεν υπάρχει. Σας παρακαλώ!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ΓΕΩΡΓΙΟΣ ΚΑΜΙΝΗΣ:</w:t>
      </w:r>
      <w:r w:rsidRPr="003608DC">
        <w:rPr>
          <w:rFonts w:eastAsia="Times New Roman" w:cs="Times New Roman"/>
          <w:szCs w:val="24"/>
        </w:rPr>
        <w:t xml:space="preserve"> Τελειώνω, κύριε Πρόεδρε. Βάζω τελεία.</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(Θόρυβος από την πτέρυγα του ΣΥΡΙΖΑ)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Αγαπητοί συνάδελφοι, σας παρακαλώ!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ΓΕΩΡΓΙΟΣ ΚΑΜΙΝΗΣ:</w:t>
      </w:r>
      <w:r w:rsidRPr="003608DC">
        <w:rPr>
          <w:rFonts w:eastAsia="Times New Roman" w:cs="Times New Roman"/>
          <w:szCs w:val="24"/>
        </w:rPr>
        <w:t xml:space="preserve"> Αν πραγματικά, φιλοδοξία σας είναι να φέρετε την ανανέωση στις ομοσπονδίες, αλλάξτε καταστατικά, τα οποία ουσιαστικά, παραμορφώνουν τη βούληση των μελών των ομοσπονδιών, αντί να έρχεστε </w:t>
      </w:r>
      <w:r w:rsidRPr="003608DC">
        <w:rPr>
          <w:rFonts w:eastAsia="Times New Roman" w:cs="Times New Roman"/>
          <w:szCs w:val="24"/>
        </w:rPr>
        <w:lastRenderedPageBreak/>
        <w:t>να αλλάζετε πρόσωπα από τα πάνω, κινώντας υποψίες ότι τους αλλάζετε, προκειμένου να βάλετε τους δικούς σας.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Κυρίες και κύριοι συνάδελφοι, ολοκληρώθηκε η συζήτηση κατά το άρθρο 100 παράγραφος 2 του Κανονισμού της Βουλής για την αντισυνταγματικότητα του νομοσχεδίου.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Οι αποδεχόμενοι την ένσταση αντισυνταγματικότητας, δηλαδή ότι το νομοσχέδιο δεν είναι σύμφωνο με το Σύνταγμα, παρακαλώ να εγερθούν.</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(Εγείρονται οι αποδεχόμενοι την ένσταση)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Είναι προφανές ότι δεν ηγέρθη ο απαιτούμενος αριθμός Βουλευτών από το Σύνταγμα και τον Κανονισμό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Συνεπώς, η ένσταση αντισυνταγματικότητας απορρίπτεται.</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Συνεχίζουμε στη διαδικασία. Τον λόγο έχει ο κ. Ιωάννης Μπουρνούς. Θα ήθελα να ενημερώσω το Σώμα ότι μετά τον κ. Μπουρνού θα κλείσει ο κατάλογος.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ΙΩΑΝΝΗΣ ΜΠΟΥΡΝΟΥΣ:</w:t>
      </w:r>
      <w:r w:rsidRPr="003608DC">
        <w:rPr>
          <w:rFonts w:eastAsia="Times New Roman" w:cs="Times New Roman"/>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Προτού ξεκινήσω, κυρίες και κύριοι Βουλευτές θα ήθελα να εκφράσω τη βαθιά τιμή και ευγνωμοσύνη, μέρα που είναι, προς τα παιδιά του Νοέμβρη και τα παιδιά του αντιδικτατορικού αγώνα και να δηλώσω, ως ένα από τα παιδιά </w:t>
      </w:r>
      <w:r w:rsidRPr="003608DC">
        <w:rPr>
          <w:rFonts w:eastAsia="Times New Roman" w:cs="Times New Roman"/>
          <w:szCs w:val="24"/>
        </w:rPr>
        <w:lastRenderedPageBreak/>
        <w:t>εκείνων των παιδιών του Νοέμβρη και του αντιδικτατορικού αγώνα, την αποφασιστικότητά μας να υπερασπιζόμαστε σε καιρούς χαλεπούς, σε καιρούς ανάδυσης του τέρατος, σε καιρούς θεσμικής κανονικοποίησης της ακροδεξιάς, σχετικοποίησης και παραποίησης της ιστορίας, ότι θα συνεχίσουμε να υπερασπιζόμαστε χωρίς βήμα πίσω την ιστορική αλήθεια και την ιστορική μνήμη, γιατί η μάχη για την ιστορική μνήμη είναι μια μάχη για το μέλλον.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Βουλευτές, σήμερα είμαστε εδώ για ένα διαφορετικό νομοσχέδιο. Ένα νομοσχέδιο που περιλαμβάνει μεταξύ άλλων, παρεμπιπτόντως δηλαδή, και την κύρωση μίας Σύμβασης του Συμβουλίου της Ευρώπης που αφορά σε ένα εξαιρετικής σοβαρότητας πρόβλημα, που τραυματίζει τον αθλητισμό παγκοσμίως, τη χειραγώγηση, το λεγόμενο «στήσιμο» αθλητικών αγώνων και τον παράνομο στοιχηματισμό.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Σε μία χώρα που υπάρχουν καταδίκες για παράνομο στοιχηματισμό και στήσιμο αγώνων, ενώ ακόμη και σήμερα υπάρχουν δίκες εν εξελίξει και υποθέσεις υπό δικαστική διερεύνηση, επιλέξατε να υποβαθμίσετε τη Συμφωνία της Σύμβασης, ενσωματώνοντάς την σε και κάτι, που σας αρέσει να αποκαλείται «αθλητικό νομοσχέδιο».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Θα μπορούσατε κάλλιστα να φέρετε ξεχωριστά τη διεθνή Σύμβαση προς κύρωση, ούτως ώστε και εμείς που είμαστε υπέρ της, να μπορέσουμε να την ψηφίσουμε ξεχωριστά και να της δώσουμε την πρέπουσα σημασία και όχι η </w:t>
      </w:r>
      <w:r w:rsidRPr="003608DC">
        <w:rPr>
          <w:rFonts w:eastAsia="Times New Roman" w:cs="Times New Roman"/>
          <w:szCs w:val="24"/>
        </w:rPr>
        <w:lastRenderedPageBreak/>
        <w:t>συζήτηση να χαθεί εν μέσω ενός νομοσχεδίου με πάρα πολλές άλλες διαφορετικές και ετερόκλητες διατάξεις, πολλές εκ των οποίων είναι φωτογραφικές και ρουσφετολογικές.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Είναι πάγια η τακτική σας, δυστυχώς πανομοιότυπη σε όλα τα νομοσχέδια, να φέρνετε μία οδηγία ή ευρωπαϊκή σύμβαση και γύρω απ’ αυτή να επενδύετε όλες τις αντιδραστικές διατάξεις, που φοβάμαι ότι μας γυρνάνε σε σκοτεινές εποχές υπεραστυνόμευσης και καταστολής.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Στη δημόσια συζήτηση που προηγήθηκε γι’ αυτό το νομοσχέδιο, πήγατε να επιβάλλετε αυτή τη </w:t>
      </w:r>
      <w:r w:rsidRPr="003608DC">
        <w:rPr>
          <w:rFonts w:eastAsia="Times New Roman" w:cs="Times New Roman"/>
          <w:szCs w:val="24"/>
          <w:lang w:val="en-US"/>
        </w:rPr>
        <w:t>virtual</w:t>
      </w:r>
      <w:r w:rsidRPr="003608DC">
        <w:rPr>
          <w:rFonts w:eastAsia="Times New Roman" w:cs="Times New Roman"/>
          <w:szCs w:val="24"/>
        </w:rPr>
        <w:t xml:space="preserve"> </w:t>
      </w:r>
      <w:r w:rsidRPr="003608DC">
        <w:rPr>
          <w:rFonts w:eastAsia="Times New Roman" w:cs="Times New Roman"/>
          <w:szCs w:val="24"/>
          <w:lang w:val="en-US"/>
        </w:rPr>
        <w:t>reality</w:t>
      </w:r>
      <w:r w:rsidRPr="003608DC">
        <w:rPr>
          <w:rFonts w:eastAsia="Times New Roman" w:cs="Times New Roman"/>
          <w:szCs w:val="24"/>
        </w:rPr>
        <w:t>, που παρατηρούμε στη χώρα από τις 8 Ιουλίου και πέρα, μία εορταστική -δήθεν- ατμόσφαιρα περί πανθομολογούμενης συναίνεσης για το νομοσχέδιο. Εμφανίσατε τις δηλώσεις μερικών Ολυμπιονικών -τις απόψεις τους τις τιμάμε, αλλά δεν εκφράζουν το σύνολο των Ολυμπιονικών- και αποκρύψατε μέσω των μέσων ενημέρωσης -που ελέγχετε και σας στηρίζουν- ότι εκατοντάδες σωματεία και ομοσπονδίες αντιτίθεται σε αυτό το νομοσχέδιο.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Καταθέτω στα Πρακτικά τον κατάλογο μόνο από το ΣΕΓΑΣ, όπου διακόσια τριάντα επτά σωματεία διαφωνούν με το νομοσχέδιο.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(Στο σημείο αυτό ο Βουλευτής, κ. Ιωάννης Μπουρνούς, καταθέτει για τα Πρακτικά το προαναφερθέν έγγραφο, το οποίο βρίσκεται στο αρχείο του </w:t>
      </w:r>
      <w:r w:rsidRPr="003608DC">
        <w:rPr>
          <w:rFonts w:eastAsia="Times New Roman" w:cs="Times New Roman"/>
          <w:szCs w:val="24"/>
        </w:rPr>
        <w:lastRenderedPageBreak/>
        <w:t>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 νομοσχέδιο που συζητάμε, λοιπόν, σήμερα στο πλαίσιο του επιτελικού κράτους του κ. Μητσοτάκη, πρώτον ξηλώνει τις δημοκρατικές κατακτήσεις του νόμου Βασιλειάδη, του ν.4603/2019 όσον αφορά στη διαφάνεια, στην αντιπροσωπευτικότερη εκπροσώπηση στα όργανα διοίκησης και στην περαιτέρω ενίσχυση του αθλητικού κινήματος με νέα πρόσωπα.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Δεύτερον, εισάγει επικίνδυνες για τις δημοκρατικές ελευθερίες διατάξεις για τη συλλογή προσωπικών δεδομένων μακριά από αθλητικούς χώρους, ακόμη και από ιδιωτικές πηγές. Και τρίτον, καταργεί με το άρθρο 19 το αμαρτωλό ταμείο αλληλοβοηθείας υπαλλήλων του Υπουργείου Πολιτισμού σε μία στιγμή που βρίσκονται σε εξέλιξη ποινικές διώξεις για το σκάνδαλο, το επονομαζόμενο και ΚΕΕΛΠΝΟ του πολιτισμού!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Πάμε, λοιπόν, να δούμε αναλυτικά το νομοσχέδιο. Το άρθρο 1 που αφορά την κύρωση της σύμβασης εμείς το υπερψηφίζουμε -όπως έχουμε δηλώσει- αν και τονίζουμε τη διαφωνία μας με τον τρόπο που εσείς επιλέξατε να το φέρετε.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άρθρο 2 περί διάθεσης εισιτηρίων αθλητικών συναντήσεων αφορά στον έλεγχο από την αστυνομία ταυτοπροσωπίας του κατόχου του εισιτηρίου με το όνομα που αναγράφεται σε αυτό. Η δική μας φιλοσοφία και θέση είναι ότι </w:t>
      </w:r>
      <w:r w:rsidRPr="003608DC">
        <w:rPr>
          <w:rFonts w:eastAsia="Times New Roman" w:cs="Times New Roman"/>
          <w:szCs w:val="24"/>
        </w:rPr>
        <w:lastRenderedPageBreak/>
        <w:t>ο έλεγχος των εισιτηρίων πρέπει να γίνεται από τις ίδιες τις ανώνυμες αθλητικές εταιρείες και όχι από την αστυνομία. Γιατί είναι καιρός, οι ανώνυμες αθλητικές εταιρείες να είναι υπόλογες για τα επεισόδια βίας και να μην κρύβονται κάθε φορά πίσω από τους ισχυρισμούς τους περί ελλιπών ελέγχων από την αστυνομία. Σας προκαλούμε αυτό να το φέρετε και να το ψηφίσουμε όλοι μαζί και να σας δώσουμε τα εύσημα. Αλλά δεν το φέρνετε.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άρθρο 3 αφορά τις υποχρεώσεις των αθλητικών φορέων και τα μέτρα αστυνόμευσης αθλητικών εκδηλώσεων. Εδώ διαπιστώνουμε ένα από τα πολλά στοιχεία προχειρότητας, ενδεικτικής του τρόπου που αντιμετωπίζετε εσείς και η Κυβέρνησή σας, θέματα, που άπτονται των ατομικών δικαιωμάτων, των ατομικών ελευθεριών και των προσωπικών δεδομένων.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Δεν χρειάζονται περισσότερες κάμερες και οπτικοακουστικό υλικό. Το νομικό πλαίσιο, σχετικά με την ηλεκτρονική εποπτεία, τη βιντεοσκόπηση, τη χρησιμοποίηση του ψηφιακού υλικού, στο πλαίσιο της ποινικής διαδικασίας υπάρχει. Αυτό που χρειάζεται -αν θέλουμε να μιλήσουμε ειλικρινά- δεν είναι περισσότερη αστυνόμευση, αλλά πολιτική και επιχειρησιακή βούληση, να γίνει εφαρμογή του υπάρχοντος νομικού πλαισίου, στην ύπαρξη του οποίου έχει συντελέσει και ο νόμος Βασιλειάδη, ο ν.4603/2019.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Τοποθετηθήκαμε πεισματικά, από την αρχή, αρνητικά στην παράγραφο 15 που προστίθεται στο άρθρο 41 δ του ν.2725/1999, που επιτρέπει τη </w:t>
      </w:r>
      <w:r w:rsidRPr="003608DC">
        <w:rPr>
          <w:rFonts w:eastAsia="Times New Roman" w:cs="Times New Roman"/>
          <w:szCs w:val="24"/>
        </w:rPr>
        <w:lastRenderedPageBreak/>
        <w:t>συλλογή και περαιτέρω επεξεργασία από την αστυνομία δεδομένων προσωπικού χαρακτήρα φυσικών προσώπων, που έχουν δημοσιοποιηθεί στο διαδίκτυο ή σε τηλεοπτικό δίκτυο και περιέχονται σε οπτική ή ηχητική καταγραφή που έγινε από οποιονδήποτε τρίτο με οποιαδήποτε κινητή συσκευή καταγραφής ήχου ή εικόνας, ψηφιακής και μη.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καλέσαμε πεισματικά από την αρχή της διαδικασίας να αποσύρετε την εν λόγω διάταξη, η οποία, εκτός από ύποπτη, είναι και παράνομη. Καταθέτω στα Πρακτικά -όπως έκανα και στην επιτροπή και την επικαλέστηκα- τη σχετική γνωμοδότηση της αρχής προστασίας δεδομένων προσωπικού χαρακτήρα γι’ αυτή τη διάταξη, που καταλήγει συμπερασματικά ότι αυτή η παράγραφος θα πρέπει να απαλειφθεί ως αποκλίνουσα από βασικούς κανόνες της εθνικής νομοθεσίας και παραβιάζουσα την ευρωπαϊκή νομοθεσία.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Βουλευτής, κ. Ιωάννης Μπουρνούς,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Ευτυχώς, λοιπόν, και ενώ σε όλες τις συνεδριάσεις της Επιτροπής Μορφωτικών Υποθέσεων επιμένατε ότι αυτή η διάταξη δεν θα προσκρούσει πουθενά και ότι ήταν αναγκαία, έρχεστε σήμερα με τις νομοθετικές βελτιώσεις -τι βελτιώσεις είναι; Εδώ κοντεύετε να μας παρουσιάσετε άλλο νομοσχέδιο με </w:t>
      </w:r>
      <w:r w:rsidRPr="003608DC">
        <w:rPr>
          <w:rFonts w:eastAsia="Times New Roman" w:cs="Times New Roman"/>
          <w:szCs w:val="24"/>
        </w:rPr>
        <w:lastRenderedPageBreak/>
        <w:t>αυτά που πρόλαβα να δω- να παραδεχτείτε αυτό σας το λάθος. Έστω και αργά, αυτό σας το αναγνωρίζουμε.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άρθρο 4, επίσης, τασσόμαστε αρνητικά λόγω της παραγράφου 2, που λέει ότι εφαρμόζονται οι διατάξεις και όταν τα εγκλήματα -έχοντας σαφή αθλητική αναφορά και αθλητικό υπόβαθρο- τελούνται σε τόπο και σε χρόνο που δεν συνδέονται με συγκεκριμένη αθλητική εκδήλωση.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Εδώ σας έχουμε εκφράσει ήδη την έντονη ανησυχία μας σε συγκερασμό με αυτά που βλέπουμε να επισυμβαίνουν γύρω μας υπό τη νέα Κυβέρνηση και ειδικά τις τελευταίες μέρες, για τον κίνδυνο διασταλτικής εφαρμογής της εν λόγω διάταξης για οποιεσδήποτε δράσεις κοινωνικής διαμαρτυρίας συμμετέχουν οργανωμένα άνθρωποι, που φέρουν διακριτικά ομάδων. Έχουμε επικαλεσθεί ότι έχει συμβεί παλιότερα. Για παράδειγμα, έχει συμβεί σε αντιπολεμικές διαδηλώσεις, όπως η περίπτωση του πολέμου στο Κόσοβο, του βομβαρδισμού του Βελιγραδίου, του πολέμου του Ιράκ ή σε αντιρατσιστικές και αντιφασιστικές διαδηλώσεις.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Εκεί αναρωτηθήκαμε αν με μία υπερδιασταλτική ερμηνεία θα νομιμοποιείται οποιοσδήποτε με το κινητό του μέσα σε αυτά τα μπλοκ, τις ομάδες ανθρώπων με τα διακριτικά τους, να τραβάει υλικό, που για κάποιο λόγο, θα μπορεί να χρησιμοποιηθεί από την αστυνομία. Λαμβάνοντας υπόψιν ότι προχθές κιόλας Υπουργός της Κυβέρνησης σας μιλώντας γλυκά, </w:t>
      </w:r>
      <w:r w:rsidRPr="003608DC">
        <w:rPr>
          <w:rFonts w:eastAsia="Times New Roman" w:cs="Times New Roman"/>
          <w:szCs w:val="24"/>
        </w:rPr>
        <w:lastRenderedPageBreak/>
        <w:t>υπεραμύνθηκε της αστυνομικής βίας και του ξύλου, ως στοιχείου αναγκαστικότητας, δεν μπορούμε να έχουμε καμμία εμπιστοσύνη σε αυτούς που, ως Υπουργοί, Βουλευτές, πολιτικοί και πολίτες θα ήθελαν να δουν την αστυνομία να σπάει την πόρτα και να μπαίνει, όπως δήλωσε κορυφαίος Υπουργός της Κυβέρνησής σας.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Με το άρθρο 5 εισάγεται στις εξαιρέσεις του άρθρου 3 παράγραφος 3 του ν.2725/1999 και ο μηχανοκίνητος αθλητισμός. Ανεπιτυχώς προσπαθήσατε να συνδέσετε μία εξαίρεση που εισάγεται στο νομό, αγνοώντας τις αντίθετες φωνές και καταγγελίες, με την παντελώς άσχετη και περίεργη ιστορία του ράλλυ Ακρόπολις και πώς αυτό χάθηκε από τη χώρα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Πληροφορηθείτε πρώτα όλο το χρονικό και όσα διαδραματίστηκαν με αποτέλεσμα να βγει ο ιστορικός αγώνας αυτοκινήτου από το πρόγραμμα του παγκοσμίου πρωταθλήματος το 2014 επί κυβέρνησης Σαμαρά-Βενιζέλου και μετά να κάνετε φθηνή πολιτική σπέκουλα, επιρρίπτοντας ευθύνες στον ΣΥΡΙΖΑ, που ανέλαβε το 2015. Και καταθέτω στα Πρακτικά σχετικά δημοσιεύματα για την απώλεια του </w:t>
      </w:r>
      <w:r w:rsidRPr="003608DC">
        <w:rPr>
          <w:rFonts w:eastAsia="Times New Roman" w:cs="Times New Roman"/>
          <w:szCs w:val="24"/>
          <w:lang w:val="en-US"/>
        </w:rPr>
        <w:t>WRC</w:t>
      </w:r>
      <w:r w:rsidRPr="003608DC">
        <w:rPr>
          <w:rFonts w:eastAsia="Times New Roman" w:cs="Times New Roman"/>
          <w:szCs w:val="24"/>
        </w:rPr>
        <w:t xml:space="preserve"> του ράλλυ Ακρόπολις.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Βουλευτής, κ. Ιωάννης Μπουρνούς,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Για το άρθρο 6 ως προς τους κανονισμούς, εδώ θέλουμε μία διευκρίνιση, κύριε Υπουργέ. Να σας απευθύνουμε ένα ερώτημα για το αν προτίθεστε να συμπεριλάβετε μία πρόβλεψη για τη μη ανάκληση της ειδικής αθλητικής αναγνώρισης μιας ομοσπονδίας -το οποίο είναι αλήθεια ότι είναι ένα ισχυρό χαρτί στα χέρια του Υπουργού- όταν η καθυστέρηση τεκμηριωμένα δεν οφείλεται στην ίδια την ομοσπονδία. Για παράδειγμα, όταν καθυστερεί το πρωτοδικείο να επικυρώσει μία εμπρόθεσμα κατατεθειμένη τροποποίηση του καταστατικού της ομοσπονδίας. Για να το πω απλά, εάν η ομοσπονδία έχει προλάβει την προθεσμία και έχει καταθέσει τις τροποποιήσεις της στο Πρωτοδικείο και το Πρωτοδικείο λόγω γραφειοκρατίας αργεί. Εκεί είναι ένα θέμα που μπορείτε να το βελτιώσετε για να συμπλεύσουμε και να προστατεύσουμε τις ομοσπονδίες.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Πάμε τώρα στα άρθρα του νομοσχεδίου, που φέρνετε, τόσο για λόγους εντυπώσεων και επικοινωνίας, όσο και για λόγους που χαρακτηρίζουν την ιδεολογική σας στάση της συντήρησης και της αλλεργίας στις ανοιχτές δημοκρατικές διαδικασίες.</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Με το άρθρο 7 αναστέλλεται, ούτε τροποποιείται αλλά και ούτε καταργείται -να σας υπενθυμίσω ότι είστε Κυβέρνηση- μία σειρά διατάξεων του νόμου Βασιλειάδη, του ν.4603, με το πρόσχημα της ασφάλειας δικαίου και της πολυπόθητης ηρεμίας στις ομοσπονδίες, ενόψει των Ολυμπιακών Αγώνων του </w:t>
      </w:r>
      <w:r w:rsidRPr="003608DC">
        <w:rPr>
          <w:rFonts w:eastAsia="Times New Roman"/>
          <w:color w:val="1D2228"/>
          <w:szCs w:val="24"/>
        </w:rPr>
        <w:lastRenderedPageBreak/>
        <w:t xml:space="preserve">2020. Είμαστε κατά. Ταχθήκαμε από την αρχή κατά και ζητήσαμε έντονα την απόσυρση του άρθρου 7, διότι είναι το άρθρο, που ξηλώνει όλες τις διατάξεις ενίσχυσης της διαφάνειας στη λειτουργία των αθλητικών συλλόγων, ενώσεων και ομοσπονδιών, διατάξεις οι οποίες συμβάλλουν και στην πολυδιαφημιζόμενη ανανέωση σε όλες τις βαθμίδες της διοίκησης του αθλητισμού.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Ξέρουμε ότι για εσάς, κύριε Αυγενάκη, όπως έχετε δηλώσει, είναι ανοησίες όλα αυτά, είναι ιδεοληπτικά, αποτελούν απολιθώματα του παρελθόντος και δεν έχουν καμμία σχέση με τον αθλητισμό ούτε ποσοστώσεις ούτε απλές αναλογικές ούτε τίποτα από όλα αυτά. Θα καταργηθούν άμεσα, έχετε δηλώσει. Αναστέλλετε την ποσόστωση φύλου σε αρχαιρεσίες σωματείων, ενώσεων και ομοσπονδιών, αγνοώντας προφανώς ότι οι διεθνείς οργανισμοί -προφανώς, κατ’ εσάς απολιθώματα- όπως ο ΟΗΕ, η Ευρωπαϊκή Ένωση, η </w:t>
      </w:r>
      <w:r w:rsidRPr="003608DC">
        <w:rPr>
          <w:rFonts w:eastAsia="Times New Roman"/>
          <w:color w:val="1D2228"/>
          <w:szCs w:val="24"/>
          <w:lang w:val="en-US"/>
        </w:rPr>
        <w:t>UNESCO</w:t>
      </w:r>
      <w:r w:rsidRPr="003608DC">
        <w:rPr>
          <w:rFonts w:eastAsia="Times New Roman"/>
          <w:color w:val="1D2228"/>
          <w:szCs w:val="24"/>
        </w:rPr>
        <w:t xml:space="preserve"> και άλλοι, έχουν εκδώσει εισηγήσεις και οδηγίες για διεθνή εφαρμογή της ποσόστωσης φύλου ακόμη και σε ποσοστό 50-50 και όχι 1/3 που εισαγάγαμε εμείς με τον ν.4603, δηλαδή την κατοχύρωση της πλήρους ισότητας. Διαφωνείτε και χαρακτηρίζετε, όπως χαρακτηρίζετε την ποσόστωση φύλου και συγκεκριμένα την ενασχόληση και κατοχύρωση τοποθέτησης γυναικών στη διοίκηση και αυτό, κύριε Αυγενάκη δεν είναι καθόλου φιλελεύθερο, γιατί επενδύεται το επιχείρημα ότι δεν υπάρχουν γυναίκες. Γυναίκες υπάρχουν, αλλά τις αγνοείτε, όπως τις αγνόησε το ελληνικό κράτος </w:t>
      </w:r>
      <w:r w:rsidRPr="003608DC">
        <w:rPr>
          <w:rFonts w:eastAsia="Times New Roman"/>
          <w:color w:val="1D2228"/>
          <w:szCs w:val="24"/>
        </w:rPr>
        <w:lastRenderedPageBreak/>
        <w:t xml:space="preserve">τόσες δεκαετίες. Είναι τουλάχιστον ντροπή, την ώρα που η Ελλάδα είναι ουραγός στην Ευρώπη στα ποσοστά παρουσίας γυναικών στα διοικητικά συμβούλια να καταργείτε τη διάταξη περί ποσόστωσης φύλου. Και άντε, η Ευρωπαϊκή Ένωση, η </w:t>
      </w:r>
      <w:r w:rsidRPr="003608DC">
        <w:rPr>
          <w:rFonts w:eastAsia="Times New Roman"/>
          <w:color w:val="1D2228"/>
          <w:szCs w:val="24"/>
          <w:lang w:val="en-US"/>
        </w:rPr>
        <w:t>UNESCO</w:t>
      </w:r>
      <w:r w:rsidRPr="003608DC">
        <w:rPr>
          <w:rFonts w:eastAsia="Times New Roman"/>
          <w:color w:val="1D2228"/>
          <w:szCs w:val="24"/>
        </w:rPr>
        <w:t xml:space="preserve"> και ο ΟΗΕ μαζί με τον ΣΥΡΙΖΑ και τις φεμινιστικές οργανώσεις είναι για τον κύριο Υπουργό απολιθώματα. Η Νέα Δημοκρατία, κύριε Υπουργέ, είναι απολίθωμα;</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Άρθρο 11 του καταστατικού της Νέας Δημοκρατίας: Συγκρότηση του συνεδρίου. Παράγραφος 1, 2: Από ποιους απαρτίζεται το συνέδριο; Από συνέδρους-μέλη του κόμματος που εκπροσωπούν κάθε φύλο σε ποσοστό τουλάχιστον 30%.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Άρθρο 22,  συγκρότηση της πολιτικής επιτροπής της Νέας Δημοκρατίας. Παράγραφος 2: Από εκατόν πενήντα αιρετά μέλη του κόμματος, που εκπροσωπούν κάθε φύλο σε ποσοστό τουλάχιστον 30%. Το καταθέτω στα Πρακτικά.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Απολίθωμα, λοιπόν, για τον κύριο Υπουργό το ίδιο του το κόμμα.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Καταθέτω στα Πρακτικά και το καταστατικό του ΠΑΣΟΚ -για να μην επικαλεστώ το καταστατικό του ΣΥΡΙΖΑ, γιατί εμείς είμαστε σεσημασμένοι σε αυτά- που επίσης προβλέπει ποσόστωση φύλου, τουλάχιστον, σε ποσοστό 40% των εκλεγμένων μελών.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(Στο σημείο αυτό ο Βουλευτής κ. Μπουρνούς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Πάμε παρακάτω. Αναστέλλετε την απαγόρευση της ψήφου δι’ αντιπροσώπου και την απαγόρευση εκπροσώπησης σωματείου στις αρχαιρεσίες της ένωσης και της ομοσπονδίας δια πληρεξουσίου, που είχαμε περάσει εμείς. Κατά τα άλλα, είσαστε με τη διαφάνεια και την ανανέωση. Δίνετε παράταση ζωής στα σωματεία-σφραγίδες και ξαναγεμίζετε τα συρτάρια με λευκές εξουσιοδοτήσεις σωματείων για να ψηφιστεί, πάλι, αυτός που τις κατέχει, αλλά εσείς θέλετε να αναζωογονήσετε τις ομοσπονδίες με φρέσκο αίμα. Αναστέλλετε την εισαγωγή χαμηλού ποσοστού σταυροδοσίας στο ενιαίο ψηφοδέλτιο και τη δυνατότητα ύπαρξης δεύτερου ψηφοδελτίου με την καθιέρωση απλής αναλογικής ως εκλογικό σύστημα.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Ποια καλύτερη προϋπόθεση και σύνολο προϋποθέσεων, για να ανανεωθεί το δυναμικό στα διοικητικά συμβούλια των ομοσπονδιών από αυτό το σύνολο διατάξεων περάσαμε εμείς; Συνεχίζετε ένα καθεστώς, που αποθαρρύνει οποιονδήποτε εκτός νυμφώνος να ασχοληθεί με τη διοίκηση. Για ποια ανανέωση μας μιλάτε ότι επιδιώκετε;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Καταλαβαίνω το πρόβλημα που έχετε ως παράταξη με την ελεύθερη έκφραση μειοψηφιών και μειονοτήτων, αλλά τόσο στον αθλητισμό, όσο και </w:t>
      </w:r>
      <w:r w:rsidRPr="003608DC">
        <w:rPr>
          <w:rFonts w:eastAsia="Times New Roman"/>
          <w:color w:val="1D2228"/>
          <w:szCs w:val="24"/>
        </w:rPr>
        <w:lastRenderedPageBreak/>
        <w:t xml:space="preserve">αλλού η ύπαρξη αντιπροσωπευτικής μειοψηφίας μπορεί να εγγυηθεί και τον έλεγχο διαφάνειας και την ορθή διακυβέρνηση.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Αναστέλλετε τις δυνατότητες αμοιβής υπό αυστηρές προϋποθέσεις και αυστηρούς ελέγχους του εκτελεστικού Προέδρου του ΔΣ Ομοσπονδίας.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κτυπάει το κουδούνι λήξεως του χρόνου ομιλίας του κυρίου Βουλευτή)</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Θα ήθελα την ανοχή σας, κύριε Πρόεδρε.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Όταν το θεσπίσαμε, η παράταξή σας συνηγορούσε στη συγκεκριμένη διάταξη. Καταργείτε, λοιπόν, τις θητείες που θεσπίσαμε με τον ν.4603, παραβιάζετε ανοιχτές θύρες, λέγοντάς μας ότι θεσπίζετε θητείες. Η πρώτη κυβέρνηση που τις νομοθέτησε, αφού ο κ. Ανδριανός όντως δεν πρόλαβε, ήμασταν εμείς με τον ν.4603 κι εσείς τις καταργείτε για να φέρετε το άρθρο 8.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Αφού έρχεστε να καταργήσετε ή να αναστείλετε μία ολόκληρη διαδικασία εξυγίανσης και ανανέωσης της διοίκησης του αθλητισμού, φέρνετε μια νέα διάταξη με το άρθρο 8, με αναδρομική ισχύ -την οποία την πήρατε πίσω τρέχοντας τώρα, μετά από αυτό που υποστήκατε, τον καταιγισμό γνωμοδοτήσεων και όχι μόνο πολιτικών απόψεων, στην επιτροπή- βάλατε και όρια ηλικίας, βάλατε και κάποιες θητείες-μπόνους σε μία φωτογραφική διάταξη, που θα μας ωθήσει να σας προτείνουμε να βάλετε χρυσό χορηγό της Γενικής </w:t>
      </w:r>
      <w:r w:rsidRPr="003608DC">
        <w:rPr>
          <w:rFonts w:eastAsia="Times New Roman"/>
          <w:color w:val="1D2228"/>
          <w:szCs w:val="24"/>
        </w:rPr>
        <w:lastRenderedPageBreak/>
        <w:t xml:space="preserve">Γραμματείας Αθλητισμού την «POLAROID», γιατί αυτή η διάταξη, κύριε Υπουργέ, είναι όσο πιο φωτογραφική μπορεί να γίνει μία φωτογραφική διάταξη.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Με τις νομοτεχνικές σας βελτιώσεις, σε ένα άρθρο, το οποίο υπερασπιστήκατε μέχρι κεραίας στην επιτροπή, φέρνετε επτά νομοτεχνικές βελτιώσεις, που είναι, επί της ουσίας, αλλαγές του άρθρου 8. Δηλαδή αν δεν ήταν τόσο καλά διατυπωμένο, όπως μας λέγατε στην επιτροπή, το άρθρο 8, πόσες νομοτεχνικές βελτιώσεις θα φέρνατε, σήμερα, την τελευταία στιγμή;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Αυτή είναι μια ομολογία ήττας γιατί αποσυντίθεται το άρθρο 8.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Πάμε παρακάτω. Βγάλατε στο παζάρι τα όρια ηλικίας. Θα πήξουν τα ΚΕΠ, κύριε Αυγενάκη, να ζητάνε ληξιαρχικές πράξεις γέννησης τις επόμενες ώρες για να δούμε αυτή η διάταξη-«POLAROID», τελικά, ποιους αφορά και ποιους όχι. Και πού να το κλείσουμε; Στα εβδομήντα, στα εβδομήντα ένα, στα εβδομήντα δύο και μισό, να κόψουμε άλλον έναν που δεν είναι αρεστός; Πόσο είναι; Εβδομήντα τριών; Ας το πάμε άλλον έναν χρόνο παρακάτω. Αυτή είναι η διαδικασία που επικαλείστε ως υποδειγματική σε όλη τη διάρκεια της συζήτησης του νομοσχεδίου.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Πάμε στο άρθρο 9. Παρεμβαίνετε, λοιπόν, με χειρουργικό και φωτογραφικό τρόπο στις εκλογές των ομοσπονδιών του 2020 και όχι καλή νομοθέτηση δεν κάνετε, αλλά διαλύετε την ισορροπία και δεν αφήνετε έναν ήδη ψηφισμένο νόμο, που έχει θητείες, να εφαρμοστεί.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lastRenderedPageBreak/>
        <w:t xml:space="preserve">Άρθρο 9: Ρύθμιση θεμάτων γυμναστηρίων και λοιπών αθλητικών εγκαταστάσεων. Εδώ σας είχα πει ότι μπορούμε να ταχθούμε θετικά, με την προϋπόθεση να δούμε τα ανταλλάγματα εκ μέρους των αθλητικών ανωνύμων εταιρειών προς το δημόσιο και να ζητήσουμε μία διευκρίνιση -σας το είχα πει- για δύο ζητήματα. Είπαμε για την πρόβλεψη των εργαζομένων, ότι στην περίπτωση των Λιοσίων αφορά, όπως συζητήσαμε στην επιτροπή, εργαζόμενους που υπάγονται στον οργανισμό του ΣΕΦ, πρέπει να σιγουρέψουμε όμως και το τι θα γίνει με τις ήδη στεγαζόμενες στα στάδια αυτά ομοσπονδίες για να διασφαλιστεί η δράση τους.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Άρθρο 10: Καυταντζόγλειο. Το βλέπουμε θετικά. Πατάει επάνω στην πεπατημένη κινήσεων που είχαμε κάνει ήδη εμείς.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Άρθρο 11: Εποπτεία αθλητικών ανωνύμων εταιρειών, που την παίρνετε από το Υπουργείο Ανάπτυξης και περνάει στο Υπουργείο Πολιτισμού και Αθλητισμού. Εδώ είμαστε κατά, γιατί είναι πάγια θέση μας ότι οι αθλητικές ανώνυμες εταιρείες, δεν πρέπει να ξεφύγουν από τον έλεγχο του Υπουργείου Ανάπτυξης.</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b/>
          <w:color w:val="1D2228"/>
          <w:szCs w:val="24"/>
        </w:rPr>
        <w:t>ΠΡΟΕΔΡΕΥΩΝ (Οδυσσέας Κωνσταντινόπουλος):</w:t>
      </w:r>
      <w:r w:rsidRPr="003608DC">
        <w:rPr>
          <w:rFonts w:eastAsia="Times New Roman"/>
          <w:color w:val="1D2228"/>
          <w:szCs w:val="24"/>
        </w:rPr>
        <w:t xml:space="preserve"> Κύριε Μπουρνούς, έχετε φτάσει στα δεκαεννέα λεπτά.</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b/>
          <w:color w:val="1D2228"/>
          <w:szCs w:val="24"/>
        </w:rPr>
        <w:t>ΙΩΑΝΝΗΣ ΜΠΟΥΡΝΟΥΣ:</w:t>
      </w:r>
      <w:r w:rsidRPr="003608DC">
        <w:rPr>
          <w:rFonts w:eastAsia="Times New Roman"/>
          <w:color w:val="1D2228"/>
          <w:szCs w:val="24"/>
        </w:rPr>
        <w:t xml:space="preserve"> Ναι, με συγχωρείτε πάρα πολύ. Θα τα συμπτύξω.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b/>
          <w:color w:val="1D2228"/>
          <w:szCs w:val="24"/>
        </w:rPr>
        <w:lastRenderedPageBreak/>
        <w:t>ΠΡΟΕΔΡΕΥΩΝ (Οδυσσέας Κωνσταντινόπουλος):</w:t>
      </w:r>
      <w:r w:rsidRPr="003608DC">
        <w:rPr>
          <w:rFonts w:eastAsia="Times New Roman"/>
          <w:color w:val="1D2228"/>
          <w:szCs w:val="24"/>
        </w:rPr>
        <w:t xml:space="preserve"> Απλώς το λέω και για τους συναδέλφους. Υπάρχουν ακόμη είκοσι οκτώ ομιλητές.</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b/>
          <w:color w:val="1D2228"/>
          <w:szCs w:val="24"/>
        </w:rPr>
        <w:t>ΙΩΑΝΝΗΣ ΜΠΟΥΡΝΟΥΣ:</w:t>
      </w:r>
      <w:r w:rsidRPr="003608DC">
        <w:rPr>
          <w:rFonts w:eastAsia="Times New Roman"/>
          <w:color w:val="1D2228"/>
          <w:szCs w:val="24"/>
        </w:rPr>
        <w:t xml:space="preserve"> Έχετε δίκιο. Θα τα συμπτύξω.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Στο άρθρο 12 συμπληρώνετε τις υποχρεώσεις της πολιτείας προς τους Ολυμπιονίκες και συμφωνούμε.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Στο άρθρο 13, υπάρχει νέο καταστατικό της Ελληνικής Ολυμπιακής Επιτροπής. Σας έχουμε πει ότι επί της αρχής τασσόμαστε κατά, γιατί η μετατροπή της σε νομικό πρόσωπο ιδιωτικού δικαίου συντελεί defacto στην εμπορευματοποίηση του αθλητισμού και δίνει το παραθυράκι σε ένα μελλοντικό κυβερνητικό σχήμα να αποφασίσει να διακόψει και τελείως τη χρηματοδότηση προς τον αθλητισμό.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Άρθρο 14: Σας τα είπα, στα άρθρα που αφορούν την Ελληνική Ολυμπιακή Επιτροπή δεν θα επεκταθώ, γιατί επί της αρχής διαφωνούμε με τη μετατροπή της σε νομικό πρόσωπο ιδιωτικού δικαίου.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sidRPr="003608DC">
        <w:rPr>
          <w:rFonts w:eastAsia="Times New Roman"/>
          <w:color w:val="1D2228"/>
          <w:szCs w:val="24"/>
        </w:rPr>
        <w:t xml:space="preserve">Δεν έχουμε κανένα πρόβλημα με το μνημόνιο στην αντίληψη του άρθρου 18 και πάω στο άρθρο 19 και τελειώνω: Εδώ έχουμε πρόβλημα και έχουμε μάλιστα σοβαρότατο πρόβλημα. Ζητήσαμε απόσυρση του άρθρου για την επιχειρούμενη συγκάλυψη του σκανδάλου με το Ταμείο Αλληλοβοήθειας Υπαλλήλων του Υπουργείου Πολιτισμού και Αθλητισμού, αφού η κυβέρνησή μας έφερε νόμο τον Φλεβάρη του 2019, με τον οποίο τακτοποιούσε τα εκκρεμή </w:t>
      </w:r>
      <w:r w:rsidRPr="003608DC">
        <w:rPr>
          <w:rFonts w:eastAsia="Times New Roman"/>
          <w:color w:val="1D2228"/>
          <w:szCs w:val="24"/>
        </w:rPr>
        <w:lastRenderedPageBreak/>
        <w:t xml:space="preserve">ζητήματα του ταμείου. Είμαστε σε φάση, που έχουν ασκηθεί ποινικές διώξεις για έξι κακουργήματα σε δεκαεπτά μέλη, που στο παρελθόν άσκησαν διοίκηση στο ταμείο. Αποσύρετε έστω και τώρα αυτήν τη διάταξη, να τελειώσει η ποινική διερεύνηση και όταν με το καλό τελειώσει, φέρτε την εκκαθάριση να την ψηφίσουμε. </w:t>
      </w:r>
    </w:p>
    <w:p w:rsidR="003608DC" w:rsidRPr="003608DC" w:rsidRDefault="003608DC" w:rsidP="003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Courier New" w:eastAsia="Times New Roman" w:hAnsi="Courier New"/>
          <w:color w:val="1D2228"/>
          <w:sz w:val="20"/>
          <w:shd w:val="clear" w:color="auto" w:fill="FFFFFF"/>
        </w:rPr>
      </w:pPr>
      <w:r w:rsidRPr="003608DC">
        <w:rPr>
          <w:rFonts w:eastAsia="Times New Roman"/>
          <w:color w:val="1D2228"/>
          <w:szCs w:val="24"/>
        </w:rPr>
        <w:t>Τελειώνω με το άρθρο 20 και το προσωπικό του Ταμείου Αρχαιολογικών Πόρων και Απαλλοτριώσεων. Είμαστε κατά, γιατί, όπως σας είπα και στην πρώτη συνεδρίαση, με το άρθρο μετατρέπετε δύο θέσεις ειδικών συμβούλων στο γραφείο Προέδρου του Διοικητικού Συμβουλίου του Ταμείου, σε θέσεις μετακλητών υπαλλήλων, χωρίς να ορίζετε καν τυπικά προσόντα. Την θεωρούμε -και είναι- μία ρουσφετολογική διάταξη διόγκωσης του στρατού των μετακλητών, που έχετε διορίσει και άρα του μισθολογικού κόστους, σε μία κυβέρνηση που, κατά τα άλλα, επικαλείται το επιτελικό κράτος. Ακυρώνετε στην πράξη τα όσα λέγατε περί αριστείας, μειώνοντας ακόμη και αυτά τα τυπικά προσόντα με μία γενική διάταξη, που θα την ερμηνεύσετε, όπως φέρεται, περί αυξημένων προσόντων, τα οποία όμως δεν ορίζετε.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Όπως σας δηλώσαμε και στην επιτροπή, ψηφίζουμε κατά επί της αρχής αυτού του οπισθοδρομικού, φωτογραφικού νομοσχεδίου και θα υπερασπιστούμε μέχρι κεραίας τις δημοκρατικές κατακτήσεις του νόμου Βασιλειάδη, ν.4603.</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Ευχαριστώ.</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του ΣΥΡΙΖΑ)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Κύριοι συνάδελφοι, είμαστε στον τρίτο ειδικό αγορητή. Υπάρχουν, δηλαδή, ακόμα τέσσερις ειδικοί αγορητές. Δεν έχει μιλήσει κάποιος Κοινοβουλευτικός Εκπρόσωπος ακόμα. Έχουμε είκοσι εννέα συναδέλφους που θέλουν να μιλήσουν και τον Υπουργό. Το λέω μήπως και καταλάβουν όλοι ότι πρέπει να είμαστε μέσα στα πλαίσια. Δεν θέλω σε κανέναν να κάνω παρατήρηση. Ο κ. Μπουρνούς έφτασε τα είκοσι ένα λεπτά.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Κωνσταντόπουλε, θα παρέμβει ο κ. Βελόπουλος, ο Πρόεδρος της Ελληνικής Λύσης, τον οποίο καλώ και στο Βήμα.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ΕΜΜΑΝΟΥΗΛ ΣΥΝΤΥΧΑΚΗΣ:</w:t>
      </w:r>
      <w:r w:rsidRPr="003608DC">
        <w:rPr>
          <w:rFonts w:eastAsia="Times New Roman" w:cs="Times New Roman"/>
          <w:szCs w:val="24"/>
        </w:rPr>
        <w:t xml:space="preserve"> Κύριε Πρόεδρε, δεν πρέπει να προηγηθούν οι εισηγητές;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(Οδυσσέας Κωνσταντινόπουλος):</w:t>
      </w:r>
      <w:r w:rsidRPr="003608DC">
        <w:rPr>
          <w:rFonts w:eastAsia="Times New Roman" w:cs="Times New Roman"/>
          <w:szCs w:val="24"/>
        </w:rPr>
        <w:t xml:space="preserve"> Το ζήτησε πολύ νωρίτερα και έγινε μια συνεννόηση. Δυστυχώς, ο Κανονισμός θα αποτελεί εξαίρεση σε λίγο.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κύριος Πρόεδρος.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ΚΥΡΙΑΚΟΣ ΒΕΛΟΠΟΥΛΟΣ (Πρόεδρος της Ελληνικής Λύσης):</w:t>
      </w:r>
      <w:r w:rsidRPr="003608DC">
        <w:rPr>
          <w:rFonts w:eastAsia="Times New Roman" w:cs="Times New Roman"/>
          <w:szCs w:val="24"/>
        </w:rPr>
        <w:t xml:space="preserve"> Σας ευχαριστώ πάρα πολύ.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Κυρίες και κύριοι συνάδελφοι, εμείς είπαμε ότι είναι αντισυνταγματική η ιστορία, κύριε Υπουργέ. Αλλά ξέρετε, στο σπίτι του κρεμασμένου δεν μιλάμε για σκοινί. Το Σύνταγμα το έχουμε κάνει λάστιχο.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να σας δώσω μερικά απλά παραδείγματα παραβιάσεων των συντάξεων; Αποφάσεις δικαστηρίων και περικοπές συντάξεων και μισθών, οι οποίες δεν εφαρμόστηκαν ποτέ, ακόμα και σήμερα. Να πω για τους ψευτομουφτήδες, αυτό που συμβαίνει επάνω. Είναι παραβίαση του Συντάγματος. Να πω ότι φέρνετε συνεχώς τροπολογίες.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Ακούστε αυτό που έγινε σήμερα, που ειλικρινά ούτε καν θα το φανταζόμουν. Φέρνετε ένα νομοσχέδιο και τροποποίηση, τροποποίηση, τροποποίηση. Και το φέρνετε, ξέρετε, τη στιγμή που δεν ήμασταν ενήμεροι και εμείς. Αυτά δεν γίνονται.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Γιατί το λέω; Γιατί το καταγγέλλατε και εσείς, ως Αντιπολίτευση, όταν το έκανε ο ΣΥΡΙΖΑ και είχατε απόλυτο δίκιο. Όταν, λοιπόν, καταγγέλλατε εσείς, ως Αντιπολίτευση, την τότε Κυβέρνηση και σήμερα εσείς, ως Κυβέρνηση, κάνετε όσα έκανε η σημερινή Αντιπολίτευση ξέρετε, δεν κοσμεί και ιδιαίτερα τη διακυβέρνηση του τόπου αυτή η διαδικασία.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Βέβαια, το χειρότερο για εμένα, ως παραβίαση του Συντάγματος, είναι να λέτε άλλα προεκλογικά και να κάνετε άλλα μετεκλογικά. Όλοι το κάνουν αυτό, κύριε Υπουργέ.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Άρα, μην μιλάμε για αντισυνταγματικότητα. Έτσι και αλλιώς, το Σύνταγμα είναι ένα λάστιχο, που το τραβάει ο καθένας όπως θέλει, δυστυχώς ή ευτυχώς. Δυστυχώς για εμάς, αλλά ευτυχώς για εσάς, γιατί έτσι κυβερνάτε. Άλλα λέτε και άλλα κάνετε.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Άκουσα τον κ. Φρουζή. Ξέρετε, εδώ μου θυμίζει η ιστορία ότι πήγαν για μαλλί και βγήκαν κουρεμένοι κάποιοι. Άκουσα να λέει ότι ο ΣΥΡΙΖΑ ήταν πιο κοντά στα συμφέροντά τους. Ο κ. Φρουζής, λοιπόν, μας είπε ότι ο ΣΥΡΙΖΑ ήταν πιο κοντά στα συμφέροντα της «</w:t>
      </w:r>
      <w:r w:rsidRPr="003608DC">
        <w:rPr>
          <w:rFonts w:eastAsia="Times New Roman" w:cs="Times New Roman"/>
          <w:szCs w:val="24"/>
          <w:lang w:val="en-US"/>
        </w:rPr>
        <w:t>NOVARTIS</w:t>
      </w:r>
      <w:r w:rsidRPr="003608DC">
        <w:rPr>
          <w:rFonts w:eastAsia="Times New Roman" w:cs="Times New Roman"/>
          <w:szCs w:val="24"/>
        </w:rPr>
        <w:t xml:space="preserve">» παρά οι προηγούμενοι.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Βέβαια, το να κάνεις κήνσορα της αλήθειας τον κ. Φρουζή ή να τον κάνεις ρυθμιστή μιας ιστορίας τουλάχιστον είναι αντιφατικό. Έναν άνθρωπο, ο οποίος έβγαζε χρήματα παραβαίνοντας τον νόμο και είναι σήμερα μάρτυρας. Είναι απίστευτο! Αυτός που έκανε μαζί με την εταιρεία κομπίνες ή οτιδήποτε άλλο, να είναι μάρτυρας κατηγορίας πολιτικών και πολιτικών προσώπων. Είναι ειλικρινά άθλιο αυτό που γίνεται.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απίστευτο που άκουσα: ότι η Εισαγγελέας Τουλουπάκη τον πίεζε να «δώσει» δέκα πολιτικούς, για να τους πάει στα δικαστήρια για να έχει ευνοϊκή μεταχείριση αυτός. Εδώ μιλάμε για μία Κόζα Νόστρα. Αυτά τα κάνει η Κόζα Νόστρα, ξέρετε. Δεν τα κάνει ποτέ η δημοκρατία.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το λέω γιατί; Γιατί για εμένα, ο Φρουζής δεν είναι κανένα ιδιαίτερο άτομο, που πρέπει να τον πάρουμε στα σοβαρά, κύριε Υπουργέ.</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Τον άκουσα -και όσοι θα ακούσετε αυτό που θα πω θα γελάσετε, αλλά είναι μια πραγματικότητα- να λέει ότι τον έκλεψε η γραμματέας του, διότι πήρε, λέει, μέσω </w:t>
      </w:r>
      <w:r w:rsidRPr="003608DC">
        <w:rPr>
          <w:rFonts w:eastAsia="Times New Roman" w:cs="Times New Roman"/>
          <w:szCs w:val="24"/>
          <w:lang w:val="en-US"/>
        </w:rPr>
        <w:t>iban</w:t>
      </w:r>
      <w:r w:rsidRPr="003608DC">
        <w:rPr>
          <w:rFonts w:eastAsia="Times New Roman" w:cs="Times New Roman"/>
          <w:szCs w:val="24"/>
        </w:rPr>
        <w:t xml:space="preserve">, το </w:t>
      </w:r>
      <w:r w:rsidRPr="003608DC">
        <w:rPr>
          <w:rFonts w:eastAsia="Times New Roman" w:cs="Times New Roman"/>
          <w:szCs w:val="24"/>
          <w:lang w:val="en-US"/>
        </w:rPr>
        <w:t>iban</w:t>
      </w:r>
      <w:r w:rsidRPr="003608DC">
        <w:rPr>
          <w:rFonts w:eastAsia="Times New Roman" w:cs="Times New Roman"/>
          <w:szCs w:val="24"/>
        </w:rPr>
        <w:t xml:space="preserve"> του γιου του δηλαδή, και του έκλεβε λεφτά. Και ο πλέον χαζός ξέρει ότι με το </w:t>
      </w:r>
      <w:r w:rsidRPr="003608DC">
        <w:rPr>
          <w:rFonts w:eastAsia="Times New Roman" w:cs="Times New Roman"/>
          <w:szCs w:val="24"/>
          <w:lang w:val="en-US"/>
        </w:rPr>
        <w:t>iban</w:t>
      </w:r>
      <w:r w:rsidRPr="003608DC">
        <w:rPr>
          <w:rFonts w:eastAsia="Times New Roman" w:cs="Times New Roman"/>
          <w:szCs w:val="24"/>
        </w:rPr>
        <w:t xml:space="preserve"> δεν κλέβεις λεφτά. Αυτό το μεγαλοστέλεχος της πολυεθνικής εταιρείας κορόιδευε Έλληνες πολιτικούς. Αυτός ο αφελής, κατά τα άλλα, αδαής, κορόιδευε Έλληνες Υπουργούς και πολιτικούς και τσέπωνε η εταιρεία του και αυτός χρήματα. Ποιος είναι περισσότερο αδαής και αφελής; Ο πολιτικός ή ο αδαής Φρουζής;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Νομίζω ότι αυτή η ιστορία θα οδηγηθεί σε ένα φιάσκο αλήστου μνήμης.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ΑΒΡΑΜΑΚΗΣ:</w:t>
      </w:r>
      <w:r w:rsidRPr="003608DC">
        <w:rPr>
          <w:rFonts w:eastAsia="Times New Roman" w:cs="Times New Roman"/>
          <w:szCs w:val="24"/>
        </w:rPr>
        <w:t xml:space="preserve"> Σε άλλον έκανε δείπνο.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ΚΥΡΙΑΚΟΣ ΒΕΛΟΠΟΥΛΟΣ (Πρόεδρος της Ελληνικής Λύσης):</w:t>
      </w:r>
      <w:r w:rsidRPr="003608DC">
        <w:rPr>
          <w:rFonts w:eastAsia="Times New Roman" w:cs="Times New Roman"/>
          <w:szCs w:val="24"/>
        </w:rPr>
        <w:t xml:space="preserve"> Δείπνο έκανε και άλλους, πολλούς και έβλεπε τον έναν και τον άλλο. Πάντως εμένα δεν με είδε ποτέ. Ούτε καλημέρα του είπα ούτε καληνύχτα. Άλλοι του έλεγαν καληνύχτα και καλημέρα γιατί έπαιρναν κάθε ημέρα τα λεφτά.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πρόβλημα είναι τα λεφτά, όμως. Δεν είναι να οδηγηθεί στην καρέκλα ο Πολάκης, ο Βελόπουλος, ο Άδωνις ή οποιοσδήποτε άλλος Υπουργός. Τα λεφτά, τα δισεκατομμύρια να επιστραφούν στον ελληνικό λαό. Αυτό είναι το ζητούμενο για εμάς. Όχι να τιμωρηθεί ένας πολιτικός. Να τιμωρηθεί, να μπεί φυλακή, αλλά τα λεφτά να φέρει πίσω. Αυτά ζητάει η Ελληνική Λύση και λέω ότι αυτό που κάνουμε στην επιτροπή είναι φαρσοκωμωδία. Δεν είναι σοβαρή η </w:t>
      </w:r>
      <w:r w:rsidRPr="003608DC">
        <w:rPr>
          <w:rFonts w:eastAsia="Times New Roman" w:cs="Times New Roman"/>
          <w:szCs w:val="24"/>
        </w:rPr>
        <w:lastRenderedPageBreak/>
        <w:t>διαδικασία. Τα λεφτά να βρεθούν, γιατί ο Έλληνας πένεται, ο Έλληνας έχει πρόβλημα οικονομικό. Και εμείς ασχολούμαστε με τον Φρουζή, τη «</w:t>
      </w:r>
      <w:r w:rsidRPr="003608DC">
        <w:rPr>
          <w:rFonts w:eastAsia="Times New Roman" w:cs="Times New Roman"/>
          <w:szCs w:val="24"/>
          <w:lang w:val="en-US"/>
        </w:rPr>
        <w:t>NOVARTIS</w:t>
      </w:r>
      <w:r w:rsidRPr="003608DC">
        <w:rPr>
          <w:rFonts w:eastAsia="Times New Roman" w:cs="Times New Roman"/>
          <w:szCs w:val="24"/>
        </w:rPr>
        <w:t xml:space="preserve">», τον Άδωνι, τον Σαμαρά, τον Βελόπουλο, τον Τσίπρα και οποιονδήποτε άλλον.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Είναι όλα αυτά, που εγώ θεωρώ και από την πλευρά του ΣΥΡΙΖΑ δυστυχώς, και από τη Νέα Δημοκρατία τα πυροτεχνήματα, ως φωτοβολίδες, για να αποπροσανατολίσουμε από τα σοβαρά θέματα τον ελληνικό λαό. Αυτή είναι η άποψη η δική μας και θα φανεί στην πορεία ποιος έχει δίκιο και ποιος έχει άδικο.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Πάμε, λοιπόν, στο νομοσχέδιο. Σύμβαση Macolin, λέει. «Χειραγώγηση και στήσιμο αγώνων». Έρχεται για κύρωση πέντε χρόνια μετά το 2014. Ο ΣΥΡΙΖΑ πέντε ολόκληρα χρόνια τι έκανε με αυτήν την ιστορία; Το 2014 το έφεραν αυτό, λέει, για ψήφιση, αλλά δεν ψηφίστηκε. Περιμέναμε και περιμέναμε και χρειάστηκαν πέντε ολόκληρα χρόνια για να κάνουμε μια Ευρωπαϊκή Οδηγία -καλή ή κακή δεν έχει σημασία, δεν το εξετάζω- εν πάση περιπτώσει, νόμο του κράτους. Αυτά είναι απίστευτα πράγματα για μια χώρα. Μια χώρα η οποία θέλει να μιλήσει για τα στημένα και για το στήσιμο των αγώνων. Έχω να πω πολλά.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Δεν λέτε ποια μέτρα θα λάβετε, Υπουργέ μου, για να χαρακτηρίσετε αδίκημα το ξέπλυμα βρώμικου χρήματος. Χθες ήμουν ο πρώτος που απεκάλυψε εδώ ότι οι «</w:t>
      </w:r>
      <w:r w:rsidRPr="003608DC">
        <w:rPr>
          <w:rFonts w:eastAsia="Times New Roman" w:cs="Times New Roman"/>
          <w:szCs w:val="24"/>
          <w:lang w:val="en-US"/>
        </w:rPr>
        <w:t>FINANCIAL</w:t>
      </w:r>
      <w:r w:rsidRPr="003608DC">
        <w:rPr>
          <w:rFonts w:eastAsia="Times New Roman" w:cs="Times New Roman"/>
          <w:szCs w:val="24"/>
        </w:rPr>
        <w:t xml:space="preserve"> </w:t>
      </w:r>
      <w:r w:rsidRPr="003608DC">
        <w:rPr>
          <w:rFonts w:eastAsia="Times New Roman" w:cs="Times New Roman"/>
          <w:szCs w:val="24"/>
          <w:lang w:val="en-US"/>
        </w:rPr>
        <w:t>TIMES</w:t>
      </w:r>
      <w:r w:rsidRPr="003608DC">
        <w:rPr>
          <w:rFonts w:eastAsia="Times New Roman" w:cs="Times New Roman"/>
          <w:szCs w:val="24"/>
        </w:rPr>
        <w:t xml:space="preserve">» σάς είπαν «πλυντήριο». Ξέρετε τα </w:t>
      </w:r>
      <w:r w:rsidRPr="003608DC">
        <w:rPr>
          <w:rFonts w:eastAsia="Times New Roman" w:cs="Times New Roman"/>
          <w:szCs w:val="24"/>
        </w:rPr>
        <w:lastRenderedPageBreak/>
        <w:t>«πλυντήρια» είναι πολλά. Οι «</w:t>
      </w:r>
      <w:r w:rsidRPr="003608DC">
        <w:rPr>
          <w:rFonts w:eastAsia="Times New Roman" w:cs="Times New Roman"/>
          <w:szCs w:val="24"/>
          <w:lang w:val="en-US"/>
        </w:rPr>
        <w:t>FINANCIAL</w:t>
      </w:r>
      <w:r w:rsidRPr="003608DC">
        <w:rPr>
          <w:rFonts w:eastAsia="Times New Roman" w:cs="Times New Roman"/>
          <w:szCs w:val="24"/>
        </w:rPr>
        <w:t xml:space="preserve"> </w:t>
      </w:r>
      <w:r w:rsidRPr="003608DC">
        <w:rPr>
          <w:rFonts w:eastAsia="Times New Roman" w:cs="Times New Roman"/>
          <w:szCs w:val="24"/>
          <w:lang w:val="en-US"/>
        </w:rPr>
        <w:t>TIMES</w:t>
      </w:r>
      <w:r w:rsidRPr="003608DC">
        <w:rPr>
          <w:rFonts w:eastAsia="Times New Roman" w:cs="Times New Roman"/>
          <w:szCs w:val="24"/>
        </w:rPr>
        <w:t xml:space="preserve">» είπαν ότι η Νέα Δημοκρατία είναι το καλύτερο «πλυντήριο» στην Ελλάδα.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 κ. Πέτσας, βέβαια, είπε να ζητήσει συγγνώμη η εφημερίδα, αλλά δεν είναι έτσι, γιατί σας το έλεγα εδώ μέσα ότι πάτε να κάνετε μια ιστορία πλυντηρίου, μπαίνετε σε διαδικασία πλυντηρίου. Τα υπόλοιπα είναι προφάσεις εν αμαρτίαις. Ήταν φωτογραφικό για κάποιους φίλους, φαντάζομαι. Και καλά κάνετε, δικαίωμά σας, έχετε πολλούς φίλους πλούσιους.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Ακούστε τώρα, η υλοποίηση, η εφαρμογή της συμφωνίας πόσα χρόνια θα μας πάρει, θα μας πείτε; Θα δεσμευτείτε ότι η υλοποίηση αυτής της συμφωνίας θα ξεκινήσει από σήμερα και θα τελειώσει σε έξι μήνες; Έωλο. Δεν υπάρχει πουθενά καταγεγραμμένη η ημερομηνία υλοποίησης αυτού του συγκεκριμένου νομοσχεδίου που φέρατε εδώ.</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Άρθρο 2: «Έλεγχος εισιτηρίων σε αθλητικές συναντήσεις» για πάταξη λέει της εισιτηριοδιαφυγής. Γιατί να μπλέξει η αστυνομία εδώ; Δεν καταλαβαίνω. Εγώ έχω σχέσεις με τη Γερμανία και με το εξωτερικό. Όταν πήγαινα στο </w:t>
      </w:r>
      <w:r w:rsidRPr="003608DC">
        <w:rPr>
          <w:rFonts w:eastAsia="Times New Roman" w:cs="Times New Roman"/>
          <w:szCs w:val="24"/>
          <w:lang w:val="en-US"/>
        </w:rPr>
        <w:t>Alianz</w:t>
      </w:r>
      <w:r w:rsidRPr="003608DC">
        <w:rPr>
          <w:rFonts w:eastAsia="Times New Roman" w:cs="Times New Roman"/>
          <w:szCs w:val="24"/>
        </w:rPr>
        <w:t xml:space="preserve"> </w:t>
      </w:r>
      <w:r w:rsidRPr="003608DC">
        <w:rPr>
          <w:rFonts w:eastAsia="Times New Roman" w:cs="Times New Roman"/>
          <w:szCs w:val="24"/>
          <w:lang w:val="en-US"/>
        </w:rPr>
        <w:t>Arena</w:t>
      </w:r>
      <w:r w:rsidRPr="003608DC">
        <w:rPr>
          <w:rFonts w:eastAsia="Times New Roman" w:cs="Times New Roman"/>
          <w:szCs w:val="24"/>
        </w:rPr>
        <w:t xml:space="preserve">, το επισκέφθηκα, δεν υπήρχαν αστυνομικοί εκεί μέσα, δεν υπήρχε αστυνομία στο γήπεδο ούτε απ’ έξω. Γιατί πρέπει να κάνω τον αστυνομικό εγώ, εισιτηριούχο; Κάντε τον και πράκτορα εισιτηρίων στα λεωφορεία. Βάλτε τον και πράκτορα εισιτηρίων στα θεωρία των θεάτρων. Για ποιον λόγο να εμπλακούν; </w:t>
      </w:r>
      <w:r w:rsidRPr="003608DC">
        <w:rPr>
          <w:rFonts w:eastAsia="Times New Roman" w:cs="Times New Roman"/>
          <w:szCs w:val="24"/>
        </w:rPr>
        <w:lastRenderedPageBreak/>
        <w:t xml:space="preserve">Οι ομάδες δεν κερδίζουν; Ανώνυμες εταιρείες δεν είναι; Γιατί πρέπει η αστυνομία να εμπλέκεται και να είναι πάντα ο σάκος του μποξ;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Γιατί αν δεν γίνει καλά η δουλειά, γίνουν επεισόδια, φταίνε οι αστυνομικοί, δεν φταίνε οι πολιτικοί, δεν φταίει γενικά κανένας και μόνο οι αστυνομικοί φταίνε. Ε, δεν είναι έτσι όμως. Ο αστυνομικός των χιλίων ευρώ να γίνει σάκος του μποξ από τους μπαχαλάκηδες, από τους μολοτοφόρους, από χουλιγκάνους, από την κυρία που διαμαρτύρεται έξω, από εμένα, απ’ όλους.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Γιατί; Τι είναι η αστυνομία; Ο σάκος του μποξ της ελληνικής πολιτείας γιατί είναι ανίκανη η πολιτεία να βρει τρόπους, μέσω ανωνύμων εταιρειών να τους επιβάλλει την περιφρούρηση των ομάδων; Το λέω με απλό λόγο.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Ακούστε, στο άρθρο 7, αυτό με την ποσόστωση των γυναικών, έχω μια άλλη αντίληψη. Θεωρώ ότι είναι άκρα ρατσιστικό να βάζουμε ποσοστώσεις με γυναίκες. Όπως και στο εκλογικό μας σύστημα. Εγώ δεν καταλαβαίνω γιατί πρέπει υποχρεωτικά να είναι το ένα τρίτο γυναίκες. Πείτε μου τον λόγο. Να μπουν 50%, 60%,70%,80% γυναίκες. Γιατί πρέπει να ορίζουμε σώνει και καλά το ένα τρίτο δια της βίας ποσοστό σε εκλογική διαδικασία για τα ψηφοδέλτια για τις γυναίκες σώνει και καλά; Δεν καταλαβαίνω. Δια της βίας δημοκρατία δεν γίνεται και με ποσοστό στη δημοκρατία δεν γίνεται.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Στο άρθρο 9 εδώ αρχίζει το πάρτι. Λέει, μίσθωση ολυμπιακών εγκαταστάσεων από αθλητικές εταιρείες. Απ’ ό,τι γνωρίζω μετά τους </w:t>
      </w:r>
      <w:r w:rsidRPr="003608DC">
        <w:rPr>
          <w:rFonts w:eastAsia="Times New Roman" w:cs="Times New Roman"/>
          <w:szCs w:val="24"/>
        </w:rPr>
        <w:lastRenderedPageBreak/>
        <w:t xml:space="preserve">Ολυμπιακούς Αγώνες κυβέρνησε το ΠΑΣΟΚ, η Νέα Δημοκρατία και ο ΣΥΡΙΖΑ. Κάνω λάθος; Εσείς κυβερνήσατε πάλι.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Αφήσατε τις ολυμπιακές εγκαταστάσεις να αραχνιάζουν, να καταστρέφονται. Δεν κάνατε το παραμικρό. Έχουν γίνει έρμαια του κάθε πλιατσικολόγου. Μπαίνουν μέσα και παίρνουν χαλκούς, σύρματα, σίδερα, πράγματα. Και έρχεστε σήμερα για να τα νοικιάσετε. Έχετε κάνει απολογισμό των Ολυμπιακών Αγώνων; Έχετε κάνει απολογισμό πόσα χρήματα κόστισαν στον ελληνικό λαό οι Ολυμπιακοί Αγώνες, που ήταν μια καλή ιδέα;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Εγώ ήμουν αντίθετος με τους Ολυμπιακούς Αγώνες, από την πρώτη στιγμή, γιατί συμπωματικά, δύο φορές κάναμε Ολυμπιακούς Αγώνες και μετά από μερικά χρόνια, πτωχεύσαμε.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πριν τον 19</w:t>
      </w:r>
      <w:r w:rsidRPr="003608DC">
        <w:rPr>
          <w:rFonts w:eastAsia="Times New Roman" w:cs="Times New Roman"/>
          <w:szCs w:val="24"/>
          <w:vertAlign w:val="superscript"/>
        </w:rPr>
        <w:t>ο</w:t>
      </w:r>
      <w:r w:rsidRPr="003608DC">
        <w:rPr>
          <w:rFonts w:eastAsia="Times New Roman" w:cs="Times New Roman"/>
          <w:szCs w:val="24"/>
        </w:rPr>
        <w:t xml:space="preserve"> αιώνα και μετά όταν κάναμε Ολυμπιακούς Αγώνες, κύριε Καμίνη, πτωχεύσαμε. Είναι δυστυχώς, μια ατυχής συγκυρία.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Αλλά δεν καλέσατε ποτέ την Αγγελοπούλου και την παρέα της, που έπαιρναν δέκα χιλιάρικα ο καθένας και δεκαπέντε μισθό να απολογηθούν και να πουν πού πήγαν τα λεφτά. Δισεκατομμύρια δαπανήθηκαν, αλλά κανείς δεν απολογήθηκε.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Αυτή η χώρα της ατιμωρησίας πώς μπορεί να προοδεύσει, όταν σήμερα εσείς παίρνετε την Αγγελοπούλου και την βάζετε Πρόεδρο στο 2021, να κάνει τη Μπουμπουλίνα, να κάνει τη Λασκαρίνα, ξέρω εγώ, να βάλει και την </w:t>
      </w:r>
      <w:r w:rsidRPr="003608DC">
        <w:rPr>
          <w:rFonts w:eastAsia="Times New Roman" w:cs="Times New Roman"/>
          <w:szCs w:val="24"/>
        </w:rPr>
        <w:lastRenderedPageBreak/>
        <w:t xml:space="preserve">αρματωσιά και τα φλάμπουρα και να μας κάνει μαθήματα για το 1821 με άτομα, βέβαια, που έχει βάλει μέσα, τα οποία δεν είναι και πολύ του εθνικοπατριωτικού χώρου της Επαναστάσεως του 1821 φίλα προσκείμενα, για να τα λέμε όλα.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Άρα, όταν δεν ελέγχετε κάποια πράγματα, μην έρχεστε εδώ και μου φέρνετε το Ταμείο Αλληλοβοήθειας. Χάθηκαν από το πουθενά 45 εκατομμύρια ευρώ, τα έχασαν κάποιοι.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Ξέρετε ποιο είναι το περίεργο, κύριοι συνάδελφοι; Ότι η κυρία, που ήταν προϊσταμένη της ιστορίας, η κ. Μενδώνη είτε με ΠΑΣΟΚ είτε με ΣΥΡΙΖΑ είτε με Νέα Δημοκρατία, πάντα υπάρχει. Πώς γίνεται; Γιατί στην ιστορία αυτή, στο σύστημα αυτό ολόκληρο ήταν και η κ. Μενδώνη. Πώς, λοιπόν, η κ. Μενδώνη βγαίνει αβρόχοις ποσί, χωρίς να βραχεί καθόλου;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έρχεστε σήμερα και τι κάνετε; Ουσιαστικά, ενώ υπάρχουν καταδίκες, ενώ υπάρχουν δικαστήρια και ψάχνουν να βρουν το σκάνδαλο που βγήκε, έρχεστε και τους αθωώνετε, με το καλημέρα, κύριε Υπουργέ. Αυτό που κάνετε είναι αθώωσή τους. Μετά θα πάνε στα δικαστήρια και θα λένε ότι «ξέρετε κάτι, έχει αλλάξει το πράγμα». Θα λείπει ο συνήγορος της πολιτικής αγωγής από το δημόσιο -συνήθως έτσι γίνονται οι δουλειές, δεν πηγαίνουν ποτέ οι συνήγοροι, ξέχασαν να πάνε, δεν πήραν το κλητήριο θέσπισμα- και θα αθωωθούν.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Έτσι γίνονται οι δουλειές, Υπουργέ μου. Χρόνια γίνονται οι δουλειές αυτές. Και τρέχετε τον καημένο Έλληνα για τα 1.000 ευρώ και για τα 500 ευρώ, </w:t>
      </w:r>
      <w:r w:rsidRPr="003608DC">
        <w:rPr>
          <w:rFonts w:eastAsia="Times New Roman" w:cs="Times New Roman"/>
          <w:szCs w:val="24"/>
        </w:rPr>
        <w:lastRenderedPageBreak/>
        <w:t>που πουλάει κουλούρια, στον ανακριτή και στο πταισματοδικείο και στις φυλακές.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Πάμε στα υπόλοιπα. Κύριε Υπουργέ, τώρα θα σας στεναχωρήσω. Γνωριζόμαστε χρόνια, όμως, θα στεναχωρηθούμε και οι δυο: Ξάνθη και Βόλος εξυπηρετούν τα συμφέροντα του ΠΑΟΚ. Ο Καραπαπάς χρήζει ψυχιατρικής ανάλυσης. Σύστημα με δικαστές, εργαλεία τύπου Τζιμπλάκη. Η υπόθεση Τζήλου, η υπόθεση Τράπεζας Κρήτης, νόμος Μαρινακιστάν. Υπόθεση Πασχαλάκη, παρέμβαση εισαγγελέα και καλά έκανε ο εισαγγελέας και τον τιμώρησε.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παρακάτω. Κύριε Υπουργέ, σας κατηγορούν πολλές ομάδες ότι έχετε πάρει το μέρος με τις δηλώσεις σας μιας συγκεκριμένης ομάδας, του Ολυμπιακού. Το έχουν πει πολλές φορές. Σας κατηγορούν πολύ ανοικτά. Όμως, ακούστε, κύριε Υπουργέ, για πείτε μου εσείς τώρα, επειδή είστε αρμόδιος Υπουργός για τη βία, έναν διαιτητή, τον Τζήλο στη Λάρισα τον έκαναν μαύρο στο ξύλο. Βρήκαν ποιοι είναι αυτοί. Ένας αστυνομικός -λέει- δύο φυσικοί αυτουργοί, όπου ο ένας διαφεύγει στο εξωτερικό και ο άλλος είναι ελεύθερος με περιοριστικούς όρους. Αυτοί είχαν συνομιλίες με τους κατηγορούμενους του </w:t>
      </w:r>
      <w:r w:rsidRPr="003608DC">
        <w:rPr>
          <w:rFonts w:eastAsia="Times New Roman" w:cs="Times New Roman"/>
          <w:szCs w:val="24"/>
          <w:lang w:val="en-GB"/>
        </w:rPr>
        <w:t>NO</w:t>
      </w:r>
      <w:r w:rsidRPr="003608DC">
        <w:rPr>
          <w:rFonts w:eastAsia="Times New Roman" w:cs="Times New Roman"/>
          <w:szCs w:val="24"/>
          <w:lang w:val="en-US"/>
        </w:rPr>
        <w:t>O</w:t>
      </w:r>
      <w:r w:rsidRPr="003608DC">
        <w:rPr>
          <w:rFonts w:eastAsia="Times New Roman" w:cs="Times New Roman"/>
          <w:szCs w:val="24"/>
          <w:lang w:val="en-GB"/>
        </w:rPr>
        <w:t>R</w:t>
      </w:r>
      <w:r w:rsidRPr="003608DC">
        <w:rPr>
          <w:rFonts w:eastAsia="Times New Roman" w:cs="Times New Roman"/>
          <w:szCs w:val="24"/>
        </w:rPr>
        <w:t>1. Είχαν τηλεφωνικές επικοινωνίες με παράγοντες συγκεκριμένης ομάδες, με την εταιρεία «</w:t>
      </w:r>
      <w:r w:rsidRPr="003608DC">
        <w:rPr>
          <w:rFonts w:eastAsia="Times New Roman" w:cs="Times New Roman"/>
          <w:szCs w:val="24"/>
          <w:lang w:val="en-GB"/>
        </w:rPr>
        <w:t>CAPITAL</w:t>
      </w:r>
      <w:r w:rsidRPr="003608DC">
        <w:rPr>
          <w:rFonts w:eastAsia="Times New Roman" w:cs="Times New Roman"/>
          <w:szCs w:val="24"/>
        </w:rPr>
        <w:t xml:space="preserve">», με τον εφοπλιστή ο οποίος εμπλέκεται και στα στημένα παιχνίδια, με τον Μανώλη Κόνταρο, κουμπάρο του γνωστού </w:t>
      </w:r>
      <w:r w:rsidRPr="003608DC">
        <w:rPr>
          <w:rFonts w:eastAsia="Times New Roman" w:cs="Times New Roman"/>
          <w:szCs w:val="24"/>
        </w:rPr>
        <w:lastRenderedPageBreak/>
        <w:t>εφοπλιστή, του κ. Μαρινάκη, αρχιδιαιτητή στην υπόθεση εγκληματικής οργάνωσης στο ποδόσφαιρο.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 ίδιος ο άνθρωπος που έχει μια ομάδα, μια ΠΑΕ κατηγορείται για πολλά πράγματα: Στημένους αγώνες, το 2012 και το 2015 η δίκη αναβλήθηκε δύο φορές, ξαφνικά οι μάρτυρες φεύγουν, παθαίνουν αχρωματοψία, γίνονται κωφάλαλοι, διακτινίζονται, εξαφανίζονται, κάτι περίεργο συμβαίνει σε αυτή τη χώρα.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Διαθέτει και τα δικά του μέσα και σας στηρίζει ο κ. Μαρινάκης -και καλά κάνει, γιατί παίζει ένα δικό του παιχνίδι, είναι επιχειρηματίας- εγώ δεν λέω, ο άνθρωπος τη δουλειά του κάνει και σας ελέγχει και από κάπου. Και έρχεστε και μου λέτε για τη βία εσείς εδώ, ο Τζήλος, ο άνθρωπος διαιτητεύει ακόμη και τώρα με τον φόβο. Τον έδειραν, πήγαν να τον σκοτώσουν και κανείς δεν τιμωρήθηκε.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Για ποια βία μου μιλάτε, Υπουργέ μου; Πείτε μου εσείς, για ποια βία μου μιλάτε εδώ μέσα; Αυτή δεν είναι βία; Όταν ο διαιτητής εδάρη, κινδύνευσε η ζωή του και η Νέα Δημοκρατία και ο ΣΥΡΙΖΑ δεν έκαναν τίποτα, ώστε να πιέσουν να τιμωρηθούν οι φυσικοί και οι ηθικοί αυτουργοί. Έχουν κάμερες, στοιχεία, έχουν βιντεοκλήσεις, έχουν τα πάντα, κύριε Υπουργέ, αλλά κάπου στα δικαστήρια χάνονται δικογραφίες, όπως με τα στημένα όπου αναβλήθηκαν δύο φορές οι δίκες.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Κύριε Υπουργέ -που μελετάτε τα χαρτιά σας-  σχετικά  με στημένα στη Γερμανία έγινε ένα παρόμοιο γεγονός. Ξέρετε τον Χένες; Μπήκε φυλακή. Ο άλλος, για τα στημένα παιχνίδια, εξαφανίστηκε από τη Γερμανία. Στην Ιταλία έπεσε η Γιουβέντους. Εδώ μιλάμε για στημένα παιχνίδια και επειδή είναι ο άνθρωπος που σας συμπαθεί, ο Μαρινάκης, δεν μιλάτε, δεν λαλάτε. Όχι, ότι οι άλλοι Πρόεδροι είναι καλοί, προς Θεού! Και ο άλλος έχει τα κουμπούρια και κυκλοφορεί μέσα στα γήπεδα. Δηλαδή, θέλω να σας πω ότι αν θέλετε να είστε πραγματικά ακριβοδίκαιος, στον φίλο σας, τον ομογάλακτο Μαρινάκη, βάλτε ένα χαλινάρι, γιατί έχει ξεφύγει τελείως, κάνει ό,τι θέλει.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Επίσης, είχαμε μία άλλη καταγγελία, που στα δικαστήρια ακόμα παραμένει. Ακούστε: Είκοσι οκτώ κατηγορούμενοι, Σαρρής, Πρόεδρος ΕΠΟ, διαιτητές Μαρινάκης, αλλοίωση αποτελεσμάτων αγώνων, σύσταση συμμορίας πλημμέλημα. Η σύσταση συμμορίας πλημμέλημα;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Όλα αυτά δείχνουν, αγαπητέ μου, κύριε Υπουργέ, ότι έρχεστε και νομοθετείτε, ξέρετε -θα έλεγα- πρόχειρα, πολύ πρόχειρα ή το κάνετε για να ικανοποιήσετε το δικό σας αίσθημα ότι κάνετε τη δουλειά σας και το αίσθημα κάποιων άλλων έξω ότι εδώ κάνουμε δουλειά.</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Δεν γίνεται δουλειά έτσι. Ειλικρινά, αν δεν μπει το μαχαίρι μέχρι το κόκκαλο στο σάπιο ελληνικό ποδόσφαιρο είτε λέγεται Μαρινάκης είτε λέγεται Σαββίδης είτε λέγεται Μελισσανίδης, όπως και αν λέγεται ο Πρόεδρος της </w:t>
      </w:r>
      <w:r w:rsidRPr="003608DC">
        <w:rPr>
          <w:rFonts w:eastAsia="Times New Roman" w:cs="Times New Roman"/>
          <w:szCs w:val="24"/>
        </w:rPr>
        <w:lastRenderedPageBreak/>
        <w:t xml:space="preserve">ομάδας, αν δεν τιμωρηθούν οι κύριοι αυτοί για όσα κάνουν, όχι για όσα δεν κάνουν, δεν θα δούμε ποτέ στον ήλιο μοίρα, γιατί δημιουργούν στρατούς, κύριε Υπουργέ.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Εγώ καταλαβαίνω ότι οι οπαδοί του Ολυμπιακού, όπως και του ΠΑΟΚ είναι τεράστιοι αριθμοί. Τους χρειάζεστε για να σας ψηφίζουν. Ναι, αλλά δεν μπορούν να κινδυνεύουν οι διαιτητές τη ζωή τους. Δεν μπορεί δημοσιογράφος να είναι στο Χίλτον, να πηγαίνουν οι φουσκωτοί του εφοπλιστή, να τον παίρνουν σηκωτό επειδή έγραψε κάτι, να υπάρχει δικαστική απόφαση, να τους κυνηγάνε οι δικαστές και επειδή είναι φίλοι του εφοπλιστή να μην τους πειράζει κανένας.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Γιατί γίνονται αυτά, κύριε Υπουργέ μου; Πού είναι η δικαιοσύνη; Πού είναι η Νέα Δημοκρατία, που θα τα αλλάξει όλα; Για πείτε μου; Είναι ιστορία που έγινε και είκοσι μήνες μετά και ο εισαγγελέας δεν προχωρά σε ποινικές διώξεις. Έδειραν δημοσιογράφο στο Χίλτον. Γράφτηκε στα μέσα ενημέρωσης.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Τα λέω όλα αυτά, γιατί; Και για τον Βάρδα θα μπορούσα να πω και για πολλά πράγματα θα μπορούσα να πω, όμως, μένω στην ουσία. Ποια είναι η ουσία; Φοβάστε, γιατί ο Αρχηγός σας έχει μια ιδιαίτερη σχέση -κουμπαριά;- με τον κ. Μαρινάκη, κάτι έχει. Το αντιλαμβάνομαι, είναι και οι προσωπικές σχέσεις, αλλά είτε κουμπαριά είτε φιλική σχέση, αν η ατιμωρησία συνεχιστεί, φοβούμαι ότι αυτό το δίπολο, δυστυχώς, βορείων και νοτίων θα παίξει πολύ έντονα τα </w:t>
      </w:r>
      <w:r w:rsidRPr="003608DC">
        <w:rPr>
          <w:rFonts w:eastAsia="Times New Roman" w:cs="Times New Roman"/>
          <w:szCs w:val="24"/>
        </w:rPr>
        <w:lastRenderedPageBreak/>
        <w:t xml:space="preserve">επόμενα χρόνια. και εμείς θέλουμε την Ελλάδα ενωμένη. Ούτε ΠΑΟΚ ούτε Ολυμπιακός ούτε ΑΕΚ είναι ικανές να χωρίσουν την Ελλάδα στα δύο, επειδή δεν καταλαβαίνετε ότι κάποιοι παίζουν βρώμικα παιχνίδια στην πλάτη των Ελλήνων. </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Ελληνικής Λύσης)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το λέω από τώρα, γιατί έτσι διαλύθηκε και διαμελίστηκε η Γιουγκοσλαβία, αν ξέρουν κάποια πράγματα μερικοί. Έτσι ξεκίνησε μεταξύ Κροατών και Σέρβων.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στην ουσία. Κύριε Πρόεδρε, θέλω λίγο τον χρόνο σας. Τι ήταν αυτό με τον Μηταράκη και τον Βρούτση; Τι έγινε; Ξαφνικά θα δώσουν σε </w:t>
      </w:r>
      <w:r w:rsidRPr="003608DC">
        <w:rPr>
          <w:rFonts w:eastAsia="Times New Roman" w:cs="Times New Roman"/>
          <w:szCs w:val="24"/>
          <w:lang w:val="en-GB"/>
        </w:rPr>
        <w:t>funds</w:t>
      </w:r>
      <w:r w:rsidRPr="003608DC">
        <w:rPr>
          <w:rFonts w:eastAsia="Times New Roman" w:cs="Times New Roman"/>
          <w:szCs w:val="24"/>
        </w:rPr>
        <w:t xml:space="preserve"> και θα πουλήσουν τα χρέη των ιδιωτών και από τα ταμεία; Πείτε μας τι συμβαίνει. Είναι 12 δισεκατομμύρια ευρώ. Ακούστηκε στο «</w:t>
      </w:r>
      <w:r w:rsidRPr="003608DC">
        <w:rPr>
          <w:rFonts w:eastAsia="Times New Roman" w:cs="Times New Roman"/>
          <w:szCs w:val="24"/>
          <w:lang w:val="en-US"/>
        </w:rPr>
        <w:t>REUTERS</w:t>
      </w:r>
      <w:r w:rsidRPr="003608DC">
        <w:rPr>
          <w:rFonts w:eastAsia="Times New Roman" w:cs="Times New Roman"/>
          <w:szCs w:val="24"/>
        </w:rPr>
        <w:t xml:space="preserve">». Ο Μηταράκης λέει άλλα, ο Βρούτσης λέει άλλα. Τι ισχύει, τελικά; Αυτό που λέει ο Βρούτσης, που δεν θα τα δώσουν ή αυτό που λέει ο Μηταράκης ότι θα δώσουν τα 12 δισεκατομμύρια ευρώ από τα χρέη των ιδιωτών; Γιατί αν αρχίζουμε και μοιράζουμε και χρέη ιδιωτών στα ταμεία, στα </w:t>
      </w:r>
      <w:r w:rsidRPr="003608DC">
        <w:rPr>
          <w:rFonts w:eastAsia="Times New Roman" w:cs="Times New Roman"/>
          <w:szCs w:val="24"/>
          <w:lang w:val="en-GB"/>
        </w:rPr>
        <w:t>fu</w:t>
      </w:r>
      <w:r w:rsidRPr="003608DC">
        <w:rPr>
          <w:rFonts w:eastAsia="Times New Roman" w:cs="Times New Roman"/>
          <w:szCs w:val="24"/>
          <w:lang w:val="en-US"/>
        </w:rPr>
        <w:t>n</w:t>
      </w:r>
      <w:r w:rsidRPr="003608DC">
        <w:rPr>
          <w:rFonts w:eastAsia="Times New Roman" w:cs="Times New Roman"/>
          <w:szCs w:val="24"/>
          <w:lang w:val="en-GB"/>
        </w:rPr>
        <w:t>ds</w:t>
      </w:r>
      <w:r w:rsidRPr="003608DC">
        <w:rPr>
          <w:rFonts w:eastAsia="Times New Roman" w:cs="Times New Roman"/>
          <w:szCs w:val="24"/>
        </w:rPr>
        <w:t xml:space="preserve"> τότε έχουμε τελειώσει ως χώρα πραγματικά. Είμαστε που είμαστε μισοπεθαμένοι, έρχεστε και εσείς με αυτήν την επιλογή να τελειώσετε οριστικά τους Έλληνες. Αυτά είναι εγκληματικά λάθη που γίνονται από ανθρώπους που δεν καταλαβαίνουν -ειλικρινά το λέω αυτό- ότι η οικονομία παραπαίει.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Πείτε ό,τι θέλετε. Το ΔΝΤ βγήκε εσχάτως και έδωσε στοιχεία και είπε συγκεκριμένα πράγματα: Ανάπτυξη 2% το 2019 από 2,4% που είπε τον Απρίλιο. Έλλειμμα ισοζυγίου από 3% το 3,3% και το 2020 4,5%. Αυτά είναι στοιχεία του ΔΝΤ και όχι ότι σέβομαι ιδιαίτερα το ΔΝΤ, αλλά σας τα λέω γιατί όταν ήταν εδώ η κυβέρνηση του ΣΥΡΙΖΑ, λέγατε ότι το είπε το ΔΝΤ, το είπε η Κομισιόν και τώρα ξαφνικά δεν σας αφορά τι είπε το ΔΝΤ. Επομένως, αλά καρτ ερμηνείες του τι λένε οι άλλοι δεν θα κάνετε. Κάντε, πραγματικά, ένα οικονομικό σχέδιο και ένα πρόγραμμα, για να βγει η χώρα από το αδιέξοδο.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Κλείνοντας, θα ήθελα να πω κάτι στους φίλους μου τους αριστερούς. Από αύριο να πείτε στον Υπουργό κ. Χρυσοχοΐδη, να αλλάξει όνομα στην Ελληνική Αστυνομία. Δεν θα λέγεται ΕΛΑΣ, δεν θα λέγεται Ελληνική Αστυνομία, θα λέγεται Ελληνικός Ανθοκομικός Σύλλογος. Στις πορείες θα μοιράζει τριαντάφυλλα, γαρύφαλλα, ας έχουν οι άλλοι κουμπούρια, ας έχουν οι άλλοι μπαλτά, ας έχουν ρόπαλα, ας έχουν ό,τι θέλουν. Ελληνικός ανθοκομικός σύλλογος, θα λέγεται η Ελληνική Αστυνομία. Τέλος, στη βία των αστυνομικών! Δεν πάνε να τους ανοίγουν τα κεφάλια; Δεν πειράζει! Λουλούδια αυτοί! Να τους σκοτώνουν τις μάνες; Λουλούδια αυτοί!</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Δεν είναι λογική αυτή. Το λένε οι αριστεροί αυτό και το καταλαβαίνω, αλλά όταν εδώ ο φίλος μου ο Φλαμπουράρης είχε πενήντα δύο άτομα αστυνομικούς για να τους φυλάνε το σπίτι όταν ήταν Υπουργός, δεν μπορεί να </w:t>
      </w:r>
      <w:r w:rsidRPr="003608DC">
        <w:rPr>
          <w:rFonts w:eastAsia="Times New Roman" w:cs="Times New Roman"/>
          <w:szCs w:val="24"/>
        </w:rPr>
        <w:lastRenderedPageBreak/>
        <w:t xml:space="preserve">βρίζει τους αστυνομικούς. Είχε πενήντα δύο αστυνομικούς να του φυλάνε το σπίτι, το εξοχικό, τον Φλαμπουράρη και όμως, αυτούς που τους φυλάνε τους βρίζουν κιόλας.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Δεν είναι έτσι, βρε παιδιά! Δεν μπορεί να είναι σάκος του μποξ μια ζωή οι αστυνομικοί! Δεν μπορεί να είναι τα κορόιδα! Όλοι έχετε αστυνομικούς εδώ μέσα! Μην κοροϊδευόμαστε! Μην τους βρίζετε κιόλας! Παίρνουν 1.000 ευρώ με το ζόρι και τους βρίζετε από πάνω. Φτάνει αυτή η ιστορία! Πάμε και στην ουσιαστική αντιμετώπιση της αληθείας.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Αναφέρομαι στον ΣΥΡΙΖΑ και πάλι. Ξέρετε, είναι γελοίο να διαμαρτύρεστε γιατί, λέει, η Αστυνομία μπήκε μέσα στην ΑΣΟΕΕ, παραβίασε κ.λπ. Δεν μπαίνω στην ουσία, όμως, μπαίνω σε κάτι άλλο. Είστε εσείς που φλομώσατε αθώους πολίτες στις Πρέσπες με χημικά, με ξύλο, με την Αστυνομία, χρησιμοποιήσατε βία γιατί διαμαρτυρήθηκαν ήρεμα για τη Μακεδονία και έρχεστε σήμερα σε εκατό τραμπούκους, που έχουν μολότοφ στα υπόγεια, αποθήκη υλικού πολέμου, να λέτε ότι η Αστυνομία βιαιοπράγησε. Φτάνει, λοιπόν, η κοροϊδία. Φτάνει η υποκρισία!</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(Θόρυβος από την πτέρυγα του ΣΥΡΙΖΑ)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Διάλογο δεν κάνω έτσι. Αν θέλετε, πάμε σε ένα πάνελ και μιλάμε έτσι μαζί. Έτσι δεν μιλάω με κανέναν.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Λέω, λοιπόν, το εξής: Σταματήστε να χρησιμοποιείτε την Αστυνομία, όπως σας βολεύει. Όταν η Αστυνομία είναι με τον ΣΥΡΙΖΑ είναι καλή. Όταν κάνει τη δουλειά της αλλιώς, είναι κακή. Όχι, αυτά είναι τελειωμένα. Η Ελληνική Αστυνομία θα κάνει τη δουλειά της και όπου υπάρχει παρανομία θα παρεμβαίνει, όπου υπάρχει αταξία θα παρεμβαίνει και -επαναλαμβάνω- όπου υπάρχει κάτι που ενοχλεί τον νόμο πρέπει η Αστυνομία να παρεμβαίνει και στην τελική, θα σας το πω και διαφορετικά: Στα συλλαλητήρια υπήρχαν και μικρά παιδάκια, υπήρχαν πεντάχρονα παιδάκια, επτάχρονα παιδάκια και ρίχνατε χημικά.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Ούτε ένα «συγγνώμη» δεν ζητήσατε. Κι έρχεστε σήμερα και μιλάτε για αστυνομία στην ΑΣΟΕ με εκατό τραμπούκους, που είχαν αποθήκη υλικού πολέμου κάτω; Σοβαρά μιλάμε τώρα; Σας παρακαλώ πάρα πολύ.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Θα ήθελα, κύριε Υπουργέ, κλείνοντας, να δείξω το σήμα, την τεράστια επιτυχία της Νέας Δημοκρατίας, ειλικρινά. Θα το πω ευθέως. Είναι τεράστια. Είναι αυτό εδώ το «Μ». Μου θυμίζει μια άλλη εθνική λέξη που αρχίζει από «Μ» τη Μακεδονία. Αυτοί είστε. Δεν υπάρχουν και Βουλευτές από τη Θεσσαλονίκη. Εξαφανίστηκαν. Τι έγινε;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Είναι η μάχη του γράμματος, όχι του ονόματος. Το «</w:t>
      </w:r>
      <w:r w:rsidRPr="003608DC">
        <w:rPr>
          <w:rFonts w:eastAsia="Times New Roman" w:cs="Times New Roman"/>
          <w:szCs w:val="24"/>
          <w:lang w:val="en-US"/>
        </w:rPr>
        <w:t>C</w:t>
      </w:r>
      <w:r w:rsidRPr="003608DC">
        <w:rPr>
          <w:rFonts w:eastAsia="Times New Roman" w:cs="Times New Roman"/>
          <w:szCs w:val="24"/>
        </w:rPr>
        <w:t>» δικό τους, το «</w:t>
      </w:r>
      <w:r w:rsidRPr="003608DC">
        <w:rPr>
          <w:rFonts w:eastAsia="Times New Roman" w:cs="Times New Roman"/>
          <w:szCs w:val="24"/>
          <w:lang w:val="en-US"/>
        </w:rPr>
        <w:t>K</w:t>
      </w:r>
      <w:r w:rsidRPr="003608DC">
        <w:rPr>
          <w:rFonts w:eastAsia="Times New Roman" w:cs="Times New Roman"/>
          <w:szCs w:val="24"/>
        </w:rPr>
        <w:t xml:space="preserve">» δικό μας. Είναι δυνατόν να μιλάτε για εθνική πολιτική και να χαίρεται ο Πρωθυπουργός με αυτήν την κατάντια; Αυτό είναι κατάντια. Κάνατε το κρέας </w:t>
      </w:r>
      <w:r w:rsidRPr="003608DC">
        <w:rPr>
          <w:rFonts w:eastAsia="Times New Roman" w:cs="Times New Roman"/>
          <w:szCs w:val="24"/>
        </w:rPr>
        <w:lastRenderedPageBreak/>
        <w:t>ψάρι και βαφτίζετε την αποτυχία επιτυχία. Σύνθημα «</w:t>
      </w:r>
      <w:r w:rsidRPr="003608DC">
        <w:rPr>
          <w:rFonts w:eastAsia="Times New Roman" w:cs="Times New Roman"/>
          <w:szCs w:val="24"/>
          <w:lang w:val="en-US"/>
        </w:rPr>
        <w:t>Macendonia</w:t>
      </w:r>
      <w:r w:rsidRPr="003608DC">
        <w:rPr>
          <w:rFonts w:eastAsia="Times New Roman" w:cs="Times New Roman"/>
          <w:szCs w:val="24"/>
        </w:rPr>
        <w:t xml:space="preserve">, </w:t>
      </w:r>
      <w:r w:rsidRPr="003608DC">
        <w:rPr>
          <w:rFonts w:eastAsia="Times New Roman" w:cs="Times New Roman"/>
          <w:szCs w:val="24"/>
          <w:lang w:val="en-US"/>
        </w:rPr>
        <w:t>the</w:t>
      </w:r>
      <w:r w:rsidRPr="003608DC">
        <w:rPr>
          <w:rFonts w:eastAsia="Times New Roman" w:cs="Times New Roman"/>
          <w:szCs w:val="24"/>
        </w:rPr>
        <w:t xml:space="preserve"> </w:t>
      </w:r>
      <w:r w:rsidRPr="003608DC">
        <w:rPr>
          <w:rFonts w:eastAsia="Times New Roman" w:cs="Times New Roman"/>
          <w:szCs w:val="24"/>
          <w:lang w:val="en-US"/>
        </w:rPr>
        <w:t>Great</w:t>
      </w:r>
      <w:r w:rsidRPr="003608DC">
        <w:rPr>
          <w:rFonts w:eastAsia="Times New Roman" w:cs="Times New Roman"/>
          <w:szCs w:val="24"/>
        </w:rPr>
        <w:t xml:space="preserve"> </w:t>
      </w:r>
      <w:r w:rsidRPr="003608DC">
        <w:rPr>
          <w:rFonts w:eastAsia="Times New Roman" w:cs="Times New Roman"/>
          <w:szCs w:val="24"/>
          <w:lang w:val="en-US"/>
        </w:rPr>
        <w:t>Land</w:t>
      </w:r>
      <w:r w:rsidRPr="003608DC">
        <w:rPr>
          <w:rFonts w:eastAsia="Times New Roman" w:cs="Times New Roman"/>
          <w:szCs w:val="24"/>
        </w:rPr>
        <w:t>». Είναι κεφαλαίο το «Μ» για να θυμίζει την εθνική μας λέξη. Πόσο πιαστήκαμε….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Αυτή είναι η αλήθεια. Ζητώ «συγγνώμη» γι’ αυτό.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καταθέτω στα Πρακτικά για να το θυμάται ο κ. Μητσοτάκης.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τώρα να δούμε και το τελευταίο κομμάτι. Εγώ θα το ξαναπώ, Υπουργέ μου. Έρχεστε εσείς ως Κυβέρνηση -το είπα και εχθές και δεν μίλησε κανείς- και δίνετε στην Ολυμπία Οδό το έργο των οδικών αξόνων της δυτικής Ελλάδος. Ξέρετε, ποια είναι η Ολυμπία Οδός; Είναι αυτή που καταγγέλθηκε, καταδικάστηκε για καρτέλ. Έρχεστε εσείς, οι καλοί Νεοδημοκράτες της ελεύθερης οικονομίας και της εξυγίανσης και δίνετε στην Ολυμπία Οδό των νταβατζήδων έργο. Ακούστε: μια τιμωρημένη εταιρεία με εκατομμύρια ευρώ, γιατί έκανε καρτέλ, θα συνεχίσει να παίρνει έργα στην Ελλάδα. Έτσι θα κυβερνήσετε; Θα κυβερνήσετε με τον ίδιο ακριβώς τρόπο; Κι ένας Πρωθυπουργός κατά το παρελθόν, ο Καραμανλής, έλεγε για «νταβατζήδες». Τους ίδιους νταβατζήδες υπηρετείτε σήμερα όμως. Αυτούς τους νταβατζήδες </w:t>
      </w:r>
      <w:r w:rsidRPr="003608DC">
        <w:rPr>
          <w:rFonts w:eastAsia="Times New Roman" w:cs="Times New Roman"/>
          <w:szCs w:val="24"/>
        </w:rPr>
        <w:lastRenderedPageBreak/>
        <w:t>υπηρετείτε. Κάνετε, επιτέλους, πόλεμο εναντίον τους και θα είμαστε μαζί σας. Φτάνει πια αυτή η ιστορία!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Κλείνω, λέγοντας το εξής: Με θλίψη ανακαλύψαμε ότι πλέον πηγαίνουν λαθροεισβολείς και λαθρομετανάστες στην Ιερά Μονή Πορετσού στην Ηλεία. Σε μοναστήρια μέσα πηγαίνετε μουσουλμάνους. Αν τολμήσουν και πάνε χριστιανοί μέσα σε τζαμιά, θα φύγουν με τις κλωτσιές.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τι έκαναν αυτοί; Διαμαρτυρήθηκαν ότι δεν τους άρεσε και είπαν «πάμε στη Μόρια». Δηλαδή τους δίνουμε φαγητό, τροφή, στέγη, ενώ ο Έλληνας είναι άστεγος. Είπε η «</w:t>
      </w:r>
      <w:r w:rsidRPr="003608DC">
        <w:rPr>
          <w:rFonts w:eastAsia="Times New Roman" w:cs="Times New Roman"/>
          <w:szCs w:val="24"/>
          <w:lang w:val="en-US"/>
        </w:rPr>
        <w:t>GUARDIAN</w:t>
      </w:r>
      <w:r w:rsidRPr="003608DC">
        <w:rPr>
          <w:rFonts w:eastAsia="Times New Roman" w:cs="Times New Roman"/>
          <w:szCs w:val="24"/>
        </w:rPr>
        <w:t xml:space="preserve">» είκοσι χιλιάδες άστεγοι υπάρχουν στην Ελλάδα αυτή τη στιγμή και δεν τους ξέρει κανένας. Κοιτάμε τον Χασάν και τον Ιμπραήμ. Κοιτάξτε τον Γιώργο, τον Νίκο, τον Σταύρο και αν δεν τους αρέσει να μένουν εκεί, θα τους πάμε στα ακατοίκητα νησιά, όπως έκανε η Δανία από χθες, που αποφάσισε να τους πηγαίνει σε ακατοίκητα νησιά. Η ευρωπαϊκή Δανία ετοίμασε νησί, για να πηγαίνουν όσοι φτάνουν εκεί. </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Ελληνικής Λύσης)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Αλλιώς -επαναλαμβάνω- θα γίνετε και εσείς οι ηθικοί αυτουργοί της αντικατάστασης του πληθυσμού της χώρας. Θα γίνετε η αιτία να ξεχάσουμε τη λέξη «Έλληνας». Γιατί είναι άλλο η φιλοξενία. Είναι άλλο «δέχομαι πρόσφυγες, γιατί μπορώ να τους αντιμετωπίσω ή να τους ταΐσω». Και είναι άλλο μια </w:t>
      </w:r>
      <w:r w:rsidRPr="003608DC">
        <w:rPr>
          <w:rFonts w:eastAsia="Times New Roman" w:cs="Times New Roman"/>
          <w:szCs w:val="24"/>
        </w:rPr>
        <w:lastRenderedPageBreak/>
        <w:t xml:space="preserve">πτωχευμένη χώρα να αντιμετωπίζει η ίδια πρόβλημα επιβίωσης και να δέχεται τον καθένα εδώ.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Όχι, πρώτα θα κοιτάξουμε τον Έλληνα πολίτη, τον Έλληνα στο γένος, τον Έλληνα στην καταγωγή -όχι ρατσιστικά- και μετά, θα κοιτάξουμε και όλον τον κόσμο αν μπορούμε. Αν δεν μπορούμε, ας πάνε στη Γερμανία, που τους αγαπάει η Μέρκελ περισσότερο.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Ευχαριστώ πολύ. </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Ελληνικής Λύσης)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(Οδυσσέας Κωνσταντινόπουλος): </w:t>
      </w:r>
      <w:r w:rsidRPr="003608DC">
        <w:rPr>
          <w:rFonts w:eastAsia="Times New Roman" w:cs="Times New Roman"/>
          <w:szCs w:val="24"/>
        </w:rPr>
        <w:t xml:space="preserve">Τον λόγο έχει ο κ. Δημήτριος Κωνσταντόπουλος από το Κίνημα Αλλαγής.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ΔΗΜΗΤΡΙΟΣ ΚΩΝΣΤΑΝΤΟΠΟΥΛΟΣ: </w:t>
      </w:r>
      <w:r w:rsidRPr="003608DC">
        <w:rPr>
          <w:rFonts w:eastAsia="Times New Roman" w:cs="Times New Roman"/>
          <w:szCs w:val="24"/>
        </w:rPr>
        <w:t>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κύριε Πρόεδρε, κύριε Υπουργέ, πέρασαν σαράντα έξι χρόνια από την εξέγερση του Πολυτεχνείου και επανέρχεται στη μνήμη μας ο αγώνας της γενιάς του Πολυτεχνείου για δημοκρατία και ελευθερία. Τιμή, λοιπόν, σε αυτούς που αγωνίστηκαν για την ελευθερία και δημοκρατία. Μάλιστα, σήμερα, είναι επίκαιρα τα συνθήματα και απαιτούν από όλους μας, είτε την κοινωνία είτε τους πολίτες είτε τους πολιτικούς, να αναλάβουμε τις ευθύνες μας. Απαιτούν από όλους μας με πνεύμα συνεννόησης και εθνικής ομοψυχίας να διεκδικήσουμε για την Ελλάδα μας τη θέση που της αξίζει σε μία </w:t>
      </w:r>
      <w:r w:rsidRPr="003608DC">
        <w:rPr>
          <w:rFonts w:eastAsia="Times New Roman" w:cs="Times New Roman"/>
          <w:szCs w:val="24"/>
        </w:rPr>
        <w:lastRenderedPageBreak/>
        <w:t>Ευρώπη με κοινωνική δικαιοσύνη και κοινωνική συνοχή και στήριξη όλων όσων μέχρι σήμερα δοκιμάζονται.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Έρχομαι, αγαπητοί συνάδελφοι, στο νομοσχέδιο.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Πρόεδρε, κύριοι Υπουργοί, κυρίες και κύριοι συνάδελφοι, συζητείται σήμερα στην Ολομέλεια ένα νομοσχέδιο, που φέρνει πολλές αλλαγές στον χώρο του αθλητισμού. Μάλιστα, στο πρώτο μέρος του νομοσχεδίου περιλαμβάνεται η σύμβαση -μάλιστα, η κύρωση- της </w:t>
      </w:r>
      <w:r w:rsidRPr="003608DC">
        <w:rPr>
          <w:rFonts w:eastAsia="Times New Roman" w:cs="Times New Roman"/>
          <w:szCs w:val="24"/>
          <w:lang w:val="en-US"/>
        </w:rPr>
        <w:t>Macolin</w:t>
      </w:r>
      <w:r w:rsidRPr="003608DC">
        <w:rPr>
          <w:rFonts w:eastAsia="Times New Roman" w:cs="Times New Roman"/>
          <w:szCs w:val="24"/>
        </w:rPr>
        <w:t xml:space="preserve"> για τη χειραγώγηση των αθλητικών αγώνων.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Αγαπητοί συνάδελφοι, η χειραγώγηση και ο παράνομος στοιχηματισμός είναι φαινόμενα, που διογκώνονται συνεχώς και μάλιστα, κατά την πάροδο του χρόνου. Αποτέλεσμα, είναι, λοιπόν να δημιουργείται μία παράνομη αγορά, στην οποία προωθείται η απάτη, το παράνομο κέρδος, η αδιαφάνεια, η διαφθορά, η διαπλοκή. Εδώ, η δική μας ευθύνη είναι μεγάλη, ώστε να νομοθετήσουμε για την καταπολέμηση του παράνομου στοιχήματος.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Σύμβαση </w:t>
      </w:r>
      <w:r w:rsidRPr="003608DC">
        <w:rPr>
          <w:rFonts w:eastAsia="Times New Roman" w:cs="Times New Roman"/>
          <w:szCs w:val="24"/>
          <w:lang w:val="en-US"/>
        </w:rPr>
        <w:t>Macolin</w:t>
      </w:r>
      <w:r w:rsidRPr="003608DC">
        <w:rPr>
          <w:rFonts w:eastAsia="Times New Roman" w:cs="Times New Roman"/>
          <w:szCs w:val="24"/>
        </w:rPr>
        <w:t xml:space="preserve">, λοιπόν, περιέχει τις αρχές και τις προδιαγραφές, που πρέπει να ακολουθήσουν τα κράτη για την πρόληψη, τον εντοπισμό και την πορεία της χειραγώγησης των αγώνων. Θέτει πλαίσιο για τον εντοπισμό των κινδύνων, τη συνεργασία μεταξύ των αρχών, την ανταλλαγή πληροφοριών, τη διαφάνεια των αθλητικών οικονομικών φορέων, την επιβολή κυρώσεων σε </w:t>
      </w:r>
      <w:r w:rsidRPr="003608DC">
        <w:rPr>
          <w:rFonts w:eastAsia="Times New Roman" w:cs="Times New Roman"/>
          <w:szCs w:val="24"/>
        </w:rPr>
        <w:lastRenderedPageBreak/>
        <w:t>βάρος των παραβατών.</w:t>
      </w:r>
      <w:r w:rsidRPr="003608DC" w:rsidDel="00622549">
        <w:rPr>
          <w:rFonts w:eastAsia="Times New Roman" w:cs="Times New Roman"/>
          <w:szCs w:val="24"/>
        </w:rPr>
        <w:t xml:space="preserve"> </w:t>
      </w:r>
      <w:r w:rsidRPr="003608DC">
        <w:rPr>
          <w:rFonts w:eastAsia="Times New Roman" w:cs="Times New Roman"/>
          <w:szCs w:val="24"/>
        </w:rPr>
        <w:t xml:space="preserve">Απαιτείτα,ι λοιπόν, ένα πλαίσιο από τα συμβαλλόμενα κράτη, ώστε να εφαρμοστεί το εσωτερικό αυτό δίκαιο.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Αναμένουμε, λοιπόν, από το Υπουργείο την άμεση εφαρμογή της Σύμβασης με την οποία και συμφωνούμε.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Αγαπητοί συνάδελφοι, έρχομαι στο δεύτερο μέρος του νομοσχεδίου. Περιέχει τροποποιήσεις στο θεσμικό πλαίσιο για την αντιμετώπιση της βίας στα γήπεδα. Προβλέπονται δειγματοληπτικοί έλεγχοι από την Αστυνομία και μάλιστα, έλεγχος των ονομαστικών εισιτηρίων.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ονομαστικό εισιτήριο είναι σημαντικό. Μπορεί να ενισχύσει το αίσθημα της ασφάλειας των φιλάθλων. Μπορεί να ενισχύσει την άποψη των γονιών να πάρουν τα παιδιά τους και να πάνε στο γήπεδο. Διότι στόχος όλων μας πρέπει να είναι, η οικογένεια να γυρίσει στο γήπεδο.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Επισημαίνουμε, ωστόσο, ότι σημασία έχει η πραγματική εφαρμογή του νόμου, κύριε Υπουργέ. Γιατί πραγματικά, νόμοι υπάρχουν, αγαπητοί συνάδελφοι, αλλά πρέπει να τηρούνται.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Στην κατεύθυνση αυτή, λοιπόν, επιβάλλεται η συνεργασία όλων των εμπλεκομένων φορέων, των δημόσιων αρχών, των σωματείων, των ομάδων των διοικήσεων τους, είτε ΠΑΕ είτε ΚΑΕ είτε ερασιτεχνικά σωματεία, όπως σας είπα.  Στόχος όλων πρέπει να είναι ένας: η καταπολέμηση της βίας και η οικογένεια στο γήπεδο.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 Αγαπητοί συνάδελφοι, έρχομαι στο τρίτο μέρος του νομοσχεδίου, στις διατάξεις για τις αθλητικές ομοσπονδίες και τα σωματεία. Στον μηχανοκίνητο αθλητισμό υπάρχουν ενστάσεις, κύριε Υπουργέ, ότι οι ρυθμίσεις θα οδηγήσουν τους αθλητές να κρίνονται από διαιτητές που ανήκουν σε ανταγωνιστικά σωματεία. Φέρατε τις βελτιώσεις. Συγκεκριμένα, βέβαια, θα τις δούμε και θα τις αξιολογήσουμε, Ως προς αυτήν την κατεύθυνση, είναι σημαντικό.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Τα πρόσωπα που θα εμπίπτουν στην εξαίρεση δεν θα πρέπει να επιτελούν και διαιτητικό έργο, ώστε να τηρείται η αρχή της αμεροληψίας και της αντικειμενικότητας.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Όσον αφορά στην αναστολή μέχρι τις 31 Δεκεμβρίου 2020 διατάξεων του ν.4603/2019 για τη σύνθεση των διοικητικών συμβουλίων και τις αρχαιρεσίες σε αθλητικούς φορείς, μας είπατε, κύριε Υπουργέ, ότι η αναστολή δίνεται, σύμφωνα με την αιτιολογική έκθεση, για να δοθεί στα σωματεία ο χρόνος προσαρμογής των καταστατικών τους με τις ρυθμίσεις του νόμου, ενόψει των Ολυμπιακών Αγώνων στο Τόκυο.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Ακούσαμε τους φορείς να θεωρούν αναγκαία τη ρύθμιση. Το κατανοούμε. Σε κάθε περίπτωση, όμως, αυτό που θα πρέπει να τονιστεί ιδιαίτερα είναι ότι η κοινωνία ζητάει πλήρη διαφάνεια στη λειτουργία και τις αρχαιρεσίες των αθλητικών φορέων.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Κύριε Υπουργέ, μιλήσατε για νέα διαβούλευση του αθλητικού νόμου. Εμείς τονίζουμε ότι απαιτείται εγγραφή στα σωματεία με ανοιχτές διεργασίες και δυνατότητα προσφυγής σε δημόσια αρχή. Σε περίπτωση απόρριψης, βέβαια, εδώ να έχουν τη δυνατότητα να εφεσιβάλουν. Να σταματήσουν τα σωματεία τη σφραγίδα και να γίνονται εκλογές με αυτοπρόσωπη παρουσία και όχι με εξουσιοδότηση.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Εδώ, θα ήθελα να προτείνω μήπως αντί της αναστολής, όλες οι διατάξεις να ισχύσουν από 1 Ιανουαρίου 2021. Ας το δει.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αναφορικά με τις ρυθμίσεις για τις θητείες στις αθλητικές ομοσπονδίες, από την πρώτη στιγμή έχουμε εκφράσει με σαφήνεια τη θέση μας και μάλιστα, με σεβασμό στο έργο, στην προσωπικότητα, στην προσφορά στον αθλητισμό των Προέδρων των ομοσπονδιών. Η εναλλαγή των προσώπων στη διοίκηση των ομοσπονδιών είναι απαραίτητη, γιατί έχει στόχο την ανανέωση.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Αγαπητοί συνάδελφοι, έχω ξαναπεί ότι η ανανέωση έχει σημασία. Το παλιό χωρίς το καινούργιο πεθαίνει. Το καινούργιο χωρίς το παλιό είναι άγουρο. Άρα χρειάζεται ώσμωση. Δεν μπορούμε, λοιπόν να μιλάμε για ανανέωση και να μην την εννοούμε, δεν μπορούμε να μιλάμε για ανανέωση και να αφορά τους άλλους. Πρέπει να αφορά και εμάς τους ιδίους, πρέπει να αφορά και τους εαυτούς μας. Γι’ αυτό, λοιπόν, πράξη ανανέωσης σε όλα τα επίπεδα!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Είναι σημαντικό βέβαια, όπως είπα και στη συνεδρίαση των επιτροπών, ότι η διάταξη για το όριο ηλικίας δεν αποστερεί το δικαίωμα στους αθλητικούς παράγοντες να μετέχουν στις αρχαιρεσίες και να εκλέγονται στα διοικητικά συμβούλια των ομοσπονδιών. Άρα ναι στις θητείες, με εφαρμογή από τούδε και στο εξής, χωρίς αναδρομικότητα, όπως ζητήσαμε  από τον κύριο Υπουργό και το έκανε πράξη, και φυσικά χωρίς ηλικιακό ρατσισμό. Άλλωστε όλες οι ομοσπονδίες και οι δικές τους γνωρίζουν καλύτερα από εμάς τι πρέπει να κάνουν, στο πνεύμα της ανανέωσης. Να τους θυμίσω, δε, ότι οι συνάδελφοί τους σε άλλες χώρες, σε άλλες ευρωπαϊκές ομοσπονδίες, ήδη εφαρμόζουν εθιμικά τον περιορισμό στις θητείες, μέχρι δεκαπέντε έτη τα περισσότερα κράτη, ως προς τις ομοσπονδίες τους. Άρα αφότου ακούσαμε και τους φορείς να τάσσονται υπέρ της ανανέωσης και της εναρμόνισης του καταστατικού των ομοσπονδιών τους με τα αντίστοιχα καταστατικά των διεθνών ομοσπονδιών είναι ώρα, λοιπόν, η Ελληνική Ολυμπιακή Επιτροπή να εναρμονιστεί με τον καταστατικό χάρτη της ΔΟΕ και οι ομοσπονδίες μας με τις αντίστοιχες ευρωπαϊκές ή διεθνείς ομοσπονδίες.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Ωστόσο θα πρέπει να επισημανθεί εδώ, αγαπητοί συνάδελφοι, η περίπτωση της Παραολυμπιακής Επιτροπής. Η Ελληνική Παραολυμπιακή Επιτροπή, όπως γνωρίζετε αγαπητοί συνάδελφοι και κύριε Υπουργέ, διέπεται </w:t>
      </w:r>
      <w:r w:rsidRPr="003608DC">
        <w:rPr>
          <w:rFonts w:eastAsia="Times New Roman" w:cs="Times New Roman"/>
          <w:szCs w:val="24"/>
        </w:rPr>
        <w:lastRenderedPageBreak/>
        <w:t xml:space="preserve">από ιδιότυπο νομικό καθεστώς. Δεν υπάρχει κανονισμός. Διέπεται από προεδρικό διάταγμα.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Εθνική Αθλητική Ομοσπονδία Ατόμων με αναπηρία είναι αρμόδια για είκοσι ένα αθλήματα. Πρέπει εδώ να δώσουμε προσοχή, για αποφυγή δυσλειτουργιών.  Γι’  αυτό τον λόγο θα πρέπει να εισαχθεί εξαίρεση, κύριε Υπουργέ από τις ρυθμίσεις που εισάγετε για την Ελληνική Παραολυμπιακή Επιτροπή και τις ομοσπονδίες της. Ειδάλλως θα πρέπει σε κάθε περίπτωση να τους δοθεί κατ’ εξαίρεσιν επιπλέον περιθώριο ως προς τη θητεία τους, ώστε να υπάρξει προσαρμογή στα νέα δεδομένα και μάλιστα εν όψει των Παραολυμπιακών Αγώνων του Σεπτεμβρίου, ώστε να μην αντιμετωπίσουν οι αθλητές προβλήματα στις διεθνείς τους διοργανώσεις.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έρχομαι τώρα στα ολυμπιακά ακίνητα. Προβλέπεται η απευθείας μίσθωση χωρίς να μεσολαβήσει διαγωνισμός, εφόσον ο μισθωτής υποβάλει επιχειρησιακό σχέδιο και επιχειρηματικό, ταυτοχρόνως, σχέδιο που να περιλαμβάνει τη συντήρηση φυσικά και την επισκευή τους. Δεν μπορούμε να αφήσουμε άλλο τα ολυμπιακά ακίνητα στην τύχη τους. Είναι περιουσία του ελληνικού λαού και θα πρέπει να τη διαφυλάξουμε. Ναι λοιπόν στην αξιοποίησή τους, με επιλογή της πρότασης που να προάγει το δημόσιο συμφέρον, φυσικά με απόλυτη, μα απόλυτη διαφάνεια. </w:t>
      </w:r>
      <w:r w:rsidRPr="003608DC">
        <w:rPr>
          <w:rFonts w:eastAsia="Times New Roman" w:cs="Times New Roman"/>
          <w:szCs w:val="24"/>
        </w:rPr>
        <w:lastRenderedPageBreak/>
        <w:t xml:space="preserve">Θα εξετάσουμε, κύριε Υπουργέ, και τις νομοτεχνικές ρυθμίσεις που καταθέσατε ως προς τις βελτιώσεις που είπατε ότι θα φέρετε για το άρθρο αυτό.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 πέμπτο μέρος του νομοσχεδίου αφορά την κύρωση του νέου  καταστατικού της Ελληνικής Ολυμπιακής Επιτροπής, η οποία από νομικό πρόσωπο  δημοσίου δικαίου μετατρέπεται σε νομικό πρόσωπο ιδιωτικού δικαίου. Αγαπητοί συνάδελφοι, η Ελληνική Ολυμπιακή Επιτροπή είναι ένας οργανισμός επί εκατόν είκοσι πέντε συναπτά έτη και θα πρέπει να διαφυλαχθεί και το έργο της και η περιουσία της και οι άνθρωποί της. Ήδη από την επεξεργασία στις επιτροπές επισημάναμε την ανάγκη ρητής απαλλαγής από τον ΕΝΦΙΑ. Τονίσαμε την ανάγκη προστασίας των εργασιακών, ασφαλιστικών, μισθολογικών και συνταξιοδοτικών δικαιωμάτων των εργαζομένων σε αυτήν, με παροχή της δυνατότητας για μετάταξη στην Γενική Γραμματεία Αθλητισμού και στις υπηρεσίες του Υπουργείου Πολιτισμού, αλλά και για απόσπαση στην Ελληνική Ολυμπιακή Επιτροπή. Θα εξετάσουμε κι εδώ τις νομοτεχνικές βελτιώσεις που φέρατε, κύριε Υπουργέ.</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Ολοκληρώνοντας, με το άρθρο 19 του νομοσχεδίου τίθεται σε εκκαθάριση το Ταμείο Αλληλοβοήθειας των Υπαλλήλων του Υπουργείου Πολιτισμού και Αθλητισμού. Προβλέπεται επίσης στο ίδιο άρθρο η κάλυψη των εξόδων για την φιλοξενία των τέκνων των υπαλλήλων του Υπουργείου Πολιτισμού σε παιδικούς σταθμούς. Κύριε Υπουργέ, καταθέσαμε μία </w:t>
      </w:r>
      <w:r w:rsidRPr="003608DC">
        <w:rPr>
          <w:rFonts w:eastAsia="Times New Roman" w:cs="Times New Roman"/>
          <w:szCs w:val="24"/>
        </w:rPr>
        <w:lastRenderedPageBreak/>
        <w:t>τροπολογία, την οποία και κάνετε σωστά δεκτή, με την οποία προτείναμε τη ρύθμιση αυτή και ζητήσαμε, για λόγους ουσιαστικά δικαιοσύνης και ίσης αντιμετώπισης, να επεκταθεί στους υπαλλήλους των νομικών προσώπων που εποπτεύονται από το Υπουργείο Πολιτισμού. Έτσι, κύριε Υπουργέ, δεν θα υπάρχουν δύο μέτρα και δύο σταθμά. Και πολύ σωστά πράξατε και την κάνατε αποδεκτή.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ο αθλητισμός αποτελεί ένα κοινωνικό αγαθό υπό την προστασία της πολιτείας. Η κοινωνική, εκπαιδευτική και πολιτιστική αποστολή του αθλητισμού πρέπει να διαφυλαχθεί και να ενισχυθεί. Κύριε Υπουργέ, να τονιστεί ότι νέα πνοή θα δοθεί πραγματικά στον αθλητισμό, όταν οι αθλητές θα μπορούν να γίνονται μέλη των σωματείων στα οποία αθλούνται -αυτό βέβαια για άλλα κράτη είναι κάτι το αυτονόητο-, όταν οι αθλητές θα αποκτήσουν πραγματικά φωνή για τα ζητήματα που τους αφορούν, όταν έχουν άποψη για αυτό που αγωνίζονται, όταν η χρηματοδότηση της πολιτείας γίνεται με απόλυτη, μα απόλυτη διαφάνεια, με κριτήρια και έλεγχο σκοπιμότητας, όταν η πολιτεία ενδιαφερθεί πραγματικά για την ανάπτυξη του σχολικού αθλητισμού διασυνδέοντας μάλιστα τη διδασκαλία της φυσικής αγωγής με μαθήματα των κοινωνικών και φυσικών επιστημών, όπως κάνουν κράτη σαν τη Γερμανία, οι σκανδιναβικές χώρες, η Πορτογαλία, το Ηνωμένο Βασίλειο, όταν η πρόσβαση σε αυτήν διασφαλίζεται για όλους τους πολίτες με </w:t>
      </w:r>
      <w:r w:rsidRPr="003608DC">
        <w:rPr>
          <w:rFonts w:eastAsia="Times New Roman" w:cs="Times New Roman"/>
          <w:szCs w:val="24"/>
        </w:rPr>
        <w:lastRenderedPageBreak/>
        <w:t xml:space="preserve">αξιοποίηση και δημιουργία υποδομών σε κάθε δήμο κι όταν η τοπική αυτοδιοίκηση εμπλακεί ακόμα πιο ενεργά στα προγράμματα άθλησης.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Μας το είπαν και οι Ολυμπιονίκες και ας το κάνουμε πράξη: ενίσχυση του σχολικού αθλητισμού, ενίσχυση του αθλητισμού στη γειτονιά, ενίσχυση του αθλητισμού σε όλο του το εύρος.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θέλω να τονίσω εδώ ότι τον Σεπτέμβριο του 2019 στο πλαίσιο της Ευρωπαϊκής Εβδομάδας Αθλητισμού θα μπορούσε να διοργανωθεί ένα κορυφαίο αθλητικό γεγονός και εκδηλώσεις στην περιφέρεια, σε δήμους και σχολεία, για να προωθηθεί έτσι η συμμετοχή στον αθλητισμό. Ωστόσο η Ευρωπαϊκή Εβδομάδα Αθλητισμού πραγματοποιήθηκε τελικά με λιγοστές εκδηλώσεις. Δηλαδή της έπρεπε ουσιαστικά μεγαλύτερη προβολή και επικοινωνία.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επιτρέψτε μου να αναφερθώ σε ένα θέμα που απασχολεί χιλιάδες συμπολίτες μας, χιλιάδες νοικοκυριά, χιλιάδες οικογένειες, και αφορά τα κόκκινα δάνεια. Είναι σημαντικό, κύριοι συνάδελφοι, ότι δειλά-δειλά προσχωρούν και άλλοι στη θέση του Κινήματος Αλλαγής, ΠΑΣΟΚ, ότι χρειάζεται πραγματικά ένα πλαίσιο προστασίας για την πρώτη κατοικία. Γιατί πραγματική προστασία σημαίνει να μπορούν τα υπερχρεωμένα φυσικά πρόσωπα να έχουν δικαίωμα προαίρεσης στην αγορά των δανείων τους. Αυτή ήταν η πρότασή μας, αυτή ήταν η τροπολογία που καταθέσαμε χθες </w:t>
      </w:r>
      <w:r w:rsidRPr="003608DC">
        <w:rPr>
          <w:rFonts w:eastAsia="Times New Roman" w:cs="Times New Roman"/>
          <w:szCs w:val="24"/>
        </w:rPr>
        <w:lastRenderedPageBreak/>
        <w:t xml:space="preserve">σε άλλο νομοσχέδιο. Κι όμως, η Κυβέρνηση δεν την έκανε αποδεκτή. Τα συμπεράσματα, λοιπόν, δικά σας.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Να θυμίσω ότι ο ομιλών από αυτό εδώ το Βήμα, τον Μάιο του 2016, είχε αναφέρει επί λέξει: «Ας δώσουμε τη δυνατότητα να προηγηθούν οι δανειολήπτες των ξένων </w:t>
      </w:r>
      <w:r w:rsidRPr="003608DC">
        <w:rPr>
          <w:rFonts w:eastAsia="Times New Roman" w:cs="Times New Roman"/>
          <w:szCs w:val="24"/>
          <w:lang w:val="en-US"/>
        </w:rPr>
        <w:t>funds</w:t>
      </w:r>
      <w:r w:rsidRPr="003608DC">
        <w:rPr>
          <w:rFonts w:eastAsia="Times New Roman" w:cs="Times New Roman"/>
          <w:szCs w:val="24"/>
        </w:rPr>
        <w:t xml:space="preserve">, να προστατεύσουμε τα νοικοκυριά.». Να προηγηθεί ο δανειολήπτης και αν δεν μπορεί να το πάρει ο δανειολήπτης, τότε ας πάει στα </w:t>
      </w:r>
      <w:r w:rsidRPr="003608DC">
        <w:rPr>
          <w:rFonts w:eastAsia="Times New Roman" w:cs="Times New Roman"/>
          <w:szCs w:val="24"/>
          <w:lang w:val="en-US"/>
        </w:rPr>
        <w:t>funds</w:t>
      </w:r>
      <w:r w:rsidRPr="003608DC">
        <w:rPr>
          <w:rFonts w:eastAsia="Times New Roman" w:cs="Times New Roman"/>
          <w:szCs w:val="24"/>
        </w:rPr>
        <w:t xml:space="preserve">. Να αγοράσει, λοιπόν, ο ίδιος το δάνειό του πριν την πώληση του δανείου του στα </w:t>
      </w:r>
      <w:r w:rsidRPr="003608DC">
        <w:rPr>
          <w:rFonts w:eastAsia="Times New Roman" w:cs="Times New Roman"/>
          <w:szCs w:val="24"/>
          <w:lang w:val="en-US"/>
        </w:rPr>
        <w:t>funds</w:t>
      </w:r>
      <w:r w:rsidRPr="003608DC">
        <w:rPr>
          <w:rFonts w:eastAsia="Times New Roman" w:cs="Times New Roman"/>
          <w:szCs w:val="24"/>
        </w:rPr>
        <w:t xml:space="preserve">. Έτσι προστατεύεται πραγματικά, κύριοι της Κυβέρνησης, η πρώτη κατοικία.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κτυπάει προειδοποιητικά το κουδούνι λήξεως του χρόνου ομιλίας του κυρίου Βουλευτή)</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Παρακαλώ την ανοχή σας, κύριε Πρόεδρε.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Να θυμίσω ότι οι σχετικές διατάξεις του νόμου Κατσέλη, του νόμου ΠΑΣΟΚ, ο ν.3869/2010 καταργήθηκε επί κυβέρνησης του ΣΥΡΙΖΑ, της προηγούμενης κυβέρνησης, αλλά με τη θετική ψήφο της Νέας Δημοκρατίας. Κι αυτό κρατήστε το. Άρα, αγαπητοί συνάδελφοι, μικροπολιτικά παιχνίδια αλλού, και μάλιστα μικροπολιτικά παιχνίδια σε εκλογικούς κύκλους. Τα συμπεράσματα ο καθένας ας τα σκεφθεί για τον εαυτό του.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Κλείνοντας, αγαπητοί συνάδελφοι, να πω ότι το Κίνημα Αλλαγής ψηφίζει επί της αρχής το νομοσχέδιο.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ΠΡΟΕΔΡΕΥΩΝ (Οδυσσέας Κωνσταντινόπουλος):</w:t>
      </w:r>
      <w:r w:rsidRPr="003608DC">
        <w:rPr>
          <w:rFonts w:eastAsia="Times New Roman" w:cs="Times New Roman"/>
          <w:szCs w:val="24"/>
        </w:rPr>
        <w:t xml:space="preserve"> Καμμία ανοχή δεν χρειαστήκατε. Τελειώσατε στον χρόνο σας, κύριε συνάδελφε.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Τον λόγο έχει ο κ. Συντυχάκης.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ΕΜΜΑΝΟΥΗΛ ΣΥΝΤΥΧΑΚΗΣ:</w:t>
      </w:r>
      <w:r w:rsidRPr="003608DC">
        <w:rPr>
          <w:rFonts w:eastAsia="Times New Roman" w:cs="Times New Roman"/>
          <w:szCs w:val="24"/>
        </w:rPr>
        <w:t xml:space="preserve"> Ευχαριστώ,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παρόν σχέδιο νόμου περιλαμβάνει εκτός από τη Σύμβαση </w:t>
      </w:r>
      <w:r w:rsidRPr="003608DC">
        <w:rPr>
          <w:rFonts w:eastAsia="Times New Roman" w:cs="Times New Roman"/>
          <w:szCs w:val="24"/>
          <w:lang w:val="en-US"/>
        </w:rPr>
        <w:t>Macolin</w:t>
      </w:r>
      <w:r w:rsidRPr="003608DC">
        <w:rPr>
          <w:rFonts w:eastAsia="Times New Roman" w:cs="Times New Roman"/>
          <w:szCs w:val="24"/>
        </w:rPr>
        <w:t xml:space="preserve"> και ποικίλες άλλες διατάξεις, που στο σύνολό τους συνιστούν μέρος του ψηφιδωτού ενός εμπορευματοποιημένου αθλητισμού που παράγει και αναπαράγει τη σήψη, την χειραγώγηση των αγώνων, τη βία και την ασυδοσία. Ενισχύει τη νομοθετική και θεσμική στήριξη του αστικού κράτους, στις επιδιώξεις επιχειρηματικών συμφερόντων στον χώρο του αθλητισμού. Κατοχυρώνει τον κυβερνητικό έλεγχο αθλητικών σωματείων και ομοσπονδιών, με την κατάργηση του αυτοδιοίκητου, ενώ ανοίγει διάπλατα η πόρτα της επιχειρηματικής εκμετάλλευσης της αθλητικής περιουσίας του λαού μας μέσα από πολυετείς συμβάσεις παραχώρησης. Ζημιωμένος θα είναι ο ίδιος ο λαός, οι χιλιάδες νέοι και νέες, γονείς, προπονητές και παράγοντες του αθλητισμού, που το δικαίωμά τους στην φυσική αγωγή και άθληση, η ενασχόλησή τους με τον αθλητισμό θα εμποδιστεί μπροστά στη δίψα του κέρδους. Κατά συνέπεια, το Κομμουνιστικό Κόμμα  Ελλάδας καταψηφίζει το σχέδιο νόμου επί της αρχής.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Στο άρθρο 1, που αφορά τη Σύμβαση </w:t>
      </w:r>
      <w:r w:rsidRPr="003608DC">
        <w:rPr>
          <w:rFonts w:eastAsia="Times New Roman"/>
          <w:color w:val="202124"/>
          <w:szCs w:val="24"/>
          <w:lang w:val="en-US"/>
        </w:rPr>
        <w:t>Macolin</w:t>
      </w:r>
      <w:r w:rsidRPr="003608DC">
        <w:rPr>
          <w:rFonts w:eastAsia="Times New Roman"/>
          <w:color w:val="202124"/>
          <w:szCs w:val="24"/>
        </w:rPr>
        <w:t xml:space="preserve">, το ΚΚΕ θα δηλώσει «παρών». Η σύμβαση έχει διατάξεις, που ενώ είναι στη σωστή κατεύθυνση </w:t>
      </w:r>
      <w:r w:rsidRPr="003608DC">
        <w:rPr>
          <w:rFonts w:eastAsia="Times New Roman"/>
          <w:color w:val="202124"/>
          <w:szCs w:val="24"/>
        </w:rPr>
        <w:lastRenderedPageBreak/>
        <w:t>καταπολέμησης της χειραγώγησης των αγώνων και της βίας, είναι σίγουρο ότι δεν πρόκειται, δυστυχώς, να τελεσφορήσουν, διότι έρχονται σε αντίφαση με τον ίδιο τον χαρακτήρα του εμπορευματοποιημένου αθλητισμού που βασίζεται στον ανταγωνισμό μεταξύ των αθλητικών ανωνύμων εταιρειών για περισσότερα οικονομικά οφέλη, για κέρδος.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Η αναφορά στην αιτιολογική έκθεση ότι στη διαρκώς αυξανόμενη τάση χειραγώγησης αθλητικών αγώνων οδήγησε μεταξύ άλλων η εμπορευματοποίηση του αθλητισμού είναι αδειανό πουκάμισο, αφού στις πιο κρίσιμες διατάξεις του σχεδίου νόμου, εκτός της σύμβασης, δεν ξεφεύγει από το υπάρχον θεσμικό και νομοθετικό πλαίσιο που έχει θωρακίσει την επιχειρηματική δράση στον χώρο. Αντιθέτως, τις ενισχύει και εισάγει καινούργιες πιο ευνοϊκές. Το ζήτημα δεν είναι να προστατεύσεις το νόμιμο από το παράνομο στοίχημα. Το πρόβλημα είναι ο ίδιος ο τζόγος.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Η μέχρι τώρα εμπειρία από παρόμοια μέτρα στις χώρες της Ευρωπαϊκής Ένωσης δείχνει ότι το παράνομο στοίχημα ζει και βασιλεύει, όπως το </w:t>
      </w:r>
      <w:r w:rsidRPr="003608DC">
        <w:rPr>
          <w:rFonts w:eastAsia="Times New Roman"/>
          <w:color w:val="202124"/>
          <w:szCs w:val="24"/>
          <w:lang w:val="en-US"/>
        </w:rPr>
        <w:t>doping</w:t>
      </w:r>
      <w:r w:rsidRPr="003608DC">
        <w:rPr>
          <w:rFonts w:eastAsia="Times New Roman"/>
          <w:color w:val="202124"/>
          <w:szCs w:val="24"/>
        </w:rPr>
        <w:t xml:space="preserve"> που βρίσκεται πάντα δύο βήματα μπροστά από το </w:t>
      </w:r>
      <w:r w:rsidRPr="003608DC">
        <w:rPr>
          <w:rFonts w:eastAsia="Times New Roman"/>
          <w:color w:val="202124"/>
          <w:szCs w:val="24"/>
          <w:lang w:val="en-US"/>
        </w:rPr>
        <w:t>anti</w:t>
      </w:r>
      <w:r w:rsidRPr="003608DC">
        <w:rPr>
          <w:rFonts w:eastAsia="Times New Roman"/>
          <w:color w:val="202124"/>
          <w:szCs w:val="24"/>
        </w:rPr>
        <w:t>-</w:t>
      </w:r>
      <w:r w:rsidRPr="003608DC">
        <w:rPr>
          <w:rFonts w:eastAsia="Times New Roman"/>
          <w:color w:val="202124"/>
          <w:szCs w:val="24"/>
          <w:lang w:val="en-US"/>
        </w:rPr>
        <w:t>doping</w:t>
      </w:r>
      <w:r w:rsidRPr="003608DC">
        <w:rPr>
          <w:rFonts w:eastAsia="Times New Roman"/>
          <w:color w:val="202124"/>
          <w:szCs w:val="24"/>
        </w:rPr>
        <w:t>.</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Είναι υποκρισία τα κροκοδείλια δάκρυα των άλλων κομμάτων για τη χειραγώγηση των αγώνων και τη διαφθορά, όταν όχι μόνο παραμένει άθικτο το νομοθετικό πλαίσιο που τα νομιμοποιεί, αλλά το επεκτείνουμε με την αδειοδότηση εταιρειών του διαδικτυακού τζόγου, όπως το διαδικτυακό </w:t>
      </w:r>
      <w:r w:rsidRPr="003608DC">
        <w:rPr>
          <w:rFonts w:eastAsia="Times New Roman"/>
          <w:color w:val="202124"/>
          <w:szCs w:val="24"/>
        </w:rPr>
        <w:lastRenderedPageBreak/>
        <w:t>στοίχημα και τα λοιπά διαδικτυακά παιχνίδια, όπως το καζίνο, το πόκερ και διάφορες άλλες παραλλαγές του.</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Η παγκόσμια αγορά στοιχημάτων για αθλητικές διοργανώσεις ανέρχεται σε τουλάχιστον ένα τρισεκατομμύριο δολάρια, εκ των οποίων το 90% είναι παράνομα στοιχήματα.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Όπως είναι φυσικό, αυτός ο τεράστιος τζίρος προσελκύει μεγάλα κυκλώματα χειραγώγησης αθλητικών διοργανώσεων με στόχο τον παράνομο πλουτισμό από το στήσιμο αγώνων. Εκτιμάται ότι το 25% των αθλητικών διοργανώσεων παγκοσμίως ελέγχεται από συμμορίες του οργανωμένου εγκλήματος και ενώ όλες οι κυβερνήσεις μεριμνούν, θωρακίζουν και επεκτείνουν τον στοιχηματισμό, η κατάσταση στο ερασιτεχνικό ποδόσφαιρο, στον ερασιτεχνικό αθλητισμό γενικότερα, έχει αντίστροφη πορεία. Υπάρχουν επικίνδυνα γήπεδα, αθλητές εκτεθειμένοι χωρίς ιατρική περίθαλψη, με το ρίσκο αν θα τραυματιστούν, να χαλάσουν μια περιουσία, ώστε να καλύψουν τα έξοδα νοσηλείας και αποκατάστασης μέχρι και να χάσουν τη δουλειά τους. Οι συνοικιακές ομάδες μειώνονται, η πρόσβαση στο άθλημα γίνεται δύσκολη για όλους.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Άρα για ποια αντιμετώπιση της διαφθοράς και της βίας συζητάμε, όταν οι ενέργειες αυτές δεν συνοδεύονται με παράλληλα μέτρα στήριξης του μαζικού λαϊκού αθλητισμού;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Κανένα από τα νομοσχέδια που ήρθαν στη Βουλή μέχρι σήμερα δεν ασχολήθηκαν με την ανάπτυξη του αθλητισμού στο σχολείο, στη γειτονιά, στο πώς θα αναπτυχθεί το κάθε άθλημα, πώς θα ενισχυθεί η συμμετοχή της νεολαίας, για τις δομές και τις προϋποθέσεις που χρειάζονται για να διευκολυνθεί η οικογένεια και τα παιδιά της να έχουν πρόσβαση στη συστηματική άσκηση ως τρόπο ζωής.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Τα ευχολόγια του κυρίου Υφυπουργού για υγιή αθλητισμό δεν έχουν κανένα απολύτως αντίκρισμα. Η Κυβέρνηση αποσυνδέει σκόπιμα τα μέτρα κατά της βίας και της χειραγώγησης των αγώνων από τα μέτρα που επιβάλλεται να παρθούν για τη στήριξη του μαζικού λαϊκού αθλητισμού ως προϋπόθεση για την αντιμετώπιση των κοινωνικών αιτιών τους.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Τα φαινόμενα διαφθοράς, η βία, θα υπάρχουν όσο ο αθλητισμός λειτουργεί σαν επιχείρηση. Θα υπάρχουν και τα στημένα, ο τζόγος, ο νόμιμος και παράνομος στοιχηματισμός και κυρίως θα καλλιεργείται η συνείδηση με τις αξίες αυτού του σάπιου συστήματος, δηλαδή όλα για την επίδοση, όλα για την πρωτιά, όλα για το κέρδος. Έχει γίνει συνείδηση ότι αν δεν έχεις υλικό κίνητρο, δεν αξίζει να ασχολείσαι με τον πρωταθλητισμό.</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Κυρίες και κύριοι, για το ΚΚΕ ο αθλητισμός δεν είναι ούτε πολυτέλεια ούτε εμπόρευμα. Είναι κοινωνικό δικαίωμα και υποχρέωση του κράτους να το παρέχει δωρεάν σε όλους. Η  φυσική αγωγή και ο αθλητισμός αποτελούν </w:t>
      </w:r>
      <w:r w:rsidRPr="003608DC">
        <w:rPr>
          <w:rFonts w:eastAsia="Times New Roman"/>
          <w:color w:val="202124"/>
          <w:szCs w:val="24"/>
        </w:rPr>
        <w:lastRenderedPageBreak/>
        <w:t>κομμάτι της πολιτιστικής και γενικότερης ανάπτυξης του λαού και συνδέονται ευρύτερα με την υγεία, τη φυσική κατάσταση και την ψυχική ισορροπία.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Το κεντρικό κράτος, οι δήμοι και οι περιφέρειες οφείλουν να παρέχουν δωρεάν και ολοκληρωμένα σύγχρονες υπηρεσίες και υποδομές μαζικού λαϊκού αθλητισμού και φυσικής αγωγής ενάντια σε κάθε επιχειρηματική δράση και στον επαγγελματικό αθλητισμό. Ο λαός και η νεολαία ειδικά, αθλητές, παράγοντες, γονείς πρέπει να διεκδικήσουν και να πρωτοστατήσουν για να κατοχυρωθεί το δικαίωμα στη φυσική αγωγή και τον αθλητισμό.</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Αντίθετα, αυτό που προσπαθούν να κάνουν όλες οι κυβερνήσεις είναι να διαμορφώνουν ένα πιο ευνοϊκό και υγιές, όπως λένε, επενδυτικό περιβάλλον, πόλο έλξης για το κεφάλαιο λέμε εμείς.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Γι’ αυτό κάθε λίγο ανανεώνουν και προσαρμόζουν το νομοθετικό πλαίσιο στη στρατηγική της Ευρωπαϊκής Ένωσης και του κεφαλαίου, θέτοντας απλώς κάποιους κανόνες στον χώρο του εμπορευματοποιημένου, δηλαδή του επαγγελματικού αθλητισμού, ώστε να περιοριστούν ακραία φαινόμενα που χαλάνε την εικόνα του προϊόντος.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Δεν είμαστε αντίθετοι σε ζητήματα και μέτρα ελέγχου, όπως, για παράδειγμα, στον έλεγχο των εισιτηρίων. Αυτό το είχαμε πει και στην προηγούμενη κυβέρνηση, όταν έφερε παρόμοιες διατάξεις ο κ. Κοντονής στη Βουλή. Εντούτοις, επεκτείνει η Κυβέρνηση τη λογική νόμου και τάξης με ποινικά </w:t>
      </w:r>
      <w:r w:rsidRPr="003608DC">
        <w:rPr>
          <w:rFonts w:eastAsia="Times New Roman"/>
          <w:color w:val="202124"/>
          <w:szCs w:val="24"/>
        </w:rPr>
        <w:lastRenderedPageBreak/>
        <w:t>μέτρα, μέτρα αστυνόμευσης και καταστολής ή με την επιβολή προστίμων,  όπως προβλέπεται στα άρθρα 2, 3 και 4. Αν νομίζετε ότι έτσι θα πετύχει η εφαρμογή της σύμβασης, τότε είστε βαθιά νυχτωμένοι.</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Πιο ειδικά, το άρθρο 2 εισάγει την επιβολή προστίμου σε περίπτωση που διαπιστωθεί μετά από έλεγχο ότι ο κάτοχος του εισιτηρίου δεν είναι το αναγραφόμενο πρόσωπο. Είναι υπερβολικό, κατά τη γνώμη μας. Είναι φοροεισπρακτικό μέτρο και γι’ αυτό το καταψηφίζουμε.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Το άρθρο 3 για τα μέτρα αστυνόμευσης αθλητικών εκδηλώσεων, κατά τη γνώμη μας, είναι το πιο σοβαρό άρθρο αυτού του μέρους, του Μέρους Β΄. Παρόμοια διάταξη είχε εισαχθεί και κατά το παρελθόν που κάθε άλλο παρά απέτρεψε τα φαινόμενα βίας εντός και εκτός αγωνιστικών χώρων. Γι’ αυτό άλλωστε και καταργήθηκε. Καταστρατηγείται κάθε έννοια προστασίας των προσωπικών δεδομένων στα πλαίσια φυσικά της γενικότερης επιδίωξης για τη συρρίκνωσή της. Το καταψηφίζουμε και προτείνουμε την απόσυρσή του. Διαφωνία, άλλωστε, είχε εκφράσει και η Αρχή Προστασίας Δεδομένων Προσωπικού Χαρακτήρα με πρόσφατο έγγραφό της.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Με πρόσχημα ένα υπαρκτό πρόβλημα, τη βία στα γήπεδα, που έχει κοινωνικά αίτια και τροφοδοτείται από τις ίδιες τις ΠΑΕ και τους ανταγωνισμούς τους, καθιερώνεται ένα απαράδεκτο γενικευμένο φακέλωμα από την Αστυνομία όχι μόνο των φιλάθλων στα γήπεδα, αλλά και οποιουδήποτε, με μια αόριστη </w:t>
      </w:r>
      <w:r w:rsidRPr="003608DC">
        <w:rPr>
          <w:rFonts w:eastAsia="Times New Roman"/>
          <w:color w:val="202124"/>
          <w:szCs w:val="24"/>
        </w:rPr>
        <w:lastRenderedPageBreak/>
        <w:t>και επικίνδυνη πρόβλεψη μέσω μιας κάμερας κινητού οποιουδήποτε πολίτη που μπορεί να την αναρτήσει στο διαδίκτυο και να θεωρηθεί ο συμμετέχων στα έκτροπα ότι συνδέεται με την αθλητική βία ή μέσω λήψης άλλων γεγονότων, όπως αναγράφεται στην παράγραφο 15.</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Επισημαίνουμε ξανά ότι τέτοια κατασταλτικά μέτρα, όπως έχει δείξει και η εμπειρία εφαρμογής τους, όχι μόνο δεν αντιμετωπίζουν αποτελεσματικά το φαινόμενο της βίας, αλλά δημιουργούν ένα ακόμα πλήγμα στις λαϊκές ελευθερίες και δικαιώματα.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Με το άρθρο 4 που τροποποιείται η 272/1999 περί αδικημάτων βίας με αφορμή αθλητικές εκδηλώσεις, απαλείφει η Κυβέρνηση τη διατύπωση λόγω του αποτελέσματος του αγώνα, επεκτείνοντας τις διώξεις σε όσους κάνουν επεισόδια ανεξαρτήτως αν εισήλθαν στον αθλητικό χώρο λόγω του αποτελέσματος του αγώνα, ενώ επεκτείνεται η εφαρμογή των χρονικών ορίων εφαρμογής των σχετικών ποινικών διατάξεων για την αντιμετώπιση της αθλητικής βίας εκτός αθλητικών γηπέδων και όρων διεξαγωγής αγώνων για την αντιμετώπιση οργανωμένων συμπλοκών οπαδών, όπως αναφέρεται στην αιτιολογική έκθεση. Γι’ αυτό και το καταψηφίζουμε.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Η Κυβέρνηση, δείχνοντας το πρόσωπό της εξαρχής σε μια λογική νόμος και τάξη, θα αξιοποιήσει την εμπειρία αυτή για γενικότερη καταστολή των αγώνων και των κινητοποιήσεων. Άλλωστε, τα δείγματα γραφής της το </w:t>
      </w:r>
      <w:r w:rsidRPr="003608DC">
        <w:rPr>
          <w:rFonts w:eastAsia="Times New Roman"/>
          <w:color w:val="202124"/>
          <w:szCs w:val="24"/>
        </w:rPr>
        <w:lastRenderedPageBreak/>
        <w:t>επιβεβαιώνουν στα μέτρα ενάντια στο συνδικαλιστικό κίνημα, στους πρόσφυγες, στους φοιτητές αυτές τις μέρες.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Εμείς λέμε ότι δεν παράγει ο αθλητισμός βία από μόνος του. Είναι κοινωνικά τα αίτια. Τα κατασταλτικά μέτρα πάντα από ένα σημείο και μετά αναζωπυρώνουν την ένταση, τη βία, τον χουλιγκανισμό μεταφέροντάς τα και εκτός γηπέδου, όπως έχει συμβεί σε άλλες χώρες, όπως για παράδειγμα στη Μεγάλη Βρετανία.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Κυρίες και κύριοι, μετά λύπη μας διαπιστώνουμε ότι το σχέδιο νόμου αντί να συμβάλλει στην πάταξη της διαφθοράς και της χειραγώγησης των αθλητικών αγώνων, στην πράξη τα γιγαντώνει.</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Η διάταξη του άρθρου 5 για τον μηχανοκίνητο αθλητισμό συμβάλλει προς αυτήν την κατεύθυνση και γι’ αυτό την καταψηφίζουμε.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Με πρόσχημα την έλλειψη οργανωτών λόγω ζήτησης διαιτητών η Κυβέρνηση αναθέτει σε μέλη διοικητικών συμβουλίων, σωματείων ή της ΟΜΑΕ να ασκούν καθήκοντα διαιτητή και κριτή στους αγώνες, όταν ο ίδιος ο διοικητικός απολογισμός της ΟΜΑΕ του 2018 ξεκάθαρα κάνει λόγο για χίλιους οχτακόσιους ογδόντα οχτώ διαιτητές-πιστοποιημένα στελέχη, ενώ αναμένονται άλλα διακόσια είκοσι ένα.</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Δεν έχουμε πειστεί ότι ο μηχανοκίνητος αγώνας είναι διαφορετικός από τα υπόλοιπα αθλήματα, όπως και ο διαιτητής είναι διαφορετικός από ό,τι στα </w:t>
      </w:r>
      <w:r w:rsidRPr="003608DC">
        <w:rPr>
          <w:rFonts w:eastAsia="Times New Roman"/>
          <w:color w:val="222222"/>
          <w:szCs w:val="24"/>
          <w:shd w:val="clear" w:color="auto" w:fill="FFFFFF"/>
        </w:rPr>
        <w:lastRenderedPageBreak/>
        <w:t xml:space="preserve">άλλα αθλήματα, για να δικαιολογεί τη διάταξη αυτή, η οποία προβλέπει, όπως ανέφερα προηγουμένως, καθήκοντα διαιτητή και κριτή σε μέλη διοικητικών συμβουλίων. Σαν να λέμε, δηλαδή, να παίζει ο Ολυμπιακός με τον Παναθηναϊκό και στο παιχνίδι να είναι διαιτητής ο άρχων του αγώνα ή ο Μαρινάκης ή ο Αλαφούζος. Από πού κι ως πού η ασφάλεια του αθλήματος διασφαλίζεται με τη διπλή ιδιότητα ελεγκτή και ελεγχόμενου; Πώς είναι δυνατόν ένας πρόεδρος ή ένας αντιπρόεδρος ομοσπονδίας να είναι ταυτόχρονα και διαιτητής; Ποιος θα τους ελέγξει σε περίπτωση κακής διαιτησίας; Η δικαστική και πειθαρχική επιτροπή που οι ίδιοι έχουν φροντίσει να ορίσουν, άρα και να ελέγχουν;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Αν δεν απαντήσετε στα ερωτήματα αυτά, εύλογα μπορεί να μιλήσει κάποιος για χειραγώγηση και έλεγχο του αθλήματος από ελεγχόμενους και μάλιστα με τη βούλα της νομιμότητας.</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Μπορεί, κύριε Υπουργέ, να μην είστε δικαστής, αλλά εισηγείστε νομοθέτημα και οφείλετε να διερευνήσετε τις καταγγελίες που έχουν γίνει. Τις εξεταστικές και προανακριτικές επιτροπές όμως τις έχετε κάνει ψωμοτύρι, όπως για παράδειγμα την υπόθεση της «</w:t>
      </w:r>
      <w:r w:rsidRPr="003608DC">
        <w:rPr>
          <w:rFonts w:eastAsia="Times New Roman"/>
          <w:color w:val="222222"/>
          <w:szCs w:val="24"/>
          <w:shd w:val="clear" w:color="auto" w:fill="FFFFFF"/>
          <w:lang w:val="en-US"/>
        </w:rPr>
        <w:t>NOVARTIS</w:t>
      </w:r>
      <w:r w:rsidRPr="003608DC">
        <w:rPr>
          <w:rFonts w:eastAsia="Times New Roman"/>
          <w:color w:val="222222"/>
          <w:szCs w:val="24"/>
          <w:shd w:val="clear" w:color="auto" w:fill="FFFFFF"/>
        </w:rPr>
        <w:t xml:space="preserve">». Γιατί τόση επιλεκτική ευαισθησία;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Επίσης, μια και ενδιαφέρεστε τόσο πολύ για το Ράλι Ακρόπολις, οφείλετε να διερευνήσετε τη σκανδαλώδη υπόθεση του Ράλι Ακρόπολις που παίζονται πάρα πολλά εκατομμύρια ευρώ, χρήματα του δημοσίου. Είναι τόσο εξόφθαλμα </w:t>
      </w:r>
      <w:r w:rsidRPr="003608DC">
        <w:rPr>
          <w:rFonts w:eastAsia="Times New Roman"/>
          <w:color w:val="222222"/>
          <w:szCs w:val="24"/>
          <w:shd w:val="clear" w:color="auto" w:fill="FFFFFF"/>
        </w:rPr>
        <w:lastRenderedPageBreak/>
        <w:t xml:space="preserve">φωτογραφική η διάταξη που, κατά την άποψή μας, πρέπει να αποσυρθεί και να ξεκινήσει ουσιαστικός διάλογος με τα σωματεία, τους αθλητές, χωρίς αποκλεισμούς.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Με το άρθρο 8 η Κυβέρνηση καταργεί το αυτοδιοίκητο των αθλητικών ενώσεων με δημοκρατικό μανδύα και με πρόσχημα της βέλτιστες πρακτικές του δυτικού κόσμου, όπως ακούστηκε σήμερα εδώ. Επιβάλλει περιορισμούς στην εκλογή των εκπροσώπων των ελληνικών αθλητικών ομοσπονδιών για τις θητείες, τον αριθμό των θητειών και τα όρια ηλικίας επιχειρώντας ευθεία παρέμβαση στις διοικητικές τους υποθέσεις. Βέβαια, για να είμαστε ακριβείς, τους περιορισμούς και τις θητείες τις νομοθέτησε ο ΣΥΡΙΖΑ και απλά η Νέα Δημοκρατία ολοκληρώνει την πράξη.</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Μάλιστα, ο κ. Αυγενάκης επιχείρησε προχθές στην επιτροπή να διαστρεβλώσει την ουσία του καταστατικού της διεθνούς ένωσης ομοσπονδιών κλασικού αθλητισμού προφανώς για να τεκμηριώσει τη θέση του για την ορθότητα της διάταξης, λόγω έλλειψης ουσιαστικών και ορθών επιχειρημάτων, λέγοντας ότι πάνω από κάθε ομοσπονδία κράτους είναι η νομοθεσία κράτους. Αποκρύπτει ότι η νομοθεσία του κράτους περιορίζεται -και είναι λογικό- μόνο στη σύσταση μιας εθνικής ομοσπονδίας, δηλαδή για το καταστατικό, και δεν παρεμβαίνει στις θητείες και στα όρια ηλικιών.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Εάν το καταστατικό μιας εθνικής ομοσπονδίας δεν συμβαδίζει και </w:t>
      </w:r>
      <w:r w:rsidRPr="003608DC">
        <w:rPr>
          <w:rFonts w:eastAsia="Times New Roman"/>
          <w:color w:val="222222"/>
          <w:szCs w:val="24"/>
          <w:shd w:val="clear" w:color="auto" w:fill="FFFFFF"/>
        </w:rPr>
        <w:lastRenderedPageBreak/>
        <w:t>αντιτίθεται στο καταστατικό της αντίστοιχης διεθνούς ομοσπονδίας, της οποίας είναι μέλος, τότε αποβάλλεται, όπως έχουμε χαρακτηριστικό παράδειγμα την υπόθεση του Κουβέιτ.</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ίδιο έκανε και ο κύριος Γενικός Γραμματέας Αθλητισμού κ. Μαυρωτάς λέγοντας στην επιτροπή ότι η FIFA έχει υιοθετήσει τις τρεις θητείες μάξιμουμ για τα μέλη των διοικητικών συμβουλίων. Και φέρνει ως παράδειγμα τη FIFA γνωρίζοντας όλο τον βίο και την πολιτεία της που αλλάζει τους προέδρους και τα διοικητικά συμβούλια σαν τα πουκάμισα, προφανώς λόγω των σκανδάλων. Μπράβο! Συγχαρητήρια!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Η ίδια η ΔΟΕ με επιστολή της τόσο το 2013 όσο και το 2018 προτείνει ξεκάθαρα την εναρμόνιση των εθνικών ομοσπονδιών με μία σειρά από προτάσεις της διατηρώντας την αυτονομία τους. Αν πράγματι είστε τόσο ευαίσθητοι για τις θητείες, γιατί δεν δέχεστε να εφαρμοστεί και στους Βουλευτές; Όχι δύο μέτρα και δύο σταθμά!</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ΔΗΜΗΤΡΙΟΣ ΚΩΝΣΤΑΝΤΟΠΟΥΛΟΣ:</w:t>
      </w:r>
      <w:r w:rsidRPr="003608DC">
        <w:rPr>
          <w:rFonts w:eastAsia="Times New Roman"/>
          <w:color w:val="222222"/>
          <w:szCs w:val="24"/>
          <w:shd w:val="clear" w:color="auto" w:fill="FFFFFF"/>
        </w:rPr>
        <w:t xml:space="preserve"> Αυτό είναι σωστό. Συμφωνούμε απόλυτα.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ΕΜΜΑΝΟΥΗΛ ΣΥΝΤΥΧΑΚΗΣ:</w:t>
      </w:r>
      <w:r w:rsidRPr="003608DC">
        <w:rPr>
          <w:rFonts w:eastAsia="Times New Roman"/>
          <w:color w:val="222222"/>
          <w:szCs w:val="24"/>
          <w:shd w:val="clear" w:color="auto" w:fill="FFFFFF"/>
        </w:rPr>
        <w:t xml:space="preserve"> Όμως, η διάταξη αυτή περικλείει κάτι πολύ πιο επικίνδυνο. Αύριο με πρόσχημα την καλή νομοθέτηση και με το παράδειγμα της παρούσας διάταξης μπορεί να εφαρμοστεί κάτι ανάλογο και στο συνδικαλιστικό κίνημα, στην εκλογή δηλαδή των εργατών στα διοικητικά </w:t>
      </w:r>
      <w:r w:rsidRPr="003608DC">
        <w:rPr>
          <w:rFonts w:eastAsia="Times New Roman"/>
          <w:color w:val="222222"/>
          <w:szCs w:val="24"/>
          <w:shd w:val="clear" w:color="auto" w:fill="FFFFFF"/>
        </w:rPr>
        <w:lastRenderedPageBreak/>
        <w:t xml:space="preserve">συμβούλια των συνδικάτων τους.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Κύριε Πρόεδρε, δώστε μου λίγο χρόνο ακόμα, σας παρακαλώ.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b/>
          <w:bCs/>
          <w:color w:val="222222"/>
          <w:szCs w:val="24"/>
          <w:shd w:val="clear" w:color="auto" w:fill="FFFFFF"/>
          <w:lang w:eastAsia="zh-CN"/>
        </w:rPr>
        <w:t xml:space="preserve">ΠΡΟΕΔΡΕΥΩΝ (Οδυσσέας Κωνσταντινόπουλος): </w:t>
      </w:r>
      <w:r w:rsidRPr="003608DC">
        <w:rPr>
          <w:rFonts w:eastAsia="Times New Roman"/>
          <w:color w:val="222222"/>
          <w:szCs w:val="24"/>
          <w:shd w:val="clear" w:color="auto" w:fill="FFFFFF"/>
        </w:rPr>
        <w:t xml:space="preserve">Τον έχετε, κύριε συνάδελφε.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ΕΜΜΑΝΟΥΗΛ ΣΥΝΤΥΧΑΚΗΣ:</w:t>
      </w:r>
      <w:r w:rsidRPr="003608DC">
        <w:rPr>
          <w:rFonts w:eastAsia="Times New Roman"/>
          <w:color w:val="222222"/>
          <w:szCs w:val="24"/>
          <w:shd w:val="clear" w:color="auto" w:fill="FFFFFF"/>
        </w:rPr>
        <w:t xml:space="preserve"> Είναι άλλο πράγμα να προτείνει μέσα από εσωτερική διαδικασία κατοχυρώνοντας θητείες και όρια ηλικίας το καταστατικό και άλλο να σου το επιβάλλει η εκάστοτε κυβέρνηση. Το ΚΚΕ δεν ήταν ποτέ αρνητικό στην ανανέωση των προσώπων. Η επιβολή από πάνω και κόντρα στο αυτοδιοίκητο δεν αποτελεί τεκμήριο ανανέωσης και εισιτήριο για την ανάδειξη άλλων προσώπων στα διοικητικά πράγματα των ομοσπονδιών. Την ανανέωση την καλλιεργείς, τη δημιουργείς. Καλλιεργείς προϋποθέσεις συμμετοχής, αίρεις εμπόδια που σήμερα φαντάζουν ανυπέρβλητα, όπως εφορίες, ΑΦΜ και φορολογικές ενημερότητες, που απωθούν όσους θέλουν να συμμετέχουν ενεργά, δίνεις κίνητρα συμμετοχικότητας, ενισχύεις τη χρηματοδότηση, δημιουργείς υποδομές. Η Κυβέρνηση δεν κάνει απολύτως τίποτα για όλα αυτά.</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Επιβάλλεται, κύριε Υφυπουργέ, η απόσυρση της διάταξης και η έναρξη μιας ουσιαστικής διαβούλευσης με τις ομοσπονδίες και την ΕΟΕ, προκειμένου </w:t>
      </w:r>
      <w:r w:rsidRPr="003608DC">
        <w:rPr>
          <w:rFonts w:eastAsia="Times New Roman"/>
          <w:color w:val="222222"/>
          <w:szCs w:val="24"/>
          <w:shd w:val="clear" w:color="auto" w:fill="FFFFFF"/>
        </w:rPr>
        <w:lastRenderedPageBreak/>
        <w:t>να εξευρεθεί λύση που να διασφαλίζει την αυτονομία του, αλλά και για τα γενικότερα θέματα που αφορούν την ενίσχυση του σωματειακού αθλητισμού.</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Η πρόταση του ΚΚΕ εδράζεται στην ανάγκη ως ώριμου πλέον αιτήματος της εναρμόνισης των καταστατικών των ομοσπονδιών με τις διεθνείς ομοσπονδίες των οποίων είναι μέλη. Το πώς, πότε και με ποιες ασφαλιστικές δικλείδες μπορεί να δρομολογηθεί μόνο με ουσιαστικό διάλογο με τους φορείς, σεβόμενοι το αυτοδιοίκητό τους και σε κάθε περίπτωση μετά τους Ολυμπιακούς Αγώνες του Τόκιο του 2020.</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Και τώρα, λόγω της πίεσης του χρόνου, θα αναφερθώ κατευθείαν στο άρθρο 11, σε σχέση με τον έλεγχο των ανωνύμων εταιρειών. Από τον αθλητικό νόμο 2725 του 1999 -άρθρο 75- η εποπτεία των ανωνύμων εταιρειών είναι τρισυπόστατη: Ως προς τη σύσταση, τροποποίηση του καταστατικού τους από το Υπουργείο Ανάπτυξης, ως προς άλλα ζητήματα από το Υπουργείο Πολιτισμού και ως προς τον διαχειριστικό και λογιστικό έλεγχο από την Επιτροπή Επαγγελματικού Αθλητισμού.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Με τον ν.4348/18 αφαιρέθηκε ο έλεγχος νομιμότητας της σύστασης των περισσότερων ανωνύμων εταιρειών και της τροποποίησης του καταστατικού τους από το Υπουργείο Ανάπτυξης και πέρασε στις περιφερειακές ενότητες της έδρας των ανωνύμων εταιρειών. Μόνο για ορισμένες κατηγορίες έμεινε ο έλεγχος νομιμότητας στο Υπουργείο Ανάπτυξης. Αν θέλετε να κρατήσετε τον </w:t>
      </w:r>
      <w:r w:rsidRPr="003608DC">
        <w:rPr>
          <w:rFonts w:eastAsia="Times New Roman"/>
          <w:color w:val="222222"/>
          <w:szCs w:val="24"/>
          <w:shd w:val="clear" w:color="auto" w:fill="FFFFFF"/>
        </w:rPr>
        <w:lastRenderedPageBreak/>
        <w:t>έλεγχο νομιμότητας στο Υπουργείο Ανάπτυξης, θα μπορούσε να το κάνει ο ίδιος ο ν.4548/18. Δίνει αυτή τη δυνατότητα, αρκεί να το προβλέπει για τη συγκεκριμένη κατηγορία ο νόμος.</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Άρα μεταφέρετε αυτόν τον έλεγχο νομιμότητας όχι στις περιφερειακές ενότητες, αλλά στο Υπουργείο Πολιτισμού και Αθλητισμού και την Επιτροπή Επαγγελματικού Αθλητισμού. Επομένως και ο διαχειριστικός και λογιστικός έλεγχος των ανωνύμων εταιρειών που προβλέπεται από την Επιτροπή Επαγγελματικού Αθλητισμού είναι δειγματοληπτικός. Εμείς θέλουμε έλεγχο σε όλες τις ανώνυμες εταιρείες και γι’ αυτό και το καταψηφίζουμε.</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Τέλος, όσον αφορά το άρθρο για την ΕΟΕ, η οποία μετατρέπεται από νομικό πρόσωπο δημοσίου δικαίου σε νομικό πρόσωπο ιδιωτικού δικαίου, θα το καταψηφίσουμε. Μετά από εκατόν είκοσι πέντε χρόνια λειτουργίας δρομολογείται η ιδιωτικοποίησή της και δεν διασφαλίζει απολύτως τίποτα. Αντιθέτως κινητή και ακίνητη περιουσία θα περάσει στα μεγάλα ιδιωτικά συμφέροντα, όπως το Παναθηναϊκό Στάδιο, το Κολυμβητήριο, οι εγκαταστάσεις της αρχαίας Ολυμπίας και άλλα. Και φυσικά θα αξιοποιηθούν από τους επιχειρηματίες οι αγώνες, όπως οι ολυμπιακοί, οι μεσογειακοί, οι χειμερινοί, οι ευρωπαϊκοί, τα ολυμπιακά φεστιβάλ νεότητας.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Η ομόφωνη απόφαση του διοικητικού συμβουλίου της ΕΟΕ προέκυψε μετά από συνεννόηση με το Υπουργείο και εν κρυπτώ από τους πενήντα </w:t>
      </w:r>
      <w:r w:rsidRPr="003608DC">
        <w:rPr>
          <w:rFonts w:eastAsia="Times New Roman"/>
          <w:color w:val="222222"/>
          <w:szCs w:val="24"/>
          <w:shd w:val="clear" w:color="auto" w:fill="FFFFFF"/>
        </w:rPr>
        <w:lastRenderedPageBreak/>
        <w:t xml:space="preserve">τέσσερις εργαζόμενους, οι οποίοι μετά από τριάντα χρόνια δουλειάς κινδυνεύουν να χάσουν τη δουλειά τους, τόσο οι μόνιμοι όσο και οι ΙΔΑΧ.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ΚΚΕ καταψηφίζει και προτείνει να αποσυρθεί αυτή η διάταξη και να παραμείνει η ΕΟΕ νομικό πρόσωπο δημοσίου δικαίου. Τα περιουσιακά στοιχεία στο σύνολό τους να παραμείνουν, να διασφαλιστούν τα εργασιακά, μισθολογικά και συνταξιοδοτικά δικαιώματα των εργαζομένων, να στελεχωθεί η ΕΟΕ ως νομικό πρόσωπο δημοσίου δικαίου με επιπλέον προσωπικό. </w:t>
      </w:r>
    </w:p>
    <w:p w:rsidR="003608DC" w:rsidRPr="003608DC" w:rsidRDefault="003608DC" w:rsidP="003608DC">
      <w:pPr>
        <w:widowControl w:val="0"/>
        <w:autoSpaceDE w:val="0"/>
        <w:autoSpaceDN w:val="0"/>
        <w:adjustRightInd w:val="0"/>
        <w:spacing w:after="0" w:line="600" w:lineRule="auto"/>
        <w:ind w:firstLine="720"/>
        <w:jc w:val="both"/>
        <w:rPr>
          <w:rFonts w:eastAsia="Times New Roman"/>
          <w:bCs/>
          <w:color w:val="222222"/>
          <w:szCs w:val="24"/>
          <w:shd w:val="clear" w:color="auto" w:fill="FFFFFF"/>
          <w:lang w:eastAsia="zh-CN"/>
        </w:rPr>
      </w:pPr>
      <w:r w:rsidRPr="003608DC">
        <w:rPr>
          <w:rFonts w:eastAsia="Times New Roman"/>
          <w:b/>
          <w:bCs/>
          <w:color w:val="222222"/>
          <w:szCs w:val="24"/>
          <w:shd w:val="clear" w:color="auto" w:fill="FFFFFF"/>
          <w:lang w:eastAsia="zh-CN"/>
        </w:rPr>
        <w:t xml:space="preserve">ΠΡΟΕΔΡΕΥΩΝ (Οδυσσέας Κωνσταντινόπουλος): </w:t>
      </w:r>
      <w:r w:rsidRPr="003608DC">
        <w:rPr>
          <w:rFonts w:eastAsia="Times New Roman"/>
          <w:bCs/>
          <w:color w:val="222222"/>
          <w:szCs w:val="24"/>
          <w:shd w:val="clear" w:color="auto" w:fill="FFFFFF"/>
          <w:lang w:eastAsia="zh-CN"/>
        </w:rPr>
        <w:t>Κύριε Συντυχάκη, έχουμε φτάσει στα είκοσι λεπτά. Ολοκληρώστε, σας παρακαλώ.</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ΕΜΜΑΝΟΥΗΛ ΣΥΝΤΥΧΑΚΗΣ:</w:t>
      </w:r>
      <w:r w:rsidRPr="003608DC">
        <w:rPr>
          <w:rFonts w:eastAsia="Times New Roman"/>
          <w:color w:val="222222"/>
          <w:szCs w:val="24"/>
          <w:shd w:val="clear" w:color="auto" w:fill="FFFFFF"/>
        </w:rPr>
        <w:t xml:space="preserve"> Κλείνοντας, θέλω να πω ότι για το ΚΚΕ η πραγματική εξυγίανση του αθλητισμού προϋποθέτει την κατεδάφιση αυτού του σάπιου οικοδομήματος που έχει τα στηρίγματά του σε μεγαλοεπιχειρηματίες, πολιτικούς και αθλητικούς παράγοντες με τους οποίους διαπλέκονται και που εντάσσουν σε αυτές τις επιχειρηματικές τους διαπλοκές και άλλες δραστηριότητες, είτε στήνοντας παιχνίδια είτε ξεπλένοντας μαύρο χρήμα.</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Ευχαριστώ, κύριε Πρόεδρε. </w:t>
      </w:r>
    </w:p>
    <w:p w:rsidR="003608DC" w:rsidRPr="003608DC" w:rsidRDefault="003608DC" w:rsidP="003608DC">
      <w:pPr>
        <w:widowControl w:val="0"/>
        <w:autoSpaceDE w:val="0"/>
        <w:autoSpaceDN w:val="0"/>
        <w:adjustRightInd w:val="0"/>
        <w:spacing w:after="0" w:line="600" w:lineRule="auto"/>
        <w:ind w:firstLine="720"/>
        <w:jc w:val="both"/>
        <w:rPr>
          <w:rFonts w:eastAsia="Times New Roman"/>
          <w:bCs/>
          <w:color w:val="222222"/>
          <w:szCs w:val="24"/>
          <w:shd w:val="clear" w:color="auto" w:fill="FFFFFF"/>
          <w:lang w:eastAsia="zh-CN"/>
        </w:rPr>
      </w:pPr>
      <w:r w:rsidRPr="003608DC">
        <w:rPr>
          <w:rFonts w:eastAsia="Times New Roman"/>
          <w:b/>
          <w:bCs/>
          <w:color w:val="222222"/>
          <w:szCs w:val="24"/>
          <w:shd w:val="clear" w:color="auto" w:fill="FFFFFF"/>
          <w:lang w:eastAsia="zh-CN"/>
        </w:rPr>
        <w:t xml:space="preserve">ΠΡΟΕΔΡΕΥΩΝ (Οδυσσέας Κωνσταντινόπουλος): </w:t>
      </w:r>
      <w:r w:rsidRPr="003608DC">
        <w:rPr>
          <w:rFonts w:eastAsia="Times New Roman"/>
          <w:bCs/>
          <w:color w:val="222222"/>
          <w:szCs w:val="24"/>
          <w:shd w:val="clear" w:color="auto" w:fill="FFFFFF"/>
          <w:lang w:eastAsia="zh-CN"/>
        </w:rPr>
        <w:t xml:space="preserve">Ευχαριστούμε, κύριε συνάδελφε.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όπως γνωρίζετε, κατά παρέκκλιση δόθηκε </w:t>
      </w:r>
      <w:r w:rsidRPr="003608DC">
        <w:rPr>
          <w:rFonts w:eastAsia="Times New Roman"/>
          <w:color w:val="222222"/>
          <w:szCs w:val="24"/>
          <w:shd w:val="clear" w:color="auto" w:fill="FFFFFF"/>
        </w:rPr>
        <w:lastRenderedPageBreak/>
        <w:t xml:space="preserve">στον Πρόεδρο της Ελληνικής Λύσης το δικαίωμα να μιλήσει. Καταλαβαίνετε, λοιπόν, ότι αυτό χάλασε τη σειρά των ομιλητών και ειδικά των εισηγητών.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Αφού, λοιπόν, έγινε μια μικρή συνεννόηση, έχει ζητήσει τον λόγο τώρα ο κύριος Υπουργός, ο οποίος μας διαβεβαίωσε ότι σε όλη αυτή τη διαδικασία δεν θα φύγει από την Αίθουσα. Αμέσως μετά θα μιλήσουν οι εισηγητές της Ελληνικής Λύσης και του ΜέΡΑ25 και πριν από τους ομιλητές έχει ζητήσει να πάρει τον λόγο η κ. Ξενογιαννακοπούλου.</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Ορίστε, κύριε Υπουργέ, έχετε τον λόγο.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ΕΛΕΥΘΕΡΙΟΣ ΑΥΓΕΝΑΚΗΣ (Υφυπουργός Πολιτισμού και Αθλητισμού):</w:t>
      </w:r>
      <w:r w:rsidRPr="003608DC">
        <w:rPr>
          <w:rFonts w:eastAsia="Times New Roman"/>
          <w:color w:val="222222"/>
          <w:szCs w:val="24"/>
          <w:shd w:val="clear" w:color="auto" w:fill="FFFFFF"/>
        </w:rPr>
        <w:t xml:space="preserve"> Ευχαριστώ, κύριε Πρόεδρε. </w:t>
      </w:r>
    </w:p>
    <w:p w:rsidR="003608DC" w:rsidRPr="003608DC" w:rsidRDefault="003608DC" w:rsidP="003608DC">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Πριν ξεκινήσω την ομιλία μου, επιτρέψτε μου να ευχηθώ από το Βήμα της Βουλής -φαντάζομαι ότι εδώ συμφωνούμε όλοι- καλή επιτυχία στην Εθνική Ελλάδος που σήμερα δίνει έναν αγώνα ενάντια στην Αρμενία.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Να πω επίσης, όμως, και κάτι το οποίο σίγουρα έχει τη δική του αξία. Παρακαλώ, δείτε τον κατάλογο ομιλητών, κύριοι συνάδελφοι. Μόλις –μέχρι εκεί έφτασε το ενδιαφέρον και η αγωνία και το πάθος όλων των πολιτικών κομμάτων, πλην του κυβερνώντος- πέντε Βουλευτές του ΣΥΡΙΖΑ δήλωσαν να ομιλήσουν στο σημερινό σχέδιο νόμου, κανένας από το ΚΙΝΑΛ, κανένας από το ΚΚΕ και μία ομιλήτρια από το ΜέΡΑ25 και είκοσι τρεις, είκοσι τέσσερις συνάδελφοι –και τους ευχαριστούμε πάρα πολύ- είναι εδώ, θα πάρουν τον λόγο </w:t>
      </w:r>
      <w:r w:rsidRPr="003608DC">
        <w:rPr>
          <w:rFonts w:eastAsia="Times New Roman" w:cs="Times New Roman"/>
          <w:szCs w:val="24"/>
        </w:rPr>
        <w:lastRenderedPageBreak/>
        <w:t xml:space="preserve">για να διατυπώσουν τη δικιά τους θέση απέναντι στα ζητήματα τα οποία θίγει το συγκεκριμένο νομοσχέδιο που συζητάμε σήμερα.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βεβαίως, κάτι ακόμα, για το σόου του κ. Βελόπουλου, ο οποίος πήρε το λόγο ως Αρχηγός του κόμματος πριν καν τελειώσουν οι εισηγητές τις τοποθετήσεις τους, ήρθε, έκανε το «χρέος» του και μετά εξαφανίστηκε από την Αίθουσα. Παρακαλώ πολύ, όμως, μεταφέρετέ του ότι έχει πάθει μία σύγχυση.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ΚΩΝΣΤΑΝΤΙΝΟΣ ΜΠΟΥΜΠΑΣ:</w:t>
      </w:r>
      <w:r w:rsidRPr="003608DC">
        <w:rPr>
          <w:rFonts w:eastAsia="Times New Roman" w:cs="Times New Roman"/>
          <w:szCs w:val="24"/>
        </w:rPr>
        <w:t xml:space="preserve"> Είμαστε παρόντες.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b/>
          <w:color w:val="111111"/>
          <w:szCs w:val="24"/>
        </w:rPr>
        <w:t xml:space="preserve">ΕΛΕΥΘΕΡΙΟΣ ΑΥΓΕΝΑΚΗΣ (Υφυπουργός Πολιτισμού και Αθλητισμού): </w:t>
      </w:r>
      <w:r w:rsidRPr="003608DC">
        <w:rPr>
          <w:rFonts w:eastAsia="Times New Roman"/>
          <w:color w:val="111111"/>
          <w:szCs w:val="24"/>
        </w:rPr>
        <w:t xml:space="preserve">Έχει μία σύγχυση. </w:t>
      </w:r>
      <w:r w:rsidRPr="003608DC">
        <w:rPr>
          <w:rFonts w:eastAsia="Times New Roman" w:cs="Times New Roman"/>
          <w:szCs w:val="24"/>
        </w:rPr>
        <w:t xml:space="preserve">Είναι άλλο η νομοθετική εξουσία, κύριε συνάδελφε, άλλο η εκτελεστική εξουσία και άλλο η δικαστική εξουσία. Πείτε του. Κάτι γνωρίζει.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Πάμε στο θέμα μας. Κυρίες και κύριοι, έχω τη χαρά πραγματικά, αλλά και τη μεγάλη ικανοποίηση, να σας παρουσιάζω σήμερα ένα ακόμα νομοσχέδιο της Κυβέρνησης, με το οποίο, όμως, όπως όλα τα προηγούμενα και αυτά που θα ακολουθήσουν, τολμούμε να πραγματευτούμε ζητήματα που αφορούν τα χρονίζοντα προβλήματα του αθλητισμού.</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Κατ’ αρχάς, θα μου επιτρέψετε να ευχαριστήσω από καρδιάς όλους όσοι συνέβαλαν στην ετοιμασία και στην επεξεργασία του παρόντος νομοσχεδίου, τον Γενικό Γραμματέα του Υπουργείου, τους υπηρεσιακούς παράγοντες, τους εκπροσώπους φορέων και φυσικά τους συνεργάτες μου. Η συμβολή όλων, </w:t>
      </w:r>
      <w:r w:rsidRPr="003608DC">
        <w:rPr>
          <w:rFonts w:eastAsia="Times New Roman" w:cs="Times New Roman"/>
          <w:szCs w:val="24"/>
        </w:rPr>
        <w:lastRenderedPageBreak/>
        <w:t xml:space="preserve">τόσο κατά την προετοιμασία του νομοσχεδίου και στο στάδιο διαβούλευσης -κρατήστε τη λέξη αυτή, γιατί έχει τη δική της αξία στη συνέχεια- όσο και στο στάδιο επεξεργασίας στην αρμόδια επιτροπή ήταν εξαιρετικά χρήσιμη.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Δεχτήκαμε κριτική, όμως, κυρίες και κύριοι συνάδελφοι, από τον κ. Μπουρνού, γιατί φέραμε βελτιώσεις και αυτό –λέει- είναι δείγμα προχειρότητας. Αστειεύεστε! Είναι δείγμα σοβαρότητας και συνεργασίας. Είναι νομοτεχνικές βελτιώσεις οι οποίες έγιναν στα πλαίσια του διαλόγου, όπως το είχαμε πει από την πρώτη στιγμή. Βήμα-βήμα, σημείο-σημείο, καταγράψαμε, αξιολογήσαμε και φυσικά, δεν αλλοιώσαμε τον κορμό, τον άξονα, ούτε για αστείο, καμμίας από τις διατάξεις στις οποίες αναφέρομαι.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συμβολή όλων στην προετοιμασία του νομοσχεδίου ήταν εξαιρετικά ενθουσιώδης και πραγματικά συγκινητική, θα έλεγα, ιδιαιτέρως, όμως, των εκπροσώπων των φορέων και αυτών που καλέσαμε στην Επιτροπή Μορφωτικών Υποθέσεων, αλλά και πολλών άλλων φορέων που συναντηθήκαμε πριν καν κατατεθεί και πάρει τη διαδικασία και την προβλεπόμενη πορεία το νομοσχέδιό μας.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Είναι ένα νομοθέτημα για τον αθλητισμό που ζητά κι έχει ανάγκη η χώρα μας, για τον αθλητισμό του σήμερα, αλλά κυρίως για τον αθλητισμό του αύριο. Είμαι ιδιαίτερα ικανοποιημένος, κύριοι συνάδελφοι, από την εποικοδομητική συζήτηση και το κλίμα συναίνεσης που, σε γενικές γραμμές, διαμορφώθηκε και </w:t>
      </w:r>
      <w:r w:rsidRPr="003608DC">
        <w:rPr>
          <w:rFonts w:eastAsia="Times New Roman" w:cs="Times New Roman"/>
          <w:szCs w:val="24"/>
        </w:rPr>
        <w:lastRenderedPageBreak/>
        <w:t>βέβαια, για τα σχόλια και τις παρατηρήσεις που υποβλήθηκαν και επεξεργάστηκαν με πολύ μεγάλη προσοχή και κατέληξαν σε νομοτεχνικές βελτιώσεις, που είμαι βέβαιος ότι όλες θα αγκαλιαστούν με πραγματική αγάπη και αναγνώριση της δουλειάς και της προσπάθειας που καταβάλλεται καθημερινά από όλους.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 αθλητισμός αποτελεί συστατικό στοιχείο του πολιτισμού της Ελλάδας, της γενέτειρας των Ολυμπιακών Αγώνων, του ολυμπιακού ιδεώδους. Είναι μία τεράστια πολιτιστική κληρονομιά. Ο αθλητισμός, πέρα από την τεράστια αξία που έχει, έχει και μεγάλη και ισχυρή οικονομική βιομηχανία, άλλη μία ακόμα διάσταση την οποία διαρκώς ξεχνάμε, με πολλές προοπτικές, αλλά και πολλές δυνατότητες. Οι επιτυχίες στον αθλητισμό μας ενώνουν, ενώνουν τον ίδιο τον λαό μας. Δημιουργούν αίσθημα εθνικής υπερηφάνειας και ομοψυχίας κι αυτό είναι κάτι που το χρειαζόμαστε ως χώρα περισσότερο τώρα παρά ποτέ.</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Στο κυβερνητικό μας πρόγραμμα δίνουμε ιδιαίτερη σημασία στον αθλητισμό, με πρωτοβουλία του ίδιου του Πρωθυπουργού μας, του Κυριάκου Μητσοτάκη. Διαμορφώνουμε μία ενιαία εθνική στρατηγική για τον αθλητισμό στη χώρα μας. Οι πολιτικές μας για τον αθλητισμό είναι σχεδιασμένες σε συνδυασμό με τις πολιτικές μας για τον πολιτισμό, την παιδεία, την υγεία, την οικονομία, ως πυλώνα ανάπτυξης και ευημερίας των πολιτών. Θέλουμε έναν </w:t>
      </w:r>
      <w:r w:rsidRPr="003608DC">
        <w:rPr>
          <w:rFonts w:eastAsia="Times New Roman" w:cs="Times New Roman"/>
          <w:szCs w:val="24"/>
        </w:rPr>
        <w:lastRenderedPageBreak/>
        <w:t>αθλητισμό για τους πολλούς και κυρίως, έναν αθλητισμό για τις επόμενες γενιές.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πρόγραμμά μας για τον αθλητισμό περιλαμβάνει πολιτικές για τη στήριξη του επαγγελματικού και αγωνιστικού αθλητισμού. Προχωράμε με βήματα σταθερά, μετρημένα, αλλά κυρίως αποφασιστικά, για τη στήριξη του αθλητισμού υψηλών επιδόσεων και τη βελτίωση, βεβαίως, του αθλητικού νόμου που θα ακολουθήσει τις αμέσως επόμενες ημέρες.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Δίνουμε έμφαση στη διαφάνεια, στην αντιμετώπιση της κακοδιαχείρισης, αλλά και την εξάλειψη της βίας, κάθε μορφής. Στο πλαίσιο αυτό, έχουμε ήδη ξεκινήσει την εφαρμογή ενός συστήματος αξιολόγησης των ομοσπονδιών, με αξιοκρατία και διαφάνεια. Το πρωτοποριακό και καινοτόμο σύστημα αξιολόγησης «Χίλων», με απολύτως μετρήσιμα στοιχεία αποτυπώνει δεδομένα για τις πλήρεις δραστηριότητες των ομοσπονδιών. Υλοποιεί τις γενικές αρχές του Συμβουλίου της Ευρώπης για την καλύτερη διακυβέρνηση στον αθλητισμό. Ενισχύει στην πράξη τις αξίες του σύγχρονου αθλητικού πολιτισμού, δηλαδή το ήθος, τη συμμετοχικότητα, αλλά και τη χρηστή διακυβέρνηση μέσα από τη διαφάνεια και τη λογοδοσία, για την πρόληψη και αντιμετώπιση της βίας, καθώς και για τους προσυνεννοημένους αγώνες, για τους οποίους θα μιλήσω στη συνέχεια.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Παράλληλα, όμως, κύριοι συνάδελφοι, ενισχύουμε θεσμικά και στηρίζουμε την αποστολή και το έργο του Εθνικού Συμβουλίου Καταπολέμησης του Ντόπινγκ. Ξεκινάμε τις διαδικασίες για τη συμμόρφωσή μας, σύμφωνα με τις παρατηρήσεις που μας έχουν γίνει και τις προτάσεις του Παγκοσμίου Συμβουλίου Αντιντόπινγκ. Βρίσκεται ήδη σε επεξεργασία το προεδρικό διάταγμα για τον νέο Οργανισμό του ΕΟΚΑΝ, όπου στην ουσία αναβαθμίζει τον οργανισμό.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Παράλληλα, συστήσαμε επιστημονική επιτροπή για την υποστήριξη του έργου του ΕΣΚΑΝ. Εδώ επιτρέψτε μου να αναγνωρίσω τη μεγάλη προσφορά σε αυτήν την προσπάθεια του Προέδρου του ΕΣΚΑΝ, καθηγητή ιατρικής, τέως Υπουργού, κ. Σκανδαλάκη, αλλά και όλων των συνεργατών του. Προχωρήσαμε στη διαδικασία μεταφοράς του εργαστηρίου στον «Δημόκριτο», ενώ προχωράμε τις διαδικασίες για την αγορά του απαιτούμενου εξοπλισμού για την απρόσκοπτη λειτουργία του εργαστηρίου του ΕΣΚΑΝ, ύψους άνω των 2 εκατομμυρίων ευρώ. Είναι πολιτική μας προτεραιότητα να στηρίξουμε τον καθαρό αθλητισμό, ενάντια στη σύγχρονη μάστιγα των ενισχυμένων υπερεπιδόσεων.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Επίσης, αναπτύσσουμε το Πρόγραμμα Στήριξης Προολυμπιακής Προσπάθειας ή κοινώς της υιοθεσίας αθλητών και αθλητριών. Είναι μία καμπάνια, κυρίες και κύριοι συνάδελφοι, η οποία έχει στόχο να εμπνέει, αλλά </w:t>
      </w:r>
      <w:r w:rsidRPr="003608DC">
        <w:rPr>
          <w:rFonts w:eastAsia="Times New Roman" w:cs="Times New Roman"/>
          <w:szCs w:val="24"/>
        </w:rPr>
        <w:lastRenderedPageBreak/>
        <w:t>κυρίως να ευαισθητοποιεί εταιρείες, σωματεία, φορείς, αλλά και πολίτες ακόμα, προκειμένου ο καθένας και καθεμιά με τον τρόπο του να βοηθήσει, να συμμετάσχει στην προετοιμασία αθλητών και αθλητριών στον δρόμο διεκδίκησης και πρόκρισης για τους Ολυμπιακούς Αγώνες του Τόκιο και η οποία καμπάνια θα είναι έτοιμη τις επόμενες εβδομάδες.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Η «Άθληση για Όλους» αποτελεί προτεραιότητά μας και οι πολιτικές μας εστιάζουν στην ενίσχυση του θεσμού. Κι επειδή αναφερθήκατε στην επιτροπή ότι δεν κάναμε κάτι για την «Άθληση για Όλους», επιτρέψτε μου να σας ενημερώσω για να γνωρίζετε. Φέτος, για πρώτη φορά, τα προγράμματα «Άθληση για Όλους» ξεκίνησαν στην ώρα τους, το αυτονόητο δηλαδή, κι όχι μετά τα Χριστούγεννα που ξεκινούσαν τα προηγούμενα χρόνια. Υλοποιούμε πέντε χιλιάδες προγράμματα, όπου απασχολούνται χίλιοι διακόσιοι πτυχιούχοι φυσικής αγωγής και συμμετέχουν εκατό και πλέον χιλιάδες συμπολίτες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Παράλληλα, κύριοι συνάδελφοι, ολοκληρώνουμε τη διαδικασία για υλοποίηση την περίοδο 2020 - 2021 του νέου οργανωτικού πλαισίου υλοποίησης προγραμμάτων «Άθληση για Όλους», το οποίο καλύπτει τις αθλητικές ανάγκες περισσότερων πολιτών, ενισχύοντας τη διαφάνεια, την αξιοκρατία, την αποτελεσματικότητα, αλλά ναι και την αξιολόγηση.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Υλοποιούμε προγράμματα για τον εκσυγχρονισμό, τη συντήρηση και την ενεργειακή αναβάθμιση των αθλητικών υποδομών της χώρας μας, που θα </w:t>
      </w:r>
      <w:r w:rsidRPr="003608DC">
        <w:rPr>
          <w:rFonts w:eastAsia="Times New Roman" w:cs="Times New Roman"/>
          <w:szCs w:val="24"/>
        </w:rPr>
        <w:lastRenderedPageBreak/>
        <w:t>συμβάλει σημαντικά στη δραστική μείωση του κόστους λειτουργίας των υποδομών αυτών, όσο και στην προστασία του περιβάλλοντος. Συνεχίζουμε και τις επεκτείνουμε, σε στενή συνεργασία με τον Υπουργό Εσωτερικών, τον κ. Θεοδωρικάκο και τον αρμόδιο Υφυπουργό κ. Λιβάνιο. Μέχρι στιγμής, σε περίοδο μόλις τεσσάρων μηνών, έχουμε εντάξει πλέον πενήντα τουλάχιστον έργα, τα οποία ξεπερνούν τα 35 εκατομμύρια και είναι σε αναμονή αρκετά αλλά και συνεχίζουμε.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 Κυρίες και κύριοι συνάδελφοι, υπάρχουν προβλήματα που χρονίζουν στον αθλητισμό, όπως η βία και βεβαίως, οι προσυνεννοημένοι  αγώνες. Είναι προβλήματα τα οποία δεν τα συναντάμε μόνο στη χώρα μας, αλλά υπάρχουν και σε πολλές άλλες χώρες, μικρότερες ή και μεγαλύτερες χώρες από τη δικιά μας. Βεβαίως, τα προβλήματα αυτά χρονίζουν γιατί είναι δύσκολο να αντιμετωπιστούν. Επίσης, όμως,  χρονίζουν διότι δεν υπήρξε μέχρι τώρα η πολιτική βούληση και το απαιτούμενο θάρρος για να αντιμετωπιστούν αυτά τα θέματα, πλην ελαχίστων περιπτώσεων. Και αναφέρομαι ιδιαιτέρως τον αγαπητό φίλο και συνάδελφο Γιάννη Ανδριανό που είναι απέναντί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Εμείς τολμούμε. Αναλαμβάνουμε το πολιτικό κόστος. Σηκώσαμε τα μανίκια, εργαζόμαστε σκληρά και αναζητούμε λύσεις στα χρόνια προβλήματα. Δεν τρέφουμε ψευδαισθήσεις ότι θα επιλύσουμε άμεσα και μονομιάς τα </w:t>
      </w:r>
      <w:r w:rsidRPr="003608DC">
        <w:rPr>
          <w:rFonts w:eastAsia="Times New Roman" w:cs="Times New Roman"/>
          <w:szCs w:val="24"/>
        </w:rPr>
        <w:lastRenderedPageBreak/>
        <w:t xml:space="preserve">προβλήματα που για δεκαετίες μαστίζουν τον αθλητισμό και που πληγώνουν πραγματικά τα ολυμπιακά ιδεώδη. </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Όμως με το παρόν νομοσχέδιο, κάνουμε το πρώτο βήμα. Διαμορφώνουμε το θεσμικό πλαίσιο για την αντιμετώπιση των φαινομένων αυτών. Τολμούμε να ασχοληθούμε με προβλήματα που απαιτούν γενναίες λύσεις.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Στόχος μας είναι να τονώσουμε το ενδιαφέρον της ελληνικής κοινωνίας για τον αθλητισμό, αλλά και να διαμορφώσουμε μια αθλητική νοοτροπία κουλτούρας στις νέες ηλικίες, η οποία θα αποδώσει καρπούς μεσοπρόθεσμα, οδηγώντας σε ένα πιο υγιεινό μοντέλο διαβίωσης.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Στόχος μας είναι ο αθλητισμός να είναι γιορτή, κύριοι συνάδελφοι, μια γιορτή που επιβραβεύει την προσπάθεια, την ευγενή άμιλλα, την αγωνία για βελτίωση, την αλληλεγγύη, την ομαδικότητα, τη χαρά του ταξιδιού και το έπαθλο της νίκης, μια γιορτή που μπορούν να συμμετέχουν όλοι, όπου οι οικογένειες με παιδιά μπορούν να πάνε στο γήπεδο, να χειροκροτήσουν την ομάδα τους, μια γιορτή όπου δεν θα υπάρχει φανατισμός και βία, όπου δεν θα υπάρχουν στημένα και παράνομα στοιχήματα, αλλά που όλοι θα ενθαρρύνουν τους παίκτες, τους αθλητές της ομάδας τους και που όλοι στο τέλος του αγώνα θα αναγνωρίζουν τον καλύτερο, που έπαιξε και κέρδισε μέσα στο γήπεδο.</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Όλα αυτά δεν είναι έκθεση ιδεών. Μπορούν να γίνουν πράξη, πιστέψτε με. Εμείς αυτό επιδιώκουμε, εμείς αυτό οραματιζόμαστε, για αυτό εργαζόμαστε.</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Σε αυτό, λοιπόν, το πλαίσιο κινείται το παρόν νομοσχέδιο.</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Κυρίες και κύριοι συνάδελφοι, το νομοσχέδιο αποτελείται από έξι μέρη. Το Μέρος Α΄ είναι αφιερωμένο στη Σύμβαση </w:t>
      </w:r>
      <w:r w:rsidRPr="003608DC">
        <w:rPr>
          <w:rFonts w:eastAsia="Times New Roman"/>
          <w:color w:val="202124"/>
          <w:szCs w:val="24"/>
          <w:lang w:val="en-US"/>
        </w:rPr>
        <w:t>Macolin</w:t>
      </w:r>
      <w:r w:rsidRPr="003608DC">
        <w:rPr>
          <w:rFonts w:eastAsia="Times New Roman"/>
          <w:color w:val="202124"/>
          <w:szCs w:val="24"/>
        </w:rPr>
        <w:t xml:space="preserve"> για τη χειραγώγηση των αγώνων και θα ξεκινήσει να υλοποιείται με ένα συγκεκριμένο χρονοδιάγραμμα εντός τριών μηνών. Το Μέρος Β΄ αφορά σε επείγουσες διατάξεις για την αντιμετώπιση της βίας. Το Μέρος Γ΄ περιέχει διατάξεις που ρυθμίζουν θέματα των ομοσπονδιών, των κανονισμών τους, των εκλογών τους και τη θητεία των εκτελεστικών μελών του διοικητικού συμβουλίου τους. Το Μέρος Δ΄ αφορά την αξιοποίηση των ολυμπιακών ακινήτων και ρυθμίζει ζητήματα που αφορούν τους Ολυμπιονίκες μας. Το Μέρος Ε΄ αφορά την Ελληνική Ολυμπιακή Επιτροπή και το Μέρος ΣΤ΄ ρυθμίζει το Ταμείο Αλληλοβοηθείας.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(Στο σημείο αυτό την Προεδρική Έδρα καταλαμβάνει ο Δ΄ Αντιπρόεδρος της Βουλής κ. </w:t>
      </w:r>
      <w:r w:rsidRPr="003608DC">
        <w:rPr>
          <w:rFonts w:eastAsia="Times New Roman" w:cs="Times New Roman"/>
          <w:b/>
          <w:szCs w:val="24"/>
        </w:rPr>
        <w:t>ΔΗΜΗΤΡΙΟΣ ΒΙΤΣΑΣ</w:t>
      </w:r>
      <w:r w:rsidRPr="003608DC">
        <w:rPr>
          <w:rFonts w:eastAsia="Times New Roman" w:cs="Times New Roman"/>
          <w:szCs w:val="24"/>
        </w:rPr>
        <w:t>)</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Η σύμβαση -και με αυτό ξεκινώ- για τη χειραγώγηση των αθλητικών αγώνων είναι μια σύμβαση του Συμβουλίου της Ευρώπης που θέτει ένα πλαίσιο συνεργασίας για την αποτροπή των φαινομένων χειραγώγησης των αγώνων. Η σύμβαση που συζητούμε σήμερα και που κυρώνουμε έχει έναν διττό στόχο: Αφ’ ενός, εισάγει ένα πλαίσιο για την πρόληψη, την εξιχνίαση, την τιμωρία της </w:t>
      </w:r>
      <w:r w:rsidRPr="003608DC">
        <w:rPr>
          <w:rFonts w:eastAsia="Times New Roman"/>
          <w:color w:val="202124"/>
          <w:szCs w:val="24"/>
        </w:rPr>
        <w:lastRenderedPageBreak/>
        <w:t>χειραγώγησης των αθλητικών αγώνων. Αφ’ ετέρου, όμως, επιδιώκει την ενίσχυση της ανταλλαγής πληροφοριών και της εσωτερικής και διεθνούς συνεργασίας μεταξύ των αρμόδιων κρατικών αρχών και των αθλητικών οργανώσεων και διοργανωτών αθλητικών στοιχημάτων.</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Κυρίες και κύριοι συνάδελφοι, το πρόβλημα των προσυνεννοημένων αγώνων είναι υπαρκτό. Δεν μπορούμε να το αγνοήσουμε. Είμαστε αποφασισμένοι να το αντιμετωπίσουμε δραστικά και άμεσα. Το πρόβλημα φυσικά συναντάται σε διάφορα αθλήματα, αλλά το μεγαλύτερο πρόβλημα εμφανίζεται στο ποδόσφαιρο και εκεί εστιάζεται η προσοχή μας.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Ήδη σε συνεργασία με τη </w:t>
      </w:r>
      <w:r w:rsidRPr="003608DC">
        <w:rPr>
          <w:rFonts w:eastAsia="Times New Roman"/>
          <w:color w:val="202124"/>
          <w:szCs w:val="24"/>
          <w:lang w:val="en-US"/>
        </w:rPr>
        <w:t>FIFA</w:t>
      </w:r>
      <w:r w:rsidRPr="003608DC">
        <w:rPr>
          <w:rFonts w:eastAsia="Times New Roman"/>
          <w:color w:val="202124"/>
          <w:szCs w:val="24"/>
        </w:rPr>
        <w:t xml:space="preserve"> - UEFA έχουμε συζητήσει αναλυτικά για την αντιμετώπιση του προβλήματος αυτού και σε συναντήσεις με την ΕΠΟ με τη Λίγκα 1, Λίγκα 2 και με τα Προεδρεία όλων των ΠΑΕ και έχουμε επεξεργαστεί ένα πλαίσιο και θα εξαντλήσουμε κάθε προσπάθεια για να υπάρξει συνεννόηση και από κοινού προσπάθεια.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Μάλιστα, έχουμε ήδη προχωρήσει σε συγκρότηση Συμβουλευτικής Επιτροπής με εκπροσώπους </w:t>
      </w:r>
      <w:r w:rsidRPr="003608DC">
        <w:rPr>
          <w:rFonts w:eastAsia="Times New Roman"/>
          <w:color w:val="202124"/>
          <w:szCs w:val="24"/>
          <w:lang w:val="en-US"/>
        </w:rPr>
        <w:t>FIFA</w:t>
      </w:r>
      <w:r w:rsidRPr="003608DC">
        <w:rPr>
          <w:rFonts w:eastAsia="Times New Roman"/>
          <w:color w:val="202124"/>
          <w:szCs w:val="24"/>
        </w:rPr>
        <w:t xml:space="preserve"> – UEFA – ΕΠΟ - Λίγκα 1 - Λίγκα 2 και φορείς του δημοσίου από το Υπουργείο Δικαιοσύνης, Υπουργείο Προστασίας του Πολίτη, τη ΔΕΑΒ, για την αντιμετώπιση του προβλήματος των προσυνεννοημένων αγώνων και του προβλήματος της βίας, στο οποίο θα αναφερθώ στη συνέχεια.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 xml:space="preserve">Ανάλογα εξετάζουμε την αντιμετώπιση του προβλήματος και σε άλλα ομαδικά επαγγελματικά αθλήματα. Καταθέτω στα Πρακτικά απόσπασμα της συνέντευξης του κ. Ζόραν Λάκοβιτς, Διευθυντή Εθνικών Ομοσπονδιών της UEFA, που και εκείνος αξιολογεί με τον δικό του τρόπο τις μέχρι σήμερα πρωτοβουλίες μας. Λέει συγκεκριμένα: «Είμαστε στην ευχάριστη θέση να σημειώσουμε ότι η πρώτη συζήτηση που είχαμε σχετικά με την ανάγκη αναθεώρησης του αθλητικού νόμου είχε ως αποτέλεσμα τη λήψη μέτρων επιτέλους. Αυτό που είναι σημαντικό γενικά για το ελληνικό ποδόσφαιρο είναι να εφαρμοστούν οι νόμοι, οι κανονισμοί της Ομοσπονδίας και οι κανόνες των </w:t>
      </w:r>
      <w:r w:rsidRPr="003608DC">
        <w:rPr>
          <w:rFonts w:eastAsia="Times New Roman"/>
          <w:color w:val="202124"/>
          <w:szCs w:val="24"/>
          <w:lang w:val="en-US"/>
        </w:rPr>
        <w:t>FIFA</w:t>
      </w:r>
      <w:r w:rsidRPr="003608DC">
        <w:rPr>
          <w:rFonts w:eastAsia="Times New Roman"/>
          <w:color w:val="202124"/>
          <w:szCs w:val="24"/>
        </w:rPr>
        <w:t xml:space="preserve"> - UEFA.</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Υφυπουργός Πολιτισμού και Αθλητισμού κ. Ελευθέριος Αυγενάκης καταθέτει για τα Πρακτικά το προαναφερθέν απόσπασμα, το οποίο βρίσκεται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Αυτό κάνουμε, λοιπόν. Η χειραγώγηση των αγώνων αποτελεί πρόκληση για το κράτος δικαίου, διότι συνδέει και τη διαφθορά με την απάτη, το οργανωμένο έγκλημα. Αποτελεί, παράλληλα, απειλή για το μέλλον του αθλητισμού, ως κοινωνικής, πολιτιστικής, οικονομικής, αλλά και πολιτικής δραστηριότητας, που τίθεται υπό αμφισβήτηση κάθε φορά που εγείρονται αμφιβολίες για την ακεραιότητα και τις αρχές τους, θέτοντας σε κίνδυνο την </w:t>
      </w:r>
      <w:r w:rsidRPr="003608DC">
        <w:rPr>
          <w:rFonts w:eastAsia="Times New Roman"/>
          <w:color w:val="202124"/>
          <w:szCs w:val="24"/>
        </w:rPr>
        <w:lastRenderedPageBreak/>
        <w:t>αθλητική δεοντολογία και το απρόβλεπτο που χαρακτηρίζει κάθε αθλητικό αγώνα.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Τίθεται υπό αμφισβήτηση η ίδια η φύση του αθλητισμού, φίλες και φίλοι, κυρίες και κύριοι. Η σύμβαση επιτρέπει να καθορίζονται κοινά συμφωνηθείσες προδιαγραφές και αρχές, ώστε να προλαμβάνεται, αλλά και να εντοπίζεται και να τιμωρείται η χειραγώγηση αθλητικών αγώνων.</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Η γενική κυβέρνηση και ο ίδιος ο Πρωθυπουργός μας, έχοντας επίγνωση του χαρακτήρα της απειλής που προκαλείται από τη χειραγώγηση των αγώνων, των πολλαπλών κοινωνικών επιπτώσεων και της συνακόλουθης βίας στους αγωνιστικούς χώρους, δείχνει ιδιαίτερη αποφασιστικότητα και την πολιτική βούληση, βεβαίως, που απαιτείται για μηδενική ανοχή απέναντι σε θέματα χειραγώγησης των αγώνων και προσυνεννοημένων αγώνων.</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Κυρίες και κύριοι συνάδελφοι, η καταπολέμηση της βίας είναι ο στόχος του Μέρους Β΄ αυτού του νομοθετήματος. Η πρόληψη και η αντιμετώπιση της βίας στον αθλητισμό αποτελεί κορυφαία μας προτεραιότητα. Είμαστε αποφασισμένοι να παραδώσουμε τα γήπεδα στις οικογένειες και στο φίλαθλο κοινό. Είμαστε αποφασισμένοι να παραδώσουμε τα γήπεδα σε αυτούς που αγαπούν το ποδόσφαιρο, αγαπούν τον αθλητισμό, να κάνουμε ξανά τον αθλητισμό διασκέδαση για μικρούς και μεγάλους, ενισχύοντας όμως το αίσθημα της ασφάλειας και προστασίας.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Είμαστε εξαιρετικά χαρούμενοι, γιατί ήδη η πολιτική μας αρχίζει και έχει αποτελέσματα. Ήδη καταγράφεται αύξηση στην προσέλευση των φιλάθλων στα γήπεδα. Στο πρωτάθλημα της Super League 1 έχουμε αύξηση των φιλάθλων και στην πέμπτη αγωνιστική είχαμε ρεκόρ εξαετίας, με εβδομήντα τέσσερις χιλιάδες τετρακόσια ογδόντα έξι εισιτήρια.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Ο ανεβασμένος μέσος όρος εισιτηρίων που κόβουν οι ομάδες δείχνει ότι ο κόσμος επιστρέφει στα γήπεδα και επιστρέφει στα γήπεδα; Διότι βλέπει ότι υπάρχει πολιτική βούληση για να εξαλειφθεί η βία.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Με το παρόν, λοιπόν, νομοσχέδιο εισάγονται ρυθμίσεις με τις οποίες προβλέπεται η δυνατότητα διενέργειας δειγματοληπτικών ελέγχων στους κατόχους εισιτηρίων εντός και εκτός των αθλητικών εγκαταστάσεων. Έτσι καθίσταται ευχερέστερη η ταυτοποίηση και ο εντοπισμός των εμπλεκομένων σε πράξεις βίας.</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Επανεισάγεται στην έννομη τάξη μας, προσαρμοσμένη στα νέα δεδομένα για την προστασία δεδομένων προσωπικού χαρακτήρα, η διάταξη που δίνει τη δυνατότητα περισυλλογής, επεξεργασίας και αξιοποίησης στο πλαίσιο της ποινικής διαδικασίας του υλικού και των δεδομένων που καταγράφονται με οποιοδήποτε τεχνικό μέσο, το οποίο χειρίζεται στέλεχος της Ελληνικής Αστυνομίας, ώστε κάθε ποινικώς ενδιαφέρουσα πράξη να </w:t>
      </w:r>
      <w:r w:rsidRPr="003608DC">
        <w:rPr>
          <w:rFonts w:eastAsia="Times New Roman"/>
          <w:color w:val="202124"/>
          <w:szCs w:val="24"/>
        </w:rPr>
        <w:lastRenderedPageBreak/>
        <w:t>διακριβώνεται, να ελέγχεται και εντέλει, ναι, να τιμωρείται με την προσήκουσα ποινή.</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Επεκτείνονται τα τοπικά και χρονικά όρια εφαρμογής των ποινικών διατάξεων για την εφαρμογή και σε πράξεις αθλητικής βίας που έχουν αμιγώς οπαδικά κίνητρα. Στο σημείο αυτό θέλω να αναφερθώ στην ουσιαστική εφαρμογή των ήδη ισχυουσών διατάξεων του αθλητικού νόμου περί πειθαρχικών κυρώσεων, προστίμων και περιοριστικών όρων περί λεσχών οργανωμένων οπαδών και δημιουργία μητρώου φιλάθλων των ομάδων, σε συνδυασμό με την ταχεία εκδίκαση των συγκεκριμένων ποινικών υποθέσεων.</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Ναι, είμαστε υπέρ της ύπαρξης και λειτουργίας λεσχών φιλάθλων. Αποτελούν αναπόσπαστο κομμάτι του ποδοσφαιρικού αθλητικού τοπίου, όμως λέσχες που θα λειτουργούν νόμιμα, με κανόνες, που θα συμβάλλουν στην ανάπτυξη ενός ποιοτικού αθλητισμό. Είναι κάτι το οποίο συζητάμε και προετοιμάζουμε σε συνεργασία με τους εκπροσώπους των μεγάλων ΠΑΕ της χώρας μας. Είναι μια διάταξη για το επόμενο διάστημα.</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Στο Μέρος Γ΄ του νομοσχεδίου ρυθμίζουμε ζητήματα τα οποία έπρεπε να αντιμετωπιστούν άμεσα. Πολύ συνοπτικά αναφέρω: Διευκολύνεται η οργανωτική στελέχωση των αγώνων στα αθλήματα της σκοποβολής, του ζατρικίου -κοινώς, σκάκι- του αγωνιστικού μπριτζ, της τοξοβολίας, του θαλάσσιου σκι και του μηχανοκίνητου αθλητισμού.</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lastRenderedPageBreak/>
        <w:t>Η έγκριση της νομιμότητας των κανονισμών των αθλητικών ομοσπονδιών αλλάζει, αφού προβλέπονται συγκεκριμένες προθεσμίες για τη συμμόρφωση των ομοσπονδιών με τις υποδείξεις του αρμοδίου για τον αθλητισμό Υπουργού. Αναστέλλεται, παρακαλώ -κρατήστε το στο μυαλό σας, διότι άκουσα χίλια μύρια άλλα πράγματα- η ισχύς των ρυθμίσεων για τις αρχαιρεσίες των αθλητικών φορέων, όπως προβλέπονται στον ν.4603/2019, προκειμένου να υπάρξει διαβούλευση στο πλαίσιο του νέου αθλητικού νόμου με τους αρμόδιους φορείς, για να έρθει το αμέσως επόμενο διάστημα προς συζήτηση και ψήφιση στη Βουλή.</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Κυρίες και κύριοι συνάδελφοι, σας ενημερώνω ότι αμέσως μετά την ψήφιση ξεκινάει η διαδικασία τροποποίησης-βελτίωσης του αθλητικού νόμου. Ο λόγος που αναστέλλουμε τώρα τις διατάξεις αυτές είναι για να μην υποχρεώσουμε σε τροποποιήσεις καταστατικών τις ομοσπονδίες, τα σωματεία ανά την επικράτεια. Ανταποκρινόμαστε, δηλαδή και ικανοποιούμε το συνολικό αίτημα των αθλητικών φορέων.</w:t>
      </w:r>
    </w:p>
    <w:p w:rsidR="003608DC" w:rsidRPr="003608DC" w:rsidRDefault="003608DC" w:rsidP="003608DC">
      <w:pPr>
        <w:spacing w:after="0" w:line="600" w:lineRule="auto"/>
        <w:ind w:firstLine="720"/>
        <w:jc w:val="both"/>
        <w:rPr>
          <w:rFonts w:eastAsia="Times New Roman"/>
          <w:color w:val="202124"/>
          <w:szCs w:val="24"/>
        </w:rPr>
      </w:pPr>
      <w:r w:rsidRPr="003608DC">
        <w:rPr>
          <w:rFonts w:eastAsia="Times New Roman"/>
          <w:color w:val="202124"/>
          <w:szCs w:val="24"/>
        </w:rPr>
        <w:t xml:space="preserve">Έρχομαι τώρα στη διάταξη που αφορά στις θητείες, τη διάταξη που έχει συγκεντρώσει τα φώτα της δημοσιότητας τις τελευταίες ημέρες λόγω, θα έλεγα, κάποιων άστοχων και κάποιων εμπρηστικών δηλώσεων διαφόρων αθλητικών παραγόντων. Όμως, εδώ είναι το ευχάριστο και το αισιόδοξο ενός κύματος </w:t>
      </w:r>
      <w:r w:rsidRPr="003608DC">
        <w:rPr>
          <w:rFonts w:eastAsia="Times New Roman"/>
          <w:color w:val="202124"/>
          <w:szCs w:val="24"/>
        </w:rPr>
        <w:lastRenderedPageBreak/>
        <w:t>δηλώσεων-ανακοινώσεων στήριξης αυτής της πρωτοβουλίας από αθλητές, από πρωταθλητές, από Ολυμπιονίκες, από αθλητικούς παράγοντες.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Στο ζήτημα της αντισυνταγματικότητας δεν θα αναφερθώ. Ειπώθηκαν  νωρίτερα τα πάντα. Θα πω μόνο μια κουβέντα. Η φιλοσοφία της διάταξης είναι η ανάγκη διοικητικής ανανέωσης των ομοσπονδιών. Πολλοί μίλησαν για αυτορρύθμιση. Ποια αυτορρύθμιση αλήθεια έχει επιτευχθεί τα τελευταία τρία, τέσσερα, πέντε, έξι -και δώστου!- χρόνια; Θεωρία στη θεωρία, στην πράξη απολύτως τίποτα πέρα και πάνω από τον πολύ θόρυβο που προκαλούν οι αντιδράσεις ορισμένων παραγόντων στο άκουσμα της απώλειας προνομίων.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Ακούμε, όμως, το βουβό κίνημα των αθλητών, των στελεχών, των ανθρώπων που βρίσκονται στον πυρήνα του υγιούς αθλητισμού. Είναι ο παλμός του αθλητισμού και η μεγάλη βάση, την οποία πρέπει να ακούσουμε. Και, ναι, εμείς -η Νέα Δημοκρατία- ακούσαμε και είμαστε εδώ για να νομοθετήσουμε.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Θέλουμε να δώσουμε χώρο στους νέους ανθρώπους. Θέλουμε να δώσουμε οξυγόνο στη διοικητική ανανέωση και δομή των ομοσπονδιών. Θέλουμε νέο πνεύμα με όρεξη, δημιουργικότητα, νέες ιδέες, κέφι αλλά και διάθεση για προσφορά, αγαπητοί συνάδελφοι. Αυτά είναι τα συστατικά που θα αναβαθμίσουν εν τέλει το αθλητικό οικοσύστημα της χώρας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Και θέλω να ευχαριστήσω δημόσια όλους τους Ολυμπιονίκες, τους πρωταθλητές, τους αθλητές, τους γονείς, τους παράγοντες, όλο το υγιές αθλητικό στοιχείο, που είτε είναι εδώ είτε μας παρακολουθεί, που έστειλε το δικό του ξεκάθαρο μήνυμα ότι επιτέλους θέλουμε αλλαγή σελίδας στον αθλητισμό που οραματιζόμαστε για τη χώρα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σας απευθύνω το εξής ερώτημα: Πού είναι η ευαισθησία όλων; Τι κάνατε και τι έχετε να απαντήσετε στους αθλητές, τους πρωταθλητές, τους Ολυμπιονίκες, που έχουν ευθέως κατηγορήσει πολλάκις ομοσπονδίες και μάλιστα δημόσια και έχουν μιλήσει για κατάπτυστες εκλογικές διαδικασίες με στημένους μηχανισμούς, για αποκλεισμούς, για μη δημοκρατικές διαδικασίες, για μυστικούς μηχανισμούς χειραγώγησης αποφάσεων και μία σειρά άλλων καταγγελιών;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Σε αυτούς τους αθλητές, αλήθεια, τι λέτε; Εμφανίζετε προσκόμματα τύπου εικονικής αντισυνταγματικότητας και προφάσεις εν αμαρτίαις μονάχα για να δικαιολογήσετε τον ρόλο σας ως αντιπολίτευση;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Εδώ, λοιπόν, θα μου επιτρέψετε να καταθέσω ακόμα μία απόφαση -την οποία δεν χρησιμοποίησα νωρίτερα στην τοποθέτησή μου περί της αντισυνταγματικότητας ή συνταγματικότητας του άρθρου- που είμαι βέβαιος ότι όποιος ενδιαφέρεται να ενημερωθεί, θα εμπλουτίσει την πληροφόρησή του.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Ωστόσο, θα μου κάνετε τη χάρη να ακούσετε μερικά αποσπάσματα μερικών σημαντικότατων στελεχών του αθλητισμού, που και εκείνοι έχουν συμβάλει στο να γραφτεί η αθλητική ιστορία στην Ελλάδα.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Νίκος Κακλαμανάκης. Ακούστε τι είπε στην επιτροπή Μορφωτικών Υποθέσεων ο Ολυμπιονίκης ιστιοπλοΐας: «Πρώτα σχετικά με τον χρονικό περιορισμό της θητείας των μελών του Δ.Σ. των ομοσπονδιών, αυτός θεωρώ ότι κρίνεται απαραίτητος και το νομοσχέδιο κινείται ως προς αυτό το σημείο προς τη σωστή κατεύθυνση. Αν και θεωρώ καλύτερα τις δύο θητείες αντί για τρεις, είναι ήδη υπεραρκετές. Πόσο αντιπροσωπευτικές των αθλητών είναι οι σημερινές διοικήσεις; Ενέχονται μήπως σε κατάχρηση εξουσίας με παράνομες και αθέμιτες πρακτικές διαχρονικά; Σε μία τόσο διεφθαρμένη κατάσταση -έχει συμμετέχει και σε Ολυμπιακούς Αγώνες- χρειάζεται κάποιου είδους κρατική παρέμβαση για να ισιώσει το θέμα. Αυτήν τη στιγμή ζητάμε να γκρεμίζετε τείχη διαφθοράς, τείχη της κατάχρησης εξουσίας, διασπάθισης δημοσίου χρήματος και τείχη περιφρόνησης.».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παραθέτω συνοπτικά λόγω της πίεσης του χρόνου τις δημόσιες δηλώσεις και άλλων κορυφαίων Ολυμπιονικών. Πύρρος Δήμας, Ολυμπιονίκης της άρσης βαρών: «Πιστεύω ότι επιβάλλεται να υπάρχει ανανέωση στις διοικήσεις των ομοσπονδιών με ανθρώπους που θα προσφέρουν καινοτόμες </w:t>
      </w:r>
      <w:r w:rsidRPr="003608DC">
        <w:rPr>
          <w:rFonts w:eastAsia="Times New Roman" w:cs="Times New Roman"/>
          <w:szCs w:val="24"/>
        </w:rPr>
        <w:lastRenderedPageBreak/>
        <w:t xml:space="preserve">ιδέες και θα συμβάλουν ενεργά στην ανάπτυξη του αθλητισμού με προοδευτικές απόψεις.».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Μιχάλης Κουρέτας, Έλληνας διεθνής του πόλο και σήμερα διαιτητής: «Και βέβαια είμαι υπερήφανος για όλο αυτό που γίνεται. Γιατί είναι κάτι που δεν τόλμησε κανένας να ακουμπήσει όλα αυτά τα χρόνια. Είναι κάτι που θα δώσει την ευκαιρία και τη δυνατότητα πλέον να μπουν νέοι άνθρωποι και καινούργιες ιδέες στη διαχείριση και την υλοποίηση όλων αυτών των στόχων και οραμάτων για την ανάπτυξη και βελτίωση των αθλητικών δρώμενων της χώρας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Μαρία Χριστοφορίδη, παγκόσμια πρωταθλήτρια άρσης βαρών: «Το νέο αθλητικό νομοσχέδιο για πρώτη φορά μας δίνει ελπίδες για ένα καλύτερο μέλλον. Πιστεύω ότι πρέπει ο ελληνικός αθλητισμός να προχωρήσει μπροστά με νέους ανθρώπους, με σύγχρονες ιδέες, που θα μας οδηγήσουν σε ένα λαμπρότερο αθλητικό μέλλον.». </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Αντώνης Βλοντάκης, Ολυμπιονίκης πόλο: «Επιτέλους κάτι φαίνεται να αλλάζει στον ελληνικό αθλητισμό.». Βούλα Ζυγούρη, Ολυμπιονίκης πάλης και Γραμματέας του Συλλόγου Ελλήνων Ολυμπιονικών: «Ο περιορισμός των θητειών προέδρων και εκτελεστικών μελών είναι το πρώτο βήμα για την καταπολέμηση αυτής της διαφθοράς. Θα περίμενε ο κάθε καλόπιστος φίλαθλος μόνοι τους οι ομοσπονδιάρχες να έχουν μεριμνήσει για την έγκαιρη και ομαλή διαδοχή.». Γιώργος Αφρουδάκης, Ολυμπιονίκης πόλο: «Το θέμα των θητειών </w:t>
      </w:r>
      <w:r w:rsidRPr="003608DC">
        <w:rPr>
          <w:rFonts w:eastAsia="Times New Roman"/>
          <w:color w:val="222222"/>
          <w:szCs w:val="24"/>
          <w:shd w:val="clear" w:color="auto" w:fill="FFFFFF"/>
        </w:rPr>
        <w:lastRenderedPageBreak/>
        <w:t xml:space="preserve">των προέδρων νομίζω ότι κάποτε πρέπει να τελειώνουμε με τα κατεστημένα και στον αθλητισμό. Εξέλιξη χωρίς αλλαγές προσώπων δεν μπορεί να υπάρξει και αυτό δεν ισχύει μόνο στον αθλητισμό.». Βασίλης Γκούμας, βετεράνος διεθνής καλαθοσφαιριστής: «Είναι πάρα πολύ σωστός ο νόμος», και συνεχίζει: «Πρέπει να μπουν νέα μυαλά, νέοι άνθρωποι που να έχουν το κουράγιο να δουλέψουν και να ακούν και όλους τους άλλους.». Νίκος Δεληγιάννης, Ολυμπιονίκης πόλο: «Το αθλητικό κίνημα που επικαλούνται κάποιοι δεν είναι ιδιοκτησία κανενός παράγοντα. Πρώτα είναι οι αθλητές, οι προπονητές και έπειτα οι παράγοντες και οι λοιποί. Το προς ψήφιση νομοσχέδιο, λοιπόν, είναι βήμα μπροστά και πρέπει να στηριχθεί». Δημήτρης Παπαδόπουλος, βετεράνος διεθνής καλαθοσφαιριστής, ασημένιο μετάλλιο Ευρωμπάσκετ 1989: «Δεν καταλαβαίνετε ότι μια ομοσπονδία που διοικείται επί σαράντα χρόνια από τους ίδιους ανθρώπους παύει να είναι ένας δημοκρατικός θεσμός και μεταλλάσσεται σε μία οργάνωση μη χρηστής διακυβέρνησης η οποία έχει ως μοναδικό σκοπό της την εξυπηρέτηση του κυκλώματος διαφθοράς και την οριστική διάλυση των αξιών που πρεσβεύει το αθλητικό κίνημα και ιδεώδες;». Ακόμα και από ολυμπιακές ομοσπονδίες, και αναφέρομαι στον κ. Βιολιτζή, μέλος του Δ.Σ. χάντμπολ: «Σε σχέση με τον νέο αθλητικό νόμο έχω την άποψη ότι εμάς τους ανθρώπους του χάντμπολ ποτέ δεν μας απασχόλησαν η θέση και οι καρέκλες. Άλλωστε, για κάποιον που επιθυμεί να υπηρετήσει το άθλημα και που το αγαπά </w:t>
      </w:r>
      <w:r w:rsidRPr="003608DC">
        <w:rPr>
          <w:rFonts w:eastAsia="Times New Roman"/>
          <w:color w:val="222222"/>
          <w:szCs w:val="24"/>
          <w:shd w:val="clear" w:color="auto" w:fill="FFFFFF"/>
        </w:rPr>
        <w:lastRenderedPageBreak/>
        <w:t>δεν μπορεί να είναι παρονομαστής μονάχα η καρέκλα και το αξίωμα.». Στέφανος Τζιβόπουλος, παγκόσμιος πρωταθλητής καταδύσεων εξ Αμερικής: «Η αλλαγή είναι νέα πνοή, είναι νέες ιδέες, ευκαιρία για ξεκούραση όλων των παλαιότερων για τους οποίους είμαστε ευγνώμονες για τα λάθη και τα σωστά τους. Καιρός για νέο αίμα στον αθλητισμό.».</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Θα τα καταθέσω στα Πρακτικά.</w:t>
      </w:r>
    </w:p>
    <w:p w:rsidR="003608DC" w:rsidRPr="003608DC" w:rsidRDefault="003608DC" w:rsidP="003608DC">
      <w:pPr>
        <w:spacing w:after="0" w:line="600" w:lineRule="auto"/>
        <w:ind w:firstLine="720"/>
        <w:jc w:val="both"/>
        <w:rPr>
          <w:ins w:id="1" w:author="Μαρίνη Αθανασία" w:date="2019-11-18T11:36:00Z"/>
          <w:rFonts w:eastAsia="Times New Roman" w:cs="Times New Roman"/>
          <w:szCs w:val="24"/>
        </w:rPr>
      </w:pPr>
      <w:ins w:id="2" w:author="Μαρίνη Αθανασία" w:date="2019-11-18T11:36:00Z">
        <w:r w:rsidRPr="003608DC">
          <w:rPr>
            <w:rFonts w:eastAsia="Times New Roman" w:cs="Times New Roman"/>
            <w:szCs w:val="24"/>
          </w:rPr>
          <w:t>(Στο σημείο αυτό ο Υφυπουργός Πολιτισμού και Αθλητισμού, κ. Ελευθέριος Αυγενάκης,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ins>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ΠΡΟΕΔΡΕΥΩΝ (Δημήτριος Βίτσας):</w:t>
      </w:r>
      <w:r w:rsidRPr="003608DC">
        <w:rPr>
          <w:rFonts w:eastAsia="Times New Roman"/>
          <w:color w:val="222222"/>
          <w:szCs w:val="24"/>
          <w:shd w:val="clear" w:color="auto" w:fill="FFFFFF"/>
        </w:rPr>
        <w:t xml:space="preserve"> Κύριε Υπουργέ, έχετε πάρει και τον χρόνο της δευτερολογίας σας.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ΕΛΕΥΘΕΡΙΟΣ ΑΥΓΕΝΑΚΗΣ (Υφυπουργός Πολιτισμού και Αθλητισμού):</w:t>
      </w:r>
      <w:r w:rsidRPr="003608DC">
        <w:rPr>
          <w:rFonts w:eastAsia="Times New Roman"/>
          <w:color w:val="222222"/>
          <w:szCs w:val="24"/>
          <w:shd w:val="clear" w:color="auto" w:fill="FFFFFF"/>
        </w:rPr>
        <w:t xml:space="preserve"> Σας ευχαριστώ πολύ.</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Χάρης Μαριόλης, Ελληνική Αναγέννηση Πυγμαχίας: «Από δέκα χρονών βρίσκομαι στον χώρο του αθλητισμού ως αθλητής, πρωταθλητής, προπονητής τα τελευταία χρόνια. Έχω βιώσει πολλά, έχω ακούσει πολλούς, για πρώτη φορά κάποιοι παίρνουν πρωτοβουλία.». Παγκόσμιοι πρωταθλητές καράτε, Δημήτρης Τριανταφυλλίδης, Κώστας Παπαδόπουλος, Γιώργος Τζάνος, σειρά </w:t>
      </w:r>
      <w:r w:rsidRPr="003608DC">
        <w:rPr>
          <w:rFonts w:eastAsia="Times New Roman"/>
          <w:color w:val="222222"/>
          <w:szCs w:val="24"/>
          <w:shd w:val="clear" w:color="auto" w:fill="FFFFFF"/>
        </w:rPr>
        <w:lastRenderedPageBreak/>
        <w:t>δηλώσεων που είναι σίγουρα ενδιαφέρουσες, εάν μπείτε στον κόπο να διαβάσετε.</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Ξεχωρίζω την ανακοίνωση ενός στελέχους του δημοσιογραφικού χώρου ο οποίος δεν έχει καμμία σχέση με τον πολιτικό μας χώρο, Γιάννης Κανελλάκης: «Τολμηρό, σύγχρονο και με πολλές και απαραίτητες μεταρρυθμίσεις είναι το σχετικό νομοσχέδιο του Υφυπουργού Αθλητισμού, όπως ειπώθηκε από τον αθλητικό και όχι μόνο χώρο. Προβλήματα που έπρεπε να είχαν επιλυθεί χρόνια τώρα, είχαν βαλτώσει και καμία από τις κυβερνήσεις δεν τόλμαγε να τα αγγίξει, όπως σε αθλητικές ομοσπονδίες όπου διάφοροι είχαν καταντήσει ισόβιοι πρόεδροι, δηλαδή κάποιοι είχαν στήσει συμμορίες και λειτουργούσαν σαν να ήταν δικτακτορίσκοι σε ομοσπονδίες αθλητισμού, όπως ειπώθηκε και στη Βουλή. Μάλιστα, αρκετοί Βουλευτές από την αντιπολίτευση σχολίαζαν πολύ θετικά το νομοσχέδιο Αυγενάκη. Συγκεκριμένα, είπαν μεταξύ άλλων ότι η Νέα Δημοκρατία...», μάλλον αυτό τους απασχολεί, «...αν συνεχίζει να αντιμετωπίζει φλέγοντα προβλήματα που ταλαιπωρούν τη χώρα, τον ελληνικό λαό με τέτοια αποφασιστικότητα σίγουρα θα αλλάξει η εικόνα σε πολλούς τομείς.». Και λέει και πολλά άλλα που σίγουρα θα τα βρείτε ενδιαφέροντα. Και σταματώ εδώ με τις δηλώσεις στελεχών.</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Ακόμα, να αναφερθώ και σε μία δήλωση ενός υποψήφιου Βουλευτή του ΣΥΡΙΖΑ. Και αυτός έχει ενδιαφέρον.</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ΓΕΩΡΓΙΟΣ ΑΜΥΡΑΣ:</w:t>
      </w:r>
      <w:r w:rsidRPr="003608DC">
        <w:rPr>
          <w:rFonts w:eastAsia="Times New Roman"/>
          <w:color w:val="222222"/>
          <w:szCs w:val="24"/>
          <w:shd w:val="clear" w:color="auto" w:fill="FFFFFF"/>
        </w:rPr>
        <w:t xml:space="preserve"> Ποιος είναι; Βγήκε Βουλευτής;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ΕΛΕΥΘΕΡΙΟΣ ΑΥΓΕΝΑΚΗΣ (Υφυπουργός Πολιτισμού και Αθλητισμού):</w:t>
      </w:r>
      <w:r w:rsidRPr="003608DC">
        <w:rPr>
          <w:rFonts w:eastAsia="Times New Roman"/>
          <w:color w:val="222222"/>
          <w:szCs w:val="24"/>
          <w:shd w:val="clear" w:color="auto" w:fill="FFFFFF"/>
        </w:rPr>
        <w:t xml:space="preserve"> Δεν βγήκε. Είναι από τη Θεσσαλονίκη. Είναι εδώ όλες οι δηλώσεις, θα τις καταθέσω στα Πρακτικά. Είμαι βέβαιος ότι θα βρείτε πολύ ενδιαφέροντα στοιχεία.</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Όμως, θα αναφερθώ, παίρνοντας από τα Πρακτικά της επιτροπής, ένα απόσπασμα από την τοποθέτηση, το ξέσπασμα του κ. Κωνσταντίνου Μάρκου, Βουλευτή του ΣΥΡΙΖΑ: «Σας ενημερώνω ότι αν φύγετε μετά από σαράντα πέντε χρόνια, θα είναι μόνο προς όφελος της ομοσπονδίας», απευθυνόμενος στον κ. Σεβαστή. Και συνεχίζει: «Δεν μας πείθετε ότι είστε ικανός επειδή γυμνάζεστε καλά. Λοιπόν, λίγη σοβαρότητα στο Σώμα.». Παίρνει τον λόγο ο κ. Σεβαστής και λέει: «Παρακαλώ πολύ...» και πετάγεται ο κ. Φίλης και του λέει: «Ισόβιος Πρόεδρος του ΣΕΓΑΣ είσαι.». Απαντά ο κ. Σεβαστής: «Δεν είμαι Πρόεδρος, κύριε, τα τελευταία επτά χρόνια.». Συνεχίζει ο Νικόλαος Φίλης: «Ισόβιος παράγοντας είστε.».</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Δεν λέω κάτι παραπάνω. Σας αφήνω να το κρίνετε εσείς.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Βεβαίως, αναφέρθηκα νωρίτερα και στις πρακτικές του Συμβουλίου της Ευρώπης και της Ευρωπαϊκής Ένωσης και προχωρώ παρακάτω γιατί δεν θέλω με τίποτα να πάρω χρόνο από τους εισηγητές. Και θα καταθέσω στα Πρακτικά όλα αυτά τα περί Συμβουλίου της Ευρώπης και Ευρωπαϊκής Ένωσης.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Ακούστηκε το επιχείρημα ότι νομοθετούμε για ζητήματα που δεν ορίζονται ρητά στους κανονισμούς των διεθνών ομοσπονδιών, γι’ αυτό θα αναφερθώ στο καταστατικό της Παγκόσμιας Ομοσπονδίας Στίβου. Στο δεύτερο μέρος στο άρθρο 7 παράγραφος 5, ορίζεται ότι για να θεωρηθεί μέλος ο αιτών ΣΕΓΑΣ, παράδειγμα, που θέλει να αποκτήσει αποδοχή ως μέλος πρέπει να επιδείξει στην κρίση του Συμβουλίου ότι είναι μία ξεχωριστή νομική οντότητα που έχει συσταθεί ορθά και είναι πάντα εναρμονισμένη με την ισχύουσα νομοθεσία της χώρας μας.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Θα το καταθέσω και αυτό στα Πρακτικά. Σίγουρα θα ενδιαφέρει κάποιους  συναδέλφους.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Λίγα λόγια τώρα για την υποκρισία της ΕΟΚ. Το είπα και νωρίτερα, ο Πρόεδρος και η διοίκηση να είναι όσο θέλει, αλλά από την άλλη αυτή η διοίκηση έχει πάρει απόφαση ότι ανώτατο όριο ηλικίας για τη διατήρηση της ιδιότητας του σημειωτή ή του χρονομέτρου είναι το εβδομηκοστό έτος. Όχι, επαναλαμβάνω του διαιτητή, που αν μη τι άλλο χρειάζονται και φυσικές αντοχές, αλλά του χρονομέτρη. Ομοίως ανώτατο όριο ηλικίας είναι το εβδομηκοστό έτος για τους παρατηρητές, τους κομισάριους, των αγώνων.</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Θα καταθέσω και το καταστατικό της ΕΟΚ στα Πρακτικά.</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s="Times New Roman"/>
          <w:szCs w:val="24"/>
        </w:rPr>
        <w:t xml:space="preserve">(Στο σημείο αυτό ο Υφυπουργός Πολιτισμού και Αθλητισμού κ. Ελευθέριος Αυγενάκης καταθέτει για τα Πρακτικά τα προαναφερθέντα έγγραφα, </w:t>
      </w:r>
      <w:r w:rsidRPr="003608DC">
        <w:rPr>
          <w:rFonts w:eastAsia="Times New Roman" w:cs="Times New Roman"/>
          <w:szCs w:val="24"/>
        </w:rPr>
        <w:lastRenderedPageBreak/>
        <w:t>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Θα προχωρήσω παρακάτω γιατί έχει πολύ ενδιαφέρον, τα είπα και νωρίτερα, όταν άλλες ομοσπονδίας, άλλες ολυμπιακές ενώσεις...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(Δημήτριος Βίτσας): </w:t>
      </w:r>
      <w:r w:rsidRPr="003608DC">
        <w:rPr>
          <w:rFonts w:eastAsia="Times New Roman"/>
          <w:color w:val="222222"/>
          <w:szCs w:val="24"/>
          <w:shd w:val="clear" w:color="auto" w:fill="FFFFFF"/>
        </w:rPr>
        <w:t>Κύριε Υπουργέ, πόσο χρόνο θα χρειαστείτε ακόμα;</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ΕΛΕΥΘΕΡΙΟΣ ΑΥΓΕΝΑΚΗΣ (Υφυπουργός Πολιτισμού και Αθλητισμού): </w:t>
      </w:r>
      <w:r w:rsidRPr="003608DC">
        <w:rPr>
          <w:rFonts w:eastAsia="Times New Roman"/>
          <w:color w:val="222222"/>
          <w:szCs w:val="24"/>
          <w:shd w:val="clear" w:color="auto" w:fill="FFFFFF"/>
        </w:rPr>
        <w:t>Ακόμα δύο λεπτά. Ευχαριστώ.</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ΙΩΑΝΝΗΣ ΓΚΙΟΚΑΣ:</w:t>
      </w:r>
      <w:r w:rsidRPr="003608DC">
        <w:rPr>
          <w:rFonts w:eastAsia="Times New Roman"/>
          <w:color w:val="222222"/>
          <w:szCs w:val="24"/>
          <w:shd w:val="clear" w:color="auto" w:fill="FFFFFF"/>
        </w:rPr>
        <w:t xml:space="preserve"> Έχει πάρει τον διπλάσιο χρόνο.</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(Δημήτριος Βίτσας): </w:t>
      </w:r>
      <w:r w:rsidRPr="003608DC">
        <w:rPr>
          <w:rFonts w:eastAsia="Times New Roman"/>
          <w:color w:val="222222"/>
          <w:szCs w:val="24"/>
          <w:shd w:val="clear" w:color="auto" w:fill="FFFFFF"/>
        </w:rPr>
        <w:t>Πήρε και τη δευτερολογία του και ένα κομμάτι της τριτολογίας.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Συνεχίστε, κύριε Υπουργέ, αφού είναι για δύο λεπτά.</w:t>
      </w:r>
    </w:p>
    <w:p w:rsidR="003608DC" w:rsidRPr="003608DC" w:rsidRDefault="003608DC" w:rsidP="003608DC">
      <w:pPr>
        <w:spacing w:after="0" w:line="600" w:lineRule="auto"/>
        <w:ind w:firstLine="720"/>
        <w:jc w:val="both"/>
        <w:rPr>
          <w:rFonts w:eastAsia="Times New Roman"/>
          <w:b/>
          <w:color w:val="222222"/>
          <w:szCs w:val="24"/>
          <w:shd w:val="clear" w:color="auto" w:fill="FFFFFF"/>
        </w:rPr>
      </w:pPr>
      <w:r w:rsidRPr="003608DC">
        <w:rPr>
          <w:rFonts w:eastAsia="Times New Roman"/>
          <w:b/>
          <w:color w:val="222222"/>
          <w:szCs w:val="24"/>
          <w:shd w:val="clear" w:color="auto" w:fill="FFFFFF"/>
        </w:rPr>
        <w:t xml:space="preserve">ΕΛΕΥΘΕΡΙΟΣ ΑΥΓΕΝΑΚΗΣ (Υφυπουργός Πολιτισμού και Αθλητισμού): </w:t>
      </w:r>
      <w:r w:rsidRPr="003608DC">
        <w:rPr>
          <w:rFonts w:eastAsia="Times New Roman"/>
          <w:color w:val="222222"/>
          <w:szCs w:val="24"/>
          <w:shd w:val="clear" w:color="auto" w:fill="FFFFFF"/>
        </w:rPr>
        <w:t>Δεν θα μιλήσω μετά.</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Όταν, λοιπόν, άλλες χώρες έχουν νομοθετήσει πολύ έγκαιρα ή έχουν αυτορυθμιστεί έγκαιρα και δεν έχουν αυτά τα προβλήματα, δεν μιλάει κανένας στην Ελλάδα, δεν επιτρέπεται να μιλήσει κανείς στην Ελλάδα γιατί επικαλούνται το αυτοδιοίκητο. Ποιος πειράζει το αυτοδιοίκητο; Μπερδευόμαστε εμείς στο διοικητικό κομμάτι μιας ομοσπονδίας και στο πώς θα διαχειριστεί τα του οίκου της;</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Βεβαίως θα τους εποπτεύσουμε αυστηρά σε ό,τι έχει να κάνει με τα οικονομικά ζητήματα, αλλά το πώς θα διοικήσουν είναι δικό τους θέμα και κρίνονται γι’ αυτό. Από την άλλη, όμως, έχουμε υποχρέωση να ακούμε και να βλέπουμε τα πάντα. Στη Βραζιλία έχουν δύο θητείες, στην Αμερική δύο θητείες, στη Νέα Ζηλανδία όχι περισσότερες από τρεις θητείες, στην Ιρλανδία όχι περισσότερες από τρεις θητείες, στη Γερμανία, όπως είπα νωρίτερα, εβδομήντα χρόνια και τέλος, στη Γαλλία το ίδιο. Εμείς τι κάνουμε; Το αυτονόητο, κύριοι συνάδελφοι.</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Μάλιστα, την περασμένη Τρίτη δημοσιεύτηκε ότι μετά από πρωτοβουλία του Προέδρου της ΕΟΕ, Σπύρου Καπράλου, που εξασφάλιζε τη συντριπτική πλειοψηφία των παραγόντων της ομοσπονδίας, κατατέθηκε εναλλακτική πρόταση στο νομοσχέδιο η οποία περιλαμβάνει ηλικιακό όριο. Δηλαδή πριν ήταν αντισυνταγματικό και μετά υπήρξε εναλλακτική πρόταση, αφού είδαν ότι εδώ υπάρχει αποφασιστικότητα και μία Κυβέρνηση η οποία αυτό που λέει το εννοεί.</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Επιστρέφω στο άρθρο 9 και τελείωσα με το θέμα των θητειών. Νομίζω ότι όλοι πήραμε χαμπάρι τι ακριβώς συμβαίνει και όλοι πρέπει να αναλάβουμε τις ευθύνες μας και όλοι να ψηφίσουμε με το χέρι στην καρδιά.</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Λόγω της επιτακτικής και αδήριτης ανάγκης αξιοποίησης των γερασμένων ολυμπιακών συγκροτημάτων, δίνεται η δυνατότητα στους φορείς, </w:t>
      </w:r>
      <w:r w:rsidRPr="003608DC">
        <w:rPr>
          <w:rFonts w:eastAsia="Times New Roman"/>
          <w:color w:val="222222"/>
          <w:szCs w:val="24"/>
          <w:shd w:val="clear" w:color="auto" w:fill="FFFFFF"/>
        </w:rPr>
        <w:lastRenderedPageBreak/>
        <w:t>είτε είναι ιδιοκτήτες, είτε τους έχει ανατεθεί η αξιοποίηση, χρήση, διαχείριση και εκμετάλλευση τέτοιων εγκαταστάσεων, να συμβάλλονται με διαφάνεια και δημόσιες διαδικασίες με την υποψήφια Ανώνυμη Αθλητική Εταιρεία.</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Αναφερθήκαμε, λοιπόν, πολύ συγκεκριμένα στο ακίνητο των Λιοσίων για το οποίο ενδιαφέρεται η ΚΑΕ ΑΕΚ, μία διαδικασία που είχε ξεκινήσει ο κ. Βασιλειάδης από την προηγούμενη περίοδο. Τρέχουμε να το ολοκληρώσουμε, αλλά με διαφάνεια, με όρους και με ασφαλιστικές δικλείδες που ορθώς ειπώθηκε από τους συναδέλφους Βουλευτές, κυρίως του κυβερνώντος κόμματος, ότι πρέπει να συμπληρωθούν, να υπάρξουν στο νομοθέτημα και, ναι, έγιναν δεκτές και, ναι, είναι ακόμα πιο αυστηρό, ακόμα πιο σκληρό το πλαίσιο πάνω στο οποίο θα γίνει αξιοποίηση των ολυμπιακών ακινήτων και θα ξεκινήσουμε από αυτήν την περίπτωση πιλοτικά.</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Καταλήγω στο πιο ευχάριστο κομμάτι του νομοσχεδίου και είναι η αξιοποίηση των Ολυμπιονικών.</w:t>
      </w:r>
    </w:p>
    <w:p w:rsidR="003608DC" w:rsidRPr="003608DC" w:rsidRDefault="003608DC" w:rsidP="003608DC">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Κυρίες και κύριοι συνάδελφοι έχουμε πάνω από εκατό Ολυμπιονίκες στη χώρα μας αναξιοποίητους σε ταμεία, σε πρωτόκολλα, σε υπηρεσίες με άσχετο αντικείμενο.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Με τη διάταξη αυτή, την οποία ελπίζω τουλάχιστον να την ψηφίσετε όλοι - θέλω να πιστεύω ότι τουλάχιστον εκεί θα τα βρούμε-, τι κάνουμε; Τους δίνουμε τη δυνατότητα να τραβηχτούν, να αποσπαστούν, να μεταφερθούν στη Γενική </w:t>
      </w:r>
      <w:r w:rsidRPr="003608DC">
        <w:rPr>
          <w:rFonts w:eastAsia="Times New Roman" w:cs="Times New Roman"/>
          <w:szCs w:val="24"/>
        </w:rPr>
        <w:lastRenderedPageBreak/>
        <w:t>Γραμματεία Αθλητισμού και σε όλους τους φορείς που ανήκουν σ’ εμάς και τι να κάνουν; Αυτό που κάνουν χρόνια, να υπηρετούν τον αθλητισμό, αλλά αυτή τη φορά από ένα άλλο μετερίζι, μιλώντας με παιδιά, πηγαίνοντας σε σχολεία, δημιουργώντας πρότυπα και λέγοντάς τους ότι: «Κοιτάξτε, για να πετύχεις κάτι, πρέπει να δουλέψεις, να κουραστείς, να γονατίσεις και να ξανασηκωθείς, αλλά να συνεχίσεις να παλεύεις, να βάζεις στόχους και να δουλεύεις στη ζωή σου». Τους θέλουμε, λοιπόν, κοντά μας, τους θέλουμε δίπλα μας, τους θέλουμε στα σχολεία, στα πανεπιστήμια, τους θέλουμε στις αθλητικές υποδομές, τους θέλουμε συνεργάτες μας, γιατί αυτό ξέρουν πολύ καλά να κάνουν.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Και κλείνω με το πέμπτο σημείο που είναι το καταστατικό της Ελληνικής Ολυμπιακής Επιτροπής, που και εκεί κάνουμε το αυτονόητο, μετατρέπουμε δηλαδή την Ολυμπιακή Επιτροπή αντί για ένα τμήμα του κράτους σε ένα νομικό πρόσωπο ιδιωτικού δικαίου με τη σχετική ευελιξία να δουλεύει και να παράγει έργο. Είμαστε σε αναμονή ακόμα για την έγκριση του Υπουργείου Οικονομικών για τη διάταξη σχετικά με τους εργαζόμενους, ωστόσο όμως θα κλείσει αυτό, είτε σήμερα, αν προλάβουμε, είτε σε μια από τις επόμενες συνεδριάσεις. Είναι δέσμευσή μας.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δεν θέλω να πω τίποτα παραπάνω. Άλλωστε, έχω τόσο πολύ υλικό, νιώθω τόσο πολύ γεμάτος και σίγουρος γι’ αυτό που κάνουμε σήμερα και σας ζητώ με το χέρι στην καρδιά να κάνετε κι </w:t>
      </w:r>
      <w:r w:rsidRPr="003608DC">
        <w:rPr>
          <w:rFonts w:eastAsia="Times New Roman" w:cs="Times New Roman"/>
          <w:szCs w:val="24"/>
        </w:rPr>
        <w:lastRenderedPageBreak/>
        <w:t>εσείς το ίδιο. Να ανοίξετε την καρδιά σας, να ανοίξετε τα μάτια σας, να ακούσετε τα μηνύματα, να διαβάσετε και τέλος πάντων να αφουγκραστείτε όλους αυτούς που χρόνια έχουν αφιερώσει τη ζωή τους ολόκληρη στον αθλητισμό και να κάνουμε μια αναγέννηση, μια ανανέωση στο αθλητικό κίνημα. Είμαι βέβαιος πως θα κάνετε το σωστό, είμαι βέβαιος ότι μέχρι να τελειώσει αυτή η συνεδρίαση θα υπάρξουν πολύ περισσότερες φωνές λογικής και σ’ αυτήν την προσπάθεια σας ζητώ να συνταχθείτε και να δουλέψουμε μαζί οργανωμένα για έναν αθλητισμό που θα παράγει πολιτισμό και θα παράγει άξιους και δυνατούς πατριώτες Έλληνες.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Να είστε καλά. Σας ευχαριστώ πολύ.</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(Δημήτριος Βίτσας): </w:t>
      </w:r>
      <w:r w:rsidRPr="003608DC">
        <w:rPr>
          <w:rFonts w:eastAsia="Times New Roman" w:cs="Times New Roman"/>
          <w:szCs w:val="24"/>
        </w:rPr>
        <w:t xml:space="preserve">Κύριε Υπουργέ, είναι φανερό ότι με βρήκατε μπόσικο! Αλλά επειδή ο αγώνας του Τσιτσιπά με τον Ναδάλ έχει ξεκινήσει, ας κάνουμε όλοι μαζί μια προσπάθεια, τουλάχιστον όσοι ενδιαφερόμαστε, να δούμε τον αγώνα του Ζβέρεφ με τον Μεντβέντεφ στις δέκα η ώρα το βράδυ.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Μπούμπας από την Ελληνική Λύση για δεκαπέντε λεπτά. Δεν θα συμπεριφερθώ με τον ίδιο τρόπο που το έκανα με τον Υπουργό, γιατί ο Υπουργός δεν έχει στην ουσία κάποιον από πάνω του, έτσι;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Ορίστε, έχετε τον λόγο.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 xml:space="preserve">ΚΩΝΣΤΑΝΤΙΝΟΣ ΜΠΟΥΜΠΑΣ: </w:t>
      </w:r>
      <w:r w:rsidRPr="003608DC">
        <w:rPr>
          <w:rFonts w:eastAsia="Times New Roman" w:cs="Times New Roman"/>
          <w:szCs w:val="24"/>
        </w:rPr>
        <w:t>Ευχαριστώ πολύ,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συνάδελφοι, εντάξει, είναι η τακτική των Υπουργών. Κλέβουν χρόνο από τις προσωπικότητες και τις οντότητες των Βουλευτών ανά την Επικράτεια που έχουν εκλεγεί διά της ψήφου του ελληνικού λαού και καλό είναι να τους ακούσουμε. Οπότε, μην κάνουμε υπέρβαση του χρόνου.</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Λοιπόν, επειδή επικαλεστήκατε τη λέξη «σόου» προηγουμένως, κύριε Υπουργέ, ας δούμε μέσα στο λεξικό γιατί «σόου» και αθλητισμός πάνε μαζί. Το «σόου», εκτός από θέαμα -το είπατε για τον Πρόεδρό μας-, σημαίνει και απόδειξη, το «σόου» σημαίνει και εμφάνιση. Οπότε μην μπερδεύουμε τη λέξη «σόου», η οποία είναι συνυφασμένη με τον αθλητισμό.</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Σήμερα, κυρίες και κύριοι συνάδελφοι, ψηφίζουμε ένα νομοσχέδιο που έχει να κάνει με το μέλλον του τόπου, διότι κάτοπτρο του πολιτισμού μιας χώρας είναι ο αθλητισμός. Εκεί είναι η κουλτούρα του, η αγωγή του, ήθος και αρχές και βέβαια πλάθει χαρακτήρες και βάζει γερά θεμέλια. Φανταστείτε σε όλους αυτούς που επικαλέστηκε τώρα ο κύριος Υπουργός με τις δηλώσεις του -να έλεγε στον κ. Κακλαμανάκη μέχρι ποια ηλικία θα κάνει ιστιοπλοΐα ή να λέγαμε στον Νίκο Γκάλη μέχρι ποια ηλικία θα παίζει μπάσκετ ή στο Ντίνο Τζοφ από την Ιταλία ή στον Έλκερ από τη Δανία που έπαιξαν σε μεγάλες ηλικίες- να τους βάζαμε ηλικιακό όριο τι θα γινόταν.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Το λέω αυτό, γιατί θα πάμε παρακάτω, γιατί ως Ελληνική Λύση σταχυολογούμε κάποια ζητήματα του αθλητισμού και ξεκινάμε πρώτα από τη  σύμβαση Μακολάν, να το πούμε και σωστά, ο κ. Χήτας τα ξέρει, χρόνια αθλητικός συντάκτης είναι. Εδώ όμως εμείς επί της αρχής λέμε «ναι».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Μένουμε σε ένα σημείο που αφορά τον τζόγο. Ακούστε, κυρίες και κύριοι συνάδελφοι, πρέπει να συμφωνήσουμε όλοι. Σίγουρα υπάρχει ο παράνομος και ο νόμιμος τζόγος, αλλά δεν παύει να είναι τζόγος. Δεν παύει να είναι αυτός ο εθισμός που κλείνει σπίτια. Και θα ήμασταν αρωγοί πραγματικά ως Ελληνική Λύση. Η επένδυση του Ελληνικού έχει να κάνει με τζόγο και χθες δέκα Βουλευτές της Νέας Δημοκρατίας έσπευσαν αμέσως να υπογράψουν για να γίνει εκεί χωροθέτηση, ενώ για το θέμα της Μακεδονίας δεν μπορούν να υπογράψουν είκοσι. Για κάτι τέτοια που εξυπηρετούν συγκεκριμένα επιχειρηματικά συμφέροντα και τραστ σπεύδουν αμέσως. Ο τζόγος λοιπόν, είναι ένα ζήτημα που θα πρέπει η πολιτεία να είναι αρωγός, κοντά στον νέο. Δεν θεραπεύεται εύκολα ο τζόγος. Έχω διαβάσει μελέτες που λένε ότι η απεξάρτηση από τα ναρκωτικά, μια και μιλούσαμε χθες για το ΚΕΘΕΑ, ή το αλκοόλ ή το κάπνισμα είναι πολύ ευκολότερη από τον τζόγο.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Έτσι, λοιπόν, η Κυβέρνηση ήδη έχει νομοθετήσει, έχει αδειοδοτήσει εταιρείες διαδικτυακού τζόγου. Και λέω, ποιος θα προστατεύσει τον νέο που κυρίως είναι άνεργος και έχει εθιστεί γιατί πιστεύει ότι θα πάει να κερδίσει και </w:t>
      </w:r>
      <w:r w:rsidRPr="003608DC">
        <w:rPr>
          <w:rFonts w:eastAsia="Times New Roman" w:cs="Times New Roman"/>
          <w:szCs w:val="24"/>
        </w:rPr>
        <w:lastRenderedPageBreak/>
        <w:t xml:space="preserve">χάνει τα λεφτά του, χάνει περιουσία, κλείνουν σπίτια, χωρίζουν, καταστρέφονται οικογένειες και κανείς δεν μιλάει, γιατί λέει είναι το παράνομο και το νόμιμο στοίχημα; Ποια η διαφορά; Τζόγος ο ένας, τζόγος και ο άλλος. Υπάρχει διαφορά; Νομικού πλαισίου. Θα ψηφίσουμε επί της αρχής.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Τα άλλα είναι τα αυτονόητα. Ανταλλαγή πληροφοριών για την πάταξη της βίας, να υπάρχει η πάταξη της απάτης, της διαφθοράς, του βρώμικου χρήματος. Αυτά είναι τα αυτονόητα, που για μια ακόμη φορά η Ελλάδα είναι η χώρα της καθυστέρησης. Για να χαριτολογήσω, αν περνούσε η πενταετία, θα παραγραφόταν και η Σύμβαση </w:t>
      </w:r>
      <w:r w:rsidRPr="003608DC">
        <w:rPr>
          <w:rFonts w:eastAsia="Times New Roman" w:cs="Times New Roman"/>
          <w:szCs w:val="24"/>
          <w:lang w:val="en-US"/>
        </w:rPr>
        <w:t>Macolin</w:t>
      </w:r>
      <w:r w:rsidRPr="003608DC">
        <w:rPr>
          <w:rFonts w:eastAsia="Times New Roman" w:cs="Times New Roman"/>
          <w:szCs w:val="24"/>
        </w:rPr>
        <w:t xml:space="preserve"> δηλαδή από το 2014, για να τη φέρουμε, για να ελέγξουμε τη χειραγώγηση των αγώνων και να καταπολεμήσουμε τη βία στα γήπεδα, που όλοι συμφωνούμε. Υπάρχουν πάρα πολλά άρθρα. Για εμάς ως Ελληνική Λύση θα έπρεπε η κύρωση της συμφωνίας και μόνο να αποτελεί ένα ξεχωριστό αντικείμενο, για να έχουμε τον χρόνο να τα δούμε αναλυτικά τα άρθρα. Εδώ πρόκειται για σαράντα ένα άρθρα, εννέα κεφάλαια. Επί της αρχής, λοιπόν, λέμε ναι.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τώρα στο δεύτερο μέρος του νομοσχεδίου. Η Αστυνομία δεν έχει καμμία δουλειά να επιβαρύνεται από τις ανώνυμες εταιρείες, όπως είναι οι ΠΑΕ. Πηγαίνετε στην Ιταλία, στη Γερμανία, στην Ισπανία. Η Αστυνομία προστατεύει τον πολίτη πέριξ του γηπέδου. Δεν μπορούμε να απασχολούμε χιλιάδες αστυνομικούς σε αγώνες, να μη μπορούν να προσφέρουν την ασφάλεια και την </w:t>
      </w:r>
      <w:r w:rsidRPr="003608DC">
        <w:rPr>
          <w:rFonts w:eastAsia="Times New Roman" w:cs="Times New Roman"/>
          <w:szCs w:val="24"/>
        </w:rPr>
        <w:lastRenderedPageBreak/>
        <w:t>αστυνόμευση στον Έλληνα πολίτη, για να τις χρησιμοποιούν οι ΠΑΕ κατά το δοκούν.</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Σε ό,τι αφορά τα εισιτήρια, το ηλεκτρονικό εισιτήριο σίγουρα το θέλουμε για να υπάρχει και ο απαιτούμενος έλεγχος. Στην Κύπρο, αν δεν έχεις ειδική κάρτα ως αθλητής, δεν μπαίνεις σε οποιονδήποτε αθλητικό χώρο. Έτσι, λοιπόν, η Αστυνομία πρέπει να είναι ξέχωρα από όλα αυτά. Εν πάση περιπτώσει, είναι το άρθρο 2 που ψηφίζουμε «ναι».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άρθρο 3, τώρα, έχει να κάνει με τα προσωπικά δεδομένα. Εμείς συμφωνούμε ότι πρέπει να προστατεύσουμε τον άνθρωπο. Αλλά, κυρίες και κύριοι, έχουν γίνει εγκλήματα. Δεν μπορεί να ανοίγει κεφάλι, να τραυματίζεται βάναυσα ο άλλος και να μην μπορείς να χρησιμοποιήσεις τα οπτικοακουστικά μέσα στις εισαγγελικές αρχές για να αποδοθεί δικαιοσύνη και εν πάση περιπτώσει να διαλευκανθεί μια υπόθεση. Δεν μπορούμε να πούμε, λοιπόν, όχι πάνω σε αυτό. Πρέπει να αποτελέσουν αποδεικτικά στοιχεία. Στο άρθρο 3, λοιπόν, ως Ελληνική Λύση, ψηφίζουμε «ναι».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στο άρθρο 4. Η αστυνόμευση πού είναι μόνο; Πέριξ των γηπέδων ή των χώρων που διοργανώνονται διάφορες εκδηλώσεις αθλητικού χαρακτήρα; Θυμάστε τι είχε γίνει στο βόλεϊ, που κλείστηκαν τα ραντεβού σε μέρη χιλιόμετρα μακριά από τα γήπεδα; Τι θα πούμε, ότι εκεί δεν υπάρχει αδίκημα: Εκεί δεν υπάρχει βία; Εκεί δεν υπάρχει εγκληματικότητα; Είναι το άρθρο 4. Ψηφίζουμε, </w:t>
      </w:r>
      <w:r w:rsidRPr="003608DC">
        <w:rPr>
          <w:rFonts w:eastAsia="Times New Roman" w:cs="Times New Roman"/>
          <w:szCs w:val="24"/>
        </w:rPr>
        <w:lastRenderedPageBreak/>
        <w:t>λοιπόν, «ναι». Δεν έχει σημασία το πού γίνεται το έγκλημα, η βιαιοπραγία. Το θέμα είναι ότι γίνεται και πρέπει να τιμωρηθούν οι υπαίτιοι και να διαλευκανθεί η υπόθεση.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Πάμε στο άρθρο 5. Έχει να κάνει με τον μηχανοκίνητο αθλητισμό. Έχετε πει στην ομιλία σας, κύριε Υπουργέ, ότι θέλετε να αναβαθμίσετε το Ράλι Ακρόπολις. Δράττομαι της ευκαιρίας ως Βουλευτής Σερρών να σας πω το εξής. Ένα αυτοκινητοδρόμιο οργανωμένο έχουμε στην Ελλάδα, το αυτοκινητοδρόμιο των Σερρών. Επειδή ο μηχανοκίνητος αθλητισμός φέρνει αρκετά χρήματα και είναι ένα πολύ ωραίο υπερθέαμα για τους φιλάθλους του μηχανοκίνητου αθλητισμού, ρίξτε μια ματιά και σ’ αυτό το ξεχασμένο αυτοκινητοδρόμιο στην περιφέρεια, γιατί αθλητισμός σημαίνει και περιφερειακή αποκέντρωση. Εκεί, λοιπόν, δεν μπορεί ο ελεγκτής συνάμα να είναι και ελεγχόμενος, σε ό,τι αφορά τους διαιτητές. Στο άρθρο 5, κυρίες και κύριοι συνάδελφοι, λέμε «όχι».</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Πάμε λίγο στο άρθρο 6. Δεν θα τα χαλάσουμε εκεί για την επιμήκυνση του χρόνου. Σε ό,τι αφορά τη νομιμότητα των κανονισμών των αθλητικών ομοσπονδιών, να πούμε ότι στους δύο μήνες συμφωνούμε με το άρθρο 6.</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Για να πάμε τώρα στο άρθρο 7, που αφορά βέβαια αυτό με την ποσόστωση. Εγώ ξέρω ότι ανά τον κόσμο γυναικείες οργανώσεις το έχουν κατηγορήσει αυτό με την ποσόστωση. Βέβαια, ο νομοθέτης δεν μιλάει για γυναίκες ή άνδρες, μιλάει για το αντίθετο φύλο, για να μπορεί και το αντίθετο </w:t>
      </w:r>
      <w:r w:rsidRPr="003608DC">
        <w:rPr>
          <w:rFonts w:eastAsia="Times New Roman" w:cs="Times New Roman"/>
          <w:szCs w:val="24"/>
        </w:rPr>
        <w:lastRenderedPageBreak/>
        <w:t xml:space="preserve">φύλο, όποιο και να είναι αυτό. Να σας πω ότι υπάρχουν περιπτώσεις όπου οι γυναίκες είναι περισσότερες. Αλλά εδώ αυτό είναι οξύμωρο. Τι θα πει; Ισότητα. Αυτονόητο δεν είναι; Υπάρχουν γυναίκες. Ο αθλητισμός δεν είναι γένους μόνο αρσενικού. Η ιδέα του αθλητισμού είναι γένους θηλυκού. Θα έπρεπε να υπάρχει συγκερασμός. Υπάρχουν γυναίκες που έχουν διαπρέψει μέσα στον αθλητισμό, που έχουν προσφέρει τα μάλα. Σε αυτές θα δώσετε τη δυνατότητα.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τώρα λίγο στο άρθρο 8. Έχω εδώ -και τη μελετώ όσο μπορώ, δεν είμαι νομικός- την έκθεση του κ. Αλιβιζάτου. Ξέρετε τι σημαίνει ηλικιακό όριο; Δηλαδή, τι του λέτε του άλλου; Τα εγκεφαλικά σου κύτταρα δεν λειτουργούν; Δεν μπορείς να παίρνεις αποφάσεις, δεν έχεις κρίση; Οι νευρώνες σου δεν πάνε καλά; Αυτό του λέτε; Για πάνω από 70 ή 75 ετών.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Κύριοι της Νέας Δημοκρατίας, μου κάνει εντύπωση ότι στο νομοσχέδιο για τα διπλώματα οδήγησης δεν σας πειράζει να οδηγούν ηλικιωμένοι και ας μεταφέρουν και τα εγγόνια και ας είναι δημόσιος κίνδυνος, ενώ στο θέμα αυτό σας πειράζει το ηλικιακό. Φαντασθείτε να πείτε τώρα στην κ. Σακοράφα μέχρι ποια ηλικία θα ασχολείται με τον αθλητισμό που έφερε τόσα μετάλλια στην Ελλάδα! Δεν μπορώ να το καταλάβω αυτό το σκεπτικό.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Άλλο η θητεία, το πόσες θητείες πρέπει να είμαστε και άλλο το ηλικιακό. Τον άλλον, δηλαδή, τον θεωρείς άχρηστο, ως μη ορθά σκεπτόμενο; Εγώ </w:t>
      </w:r>
      <w:r w:rsidRPr="003608DC">
        <w:rPr>
          <w:rFonts w:eastAsia="Times New Roman" w:cs="Times New Roman"/>
          <w:szCs w:val="24"/>
        </w:rPr>
        <w:lastRenderedPageBreak/>
        <w:t xml:space="preserve">συμφωνώ ότι πολλές θητείες θα γίνουν </w:t>
      </w:r>
      <w:r w:rsidRPr="003608DC">
        <w:rPr>
          <w:rFonts w:eastAsia="Times New Roman" w:cs="Times New Roman"/>
          <w:szCs w:val="24"/>
          <w:lang w:val="en-US"/>
        </w:rPr>
        <w:t>status</w:t>
      </w:r>
      <w:r w:rsidRPr="003608DC">
        <w:rPr>
          <w:rFonts w:eastAsia="Times New Roman" w:cs="Times New Roman"/>
          <w:szCs w:val="24"/>
        </w:rPr>
        <w:t>. Θα αποκτήσει αλαζονεία ο άλλος στην εξουσία, θα γίνει Κρέοντας.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Ο κ. Γεώργιος Γεωργίου είναι Πρόεδρος του Νομικού Συμβουλίου της Κύπρου, που συζητάει τώρα να μειώσει το όριο ηλικίας για υποψήφιο Βουλευτή, αλλά εκεί θα θεσπιστεί για τους Βουλευτές τρεις θητείες. Στα αδέρφια μας, στην Κύπρο. Άλλο οι θητείες. Ο Βουλευτής, δηλαδή, δεν είναι δημοσίου χαρακτήρα; Πρέπει να είναι </w:t>
      </w:r>
      <w:r w:rsidRPr="003608DC">
        <w:rPr>
          <w:rFonts w:eastAsia="Times New Roman" w:cs="Times New Roman"/>
          <w:szCs w:val="24"/>
          <w:lang w:val="en-US"/>
        </w:rPr>
        <w:t>a</w:t>
      </w:r>
      <w:r w:rsidRPr="003608DC">
        <w:rPr>
          <w:rFonts w:eastAsia="Times New Roman" w:cs="Times New Roman"/>
          <w:szCs w:val="24"/>
        </w:rPr>
        <w:t xml:space="preserve"> </w:t>
      </w:r>
      <w:r w:rsidRPr="003608DC">
        <w:rPr>
          <w:rFonts w:eastAsia="Times New Roman" w:cs="Times New Roman"/>
          <w:szCs w:val="24"/>
          <w:lang w:val="en-US"/>
        </w:rPr>
        <w:t>priori</w:t>
      </w:r>
      <w:r w:rsidRPr="003608DC">
        <w:rPr>
          <w:rFonts w:eastAsia="Times New Roman" w:cs="Times New Roman"/>
          <w:szCs w:val="24"/>
        </w:rPr>
        <w:t xml:space="preserve">; Δεν λέω, μέσα από δημοκρατικές διαδικασίες εκλέγεται. Για τις θητείες να το συζητήσουμε, για να μη γίνει </w:t>
      </w:r>
      <w:r w:rsidRPr="003608DC">
        <w:rPr>
          <w:rFonts w:eastAsia="Times New Roman" w:cs="Times New Roman"/>
          <w:szCs w:val="24"/>
          <w:lang w:val="en-US"/>
        </w:rPr>
        <w:t>status</w:t>
      </w:r>
      <w:r w:rsidRPr="003608DC">
        <w:rPr>
          <w:rFonts w:eastAsia="Times New Roman" w:cs="Times New Roman"/>
          <w:szCs w:val="24"/>
        </w:rPr>
        <w:t xml:space="preserve">, να μη γίνει κατεστημένο και ό,τι αυτό σημαίνει αφού διαβρώνεται από την εξουσία και άλλο το ηλικιακό. Το ηλικιακό καταρρακώνει την προσωπικότητα του ανθρώπου.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Εγώ διαβάζω όσο πιο προσεκτικά μπορώ τον κ. Αλιβιζάτο, ο οποίος λέει ότι τον περιορίζει σε ένα δημοκρατικό καθεστώς. Έχει να κάνει με την οντότητα, την προσωπικότητα, το είναι αυτού του ανθρώπου. Άλλο αν δεν λειτουργεί σωστά. Αυτό θα το κρίνει το εκλεκτορικό σώμα.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Παρακαλώ, να κατατεθεί όλη αυτή η γνωμοδότηση του καθηγητή κ. Αλιβιζάτου, όπου ο άνθρωπος είναι και νομικός.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(Στο σημείο αυτό ο Βουλευτής κ. Κωντσταντίνος Μπούμπας καταθέτει για τα Πρακτικά τα προαναφερθέντα έγγραφα, τα οποία βρίσκονται στο αρχείο </w:t>
      </w:r>
      <w:r w:rsidRPr="003608DC">
        <w:rPr>
          <w:rFonts w:eastAsia="Times New Roman" w:cs="Times New Roman"/>
          <w:szCs w:val="24"/>
        </w:rPr>
        <w:lastRenderedPageBreak/>
        <w:t>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Αλλά και ομοϊδεάτης σας, πρώην υπουργός από τη Ροδόπη, ο κ. Στυλιανίδης, έχει φέρει τις δικές του αντιρρήσεις. Καθηγητής Συνταγματικού Δικαίου δεν είναι; Σας είπα ότι θα μπλέξετε. Θα μπλέξετε στα δικαστήρια με το θέμα το ηλικιακό. Στα διπλώματα δίνετε, σε 74 ετών, σε 80 ετών, σε 82 ετών. Θα οδηγούν στους δρόμους.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Πραγματικά, έτερον εκάτερον. Άλλο οι θητείες και άλλο το ηλικιακό όριο. Είναι μία σειρά από άρθρα, τα οποία χρειάζονται πάρα πολύ συζήτηση.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Να προχωρήσουμε στα υπόλοιπα άρθρα στον χρόνο που έχουμε, για να μην χρονοτριβούμε.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Να πάμε στην αξιοποίηση των ολυμπιακών εγκαταστάσεων στο άρθρο 9. Αυτά δεν είναι όλα τα έργα που χορταριάζουν; Έγιναν Ολυμπιακοί Αγώνες στο Βανκούβερ, έγιναν Ολυμπιακοί Αγώνες στην Αδελαΐδα και ακόμα είναι πτωχευμένες οι πόλεις. Στο Μόντρεαλ του Καναδά. Κάναμε Ολυμπιακούς Αγώνες εν έτει 2004, μπήκαμε μέσα μαζί με το Χρηματιστήριο, κλαίει ο ελληνικός λαός. Όπως είπε και ο Πρόεδρος, θέλετε να βάλετε πρόσωπο το οποίο μόνο και μόνο για λόγους ηθικής -η κ. Αγγελοπούλου- δεν μπορεί να μπει στην Επιτροπή του 2021, για να γιορτάσουμε τα 200 χρόνια, όπου στα χρόνια των Ολυμπιακών Αγώνων και του Χρηματιστηρίου ήταν η 10ετία - 15ετία που </w:t>
      </w:r>
      <w:r w:rsidRPr="003608DC">
        <w:rPr>
          <w:rFonts w:eastAsia="Times New Roman" w:cs="Times New Roman"/>
          <w:szCs w:val="24"/>
        </w:rPr>
        <w:lastRenderedPageBreak/>
        <w:t xml:space="preserve">συνέδραμαν να πτωχεύσει η Ελλάδα. Χορταριάζουν! Κάναμε κάτι γήπεδα κρίκετ τα οποία χορταριάζουν. Στο Ελληνικό, βέβαια, υπήρχε σπουδή αμέσως να αξιοποιηθεί για καζίνο και πάει λέγοντας.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Δεν μπορούμε να ψηφίσουμε, λοιπόν, το άρθρο 9 σε ό,τι αφορά τις ολυμπιακές εγκαταστάσεις. Δεν μπορούμε να συμφωνήσουμε πάνω σε αυτό και να διασφαλίσουμε το συμφέρον του ελληνικού δημοσίου. Από ποιους θα λειτουργούν αυτές οι εγκαταστάσεις; Το προσωπικό που θα είναι μέσα ποιος θα το πληρώνει; Θα είναι προς το συμφέρον για τις ανώνυμες εταιρείες που θα χρησιμοποιούν αυτά τα ακίνητα σαν προπονητικά; Κέντρα μέχρι τώρα ήταν οι ομοσπονδίες. Τι θα γίνουν οι ομοσπονδίες; Είναι ένα άρθρο που θέλει πολύ συζήτηση εκ βαθέων, για να δούμε ποιος εισπράττει αυτά τα έσοδα από χορηγίες κ.λπ.;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Για το Καυταντζόγλειο λέμε όχι, γιατί πιστεύουμε ότι η διάταξη αυτή είναι φωτογραφική.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Προχωράμε για την εποπτεία των ανωνύμων εταιρειών, που τις παίρνετε από το Υπουργείο Ανάπτυξης και περνάνε στο Υπουργείο Πολιτισμού και Αθλητισμού. Λέμε όχι. Δεν μπορούμε να καταλάβουμε το σκεπτικό γιατί πρέπει να γίνει αυτή η μεταφορά σε αυτό το Υπουργείο. Μια χαρά δεν ήταν εκεί;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στο άρθρο 12 για τη Γενική Γραμματεία Αθλητισμού σε εποπτευόμενους από αυτήν φορείς ή σε προγράμματα που έχουν να κάνουν </w:t>
      </w:r>
      <w:r w:rsidRPr="003608DC">
        <w:rPr>
          <w:rFonts w:eastAsia="Times New Roman" w:cs="Times New Roman"/>
          <w:szCs w:val="24"/>
        </w:rPr>
        <w:lastRenderedPageBreak/>
        <w:t xml:space="preserve">γενικότερα με τον αθλητισμό. Ναι, θα τιμήσουμε τους Ολυμπιονίκες που έφεραν στο στήθος τους πραγματικά μετάλλιο για την Ελλάδα, έγινε η ανάκρουση του Εθνικού Ύμνου και πραγματικά μας έκαναν υπερήφανους. Ναι, σε αυτό το κομμάτι, αν και έχουμε τις επιφυλάξεις μας γι’ αυτό, κύριε Υπουργέ.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Τι επιφυλάξεις έχετε;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ΚΩΝΣΤΑΝΤΙΝΟΣ ΜΠΟΥΜΠΑΣ:</w:t>
      </w:r>
      <w:r w:rsidRPr="003608DC">
        <w:rPr>
          <w:rFonts w:eastAsia="Times New Roman" w:cs="Times New Roman"/>
          <w:szCs w:val="24"/>
        </w:rPr>
        <w:t xml:space="preserve"> Θέλουμε να ξέρουμε πραγματικά το πώς θα λειτουργούν, το πώς θα προσφέρουν και το πώς τους ανεβάζουμε και ηθικά, πώς γίνεται η αξιοποίηση αυτών των ανθρώπων, γιατί πάντα ελοχεύει ο κίνδυνος. Ενώ όλοι έχουν μεγάλες διακρίσεις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 θα βλέπατε ότι λέει «εφόσον το επιθυμούν».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ΚΩΝΣΤΑΝΤΙΝΟΣ ΜΠΟΥΜΠΑΣ:</w:t>
      </w:r>
      <w:r w:rsidRPr="003608DC">
        <w:rPr>
          <w:rFonts w:eastAsia="Times New Roman" w:cs="Times New Roman"/>
          <w:szCs w:val="24"/>
        </w:rPr>
        <w:t xml:space="preserve"> Εντάξει.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τώρα στο άρθρο 13 για την Ελληνική Ολυμπιακή Επιτροπή. Γιατί αυτή η σπουδαία Ελληνική Ολυμπιακή Επιτροπή έχει και μία σειρά ιστορίας, όπως χθες συζητούσαμε για κάποιες άλλες επιτροπές. Εκατόν είκοσι πέντε χρόνια λειτουργίας! Για ποιον λόγο να αλλάξει νομικό πλαίσιο; Δεν μπορούμε να το καταλάβουμε. Είναι κληρονομιά, είναι πολιτισμός, είναι ιστορία, είναι η ίδια η Ελληνική Ολυμπιακή Επιτροπή. Λέμε όχι στο άρθρο 13. Δεν υπάρχει λόγος να συσταθεί σε νομικό πρόσωπο ιδιωτικού δικαίου. Για ποιο λόγο να γίνει </w:t>
      </w:r>
      <w:r w:rsidRPr="003608DC">
        <w:rPr>
          <w:rFonts w:eastAsia="Times New Roman" w:cs="Times New Roman"/>
          <w:szCs w:val="24"/>
        </w:rPr>
        <w:lastRenderedPageBreak/>
        <w:t xml:space="preserve">αυτό; Με την περιουσία τι θα γίνει; Ο νόμος, ο κανονισμός, η κάλυψη θέσεων και μετατάξεων στους υπαλλήλους. Η Ελληνική Ολυμπιακή Επιτροπή παρεκκλίνει από ένα ενιαίο σύστημα κινητικότητας. Γιατί να γίνει νομικό πρόσωπο ιδιωτικού δικαίου; Γιατί να την περιχαρακώσουμε; Γιατί να τη βάλουμε κάτω από ιδιωτικά, αν θέλετε, κριτήρια και να μην μείνει ως έχει; Πώς θα είναι; Θα είναι πιο ευέλικτη, πιο αποδοτική;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Πάμε στο άρθρο 19 για το Ταμείο Αλληλοβοηθείας Υπαλλήλων Υπουργείου Πολιτισμού. Εδώ έχει βάλει, όπως είπε και ο Πρόεδρος, τον ελληνικό λαό 45 εκατομμύρια ευρώ μέσα. Είναι γνωστό το τι γίνεται. Το Ταμείο Αλληλοβοηθείας λειτούργησε στο παρελθόν ως ένα μαύρο ταμείο με συγκεκριμένα πρόσωπα που έπαιρναν μισθούς και ήταν αποσπασμένα ακόμη και στο πολιτικό γραφείο του πρώην προέδρου της Νέας Δημοκρατίας, όπως είχε ακουστεί. Δεκαεπτά άτομα του ταμείου που διαχειρίζονταν εκατομμύρια, σήμερα είναι κατηγορούμενοι και θα μπει εκκαθαριστής. Ποιος θα έχει την πολιτική αγωγή; Ο ίδιος ο εκκαθαριστής; Θα πάμε δηλαδή με βάση έναν Πτωχευτικό Κώδικα που αποφάσισε το ταμείο, χωρίς καμμία δικαστική απόφαση; Δεν είναι σκάνδαλο αυτό, κύριε Υπουργέ; Με συγχωρείτε, ο πολιτικός ενάγων, θα ξέρει με ποιους όρους θα λειτουργήσει ο εκκαθαριστής; Είναι σκανδαλώδες αυτό το πράγμα. Δεν μπορώ να το καταλάβω. Αυξάνετε τα μέλη από πέντε σε επτά, το πάτε σε καθεστώς εκκαθάρισης και ο πολιτικός </w:t>
      </w:r>
      <w:r w:rsidRPr="003608DC">
        <w:rPr>
          <w:rFonts w:eastAsia="Times New Roman" w:cs="Times New Roman"/>
          <w:szCs w:val="24"/>
        </w:rPr>
        <w:lastRenderedPageBreak/>
        <w:t xml:space="preserve">ενάγων δεν θα μπορεί να γνωρίζει τους όρους με τους οποίους θα λειτουργήσει ο εκκαθαριστής.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Προχωράμε στο άρθρο 20, όπου μιλάει για επιστημονικούς συμβούλους στο Ταμείο Αρχαιολογικών Χώρων και Απαλλοτριώσεων. Μέχρι τώρα δεν λέγαμε να υπάρχουν δύο και δύο; Οι δύο να είναι επιστημονικοί συνεργάτες. Τι σημαίνει επιστημονικός συνεργάτης; Πτυχίο, μεταπτυχιακό, ξένες γλώσσες. Αν τους κάνουμε και τους τέσσερις μετακλητούς σε ένα τιμ, θα μπορούν να έχουν πανεπιστημιακή μόρφωση και κουλτούρα, αλλά θα μπορούν και με υποχρεωτική εκπαίδευση να μπουν στο συγκεκριμένο ταμείο. Τότε οι γνώσεις δεν παίζουν ρόλο, για να μπορέσουν ως επαΐοντες να ανταποκριθούν στα καθήκοντά τους;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Κλείνω με αυτό που έχει καταθέσει στον κ. Κώστα Παναγόπουλο, τον Πρόεδρο της Ελληνικής Εταιρείας Στίβου, ο κ. </w:t>
      </w:r>
      <w:r w:rsidRPr="003608DC">
        <w:rPr>
          <w:rFonts w:eastAsia="Times New Roman" w:cs="Times New Roman"/>
          <w:szCs w:val="24"/>
          <w:lang w:val="en-US"/>
        </w:rPr>
        <w:t>Sebastian</w:t>
      </w:r>
      <w:r w:rsidRPr="003608DC">
        <w:rPr>
          <w:rFonts w:eastAsia="Times New Roman" w:cs="Times New Roman"/>
          <w:szCs w:val="24"/>
        </w:rPr>
        <w:t xml:space="preserve"> </w:t>
      </w:r>
      <w:r w:rsidRPr="003608DC">
        <w:rPr>
          <w:rFonts w:eastAsia="Times New Roman" w:cs="Times New Roman"/>
          <w:szCs w:val="24"/>
          <w:lang w:val="en-US"/>
        </w:rPr>
        <w:t>Coe</w:t>
      </w:r>
      <w:r w:rsidRPr="003608DC">
        <w:rPr>
          <w:rFonts w:eastAsia="Times New Roman" w:cs="Times New Roman"/>
          <w:szCs w:val="24"/>
        </w:rPr>
        <w:t xml:space="preserve">, από την </w:t>
      </w:r>
      <w:r w:rsidRPr="003608DC">
        <w:rPr>
          <w:rFonts w:eastAsia="Times New Roman" w:cs="Times New Roman"/>
          <w:szCs w:val="24"/>
          <w:lang w:val="en-US"/>
        </w:rPr>
        <w:t>International</w:t>
      </w:r>
      <w:r w:rsidRPr="003608DC">
        <w:rPr>
          <w:rFonts w:eastAsia="Times New Roman" w:cs="Times New Roman"/>
          <w:szCs w:val="24"/>
        </w:rPr>
        <w:t xml:space="preserve"> </w:t>
      </w:r>
      <w:r w:rsidRPr="003608DC">
        <w:rPr>
          <w:rFonts w:eastAsia="Times New Roman" w:cs="Times New Roman"/>
          <w:szCs w:val="24"/>
          <w:lang w:val="en-US"/>
        </w:rPr>
        <w:t>Association</w:t>
      </w:r>
      <w:r w:rsidRPr="003608DC">
        <w:rPr>
          <w:rFonts w:eastAsia="Times New Roman" w:cs="Times New Roman"/>
          <w:szCs w:val="24"/>
        </w:rPr>
        <w:t xml:space="preserve"> </w:t>
      </w:r>
      <w:r w:rsidRPr="003608DC">
        <w:rPr>
          <w:rFonts w:eastAsia="Times New Roman" w:cs="Times New Roman"/>
          <w:szCs w:val="24"/>
          <w:lang w:val="en-US"/>
        </w:rPr>
        <w:t>of</w:t>
      </w:r>
      <w:r w:rsidRPr="003608DC">
        <w:rPr>
          <w:rFonts w:eastAsia="Times New Roman" w:cs="Times New Roman"/>
          <w:szCs w:val="24"/>
        </w:rPr>
        <w:t xml:space="preserve"> </w:t>
      </w:r>
      <w:r w:rsidRPr="003608DC">
        <w:rPr>
          <w:rFonts w:eastAsia="Times New Roman" w:cs="Times New Roman"/>
          <w:szCs w:val="24"/>
          <w:lang w:val="en-US"/>
        </w:rPr>
        <w:t>Athletics</w:t>
      </w:r>
      <w:r w:rsidRPr="003608DC">
        <w:rPr>
          <w:rFonts w:eastAsia="Times New Roman" w:cs="Times New Roman"/>
          <w:szCs w:val="24"/>
        </w:rPr>
        <w:t xml:space="preserve"> </w:t>
      </w:r>
      <w:r w:rsidRPr="003608DC">
        <w:rPr>
          <w:rFonts w:eastAsia="Times New Roman" w:cs="Times New Roman"/>
          <w:szCs w:val="24"/>
          <w:lang w:val="en-US"/>
        </w:rPr>
        <w:t>Federations</w:t>
      </w:r>
      <w:r w:rsidRPr="003608DC">
        <w:rPr>
          <w:rFonts w:eastAsia="Times New Roman" w:cs="Times New Roman"/>
          <w:szCs w:val="24"/>
        </w:rPr>
        <w:t>, γιατί σας αρέσουν αυτά με τις συνεντεύξεις, κύριε Υπουργέ, όπου η ΙΑΑ</w:t>
      </w:r>
      <w:r w:rsidRPr="003608DC">
        <w:rPr>
          <w:rFonts w:eastAsia="Times New Roman" w:cs="Times New Roman"/>
          <w:szCs w:val="24"/>
          <w:lang w:val="en-US"/>
        </w:rPr>
        <w:t>F</w:t>
      </w:r>
      <w:r w:rsidRPr="003608DC">
        <w:rPr>
          <w:rFonts w:eastAsia="Times New Roman" w:cs="Times New Roman"/>
          <w:szCs w:val="24"/>
        </w:rPr>
        <w:t xml:space="preserve"> τι λέει εδώ σε αυτό το έγγραφο; Σύμφωνα με τον κ. Παναγόπουλο έχει γίνει και η μετάφραση. Εδώ είναι στην Αγγλική, όπως το έχει στείλει η </w:t>
      </w:r>
      <w:r w:rsidRPr="003608DC">
        <w:rPr>
          <w:rFonts w:eastAsia="Times New Roman" w:cs="Times New Roman"/>
          <w:szCs w:val="24"/>
          <w:lang w:val="en-US"/>
        </w:rPr>
        <w:t>IAAF</w:t>
      </w:r>
      <w:r w:rsidRPr="003608DC">
        <w:rPr>
          <w:rFonts w:eastAsia="Times New Roman" w:cs="Times New Roman"/>
          <w:szCs w:val="24"/>
        </w:rPr>
        <w:t xml:space="preserve"> και εδώ είναι η μετάφραση.</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Λέει ότι ο πρόεδρος μπορεί να υπηρετήσει για πέντε θητείες το ανώτερο. Αυτό δεν αναφέρεται στην περίπτωση που ο υποψήφιος πρόεδρος υπήρξε </w:t>
      </w:r>
      <w:r w:rsidRPr="003608DC">
        <w:rPr>
          <w:rFonts w:eastAsia="Times New Roman" w:cs="Times New Roman"/>
          <w:szCs w:val="24"/>
        </w:rPr>
        <w:lastRenderedPageBreak/>
        <w:t xml:space="preserve">μέλος. Και λέει ως εκ τούτου δεν έχει εισαχθεί στο καταστατικό κανένα όριο ηλικίας.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Το λέμε αυτό, γιατί άλλο να λειτουργεί μία ομοσπονδία με τους νόμους του κράτους και άλλο να είναι εναρμονισμένη στους κανονισμούς της παγκόσμιας ομοσπονδίας.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Παρακαλώ, όπως λέει και ο κ. Σεβαστής ο Πρόεδρος του ΣΕΓΑΣ, να κατατεθεί στα Πρακτικά αυτό από την Παγκόσμια Ομοσπονδία και αυτά που λέει ο κ. </w:t>
      </w:r>
      <w:r w:rsidRPr="003608DC">
        <w:rPr>
          <w:rFonts w:eastAsia="Times New Roman" w:cs="Times New Roman"/>
          <w:szCs w:val="24"/>
          <w:lang w:val="en-US"/>
        </w:rPr>
        <w:t>Coe</w:t>
      </w:r>
      <w:r w:rsidRPr="003608DC">
        <w:rPr>
          <w:rFonts w:eastAsia="Times New Roman" w:cs="Times New Roman"/>
          <w:szCs w:val="24"/>
        </w:rPr>
        <w:t xml:space="preserve"> ότι υπάρχει ηλικιακό όριο.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Βουλευτής κ. Κωντσταντίνος Μπούμπας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Παρακαλώ, κύριε Μπούμπα, ολοκληρώστε.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ΚΩΝΣΤΑΝΤΙΝΟΣ ΜΠΟΥΜΠΑΣ:</w:t>
      </w:r>
      <w:r w:rsidRPr="003608DC">
        <w:rPr>
          <w:rFonts w:eastAsia="Times New Roman" w:cs="Times New Roman"/>
          <w:szCs w:val="24"/>
        </w:rPr>
        <w:t xml:space="preserve"> Θα μπορούσαμε να αναφέρουμε και άλλα ζητήματα, γιατί είναι ένα πολύ σημαντικό νομοσχέδιο.</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Ελπίζω και τους επόμενους μήνες, κύριε Υπουργέ, να φέρετε πραγματικά βελτιώσεις για να φέρουμε ξανά την αξιοπιστία στον αθλητισμό. Σήμερα ο κόσμος έξω ξέρετε τι λέει για κάθε διακύμανση αγώνα; Στημένο ήταν το ματς. Αυτό πρέπει να φύγει, για να έχουμε και πάλι την αξιοπιστία μας </w:t>
      </w:r>
      <w:r w:rsidRPr="003608DC">
        <w:rPr>
          <w:rFonts w:eastAsia="Times New Roman" w:cs="Times New Roman"/>
          <w:szCs w:val="24"/>
        </w:rPr>
        <w:lastRenderedPageBreak/>
        <w:t xml:space="preserve">γενικότερα στον αθλητισμό σε όλες τις προεκτάσεις. Χώρια ότι υπάρχουν αθλήματα, όπως του Μπάντμικτον με πολλές διακρίσεις, που δεν θέλω να είναι αδικημένα.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w:t>
      </w:r>
    </w:p>
    <w:p w:rsidR="003608DC" w:rsidRPr="003608DC" w:rsidRDefault="003608DC" w:rsidP="003608DC">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Ελληνικής Λύσης)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Σας ευχαριστούμε, κύριε Μπούμπα.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Βέβαια, τα αυτοκινητοδρόμια στην Ελλάδα είναι δύο, των Σερρών και της Πάχης των Μεγάρων. Καλά κάνατε που είπατε για τις Σέρρες, αλλά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ΚΩΝΣΤΑΝΤΙΝΟΣ ΜΠΟΥΜΠΑΣ:</w:t>
      </w:r>
      <w:r w:rsidRPr="003608DC">
        <w:rPr>
          <w:rFonts w:eastAsia="Times New Roman" w:cs="Times New Roman"/>
          <w:szCs w:val="24"/>
        </w:rPr>
        <w:t xml:space="preserve"> Εντάξει, συμφωνώ, κύριε Πρόεδρε.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Η κ. Σακοράφα από το ΜέΡΑ25 έχει τον λόγο για δεκαπέντε λεπτά. </w:t>
      </w:r>
    </w:p>
    <w:p w:rsidR="003608DC" w:rsidRPr="003608DC" w:rsidRDefault="003608DC" w:rsidP="003608DC">
      <w:pPr>
        <w:spacing w:after="0" w:line="600" w:lineRule="auto"/>
        <w:ind w:firstLine="720"/>
        <w:jc w:val="both"/>
        <w:rPr>
          <w:rFonts w:eastAsia="Times New Roman"/>
          <w:szCs w:val="24"/>
        </w:rPr>
      </w:pPr>
      <w:r w:rsidRPr="003608DC">
        <w:rPr>
          <w:rFonts w:eastAsia="Times New Roman"/>
          <w:b/>
          <w:szCs w:val="24"/>
        </w:rPr>
        <w:t>ΣΟΦΙΑ ΣΑΚΟΡΑΦΑ (Η΄ Αντιπρόεδρος της Βουλής):</w:t>
      </w:r>
      <w:r w:rsidRPr="003608DC">
        <w:rPr>
          <w:rFonts w:eastAsia="Times New Roman"/>
          <w:szCs w:val="24"/>
        </w:rPr>
        <w:t xml:space="preserve"> Θα πάρω όλο τον χρόνο, κύριε Πρόεδρε.</w:t>
      </w:r>
    </w:p>
    <w:p w:rsidR="003608DC" w:rsidRPr="003608DC" w:rsidRDefault="003608DC" w:rsidP="003608DC">
      <w:pPr>
        <w:spacing w:after="0" w:line="600" w:lineRule="auto"/>
        <w:ind w:firstLine="720"/>
        <w:jc w:val="both"/>
        <w:rPr>
          <w:rFonts w:eastAsia="Times New Roman"/>
          <w:szCs w:val="24"/>
        </w:rPr>
      </w:pPr>
      <w:r w:rsidRPr="003608DC">
        <w:rPr>
          <w:rFonts w:eastAsia="Times New Roman"/>
          <w:b/>
          <w:szCs w:val="24"/>
        </w:rPr>
        <w:t>ΠΡΟΕΔΡΕΥΩΝ (Δημήτριος Βίτσας):</w:t>
      </w:r>
      <w:r w:rsidRPr="003608DC">
        <w:rPr>
          <w:rFonts w:eastAsia="Times New Roman"/>
          <w:szCs w:val="24"/>
        </w:rPr>
        <w:t xml:space="preserve"> Δεν θα αναφερθείτε, όμως, στην αθλητική σας ιστορία, γιατί θα πάρουμε πάρα πολύ χρόνο.</w:t>
      </w:r>
    </w:p>
    <w:p w:rsidR="003608DC" w:rsidRPr="003608DC" w:rsidRDefault="003608DC" w:rsidP="003608DC">
      <w:pPr>
        <w:spacing w:after="0" w:line="600" w:lineRule="auto"/>
        <w:ind w:firstLine="720"/>
        <w:jc w:val="both"/>
        <w:rPr>
          <w:rFonts w:eastAsia="Times New Roman"/>
          <w:szCs w:val="24"/>
        </w:rPr>
      </w:pPr>
      <w:r w:rsidRPr="003608DC">
        <w:rPr>
          <w:rFonts w:eastAsia="Times New Roman"/>
          <w:b/>
          <w:szCs w:val="24"/>
        </w:rPr>
        <w:t>ΣΟΦΙΑ ΣΑΚΟΡΑΦΑ (Η΄ Αντιπρόεδρος της Βουλής):</w:t>
      </w:r>
      <w:r w:rsidRPr="003608DC">
        <w:rPr>
          <w:rFonts w:eastAsia="Times New Roman"/>
          <w:szCs w:val="24"/>
        </w:rPr>
        <w:t xml:space="preserve"> Ευχαριστώ πολύ, κύριε Πρόεδρε.</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Θα μου επιτρέψετε, κύριοι συνάδελφοι, να πω -νομίζω το είπα και στην επιτροπή- ότι είναι πραγματικά απογοητευτικό για μένα, που είμαι άνθρωπος </w:t>
      </w:r>
      <w:r w:rsidRPr="003608DC">
        <w:rPr>
          <w:rFonts w:eastAsia="Times New Roman"/>
          <w:szCs w:val="24"/>
        </w:rPr>
        <w:lastRenderedPageBreak/>
        <w:t>του αθλητισμού, το πρώτο νομοσχέδιο που εισάγει ο Υπουργός Αθλητισμού της νεοεκλεγείσας Κυβέρνησης να έχει τίτλο «Επείγοντα θέματα για την αντιμετώπιση της βίας στον αθλητισμό». Παράλληλα, είναι και εντυπωσιακό ότι η πρώτη συναίσθηση του αθλητισμού από τη θέση σας είναι ότι ο αθλητισμός είναι ένας χώρος τζόγου και παραγωγής βίας και τρέξατε, κύριε Υπουργέ, να αντιμετωπίσετε αυτή τη λαίλαπα που σας έπιασε εξαπίνης άμα τη αναλήψει των καθηκόντων σας. Χαίρομαι που είπατε ότι θα φέρετε ένα νέο νομοσχέδιο, αλλά θα μπορούσατε να το έχετε φέρει, αφού κι αυτή η σύμβαση θα μπορούσε να περιμένει, μια και περίμενε τόσα χρόνια, από το ΄14 και μετά.</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Θα μπορούσα, λοιπόν, προσωπικά να σας καταλογίσω στενή αντίληψη και μόνο, αν δεν ήταν ακριβώς αυτή η αντίληψη η κυρίαρχη πολιτική θέση ολόκληρης της Κυβέρνησής σας. Δυστυχώς για όλους, δεν είστε ο μόνος στη διαμόρφωση αυτού του σκηνικού, ένα σκηνικό που κάλλιστα μπορεί να έχει τίτλο «Ο εχθρός λαός».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Μόλις χθες ανακοινώθηκε, κύριοι συνάδελφοι, η πώληση των καθυστερούμενων οφειλομένων ασφαλιστικών εισφορών των πολιτών στα «κοράκια», στα </w:t>
      </w:r>
      <w:r w:rsidRPr="003608DC">
        <w:rPr>
          <w:rFonts w:eastAsia="Times New Roman"/>
          <w:szCs w:val="24"/>
          <w:lang w:val="en-US"/>
        </w:rPr>
        <w:t>funds</w:t>
      </w:r>
      <w:r w:rsidRPr="003608DC">
        <w:rPr>
          <w:rFonts w:eastAsia="Times New Roman"/>
          <w:szCs w:val="24"/>
        </w:rPr>
        <w:t xml:space="preserve"> κατά την παραμορφωτική ονομασία που τους δίνετε. Ειλικρινά, η έκφραση «χρεοδουλοπαροικία», με την οποία χαρακτηρίζουμε σαν κόμμα τη σημερινή κατάσταση που βιώνει η πατρίδα μας, μοιάζει πλέον να είναι φτωχή για να περιγράψει την πραγματικότητα.</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lastRenderedPageBreak/>
        <w:t>Μίλησα για «εχθρό λαό», γιατί δεν υπάρχει άλλη έκφραση που να περιγράφει τις νομοθετικές σας πρωτοβουλίες από την πρώτη στιγμή ανάληψης της εξουσίας. Η έφοδος των φοβικών. Ξεκινήσατε με το επιτελικό κράτος, δημιουργώντας ένα παράλληλο ιδιωτικό κράτος του απόλυτου ελέγχου σας, επειδή γνωρίζετε εκ των προτέρων -και το φοβάστε- ότι ο κρατικός μηχανισμός θα αντιδράσει στην άλωση που σχεδιάζετε και το ομολογήσατε με το υπέροχο αναπτυξιακό νομοσχέδιο «Επενδύστε στην Ελλάδα». Οι αρχαιολόγοι εχθροί, οι πολεοδόμοι εχθροί, οι πολίτες εχθροί, το περιβάλλον εχθρός. Με το αναπτυξιακό νομοσχέδιο τούς κατατροπώσατε όλους αυτούς.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Συνεχίσατε με την επίθεση σε βαρυσήμαντες έννοιες που απηχούν κατακτήσεις χιλιετιών. Και αναφέρομαι συγκεκριμένα στο άσυλο. Και εννοώ ότι η επίθεσή σας αυτή αφορούσε στην ίδια την έννοια του ασύλου και όχι ειδικά και μόνο στο πανεπιστημιακό άσυλο. Ισχυρό μήνυμα, ώστε να διαλυθεί και η παραμικρή ελπίδα καταφυγής του πολίτη απέναντι στο μακρύ χέρι της άγριας καταστολής.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Χθες με τον Ποινικό Κώδικα επαναφέρατε το ιδιώνυμο για τους πλειστηριασμούς της πρώτης κατοικίας και τιμωρείτε πλέον την απλή ρίψη προκηρύξεων με τρία χρόνια φυλακή. Σε όλες τις εκφάνσεις της η κοινωνία είναι εχθρός σας, παράγει βία και της επιτίθεστε. Μερικά δε μέλη της Κυβέρνησής </w:t>
      </w:r>
      <w:r w:rsidRPr="003608DC">
        <w:rPr>
          <w:rFonts w:eastAsia="Times New Roman"/>
          <w:szCs w:val="24"/>
        </w:rPr>
        <w:lastRenderedPageBreak/>
        <w:t>σας δεν κρύβονται και μιλάνε ακόμα και για αίμα. Η αναγκαστικότητα της βίας είναι το μοναδικό πολιτικό σας επιχείρημα.</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Και επειδή δεν θέλω να αφήσω αναπάντητο το ερώτημα «Γιατί όλα αυτά;», θα το μετατρέψω «Για ποιους όλα αυτά;». Τίνος την ασφάλεια προστατεύετε; Και δεν χρειάζεται να προβώ σε αυθαίρετες ερμηνείες. Το απαντάτε μόνοι σας. Χθες, ειδικότερα στον Ποινικό Κώδικα, το ονομάσατε, μην τυχόν και μείνει κάποια αμφιβολία. Προστατέψατε το άσυλο του τραπεζίτη και των συν αυτώ με την τροποποίηση της διατάξεως για την απιστία. Νωρίτερα είχατε δώσει άσυλο στον «εθνικό επενδυτή» για να κάνει ό,τι θέλει στη χώρα μας, τόσο προκλητικά, ώστε μόλις χθες δικοί σας Βουλευτές -το είπαν και συνάδελφοι- κατέθεσαν τροπολογία που απαιτούσε τουλάχιστον οι κοινόχρηστοι χώροι και οι κοινωφελείς χώροι στη φαραωνική επένδυση του Ελληνικού -όσοι απομείνουν- να αποδοθούν στους πολίτες, αν το επιτρέψει τελικά η μεγαλοψυχία του επενδυτή. Σε αυτή την πολιτική είστε συνεπείς, κύριε Υπουργέ, με τον τίτλο του νομοσχεδίου σας «…για τη χειραγώγηση των αθλητικών αγώνων… και την αντιμετώπιση της βίας στον αθλητισμό».</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Όσον αφορά τώρα αυτό καθαυτό το νομοσχέδιο, το πρώτο άρθρο είναι η σύμβαση για τη χειραγώγηση των αθλητικών αγώνων, μία σύμβαση που υπογράφηκε πριν πέντε χρόνια με τυμπανοκρουσίες, αλλά έχει κυρωθεί από μόλις τρία κράτη-μέλη του Συμβουλίου της Ευρώπης μέχρι σήμερα. Σε κάθε </w:t>
      </w:r>
      <w:r w:rsidRPr="003608DC">
        <w:rPr>
          <w:rFonts w:eastAsia="Times New Roman"/>
          <w:szCs w:val="24"/>
        </w:rPr>
        <w:lastRenderedPageBreak/>
        <w:t>περίπτωση τη θεωρούμε ευχολόγιο και ατελέσφορη, για τον απλούστατο λόγο ότι θεωρητικά προσπαθεί να εξυγιάνει έναν χώρο που απευθύνεται στο πιο ταπεινό ελατήριο του πολίτη, τον εύκολο πλουτισμό μέσω του τζόγου. Στο παρόν σύστημα που ζούμε, το μόνο που υποθετικά θα μπορούσαμε να κάνουμε θα ήταν να προστατεύσουμε τον πολίτη και το λαϊκό εισόδημα από τα ολέθρια αποτελέσματα του εθισμού στον τζόγο. Γι’ αυτό, κύριε Υπουργέ, και σας είχαμε ζητήσει ακρόαση του τμήματος απεξάρτησης του τζόγου από το ΚΕΘΕΑ, αλλά εχθρός σας και αυτό. Να ελπίζουμε, όμως, κάτι τέτοιο στο περιβάλλον του καζινοκαπιταλισμού που ζούμε, νομίζω ότι είναι σκέτη ουτοπία.</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Παρ’ όλα αυτά, εμείς σαν κόμμα επεξεργαζόμαστε κάποιες προτάσεις για μέτρα, τα οποία φυσικά δεν ελπίζουμε ότι είστε διατεθειμένοι να συζητήσετε, αλλά αυτό δεν είναι της παρούσης.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Στο δεύτερο άρθρο και εδώ ο φίλαθλος είναι εχθρός και απατεών εκ των προτέρων, ο μόνος υπεύθυνος, αν τυχόν δεν έχει το νόμιμο ονομαστικοποιημένο εισιτήριο. Πληροφοριακά, κύριε Υπουργέ, σας ενημερώνω ότι η διατύπωση «…και εκτός των αθλητικών εγκαταστάσεων…» δεν μπορεί να έχει ισχύ. Το εισιτήριο, οποιαδήποτε μορφή κι αν έχει, δεν είναι ούτε πλαστή ταυτότητα ούτε όπλο, ώστε να ελέγχεται και να τιμωρείται η απλή κατοχή του. Ο έλεγχος για τη διαπίστωση παράβασης μπορεί να στοιχειοθετείται μόνο εντός του αθλητικού χώρου και συγκεκριμένα μετά το </w:t>
      </w:r>
      <w:r w:rsidRPr="003608DC">
        <w:rPr>
          <w:rFonts w:eastAsia="Times New Roman"/>
          <w:szCs w:val="24"/>
        </w:rPr>
        <w:lastRenderedPageBreak/>
        <w:t>οποιοδήποτε πρώτο σημείο ελέγχου ταυτοπροσωπίας. Η διατύπωση, λοιπόν, είναι εντελώς εσφαλμένη.</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Επίσης, στο ίδιο άρθρο ο συντάκτης θα έπρεπε να γνωρίζει ότι η έκδοση και θέση σε κυκλοφορία παράτυπων εισιτηρίων είναι ευθύνη της Ανώνυμης Αθλητικής Εταιρείας και όχι του κατόχου, ο οποίος κατά την προμήθεια δεν μπορεί να ελέγξει τη νομιμότητα του. Άρα, η έκφραση «…περί εκδόσεως… και θέσης σε κυκλοφορία» δεν αφορά τον κάτοχο, ο όποιος δεν μπορεί να ελεγχθεί και να του επιβληθεί πρόστιμο για αυτό.</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Στο τρίτο άρθρο που αφορά σε μέτρα αστυνόμευσης και μαγνητοσκόπησης αθλητικών χωρών είχα αναφερθεί και στην αρχική μου εισήγηση στον κίνδυνο να βιντεοσκοπούμε τα πάντα στο όνομα της ασφάλειας. Παρά τις νομικές προφυλάξεις που φαίνεται να περιέχονται στο άρθρο, η πραγματικότητα είναι αυτή. Φαντασιώνεστε κάμερες παντού, ένα πανοπτικό σύστημα επιτήρησης, χωρίς καμμία προϋπόθεση στοιχειωδών εγγυήσεων. Ας προβλεπόταν τουλάχιστον η υποχρέωση της Ελληνικής Αστυνομίας υποβολής τεκμηριωμένου αιτήματος προς τις εισαγγελικές αρχές, ώστε να ορίζονται τα τοπικά και χρονικά όρια της ηλεκτρονικής εποπτείας, τι σημαίνει δηλαδή «περιβάλλοντες χώροι» και το «πριν και μετά την αθλητική εκδήλωση».</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Στο άρθρο 4 στη νέα παράγραφο 10 που προτείνετε, υπάρχει κίνδυνος, κατά την άποψή μας, διασταλτικής ερμηνείας που θα συνεπάγεται μία </w:t>
      </w:r>
      <w:r w:rsidRPr="003608DC">
        <w:rPr>
          <w:rFonts w:eastAsia="Times New Roman"/>
          <w:szCs w:val="24"/>
        </w:rPr>
        <w:lastRenderedPageBreak/>
        <w:t>επικίνδυνη και μη επιτρεπτή εφαρμογή του σε περιπτώσεις οποιασδήποτε ατομικής παραβατικής συμπεριφοράς. Για να αντανακλάται έστω η αιτιολογική έκθεση εδώ θα πρέπει να συμπληρώσετε «από οργανωμένες ομάδες», ώστε να προσδιορίζεται τι ακριβώς εννοεί η διάταξη, διότι οι ποινές είναι χωρίς αναστολή και χωρίς ελαφρυντικά.</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Άρθρο 5: Κύριε Υπουργέ, πρέπει να έχετε πάρει αρκετές αναφορές που όχι απλώς εναντιώνονται στο παρόν άρθρο, αλλά του καταλογίζουν και φωτογραφικές σκοπιμότητες. Δεν θα μπω σε αυτή την παραφιλολογία, αφού σε κάθε περίπτωση δεν υπάρχει καμμία δικαιολογία εν ονόματι οποιασδήποτε ανάγκης να καταστρατηγηθεί η βασική αρχή της διακριτότητας των ρόλων και των αρμοδιοτήτων, η οποία είναι η ικανή και αναγκαία συνθήκη για διασφάλιση της αξιοπιστίας για την οποιαδήποτε αθλητική δραστηριότητα. Γιατί ελεγκτής και ελεγχόμενος δεν μπορεί να είναι ο ίδιος, κανείς και πουθενά, αν και ήδη το καταστρατηγήσατε για τους τραπεζίτες με τις διατάξεις του Ποινικού Κώδικα για την απιστία που ψηφίσατε μόλις χθες.</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Σε κάθε περίπτωση, μην αναφέρεστε στην εξαίρεση αθλημάτων που προέβλεπε το προϊσχύον άρθρο, γιατί εκτός του ότι δεν μπορείτε να επικαλείστε ένα λάθος για να υποστηρίξετε την ορθότητα ενός ακόμη λάθους, είναι και αθλήματα ιδιαίτερα, που ο έλεγχος γίνεται από τη σημειογραφία αλλά και τη </w:t>
      </w:r>
      <w:r w:rsidRPr="003608DC">
        <w:rPr>
          <w:rFonts w:eastAsia="Times New Roman"/>
          <w:szCs w:val="24"/>
        </w:rPr>
        <w:lastRenderedPageBreak/>
        <w:t>δημόσια παρακολούθηση του συνόλου του αγώνα. Το άρθρο, λοιπόν. θα πρέπει να αποσυρθεί.</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Στο άρθρο 6, η επιμήκυνση των προθεσμιών, αν και φαίνεται να εξυπηρετεί τους εμπλεκόμενους, αποδεικνύει την υποστελέχωση της Γενικής Γραμματείας, το οποίο και παραδεχθήκατε στην επιτροπή, αναφέροντας ότι χρειάζεται προσωπικό με εξειδικευμένες γνώσεις, που δεν διαθέτει, και γι’ αυτό τον έναν μήνα τον παρατείνατε σε δύο.</w:t>
      </w:r>
    </w:p>
    <w:p w:rsidR="003608DC" w:rsidRPr="003608DC" w:rsidRDefault="003608DC" w:rsidP="003608DC">
      <w:pPr>
        <w:spacing w:after="0" w:line="600" w:lineRule="auto"/>
        <w:ind w:firstLine="720"/>
        <w:jc w:val="both"/>
        <w:rPr>
          <w:rFonts w:eastAsia="Times New Roman"/>
          <w:szCs w:val="24"/>
        </w:rPr>
      </w:pPr>
      <w:r w:rsidRPr="003608DC">
        <w:rPr>
          <w:rFonts w:eastAsia="Times New Roman"/>
          <w:szCs w:val="24"/>
        </w:rPr>
        <w:t xml:space="preserve">Άρθρο 7: Τόνισα και στην αρχική μου εξήγηση ότι όλη η αιτιολογική έκθεση για αυτό το άρθρο είναι προφάσεις εν αμαρτίαις. Εξέφρασα την άποψη ότι στην επόμενη παρέμβασή σας με το νέο αθλητικό νομοσχέδιο, που δηλώσατε ότι θα φέρετε, θα καταργηθεί και η απλή αναλογική και η ποσόστωση των φύλων. Η πολιτική σας απέχθεια για την απλή αναλογική και την ποσόστωση είναι εμφανής, τη στιγμή που όλη η αθλητική κοινότητα, από το 1994 -Διακήρυξη του Brighton- έχει βάλει στόχο την ισότητα των φύλων στον αθλητισμό και μάλιστα, σε όλα τα επίπεδα και κυρίως στη διοίκηση και λήψη αποφάσεων. Ειδικότερα η ΔΟΕ έχει παρουσιάσει ένα πρόγραμμα </w:t>
      </w:r>
      <w:r w:rsidRPr="003608DC">
        <w:rPr>
          <w:rFonts w:eastAsia="Times New Roman"/>
          <w:bCs/>
          <w:szCs w:val="24"/>
        </w:rPr>
        <w:t>Gender Equality Review Project</w:t>
      </w:r>
      <w:r w:rsidRPr="003608DC">
        <w:rPr>
          <w:rFonts w:eastAsia="Times New Roman"/>
          <w:b/>
          <w:bCs/>
          <w:color w:val="6A6A6A"/>
          <w:sz w:val="21"/>
          <w:szCs w:val="21"/>
          <w:shd w:val="clear" w:color="auto" w:fill="FFFFFF"/>
        </w:rPr>
        <w:t xml:space="preserve"> </w:t>
      </w:r>
      <w:r w:rsidRPr="003608DC">
        <w:rPr>
          <w:rFonts w:eastAsia="Times New Roman"/>
          <w:szCs w:val="24"/>
        </w:rPr>
        <w:t xml:space="preserve">είκοσι πέντε βασικών συστάσεων για την εξέταση της ισότητας των φύλων. Η αναστολή αυτών των διατάξεων είναι και αδικαιολόγητη και αντίθετη με τους στόχους του Διεθνούς Αθλητικού Κινήματος.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szCs w:val="24"/>
        </w:rPr>
        <w:lastRenderedPageBreak/>
        <w:t xml:space="preserve">Άρθρο 8: Κύριε Υπουργέ, αν στην αρχή της εισήγησής μου θα μπορούσε κάποιος να μου καταλογίσει υπερβολή, αυτό το άρθρο είναι η επιτομή του όρου «έφοδος των φοβικών». Συμπυκνώνει όλες τις αναχρονιστικές αντιλήψεις που χαρακτηρίζουν τις μέχρι τώρα κυβερνητικές σας πρωτοβουλίες. Ξεκινώ με την αναδρομικότητα. Αναδρομικότητα δυσμενέστερης διάταξης δεν νοείται ούτε και για τα πλέον απεχθή ποινικά εγκλήματα. </w:t>
      </w:r>
      <w:r w:rsidRPr="003608DC">
        <w:rPr>
          <w:rFonts w:eastAsia="Times New Roman" w:cs="Times New Roman"/>
          <w:szCs w:val="24"/>
        </w:rPr>
        <w:t xml:space="preserve">Την πήρατε άρον-άρον πίσω, επικαλεστήκατε την ανάγκη να φυσήξει φρέσκος αέρας στις ομοσπονδίες και το συνδυάσατε ευθέως και μόνο με την ηλικία και το όριο θητειών. Και μετά από -ποιος ξέρει, τι είδους- παζάρια φέρνετε νομοτεχνικές βελτιώσεις, που απεικονίζουν αυτά ακριβώς τα παζάρια και μόνο.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Η αλήθεια είναι απλή. Οι αθλητικές ομοσπονδίες έχουν ανάγκη από στελέχωση και χρηματοδότηση. Δύο βασικές προϋποθέσεις, που συνεχώς υποβαθμίζονται την τελευταία τουλάχιστον δεκαετία, με αποτέλεσμα τη συνεχή απαξίωση των αθλημάτων, αλλά και των αθλητών. Επιμείνατε στη συνταγματικότητα της διάταξης για τα ηλικιακά όρια και έχοντας την πλειοψηφία φυσικά, την περάσετε. </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Θα επαναλάβω λοιπόν, την άποψή μου, ενισχυμένη με μία επισήμανση. Επειδή ένας συνάδελφος μου έκανε την τιμή και αναφέρθηκε σε μένα και την αθλητική μου καριέρα, θέλω ενώπιον σας να δηλώσω ευτυχής που δεν υπήρχε ένας αντίστοιχος πεφωτισμένος νομοθέτης στην εποχή μου, γιατί αλλιώς δεν </w:t>
      </w:r>
      <w:r w:rsidRPr="003608DC">
        <w:rPr>
          <w:rFonts w:eastAsia="Times New Roman" w:cs="Times New Roman"/>
          <w:szCs w:val="24"/>
        </w:rPr>
        <w:lastRenderedPageBreak/>
        <w:t>θα μπορούσα να έχω τιμήσει την πατρίδα μου και να τιμηθώ από τους συμπολίτες μου. Διότι, κύριοι συνάδελφοι, οφείλω την αθλητική μου καριέρα σε δύο υπέροχους υπερήλικες τότε, ερασιτέχνες, εραστές του αθλητισμού, τους αείμνηστους Γεώργιο Τούφα, Πρόεδρο του Γυμναστικού Συλλόγου Τρικάλων στον οποίο ανήκω ακόμη και τον αείμνηστο Ηλία Μισαηλίδη, Πρόεδρο τότε του ΣΕΓΑΣ, αλλά και για πολλά χρόνια Πρόεδρο του ιστορικού Συλλόγου Πανιωνίου. Αυτοί σήμερα, κατά την άποψή σας, θα εμπόδιζαν την ανανέωση και τον φρέσκο αέρα.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η αντιμετώπιση αυτών των θεμάτων αφορά αποκλειστικά και μόνο τις ομοσπονδίες. Και από ό,τι φαίνεται και από τις πρωτοβουλίες των παγκόσμιων ομοσπονδιών και προβληματίζονται και υιοθετούνται λύσεις μέσω της αυτορρύθμισης.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Καταθέτω, λοιπόν, στα Πρακτικά της Βουλής σχετικές αναφορές και έγγραφα, που απαντούν σε διάφορα επιχειρήματα που ακούστηκαν εν όψει της ψηφοφορίας για την αντισυνταγματικότητα, ώστε να υπάρχουν για κάθε ενδιαφερόμενο. Την από 30 Οκτωβρίου του 2019 επιστολή προς τον ΣΕΓΑΣ του Προέδρου της Παγκόσμιας Ομοσπονδίας, κ. </w:t>
      </w:r>
      <w:r w:rsidRPr="003608DC">
        <w:rPr>
          <w:rFonts w:eastAsia="Times New Roman" w:cs="Times New Roman"/>
          <w:szCs w:val="24"/>
          <w:lang w:val="en-US"/>
        </w:rPr>
        <w:t>Sebastian</w:t>
      </w:r>
      <w:r w:rsidRPr="003608DC">
        <w:rPr>
          <w:rFonts w:eastAsia="Times New Roman" w:cs="Times New Roman"/>
          <w:szCs w:val="24"/>
        </w:rPr>
        <w:t xml:space="preserve"> </w:t>
      </w:r>
      <w:r w:rsidRPr="003608DC">
        <w:rPr>
          <w:rFonts w:eastAsia="Times New Roman" w:cs="Times New Roman"/>
          <w:szCs w:val="24"/>
          <w:lang w:val="en-US"/>
        </w:rPr>
        <w:t>Coe</w:t>
      </w:r>
      <w:r w:rsidRPr="003608DC">
        <w:rPr>
          <w:rFonts w:eastAsia="Times New Roman" w:cs="Times New Roman"/>
          <w:szCs w:val="24"/>
        </w:rPr>
        <w:t xml:space="preserve">, του -πολύ-ολυμπιονίκη που ξεκαθαρίζει ότι δεν μπορεί να βάζεις όρια θητειών αλλά και ηλικίας. Το από 16 Οκτωβρίου του 2019 έγγραφο του γραφείου διεθνών σχέσεων της ίδιας Ομοσπονδίας, που επιβεβαιώνει ότι δεν υπάρχει πλέον όριο </w:t>
      </w:r>
      <w:r w:rsidRPr="003608DC">
        <w:rPr>
          <w:rFonts w:eastAsia="Times New Roman" w:cs="Times New Roman"/>
          <w:szCs w:val="24"/>
        </w:rPr>
        <w:lastRenderedPageBreak/>
        <w:t>ηλικίας στο καταστατικό της Παγκόσμιας Ομοσπονδίας. Επιστολές της ΔΟΕ από 22 Μαρτίου του 2013 και από 24 Αυγούστου του 2018 προς την ΕΟΕ τονίζουν το αυτοδιοίκητο των ομοσπονδιών σαν προϋπόθεση συμμετοχής στο Διεθνές Ολυμπιακό Κίνημα. Την από 14 Νοεμβρίου του 2019 γνωμοδότηση του καθηγητή κ. Νίκου Αλιβιζάτου, όπου απερίφραστα χαρακτηρίζει αντισυνταγματική τη διάταξη και τέλος, τη δήλωση του Γενικού Γραμματέα του ΣΕΓΑΣ κ. Βασίλη Σεβαστή, που απαντά στις αιτιάσεις σας σχετικά με την νομιμότητα ή όχι των καταστατικών των ομοσπονδιών. Φοβάμαι ότι θα μπούμε σε μία διαδικασία προσφυγών και ενστάσεων, η οποία θα έχει ακόμα πιο δυσμενή αποτελέσματα.</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η Η΄ Αντιπρόεδρος της Βουλής κ. Σοφία Σακοράφα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Άρθρο 9: Το άρθρο 9 κύριε Υπουργέ, συμπληρούμενο από την τοποθέτησή σας στην επιτροπή και την αιτιολογική έκθεση αποτυπώνει με τα πιο μελανά χρώματα την επόμενη μέρα των Ολυμπιακών Αγώνων. Η αιτιολογική έκθεση αναφέρεται στην αδήριτη ανάγκη αξιοποίησης των ολυμπιακών συγκροτημάτων, τα οποία σε αρκετές περιπτώσεις υφίστανται τις συνέπειες της αχρησίας ή της έλλειψης των αναγκαίων πόρων για τη </w:t>
      </w:r>
      <w:r w:rsidRPr="003608DC">
        <w:rPr>
          <w:rFonts w:eastAsia="Times New Roman" w:cs="Times New Roman"/>
          <w:szCs w:val="24"/>
        </w:rPr>
        <w:lastRenderedPageBreak/>
        <w:t>συντήρηση και τη λειτουργία τους. Και αντί αυτό να αποτελέσει βάση προβληματισμού και εκπόνησης ενός εθνικού σχεδίου αξιοποίησης τους, προς όφελος του κοινωνικού συνόλου που επιβαρύνθηκε για την κατασκευή τους, ήρθατε με την πρώτη διατύπωση του άρθρου και ουσιαστικά λέγατε «ας τα πάρει ο οποιοσδήποτε, με οποιονδήποτε τρόπο και όσο-όσο, αρκεί να τα ξεφορτωθώ, μην γκρεμιστούν στα χέρια μου» και μάλιστα, όπως προβλέπεται «κατά παρέκκλιση κάθε ειδικής ή γενικής διάταξης».</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Σας το επισήμανα στην πρώτη μου τοποθέτηση με ιδιαίτερη ένταση. Πανικόβλητος φέρνετε νομοτεχνικές βελτιώσεις που δυστυχώς απεικονίζουν όσα είπα παραπάνω. Ας βάλουμε κάποιους όρους και προϋποθέσεις, γιατί αλλιώς θα ξεσηκωθούν δικαίως όλοι. Αναρωτιέμαι, ο συντάκτης του αρχικού άρθρου δεν ήξερε, δεν ήθελε ή υπέθετε ότι αυτό που έχει συντάξει ήταν άρτιο; Η μόνη προϋπόθεση υποβολής επενδυτικού σχεδίου παραμένει η συμμετοχή της ομάδας στην ανώτατη επαγγελματική κατηγορία, επειδή αυθαίρετα τεκμαίρεται ότι λόγω αυτού έχει και οικονομική ευρωστία. Δεν προβλέπεται ούτε καν τι γίνεται στην περίπτωση υποβιβασμού και αυτό δεν μπορεί να είναι όρος της σύμβασης εφόσον κατ’ αρχάς θα έχει δεκαετή τουλάχιστον διάρκεια. Επισημαίνω ένα από τα κενά. Νομοθετείτε πρόχειρα και χωρίς επεξεργασία, μάλλον αντιγραφή από κάποιες άλλες νομοθετικές ρυθμίσεις, χωρίς προβλέψεις και ισχυρές εγγυήσεις και εν τέλει χωρίς ουσιαστικό ενδιαφέρον για </w:t>
      </w:r>
      <w:r w:rsidRPr="003608DC">
        <w:rPr>
          <w:rFonts w:eastAsia="Times New Roman" w:cs="Times New Roman"/>
          <w:szCs w:val="24"/>
        </w:rPr>
        <w:lastRenderedPageBreak/>
        <w:t>την ελάχιστη προστασία της δημόσιας περιουσίας. Άλλος ένας εχθρός που σε κάθε ευκαιρία τού επιτίθεστε.</w:t>
      </w:r>
    </w:p>
    <w:p w:rsidR="003608DC" w:rsidRPr="003608DC" w:rsidRDefault="003608DC" w:rsidP="003608DC">
      <w:pPr>
        <w:spacing w:after="0" w:line="600" w:lineRule="auto"/>
        <w:ind w:firstLine="720"/>
        <w:jc w:val="both"/>
        <w:rPr>
          <w:rFonts w:eastAsia="Times New Roman" w:cs="Times New Roman"/>
          <w:szCs w:val="24"/>
        </w:rPr>
      </w:pPr>
      <w:r w:rsidRPr="003608DC">
        <w:rPr>
          <w:rFonts w:eastAsia="Times New Roman" w:cs="Times New Roman"/>
          <w:szCs w:val="24"/>
        </w:rPr>
        <w:t xml:space="preserve">Στο αναπτυξιακό νομοσχέδιο είχα πει ότι αντί για το «επενδύω στην Ελλάδα» ισχύει το «κάνω ό,τι θέλω στην Ελλάδα». Με αυτό το άρθρο και τη διαδικασία βελτίωσης του με δικαιώνετε πλήρως. Και αναρωτιέμαι ποια άλλη σκοπιμότητα εξυπηρετεί η υπαγωγή των αθλητικών ανώνυμων εταιρειών στο Υπουργείο σας αντί του Υπουργείου Ανάπτυξης, όπως προβλέπεται στο άρθρο 11 αν όχι στην απουσία οποιουδήποτε ελέγχου σε αυτές; Τα άρθρα 13 έως και 17 αναφέρονται στο καταστατικό και άλλα ζητήματα της ΕΟΕ.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Η μεγάλη αλλαγή, ο εκσυγχρονισμός που υποστηρίζετε ότι υλοποιείται αφορά στη μετατροπή της ΕΟΕ από νομικό πρόσωπο δημοσίου δικαίου σε ιδιωτικό. Δεν θα σταθώ στις ερμηνείες της σκοπιμότητας αυτής της αλλαγής. Αυτό που τρομάζει είναι η επιχειρηματολογία σας και η αιτιολογική έκθεση. Διαβάζω: «Η αιτία αυτής της τροποποίησης είναι ότι η ΕΟΕ πρέπει να απαλλαγεί από τις γραφειοκρατικές αγκυλώσεις, που διατρέχουν όλο το δημόσιο τομέα, που αποτελούν τροχοπέδη στη λήψη αποφάσεων κ.λπ.». Ο δημόσιος λειτουργός, εσείς δηλαδή κύριε Υπουργέ, που διεκδικήσατε εκλογή και θέση ευθύνης, ακριβώς για να κάνετε το κράτος λειτουργικό και αποδοτικό στην υπηρεσία του πολίτη το καταγγέλλετε και προτείνετε σαν λύση την ιδιωτικοποίηση του. Δεν πρωτοτυπείτε φυσικά, γιατί αυτή είναι η πολιτική </w:t>
      </w:r>
      <w:r w:rsidRPr="003608DC">
        <w:rPr>
          <w:rFonts w:eastAsia="Times New Roman" w:cs="Times New Roman"/>
          <w:szCs w:val="24"/>
        </w:rPr>
        <w:lastRenderedPageBreak/>
        <w:t>φιλοσοφία της Κυβέρνησης σας. Ειδικότερα όμως στην περίπτωση της ΕΟΕ που θεωρητικά συμπυκνώνει την πολιτική για τη διάδοση της ολυμπιακής ιδέας, του ερασιτεχνισμού και των πανανθρώπινων αξιών και ιδανικών του Ολυμπισμού, το σκεπτικό για τη μετατροπή της σε νομικό πρόσωπο ιδιωτικού δικαίου απηχεί με τον πλέον εκκωφαντικό τρόπο την πολιτική σας θέση για την παντοκρατορία των αγορών και μόνο.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Όσον αφορά στο άρθρο 19 κατά πρώτον, περιμένουμε τη δικαστική εξέλιξη ώστε να καταλογιστούν οι ευθύνες, όπου υπάρχουν και να απαιτηθεί η επιστροφή των σπαταληθέντων, αν έχει συμβεί. Σημειώνουμε βεβαίως, την πλήρη αντίθεσή μας για την κάλυψη των εξόδων εκκαθάρισης από έναν πόρο που προορίζεται για δαπάνες για την πολιτιστική κληρονομιά και την εκπαίδευση εφόρων και επιμελητών αρχαιοτήτων.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Άφησα τελευταίο το άρθρο 12. Ρυθμίζει το αυτονόητο. Πράγματι, όλοι οι αθλητές που έχουν τιμήσει τη χώρα μας με τη συμμετοχή τους στους Ολυμπιακούς Αγώνες είναι οι καλύτεροι πρεσβευτές της αθλητικής ιδέας και των ολυμπιακών αξιών και μπορούν να προσφέρουν στη διάδοση τους, αρκεί να υπάρχει ένα συγκεκριμένο, συγκροτημένο πρόγραμμα αξιοποίησης τους.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Επειδή με αυτό το άρθρο δηλώνετε την ευαισθησία σας για τους Ολυμπιονίκες αθλητές, επιτρέψτε μου κύριε Υπουργέ, με αυτή την ευκαιρία να αναφερθώ στο στάδιο που έγιναν οι Ολυμπιακοί Αγώνες, στο ΟΑΚΑ, </w:t>
      </w:r>
      <w:r w:rsidRPr="003608DC">
        <w:rPr>
          <w:rFonts w:eastAsia="Times New Roman" w:cs="Times New Roman"/>
          <w:szCs w:val="24"/>
        </w:rPr>
        <w:lastRenderedPageBreak/>
        <w:t>δεδομένου μάλιστα ότι βρισκόμαστε σε ολυμπιακή χρονιά. Το ταρτάν λοιπόν, στο κεντρικό στάδιο και στα βοηθητικά Κ1 και Κ2 έχει να αλλαχθεί από το 2004 και είναι ακατάλληλα για προπόνηση και για αγώνες. Ελπίζω να σας έχουν ενημερώσει. Δεν γίνεται καμμία συντήρηση, σε κανένα στάδιο και είναι όλα έρμαια του χρόνου. Χαρακτηριστικό είναι ότι στο κλειστό του στίβου μπαίνουν μόνο -προσέξτε, κύριοι συνάδελφοι- τα μέλη της εθνικής ομάδας, ενώ για τους παλιούς αθλητές, ακόμα και για τους Ολυμπιονίκες απαγορεύεται η είσοδος. Δεν υπάρχει αθλητικός εξοπλισμός και ό,τι έχει απομείνει από το 2004 είναι σε άθλια κατάσταση. Στους ξενώνες των αθλητών, το λέω με πόνο καρδιάς γιατί έζησα εκεί μέσα μεγάλο κομμάτι της ζωής μου, όπου άλλοτε φιλοξενούνταν η αφρόκρεμα του ελληνικού, αλλά και του ευρωπαϊκού αθλητισμού, τώρα στεγάζονται η Πυροσβεστική, η ομάδα Δίας και ο Στρατός. Ο περιβάλλων χώρος είναι σε άθλια κατάσταση και δεν γίνεται καμμία συντήρηση. Απλά για την ιστορία σημειώνω ότι το ΟΑΚΑ με νόμο έχει αφαιρεθεί από την Επιτροπή Ολυμπιακών Αγώνων, της οποίας ήταν ιδιοκτησία. Ήθελα, κύριε Υπουργέ, να κλείσω με αυτό την ομιλία μου για να σας τονίσω τώρα, στην αρχή της θητείας σας, ποια είναι τα πραγματικά επείγοντα μέτρα για την αντιμετώπιση της βίας στον αθλητισμό.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Επείγον μέτρο είναι το στάδιο που λείπει από την Α΄ και Β΄ Πειραιά, μετά το γκρέμισμα του ιστορικού σταδίου «Καραϊσκάκης». Και επειδή ξεχνάμε πάρα </w:t>
      </w:r>
      <w:r w:rsidRPr="003608DC">
        <w:rPr>
          <w:rFonts w:eastAsia="Times New Roman" w:cs="Times New Roman"/>
          <w:szCs w:val="24"/>
        </w:rPr>
        <w:lastRenderedPageBreak/>
        <w:t>πολύ εύκολα, θα μου επιτρέψετε να καταθέσω αυτό το έγγραφο για όποιον συνάδελφο θέλει να διαβάσει. Έχει ιδιαίτερο ενδιαφέρον να δείτε τι έχει γίνει. Να υπενθυμίσω την ενσυνείδητη εξαπάτηση πολιτών και ομοσπονδιών από την τότε Κυβέρνηση Σημίτη και τον τότε Γενικό Γραμματέα Ολυμπιακών Αγώνων Κωνσταντίνο Καρτάλη, για πλήρη κάλυψη των αναγκών του ΣΕΓΑΣ και των αθλητικών σωματείων ολόκληρου του Πειραιά. Το καταθέτω, λοιπόν στα Πρακτικά και είναι το έγγραφο 5292/3-12-2002 του Υπουργείου Πολιτισμού, όπου αναφέρονται οι σχετικές ρητές δεσμεύσεις.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η Η΄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Επείγον μέτρο για τον αθλητισμό και για την αντιμετώπιση της βίας είναι η άμεση πρόβλεψη και υλοποίηση σχεδίου αναπλήρωσης όλων των εγκαταστάσεων του Αγίου Κοσμά που δίνονται βορά στον εθνικό επενδυτή.</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Επείγον μέτρο για την αντιμετώπιση της βίας στον αθλητισμό είναι το ΟΑΚΑ να ξαναγίνει αυτό που λένε τα αρχικά του: Ολυμπιακό Αθλητικό Κέντρο Αθηνών σε πλήρη λειτουργία και προσβάσιμο από όλους τους πολίτες.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Επείγον μέτρο για την αντιμετώπιση της βίας στον αθλητισμό και μάλιστα στη συγκεκριμένη περιοχή είναι η απόδοση στους πολίτες σε πλήρη </w:t>
      </w:r>
      <w:r w:rsidRPr="003608DC">
        <w:rPr>
          <w:rFonts w:eastAsia="Times New Roman"/>
          <w:color w:val="222222"/>
          <w:szCs w:val="24"/>
          <w:shd w:val="clear" w:color="auto" w:fill="FFFFFF"/>
        </w:rPr>
        <w:lastRenderedPageBreak/>
        <w:t xml:space="preserve">λειτουργία των αθλητικών εγκαταστάσεων στο Ολυμπιακό Χωριό που αυτή τη στιγμή ρημάζουν.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Επείγον μέτρο για την αντιμετώπιση της βίας στον αθλητισμό είναι η απόδοση όλων των ολυμπιακών εγκαταστάσεων -και όχι μόνο- σε πλήρη λειτουργία για χρήση από τους πολίτες.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Και εν τέλει, κύριε Υπουργέ -και τελειώνω- το πιο επείγον και αναγκαίο μέτρο για την αντιμετώπιση της βίας στον αθλητισμό είναι να έχει ο λαός τη δυνατότητα να αθληθεί και να αγαπήσει ξανά τον αθλητισμό, να ξαναγίνει φίλαθλος με την ουσιαστική έννοια της λέξης.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Σας ευχαριστώ πολύ.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(Δημήτριος Βίτσας): </w:t>
      </w:r>
      <w:r w:rsidRPr="003608DC">
        <w:rPr>
          <w:rFonts w:eastAsia="Times New Roman"/>
          <w:color w:val="222222"/>
          <w:szCs w:val="24"/>
          <w:shd w:val="clear" w:color="auto" w:fill="FFFFFF"/>
        </w:rPr>
        <w:t xml:space="preserve">Ευχαριστώ κι εγώ, κυρία Σακοράφα.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Θα πάμε ως εξής τώρα. Θα δώσω τον λόγο στην κ. Μαρία Κεφάλα από τη Νέα Δημοκρατία και θα ακολουθήσουν η κ. Ξενογιαννακοπούλου, η κ. Χρηστίδου, ο κ. Χήτας για εννιά λεπτά, ο κ. Αρσένης και ο κ. Κωτσός.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Αν θέλουν άλλοι Κοινοβουλευτικοί Εκπρόσωποι να πάρουν τον λόγο, να υπάρχει συνεννόηση με το Προεδρείο.</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Ορίστε, κυρία Κεφάλα, έχετε τον λόγο για επτά λεπτά.</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ΜΑΡΙΑ - ΑΛΕΞΑΝΔΡΑ ΚΕΦΑΛΑ: </w:t>
      </w:r>
      <w:r w:rsidRPr="003608DC">
        <w:rPr>
          <w:rFonts w:eastAsia="Times New Roman"/>
          <w:color w:val="222222"/>
          <w:szCs w:val="24"/>
          <w:shd w:val="clear" w:color="auto" w:fill="FFFFFF"/>
        </w:rPr>
        <w:t xml:space="preserve">Ευχαριστώ, κύριε Πρόεδρε.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Κύριε Υπουργέ, κυρίες και κύριοι συνάδελφοι, η χώρα μας είναι χορηγός του ολυμπιακού πνεύματος που αποτελεί αναμφίβολα ένα από τα πολυτιμότερα αποστάγματα της αρχαίας ελληνικής κληρονομιάς. Αθλητικές δραστηριότητες γίνονταν και αλλού, αλλά ήταν στον ελλαδικό χώρο που ο αθλητισμός απέκτησε για πρώτη φορά τη μορφή του ελεύθερου συναγωνισμού και της ευγενούς άμιλλας.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Έτσι, το 776 π.Χ. οργανώθηκαν οι πρώτοι Ολυμπιακοί Αγώνες. Στην αρχαιότητα το έπαθλο για τον νικητή ήταν ο κότινος, ένα στεφάνι από κλαδί ελιάς και η θριαμβευτική υποδοχή του νικητή, προς τιμήν του οποίου γκρέμιζαν στην πόλη του ένα σημείο από τα τείχη για να περάσει.</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Αθλητισμός για τους αρχαίους Έλληνες, λοιπόν, σήμαινε δράση ανιδιοτελή για την κατάκτηση του άθλου, μέσω του οποίου επιβραβεύεται ένας νικηφόρος συναγωνισμός. Αυτά στην αρχαιότητα.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Με την αναβίωση τον αγώνων στα τέλη του 19ου αιώνα ο σύγχρονος αθλητισμός έλαβε διαστάσεις πολιτιστικές, πολιτικές και οικονομικές. Η ανάπτυξη ενός σύγχρονου αθλητισμού συμβάλλει στη φυσική αγωγή, την κοινωνικοποίηση των ανθρώπων, τη σύσφιξη των σχέσεων σε εθνικό και διεθνές επίπεδο.</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Για τους σκοπούς αυτούς δημιουργούνται οι αθλητικοί οργανισμοί, σωματεία, σύνδεσμοι, αθλητικές ανώνυμες εταιρείες, ομοσπονδίες. Μέσα σε </w:t>
      </w:r>
      <w:r w:rsidRPr="003608DC">
        <w:rPr>
          <w:rFonts w:eastAsia="Times New Roman"/>
          <w:color w:val="222222"/>
          <w:szCs w:val="24"/>
          <w:shd w:val="clear" w:color="auto" w:fill="FFFFFF"/>
        </w:rPr>
        <w:lastRenderedPageBreak/>
        <w:t xml:space="preserve">αυτό το πλαίσιο αναπτύσσονται μικρά ή μεγάλα συμφέροντα και πολλές φορές το αθλητικό ιδεώδες εκφυλίζεται και ο αθλητισμός εμπορευματοποιείται. Έχουμε, όμως, χρέος να επαναπροσδιορίσουμε το αθλητικό ιδεώδες και να το προστατεύσουμε από κάθε διάβρωση, όχι θεωρητικά αλλά και πρακτικά εκσυγχρονίζοντας τη νομοθεσία.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Με το νομοσχέδιο που τίθεται σήμερα ενώπιον της Εθνικής Αντιπροσωπείας δίνουμε προτεραιότητα στη διαφάνεια, στην πρόοδο, στις αρχές και στις αξίες του αθλητισμού. Γι’ αυτό κυρώνουμε τη Σύμβαση </w:t>
      </w:r>
      <w:r w:rsidRPr="003608DC">
        <w:rPr>
          <w:rFonts w:eastAsia="Times New Roman" w:cs="Times New Roman"/>
          <w:szCs w:val="24"/>
        </w:rPr>
        <w:t xml:space="preserve">Macolin ενάντια στη </w:t>
      </w:r>
      <w:r w:rsidRPr="003608DC">
        <w:rPr>
          <w:rFonts w:eastAsia="Times New Roman"/>
          <w:color w:val="222222"/>
          <w:szCs w:val="24"/>
          <w:shd w:val="clear" w:color="auto" w:fill="FFFFFF"/>
        </w:rPr>
        <w:t>χειραγώγηση των αθλητικών αγώνων και είμαστε από τις πρώτες χώρες που το πράττουμε σε πανευρωπαϊκό επίπεδο. Γι’ αυτό λαμβάνουμε μέτρα για την καταπολέμηση της βίας στον αθλητισμό. Γι’ αυτό το σημερινό νομοσχέδιο τυγχάνει της ένθερμης υποστήριξης των ολυμπιονικών και πρωταθλητών μας και μάλιστα με δημόσιες τοποθετήσεις τους.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Ως Βουλευτής του ελληνικού Κοινοβουλίου αισθάνομαι υπόχρεη κι εγώ από την πλευρά μου να τους ευχαριστήσω από αυτό εδώ το Βήμα γιατί τόλμησαν να πουν αλήθειες, τόλμησαν να αντιταχθούν σε κατεστημένα συμφέροντα, τόλμησαν να βγουν μπροστά αποδεικνύοντας ότι δεν αποτελούν πρότυπα μόνο για τον αθλητισμό, αλλά εν γένει πρότυπα ζωής, αντάξιοι των αρχαίων προγόνων τους.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Κυρίες και κύριοι συνάδελφοι το, φαινόμενο της χειραγώγησης αγώνων αποτελεί πρόκληση για κάθε κράτος δικαίου, για κάθε αθλητική έννομη τάξη. ΟΙ πράξεις που το συνιστούν συνδέονται με την απάτη, τη διαφθορά και το οργανωμένο έγκλημα. Και το χειρότερο; Όπου παρατηρούνται, αμαυρώνουν και απαξιώνουν συνολικά τις αθλητικές δραστηριότητες στη συνείδηση των πολιτών, με αποτέλεσμα να χάνεται κάθε ενδιαφέρον συμμετοχής και κατ’ επέκταση να μην ευνοείται η πρόοδος των αντίστοιχων αθλημάτων και του αθλητισμού γενικότερα.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Έτσι, με τη Σύμβαση </w:t>
      </w:r>
      <w:r w:rsidRPr="003608DC">
        <w:rPr>
          <w:rFonts w:eastAsia="Times New Roman" w:cs="Times New Roman"/>
          <w:szCs w:val="24"/>
        </w:rPr>
        <w:t xml:space="preserve">Macolin του </w:t>
      </w:r>
      <w:r w:rsidRPr="003608DC">
        <w:rPr>
          <w:rFonts w:eastAsia="Times New Roman"/>
          <w:color w:val="222222"/>
          <w:szCs w:val="24"/>
          <w:shd w:val="clear" w:color="auto" w:fill="FFFFFF"/>
        </w:rPr>
        <w:t>Συμβουλίου της Ευρώπης ενσωματώνουμε στην ελληνική έννομη τάξη ένα πλαίσιο συνεργασίας μεταξύ των κρατών αλλά και με αθλητικούς οργανισμούς για την αποτροπή της χειραγώγησης των αγώνων, με ανταλλαγή πληροφοριών όλων των αρμοδίων φορέων, με συντονισμό των πολιτικών και ενεργειών όλων των δημόσιων αρχών, με λήψη μέτρων για τη διασφάλιση της απαιτούμενης διαφάνειας στη χρηματοδότηση των αθλητικών οργανισμών, με έμφαση στην καταπολέμηση του παράνομου στοιχήματος και με επιβολή των κατάλληλων ποινικών και διοικητικών κυρώσεων.</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Συγχρόνως, λαμβάνουμε συγκεκριμένα μέτρα για την αντιμετώπιση της βίας στον αθλητισμό, με δυνατότητα της αστυνομίας να διενεργεί δειγματοληπτικούς ελέγχους οποτεδήποτε εντός και εκτός αθλητικών </w:t>
      </w:r>
      <w:r w:rsidRPr="003608DC">
        <w:rPr>
          <w:rFonts w:eastAsia="Times New Roman"/>
          <w:color w:val="222222"/>
          <w:szCs w:val="24"/>
          <w:shd w:val="clear" w:color="auto" w:fill="FFFFFF"/>
        </w:rPr>
        <w:lastRenderedPageBreak/>
        <w:t>εγκαταστάσεων, με εντοπισμό και αποτελεσματική ταυτοποίηση των εμπλεκομένων σε πράξεις βίας με οπαδικά κίνητρα, ακόμα και όταν δεν γίνονται στο πλαίσιο συγκεκριμένης αθλητικής διοργάνωσης και με επιβολή των προβλεπόμενων κυρώσεων σε κάθε περίπτωση.</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Κυρίες και κύριοι συνάδελφοι, η χειραγώγηση των αγώνων και η έξαρση φαινομένων βίας αποτελούν εξαιρετικά σοβαρές απειλές για το μέλλον του αθλητισμού. Η Κυβέρνηση της Νέας Δημοκρατίας έχει πλήρη αντίληψη των συνεπειών που προκαλούνται από τέτοια φαινόμενα και με το σημερινό σχέδιο νόμου δείχνει πολιτική βούληση, δείχνει αποφασιστικότητα και στέλνει ένα σαφές και ξεκάθαρο μήνυμα προς όλους: μηδενική ανοχή απέναντι σε θέματα χειραγώγησης και στημένων αγώνων, μηδενική ανοχή στη βία.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Όσοι έστηναν παράγκες επί σειρά ετών ανενόχλητοι, δηλητηριάζοντας τον αθλητισμό και τους χιλιάδες υποστηρικτές του, αυτά που ήξεραν να τα ξεχάσουν. Τολμάμε όσα δεν τόλμησε ποτέ κανείς!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Στα Ιωάννινα, την εκλογική μου περιφέρεια, έχουμε σηκώσει ψηλά τη σημαία του αθλητικού ιδεώδους. Χιλιάδες οι φίλαθλοι της γιαννιώτικης ΠΑΕ μικροί και μεγάλοι, γυναίκες και άντρες ακολουθούμε και στηρίζουμε την ομάδα μας στα εύκολα και στα δύσκολα, στις νίκες και στις ήττες, στις χαρές και τις απογοητεύσεις. Όλο και περισσότερα νέα παιδιά αγκαλιάζουν τα ερασιτεχνικά σωματεία που αποτελούν φυτώρια για ένα λαμπρό μέλλον.</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Υπερψηφίζω, λοιπόν, το παρόν νομοσχέδιο για να μπορώ να τους αντικρίσω με υπερηφάνεια και να νιώθουν ότι η κυβέρνησή μας κάνει τα πάντα με σοβαρά και στιβαρά βήματα.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Σας καλώ και εσάς να το υπερψηφίσετε, ώστε να συμβάλλουμε όλοι στην ανάπτυξη ενός υγιούς αθλητισμού, αντάξιου της ιστορίας και του πολιτισμού μας και αντάξιου ενός ακόμη καλύτερου μέλλοντος.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Σας ευχαριστώ.</w:t>
      </w:r>
    </w:p>
    <w:p w:rsidR="003608DC" w:rsidRPr="003608DC" w:rsidRDefault="003608DC" w:rsidP="00132533">
      <w:pPr>
        <w:spacing w:after="0" w:line="600" w:lineRule="auto"/>
        <w:ind w:firstLine="720"/>
        <w:contextualSpacing/>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Νέας Δημοκρατίας)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(Δημήτριος Βίτσας): </w:t>
      </w:r>
      <w:r w:rsidRPr="003608DC">
        <w:rPr>
          <w:rFonts w:eastAsia="Times New Roman"/>
          <w:color w:val="222222"/>
          <w:szCs w:val="24"/>
          <w:shd w:val="clear" w:color="auto" w:fill="FFFFFF"/>
        </w:rPr>
        <w:t xml:space="preserve">Ευχαριστώ κι εγώ.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Η κ. Ξενογιαννακοπούλου, Κοινοβουλευτικός Εκπρόσωπος του ΣΥΡΙΖΑ, έχει τον λόγο για δώδεκα λεπτά.</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ΜΑΡΙΛΙΖΑ ΞΕΝΟΓΙΑΝΝΑΚΟΠΟΥΛΟΥ: </w:t>
      </w:r>
      <w:r w:rsidRPr="003608DC">
        <w:rPr>
          <w:rFonts w:eastAsia="Times New Roman"/>
          <w:color w:val="222222"/>
          <w:szCs w:val="24"/>
          <w:shd w:val="clear" w:color="auto" w:fill="FFFFFF"/>
        </w:rPr>
        <w:t>Ευχαριστώ πολύ, κύριε Πρόεδρε.</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Θα ήθελα να αξιοποιήσω -θα προσπαθήσω να είμαι σχετικά σύντομη- και τη δευτερολογία μου.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Κατ’ αρχάς θα ήθελα, κύριε Υπουργέ, επειδή κάνατε μία αναφορά στην παρουσία των συναδέλφων Βουλευτών του ΣΥΡΙΖΑ στην Αίθουσα να πω ότι οι Βουλευτές του ΣΥΡΙΖΑ ήταν ιδιαίτερα δραστήριοι στην Επιτροπή Μορφωτικών Υποθέσεων. Υπέβαλαν τις παρατηρήσεις τους, έκαναν ουσιαστικές παρατηρήσεις και προτάσεις, και σε έναν μεγάλο βαθμό και εσείς </w:t>
      </w:r>
      <w:r w:rsidRPr="003608DC">
        <w:rPr>
          <w:rFonts w:eastAsia="Times New Roman"/>
          <w:color w:val="222222"/>
          <w:szCs w:val="24"/>
          <w:shd w:val="clear" w:color="auto" w:fill="FFFFFF"/>
        </w:rPr>
        <w:lastRenderedPageBreak/>
        <w:t xml:space="preserve">αποδεχτήκατε πολλές από αυτές προτάσεις και είναι και κάτι που το αναγνωρίζουμε κιόλας.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Με αυτή την ευκαιρία, θα ήθελα να τονίσω ότι και η Κυβέρνηση στο πλαίσιο της καλής νομοθέτησης πρέπει σε συνεργασία με τη Βουλή και με την πλειοψηφία -και απευθύνομαι και στους συναδέλφους της Νέας Δημοκρατίας- όταν καταρτίζεται το πρόγραμμα της Βουλής, να δει το εξής: Έχουμε πολλές φορές το φαινόμενο να έρχονται για συζήτηση νομοσχέδια Παρασκευή απόγευμα. Ξέρουμε ότι αυτό είναι απαγορευτικό για τους συναδέλφους της περιφέρειας από όλα τα κόμματα.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Άρα, λοιπόν, ας μην γίνονται σχόλια για κάποιες κοινοβουλευτικές ομάδες. Δεν σημαίνει ότι δεν υπάρχει ενδιαφέρον για το νομοσχέδιο. Θα έλεγα όμως, κύριοι συνάδελφοι της Πλειοψηφίας, να φροντίσουμε να μην μπαίνουν στη Ολομέλεια έτσι νομοσχέδια, και μάλιστα νομοσχέδια που εμείς θεωρούμε ότι είναι σημαντικά, όπως το νομοσχέδιο για τον αθλητισμό, για να υπάρχει και η ανάλογη συμμετοχή των συναδέλφων.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ο εισηγητής μας, ο κ. Μπουρνούς, έκανε μία εμπεριστατωμένη, πολύ ολοκληρωμένη και αναλυτική τοποθέτηση για τα άρθρα του νομοσχεδίου.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Γι’ αυτό, θα επικεντρωθώ σε τρία συγκεκριμένα σημεία, στα άρθρα που αφορούν τη λειτουργία των δημοκρατικών δικαιωμάτων στο πλαίσιο μιας κοινής </w:t>
      </w:r>
      <w:r w:rsidRPr="003608DC">
        <w:rPr>
          <w:rFonts w:eastAsia="Times New Roman"/>
          <w:color w:val="222222"/>
          <w:szCs w:val="24"/>
          <w:shd w:val="clear" w:color="auto" w:fill="FFFFFF"/>
        </w:rPr>
        <w:lastRenderedPageBreak/>
        <w:t>διαπιστωμένης ανάγκης να αντιμετωπιστεί η βία και ο χουλιγκανισμός, στα θέματα της καλύτερης δημοκρατικής λειτουργίας και διαφάνειας των αθλητικών ενώσεων και των ομοσπονδιών και φυσικά στο πολύπαθο ταμείο αλληλοβοηθείας.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Να ξεκινήσω με τα όσα αφορούν στα θέματα της βίας. Νομίζω, κύριε Υπουργέ, ότι δεν υπάρχει κάποιος σε αυτή την Αίθουσα ο οποίος να μην έχει σαφή θέση και τοποθέτηση ότι πρέπει να αντιμετωπιστούν τα φαινόμενα της βίας και του χουλιγκανισμού, προκειμένου όπως είπατε και εσείς- να μπορούν να πηγαίνουν όλοι οι πολίτες, οι οικογένειες, τα νέα παιδιά στα γήπεδα.</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Όμως, αυτό το φαινόμενο, που είναι ένα φαινόμενο φυσικά διεθνές και ευρωπαϊκό, απαιτεί και την αντίστοιχη ολοκληρωμένη προσέγγιση. Δεν είναι θέμα μόνο καταστολής. Είναι θέμα ενημέρωσης, είναι θέμα πληροφόρησης, είναι θέμα συνεργασίας των ΠΑΕ και των ΚΑΕ. Γι’ αυτόν τον λόγο ο εισηγητής μας τόνισε ότι πρέπει ιδιαίτερα οι ΠΑΕ και οι ΚΑΕ να αναλάβουν ένα μεγάλο μερίδιο ευθύνης όσον αφορά στην αντιμετώπιση αυτού του φαινομένου. Εκεί στοχεύει και η πρότασή μας, να υπάρχει ευθύνη των ΠΑΕ και των ΚΑΕ όσον αφορά στην ταυτοποίηση των εισιτηρίων.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Κύριε Υπουργέ, άκουσα με ενδιαφέρον ότι είπατε πως πρόκειται να φέρετε κάτι σχετικά με αυτό. Σε κάθε περίπτωση, όμως, η αντιμετώπιση του φαινομένου της βίας και του χουλιγκανισμού δεν μπορεί σε καμμία περίπτωση  </w:t>
      </w:r>
      <w:r w:rsidRPr="003608DC">
        <w:rPr>
          <w:rFonts w:eastAsia="Times New Roman"/>
          <w:color w:val="1D2228"/>
          <w:szCs w:val="24"/>
          <w:shd w:val="clear" w:color="auto" w:fill="FFFFFF"/>
        </w:rPr>
        <w:lastRenderedPageBreak/>
        <w:t>να θίγει δημοκρατικά δικαιώματα και προσωπικά δεδομένα. Είναι θετικό ότι όσον αφορά την παράγραφο 15 του άρθρου 3 φέρατε μία νομοτεχνική διόρθωση που συνάδει και με τις παρατηρήσεις της Αρχής των Προσωπικών Δεδομένων,όπως σας είχαμε επισημάνει.</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Όμως, θέλω να δηλώσω απ’ αυτό το Βήμα ότι συνεχίζουμε να είμαστε αντίθετοι και να επισημαίνουμε τους κινδύνους παραβίασης των δικαιωμάτων, στο άρθρο 4 παράγραφος 3, όπου γίνεται αναφορά σε εγκλήματα που έχουν σαφή αθλητική αναφορά και αθλητικό υπόβαθρο σε τόπο και χρόνο εκτός συγκεκριμένων αθλητικών εκδηλώσεων.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Κύριε Υπουργέ, οφείλω να σας προειδοποιήσω εδώ και ως νομικός ότι αυτή η διάταξη ενέχει κινδύνους. Είναι πιθανή μία διασταλτική ερμηνεία. Δεν μπορούμε να απομονώσουμε αυτή τη διάταξη από την περιρρέουσα ατμόσφαιρα που υπάρχει όλο αυτό το διάστημα, και τις ενέργειες αυταρχισμού και καταστολής. Δυστυχώς, το είδαμε στα πανεπιστήμια, το βλέπουμε συνολικά, και ο κίνδυνος, είναι ότι θα πυροδοτήσει χειρότερα φαινόμενα βίας και συγκρούσεις και στον αθλητικό χώρο. Επίσης, υπάρχει πάντα ο κίνδυνος -και αυτό τονίστηκε και από πολλούς συναδέλφους, Βουλευτές του ΣΥΡΙΖΑ, αλλά και από άλλα κόμματα- να υπάρξει διασταλτική ερμηνεία όσον αφορά την άσκηση των δικαιωμάτων τους από φιλάθλους, οι οποίοι μπορεί να φέρουν ένα κασκόλ ή οποιοδήποτε άλλο διακριτικό της ομάδας τους και να συμμετέχουν σε </w:t>
      </w:r>
      <w:r w:rsidRPr="003608DC">
        <w:rPr>
          <w:rFonts w:eastAsia="Times New Roman"/>
          <w:color w:val="1D2228"/>
          <w:szCs w:val="24"/>
          <w:shd w:val="clear" w:color="auto" w:fill="FFFFFF"/>
        </w:rPr>
        <w:lastRenderedPageBreak/>
        <w:t xml:space="preserve">άλλου τύπου δραστηριότητες, σε κοινωνικά κινήματα, εκδηλώσεις διαμαρτυρίας κ.λπ..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Εμείς σας καλούμε , έστω και σ’ αυτή τη φάση, να το σκεφτείτε πολύ σοβαρά, και να μην αφήσετε να υπάρχει αύτη η διασταλτική ερμηνεία, την οποία επιτρέπει αυτό το άρθρο.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Τώρα, όσον αφορά τα ζητήματα της καλής λειτουργίας των αθλητικών ομοσπονδιών και των ενώσεων, όλοι συμμεριζόμαστε την ανάγκη να υπάρχει πιο δημοκρατική λειτουργία, και την ανάγκη για ανανέωση. Όμως, η ανάγκη για ανανέωση δεν μπορεί να περιορίζεται μόνο στο ηλικιακό κριτήριο. Ειπώθηκε και από άλλους συναδέλφους αυτό. Εφόσον θέλετε την ανανέωση, όπως λέτε,  και δεν αμφισβητώ τις προθέσεις σας, επιδιώκετε τη διαφάνεια την καλή λειτουργία, και τη δημοκρατική νομιμοποίηση των σωματείων, γιατί αναστέλλετε μία σειρά από διατάξεις του ν.4603/2019, του νόμου Βασιλειάδη, οι οποίες ακριβώς αποσκοπούν και εξυπηρετούν αυτούς τους στόχους; Δηλαδή, έρχεστε και αναστέλλετε τη δυνατότητα να είναι αυτοπρόσωπη η συμμετοχή στις αρχαιρεσίες και στις εκλογές ώστε να μην έχουμε το φαινόμενο των εκβιασμών, των εξυπηρετήσεων με σωματεία - σφραγίδες, που ξέρουμε τα  συμφέροντα που κρύβονται από πίσω. Αυτή η πρόβλεψη στόχευε στην αντιμετώπιση τέτοιων φαινομένων, ενώ αντίθετα η αναστολή της δημιουργεί </w:t>
      </w:r>
      <w:r w:rsidRPr="003608DC">
        <w:rPr>
          <w:rFonts w:eastAsia="Times New Roman"/>
          <w:color w:val="1D2228"/>
          <w:szCs w:val="24"/>
          <w:shd w:val="clear" w:color="auto" w:fill="FFFFFF"/>
        </w:rPr>
        <w:lastRenderedPageBreak/>
        <w:t>ζητήματα πάλι αδιαφάνειας και διαπλοκών στον χώρο του αθλητισμού. Υπάρχει μία ανακολουθία εδώ των στόχων που θέτετε και των άρθρων που έχετε φέρει.</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Το ίδιο ισχύει όσον αφορά στην αναστολή της πρόβλεψης για την απλή αναλογική, όπως επίσης και της εισαγωγής  του ποσοστού της σταυροδοσίας στο 30%. Διατάξεις που διασφαλίζουν να μην υπάρχουν κλειστά συστήματα και να υπάρξει ανανέωση. Πολύ περισσότερο συμβάλλει στην ανανέωση η ενίσχυση της συμμετοχής των γυναικών με την ποσόστωση. Ποια μεγαλύτερη ανανέωση, ισοτιμία και δημοκρατική λειτουργία -έχει φύγει η κ. Σακοράφα, γιατί θα έκανα και μία αναφορά στην ίδια- όταν ξέρουμε ότι την ελληνική σημαία στις νίκες -δεν την σηκώνουν μόνο οι άντρες, την σηκώνουν και οι γυναίκες, αθλήτριες, πρωταθλήτριες, που μας κάνουν περήφανους. Γιατί στερείτε αυτό το δικαίωμα απ’ αυτές τις γυναίκες που ασχολούνται με τον αθλητισμό; Ποια μεγαλύτερη ανανέωση και εκδημοκρατισμός από τον σεβασμό αυτής της ποσόστωσης που είχε φέρει ο νόμος Βασιλειάδη;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Και αυτό είναι κάτι, το οποίο δεν το λέμε μόνο εμείς. Το επισημαίνει και ο Συνήγορος του Πολίτη που αναφέρει ότι σ’ αυτές τις περιπτώσεις μπορεί να γίνει διάκριση ενθαρρυντική και θετική που δεν παραβιάζει την ισότητα. Το αναφέρουν επίσης οι διεθνείς οργανισμοί, η Ευρωπαϊκή Ένωση, και η </w:t>
      </w:r>
      <w:r w:rsidRPr="003608DC">
        <w:rPr>
          <w:rFonts w:eastAsia="Times New Roman"/>
          <w:color w:val="1D2228"/>
          <w:szCs w:val="24"/>
          <w:shd w:val="clear" w:color="auto" w:fill="FFFFFF"/>
          <w:lang w:val="en-US"/>
        </w:rPr>
        <w:t>UNESCO</w:t>
      </w:r>
      <w:r w:rsidRPr="003608DC">
        <w:rPr>
          <w:rFonts w:eastAsia="Times New Roman"/>
          <w:color w:val="1D2228"/>
          <w:szCs w:val="24"/>
          <w:shd w:val="clear" w:color="auto" w:fill="FFFFFF"/>
        </w:rPr>
        <w:t>.</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Καταθέτω την έκθεση του Συνηγόρου του Πολίτη στα Πρακτικά.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Πιστεύω ότι είναι ένα σημείο, που θα έπρεπε να το σκεφτείτε πολύ περισσότερο, καθώς η ανανέωση δεν επιτυγχάνεται μόνο το ηλικιακό κριτήριο.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Με αυτήν την ευκαιρία θα ήθελα να καταθέσω, κύριε Υπουργέ, και μια επιστολή που σας έχει στείλει ο Σύλλογος των Ελλήνων εξαιρετικά Διακριθέντων Αθλητών, οι οποίοι θέτουν και το ζήτημα της ποσόστωσης των γυναικών, αλλά πολύ περισσότερο νιώθουν ότι διαμορφώνονται δύο ταχύτητες όσον αφορά την εκπροσώπηση των αθλητών, ενώ είναι και αυτοί θεσμικά κατοχυρωμένοι.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Καταθέτω την επιστολή στα Πρακτικά.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η Βουλευτής κ. Μαριλίζα Ξενογιαννακοπούλου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Θα ήθελα να σας ζητήσω να εξετάσετε αυτό το θέμα, εάν είναι δυνατόν και σ’ αυτό το νομοσχέδιο ή τουλάχιστον,όπως είπατε όταν φέρετε ένα </w:t>
      </w:r>
      <w:r w:rsidRPr="003608DC">
        <w:rPr>
          <w:rFonts w:eastAsia="Times New Roman"/>
          <w:color w:val="1D2228"/>
          <w:szCs w:val="24"/>
          <w:shd w:val="clear" w:color="auto" w:fill="FFFFFF"/>
        </w:rPr>
        <w:lastRenderedPageBreak/>
        <w:t>ολοκληρωμένο αθλητικό νομοσχέδιο. Το θέτω υπ’ όψιν σας και θα ήθελα και εγώ να σας ζητήσω να το λάβετε πολύ σοβαρά υπ’ όψιν σας.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Έρχομαι στο τρίτο θέμα. Για τα θέματα του ορίου ηλικίας ότι τα είπαμε εκτενώς και κατά τη συζήτηση της ένστασης αντισυνταγματικότητας. Πιστεύω, κύριε Υπουργέ, ότι είναι πολλά και ισχυρά επιχειρήματα, γιατί είναι αντισυνταγματική αυτή η διάταξη όσον αφορά τα ηλικιακά όρια. Θέλω και εγώ να καταθέσω για τα Πρακτικά την αλληλογραφία του Γενικού Γραμματέα του ΣΕΓΑΣ με τη Διεθνή Ομοσπονδία των Ομοσπονδιών, που σαφώς αναφέρει ότι δεν τίθεται θέμα ηλικίας και ορίων ηλικίας. Η παρέμβαση της κ. Σακοράφα, που ήταν ανθρώπινη και βιωματική, ήταν πραγματικά η καλύτερη πολιτική υποστήριξη αυτού του θέματος.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Το καταθέτω στα Πρακτικά.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Έρχομαι, λοιπόν, στο τρίτο θέμα στο περίφημο Ταμείο Αλληλοβοηθείας του Υπουργείου Πολιτισμού. Η κυρία Υπουργός Πολιτισμού την πρώτη μέρα στην Επιτροπή Μορφωτικών Υποθέσεων της Βουλής στην ουσία ανέφερε ότι είναι ένα, κατά τον ΣΥΡΙΖΑ, αμαρτωλό ταμείο, ότι είναι μία υπόθεση που </w:t>
      </w:r>
      <w:r w:rsidRPr="003608DC">
        <w:rPr>
          <w:rFonts w:eastAsia="Times New Roman"/>
          <w:color w:val="1D2228"/>
          <w:szCs w:val="24"/>
          <w:shd w:val="clear" w:color="auto" w:fill="FFFFFF"/>
        </w:rPr>
        <w:lastRenderedPageBreak/>
        <w:t>επικαλείται ο ΣΥΡΙΖΑ. Δεν είναι, όμως, αλήθεια αυτό και θέλω να σας το αποδείξω, κύριε Υπουργέ. Θέλω, μάλιστα, να σας καλέσω, επειδή είσαστε ένας νέος Υπουργός, σε μία νέα Κυβέρνηση, και δεν έχετε και κανέναν λόγο να ταυτιστείτε σήμερα με ένα ζήτημα, για το οποίο μπορεί να κατηγορηθείτε -και εγώ δέχομαι τις καλές σας προθέσεις- ότι επιχειρείται η συγκάλυψη ή η παρακώλυση της δικαστικής έρευνας. Γιατί ξέρετε ότι είναι οι ελεγκτές του Γενικού Λογιστηρίου του Κράτους, που το 2017 βρήκαν σωρεία θεμάτων κακοδιαχείρισης και προβλημάτων. Το Υπουργείο Οικονομικών τότε διαβίβασε το πόρισμα τους στον οικονομικό εισαγγελέα και μετά ακολούθησαν οι διώξεις, σε δεκαεπτά μέλη της διοίκησης για επτά κακουργήματα.</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(Στο σημείο αυτό κτυπάει το κουδούνι λήξεως του χρόνου ομιλίας της κυρίας Βουλευτού).</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Έχω πάρει και τον χρόνο της δευτερολογίας μου, κύριε Πρόεδρε, και θα είμαι σύντομη.</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Δεν έχετε κανέναν λόγο εσείς να ταυτιστείτε ως νέα Κυβέρνηση με αυτό το θέμα. Το πιο απλό θα ήταν, ακόμα κι αν δεν θέλετε να κρατήσετε τη διάταξη του δικού μας νόμου, που είχε περάσει πριν από μερικούς μήνες, τουλάχιστον να αποσύρετε αυτό το άρθρο μέχρις ότου να αποσαφηνιστούν δικαστικώς τα πράγματα, γιατί υπάρχει και το τεκμήριο της αθωότητας, που κανείς δεν το </w:t>
      </w:r>
      <w:r w:rsidRPr="003608DC">
        <w:rPr>
          <w:rFonts w:eastAsia="Times New Roman"/>
          <w:color w:val="1D2228"/>
          <w:szCs w:val="24"/>
          <w:shd w:val="clear" w:color="auto" w:fill="FFFFFF"/>
        </w:rPr>
        <w:lastRenderedPageBreak/>
        <w:t>αρνείται στην Εθνική Αντιπροσωπεία αυτό, και τότε να πάρετε και τις τελικές σας αποφάσεις.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Επειδή ακριβώς δεν είναι μία υπόθεση που αφορά τον ΣΥΡΙΖΑ, θα ήθελα να καταθέσω τα εξής θέματα.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Πρώτα απ’ όλα, όταν έγινε η συζήτηση στις 27 Φεβρουαρίου του 2019 και ήταν Κοινοβουλευτικός Εκπρόσωπος ο κ. Τζαβάρας -θα το καταθέσω και στα Πρακτικά της Βουλής- ο οποίος είχε διατελέσει και Υπουργός Πολιτισμού, ανέφερε τα εξής: «Και εγώ πέρασα από το συγκεκριμένο Υπουργείο και είδα ότι πράγματι εκεί δεν ήταν όλα σωστά. Η δε συνεργασία που είχα με τους κρατικοδίαιτους, όπως είπε κάποιος από τους ομιλητές του ΣΥΡΙΖΑ, συνδικαλιστές, για εμένα υπήρξε μία ομαλή συνεργασία, από την οποία μπόρεσα και έλυσα τα προβλήματα.». Λέει, όμως, στη συνέχεια: «Συμβιβάστηκα, όμως, με ορισμένα πράγματα και δεν το ήθελα. Πραγματικά, εγώ σας συγχαίρω.». Λέει τότε στον κ. Στρατή, που ήταν στη θέση σας ως Υφυπουργός για το συγκεκριμένο νομοσχέδιο του Φεβρουαρίου: «Πραγματικά, εγώ σας συγχαίρω που δεν συμβιβαστήκατε με όσα νομίζετε ότι αποτελούν την αρχή ή τη βοήθεια στη δικαιοσύνη για την αποκάλυψη των εγκλημάτων.».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Καταθέτω, λοιπόν, στα Πρακτικά τη δήλωση του κ. Τζαβάρα.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(Στο σημείο αυτό η Βουλευτής κ. Μαριλίζα Ξενογιαννακοπούλου καταθέτει για τα Πρακτικά το προαναφερθέν έγγραφο, το οποίο βρίσκεται στο </w:t>
      </w:r>
      <w:r w:rsidRPr="003608DC">
        <w:rPr>
          <w:rFonts w:eastAsia="Times New Roman" w:cs="Times New Roman"/>
          <w:szCs w:val="24"/>
        </w:rPr>
        <w:lastRenderedPageBreak/>
        <w:t>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Ο αγαπητός κ. Μαυρωτάς, τον οποίο εκτιμώ και τον βλέπω αυτήν τη στιγμή στη θέση του Γενικού Γραμματέα, με την τότε ιδιότητα του ως Κοινοβουλευτικός Εκπρόσωπος του Ποταμιού, στην ίδια συζήτηση, αναφέρεται στο Ταμείο Αλληλοβοηθείας και ακούστε τι λέει.</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«Το σίγουρο είναι ότι φαινόμενα αδιαφάνειας, έλλειψης λογοδοσίας και διακομματικών πελατειακών πρακτικών πρέπει να εκλείψουν». «Κι επειδή μας δόθηκε αυτές τις μέρες η δυνατότητα πρόσβασης στο πόρισμα, στο οποίο αναφέρθηκα προηγουμένως, του Υπουργείου Οικονομικών για το ταμείο αλληλοβοήθειας, που αφορούσε έλεγχο για το διάστημα 2005 - 2016, είχε το συγκεκριμένο πόρισμα, ούτε λίγο ούτε πολύ, είκοσι δύο σημαντικά ευρήματα». Τα αναφέρει αναλυτικά ο κ. Μαυρωτάς και προφανώς, θεωρεί ότι είναι έγκυρο το πόρισμα του Υπουργείου Οικονομικών.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Αισθάνθηκα την ανάγκη να σας διαβιβασω αυτές τις τοποθετήσεις,-γιατί ακούω τους συναδέλφους της πλειοψηφίας να μιλούν συνέχεια για την ανάγκη καλής διαχείρισης, ήταν ένα από τα επιχειρήματα σήμερα το πρωί στο θέμα της ηλικίας, παρ’ ότι δεν είχε άμεση σχέση. Η καλή διαχείριση όμως και η ανανέωση αφορά όλες τις πτυχές της δημόσιας ζωής και φυσικά το δικό σας Υπουργείο.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Καταθέτω, λοιπόν, στα Πρακτικά και τη δήλωση του κ. Μαυρωτά. Να μην αδικείσω τα άλλα κόμματα, απλώς επεσήμανα τις ομιλίες του κ. Τζαβάρα και του κ. Μαυρωτά επειδή είναι αυτή τη στιγμή η πλειοψηφία.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καταλήγω, επειδή ακριβώς δεν είναι ένα σκάνδαλο το οποίο «παίζει» ο ΣΥΡΙΖΑ, αλλά ο κυβέρνηση του ΣΥΡΙΖΑ έπρεπε σε εκείνη τη φάση, εφόσον υπήρχε ένα πόρισμα, να το διαβιβάσει στη δικαιοσύνη. Πιστεύω ότι κι εσείς οφείλετε να αφήσετε τη δικαιοσύνη να κάνει τη δουλειά της. Είναι ένα θέμα που η εφημερίδα «ΚΑΘΗΜΕΡΙΝΗ» με αλλεπάλληλα δημοσιεύματα έχει αναδείξει και βέβαια, η εφημερίδα «ΚΑΘΗΜΕΡΙΝΗ» κάθε άλλο παρά κοντά στον ΣΥΡΙΖΑ είναι.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Καταθέτω στα Πρακτικά ένα ενδεικτικό δημοσίευμα του προηγούμενου μήνα.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(Στο σημείο αυτό η Βουλευτής κ. Μαριλίζα Ξενογιαννακοπούλου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bCs/>
        </w:rPr>
        <w:lastRenderedPageBreak/>
        <w:t>Κυρίες και κύριοι συνάδελφοι,</w:t>
      </w:r>
      <w:r w:rsidRPr="003608DC">
        <w:rPr>
          <w:rFonts w:eastAsia="Times New Roman" w:cs="Times New Roman"/>
          <w:szCs w:val="24"/>
        </w:rPr>
        <w:t xml:space="preserve"> ο αθλητισμός είναι σίγουρα μια σημαντική δραστηριότητα και δικαίωμα που πρέπει να στηρίζουμε, αφορά τους νέους, την άσκηση, την υγεία, τα σωματεία στις τοπικές κοινωνίες, αφορά όλα αυτά τα ζητήματα μέσα από μια ολοκληρωμένη πολιτική.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Εμείς, κύριε Υπουργέ, είμαστε εδώ για να συμβάλλουμε θετικά σε οτιδήποτε θεωρούμε θετικό -και το έχουμε αποδείξει και σε αυτό το νομοσχέδιο- αλλά ταυτόχρονα, και ως Αξιωματική Αντιπολίτευση,οφείλουμε να στηλιτεύουμε οτιδήποτε θεωρούμε ότι είναι αντισυνταγματικό και μπορεί να δημιουργήσει πρόβλημα όσον αφορά τα δημοκρατικά δικαιώματα ή τη δημοκρατική λειτουργία των σωματείων, και φυσικά, σε ζητήματα διαφάνειας και καλής διαχείρισης.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Σας ευχαριστώ πολύ. </w:t>
      </w:r>
    </w:p>
    <w:p w:rsidR="003608DC" w:rsidRPr="003608DC" w:rsidRDefault="003608DC" w:rsidP="00132533">
      <w:pPr>
        <w:tabs>
          <w:tab w:val="left" w:pos="1800"/>
        </w:tabs>
        <w:spacing w:after="0" w:line="600" w:lineRule="auto"/>
        <w:ind w:firstLine="720"/>
        <w:jc w:val="center"/>
        <w:rPr>
          <w:rFonts w:eastAsia="Times New Roman"/>
          <w:szCs w:val="24"/>
        </w:rPr>
      </w:pPr>
      <w:r w:rsidRPr="003608DC">
        <w:rPr>
          <w:rFonts w:eastAsia="Times New Roman"/>
          <w:szCs w:val="24"/>
        </w:rPr>
        <w:t>(Χειροκροτήματα από την πτέρυγα του ΣΥΡΙΖΑ)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Ευχαριστούμε κι εμείς κ. Ξενογιαννακοπούλου.</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bCs/>
        </w:rPr>
        <w:t>Κυρίες και κύριοι συνάδελφοι,</w:t>
      </w:r>
      <w:r w:rsidRPr="003608DC">
        <w:rPr>
          <w:rFonts w:eastAsia="Times New Roman" w:cs="Times New Roman"/>
          <w:szCs w:val="24"/>
        </w:rPr>
        <w:t xml:space="preserve"> έχει διανεμηθεί στους ειδικούς αγορητές υπουργική τροπολογία από τον κ. Σταϊκούρα, τον κ. Θεοδωρικάκο και τον κ. Αυγενάκη με γενικό αριθμό 89 και ειδικό 2. Σε λίγο θα μπορέσετε να την πάρετε και όσοι παρευρίσκεστε.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Στην ουσία, πρόκειται για μια νέα διατύπωση -ουσιαστική, φαντάζομαι- του άρθρου 14 που αφορά το οργανόγραμμα και το προσωπικό της ΕΟΕ.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Ο </w:t>
      </w:r>
      <w:r w:rsidRPr="003608DC">
        <w:rPr>
          <w:rFonts w:eastAsia="Times New Roman"/>
          <w:bCs/>
        </w:rPr>
        <w:t>κύριος Υπουργός</w:t>
      </w:r>
      <w:r w:rsidRPr="003608DC">
        <w:rPr>
          <w:rFonts w:eastAsia="Times New Roman" w:cs="Times New Roman"/>
          <w:szCs w:val="24"/>
        </w:rPr>
        <w:t xml:space="preserve"> έχει τον λόγο.</w:t>
      </w:r>
    </w:p>
    <w:p w:rsidR="003608DC" w:rsidRPr="003608DC" w:rsidRDefault="003608DC" w:rsidP="00132533">
      <w:pPr>
        <w:shd w:val="clear" w:color="auto" w:fill="FFFFFF"/>
        <w:spacing w:after="0" w:line="600" w:lineRule="auto"/>
        <w:ind w:firstLine="720"/>
        <w:contextualSpacing/>
        <w:jc w:val="both"/>
        <w:rPr>
          <w:rFonts w:eastAsia="Times New Roman"/>
          <w:color w:val="111111"/>
          <w:szCs w:val="24"/>
        </w:rPr>
      </w:pPr>
      <w:r w:rsidRPr="003608DC">
        <w:rPr>
          <w:rFonts w:eastAsia="Times New Roman"/>
          <w:b/>
          <w:color w:val="111111"/>
          <w:szCs w:val="24"/>
        </w:rPr>
        <w:t>ΕΛΕΥΘΕΡΙΟΣ ΑΥΓΕΝΑΚΗΣ (Υφυπουργός Πολιτισμού και Αθλητισμού):</w:t>
      </w:r>
      <w:r w:rsidRPr="003608DC">
        <w:rPr>
          <w:rFonts w:eastAsia="Times New Roman"/>
          <w:color w:val="111111"/>
          <w:szCs w:val="24"/>
        </w:rPr>
        <w:t xml:space="preserve"> Αν μου επιτρέπετε, είναι η διάταξη στην οποία είχα αναφερθεί και νωρίτερα.</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olor w:val="111111"/>
          <w:szCs w:val="24"/>
        </w:rPr>
        <w:t xml:space="preserve">Αφορά τους εργαζόμενους της ΕΟΕ οι οποίοι θα μεταταγούν </w:t>
      </w:r>
      <w:r w:rsidRPr="003608DC">
        <w:rPr>
          <w:rFonts w:eastAsia="Times New Roman" w:cs="Times New Roman"/>
          <w:szCs w:val="24"/>
        </w:rPr>
        <w:t>στη Γενική Γραμματεία Αθλητισμού και την αναμέναμε από το Υπουργείο Οικονομικών και το Γενικό Λογιστήριο του Κράτους. Οπότε πλέον είμαστε πλήρεις και δεν υπάρχει καμμία άλλη αλλαγή μέχρι νεωτέρας. Ελπίζουμε ότι δεν θα έχουμε κάτι άλλο.</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Ευχαριστώ πολύ.</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Τον λόγο έχει η κ. Χρηστίδου, για επτά λεπτά.</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b/>
          <w:szCs w:val="24"/>
        </w:rPr>
        <w:t>ΡΑΛΛΙΑ ΧΡΗΣΤΙΔΟΥ:</w:t>
      </w:r>
      <w:r w:rsidRPr="003608DC">
        <w:rPr>
          <w:rFonts w:eastAsia="Times New Roman" w:cs="Times New Roman"/>
          <w:szCs w:val="24"/>
        </w:rPr>
        <w:t xml:space="preserve"> Ευχαριστώ πολύ, κύριε Πρόεδρε.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Κυρίες και κύριοι συνάδελφοι, συζητάμε σήμερα στη Βουλή ένα νομοσχέδιο για τον αθλητισμό, το οποίο μετά από τις συνεδριάσεις της επιτροπής, άλλαξε σε ορισμένα βασικά του σημεία, γεγονός που καταδεικνύει πόσο εντελώς πρόχειρα είχε γίνει η νομοθετική προεργασία και πόσο δίκιο είχε </w:t>
      </w:r>
      <w:r w:rsidRPr="003608DC">
        <w:rPr>
          <w:rFonts w:eastAsia="Times New Roman" w:cs="Times New Roman"/>
          <w:szCs w:val="24"/>
        </w:rPr>
        <w:lastRenderedPageBreak/>
        <w:t xml:space="preserve">ο ΣΥΡΙΖΑ και η υπόλοιπη αντιπολίτευση στην κριτική τους στα άρθρα του σχεδίου νόμου.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Η Νέα Δημοκρατία επιχειρεί να επαναφέρει την κατάσταση στα πριν το 2015 δεδομένα, όπως ακριβώς κάνει σε όλους τους τομείς, στην παιδεία, τα δικαιώματα, τα εργασιακά, την πρόνοια, παντού. Δεν το κρύβετε. Το διακηρύττουν με υπερηφάνεια οι εισηγητές των διάφορων νομοσχεδίων.</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Στην προκειμένη περίπτωση, η αγωνία σας να επαναφέρετε το συντομότερο δυνατό τους μηχανισμούς που διαβρώνουν επί χρόνια τον ελληνικό αθλητισμό σας παρέσυρε σε νομοθετήσεις που απέκλιναν και από βασικούς κανόνες της εθνικής νομοθεσίας και παραβίαζαν ακόμη και την ευρωπαϊκή νομοθεσία. Αναδιπλωθήκατε, λοιπόν, ευτυχώς σε μια σειρά από πράγματα. Καταγγέλλουμε, λοιπόν, την προχειρότητα σας αυτή, αλλά αποδεχόμαστε με ικανοποίηση αρκετές από τις νομοτεχνικές βελτιώσεις που δεν είναι απλά νομοτεχνικές, αλλά αλλαγές επί της ουσίας.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Εξακολουθούμε, φυσικά, και είμαστε υποχρεωμένοι και υποχρεωμένες να είμαστε ενάντια στο άρθρο 7, το οποίο αναστέλλει τις διατάξεις του ν.4603, του νόμου Βασιλειάδη, που αναστέλλει την ποσόστωση φύλου στις αρχαιρεσίες σωματείων και στις ενώσεις. Είναι γνωστή άλλωστε η «αλλεργία» της Κυβέρνησης σε θέματα και πολιτικές που έχουν να κάνουν με την ισότητα φύλου.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lastRenderedPageBreak/>
        <w:t xml:space="preserve">Αναστέλλει την απαγόρευση ψήφου διά αντιπροσώπου που είχαμε εμείς, η κυβέρνηση του ΣΥΡΙΖΑ. Αναστέλλει την εισαγωγή χαμηλού ποσοστού σταυροδοσίας. Αναστέλλει την εισαγωγή δυνατότητας δεύτερου ψηφοδελτίου. Αναστέλλει την απλή αναλογική ως εκλογικό σύστημα, άλλη γνωστή «αλλεργία». Ακόμα και στα σωματεία τη φοβάστε. Αναστέλλει την απαγόρευση εκπροσώπησης σωματείου στις αρχαιρεσίες της ένωσης διά πληρεξουσίου, ώστε να συνεχίζεται το φαινόμενο των λευκών εξουσιοδοτήσεων και των σωματείων σφραγίδων.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Είσαστε τόσο απόλυτα ενάντια σε κάθε διάταξη ενίσχυσης και εμβάθυνσης των δημοκρατικών διαδικασιών και της διαφάνειας, φοβόσαστε τόσο πολύ πως θα καταρρεύσουν οι πελατειακές διαπλεκόμενες αλυσίδες που επί χρόνια, με τις ευλογίες σας, απομυζούν τις δημόσιες επιχορηγήσεις, αλλά και τα μαύρα χρήματα, που διακινούνται πίσω από τα παχιά λόγια σας και τα στομφώδη λόγια τους για τα αθλητικά ιδεώδη, που πρώτη προτεραιότητα ήταν να επαναφέρετε όλους τους περιορισμούς, που ο ΣΥΡΙΖΑ καταργούσε με τον ν.4603.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Θέλω να τελειώσω την αναφορά μου στο άρθρο 7 και να αναφερθώ στην απόλυτη σιωπή της νέας Γενικής Γραμματείας Οικογενειακής Πολιτικής και Ισότητας των Φύλων ως προς την κατάργηση της ποσόστωσης των φύλων στον αθλητισμό, τη στιγμή μάλιστα που η Ελλάδα, βάσει της έκθεσης του </w:t>
      </w:r>
      <w:r w:rsidRPr="003608DC">
        <w:rPr>
          <w:rFonts w:eastAsia="Times New Roman" w:cs="Times New Roman"/>
          <w:szCs w:val="24"/>
        </w:rPr>
        <w:lastRenderedPageBreak/>
        <w:t xml:space="preserve">Ευρωπαϊκού Ινστιτούτου για την Ισότητα των Φύλων, βρίσκεται στην τελευταία θέση, όσον αφορά τις γυναίκες, που βρίσκονται σε θέσεις ευθύνης.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Για τα υπόλοιπα άρθρα, έχει τοποθετηθεί ο ΣΥΡΙΖΑ, αλλά θέλω να μιλήσω ιδιαίτερα για το άρθρο 4, στο οποίο επίσης τασσόμαστε αρνητικά λόγω της παραγράφου 2.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Σας έχουμε εκφράσει την έντονη ανησυχία μας, σε συγκερασμό με αυτά, που συμβαίνουν τον τελευταίο καιρό γύρω μας από τη νέα Κυβέρνηση για τον κίνδυνο της διασταλτικής εφαρμογής της εν λόγω διάταξης, για οποιεσδήποτε δράσεις κοινωνικής διαμαρτυρίας συμμετέχουν, οργανωμένα, άνθρωποι με διακριτικά ομάδων. Ενώ δεν υπάρχει τέτοια διάταξη για περιπτώσεις διάπραξης πολύ σοβαρών αδικημάτων που πολύ σωστά, για λόγους που γνωρίζει και ο τελευταίος ποινικολόγος, ειδικά για τους οπαδούς, δημιουργούμε ένα διαφορετικό σύστημα συλλογής και επεξεργασίας προσωπικών στοιχείων, που θα μπορούν να χρησιμοποιηθούν επιλεκτικά.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Κυρίες και κύριοι της Κυβέρνησης, το πώς χρησιμοποιείτε το υλικό από ιδιωτικές κάμερες και κινητά είναι μια πολύ επικίνδυνη ιστορία και σας καλούμε να σκεφτείτε ξανά τι ασκό Αιόλου ετοιμάζεστε να ανοίξετε και σε τι περιπέτειες και κινδύνους υπέρ διασταλτικών ερμηνειών πρόκειται να βάλετε τη δικαιοσύνη στη χώρα μας.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lastRenderedPageBreak/>
        <w:t xml:space="preserve">Θα μπορούσα να αναφερθώ και στα άλλα αθλητικά άρθρα. Μίλησαν, όμως, με τεκμηριωμένο τρόπο συνάδελφοι από τον ΣΥΡΙΖΑ. Συνεπώς, πηγαίνω απευθείας στο άρθρο 19. Σας ζητάμε με επιμονή την απόσυρσή του και σας το λέμε ευθέως.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Ο μόνος λόγος που έχετε φέρει το άρθρο 19 είναι για να συγκαλύψετε το σκάνδαλο με το ταμείο αλληλοβοηθείας υπαλλήλων του Υπουργείου Πολιτισμού και Αθλητισμού, σκάνδαλο, που ακόμα και σήμερα εξακολουθείτε να προσποιείστε κι εσείς και η Υπουργός, που δεν την είδαμε δυστυχώς σήμερα εδώ να είναι παρούσα, πως ούτε τότε το γνωρίζατε, αλλά ούτε έχετε και τη γνώση του σήμερα, μολονότι τα στοιχεία που έχουν φτάσει αυτή τη στιγμή στη δικαιοσύνη είναι συντριπτικά.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Είμαστε σε μια φάση που έχουν ασκηθεί ποινικές διώξεις για έξι κακουργήματα σε δεκαεπτά μέλη του ταμείου, μέλη που στο παρελθόν άσκησαν διοίκηση στο ταμείο αυτό και κάποιοι απ’ αυτούς είναι εξαιρετικά γνωστοί στην Υπουργό σας.</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 xml:space="preserve">Με τις ρυθμίσεις της προηγούμενης κυβέρνησης του ΣΥΡΙΖΑ, το ταμείο απέκτησε διαφάνεια και λογοδοσία. Το ταμείο απέκτησε νέο καταστατικό, που προβλέπει γενική συνέλευση των εργαζομένων του Υπουργείου, η οποία θα εκλέγει το διοικητικό συμβούλιο και εξελεγκτική επιτροπή, που θα ελέγχει τη διοίκηση και που ο κύριος όγκος των πόρων του θα προέρχεται πλέον από τις </w:t>
      </w:r>
      <w:r w:rsidRPr="003608DC">
        <w:rPr>
          <w:rFonts w:eastAsia="Times New Roman" w:cs="Times New Roman"/>
          <w:szCs w:val="24"/>
        </w:rPr>
        <w:lastRenderedPageBreak/>
        <w:t xml:space="preserve">συνδρομές των μελών του και συμπληρωματική επιχορήγηση μέχρι 30.000 ευρώ ετησίως από τη Γενική Διεύθυνση Οικονομικών του Υπουργείου για πολιτιστικές εκδηλώσεις. </w:t>
      </w:r>
    </w:p>
    <w:p w:rsidR="003608DC" w:rsidRPr="003608DC" w:rsidRDefault="003608DC" w:rsidP="00132533">
      <w:pPr>
        <w:shd w:val="clear" w:color="auto" w:fill="FFFFFF"/>
        <w:spacing w:after="0" w:line="600" w:lineRule="auto"/>
        <w:ind w:firstLine="720"/>
        <w:contextualSpacing/>
        <w:jc w:val="both"/>
        <w:rPr>
          <w:rFonts w:eastAsia="Times New Roman" w:cs="Times New Roman"/>
          <w:szCs w:val="24"/>
        </w:rPr>
      </w:pPr>
      <w:r w:rsidRPr="003608DC">
        <w:rPr>
          <w:rFonts w:eastAsia="Times New Roman" w:cs="Times New Roman"/>
          <w:szCs w:val="24"/>
        </w:rPr>
        <w:t>Με αυτό τον τρόπο το ταμείο έχει πλήρως εξυγιανθεί και έχει γίνει κτήμα των ίδιων των υπαλλήλων του Υπουργείου, με στόχο την πραγματική αλληλοβοήθεια. Κι έρχεστε εσείς και τι κάνετε; Διορίζετε άλλον διευθυντή πριν από περίπου έναν μήνα, αυξάνετε τον αριθμό των μελών του διοικητικού συμβουλίου του ταμείου και τελικά, παρά τις τοποθετήσεις ημετέρων σας, δεν καταφέρνετε τη συγκάλυψη την οποία επιθυμείτε. προχωράτε στη διάλυση του ταμείου, ευελπιστώντας ότι έτσι θα χαθούν έγγραφα και αποδείξεις για το πάρτ,ι που γινόταν επί πολλά έτη, τα χρόνια τα δικά σας πριν το 2015.</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Και πολύ απλά το κάνετε αυτό, γιατί σε αυτό το πάρτι συμμετείχαν πολύ υψηλά στελέχη του κόμματός σας και θεωρείτε ότι έτσι θα τα προστατεύσετε. Εκτίθεστε, όμως, με πολύ προφανή τρόπο. Σας προειδοποιούμε με ειλικρίνεια, ότι η μεθόδευση αυτή θα στραφεί εναντίον σας.</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Κλείνοντας, κυρίες και κύριοι συνάδελφοι, θέλω να πω ότι δεν αισθανόμαστε έκπληξη με αυτά, που η Νέα Δημοκρατία έφερε με προχειρότητα με αυτό το νομοσχέδιο, ούτε από την προσπάθειά της, φυσικά, να κάνει το άσπρο, μαύρο και το αντίθετο. Είναι κάτι, άλλωστε, που το συνηθίζει τον τελευταίο καιρό. Το βλέπουμε κάθε μέρα επί τεσσερισήμισι μήνες τώρα. </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lastRenderedPageBreak/>
        <w:t>Με την ίδια περιφρόνηση προς το δίκαιο πολλοί κυβέρνησαν, έτσι και στο παρελθόν. Όμως, η φοιτητική εξέγερση του Νοέμβρη του 1973, που θα τιμήσουμε μεθαύριο στους δρόμους της Αθήνας, μάς θυμίζει πόσο εύκολα, σαν σωρός από τραπουλόχαρτα, είναι δυνατόν να καταρρεύσει κάθε αλαζονεία εξουσίας.</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Και κάτι ακόμα: Θα παραδεχτούν πότε κάποιοι από τους Υπουργούς σας -ο κ. Βορίδης, ο κ. Γεωργιάδης και κάποιοι λοιποί που ανήκουν στην ακροδεξιά πτέρυγα της παράταξής- την αλήθεια; Θα απαντήσουν στο ερώτημα αν υπήρχαν ή δεν υπήρχαν νεκροί στο Πολυτεχνείο; Γιατί εμείς πιστεύουμε ότι υπήρξαν, κύριοι συνάδελφοι. Υπήρξαν!</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Σας ευχαριστώ πολύ.</w:t>
      </w:r>
    </w:p>
    <w:p w:rsidR="003608DC" w:rsidRPr="003608DC" w:rsidRDefault="003608DC" w:rsidP="00132533">
      <w:pPr>
        <w:spacing w:after="0" w:line="600" w:lineRule="auto"/>
        <w:ind w:firstLine="720"/>
        <w:jc w:val="center"/>
        <w:rPr>
          <w:rFonts w:eastAsia="Times New Roman"/>
          <w:color w:val="222222"/>
          <w:szCs w:val="24"/>
        </w:rPr>
      </w:pPr>
      <w:r w:rsidRPr="003608DC">
        <w:rPr>
          <w:rFonts w:eastAsia="Times New Roman"/>
          <w:color w:val="222222"/>
          <w:szCs w:val="24"/>
        </w:rPr>
        <w:t>(Χειροκροτήματα από την πτέρυγα του ΣΥΡΙΖΑ)</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b/>
          <w:color w:val="222222"/>
          <w:szCs w:val="24"/>
        </w:rPr>
        <w:t>ΠΡΟΕΔΡΕΥΩΝ (Δημήτριος Βίτσας):</w:t>
      </w:r>
      <w:r w:rsidRPr="003608DC">
        <w:rPr>
          <w:rFonts w:eastAsia="Times New Roman"/>
          <w:color w:val="222222"/>
          <w:szCs w:val="24"/>
        </w:rPr>
        <w:t xml:space="preserve"> Ευχαριστώ πολύ.</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Τον λόγο έχει ο Κοινοβουλευτικός Εκπρόσωπος της Ελληνικής Λύσης για εννέα λεπτά.</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b/>
          <w:color w:val="222222"/>
          <w:szCs w:val="24"/>
        </w:rPr>
        <w:t>ΚΩΝΣΤΑΝΤΙΝΟΣ ΧΗΤΑΣ:</w:t>
      </w:r>
      <w:r w:rsidRPr="003608DC">
        <w:rPr>
          <w:rFonts w:eastAsia="Times New Roman"/>
          <w:color w:val="222222"/>
          <w:szCs w:val="24"/>
        </w:rPr>
        <w:t xml:space="preserve"> Ευχαριστώ πολύ, κύριε Πρόεδρε.</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Πριν μπω στο νομοσχέδιο, κύριε Υπουργέ, θα μου επιτρέψετε, εκπροσωπώντας την Κοινοβουλευτική μας Ομάδα, να δώσω κάποιες απαντήσεις σε όσα είπατε πριν ξεκινήσετε την ομιλία σας. Κάνατε λόγο για σόου του Προέδρου της Ελληνικής Λύσης και είπατε, επίσης -το άκουσα </w:t>
      </w:r>
      <w:r w:rsidRPr="003608DC">
        <w:rPr>
          <w:rFonts w:eastAsia="Times New Roman"/>
          <w:color w:val="222222"/>
          <w:szCs w:val="24"/>
        </w:rPr>
        <w:lastRenderedPageBreak/>
        <w:t>έκπληκτος- ότι είχε χρέος ο κ. Βελόπουλος να είναι εδώ. Μνήσθητί μου Κύριε! Από πότε έχουν χρέος οι πολιτικοί Αρχηγοί να είναι σε όλες τις συνεδριάσεις παρόντες, δεν το γνωρίζω!</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Θέλω να σας πω, κύριε Αυγενάκη, ότι ο μοναδικός πολιτικός Αρχηγός, που βρέθηκε σήμερα στην Αίθουσα αυτή, για να σας τιμήσει, ήταν ο κ. Βελόπουλος. Τουλάχιστον θα έπρεπε αυτό να το έχετε εκτιμήσει, πριν κάνετε λόγο για σόου. Σας είπε τόσα. Πολλά από αυτά ήταν καταγγελίες. Μιλήσατε τριάντα έξι λεπτά και δεν απαντήσατε σε τίποτα από ό,τι σας είπε και είπε γενικότερα, αλλά επιδοθήκατε σε μία φθηνή επίθεση κάνοντας λόγο για σόου.</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Έπρεπε να φύγει ο κ. Βελόπουλος, κύριε Αυγενάκη, παρά το ότι ήρθε και σας τίμησε. Και σας τιμάει και η Κοινοβουλευτική Ομάδα της Ελληνικής Λύσης, γιατί οκτώ από τους δέκα Βουλευτές της -μαζί με τον Πρόεδρό της που έφυγε- είναι εδώ σήμερα για το νομοσχέδιό σας. Και ξέρετε γιατί έφυγε ο κ. Βελόπουλος; Θα σας φανεί πολύ περίεργο. Το ξέρω. Γιατί δουλεύει! Είναι πολιτικός Αρχηγός, αλλά δουλεύει, ξέρετε. Έχει κανονική δουλειά ο άνθρωπος και δουλεύει. Και ξέρετε γιατί δουλεύει; Για να έχει χρήματα. Και ξέρετε γιατί; Για να μην είναι εξαρτώμενος από κανένα μεγαλοπαράγοντα, από κανένα μεγαλοκαρχαρία, να μην έχει κουμπαριές, φιλίες, δανεικά και χορηγούς. Για αυτό δουλεύει, κύριε Αυγενάκη.</w:t>
      </w:r>
    </w:p>
    <w:p w:rsidR="003608DC" w:rsidRPr="003608DC" w:rsidRDefault="003608DC" w:rsidP="00132533">
      <w:pPr>
        <w:spacing w:after="0" w:line="600" w:lineRule="auto"/>
        <w:ind w:firstLine="720"/>
        <w:jc w:val="center"/>
        <w:rPr>
          <w:rFonts w:eastAsia="Times New Roman"/>
          <w:color w:val="222222"/>
          <w:szCs w:val="24"/>
        </w:rPr>
      </w:pPr>
      <w:r w:rsidRPr="003608DC">
        <w:rPr>
          <w:rFonts w:eastAsia="Times New Roman"/>
          <w:color w:val="222222"/>
          <w:szCs w:val="24"/>
        </w:rPr>
        <w:t>(Χειροκροτήματα από την πτέρυγα της Ελληνικής Λύσης)</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lastRenderedPageBreak/>
        <w:t>Ξέρω ότι αναγνωρίζετε το λάθος σας. Ήταν ο μοναδικός πολιτικός Αρχηγός που σήμερα έδωσε το παρόν εδώ, για να τιμήσει εσάς και το νομοσχέδιό σας, όπως κάνουμε και εμείς από τις επιτροπές μέχρι και σήμερα.</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Βία και στημένα, για να έρθω στο σημερινό νομοσχέδιο, η κατάρα του κάθε Έλληνα Υφυπουργού Αθλητισμού. Είναι σαν θρίλερ. Εγώ τον καταλαβαίνω τον κ. Αυγενάκη. Είναι οι δύο μεγάλες γάγγραινες, είναι οι δύο μεγάλες αρρώστιες, που καλούνται να αντιμετωπίσουν: βία και στημένα. Και, δυστυχώς, η Ελλάδα, η πατρίδα μας, η χώρα μας, για να τα λέμε όπως είναι τα πράγματα και να μη χαθούμε μέσα σε άρθρα, δεν είναι αθώα περιστερά ούτε στο κομμάτι της βίας, ούτε στο κομμάτι των στημένων. Τα πρωταθλήματά μας, ειδικά όσο κατεβαίνουμε κατηγορίες, είναι βρώμικα. Τελεία και παύλα! Παράγοντες ομάδων έχουν πάρει πολιτικό συγχωροχάρτι και στήνουν παιχνίδια χωρίς καμμία συνέπεια. Τελεία και παύλα! </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Σας είπα και στην επιτροπή πολλά παραδείγματα. Δεν θα μείνω εδώ, γιατί δεν έχω πάρα πολύ χρόνο. Η Γιουβέντους των τριάντα πέντε τίτλων έπεσε κατηγορία, ο Χόιτσερ στη Γερμανία κ.λπ.. Τα είπαμε αυτά. </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Θυμάμαι σαν τώρα, κύριε Αυγενάκη -και ειλικρινά θέλω να βρεθεί λύση στο θέμα αυτό- στις αρχές Δεκεμβρίου του 2004 -θα πάμε δεκαπέντε χρόνια πίσω- στο παιχνίδι Πανιώνιος - Δυναμό Τιφλίδας -θα το θυμάστε και εσείς- ένα 5-2. Είχε ασχοληθεί όλη η Ευρώπη τότε. Δεκαπέντε ολόκληρα χρόνια πέρασαν </w:t>
      </w:r>
      <w:r w:rsidRPr="003608DC">
        <w:rPr>
          <w:rFonts w:eastAsia="Times New Roman"/>
          <w:color w:val="222222"/>
          <w:szCs w:val="24"/>
        </w:rPr>
        <w:lastRenderedPageBreak/>
        <w:t xml:space="preserve">από τότε. Κάτι δεν μου άρεσε από τότε. Ήταν άλλες οι εποχές, βέβαια. Ήταν πιο αθώες. Τώρα έχουν γίνει, πραγματικά, γκάνγκστερ οι άνθρωποι. Θυμάμαι τον μακαρίτη, τον πρώην Πρόεδρο της </w:t>
      </w:r>
      <w:r w:rsidRPr="003608DC">
        <w:rPr>
          <w:rFonts w:eastAsia="Times New Roman"/>
          <w:color w:val="222222"/>
          <w:szCs w:val="24"/>
          <w:lang w:val="en-US"/>
        </w:rPr>
        <w:t>UEFA</w:t>
      </w:r>
      <w:r w:rsidRPr="003608DC">
        <w:rPr>
          <w:rFonts w:eastAsia="Times New Roman"/>
          <w:color w:val="222222"/>
          <w:szCs w:val="24"/>
        </w:rPr>
        <w:t xml:space="preserve">, τον Γιόχανσον, ο οποίος το 2006 είχε δηλώσει σε ελληνική τηλεοπτική εκπομπή, ότι το Πανιώνιος - Δυναμό Τιφλίδας ήταν χειραγωγημένο. </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Από εκείνο το παιχνίδι του 2004, κυρίες και κύριοι συνάδελφοι, Ελληνίδες και Έλληνες, μέχρι και σήμερα -2019- η «</w:t>
      </w:r>
      <w:r w:rsidRPr="003608DC">
        <w:rPr>
          <w:rFonts w:eastAsia="Times New Roman"/>
          <w:color w:val="222222"/>
          <w:szCs w:val="24"/>
          <w:lang w:val="en-US"/>
        </w:rPr>
        <w:t>S</w:t>
      </w:r>
      <w:r w:rsidRPr="003608DC">
        <w:rPr>
          <w:rFonts w:eastAsia="Times New Roman"/>
          <w:color w:val="222222"/>
          <w:szCs w:val="24"/>
        </w:rPr>
        <w:t xml:space="preserve">PORTS </w:t>
      </w:r>
      <w:r w:rsidRPr="003608DC">
        <w:rPr>
          <w:rFonts w:eastAsia="Times New Roman"/>
          <w:color w:val="222222"/>
          <w:szCs w:val="24"/>
          <w:lang w:val="en-US"/>
        </w:rPr>
        <w:t>R</w:t>
      </w:r>
      <w:r w:rsidRPr="003608DC">
        <w:rPr>
          <w:rFonts w:eastAsia="Times New Roman"/>
          <w:color w:val="222222"/>
          <w:szCs w:val="24"/>
        </w:rPr>
        <w:t>ADAR» -είναι η εταιρεία, που συνεργάζεται με την UEFA- έχει συντάξει πάνω από τριακόσιους πενήντα φακέλους ελληνικών ομάδων, αγώνων που θεωρούνται ύποπτοι. Τριακόσιους πενήντα φακέλους! Ούτε έναν, ούτε δέκα, ούτε διακόσιους. Τριακόσιους πενήντα φακέλους -κάντε το εικόνα λίγο- με ύποπτους αγώνες. Δεν έχει γίνει τίποτα. Θανατηφόρος ιός του αθλητισμού αυτός των στημένων αγώνων.</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Ειλικρινά αναρωτιέμαι τι σας κάνει, αγαπητέ Υπουργέ, να πιστεύετε πως έχετε βρει το γιατρικό. Σας άκουσα προηγουμένως να λέτε ότι έχετε πολύ υψηλές φιλοδοξίες. Είμαι ειλικρινά μαζί σας. Προσέξτε, όμως, μήπως έχετε καμμία χαμηλή πτήση. </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Το 2017 η προσωρινή διοικούσα επιτροπή της ΕΠΟ υποστήριξε ότι υπάρχει ελληνική ομάδα, που εμπλέκεται σε ύποπτους αγώνες δεκαέξι φορές </w:t>
      </w:r>
      <w:r w:rsidRPr="003608DC">
        <w:rPr>
          <w:rFonts w:eastAsia="Times New Roman"/>
          <w:color w:val="222222"/>
          <w:szCs w:val="24"/>
        </w:rPr>
        <w:lastRenderedPageBreak/>
        <w:t>και άλλη μία φορά δεκατέσσερις φορές. Κάπου στα συρτάρια του Υπουργείου είναι και αυτές οι καταγγελίες.</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Έχουν δει πάρα πολλά τα μάτια μου σε δικογραφίες για ύποπτους αγώνες της Football League, της B΄ εθνικής κατηγορίας. Περιέγραφαν -ακούστε!- με πολύ γλαφυρό τρόπο μεθόδους που ακολουθούσαν τα σαΐνια, οι εκπρόσωποι συλλόγων και οι παράγοντες ομάδων, που στοιχημάτιζαν live. Εκείνη την ώρα που ο αγώνας ήταν σε εξέλιξη, κάθονταν στον πάγκο της ομάδας τους με laptop και στοιχημάτιζαν διάφορα. Έδιναν εντολές σε ποδοσφαιριστές να χάνουν με μεγάλα σκορ και αν δεν υπάκουγαν, τους ανάγκαζαν να παραδίδουν τα κινητά τους τηλέφωνα στα αποδυτήρια, γιατί φοβόντουσαν ότι στα αποδυτήρια, στο ημίχρονο, θα τους «στήσουν» οι ίδιοι οι παίκτες, ότι θα πάνε, δηλαδή, και θα παίξουν κάτι άλλο. Όποιος, λοιπόν, διαφωνούσε με το στήσιμο, έφευγε από τα αποδυτήρια και δεν έπαιζε στον αγώνα.</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Όλα αυτά είναι η σκληρή πραγματικότητα. Δεν είναι αστικοί μύθοι. Είναι η σκληρή πραγματικότητα!</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Κύριε Υπουργέ, ελπίζω να ξέρετε που μπλέκετε. Σας έχουν ενημερώσει οι σύμβουλοί σας, ότι εδώ το τέρας είναι αληθινό. Θα αναφέρω και το παράδειγμα του Ραούλ Μπράβο. Ήρθε ένας πολύ μεγάλος παίκτης από την Ρεάλ Μαδρίτης στην Ελλάδα. Τον θαυμάσαμε όλοι. Παλαίμαχος του </w:t>
      </w:r>
      <w:r w:rsidRPr="003608DC">
        <w:rPr>
          <w:rFonts w:eastAsia="Times New Roman"/>
          <w:color w:val="222222"/>
          <w:szCs w:val="24"/>
        </w:rPr>
        <w:lastRenderedPageBreak/>
        <w:t xml:space="preserve">Ολυμπιακού, του Άρη, της Βέροιας. Καταδικάστηκε στην πατρίδα του, την Ισπανία, ως ο εγκέφαλος οργάνωσης που έστηνε παιχνίδια. Και για το κάνω πιο λιανά, η βρετανική εταιρεία «STARLIZARD», που αναλύει χιλιάδες δεδομένα για διάφορα παιχνίδια και ελέγχει τη στοιχηματική δραστηριότητα, εντόπισε τουλάχιστον οκτώ ύποπτες ενέργειες του κ. Ραούλ Μπράβο. Θα μου πείτε, καλά, γίνονται αυτά; Γίνονται. Μόνο τέτοια γίνονται. Δεν γίνονται και άλλα. Και πάντα μπροστά σε αυτό το θηρίο ένας Έλληνας Υφυπουργός Αθλητισμού βλέπει τα τρένα να περνούν και νομίζει ότι θα μπορέσει να πιάσει το θηρίο. </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Και τώρα έρχεστε εσείς, κύριοι της Νέας Δημοκρατίας, κύριε Υπουργέ, και λέτε ότι θα αντιμετωπίσετε αυτό το τεράστιο θέμα με τη Σύμβαση </w:t>
      </w:r>
      <w:r w:rsidRPr="003608DC">
        <w:rPr>
          <w:rFonts w:eastAsia="Times New Roman"/>
          <w:color w:val="222222"/>
          <w:szCs w:val="24"/>
          <w:lang w:val="en-US"/>
        </w:rPr>
        <w:t>Macolin</w:t>
      </w:r>
      <w:r w:rsidRPr="003608DC">
        <w:rPr>
          <w:rFonts w:eastAsia="Times New Roman"/>
          <w:color w:val="222222"/>
          <w:szCs w:val="24"/>
        </w:rPr>
        <w:t xml:space="preserve">. Κατ’ αρχάς, να πω ότι η Σύμβαση </w:t>
      </w:r>
      <w:r w:rsidRPr="003608DC">
        <w:rPr>
          <w:rFonts w:eastAsia="Times New Roman"/>
          <w:color w:val="222222"/>
          <w:szCs w:val="24"/>
          <w:lang w:val="en-US"/>
        </w:rPr>
        <w:t>Macolin</w:t>
      </w:r>
      <w:r w:rsidRPr="003608DC">
        <w:rPr>
          <w:rFonts w:eastAsia="Times New Roman"/>
          <w:color w:val="222222"/>
          <w:szCs w:val="24"/>
        </w:rPr>
        <w:t xml:space="preserve"> είναι ξεπερασμένη, πενταετίας. Μέσα σε αυτή την πενταετία το παγκόσμιο κύκλωμα χειραγώγησης αγώνων έχει εξελιχθεί. Εμείς, λοιπόν, </w:t>
      </w:r>
      <w:r w:rsidRPr="003608DC">
        <w:rPr>
          <w:rFonts w:eastAsia="Times New Roman"/>
          <w:color w:val="222222"/>
          <w:szCs w:val="24"/>
          <w:lang w:val="en-US"/>
        </w:rPr>
        <w:t>Macolin</w:t>
      </w:r>
      <w:r w:rsidRPr="003608DC">
        <w:rPr>
          <w:rFonts w:eastAsia="Times New Roman"/>
          <w:color w:val="222222"/>
          <w:szCs w:val="24"/>
        </w:rPr>
        <w:t xml:space="preserve"> και αυτοί θα μας γλεντάν, κύριε Υπουργέ!</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 xml:space="preserve">Και πάμε στο άλλο θέμα τώρα, αυτό της βίας: Καταπολέμηση της βίας στους αθλητικούς χώρους. Από πού να αρχίσω; Ειλικρινά, από πού να αρχίσω; Κάθε σημείο του εγκεφάλου μου είναι πλημμυρισμένο από πληροφορίες σχετικά με την αθλητική βία. Ατελείωτες εκπομπές, καλεσμένοι, πάνελ, Υπουργοί, Υφυπουργοί, δημοσιογράφοι, τα πάντα. Ό,τι θέλετε. Έχω ζήσει καμμιά πενηνταριά «μαύρες σελίδες» του ελληνικού αθλητισμού, γιατί όταν </w:t>
      </w:r>
      <w:r w:rsidRPr="003608DC">
        <w:rPr>
          <w:rFonts w:eastAsia="Times New Roman"/>
          <w:color w:val="222222"/>
          <w:szCs w:val="24"/>
        </w:rPr>
        <w:lastRenderedPageBreak/>
        <w:t>γίνονται επεισόδια τι λέμε; «Άλλη μία «μαύρη σελίδα» του ελληνικού αθλητισμού γράφτηκε χθες…» κ.λπ.. Είναι τα κλισέ, τα οποία πουλάνε.</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Έχω κάνει συνεντεύξεις με διαιτητές, που έπεσαν θύματα ξυλοδαρμού, τραμπουκισμών, εμπρησμών και πάει λέγοντας. Έχω δει παράγοντες να μπουκάρουν στα αποδυτήρια, να απειλούν θεούς και δαίμονες. Έχω δει παράγοντες με περίστροφα στο ζωνάρι και σιδερικά, στην κερκίδα ο άλλος να προειδοποιεί με τσιμέντωμα. Το έχουμε ακούσει αυτό, «θα σε τσιμεντώσω». Και ακόμα πιο ανησυχητικό είναι ότι οι ίδιοι οι παράγοντες είναι αυτοί, που έχουν την οικονομική τύχη της χώρας αυτής στα χέρια στους. Ελέγχουν μεγάλες εταιρείες, ελέγχουν μίντια, ελέγχουν τα πάντα.</w:t>
      </w:r>
    </w:p>
    <w:p w:rsidR="003608DC" w:rsidRPr="003608DC" w:rsidRDefault="003608DC" w:rsidP="00132533">
      <w:pPr>
        <w:spacing w:after="0" w:line="600" w:lineRule="auto"/>
        <w:ind w:firstLine="720"/>
        <w:jc w:val="both"/>
        <w:rPr>
          <w:rFonts w:eastAsia="Times New Roman"/>
          <w:color w:val="222222"/>
          <w:szCs w:val="24"/>
        </w:rPr>
      </w:pPr>
      <w:r w:rsidRPr="003608DC">
        <w:rPr>
          <w:rFonts w:eastAsia="Times New Roman"/>
          <w:color w:val="222222"/>
          <w:szCs w:val="24"/>
        </w:rPr>
        <w:t>Κύριε Υπουργέ, θέλω να πω ότι είναι δύσκολη η αντιμετώπιση της βίας, γιατί καμμιά φορά υποκύπτουμε και εμείς στις πελατειακές σχέσεις που μπορεί να έχουμε με ψηφοφόρους μας κ.λπ..</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Ήταν αυτή η περίπτωση τον Σεπτέμβριο του 2014, που υπερασπιστήκατε ή που, αν θέλετε, ενδιαφερθήκατε να μάθετε, γιατί εγώ είμαι δίκαιος, για την ομάδα σας, τον Ηρόδοτο της Κρήτης, εάν και πότε θα πέσει η ποινή του σε εκείνα τα θλιβερά επεισόδια με τον Εθνικό, όπου θρηνήσαμε και ένα θύμα, τον Κατσούλη. Είχαμε, λοιπόν, και θάνατο. Άρα, είναι πολύ δύσκολο.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Θέλω να σας πω, επίσης, ότι ο θαυμαστός κόσμος του ελληνικού ποδοσφαίρου, κύριε Υπουργέ, μοιάζει με ταινία δράσης. Έχει απ’ όλα μέσα. </w:t>
      </w:r>
      <w:r w:rsidRPr="003608DC">
        <w:rPr>
          <w:rFonts w:eastAsia="Times New Roman"/>
          <w:color w:val="222222"/>
          <w:szCs w:val="24"/>
          <w:shd w:val="clear" w:color="auto" w:fill="FFFFFF"/>
        </w:rPr>
        <w:lastRenderedPageBreak/>
        <w:t>Ειδικά οι Έλληνες διαιτητές μπορούν να γίνουν, δυστυχώς, έργο. Έχουμε ζήσει απίστευτες καταστάσεις: Βόμβες, επιθέσεις, φωτιές στα μαγαζιά, «ντου» στο γήπεδο την ώρα του αγώνα, επιθέσεις με σπρέι, επιθέσεις σε σεμινάριο διαιτητών. Έχετε μετρήσει ποτέ τον αριθμό των επίσημα καταγεγραμμένων επιθέσεων σε Έλληνες διαιτητές; Είναι τριάντα τρεις μόνο οι επιθέσεις σε διαιτητές τα τελευταία δέκα χρόνια. Τελευταίο θύμα ήταν ο Τζήλος, τον οποίο ανέφερε και ο Πρόεδρος στην ομιλία του πριν από λίγο.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Να ρίξουμε καμμιά ματιά σε εκείνα τα αραχνιασμένα συρτάρια τι έγινε με την υπόθεση Τζήλου; Αυτό είναι το ερώτημα για να αρχίσουμε να βάζουμε το νερό στο αυλάκι, γιατί καλά ήταν αυτά, που είπατε, κύριε Αυγενάκη. Ειλικρινά σας μιλάω, είμαι μαζί σας και είμαστε μαζί σας. Ποιος δεν θέλει να καταπολεμηθεί η βία; Ποιος δεν θέλει να βλέπουμε γεμάτα γήπεδα; Ποιος δεν θέλει να ζει παραμυθένιες καταστάσεις; Όμως, άλλο το τι θέλουμε και άλλο το πώς μπορούμε να το αντιμετωπίσουμε.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Σας ευχαριστώ πολύ. Έχω να πω κι άλλα απλά πραγματικά σέβομαι τον χρόνο των συναδέλφων.</w:t>
      </w:r>
    </w:p>
    <w:p w:rsidR="003608DC" w:rsidRPr="003608DC" w:rsidRDefault="003608DC" w:rsidP="00132533">
      <w:pPr>
        <w:spacing w:after="0" w:line="600" w:lineRule="auto"/>
        <w:ind w:firstLine="720"/>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Ελληνικής Λύσης)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ΠΡΟΕΔΡΕΥΩΝ (Δημήτριος Βίτσας):</w:t>
      </w:r>
      <w:r w:rsidRPr="003608DC">
        <w:rPr>
          <w:rFonts w:eastAsia="Times New Roman"/>
          <w:color w:val="222222"/>
          <w:szCs w:val="24"/>
          <w:shd w:val="clear" w:color="auto" w:fill="FFFFFF"/>
        </w:rPr>
        <w:t xml:space="preserve"> Σας ευχαριστούμε, κύριε Χήτα.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 κ. Αρσένης από το ΜέΡΑ25 έχει τον λόγο για επτά λεπτά.</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ΚΡΙΤΩΝ - ΗΛΙΑΣ ΑΡΣΕΝΗΣ:</w:t>
      </w:r>
      <w:r w:rsidRPr="003608DC">
        <w:rPr>
          <w:rFonts w:eastAsia="Times New Roman"/>
          <w:color w:val="222222"/>
          <w:szCs w:val="24"/>
          <w:shd w:val="clear" w:color="auto" w:fill="FFFFFF"/>
        </w:rPr>
        <w:t xml:space="preserve"> Ευχαριστώ πολύ, κύριε Πρόεδρε.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Κυρίες και κύριοι συνάδελφοι, θα ήθελα να ξεκινήσω με ένα πάρα πολύ λυπηρό γεγονός. Η κ. Μενδώνη διάλεξε την εκδήλωση για την Ανακοίνωση Ενεργειών Στήριξης της Πολιτιστικής Πρωτεύουσας στην Ελευσίνα για να ανακοινώσει ότι αναπέμπει ξανά το θέμα της κήρυξης της «ΠΥΡΚΑΛ» ως ιστορικού τόπου και των κτηρίων της ως διατηρητέων στο Κεντρικό Συμβούλιο Νεότερων Μνημείων. Μάλιστα, είπε ψευδώς ότι, άλλωστε, δεν είχε υπογραφεί ποτέ η σχετική απόφαση από την προηγούμενη κυβέρνηση.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Για του λόγου το αληθές καταθέτω την απόφαση στα Πρακτικά.</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s="Times New Roman"/>
          <w:szCs w:val="24"/>
        </w:rPr>
        <w:t>(Στο σημείο αυτό ο Βουλευτής κ. Κρίτων - Ηλίας Αρσένης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Για ποιο λόγο η κ. Μενδώνη θέλει την αναπομπή αυτή; Γιατί αυτός είναι ο χώρος όπου τα υπό ιδιωτικοποίηση πλήρη ΕΛΠΕ θέλουν να επεκταθούν. Είναι αυτό η ζώνη προστασίας της πόλης της Ελευσίνας από τα ΕΛΠΕ. Ποια συμφέροντα εξυπηρετεί; Βάλτε εσείς τα ονοματεπώνυμα.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Θέλω να μιλήσω, όμως, για το άρθρο 19, που αφορά το Υπουργείο Πολιτισμού και συγκεκριμένα το Ταμείο Αλληλοβοηθείας Υπαλλήλων του Υπουργείου Πολιτισμού. Είναι μία πολύ σκοτεινή υπόθεση, καθώς στο όνομα </w:t>
      </w:r>
      <w:r w:rsidRPr="003608DC">
        <w:rPr>
          <w:rFonts w:eastAsia="Times New Roman"/>
          <w:color w:val="222222"/>
          <w:szCs w:val="24"/>
          <w:shd w:val="clear" w:color="auto" w:fill="FFFFFF"/>
        </w:rPr>
        <w:lastRenderedPageBreak/>
        <w:t>των υπαλλήλων του Υπουργείου Πολιτισμού κάποιοι έκαναν κατάχρηση δημόσιου χρήματος.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Και είναι πιο σκοτεινή η διάταξη, που παρουσιάζεται σήμερα εδώ με το άρθρο 19. Η υπόθεση είναι σκοτεινή επειδή από το 2002 που ιδρύθηκε το ταμείο, όταν ήταν η Υπουργός Γενικός Γραμματέας του Υπουργείου, μέχρι το 2016, οπότε και ξεκίνησε να διερευνάται για τα οικονομικά του, εισέπραττε δημόσιο χρήμα, ποσοστό των εσόδων από τους αρχαιολογικούς χώρους και τα μουσεία. Η όποια κατασπατάληση, λοιπόν, που σήμερα διερευνάται από τον εισαγγελέα και έχουν ασκηθεί διώξεις για πέντε κακουργήματα, αφορά δημόσιο χρήμα.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ταμείο εξυπηρετούσε τον παιδικό σταθμό των υπαλλήλων του Υπουργείου Πολιτισμού, την πληρωμή των κατασκηνώσεων και δάνεια-βοηθήματα σε υπαλλήλους που είχαν ανάγκη. Μόνο αυτά ήταν οι δραστηριότητές του, που όντος είναι απαραίτητες και ασκούνταν. Όμως, ήταν η βιτρίνα. Πίσω από αυτές τις δραστηριότητες κρυβόταν άλλες διαδρομές χρήματος.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Απλά σταχυολογώ μερικές: Δάνεια και βοηθήματα σε υπαλλήλους που ποτέ δεν τα έλαβαν, ούτε καν ήξεραν ότι είχαν κάνει αίτηση, εκατόν σαράντα δύο εξακριβωμένες ως τώρα περιπτώσεις, που αντιστοιχούν σε ποσό περίπου 300.000 ευρώ, χρήματα που πήγαιναν για την κάλυψη των αναγκών της </w:t>
      </w:r>
      <w:r w:rsidRPr="003608DC">
        <w:rPr>
          <w:rFonts w:eastAsia="Times New Roman"/>
          <w:color w:val="222222"/>
          <w:szCs w:val="24"/>
          <w:shd w:val="clear" w:color="auto" w:fill="FFFFFF"/>
        </w:rPr>
        <w:lastRenderedPageBreak/>
        <w:t>ομοσπονδίας εργαζομένων -ταξίδια, καφέδες, έπιπλα, δηλαδή καμμία σχέση με τις πραγματικές ανάγκες των εργαζομένων- ύψους 3 εκατομμυρίων ευρώ. Να θυμίσουμε εδώ πέρα ότι απαγορεύεται να συγχρηματοδοτούνται συνδικαλιστικοί φορείς από τον εργοδότη τους. Προσλήψεις προσωπικού για τις ανάγκες του γραφείου του Υπουργού, όταν Υπουργός ήταν ο κ. Σαμαράς, προφανώς και πέρα από κάθε νομιμότητα περί προσλήψεων. Το 2007 ένα εκατομμύριο ευρώ για πληρωμή υπεραπασχολήσεων σε γραφεία Υπουργών. Πήγε και με υπογραφή Γενικού Γραμματέα από το ταμείο απευθείας στον λογαριασμό της ομοσπονδίας. 171.000 ευρώ για βάψιμο του παιδικού σταθμού, σύμφωνα με τα τιμολόγια, που έχουν έρθει στη δημοσιότητα ο ελαιοχρωματισμός του τοίχου χρεώθηκε 135 ευρώ ανά τετραγωνικό μέτρο.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Αυτά και άλλα πολλά γινόταν από ένα ταμείο το οποίο διοικούσαν συγκεκριμένοι συνδικαλιστές, συγκεκριμένη παράταξη στην οποία ανήκει και η κ. Μενδώνη. Προφανώς εν γνώσει και συμφωνία με τις πολιτικές ηγεσίες του Υπουργείου Πολιτισμού διαχρονικά, τόσο του ΠΑΣΟΚ όσο και της Νέας Δημοκρατίας.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Και τώρα που όλα αυτά έχουν έρθει στο φως και διερευνώνται από τη δικαιοσύνη, έρχεται η Υπουργός Πολιτισμού, σε συνεννόηση με την ομοσπονδία τα μέλη της οποίας ελέγχονται για τις σπατάλες αυτές, και </w:t>
      </w:r>
      <w:r w:rsidRPr="003608DC">
        <w:rPr>
          <w:rFonts w:eastAsia="Times New Roman"/>
          <w:color w:val="222222"/>
          <w:szCs w:val="24"/>
          <w:shd w:val="clear" w:color="auto" w:fill="FFFFFF"/>
        </w:rPr>
        <w:lastRenderedPageBreak/>
        <w:t>προτείνει την εκκαθάριση του ταμείου εν λειτουργία. Δηλαδή την προσπάθεια να κουκουλωθεί αυτή η υπόθεση.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Η διάταξη, που φέρνει προβλέπει κάτι πρωτοφανές νομικά και που είναι ευθέως σε αντίθεση στον Αστικό Κώδικα, που προβλέπει ότι ταμείο εκκαθαρίζεται αφού πρώτα σταματά η λειτουργία του και μετά μπαίνει σε εκκαθάριση.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Η διαδικασία του Αστικού Κώδικα για φορείς αυτού του τύπου προβλέπει, λοιπόν, ότι πρώτα γίνεται η λύση του οργανισμού και μετά ακολουθεί η εκκαθάριση. Μάλιστα, υπάρχει ήδη ο ν.4598/2019 τον οποίο δεν καταργεί -και σωστά- η Κυβέρνηση, σύμφωνα με τον οποίο ο παιδικός σταθμός και το προσωπικό του περνάνε στο Υπουργείο Πολιτισμού, όπως περνάει και το κόστος για την πληρωμή των κατασκηνώσεων.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Αντί να τα περάσετε στο Υπουργείο και να γίνονται οι πληρωμές με πλήρη διαφάνεια, έρχεστε εδώ και λέτε ότι θα παραμείνουν στο ταμείο αλληλοβοηθείας μέχρι να εκκαθαριστεί. Πώς γίνεται, λοιπόν, ένας φορέας σε εκκαθάριση να λειτουργεί κανονικά και τι υποκρύπτεται από αυτό;</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Κατά τη γνώμη μας και κατά τη γνώμη μου, υποκρύπτεται η σκοπιμότητα να σταματήσουν οι έλεγχοι, για έναν πολύ απλό λόγο. Από τα πρώτα πράγματα που έκανε η Υπουργός είναι η αντικατάσταση της διευθύντριας του ταμείου που ήταν αυτή η οποία στοιχειοθέτησε τις υποθέσεις, που βγήκαν στη δικαιοσύνη.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Δύο εβδομάδες πριν, την 1</w:t>
      </w:r>
      <w:r w:rsidRPr="003608DC">
        <w:rPr>
          <w:rFonts w:eastAsia="Times New Roman"/>
          <w:color w:val="222222"/>
          <w:szCs w:val="24"/>
          <w:shd w:val="clear" w:color="auto" w:fill="FFFFFF"/>
          <w:vertAlign w:val="superscript"/>
        </w:rPr>
        <w:t>η</w:t>
      </w:r>
      <w:r w:rsidRPr="003608DC">
        <w:rPr>
          <w:rFonts w:eastAsia="Times New Roman"/>
          <w:color w:val="222222"/>
          <w:szCs w:val="24"/>
          <w:shd w:val="clear" w:color="auto" w:fill="FFFFFF"/>
        </w:rPr>
        <w:t xml:space="preserve"> Νοέμβρη, βγήκε υπουργική απόφαση με την οποία αλλάζει η σύνθεση του διοικητικού συμβουλίου του ταμείου και ξαναδίνει τον έλεγχο στους ίδιους συνδικαλιστές, πολλοί από τους οποίους κατηγορούνται για την κατάχρηση και είναι αυτοί οι οποίοι ελέγχονται από τη δικαιοσύνη.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Για τον ίδιο λόγο θα ορίσετε με τα δικά σας κριτήρια και έναν εκκαθαριστή. Λυπάμαι, αλλά αυτό λέγεται συγκάλυψη. Είναι χαρακτηριστικό άλλωστε ότι ο πρόεδρος της ομοσπονδίας στην ακρόαση των φορέων για το νομοσχέδιο υπερασπίστηκε την εκκαθάριση και υπονόησε ότι το πόρισμα του εκκαθαριστή θα τους απαλλάξει από τις ευθύνες.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Είναι χαρακτηριστικό, επίσης, ότι σε μία υπόθεση κακοδιαχείρισης δημοσίου χρήματος, το Υπουργείο Πολιτισμού δεν έχει ακόμα δηλώσει παράσταση πολιτικής αγωγής για να υπερασπιστεί τα συμφέροντα του δημοσίου, τα χρήματα του οποίου κάποιοι εμφανώς έβαλαν στην τσέπη. Αυτό μπορεί να είναι και ποινικά επιλήψιμο, η στάση του Υπουργείου σ’ αυτό το θέμα.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Κύριοι Βουλευτές της Πλειοψηφίας, με το άρθρο 19 του νομοσχεδίου –αν το υπερψηφίσετε- ψηφίζετε μία διάταξη που έρχεται σε ευθεία αντίθεση με τον Αστικό Κώδικα, δηλαδή με τη νομική έωλη διαδικασία της εκκαθάρισης εν λειτουργία αντί της λύσης και εκκαθάρισης. Ψηφίζετε να σταματήσει η περαιτέρω διερεύνηση ενός πολύχρονου σκανδάλου, κακοδιαχείριση δημοσίου </w:t>
      </w:r>
      <w:r w:rsidRPr="003608DC">
        <w:rPr>
          <w:rFonts w:eastAsia="Times New Roman"/>
          <w:color w:val="222222"/>
          <w:szCs w:val="24"/>
          <w:shd w:val="clear" w:color="auto" w:fill="FFFFFF"/>
        </w:rPr>
        <w:lastRenderedPageBreak/>
        <w:t>χρήματος, τα στοιχεία του οποίου δεν έχουν ακόμα φτάσει όλα στη δικαιοσύνη. Σκοπός της διάταξης είναι να μην φτάσουν ποτέ. Ψηφίζετε να συνεχίσει να χρηματοδοτείται με δημόσιο χρήμα ένας φορέας, που υποτίθεται ότι βρίσκεται σε εκκαθάριση, λόγω κακουργηματικής διαφθοράς.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Σας ζητάμε να μην το ψηφίσετε.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Ευχαριστώ.</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ΠΡΟΕΔΡΕΥΩΝ (Δημήτριος Βίτσας):</w:t>
      </w:r>
      <w:r w:rsidRPr="003608DC">
        <w:rPr>
          <w:rFonts w:eastAsia="Times New Roman"/>
          <w:color w:val="222222"/>
          <w:szCs w:val="24"/>
          <w:shd w:val="clear" w:color="auto" w:fill="FFFFFF"/>
        </w:rPr>
        <w:t xml:space="preserve"> Ευχαριστούμε πολύ, κύριε Αρσένη.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 κ. Κωτσός από τη Νέα Δημοκρατία έχει τον λόγο για επτά λεπτά.</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ΓΕΩΡΓΙΟΣ ΚΩΤΣΟΣ:</w:t>
      </w:r>
      <w:r w:rsidRPr="003608DC">
        <w:rPr>
          <w:rFonts w:eastAsia="Times New Roman"/>
          <w:color w:val="222222"/>
          <w:szCs w:val="24"/>
          <w:shd w:val="clear" w:color="auto" w:fill="FFFFFF"/>
        </w:rPr>
        <w:t xml:space="preserve"> Ευχαριστώ πολύ, κύριε Πρόεδρε.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Κύριε Υπουργέ, κύριε Γενικέ Γραμματέα, αγαπητές και αγαπητοί συνάδελφοι, η Κυβέρνηση για μία ακόμη φορά τολμά και χρησιμοποιώ αυτό το ρήμα διότι η Νέα Δημοκρατία, η Κυβέρνηση, ο Υπουργός ανοίγουν δύο τεράστιας σημασίας κεφάλαια για τον αθλητισμό, δύο καρκινώματα για τον αθλητισμό, που τον ταλαιπωρούν χρόνια τώρα και στέκονται μπροστά τους με παρρησία, με τόλμη και με αποφασιστικότητα.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lang w:val="en-US"/>
        </w:rPr>
        <w:t>K</w:t>
      </w:r>
      <w:r w:rsidRPr="003608DC">
        <w:rPr>
          <w:rFonts w:eastAsia="Times New Roman" w:cs="Times New Roman"/>
          <w:szCs w:val="24"/>
        </w:rPr>
        <w:t xml:space="preserve">αι αναφέρομαι στη χειραγώγηση των αγώνων και στη βία στα γήπεδα που μαζί με δύο άλλα ζητήματα, τον κακώς εννοούμενο παραγοντισμό και τα αναβολικά, αποτελούν τα τέσσερα μεγάλα προβλήματα του αθλητισμού. Και ξέρετε, η Σύμβαση Μακολίν υπεγράφη από την κυβέρνηση του ΣΥΡΙΖΑ το </w:t>
      </w:r>
      <w:r w:rsidRPr="003608DC">
        <w:rPr>
          <w:rFonts w:eastAsia="Times New Roman" w:cs="Times New Roman"/>
          <w:szCs w:val="24"/>
        </w:rPr>
        <w:lastRenderedPageBreak/>
        <w:t>2016, δεν ήρθε όμως για  κύρωση στη Βουλή. Έρχεται τώρα να ανοίξει αυτά τα ζητήματα, όπως είπα πιο πριν, το θέμα της χειραγώγησης των αγώνων, που είναι ένα τεράστιο ζήτημα, στο οποίο εμπλέκονται οικονομικοί παράγοντες τεράστιοι, διακινούνται τεράστια ποσά, εκμαυλίζονται συνειδήσεις, στήνονται παιχνίδια μέσα σ’ ένα διεθνές κύκλωμα που διατρέχει όλη την υφήλιο και που είναι εξαιρετικά δύσκολο και να εντοπιστεί και να εξαρθρωθεί. Όμως, απαιτείται να γίνει η αρχή και αυτό επιχειρεί σήμερα η Κυβέρνηση, αυτό επιχειρεί ο Λευτέρης Αυγενάκης.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Και, βέβαια, εδώ να σημειώσω πως το ζήτημα της χειραγώγησης των αγώνων, αγαπητές και αγαπητοί συνάδελφοι, δεν είναι φαινόμενο του σύγχρονου αθλητισμού. Το 388 π.Χ. στην 98</w:t>
      </w:r>
      <w:r w:rsidRPr="003608DC">
        <w:rPr>
          <w:rFonts w:eastAsia="Times New Roman" w:cs="Times New Roman"/>
          <w:szCs w:val="24"/>
          <w:vertAlign w:val="superscript"/>
        </w:rPr>
        <w:t>η</w:t>
      </w:r>
      <w:r w:rsidRPr="003608DC">
        <w:rPr>
          <w:rFonts w:eastAsia="Times New Roman" w:cs="Times New Roman"/>
          <w:szCs w:val="24"/>
        </w:rPr>
        <w:t xml:space="preserve"> Ολυμπιάδα καταγράφεται το πρώτο κρούσμα εξαγοράς από τον Θεσσαλό πυγμάχο Εύπωλο που εξαγόρασε τρεις τότε, ένας εξ αυτών πρώην ολυμπιονίκης, ο Φορμίωνας, αλλά οι Ελλανοδίκες το κατάλαβαν, του επέβαλαν πρόστιμο, όπως επέβαλλαν και σε κάθε έναν που προσπαθούσε να χειραγωγήσει εκείνους τους αγώνες και μέσα από αυτά τα χρήματα των προστίμων κατασκεύαζαν εκείνα τα αγάλματα, τις Ζάνες, που διατρέχουν την είσοδο της Ολυμπίας.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νομίζω ότι εδώ αξίζει να αναφέρουμε και τον πρώτο καταγεγραμμένο αθλητή που αρνήθηκε να δωροδοκηθεί. Ήταν Σπαρτιάτης. Και μάλιστα κάποιος συναθλητής του τού είπε: «Τώρα τι κατάλαβες; Τι κέρδισες;» και εκείνος με </w:t>
      </w:r>
      <w:r w:rsidRPr="003608DC">
        <w:rPr>
          <w:rFonts w:eastAsia="Times New Roman" w:cs="Times New Roman"/>
          <w:szCs w:val="24"/>
        </w:rPr>
        <w:lastRenderedPageBreak/>
        <w:t xml:space="preserve">περισσή περηφάνια απάντησε: «Την τιμή να πολεμώ δίπλα στον βασιλιά μου». Αυτή την τιμή που πρέπει να έχει ο κάθε αθλητής, ο κάθε αγωνιζόμενος που μετέρχεται υγιείς ιδέες προκειμένου να αναδειχθεί και να διακριθεί μέσα στα γήπεδα και μέσα στους αγώνες.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Αλλά όμως είναι αυτή η πραγματικότητα; Προφανώς και όχι. Και ενώ είναι κοινό μυστικό μεταξύ μας, το συζητούν ακόμη και τα μικρά παιδιά, ακόμη και στις ερασιτεχνικές κατηγορίες, για στημένα παιχνίδια, δυστυχώς μέχρι σήμερα δεν βρέθηκαν κάποιοι με την τόλμη και την αποφασιστικότητα να βάλουν το δάκτυλο επί τον τύπον των ήλων που επιχειρεί σήμερα η Κυβέρνηση με το συγκεκριμένο σχέδιο νόμου που φέρνει, που επικυρώνει τη σύμβαση και που όμως αξιοποιεί τη διεθνή αλλά και την εθνική εμπειρία και ενεργοποιεί μία σειρά από δομές και Υπουργεία, προκειμένου προς αυτή την κατεύθυνση να έχουμε το καλύτερο δυνατό αποτέλεσμα. Γιατί είναι όνειδος, όχι μόνο για τον αθλητισμό, αλλά και για τη δημοκρατία μας και για την κοινωνία μας και για το πολιτικό μας σύστημα, να ανεχόμαστε τέτοιου είδους συμπεριφορές, που περνούν μηνύματα λανθασμένα και σε ένα υγιές κομμάτι της κοινωνίας που έχει να κάνει με τα παιδιά που ασχολούνται με τον αθλητισμό.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να έρθω λίγο και στο κομμάτι της βίας, άλλο τεράστιας σημασίας ζήτημα για τον αθλητισμό. Πολλοί θα πουν ότι η βία είναι συνυφασμένη με τη φύση του αθλητισμού, επειδή υπάρχει ο ανταγωνισμός, επειδή υπάρχει ο </w:t>
      </w:r>
      <w:r w:rsidRPr="003608DC">
        <w:rPr>
          <w:rFonts w:eastAsia="Times New Roman" w:cs="Times New Roman"/>
          <w:szCs w:val="24"/>
        </w:rPr>
        <w:lastRenderedPageBreak/>
        <w:t xml:space="preserve">συναγωνισμός, επειδή υπάρχει η ένταση. Δεν είναι έτσι όμως, συνάδελφοι. Τη βία στον αθλητισμό συνήθως την επικροτούν ή τη χειραγωγούν, αν θέλετε, για να χρησιμοποιήσω και έκφραση από την προηγούμενη παράγραφο που ομίλησα, τρεις παράμετροι. Η μία παράμετρος είναι οι παράγοντες, η άλλη παράμετρος είναι οι κακώς εννοούμενοι φίλαθλοι που παρεισφρέουν μέσα στο φίλαθλο κοινό και ο τρίτος παράγοντας είναι η κακώς εννοούμενη δημοσιογραφία, που έχοντας τη δύναμη της πένας, τη δύναμη του μικροφώνου, λειτουργούν οπαδικά και οξύνουν τα πνεύματα μέσα στα γήπεδα.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ξέρετε, την Ευρώπη για πρώτη φορά την απασχόλησε το ζήτημα της βίας μετά το 1985, μετά τον αγώνα στο Χέιζελ της Λίβερπουλ με τη Γιουβέντους, όπου είχαμε τριάντα εννέα θύματα, αν θυμάμαι καλά. Τότε υπεγράφη και η πρώτη ευρωπαϊκή σύμβαση για την καταπολέμηση της βίας, που είχε όμως την ειδοποιό διαφορά με τη σημερινή σύμβαση ότι εκείνη περιοριζόταν απλά και μόνο στην καταπολέμηση της βίας, ενώ η σημερινή σύμβαση αντιμετωπίζει τη βία με ένα θετικό πρόσημο, στην προσπάθεια της προώθησης της φιλοξενίας, της ασφάλειας των φιλάθλων, της δημιουργίας ενός κλίματος φιλικού μεταξύ των ομάδων.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ξέρετε, μέσα από το συγκεκριμένο νομοσχέδιο επί της ουσίας επικροτείται, προστατεύεται και δημιουργείται ένα ανάχωμα προστασίας προς το υγιές σωματείο, τον υγιή παράγοντα, την υγιή λέσχη φιλάθλων, διότι θα </w:t>
      </w:r>
      <w:r w:rsidRPr="003608DC">
        <w:rPr>
          <w:rFonts w:eastAsia="Times New Roman" w:cs="Times New Roman"/>
          <w:szCs w:val="24"/>
        </w:rPr>
        <w:lastRenderedPageBreak/>
        <w:t>ελέγχουμε τους ανθρώπους, που συμμετέχουν στις λέσχες φιλάθλων. Και είναι και ευθύνη των σωματείων να το κάνουν αυτό, διότι δεν μπορούν να δίνουν άκριτα το όνομά τους για να μπαίνει ως ταμπέλα στα καταστήματα, που χρησιμοποιούν οι φίλαθλοι χωρίς να ελέγχουν το ποιοι μπαίνουν και ποιοι βγαίνουν μέσα από αυτά, μέσα από αυτές τις λέσχες. Και ξέρετε, είναι πολύ εύκολο να παρεισφρήσουν μέσα στους φιλάθλους, μέσα στην ένταση του αγώνα, στοιχεία που το μόνο τους ζήτημα δεν έχει να κάνει σε καμμία περίπτωση με το φίλαθλο αίσθημα, αλλά έχει να κάνει με την ένταση, με το πρόβλημα, με τη δημιουργία ζητημάτων.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Θα έρθω και λίγο στο ζήτημα των παραγόντων. Ορθά κάνετε και ανοίγετε το παράθυρο, να μπει φρέσκος αέρας. Και το λέω αυτό, γιατί άκουσα σχεδόν το σύνολο των Ολυμπιονικών να εκφράζονται με τα χειρότερα λόγια για την κατάσταση, που επικρατεί σε κάποιες ομοσπονδίες, που επί της ουσίας χειραγωγούνται και εκείνες, μέσα από ένα σύστημα εκλογικό που είναι καταδικαστέο και πρέπει να το αλλάξουμε, κύριε Υπουργέ. Πρέπει να το αλλάξουμε, γιατί αυτό το σύστημα είναι που αναπαράγει και την παθογένεια.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επειδή βλέπω ότι ο χρόνος μου τελειώνει, οφείλω να αναφερθώ και σε ένα ζήτημα τελευταίο, που δεν έχει να κάνει με τον αθλητισμό, έχει να κάνει με την επέτειο του Πολυτεχνείου, όπου πρέπει να αποδώσουμε τιμή και δόξα στους αγωνιστές του Πολυτεχνείου, τιμή και δόξα στους αγωνιστές της </w:t>
      </w:r>
      <w:r w:rsidRPr="003608DC">
        <w:rPr>
          <w:rFonts w:eastAsia="Times New Roman" w:cs="Times New Roman"/>
          <w:szCs w:val="24"/>
        </w:rPr>
        <w:lastRenderedPageBreak/>
        <w:t xml:space="preserve">ελευθερίας και της δημοκρατίας, να αποδώσουμε τιμή και δόξα και στους αγωνιστές της κοινωνικής ασφάλειας και της κοινωνικής ειρήνης.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σας το λέω αυτό, διότι σήμερα δέχτηκα επίσκεψη από τον αστυνομικό που πριν τρία χρόνια του πέταξαν μια χειροβομβίδα αμυντική μέσα στον κλωβό έξω από μία πρεσβεία, δέχτηκε τρομοκρατική επίθεση, υπήρξε τρομοκρατική ανακοίνωση και δυστυχώς η ηγεσία του Υπουργείου Δημοσίας Τάξεως της προηγούμενης κυβέρνησης αρνήθηκε να αναγνωρίσει ότι είναι θύμα τρομοκρατίας. Και καλώ από αυτό εδώ το Βήμα τον σημερινό Υπουργό, τον κ. Χρυσοχοΐδη, να καλέσει αυτό το παιδί, που φέρει ακόμη και σήμερα τα θραύσματα των χειροβομβίδων στα πόδια του, στην ψυχή του, στο σώμα του και να του αναγνωρίσει το ελάχιστο, ότι είναι θύμα τρομοκρατίας.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Σας ευχαριστώ πάρα πολύ. </w:t>
      </w:r>
    </w:p>
    <w:p w:rsidR="003608DC" w:rsidRPr="003608DC" w:rsidRDefault="003608DC" w:rsidP="00132533">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(Δημήτριος Βίτσας): </w:t>
      </w:r>
      <w:r w:rsidRPr="003608DC">
        <w:rPr>
          <w:rFonts w:eastAsia="Times New Roman" w:cs="Times New Roman"/>
          <w:szCs w:val="24"/>
        </w:rPr>
        <w:t>Ευχαριστούμε κι εμείς τον κ. Κωτσό.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Λιβανός, Κοινοβουλευτικός Εκπρόσωπος της Νέας Δημοκρατίας.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ΣΠΥΡΙΔΩΝ - ΠΑΝΑΓΙΩΤΗΣ (ΣΠΗΛΙΟΣ) ΛΙΒΑΝΟΣ: </w:t>
      </w:r>
      <w:r w:rsidRPr="003608DC">
        <w:rPr>
          <w:rFonts w:eastAsia="Times New Roman" w:cs="Times New Roman"/>
          <w:szCs w:val="24"/>
        </w:rPr>
        <w:t xml:space="preserve">Ευχαριστώ, κύριε Πρόεδρε.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Χάριν συντομίας και επειδή ο κ. Κωτσός αλλά κυρίως ο Υπουργός με κάλυψαν στα βασικά επιχειρήματα, αν μου επιτρέπετε, θα καταθέσω την βασική μου ομιλία στα Πρακτικά. Ήθελα απλά να κάνω κάποια σύντομα σχόλια σε όσα ακούστηκαν στην Αίθουσα μέχρι τώρα.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Ο κ. Βελόπουλος έκανε την απρέπεια να πει πολλές φορές στην ομιλία του ότι η Κυβέρνηση ελέγχεται από οικονομικά συμφέροντα. Η Κυβέρνηση της Νέας Δημοκρατίας ελέγχεται μόνο από τον κυρίαρχο λαό, που την εξέλεξε και ο Πρόεδρός της και Πρωθυπουργός, τον οποίο και αυτόν έψεξε, αναφέρεται στον ελληνικό λαό και εκ μέρους του επιστρέφουμε τις κατηγορίες πάραυτα.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Η κ. Σακοράφα, την οποία, όπως είπα και πριν, τιμούμε για την πορεία της, έθεσε -μεταξύ άλλων- το θέμα των ολυμπιακών εγκαταστάσεων, που νομίζω ότι όλοι έχουμε μία ιδιαίτερη ευαισθησία και είμαστε βέβαιοι ότι, πλέον αυτού του νομοσχεδίου, η πολιτική ηγεσία, η οποία δείχνει τη βούλησή της και τη διάθεσή της να διορθώσει τα κακώς κείμενα και να συγκρουστεί με κατεστημένα του παρελθόντος, θα το κοιτάξει και θα λύσει ζητήματα σε αυτή την κατεύθυνση, διότι όλους μας πονούν.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Συμφωνώ με την κ. Ξενογιαννακοπούλου στο ότι πρέπει να στηρίζουμε την καλή νομοθέτηση και βεβαίως ότι δεν πρέπει να νομοθετούμε Παρασκευή απόγευμα. Είναι, προφανώς, βασική αρχή της κοινοβουλευτικής φιλοσοφίας του πολιτικού φιλελευθερισμού, την οποία εκφράζουμε ως παράταξη και είναι </w:t>
      </w:r>
      <w:r w:rsidRPr="003608DC">
        <w:rPr>
          <w:rFonts w:eastAsia="Times New Roman" w:cs="Times New Roman"/>
          <w:szCs w:val="24"/>
        </w:rPr>
        <w:lastRenderedPageBreak/>
        <w:t xml:space="preserve">και βασική αρχή του Προέδρου μας, ο οποίος από τον ρόλο του Κοινοβουλευτικού Εκπροσώπου πολλές φορές είχε τοποθετηθεί σ’ αυτή την κατεύθυνση. Υπήρχαν, όμως, πολλά νομοσχέδια, τα οποία έπρεπε να περάσουν γρήγορα. Έγιναν, λοιπόν, κάποια πράγματα πιο βεβιασμένα. Το συγκεκριμένο δεν είναι μέσα σ’ αυτά. Νομίζω ότι έγινε μία εξαντλητική διαβούλευση στην κοινωνία, έγινε εξαντλητική συζήτηση στην επιτροπή. Η πολιτική ηγεσία δέχθηκε, νομίζω, πάρα πολλά απ’ αυτά τα οποία της προτείνατε και με ένα πραγματικά δημοκρατικό υπόβαθρο προχώρησε σ’ αυτό το νομοσχέδιο.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Επίσης, δεν έφερε τροπολογίες. Η μία τροπολογία ήρθε από το Κίνημα Αλλαγής και ο μόνος λόγος για τον οποίο ήρθε σήμερα το απόγευμα είναι γιατί έχουμε τον προγραμματισμό, που έχει συμφωνηθεί απ’ όλες τις πτέρυγες για την κορυφαία κοινοβουλευτική διαδικασία της συζήτησης του Συντάγματος και της ψήφισης του Συντάγματος, οπότε δεν μπορούσε να μπει σε μία άλλη στιγμή.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Ήθελα να σταθώ σε κάτι που με ενόχλησε λίγο, το οποίο είπε ο εισηγητής του ΣΥΡΙΖΑ. Κατηγόρησε τον Υπουργό και την Κυβέρνηση για κακή νομοθέτηση, λέγοντάς μας ότι εισάγουμε άσχετες διατάξεις σ’ αυτό το νομοσχέδιο και αυτό σας βάζει απέναντι, ενώ εσείς θα το ψηφίζατε.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ΙΩΑΝΝΗΣ ΜΠΟΥΡΝΟΥΣ:</w:t>
      </w:r>
      <w:r w:rsidRPr="003608DC">
        <w:rPr>
          <w:rFonts w:eastAsia="Times New Roman" w:cs="Times New Roman"/>
          <w:szCs w:val="24"/>
        </w:rPr>
        <w:t xml:space="preserve"> Δεν θα το ψηφίζαμε.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ΣΠΥΡΙΔΩΝ - ΠΑΝΑΓΙΩΤΗΣ (ΣΠΗΛΙΟΣ) ΛΙΒΑΝΟΣ:</w:t>
      </w:r>
      <w:r w:rsidRPr="003608DC">
        <w:rPr>
          <w:rFonts w:eastAsia="Times New Roman" w:cs="Times New Roman"/>
          <w:szCs w:val="24"/>
        </w:rPr>
        <w:t xml:space="preserve"> Καμμία διάταξη δεν είναι άσχετη. Θα στηρίζατε κάποιες απ’ αυτές.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ΙΩΑΝΝΗΣ ΜΠΟΥΡΝΟΥΣ:</w:t>
      </w:r>
      <w:r w:rsidRPr="003608DC">
        <w:rPr>
          <w:rFonts w:eastAsia="Times New Roman" w:cs="Times New Roman"/>
          <w:szCs w:val="24"/>
        </w:rPr>
        <w:t xml:space="preserve"> Θα αναδεικνύαμε καλύτερα τη διεθνή Σύμβαση.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ΣΠΥΡΙΔΩΝ - ΠΑΝΑΓΙΩΤΗΣ (ΣΠΗΛΙΟΣ) ΛΙΒΑΝΟΣ:</w:t>
      </w:r>
      <w:r w:rsidRPr="003608DC">
        <w:rPr>
          <w:rFonts w:eastAsia="Times New Roman" w:cs="Times New Roman"/>
          <w:szCs w:val="24"/>
        </w:rPr>
        <w:t xml:space="preserve"> Μπράβο. Όμως, καμμία απ’ αυτές τις διατάξεις, που ήρθαν δεν είναι άσχετη με το συγκεκριμένο Υπουργείο. Αντιθέτως -πολύ πρόχειρα έψαξα μετά την ομιλία σας και θα τις καταθέσω στα Πρακτικά- έχω εδώ τρεις κυρώσεις, στις οποίες εσείς φέρατε καμμιά εικοσαριά τροπολογίες εντελώς άσχετες. Ας μην σπαταλήσω τον χρόνο, θα τις δείτε μετά.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Να είστε λίγο πιο προσεκτικοί, όμως, όταν έρχεστε να κάνετε κριτική σε εμάς για κακή νομοθέτηση.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Τέλος, θα ήθελα και εγώ να στηλιτεύσω την απουσία των Βουλευτών σας, γιατί ο λόγος για τον οποίο έχουμε φτάσει τόσο αργά είναι, γιατί θέσατε το κορυφαίο ζήτημα της αντισυνταγματικότητας. Αν ήταν, πράγματι, κορυφαίο για εσάς, στη συνείδησή σας ως παράταξη και στους Βουλευτές σας, θα ήταν εδώ εκείνοι, για να το υποστηρίξουν. Είναι αδικαιολόγητοι και μπορούμε να το συνδυάσουμε και με την απουσία του κ. Τσίπρα προχθές στη συζήτηση για τον Ποινικό Κώδικα, όπου ενώ βάλατε ονομαστική ψηφοφορία, για να καταδείξετε </w:t>
      </w:r>
      <w:r w:rsidRPr="003608DC">
        <w:rPr>
          <w:rFonts w:eastAsia="Times New Roman" w:cs="Times New Roman"/>
          <w:szCs w:val="24"/>
        </w:rPr>
        <w:lastRenderedPageBreak/>
        <w:t xml:space="preserve">το πόσο λάθος ήταν η δική μας επιλογή, εκείνος επέλεξε να απουσιάζει και να κάνει κομματικές ομιλίες ανά την Ελλάδα.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Εύχομαι ο τρόπος που πολιτευτήκατε ως κυβέρνηση και η καταπάτηση της κοινοβουλευτικής τάξης, της κοινοβουλευτικής διαδικασίας που ακολουθήσατε τότε, να μην συνεχίσει να σας ακολουθεί και στα έδρανα της Αντιπολίτευσης.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Ιδιαίτερα τέτοια μέρα που είναι σήμερα, θέλω να σας θυμίσω για μία ακόμα φορά ότι η ιερή αυτή Αίθουσα και η κοινοβουλευτική διαδικασία είναι οι βασικοί πυλώνες της δημοκρατίας, για την οποία κόπτεσθε. Καλό είναι, λοιπόν, να την υπηρετείτε με τους κανόνες της και εμείς, στον βαθμό που μας αφορά, θα προσπαθήσουμε να πείσουμε και τους Υπουργούς να είναι απολύτως συνεπείς από εδώ και εμπρός με τον Κανονισμό της Βουλής.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Ευχαριστώ.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(Στο σημείο αυτό ο Βουλευτής κ. Σπυρίδων - Παναγιώτης (Σπήλιος) Λιβανός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Ευχαριστούμε, κύριε συνάδελφε.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Κύριε Πρόεδρε, παρακαλώ τον λόγο.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ΠΡΟΕΔΡΕΥΩΝ (Δημήτριος Βίτσας):</w:t>
      </w:r>
      <w:r w:rsidRPr="003608DC">
        <w:rPr>
          <w:rFonts w:eastAsia="Times New Roman" w:cs="Times New Roman"/>
          <w:szCs w:val="24"/>
        </w:rPr>
        <w:t xml:space="preserve"> Κυρία Ξενογιαννακοπούλου, φαντάζομαι ότι θέλετε τον λόγο, για να απαντήσετε στον κ. Λιβανό για την τελευταία αποστροφή του.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Ναι, κύριε Πρόεδρε, για ένα λεπτό.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Δεν ξέρω, επειδή είναι μετά ο κ. Βερναρδάκης, ικανότατος να απαντήσει και αυτός, μήπως να τον αφήσουμε να μιλήσει ή θέλετε να προηγηθείτε εσείς;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Μόνο για ένα λεπτό, κύριε Πρόεδρε, ζητώ τον λόγο.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Η κ. Ξενογιαννακοπούλου έχει τον λόγο για ένα λεπτό.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Κύριε Πρόεδρε, θα είμαι πάρα πολύ σύντομη.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Θεωρώ ότι τιμούμε την Εθνική Αντιπροσωπεία και τη δημοκρατία μας μέρα που είναι, ακριβώς με το να σεβόμαστε το Σύνταγμα. Δεν μπορεί να ασκείται κριτική επειδή αναδείξαμε ότι υπήρχε θέμα αντισυνταγματικότητας. Και προς τιμήν του, ο κύριος Υπουργός απέσυρε αυτή τη διάταξη, παραδεχόμενος ότι υπήρχε πρόβλημα.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Θα έλεγα, λοιπόν, κύριε Λιβανέ, ότι δεν ήταν σωστή αυτή η τοποθέτηση σας, όπως επίσης και η κριτική σας για τον Αρχηγό της Αντιπολίτευσης. Ο Αρχηγός της Αντιπολίτευσης έχει το δικό του πρόγραμμα και τις δικές του προτεραιότητες, και αυτό δεν σημαίνει ότι δεν υπάρχει σεβασμός στη διαδικασία. Αυτό ισχύει πάντοτε για όλους τους Αρχηγούς των κομμάτων και για τον Πρωθυπουργό, που και αυτός εξάλλου δεν ήρθε σε άλλες διαδικασίες νομοσχεδίων. Τι σημαίνει αυτό; Θα έλεγα, λοιπόν, μέρα που είναι σήμερα, να είμαστε λίγο προσεκτικοί, όταν αναφερόμαστε σε τέτοια ζητήματα.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ΣΠΥΡΙΔΩΝ - ΠΑΝΑΓΙΩΤΗΣ (ΣΠΗΛΙΟΣ) ΛΙΒΑΝΟΣ:</w:t>
      </w:r>
      <w:r w:rsidRPr="003608DC">
        <w:rPr>
          <w:rFonts w:eastAsia="Times New Roman" w:cs="Times New Roman"/>
          <w:szCs w:val="24"/>
        </w:rPr>
        <w:t xml:space="preserve"> Όλοι κρινόμαστε.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Κύριε Πρόεδρε, τον λόγο παρακαλώ.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Φαντάζομαι ότι εσείς θέλετε τον λόγο τώρα για την απόσυρση της διάταξης. Μην πιάσουμε γενική πολιτική συζήτηση, ποιος είναι εδώ και ποιος δεν είναι.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Ο κύριος Υπουργός έχει τον λόγο.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Αν μου επιτρέπετε, θα επαναλάβω ότι η διαδικασία που ακολουθήσαμε ήταν σχολαστική. Υπήρξε διάλογος, συζήτηση. Καταγράψαμε και επεξεργαστήκαμε όλα αυτά που κατατέθηκαν.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Κάνετε ένα λάθος, σας το είπα για δεύτερη φορά και γι’ αυτό και ζήτησα τον λόγο να σας διορθώσω, αν μου επιτρέπετε. Δεν καταλάβαμε ότι ήταν κάτι λάθος και το αποσύραμε. Κάθε άλλο. Κάναμε αναδιατύπωση. Οι θητείες είναι συγκεκριμένες, έως τρεις προεδρικές και δύο σε άλλη θέση εκτελεστικής εξουσίας και μέχρι εβδομήντα ενός ετών.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Αναφέρθηκα στην αναδρομικότητα…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Για την αναδρομικότητα στη διατύπωση κάναμε τη διόρθωση, μην μπερδεύεστε.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Ναι, στη διατύπωση που είχε το πρόβλημα.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Στη διατύπωση. Όσον αφορά, όμως, την ουσία παραμένει όπως ήταν.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Μα, για τη συνταγματικότητα, μίλησα, κύριε Υπουργέ.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Και για τη συνταγματικότητα επαναλαμβάνω ότι σας κατέθεσα σχετικά έγγραφα και σχετικές εκθέσεις. Πέρα για πέρα δεν υπάρχει τέτοιο </w:t>
      </w:r>
      <w:r w:rsidRPr="003608DC">
        <w:rPr>
          <w:rFonts w:eastAsia="Times New Roman" w:cs="Times New Roman"/>
          <w:szCs w:val="24"/>
        </w:rPr>
        <w:lastRenderedPageBreak/>
        <w:t xml:space="preserve">ζήτημα. Το να διορθώνουμε, να βελτιώνουμε, να κάνουμε δηλαδή μία σωστή και ορθή διαδικασία συζήτησης, διαβούλευσης και νομοθέτησης δεν είναι κάτι επιλήψιμο, ούτε απαραίτητα πρέπει, ντε και καλά, να εκλαμβάνεται από μέρους σας ως αδυναμία.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ΜΑΡΙΛΙΖΑ ΞΕΝΟΓΙΑΝΝΑΚΟΠΟΥΛΟΥ:</w:t>
      </w:r>
      <w:r w:rsidRPr="003608DC">
        <w:rPr>
          <w:rFonts w:eastAsia="Times New Roman" w:cs="Times New Roman"/>
          <w:szCs w:val="24"/>
        </w:rPr>
        <w:t xml:space="preserve"> Προς τιμήν σας.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Όχι, κυρία Ξενογιαννακοπούλου, εμείς βελτιώσαμε αναδιατυπώνοντας στον κορμό, στον πυρήνα. Δεν έχουμε καμμία αμφιβολία ότι κάνουμε το σωστό και δεν υπάρχει και θέμα αντισυνταγματικότητας.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(Δημήτριος Βίτσας):</w:t>
      </w:r>
      <w:r w:rsidRPr="003608DC">
        <w:rPr>
          <w:rFonts w:eastAsia="Times New Roman" w:cs="Times New Roman"/>
          <w:szCs w:val="24"/>
        </w:rPr>
        <w:t xml:space="preserve"> Ωραία, το θέμα της συνταγματικότητας ή αντισυνταγματικότητας συζητήθηκε το πρωί και όσον αφορά τη Βουλή λύθηκε. Το τι θα γίνει μετά είναι άλλη ιστορία.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Δεύτερον, κανένας δεν έβαλε θέμα ότι η διαδικασία, για να έρθει στην Ολομέλεια της Βουλής το νομοσχέδιο, είχε κάποιο πρόβλημα. Νομίζω ότι έγινε εξαντλητική συζήτηση. Το γεγονός ότι έπεσαν 15 Νοεμβρίου, Παρασκευή βράδυ, όλα μαζί, συμβαίνουν και αυτά. Οι παλαιότεροι θυμόμαστε. Θυμάται και ο κ. Αυγενάκης.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Ο κ. Βερναρδάκης έχει τον λόγο για επτά λεπτά.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ΧΡΙΣΤΟΦΟΡΟΣ ΒΕΡΝΑΡΔΑΚΗΣ:</w:t>
      </w:r>
      <w:r w:rsidRPr="003608DC">
        <w:rPr>
          <w:rFonts w:eastAsia="Times New Roman" w:cs="Times New Roman"/>
          <w:szCs w:val="24"/>
        </w:rPr>
        <w:t xml:space="preserve"> Ευχαριστώ, κύριε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Να κάνω και εγώ μία παρέκβαση στην ομιλία μου. Νομίζω ότι ο βασικός λόγος, που σήμερα φθάνουμε μέχρι αυτή τη στιγμή, είναι το γεγονός –από την πλευρά των Βουλευτών πάντα μιλάω- ότι έχουμε στο πρόγραμμα στις 9.00΄ την έναρξη του νομοθετικού έργου και ταυτόχρονα στις 9.00΄ και τις επίκαιρες ερωτήσεις. Οι επίκαιρες ερωτήσεις πήγαν μέχρι τις 11.30΄-12.00΄ περίπου, είχαμε και το τελετουργικό για το Πολυτεχνείο και νομίζω ότι αυτός είναι ο βασικός λόγος. Μην το ξεχνάμε αυτό. Τυπικό μεν, αλλά να το θυμόμαστε και να μην κάνουμε μομφές γενικώς. Δεν ξέρω πού οφείλεται, αλλά εν πάση περιπτώσει…</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ΣΠΥΡΙΔΩΝ - ΠΑΝΑΓΙΩΤΗΣ (ΣΠΗΛΙΟΣ) ΛΙΒΑΝΟΣ:</w:t>
      </w:r>
      <w:r w:rsidRPr="003608DC">
        <w:rPr>
          <w:rFonts w:eastAsia="Times New Roman" w:cs="Times New Roman"/>
          <w:szCs w:val="24"/>
        </w:rPr>
        <w:t xml:space="preserve"> Στις 11.30΄ ήταν το νομοθετικό.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ΧΡΙΣΤΟΦΟΡΟΣ ΒΕΡΝΑΡΔΑΚΗΣ:</w:t>
      </w:r>
      <w:r w:rsidRPr="003608DC">
        <w:rPr>
          <w:rFonts w:eastAsia="Times New Roman" w:cs="Times New Roman"/>
          <w:szCs w:val="24"/>
        </w:rPr>
        <w:t xml:space="preserve"> Εντάξει, δεν έχει σημασία.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Εγώ δεν θα μιλήσω για τις διατάξεις του Υπουργείου Αθλητισμού, βρίσκομαι εδώ για να μιλήσω για το περίφημο άρθρο 19, που αναφέρεται στο Υπουργείο Αθλητισμού και στο ταμείο αλληλοβοηθείας και θέλω να πω ορισμένα σοβαρά πράγματα. Μετά λύπης μου, όμως, έχω παρατηρήσει ότι η αρμόδια Υπουργός είναι απούσα σήμερα καθ’ όλη τη διάρκεια της διαδικασίας και δεν νομίζω ότι είναι μικρό θέμα αυτό.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Πριν αρχίσω, όμως, για το άρθρο 19, θέλω να σας πω κάτι για το 20, το προσωπικό του Ταμείου Αρχαιολογικών Πόρων και Απαλλοτριώσεων, όπου </w:t>
      </w:r>
      <w:r w:rsidRPr="003608DC">
        <w:rPr>
          <w:rFonts w:eastAsia="Times New Roman" w:cs="Times New Roman"/>
          <w:szCs w:val="24"/>
        </w:rPr>
        <w:lastRenderedPageBreak/>
        <w:t xml:space="preserve">διαβάζω ότι για την υποβοήθηση του έργου του Προέδρου του διοικητικού συμβουλίου συνιστώνται τέσσερις θέσεις μετακλητών υπαλλήλων με σύμβαση εργασίας ιδιωτικού δικαίου. Να θυμίσω εδώ ότι τέσσερις μετακλητούς υπαλλήλους δεν έχουν ούτε οι Βουλευτές. Τέσσερις μετακλητούς υπαλλήλους δεν έχουν ούτε οι Γενικοί Γραμματείς. Δεν ξέρω, αν οι Υφυπουργοί έχετε δικαίωμα τεσσάρων μετακλητών και εν πάση περιπτώσει, θέλω να συγχαρώ την Πρόεδρο του Ταμείου Αρχαιολογικών Πόρων, η οποία πρέπει να έχει τεράστια πρόσβαση στον διοικητικό και νομοθετικό μηχανισμό της Κυβέρνησης, για να μπορεί να περάσει άρθρο, με το οποίο αυξάνει κατά τέσσερις τις θέσεις των μετακλητών υπαλλήλων, για να την υποβοηθήσουν στο έργο της. Ένα νομικό πρόσωπο, δηλαδή, δημοσίου δικαίου επιβάλει στην αρμόδια Υπουργό νομοθετική ρύθμιση για την αύξηση των θέσεων, που θα την βοηθούν. Δεν είναι εδώ η κ. Μενδώνη, αλλά θα έπρεπε να έρθει, για να μας απαντήσει γι’ αυτό το θέμα. </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Πάμε τώρα στο κύριο ζήτημα, που αφορά το ταμείο αλληλοβοήθειας. Ακούστε τώρα, ανεξαρτήτως των διώξεων των δεκαεπτά υπαλλήλων, που έχουν προφανώς το τεκμήριο της αθωότητας και πρέπει να είμαστε σοβαροί, πρέπει να δούμε τη θεσμική διαδικασία. Τι έχουμε εδώ; Έχουμε τη μήτρα του σκανδάλου. Προσέξτε: Μία ένωση φυσικών προσώπων -ένωση φυσικών προσώπων, το επαναλαμβάνω- συγκροτείται και χρηματοδοτείται με </w:t>
      </w:r>
      <w:r w:rsidRPr="003608DC">
        <w:rPr>
          <w:rFonts w:eastAsia="Times New Roman"/>
          <w:szCs w:val="24"/>
        </w:rPr>
        <w:lastRenderedPageBreak/>
        <w:t>υπουργική απόφαση από ποσοστό των πόρων του Ταμείου Αρχαιολογικών Πόρων. Δηλαδή, έχουμε δημόσιο χρήμα, που με υπουργική απόφαση κατανέμεται κάθε χρόνο σε ιδιώτες και αυτό το ποσοστό κυμαίνεται από 1,5% έως 3,5%, ανάλογα με τον Υπουργό, γιατί ορίζεται βάσει απόφασης του εκάστοτε Υπουργού. Ποια φυσικά πρόσωπα; Κανείς δεν ξέρει, κανείς δεν έμαθε ποτέ. Ποια συνέλευση των φυσικών αυτών προσώπων; Κανείς δεν ξέρει. Ποια όργανα διοίκησης; Κανείς δεν ξέρει; Ποια λογοδοσία; Κανείς δεν ξέρει.</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Αυτό λέγεται συνδικαλιστικό χρήμα και το ταμείο αλληλοβοήθειας ήταν ένα νομισματοκοπείο, ήταν αντίστοιχο με άλλα ταμεία. Ήταν ένα πρότυπο συγκρότησης. Εδώ αξίζουν συγχαρητήρια στους εμπνευστές, είτε ήταν πολιτικοί είτε ήταν συνδικαλιστές. Τους αξίζουν πραγματικά συγχαρητήρια, διότι βρήκαν έναν μηχανισμό παραγωγής συνδικαλιστικού χρήματος, όχι πολιτικού χρήματος, βρήκαν ένα πρότυπο συγκρότησης του πιο ακραίου κορπορατίστικου συνδικαλισμού και βεβαίως, έφτιαξαν ένα πρότυπο διαπλοκής μεταξύ πολιτικής ηγεσίας και συνδικαλιστικής ηγεσίας στο συγκεκριμένο Υπουργείο. Αυτή είναι η μήτρα του σκανδάλου.</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Έτσι φτάσαμε το δημόσιο χρήμα, που πηγαίνει με υπουργική απόφαση σε ιδιώτες, σήμερα οι ιδιώτες αυτοί να κατηγορούνται για σύσταση εγκληματικής οργάνωσης. Είναι ένα από τα πέντε κακουργήματα. Δεν είναι το μοναδικό, αλλά για φανταστείτε «σύσταση εγκληματικής οργάνωσης». Κι αν </w:t>
      </w:r>
      <w:r w:rsidRPr="003608DC">
        <w:rPr>
          <w:rFonts w:eastAsia="Times New Roman"/>
          <w:szCs w:val="24"/>
        </w:rPr>
        <w:lastRenderedPageBreak/>
        <w:t>πιστεύει κανείς ότι κάποιος κρυβόταν πίσω από αυτή τη διαδικασία, πίσω από αυτή την ιστορία, θέλω να σας θυμίσω ότι η νέα Εθνική Αρχή Διαφάνειας, την οποία συγκροτήσατε μετά τον Ιούλιο, επικύρωσε και επιβεβαίωσε αυτή τη διαδικασία, ορίζοντας ότι πρέπει να προχωρήσει αυτή η διερεύνηση. Γιατί; Διότι είχαμε πλαστογραφία κατ’ εξακολούθηση, είχαμε πλαστά δάνεια τα οποία λάμβαναν κάποιοι χωρίς να το ξέρουν και δήθεν πιστώνονταν στους λογαριασμούς τους, στους υπαλλήλους δηλαδή του Υπουργείου Πολιτισμού.</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Να θυμίσω, επίσης και το άλλο, το γνωστό. Κατ’ αρχάς ψιθυριζόταν πολλά χρόνια αυτή η ιστορία. Κάποια στιγμή στο Γενικό Λογιστήριο του Κράτους και Υπηρεσία Δημοσιονομικών Ελέγχων κάνει έναν έλεγχο και διαπιστώνει περίπου είκοσι παραβιάσεις, παρατυπίες σε αυτόν τον οργανισμό. Ο οργανισμός αυτός δεν απαντά και από εκεί και πέρα ξεκινά μια διαδικασία διερεύνησης. Να θυμίσω δε κάτι το οποίο δεν το θυμόμαστε, αλλά θέλω να το καταθέσω. Το 2011, ενώ έχουμε μία ένωση φυσικών προσώπων, δηλαδή μια ιδιωτική κατά κάποιον τρόπο εταιρεία, η οποία όμως για τις ανάγκες διαχείρισης του παιδικού σταθμού του Υπουργείου Πολιτισμού προσλαμβάνει υπαλλήλους, οι υπάλληλοι αυτοί, ενώ είναι ιδιωτικοί υπάλληλοι, βρίσκονται να πληρώνονται από την Ενιαία Αρχή Πληρωμών. Δηλαδή, εν μέσω μνημονίων, εν μέσω διαθεσιμότητας, εν μέσω απολύσεων στον δημόσιο τομέα, κάποιο μαγικό χέρι περνάει κάποιος υπαλλήλους και τους θέτει υπό την ασφάλεια του δημόσιου </w:t>
      </w:r>
      <w:r w:rsidRPr="003608DC">
        <w:rPr>
          <w:rFonts w:eastAsia="Times New Roman"/>
          <w:szCs w:val="24"/>
        </w:rPr>
        <w:lastRenderedPageBreak/>
        <w:t>τομέα και της δημοσιοϋπαλληλικής ιδιότητας. Έτσι ξεκινάει το κουβάρι για να αναπτυχθεί η εξέλιξη της έρευνας, για να φτάσουμε σήμερα στην απαγγελία των διώξεων για τα πέντε κακουργήματα.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(Στο σημείο αυτό την προεδρική Έδρα καταλαμβάνει η Η΄ Αντιπρόεδρος της Βουλής κ.</w:t>
      </w:r>
      <w:r w:rsidRPr="003608DC">
        <w:rPr>
          <w:rFonts w:eastAsia="Times New Roman"/>
          <w:b/>
          <w:szCs w:val="24"/>
        </w:rPr>
        <w:t xml:space="preserve"> ΣΟΦΙΑ ΣΑΚΟΡΑΦΑ</w:t>
      </w:r>
      <w:r w:rsidRPr="003608DC">
        <w:rPr>
          <w:rFonts w:eastAsia="Times New Roman"/>
          <w:szCs w:val="24"/>
        </w:rPr>
        <w:t>)</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Τι κάνει σήμερα, λοιπόν, το Υπουργείο Πολιτισμού και η Υπουργός που δεν έρχεται εδώ; Μας λέει ότι κάνει εκκαθάριση. Μα αν κάνει εκκαθάριση, γιατί αλλάζει τη γενική διευθύντρια πριν από δύο μήνες η οποία έχει συμβάλει, μάλιστα, στην αποκάλυψη με διάφορα στοιχεία; Παρεμπιπτόντως θέλω να σας πω ότι όταν άλλαξε η σύνθεση αυτής της ομάδας, της ένωσης φυσικών προσώπων, από την προηγούμενη Υπουργό, ταμπουρώθηκε στο γραφείο. Ο δε γενικός διευθυντής επί έναν μήνα δεν ήθελε να παραδώσει. Είχαν κλειδώσει τα γραφεία του οικήματος στο οποίο στεγάζονταν και δεν παρέδιδαν τίποτα. Χρειάστηκαν πολλές παρεμβάσεις και διαπραγματεύσεις για να βγούνε με τις δικαστικές αρχές.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(Στο σημείο αυτό κτυπάει το κουδούνι λήξεως του χρόνου ομιλίας του κυρίου Βουλευτή)</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Γιατί αλλάζει το διοικητικό συμβούλιο και στη σύνθεση, εφόσον μπαίνει σε εκκαθάριση; Γιατί υπάλληλος του Υπουργείου Πολιτισμού να ορίζεται ως εκκαθαριστής; Αυτό πάλι; Τη στιγμή που έχουμε παραγωγή συνδικαλιστικού </w:t>
      </w:r>
      <w:r w:rsidRPr="003608DC">
        <w:rPr>
          <w:rFonts w:eastAsia="Times New Roman"/>
          <w:szCs w:val="24"/>
        </w:rPr>
        <w:lastRenderedPageBreak/>
        <w:t>χρήματος, έχει δημιουργηθεί μία οντότητα εκεί, η οποία, πράγματι, συναλλάσσονταν διαχρονικά με διάφορα συστήματα και υποσυστήματα μέσα στο Υπουργείο Πολιτισμού, τι πιο απλό να σκεφτεί κανείς «Γιατί δεν βάζετε έναν υπάλληλο του Υπουργείου Οικονομικών με τα προσόντα αυτά;». Γιατί πρέπει να παραχθεί ο εκκαθαριστής μέσα από τη διοικητική αυτή η ιεραρχία; Για να έχουμε όλοι την υποψία ότι πάει να καλύψει τις απάτες που έχουν γίνει; Για την προστασία της Υπουργού, αμέσως-αμέσως, γιατί ορίζεται κατά αυτόν τον τρόπο το αίτημα του εκκαθαριστή ή η ιδιότητα του εκκαθαριστή;</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Γιατί προικοδοτείτε το ταμείο; Το ταμείο αυτό προικοδοτείται. Για διαβάστε εδώ στο άρθρο 3 του 19: «…για την κάλυψη πάσης φύσεως δαπανών της εκκαθάρισης, καθώς και τακτικών λειτουργικών αλλά και έκτακτων δαπανών του υπό εκκαθάριση ταμείου, αυτό επιχορηγείται από το Υπουργείο Αθλητισμού και Πολιτισμού…». Μα σύμφωνα με τον Αστικό Κώδικα, όταν έχουμε εκκαθάριση, σημαίνει ότι σταματάει κάθε λειτουργία και ο εκκαθαριστής πρέπει να λύσει τις εκκρεμότητες, να δει τι είχε να παίρνει, τι είχε να δίνει. Σταματάει κάθε λειτουργία. Εδώ, λοιπόν, έχουμε ένα οξύμωρο: Όχι μόνο βάζουμε εκκαθαριστή, αλλά τον επιχορηγούμε κι από πάνω.</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Κύριε συνάδελφε, συντομεύετε, σας παρακαλώ.</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ΧΡΙΣΤΟΦΟΡΟΣ ΒΕΡΝΑΡΔΑΚΗΣ:</w:t>
      </w:r>
      <w:r w:rsidRPr="003608DC">
        <w:rPr>
          <w:rFonts w:eastAsia="Times New Roman" w:cs="Times New Roman"/>
          <w:szCs w:val="24"/>
        </w:rPr>
        <w:t xml:space="preserve"> Συγγνώμη. Σε δύο - τρία λεπτά τελειώνω.</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Είναι πάρα πολλά. Ένα λεπτό.</w:t>
      </w:r>
    </w:p>
    <w:p w:rsidR="003608DC" w:rsidRPr="003608DC" w:rsidRDefault="003608DC" w:rsidP="00132533">
      <w:pPr>
        <w:spacing w:after="0" w:line="600" w:lineRule="auto"/>
        <w:ind w:firstLine="720"/>
        <w:jc w:val="both"/>
        <w:rPr>
          <w:rFonts w:eastAsia="Times New Roman"/>
          <w:szCs w:val="24"/>
        </w:rPr>
      </w:pPr>
      <w:r w:rsidRPr="003608DC">
        <w:rPr>
          <w:rFonts w:eastAsia="Times New Roman" w:cs="Times New Roman"/>
          <w:b/>
          <w:szCs w:val="24"/>
        </w:rPr>
        <w:t>ΧΡΙΣΤΟΦΟΡΟΣ ΒΕΡΝΑΡΔΑΚΗΣ:</w:t>
      </w:r>
      <w:r w:rsidRPr="003608DC">
        <w:rPr>
          <w:rFonts w:eastAsia="Times New Roman" w:cs="Times New Roman"/>
          <w:szCs w:val="24"/>
        </w:rPr>
        <w:t xml:space="preserve"> Η </w:t>
      </w:r>
      <w:r w:rsidRPr="003608DC">
        <w:rPr>
          <w:rFonts w:eastAsia="Times New Roman"/>
          <w:szCs w:val="24"/>
        </w:rPr>
        <w:t>εκκαθάριση, όπως ξέρετε, είναι αναγκαία συνέπεια της διάλυσης ενός νομικού προσώπου και σταματά κάθε λειτουργική δραστηριότητα.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Επομένως ,εδώ βρισκόμαστε μπροστά, προφανώς, σε μία διαδικασία -αυτό που ονομάστηκε από διάφορους ομιλητές- «εκκαθάρισης εν λειτουργία», που στην πραγματικότητα αποσκοπεί στο να μπερδέψει, να καλύψει, να συγκαλύψει, να αθωώσει μία διαφαινόμενη δικαστική έρευνα πάρα πολύ σοβαρή.</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Εγώ δεν καταλαβαίνω και θα ήθελα να ρωτήσω την κυρία Υπουργό -αν ήταν εδώ-, γιατί τέτοια ασυλία στο ταμείο και στη συνδικαλιστική αυτή η γραφειοκρατία; Τι έχει να κερδίσει από αυτή τη συναλλαγή; Είναι πραγματικά ένα ερώτημα.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Δεύτερο ερώτημα: Θα ασκήσει αυτό που της δίνει η αρμοδιότητα του πειθαρχικού δικαίου; Δεδομένης της ποινικής δίωξης, θα ασκήσει τις πειθαρχικές αρμοδιότητες που έχει, οι οποίες μπορεί να φτάσουν μέχρι την προσωρινή αναστολή της ιδιότητας του δημοσίου υπαλλήλου σε αυτούς οι οποίοι διερευνώνται για αυτά τα κακουργήματα; Είναι μία ερώτηση προς τη Νέα </w:t>
      </w:r>
      <w:r w:rsidRPr="003608DC">
        <w:rPr>
          <w:rFonts w:eastAsia="Times New Roman"/>
          <w:szCs w:val="24"/>
        </w:rPr>
        <w:lastRenderedPageBreak/>
        <w:t>Δημοκρατία, στους Υπουργούς της Νέας Δημοκρατίας. Διότι δεν ήταν δικό της κατασκεύασμα αυτή η ιστορία.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Κύριε συνάδελφε, με δυσκολεύετ</w:t>
      </w:r>
      <w:r w:rsidRPr="003608DC">
        <w:rPr>
          <w:rFonts w:eastAsia="Times New Roman"/>
          <w:szCs w:val="24"/>
        </w:rPr>
        <w:t>ε. Έχετε φτάσει τα δέκα λεπτά.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ΧΡΙΣΤΟΦΟΡΟΣ ΒΕΡΝΑΡΔΑΚΗΣ:</w:t>
      </w:r>
      <w:r w:rsidRPr="003608DC">
        <w:rPr>
          <w:rFonts w:eastAsia="Times New Roman" w:cs="Times New Roman"/>
          <w:szCs w:val="24"/>
        </w:rPr>
        <w:t xml:space="preserve"> Συγγνώμη, αλλά νομίζω ότι είναι ουσιαστικό.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Είναι ουσιαστικό, αλλά έχουν πάει δέκα λεπτά, κύριε συνάδελφε.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cs="Times New Roman"/>
          <w:b/>
          <w:szCs w:val="24"/>
        </w:rPr>
        <w:t>ΧΡΙΣΤΟΦΟΡΟΣ ΒΕΡΝΑΡΔΑΚΗΣ:</w:t>
      </w:r>
      <w:r w:rsidRPr="003608DC">
        <w:rPr>
          <w:rFonts w:eastAsia="Times New Roman" w:cs="Times New Roman"/>
          <w:szCs w:val="24"/>
        </w:rPr>
        <w:t xml:space="preserve"> </w:t>
      </w:r>
      <w:r w:rsidRPr="003608DC">
        <w:rPr>
          <w:rFonts w:eastAsia="Times New Roman"/>
          <w:szCs w:val="24"/>
        </w:rPr>
        <w:t>Γιατί οι Υπουργοί Πολιτισμού της Νέας Δημοκρατίας σωπαίνουν σε αυτή την υπόθεση; Γιατί τέτοια σιωπή; Διάβασε και η Κοινοβουλευτική μας Εκπρόσωπος την τοποθέτηση του κ. Τζαβάρα. Είμαι σίγουρος ότι και ο Πρόεδρος της Βουλής που διετέλεσε Υπουργός Πολιτισμού, τις ίδιες ενστάσεις θα είχε να θέσει.</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Κύριε συνάδελφε.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cs="Times New Roman"/>
          <w:b/>
          <w:szCs w:val="24"/>
        </w:rPr>
        <w:t>ΧΡΙΣΤΟΦΟΡΟΣ ΒΕΡΝΑΡΔΑΚΗΣ:</w:t>
      </w:r>
      <w:r w:rsidRPr="003608DC">
        <w:rPr>
          <w:rFonts w:eastAsia="Times New Roman" w:cs="Times New Roman"/>
          <w:szCs w:val="24"/>
        </w:rPr>
        <w:t xml:space="preserve"> Τελειώνω με</w:t>
      </w:r>
      <w:r w:rsidRPr="003608DC">
        <w:rPr>
          <w:rFonts w:eastAsia="Times New Roman"/>
          <w:szCs w:val="24"/>
        </w:rPr>
        <w:t xml:space="preserve"> μία φράση. Εμείς δεν θα αφήσουμε τίποτα που να μη διερευνηθεί. Να μην φαντάζεται κανείς ότι αυτή η ιστορία, αυτό το νομισματοκοπείο οικονομικής, πολιτικής και συνδικαλιστικής διαφθοράς, που δημιουργήθηκε στο Υπουργείο Πολιτισμού θα το αφήσουμε να περάσει.</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Σας ευχαριστώ.</w:t>
      </w:r>
    </w:p>
    <w:p w:rsidR="003608DC" w:rsidRPr="003608DC" w:rsidRDefault="003608DC" w:rsidP="00132533">
      <w:pPr>
        <w:spacing w:after="0" w:line="600" w:lineRule="auto"/>
        <w:ind w:firstLine="720"/>
        <w:jc w:val="both"/>
        <w:rPr>
          <w:rFonts w:eastAsia="Times New Roman"/>
          <w:szCs w:val="24"/>
        </w:rPr>
      </w:pPr>
      <w:r w:rsidRPr="003608DC">
        <w:rPr>
          <w:rFonts w:eastAsia="Times New Roman" w:cs="Times New Roman"/>
          <w:b/>
          <w:szCs w:val="24"/>
        </w:rPr>
        <w:lastRenderedPageBreak/>
        <w:t>ΠΡΟΕΔΡΕΥΟΥΣΑ (Σοφία Σακοράφα):</w:t>
      </w:r>
      <w:r w:rsidRPr="003608DC">
        <w:rPr>
          <w:rFonts w:eastAsia="Times New Roman" w:cs="Times New Roman"/>
          <w:szCs w:val="24"/>
        </w:rPr>
        <w:t xml:space="preserve"> Κι εγ</w:t>
      </w:r>
      <w:r w:rsidRPr="003608DC">
        <w:rPr>
          <w:rFonts w:eastAsia="Times New Roman"/>
          <w:szCs w:val="24"/>
        </w:rPr>
        <w:t>ώ, κύριε συνάδελφε.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Όσον αφορά την κυρία Υπουργό, χωρίς να θέλω να δικαιολογήσω, γιατί νομίζω ότι είναι δικαιολογημένη απουσία της σήμερα, ήταν στην επιτροπή και θα μπορούσατε να την έχετε ρωτήσει εκεί.</w:t>
      </w:r>
    </w:p>
    <w:p w:rsidR="003608DC" w:rsidRPr="003608DC" w:rsidRDefault="003608DC" w:rsidP="00132533">
      <w:pPr>
        <w:spacing w:after="0" w:line="600" w:lineRule="auto"/>
        <w:ind w:firstLine="720"/>
        <w:jc w:val="both"/>
        <w:rPr>
          <w:rFonts w:eastAsia="Times New Roman"/>
          <w:color w:val="111111"/>
          <w:szCs w:val="24"/>
        </w:rPr>
      </w:pPr>
      <w:r w:rsidRPr="003608DC">
        <w:rPr>
          <w:rFonts w:eastAsia="Times New Roman"/>
          <w:b/>
          <w:color w:val="111111"/>
          <w:szCs w:val="24"/>
        </w:rPr>
        <w:t xml:space="preserve">ΕΛΕΥΘΕΡΙΟΣ ΑΥΓΕΝΑΚΗΣ (Υφυπουργός Πολιτισμού και Αθλητισμού): </w:t>
      </w:r>
      <w:r w:rsidRPr="003608DC">
        <w:rPr>
          <w:rFonts w:eastAsia="Times New Roman"/>
          <w:color w:val="111111"/>
          <w:szCs w:val="24"/>
        </w:rPr>
        <w:t>Κυρία Πρόεδρε, μου επιτρέπετε;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Παρακαλώ, κύριε Υπουργέ. Έχετε τον λόγο για ένα λεπτό μόνο.</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color w:val="111111"/>
          <w:szCs w:val="24"/>
        </w:rPr>
        <w:t xml:space="preserve">ΕΛΕΥΘΕΡΙΟΣ ΑΥΓΕΝΑΚΗΣ (Υφυπουργός Πολιτισμού και Αθλητισμού): </w:t>
      </w:r>
      <w:r w:rsidRPr="003608DC">
        <w:rPr>
          <w:rFonts w:eastAsia="Times New Roman"/>
          <w:szCs w:val="24"/>
        </w:rPr>
        <w:t>Καλώς κάνατε και το διευκρινίσατε, διότι ομολογουμένως η κ. Μενδώνη ευρέθη στις συνεδριάσεις της Διαρκούς Επιτροπής Μορφωτικών Υποθέσεων που ερωτήθηκε για πολλά από αυτά τα οποία είπατε και θέσατε σήμερα εδώ πέρα από τους συναδέλφους σας Βουλευτές του ΣΥΡΙΖΑ. Έχουν δοθεί για όλα αυτά απαντήσεις, επαρκέστατες κατά τη γνώμη μου. Άρα, για να μην υπάρχουν σκιές, ο οποιοσδήποτε θέλει να πάρει τις απαντήσεις των ερωτημάτων που θέσατε, τα Πρακτικά της Βουλής, των επιτροπών δηλαδή, είναι στη διάθεσή του. Μην αφήνετε, σας παρακαλώ, αιχμές και δημιουργείτε εντυπώσεις.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Καλά κάνετε κι έχετε μια άποψη. Έχετε και τις ευθύνες σας ως προηγούμενη κυβέρνηση. Το ξέρετε πολύ καλά. Αυτή την ώρα, όμως, ας πάμε </w:t>
      </w:r>
      <w:r w:rsidRPr="003608DC">
        <w:rPr>
          <w:rFonts w:eastAsia="Times New Roman"/>
          <w:szCs w:val="24"/>
        </w:rPr>
        <w:lastRenderedPageBreak/>
        <w:t>παρακάτω τη συζήτηση, διότι εδώ μας ενδιαφέρει η ουσία. Καλώς, κάνατε, επαναλαμβάνω. Έχετε κάθε δικαίωμα, κύριε συνάδελφε. Έχετε περάσει από αυτή τη θέση, θέση ευθύνης, και ξέρετε πολύ καλά τις ευθύνες, το πρόγραμμα, αλλά και φόρτο.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ΧΡΙΣΤΟΦΟΡΟΣ ΒΕΡΝΑΡΔΑΚΗΣ:</w:t>
      </w:r>
      <w:r w:rsidRPr="003608DC">
        <w:rPr>
          <w:rFonts w:eastAsia="Times New Roman" w:cs="Times New Roman"/>
          <w:szCs w:val="24"/>
        </w:rPr>
        <w:t xml:space="preserve"> Κυρία Πρόεδρε.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Ε</w:t>
      </w:r>
      <w:r w:rsidRPr="003608DC">
        <w:rPr>
          <w:rFonts w:eastAsia="Times New Roman"/>
          <w:szCs w:val="24"/>
        </w:rPr>
        <w:t>πιτρέψτε μου λίγο, σας παρακαλώ. Πήρατε δέκα λεπτά και αφαιρέσατε χρόνο από συνάδελφό σας. Δεν μπορώ να σας δώσω τον λόγο. Δεν θα σας δώσω τον λόγο, γιατί είναι άλλοι τριάντα περίπου συνάδελφοί σας και πρέπει να τελειώσει η διαδικασία.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Θα παρακαλέσω, λοιπόν, τον κ. Ανδριανό να πάρει τον λόγο για επτά λεπτά. Θα παρακαλούσα, όσο μπορείτε, να κρατήσετε τον χρόνο με το εύλογο περιθώριο, που σας δίνουμε πάντα.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ΙΩΑΝΝΗΣ ΑΝΔΡΙΑΝΟΣ:</w:t>
      </w:r>
      <w:r w:rsidRPr="003608DC">
        <w:rPr>
          <w:rFonts w:eastAsia="Times New Roman" w:cs="Times New Roman"/>
          <w:szCs w:val="24"/>
        </w:rPr>
        <w:t xml:space="preserve"> Ευχαριστώ πολύ, κυρία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συνάδελφοι, συζητάμε σήμερα ένα νομοσχέδιο με ιδιαίτερη σημασία για τον αθλητισμό, καθώς μεταξύ άλλων περιλαμβάνει προβλέψεις για την αποτελεσματικότερη αντιμετώπιση της αθλητικής βίας και των χειραγωγούμενων αγώνων, για τον εκσυγχρονισμό και την εξυγίανση της οργάνωσης των αθλητικών ομοσπονδιών, ρυθμίσεις για την αξιοποίηση των Ολυμπιονικών μας, καθώς και για τη θεσμική διευκόλυνση της αξιοποίησης των ολυμπιακών και άλλων αθλητικών εγκαταστάσεων.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Θέλω, λοιπόν, να υπογραμμίσω το θετικό και εποικοδομητικό κλίμα κατ’ αρχάς, που χαρακτήρισε τις συνεδριάσεις της αρμόδιας επιτροπής, που επεξεργάστηκε αυτό το νομοσχέδιο. Αυτό είναι μια ακόμη απόδειξη, ότι πέρα από τις ιδεολογικές μας αφετηρίες και τις επιμέρους μας διαφορές, ζητήματα όπως ο αθλητισμός -και όχι μόνο-, μας επιτρέπουν, αλλά και υπαγορεύουν την αναζήτηση του κοινού τόπου και της συναίνεσης, γιατί ο αθλητισμός, όπως και ο πολιτισμός, είναι πεδία που πρέπει να μας ενώνουν. Αυτός άλλωστε, υπήρξε και ο σταθερός γνώμονας της δράσης μου, κατά τη θητεία μου στο Υπουργείο Πολιτισμού και Αθλητισμού. Η υπηρέτηση των σημαντικότατων αυτών πεδίων της δημόσιας δράσης, χωρίς παρωπίδες και αγκυλώσεις, η επίλυση των υπαρκτών προβλημάτων και η διασφάλιση μιας ουσιαστικά καλύτερης προοπτικής για το μαζικό, τον ερασιτεχνικό, τον επαγγελματικό αθλητισμό, τον πρωταθλητισμό και τον πολιτισμό μας.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Το νομοσχέδιο, που συζητάμε σήμερα κινείται σε πολλά σημεία του στην κατεύθυνση, που είχαμε εκείνη την περίοδο ιχνηλατήσει, κατά την προετοιμασία και τη σύνταξη του τότε αθλητικού νόμου, ύστερα από την κοπιώδη εργασία της νομοπαρασκευαστικής επιτροπής και με διαβούλευση με όλους τους εμπλεκόμενους φορείς και τους πολίτες. Μια νομοθετική πρωτοβουλία, η οποία ως γνωστόν ήταν έτοιμη και θα είχε εισαχθεί αν η χώρα -όπως ανέφερε και ο </w:t>
      </w:r>
      <w:r w:rsidRPr="003608DC">
        <w:rPr>
          <w:rFonts w:eastAsia="Times New Roman" w:cs="Times New Roman"/>
          <w:szCs w:val="24"/>
        </w:rPr>
        <w:lastRenderedPageBreak/>
        <w:t>εισηγητής του ΣΥΡΙΖΑ, κ. Μπουρνούς, αλλά και ο Υπουργός, κ. Αυγενάκης- δεν είχε οδηγηθεί σε πρόωρες εκλογές, στις αρχές του 2015.</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Υπογραμμίζω, λοιπόν, για το σημερινό νομοσχέδιο πρώτα απ’ όλα τις διατάξεις για την αποτελεσματικότερη αντιμετώπιση της αθλητικής βίας. Η δυνατότητα αξιοποίησης ήδη δημοσιευμένου οπτικοακουστικού υλικού και η επέκταση των ορίων εφαρμογής των ποινικών διατάξεων, σε συνδυασμό με την πλήρη ονομαστικοποίηση των εισιτηρίων, θα αποτελέσει ένα ισχυρό θεσμικό όπλο για την οριστική εξάλειψη αυτής της πληγής στην ελληνική κοινωνία. Και βεβαίως, πρέπει να τεθεί όριο αριθμού θητειών για τα όργανα διοίκησης των ομοσπονδιών, πρόβλεψη που υπήρχε και στο αθλητικό νομοσχέδιο που είχαμε προετοιμάσει τότε και νομοθέτησε μετά, το 2019, και η κυβέρνηση του ΣΥΡΙΖΑ.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Ακούσαμε λοιπόν, αυτές τις μέρες παράγοντες να λένε πως οι ομοσπονδίες είναι το σπίτι τους και μόνο σηκωτοί, περίπου αυτό είπαν, θα βγουν από εκεί. Ακούσαμε πολλούς να ζητούν να αυτορυθμιστούν, την ώρα που εδώ και δεκαετίες δεν έχουν κάνει τίποτα γι’ αυτό, όταν γνωρίζουμε ότι οι ίδιοι άνθρωποι διοικούν τις ομοσπονδίες για τριάντα και σαράντα χρόνια. Αυτή λοιπόν, η υποκρισία και η ιδιοκτησιακή νοοτροπία πρέπει επιτέλους να σταματήσει, γιατί όλοι αυτοί διαχειρίζονται και χρήματα του ελληνικού λαού με επιχορηγήσεις όλα αυτά τα χρόνια εκατομμυρίων ευρώ. Και σε πολλές </w:t>
      </w:r>
      <w:r w:rsidRPr="003608DC">
        <w:rPr>
          <w:rFonts w:eastAsia="Times New Roman" w:cs="Times New Roman"/>
          <w:szCs w:val="24"/>
        </w:rPr>
        <w:lastRenderedPageBreak/>
        <w:t xml:space="preserve">περιπτώσεις δεν έχουν φερθεί όπως αρμόζει στους αθλητές μας, στους αθλητές των ομοσπονδιών και των σωματείων και δεν σέβονται τον αθλητή όπως όφειλαν να τον σέβονται. Θυμίζω εδώ τις σχετικές αναφορές που έγιναν στην Επιτροπή Μορφωτικών από Ολυμπιονίκες, από αθλητές, αλλά και τις δηλώσεις του Υπουργού, ο οποίος πριν λίγο στην ομιλία του διάβασε, εδώ στην Ολομέλεια.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ενώ λοιπόν, η πολιτεία δίνει τόσα χρήματα για τον αθλητισμό, για τους αθλητές, όλοι γνωρίζουν ότι οι οικογένειες γονατίζουν οικονομικά για να στηρίξουν τελικά τα παιδιά τους στον αθλητισμό. Και τα λέω αυτά με το όνομα τους, γιατί κατά τη θητεία μου στο Υπουργείο επέλεξα ως όφειλα σταθώ απέναντι σε τέτοια συμφέροντα -και γνωρίζετε καλά σε τι αναφέρομαι-, χωρίς να υπολογίσω ούτε στιγμή το πολιτικό κόστος. Όπως επίσης, είχα στείλει στο αρμόδιο Ελεγκτικό Συμβούλιο του Υπουργείου και στις αρμόδιες ελεγκτικές υπηρεσίες του Υπουργείου Οικονομικών έγγραφα για ελέγχους στις ομοσπονδίες για τα αποτελέσματα των οποίων πιστεύω, κύριε Υπουργέ, πως επιτέλους πρέπει να πληροφορηθεί, να ενημερωθεί η Βουλή και οι πολίτες. Κάποια στιγμή πρέπει να ανασύρετε αυτά τα έγγραφα, να δείτε τι ακριβώς έχει γίνει με τους ελέγχους, γιατί εδώ μιλάμε για εκατομμύρια ευρώ, που έχουν διαχειριστεί οι ομοσπονδίες και να δούμε αν τα διαχειρίστηκαν σωστά. Πρέπει λοιπόν, αυτοί οι έλεγχοι να έχουν γίνει στα πέντε χρόνια από τότε πιστεύω, και </w:t>
      </w:r>
      <w:r w:rsidRPr="003608DC">
        <w:rPr>
          <w:rFonts w:eastAsia="Times New Roman" w:cs="Times New Roman"/>
          <w:szCs w:val="24"/>
        </w:rPr>
        <w:lastRenderedPageBreak/>
        <w:t>θα πρέπει να μας ενημερώσετε για τα αποτελέσματα. Θα πρέπει επιτέλους, να δούμε την απευθείας επιχορήγηση των σωματείων, χωρίς μεσολαβητές, αφού βεβαίως ξεκαθαριστεί ποια απ’ αυτά είναι όντως ενεργά και δεν είναι σωματεία σφραγίδες. Οφείλουμε λοιπόν, όλοι να στηρίξουμε τον υγιή αθλητισμό, να αναπνεύσουν οι αθλητές μας και να μην πνίγονται από κάποιους που βρίσκονται στις διοικήσεις των ομοσπονδιών τριάντα και σαράντα χρόνια.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Θέλω, λοιπόν, τέλος να αναφερθώ στις προβλέψεις, που διευκολύνουν την αξιοποίηση των αθλητικών εγκαταστάσεων. Πρόκειται για ένα τεράστιο πρόβλημα και ζητούμενο δεκαετιών. Αρκεί να επισημάνω ότι όταν ανέλαβα τα καθήκοντα στο Υπουργείο, δεκάδες αθλητικές εγκαταστάσεις, μεταξύ των οποίων και το ΟΑΚΑ, ήταν αυθαίρετες, γεγονός που ουσιαστικά οριοθετούσε εξαιρετικά αρνητικά κάθε προσπάθεια αξιοποίησης. Και ξεκινήσαμε τις διαδικασίες για τη νομιμοποίηση αυτών των αυθαίρετων αθλητικών εγκαταστάσεων τις οποίες συνέχισε, βεβαίως, και ο κ. Κοντονής και ο κ. Βασιλειάδης. Χαίρομαι λοιπόν, γιατί σήμερα ξαναπιάνουμε το νήμα για την αποτελεσματικότερη αξιοποίηση αυτών των πολύτιμων αθλητικών υποδομών.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Εδώ, να αναφέρω τη συμφωνία που υπογράψαμε με τον Γιάννη Σγουρό, τον τότε Περιφερειάρχη, με την οποία συμφώνησε μετά από συνάντηση που είχα και η κ. Ρένα Δούρου, ώστε να γίνει με ήδη διαθέσιμους πόρους της περιφέρειας η απολύτως αναγκαία συντήρηση του ΟΑΚΑ. Δεν γνωρίζω πόσο </w:t>
      </w:r>
      <w:r w:rsidRPr="003608DC">
        <w:rPr>
          <w:rFonts w:eastAsia="Times New Roman" w:cs="Times New Roman"/>
          <w:szCs w:val="24"/>
        </w:rPr>
        <w:lastRenderedPageBreak/>
        <w:t>προχώρησε αυτή η συμφωνία. Πάντως πρέπει να τη δείτε, υπήρχαν αυτοί οι πόροι και πιστεύω ότι αυτή η παρέμβαση-συντήρηση στο ΟΑΚΑ πρέπει να γίνει.</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Κλείνω, όπως ακριβώς ξεκίνησα. Ο αθλητισμός και ο πολιτισμός πρέπει να μας ενώνουν. Το χρωστάμε στις Ελληνίδες και τους Έλληνες, στα παιδιά και τους νέους ανθρώπους που αθλούνται, στους πρωταθλητές και Ολυμπιονίκες μας, που μας κάνουν υπερήφανους. Με πνεύμα συναίνεσης, αλλά και σοβαρότητας απέναντι στα προβλήματα και τις προκλήσεις, μπορούμε και οφείλουμε να προχωρήσουμε μπροστά.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Ευχαριστώ πολύ.</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ΠΡΟΕΔΡΕΥΟΥΣΑ (Σοφία Σακοράφα): </w:t>
      </w:r>
      <w:r w:rsidRPr="003608DC">
        <w:rPr>
          <w:rFonts w:eastAsia="Times New Roman" w:cs="Times New Roman"/>
          <w:szCs w:val="24"/>
        </w:rPr>
        <w:t>Κι εγώ σας ευχαριστώ, κύριε συνάδελφε.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η κ. Μακρή από τη Νέα Δημοκρατία για επτά λεπτά.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ΖΕΤΤΑ ΜΑΚΡΗ:</w:t>
      </w:r>
      <w:r w:rsidRPr="003608DC">
        <w:rPr>
          <w:rFonts w:eastAsia="Times New Roman" w:cs="Times New Roman"/>
          <w:szCs w:val="24"/>
        </w:rPr>
        <w:t xml:space="preserve"> Ευχαριστώ πολύ, κυρία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κυρίες και κύριοι συνάδελφοι, με την κατάθεση του παρόντος νομοσχεδίου στο πλαίσιο της κύρωσης της Σύμβασης του Συμβουλίου της Ευρώπης, που υπογράφτηκε στο Magglingen/Macolin το 2014 έρχεται μια δέσμη μέτρων πρόληψης, αντιμετώπισης και καταπολέμησης χρονιζόντων φαινομένων και προβλημάτων, που παρατηρούνται όχι μόνο στο χώρο του ελληνικού αθλητισμού, αλλά και του ευρωπαϊκού. Αυτοί είναι οι </w:t>
      </w:r>
      <w:r w:rsidRPr="003608DC">
        <w:rPr>
          <w:rFonts w:eastAsia="Times New Roman" w:cs="Times New Roman"/>
          <w:szCs w:val="24"/>
        </w:rPr>
        <w:lastRenderedPageBreak/>
        <w:t>προσυνεννοημένοι αγώνες και η βία στα γήπεδα. Αυτά τα προβλήματα δεν υφίστανται μόνο στη χώρα μας, είναι προβλήματα, που ταλανίζουν δυστυχώς τις δομές των σύγχρονων ευρωπαϊκών κοινωνιών, άλλοτε σε μεγαλύτερο βαθμό και άλλοτε σε μικρότερο.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Η Κυβέρνηση νομίζω, κύριε Υπουργέ, δεν τρέφει αυταπάτες και ψευδαισθήσεις για την εύκολη ή τη ριζική επίλυση αυτών των προβλημάτων. Όμως αποδεικνύει έμπρακτα τη βούληση της να τα αντιμετωπίσει, φέρνοντας σε πρώτο στάδιο ένα σύγχρονο, ρεαλιστικό, εφαρμόσιμο και μεταρρυθμιστικό θεσμικό πλαίσιο που είναι πρωτίστως κοινωνικά αποδεκτό αν όχι επιβεβλημένο.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Η Ελλάδα είναι από τις πρώτες χώρες, που επικυρώνει τη συγκεκριμένη σύμβαση και δεν θα μπορούσε να είναι διαφορετικά, γιατί εμείς ως Έλληνες δίνουμε ιδιαίτερη σημασία στον αθλητισμό κι αυτό όχι μόνο γιατί αποτελεί συστατικό στοιχείο του πολιτισμού της Ελλάδας, της γενέτειρας των Ολυμπιακών Αγώνων και του Ολυμπιακού ιδεώδους, αλλά και γιατί κυρίως έχουμε γαλουχηθεί με το ρητό «νους υγιής εν σώματι υγιεί». Θέλουμε έναν αθλητισμό για τους πολλούς και κυρίως για τις επόμενες γενεές, προκειμένου αυτές να αναπτυχθούν υγιώς και σωματικά και πνευματικά. Θέλουμε να γαλουχούμε τα παιδιά μας με ιδεώδη, όπως είναι η ευγενής άμιλλα, το «ευ αγωνίζεσθαι», η αναγνώριση της αξίας και της αριστείας του άλλου. Δυστυχώς, </w:t>
      </w:r>
      <w:r w:rsidRPr="003608DC">
        <w:rPr>
          <w:rFonts w:eastAsia="Times New Roman" w:cs="Times New Roman"/>
          <w:szCs w:val="24"/>
        </w:rPr>
        <w:lastRenderedPageBreak/>
        <w:t>όμως, οι ειδήσεις για φαινόμενα βίας στις κερκίδες, στους δρόμους, για χρηματισμούς στημένων παιχνιδιών, αλλά και για ντόπινγκ που ακούγονται και από τις ηλικίες στην αρχή της εφηβείας, μαυρίζουν την εικόνα, γκριζάρουν το τοπίο και θολώνουν την προοπτική για κάτι καλύτερο.</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Οι προσυνεννοημένοι και στημένοι αγώνες θεωρούνται μία από τις μεγαλύτερες απειλές για τον αθλητισμό σήμερα. Το πρόβλημα αυτό έχει αποκτήσει πλέον τον χαρακτήρα του επείγοντος για τις δημόσιες αρχές, το αθλητικό κίνημα και τις υπηρεσίες επιβολής του νόμου παγκοσμίως, γιατί υπονομεύουν τις αξίες του αθλητισμού όπως είναι και η ακεραιότητα, η ευγενής άμιλλα και ο σεβασμός στους άλλους, αλλά και γιατί σχετίζονται με κυκλώματα του οργανωμένου εγκλήματος σε παγκόσμια κλίμακα.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Ταυτοχρόνως όμως αποτελούν και την αιτία για την απομάκρυνση των οπαδών και υποστηρικτών από το οργανωμένο άθλημα, έναν τομέα που αντιπροσωπεύει σχεδόν το 2% του ακαθάριστου εγχώριου προϊόντος της Ευρωπαϊκής Ένωσης κι εσείς, κύριε Υπουργέ,  στην τοποθέτησή σας το θίξατε.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Συνεπώς, η πάταξη συνολικότερα της διαφθοράς και η μηδενική ανοχή σε τέτοιου είδους φαινόμενα είναι πρωταρχικός στόχος της Κυβέρνησης του Κυριάκου Μητσοτάκη και αποτελεί και επιτακτική ανάγκη για τη χώρα.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Όσον αφορά στο φαινόμενο της βίας στα γήπεδα, αυτό απασχολεί τις αθλητικές και πολιτικές αρχές σε όλο τον κόσμο και αποτελεί αντικείμενο </w:t>
      </w:r>
      <w:r w:rsidRPr="003608DC">
        <w:rPr>
          <w:rFonts w:eastAsia="Times New Roman"/>
          <w:color w:val="222222"/>
          <w:szCs w:val="24"/>
          <w:shd w:val="clear" w:color="auto" w:fill="FFFFFF"/>
        </w:rPr>
        <w:lastRenderedPageBreak/>
        <w:t>μελέτης αρκετών επιστημών, όπως της κοινωνιολογίας, της ψυχολογίας, της εγκληματολογίας και της νομικής επιστήμης, με σκοπό, κυρίως, την κατανόηση των σχέσεων, που αναπτύσσονται μεταξύ του αθλητισμού, της βίας και της κοινωνίας.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Οι δύο ποδοσφαιρικές τραγωδίες στα τέλη της δεκαετίας του ’80, αυτή του Χέιζελ με απολογισμό τριάντα εννιά νεκρούς και τετρακόσιους τραυματίες κι εκείνη του Χίλσμπορο, τέσσερα χρόνια αργότερα, με ενενήντα έξι νεκρούς και διακόσιους τραυματίες άλλαξαν οριστικά τον χάρτη αντιμετώπισης των κρουσμάτων οπαδικής βίας και χουλιγκανισμού ευρωπαϊκά, αφού ισοπέδωσαν τον ποδοσφαιρικό εγωισμό των Άγγλων, υποχρεώνοντάς τους αντιμετωπίσουν δραστικά, πολιτικά πρωτίστως, αλλά και επιστημονικά το φαινόμενο της βίας στα γήπεδα.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Με την Αγγλία να θρηνεί τον θάνατο εκατόν τριάντα πέντε φιλάθλων και τον τραυματισμό άλλων εξακοσίων στις αρχές της δεκαετίας του ’90 η κατάσταση είχε φτάσει στα άκρα. Μετά την τραγωδία του Χέιζελ η κυβέρνηση της τότε σιδηράς κ. Μάργκαρετ Θάτσερ, εκτός του εκσυγχρονισμού των γηπέδων, υποχρέωσε τις ομάδες να εκδώσουν ταυτότητες στους οπαδούς. Το μέτρο δυστυχώς δεν απέδωσε, οι φανατικοί περνούσαν τον έλεγχο και δρούσαν ανεξέλεγκτοι στην εξέδρα, γνωρίζοντας ότι θα μείνουν ατιμώρητοι.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Η κατάσταση άλλαξε προς το καλύτερο μετά από την έρευνα για τα αίτια της τραγωδίας του Χίλσμπορο και σε έκθεση, που είχε καταθέσει ο δικαστής Τέιλορ προχώρησε σε υποδείξεις που απετέλεσαν τον μπούσουλα, πάνω στον οποίο οικοδομήθηκε η νέα ποδοσφαιρική κουλτούρα της Αγγλίας αλλά και της υπόλοιπης Ευρώπης.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Έτσι, λοιπόν, η Ευρώπη μετά το Χέιζελ καλείται να αντιμετωπίσει για πρώτη φορά σοβαρά τα θέματα της βίας σε αθλητικές διοργανώσεις και μάλιστα είχαν γίνει σε έναν αγώνα του ’88 τριακόσιες συλλήψεις! Έκτοτε οι χώρες αντιμετωπίζουν τα θέματα της οπαδικής βίας άλλες περισσότερο μεθοδευμένα και αυστηρά, άλλες λιγότερο κατασταλτικά, πάντοτε όμως αξιοποιώντας την ευρωπαϊκή εμπειρία στο επίπεδο τόσο της προώθησης της φιλοξενίας όσο και της ασφάλειας των φιλάθλων εντός και εκτός των γηπέδων.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Το φαινόμενο της βίας, δυστυχώς, αποτελεί δομικό χαρακτηριστικό της συγκρότησης των κοινωνιών. Όμως, η κατάσταση ολοένα και χειροτερεύει. Γι’ αυτό και οι σύγχρονες τάσεις της ζωής, η αποπροσωποποίηση των σχέσεων, η κοινωνική απομόνωση και αναλγησία, η διάρρηξη του κοινωνικού ιστού, ο ανταγωνισμός, η αποθέωση του ατομικού επιτεύγματος, η μοναχική πορεία χωρίς οράματα, στόχους και ιδανικά κάνουν τον σύγχρονο άνθρωπο, ειδικά τον νέο άνθρωπο, ευάλωτο στην εκδήλωση βίαιων συμπεριφορών.</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Πριν από οποιαδήποτε αναφορά στο θέμα της αντιμετώπισης της βίας και του χουλιγκανισμού στην Ελλάδα θα ήταν σκόπιμο να δούμε την εξέλιξη της τυφλής και ανεξέλεγκτης οπαδικής βίας, που είχε σαν αποτέλεσμα να θρηνήσουμε τα τελευταία τριάντα χρόνια ανθρώπινα θύματα.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Ας θυμηθούμε μερικούς από τους νεκρούς που τόσο άδικα και άσκοπα έχασαν τη ζωή τους: Το 1986 ο Χαράλαμπος Μπλιώνας στο Αλκαζάρ έχασε τη ζωή του από φωτοβολίδα. Το 1991 ο Γιώργος Παναγιώτου, 15 ετών, έπεσε νεκρός χτυπημένος και αυτός από φωτοβολίδα. Το 1995 ο Γιώργος Καρνέζης, φίλαθλος στη Γλυφάδα, τραυματίστηκε με αιχμηρά αντικείμενα και πέθανε. Το 2007 ο Μιχάλης Φιλόπουλος δέχθηκε επίθεση από χούλιγκαν και έχασε τη ζωή του. Το 2011 ο Γιάννης Ρουσσάκης δολοφονήθηκε στην πατρίδα σας, κύριε Υπουργέ, στο Παγκρήτιο Στάδιο στο Ηράκλειο. Το 2014 ο Κώστας Κατσούλης έπεσε θύμα ξυλοδαρμού και άφησε την τελευταία του πνοή μετά από δύο εβδομάδες νοσηλείας.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Τα τελευταία χρόνια, από τα 2014 και μετά, τα κρούσματα της αθλητικής βίας, σύμφωνα με αναφορές του Υπουργείου Προστασίας του Πολίτη, έχουν αυξηθεί και έχει διατηρηθεί η ένταση τους, ευτυχώς όμως χωρίς ανθρώπινα θύματα.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Σύμφωνα με τα στοιχεία του Αρχηγείου της ΕΛΑΣ, το 2015 σχηματίστηκαν είκοσι επτά δικογραφίες, που αφορούσαν επεισόδια σε </w:t>
      </w:r>
      <w:r w:rsidRPr="003608DC">
        <w:rPr>
          <w:rFonts w:eastAsia="Times New Roman"/>
          <w:color w:val="222222"/>
          <w:szCs w:val="24"/>
          <w:shd w:val="clear" w:color="auto" w:fill="FFFFFF"/>
        </w:rPr>
        <w:lastRenderedPageBreak/>
        <w:t xml:space="preserve">ποδοσφαιρικούς αγώνες, το 2016 δώδεκα αστυνομικοί τραυματίστηκαν κατά τη διάρκεια σοβαρών επεισοδίων που ξέσπασαν στον αγώνα κυπέλλου ανάμεσα στον ΠΑΟΚ και τον Ολυμπιακό, ενώ την ημέρα διεξαγωγής του αγώνα Ολυμπιακού - Άντερλεχτ οπαδοί της ελληνικής ομάδας επιτέθηκαν εναντίον Βέλγων φιλάθλων, με τα γνωστά σε όλους αποτελέσματα. Το ίδιο έγινε και στο Δημοτικό Στάδιο της Ρόδου.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Και τώρα, τον τελευταίο καιρό,  λόγω των κινδύνων για επεισόδια που εγκυμονεί η συνύπαρξη οπαδών αιωνίων αντιπάλων, που μπορούν να μετατρέψουν την περιοχή γύρω από το γήπεδο σε εμπόλεμη ζώνη οι αρχές προωθούν όλο και περισσότερο τη διεξαγωγή των αγώνων μπροστά σε άδειες κερκίδες.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Μετά από έρευνες, η συντριπτική πλειοψηφία των Ελλήνων πιστεύει ότι η ατιμωρησία της βίας στα γήπεδα αποτελεί την κυριότερη αιτία διαιώνισής της και επιρρίπτει τις ευθύνες στις διοικήσεις των ομάδων και 50% των φιλάθλων εκτιμά ότι η συχνότητα των συμπλοκών έχει αυξηθεί σαφώς τα τελευταία χρόνια και θεωρούν ότι η στάση των αρχών απέναντι σε όσους βιαιοπραγούν θα πρέπει να είναι άτεγκτη.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Δεν θα επαναλάβω, κύριε Υπουργέ, τις ρυθμίσεις που πολύ σωστά φέρατε και πολύ έγκαιρα. Δεν θα τις επαναλάβω και γιατί κι εσείς τις είπατε αναλυτικά και εμπεριστατωμένα, αλλά και γιατί συντάσσομαι και με τη </w:t>
      </w:r>
      <w:r w:rsidRPr="003608DC">
        <w:rPr>
          <w:rFonts w:eastAsia="Times New Roman"/>
          <w:color w:val="222222"/>
          <w:szCs w:val="24"/>
          <w:shd w:val="clear" w:color="auto" w:fill="FFFFFF"/>
        </w:rPr>
        <w:lastRenderedPageBreak/>
        <w:t xml:space="preserve">διακομματική αποδοχή της μη νομοθετικής πρωτοβουλίας το απόγευμα της Παρασκευής.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Μόνο θα σας συγχαρώ γι’ αυτή την πρωτοβουλία. Είναι στο πλαίσιο της εντατικής ευρωπαϊκής συνέργειας για την καταπολέμηση της βίας στις αθλητικές διοργανώσεις. Θα σας συγχαρώ και για τις άλλες πρωτοβουλίες που εκτενώς αναπτύξατε και απεδείχθη από την ακρόαση των φορέων ότι είναι στη σωστή κατεύθυνση.</w:t>
      </w:r>
    </w:p>
    <w:p w:rsidR="003608DC" w:rsidRPr="003608DC" w:rsidRDefault="003608DC" w:rsidP="00132533">
      <w:pPr>
        <w:spacing w:after="0" w:line="600" w:lineRule="auto"/>
        <w:ind w:firstLine="720"/>
        <w:contextualSpacing/>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Νέας Δημοκρατίας)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ΠΡΟΕΔΡΕΥΟΥΣΑ (Σοφία Σακοράφα):</w:t>
      </w:r>
      <w:r w:rsidRPr="003608DC">
        <w:rPr>
          <w:rFonts w:eastAsia="Times New Roman"/>
          <w:color w:val="222222"/>
          <w:szCs w:val="24"/>
          <w:shd w:val="clear" w:color="auto" w:fill="FFFFFF"/>
        </w:rPr>
        <w:t xml:space="preserve">  Ευχαριστώ, κυρία συνάδελφε.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Τον λόγο έχει ο κ. Χειμάρας από τη Νέα Δημοκρατία και να ετοιμάζεται η κ. Δούνια.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ΘΕΜΙΣΤΟΚΛΗΣ (ΘΕΜΗΣ) ΧΕΙΜΑΡΑΣ: </w:t>
      </w:r>
      <w:r w:rsidRPr="003608DC">
        <w:rPr>
          <w:rFonts w:eastAsia="Times New Roman"/>
          <w:color w:val="222222"/>
          <w:szCs w:val="24"/>
          <w:shd w:val="clear" w:color="auto" w:fill="FFFFFF"/>
        </w:rPr>
        <w:t xml:space="preserve">Ευχαριστώ, κυρία πρόεδρε.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Κύριε Υπουργέ, κυρίες και κύριοι συνάδελφοι, η εβδομάδα που πέρασε ήταν μάλλον δύσκολη για τη βία και την τρομοκρατία. Πανεπιστημιακές γιάφκες έληξαν, η δημόσια τάξη προστατεύεται αποτελεσματικότερα, η τρομοκρατία τιμωρείται πιο αυστηρά.</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Σειρά έχει η αθλητική βία και θα έλεγα πως καιρός ήταν. Τη Σύμβαση </w:t>
      </w:r>
      <w:r w:rsidRPr="003608DC">
        <w:rPr>
          <w:rFonts w:eastAsia="Times New Roman"/>
          <w:color w:val="222222"/>
          <w:szCs w:val="24"/>
          <w:shd w:val="clear" w:color="auto" w:fill="FFFFFF"/>
          <w:lang w:val="en-US"/>
        </w:rPr>
        <w:t>Macolin</w:t>
      </w:r>
      <w:r w:rsidRPr="003608DC">
        <w:rPr>
          <w:rFonts w:eastAsia="Times New Roman"/>
          <w:color w:val="222222"/>
          <w:szCs w:val="24"/>
          <w:shd w:val="clear" w:color="auto" w:fill="FFFFFF"/>
        </w:rPr>
        <w:t xml:space="preserve"> για την πρόληψη, τον εντοπισμό και την τιμωρία, σε κάθε περίπτωση χειραγώγησης αθλητικών αγώνων, η Ελλάδα ήταν από τις πρώτες χώρες που την υπέγραψε.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Επιτέλους, σήμερα, έρχεται προς επικύρωση στο ελληνικό Κοινοβούλιο ως τμήμα του σχεδίου νόμου που τίθεται προς ψήφιση και μάλιστα προς ικανοποίηση όλων δείχνει να έχει μία ευρεία αποδοχή και συναίνεση.</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Με τα άρθρα που ακολουθούν παρέχεται η δυνατότητα στην Ελληνική Αστυνομία να διενεργεί ελέγχους εισιτηρίων εντός και εκτός αθλητικών εγκαταστάσεων, καθώς και να χρησιμοποιεί κάθε πρόσφορο τεχνικό μέσο, ώστε να προλαμβάνει και να διερευνά περιστατικά βίας.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Ας παραμερίσουμε λοιπόν τις οποίες ψεύτικες ανησυχίες και να βάλουμε μία τελεία, κυρίες και κύριοι συνάδελφοι του ΣΥΡΙΖΑ, στην αστυνομοφοβία που σπέρνεται κατά καιρούς. Θα σας έλεγα πως συμπολίτες μας είναι και οι αστυνομικοί, οι οποίοι ενεργούν σύμφωνα με το νόμο και με έντονο το αίσθημα της ευθύνης και του καθήκοντος απέναντι στην κοινωνία.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Το άρθρο 5 διευκολύνει, σε συμφωνία με τις διεθνείς οδηγίες, στην οργανωτική στελέχωση των αγώνων μηχανοκίνητου αθλητισμού και τη διοργάνωση ιδιαίτερων αγώνων, όπως είναι η τοξοβολία.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Τον έλεγχο της νομιμότητας των κανονισμών των αθλητικών σωματείων και ενώσεων και την ευθυγράμμισή τους με τους διεθνείς κανόνες προωθεί το άρθρο 6, γιατί όπως και να το κάνουμε η οργάνωση δεν βλάπτει κανέναν και δεν είναι επικίνδυνη. Η ανεξέλεγκτη βία είναι επικίνδυνη που ανθοφορεί όσο δεν μπαίνουν κανόνες και όρια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Η αναστολή στην εφαρμογή των ρυθμίσεων για τις αρχαιρεσίες των αθλητικών φορέων του ν.4603/2019 δεν γίνεται αυθαίρετα, αλλά με στόχο να προηγηθεί μία οργανωμένη διαβούλευση για τον σύγχρονο και ολοκληρωμένο αθλητικό νόμο που χρειάζεται η χώρα μας.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Έρχομαι στο άρθρο 8 για το οποίο έχουν ειπωθεί πολλά. Η αλήθεια είναι ότι το άρθρο λειτουργεί υπέρ του αυτονόητου, το οποίο απορώ πώς τα ίδια τα σωματεία δεν βλέπουν, την ίδια ώρα μάλιστα που η Ευρωπαϊκή Ένωση, το Συμβούλιο της Ευρώπης και η ίδια η </w:t>
      </w:r>
      <w:r w:rsidRPr="003608DC">
        <w:rPr>
          <w:rFonts w:eastAsia="Times New Roman"/>
          <w:color w:val="222222"/>
          <w:szCs w:val="24"/>
          <w:shd w:val="clear" w:color="auto" w:fill="FFFFFF"/>
          <w:lang w:val="en-US"/>
        </w:rPr>
        <w:t>FIA</w:t>
      </w:r>
      <w:r w:rsidRPr="003608DC">
        <w:rPr>
          <w:rFonts w:eastAsia="Times New Roman"/>
          <w:color w:val="222222"/>
          <w:szCs w:val="24"/>
          <w:shd w:val="clear" w:color="auto" w:fill="FFFFFF"/>
        </w:rPr>
        <w:t xml:space="preserve"> θέτουν ως ανώτατο όριο στις θητείες τις τρεις φορές το πολύ.</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Ξέρουμε  εμείς καλύτερα από όλους αυτούς; Και αναρωτιέμαι: Επιτέλους θα ενεργοποιηθεί και ο αθλητικός κόσμος και να απαιτήσει εκ των έσω διαφάνεια στις διοικητικές διαδικασίες και εκσυγχρονισμό, εμποδίζοντας όσους επιμένουν να βλέπουν στον αθλητισμό φιλοδοξίες και πολιτικές καριέρες;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Αφήνουμε πίσω μας την πολιτική αδιαφορία της εγκατάλειψης των ολυμπιακών ακινήτων και ας αφήσουμε κατά μέρος και τις στείρες αναλύσεις που προκάλεσαν στασιμότητα ή και απαλοιφή μεγάλων επενδυτικών ευκαιριών τα τελευταία χρόνια, με αποτέλεσμα και οι δημόσιες υποδομές να αχρηστεύονται και βεβαίως χιλιάδες θέσεις εργασίας, πραγματικής και όχι οκτάμηνης εργασίας, να χάνονται.</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Αναφέρθηκαν ακόμη αρκετές φορές συνάδελφοι της Αντιπολίτευσης σε εμπορευματοποίηση του αθλητισμού μέσω της μετατροπής της Ελληνικής Ολυμπιακής Επιτροπής σε μη κερδοσκοπικό νομικό πρόσωπο ιδιωτικού δικαίου.</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Ειλικρινά, δεν μπορώ να κατανοήσω αυτόν τον φόβο γι’ αυτήν την εξέλιξη. Ως ελεύθερος επαγγελματίας ο ίδιος, μπορώ να σας διαβεβαιώσω για τους εξαντλητικούς ελέγχους, στους οποίους υπόκειται ένα νομικό πρόσωπο του ιδιωτικού τομέα από την ίδρυση μέχρι και τη λύση του.</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Κυρίες και κύριοι συνάδελφοι, η Ελλάδα είναι η χώρα που γέννησε το «ευ αγωνίζεσθαι», που θεμελίωσε τους Ολυμπιακούς Αγώνες. Το λέμε, το ακούμε συνέχεια. Είναι καιρός, όμως, να προχωρήσουμε σε πράξεις και το σημερινό νομοσχέδιο προχωρά σε γενναίες αλλαγές, αλλαγές που η Νέα Δημοκρατία αποδεικνύει καθημερινά ότι τολμά να κάνει. Οι προς ψήφιση διατάξεις, εκτός από τη στήριξη των ανθρώπων που αγωνίστηκαν σκληρά για τον αθλητισμό, κάνοντάς μας υπερήφανους σ’ όλον τον κόσμο, έχουν και τη στήριξη κάθε πολίτη, που θέλει να δει αγώνα χωρίς επεισόδια βίας ή χωρίς να ξέρει εκ των προτέρων το αποτέλεσμα.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Κλείνω με μία ευχή. Αυτή η προσπάθεια που ξεκινά η σημερινή Κυβέρνηση να οδηγήσει σε γήπεδα γεμάτα φιλάθλους και παιδιά χωρίς φόβο, να οδηγήσει στην επιστροφή του Ράλι Ακρόπολις, που θα επιστρέψει σύντομα </w:t>
      </w:r>
      <w:r w:rsidRPr="003608DC">
        <w:rPr>
          <w:rFonts w:eastAsia="Times New Roman"/>
          <w:color w:val="1D2228"/>
          <w:szCs w:val="24"/>
          <w:shd w:val="clear" w:color="auto" w:fill="FFFFFF"/>
        </w:rPr>
        <w:lastRenderedPageBreak/>
        <w:t>στις χωμάτινες διαδρομές του τόπου μου, κύριε Υπουργέ. Επιτρέψτε μου αυτήν την αναφορά, γιατί γνωρίζετε ότι κατάγομαι από τη Φθιώτιδα και δικαιούμαι ως ένας άνθρωπος, που έχω μεγαλώσει μέσα στο χώμα, στη σκόνη και στα βουνά του Ράλι Ακρόπολις, να σας διαβεβαιώσω πως η τοπική και περιφερειακή αυτοδιοίκηση, όλος ο φθιωτικός λαός, είναι δίπλα σας στην προσπάθειά σας το 2020 να έχουμε τη διοργάνωση του Ράλι Ακρόπολις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Σας ευχαριστώ πολύ.</w:t>
      </w:r>
    </w:p>
    <w:p w:rsidR="003608DC" w:rsidRPr="003608DC" w:rsidRDefault="003608DC" w:rsidP="00132533">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ΠΡΟΕΔΡΕΥΟΥΣΑ (Σοφία Σακοράφα):</w:t>
      </w:r>
      <w:r w:rsidRPr="003608DC">
        <w:rPr>
          <w:rFonts w:eastAsia="Times New Roman"/>
          <w:color w:val="1D2228"/>
          <w:szCs w:val="24"/>
          <w:shd w:val="clear" w:color="auto" w:fill="FFFFFF"/>
        </w:rPr>
        <w:t xml:space="preserve"> Σας ευχαριστώ.</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Κυρία Δούνια, έχετε τον λόγο.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ΠΑΝΑΓΙΩΤΑ (ΝΟΝΗ) ΔΟΥΝΙΑ:</w:t>
      </w:r>
      <w:r w:rsidRPr="003608DC">
        <w:rPr>
          <w:rFonts w:eastAsia="Times New Roman"/>
          <w:color w:val="1D2228"/>
          <w:szCs w:val="24"/>
          <w:shd w:val="clear" w:color="auto" w:fill="FFFFFF"/>
        </w:rPr>
        <w:t xml:space="preserve"> Κυρία Πρόεδρε, κύριε Υπουργέ, κυρίες και κύριοι συνάδελφοι, θα είμαι εξαιρετικά σύντομη.</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Ψηφίζουμε σήμερα ένα νομοσχέδιο του Υπουργείου Πολιτισμού και Αθλητισμού που περιλαμβάνει πολύ σημαντικές διατάξεις, ένα νομοσχέδιο που αποσκοπεί στο να απαλλάξει τον αθλητισμό στη χώρα μας από τη βία και την αδιαφάνεια, που δυστυχώς τον διακρίνουν τα τελευταία χρόνια.</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Ως πρώην αθλήτρια, αλλά και μητέρα δύο παιδιών τα οποία ασχολούνται ενεργά με τον αθλητισμό θλίβομαι πάρα πολύ, βαθιά, με την κατάσταση που επικρατεί σ’ αυτόν και με τα συνεχή βίαια περιστατικά, στα οποία έχω γίνει αρκετές φορές και εγώ μάρτυρας. Είναι, για εμένα, αδιαπραγμάτευτο οι </w:t>
      </w:r>
      <w:r w:rsidRPr="003608DC">
        <w:rPr>
          <w:rFonts w:eastAsia="Times New Roman"/>
          <w:color w:val="1D2228"/>
          <w:szCs w:val="24"/>
          <w:shd w:val="clear" w:color="auto" w:fill="FFFFFF"/>
        </w:rPr>
        <w:lastRenderedPageBreak/>
        <w:t xml:space="preserve">αθλητικοί χώροι να είναι ασφαλείς τόσο για τους αθλητές όσο και για τους θεατές των αγώνων.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Οι διατάξεις του υπό ψήφιση του νομοσχεδίου για την καταπολέμηση της βίας στους χώρους αυτούς είναι ίσως οι πιο κρίσιμες, για να γίνει το μέλλον του αθλητισμού στην Ελλάδα ανάλογο με την ιστορία του. Μεταξύ άλλων, προβλέπεται η διενέργεια δειγματοληπτικών ελέγχων στους κατόχους εισιτηρίων για λόγους ευχερέστερης ταυτοποίησής τους, η επέκταση των τοπικών και χρονικών ορίων εφαρμογής των ποινικών διατάξεων του άρθρου 41 του ν.2725/1999 για την εφαρμογή του και σε πράξεις αθλητικής βίας που έχουν αμιγώς οπαδικά κίνητρα και τελούνται σε χρόνο και τόπο μη συνδεόμενο με κάποια αθλητική εκδήλωση, καθώς και η διευκόλυνση της ενεργοποίησης των ήδη ισχυουσών διατάξεων του αθλητικού νόμου περί πειθαρχικών κυρώσεων, προστίμων και περιοριστικών όρων λεσχών και οργανωμένων οπαδών, με τη δημιουργία μητρώου φιλάθλων των ομάδων, σε συνδυασμό με την ταχεία εκδίκαση των συγκεκριμένων ποινικών υποθέσεων, για να μην παίρνουν όλο αυτόν τον χρόνο.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Η βία και ο αθλητισμός είναι έννοιες ασύμβατες, θα έλεγα, αντιφατικές. Οποιοδήποτε βίαιο περιστατικό εντός ή εκτός γηπέδων πρέπει να τιμωρείται όπως του αρμόζει.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lastRenderedPageBreak/>
        <w:t>Ταυτόχρονα με την αντιμετώπιση αυτού του φαινομένου, είναι επείγον να υπάρξουν επιτέλους συνθήκες διαφάνειας στους αθλητικούς αγώνες. Το όποιο αγωνιστικό αποτέλεσμα θα πρέπει να είναι δίκαιο και να οφείλεται αμιγώς στη μεγάλη προσπάθεια των αθλητών.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Η κύρωση της Σύμβασης </w:t>
      </w:r>
      <w:r w:rsidRPr="003608DC">
        <w:rPr>
          <w:rFonts w:eastAsia="Times New Roman" w:cs="Times New Roman"/>
          <w:szCs w:val="24"/>
        </w:rPr>
        <w:t>Macolin</w:t>
      </w:r>
      <w:r w:rsidRPr="003608DC">
        <w:rPr>
          <w:rFonts w:eastAsia="Times New Roman"/>
          <w:color w:val="1D2228"/>
          <w:szCs w:val="24"/>
          <w:shd w:val="clear" w:color="auto" w:fill="FFFFFF"/>
        </w:rPr>
        <w:t xml:space="preserve"> του Συμβουλίου της Ευρώπης, που αποτελεί, επίσης, αντικείμενο του εν λόγω νομοσχεδίου, είναι σίγουρο πως θα βοηθήσει στην αποτροπή της χειραγώγησης των αγώνων, που συνδέονται ευθέως και με το «ΣΤΟΙΧΗΜΑ». Κι αυτό, γιατί εκτός από την πρόληψη και την τιμωρία κάθε τέτοιας απόπειρας προβλέπει και ένα πλαίσιο συνεργασίας και ανταλλαγής πληροφοριών μεταξύ των αρμόδιων κρατικών αρχών, των αθλητικών οργανώσεων και των διοργανωτών αθλητικών στοιχημάτων.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Κυρίες και κύριοι συνάδελφοι, η σημασία του αθλητισμού για τη νέα γενιά είναι τεράστια. Οι αθλητές, όχι μόνο οι Ολυμπιονίκες, αλλά και όσοι έχουν διακριθεί σε παγκόσμιο και ευρωπαϊκό επίπεδο αποτελούν για τα παιδιά μας τα καλύτερα πρότυπα, τα πρότυπα ενός υγιούς ισορροπημένου τρόπου ζωής, μακριά από τις καταχρήσεις, τη βία και την ανομία. Ασχολούμενοι με τον αθλητισμό, οι νέοι μαθαίνουν από νωρίς ότι με συστηματική και εντατική προσπάθεια όλοι οι στόχοι στη ζωή είναι εφικτοί και ότι μόνο τότε αξίζει να πετυχαίνουν τους στόχους τους, όσο υψηλοί και δύσκολοι και να είναι, εάν το </w:t>
      </w:r>
      <w:r w:rsidRPr="003608DC">
        <w:rPr>
          <w:rFonts w:eastAsia="Times New Roman"/>
          <w:color w:val="1D2228"/>
          <w:szCs w:val="24"/>
          <w:shd w:val="clear" w:color="auto" w:fill="FFFFFF"/>
        </w:rPr>
        <w:lastRenderedPageBreak/>
        <w:t>κάνουν με την αξία τους και τον προσωπικό τους μόχθο. Και εδώ θέλω να προσθέσω: και τη στήριξη βέβαια της οικογένειας.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Η Νέα Δημοκρατία δίνει μεγάλη σημασία στον αθλητισμό και την προαγωγή του αθλητικού ιδεώδους. Είναι αποφασισμένη να βάλει τέλος στα φαινόμενα βίας στους αθλητικούς χώρους και να μην δείξει καμμία ανοχή σε θέματα χειραγώγησης των αγώνων και το αποδεικνύει έμπρακτα μ’ αυτό το νομοσχέδιο.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Ο αθλητισμός πρέπει, επιτέλους, να λάβει στην ελληνική κοινωνία την υψηλή θέση που του αναλογεί ως τρόπος άσκησης του σώματος, καλλιέργειας του πνεύματος και πραγμάτωσης των εννοιών της ομαδικότητας, της ευγενούς άμιλλας, της δικαιοσύνης, του αλληλοσεβασμού, της ισότητας και της αλληλεγγύης.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Σας ευχαριστώ πάρα πολύ και ελπίζω να μην σας κούρασα.</w:t>
      </w:r>
    </w:p>
    <w:p w:rsidR="003608DC" w:rsidRPr="003608DC" w:rsidRDefault="003608DC" w:rsidP="00132533">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 xml:space="preserve">ΠΡΟΕΔΡΕΥΟΥΣΑ (Σοφία Σακοράφα): </w:t>
      </w:r>
      <w:r w:rsidRPr="003608DC">
        <w:rPr>
          <w:rFonts w:eastAsia="Times New Roman"/>
          <w:color w:val="1D2228"/>
          <w:szCs w:val="24"/>
          <w:shd w:val="clear" w:color="auto" w:fill="FFFFFF"/>
        </w:rPr>
        <w:t>Και εγώ σας ευχαριστώ, κυρία συνάδελφε.</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Ο κ. Τσιγκρής από τη Νέα Δημοκρατία έχει τον λόγο.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 xml:space="preserve">ΑΓΓΕΛΟΣ ΤΣΙΓΚΡΗΣ: </w:t>
      </w:r>
      <w:r w:rsidRPr="003608DC">
        <w:rPr>
          <w:rFonts w:eastAsia="Times New Roman"/>
          <w:color w:val="1D2228"/>
          <w:szCs w:val="24"/>
          <w:shd w:val="clear" w:color="auto" w:fill="FFFFFF"/>
        </w:rPr>
        <w:t>Ευχαριστώ, κυρία Πρόεδρε.</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Κύριε Υπουργέ, κυρίες και κύριοι συνάδελφοι, συζητάμε ένα σημαντικό νομοσχέδιο που αφορά στη βία στα γήπεδα, ένα κομμάτι της συνολικής βίας.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lastRenderedPageBreak/>
        <w:t>Αναρωτιέται κάποιος: Είναι ξεχωριστή η βία στα γήπεδα από τη βία στην οικογένεια, στα σχολεία, στους δρόμους, στην καθημερινότητα ή είναι το ίδιο ακριβώς κοινωνικό φαινόμενο, το οποίο χρειάζεται μία σφαιρική αντιμετώπιση;</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Η βία αποτελεί ένα ολιστικό φαινόμενο και χρήζει μίας συνολικής προσέγγισης, κυρίως, στην εποχή μας,  που ουσιαστικά αλλάζει πρόσωπο όχι μόνο η κοινωνία, αλλά και η βία, που είναι απότοκος της. Πλέον έχουμε πολλά τέτοια τραγικά περιστατικά, ακόμα και σε προστατευμένους κοινωνικούς θύλακες, όπως η οικογένεια και τα σχολεία μας, όπως βεβαίως και το μόνιμο φαινόμενο της βίας στις αθλητικές εγκαταστάσεις.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Το σύγχρονο ποδόσφαιρο γεννήθηκε στην Αγγλία του 13ου αιώνα. Έγινε, όμως, γνωστό σ’ όλη την υφήλιο, όταν έγινε αποδεκτό από τις ανώτερες κοινωνικές τάξεις, κυρίως στην Αγγλία και πάλι. Αυτό έγινε τον 19ο αιώνα. Τότε γεννήθηκε και το φαινόμενο της βίας στα γήπεδα. Πού γεννήθηκε; Πάλι στην Αγγλία. Μετά, μεταφέρθηκε σε όλο τον κόσμο.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Σήμερα είναι εδώ, στη χώρα μας. Το αντιμετωπίζουμε σε όλη την Ελλάδα, ακόμα και στις μικρότερες κατηγορίες. Γινόμαστε μάρτυρες επεισοδίων, που πολλές φορές μπορεί να δημιουργήσουν σοβαρότατα προβλήματα κοινωνικής παθογένειας και να χάσουμε ακόμη και ζωές.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Αναρωτιέται κάποιος: Τι είναι αυτό που έκανε την Αγγλία, που είναι η μάνα της γέννησης της βίας στα γήπεδα, σήμερα να μην έχει ούτε ένα </w:t>
      </w:r>
      <w:r w:rsidRPr="003608DC">
        <w:rPr>
          <w:rFonts w:eastAsia="Times New Roman"/>
          <w:color w:val="1D2228"/>
          <w:szCs w:val="24"/>
          <w:shd w:val="clear" w:color="auto" w:fill="FFFFFF"/>
        </w:rPr>
        <w:lastRenderedPageBreak/>
        <w:t>περιστατικό; Όποιος παρακολουθήσει μια ποδοσφαιρική συνάντηση, ακόμα και κορυφής, σε αγγλικό κύπελλο ή πρωτάθλημα, βλέπει ότι δεν υπάρχουν συρματοπλέγματα, δεν υπάρχει αστυνομία και οι φίλαθλοι κάθονται ήσυχα στη θέση τους. Από εκεί τη γραμμή του πλαγίου, μέχρι το σημείο που κάθεται ο πρώτος θεατής, υπάρχει απόσταση ενός μέτρου και όμως, δεν υπάρχει ούτε ένα παρατράγουδο. Τι συνέβη; Ξαφνικά, σε μία ημέρα η αγγλική κοινωνία άλλαξε; Όχι. Άλλαξε η αγγλική πολιτεία στάση. Και πώς άλλαξε; Ψηφίζοντας ένα ρεαλιστικό, κοινωνικά αποδεκτό και εφαρμόσιμο αθλητικό νόμο.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Αυτό κάνει σήμερα και η Κυβέρνηση. Φέρνει ένα εφαρμόσιμο, κοινωνικά αποδεκτό, αλλά κατά κύριο λόγο αποτελεσματικό για την αντιμετώπιση του προβλήματος της βίας στα γήπεδα, σχέδιο νόμου.</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Κυρίες και συνάδελφοι, για όσους δεν γνωρίζουν είμαι εγκληματολόγος. Να δανειστώ, λοιπόν, αυτήν την επιστημονική μου ιδιότητα, για να σας πω ότι όλες οι έρευνες αναφορικά με τη βία στα γήπεδα είναι συγκλονιστικές. Ρωτήσαμε, λοιπόν, τους φιλάθλους ποια είναι η στάση τους; Και ποιες πιστεύουν ότι είναι οι αιτίες που γεννούν το πρόβλημα της βίας στα γήπεδα; Και η συντριπτική πλειοψηφία των φιλάθλων μας απάντησε ότι η ατιμωρησία οδηγεί στη διαιώνιση του προβλήματος και ότι η χρήση αλκοολούχων ποτών και ναρκωτικών ουσιών -πριν τη διεξαγωγή ενός αγώνα- ενισχύει την τέλεση </w:t>
      </w:r>
      <w:r w:rsidRPr="003608DC">
        <w:rPr>
          <w:rFonts w:eastAsia="Times New Roman"/>
          <w:color w:val="1D2228"/>
          <w:szCs w:val="24"/>
          <w:shd w:val="clear" w:color="auto" w:fill="FFFFFF"/>
        </w:rPr>
        <w:lastRenderedPageBreak/>
        <w:t>βιαιοπραγιών στα γήπεδα. Και όλα αυτά τα πιστεύουν οι οκτώ από τους δέκα φιλάθλους.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Τι άλλο μας λένε; Ρίχνουν την ευθύνη πρώτα και κύρια στις διοικήσεις των ομάδων και στη συνέχεια στις αθλητικές εφημερίδες που μερικές φορές μπορεί να αναζωπυρώνουν τα πάθη. Συνεπώς, είναι απαραίτητη η συνέργεια πολλών για την αντιμετώπιση του φαινομένου.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Η κοινωνία, οι αθλητικοί σύλλογοι και η πολιτεία πρέπει μαζί να αντιμετωπίσουν το πρόβλημα. Η πολιτεία κάνει σήμερα το χρέος της. Φέρνει έναν εφαρμόσιμο νόμο για την αντιμετώπιση της βίας στα γήπεδα. Το ίδιο όμως, πρέπει να κάνουν και οι διοικήσεις των ομάδων.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Δεν φτάνει μόνο η εφαρμογή του ηλεκτρονικού ονομαστικού εισιτηρίου, δεν φτάνει η προσωποποίηση δηλαδή της θέσης που κάθεται ο κάθε φίλαθλος, δεν φτάνει μόνο η βούληση του νομοθέτη να αυστηροποιήσει το νομικό πλαίσιο. Χρειάζεται και η κοινωνία να είναι συμμέτοχη, χρειάζεται και οι διοικήσεις να είναι συμπαραστάτες.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Με τον παρόντα νόμο δίνεται ένα ηχηρό μήνυμα στην ελληνική κοινωνία ότι είμαστε αποφασισμένοι να αντιμετωπίσουμε τη βία στα γήπεδα, ώστε τα βίαια επεισόδια στα γήπεδα να αποτελέσουν πλέον και στην Ελλάδα ένα θλιβερό παρελθόν και βεβαίως, κάθε οικογένεια να μπορεί με τα παιδιά της να παρακολουθήσει μια αθλητική συνάντηση χωρίς κίνδυνο ζωής.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Σας ευχαριστώ πολύ για την προσοχή σας. </w:t>
      </w:r>
    </w:p>
    <w:p w:rsidR="003608DC" w:rsidRPr="003608DC" w:rsidRDefault="003608DC" w:rsidP="00132533">
      <w:pPr>
        <w:tabs>
          <w:tab w:val="left" w:pos="1800"/>
        </w:tabs>
        <w:spacing w:after="0" w:line="600" w:lineRule="auto"/>
        <w:ind w:firstLine="720"/>
        <w:jc w:val="center"/>
        <w:rPr>
          <w:rFonts w:eastAsia="Times New Roman"/>
          <w:szCs w:val="24"/>
        </w:rPr>
      </w:pPr>
      <w:r w:rsidRPr="003608DC">
        <w:rPr>
          <w:rFonts w:eastAsia="Times New Roman"/>
          <w:szCs w:val="24"/>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bCs/>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Σας ευχαριστώ, </w:t>
      </w:r>
      <w:r w:rsidRPr="003608DC">
        <w:rPr>
          <w:rFonts w:eastAsia="Times New Roman"/>
          <w:bCs/>
        </w:rPr>
        <w:t>κύριε συνάδελφε.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bCs/>
        </w:rPr>
        <w:t>Τον λόγο τώρα έχει η κ. Π</w:t>
      </w:r>
      <w:r w:rsidRPr="003608DC">
        <w:rPr>
          <w:rFonts w:eastAsia="Times New Roman" w:cs="Times New Roman"/>
          <w:szCs w:val="24"/>
        </w:rPr>
        <w:t>απακώστα-Παλιούρα από τη Νέα Δημοκρατία και να ετοιμάζεται ο κ. Καββαδάς.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ΑΙΚΑΤΕΡΙΝΗ (ΚΑΤΕΡΙΝΑ) ΠΑΠΑΚΩΣΤΑ - ΠΑΛΙΟΥΡΑ:</w:t>
      </w:r>
      <w:r w:rsidRPr="003608DC">
        <w:rPr>
          <w:rFonts w:eastAsia="Times New Roman" w:cs="Times New Roman"/>
          <w:szCs w:val="24"/>
        </w:rPr>
        <w:t xml:space="preserve"> Ευχαριστώ, κυρία Πρόεδρε.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κυρίες και κύριοι συνάδελφοι, η ελληνική Κυβέρνηση δείχνει ιδιαίτερη αποφασιστικότητα και διαθέτει ασφαλώς και την αντίστοιχη πολιτική βούληση, προκειμένου να επιδείξει μηδενική ανοχή απέναντι στις παθογένειες οι οποίες διαβρώνουν το υγιές πνεύμα του αθλητισμού. Κι αυτό, γιατί νομίζω ότι όλοι θα συμφωνήσουμε ότι η έννοια του αθλητισμού από μόνη της εμπεριέχει έναν ισχυρό συμβολισμό, αυτόν του ομαδικού πνεύματος, της σύμπνοιας, της αλληλεγγύης, της συνεργασίας.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Με τον παρόν σχέδιο νομού, λοιπόν, επιχειρείται μια πρώτη προσπάθεια να καταπολεμηθούν επιτέλους χρόνια προβλήματα που μαστίζουν τον χώρο του αθλητισμό, όπως για παράδειγμα η βία στους αγωνιστικούς χώρους. Η παρούσα Κυβέρνηση, έχοντας βαθιά επίγνωση του χαρακτήρα της απειλής που προκαλείται από τη χειραγώγηση των αγώνων και των πολλαπλών </w:t>
      </w:r>
      <w:r w:rsidRPr="003608DC">
        <w:rPr>
          <w:rFonts w:eastAsia="Times New Roman" w:cs="Times New Roman"/>
          <w:szCs w:val="24"/>
        </w:rPr>
        <w:lastRenderedPageBreak/>
        <w:t xml:space="preserve">κοινωνικών επιπτώσεων και της συνακόλουθης βίας στους αγωνιστικούς χώρους, κυρώνει, δυστυχώς, με τεράστια καθυστέρηση πέντε ολόκληρων ετών, εξαιτίας ασφαλώς της καταστροφικής διακυβέρνησης ΣΥΡΙΖΑ-ΑΝΕΛ, επιτέλους τη σύμβαση για τη χειραγώγηση των αθλητικών αγώνων ήτοι τη Σύμβαση </w:t>
      </w:r>
      <w:r w:rsidRPr="003608DC">
        <w:rPr>
          <w:rFonts w:eastAsia="Times New Roman" w:cs="Times New Roman"/>
          <w:szCs w:val="24"/>
          <w:lang w:val="en-US"/>
        </w:rPr>
        <w:t>Macolin</w:t>
      </w:r>
      <w:r w:rsidRPr="003608DC">
        <w:rPr>
          <w:rFonts w:eastAsia="Times New Roman" w:cs="Times New Roman"/>
          <w:szCs w:val="24"/>
        </w:rPr>
        <w:t xml:space="preserve">.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Η Σύμβαση </w:t>
      </w:r>
      <w:r w:rsidRPr="003608DC">
        <w:rPr>
          <w:rFonts w:eastAsia="Times New Roman" w:cs="Times New Roman"/>
          <w:szCs w:val="24"/>
          <w:lang w:val="en-US"/>
        </w:rPr>
        <w:t>Macolin</w:t>
      </w:r>
      <w:r w:rsidRPr="003608DC">
        <w:rPr>
          <w:rFonts w:eastAsia="Times New Roman" w:cs="Times New Roman"/>
          <w:szCs w:val="24"/>
        </w:rPr>
        <w:t xml:space="preserve">, γνωστή και ως η σύμβαση για τη χειραγώγηση των αθλητικών αγώνων, είναι μια σύμβαση του Συμβουλίου της Ευρώπης που θέτει πρωτίστως ένα ξεκάθαρο πλαίσιο συνεργασίας για την αποτροπή του φαινομένου της χειραγώγησης των αγώνων που συνδέεται ευθέως με το στοίχημα. Κυρίως, όμως, η ως άνω σύμβαση έχει στόχο την πρόληψη, εξιχνίαση και τιμωρία της χειραγώγησης των αθλητικών αγώνων, καθώς και την ενίσχυση της ανταλλαγής πληροφοριών κρατικών αρχών, αθλητικών οργανώσεων και διοργανωτών αθλητικών στοιχημάτων.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Το παρόν νομοσχέδιο είναι, λοιπόν, ένα πρώτο βήμα για να ξεκινήσει επιτέλους η πλήρης αναστροφή πορείας για τον ελληνικό αθλητισμό, καθώς τα κυκλώματα χειραγώγησης δεν γνωρίζουν πια σύνορα. Η βία, όμως, και η καταπολέμησή της είναι το μεγάλο στοίχημα της παρούσας Κυβέρνησης. Δυστυχώς, για δεκαετίες τώρα γινόμαστε όλοι μάρτυρες κάθε κοινωνικής παθογένειας που εμφανίζεται στα γήπεδα, που καμμία απολύτως σχέση βεβαίως δεν έχει και δεν αφορά σίγουρα τον φίλαθλο κόσμο, τον αθλητικό Τύπο </w:t>
      </w:r>
      <w:r w:rsidRPr="003608DC">
        <w:rPr>
          <w:rFonts w:eastAsia="Times New Roman" w:cs="Times New Roman"/>
          <w:szCs w:val="24"/>
        </w:rPr>
        <w:lastRenderedPageBreak/>
        <w:t xml:space="preserve">και τους αθλητές, όλους εκείνους δηλαδή που αγαπούν να περιστρέφονται γύρω από τον αθλητισμό.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 δεύτερο μέρος του σχεδίου νόμου ασχολείται, λοιπόν, σοφά θα έλεγα, με το εξαιρετικά σημαντικό ζήτημα της βίας και της καταπολέμησής της, θεσπίζοντας μέτρα αποτελεσματικής αντιμετώπισης. Συγκεκριμένα, δίνει τη δυνατότητα διενέργειας δειγματοληπτικών ελέγχων στους κατόχους εισιτηρίων, ώστε να διευκολύνεται η ταυτοποίηση και ο εντοπισμός όσων εμπλέκονται σε πράξεις βίας εκτός και εντός γηπέδων.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Δίνει, επίσης, τη δυνατότητα στο πλαίσιο της ποινικής διαδικασίας και προσαρμοσμένης στα νέα δεδομένα για την προστασία δεδομένων προσωπικού χαρακτήρα, συλλογής, επεξεργασίας και αξιοποίησης του υλικού και των δεδομένων που καταγράφονται με οποιοδήποτε τεχνικό μέσο το οποίο χειρίζεται στέλεχος της Ελληνικής Αστυνομίας, ώστε κάθε ποινικώς ενδιαφέρουσα πράξη που τελείται εντός ή εκτός των αθλητικών εγκαταστάσεων να διακριβώνεται, να ελέγχεται και εν τέλει, να τιμωρείται με την προσήκουσα ποινή.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Επεκτείνει τα τοπικά και χρονικά όρια εφαρμογής των ποινικών διατάξεων του άρθρου 41 του ν.2725/1999 για την εφαρμογή και σε πράξεις αθλητικής βίας που έχουν αμιγώς οπαδικά κίνητρα και τελούνται σε χρόνο και τόπο μη συνδεόμενους με κάποια αθλητική εκδήλωση.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Με αυτό τον τρόπο υπάρχει πρόβλεψη για τις συγκρούσεις σε μέρη άσχετα με τη διεξαγωγή αθλητικού αγώνα, τα λεγόμενα «ραντεβού» των οπαδικών στρατών, εξαιτίας των οποίων έχουμε θρηνήσει δυστυχώς αμέτρητα θύματα τα τελευταία χρόνια.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ο αθλητισμός δεν είναι πόλεμος και δεν πρέπει να εξελίσσεται σε πόλεμο. Ο αθλητισμός είναι και πρέπει να είναι μια γιορτή, στην οποία πρέπει να μπορούν να συμμετέχουν όλοι. Οφείλουμε να παραδώσουμε τα γήπεδα πίσω στο φίλαθλο κοινό και τις οικογένειες, ενισχύοντας το αίσθημα ασφάλειας και προστασίας.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Οφείλουμε να διευκολύνουμε την οργανωτική στελέχωση των αγώνων μηχανοκίνητου αθλητισμού και να επαναφέρουμε το Ράλι Ακρόπολις στη χώρα μας που χάθηκε και αυτό, δυστυχώς, λόγω της ανικανότητας της προηγούμενης κυβέρνησης.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Σε ό,τι αφορά δε στις θητείες των μελών των διοικητικών συμβουλίων των αθλητικών ομοσπονδιών, θέμα για το οποίο έχει γίνει πολύς λόγος, είναι ιδιαίτερα θετικό ότι εφαρμόζεται το πλαίσιο της Διεθνούς Ολυμπιακής Επιτροπής που είχε και εγγράφως ζητηθεί από την προηγούμενη κυβέρνηση και το οποίο ήδη εφαρμόζεται σε αρκετές χώρες.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Έτσι, με τις διατάξεις που αφορούν στο νέο καταστατικό της Ελληνικής Ολυμπιακής Επιτροπής, μπορεί να αντιληφθεί πια ο οποιοσδήποτε ότι το </w:t>
      </w:r>
      <w:r w:rsidRPr="003608DC">
        <w:rPr>
          <w:rFonts w:eastAsia="Times New Roman" w:cs="Times New Roman"/>
          <w:szCs w:val="24"/>
        </w:rPr>
        <w:lastRenderedPageBreak/>
        <w:t xml:space="preserve">ισχύον καταστατικό της αποδείχθηκε ξεπερασμένο, αναχρονιστικό και ανίκανο να προσαρμοστεί σε ένα διαρκώς εξελισσόμενο νομικό, κοινωνικό και αθλητικό πλαίσιο. Γι’ αυτό άλλωστε και η ΔΟΕ ζήτησε ήδη την αντικατάστασή του, προκειμένου η Ελληνική Ολυμπιακή Επιτροπή να είναι πιο ευέλικτη και να μπορεί να στρέψει το ενδιαφέρον της στη στήριξη και προώθηση του ελληνικού αθλητισμού. Διαφορετικά, ελλοχεύει ο κίνδυνος η Ελλάδα να μείνει εκτός ολυμπιακής οικογένειας, γεγονός αδιανόητο για τη χώρα που γέννησε το ολυμπιακό ιδεώδες, τον ολυμπισμό.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Σε εξαιρετικά θετική κατεύθυνση είναι και η δυνατότητα απόσπασης Ολυμπιονικών στη Γενική Γραμματεία Αθλητισμού και στους εποπτευόμενους απ’ αυτήν φορείς. Οι Ολυμπιονίκες μας αποτελούν κεφάλαιο για την χώρα μας και πρέπει να αξιοποιούνται ως πρεσβευτές του αθλητισμού και του ολυμπισμού, από τη στιγμή που το επιθυμούν.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Αγαπητοί συνάδελφοι, η κάθαρση στον ελληνικό αθλητισμό, όπως λέει και ο χρυσός Ολυμπιονίκης μας, ο κ. Κακλαμανάκης, είναι επιλογή. Πρωτίστως, όμως, θα έλεγα ότι είναι πολιτική επιλογή. Η Κυβέρνηση του κ. Κυριάκου Μητσοτάκη εμφανίζεται έτοιμη να αναλάβει για μία ακόμη φορά το πολιτικό κόστος, προκειμένου να αντιμετωπιστούν τα χρόνια προβλήματα στον αθλητισμό.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Το παρόν σχέδιο νόμου είναι ένα πρώτο βήμα για να αντιμετωπιστούν άμεσα οι παθογένειες, ενώ, όπως έχει δηλώσει και ο αρμόδιος Υφυπουργός, σύντομα πρόκειται να αρχίσει μια ευρεία διαβούλευση για ένα νέο αναθεωρημένο νομικό πλαίσιο. Χάθηκε, δυστυχώς, χρήσιμος χρόνος, χρόνος πολύτιμος.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Κι όμως, εμείς είμαστε αποφασισμένοι να προχωρήσουμε πιο γρήγορα, πιο ψηλά, πιο δυνατά, όπως άλλωστε επιτάσσει το ίδιο το ολυμπιακό ιδεώδες «Citius Altius Fortius».</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Σας ευχαριστώ πολύ.</w:t>
      </w:r>
    </w:p>
    <w:p w:rsidR="003608DC" w:rsidRPr="003608DC" w:rsidRDefault="003608DC" w:rsidP="00132533">
      <w:pPr>
        <w:tabs>
          <w:tab w:val="left" w:pos="1800"/>
        </w:tabs>
        <w:spacing w:after="0" w:line="600" w:lineRule="auto"/>
        <w:ind w:firstLine="720"/>
        <w:jc w:val="center"/>
        <w:rPr>
          <w:rFonts w:eastAsia="Times New Roman"/>
          <w:szCs w:val="24"/>
        </w:rPr>
      </w:pPr>
      <w:r w:rsidRPr="003608DC">
        <w:rPr>
          <w:rFonts w:eastAsia="Times New Roman"/>
          <w:szCs w:val="24"/>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Κι εγώ, κυρία συνάδελφε.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Καββαδάς από τη Νέα Δημοκρατία, για επτά λεπτά.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ΑΘΑΝΑΣΙΟΣ ΚΑΒΒΑΔΑΣ:</w:t>
      </w:r>
      <w:r w:rsidRPr="003608DC">
        <w:rPr>
          <w:rFonts w:eastAsia="Times New Roman" w:cs="Times New Roman"/>
          <w:szCs w:val="24"/>
        </w:rPr>
        <w:t xml:space="preserve"> Ευχαριστώ, κυρία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Κύριε Υπουργέ, κυρίες και κύριοι συνάδελφοι, η Βουλή καλείται σήμερα να ψηφίσει μια σημαντική νομοθετική πρωτοβουλία της Κυβέρνησης για τον αθλητισμό, με κύριο αντικείμενο την αντιμετώπιση της βίας στους αθλητικούς χώρους και την αντιμετώπιση φαινομένων χειραγώγησης αγώνων και διαφθοράς στον αθλητισμό.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Η χώρα μας στον αθλητισμό πρέπει να δίνει το παράδειγμα καθώς εδώ γεννήθηκε το ολυμπιακό ιδεώδες. Είναι γεγονός αδιαμφισβήτητο ότι ο τομέας </w:t>
      </w:r>
      <w:r w:rsidRPr="003608DC">
        <w:rPr>
          <w:rFonts w:eastAsia="Times New Roman" w:cs="Times New Roman"/>
          <w:szCs w:val="24"/>
        </w:rPr>
        <w:lastRenderedPageBreak/>
        <w:t xml:space="preserve">του αθλητισμού προσελκύει τεράστιο οικονομικό ενδιαφέρον κι έτσι είναι ευάλωτος σε χειραγώγηση αθλητικών αγώνων, ιδιαίτερα αγώνων υψηλού ενδιαφέροντος όπου τα κέρδη από στοιχήματα είναι τεράστια.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Τα τελευταία χρόνια πολυάριθμα σκάνδαλα στημένων αγώνων είδαν το φως της δημοσιότητας σε διάφορες χώρες, πλήττοντας ανεπανόρθωτα την αξιοπιστία των αθλητικών επιδόσεων και το κύρος του αθλητισμού.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 αυτό το πλαίσιο η Κυβέρνηση κρίνει επιτακτική την ανάγκη να κυρώσει η χώρα μας τη Σύμβαση </w:t>
      </w:r>
      <w:r w:rsidRPr="003608DC">
        <w:rPr>
          <w:rFonts w:eastAsia="Times New Roman"/>
          <w:color w:val="222222"/>
          <w:szCs w:val="24"/>
          <w:lang w:val="en-US"/>
        </w:rPr>
        <w:t>Macolin</w:t>
      </w:r>
      <w:r w:rsidRPr="003608DC">
        <w:rPr>
          <w:rFonts w:eastAsia="Times New Roman"/>
          <w:color w:val="222222"/>
          <w:szCs w:val="24"/>
        </w:rPr>
        <w:t xml:space="preserve">, </w:t>
      </w:r>
      <w:r w:rsidRPr="003608DC">
        <w:rPr>
          <w:rFonts w:eastAsia="Times New Roman"/>
          <w:color w:val="222222"/>
          <w:szCs w:val="24"/>
          <w:shd w:val="clear" w:color="auto" w:fill="FFFFFF"/>
        </w:rPr>
        <w:t xml:space="preserve">καθώς ήταν, μάλιστα, από τις πρώτες χώρες που την υπέγραψαν. Γιατί η Σύμβαση </w:t>
      </w:r>
      <w:r w:rsidRPr="003608DC">
        <w:rPr>
          <w:rFonts w:eastAsia="Times New Roman"/>
          <w:color w:val="222222"/>
          <w:szCs w:val="24"/>
          <w:lang w:val="en-US"/>
        </w:rPr>
        <w:t>Macolin</w:t>
      </w:r>
      <w:r w:rsidRPr="003608DC">
        <w:rPr>
          <w:rFonts w:eastAsia="Times New Roman"/>
          <w:color w:val="222222"/>
          <w:szCs w:val="24"/>
          <w:shd w:val="clear" w:color="auto" w:fill="FFFFFF"/>
        </w:rPr>
        <w:t xml:space="preserve"> έχει ως στόχο να υπερασπιστεί τα αθλητικά ιδεώδη, αλλά και την αξιοπιστία και καθαρότητα του αθλητισμού απέναντι σε φαινόμενα διαφθοράς.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Την υπογράψαμε το 2014, αλλά η προηγούμενη κυβέρνηση, επί πέντε χρόνια, δεν την έφερε προς κύρωση και το «γιατί» θα πρέπει να μας το εξηγήσουν οι συνάδελφοί του ΣΥΡΙΖΑ.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Σήμερα ενσωματώνουμε στην ελληνική νομοθεσία ένα διεθνές νομικό πλαίσιο, το οποίο παρέχει τα μέσα στα κράτη να καταπολεμήσουν τα λεγόμενα «στημένα», που συνδέονται άμεσα με το παράνομο στοίχημα.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Μέσα από τη Σύμβαση </w:t>
      </w:r>
      <w:r w:rsidRPr="003608DC">
        <w:rPr>
          <w:rFonts w:eastAsia="Times New Roman"/>
          <w:color w:val="222222"/>
          <w:szCs w:val="24"/>
          <w:lang w:val="en-US"/>
        </w:rPr>
        <w:t>Macolin</w:t>
      </w:r>
      <w:r w:rsidRPr="003608DC">
        <w:rPr>
          <w:rFonts w:eastAsia="Times New Roman"/>
          <w:color w:val="222222"/>
          <w:szCs w:val="24"/>
          <w:shd w:val="clear" w:color="auto" w:fill="FFFFFF"/>
        </w:rPr>
        <w:t xml:space="preserve"> προωθείται η συνεργασία των αρχών όλων των χωρών, προκειμένου να ερευνηθούν σε βάθος αυτού του είδους οι </w:t>
      </w:r>
      <w:r w:rsidRPr="003608DC">
        <w:rPr>
          <w:rFonts w:eastAsia="Times New Roman"/>
          <w:color w:val="222222"/>
          <w:szCs w:val="24"/>
          <w:shd w:val="clear" w:color="auto" w:fill="FFFFFF"/>
        </w:rPr>
        <w:lastRenderedPageBreak/>
        <w:t>υποθέσεις, μία συνεργασία που προβλέπει ευρεία ανταλλαγή στοιχείων για τις περιπτώσεις που υπάρχει υποψία στημένων αγώνων σε οποιοδήποτε άθλημα.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νομοσχέδιο προβλέπει, ακόμη, τη δημιουργία, μάλιστα, μιας εθνικής πλατφόρμας, η οποία θα λειτουργεί ως κέντρο πληροφοριών που θα διαβιβάζονται στον Γενικό Γραμματέα του Συμβουλίου της Ευρώπης.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η κύρωση της Συμφωνίας </w:t>
      </w:r>
      <w:r w:rsidRPr="003608DC">
        <w:rPr>
          <w:rFonts w:eastAsia="Times New Roman"/>
          <w:color w:val="222222"/>
          <w:szCs w:val="24"/>
          <w:lang w:val="en-US"/>
        </w:rPr>
        <w:t>Macolin</w:t>
      </w:r>
      <w:r w:rsidRPr="003608DC">
        <w:rPr>
          <w:rFonts w:eastAsia="Times New Roman"/>
          <w:color w:val="222222"/>
          <w:szCs w:val="24"/>
        </w:rPr>
        <w:t xml:space="preserve"> είναι </w:t>
      </w:r>
      <w:r w:rsidRPr="003608DC">
        <w:rPr>
          <w:rFonts w:eastAsia="Times New Roman"/>
          <w:color w:val="222222"/>
          <w:szCs w:val="24"/>
          <w:shd w:val="clear" w:color="auto" w:fill="FFFFFF"/>
        </w:rPr>
        <w:t>ένα σημαντικό βήμα στην καταπολέμηση των στημένων. Ωστόσο, το νομοσχέδιο έχει και ένα δεύτερο μέρος, εξίσου σημαντικό, με μέτρα καταπολέμησης της βίας στον αθλητισμό, μία διαχρονική παθογένεια, την οποία η χώρα μας, δυστυχώς, δεν έχει ακόμα αντιμετωπίσει επαρκώς.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Οι αθλητικοί χώροι πρέπει να είναι χώροι όπου οι οικογένειες απολαμβάνουν το αγαπημένο τους άθλημα χωρίς φόβο.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Υπηρετώ δεκατρία χρόνια τον χώρο του αθλητισμού. Έχω προσωπική εμπειρία του τι σημαίνει βία λεκτική και σωματική στους αθλητικούς χώρους. Η βία δεν έχει θέση στον αθλητισμό.</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νομοσχέδιο έχει ως στόχο την προληπτική δράση, δίνοντας τη δυνατότητα διενέργειας δειγματοληπτικών ελέγχων στους κατόχους εισιτηρίων εντός και εκτός των αθλητικών εγκαταστάσεων. Έτσι, θα εφαρμοστεί στην πράξη η προμήθεια ονομαστικών εισιτηρίων, κάτι το οποίο, με τη σειρά του, θα διευκολύνει την ταυτοποίηση ατόμων που εμπλέκονται στις πράξεις βίας.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Επανέρχεται επικαιροποιημένη και με σεβασμό στην προστασία δεδομένων προσωπικού χαρακτήρα η διάταξη για δυνατότητα συλλογής, επεξεργασίας και αξιοποίησης των δεδομένων που καταγράφονται από την Αστυνομία και κάθε ποινικώς ενδιαφέρουσας πράξης. Η ασφάλεια των φιλάθλων είναι υπέρτατο αγαθό και πρέπει να προστατευθεί.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Ιδιαίτερα σημαντική είναι και η επέκταση των τοπικών και χρονικών ορίων εντός των οποίων πράξεις βίας μπορούν να θεωρηθούν ότι έχουν οπαδικά κίνητρα και συντελούνται εκτός αθλητικών χώρων, τα λεγόμενα «ραντεβού θανάτου» των οπαδών, τα οποία τα ζήσαμε, κύριε Υπουργέ, στη Λευκάδα το Μάρτιο του 2016 και, μάλιστα, σε τελικό κυπέλλου γυναικών στο μπάσκετ.</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Επίσης, δημιουργείται μητρώο φιλάθλων και αίρονται τα εμπόδια για κυρώσεις και περιοριστικούς όρους στη λειτουργία συνδέσμων οργανωμένων οπαδών. Όσοι σύνδεσμοι οπαδών δεν εναρμονιστούν και δεν συμμορφωθούν με αυτό το θεσμικό πλαίσιο, δεν θα επιτραπεί η λειτουργία τους και θα υπάρχουν κυρώσεις.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Οφείλουμε να δούμε τη διεθνή εμπειρία και τις βέλτιστες πρακτικές που υιοθέτησαν άλλες χώρες, προκειμένου να εξαλείψουν τα φαινόμενα βίας στον αθλητισμό, όπως στην Αγγλία τη δεκαετία του 1980. Πρέπει να μελετήσουμε αυτές τις πρακτικές και να τις προσαρμόσουμε στην ελληνική πραγματικότητα.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Κυρίες και κύριοι συνάδελφοι, ιδιαίτερα σημαντικές είναι και οι διατάξεις εκείνες για την αξιοποίηση του κύρους, της εμπειρίας, αλλά και της διεθνούς καταξίωσης των Ολυμπιονικών μας είτε ως πρεσβευτών του ολυμπιακού ιδεώδους είτε ευρύτερα στον ελληνικό αθλητισμό.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Τέλος, μία ακόμη σημαντική πρόνοια του νομοσχεδίου είναι η άμεση αξιοποίηση των ολυμπιακών αθλητικών εγκαταστάσεων μέσω της δυνατότητας που δίνεται στους φορείς διαχείρισης να συμβάλλονται απευθείας με την υποψήφια αθλητική ανώνυμη εταιρεία, χωρίς χρονοβόρες γραφειοκρατικές διαδικασίες.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Και επ’ ευκαιρίας, θα ήθελα να κλείσω, κύριε Υπουργέ, καλώντας σας να ανταποκριθείτε στα αιτήματα της Λευκάδας που αφορούν αθλητικές εγκαταστάσεις. Αιτήματα τα οποία από αυτό εδώ το Βήμα είχα αναφέρει το Μάρτιο του 2019, όπως για παράδειγμα το γήπεδο ποδοσφαίρου Τσουκαλάδων και στα οποία η προηγούμενη κυβέρνηση δεν ανταποκρίθηκε. Θα σας τα επαναφέρω και είμαι βέβαιος ότι αυτή τη φορά, με εσάς επικεφαλής, θα βρούμε καλύτερη ανταπόκριση.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ο αθλητισμός είναι γιορτή. Για να είναι, όμως, γιορτή, απαιτεί αυστηρούς κανόνες ώστε να αποφεύγονται φαινόμενα βίας και διαφθοράς. Και αυτό το νομοσχέδιο αποτελεί ένα βήμα προς τα εμπρός για τον εκσυγχρονισμό του ελληνικού αθλητισμού. Κυρίως, όμως, αποτελεί ένα </w:t>
      </w:r>
      <w:r w:rsidRPr="003608DC">
        <w:rPr>
          <w:rFonts w:eastAsia="Times New Roman"/>
          <w:color w:val="222222"/>
          <w:szCs w:val="24"/>
          <w:shd w:val="clear" w:color="auto" w:fill="FFFFFF"/>
        </w:rPr>
        <w:lastRenderedPageBreak/>
        <w:t>βήμα μπροστά ώστε οι φίλαθλοισ πολίτες, τα μικρά παιδιά, οι οικογένειες, οι ειρηνικοί οπαδοί να μπορούν άφοβα να μπουν στα γήπεδα, να υποστηρίξουν με ασφάλεια τις ομάδες τους και να απολαύσουν ένα από τα υπέρτατα επιτεύγματα του ανθρώπινου πολιτισμού, τον αθλητισμό.</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Σας ευχαριστώ πολύ.</w:t>
      </w:r>
    </w:p>
    <w:p w:rsidR="003608DC" w:rsidRPr="003608DC" w:rsidRDefault="003608DC" w:rsidP="00132533">
      <w:pPr>
        <w:spacing w:after="0" w:line="600" w:lineRule="auto"/>
        <w:ind w:firstLine="720"/>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ΠΡΟΕΔΡΕΥΩΝ (Σοφία Σακοράφα):</w:t>
      </w:r>
      <w:r w:rsidRPr="003608DC">
        <w:rPr>
          <w:rFonts w:eastAsia="Times New Roman"/>
          <w:color w:val="222222"/>
          <w:szCs w:val="24"/>
          <w:shd w:val="clear" w:color="auto" w:fill="FFFFFF"/>
        </w:rPr>
        <w:t xml:space="preserve"> Κι εγώ, κύριε συνάδελφε.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Τον λόγο έχει τώρα ο κ. Μπαραλιάκος από τη Νέα Δημοκρατία για επτά λεπτά.</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ΞΕΝΟΦΩΝ (ΦΩΝΤΑΣ) ΜΠΑΡΑΛΙΑΚΟΣ: </w:t>
      </w:r>
      <w:r w:rsidRPr="003608DC">
        <w:rPr>
          <w:rFonts w:eastAsia="Times New Roman"/>
          <w:color w:val="222222"/>
          <w:szCs w:val="24"/>
          <w:shd w:val="clear" w:color="auto" w:fill="FFFFFF"/>
        </w:rPr>
        <w:t>Ευχαριστώ πολύ, κυρία Πρόεδρε.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Κύριε Υπουργέ, κυρίες και κύριοι Βουλευτές, το σχέδιο νόμου που συζητάμε σήμερα στο ελληνικό Κοινοβούλιο, έρχεται να δώσει λύσεις σε χρόνια προβλήματα του ελληνικού αθλητισμού, που, δυστυχώς, δεκαετίες τώρα δεν αντιμετωπίστηκαν, λύσεις που δείχνουν το θάρρος και την αποφασιστικότητα αυτής της Κυβέρνησης να πάρει μέτρα που θα οδηγήσουν σε έναν ποιοτικότερο αθλητισμό, που διαμορφώνει μία διαφορετική νοοτροπία στις νέες και στους νέους μας, που επιβραβεύει την προσπάθεια, την ευγενή άμιλλα, τον αγώνα για τη βελτίωση.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Η Κυβέρνηση, πιστή στις δεσμεύσεις και τις προεκλογικές εξαγγελίες, έχει κηρύξει ολομέτωπο πόλεμο στη βία και την κάθε μορφή ανομίας. Άμεσα, συστηματικά, μεθοδευμένα, με σχέδιο και σαφείς στόχους η Νέα Δημοκρατία, χωρίς να χάνει καθόλου χρόνο, φέρνει στην ελληνική Βουλή νομοσχέδια τα οποία θα αποκαταστήσουν το αίσθημα ασφάλειας σε πολίτες, κρατικούς λειτουργούς και παράγοντες, αλλά και σε ιδρύματα, οργανισμούς και θεσμούς.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Η Κυβέρνηση επιδιώκει να θεραπεύσει την παρατεταμένη, ευρύτατη και πολύμορφη ανομία, δηλαδή όχι μόνο την καταστρατήγηση των νόμων, αλλά και τη γενικότερη διαστρέβλωση κάθε έννοιας και πνεύματος νομιμότητας που έχει επικρατήσει κατά την περίοδο της διακυβέρνησης ΣΥΡΙΖΑ.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νομοσχέδιο αφορά κυρίως στον αθλητισμό, μία μακραίωνη, πολυποίκιλη και πολύ αγαπημένη έκφανση του ελληνικού πολιτισμού διαχρονικά. Αυτή την έκφραση του σώματος, του πνεύματος και της ψυχής, τον αθλητισμό, που την ίδια στιγμή αποτελεί ένα από τα κορυφαία κοινωνικά, πολιτικά και πολιτισμικά δρώμενα στην Ελλάδα και παγκοσμίως, επιδιώκουμε με το παρόν νομοσχέδιο να εξυγιάνουμε και κυρίως να το παραδώσουμε πίσω εκεί όπου ανήκει, στους πολίτες, στους νέους, στα παιδιά, στις οικογένειες, στους μαθητές, στους συμμετέχοντες, αλλά και στους τουρίστες από όλα τα μέρη της γης που προσελκύει κάθε μεγάλο αθλητικό γεγονός.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Στην τοποθέτηση μου θα εστιάσω σε δύο, τρία σημεία.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Το πρώτο αφορά ένα ζήτημα ανομίας αρκετά διαδεδομένο, το οποίο όχι μόνο αλλοιώνει τα ιδανικά και τα ιδεώδη του αθλητισμού και του «ευ αγωνίζεσθαι», αλλά έχει και ολέθριες συνέπειες σε άτομα, παίκτες, οπαδούς και ομάδες. Αφορά στο φαινόμενο των προσυνεννοημένων αγώνων και όλων εκείνων των προσυμφωνιών και διαδικασιών που επιδιώκουν να κατευθύνουν και να μεταβάλλουν την έκβαση ενός αγώνα, ενός παιχνιδιού προς ένα πολύ συγκεκριμένο αποτέλεσμα, το οποίο θα αποφέρει υψηλά κέρδη και οφέλη σε εκείνους που το επιδίωξαν με παράνομο και ανήθικο τρόπο.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Τέτοια φαινόμενα δεν εκβάλλουν μόνο σε παράνομο πλουτισμό και αισχροκέρδεια, αλλά στραγγαλίζουν συνειδήσεις, καριέρες, ζωές αθλητών, προπονητών και λοιπών αθλητικών παραγόντων.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Η Σύμβαση </w:t>
      </w:r>
      <w:r w:rsidRPr="003608DC">
        <w:rPr>
          <w:rFonts w:eastAsia="Times New Roman"/>
          <w:color w:val="222222"/>
          <w:szCs w:val="24"/>
          <w:lang w:val="en-US"/>
        </w:rPr>
        <w:t>Macolin</w:t>
      </w:r>
      <w:r w:rsidRPr="003608DC">
        <w:rPr>
          <w:rFonts w:eastAsia="Times New Roman"/>
          <w:color w:val="222222"/>
          <w:szCs w:val="24"/>
          <w:shd w:val="clear" w:color="auto" w:fill="FFFFFF"/>
        </w:rPr>
        <w:t xml:space="preserve"> του Συμβουλίου της Ευρώπης του υπογράφηκε στην Ελβετία τη 18η Σεπτεμβρίου του 2014, αποτελεί ένα διεθνές εργαλείο που προσφέρει τα μέσα αντιμετώπισης του φαινομένου χειραγώγησης αγώνων.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Βουλευτές, ως άνθρωπος του αθλητισμού που μεγάλωσα και ανδρώθηκα μέσα στα γήπεδα και στα κολυμβητήρια, ως αθλητής αρχικά και ως μέλος διοικήσεων αθλητικών σωματείων στη συνέχεια, η σημερινή εικόνα με θλίβει. Και φαντάζομαι ότι θλίβει και εσάς. Θυμάμαι τον εαυτό μου μαθητή να πηγαίνω με τον πατέρα μου και φίλους κάθε Κυριακή σε κάθε γήπεδο εκτός ή εντός Πιερίας. Ήταν η ψυχαγωγία μας, η διασκέδασή μας. </w:t>
      </w:r>
      <w:r w:rsidRPr="003608DC">
        <w:rPr>
          <w:rFonts w:eastAsia="Times New Roman"/>
          <w:color w:val="222222"/>
          <w:szCs w:val="24"/>
          <w:shd w:val="clear" w:color="auto" w:fill="FFFFFF"/>
        </w:rPr>
        <w:lastRenderedPageBreak/>
        <w:t>Ήταν η Κυριακάτικη συνεύρεση με καλούς φίλους, κατά την οποία μοιραζόμασταν χαρές και λύπες, νίκες και ήττες.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Δυστυχώς, κύριοι συνάδελφοι, χρόνια τώρα δεν μπορούμε να πάμε με τα παιδιά μας στο γήπεδο να παρακολουθήσουμε έναν αγώνα, δεν νιώθουμε καθόλου ασφαλείς και αυτό μας στεναχωρεί και μας προβληματίζει. Επιτέλους, αυτό θέλουμε να αλλάξουμε.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Η Κυβέρνηση και εγώ προσωπικά επιθυμούμε, και με την ψήφιση του παρόντος νομοσχεδίου αυτό επιδιώκουμε, τα γήπεδα, οι φυσικοί χώροι άσκησης του αθλητισμού, να αποτελέσουν ξανά χώρους αναψυχής, διασκέδασης,  διαμόρφωσης ήθους για τους μαθητές, τους νέους, τους αθλητές μας.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Οι οικογένειες πρέπει να αισθάνονται ασφαλείς μέσα στα γήπεδα και οι αθλητές να μην διακινδυνεύουν τη σωματική τους ακεραιότητα όταν συμμετέχουν σε έναν αγώνα. Είναι ανεπίτρεπτο για κράτος της Ευρωπαϊκής Ένωσης να μετράμε οπαδούς-θύματα και τραυματίες κάθε χρονιά.</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Κλείνοντας θα ήθελα να εστιάσω σε μία διοργάνωση την οποία προσωπικά ιεραρχώ ως ιδιαίτερα σημαντική, μιας και αποτελεί τη μοναδική διοργάνωση επιπέδου παγκοσμίου πρωταθλήματος που λαμβάνει χώρα στην Ελλάδα μας, σταθερά τα τελευταία εξήντα χρόνια, το Ράλι Ακρόπολις. Να θυμίσω μόνο ότι το Ράλι Ακρόπολις μεταδιδόταν τηλεοπτικά σε περισσότερες </w:t>
      </w:r>
      <w:r w:rsidRPr="003608DC">
        <w:rPr>
          <w:rFonts w:eastAsia="Times New Roman"/>
          <w:color w:val="222222"/>
          <w:szCs w:val="24"/>
          <w:shd w:val="clear" w:color="auto" w:fill="FFFFFF"/>
        </w:rPr>
        <w:lastRenderedPageBreak/>
        <w:t>από εκατόν πενήντα χώρες, συμβάλλοντας έτσι στην προβολή της Ελλάδας σε παγκόσμιο επίπεδο και ενισχύοντας την εικόνα της ως τουριστικού προορισμού.</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Επιτρέψτε μου σ’ αυτό το σημείο να αποκαταστήσω την αλήθεια, κύριε Μπουρνούς, γιατί αυτό που αναφέρατε δεν είναι αληθές.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ΙΩΑΝΝΗΣ ΜΠΟΥΡΝΟΥΣ:</w:t>
      </w:r>
      <w:r w:rsidRPr="003608DC">
        <w:rPr>
          <w:rFonts w:eastAsia="Times New Roman"/>
          <w:color w:val="222222"/>
          <w:szCs w:val="24"/>
          <w:shd w:val="clear" w:color="auto" w:fill="FFFFFF"/>
        </w:rPr>
        <w:t xml:space="preserve"> Δείτε τα Πρακτικά.</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ΞΕΝΟΦΩΝ (ΦΩΝΤΑΣ) ΜΠΑΡΑΛΙΑΚΟΣ:</w:t>
      </w:r>
      <w:r w:rsidRPr="003608DC">
        <w:rPr>
          <w:rFonts w:eastAsia="Times New Roman"/>
          <w:color w:val="222222"/>
          <w:szCs w:val="24"/>
          <w:shd w:val="clear" w:color="auto" w:fill="FFFFFF"/>
        </w:rPr>
        <w:t xml:space="preserve"> Το 2014, λόγω των οικονομικών δυσχερειών που αντιμετώπισε η χώρα, το Ράλι Ακρόπολις βγήκε από το ημερολόγιο του παγκόσμιου πρωταθλήματος ράλι και συμπεριλήφθη έως και το 2018 στο πρόγραμμα του ευρωπαϊκού πρωταθλήματος ράλι, το </w:t>
      </w:r>
      <w:r w:rsidRPr="003608DC">
        <w:rPr>
          <w:rFonts w:eastAsia="Times New Roman"/>
          <w:color w:val="222222"/>
          <w:szCs w:val="24"/>
          <w:shd w:val="clear" w:color="auto" w:fill="FFFFFF"/>
          <w:lang w:val="en-US"/>
        </w:rPr>
        <w:t>ERC</w:t>
      </w:r>
      <w:r w:rsidRPr="003608DC">
        <w:rPr>
          <w:rFonts w:eastAsia="Times New Roman"/>
          <w:color w:val="222222"/>
          <w:szCs w:val="24"/>
          <w:shd w:val="clear" w:color="auto" w:fill="FFFFFF"/>
        </w:rPr>
        <w:t>.</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Ράλι Ακρόπολις δεν σταμάτησε, κύριε Μπουρνούς, επί κυβέρνησης Σαμαρά. Σταμάτησε η διοργάνωση το 2019 λόγω των κακών δικών σας χειρισμών και της ανικανότητας της δικιάς σας κυβέρνησης.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Σε κάθε περίπτωση, θεωρώ ότι είναι ιδιαίτερα σημαντική η επιστροφή του στο ημερολόγιο της παγκόσμιας ομοσπονδίας.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Για να επιτευχθεί, όμως, αυτό υπάρχουν δύο απαραίτητες προϋποθέσεις: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Πρώτη, να εναρμονιστούν οι κανονισμοί της εθνικής ομοσπονδίας με αυτούς της διεθνούς, της </w:t>
      </w:r>
      <w:r w:rsidRPr="003608DC">
        <w:rPr>
          <w:rFonts w:eastAsia="Times New Roman"/>
          <w:color w:val="222222"/>
          <w:szCs w:val="24"/>
          <w:shd w:val="clear" w:color="auto" w:fill="FFFFFF"/>
          <w:lang w:val="en-US"/>
        </w:rPr>
        <w:t>FIA</w:t>
      </w:r>
      <w:r w:rsidRPr="003608DC">
        <w:rPr>
          <w:rFonts w:eastAsia="Times New Roman"/>
          <w:color w:val="222222"/>
          <w:szCs w:val="24"/>
          <w:shd w:val="clear" w:color="auto" w:fill="FFFFFF"/>
        </w:rPr>
        <w:t>, και προς αυτήν την κατεύθυνση είναι η τροποποίηση που προτείνουμε στο τρίτο μέρος του νομοσχεδίου.</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Δεύτερον, να εξευρεθούν οι απαραίτητοι πόροι για τη διεκδίκηση και εν τέλει την επιτυχή διοργάνωση του αγώνα. Αδιαμφισβήτητα το Ράλυ Ακρόπολις δεν προσφέρεται για κομματική εκμετάλλευση. Είναι ένα κεφάλαιο για τη χώρα μας και οφείλουμε όλοι μας να το υπερασπιστούμε.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Κυρίες και κύριοι συνάδελφοι, είναι σαφές ότι θα χρειαστεί χρόνος, θα απαιτηθεί η συνεργασία από όλους τους φορείς, αλλά η κύρωση της εν λόγω σύμβασης αποτελεί ένα πρώτο βήμα και θέτει τα θεμέλια για την εξυγίανση του πολύπαθου ελληνικού αθλητισμού.</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Εισηγούμαι θετικά την ψήφιση του παρόντος νομοσχεδίου-τομή για τον ελληνικό αθλητισμό και σας ζητώ να το υπερψηφίσετε, συμβάλλοντας έτσι στην αλλαγή του αθλητικού πλαισίου στην πατρίδα μας. Είναι το ελάχιστο που μπορούμε να κάνουμε, να διαμορφώσουμε δηλαδή τις συνθήκες αυτές, ώστε να μπορέσουν τα παιδιά μας να πηγαίνουν άφοβα στο μέλλον με τις δικές τους οικογένειες στα γήπεδα και να χαίρονται το θέαμα, συμμετέχοντας σε μία υγιή γιορτή.</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Σας ευχαριστώ.</w:t>
      </w:r>
    </w:p>
    <w:p w:rsidR="003608DC" w:rsidRPr="003608DC" w:rsidRDefault="003608DC" w:rsidP="00132533">
      <w:pPr>
        <w:spacing w:after="0" w:line="600" w:lineRule="auto"/>
        <w:ind w:firstLine="720"/>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ΠΡΟΕΔΡΕΥΟΥΣΑ (Σοφία Σακοράφα):</w:t>
      </w:r>
      <w:r w:rsidRPr="003608DC">
        <w:rPr>
          <w:rFonts w:eastAsia="Times New Roman"/>
          <w:color w:val="222222"/>
          <w:szCs w:val="24"/>
          <w:shd w:val="clear" w:color="auto" w:fill="FFFFFF"/>
        </w:rPr>
        <w:t xml:space="preserve"> Ευχαριστούμε κι εμείς, κύριε συνάδελφε.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Τον λόγο έχει τώρα ο κ. Συρμαλένιος από τον ΣΥΡΙΖΑ.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ΝΙΚΟΛΑΟΣ ΣΥΡΜΑΛΕΝΙΟΣ:</w:t>
      </w:r>
      <w:r w:rsidRPr="003608DC">
        <w:rPr>
          <w:rFonts w:eastAsia="Times New Roman"/>
          <w:color w:val="222222"/>
          <w:szCs w:val="24"/>
          <w:shd w:val="clear" w:color="auto" w:fill="FFFFFF"/>
        </w:rPr>
        <w:t xml:space="preserve"> Κυρία Πρόεδρε, θα μιλήσω από εδώ, γιατί είναι πάρα πολύ σύντομη η τοποθέτησή μου. Έτσι θα διευκολύνω και το Σώμα.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μόνο που θα κάνω είναι ότι θα διαβάσω ένα ψήφισμα, το οποίο είναι επίκαιρο διότι μας το είχαν στείλει πριν δύο μέρες, της Ένωσης Αθλητικών Σωματείων του ΣΕΓΑΣ των Κυκλάδων, το οποίο αναφέρεται -θα το κατέθετα ως αναφορά στον κοινοβουλευτικό έλεγχο- αλλά αναφέρεται στο νομοσχέδιο και κυρίως σε ένα θέμα αυτού.</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Γι’ αυτό διαβάζω αυτούσια μία σελίδα και θα το καταθέσω και στα Πρακτικά.</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«Ψήφισμα της Ένωσης Αθλητικών Σωματείων ΣΕΓΑΣ Κυκλάδων: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Διοικητικό Συμβούλιο της Ένωσης Αθλητικών Σωματείων ΣΕΓΑΣ Κυκλάδων εκφράζει την έκπληξη και τον προβληματισμό του για το υπό κατάθεση νομοσχέδιο του Υφυπουργείου Αθλητισμού σχετικά με τη διοίκηση των ομοσπονδιών. Συγκεκριμένα, η πρόταση νόμου της πολιτικής αθλητικής ηγεσίας για ζητήματα εκλογής των αιρετών οργάνων τους υπονομεύει την αυτοτέλεια και την ανεξαρτησία των αθλητικών ομοσπονδιών και αποτελεί απροκάλυπτη παρέμβαση στην εσωτερική τους λειτουργία.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Οι αρχαιρεσίες των ομοσπονδιών, οι οποίες διεξάγονται κάθε τέσσερα χρόνια, αποτελούν το υπέρτατο δημοκρατικό όργανο το οποίο αποφασίζει για την επανεκλογή, την καθαίρεση ή την ανανέωση της ηγετικής του ομάδας.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Ειδικότερα ο ΣΕΓΑΣ ακολουθεί το ρυθμιστικό πλαίσιο και προσαρμόζεται στις εκάστοτε τροποποιήσεις της Παγκόσμιας Ομοσπονδίας Στίβου, </w:t>
      </w:r>
      <w:r w:rsidRPr="003608DC">
        <w:rPr>
          <w:rFonts w:eastAsia="Times New Roman"/>
          <w:color w:val="222222"/>
          <w:szCs w:val="24"/>
          <w:shd w:val="clear" w:color="auto" w:fill="FFFFFF"/>
          <w:lang w:val="en-US"/>
        </w:rPr>
        <w:t>IAAF</w:t>
      </w:r>
      <w:r w:rsidRPr="003608DC">
        <w:rPr>
          <w:rFonts w:eastAsia="Times New Roman"/>
          <w:color w:val="222222"/>
          <w:szCs w:val="24"/>
          <w:shd w:val="clear" w:color="auto" w:fill="FFFFFF"/>
        </w:rPr>
        <w:t xml:space="preserve">, όπως κάνουν οι ομοσπονδίες σε όλον τον κόσμο. Σε αυτό το πλαίσιο, η </w:t>
      </w:r>
      <w:r w:rsidRPr="003608DC">
        <w:rPr>
          <w:rFonts w:eastAsia="Times New Roman"/>
          <w:color w:val="222222"/>
          <w:szCs w:val="24"/>
          <w:shd w:val="clear" w:color="auto" w:fill="FFFFFF"/>
          <w:lang w:val="en-US"/>
        </w:rPr>
        <w:t>IAAF</w:t>
      </w:r>
      <w:r w:rsidRPr="003608DC">
        <w:rPr>
          <w:rFonts w:eastAsia="Times New Roman"/>
          <w:color w:val="222222"/>
          <w:szCs w:val="24"/>
          <w:shd w:val="clear" w:color="auto" w:fill="FFFFFF"/>
        </w:rPr>
        <w:t xml:space="preserve"> επιτρέπει την πλήρη ελευθερία των μελών τους σε ζητήματα εκλέγειν και εκλέγεσθαι.</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Διοικητικό Συμβούλιο της ΕΑΣ ΣΕΓΑΣ Κυκλάδων, επομένως, ταυτίζεται πλήρως με τη θέση του δευτεροβάθμιου οργάνου μας, δηλαδή της ομοσπονδίας, η οποία είναι αντίθετη με τις διατάξεις του υπό κατάθεση νομοσχεδίου εντοπίζοντας και ζητήματα της συνταγματικότητας.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πρόβλημα του ελληνικού αθλητισμού δεν είναι ούτε η ηλικία των διοικητικών στελεχών του ούτε ο αριθμός των θητειών τους. Είναι η υποχρηματοδότηση των ομοσπονδιών και η εγκατάλειψη των αθλητικών εγκαταστάσεων. Ιδιαίτερα η αθλητική ηγεσία αλλά και οι φορείς του αθλητισμού θα πρέπει να προβληματιστούν για το χαμηλό ποσοστό συμμετοχής στην ανάληψη διοικητικών ευθυνών. Αν αντιστρέψουμε αυτήν την κατάσταση, θα διασφαλίσουμε την ανανέωση σε στελεχιακό δυναμικό, αυτό δηλαδή που το κατατεθέν νομοσχέδιο επιχειρεί με άκομψο τρόπο. Οι αλλαγές στους φορείς της </w:t>
      </w:r>
      <w:r w:rsidRPr="003608DC">
        <w:rPr>
          <w:rFonts w:eastAsia="Times New Roman"/>
          <w:color w:val="222222"/>
          <w:szCs w:val="24"/>
          <w:shd w:val="clear" w:color="auto" w:fill="FFFFFF"/>
        </w:rPr>
        <w:lastRenderedPageBreak/>
        <w:t>κοινωνίας, άλλωστε, γίνονται από τα κάτω προς τα πάνω και όχι από τα πάνω προς τα κάτω».</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Ευχαριστώ πολύ.</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Καταθέτω το ψήφισμα.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s="Times New Roman"/>
          <w:szCs w:val="24"/>
        </w:rPr>
        <w:t>(Στο σημείο αυτό ο Βουλευτής κ. Νικόλαος Συρμαλένιος καταθέτει για τα Πρακτικά το προαναφερθέν ψήφισμα, το οποίο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ΠΡΟΕΔΡΕΥΟΥΣΑ (Σοφία Σακοράφα):</w:t>
      </w:r>
      <w:r w:rsidRPr="003608DC">
        <w:rPr>
          <w:rFonts w:eastAsia="Times New Roman"/>
          <w:color w:val="222222"/>
          <w:szCs w:val="24"/>
          <w:shd w:val="clear" w:color="auto" w:fill="FFFFFF"/>
        </w:rPr>
        <w:t xml:space="preserve"> Εμείς ευχαριστούμε, κύριε συνάδελφε.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Έχει ζητήσει τον λόγο η Κοινοβουλευτική Εκπρόσωπος του ΜέΡΑ25, κ. Φωτεινή Μπακαδήμα.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ΦΩΤΕΙΝΗ ΜΠΑΚΑΔΗΜΑ:</w:t>
      </w:r>
      <w:r w:rsidRPr="003608DC">
        <w:rPr>
          <w:rFonts w:eastAsia="Times New Roman"/>
          <w:color w:val="222222"/>
          <w:szCs w:val="24"/>
          <w:shd w:val="clear" w:color="auto" w:fill="FFFFFF"/>
        </w:rPr>
        <w:t xml:space="preserve"> Ευχαριστώ, κυρία Πρόεδρε.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Κύριε Υπουργέ, κυρίες και κύριοι συνάδελφοι, καλούμαστε σήμερα να συζητήσουμε ένα νομοσχέδιο που, παρ’ ότι υποτίθεται ότι προσπαθεί να ρυθμίσει τα θέματα της χειραγώγησης των αθλητικών αγώνων, τον τζόγο και τη βία στα γήπεδα, τελικά λειτουργεί προσχηματικά και ούτε καν εμβαθύνει στις αιτίες πρόκλησης των φαινομένων αυτών.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Αν γυρίσουμε λίγα χρόνια πίσω, στις δεκαετίες του 1970 και του 1980 και στη θεσμοθέτηση του επαγγελματικού αθλητισμού στη χώρα μας, </w:t>
      </w:r>
      <w:r w:rsidRPr="003608DC">
        <w:rPr>
          <w:rFonts w:eastAsia="Times New Roman"/>
          <w:color w:val="222222"/>
          <w:szCs w:val="24"/>
          <w:shd w:val="clear" w:color="auto" w:fill="FFFFFF"/>
        </w:rPr>
        <w:lastRenderedPageBreak/>
        <w:t>ξεκινώντας από το ποδόσφαιρο, θα δούμε πως, παράλληλα με τη δημιουργία αυτής της κατηγορίας αθλητισμού, αρχίσαμε να έχουμε και την εμπορευματοποίηση, που κατά κύριο λόγο έκανε περισσότερο κακό παρά καλό. Διότι έτσι ξεκίνησαν όλα τα φαινόμενα βίας, χωρίς να παραβλέπει κάποιος ότι και παλαιότερα είχαμε παρόμοια περιστατικά, αν και σαφέστατα περιορισμένης συχνότητας.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Εξάλλου, ποιος μπορεί να ξεχάσει την ισοπέδωση της λεωφόρου Αλεξάνδρας το 1964 όταν οπαδοί των δύο αιωνίων αντιπάλων, Παναθηναϊκού και Ολυμπιακού, κρίνοντας πως το παιχνίδι ήταν στημένο, επιτέθηκαν εναντίον παικτών και διαιτητών και ισοπέδωσαν κυριολεκτικά το γήπεδο μόλις εκείνο άδειασε;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Λέω, παρ’ όλα αυτά, πως η δημιουργία του επαγγελματικού αθλητισμού διαχρονικά περισσότερο έβλαψε παρά ωφέλησε, κυρίες και κύριοι συνάδελφοι, καθώς σταδιακά είχαμε την εισχώρηση στον αθλητισμό συμφερόντων ολότελα ξένων από αυτόν, την παρείσφρηση επαγγελματικών και οικονομικών συμφερόντων που προσπαθούν, μέσα από την αγορά μιας ομάδας, να αποκτήσουν κάποιου είδους νομιμοποίηση.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Παράλληλα, υιοθετώντας την πρακτική της συσχέτισης των επαγγελματικών τους δραστηριοτήτων με τις επιδόσεις των σωματείων που διοικούν, καταφέρνουν να κερδίζουν την ευρεία αποδοχή και συχνά άκριτη </w:t>
      </w:r>
      <w:r w:rsidRPr="003608DC">
        <w:rPr>
          <w:rFonts w:eastAsia="Times New Roman"/>
          <w:color w:val="222222"/>
          <w:szCs w:val="24"/>
          <w:shd w:val="clear" w:color="auto" w:fill="FFFFFF"/>
        </w:rPr>
        <w:lastRenderedPageBreak/>
        <w:t>στήριξη οπαδών και φίλων των ομάδων τους. Έτσι μπορούν εύκολα να τους μετατρέψουν σε έναν ιδιότυπο στρατό που ακολουθεί τυφλά τις οδηγίες και τις προσταγές του ιδιοκτήτη της ομάδας.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Με τον τρόπο αυτόν, η ευγενής άμιλλα, που θα έπρεπε να χαρακτηρίζει τους αθλητές αλλά και τους φιλάθλους, χάνεται στο όνομα του πάθους για την ομάδα και την υπακοή στον πρόεδρο.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φυσικά, όπως και κάθε στρατός άλλωστε, αυτοί όλοι οι ιδιότυποι στρατοί έχουν τη δική τους ιεραρχία και πειθαρχία, συνδέσμους, παλαιότερα μέλη που στρατολογούν μέλη και εκπαιδεύουν νεότερα κ.ο.κ., και κάτι τέτοιο δεν είναι δύσκολο να οδηγήσει στη βία -όλοι το καταλαβαίνουμε- και δυστυχώς η βία στα γήπεδα είναι από τα σημαντικότερα είδη βίας που παρατηρούμε στη χώρα μας. Φυσικά η βία δεν είναι προνόμιο –εντός εισαγωγικών- των ομάδων της σούπερ λιγκ. Όλες οι ομάδες, ανεξαρτήτως κατηγορίας, όπου και αν αγωνίζονται, έχουν τους φανατικούς τους οπαδούς.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έχω εκλεγεί στη Β΄ Πειραιά, μια περιφέρεια που αντιμετωπίζει τεράστιο πρόβλημα βίας στα γήπεδα, ιδίως του ποδοσφαίρου, καθώς, παρ’ ότι δεν έχουμε τον Ολυμπιακό του κ. Μαρινάκη, έχουμε αρκετές μικρότερες ομάδες, με χαρακτηριστικό παράδειγμα δύο αιωνίων αντιπάλων, τον Ιωνικό και την Προοδευτική. Κάθε αναμέτρησή τους αποκαλείται ντέρμπι της Κοκκινιάς ή της Νίκαιας. Μιλάμε για δύο ομάδες που </w:t>
      </w:r>
      <w:r w:rsidRPr="003608DC">
        <w:rPr>
          <w:rFonts w:eastAsia="Times New Roman" w:cs="Times New Roman"/>
          <w:szCs w:val="24"/>
        </w:rPr>
        <w:lastRenderedPageBreak/>
        <w:t>τα γήπεδά τους τα χωρίζουν το πολύ δύο χιλιόμετρα, αλλά από το ’68 δεν έχουν σταματήσει να σημειώνονται επεισόδια, όποτε έχουν αγώνα μεταξύ τους. Οι εν λόγω αγώνες θεωρούνται από τα μεγαλύτερα ποδοσφαιρικά ντέρμπι της χώρας και γι’ αυτόν τον λόγο δεν θα έπρεπε η βία να έχει θέση σε τέτοιες συναντήσεις. Και όχι μόνο αυτό, δεν έχουμε επεισόδια μόνο όταν παίζουν Προοδευτική - Ιωνικός ή Ιωνικός - Προοδευτική, αλλά και με άλλες ομάδες. Δίνουν ραντεβού, πηγαίνουν οπαδοί της μιας ομάδας σε αγώνες της άλλης με έτερες και έχουμε τα ίδια φαινόμενα.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Δυστυχώς, τον τελευταίο καιρό έχουμε παρατηρήσει διάφορα περιστατικά και συγκρούσεις οπαδών εκτός αγωνιστικών χώρων, αλλά και επιθέσεις εναντίον τμημάτων άλλων σωματείων. Δυστυχώς, τα περιστατικά που έχουμε δει τελευταία ακόμη και σε αγώνες γυναικείων ομάδων, που πάντα ήταν πιο ήσυχα τα πράγματα, δείχνουν ότι δεν είμαστε σε καλό δρόμο και πρέπει πράγματι να μπει ένα τέλος.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Όμως, δεν αρκεί μια νομοθετική πρωτοβουλία, ειδικά αν είναι αρκετά προσχηματική, όπως η σημερινή. Θα έπρεπε να γίνει μια ριζικότερη αλλαγή στην παιδεία και την οπαδική μας κουλτούρα. Να μάθουν τα παιδιά -όχι μόνο αυτά που εκ των πραγμάτων ασχολούνται από νεαρή ηλικία με τον αθλητισμό και το μαθαίνουν, αλλά και τα υπόλοιπα που ασχολούνται ερασιτεχνικά ή ως </w:t>
      </w:r>
      <w:r w:rsidRPr="003608DC">
        <w:rPr>
          <w:rFonts w:eastAsia="Times New Roman" w:cs="Times New Roman"/>
          <w:szCs w:val="24"/>
        </w:rPr>
        <w:lastRenderedPageBreak/>
        <w:t>θεατές- τη σημασία του ευ αγωνίζεσθαι, τη σημασία ακόμη και της ήττας, αλλά και τη σημασία του σεβασμού προς τον αντίπαλο.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Μόνο με εξορθολογισμό και σταδιακή αλλαγή νοοτροπίας μπορεί να αντιμετωπιστεί η βία. Όσοι είναι γονείς -εγώ δεν είμαι ακόμη, αλλά το καταλαβαίνω- θα πρέπει να βοηθήσουν και εκείνοι, γιατί το σχολείο δεν είναι αρκετό, ώστε τα παιδιά, από πολύ μικρή ηλικία, να διαμορφώσουν πλήρως έναν ολοκληρωμένο χαρακτήρα. Αν, δηλαδή, ένα παιδί ζει σ’ ένα περιβάλλον που ο μπαμπάς είναι οπαδός της α΄ ή της β΄ ομάδας και πάει την Κυριακή να σπάσει και κάνα κάθισμα στο γήπεδο, δε νομίζω ότι θα μεγαλώσει σε ένα υγιές περιβάλλον. Το πιθανότερο είναι να αναπαράξει τη βία που βλέπει.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Το βασικότερο, όμως, όλων είναι, κυρίες και κύριοι συνάδελφοι, να ληφθεί μια γενναία απόφαση για να καθαρίσει επιτέλους ο επαγγελματικός αθλητισμός από όλα τα οικονομικά συμφέροντα και όλα τα επιχειρηματικά συμφέροντα που τον λυμαίνονται για χρόνια και να γίνουν όλα τα απαραίτητα βήματα ώστε να μην μπορούν εγχώριοι ολιγάρχες, όπως ο κ. Μελισσανίδης και ο κ. Μαρινάκης, να έχουν τους δικούς τους φανατικούς και τυφλά υποταγμένους στα κελεύσματά τους οπαδούς. Πώς θα μπορούσε να γίνει κάτι τέτοιο; Μια λύση θα ήταν να είναι ιδιοκτήτες των ομάδων οι φίλαθλοι. Μια άλλη θα ήταν να μην επιτρέπουμε αγορά από έναν επιχειρηματία πάνω από ένα μικρό ποσοστό </w:t>
      </w:r>
      <w:r w:rsidRPr="003608DC">
        <w:rPr>
          <w:rFonts w:eastAsia="Times New Roman" w:cs="Times New Roman"/>
          <w:szCs w:val="24"/>
        </w:rPr>
        <w:lastRenderedPageBreak/>
        <w:t xml:space="preserve">ενός σωματείου. Τρόπος κρίνουμε πως σίγουρα θα μπορούσε να βρεθεί, αρκεί να υπήρχε -και γι’ αυτό δεν είμαι σίγουρη αν θα βρεθεί ποτέ- πολιτική βούληση.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Μέχρι τώρα δεν έχουμε δει μόνο τραυματισμούς, αλλά και θανάτους σε ελληνικά γήπεδα. Χαρακτηριστικό το παράδειγμα του Χαράλαμπου Μπλιώνα, που το ’86 καθαρά από κακοτυχία έχασε τη ζωή του στο Αλκαζάρ. Ο άνθρωπος δεν είχε πατήσει ποτέ στο γήπεδο, μία φορά πήγε και καρφώθηκε μια φωτοβολίδα στο λαιμό του από οπαδούς του ΠΑΟΚ. Άλλο παράδειγμα είναι ο Κώστας Κατσούλης, που δέχθηκε βάναυση επίθεση σε αγώνα μεταξύ Ηρόδοτου και Εθνικού. Υπάρχουν και πάρα πολλές άλλες περιπτώσεις, ο Γιώργος Παναγιώτου στο ντέρμπι ΑΕΚ-Ολυμπιακός, ο Ευθύμιος Λιάκας, ο Κώστας Ντόλιας, ο Γιώργος Καρνέζης, που σαν φίλαθλος του Παναθηναϊκού δέχτηκε δολοφονική επίθεση από οπαδούς του Ολυμπιακού κ.ο.κ.. Δεν θα συνεχίσω αναφέροντας παραδείγματα, γιατί νομίζω ότι θα είμαστε εδώ μέχρι την Κυριακή.</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ειδικά στην εποχή της ανθρωπιστικής κρίσης που βιώνουμε, σε μια εποχή που η βία κάθε είδους γιγαντώνεται, είναι αναμενόμενο να αυξάνεται και η οπαδική βία. Οι οπαδοί το βλέπουν και σαν μέσο εκτόνωσής τους, του ξεσπάσματος ενάντια σε όλα αυτά που τους καταπνίγουν, γι’ αυτό και θα πρέπει να ληφθούν από εμάς γενναίες πρωτοβουλίες, ώστε να λυθούν τα προβλήματα που τους ταλανίζουν </w:t>
      </w:r>
      <w:r w:rsidRPr="003608DC">
        <w:rPr>
          <w:rFonts w:eastAsia="Times New Roman" w:cs="Times New Roman"/>
          <w:szCs w:val="24"/>
        </w:rPr>
        <w:lastRenderedPageBreak/>
        <w:t>συνδυαστικά με τα προβλήματα που προκαλούν τα συμφέροντα στον επαγγελματικό αθλητισμό, ώστε πλέον να έχουμε μόνο μεμονωμένες περιπτώσεις φαινομένων βίας στα γήπεδα.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Θα πρέπει πλέον, όπως προείπα, να βάλουμε το μαχαίρι στο κόκκαλο. Είναι μια έκφραση που την έχουμε ακούσει πάρα πολλές φορές όλοι μας και την έχουμε πει, αλλά θα πρέπει να μπει και να φτάσει το μαχαίρι στο κόκαλο και να καθαρίσει ο επαγγελματικός αθλητισμός από όλα τα μεγαλοσυμφέροντα των μεγαλοεπιχειρηματιών που τον χρησιμοποιούν κατά το δοκούν για να χτίσουν τη δική τους νομιμοποίηση.</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Όμως -και τελειώνω- εκτός από το προσχηματικό κομμάτι του σημερινού νομοσχεδίου, το παρόν σχέδιο νόμου εμπεριέχει και αρκετά στοιχεία αντισυνταγματικότητας -πέρα από το ανώτατο όριο ηλικίας που αναφέραμε στην αρχή της συζήτησης- κι αυτό γιατί η Κυβέρνηση φέρνει μια διάταξη για καταγραφή σε αθλητικές εγκαταστάσεις, ένα μήνα σχεδόν αφ’ ότου ψήφισε την κύρωση για το </w:t>
      </w:r>
      <w:r w:rsidRPr="003608DC">
        <w:rPr>
          <w:rFonts w:eastAsia="Times New Roman" w:cs="Times New Roman"/>
          <w:szCs w:val="24"/>
          <w:lang w:val="en-US"/>
        </w:rPr>
        <w:t>G</w:t>
      </w:r>
      <w:r w:rsidRPr="003608DC">
        <w:rPr>
          <w:rFonts w:eastAsia="Times New Roman" w:cs="Times New Roman"/>
          <w:szCs w:val="24"/>
        </w:rPr>
        <w:t>D</w:t>
      </w:r>
      <w:r w:rsidRPr="003608DC">
        <w:rPr>
          <w:rFonts w:eastAsia="Times New Roman" w:cs="Times New Roman"/>
          <w:szCs w:val="24"/>
          <w:lang w:val="en-US"/>
        </w:rPr>
        <w:t>PR</w:t>
      </w:r>
      <w:r w:rsidRPr="003608DC">
        <w:rPr>
          <w:rFonts w:eastAsia="Times New Roman" w:cs="Times New Roman"/>
          <w:szCs w:val="24"/>
        </w:rPr>
        <w:t xml:space="preserve"> και αυτήν τη στιγμή υπάρχει έντονη καταγγελία της Αρχής Προστασίας Δεδομένων Προσωπικού Χαρακτήρα για αντισυνταγματικότητα των παραγράφων 15 και 14 που εμπεριέχονται στο τρίτο άρθρο του σχεδίου νόμου, την αρνητική, δηλαδή, γνωμοδότηση εκείνου του Σώματος, την οποία θα ήθελα να καταθέσω και στα Πρακτικά, που θα κληθεί να κρίνει στην πράξη αυτές τις διατάξεις.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(Στο σημείο αυτό η Βουλευτής κ. Φωτεινή Μπακαδήμα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Η Κυβέρνηση, όμως, τους αγνόησε επιδεικτικά και βασισμένη πάνω στο κουκούλωμα του θέματος που έκανε η Επιστημονική Επιτροπή της Βουλής, που ακροθιγώς μόνο καταπιάνεται με αυτό, έφερε μια νομοτεχνική βελτίωση που μόνο βελτίωση δεν συνιστά, κρύβοντας, δηλαδή, απλώς το πρόβλημα με διαγραφή ενός μέρους της διάταξης. Η παράνομη -σύμφωνα με την αρχή- καταγραφή απλώς κουκουλώνεται.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Καλούμε την Κυβέρνηση να πάρει πίσω αυτές τις δύο διατάξεις, που έτσι κι αλλιώς θα καταπέσουν στην πράξη από την αρμόδια αρχή που θα τις κρίνει.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ΠΡΟΕΔΡΕΥΟΥΣΑ (Σοφία Σακοράφα): </w:t>
      </w:r>
      <w:r w:rsidRPr="003608DC">
        <w:rPr>
          <w:rFonts w:eastAsia="Times New Roman" w:cs="Times New Roman"/>
          <w:szCs w:val="24"/>
        </w:rPr>
        <w:t>Κι εγώ ευχαριστώ, κυρία συνάδελφε.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Τον λόγο τώρα έχει ο κ. Κώτσηρας από τη Νέα Δημοκρατία για επτά λεπτά.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ΓΕΩΡΓΙΟΣ ΚΩΤΣΗΡΑΣ: </w:t>
      </w:r>
      <w:r w:rsidRPr="003608DC">
        <w:rPr>
          <w:rFonts w:eastAsia="Times New Roman" w:cs="Times New Roman"/>
          <w:szCs w:val="24"/>
        </w:rPr>
        <w:t>Ευχαριστώ πολύ, κυρία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αγαπητές και αγαπητοί συνάδελφοι, πριν ξεκινήσω την ομιλία μου, θα ήθελα να κάνω μια αναφορά, γιατί σήμερα συμπληρώνονται δύο </w:t>
      </w:r>
      <w:r w:rsidRPr="003608DC">
        <w:rPr>
          <w:rFonts w:eastAsia="Times New Roman" w:cs="Times New Roman"/>
          <w:szCs w:val="24"/>
        </w:rPr>
        <w:lastRenderedPageBreak/>
        <w:t xml:space="preserve">χρόνια από τη μεγάλη τραγωδία που έπληξε τη δυτική Αττική και συγκεκριμένα τη Μάνδρα και τη Νέα Πέραμο, που άφησε πίσω της συμπολίτες μας νεκρούς και θεωρώ ότι ως πολιτικό σύστημα πρέπει να κάνουμε τα πάντα για να μην ξαναζήσουμε τέτοιες στιγμές στο μέλλον και οφείλουμε να μην ξεχάσουμε ποτέ αυτήν την θλιβερή μέρα για την ελληνική κοινωνία.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Θεωρώ ιδιαιτέρως σημαντικό το νομοσχέδιο το οποίο είναι σήμερα προς ψήφιση και οφείλω να επισημάνω ότι η ένταξή του στα πρώτα νομοθετήματα που φέρνει η νέα Κυβέρνηση του Κυριάκου Μητσοτάκη προς ψήφιση αποτυπώνει τόσο την επίγνωση της σημασίας του αθλητισμού για τις σύγχρονες κοινωνίες όσο και την πρόθεση της Κυβέρνησης αφ’ ενός μεν να εκσυγχρονίσει πτυχές της έχουσας σχέση με τον αθλητισμό νομοθεσίας, αφ’ ετέρου δε να αντιμετωπίσει τη σύγχρονη μάστιγα του αθλητισμού που έχει δύο αποκρουστικές μορφές, τη χειραγώγηση αθλητικών αγώνων και τη βία στους αθλητικούς χώρους, αλλά και εκτός αυτών επ’ αφορμή αγώνων ή άλλων αθλητικών γεγονότων και εκδηλώσεων.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Συνηθίζουμε -και ορθά- να υπερηφανευόμαστε επειδή στην Ελλάδα γεννήθηκε και καλλιεργήθηκε το ολυμπιακό ιδεώδες. Μάθαμε από γενιά σε γενιά να υμνούμε και να ιεραρχούμε ως υψηλή και ευγενή αξία τον αθλητισμό, διότι στηρίζεται στην ιδέα της ειρήνης, προάγει την άμιλλα και τον καλώς εννοούμενο ανταγωνισμό και καλλιεργεί την επιμονή στην προσπάθεια, την </w:t>
      </w:r>
      <w:r w:rsidRPr="003608DC">
        <w:rPr>
          <w:rFonts w:eastAsia="Times New Roman" w:cs="Times New Roman"/>
          <w:szCs w:val="24"/>
        </w:rPr>
        <w:lastRenderedPageBreak/>
        <w:t xml:space="preserve">αφοσίωση στον αγώνα, την ελπίδα για το καλύτερο. Κι ενώ όλοι μας γνωρίζουμε την αξία και τη σημασία του αθλητισμού και ως κοινωνία αποδεχόμαστε την ενασχόληση με τον αθλητισμό ως υγιή έκφραση της ανθρώπινης δραστηριότητας, διαπιστώνουμε τη σταδιακή διολίσθηση και καταδολίευση της αθλητικής ιδέας με τη χειραγώγηση αθλητικών αγώνων, συνδεόμενη ευθέως με το στοίχημα και την περιφρόνηση και απαξίωση της ευγενούς άμιλλας με την άσκηση τυφλής και αχαλίνωτης βίας που αποτρέπει τον μέσο Έλληνα πολίτη να παρευρεθεί δυστυχώς σε αθλητικά γεγονότα, επειδή συχνά φοβάται μήπως βρεθεί σε νοσοκομείο και  δεν μπορεί να συνοδεύσει τα παιδιά του κατ’ αυτόν τον τρόπο.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Η χειραγώγηση των αθλητικών αγώνων έχει άμεση διασύνδεση με την απάτη και το οργανωμένο έγκλημα και αποτελεί τη σοβαρότερη απειλή για τις αθλητικές δραστηριότητες, αφού τις αποδυναμώνει σε κοινωνικό, οικονομικό και πολιτιστικό επίπεδο. Η βία στα γήπεδα είναι επίσης μόνιμο φαινόμενο εδώ και πολλές δεκαετίες και απασχολεί συνεχώς τον δημόσιο διάλογο, δίχως όμως μέχρι στιγμής να υπάρξουν ουσιαστικές και κυρίως αποτελεσματικές παρεμβάσεις προς την κατεύθυνση αντιμετώπισής της.</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Οι μέχρι σήμερα προσπάθειες της πολιτείας για την αντιμετώπιση των δύο νοσηρών αυτών φαινομένων που πληγώνουν την ελληνική κοινωνία και διαστρεβλώνουν την αθλητική ιδέα υπήρξαν αποσπασματικές ή ευκαιριακές και </w:t>
      </w:r>
      <w:r w:rsidRPr="003608DC">
        <w:rPr>
          <w:rFonts w:eastAsia="Times New Roman" w:cs="Times New Roman"/>
          <w:szCs w:val="24"/>
        </w:rPr>
        <w:lastRenderedPageBreak/>
        <w:t>κατέληγαν δυστυχώς ανεπιτυχείς. Ήλθε επιτέλους η ώρα να κλείσουν αυτές οι ανοικτές πληγές και να οριστεί ένα σοβαρό νομικό πλαίσιο για την αποτελεσματική θεραπεία τους.</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Θέλουμε να πιστεύουμε ότι με το υπό ψήφιση νομοσχέδιο κτίζουμε υγιείς βάσεις για αμεσότερα και ουσιαστικότερα αποτελέσματα μακράς πνοής, έτσι ώστε η αθλητική ιδέα στη χώρα μας να θέσει το περιθώριο και να εξαλείψει μορφές συμπεριφοράς που μας υποβαθμίζουν και μας εκθέτουν και ως πολιτεία και ως κοινωνία. </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Η σύμβαση για τη χειραγώγηση των αθλητικών αγώνων του Συμβουλίου της Ευρώπης, η οποία υπογράφηκε το 2014, αλλά δεν έχει κυρωθεί μέχρι σήμερα από το ελληνικό </w:t>
      </w:r>
      <w:r w:rsidRPr="003608DC">
        <w:rPr>
          <w:rFonts w:eastAsia="Times New Roman" w:cs="Times New Roman"/>
          <w:smallCaps/>
          <w:szCs w:val="24"/>
        </w:rPr>
        <w:t>Κ</w:t>
      </w:r>
      <w:r w:rsidRPr="003608DC">
        <w:rPr>
          <w:rFonts w:eastAsia="Times New Roman" w:cs="Times New Roman"/>
          <w:szCs w:val="24"/>
        </w:rPr>
        <w:t xml:space="preserve">οινοβούλιο, έχει ως στόχο τη διαφύλαξη της καθαρότητας του αθλητισμού, θέτοντας ένα συγκεκριμένο συγκροτημένο θεσμικό πλαίσιο για την αποτροπή του φαινομένου της χειραγώγησης, την προστασία του αθλητικού πολιτισμού και την εδραίωση της αθλητικής δεοντολογίας. </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Στα άρθρα 4,5 και 6 της σύμβασης καθορίζεται ο εσωτερικός συντονισμός ενώ σημαντικό στοιχείο της σύμβασης αποτελεί η εκπαίδευση και </w:t>
      </w:r>
      <w:r w:rsidRPr="003608DC">
        <w:rPr>
          <w:rFonts w:eastAsia="Times New Roman" w:cs="Times New Roman"/>
          <w:szCs w:val="24"/>
        </w:rPr>
        <w:lastRenderedPageBreak/>
        <w:t>ευαισθητοποίηση των συμβαλλόμενων για την ενίσχυση της μάχης ενάντια στη χειραγώγηση των αγώνων. Υπάρχουν πολλές καινοτομίες και ενδιαφέρουσες διατάξεις της συγκεκριμένης σύμβασης που αφορούν στην εφαρμογή ενός πλαισίου ουσιαστικού ποινικού δικαίου και τη συνεργασία μεταξύ των αρμόδιων εθνικών οργάνων για την επιβολή του νόμου. Επιδιώκεται η διασφάλιση της επιβολής ποινικών κυρώσεων όταν η χειραγώγηση των αγώνων ενέχει εξαναγκασμό, διαφθορά ή απάτη, όπως αυτά καθορίζονται από την ελληνική νομοθεσία. Και επειδή όπως όλοι γνωρίζουμε το συγκεκριμένο έγκλημα έχει διεθνείς διαστάσεις, η αντιμετώπισή του με σύμβαση είναι προφανώς επιβεβλημένη και η κύρωσή της σήμερα από το ελληνικό κοινοβούλιο, θέτει τις βάσεις, ώστε να μπορέσει η ελληνική πολιτεία και οι αρχές να το αντιμετωπίσουν και σε ποινικό και σε επιχειρησιακό επίπεδο.</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Το δεύτερο μέρος του νομοσχεδίου ασχολείται με την καταπολέμηση της βίας στα γήπεδα. Συγκεκριμένα προβλέπει τη δυνατότητα διενέργειας δειγματοληπτικών ελέγχων στους κατόχους εισιτηρίων, εντός και εκτός των αθλητικών εγκαταστάσεων, ώστε να καθίσταται ευχερέστερη η ταυτοποίηση και ο εντοπισμός των εμπλεκομένων σε πράξεις βίας, κάτι το οποίο θα </w:t>
      </w:r>
      <w:r w:rsidRPr="003608DC">
        <w:rPr>
          <w:rFonts w:eastAsia="Times New Roman" w:cs="Times New Roman"/>
          <w:szCs w:val="24"/>
        </w:rPr>
        <w:lastRenderedPageBreak/>
        <w:t>αντιμετωπίσει, τουλάχιστον, σε ένα πρώτο επίπεδο συχνά φαινόμενα που βλέπουμε, τα οποία δεν μπορούν να αντιμετωπιστούν με διαφορετικό τρόπο. Ενώ εξαιρετικά σημαντική είναι και η δυνατότητα συλλογής επεξεργασίας και αξιοποίησης στο πλαίσιο της ποινικής διαδικασίας του υλικού και των δεδομένων που καταγράφονται με οποιοδήποτε τεχνικό μέσο, το οποίο χειρίζεται στέλεχος της Ελληνικής Αστυνομίας, ώστε κάθε ποινικώς κολάσιμη ενδιαφέρουσα πράξη που τελείται εντός και εκτός των αθλητικών εγκαταστάσεων να διακριβώνεται, να ελέγχεται και εν τέλει να τιμωρείται με την προσήκουσα ποινή.</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Όλα αυτά σε συνδυασμό και με τις πρόσφατες διατάξεις του Ποινικού Κώδικα που πρόσφατα ψηφίστηκαν και με σεβασμό, προφανώς, στις διατάξεις για την προστασία των προσωπικών δεδομένων, μπορούν να δημιουργήσουν ένα πλαίσιο ποινικής αντιμετώπισης, το οποίο θα στείλει το σωστό μήνυμα στην ελληνική κοινωνία για την αντιμετώπιση ενός πολύ σοβαρού προβλήματος για τα νεότερα κυρίως παιδιά που θέλουν να ασχοληθούν με τον αθλητισμό, αλλά και να παρακολουθήσουν με ασφαλή τρόπο έναν αθλητικό αγώνα. </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lastRenderedPageBreak/>
        <w:t>Είμαστε απέναντι σε εκείνους που μετατρέπουν με την αντικοινωνική επιθετικότητά τους και με την ωμή βία τους, τους αθλητικούς αγώνες σε ασκήσεις πολύμορφης εγκληματικότητας, συχνά με οδυνηρά αποτελέσματα και ενισχύουμε εκείνους που αποτελούν τη συντριπτική πλειοψηφία των πολιτών και επιθυμούν να απολαύσουν την ομορφιά του αθλητισμού σε συνθήκες ηρεμίας και ασφάλειας. Και το άρθρο 4 του υπό συζήτηση νομοσχεδίου που ορίζει την τοπική και χρονική επέκταση των ποινικών κυρώσεων, ώστε να έχουν εφαρμογή και σε πράξεις βίας, οι οποίες έχουν οπαδικά κίνητρα και εκτός της ώρας των αγώνων και εκτός του αθλητικού χώρου, είναι προς πολύ σωστή κατεύθυνση, διότι δυστυχώς, έχουμε γίνει όλοι μάρτυρες πολύ θλιβερών γεγονότων που έχουν αφήσει πίσω τους νεκρούς και ειδικότερα νεαρά παιδιά.</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Αγαπητές και αγαπητοί συνάδελφοι, οφείλουμε να εξαντλήσουμε κάθε προσπάθεια για να αποκαταστήσουμε την αθλητική ιδέα. Να ενισχύσουμε την αξιοπιστία και το κύρος του ελληνικού αθλητισμού και να επιτρέψουμε στους υγιείς φιλάθλους που αποτελούν τη συντριπτική πλειοψηφία να ξεφύγουν από την τυραννία της οπαδικής βίας και κάθε άλλη έκνομη δραστηριότητα.</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lastRenderedPageBreak/>
        <w:t>Ως άνθρωπος που έχω ασχοληθεί ενεργά με τον αθλητισμό, είμαι ιδιαίτερα χαρούμενος που το συγκεκριμένο νομοσχέδιο κινείται προς αυτή την κατεύθυνση και θεωρώ ότι και οι υπόλοιπες δράσεις του Υπουργείου Αθλητισμού και του Υπουργού θα κινηθούν ομοίως προς την ίδια κατεύθυνση και θα βελτιώσουν τις συνθήκες που μπορεί η ελληνική κοινωνία να παρακολουθήσει και να ενταχθεί στο αθλητικό ιδεώδες.</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Σας ευχαριστώ πολύ.</w:t>
      </w:r>
    </w:p>
    <w:p w:rsidR="003608DC" w:rsidRPr="003608DC" w:rsidRDefault="003608DC" w:rsidP="00132533">
      <w:pPr>
        <w:spacing w:after="0" w:line="600" w:lineRule="auto"/>
        <w:ind w:firstLine="720"/>
        <w:jc w:val="center"/>
        <w:rPr>
          <w:rFonts w:eastAsia="Times New Roman" w:cs="Times New Roman"/>
          <w:szCs w:val="24"/>
        </w:rPr>
      </w:pPr>
      <w:r w:rsidRPr="003608DC">
        <w:rPr>
          <w:rFonts w:eastAsia="Times New Roman" w:cs="Times New Roman"/>
          <w:szCs w:val="24"/>
        </w:rPr>
        <w:t>(Χειροκροτήματα από την πτέρυγα της Νέας Δημοκρατίας)</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b/>
          <w:szCs w:val="24"/>
        </w:rPr>
        <w:t xml:space="preserve">ΠΡΟΕΔΡΕΥΟΥΣΑ (Σοφία Σακοράφα): </w:t>
      </w:r>
      <w:r w:rsidRPr="003608DC">
        <w:rPr>
          <w:rFonts w:eastAsia="Times New Roman" w:cs="Times New Roman"/>
          <w:szCs w:val="24"/>
        </w:rPr>
        <w:t>Και εγώ σας ευχαριστώ.</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Τον λόγο τώρα έχει ο συνάδελφος από τον ΣΥΡΙΖΑ, ο</w:t>
      </w:r>
      <w:r w:rsidRPr="003608DC" w:rsidDel="00224F97">
        <w:rPr>
          <w:rFonts w:eastAsia="Times New Roman" w:cs="Times New Roman"/>
          <w:szCs w:val="24"/>
        </w:rPr>
        <w:t xml:space="preserve"> </w:t>
      </w:r>
      <w:r w:rsidRPr="003608DC">
        <w:rPr>
          <w:rFonts w:eastAsia="Times New Roman" w:cs="Times New Roman"/>
          <w:szCs w:val="24"/>
        </w:rPr>
        <w:t>κ. Σκουρολιάκος, για επτά λεπτά.</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b/>
          <w:szCs w:val="24"/>
        </w:rPr>
        <w:t xml:space="preserve">ΠΑΝΑΓΙΩΤΗΣ (ΠΑΝΟΣ) ΣΚΟΥΡΟΛΙΑΚΟΣ: </w:t>
      </w:r>
      <w:r w:rsidRPr="003608DC">
        <w:rPr>
          <w:rFonts w:eastAsia="Times New Roman" w:cs="Times New Roman"/>
          <w:szCs w:val="24"/>
        </w:rPr>
        <w:t>Ευχαριστώ, κυρία Πρόεδρε.</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Θα μου επιτρέψετε, μιας και κανένας Βουλευτής από τη Νέα Δημοκρατία -από το πρωί τουλάχιστον που παρακολούθησα και νομίζω ότι δεν κάνω λάθος- δεν μίλησε και δεν υπερασπίστηκε το άρθρο 19 -που αφορά το αμαρτωλό ταμείο των υπαλλήλων του Υπουργείου Πολιτισμού- να ασχοληθώ </w:t>
      </w:r>
      <w:r w:rsidRPr="003608DC">
        <w:rPr>
          <w:rFonts w:eastAsia="Times New Roman" w:cs="Times New Roman"/>
          <w:szCs w:val="24"/>
        </w:rPr>
        <w:lastRenderedPageBreak/>
        <w:t xml:space="preserve">μ’ αυτό το άρθρο και να εκφράσω παράλληλα τη λύπη μου για το καθεστώς που έχει επιβάλει η Υπουργός Πολιτισμού με τη </w:t>
      </w:r>
      <w:r w:rsidRPr="003608DC">
        <w:rPr>
          <w:rFonts w:eastAsia="Times New Roman" w:cs="Times New Roman"/>
          <w:szCs w:val="24"/>
          <w:lang w:val="en-US"/>
        </w:rPr>
        <w:t>fast</w:t>
      </w:r>
      <w:r w:rsidRPr="003608DC">
        <w:rPr>
          <w:rFonts w:eastAsia="Times New Roman" w:cs="Times New Roman"/>
          <w:szCs w:val="24"/>
        </w:rPr>
        <w:t xml:space="preserve"> </w:t>
      </w:r>
      <w:r w:rsidRPr="003608DC">
        <w:rPr>
          <w:rFonts w:eastAsia="Times New Roman" w:cs="Times New Roman"/>
          <w:szCs w:val="24"/>
          <w:lang w:val="en-US"/>
        </w:rPr>
        <w:t>truck</w:t>
      </w:r>
      <w:r w:rsidRPr="003608DC">
        <w:rPr>
          <w:rFonts w:eastAsia="Times New Roman" w:cs="Times New Roman"/>
          <w:szCs w:val="24"/>
        </w:rPr>
        <w:t xml:space="preserve"> νομοθετική διαδικασία και στο καλοκαιρινό νομοσχέδιο και τώρα αποπειράται να περάσει θέματα μεγάλης σημασίας, εν κρυπτώ, βιαστικά και ενοχικά θα έλεγα. Σήμερα δεν ήρθε εδώ. Εμείς που ήμασταν και στις επιτροπές πάντως, απαντήσεις σοβαρές δεν πήραμε σε ό,τι θέσαμε. Και δεν ήρθε εδώ μέχρι τελευταία στιγμή να υποστηρίξει αυτό για το οποίο αγωνίστηκε και ήταν περήφανη τόσο καιρό. Διότι δεν μπορεί να είναι περήφανη μία Υπουργός, που σ’ αυτό το επίμαχο άρθρο 19 του σχεδίου νόμου, προσπαθεί να συγκαλύψει τα έργα και τις ημέρες του αμαρτωλού, όπως το αποκαλεί η κοινή γνώμη Ταμείου Αλληλοβοηθείας Υπαλλήλων του Υπουργείου Πολιτισμού. Προσπαθεί να το κλείσει εν λειτουργία.</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Τα ίδια κάνατε και εχθές με το ΚΕΘΕΑ σε βάρος των θεραπευμένων.</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Τα μέλη του οργανισμού «Ελευσίνα Πολιτιστική Πρωτεύουσα» έμαθαν από συνέντευξη Τύπου της κυρίας Υπουργού ότι παύθησαν και είναι μια ιστορία που θα τη δούμε στο μέλλον. Βρήκαμε την ευκαιρία -ενώ ξέρουμε ποιοι </w:t>
      </w:r>
      <w:r w:rsidRPr="003608DC">
        <w:rPr>
          <w:rFonts w:eastAsia="Times New Roman" w:cs="Times New Roman"/>
          <w:szCs w:val="24"/>
        </w:rPr>
        <w:lastRenderedPageBreak/>
        <w:t>ευθύνονται- τα εκεί στελέχη να τα αλλάξουμε και να βάλουμε, βέβαια, δικούς μας.</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Αλήθεια, γιατί ονόμασαν αυτό το ταμείο αμαρτωλό; Γιατί ήταν ένα ταμείο χωρίς καταστατικό -έχει ειπωθεί πολλές φορές- χωρίς γενικές συνελεύσεις, χωρίς εκλεγμένο διοικητικό συμβούλιο, που όμως, διαχειρίζονταν χρήματα του δημοσίου. Και αδρό χρήμα! Το 2,5% των εσόδων του Ταμείου Αρχαιολογικών Πόρων και Απαλλοτριώσεων με αποφάσεις των Υπουργών της Νέας Δημοκρατίας και του ΠΑΣΟΚ. Και ξέρετε; Τα χρήματα του ταμείου αυτού είναι πολλά. Πρόκειται για το θησαυροφυλάκιο του Υπουργείου Πολιτισμού και το 2,5% είναι μεγάλο ποσό επαναλαμβάνω. </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Όλοι ήξεραν και συζητούσαν ότι κάτι δεν πάει καλά με το εν λόγω ταμείο. Η κυβέρνηση του ΣΥΡΙΖΑ έκανε το αυτονόητο. Ζήτησε έλεγχο από το Γενικό Λογιστήριο του Κράτους. Εκεί τα ευρήματα ήταν πολλά και όχι ευχάριστα. Πήραν βέβαια τον δρόμο προς τον εισαγγελέα διαφθοράς. Έχουν δοθεί στο φως της δημοσιότητας ένα σωρό θέματα, τα οποία εξέτασε η δικαιοσύνη και αυτή με τη σειρά της άσκησε δίωξη κατά δεκαεπτά συνδικαλιστών για έξι </w:t>
      </w:r>
      <w:r w:rsidRPr="003608DC">
        <w:rPr>
          <w:rFonts w:eastAsia="Times New Roman" w:cs="Times New Roman"/>
          <w:szCs w:val="24"/>
        </w:rPr>
        <w:lastRenderedPageBreak/>
        <w:t xml:space="preserve">κακουργηματικές πράξεις. Σύστασης συμμορίας και άλλα πολλά, καθόλου ευχάριστα. </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Βρέθηκαν «δάνεια», εντός εισαγωγικών, τα οποία υποτίθεται είχαν ζητήσει και είχαν πάρει κάποιοι υπάλληλοι, οι οποίοι κατά τον έλεγχο δήλωσαν πλήρη άγνοια. Πού πήγαν τα χρήματα; </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Βρέθηκαν ποσά που πλήρωνε το εν λόγω ταμείο για υπηρεσίες μετακλητών παρακαλώ -όχι δημοσίων υπαλλήλων, μετακλητών- στα γραφεία Υπουργών και των Γενικών Γραμματέων.</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Βρέθηκαν υπέρογκες κοστολογήσεις, αλλά βρέθηκαν και ποσά της λειτουργίας του παιδικού σταθμού του οποίου είχε την ευθύνη.</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Αυτά και μερικά άλλα έχουν δει το φως της δημοσιότητας και δεν γνωρίζουμε για την ώρα τυχόν νέα ευρήματα της εισαγγελίας διαφθοράς.</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Ρωτάτε συνεχώς γιατί επιμένουμε να ζητάμε να μην εκκαθαριστεί εν λειτουργία. Μα γιατί εμείς το έχουμε εξυγιάνει το ταμείο και ελλοχεύει ως κίνδυνος συγκάλυψης. Ποιος θα ασκήσει πολιτική αγωγή; </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lastRenderedPageBreak/>
        <w:t>Σας θυμίζω ότι η πολιτιστική πρωτεύουσα της Ευρώπης, «Θεσσαλονίκη 1997», ολοκληρώθηκε το 2012 και η εκκαθάριση του οργανισμού «Προβολής Ελληνικού Πολιτισμού» ξεκίνησε το 2010 και ακόμα δεν έχει ολοκληρωθεί.</w:t>
      </w:r>
    </w:p>
    <w:p w:rsidR="003608DC" w:rsidRPr="003608DC" w:rsidRDefault="003608DC" w:rsidP="00132533">
      <w:pPr>
        <w:spacing w:after="0" w:line="720" w:lineRule="auto"/>
        <w:ind w:firstLine="720"/>
        <w:jc w:val="both"/>
        <w:rPr>
          <w:rFonts w:eastAsia="Times New Roman" w:cs="Times New Roman"/>
          <w:szCs w:val="24"/>
        </w:rPr>
      </w:pPr>
      <w:r w:rsidRPr="003608DC">
        <w:rPr>
          <w:rFonts w:eastAsia="Times New Roman" w:cs="Times New Roman"/>
          <w:szCs w:val="24"/>
        </w:rPr>
        <w:t xml:space="preserve">Η κυβέρνηση του ΣΥΡΙΖΑ, ως όφειλε, πέρα από τη διερεύνηση του θέματος, λοιπόν, προχώρησε στην αποκατάσταση της νομικής προσωπικότητας του ταμείου. Οργανώθηκε καταστατικό και κανόνες λειτουργίας με το νόμο 4598/19 τον Μάρτιο, μείωσε την κρατική επιχορήγηση σε 30.000 το χρόνο από το 2,5% του Ταμείου Αρχαιολογικών Πόρων, πέρασε τον παιδικό σταθμό στην ευθύνη του Υπουργείου, βεβαίως άλλαξε το Δ.Σ και τον Πρόεδρο με προσωρινούς και με το νόμο αυτό τον 4598/19, το νέο διοικητικό συμβούλιο θα προέκυπτε δημοκρατικά από εκλογές. Δυστυχώς, όμως, μετά τις γενικές εκλογές που προέκυψαν, και την έλευση στην Κυβέρνηση της Νέας Δημοκρατίας, η διαφάνεια παραμερίζεται, η νομιμότητα των δημοκρατικών διαδικασιών δεν είναι αρεστή και άρον-άρον επιχειρείται το κουκούλωμα ενός σκανδάλου, για το οποίο –επαναλαμβάνω- κανένας Βουλευτής της Νέας Δημοκρατίας δεν μίλησε. Ελάτε, τουλάχιστον, οι επόμενοι να το υποστηρίξετε, πείτε κάτι. </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lastRenderedPageBreak/>
        <w:t>Αλήθεια, γιατί διαφωνείτε με ένα ταμείο - κτήμα των υπαλλήλων και το θέλετε υπό τον ασφυκτικό έλεγχο της εκάστοτε πολιτικής ηγεσίας του Υπουργείου; Γιατί με πρωτοφανή τσαπατσουλιά πριν δύο μήνες διορίσατε νέο διευθυντή και πρόσφατα δύο μέλη του διοικητικού συμβουλίου, αφού έχετε δρομολογήσει το κλείσιμο του ταμείου; Γιατί καταργείτε τις ρυθμίσεις της προηγούμενης κυβέρνησης με τις οποίες το ταμείο απέκτησε νομική υπόσταση με διαφάνεια, λογοδοσία και δημοκρατικές διαδικασίες; Τι θα κάνετε με το προσωπικό του ταμείο; Γιατί δεν υιοθετείτε τη λύση που έδωσε η κυβέρνηση του ΣΥΡΙΖΑ με πρόσληψη μέσω ΑΣΕΠ και αυξημένη μοριοδότηση για τους υπηρετούντες ήδη;</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Σύμφωνα με την έκθεση των συνεπειών ρύθμισης στο νομοσχέδιο, οι δαπάνες λειτουργίας του παιδικού σταθμού ανέρχονται στις 500.000 ευρώ, ποσό που δεν αναφέρεται σε κανένα σημείο του νομοσχεδίου ή της Αιτιολογικής Εισηγητικής Έκθεσης. Μήπως σκοπεύετε να τον κλείσετε; Η επιστολή του συλλόγου γονέων και κηδεμόνων του σταθμού εκφράζει την αγωνία του και ξεκάθαρα ζητά την πλήρη εφαρμογή του νόμου 4598/19, του νόμου δηλαδή της προηγούμενης κυβέρνησης. Καταθέτω για τα Πρακτικά την επιστολή του συλλόγου γονέων και κηδεμόνων.</w:t>
      </w:r>
    </w:p>
    <w:p w:rsidR="003608DC" w:rsidRPr="003608DC" w:rsidRDefault="003608DC" w:rsidP="00132533">
      <w:pPr>
        <w:spacing w:after="0" w:line="600" w:lineRule="auto"/>
        <w:ind w:firstLine="720"/>
        <w:jc w:val="both"/>
        <w:rPr>
          <w:rFonts w:eastAsia="Times New Roman" w:cs="Times New Roman"/>
        </w:rPr>
      </w:pPr>
      <w:r w:rsidRPr="003608DC">
        <w:rPr>
          <w:rFonts w:eastAsia="Times New Roman" w:cs="Times New Roman"/>
        </w:rPr>
        <w:t xml:space="preserve">(Στο σημείο αυτό ο Βουλευτής κ. Παναγιώτης Σκουρολιάκος καταθέτει για τα Πρακτικά το προαναφερθέν έγγραφο, το οποίο βρίσκεται στο αρχείο του </w:t>
      </w:r>
      <w:r w:rsidRPr="003608DC">
        <w:rPr>
          <w:rFonts w:eastAsia="Times New Roman" w:cs="Times New Roman"/>
        </w:rPr>
        <w:lastRenderedPageBreak/>
        <w:t>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Ξεκάθαρα ο Ενιαίος Σύλλογος Υπαλλήλων του Υπουργείου Πολιτισμού Αττικής, Στερεάς και Νήσων ζητά να αποσυρθεί ή να μην ψηφιστεί το επίμαχο άρθρο 19 του νόμου, παίρνοντας θέση στην υπόθεση σκανδάλου που τους προσβάλλει ως εργαζόμενους. Καταθέτω για τα Πρακτικά το κείμενο του συλλόγου.</w:t>
      </w:r>
    </w:p>
    <w:p w:rsidR="003608DC" w:rsidRPr="003608DC" w:rsidRDefault="003608DC" w:rsidP="00132533">
      <w:pPr>
        <w:spacing w:after="0" w:line="600" w:lineRule="auto"/>
        <w:ind w:firstLine="720"/>
        <w:jc w:val="both"/>
        <w:rPr>
          <w:rFonts w:eastAsia="Times New Roman" w:cs="Times New Roman"/>
        </w:rPr>
      </w:pPr>
      <w:r w:rsidRPr="003608DC">
        <w:rPr>
          <w:rFonts w:eastAsia="Times New Roman" w:cs="Times New Roman"/>
        </w:rPr>
        <w:t>(Στο σημείο αυτό ο Βουλευτής κ. Παναγιώτης Σκουρολιάκος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Ακόμα και στην επιτροπή μας οι εκπρόσωποι του εν λόγω ταμείου εκφράστηκαν κολακευτικά για τον νόμο της προηγούμενης κυβέρνησης. Να μην μιλήσουμε για το άρθρο 20, με τους τέσσερις συνεργάτες στο Ταμείο Αρχαιολογικών Πόρων, για τον κακό χαμό που είχε γίνει προεκλογικά για «τους μετακλητούς του ΣΥΡΙΖΑ που είχαν φρακάρει τα Υπουργεία». Τώρα αυξήσατε τους μετακλητούς και αυξήσατε και τον μισθό τους. Γιατί τα δικά σας τα παιδιά δεν φτάνει να έχουν δουλειά, πρέπει να αμείβονται και πλουσιοπάροχα.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(Στο σημείο αυτό κτυπάει το κουδούνι λήξεως του χρόνου ομιλίας του κυρίου Βουλευτή)</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lastRenderedPageBreak/>
        <w:t xml:space="preserve">Μισό λεπτό, τελειώνω, κυρία Πρόεδρε.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Μόνο μισό λεπτό, κύριε συνάδελφε.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ΠΑΝΑΓΙΩΤΗΣ (ΠΑΝΟΣ) ΣΚΟΥΡΟΛΙΑΚΟΣ: </w:t>
      </w:r>
      <w:r w:rsidRPr="003608DC">
        <w:rPr>
          <w:rFonts w:eastAsia="Times New Roman"/>
          <w:szCs w:val="24"/>
        </w:rPr>
        <w:t>Ναι, ευχαριστώ.</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Κυρίες και κύριοι Βουλευτές της κυβερνητικής πλειοψηφίας, αν στο επιτελικό σας κράτος έννοιες όπως διαφάνεια, λογοδοσία, δημοκρατικές διαδικασίες και χρηστή διοίκηση είναι έννοιες άγνωστες, ωστόσο είναι έννοιες θεμέλια για τον ελληνικό λαό, που να είστε σίγουροι θα τις αναζητήσει. Η συγκάλυψη της οποιασδήποτε δύσοσμης υπόθεσης που επιχειρείτε αυτήν τη στιγμή δεν θα περάσει. Κοιτάξτε, ενέχεστε και οι δύο στην ιστορία του ταμείου και η Νέα Δημοκρατία και το ΠΑΣΟΚ παλιότερα. Μπορείτε τώρα, την έσχατη στιγμή, να αποσύρετε το άρθρο 19, γιατί αλλιώς, το ξέρετε, θα το βρείτε μπροστά σας.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Ευχαριστώ.</w:t>
      </w:r>
    </w:p>
    <w:p w:rsidR="003608DC" w:rsidRPr="003608DC" w:rsidRDefault="003608DC" w:rsidP="00132533">
      <w:pPr>
        <w:spacing w:after="0" w:line="600" w:lineRule="auto"/>
        <w:ind w:firstLine="720"/>
        <w:jc w:val="center"/>
        <w:rPr>
          <w:rFonts w:eastAsia="Times New Roman"/>
          <w:szCs w:val="24"/>
        </w:rPr>
      </w:pPr>
      <w:r w:rsidRPr="003608DC">
        <w:rPr>
          <w:rFonts w:eastAsia="Times New Roman"/>
          <w:szCs w:val="24"/>
        </w:rPr>
        <w:t>(Χειροκροτήματα από την πτέρυγα του ΣΥΡΙΖΑ)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Κι εγώ σας ευχαριστώ.</w:t>
      </w:r>
    </w:p>
    <w:p w:rsidR="003608DC" w:rsidRPr="003608DC" w:rsidRDefault="003608DC" w:rsidP="00132533">
      <w:pPr>
        <w:spacing w:after="0" w:line="600" w:lineRule="auto"/>
        <w:ind w:firstLine="720"/>
        <w:jc w:val="both"/>
        <w:rPr>
          <w:rFonts w:eastAsia="Times New Roman"/>
          <w:szCs w:val="24"/>
        </w:rPr>
      </w:pPr>
      <w:r w:rsidRPr="003608DC">
        <w:rPr>
          <w:rFonts w:eastAsia="Times New Roman" w:cs="Times New Roman"/>
          <w:szCs w:val="24"/>
        </w:rPr>
        <w:t>Έ</w:t>
      </w:r>
      <w:r w:rsidRPr="003608DC">
        <w:rPr>
          <w:rFonts w:eastAsia="Times New Roman"/>
          <w:szCs w:val="24"/>
        </w:rPr>
        <w:t>χει ζητήσει τώρα τον λόγο ο Κοινοβουλευτικός Εκπρόσωπος του Κομμουνιστικού Κόμματος Ελλάδας, ο κ. Γκιόκας.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Έχετε τον λόγο για δώδεκα λεπτά, κύριε συνάδελφε.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ΙΩΑΝΝΗΣ ΓΚΙΟΚΑΣ:</w:t>
      </w:r>
      <w:r w:rsidRPr="003608DC">
        <w:rPr>
          <w:rFonts w:eastAsia="Times New Roman"/>
          <w:szCs w:val="24"/>
        </w:rPr>
        <w:t xml:space="preserve"> Ευχαριστώ, κυρία Πρόεδρε.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lastRenderedPageBreak/>
        <w:t>Είναι ίσως η τέταρτη ή η πέμπτη φορά τα τελευταία δέκα χρόνια που συζητάμε ένα αθλητικό νομοσχέδιο. Αυτή τη φορά ήρθε με αφορμή την κύρωση μιας σύμβασης. Και λέω «με αφορμή», γιατί το νομοσχέδιο δεν περιορίζεται μόνο στα θέματα που καλύπτει η σύμβαση, αλλά επεκτείνεται και σε άλλα ζητήματα, τα οποία έχουν αναπτυχθεί κατά τη διάρκεια της συζήτησης και στην επιτροπή και στην Ολομέλεια.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Ποιος ήταν ο στόχος, υποτίθεται, όλων αυτών των νομοθετικών παρεμβάσεων που έχουν γίνει μέχρι σήμερα και από τη Νέα Δημοκρατία και το ΠΑΣΟΚ παλαιότερα και από τον ΣΥΡΙΖΑ κ.ο.κ.; Να χτυπηθεί η βία στον αθλητισμό, να χτυπηθεί η βία στις εκδηλώσεις και τις δραστηριότητες του επαγγελματικού και εμπορευματοποιημένου αθλητισμού πιο σωστά, γιατί ο αθλητισμός είναι αντίπαλος και ασυμβίβαστος με τη βία, να αντιμετωπιστεί η χειραγώγηση των αγώνων, το παράνομο χρήμα, το παράνομο στοίχημα, το ντόπινγκ και να μπουν κανόνες διαφάνειας. Αυτοί ήταν οι στόχοι που υποτίθεται επεδίωκαν όλες, μα όλες οι μέχρι σήμερα κυβερνήσεις, μέσω των νομοθετικών παρεμβάσεων που έκαναν στον συγκεκριμένο χώρο. Μάλιστα, σε πάρα πολλές περιπτώσεις υπήρξαν όντως και αυστηρά μέτρα, είτε σε βάρος μεμονωμένων οπαδών, φιλάθλων ας το πούμε, που παρανομούν είτε σε βάρος ομάδων κ.ο.κ.. Υπήρξαν, για παράδειγμα, πολύ αυστηρές ποινές. Θυμάμαι τον νόμο Κοντονή. Υπήρξε θέσπιση ακόμη και ιδιώνυμων αδικημάτων σε σχέση με </w:t>
      </w:r>
      <w:r w:rsidRPr="003608DC">
        <w:rPr>
          <w:rFonts w:eastAsia="Times New Roman"/>
          <w:szCs w:val="24"/>
        </w:rPr>
        <w:lastRenderedPageBreak/>
        <w:t>αδικήματα τελούμενα σε αθλητικούς χώρους, υπήρξε η επιβολή ποινών, χωρίς μάλιστα να έχουν και ανασταλτικό αποτέλεσμα. Δηλαδή, ακόμη κι αν γινόταν έφεση, αυτή δεν είχε ανασταλτικό αποτέλεσμα. Υπήρξε μια σειρά από διατάξεις, τις οποίες και εσείς σήμερα εξαγγέλλετε, οι οποίες όμως με τον έναν ή τον άλλο τρόπο έχουν υλοποιηθεί τα προηγούμενα χρόνια από προηγούμενες κυβερνήσεις, ειδικά διατάξεις που, κατά τη γνώμη μας, είναι πολύ επικίνδυνες για τις λαϊκές ελευθερίες, μετατρέποντας, ουσιαστικά, τα γήπεδα σε ένα εργαστήριο καταστολής, το οποίο φυσικά με μεθόδους σύγχρονες και μέσα, τα οποία φυσικά μετά μπορούν να επεκταθούν.</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Προκύπτει το εξής ερώτημα: Μετά από δέκα χρόνια απανωτών, επανειλημμένων νομοθετικών παρεμβάσεων από όλες τις κυβερνήσεις, ποιο ήταν το αποτέλεσμα; Ποιο ήταν το αποτέλεσμα μετά από δέκα χρόνια; Παλιότερα ήταν και η δική σας κυβέρνηση, ήταν το ΠΑΣΟΚ, ήταν ο ΣΥΡΙΖΑ κ.λπ.. Το αποτέλεσμα ήταν μηδέν εις το πηλίκο. Όλα αυτά τα νοσηρά φαινόμενα στον χώρο του αθλητισμού παραμένουν και παραμένουν, γιατί πολύ απλά παραμένουν οι αιτίες που τα γεννούν και τα γιγαντώνουν. Γιατί κανένας, μα κανένας από τους προηγούμενους νόμους δεν αντιμετώπισε στο ελάχιστο αυτές τις αιτίες. Το μόνο που έκαναν οι προηγούμενοι νόμοι, και ο σημερινός νόμος κάνει αυτό, ήταν να προσπαθούν να διαχειριστούν τα συμπτώματα και τις συνέπειες, αλλά όχι να αντιμετωπίζουν τις πραγματικές αιτίες. Σαν να δίνεις, </w:t>
      </w:r>
      <w:r w:rsidRPr="003608DC">
        <w:rPr>
          <w:rFonts w:eastAsia="Times New Roman"/>
          <w:szCs w:val="24"/>
        </w:rPr>
        <w:lastRenderedPageBreak/>
        <w:t>δηλαδή, ασπιρίνη σε έναν βαριά άρρωστο. Οι αιτίες έμεναν πάντα στο απυρόβλητο.</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Κυρίως έμενε στο απυρόβλητο η βασική αιτία. Ότι, δηλαδή, στον χώρο του αθλητισμού και ιδιαίτερα των πιο δημοφιλών σπορ, τον λυμαίνονται ισχυρά επιχειρηματικά συμφέροντα. Συμφέροντα που υπηρετούν τους δικούς του σχεδιασμούς, συμφέροντα που ανταγωνίζονται μεταξύ τους και μάλιστα μεταφέρουν και στον αθλητισμό επιχειρηματικούς ανταγωνισμούς που μπορεί να έχουν σε άλλα πεδία της οικονομίας, συμφέροντα που διαπλέκονται με το κράτος και της κυβέρνησης, προκειμένου να υπηρετούνται δια μέσου των ομάδων άλλου είδους στόχοι, είτε επιχειρηματικοί, είτε πολιτικοί, είτε και τα δύο και πάει λέγοντας.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Ειπώθηκε πριν από έναν ομιλητή της Νέας Δημοκρατίας, τον κ. Τσιγκρή, αν δεν κάνω λάθος, ότι είναι ελληνικό φαινόμενο αυτό, ότι στην Αγγλία και σε άλλες χώρες έχουν καθαρίσει με τη βία. Δεν υπάρχει τίποτα ψευδέστερο από αυτό. Όλα αυτά τα φαινόμενα της βίας, του παράνομου στοιχηματισμού, της χειραγώγησης αγώνων υπάρχουν σε όλες τις χώρες, ακόμη και σε αυτές που διαφημίζονται ως αθλητικά προηγμένες. Τι να πιάσουμε; Τα σκάνδαλα στο ποδόσφαιρο στην Ιταλία; Παλαιότερα στη Γαλλία; Στην Ισπανία; Στην Αγγλία τα επεισόδια; Πριν μία εβδομάδα συνελήφθησαν είκοσι οκτώ οπαδοί με αφορμή το τοπικό ντέρμπι Μπέτις-Σεβίλλη; Άρα, πού αντιμετωπίστηκαν; Σε ποια χώρα </w:t>
      </w:r>
      <w:r w:rsidRPr="003608DC">
        <w:rPr>
          <w:rFonts w:eastAsia="Times New Roman"/>
          <w:szCs w:val="24"/>
        </w:rPr>
        <w:lastRenderedPageBreak/>
        <w:t>έχουν αντιμετωπιστεί αυτά τα φαινόμενα; Αυτό που έχει γίνει σε άλλες χώρες πιο είναι; Η βία που έχει κοινωνικά αίτια να τη μεταφέρουν έξω από το γήπεδο και να την πάνε παραδίπλα, στις γειτονιές, στις πλατείες και στις συνοικίες, για να προστατεύσουν το εμπορικό προϊόν. Αυτό έχουν καταφέρει. Δεν έχουν αντιμετωπίσει τη βία, που είναι κοινωνικό φαινόμενο και έχει κοινωνικά αίτια.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Στην Ελλάδα και σε χώρες όπως η Ελλάδα υπάρχει και ένα ακόμη ζήτημα, που το έχουμε θέσει κατά καιρούς. Ποιο είναι αυτό; Επειδή η αγορά είναι αντικειμενικά μικρή, ένα πολύ μεγάλο μέρος των κερδών και των εσόδων για τους διάφορους μεγαλοεπιχειρηματίες υπάρχει μέσα από την παραοικονομία, μέσα από άλλες πηγές και άλλους τρόπους.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Δεν υπάρχει, κυρίες και κύριοι, λογικός άνθρωπος ή αγνός φίλαθλος που να μην τα βλέπει όλα αυτά, να μην τα διαπιστώνει. Ο κόσμος το ‘χει τούμπανο και εσείς κρυφό καμάρι. Όλες οι μέχρι σήμερα νομοθετικές ρυθμίσεις δεν μπόρεσαν να αντιμετωπίσουν αυτά τα φαινόμενα, γιατί δεν ήθελαν να ακυρώσουν και να συγκρουστούν στο ελάχιστο με την επιχειρηματική δράση στον χώρο του αθλητισμού, που οδηγεί στο κυνήγι του κέρδους και αποτελεί την αιτία για την αναπαραγωγή τέτοιων φαινομένων και όλης αυτής της σαπίλας που υπάρχει στον χώρο του εμπορευματοποιημένου αθλητισμού.</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Δεν δεχτήκατε -εσείς και οι προηγούμενες κυβερνήσεις- στοιχειώδεις προτάσεις που έγιναν από τη μεριά του Κομμουνιστικού Κόμματος Ελλάδας, </w:t>
      </w:r>
      <w:r w:rsidRPr="003608DC">
        <w:rPr>
          <w:rFonts w:eastAsia="Times New Roman" w:cs="Times New Roman"/>
          <w:szCs w:val="24"/>
        </w:rPr>
        <w:lastRenderedPageBreak/>
        <w:t>στις οποίες αναφέρθηκε πριν και ο εισηγητής μας, όπως είναι η υπαγωγή των αθλητικών ανωνύμων εταιρειών στο Υπουργείο Ανάπτυξης ή η απαγόρευση της συμμετοχής ελληνικών ομάδων στις λίστες του στοιχήματος.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Αυτήν την πολιτική ακολούθησε και η προηγούμενη κυβέρνηση του ΣΥΡΙΖΑ. Ίσως με διαφορετικές προτιμήσεις σε ορισμένους επιχειρηματίες. Όμως, η πολιτική ήταν η ίδια. Θυμόμαστε όλοι τις χαριστικές ρυθμίσεις για γήπεδα, τις χαριστικές ρυθμίσεις με διαγραφές προστίμων, όπως επίσης θυμόμαστε στο αθλητικό νομοσχέδιο της προηγούμενης κυβέρνησης να καταργείται μέχρι και το ασυμβίβαστο που υπήρχε ως προς το να είναι κάποιος μέτοχος ποδοσφαιρικής ανώνυμης εταιρείας και ταυτόχρονα να είναι και μέτοχος στοιχηματικής εταιρείας. Και αυτό ακόμη -που ήταν ένα φύλλο συκής, δεν ήταν και τίποτα-, καταργήθηκε με την προηγούμενη κυβέρνηση.</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Εμείς, πάντα επισημαίναμε αυτά τα ζητήματα και παρά το γεγονός ότι μπορεί κάποιες επιμέρους διατάξεις να τις ψηφίζαμε, εν τούτοις ξεκαθαρίζαμε ότι δεν πρόκειται να αλλάξει τίποτα ουσιαστικά. Όπως και έγινε, όπως δεν πρόκειται να αλλάξει και με το συγκεκριμένο νομοσχέδιο, γιατί και εσείς κινείστε στην ίδια απολύτως λογική και όχι μόνο κινείστε, αλλά την ενισχύετε με σωρεία από διατάξεις που υπάρχουν μέσα στο νομοσχέδιο και οι οποίες ευνοούν την επιχειρηματική δράση στον χώρο του αθλητισμού. Όπως είναι για παράδειγμα η απευθείας ανάθεση στις αθλητικές ανώνυμες εταιρείες της αξιοποίησης </w:t>
      </w:r>
      <w:r w:rsidRPr="003608DC">
        <w:rPr>
          <w:rFonts w:eastAsia="Times New Roman" w:cs="Times New Roman"/>
          <w:szCs w:val="24"/>
        </w:rPr>
        <w:lastRenderedPageBreak/>
        <w:t xml:space="preserve">χρήσης και διαχείρισης ολυμπιακών εγκαταστάσεων, με διάφορα προσχήματα, απαλλάσσοντας το κράτος από την ευθύνη χρηματοδότησης για τη συντήρηση και τη λειτουργία, αντί να αξιοποιηθούν αυτές οι εγκαταστάσεις για την προαγωγή του αθλητισμού ή η μετατροπή του νομικού καθεστώτος της Ελληνικής Ολυμπιακής Επιτροπής από νομικό πρόσωπο δημοσίου δικαίου σε νομικό πρόσωπο ιδιωτικού δικαίου, ανοίγοντας τον δρόμο, έτσι ώστε τα περιουσιακά στοιχεία της ΕΟΕ, οι εγκαταστάσεις, η συνολική κινητή και ακίνητη περιουσία να πέσουν στα νύχια επίδοξων οικονομικών συμφερόντων.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Μιλάμε ουσιαστικά λοιπόν, για ένα αθλητικό νομοσχέδιο, κατ’ όνομα αθλητικό νομοσχέδιο, που δεν ασχολείται καθόλου με τον αθλητισμό. Δεν ασχολείται με το άθλημα, με το κάθε άθλημα και τα προβλήματά του, δεν ασχολείται με τα σωματεία και τους ανθρώπους που δραστηριοποιούνται σε αυτά, δεν ασχολείται με τα ζητήματα ανάπτυξης υποδομών και χώρων άθλησης, δεν ασχολείται με τη χρηματοδότηση που πρέπει να υπάρξει. Δηλαδή, με όλα όσα αφορούν την οικογένεια, τους γονείς, την προσπάθεια που κάνουν, την αγωνία που έχουν για να στηρίξουν τα παιδιά τους. Βέβαια, ασχολείστε με τις θητείες, ασχολείστε με τα όρια ηλικίας για τα οποία κάναμε αναλυτική συζήτηση, λες και αυτό είναι το πρόβλημα του αθλητισμού.</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Μιλάτε για ανανέωση. Το είπαμε και πριν. Την ανανέωση δεν την επιβάλλεις όμως, και μάλιστα με τέτοιους νόμους. Την καλλιεργείς, την </w:t>
      </w:r>
      <w:r w:rsidRPr="003608DC">
        <w:rPr>
          <w:rFonts w:eastAsia="Times New Roman" w:cs="Times New Roman"/>
          <w:szCs w:val="24"/>
        </w:rPr>
        <w:lastRenderedPageBreak/>
        <w:t>προετοιμάζεις, διασφαλίζεις τη συμμετοχή, εκπαιδεύεις τους γονείς, τον κόσμο που συμμετέχει στα σωματεία, έτσι ώστε να αναδεικνύονται στελέχη από αυτά και φυσικά, καλλιεργείς έτσι ώστε οι αθλητές που ολοκληρώνουν την ενεργό δράση, να μπορούν να συμμετέχουν πιο ενεργά στα κοινά των σωματείων και των ομοσπονδιών.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Τι σχέση έχει αυτό που πάτε να κάνετε, με αυτό που συμβαίνει σήμερα στα ερασιτεχνικά σωματεία, τα οποία αποτελούν και τη βάση του αθλητισμού; Έχετε ιδέα τι συμβαίνει σήμερα στα ερασιτεχνικά σωματεία; Έχετε ιδέα ότι υπάρχουν άνθρωποι που βάζουν από την τσέπη τους και από το υστέρημά τους για να λειτουργούν και να συντηρούνται αυτά τα σωματεία, είτε είναι γονείς είτε είναι προπονητές είτε είναι παράγοντες, παράγοντες με την καλή έννοια και όχι με την εκχυδαϊσμένη, όπως έχει επικρατήσει; Όχι ότι εκεί δεν υπάρχουν προβλήματα. Και στον ερασιτεχνικό αθλητισμό υπάρχουν προβλήματα, γιατί και ο ερασιτεχνικός αθλητισμός έχει δηλητηριαστεί και λειτουργεί εν πολλοίς κατ’ εικόνα και καθ’ ομοίωσιν του εμπορευματοποιημένου αθλητισμού. Όμως υπάρχουν άνθρωποι που δίνουν μια μάχη, αφιερώνουν χρόνο, χρήμα, αλλά έχουν και τα όρια αντοχής. Πώς ευνοείτε επομένως, την ανανέωση σε όλα τα επίπεδα; Ίσα-ίσα με τη συνολικότερη πολιτική σας αποθαρρύνετε την ανανέωση και τη συμμετοχή αυτού του κόσμου στα δρώμενα των σωματείων </w:t>
      </w:r>
      <w:r w:rsidRPr="003608DC">
        <w:rPr>
          <w:rFonts w:eastAsia="Times New Roman" w:cs="Times New Roman"/>
          <w:szCs w:val="24"/>
        </w:rPr>
        <w:lastRenderedPageBreak/>
        <w:t>και αφήνετε ουσιαστικά τον αθλητισμό στα μεγάλα πορτοφόλια και στα πολύ μεγάλα πορτοφόλια. Αυτό κάνετε.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Είπατε σε σχέση με τις θητείες ότι υπάρχουν οι διεθνείς βέλτιστες πρακτικές σε σχέση με όλα αυτά. Σε αυτό σας απάντησαν οι φορείς κατά τη διάρκεια της ακρόασης των φορέων. Όπως επίσης, σας απάντησαν ότι είναι άλλο η Διεθνής Ολυμπιακή Επιτροπή που τα μέλη της δεν εκλέγονται, αλλά αυτή η ίδια βάζει θητείες στον εαυτό της, δεν τις βάζει κάποιος από τα πάνω, και είναι άλλο πράγμα οι αθλητικές ομοσπονδίες που τα μέλη της είναι αιρετά. Επίσης, λέτε ότι θητείες και όρια ηλικίας προτείνουν και οι διεθνείς ομοσπονδίες, η FIFA, η IAAF κ.λπ.. Ας τις επιβάλλουν αυτές. Εσείς δεν είστε Πρόεδρος της IAAF. Σας εύχομαι να γίνετε, αν θέλετε. Δεν είστε όμως. Είστε Υπουργός Αθλητισμού. Δεν έχετε επομένως, κανέναν λόγο να προσπαθείτε με κρατικές και κυβερνητικές παρεμβάσεις να επιβάλετε τέτοιου είδους μέτρα.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Λέτε επίσης, για φαινόμενα διαφθοράς, αδιαφάνειας, αρχαιρεσίες, διασπάθιση δημοσίου χρήματος κ.λπ.. Φέρτε συγκεκριμένα στοιχεία κι εμείς είμαστε μαζί σας αν αποδειχτούν αυτά, να αντιμετωπιστούν. Αλλά συγκεκριμένα ζητήματα, όχι λάσπη στον ανεμιστήρα μόνο και μόνο για να δημιουργούνται εντυπώσεις. Αυτό είναι το ζήτημα. Άρα, λοιπόν, είναι άλλο πράγμα η διαφωνία με τον τρόπο που μπορεί να λειτουργούν οι ομοσπονδίες -και εμείς έχουμε πάρα πολλές διαφωνίες με τις ομοσπονδίες και με την </w:t>
      </w:r>
      <w:r w:rsidRPr="003608DC">
        <w:rPr>
          <w:rFonts w:eastAsia="Times New Roman" w:cs="Times New Roman"/>
          <w:szCs w:val="24"/>
        </w:rPr>
        <w:lastRenderedPageBreak/>
        <w:t>πολιτική τους- και είναι άλλο πράγμα οι ωμές κρατικές παρεμβάσεις, για να ελέγξετε τον χώρο του αθλητισμού.</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Η δική μας αντίληψη -και τελειώνω, κυρία Πρόεδρε-, βρίσκεται στην αντίπερα όχθη. Ο αθλητισμός και όχι στενά ο αθλητισμός, αλλά η φυσική αγωγή, η σωματική άσκηση αποτελεί ανάγκη, αποτελεί δικαίωμα του λαού και της νεολαίας, το οποίο πρέπει να διεκδικήσει μαζί με όλα τα άλλα δικαιώματα. Για σας ο αθλητισμός είναι εμπόρευμα και πεδίο κερδοφορίας και η σχέση του λαού και της νεολαίας με αυτόν είναι σχέση ενός πελάτη με ένα εμπορικό προϊόν. Εμείς έχουμε διαφορετική αντίληψη. Θεωρούμε ότι ο αθλητισμός όταν καλλιεργείται συστηματικά, διαμορφώνει στάση ζωής, συμβάλλει ώστε ο άνθρωπος να γίνεται ενεργητικός και δραστήριος, ευνοεί τη διάθεση και τη βούληση. Και αυτός που έχει υπάρξει ο ίδιος αθλητής, που ξέρει τους κανόνες ενός αθλήματος, μπορεί αύριο να γίνει και καλός φίλαθλος. Δυστυχώς, σήμερα η πλειοψηφία του λαού δεν έχει τη δυνατότητα πρόσβασης ενεργητικής συμμετοχής στην άθληση και στα οφέλη της, με πολύ αρνητικές επιπτώσεις. Είναι χαρακτηριστικό για το ότι οι νέοι στη χώρα μας είναι πρωταθλητές σε μυοσκελετικά προβλήματα, παχυσαρκίες κ.ο.κ.. Εμείς, με αυτήν την πραγματικότητα δεν συμβιβαζόμαστε. Αντίθετα, κάνουμε ό,τι περνάει από το χέρι μας για να υπερασπίζουμε το δικαίωμα της νεολαίας και όλου του λαού στον αθλητισμό.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Ευχαριστώ.</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ΠΡΟΕΔΡΕΥΟΥΣΑ (Σοφία Σακοράφα):</w:t>
      </w:r>
      <w:r w:rsidRPr="003608DC">
        <w:rPr>
          <w:rFonts w:eastAsia="Times New Roman" w:cs="Times New Roman"/>
          <w:szCs w:val="24"/>
        </w:rPr>
        <w:t xml:space="preserve"> Κι εγώ ευχαριστώ πολύ.</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Θα μιλήσει ο κ. Κρητικός, θα ακολουθήσει ο κ. Αβραμάκης, γιατί πρέπει να φύγει με το αεροπλάνο και αμέσως μετά, θα δώσω τον λόγο στον Γενικό Γραμματέα του ΜέΡΑ25.</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ΝΕΟΚΛΗΣ ΚΡΗΤΙΚΟΣ:</w:t>
      </w:r>
      <w:r w:rsidRPr="003608DC">
        <w:rPr>
          <w:rFonts w:eastAsia="Times New Roman" w:cs="Times New Roman"/>
          <w:szCs w:val="24"/>
        </w:rPr>
        <w:t xml:space="preserve"> Ευχαριστώ, κύριε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συνάδελφοι, ο Τζωρτζ Όργουελ θεωρούσε τον αθλητισμό ξένο προς το «ευ αγωνίζεσθαι». Έχει πει χαρακτηριστικά «Ο σοβαρός αθλητισμός δεν έχει να κάνει τίποτα με το ευ αγωνίζεσθαι. Είναι γεμάτος μίσος, ζήλια και καυχησιολογία, άγνοια όλων των κανόνων και σαδιστική ευχαρίστηση στην παρακολούθηση βίας. Με άλλα λόγια είναι πόλεμος χωρίς πυροβολισμούς».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Αντίθετα, ο Γάλλος φιλόσοφος Αλμπέρ Καμύ υποστηρίζοντας την άποψή του για τη σημασία του αθλητισμού είπε: «Όλα όσα ξέρω για την ηθική και την αίσθηση καθήκοντος τα έχω μάθει από το ποδόσφαιρο».</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Θα έλεγε κανείς ότι είναι εντυπωσιακή η διαφορά των δύο απόψεων των δύο αυτών κορυφαίων στοχαστών και φιλοσόφων του 20</w:t>
      </w:r>
      <w:r w:rsidRPr="003608DC">
        <w:rPr>
          <w:rFonts w:eastAsia="Times New Roman"/>
          <w:color w:val="222222"/>
          <w:szCs w:val="24"/>
          <w:shd w:val="clear" w:color="auto" w:fill="FFFFFF"/>
          <w:vertAlign w:val="superscript"/>
        </w:rPr>
        <w:t>ου</w:t>
      </w:r>
      <w:r w:rsidRPr="003608DC">
        <w:rPr>
          <w:rFonts w:eastAsia="Times New Roman"/>
          <w:color w:val="222222"/>
          <w:szCs w:val="24"/>
          <w:shd w:val="clear" w:color="auto" w:fill="FFFFFF"/>
        </w:rPr>
        <w:t xml:space="preserve"> αιώνα, σχετικά με τον αθλητισμό και τις σχέσεις τους με αυτόν. Αν και ο Καμύ θεωρείται ο βασικός θεωρητικός του παραλογισμού, κάτι που -σύμφωνα με τη θεωρία του- καθιστά αδύνατον να βρούμε τα ακριβή αίτια της θεμελίωσης της άποψής του, εν τούτοις </w:t>
      </w:r>
      <w:r w:rsidRPr="003608DC">
        <w:rPr>
          <w:rFonts w:eastAsia="Times New Roman"/>
          <w:color w:val="222222"/>
          <w:szCs w:val="24"/>
          <w:shd w:val="clear" w:color="auto" w:fill="FFFFFF"/>
        </w:rPr>
        <w:lastRenderedPageBreak/>
        <w:t xml:space="preserve">ένα είναι βέβαιο, κύριε Υπουργέ, ότι ήταν τερματοφύλακας. Ήταν αθλητής, δηλαδή συμμέτοχος σε αυτό που προκαλούσε τον Όργουελ να τον χαρακτηρίζει ως πόλεμο χωρίς πυροβολισμούς.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Αυτή είναι η μία οπτική, δηλαδή το πώς κρίνει κανείς, το όλον του αθλητισμού με το αν είναι συμμέτοχος ή όχι στο γεγονός. Η άλλη οπτική είναι αυτή του Όργουελ. Για να δούμε και αν έχει δίκιο. Τι άραγε έβλεπε αυτός, τι ήταν αυτό που του προκάλεσε τόσο αποστροφή απέναντι στον αθλητισμό; Μήπως γι’ αυτόν –ως θεατή βέβαια και φίλαθλο- το όλον του αθλητισμού ήταν οι οπαδοί και οι σκληρές ενέργειες των αθλητών, για να πετύχουν τον στόχο τους;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η ενασχόλησή μου με τον κλασικό αθλητισμό και η αγάπη μου γι’ αυτόν, που πηγάζει από όλες τις αναμνήσεις που έχω θησαυρίσει, μου επιτρέπει να έχω μία άποψη θεμελιωμένη πάνω σε αυτές. Θα υποστήριζα, λοιπόν, κάθε πρόταση και κάθε νόμο ο οποίος θα βοηθούσε τον αθλητισμό, είτε επαγγελματικό είτε ερασιτεχνικό, να προαχθεί, να γίνει πιο ελκυστικός, να μπορεί ο μέσος πολίτης να εισέρχεται στο πλαίσιο του αθλητικού ιδεώδους.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παρόν νομοσχέδιο, λοιπόν, αποτελείται από έξι μέρη, τα οποία κατά σειρά ασχολούνται με τη χειραγώγηση των αγώνων, την αντιμετώπιση της βίας, τις ρυθμίσεις για τη Γενική Γραμματεία Αθλητισμού και των ομοσπονδιών, την </w:t>
      </w:r>
      <w:r w:rsidRPr="003608DC">
        <w:rPr>
          <w:rFonts w:eastAsia="Times New Roman"/>
          <w:color w:val="222222"/>
          <w:szCs w:val="24"/>
          <w:shd w:val="clear" w:color="auto" w:fill="FFFFFF"/>
        </w:rPr>
        <w:lastRenderedPageBreak/>
        <w:t>εποπτεία των αθλητικών ανωνύμων εταιρειών, την κύρωση του νέου καταστατικού της Ελληνικής Ολυμπιακής Επιτροπής.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Ο φίλαθλος κόσμος θέλει ισχυρό νομικό πλαίσιο, έτσι ώστε να αποτρέπεται η χειραγώγηση των αγώνων και αυτό είναι κάτι το οποίο καταφέρνουμε με την κύρωση της Σύμβασης </w:t>
      </w:r>
      <w:r w:rsidRPr="003608DC">
        <w:rPr>
          <w:rFonts w:eastAsia="Times New Roman"/>
          <w:color w:val="222222"/>
          <w:szCs w:val="24"/>
          <w:shd w:val="clear" w:color="auto" w:fill="FFFFFF"/>
          <w:lang w:val="en-US"/>
        </w:rPr>
        <w:t>Macolin</w:t>
      </w:r>
      <w:r w:rsidRPr="003608DC">
        <w:rPr>
          <w:rFonts w:eastAsia="Times New Roman"/>
          <w:color w:val="222222"/>
          <w:szCs w:val="24"/>
          <w:shd w:val="clear" w:color="auto" w:fill="FFFFFF"/>
        </w:rPr>
        <w:t>, την οποία έχουμε υπογράψει από το 2014. Η αυστηροποίηση του ελέγχου και η διευκόλυνση ανταλλαγής πληροφοριών, με σκοπό τον εντοπισμό φαινομένων χειραγώγησης, φαντάζομαι ότι είναι κάτι με το οποίο συμφωνεί και σύσσωμη η Αντιπολίτευση.</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Επίσης, με τις διατάξεις του δεύτερου μέρους του νομοσχεδίου προσπαθούμε να μειώσουμε τα κρούσματα βίας μέσα και έξω από τα γήπεδα και αυτό φυσικά δεν είναι καθόλου εύκολο, καθώς εισέρχεται ο ανθρώπινος παράγοντας, ο χαρακτήρας και το κοινωνικό γεγονός ως θέαμα.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Είναι πολλοί οι φίλαθλοι που μετατρέπονται σε οπαδούς στον αγωνιστικό χώρο όταν έρχονται στο γήπεδο μέσα, γιατί μεταφέρουν την ένταση που βιώνουν στην καθημερινότητά τους και τα βιώματα που έχουν χαλκεύσει την προσωπικότητά τους. Άλλωστε, η αρένα ήταν ένα πεδίο σκληρό από την αρχαιότητα. Κάτι ανάλογο είναι και το γήπεδο σε ορισμένα αθλήματα.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Τα μέσα αποτροπής που εισάγουμε έχουν σκοπό να μειώσουν τα φαινόμενα βίας και να καταστήσουν σαφή την αποφασιστικότητά μας να </w:t>
      </w:r>
      <w:r w:rsidRPr="003608DC">
        <w:rPr>
          <w:rFonts w:eastAsia="Times New Roman"/>
          <w:color w:val="222222"/>
          <w:szCs w:val="24"/>
          <w:shd w:val="clear" w:color="auto" w:fill="FFFFFF"/>
        </w:rPr>
        <w:lastRenderedPageBreak/>
        <w:t>θέσουμε εκτός γηπέδου τα βίαια άτομα. Δεν θέλουμε βέβαια να γίνουμε ψυχοθεραπευτές. Θέλουμε όμως ο αθλητισμός να είναι θέαμα για την οικογένεια και για όλες τις ηλικίες.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νομοσχέδιο ακόμα έρχεται να θεραπεύσει μία έλλειψη, η οποία κατά την άποψή μου ήταν πολύ σημαντική. Επιτρέπουμε πλέον την απόσπαση Ολυμπιονικών από το ευρύτερο δημόσιο είτε στη Γενική Γραμματεία Αθλητισμού είτε σε εποπτευόμενους από αυτήν φορείς. Έτσι καλύπτουμε την ελλιπή στελέχωση του Υπουργείου Πολιτισμού και Αθλητισμού και ειδικότερα της Γενικής Γραμματείας με ανθρώπους με συναφές προς τον αθλητισμό αντικείμενο. Δεν νομίζω ότι αμφιβάλλει κανένας ότι οι καλύτεροι πρεσβευτές του ολυμπισμού και του αθλητισμού είναι οι Ολυμπιονίκες μας.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Τέλος, στο πέμπτο μέρος, μετατρέπουμε την Ελληνική Ολυμπιακή Επιτροπή από νομικό πρόσωπο δημοσίου δικαίου σε ιδιωτικού, τοποθετώντας την στο σύγχρονο εξελισσόμενο νομικό και κοινωνικό πλαίσιο, κυρώνοντας το καταστατικό της, το οποίο χαρακτηρίστηκε ως αναχρονιστικό από τη Διεθνή Ολυμπιακή Επιτροπή και άλλους εθνικούς αθλητικούς οργανισμούς.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Την αλλαγή αυτή έκανε επιτακτική και ο κίνδυνος να μείνουμε εκτός ολυμπιακής οικογένειας. Οξύμωρο μεν, πραγματικότητα δε η γενέτειρα των Ολυμπιακών Αγώνων και του ολυμπιακού ιδεώδους να κινδυνεύει να μείνει εκτός της Διεθνούς Ολυμπιακής Επιτροπής εξαιτίας αγκυλώσεων στο νομικό </w:t>
      </w:r>
      <w:r w:rsidRPr="003608DC">
        <w:rPr>
          <w:rFonts w:eastAsia="Times New Roman"/>
          <w:color w:val="222222"/>
          <w:szCs w:val="24"/>
          <w:shd w:val="clear" w:color="auto" w:fill="FFFFFF"/>
        </w:rPr>
        <w:lastRenderedPageBreak/>
        <w:t>της πλαίσιο! Το νέο καταστατικό της Ελληνικής Ολυμπιακής Επιτροπής θα της επιτρέπει ευελιξία και δυνατότητα να προωθήσει με όλες τις δυνάμεις τον ελληνικό αθλητισμό.</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Για όλα τα παραπάνω, κυρίες και κύριοι συνάδελφοι, σας προτρέπω και με την ιδιότητα του πρώην αθλητή στίβου να ψηφίσετε το παρόν νομοσχέδιο για να κάνουμε ένα βήμα θετικό μπροστά για τον ελληνικό αθλητισμό.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Σας ευχαριστώ πολύ. </w:t>
      </w:r>
    </w:p>
    <w:p w:rsidR="003608DC" w:rsidRPr="003608DC" w:rsidRDefault="003608DC" w:rsidP="00132533">
      <w:pPr>
        <w:spacing w:after="0" w:line="600" w:lineRule="auto"/>
        <w:ind w:firstLine="720"/>
        <w:contextualSpacing/>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Νέας Δημοκρατίας)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ΠΡΟΕΔΡΕΥΟΥΣΑ (Σοφία Σακοράφα):</w:t>
      </w:r>
      <w:r w:rsidRPr="003608DC">
        <w:rPr>
          <w:rFonts w:eastAsia="Times New Roman"/>
          <w:color w:val="222222"/>
          <w:szCs w:val="24"/>
          <w:shd w:val="clear" w:color="auto" w:fill="FFFFFF"/>
        </w:rPr>
        <w:t xml:space="preserve"> Κι εγώ, κύριε συνάδελφε.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Τον λόγο έχει τώρα ο κ. Αβραμάκης από τον ΣΥΡΙΖΑ.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Κύριε συνάδελφε, πριν ξεκινήσετε θα ήθελα να σας επισημάνω κάτι που είμαι σίγουρη ότι το ξέρετε και το λέω για να μην διαμαρτυρηθείτε άλλη φορά. Γνωρίζετε πάρα πολύ καλά ότι όταν ζητά τον λόγο ή ο Γραμματέας ή ο Πρόεδρος ενός κόμματος, προηγείται.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ΕΛΕΥΘΕΡΙΟΣ ΑΒΡΑΜΑΚΗΣ: </w:t>
      </w:r>
      <w:r w:rsidRPr="003608DC">
        <w:rPr>
          <w:rFonts w:eastAsia="Times New Roman"/>
          <w:color w:val="222222"/>
          <w:szCs w:val="24"/>
          <w:shd w:val="clear" w:color="auto" w:fill="FFFFFF"/>
        </w:rPr>
        <w:t>Γι’ αυτό και ευχαριστώ προσωπικά εσάς και τον Πρόεδρο της Κοινοβουλευτικής Ομάδας του ΜέΡΑ25 τον κ. Γιάνη Βαρουφάκη.</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κάποτε ο αείμνηστος Κωνσταντίνος Καραμανλής, συντοπίτης μου, είχε πει το αμίμητο «ποιος κυβερνά αυτή τη χώρα». Αυτή η φράση πέρασε στην ιστορία παραπέμποντας σε ένα </w:t>
      </w:r>
      <w:r w:rsidRPr="003608DC">
        <w:rPr>
          <w:rFonts w:eastAsia="Times New Roman"/>
          <w:color w:val="222222"/>
          <w:szCs w:val="24"/>
          <w:shd w:val="clear" w:color="auto" w:fill="FFFFFF"/>
        </w:rPr>
        <w:lastRenderedPageBreak/>
        <w:t>εξωθεσμικό, παρασιτικό και παρασκηνιακό σύστημα οικονομικής και πολιτικής εξουσίας.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Σήμερα, στο αντίστοιχο ερώτημα, η απάντηση είναι ξεκάθαρη: ο Φρουζής και ο Μαρινάκης. Είναι ο Αρχηγός και το κόμμα σας αυτοί που έχουν σχέση με τον Φρουζή και τον Μαρινάκη. Ήταν ο Φρουζής αυτός που διοργάνωνε δείπνο στήριξης προεκλογικά στον κ. Μητσοτάκη. Άραγε γιατί; Το χρωστούσε ή περίμενε κάτι από αυτόν; Ο κ. Μαρινάκης ήταν χορηγός της Νέας Δημοκρατίας προεκλογικά και άλλωστε είναι γνωστή η σχέση του με την οικογένεια Μητσοτάκη.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Είναι γνωστή η ζέση και η πρεμούρα της Κυβέρνησης και προσωπικά του Πρωθυπουργού να ικανοποιήσουν κάθε αίτημα του συγκεκριμένου επιχειρηματία, που σε μία σειρά νομοσχεδίων στηρίζονται οι επιχειρηματικές του δραστηριότητες, από τη μεθόδευση της αγοράς της «</w:t>
      </w:r>
      <w:r w:rsidRPr="003608DC">
        <w:rPr>
          <w:rFonts w:eastAsia="Times New Roman"/>
          <w:color w:val="222222"/>
          <w:szCs w:val="24"/>
          <w:shd w:val="clear" w:color="auto" w:fill="FFFFFF"/>
          <w:lang w:val="en-US"/>
        </w:rPr>
        <w:t>FORTHNET</w:t>
      </w:r>
      <w:r w:rsidRPr="003608DC">
        <w:rPr>
          <w:rFonts w:eastAsia="Times New Roman"/>
          <w:color w:val="222222"/>
          <w:szCs w:val="24"/>
          <w:shd w:val="clear" w:color="auto" w:fill="FFFFFF"/>
        </w:rPr>
        <w:t>» και «</w:t>
      </w:r>
      <w:r w:rsidRPr="003608DC">
        <w:rPr>
          <w:rFonts w:eastAsia="Times New Roman"/>
          <w:color w:val="222222"/>
          <w:szCs w:val="24"/>
          <w:shd w:val="clear" w:color="auto" w:fill="FFFFFF"/>
          <w:lang w:val="en-US"/>
        </w:rPr>
        <w:t>NOVA</w:t>
      </w:r>
      <w:r w:rsidRPr="003608DC">
        <w:rPr>
          <w:rFonts w:eastAsia="Times New Roman"/>
          <w:color w:val="222222"/>
          <w:szCs w:val="24"/>
          <w:shd w:val="clear" w:color="auto" w:fill="FFFFFF"/>
        </w:rPr>
        <w:t>» μέχρι την επιδότηση μέσω του αναπτυξιακού νόμου, ακόμη και του μονοπωλίου της εταιρείας «ΑΡΓΟΣ» που αφορά τη μεταφορά και διανομή του Τύπου.</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Κύριε Υπουργέ, αν δεν ήσασταν Υπουργός αυτής της Κυβέρνησης θα πίστευα πως τώρα ήρθατε στη χώρα μας. Είναι δυνατόν να ξυπνήσετε ένα πρωί και όλως τυχαίως να ταυτίζεστε με τη δήλωση συγκεκριμένο παράγοντα ποδοσφαιρικής ομάδος ότι δεν πρέπει να δίνονται δανεικοί παίκτες σε άλλες </w:t>
      </w:r>
      <w:r w:rsidRPr="003608DC">
        <w:rPr>
          <w:rFonts w:eastAsia="Times New Roman"/>
          <w:color w:val="222222"/>
          <w:szCs w:val="24"/>
          <w:shd w:val="clear" w:color="auto" w:fill="FFFFFF"/>
        </w:rPr>
        <w:lastRenderedPageBreak/>
        <w:t>ομάδες, για να μην αλλοιώνεται το πρωτάθλημα; Τόσα χρόνια πού ήσασταν; Σε ποια χώρα ζούσατε; Δεν γνωρίζετε ότι η συγκεκριμένη ΠΑΕ επί σειρά ετών την τελευταία εικοσαετία δάνειζε ποδοσφαιριστές σε όλες τις ομάδες του ελληνικού πρωταθλήματος; Τόσα χρόνια στη διακυβέρνηση της χώρας δεν ακούσατε τίποτα για παράγκες, στημένους αγώνες, αλλοίωση αποτελεσμάτων, εκφοβισμό και ξυλοδαρμό διαιτητών;</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Για τον ξυλοδαρμό του διαιτητή κ. Τζήλου θα βρεθούν και θα τιμωρηθούν τελικά οι ένοχοι; Για την ανατίναξη του φούρνου και σπιτιών πρώην διαιτητών, για την απαγωγή δημοσιογράφων, για τις κλειστές κάμερες σε ποδοσφαιρικά γήπεδα;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Κύριε Υπουργέ, η κατάθεση του νομοσχεδίου σήμερα μετά τις τροποποιήσεις και τις αλλαγές που φέρατε είναι μία προσωπική σας ήττα, κάτω από το βάρος της έντονης κριτικής που δεχθήκατε από την Αντιπολίτευση, αλλά και της αμφισβήτησης του υπό κατάθεση νομοσχεδίου σας στο εσωτερικό του κόμματός σας και της Κοινοβουλευτικής σας Ομάδας.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Κοινώς, κύριε Υπουργέ, σας τράβηξαν το αυτί, γιατί ακόμα και κορυφαία στελέχη του κόμματός σας διαφωνούσαν με άρθρα και διατάξεις του νομοσχεδίου σας, ένα νομοσχέδιο που στην αρχική του μορφή, πολύ περισσότερο αλλά και στην τελική του, είχε σοβαρά θέματα αντισυνταγματικότητας, που συνετέλεσαν στο να καταθέσει σήμερα η </w:t>
      </w:r>
      <w:r w:rsidRPr="003608DC">
        <w:rPr>
          <w:rFonts w:eastAsia="Times New Roman"/>
          <w:color w:val="222222"/>
          <w:szCs w:val="24"/>
          <w:shd w:val="clear" w:color="auto" w:fill="FFFFFF"/>
        </w:rPr>
        <w:lastRenderedPageBreak/>
        <w:t xml:space="preserve">Κοινοβουλευτική Ομάδα του ΣΥΡΙΖΑ και πριν τη συζήτησή του αίτηση αντισυνταγματικότητας που δεν έγινε δεκτή από την πλειοψηφία.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Έρχεστε σήμερα και νομοθετείτε με αφορμή την κύρωση της Σύμβασης του Συμβουλίου της Ευρώπης για την ενσωμάτωση της οδηγίας σχετικά με τη χειραγώγηση αγώνων καθώς και διατάξεις για την αθλητική βία.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Και έρχομαι ευθαρσώς να σας ρωτήσω: Πιστεύετε ότι έχετε το ηθικό ανάστημα να υποστηρίξετε άρθρα και νόμο για την αθλητική βία; Ήσασταν εκείνος ο οποίος τότε ως Βουλευτής στα θλιβερά επεισόδια στο γήπεδο του Ηροδότου, με το θάνατο του συγχωρεμένου Κατσούλη που αναφέρθηκε σήμερα εδώ και από δικούς σας Βουλευτές, πήγατε αρχικά στην απολογία, όταν κλήθηκε το σωματείο στην ΕΠΟ και στην πορεία καταθέσατε και ερώτηση απέναντι στο γεγονός αυτό καθ’ αυτό.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ΕΛΕΥΘΕΡΙΟΣ ΑΥΓΕΝΑΚΗΣ (Υφυπουργός Πολιτισμού και Αθλητισμού): </w:t>
      </w:r>
      <w:r w:rsidRPr="003608DC">
        <w:rPr>
          <w:rFonts w:eastAsia="Times New Roman"/>
          <w:color w:val="222222"/>
          <w:szCs w:val="24"/>
          <w:shd w:val="clear" w:color="auto" w:fill="FFFFFF"/>
        </w:rPr>
        <w:t>Ούτε ξέρετε τι λέτε!</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ΕΛΕΥΘΕΡΙΟΣ ΑΒΡΑΜΑΚΗΣ: </w:t>
      </w:r>
      <w:r w:rsidRPr="003608DC">
        <w:rPr>
          <w:rFonts w:eastAsia="Times New Roman"/>
          <w:color w:val="222222"/>
          <w:szCs w:val="24"/>
          <w:shd w:val="clear" w:color="auto" w:fill="FFFFFF"/>
        </w:rPr>
        <w:t>Αυτό που σας λέω. Καταθέσατε ή όχι ερώτηση; Παραβρεθήκατε ή όχι;</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ΕΛΕΥΘΕΡΙΟΣ ΑΥΓΕΝΑΚΗΣ (Υφυπουργός Πολιτισμού και Αθλητισμού): </w:t>
      </w:r>
      <w:r w:rsidRPr="003608DC">
        <w:rPr>
          <w:rFonts w:eastAsia="Times New Roman"/>
          <w:color w:val="222222"/>
          <w:szCs w:val="24"/>
          <w:shd w:val="clear" w:color="auto" w:fill="FFFFFF"/>
        </w:rPr>
        <w:t>Ούτε ξέρετε τι λέτε!</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 xml:space="preserve">ΕΛΕΥΘΕΡΙΟΣ ΑΒΡΑΜΑΚΗΣ: </w:t>
      </w:r>
      <w:r w:rsidRPr="003608DC">
        <w:rPr>
          <w:rFonts w:eastAsia="Times New Roman"/>
          <w:color w:val="222222"/>
          <w:szCs w:val="24"/>
          <w:shd w:val="clear" w:color="auto" w:fill="FFFFFF"/>
        </w:rPr>
        <w:t xml:space="preserve">Θα αποδειχθεί στην πορεία. Ο κ. Μπουρνούς θα φέρει και τα αντίστοιχα παραστατικά και θα σας τα δώσει. Ήσασταν ή δεν ήσασταν;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Πώς μπορείτε εσείς να εγγυηθείτε σήμερα από τη θέση του Υπουργού και τη θέση ευθύνης που σας βαραίνει, όταν εσείς ο ίδιος είχατε πάει υπερασπιζόμενος μια τακτική -εγώ δεν ενοχοποιώ το σωματείο, δεν έχω τίποτα μαζί του και με τους ανθρώπους του- κάποιων ανθρώπων, οι οποίοι προκάλεσαν το συγκεκριμένο ατύχημα και τον θάνατο του συγκεκριμένου οπαδού; Αυτό το αφήνω στην κρίση του κόσμου. Όλοι κρινόμαστε.</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Το περιεχόμενο της σύμβασης για τη χειραγώγηση των αθλητικών αγώνων δεν εγείρει στην ουσία του αντιπαραθέσεις. Θα μπορούσε να αποτελέσει την αφορμή για μία ουσιαστική και αποτελεσματική παρέμβαση του συνόλου των πολιτικών δυνάμεων. Η Κυβέρνηση, όμως, επιλέγει να προσθέσει σ’ αυτό το νομοσχέδιο διατάξεις που αποτελούν μία πρωτοφανή προσπάθεια χειραγώγησης και ελέγχου των ομοσπονδιών του αθλητισμού στη χώρα μας. Ακυρώνουν πρακτικά όλες τις δημοκρατικές αλλαγές που έφερε ο ν.4603/2019, ο λεγόμενος νόμος Βασιλειάδη και έρχονται σε αντιδιαστολή ακόμα και με πρόσφατες πρωτοβουλίες της ίδιας της Κυβέρνησης.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Όπως επισημαίνει μάλιστα ο κ. Αλιβιζάτος, κατόπιν ερωτήματος του ΣΕΓΑΣ, περιλαμβάνει ρυθμίσεις ξεκάθαρα αντισυνταγματικές, αφού περιορίζει </w:t>
      </w:r>
      <w:r w:rsidRPr="003608DC">
        <w:rPr>
          <w:rFonts w:eastAsia="Times New Roman"/>
          <w:color w:val="1D2228"/>
          <w:szCs w:val="24"/>
          <w:shd w:val="clear" w:color="auto" w:fill="FFFFFF"/>
        </w:rPr>
        <w:lastRenderedPageBreak/>
        <w:t>το δικαίωμα της συμμετοχής των φυσικών προσώπων στον αθλητισμό και στη διοίκησή του. Οι αντιδράσεις του ΣΕΓΑΣ, μιας από τις μεγαλύτερες και πιο ιστορικές ομοσπονδίες στη χώρα μας, είναι ενδεικτικές μόνο της αναστάτωσης και των προβλημάτων που δημιουργούνται στην προσπάθειά σας να χειραγωγήσετε συνολικά τα διοικητικά τεκταινόμενα στον χώρο του αθλητισμού.</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Το ότι υπάρχουν σοβαρά προβλήματα σε πολλές ομοσπονδίες, όχι μόνο σε μία όπως φωτογραφικά προσπαθείτε να καταδείξετε, είναι ένα γεγονός. Αυτά τα προβλήματα δεν μπορούν, όμως, να αντιμετωπιστούν με φωτογραφικές διατάξεις, με κανονισμούς που σε αρκετές περιπτώσεις έρχονται σε σύγκρουση με τους κανονισμούς, στους οποίους συμμετέχουν οι εθνικές μας ομοσπονδίες.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Είναι βέβαιο ότι δεν μπήκατε καν στον κόπο να αναζητήσετε το σύνολο των διεθνών κανονισμών που διέπουν την κάθε ομοσπονδία, με ό,τι αυτό μπορεί να συνεπάγεται τόσο για την εικόνα της χώρας όσο και για τη συμμετοχή των ομοσπονδιών και άρα, των συλλόγων και των αθλητών στις διεθνείς οργανώσεις.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Εάν δεν αρκούσαν αυτά που προέβλεπε ο πρόσφατος νόμος, θα μπορούσαν να συζητηθούν και άλλα μέτρα, αντίστοιχα του πλαισίου αντιμετώπισης χειραγώγησης αγώνων, όπως καλύτερος έλεγχος της ροής του </w:t>
      </w:r>
      <w:r w:rsidRPr="003608DC">
        <w:rPr>
          <w:rFonts w:eastAsia="Times New Roman"/>
          <w:color w:val="1D2228"/>
          <w:szCs w:val="24"/>
          <w:shd w:val="clear" w:color="auto" w:fill="FFFFFF"/>
        </w:rPr>
        <w:lastRenderedPageBreak/>
        <w:t>χρήματος και όχι μόνο του δημοσίου χρήματος, αλλά και του χρήματος που διακινείται μεταξύ παραγόντων, ιδιοκτητών, μάνατζερ, αθλητών και διαιτητών. Το ίδιο συμβαίνει και σε κάποιες διοικήσεις ομοσπονδιών.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Εσείς, από τη μία, φέρνετε τη σύμβαση για την καταπολέμηση της χειραγώγησης των αγώνων και από την άλλη, στον ίδιο νόμο, προσπαθείτε να χειραγωγήσετε τις ομοσπονδίες. Προφανώς, τα συμφέροντα που σας υπαγορεύουν τις συγκεκριμένες διατάξεις τα ενδιαφέρει να τεθούν σε ισχύ και αδιαφορούν για την τραγελαφική σύμπτωση να επιχειρείται χειραγώγηση σ’ ένα νομοσχέδιο ενάντια στη χειραγώγηση.</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Οι αντιφάσεις της Κυβέρνησης δεν έχουν τέλος. Πριν από λίγες εβδομάδες ψηφίσατε ως Κυβέρνηση τις αλλαγές, για παράδειγμα, στη διαδικασία προκήρυξης της απεργίας, ζητώντας τη λήψη απόφασης από το 50 συν 1 των μελών των σωματείων, προβλέποντας ακόμα και την ηλεκτρονική ψηφοφορία, προκειμένου να διευκολυνθεί η συμμετοχή των εργαζομένων. Ψηφίσατε ελεγκτικό μητρώο και διάφορες διατάξεις, που υποτίθεται ότι φέρνουν μεγαλύτερη διαφάνεια και έλεγχο της συμμετοχής. Τώρα επαναφέρατε τις διατάξεις ψηφοφορίας μέσω αντιπροσώπων, ανοίγοντας και πάλι τον δρόμο για σωματεία-σφραγίδα, για εξαγορά ψήφων και για αλλοίωση της βούλησης των πραγματικά εμπλεκομένων στον αθλητισμό.</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lastRenderedPageBreak/>
        <w:t>Οι αντιδράσεις που προκαλείτε είναι ατελείωτες. Μέχρι και η Αρχή Προστασίας Προσωπικών Δεδομένων αντέδρασε, λέγοντας πολύ σωστά ότι τα μέτρα που εμπνευστήκατε δήθεν για την αντιμετώπιση της βίας διευρύνουν τόσο πολύ τα όρια, που μπορούν οι αρχές να συλλέγουν και να επεξεργάζονται προσωπικά δεδομένα από οποιαδήποτε πηγή, με αποτέλεσμα να παραβιάζεται τελικά η έννοια της προστασίας των προσωπικών δεδομένων των πολιτών.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Τέλος, μια από τις πιο περίεργες κυβερνητικές αντιφάσεις αφορά τη διάταξη περί κατάργησης του Ταμείου Αλληλοβοηθείας Υπαλλήλων Υπουργείου Πολιτισμού. Πρόκειται για ένα αμαρτωλό ταμείο, του οποίου η υπόθεση βρίσκεται στη δικαιοσύνη. Έχουν ασκηθεί ποινικές διώξεις για έξι κακουργήματα σε δεκαεπτά μέλη, που στο παρελθόν άσκησαν διοίκηση στο ταμείο. Θα πρέπει, εάν είστε σωστοί και ηθικά εντάξει απέναντι σε όλους να περιμένετε να τελεσιδικήσουν αυτές οι υποθέσεις και μετά να φέρετε οποιαδήποτε διάταξη σ’ αυτήν την κατεύθυνση.</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Κλείνοντας, επαναλαμβάνω ότι είναι προκλητικό, προσβλητικό και ενδεικτικό του τρόπου με τον οποίο η Κυβέρνηση αντιλαμβάνεται την ευθύνη της διακυβέρνησης και του δημοσίου συμφέροντος το γεγονός ότι επιχειρεί τη χειραγώγηση των διοικήσεων των αθλητικών ομοσπονδιών από συγκεκριμένα συμφέροντα στο ίδιο κείμενο με την κύρωση της σύμβασης για την </w:t>
      </w:r>
      <w:r w:rsidRPr="003608DC">
        <w:rPr>
          <w:rFonts w:eastAsia="Times New Roman"/>
          <w:color w:val="1D2228"/>
          <w:szCs w:val="24"/>
          <w:shd w:val="clear" w:color="auto" w:fill="FFFFFF"/>
        </w:rPr>
        <w:lastRenderedPageBreak/>
        <w:t>αντιμετώπιση της χειραγώγησης των αγώνων. Είναι προσβλητικό για το δημοκρατικό μας πολίτευμα η Κυβέρνηση να υιοθετεί την προσέγγιση για τη διοίκηση των αθλητικών ομοσπονδιών ενός κατηγορούμενου για υπόθεση χειραγώγησης αγώνων.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Σας ευχαριστώ πολύ.</w:t>
      </w:r>
    </w:p>
    <w:p w:rsidR="003608DC" w:rsidRPr="003608DC" w:rsidRDefault="003608DC" w:rsidP="00132533">
      <w:pPr>
        <w:spacing w:after="0" w:line="600" w:lineRule="auto"/>
        <w:ind w:firstLine="720"/>
        <w:jc w:val="center"/>
        <w:rPr>
          <w:rFonts w:eastAsia="Times New Roman"/>
          <w:color w:val="1D2228"/>
          <w:szCs w:val="24"/>
          <w:shd w:val="clear" w:color="auto" w:fill="FFFFFF"/>
        </w:rPr>
      </w:pPr>
      <w:r w:rsidRPr="003608DC">
        <w:rPr>
          <w:rFonts w:eastAsia="Times New Roman"/>
          <w:color w:val="1D2228"/>
          <w:szCs w:val="24"/>
          <w:shd w:val="clear" w:color="auto" w:fill="FFFFFF"/>
        </w:rPr>
        <w:t>(Χειροκροτήματα από την πτέρυγα του ΣΥΡΙΖΑ)</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ΠΡΟΕΔΡΕΥΟΥΣΑ (Σοφία Σακοράφα):</w:t>
      </w:r>
      <w:r w:rsidRPr="003608DC">
        <w:rPr>
          <w:rFonts w:eastAsia="Times New Roman"/>
          <w:color w:val="1D2228"/>
          <w:szCs w:val="24"/>
          <w:shd w:val="clear" w:color="auto" w:fill="FFFFFF"/>
        </w:rPr>
        <w:t xml:space="preserve"> Και εγώ σας ευχαριστώ, κύριε συνάδελφε.</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Θα δώσω τώρα τον λόγο στον Πρόεδρο της Κοινοβουλευτικής Ομάδας του ΜέΡΑ25 κ. Βαρουφάκη για δεκαπέντε λεπτά.</w:t>
      </w:r>
    </w:p>
    <w:p w:rsidR="003608DC" w:rsidRPr="003608DC" w:rsidRDefault="003608DC" w:rsidP="00132533">
      <w:pPr>
        <w:spacing w:after="0" w:line="600" w:lineRule="auto"/>
        <w:ind w:firstLine="720"/>
        <w:jc w:val="both"/>
        <w:rPr>
          <w:rFonts w:eastAsia="Times New Roman"/>
          <w:b/>
          <w:color w:val="1D2228"/>
          <w:szCs w:val="24"/>
          <w:shd w:val="clear" w:color="auto" w:fill="FFFFFF"/>
        </w:rPr>
      </w:pPr>
      <w:r w:rsidRPr="003608DC">
        <w:rPr>
          <w:rFonts w:eastAsia="Times New Roman"/>
          <w:color w:val="1D2228"/>
          <w:szCs w:val="24"/>
          <w:shd w:val="clear" w:color="auto" w:fill="FFFFFF"/>
        </w:rPr>
        <w:t>Κύριε Πρόεδρε, έχετε τον λόγο.</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bCs/>
          <w:szCs w:val="24"/>
          <w:lang w:eastAsia="zh-CN"/>
        </w:rPr>
        <w:t xml:space="preserve">ΓΙΑΝΗΣ ΒΑΡΟΥΦΑΚΗΣ (Γραμματέας του ΜέΡΑ25): </w:t>
      </w:r>
      <w:r w:rsidRPr="003608DC">
        <w:rPr>
          <w:rFonts w:eastAsia="Times New Roman"/>
          <w:bCs/>
          <w:szCs w:val="24"/>
          <w:lang w:eastAsia="zh-CN"/>
        </w:rPr>
        <w:t>Ε</w:t>
      </w:r>
      <w:r w:rsidRPr="003608DC">
        <w:rPr>
          <w:rFonts w:eastAsia="Times New Roman"/>
          <w:color w:val="1D2228"/>
          <w:szCs w:val="24"/>
          <w:shd w:val="clear" w:color="auto" w:fill="FFFFFF"/>
        </w:rPr>
        <w:t>υχαριστώ, κυρία Πρόεδρε.</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ΣΠΥΡΙΔΩΝ - ΠΑΝΑΓΙΩΤΗΣ (ΣΠΗΛΙΟΣ) ΛΙΒΑΝΟΣ:</w:t>
      </w:r>
      <w:r w:rsidRPr="003608DC">
        <w:rPr>
          <w:rFonts w:eastAsia="Times New Roman"/>
          <w:color w:val="1D2228"/>
          <w:szCs w:val="24"/>
          <w:shd w:val="clear" w:color="auto" w:fill="FFFFFF"/>
        </w:rPr>
        <w:t xml:space="preserve"> Θα μας λυπηθείτε στον χρόνο.</w:t>
      </w:r>
    </w:p>
    <w:p w:rsidR="003608DC" w:rsidRPr="003608DC" w:rsidRDefault="003608DC" w:rsidP="00132533">
      <w:pPr>
        <w:spacing w:after="0" w:line="600" w:lineRule="auto"/>
        <w:ind w:firstLine="720"/>
        <w:jc w:val="both"/>
        <w:rPr>
          <w:rFonts w:eastAsia="Times New Roman"/>
          <w:bCs/>
          <w:szCs w:val="24"/>
          <w:lang w:eastAsia="zh-CN"/>
        </w:rPr>
      </w:pPr>
      <w:r w:rsidRPr="003608DC">
        <w:rPr>
          <w:rFonts w:eastAsia="Times New Roman"/>
          <w:b/>
          <w:bCs/>
          <w:szCs w:val="24"/>
          <w:lang w:eastAsia="zh-CN"/>
        </w:rPr>
        <w:t xml:space="preserve">ΓΙΑΝΗΣ ΒΑΡΟΥΦΑΚΗΣ (Γραμματέας του ΜέΡΑ25): </w:t>
      </w:r>
      <w:r w:rsidRPr="003608DC">
        <w:rPr>
          <w:rFonts w:eastAsia="Times New Roman"/>
          <w:bCs/>
          <w:szCs w:val="24"/>
          <w:lang w:eastAsia="zh-CN"/>
        </w:rPr>
        <w:t>Εγώ πάντα μιλάω λιγότερο από το όριό μου. Δεν ξέρω εάν το έχετε προσέξει.</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color w:val="1D2228"/>
          <w:szCs w:val="24"/>
          <w:shd w:val="clear" w:color="auto" w:fill="FFFFFF"/>
        </w:rPr>
        <w:t>ΣΠΥΡΙΔΩΝ - ΠΑΝΑΓΙΩΤΗΣ (ΣΠΗΛΙΟΣ) ΛΙΒΑΝΟΣ:</w:t>
      </w:r>
      <w:r w:rsidRPr="003608DC">
        <w:rPr>
          <w:rFonts w:eastAsia="Times New Roman"/>
          <w:color w:val="1D2228"/>
          <w:szCs w:val="24"/>
          <w:shd w:val="clear" w:color="auto" w:fill="FFFFFF"/>
        </w:rPr>
        <w:t xml:space="preserve"> Πάντα και είστε περιεκτικός.</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b/>
          <w:bCs/>
          <w:szCs w:val="24"/>
          <w:lang w:eastAsia="zh-CN"/>
        </w:rPr>
        <w:lastRenderedPageBreak/>
        <w:t xml:space="preserve">ΓΙΑΝΗΣ ΒΑΡΟΥΦΑΚΗΣ (Γραμματέας του ΜέΡΑ25): </w:t>
      </w:r>
      <w:r w:rsidRPr="003608DC">
        <w:rPr>
          <w:rFonts w:eastAsia="Times New Roman"/>
          <w:color w:val="1D2228"/>
          <w:szCs w:val="24"/>
          <w:shd w:val="clear" w:color="auto" w:fill="FFFFFF"/>
        </w:rPr>
        <w:t>Σήμερα θα μιλήσω ακόμα λιγότερο, γιατί δεν έχουμε να πούμε πάρα πολλά πράγματα στη συζήτηση περί αθλητισμού, ιδίως όταν πάνω βρίσκεται ως Αντιπρόεδρος μία Σοφία Σακοράφα.</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Κυρίες και κύριοι Βουλευτές, θα ξεκινήσω με μία παραδοχή. Εγώ προσωπικά δεν καταλαβαίνω την άγρια ομορφιά ή και την απαίσια ασχήμια του αθλητισμού, του ποδοσφαίρου, ιδίως των ομαδικών αθλημάτων, όπου παρατηρείται η βία. Νιώθω σαν ένα μυρμήγκι που περπατάει πάνω σ’ ένα κινητό τηλέφωνο και προσπαθεί να αφουγκραστεί πώς λειτουργεί αυτό το πράγμα.</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Κατά έναν τρόπο, ο αθλητισμός, ιδίως το ποδόσφαιρο, μας συνδέει κάπως με τον προϊστορικό μας εαυτό, έτσι όπως μετατρέπεται σε ένα παίγνιο μηδενικού αθροίσματος, που ο ένας κερδίζει, ο άλλος χάνει. Κατανοούμε, χωρίς να καταλαβαίνουμε, όταν ο Μπιλ Σάνκλι, ο σπουδαίος προπονητής της Λίβερπουλ, είχε πει ότι το ποδόσφαιρο δεν είναι θέμα ζωής και θανάτου, είναι κάτι πιο σημαντικό απ’ αυτό. Γελάμε, κατανοούμε ή δεν κατανοούμε.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 xml:space="preserve">Είναι άγρια η ομορφιά του αθλητισμού. Φέρνει στην επιφάνεια τα πιο όμορφα συναισθήματα. Ποιος δεν θυμάται, όταν πήραμε το πανευρωπαϊκό στο μπάσκετ, στο ποδόσφαιρο; Ποιος δεν θυμάται μεγάλες στιγμές του αθλητισμού, που ενοποιούν τους ανθρώπους που τις έζησαν μαζί και ποιος ταυτόχρονα δεν </w:t>
      </w:r>
      <w:r w:rsidRPr="003608DC">
        <w:rPr>
          <w:rFonts w:eastAsia="Times New Roman"/>
          <w:color w:val="1D2228"/>
          <w:szCs w:val="24"/>
          <w:shd w:val="clear" w:color="auto" w:fill="FFFFFF"/>
        </w:rPr>
        <w:lastRenderedPageBreak/>
        <w:t xml:space="preserve">θυμάται τις οικτρές σκηνές που έχουμε ζήσει πολλοί από εμάς με θανάτους, με ρατσισμό, με σεξισμό; Ο αθλητισμός βγάζει τόσο το καλύτερο όσο και το χειρότερο πράγμα από τον άνθρωπο. </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Αυτά δεν τα καταλαβαίνω πολύ καλά. Τα συναισθάνομαι κάπως. Ξέρετε τι καταλαβαίνω; Ένα πράγμα, ότι όταν διασυνδέουμε τον αθλητισμό, ιδίως το ποδόσφαιρο, με την εξουσία, τότε δηλητηριάζεται αυτή η όλη όμορφη και περίπλοκη διαδικασία. Δεν είναι κάτι το καινούργιο. Από την εποχή του Ιουστινιανού, ο αθλητισμός, όταν εμπλεκόταν με την εξουσία, δημιουργούσε ανθρώπινες ήττες. Ήταν τριάντα χιλιάδες νεκροί στην Κωνσταντινούπολη, σύμφωνα με τα λεγόμενα των ιστορικών.</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Στη σημερινή εποχή, τα σημερινά προβλήματα του αθλητισμού ξεκινάνε με τη δική τους σημερινή μορφή από τότε που διεδόθη ο αθλητισμός μέσα από την τηλεόραση. Η διασύνδεση του θεάματος με την τηλεόραση ξεκινάει μία νέα περίοδο, μία περίοδο που για πρώτη φορά έχεις επιχειρηματικούς ολιγαρχικούς τεράστιους ομίλους, οι οποίοι μέσα από το θέαμα του ποδοσφαίρου, του αθλητισμού, τι κάνουν; Ουσιαστικά εγκλωβίζουν μάτια θεατών και τα πουλάνε σε διαφημιστές. Και τότε αρχίζει το τέλος του ερασιτεχνισμού. Τότε αρχίζει η διασύνδεση των μισθών των επιτυχημένων αθλητών, των ποδοσφαιριστών, με τις πωλήσεις και τα έσοδα των διαφημιζόμενων στην τηλεόραση.</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lastRenderedPageBreak/>
        <w:t>Μίλαγα με έναν σπουδαίο κεντρικό τραπεζίτη πριν από κάποια χρόνια, τον Πολ Βόλκερ, που ήταν κεντρικός τραπεζίτης στην Αμερική από το 1978 μέχρι το 1987. Σε μία συζήτηση τι είναι αυτό που οδήγησε στον εκτροχιασμό των χρηματοπιστωτικών συστημάτων, στην πλήρη αποκόλληση του τραπεζικού συστήματος από την υπόλοιπη οικονομία, η εξήγηση που έδωσε ο Πολ Βόλκερ σε εκείνη τη συζήτηση που είχαμε κάνει ήταν ότι φταίει το αμερικανικό, γιατί τις Δευτέρες τα βράδια η δημοφιλία των αγώνων ήταν τόσο πολύ μεγάλη, που οι μισθοί των ποδοσφαιριστών ξεπέρασαν κατά δέκα φορές τον μισθό των μεγαλύτερων τραπεζιτών της Wall Street. Αυτό το αναφέρω αποσπασματικά, μόνο και μόνο γιατί έχει σημασία αυτή η διασύνδεση οικονομικής εξουσίας και αθλητισμού.</w:t>
      </w:r>
    </w:p>
    <w:p w:rsidR="003608DC" w:rsidRPr="003608DC" w:rsidRDefault="003608DC" w:rsidP="00132533">
      <w:pPr>
        <w:spacing w:after="0" w:line="600" w:lineRule="auto"/>
        <w:ind w:firstLine="720"/>
        <w:jc w:val="both"/>
        <w:rPr>
          <w:rFonts w:eastAsia="Times New Roman"/>
          <w:color w:val="1D2228"/>
          <w:szCs w:val="24"/>
          <w:shd w:val="clear" w:color="auto" w:fill="FFFFFF"/>
        </w:rPr>
      </w:pPr>
      <w:r w:rsidRPr="003608DC">
        <w:rPr>
          <w:rFonts w:eastAsia="Times New Roman"/>
          <w:color w:val="1D2228"/>
          <w:szCs w:val="24"/>
          <w:shd w:val="clear" w:color="auto" w:fill="FFFFFF"/>
        </w:rPr>
        <w:t>Το τέλος του ερασιτεχνισμού έρχεται ταυτόχρονα με την υποβάθμιση, με την κατάρρευση του κοινωνικού κράτους στη Δύση, στη Βρετανία, στις Ηνωμένες Πολιτείες, παντού. Τότε βλέπουμε μια συστηματοποίηση της βίας στα γήπεδα. Η βία πάντα υπήρχε, από την Κωνσταντινούπολη και τη Στάση του Νίκα. Η συστηματοποίηση και το δέσιμο της βίας στα γήπεδα με τις εξελίξεις στον παγκοσμιοποιημένο χρηματοπιστωτικό καπιταλισμό ξεκινάει από τη δεκαετία του 1970 με την παράλληλη υποχώρηση του κοινωνικού κράτους και την άνοδο αυτού του απίστευτου εναγκαλισμού μεταξύ αθλητισμού και εμπορευματοποίησης.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Θυμάστε ποια ήταν η λύση στη Βρετανία όπου ο χουλιγκανισμός έζησε τις πιο δοξασμένες του στιγμές; Δεν ήταν οι κάμερες, κυρίες και κύριοι συνάδελφοι της Συμπολίτευσης. Δεν ήταν η αστυνόμευση η οποία όντως πραγματικά εντάθηκε. Αυτό το οποίο άλλαξε την κατάσταση στα βρετανικά γήπεδα ήταν η απόλυτη εμπορευματοποίηση και διασύνδεση της κερδοφορίας συγκεκριμένων ομάδων και ομίλων στους οποίους ανήκει η Manchester United, η </w:t>
      </w:r>
      <w:r w:rsidRPr="003608DC">
        <w:rPr>
          <w:rFonts w:eastAsia="Times New Roman" w:cs="Times New Roman"/>
          <w:szCs w:val="24"/>
          <w:lang w:val="en-US"/>
        </w:rPr>
        <w:t>Liverpool</w:t>
      </w:r>
      <w:r w:rsidRPr="003608DC">
        <w:rPr>
          <w:rFonts w:eastAsia="Times New Roman" w:cs="Times New Roman"/>
          <w:szCs w:val="24"/>
        </w:rPr>
        <w:t xml:space="preserve"> κ.λπ. με τον τρόπο με τον οποίο διαχειρίστηκαν την κρίση εκεί. Αυτή ήταν λύση του πρώτου κόσμου.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Η λύση στη δική μας χώρα, η λύση στην χώρα της χρεοδουλοπαροικίας ποια είναι; Ξεκινήσαμε πριν από την κρίση με κάποιους ευπατρίδες εφοπλιστές παλαιότερα, οι οποίοι έβαζαν χρήματα κι έχαναν χρήματα, όταν αγόραζαν μια ομάδα. Από εκεί περάσαμε στους «Κοσκοτάδες» και καταλήξαμε στη μεγέθυνση του τριγώνου της αμαρτίας αυτής της χώρας που πάντα ήταν οι εργολάβοι από τη μία μεριά, τα μέσα μαζικής ενημέρωσης από την άλλη και οι τραπεζίτες έκλειναν αυτό το τρίγωνο της αμαρτίας. Ήταν αυτό το τρίγωνο το οποίο έβαλε τη χώρα στη δίνη της χρεοκοπίας και στη σημερινή χρεοδουλοπαροικία.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Αυτό το τρίγωνο έγινε τετράγωνο ή γίνεται τετράγωνο. Προστίθεται και ο αθλητισμός. Τα μέσα μαζικής ενημέρωσης ανήκουν στους ίδιους ανθρώπους που έχουν τις ποδοσφαιρικές ομάδες, που ελέγχουν τράπεζες, που ελέγχουν </w:t>
      </w:r>
      <w:r w:rsidRPr="003608DC">
        <w:rPr>
          <w:rFonts w:eastAsia="Times New Roman" w:cs="Times New Roman"/>
          <w:szCs w:val="24"/>
        </w:rPr>
        <w:lastRenderedPageBreak/>
        <w:t xml:space="preserve">τις εργολαβίες. Ένας πτωχευμένος και απαξιωμένος αθλητισμός σε μια πτωχευμένη χρεοδουλοπαροικία εξελίσσεται με τις εικόνες που βλέπουμε με τα άδεια γήπεδα. Ένας αθλητισμός τουλάχιστον στον πρωταθλητισμό, τουλάχιστον στο ποδόσφαιρο και το μπάσκετ που τελικά, ζει για να εξυπηρετεί ένα πράγμα. Τον τζόγο, </w:t>
      </w:r>
      <w:r w:rsidRPr="003608DC">
        <w:rPr>
          <w:rFonts w:eastAsia="Times New Roman"/>
          <w:bCs/>
        </w:rPr>
        <w:t>κύριε Υπουργέ.</w:t>
      </w:r>
      <w:r w:rsidRPr="003608DC">
        <w:rPr>
          <w:rFonts w:eastAsia="Times New Roman" w:cs="Times New Roman"/>
          <w:szCs w:val="24"/>
        </w:rPr>
        <w:t xml:space="preserve">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Αυτή η διασύνδεση μεταξύ του ιδιωτικοποιημένου τζόγου συγκεκριμένων ολιγαρχών και ενός απαξιωμένου αθλητισμού είναι η πεμπτουσία της αντανάκλασης της χρεοδουλοπαροικίας σε αυτό τον ευαίσθητο χώρο.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Εμείς ως ΜέΡΑ25 καταψηφίζουμε το νομοσχέδιο, γιατί δεν αγγίζετε καν αυτό το τετράγωνο της αμαρτίας. Ο μόνος τρόπος, </w:t>
      </w:r>
      <w:r w:rsidRPr="003608DC">
        <w:rPr>
          <w:rFonts w:eastAsia="Times New Roman"/>
          <w:bCs/>
        </w:rPr>
        <w:t>κύριε Υπουργέ,</w:t>
      </w:r>
      <w:r w:rsidRPr="003608DC">
        <w:rPr>
          <w:rFonts w:eastAsia="Times New Roman" w:cs="Times New Roman"/>
          <w:szCs w:val="24"/>
        </w:rPr>
        <w:t xml:space="preserve"> για να απεξαρτηθεί ο αθλητισμός από τις διαδικασίες που γεννούν τη βία στα γήπεδα, που μετατρέπουν τον ελληνικό αθλητισμό σε κομμάτι μιας ανεπανόρθωτης ασχήμιας, είναι η απεξάρτηση του αθλητισμού τόσο από τον τζόγο όσο και από τους ολιγάρχες.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bCs/>
        </w:rPr>
        <w:t>Κυρίες και κύριοι Βουλευτές,</w:t>
      </w:r>
      <w:r w:rsidRPr="003608DC">
        <w:rPr>
          <w:rFonts w:eastAsia="Times New Roman" w:cs="Times New Roman"/>
          <w:szCs w:val="24"/>
        </w:rPr>
        <w:t xml:space="preserve"> εμείς ως ΜέΡΑ25 πάντα -το ξέρετε, μπορεί να διαφωνείτε- καταθέτουμε προτάσεις και δεν αναλωνόμαστε στην καταψήφιση. Εμείς θεωρούμε ότι πρέπει να γίνουν τρία πράγματα, όσον αφορά τον οργανωμένο αθλητισμό και συγκεκριμένα, το ποδόσφαιρο. Γιατί από το ποδόσφαιρο ξεκινούν όλα τα δεινά, από εκεί πηγαίνουν στο μπάσκετ και το </w:t>
      </w:r>
      <w:r w:rsidRPr="003608DC">
        <w:rPr>
          <w:rFonts w:eastAsia="Times New Roman" w:cs="Times New Roman"/>
          <w:szCs w:val="24"/>
        </w:rPr>
        <w:lastRenderedPageBreak/>
        <w:t>βόλλεϋ και τις γυναικείες ομάδες. Βία στον κλασικό αθλητισμό δεν θα δούμε ευτυχώς, γιατί ίσως εκεί δεν υπάρχει ούτε το μηδενικό άθροισμα ούτε σε τελική ανάλυση, το χρήμα και η εξουσία, το δηλητήριο του αθλητισμού.</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Οι τρεις προτάσεις μας είναι πρώτον, μοντέλο </w:t>
      </w:r>
      <w:r w:rsidRPr="003608DC">
        <w:rPr>
          <w:rFonts w:eastAsia="Times New Roman" w:cs="Times New Roman"/>
          <w:szCs w:val="24"/>
          <w:lang w:val="en-US"/>
        </w:rPr>
        <w:t>Barcelona</w:t>
      </w:r>
      <w:r w:rsidRPr="003608DC">
        <w:rPr>
          <w:rFonts w:eastAsia="Times New Roman" w:cs="Times New Roman"/>
          <w:szCs w:val="24"/>
        </w:rPr>
        <w:t xml:space="preserve"> για τις ΠΑΕ. Οι μετοχές στους φιλάθλους. Τέλος πλέον στη διασύνδεση συγκεκριμένων ολιγαρχικών συμφερόντων με ιδιοκτησία ομάδων, ιδιοκτησία μέσων μαζικής ενημέρωσης, ιδιοκτησία πυρήνων κάποιου πλουτισμού παρασιτικού με τον αθλητισμό.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Δεύτερον, κρατικοποίηση όλου του τζόγου στην Ελλάδα. Το μεγαλύτερο όνειδος, τουλάχιστον αισθητικά αν το δει κανείς και για την ηθική του πράγματος, της περιόδου της χρεοδουλοπαροικίας, ήταν ο τρόπος με τον οποίο ιδιωτικοποιήθηκε ο ΟΠΑΠ. Προτείνουμε όχι μόνο την κρατικοποίηση ξανά του ΟΠΑΠ, αλλά και τη μετάβαση όλων των μορφών τζόγου και τον περιορισμό τους σε δημόσια υπηρεσία.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Και τρίτον –και κλείνω με αυτό γιατί νομίζω ότι έχει μια αξία-, να μαθαίνουμε από την πηγή πάρα πολλών δεινών σε αυτή την υφήλιο, από τις Ηνωμένες Πολιτείες της Αμερικής. Θέλω να σας θυμίσω κάτι το οποίο έχει πάρα πολύ ενδιαφέρον, για τον τρόπο με τον οποίο διαχειρίζονται τόσο το αμερικανικό ποδόσφαιρο όσο και το μπέιζμπολ όσο και το μπάσκετ οι αθλητικές αρχές των Ηνωμένων Πολιτειών.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3608DC">
        <w:rPr>
          <w:rFonts w:eastAsia="Times New Roman" w:cs="Times New Roman"/>
          <w:b/>
          <w:szCs w:val="24"/>
        </w:rPr>
        <w:t>ΧΑΡΑΛΑΜΠΟΣ ΑΘΑΝΑΣΙΟΥ</w:t>
      </w:r>
      <w:r w:rsidRPr="003608DC">
        <w:rPr>
          <w:rFonts w:eastAsia="Times New Roman" w:cs="Times New Roman"/>
          <w:szCs w:val="24"/>
        </w:rPr>
        <w:t>)</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Γνωρίζετε πολύ καλά ότι στο μπέιζμπολ υπάρχει ανώτατο όριο το οποίο οι ομάδες δεν μπορούν να ξεπεράσουν σε ό,τι αφορά το συνολικό κόστος των μισθών. Και όταν το ξεπερνούν, φορολογούνται κατά 50% και τα έσοδα αυτά δίνονται στις πιο αδύναμες ομάδες.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Γνωρίζετε ότι στο </w:t>
      </w:r>
      <w:r w:rsidRPr="003608DC">
        <w:rPr>
          <w:rFonts w:eastAsia="Times New Roman" w:cs="Times New Roman"/>
          <w:szCs w:val="24"/>
          <w:lang w:val="en-US"/>
        </w:rPr>
        <w:t>NBA</w:t>
      </w:r>
      <w:r w:rsidRPr="003608DC">
        <w:rPr>
          <w:rFonts w:eastAsia="Times New Roman" w:cs="Times New Roman"/>
          <w:szCs w:val="24"/>
        </w:rPr>
        <w:t xml:space="preserve"> οι καλύτεροι νέοι παίκτες αναγκαστικά δια νόμου πηγαίνουν στις χειρότερες ομάδες, γιατί κατανοούν ότι ο μόνος τρόπος για να έχεις πραγματικό ανταγωνισμό είναι με την ενίσχυση των πιο αδύναμων ομάδων, κάτι το οποίο ο καπιταλισμός δεν μπορεί να καταλάβει καλά, αλλά φαίνεται ότι οι Αμερικάνοι έχουν τη δυνατότητα να το καταλάβουν.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bCs/>
        </w:rPr>
        <w:t>Κυρίες και κύριοι Βουλευτές,</w:t>
      </w:r>
      <w:r w:rsidRPr="003608DC">
        <w:rPr>
          <w:rFonts w:eastAsia="Times New Roman" w:cs="Times New Roman"/>
          <w:szCs w:val="24"/>
        </w:rPr>
        <w:t xml:space="preserve"> είναι ξεκάθαρο, αν συγκρίνετε τις τοποθετήσεις μας τόσο των συναδέλφων μου του ΜέΡΑ25 όσο και εμού σήμερα για το νομοσχέδιο, ότι εδώ πρόκειται για τη σύγκρουση δύο κόσμων.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Εμείς βλέπουμε τον αθλητισμό ως έναν ευαίσθητο τομέα που πρέπει να είναι κομμάτι του πολιτισμού –σε αυτό συμφωνούμε όλοι-, αλλά για να παραμείνει έτσι εν δυνάμει συνδεδεμένος με τον πολιτισμό και όχι με την ασχήμια και τη βία, θα πρέπει να αποσυνδεθεί τόσο από την ολιγαρχία όσο και από τον τζόγο.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Ευχαριστώ.</w:t>
      </w:r>
    </w:p>
    <w:p w:rsidR="003608DC" w:rsidRPr="003608DC" w:rsidRDefault="003608DC" w:rsidP="00132533">
      <w:pPr>
        <w:spacing w:after="0" w:line="600" w:lineRule="auto"/>
        <w:ind w:firstLine="720"/>
        <w:jc w:val="center"/>
        <w:rPr>
          <w:rFonts w:eastAsia="Times New Roman" w:cs="Times New Roman"/>
          <w:szCs w:val="24"/>
        </w:rPr>
      </w:pPr>
      <w:r w:rsidRPr="003608DC">
        <w:rPr>
          <w:rFonts w:eastAsia="Times New Roman" w:cs="Times New Roman"/>
          <w:szCs w:val="24"/>
        </w:rPr>
        <w:lastRenderedPageBreak/>
        <w:t>(Χειροκροτήματα από την πτέρυγα του ΜέΡΑ25)</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(Χαράλαμπος Αθανασίου):</w:t>
      </w:r>
      <w:r w:rsidRPr="003608DC">
        <w:rPr>
          <w:rFonts w:eastAsia="Times New Roman" w:cs="Times New Roman"/>
          <w:szCs w:val="24"/>
        </w:rPr>
        <w:t xml:space="preserve"> Εγώ ευχαριστώ, </w:t>
      </w:r>
      <w:r w:rsidRPr="003608DC">
        <w:rPr>
          <w:rFonts w:eastAsia="Times New Roman"/>
          <w:bCs/>
        </w:rPr>
        <w:t>κύριε Πρόεδρε,</w:t>
      </w:r>
      <w:r w:rsidRPr="003608DC">
        <w:rPr>
          <w:rFonts w:eastAsia="Times New Roman" w:cs="Times New Roman"/>
          <w:szCs w:val="24"/>
        </w:rPr>
        <w:t xml:space="preserve"> και κυρίως γιατί τηρήσατε τον χρόνο.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Συνεχίζουμε τώρα με τη συνάδελφο κ. Ασημίνα Σκόνδρα από τη Νέα Δημοκρατία.</w:t>
      </w:r>
    </w:p>
    <w:p w:rsidR="003608DC" w:rsidRPr="003608DC" w:rsidRDefault="003608DC" w:rsidP="00132533">
      <w:pPr>
        <w:spacing w:after="0" w:line="600" w:lineRule="auto"/>
        <w:ind w:firstLine="720"/>
        <w:jc w:val="both"/>
        <w:rPr>
          <w:rFonts w:eastAsia="Times New Roman"/>
          <w:bCs/>
        </w:rPr>
      </w:pPr>
      <w:r w:rsidRPr="003608DC">
        <w:rPr>
          <w:rFonts w:eastAsia="Times New Roman" w:cs="Times New Roman"/>
          <w:b/>
          <w:szCs w:val="24"/>
        </w:rPr>
        <w:t>ΑΣΗΜΙΝΑ ΣΚΟΝΔΡΑ:</w:t>
      </w:r>
      <w:r w:rsidRPr="003608DC">
        <w:rPr>
          <w:rFonts w:eastAsia="Times New Roman" w:cs="Times New Roman"/>
          <w:szCs w:val="24"/>
        </w:rPr>
        <w:t xml:space="preserve"> Ευχαριστώ, </w:t>
      </w:r>
      <w:r w:rsidRPr="003608DC">
        <w:rPr>
          <w:rFonts w:eastAsia="Times New Roman"/>
          <w:bCs/>
        </w:rPr>
        <w:t>κύριε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bCs/>
        </w:rPr>
        <w:t>Κύριε Υπουργέ,</w:t>
      </w:r>
      <w:r w:rsidRPr="003608DC">
        <w:rPr>
          <w:rFonts w:eastAsia="Times New Roman" w:cs="Times New Roman"/>
          <w:szCs w:val="24"/>
        </w:rPr>
        <w:t xml:space="preserve"> </w:t>
      </w:r>
      <w:r w:rsidRPr="003608DC">
        <w:rPr>
          <w:rFonts w:eastAsia="Times New Roman"/>
          <w:bCs/>
        </w:rPr>
        <w:t>κυρίες και κύριοι συνάδελφοι,</w:t>
      </w:r>
      <w:r w:rsidRPr="003608DC">
        <w:rPr>
          <w:rFonts w:eastAsia="Times New Roman" w:cs="Times New Roman"/>
          <w:szCs w:val="24"/>
        </w:rPr>
        <w:t xml:space="preserve"> στη Νέα Δημοκρατία πιστεύουμε ότι ο αθλητισμός αποτελεί κοινωνικό και πολιτιστικό αγαθό που βελτιώνει τον εαυτό μας βεβαίως, αλλά και την κοινωνία μας. Πιστεύουμε ότι είναι ο χώρος της ευγενούς άμιλλας και αποτελεί μέσο κοινωνικοποίησης και αγωγής.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Ο αρμόδιος Υπουργός, ο Λευτέρης Αυγενάκης, κοινωνός αυτού του πιστεύω, αλλά και αποφασισμένος, όπως και όλη η Κυβέρνηση, να επιλύσει προβλήματα που χρονίζουν, εισάγει σήμερα αυτό το νομοσχέδιο. Τον συγχαίρω γι’ αυτό και για τη μεθοδικότητα και τη σκληρή δουλειά που κατέβαλε για την κατάρτισή του και είμαι βεβαία ότι τα αποτελέσματα θα είναι τα επιθυμητά και θα φανούν άμεσα.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bCs/>
        </w:rPr>
        <w:t>Κυρίες και κύριοι συνάδελφοι,</w:t>
      </w:r>
      <w:r w:rsidRPr="003608DC">
        <w:rPr>
          <w:rFonts w:eastAsia="Times New Roman" w:cs="Times New Roman"/>
          <w:szCs w:val="24"/>
        </w:rPr>
        <w:t xml:space="preserve"> το σχέδιο νόμου ρυθμίζει τρόπους αποτελεσματικής αποτροπής της χειραγώγησης αθλητικών αγώνων και παράλληλα, εισάγει επείγοντα μέτρα αντιμετώπισης της βίας στον αθλητισμό. </w:t>
      </w:r>
      <w:r w:rsidRPr="003608DC">
        <w:rPr>
          <w:rFonts w:eastAsia="Times New Roman" w:cs="Times New Roman"/>
          <w:szCs w:val="24"/>
        </w:rPr>
        <w:lastRenderedPageBreak/>
        <w:t xml:space="preserve">Και τα δύο αυτά αρνητικά φαινόμενα οφείλουμε να τα πατάξουμε και να σταματήσουμε τις δυσάρεστες συνέπειές τους που επηρεάζουν το σύνολο του αθλητικού κόσμου, τους φιλάθλους, όλη την κοινωνία και πολύ περισσότερο τους νέους.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Με απλά λόγια, ο φανατισμός, ο χουλιγκανισμός και τα έκτροπα δεν συνάδουν σε καμμία περίπτωση με το πνεύμα του ευ αγωνίζεσθαι και ειδικά στη χώρα μας πατρίδα του ολυμπισμού και παγκόσμιο λίκνο του αθλητισμού. Συνεπώς, είναι ακόμη μεγαλύτερη ευθύνη όλων μας. Ας συνειδητοποιήσουμε ότι η βία στα γήπεδα, όπως και σε άλλες αθλητικές διοργανώσεις, δεν αντιμετωπίζεται απλά με λόγια, θέλει πράξεις.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Κύριοι συνάδελφοι, ξεκινάμε με την κύρωση της σύμβασης του Συμβουλίου της Ευρώπης για τη χειραγώγηση των αγώνων. Η Ελλάδα ήταν από τις πρώτες χώρες που υπέγραψε την εν λόγω σύμβαση τον Σεπτέμβριο του 2014 και τέθηκε σε ισχύ την 1η Ιανουαρίου του 2019. Ωστόσο, η κύρωσή της παρέμενε σε εκκρεμότητα.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Δημιουργείται ένα πλαίσιο συνεργασίας που θα αποτρέπει το φαινόμενο της χειραγώγησης των αγώνων, κάτι που συνδέεται ευθέως με το στοίχημα και διάφορα παράνομα οικονομικά συμφέροντα που προκαλούν, αγανακτούν και εξοργίζουν. Μέσω της ανταλλαγής πληροφοριών και τη διεθνή συνεργασία μεταξύ των αρμόδιων κρατικών αρχών των αθλητικών οργανώσεων και </w:t>
      </w:r>
      <w:r w:rsidRPr="003608DC">
        <w:rPr>
          <w:rFonts w:eastAsia="Times New Roman" w:cs="Times New Roman"/>
          <w:szCs w:val="24"/>
        </w:rPr>
        <w:lastRenderedPageBreak/>
        <w:t>διοργανωτών αθλητικών στοιχημάτων, θα επιτευχθεί η πρόληψη, η εξιχνίαση και η τιμωρία της χειραγώγησης αγώνων.</w:t>
      </w:r>
    </w:p>
    <w:p w:rsidR="003608DC" w:rsidRPr="003608DC" w:rsidRDefault="003608DC" w:rsidP="00132533">
      <w:pPr>
        <w:spacing w:after="0" w:line="600" w:lineRule="auto"/>
        <w:ind w:firstLine="720"/>
        <w:jc w:val="both"/>
        <w:rPr>
          <w:rFonts w:eastAsia="Times New Roman"/>
          <w:bCs/>
          <w:color w:val="222222"/>
          <w:shd w:val="clear" w:color="auto" w:fill="FFFFFF"/>
        </w:rPr>
      </w:pPr>
      <w:r w:rsidRPr="003608DC">
        <w:rPr>
          <w:rFonts w:eastAsia="Times New Roman"/>
          <w:color w:val="222222"/>
          <w:szCs w:val="24"/>
          <w:shd w:val="clear" w:color="auto" w:fill="FFFFFF"/>
        </w:rPr>
        <w:t xml:space="preserve">Το νομοσχέδιο συμπεριλαμβάνει </w:t>
      </w:r>
      <w:r w:rsidRPr="003608DC">
        <w:rPr>
          <w:rFonts w:eastAsia="Times New Roman"/>
          <w:color w:val="222222"/>
          <w:shd w:val="clear" w:color="auto" w:fill="FFFFFF"/>
        </w:rPr>
        <w:t>διατάξεις</w:t>
      </w:r>
      <w:r w:rsidRPr="003608DC">
        <w:rPr>
          <w:rFonts w:eastAsia="Times New Roman"/>
          <w:color w:val="222222"/>
          <w:szCs w:val="24"/>
          <w:shd w:val="clear" w:color="auto" w:fill="FFFFFF"/>
        </w:rPr>
        <w:t xml:space="preserve">, ώστε </w:t>
      </w:r>
      <w:r w:rsidRPr="003608DC">
        <w:rPr>
          <w:rFonts w:eastAsia="Times New Roman"/>
          <w:bCs/>
          <w:color w:val="222222"/>
          <w:shd w:val="clear" w:color="auto" w:fill="FFFFFF"/>
        </w:rPr>
        <w:t>να</w:t>
      </w:r>
      <w:r w:rsidRPr="003608DC">
        <w:rPr>
          <w:rFonts w:eastAsia="Times New Roman"/>
          <w:color w:val="222222"/>
          <w:szCs w:val="24"/>
          <w:shd w:val="clear" w:color="auto" w:fill="FFFFFF"/>
        </w:rPr>
        <w:t xml:space="preserve"> αντιμετωπιστούν τα φαινόμενα βίας </w:t>
      </w:r>
      <w:r w:rsidRPr="003608DC">
        <w:rPr>
          <w:rFonts w:eastAsia="Times New Roman"/>
          <w:bCs/>
          <w:color w:val="222222"/>
          <w:shd w:val="clear" w:color="auto" w:fill="FFFFFF"/>
        </w:rPr>
        <w:t>που</w:t>
      </w:r>
      <w:r w:rsidRPr="003608DC">
        <w:rPr>
          <w:rFonts w:eastAsia="Times New Roman"/>
          <w:color w:val="222222"/>
          <w:szCs w:val="24"/>
          <w:shd w:val="clear" w:color="auto" w:fill="FFFFFF"/>
        </w:rPr>
        <w:t xml:space="preserve"> εξακολουθούν να αμαυρώνουν τα αθλητικά δρώμενα στη χώρα. </w:t>
      </w:r>
      <w:r w:rsidRPr="003608DC">
        <w:rPr>
          <w:rFonts w:eastAsia="Times New Roman"/>
          <w:bCs/>
          <w:color w:val="222222"/>
          <w:shd w:val="clear" w:color="auto" w:fill="FFFFFF"/>
        </w:rPr>
        <w:t>Είναι</w:t>
      </w:r>
      <w:r w:rsidRPr="003608DC">
        <w:rPr>
          <w:rFonts w:eastAsia="Times New Roman"/>
          <w:color w:val="222222"/>
          <w:szCs w:val="24"/>
          <w:shd w:val="clear" w:color="auto" w:fill="FFFFFF"/>
        </w:rPr>
        <w:t xml:space="preserve"> ντροπή </w:t>
      </w:r>
      <w:r w:rsidRPr="003608DC">
        <w:rPr>
          <w:rFonts w:eastAsia="Times New Roman"/>
          <w:bCs/>
          <w:color w:val="222222"/>
          <w:shd w:val="clear" w:color="auto" w:fill="FFFFFF"/>
        </w:rPr>
        <w:t>να</w:t>
      </w:r>
      <w:r w:rsidRPr="003608DC">
        <w:rPr>
          <w:rFonts w:eastAsia="Times New Roman"/>
          <w:color w:val="222222"/>
          <w:szCs w:val="24"/>
          <w:shd w:val="clear" w:color="auto" w:fill="FFFFFF"/>
        </w:rPr>
        <w:t xml:space="preserve"> βλέπουμε τέτοιες εικόνες κάθε φορά </w:t>
      </w:r>
      <w:r w:rsidRPr="003608DC">
        <w:rPr>
          <w:rFonts w:eastAsia="Times New Roman"/>
          <w:bCs/>
          <w:color w:val="222222"/>
          <w:shd w:val="clear" w:color="auto" w:fill="FFFFFF"/>
        </w:rPr>
        <w:t>που</w:t>
      </w:r>
      <w:r w:rsidRPr="003608DC">
        <w:rPr>
          <w:rFonts w:eastAsia="Times New Roman"/>
          <w:color w:val="222222"/>
          <w:szCs w:val="24"/>
          <w:shd w:val="clear" w:color="auto" w:fill="FFFFFF"/>
        </w:rPr>
        <w:t xml:space="preserve"> υπάρχει αθλητική συνάντηση </w:t>
      </w:r>
      <w:r w:rsidRPr="003608DC">
        <w:rPr>
          <w:rFonts w:eastAsia="Times New Roman"/>
          <w:bCs/>
          <w:color w:val="222222"/>
          <w:shd w:val="clear" w:color="auto" w:fill="FFFFFF"/>
        </w:rPr>
        <w:t>και</w:t>
      </w:r>
      <w:r w:rsidRPr="003608DC">
        <w:rPr>
          <w:rFonts w:eastAsia="Times New Roman"/>
          <w:color w:val="222222"/>
          <w:szCs w:val="24"/>
          <w:shd w:val="clear" w:color="auto" w:fill="FFFFFF"/>
        </w:rPr>
        <w:t xml:space="preserve"> </w:t>
      </w:r>
      <w:r w:rsidRPr="003608DC">
        <w:rPr>
          <w:rFonts w:eastAsia="Times New Roman"/>
          <w:bCs/>
          <w:color w:val="222222"/>
          <w:shd w:val="clear" w:color="auto" w:fill="FFFFFF"/>
        </w:rPr>
        <w:t>ιδιαίτερα</w:t>
      </w:r>
      <w:r w:rsidRPr="003608DC">
        <w:rPr>
          <w:rFonts w:eastAsia="Times New Roman"/>
          <w:color w:val="222222"/>
          <w:szCs w:val="24"/>
          <w:shd w:val="clear" w:color="auto" w:fill="FFFFFF"/>
        </w:rPr>
        <w:t xml:space="preserve"> μεγάλα ντέρμπι. Είτε ποδόσφαιρο λέγεται αυτό είτε μπάσκετ, όταν συναντιούνται «αιώνιοι αντίπαλοι», έχουμε φτάσει να θεωρούμε δεδομένα τα έκτροπα. Πέρα από τις μεγάλες </w:t>
      </w:r>
      <w:r w:rsidRPr="003608DC">
        <w:rPr>
          <w:rFonts w:eastAsia="Times New Roman"/>
          <w:bCs/>
          <w:color w:val="222222"/>
          <w:shd w:val="clear" w:color="auto" w:fill="FFFFFF"/>
        </w:rPr>
        <w:t xml:space="preserve">οικονομικές ζημίες, πολλές φορές έχουμε θύματα. Έχουμε θρηνήσει θύματα. Επίσης, βλέπουμε αθώους φιλάθλους, που με την οικογένειά τους, με μικρά παιδιά πάνε να παρακολουθήσουν και να χαρούν ένα αθλητικό δρώμενο. Όμως και αυτό πλέον κοντεύει να εκλείψει.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Cs/>
          <w:color w:val="222222"/>
          <w:shd w:val="clear" w:color="auto" w:fill="FFFFFF"/>
        </w:rPr>
        <w:t xml:space="preserve">Αυτό οφείλει να αλλάξει. Δίδεται, λοιπόν, η δυνατότητα στις αρχές να διενεργούν </w:t>
      </w:r>
      <w:r w:rsidRPr="003608DC">
        <w:rPr>
          <w:rFonts w:eastAsia="Times New Roman"/>
          <w:color w:val="222222"/>
          <w:szCs w:val="24"/>
          <w:shd w:val="clear" w:color="auto" w:fill="FFFFFF"/>
        </w:rPr>
        <w:t xml:space="preserve">δειγματοληπτικούς ελέγχους, τόσο εντός όσο και εκτός αθλητικών εγκαταστάσεων, προκειμένου να διαπιστωθούν παρανομίες. Επίσης, θα αξιοποιείται υλικό που καταγράφεται με τεχνητά μέσα εντός των αθλητικών εγκαταστάσεων και στους περιβάλλοντες χώρους. </w:t>
      </w:r>
      <w:r w:rsidRPr="003608DC">
        <w:rPr>
          <w:rFonts w:eastAsia="Times New Roman"/>
          <w:bCs/>
          <w:color w:val="222222"/>
          <w:shd w:val="clear" w:color="auto" w:fill="FFFFFF"/>
        </w:rPr>
        <w:t>Κάθε</w:t>
      </w:r>
      <w:r w:rsidRPr="003608DC">
        <w:rPr>
          <w:rFonts w:eastAsia="Times New Roman"/>
          <w:color w:val="222222"/>
          <w:szCs w:val="24"/>
          <w:shd w:val="clear" w:color="auto" w:fill="FFFFFF"/>
        </w:rPr>
        <w:t xml:space="preserve"> αξιόποινη πράξη, κάθε πράξη αθλητικής βίας, ασχέτως εάν τελείται σε χρόνο και τόπο συνδεόμενο με κάποια συγκεκριμένη αθλητική εκδήλωση, θα πρέπει να διώκεται. Αυτή είναι η ουσία, κυρίες και κύριοι. Και για όσους αγωνιούν, η παραπάνω διάταξη είναι </w:t>
      </w:r>
      <w:r w:rsidRPr="003608DC">
        <w:rPr>
          <w:rFonts w:eastAsia="Times New Roman"/>
          <w:color w:val="222222"/>
          <w:szCs w:val="24"/>
          <w:shd w:val="clear" w:color="auto" w:fill="FFFFFF"/>
        </w:rPr>
        <w:lastRenderedPageBreak/>
        <w:t xml:space="preserve">προσαρμοσμένη στα νέα δεδομένα για την προστασία δεδομένων προσωπικού χαρακτήρα.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Ρυθμίζονται, επίσης, θέματα της Γενικής Γραμματείας Αθλητισμού και των ομοσπονδιών. </w:t>
      </w:r>
      <w:r w:rsidRPr="003608DC">
        <w:rPr>
          <w:rFonts w:eastAsia="Times New Roman"/>
          <w:bCs/>
          <w:color w:val="222222"/>
          <w:shd w:val="clear" w:color="auto" w:fill="FFFFFF"/>
        </w:rPr>
        <w:t>Θα</w:t>
      </w:r>
      <w:r w:rsidRPr="003608DC">
        <w:rPr>
          <w:rFonts w:eastAsia="Times New Roman"/>
          <w:color w:val="222222"/>
          <w:szCs w:val="24"/>
          <w:shd w:val="clear" w:color="auto" w:fill="FFFFFF"/>
        </w:rPr>
        <w:t xml:space="preserve"> εφαρμόζεται πια το πλαίσιο της Διεθνούς Ολυμπιακής Επιτροπής, κάτι που έχει εφαρμοστεί ήδη σε αρκετές χώρες-μέλη της. Θεσμοθετείται όριο θητειών για τους προέδρους των ομοσπονδιών, κάτι που κατά γενική ομολογία ήταν απαραίτητο.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Συνδέονται ακόμα ζητήματα οικονομικής ανάπτυξης με ρυθμίσεις του νομοσχεδίου. Εισάγεται δηλαδή ρύθμιση για την αξιοποίηση των ολυμπιακών συγκροτημάτων, που σε μεγάλο βαθμό μένουν αναξιοποίητα και δεν τυγχάνουν της απαραίτητης συντήρησης από τους φορείς που είτε είναι ιδιοκτήτες είτε τους έχει ανατεθεί η αξιοποίηση και η διαχείρισή τους.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Θεσμοθετείται, επιτέλους, η δυνατότητα εκμίσθωσης ή παραχώρησης προς χρήση ολυμπιακών ακινήτων σε ανώνυμες αθλητικές εταιρείες, που θα καταθέσουν επενδυτικό σχέδιο επισκευής ή μετασκευής τους και θα αναλάβουν τις δαπάνες λειτουργίας και συντήρησής τους.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Σχετικά με την οργανωτική στελέχωση των αγώνων μηχανοκίνητου αθλητισμού, αυτή και πάλι διευκολύνεται και πολύ σύντομα θα έχουμε ευχάριστα νέα για τη χώρα μας, αφού μόνο τραγική μπορεί να περιγράψει </w:t>
      </w:r>
      <w:r w:rsidRPr="003608DC">
        <w:rPr>
          <w:rFonts w:eastAsia="Times New Roman"/>
          <w:color w:val="222222"/>
          <w:szCs w:val="24"/>
          <w:shd w:val="clear" w:color="auto" w:fill="FFFFFF"/>
        </w:rPr>
        <w:lastRenderedPageBreak/>
        <w:t>κανείς την απώλεια του Ράλι Ακρόπολις, που χάθηκε λόγω της ανικανότητας της προηγούμενης κυβέρνησης.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Προχωράμε, επίσης, στη δυνατότητα απόσπασης στην Γενική Γραμματεία Αθλητισμού όσων Ολυμπιονικών είναι διορισμένοι στον δημόσιο τομέα. Είναι αδιανόητο το δυναμικό των εκατό και πλέον Ολυμπιονικών που διαθέτει η χώρα μας να μένει αναξιοποίητο και να μην τους δίνεται η δυνατότητα να γίνουν πρεσβευτές του αθλητισμού και του ολυμπιακού ιδεώδους.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Τέλος, κυρώνουμε νέο καταστατικό της Ελληνικής Ολυμπιακής Επιτροπής, η οποία από δημοσίου δικαίου μετατρέπεται σε ιδιωτικού δικαίου, αφού το ισχύον καταστατικό κρίθηκε από εθνικούς αθλητικούς οργανισμούς, όπως και από τη ΔΟΕ, ότι δεν ανταποκρίνεται στις ανάγκες λειτουργίας της σε ένα διαρκώς εξελισσόμενο νομικό, κοινωνικό και αθλητικό πλαίσιο.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Αγαπητοί συνάδελφοι, έχουμε στα χέρια μας ένα ολοκληρωμένο νομοσχέδιο. Έφτασε η ώρα να κάνουμε το επόμενο βήμα στο μέλλον για τον ελληνικό αθλητισμό. Υπερψηφίζοντας το παρόν νομοσχέδιο, αλλάζουμε πλεύση, κτίζουμε τον αθλητισμό που οι Ελληνίδες και οι Έλληνες οραματίζονται, ενισχύουμε τον ερασιτεχνικό αθλητισμό, τον σωματειακό και δημιουργούμε τον σχεδιασμό μιας ενιαίας εθνικής στρατηγικής για τον αθλητισμό στην πατρίδα μας.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Ευχαριστώ.</w:t>
      </w:r>
    </w:p>
    <w:p w:rsidR="003608DC" w:rsidRPr="003608DC" w:rsidRDefault="003608DC" w:rsidP="00132533">
      <w:pPr>
        <w:spacing w:after="0" w:line="600" w:lineRule="auto"/>
        <w:ind w:firstLine="720"/>
        <w:jc w:val="center"/>
        <w:rPr>
          <w:rFonts w:eastAsia="Times New Roman" w:cs="Times New Roman"/>
        </w:rPr>
      </w:pPr>
      <w:r w:rsidRPr="003608DC">
        <w:rPr>
          <w:rFonts w:eastAsia="Times New Roman" w:cs="Times New Roman"/>
        </w:rPr>
        <w:lastRenderedPageBreak/>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bCs/>
          <w:color w:val="222222"/>
          <w:shd w:val="clear" w:color="auto" w:fill="FFFFFF"/>
          <w:lang w:eastAsia="zh-CN"/>
        </w:rPr>
        <w:t xml:space="preserve">ΠΡΟΕΔΡΕΥΩΝ (Χαράλαμπος Αθανασίου): </w:t>
      </w:r>
      <w:r w:rsidRPr="003608DC">
        <w:rPr>
          <w:rFonts w:eastAsia="Times New Roman"/>
          <w:bCs/>
          <w:color w:val="222222"/>
          <w:szCs w:val="24"/>
          <w:shd w:val="clear" w:color="auto" w:fill="FFFFFF"/>
          <w:lang w:eastAsia="zh-CN"/>
        </w:rPr>
        <w:t>Κι εγώ</w:t>
      </w:r>
      <w:r w:rsidRPr="003608DC">
        <w:rPr>
          <w:rFonts w:eastAsia="Times New Roman"/>
          <w:color w:val="222222"/>
          <w:szCs w:val="24"/>
          <w:shd w:val="clear" w:color="auto" w:fill="FFFFFF"/>
        </w:rPr>
        <w:t xml:space="preserve"> ευχαριστώ την κυρία συνάδελφο.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Παρακαλώ τώρα τον κ. Αμυρά Γεώργιο από τη Νέα Δημοκρατία να λάβει τον λόγο.</w:t>
      </w:r>
    </w:p>
    <w:p w:rsidR="003608DC" w:rsidRPr="003608DC" w:rsidRDefault="003608DC" w:rsidP="00132533">
      <w:pPr>
        <w:spacing w:after="0" w:line="600" w:lineRule="auto"/>
        <w:ind w:firstLine="720"/>
        <w:jc w:val="both"/>
        <w:rPr>
          <w:rFonts w:eastAsia="Times New Roman"/>
          <w:color w:val="222222"/>
          <w:shd w:val="clear" w:color="auto" w:fill="FFFFFF"/>
        </w:rPr>
      </w:pPr>
      <w:r w:rsidRPr="003608DC">
        <w:rPr>
          <w:rFonts w:eastAsia="Times New Roman"/>
          <w:b/>
          <w:color w:val="222222"/>
          <w:szCs w:val="24"/>
          <w:shd w:val="clear" w:color="auto" w:fill="FFFFFF"/>
        </w:rPr>
        <w:t>ΓΕΩΡΓΙΟΣ ΑΜΥΡΑΣ:</w:t>
      </w:r>
      <w:r w:rsidRPr="003608DC">
        <w:rPr>
          <w:rFonts w:eastAsia="Times New Roman"/>
          <w:color w:val="222222"/>
          <w:szCs w:val="24"/>
          <w:shd w:val="clear" w:color="auto" w:fill="FFFFFF"/>
        </w:rPr>
        <w:t xml:space="preserve"> </w:t>
      </w:r>
      <w:r w:rsidRPr="003608DC">
        <w:rPr>
          <w:rFonts w:eastAsia="Times New Roman"/>
          <w:color w:val="222222"/>
          <w:shd w:val="clear" w:color="auto" w:fill="FFFFFF"/>
        </w:rPr>
        <w:t>Ευχαριστώ, κύριε Πρόεδρε.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hd w:val="clear" w:color="auto" w:fill="FFFFFF"/>
        </w:rPr>
        <w:t>Κ</w:t>
      </w:r>
      <w:r w:rsidRPr="003608DC">
        <w:rPr>
          <w:rFonts w:eastAsia="Times New Roman"/>
          <w:color w:val="222222"/>
          <w:szCs w:val="24"/>
          <w:shd w:val="clear" w:color="auto" w:fill="FFFFFF"/>
        </w:rPr>
        <w:t xml:space="preserve">υρίες και κύριοι συνάδελφοι, συζητάμε το παρόν σχέδιο νόμου του Υπουργείου Πολιτισμού και Αθλητισμού σε μια περίοδο, σε μια εποχή, κατά την οποία ο ελληνικός αθλητισμός ψάχνει τη δική του έξοδο από την κρίση και τα προβλήματα του παρελθόντος.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Ποια ήταν η κατάσταση τα τελευταία χρόνια, που δυστυχώς διαρκώς χειροτέρευε; Στημένοι αγώνες. Οι καταγγελίες αλλά και οι διώξεις για στημένους αγώνες δηλητηρίασαν όσο δεν πήγαινε βεβαίως το αθλητικό περιβάλλον. Το ελληνικό ποδόσφαιρο μπήκε σε διεθνή επιτροπεία. Στην ουσία έβαλε στις πλάτες του το δικό του μνημόνιο.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Η βία -τι να πει κανείς για τη βία;- ξέφυγε από τα ντέρμπι των «αιωνίων αντιπάλων», όποιοι και να ήταν αυτοί, και είχαμε βία σε αγώνες βόλεϊ γυναικών, σε αγώνες υδατοσφαίρισης. Δεν ξέρω, </w:t>
      </w:r>
      <w:r w:rsidRPr="003608DC">
        <w:rPr>
          <w:rFonts w:eastAsia="Times New Roman"/>
          <w:bCs/>
          <w:color w:val="222222"/>
          <w:shd w:val="clear" w:color="auto" w:fill="FFFFFF"/>
        </w:rPr>
        <w:t>να</w:t>
      </w:r>
      <w:r w:rsidRPr="003608DC">
        <w:rPr>
          <w:rFonts w:eastAsia="Times New Roman"/>
          <w:color w:val="222222"/>
          <w:szCs w:val="24"/>
          <w:shd w:val="clear" w:color="auto" w:fill="FFFFFF"/>
        </w:rPr>
        <w:t xml:space="preserve"> μας πει ο κ. Μαυρωτάς, </w:t>
      </w:r>
      <w:r w:rsidRPr="003608DC">
        <w:rPr>
          <w:rFonts w:eastAsia="Times New Roman"/>
          <w:bCs/>
          <w:color w:val="222222"/>
          <w:shd w:val="clear" w:color="auto" w:fill="FFFFFF"/>
        </w:rPr>
        <w:t>που</w:t>
      </w:r>
      <w:r w:rsidRPr="003608DC">
        <w:rPr>
          <w:rFonts w:eastAsia="Times New Roman"/>
          <w:color w:val="222222"/>
          <w:szCs w:val="24"/>
          <w:shd w:val="clear" w:color="auto" w:fill="FFFFFF"/>
        </w:rPr>
        <w:t xml:space="preserve"> ήταν πολίστας, αν στα χρόνια του ακουγόταν ποτέ κιχ σε αγώνες πόλο. Μέχρι </w:t>
      </w:r>
      <w:r w:rsidRPr="003608DC">
        <w:rPr>
          <w:rFonts w:eastAsia="Times New Roman"/>
          <w:bCs/>
          <w:color w:val="222222"/>
          <w:shd w:val="clear" w:color="auto" w:fill="FFFFFF"/>
        </w:rPr>
        <w:t>και</w:t>
      </w:r>
      <w:r w:rsidRPr="003608DC">
        <w:rPr>
          <w:rFonts w:eastAsia="Times New Roman"/>
          <w:color w:val="222222"/>
          <w:szCs w:val="24"/>
          <w:shd w:val="clear" w:color="auto" w:fill="FFFFFF"/>
        </w:rPr>
        <w:t xml:space="preserve"> </w:t>
      </w:r>
      <w:r w:rsidRPr="003608DC">
        <w:rPr>
          <w:rFonts w:eastAsia="Times New Roman"/>
          <w:color w:val="222222"/>
          <w:szCs w:val="24"/>
          <w:shd w:val="clear" w:color="auto" w:fill="FFFFFF"/>
        </w:rPr>
        <w:lastRenderedPageBreak/>
        <w:t>στα εφηβικά πρωταθλήματα είδαμε ανεξέλεγκτες καταστάσεις, επικίνδυνες, βίαιες, που απαξιώνουν την ιδέα και την έννοια του αθλητισμού.</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Όσοι έχουμε περάσει από τον αθλητισμό ξέρουμε το εξής. Εγώ προσωπικά έχω περάσει από τον στίβο. Ήμουν δρομέας στα χίλια πεντακόσια, πέντε χιλιάδες μέτρα. Έλεγα -και νομίζω </w:t>
      </w:r>
      <w:r w:rsidRPr="003608DC">
        <w:rPr>
          <w:rFonts w:eastAsia="Times New Roman"/>
          <w:bCs/>
          <w:color w:val="222222"/>
          <w:shd w:val="clear" w:color="auto" w:fill="FFFFFF"/>
        </w:rPr>
        <w:t>ότι</w:t>
      </w:r>
      <w:r w:rsidRPr="003608DC">
        <w:rPr>
          <w:rFonts w:eastAsia="Times New Roman"/>
          <w:color w:val="222222"/>
          <w:szCs w:val="24"/>
          <w:shd w:val="clear" w:color="auto" w:fill="FFFFFF"/>
        </w:rPr>
        <w:t xml:space="preserve"> όλοι συμφωνούμε- πως ο αθλητισμός ήταν, πρώτον, το μέσο να αντιληφθώ τον εαυτό μου, ως παιδί, ασχολούμενος με τον αθλητισμό και κατά δεύτερον, εξίσου σημαντικό, να αντιληφθώ τον κόσμο γύρω μου, αλλά με αρχές, τις αρχές του αθλητισμού.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Ποιο </w:t>
      </w:r>
      <w:r w:rsidRPr="003608DC">
        <w:rPr>
          <w:rFonts w:eastAsia="Times New Roman"/>
          <w:bCs/>
          <w:color w:val="222222"/>
          <w:shd w:val="clear" w:color="auto" w:fill="FFFFFF"/>
        </w:rPr>
        <w:t>είναι</w:t>
      </w:r>
      <w:r w:rsidRPr="003608DC">
        <w:rPr>
          <w:rFonts w:eastAsia="Times New Roman"/>
          <w:color w:val="222222"/>
          <w:szCs w:val="24"/>
          <w:shd w:val="clear" w:color="auto" w:fill="FFFFFF"/>
        </w:rPr>
        <w:t xml:space="preserve"> το αποτέλεσμα όλων αυτών των προβλημάτων, που ενδεικτικά ανέφερα; Αντί ο αθλητισμός </w:t>
      </w:r>
      <w:r w:rsidRPr="003608DC">
        <w:rPr>
          <w:rFonts w:eastAsia="Times New Roman"/>
          <w:bCs/>
          <w:color w:val="222222"/>
          <w:shd w:val="clear" w:color="auto" w:fill="FFFFFF"/>
        </w:rPr>
        <w:t>να</w:t>
      </w:r>
      <w:r w:rsidRPr="003608DC">
        <w:rPr>
          <w:rFonts w:eastAsia="Times New Roman"/>
          <w:color w:val="222222"/>
          <w:szCs w:val="24"/>
          <w:shd w:val="clear" w:color="auto" w:fill="FFFFFF"/>
        </w:rPr>
        <w:t xml:space="preserve"> ενώνει </w:t>
      </w:r>
      <w:r w:rsidRPr="003608DC">
        <w:rPr>
          <w:rFonts w:eastAsia="Times New Roman"/>
          <w:bCs/>
          <w:color w:val="222222"/>
          <w:shd w:val="clear" w:color="auto" w:fill="FFFFFF"/>
        </w:rPr>
        <w:t>και</w:t>
      </w:r>
      <w:r w:rsidRPr="003608DC">
        <w:rPr>
          <w:rFonts w:eastAsia="Times New Roman"/>
          <w:color w:val="222222"/>
          <w:szCs w:val="24"/>
          <w:shd w:val="clear" w:color="auto" w:fill="FFFFFF"/>
        </w:rPr>
        <w:t xml:space="preserve"> να προσελκύει οικογένειες με παιδιά, νέους ανθρώπους, σαφέστατα δημιούργησε μια απόσταση ασφαλείας του κόσμου από τον αθλητισμό.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Χαίρομαι που ο Υπουργός, ο κ. Αυγενάκης, και το επιτελείο του έφεραν ένα νομοσχέδιο στέρεο, σημαντικό με το βλέμμα στο μέλλον. Έχει μέσα πάρα πολύ σημαντικές διατάξεις. Θα έλεγα ότι το βασικότερο είναι πως προτάσσει τη διαφάνεια -διαφάνεια παντού- και κατά δεύτερον βάζει τις βάσεις, έτσι ώστε το αθλητικό περιβάλλον και η αθλητική κοινότητα να ξαναγίνουν ελκυστικά και ασφαλή περιβάλλοντα για οποιοδήποτε θέλει να απολαύσει τον αθλητισμό.</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w:t>
      </w:r>
      <w:r w:rsidRPr="003608DC">
        <w:rPr>
          <w:rFonts w:eastAsia="Times New Roman"/>
          <w:bCs/>
          <w:color w:val="222222"/>
          <w:shd w:val="clear" w:color="auto" w:fill="FFFFFF"/>
        </w:rPr>
        <w:t>πίσης,</w:t>
      </w:r>
      <w:r w:rsidRPr="003608DC">
        <w:rPr>
          <w:rFonts w:eastAsia="Times New Roman"/>
          <w:color w:val="222222"/>
          <w:szCs w:val="24"/>
          <w:shd w:val="clear" w:color="auto" w:fill="FFFFFF"/>
        </w:rPr>
        <w:t xml:space="preserve"> θα έλεγα </w:t>
      </w:r>
      <w:r w:rsidRPr="003608DC">
        <w:rPr>
          <w:rFonts w:eastAsia="Times New Roman"/>
          <w:bCs/>
          <w:color w:val="222222"/>
          <w:shd w:val="clear" w:color="auto" w:fill="FFFFFF"/>
        </w:rPr>
        <w:t>ότι</w:t>
      </w:r>
      <w:r w:rsidRPr="003608DC">
        <w:rPr>
          <w:rFonts w:eastAsia="Times New Roman"/>
          <w:color w:val="222222"/>
          <w:szCs w:val="24"/>
          <w:shd w:val="clear" w:color="auto" w:fill="FFFFFF"/>
        </w:rPr>
        <w:t xml:space="preserve"> </w:t>
      </w:r>
      <w:r w:rsidRPr="003608DC">
        <w:rPr>
          <w:rFonts w:eastAsia="Times New Roman"/>
          <w:bCs/>
          <w:color w:val="222222"/>
          <w:shd w:val="clear" w:color="auto" w:fill="FFFFFF"/>
        </w:rPr>
        <w:t>είναι αξιοσημείωτο</w:t>
      </w:r>
      <w:r w:rsidRPr="003608DC">
        <w:rPr>
          <w:rFonts w:eastAsia="Times New Roman"/>
          <w:color w:val="222222"/>
          <w:szCs w:val="24"/>
          <w:shd w:val="clear" w:color="auto" w:fill="FFFFFF"/>
        </w:rPr>
        <w:t xml:space="preserve"> το γεγονός πως αυτό το νομοσχέδιο είναι ένα από τα πρώτα νομοσχέδια της Κυβέρνησης Μητσοτάκη. </w:t>
      </w:r>
      <w:r w:rsidRPr="003608DC">
        <w:rPr>
          <w:rFonts w:eastAsia="Times New Roman"/>
          <w:bCs/>
          <w:color w:val="222222"/>
          <w:shd w:val="clear" w:color="auto" w:fill="FFFFFF"/>
        </w:rPr>
        <w:lastRenderedPageBreak/>
        <w:t>Θα</w:t>
      </w:r>
      <w:r w:rsidRPr="003608DC">
        <w:rPr>
          <w:rFonts w:eastAsia="Times New Roman"/>
          <w:color w:val="222222"/>
          <w:szCs w:val="24"/>
          <w:shd w:val="clear" w:color="auto" w:fill="FFFFFF"/>
        </w:rPr>
        <w:t xml:space="preserve"> μιλήσω, λοιπόν, </w:t>
      </w:r>
      <w:r w:rsidRPr="003608DC">
        <w:rPr>
          <w:rFonts w:eastAsia="Times New Roman"/>
          <w:bCs/>
          <w:color w:val="222222"/>
          <w:shd w:val="clear" w:color="auto" w:fill="FFFFFF"/>
        </w:rPr>
        <w:t>για τις</w:t>
      </w:r>
      <w:r w:rsidRPr="003608DC">
        <w:rPr>
          <w:rFonts w:eastAsia="Times New Roman"/>
          <w:color w:val="222222"/>
          <w:szCs w:val="24"/>
          <w:shd w:val="clear" w:color="auto" w:fill="FFFFFF"/>
        </w:rPr>
        <w:t xml:space="preserve"> </w:t>
      </w:r>
      <w:r w:rsidRPr="003608DC">
        <w:rPr>
          <w:rFonts w:eastAsia="Times New Roman"/>
          <w:color w:val="222222"/>
          <w:shd w:val="clear" w:color="auto" w:fill="FFFFFF"/>
        </w:rPr>
        <w:t>διατάξεις. Δ</w:t>
      </w:r>
      <w:r w:rsidRPr="003608DC">
        <w:rPr>
          <w:rFonts w:eastAsia="Times New Roman"/>
          <w:color w:val="222222"/>
          <w:szCs w:val="24"/>
          <w:shd w:val="clear" w:color="auto" w:fill="FFFFFF"/>
        </w:rPr>
        <w:t xml:space="preserve">εν θα μπω σε ανάλυση. Τις ακούμε από το πρωί συνεχώς και επαρκέστατα από το επιτελείο του Υπουργού και τον ίδιο τον Υπουργό. Έχω βάλει </w:t>
      </w:r>
      <w:r w:rsidRPr="003608DC">
        <w:rPr>
          <w:rFonts w:eastAsia="Times New Roman"/>
          <w:bCs/>
          <w:color w:val="222222"/>
          <w:shd w:val="clear" w:color="auto" w:fill="FFFFFF"/>
        </w:rPr>
        <w:t>όμως</w:t>
      </w:r>
      <w:r w:rsidRPr="003608DC">
        <w:rPr>
          <w:rFonts w:eastAsia="Times New Roman"/>
          <w:color w:val="222222"/>
          <w:szCs w:val="24"/>
          <w:shd w:val="clear" w:color="auto" w:fill="FFFFFF"/>
        </w:rPr>
        <w:t xml:space="preserve"> τρία, τέσσερα στοιχεία στην άκρη </w:t>
      </w:r>
      <w:r w:rsidRPr="003608DC">
        <w:rPr>
          <w:rFonts w:eastAsia="Times New Roman"/>
          <w:bCs/>
          <w:color w:val="222222"/>
          <w:shd w:val="clear" w:color="auto" w:fill="FFFFFF"/>
        </w:rPr>
        <w:t>που</w:t>
      </w:r>
      <w:r w:rsidRPr="003608DC">
        <w:rPr>
          <w:rFonts w:eastAsia="Times New Roman"/>
          <w:color w:val="222222"/>
          <w:szCs w:val="24"/>
          <w:shd w:val="clear" w:color="auto" w:fill="FFFFFF"/>
        </w:rPr>
        <w:t xml:space="preserve"> θα ήθελα να τα σχολιάσω.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πρώτο είναι το πάρα πολύ σημαντικό πρόβλημα της βίας. Επανέρχεται η </w:t>
      </w:r>
      <w:r w:rsidRPr="003608DC">
        <w:rPr>
          <w:rFonts w:eastAsia="Times New Roman"/>
          <w:bCs/>
          <w:color w:val="222222"/>
          <w:shd w:val="clear" w:color="auto" w:fill="FFFFFF"/>
        </w:rPr>
        <w:t>διάταξη</w:t>
      </w:r>
      <w:r w:rsidRPr="003608DC">
        <w:rPr>
          <w:rFonts w:eastAsia="Times New Roman"/>
          <w:color w:val="222222"/>
          <w:szCs w:val="24"/>
          <w:shd w:val="clear" w:color="auto" w:fill="FFFFFF"/>
        </w:rPr>
        <w:t xml:space="preserve"> που δίνει τη δυνατότητα συλλογής και αξιοποίησης υλικού που καταγράφεται με οποιοδήποτε τεχνικό μέσο, στο πλαίσιο πάντα της ποινικής διαδικασίας, ώστε να εντοπίζονται οι χούλιγκανς. Είναι δυνατόν να υπάρχει ένας άνθρωπος που να διαφωνεί με το ότι πρέπει -και με τον νόμο αυτό </w:t>
      </w:r>
      <w:r w:rsidRPr="003608DC">
        <w:rPr>
          <w:rFonts w:eastAsia="Times New Roman"/>
          <w:bCs/>
          <w:color w:val="222222"/>
          <w:shd w:val="clear" w:color="auto" w:fill="FFFFFF"/>
        </w:rPr>
        <w:t>θα</w:t>
      </w:r>
      <w:r w:rsidRPr="003608DC">
        <w:rPr>
          <w:rFonts w:eastAsia="Times New Roman"/>
          <w:color w:val="222222"/>
          <w:szCs w:val="24"/>
          <w:shd w:val="clear" w:color="auto" w:fill="FFFFFF"/>
        </w:rPr>
        <w:t xml:space="preserve"> γίνει- να ελεγχθούν καλύτερα οι λέσχες των οργανωμένων οπαδών; Υπάρχει κάποιος που μπορεί να διαφωνήσει με τη διάταξη με την οποία επεκτείνεται ο χρόνος εφαρμογής των ποινικών διατάξεων για περιπτώσεις αθλητικής βίας που τελούνται σε χρόνο και τόπο μη συνδεόμενους με κάποια αθλητική εκδήλωση; Τα γνωστά δηλαδή ραντεβού οπαδών σε συνοικίες της Αθήνας </w:t>
      </w:r>
      <w:r w:rsidRPr="003608DC">
        <w:rPr>
          <w:rFonts w:eastAsia="Times New Roman"/>
          <w:bCs/>
          <w:color w:val="222222"/>
          <w:shd w:val="clear" w:color="auto" w:fill="FFFFFF"/>
        </w:rPr>
        <w:t>και</w:t>
      </w:r>
      <w:r w:rsidRPr="003608DC">
        <w:rPr>
          <w:rFonts w:eastAsia="Times New Roman"/>
          <w:color w:val="222222"/>
          <w:szCs w:val="24"/>
          <w:shd w:val="clear" w:color="auto" w:fill="FFFFFF"/>
        </w:rPr>
        <w:t xml:space="preserve"> της Θεσσαλονίκης για να σπάσουν τα κεφάλια ο ένας του άλλου -ματωμένα κεφάλια, ρόπαλα, μαχαίρια. Είναι ένα αποκρουστικό περιβάλλον αυτό, που με τολμηρό τρόπο και στιβαρό θα έλεγα, το παρόν σχέδιο νόμου, ο νόμος Αυγενάκη, όπως </w:t>
      </w:r>
      <w:r w:rsidRPr="003608DC">
        <w:rPr>
          <w:rFonts w:eastAsia="Times New Roman"/>
          <w:bCs/>
          <w:color w:val="222222"/>
          <w:shd w:val="clear" w:color="auto" w:fill="FFFFFF"/>
        </w:rPr>
        <w:t>θα</w:t>
      </w:r>
      <w:r w:rsidRPr="003608DC">
        <w:rPr>
          <w:rFonts w:eastAsia="Times New Roman"/>
          <w:color w:val="222222"/>
          <w:szCs w:val="24"/>
          <w:shd w:val="clear" w:color="auto" w:fill="FFFFFF"/>
        </w:rPr>
        <w:t xml:space="preserve"> το ονομάζουμε από αύριο το πρωί, έρχεται να αντιμετωπίσει επαρκέστατα.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Δύο ακόμα σημεία έχω ξεχωρίσει, κύριε Υπουργέ. Το ένα είναι το Ράλι Ακρόπολις. </w:t>
      </w:r>
      <w:r w:rsidRPr="003608DC">
        <w:rPr>
          <w:rFonts w:eastAsia="Times New Roman"/>
          <w:bCs/>
          <w:color w:val="222222"/>
          <w:shd w:val="clear" w:color="auto" w:fill="FFFFFF"/>
        </w:rPr>
        <w:t>Ε</w:t>
      </w:r>
      <w:r w:rsidRPr="003608DC">
        <w:rPr>
          <w:rFonts w:eastAsia="Times New Roman"/>
          <w:color w:val="222222"/>
          <w:szCs w:val="24"/>
          <w:shd w:val="clear" w:color="auto" w:fill="FFFFFF"/>
        </w:rPr>
        <w:t xml:space="preserve">, βέβαια, επιτέλους, λύνονται εκείνα τα προβλήματα </w:t>
      </w:r>
      <w:r w:rsidRPr="003608DC">
        <w:rPr>
          <w:rFonts w:eastAsia="Times New Roman"/>
          <w:bCs/>
          <w:color w:val="222222"/>
          <w:shd w:val="clear" w:color="auto" w:fill="FFFFFF"/>
        </w:rPr>
        <w:t>που</w:t>
      </w:r>
      <w:r w:rsidRPr="003608DC">
        <w:rPr>
          <w:rFonts w:eastAsia="Times New Roman"/>
          <w:color w:val="222222"/>
          <w:szCs w:val="24"/>
          <w:shd w:val="clear" w:color="auto" w:fill="FFFFFF"/>
        </w:rPr>
        <w:t xml:space="preserve"> είχαν σχέση με την οργάνωση </w:t>
      </w:r>
      <w:r w:rsidRPr="003608DC">
        <w:rPr>
          <w:rFonts w:eastAsia="Times New Roman"/>
          <w:bCs/>
          <w:color w:val="222222"/>
          <w:shd w:val="clear" w:color="auto" w:fill="FFFFFF"/>
        </w:rPr>
        <w:t>και</w:t>
      </w:r>
      <w:r w:rsidRPr="003608DC">
        <w:rPr>
          <w:rFonts w:eastAsia="Times New Roman"/>
          <w:color w:val="222222"/>
          <w:szCs w:val="24"/>
          <w:shd w:val="clear" w:color="auto" w:fill="FFFFFF"/>
        </w:rPr>
        <w:t xml:space="preserve"> τη στελέχωση αυτής της διοργάνωσης. Είναι δυνατόν η Ελλάδα -να μην έχει την πρωτοπορία, θα έλεγα εγώ, αλλά ας αφήσουμε την πρωτοπορία- να μη βρίσκεται στα διεθνή καλεντάρια, τα παγκόσμια του μηχανοκίνητου αθλητισμού, με μια τέτοια διαδρομή και ένα τέτοιο ιστορικό ράλι, </w:t>
      </w:r>
      <w:r w:rsidRPr="003608DC">
        <w:rPr>
          <w:rFonts w:eastAsia="Times New Roman"/>
          <w:color w:val="222222"/>
          <w:shd w:val="clear" w:color="auto" w:fill="FFFFFF"/>
        </w:rPr>
        <w:t>όπως</w:t>
      </w:r>
      <w:r w:rsidRPr="003608DC">
        <w:rPr>
          <w:rFonts w:eastAsia="Times New Roman"/>
          <w:color w:val="222222"/>
          <w:szCs w:val="24"/>
          <w:shd w:val="clear" w:color="auto" w:fill="FFFFFF"/>
        </w:rPr>
        <w:t xml:space="preserve"> το Ράλι Ακρόπολις; </w:t>
      </w:r>
      <w:r w:rsidRPr="003608DC">
        <w:rPr>
          <w:rFonts w:eastAsia="Times New Roman"/>
          <w:bCs/>
          <w:color w:val="222222"/>
          <w:shd w:val="clear" w:color="auto" w:fill="FFFFFF"/>
        </w:rPr>
        <w:t>Είναι</w:t>
      </w:r>
      <w:r w:rsidRPr="003608DC">
        <w:rPr>
          <w:rFonts w:eastAsia="Times New Roman"/>
          <w:color w:val="222222"/>
          <w:szCs w:val="24"/>
          <w:shd w:val="clear" w:color="auto" w:fill="FFFFFF"/>
        </w:rPr>
        <w:t xml:space="preserve"> εξαιρετική αυτή η διάταξη και θα περιμένουμε γρήγορα να τη δούμε να υλοποιείται, κύριε Υπουργέ.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Επίσης, ξεχώρισα την αξιοποίηση του δυναμικού των εκατό Ολυμπιονικών, οι οποίοι ήταν διάσπαρτοι σε διάφορες υπηρεσίες και κανείς δεν ξέρει τι έκαναν. Όχι </w:t>
      </w:r>
      <w:r w:rsidRPr="003608DC">
        <w:rPr>
          <w:rFonts w:eastAsia="Times New Roman"/>
          <w:bCs/>
          <w:color w:val="222222"/>
          <w:shd w:val="clear" w:color="auto" w:fill="FFFFFF"/>
        </w:rPr>
        <w:t>ότι</w:t>
      </w:r>
      <w:r w:rsidRPr="003608DC">
        <w:rPr>
          <w:rFonts w:eastAsia="Times New Roman"/>
          <w:color w:val="222222"/>
          <w:szCs w:val="24"/>
          <w:shd w:val="clear" w:color="auto" w:fill="FFFFFF"/>
        </w:rPr>
        <w:t xml:space="preserve"> </w:t>
      </w:r>
      <w:r w:rsidRPr="003608DC">
        <w:rPr>
          <w:rFonts w:eastAsia="Times New Roman"/>
          <w:bCs/>
          <w:color w:val="222222"/>
          <w:shd w:val="clear" w:color="auto" w:fill="FFFFFF"/>
        </w:rPr>
        <w:t>δεν</w:t>
      </w:r>
      <w:r w:rsidRPr="003608DC">
        <w:rPr>
          <w:rFonts w:eastAsia="Times New Roman"/>
          <w:color w:val="222222"/>
          <w:szCs w:val="24"/>
          <w:shd w:val="clear" w:color="auto" w:fill="FFFFFF"/>
        </w:rPr>
        <w:t xml:space="preserve"> ήθελαν να κάνουν κάτι οι άνθρωποι, </w:t>
      </w:r>
      <w:r w:rsidRPr="003608DC">
        <w:rPr>
          <w:rFonts w:eastAsia="Times New Roman"/>
          <w:color w:val="222222"/>
          <w:shd w:val="clear" w:color="auto" w:fill="FFFFFF"/>
        </w:rPr>
        <w:t>αλλά</w:t>
      </w:r>
      <w:r w:rsidRPr="003608DC">
        <w:rPr>
          <w:rFonts w:eastAsia="Times New Roman"/>
          <w:color w:val="222222"/>
          <w:szCs w:val="24"/>
          <w:shd w:val="clear" w:color="auto" w:fill="FFFFFF"/>
        </w:rPr>
        <w:t xml:space="preserve"> έκαναν άσχετα πράγματα από αυτό που τώρα θα κληθούν να κάνουν -με χαρά είμαι σίγουρος- οι ίδιοι, γιατί το βλέπουν </w:t>
      </w:r>
      <w:r w:rsidRPr="003608DC">
        <w:rPr>
          <w:rFonts w:eastAsia="Times New Roman"/>
          <w:bCs/>
          <w:color w:val="222222"/>
          <w:shd w:val="clear" w:color="auto" w:fill="FFFFFF"/>
        </w:rPr>
        <w:t>και</w:t>
      </w:r>
      <w:r w:rsidRPr="003608DC">
        <w:rPr>
          <w:rFonts w:eastAsia="Times New Roman"/>
          <w:color w:val="222222"/>
          <w:szCs w:val="24"/>
          <w:shd w:val="clear" w:color="auto" w:fill="FFFFFF"/>
        </w:rPr>
        <w:t xml:space="preserve"> καθήκον και χαρά. Θα είναι στη Γενική Γραμματεία Αθλητισμού και θα διαποτίσουν τη νέα γενιά με τα ιδεώδη του ολυμπισμού και όχι μόνο.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Κύριε Υπουργέ, το νομοσχέδιό σας, ο νόμος Αυγενάκη, όπως θα το λέω εγώ, δεν είναι αθλητικός νόμος, αλλά κατ’ εξοχήν πολιτικός νόμος. Και νομίζω ότι είναι μία ευκαιρία το πολιτικό σύστημα της χώρας, οι πολιτικές δυνάμεις, οι πολιτικές παρατάξεις, όλοι εμείς εδώ να αντιληφθούμε ότι πρέπει να αρθούμε πάνω από τα κομματικά και στα σοβαρά ζητήματα να συμπεριφερθούμε με </w:t>
      </w:r>
      <w:r w:rsidRPr="003608DC">
        <w:rPr>
          <w:rFonts w:eastAsia="Times New Roman"/>
          <w:color w:val="222222"/>
          <w:szCs w:val="24"/>
          <w:shd w:val="clear" w:color="auto" w:fill="FFFFFF"/>
        </w:rPr>
        <w:lastRenderedPageBreak/>
        <w:t>σοβαρό τρόπο. Γι’ αυτό, άλλωστε, σας καλώ να υπερψηφίσετε -ιδιαίτερα οι Βουλευτές της Αντιπολίτευσης- το σχέδιο νόμου.</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Κύριε Υπουργέ, ένα αίτημα και μία πρόσκληση.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αίτημα ποιο είναι; Χρειαζόμαστε εμείς οι Ηπειρώτες, οι Γιαννιώτες τη βοήθειά σας, ώστε σίγουρα και γρήγορα να μεταφερθεί, χωρίς γραφειοκρατικά εμπόδια, το προκάτ κλειστό γήπεδο μπάσκετ των ολυμπιακών εγκαταστάσεων του Ελληνικού στα Γιάννενα. Δεν έχουμε κλειστό γήπεδο μπάσκετ. Δεν έχουμε κλειστά γήπεδα. Θέλουμε τη βοήθειά σας, κύριε Υπουργέ, και στην καταληκτική σας ομιλία παρακαλώ, αν θέλετε, δώστε μου μία απάντηση σε αυτό. Θέλουμε πολλές εγκαταστάσεις, σοβαρές, κλειστές, σύγχρονες, διότι τα Ηπειρωτόπουλα αγαπάνε τον αθλητισμό και θα σας εκπλήξουν -για εμάς είναι κάτι συνηθισμένο- με τις επιδόσεις τους όταν συμμετέχουν σε αγώνες.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Πάμε τώρα στην πρόσκληση, κύριε Αυγενάκη. Πριν από δύο εβδομάδες βρέθηκα στο χωριό Κληματιά. Η Κληματιά είναι μισή ώρα έξω από τα Γιάννενα. Ως γνωστόν, είμαι Βουλευτής Ιωαννίνων. Ο κ. Αυγενάκης το ξέρει καλύτερα από όλους αυτό. Κύριε Υπουργέ, στην Κληματιά εγκαινιάσαμε ένα καινούργιο γήπεδο, το ωραιότερο γήπεδο του κόσμου, το οποίο έχει την ωραιότερη θέα. Είναι σε ένα οροπέδιο και βλέπει τα γύρω βουνά, την ηπειρωτική φύση και είναι πνιγμένο στο πράσινο. Έγινε με ευθύνη του Δημάρχου της Ζίτσας -και μπράβο του- του Δήμου της Ζίτσας, του κ. Πλιάκου. Όλοι ήμασταν εκεί. Και ποιοι δεν </w:t>
      </w:r>
      <w:r w:rsidRPr="003608DC">
        <w:rPr>
          <w:rFonts w:eastAsia="Times New Roman"/>
          <w:color w:val="222222"/>
          <w:szCs w:val="24"/>
          <w:shd w:val="clear" w:color="auto" w:fill="FFFFFF"/>
        </w:rPr>
        <w:lastRenderedPageBreak/>
        <w:t xml:space="preserve">ήταν στα εγκαίνια. Ήταν ο Χουάν Ραμόν Ρότσα, ο Ντανιέλ Μπατίστα, ο Νόνι Λίμα, μεγάλες μορφές του ποδοσφαίρου.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Σας καλούμε, λοιπόν, αγαπητέ κύριε Αυγενάκη και εσάς και το επιτελείο σας, αλλά και όποιον άλλο Βουλευτή θέλει, να κάνουμε πράξη το πνεύμα του νέου νόμου που θέλει να κοιτάμε μπροστά και να πάμε να παρακολουθήσουμε έναν αγώνα της Κληματιάς.</w:t>
      </w:r>
    </w:p>
    <w:p w:rsidR="003608DC" w:rsidRPr="003608DC" w:rsidRDefault="003608DC" w:rsidP="00132533">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b/>
          <w:color w:val="111111"/>
          <w:szCs w:val="24"/>
        </w:rPr>
        <w:t xml:space="preserve">ΕΛΕΥΘΕΡΙΟΣ ΑΥΓΕΝΑΚΗΣ (Υφυπουργός Πολιτισμού και Αθλητισμού): </w:t>
      </w:r>
      <w:r w:rsidRPr="003608DC">
        <w:rPr>
          <w:rFonts w:eastAsia="Times New Roman"/>
          <w:color w:val="111111"/>
          <w:szCs w:val="24"/>
        </w:rPr>
        <w:t>Να παίξουμε και εμείς.</w:t>
      </w:r>
    </w:p>
    <w:p w:rsidR="003608DC" w:rsidRPr="003608DC" w:rsidRDefault="003608DC" w:rsidP="00132533">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b/>
          <w:color w:val="111111"/>
          <w:szCs w:val="24"/>
        </w:rPr>
        <w:t>ΓΕΩΡΓΙΟΣ ΑΜΥΡΑΣ:</w:t>
      </w:r>
      <w:r w:rsidRPr="003608DC">
        <w:rPr>
          <w:rFonts w:eastAsia="Times New Roman"/>
          <w:color w:val="111111"/>
          <w:szCs w:val="24"/>
        </w:rPr>
        <w:t xml:space="preserve"> Να παίξουμε και εμείς, λέει ο Υπουργός. Ακόμα καλύτερα. </w:t>
      </w:r>
    </w:p>
    <w:p w:rsidR="003608DC" w:rsidRPr="003608DC" w:rsidRDefault="003608DC" w:rsidP="00132533">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Να κάνουμε, λοιπόν, έναν αγώνα -Βουλευτές ή μη Βουλευτές δεν έχει σημασία- με την ΑΕ Κληματιάς.</w:t>
      </w:r>
    </w:p>
    <w:p w:rsidR="003608DC" w:rsidRPr="003608DC" w:rsidRDefault="003608DC" w:rsidP="00132533">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 xml:space="preserve">Σας καλώ, λοιπόν, ξανά να υπερψηφίσουμε αυτό το σχέδιο νόμου. Θα παρακολουθούμε, βεβαίως, την εφαρμογή του και όπου χρειάζεται να βοηθήσουμε, εμείς θα είμαστε πρώτοι, διότι έτσι έχουμε μάθει εμείς οι αθλητές. </w:t>
      </w:r>
    </w:p>
    <w:p w:rsidR="003608DC" w:rsidRPr="003608DC" w:rsidRDefault="003608DC" w:rsidP="00132533">
      <w:pPr>
        <w:shd w:val="clear" w:color="auto" w:fill="FFFFFF"/>
        <w:spacing w:before="100" w:beforeAutospacing="1" w:after="0" w:line="600" w:lineRule="auto"/>
        <w:ind w:firstLine="720"/>
        <w:contextualSpacing/>
        <w:jc w:val="both"/>
        <w:rPr>
          <w:rFonts w:eastAsia="Times New Roman"/>
          <w:color w:val="111111"/>
          <w:szCs w:val="24"/>
        </w:rPr>
      </w:pPr>
      <w:r w:rsidRPr="003608DC">
        <w:rPr>
          <w:rFonts w:eastAsia="Times New Roman"/>
          <w:color w:val="111111"/>
          <w:szCs w:val="24"/>
        </w:rPr>
        <w:t>Ευχαριστώ πολύ.</w:t>
      </w:r>
    </w:p>
    <w:p w:rsidR="003608DC" w:rsidRPr="003608DC" w:rsidRDefault="003608DC" w:rsidP="00132533">
      <w:pPr>
        <w:shd w:val="clear" w:color="auto" w:fill="FFFFFF"/>
        <w:spacing w:before="100" w:beforeAutospacing="1" w:after="0" w:line="600" w:lineRule="auto"/>
        <w:ind w:firstLine="720"/>
        <w:contextualSpacing/>
        <w:jc w:val="center"/>
        <w:rPr>
          <w:rFonts w:eastAsia="Times New Roman"/>
          <w:color w:val="111111"/>
          <w:szCs w:val="24"/>
        </w:rPr>
      </w:pPr>
      <w:r w:rsidRPr="003608DC">
        <w:rPr>
          <w:rFonts w:eastAsia="Times New Roman"/>
          <w:color w:val="111111"/>
          <w:szCs w:val="24"/>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ΠΡΟΕΔΡΕΥΩΝ (Χαράλαμπος Αθανασίου):</w:t>
      </w:r>
      <w:r w:rsidRPr="003608DC">
        <w:rPr>
          <w:rFonts w:eastAsia="Times New Roman"/>
          <w:color w:val="222222"/>
          <w:szCs w:val="24"/>
          <w:shd w:val="clear" w:color="auto" w:fill="FFFFFF"/>
        </w:rPr>
        <w:t xml:space="preserve"> Σας ευχαριστώ, κύριε Αμυρά.</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Τον λόγο έχει ο κ. Πασχαλίδης.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ΙΩΑΝΝΗΣ ΠΑΣΧΑΛΙΔΗΣ:</w:t>
      </w:r>
      <w:r w:rsidRPr="003608DC">
        <w:rPr>
          <w:rFonts w:eastAsia="Times New Roman"/>
          <w:color w:val="222222"/>
          <w:szCs w:val="24"/>
          <w:shd w:val="clear" w:color="auto" w:fill="FFFFFF"/>
        </w:rPr>
        <w:t xml:space="preserve"> Σας ευχαριστώ, κύριε Πρόεδρε.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Κύριε Υπουργέ, ο τομέας του αθλητισμού προσελκύει γιγάντιο οικονομικό ενδιαφέρον και αυτό τον καθιστά ευπρόσβλητο έναντι παρεμβάσεων κατευθυνόμενων στη χειραγώγηση αγώνων που συγκεντρώνουν την προσοχή του ευρέος κοινού. Αυτές οι παρεμβάσεις καθίστανται, μάλιστα, ελκυστικότερες, αν συνεκτιμηθούν τα κέρδη που μπορούν να αντληθούν από τα στοιχήματα αγώνων υψηλού ενδιαφέροντος.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Τα τελευταία χρόνια πολυάριθμα σκάνδαλα, προερχόμενα ιδίως από τον χώρο του ποδοσφαίρου, έχουν δει το φως της δημοσιότητας σε διάφορες χώρες και έχουν προκαλέσει έντονες συζητήσεις αναφορικά με τη λήψη ισχυρών και εξειδικευμένων νομοθετικών μέτρων για την καταπολέμηση της αθλητικής διαφθοράς που πλήττει ανεπανόρθωτα την αξιοπιστία των αθλητικών επιδόσεων και την κοινωνική σημασία του αθλητισμού.</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Βάσει όλων των ανωτέρω δεδομένων κρίνεται αναγκαία και επιβεβλημένη η νομοθετική κύρωση της Σύμβασης του Συμβουλίου της Ευρώπης που υπογράφηκε στο </w:t>
      </w:r>
      <w:r w:rsidRPr="003608DC">
        <w:rPr>
          <w:rFonts w:eastAsia="Times New Roman"/>
          <w:color w:val="222222"/>
          <w:szCs w:val="24"/>
          <w:shd w:val="clear" w:color="auto" w:fill="FFFFFF"/>
          <w:lang w:val="en-US"/>
        </w:rPr>
        <w:t>Macolin</w:t>
      </w:r>
      <w:r w:rsidRPr="003608DC">
        <w:rPr>
          <w:rFonts w:eastAsia="Times New Roman"/>
          <w:color w:val="222222"/>
          <w:szCs w:val="24"/>
          <w:shd w:val="clear" w:color="auto" w:fill="FFFFFF"/>
        </w:rPr>
        <w:t xml:space="preserve"> τη 18</w:t>
      </w:r>
      <w:r w:rsidRPr="003608DC">
        <w:rPr>
          <w:rFonts w:eastAsia="Times New Roman"/>
          <w:color w:val="222222"/>
          <w:szCs w:val="24"/>
          <w:shd w:val="clear" w:color="auto" w:fill="FFFFFF"/>
          <w:vertAlign w:val="superscript"/>
        </w:rPr>
        <w:t>η</w:t>
      </w:r>
      <w:r w:rsidRPr="003608DC">
        <w:rPr>
          <w:rFonts w:eastAsia="Times New Roman"/>
          <w:color w:val="222222"/>
          <w:szCs w:val="24"/>
          <w:shd w:val="clear" w:color="auto" w:fill="FFFFFF"/>
        </w:rPr>
        <w:t xml:space="preserve"> Σεπτεμβρίου του 2014, με την οποία εισάγονται μηχανισμοί και συγκεκριμένες διαδικασίες που αποσκοπούν τόσο στην πρόληψη όσο και στην καταστολή της χειραγώγησης των αγώνων.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πρόβλημα σαφώς δεν είναι μόνο ελληνικό, αλλά ταλανίζει τον αθλητικό κόσμο διεθνώς. Αρκεί μία ανάγνωση στα ευρήματα των σχετικών </w:t>
      </w:r>
      <w:r w:rsidRPr="003608DC">
        <w:rPr>
          <w:rFonts w:eastAsia="Times New Roman"/>
          <w:color w:val="222222"/>
          <w:szCs w:val="24"/>
          <w:shd w:val="clear" w:color="auto" w:fill="FFFFFF"/>
        </w:rPr>
        <w:lastRenderedPageBreak/>
        <w:t>ερευνών για να αντιληφθεί κάποιος το μέγεθός του. Είναι, μάλιστα, σοκαριστικό το γεγονός ότι σχεδόν ένας στους τρεις αθλητές που ερωτήθηκαν, δήλωσε ενήμερος για χειραγώγηση αγώνων που συμμετείχε είτε ο ίδιος είτε αφορούσε άλλη ομάδα. Εξίσου σοκαριστική είναι και η εκδοχή ότι η πλειοψηφία των αθλητών θα χειραγωγούσε ένα παιχνίδι λόγω οικονομικών δυσκολιών, για εύκολο χρήμα.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Χαρακτηριστική, άλλωστε, είναι και η δήλωση του πρώην Προέδρου της Γερμανικής Ποδοσφαιρικής Ομοσπονδίας στη γερμανική εφημερίδα «BILD», ότι «Η χειραγώγηση αγώνων είναι μία μάστιγα στον χώρο του ποδοσφαίρου, όπως είναι το ντόπινγκ στα υπόλοιπα αθλήματα, παρά τα αρκετά μέτρα προειδοποίησης και πρόληψης που υπάρχουν». Ο κ. Τσβάντσιγκερ στάθηκε στο γενικότερο σύστημα χειραγώγησης αναμετρήσεων, το οποίο βρίσκει πρόσφορο έδαφος κυρίως σε αγώνες ερασιτεχνικού επιπέδου, αλλά και σε μεγάλα επαγγελματικά πρωταθλήματα.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Στο ίδιο μήκος κύματος έχει κινηθεί κατά καιρούς και ο Τζον Άμποτ, επικεφαλής της </w:t>
      </w:r>
      <w:r w:rsidRPr="003608DC">
        <w:rPr>
          <w:rFonts w:eastAsia="Times New Roman"/>
          <w:color w:val="222222"/>
          <w:szCs w:val="24"/>
          <w:shd w:val="clear" w:color="auto" w:fill="FFFFFF"/>
          <w:lang w:val="en-US"/>
        </w:rPr>
        <w:t>Interpol</w:t>
      </w:r>
      <w:r w:rsidRPr="003608DC">
        <w:rPr>
          <w:rFonts w:eastAsia="Times New Roman"/>
          <w:color w:val="222222"/>
          <w:szCs w:val="24"/>
          <w:shd w:val="clear" w:color="auto" w:fill="FFFFFF"/>
        </w:rPr>
        <w:t xml:space="preserve"> στην καταπολέμηση της διαφθοράς, ο οποίος έχει χαρακτηρίσει το ποδόσφαιρο «βασιλιά των στημένων», ενώ έχει επισημάνει ότι τα τελευταία χρόνια εγκληματικές συμμορίες παγκοσμίως έχουν κάνει περιουσίες από το στήσιμο των αγώνων.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Με στόχο, λοιπόν, την καταστολή του φαινομένου της διαφθοράς κατά τη διεξαγωγή των αγώνων, κυρώνουμε σήμερα, με το παρόν νομοσχέδιο, τη Σύμβαση </w:t>
      </w:r>
      <w:r w:rsidRPr="003608DC">
        <w:rPr>
          <w:rFonts w:eastAsia="Times New Roman"/>
          <w:color w:val="222222"/>
          <w:szCs w:val="24"/>
          <w:shd w:val="clear" w:color="auto" w:fill="FFFFFF"/>
          <w:lang w:val="en-US"/>
        </w:rPr>
        <w:t>Macolin</w:t>
      </w:r>
      <w:r w:rsidRPr="003608DC">
        <w:rPr>
          <w:rFonts w:eastAsia="Times New Roman"/>
          <w:color w:val="222222"/>
          <w:szCs w:val="24"/>
          <w:shd w:val="clear" w:color="auto" w:fill="FFFFFF"/>
        </w:rPr>
        <w:t xml:space="preserve"> του Συμβουλίου της Ευρώπης, όπως προβλέπεται ειδικότερα στα άρθρα 1 έως και 41.</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Πέρα από αυτό, όμως, το εν λόγω νομοσχέδιο καταδεικνύει την πολιτική βούληση της σημερινής Κυβέρνησης για την ουσιαστική καταπολέμηση της βίας στα γήπεδα και γενικότερα στον αθλητισμό στη χώρα μας.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Ειδικότερα, με τις νέες διατάξεις θα παρέχεται η δυνατότητα στην Αστυνομία να διενεργεί δειγματοληπτικούς ελέγχους, οποτεδήποτε, εντός και εκτός αθλητικών εγκαταστάσεων, προκειμένου να διαπιστώσει την τήρηση των διατάξεων περί έκδοσης και θέσης σε κυκλοφορία, καθώς και τη χρήση αποκλειστικά και μόνο ονομαστικών εισιτηρίων σε έντυπη ή ηλεκτρονική μορφή. Σε περίπτωση που κατά τον διενεργούμενο έλεγχο διαπιστωθεί η κατοχή μη ονομαστικού εισιτηρίου ή εισιτηρίου επί του οποίου το αναφερόμενο ονοματεπώνυμο είναι διαφορετικό από αυτό του κατόχου του, θα επιβάλλεται πρόστιμο σε βάρος του κατόχου του.</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Επιτρέπει, επιπλέον, στην Αστυνομία, μετά την άδεια του αθλητικού εισαγγελέα, τη συλλογή και επεξεργασία δεδομένων προσωπικού χαρακτήρα φυσικών προσώπων εντός αθλητικών εγκαταστάσεων όπου διεξάγονται </w:t>
      </w:r>
      <w:r w:rsidRPr="003608DC">
        <w:rPr>
          <w:rFonts w:eastAsia="Times New Roman"/>
          <w:color w:val="222222"/>
          <w:szCs w:val="24"/>
          <w:shd w:val="clear" w:color="auto" w:fill="FFFFFF"/>
        </w:rPr>
        <w:lastRenderedPageBreak/>
        <w:t>αθλητικές εκδηλώσεις, καθώς και στους περιβάλλοντες χώρους αυτών, για την αντιμετώπιση πράξεων βίας και ποινικών αδικημάτων.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Αναφορικά με τη συλλογή και την επεξεργασία δεδομένων προσωπικού χαρακτήρα μέσω κινητών συσκευών καταγραφής ήχου και εικόνας από την Αστυνομία, νομιμοποιούνται πλέον χρήσιμα και αποτελεσματικά αποδεικτικά μέσα στο πλαίσιο της ποινικής διαδικασίας εκτέλεσης των ποινών, που μέχρι σήμερα ναι μεν υπήρχαν, αλλά δυστυχώς έμεναν ανεκμετάλλευτα, καθώς δεν επιτρεπόταν να χρησιμοποιηθούν στην ποινική διαδικασία, όπως, άλλωστε, μας ενημέρωσε και ο αθλητικός Εισαγγελέας κ. Κωνσταντίνος Σιμιτζόγλου. Με τη χρήση των στοιχείων αυτών ως νόμιμων αποδεικτικών μέσων, διευκολύνεται επίσης ο εντοπισμός, ο έλεγχος και εν τέλει η τιμωρία των δραστών.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Σημαντική είναι και η διάταξη που προβλέπει να αποσυνδέεται το αποτέλεσμα ενός αγώνα από την ποινική μεταχείριση αδικημάτων βίας. Οι προβλεπόμενες ποινές θα επιβάλλονται εφεξής σε όποιον προκαλέσει αδίκημα βίας, ανεξαρτήτως αποτελέσματος του αγώνα.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Εξάλλου, θα ήθελα να τονίσω τη σπουδαιότητα του τέταρτου άρθρου του Β΄ μέρους του παρόντος νομοσχεδίου, διότι επεκτείνει τα τοπικά και χρονικά όρια εφαρμογής της αθλητικής νομοθεσίας και δίνει τη δυνατότητα να συλλαμβάνονται άνθρωποι, χούλιγκανς, οι οποίοι διαπράττουν αξιόποινες πράξεις σε ημέρες και ώρες οι οποίες δεν σχετίζονται με τη διεξαγωγή </w:t>
      </w:r>
      <w:r w:rsidRPr="003608DC">
        <w:rPr>
          <w:rFonts w:eastAsia="Times New Roman"/>
          <w:color w:val="222222"/>
          <w:szCs w:val="24"/>
          <w:shd w:val="clear" w:color="auto" w:fill="FFFFFF"/>
        </w:rPr>
        <w:lastRenderedPageBreak/>
        <w:t>αθλητικών εκδηλώσεων, δεδομένου ότι τα περισσότερα «ραντεβού θανάτου», όπως λέγονται, μεταξύ των φιλάθλων μέσω facebook, μέσω internet, γίνονται σε μέρες και ώρες οι οποίες δεν έχουν καμμία σχέση με την αθλητική συνάντηση.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Αναφορικά με τις θητείες των μελών των Διοικητικών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Συμβουλίων των Αθλητικών Ομοσπονδιών, εφαρμόζεται πλέον ουσιαστικά το πλαίσιο της Διεθνούς Ολυμπιακής Επιτροπής που έχει εφαρμοστεί ήδη σε αρκετές χώρες - μέλη της ΔΟΕ.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Να σημειωθεί ότι με το παρόν νομοσχέδιο παρέχεται, επίσης, η δυνατότητα εκμίσθωσης ή παραχώρησης της χρήσης για δέκα και πλέον έτη οιουδήποτε ολυμπιακού συγκροτήματος σε αθλητική ανώνυμη εταιρεία που αγωνίζεται σε ανώτατη κατηγορία του οικείου επαγγελματικού πρωταθλήματος, εφόσον η υποψήφια ανώνυμη εταιρεία υποβάλλει συγκεκριμένο επενδυτικό σχέδιο αξιοποίησης ή επισκευής ή μετασκευής της ολυμπιακής εγκατάστασης και αναλάβει όλες τις δαπάνες αξιοποίησης, καθώς και τις δαπάνες λειτουργίας και συντήρησής της.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Επίσης, ρυθμίζει τα ζητήματα που αφορούν τους Ολυμπιονίκες μας που είναι διορισμένοι στο δημόσιο τομέα και δίνει τη δυνατότητα απόσπασής τους στη Γενική Γραμματεία Αθλητισμού και τους εποπτευόμενους φορείς της, λόγω </w:t>
      </w:r>
      <w:r w:rsidRPr="003608DC">
        <w:rPr>
          <w:rFonts w:eastAsia="Times New Roman"/>
          <w:color w:val="222222"/>
          <w:szCs w:val="24"/>
          <w:shd w:val="clear" w:color="auto" w:fill="FFFFFF"/>
        </w:rPr>
        <w:lastRenderedPageBreak/>
        <w:t>συναφούς αντικειμένου, με απώτερο σκοπό την καλύτερη αξιοποίησή τους ως πρεσβευτές του αθλητισμού και του ολυμπιακού ιδεώδους.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Στο πέμπτο μέρος του νομοσχεδίου κυρώνεται και αποκτά ισχύ νόμου το νέο καταστατικό της Ελληνικής Ολυμπιακής Επιτροπής, το οποίο τροποποιεί τις διατάξεις του προγενέστερου καταστατικού, που εγκρίθηκε με το π.δ.103/2000. Το νέο καταστατικό έχει εγκριθεί με ομόφωνη απόφαση της ολομέλειας της Ολυμπιακής Επιτροπής στις 3 Οκτωβρίου του 2019 και από τη ΔΟΕ στις 13 Ιουνίου του 2018.</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Η τροποποίηση κρίθηκε απολύτως αναγκαία τόσο γιατί είχε ξεπεραστεί προ πολλού από τις σύγχρονες εξελίξεις, όσο και γιατί η ΔΟΕ είχε ζητήσει κατ’ επανάληψη από τη χώρα μας την αλλαγή του καταστατικού και την εναρμόνιση με τον Ολυμπιακό Καταστατικό Χάρτη, με το νέο καταστατικό να προβλέπει τη μετατροπή της ΕΟΕ το Νομικό Πρόσωπο Ιδιωτικού Δικαίου και τον απεγκλωβισμό της από τις αγκυλώσεις του ελληνικού δημοσίου.</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Κλείνοντας θα ήθελα να αναφέρω ότι είμαι ιδιαιτέρως ευτυχής διότι το εν λόγω νομοσχέδιο έτυχε θερμής υποδοχής από τη συντριπτική πλειονότητα των Ελλήνων αθλητών και ειδικά των Ολυμπιονικών μας που δεν δίστασαν να εκφράσουν δημόσια τη στήριξή τους τόσο στο παρόν νομοσχέδιο όσο και στον κ. Αυγενάκη που τολμά σήμερα, με το νομοσχέδιο αυτό, να ξεκινήσει τον αγώνα </w:t>
      </w:r>
      <w:r w:rsidRPr="003608DC">
        <w:rPr>
          <w:rFonts w:eastAsia="Times New Roman"/>
          <w:color w:val="222222"/>
          <w:szCs w:val="24"/>
          <w:shd w:val="clear" w:color="auto" w:fill="FFFFFF"/>
        </w:rPr>
        <w:lastRenderedPageBreak/>
        <w:t>για την κάθαρση του ελληνικού αθλητισμού. Είναι καθήκον όλων μας να τον στηρίξουμε.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Σας ευχαριστώ.</w:t>
      </w:r>
    </w:p>
    <w:p w:rsidR="003608DC" w:rsidRPr="003608DC" w:rsidRDefault="003608DC" w:rsidP="00132533">
      <w:pPr>
        <w:spacing w:after="0" w:line="600" w:lineRule="auto"/>
        <w:ind w:firstLine="720"/>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ΠΡΟΕΔΡΕΥΩΝ (Χαράλαμπος Αθανασίου):</w:t>
      </w:r>
      <w:r w:rsidRPr="003608DC">
        <w:rPr>
          <w:rFonts w:eastAsia="Times New Roman"/>
          <w:color w:val="222222"/>
          <w:szCs w:val="24"/>
          <w:shd w:val="clear" w:color="auto" w:fill="FFFFFF"/>
        </w:rPr>
        <w:t xml:space="preserve"> Ευχαριστούμε κι εμείς, κύριε συνάδελφε.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 κ. Μανωλάκος από τη Νέα Δημοκρατία έχει τον λόγο.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ΝΙΚΟΛΑΟΣ ΜΑΝΩΛΑΚΟΣ:</w:t>
      </w:r>
      <w:r w:rsidRPr="003608DC">
        <w:rPr>
          <w:rFonts w:eastAsia="Times New Roman"/>
          <w:color w:val="222222"/>
          <w:szCs w:val="24"/>
          <w:shd w:val="clear" w:color="auto" w:fill="FFFFFF"/>
        </w:rPr>
        <w:t xml:space="preserve"> Ευχαριστώ, κύριε Πρόεδρε.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Κύριε Υπουργέ, κυρίες και κύριοι Βουλευτές, τα πάντα στον κόσμο είναι σε συνεχή ροή και κίνηση, «ακόμα και ο κυκεώνας διαλύεται όταν δεν κινείται», είπε πριν δυόμισι χιλιάδες χρόνια ο Ηράκλειτος.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Και, όμως, σήμερα, εν έτει 2019, που το παρόν γίνεται παρελθόν, πριν προλάβουμε ακόμα να ανοιγοκλείσουμε τα βλέφαρα των ματιών μας, υπάρχει ένας τομέας στη χώρα μας που έχει βαλτώσει. Είναι ένας τομέας που θα έπρεπε να τον προσέχουμε σαν κόρη οφθαλμού γιατί έχει αποτελέσει πολλές φορές πηγή λαμπρών διακρίσεων, συγκινήσεων, εθνικής περηφάνιας για τους Έλληνες, ιδιαίτερα στα χρόνια της κρίσης. Και, όμως, έχει αφεθεί στην τύχη του και η μόνη κίνηση που παρουσιάζει είναι η κίνηση μεταξύ φθοράς και αφθαρσίας.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Αυτά τα λιμνάζοντα ύδατα του επαγγελματικού και όχι μόνο αθλητισμού έρχεται να ταράξει το παρόν νομοσχέδιο. Πολλοί, πολλές φορές και για πολύ καιρό στο παρελθόν δήθεν διαβουλεύονται και συσκέπτονται μεταξύ τους, διακόπτοντας και επί μακρόν ακόμα και τα πρωταθλήματα, αποτέλεσμα, όμως, κανένα και αυτό γιατί έλειπε η πολιτική βούληση.</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Η πολιτική βούληση, όμως, υπάρχει στην Κυβέρνησή μας και αυτό αποτυπώνεται ξεκάθαρα από τις διατάξεις του υπό ψήφιση νομοσχεδίου.</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Υπάρχει πολιτική βούληση για να τελειώνουμε με αυτούς που στήνουν αγώνες δηλητηριάζοντας τον αθλητισμό στον πυρήνα του και στην ίδια του τη φύση, προκειμένου να βγάζουν εκατομμύρια.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Υπάρχει πολιτική βούληση για να τελειώνουμε με όσους κλείνουν το μάτι στα φαινόμενα βίας και χουλιγκανισμού στα γήπεδα για την εξυπηρέτηση των δικών τους συμφερόντων, αλλά και σε όσους δυσφορούν σε αυτήν την κατάσταση τάχα, στην πραγματικότητα, όμως, επιδιώκουν στο πλαίσιο της δημιουργίας εστιών ανομίας, αναταραχής και μπάχαλου παντού.</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Υπάρχει πολιτική βούληση για να τελειώνουμε και με αυτούς που λυμαίνονται τον χώρο του επαγγελματικού αθλητισμού μετατρέποντας τις ομοσπονδίες σε κλειστά μαγαζάκια, που κάνουν αιωνίως κουμάντο οι ίδιοι και οι ίδιοι και οι φίλοι τους, φροντίζοντας να κρατούν στο περιθώριο </w:t>
      </w:r>
      <w:r w:rsidRPr="003608DC">
        <w:rPr>
          <w:rFonts w:eastAsia="Times New Roman"/>
          <w:color w:val="222222"/>
          <w:szCs w:val="24"/>
          <w:shd w:val="clear" w:color="auto" w:fill="FFFFFF"/>
        </w:rPr>
        <w:lastRenderedPageBreak/>
        <w:t>διακεκριμένους αθλητές, νέους ανθρώπους, άξιους, με καινοτόμες ιδέες και όρεξη, έτοιμους να προσφέρουν.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Το νέο αθλητικό νομοσχέδιο στον αντίποδα περιλαμβάνει διατάξεις που θα δώσουν την ευκαιρία και τη δυνατότητα πλέον σε νέους και ικανούς ανθρώπους με οράματα και καινούργιες ιδέες για την ανάπτυξη και βελτίωση των αθλητικών δρώμενων στην πατρίδα μας.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Υπάρχει πολιτική βούληση, επίσης, για να τελειώνουμε με τη γραφειοκρατία και τις γνωστές ιδεοληψίες που έχουν σαν αποτέλεσμα τα ολυμπιακά συγκροτήματα, αυτά τα αληθινά στολίδια που κατασκευάστηκαν με τόσο κόπο και κόστος, να έχουν αφεθεί στο έλεος της τύχης τους και να ρημάζουν.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Υπάρχει πολιτική βούληση για να τελειώνουμε και με τις λογικές στελέχωσης του δημόσιου τομέα με ημέτερους, ώστε επιτέλους η Γενική Γραμματεία Αθλητισμού και οι εποπτευόμενοι από αυτήν φορείς να στελεχωθούν με ολυμπιονίκες και με ανθρώπους με συναφές προς τον αθλητισμό αντικείμενο και πεδίο γνώσης.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Κυρίες και κύριοι συνάδελφοι, το νέο αθλητικό νομοσχέδιο, το οποίο πρέπει να ψηφιστεί θεωρώ με τη μεγαλύτερη δυνατή πλειοψηφία, αποτελεί ένα πραγματικά φιλόδοξο και συνάμα ρεαλιστικό και συνάμα εφαρμόσιμο νομοσχέδιο που στοχεύει στην επίλυση χρόνιων παθογενειών και </w:t>
      </w:r>
      <w:r w:rsidRPr="003608DC">
        <w:rPr>
          <w:rFonts w:eastAsia="Times New Roman"/>
          <w:color w:val="222222"/>
          <w:szCs w:val="24"/>
          <w:shd w:val="clear" w:color="auto" w:fill="FFFFFF"/>
        </w:rPr>
        <w:lastRenderedPageBreak/>
        <w:t>στρεβλώσεων στον χώρο του αθλητισμού. Αντανακλά στο πνεύμα της Κυβέρνησής μας για μηδενική ανοχή στα φαινόμενα βίας και παραβατικότητας με το δεδομένο ότι η αθλητική βία μας προσβάλλει όλους σαν κοινωνία. Είναι καιρός να εμπεδωθεί το αίσθημα της ασφάλειας παντού, στα σπίτια, σε κάθε γειτονιά, στους δρόμους και στα καταστήματα και βεβαίως μέσα και έξω από τις αθλητικές εγκαταστάσεις.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Με το παρόν νομοσχέδιο επιβεβαιώνεται για μία ακόμα φορά ότι η ασφάλεια των πολιτών είναι πολύ ψηλά στην ατζέντα της Κυβέρνησής μας.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Ειδική αναφορά πρέπει να γίνει στους δειγματοληπτικούς ελέγχους που καθιερώνονται για τους κατόχους εισιτηρίων εντός και εκτός των αθλητικών εγκαταστάσεων, μέσα από τους οποίους καθίσταται αποτελεσματικότερη η ταυτοποίηση και ο εντοπισμός των εμπλεκομένων σε περιστατικά βίας και χουλιγκανισμού.</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Το διακύβευμα, το στοίχημα, αν θέλετε, είναι να επιστρέψουν οι οικογένειες, οι γονείς και τα παιδιά στα γήπεδα και στους αθλητικούς χώρους. Την Κυριακή που βρέθηκα στο γήπεδο Καραϊσκάκη για να παρακολουθήσω έναν ποδοσφαιρικό αγώνα, πράγματι είδα αρκετούς γονείς με τα παιδιά τους -και μικρά παιδιά- να βρίσκονται στο γήπεδο μεν, αλλά την ίδια στιγμή να βρίσκονται και σε κάποια ετοιμότητα. Ήταν εύλογη η ετοιμότητα και η </w:t>
      </w:r>
      <w:r w:rsidRPr="003608DC">
        <w:rPr>
          <w:rFonts w:eastAsia="Times New Roman"/>
          <w:color w:val="222222"/>
          <w:szCs w:val="24"/>
          <w:shd w:val="clear" w:color="auto" w:fill="FFFFFF"/>
        </w:rPr>
        <w:lastRenderedPageBreak/>
        <w:t>ανασφάλειά τους με όσα έχουν δει να συμβαίνουν τα τελευταία χρόνια στα γήπεδα, ειδικά όταν κρατάς από το χέρι το μικρό παιδί σου.</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 στόχος είναι τα γήπεδα να γεμίσουν με οικογένειες που θέλουν να απολαύσουν το ποδόσφαιρο και τα υπόλοιπα αθλήματα και να αισθάνονται ασφαλείς για να το κάνουν.</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Κυρίες και κύριοι Βουλευτές, κλείνοντας, θα αναφερθώ σε ένα στοιχείο, που όχι μόνο δεν πρέπει να εκφεύγει της προσοχής μας, αλλά αντίθετα πρέπει να μας φέρει όλους -Κυβέρνηση και Αντιπολίτευση- προ των ευθυνών μας. Αναφέρομαι στο πόσο κοινωνικά αποδεκτό έχει ήδη γίνει μέσα σε λίγες μέρες από την κατάθεσή του το νομοσχέδιο, κύριε Υπουργέ.</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Ολυμπιονίκες, πρωταθλητές, σπουδαίοι και διακεκριμένοι Έλληνες, που έχουν φέρει στη χώρα μας δεκάδες επιτυχίες, έχουν αγκαλιάσει τις προωθούμενες ρυθμίσεις, βγαίνοντας μπροστά σε συνεντεύξεις και αναρτήσεις στα μέσα κοινωνικής δικτύωσης ότι ο αθλητισμός πρέπει να κάνει ένα βήμα προς το μέλλον και πως αυτό το νομοσχέδιο θα του δώσει την ευκαιρία.</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Προσωπικά, ως παλιός αθλητής, νομίζω ότι είναι η ώρα να τους ακούσουμε.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Σας ευχαριστώ.</w:t>
      </w:r>
    </w:p>
    <w:p w:rsidR="003608DC" w:rsidRPr="003608DC" w:rsidRDefault="003608DC" w:rsidP="00132533">
      <w:pPr>
        <w:spacing w:after="0" w:line="600" w:lineRule="auto"/>
        <w:ind w:firstLine="720"/>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ΠΡΟΕΔΡΕΥΩΝ (Χαράλαμπος Αθανασίου):</w:t>
      </w:r>
      <w:r w:rsidRPr="003608DC">
        <w:rPr>
          <w:rFonts w:eastAsia="Times New Roman"/>
          <w:color w:val="222222"/>
          <w:szCs w:val="24"/>
          <w:shd w:val="clear" w:color="auto" w:fill="FFFFFF"/>
        </w:rPr>
        <w:t xml:space="preserve"> Ευχαριστούμε, κύριε συνάδελφε.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Παρακαλώ τον κ. Βασίλειο Σπανάκη από τη Νέα Δημοκρατία να λάβει τον λόγο.</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Κλείνετε και τον κύκλο των ομιλητών, κύριε Σπανάκη, οπότε θα έχετε κι εσείς δύο λεπτά παραπάνω.</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ΒΑΣΙΛΕΙΟΣ - ΠΕΤΡΟΣ ΣΠΑΝΑΚΗΣ:</w:t>
      </w:r>
      <w:r w:rsidRPr="003608DC">
        <w:rPr>
          <w:rFonts w:eastAsia="Times New Roman"/>
          <w:color w:val="222222"/>
          <w:szCs w:val="24"/>
          <w:shd w:val="clear" w:color="auto" w:fill="FFFFFF"/>
        </w:rPr>
        <w:t xml:space="preserve"> Ευχαριστώ, κύριε Πρόεδρε.</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color w:val="222222"/>
          <w:szCs w:val="24"/>
          <w:shd w:val="clear" w:color="auto" w:fill="FFFFFF"/>
        </w:rPr>
        <w:t>Κύριε Υπουργέ, κυρίες και κύριοι συνάδελφοι, χαίρομαι που συμμετέχω κι εγώ σε αυτήν τη συζήτηση και μου δίνεται η δυνατότητα να τοποθετηθώ σε ένα νομοσχέδιο το οποίο νομίζω ότι δημιουργεί τις προϋποθέσεις για να πάμε τον αθλητισμό ένα βήμα μπροστά.</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Άκουσα με πολύ μεγάλη προσοχή όλους τους συναδέλφους από όλες τις παρατάξεις, τους προβληματισμούς τους, όσα θέματα έθεσαν. Μία απάντηση: Το νομοσχέδιο Αυγενάκη σπάει αυγά. Αυτό πρέπει να κρατήσουμε.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θα ήθελα, πριν φύγουμε από αυτήν την Αίθουσα, να θέσουμε τέσσερα βασικά ερωτήματα. Θέλουμε επιτέλους στην πατρίδα μας έναν ποιοτικό αθλητισμό; Θέλουμε τα παιδιά μας να πηγαίνουν άφοβα στα γήπεδα και να ξέρουμε ότι θα γυρίσουν; Το λέω αυτό, διότι έχω ζήσει από πολύ κοντά το γεγονός της Θύρας 7, διότι συνέβη σε πολύ δικό μου πρόσωπο, ένα γεγονός το οποίο μας έχει τραυματίσει και μία ολόκληρη ζωή </w:t>
      </w:r>
      <w:r w:rsidRPr="003608DC">
        <w:rPr>
          <w:rFonts w:eastAsia="Times New Roman" w:cs="Times New Roman"/>
          <w:szCs w:val="24"/>
        </w:rPr>
        <w:lastRenderedPageBreak/>
        <w:t xml:space="preserve">μας ακολουθεί. Θέλουμε διαφάνεια στον αθλητισμό; Να απαντήσουμε εδώ. Θέλουμε διαφάνεια στον αθλητισμό; Αλλά να απαντήσουμε και ένα άλλο ερώτημα. Θέλουμε έναν αθλητισμό τελικά προσαρμοσμένο στα ευρωπαϊκά πρότυπα, ναι ή όχι;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Άρα λοιπόν, σήμερα έρχεται ο Υπουργός, ο Λευτέρης ο Αυγενάκης, και λέει ότι ερχόμαστε να κυρώσουμε τη σύμβαση που η χώρα μας υπέγραψε πριν πέντε χρόνια και αφορά την καταπολέμηση της χειραγώγησης των αθλητικών αγώνων αλλά και να ψηφίσουμε και μέτρα που αφορούν την αντιμετώπιση της βίας στον αθλητισμό και γενικότερα.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ναι, πρέπει ο αθλητισμός να πάει ένα βήμα μπροστά, να αφήσουμε αυτά και αυτούς που τραβάνε τον αθλητισμό προς τα κάτω. Διότι εδώ σήμερα με τις διατάξεις που φέρνει ο Λευτέρης ο Αυγενάκης ο αθλητισμός επιτέλους στέκεται στα πόδια του. Και επειδή όλοι οι Βουλευτές του ελληνικού Κοινοβουλίου γινόμαστε δέκτες αιτημάτων και θεμάτων των σωματείων, ερωτώ: Αν δεν έχεις αναβαθμισμένες ομοσπονδίες, ανανεωμένα μέλη συμβουλίων στις ομοσπονδίες, ομοσπονδίες σύγχρονες, πώς θα ενισχύσεις τον ρόλο και την καθημερινότητα των σωματείων; Γιατί οι ομοσπονδίες τι είναι; Οι εκφραστές των σωματείων και του σωματειακού αθλητισμού. Άρα λοιπόν, σήμερα με τον περιορισμό στις θητείες των μελών του διοικητικού συμβουλίου και των προέδρων στην ουσία αναβαθμίζουμε τις </w:t>
      </w:r>
      <w:r w:rsidRPr="003608DC">
        <w:rPr>
          <w:rFonts w:eastAsia="Times New Roman" w:cs="Times New Roman"/>
          <w:szCs w:val="24"/>
        </w:rPr>
        <w:lastRenderedPageBreak/>
        <w:t xml:space="preserve">ομοσπονδίες και κατ’ επέκταση αναβαθμίζουμε τον ρόλο των σωματείων που έχουν ένα μεγάλο κοινωνικό έργο.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Το λέω αυτό διότι, κυρίες και κύριοι συνάδελφοι, εκλέγομαι στην μεγαλύτερη εκλογική περιφέρεια της χώρας που ξεκινά από του Ζωγράφου, φτάνει μέχρι τη Γλυφάδα και καταλήγει στην Καλλιθέα, το Μοσχάτο και τον Ταύρο, σε περιοχές αθλητικομάνες, σε περιοχές που είδαν από τη μί α πλευρά τα Ολυμπιακά έργα να ερειπώνουν και από την άλλη πλευρά να στερούνται γειτονιές σοβαρών αθλητικών έργων.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 λέω αυτό διότι, κυρία Σακοράφα, έχουμε βρεθεί πολλές φορές στη γειτονιά του Μοσχάτου που στερείται τον στίβο, το κολυμβητήριο, την παραλία, διότι όταν γινόντουσαν τα έργα εδώ και εκεί, κάποιες γειτονιές -και είναι πολλές αυτές οι γειτονιές στην εκλογική μου περιφέρεια- έμειναν πίσω.</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ΣΟΦΙΑ ΣΑΚΟΡΑΦΑ (Η΄ Αντιπρόεδρος της Βουλής): </w:t>
      </w:r>
      <w:r w:rsidRPr="003608DC">
        <w:rPr>
          <w:rFonts w:eastAsia="Times New Roman" w:cs="Times New Roman"/>
          <w:szCs w:val="24"/>
        </w:rPr>
        <w:t>…(Δεν ακούστηκε)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ΒΑΣΙΛΕΙΟΣ - ΠΕΤΡΟΣ ΣΠΑΝΑΚΗΣ: </w:t>
      </w:r>
      <w:r w:rsidRPr="003608DC">
        <w:rPr>
          <w:rFonts w:eastAsia="Times New Roman" w:cs="Times New Roman"/>
          <w:szCs w:val="24"/>
        </w:rPr>
        <w:t xml:space="preserve">Άμα θέλετε να ανοίξουμε αυτήν την κουβέντα, όποτε θέλετε. Είμαι ανοιχτός να την κάνουμε αυτήν την κουβέντα. Γιατί έχω να πω πολλά και το ξέρετε.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Κύριε Υπουργέ, θέλω πραγματικά να σας συγχαρώ, διότι αυτήν τη στιγμή φέρνετε ένα νομοσχέδιο με τομές. Δεν είναι μικρό το θέμα ότι σήμερα σεβόμαστε τους αθλητές, τους Ολυμπιονίκες. Είναι βασικό να σεβόμαστε τους </w:t>
      </w:r>
      <w:r w:rsidRPr="003608DC">
        <w:rPr>
          <w:rFonts w:eastAsia="Times New Roman" w:cs="Times New Roman"/>
          <w:szCs w:val="24"/>
        </w:rPr>
        <w:lastRenderedPageBreak/>
        <w:t xml:space="preserve">αθλητές. Είναι ένα νομοσχέδιο όμως με ευελιξία. Είναι ένα νομοσχέδιο που πραγματικά θα φέρει τις οικογένειες στα γήπεδα. Είναι ένα νομοσχέδιο που βάζει τέλος στη χειραγώγηση των αγώνων. Είναι ένα νομοσχέδιο, ένας νόμος-πλαίσιο, για να μπορούμε να μιλάμε για έναν αθλητισμό στην Ελλάδα με ευρωπαϊκά πρότυπα.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Κυρίες και κύριοι συνάδελφοι, επειδή είμαι ο τελευταίος ομιλητής, θα ήθελα να πω ότι υπάρχουν κάποια ζητήματα στην ελληνική κοινωνία που πρέπει να μας ενώνουν και όχι να μας χωρίζουν. Ο αθλητισμός είναι εκείνος που πρέπει να μας ενώνει. Αυτό το νομοσχέδιο, λοιπόν, νομίζω ότι όλες οι πτέρυγες αυτού του Κοινοβουλίου πρέπει σήμερα να το υπερψηφίσουν. Το λέω αυτό, διότι κατά το παρελθόν, από παιδάκια που πάμε στο γήπεδο, βλέπουμε ένα σύνθημα «Όχι βία στα γήπεδα». Αυτό είναι ωραίο να το βλέπεις ως σύνθημα, για να το βλέπεις όμως στην πράξη να εφαρμόζεται χρειάζονται διαδικασίες, χρειάζεται ένας νόμος που να μπορεί να το προβλέπει αναλυτικά. Αυτό, λοιπόν, κάνει ο σημερινός νόμος.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Τώρα, αν κάποιοι στην αρχή της συνεδρίασης ήθελαν να θέσουν το ζήτημα της αντισυνταγματικότητας ή επειδή μπορεί να αφορά κάποια πρόσωπα, ο αθλητισμός δεν έχει να κάνει με πρόσωπα, ο αθλητισμός έχει να κάνει με τα παιδιά μας, ο αθλητισμός έχει να κάνει με τη διαφάνεια και γι’ αυτόν τον λόγο πρέπει σήμερα όλες οι παρατάξεις να ψηφίσουν αυτό το νομοσχέδιο.</w:t>
      </w:r>
    </w:p>
    <w:p w:rsidR="003608DC" w:rsidRPr="003608DC" w:rsidRDefault="003608DC" w:rsidP="00132533">
      <w:pPr>
        <w:spacing w:after="0" w:line="600" w:lineRule="auto"/>
        <w:ind w:firstLine="720"/>
        <w:jc w:val="center"/>
        <w:rPr>
          <w:rFonts w:eastAsia="Times New Roman" w:cs="Times New Roman"/>
          <w:szCs w:val="24"/>
        </w:rPr>
      </w:pPr>
      <w:r w:rsidRPr="003608DC">
        <w:rPr>
          <w:rFonts w:eastAsia="Times New Roman" w:cs="Times New Roman"/>
          <w:szCs w:val="24"/>
        </w:rPr>
        <w:lastRenderedPageBreak/>
        <w:t>(Χειροκροτήματα από την πτέρυγα της Νέας Δημοκρατίας)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ΠΡΟΕΔΡΕΥΩΝ (Χαράλαμπος Αθανασίου): </w:t>
      </w:r>
      <w:r w:rsidRPr="003608DC">
        <w:rPr>
          <w:rFonts w:eastAsia="Times New Roman" w:cs="Times New Roman"/>
          <w:szCs w:val="24"/>
        </w:rPr>
        <w:t>Ευχαριστώ, κύριε συνάδελφε.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Κυρίες και κύριοι συνάδελφοι, ολοκληρώθηκε ο κύκλος των ομιλητών και ήθελα να ρωτήσω τους εισηγητές εάν επιθυμούν τον λόγο. Η Νέα Δημοκρατία; Όχι.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κ. Μπουρνούς από τον ΣΥΡΙΖΑ.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 xml:space="preserve">ΙΩΑΝΝΗΣ ΜΠΟΥΡΝΟΥΣ: </w:t>
      </w:r>
      <w:r w:rsidRPr="003608DC">
        <w:rPr>
          <w:rFonts w:eastAsia="Times New Roman" w:cs="Times New Roman"/>
          <w:szCs w:val="24"/>
        </w:rPr>
        <w:t xml:space="preserve">Ευχαριστώ, κύριε Πρόεδρε.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Από την αρχή ως τώρα, την ολοκλήρωση της σημερινής συζήτησης στην Ολομέλεια, αποδείξαμε με στοιχεία την αντισυνταγματικότητα, την οπισθοδρόμηση αλλά και τον φωτογραφικό, ρουσφετολογικό χαρακτήρα των επίμαχων διατάξεων του παρόντος νομοσχεδίου. Αποδoμήσαμε επίσης πλήρως την πλαστή εικόνα καθολικής συναίνεσης που θελήσατε να περάσετε μέσα από τα μονοφωνικά φιλοκυβερνητικά μέσα ενημέρωσης. Το αφήγημά σας κατέρρευσε. Με την επιμονή μας στην αντισυνταγματικότητα του φωτογραφικού άρθρο 8 καταφέραμε να πάρετε πίσω την αναδρομικότητα και να ενώσουμε σύσσωμη την Αντιπολίτευση, αφήνοντάς σας μόνους να περάσετε μια φωτογραφική διάταξη για το όριο ηλικίας, που λόγω της αντισυνταγματικότητάς της θα βρείτε μπροστά σας πιθανότατα σε δικαστικές αίθουσες, όπως έχουν ήδη εξαγγείλει πολλές ομοσπονδίες, ανοίγοντας εσείς </w:t>
      </w:r>
      <w:r w:rsidRPr="003608DC">
        <w:rPr>
          <w:rFonts w:eastAsia="Times New Roman" w:cs="Times New Roman"/>
          <w:szCs w:val="24"/>
        </w:rPr>
        <w:lastRenderedPageBreak/>
        <w:t>τον ασκό του Αιόλου εν όψει των αρχαιρεσιών των αθλητικών ομοσπονδιών το 2020.</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Επικαλεστήκατε, κύριε Υπουργέ, όμως ένα περιστατικό της Επιτροπής Μορφωτικών Υποθέσεων, το γεγονός ότι ο συνάδελφός μας κ. Μάρκου καταφέρθηκε εναντίον του κ. Σεβαστή. Κατ’ αρχάς, δεν θα κρυφτώ, άλλο ζήτημα είναι η καθόλα θεμιτή προσωπική διαφωνία και άλλο η άδικη προσωπική προσβολή εναντίον του κ. Σεβαστή, ενός ανθρώπου έχει προσφέρει πολλά, όχι μόνο στον στίβο, αλλά στον ελληνικό αθλητισμό συνολικά. Την ίδια στιγμή όμως αποφύγατε να αναφερθείτε στους συναδέλφους σας, τον κ. Στυλιανίδη και την κ. Πιπιλή, που στην επιτροπή τοποθετήθηκαν περί αντισυνταγματικότητας και ταυτόχρονα αυτοπαρουσιάζεστε ως θεματοφύλακες των θητειών, ενώ όταν τις φέραμε εμείς με τον νόμο Βασιλειάδη, τις καταψηφίσατε.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Επικαλεστήκατε δηλώσεις επτά - οκτώ Ολυμπιονικών, αλλά δεν αναφερθήκατε στην άποψη εξαιρετικά διακριθέντων αθλητών. Δύο μέτρα και δύο σταθμά. Και αφού τελικά δεν τα βρήκατε, ούτε καν στο ίδιο σας στο κόμμα, γιατί επιμένετε; Γιατί στόχος σας δεν είναι η ανανέωση των ομοσπονδιών, στόχος σας είναι εν όψει των εκλογών τους το 2020 να αποκλείστε τεχνητά από τις αρχαιρεσίες στελέχη του αθλητισμού μη αρεστά στην Κυβέρνηση και το κόμμα σας και να επιχειρήσετε έτσι διά του τεχνητού αποκλεισμού και κόντρα σε κάθε δημοκρατική αρχή να εγκαθιδρύσετε σκληρούς κομματικούς </w:t>
      </w:r>
      <w:r w:rsidRPr="003608DC">
        <w:rPr>
          <w:rFonts w:eastAsia="Times New Roman" w:cs="Times New Roman"/>
          <w:szCs w:val="24"/>
        </w:rPr>
        <w:lastRenderedPageBreak/>
        <w:t>μηχανισμούς της Νέας Δημοκρατίας στις ομοσπονδίες που σήμερα δεν ελέγχετε. Αν στόχος σας ήταν η ανανέωση της ομοσπονδίας, δεν θα κλαδεύατε βάναυσα την απλή αναλογική, την ποσόστωση των γυναικών, τη μειωμένη σταυροδοσία, την ύπαρξη δεύτερου ψηφοδελτίου που θεσμοθετήσαμε εμείς.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Παρόμοιου τύπου είναι και το υποκριτικό ενδιαφέρον σας για την καταπολέμηση της βίας. Γνωρίζουμε από ποιους και πώς τροφοδοτείται η οπαδική βία. Το μόνο που σας ενδιαφέρει είναι η επέκταση της παρακολούθησης εντός και εκτός γηπέδων, η δημιουργία μιας κοινωνίας επιτήρησης και η ποινικοποίηση εμμέσως της κοινωνικής διαμαρτυρίας, όπως παραδέχονται ευθαρσώς και αβίαστα σε καθημερινή βάση πια οι άλλοτε τσεκουροφόροι και οπαδοί της χούντας στο παρελθόν Υπουργοί σας. Γι’ αυτό και δεν τολμάτε να αποδώσετε νομοθετικά όλη την ευθύνη για την ταυτοποίηση των εισιτηρίων στις ΠΑΕ και τις ΚΑΕ, γιατί ξέρετε ότι σε αυτήν την περίπτωση μόνο θα είναι αυθεντικά υπόλογες για τα επεισόδια μέσα στα γήπεδα.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Μιλήσατε για παράγκα, όταν στους τελευταίους μήνες έχουν συμβεί σημεία και τέρατα και όταν ηχούν ακόμα στα αυτιά μας οι πρόσφατες ατάκες επί κυβέρνησης ΣΥΡΙΖΑ, περιπτώσεις της χούντας και επιστροφής κανονικότητας εν μέσω λαϊκών ασμάτων και γαρυφάλλων. Στο κάτω-κάτω, εσείς, κύριε Υπουργέ, που σήμερα κόπτεσθε για τη βία στα γήπεδα, έχετε μαύρη σελίδα στο πολιτικό βιογραφικό σας.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Κάνατε ερώτηση στη Βουλή τον Ιούνιο του 2015 για την τιμωρία του Ηροδότου για τον τραγικό θάνατο του Κατσούλη και συγκεκριμένα για την πορεία της αίτησης ανάκλησης που είχε υποβάλλει η διοίκηση του Ηροδότου στην ΕΠΟ. Εσείς φωτογραφηθήκατε με παράγοντες του Ηροδότου έξω από τα γραφεία της ΕΠΟ, όταν υποστηρίξατε τη μείωση της ποινής, στέλνοντας ο ίδιος δελτίο τύπου για την παρουσία σας εκεί.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Με τη διάταξη και την τροπολογία για τους υπαλλήλους της ΕΟΕ, δυστυχώς δημιουργείτε εργαζόμενους δύο ταχυτήτων, παρ’ ότι εμείς δεν είμαστε κατά της λύσης της εκκρεμότητάς τους.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ΣΠΥΡΙΔΩΝ - ΠΑΝΑΓΙΩΤΗΣ (ΣΠΗΛΙΟΣ) ΛΙΒΑΝΟΣ:</w:t>
      </w:r>
      <w:r w:rsidRPr="003608DC">
        <w:rPr>
          <w:rFonts w:eastAsia="Times New Roman" w:cs="Times New Roman"/>
          <w:szCs w:val="24"/>
        </w:rPr>
        <w:t xml:space="preserve"> Κύριε Πρόεδρε, έχει περάσει τον χρόνο του ο κύριος συνάδελφος.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ΙΩΑΝΝΗΣ ΜΠΟΥΡΝΟΥΣ:</w:t>
      </w:r>
      <w:r w:rsidRPr="003608DC">
        <w:rPr>
          <w:rFonts w:eastAsia="Times New Roman" w:cs="Times New Roman"/>
          <w:szCs w:val="24"/>
        </w:rPr>
        <w:t xml:space="preserve"> Όλοι περάσατε τον χρόνο σας.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(Χαράλαμπος Αθανασίου):</w:t>
      </w:r>
      <w:r w:rsidRPr="003608DC">
        <w:rPr>
          <w:rFonts w:eastAsia="Times New Roman" w:cs="Times New Roman"/>
          <w:szCs w:val="24"/>
        </w:rPr>
        <w:t xml:space="preserve"> Σας παρακαλώ, θα ολοκληρώσει ο συνάδελφος.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ΣΠΥΡΙΔΩΝ - ΠΑΝΑΓΙΩΤΗΣ (ΣΠΗΛΙΟΣ) ΛΙΒΑΝΟΣ:</w:t>
      </w:r>
      <w:r w:rsidRPr="003608DC">
        <w:rPr>
          <w:rFonts w:eastAsia="Times New Roman" w:cs="Times New Roman"/>
          <w:szCs w:val="24"/>
        </w:rPr>
        <w:t xml:space="preserve"> Διαβάζει και κείμενο τόση ώρα.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ΙΩΑΝΝΗΣ ΜΠΟΥΡΝΟΥΣ:</w:t>
      </w:r>
      <w:r w:rsidRPr="003608DC">
        <w:rPr>
          <w:rFonts w:eastAsia="Times New Roman" w:cs="Times New Roman"/>
          <w:szCs w:val="24"/>
        </w:rPr>
        <w:t xml:space="preserve"> Ολοκληρώνω, για να μην ενοχλείται ο συνάδελφος, γιατί ενοχλήθηκε πολύ από τα γεγονότα που παρέθεσα πιο πριν.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ΣΠΥΡΙΔΩΝ - ΠΑΝΑΓΙΩΤΗΣ (ΣΠΗΛΙΟΣ) ΛΙΒΑΝΟΣ:</w:t>
      </w:r>
      <w:r w:rsidRPr="003608DC">
        <w:rPr>
          <w:rFonts w:eastAsia="Times New Roman" w:cs="Times New Roman"/>
          <w:szCs w:val="24"/>
        </w:rPr>
        <w:t xml:space="preserve"> Από τι να ενοχληθώ;</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ΙΩΑΝΝΗΣ ΜΠΟΥΡΝΟΥΣ:</w:t>
      </w:r>
      <w:r w:rsidRPr="003608DC">
        <w:rPr>
          <w:rFonts w:eastAsia="Times New Roman" w:cs="Times New Roman"/>
          <w:szCs w:val="24"/>
        </w:rPr>
        <w:t xml:space="preserve"> Με την επιχειρούμενη συγκάλυψη της δικαστικής διερεύνησης του Ταμείου Αλληλοβοηθείας Υπαλλήλων του Υπουργείου Πολιτισμού, η Υπουργός σας όταν μας τίμησε με την παρουσία της στην Επιτροπή, μίλησε για λεγόμενο σκάνδαλο από την πλευρά του ΣΥΡΙΖΑ, όταν ο κ. Τζαβάρας στη συζήτηση στη Βουλή του ν.4598/19 που φέραμε εμείς για την εξυγίανση του ταμείου, αναγνώρισε ότι όταν θήτευσε στο Υπουργείο Πολιτισμού είδε ότι τα πράγματα δεν ήταν όλα σωστά. Όπως κάνατε και με το σκάνδαλο «</w:t>
      </w:r>
      <w:r w:rsidRPr="003608DC">
        <w:rPr>
          <w:rFonts w:eastAsia="Times New Roman" w:cs="Times New Roman"/>
          <w:szCs w:val="24"/>
          <w:lang w:val="en-US"/>
        </w:rPr>
        <w:t>NOVARTIS</w:t>
      </w:r>
      <w:r w:rsidRPr="003608DC">
        <w:rPr>
          <w:rFonts w:eastAsia="Times New Roman" w:cs="Times New Roman"/>
          <w:szCs w:val="24"/>
        </w:rPr>
        <w:t>» και όλα τα άλλα σκάνδαλα που είχαμε αφήσει τη δικαιοσύνη να διερευνήσει ανενόχλητη, επιχειρείτε και εδώ μέσω του κλεισίματος του ταμείου να συσκοτίσετε την κατάσταση.</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Καταψηφίζουμε το οπισθοδρομικό, φωτογραφικό και σε πολλές διατάξεις αντισυνταγματικό νομοσχέδιό σας και θα αγωνιστούμε στο πλάι του υγιούς κόσμου του ελληνικού αθλητισμού για τη δημοκρατία, την εξυγίανση και την πραγματική ανανέωση, κόντρα στον κομματικό γύψο που επιχειρείτε να επιβάλλετε.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(Χαράλαμπος Αθανασίου):</w:t>
      </w:r>
      <w:r w:rsidRPr="003608DC">
        <w:rPr>
          <w:rFonts w:eastAsia="Times New Roman" w:cs="Times New Roman"/>
          <w:szCs w:val="24"/>
        </w:rPr>
        <w:t xml:space="preserve"> Σας ευχαριστούμε, κύριε συνάδελφε.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Ο κ. Συντυχάκης από το Κομμουνιστικό Κόμμα έχει τον λόγο.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ΕΜΜΑΝΟΥΗΛ ΣΥΝΤΥΧΑΚΗΣ:</w:t>
      </w:r>
      <w:r w:rsidRPr="003608DC">
        <w:rPr>
          <w:rFonts w:eastAsia="Times New Roman" w:cs="Times New Roman"/>
          <w:szCs w:val="24"/>
        </w:rPr>
        <w:t xml:space="preserve"> Ευχαριστώ, κύριε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Με τις νομοτεχνικές βελτιώσεις που κατέθεσε ο Υφυπουργός, κατά τη γνώμη μας δεν αλλάζει ο πυρήνας του σχεδίου νόμου. Κατά συνέπεια, παραμένει αρνητική η στάση μας επί της αρχής. Αν ήταν μόνο η κύρωση της σύμβασης θα ψηφίζαμε «παρών».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Τώρα, σε σχέση με την αντικατάσταση του άρθρου 14 από την υπουργική τροπολογία, με την οποία τακτοποιούνται εργασιακά ζητήματα των εργαζομένων στην ΕΟΕ, θα πούμε ναι. Αλλά αυτό δεν σημαίνει και συμφωνία από μέρους μας στη μετατροπή της ΕΟΕ από νομικό πρόσωπο δημοσίου δικαίου σε ιδιωτικού δικαίου και οφείλουμε να ενημερώσουμε τους εργαζόμενους με τις εξής παρατηρήσεις.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Πρώτον, με το νέο εσωτερικό κανονισμό για τους εργαζόμενους, θα μπορεί να αλλάξουν οι όροι παροχής εργασίας προς το δυσμενέστερο. Όχι, η σχέση δημοσίου δικαίου ή των ΙΔΑΧ. Δεν διασφαλίζει ο εσωτερικός κανονισμός των εργαζομένων της ΕΟΕ ως ιδιωτικού δικαίου, ούτε τα ρεπό, ούτε τα επιδόματα, ούτε σταθερό ωράριο, ούτε αργίες.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Δεύτερον, η ΕΟΕ πλέον ως νομικό πρόσωπο ιδιωτικού δικαίου, τούδε και στο εξής, αν προσλάβει επιπλέον εργαζόμενους, δεν τη δεσμεύει το ισχύον εργασιακό καθεστώς, αλλά μόνο με ελαστικές εργασιακές σχέσεις, με ό,τι αυτό πρακτικά συνεπάγεται. Αυτή είναι η πραγματική αλήθεια.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Το άρθρο 18 που αφορά την εφαρμογή του μνημονίου συναντίληψης και συνεργασίας, προκειμένου να αποτραπούν καθυστερήσεις στα μεγάλα επενδυτικά έργα –εμείς λέμε για λογαριασμό του κεφαλαίου- το ΚΚΕ το είχε καταψηφίσει στο ν.4585/18. Στην παρούσα διάταξη θα πούμε «παρών», παίρνοντας υπόψη τις εκκρεμότητες που υπάρχουν σε εν εξελίξει έργα αρχαιολογικών ανασκαφών ανά τη χώρα και πρέπει να αντιμετωπισθούν για να αποτραπεί η καθυστέρησή τους.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Είμαστε, όμως, κάθετα αντίθετοι με το μνημόνιο συναντίληψης και συνεργασίας του Υπουργείου Πολιτισμού και Αθλητισμού με ανώνυμες εταιρείες, το οποίο προστατεύει τον επενδυτή από τις αρχαιότητες και όχι τις αρχαιότητες από τον επενδυτή. Το ξεκίνησε ο ΣΥΡΙΖΑ, το ολοκληρώνει η Νέα Δημοκρατία. Σχετίζεται με τον πρόσφατο αναπτυξιακό νόμο, με τον οποίο αίρονται τα όποια περιβαλλοντικά και αρχαιολογικά εμπόδια –το ΚΚΕ τον καταψήφισε ως γνωστόν- που επισπεύδει με </w:t>
      </w:r>
      <w:r w:rsidRPr="003608DC">
        <w:rPr>
          <w:rFonts w:eastAsia="Times New Roman" w:cs="Times New Roman"/>
          <w:szCs w:val="24"/>
          <w:lang w:val="en-US"/>
        </w:rPr>
        <w:t>fast</w:t>
      </w:r>
      <w:r w:rsidRPr="003608DC">
        <w:rPr>
          <w:rFonts w:eastAsia="Times New Roman" w:cs="Times New Roman"/>
          <w:szCs w:val="24"/>
        </w:rPr>
        <w:t xml:space="preserve"> </w:t>
      </w:r>
      <w:r w:rsidRPr="003608DC">
        <w:rPr>
          <w:rFonts w:eastAsia="Times New Roman" w:cs="Times New Roman"/>
          <w:szCs w:val="24"/>
          <w:lang w:val="en-US"/>
        </w:rPr>
        <w:t>truck</w:t>
      </w:r>
      <w:r w:rsidRPr="003608DC">
        <w:rPr>
          <w:rFonts w:eastAsia="Times New Roman" w:cs="Times New Roman"/>
          <w:szCs w:val="24"/>
        </w:rPr>
        <w:t xml:space="preserve"> διαδικασίες μεγάλα επενδυτικά έργα, όπως αυτό του Ελληνικού.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 άρθρο 19 με το οποίο τίθεται υπό καθεστώς εκκαθάρισης το Ταμείο Αλληλοβοηθείας Υπαλλήλων του Υπουργείου Πολιτισμού, θα το καταψηφίσουμε. Η όλη κακοδιαχείριση του ταμείου αποτελεί σοβαρό ζήτημα με πάρα πολλά σκοτεινά σημεία.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Πράγματι, το ταμείο δεν μπορεί να συνεχίσει τη λειτουργία του και θα συμφωνούσαμε στην πρόταση εκκαθάρισης, πλην όμως, η Κυβέρνηση προχωράει στην εκκαθάριση του ταμείου, κλείνοντας πολιτικά το ζήτημα και όλα μέλι-γάλα, σαν να μην συμβαίνει τίποτα. Εδώ, όμως, έχουμε ατασθαλίες. Ποια είναι η τελική έκθεση των ελεγκτών του Γενικού Λογιστηρίου του Κράτους; Κρατιέται μυστική. Γιατί; Και μιλάμε για δαπάνες 45 εκατομμυρίων ευρώ 2005-2016. Χρηματοδοτείται αποκλειστικά από δημόσιους πόρους. Μπορεί η υπόθεση να εκκρεμεί στα δικαστήρια, αλλά οι πολιτικές ευθύνες της πολιτικής ηγεσίας του Υπουργείου Πολιτισμού υπάρχουν και είναι βαριές διαχρονικά από όλες τις κυβερνήσεις. Και του ΣΥΡΙΖΑ που σήμερα βγαίνει στα κεραμίδια.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 ταμείο ήταν ένα βολικό εργαλείο για τη χειραγώγηση και εξαγορά των εργαζομένων και αξιοποιήθηκε απ’ όλους γι’ αυτόν τον σκοπό. Ούτε οι προτεινόμενες διατάξεις, ούτε η αιτιολογική έκθεση, ούτε και η έκθεση του Γενικού Λογιστηρίου του Κράτους αναφέρονται στις αιτίες που οδηγεί στη διάλυση του ταμείου και τις ευθύνες διαχρονικά που έχουν οι πολιτικές ηγεσίες του Υπουργείου.</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Ένα δεύτερο ζήτημα πάλι με το άρθρο 19 είναι γιατί δεν έχει υλοποιηθεί ο ν.4598/19, που θεσπίζει τη λειτουργία του παιδικού σταθμού ως τμήμα του Υπουργείου Αθλητισμού. Γιατί δεν έχει συγκροτηθεί σε πλήρη σύνθεση το </w:t>
      </w:r>
      <w:r w:rsidRPr="003608DC">
        <w:rPr>
          <w:rFonts w:eastAsia="Times New Roman" w:cs="Times New Roman"/>
          <w:szCs w:val="24"/>
        </w:rPr>
        <w:lastRenderedPageBreak/>
        <w:t>τμήμα και ο παιδικός σταθμός συνεχίζει και σήμερα να υπάγεται στο ταμείο. Γιατί μέχρι τώρα δεν έχουν μονιμοποιηθεί οι εργαζόμενοι.</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Τρίτον, ποιος είναι ο λόγος που δεν απαλείφεται η φράση «κατά τη διάρκεια της εκκαθάρισης η λειτουργία του παιδικού σταθμού δεν διακόπτεται», στο τέλος της παραγράφου 2. Μήπως μετά την εκκαθάριση του ταμείου η Κυβέρνηση σκοπεύει να κλείσει τον σταθμό;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Επίσης, γιατί δεν απαλείφεται η λέξη «δύναται» στην αρχή της παραγράφου 4 και να αντικατασταθεί με τη φράση ότι το Υπουργείο καλύπτει τους δικαιούχους. Εδώ έρχεται η τροπολογία του Κινήματος Αλλαγής, με την οποία συμφωνούμε. Δεν έχουμε αντίρρηση να την αποδεχθούμε. Αλλά έρχεται σε αντίφαση με το δύναται. Δηλαδή, δεν μπορείς από τη μία να λες εντάσσω τους αορίστου χρόνου στις δαπάνες τους για τους παιδικούς σταθμούς και από την άλλη να λες δύναται. Υπάρχει, λοιπόν, ζήτημα και πρέπει να απαντήσετε σε αυτό. Και δεύτερον –σε σχέση πάλι με αυτό- δεν μπορείτε σε ένα σκανδαλώδες, όπως είναι το άρθρο 19 να εντάσσετε το θέμα του παιδικού σταθμού και το εργασιακό των εργαζομένων στους παιδικούς σταθμούς. Εάν το φέρνατε ξεχωριστά και με την απαλοιφή του δύναται, εμείς θα στηρίζαμε αυτή την τροπολογία του Κινήματος Αλλαγής. Δεν μπορούμε, όμως, να το δεχθούμε το άρθρο 19. Κατά συνέπεια, το καταψηφίζουμε. Όπως έγινε για παράδειγμα με το άρθρο 13-14, που αφορά την ΕΟΕ. Διαχωρίστηκε. Το άρθρο </w:t>
      </w:r>
      <w:r w:rsidRPr="003608DC">
        <w:rPr>
          <w:rFonts w:eastAsia="Times New Roman" w:cs="Times New Roman"/>
          <w:szCs w:val="24"/>
        </w:rPr>
        <w:lastRenderedPageBreak/>
        <w:t xml:space="preserve">13 αφορούσε τη μετατροπή από νομικό πρόσωπο δημοσίου δικαίου σε ιδιωτικού δικαίου και το άρθρο 14 αφορούσε το εργασιακό τους, το οποίο και το ψηφίζουμε βέβαια. Άρα λοιπόν, θεωρούμε ότι δεν είναι σωστό.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Ένα τελευταίο για το 19. Γιατί δεν εντάσσετε και τις συμβάσεις ορισμένου χρόνου για τα παιδιά των εργαζομένων στους παιδικούς σταθμούς. Αυτά δεν έχουν ψυχή; Αυτά δεν πρέπει να τα πάνε στους παιδικούς σταθμούς; Γιατί τα διαχωρίζουμε; Τι είναι παιδιά ενός κατώτερου θεού;</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Τέλος, το άρθρο 20 προβλέπει δύο επιπλέον θέσεις μετακλητών υπαλλήλων στο Ταμείο Αρχαιολογικών Πόρων και Απαλλοτριώσεων. Κατά την άποψή μας είναι φωτογραφική. Όχι, μόνο δεν καλύπτει τις ολοένα και αυξανόμενες ανάγκες του ταμείου και μάλιστα με προσωπικό μόνιμης θέσης εργασίας, αλλά έρχεται να εξυπηρετήσει, κυρίως, τις ανάγκες των μελών του διοικητικού συμβουλίου του ταμείου. Αυτό φυσικά μας βρίσκει αντίθετους και γι’ αυτό καταψηφίζουμε το άρθρο 20.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Ευχαριστώ.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(Χαράλαμπος Αθανασίου):</w:t>
      </w:r>
      <w:r w:rsidRPr="003608DC">
        <w:rPr>
          <w:rFonts w:eastAsia="Times New Roman" w:cs="Times New Roman"/>
          <w:szCs w:val="24"/>
        </w:rPr>
        <w:t xml:space="preserve"> Και εγώ σας ευχαριστώ, κύριε Συντυχάκη.</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Τον λόγο έχει τώρα εκ μέρους του Κινήματος Αλλαγής ο κ. Κωνσταντόπουλος.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lastRenderedPageBreak/>
        <w:t>ΔΗΜΗΤΡΙΟΣ ΚΩΝΣΤΑΝΤΟΠΟΥΛΟΣ:</w:t>
      </w:r>
      <w:r w:rsidRPr="003608DC">
        <w:rPr>
          <w:rFonts w:eastAsia="Times New Roman" w:cs="Times New Roman"/>
          <w:szCs w:val="24"/>
        </w:rPr>
        <w:t xml:space="preserve"> Κύριε Πρόεδρε, κύριε Υπουργέ, κυρίες και κύριοι συνάδελφοι, το Κίνημα Αλλαγής - ΠΑΣΟΚ έχει διαχρονικά στηρίξει τον ελληνικό αθλητισμό, με πρωτοβουλίες, ρυθμίσεις για την καλύτερη λειτουργία του, τόσο σε επίπεδο θεσμικό όσο και σε επίπεδο οργανωτικό.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Κατά τη συζήτηση του νομοσχεδίου σήμερα στην ολομέλεια, αλλά και κατά την επεξεργασία τους στις επιτροπές, θέσαμε με τρόπο συγκεκριμένο τις θέσεις και τις προτάσεις μας, τόσο για το θέμα της κύρωσης της σύμβασης </w:t>
      </w:r>
      <w:r w:rsidRPr="003608DC">
        <w:rPr>
          <w:rFonts w:eastAsia="Times New Roman" w:cs="Times New Roman"/>
          <w:szCs w:val="24"/>
          <w:lang w:val="en-US"/>
        </w:rPr>
        <w:t>Macolin</w:t>
      </w:r>
      <w:r w:rsidRPr="003608DC">
        <w:rPr>
          <w:rFonts w:eastAsia="Times New Roman" w:cs="Times New Roman"/>
          <w:szCs w:val="24"/>
        </w:rPr>
        <w:t>, που συμφωνήσαμε με τις αρχές και το πλαίσιο που θέτει η σύμβαση, όσο και για την καταπολέμηση και τη χειραγώγηση των αθλητικών αγώνων και των παράνομων στοιχημάτων.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Αναμένουμε την άμεση εφαρμογή αυτών από εσάς, κύριε Υπουργέ, και μάλιστα με τη θέσπιση κατάλληλου θεσμικού πλαισίου άμεσα.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Όσον αφορά την καταπολέμηση της αθλητικής βίας, οι βελτιώσεις είναι στο θεσμικό πλαίσιο αναγκαίες και συμφωνούμε απόλυτα τόσο στο ονομαστικό εισιτήριο, όσο και στη βελτίωση του πλαισίου για την πρόληψη και την αντιμετώπιση της βίας στα γήπεδα, καθώς και για την τιμωρία των εμπλεκομένων. </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Στο θέμα του μηχανοκίνητου αθλητισμού υπήρξαν σοβαρές καταγγελίες για τη ρύθμιση που επέτρεπε στους διαιτητές να είναι και μέλη σωματείων, καθώς και της ομοσπονδίας. Είναι θετικός ο περιορισμός, κύριε Υπουργέ, ως </w:t>
      </w:r>
      <w:r w:rsidRPr="003608DC">
        <w:rPr>
          <w:rFonts w:eastAsia="Times New Roman"/>
          <w:szCs w:val="24"/>
        </w:rPr>
        <w:lastRenderedPageBreak/>
        <w:t>προς τους αθλητάρχες και τους κριτές. Ωστόσο, οι ενστάσεις παραμένουν με την αιτιολογία ότι τα πρόσωπα αυτά έχουν ενεργό ρόλο στους αγώνες και στον έλεγχο της τήρησης των κανονισμών.</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Για τα Ολυμπιακά Ακίνητα εξαρχής ζητήσαμε να τεθούν κανόνες για τη σύναψη των μισθώσεων και να μην είναι αρχική υποβολή ενός επιχειρηματικού σχεδίου. Με τις νομοτεχνικές αλλαγές που φέρατε τίθεται συγκεκριμένο πλαίσιο στη μίσθωση των Ολυμπιακών Ακινήτων, ώστε να διασφαλίζεται ότι επιλέγεται η συμφερότερη προσφορά και ότι το όφελος από τη συντήρηση και επισκευή των ακινήτων αυτών παραμένει πάντα υπέρ του δημοσίου.</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Όσον αφορά το άρθρο 8 για τις θητείες στις ομοσπονδίες, επισημάναμε την ανάγκη ανανέωσης και εναλλαγής των προσώπων στις διοικήσεις των ομοσπονδιών. Στηρίζουμε, κύριε Υπουργέ, τις θητείες, για να υπηρετείται και ο στόχος της ανανέωσης που μέχρι σήμερα δεν είδαμε. Άλλωστε, είπαμε «ναι» στην άμεση εφαρμογή των θητειών, κάνοντας πράξη την ανανέωση από τούδε και στο εξής, χωρίς φυσικά τον ηλικιακό ρατσισμό. Η αναδρομικότητα της ρύθμισης σωστά αφαιρέθηκε, όπως ζητήσαμε και εμείς και άλλα κόμματα. Ωστόσο, η θέσπιση του ηλικιακού ορίου εγείρει αμφισβητήσεις ως προς τη συνταγματικότητα της ρύθμισης, όπως ανέφερε και ο Κοινοβουλευτικός μας Εκπρόσωπος κ. Καμίνης. Σας καλούμε να την αποσύρετε. Μιας κι είναι ένα </w:t>
      </w:r>
      <w:r w:rsidRPr="003608DC">
        <w:rPr>
          <w:rFonts w:eastAsia="Times New Roman"/>
          <w:szCs w:val="24"/>
        </w:rPr>
        <w:lastRenderedPageBreak/>
        <w:t>άρθρο που συμφωνούμε σχεδόν στο σύνολό του, θα αναγκαστούμε να μην το ψηφίσουμε.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Θετική είναι η ειδική πρόβλεψη για την Ελληνική Παραολυμπιακή Επιτροπή και τις ομοσπονδίες, έστω και με τον τρόπο που τις φέρατε. Θυμίζω ότι τελεί υπό ιδιότυπο νομικό καθεστώς, όπως καλά γνωρίζετε.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Κύριε Υπουργέ, για την Ελληνική Ολυμπιακή Επιτροπή η ρύθμιση που φέρατε ανταποκρίνεται στις παρατηρήσεις μας για την προστασία των δικαιωμάτων των εργαζομένων. Ωστόσο, αναμένουμε να δείτε και το θέμα της ρητής απαλλαγής της Ελληνικής Ολυμπιακής Επιτροπής σε ό,τι αφορά τον ΕΝΦΙΑ.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Επίσης, ορθά κάνατε αποδεκτή την τροπολογία που καταθέσαμε για την επέκταση της κάλυψης των εξόδων για τη φιλοξενία σε παιδικούς σταθμούς και τέκνων τα οποία υπόκεινται σε εργαζόμενους που είναι στα νομικά πρόσωπα του Υπουργείου Πολιτισμού και εποπτεύονται φυσικά από το Υπουργείο Πολιτισμού. Αναμένουμε να κάνετε δεκτές τις προτάσεις μας.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Τέλος, να τονίσω ότι επί της αρχής το νομοσχέδιο από το Κίνημα Αλλαγής ψηφίστηκε και άλλωστε και ως προς το μεγαλύτερο μέρος των άρθρων μας βρίσκει σύμφωνους.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Ευχαριστώ.</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lastRenderedPageBreak/>
        <w:t xml:space="preserve">ΠΡΟΕΔΡΕΥΩΝ (Χαράλαμπος Αθανασίου): </w:t>
      </w:r>
      <w:r w:rsidRPr="003608DC">
        <w:rPr>
          <w:rFonts w:eastAsia="Times New Roman"/>
          <w:szCs w:val="24"/>
        </w:rPr>
        <w:t>Ευχαριστώ, κύριε συνάδελφε.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Παρακαλώ τον κ. Μπούμπα από την Ελληνική Λύση να πάρει τον λόγο.</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ΚΩΝΣΤΑΝΤΙΝΟΣ ΜΠΟΥΜΠΑΣ:</w:t>
      </w:r>
      <w:r w:rsidRPr="003608DC">
        <w:rPr>
          <w:rFonts w:eastAsia="Times New Roman"/>
          <w:szCs w:val="24"/>
        </w:rPr>
        <w:t xml:space="preserve"> Κύριε Υπουργέ, το ξέρετε πολύ καλά ότι αυτό το Υπουργείο που έχετε αναλάβει έχει πάρα πολλές διακρίσεις. Μας έχει κάνει υπερήφανους πάρα πολύ αυτή η κάστα, αυτό το πάνθεον των αθλητών, όλων των αθλημάτων ανεξαιρέτως. Είναι, όμως και ένα Υπουργείο με μελανά σημεία.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Καλείστε, λοιπόν, να προσέξετε αυτό που έλεγε ο Μπίσμαρκ, αυτός ο μεγάλος Γερμανός: Η πολιτική μπορεί να είναι η τέχνη του εφικτού, αλλά και έξυπνος είναι αυτός που δεν μαθαίνει από τα λάθη τα δικά του. Είναι αυτός που μαθαίνει από τα λάθη των άλλων. Προσέξτε, λοιπόν, και μην δίνετε αφορμή. </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Εμείς, πραγματικά, θα είμαστε αρωγοί να αλλάξει το στάτους σε ό,τι αφορά τον αθλητισμό, σε όλα πραγματικά τα αθλήματα. Υπάρχουν αδικημένοι αθλητές που δεν έχουν εγκαταστάσεις να προπονηθούν και πάραυτα μας έχουν κάνει υπερήφανους στα πέρατα της Γης.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Μακριά από παράγκες, από φατρίες, από ομάδες και από «ματιασμένα» ματς. Ο κόσμος θέλει διαφάνεια. Αυτό σήμερα που ακούγεται στα καφέ-σπορ για κάθε διακύμανση σκορ, οποιουδήποτε αγώνα σε Ελλάδα και εξωτερικό είναι ότι χάνει την αξιοπιστία του ο βασιλιάς των σπορ, το ποδόσφαιρο. Πιστεύει, </w:t>
      </w:r>
      <w:r w:rsidRPr="003608DC">
        <w:rPr>
          <w:rFonts w:eastAsia="Times New Roman"/>
          <w:szCs w:val="24"/>
        </w:rPr>
        <w:lastRenderedPageBreak/>
        <w:t xml:space="preserve">λοιπόν, ο κόσμος ότι λόγω του στοιχήματος, γιατί και πόσες φορές θα ξύσει το κεφάλι του ένας παίκτης ότι κι αυτό είναι στους </w:t>
      </w:r>
      <w:r w:rsidRPr="003608DC">
        <w:rPr>
          <w:rFonts w:eastAsia="Times New Roman"/>
          <w:szCs w:val="24"/>
          <w:lang w:val="en-US"/>
        </w:rPr>
        <w:t>bookmakers</w:t>
      </w:r>
      <w:r w:rsidRPr="003608DC">
        <w:rPr>
          <w:rFonts w:eastAsia="Times New Roman"/>
          <w:szCs w:val="24"/>
        </w:rPr>
        <w:t>, ότι κι αυτό έχει γίνει στοίχημα.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Σας προτρέπουμε, προστατέψτε τη νεολαία από τον τζόγο. Είναι ένας εθισμός χωρίς γυρισμό. Εμείς θα είμαστε αρωγοί. Θα σας ευγνωμονούν οι επόμενες γενεές. Τα παιδιά σήμερα είναι άνεργα, είναι καλουπωμένα, χειραγωγούνται δυστυχώς από τα Μέσα Μαζικής, θα λέγαμε, «προσήλωσης» των πραγμάτων, υπό την έννοια ενός φανατισμού που καλλιεργείται σε τυχερά παιχνίδια και πιστεύουν στην εύκολη λύση. Αυτό δεν είναι πανάκεια. Πρέπει να ανοίξουν ψυχές και μυαλά των παιδιών. Δεν λέμε, θα υπάρχει και το στοίχημα, αλλά λελογισμένα.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Προσέξτε και μην δίνετε αφορμή σε άρθρα όπως το άρθρο 8, το άρθρο 9, το άρθρο 13, το άρθρο 19 και 20. Προσέξτε σε ό,τι αφορά την Ελληνική Ολυμπιακή Επιτροπή, την αλλάζετε, την κάνετε νομικό πρόσωπο ιδιωτικού δικαίου. Δεν χάνει, όμως, τα προνόμια του δημοσίου. Αν είναι να γίνει ιδιωτικού, γιατί να συνεχίζει να χαίρει αυτών των προνομίων; Σε ό,τι αφορά τα Ολυμπιακά Ακίνητα, εάν αποδείξετε ότι θα «εκμεταλλευτείτε» -με την καλή έννοια- την περιουσία του ελληνικού λαού, ο ελληνικός λαός θα το χαιρετήσει θετικά. Ακόμη είναι πικραμένοι οι Έλληνες για τα όσα πλήρωσαν στους Ολυμπιακούς Αγώνες, που χορταριάζουν αυτά τα Ολυμπιακά Ακίνητα, χωρίς να αξιοποιούνται σωστά.</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lastRenderedPageBreak/>
        <w:t>Προσέξτε τους μέντορες. Ο πυρήνας θέλει και τα νετρόνια και τα πρωτόνια, θέλει και τους δορυφόρους να λειτουργήσει. Οι μέντορες, όμως, πραγματικά να είναι κοντά σας και με γνώσεις και με πάθος γι’ αυτό που λέγεται αθλητικό ιδεώδες, γι’ αυτό που λέγεται αθλητικό πνεύμα, ολυμπιακή ιδέα αν θέλετε. Όλα αυτά πρέπει να προσέξετε. Να παίρνετε ανθρώπους που να έχουν τα αντίστοιχα πανεπιστημιακά πνευματικά προσόντα, όπως κάνετε και με το Ταμείο των Αρχαιολογικών Πόρων. Μην παίρνετε ανθρώπους μόνο και μόνο για να τους πάρετε. Μην βάζετε ηλικιακά όρια. Βάλτε, αν θέλετε, όρια σε θητείες ανθρώπων για να μην γίνουν στάτους. Το ηλικιακό όριο αποπέμπει και αλλού, κύριε Υπουργέ. Όταν σε κάποιον λες ότι πάνω από τα εβδομήντα ή τα εβδομήντα πέντε δεν μπορείς να είσαι Βουλευτής, δεν μπορείς να είσαι Περιφερειάρχης -γιατί, ξέρετε, οι Περιφερειάρχες δεν έχουν άλλη θητεία, υπάρχει περιορισμός-, όταν λες σε κάποιον Πρόεδρο Ομοσπονδίας ότι μετά τα εβδομήντα ή τα εβδομήντα πέντε δεν μπορείς να είσαι σε αυτή τη νευραλγική θέση, τότε τον απομονώνεις ανθρωπομορφικά. Δηλαδή, του λες ότι δεν είσαι πλέον κατάλληλος στην υγεία σου για να ανταπεξέλθεις. Τον παροπλίζεις και τον θεωρείς «άχρηστο».</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Κάντε, λοιπόν, βαθιές τομές και εμείς θα είμαστε, πραγματικά, αρωγοί μαζί σας σε ένα ευαίσθητο και πολύ σημαντικό Υπουργείο που έχετε αναλάβει.</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Σας ευχαριστώ.</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lastRenderedPageBreak/>
        <w:t xml:space="preserve">ΠΡΟΕΔΡΕΥΩΝ (Χαράλαμπος Αθανασίου): </w:t>
      </w:r>
      <w:r w:rsidRPr="003608DC">
        <w:rPr>
          <w:rFonts w:eastAsia="Times New Roman"/>
          <w:szCs w:val="24"/>
        </w:rPr>
        <w:t>Κι εγώ σας ευχαριστώ, κύριε Μπούμπα.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Παρακαλώ τώρα την Αντιπρόεδρο, την κ. Σακοράφα να πάρει τον λόγο εκ μέρους του ΜέΡΑ25.</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ΣΟΦΙΑ ΣΑΚΟΡΑΦΑ (Η΄ Αντιπρόεδρος της Βουλής):</w:t>
      </w:r>
      <w:r w:rsidRPr="003608DC">
        <w:rPr>
          <w:rFonts w:eastAsia="Times New Roman"/>
          <w:szCs w:val="24"/>
        </w:rPr>
        <w:t xml:space="preserve"> Κύριε Πρόεδρε, ευχαριστώ.</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Θα πω δυο λόγια για την τιμή των όπλων, γιατί τα έχουμε πει όλα και στην επιτροπή αλλά και σήμερα εδώ. Και οι συνάδελφοι και ο κύριος Υπουργός τοποθετήθηκε αρκετά πάνω σε όλα αυτά τα θέματα. Είναι ένα από τα σημαντικότερα, θα έλεγα, νομοσχέδια, γιατί αφορά, όπως είπα και στην τοποθέτησή μου, ένα πολύ σημαντικό κομμάτι της κοινωνίας μας, αφορά τη νεολαία μας κατ’ αρχάς, αλλά και όλους τους πολίτες.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Θα μου επιτρέψετε να πω ότι ήμουν νια και γέρασα, κύριε Υπουργέ. Τα μαλλιά μου άσπρισαν, γιατί μπήκα πολύ μικρή σε αυτόν τον χώρο και έχω όλα αυτά τα χρόνια υπηρετήσει αυτό που λέγεται αθλητισμός από όλες τις θέσεις, είτε σαν απλή αθλήτρια σε έναν μικρό γυμναστικό σύλλογο σε μία πόλη επαρχιακή, είτε σαν πρωταθλήτρια, είτε σαν καθηγήτρια στη Μέση Εκπαίδευση και στον ιδιωτικό τομέα επίσης. Όλα αυτά που είπατε και που ελπίζω -μακάρι- να γίνουν πραγματικότητα και που άκουσα και από τους άλλους συναδέλφους, τα ακούω πάρα πολλά χρόνια, κύριε Πρόεδρε. Πάρα πολλά χρόνια! Τίποτα απ’ </w:t>
      </w:r>
      <w:r w:rsidRPr="003608DC">
        <w:rPr>
          <w:rFonts w:eastAsia="Times New Roman"/>
          <w:szCs w:val="24"/>
        </w:rPr>
        <w:lastRenderedPageBreak/>
        <w:t>όλα αυτά δεν έχει γίνει και δεν πρόκειται να γίνει ποτέ. Δεν πρόκειται να γίνει ποτέ, γιατί δεν αποφασίζουν να τα κάνουν. Νόμους έχουμε και είχαμε νόμους και για τη διαφάνεια και για τον έλεγχο των χρημάτων και για όλα. Το ξέρετε πάρα πολύ καλά και το ξέρει και ο γενικός γραμματέας που κάθετε πίσω σας και υπήρξε αθλητής. Δεν ελέγχθηκε ποτέ τίποτα.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Άρα αυτό που θέλω να πω αυτή τη στιγμή είναι ότι αυτή η σύμβαση που φέρνετε για εμένα είναι ένα ευχολόγιο. Εάν αυτό δεν γίνει πράξη, δεν πρόκειται να τελειώσουμε ποτέ με αυτό τον μεγάλο βραχνά που λέγεται βία στον αθλητικό χώρο και που πια δεν είναι μονάχα στο ποδόσφαιρο, αλλά έχει καλύψει και άλλα αθλήματα και άλλους αθλητικούς χώρους.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Λέω, λοιπόν, ότι εάν θέλουμε πραγματικά να ξεπεράσουμε αυτό το πρόβλημα, σε αυτό που πρέπει να επενδύσουμε είναι το θέμα της παιδείας. Θα μου επιτρέψετε να πω ότι με αυτό δεν ασχολείται κανείς. Σας μιλάω σαν καθηγήτρια αυτήν τη στιγμή, το χρονικό διάστημα που πέρασα από τα σχολεία. Κάποτε οι ώρες γυμναστικής στο σχολείο ήταν πάρα πολλές. Τώρα είναι συνεχώς μειωμένες και δεν ξέρω εάν θα τις βγάλουν και τελείως από το πρόγραμμα. Χάσαμε μία πολύ μεγάλη ευκαιρία με τους Ολυμπιακούς Αγώνες. Χάσαμε την ευκαιρία για να μάθουν τα παιδιά μας τι σημαίνει fairplay. Τελείωσε αυτό. Δεν υπάρχει.</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lastRenderedPageBreak/>
        <w:t>Είπατε πολύ σωστά για τους Ολυμπιονίκες και πολύ καλά κάνατε. Θα τους πάρετε κοντά σας και πραγματικά θα πρέπει με ένα πολύ συγκεκριμένο πρόγραμμα να κάνουν εκπαίδευση, να πηγαίνουν στα σχολεία. Γιατί αυτή είναι η δουλειά τους, να ξαναδώσουν πίσω αυτό που η πολιτεία επένδυσε πάνω τους. Γιατί ήταν επένδυση αυτό που έκανε η πολιτεία τους Ολυμπιονίκες. Έχετε απόλυτο δίκιο σε αυτό. Όμως αν δεν έχουν πρόγραμμα, δεν θα κάνουν απολύτως τίποτα.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(Στο σημείο αυτό κτυπάει το κουδούνι λήξεως του χρόνου ομιλίας της κυρίας Αντιπροέδρου)</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Τελειώνω, κύριε Πρόεδρε, πολύ σύντομα.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Θα μου επιτρέψετε, όμως, να κάνω και μία μικρή παρατήρηση. Αναφερθήκατε σε πάρα πολλούς, αλλά δεν άκουσα να υπάρχει ένας αθλητής του στίβου να μιλήσει για τα θέματα αυτά. Θα μου επιτρέψετε να πω, επίσης, ότι εγώ με τον Γενικό Γραμματέα του ΣΕΓΑΣ, που αυτήν τη στιγμή είναι ο κ. Σεβαστής, έχω έρθει πάρα πολλές φορές σε κόντρα. Δεν έχω τις καλύτερες των σχέσεων. Όμως, οφείλω να παραδεχτώ ότι αυτή η Ομοσπονδία του στίβου με τον κ. Παναγόπουλο και τον κ. Σεβαστή, ο οποίος έκανε ένα βήμα πίσω και έδωσε την προεδρία στον κ. Παναγοπούλου, για να μπει αυτός ο νέος αέρας που είπατε κι εσείς, αυτήν τη στιγμή θεωρώ ότι είναι μία Ομοσπονδία πρότυπο, μία Ομοσπονδία που κι άλλες ομοσπονδίες θα έπρεπε να τη μιμηθούν.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Κι αυτό γιατί αυτήν τη στιγμή -το ξέρετε πολύ καλά- σε όλον τον κόσμο αυτό που παρουσιάζεται είναι μια ομοσπονδία, η οποία κάνει αγώνες, οι οποίοι φέρνουν στην Ελλάδα όχι μόνο πολύ μεγάλα ονόματα, αλλά φέρνουν και χρήματα, κύριε Υπουργέ. Άρα λοιπόν, δεν είναι το θέμα της ανανέωσης στα πρόσωπα, είναι στο πόσο μέσα στην καρδιά τους, μέσα στην ψυχή τους έχουν την αγάπη γι’ αυτό που κάνουν. Έχουν την εμπειρία που δεν αποκτάται τόσο εύκολα αν είσαι μέσα στο στίβο αν δεν φορέσεις φόρμες αν δεν τρέξεις αν δεν πονέσεις αν δεν κουραστείς αν δεν ιδρώσεις δεν θα καταλάβεις ποτέ τι είναι αθλητισμός. Άρα αυτό το σημείο θα πρέπει να το προσέξετε πάρα πολύ καλά. Μην κάνετε ένα τραγικό λάθος και βγάλετε από το χώρο ανθρώπους οι οποίοι, όπως είπα και στην ομιλία μου, είναι εραστές του αθλητισμού και προσφέρουν ανιδιοτελώς.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Ευχαριστώ, κύριε Πρόεδρε.</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ΠΡΟΕΔΡΕΥΩΝ (Χαράλαμπος Αθανασίου):</w:t>
      </w:r>
      <w:r w:rsidRPr="003608DC">
        <w:rPr>
          <w:rFonts w:eastAsia="Times New Roman" w:cs="Times New Roman"/>
          <w:szCs w:val="24"/>
        </w:rPr>
        <w:t xml:space="preserve"> Ευχαριστώ, κυρία Σακοράφα.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Τον λόγο έχει ο Υπουργός Πολιτισμού και Αθλητισμού, κ. Αυγενάκης.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b/>
          <w:szCs w:val="24"/>
        </w:rPr>
        <w:t>ΕΛΕΥΘΕΡΙΟΣ ΑΥΓΕΝΑΚΗΣ (Υφυπουργός Πολιτισμού και Αθλητισμού):</w:t>
      </w:r>
      <w:r w:rsidRPr="003608DC">
        <w:rPr>
          <w:rFonts w:eastAsia="Times New Roman" w:cs="Times New Roman"/>
          <w:szCs w:val="24"/>
        </w:rPr>
        <w:t xml:space="preserve"> Κατ’ αρχάς, να σας ευχαριστήσω όλους και όλες, διότι παρά το πέρας της ώρας και παρά την κούραση είστε όλοι εδώ, είμαστε όλοι εδώ και συζητάμε ένα εξαιρετικά σημαντικό θέμα. Ξεκινάω απ’ αυτό στο οποίο </w:t>
      </w:r>
      <w:r w:rsidRPr="003608DC">
        <w:rPr>
          <w:rFonts w:eastAsia="Times New Roman" w:cs="Times New Roman"/>
          <w:szCs w:val="24"/>
        </w:rPr>
        <w:lastRenderedPageBreak/>
        <w:t>συμφωνούμε όλοι, ότι όντως είναι ένα σημαντικό νομοσχέδιο, διότι αφορά την νεολαία, αφορά τους αθλητές μας, αφορά το μέλλον μας.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Σπεύδω να απαντήσω σε δύο-τρία ζητήματα που ετέθησαν, κυρίως στο κλείσιμο. Κατ’ αρχάς, δεν υπάρχει κάτι προσωπικό με κανέναν Πρόεδρο, Διοικητή, εκτελεστικό μέλος καμμίας ομοσπονδίας. Άρα είναι αυτονόητο ότι η συνεργασία μας θα συνεχιστεί, όπως ήταν και μέχρι τώρα. Είναι υποχρέωσή μας να το κάνουμε και θα το κάνουμε, να είστε βέβαιοι γι’ αυτό διότι έχουμε μπροστά μας και τους Ολυμπιακούς Αγώνες. Άλλωστε, αν θυμάστε και στην ομιλία μου -και αν το συγκρατήσατε-, ανακοινώνουμε τις επόμενες ημέρες μια ωραία -κατά την άποψή μου, θα το κρίνετε κι εσείς από τη δική σας πλευρά- καμπάνια υιοθεσίας αθλητών, διότι μας ενδιαφέρει να ενισχυθούν οι αθλητές μας, μιας και δεν έχουμε άπειρα κρατικά, δημόσια χρήματα. Δεν έχουμε τέτοια ποσά για να καλύψουμε τα πάντα και όλες τις ανάγκες προετοιμασίας των αθλητών μας για τους Ολυμπιακούς αγώνες, οι οποίες είναι μεγάλες και αυτή είναι η πραγματικότητα. Με αυτόν τον τρόπο ενεργοποιούμε, από τον απλό πολίτη με το ελάχιστο ποσό, μέχρι τον επιχειρηματία που θα θελήσει μ’ αυτόν τον τρόπο να ενισχύσει και να ενισχυθεί, βεβαίως. Άρα βάζουμε πιο πολύ την ιδιωτική οικονομία μέσα στην αθλητική προσπάθεια, εν όψει των Ολυμπιακών Αγώνων, με έναν τρόπο διάφανή, καθαρό και κυρίως στοχευμένο.</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Αναφερθήκατε στο παράδειγμα του ΣΕΓΑΣ. Θέλω να τους συγχαρώ και κυρίως τον κ. Παναγόπουλο, διότι το Σαββατοκύριακο που πέρασε πέτυχε ένα μικρό αθλητικό θαύμα. Πάνω από εξήντα χιλιάδες δρομείς, σε ένα διήμερο για πρώτη φορά, βρέθηκαν στην Αθήνα. Αθλητικός τουρισμός, αλλά συνάμα όμως και ένα αθλητικό γεγονός. Είναι ένας εξαιρετικός συνδυασμός. Και να σας πω και κάτι. Ο κ. Παναγόπουλος έχει καταφέρει κάτι το οποίο δεν το έχουν κάνει δυστυχώς αρκετές ομοσπονδίες και διοικήσεις. Δηλαδή, να συνδυάσει την κρατική χρηματοδότηση, αλλά και τη δυνατότητα αντί χρημάτων από την αγορά με διάφορες μορφές χορηγιών να έχει και απόθεμα και κάθε φορά να κάνει μια δράση και να καταφέρνει να έχει στην άκρη κάποια χρήματα, για να τα αξιοποιήσει σε επόμενη δράση. Άρα λοιπόν, αυτό το μοντέλο, με ένα πρόσωπο φρέσκο που έχει κλείσει δύο θητείες και που ο ίδιος έχει δηλώσει εκ των προτέρων ότι «εγώ τελειώνω, έκανα δύο θητείες και φεύγω από μόνος μου», είναι παράδειγμα προς μίμηση. Καλά το είπατε λοιπόν, και συμφωνούμε απόλυτα. ΣΕΓΑΣ, Παναγόπουλος, πορεία, διαδρομή, άριστα!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Βεβαίως, έχουμε κι άλλες περιπτώσεις ομοσπονδιών που έχουν κάνει λαμπρή πορεία και στις οποίες υπάρχουν πρόσωπα τα οποία μπορεί να έχουν θητείες, μπορεί να έχουν χρόνια. Δεν σημαίνει, όμως, ότι κάποια στιγμή δεν πρέπει να δοκιμάσουν και να δοκιμαστούν και να δοθεί χώρος και δυνατότητα σε νεότερους.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Προσέξτε κάτι. Αν διαβάσατε στη νομοτεχνική βελτίωση δεν απαγορεύεται σε κανέναν να συνδράμει. Είπατε για εθελοντές, προσφορά. Βεβαίως! Είναι δυνατόν; Βεβαίως! Το αναφέρουμε κιόλας μέσα στη διάταξη και με ρόλους και με δυνατότητες που θα αποφασίζει το διοικητικό συμβούλιο αν τα όρια αυτά τα οποία έχουμε θεσπίσει έχουν καλυφθεί. Δίνεται δυνατότητα να προσφέρει στο άθλημα, στην ομοσπονδία, στο σωματείο, και από άλλους ρόλους. </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Άρα, λοιπόν, δεν υπάρχει κανένας αποκλεισμός, δεν υπάρχει τίποτα προσωπικό. Ίσα-ίσα μάλιστα, σας δηλώνω ότι από τη Δευτέρα το πρωί η προσπάθεια και η συνεργασία μας θα συνεχιστεί με όλους και με την Ολυμπιακή Επιτροπή βεβαίως, για το καλύτερο εν όψει των Ολυμπιακών Αγώνων.</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Έλεγχος χρημάτων: να σας ενημερώσω ότι τις επόμενες εβδομάδες ξεκινάει έλεγχος, ειδικά σε κάποιες ομοσπονδίες. Συμφωνούμε στο ότι έχουν ακουστεί πάρα πολλά και αυτά μας έχουν ανησυχήσει. Ναι, θα γίνει οικονομικός έλεγχος για τη σωστή διαχείριση των χρημάτων είτε ιδιωτικά είτε δημόσια είτε χρήματα που φθάνουν μέσα από την Ολυμπιακή Επιτροπή στα ταμεία των ομοσπονδιών, γιατί έχουμε κάποιες καταγγελίες, ειδικά για τρεις-τέσσερις που έχουν ακουστεί πάρα πολλά και φθάνουν και σε μας μηνύματα. Θα γίνει έλεγχος και θα έχετε κι εσείς σύντομα ενημέρωση.</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lastRenderedPageBreak/>
        <w:t xml:space="preserve">Σε ό,τι αφορά τη σύμβαση </w:t>
      </w:r>
      <w:r w:rsidRPr="003608DC">
        <w:rPr>
          <w:rFonts w:eastAsia="Times New Roman" w:cs="Times New Roman"/>
          <w:szCs w:val="24"/>
          <w:lang w:val="en-US"/>
        </w:rPr>
        <w:t>Macolin</w:t>
      </w:r>
      <w:r w:rsidRPr="003608DC">
        <w:rPr>
          <w:rFonts w:eastAsia="Times New Roman" w:cs="Times New Roman"/>
          <w:szCs w:val="24"/>
        </w:rPr>
        <w:t>, θα έλεγα πως είναι πολύ ενδιαφέρουσα. Γι’ αυτό από την πρώτη στιγμή την αγκαλιάσαμε, την τρέξαμε και όπως είπα και πριν υπάρχει χρονοδιάγραμμα. Δεν υπάρχει απεριόριστος χρόνος. Δεν είναι μία κύρωση την οποία ξεκινήσαμε και θα τη δούμε στο μέλλον, όταν μας έρθει όρεξη ξανά. Εντός τριμήνου πρέπει να υπάρχει πλατφόρμα, πρέπει να τρέχει. Δεν σημαίνει ότι αυτομάτως ολοκληρώνεται. Θα καταβάλλεται μια διαρκής προσπάθεια επικαιροποίησης των στοιχείων, ενδυνάμωσης ακόμα περισσότερο των επικοινωνιών, των συνεργασιών που πρέπει να έχουμε με τους εγχώριους, αλλά και ευρωπαϊκούς οργανισμούς. Εντός τριμήνου ευελπιστούμε, πρώτα ο θεός, ότι θα έχουμε τηρήσει το χρονοδιάγραμμα μας και θα έχει ενεργοποιηθεί.</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Ράλι Ακρόπολις, άκουσα με πολύ ενδιαφέρον να το αναφέρουν πολλοί. Σας ενημερώνω ότι έχουμε κάνει μία μεγάλη προσπάθεια γι’ αυτό. Ελπίζουμε αν όχι αυτόν, έστω τον επόμενο χρόνο, να καταφέρουμε να επιστρέψει ξανά στη χώρα μας. Ήταν ένα από τα λάθη της προηγούμενης Κυβέρνησης, δυστυχώς. Ελπίζω πως και αυτό θα το διορθώσουμε, όπως και μερικά άλλα που έχουν αφεθεί στον χρόνο και δυστυχώς, τα απωλέσαμε ως χώρα.</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Ολυμπιακά ακίνητα. Το είπατε πολλοί, το πιστεύω κι εγώ. Πρέπει να αξιοποιηθούν έστω και τώρα, μετά από τόσα χρόνια. Το καταλαβαίνουμε όλοι. Δεν είναι εικόνα αυτή του ΟΑΚΑ. Δεν ευχαριστεί κανέναν. Όταν μάλιστα πήγα </w:t>
      </w:r>
      <w:r w:rsidRPr="003608DC">
        <w:rPr>
          <w:rFonts w:eastAsia="Times New Roman" w:cs="Times New Roman"/>
          <w:szCs w:val="24"/>
        </w:rPr>
        <w:lastRenderedPageBreak/>
        <w:t>πρώτη φορά και επισκέφθηκα όλες τις εγκαταστάσεις, Κυριακή απόγευμα αξέχαστα, γύρισα και είχα μια στεναχώρια. Είχα πάει χρόνια πριν, όταν ήταν ακόμα λαμπερό, φωτεινό, καινούργιο, λίγο μετά τους αγώνες και έβλεπα αυτήν την εικόνα της κατάρρευσης, μία εικόνα στενάχωρη. Αυτό δεν μας πρέπει, γι’ αυτόν τον λόγο κινούμαστε πολύ γρήγορα. Εύχομαι να είμαστε σε εξέλιξη, να δούμε με ποιους τρόπους μπορούμε να το αξιοποιήσουμε και πολύ σύντομα ελπίζω πως θα έχουμε τη δυνατότητα να σας ανακοινώσουμε μερικές πρωτοβουλίες.</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 xml:space="preserve">Ολυμπιονίκες: ακούστηκε δυο-τρεις φορές κάτι το οποίο πραγματικά με εξέπληξε. Δεν θα τους υποχρεώσουμε να έρθουν και να κάνουν πράγματα τα οποία δεν θέλουν. Το αναφέρει ρητά μέσα η διάταξη. Εφόσον το επιθυμούν, θα μεταφερθούν στη Γενική Γραμματεία Αθλητισμού φέτος είτε στους φορείς που ούτως ή άλλως ανήκουν σε εμάς. Αν είναι της Θεσσαλονίκης θα πάνε στις δικές μας υπηρεσίες εκεί, αν είναι στην Κρήτη θα πάνε στις δικές μας, οπουδήποτε είναι, και θα μπουν σε πρόγραμμα βεβαίως. Δεν θα κάνει ο καθένας το δικό του πρόγραμμα, αλλά ένα πρόγραμμα οργανωμένο το οποίο θα αξιολογείται και θα καταγράφει τα αποτελέσματα αυτής της δουλειάς. Είμαι βέβαιος ότι θα ξαναζήσουν και οι ίδιοι μοναδικές στιγμές, γιατί έχουν μαραζώσει σε χώρους που πραγματικά δεν τους αξίζει να είναι καταχωνιασμένοι και να κάνουν τη δουλειά, τη σωστή δουλειά που κάνει οποιοσδήποτε άλλος υπάλληλος. Όμως, </w:t>
      </w:r>
      <w:r w:rsidRPr="003608DC">
        <w:rPr>
          <w:rFonts w:eastAsia="Times New Roman" w:cs="Times New Roman"/>
          <w:szCs w:val="24"/>
        </w:rPr>
        <w:lastRenderedPageBreak/>
        <w:t>αυτοί ξέρουν να κάνουν κάτι άλλο καλύτερα. Ας τους πάμε εκεί που θα θριαμβεύσουν, θα προσφέρουν και θα αναζωογονηθούν και οι ίδιοι φυσικά, θα μεταφέρουν με τον καλύτερο τρόπο το άθλημα και αυτά που οι ίδιοι διδάχθηκαν, μέσα από την πορεία τους αυτήν στον αθλητισμό.</w:t>
      </w:r>
    </w:p>
    <w:p w:rsidR="003608DC" w:rsidRPr="003608DC" w:rsidRDefault="003608DC" w:rsidP="00132533">
      <w:pPr>
        <w:spacing w:after="0" w:line="600" w:lineRule="auto"/>
        <w:ind w:firstLine="720"/>
        <w:jc w:val="both"/>
        <w:rPr>
          <w:rFonts w:eastAsia="Times New Roman" w:cs="Times New Roman"/>
          <w:szCs w:val="24"/>
        </w:rPr>
      </w:pPr>
      <w:r w:rsidRPr="003608DC">
        <w:rPr>
          <w:rFonts w:eastAsia="Times New Roman" w:cs="Times New Roman"/>
          <w:szCs w:val="24"/>
        </w:rPr>
        <w:t>Ελληνική Ολυμπιακή Επιτροπή: έχουμε μια εκκρεμότητα η οποία λόγω της πίεσης του χρόνου δεν έχει καλυφθεί και είναι το θέμα του ΕΝΦΙΑ, όπως έχει κατατεθεί από τον κ. Καπράλο για το ΟΑΚΑ, αλλά κυρίως για το Καραϊσκάκη. Έχουμε ήδη μιλήσει με το Υπουργείο Οικονομικών, θα έλθει η διάταξη αυτή σε επόμενο νομοσχέδιο πολύ σύντομα. Τώρα δεν μας έπαιρνε ο χρόνος γιατί χρειάζονταν και μια σειρά από εγκρίσεις να γίνουν.</w:t>
      </w:r>
    </w:p>
    <w:p w:rsidR="003608DC" w:rsidRPr="003608DC" w:rsidRDefault="003608DC" w:rsidP="00132533">
      <w:pPr>
        <w:spacing w:after="0" w:line="600" w:lineRule="auto"/>
        <w:ind w:firstLine="720"/>
        <w:jc w:val="both"/>
        <w:rPr>
          <w:rFonts w:eastAsia="Times New Roman" w:cs="Times New Roman"/>
          <w:b/>
          <w:szCs w:val="24"/>
        </w:rPr>
      </w:pPr>
      <w:r w:rsidRPr="003608DC">
        <w:rPr>
          <w:rFonts w:eastAsia="Times New Roman" w:cs="Times New Roman"/>
          <w:szCs w:val="24"/>
        </w:rPr>
        <w:t xml:space="preserve">Επιτρέψτε μου να κάνω ένα μικρό σχόλιο, γιατί δεν το αντέχω, στα όσα ξύλινα είπε ο κ. Μπουρνούς του ΣΥΡΙΖΑ. Είναι κρίμα, έχουμε ένα ωραίο κλίμα, έχουν ακουστεί τόσα ωραία πράγματα. Ακόμα και αν διαφωνούμε, συμφωνούμε ότι αυτό το πεδίο είναι πολύ κρίσιμο. Δεν χρειάζεται να χρησιμοποιούμε φράσεις και λέξεις που δεν τιμούν κανέναν. Και πολύ περισσότερο εσείς, που είστε νέος άνθρωπος, νέος πολιτικός. Ακόμα και το λεξιλόγιο είναι ξένο προς αυτό το αντικείμενο, που συζητάμε σήμερα. Γι’ αυτό και λέω πως ακόμα κι αν διαφωνήσουμε σε κάποια πράγματα, είμαι σίγουρος πως θα συμφωνήσουμε σε πολλά περισσότερα. Από την επόμενη μέρα να ξεκινήσουμε να δουλεύουμε συστηματικά και με καλή διάθεση, γιατί έχουμε </w:t>
      </w:r>
      <w:r w:rsidRPr="003608DC">
        <w:rPr>
          <w:rFonts w:eastAsia="Times New Roman" w:cs="Times New Roman"/>
          <w:szCs w:val="24"/>
        </w:rPr>
        <w:lastRenderedPageBreak/>
        <w:t xml:space="preserve">πράγματα στα οποία μπορούμε να συμφωνήσουμε και κυρίως που μπορούμε να χτίσουμε μαζί. Είναι γεγονός ότι έγιναν πολλά λάθη. Διότι αν δεν είχαν γίνει λάθη, σήμερα δεν θα συζητάγαμε για προβλήματα. Ούτε θα έβγαιναν τόσο δυνατά, τόσο γοερά, δεκάδες, εκατοντάδες γνωστοί και άγνωστοι, αθλητές και μη και να μιλούν γι’ αυτό το ζήτημα, γι’ αυτό το νομοσχέδιο. Υπάρχει πρόβλημα σε αυτόν το χώρο και εδώ δεν υπάρχει κάποιος που να είναι άμοιρος ευθυνών. Η σύμβαση </w:t>
      </w:r>
      <w:r w:rsidRPr="003608DC">
        <w:rPr>
          <w:rFonts w:eastAsia="Times New Roman" w:cs="Times New Roman"/>
          <w:szCs w:val="24"/>
          <w:lang w:val="en-US"/>
        </w:rPr>
        <w:t>Macolin</w:t>
      </w:r>
      <w:r w:rsidRPr="003608DC">
        <w:rPr>
          <w:rFonts w:eastAsia="Times New Roman" w:cs="Times New Roman"/>
          <w:szCs w:val="24"/>
        </w:rPr>
        <w:t xml:space="preserve"> είναι πέντε ολόκληρα χρόνια στο συρτάρι του κ. Βασιλειάδη και του κ. Κοντονή.</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Ε, δεν έχουν ευθύνη; Βεβαίως. Δεν μείναμε σε αυτό όμως και επιμένουμε στο πόσο χρήσιμη είναι και τι μπορεί να προσφέρει.</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Με αυτήν τη λογική σας ζητώ να πορευτούμε από μεθαύριο και μετά, μετά την ψήφιση του συγκεκριμένου νομοσχεδίου. Γι’ αυτόν τον λόγο και ζητώ να δουλέψουμε αρμονικά. Ο αθλητισμός είναι ένα πεδίο που μπορεί να μας ενώσει και όχι να μας χωρίσει.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Γι’ αυτό, επίσης, θέλω να πω ένα μεγάλο ευχαριστώ σε όλους τους συναδέλφους που ζήτησαν και πήραν τον λόγο, ένα μεγάλο ευχαριστώ στον εισηγητή της παράταξης που προέρχομαι, τον κ. Καλλιάνο και βεβαίως σε όλους τους εισηγητές και τους Κοινοβουλευτικούς Εκπροσώπους, αλλά ένα παραπάνω στον Σπήλιο Λιβανό που μας δένει και προσωπική φιλία.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Να ευχαριστήσω επίσης τον τελευταίο ομιλητή τον κ. Σπανάκη για τα καλά του λόγια και να απαντήσω στον κ. Αμυρά ότι είναι δεκτά και τα δύο αιτήματα, τα οποία κατέθεσε.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Ένα ευχαριστώ, τέλος, στους συνεργάτες και στους υπηρεσιακούς, οι οποίοι εργάστηκαν κάτω από πολύ δύσκολες συνθήκες, αρκετές εβδομάδες τώρα, για να καταφέρουμε να είμαστε συνεπείς σε όλα μας.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Να είστε καλά. Σας ευχαριστώ πάρα πάρα πολύ και ελπίζω στην υπερψήφιση των περισσότερων τουλάχιστον άρθρων του νομοσχεδίου μας. </w:t>
      </w:r>
    </w:p>
    <w:p w:rsidR="003608DC" w:rsidRPr="003608DC" w:rsidRDefault="003608DC" w:rsidP="00132533">
      <w:pPr>
        <w:spacing w:after="0" w:line="600" w:lineRule="auto"/>
        <w:ind w:firstLine="720"/>
        <w:contextualSpacing/>
        <w:jc w:val="center"/>
        <w:rPr>
          <w:rFonts w:eastAsia="Times New Roman"/>
          <w:color w:val="222222"/>
          <w:szCs w:val="24"/>
          <w:shd w:val="clear" w:color="auto" w:fill="FFFFFF"/>
        </w:rPr>
      </w:pPr>
      <w:r w:rsidRPr="003608DC">
        <w:rPr>
          <w:rFonts w:eastAsia="Times New Roman"/>
          <w:color w:val="222222"/>
          <w:szCs w:val="24"/>
          <w:shd w:val="clear" w:color="auto" w:fill="FFFFFF"/>
        </w:rPr>
        <w:t>(Χειροκροτήματα από την πτέρυγα της Νέας Δημοκρατίας)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Ευχαριστώ κι εγώ τον κύριο Υπουργό. </w:t>
      </w:r>
    </w:p>
    <w:p w:rsidR="003608DC" w:rsidRPr="003608DC" w:rsidRDefault="003608DC" w:rsidP="00132533">
      <w:pPr>
        <w:spacing w:after="0" w:line="600" w:lineRule="auto"/>
        <w:ind w:firstLine="720"/>
        <w:contextualSpacing/>
        <w:jc w:val="both"/>
        <w:rPr>
          <w:rFonts w:eastAsia="Times New Roman" w:cs="Times New Roman"/>
          <w:szCs w:val="24"/>
        </w:rPr>
      </w:pPr>
      <w:r w:rsidRPr="003608DC">
        <w:rPr>
          <w:rFonts w:eastAsia="Times New Roman"/>
          <w:color w:val="222222"/>
          <w:szCs w:val="24"/>
          <w:shd w:val="clear" w:color="auto" w:fill="FFFFFF"/>
        </w:rPr>
        <w:t xml:space="preserve">Κυρίες και κύριοι συνάδελφοι, κηρύσσεται περαιωμένη η συζήτηση επί </w:t>
      </w:r>
      <w:r w:rsidRPr="003608DC">
        <w:rPr>
          <w:rFonts w:eastAsia="Times New Roman" w:cs="Times New Roman"/>
          <w:szCs w:val="24"/>
        </w:rPr>
        <w:t>της αρχής, των άρθρων, των τροπολογιών και του συνόλου του σχεδίου νόμου του Υπουργείου Πολιτισμού και Αθλητισμού: «Κύρωση της Σύμβασης του Συμβουλίου της Ευρώπης που υπογράφηκε στο Magglingen/Macolin την 18η Σεπτεμβρίου 2014, σχετικά με τη χειραγώγηση των αθλητικών αγώνων, επείγοντα μέτρα για την αντιμετώπιση της βίας στον αθλητισμό, μετατροπή της Ελληνικής Ολυμπιακής Επιτροπής σε ΝΠΙΔ, κύρωση του νέου καταστατικού αυτής και άλλες διατάξεις».</w:t>
      </w:r>
    </w:p>
    <w:p w:rsidR="003608DC" w:rsidRPr="003608DC" w:rsidRDefault="003608DC" w:rsidP="00132533">
      <w:pPr>
        <w:spacing w:after="0" w:line="600" w:lineRule="auto"/>
        <w:ind w:firstLine="720"/>
        <w:contextualSpacing/>
        <w:jc w:val="both"/>
        <w:rPr>
          <w:rFonts w:eastAsia="Times New Roman" w:cs="Times New Roman"/>
          <w:szCs w:val="24"/>
        </w:rPr>
      </w:pPr>
      <w:r w:rsidRPr="003608DC">
        <w:rPr>
          <w:rFonts w:eastAsia="Times New Roman" w:cs="Times New Roman"/>
          <w:szCs w:val="24"/>
        </w:rPr>
        <w:t>Εισερχόμαστε στην ψήφιση…</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 xml:space="preserve">ΕΜΜΑΝΟΥΗΛ ΣΥΝΤΥΧΑΚΗΣ: </w:t>
      </w:r>
      <w:r w:rsidRPr="003608DC">
        <w:rPr>
          <w:rFonts w:eastAsia="Times New Roman"/>
          <w:color w:val="222222"/>
          <w:szCs w:val="24"/>
          <w:shd w:val="clear" w:color="auto" w:fill="FFFFFF"/>
        </w:rPr>
        <w:t xml:space="preserve">Κύριε Πρόεδρε, υπάρχει ένα θέμα στην ψηφοφορία. Δηλαδή αναγράφονται τα άρθρα κατά αύξοντα αριθμό και στο τέλος έχει τις τροπολογίες, οι οποίες όμως τροπολογίες ουσιαστικά αποτελούν τα άρθρα. Πώς, λοιπόν, θα γίνει; Δηλαδή το άρθρο 14 που έχει αντικατασταθεί από την τροπολογία γιατί πρέπει να το ψηφίσουμε δύο φορές; </w:t>
      </w:r>
    </w:p>
    <w:p w:rsidR="003608DC" w:rsidRPr="003608DC" w:rsidRDefault="003608DC" w:rsidP="00132533">
      <w:pPr>
        <w:spacing w:after="0" w:line="600" w:lineRule="auto"/>
        <w:ind w:firstLine="720"/>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ΕΛΕΥΘΕΡΙΟΣ ΑΥΓΕΝΑΚΗΣ (Υφυπουργός Πολιτισμού και Αθλητισμού): </w:t>
      </w:r>
      <w:r w:rsidRPr="003608DC">
        <w:rPr>
          <w:rFonts w:eastAsia="Times New Roman"/>
          <w:color w:val="222222"/>
          <w:szCs w:val="24"/>
          <w:shd w:val="clear" w:color="auto" w:fill="FFFFFF"/>
        </w:rPr>
        <w:t xml:space="preserve">Μία είναι η τροπολογία.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Η τροπολογία είναι μία.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Όμως, στη σειρά των άρθρων λέει «άρθρο 14» και ό,τι θες ψηφίζεις. Στο τέλος, έχει ξανά την τροπολογία, την οποία όμως την ψηφίζουμε ως άρθρο. Γιατί;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Δηλαδή θέλετε να πείτε ότι η τροπολογία έχει ενσωματωθεί στο κείμενο…</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Έχει αντικατασταθεί και μάλιστα το αναφέρει «έχει αντικατασταθεί το άρθρο 14 από την τροπολογία». Γιατί να το ψηφίσουμε δύο φορές;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Να το δούμε.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Για παράδειγμα, είναι η τροπολογία του Κινήματος Αλλαγής που εμείς συμφωνούμε αλλά έχει ενσωματωθεί στο άρθρο 19, με το οποίο διαφωνούμε. Πώς, λοιπόν, θα καταψηφίσουμε το άρθρο 19 και </w:t>
      </w:r>
      <w:r w:rsidRPr="003608DC">
        <w:rPr>
          <w:rFonts w:eastAsia="Times New Roman"/>
          <w:color w:val="222222"/>
          <w:szCs w:val="24"/>
          <w:shd w:val="clear" w:color="auto" w:fill="FFFFFF"/>
        </w:rPr>
        <w:lastRenderedPageBreak/>
        <w:t xml:space="preserve">θα συμφωνήσουμε μετά με την τροπολογία, η οποία είναι ενσωματωμένη στο 19 που εμείς καταψηφίζουμε;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Αν είναι έτσι όπως το λέτε, να το δούμε.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Να το δούμε τώρα, γιατί ψηφίζουμε.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ΕΛΕΥΘΕΡΙΟΣ ΑΥΓΕΝΑΚΗΣ (Υφυπουργός Πολιτισμού και Αθλητισμού): </w:t>
      </w:r>
      <w:r w:rsidRPr="003608DC">
        <w:rPr>
          <w:rFonts w:eastAsia="Times New Roman"/>
          <w:color w:val="222222"/>
          <w:szCs w:val="24"/>
          <w:shd w:val="clear" w:color="auto" w:fill="FFFFFF"/>
        </w:rPr>
        <w:t xml:space="preserve">Δεν είναι κάτι το οποίο εξαρτάται από εμάς.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ΙΩΑΝΝΗΣ ΜΠΟΥΡΝΟΥΣ: </w:t>
      </w:r>
      <w:r w:rsidRPr="003608DC">
        <w:rPr>
          <w:rFonts w:eastAsia="Times New Roman"/>
          <w:color w:val="222222"/>
          <w:szCs w:val="24"/>
          <w:shd w:val="clear" w:color="auto" w:fill="FFFFFF"/>
        </w:rPr>
        <w:t xml:space="preserve">Πρέπει να μας πείτε τι θα κάνουμε γιατί δεν θα μπορούμε να ολοκληρώσουμε την ψηφοφορία.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Να μας πείτε τι γίνεται.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Κύριε Συντυχάκη, με ενημερώνουν ότι είναι μια πρακτική, η οποία δεν δημιουργεί σύγχυση, διότι στο ΦΕΚ θα πάει κανονικά μετά. Στο «σπλάχνο» γίνεται αυτό. Είναι κανόνας οι τροπολογίες να ψηφίζονται στο τέλος.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Όμως, στη συνέχεια, όταν γίνει ΦΕΚ, θα μπει στο άρθρο 14. Συνεπώς φαίνεται ότι ψηφίζεται δύο φορές, αλλά στην ουσία ως ένα άρθρο θα πάει μετά να ψηφιστεί. Ποια αντίφαση νομίζετε εσείς ότι δημιουργείται;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Αυτό, για εμάς ως Κομμουνιστικό Κόμμα Ελλάδας, ισχύει στην περίπτωση του άρθρου 14, με το οποίο συμφωνούμε και συμπίπτει με την τροπολογία.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lastRenderedPageBreak/>
        <w:t xml:space="preserve">Όμως, στο άρθρο 19, με το οποίο διαφωνούμε, ως προς την ενσωματωμένη τροπολογία, δεν μπορούμε να πάμε μετά να ψηφίσουμε ξεχωριστά την τροπολογία με την οποία συμφωνούμε. Έπρεπε να μην ενσωματωθεί στο άρθρο 19. Αν είναι ξεχωριστή η τροπολογία, τρόπον τινά ως ξεχωριστό άρθρο, δεν θα έπρεπε να είναι ενσωματωμένη στο άρθρο 19.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Ακούστε, κύριε Συντυχάκη και κύριοι συνάδελφοι.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Πράγματι, η τροπολογία μπήκε ως άρθρο 14. Όμως, έτσι όπως κατατέθηκε η βουλευτική τροπολογία, όχι η τροποποίηση του Υπουργού, δηλαδή αντί να πάει αυτοτελώς σε ένα άρθρο η τροπολογία, μπήκε στο άρθρο 19 σαν νομοτεχνική βελτίωση, προφανώς έτσι μπήκε στο κείμενο. Λέτε εσείς «εγώ θέλω να ψηφίσω το 14, θέλω να ψηφίσω την τροπολογία που είναι στο 14, αλλά το 19 δεν θέλω να το ψηφίσω». Αυτό δεν λέτε;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Άρα θα έχει μία αντίφαση ότι ψηφίζετε ένα άρθρο, το 14 που το θέλετε, αλλά το 19 το καταψηφίζετε ολόκληρο. Αυτό δεν σας ενοχλεί εσάς, γιατί στην ουσία αυτό που θέλετε, το ψηφίζετε.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 xml:space="preserve">Όμως, είναι ένα θέμα και καλά κάνετε που το θέσατε γιατί εγώ στη Διάσκεψη των Προέδρων θα το θέσω να δούμε πως μπορεί να αντιμετωπισθεί για να μην γίνεται αυτή η σύγχυση.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 xml:space="preserve">ΕΜΜΑΝΟΥΗΛ ΣΥΝΤΥΧΑΚΗΣ: </w:t>
      </w:r>
      <w:r w:rsidRPr="003608DC">
        <w:rPr>
          <w:rFonts w:eastAsia="Times New Roman"/>
          <w:color w:val="222222"/>
          <w:szCs w:val="24"/>
          <w:shd w:val="clear" w:color="auto" w:fill="FFFFFF"/>
        </w:rPr>
        <w:t xml:space="preserve">Κύριε Πρόεδρε, δεν πρόκειται για ένα απλό πρόβλημα, κώλυμα διαδικαστικό. Είναι ουσιαστικό πολιτικό. Στο άρθρο 14 λύνεται το θέμα. Στο άρθρο 14 συμφωνούμε, αποτελεί αυτή καθαυτή την τροπολογία. Κακώς εφόσον είναι αυτή καθαυτή η τροπολογία έρχεται ως ξεχωριστή στο τέλος, αλλά εν πάση περιπτώσει αφού το «ναι» είναι και στην τροπολογία και στο άρθρο, δεν υπάρχει ζήτημα.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Όμως, υπάρχει ζήτημα διαδικαστικό, δεν ξέρω αυτό που πρέπει να λύσετε…</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Θα το δούμε.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Για το άρθρο 19 υπάρχει θέμα. Στο άρθρο 19 είναι ενσωματωμένη η τροπολογία του Κινήματος Αλλαγής που εμείς συμφωνούμε, αλλά διαφωνούμε στο σύνολο του άρθρου 19. Και μάλιστα είπα στη δευτερολογία ότι με μία φράση του «δύναται» ακυρώνεις, στην πράξη, την τροπολογία.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Άρα δεν μπορώ εγώ να πάω μετά στο τέλος να ψηφίσω θετικά για την τροπολογία, τη στιγμή που η ίδια η τροπολογία, που είναι ενσωματωμένη στο άρθρο 19, ακυρώνεται. Καταλάβατε; Είναι πολιτικό το ζήτημα. Από αυτήν την άποψη λέω ότι υπάρχει θέμα με το άρθρο 19.</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 xml:space="preserve">ΔΗΜΗΤΡΙΟΣ ΚΩΝΣΤΑΝΤΟΠΟΥΛΟΣ: </w:t>
      </w:r>
      <w:r w:rsidRPr="003608DC">
        <w:rPr>
          <w:rFonts w:eastAsia="Times New Roman"/>
          <w:color w:val="222222"/>
          <w:szCs w:val="24"/>
          <w:shd w:val="clear" w:color="auto" w:fill="FFFFFF"/>
        </w:rPr>
        <w:t xml:space="preserve">Ας διαχωριστεί η τροπολογία και ας βγει από το άρθρο 19. Το μόνο που μπορεί να γίνει είναι να οριστεί ως νέο άρθρο η τροπολογία.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Υπάρχει διαδικασία, κύριε Πρόεδρε, να εξαιρεθούν αυτά τα δύο άρθρα και να έρθουν εδώ σε κάποια άλλη διαδικασία για την έγκρισή τους;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 Θα επαναλάβω αυτό που είπα στην αρχή, ίσως δεν έγινε αντιληπτό. Το άρθρο 14 είναι η υπουργική τροπολογία. Η τροπολογία μπήκε στο άρθρο 14.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color w:val="222222"/>
          <w:szCs w:val="24"/>
          <w:shd w:val="clear" w:color="auto" w:fill="FFFFFF"/>
        </w:rPr>
        <w:t>Το άρθρο 19 είναι αυτοτελές άρθρο. Έρχεται η βουλευτική τροπολογία του ΚΙΝΑΛ, η οποία κανονικά έπρεπε να μπει στο 19 ως νομοτεχνική βελτίωση του 19 και όχι ως τροπολογία γιατί αλλιώς, πράγματι, δημιουργείται αυτή η αντίφαση τώρα που λέτε εσείς.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Έτσι είπε. Έχει ενσωματωθεί στο άρθρο 19.</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ΔΗΜΗΤΡΙΟΣ ΚΩΝΣΤΑΝΤΟΠΟΥΛΟΣ: </w:t>
      </w:r>
      <w:r w:rsidRPr="003608DC">
        <w:rPr>
          <w:rFonts w:eastAsia="Times New Roman"/>
          <w:color w:val="222222"/>
          <w:szCs w:val="24"/>
          <w:shd w:val="clear" w:color="auto" w:fill="FFFFFF"/>
        </w:rPr>
        <w:t>Συμβαίνουν και τα δύο!</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Το καταλαβαίνω για εσάς. Αλλά εσείς ψηφίζετε το 14 που το θέλετε.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ΙΩΑΝΝΗΣ ΜΠΟΥΡΝΟΥΣ: </w:t>
      </w:r>
      <w:r w:rsidRPr="003608DC">
        <w:rPr>
          <w:rFonts w:eastAsia="Times New Roman"/>
          <w:color w:val="222222"/>
          <w:szCs w:val="24"/>
          <w:shd w:val="clear" w:color="auto" w:fill="FFFFFF"/>
        </w:rPr>
        <w:t>Αφήστε το 14!</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 xml:space="preserve">ΠΡΟΕΔΡΕΥΩΝ (Χαράλαμπος Αθανασίου): </w:t>
      </w:r>
      <w:r w:rsidRPr="003608DC">
        <w:rPr>
          <w:rFonts w:eastAsia="Times New Roman"/>
          <w:color w:val="222222"/>
          <w:szCs w:val="24"/>
          <w:shd w:val="clear" w:color="auto" w:fill="FFFFFF"/>
        </w:rPr>
        <w:t xml:space="preserve">Εντάξει, το έχουμε καταλάβει.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Ας πούμε ότι δεν υπάρχει θέμα με το 14 από εμένα. Μπορεί από κάποιο άλλο κόμμα, για παράδειγμα, να υπήρχε θέμα.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ΙΩΑΝΝΗΣ ΜΠΟΥΡΝΟΥΣ: </w:t>
      </w:r>
      <w:r w:rsidRPr="003608DC">
        <w:rPr>
          <w:rFonts w:eastAsia="Times New Roman"/>
          <w:color w:val="222222"/>
          <w:szCs w:val="24"/>
          <w:shd w:val="clear" w:color="auto" w:fill="FFFFFF"/>
        </w:rPr>
        <w:t>Ούτε από εμάς!</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Το θέμα δεν είναι να λυθεί εδώ. Το θέμα είναι ότι μπορεί να προκύψει και σε κάποιο άλλο νομοσχέδιο.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Γι’ αυτό λέω ότι σε επόμενα νομοσχέδια…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Ωραία, σε κάθε περίπτωση, για το 14 λύνεται.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Θα το πάω εγώ στη Διάσκεψη των Προέδρων και θα το λύσουμε οριστικά από εδώ και πέρα.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Για το άρθρο 19 δεν λύνεται το πρόβλημα.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Ναι, δεν λύνεται.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Δεν λύνεται. Δηλαδή εγώ προσωπικά αρνούμαι να ψηφίσω δύο φορές το ίδιο πράγμα…</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Ας ψηφιστεί έτσι όπως είναι και αν χρειαστεί…</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lastRenderedPageBreak/>
        <w:t xml:space="preserve">ΕΜΜΑΝΟΥΗΛ ΣΥΝΤΥΧΑΚΗΣ: </w:t>
      </w:r>
      <w:r w:rsidRPr="003608DC">
        <w:rPr>
          <w:rFonts w:eastAsia="Times New Roman"/>
          <w:color w:val="222222"/>
          <w:szCs w:val="24"/>
          <w:shd w:val="clear" w:color="auto" w:fill="FFFFFF"/>
        </w:rPr>
        <w:t>…και στο ένα να ψηφίζω «ναι» και στο άλλο να ψηφίζω «όχι», δηλαδή είναι τρελό!</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 xml:space="preserve">Ναι, εντάξει, το καταλαβαίνω. Εσείς ψηφίζετε «όχι» το σύνολο του άρθρου, ενώ θα μπορούσε αυτό αν το έκανε με νομοτεχνική βελτίωση, να ήταν πιο απλά τα πράγματα.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ΕΜΜΑΝΟΥΗΛ ΣΥΝΤΥΧΑΚΗΣ: </w:t>
      </w:r>
      <w:r w:rsidRPr="003608DC">
        <w:rPr>
          <w:rFonts w:eastAsia="Times New Roman"/>
          <w:color w:val="222222"/>
          <w:szCs w:val="24"/>
          <w:shd w:val="clear" w:color="auto" w:fill="FFFFFF"/>
        </w:rPr>
        <w:t xml:space="preserve">Αν είχε έρθει ως ξεχωριστή διάταξη, ως ξεχωριστό άρθρο, θα το ψηφίζαμε.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ΔΗΜΗΤΡΙΟΣ ΚΩΝΣΤΑΝΤΟΠΟΥΛΟΣ: </w:t>
      </w:r>
      <w:r w:rsidRPr="003608DC">
        <w:rPr>
          <w:rFonts w:eastAsia="Times New Roman"/>
          <w:color w:val="222222"/>
          <w:szCs w:val="24"/>
          <w:shd w:val="clear" w:color="auto" w:fill="FFFFFF"/>
        </w:rPr>
        <w:t xml:space="preserve">Αν το δεχθεί ο Υπουργός, να έρθει ως ξεχωριστό άρθρο. </w:t>
      </w:r>
    </w:p>
    <w:p w:rsidR="003608DC" w:rsidRPr="003608DC" w:rsidRDefault="003608DC" w:rsidP="00132533">
      <w:pPr>
        <w:spacing w:after="0" w:line="600" w:lineRule="auto"/>
        <w:ind w:firstLine="720"/>
        <w:contextualSpacing/>
        <w:jc w:val="both"/>
        <w:rPr>
          <w:rFonts w:eastAsia="Times New Roman"/>
          <w:color w:val="222222"/>
          <w:szCs w:val="24"/>
          <w:shd w:val="clear" w:color="auto" w:fill="FFFFFF"/>
        </w:rPr>
      </w:pPr>
      <w:r w:rsidRPr="003608DC">
        <w:rPr>
          <w:rFonts w:eastAsia="Times New Roman"/>
          <w:b/>
          <w:color w:val="222222"/>
          <w:szCs w:val="24"/>
          <w:shd w:val="clear" w:color="auto" w:fill="FFFFFF"/>
        </w:rPr>
        <w:t xml:space="preserve">ΠΡΟΕΔΡΕΥΩΝ (Χαράλαμπος Αθανασίου): </w:t>
      </w:r>
      <w:r w:rsidRPr="003608DC">
        <w:rPr>
          <w:rFonts w:eastAsia="Times New Roman"/>
          <w:color w:val="222222"/>
          <w:szCs w:val="24"/>
          <w:shd w:val="clear" w:color="auto" w:fill="FFFFFF"/>
        </w:rPr>
        <w:t>Κύριοι συνάδελφοι, διακόπτουμε για πέντε (5΄) λεπτά.</w:t>
      </w:r>
    </w:p>
    <w:p w:rsidR="003608DC" w:rsidRPr="003608DC" w:rsidRDefault="003608DC" w:rsidP="00132533">
      <w:pPr>
        <w:spacing w:after="0" w:line="600" w:lineRule="auto"/>
        <w:ind w:firstLine="720"/>
        <w:contextualSpacing/>
        <w:jc w:val="center"/>
        <w:rPr>
          <w:rFonts w:eastAsia="Times New Roman"/>
          <w:color w:val="222222"/>
          <w:szCs w:val="24"/>
          <w:shd w:val="clear" w:color="auto" w:fill="FFFFFF"/>
        </w:rPr>
      </w:pPr>
      <w:r w:rsidRPr="003608DC">
        <w:rPr>
          <w:rFonts w:eastAsia="Times New Roman"/>
          <w:color w:val="222222"/>
          <w:szCs w:val="24"/>
          <w:shd w:val="clear" w:color="auto" w:fill="FFFFFF"/>
        </w:rPr>
        <w:t>(ΔΙΑΚΟΠΗ)</w:t>
      </w:r>
    </w:p>
    <w:p w:rsidR="003608DC" w:rsidRPr="003608DC" w:rsidRDefault="003608DC" w:rsidP="00132533">
      <w:pPr>
        <w:spacing w:after="0" w:line="600" w:lineRule="auto"/>
        <w:ind w:firstLine="720"/>
        <w:jc w:val="center"/>
        <w:rPr>
          <w:rFonts w:eastAsia="Times New Roman"/>
          <w:szCs w:val="24"/>
        </w:rPr>
      </w:pPr>
      <w:r w:rsidRPr="003608DC">
        <w:rPr>
          <w:rFonts w:eastAsia="Times New Roman"/>
          <w:szCs w:val="24"/>
        </w:rPr>
        <w:t>(ΜΕΤΑ ΤΗ ΔΙΑΚΟΠΗ)</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Κυρίες και κύριοι συνάδελφοι, συνεχίζεται η συνεδρίαση.</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Όπως έχω ήδη πει διατυπώσει και αφού μίλησα και με τον Πρόεδρο της Βουλής τώρα, θέλω να σας πω ότι ο Πρόεδρος αποδέχεται αυτό το θέμα να το πάμε στη Διάσκεψη των Προέδρων για μελλοντικά νομοθετήματα, όπως είπατε, κύριε Συντυχάκη, και έτσι θα γίνει.</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lastRenderedPageBreak/>
        <w:t>Τώρα, τα πράγματα θα μείνουν ως έχουν. Θα ψηφιστούν τα άρθρα ως έχουν και εσείς δεν θα ψηφίσετε το άρθρο 19, όπως είπατε και εάν θέλετε, μπορείτε να κάνετε και μια δήλωση. Μίλησα και με τον Πρόεδρο της Βουλής τώρα και τελικά αποφασίσαμε αυτό που είπα και στην αρχή. Θα πάει το θέμα στη Διάσκεψη των Προέδρων, για να λυθεί άπαξ διαπαντός αυτό το ζήτημα. Συνεπώς, δεν υπάρχει κανένα πρόβλημα. Όποιος θέλει δεν ψηφίζει το άρθρο 19 και τελειώνει το θέμα. Ο κ. Συντυχάκης αυτό που είπε δεν το είπε μόνο γι’ αυτό το νομοθέτημα. Άλλες φορές στο μέλλον θα ανακύψουν ζητήματα. Θα τα λύσουμε. Να συνεχίσουμε με την ψηφοφορία.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ΕΜΜΑΝΟΥΗΛ ΣΥΝΤΥΧΑΚΗΣ: </w:t>
      </w:r>
      <w:r w:rsidRPr="003608DC">
        <w:rPr>
          <w:rFonts w:eastAsia="Times New Roman"/>
          <w:szCs w:val="24"/>
        </w:rPr>
        <w:t>Κύριε Πρόεδρε, να ξεκαθαρίσω τη θέση του ΚΚΕ;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Κύριε Συντυχάκη, μπορείτε να το κάνετε αυτό.</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Ο κ. Συντυχάκης έχει τον λόγο.</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ΕΜΜΑΝΟΥΗΛ ΣΥΝΤΥΧΑΚΗΣ: </w:t>
      </w:r>
      <w:r w:rsidRPr="003608DC">
        <w:rPr>
          <w:rFonts w:eastAsia="Times New Roman"/>
          <w:szCs w:val="24"/>
        </w:rPr>
        <w:t>Αναφερόμαστε σε δύο άρθρα. Πρώτον, στο άρθρο 14, που έχει ενσωματώσει την υπουργική τροπολογία, με την οποία συμφωνούμε. Κατά συνέπεια, συμφωνούμε και με αυτό καθ’ αυτό το άρθρο 14.</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Το άρθρο 19 το καταψηφίζουμε έτσι και αλλιώς, αλλά δεν μπορούμε να δεχθούμε ως διαδικασία την τροπολογία που είναι ήδη ενσωματωμένη στο άρθρο 19 και με την οποία συμφωνούμε και να μπούμε στη διαδικασία να </w:t>
      </w:r>
      <w:r w:rsidRPr="003608DC">
        <w:rPr>
          <w:rFonts w:eastAsia="Times New Roman"/>
          <w:szCs w:val="24"/>
        </w:rPr>
        <w:lastRenderedPageBreak/>
        <w:t>ψηφίσουμε, γι’ αυτό και επιφυλασσόμαστε. Δεν ξέρω, εάν πρέπει να ειπωθεί έτσι, ότι επιφυλασσόμαστε, αλλά σε κάθε περίπτωση υπάρχει αυτή η εκκρεμότητα από μέρους μας.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Έγινε αντιληπτό και είναι σαφές αυτό που είπατε, διότι το άρθρο 19 δεν έχει μόνο την τροπολογία, αλλά έχει και άλλες διατάξεις με τις οποίες διαφωνείτε. Συνεπώς, ως σύνολο το άρθρο 19 το καταψηφίζετε. Μετά τη διευκρίνιση αυτών, έχει λήξει το θέμα και νομίζω ότι ψηφίζετε το άρθρο 14, που ενσωματώνει την υπουργική τροπολογία και συνεπώς δεν υπάρχει πρόβλημα.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ΕΜΜΑΝΟΥΗΛ ΣΥΝΤΥΧΑΚΗΣ: </w:t>
      </w:r>
      <w:r w:rsidRPr="003608DC">
        <w:rPr>
          <w:rFonts w:eastAsia="Times New Roman"/>
          <w:szCs w:val="24"/>
        </w:rPr>
        <w:t>Στην τροπολογία δεν πατάμε τίποτα.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Ο εισηγητής του Κινήματος Αλλαγής κ. Κωνσταντόπουλος έχει τον λόγο.</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ΔΗΜΗΤΡΙΟΣ ΚΩΝΣΤΑΝΤΟΠΟΥΛΟΣ: </w:t>
      </w:r>
      <w:r w:rsidRPr="003608DC">
        <w:rPr>
          <w:rFonts w:eastAsia="Times New Roman"/>
          <w:szCs w:val="24"/>
        </w:rPr>
        <w:t xml:space="preserve">Κύριε Πρόεδρε, εμείς ψηφίζουμε το άρθρο 14 ως έχει. Ας έχει ενσωματώσει την υπουργική τροπολογία, εμείς ψηφίζουμε «ναι», όπως και στο άρθρο 19 που έχει ενσωματώσει τη δική μας τροπολογία που φέραμε ως Κίνημα Αλλαγής. </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Σε ό,τι αφορά τις δυο τροπολογίες που μας έρχονται, θα τις ξαναψηφίσουμε;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lastRenderedPageBreak/>
        <w:t>ΠΡΟΕΔΡΕΥΩΝ (Χαράλαμπος Αθανασίου):</w:t>
      </w:r>
      <w:r w:rsidRPr="003608DC">
        <w:rPr>
          <w:rFonts w:eastAsia="Times New Roman"/>
          <w:szCs w:val="24"/>
        </w:rPr>
        <w:t xml:space="preserve"> Εσείς, κύριε Κωνσταντόπουλε, δεν έχετε πρόβλημα, διότι ικανοποιείστε απ’ αυτά. Ικανοποίησε την πρόταση ο κύριος Υπουργός, συνεπώς…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ΔΗΜΗΤΡΙΟΣ ΚΩΝΣΤΑΝΤΟΠΟΥΛΟΣ: </w:t>
      </w:r>
      <w:r w:rsidRPr="003608DC">
        <w:rPr>
          <w:rFonts w:eastAsia="Times New Roman"/>
          <w:szCs w:val="24"/>
        </w:rPr>
        <w:t>Ψηφίζουμε και τα δύο άρθρα.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Ευχαριστώ.</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Κύριε Μπουρνού, έχετε τον λόγο.</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ΙΩΑΝΝΗΣ ΜΠΟΥΡΝΟΥΣ: </w:t>
      </w:r>
      <w:r w:rsidRPr="003608DC">
        <w:rPr>
          <w:rFonts w:eastAsia="Times New Roman"/>
          <w:szCs w:val="24"/>
        </w:rPr>
        <w:t>Ευχαριστώ, κύριε Πρόεδρε.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Έχουμε ακριβώς το ίδιο πρόβλημα, όσον αφορά το άρθρο 19 με αυτό που εξέθεσε ο εκπρόσωπος του Κομμουνιστικού Κόμματος. Δηλαδή, ενώ είμαστε κατά του άρθρου -και αυτό φάνηκε από τις τοποθετήσεις όλων μας σήμερα- την τροπολογία που έφερε το Κίνημα Αλλαγής θα μπορούσαμε να τη δούμε θετικά, αλλά έτσι όπως είναι δομημένο το ηλεκτρονικό σύστημα ψηφοφορίας αυτήν τη στιγμή, εγώ, ενώ καταψηφίζω το άρθρο 19 όπως τροποποιήθηκε, έχω μπροστά μου μια τριπλή επιλογή ξεχωριστή για την τροπολογία, η οποία ήδη λέει παραπάνω «όπως τροποποιήθηκε το άρθρο 19». Πρέπει κάποιος να μου πει τι να κάνω.</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Το άρθρο 14 το ψηφίζετε;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ΙΩΑΝΝΗΣ ΜΠΟΥΡΝΟΥΣ: </w:t>
      </w:r>
      <w:r w:rsidRPr="003608DC">
        <w:rPr>
          <w:rFonts w:eastAsia="Times New Roman"/>
          <w:szCs w:val="24"/>
        </w:rPr>
        <w:t>Ναι.</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lastRenderedPageBreak/>
        <w:t>ΠΡΟΕΔΡΕΥΩΝ (Χαράλαμπος Αθανασίου):</w:t>
      </w:r>
      <w:r w:rsidRPr="003608DC">
        <w:rPr>
          <w:rFonts w:eastAsia="Times New Roman"/>
          <w:szCs w:val="24"/>
        </w:rPr>
        <w:t xml:space="preserve"> Συνεπώς είναι η ίδια τοποθέτηση…</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ΙΩΑΝΝΗΣ ΜΠΟΥΡΝΟΥΣ: </w:t>
      </w:r>
      <w:r w:rsidRPr="003608DC">
        <w:rPr>
          <w:rFonts w:eastAsia="Times New Roman"/>
          <w:szCs w:val="24"/>
        </w:rPr>
        <w:t>Το πρόβλημα είναι το άρθρο 19, δεν ήταν ποτέ το άρθρο 14.</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Ωραία, δεν ψηφίζετε το άρθρο 19. Εκεί λήγει το θέμα. Θα το διορθώσουμε αυτό. Είναι μία διαδικασία που πρέπει να περάσει από τη Διάσκεψη των Προέδρων και θα το φτιάξουμε.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ΙΩΑΝΝΗΣ ΜΠΟΥΡΝΟΥΣ: </w:t>
      </w:r>
      <w:r w:rsidRPr="003608DC">
        <w:rPr>
          <w:rFonts w:eastAsia="Times New Roman"/>
          <w:szCs w:val="24"/>
        </w:rPr>
        <w:t>Δηλαδή, δυνάμεθα να μην ψηφίσουμε τίποτα σ’ αυτήν την τροπολογία;</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Πολιτικά και μετά τη δήλωση και τις διευκρινίσεις και την τοποθέτηση του Προεδρείου, δεν πρόκειται κανείς να επικρίνει τα κόμματά σας ότι δήθεν αυτό το συγκεκριμένο εδάφιο του άρθρου 19 που ενσωματώνει τη βουλευτική τροπολογία δεν το αποποιείστε, δεν το καταψηφίζετε, γιατί έχετε κάνει το μείζον, ψηφίσατε ολόκληρο το άρθρο 14. Συνεπώς, είναι μία αρρυθμία, θα έλεγα, την οποία θα διορθώσουμε.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 xml:space="preserve">ΕΜΜΑΝΟΥΗΛ ΣΥΝΤΥΧΑΚΗΣ: </w:t>
      </w:r>
      <w:r w:rsidRPr="003608DC">
        <w:rPr>
          <w:rFonts w:eastAsia="Times New Roman"/>
          <w:szCs w:val="24"/>
        </w:rPr>
        <w:t>Άρα εμείς δεν πατάμε τίποτα στις τροπολογίες.</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Ψηφίζετε το άρθρο 14. Τελείωσε.</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lastRenderedPageBreak/>
        <w:t xml:space="preserve">ΕΜΜΑΝΟΥΗΛ ΣΥΝΤΥΧΑΚΗΣ: </w:t>
      </w:r>
      <w:r w:rsidRPr="003608DC">
        <w:rPr>
          <w:rFonts w:eastAsia="Times New Roman"/>
          <w:szCs w:val="24"/>
        </w:rPr>
        <w:t xml:space="preserve">Ψηφίζουμε το άρθρο 14 θετικά, το άρθρο 19 αρνητικά και στις τροπολογίες, που είναι τα δυο τελευταία, δεν πατάω κανένα κουμπί. </w:t>
      </w:r>
    </w:p>
    <w:p w:rsidR="003608DC" w:rsidRPr="003608DC" w:rsidRDefault="003608DC" w:rsidP="00132533">
      <w:pPr>
        <w:spacing w:after="0" w:line="600" w:lineRule="auto"/>
        <w:ind w:firstLine="720"/>
        <w:jc w:val="both"/>
        <w:rPr>
          <w:rFonts w:eastAsia="Times New Roman"/>
          <w:szCs w:val="24"/>
        </w:rPr>
      </w:pPr>
      <w:r w:rsidRPr="003608DC">
        <w:rPr>
          <w:rFonts w:eastAsia="Times New Roman"/>
          <w:b/>
          <w:szCs w:val="24"/>
        </w:rPr>
        <w:t>ΠΡΟΕΔΡΕΥΩΝ (Χαράλαμπος Αθανασίου):</w:t>
      </w:r>
      <w:r w:rsidRPr="003608DC">
        <w:rPr>
          <w:rFonts w:eastAsia="Times New Roman"/>
          <w:szCs w:val="24"/>
        </w:rPr>
        <w:t xml:space="preserve"> Κύριε Συντυχάκη, πραγματικά σας ευχαριστώ πολύ που το εντοπίσατε. Είναι ένα θέμα, το οποίο θα το λύσουμε. </w:t>
      </w:r>
    </w:p>
    <w:p w:rsidR="003608DC" w:rsidRPr="003608DC" w:rsidRDefault="003608DC" w:rsidP="00132533">
      <w:pPr>
        <w:autoSpaceDE w:val="0"/>
        <w:autoSpaceDN w:val="0"/>
        <w:adjustRightInd w:val="0"/>
        <w:spacing w:after="0" w:line="600" w:lineRule="auto"/>
        <w:ind w:firstLine="720"/>
        <w:jc w:val="both"/>
        <w:rPr>
          <w:rFonts w:eastAsia="SimSun"/>
          <w:szCs w:val="24"/>
          <w:lang w:eastAsia="zh-CN"/>
        </w:rPr>
      </w:pPr>
      <w:r w:rsidRPr="003608DC">
        <w:rPr>
          <w:rFonts w:eastAsia="SimSun"/>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Θέλω να επισημάνω ότι η ψηφοφορία περιλαμβάνει την αρχή του νομοσχεδίου, τα άρθρα, τις τροπολογίες, το ακροτελεύτιο άρθρο, καθώς και το σύνολο του νομοσχεδίου. </w:t>
      </w:r>
    </w:p>
    <w:p w:rsidR="003608DC" w:rsidRPr="003608DC" w:rsidRDefault="003608DC" w:rsidP="00132533">
      <w:pPr>
        <w:spacing w:after="0" w:line="600" w:lineRule="auto"/>
        <w:ind w:firstLine="720"/>
        <w:jc w:val="both"/>
        <w:rPr>
          <w:rFonts w:eastAsia="Times New Roman"/>
          <w:szCs w:val="24"/>
        </w:rPr>
      </w:pPr>
      <w:r w:rsidRPr="003608DC">
        <w:rPr>
          <w:rFonts w:eastAsia="Times New Roman"/>
          <w:szCs w:val="24"/>
        </w:rPr>
        <w:t xml:space="preserve">Κάθε φορά στην οθόνη εμφανίζονται έως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την ελέγξετε ή και να την αναθεωρήσετε έως τη λήξη της ψηφοφορίας. </w:t>
      </w:r>
    </w:p>
    <w:p w:rsidR="003608DC" w:rsidRPr="003608DC" w:rsidRDefault="003608DC" w:rsidP="00132533">
      <w:pPr>
        <w:autoSpaceDE w:val="0"/>
        <w:autoSpaceDN w:val="0"/>
        <w:adjustRightInd w:val="0"/>
        <w:spacing w:after="0" w:line="600" w:lineRule="auto"/>
        <w:ind w:firstLine="720"/>
        <w:jc w:val="both"/>
        <w:rPr>
          <w:rFonts w:eastAsia="SimSun"/>
          <w:szCs w:val="24"/>
          <w:lang w:eastAsia="zh-CN"/>
        </w:rPr>
      </w:pPr>
      <w:r w:rsidRPr="003608DC">
        <w:rPr>
          <w:rFonts w:eastAsia="SimSun"/>
          <w:szCs w:val="24"/>
          <w:lang w:eastAsia="zh-CN"/>
        </w:rPr>
        <w:t>Παρακαλώ να ανοίξει το σύστημα της ηλεκτρονικής ψηφοφορίας.</w:t>
      </w:r>
    </w:p>
    <w:p w:rsidR="003608DC" w:rsidRPr="003608DC" w:rsidRDefault="003608DC" w:rsidP="00132533">
      <w:pPr>
        <w:autoSpaceDE w:val="0"/>
        <w:autoSpaceDN w:val="0"/>
        <w:adjustRightInd w:val="0"/>
        <w:spacing w:after="0" w:line="600" w:lineRule="auto"/>
        <w:ind w:firstLine="720"/>
        <w:jc w:val="center"/>
        <w:rPr>
          <w:rFonts w:eastAsia="Times New Roman"/>
          <w:szCs w:val="24"/>
        </w:rPr>
      </w:pPr>
      <w:r w:rsidRPr="003608DC">
        <w:rPr>
          <w:rFonts w:eastAsia="SimSun"/>
          <w:szCs w:val="24"/>
          <w:lang w:eastAsia="zh-CN"/>
        </w:rPr>
        <w:lastRenderedPageBreak/>
        <w:t>(ΨΗΦΟΦΟΡΙΑ)</w:t>
      </w:r>
    </w:p>
    <w:p w:rsidR="003608DC" w:rsidRPr="003608DC" w:rsidRDefault="003608DC" w:rsidP="00132533">
      <w:pPr>
        <w:autoSpaceDE w:val="0"/>
        <w:autoSpaceDN w:val="0"/>
        <w:adjustRightInd w:val="0"/>
        <w:spacing w:after="0" w:line="600" w:lineRule="auto"/>
        <w:ind w:firstLine="720"/>
        <w:rPr>
          <w:rFonts w:eastAsia="SimSun"/>
          <w:szCs w:val="24"/>
          <w:lang w:eastAsia="zh-CN"/>
        </w:rPr>
      </w:pPr>
      <w:r w:rsidRPr="003608DC">
        <w:rPr>
          <w:rFonts w:eastAsia="SimSun"/>
          <w:b/>
          <w:bCs/>
          <w:szCs w:val="24"/>
          <w:lang w:eastAsia="zh-CN"/>
        </w:rPr>
        <w:t xml:space="preserve">ΠΡΟΕΔΡΕΥΩΝ (Χαράλαμπος Αθανασίου): </w:t>
      </w:r>
      <w:r w:rsidRPr="003608DC">
        <w:rPr>
          <w:rFonts w:eastAsia="SimSun"/>
          <w:szCs w:val="24"/>
          <w:lang w:eastAsia="zh-CN"/>
        </w:rPr>
        <w:t>Παρακαλώ να κλείσει το σύστημα της ηλεκτρονικής ψηφοφορίας.</w:t>
      </w:r>
    </w:p>
    <w:p w:rsidR="003608DC" w:rsidRPr="003608DC" w:rsidRDefault="003608DC" w:rsidP="00132533">
      <w:pPr>
        <w:tabs>
          <w:tab w:val="left" w:pos="2940"/>
        </w:tabs>
        <w:spacing w:after="0" w:line="600" w:lineRule="auto"/>
        <w:ind w:firstLine="720"/>
        <w:jc w:val="center"/>
        <w:rPr>
          <w:rFonts w:eastAsia="Times New Roman"/>
          <w:szCs w:val="24"/>
        </w:rPr>
      </w:pPr>
      <w:r w:rsidRPr="003608DC">
        <w:rPr>
          <w:rFonts w:eastAsia="Times New Roman"/>
          <w:szCs w:val="24"/>
        </w:rPr>
        <w:t>(ΗΛΕΚΤΡΟΝΙΚΗ ΚΑΤΑΜΕΤΡΗΣΗ)</w:t>
      </w:r>
    </w:p>
    <w:p w:rsidR="003608DC" w:rsidRPr="003608DC" w:rsidRDefault="003608DC" w:rsidP="00132533">
      <w:pPr>
        <w:spacing w:after="0" w:line="600" w:lineRule="auto"/>
        <w:ind w:firstLine="720"/>
        <w:jc w:val="center"/>
        <w:rPr>
          <w:rFonts w:eastAsia="Times New Roman" w:cs="Times New Roman"/>
          <w:szCs w:val="24"/>
        </w:rPr>
      </w:pPr>
      <w:r w:rsidRPr="003608DC">
        <w:rPr>
          <w:rFonts w:eastAsia="Times New Roman" w:cs="Times New Roman"/>
          <w:szCs w:val="24"/>
        </w:rPr>
        <w:t>(ΜΕΤΑ ΤΗΝ ΗΛΕΚΤΡΟΝΙΚΗ ΚΑΤΑΜΕΤΡΗΣΗ)</w:t>
      </w:r>
    </w:p>
    <w:p w:rsidR="003608DC" w:rsidRPr="003608DC" w:rsidRDefault="003608DC" w:rsidP="00132533">
      <w:pPr>
        <w:spacing w:after="0" w:line="600" w:lineRule="auto"/>
        <w:ind w:firstLine="720"/>
        <w:contextualSpacing/>
        <w:jc w:val="both"/>
        <w:rPr>
          <w:rFonts w:eastAsia="Times New Roman" w:cs="Times New Roman"/>
          <w:szCs w:val="24"/>
        </w:rPr>
      </w:pPr>
      <w:r w:rsidRPr="003608DC">
        <w:rPr>
          <w:rFonts w:eastAsia="SimSun"/>
          <w:b/>
          <w:bCs/>
          <w:szCs w:val="24"/>
          <w:lang w:eastAsia="zh-CN"/>
        </w:rPr>
        <w:t>ΠΡΟΕΔΡΕΥΩΝ (Χαράλαμπος Αθανασίου):</w:t>
      </w:r>
      <w:r w:rsidRPr="003608DC">
        <w:rPr>
          <w:rFonts w:eastAsia="SimSun"/>
          <w:szCs w:val="24"/>
          <w:lang w:eastAsia="zh-CN"/>
        </w:rPr>
        <w:t xml:space="preserve"> </w:t>
      </w:r>
      <w:r w:rsidRPr="003608DC">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608DC" w:rsidRPr="003608DC" w:rsidRDefault="003608DC" w:rsidP="003608DC">
      <w:pPr>
        <w:spacing w:after="0" w:line="600" w:lineRule="auto"/>
        <w:contextualSpacing/>
        <w:jc w:val="center"/>
        <w:rPr>
          <w:rFonts w:eastAsia="Times New Roman" w:cs="Times New Roman"/>
          <w:color w:val="FF0000"/>
          <w:szCs w:val="24"/>
        </w:rPr>
      </w:pPr>
      <w:r w:rsidRPr="003608DC">
        <w:rPr>
          <w:rFonts w:eastAsia="Times New Roman" w:cs="Times New Roman"/>
          <w:color w:val="FF0000"/>
          <w:szCs w:val="24"/>
        </w:rPr>
        <w:t>(ΑΛΛΑΓΗ ΣΕΛΙΔΑΣ)</w:t>
      </w:r>
    </w:p>
    <w:tbl>
      <w:tblPr>
        <w:tblW w:w="7160" w:type="dxa"/>
        <w:tblInd w:w="567" w:type="dxa"/>
        <w:tblCellMar>
          <w:left w:w="10" w:type="dxa"/>
          <w:right w:w="10" w:type="dxa"/>
        </w:tblCellMar>
        <w:tblLook w:val="04A0" w:firstRow="1" w:lastRow="0" w:firstColumn="1" w:lastColumn="0" w:noHBand="0" w:noVBand="1"/>
      </w:tblPr>
      <w:tblGrid>
        <w:gridCol w:w="7160"/>
      </w:tblGrid>
      <w:tr w:rsidR="003608DC" w:rsidRPr="003608DC" w:rsidTr="003608DC">
        <w:trPr>
          <w:trHeight w:val="148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Κύρωση της Σύμβασης του Συμβουλίου της Ευρώπης που υπογράφηκε στο Magglingen/Macolin την 18η Σεπτεμβρίου 2014, σχετικά με τη χειραγώγηση των αθλητικών αγώνων, επείγοντα μέτρα για την αντιμετώπιση της βίας στον αθλητισμό, μετατροπή της Ελληνικής Ολυμπιακής Επιτροπής σε ΝΠΙΔ, κύρωση του νέου καταστατικού αυτής και άλλες διατάξεις.</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Επί της αρχής     ΚΑΤΑ ΠΛΕΙΟΨΗΦΙΑ</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2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lastRenderedPageBreak/>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3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4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5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ΠΡΝ</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6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7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ΠΡΝ</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8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lastRenderedPageBreak/>
              <w:t>Κίνημα Αλλαγής: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9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10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ΠΡΝ</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11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12 ως έχει     ΟΜΟΦΩΝΑ</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13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14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lastRenderedPageBreak/>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15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16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17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18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19 όπως τροπ.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Άρθρο 20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lastRenderedPageBreak/>
              <w:t>Κίνημα Αλλαγής: ΝΑΙ</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Υπ. Τροπ. 89/2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Βουλ. Τροπ. 82/1 ως έχει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w:t>
            </w:r>
          </w:p>
        </w:tc>
      </w:tr>
      <w:tr w:rsidR="003608DC" w:rsidRPr="003608DC" w:rsidTr="003608DC">
        <w:trPr>
          <w:trHeight w:val="345"/>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Ακροτελεύτιο άρθρο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Επί του Συνόλου     ΚΑΤΑ ΠΛΕΙΟΨΗΦΙΑ</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Ν.Δ.: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ΣΥΡΙΖΑ: OXI</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Κίνημα Αλλαγής: ΝΑΙ</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Κ.Κ.Ε.: -</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ΕΛΛΗΝΙΚΗ ΛΥΣΗ: ΠΡΝ</w:t>
            </w:r>
          </w:p>
        </w:tc>
      </w:tr>
      <w:tr w:rsidR="003608DC" w:rsidRPr="003608DC" w:rsidTr="003608DC">
        <w:trPr>
          <w:trHeight w:val="330"/>
        </w:trPr>
        <w:tc>
          <w:tcPr>
            <w:tcW w:w="7160" w:type="dxa"/>
            <w:tcBorders>
              <w:top w:val="nil"/>
              <w:left w:val="nil"/>
              <w:bottom w:val="nil"/>
              <w:right w:val="nil"/>
            </w:tcBorders>
            <w:shd w:val="clear" w:color="auto" w:fill="auto"/>
            <w:vAlign w:val="center"/>
            <w:hideMark/>
          </w:tcPr>
          <w:p w:rsidR="003608DC" w:rsidRPr="003608DC" w:rsidRDefault="003608DC" w:rsidP="003608DC">
            <w:pPr>
              <w:spacing w:after="0"/>
              <w:jc w:val="center"/>
              <w:rPr>
                <w:rFonts w:ascii="Calibri" w:eastAsia="Times New Roman" w:hAnsi="Calibri" w:cs="Calibri"/>
                <w:color w:val="000000"/>
                <w:szCs w:val="24"/>
              </w:rPr>
            </w:pPr>
            <w:r w:rsidRPr="003608DC">
              <w:rPr>
                <w:rFonts w:ascii="Calibri" w:eastAsia="Times New Roman" w:hAnsi="Calibri" w:cs="Calibri"/>
                <w:color w:val="000000"/>
                <w:szCs w:val="24"/>
              </w:rPr>
              <w:t>ΜέΡΑ25: ΠΡΝ</w:t>
            </w:r>
          </w:p>
        </w:tc>
      </w:tr>
    </w:tbl>
    <w:p w:rsidR="003608DC" w:rsidRPr="003608DC" w:rsidRDefault="003608DC" w:rsidP="003608DC">
      <w:pPr>
        <w:autoSpaceDE w:val="0"/>
        <w:autoSpaceDN w:val="0"/>
        <w:adjustRightInd w:val="0"/>
        <w:spacing w:after="0" w:line="600" w:lineRule="auto"/>
        <w:jc w:val="center"/>
        <w:rPr>
          <w:rFonts w:eastAsia="SimSun"/>
          <w:color w:val="FF0000"/>
          <w:szCs w:val="24"/>
          <w:lang w:eastAsia="zh-CN"/>
        </w:rPr>
      </w:pPr>
      <w:r w:rsidRPr="003608DC">
        <w:rPr>
          <w:rFonts w:eastAsia="SimSun"/>
          <w:color w:val="FF0000"/>
          <w:szCs w:val="24"/>
          <w:lang w:eastAsia="zh-CN"/>
        </w:rPr>
        <w:t>(ΑΛΛΑΓΗ ΣΕΛΙΔΑΣ)</w:t>
      </w:r>
    </w:p>
    <w:p w:rsidR="003608DC" w:rsidRPr="003608DC" w:rsidRDefault="003608DC" w:rsidP="0075209F">
      <w:pPr>
        <w:spacing w:after="0" w:line="600" w:lineRule="auto"/>
        <w:ind w:firstLine="720"/>
        <w:contextualSpacing/>
        <w:jc w:val="both"/>
        <w:rPr>
          <w:rFonts w:eastAsia="Times New Roman" w:cs="Times New Roman"/>
          <w:szCs w:val="24"/>
        </w:rPr>
      </w:pPr>
      <w:r w:rsidRPr="003608DC">
        <w:rPr>
          <w:rFonts w:eastAsia="SimSun"/>
          <w:b/>
          <w:szCs w:val="24"/>
          <w:lang w:eastAsia="zh-CN"/>
        </w:rPr>
        <w:t>ΠΡΟΕΔΡΕΥΩΝ (</w:t>
      </w:r>
      <w:r w:rsidRPr="003608DC">
        <w:rPr>
          <w:rFonts w:eastAsia="SimSun"/>
          <w:b/>
          <w:bCs/>
          <w:szCs w:val="24"/>
          <w:lang w:eastAsia="zh-CN"/>
        </w:rPr>
        <w:t>Χαράλαμπος Αθανασίου</w:t>
      </w:r>
      <w:r w:rsidRPr="003608DC">
        <w:rPr>
          <w:rFonts w:eastAsia="SimSun"/>
          <w:b/>
          <w:szCs w:val="24"/>
          <w:lang w:eastAsia="zh-CN"/>
        </w:rPr>
        <w:t xml:space="preserve">): </w:t>
      </w:r>
      <w:r w:rsidRPr="003608DC">
        <w:rPr>
          <w:rFonts w:eastAsia="Times New Roman" w:cs="Times New Roman"/>
          <w:szCs w:val="24"/>
        </w:rPr>
        <w:t>Συνεπώς το σχέδιο νόμου του Υπουργείου Πολιτισμού και Αθλητισμού</w:t>
      </w:r>
      <w:r w:rsidRPr="003608DC">
        <w:rPr>
          <w:rFonts w:eastAsia="SimSun"/>
          <w:szCs w:val="24"/>
          <w:lang w:eastAsia="zh-CN"/>
        </w:rPr>
        <w:t xml:space="preserve">: «Κύρωση της Σύμβασης του Συμβουλίου της Ευρώπης που υπογράφηκε στο Magglingen/Macolin την 18η Σεπτεμβρίου 2014, σχετικά με τη χειραγώγηση των αθλητικών αγώνων, </w:t>
      </w:r>
      <w:r w:rsidRPr="003608DC">
        <w:rPr>
          <w:rFonts w:eastAsia="SimSun"/>
          <w:szCs w:val="24"/>
          <w:lang w:eastAsia="zh-CN"/>
        </w:rPr>
        <w:lastRenderedPageBreak/>
        <w:t xml:space="preserve">επείγοντα μέτρα για την αντιμετώπιση της βίας στον αθλητισμό, μετατροπή της Ελληνικής Ολυμπιακής Επιτροπής σε ΝΠΙΔ, κύρωση του νέου καταστατικού αυτής και άλλες διατάξεις» </w:t>
      </w:r>
      <w:r w:rsidRPr="003608DC">
        <w:rPr>
          <w:rFonts w:eastAsia="Times New Roman" w:cs="Times New Roman"/>
          <w:szCs w:val="24"/>
        </w:rPr>
        <w:t>έγινε δεκτό κατά πλειοψηφία, σε μόνη συζήτηση, επί της αρχής, των άρθρων και του συνόλου και έχει ως εξής:</w:t>
      </w:r>
    </w:p>
    <w:p w:rsidR="003608DC" w:rsidRPr="003608DC" w:rsidRDefault="003608DC" w:rsidP="0075209F">
      <w:pPr>
        <w:autoSpaceDE w:val="0"/>
        <w:autoSpaceDN w:val="0"/>
        <w:adjustRightInd w:val="0"/>
        <w:spacing w:after="0" w:line="600" w:lineRule="auto"/>
        <w:ind w:firstLine="720"/>
        <w:jc w:val="center"/>
        <w:rPr>
          <w:rFonts w:eastAsia="Times New Roman" w:cs="Times New Roman"/>
          <w:szCs w:val="24"/>
        </w:rPr>
      </w:pPr>
      <w:r w:rsidRPr="003608DC">
        <w:rPr>
          <w:rFonts w:eastAsia="Times New Roman" w:cs="Times New Roman"/>
          <w:szCs w:val="24"/>
        </w:rPr>
        <w:t>(Να καταχωριστεί το κείμενο του νομοσχεδίου σελ.583 α)</w:t>
      </w:r>
    </w:p>
    <w:p w:rsidR="003608DC" w:rsidRPr="003608DC" w:rsidRDefault="003608DC" w:rsidP="0075209F">
      <w:pPr>
        <w:autoSpaceDE w:val="0"/>
        <w:autoSpaceDN w:val="0"/>
        <w:adjustRightInd w:val="0"/>
        <w:spacing w:after="0" w:line="600" w:lineRule="auto"/>
        <w:ind w:firstLine="720"/>
        <w:jc w:val="both"/>
        <w:rPr>
          <w:rFonts w:eastAsia="SimSun"/>
          <w:szCs w:val="24"/>
          <w:lang w:eastAsia="zh-CN"/>
        </w:rPr>
      </w:pPr>
      <w:r w:rsidRPr="003608DC">
        <w:rPr>
          <w:rFonts w:eastAsia="SimSun"/>
          <w:b/>
          <w:szCs w:val="24"/>
          <w:lang w:eastAsia="zh-CN"/>
        </w:rPr>
        <w:t>ΠΡΟΕΔΡΕΥΩΝ (</w:t>
      </w:r>
      <w:r w:rsidRPr="003608DC">
        <w:rPr>
          <w:rFonts w:eastAsia="SimSun"/>
          <w:b/>
          <w:bCs/>
          <w:szCs w:val="24"/>
          <w:lang w:eastAsia="zh-CN"/>
        </w:rPr>
        <w:t>Χαράλαμπος Αθανασίου</w:t>
      </w:r>
      <w:r w:rsidRPr="003608DC">
        <w:rPr>
          <w:rFonts w:eastAsia="SimSun"/>
          <w:b/>
          <w:szCs w:val="24"/>
          <w:lang w:eastAsia="zh-CN"/>
        </w:rPr>
        <w:t xml:space="preserve">): </w:t>
      </w:r>
      <w:r w:rsidRPr="003608DC">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3608DC" w:rsidRPr="003608DC" w:rsidRDefault="003608DC" w:rsidP="0075209F">
      <w:pPr>
        <w:autoSpaceDE w:val="0"/>
        <w:autoSpaceDN w:val="0"/>
        <w:adjustRightInd w:val="0"/>
        <w:spacing w:after="0" w:line="600" w:lineRule="auto"/>
        <w:ind w:firstLine="720"/>
        <w:jc w:val="both"/>
        <w:rPr>
          <w:rFonts w:eastAsia="SimSun"/>
          <w:szCs w:val="24"/>
          <w:lang w:eastAsia="zh-CN"/>
        </w:rPr>
      </w:pPr>
      <w:r w:rsidRPr="003608DC">
        <w:rPr>
          <w:rFonts w:eastAsia="SimSun"/>
          <w:b/>
          <w:bCs/>
          <w:szCs w:val="24"/>
          <w:lang w:eastAsia="zh-CN"/>
        </w:rPr>
        <w:t>ΟΛΟΙ ΟΙ ΒΟΥΛΕΥΤΕΣ:</w:t>
      </w:r>
      <w:r w:rsidRPr="003608DC">
        <w:rPr>
          <w:rFonts w:eastAsia="SimSun"/>
          <w:szCs w:val="24"/>
          <w:lang w:eastAsia="zh-CN"/>
        </w:rPr>
        <w:t xml:space="preserve"> Μάλιστα, μάλιστα.</w:t>
      </w:r>
    </w:p>
    <w:p w:rsidR="003608DC" w:rsidRPr="003608DC" w:rsidRDefault="003608DC" w:rsidP="0075209F">
      <w:pPr>
        <w:autoSpaceDE w:val="0"/>
        <w:autoSpaceDN w:val="0"/>
        <w:adjustRightInd w:val="0"/>
        <w:spacing w:after="0" w:line="600" w:lineRule="auto"/>
        <w:ind w:firstLine="720"/>
        <w:jc w:val="both"/>
        <w:rPr>
          <w:rFonts w:eastAsia="SimSun"/>
          <w:szCs w:val="24"/>
          <w:lang w:eastAsia="zh-CN"/>
        </w:rPr>
      </w:pPr>
      <w:r w:rsidRPr="003608DC">
        <w:rPr>
          <w:rFonts w:eastAsia="SimSun"/>
          <w:b/>
          <w:bCs/>
          <w:szCs w:val="24"/>
          <w:lang w:eastAsia="zh-CN"/>
        </w:rPr>
        <w:t xml:space="preserve">ΠΡΟΕΔΡΕΥΩΝ (Χαράλαμπος Αθανασίου): </w:t>
      </w:r>
      <w:r w:rsidRPr="003608DC">
        <w:rPr>
          <w:rFonts w:eastAsia="SimSun"/>
          <w:szCs w:val="24"/>
          <w:lang w:eastAsia="zh-CN"/>
        </w:rPr>
        <w:t>Συνεπώς το Σώμα παρέσχε τη ζητηθείσα</w:t>
      </w:r>
      <w:r w:rsidRPr="003608DC">
        <w:rPr>
          <w:rFonts w:eastAsia="SimSun"/>
          <w:b/>
          <w:bCs/>
          <w:szCs w:val="24"/>
          <w:lang w:eastAsia="zh-CN"/>
        </w:rPr>
        <w:t xml:space="preserve"> </w:t>
      </w:r>
      <w:r w:rsidRPr="003608DC">
        <w:rPr>
          <w:rFonts w:eastAsia="SimSun"/>
          <w:szCs w:val="24"/>
          <w:lang w:eastAsia="zh-CN"/>
        </w:rPr>
        <w:t>εξουσιοδότηση.</w:t>
      </w:r>
    </w:p>
    <w:p w:rsidR="003608DC" w:rsidRPr="003608DC" w:rsidRDefault="003608DC" w:rsidP="0075209F">
      <w:pPr>
        <w:spacing w:after="0" w:line="600" w:lineRule="auto"/>
        <w:ind w:firstLine="720"/>
        <w:jc w:val="both"/>
        <w:rPr>
          <w:rFonts w:eastAsia="Times New Roman" w:cs="Times New Roman"/>
          <w:szCs w:val="24"/>
        </w:rPr>
      </w:pPr>
      <w:r w:rsidRPr="003608DC">
        <w:rPr>
          <w:rFonts w:eastAsia="Times New Roman" w:cs="Times New Roman"/>
          <w:szCs w:val="24"/>
        </w:rPr>
        <w:t>Κύριοι συνάδελφοι, δέχεστε στο σημείο αυτό να λύσουμε τη συνεδρίαση;</w:t>
      </w:r>
    </w:p>
    <w:p w:rsidR="003608DC" w:rsidRPr="003608DC" w:rsidRDefault="003608DC" w:rsidP="0075209F">
      <w:pPr>
        <w:spacing w:after="0" w:line="600" w:lineRule="auto"/>
        <w:ind w:firstLine="720"/>
        <w:jc w:val="both"/>
        <w:rPr>
          <w:rFonts w:eastAsia="Times New Roman" w:cs="Times New Roman"/>
          <w:szCs w:val="24"/>
        </w:rPr>
      </w:pPr>
      <w:r w:rsidRPr="003608DC">
        <w:rPr>
          <w:rFonts w:eastAsia="Times New Roman" w:cs="Times New Roman"/>
          <w:b/>
          <w:bCs/>
          <w:szCs w:val="24"/>
        </w:rPr>
        <w:t xml:space="preserve">ΟΛΟΙ ΟΙ ΒΟΥΛΕΥΤΕΣ: </w:t>
      </w:r>
      <w:r w:rsidRPr="003608DC">
        <w:rPr>
          <w:rFonts w:eastAsia="Times New Roman" w:cs="Times New Roman"/>
          <w:szCs w:val="24"/>
        </w:rPr>
        <w:t>Μάλιστα, μάλιστα.</w:t>
      </w:r>
    </w:p>
    <w:p w:rsidR="003608DC" w:rsidRPr="003608DC" w:rsidRDefault="003608DC" w:rsidP="0075209F">
      <w:pPr>
        <w:tabs>
          <w:tab w:val="left" w:pos="2738"/>
          <w:tab w:val="center" w:pos="4753"/>
          <w:tab w:val="left" w:pos="5723"/>
        </w:tabs>
        <w:spacing w:after="0" w:line="600" w:lineRule="auto"/>
        <w:ind w:firstLine="720"/>
        <w:jc w:val="both"/>
        <w:rPr>
          <w:rFonts w:eastAsia="Times New Roman"/>
          <w:szCs w:val="24"/>
        </w:rPr>
      </w:pPr>
      <w:r w:rsidRPr="003608DC">
        <w:rPr>
          <w:rFonts w:eastAsia="Times New Roman" w:cs="Times New Roman"/>
          <w:b/>
          <w:szCs w:val="24"/>
        </w:rPr>
        <w:t>ΠΡΟΕΔΡΕΥΩΝ (</w:t>
      </w:r>
      <w:r w:rsidRPr="003608DC">
        <w:rPr>
          <w:rFonts w:eastAsia="SimSun"/>
          <w:b/>
          <w:bCs/>
          <w:szCs w:val="24"/>
          <w:lang w:eastAsia="zh-CN"/>
        </w:rPr>
        <w:t>Χαράλαμπος Αθανασίου</w:t>
      </w:r>
      <w:r w:rsidRPr="003608DC">
        <w:rPr>
          <w:rFonts w:eastAsia="Times New Roman" w:cs="Times New Roman"/>
          <w:b/>
          <w:szCs w:val="24"/>
        </w:rPr>
        <w:t xml:space="preserve">): </w:t>
      </w:r>
      <w:r w:rsidRPr="003608DC">
        <w:rPr>
          <w:rFonts w:eastAsia="Times New Roman"/>
          <w:szCs w:val="24"/>
        </w:rPr>
        <w:t xml:space="preserve">Με τη συναίνεση του Σώματος και ώρα 22.00΄ λύεται η συνεδρίαση για την προσεχή Δευτέρα 18 Νοεμβρίου 2019 και ώρα 10.00΄, με αντικείμενο εργασιών του Σώματος: Αποφάσεις Βουλής: συζήτηση επί των αναθεωρητέων διατάξεων του Συντάγματος, σύμφωνα με τα άρθρα 110 του Συντάγματος και 119 του </w:t>
      </w:r>
      <w:r w:rsidRPr="003608DC">
        <w:rPr>
          <w:rFonts w:eastAsia="Times New Roman"/>
          <w:szCs w:val="24"/>
        </w:rPr>
        <w:lastRenderedPageBreak/>
        <w:t xml:space="preserve">Κανονισμού της Βουλής, σύμφωνα με την ειδική ημερήσια διάταξη που έχει διανεμηθεί.  </w:t>
      </w:r>
    </w:p>
    <w:p w:rsidR="003608DC" w:rsidRPr="003608DC" w:rsidRDefault="003608DC" w:rsidP="00D63C18">
      <w:pPr>
        <w:spacing w:after="0" w:line="600" w:lineRule="auto"/>
        <w:rPr>
          <w:rFonts w:eastAsia="Times New Roman" w:cs="Times New Roman"/>
          <w:szCs w:val="24"/>
        </w:rPr>
      </w:pPr>
      <w:r w:rsidRPr="003608DC">
        <w:rPr>
          <w:rFonts w:eastAsia="Times New Roman" w:cs="Times New Roman"/>
          <w:b/>
          <w:bCs/>
          <w:szCs w:val="24"/>
        </w:rPr>
        <w:t xml:space="preserve">Ο ΠΡΟΕΔΡΟΣ                      </w:t>
      </w:r>
      <w:r w:rsidR="00D63C18">
        <w:rPr>
          <w:rFonts w:eastAsia="Times New Roman" w:cs="Times New Roman"/>
          <w:b/>
          <w:bCs/>
          <w:szCs w:val="24"/>
        </w:rPr>
        <w:t xml:space="preserve">                                    </w:t>
      </w:r>
      <w:r w:rsidRPr="003608DC">
        <w:rPr>
          <w:rFonts w:eastAsia="Times New Roman" w:cs="Times New Roman"/>
          <w:b/>
          <w:bCs/>
          <w:szCs w:val="24"/>
        </w:rPr>
        <w:t>ΟΙ ΓΡΑΜΜΑΤΕΙΣ</w:t>
      </w:r>
    </w:p>
    <w:sectPr w:rsidR="003608DC" w:rsidRPr="003608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ourier New">
    <w:panose1 w:val="02070309020205020404"/>
    <w:charset w:val="A1"/>
    <w:family w:val="modern"/>
    <w:pitch w:val="fixed"/>
    <w:sig w:usb0="E0002AFF" w:usb1="C0007843"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B1"/>
    <w:rsid w:val="000162B4"/>
    <w:rsid w:val="00132533"/>
    <w:rsid w:val="00297B7B"/>
    <w:rsid w:val="002A51B3"/>
    <w:rsid w:val="003608DC"/>
    <w:rsid w:val="004B5706"/>
    <w:rsid w:val="00506C40"/>
    <w:rsid w:val="00730207"/>
    <w:rsid w:val="0075209F"/>
    <w:rsid w:val="008F60D7"/>
    <w:rsid w:val="009B13B1"/>
    <w:rsid w:val="00C26418"/>
    <w:rsid w:val="00D63C18"/>
    <w:rsid w:val="00F247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D081"/>
  <w15:chartTrackingRefBased/>
  <w15:docId w15:val="{297BC51F-964E-4D66-BC5A-AC444AFF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1B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51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A51B3"/>
    <w:rPr>
      <w:rFonts w:ascii="Segoe UI" w:eastAsia="Arial" w:hAnsi="Segoe UI" w:cs="Segoe UI"/>
      <w:sz w:val="18"/>
      <w:szCs w:val="18"/>
      <w:lang w:eastAsia="el-GR"/>
    </w:rPr>
  </w:style>
  <w:style w:type="paragraph" w:styleId="a4">
    <w:name w:val="Revision"/>
    <w:hidden/>
    <w:uiPriority w:val="99"/>
    <w:semiHidden/>
    <w:rsid w:val="002A51B3"/>
    <w:pPr>
      <w:spacing w:after="0" w:line="240" w:lineRule="auto"/>
    </w:pPr>
    <w:rPr>
      <w:rFonts w:ascii="Arial" w:eastAsia="Arial" w:hAnsi="Arial" w:cs="Arial"/>
      <w:sz w:val="24"/>
      <w:szCs w:val="20"/>
      <w:lang w:eastAsia="el-GR"/>
    </w:rPr>
  </w:style>
  <w:style w:type="paragraph" w:styleId="a5">
    <w:name w:val="header"/>
    <w:basedOn w:val="a"/>
    <w:link w:val="Char0"/>
    <w:uiPriority w:val="99"/>
    <w:unhideWhenUsed/>
    <w:rsid w:val="002A51B3"/>
    <w:pPr>
      <w:tabs>
        <w:tab w:val="center" w:pos="4153"/>
        <w:tab w:val="right" w:pos="8306"/>
      </w:tabs>
      <w:spacing w:after="0" w:line="240" w:lineRule="auto"/>
    </w:pPr>
  </w:style>
  <w:style w:type="character" w:customStyle="1" w:styleId="Char0">
    <w:name w:val="Κεφαλίδα Char"/>
    <w:basedOn w:val="a0"/>
    <w:link w:val="a5"/>
    <w:uiPriority w:val="99"/>
    <w:rsid w:val="002A51B3"/>
    <w:rPr>
      <w:rFonts w:ascii="Arial" w:eastAsia="Arial" w:hAnsi="Arial" w:cs="Arial"/>
      <w:sz w:val="24"/>
      <w:szCs w:val="20"/>
      <w:lang w:eastAsia="el-GR"/>
    </w:rPr>
  </w:style>
  <w:style w:type="paragraph" w:styleId="a6">
    <w:name w:val="footer"/>
    <w:basedOn w:val="a"/>
    <w:link w:val="Char1"/>
    <w:uiPriority w:val="99"/>
    <w:unhideWhenUsed/>
    <w:rsid w:val="002A51B3"/>
    <w:pPr>
      <w:tabs>
        <w:tab w:val="center" w:pos="4153"/>
        <w:tab w:val="right" w:pos="8306"/>
      </w:tabs>
      <w:spacing w:after="0" w:line="240" w:lineRule="auto"/>
    </w:pPr>
  </w:style>
  <w:style w:type="character" w:customStyle="1" w:styleId="Char1">
    <w:name w:val="Υποσέλιδο Char"/>
    <w:basedOn w:val="a0"/>
    <w:link w:val="a6"/>
    <w:uiPriority w:val="99"/>
    <w:rsid w:val="002A51B3"/>
    <w:rPr>
      <w:rFonts w:ascii="Arial" w:eastAsia="Arial" w:hAnsi="Arial" w:cs="Arial"/>
      <w:sz w:val="24"/>
      <w:szCs w:val="20"/>
      <w:lang w:eastAsia="el-GR"/>
    </w:rPr>
  </w:style>
  <w:style w:type="numbering" w:customStyle="1" w:styleId="1">
    <w:name w:val="Χωρίς λίστα1"/>
    <w:next w:val="a2"/>
    <w:uiPriority w:val="99"/>
    <w:semiHidden/>
    <w:unhideWhenUsed/>
    <w:rsid w:val="00360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09E1C-08AA-41D9-B7D7-2F685299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561</Pages>
  <Words>107552</Words>
  <Characters>580784</Characters>
  <Application>Microsoft Office Word</Application>
  <DocSecurity>0</DocSecurity>
  <Lines>4839</Lines>
  <Paragraphs>1373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686963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2019-11-21T09:26:00Z</dcterms:created>
  <dcterms:modified xsi:type="dcterms:W3CDTF">2019-11-21T09:26:00Z</dcterms:modified>
</cp:coreProperties>
</file>