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F4D395" w14:textId="77777777" w:rsidR="00517349" w:rsidRPr="00517349" w:rsidRDefault="00517349" w:rsidP="00517349">
      <w:pPr>
        <w:spacing w:after="0" w:line="360" w:lineRule="auto"/>
        <w:rPr>
          <w:ins w:id="0" w:author="Φλούδα Χριστίνα" w:date="2018-06-05T12:48:00Z"/>
          <w:rFonts w:eastAsia="Times New Roman"/>
          <w:szCs w:val="24"/>
          <w:lang w:eastAsia="en-US"/>
        </w:rPr>
      </w:pPr>
      <w:bookmarkStart w:id="1" w:name="_GoBack"/>
      <w:bookmarkEnd w:id="1"/>
      <w:ins w:id="2" w:author="Φλούδα Χριστίνα" w:date="2018-06-05T12:48:00Z">
        <w:r w:rsidRPr="0051734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565CB87" w14:textId="77777777" w:rsidR="00517349" w:rsidRPr="00517349" w:rsidRDefault="00517349" w:rsidP="00517349">
      <w:pPr>
        <w:spacing w:after="0" w:line="360" w:lineRule="auto"/>
        <w:rPr>
          <w:ins w:id="3" w:author="Φλούδα Χριστίνα" w:date="2018-06-05T12:48:00Z"/>
          <w:rFonts w:eastAsia="Times New Roman"/>
          <w:szCs w:val="24"/>
          <w:lang w:eastAsia="en-US"/>
        </w:rPr>
      </w:pPr>
    </w:p>
    <w:p w14:paraId="4D3DD00F" w14:textId="77777777" w:rsidR="00517349" w:rsidRPr="00517349" w:rsidRDefault="00517349" w:rsidP="00517349">
      <w:pPr>
        <w:spacing w:after="0" w:line="360" w:lineRule="auto"/>
        <w:rPr>
          <w:ins w:id="4" w:author="Φλούδα Χριστίνα" w:date="2018-06-05T12:48:00Z"/>
          <w:rFonts w:eastAsia="Times New Roman"/>
          <w:szCs w:val="24"/>
          <w:lang w:eastAsia="en-US"/>
        </w:rPr>
      </w:pPr>
      <w:ins w:id="5" w:author="Φλούδα Χριστίνα" w:date="2018-06-05T12:48:00Z">
        <w:r w:rsidRPr="00517349">
          <w:rPr>
            <w:rFonts w:eastAsia="Times New Roman"/>
            <w:szCs w:val="24"/>
            <w:lang w:eastAsia="en-US"/>
          </w:rPr>
          <w:t>ΠΙΝΑΚΑΣ ΠΕΡΙΕΧΟΜΕΝΩΝ</w:t>
        </w:r>
      </w:ins>
    </w:p>
    <w:p w14:paraId="5763BD5E" w14:textId="77777777" w:rsidR="00517349" w:rsidRPr="00517349" w:rsidRDefault="00517349" w:rsidP="00517349">
      <w:pPr>
        <w:spacing w:after="0" w:line="360" w:lineRule="auto"/>
        <w:rPr>
          <w:ins w:id="6" w:author="Φλούδα Χριστίνα" w:date="2018-06-05T12:48:00Z"/>
          <w:rFonts w:eastAsia="Times New Roman"/>
          <w:szCs w:val="24"/>
          <w:lang w:eastAsia="en-US"/>
        </w:rPr>
      </w:pPr>
      <w:ins w:id="7" w:author="Φλούδα Χριστίνα" w:date="2018-06-05T12:48:00Z">
        <w:r w:rsidRPr="00517349">
          <w:rPr>
            <w:rFonts w:eastAsia="Times New Roman"/>
            <w:szCs w:val="24"/>
            <w:lang w:eastAsia="en-US"/>
          </w:rPr>
          <w:t xml:space="preserve">ΙΖ΄ ΠΕΡΙΟΔΟΣ </w:t>
        </w:r>
      </w:ins>
    </w:p>
    <w:p w14:paraId="2864AAE6" w14:textId="77777777" w:rsidR="00517349" w:rsidRPr="00517349" w:rsidRDefault="00517349" w:rsidP="00517349">
      <w:pPr>
        <w:spacing w:after="0" w:line="360" w:lineRule="auto"/>
        <w:rPr>
          <w:ins w:id="8" w:author="Φλούδα Χριστίνα" w:date="2018-06-05T12:48:00Z"/>
          <w:rFonts w:eastAsia="Times New Roman"/>
          <w:szCs w:val="24"/>
          <w:lang w:eastAsia="en-US"/>
        </w:rPr>
      </w:pPr>
      <w:ins w:id="9" w:author="Φλούδα Χριστίνα" w:date="2018-06-05T12:48:00Z">
        <w:r w:rsidRPr="00517349">
          <w:rPr>
            <w:rFonts w:eastAsia="Times New Roman"/>
            <w:szCs w:val="24"/>
            <w:lang w:eastAsia="en-US"/>
          </w:rPr>
          <w:t>ΠΡΟΕΔΡΕΥΟΜΕΝΗΣ ΚΟΙΝΟΒΟΥΛΕΥΤΙΚΗΣ ΔΗΜΟΚΡΑΤΙΑΣ</w:t>
        </w:r>
      </w:ins>
    </w:p>
    <w:p w14:paraId="38FCF4AD" w14:textId="77777777" w:rsidR="00517349" w:rsidRPr="00517349" w:rsidRDefault="00517349" w:rsidP="00517349">
      <w:pPr>
        <w:spacing w:after="0" w:line="360" w:lineRule="auto"/>
        <w:rPr>
          <w:ins w:id="10" w:author="Φλούδα Χριστίνα" w:date="2018-06-05T12:48:00Z"/>
          <w:rFonts w:eastAsia="Times New Roman"/>
          <w:szCs w:val="24"/>
          <w:lang w:eastAsia="en-US"/>
        </w:rPr>
      </w:pPr>
      <w:ins w:id="11" w:author="Φλούδα Χριστίνα" w:date="2018-06-05T12:48:00Z">
        <w:r w:rsidRPr="00517349">
          <w:rPr>
            <w:rFonts w:eastAsia="Times New Roman"/>
            <w:szCs w:val="24"/>
            <w:lang w:eastAsia="en-US"/>
          </w:rPr>
          <w:t>ΣΥΝΟΔΟΣ Γ΄</w:t>
        </w:r>
      </w:ins>
    </w:p>
    <w:p w14:paraId="5B435063" w14:textId="77777777" w:rsidR="00517349" w:rsidRPr="00517349" w:rsidRDefault="00517349" w:rsidP="00517349">
      <w:pPr>
        <w:spacing w:after="0" w:line="360" w:lineRule="auto"/>
        <w:rPr>
          <w:ins w:id="12" w:author="Φλούδα Χριστίνα" w:date="2018-06-05T12:48:00Z"/>
          <w:rFonts w:eastAsia="Times New Roman"/>
          <w:szCs w:val="24"/>
          <w:lang w:eastAsia="en-US"/>
        </w:rPr>
      </w:pPr>
    </w:p>
    <w:p w14:paraId="406FC101" w14:textId="77777777" w:rsidR="00517349" w:rsidRPr="00517349" w:rsidRDefault="00517349" w:rsidP="00517349">
      <w:pPr>
        <w:spacing w:after="0" w:line="360" w:lineRule="auto"/>
        <w:rPr>
          <w:ins w:id="13" w:author="Φλούδα Χριστίνα" w:date="2018-06-05T12:48:00Z"/>
          <w:rFonts w:eastAsia="Times New Roman"/>
          <w:szCs w:val="24"/>
          <w:lang w:eastAsia="en-US"/>
        </w:rPr>
      </w:pPr>
      <w:ins w:id="14" w:author="Φλούδα Χριστίνα" w:date="2018-06-05T12:48:00Z">
        <w:r w:rsidRPr="00517349">
          <w:rPr>
            <w:rFonts w:eastAsia="Times New Roman"/>
            <w:szCs w:val="24"/>
            <w:lang w:eastAsia="en-US"/>
          </w:rPr>
          <w:t>ΣΥΝΕΔΡΙΑΣΗ ΡΚΔ΄</w:t>
        </w:r>
      </w:ins>
    </w:p>
    <w:p w14:paraId="1A4C1171" w14:textId="77777777" w:rsidR="00517349" w:rsidRPr="00517349" w:rsidRDefault="00517349" w:rsidP="00517349">
      <w:pPr>
        <w:spacing w:after="0" w:line="360" w:lineRule="auto"/>
        <w:rPr>
          <w:ins w:id="15" w:author="Φλούδα Χριστίνα" w:date="2018-06-05T12:48:00Z"/>
          <w:rFonts w:eastAsia="Times New Roman"/>
          <w:szCs w:val="24"/>
          <w:lang w:eastAsia="en-US"/>
        </w:rPr>
      </w:pPr>
      <w:ins w:id="16" w:author="Φλούδα Χριστίνα" w:date="2018-06-05T12:48:00Z">
        <w:r w:rsidRPr="00517349">
          <w:rPr>
            <w:rFonts w:eastAsia="Times New Roman"/>
            <w:szCs w:val="24"/>
            <w:lang w:eastAsia="en-US"/>
          </w:rPr>
          <w:t>Πέμπτη  24 Μαΐου 2018</w:t>
        </w:r>
      </w:ins>
    </w:p>
    <w:p w14:paraId="7345D9DD" w14:textId="77777777" w:rsidR="00517349" w:rsidRPr="00517349" w:rsidRDefault="00517349" w:rsidP="00517349">
      <w:pPr>
        <w:spacing w:after="0" w:line="360" w:lineRule="auto"/>
        <w:rPr>
          <w:ins w:id="17" w:author="Φλούδα Χριστίνα" w:date="2018-06-05T12:48:00Z"/>
          <w:rFonts w:eastAsia="Times New Roman"/>
          <w:szCs w:val="24"/>
          <w:lang w:eastAsia="en-US"/>
        </w:rPr>
      </w:pPr>
    </w:p>
    <w:p w14:paraId="59C3EDDE" w14:textId="77777777" w:rsidR="00517349" w:rsidRPr="00517349" w:rsidRDefault="00517349" w:rsidP="00517349">
      <w:pPr>
        <w:spacing w:after="0" w:line="360" w:lineRule="auto"/>
        <w:rPr>
          <w:ins w:id="18" w:author="Φλούδα Χριστίνα" w:date="2018-06-05T12:48:00Z"/>
          <w:rFonts w:eastAsia="Times New Roman"/>
          <w:szCs w:val="24"/>
          <w:lang w:eastAsia="en-US"/>
        </w:rPr>
      </w:pPr>
      <w:ins w:id="19" w:author="Φλούδα Χριστίνα" w:date="2018-06-05T12:48:00Z">
        <w:r w:rsidRPr="00517349">
          <w:rPr>
            <w:rFonts w:eastAsia="Times New Roman"/>
            <w:szCs w:val="24"/>
            <w:lang w:eastAsia="en-US"/>
          </w:rPr>
          <w:t>ΘΕΜΑΤΑ</w:t>
        </w:r>
      </w:ins>
    </w:p>
    <w:p w14:paraId="4C893DC8" w14:textId="77777777" w:rsidR="00517349" w:rsidRPr="00517349" w:rsidRDefault="00517349" w:rsidP="00517349">
      <w:pPr>
        <w:spacing w:after="0" w:line="360" w:lineRule="auto"/>
        <w:rPr>
          <w:ins w:id="20" w:author="Φλούδα Χριστίνα" w:date="2018-06-05T12:48:00Z"/>
          <w:rFonts w:eastAsia="Times New Roman"/>
          <w:szCs w:val="24"/>
          <w:lang w:eastAsia="en-US"/>
        </w:rPr>
      </w:pPr>
      <w:ins w:id="21" w:author="Φλούδα Χριστίνα" w:date="2018-06-05T12:48:00Z">
        <w:r w:rsidRPr="00517349">
          <w:rPr>
            <w:rFonts w:eastAsia="Times New Roman"/>
            <w:szCs w:val="24"/>
            <w:lang w:eastAsia="en-US"/>
          </w:rPr>
          <w:t xml:space="preserve"> </w:t>
        </w:r>
        <w:r w:rsidRPr="00517349">
          <w:rPr>
            <w:rFonts w:eastAsia="Times New Roman"/>
            <w:szCs w:val="24"/>
            <w:lang w:eastAsia="en-US"/>
          </w:rPr>
          <w:br/>
          <w:t xml:space="preserve">Α. ΕΙΔΙΚΑ ΘΕΜΑΤΑ </w:t>
        </w:r>
        <w:r w:rsidRPr="00517349">
          <w:rPr>
            <w:rFonts w:eastAsia="Times New Roman"/>
            <w:szCs w:val="24"/>
            <w:lang w:eastAsia="en-US"/>
          </w:rPr>
          <w:br/>
          <w:t>1. Επικύρωση Πρακτικών, σελ.</w:t>
        </w:r>
      </w:ins>
    </w:p>
    <w:p w14:paraId="4813FD38" w14:textId="77777777" w:rsidR="00517349" w:rsidRPr="00517349" w:rsidRDefault="00517349" w:rsidP="00517349">
      <w:pPr>
        <w:spacing w:after="0" w:line="360" w:lineRule="auto"/>
        <w:rPr>
          <w:ins w:id="22" w:author="Φλούδα Χριστίνα" w:date="2018-06-05T12:48:00Z"/>
          <w:rFonts w:eastAsia="Times New Roman"/>
          <w:szCs w:val="24"/>
          <w:lang w:eastAsia="en-US"/>
        </w:rPr>
      </w:pPr>
      <w:ins w:id="23" w:author="Φλούδα Χριστίνα" w:date="2018-06-05T12:48:00Z">
        <w:r w:rsidRPr="00517349">
          <w:rPr>
            <w:rFonts w:eastAsia="Times New Roman"/>
            <w:szCs w:val="24"/>
            <w:lang w:eastAsia="en-US"/>
          </w:rPr>
          <w:t xml:space="preserve">2. Ανακοινώνεται ότι τη συνεδρίαση παρακολουθούν μαθητές από το 5ο Δημοτικό Σχολείο Γέρακα και σπουδαστές από τη Σχολή Αξιωματικών Νοσηλευτικής, σελ. </w:t>
        </w:r>
        <w:r w:rsidRPr="00517349">
          <w:rPr>
            <w:rFonts w:eastAsia="Times New Roman"/>
            <w:szCs w:val="24"/>
            <w:lang w:eastAsia="en-US"/>
          </w:rPr>
          <w:br/>
          <w:t xml:space="preserve">3. Επί διαδικαστικού θέματος, σελ. </w:t>
        </w:r>
        <w:r w:rsidRPr="00517349">
          <w:rPr>
            <w:rFonts w:eastAsia="Times New Roman"/>
            <w:szCs w:val="24"/>
            <w:lang w:eastAsia="en-US"/>
          </w:rPr>
          <w:br/>
          <w:t>4. Ειδική Ημερήσια Διάταξη:</w:t>
        </w:r>
      </w:ins>
    </w:p>
    <w:p w14:paraId="41E625D6" w14:textId="77777777" w:rsidR="00517349" w:rsidRPr="00517349" w:rsidRDefault="00517349" w:rsidP="00517349">
      <w:pPr>
        <w:spacing w:after="0" w:line="360" w:lineRule="auto"/>
        <w:rPr>
          <w:ins w:id="24" w:author="Φλούδα Χριστίνα" w:date="2018-06-05T12:48:00Z"/>
          <w:rFonts w:eastAsia="Times New Roman"/>
          <w:szCs w:val="24"/>
          <w:lang w:eastAsia="en-US"/>
        </w:rPr>
      </w:pPr>
      <w:ins w:id="25" w:author="Φλούδα Χριστίνα" w:date="2018-06-05T12:48:00Z">
        <w:r w:rsidRPr="00517349">
          <w:rPr>
            <w:rFonts w:eastAsia="Times New Roman"/>
            <w:szCs w:val="24"/>
            <w:lang w:eastAsia="en-US"/>
          </w:rPr>
          <w:t xml:space="preserve">Λήψη απόφασης κατόπιν της υπ’ </w:t>
        </w:r>
        <w:proofErr w:type="spellStart"/>
        <w:r w:rsidRPr="00517349">
          <w:rPr>
            <w:rFonts w:eastAsia="Times New Roman"/>
            <w:szCs w:val="24"/>
            <w:lang w:eastAsia="en-US"/>
          </w:rPr>
          <w:t>αρ</w:t>
        </w:r>
        <w:proofErr w:type="spellEnd"/>
        <w:r w:rsidRPr="00517349">
          <w:rPr>
            <w:rFonts w:eastAsia="Times New Roman"/>
            <w:szCs w:val="24"/>
            <w:lang w:eastAsia="en-US"/>
          </w:rPr>
          <w:t xml:space="preserve">. 19/2-4-2018 εισήγησης της Ειδικής Μόνιμης Επιτροπής Κοινοβουλευτικής Δεοντολογίας, σύμφωνα με τις διατάξεις του άρθρου 8 του Κώδικα Δεοντολογίας των μελών του Ελληνικού Κοινοβουλίου και των άρθρων 77 έως 81 του Κανονισμού της Βουλής, σελ. </w:t>
        </w:r>
        <w:r w:rsidRPr="00517349">
          <w:rPr>
            <w:rFonts w:eastAsia="Times New Roman"/>
            <w:szCs w:val="24"/>
            <w:lang w:eastAsia="en-US"/>
          </w:rPr>
          <w:br/>
          <w:t xml:space="preserve">5. Ψηφοφορία δια ανατάσεως ή δι’ εγέρσεως επί της Ειδικής Ημερήσιας Διάταξης, σελ. </w:t>
        </w:r>
        <w:r w:rsidRPr="00517349">
          <w:rPr>
            <w:rFonts w:eastAsia="Times New Roman"/>
            <w:szCs w:val="24"/>
            <w:lang w:eastAsia="en-US"/>
          </w:rPr>
          <w:br/>
          <w:t>6. Ανακοίνωση Εκθέσεων Ειδικής Μόνιμης Επιτροπής:</w:t>
        </w:r>
        <w:r w:rsidRPr="00517349">
          <w:rPr>
            <w:rFonts w:eastAsia="Times New Roman"/>
            <w:szCs w:val="24"/>
            <w:lang w:eastAsia="en-US"/>
          </w:rPr>
          <w:br/>
          <w:t xml:space="preserve">    α) Η Ειδική Μόνιμη Επιτροπή Κοινοβουλευτικής Δεοντολογίας ανακοίνωσε την έκθεση στις 17-5-2018, σύμφωνα με την οποία τα μέλη της Επιτροπής πρότειναν κατά πλειοψηφία την άρση της ασυλίας του κ. Νικολάου Νικολόπουλου, σελ. </w:t>
        </w:r>
      </w:ins>
    </w:p>
    <w:p w14:paraId="35464A13" w14:textId="77777777" w:rsidR="00517349" w:rsidRPr="00517349" w:rsidRDefault="00517349" w:rsidP="00517349">
      <w:pPr>
        <w:spacing w:after="0" w:line="360" w:lineRule="auto"/>
        <w:rPr>
          <w:ins w:id="26" w:author="Φλούδα Χριστίνα" w:date="2018-06-05T12:48:00Z"/>
          <w:rFonts w:eastAsia="Times New Roman"/>
          <w:szCs w:val="24"/>
          <w:lang w:eastAsia="en-US"/>
        </w:rPr>
      </w:pPr>
      <w:ins w:id="27" w:author="Φλούδα Χριστίνα" w:date="2018-06-05T12:48:00Z">
        <w:r w:rsidRPr="00517349">
          <w:rPr>
            <w:rFonts w:eastAsia="Times New Roman"/>
            <w:szCs w:val="24"/>
            <w:lang w:eastAsia="en-US"/>
          </w:rPr>
          <w:t xml:space="preserve">    β) Η Ειδική Μόνιμη Επιτροπή Κοινοβουλευτικής Δεοντολογίας ανακοίνωσε η έκθεση στις 19-4-2018, σύμφωνα με την οποία τα μέλη της Επιτροπής πρότειναν ομόφωνα την άρση της ασυλίας του κ. Νικήτα Κακλαμάνη, σελ.</w:t>
        </w:r>
        <w:r w:rsidRPr="00517349">
          <w:rPr>
            <w:rFonts w:eastAsia="Times New Roman"/>
            <w:szCs w:val="24"/>
            <w:lang w:eastAsia="en-US"/>
          </w:rPr>
          <w:br/>
          <w:t xml:space="preserve">7. Ειδική Ημερήσια Διάταξη: </w:t>
        </w:r>
      </w:ins>
    </w:p>
    <w:p w14:paraId="649491BE" w14:textId="77777777" w:rsidR="00517349" w:rsidRPr="00517349" w:rsidRDefault="00517349" w:rsidP="00517349">
      <w:pPr>
        <w:spacing w:after="0" w:line="360" w:lineRule="auto"/>
        <w:rPr>
          <w:ins w:id="28" w:author="Φλούδα Χριστίνα" w:date="2018-06-05T12:48:00Z"/>
          <w:rFonts w:eastAsia="Times New Roman"/>
          <w:szCs w:val="24"/>
          <w:lang w:eastAsia="en-US"/>
        </w:rPr>
      </w:pPr>
      <w:ins w:id="29" w:author="Φλούδα Χριστίνα" w:date="2018-06-05T12:48:00Z">
        <w:r w:rsidRPr="00517349">
          <w:rPr>
            <w:rFonts w:eastAsia="Times New Roman"/>
            <w:szCs w:val="24"/>
            <w:lang w:eastAsia="en-US"/>
          </w:rPr>
          <w:t xml:space="preserve">Συζήτηση και λήψη απόφασης, σύμφωνα με το άρθρο 62 του Συντάγματος και τα άρθρα 43Α και 83 του Κανονισμού της Βουλής, για τις αιτήσεις άρσης ασυλίας των Βουλευτών κ.κ. Νικολάου Νικολόπουλου και Νικήτα Κακλαμάνη, σελ. </w:t>
        </w:r>
        <w:r w:rsidRPr="00517349">
          <w:rPr>
            <w:rFonts w:eastAsia="Times New Roman"/>
            <w:szCs w:val="24"/>
            <w:lang w:eastAsia="en-US"/>
          </w:rPr>
          <w:br/>
          <w:t xml:space="preserve">8. Ονομαστική ψηφοφορία επί των αιτήσεων άρσης ασυλίας, σελ. </w:t>
        </w:r>
        <w:r w:rsidRPr="00517349">
          <w:rPr>
            <w:rFonts w:eastAsia="Times New Roman"/>
            <w:szCs w:val="24"/>
            <w:lang w:eastAsia="en-US"/>
          </w:rPr>
          <w:br/>
          <w:t xml:space="preserve">9. Επιστολικές ψήφοι επί της ονομαστικής ψηφοφορίας, σελ. </w:t>
        </w:r>
        <w:r w:rsidRPr="00517349">
          <w:rPr>
            <w:rFonts w:eastAsia="Times New Roman"/>
            <w:szCs w:val="24"/>
            <w:lang w:eastAsia="en-US"/>
          </w:rPr>
          <w:br/>
          <w:t xml:space="preserve"> </w:t>
        </w:r>
        <w:r w:rsidRPr="00517349">
          <w:rPr>
            <w:rFonts w:eastAsia="Times New Roman"/>
            <w:szCs w:val="24"/>
            <w:lang w:eastAsia="en-US"/>
          </w:rPr>
          <w:br/>
          <w:t xml:space="preserve">Β. ΚΟΙΝΟΒΟΥΛΕΥΤΙΚΟΣ ΕΛΕΓΧΟΣ </w:t>
        </w:r>
        <w:r w:rsidRPr="00517349">
          <w:rPr>
            <w:rFonts w:eastAsia="Times New Roman"/>
            <w:szCs w:val="24"/>
            <w:lang w:eastAsia="en-US"/>
          </w:rPr>
          <w:br/>
          <w:t xml:space="preserve">1. Ανακοίνωση αναφορών, σελ. </w:t>
        </w:r>
        <w:r w:rsidRPr="00517349">
          <w:rPr>
            <w:rFonts w:eastAsia="Times New Roman"/>
            <w:szCs w:val="24"/>
            <w:lang w:eastAsia="en-US"/>
          </w:rPr>
          <w:br/>
          <w:t xml:space="preserve">2. Ανακοίνωση του δελτίου επικαίρων ερωτήσεων και αναφορών - ερωτήσεων της Παρασκευής 25 Μαΐου 2018, σελ. </w:t>
        </w:r>
        <w:r w:rsidRPr="00517349">
          <w:rPr>
            <w:rFonts w:eastAsia="Times New Roman"/>
            <w:szCs w:val="24"/>
            <w:lang w:eastAsia="en-US"/>
          </w:rPr>
          <w:br/>
          <w:t>3. Συζήτηση επικαίρων ερωτήσεων:</w:t>
        </w:r>
        <w:r w:rsidRPr="00517349">
          <w:rPr>
            <w:rFonts w:eastAsia="Times New Roman"/>
            <w:szCs w:val="24"/>
            <w:lang w:eastAsia="en-US"/>
          </w:rPr>
          <w:br/>
          <w:t xml:space="preserve">    α) Προς τον Υπουργό Αγροτικής Ανάπτυξης και Τροφίμων:</w:t>
        </w:r>
        <w:r w:rsidRPr="00517349">
          <w:rPr>
            <w:rFonts w:eastAsia="Times New Roman"/>
            <w:szCs w:val="24"/>
            <w:lang w:eastAsia="en-US"/>
          </w:rPr>
          <w:br/>
          <w:t xml:space="preserve">        i. με θέμα: «Σκοπεύετε να αυξήσετε τον φόρο στο χύμα τσίπουρο των «διήμερων» από τα 57 λεπτά στα 6 ευρώ;», σελ. </w:t>
        </w:r>
        <w:r w:rsidRPr="00517349">
          <w:rPr>
            <w:rFonts w:eastAsia="Times New Roman"/>
            <w:szCs w:val="24"/>
            <w:lang w:eastAsia="en-US"/>
          </w:rPr>
          <w:br/>
          <w:t xml:space="preserve">        </w:t>
        </w:r>
        <w:proofErr w:type="spellStart"/>
        <w:r w:rsidRPr="00517349">
          <w:rPr>
            <w:rFonts w:eastAsia="Times New Roman"/>
            <w:szCs w:val="24"/>
            <w:lang w:eastAsia="en-US"/>
          </w:rPr>
          <w:t>ii</w:t>
        </w:r>
        <w:proofErr w:type="spellEnd"/>
        <w:r w:rsidRPr="00517349">
          <w:rPr>
            <w:rFonts w:eastAsia="Times New Roman"/>
            <w:szCs w:val="24"/>
            <w:lang w:eastAsia="en-US"/>
          </w:rPr>
          <w:t xml:space="preserve">. με θέμα: «Καταβολή αποζημιώσεων από τον ΕΛΓΑ για τις ζημιές από τη χαλαζόπτωση του Νοεμβρίου του 2017», σελ. </w:t>
        </w:r>
        <w:r w:rsidRPr="00517349">
          <w:rPr>
            <w:rFonts w:eastAsia="Times New Roman"/>
            <w:szCs w:val="24"/>
            <w:lang w:eastAsia="en-US"/>
          </w:rPr>
          <w:br/>
          <w:t xml:space="preserve">        </w:t>
        </w:r>
        <w:proofErr w:type="spellStart"/>
        <w:r w:rsidRPr="00517349">
          <w:rPr>
            <w:rFonts w:eastAsia="Times New Roman"/>
            <w:szCs w:val="24"/>
            <w:lang w:eastAsia="en-US"/>
          </w:rPr>
          <w:t>iii</w:t>
        </w:r>
        <w:proofErr w:type="spellEnd"/>
        <w:r w:rsidRPr="00517349">
          <w:rPr>
            <w:rFonts w:eastAsia="Times New Roman"/>
            <w:szCs w:val="24"/>
            <w:lang w:eastAsia="en-US"/>
          </w:rPr>
          <w:t xml:space="preserve">. με θέμα: «Πρωτόγνωρη κρίση στην ελληνική </w:t>
        </w:r>
        <w:proofErr w:type="spellStart"/>
        <w:r w:rsidRPr="00517349">
          <w:rPr>
            <w:rFonts w:eastAsia="Times New Roman"/>
            <w:szCs w:val="24"/>
            <w:lang w:eastAsia="en-US"/>
          </w:rPr>
          <w:t>αιγοπροβατοτροφία</w:t>
        </w:r>
        <w:proofErr w:type="spellEnd"/>
        <w:r w:rsidRPr="00517349">
          <w:rPr>
            <w:rFonts w:eastAsia="Times New Roman"/>
            <w:szCs w:val="24"/>
            <w:lang w:eastAsia="en-US"/>
          </w:rPr>
          <w:t xml:space="preserve">», σελ. </w:t>
        </w:r>
        <w:r w:rsidRPr="00517349">
          <w:rPr>
            <w:rFonts w:eastAsia="Times New Roman"/>
            <w:szCs w:val="24"/>
            <w:lang w:eastAsia="en-US"/>
          </w:rPr>
          <w:br/>
          <w:t xml:space="preserve">        </w:t>
        </w:r>
        <w:proofErr w:type="spellStart"/>
        <w:r w:rsidRPr="00517349">
          <w:rPr>
            <w:rFonts w:eastAsia="Times New Roman"/>
            <w:szCs w:val="24"/>
            <w:lang w:eastAsia="en-US"/>
          </w:rPr>
          <w:t>iv</w:t>
        </w:r>
        <w:proofErr w:type="spellEnd"/>
        <w:r w:rsidRPr="00517349">
          <w:rPr>
            <w:rFonts w:eastAsia="Times New Roman"/>
            <w:szCs w:val="24"/>
            <w:lang w:eastAsia="en-US"/>
          </w:rPr>
          <w:t xml:space="preserve">. με θέμα: «Η κτηνοτροφία σε κατάσταση έκτακτης ανάγκης», σελ. </w:t>
        </w:r>
        <w:r w:rsidRPr="00517349">
          <w:rPr>
            <w:rFonts w:eastAsia="Times New Roman"/>
            <w:szCs w:val="24"/>
            <w:lang w:eastAsia="en-US"/>
          </w:rPr>
          <w:br/>
          <w:t xml:space="preserve">        v. με θέμα: «Διευκόλυνση διενέργειας λατρευτικού τύπου σφαγών μικρών και μεγάλων μηρυκαστικών κατά την διάρκεια της μουσουλμανικής θρησκευτικής εορτής «</w:t>
        </w:r>
        <w:proofErr w:type="spellStart"/>
        <w:r w:rsidRPr="00517349">
          <w:rPr>
            <w:rFonts w:eastAsia="Times New Roman"/>
            <w:szCs w:val="24"/>
            <w:lang w:eastAsia="en-US"/>
          </w:rPr>
          <w:t>Κουρμάν</w:t>
        </w:r>
        <w:proofErr w:type="spellEnd"/>
        <w:r w:rsidRPr="00517349">
          <w:rPr>
            <w:rFonts w:eastAsia="Times New Roman"/>
            <w:szCs w:val="24"/>
            <w:lang w:eastAsia="en-US"/>
          </w:rPr>
          <w:t xml:space="preserve"> </w:t>
        </w:r>
        <w:proofErr w:type="spellStart"/>
        <w:r w:rsidRPr="00517349">
          <w:rPr>
            <w:rFonts w:eastAsia="Times New Roman"/>
            <w:szCs w:val="24"/>
            <w:lang w:eastAsia="en-US"/>
          </w:rPr>
          <w:t>Μπαϊράμ»στην</w:t>
        </w:r>
        <w:proofErr w:type="spellEnd"/>
        <w:r w:rsidRPr="00517349">
          <w:rPr>
            <w:rFonts w:eastAsia="Times New Roman"/>
            <w:szCs w:val="24"/>
            <w:lang w:eastAsia="en-US"/>
          </w:rPr>
          <w:t xml:space="preserve"> Περιφέρεια Ανατολικής Μακεδονίας και Θράκης», σελ. </w:t>
        </w:r>
        <w:r w:rsidRPr="00517349">
          <w:rPr>
            <w:rFonts w:eastAsia="Times New Roman"/>
            <w:szCs w:val="24"/>
            <w:lang w:eastAsia="en-US"/>
          </w:rPr>
          <w:br/>
          <w:t xml:space="preserve">        </w:t>
        </w:r>
        <w:proofErr w:type="spellStart"/>
        <w:r w:rsidRPr="00517349">
          <w:rPr>
            <w:rFonts w:eastAsia="Times New Roman"/>
            <w:szCs w:val="24"/>
            <w:lang w:eastAsia="en-US"/>
          </w:rPr>
          <w:t>vi</w:t>
        </w:r>
        <w:proofErr w:type="spellEnd"/>
        <w:r w:rsidRPr="00517349">
          <w:rPr>
            <w:rFonts w:eastAsia="Times New Roman"/>
            <w:szCs w:val="24"/>
            <w:lang w:eastAsia="en-US"/>
          </w:rPr>
          <w:t xml:space="preserve">. με θέμα: «Συνεχίζουν να παραμένουν απλήρωτοι οι </w:t>
        </w:r>
        <w:proofErr w:type="spellStart"/>
        <w:r w:rsidRPr="00517349">
          <w:rPr>
            <w:rFonts w:eastAsia="Times New Roman"/>
            <w:szCs w:val="24"/>
            <w:lang w:eastAsia="en-US"/>
          </w:rPr>
          <w:t>τευτλοπαραγωγοί</w:t>
        </w:r>
        <w:proofErr w:type="spellEnd"/>
        <w:r w:rsidRPr="00517349">
          <w:rPr>
            <w:rFonts w:eastAsia="Times New Roman"/>
            <w:szCs w:val="24"/>
            <w:lang w:eastAsia="en-US"/>
          </w:rPr>
          <w:t xml:space="preserve">», σελ. </w:t>
        </w:r>
        <w:r w:rsidRPr="00517349">
          <w:rPr>
            <w:rFonts w:eastAsia="Times New Roman"/>
            <w:szCs w:val="24"/>
            <w:lang w:eastAsia="en-US"/>
          </w:rPr>
          <w:br/>
          <w:t xml:space="preserve">        </w:t>
        </w:r>
        <w:proofErr w:type="spellStart"/>
        <w:r w:rsidRPr="00517349">
          <w:rPr>
            <w:rFonts w:eastAsia="Times New Roman"/>
            <w:szCs w:val="24"/>
            <w:lang w:eastAsia="en-US"/>
          </w:rPr>
          <w:t>vii</w:t>
        </w:r>
        <w:proofErr w:type="spellEnd"/>
        <w:r w:rsidRPr="00517349">
          <w:rPr>
            <w:rFonts w:eastAsia="Times New Roman"/>
            <w:szCs w:val="24"/>
            <w:lang w:eastAsia="en-US"/>
          </w:rPr>
          <w:t xml:space="preserve">. με θέμα: «Οφειλές ΤΟΕΒ προς τη ΔΕΗ και κίνδυνος καταστροφής των καλλιεργειών των αγροτών λόγω έλλειψης άρδευσης», σελ. </w:t>
        </w:r>
        <w:r w:rsidRPr="00517349">
          <w:rPr>
            <w:rFonts w:eastAsia="Times New Roman"/>
            <w:szCs w:val="24"/>
            <w:lang w:eastAsia="en-US"/>
          </w:rPr>
          <w:br/>
          <w:t xml:space="preserve">    β) Προς την Υπουργό Εργασίας, Κοινωνικής Ασφάλισης και Κοινωνικής Αλληλεγγύης: </w:t>
        </w:r>
        <w:r w:rsidRPr="00517349">
          <w:rPr>
            <w:rFonts w:eastAsia="Times New Roman"/>
            <w:szCs w:val="24"/>
            <w:lang w:eastAsia="en-US"/>
          </w:rPr>
          <w:br/>
          <w:t xml:space="preserve">        i. με θέμα: «Ενημέρωση περί ελέγχων της Επιθεώρησης Ασφάλειας και Υγείας στην Εργασία (ΕΑΥΕ) μετά από την πυρκαγιά που ξέσπασε στο εργοστάσιο μπαταριών «</w:t>
        </w:r>
        <w:proofErr w:type="spellStart"/>
        <w:r w:rsidRPr="00517349">
          <w:rPr>
            <w:rFonts w:eastAsia="Times New Roman"/>
            <w:szCs w:val="24"/>
            <w:lang w:eastAsia="en-US"/>
          </w:rPr>
          <w:t>Sunlight</w:t>
        </w:r>
        <w:proofErr w:type="spellEnd"/>
        <w:r w:rsidRPr="00517349">
          <w:rPr>
            <w:rFonts w:eastAsia="Times New Roman"/>
            <w:szCs w:val="24"/>
            <w:lang w:eastAsia="en-US"/>
          </w:rPr>
          <w:t xml:space="preserve">» και ανάγκη δημιουργίας Τμήματος Επιθεώρησης Ασφάλειας και Υγείας στην Εργασία στον Νομό Ξάνθης», σελ. </w:t>
        </w:r>
        <w:r w:rsidRPr="00517349">
          <w:rPr>
            <w:rFonts w:eastAsia="Times New Roman"/>
            <w:szCs w:val="24"/>
            <w:lang w:eastAsia="en-US"/>
          </w:rPr>
          <w:br/>
          <w:t xml:space="preserve">        </w:t>
        </w:r>
        <w:proofErr w:type="spellStart"/>
        <w:r w:rsidRPr="00517349">
          <w:rPr>
            <w:rFonts w:eastAsia="Times New Roman"/>
            <w:szCs w:val="24"/>
            <w:lang w:eastAsia="en-US"/>
          </w:rPr>
          <w:t>ii</w:t>
        </w:r>
        <w:proofErr w:type="spellEnd"/>
        <w:r w:rsidRPr="00517349">
          <w:rPr>
            <w:rFonts w:eastAsia="Times New Roman"/>
            <w:szCs w:val="24"/>
            <w:lang w:eastAsia="en-US"/>
          </w:rPr>
          <w:t xml:space="preserve">. με θέμα: «Απολύσεις-συνδικαλιστικές διώξεις στις εταιρείες «ΑΝΑΜΕΤΤ» και «ΒΙΑΝΑΤ» του Ομίλου Στασινόπουλου», σελ. </w:t>
        </w:r>
        <w:r w:rsidRPr="00517349">
          <w:rPr>
            <w:rFonts w:eastAsia="Times New Roman"/>
            <w:szCs w:val="24"/>
            <w:lang w:eastAsia="en-US"/>
          </w:rPr>
          <w:br/>
          <w:t xml:space="preserve"> </w:t>
        </w:r>
        <w:r w:rsidRPr="00517349">
          <w:rPr>
            <w:rFonts w:eastAsia="Times New Roman"/>
            <w:szCs w:val="24"/>
            <w:lang w:eastAsia="en-US"/>
          </w:rPr>
          <w:br/>
          <w:t>ΠΡΟΕΔΡΕΥΟΝΤΕΣ</w:t>
        </w:r>
      </w:ins>
    </w:p>
    <w:p w14:paraId="32A813DF" w14:textId="77777777" w:rsidR="00517349" w:rsidRPr="00517349" w:rsidRDefault="00517349" w:rsidP="00517349">
      <w:pPr>
        <w:spacing w:after="0" w:line="360" w:lineRule="auto"/>
        <w:rPr>
          <w:ins w:id="30" w:author="Φλούδα Χριστίνα" w:date="2018-06-05T12:48:00Z"/>
          <w:rFonts w:eastAsia="Times New Roman"/>
          <w:szCs w:val="24"/>
          <w:lang w:eastAsia="en-US"/>
        </w:rPr>
      </w:pPr>
    </w:p>
    <w:p w14:paraId="750F106D" w14:textId="77777777" w:rsidR="00517349" w:rsidRPr="00517349" w:rsidRDefault="00517349" w:rsidP="00517349">
      <w:pPr>
        <w:spacing w:after="0" w:line="360" w:lineRule="auto"/>
        <w:rPr>
          <w:ins w:id="31" w:author="Φλούδα Χριστίνα" w:date="2018-06-05T12:48:00Z"/>
          <w:rFonts w:eastAsia="Times New Roman"/>
          <w:szCs w:val="24"/>
          <w:lang w:eastAsia="en-US"/>
        </w:rPr>
      </w:pPr>
      <w:ins w:id="32" w:author="Φλούδα Χριστίνα" w:date="2018-06-05T12:48:00Z">
        <w:r w:rsidRPr="00517349">
          <w:rPr>
            <w:rFonts w:eastAsia="Times New Roman"/>
            <w:szCs w:val="24"/>
            <w:lang w:eastAsia="en-US"/>
          </w:rPr>
          <w:t>ΒΑΡΕΜΕΝΟΣ Γ. , σελ.</w:t>
        </w:r>
        <w:r w:rsidRPr="00517349">
          <w:rPr>
            <w:rFonts w:eastAsia="Times New Roman"/>
            <w:szCs w:val="24"/>
            <w:lang w:eastAsia="en-US"/>
          </w:rPr>
          <w:br/>
          <w:t>ΚΑΜΜΕΝΟΣ Δ. , σελ.</w:t>
        </w:r>
        <w:r w:rsidRPr="00517349">
          <w:rPr>
            <w:rFonts w:eastAsia="Times New Roman"/>
            <w:szCs w:val="24"/>
            <w:lang w:eastAsia="en-US"/>
          </w:rPr>
          <w:br/>
          <w:t>ΚΡΕΜΑΣΤΙΝΟΣ Δ. , σελ.</w:t>
        </w:r>
        <w:r w:rsidRPr="00517349">
          <w:rPr>
            <w:rFonts w:eastAsia="Times New Roman"/>
            <w:szCs w:val="24"/>
            <w:lang w:eastAsia="en-US"/>
          </w:rPr>
          <w:br/>
          <w:t>ΧΡΙΣΤΟΔΟΥΛΟΠΟΥΛΟΥ Α. , σελ.</w:t>
        </w:r>
        <w:r w:rsidRPr="00517349">
          <w:rPr>
            <w:rFonts w:eastAsia="Times New Roman"/>
            <w:szCs w:val="24"/>
            <w:lang w:eastAsia="en-US"/>
          </w:rPr>
          <w:br/>
        </w:r>
        <w:r w:rsidRPr="00517349">
          <w:rPr>
            <w:rFonts w:eastAsia="Times New Roman"/>
            <w:szCs w:val="24"/>
            <w:lang w:eastAsia="en-US"/>
          </w:rPr>
          <w:br/>
        </w:r>
      </w:ins>
    </w:p>
    <w:p w14:paraId="5DF60B33" w14:textId="77777777" w:rsidR="00517349" w:rsidRPr="00517349" w:rsidRDefault="00517349" w:rsidP="00517349">
      <w:pPr>
        <w:spacing w:after="0" w:line="360" w:lineRule="auto"/>
        <w:rPr>
          <w:ins w:id="33" w:author="Φλούδα Χριστίνα" w:date="2018-06-05T12:48:00Z"/>
          <w:rFonts w:eastAsia="Times New Roman"/>
          <w:szCs w:val="24"/>
          <w:lang w:eastAsia="en-US"/>
        </w:rPr>
      </w:pPr>
      <w:ins w:id="34" w:author="Φλούδα Χριστίνα" w:date="2018-06-05T12:48:00Z">
        <w:r w:rsidRPr="00517349">
          <w:rPr>
            <w:rFonts w:eastAsia="Times New Roman"/>
            <w:szCs w:val="24"/>
            <w:lang w:eastAsia="en-US"/>
          </w:rPr>
          <w:t>ΟΜΙΛΗΤΕΣ</w:t>
        </w:r>
      </w:ins>
    </w:p>
    <w:p w14:paraId="058BC7CC" w14:textId="4318890E" w:rsidR="004440BA" w:rsidRDefault="00517349" w:rsidP="00517349">
      <w:pPr>
        <w:spacing w:line="600" w:lineRule="auto"/>
        <w:ind w:firstLine="720"/>
        <w:contextualSpacing/>
        <w:jc w:val="center"/>
        <w:rPr>
          <w:ins w:id="35" w:author="Φλούδα Χριστίνα" w:date="2018-05-31T11:21:00Z"/>
          <w:rFonts w:eastAsia="Times New Roman"/>
          <w:szCs w:val="24"/>
        </w:rPr>
      </w:pPr>
      <w:ins w:id="36" w:author="Φλούδα Χριστίνα" w:date="2018-06-05T12:48:00Z">
        <w:r w:rsidRPr="00517349">
          <w:rPr>
            <w:rFonts w:eastAsia="Times New Roman"/>
            <w:szCs w:val="24"/>
            <w:lang w:eastAsia="en-US"/>
          </w:rPr>
          <w:br/>
          <w:t>Α. Επί διαδικαστικού θέματος:</w:t>
        </w:r>
        <w:r w:rsidRPr="00517349">
          <w:rPr>
            <w:rFonts w:eastAsia="Times New Roman"/>
            <w:szCs w:val="24"/>
            <w:lang w:eastAsia="en-US"/>
          </w:rPr>
          <w:br/>
          <w:t>ΑΠΟΣΤΟΛΟΥ Ε. , σελ.</w:t>
        </w:r>
        <w:r w:rsidRPr="00517349">
          <w:rPr>
            <w:rFonts w:eastAsia="Times New Roman"/>
            <w:szCs w:val="24"/>
            <w:lang w:eastAsia="en-US"/>
          </w:rPr>
          <w:br/>
          <w:t>ΑΡΑΜΠΑΤΖΗ Φ. , σελ.</w:t>
        </w:r>
        <w:r w:rsidRPr="00517349">
          <w:rPr>
            <w:rFonts w:eastAsia="Times New Roman"/>
            <w:szCs w:val="24"/>
            <w:lang w:eastAsia="en-US"/>
          </w:rPr>
          <w:br/>
          <w:t>ΒΑΡΕΜΕΝΟΣ Γ. , σελ.</w:t>
        </w:r>
        <w:r w:rsidRPr="00517349">
          <w:rPr>
            <w:rFonts w:eastAsia="Times New Roman"/>
            <w:szCs w:val="24"/>
            <w:lang w:eastAsia="en-US"/>
          </w:rPr>
          <w:br/>
          <w:t>ΚΑΜΜΕΝΟΣ Δ. , σελ.</w:t>
        </w:r>
        <w:r w:rsidRPr="00517349">
          <w:rPr>
            <w:rFonts w:eastAsia="Times New Roman"/>
            <w:szCs w:val="24"/>
            <w:lang w:eastAsia="en-US"/>
          </w:rPr>
          <w:br/>
          <w:t>ΚΑΤΣΙΚΗΣ Κ. , σελ.</w:t>
        </w:r>
        <w:r w:rsidRPr="00517349">
          <w:rPr>
            <w:rFonts w:eastAsia="Times New Roman"/>
            <w:szCs w:val="24"/>
            <w:lang w:eastAsia="en-US"/>
          </w:rPr>
          <w:br/>
          <w:t>ΚΡΕΜΑΣΤΙΝΟΣ Δ. , σελ.</w:t>
        </w:r>
        <w:r w:rsidRPr="00517349">
          <w:rPr>
            <w:rFonts w:eastAsia="Times New Roman"/>
            <w:szCs w:val="24"/>
            <w:lang w:eastAsia="en-US"/>
          </w:rPr>
          <w:br/>
          <w:t>ΛΑΓΟΣ Ι. , σελ.</w:t>
        </w:r>
        <w:r w:rsidRPr="00517349">
          <w:rPr>
            <w:rFonts w:eastAsia="Times New Roman"/>
            <w:szCs w:val="24"/>
            <w:lang w:eastAsia="en-US"/>
          </w:rPr>
          <w:br/>
          <w:t>ΜΑΝΙΑΤΗΣ Ι. , σελ.</w:t>
        </w:r>
        <w:r w:rsidRPr="00517349">
          <w:rPr>
            <w:rFonts w:eastAsia="Times New Roman"/>
            <w:szCs w:val="24"/>
            <w:lang w:eastAsia="en-US"/>
          </w:rPr>
          <w:br/>
          <w:t>ΤΖΕΛΕΠΗΣ Μ. , σελ.</w:t>
        </w:r>
        <w:r w:rsidRPr="00517349">
          <w:rPr>
            <w:rFonts w:eastAsia="Times New Roman"/>
            <w:szCs w:val="24"/>
            <w:lang w:eastAsia="en-US"/>
          </w:rPr>
          <w:br/>
          <w:t>ΧΡΙΣΤΟΔΟΥΛΟΠΟΥΛΟΥ Α. , σελ.</w:t>
        </w:r>
        <w:r w:rsidRPr="00517349">
          <w:rPr>
            <w:rFonts w:eastAsia="Times New Roman"/>
            <w:szCs w:val="24"/>
            <w:lang w:eastAsia="en-US"/>
          </w:rPr>
          <w:br/>
        </w:r>
        <w:r w:rsidRPr="00517349">
          <w:rPr>
            <w:rFonts w:eastAsia="Times New Roman"/>
            <w:szCs w:val="24"/>
            <w:lang w:eastAsia="en-US"/>
          </w:rPr>
          <w:br/>
          <w:t xml:space="preserve">Β. Επί της Ειδικής Ημερήσιας Διάταξης (Λήψη απόφασης κατόπιν της υπ’ </w:t>
        </w:r>
        <w:proofErr w:type="spellStart"/>
        <w:r w:rsidRPr="00517349">
          <w:rPr>
            <w:rFonts w:eastAsia="Times New Roman"/>
            <w:szCs w:val="24"/>
            <w:lang w:eastAsia="en-US"/>
          </w:rPr>
          <w:t>αρ</w:t>
        </w:r>
        <w:proofErr w:type="spellEnd"/>
        <w:r w:rsidRPr="00517349">
          <w:rPr>
            <w:rFonts w:eastAsia="Times New Roman"/>
            <w:szCs w:val="24"/>
            <w:lang w:eastAsia="en-US"/>
          </w:rPr>
          <w:t>. 19/2-4-2018 εισήγησης της Ειδικής Μόνιμης Επιτροπής Κοινοβουλευτικής Δεοντολογίας):</w:t>
        </w:r>
        <w:r w:rsidRPr="00517349">
          <w:rPr>
            <w:rFonts w:eastAsia="Times New Roman"/>
            <w:szCs w:val="24"/>
            <w:lang w:eastAsia="en-US"/>
          </w:rPr>
          <w:br/>
          <w:t>ΛΑΓΟΣ Ι. , σελ.</w:t>
        </w:r>
        <w:r w:rsidRPr="00517349">
          <w:rPr>
            <w:rFonts w:eastAsia="Times New Roman"/>
            <w:szCs w:val="24"/>
            <w:lang w:eastAsia="en-US"/>
          </w:rPr>
          <w:br/>
        </w:r>
        <w:r w:rsidRPr="00517349">
          <w:rPr>
            <w:rFonts w:eastAsia="Times New Roman"/>
            <w:szCs w:val="24"/>
            <w:lang w:eastAsia="en-US"/>
          </w:rPr>
          <w:br/>
          <w:t>Γ. Επί της Ειδικής Ημερήσιας Διάταξης (επί των αιτήσεων άρσης ασυλίας):</w:t>
        </w:r>
        <w:r w:rsidRPr="00517349">
          <w:rPr>
            <w:rFonts w:eastAsia="Times New Roman"/>
            <w:szCs w:val="24"/>
            <w:lang w:eastAsia="en-US"/>
          </w:rPr>
          <w:br/>
          <w:t>ΚΑΚΛΑΜΑΝΗΣ Ν. , σελ.</w:t>
        </w:r>
        <w:r w:rsidRPr="00517349">
          <w:rPr>
            <w:rFonts w:eastAsia="Times New Roman"/>
            <w:szCs w:val="24"/>
            <w:lang w:eastAsia="en-US"/>
          </w:rPr>
          <w:br/>
          <w:t>ΝΙΚΟΛΟΠΟΥΛΟΣ Ν. , σελ.</w:t>
        </w:r>
        <w:r w:rsidRPr="00517349">
          <w:rPr>
            <w:rFonts w:eastAsia="Times New Roman"/>
            <w:szCs w:val="24"/>
            <w:lang w:eastAsia="en-US"/>
          </w:rPr>
          <w:br/>
        </w:r>
        <w:r w:rsidRPr="00517349">
          <w:rPr>
            <w:rFonts w:eastAsia="Times New Roman"/>
            <w:szCs w:val="24"/>
            <w:lang w:eastAsia="en-US"/>
          </w:rPr>
          <w:br/>
          <w:t>Δ. Επί των επικαίρων ερωτήσεων:</w:t>
        </w:r>
        <w:r w:rsidRPr="00517349">
          <w:rPr>
            <w:rFonts w:eastAsia="Times New Roman"/>
            <w:szCs w:val="24"/>
            <w:lang w:eastAsia="en-US"/>
          </w:rPr>
          <w:br/>
          <w:t>ΑΠΟΣΤΟΛΟΥ Ε. , σελ.</w:t>
        </w:r>
        <w:r w:rsidRPr="00517349">
          <w:rPr>
            <w:rFonts w:eastAsia="Times New Roman"/>
            <w:szCs w:val="24"/>
            <w:lang w:eastAsia="en-US"/>
          </w:rPr>
          <w:br/>
          <w:t>ΑΡΑΜΠΑΤΖΗ Φ. , σελ.</w:t>
        </w:r>
        <w:r w:rsidRPr="00517349">
          <w:rPr>
            <w:rFonts w:eastAsia="Times New Roman"/>
            <w:szCs w:val="24"/>
            <w:lang w:eastAsia="en-US"/>
          </w:rPr>
          <w:br/>
          <w:t>ΑΧΜΕΤ Ι. , σελ.</w:t>
        </w:r>
        <w:r w:rsidRPr="00517349">
          <w:rPr>
            <w:rFonts w:eastAsia="Times New Roman"/>
            <w:szCs w:val="24"/>
            <w:lang w:eastAsia="en-US"/>
          </w:rPr>
          <w:br/>
          <w:t>ΗΛΙΟΠΟΥΛΟΣ Π. , σελ.</w:t>
        </w:r>
        <w:r w:rsidRPr="00517349">
          <w:rPr>
            <w:rFonts w:eastAsia="Times New Roman"/>
            <w:szCs w:val="24"/>
            <w:lang w:eastAsia="en-US"/>
          </w:rPr>
          <w:br/>
          <w:t>ΚΑΤΣΩΤΗΣ Χ. , σελ.</w:t>
        </w:r>
        <w:r w:rsidRPr="00517349">
          <w:rPr>
            <w:rFonts w:eastAsia="Times New Roman"/>
            <w:szCs w:val="24"/>
            <w:lang w:eastAsia="en-US"/>
          </w:rPr>
          <w:br/>
          <w:t>ΚΟΚΚΑΛΗΣ Β. , σελ.</w:t>
        </w:r>
        <w:r w:rsidRPr="00517349">
          <w:rPr>
            <w:rFonts w:eastAsia="Times New Roman"/>
            <w:szCs w:val="24"/>
            <w:lang w:eastAsia="en-US"/>
          </w:rPr>
          <w:br/>
          <w:t>ΚΩΝΣΤΑΝΤΟΠΟΥΛΟΣ Δ. , σελ.</w:t>
        </w:r>
        <w:r w:rsidRPr="00517349">
          <w:rPr>
            <w:rFonts w:eastAsia="Times New Roman"/>
            <w:szCs w:val="24"/>
            <w:lang w:eastAsia="en-US"/>
          </w:rPr>
          <w:br/>
          <w:t>ΜΑΝΙΑΤΗΣ Ι. , σελ.</w:t>
        </w:r>
        <w:r w:rsidRPr="00517349">
          <w:rPr>
            <w:rFonts w:eastAsia="Times New Roman"/>
            <w:szCs w:val="24"/>
            <w:lang w:eastAsia="en-US"/>
          </w:rPr>
          <w:br/>
          <w:t>ΜΠΑΡΓΙΩΤΑΣ Κ. , σελ.</w:t>
        </w:r>
        <w:r w:rsidRPr="00517349">
          <w:rPr>
            <w:rFonts w:eastAsia="Times New Roman"/>
            <w:szCs w:val="24"/>
            <w:lang w:eastAsia="en-US"/>
          </w:rPr>
          <w:br/>
          <w:t>ΣΑΧΙΝΙΔΗΣ Ι. , σελ.</w:t>
        </w:r>
        <w:r w:rsidRPr="00517349">
          <w:rPr>
            <w:rFonts w:eastAsia="Times New Roman"/>
            <w:szCs w:val="24"/>
            <w:lang w:eastAsia="en-US"/>
          </w:rPr>
          <w:br/>
          <w:t>ΣΤΟΓΙΑΝΝΙΔΗΣ Γ. , σελ.</w:t>
        </w:r>
        <w:r w:rsidRPr="00517349">
          <w:rPr>
            <w:rFonts w:eastAsia="Times New Roman"/>
            <w:szCs w:val="24"/>
            <w:lang w:eastAsia="en-US"/>
          </w:rPr>
          <w:br/>
          <w:t>ΤΖΕΛΕΠΗΣ Μ. , σελ.</w:t>
        </w:r>
        <w:r w:rsidRPr="00517349">
          <w:rPr>
            <w:rFonts w:eastAsia="Times New Roman"/>
            <w:szCs w:val="24"/>
            <w:lang w:eastAsia="en-US"/>
          </w:rPr>
          <w:br/>
          <w:t>ΤΣΙΡΩΝΗΣ Ι. , σελ.</w:t>
        </w:r>
        <w:r w:rsidRPr="00517349">
          <w:rPr>
            <w:rFonts w:eastAsia="Times New Roman"/>
            <w:szCs w:val="24"/>
            <w:lang w:eastAsia="en-US"/>
          </w:rPr>
          <w:br/>
        </w:r>
        <w:r w:rsidRPr="00517349">
          <w:rPr>
            <w:rFonts w:eastAsia="Times New Roman"/>
            <w:szCs w:val="24"/>
            <w:lang w:eastAsia="en-US"/>
          </w:rPr>
          <w:br/>
          <w:t>ΠΑΡΕΜΒΑΣΕΙΣ:</w:t>
        </w:r>
        <w:r w:rsidRPr="00517349">
          <w:rPr>
            <w:rFonts w:eastAsia="Times New Roman"/>
            <w:szCs w:val="24"/>
            <w:lang w:eastAsia="en-US"/>
          </w:rPr>
          <w:br/>
          <w:t>ΚΟΥΤΣΟΥΚΟΣ Γ. , σελ.</w:t>
        </w:r>
        <w:r w:rsidRPr="00517349">
          <w:rPr>
            <w:rFonts w:eastAsia="Times New Roman"/>
            <w:szCs w:val="24"/>
            <w:lang w:eastAsia="en-US"/>
          </w:rPr>
          <w:br/>
          <w:t>ΜΠΑΡΚΑΣ Κ. , σελ.</w:t>
        </w:r>
        <w:r w:rsidRPr="00517349">
          <w:rPr>
            <w:rFonts w:eastAsia="Times New Roman"/>
            <w:szCs w:val="24"/>
            <w:lang w:eastAsia="en-US"/>
          </w:rPr>
          <w:br/>
        </w:r>
      </w:ins>
    </w:p>
    <w:p w14:paraId="6A407990" w14:textId="561F3046" w:rsidR="0083630C" w:rsidRDefault="004440BA">
      <w:pPr>
        <w:spacing w:line="600" w:lineRule="auto"/>
        <w:ind w:firstLine="720"/>
        <w:contextualSpacing/>
        <w:jc w:val="center"/>
        <w:rPr>
          <w:rFonts w:eastAsia="Times New Roman"/>
          <w:szCs w:val="24"/>
        </w:rPr>
      </w:pPr>
      <w:r>
        <w:rPr>
          <w:rFonts w:eastAsia="Times New Roman"/>
          <w:szCs w:val="24"/>
        </w:rPr>
        <w:t>ΠΡΑΚΤΙΚΑ ΒΟΥΛΗΣ</w:t>
      </w:r>
    </w:p>
    <w:p w14:paraId="6A407991" w14:textId="77777777" w:rsidR="0083630C" w:rsidRDefault="004440BA">
      <w:pPr>
        <w:spacing w:line="600" w:lineRule="auto"/>
        <w:ind w:firstLine="720"/>
        <w:contextualSpacing/>
        <w:jc w:val="center"/>
        <w:rPr>
          <w:rFonts w:eastAsia="Times New Roman"/>
          <w:szCs w:val="24"/>
        </w:rPr>
      </w:pPr>
      <w:r>
        <w:rPr>
          <w:rFonts w:eastAsia="Times New Roman"/>
          <w:szCs w:val="24"/>
        </w:rPr>
        <w:t xml:space="preserve">ΙΖ΄ ΠΕΡΙΟΔΟΣ </w:t>
      </w:r>
    </w:p>
    <w:p w14:paraId="6A407992" w14:textId="77777777" w:rsidR="0083630C" w:rsidRDefault="004440BA">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6A407993" w14:textId="77777777" w:rsidR="0083630C" w:rsidRDefault="004440BA">
      <w:pPr>
        <w:spacing w:line="600" w:lineRule="auto"/>
        <w:ind w:firstLine="720"/>
        <w:contextualSpacing/>
        <w:jc w:val="center"/>
        <w:rPr>
          <w:rFonts w:eastAsia="Times New Roman"/>
          <w:szCs w:val="24"/>
        </w:rPr>
      </w:pPr>
      <w:r>
        <w:rPr>
          <w:rFonts w:eastAsia="Times New Roman"/>
          <w:szCs w:val="24"/>
        </w:rPr>
        <w:t>ΣΥΝΟΔΟΣ Γ΄</w:t>
      </w:r>
    </w:p>
    <w:p w14:paraId="6A407994" w14:textId="77777777" w:rsidR="0083630C" w:rsidRDefault="004440BA">
      <w:pPr>
        <w:spacing w:line="600" w:lineRule="auto"/>
        <w:ind w:firstLine="720"/>
        <w:contextualSpacing/>
        <w:jc w:val="center"/>
        <w:rPr>
          <w:rFonts w:eastAsia="Times New Roman"/>
          <w:szCs w:val="24"/>
        </w:rPr>
      </w:pPr>
      <w:r>
        <w:rPr>
          <w:rFonts w:eastAsia="Times New Roman"/>
          <w:szCs w:val="24"/>
        </w:rPr>
        <w:t>ΣΥΝΕΔΡΙΑΣΗ ΡΚΔ΄</w:t>
      </w:r>
    </w:p>
    <w:p w14:paraId="6A407995" w14:textId="77777777" w:rsidR="0083630C" w:rsidRDefault="004440BA">
      <w:pPr>
        <w:spacing w:line="600" w:lineRule="auto"/>
        <w:ind w:firstLine="720"/>
        <w:contextualSpacing/>
        <w:jc w:val="center"/>
        <w:rPr>
          <w:rFonts w:eastAsia="Times New Roman"/>
          <w:szCs w:val="24"/>
        </w:rPr>
      </w:pPr>
      <w:r>
        <w:rPr>
          <w:rFonts w:eastAsia="Times New Roman"/>
          <w:szCs w:val="24"/>
        </w:rPr>
        <w:t>Πέμπτη 24 Μαΐου 2018</w:t>
      </w:r>
    </w:p>
    <w:p w14:paraId="6A407996" w14:textId="77777777" w:rsidR="0083630C" w:rsidRDefault="004440BA">
      <w:pPr>
        <w:spacing w:line="600" w:lineRule="auto"/>
        <w:ind w:firstLine="720"/>
        <w:contextualSpacing/>
        <w:jc w:val="both"/>
        <w:rPr>
          <w:rFonts w:eastAsia="Times New Roman"/>
          <w:szCs w:val="24"/>
        </w:rPr>
      </w:pPr>
      <w:r>
        <w:rPr>
          <w:rFonts w:eastAsia="Times New Roman"/>
          <w:szCs w:val="24"/>
        </w:rPr>
        <w:t xml:space="preserve">Αθήνα, σήμερα στις 24 Μαΐου </w:t>
      </w:r>
      <w:r w:rsidRPr="00651D97">
        <w:rPr>
          <w:rFonts w:eastAsia="Times New Roman"/>
          <w:szCs w:val="24"/>
        </w:rPr>
        <w:t xml:space="preserve">2018, </w:t>
      </w:r>
      <w:r>
        <w:rPr>
          <w:rFonts w:eastAsia="Times New Roman"/>
          <w:szCs w:val="24"/>
        </w:rPr>
        <w:t>ημέρα Πέμπτη και ώρα 9.38΄, συνήλθε στην Αίθουσα</w:t>
      </w:r>
      <w:r w:rsidRPr="00756276">
        <w:rPr>
          <w:rFonts w:eastAsia="Times New Roman"/>
          <w:szCs w:val="24"/>
        </w:rPr>
        <w:t xml:space="preserve"> </w:t>
      </w:r>
      <w:r>
        <w:rPr>
          <w:rFonts w:eastAsia="Times New Roman"/>
          <w:szCs w:val="24"/>
        </w:rPr>
        <w:t xml:space="preserve">των συνεδριάσεων του Βουλευτηρίου η Βουλή σε ολομέλεια για να συνεδριάσει υπό την προεδρία του Β΄ Αντιπροέδρου αυτής κ. </w:t>
      </w:r>
      <w:r w:rsidRPr="00651D97">
        <w:rPr>
          <w:rFonts w:eastAsia="Times New Roman"/>
          <w:b/>
          <w:szCs w:val="24"/>
        </w:rPr>
        <w:t>ΓΕΩΡΓΙΟΥ ΒΑΡΕΜΕΝΟΥ</w:t>
      </w:r>
      <w:r w:rsidRPr="000E3B69">
        <w:rPr>
          <w:rFonts w:eastAsia="Times New Roman"/>
          <w:szCs w:val="24"/>
        </w:rPr>
        <w:t>.</w:t>
      </w:r>
    </w:p>
    <w:p w14:paraId="6A407997" w14:textId="77777777" w:rsidR="0083630C" w:rsidRDefault="004440BA">
      <w:pPr>
        <w:spacing w:line="600" w:lineRule="auto"/>
        <w:ind w:firstLine="720"/>
        <w:contextualSpacing/>
        <w:jc w:val="both"/>
        <w:rPr>
          <w:rFonts w:eastAsia="Times New Roman"/>
          <w:szCs w:val="24"/>
        </w:rPr>
      </w:pPr>
      <w:r>
        <w:rPr>
          <w:rFonts w:eastAsia="Times New Roman"/>
          <w:b/>
          <w:bCs/>
          <w:szCs w:val="24"/>
        </w:rPr>
        <w:t>ΠΡΟΕΔΡΕΥΩΝ (</w:t>
      </w:r>
      <w:r>
        <w:rPr>
          <w:rFonts w:eastAsia="Times New Roman"/>
          <w:b/>
          <w:szCs w:val="24"/>
        </w:rPr>
        <w:t>Γεώργιος Βαρεμένος)</w:t>
      </w:r>
      <w:r>
        <w:rPr>
          <w:rFonts w:eastAsia="Times New Roman"/>
          <w:b/>
          <w:bCs/>
          <w:szCs w:val="24"/>
        </w:rPr>
        <w:t xml:space="preserve">: </w:t>
      </w:r>
      <w:r>
        <w:rPr>
          <w:rFonts w:eastAsia="Times New Roman"/>
          <w:szCs w:val="24"/>
        </w:rPr>
        <w:t>Κυρίες και κύριοι συνάδελφοι, αρχίζει η συνεδρίαση.</w:t>
      </w:r>
    </w:p>
    <w:p w14:paraId="6A407998" w14:textId="77777777" w:rsidR="0083630C" w:rsidRDefault="004440BA">
      <w:pPr>
        <w:spacing w:line="600" w:lineRule="auto"/>
        <w:ind w:firstLine="720"/>
        <w:contextualSpacing/>
        <w:jc w:val="both"/>
        <w:rPr>
          <w:rFonts w:eastAsia="Times New Roman"/>
          <w:szCs w:val="24"/>
        </w:rPr>
      </w:pPr>
      <w:r>
        <w:rPr>
          <w:rFonts w:eastAsia="Times New Roman"/>
          <w:szCs w:val="24"/>
        </w:rPr>
        <w:t>Παρακαλείται η κυρία Γραμματέας να ανακοινώσει τις αναφορές προς το Σώμα.</w:t>
      </w:r>
    </w:p>
    <w:p w14:paraId="6A407999" w14:textId="77777777" w:rsidR="0083630C" w:rsidRDefault="004440BA">
      <w:pPr>
        <w:spacing w:line="600" w:lineRule="auto"/>
        <w:ind w:firstLine="720"/>
        <w:contextualSpacing/>
        <w:jc w:val="both"/>
        <w:rPr>
          <w:rFonts w:eastAsia="Times New Roman"/>
          <w:szCs w:val="24"/>
        </w:rPr>
      </w:pPr>
      <w:r>
        <w:rPr>
          <w:rFonts w:eastAsia="Times New Roman"/>
          <w:szCs w:val="24"/>
        </w:rPr>
        <w:lastRenderedPageBreak/>
        <w:t>(Ανακοινώνονται προς το Σώμα από τη Γραμματέα της Βουλής κ</w:t>
      </w:r>
      <w:r w:rsidRPr="00781D03">
        <w:rPr>
          <w:rFonts w:eastAsia="Times New Roman"/>
          <w:szCs w:val="24"/>
        </w:rPr>
        <w:t>.</w:t>
      </w:r>
      <w:r>
        <w:rPr>
          <w:rFonts w:eastAsia="Times New Roman"/>
          <w:szCs w:val="24"/>
        </w:rPr>
        <w:t xml:space="preserve"> Αναστασία </w:t>
      </w:r>
      <w:proofErr w:type="spellStart"/>
      <w:r>
        <w:rPr>
          <w:rFonts w:eastAsia="Times New Roman"/>
          <w:szCs w:val="24"/>
        </w:rPr>
        <w:t>Γκαρά</w:t>
      </w:r>
      <w:proofErr w:type="spellEnd"/>
      <w:r>
        <w:rPr>
          <w:rFonts w:eastAsia="Times New Roman"/>
          <w:szCs w:val="24"/>
        </w:rPr>
        <w:t xml:space="preserve">, Βουλευτή Έβρου, τα ακόλουθα: </w:t>
      </w:r>
    </w:p>
    <w:p w14:paraId="6A40799A" w14:textId="77777777" w:rsidR="0083630C" w:rsidRDefault="004440BA">
      <w:pPr>
        <w:spacing w:line="600" w:lineRule="auto"/>
        <w:ind w:firstLine="720"/>
        <w:jc w:val="both"/>
        <w:rPr>
          <w:rFonts w:eastAsia="Times New Roman"/>
          <w:szCs w:val="24"/>
        </w:rPr>
      </w:pPr>
      <w:r w:rsidRPr="00CA1E64">
        <w:rPr>
          <w:rFonts w:eastAsia="Times New Roman"/>
          <w:szCs w:val="24"/>
        </w:rPr>
        <w:t>Α. ΚΑΤΑΘΕΣΗ ΑΝΑΦΟΡΩΝ</w:t>
      </w:r>
    </w:p>
    <w:p w14:paraId="6A40799B" w14:textId="77777777" w:rsidR="0083630C" w:rsidRDefault="004440BA">
      <w:pPr>
        <w:spacing w:line="600" w:lineRule="auto"/>
        <w:ind w:firstLine="720"/>
        <w:jc w:val="center"/>
        <w:rPr>
          <w:rFonts w:eastAsia="Times New Roman"/>
          <w:color w:val="FF0000"/>
          <w:szCs w:val="24"/>
        </w:rPr>
      </w:pPr>
      <w:r w:rsidRPr="000E3B69">
        <w:rPr>
          <w:rFonts w:eastAsia="Times New Roman"/>
          <w:color w:val="FF0000"/>
          <w:szCs w:val="24"/>
        </w:rPr>
        <w:t>(Να μπει η σελίδα 1α)</w:t>
      </w:r>
    </w:p>
    <w:p w14:paraId="6A40799C" w14:textId="77777777" w:rsidR="0083630C" w:rsidRDefault="004440BA">
      <w:pPr>
        <w:spacing w:line="600" w:lineRule="auto"/>
        <w:ind w:firstLine="720"/>
        <w:jc w:val="both"/>
        <w:rPr>
          <w:rFonts w:eastAsia="Times New Roman"/>
          <w:szCs w:val="24"/>
        </w:rPr>
      </w:pPr>
      <w:r w:rsidRPr="00CA1E64">
        <w:rPr>
          <w:rFonts w:eastAsia="Times New Roman"/>
          <w:szCs w:val="24"/>
        </w:rPr>
        <w:t>Β. ΑΠΑΝΤΗΣΕΙΣ ΥΠΟΥΡΓΩΝ ΣΕ ΕΡΩΤΗΣΕΙΣ ΒΟΥΛΕΥΤΩΝ</w:t>
      </w:r>
    </w:p>
    <w:p w14:paraId="6A40799D" w14:textId="77777777" w:rsidR="0083630C" w:rsidRDefault="004440BA">
      <w:pPr>
        <w:spacing w:line="600" w:lineRule="auto"/>
        <w:ind w:firstLine="720"/>
        <w:jc w:val="center"/>
        <w:rPr>
          <w:rFonts w:eastAsia="Times New Roman"/>
          <w:color w:val="FF0000"/>
          <w:szCs w:val="24"/>
        </w:rPr>
      </w:pPr>
      <w:r w:rsidRPr="000E3B69">
        <w:rPr>
          <w:rFonts w:eastAsia="Times New Roman"/>
          <w:color w:val="FF0000"/>
          <w:szCs w:val="24"/>
        </w:rPr>
        <w:t>(Να μπει η σελίδα 1β)</w:t>
      </w:r>
    </w:p>
    <w:p w14:paraId="6A40799E" w14:textId="77777777" w:rsidR="0083630C" w:rsidRDefault="004440BA">
      <w:pPr>
        <w:tabs>
          <w:tab w:val="left" w:pos="6000"/>
        </w:tabs>
        <w:spacing w:line="600" w:lineRule="auto"/>
        <w:ind w:firstLine="720"/>
        <w:jc w:val="center"/>
        <w:rPr>
          <w:rFonts w:eastAsia="Times New Roman" w:cs="Times New Roman"/>
          <w:color w:val="FF0000"/>
          <w:szCs w:val="24"/>
        </w:rPr>
      </w:pPr>
      <w:r w:rsidRPr="000466FE">
        <w:rPr>
          <w:rFonts w:eastAsia="Times New Roman" w:cs="Times New Roman"/>
          <w:color w:val="FF0000"/>
          <w:szCs w:val="24"/>
        </w:rPr>
        <w:t>(ΑΛΛΑΓΗ ΣΕΛΙΔΑΣ ΛΟΓΩ ΑΛΛΑΓΗΣ ΘΕΜΑΤΟΣ)</w:t>
      </w:r>
    </w:p>
    <w:p w14:paraId="6A40799F" w14:textId="77777777" w:rsidR="0083630C" w:rsidRDefault="004440BA">
      <w:pPr>
        <w:spacing w:line="600" w:lineRule="auto"/>
        <w:ind w:firstLine="720"/>
        <w:contextualSpacing/>
        <w:jc w:val="both"/>
        <w:rPr>
          <w:rFonts w:eastAsia="Times New Roman" w:cs="Times New Roman"/>
          <w:szCs w:val="24"/>
        </w:rPr>
      </w:pPr>
      <w:r w:rsidRPr="00FE35C3">
        <w:rPr>
          <w:rFonts w:eastAsia="Times New Roman" w:cs="Times New Roman"/>
          <w:b/>
          <w:szCs w:val="24"/>
        </w:rPr>
        <w:t>ΠΡΟΕΔΡΕΥΩΝ (</w:t>
      </w:r>
      <w:r>
        <w:rPr>
          <w:rFonts w:eastAsia="Times New Roman" w:cs="Times New Roman"/>
          <w:b/>
          <w:szCs w:val="24"/>
        </w:rPr>
        <w:t>Γεώργιος Βαρεμένος</w:t>
      </w:r>
      <w:r w:rsidRPr="00FE35C3">
        <w:rPr>
          <w:rFonts w:eastAsia="Times New Roman" w:cs="Times New Roman"/>
          <w:b/>
          <w:szCs w:val="24"/>
        </w:rPr>
        <w:t>):</w:t>
      </w:r>
      <w:r w:rsidRPr="00FE35C3">
        <w:rPr>
          <w:rFonts w:eastAsia="Times New Roman" w:cs="Times New Roman"/>
          <w:szCs w:val="24"/>
        </w:rPr>
        <w:t xml:space="preserve"> </w:t>
      </w:r>
      <w:r>
        <w:rPr>
          <w:rFonts w:eastAsia="Times New Roman" w:cs="Times New Roman"/>
          <w:szCs w:val="24"/>
        </w:rPr>
        <w:t xml:space="preserve">Κυρίες και κύριοι συνάδελφοι, εισερχόμαστε στη συζήτηση των </w:t>
      </w:r>
    </w:p>
    <w:p w14:paraId="6A4079A0" w14:textId="77777777" w:rsidR="0083630C" w:rsidRDefault="004440BA">
      <w:pPr>
        <w:spacing w:line="600" w:lineRule="auto"/>
        <w:ind w:firstLine="720"/>
        <w:contextualSpacing/>
        <w:jc w:val="center"/>
        <w:rPr>
          <w:rFonts w:eastAsia="Times New Roman" w:cs="Times New Roman"/>
          <w:b/>
          <w:szCs w:val="24"/>
        </w:rPr>
      </w:pPr>
      <w:r>
        <w:rPr>
          <w:rFonts w:eastAsia="Times New Roman" w:cs="Times New Roman"/>
          <w:b/>
          <w:szCs w:val="24"/>
        </w:rPr>
        <w:t>ΕΠΙΚΑΙΡΩΝ ΕΡΩΤΗΣΕΩΝ</w:t>
      </w:r>
    </w:p>
    <w:p w14:paraId="6A4079A1"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Ο Υπουργός κ. Ευάγγελος Αποστόλου έχει ζητήσει τον λόγο. </w:t>
      </w:r>
    </w:p>
    <w:p w14:paraId="6A4079A2"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ΕΥΑΓΓΕΛΟΣ ΑΠΟΣΤΟΛΟΥ (Υπουργός Αγροτικής Ανάπτυξης και Τροφίμων): </w:t>
      </w:r>
      <w:r>
        <w:rPr>
          <w:rFonts w:eastAsia="Times New Roman" w:cs="Times New Roman"/>
          <w:szCs w:val="24"/>
        </w:rPr>
        <w:t>Επειδή υπάρχουν δύο ερωτήσεις συναδέλφων που θα έλεγα από πλευράς περιεχομένου είναι ταυτόσημες και τα ερωτήματα πάρα πολλά</w:t>
      </w:r>
      <w:r w:rsidRPr="00AF5E66">
        <w:rPr>
          <w:rFonts w:eastAsia="Times New Roman" w:cs="Times New Roman"/>
          <w:szCs w:val="24"/>
        </w:rPr>
        <w:t>.</w:t>
      </w:r>
      <w:r>
        <w:rPr>
          <w:rFonts w:eastAsia="Times New Roman" w:cs="Times New Roman"/>
          <w:szCs w:val="24"/>
        </w:rPr>
        <w:t xml:space="preserve"> Για να απαντήσω ή θα χρειαστώ διπλάσιο χρόνο στον καθένα για όλα τα ερωτήματα ή θα τα σπάσω σε δύο απαντήσεις, που θα καλύπτουν μερικά ερωτήματα στον έναν και μερικά ερωτήματα στον άλλο, για να καλύψω όλη την απάντηση. </w:t>
      </w:r>
    </w:p>
    <w:p w14:paraId="6A4079A3"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 xml:space="preserve">Ας δείξει καλή θέληση το Προεδρείο. </w:t>
      </w:r>
    </w:p>
    <w:p w14:paraId="6A4079A4" w14:textId="77777777" w:rsidR="0083630C" w:rsidRDefault="004440BA">
      <w:pPr>
        <w:spacing w:line="600" w:lineRule="auto"/>
        <w:ind w:firstLine="720"/>
        <w:contextualSpacing/>
        <w:jc w:val="both"/>
        <w:rPr>
          <w:rFonts w:eastAsia="Times New Roman" w:cs="Times New Roman"/>
          <w:szCs w:val="24"/>
        </w:rPr>
      </w:pPr>
      <w:r w:rsidRPr="00FE35C3">
        <w:rPr>
          <w:rFonts w:eastAsia="Times New Roman" w:cs="Times New Roman"/>
          <w:b/>
          <w:szCs w:val="24"/>
        </w:rPr>
        <w:t>ΠΡΟΕΔΡΕΥΩΝ (</w:t>
      </w:r>
      <w:r>
        <w:rPr>
          <w:rFonts w:eastAsia="Times New Roman" w:cs="Times New Roman"/>
          <w:b/>
          <w:szCs w:val="24"/>
        </w:rPr>
        <w:t>Γεώργιος Βαρεμένος</w:t>
      </w:r>
      <w:r w:rsidRPr="00FE35C3">
        <w:rPr>
          <w:rFonts w:eastAsia="Times New Roman" w:cs="Times New Roman"/>
          <w:b/>
          <w:szCs w:val="24"/>
        </w:rPr>
        <w:t>):</w:t>
      </w:r>
      <w:r w:rsidRPr="00FE35C3">
        <w:rPr>
          <w:rFonts w:eastAsia="Times New Roman" w:cs="Times New Roman"/>
          <w:szCs w:val="24"/>
        </w:rPr>
        <w:t xml:space="preserve"> </w:t>
      </w:r>
      <w:r>
        <w:rPr>
          <w:rFonts w:eastAsia="Times New Roman" w:cs="Times New Roman"/>
          <w:szCs w:val="24"/>
        </w:rPr>
        <w:t xml:space="preserve">Έτσι κι αλλιώς, κύριε Τζελέπη, ο καθένας θα πει τα δικά του επιχειρήματα. Δεν υπάρχει θέμα. </w:t>
      </w:r>
    </w:p>
    <w:p w14:paraId="6A4079A5"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θα σας παρακαλέσω για τον σεβασμό του χρόνου. Η διαδικασία έχει και συνέχεια σήμερα στη Βουλή μετά, με άρσεις ασυλίας. Για να μην ξεχειλώσουμε τη διαδικασία, θα παρακαλούσα να τηρούμε τους χρόνους. </w:t>
      </w:r>
    </w:p>
    <w:p w14:paraId="6A4079A6"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Ξεκινάμε με τη συζήτηση της τέταρτης με αριθμό 1624/8-5-2018 επίκαιρης ερώτησης δεύτερου κύκλου του Βουλευτή Λάρισας της Δημοκρατικής Συμπαράταξης ΠΑΣΟΚ - ΔΗΜΑΡ κ. Κωνσταντίνου </w:t>
      </w:r>
      <w:proofErr w:type="spellStart"/>
      <w:r>
        <w:rPr>
          <w:rFonts w:eastAsia="Times New Roman" w:cs="Times New Roman"/>
          <w:szCs w:val="24"/>
        </w:rPr>
        <w:t>Μπαργιώτα</w:t>
      </w:r>
      <w:proofErr w:type="spellEnd"/>
      <w:r>
        <w:rPr>
          <w:rFonts w:eastAsia="Times New Roman" w:cs="Times New Roman"/>
          <w:szCs w:val="24"/>
        </w:rPr>
        <w:t xml:space="preserve"> προς τον Υπουργό Αγροτικής Ανάπτυξης και Τροφίμων, με θέμα: «Σκοπεύετε να αυξήσετε τον φόρο στο χύμα τσίπουρο των διήμερων από τα 57 λεπτά στα 6 ευρώ;». </w:t>
      </w:r>
    </w:p>
    <w:p w14:paraId="6A4079A7"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Μπαργιώτα</w:t>
      </w:r>
      <w:proofErr w:type="spellEnd"/>
      <w:r>
        <w:rPr>
          <w:rFonts w:eastAsia="Times New Roman" w:cs="Times New Roman"/>
          <w:szCs w:val="24"/>
        </w:rPr>
        <w:t xml:space="preserve">, έχετε τον λόγο για δύο λεπτά. </w:t>
      </w:r>
    </w:p>
    <w:p w14:paraId="6A4079A8"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Ευχαριστώ, κύριε Πρόεδρε. </w:t>
      </w:r>
    </w:p>
    <w:p w14:paraId="6A4079A9"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καλημέρα. Όπως πολύ καλά γνωρίζετε, ο Τύρναβος είναι μια περιοχή η οποία βασίζεται στην αμπελουργία, στην οινοποιία και στην </w:t>
      </w:r>
      <w:proofErr w:type="spellStart"/>
      <w:r>
        <w:rPr>
          <w:rFonts w:eastAsia="Times New Roman" w:cs="Times New Roman"/>
          <w:szCs w:val="24"/>
        </w:rPr>
        <w:t>αποσταγματοποιία</w:t>
      </w:r>
      <w:proofErr w:type="spellEnd"/>
      <w:r>
        <w:rPr>
          <w:rFonts w:eastAsia="Times New Roman" w:cs="Times New Roman"/>
          <w:szCs w:val="24"/>
        </w:rPr>
        <w:t xml:space="preserve">. Μιλάμε για ένα μοντέλο μικρών παραγωγών, μιας και αυτοί είναι η ραχοκοκαλιά, οι οποίοι ζουν από την καλλιέργεια του αμπελιού και από τα παράγωγα της καλλιέργειας της αμπέλου. </w:t>
      </w:r>
    </w:p>
    <w:p w14:paraId="6A4079AA" w14:textId="77777777" w:rsidR="0083630C" w:rsidRDefault="004440BA">
      <w:pPr>
        <w:tabs>
          <w:tab w:val="left" w:pos="2912"/>
        </w:tabs>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ήταν 7 του μηνός, πριν από λίγες ημέρες, που επισκεφθήκατε το οινοποιείο, μια πρότυπη συνεταιριστική μονάδα από τις ελάχιστες που υπάρχουν στη </w:t>
      </w:r>
      <w:r>
        <w:rPr>
          <w:rFonts w:eastAsia="Times New Roman" w:cs="Times New Roman"/>
          <w:szCs w:val="24"/>
        </w:rPr>
        <w:lastRenderedPageBreak/>
        <w:t xml:space="preserve">χώρα με αυτή την αποτελεσματικότητα. Σε ερώτηση για τον περίφημο ειδικό φόρο στο κρασί και την αντικατάστασή του από κάτι άλλο συνδέσατε, προς έκπληξη των περισσοτέρων, την πιθανή ανάκληση του φόρου στο κρασί με την αύξηση του φόρου στο χύμα τσίπουρο, στο τσίπουρο που παράγουν αυτοί οι μικροί καλλιεργητές που είπα προηγουμένως, οι περίφημοι διήμεροι ή </w:t>
      </w:r>
      <w:proofErr w:type="spellStart"/>
      <w:r>
        <w:rPr>
          <w:rFonts w:eastAsia="Times New Roman" w:cs="Times New Roman"/>
          <w:szCs w:val="24"/>
        </w:rPr>
        <w:t>διημεράδες</w:t>
      </w:r>
      <w:proofErr w:type="spellEnd"/>
      <w:r>
        <w:rPr>
          <w:rFonts w:eastAsia="Times New Roman" w:cs="Times New Roman"/>
          <w:szCs w:val="24"/>
        </w:rPr>
        <w:t xml:space="preserve">, όπως λέγονται στην τοπική διάλεκτο, μάλιστα, από τα 0,57 ευρώ στα 6 ευρώ ανά λίτρο. </w:t>
      </w:r>
    </w:p>
    <w:p w14:paraId="6A4079AB"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Μια τέτοια αύξηση θα εξαφάνιζε πρακτικά την απόσταξη των διημέρων, θα τους κατέστρεφε οικονομικά και θα επέφερε μεγάλο πρόβλημα στους μικρούς καταναλωτές, όπως έκανε ήδη ο ειδικός φόρος στο κρασί στα μικρά οινοποιεία, τα οποία έχουν πληγεί περισσότερο από οποιονδήποτε άλλο από την </w:t>
      </w:r>
      <w:proofErr w:type="spellStart"/>
      <w:r>
        <w:rPr>
          <w:rFonts w:eastAsia="Times New Roman" w:cs="Times New Roman"/>
          <w:szCs w:val="24"/>
        </w:rPr>
        <w:t>ατυχέστατη</w:t>
      </w:r>
      <w:proofErr w:type="spellEnd"/>
      <w:r>
        <w:rPr>
          <w:rFonts w:eastAsia="Times New Roman" w:cs="Times New Roman"/>
          <w:szCs w:val="24"/>
        </w:rPr>
        <w:t xml:space="preserve"> έμπνευση της επιβολής φόρου στο εμφιαλωμένο κρασί.</w:t>
      </w:r>
    </w:p>
    <w:p w14:paraId="6A4079AC"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Έτσι, κινδυνεύουμε να δούμε τις εικόνες που βλέπουμε, </w:t>
      </w:r>
      <w:r w:rsidRPr="00183013">
        <w:rPr>
          <w:rFonts w:eastAsia="Times New Roman" w:cs="Times New Roman"/>
        </w:rPr>
        <w:t>όπως</w:t>
      </w:r>
      <w:r>
        <w:rPr>
          <w:rFonts w:eastAsia="Times New Roman" w:cs="Times New Roman"/>
          <w:szCs w:val="24"/>
        </w:rPr>
        <w:t xml:space="preserve"> το χύμα κρασί στις λαϊκές πλέον, ακριβώς εξαιτίας της επιβολής φόρου, και στο τσίπουρο. Κινδυνεύουμε, μάλιστα, στο τσίπουρο, με τον τρόπο που είναι δομημένη η εμπορία και η διάθεση του </w:t>
      </w:r>
      <w:r>
        <w:rPr>
          <w:rFonts w:eastAsia="Times New Roman" w:cs="Times New Roman"/>
          <w:szCs w:val="24"/>
        </w:rPr>
        <w:lastRenderedPageBreak/>
        <w:t>χύμα προϊόντος, να δούμε εικόνες που θα θυμίζουν ποτοαπαγόρευση, στην περίπτωση που αυξηθεί με αυτόν τον οξύ τρόπο ο φόρος του τσίπουρου.</w:t>
      </w:r>
    </w:p>
    <w:p w14:paraId="6A4079AD"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Η ερώτηση, λοιπόν, είναι τι θα γίνει κατ’ αρχάς με τον ειδικό φόρο στο κρασί; Το μεγάλο πρόβλημα για τα μικρά οινοποιεία είναι ο ίδιος ειδικός φόρος στο κρασί. Όπως είπα προηγουμένως, υπήρξε μια </w:t>
      </w:r>
      <w:proofErr w:type="spellStart"/>
      <w:r>
        <w:rPr>
          <w:rFonts w:eastAsia="Times New Roman" w:cs="Times New Roman"/>
          <w:szCs w:val="24"/>
        </w:rPr>
        <w:t>ατυχέστατη</w:t>
      </w:r>
      <w:proofErr w:type="spellEnd"/>
      <w:r>
        <w:rPr>
          <w:rFonts w:eastAsia="Times New Roman" w:cs="Times New Roman"/>
          <w:szCs w:val="24"/>
        </w:rPr>
        <w:t xml:space="preserve"> έμπνευση, η οποία φαίνεται ότι δεν αποδίδει καν τα προβλεπόμενα. Κάθε τρεις και λίγο «καταργείται». Έχω ακούσει πάρα πολλές φορές και τον Αναπληρωτή σας και εσάς και πολλούς αξιωματούχους της Κυβέρνησής σας να προαναγγέλλουν ως επικείμενη την κατάργηση του ειδικού φόρου στο κρασί. Όμως, φαίνεται ότι μάλλον πάει στις καλένδες. </w:t>
      </w:r>
    </w:p>
    <w:p w14:paraId="6A4079AE"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Το άλλο ερώτημα είναι αν υπάρχει αλήθεια σχέδιο εφαρμογής νέου φόρου στο τσίπουρο. Μάλιστα, σχετικά με αυτά που αναφέρατε στο οινοποιείο, η έκπληξη τοπικά ήταν τέτοια, που κατ’ αρχάς η νομαρχιακή σας οργάνωση προσπάθησε να μας πείσει ότι δεν είπατε αυτά που είπατε. Μίλησε για </w:t>
      </w:r>
      <w:r>
        <w:rPr>
          <w:rFonts w:eastAsia="Times New Roman" w:cs="Times New Roman"/>
          <w:szCs w:val="24"/>
          <w:lang w:val="en-US"/>
        </w:rPr>
        <w:t>fake</w:t>
      </w:r>
      <w:r w:rsidRPr="00625606">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Δυστυχώς, όμως, τα είπατε και ακόμη κυκλοφορούν και επικρέμανται στην περιοχή. </w:t>
      </w:r>
    </w:p>
    <w:p w14:paraId="6A4079AF"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ήθελα να μου πείτε με ποια λογική συνδέσατε το ένα με το άλλο. Πώς συνδέεται η ανάκληση ενός φόρου, του ειδικού φόρου στο κρασί, με την εμπορία και την παραγωγή του τσίπουρου; Γιατί έχει γίνει αυτή η διασύνδεση; </w:t>
      </w:r>
    </w:p>
    <w:p w14:paraId="6A4079B0"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A4079B1" w14:textId="77777777" w:rsidR="0083630C" w:rsidRDefault="004440BA">
      <w:pPr>
        <w:tabs>
          <w:tab w:val="left" w:pos="3642"/>
          <w:tab w:val="center" w:pos="4753"/>
          <w:tab w:val="left" w:pos="6214"/>
        </w:tabs>
        <w:spacing w:line="600" w:lineRule="auto"/>
        <w:ind w:firstLine="720"/>
        <w:contextualSpacing/>
        <w:jc w:val="both"/>
        <w:rPr>
          <w:rFonts w:eastAsia="Times New Roman" w:cs="Times New Roman"/>
          <w:szCs w:val="24"/>
        </w:rPr>
      </w:pPr>
      <w:r w:rsidRPr="00E601FE">
        <w:rPr>
          <w:rFonts w:eastAsia="Times New Roman" w:cs="Times New Roman"/>
          <w:b/>
          <w:szCs w:val="24"/>
        </w:rPr>
        <w:t>ΠΡΟΕΔΡΕΥΩΝ (Γεώργιος Βαρεμένος):</w:t>
      </w:r>
      <w:r>
        <w:rPr>
          <w:rFonts w:eastAsia="Times New Roman" w:cs="Times New Roman"/>
          <w:szCs w:val="24"/>
        </w:rPr>
        <w:t xml:space="preserve"> Τον λόγο έχει ο κύριος Υπουργός για τρία λεπτά, παρακαλώ.</w:t>
      </w:r>
    </w:p>
    <w:p w14:paraId="6A4079B2" w14:textId="77777777" w:rsidR="0083630C" w:rsidRDefault="004440BA">
      <w:pPr>
        <w:tabs>
          <w:tab w:val="left" w:pos="3642"/>
          <w:tab w:val="center" w:pos="4753"/>
          <w:tab w:val="left" w:pos="6214"/>
        </w:tabs>
        <w:spacing w:line="600" w:lineRule="auto"/>
        <w:ind w:firstLine="720"/>
        <w:contextualSpacing/>
        <w:jc w:val="both"/>
        <w:rPr>
          <w:rFonts w:eastAsia="Times New Roman" w:cs="Times New Roman"/>
          <w:szCs w:val="24"/>
        </w:rPr>
      </w:pPr>
      <w:r w:rsidRPr="00C84BA1">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Κύριε συνάδελφε, ειλικρινά εκπλήσσομαι. Εσείς τώρα είπατε για την επίσκεψή μου σε οινοποιητική μονάδα προχθές στην περιοχή. Δεν επισκέφθηκα οινοποιητική μονάδα εγώ προχθές, όταν πήγα στον Τύρναβο. Άλλοι είπαν ότι τα είπα στη σύσκεψη στο δημοτικό συμβούλιο. Αργότερα ανακάλεσαν και είπαν ότι τα είπα σε μια μικρή μυστική σύσκεψη. Αργότερα ειπώθηκε ότι «φέρεται να είπε». Λοιπόν, να ξεκαθαρίσω για μια ακόμη φορά: Δεν ειπώθηκε από τη δική μου πλευρά στην επίσκεψή μου στον Τύρναβο αυτή η φράση. </w:t>
      </w:r>
    </w:p>
    <w:p w14:paraId="6A4079B3" w14:textId="77777777" w:rsidR="0083630C" w:rsidRDefault="004440BA">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επιτρέψτε μου να πω </w:t>
      </w:r>
      <w:r w:rsidRPr="002B5B2E">
        <w:rPr>
          <w:rFonts w:eastAsia="Times New Roman"/>
          <w:bCs/>
          <w:shd w:val="clear" w:color="auto" w:fill="FFFFFF"/>
        </w:rPr>
        <w:t>ότι</w:t>
      </w:r>
      <w:r>
        <w:rPr>
          <w:rFonts w:eastAsia="Times New Roman" w:cs="Times New Roman"/>
          <w:szCs w:val="24"/>
        </w:rPr>
        <w:t xml:space="preserve"> εξακολουθείτε να αγνοείτε γενικά τον χώρο. Από αυτά που γράφετε στην επίκαιρη ερώτησή σας, φαίνεται ότι δεν έχετε γνώση του χώρου, ιδιαίτερα στα θέματα της φορολόγησης. Για αυτό είμαι υποχρεωμένος να κατατοπίσω και εσάς και το Σώμα, βεβαίως, για το τι ακριβώς συμβαίνει. Νιώθω υποχρεωμένος να το κάνω, όχι μόνο γιατί με απασχολεί, λόγω </w:t>
      </w:r>
      <w:r w:rsidRPr="00BA1710">
        <w:rPr>
          <w:rFonts w:eastAsia="Times New Roman" w:cs="Times New Roman"/>
          <w:szCs w:val="24"/>
        </w:rPr>
        <w:t>αρμοδιότητας, αλλά γιατί υπηρετώ τον χώρο. Και όταν υπηρετείς ένα</w:t>
      </w:r>
      <w:r>
        <w:rPr>
          <w:rFonts w:eastAsia="Times New Roman" w:cs="Times New Roman"/>
          <w:szCs w:val="24"/>
        </w:rPr>
        <w:t>ν</w:t>
      </w:r>
      <w:r w:rsidRPr="00BA1710">
        <w:rPr>
          <w:rFonts w:eastAsia="Times New Roman" w:cs="Times New Roman"/>
          <w:szCs w:val="24"/>
        </w:rPr>
        <w:t xml:space="preserve"> χώρο, ιδιαίτερα τον αγροτικό, </w:t>
      </w:r>
      <w:r>
        <w:rPr>
          <w:rFonts w:eastAsia="Times New Roman" w:cs="Times New Roman"/>
          <w:szCs w:val="24"/>
        </w:rPr>
        <w:t>με</w:t>
      </w:r>
      <w:r w:rsidRPr="00BA1710">
        <w:rPr>
          <w:rFonts w:eastAsia="Times New Roman" w:cs="Times New Roman"/>
          <w:szCs w:val="24"/>
        </w:rPr>
        <w:t xml:space="preserve"> την εικόνα που διαμορφώνεται </w:t>
      </w:r>
      <w:r w:rsidRPr="00BA1710">
        <w:rPr>
          <w:rFonts w:eastAsia="Times New Roman"/>
          <w:bCs/>
        </w:rPr>
        <w:t>και</w:t>
      </w:r>
      <w:r w:rsidRPr="00BA1710">
        <w:rPr>
          <w:rFonts w:eastAsia="Times New Roman" w:cs="Times New Roman"/>
          <w:szCs w:val="24"/>
        </w:rPr>
        <w:t xml:space="preserve"> τα προβλήματα που τον απασχολούν, εκ των πραγμάτων, ως Υπουργός, είτε έχεις είτε δεν έχεις αρμοδιότητα, πρέπει να ασχολείσαι ο ίδιος.</w:t>
      </w:r>
      <w:r>
        <w:rPr>
          <w:rFonts w:eastAsia="Times New Roman" w:cs="Times New Roman"/>
          <w:szCs w:val="24"/>
        </w:rPr>
        <w:t xml:space="preserve"> </w:t>
      </w:r>
    </w:p>
    <w:p w14:paraId="6A4079B4" w14:textId="77777777" w:rsidR="0083630C" w:rsidRDefault="004440BA">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Λοιπόν, θα σας πω τι συμβαίνει σήμερα με το καθεστώς φορολογίας των αλκοολούχων προϊόντων στη χώρα μας. Η φορολογία είναι εναρμονισμένη με τις </w:t>
      </w:r>
      <w:r w:rsidRPr="00C62F37">
        <w:rPr>
          <w:rFonts w:eastAsia="Times New Roman" w:cs="Times New Roman"/>
        </w:rPr>
        <w:t>διατάξεις</w:t>
      </w:r>
      <w:r>
        <w:rPr>
          <w:rFonts w:eastAsia="Times New Roman" w:cs="Times New Roman"/>
          <w:szCs w:val="24"/>
        </w:rPr>
        <w:t xml:space="preserve"> της Ευρωπαϊκής Ένωσης. </w:t>
      </w:r>
      <w:proofErr w:type="spellStart"/>
      <w:r>
        <w:rPr>
          <w:rFonts w:eastAsia="Times New Roman" w:cs="Times New Roman"/>
          <w:szCs w:val="24"/>
        </w:rPr>
        <w:t>Διέπεται</w:t>
      </w:r>
      <w:proofErr w:type="spellEnd"/>
      <w:r>
        <w:rPr>
          <w:rFonts w:eastAsia="Times New Roman" w:cs="Times New Roman"/>
          <w:szCs w:val="24"/>
        </w:rPr>
        <w:t xml:space="preserve"> από τις οδηγίες 9283/ΕΟΚ και 9284/ΕΟΚ, οι διατάξεις των οποίων ενσωματώθηκαν στο Εθνικό μας Δίκαιο και προβλέπουν φόρο 24 ευρώ το λίτρο. Αυτό </w:t>
      </w:r>
      <w:r>
        <w:rPr>
          <w:rFonts w:eastAsia="Times New Roman"/>
          <w:bCs/>
          <w:shd w:val="clear" w:color="auto" w:fill="FFFFFF"/>
        </w:rPr>
        <w:t>προκύπτει από την</w:t>
      </w:r>
      <w:r>
        <w:rPr>
          <w:rFonts w:eastAsia="Times New Roman" w:cs="Times New Roman"/>
          <w:szCs w:val="24"/>
        </w:rPr>
        <w:t xml:space="preserve"> εναρμόνιση. </w:t>
      </w:r>
    </w:p>
    <w:p w14:paraId="6A4079B5" w14:textId="77777777" w:rsidR="0083630C" w:rsidRDefault="004440BA">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βεβαίως, επειδή το ούζο θεωρείται παραδοσιακό προϊόν, με έγκριση της Ευρωπαϊκής Ένωσης, υπολογίσαμε τον φόρο και μας δόθηκε η δυνατότητα να τον μειώσουμε στο 50%, δηλαδή στα 12 ευρώ. Αυτός ο φόρος υπάρχει σήμερα στο ούζο. Αυτόν τον φόρο εμείς τον επεκτείναμε από μόνοι μας με τον ν.2960/2001 στο τσίπουρο και στην τσικουδιά, που παράγονται από τα οργανωμένα </w:t>
      </w:r>
      <w:proofErr w:type="spellStart"/>
      <w:r>
        <w:rPr>
          <w:rFonts w:eastAsia="Times New Roman" w:cs="Times New Roman"/>
          <w:szCs w:val="24"/>
        </w:rPr>
        <w:t>αποστακτήρια</w:t>
      </w:r>
      <w:proofErr w:type="spellEnd"/>
      <w:r>
        <w:rPr>
          <w:rFonts w:eastAsia="Times New Roman" w:cs="Times New Roman"/>
          <w:szCs w:val="24"/>
        </w:rPr>
        <w:t xml:space="preserve">. Δηλαδή, τα οργανωμένα </w:t>
      </w:r>
      <w:proofErr w:type="spellStart"/>
      <w:r>
        <w:rPr>
          <w:rFonts w:eastAsia="Times New Roman" w:cs="Times New Roman"/>
          <w:szCs w:val="24"/>
        </w:rPr>
        <w:t>αποστακτήρια</w:t>
      </w:r>
      <w:proofErr w:type="spellEnd"/>
      <w:r>
        <w:rPr>
          <w:rFonts w:eastAsia="Times New Roman" w:cs="Times New Roman"/>
          <w:szCs w:val="24"/>
        </w:rPr>
        <w:t xml:space="preserve"> πληρώνουν ό,τι πληρώνει το ούζο, ήτοι 12 ευρώ. Βεβαίως, θεσμοθετήσαμε για τους μικρούς, τους λεγόμενους «διήμερους», να έχουν τη δυνατότητα ενός ιδιαίτερου καθεστώτος. Αναφέρομαι στα 0,57 ευρώ το λίτρο.</w:t>
      </w:r>
    </w:p>
    <w:p w14:paraId="6A4079B6" w14:textId="77777777" w:rsidR="0083630C" w:rsidRDefault="004440BA">
      <w:pPr>
        <w:tabs>
          <w:tab w:val="left" w:pos="3642"/>
          <w:tab w:val="center" w:pos="4753"/>
          <w:tab w:val="left" w:pos="6214"/>
        </w:tabs>
        <w:spacing w:line="600" w:lineRule="auto"/>
        <w:ind w:firstLine="720"/>
        <w:contextualSpacing/>
        <w:jc w:val="both"/>
        <w:rPr>
          <w:rFonts w:eastAsia="Times New Roman"/>
          <w:szCs w:val="24"/>
        </w:rPr>
      </w:pPr>
      <w:r>
        <w:rPr>
          <w:rFonts w:eastAsia="Times New Roman"/>
          <w:szCs w:val="24"/>
        </w:rPr>
        <w:t>Όμως, η Ευρωπαϊκή Επιτροπή υποστηρίζει ότι η προβλεπόμενη από την οδηγία 9283, που σας είπα προηγούμενα, επιβολή μειωμένου φόρου στο ούζο πρέπει να ερμηνεύεται περιοριστικά μόνο γι’ αυτή την περίπτωση, διότι είναι παραδοσιακό προϊόν.</w:t>
      </w:r>
    </w:p>
    <w:p w14:paraId="6A4079B7" w14:textId="77777777" w:rsidR="0083630C" w:rsidRDefault="004440BA">
      <w:pPr>
        <w:tabs>
          <w:tab w:val="left" w:pos="2940"/>
        </w:tabs>
        <w:spacing w:line="600" w:lineRule="auto"/>
        <w:ind w:firstLine="720"/>
        <w:contextualSpacing/>
        <w:jc w:val="both"/>
        <w:rPr>
          <w:rFonts w:eastAsia="Times New Roman"/>
          <w:szCs w:val="24"/>
        </w:rPr>
      </w:pPr>
      <w:r>
        <w:rPr>
          <w:rFonts w:eastAsia="Times New Roman"/>
          <w:szCs w:val="24"/>
        </w:rPr>
        <w:t xml:space="preserve">Άρα, εν αντιθέσει με αυτό που προβλέπεται από την </w:t>
      </w:r>
      <w:proofErr w:type="spellStart"/>
      <w:r>
        <w:rPr>
          <w:rFonts w:eastAsia="Times New Roman"/>
          <w:szCs w:val="24"/>
        </w:rPr>
        <w:t>ενωσιακή</w:t>
      </w:r>
      <w:proofErr w:type="spellEnd"/>
      <w:r>
        <w:rPr>
          <w:rFonts w:eastAsia="Times New Roman"/>
          <w:szCs w:val="24"/>
        </w:rPr>
        <w:t xml:space="preserve"> νομοθεσία, εμείς επιβάλαμε, θεσμοθετήσαμε φόρο στο τσίπουρο, στην τσικουδιά και για τα </w:t>
      </w:r>
      <w:proofErr w:type="spellStart"/>
      <w:r>
        <w:rPr>
          <w:rFonts w:eastAsia="Times New Roman"/>
          <w:szCs w:val="24"/>
        </w:rPr>
        <w:t>αποστακτήρια</w:t>
      </w:r>
      <w:proofErr w:type="spellEnd"/>
      <w:r>
        <w:rPr>
          <w:rFonts w:eastAsia="Times New Roman"/>
          <w:szCs w:val="24"/>
        </w:rPr>
        <w:t xml:space="preserve"> και για τους διήμερους διαφορετικό.</w:t>
      </w:r>
    </w:p>
    <w:p w14:paraId="6A4079B8" w14:textId="77777777" w:rsidR="0083630C" w:rsidRDefault="004440BA">
      <w:pPr>
        <w:tabs>
          <w:tab w:val="left" w:pos="2940"/>
        </w:tabs>
        <w:spacing w:line="600" w:lineRule="auto"/>
        <w:ind w:firstLine="720"/>
        <w:contextualSpacing/>
        <w:jc w:val="both"/>
        <w:rPr>
          <w:rFonts w:eastAsia="Times New Roman"/>
          <w:szCs w:val="24"/>
        </w:rPr>
      </w:pPr>
      <w:r w:rsidRPr="0074490F">
        <w:rPr>
          <w:rFonts w:eastAsia="Times New Roman"/>
          <w:b/>
          <w:szCs w:val="24"/>
        </w:rPr>
        <w:lastRenderedPageBreak/>
        <w:t>ΠΡΟΕΔΡΕΥΩΝ (Γεώργιος Βαρεμένος):</w:t>
      </w:r>
      <w:r>
        <w:rPr>
          <w:rFonts w:eastAsia="Times New Roman"/>
          <w:szCs w:val="24"/>
        </w:rPr>
        <w:t xml:space="preserve"> Ωραία, κύριε Υπουργέ. Κρατήστε και κάτι για τη δευτερολογία σας.</w:t>
      </w:r>
    </w:p>
    <w:p w14:paraId="6A4079B9" w14:textId="77777777" w:rsidR="0083630C" w:rsidRDefault="004440BA">
      <w:pPr>
        <w:tabs>
          <w:tab w:val="left" w:pos="2940"/>
        </w:tabs>
        <w:spacing w:line="600" w:lineRule="auto"/>
        <w:ind w:firstLine="720"/>
        <w:contextualSpacing/>
        <w:jc w:val="both"/>
        <w:rPr>
          <w:rFonts w:eastAsia="Times New Roman"/>
          <w:szCs w:val="24"/>
        </w:rPr>
      </w:pPr>
      <w:r w:rsidRPr="0074490F">
        <w:rPr>
          <w:rFonts w:eastAsia="Times New Roman"/>
          <w:b/>
          <w:szCs w:val="24"/>
        </w:rPr>
        <w:t>ΕΥΑΓΓΕΛΟΣ ΑΠΟΣΤΟΛΟΥ (Υπουργός Αγροτικής Ανάπτυξης και Τροφίμων):</w:t>
      </w:r>
      <w:r>
        <w:rPr>
          <w:rFonts w:eastAsia="Times New Roman"/>
          <w:szCs w:val="24"/>
        </w:rPr>
        <w:t xml:space="preserve"> Μπορείτε να μου αφαιρέσετε χρόνο από τη δευτερολογία μου.</w:t>
      </w:r>
    </w:p>
    <w:p w14:paraId="6A4079BA" w14:textId="77777777" w:rsidR="0083630C" w:rsidRDefault="004440BA">
      <w:pPr>
        <w:tabs>
          <w:tab w:val="left" w:pos="2940"/>
        </w:tabs>
        <w:spacing w:line="600" w:lineRule="auto"/>
        <w:ind w:firstLine="720"/>
        <w:contextualSpacing/>
        <w:jc w:val="both"/>
        <w:rPr>
          <w:rFonts w:eastAsia="Times New Roman"/>
          <w:szCs w:val="24"/>
        </w:rPr>
      </w:pPr>
      <w:r>
        <w:rPr>
          <w:rFonts w:eastAsia="Times New Roman"/>
          <w:szCs w:val="24"/>
        </w:rPr>
        <w:t>Έρχεται, λοιπόν, το 2011 και το 2013 και μας λέει ότι «αυτό κακώς το κάνατε». Απαντήσαμε εμείς με σχετικές επιστολές, με επιχειρηματολογία, και έρχεται, λοιπόν, η Επιτροπή με αιτιολογημένη γνώμη -για όσους ξέρουν τι σημαίνει αιτιολογημένη γνώμη- και μας λέει ότι «σε δύο μήνες» -το 2015 ήταν αυτό- «πρέπει να πάρετε τα απαραίτητα μέτρα για την τροποποίηση της νομοθεσίας, ώστε και το τσίπουρο και η τσικουδιά να έχουν την αντίστοιχη ενημέρωση».</w:t>
      </w:r>
    </w:p>
    <w:p w14:paraId="6A4079BB" w14:textId="77777777" w:rsidR="0083630C" w:rsidRDefault="004440BA">
      <w:pPr>
        <w:tabs>
          <w:tab w:val="left" w:pos="2940"/>
        </w:tabs>
        <w:spacing w:line="600" w:lineRule="auto"/>
        <w:ind w:firstLine="720"/>
        <w:contextualSpacing/>
        <w:jc w:val="both"/>
        <w:rPr>
          <w:rFonts w:eastAsia="Times New Roman"/>
          <w:szCs w:val="24"/>
        </w:rPr>
      </w:pPr>
      <w:r>
        <w:rPr>
          <w:rFonts w:eastAsia="Times New Roman"/>
          <w:szCs w:val="24"/>
        </w:rPr>
        <w:t>Η αιτιολογημένη γνώμη σημαίνει ότι είμαστε στην πορεία προς τα ευρωπαϊκά δικαστήρια. Εκείνο που απομένει είναι οριστεί η δικάσιμος. Στη δευτερολογία μου θα σας πω και άλλα.</w:t>
      </w:r>
    </w:p>
    <w:p w14:paraId="6A4079BC" w14:textId="77777777" w:rsidR="0083630C" w:rsidRDefault="004440BA">
      <w:pPr>
        <w:tabs>
          <w:tab w:val="left" w:pos="2940"/>
        </w:tabs>
        <w:spacing w:line="600" w:lineRule="auto"/>
        <w:ind w:firstLine="720"/>
        <w:contextualSpacing/>
        <w:jc w:val="both"/>
        <w:rPr>
          <w:rFonts w:eastAsia="Times New Roman"/>
          <w:szCs w:val="24"/>
        </w:rPr>
      </w:pPr>
      <w:r w:rsidRPr="002A5FF5">
        <w:rPr>
          <w:rFonts w:eastAsia="Times New Roman"/>
          <w:b/>
          <w:szCs w:val="24"/>
        </w:rPr>
        <w:t>ΠΡΟΕΔΡΕΥΩΝ (Γεώργιος Βαρεμένος):</w:t>
      </w:r>
      <w:r>
        <w:rPr>
          <w:rFonts w:eastAsia="Times New Roman"/>
          <w:szCs w:val="24"/>
        </w:rPr>
        <w:t xml:space="preserve"> Κύριε </w:t>
      </w:r>
      <w:proofErr w:type="spellStart"/>
      <w:r>
        <w:rPr>
          <w:rFonts w:eastAsia="Times New Roman"/>
          <w:szCs w:val="24"/>
        </w:rPr>
        <w:t>Μπαργιώτα</w:t>
      </w:r>
      <w:proofErr w:type="spellEnd"/>
      <w:r>
        <w:rPr>
          <w:rFonts w:eastAsia="Times New Roman"/>
          <w:szCs w:val="24"/>
        </w:rPr>
        <w:t>, έχετε τον λόγο.</w:t>
      </w:r>
    </w:p>
    <w:p w14:paraId="6A4079BD" w14:textId="77777777" w:rsidR="0083630C" w:rsidRDefault="004440BA">
      <w:pPr>
        <w:tabs>
          <w:tab w:val="left" w:pos="2940"/>
        </w:tabs>
        <w:spacing w:line="600" w:lineRule="auto"/>
        <w:ind w:firstLine="720"/>
        <w:contextualSpacing/>
        <w:jc w:val="both"/>
        <w:rPr>
          <w:rFonts w:eastAsia="Times New Roman"/>
          <w:szCs w:val="24"/>
        </w:rPr>
      </w:pPr>
      <w:r w:rsidRPr="00FC67EE">
        <w:rPr>
          <w:rFonts w:eastAsia="Times New Roman"/>
          <w:b/>
          <w:szCs w:val="24"/>
        </w:rPr>
        <w:lastRenderedPageBreak/>
        <w:t>ΚΩΝΣΤΑΝΤΙΝΟΣ ΜΠΑΡΓΙΩΤΑΣ:</w:t>
      </w:r>
      <w:r>
        <w:rPr>
          <w:rFonts w:eastAsia="Times New Roman"/>
          <w:szCs w:val="24"/>
        </w:rPr>
        <w:t xml:space="preserve"> Ευχαριστώ κατ’ αρχάς για τη διάλεξη περί φορολογικού καθεστώτος στο κρασί. Να σας πω ότι έχω μεγαλώσει στον Τύρναβο και πριν έλθω εδώ σήμερα με τους φίλους μου τους </w:t>
      </w:r>
      <w:proofErr w:type="spellStart"/>
      <w:r>
        <w:rPr>
          <w:rFonts w:eastAsia="Times New Roman"/>
          <w:szCs w:val="24"/>
        </w:rPr>
        <w:t>διημεράδες</w:t>
      </w:r>
      <w:proofErr w:type="spellEnd"/>
      <w:r>
        <w:rPr>
          <w:rFonts w:eastAsia="Times New Roman"/>
          <w:szCs w:val="24"/>
        </w:rPr>
        <w:t>, τους φίλους μου που δουλεύουν στο οινοποιείο, τους φίλους μου τους οινοπαραγωγούς, με τους οποίους μεγάλωσα μαζί, μίλησα μαζί τους και ξέρω το πρόβλημα και ξέρω τι γίνεται.</w:t>
      </w:r>
    </w:p>
    <w:p w14:paraId="6A4079BE" w14:textId="77777777" w:rsidR="0083630C" w:rsidRDefault="004440BA">
      <w:pPr>
        <w:tabs>
          <w:tab w:val="left" w:pos="2940"/>
        </w:tabs>
        <w:spacing w:line="600" w:lineRule="auto"/>
        <w:ind w:firstLine="720"/>
        <w:contextualSpacing/>
        <w:jc w:val="both"/>
        <w:rPr>
          <w:rFonts w:eastAsia="Times New Roman"/>
          <w:szCs w:val="24"/>
        </w:rPr>
      </w:pPr>
      <w:r w:rsidRPr="002A5FF5">
        <w:rPr>
          <w:rFonts w:eastAsia="Times New Roman"/>
          <w:b/>
          <w:szCs w:val="24"/>
        </w:rPr>
        <w:t>ΠΡΟΕΔΡΕΥΩΝ (Γεώργιος Βαρεμένος</w:t>
      </w:r>
      <w:r>
        <w:rPr>
          <w:rFonts w:eastAsia="Times New Roman"/>
          <w:szCs w:val="24"/>
        </w:rPr>
        <w:t>): Επί του παρόντος τώρα, κύριε συνάδελφε.</w:t>
      </w:r>
    </w:p>
    <w:p w14:paraId="6A4079BF" w14:textId="77777777" w:rsidR="0083630C" w:rsidRDefault="004440BA">
      <w:pPr>
        <w:tabs>
          <w:tab w:val="left" w:pos="2940"/>
        </w:tabs>
        <w:spacing w:line="600" w:lineRule="auto"/>
        <w:ind w:firstLine="720"/>
        <w:contextualSpacing/>
        <w:jc w:val="both"/>
        <w:rPr>
          <w:rFonts w:eastAsia="Times New Roman"/>
          <w:szCs w:val="24"/>
        </w:rPr>
      </w:pPr>
      <w:r w:rsidRPr="002A5FF5">
        <w:rPr>
          <w:rFonts w:eastAsia="Times New Roman"/>
          <w:b/>
          <w:szCs w:val="24"/>
        </w:rPr>
        <w:t>ΚΩΝΣΤΑΝΤΙΝΟΣ ΜΠΑΡΓΙΩΤΑΣ:</w:t>
      </w:r>
      <w:r>
        <w:rPr>
          <w:rFonts w:eastAsia="Times New Roman"/>
          <w:szCs w:val="24"/>
        </w:rPr>
        <w:t xml:space="preserve"> Θα επαναλάβω αναγκαστικά τα ερωτήματα, γιατί καλή είναι η διάλεξη περί καθεστώτος, αλλά στα δύο κύρια ερωτήματα τι θα κάνετε με το τσίπουρο και τι θα κάνετε με τον έρημο τον ειδικό φόρο στο κρασί, ο οποίος καταστρέφει τα μικρά οινοποιεία, δεν απαντήσατε, ούτε καν πλησιάσατε στην απάντηση.</w:t>
      </w:r>
    </w:p>
    <w:p w14:paraId="6A4079C0" w14:textId="77777777" w:rsidR="0083630C" w:rsidRDefault="004440BA">
      <w:pPr>
        <w:tabs>
          <w:tab w:val="left" w:pos="2940"/>
        </w:tabs>
        <w:spacing w:line="600" w:lineRule="auto"/>
        <w:ind w:firstLine="720"/>
        <w:contextualSpacing/>
        <w:jc w:val="both"/>
        <w:rPr>
          <w:rFonts w:eastAsia="Times New Roman"/>
          <w:szCs w:val="24"/>
        </w:rPr>
      </w:pPr>
      <w:r>
        <w:rPr>
          <w:rFonts w:eastAsia="Times New Roman"/>
          <w:szCs w:val="24"/>
        </w:rPr>
        <w:t xml:space="preserve">Όσον αφορά στο τι είπατε, έχετε δίκιο. Δεν τα είπατε στο οινοποιείο. Τα είπατε στο δημοτικό συμβούλιο. Αν μου επιτρέψει ο Πρόεδρος στο τέλος και μου δώσει ένα </w:t>
      </w:r>
      <w:r>
        <w:rPr>
          <w:rFonts w:eastAsia="Times New Roman"/>
          <w:szCs w:val="24"/>
        </w:rPr>
        <w:lastRenderedPageBreak/>
        <w:t>λεπτό, θα βάλω από τον υπολογιστή μου να ακουστεί το ηχητικό απόσπασμα, το οποίο υπάρχει και έχει δημοσιευθεί.</w:t>
      </w:r>
    </w:p>
    <w:p w14:paraId="6A4079C1" w14:textId="77777777" w:rsidR="0083630C" w:rsidRDefault="004440BA">
      <w:pPr>
        <w:tabs>
          <w:tab w:val="left" w:pos="2940"/>
        </w:tabs>
        <w:spacing w:line="600" w:lineRule="auto"/>
        <w:ind w:firstLine="720"/>
        <w:contextualSpacing/>
        <w:jc w:val="both"/>
        <w:rPr>
          <w:rFonts w:eastAsia="Times New Roman"/>
          <w:szCs w:val="24"/>
        </w:rPr>
      </w:pPr>
      <w:r w:rsidRPr="00303277">
        <w:rPr>
          <w:rFonts w:eastAsia="Times New Roman"/>
          <w:b/>
          <w:szCs w:val="24"/>
        </w:rPr>
        <w:t>ΠΡΟΕΔΡΕΥΩΝ (Γεώργιος Βαρεμένος):</w:t>
      </w:r>
      <w:r>
        <w:rPr>
          <w:rFonts w:eastAsia="Times New Roman"/>
          <w:szCs w:val="24"/>
        </w:rPr>
        <w:t xml:space="preserve"> Όχι, κύριε συνάδελφε, βάλτε το στα </w:t>
      </w:r>
      <w:r>
        <w:rPr>
          <w:rFonts w:eastAsia="Times New Roman"/>
          <w:szCs w:val="24"/>
          <w:lang w:val="en-US"/>
        </w:rPr>
        <w:t>social</w:t>
      </w:r>
      <w:r w:rsidRPr="006A148A">
        <w:rPr>
          <w:rFonts w:eastAsia="Times New Roman"/>
          <w:szCs w:val="24"/>
        </w:rPr>
        <w:t xml:space="preserve"> </w:t>
      </w:r>
      <w:r>
        <w:rPr>
          <w:rFonts w:eastAsia="Times New Roman"/>
          <w:szCs w:val="24"/>
          <w:lang w:val="en-US"/>
        </w:rPr>
        <w:t>media</w:t>
      </w:r>
      <w:r w:rsidRPr="006A148A">
        <w:rPr>
          <w:rFonts w:eastAsia="Times New Roman"/>
          <w:szCs w:val="24"/>
        </w:rPr>
        <w:t>.</w:t>
      </w:r>
    </w:p>
    <w:p w14:paraId="6A4079C2" w14:textId="77777777" w:rsidR="0083630C" w:rsidRDefault="004440BA">
      <w:pPr>
        <w:tabs>
          <w:tab w:val="left" w:pos="2940"/>
        </w:tabs>
        <w:spacing w:line="600" w:lineRule="auto"/>
        <w:ind w:firstLine="720"/>
        <w:contextualSpacing/>
        <w:jc w:val="both"/>
        <w:rPr>
          <w:rFonts w:eastAsia="Times New Roman"/>
          <w:szCs w:val="24"/>
        </w:rPr>
      </w:pPr>
      <w:r w:rsidRPr="00303277">
        <w:rPr>
          <w:rFonts w:eastAsia="Times New Roman"/>
          <w:b/>
          <w:szCs w:val="24"/>
        </w:rPr>
        <w:t xml:space="preserve">ΚΩΝΣΤΑΝΤΙΝΟΣ ΜΠΑΡΓΙΩΤΑΣ: </w:t>
      </w:r>
      <w:r>
        <w:rPr>
          <w:rFonts w:eastAsia="Times New Roman"/>
          <w:szCs w:val="24"/>
        </w:rPr>
        <w:t xml:space="preserve">Θα καταθέσω αντ’ αυτού την απομαγνητοφώνηση, η οποία έχει δημοσιευθεί στην εφημερίδα και δεν έχει διαψευσθεί. Η αναφορά σας στην αύξηση -και τώρα το είπατε- με τον ίδιο τρόπο είναι δεδομένη. </w:t>
      </w:r>
    </w:p>
    <w:p w14:paraId="6A4079C3" w14:textId="77777777" w:rsidR="0083630C" w:rsidRDefault="004440BA">
      <w:pPr>
        <w:tabs>
          <w:tab w:val="left" w:pos="2940"/>
        </w:tabs>
        <w:spacing w:line="600" w:lineRule="auto"/>
        <w:ind w:firstLine="720"/>
        <w:contextualSpacing/>
        <w:jc w:val="both"/>
        <w:rPr>
          <w:rFonts w:eastAsia="Times New Roman"/>
          <w:szCs w:val="24"/>
        </w:rPr>
      </w:pPr>
      <w:r>
        <w:rPr>
          <w:rFonts w:eastAsia="Times New Roman"/>
          <w:szCs w:val="24"/>
        </w:rPr>
        <w:t>Κατ’ αρχάς, είπατε, μεταξύ άλλων, και το λέτε και σήμερα ότι όσον αφορά το φορολογικό καθεστώς πρέπει, για να ελεγχθεί το λαθρεμπόριο, να αυξηθεί ο φόρος. Δεν έχει γίνει ξανά ποτέ στον κόσμο. Όταν αυξάνεται ο φόρος και, μάλιστα, με οξύ τρόπο -από 0,57, επιμένω, σε 6 ευρώ το λίτρο-, αυτό που βλέπουμε είναι αύξηση του λαθρεμπορίου, είτε είναι κρασί είτε είναι καύσιμα είτε είναι τσιγάρα. Στην αύξηση του φόρου και, μάλιστα, στην παράλογη αύξηση ενός φόρου είναι το αποτέλεσμα συγκεκριμένο.</w:t>
      </w:r>
    </w:p>
    <w:p w14:paraId="6A4079C4" w14:textId="77777777" w:rsidR="0083630C" w:rsidRDefault="004440BA">
      <w:pPr>
        <w:tabs>
          <w:tab w:val="left" w:pos="2940"/>
        </w:tabs>
        <w:spacing w:line="600" w:lineRule="auto"/>
        <w:ind w:firstLine="720"/>
        <w:contextualSpacing/>
        <w:jc w:val="both"/>
        <w:rPr>
          <w:rFonts w:eastAsia="Times New Roman"/>
          <w:szCs w:val="24"/>
        </w:rPr>
      </w:pPr>
      <w:r>
        <w:rPr>
          <w:rFonts w:eastAsia="Times New Roman"/>
          <w:szCs w:val="24"/>
        </w:rPr>
        <w:lastRenderedPageBreak/>
        <w:t xml:space="preserve">Όσον αφορά το χύμα τσίπουρο, είναι διαφορετικό από το ούζο. Το ξέρετε καλά, αλλά τα συγχέετε στην ομιλία σας κι εσείς, γιατί το κάνουν όλοι στην καθημερινότητα, ότι είναι άλλο το ούζο και άλλο το τσίπουρο. Είναι διαφορετικά προϊόντα, έχουν διαφορετικό καθεστώς παραγωγής, διαφορετικό νομικό καθεστώς και ειδικά το τσίπουρο των μικρών παραγωγών, των </w:t>
      </w:r>
      <w:proofErr w:type="spellStart"/>
      <w:r>
        <w:rPr>
          <w:rFonts w:eastAsia="Times New Roman"/>
          <w:szCs w:val="24"/>
        </w:rPr>
        <w:t>διημεράδων</w:t>
      </w:r>
      <w:proofErr w:type="spellEnd"/>
      <w:r>
        <w:rPr>
          <w:rFonts w:eastAsia="Times New Roman"/>
          <w:szCs w:val="24"/>
        </w:rPr>
        <w:t xml:space="preserve">, είναι παραδοσιακό προϊόν, που, όπως και η </w:t>
      </w:r>
      <w:proofErr w:type="spellStart"/>
      <w:r>
        <w:rPr>
          <w:rFonts w:eastAsia="Times New Roman"/>
          <w:szCs w:val="24"/>
        </w:rPr>
        <w:t>γκράπα</w:t>
      </w:r>
      <w:proofErr w:type="spellEnd"/>
      <w:r>
        <w:rPr>
          <w:rFonts w:eastAsia="Times New Roman"/>
          <w:szCs w:val="24"/>
        </w:rPr>
        <w:t xml:space="preserve"> στην Ιταλία, έχει ειδικό φορολογικό καθεστώς.</w:t>
      </w:r>
    </w:p>
    <w:p w14:paraId="6A4079C5" w14:textId="77777777" w:rsidR="0083630C" w:rsidRDefault="004440BA">
      <w:pPr>
        <w:tabs>
          <w:tab w:val="left" w:pos="2940"/>
        </w:tabs>
        <w:spacing w:line="600" w:lineRule="auto"/>
        <w:ind w:firstLine="720"/>
        <w:contextualSpacing/>
        <w:jc w:val="both"/>
        <w:rPr>
          <w:rFonts w:eastAsia="Times New Roman"/>
          <w:szCs w:val="24"/>
        </w:rPr>
      </w:pPr>
      <w:r>
        <w:rPr>
          <w:rFonts w:eastAsia="Times New Roman"/>
          <w:szCs w:val="24"/>
        </w:rPr>
        <w:t>Είπατε λίγο-πολύ ότι με αυτά που λέτε περί ειδικού δικαστηρίου -ας δούμε τι θα κάνει το δικαστήριο- θα πρέπει να πηγαίνουν να φορολογηθούν με τον τρόπο που φορολογείται η βιομηχανική παραγωγή ούζου, η βιομηχανική παραγωγή τσίπουρου από τα μεγάλα οινοποιεία. Καμμία σχέση.</w:t>
      </w:r>
    </w:p>
    <w:p w14:paraId="6A4079C6" w14:textId="77777777" w:rsidR="0083630C" w:rsidRDefault="004440BA">
      <w:pPr>
        <w:tabs>
          <w:tab w:val="left" w:pos="2940"/>
        </w:tabs>
        <w:spacing w:line="600" w:lineRule="auto"/>
        <w:ind w:firstLine="720"/>
        <w:contextualSpacing/>
        <w:jc w:val="both"/>
        <w:rPr>
          <w:rFonts w:eastAsia="Times New Roman"/>
          <w:szCs w:val="24"/>
        </w:rPr>
      </w:pPr>
      <w:r>
        <w:rPr>
          <w:rFonts w:eastAsia="Times New Roman"/>
          <w:szCs w:val="24"/>
        </w:rPr>
        <w:t xml:space="preserve">Η ερώτηση και η αγωνία έχει να κάνει με τους </w:t>
      </w:r>
      <w:proofErr w:type="spellStart"/>
      <w:r>
        <w:rPr>
          <w:rFonts w:eastAsia="Times New Roman"/>
          <w:szCs w:val="24"/>
        </w:rPr>
        <w:t>διημεράδες</w:t>
      </w:r>
      <w:proofErr w:type="spellEnd"/>
      <w:r>
        <w:rPr>
          <w:rFonts w:eastAsia="Times New Roman"/>
          <w:szCs w:val="24"/>
        </w:rPr>
        <w:t>. Υπάρχει μεγάλο πρόβλημα και, αν θέλετε, υπάρχει πρόβλημα και ποιότητας και διασφάλισης της ποιότητας και λαθρεμπορίου και άλλων. Όμως, η απάντηση σ’ αυτό δεν ήταν και δεν μπορεί να είναι η αύξηση της φορολογίας.</w:t>
      </w:r>
    </w:p>
    <w:p w14:paraId="6A4079C7" w14:textId="77777777" w:rsidR="0083630C" w:rsidRDefault="004440BA">
      <w:pPr>
        <w:tabs>
          <w:tab w:val="left" w:pos="2940"/>
        </w:tabs>
        <w:spacing w:line="600" w:lineRule="auto"/>
        <w:ind w:firstLine="720"/>
        <w:contextualSpacing/>
        <w:jc w:val="both"/>
        <w:rPr>
          <w:rFonts w:eastAsia="Times New Roman"/>
          <w:szCs w:val="24"/>
        </w:rPr>
      </w:pPr>
      <w:r>
        <w:rPr>
          <w:rFonts w:eastAsia="Times New Roman"/>
          <w:szCs w:val="24"/>
        </w:rPr>
        <w:lastRenderedPageBreak/>
        <w:t xml:space="preserve">Οι ίδιοι οι </w:t>
      </w:r>
      <w:proofErr w:type="spellStart"/>
      <w:r>
        <w:rPr>
          <w:rFonts w:eastAsia="Times New Roman"/>
          <w:szCs w:val="24"/>
        </w:rPr>
        <w:t>διημεράδες</w:t>
      </w:r>
      <w:proofErr w:type="spellEnd"/>
      <w:r>
        <w:rPr>
          <w:rFonts w:eastAsia="Times New Roman"/>
          <w:szCs w:val="24"/>
        </w:rPr>
        <w:t xml:space="preserve"> έχουν καταθέσει προτάσεις, μεταξύ των οποίων δέχονται αύξηση της φορολογίας ενδιάμεσα, αλλά ζητούν και κίνητρα. Για πρώτη φορά ο Τύρναβος είναι περιοχή, η οποία είναι και στο «</w:t>
      </w:r>
      <w:r>
        <w:rPr>
          <w:rFonts w:eastAsia="Times New Roman"/>
          <w:szCs w:val="24"/>
          <w:lang w:val="en-US"/>
        </w:rPr>
        <w:t>LEADER</w:t>
      </w:r>
      <w:r>
        <w:rPr>
          <w:rFonts w:eastAsia="Times New Roman"/>
          <w:szCs w:val="24"/>
        </w:rPr>
        <w:t>»</w:t>
      </w:r>
      <w:r w:rsidRPr="00D46F2C">
        <w:rPr>
          <w:rFonts w:eastAsia="Times New Roman"/>
          <w:szCs w:val="24"/>
        </w:rPr>
        <w:t xml:space="preserve">, </w:t>
      </w:r>
      <w:r>
        <w:rPr>
          <w:rFonts w:eastAsia="Times New Roman"/>
          <w:szCs w:val="24"/>
        </w:rPr>
        <w:t xml:space="preserve">για να πω ένα παράδειγμα. Εκεί θα μπορούσατε να είχατε δώσει κίνητρα για τη δημιουργία μικρών μονάδων απόσταξης με παραδοσιακούς όρους, με διασφάλιση του παραδοσιακού και της ποσότητας, για να μπορέσουμε να περάσουμε σ’ ένα είδος μεταποίησης του παραδοσιακού προϊόντος αναβαθμισμένης, η οποία και έλεγχο παραγωγής θα έχει και έλεγχο ποιότητας θα έχει και ένα καθεστώς φορολογικό ευνοϊκό για τους μικρούς παραγωγούς και τις εξαιρετικές ποιότητες. Αντ’ αυτού, όμως, αρχίζουμε να μιλάμε για φορομπηχτικές τακτικές, οι οποίες δεν οδηγούν πουθενά. </w:t>
      </w:r>
    </w:p>
    <w:p w14:paraId="6A4079C8" w14:textId="77777777" w:rsidR="0083630C" w:rsidRDefault="004440BA">
      <w:pPr>
        <w:tabs>
          <w:tab w:val="left" w:pos="2940"/>
        </w:tabs>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6A4079C9" w14:textId="77777777" w:rsidR="0083630C" w:rsidRDefault="004440BA">
      <w:pPr>
        <w:tabs>
          <w:tab w:val="left" w:pos="2940"/>
        </w:tabs>
        <w:spacing w:line="600" w:lineRule="auto"/>
        <w:ind w:firstLine="720"/>
        <w:contextualSpacing/>
        <w:jc w:val="both"/>
        <w:rPr>
          <w:rFonts w:eastAsia="Times New Roman"/>
          <w:szCs w:val="24"/>
        </w:rPr>
      </w:pPr>
      <w:r>
        <w:rPr>
          <w:rFonts w:eastAsia="Times New Roman"/>
          <w:szCs w:val="24"/>
        </w:rPr>
        <w:t>Ένα λεπτό, κύριε Πρόεδρε.</w:t>
      </w:r>
    </w:p>
    <w:p w14:paraId="6A4079CA" w14:textId="77777777" w:rsidR="0083630C" w:rsidRDefault="004440BA">
      <w:pPr>
        <w:tabs>
          <w:tab w:val="left" w:pos="2940"/>
        </w:tabs>
        <w:spacing w:line="600" w:lineRule="auto"/>
        <w:ind w:firstLine="720"/>
        <w:contextualSpacing/>
        <w:jc w:val="both"/>
        <w:rPr>
          <w:rFonts w:eastAsia="Times New Roman"/>
          <w:szCs w:val="24"/>
        </w:rPr>
      </w:pPr>
      <w:r>
        <w:rPr>
          <w:rFonts w:eastAsia="Times New Roman"/>
          <w:szCs w:val="24"/>
        </w:rPr>
        <w:lastRenderedPageBreak/>
        <w:t>Έμαθα, λοιπόν, από τους φίλους μου στον Τύρναβο χθες ότι, εκτός από την πανωλεθρία της φέτας, του προγράμματος για την προώθηση της φέτας στις τρίτες χώρες, επέρχεται πανωλεθρία και στο ανάλογο πρόγραμμα για το κρασί.</w:t>
      </w:r>
    </w:p>
    <w:p w14:paraId="6A4079CB" w14:textId="77777777" w:rsidR="0083630C" w:rsidRDefault="004440BA">
      <w:pPr>
        <w:spacing w:line="600" w:lineRule="auto"/>
        <w:ind w:firstLine="709"/>
        <w:contextualSpacing/>
        <w:jc w:val="both"/>
        <w:rPr>
          <w:rFonts w:eastAsia="Times New Roman" w:cs="Times New Roman"/>
          <w:szCs w:val="24"/>
        </w:rPr>
      </w:pPr>
      <w:r>
        <w:rPr>
          <w:rFonts w:eastAsia="Times New Roman" w:cs="Times New Roman"/>
          <w:szCs w:val="24"/>
        </w:rPr>
        <w:t xml:space="preserve">Το πρόγραμμα της Ευρωπαϊκής Ένωσης για την προώθηση της οινικής παραγωγής, του οίνου, σε τρίτες χώρες οδεύει στην ίδια καταστροφή που οδεύει και η φέτα. </w:t>
      </w:r>
    </w:p>
    <w:p w14:paraId="6A4079CC"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Επαναλαμβάνω, λοιπόν, τα δύο ερωτήματα. Θα αποσύρετε τον φόρο στο κρασί;</w:t>
      </w:r>
    </w:p>
    <w:p w14:paraId="6A4079CD" w14:textId="77777777" w:rsidR="0083630C" w:rsidRDefault="004440BA">
      <w:pPr>
        <w:spacing w:line="600" w:lineRule="auto"/>
        <w:ind w:firstLine="720"/>
        <w:contextualSpacing/>
        <w:jc w:val="both"/>
        <w:rPr>
          <w:rFonts w:eastAsia="Times New Roman" w:cs="Times New Roman"/>
          <w:szCs w:val="24"/>
        </w:rPr>
      </w:pPr>
      <w:r w:rsidRPr="000F65BA">
        <w:rPr>
          <w:rFonts w:eastAsia="Times New Roman"/>
          <w:b/>
          <w:bCs/>
        </w:rPr>
        <w:t>ΠΡΟΕΔΡΕΥΩΝ (Γεώργιος Βαρεμένος):</w:t>
      </w:r>
      <w:r>
        <w:rPr>
          <w:rFonts w:eastAsia="Times New Roman" w:cs="Times New Roman"/>
          <w:szCs w:val="24"/>
        </w:rPr>
        <w:t xml:space="preserve"> Σαφή είναι, κύριε </w:t>
      </w:r>
      <w:proofErr w:type="spellStart"/>
      <w:r>
        <w:rPr>
          <w:rFonts w:eastAsia="Times New Roman" w:cs="Times New Roman"/>
          <w:szCs w:val="24"/>
        </w:rPr>
        <w:t>Μπαργιώτα</w:t>
      </w:r>
      <w:proofErr w:type="spellEnd"/>
      <w:r>
        <w:rPr>
          <w:rFonts w:eastAsia="Times New Roman" w:cs="Times New Roman"/>
          <w:szCs w:val="24"/>
        </w:rPr>
        <w:t xml:space="preserve">, τα διατυπώσατε. </w:t>
      </w:r>
    </w:p>
    <w:p w14:paraId="6A4079CE"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Θα κάνετε τίποτα με το τσίπουρο και τι θα γίνει με το πρόγραμμα προώθησης σε τρίτες χώρες; </w:t>
      </w:r>
    </w:p>
    <w:p w14:paraId="6A4079CF"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Καλές είναι οι διαλέξεις περί φορολογικών όρων, αλλά θέλουμε πολιτικές δεσμεύσεις και πολιτικές απαντήσεις. </w:t>
      </w:r>
    </w:p>
    <w:p w14:paraId="6A4079D0" w14:textId="77777777" w:rsidR="0083630C" w:rsidRDefault="004440BA">
      <w:pPr>
        <w:spacing w:line="600" w:lineRule="auto"/>
        <w:ind w:firstLine="720"/>
        <w:contextualSpacing/>
        <w:jc w:val="both"/>
        <w:rPr>
          <w:rFonts w:eastAsia="Times New Roman" w:cs="Times New Roman"/>
          <w:szCs w:val="24"/>
        </w:rPr>
      </w:pPr>
      <w:r w:rsidRPr="000F65BA">
        <w:rPr>
          <w:rFonts w:eastAsia="Times New Roman"/>
          <w:b/>
          <w:bCs/>
        </w:rPr>
        <w:t>ΠΡΟΕΔΡΕΥΩΝ (Γεώργιος Βαρεμένος):</w:t>
      </w:r>
      <w:r>
        <w:rPr>
          <w:rFonts w:eastAsia="Times New Roman" w:cs="Times New Roman"/>
          <w:szCs w:val="24"/>
        </w:rPr>
        <w:t xml:space="preserve"> Κύριε Υπουργέ, έχετε τον λόγο για δυο λεπτά, όχι παραπάνω. </w:t>
      </w:r>
    </w:p>
    <w:p w14:paraId="6A4079D1"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lastRenderedPageBreak/>
        <w:t>Ε</w:t>
      </w:r>
      <w:r w:rsidRPr="00E220C8">
        <w:rPr>
          <w:rFonts w:eastAsia="Times New Roman" w:cs="Times New Roman"/>
          <w:b/>
          <w:szCs w:val="24"/>
        </w:rPr>
        <w:t>ΥΑΓΓΕΛΟΣ ΑΠΟΣΤΟΛΟΥ (Υπουργός Αγροτικής Ανάπτυξης και Τροφίμων):</w:t>
      </w:r>
      <w:r>
        <w:rPr>
          <w:rFonts w:eastAsia="Times New Roman" w:cs="Times New Roman"/>
          <w:szCs w:val="24"/>
        </w:rPr>
        <w:t xml:space="preserve"> Κύριε Πρόεδρε, βλέπετε πόσο εύκολα οι επίκαιρες ερωτήσεις μετατρέπονται σε επερωτήσεις. Εγώ θέλω να επιμείνω σε αυτό που σας είπα, ότι έχουμε ένα πρόβλημα μπροστά μας, στο οποίο προστίθεται και η σύσταση της εργαλειοθήκης του ΟΟΣΑ. Το ξέρετε για τη συγκεκριμένη σύσταση 17 που υπάρχει, η οποία λέει ότι, ιδιαίτερα για τους διήμερους, το χύμα τσίπουρο είτε θα διακινείται με φορολογικά στοιχεία είτε δεν θα διακινείται καθόλου. Για αυτό, λοιπόν, υπάρχει και η υποχρέωση της χώρας μας. Δεν θέλετε να τα κουβεντιάζετε, αλλά επιτρέψτε μου να σας πω ότι, όταν ως Υπουργός Γεωργίας επισκέπτομαι περιοχές και συναντιέμαι με εκπροσώπους του χώρου, είναι λογικό να συζητάμε και πρέπει να αρχίσουμε να συζητάμε τα προβλήματά τους.</w:t>
      </w:r>
    </w:p>
    <w:p w14:paraId="6A4079D2"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Για εμάς, επαναλαμβάνω, δεν υπάρχει τέτοιο ζήτημα αυτή την ώρα ούτε στα </w:t>
      </w:r>
      <w:proofErr w:type="spellStart"/>
      <w:r>
        <w:rPr>
          <w:rFonts w:eastAsia="Times New Roman" w:cs="Times New Roman"/>
          <w:szCs w:val="24"/>
        </w:rPr>
        <w:t>προαπαιτούμενα</w:t>
      </w:r>
      <w:proofErr w:type="spellEnd"/>
      <w:r>
        <w:rPr>
          <w:rFonts w:eastAsia="Times New Roman" w:cs="Times New Roman"/>
          <w:szCs w:val="24"/>
        </w:rPr>
        <w:t xml:space="preserve"> ούτε στις αποφάσεις μας, αλλά από την ώρα που έρχονται άλλοι και το βάζουν, η συζήτηση πρέπει να γίνεται. Γιατί; Διότι αντιλαμβάνεστε και εσείς ότι οι ορ</w:t>
      </w:r>
      <w:r>
        <w:rPr>
          <w:rFonts w:eastAsia="Times New Roman" w:cs="Times New Roman"/>
          <w:szCs w:val="24"/>
        </w:rPr>
        <w:lastRenderedPageBreak/>
        <w:t xml:space="preserve">γανωμένοι </w:t>
      </w:r>
      <w:proofErr w:type="spellStart"/>
      <w:r>
        <w:rPr>
          <w:rFonts w:eastAsia="Times New Roman" w:cs="Times New Roman"/>
          <w:szCs w:val="24"/>
        </w:rPr>
        <w:t>αποσταγματοποιοί</w:t>
      </w:r>
      <w:proofErr w:type="spellEnd"/>
      <w:r>
        <w:rPr>
          <w:rFonts w:eastAsia="Times New Roman" w:cs="Times New Roman"/>
          <w:szCs w:val="24"/>
        </w:rPr>
        <w:t>, οι οποίοι πληρώνουν 12 ευρώ φόρο, την ίδια ώρα επικαλούνται τι θα γίνει με τον ανταγωνισμό που υπάρχει με τους άλλους, οι οποίοι πληρώνουν 0,57 λεπτά φόρο. Τι θα γίνει με τη διακίνηση του χύμα τσίπουρου που υπάρχει;</w:t>
      </w:r>
    </w:p>
    <w:p w14:paraId="6A4079D3"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Εγώ σας προκαλώ. Εσείς θα μπείτε σε αυτή τη διαδικασία, όταν θα έρθει; Γιατί εμείς έχουμε ήδη αποφασίσει ότι όταν θα οριστεί η δικάσιμος –γιατί περί αυτού πρόκειται- θα κουβεντιάσουμε βεβαίως και μαζί σας. Εσείς τι απαντάτε σε αυτούς αυτή την περίοδο που βάζουν αυτό το πρόβλημα;</w:t>
      </w:r>
    </w:p>
    <w:p w14:paraId="6A4079D4"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Δεν απαντάτε ή το αφήνετε, όπως συνήθως γινόταν και από τις προηγούμενες κυβερνήσεις, ιδιαίτερα στα προβλήματα του αγροτικού χώρου. Γιατί εμείς δεν βρήκαμε μόνο χρέη γενικώς, βρήκαμε ειδικά στον αγροτικό χώρο και πρόστιμα, δημοσιονομικές διαρθρώσεις πάνω από 3 δισεκατομμύρια ευρώ, εξαιτίας αυτής της συμπεριφοράς. Όταν υπάρχει ένα πρόβλημα και το βλέπουμε και πρέπει να προετοιμαστούμε, εσείς αρχίζετε και παραποιείτε, «το είπε εκεί, δεν το είπε εδώ, το είπε παραπέρα». Δεν υπάρχει ζήτημα.</w:t>
      </w:r>
    </w:p>
    <w:p w14:paraId="6A4079D5"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lastRenderedPageBreak/>
        <w:t>Επειδή εγώ δεν θέλω να ξεφεύγω, βάλατε το θέμα του κρασιού. Είναι μία δέσμευση, η οποία ισχύει. Ισχύει, βεβαίως, όταν δημιουργηθούν προϋποθέσεις τέτοιες που δεν θα μας δημιουργήσουν προβλήματα. Εάν δεν το καταλαβαίνετε, δεν το καταλαβαίνετε. Νομίζω ότι αυτό έχει γίνει κατανοητό και από τον χώρο.</w:t>
      </w:r>
    </w:p>
    <w:p w14:paraId="6A4079D6"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Τώρα, τι να σας πω, για τους φορείς του κρασιού, για την προώθηση; Ήδη έχουν υπογραφεί και ήδη πάρα πολλοί από τους φορείς έχουν μπει σε αυτή τη διαδικασία. </w:t>
      </w:r>
    </w:p>
    <w:p w14:paraId="6A4079D7"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Το πρόγραμμα του 2017 δεν έχει ξεκινήσει.</w:t>
      </w:r>
    </w:p>
    <w:p w14:paraId="6A4079D8" w14:textId="77777777" w:rsidR="0083630C" w:rsidRDefault="004440BA">
      <w:pPr>
        <w:spacing w:line="600" w:lineRule="auto"/>
        <w:ind w:firstLine="720"/>
        <w:contextualSpacing/>
        <w:jc w:val="both"/>
        <w:rPr>
          <w:rFonts w:eastAsia="Times New Roman" w:cs="Times New Roman"/>
          <w:szCs w:val="24"/>
        </w:rPr>
      </w:pPr>
      <w:r w:rsidRPr="00E220C8">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Σας παρακαλώ!</w:t>
      </w:r>
    </w:p>
    <w:p w14:paraId="6A4079D9"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Επιμένω, λοιπόν, γιατί εμείς το θέμα που βάλατε θα το συζητήσουμε, θα διαβουλευτούμε. Δεν υπάρχει περίπτωση, όταν θα έρθει εκείνη η ώρα, να έχουμε μία απόφαση, την οποία δεν θα έχουμε περάσει από διαβούλευση απ’ όλους τους ενδιαφερόμενους και βεβαίως και από εσάς.</w:t>
      </w:r>
    </w:p>
    <w:p w14:paraId="6A4079DA" w14:textId="77777777" w:rsidR="0083630C" w:rsidRDefault="004440BA">
      <w:pPr>
        <w:spacing w:line="600" w:lineRule="auto"/>
        <w:ind w:firstLine="720"/>
        <w:contextualSpacing/>
        <w:jc w:val="both"/>
        <w:rPr>
          <w:rFonts w:eastAsia="Times New Roman" w:cs="Times New Roman"/>
          <w:szCs w:val="24"/>
        </w:rPr>
      </w:pPr>
      <w:r w:rsidRPr="000F65BA">
        <w:rPr>
          <w:rFonts w:eastAsia="Times New Roman"/>
          <w:b/>
          <w:bCs/>
        </w:rPr>
        <w:lastRenderedPageBreak/>
        <w:t>ΠΡΟΕΔΡΕΥΩΝ (Γεώργιος Βαρεμένος):</w:t>
      </w:r>
      <w:r>
        <w:rPr>
          <w:rFonts w:eastAsia="Times New Roman" w:cs="Times New Roman"/>
          <w:szCs w:val="24"/>
        </w:rPr>
        <w:t xml:space="preserve"> Προχωρούμε στην όγδοη</w:t>
      </w:r>
      <w:r w:rsidRPr="00FF3EC2">
        <w:rPr>
          <w:rFonts w:eastAsia="Times New Roman" w:cs="Times New Roman"/>
          <w:szCs w:val="24"/>
        </w:rPr>
        <w:t xml:space="preserve"> με αριθμό 1586/2-5-2018 </w:t>
      </w:r>
      <w:r>
        <w:rPr>
          <w:rFonts w:eastAsia="Times New Roman" w:cs="Times New Roman"/>
          <w:szCs w:val="24"/>
        </w:rPr>
        <w:t>ε</w:t>
      </w:r>
      <w:r w:rsidRPr="00FF3EC2">
        <w:rPr>
          <w:rFonts w:eastAsia="Times New Roman" w:cs="Times New Roman"/>
          <w:szCs w:val="24"/>
        </w:rPr>
        <w:t xml:space="preserve">πίκαιρη </w:t>
      </w:r>
      <w:r>
        <w:rPr>
          <w:rFonts w:eastAsia="Times New Roman" w:cs="Times New Roman"/>
          <w:szCs w:val="24"/>
        </w:rPr>
        <w:t>ε</w:t>
      </w:r>
      <w:r w:rsidRPr="00FF3EC2">
        <w:rPr>
          <w:rFonts w:eastAsia="Times New Roman" w:cs="Times New Roman"/>
          <w:szCs w:val="24"/>
        </w:rPr>
        <w:t>ρώτηση</w:t>
      </w:r>
      <w:r>
        <w:rPr>
          <w:rFonts w:eastAsia="Times New Roman" w:cs="Times New Roman"/>
          <w:szCs w:val="24"/>
        </w:rPr>
        <w:t xml:space="preserve"> δεύτερου κύκλου</w:t>
      </w:r>
      <w:r w:rsidRPr="00FF3EC2">
        <w:rPr>
          <w:rFonts w:eastAsia="Times New Roman" w:cs="Times New Roman"/>
          <w:szCs w:val="24"/>
        </w:rPr>
        <w:t xml:space="preserve"> του Βουλευτή Αργολίδας τ</w:t>
      </w:r>
      <w:r>
        <w:rPr>
          <w:rFonts w:eastAsia="Times New Roman" w:cs="Times New Roman"/>
          <w:szCs w:val="24"/>
        </w:rPr>
        <w:t>ης Δημοκρατικής Συμπαράταξης ΠΑ</w:t>
      </w:r>
      <w:r w:rsidRPr="00FF3EC2">
        <w:rPr>
          <w:rFonts w:eastAsia="Times New Roman" w:cs="Times New Roman"/>
          <w:szCs w:val="24"/>
        </w:rPr>
        <w:t>ΣΟΚ</w:t>
      </w:r>
      <w:r>
        <w:rPr>
          <w:rFonts w:eastAsia="Times New Roman" w:cs="Times New Roman"/>
          <w:szCs w:val="24"/>
        </w:rPr>
        <w:t xml:space="preserve"> </w:t>
      </w:r>
      <w:r w:rsidRPr="00FF3EC2">
        <w:rPr>
          <w:rFonts w:eastAsia="Times New Roman" w:cs="Times New Roman"/>
          <w:szCs w:val="24"/>
        </w:rPr>
        <w:t>–</w:t>
      </w:r>
      <w:r>
        <w:rPr>
          <w:rFonts w:eastAsia="Times New Roman" w:cs="Times New Roman"/>
          <w:szCs w:val="24"/>
        </w:rPr>
        <w:t xml:space="preserve"> Δ</w:t>
      </w:r>
      <w:r w:rsidRPr="00FF3EC2">
        <w:rPr>
          <w:rFonts w:eastAsia="Times New Roman" w:cs="Times New Roman"/>
          <w:szCs w:val="24"/>
        </w:rPr>
        <w:t>ΗΜΑΡ κ. Ιωάννη Μανιάτη προς τον Υπουργό Αγροτικής Ανάπτυξης και Τροφίμων, με θέμα: «</w:t>
      </w:r>
      <w:r>
        <w:rPr>
          <w:rFonts w:eastAsia="Times New Roman" w:cs="Times New Roman"/>
          <w:szCs w:val="24"/>
        </w:rPr>
        <w:t>Κ</w:t>
      </w:r>
      <w:r w:rsidRPr="00FF3EC2">
        <w:rPr>
          <w:rFonts w:eastAsia="Times New Roman" w:cs="Times New Roman"/>
          <w:szCs w:val="24"/>
        </w:rPr>
        <w:t>αταβολή αποζημιώσεων από τον ΕΛΓΑ για τις ζημιές από τη χαλαζόπτωση του Νοεμβρίου του 2017».</w:t>
      </w:r>
    </w:p>
    <w:p w14:paraId="6A4079DB"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Κύριε Μανιάτη, έχετε τον λόγο για δύο λεπτά.</w:t>
      </w:r>
    </w:p>
    <w:p w14:paraId="6A4079DC"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Ευχαριστώ, κύριε Πρόεδρε.</w:t>
      </w:r>
    </w:p>
    <w:p w14:paraId="6A4079DD"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αυτή η ερώτηση έχει κατατεθεί τέσσερις ή πέντε φορές, έχει αναβληθεί και γι’ αυτό συζητούμε τώρα τη χαλαζόπτωση του Νοεμβρίου 2017. Μας πρόλαβε, όμως, ο καιρός και στις 6 Απριλίου, τη Μεγάλη Παρασκευή, είχαμε καινούργια χαλαζόπτωση στην ευρύτερη περιοχή του Δήμου Άργους Μυκηνών από την περιοχή της Στέρνας, Αεροδρόμιο, </w:t>
      </w:r>
      <w:proofErr w:type="spellStart"/>
      <w:r>
        <w:rPr>
          <w:rFonts w:eastAsia="Times New Roman" w:cs="Times New Roman"/>
          <w:szCs w:val="24"/>
        </w:rPr>
        <w:t>Δαλαμανάρα</w:t>
      </w:r>
      <w:proofErr w:type="spellEnd"/>
      <w:r>
        <w:rPr>
          <w:rFonts w:eastAsia="Times New Roman" w:cs="Times New Roman"/>
          <w:szCs w:val="24"/>
        </w:rPr>
        <w:t xml:space="preserve"> και όλη η ευρύτερη περιοχή. Βερίκοκα, πορτοκάλια, ελιές έχουν πληγεί από το χαλάζι.</w:t>
      </w:r>
    </w:p>
    <w:p w14:paraId="6A4079DE"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lastRenderedPageBreak/>
        <w:t>Η ερώτηση, λοιπόν, είναι πολύ καθαρή, χωρίς να μας πείτε τα γνωστά τι γίνεται αναφορικά με τη διαδικασία: Πότε θα πάρουν τις αποζημιώσεις τους οι αγρότες για το χαλάζι του Νοεμβρίου 2017 και πότε θα πάρουν την αποζημίωσή τους για το χαλάζι της Μεγάλης Παρασκευής; Αυτό είναι το πρώτο ερώτημα.</w:t>
      </w:r>
    </w:p>
    <w:p w14:paraId="6A4079DF"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 ερώτημα. </w:t>
      </w:r>
      <w:r w:rsidRPr="00D62B99">
        <w:rPr>
          <w:rFonts w:eastAsia="Times New Roman" w:cs="Times New Roman"/>
          <w:szCs w:val="24"/>
        </w:rPr>
        <w:t>Κύριε Υπουργέ</w:t>
      </w:r>
      <w:r>
        <w:rPr>
          <w:rFonts w:eastAsia="Times New Roman" w:cs="Times New Roman"/>
          <w:szCs w:val="24"/>
        </w:rPr>
        <w:t>, από το 2010 υπάρχει νομοθεσία που ορίζει –και στη συνέχεια εκδόθηκε η υπουργική απόφαση- τις αποζημιώσεις του ΕΛΓΑ. Όμως, τώρα πια, τα τελευταία τρία-τέσσερα χρόνια, ζούμε τραγικές συνέπειες από την επιδείνωση της κλιματικής αλλαγής. Περισσότερη και μεγαλύτερη. Πάγοι, χαλάζι, ανεμοθύελλες, βροχές, πλημμύρες.</w:t>
      </w:r>
    </w:p>
    <w:p w14:paraId="6A4079E0"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Η δεύτερη, λοιπόν, ερώτηση, είναι τι ακριβώς έχετε κάνει μπροστά στην επιδεινούμενη κρίση που αντιμετωπίζουν οι αγρότες λόγω των φυσικών καταστροφών εξαιτίας ακριβώς της κλιματικής αλλαγής, ποια εργαλεία χρηματοδοτικά της Ευρωπαϊκής Ένωσης έχετε αξιοποιήσει και ποιες νομοθετικές ρυθμίσεις και πρωτοβουλίες έχετε αναλάβει.</w:t>
      </w:r>
    </w:p>
    <w:p w14:paraId="6A4079E1"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lastRenderedPageBreak/>
        <w:t>Τέλος, κύριε Πρόεδρε, θα πω κάτι, διότι αυτό αφορά πια όλη την Ελλάδα. Πριν τέσσερις ημέρες η ΔΕΗ αποφάσισε…</w:t>
      </w:r>
    </w:p>
    <w:p w14:paraId="6A4079E2" w14:textId="77777777" w:rsidR="0083630C" w:rsidRDefault="004440BA">
      <w:pPr>
        <w:spacing w:line="600" w:lineRule="auto"/>
        <w:ind w:firstLine="720"/>
        <w:contextualSpacing/>
        <w:jc w:val="both"/>
        <w:rPr>
          <w:rFonts w:eastAsia="Times New Roman" w:cs="Times New Roman"/>
          <w:szCs w:val="24"/>
        </w:rPr>
      </w:pPr>
      <w:r w:rsidRPr="00744B3F">
        <w:rPr>
          <w:rFonts w:eastAsia="Times New Roman" w:cs="Times New Roman"/>
          <w:b/>
          <w:szCs w:val="24"/>
        </w:rPr>
        <w:t xml:space="preserve">ΠΡΟΕΔΡΕΥΩΝ (Γεώργιος Βαρεμένος): </w:t>
      </w:r>
      <w:r>
        <w:rPr>
          <w:rFonts w:eastAsia="Times New Roman" w:cs="Times New Roman"/>
          <w:szCs w:val="24"/>
        </w:rPr>
        <w:t>Υπάρχει ερώτηση άλλη επ’ αυτού, κύριε Μανιάτη.</w:t>
      </w:r>
    </w:p>
    <w:p w14:paraId="6A4079E3" w14:textId="77777777" w:rsidR="0083630C" w:rsidRDefault="004440BA">
      <w:pPr>
        <w:spacing w:line="600" w:lineRule="auto"/>
        <w:ind w:firstLine="720"/>
        <w:contextualSpacing/>
        <w:jc w:val="both"/>
        <w:rPr>
          <w:rFonts w:eastAsia="Times New Roman" w:cs="Times New Roman"/>
          <w:szCs w:val="24"/>
        </w:rPr>
      </w:pPr>
      <w:r w:rsidRPr="00EB591E">
        <w:rPr>
          <w:rFonts w:eastAsia="Times New Roman" w:cs="Times New Roman"/>
          <w:b/>
          <w:szCs w:val="24"/>
        </w:rPr>
        <w:t>ΙΩΑΝΝΗΣ ΜΑΝΙΑΤΗΣ:</w:t>
      </w:r>
      <w:r>
        <w:rPr>
          <w:rFonts w:eastAsia="Times New Roman" w:cs="Times New Roman"/>
          <w:szCs w:val="24"/>
        </w:rPr>
        <w:t xml:space="preserve"> Αφήστε με να τελειώσω…</w:t>
      </w:r>
    </w:p>
    <w:p w14:paraId="6A4079E4"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Υπάρχει ερώτηση παρακάτω.</w:t>
      </w:r>
    </w:p>
    <w:p w14:paraId="6A4079E5"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…στον χρόνο μου. Δική μου ερώτηση.</w:t>
      </w:r>
    </w:p>
    <w:p w14:paraId="6A4079E6"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Έκοψε το ρεύμα στους ΤΟΕΒ της Αργολίδας. Έχει κοπεί, λοιπόν, με μονομερή απόφαση της ΔΕΗ σε όλους τους ΤΟΕΒ, στους περίπου δώδεκα χιλιάδες αγρότες της Αργολίδας, το ρεύμα. Γιατί; Διότι δεν δέχεται τον γνωστό διακανονισμό που γίνεται επί χρόνια και έχουμε το εξής τραγικό φαινόμενο που θα έχει κοινωνικές συνέπειες, κύριε Πρόεδρε. Σε έναν ΤΟΕΒ…</w:t>
      </w:r>
    </w:p>
    <w:p w14:paraId="6A4079E7"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Το ξέρουμε το θέμα, υπάρχει ερώτηση παρακάτω.</w:t>
      </w:r>
    </w:p>
    <w:p w14:paraId="6A4079E8"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ΜΑΝΙΑΤΗΣ:</w:t>
      </w:r>
      <w:r>
        <w:rPr>
          <w:rFonts w:eastAsia="Times New Roman" w:cs="Times New Roman"/>
          <w:szCs w:val="24"/>
        </w:rPr>
        <w:t xml:space="preserve"> Αφήστε με να πω μία φράση, κύριε Πρόεδρε.</w:t>
      </w:r>
    </w:p>
    <w:p w14:paraId="6A4079E9"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Τελείωσε ο χρόνος, τι να κάνω;</w:t>
      </w:r>
    </w:p>
    <w:p w14:paraId="6A4079EA"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Δώστε μου δέκα δεύτερα. Για όνομα του Θεού! Αφορά τους αγρότες της πατρίδας μας.</w:t>
      </w:r>
    </w:p>
    <w:p w14:paraId="6A4079EB"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Ξέρω καλύτερα το θέμα, κύριε Μανιάτη, αλλά δεν έχω την ευχέρεια να μιλήσω.</w:t>
      </w:r>
    </w:p>
    <w:p w14:paraId="6A4079EC"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Όταν, λοιπόν, ένα χωριό έχει πληρώσει, αλλά κάποιο άλλο δεν έχει πληρώσει για διάφορους λόγους, τιμωρούνται και οι αγρότες του χωριού που έχει πληρώσει και οι άλλοι αγρότες.</w:t>
      </w:r>
    </w:p>
    <w:p w14:paraId="6A4079ED"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Το θέμα το έχω κουβεντιάσει και με τον κ. Σταθάκη και έχει σηκώσει τα χέρια. Επειδή εσείς είστε ο Υπουργός που έχει την αρμοδιότητα να προστατεύει τον αγροτικό κόσμο, θέλω να μου πείτε τι ακριβώς θα κάνετε γι’ αυτό το θέμα.</w:t>
      </w:r>
    </w:p>
    <w:p w14:paraId="6A4079EE"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Σας παρακαλώ, υπάρχει και άλλη ερώτηση παρακάτω.</w:t>
      </w:r>
    </w:p>
    <w:p w14:paraId="6A4079EF"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lastRenderedPageBreak/>
        <w:t>Ο κύριος Υπουργός έχει τον λόγο για τρία λεπτά.</w:t>
      </w:r>
    </w:p>
    <w:p w14:paraId="6A4079F0" w14:textId="77777777" w:rsidR="0083630C" w:rsidRDefault="004440BA">
      <w:pPr>
        <w:spacing w:line="600" w:lineRule="auto"/>
        <w:ind w:firstLine="720"/>
        <w:contextualSpacing/>
        <w:jc w:val="both"/>
        <w:rPr>
          <w:rFonts w:eastAsia="Times New Roman" w:cs="Times New Roman"/>
          <w:szCs w:val="24"/>
        </w:rPr>
      </w:pPr>
      <w:r w:rsidRPr="006D6354">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Από τη μια μεριά λέτε ότι δεν είναι αρμοδιότητά μου και από την άλλη λέτε να απαντήσω. Εγώ θα σας παρακαλούσα να απευθυνθείτε στον αρμόδιο Υπουργό. Εμείς από τη δική μας πλευρά υποστηρίζουμε και πραγματικά αυτή την ώρα βρισκόμαστε σε μία συζήτηση για να δούμε πώς θα αντιμετωπίσουμε το πρόβλημα που έχουν πολλοί ΤΟΕΒ - ΓΟΕΒ σε σχέση με τη ΔΕΗ και να βρούμε μία λύση. Θα πρέπει όμως να βρούμε μία τέτοια λύση στην οποία να μπορέσει και η ΔΕΗ να συμφωνήσει, ώστε να σταθεί και αυτή όρθια και να συνεχιστεί η δυνατότητα των αγροτών να αρδεύουν τις εκτάσεις τους. Δεν είναι εύκολα αυτά.</w:t>
      </w:r>
    </w:p>
    <w:p w14:paraId="6A4079F1"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Θέλω να σας υπενθυμίσω ότι στη συγκεκριμένη δραστηριότητα οι οφειλές σέρνονται από πολύ παλιά και το τονίζω αυτό το πράγμα. Όμως, μας απασχολεί και θα δώσουμε λύση.</w:t>
      </w:r>
    </w:p>
    <w:p w14:paraId="6A4079F2"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Πάλι ξεφύγατε. Ενώ έχουμε μία ερώτηση η οποία αφορά συγκεκριμένες ζημιές, ήρθατε στις πρόσφατες ζημιές της Μεγάλης Παρασκευής. Και εσείς συμφωνείτε ότι οι κλιματικές αλλαγές δεν μας αφήνουν να ηρεμήσουμε, δυστυχώς, ούτε μία ημέρα. Πιστεύετε, όμως, ότι είναι τόσο εύκολο όταν σε ολόκληρη την Ευρωπαϊκή Επιτροπή γίνονται αλλεπάλληλες συζητήσεις για τις επιπτώσεις της κλιματικής αλλαγής στον αγροτικό χώρο, να έχουμε εμείς συγκεκριμένη πρόταση; Πόσο μάλλον όταν γνωρίζετε ότι πρόκειται για ζημιές που δεν προβλέπονται ως ασφαλιστικοί κίνδυνοι. Πρέπει να μπούμε σε μία διαδικασία αναλογιστικών μελετών. Έχει συσταθεί σχετική επιτροπή.</w:t>
      </w:r>
    </w:p>
    <w:p w14:paraId="6A4079F3"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Αυτά δεν είναι θέματα που μπορούν να αντιμετωπιστούν από τη μία ημέρα στην άλλη και βεβαίως δεν είναι θέματα για τα οποία μπορούμε εμείς να πάρουμε κάποια πρωτοβουλία αν δεν είμαστε σε συνεννόηση με την Ευρωπαϊκή Επιτροπή. Να τα ξεκαθαρίσουμε αυτά τα πράγματα, γιατί κάποια στιγμή παίρνουμε τέτοιες πρωτοβουλίες και τότε μας κτυπάνε το κουδούνι και μας λένε «τι είναι αυτά που κάνετε; Αυτά είναι </w:t>
      </w:r>
      <w:r>
        <w:rPr>
          <w:rFonts w:eastAsia="Times New Roman" w:cs="Times New Roman"/>
          <w:szCs w:val="24"/>
        </w:rPr>
        <w:lastRenderedPageBreak/>
        <w:t>παραβιάσεις ανταγωνισμού» και ένα σωρό άλλα ζητήματα. Γι’ αυτό, λοιπόν, πρέπει να είμαστε προσεκτικοί.</w:t>
      </w:r>
    </w:p>
    <w:p w14:paraId="6A4079F4"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Θα έρθω τώρα στο θέμα που βάλατε για τις ζημιές τον Νοέμβριο του 2017. Ξεχάσατε βέβαια να αναφέρετε ότι υπάρχουν και ζημιές τον Ιούνιο. Για αυτές τις ζημιές του Ιουνίου φαίνεται ότι επειδή υπήρξαν πληρωμές, επειδή υπάρχει μία διαδικασία που ολοκληρώνεται, σκεφτήκατε «ε, τώρα να μην αναφέρουμε και πει ο Υπουργός ότι πληρώθηκαν οι ζημιές του Ιουνίου». Για τις ζημιές, λοιπόν, του Νοεμβρίου ολοκληρώνουμε τις διαδικασίες.</w:t>
      </w:r>
    </w:p>
    <w:p w14:paraId="6A4079F5" w14:textId="77777777" w:rsidR="0083630C" w:rsidRDefault="004440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Έχουν γίνει τρεισήμισι χιλιάδες δηλώσεις. Έχει ήδη ξεκινήσει η κοινοποίηση των πορισμάτων και βεβαίως, γρήγορα –και σας λέω ότι τώρα, ίσως τέλη Μαΐου, αρχές Ιουνίου, γιατί έχουμε έναν προγραμματισμό σε όλη την Ελλάδα να πληρώσουμε όλες αυτές τις ζημιές μέχρι τέλος Ιουνίου- θα πληρωθούν και οι συγκεκριμένες ζημιές.</w:t>
      </w:r>
    </w:p>
    <w:p w14:paraId="6A4079F6" w14:textId="77777777" w:rsidR="0083630C" w:rsidRDefault="004440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Όμως, εγώ οφείλω να σας υπενθυμίσω ότι ήδη έχουν γίνει οι πληρωμές πάνω από 2 εκατομμύρια ευρώ σε ασφαλιστικά ενήμερους από την προηγούμενη ζημιά.</w:t>
      </w:r>
    </w:p>
    <w:p w14:paraId="6A4079F7" w14:textId="77777777" w:rsidR="0083630C" w:rsidRDefault="004440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Και βεβαίως, όσον αφορά τη ζημιά που προκλήθηκε τη Μεγάλη Παρασκευή, βρίσκονται σε διαδικασία εκτιμήσεως και θα πάρουν τον δρόμο τους.</w:t>
      </w:r>
    </w:p>
    <w:p w14:paraId="6A4079F8" w14:textId="77777777" w:rsidR="0083630C" w:rsidRDefault="004440BA">
      <w:pPr>
        <w:tabs>
          <w:tab w:val="left" w:pos="2738"/>
          <w:tab w:val="center" w:pos="4753"/>
          <w:tab w:val="left" w:pos="5723"/>
        </w:tabs>
        <w:spacing w:line="600" w:lineRule="auto"/>
        <w:ind w:firstLine="720"/>
        <w:contextualSpacing/>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Μάλιστα.</w:t>
      </w:r>
    </w:p>
    <w:p w14:paraId="6A4079F9" w14:textId="77777777" w:rsidR="0083630C" w:rsidRDefault="004440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Μανιάτη, έχετε τον λόγο. </w:t>
      </w:r>
    </w:p>
    <w:p w14:paraId="6A4079FA" w14:textId="77777777" w:rsidR="0083630C" w:rsidRDefault="004440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Για να ξεκαθαρίσουμε κάτι, κύριε Υπουργέ, όταν απευθύνεστε σε Βουλευτές, θα έχετε συνείδηση ότι απευθύνεστε σε εκλεγμένους από τον λαό. Οι απαντήσεις σας, λοιπόν, θα έχουν τον σεβασμό που αρμόζει σε αυτούς που εκλέγουν οι πολίτες. Το να απαντάτε και να λέτε ότι επί τρεισήμισι χρόνια δεν έχετε κάνει απολύτως τίποτε για να προσαρμόσετε τις όποιες δικές σας υποχρεώσεις στην κλιματική αλλαγή συνιστά ομολογία αποτυχίας.</w:t>
      </w:r>
    </w:p>
    <w:p w14:paraId="6A4079FB" w14:textId="77777777" w:rsidR="0083630C" w:rsidRDefault="004440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Δεύτερον, για να συνεννοούμαστε και μεταξύ μας σε αυτή την Αίθουσα, οι αγρότες εσάς έχουν ως άνθρωπο που προστατεύει την αγροτική παραγωγή. Εγώ τη δουλειά μου την έκανα χθες. Ζήτησα από τον κ. Σταθάκη να παρέμβει στους ΤΟΕΒ, να μην κόψει η ΔΕΗ το ρεύμα, πολύ περισσότερο όταν μπροστά μας έχουμε το αντικειμενικό </w:t>
      </w:r>
      <w:r>
        <w:rPr>
          <w:rFonts w:eastAsia="Times New Roman" w:cs="Times New Roman"/>
          <w:szCs w:val="24"/>
        </w:rPr>
        <w:lastRenderedPageBreak/>
        <w:t>γεγονός. Αν δεν καλλιεργήσουν, δεν πρόκειται στον αιώνα τον άπαντα η ΔΕΗ να πάρει τα λεφτά της.</w:t>
      </w:r>
    </w:p>
    <w:p w14:paraId="6A4079FC" w14:textId="77777777" w:rsidR="0083630C" w:rsidRDefault="004440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Ήδη έχουμε </w:t>
      </w:r>
      <w:proofErr w:type="spellStart"/>
      <w:r>
        <w:rPr>
          <w:rFonts w:eastAsia="Times New Roman" w:cs="Times New Roman"/>
          <w:szCs w:val="24"/>
        </w:rPr>
        <w:t>καρποπτώσεις</w:t>
      </w:r>
      <w:proofErr w:type="spellEnd"/>
      <w:r>
        <w:rPr>
          <w:rFonts w:eastAsia="Times New Roman" w:cs="Times New Roman"/>
          <w:szCs w:val="24"/>
        </w:rPr>
        <w:t>. Ήδη έχουμε τεράστια ζημιά στο βερίκοκο, αφού ξέρετε ότι μέρα παρά μέρα πρέπει να ποτίζεται.</w:t>
      </w:r>
    </w:p>
    <w:p w14:paraId="6A4079FD" w14:textId="77777777" w:rsidR="0083630C" w:rsidRDefault="004440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Αφήστε, λοιπόν, αυτά τα άλλα, ότι δεν σας αφορά. Σας αφορά και σας </w:t>
      </w:r>
      <w:proofErr w:type="spellStart"/>
      <w:r>
        <w:rPr>
          <w:rFonts w:eastAsia="Times New Roman" w:cs="Times New Roman"/>
          <w:szCs w:val="24"/>
        </w:rPr>
        <w:t>παρααφορά</w:t>
      </w:r>
      <w:proofErr w:type="spellEnd"/>
      <w:r>
        <w:rPr>
          <w:rFonts w:eastAsia="Times New Roman" w:cs="Times New Roman"/>
          <w:szCs w:val="24"/>
        </w:rPr>
        <w:t xml:space="preserve"> να έχει νερό για να ποτίσει ο αγρότης.</w:t>
      </w:r>
    </w:p>
    <w:p w14:paraId="6A4079FE" w14:textId="77777777" w:rsidR="0083630C" w:rsidRDefault="004440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επειδή είστε μία Κυβέρνηση που ήρθε με το σύνθημα «Δεν πληρώνω» -γιατί δικό σας σύνθημα ήταν αυτό- πρέπει να σας πω ότι οφείλετε να δώσετε λύσεις με λογικούς διακανονισμούς που θα μπορούν να τους αντέξουν οι αγρότες, έτσι όπως γινόταν όλα τα προηγούμενα χρόνια. Ποτέ η ΔΕΗ μέχρι σήμερα δεν είχε κόψει το ρεύμα στους ΤΟΕΒ. Και πάντα υπήρχε ένας λογικός διακανονισμός.</w:t>
      </w:r>
    </w:p>
    <w:p w14:paraId="6A4079FF" w14:textId="77777777" w:rsidR="0083630C" w:rsidRDefault="004440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Εδώ, λοιπόν, έρχεστε και μας λέτε ότι δεν σας αφορά, όταν καταστρέφεται ένας ολόκληρος νομός. Και δεν είναι μόνο ένας νομός, καταστρέφεται όλη η Ελλάδα, γιατί την ίδια πολιτική ακολουθείτε και σε άλλους ΤΟΕΒ.</w:t>
      </w:r>
    </w:p>
    <w:p w14:paraId="6A407A00" w14:textId="77777777" w:rsidR="0083630C" w:rsidRDefault="004440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Θέλω, λοιπόν, ευθέως να μας πείτε τι θα κάνει η Κυβέρνησή σας, εσείς προσωπικά και ο Υπουργός Ενέργειας, για να μπορέσουν με λογικούς διακανονισμούς οι αγρότες της Ελλάδας, οι αγρότες των ΤΟΕΒ της Αργολίδας να ποτίσουν, για να μπορέσουν να αποπληρώσουν.</w:t>
      </w:r>
    </w:p>
    <w:p w14:paraId="6A407A01" w14:textId="77777777" w:rsidR="0083630C" w:rsidRDefault="004440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Δεύτερον, τι θα κάνετε για να μην εξομοιώνονται και οι καλοπληρωτές που έχουν κανονικά πληρώσει μαζί με τους άλλους που δεν μπορούν ή δεν θέλουν να πληρώσουν; Διότι έτσι δημιουργείτε κοινωνικά αντανακλαστικά και εμφύλιους σπαραγμούς σε χωριά με πολιτική ευθύνη δική σας.</w:t>
      </w:r>
    </w:p>
    <w:p w14:paraId="6A407A02" w14:textId="77777777" w:rsidR="0083630C" w:rsidRDefault="004440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τρίτον, τι θα κάνετε για να δώσετε λύση στο μεγάλο πρόβλημα της διαρκώς επιδεινούμενης κλιματικής αλλαγής που έχει επιφέρει τέτοιες καταστάσεις, με τις οποίες όλη η Ευρώπη προβληματίζεται, όλη η Ευρώπη προσαρμόζεται και η δική σας Κυβέρνηση μόνο κάνει ότι δεν καταλαβαίνει πως επί τρεισήμισι χρόνια έχει την ευθύνη για τις τύχες του ελληνικού λαού και του αγροτικού κόσμου;</w:t>
      </w:r>
    </w:p>
    <w:p w14:paraId="6A407A03" w14:textId="77777777" w:rsidR="0083630C" w:rsidRDefault="004440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Απαιτούμε, λοιπόν, απαντήσεις ρεαλιστικές, αποτελεσματικές που θα δίνουν ελπίδα και προοπτική στον αγροτικό κόσμο. Αρκετά τους παραμυθιάσατε με τις συντάξεις που θα τους δίνατε και τους έχετε πετσοκόψει και φορολογικά και ασφαλιστικά. Αρκετά!</w:t>
      </w:r>
    </w:p>
    <w:p w14:paraId="6A407A04" w14:textId="77777777" w:rsidR="0083630C" w:rsidRDefault="004440BA">
      <w:pPr>
        <w:tabs>
          <w:tab w:val="left" w:pos="2738"/>
          <w:tab w:val="center" w:pos="4753"/>
          <w:tab w:val="left" w:pos="5723"/>
        </w:tabs>
        <w:spacing w:line="600" w:lineRule="auto"/>
        <w:ind w:firstLine="720"/>
        <w:contextualSpacing/>
        <w:jc w:val="both"/>
        <w:rPr>
          <w:rFonts w:eastAsia="Times New Roman" w:cs="Times New Roman"/>
          <w:szCs w:val="24"/>
        </w:rPr>
      </w:pPr>
      <w:r w:rsidRPr="00CF5893">
        <w:rPr>
          <w:rFonts w:eastAsia="Times New Roman" w:cs="Times New Roman"/>
          <w:b/>
          <w:szCs w:val="24"/>
        </w:rPr>
        <w:t xml:space="preserve">ΠΡΟΕΔΡΕΥΩΝ (Γεώργιος Βαρεμένος): </w:t>
      </w:r>
      <w:r>
        <w:rPr>
          <w:rFonts w:eastAsia="Times New Roman" w:cs="Times New Roman"/>
          <w:szCs w:val="24"/>
        </w:rPr>
        <w:t>Ορίστε, κύριε Υπουργέ, έχετε τον λόγο.</w:t>
      </w:r>
    </w:p>
    <w:p w14:paraId="6A407A05" w14:textId="77777777" w:rsidR="0083630C" w:rsidRDefault="004440BA">
      <w:pPr>
        <w:tabs>
          <w:tab w:val="left" w:pos="2738"/>
          <w:tab w:val="center" w:pos="4753"/>
          <w:tab w:val="left" w:pos="5723"/>
        </w:tabs>
        <w:spacing w:line="600" w:lineRule="auto"/>
        <w:ind w:firstLine="720"/>
        <w:contextualSpacing/>
        <w:jc w:val="both"/>
        <w:rPr>
          <w:rFonts w:eastAsia="Times New Roman" w:cs="Times New Roman"/>
          <w:szCs w:val="24"/>
        </w:rPr>
      </w:pPr>
      <w:r w:rsidRPr="00082190">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Κύριε Μανιάτη, ειλικρινά ο λαϊκισμός σας δεν έχει όρια! Σας γνωρίζω τόσα χρόνια και δεν μπορούσα να φανταστώ έναν άνθρωπο σαν και εσάς όχι απλά να ψεύδεται αλλά και να επικαλείται στοιχεία, τα οποία δεν ανταποκρίνονται στην πραγματικότητα.</w:t>
      </w:r>
    </w:p>
    <w:p w14:paraId="6A407A06" w14:textId="77777777" w:rsidR="0083630C" w:rsidRDefault="004440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Πληρώσαμε τις αποζημιώσεις του ΕΛΓΑ μέσα σε επτά με οκτώ μήνες, όταν ο μέσος όρος προηγούμενα ήταν πάνω από δώδεκα μήνες και όταν βρισκόμαστε σε μια περίοδο που οι ζημιές είναι αλλεπάλληλες και προσπαθούμε όσο το δυνατόν περισσότερο να ικανοποιήσουμε τους αγρότες, γιατί ξέρουμε ότι έχουν πρόβλημα.</w:t>
      </w:r>
    </w:p>
    <w:p w14:paraId="6A407A07" w14:textId="77777777" w:rsidR="0083630C" w:rsidRDefault="004440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ειλικρινά δεν ασχοληθήκατε καθόλου με το ερώτημά σας και αρχίσατε τώρα να θέτετε ένα, δύο, τρία θέματα. Αυτό με τους ΤΟΕΒ - ΓΟΕΒ μας απασχολεί και ήδη αυτή την ώρα το συζητάμε. Όμως, γιατί δεν λέτε ότι τόσα χρόνια υπήρχε η ίδια κατάσταση και ήρθαμε σε ένα σημείο όπου πλέον δεν πάει άλλο και πρέπει να βρούμε μία λύση;</w:t>
      </w:r>
    </w:p>
    <w:p w14:paraId="6A407A08"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Αυτό κάνουμε εμείς, να δώσουμε μία λύση τέτοια που και η ΔΕΗ θα έχει ένα έσοδο από τη συγκεκριμένη διαδικασία και οι αγρότες θα μπορούν να χρησιμοποιήσουν τη δυνατότητα να αρδεύουν.</w:t>
      </w:r>
    </w:p>
    <w:p w14:paraId="6A407A09"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Εσείς, που διαχειριζόσασταν επί τόσα χρόνια όλα αυτά τα κονδύλια, ξέρετε, όπως σας είπα προηγουμένως, τι μας κληρονομήσατε; Τρέχουμε αυτή την ώρα τα διάφορα πακέτα με τους συνεταιρισμούς…</w:t>
      </w:r>
    </w:p>
    <w:p w14:paraId="6A407A0A" w14:textId="77777777" w:rsidR="0083630C" w:rsidRDefault="004440BA">
      <w:pPr>
        <w:spacing w:line="600" w:lineRule="auto"/>
        <w:ind w:firstLine="720"/>
        <w:contextualSpacing/>
        <w:jc w:val="both"/>
        <w:rPr>
          <w:rFonts w:eastAsia="Times New Roman" w:cs="Times New Roman"/>
          <w:szCs w:val="24"/>
        </w:rPr>
      </w:pPr>
      <w:r w:rsidRPr="007F2207">
        <w:rPr>
          <w:rFonts w:eastAsia="Times New Roman" w:cs="Times New Roman"/>
          <w:b/>
          <w:szCs w:val="24"/>
        </w:rPr>
        <w:t>ΙΩΑΝΝΗΣ ΜΑΝΙΑΤΗΣ:</w:t>
      </w:r>
      <w:r>
        <w:rPr>
          <w:rFonts w:eastAsia="Times New Roman" w:cs="Times New Roman"/>
          <w:szCs w:val="24"/>
        </w:rPr>
        <w:t xml:space="preserve"> Κόβετε το ρεύμα στους αγρότες. Είναι θράσος αυτό. Πρέπει να ντρέπεστε!</w:t>
      </w:r>
    </w:p>
    <w:p w14:paraId="6A407A0B" w14:textId="77777777" w:rsidR="0083630C" w:rsidRDefault="004440BA">
      <w:pPr>
        <w:spacing w:line="600" w:lineRule="auto"/>
        <w:ind w:firstLine="720"/>
        <w:contextualSpacing/>
        <w:jc w:val="both"/>
        <w:rPr>
          <w:rFonts w:eastAsia="Times New Roman" w:cs="Times New Roman"/>
          <w:szCs w:val="24"/>
        </w:rPr>
      </w:pPr>
      <w:r w:rsidRPr="007F2207">
        <w:rPr>
          <w:rFonts w:eastAsia="Times New Roman" w:cs="Times New Roman"/>
          <w:b/>
          <w:szCs w:val="24"/>
        </w:rPr>
        <w:t>ΠΡΟΕΔΡΕΥΩΝ (Γεώργιος Βαρεμένος):</w:t>
      </w:r>
      <w:r>
        <w:rPr>
          <w:rFonts w:eastAsia="Times New Roman" w:cs="Times New Roman"/>
          <w:szCs w:val="24"/>
        </w:rPr>
        <w:t xml:space="preserve"> Κύριε Μανιάτη, δεν έχετε τον λόγο.</w:t>
      </w:r>
    </w:p>
    <w:p w14:paraId="6A407A0C" w14:textId="77777777" w:rsidR="0083630C" w:rsidRDefault="004440BA">
      <w:pPr>
        <w:spacing w:line="600" w:lineRule="auto"/>
        <w:ind w:firstLine="720"/>
        <w:contextualSpacing/>
        <w:jc w:val="both"/>
        <w:rPr>
          <w:rFonts w:eastAsia="Times New Roman" w:cs="Times New Roman"/>
          <w:szCs w:val="24"/>
        </w:rPr>
      </w:pPr>
      <w:r w:rsidRPr="007F2207">
        <w:rPr>
          <w:rFonts w:eastAsia="Times New Roman" w:cs="Times New Roman"/>
          <w:b/>
          <w:szCs w:val="24"/>
        </w:rPr>
        <w:lastRenderedPageBreak/>
        <w:t>ΕΥΑΓΓΕΛΟΣ ΑΠΟΣΤΟΛΟΥ (Υπουργός Αγροτικής Ανάπτυξης και Τροφίμων):</w:t>
      </w:r>
      <w:r>
        <w:rPr>
          <w:rFonts w:eastAsia="Times New Roman" w:cs="Times New Roman"/>
          <w:szCs w:val="24"/>
        </w:rPr>
        <w:t xml:space="preserve"> Κύριε Μανιάτη, να μάθετε να σέβεστε. Δεν σέβεστε τον Υπουργό. Σας παρακαλώ μην με αναγκάζετε να μιλάω με τρόπο που δεν είναι σύμφωνος με τον χαρακτήρα μου. Επιτέλους! Ήρθατε εδώ και σηκώσατε την παντιέρα της επανάστασης…</w:t>
      </w:r>
    </w:p>
    <w:p w14:paraId="6A407A0D" w14:textId="77777777" w:rsidR="0083630C" w:rsidRDefault="004440BA">
      <w:pPr>
        <w:spacing w:line="600" w:lineRule="auto"/>
        <w:ind w:firstLine="720"/>
        <w:contextualSpacing/>
        <w:jc w:val="both"/>
        <w:rPr>
          <w:rFonts w:eastAsia="Times New Roman" w:cs="Times New Roman"/>
          <w:szCs w:val="24"/>
        </w:rPr>
      </w:pPr>
      <w:r w:rsidRPr="007F2207">
        <w:rPr>
          <w:rFonts w:eastAsia="Times New Roman" w:cs="Times New Roman"/>
          <w:b/>
          <w:szCs w:val="24"/>
        </w:rPr>
        <w:t>ΠΡΟΕΔΡΕΥΩΝ (Γεώργιος Βαρεμένος):</w:t>
      </w:r>
      <w:r>
        <w:rPr>
          <w:rFonts w:eastAsia="Times New Roman" w:cs="Times New Roman"/>
          <w:szCs w:val="24"/>
        </w:rPr>
        <w:t xml:space="preserve"> Κύριε Μανιάτη, αν δεν υπάρχει αυτός ο σεβασμός, σεβαστείτε τη διαδικασία.</w:t>
      </w:r>
    </w:p>
    <w:p w14:paraId="6A407A0E" w14:textId="77777777" w:rsidR="0083630C" w:rsidRDefault="004440BA">
      <w:pPr>
        <w:spacing w:line="600" w:lineRule="auto"/>
        <w:ind w:firstLine="720"/>
        <w:contextualSpacing/>
        <w:jc w:val="both"/>
        <w:rPr>
          <w:rFonts w:eastAsia="Times New Roman" w:cs="Times New Roman"/>
          <w:szCs w:val="24"/>
        </w:rPr>
      </w:pPr>
      <w:r w:rsidRPr="007F2207">
        <w:rPr>
          <w:rFonts w:eastAsia="Times New Roman" w:cs="Times New Roman"/>
          <w:b/>
          <w:szCs w:val="24"/>
        </w:rPr>
        <w:t>ΙΩΑΝΝΗΣ ΜΑΝΙΑΤΗΣ:</w:t>
      </w:r>
      <w:r>
        <w:rPr>
          <w:rFonts w:eastAsia="Times New Roman" w:cs="Times New Roman"/>
          <w:szCs w:val="24"/>
        </w:rPr>
        <w:t xml:space="preserve"> Τη διαδικασία τη σέβομαι απολύτως. Τον τρόπο που μιλάει ο Υπουργός δεν σέβομαι.</w:t>
      </w:r>
    </w:p>
    <w:p w14:paraId="6A407A0F" w14:textId="77777777" w:rsidR="0083630C" w:rsidRDefault="004440BA">
      <w:pPr>
        <w:spacing w:line="600" w:lineRule="auto"/>
        <w:ind w:firstLine="720"/>
        <w:contextualSpacing/>
        <w:jc w:val="both"/>
        <w:rPr>
          <w:rFonts w:eastAsia="Times New Roman" w:cs="Times New Roman"/>
          <w:szCs w:val="24"/>
        </w:rPr>
      </w:pPr>
      <w:r w:rsidRPr="007F2207">
        <w:rPr>
          <w:rFonts w:eastAsia="Times New Roman" w:cs="Times New Roman"/>
          <w:b/>
          <w:szCs w:val="24"/>
        </w:rPr>
        <w:t>ΠΡΟΕΔΡΕΥΩΝ (Γεώργιος Βαρεμένος):</w:t>
      </w:r>
      <w:r>
        <w:rPr>
          <w:rFonts w:eastAsia="Times New Roman" w:cs="Times New Roman"/>
          <w:szCs w:val="24"/>
        </w:rPr>
        <w:t xml:space="preserve"> Κύριε Μανιάτη, ησυχία! Δεν έχετε τον λόγο. Καθίστε κάτω. Τελεία και παύλα! Δεν έχετε τον λόγο!</w:t>
      </w:r>
    </w:p>
    <w:p w14:paraId="6A407A10" w14:textId="77777777" w:rsidR="0083630C" w:rsidRDefault="004440BA">
      <w:pPr>
        <w:spacing w:line="600" w:lineRule="auto"/>
        <w:ind w:firstLine="720"/>
        <w:contextualSpacing/>
        <w:jc w:val="both"/>
        <w:rPr>
          <w:rFonts w:eastAsia="Times New Roman" w:cs="Times New Roman"/>
          <w:szCs w:val="24"/>
        </w:rPr>
      </w:pPr>
      <w:r w:rsidRPr="007F2207">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Ήρθατε προετοιμασμένος εδώ για να δημιουργήσετε κατάσταση; Ήρθα να απα</w:t>
      </w:r>
      <w:r>
        <w:rPr>
          <w:rFonts w:eastAsia="Times New Roman" w:cs="Times New Roman"/>
          <w:szCs w:val="24"/>
        </w:rPr>
        <w:lastRenderedPageBreak/>
        <w:t>ντήσω στην ερώτησή σας. Είδα μάλιστα ότι ένα μέρος των αγροτών ήδη έχει ικανοποιηθεί. Ήδη γίνονται οι διαδικασίες για τους υπολοίπους. Και μου σηκώσατε την παντιέρα ότι εμείς καταστρέψαμε τον αγροτικό χώρο;</w:t>
      </w:r>
    </w:p>
    <w:p w14:paraId="6A407A11"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Ειλικρινά, έχετε γνώση του τι συνέβαινε με τις ενισχύσεις και με τους συνεταιρισμούς τα προηγούμενα χρόνια; Έχετε γνώση τι έμεινε σε αυτόν τον χώρο, στον οποίο προσπαθούμε να βρούμε μια οργανωμένη ομάδα και δεν μπορούμε, διότι παντού είχε διαχυθεί μια κακοδιαχείριση, μια σπατάλη, η οποία έφτανε και στα ποινικά όρια;</w:t>
      </w:r>
    </w:p>
    <w:p w14:paraId="6A407A12"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Σας παρακαλώ, λοιπόν, αν το θέλετε πραγματικά, να βοηθήσετε τον αγροτικό χώρο, γιατί έχει ανάγκη και κάνουμε μεγάλη προσπάθεια αυτή την ώρα. Είναι πολλά τα προβλήματα. Όμως -πιστέψτε με- πότε υπήρχε σε αυτόν τον χώρο μία διαχείριση των ενισχύσεων σαν τη σημερινή; Ακούσατε εσείς τον κόσμο να λέει ότι δεν πληρώνεται έγκαιρα, ότι δεν φροντίζουμε; Γιατί σηκώνετε μια παντιέρα, </w:t>
      </w:r>
      <w:proofErr w:type="spellStart"/>
      <w:r>
        <w:rPr>
          <w:rFonts w:eastAsia="Times New Roman" w:cs="Times New Roman"/>
          <w:szCs w:val="24"/>
        </w:rPr>
        <w:t>πόσω</w:t>
      </w:r>
      <w:proofErr w:type="spellEnd"/>
      <w:r>
        <w:rPr>
          <w:rFonts w:eastAsia="Times New Roman" w:cs="Times New Roman"/>
          <w:szCs w:val="24"/>
        </w:rPr>
        <w:t xml:space="preserve"> μάλλον, όταν βρισκόμαστε σε μια ώρα που συζητάμε προβλήματα κοινής αγροτικής πολιτικής, συζητάμε θέματα, στα οποία πρέπει να υπάρχει μία ομόνοια, μία κοινή συμπόρευση η </w:t>
      </w:r>
      <w:r>
        <w:rPr>
          <w:rFonts w:eastAsia="Times New Roman" w:cs="Times New Roman"/>
          <w:szCs w:val="24"/>
        </w:rPr>
        <w:lastRenderedPageBreak/>
        <w:t>οποία έχει ήδη επιτευχθεί σε πολλά ζητήματα και έρχεστε εσείς σήμερα να σηκώσετε την παντιέρα του επαναστάτη;</w:t>
      </w:r>
    </w:p>
    <w:p w14:paraId="6A407A13" w14:textId="77777777" w:rsidR="0083630C" w:rsidRDefault="004440BA">
      <w:pPr>
        <w:spacing w:line="600" w:lineRule="auto"/>
        <w:ind w:firstLine="720"/>
        <w:contextualSpacing/>
        <w:jc w:val="both"/>
        <w:rPr>
          <w:rFonts w:eastAsia="Times New Roman" w:cs="Times New Roman"/>
          <w:color w:val="000000" w:themeColor="text1"/>
          <w:szCs w:val="24"/>
        </w:rPr>
      </w:pPr>
      <w:r w:rsidRPr="005C6958">
        <w:rPr>
          <w:rFonts w:eastAsia="Times New Roman" w:cs="Times New Roman"/>
          <w:b/>
          <w:color w:val="000000" w:themeColor="text1"/>
          <w:szCs w:val="24"/>
        </w:rPr>
        <w:t>ΠΡΟΕΔΡΕΥΩΝ (Γεώργιος Βαρεμένος):</w:t>
      </w:r>
      <w:r w:rsidRPr="005C6958">
        <w:rPr>
          <w:rFonts w:eastAsia="Times New Roman" w:cs="Times New Roman"/>
          <w:color w:val="000000" w:themeColor="text1"/>
          <w:szCs w:val="24"/>
        </w:rPr>
        <w:t xml:space="preserve"> Τελειώσατε, κύριε Υπουργέ. Εδώ μας λείπει η ευπρέπεια, ψάχνουμε και την ομόνοια!</w:t>
      </w:r>
    </w:p>
    <w:p w14:paraId="6A407A14" w14:textId="77777777" w:rsidR="0083630C" w:rsidRDefault="004440BA">
      <w:pPr>
        <w:spacing w:line="600" w:lineRule="auto"/>
        <w:ind w:firstLine="720"/>
        <w:contextualSpacing/>
        <w:jc w:val="both"/>
        <w:rPr>
          <w:rFonts w:eastAsia="Times New Roman"/>
          <w:color w:val="000000"/>
          <w:szCs w:val="24"/>
        </w:rPr>
      </w:pPr>
      <w:r w:rsidRPr="005C6958">
        <w:rPr>
          <w:rFonts w:eastAsia="Times New Roman" w:cs="Times New Roman"/>
          <w:color w:val="000000" w:themeColor="text1"/>
          <w:szCs w:val="24"/>
        </w:rPr>
        <w:t>Προχωράμε στην από κοινού συζήτηση τ</w:t>
      </w:r>
      <w:r w:rsidRPr="005C6958">
        <w:rPr>
          <w:rFonts w:eastAsia="Times New Roman"/>
          <w:color w:val="000000" w:themeColor="text1"/>
          <w:szCs w:val="24"/>
          <w:shd w:val="clear" w:color="auto" w:fill="FFFFFF"/>
        </w:rPr>
        <w:t>ης ένατης με αριθμό 1608/7-5-2018 επίκαιρης ερώτησης δεύτερου κύκλου της Βουλευτού Σερρών της Νέας Δημοκρατίας κ. Φωτεινής Αραμπατζή</w:t>
      </w:r>
      <w:r w:rsidRPr="005C6958">
        <w:rPr>
          <w:rFonts w:eastAsia="Times New Roman"/>
          <w:b/>
          <w:color w:val="000000" w:themeColor="text1"/>
          <w:szCs w:val="24"/>
          <w:shd w:val="clear" w:color="auto" w:fill="FFFFFF"/>
        </w:rPr>
        <w:t xml:space="preserve"> </w:t>
      </w:r>
      <w:r w:rsidRPr="005C6958">
        <w:rPr>
          <w:rFonts w:eastAsia="Times New Roman"/>
          <w:color w:val="000000" w:themeColor="text1"/>
          <w:szCs w:val="24"/>
          <w:shd w:val="clear" w:color="auto" w:fill="FFFFFF"/>
        </w:rPr>
        <w:t xml:space="preserve">προς τον Υπουργό Αγροτικής Ανάπτυξης </w:t>
      </w:r>
      <w:r w:rsidRPr="00A27A6B">
        <w:rPr>
          <w:rFonts w:eastAsia="Times New Roman"/>
          <w:bCs/>
          <w:color w:val="000000"/>
          <w:szCs w:val="24"/>
          <w:shd w:val="clear" w:color="auto" w:fill="FFFFFF"/>
        </w:rPr>
        <w:t>και Τροφίμων,</w:t>
      </w:r>
      <w:r>
        <w:rPr>
          <w:rFonts w:eastAsia="Times New Roman"/>
          <w:bCs/>
          <w:color w:val="000000"/>
          <w:szCs w:val="24"/>
          <w:shd w:val="clear" w:color="auto" w:fill="FFFFFF"/>
        </w:rPr>
        <w:t xml:space="preserve"> </w:t>
      </w:r>
      <w:r w:rsidRPr="00A27A6B">
        <w:rPr>
          <w:rFonts w:eastAsia="Times New Roman"/>
          <w:color w:val="000000"/>
          <w:szCs w:val="24"/>
          <w:shd w:val="clear" w:color="auto" w:fill="FFFFFF"/>
        </w:rPr>
        <w:t>με θέμα: «Πρωτόγνωρη κρίση σ</w:t>
      </w:r>
      <w:r>
        <w:rPr>
          <w:rFonts w:eastAsia="Times New Roman"/>
          <w:color w:val="000000"/>
          <w:szCs w:val="24"/>
          <w:shd w:val="clear" w:color="auto" w:fill="FFFFFF"/>
        </w:rPr>
        <w:t xml:space="preserve">την ελληνική </w:t>
      </w:r>
      <w:proofErr w:type="spellStart"/>
      <w:r>
        <w:rPr>
          <w:rFonts w:eastAsia="Times New Roman"/>
          <w:color w:val="000000"/>
          <w:szCs w:val="24"/>
          <w:shd w:val="clear" w:color="auto" w:fill="FFFFFF"/>
        </w:rPr>
        <w:t>αιγοπροβατοτροφία</w:t>
      </w:r>
      <w:proofErr w:type="spellEnd"/>
      <w:r>
        <w:rPr>
          <w:rFonts w:eastAsia="Times New Roman"/>
          <w:color w:val="000000"/>
          <w:szCs w:val="24"/>
          <w:shd w:val="clear" w:color="auto" w:fill="FFFFFF"/>
        </w:rPr>
        <w:t>» και της</w:t>
      </w:r>
      <w:r w:rsidRPr="00A27A6B">
        <w:rPr>
          <w:rFonts w:eastAsia="Times New Roman"/>
          <w:color w:val="000000"/>
          <w:szCs w:val="24"/>
        </w:rPr>
        <w:t xml:space="preserve"> τρίτης</w:t>
      </w:r>
      <w:r>
        <w:rPr>
          <w:rFonts w:eastAsia="Times New Roman"/>
          <w:color w:val="000000"/>
          <w:szCs w:val="24"/>
        </w:rPr>
        <w:t xml:space="preserve"> με αριθμό 4699/26-3-2018 ε</w:t>
      </w:r>
      <w:r w:rsidRPr="00A27A6B">
        <w:rPr>
          <w:rFonts w:eastAsia="Times New Roman"/>
          <w:color w:val="000000"/>
          <w:szCs w:val="24"/>
        </w:rPr>
        <w:t>ρώτηση</w:t>
      </w:r>
      <w:r>
        <w:rPr>
          <w:rFonts w:eastAsia="Times New Roman"/>
          <w:color w:val="000000"/>
          <w:szCs w:val="24"/>
        </w:rPr>
        <w:t>ς</w:t>
      </w:r>
      <w:r w:rsidRPr="00A27A6B">
        <w:rPr>
          <w:rFonts w:eastAsia="Times New Roman"/>
          <w:color w:val="000000"/>
          <w:szCs w:val="24"/>
        </w:rPr>
        <w:t xml:space="preserve"> του κύκλου των </w:t>
      </w:r>
      <w:r>
        <w:rPr>
          <w:rFonts w:eastAsia="Times New Roman"/>
          <w:color w:val="000000"/>
          <w:szCs w:val="24"/>
        </w:rPr>
        <w:t>α</w:t>
      </w:r>
      <w:r w:rsidRPr="00A27A6B">
        <w:rPr>
          <w:rFonts w:eastAsia="Times New Roman"/>
          <w:color w:val="000000"/>
          <w:szCs w:val="24"/>
        </w:rPr>
        <w:t xml:space="preserve">ναφορών </w:t>
      </w:r>
      <w:r>
        <w:rPr>
          <w:rFonts w:eastAsia="Times New Roman"/>
          <w:color w:val="000000"/>
          <w:szCs w:val="24"/>
        </w:rPr>
        <w:t>και ε</w:t>
      </w:r>
      <w:r w:rsidRPr="00A27A6B">
        <w:rPr>
          <w:rFonts w:eastAsia="Times New Roman"/>
          <w:color w:val="000000"/>
          <w:szCs w:val="24"/>
        </w:rPr>
        <w:t>ρωτήσεων του Βουλευτή Σερρών τ</w:t>
      </w:r>
      <w:r>
        <w:rPr>
          <w:rFonts w:eastAsia="Times New Roman"/>
          <w:color w:val="000000"/>
          <w:szCs w:val="24"/>
        </w:rPr>
        <w:t>ης Δημοκρατικής Συμπαράταξης ΠΑΣΟΚ – ΔΗΜΑΡ</w:t>
      </w:r>
      <w:r w:rsidRPr="00A27A6B">
        <w:rPr>
          <w:rFonts w:eastAsia="Times New Roman"/>
          <w:color w:val="000000"/>
          <w:szCs w:val="24"/>
        </w:rPr>
        <w:t xml:space="preserve"> κ.</w:t>
      </w:r>
      <w:r>
        <w:rPr>
          <w:rFonts w:eastAsia="Times New Roman"/>
          <w:b/>
          <w:bCs/>
          <w:color w:val="000000"/>
          <w:szCs w:val="24"/>
        </w:rPr>
        <w:t xml:space="preserve"> </w:t>
      </w:r>
      <w:r w:rsidRPr="00BA16AE">
        <w:rPr>
          <w:rFonts w:eastAsia="Times New Roman"/>
          <w:bCs/>
          <w:color w:val="000000"/>
          <w:szCs w:val="24"/>
        </w:rPr>
        <w:t>Μιχαήλ Τζελέπη</w:t>
      </w:r>
      <w:r>
        <w:rPr>
          <w:rFonts w:eastAsia="Times New Roman"/>
          <w:b/>
          <w:bCs/>
          <w:color w:val="000000"/>
          <w:szCs w:val="24"/>
        </w:rPr>
        <w:t xml:space="preserve"> </w:t>
      </w:r>
      <w:r w:rsidRPr="00A27A6B">
        <w:rPr>
          <w:rFonts w:eastAsia="Times New Roman"/>
          <w:color w:val="000000"/>
          <w:szCs w:val="24"/>
        </w:rPr>
        <w:t>προς τον Υπουργό</w:t>
      </w:r>
      <w:r>
        <w:rPr>
          <w:rFonts w:eastAsia="Times New Roman"/>
          <w:b/>
          <w:bCs/>
          <w:color w:val="000000"/>
          <w:szCs w:val="24"/>
        </w:rPr>
        <w:t xml:space="preserve"> </w:t>
      </w:r>
      <w:r w:rsidRPr="00BA16AE">
        <w:rPr>
          <w:rFonts w:eastAsia="Times New Roman"/>
          <w:bCs/>
          <w:color w:val="000000"/>
          <w:szCs w:val="24"/>
        </w:rPr>
        <w:t>Αγροτικής Ανάπτυξης και Τροφίμων,</w:t>
      </w:r>
      <w:r>
        <w:rPr>
          <w:rFonts w:eastAsia="Times New Roman"/>
          <w:color w:val="000000"/>
          <w:szCs w:val="24"/>
        </w:rPr>
        <w:t xml:space="preserve"> </w:t>
      </w:r>
      <w:r w:rsidRPr="00A27A6B">
        <w:rPr>
          <w:rFonts w:eastAsia="Times New Roman"/>
          <w:color w:val="000000"/>
          <w:szCs w:val="24"/>
        </w:rPr>
        <w:t>με θέμα: «Η κτηνοτροφία σε κατάσταση έκτακτης ανάγκ</w:t>
      </w:r>
      <w:r>
        <w:rPr>
          <w:rFonts w:eastAsia="Times New Roman"/>
          <w:color w:val="000000"/>
          <w:szCs w:val="24"/>
        </w:rPr>
        <w:t>ης».</w:t>
      </w:r>
    </w:p>
    <w:p w14:paraId="6A407A15" w14:textId="77777777" w:rsidR="0083630C" w:rsidRDefault="004440BA">
      <w:pPr>
        <w:spacing w:line="600" w:lineRule="auto"/>
        <w:ind w:firstLine="720"/>
        <w:contextualSpacing/>
        <w:jc w:val="both"/>
        <w:rPr>
          <w:rFonts w:eastAsia="Times New Roman"/>
          <w:szCs w:val="24"/>
        </w:rPr>
      </w:pPr>
      <w:r>
        <w:rPr>
          <w:rFonts w:eastAsia="Times New Roman"/>
          <w:szCs w:val="24"/>
        </w:rPr>
        <w:t>Τον λόγο θα έχει για δύο λεπτά η κ. Αραμπατζή και για δύο λεπτά ο κ. Τζελέπης.</w:t>
      </w:r>
    </w:p>
    <w:p w14:paraId="6A407A16" w14:textId="77777777" w:rsidR="0083630C" w:rsidRDefault="004440BA">
      <w:pPr>
        <w:spacing w:line="600" w:lineRule="auto"/>
        <w:ind w:firstLine="720"/>
        <w:contextualSpacing/>
        <w:jc w:val="both"/>
        <w:rPr>
          <w:rFonts w:eastAsia="Times New Roman"/>
          <w:szCs w:val="24"/>
        </w:rPr>
      </w:pPr>
      <w:r>
        <w:rPr>
          <w:rFonts w:eastAsia="Times New Roman"/>
          <w:szCs w:val="24"/>
        </w:rPr>
        <w:t>Κυρία Αραμπατζή, έχετε τον λόγο.</w:t>
      </w:r>
    </w:p>
    <w:p w14:paraId="6A407A17" w14:textId="77777777" w:rsidR="0083630C" w:rsidRDefault="004440BA">
      <w:pPr>
        <w:spacing w:line="600" w:lineRule="auto"/>
        <w:ind w:firstLine="720"/>
        <w:contextualSpacing/>
        <w:jc w:val="both"/>
        <w:rPr>
          <w:rFonts w:eastAsia="Times New Roman"/>
          <w:szCs w:val="24"/>
        </w:rPr>
      </w:pPr>
      <w:r w:rsidRPr="00BA16AE">
        <w:rPr>
          <w:rFonts w:eastAsia="Times New Roman"/>
          <w:b/>
          <w:szCs w:val="24"/>
        </w:rPr>
        <w:lastRenderedPageBreak/>
        <w:t>ΦΩΤΕΙΝΗ ΑΡΑΜΠΑΤΖΗ:</w:t>
      </w:r>
      <w:r>
        <w:rPr>
          <w:rFonts w:eastAsia="Times New Roman"/>
          <w:b/>
          <w:szCs w:val="24"/>
        </w:rPr>
        <w:t xml:space="preserve"> </w:t>
      </w:r>
      <w:r>
        <w:rPr>
          <w:rFonts w:eastAsia="Times New Roman"/>
          <w:szCs w:val="24"/>
        </w:rPr>
        <w:t>Ευχαριστώ, κύριε Πρόεδρε.</w:t>
      </w:r>
    </w:p>
    <w:p w14:paraId="6A407A18" w14:textId="77777777" w:rsidR="0083630C" w:rsidRDefault="004440BA">
      <w:pPr>
        <w:spacing w:line="600" w:lineRule="auto"/>
        <w:ind w:firstLine="720"/>
        <w:contextualSpacing/>
        <w:jc w:val="both"/>
        <w:rPr>
          <w:rFonts w:eastAsia="Times New Roman"/>
          <w:szCs w:val="24"/>
        </w:rPr>
      </w:pPr>
      <w:r>
        <w:rPr>
          <w:rFonts w:eastAsia="Times New Roman"/>
          <w:szCs w:val="24"/>
        </w:rPr>
        <w:t xml:space="preserve">Σε συνέχεια της ερώτησης που προηγήθηκε, δεν μπορώ βεβαίως να μη σχολιάσω ότι οι διαπρύσιοι κήρυκες, οι </w:t>
      </w:r>
      <w:proofErr w:type="spellStart"/>
      <w:r>
        <w:rPr>
          <w:rFonts w:eastAsia="Times New Roman"/>
          <w:szCs w:val="24"/>
        </w:rPr>
        <w:t>προτρέποντες</w:t>
      </w:r>
      <w:proofErr w:type="spellEnd"/>
      <w:r>
        <w:rPr>
          <w:rFonts w:eastAsia="Times New Roman"/>
          <w:szCs w:val="24"/>
        </w:rPr>
        <w:t xml:space="preserve"> του «δεν πληρώνω» από τα πιο επίσημα χείλη, σήμερα κόβουν το ρεύμα στους ΤΟΕΒ, όχι επειδή αρνούνται να πληρώσουν, αλλά επειδή δεν μπορούν να ανταποκριθούν στις δώδεκα υπέρογκες δόσεις.</w:t>
      </w:r>
    </w:p>
    <w:p w14:paraId="6A407A19" w14:textId="77777777" w:rsidR="0083630C" w:rsidRDefault="004440BA">
      <w:pPr>
        <w:spacing w:line="600" w:lineRule="auto"/>
        <w:ind w:firstLine="720"/>
        <w:contextualSpacing/>
        <w:jc w:val="both"/>
        <w:rPr>
          <w:rFonts w:eastAsia="Times New Roman"/>
          <w:szCs w:val="24"/>
        </w:rPr>
      </w:pPr>
      <w:r>
        <w:rPr>
          <w:rFonts w:eastAsia="Times New Roman"/>
          <w:szCs w:val="24"/>
        </w:rPr>
        <w:t xml:space="preserve">Κύριε Υπουργέ, συζητούμε σήμερα, ύστερα από τρεις αναβολές -το ξέρει και ο παριστάμενος κ. Τσιρώνης- το κρίσιμο ζήτημα της </w:t>
      </w:r>
      <w:proofErr w:type="spellStart"/>
      <w:r>
        <w:rPr>
          <w:rFonts w:eastAsia="Times New Roman"/>
          <w:szCs w:val="24"/>
        </w:rPr>
        <w:t>καλπάζουσας</w:t>
      </w:r>
      <w:proofErr w:type="spellEnd"/>
      <w:r>
        <w:rPr>
          <w:rFonts w:eastAsia="Times New Roman"/>
          <w:szCs w:val="24"/>
        </w:rPr>
        <w:t xml:space="preserve">, της πρωτοφανούς κρίσης στην ελληνική </w:t>
      </w:r>
      <w:proofErr w:type="spellStart"/>
      <w:r>
        <w:rPr>
          <w:rFonts w:eastAsia="Times New Roman"/>
          <w:szCs w:val="24"/>
        </w:rPr>
        <w:t>αιγοπροβατοτροφία</w:t>
      </w:r>
      <w:proofErr w:type="spellEnd"/>
      <w:r>
        <w:rPr>
          <w:rFonts w:eastAsia="Times New Roman"/>
          <w:szCs w:val="24"/>
        </w:rPr>
        <w:t xml:space="preserve">, για την οποία φωνάζουμε και σας χτυπούμε το καμπανάκι εδώ και έναν χρόνο, προσπαθώντας να σας πείσουμε για τη φωτιά που καίει και διαλύει τον παραγωγικό ιστό της χώρας, τόσο στον μεταποιητικό όσο και στον πρωτογενή τομέα. </w:t>
      </w:r>
    </w:p>
    <w:p w14:paraId="6A407A1A" w14:textId="77777777" w:rsidR="0083630C" w:rsidRDefault="004440BA">
      <w:pPr>
        <w:spacing w:line="600" w:lineRule="auto"/>
        <w:ind w:firstLine="720"/>
        <w:contextualSpacing/>
        <w:jc w:val="both"/>
        <w:rPr>
          <w:rFonts w:eastAsia="Times New Roman"/>
          <w:szCs w:val="24"/>
        </w:rPr>
      </w:pPr>
      <w:r>
        <w:rPr>
          <w:rFonts w:eastAsia="Times New Roman"/>
          <w:szCs w:val="24"/>
        </w:rPr>
        <w:t>Και όχι τυχαία λέω ότι προσπαθούμε να σας πείσουμε, γιατί, κύριε Υπουργέ, εάν δεν γινόταν το κάζο, το φιάσκο της προηγούμενης εβδομάδας με την απώλεια της προ</w:t>
      </w:r>
      <w:r>
        <w:rPr>
          <w:rFonts w:eastAsia="Times New Roman"/>
          <w:szCs w:val="24"/>
        </w:rPr>
        <w:lastRenderedPageBreak/>
        <w:t xml:space="preserve">θεσμίας σύναψης για την προώθηση της φέτας, 5,2 εκατομμύρια ευρώ κοινοτικής συμμετοχής, δεν θα βγαίνατε μετά την καρατόμηση των στελεχών του ΕΛΓΟ, που εσείς βεβαίως εποπτεύετε, δεν θα βγαίνατε προφανώς να δώσετε συνέντευξη Τύπου και να πείτε, επιτέλους, ότι βιώνουμε μία κρίση στον γαλακτοκομικό τομέα. Προφανώς, δεν θα βγαίνατε άρον-άρον να ανακοινώσετε δήθεν μέτρα θωράκισης του κλάδου, που βεβαίως με τις πολιτικές σας, τις πράξεις και τις παραλείψεις σας είναι στο χείλος του γκρεμού. </w:t>
      </w:r>
    </w:p>
    <w:p w14:paraId="6A407A1B"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Και είναι στο χείλος του γκρεμού, κύριε Υπουργέ, αφ’ ενός από τη ραγδαία πτώση των τιμών του γάλακτος -0,75 το πρόβειο, 0,48 το </w:t>
      </w:r>
      <w:proofErr w:type="spellStart"/>
      <w:r>
        <w:rPr>
          <w:rFonts w:eastAsia="Times New Roman" w:cs="Times New Roman"/>
          <w:szCs w:val="24"/>
        </w:rPr>
        <w:t>γίδινο</w:t>
      </w:r>
      <w:proofErr w:type="spellEnd"/>
      <w:r>
        <w:rPr>
          <w:rFonts w:eastAsia="Times New Roman" w:cs="Times New Roman"/>
          <w:szCs w:val="24"/>
        </w:rPr>
        <w:t xml:space="preserve">, με κόστος παραγωγής 0,90 τουλάχιστον- αφ’ ετέρου -και αυτό είναι το σοβαρότερο- από την απροθυμία των μεταποιητικών εταιρειών να προμηθευτούν το γάλα των μικρών εκμεταλλεύσεων, σε μια ανεξέλεγκτη από την πολιτεία αγορά αλαλούμ, το γάλα που αποτελεί τη βασική συνιστώσα επιβίωσης αυτών των αγροτικών εκμεταλλεύσεων. </w:t>
      </w:r>
    </w:p>
    <w:p w14:paraId="6A407A1C"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της κυρίας Βουλευτού)</w:t>
      </w:r>
    </w:p>
    <w:p w14:paraId="6A407A1D"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lastRenderedPageBreak/>
        <w:t>Θα χρειαστώ κι εγώ την ανοχή σας, κύριε Πρόεδρε.</w:t>
      </w:r>
    </w:p>
    <w:p w14:paraId="6A407A1E"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επιτέλους να σας ταρακουνήσει το γεγονός ότι αυτοί οι κτηνοτρόφοι, οι βιοπαλαιστές, κύριε Υπουργέ, των τριακοσίων εξήντα πέντε ημερών εργασίας τον χρόνο, αυτοί που κρατούν τα απομακρυσμένα χωριά, την ελληνική ύπαιθρο, παρακαλούν και ικετεύουν όχι για την τιμή του γάλακτος πλέον, αλλά παρακαλούν και ικετεύουν να τους πάρουν οι εταιρείες το γάλα γιατί τους παίρνουν τις </w:t>
      </w:r>
      <w:proofErr w:type="spellStart"/>
      <w:r>
        <w:rPr>
          <w:rFonts w:eastAsia="Times New Roman" w:cs="Times New Roman"/>
          <w:szCs w:val="24"/>
        </w:rPr>
        <w:t>παγολεκάνες</w:t>
      </w:r>
      <w:proofErr w:type="spellEnd"/>
      <w:r>
        <w:rPr>
          <w:rFonts w:eastAsia="Times New Roman" w:cs="Times New Roman"/>
          <w:szCs w:val="24"/>
        </w:rPr>
        <w:t xml:space="preserve">. </w:t>
      </w:r>
    </w:p>
    <w:p w14:paraId="6A407A1F"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Αιτία, βέβαια, της κατάρρευσης η παντελής έλλειψη ελέγχων από τον ΕΛΓΟ και οι ανεξέλεγκτες εισαγωγές γάλακτος και το πάρτι </w:t>
      </w:r>
      <w:proofErr w:type="spellStart"/>
      <w:r>
        <w:rPr>
          <w:rFonts w:eastAsia="Times New Roman" w:cs="Times New Roman"/>
          <w:szCs w:val="24"/>
        </w:rPr>
        <w:t>ελληνοποιήσεων</w:t>
      </w:r>
      <w:proofErr w:type="spellEnd"/>
      <w:r>
        <w:rPr>
          <w:rFonts w:eastAsia="Times New Roman" w:cs="Times New Roman"/>
          <w:szCs w:val="24"/>
        </w:rPr>
        <w:t>. Την ίδια στιγμή, εσείς μέχρι πρότινος λέγατε ότι από τους ελέγχους του ΕΛΓΟ δεν προκύπτει χρήση εισαγόμενου γάλακτος…</w:t>
      </w:r>
    </w:p>
    <w:p w14:paraId="6A407A20" w14:textId="77777777" w:rsidR="0083630C" w:rsidRDefault="004440BA">
      <w:pPr>
        <w:spacing w:line="600" w:lineRule="auto"/>
        <w:ind w:firstLine="720"/>
        <w:contextualSpacing/>
        <w:jc w:val="both"/>
        <w:rPr>
          <w:rFonts w:eastAsia="Times New Roman" w:cs="Times New Roman"/>
          <w:szCs w:val="24"/>
        </w:rPr>
      </w:pPr>
      <w:r w:rsidRPr="00345B7C">
        <w:rPr>
          <w:rFonts w:eastAsia="Times New Roman" w:cs="Times New Roman"/>
          <w:b/>
          <w:szCs w:val="24"/>
        </w:rPr>
        <w:t>ΠΡΟΕΔΡΕΥΩΝ (Γεώργιος Βαρεμένος):</w:t>
      </w:r>
      <w:r>
        <w:rPr>
          <w:rFonts w:eastAsia="Times New Roman" w:cs="Times New Roman"/>
          <w:szCs w:val="24"/>
        </w:rPr>
        <w:t xml:space="preserve"> Ευχαριστώ, κυρία Αραμπατζή.</w:t>
      </w:r>
    </w:p>
    <w:p w14:paraId="6A407A21"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Ολοκληρώνω, κύριε Πρόεδρε.</w:t>
      </w:r>
    </w:p>
    <w:p w14:paraId="6A407A22"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Βεβαίως, αμέσως μετά είχε βγει ο Πρόεδρος του ΕΛΓΟ -αυτός που καρατομήσατε- ο κ. </w:t>
      </w:r>
      <w:proofErr w:type="spellStart"/>
      <w:r>
        <w:rPr>
          <w:rFonts w:eastAsia="Times New Roman" w:cs="Times New Roman"/>
          <w:szCs w:val="24"/>
        </w:rPr>
        <w:t>Καρέτσος</w:t>
      </w:r>
      <w:proofErr w:type="spellEnd"/>
      <w:r>
        <w:rPr>
          <w:rFonts w:eastAsia="Times New Roman" w:cs="Times New Roman"/>
          <w:szCs w:val="24"/>
        </w:rPr>
        <w:t xml:space="preserve"> και είχε πει σε κανάλι της Θεσσαλίας ότι υπάρχει νοθεία μετατροπής λευκού τυριού σε φέτα.</w:t>
      </w:r>
    </w:p>
    <w:p w14:paraId="6A407A23"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Κύριε Υπουργέ, επειδή το θέμα είναι πάρα πολύ σοβαρό και αφορά ογδόντα χιλιάδες κτηνοτρόφους, δεκατρία εκατομμύρια ζωικό κεφάλαιο που οδηγείται σε άρον-άρον σφαγές και εκποίηση, ποια συγκεκριμένα μέτρα θα πάρετε…</w:t>
      </w:r>
    </w:p>
    <w:p w14:paraId="6A407A24" w14:textId="77777777" w:rsidR="0083630C" w:rsidRDefault="004440BA">
      <w:pPr>
        <w:spacing w:line="600" w:lineRule="auto"/>
        <w:ind w:firstLine="720"/>
        <w:contextualSpacing/>
        <w:jc w:val="both"/>
        <w:rPr>
          <w:rFonts w:eastAsia="Times New Roman" w:cs="Times New Roman"/>
          <w:szCs w:val="24"/>
        </w:rPr>
      </w:pPr>
      <w:r w:rsidRPr="00345B7C">
        <w:rPr>
          <w:rFonts w:eastAsia="Times New Roman" w:cs="Times New Roman"/>
          <w:b/>
          <w:szCs w:val="24"/>
        </w:rPr>
        <w:t xml:space="preserve">ΠΡΟΕΔΡΕΥΩΝ (Γεώργιος Βαρεμένος): </w:t>
      </w:r>
      <w:r>
        <w:rPr>
          <w:rFonts w:eastAsia="Times New Roman" w:cs="Times New Roman"/>
          <w:szCs w:val="24"/>
        </w:rPr>
        <w:t>Ολοκληρώσατε, κυρία Αραμπατζή.</w:t>
      </w:r>
    </w:p>
    <w:p w14:paraId="6A407A25"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Κύριε Τζελέπη, έχετε τον λόγο.</w:t>
      </w:r>
    </w:p>
    <w:p w14:paraId="6A407A26"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…και με ποιο συγκεκριμένο χρονοδιάγραμμα…</w:t>
      </w:r>
    </w:p>
    <w:p w14:paraId="6A407A27" w14:textId="77777777" w:rsidR="0083630C" w:rsidRDefault="004440BA">
      <w:pPr>
        <w:spacing w:line="600" w:lineRule="auto"/>
        <w:ind w:firstLine="720"/>
        <w:contextualSpacing/>
        <w:jc w:val="both"/>
        <w:rPr>
          <w:rFonts w:eastAsia="Times New Roman" w:cs="Times New Roman"/>
          <w:szCs w:val="24"/>
        </w:rPr>
      </w:pPr>
      <w:r w:rsidRPr="00345B7C">
        <w:rPr>
          <w:rFonts w:eastAsia="Times New Roman" w:cs="Times New Roman"/>
          <w:b/>
          <w:szCs w:val="24"/>
        </w:rPr>
        <w:t xml:space="preserve">ΠΡΟΕΔΡΕΥΩΝ (Γεώργιος Βαρεμένος): </w:t>
      </w:r>
      <w:r>
        <w:rPr>
          <w:rFonts w:eastAsia="Times New Roman" w:cs="Times New Roman"/>
          <w:szCs w:val="24"/>
        </w:rPr>
        <w:t xml:space="preserve">Είναι και ο συνάδελφός σας, κυρία Αραμπατζή, να μιλήσει. </w:t>
      </w:r>
    </w:p>
    <w:p w14:paraId="6A407A28"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 xml:space="preserve">Θα μιλήσει και ο κ. Τζελέπης, κύριε Πρόεδρε. </w:t>
      </w:r>
    </w:p>
    <w:p w14:paraId="6A407A29" w14:textId="77777777" w:rsidR="0083630C" w:rsidRDefault="004440BA">
      <w:pPr>
        <w:spacing w:line="600" w:lineRule="auto"/>
        <w:ind w:firstLine="720"/>
        <w:contextualSpacing/>
        <w:jc w:val="both"/>
        <w:rPr>
          <w:rFonts w:eastAsia="Times New Roman" w:cs="Times New Roman"/>
          <w:szCs w:val="24"/>
        </w:rPr>
      </w:pPr>
      <w:r w:rsidRPr="00345B7C">
        <w:rPr>
          <w:rFonts w:eastAsia="Times New Roman" w:cs="Times New Roman"/>
          <w:b/>
          <w:szCs w:val="24"/>
        </w:rPr>
        <w:t xml:space="preserve">ΠΡΟΕΔΡΕΥΩΝ (Γεώργιος Βαρεμένος): </w:t>
      </w:r>
      <w:r>
        <w:rPr>
          <w:rFonts w:eastAsia="Times New Roman" w:cs="Times New Roman"/>
          <w:szCs w:val="24"/>
        </w:rPr>
        <w:t>Σας έδωσα τον διπλάσιο χρόνο.</w:t>
      </w:r>
    </w:p>
    <w:p w14:paraId="6A407A2A"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ΦΩΤΕΙΝΗ ΑΡΑΜΠΑΤΖΗ: </w:t>
      </w:r>
      <w:r>
        <w:rPr>
          <w:rFonts w:eastAsia="Times New Roman" w:cs="Times New Roman"/>
          <w:szCs w:val="24"/>
        </w:rPr>
        <w:t xml:space="preserve">Ναι, μου τον δώσατε. Όμως περιμένουμε τρεις μήνες να συζητήσουμε αυτή την ερώτηση, κύριε Πρόεδρε. Ο κόσμος περιμένει να ακούσει. Είναι πολύ σοβαρό το θέμα. </w:t>
      </w:r>
    </w:p>
    <w:p w14:paraId="6A407A2B" w14:textId="77777777" w:rsidR="0083630C" w:rsidRDefault="004440BA">
      <w:pPr>
        <w:spacing w:line="600" w:lineRule="auto"/>
        <w:ind w:firstLine="720"/>
        <w:contextualSpacing/>
        <w:jc w:val="both"/>
        <w:rPr>
          <w:rFonts w:eastAsia="Times New Roman" w:cs="Times New Roman"/>
          <w:szCs w:val="24"/>
        </w:rPr>
      </w:pPr>
      <w:r w:rsidRPr="00345B7C">
        <w:rPr>
          <w:rFonts w:eastAsia="Times New Roman" w:cs="Times New Roman"/>
          <w:b/>
          <w:szCs w:val="24"/>
        </w:rPr>
        <w:t xml:space="preserve">ΠΡΟΕΔΡΕΥΩΝ (Γεώργιος Βαρεμένος): </w:t>
      </w:r>
      <w:r>
        <w:rPr>
          <w:rFonts w:eastAsia="Times New Roman" w:cs="Times New Roman"/>
          <w:szCs w:val="24"/>
        </w:rPr>
        <w:t xml:space="preserve">Ο Κανονισμός δεν λέει ότι ο χρόνος είναι με τον μήνα! </w:t>
      </w:r>
    </w:p>
    <w:p w14:paraId="6A407A2C"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Ο κ. Τζελέπης έχει τον λόγο.</w:t>
      </w:r>
    </w:p>
    <w:p w14:paraId="6A407A2D"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Ευχαριστώ, κύριε Πρόεδρε.</w:t>
      </w:r>
    </w:p>
    <w:p w14:paraId="6A407A2E"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Τα πράγματα στην ελληνική κτηνοτροφία ποτέ δεν ήταν ιδανικά. Σήμερα όμως η ελληνική κτηνοτροφία είναι προ των πυλών της καταστροφής. </w:t>
      </w:r>
    </w:p>
    <w:p w14:paraId="6A407A2F"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κύριε Υπουργέ, να αναφέρω μια σειρά από ζητήματα που αντιμετωπίζει ως προς την επιβίωσή της η ελληνική </w:t>
      </w:r>
      <w:proofErr w:type="spellStart"/>
      <w:r>
        <w:rPr>
          <w:rFonts w:eastAsia="Times New Roman" w:cs="Times New Roman"/>
          <w:szCs w:val="24"/>
        </w:rPr>
        <w:t>αιγοπροβατοτροφία</w:t>
      </w:r>
      <w:proofErr w:type="spellEnd"/>
      <w:r>
        <w:rPr>
          <w:rFonts w:eastAsia="Times New Roman" w:cs="Times New Roman"/>
          <w:szCs w:val="24"/>
        </w:rPr>
        <w:t xml:space="preserve">, για να κατανοήσετε ότι τα μέτρα που έχετε εξαγγείλει είναι αμφιβόλου αποτελεσματικότητας. </w:t>
      </w:r>
    </w:p>
    <w:p w14:paraId="6A407A30"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κατάσταση είναι δραματική, τραγική και μάλιστα οι κτηνοτρόφοι βρίσκονται σε απελπισία και εξαθλίωση. Η ελληνική κτηνοτροφική παραγωγή είναι απροστάτευτη στον ακήρυχτο πόλεμο μεταξύ </w:t>
      </w:r>
      <w:proofErr w:type="spellStart"/>
      <w:r>
        <w:rPr>
          <w:rFonts w:eastAsia="Times New Roman" w:cs="Times New Roman"/>
          <w:szCs w:val="24"/>
        </w:rPr>
        <w:t>γαλακτοβιομηχάνων</w:t>
      </w:r>
      <w:proofErr w:type="spellEnd"/>
      <w:r>
        <w:rPr>
          <w:rFonts w:eastAsia="Times New Roman" w:cs="Times New Roman"/>
          <w:szCs w:val="24"/>
        </w:rPr>
        <w:t xml:space="preserve"> και εμπόρων. </w:t>
      </w:r>
    </w:p>
    <w:p w14:paraId="6A407A31"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Οι περισσότεροι είναι αδίστακτοι με σκοπό το πρόσκαιρο κέρδος. Ανοιχτές τιμές πωλήσεων χωρίς συμβόλαια, αθρόες εισαγωγές χωρίς κανέναν έλεγχο, αποπληρωμή όταν θελήσει ο έμπορος. Δεν τηρούν ούτε καν αυτό που είπατε από τις τριάντα στις εξήντα μέρες. Από την άλλη πλευρά κόβουν τιμολόγια οι παραγωγοί και πληρώνουν και ΦΠΑ. Καταλαβαίνετε τι σημαίνει αυτό. </w:t>
      </w:r>
    </w:p>
    <w:p w14:paraId="6A407A32"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Αδυσώπητοι δε από την ανεπάρκεια των ελεγκτικών μηχανισμών λειτουργούν με αθέμιτες πρακτικές </w:t>
      </w:r>
      <w:proofErr w:type="spellStart"/>
      <w:r>
        <w:rPr>
          <w:rFonts w:eastAsia="Times New Roman" w:cs="Times New Roman"/>
          <w:szCs w:val="24"/>
        </w:rPr>
        <w:t>ελληνοποιήσεων</w:t>
      </w:r>
      <w:proofErr w:type="spellEnd"/>
      <w:r>
        <w:rPr>
          <w:rFonts w:eastAsia="Times New Roman" w:cs="Times New Roman"/>
          <w:szCs w:val="24"/>
        </w:rPr>
        <w:t xml:space="preserve">, νοθείες και παραπλάνηση του καταναλωτή. Με απύθμενο θράσος υποτιμούν, εκβιάζουν και ασελγούν σε βάρος της κτηνοτροφικής παραγωγής και των κτηνοτρόφων, λειτουργώντας πραγματικά ως καρτέλ. Όποιος αντιδρά, δεν του παίρνουν το γάλα, αντιθέτως του παίρνουν τις </w:t>
      </w:r>
      <w:proofErr w:type="spellStart"/>
      <w:r>
        <w:rPr>
          <w:rFonts w:eastAsia="Times New Roman" w:cs="Times New Roman"/>
          <w:szCs w:val="24"/>
        </w:rPr>
        <w:t>παγοκυψέλες</w:t>
      </w:r>
      <w:proofErr w:type="spellEnd"/>
      <w:r>
        <w:rPr>
          <w:rFonts w:eastAsia="Times New Roman" w:cs="Times New Roman"/>
          <w:szCs w:val="24"/>
        </w:rPr>
        <w:t>.</w:t>
      </w:r>
    </w:p>
    <w:p w14:paraId="6A407A33"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Έτσι έχουμε κατάρρευση των τιμών στο </w:t>
      </w:r>
      <w:proofErr w:type="spellStart"/>
      <w:r>
        <w:rPr>
          <w:rFonts w:eastAsia="Times New Roman" w:cs="Times New Roman"/>
          <w:szCs w:val="24"/>
        </w:rPr>
        <w:t>αιγοπρόβειο</w:t>
      </w:r>
      <w:proofErr w:type="spellEnd"/>
      <w:r>
        <w:rPr>
          <w:rFonts w:eastAsia="Times New Roman" w:cs="Times New Roman"/>
          <w:szCs w:val="24"/>
        </w:rPr>
        <w:t xml:space="preserve"> γάλα και το ξέρετε πολύ καλά. Αυτή τη στιγμή η τιμή από 1,10 είναι στο 0,60 και 0,50 και στο </w:t>
      </w:r>
      <w:proofErr w:type="spellStart"/>
      <w:r>
        <w:rPr>
          <w:rFonts w:eastAsia="Times New Roman" w:cs="Times New Roman"/>
          <w:szCs w:val="24"/>
        </w:rPr>
        <w:t>γίδινο</w:t>
      </w:r>
      <w:proofErr w:type="spellEnd"/>
      <w:r>
        <w:rPr>
          <w:rFonts w:eastAsia="Times New Roman" w:cs="Times New Roman"/>
          <w:szCs w:val="24"/>
        </w:rPr>
        <w:t xml:space="preserve"> από 0,60 σε 0,33, ενώ οι τιμές στο ράφι είναι 2,8 ευρώ το λίτρο. </w:t>
      </w:r>
    </w:p>
    <w:p w14:paraId="6A407A34"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έχουμε μια σειρά εξαγγελίες από εσάς και μέτρα. Ούτε λίγο ούτε πολύ με την απάντηση που μου στείλατε στις 9 Μαΐου μού είπατε ότι όλα βαίνουν καλώς, σαν αυτό που λένε οι κτηνοτρόφοι μας «με τον ήλιο τα βάζουν, με τον ήλιο τα βγάζουν, τι έχουν τα έρμα και ψοφούν;». Ψάχνετε να δείτε τι θα πράξετε. Ανακοινώσατε τώρα και κάποια μέτρα. </w:t>
      </w:r>
    </w:p>
    <w:p w14:paraId="6A407A35" w14:textId="77777777" w:rsidR="0083630C" w:rsidRDefault="004440BA">
      <w:pPr>
        <w:tabs>
          <w:tab w:val="left" w:pos="1134"/>
        </w:tabs>
        <w:spacing w:line="600" w:lineRule="auto"/>
        <w:ind w:firstLine="720"/>
        <w:contextualSpacing/>
        <w:jc w:val="both"/>
        <w:rPr>
          <w:rFonts w:eastAsia="Times New Roman" w:cs="Times New Roman"/>
          <w:szCs w:val="24"/>
        </w:rPr>
      </w:pPr>
      <w:r w:rsidRPr="009A65EF">
        <w:rPr>
          <w:rFonts w:eastAsia="Times New Roman" w:cs="Times New Roman"/>
          <w:szCs w:val="24"/>
        </w:rPr>
        <w:t>(Στο σημείο αυτό κτυπάει το κουδούνι λήξεως του χρόνου ομιλίας του κυρίου Βουλευτή)</w:t>
      </w:r>
    </w:p>
    <w:p w14:paraId="6A407A36"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Να λάβετε υπ’ </w:t>
      </w:r>
      <w:proofErr w:type="spellStart"/>
      <w:r>
        <w:rPr>
          <w:rFonts w:eastAsia="Times New Roman" w:cs="Times New Roman"/>
          <w:szCs w:val="24"/>
        </w:rPr>
        <w:t>όψιν</w:t>
      </w:r>
      <w:proofErr w:type="spellEnd"/>
      <w:r>
        <w:rPr>
          <w:rFonts w:eastAsia="Times New Roman" w:cs="Times New Roman"/>
          <w:szCs w:val="24"/>
        </w:rPr>
        <w:t xml:space="preserve"> σας ότι από την άλλη πλευρά έχουμε και την υπέρμετρη φορολόγηση, άμεση και έμμεση, υπέρμετρες ασφαλιστικές εισφορές, υψηλά επίπεδα δανεισμού, και τιμές στις ζωοτροφές, τα καύσιμα και σε κάθε είδους εφοδίων που αυξάνονται ανεξέλεγκτα. Γι’ αυτό, πραγματικά, θα πρέπει τα μέτρα να είναι </w:t>
      </w:r>
      <w:proofErr w:type="spellStart"/>
      <w:r>
        <w:rPr>
          <w:rFonts w:eastAsia="Times New Roman" w:cs="Times New Roman"/>
          <w:szCs w:val="24"/>
        </w:rPr>
        <w:t>στοχευμένα</w:t>
      </w:r>
      <w:proofErr w:type="spellEnd"/>
      <w:r>
        <w:rPr>
          <w:rFonts w:eastAsia="Times New Roman" w:cs="Times New Roman"/>
          <w:szCs w:val="24"/>
        </w:rPr>
        <w:t>.</w:t>
      </w:r>
    </w:p>
    <w:p w14:paraId="6A407A37"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Τελειώνω, κύριε Πρόεδρε, και ευχαριστώ για την ανοχή σας. </w:t>
      </w:r>
    </w:p>
    <w:p w14:paraId="6A407A38"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Σας ρωτάω, λοιπόν, ποια θα είναι αυτά τα μέτρα για την άμεση οικονομική ανακούφιση των κτηνοτρόφων, γιατί καταλαβαίνετε ότι η ελληνική κτηνοτροφία είναι βασικός οικονομικός παράγοντας για την κοινωνική συνοχή στην ελληνική περιφέρεια και χρειάζεται ιδιαίτερα σε ορεινές και μειονεκτικές περιοχές, όπου δραστηριοποιείται, να στηρίξουμε τον Έλληνα κτηνοτρόφο.</w:t>
      </w:r>
    </w:p>
    <w:p w14:paraId="6A407A39" w14:textId="77777777" w:rsidR="0083630C" w:rsidRDefault="004440BA">
      <w:pPr>
        <w:spacing w:line="600" w:lineRule="auto"/>
        <w:ind w:firstLine="720"/>
        <w:contextualSpacing/>
        <w:jc w:val="both"/>
        <w:rPr>
          <w:rFonts w:eastAsia="Times New Roman" w:cs="Times New Roman"/>
          <w:szCs w:val="24"/>
        </w:rPr>
      </w:pPr>
      <w:r w:rsidRPr="00345B7C">
        <w:rPr>
          <w:rFonts w:eastAsia="Times New Roman" w:cs="Times New Roman"/>
          <w:b/>
          <w:szCs w:val="24"/>
        </w:rPr>
        <w:t xml:space="preserve">ΠΡΟΕΔΡΕΥΩΝ (Γεώργιος Βαρεμένος): </w:t>
      </w:r>
      <w:r>
        <w:rPr>
          <w:rFonts w:eastAsia="Times New Roman" w:cs="Times New Roman"/>
          <w:szCs w:val="24"/>
        </w:rPr>
        <w:t xml:space="preserve">Κύριε Υπουργέ, έχετε τον λόγο για να απαντήσετε. </w:t>
      </w:r>
    </w:p>
    <w:p w14:paraId="6A407A3A" w14:textId="77777777" w:rsidR="0083630C" w:rsidRDefault="004440BA">
      <w:pPr>
        <w:spacing w:line="600" w:lineRule="auto"/>
        <w:ind w:firstLine="720"/>
        <w:contextualSpacing/>
        <w:jc w:val="both"/>
        <w:rPr>
          <w:rFonts w:eastAsia="Times New Roman" w:cs="Times New Roman"/>
          <w:szCs w:val="24"/>
        </w:rPr>
      </w:pPr>
      <w:r w:rsidRPr="00145A56">
        <w:rPr>
          <w:rFonts w:eastAsia="Times New Roman" w:cs="Times New Roman"/>
          <w:b/>
          <w:szCs w:val="24"/>
        </w:rPr>
        <w:t>ΕΥΑΓΓΕΛΟΣ ΑΠΟΣΤΟΛΟΥ (Υπουργός Αγροτικής Ανάπτυξης και Τροφίμων):</w:t>
      </w:r>
      <w:r w:rsidRPr="00145A56">
        <w:rPr>
          <w:rFonts w:eastAsia="Times New Roman" w:cs="Times New Roman"/>
          <w:szCs w:val="24"/>
        </w:rPr>
        <w:t xml:space="preserve"> </w:t>
      </w:r>
      <w:r>
        <w:rPr>
          <w:rFonts w:eastAsia="Times New Roman" w:cs="Times New Roman"/>
          <w:szCs w:val="24"/>
        </w:rPr>
        <w:t>Κύριοι συνάδελφοι, περιγράψατε μια κατάσταση καλώντας εμένα να την αντιμετωπίσω. Και εγώ, επειδή δεν είπατε πώς να την αντιμετωπίσω, θα σας πω πώς και πού μπορούμε.</w:t>
      </w:r>
    </w:p>
    <w:p w14:paraId="6A407A3B"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να επιβάλουμε απαγορεύσεις στην είσοδο γάλακτος από χώρες της Ευρωπαϊκής Ένωσης ή από τρίτες χώρες; Ασφαλώς αυτό δεν είναι δυνατόν. Με κράτη </w:t>
      </w:r>
      <w:r>
        <w:rPr>
          <w:rFonts w:eastAsia="Times New Roman" w:cs="Times New Roman"/>
          <w:szCs w:val="24"/>
        </w:rPr>
        <w:lastRenderedPageBreak/>
        <w:t xml:space="preserve">της Ευρωπαϊκής Ένωσης και κράτη-τρίτες χώρες με τα οποία έχουμε υπογράψει σχετικές συμφωνίες, είμαστε υποχρεωμένοι ό,τι εισάγεται να το δεχόμαστε και, βεβαίως, μάλιστα μέχρι το σημείο αυτό, να υφίσταται επεξεργασία και στο τέλος να χαρακτηρίζεται ελληνικό προϊόν. Αυτή είναι η </w:t>
      </w:r>
      <w:proofErr w:type="spellStart"/>
      <w:r>
        <w:rPr>
          <w:rFonts w:eastAsia="Times New Roman" w:cs="Times New Roman"/>
          <w:szCs w:val="24"/>
        </w:rPr>
        <w:t>ενωσιακή</w:t>
      </w:r>
      <w:proofErr w:type="spellEnd"/>
      <w:r>
        <w:rPr>
          <w:rFonts w:eastAsia="Times New Roman" w:cs="Times New Roman"/>
          <w:szCs w:val="24"/>
        </w:rPr>
        <w:t xml:space="preserve"> νομοθεσία, αυτή είναι η εθνική νομοθεσία.</w:t>
      </w:r>
    </w:p>
    <w:p w14:paraId="6A407A3C"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τις ποσότητες γάλακτος που εισάγονται, αυτό που μπορούμε να δούμε είναι αν είναι ασφαλείς, αν η επεξεργασία τους γίνεται μέσα από διαδικασίες ασφάλειας και υγιεινής. Από εκεί και πέρα, δεν υπάρχει κάτι άλλο. Υπάρχει το θέμα της χρήσης του ελληνικού </w:t>
      </w:r>
      <w:proofErr w:type="spellStart"/>
      <w:r>
        <w:rPr>
          <w:rFonts w:eastAsia="Times New Roman" w:cs="Times New Roman"/>
          <w:szCs w:val="24"/>
        </w:rPr>
        <w:t>αιγοπρόβειου</w:t>
      </w:r>
      <w:proofErr w:type="spellEnd"/>
      <w:r>
        <w:rPr>
          <w:rFonts w:eastAsia="Times New Roman" w:cs="Times New Roman"/>
          <w:szCs w:val="24"/>
        </w:rPr>
        <w:t xml:space="preserve"> γάλακτος στην παραγωγή φέτας. Αυτή την ώρα η φέτα υπάρχει στην ελληνική αγορά, η φέτα που εξάγεται παράγεται από ελληνικό </w:t>
      </w:r>
      <w:proofErr w:type="spellStart"/>
      <w:r>
        <w:rPr>
          <w:rFonts w:eastAsia="Times New Roman" w:cs="Times New Roman"/>
          <w:szCs w:val="24"/>
        </w:rPr>
        <w:t>αιγοπρόβειο</w:t>
      </w:r>
      <w:proofErr w:type="spellEnd"/>
      <w:r>
        <w:rPr>
          <w:rFonts w:eastAsia="Times New Roman" w:cs="Times New Roman"/>
          <w:szCs w:val="24"/>
        </w:rPr>
        <w:t xml:space="preserve"> γάλα.</w:t>
      </w:r>
    </w:p>
    <w:p w14:paraId="6A407A3D"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Προσέξτε, διότι με την τακτική σας πάτε να δημιουργήσετε πρόβλημα σε ένα προϊόν που είναι η σημαία των γεωγραφικών ενδείξεων της Ευρωπαϊκής Ένωσης. Την ίδια ώρα αυτό το λέω, διότι όλα τα στοιχεία δείχνουν ότι το γάλα που χρησιμοποιείται </w:t>
      </w:r>
      <w:r>
        <w:rPr>
          <w:rFonts w:eastAsia="Times New Roman" w:cs="Times New Roman"/>
          <w:szCs w:val="24"/>
        </w:rPr>
        <w:lastRenderedPageBreak/>
        <w:t xml:space="preserve">από τις βιομηχανίες, που παράγουν φέτα από ελληνικό </w:t>
      </w:r>
      <w:proofErr w:type="spellStart"/>
      <w:r>
        <w:rPr>
          <w:rFonts w:eastAsia="Times New Roman" w:cs="Times New Roman"/>
          <w:szCs w:val="24"/>
        </w:rPr>
        <w:t>αιγοπρόβειο</w:t>
      </w:r>
      <w:proofErr w:type="spellEnd"/>
      <w:r>
        <w:rPr>
          <w:rFonts w:eastAsia="Times New Roman" w:cs="Times New Roman"/>
          <w:szCs w:val="24"/>
        </w:rPr>
        <w:t>, είναι περισσότερο από τις ανάγκες που υπάρχουν για να παραχθεί η συγκεκριμένη φέτα.</w:t>
      </w:r>
    </w:p>
    <w:p w14:paraId="6A407A3E"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Μην παίζετε άλλο με τη φέτα.</w:t>
      </w:r>
    </w:p>
    <w:p w14:paraId="6A407A3F"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Να πούμε ότι υπάρχει μια πίεση στις τιμές; Βεβαίως και συμφωνώ ότι υπάρχει πίεση στις τιμές. Δηλαδή, τι να κάνει ο Υπουργός; Να παρέμβει στη διαμόρφωση των τιμών; Φαντάζεστε εσείς ότι μια τέτοια κίνηση από πλευράς του Υπουργού δεν θα συνοδευτεί στο δευτερόλεπτο με αντίστοιχη παρέμβαση, είτε της Επιτροπής Ανταγωνισμού της Ευρωπαϊκής Ένωσης είτε της Εθνικής Επιτροπής Ανταγωνισμού της Ελλάδας; Άρα, λοιπόν, δεν συμφωνείτε ούτε με το ένα ούτε με το άλλο.</w:t>
      </w:r>
    </w:p>
    <w:p w14:paraId="6A407A40"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Τι γίνεται από εκεί και πέρα όσον αφορά στους ελέγχους; Ακούστε, για να ξεκαθαρίσουμε αυτά τα πράγματα. Για την παραγωγή φέτας όντως υπήρχε η υποχρέωση και ο έλεγχος όσον αφορά στη χρήση </w:t>
      </w:r>
      <w:proofErr w:type="spellStart"/>
      <w:r>
        <w:rPr>
          <w:rFonts w:eastAsia="Times New Roman" w:cs="Times New Roman"/>
          <w:szCs w:val="24"/>
        </w:rPr>
        <w:t>αιγοπρόβειου</w:t>
      </w:r>
      <w:proofErr w:type="spellEnd"/>
      <w:r>
        <w:rPr>
          <w:rFonts w:eastAsia="Times New Roman" w:cs="Times New Roman"/>
          <w:szCs w:val="24"/>
        </w:rPr>
        <w:t xml:space="preserve"> γάλακτος. Από εκεί και πέρα, στο να έρχεται </w:t>
      </w:r>
      <w:proofErr w:type="spellStart"/>
      <w:r>
        <w:rPr>
          <w:rFonts w:eastAsia="Times New Roman" w:cs="Times New Roman"/>
          <w:szCs w:val="24"/>
        </w:rPr>
        <w:t>αιγοπρόβειο</w:t>
      </w:r>
      <w:proofErr w:type="spellEnd"/>
      <w:r>
        <w:rPr>
          <w:rFonts w:eastAsia="Times New Roman" w:cs="Times New Roman"/>
          <w:szCs w:val="24"/>
        </w:rPr>
        <w:t xml:space="preserve"> γάλα για άλλες χρήσεις από τις βιομηχανίες, από τα τυροκομεία κ.λπ., δεν υπήρχε καμμία τέτοια δυνατότητα να παρέμβεις και να εμποδίσεις.</w:t>
      </w:r>
    </w:p>
    <w:p w14:paraId="6A407A41"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Υπουργού)</w:t>
      </w:r>
    </w:p>
    <w:p w14:paraId="6A407A42"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Τι κάναμε εμείς, που πραγματικά έχετε αγνοήσει και εκεί κάνουμε μια μεγάλη προσπάθεια; Ψηφίσαμε τον ν.4492/2017 για την υποχρεωτική αναγραφή της χώρας </w:t>
      </w:r>
      <w:proofErr w:type="spellStart"/>
      <w:r>
        <w:rPr>
          <w:rFonts w:eastAsia="Times New Roman" w:cs="Times New Roman"/>
          <w:szCs w:val="24"/>
        </w:rPr>
        <w:t>άρμεξης</w:t>
      </w:r>
      <w:proofErr w:type="spellEnd"/>
      <w:r>
        <w:rPr>
          <w:rFonts w:eastAsia="Times New Roman" w:cs="Times New Roman"/>
          <w:szCs w:val="24"/>
        </w:rPr>
        <w:t xml:space="preserve"> σε γαλακτοκομικά προϊόντα και σε γάλα. Σας παρακαλώ να με ακούσετε και να μην παρερμηνεύετε. Είναι μια απόφαση της οποίας δεν κάναμε χρήση μόνο εμείς, αλλά και άλλες δύο-τρεις χώρες, με μεγάλη προσπάθεια και αυτές, για να υποστηρίξουν τον γαλακτοκομικό τους τομέα. Από την Ελλάδα είναι το ελληνικό </w:t>
      </w:r>
      <w:proofErr w:type="spellStart"/>
      <w:r>
        <w:rPr>
          <w:rFonts w:eastAsia="Times New Roman" w:cs="Times New Roman"/>
          <w:szCs w:val="24"/>
        </w:rPr>
        <w:t>αιγοπρόβειο</w:t>
      </w:r>
      <w:proofErr w:type="spellEnd"/>
      <w:r>
        <w:rPr>
          <w:rFonts w:eastAsia="Times New Roman" w:cs="Times New Roman"/>
          <w:szCs w:val="24"/>
        </w:rPr>
        <w:t xml:space="preserve"> ή το αγελαδινό γάλα; Αναγράφεται ως χώρα </w:t>
      </w:r>
      <w:proofErr w:type="spellStart"/>
      <w:r>
        <w:rPr>
          <w:rFonts w:eastAsia="Times New Roman" w:cs="Times New Roman"/>
          <w:szCs w:val="24"/>
        </w:rPr>
        <w:t>άρμεξης</w:t>
      </w:r>
      <w:proofErr w:type="spellEnd"/>
      <w:r>
        <w:rPr>
          <w:rFonts w:eastAsia="Times New Roman" w:cs="Times New Roman"/>
          <w:szCs w:val="24"/>
        </w:rPr>
        <w:t xml:space="preserve"> «Ελλάδα». Είναι από χώρα της Ευρωπαϊκής Ένωσης; Αναγράφεται ως χώρα </w:t>
      </w:r>
      <w:proofErr w:type="spellStart"/>
      <w:r>
        <w:rPr>
          <w:rFonts w:eastAsia="Times New Roman" w:cs="Times New Roman"/>
          <w:szCs w:val="24"/>
        </w:rPr>
        <w:t>άρμεξης</w:t>
      </w:r>
      <w:proofErr w:type="spellEnd"/>
      <w:r>
        <w:rPr>
          <w:rFonts w:eastAsia="Times New Roman" w:cs="Times New Roman"/>
          <w:szCs w:val="24"/>
        </w:rPr>
        <w:t xml:space="preserve"> «Ευρωπαϊκή Ένωση». Είναι από τρίτες χώρες; Αναγράφεται ως χώρα </w:t>
      </w:r>
      <w:proofErr w:type="spellStart"/>
      <w:r>
        <w:rPr>
          <w:rFonts w:eastAsia="Times New Roman" w:cs="Times New Roman"/>
          <w:szCs w:val="24"/>
        </w:rPr>
        <w:t>άρμεξης</w:t>
      </w:r>
      <w:proofErr w:type="spellEnd"/>
      <w:r>
        <w:rPr>
          <w:rFonts w:eastAsia="Times New Roman" w:cs="Times New Roman"/>
          <w:szCs w:val="24"/>
        </w:rPr>
        <w:t xml:space="preserve"> «τρίτες χώρες».</w:t>
      </w:r>
    </w:p>
    <w:p w14:paraId="6A407A43"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Αυτές είναι οι τρεις σημάνσεις οι οποίες χρησιμοποιούνται και από άλλες χώρες. Γιατί; Διότι με αυτή τη διαδικασία δώσαμε επιπλέον τη δυνατότητα όχι μόνο για το ΠΟΠ προϊόν φέτα, που έτσι και αλλιώς ως ΠΟΠ προϊόν υπήρχε υποχρέωση της χρήσης, </w:t>
      </w:r>
      <w:r>
        <w:rPr>
          <w:rFonts w:eastAsia="Times New Roman" w:cs="Times New Roman"/>
          <w:szCs w:val="24"/>
        </w:rPr>
        <w:lastRenderedPageBreak/>
        <w:t>γιατί διαφορετικά δεν θα ήταν ΠΟΠ και γινόταν έλεγχος. Τώρα η υποχρεωτική αναγραφή έχει επεκταθεί σε όλο το γάλα, κάτι που αντιλαμβάνεστε ότι είναι πάρα πολύ σημαντικό για τον χώρο, γιατί ο Έλληνας καταναλωτής και πληροφορείται ποιο είναι ελληνικό, από πού προέρχεται και, ταυτόχρονα, εκ των πραγμάτων θα το προτιμήσει, διότι ποιοτικά είναι καλύτερο από το συγκεκριμένο γάλα.</w:t>
      </w:r>
    </w:p>
    <w:p w14:paraId="6A407A44"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Η κρίση όντως υπάρχει ήδη από το 2015 στον γαλακτοκομικό τομέα εξαιτίας της απελευθέρωσης των ποσοστώσεων. Πρέπει να τα βλέπετε και πώς διαμορφώνονται σε επίπεδο Ευρωπαϊκής Ένωσης. Εκεί πορευόμαστε εκ των πραγμάτων. Είναι ότι υπάρχει μεγάλη κρίση.</w:t>
      </w:r>
    </w:p>
    <w:p w14:paraId="6A407A45"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Εκατομμύρια τόνοι γάλακτος σε βόρειες χώρες ήδη έχουν μετατραπεί σε σκόνη ή έχουν αποθηκευτεί. Αντιλαμβάνεστε ότι όλο αυτό το πράγμα πιέζει τον γαλακτοκομικό τομέα και αυτός ο τομέας πιέζεται και στην Ελλάδα. </w:t>
      </w:r>
    </w:p>
    <w:p w14:paraId="6A407A46"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Τι κάναμε εμείς; Δεν αναφέρθηκε κανένας σας σε αυτό. Είδατε με τη συνδεδεμένη ενίσχυση της φετινής χρονιάς πώς φτάσαμε σε ένα σημείο να έχουμε μέχρι και 9,7 </w:t>
      </w:r>
      <w:r>
        <w:rPr>
          <w:rFonts w:eastAsia="Times New Roman" w:cs="Times New Roman"/>
          <w:szCs w:val="24"/>
        </w:rPr>
        <w:lastRenderedPageBreak/>
        <w:t xml:space="preserve">ευρώ στο </w:t>
      </w:r>
      <w:proofErr w:type="spellStart"/>
      <w:r>
        <w:rPr>
          <w:rFonts w:eastAsia="Times New Roman" w:cs="Times New Roman"/>
          <w:szCs w:val="24"/>
        </w:rPr>
        <w:t>αιγοπρόβειο</w:t>
      </w:r>
      <w:proofErr w:type="spellEnd"/>
      <w:r>
        <w:rPr>
          <w:rFonts w:eastAsia="Times New Roman" w:cs="Times New Roman"/>
          <w:szCs w:val="24"/>
        </w:rPr>
        <w:t xml:space="preserve"> και γύρω στα 140-150 ευρώ -δεν θυμάμαι ακριβώς-</w:t>
      </w:r>
      <w:r w:rsidRPr="00315DEA">
        <w:rPr>
          <w:rFonts w:eastAsia="Times New Roman" w:cs="Times New Roman"/>
          <w:szCs w:val="24"/>
        </w:rPr>
        <w:t xml:space="preserve"> </w:t>
      </w:r>
      <w:r>
        <w:rPr>
          <w:rFonts w:eastAsia="Times New Roman" w:cs="Times New Roman"/>
          <w:szCs w:val="24"/>
        </w:rPr>
        <w:t>για το αγελαδινό; Αυτή η παρέμβαση που ουσιαστικά είναι διπλασιασμός των συνδεδεμένων ενισχύσεων, καθώς από 43-44 εκατομμύρια ευρώ φτάσαμε στα 87 εκατομμύρια ευρώ συνδεδεμένη ενίσχυση</w:t>
      </w:r>
      <w:r w:rsidRPr="00315DEA">
        <w:rPr>
          <w:rFonts w:eastAsia="Times New Roman" w:cs="Times New Roman"/>
          <w:szCs w:val="24"/>
        </w:rPr>
        <w:t>,</w:t>
      </w:r>
      <w:r>
        <w:rPr>
          <w:rFonts w:eastAsia="Times New Roman" w:cs="Times New Roman"/>
          <w:szCs w:val="24"/>
        </w:rPr>
        <w:t xml:space="preserve"> δεν είναι μια ανακούφιση αυτή την ώρα για τον κλάδο; </w:t>
      </w:r>
    </w:p>
    <w:p w14:paraId="6A407A47"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στη δευτερολογία μου θα σας πω περισσότερα, όσον αφορά τα μέτρα και το τι σχεδιάζουμε περισσότερο, ιδιαίτερα για να </w:t>
      </w:r>
      <w:proofErr w:type="spellStart"/>
      <w:r>
        <w:rPr>
          <w:rFonts w:eastAsia="Times New Roman" w:cs="Times New Roman"/>
          <w:szCs w:val="24"/>
        </w:rPr>
        <w:t>αποσυμφορήσουμε</w:t>
      </w:r>
      <w:proofErr w:type="spellEnd"/>
      <w:r>
        <w:rPr>
          <w:rFonts w:eastAsia="Times New Roman" w:cs="Times New Roman"/>
          <w:szCs w:val="24"/>
        </w:rPr>
        <w:t xml:space="preserve"> αυτή την ώρα τα μεγάλα αποθέματα που υπάρχουν όσον αφορά τη φέτα.</w:t>
      </w:r>
    </w:p>
    <w:p w14:paraId="6A407A48" w14:textId="77777777" w:rsidR="0083630C" w:rsidRDefault="004440BA">
      <w:pPr>
        <w:spacing w:line="600" w:lineRule="auto"/>
        <w:ind w:firstLine="720"/>
        <w:contextualSpacing/>
        <w:jc w:val="both"/>
        <w:rPr>
          <w:rFonts w:eastAsia="Times New Roman" w:cs="Times New Roman"/>
          <w:szCs w:val="24"/>
        </w:rPr>
      </w:pPr>
      <w:r w:rsidRPr="00F9616D">
        <w:rPr>
          <w:rFonts w:eastAsia="Times New Roman" w:cs="Times New Roman"/>
          <w:b/>
          <w:szCs w:val="24"/>
        </w:rPr>
        <w:t>ΠΡΟΕΔΡΕΥΩΝ (</w:t>
      </w:r>
      <w:r>
        <w:rPr>
          <w:rFonts w:eastAsia="Times New Roman" w:cs="Times New Roman"/>
          <w:b/>
          <w:szCs w:val="24"/>
        </w:rPr>
        <w:t>Γεώργιος Βαρεμένος</w:t>
      </w:r>
      <w:r w:rsidRPr="00F9616D">
        <w:rPr>
          <w:rFonts w:eastAsia="Times New Roman" w:cs="Times New Roman"/>
          <w:b/>
          <w:szCs w:val="24"/>
        </w:rPr>
        <w:t xml:space="preserve">): </w:t>
      </w:r>
      <w:r>
        <w:rPr>
          <w:rFonts w:eastAsia="Times New Roman" w:cs="Times New Roman"/>
          <w:szCs w:val="24"/>
        </w:rPr>
        <w:t xml:space="preserve">Η κ. Αραμπατζή έχει τον λόγο. </w:t>
      </w:r>
    </w:p>
    <w:p w14:paraId="6A407A49"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 xml:space="preserve">Κύριε Υπουργέ, μάλλον θέλετε να μην καταλαβαίνετε τι σας ρωτάμε, γιατί λέτε: «Να επιβάλλουμε απαγορεύσεις στο γάλα;». Ποιος είπε κάτι τέτοιο, κύριε Υπουργέ; Να κάνετε ελέγχους που θα πιστοποιούν με τρόπο αποτελεσματικό ότι το γάλα, το οποίο χρησιμοποιείται στα ΠΟΠ προϊόντα μας, στην κορωνίδα, που είναι η ελληνική φέτα, είναι ελληνικό. </w:t>
      </w:r>
    </w:p>
    <w:p w14:paraId="6A407A4A"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ζητάμε από εσάς, κύριε Υπουργέ, δηλαδή ελέγχους. Μάλιστα, δεν σας το ζητάμε μόνο εμείς εδώ, για να σας κάνουμε αντιπολίτευση. Έχετε τρεις επιστολές στο Υπουργείο σας εδώ και έναν χρόνο από την Πανελλήνια Ομοσπονδία Κτηνοτρόφων, με τις οποίες σάς κρούουν τον κώδωνα του κινδύνου και μιλάνε για «φάντασμα ΕΛΓΟ», για μη ύπαρξη ελέγχων, για την κατάρρευση των τιμών, για την οποία ευθύνεται αυτή η πλημμελής άσκηση ελέγχου από το Υπουργείο σας. </w:t>
      </w:r>
    </w:p>
    <w:p w14:paraId="6A407A4B"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Έχετε υπ’ </w:t>
      </w:r>
      <w:proofErr w:type="spellStart"/>
      <w:r>
        <w:rPr>
          <w:rFonts w:eastAsia="Times New Roman" w:cs="Times New Roman"/>
          <w:szCs w:val="24"/>
        </w:rPr>
        <w:t>όψιν</w:t>
      </w:r>
      <w:proofErr w:type="spellEnd"/>
      <w:r>
        <w:rPr>
          <w:rFonts w:eastAsia="Times New Roman" w:cs="Times New Roman"/>
          <w:szCs w:val="24"/>
        </w:rPr>
        <w:t xml:space="preserve">, κύριε Υπουργέ, ότι ο «ΕΛΓΟ-ΔΗΜΗΤΡΑ» που πρόσφατα καρατομήσατε έχει αποψιλωθεί από δεσμεύσεις προσωπικού και μετατάξεις σε άλλες υπηρεσίες, ενώ έπρεπε να συμβαίνει το αντίθετο; Έχετε υπ’ </w:t>
      </w:r>
      <w:proofErr w:type="spellStart"/>
      <w:r>
        <w:rPr>
          <w:rFonts w:eastAsia="Times New Roman" w:cs="Times New Roman"/>
          <w:szCs w:val="24"/>
        </w:rPr>
        <w:t>όψιν</w:t>
      </w:r>
      <w:proofErr w:type="spellEnd"/>
      <w:r>
        <w:rPr>
          <w:rFonts w:eastAsia="Times New Roman" w:cs="Times New Roman"/>
          <w:szCs w:val="24"/>
        </w:rPr>
        <w:t xml:space="preserve"> σας ότι επί της πρόσφατης διακυβέρνησής μας γίνονταν προσλήψεις πενήντα, εξήντα ατόμων αποκλειστικά για ελέγχους, με οκτάμηνες συμβάσεις και επί των ημερών σας γίνεται το απόλυτο μηδέν; Έχετε υπ’ </w:t>
      </w:r>
      <w:proofErr w:type="spellStart"/>
      <w:r>
        <w:rPr>
          <w:rFonts w:eastAsia="Times New Roman" w:cs="Times New Roman"/>
          <w:szCs w:val="24"/>
        </w:rPr>
        <w:t>όψιν</w:t>
      </w:r>
      <w:proofErr w:type="spellEnd"/>
      <w:r>
        <w:rPr>
          <w:rFonts w:eastAsia="Times New Roman" w:cs="Times New Roman"/>
          <w:szCs w:val="24"/>
        </w:rPr>
        <w:t xml:space="preserve"> σας ότι από 14 Σεπτεμβρίου 2017 σας έχει αποστείλει αίτημα ο ΕΛΓΟ, για να στείλετε στο πλαίσιο της κινητικότητας αναγκαίο προσωπικό, γιατί οι υπηρεσίες είναι μη στελεχωμένες και δεν γίνονται έλεγχοι; </w:t>
      </w:r>
    </w:p>
    <w:p w14:paraId="6A407A4C" w14:textId="77777777" w:rsidR="0083630C" w:rsidRDefault="004440BA">
      <w:pPr>
        <w:spacing w:line="600" w:lineRule="auto"/>
        <w:ind w:firstLine="720"/>
        <w:contextualSpacing/>
        <w:jc w:val="both"/>
        <w:rPr>
          <w:rFonts w:eastAsia="Times New Roman" w:cs="Times New Roman"/>
          <w:szCs w:val="24"/>
        </w:rPr>
      </w:pPr>
      <w:r w:rsidRPr="00AB4D2F">
        <w:rPr>
          <w:rFonts w:eastAsia="Times New Roman" w:cs="Times New Roman"/>
          <w:color w:val="000000" w:themeColor="text1"/>
          <w:szCs w:val="24"/>
        </w:rPr>
        <w:lastRenderedPageBreak/>
        <w:t xml:space="preserve">Τι απαντάτε, κύριε Υπουργέ, σε όλα αυτά; Διότι αυτά είναι τα κρίσιμα ερωτήματα. Εκεί είναι η πηγή του κακού και η πηγή του προβλήματος, σε συνδυασμό βεβαίως με τις </w:t>
      </w:r>
      <w:proofErr w:type="spellStart"/>
      <w:r w:rsidRPr="00AB4D2F">
        <w:rPr>
          <w:rFonts w:eastAsia="Times New Roman" w:cs="Times New Roman"/>
          <w:color w:val="000000" w:themeColor="text1"/>
          <w:szCs w:val="24"/>
        </w:rPr>
        <w:t>υφεσιακές</w:t>
      </w:r>
      <w:proofErr w:type="spellEnd"/>
      <w:r w:rsidRPr="00AB4D2F">
        <w:rPr>
          <w:rFonts w:eastAsia="Times New Roman" w:cs="Times New Roman"/>
          <w:color w:val="000000" w:themeColor="text1"/>
          <w:szCs w:val="24"/>
        </w:rPr>
        <w:t xml:space="preserve"> πολιτικές, με τις ασφαλιστικές εισφορές που είναι μία δεύτερη εφορία, με την εκτίναξη του κόστους παραγωγής, με το 1/3 που κατεβάσατε την εξισωτική αποζημίωση, προκειμένου να τη μοιράσετε ρουσφετολογικά, δηλαδή λίγα σε όλους και όχι στους κατά προτεραιότητα </w:t>
      </w:r>
      <w:r w:rsidRPr="000E27FF">
        <w:rPr>
          <w:rFonts w:eastAsia="Times New Roman" w:cs="Times New Roman"/>
          <w:szCs w:val="24"/>
        </w:rPr>
        <w:t>δικαιούχους των ορεινών και μειονεκτικών περιοχών.</w:t>
      </w:r>
    </w:p>
    <w:p w14:paraId="6A407A4D" w14:textId="77777777" w:rsidR="0083630C" w:rsidRDefault="004440BA">
      <w:pPr>
        <w:spacing w:line="600" w:lineRule="auto"/>
        <w:ind w:firstLine="720"/>
        <w:contextualSpacing/>
        <w:jc w:val="both"/>
        <w:rPr>
          <w:rFonts w:eastAsia="Times New Roman" w:cs="Times New Roman"/>
          <w:szCs w:val="24"/>
        </w:rPr>
      </w:pPr>
      <w:r w:rsidRPr="000E27FF">
        <w:rPr>
          <w:rFonts w:eastAsia="Times New Roman" w:cs="Times New Roman"/>
          <w:szCs w:val="24"/>
        </w:rPr>
        <w:t>Κύριε Υπουργέ, δεν αναφέρατε τίποτα για τη μη οργάνωση της «</w:t>
      </w:r>
      <w:proofErr w:type="spellStart"/>
      <w:r w:rsidRPr="000E27FF">
        <w:rPr>
          <w:rFonts w:eastAsia="Times New Roman" w:cs="Times New Roman"/>
          <w:szCs w:val="24"/>
        </w:rPr>
        <w:t>Διεπαγγελματικής</w:t>
      </w:r>
      <w:proofErr w:type="spellEnd"/>
      <w:r w:rsidRPr="000E27FF">
        <w:rPr>
          <w:rFonts w:eastAsia="Times New Roman" w:cs="Times New Roman"/>
          <w:szCs w:val="24"/>
        </w:rPr>
        <w:t xml:space="preserve"> Οργάνωσης για τη Φέτα». Δεν είπατε τίποτα γι’ αυτό. Δηλαδή για ποια οργάνωση μιλάμε; Μιλάμε για το κατ’ εξοχήν όργανο που μπορεί να πάει με σοβαρότητα και να εκπροσωπήσει τη χώρα μας διεθνώς σε </w:t>
      </w:r>
      <w:r>
        <w:rPr>
          <w:rFonts w:eastAsia="Times New Roman" w:cs="Times New Roman"/>
          <w:szCs w:val="24"/>
        </w:rPr>
        <w:t xml:space="preserve">διεθνείς συμφωνίες, το όργανο που μπορεί να αποτελέσει αυτοέλεγχο της αλυσίδας της παραγωγής σε σχέση με τα ΠΟΠ προϊόντα, όπως γίνεται στη Γαλλία και την Ιταλία με τα αντίστοιχα ΠΟΠ προϊόντα τους. Γι’ αυτό το όργανο επί έναν χρόνο έχετε δύο αιτήσεις-φακέλους στο Υπουργείο σας και δεν προβαίνετε στην </w:t>
      </w:r>
      <w:proofErr w:type="spellStart"/>
      <w:r>
        <w:rPr>
          <w:rFonts w:eastAsia="Times New Roman" w:cs="Times New Roman"/>
          <w:szCs w:val="24"/>
        </w:rPr>
        <w:t>αδειοδότηση</w:t>
      </w:r>
      <w:proofErr w:type="spellEnd"/>
      <w:r>
        <w:rPr>
          <w:rFonts w:eastAsia="Times New Roman" w:cs="Times New Roman"/>
          <w:szCs w:val="24"/>
        </w:rPr>
        <w:t xml:space="preserve">, όταν ο ίδιος νόμος με τον οποίο απαντάτε στους </w:t>
      </w:r>
      <w:r>
        <w:rPr>
          <w:rFonts w:eastAsia="Times New Roman" w:cs="Times New Roman"/>
          <w:szCs w:val="24"/>
        </w:rPr>
        <w:lastRenderedPageBreak/>
        <w:t xml:space="preserve">συγκεκριμένους που θέλουν να κάνουν </w:t>
      </w:r>
      <w:proofErr w:type="spellStart"/>
      <w:r>
        <w:rPr>
          <w:rFonts w:eastAsia="Times New Roman" w:cs="Times New Roman"/>
          <w:szCs w:val="24"/>
        </w:rPr>
        <w:t>διεπαγγελματική</w:t>
      </w:r>
      <w:proofErr w:type="spellEnd"/>
      <w:r>
        <w:rPr>
          <w:rFonts w:eastAsia="Times New Roman" w:cs="Times New Roman"/>
          <w:szCs w:val="24"/>
        </w:rPr>
        <w:t>, λέει ότι εντός τεσσάρων μηνών πρέπει να κάνετε τον έλεγχο για να απαντήσετε.</w:t>
      </w:r>
    </w:p>
    <w:p w14:paraId="6A407A4E"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6A407A4F"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Για ποιον λόγο, λοιπόν, κύριε Υπουργέ, δεν ελέγχετε τους φακέλους αυτού του αναγκαίου οργάνου, προκειμένου να δείτε ποιος πληροί τις προϋποθέσεις και να τον </w:t>
      </w:r>
      <w:proofErr w:type="spellStart"/>
      <w:r>
        <w:rPr>
          <w:rFonts w:eastAsia="Times New Roman" w:cs="Times New Roman"/>
          <w:szCs w:val="24"/>
        </w:rPr>
        <w:t>αδειοδοτήσετε</w:t>
      </w:r>
      <w:proofErr w:type="spellEnd"/>
      <w:r>
        <w:rPr>
          <w:rFonts w:eastAsia="Times New Roman" w:cs="Times New Roman"/>
          <w:szCs w:val="24"/>
        </w:rPr>
        <w:t xml:space="preserve">, για να μπορέσει να λειτουργήσει αποτελεσματικά σ’ αυτή τη λαίλαπα, σ’ αυτή τη μάστιγα της έλλειψης ελέγχων των </w:t>
      </w:r>
      <w:proofErr w:type="spellStart"/>
      <w:r>
        <w:rPr>
          <w:rFonts w:eastAsia="Times New Roman" w:cs="Times New Roman"/>
          <w:szCs w:val="24"/>
        </w:rPr>
        <w:t>ελληνοποιήσεων</w:t>
      </w:r>
      <w:proofErr w:type="spellEnd"/>
      <w:r>
        <w:rPr>
          <w:rFonts w:eastAsia="Times New Roman" w:cs="Times New Roman"/>
          <w:szCs w:val="24"/>
        </w:rPr>
        <w:t xml:space="preserve"> και όλα αυτά που γίνονται;</w:t>
      </w:r>
    </w:p>
    <w:p w14:paraId="6A407A50" w14:textId="77777777" w:rsidR="0083630C" w:rsidRDefault="004440BA">
      <w:pPr>
        <w:spacing w:line="600" w:lineRule="auto"/>
        <w:ind w:firstLine="720"/>
        <w:contextualSpacing/>
        <w:jc w:val="both"/>
        <w:rPr>
          <w:rFonts w:eastAsia="Times New Roman" w:cs="Times New Roman"/>
          <w:szCs w:val="24"/>
        </w:rPr>
      </w:pPr>
      <w:r w:rsidRPr="00507680">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Ολοκληρώστε, σας παρακαλώ.</w:t>
      </w:r>
    </w:p>
    <w:p w14:paraId="6A407A51"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Κλείνω, κύριε Υπουργέ.</w:t>
      </w:r>
    </w:p>
    <w:p w14:paraId="6A407A52"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Έχετε υπ’ </w:t>
      </w:r>
      <w:proofErr w:type="spellStart"/>
      <w:r>
        <w:rPr>
          <w:rFonts w:eastAsia="Times New Roman" w:cs="Times New Roman"/>
          <w:szCs w:val="24"/>
        </w:rPr>
        <w:t>όψιν</w:t>
      </w:r>
      <w:proofErr w:type="spellEnd"/>
      <w:r>
        <w:rPr>
          <w:rFonts w:eastAsia="Times New Roman" w:cs="Times New Roman"/>
          <w:szCs w:val="24"/>
        </w:rPr>
        <w:t xml:space="preserve"> σας, επίσης, κύριε Υπουργέ, ότι τα χρήματα που πληρώνουν οι </w:t>
      </w:r>
      <w:proofErr w:type="spellStart"/>
      <w:r>
        <w:rPr>
          <w:rFonts w:eastAsia="Times New Roman" w:cs="Times New Roman"/>
          <w:szCs w:val="24"/>
        </w:rPr>
        <w:t>μεταποιητές</w:t>
      </w:r>
      <w:proofErr w:type="spellEnd"/>
      <w:r>
        <w:rPr>
          <w:rFonts w:eastAsia="Times New Roman" w:cs="Times New Roman"/>
          <w:szCs w:val="24"/>
        </w:rPr>
        <w:t xml:space="preserve"> και οι κτηνοτρόφοι -περίπου 4,5 εκατομμύρια ευρώ κάθε χρόνο- από την εισφορά στον ΕΛΓΟ, είναι στα «δανεικά και αγύριστα» που «σκούπισε» η Κυβέρνησή </w:t>
      </w:r>
      <w:r>
        <w:rPr>
          <w:rFonts w:eastAsia="Times New Roman" w:cs="Times New Roman"/>
          <w:szCs w:val="24"/>
        </w:rPr>
        <w:lastRenderedPageBreak/>
        <w:t xml:space="preserve">σας επί υπουργίας </w:t>
      </w:r>
      <w:proofErr w:type="spellStart"/>
      <w:r>
        <w:rPr>
          <w:rFonts w:eastAsia="Times New Roman" w:cs="Times New Roman"/>
          <w:szCs w:val="24"/>
        </w:rPr>
        <w:t>Βαρουφάκη</w:t>
      </w:r>
      <w:proofErr w:type="spellEnd"/>
      <w:r>
        <w:rPr>
          <w:rFonts w:eastAsia="Times New Roman" w:cs="Times New Roman"/>
          <w:szCs w:val="24"/>
        </w:rPr>
        <w:t>, ενώ θα έπρεπε να διατίθενται στους ελέγχους λόγω του ανταποδοτικού χαρακτήρα.</w:t>
      </w:r>
    </w:p>
    <w:p w14:paraId="6A407A53" w14:textId="77777777" w:rsidR="0083630C" w:rsidRDefault="004440BA">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Κλείνω, </w:t>
      </w:r>
      <w:r w:rsidRPr="00390D90">
        <w:rPr>
          <w:rFonts w:eastAsia="Times New Roman" w:cs="Times New Roman"/>
          <w:szCs w:val="24"/>
        </w:rPr>
        <w:t>κύριε Υπουργέ,</w:t>
      </w:r>
      <w:r>
        <w:rPr>
          <w:rFonts w:eastAsia="Times New Roman" w:cs="Times New Roman"/>
          <w:szCs w:val="24"/>
        </w:rPr>
        <w:t xml:space="preserve"> λέγοντας το τελευταίο. Μιλήσατε για τη συνδεδεμένη ενίσχυση. Ναι, </w:t>
      </w:r>
      <w:r w:rsidRPr="00390D90">
        <w:rPr>
          <w:rFonts w:eastAsia="Times New Roman" w:cs="Times New Roman"/>
          <w:szCs w:val="24"/>
        </w:rPr>
        <w:t>κύριε Υπουργέ</w:t>
      </w:r>
      <w:r>
        <w:rPr>
          <w:rFonts w:eastAsia="Times New Roman" w:cs="Times New Roman"/>
          <w:szCs w:val="24"/>
        </w:rPr>
        <w:t>, αυτή που αποφάσισε η προηγούμενη κ</w:t>
      </w:r>
      <w:r w:rsidRPr="001850F1">
        <w:rPr>
          <w:rFonts w:eastAsia="Times New Roman" w:cs="Times New Roman"/>
          <w:szCs w:val="24"/>
        </w:rPr>
        <w:t>υβέρνηση</w:t>
      </w:r>
      <w:r>
        <w:rPr>
          <w:rFonts w:eastAsia="Times New Roman" w:cs="Times New Roman"/>
          <w:szCs w:val="24"/>
        </w:rPr>
        <w:t xml:space="preserve">, με κορμό τη </w:t>
      </w:r>
      <w:r w:rsidRPr="00391AB7">
        <w:rPr>
          <w:rFonts w:eastAsia="Times New Roman" w:cs="Times New Roman"/>
          <w:szCs w:val="24"/>
        </w:rPr>
        <w:t>Νέα Δημοκρατία</w:t>
      </w:r>
      <w:r>
        <w:rPr>
          <w:rFonts w:eastAsia="Times New Roman" w:cs="Times New Roman"/>
          <w:szCs w:val="24"/>
        </w:rPr>
        <w:t xml:space="preserve">, να δώσει συνδεδεμένη ενίσχυση στο </w:t>
      </w:r>
      <w:proofErr w:type="spellStart"/>
      <w:r>
        <w:rPr>
          <w:rFonts w:eastAsia="Times New Roman" w:cs="Times New Roman"/>
          <w:szCs w:val="24"/>
        </w:rPr>
        <w:t>αιγοπρόβειο</w:t>
      </w:r>
      <w:proofErr w:type="spellEnd"/>
      <w:r>
        <w:rPr>
          <w:rFonts w:eastAsia="Times New Roman" w:cs="Times New Roman"/>
          <w:szCs w:val="24"/>
        </w:rPr>
        <w:t xml:space="preserve"> γάλα</w:t>
      </w:r>
      <w:r w:rsidRPr="00642FBB">
        <w:rPr>
          <w:rFonts w:eastAsia="Times New Roman" w:cs="Times New Roman"/>
          <w:szCs w:val="24"/>
        </w:rPr>
        <w:t xml:space="preserve"> </w:t>
      </w:r>
      <w:r>
        <w:rPr>
          <w:rFonts w:eastAsia="Times New Roman" w:cs="Times New Roman"/>
          <w:szCs w:val="24"/>
        </w:rPr>
        <w:t xml:space="preserve">και η δική σας στρεβλή διαχείριση της εξισωτικής του 2015 είχε ως αποτέλεσμα να μείνουν υπόλοιπα, τα οποία θα γυρνούσαν στην </w:t>
      </w:r>
      <w:r w:rsidRPr="006F21CD">
        <w:rPr>
          <w:rFonts w:eastAsia="Times New Roman" w:cs="Times New Roman"/>
          <w:szCs w:val="24"/>
        </w:rPr>
        <w:t>Ευρωπαϊκή Ένωση</w:t>
      </w:r>
      <w:r>
        <w:rPr>
          <w:rFonts w:eastAsia="Times New Roman" w:cs="Times New Roman"/>
          <w:szCs w:val="24"/>
        </w:rPr>
        <w:t xml:space="preserve">. Και τώρα τρέχετε πανικόβλητος να τα μοιράσετε και όχι σε όλους τους κτηνοτρόφους, τη συνδεδεμένη, τα μισά να μοιράσετε. </w:t>
      </w:r>
    </w:p>
    <w:p w14:paraId="6A407A54" w14:textId="77777777" w:rsidR="0083630C" w:rsidRDefault="004440BA">
      <w:pPr>
        <w:tabs>
          <w:tab w:val="left" w:pos="3873"/>
        </w:tabs>
        <w:spacing w:line="600" w:lineRule="auto"/>
        <w:ind w:firstLine="720"/>
        <w:contextualSpacing/>
        <w:jc w:val="both"/>
        <w:rPr>
          <w:rFonts w:eastAsia="Times New Roman" w:cs="Times New Roman"/>
          <w:szCs w:val="24"/>
        </w:rPr>
      </w:pPr>
      <w:r w:rsidRPr="00614817">
        <w:rPr>
          <w:rFonts w:eastAsia="Times New Roman" w:cs="Times New Roman"/>
          <w:b/>
          <w:szCs w:val="24"/>
        </w:rPr>
        <w:t>ΠΡΟΕΔΡΕΥΩΝ (Γεώργιος Βαρεμένος):</w:t>
      </w:r>
      <w:r>
        <w:rPr>
          <w:rFonts w:eastAsia="Times New Roman" w:cs="Times New Roman"/>
          <w:szCs w:val="24"/>
        </w:rPr>
        <w:t xml:space="preserve"> Ολοκληρώστε, κυρία συνάδελφε.</w:t>
      </w:r>
    </w:p>
    <w:p w14:paraId="6A407A55" w14:textId="77777777" w:rsidR="0083630C" w:rsidRDefault="004440BA">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 xml:space="preserve">Και να μας δώσει ο κύριος Υπουργός μία απάντηση, </w:t>
      </w:r>
      <w:r w:rsidRPr="00A341B8">
        <w:rPr>
          <w:rFonts w:eastAsia="Times New Roman" w:cs="Times New Roman"/>
          <w:szCs w:val="24"/>
        </w:rPr>
        <w:t>κύριε Πρόεδρε,</w:t>
      </w:r>
      <w:r>
        <w:rPr>
          <w:rFonts w:eastAsia="Times New Roman" w:cs="Times New Roman"/>
          <w:szCs w:val="24"/>
        </w:rPr>
        <w:t xml:space="preserve"> για την άρνηση ψήφου των Ευρωβουλευτών του </w:t>
      </w:r>
      <w:r w:rsidRPr="009E3DD6">
        <w:rPr>
          <w:rFonts w:eastAsia="Times New Roman" w:cs="Times New Roman"/>
          <w:szCs w:val="24"/>
        </w:rPr>
        <w:t>ΣΥΡΙΖΑ</w:t>
      </w:r>
      <w:r>
        <w:rPr>
          <w:rFonts w:eastAsia="Times New Roman" w:cs="Times New Roman"/>
          <w:szCs w:val="24"/>
        </w:rPr>
        <w:t xml:space="preserve"> στα </w:t>
      </w:r>
      <w:proofErr w:type="spellStart"/>
      <w:r>
        <w:rPr>
          <w:rFonts w:eastAsia="Times New Roman" w:cs="Times New Roman"/>
          <w:szCs w:val="24"/>
        </w:rPr>
        <w:t>εκατόν</w:t>
      </w:r>
      <w:proofErr w:type="spellEnd"/>
      <w:r>
        <w:rPr>
          <w:rFonts w:eastAsia="Times New Roman" w:cs="Times New Roman"/>
          <w:szCs w:val="24"/>
        </w:rPr>
        <w:t xml:space="preserve"> είκοσι ένα μέτρα στήριξης της </w:t>
      </w:r>
      <w:proofErr w:type="spellStart"/>
      <w:r>
        <w:rPr>
          <w:rFonts w:eastAsia="Times New Roman" w:cs="Times New Roman"/>
          <w:szCs w:val="24"/>
        </w:rPr>
        <w:t>α</w:t>
      </w:r>
      <w:r w:rsidRPr="002013AC">
        <w:rPr>
          <w:rFonts w:eastAsia="Times New Roman" w:cs="Times New Roman"/>
          <w:szCs w:val="24"/>
        </w:rPr>
        <w:t>ιγοπροβατοτροφία</w:t>
      </w:r>
      <w:r>
        <w:rPr>
          <w:rFonts w:eastAsia="Times New Roman" w:cs="Times New Roman"/>
          <w:szCs w:val="24"/>
        </w:rPr>
        <w:t>ς</w:t>
      </w:r>
      <w:proofErr w:type="spellEnd"/>
      <w:r>
        <w:rPr>
          <w:rFonts w:eastAsia="Times New Roman" w:cs="Times New Roman"/>
          <w:szCs w:val="24"/>
        </w:rPr>
        <w:t xml:space="preserve"> στις 3 Μαΐου 2018.</w:t>
      </w:r>
    </w:p>
    <w:p w14:paraId="6A407A56" w14:textId="77777777" w:rsidR="0083630C" w:rsidRDefault="004440BA">
      <w:pPr>
        <w:tabs>
          <w:tab w:val="left" w:pos="3873"/>
        </w:tabs>
        <w:spacing w:line="600" w:lineRule="auto"/>
        <w:ind w:firstLine="720"/>
        <w:contextualSpacing/>
        <w:jc w:val="both"/>
        <w:rPr>
          <w:rFonts w:eastAsia="Times New Roman" w:cs="Times New Roman"/>
          <w:szCs w:val="24"/>
        </w:rPr>
      </w:pPr>
      <w:r w:rsidRPr="00AC365A">
        <w:rPr>
          <w:rFonts w:eastAsia="Times New Roman"/>
          <w:szCs w:val="24"/>
        </w:rPr>
        <w:t>Ευχαριστώ</w:t>
      </w:r>
      <w:r>
        <w:rPr>
          <w:rFonts w:eastAsia="Times New Roman"/>
          <w:szCs w:val="24"/>
        </w:rPr>
        <w:t>.</w:t>
      </w:r>
    </w:p>
    <w:p w14:paraId="6A407A57" w14:textId="77777777" w:rsidR="0083630C" w:rsidRDefault="004440BA">
      <w:pPr>
        <w:tabs>
          <w:tab w:val="left" w:pos="3873"/>
        </w:tabs>
        <w:spacing w:line="600" w:lineRule="auto"/>
        <w:ind w:firstLine="720"/>
        <w:contextualSpacing/>
        <w:jc w:val="both"/>
        <w:rPr>
          <w:rFonts w:eastAsia="Times New Roman" w:cs="Times New Roman"/>
          <w:szCs w:val="24"/>
        </w:rPr>
      </w:pPr>
      <w:r w:rsidRPr="00614817">
        <w:rPr>
          <w:rFonts w:eastAsia="Times New Roman" w:cs="Times New Roman"/>
          <w:b/>
          <w:szCs w:val="24"/>
        </w:rPr>
        <w:lastRenderedPageBreak/>
        <w:t>ΠΡΟΕΔΡΕΥΩΝ (Γεώργιος Βαρεμένος):</w:t>
      </w:r>
      <w:r>
        <w:rPr>
          <w:rFonts w:eastAsia="Times New Roman" w:cs="Times New Roman"/>
          <w:szCs w:val="24"/>
        </w:rPr>
        <w:t xml:space="preserve"> Ο κ. Τζελέπης έχει τον λόγο</w:t>
      </w:r>
    </w:p>
    <w:p w14:paraId="6A407A58" w14:textId="77777777" w:rsidR="0083630C" w:rsidRDefault="004440BA">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ΜΙΧΑΗΛ ΤΖΕΛΕΠΗΣ: </w:t>
      </w:r>
      <w:r w:rsidRPr="00480689">
        <w:rPr>
          <w:rFonts w:eastAsia="Times New Roman"/>
          <w:color w:val="000000"/>
          <w:szCs w:val="24"/>
        </w:rPr>
        <w:t>Ευχαριστώ, κύριε Πρόεδρε.</w:t>
      </w:r>
      <w:r>
        <w:rPr>
          <w:rFonts w:eastAsia="Times New Roman" w:cs="Times New Roman"/>
          <w:szCs w:val="24"/>
        </w:rPr>
        <w:t xml:space="preserve"> </w:t>
      </w:r>
    </w:p>
    <w:p w14:paraId="6A407A59" w14:textId="77777777" w:rsidR="0083630C" w:rsidRDefault="004440BA">
      <w:pPr>
        <w:tabs>
          <w:tab w:val="left" w:pos="3873"/>
        </w:tabs>
        <w:spacing w:line="600" w:lineRule="auto"/>
        <w:ind w:firstLine="720"/>
        <w:contextualSpacing/>
        <w:jc w:val="both"/>
        <w:rPr>
          <w:rFonts w:eastAsia="Times New Roman" w:cs="Times New Roman"/>
          <w:szCs w:val="24"/>
        </w:rPr>
      </w:pPr>
      <w:r w:rsidRPr="00390D90">
        <w:rPr>
          <w:rFonts w:eastAsia="Times New Roman" w:cs="Times New Roman"/>
          <w:szCs w:val="24"/>
        </w:rPr>
        <w:t>Κύριε Υπουργέ,</w:t>
      </w:r>
      <w:r>
        <w:rPr>
          <w:rFonts w:eastAsia="Times New Roman" w:cs="Times New Roman"/>
          <w:szCs w:val="24"/>
        </w:rPr>
        <w:t xml:space="preserve"> πραγματικά μένω έκπληκτος. Η </w:t>
      </w:r>
      <w:proofErr w:type="spellStart"/>
      <w:r>
        <w:rPr>
          <w:rFonts w:eastAsia="Times New Roman" w:cs="Times New Roman"/>
          <w:szCs w:val="24"/>
        </w:rPr>
        <w:t>α</w:t>
      </w:r>
      <w:r w:rsidRPr="002013AC">
        <w:rPr>
          <w:rFonts w:eastAsia="Times New Roman" w:cs="Times New Roman"/>
          <w:szCs w:val="24"/>
        </w:rPr>
        <w:t>ιγοπροβατοτροφία</w:t>
      </w:r>
      <w:proofErr w:type="spellEnd"/>
      <w:r>
        <w:rPr>
          <w:rFonts w:eastAsia="Times New Roman" w:cs="Times New Roman"/>
          <w:szCs w:val="24"/>
        </w:rPr>
        <w:t xml:space="preserve"> καταστρέφεται και εσείς μου δίνετε την εντύπωση ότι δεν έχετε κατανοήσει το πρόβλημα. Δεν το έχετε κατανοήσει και αυτό φαίνεται από τα μέτρα που εξαγγείλατε. Αν θέλετε, θα σας πω και μια σειρά από μέτρα, τα οποία </w:t>
      </w:r>
      <w:r w:rsidRPr="00E57B5A">
        <w:rPr>
          <w:rFonts w:eastAsia="Times New Roman" w:cs="Times New Roman"/>
          <w:szCs w:val="24"/>
        </w:rPr>
        <w:t>πρέπει να</w:t>
      </w:r>
      <w:r>
        <w:rPr>
          <w:rFonts w:eastAsia="Times New Roman" w:cs="Times New Roman"/>
          <w:szCs w:val="24"/>
        </w:rPr>
        <w:t xml:space="preserve"> εφαρμόσετε για να σωθεί η </w:t>
      </w:r>
      <w:proofErr w:type="spellStart"/>
      <w:r>
        <w:rPr>
          <w:rFonts w:eastAsia="Times New Roman" w:cs="Times New Roman"/>
          <w:szCs w:val="24"/>
        </w:rPr>
        <w:t>α</w:t>
      </w:r>
      <w:r w:rsidRPr="002013AC">
        <w:rPr>
          <w:rFonts w:eastAsia="Times New Roman" w:cs="Times New Roman"/>
          <w:szCs w:val="24"/>
        </w:rPr>
        <w:t>ιγοπροβατοτροφία</w:t>
      </w:r>
      <w:proofErr w:type="spellEnd"/>
      <w:r>
        <w:rPr>
          <w:rFonts w:eastAsia="Times New Roman" w:cs="Times New Roman"/>
          <w:szCs w:val="24"/>
        </w:rPr>
        <w:t xml:space="preserve">. </w:t>
      </w:r>
    </w:p>
    <w:p w14:paraId="6A407A5A" w14:textId="77777777" w:rsidR="0083630C" w:rsidRDefault="004440BA">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Έρχεστε εδώ και λέτε ότι δεν μπορούμε να επέμβουμε στις τιμές, ότι όλα βαίνουν καλώς σε σχέση με τα ισοζύγια, ότι θα κάνουμε ελέγχους με τον «</w:t>
      </w:r>
      <w:r w:rsidRPr="00630221">
        <w:rPr>
          <w:rFonts w:eastAsia="Times New Roman" w:cs="Times New Roman"/>
          <w:szCs w:val="24"/>
        </w:rPr>
        <w:t>ΕΛΓΟ-ΔΗΜΗΤΡΑ</w:t>
      </w:r>
      <w:r>
        <w:rPr>
          <w:rFonts w:eastAsia="Times New Roman" w:cs="Times New Roman"/>
          <w:szCs w:val="24"/>
        </w:rPr>
        <w:t>»</w:t>
      </w:r>
      <w:r w:rsidRPr="00630221">
        <w:rPr>
          <w:rFonts w:eastAsia="Times New Roman" w:cs="Times New Roman"/>
          <w:szCs w:val="24"/>
        </w:rPr>
        <w:t>.</w:t>
      </w:r>
      <w:r>
        <w:rPr>
          <w:rFonts w:eastAsia="Times New Roman" w:cs="Times New Roman"/>
          <w:szCs w:val="24"/>
        </w:rPr>
        <w:t xml:space="preserve"> Ποιον «</w:t>
      </w:r>
      <w:r w:rsidRPr="00630221">
        <w:rPr>
          <w:rFonts w:eastAsia="Times New Roman" w:cs="Times New Roman"/>
          <w:szCs w:val="24"/>
        </w:rPr>
        <w:t>ΕΛΓΟ-ΔΗΜΗΤΡΑ</w:t>
      </w:r>
      <w:r>
        <w:rPr>
          <w:rFonts w:eastAsia="Times New Roman" w:cs="Times New Roman"/>
          <w:szCs w:val="24"/>
        </w:rPr>
        <w:t xml:space="preserve">»; Αυτόν που δεν μπορεί να κάνει μια σύμβαση και χάθηκαν τα 6,5 </w:t>
      </w:r>
      <w:r w:rsidRPr="00E6430E">
        <w:rPr>
          <w:rFonts w:eastAsia="Times New Roman" w:cs="Times New Roman"/>
          <w:szCs w:val="24"/>
        </w:rPr>
        <w:t>εκατομμύρια</w:t>
      </w:r>
      <w:r>
        <w:rPr>
          <w:rFonts w:eastAsia="Times New Roman" w:cs="Times New Roman"/>
          <w:szCs w:val="24"/>
        </w:rPr>
        <w:t xml:space="preserve"> για την προώθηση της φέτας; </w:t>
      </w:r>
    </w:p>
    <w:p w14:paraId="6A407A5B" w14:textId="77777777" w:rsidR="0083630C" w:rsidRDefault="004440BA">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Έχετε ευθύνες εκεί. Τέσσερις παρατάσεις χρειάστηκαν, για να ξυπνήσετε και να καταργήσετε το διοικητικό συμβούλιο. Θα δούμε και σε σχέση με τις εταιρείες, τη «</w:t>
      </w:r>
      <w:r w:rsidRPr="009A797B">
        <w:rPr>
          <w:rFonts w:eastAsia="Times New Roman" w:cs="Times New Roman"/>
          <w:szCs w:val="24"/>
        </w:rPr>
        <w:t>SOPEXA</w:t>
      </w:r>
      <w:r>
        <w:rPr>
          <w:rFonts w:eastAsia="Times New Roman" w:cs="Times New Roman"/>
          <w:szCs w:val="24"/>
        </w:rPr>
        <w:t xml:space="preserve">» και την άλλη, γιατί χάθηκε το πρόγραμμα εκεί. Δεν έχετε προσωπικό. Και </w:t>
      </w:r>
      <w:r>
        <w:rPr>
          <w:rFonts w:eastAsia="Times New Roman" w:cs="Times New Roman"/>
          <w:szCs w:val="24"/>
        </w:rPr>
        <w:lastRenderedPageBreak/>
        <w:t xml:space="preserve">εγώ ρωτάω. Η </w:t>
      </w:r>
      <w:r w:rsidRPr="001850F1">
        <w:rPr>
          <w:rFonts w:eastAsia="Times New Roman" w:cs="Times New Roman"/>
          <w:szCs w:val="24"/>
        </w:rPr>
        <w:t>Κυβέρνηση</w:t>
      </w:r>
      <w:r>
        <w:rPr>
          <w:rFonts w:eastAsia="Times New Roman" w:cs="Times New Roman"/>
          <w:szCs w:val="24"/>
        </w:rPr>
        <w:t xml:space="preserve"> τα τρία χρόνια έχει αυξήσει τους δημοσίους υπαλλήλους κατά είκοσι μια χιλιάδες τετρακόσιους. Έχετε κάνει ένα αίτημα να πάρετε υπάλληλους, κτηνιάτρους, ελεγκτές στον «</w:t>
      </w:r>
      <w:r w:rsidRPr="002013AC">
        <w:rPr>
          <w:rFonts w:eastAsia="Times New Roman" w:cs="Times New Roman"/>
          <w:szCs w:val="24"/>
        </w:rPr>
        <w:t>ΕΛΓΟ</w:t>
      </w:r>
      <w:r>
        <w:rPr>
          <w:rFonts w:eastAsia="Times New Roman" w:cs="Times New Roman"/>
          <w:szCs w:val="24"/>
        </w:rPr>
        <w:t>-</w:t>
      </w:r>
      <w:r w:rsidRPr="002013AC">
        <w:rPr>
          <w:rFonts w:eastAsia="Times New Roman" w:cs="Times New Roman"/>
          <w:szCs w:val="24"/>
        </w:rPr>
        <w:t>ΔΗΜΗΤΡΑ</w:t>
      </w:r>
      <w:r>
        <w:rPr>
          <w:rFonts w:eastAsia="Times New Roman" w:cs="Times New Roman"/>
          <w:szCs w:val="24"/>
        </w:rPr>
        <w:t>»; Κανένα αίτημα.</w:t>
      </w:r>
    </w:p>
    <w:p w14:paraId="6A407A5C" w14:textId="77777777" w:rsidR="0083630C" w:rsidRDefault="004440BA">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Φτάνουμε τώρα στην άλλη την πλευρά, και λες και τώρα ξυπνήσατε, ότι τις τελευταίες τρεις δεκαετίες είναι η χειρότερη περίοδος που βιώνει η κτηνοτροφία στη χώρα μας. Από τον Νοέμβριο μήνα έχουμε μια σειρά από συμβάσεις για πώληση φέτας προς 4,30 ευρώ το κιλό στο εξωτερικό. Χτύπησαν τα καμπανάκια. Τι κάνατε εσείς; Το κιλό 4,30 ευρώ σε συμβάσεις με σουπερμάρκετ του εξωτερικού και με μεγάλες εταιρείες της χώρας μας. Ξέρετε τι σημαίνει αυτό, όταν χρειάζεται τέσσερα κιλά γάλα για να γίνει ένα κιλό φέτα; Με τι το κάνουν αυτό το γάλα;</w:t>
      </w:r>
    </w:p>
    <w:p w14:paraId="6A407A5D" w14:textId="77777777" w:rsidR="0083630C" w:rsidRDefault="004440BA">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πλευρά σας το είπαμε </w:t>
      </w:r>
      <w:r w:rsidRPr="005143EC">
        <w:rPr>
          <w:rFonts w:eastAsia="Times New Roman"/>
          <w:bCs/>
        </w:rPr>
        <w:t>επανειλημμένα</w:t>
      </w:r>
      <w:r>
        <w:rPr>
          <w:rFonts w:eastAsia="Times New Roman"/>
          <w:bCs/>
        </w:rPr>
        <w:t xml:space="preserve"> ότι</w:t>
      </w:r>
      <w:r>
        <w:rPr>
          <w:rFonts w:eastAsia="Times New Roman" w:cs="Times New Roman"/>
          <w:szCs w:val="24"/>
        </w:rPr>
        <w:t xml:space="preserve"> δεν έχετε κατανοήσει το εξής. Βγάλατε τους κτηνοτρόφους, τους αγρότες μέσα από τα δικά τους θεσμικά όργανα, από τον ΕΛΓΑ από τον «ΕΛΓΟ-ΔΗΜΗΤΡΑ». Σήμερα, εχθές, διορίσατε νέα διοι</w:t>
      </w:r>
      <w:r>
        <w:rPr>
          <w:rFonts w:eastAsia="Times New Roman" w:cs="Times New Roman"/>
          <w:szCs w:val="24"/>
        </w:rPr>
        <w:lastRenderedPageBreak/>
        <w:t xml:space="preserve">κητικά συμβούλια. Γιατί δεν αλλάξατε αυτόν τον νόμο και να βάλετε μέσα τους κτηνοτρόφους, μπας και κατανοήσετε το πρόβλημα; Αν δεν κατανοήσεις το πρόβλημα, δεν </w:t>
      </w:r>
      <w:r w:rsidRPr="00224BE3">
        <w:rPr>
          <w:rFonts w:eastAsia="Times New Roman" w:cs="Times New Roman"/>
          <w:szCs w:val="24"/>
        </w:rPr>
        <w:t>μπορεί</w:t>
      </w:r>
      <w:r>
        <w:rPr>
          <w:rFonts w:eastAsia="Times New Roman" w:cs="Times New Roman"/>
          <w:szCs w:val="24"/>
        </w:rPr>
        <w:t xml:space="preserve">ς </w:t>
      </w:r>
      <w:r w:rsidRPr="00224BE3">
        <w:rPr>
          <w:rFonts w:eastAsia="Times New Roman" w:cs="Times New Roman"/>
          <w:szCs w:val="24"/>
        </w:rPr>
        <w:t>να</w:t>
      </w:r>
      <w:r>
        <w:rPr>
          <w:rFonts w:eastAsia="Times New Roman" w:cs="Times New Roman"/>
          <w:szCs w:val="24"/>
        </w:rPr>
        <w:t xml:space="preserve"> κάνεις και σωστή στρατηγική. </w:t>
      </w:r>
    </w:p>
    <w:p w14:paraId="6A407A5E" w14:textId="77777777" w:rsidR="0083630C" w:rsidRDefault="004440BA">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Εγώ έρχομαι τώρα και σας λέω μια σειρά από μέτρα. Γιατί αυτά τα οποία εξαγγείλατε εσείς, τα δεκατρία μέτρα, δεν αγγίζουν τους παραγωγούς άμεσα, δεν μπορούν να επιβιώσουν. Ας μην τα χαρακτηρίσω άσχετα, σε σχέση με το πρόβλημα που βιώνουν σήμερα οι κτηνοτρόφοι. Δεν έχετε πει τίποτα σε σχέση με τις εναρμονισμένες πρακτικές και τη λειτουργία του ανταγωνισμού. Τι κάνατε για όλα αυτά;</w:t>
      </w:r>
    </w:p>
    <w:p w14:paraId="6A407A5F" w14:textId="77777777" w:rsidR="0083630C" w:rsidRDefault="004440BA">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την πλευρά προτίθεστε να πάρετε μέτρα, ούτως ώστε να μην έχουν δικαίωμα να εισάγουν </w:t>
      </w:r>
      <w:proofErr w:type="spellStart"/>
      <w:r>
        <w:rPr>
          <w:rFonts w:eastAsia="Times New Roman" w:cs="Times New Roman"/>
          <w:szCs w:val="24"/>
        </w:rPr>
        <w:t>αιγοπρόβειο</w:t>
      </w:r>
      <w:proofErr w:type="spellEnd"/>
      <w:r>
        <w:rPr>
          <w:rFonts w:eastAsia="Times New Roman" w:cs="Times New Roman"/>
          <w:szCs w:val="24"/>
        </w:rPr>
        <w:t xml:space="preserve"> γάλα βιομηχανίες </w:t>
      </w:r>
      <w:r w:rsidRPr="00A16A52">
        <w:rPr>
          <w:rFonts w:eastAsia="Times New Roman"/>
          <w:szCs w:val="24"/>
        </w:rPr>
        <w:t>οι οποίες</w:t>
      </w:r>
      <w:r>
        <w:rPr>
          <w:rFonts w:eastAsia="Times New Roman" w:cs="Times New Roman"/>
          <w:szCs w:val="24"/>
        </w:rPr>
        <w:t xml:space="preserve"> παράγουν ΠΟΠ προϊόντα; Να το περάσετε. Πρόταση είναι.</w:t>
      </w:r>
    </w:p>
    <w:p w14:paraId="6A407A60"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Πού το βρήκατε αυτό το πράγμα; Διότι, πραγματικά, γνωρίζετε τι συμβαίνει στην </w:t>
      </w:r>
      <w:r w:rsidRPr="006F21CD">
        <w:rPr>
          <w:rFonts w:eastAsia="Times New Roman" w:cs="Times New Roman"/>
          <w:szCs w:val="24"/>
        </w:rPr>
        <w:t>Ευρωπαϊκή Ένωση</w:t>
      </w:r>
      <w:r>
        <w:rPr>
          <w:rFonts w:eastAsia="Times New Roman" w:cs="Times New Roman"/>
          <w:szCs w:val="24"/>
        </w:rPr>
        <w:t xml:space="preserve">; Τι είναι αυτά τα πράγματα; </w:t>
      </w:r>
    </w:p>
    <w:p w14:paraId="6A407A61" w14:textId="77777777" w:rsidR="0083630C" w:rsidRDefault="004440BA">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ΜΙΧΑΗΛ ΤΖΕΛΕΠΗΣ: </w:t>
      </w:r>
      <w:r>
        <w:rPr>
          <w:rFonts w:eastAsia="Times New Roman" w:cs="Times New Roman"/>
          <w:szCs w:val="24"/>
        </w:rPr>
        <w:t xml:space="preserve">Θα απαντήσετε. </w:t>
      </w:r>
    </w:p>
    <w:p w14:paraId="6A407A62" w14:textId="77777777" w:rsidR="0083630C" w:rsidRDefault="004440BA">
      <w:pPr>
        <w:tabs>
          <w:tab w:val="left" w:pos="3873"/>
        </w:tabs>
        <w:spacing w:line="600" w:lineRule="auto"/>
        <w:ind w:firstLine="720"/>
        <w:contextualSpacing/>
        <w:jc w:val="both"/>
        <w:rPr>
          <w:rFonts w:eastAsia="Times New Roman" w:cs="Times New Roman"/>
          <w:szCs w:val="24"/>
        </w:rPr>
      </w:pPr>
      <w:r w:rsidRPr="00614817">
        <w:rPr>
          <w:rFonts w:eastAsia="Times New Roman" w:cs="Times New Roman"/>
          <w:b/>
          <w:szCs w:val="24"/>
        </w:rPr>
        <w:t>ΠΡΟΕΔΡΕΥΩΝ (Γεώργιος Βαρεμένος):</w:t>
      </w:r>
      <w:r>
        <w:rPr>
          <w:rFonts w:eastAsia="Times New Roman" w:cs="Times New Roman"/>
          <w:szCs w:val="24"/>
        </w:rPr>
        <w:t xml:space="preserve"> Θα </w:t>
      </w:r>
      <w:r w:rsidRPr="00911877">
        <w:rPr>
          <w:rFonts w:eastAsia="Times New Roman" w:cs="Times New Roman"/>
          <w:szCs w:val="24"/>
        </w:rPr>
        <w:t>π</w:t>
      </w:r>
      <w:r>
        <w:rPr>
          <w:rFonts w:eastAsia="Times New Roman" w:cs="Times New Roman"/>
          <w:szCs w:val="24"/>
        </w:rPr>
        <w:t xml:space="preserve">άρετε τον λόγο σε λίγο, </w:t>
      </w:r>
      <w:r w:rsidRPr="00390D90">
        <w:rPr>
          <w:rFonts w:eastAsia="Times New Roman" w:cs="Times New Roman"/>
          <w:szCs w:val="24"/>
        </w:rPr>
        <w:t>κύριε Υπουργέ</w:t>
      </w:r>
      <w:r>
        <w:rPr>
          <w:rFonts w:eastAsia="Times New Roman" w:cs="Times New Roman"/>
          <w:szCs w:val="24"/>
        </w:rPr>
        <w:t>.</w:t>
      </w:r>
    </w:p>
    <w:p w14:paraId="6A407A63" w14:textId="77777777" w:rsidR="0083630C" w:rsidRDefault="004440BA">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 xml:space="preserve">Προκειμένου να έχουμε καταστροφή της </w:t>
      </w:r>
      <w:proofErr w:type="spellStart"/>
      <w:r>
        <w:rPr>
          <w:rFonts w:eastAsia="Times New Roman" w:cs="Times New Roman"/>
          <w:szCs w:val="24"/>
        </w:rPr>
        <w:t>α</w:t>
      </w:r>
      <w:r w:rsidRPr="000856DA">
        <w:rPr>
          <w:rFonts w:eastAsia="Times New Roman" w:cs="Times New Roman"/>
          <w:szCs w:val="24"/>
        </w:rPr>
        <w:t>ιγοπροβατοτροφίας</w:t>
      </w:r>
      <w:proofErr w:type="spellEnd"/>
      <w:r>
        <w:rPr>
          <w:rFonts w:eastAsia="Times New Roman" w:cs="Times New Roman"/>
          <w:szCs w:val="24"/>
        </w:rPr>
        <w:t xml:space="preserve">, να απαγορεύεται σε βιομηχανίες που παράγουν ΠΟΠ προϊόντα να εισάγουν γάλα. Από την άλλη την πλευρά προτάσεις δεν θέλατε; Θα σας κάνουμε. Έχετε το θάρρος να τα φέρετε, για να σώσετε την </w:t>
      </w:r>
      <w:proofErr w:type="spellStart"/>
      <w:r>
        <w:rPr>
          <w:rFonts w:eastAsia="Times New Roman" w:cs="Times New Roman"/>
          <w:szCs w:val="24"/>
        </w:rPr>
        <w:t>αιγοπροβατοτροφία</w:t>
      </w:r>
      <w:proofErr w:type="spellEnd"/>
      <w:r>
        <w:rPr>
          <w:rFonts w:eastAsia="Times New Roman" w:cs="Times New Roman"/>
          <w:szCs w:val="24"/>
        </w:rPr>
        <w:t xml:space="preserve">; </w:t>
      </w:r>
    </w:p>
    <w:p w14:paraId="6A407A64" w14:textId="77777777" w:rsidR="0083630C" w:rsidRDefault="004440BA">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Δώστε τώρα άμεσα στους παραγωγούς, στους </w:t>
      </w:r>
      <w:proofErr w:type="spellStart"/>
      <w:r>
        <w:rPr>
          <w:rFonts w:eastAsia="Times New Roman" w:cs="Times New Roman"/>
          <w:szCs w:val="24"/>
        </w:rPr>
        <w:t>αιγοπροβατοτρόφους</w:t>
      </w:r>
      <w:proofErr w:type="spellEnd"/>
      <w:r>
        <w:rPr>
          <w:rFonts w:eastAsia="Times New Roman" w:cs="Times New Roman"/>
          <w:szCs w:val="24"/>
        </w:rPr>
        <w:t xml:space="preserve">, ενίσχυση. Κάντε χρήση του </w:t>
      </w:r>
      <w:r w:rsidRPr="000856DA">
        <w:rPr>
          <w:rFonts w:eastAsia="Times New Roman" w:cs="Times New Roman"/>
          <w:szCs w:val="24"/>
        </w:rPr>
        <w:t xml:space="preserve">de </w:t>
      </w:r>
      <w:proofErr w:type="spellStart"/>
      <w:r w:rsidRPr="000856DA">
        <w:rPr>
          <w:rFonts w:eastAsia="Times New Roman" w:cs="Times New Roman"/>
          <w:szCs w:val="24"/>
        </w:rPr>
        <w:t>minimis</w:t>
      </w:r>
      <w:proofErr w:type="spellEnd"/>
      <w:r>
        <w:rPr>
          <w:rFonts w:eastAsia="Times New Roman" w:cs="Times New Roman"/>
          <w:szCs w:val="24"/>
        </w:rPr>
        <w:t xml:space="preserve">, για να πάρουν μια οικονομική ανακούφιση. Την χρειάζονται εδώ και τώρα. </w:t>
      </w:r>
    </w:p>
    <w:p w14:paraId="6A407A65" w14:textId="77777777" w:rsidR="0083630C" w:rsidRDefault="004440BA">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A407A66" w14:textId="77777777" w:rsidR="0083630C" w:rsidRDefault="004440BA">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Είπα για συμμετοχή των κτηνοτρόφων στον ΕΛΟΓΑΚ. Οι παραβάσεις και τα πρόστιμα που βάλατε μέσα στις εξαγγελίες, θα </w:t>
      </w:r>
      <w:r w:rsidRPr="00E57B5A">
        <w:rPr>
          <w:rFonts w:eastAsia="Times New Roman" w:cs="Times New Roman"/>
          <w:szCs w:val="24"/>
        </w:rPr>
        <w:t>πρέπει να</w:t>
      </w:r>
      <w:r>
        <w:rPr>
          <w:rFonts w:eastAsia="Times New Roman" w:cs="Times New Roman"/>
          <w:szCs w:val="24"/>
        </w:rPr>
        <w:t xml:space="preserve"> είναι μια και έξω. Βιομηχανία η </w:t>
      </w:r>
      <w:r>
        <w:rPr>
          <w:rFonts w:eastAsia="Times New Roman" w:cs="Times New Roman"/>
          <w:szCs w:val="24"/>
        </w:rPr>
        <w:lastRenderedPageBreak/>
        <w:t>οποία θα ελεγχθεί είτε από τον «</w:t>
      </w:r>
      <w:r w:rsidRPr="00E303F3">
        <w:rPr>
          <w:rFonts w:eastAsia="Times New Roman" w:cs="Times New Roman"/>
          <w:szCs w:val="24"/>
        </w:rPr>
        <w:t>ΕΛΓΟ-ΔΗΜΗΤΡΑ</w:t>
      </w:r>
      <w:r>
        <w:rPr>
          <w:rFonts w:eastAsia="Times New Roman" w:cs="Times New Roman"/>
          <w:szCs w:val="24"/>
        </w:rPr>
        <w:t xml:space="preserve">» είτε από τον ΕΦΕΤ και θα κάνει νοθεία στην παρασκευή ΠΟΠ προϊόντων να κλείνει. Δεν υπάρχει άλλη λύση για να σωθεί η </w:t>
      </w:r>
      <w:proofErr w:type="spellStart"/>
      <w:r>
        <w:rPr>
          <w:rFonts w:eastAsia="Times New Roman" w:cs="Times New Roman"/>
          <w:szCs w:val="24"/>
        </w:rPr>
        <w:t>αιγοπροβατοτροφία</w:t>
      </w:r>
      <w:proofErr w:type="spellEnd"/>
      <w:r>
        <w:rPr>
          <w:rFonts w:eastAsia="Times New Roman" w:cs="Times New Roman"/>
          <w:szCs w:val="24"/>
        </w:rPr>
        <w:t>.</w:t>
      </w:r>
    </w:p>
    <w:p w14:paraId="6A407A67"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sidRPr="00E32BD8">
        <w:rPr>
          <w:rFonts w:eastAsia="Times New Roman" w:cs="Times New Roman"/>
          <w:b/>
          <w:szCs w:val="24"/>
        </w:rPr>
        <w:t>:</w:t>
      </w:r>
      <w:r>
        <w:rPr>
          <w:rFonts w:eastAsia="Times New Roman" w:cs="Times New Roman"/>
          <w:szCs w:val="24"/>
        </w:rPr>
        <w:t xml:space="preserve"> Τελείωσε ο χρόνος, κύριε Τζελέπη. </w:t>
      </w:r>
    </w:p>
    <w:p w14:paraId="6A407A68"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t>ΜΙΧΑΗΛ ΤΖΕΛΕΠΗΣ</w:t>
      </w:r>
      <w:r w:rsidRPr="00E32BD8">
        <w:rPr>
          <w:rFonts w:eastAsia="Times New Roman" w:cs="Times New Roman"/>
          <w:b/>
          <w:szCs w:val="24"/>
        </w:rPr>
        <w:t>:</w:t>
      </w:r>
      <w:r>
        <w:rPr>
          <w:rFonts w:eastAsia="Times New Roman" w:cs="Times New Roman"/>
          <w:szCs w:val="24"/>
        </w:rPr>
        <w:t xml:space="preserve"> Κύριε Πρόεδρε, πολλά θα μπορούσαμε να πούμε, αλλά σε εμάς κάνετε στέρηση χρόνου. Ο κύριος Υπουργός μιλούσε διπλάσιο χρόνο. </w:t>
      </w:r>
    </w:p>
    <w:p w14:paraId="6A407A69"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sidRPr="00E32BD8">
        <w:rPr>
          <w:rFonts w:eastAsia="Times New Roman" w:cs="Times New Roman"/>
          <w:b/>
          <w:szCs w:val="24"/>
        </w:rPr>
        <w:t>:</w:t>
      </w:r>
      <w:r w:rsidRPr="00E32BD8">
        <w:rPr>
          <w:rFonts w:eastAsia="Times New Roman" w:cs="Times New Roman"/>
          <w:szCs w:val="24"/>
        </w:rPr>
        <w:t xml:space="preserve"> </w:t>
      </w:r>
      <w:r>
        <w:rPr>
          <w:rFonts w:eastAsia="Times New Roman" w:cs="Times New Roman"/>
          <w:szCs w:val="24"/>
        </w:rPr>
        <w:t>Κατά λάθος στον κύριο Υπουργό</w:t>
      </w:r>
      <w:r w:rsidRPr="00AC223D">
        <w:rPr>
          <w:rFonts w:eastAsia="Times New Roman" w:cs="Times New Roman"/>
          <w:szCs w:val="24"/>
        </w:rPr>
        <w:t xml:space="preserve"> </w:t>
      </w:r>
      <w:r>
        <w:rPr>
          <w:rFonts w:eastAsia="Times New Roman" w:cs="Times New Roman"/>
          <w:szCs w:val="24"/>
        </w:rPr>
        <w:t xml:space="preserve">προηγουμένως έβαλα τον μισό χρόνο. Το ξέρετε; </w:t>
      </w:r>
    </w:p>
    <w:p w14:paraId="6A407A6A"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t>ΜΙΧΑΗΛ ΤΖΕΛΕΠΗΣ</w:t>
      </w:r>
      <w:r w:rsidRPr="00E32BD8">
        <w:rPr>
          <w:rFonts w:eastAsia="Times New Roman" w:cs="Times New Roman"/>
          <w:b/>
          <w:szCs w:val="24"/>
        </w:rPr>
        <w:t>:</w:t>
      </w:r>
      <w:r>
        <w:rPr>
          <w:rFonts w:eastAsia="Times New Roman" w:cs="Times New Roman"/>
          <w:szCs w:val="24"/>
        </w:rPr>
        <w:t xml:space="preserve"> Λάθος. Είχε διπλάσιο χρόνο. Έξι λεπτά μίλησε. </w:t>
      </w:r>
    </w:p>
    <w:p w14:paraId="6A407A6B"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sidRPr="00E32BD8">
        <w:rPr>
          <w:rFonts w:eastAsia="Times New Roman" w:cs="Times New Roman"/>
          <w:b/>
          <w:szCs w:val="24"/>
        </w:rPr>
        <w:t>:</w:t>
      </w:r>
      <w:r w:rsidRPr="00E32BD8">
        <w:rPr>
          <w:rFonts w:eastAsia="Times New Roman" w:cs="Times New Roman"/>
          <w:szCs w:val="24"/>
        </w:rPr>
        <w:t xml:space="preserve"> </w:t>
      </w:r>
      <w:r>
        <w:rPr>
          <w:rFonts w:eastAsia="Times New Roman" w:cs="Times New Roman"/>
          <w:szCs w:val="24"/>
        </w:rPr>
        <w:t>Είχε έξι λεπτά. Έξι λεπτά λέει ο Κανονισμός. Αν δεν το γνωρίζετε, παρακαλώ, μην κάνετε χαρακτηρισμούς. Σας παρακαλώ</w:t>
      </w:r>
      <w:r w:rsidRPr="00832931">
        <w:rPr>
          <w:rFonts w:eastAsia="Times New Roman" w:cs="Times New Roman"/>
          <w:szCs w:val="24"/>
        </w:rPr>
        <w:t xml:space="preserve"> </w:t>
      </w:r>
      <w:r>
        <w:rPr>
          <w:rFonts w:eastAsia="Times New Roman" w:cs="Times New Roman"/>
          <w:szCs w:val="24"/>
        </w:rPr>
        <w:t>πολύ, κύριε Τζελέπη!</w:t>
      </w:r>
    </w:p>
    <w:p w14:paraId="6A407A6C"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Λοιπόν, κλείστε τώρα.</w:t>
      </w:r>
    </w:p>
    <w:p w14:paraId="6A407A6D"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lastRenderedPageBreak/>
        <w:t>ΜΙΧΑΗΛ ΤΖΕΛΕΠΗΣ</w:t>
      </w:r>
      <w:r w:rsidRPr="00E32BD8">
        <w:rPr>
          <w:rFonts w:eastAsia="Times New Roman" w:cs="Times New Roman"/>
          <w:b/>
          <w:szCs w:val="24"/>
        </w:rPr>
        <w:t>:</w:t>
      </w:r>
      <w:r w:rsidRPr="00E32BD8">
        <w:rPr>
          <w:rFonts w:eastAsia="Times New Roman" w:cs="Times New Roman"/>
          <w:szCs w:val="24"/>
        </w:rPr>
        <w:t xml:space="preserve"> </w:t>
      </w:r>
      <w:r>
        <w:rPr>
          <w:rFonts w:eastAsia="Times New Roman" w:cs="Times New Roman"/>
          <w:szCs w:val="24"/>
        </w:rPr>
        <w:t>Κλείνω λέγοντας και κάνοντας μία πρόταση, κύριε Υπουργέ, για να έχουμε χρόνο να τα συζητήσουμε</w:t>
      </w:r>
      <w:r w:rsidRPr="00E32BD8">
        <w:rPr>
          <w:rFonts w:eastAsia="Times New Roman" w:cs="Times New Roman"/>
          <w:szCs w:val="24"/>
        </w:rPr>
        <w:t>:</w:t>
      </w:r>
      <w:r>
        <w:rPr>
          <w:rFonts w:eastAsia="Times New Roman" w:cs="Times New Roman"/>
          <w:szCs w:val="24"/>
        </w:rPr>
        <w:t xml:space="preserve"> Να </w:t>
      </w:r>
      <w:proofErr w:type="spellStart"/>
      <w:r>
        <w:rPr>
          <w:rFonts w:eastAsia="Times New Roman" w:cs="Times New Roman"/>
          <w:szCs w:val="24"/>
        </w:rPr>
        <w:t>συγκληθεί</w:t>
      </w:r>
      <w:proofErr w:type="spellEnd"/>
      <w:r>
        <w:rPr>
          <w:rFonts w:eastAsia="Times New Roman" w:cs="Times New Roman"/>
          <w:szCs w:val="24"/>
        </w:rPr>
        <w:t xml:space="preserve"> η Επιτροπή Παραγωγής και Εμπορίου και να πάρουν όλα τα κόμματα θέση με προτάσεις και να συναποφασίσουμε σε ένα εθνικό πλάνο, το πώς θα σωθεί η </w:t>
      </w:r>
      <w:proofErr w:type="spellStart"/>
      <w:r>
        <w:rPr>
          <w:rFonts w:eastAsia="Times New Roman" w:cs="Times New Roman"/>
          <w:szCs w:val="24"/>
        </w:rPr>
        <w:t>αιγοπροβατοτροφία</w:t>
      </w:r>
      <w:proofErr w:type="spellEnd"/>
      <w:r>
        <w:rPr>
          <w:rFonts w:eastAsia="Times New Roman" w:cs="Times New Roman"/>
          <w:szCs w:val="24"/>
        </w:rPr>
        <w:t xml:space="preserve"> στη χώρα. Γιατί φαίνεται ότι εσείς δεν έχετε τη δυνατότητα, δεν έχετε την ικανότητα, δεν γνωρίζετε το αντικείμενο και οδηγείτε την κτηνοτροφία, δυστυχώς, στο τέλος.</w:t>
      </w:r>
    </w:p>
    <w:p w14:paraId="6A407A6E"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sidRPr="00E32BD8">
        <w:rPr>
          <w:rFonts w:eastAsia="Times New Roman" w:cs="Times New Roman"/>
          <w:b/>
          <w:szCs w:val="24"/>
        </w:rPr>
        <w:t>:</w:t>
      </w:r>
      <w:r w:rsidRPr="00E32BD8">
        <w:rPr>
          <w:rFonts w:eastAsia="Times New Roman" w:cs="Times New Roman"/>
          <w:szCs w:val="24"/>
        </w:rPr>
        <w:t xml:space="preserve"> </w:t>
      </w:r>
      <w:r>
        <w:rPr>
          <w:rFonts w:eastAsia="Times New Roman" w:cs="Times New Roman"/>
          <w:szCs w:val="24"/>
        </w:rPr>
        <w:t>Ολοκληρώσατε, κύριε Τζελέπη.</w:t>
      </w:r>
    </w:p>
    <w:p w14:paraId="6A407A6F"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σαράντα ένας μαθητές και μαθήτριες και δύο συνοδοί εκπαιδευτικοί τους, από το 5</w:t>
      </w:r>
      <w:r w:rsidRPr="00E32BD8">
        <w:rPr>
          <w:rFonts w:eastAsia="Times New Roman" w:cs="Times New Roman"/>
          <w:szCs w:val="24"/>
          <w:vertAlign w:val="superscript"/>
        </w:rPr>
        <w:t>ο</w:t>
      </w:r>
      <w:r>
        <w:rPr>
          <w:rFonts w:eastAsia="Times New Roman" w:cs="Times New Roman"/>
          <w:szCs w:val="24"/>
        </w:rPr>
        <w:t xml:space="preserve"> Δημοτικό Σχολείο Γέρακα. </w:t>
      </w:r>
    </w:p>
    <w:p w14:paraId="6A407A70" w14:textId="77777777" w:rsidR="0083630C" w:rsidRDefault="004440BA">
      <w:pPr>
        <w:tabs>
          <w:tab w:val="left" w:pos="4290"/>
        </w:tabs>
        <w:spacing w:line="600" w:lineRule="auto"/>
        <w:ind w:firstLine="720"/>
        <w:contextualSpacing/>
        <w:jc w:val="both"/>
        <w:rPr>
          <w:rFonts w:eastAsia="Times New Roman" w:cs="Times New Roman"/>
          <w:szCs w:val="24"/>
        </w:rPr>
      </w:pPr>
      <w:r>
        <w:rPr>
          <w:rFonts w:eastAsia="Times New Roman" w:cs="Times New Roman"/>
          <w:szCs w:val="24"/>
        </w:rPr>
        <w:t>Η Βουλή σάς καλωσορίζει</w:t>
      </w:r>
    </w:p>
    <w:p w14:paraId="6A407A71" w14:textId="77777777" w:rsidR="0083630C" w:rsidRDefault="004440BA">
      <w:pPr>
        <w:tabs>
          <w:tab w:val="left" w:pos="4290"/>
        </w:tabs>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 όλες τις πτέρυγες της Βουλής)</w:t>
      </w:r>
    </w:p>
    <w:p w14:paraId="6A407A72"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14:paraId="6A407A73"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sidRPr="00E32BD8">
        <w:rPr>
          <w:rFonts w:eastAsia="Times New Roman" w:cs="Times New Roman"/>
          <w:b/>
          <w:szCs w:val="24"/>
        </w:rPr>
        <w:t>:</w:t>
      </w:r>
      <w:r>
        <w:rPr>
          <w:rFonts w:eastAsia="Times New Roman" w:cs="Times New Roman"/>
          <w:szCs w:val="24"/>
        </w:rPr>
        <w:t xml:space="preserve"> Κύριοι συνάδελφοι, να δούμε, πραγματικά, πως πρέπει να βοηθήσουμε και, βεβαίως, να τοποθετούμαστε και με συγκεκριμένες προτάσεις για τον χώρο. </w:t>
      </w:r>
    </w:p>
    <w:p w14:paraId="6A407A74"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Κύριε Τζελέπη, ειλικρινά, άκουσα μόνο μία πρόταση από εσάς, αυτή της απαγόρευσης στις μεταποιητικές μονάδες που παράγουν φέτα να εισάγουν </w:t>
      </w:r>
      <w:proofErr w:type="spellStart"/>
      <w:r>
        <w:rPr>
          <w:rFonts w:eastAsia="Times New Roman" w:cs="Times New Roman"/>
          <w:szCs w:val="24"/>
        </w:rPr>
        <w:t>αιγοπρόβειο</w:t>
      </w:r>
      <w:proofErr w:type="spellEnd"/>
      <w:r>
        <w:rPr>
          <w:rFonts w:eastAsia="Times New Roman" w:cs="Times New Roman"/>
          <w:szCs w:val="24"/>
        </w:rPr>
        <w:t xml:space="preserve"> γάλα. Δεν υπάρχει τέτοια δυνατότητα. Στην προκειμένη περίπτωση ο έλεγχος σε αυτές είναι πολύ πιο αυστηρός, όσον αφορά τη χρήση του ελληνικού </w:t>
      </w:r>
      <w:proofErr w:type="spellStart"/>
      <w:r>
        <w:rPr>
          <w:rFonts w:eastAsia="Times New Roman" w:cs="Times New Roman"/>
          <w:szCs w:val="24"/>
        </w:rPr>
        <w:t>αιγοπρόβειου</w:t>
      </w:r>
      <w:proofErr w:type="spellEnd"/>
      <w:r>
        <w:rPr>
          <w:rFonts w:eastAsia="Times New Roman" w:cs="Times New Roman"/>
          <w:szCs w:val="24"/>
        </w:rPr>
        <w:t xml:space="preserve"> για την παραγωγή της φέτας. Από εκεί και πέρα δεν μπορούμε, δεν υπάρχει η δυνατότητα. Τώρα να αρχίσω να περιγράφω τι συμβαίνει με την Επιτροπή Ανταγωνισμού. Δεν υπάρχει! </w:t>
      </w:r>
    </w:p>
    <w:p w14:paraId="6A407A75"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είπατε σχετικά με τη χορήγηση </w:t>
      </w:r>
      <w:r>
        <w:rPr>
          <w:rFonts w:eastAsia="Times New Roman" w:cs="Times New Roman"/>
          <w:szCs w:val="24"/>
          <w:lang w:val="en-US"/>
        </w:rPr>
        <w:t>d</w:t>
      </w:r>
      <w:r>
        <w:rPr>
          <w:rFonts w:eastAsia="Times New Roman" w:cs="Times New Roman"/>
          <w:szCs w:val="24"/>
          <w:lang w:val="en-GB"/>
        </w:rPr>
        <w:t>e</w:t>
      </w:r>
      <w:r w:rsidRPr="00832931">
        <w:rPr>
          <w:rFonts w:eastAsia="Times New Roman" w:cs="Times New Roman"/>
          <w:szCs w:val="24"/>
        </w:rPr>
        <w:t xml:space="preserve"> </w:t>
      </w:r>
      <w:proofErr w:type="spellStart"/>
      <w:r>
        <w:rPr>
          <w:rFonts w:eastAsia="Times New Roman" w:cs="Times New Roman"/>
          <w:szCs w:val="24"/>
          <w:lang w:val="en-GB"/>
        </w:rPr>
        <w:t>minimis</w:t>
      </w:r>
      <w:proofErr w:type="spellEnd"/>
      <w:r w:rsidRPr="009D6B53">
        <w:rPr>
          <w:rFonts w:eastAsia="Times New Roman" w:cs="Times New Roman"/>
          <w:szCs w:val="24"/>
        </w:rPr>
        <w:t>.</w:t>
      </w:r>
      <w:r>
        <w:rPr>
          <w:rFonts w:eastAsia="Times New Roman" w:cs="Times New Roman"/>
          <w:szCs w:val="24"/>
        </w:rPr>
        <w:t xml:space="preserve"> Είναι εύκολο να τα λέμε</w:t>
      </w:r>
      <w:r w:rsidRPr="00CB0BD5">
        <w:rPr>
          <w:rFonts w:eastAsia="Times New Roman" w:cs="Times New Roman"/>
          <w:szCs w:val="24"/>
        </w:rPr>
        <w:t xml:space="preserve"> </w:t>
      </w:r>
      <w:r>
        <w:rPr>
          <w:rFonts w:eastAsia="Times New Roman" w:cs="Times New Roman"/>
          <w:szCs w:val="24"/>
        </w:rPr>
        <w:t>αυτά, να λέμε «</w:t>
      </w:r>
      <w:r>
        <w:rPr>
          <w:rFonts w:eastAsia="Times New Roman" w:cs="Times New Roman"/>
          <w:szCs w:val="24"/>
          <w:lang w:val="en-US"/>
        </w:rPr>
        <w:t>d</w:t>
      </w:r>
      <w:r>
        <w:rPr>
          <w:rFonts w:eastAsia="Times New Roman" w:cs="Times New Roman"/>
          <w:szCs w:val="24"/>
          <w:lang w:val="en-GB"/>
        </w:rPr>
        <w:t>e</w:t>
      </w:r>
      <w:r w:rsidRPr="00832931">
        <w:rPr>
          <w:rFonts w:eastAsia="Times New Roman" w:cs="Times New Roman"/>
          <w:szCs w:val="24"/>
        </w:rPr>
        <w:t xml:space="preserve"> </w:t>
      </w:r>
      <w:proofErr w:type="spellStart"/>
      <w:r>
        <w:rPr>
          <w:rFonts w:eastAsia="Times New Roman" w:cs="Times New Roman"/>
          <w:szCs w:val="24"/>
          <w:lang w:val="en-GB"/>
        </w:rPr>
        <w:t>minimis</w:t>
      </w:r>
      <w:proofErr w:type="spellEnd"/>
      <w:r>
        <w:rPr>
          <w:rFonts w:eastAsia="Times New Roman" w:cs="Times New Roman"/>
          <w:szCs w:val="24"/>
        </w:rPr>
        <w:t>»,</w:t>
      </w:r>
      <w:r w:rsidRPr="009D6B53">
        <w:rPr>
          <w:rFonts w:eastAsia="Times New Roman" w:cs="Times New Roman"/>
          <w:szCs w:val="24"/>
        </w:rPr>
        <w:t xml:space="preserve"> </w:t>
      </w:r>
      <w:r>
        <w:rPr>
          <w:rFonts w:eastAsia="Times New Roman" w:cs="Times New Roman"/>
          <w:szCs w:val="24"/>
        </w:rPr>
        <w:t>όταν ήδη</w:t>
      </w:r>
      <w:r w:rsidDel="007735BB">
        <w:rPr>
          <w:rFonts w:eastAsia="Times New Roman" w:cs="Times New Roman"/>
          <w:szCs w:val="24"/>
        </w:rPr>
        <w:t xml:space="preserve"> </w:t>
      </w:r>
      <w:r>
        <w:rPr>
          <w:rFonts w:eastAsia="Times New Roman" w:cs="Times New Roman"/>
          <w:szCs w:val="24"/>
        </w:rPr>
        <w:t xml:space="preserve">εμείς αυτή την ώρα παρακολουθούμε τον χώρο </w:t>
      </w:r>
      <w:r>
        <w:rPr>
          <w:rFonts w:eastAsia="Times New Roman" w:cs="Times New Roman"/>
          <w:szCs w:val="24"/>
        </w:rPr>
        <w:lastRenderedPageBreak/>
        <w:t xml:space="preserve">με τις συνδεδεμένες ενισχύσεις, που σας είπα προηγούμενα, και δώσαμε ένα αρκετά μεγάλο ποσό σε σχέση με την προηγούμενη χρονιά. </w:t>
      </w:r>
    </w:p>
    <w:p w14:paraId="6A407A76"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t>ΜΙΧΑΗΛ ΤΖΕΛΕΠΗΣ</w:t>
      </w:r>
      <w:r w:rsidRPr="009D6B53">
        <w:rPr>
          <w:rFonts w:eastAsia="Times New Roman" w:cs="Times New Roman"/>
          <w:b/>
          <w:szCs w:val="24"/>
        </w:rPr>
        <w:t>:</w:t>
      </w:r>
      <w:r w:rsidRPr="009D6B53">
        <w:rPr>
          <w:rFonts w:eastAsia="Times New Roman" w:cs="Times New Roman"/>
          <w:szCs w:val="24"/>
        </w:rPr>
        <w:t xml:space="preserve"> </w:t>
      </w:r>
      <w:r>
        <w:rPr>
          <w:rFonts w:eastAsia="Times New Roman" w:cs="Times New Roman"/>
          <w:szCs w:val="24"/>
        </w:rPr>
        <w:t>Στις μισές…</w:t>
      </w:r>
    </w:p>
    <w:p w14:paraId="6A407A77"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Από εκεί και πέρα επιτρέψτε μου, διότι τι σημαίνει αυτή η χρήση του όρου «</w:t>
      </w:r>
      <w:r>
        <w:rPr>
          <w:rFonts w:eastAsia="Times New Roman" w:cs="Times New Roman"/>
          <w:szCs w:val="24"/>
          <w:lang w:val="en-US"/>
        </w:rPr>
        <w:t>d</w:t>
      </w:r>
      <w:r>
        <w:rPr>
          <w:rFonts w:eastAsia="Times New Roman" w:cs="Times New Roman"/>
          <w:szCs w:val="24"/>
          <w:lang w:val="en-GB"/>
        </w:rPr>
        <w:t>e</w:t>
      </w:r>
      <w:r w:rsidRPr="00832931">
        <w:rPr>
          <w:rFonts w:eastAsia="Times New Roman" w:cs="Times New Roman"/>
          <w:szCs w:val="24"/>
        </w:rPr>
        <w:t xml:space="preserve"> </w:t>
      </w:r>
      <w:proofErr w:type="spellStart"/>
      <w:r>
        <w:rPr>
          <w:rFonts w:eastAsia="Times New Roman" w:cs="Times New Roman"/>
          <w:szCs w:val="24"/>
          <w:lang w:val="en-GB"/>
        </w:rPr>
        <w:t>minimis</w:t>
      </w:r>
      <w:proofErr w:type="spellEnd"/>
      <w:r>
        <w:rPr>
          <w:rFonts w:eastAsia="Times New Roman" w:cs="Times New Roman"/>
          <w:szCs w:val="24"/>
        </w:rPr>
        <w:t>»; «</w:t>
      </w:r>
      <w:r>
        <w:rPr>
          <w:rFonts w:eastAsia="Times New Roman" w:cs="Times New Roman"/>
          <w:szCs w:val="24"/>
          <w:lang w:val="en-GB"/>
        </w:rPr>
        <w:t>De</w:t>
      </w:r>
      <w:r w:rsidRPr="00832931">
        <w:rPr>
          <w:rFonts w:eastAsia="Times New Roman" w:cs="Times New Roman"/>
          <w:szCs w:val="24"/>
        </w:rPr>
        <w:t xml:space="preserve"> </w:t>
      </w:r>
      <w:proofErr w:type="spellStart"/>
      <w:r>
        <w:rPr>
          <w:rFonts w:eastAsia="Times New Roman" w:cs="Times New Roman"/>
          <w:szCs w:val="24"/>
          <w:lang w:val="en-GB"/>
        </w:rPr>
        <w:t>minimis</w:t>
      </w:r>
      <w:proofErr w:type="spellEnd"/>
      <w:r>
        <w:rPr>
          <w:rFonts w:eastAsia="Times New Roman" w:cs="Times New Roman"/>
          <w:szCs w:val="24"/>
        </w:rPr>
        <w:t>»</w:t>
      </w:r>
      <w:r w:rsidRPr="009D6B53">
        <w:rPr>
          <w:rFonts w:eastAsia="Times New Roman" w:cs="Times New Roman"/>
          <w:szCs w:val="24"/>
        </w:rPr>
        <w:t xml:space="preserve"> </w:t>
      </w:r>
      <w:r>
        <w:rPr>
          <w:rFonts w:eastAsia="Times New Roman" w:cs="Times New Roman"/>
          <w:szCs w:val="24"/>
        </w:rPr>
        <w:t xml:space="preserve">σημαίνει κρατικός προϋπολογισμός, σημαίνει διαδικασίες έγκρισης από την Ευρωπαϊκή Επιτροπή. Δεν είναι απλά τα πράγματα, άντε πήρε απόφαση ο Υπουργός </w:t>
      </w:r>
      <w:r>
        <w:rPr>
          <w:rFonts w:eastAsia="Times New Roman" w:cs="Times New Roman"/>
          <w:szCs w:val="24"/>
          <w:lang w:val="en-US"/>
        </w:rPr>
        <w:t>d</w:t>
      </w:r>
      <w:r>
        <w:rPr>
          <w:rFonts w:eastAsia="Times New Roman" w:cs="Times New Roman"/>
          <w:szCs w:val="24"/>
          <w:lang w:val="en-GB"/>
        </w:rPr>
        <w:t>e</w:t>
      </w:r>
      <w:r>
        <w:rPr>
          <w:rFonts w:eastAsia="Times New Roman" w:cs="Times New Roman"/>
          <w:szCs w:val="24"/>
        </w:rPr>
        <w:t xml:space="preserve"> </w:t>
      </w:r>
      <w:proofErr w:type="spellStart"/>
      <w:r>
        <w:rPr>
          <w:rFonts w:eastAsia="Times New Roman" w:cs="Times New Roman"/>
          <w:szCs w:val="24"/>
          <w:lang w:val="en-GB"/>
        </w:rPr>
        <w:t>minimis</w:t>
      </w:r>
      <w:proofErr w:type="spellEnd"/>
      <w:r>
        <w:rPr>
          <w:rFonts w:eastAsia="Times New Roman" w:cs="Times New Roman"/>
          <w:szCs w:val="24"/>
        </w:rPr>
        <w:t xml:space="preserve">, και εφόσον εάν υπάρχουν οι δυνατότητες και εάν εγκριθεί. </w:t>
      </w:r>
    </w:p>
    <w:p w14:paraId="6A407A78"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είναι ζητήματα που μας απασχολούν. Δεν είναι η ώρα της αποτίμησης κάποιας απώλειας εισοδήματος, που όντως υπάρχει, για να μπορούμε να δούμε πώς θα το στηρίξουμε. Τους στηρίζουμε αυτή την ώρα να μπορούν να ανταποκρίνονται στις λειτουργικές τους υποχρεώσεις και από εκεί και πέρα βλέπουμε. Όλα τα υπόλοιπα είναι ανοιχτά. </w:t>
      </w:r>
    </w:p>
    <w:p w14:paraId="6A407A79"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Είπατε, κυρία Αραμπατζή, για τη </w:t>
      </w:r>
      <w:proofErr w:type="spellStart"/>
      <w:r>
        <w:rPr>
          <w:rFonts w:eastAsia="Times New Roman" w:cs="Times New Roman"/>
          <w:szCs w:val="24"/>
        </w:rPr>
        <w:t>διεπαγγελματική</w:t>
      </w:r>
      <w:proofErr w:type="spellEnd"/>
      <w:r>
        <w:rPr>
          <w:rFonts w:eastAsia="Times New Roman" w:cs="Times New Roman"/>
          <w:szCs w:val="24"/>
        </w:rPr>
        <w:t xml:space="preserve"> οργάνωση. Εγώ το έχω ξεκαθαρίσει προς όλες τις κατευθύνσεις. Όσον αφορά τη </w:t>
      </w:r>
      <w:proofErr w:type="spellStart"/>
      <w:r>
        <w:rPr>
          <w:rFonts w:eastAsia="Times New Roman" w:cs="Times New Roman"/>
          <w:szCs w:val="24"/>
        </w:rPr>
        <w:t>διεπαγγελματική</w:t>
      </w:r>
      <w:proofErr w:type="spellEnd"/>
      <w:r>
        <w:rPr>
          <w:rFonts w:eastAsia="Times New Roman" w:cs="Times New Roman"/>
          <w:szCs w:val="24"/>
        </w:rPr>
        <w:t xml:space="preserve"> οργάνωση, είναι αδιανόητο αυτό που συμβαίνει μέσα σε έναν χώρο ο οποίος έχει πρόβλημα, να έχουμε άλλους από εδώ άλλους από εκεί. Και μάλιστα υπάρχει και ιδιαιτερότητα. Αυτή που αναφέρετε εσείς ότι δεν αναγνωρίζετε, έχει παρατάξεις …</w:t>
      </w:r>
    </w:p>
    <w:p w14:paraId="6A407A7A"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t>ΦΩΤΕΙΝΗ ΑΡΑΜΠΑΤΖΗ</w:t>
      </w:r>
      <w:r w:rsidRPr="009D6B53">
        <w:rPr>
          <w:rFonts w:eastAsia="Times New Roman" w:cs="Times New Roman"/>
          <w:b/>
          <w:szCs w:val="24"/>
        </w:rPr>
        <w:t>:</w:t>
      </w:r>
      <w:r w:rsidRPr="009D6B53">
        <w:rPr>
          <w:rFonts w:eastAsia="Times New Roman" w:cs="Times New Roman"/>
          <w:szCs w:val="24"/>
        </w:rPr>
        <w:t xml:space="preserve"> </w:t>
      </w:r>
      <w:r>
        <w:rPr>
          <w:rFonts w:eastAsia="Times New Roman" w:cs="Times New Roman"/>
          <w:szCs w:val="24"/>
        </w:rPr>
        <w:t>Εμείς δεν αναφέραμε ότι δεν αναγνωρίζουμε.</w:t>
      </w:r>
    </w:p>
    <w:p w14:paraId="6A407A7B"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Ε, τώρα γνωριζόμαστε μεταξύ μας. Δεν είναι τώρα έτσι.</w:t>
      </w:r>
    </w:p>
    <w:p w14:paraId="6A407A7C" w14:textId="77777777" w:rsidR="0083630C" w:rsidRDefault="004440BA">
      <w:pPr>
        <w:spacing w:line="600" w:lineRule="auto"/>
        <w:ind w:firstLine="720"/>
        <w:contextualSpacing/>
        <w:jc w:val="both"/>
        <w:rPr>
          <w:rFonts w:eastAsia="Times New Roman" w:cs="Times New Roman"/>
          <w:szCs w:val="24"/>
        </w:rPr>
      </w:pPr>
      <w:r w:rsidRPr="00B32672">
        <w:rPr>
          <w:rFonts w:eastAsia="Times New Roman" w:cs="Times New Roman"/>
          <w:b/>
          <w:szCs w:val="24"/>
        </w:rPr>
        <w:t>ΦΩΤΕΙΝΗ ΑΡΑΜΠΑΤΖΗ:</w:t>
      </w:r>
      <w:r w:rsidRPr="00B32672">
        <w:rPr>
          <w:rFonts w:eastAsia="Times New Roman" w:cs="Times New Roman"/>
          <w:szCs w:val="24"/>
        </w:rPr>
        <w:t xml:space="preserve"> Σε τέσσερις μήνες οφείλατε να </w:t>
      </w:r>
      <w:proofErr w:type="spellStart"/>
      <w:r w:rsidRPr="00B32672">
        <w:rPr>
          <w:rFonts w:eastAsia="Times New Roman" w:cs="Times New Roman"/>
          <w:szCs w:val="24"/>
        </w:rPr>
        <w:t>αδειοδοτήσετε</w:t>
      </w:r>
      <w:proofErr w:type="spellEnd"/>
      <w:r w:rsidRPr="00B32672">
        <w:rPr>
          <w:rFonts w:eastAsia="Times New Roman" w:cs="Times New Roman"/>
          <w:szCs w:val="24"/>
        </w:rPr>
        <w:t xml:space="preserve"> όποιον έχει τις προϋποθέσεις. Προφανώς εσείς θέλετε κάποιους να τους βάλετε. </w:t>
      </w:r>
    </w:p>
    <w:p w14:paraId="6A407A7D" w14:textId="77777777" w:rsidR="0083630C" w:rsidRDefault="004440BA">
      <w:pPr>
        <w:spacing w:line="600" w:lineRule="auto"/>
        <w:ind w:firstLine="720"/>
        <w:contextualSpacing/>
        <w:jc w:val="both"/>
        <w:rPr>
          <w:rFonts w:eastAsia="Times New Roman" w:cs="Times New Roman"/>
          <w:szCs w:val="24"/>
        </w:rPr>
      </w:pPr>
      <w:r w:rsidRPr="00B32672">
        <w:rPr>
          <w:rFonts w:eastAsia="Times New Roman" w:cs="Times New Roman"/>
          <w:b/>
          <w:szCs w:val="24"/>
        </w:rPr>
        <w:t>ΕΥΑΓΓΕΛΟΣ ΑΠΟΣΤΟΛΟΥ (Υπουργός Αγροτικής Ανάπτυξης και Τροφίμων):</w:t>
      </w:r>
      <w:r w:rsidRPr="00B32672">
        <w:rPr>
          <w:rFonts w:eastAsia="Times New Roman" w:cs="Times New Roman"/>
          <w:szCs w:val="24"/>
        </w:rPr>
        <w:t xml:space="preserve"> Δεν είναι τώρα ώρα, δεν είναι δυνατόν την ίδια ώρα να έχουμε οργανωμένες ομάδες</w:t>
      </w:r>
      <w:r>
        <w:rPr>
          <w:rFonts w:eastAsia="Times New Roman" w:cs="Times New Roman"/>
          <w:szCs w:val="24"/>
        </w:rPr>
        <w:t>,</w:t>
      </w:r>
      <w:r w:rsidRPr="00B32672">
        <w:rPr>
          <w:rFonts w:eastAsia="Times New Roman" w:cs="Times New Roman"/>
          <w:szCs w:val="24"/>
        </w:rPr>
        <w:t xml:space="preserve"> που η μία να βρίζει την άλλη και να συνυπάρχουν σε μία </w:t>
      </w:r>
      <w:proofErr w:type="spellStart"/>
      <w:r w:rsidRPr="00B32672">
        <w:rPr>
          <w:rFonts w:eastAsia="Times New Roman" w:cs="Times New Roman"/>
          <w:szCs w:val="24"/>
        </w:rPr>
        <w:t>διεπαγγελματική</w:t>
      </w:r>
      <w:proofErr w:type="spellEnd"/>
      <w:r w:rsidRPr="00B32672">
        <w:rPr>
          <w:rFonts w:eastAsia="Times New Roman" w:cs="Times New Roman"/>
          <w:szCs w:val="24"/>
        </w:rPr>
        <w:t xml:space="preserve"> οργάνωση, όταν η ανάγκη για τον χώρο είναι μία. Γιατί σε όλες τις δραστηριότητες σε </w:t>
      </w:r>
      <w:r w:rsidRPr="00B32672">
        <w:rPr>
          <w:rFonts w:eastAsia="Times New Roman" w:cs="Times New Roman"/>
          <w:szCs w:val="24"/>
        </w:rPr>
        <w:lastRenderedPageBreak/>
        <w:t>όλη την Ευρώπη, σε όλες τις υπόλοιπες δραστηριότητες στην Ελλάδα στα προϊόντα, υπάρχει μία σε κάθε προϊόν.</w:t>
      </w:r>
    </w:p>
    <w:p w14:paraId="6A407A7E" w14:textId="77777777" w:rsidR="0083630C" w:rsidRDefault="004440BA">
      <w:pPr>
        <w:spacing w:line="600" w:lineRule="auto"/>
        <w:ind w:firstLine="720"/>
        <w:contextualSpacing/>
        <w:jc w:val="both"/>
        <w:rPr>
          <w:rFonts w:eastAsia="Times New Roman" w:cs="Times New Roman"/>
          <w:szCs w:val="24"/>
        </w:rPr>
      </w:pPr>
      <w:r w:rsidRPr="00B32672">
        <w:rPr>
          <w:rFonts w:eastAsia="Times New Roman" w:cs="Times New Roman"/>
          <w:b/>
          <w:szCs w:val="24"/>
        </w:rPr>
        <w:t>ΦΩΤΕΙΝΗ ΑΡΑΜΠΑΤΖΗ:</w:t>
      </w:r>
      <w:r w:rsidRPr="00B32672">
        <w:rPr>
          <w:rFonts w:eastAsia="Times New Roman" w:cs="Times New Roman"/>
          <w:szCs w:val="24"/>
        </w:rPr>
        <w:t xml:space="preserve"> Ελέγξτε τους φακέλους. </w:t>
      </w:r>
    </w:p>
    <w:p w14:paraId="6A407A7F" w14:textId="77777777" w:rsidR="0083630C" w:rsidRDefault="004440BA">
      <w:pPr>
        <w:spacing w:line="600" w:lineRule="auto"/>
        <w:ind w:firstLine="720"/>
        <w:contextualSpacing/>
        <w:jc w:val="both"/>
        <w:rPr>
          <w:rFonts w:eastAsia="Times New Roman" w:cs="Times New Roman"/>
          <w:szCs w:val="24"/>
        </w:rPr>
      </w:pPr>
      <w:r w:rsidRPr="00B32672">
        <w:rPr>
          <w:rFonts w:eastAsia="Times New Roman" w:cs="Times New Roman"/>
          <w:b/>
          <w:szCs w:val="24"/>
        </w:rPr>
        <w:t xml:space="preserve">ΕΥΑΓΓΕΛΟΣ ΑΠΟΣΤΟΛΟΥ (Υπουργός Αγροτικής Ανάπτυξης και Τροφίμων): </w:t>
      </w:r>
      <w:r w:rsidRPr="00B32672">
        <w:rPr>
          <w:rFonts w:eastAsia="Times New Roman" w:cs="Times New Roman"/>
          <w:szCs w:val="24"/>
        </w:rPr>
        <w:t xml:space="preserve">Εσείς, λοιπόν, τι κάνατε; Ακούστε τι κάνατε. </w:t>
      </w:r>
    </w:p>
    <w:p w14:paraId="6A407A80"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Είχα πάει στη Λάρισα, συνάντησα όλους τους κτηνοτρόφους από όλες τις παρατάξεις και κάπου, λοιπόν, συμφωνήσαμε να κάνουμε μία συνάντηση εδώ στο Υπουργείο, να δούμε πώς θα αποσυρθούν τα αιτήματα που υπήρχαν, για να κάνουμε μία κοινή πρόταση. Και το έχουμε αποφασίσει αυτό το πράγμα. Το είχαμε αποφασίσει. Μέχρι τέλος Ιουνίου περιμένουμε την πρότασή τους, να έρθει η πρότασή τους μία κοινή, αφού αποσυρθούν οι δύο προτάσεις που υπάρχουν. </w:t>
      </w:r>
    </w:p>
    <w:p w14:paraId="6A407A81"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Και ενώ το συμφωνήσαμε, την επόμενη μέρα βρεθήκατε στη Λάρισα με τον κ. Μητσοτάκη και ο κ. Μητσοτάκης τους είπε: «εγώ θα σας φτιάξω </w:t>
      </w:r>
      <w:proofErr w:type="spellStart"/>
      <w:r>
        <w:rPr>
          <w:rFonts w:eastAsia="Times New Roman" w:cs="Times New Roman"/>
          <w:szCs w:val="24"/>
        </w:rPr>
        <w:t>διεπαγγελματική</w:t>
      </w:r>
      <w:proofErr w:type="spellEnd"/>
      <w:r>
        <w:rPr>
          <w:rFonts w:eastAsia="Times New Roman" w:cs="Times New Roman"/>
          <w:szCs w:val="24"/>
        </w:rPr>
        <w:t xml:space="preserve">». Δεν υπάρχει περίπτωση, γιατί δεν υπάρχει περίπτωση να έρθει ο κ. Μητσοτάκης. Αλλά και </w:t>
      </w:r>
      <w:r>
        <w:rPr>
          <w:rFonts w:eastAsia="Times New Roman" w:cs="Times New Roman"/>
          <w:szCs w:val="24"/>
        </w:rPr>
        <w:lastRenderedPageBreak/>
        <w:t xml:space="preserve">επιπλέον τι απαντήσεις είναι αυτές, σε έναν χώρο που θέλουμε οπωσδήποτε να υπάρχει μία οντότητα; </w:t>
      </w:r>
    </w:p>
    <w:p w14:paraId="6A407A82" w14:textId="77777777" w:rsidR="0083630C" w:rsidRDefault="004440BA">
      <w:pPr>
        <w:spacing w:line="600" w:lineRule="auto"/>
        <w:ind w:firstLine="720"/>
        <w:contextualSpacing/>
        <w:jc w:val="both"/>
        <w:rPr>
          <w:rFonts w:eastAsia="Times New Roman" w:cs="Times New Roman"/>
          <w:szCs w:val="24"/>
        </w:rPr>
      </w:pPr>
      <w:r w:rsidRPr="009A3CA5">
        <w:rPr>
          <w:rFonts w:eastAsia="Times New Roman" w:cs="Times New Roman"/>
          <w:szCs w:val="24"/>
        </w:rPr>
        <w:t>Γιατί και εσείς η ίδια έχετε στο ερώτημά σας για τον κανονισμό του 2014 που προβλέπει αυτά τα 2 εκατομμύρια, πως για να πάρουμε αυτά τα χρήματα, αν δεν υπάρχει η συνεργατική οντότητα να υποβάλει το αίτημα</w:t>
      </w:r>
      <w:r>
        <w:rPr>
          <w:rFonts w:eastAsia="Times New Roman" w:cs="Times New Roman"/>
          <w:szCs w:val="24"/>
        </w:rPr>
        <w:t>,</w:t>
      </w:r>
      <w:r w:rsidRPr="009A3CA5">
        <w:rPr>
          <w:rFonts w:eastAsia="Times New Roman" w:cs="Times New Roman"/>
          <w:szCs w:val="24"/>
        </w:rPr>
        <w:t xml:space="preserve"> δεν υπάρχει η δυνατότητα </w:t>
      </w:r>
      <w:r>
        <w:rPr>
          <w:rFonts w:eastAsia="Times New Roman" w:cs="Times New Roman"/>
          <w:szCs w:val="24"/>
        </w:rPr>
        <w:t xml:space="preserve">Και στην προκειμένη περίπτωση ειδικά για τον χώρο επειδή οργανωτικά δεν είναι όπως πρέπει να είναι, ελπίζαμε ότι με τη </w:t>
      </w:r>
      <w:proofErr w:type="spellStart"/>
      <w:r>
        <w:rPr>
          <w:rFonts w:eastAsia="Times New Roman" w:cs="Times New Roman"/>
          <w:szCs w:val="24"/>
        </w:rPr>
        <w:t>διεπαγγελματική</w:t>
      </w:r>
      <w:proofErr w:type="spellEnd"/>
      <w:r>
        <w:rPr>
          <w:rFonts w:eastAsia="Times New Roman" w:cs="Times New Roman"/>
          <w:szCs w:val="24"/>
        </w:rPr>
        <w:t xml:space="preserve"> θα απαντούσαμε στο ερώτημα. Θα περιμένω μέχρι το τέλος Μαΐου. Αν δεν έρθει η πρότασή τους, θα δούμε ως Υπουργείο τι πρωτοβουλία θα πάρουμε, βεβαίως, όχι για να επιβάλουμε εμείς κάτι το οποίο από μόνοι τους μπορούν να επιβάλουν οι κτηνοτρόφοι, οι τυροκόμοι. </w:t>
      </w:r>
    </w:p>
    <w:p w14:paraId="6A407A83"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Σχετικά τώρα με τους ελέγχους τα έχουμε ξαναπεί. Έχουμε καταθέσει συγκεκριμένες προτάσεις. Δεν θα τις αναφέρω, τις ξέρετε. Δεν έχω τον χρόνο. Εκείνο που σας λέω είναι ότι συμφωνώ μαζί σας για το προσωπικό. Υπάρχει πρόβλημα. </w:t>
      </w:r>
    </w:p>
    <w:p w14:paraId="6A407A84"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Εσείς τα λέτε.</w:t>
      </w:r>
    </w:p>
    <w:p w14:paraId="6A407A85"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ΕΥΑΓΓΕΛΟΣ ΑΠΟΣΤΟΛΟΥ (Υπουργός Αγροτικής Ανάπτυξης και Τροφίμων): </w:t>
      </w:r>
      <w:r>
        <w:rPr>
          <w:rFonts w:eastAsia="Times New Roman" w:cs="Times New Roman"/>
          <w:szCs w:val="24"/>
        </w:rPr>
        <w:t>Έχουμε κάνει, λοιπόν, και διαδικασίες και σε πρώτη φάση έχουμε συνεννοηθεί με το Υπουργείο Οικονομικών, να εξαιρέσει το προσωπικό που κάνει τους ελέγχους από τις εξήντα ημέρες για εκτός έδρας. Έχουμε ζητήσει να πάρουμε προσωπικό. Από κει και πέρα…</w:t>
      </w:r>
    </w:p>
    <w:p w14:paraId="6A407A86"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 xml:space="preserve">Γιατί δεν χρησιμοποιείτε τα αποθεματικά, κύριε Υπουργέ; </w:t>
      </w:r>
    </w:p>
    <w:p w14:paraId="6A407A87"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Από κει και πέρα έχουμε ήδη καταθέσει τροπολογία για να γίνουν οι κυρώσεις πιο αυστηρές και ετοιμάζουμε ένα ετήσιο εθνικό πρόγραμμα ελέγχου για το γάλα. Εκείνο που προέχει αυτή την ώρα, είναι να δούμε πώς θα ενισχύσουμε περισσότερο και το ελληνικό σήμα. Εγώ πιστεύω ότι θα αρχίσει να περπατάει η συγκεκριμένη ρύθμιση η οποία ξεκίνησε στις 19 Απριλίου. Αντιλαμβάνεστε ότι δεν είναι εύκολα αυτά από τη μια μέρα στην άλλη. </w:t>
      </w:r>
    </w:p>
    <w:p w14:paraId="6A407A88"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Εκείνο που θέλω να πω για μια ακόμη φορά, είναι ότι, ιδιαίτερα, θα δούμε πόσα είναι ακριβώς τα αποθέματα. Έχουμε κάνει ήδη έναν σχεδιασμό, που προβλέπει ότι θα </w:t>
      </w:r>
      <w:proofErr w:type="spellStart"/>
      <w:r>
        <w:rPr>
          <w:rFonts w:eastAsia="Times New Roman" w:cs="Times New Roman"/>
          <w:szCs w:val="24"/>
        </w:rPr>
        <w:t>απορροφηθούν</w:t>
      </w:r>
      <w:proofErr w:type="spellEnd"/>
      <w:r>
        <w:rPr>
          <w:rFonts w:eastAsia="Times New Roman" w:cs="Times New Roman"/>
          <w:szCs w:val="24"/>
        </w:rPr>
        <w:t xml:space="preserve"> περίπου χίλιοι τόνοι όσο γίνεται γρηγορότερα, για να υπάρξει μια ανακούφιση μέσα από δράσεις και αποσύρσεις κοινωνικού χαρακτήρα. Αυτή την ώρα ετοιμάζεται η σχετική απόφαση.</w:t>
      </w:r>
    </w:p>
    <w:p w14:paraId="6A407A89"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Κι επειδή δεν θέλω να αφήσω αναπάντητο αυτό που θέσατε σχετικά με την GAP -έχετε καταθέσει και ερώτημα για να γίνει σχετική συζήτηση στην Επιτροπή Παραγωγής και Εμπορίου-, να ξέρετε ότι η Επιτροπή Παραγωγής και Εμπορίου κάνει πολύ περισσότερες συνεδριάσεις με χαρακτήρα σαν κι αυτόν που συζητάμε εμείς στον αγροτικό τομέα από οποιεσδήποτε άλλες δραστηριότητες. Ήδη έχουμε κάνει πάρα πολλές. Θα τελειώσουμε, διότι δεν έχει ολοκληρωθεί η διαδικασία όσον αφορά τη νέα GAP. Μας είπαν ότι τα νούμερα ήταν 3,4% ή 8% με 9%. Η επεξεργασία δείχνει ότι είναι χειρότερα τα νούμερα. Αυτό δεν σημαίνει…</w:t>
      </w:r>
    </w:p>
    <w:p w14:paraId="6A407A8A"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Οφείλετε να μας ενημερώσετε.</w:t>
      </w:r>
    </w:p>
    <w:p w14:paraId="6A407A8B"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lastRenderedPageBreak/>
        <w:t>ΕΥΑΓΓΕΛΟΣ ΑΠΟΣΤΟΛΟΥ (Υπουργός Αγροτικής Ανάπτυξης και Τροφίμων):</w:t>
      </w:r>
      <w:r>
        <w:rPr>
          <w:rFonts w:eastAsia="Times New Roman" w:cs="Times New Roman"/>
          <w:szCs w:val="24"/>
        </w:rPr>
        <w:t xml:space="preserve"> Ακούστε με, σας παρακαλώ. Κάνουμε ειλικρινά</w:t>
      </w:r>
      <w:r w:rsidRPr="0007015A">
        <w:rPr>
          <w:rFonts w:eastAsia="Times New Roman" w:cs="Times New Roman"/>
          <w:szCs w:val="24"/>
        </w:rPr>
        <w:t>,</w:t>
      </w:r>
      <w:r>
        <w:rPr>
          <w:rFonts w:eastAsia="Times New Roman" w:cs="Times New Roman"/>
          <w:szCs w:val="24"/>
        </w:rPr>
        <w:t xml:space="preserve"> μια μεγάλη προσπάθεια και θέλουμε όντως να είμαστε όλοι μαζί. Στην επιτροπή, όταν συνεδριάσαμε για το συγκεκριμένο θέμα, σας είχα πει ότι στην πορεία προς την ολοκλήρωση θα έρθει η ώρα να κάνουμε τη σχετική συζήτηση. </w:t>
      </w:r>
      <w:proofErr w:type="spellStart"/>
      <w:r>
        <w:rPr>
          <w:rFonts w:eastAsia="Times New Roman" w:cs="Times New Roman"/>
          <w:szCs w:val="24"/>
        </w:rPr>
        <w:t>Ουαί</w:t>
      </w:r>
      <w:proofErr w:type="spellEnd"/>
      <w:r>
        <w:rPr>
          <w:rFonts w:eastAsia="Times New Roman" w:cs="Times New Roman"/>
          <w:szCs w:val="24"/>
        </w:rPr>
        <w:t xml:space="preserve"> και αλίμονο. </w:t>
      </w:r>
    </w:p>
    <w:p w14:paraId="6A407A8C"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6A407A8D"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δεν έχουμε κανένα πρόβλημα, κύριε Τζελέπη, αρκεί να μην πηγαίνουμε στην επιτροπή με τακτικές, σαν κι αυτές που βιώνουμε στην Ολομέλεια. Διότι με εμάς συμβαίνει αυτό το πράγμα: Στην επιτροπή, συζητάμε όμορφα και ωραία, κατατίθενται προτάσεις και όταν ερχόμαστε στην Ολομέλεια κυριαρχεί η γνωστή λογική. Σας παρακαλώ πολύ, γιατί ο χώρος δεν μπορεί να αντέξει, ειδικά συναντήσεις και συνεδριάσεις σαν την προηγούμενη. </w:t>
      </w:r>
    </w:p>
    <w:p w14:paraId="6A407A8E"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Κι εγώ, κύριε Πρόεδρε, αν ξέφυγα λίγο,</w:t>
      </w:r>
      <w:r w:rsidRPr="00E65531">
        <w:rPr>
          <w:rFonts w:eastAsia="Times New Roman" w:cs="Times New Roman"/>
          <w:szCs w:val="24"/>
        </w:rPr>
        <w:t xml:space="preserve"> </w:t>
      </w:r>
      <w:r>
        <w:rPr>
          <w:rFonts w:eastAsia="Times New Roman" w:cs="Times New Roman"/>
          <w:szCs w:val="24"/>
        </w:rPr>
        <w:t xml:space="preserve">ειλικρινά ζητώ συγγνώμη. </w:t>
      </w:r>
    </w:p>
    <w:p w14:paraId="6A407A8F" w14:textId="77777777" w:rsidR="0083630C" w:rsidRDefault="004440BA">
      <w:pPr>
        <w:spacing w:line="600" w:lineRule="auto"/>
        <w:ind w:firstLine="720"/>
        <w:contextualSpacing/>
        <w:jc w:val="both"/>
        <w:rPr>
          <w:rFonts w:eastAsia="Times New Roman" w:cs="Times New Roman"/>
          <w:szCs w:val="24"/>
        </w:rPr>
      </w:pPr>
      <w:r w:rsidRPr="00EC3C07">
        <w:rPr>
          <w:rFonts w:eastAsia="Times New Roman" w:cs="Times New Roman"/>
          <w:b/>
          <w:szCs w:val="24"/>
        </w:rPr>
        <w:lastRenderedPageBreak/>
        <w:t>ΠΡΟΕΔΡΕΥΩΝ (Γεώργιος Βαρεμένος):</w:t>
      </w:r>
      <w:r>
        <w:rPr>
          <w:rFonts w:eastAsia="Times New Roman" w:cs="Times New Roman"/>
          <w:b/>
          <w:szCs w:val="24"/>
        </w:rPr>
        <w:t xml:space="preserve"> </w:t>
      </w:r>
      <w:r>
        <w:rPr>
          <w:rFonts w:eastAsia="Times New Roman" w:cs="Times New Roman"/>
          <w:szCs w:val="24"/>
        </w:rPr>
        <w:t>Ευχαριστούμε, κύριε Υπουργέ.</w:t>
      </w:r>
    </w:p>
    <w:p w14:paraId="6A407A90"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Κύριοι συνάδελφοι, η δεύτερη με αριθμό 1672/21-5-2018 επίκαιρη ερώτηση πρώτου κύκλου του Βουλευτή Α΄ Πειραιά της Νέας Δημοκρατίας κ. Κωνσταντίνου Κατσαφάδου προς τον Υπουργό Εσωτερικών, με θέμα: «Αντιπυρική προετοιμασία της χώρας εν όψει της καλοκαιρινής περιόδου», δεν θα συζητηθεί λόγω κωλύματος του κυρίου Υπουργού.</w:t>
      </w:r>
    </w:p>
    <w:p w14:paraId="6A407A91"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η πρώτη με αριθμό 1673/21-5-2018 επίκαιρη ερώτηση δεύτερου κύκλου του Βουλευτή Αχαΐας της Νέας Δημοκρατίας κ. Ανδρέα </w:t>
      </w:r>
      <w:proofErr w:type="spellStart"/>
      <w:r>
        <w:rPr>
          <w:rFonts w:eastAsia="Times New Roman" w:cs="Times New Roman"/>
          <w:szCs w:val="24"/>
        </w:rPr>
        <w:t>Κατσανιώτη</w:t>
      </w:r>
      <w:proofErr w:type="spellEnd"/>
      <w:r>
        <w:rPr>
          <w:rFonts w:eastAsia="Times New Roman" w:cs="Times New Roman"/>
          <w:szCs w:val="24"/>
        </w:rPr>
        <w:t xml:space="preserve"> προς τον Υπουργό Εσωτερικών, με θέμα: «Προβλήματα στον καταυλισμό </w:t>
      </w:r>
      <w:proofErr w:type="spellStart"/>
      <w:r>
        <w:rPr>
          <w:rFonts w:eastAsia="Times New Roman" w:cs="Times New Roman"/>
          <w:szCs w:val="24"/>
        </w:rPr>
        <w:t>Ρομά</w:t>
      </w:r>
      <w:proofErr w:type="spellEnd"/>
      <w:r>
        <w:rPr>
          <w:rFonts w:eastAsia="Times New Roman" w:cs="Times New Roman"/>
          <w:szCs w:val="24"/>
        </w:rPr>
        <w:t xml:space="preserve"> της Πάτρας», δεν θα συζητηθεί λόγω κωλύματος του κυρίου Υπουργού. </w:t>
      </w:r>
    </w:p>
    <w:p w14:paraId="6A407A92"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Ακόμα, η πέμπτη με αριθμό 1638/15-5-2018 επίκαιρη ερώτηση δεύτερου κύκλου της Βουλευτού Α΄ Αθηνών της Νέας Δημοκρατίας κ. Όλγας Κεφαλογιάννη προς τον Υπουργό Εσωτερικών, με θέμα: «Σε απόγνωση οι κάτοικοι των Εξαρχείων», δεν θα συζητηθεί λόγω κωλύματος του κυρίου Υπουργού. </w:t>
      </w:r>
    </w:p>
    <w:p w14:paraId="6A407A93"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η έκτη με αριθμό 1628/11-5-2018 επίκαιρη ερώτηση δεύτερου κύκλου του Ανεξάρτητου Βουλευτή Β΄ Αθηνών κ. Ευσταθίου (Στάθη) Παναγούλη προς τον Υπουργό Εσωτερικών, με θέμα: «Εγκληματικότητα και κάθε λογής επιθέσεις από ανθρώπους του υποκόσμου και </w:t>
      </w:r>
      <w:proofErr w:type="spellStart"/>
      <w:r>
        <w:rPr>
          <w:rFonts w:eastAsia="Times New Roman" w:cs="Times New Roman"/>
          <w:szCs w:val="24"/>
        </w:rPr>
        <w:t>γιαλαντζί</w:t>
      </w:r>
      <w:proofErr w:type="spellEnd"/>
      <w:r>
        <w:rPr>
          <w:rFonts w:eastAsia="Times New Roman" w:cs="Times New Roman"/>
          <w:szCs w:val="24"/>
        </w:rPr>
        <w:t xml:space="preserve"> επαναστάτες», δεν θα συζητηθεί λόγω κωλύματος του κυρίου Υπουργού. </w:t>
      </w:r>
    </w:p>
    <w:p w14:paraId="6A407A94"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Η έβδομη με αριθμό 1609/7-5-2018 επίκαιρη ερώτηση δεύτερου κύκλου του Βουλευτή Λάρισας της Νέας Δημοκρατίας κ. Μάξιμου </w:t>
      </w:r>
      <w:proofErr w:type="spellStart"/>
      <w:r>
        <w:rPr>
          <w:rFonts w:eastAsia="Times New Roman" w:cs="Times New Roman"/>
          <w:szCs w:val="24"/>
        </w:rPr>
        <w:t>Χαρακόπουλου</w:t>
      </w:r>
      <w:proofErr w:type="spellEnd"/>
      <w:r>
        <w:rPr>
          <w:rFonts w:eastAsia="Times New Roman" w:cs="Times New Roman"/>
          <w:szCs w:val="24"/>
        </w:rPr>
        <w:t xml:space="preserve"> προς τον Υπουργό Εσωτερικών, με θέμα: «Επιστολή διαμαρτυρίας και απόγνωσης κατοίκων των Εξαρχείων», δεν θα συζητηθεί λόγω κωλύματος του κυρίου Υπουργού. </w:t>
      </w:r>
    </w:p>
    <w:p w14:paraId="6A407A95"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Τέλος, η δέκατη με αριθμό 1615/8-5-2018 επίκαιρη ερώτηση δεύτερου κύκλου της Βουλευτού Αττικής της Δημοκρατικής Συμπαράταξης ΠΑΣΟΚ-ΔΗΜΑΡ κ. Εύης </w:t>
      </w:r>
      <w:proofErr w:type="spellStart"/>
      <w:r>
        <w:rPr>
          <w:rFonts w:eastAsia="Times New Roman" w:cs="Times New Roman"/>
          <w:szCs w:val="24"/>
        </w:rPr>
        <w:t>Χριστοφιλοπούλου</w:t>
      </w:r>
      <w:proofErr w:type="spellEnd"/>
      <w:r>
        <w:rPr>
          <w:rFonts w:eastAsia="Times New Roman" w:cs="Times New Roman"/>
          <w:szCs w:val="24"/>
        </w:rPr>
        <w:t xml:space="preserve"> προς τον Υπουργό Εσωτερικών, με θέμα: «Μηδενική ανοχή των κατοίκων των Εξαρχείων στην ανεπάρκεια σχεδίου αντιμετώπισης της επικίνδυνης κατάστασης στην περιοχή», δεν θα συζητηθεί λόγω κωλύματος του κυρίου Υπουργού. </w:t>
      </w:r>
    </w:p>
    <w:p w14:paraId="6A407A96"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συζητηθεί η δεύτερη με αριθμό 4391/15-3-2018 ερώτηση των αναφορών-ερωτήσεων του Βουλευτή Ροδόπης της Δημοκρατικής Συμπαράταξης ΠΑΣΟΚ-ΔΗΜΑΡ κ. </w:t>
      </w:r>
      <w:proofErr w:type="spellStart"/>
      <w:r w:rsidRPr="003457D6">
        <w:rPr>
          <w:rFonts w:eastAsia="Times New Roman" w:cs="Times New Roman"/>
          <w:bCs/>
          <w:szCs w:val="24"/>
        </w:rPr>
        <w:t>Ιλχάν</w:t>
      </w:r>
      <w:proofErr w:type="spellEnd"/>
      <w:r w:rsidRPr="003457D6">
        <w:rPr>
          <w:rFonts w:eastAsia="Times New Roman" w:cs="Times New Roman"/>
          <w:bCs/>
          <w:szCs w:val="24"/>
        </w:rPr>
        <w:t xml:space="preserve"> Αχμέτ</w:t>
      </w:r>
      <w:r>
        <w:rPr>
          <w:rFonts w:eastAsia="Times New Roman" w:cs="Times New Roman"/>
          <w:b/>
          <w:bCs/>
          <w:szCs w:val="24"/>
        </w:rPr>
        <w:t xml:space="preserve"> </w:t>
      </w:r>
      <w:r>
        <w:rPr>
          <w:rFonts w:eastAsia="Times New Roman" w:cs="Times New Roman"/>
          <w:szCs w:val="24"/>
        </w:rPr>
        <w:t xml:space="preserve">προς τον Υπουργό </w:t>
      </w:r>
      <w:r w:rsidRPr="003457D6">
        <w:rPr>
          <w:rFonts w:eastAsia="Times New Roman" w:cs="Times New Roman"/>
          <w:bCs/>
          <w:szCs w:val="24"/>
        </w:rPr>
        <w:t>Αγροτικής Ανάπτυξης και Τροφίμων</w:t>
      </w:r>
      <w:r>
        <w:rPr>
          <w:rFonts w:eastAsia="Times New Roman" w:cs="Times New Roman"/>
          <w:b/>
          <w:szCs w:val="24"/>
        </w:rPr>
        <w:t>,</w:t>
      </w:r>
      <w:r>
        <w:rPr>
          <w:rFonts w:eastAsia="Times New Roman" w:cs="Times New Roman"/>
          <w:b/>
          <w:bCs/>
          <w:szCs w:val="24"/>
        </w:rPr>
        <w:t xml:space="preserve"> </w:t>
      </w:r>
      <w:r>
        <w:rPr>
          <w:rFonts w:eastAsia="Times New Roman" w:cs="Times New Roman"/>
          <w:szCs w:val="24"/>
        </w:rPr>
        <w:t>με θέμα: «Διευκόλυνση διενέργειας λατρευτικού τύπου σφαγών μικρών και μεγάλων μηρυκαστικών κατά την διάρκεια της μουσουλμανικής θρησκευτικής εορτής «</w:t>
      </w:r>
      <w:proofErr w:type="spellStart"/>
      <w:r>
        <w:rPr>
          <w:rFonts w:eastAsia="Times New Roman" w:cs="Times New Roman"/>
          <w:szCs w:val="24"/>
        </w:rPr>
        <w:t>Κουρμάν</w:t>
      </w:r>
      <w:proofErr w:type="spellEnd"/>
      <w:r>
        <w:rPr>
          <w:rFonts w:eastAsia="Times New Roman" w:cs="Times New Roman"/>
          <w:szCs w:val="24"/>
        </w:rPr>
        <w:t xml:space="preserve"> </w:t>
      </w:r>
      <w:proofErr w:type="spellStart"/>
      <w:r>
        <w:rPr>
          <w:rFonts w:eastAsia="Times New Roman" w:cs="Times New Roman"/>
          <w:szCs w:val="24"/>
        </w:rPr>
        <w:t>Μπαϊράμ</w:t>
      </w:r>
      <w:proofErr w:type="spellEnd"/>
      <w:r>
        <w:rPr>
          <w:rFonts w:eastAsia="Times New Roman" w:cs="Times New Roman"/>
          <w:szCs w:val="24"/>
        </w:rPr>
        <w:t>» στην Περιφέρεια Ανατολικής Μακεδονίας και Θράκης».</w:t>
      </w:r>
    </w:p>
    <w:p w14:paraId="6A407A97"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Κύριε Αχμέτ, έχετε τον λόγο για δύο λεπτά.</w:t>
      </w:r>
    </w:p>
    <w:p w14:paraId="6A407A98" w14:textId="77777777" w:rsidR="0083630C" w:rsidRDefault="004440BA">
      <w:pPr>
        <w:spacing w:line="600" w:lineRule="auto"/>
        <w:ind w:firstLine="720"/>
        <w:contextualSpacing/>
        <w:jc w:val="both"/>
        <w:rPr>
          <w:rFonts w:eastAsia="Times New Roman" w:cs="Times New Roman"/>
          <w:szCs w:val="24"/>
        </w:rPr>
      </w:pPr>
      <w:r w:rsidRPr="003457D6">
        <w:rPr>
          <w:rFonts w:eastAsia="Times New Roman" w:cs="Times New Roman"/>
          <w:b/>
          <w:szCs w:val="24"/>
        </w:rPr>
        <w:t xml:space="preserve">ΙΛΧΑΝ ΑΧΜΕΤ: </w:t>
      </w:r>
      <w:r>
        <w:rPr>
          <w:rFonts w:eastAsia="Times New Roman" w:cs="Times New Roman"/>
          <w:szCs w:val="24"/>
        </w:rPr>
        <w:t>Ευχαριστώ, κύριε Πρόεδρε.</w:t>
      </w:r>
    </w:p>
    <w:p w14:paraId="6A407A99"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Κύριε Υπουργέ, σας είχαμε καταθέσει μια ερώτηση, διότι η μουσουλμανική μειονότητα εδώ και πενήντα, εξήντα, εβδομήντα χρόνια, γιορτάζει την μεγαλύτερη της γιορτή, το «</w:t>
      </w:r>
      <w:proofErr w:type="spellStart"/>
      <w:r>
        <w:rPr>
          <w:rFonts w:eastAsia="Times New Roman" w:cs="Times New Roman"/>
          <w:szCs w:val="24"/>
        </w:rPr>
        <w:t>Κουρμάν</w:t>
      </w:r>
      <w:proofErr w:type="spellEnd"/>
      <w:r>
        <w:rPr>
          <w:rFonts w:eastAsia="Times New Roman" w:cs="Times New Roman"/>
          <w:szCs w:val="24"/>
        </w:rPr>
        <w:t xml:space="preserve"> </w:t>
      </w:r>
      <w:proofErr w:type="spellStart"/>
      <w:r>
        <w:rPr>
          <w:rFonts w:eastAsia="Times New Roman" w:cs="Times New Roman"/>
          <w:szCs w:val="24"/>
        </w:rPr>
        <w:t>Μπαϊράμ</w:t>
      </w:r>
      <w:proofErr w:type="spellEnd"/>
      <w:r>
        <w:rPr>
          <w:rFonts w:eastAsia="Times New Roman" w:cs="Times New Roman"/>
          <w:szCs w:val="24"/>
        </w:rPr>
        <w:t xml:space="preserve">». Ξέρετε ότι κατά τη διάρκεια αυτού του Μπαϊραμιού τελούνται κάποιες θρησκευτικές, λατρευτικού τύπου σφαγές στα ζώα. Μάλιστα, το Νομικό Συμβούλιο του Κράτους το 2017 γνωμοδότησε -σας το γράφω και στην ερώτηση- ότι «σύμφωνα με τα ήθη και τα έθιμα της θρησκείας τους, αυτές οι σφαγές επιτρέπονται </w:t>
      </w:r>
      <w:r>
        <w:rPr>
          <w:rFonts w:eastAsia="Times New Roman" w:cs="Times New Roman"/>
          <w:szCs w:val="24"/>
        </w:rPr>
        <w:lastRenderedPageBreak/>
        <w:t xml:space="preserve">κατ’ εξαίρεση». Ξέρετε πάρα πολύ καλά από το Υπουργείο σας ότι εδώ και πενήντα χρόνια από όλες τις κυβερνήσεις -κατ’ εξαίρεση, σεβόμενοι τα ήθη και τα έθιμα αυτής της θρησκευτικής μειονότητας- στέλνονταν αποφάσεις στο αρμόδιο όργανο, που έλεγαν να διαγραφούν κατ’ αρχήν τα ζώα από το μητρώο με τον κωδικό «θρησκευτική σφαγή» και κατά τα άλλα τούς δινόταν αυτή η δυνατότητα, προκειμένου αυτοί οι άνθρωποι να τις τελούν. </w:t>
      </w:r>
    </w:p>
    <w:p w14:paraId="6A407A9A"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Εσείς, εδώ και έναν χρόνο, δεν διαγράψατε όλα αυτά τα ζώα, που είχαν σφαγιαστεί πέρυσι κατά αυτόν τον τρόπο. Ουδέποτε υπήρξε ενημέρωση στους κτηνοτρόφους τότε, οι οποίοι έμειναν έκπληκτοι και κινδυνεύουν να χάσουν τις επιδοτήσεις τους. </w:t>
      </w:r>
    </w:p>
    <w:p w14:paraId="6A407A9B"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Κατά δεύτερον και σοβαρότερο, απαντάτε στη γραπτή ερώτηση -και θέλω διευκρινήσεις εδώ- και λέτε ότι σύμφωνα με την εθνική νομοθεσία αυτό δεν πρόκειται να γίνει και λέτε τα ζώα να πάνε να σφαγιαστούν κανονικά στα σφαγεία. Δεν διαφωνούμε εμείς να γίνει αυτό, αλλά αφού δεν υπάρχει γραμμή «</w:t>
      </w:r>
      <w:proofErr w:type="spellStart"/>
      <w:r>
        <w:rPr>
          <w:rFonts w:eastAsia="Times New Roman" w:cs="Times New Roman"/>
          <w:szCs w:val="24"/>
        </w:rPr>
        <w:t>χαλάλ</w:t>
      </w:r>
      <w:proofErr w:type="spellEnd"/>
      <w:r>
        <w:rPr>
          <w:rFonts w:eastAsia="Times New Roman" w:cs="Times New Roman"/>
          <w:szCs w:val="24"/>
        </w:rPr>
        <w:t xml:space="preserve">», σύμφωνα με τα θρησκευτικά ήθη και έθιμα, πώς μπορεί να σφαγιαστεί ένα ζώο, σύμφωνα με τα ήθη και έθιμα </w:t>
      </w:r>
      <w:r>
        <w:rPr>
          <w:rFonts w:eastAsia="Times New Roman" w:cs="Times New Roman"/>
          <w:szCs w:val="24"/>
        </w:rPr>
        <w:lastRenderedPageBreak/>
        <w:t xml:space="preserve">και τις παραδόσεις των Μουσουλμάνων σε δημοτικό σφαγείο και μάλιστα, τη στιγμή που δεν λειτουργεί το σφαγείο των </w:t>
      </w:r>
      <w:proofErr w:type="spellStart"/>
      <w:r>
        <w:rPr>
          <w:rFonts w:eastAsia="Times New Roman" w:cs="Times New Roman"/>
          <w:szCs w:val="24"/>
        </w:rPr>
        <w:t>Σαπών</w:t>
      </w:r>
      <w:proofErr w:type="spellEnd"/>
      <w:r>
        <w:rPr>
          <w:rFonts w:eastAsia="Times New Roman" w:cs="Times New Roman"/>
          <w:szCs w:val="24"/>
        </w:rPr>
        <w:t xml:space="preserve">; </w:t>
      </w:r>
    </w:p>
    <w:p w14:paraId="6A407A9C"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σας ερωτάμε και στην ερώτηση μας τελικά πώς σκέφτεστε να χειριστείτε το θέμα αυτό. Δηλαδή, θα στείλουμε έναν κτηνίατρο από την υπηρεσία σας στα σφαγεία που κάναμε εμείς αυτές τις τρεις-τέσσερις ημέρες; Εμείς θέλουμε κατ’ αρχήν να διασφαλίσουμε την υγιεινή των συμπολιτών μας. Βέβαια, ξέρετε ότι αυτά τα κρέατα προορίζονταν για τη διατροφή και το μοίρασμα στους φτωχούς, αλλά θέλουμε </w:t>
      </w:r>
      <w:r w:rsidRPr="00944BFB">
        <w:rPr>
          <w:rFonts w:eastAsia="Times New Roman" w:cs="Times New Roman"/>
          <w:szCs w:val="24"/>
        </w:rPr>
        <w:t>παρά ταύτα</w:t>
      </w:r>
      <w:r>
        <w:rPr>
          <w:rFonts w:eastAsia="Times New Roman" w:cs="Times New Roman"/>
          <w:szCs w:val="24"/>
        </w:rPr>
        <w:t xml:space="preserve">, να υπάρχει έλεγχος. Όταν, όμως, δεν ανταποκρίνεται πρακτικά όλο το σφαγείο -δηλαδή τα δημοτικά σφαγεία της Κομοτηνής ή της Ξάνθης- να γίνουν αυτές οι σφαγές, ποια λύση θα προτείνετε; </w:t>
      </w:r>
    </w:p>
    <w:p w14:paraId="6A407A9D"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Από την απάντηση σας προκύπτει -και θέλω εδώ να μας απαντήσετε ξεκάθαρα- ότι κάτι τέτοιο δεν πρόκειται να γίνει ποτέ. Υπάρχει μεγάλη αναστάτωση στην περιοχή, διότι κατά αυτόν τον τρόπο, κύριε Υπουργέ, παραβιάζεται κατάφωρα η θρησκευτική ελευθερία της μειονότητας, όσον αφορά τα ήθη και έθιμά της.</w:t>
      </w:r>
    </w:p>
    <w:p w14:paraId="6A407A9E" w14:textId="77777777" w:rsidR="0083630C" w:rsidRDefault="004440BA">
      <w:pPr>
        <w:spacing w:line="600" w:lineRule="auto"/>
        <w:ind w:firstLine="720"/>
        <w:contextualSpacing/>
        <w:jc w:val="both"/>
        <w:rPr>
          <w:rFonts w:eastAsia="Times New Roman" w:cs="Times New Roman"/>
          <w:szCs w:val="24"/>
        </w:rPr>
      </w:pPr>
      <w:r w:rsidRPr="00944BFB">
        <w:rPr>
          <w:rFonts w:eastAsia="Times New Roman" w:cs="Times New Roman"/>
          <w:b/>
          <w:szCs w:val="24"/>
        </w:rPr>
        <w:lastRenderedPageBreak/>
        <w:t>ΠΡΟΕΔΡΕΥΩΝ (Γεώργιος Βαρεμένος):</w:t>
      </w:r>
      <w:r>
        <w:rPr>
          <w:rFonts w:eastAsia="Times New Roman" w:cs="Times New Roman"/>
          <w:szCs w:val="24"/>
        </w:rPr>
        <w:t xml:space="preserve"> Κύριε Υπουργέ, έχετε τον λόγο.</w:t>
      </w:r>
    </w:p>
    <w:p w14:paraId="6A407A9F" w14:textId="77777777" w:rsidR="0083630C" w:rsidRDefault="004440BA">
      <w:pPr>
        <w:spacing w:line="600" w:lineRule="auto"/>
        <w:ind w:firstLine="720"/>
        <w:contextualSpacing/>
        <w:jc w:val="both"/>
        <w:rPr>
          <w:rFonts w:eastAsia="Times New Roman" w:cs="Times New Roman"/>
          <w:szCs w:val="24"/>
        </w:rPr>
      </w:pPr>
      <w:r w:rsidRPr="00944BFB">
        <w:rPr>
          <w:rFonts w:eastAsia="Times New Roman" w:cs="Times New Roman"/>
          <w:b/>
          <w:szCs w:val="24"/>
        </w:rPr>
        <w:t xml:space="preserve">ΙΩΑΝΝΗΣ ΤΣΙΡΩΝΗΣ (Αναπληρωτής Υπουργός Αγροτικής Ανάπτυξης και Τροφίμων): </w:t>
      </w:r>
      <w:r>
        <w:rPr>
          <w:rFonts w:eastAsia="Times New Roman" w:cs="Times New Roman"/>
          <w:szCs w:val="24"/>
        </w:rPr>
        <w:t>Ευχαριστώ, κύριε Πρόεδρε.</w:t>
      </w:r>
    </w:p>
    <w:p w14:paraId="6A407AA0"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η απάντηση που δώσαμε γραπτά είναι σαφής και νομίζω ότι είναι ιδιαίτερα ευνοϊκή για τις θρησκευτικές παραδόσεις, τις οποίες σεβόμαστε απόλυτα. </w:t>
      </w:r>
    </w:p>
    <w:p w14:paraId="6A407AA1"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Συγκεκριμένα, σε όλο το θεσμικό πλαίσιο, που εξειδικεύτηκε μάλιστα το 2014 από τη προγενέστερη από εμάς</w:t>
      </w:r>
      <w:r w:rsidRPr="00FB56A6">
        <w:rPr>
          <w:rFonts w:eastAsia="Times New Roman" w:cs="Times New Roman"/>
          <w:szCs w:val="24"/>
        </w:rPr>
        <w:t xml:space="preserve"> </w:t>
      </w:r>
      <w:r>
        <w:rPr>
          <w:rFonts w:eastAsia="Times New Roman" w:cs="Times New Roman"/>
          <w:szCs w:val="24"/>
        </w:rPr>
        <w:t xml:space="preserve">κυβέρνηση, το οποίο σας αναφέρουμε και στον Κανονισμό -και αναφέρομαι συγκεκριμένα, για να διευκολυνθούμε, στον πρόσφατο ν.4235/2014- αναφέρονται ρητά οι προϋποθέσεις, με τις οποίες γίνονται οι θρησκευτικές σφαγές. </w:t>
      </w:r>
    </w:p>
    <w:p w14:paraId="6A407AA2"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Ο Ευρωπαϊκός Κανονισμός του 2009 αναφέρει ρητά ότι σύμφωνα με αυτήν την εξαίρεση, η οποία υπήρχε ήδη από το 1996 με προεδρικό διάταγμα στην Ελλάδα -αλλά το 2009 ήλθε και ο Ευρωπαϊκός Κανονισμός και την επικυρώνει- η μοναδική και αυτονόητη προϋπόθεση είναι ότι αυτές οι σφαγές γίνονται εντός σφαγείου. </w:t>
      </w:r>
    </w:p>
    <w:p w14:paraId="6A407AA3"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lastRenderedPageBreak/>
        <w:t>Εξ’ όσων γνωρίζω, στην περιοχή της Ανατολικής Μακεδονίας και Θράκης υπάρχουν σφαγεία με γραμμές «</w:t>
      </w:r>
      <w:proofErr w:type="spellStart"/>
      <w:r>
        <w:rPr>
          <w:rFonts w:eastAsia="Times New Roman" w:cs="Times New Roman"/>
          <w:szCs w:val="24"/>
        </w:rPr>
        <w:t>χαλάλ</w:t>
      </w:r>
      <w:proofErr w:type="spellEnd"/>
      <w:r>
        <w:rPr>
          <w:rFonts w:eastAsia="Times New Roman" w:cs="Times New Roman"/>
          <w:szCs w:val="24"/>
        </w:rPr>
        <w:t xml:space="preserve">», τα οποία μάλιστα ξέρω πολύ καλά ότι κάνουν και εξαγωγές στη γείτονα χώρα, στην Τουρκία και δεν ξέρω αν κάνουν κι αλλού. Δεν με απασχολεί αυτό το πράγμα. </w:t>
      </w:r>
    </w:p>
    <w:p w14:paraId="6A407AA4" w14:textId="77777777" w:rsidR="0083630C" w:rsidRDefault="004440BA">
      <w:pPr>
        <w:spacing w:line="600" w:lineRule="auto"/>
        <w:ind w:firstLine="720"/>
        <w:contextualSpacing/>
        <w:jc w:val="both"/>
        <w:rPr>
          <w:rFonts w:eastAsia="Times New Roman"/>
          <w:szCs w:val="24"/>
        </w:rPr>
      </w:pPr>
      <w:r>
        <w:rPr>
          <w:rFonts w:eastAsia="Times New Roman"/>
          <w:szCs w:val="24"/>
        </w:rPr>
        <w:t xml:space="preserve">Ετέθη ζήτημα από κάποιες συγκεκριμένες οργανώσεις, ότι στην Ελλάδα είναι παράνομες οι θρησκευτικές σφαγές. Ήταν μια κρίση, που είχαμε πέρυσι, που ξεκίνησε από μεμονωμένες περιπτώσεις. Εγώ προσωπικά, πήγα στο Νομικό Συμβούλιο του Κράτους και ρώτησα ακριβώς αυτό το πράγμα, αν οι θρησκευτικές σφαγές στην Ελλάδα είναι νόμιμες, με βάση το υφιστάμενο θεσμικό πλαίσιο. Πράγματι, ορθά το Νομικό Συμβούλιο του Κράτους είπε ότι αυτό το πλαίσιο για τις θρησκευτικές σφαγές στην Ελλάδα, το οποίο ξεκινά από το προεδρικό διάταγμα του 1996, τον Ευρωπαϊκό Κανονισμό του 2009 και τον νόμο του 2014, που αναφέρει τις τεχνικές προϋποθέσεις, για να γίνει θρησκευτική σφαγή, είναι επαρκές. Αυτό είπε το Νομικό Συμβούλιο του Κράτους. </w:t>
      </w:r>
    </w:p>
    <w:p w14:paraId="6A407AA5" w14:textId="77777777" w:rsidR="0083630C" w:rsidRDefault="004440BA">
      <w:pPr>
        <w:spacing w:line="600" w:lineRule="auto"/>
        <w:ind w:firstLine="720"/>
        <w:contextualSpacing/>
        <w:jc w:val="both"/>
        <w:rPr>
          <w:rFonts w:eastAsia="Times New Roman"/>
          <w:szCs w:val="24"/>
        </w:rPr>
      </w:pPr>
      <w:r>
        <w:rPr>
          <w:rFonts w:eastAsia="Times New Roman"/>
          <w:szCs w:val="24"/>
        </w:rPr>
        <w:lastRenderedPageBreak/>
        <w:t xml:space="preserve">Ως προς τη διαγραφή των ζώων, είναι φανερό ότι, για να διαγραφεί ένα ζώο, τρία πράγματα μπορούν να συμβαίνουν. Να πουληθεί -αυτό ισχύει για όλους, υπάρχει απόλυτη ισονομία στην Ελλάδα- να διαγραφεί λόγω πώλησης ή να διαγραφεί από τον συγκεκριμένο κτηνοτρόφο, λόγω θανάτου ή να σφαχτεί. Αν, λοιπόν, το ζώο πάει στο σφαγείο, διαγράφεται και το τεκμήριο για να διαγραφεί είναι η σφαγή, η οποία πιστοποιείται από το εν λόγω σφαγείο. </w:t>
      </w:r>
    </w:p>
    <w:p w14:paraId="6A407AA6" w14:textId="77777777" w:rsidR="0083630C" w:rsidRDefault="004440BA">
      <w:pPr>
        <w:spacing w:line="600" w:lineRule="auto"/>
        <w:ind w:firstLine="720"/>
        <w:contextualSpacing/>
        <w:jc w:val="both"/>
        <w:rPr>
          <w:rFonts w:eastAsia="Times New Roman"/>
          <w:szCs w:val="24"/>
        </w:rPr>
      </w:pPr>
      <w:r>
        <w:rPr>
          <w:rFonts w:eastAsia="Times New Roman"/>
          <w:szCs w:val="24"/>
        </w:rPr>
        <w:t xml:space="preserve">Εγώ δεν αντιλαμβάνομαι στην ερώτηση τι εννοείτε «αν δεν λειτουργεί το σφαγείο». Αν το λέτε αυτό, τότε αυτό παραβιάζει τον Ευρωπαϊκό Κανονισμό και δεν είναι στο χέρι μου. Ζώα που σφάχτηκαν εκτός σφαγείων, να διαγραφούν και να νομιμοποιηθούν; Πώς μπορεί να γίνει αυτό και πώς μπορεί να παρέμβει το Υπουργείο σε ένα τέτοιο ερώτημα; Σας το θέτω κι εγώ διευκρινιστικά, για να πείτε στη </w:t>
      </w:r>
      <w:proofErr w:type="spellStart"/>
      <w:r>
        <w:rPr>
          <w:rFonts w:eastAsia="Times New Roman"/>
          <w:szCs w:val="24"/>
        </w:rPr>
        <w:t>δευτερομιλία</w:t>
      </w:r>
      <w:proofErr w:type="spellEnd"/>
      <w:r>
        <w:rPr>
          <w:rFonts w:eastAsia="Times New Roman"/>
          <w:szCs w:val="24"/>
        </w:rPr>
        <w:t xml:space="preserve"> σας αν υπονοείτε ζώα που σφάχτηκαν εκτός σφαγείων να διαγραφούν και πώς μπορώ να παρέμβω εγώ σε αυτό το πράγμα, το οποίο είναι κατάφωρη παρανομία. </w:t>
      </w:r>
    </w:p>
    <w:p w14:paraId="6A407AA7" w14:textId="77777777" w:rsidR="0083630C" w:rsidRDefault="004440BA">
      <w:pPr>
        <w:spacing w:line="600" w:lineRule="auto"/>
        <w:ind w:firstLine="720"/>
        <w:contextualSpacing/>
        <w:jc w:val="both"/>
        <w:rPr>
          <w:rFonts w:eastAsia="Times New Roman"/>
          <w:szCs w:val="24"/>
        </w:rPr>
      </w:pPr>
      <w:r>
        <w:rPr>
          <w:rFonts w:eastAsia="Times New Roman"/>
          <w:szCs w:val="24"/>
        </w:rPr>
        <w:t>Ευχαριστώ.</w:t>
      </w:r>
    </w:p>
    <w:p w14:paraId="6A407AA8" w14:textId="77777777" w:rsidR="0083630C" w:rsidRDefault="004440BA">
      <w:pPr>
        <w:spacing w:line="600" w:lineRule="auto"/>
        <w:ind w:firstLine="720"/>
        <w:contextualSpacing/>
        <w:jc w:val="both"/>
        <w:rPr>
          <w:rFonts w:eastAsia="Times New Roman"/>
          <w:szCs w:val="24"/>
        </w:rPr>
      </w:pPr>
      <w:r w:rsidRPr="006227D3">
        <w:rPr>
          <w:rFonts w:eastAsia="Times New Roman"/>
          <w:b/>
          <w:szCs w:val="24"/>
        </w:rPr>
        <w:lastRenderedPageBreak/>
        <w:t>ΠΡΟΕΔΡΕΥΩΝ (Γεώργιος Βαρεμένος):</w:t>
      </w:r>
      <w:r>
        <w:rPr>
          <w:rFonts w:eastAsia="Times New Roman"/>
          <w:szCs w:val="24"/>
        </w:rPr>
        <w:t xml:space="preserve"> Κύριε Αχμέτ, έχετε τον λόγο.</w:t>
      </w:r>
    </w:p>
    <w:p w14:paraId="6A407AA9" w14:textId="77777777" w:rsidR="0083630C" w:rsidRDefault="004440BA">
      <w:pPr>
        <w:spacing w:line="600" w:lineRule="auto"/>
        <w:ind w:firstLine="720"/>
        <w:contextualSpacing/>
        <w:jc w:val="both"/>
        <w:rPr>
          <w:rFonts w:eastAsia="Times New Roman"/>
          <w:szCs w:val="24"/>
        </w:rPr>
      </w:pPr>
      <w:r w:rsidRPr="00070C37">
        <w:rPr>
          <w:rFonts w:eastAsia="Times New Roman"/>
          <w:b/>
          <w:szCs w:val="24"/>
        </w:rPr>
        <w:t>ΙΛΧΑΝ ΑΧΜΕΤ:</w:t>
      </w:r>
      <w:r>
        <w:rPr>
          <w:rFonts w:eastAsia="Times New Roman"/>
          <w:szCs w:val="24"/>
        </w:rPr>
        <w:t xml:space="preserve"> Ευχαριστώ. </w:t>
      </w:r>
    </w:p>
    <w:p w14:paraId="6A407AAA" w14:textId="77777777" w:rsidR="0083630C" w:rsidRDefault="004440BA">
      <w:pPr>
        <w:spacing w:line="600" w:lineRule="auto"/>
        <w:ind w:firstLine="720"/>
        <w:contextualSpacing/>
        <w:jc w:val="both"/>
        <w:rPr>
          <w:rFonts w:eastAsia="Times New Roman"/>
          <w:szCs w:val="24"/>
        </w:rPr>
      </w:pPr>
      <w:r>
        <w:rPr>
          <w:rFonts w:eastAsia="Times New Roman"/>
          <w:szCs w:val="24"/>
        </w:rPr>
        <w:t>Κύριε Υπουργέ, κατ’ αρχάς αναφερθήκατε στον ν.4235/2014, ο οποίος έχει όντως προϋποθέσεις για να γίνονται θρησκευτικές σφαγές. Ορθώς. Προσέξτε, όμως</w:t>
      </w:r>
      <w:r w:rsidRPr="005443E4">
        <w:rPr>
          <w:rFonts w:eastAsia="Times New Roman"/>
          <w:szCs w:val="24"/>
        </w:rPr>
        <w:t>:</w:t>
      </w:r>
      <w:r>
        <w:rPr>
          <w:rFonts w:eastAsia="Times New Roman"/>
          <w:szCs w:val="24"/>
        </w:rPr>
        <w:t xml:space="preserve"> Δεν έχει υλοποιηθεί και δεν υπάρχει στην Περιφέρεια Ανατολικής Μακεδονίας και Θράκης –δεν ξέρω τι γίνεται στην Αθήνα ή σε άλλες περιοχές- γραμμή «</w:t>
      </w:r>
      <w:proofErr w:type="spellStart"/>
      <w:r>
        <w:rPr>
          <w:rFonts w:eastAsia="Times New Roman"/>
          <w:szCs w:val="24"/>
        </w:rPr>
        <w:t>χαλάλ</w:t>
      </w:r>
      <w:proofErr w:type="spellEnd"/>
      <w:r>
        <w:rPr>
          <w:rFonts w:eastAsia="Times New Roman"/>
          <w:szCs w:val="24"/>
        </w:rPr>
        <w:t xml:space="preserve">». Αυτό που λέει ο νόμος, ότι μπορεί να γίνονται θρησκευτικές σφαγές δεν υπάρχει, κύριε Υπουργέ και μάλιστα, συγκεκριμένα ούτε στην Ξάνθη ούτε στην Ροδόπη. Δεν υπάρχουν τυπικές προϋποθέσεις. </w:t>
      </w:r>
    </w:p>
    <w:p w14:paraId="6A407AAB" w14:textId="77777777" w:rsidR="0083630C" w:rsidRDefault="004440BA">
      <w:pPr>
        <w:spacing w:line="600" w:lineRule="auto"/>
        <w:ind w:firstLine="720"/>
        <w:contextualSpacing/>
        <w:jc w:val="both"/>
        <w:rPr>
          <w:rFonts w:eastAsia="Times New Roman"/>
          <w:szCs w:val="24"/>
        </w:rPr>
      </w:pPr>
      <w:r>
        <w:rPr>
          <w:rFonts w:eastAsia="Times New Roman"/>
          <w:szCs w:val="24"/>
        </w:rPr>
        <w:t xml:space="preserve">Εμείς αυτό ρωτάμε το κράτος και το Υπουργείο. Θα γίνει αυτή η γραμμή; Θα ενισχυθούν οι δήμοι; Θα δοθούν οι χρηματικές επάρκειες, οι οικονομικές δυνατότητες από το Υπουργείο Εσωτερικών ή το Υπουργείο σας, ώστε να δημιουργηθεί αυτό; Προλαβαίνουμε να το κάνουμε; Το ότι ο νόμος προβλέπει μια διαδικασία για το ποια είναι η </w:t>
      </w:r>
      <w:r>
        <w:rPr>
          <w:rFonts w:eastAsia="Times New Roman"/>
          <w:szCs w:val="24"/>
        </w:rPr>
        <w:lastRenderedPageBreak/>
        <w:t xml:space="preserve">νόμιμη θρησκευτική σφαγή, δεν σημαίνει ότι αυτό μπορεί να γίνει. Ποιες είναι οι πρακτικές συνέπειες; Άρα δεν υπάρχει αυτό. </w:t>
      </w:r>
    </w:p>
    <w:p w14:paraId="6A407AAC" w14:textId="77777777" w:rsidR="0083630C" w:rsidRDefault="004440BA">
      <w:pPr>
        <w:spacing w:line="600" w:lineRule="auto"/>
        <w:ind w:firstLine="720"/>
        <w:contextualSpacing/>
        <w:jc w:val="both"/>
        <w:rPr>
          <w:rFonts w:eastAsia="Times New Roman"/>
          <w:szCs w:val="24"/>
        </w:rPr>
      </w:pPr>
      <w:r>
        <w:rPr>
          <w:rFonts w:eastAsia="Times New Roman"/>
          <w:szCs w:val="24"/>
        </w:rPr>
        <w:t xml:space="preserve">Ρωτήσατε για τη σφαγή ή διαγραφή των ζώων. Οι προηγούμενες κυβερνήσεις και όλοι οι Υπουργοί παρανόμησαν; Όχι βέβαια. Το Νομικό Συμβούλιο του Κράτους γνωμοδότησε, κάτι που δεν διαβάζετε καλά –και συγγνώμη γι’ αυτό που λέω- ότι κατ’ εξαίρεση μπορεί με απόφαση του Υπουργείου με τον κωδικό «θρησκευτική σφαγή» να διαγραφούν αυτά τα ζώα με νόμιμο τρόπο. Δεν έχει η Ευρωπαϊκή Επιτροπή καμμία αντίρρηση, κύριε Υπουργέ, να διαγραφούν αυτά. Το ερώτημα να το κάνετε και στην Ευρωπαϊκή Επιτροπή και θα δείτε ότι δεν υπάρχει. </w:t>
      </w:r>
    </w:p>
    <w:p w14:paraId="6A407AAD" w14:textId="77777777" w:rsidR="0083630C" w:rsidRDefault="004440BA">
      <w:pPr>
        <w:spacing w:line="600" w:lineRule="auto"/>
        <w:ind w:firstLine="720"/>
        <w:contextualSpacing/>
        <w:jc w:val="both"/>
        <w:rPr>
          <w:rFonts w:eastAsia="Times New Roman"/>
          <w:szCs w:val="24"/>
        </w:rPr>
      </w:pPr>
      <w:r>
        <w:rPr>
          <w:rFonts w:eastAsia="Times New Roman"/>
          <w:szCs w:val="24"/>
        </w:rPr>
        <w:t>Εσείς έναν χρόνο τώρα, από το περυσινό «</w:t>
      </w:r>
      <w:proofErr w:type="spellStart"/>
      <w:r>
        <w:rPr>
          <w:rFonts w:eastAsia="Times New Roman"/>
          <w:szCs w:val="24"/>
        </w:rPr>
        <w:t>Κουρμπάν</w:t>
      </w:r>
      <w:proofErr w:type="spellEnd"/>
      <w:r>
        <w:rPr>
          <w:rFonts w:eastAsia="Times New Roman"/>
          <w:szCs w:val="24"/>
        </w:rPr>
        <w:t xml:space="preserve"> </w:t>
      </w:r>
      <w:proofErr w:type="spellStart"/>
      <w:r>
        <w:rPr>
          <w:rFonts w:eastAsia="Times New Roman"/>
          <w:szCs w:val="24"/>
        </w:rPr>
        <w:t>Μπαϊράμ</w:t>
      </w:r>
      <w:proofErr w:type="spellEnd"/>
      <w:r>
        <w:rPr>
          <w:rFonts w:eastAsia="Times New Roman"/>
          <w:szCs w:val="24"/>
        </w:rPr>
        <w:t xml:space="preserve">» μέχρι σήμερα, δεν ενδιαφερθήκατε για το θέμα καθόλου. Αυτήν τη στιγμή, αφήσατε στη μοίρα τους αυτούς τους ανθρώπους να χάσουν τις επιδοτήσεις τους. Με κόπο πούλησαν τα ζώα τους αυτοί οι άνθρωποι. Το πιο οδυνηρό και το πιο άσχημο είναι τι θα γίνει μετά από τρεις μήνες. </w:t>
      </w:r>
    </w:p>
    <w:p w14:paraId="6A407AAE" w14:textId="77777777" w:rsidR="0083630C" w:rsidRDefault="004440BA">
      <w:pPr>
        <w:spacing w:line="600" w:lineRule="auto"/>
        <w:ind w:firstLine="720"/>
        <w:contextualSpacing/>
        <w:jc w:val="both"/>
        <w:rPr>
          <w:rFonts w:eastAsia="Times New Roman"/>
          <w:szCs w:val="24"/>
        </w:rPr>
      </w:pPr>
      <w:r>
        <w:rPr>
          <w:rFonts w:eastAsia="Times New Roman"/>
          <w:szCs w:val="24"/>
        </w:rPr>
        <w:lastRenderedPageBreak/>
        <w:t>Σήμερα, οι μουσουλμάνοι έχουν «ραμαζάνι», δηλαδή ημερολογιακά σε τρεις μήνες έχουμε «</w:t>
      </w:r>
      <w:proofErr w:type="spellStart"/>
      <w:r>
        <w:rPr>
          <w:rFonts w:eastAsia="Times New Roman"/>
          <w:szCs w:val="24"/>
        </w:rPr>
        <w:t>Κουρμπάν</w:t>
      </w:r>
      <w:proofErr w:type="spellEnd"/>
      <w:r>
        <w:rPr>
          <w:rFonts w:eastAsia="Times New Roman"/>
          <w:szCs w:val="24"/>
        </w:rPr>
        <w:t xml:space="preserve"> </w:t>
      </w:r>
      <w:proofErr w:type="spellStart"/>
      <w:r>
        <w:rPr>
          <w:rFonts w:eastAsia="Times New Roman"/>
          <w:szCs w:val="24"/>
        </w:rPr>
        <w:t>Μπαϊράμ</w:t>
      </w:r>
      <w:proofErr w:type="spellEnd"/>
      <w:r>
        <w:rPr>
          <w:rFonts w:eastAsia="Times New Roman"/>
          <w:szCs w:val="24"/>
        </w:rPr>
        <w:t>». Τι θα κάνουν χιλιάδες συμπολίτες μου στη Θράκη; Πού θα σφάξουν τα ζώα τους; Δεν μπορούν στα δημοτικά σφαγεία της Κομοτηνής, κύριε Υπουργέ. Το καταλαβαίνετε; Δεν γίνεται στην Ξάνθη. Πρέπει άμεσα να βρείτε λύση και να μου απαντήσετε τι θα κάνουν αυτοί οι άνθρωποι.</w:t>
      </w:r>
    </w:p>
    <w:p w14:paraId="6A407AAF" w14:textId="77777777" w:rsidR="0083630C" w:rsidRDefault="004440BA">
      <w:pPr>
        <w:spacing w:line="600" w:lineRule="auto"/>
        <w:ind w:firstLine="720"/>
        <w:contextualSpacing/>
        <w:jc w:val="both"/>
        <w:rPr>
          <w:rFonts w:eastAsia="Times New Roman"/>
          <w:szCs w:val="24"/>
        </w:rPr>
      </w:pPr>
      <w:r w:rsidRPr="00070C37">
        <w:rPr>
          <w:rFonts w:eastAsia="Times New Roman"/>
          <w:b/>
          <w:szCs w:val="24"/>
        </w:rPr>
        <w:t>ΠΡΟΕΔΡΕΥΩΝ (Γεώργιος Βαρεμένος):</w:t>
      </w:r>
      <w:r>
        <w:rPr>
          <w:rFonts w:eastAsia="Times New Roman"/>
          <w:szCs w:val="24"/>
        </w:rPr>
        <w:t xml:space="preserve"> Κύριε Υπουργέ, έχετε τον λόγο.</w:t>
      </w:r>
    </w:p>
    <w:p w14:paraId="6A407AB0" w14:textId="77777777" w:rsidR="0083630C" w:rsidRDefault="004440BA">
      <w:pPr>
        <w:spacing w:line="600" w:lineRule="auto"/>
        <w:ind w:firstLine="720"/>
        <w:contextualSpacing/>
        <w:jc w:val="both"/>
        <w:rPr>
          <w:rFonts w:eastAsia="Times New Roman"/>
          <w:szCs w:val="24"/>
        </w:rPr>
      </w:pPr>
      <w:r w:rsidRPr="00070C37">
        <w:rPr>
          <w:rFonts w:eastAsia="Times New Roman"/>
          <w:b/>
          <w:szCs w:val="24"/>
        </w:rPr>
        <w:t>ΙΩΑΝΝΗΣ ΤΣΙΡΩΝΗΣ (Αναπληρωτής Υπουργός Αγροτικής Ανάπτυξης και Τροφίμων):</w:t>
      </w:r>
      <w:r>
        <w:rPr>
          <w:rFonts w:eastAsia="Times New Roman"/>
          <w:szCs w:val="24"/>
        </w:rPr>
        <w:t xml:space="preserve"> Ευχαριστώ, κύριε Πρόεδρε.</w:t>
      </w:r>
    </w:p>
    <w:p w14:paraId="6A407AB1" w14:textId="77777777" w:rsidR="0083630C" w:rsidRDefault="004440BA">
      <w:pPr>
        <w:spacing w:line="600" w:lineRule="auto"/>
        <w:ind w:firstLine="720"/>
        <w:contextualSpacing/>
        <w:jc w:val="both"/>
        <w:rPr>
          <w:rFonts w:eastAsia="Times New Roman"/>
          <w:szCs w:val="24"/>
        </w:rPr>
      </w:pPr>
      <w:r>
        <w:rPr>
          <w:rFonts w:eastAsia="Times New Roman"/>
          <w:szCs w:val="24"/>
        </w:rPr>
        <w:t xml:space="preserve">Νομίζω ότι  υπεκφύγατε σ’ αυτό που διευκρινιστικά σας ρώτησα, αν δηλαδή υπονοείτε ότι θα διαγραφούν ζώα τα οποία σφάχτηκαν εκτός σφαγείου. </w:t>
      </w:r>
    </w:p>
    <w:p w14:paraId="6A407AB2" w14:textId="77777777" w:rsidR="0083630C" w:rsidRDefault="004440BA">
      <w:pPr>
        <w:spacing w:line="600" w:lineRule="auto"/>
        <w:ind w:firstLine="720"/>
        <w:contextualSpacing/>
        <w:jc w:val="both"/>
        <w:rPr>
          <w:rFonts w:eastAsia="Times New Roman"/>
          <w:szCs w:val="24"/>
        </w:rPr>
      </w:pPr>
      <w:r w:rsidRPr="00070C37">
        <w:rPr>
          <w:rFonts w:eastAsia="Times New Roman"/>
          <w:b/>
          <w:szCs w:val="24"/>
        </w:rPr>
        <w:t>ΙΛΧΑΝ ΑΧΜΕΤ:</w:t>
      </w:r>
      <w:r>
        <w:rPr>
          <w:rFonts w:eastAsia="Times New Roman"/>
          <w:szCs w:val="24"/>
        </w:rPr>
        <w:t xml:space="preserve"> Δεν είναι παράνομο, κύριε Υπουργέ. Μη φοβάστε. </w:t>
      </w:r>
    </w:p>
    <w:p w14:paraId="6A407AB3" w14:textId="77777777" w:rsidR="0083630C" w:rsidRDefault="004440BA">
      <w:pPr>
        <w:spacing w:line="600" w:lineRule="auto"/>
        <w:ind w:firstLine="720"/>
        <w:contextualSpacing/>
        <w:jc w:val="both"/>
        <w:rPr>
          <w:rFonts w:eastAsia="Times New Roman"/>
          <w:szCs w:val="24"/>
        </w:rPr>
      </w:pPr>
      <w:r w:rsidRPr="00070C37">
        <w:rPr>
          <w:rFonts w:eastAsia="Times New Roman"/>
          <w:b/>
          <w:szCs w:val="24"/>
        </w:rPr>
        <w:t>ΙΩΑΝΝΗΣ ΤΣΙΡΩΝΗΣ (Αναπληρωτής Υπουργός Αγροτικής Ανάπτυξης και Τροφίμων):</w:t>
      </w:r>
      <w:r>
        <w:rPr>
          <w:rFonts w:eastAsia="Times New Roman"/>
          <w:szCs w:val="24"/>
        </w:rPr>
        <w:t xml:space="preserve"> Μιλάμε για ζώα που σφάχτηκαν εκτός σφαγείου; Διότι αν είναι ζώα που </w:t>
      </w:r>
      <w:r>
        <w:rPr>
          <w:rFonts w:eastAsia="Times New Roman"/>
          <w:szCs w:val="24"/>
        </w:rPr>
        <w:lastRenderedPageBreak/>
        <w:t xml:space="preserve">σφαγιάστηκαν εκτός σφαγείου, ο Κανονισμός της Ευρωπαϊκής Ένωσης για την εξαίρεση είναι ρητός. Αναφέρει τη θρησκευτική εξαίρεση και αναφέρει ρητά ότι αυτή η εξαίρεση σημαίνει ζώα που σφάζονται στο σφαγείο. </w:t>
      </w:r>
    </w:p>
    <w:p w14:paraId="6A407AB4" w14:textId="77777777" w:rsidR="0083630C" w:rsidRDefault="004440B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Στην ανατολική Μακεδονία - Θράκη, γνωρίζω, γιατί έχω μιλήσει και μαζί με τους ανθρώπους, ότι όχι μόνο υπάρχουν σφαγεία που σφάζουν με γραμμές «</w:t>
      </w:r>
      <w:proofErr w:type="spellStart"/>
      <w:r>
        <w:rPr>
          <w:rFonts w:eastAsia="Times New Roman"/>
          <w:szCs w:val="24"/>
        </w:rPr>
        <w:t>χαλάλ</w:t>
      </w:r>
      <w:proofErr w:type="spellEnd"/>
      <w:r>
        <w:rPr>
          <w:rFonts w:eastAsia="Times New Roman"/>
          <w:szCs w:val="24"/>
        </w:rPr>
        <w:t xml:space="preserve">», τις οποίες εκεί πέρα ο μουφτής τις επικυρώνει -γιατί είναι θρησκευτική πράξη και επικυρώνεται από τον μουφτή- αλλά, ξαναλέω, έχω στα χέρια μου και τιμολόγια εξαγωγών. Δεν τα έχω στα χέρια μου, για να κάνω δύσκολη τη ζωή των ανθρώπων εκεί πέρα, που τους σέβομαι απόλυτα και σέβομαι τη θρησκευτική τους συνείδηση, αλλά για τον πολύ απλό λόγο ότι αυτά τα χαρτιά τα χρειαστήκαμε, για να τεκμηριώσουμε ότι πράγματι, γίνεται αυτή η δραστηριότητα, πέρυσι στο Νομικό Συμβούλιο του Κράτους, που πράγματι υπήρξε. </w:t>
      </w:r>
    </w:p>
    <w:p w14:paraId="6A407AB5" w14:textId="77777777" w:rsidR="0083630C" w:rsidRDefault="004440B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Από κει και πέρα, οι γραμμές αυτές το μόνο που χρειάζονται, απ’ όσο γνωρίζω, -δεν μπαίνω τώρα στα θρησκευτικά, γιατί πραγματικά, δεν είμαι και απόλυτος γνώστης, </w:t>
      </w:r>
      <w:r>
        <w:rPr>
          <w:rFonts w:eastAsia="Times New Roman"/>
          <w:szCs w:val="24"/>
        </w:rPr>
        <w:lastRenderedPageBreak/>
        <w:t>εγώ είμαι χριστιανός- είναι σε αυτήν τη γραμμή να μην μπαίνουν άλλα ζώα, τα οποία δεν είναι συμβατά με τις θρησκευτικές σας πεποιθήσεις, όπως είναι για παράδειγμα οι χοίροι, να είναι δηλαδή καθαρή γραμμή και χωριστή και το μόνο που χρειάζεται είναι, ο μουφτής να πιστοποιήσει τον άνθρωπο που θα κάνει τη σφαγή.</w:t>
      </w:r>
    </w:p>
    <w:p w14:paraId="6A407AB6" w14:textId="77777777" w:rsidR="0083630C" w:rsidRDefault="004440B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sidRPr="00086BE9">
        <w:rPr>
          <w:rFonts w:eastAsia="Times New Roman"/>
          <w:b/>
          <w:szCs w:val="24"/>
        </w:rPr>
        <w:t>ΙΛΧΑΝ ΑΧΜΕΤ:</w:t>
      </w:r>
      <w:r>
        <w:rPr>
          <w:rFonts w:eastAsia="Times New Roman"/>
          <w:szCs w:val="24"/>
        </w:rPr>
        <w:t xml:space="preserve"> Πιστοποίηση «</w:t>
      </w:r>
      <w:proofErr w:type="spellStart"/>
      <w:r>
        <w:rPr>
          <w:rFonts w:eastAsia="Times New Roman"/>
          <w:szCs w:val="24"/>
        </w:rPr>
        <w:t>χαλάλ</w:t>
      </w:r>
      <w:proofErr w:type="spellEnd"/>
      <w:r>
        <w:rPr>
          <w:rFonts w:eastAsia="Times New Roman"/>
          <w:szCs w:val="24"/>
        </w:rPr>
        <w:t>».</w:t>
      </w:r>
    </w:p>
    <w:p w14:paraId="6A407AB7" w14:textId="77777777" w:rsidR="0083630C" w:rsidRDefault="004440B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sidRPr="00086BE9">
        <w:rPr>
          <w:rFonts w:eastAsia="Times New Roman"/>
          <w:b/>
          <w:szCs w:val="24"/>
        </w:rPr>
        <w:t>ΙΩΑΝΝΗΣ ΤΣΙΡΩΝΗΣ (Αναπληρωτής Υπουργός Αγροτικής Ανάπτυξης και Τροφίμων):</w:t>
      </w:r>
      <w:r>
        <w:rPr>
          <w:rFonts w:eastAsia="Times New Roman"/>
          <w:szCs w:val="24"/>
        </w:rPr>
        <w:t xml:space="preserve"> Από κει και πέρα, για το αν τα σφαγεία αυτά είναι ιδιωτικά ή αν είναι δημοτικά, αντιλαμβάνεστε ότι είναι αδύνατο να υπεισέλθει το κράτος στο αν ένα σφαγείο έχει γραμμή «</w:t>
      </w:r>
      <w:proofErr w:type="spellStart"/>
      <w:r>
        <w:rPr>
          <w:rFonts w:eastAsia="Times New Roman"/>
          <w:szCs w:val="24"/>
        </w:rPr>
        <w:t>χαλάλ</w:t>
      </w:r>
      <w:proofErr w:type="spellEnd"/>
      <w:r>
        <w:rPr>
          <w:rFonts w:eastAsia="Times New Roman"/>
          <w:szCs w:val="24"/>
        </w:rPr>
        <w:t xml:space="preserve">» ή δεν έχει. Πώς μπορεί να το κάνει αυτό το κράτος; Πώς μπορείτε να το ζητάτε από την ελληνική πολιτεία και μάλιστα την κεντρική πολιτεία και όχι την αποκεντρωμένη, καθώς λέτε και μόνος σας για δημοτικά σφαγεία; Στον δήμο, λοιπόν. </w:t>
      </w:r>
    </w:p>
    <w:p w14:paraId="6A407AB8" w14:textId="77777777" w:rsidR="0083630C" w:rsidRDefault="004440B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Ας πούμε, λοιπόν, τα του Καίσαρος τω </w:t>
      </w:r>
      <w:proofErr w:type="spellStart"/>
      <w:r>
        <w:rPr>
          <w:rFonts w:eastAsia="Times New Roman"/>
          <w:szCs w:val="24"/>
        </w:rPr>
        <w:t>Καίσαρι</w:t>
      </w:r>
      <w:proofErr w:type="spellEnd"/>
      <w:r>
        <w:rPr>
          <w:rFonts w:eastAsia="Times New Roman"/>
          <w:szCs w:val="24"/>
        </w:rPr>
        <w:t>. Δεν μπορώ να επιβάλω εγώ σε ένα δημοτικό σφαγείο να έχει γραμμή «</w:t>
      </w:r>
      <w:proofErr w:type="spellStart"/>
      <w:r>
        <w:rPr>
          <w:rFonts w:eastAsia="Times New Roman"/>
          <w:szCs w:val="24"/>
        </w:rPr>
        <w:t>χαλάλ</w:t>
      </w:r>
      <w:proofErr w:type="spellEnd"/>
      <w:r>
        <w:rPr>
          <w:rFonts w:eastAsia="Times New Roman"/>
          <w:szCs w:val="24"/>
        </w:rPr>
        <w:t>» ούτε να επιβάλω σε ένα ιδιωτικό σφαγείο, πολύ περισσότερο, να έχει γραμμή «</w:t>
      </w:r>
      <w:proofErr w:type="spellStart"/>
      <w:r>
        <w:rPr>
          <w:rFonts w:eastAsia="Times New Roman"/>
          <w:szCs w:val="24"/>
        </w:rPr>
        <w:t>χαλάλ</w:t>
      </w:r>
      <w:proofErr w:type="spellEnd"/>
      <w:r>
        <w:rPr>
          <w:rFonts w:eastAsia="Times New Roman"/>
          <w:szCs w:val="24"/>
        </w:rPr>
        <w:t xml:space="preserve">». </w:t>
      </w:r>
    </w:p>
    <w:p w14:paraId="6A407AB9" w14:textId="77777777" w:rsidR="0083630C" w:rsidRDefault="004440B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s="Times New Roman"/>
        </w:rPr>
      </w:pPr>
      <w:r>
        <w:rPr>
          <w:rFonts w:eastAsia="Times New Roman"/>
          <w:szCs w:val="24"/>
        </w:rPr>
        <w:lastRenderedPageBreak/>
        <w:t xml:space="preserve">Δεν αντιλαμβάνομαι, δηλαδή, αυτήν τη στιγμή σε τι η πολιτεία κωλυσιέργησε και δεν αντιλαμβάνομαι την ερώτησή σας. Το ζώο που πηγαίνει σε σφαγείο -και επιβάλλεται να πάει σε σφαγείο, αυτό κι εσείς δεν το αμφισβητείτε- διαγράφεται κανονικά. Υπάρχει πλήρης κανονισμός γι’ αυτό το πράγμα και δεν υπάρχει κανένα κώλυμα. Αν μιλάτε για ζώα που σφάχτηκαν εκτός σφαγείου, ναι, υπάρχει πρόβλημα, αλλά σε αυτό δεν </w:t>
      </w:r>
      <w:r w:rsidRPr="00361465">
        <w:rPr>
          <w:rFonts w:eastAsia="Times New Roman" w:cs="Times New Roman"/>
        </w:rPr>
        <w:t>μπορώ να σας απαντήσω εγώ.</w:t>
      </w:r>
    </w:p>
    <w:p w14:paraId="6A407ABA" w14:textId="77777777" w:rsidR="0083630C" w:rsidRDefault="004440BA">
      <w:pPr>
        <w:spacing w:line="600" w:lineRule="auto"/>
        <w:ind w:firstLine="720"/>
        <w:contextualSpacing/>
        <w:jc w:val="both"/>
        <w:rPr>
          <w:rFonts w:eastAsia="Times New Roman" w:cs="Times New Roman"/>
        </w:rPr>
      </w:pPr>
      <w:r w:rsidRPr="00361465">
        <w:rPr>
          <w:rFonts w:eastAsia="Times New Roman"/>
          <w:b/>
          <w:szCs w:val="24"/>
        </w:rPr>
        <w:t>ΠΡΟΕΔΡΕΥΩΝ (Γεώργιος Βαρεμένος):</w:t>
      </w:r>
      <w:r>
        <w:rPr>
          <w:rFonts w:eastAsia="Times New Roman"/>
          <w:szCs w:val="24"/>
        </w:rPr>
        <w:t xml:space="preserve"> </w:t>
      </w: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είκοσι τέσσερις σπουδαστές και μία συνοδός αξιωματικός από τη Σχολή Αξιωματικών Νοσηλευτικής.</w:t>
      </w:r>
    </w:p>
    <w:p w14:paraId="6A407ABB" w14:textId="77777777" w:rsidR="0083630C" w:rsidRDefault="004440BA">
      <w:pPr>
        <w:spacing w:line="600" w:lineRule="auto"/>
        <w:ind w:left="720"/>
        <w:contextualSpacing/>
        <w:rPr>
          <w:rFonts w:eastAsia="Times New Roman" w:cs="Times New Roman"/>
        </w:rPr>
      </w:pPr>
      <w:r w:rsidRPr="000742D7">
        <w:rPr>
          <w:rFonts w:eastAsia="Times New Roman" w:cs="Times New Roman"/>
        </w:rPr>
        <w:t>Η Βουλή τούς καλωσορίζει.</w:t>
      </w:r>
    </w:p>
    <w:p w14:paraId="6A407ABC" w14:textId="77777777" w:rsidR="0083630C" w:rsidRDefault="004440BA">
      <w:pPr>
        <w:spacing w:line="600" w:lineRule="auto"/>
        <w:ind w:firstLine="709"/>
        <w:contextualSpacing/>
        <w:jc w:val="center"/>
        <w:rPr>
          <w:rFonts w:eastAsia="Times New Roman" w:cs="Times New Roman"/>
        </w:rPr>
      </w:pPr>
      <w:r>
        <w:rPr>
          <w:rFonts w:eastAsia="Times New Roman" w:cs="Times New Roman"/>
        </w:rPr>
        <w:t>(Χειροκροτήματα απ’</w:t>
      </w:r>
      <w:r w:rsidRPr="000742D7">
        <w:rPr>
          <w:rFonts w:eastAsia="Times New Roman" w:cs="Times New Roman"/>
        </w:rPr>
        <w:t xml:space="preserve"> όλες τις πτέρυγες της Βουλής)</w:t>
      </w:r>
    </w:p>
    <w:p w14:paraId="6A407ABD" w14:textId="77777777" w:rsidR="0083630C" w:rsidRDefault="004440B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lastRenderedPageBreak/>
        <w:t xml:space="preserve">Περνάμε τώρα στην πέμπτη με αριθμό 1652/15-5-2018 επίκαιρη ερώτηση πρώτου κύκλου </w:t>
      </w:r>
      <w:r w:rsidRPr="00361465">
        <w:rPr>
          <w:rFonts w:eastAsia="Times New Roman"/>
          <w:szCs w:val="24"/>
        </w:rPr>
        <w:t>του Βουλευτή Πέλλας του Λαϊκού Συνδέσμου – Χρυσή Αυγή κ.</w:t>
      </w:r>
      <w:r>
        <w:rPr>
          <w:rFonts w:eastAsia="Times New Roman"/>
          <w:szCs w:val="24"/>
        </w:rPr>
        <w:t xml:space="preserve"> </w:t>
      </w:r>
      <w:r w:rsidRPr="00361465">
        <w:rPr>
          <w:rFonts w:eastAsia="Times New Roman"/>
          <w:bCs/>
          <w:szCs w:val="24"/>
        </w:rPr>
        <w:t xml:space="preserve">Ιωάννη </w:t>
      </w:r>
      <w:proofErr w:type="spellStart"/>
      <w:r w:rsidRPr="00361465">
        <w:rPr>
          <w:rFonts w:eastAsia="Times New Roman"/>
          <w:bCs/>
          <w:szCs w:val="24"/>
        </w:rPr>
        <w:t>Σαχινίδη</w:t>
      </w:r>
      <w:proofErr w:type="spellEnd"/>
      <w:r>
        <w:rPr>
          <w:rFonts w:eastAsia="Times New Roman"/>
          <w:szCs w:val="24"/>
        </w:rPr>
        <w:t xml:space="preserve"> </w:t>
      </w:r>
      <w:r w:rsidRPr="00361465">
        <w:rPr>
          <w:rFonts w:eastAsia="Times New Roman"/>
          <w:szCs w:val="24"/>
        </w:rPr>
        <w:t>προς τον Υπουργό</w:t>
      </w:r>
      <w:r>
        <w:rPr>
          <w:rFonts w:eastAsia="Times New Roman"/>
          <w:szCs w:val="24"/>
        </w:rPr>
        <w:t xml:space="preserve"> </w:t>
      </w:r>
      <w:r w:rsidRPr="00361465">
        <w:rPr>
          <w:rFonts w:eastAsia="Times New Roman"/>
          <w:bCs/>
          <w:szCs w:val="24"/>
        </w:rPr>
        <w:t>Αγροτικής Ανάπτυξης</w:t>
      </w:r>
      <w:r>
        <w:rPr>
          <w:rFonts w:eastAsia="Times New Roman"/>
          <w:bCs/>
          <w:szCs w:val="24"/>
        </w:rPr>
        <w:t xml:space="preserve"> </w:t>
      </w:r>
      <w:r w:rsidRPr="00361465">
        <w:rPr>
          <w:rFonts w:eastAsia="Times New Roman"/>
          <w:bCs/>
          <w:szCs w:val="24"/>
        </w:rPr>
        <w:t>και Τροφίμων</w:t>
      </w:r>
      <w:r w:rsidRPr="00361465">
        <w:rPr>
          <w:rFonts w:eastAsia="Times New Roman"/>
          <w:szCs w:val="24"/>
        </w:rPr>
        <w:t xml:space="preserve">, με θέμα: «Συνεχίζουν να παραμένουν απλήρωτοι οι </w:t>
      </w:r>
      <w:proofErr w:type="spellStart"/>
      <w:r w:rsidRPr="00361465">
        <w:rPr>
          <w:rFonts w:eastAsia="Times New Roman"/>
          <w:szCs w:val="24"/>
        </w:rPr>
        <w:t>τευτλοπαραγωγοί</w:t>
      </w:r>
      <w:proofErr w:type="spellEnd"/>
      <w:r w:rsidRPr="00361465">
        <w:rPr>
          <w:rFonts w:eastAsia="Times New Roman"/>
          <w:szCs w:val="24"/>
        </w:rPr>
        <w:t>».</w:t>
      </w:r>
    </w:p>
    <w:p w14:paraId="6A407ABE" w14:textId="77777777" w:rsidR="0083630C" w:rsidRDefault="004440B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Ορίστε, κύριε </w:t>
      </w:r>
      <w:proofErr w:type="spellStart"/>
      <w:r>
        <w:rPr>
          <w:rFonts w:eastAsia="Times New Roman"/>
          <w:szCs w:val="24"/>
        </w:rPr>
        <w:t>Σαχινίδη</w:t>
      </w:r>
      <w:proofErr w:type="spellEnd"/>
      <w:r>
        <w:rPr>
          <w:rFonts w:eastAsia="Times New Roman"/>
          <w:szCs w:val="24"/>
        </w:rPr>
        <w:t>, έχετε τον λόγο για δύο λεπτά.</w:t>
      </w:r>
    </w:p>
    <w:p w14:paraId="6A407ABF" w14:textId="77777777" w:rsidR="0083630C" w:rsidRDefault="004440B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sidRPr="00361465">
        <w:rPr>
          <w:rFonts w:eastAsia="Times New Roman"/>
          <w:b/>
          <w:szCs w:val="24"/>
        </w:rPr>
        <w:t>ΙΩΑΝΝΗΣ ΣΑΧΙΝΙΔΗΣ:</w:t>
      </w:r>
      <w:r>
        <w:rPr>
          <w:rFonts w:eastAsia="Times New Roman"/>
          <w:szCs w:val="24"/>
        </w:rPr>
        <w:t xml:space="preserve"> Ευχαριστώ, κύριε Πρόεδρε. </w:t>
      </w:r>
    </w:p>
    <w:p w14:paraId="6A407AC0" w14:textId="77777777" w:rsidR="0083630C" w:rsidRDefault="004440B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Η επίκαιρη ερώτηση έχει θέμα το ότι συν</w:t>
      </w:r>
      <w:r w:rsidRPr="00361465">
        <w:rPr>
          <w:rFonts w:eastAsia="Times New Roman"/>
          <w:szCs w:val="24"/>
        </w:rPr>
        <w:t xml:space="preserve">εχίζουν να παραμένουν απλήρωτοι οι </w:t>
      </w:r>
      <w:proofErr w:type="spellStart"/>
      <w:r w:rsidRPr="00361465">
        <w:rPr>
          <w:rFonts w:eastAsia="Times New Roman"/>
          <w:szCs w:val="24"/>
        </w:rPr>
        <w:t>τευτλοπαραγωγοί</w:t>
      </w:r>
      <w:proofErr w:type="spellEnd"/>
      <w:r>
        <w:rPr>
          <w:rFonts w:eastAsia="Times New Roman"/>
          <w:szCs w:val="24"/>
        </w:rPr>
        <w:t xml:space="preserve">. </w:t>
      </w:r>
    </w:p>
    <w:p w14:paraId="6A407AC1" w14:textId="77777777" w:rsidR="0083630C" w:rsidRDefault="004440B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Η καθυστέρηση στην εξόφληση των </w:t>
      </w:r>
      <w:proofErr w:type="spellStart"/>
      <w:r>
        <w:rPr>
          <w:rFonts w:eastAsia="Times New Roman"/>
          <w:szCs w:val="24"/>
        </w:rPr>
        <w:t>τευτλοπαραγωγών</w:t>
      </w:r>
      <w:proofErr w:type="spellEnd"/>
      <w:r>
        <w:rPr>
          <w:rFonts w:eastAsia="Times New Roman"/>
          <w:szCs w:val="24"/>
        </w:rPr>
        <w:t xml:space="preserve"> από την Ελληνική Βιομηχανία Ζαχάρεως ήταν καταστροφική για τον πρωτογενή τομέα παραγωγής και μάλιστα υπήρχε ο κίνδυνος, ο οποίος δυστυχώς πραγματοποιήθηκε, να χαθεί η φετινή καλλιεργητική παραγωγή, διότι τα χρέη της Ελληνικής Βιομηχανίας Ζαχάρεως αγγίζανε τα 226 εκατομμύρια ευρώ, από τα οποία τα 165 ήταν προς την Τράπεζα Πειραιώς και τα 6,2 </w:t>
      </w:r>
      <w:r>
        <w:rPr>
          <w:rFonts w:eastAsia="Times New Roman"/>
          <w:szCs w:val="24"/>
        </w:rPr>
        <w:lastRenderedPageBreak/>
        <w:t xml:space="preserve">αφορούσαν τους παραγωγούς οι οποίοι δεν είχαν εξοφληθεί μέχρι και τη στιγμή που είχα καταθέσει την ερώτηση. </w:t>
      </w:r>
    </w:p>
    <w:p w14:paraId="6A407AC2" w14:textId="77777777" w:rsidR="0083630C" w:rsidRDefault="004440B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Οι δεσμεύσεις που υπήρχαν για την εξόφληση των δύο χιλιάδων τριακοσίων </w:t>
      </w:r>
      <w:proofErr w:type="spellStart"/>
      <w:r>
        <w:rPr>
          <w:rFonts w:eastAsia="Times New Roman"/>
          <w:szCs w:val="24"/>
        </w:rPr>
        <w:t>τευτλοπαραγωγών</w:t>
      </w:r>
      <w:proofErr w:type="spellEnd"/>
      <w:r>
        <w:rPr>
          <w:rFonts w:eastAsia="Times New Roman"/>
          <w:szCs w:val="24"/>
        </w:rPr>
        <w:t xml:space="preserve"> από πλευράς διοίκησης μέχρι την Παρασκευή 16 Μαρτίου του 2018 δεν είχαν τηρηθεί. Την ίδια ημέρα είχε συνεδριάσει διυπουργική επιτροπή στο Μέγαρο Μαξίμου υπό τον Πρωθυπουργό και το οικονομικό επιτελείο, το οποίο αποτελούνταν από τους κυρίους Δραγασάκη, </w:t>
      </w:r>
      <w:proofErr w:type="spellStart"/>
      <w:r>
        <w:rPr>
          <w:rFonts w:eastAsia="Times New Roman"/>
          <w:szCs w:val="24"/>
        </w:rPr>
        <w:t>Τσακαλώτο</w:t>
      </w:r>
      <w:proofErr w:type="spellEnd"/>
      <w:r>
        <w:rPr>
          <w:rFonts w:eastAsia="Times New Roman"/>
          <w:szCs w:val="24"/>
        </w:rPr>
        <w:t xml:space="preserve"> και </w:t>
      </w:r>
      <w:proofErr w:type="spellStart"/>
      <w:r>
        <w:rPr>
          <w:rFonts w:eastAsia="Times New Roman"/>
          <w:szCs w:val="24"/>
        </w:rPr>
        <w:t>Χαρίτση</w:t>
      </w:r>
      <w:proofErr w:type="spellEnd"/>
      <w:r>
        <w:rPr>
          <w:rFonts w:eastAsia="Times New Roman"/>
          <w:szCs w:val="24"/>
        </w:rPr>
        <w:t xml:space="preserve">, χωρίς όμως να καταλήξουν σε κάποια απόφαση για το μέλλον της Ελληνικής Βιομηχανίας Ζαχάρεως, με αποτέλεσμα να μη γνωρίζουν οι παραγωγοί αν θα </w:t>
      </w:r>
      <w:proofErr w:type="spellStart"/>
      <w:r>
        <w:rPr>
          <w:rFonts w:eastAsia="Times New Roman"/>
          <w:szCs w:val="24"/>
        </w:rPr>
        <w:t>ξανακαλλιεργήσουν</w:t>
      </w:r>
      <w:proofErr w:type="spellEnd"/>
      <w:r>
        <w:rPr>
          <w:rFonts w:eastAsia="Times New Roman"/>
          <w:szCs w:val="24"/>
        </w:rPr>
        <w:t xml:space="preserve"> για την επόμενη σεζόν. </w:t>
      </w:r>
    </w:p>
    <w:p w14:paraId="6A407AC3" w14:textId="77777777" w:rsidR="0083630C" w:rsidRDefault="004440B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Υπήρξαν δύο ερωτήσεις, κύριε Υπουργέ. Η πρώτη εν μέρει, είναι ανεπίκαιρη, όπως σας είπα, διότι σε μεγάλο ποσοστό έχουν εξοφληθεί οι παραγωγοί. Η πρώτη ερώτηση ήταν αν θα υπάρξει έγκαιρη εξόφληση των </w:t>
      </w:r>
      <w:proofErr w:type="spellStart"/>
      <w:r>
        <w:rPr>
          <w:rFonts w:eastAsia="Times New Roman"/>
          <w:szCs w:val="24"/>
        </w:rPr>
        <w:t>τευτλοπαραγωγών</w:t>
      </w:r>
      <w:proofErr w:type="spellEnd"/>
      <w:r>
        <w:rPr>
          <w:rFonts w:eastAsia="Times New Roman"/>
          <w:szCs w:val="24"/>
        </w:rPr>
        <w:t xml:space="preserve">, ώστε να προλάβουν και τη φετινή καλλιεργητική περίοδο, κάνοντας νέες συμβάσεις με την Ελληνική Βιομηχανία Ζαχάρεως. </w:t>
      </w:r>
    </w:p>
    <w:p w14:paraId="6A407AC4" w14:textId="77777777" w:rsidR="0083630C" w:rsidRDefault="004440B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lastRenderedPageBreak/>
        <w:t xml:space="preserve">Η δεύτερη, η οποία είναι πάντα επίκαιρη, αφορά το ποιοι είναι οι στόχοι της σημερινής Συγκυβέρνησης σχετικά με το μέλλον της </w:t>
      </w:r>
      <w:proofErr w:type="spellStart"/>
      <w:r>
        <w:rPr>
          <w:rFonts w:eastAsia="Times New Roman"/>
          <w:szCs w:val="24"/>
        </w:rPr>
        <w:t>τευτλοκαλλιέργειας</w:t>
      </w:r>
      <w:proofErr w:type="spellEnd"/>
      <w:r>
        <w:rPr>
          <w:rFonts w:eastAsia="Times New Roman"/>
          <w:szCs w:val="24"/>
        </w:rPr>
        <w:t xml:space="preserve"> στην Ελλάδα. </w:t>
      </w:r>
    </w:p>
    <w:p w14:paraId="6A407AC5" w14:textId="77777777" w:rsidR="0083630C" w:rsidRDefault="004440B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Ευχαριστώ.</w:t>
      </w:r>
    </w:p>
    <w:p w14:paraId="6A407AC6" w14:textId="77777777" w:rsidR="0083630C" w:rsidRDefault="004440B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Υφυπουργέ, έχετε τον λόγο.</w:t>
      </w:r>
    </w:p>
    <w:p w14:paraId="6A407AC7" w14:textId="77777777" w:rsidR="0083630C" w:rsidRDefault="004440BA">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sidRPr="005C240F">
        <w:rPr>
          <w:rFonts w:eastAsia="Times New Roman"/>
          <w:b/>
          <w:szCs w:val="24"/>
        </w:rPr>
        <w:t>ΒΑΣΙΛΕΙΟΣ ΚΟΚΚΑΛΗΣ (Υφυπουργός Αγροτικής Ανάπτυξης και Τροφίμων):</w:t>
      </w:r>
      <w:r>
        <w:rPr>
          <w:rFonts w:eastAsia="Times New Roman"/>
          <w:szCs w:val="24"/>
        </w:rPr>
        <w:t xml:space="preserve"> Μακάρι όλες οι επίκαιρες ερωτήσεις να καθίστανται ανεπίκαιρες, υπό την έννοια ότι το μεγάλο μέρος των </w:t>
      </w:r>
      <w:proofErr w:type="spellStart"/>
      <w:r>
        <w:rPr>
          <w:rFonts w:eastAsia="Times New Roman"/>
          <w:szCs w:val="24"/>
        </w:rPr>
        <w:t>τευτλοπαραγωγών</w:t>
      </w:r>
      <w:proofErr w:type="spellEnd"/>
      <w:r>
        <w:rPr>
          <w:rFonts w:eastAsia="Times New Roman"/>
          <w:szCs w:val="24"/>
        </w:rPr>
        <w:t xml:space="preserve"> έχει εξοφληθεί. </w:t>
      </w:r>
    </w:p>
    <w:p w14:paraId="6A407AC8" w14:textId="77777777" w:rsidR="0083630C" w:rsidRDefault="004440BA">
      <w:pPr>
        <w:spacing w:line="600" w:lineRule="auto"/>
        <w:ind w:firstLine="720"/>
        <w:contextualSpacing/>
        <w:jc w:val="both"/>
        <w:rPr>
          <w:rFonts w:eastAsia="Times New Roman"/>
          <w:szCs w:val="24"/>
        </w:rPr>
      </w:pPr>
      <w:r>
        <w:rPr>
          <w:rFonts w:eastAsia="Times New Roman"/>
          <w:szCs w:val="24"/>
        </w:rPr>
        <w:t>Συγκεκριμένα</w:t>
      </w:r>
      <w:r w:rsidRPr="00EB7ABD">
        <w:rPr>
          <w:rFonts w:eastAsia="Times New Roman"/>
          <w:szCs w:val="24"/>
        </w:rPr>
        <w:t>,</w:t>
      </w:r>
      <w:r>
        <w:rPr>
          <w:rFonts w:eastAsia="Times New Roman"/>
          <w:szCs w:val="24"/>
        </w:rPr>
        <w:t xml:space="preserve"> σύμφωνα με την τελευταία ενημέρωση από τη Συνεταιριστική Τράπεζα Σερρών -να υπενθυμίσουμε ότι με πρωτοβουλία του Αντιπροέδρου της Κυβέρνησης έγινε αυτό- από τους χίλιους πεντακόσιους πενήντα </w:t>
      </w:r>
      <w:proofErr w:type="spellStart"/>
      <w:r>
        <w:rPr>
          <w:rFonts w:eastAsia="Times New Roman"/>
          <w:szCs w:val="24"/>
        </w:rPr>
        <w:t>τευτλοπαραγωγούς</w:t>
      </w:r>
      <w:proofErr w:type="spellEnd"/>
      <w:r>
        <w:rPr>
          <w:rFonts w:eastAsia="Times New Roman"/>
          <w:szCs w:val="24"/>
        </w:rPr>
        <w:t xml:space="preserve"> έχουν πληρωθεί οι χίλιοι διακόσιοι πενήντα. Οι υπόλοιποι ογδόντα δεν έχουν υποβάλει φάκελο και οι εναπομείναντες εκατό είχαν πρόβλημα με την ασφαλιστική ενημερότητα</w:t>
      </w:r>
      <w:r w:rsidRPr="00EB7ABD">
        <w:rPr>
          <w:rFonts w:eastAsia="Times New Roman"/>
          <w:szCs w:val="24"/>
        </w:rPr>
        <w:t>,</w:t>
      </w:r>
      <w:r>
        <w:rPr>
          <w:rFonts w:eastAsia="Times New Roman"/>
          <w:szCs w:val="24"/>
        </w:rPr>
        <w:t xml:space="preserve"> προκειμένου να πληρωθούν. Σε λίγες ημέρες που θα ανοίξει και η πλατφόρμα για την </w:t>
      </w:r>
      <w:r>
        <w:rPr>
          <w:rFonts w:eastAsia="Times New Roman"/>
          <w:szCs w:val="24"/>
        </w:rPr>
        <w:lastRenderedPageBreak/>
        <w:t>υποβολή των χρεών και προς τα ασφαλιστικά ταμεία</w:t>
      </w:r>
      <w:r w:rsidRPr="00EB7ABD">
        <w:rPr>
          <w:rFonts w:eastAsia="Times New Roman"/>
          <w:szCs w:val="24"/>
        </w:rPr>
        <w:t>,</w:t>
      </w:r>
      <w:r>
        <w:rPr>
          <w:rFonts w:eastAsia="Times New Roman"/>
          <w:szCs w:val="24"/>
        </w:rPr>
        <w:t xml:space="preserve"> θεωρώ ότι θα καλυφθούν και οι υπόλοιποι. Συνεπώς, έχουν εξοφληθεί στο μεγαλύτερο μέρος οι </w:t>
      </w:r>
      <w:proofErr w:type="spellStart"/>
      <w:r>
        <w:rPr>
          <w:rFonts w:eastAsia="Times New Roman"/>
          <w:szCs w:val="24"/>
        </w:rPr>
        <w:t>τευτλοπαραγωγοί</w:t>
      </w:r>
      <w:proofErr w:type="spellEnd"/>
      <w:r>
        <w:rPr>
          <w:rFonts w:eastAsia="Times New Roman"/>
          <w:szCs w:val="24"/>
        </w:rPr>
        <w:t xml:space="preserve">. </w:t>
      </w:r>
    </w:p>
    <w:p w14:paraId="6A407AC9" w14:textId="77777777" w:rsidR="0083630C" w:rsidRDefault="004440BA">
      <w:pPr>
        <w:spacing w:line="600" w:lineRule="auto"/>
        <w:ind w:firstLine="720"/>
        <w:contextualSpacing/>
        <w:jc w:val="both"/>
        <w:rPr>
          <w:rFonts w:eastAsia="Times New Roman"/>
          <w:szCs w:val="24"/>
        </w:rPr>
      </w:pPr>
      <w:r>
        <w:rPr>
          <w:rFonts w:eastAsia="Times New Roman"/>
          <w:szCs w:val="24"/>
        </w:rPr>
        <w:t xml:space="preserve">Τώρα θα αναφερθώ στο καίριο ερώτημα για το ποιο είναι το σχέδιο της Κυβέρνησης για την </w:t>
      </w:r>
      <w:proofErr w:type="spellStart"/>
      <w:r>
        <w:rPr>
          <w:rFonts w:eastAsia="Times New Roman"/>
          <w:szCs w:val="24"/>
        </w:rPr>
        <w:t>τευτλοκαλλιέργεια</w:t>
      </w:r>
      <w:proofErr w:type="spellEnd"/>
      <w:r>
        <w:rPr>
          <w:rFonts w:eastAsia="Times New Roman"/>
          <w:szCs w:val="24"/>
        </w:rPr>
        <w:t>. Νομίζω ότι οι πράξεις αποδεικνύουν ότι αυτή η Κυβέρνηση ήθελε και θέλει να στηρίξει το ζαχαρότευτλο. Γιατί; Το 2015 παραλάβαμε μια κατάσταση πολύ δύσκολη για τη Βιομηχανία Ζάχαρης -έχει αναλυθεί- λόγω κακοδιαχείρισης με υπέρογκα χρέη. Το 88% των μετοχών της Βιομηχανίας Ζάχαρης ανήκουν στην Αγροτική Τράπεζα, της οποίας ανεκλήθη η άδεια. Από το 2015 βάλαμε την καλλιέργεια του τεύτλου στο καθεστώς συνδεδεμένης ενίσχυσης, το 2015 με το ποσό των 530 ευρώ ανά εκτάριο, το 2016 με 725 ευρώ το εκτάριο και τώρα, το 2017, με 720 ευρώ το εκτάριο.</w:t>
      </w:r>
    </w:p>
    <w:p w14:paraId="6A407ACA" w14:textId="77777777" w:rsidR="0083630C" w:rsidRDefault="004440BA">
      <w:pPr>
        <w:spacing w:line="600" w:lineRule="auto"/>
        <w:ind w:firstLine="720"/>
        <w:contextualSpacing/>
        <w:jc w:val="both"/>
        <w:rPr>
          <w:rFonts w:eastAsia="Times New Roman"/>
          <w:szCs w:val="24"/>
        </w:rPr>
      </w:pPr>
      <w:r>
        <w:rPr>
          <w:rFonts w:eastAsia="Times New Roman"/>
          <w:szCs w:val="24"/>
        </w:rPr>
        <w:t>Στόχος μας ως Υπουργείο Αγροτικής Ανάπτυξης είναι να στηριχθεί στο μέγιστο η καλλιέργεια του τεύτλου.</w:t>
      </w:r>
    </w:p>
    <w:p w14:paraId="6A407ACB" w14:textId="77777777" w:rsidR="0083630C" w:rsidRDefault="004440BA">
      <w:pPr>
        <w:spacing w:line="600" w:lineRule="auto"/>
        <w:ind w:firstLine="720"/>
        <w:contextualSpacing/>
        <w:jc w:val="both"/>
        <w:rPr>
          <w:rFonts w:eastAsia="Times New Roman"/>
          <w:szCs w:val="24"/>
        </w:rPr>
      </w:pPr>
      <w:r>
        <w:rPr>
          <w:rFonts w:eastAsia="Times New Roman"/>
          <w:szCs w:val="24"/>
        </w:rPr>
        <w:t>Ευχαριστώ πολύ.</w:t>
      </w:r>
    </w:p>
    <w:p w14:paraId="6A407ACC" w14:textId="77777777" w:rsidR="0083630C" w:rsidRDefault="004440BA">
      <w:pPr>
        <w:spacing w:line="600" w:lineRule="auto"/>
        <w:ind w:firstLine="720"/>
        <w:contextualSpacing/>
        <w:jc w:val="both"/>
        <w:rPr>
          <w:rFonts w:eastAsia="Times New Roman"/>
          <w:bCs/>
          <w:szCs w:val="24"/>
        </w:rPr>
      </w:pPr>
      <w:r>
        <w:rPr>
          <w:rFonts w:eastAsia="Times New Roman"/>
          <w:b/>
          <w:bCs/>
          <w:szCs w:val="24"/>
        </w:rPr>
        <w:lastRenderedPageBreak/>
        <w:t>ΠΡΟΕΔΡΕΥΩΝ (</w:t>
      </w:r>
      <w:r>
        <w:rPr>
          <w:rFonts w:eastAsia="Times New Roman"/>
          <w:b/>
          <w:szCs w:val="24"/>
        </w:rPr>
        <w:t>Γεώργιος Βαρεμένος)</w:t>
      </w:r>
      <w:r>
        <w:rPr>
          <w:rFonts w:eastAsia="Times New Roman"/>
          <w:b/>
          <w:bCs/>
          <w:szCs w:val="24"/>
        </w:rPr>
        <w:t xml:space="preserve">: </w:t>
      </w:r>
      <w:r w:rsidRPr="004E5266">
        <w:rPr>
          <w:rFonts w:eastAsia="Times New Roman"/>
          <w:bCs/>
          <w:szCs w:val="24"/>
        </w:rPr>
        <w:t>Και εμείς ευχαριστούμε.</w:t>
      </w:r>
    </w:p>
    <w:p w14:paraId="6A407ACD" w14:textId="77777777" w:rsidR="0083630C" w:rsidRDefault="004440BA">
      <w:pPr>
        <w:spacing w:line="600" w:lineRule="auto"/>
        <w:ind w:firstLine="720"/>
        <w:contextualSpacing/>
        <w:jc w:val="both"/>
        <w:rPr>
          <w:rFonts w:eastAsia="Times New Roman"/>
          <w:szCs w:val="24"/>
        </w:rPr>
      </w:pPr>
      <w:r w:rsidRPr="004E5266">
        <w:rPr>
          <w:rFonts w:eastAsia="Times New Roman"/>
          <w:bCs/>
          <w:szCs w:val="24"/>
        </w:rPr>
        <w:t xml:space="preserve">Κύριε </w:t>
      </w:r>
      <w:proofErr w:type="spellStart"/>
      <w:r w:rsidRPr="004E5266">
        <w:rPr>
          <w:rFonts w:eastAsia="Times New Roman"/>
          <w:bCs/>
          <w:szCs w:val="24"/>
        </w:rPr>
        <w:t>Σαχινίδη</w:t>
      </w:r>
      <w:proofErr w:type="spellEnd"/>
      <w:r w:rsidRPr="004E5266">
        <w:rPr>
          <w:rFonts w:eastAsia="Times New Roman"/>
          <w:bCs/>
          <w:szCs w:val="24"/>
        </w:rPr>
        <w:t>, έχετε τον λόγο.</w:t>
      </w:r>
    </w:p>
    <w:p w14:paraId="6A407ACE" w14:textId="77777777" w:rsidR="0083630C" w:rsidRDefault="004440BA">
      <w:pPr>
        <w:spacing w:line="600" w:lineRule="auto"/>
        <w:ind w:firstLine="720"/>
        <w:contextualSpacing/>
        <w:jc w:val="both"/>
        <w:rPr>
          <w:rFonts w:eastAsia="Times New Roman"/>
          <w:b/>
          <w:szCs w:val="24"/>
        </w:rPr>
      </w:pPr>
      <w:r>
        <w:rPr>
          <w:rFonts w:eastAsia="Times New Roman"/>
          <w:b/>
          <w:szCs w:val="24"/>
        </w:rPr>
        <w:t>ΙΩΑΝΝΗΣ ΣΑΧΙΝ</w:t>
      </w:r>
      <w:r w:rsidRPr="00701929">
        <w:rPr>
          <w:rFonts w:eastAsia="Times New Roman"/>
          <w:b/>
          <w:szCs w:val="24"/>
        </w:rPr>
        <w:t>ΙΔΗΣ:</w:t>
      </w:r>
      <w:r>
        <w:rPr>
          <w:rFonts w:eastAsia="Times New Roman"/>
          <w:b/>
          <w:szCs w:val="24"/>
        </w:rPr>
        <w:t xml:space="preserve"> </w:t>
      </w:r>
      <w:r w:rsidRPr="004E5266">
        <w:rPr>
          <w:rFonts w:eastAsia="Times New Roman"/>
          <w:szCs w:val="24"/>
        </w:rPr>
        <w:t>Θα παρακαλούσα, κύριε Πρόεδρε, την ανοχή σας γι</w:t>
      </w:r>
      <w:r>
        <w:rPr>
          <w:rFonts w:eastAsia="Times New Roman"/>
          <w:szCs w:val="24"/>
        </w:rPr>
        <w:t>α</w:t>
      </w:r>
      <w:r w:rsidRPr="004E5266">
        <w:rPr>
          <w:rFonts w:eastAsia="Times New Roman"/>
          <w:szCs w:val="24"/>
        </w:rPr>
        <w:t xml:space="preserve"> ένα λεπτό παραπάνω</w:t>
      </w:r>
      <w:r>
        <w:rPr>
          <w:rFonts w:eastAsia="Times New Roman"/>
          <w:szCs w:val="24"/>
        </w:rPr>
        <w:t>,</w:t>
      </w:r>
      <w:r w:rsidRPr="004E5266">
        <w:rPr>
          <w:rFonts w:eastAsia="Times New Roman"/>
          <w:szCs w:val="24"/>
        </w:rPr>
        <w:t xml:space="preserve"> γιατί...</w:t>
      </w:r>
    </w:p>
    <w:p w14:paraId="6A407ACF" w14:textId="77777777" w:rsidR="0083630C" w:rsidRDefault="004440BA">
      <w:pPr>
        <w:spacing w:line="600" w:lineRule="auto"/>
        <w:ind w:firstLine="720"/>
        <w:contextualSpacing/>
        <w:jc w:val="both"/>
        <w:rPr>
          <w:rFonts w:eastAsia="Times New Roman"/>
          <w:bCs/>
          <w:szCs w:val="24"/>
        </w:rPr>
      </w:pPr>
      <w:r>
        <w:rPr>
          <w:rFonts w:eastAsia="Times New Roman"/>
          <w:b/>
          <w:bCs/>
          <w:szCs w:val="24"/>
        </w:rPr>
        <w:t>ΠΡΟΕΔΡΕΥΩΝ (</w:t>
      </w:r>
      <w:r>
        <w:rPr>
          <w:rFonts w:eastAsia="Times New Roman"/>
          <w:b/>
          <w:szCs w:val="24"/>
        </w:rPr>
        <w:t>Γεώργιος Βαρεμένος)</w:t>
      </w:r>
      <w:r>
        <w:rPr>
          <w:rFonts w:eastAsia="Times New Roman"/>
          <w:b/>
          <w:bCs/>
          <w:szCs w:val="24"/>
        </w:rPr>
        <w:t>:</w:t>
      </w:r>
      <w:r w:rsidRPr="00D85245">
        <w:rPr>
          <w:rFonts w:eastAsia="Times New Roman"/>
          <w:bCs/>
          <w:szCs w:val="24"/>
        </w:rPr>
        <w:t xml:space="preserve"> Έχουμε</w:t>
      </w:r>
      <w:r>
        <w:rPr>
          <w:rFonts w:eastAsia="Times New Roman"/>
          <w:bCs/>
          <w:szCs w:val="24"/>
        </w:rPr>
        <w:t xml:space="preserve"> εκτραπεί</w:t>
      </w:r>
      <w:r w:rsidRPr="00D85245">
        <w:rPr>
          <w:rFonts w:eastAsia="Times New Roman"/>
          <w:bCs/>
          <w:szCs w:val="24"/>
        </w:rPr>
        <w:t xml:space="preserve"> στο θέμα του χρόνου. Μας είχαν πει 11</w:t>
      </w:r>
      <w:r>
        <w:rPr>
          <w:rFonts w:eastAsia="Times New Roman"/>
          <w:bCs/>
          <w:szCs w:val="24"/>
        </w:rPr>
        <w:t>.</w:t>
      </w:r>
      <w:r w:rsidRPr="00D85245">
        <w:rPr>
          <w:rFonts w:eastAsia="Times New Roman"/>
          <w:bCs/>
          <w:szCs w:val="24"/>
        </w:rPr>
        <w:t>30΄ να έχουμε ολοκληρώσει,</w:t>
      </w:r>
      <w:r>
        <w:rPr>
          <w:rFonts w:eastAsia="Times New Roman"/>
          <w:bCs/>
          <w:szCs w:val="24"/>
        </w:rPr>
        <w:t xml:space="preserve"> αλλά</w:t>
      </w:r>
      <w:r w:rsidRPr="00D85245">
        <w:rPr>
          <w:rFonts w:eastAsia="Times New Roman"/>
          <w:bCs/>
          <w:szCs w:val="24"/>
        </w:rPr>
        <w:t xml:space="preserve"> ούτε στις 12</w:t>
      </w:r>
      <w:r>
        <w:rPr>
          <w:rFonts w:eastAsia="Times New Roman"/>
          <w:bCs/>
          <w:szCs w:val="24"/>
        </w:rPr>
        <w:t>.</w:t>
      </w:r>
      <w:r w:rsidRPr="00D85245">
        <w:rPr>
          <w:rFonts w:eastAsia="Times New Roman"/>
          <w:bCs/>
          <w:szCs w:val="24"/>
        </w:rPr>
        <w:t>30΄</w:t>
      </w:r>
      <w:r>
        <w:rPr>
          <w:rFonts w:eastAsia="Times New Roman"/>
          <w:bCs/>
          <w:szCs w:val="24"/>
        </w:rPr>
        <w:t>, απ’</w:t>
      </w:r>
      <w:r w:rsidRPr="00D85245">
        <w:rPr>
          <w:rFonts w:eastAsia="Times New Roman"/>
          <w:bCs/>
          <w:szCs w:val="24"/>
        </w:rPr>
        <w:t xml:space="preserve"> ό,τι φαίνεται</w:t>
      </w:r>
      <w:r>
        <w:rPr>
          <w:rFonts w:eastAsia="Times New Roman"/>
          <w:bCs/>
          <w:szCs w:val="24"/>
        </w:rPr>
        <w:t>,</w:t>
      </w:r>
      <w:r w:rsidRPr="00D85245">
        <w:rPr>
          <w:rFonts w:eastAsia="Times New Roman"/>
          <w:bCs/>
          <w:szCs w:val="24"/>
        </w:rPr>
        <w:t xml:space="preserve"> δεν θα έχουμε τελειώσει.</w:t>
      </w:r>
    </w:p>
    <w:p w14:paraId="6A407AD0" w14:textId="77777777" w:rsidR="0083630C" w:rsidRDefault="004440BA">
      <w:pPr>
        <w:spacing w:line="600" w:lineRule="auto"/>
        <w:ind w:firstLine="720"/>
        <w:contextualSpacing/>
        <w:jc w:val="both"/>
        <w:rPr>
          <w:rFonts w:eastAsia="Times New Roman"/>
          <w:b/>
          <w:bCs/>
          <w:szCs w:val="24"/>
        </w:rPr>
      </w:pPr>
      <w:r>
        <w:rPr>
          <w:rFonts w:eastAsia="Times New Roman"/>
          <w:bCs/>
          <w:szCs w:val="24"/>
        </w:rPr>
        <w:t>Συνεχίστε, κύριε συνάδελφε.</w:t>
      </w:r>
    </w:p>
    <w:p w14:paraId="6A407AD1" w14:textId="77777777" w:rsidR="0083630C" w:rsidRDefault="004440BA">
      <w:pPr>
        <w:spacing w:line="600" w:lineRule="auto"/>
        <w:ind w:firstLine="720"/>
        <w:contextualSpacing/>
        <w:jc w:val="both"/>
        <w:rPr>
          <w:rFonts w:eastAsia="Times New Roman"/>
          <w:szCs w:val="24"/>
        </w:rPr>
      </w:pPr>
      <w:r>
        <w:rPr>
          <w:rFonts w:eastAsia="Times New Roman"/>
          <w:b/>
          <w:szCs w:val="24"/>
        </w:rPr>
        <w:t>ΙΩΑΝΝΗΣ ΣΑΧΙΝΙΔΗΣ</w:t>
      </w:r>
      <w:r w:rsidRPr="00D85245">
        <w:rPr>
          <w:rFonts w:eastAsia="Times New Roman"/>
          <w:b/>
          <w:szCs w:val="24"/>
        </w:rPr>
        <w:t>:</w:t>
      </w:r>
      <w:r>
        <w:rPr>
          <w:rFonts w:eastAsia="Times New Roman"/>
          <w:b/>
          <w:szCs w:val="24"/>
        </w:rPr>
        <w:t xml:space="preserve"> </w:t>
      </w:r>
      <w:r w:rsidRPr="00D85245">
        <w:rPr>
          <w:rFonts w:eastAsia="Times New Roman"/>
          <w:szCs w:val="24"/>
        </w:rPr>
        <w:t>Το θέμα είναι, κύριε Υπουργέ, ότι θα πρέπει να εξετάζουμε</w:t>
      </w:r>
      <w:r>
        <w:rPr>
          <w:rFonts w:eastAsia="Times New Roman"/>
          <w:szCs w:val="24"/>
        </w:rPr>
        <w:t xml:space="preserve"> το πώς φτάσαμε σε αυτήν την κατάσταση. Στις 7 Φεβρουαρίου ήταν η πρώτη συνεδρίαση του διοικητικού συμβουλίου ζαχάρεως. Η πρόσκληση, όμως, με τα θέματα που απασχολούσαν τροποποιήθηκε δύο φορές. Μιλάμε για διοικητικά συμβούλια στη ζάχαρη, τα οποία τα τελευταία τρία χρόνια που κυβερνάτε εσείς έχουν αλλάξει πέντε φορές.</w:t>
      </w:r>
    </w:p>
    <w:p w14:paraId="6A407AD2" w14:textId="77777777" w:rsidR="0083630C" w:rsidRDefault="004440BA">
      <w:pPr>
        <w:spacing w:line="600" w:lineRule="auto"/>
        <w:ind w:firstLine="720"/>
        <w:contextualSpacing/>
        <w:jc w:val="both"/>
        <w:rPr>
          <w:rFonts w:eastAsia="Times New Roman"/>
          <w:szCs w:val="24"/>
        </w:rPr>
      </w:pPr>
      <w:r>
        <w:rPr>
          <w:rFonts w:eastAsia="Times New Roman"/>
          <w:szCs w:val="24"/>
        </w:rPr>
        <w:lastRenderedPageBreak/>
        <w:t>Στις 16 Μαρτίου, επίσης, η διυπουργική που ανέφερα πριν έγινε άλλες δύο - τρείς φορές, χωρίς να υπάρξει αποτέλεσμα. Η εταιρεία «</w:t>
      </w:r>
      <w:r>
        <w:rPr>
          <w:rFonts w:eastAsia="Times New Roman"/>
          <w:szCs w:val="24"/>
          <w:lang w:val="en-US"/>
        </w:rPr>
        <w:t>ROYAL</w:t>
      </w:r>
      <w:r w:rsidRPr="000774A3">
        <w:rPr>
          <w:rFonts w:eastAsia="Times New Roman"/>
          <w:szCs w:val="24"/>
        </w:rPr>
        <w:t xml:space="preserve"> </w:t>
      </w:r>
      <w:r>
        <w:rPr>
          <w:rFonts w:eastAsia="Times New Roman"/>
          <w:szCs w:val="24"/>
          <w:lang w:val="en-US"/>
        </w:rPr>
        <w:t>SUGAR</w:t>
      </w:r>
      <w:r>
        <w:rPr>
          <w:rFonts w:eastAsia="Times New Roman"/>
          <w:szCs w:val="24"/>
        </w:rPr>
        <w:t>»</w:t>
      </w:r>
      <w:r w:rsidRPr="000774A3">
        <w:rPr>
          <w:rFonts w:eastAsia="Times New Roman"/>
          <w:szCs w:val="24"/>
        </w:rPr>
        <w:t xml:space="preserve"> </w:t>
      </w:r>
      <w:r>
        <w:rPr>
          <w:rFonts w:eastAsia="Times New Roman"/>
          <w:szCs w:val="24"/>
        </w:rPr>
        <w:t>δεν έκλεισε την εμπορική συμφωνία που ήταν να κάνει με το εργοστάσιο ζαχάρεως, διότι δεν έδινε την εγγυητική, με την λογική ότι μπορούσε να δεσμευτεί αυτή η εγγυητική λόγω υψηλών χρεών της Ελληνικής Βιομηχανίας Ζαχάρεως. Εδώ θα έπρεπε να παρέμβει η Κυβέρνηση και το Υπουργείο σας, ούτως ώστε αυτό να μη γίνει πράξη.</w:t>
      </w:r>
    </w:p>
    <w:p w14:paraId="6A407AD3" w14:textId="77777777" w:rsidR="0083630C" w:rsidRDefault="004440BA">
      <w:pPr>
        <w:spacing w:line="600" w:lineRule="auto"/>
        <w:ind w:firstLine="720"/>
        <w:contextualSpacing/>
        <w:jc w:val="both"/>
        <w:rPr>
          <w:rFonts w:eastAsia="Times New Roman"/>
          <w:szCs w:val="24"/>
        </w:rPr>
      </w:pPr>
      <w:r>
        <w:rPr>
          <w:rFonts w:eastAsia="Times New Roman"/>
          <w:szCs w:val="24"/>
        </w:rPr>
        <w:t xml:space="preserve">Στη διυπουργική, στην οποία δεν συμμετείχε το Υπουργείο σας -και αυτό ήταν λάθος κατά τη δική μου ταπεινή άποψη- συμμετείχαν ο κ. Δραγασάκης, το οικονομικό επιτελείο, όπως ανέφερα, ο κ. </w:t>
      </w:r>
      <w:proofErr w:type="spellStart"/>
      <w:r>
        <w:rPr>
          <w:rFonts w:eastAsia="Times New Roman"/>
          <w:szCs w:val="24"/>
        </w:rPr>
        <w:t>Τσακαλώτος</w:t>
      </w:r>
      <w:proofErr w:type="spellEnd"/>
      <w:r>
        <w:rPr>
          <w:rFonts w:eastAsia="Times New Roman"/>
          <w:szCs w:val="24"/>
        </w:rPr>
        <w:t xml:space="preserve"> και ο κ. </w:t>
      </w:r>
      <w:proofErr w:type="spellStart"/>
      <w:r>
        <w:rPr>
          <w:rFonts w:eastAsia="Times New Roman"/>
          <w:szCs w:val="24"/>
        </w:rPr>
        <w:t>Χαρίτσης</w:t>
      </w:r>
      <w:proofErr w:type="spellEnd"/>
      <w:r>
        <w:rPr>
          <w:rFonts w:eastAsia="Times New Roman"/>
          <w:szCs w:val="24"/>
        </w:rPr>
        <w:t xml:space="preserve">. Επιβάλλεται, σε ένα θέμα που αφορά το Υπουργείο Αγροτικής Ανάπτυξης και Τροφίμων, να συμμετέχει και το δικό σας Υπουργείο. </w:t>
      </w:r>
    </w:p>
    <w:p w14:paraId="6A407AD4" w14:textId="77777777" w:rsidR="0083630C" w:rsidRDefault="004440BA">
      <w:pPr>
        <w:spacing w:line="600" w:lineRule="auto"/>
        <w:ind w:firstLine="720"/>
        <w:contextualSpacing/>
        <w:jc w:val="both"/>
        <w:rPr>
          <w:rFonts w:eastAsia="Times New Roman"/>
          <w:szCs w:val="24"/>
        </w:rPr>
      </w:pPr>
      <w:r>
        <w:rPr>
          <w:rFonts w:eastAsia="Times New Roman"/>
          <w:szCs w:val="24"/>
        </w:rPr>
        <w:t xml:space="preserve">Σε αυτήν την διυπουργική υπήρξαν δύο τάσεις, κύριε Υπουργέ. Η μία ήταν του Αντιπροέδρου, όπως αναφέρατε, του κ. Δραγασάκη, ο οποίος ζητούσε τον περιορισμό λειτουργίας της Ελληνικής Βιομηχανίας Ζαχάρεως μόνο στην εμπορία. Η άλλη τάση, </w:t>
      </w:r>
      <w:r>
        <w:rPr>
          <w:rFonts w:eastAsia="Times New Roman"/>
          <w:szCs w:val="24"/>
        </w:rPr>
        <w:lastRenderedPageBreak/>
        <w:t>που δεν επικράτησε, ήταν να δοθεί αγώνας για να βρεθεί τρόπος, ώστε να συνεχίσει να λειτουργεί το εργοστάσιο στο Πλατύ για να μην χαθεί η καλλιέργεια, όπως ανέφερα και πριν, από τη χώρα.</w:t>
      </w:r>
    </w:p>
    <w:p w14:paraId="6A407AD5" w14:textId="77777777" w:rsidR="0083630C" w:rsidRDefault="004440BA">
      <w:pPr>
        <w:spacing w:line="600" w:lineRule="auto"/>
        <w:ind w:firstLine="720"/>
        <w:contextualSpacing/>
        <w:jc w:val="both"/>
        <w:rPr>
          <w:rFonts w:eastAsia="Times New Roman"/>
          <w:szCs w:val="24"/>
        </w:rPr>
      </w:pPr>
      <w:r>
        <w:rPr>
          <w:rFonts w:eastAsia="Times New Roman"/>
          <w:szCs w:val="24"/>
        </w:rPr>
        <w:t xml:space="preserve">Δυστυχώς, δεν μας πείθετε, διότι το αποτέλεσμα όλων αυτών έδειξε ότι επικράτησε η άποψη και η τάση του κ. Δραγασάκη, ο οποίος ήθελε το εργοστάσιο του </w:t>
      </w:r>
      <w:proofErr w:type="spellStart"/>
      <w:r>
        <w:rPr>
          <w:rFonts w:eastAsia="Times New Roman"/>
          <w:szCs w:val="24"/>
        </w:rPr>
        <w:t>Πλατέος</w:t>
      </w:r>
      <w:proofErr w:type="spellEnd"/>
      <w:r>
        <w:rPr>
          <w:rFonts w:eastAsia="Times New Roman"/>
          <w:szCs w:val="24"/>
        </w:rPr>
        <w:t xml:space="preserve"> να ασχοληθεί μόνο με την εμπορία και όχι να συνεχιστεί η παραγωγή </w:t>
      </w:r>
      <w:proofErr w:type="spellStart"/>
      <w:r>
        <w:rPr>
          <w:rFonts w:eastAsia="Times New Roman"/>
          <w:szCs w:val="24"/>
        </w:rPr>
        <w:t>τευτλοκαλλιέργειας</w:t>
      </w:r>
      <w:proofErr w:type="spellEnd"/>
      <w:r>
        <w:rPr>
          <w:rFonts w:eastAsia="Times New Roman"/>
          <w:szCs w:val="24"/>
        </w:rPr>
        <w:t>.</w:t>
      </w:r>
    </w:p>
    <w:p w14:paraId="6A407AD6" w14:textId="77777777" w:rsidR="0083630C" w:rsidRDefault="004440BA">
      <w:pPr>
        <w:spacing w:line="600" w:lineRule="auto"/>
        <w:ind w:firstLine="720"/>
        <w:contextualSpacing/>
        <w:jc w:val="both"/>
        <w:rPr>
          <w:rFonts w:eastAsia="Times New Roman"/>
          <w:szCs w:val="24"/>
        </w:rPr>
      </w:pPr>
      <w:r>
        <w:rPr>
          <w:rFonts w:eastAsia="Times New Roman"/>
          <w:szCs w:val="24"/>
        </w:rPr>
        <w:t xml:space="preserve">Αναφερθήκατε στη Συνεταιριστική Τράπεζα. Στη Συνεταιριστική Τράπεζα οι αγρότες Πέλλας δεν έχουν απολύτως κανένα συμφέρον να συμμετέχουν ως μέτοχοι, διότι για να μπορέσουν να πληρωθούν τα λεφτά που τους χρωστούσαν, ήταν αναγκασμένοι να υπογράψουν δανειακή σύμβαση και οι ίδιοι, η οποία θα έπρεπε να είχε υπογραφεί μεταξύ της Ελληνικής Βιομηχανίας Ζαχάρεως και της Συνεταιριστικής Τράπεζας και όχι των ίδιων των αγροτών. Μία μετοχή έπρεπε να υπάρχει τουλάχιστον υποχρεωτικά. Η ονομαστική αξία αυτών των μετοχών ήταν 30 ευρώ κατά μετοχή και είναι ψευδές το ότι </w:t>
      </w:r>
      <w:r>
        <w:rPr>
          <w:rFonts w:eastAsia="Times New Roman"/>
          <w:szCs w:val="24"/>
        </w:rPr>
        <w:lastRenderedPageBreak/>
        <w:t xml:space="preserve">υπήρξε μια διάψευση σχετικά με την υποχρέωση των χρημάτων που είχαν να πάρουν οι αγρότες, διότι το 2% έπρεπε υποχρεωτικά να το πάρουν σε μετοχές. Αυτό είναι πραγματικότητα, κύριε Υπουργέ. Τους υποχρέωσαν. </w:t>
      </w:r>
    </w:p>
    <w:p w14:paraId="6A407AD7" w14:textId="77777777" w:rsidR="0083630C" w:rsidRDefault="004440BA">
      <w:pPr>
        <w:spacing w:line="600" w:lineRule="auto"/>
        <w:ind w:firstLine="720"/>
        <w:contextualSpacing/>
        <w:jc w:val="both"/>
        <w:rPr>
          <w:rFonts w:eastAsia="Times New Roman" w:cs="Times New Roman"/>
          <w:szCs w:val="24"/>
        </w:rPr>
      </w:pPr>
      <w:r>
        <w:rPr>
          <w:rFonts w:eastAsia="Times New Roman"/>
          <w:szCs w:val="24"/>
        </w:rPr>
        <w:t xml:space="preserve">Σε ό,τι αφορά τα δικαιολογητικά που αναφέρατε σχετικά με τα στοιχεία ταυτοπροσωπίας και της ασφαλιστικής ενημερότητας, ξέρετε πολύ καλά ότι λόγω κρίσης πολλοί αγρότες αδυνατούσαν να έχουν ασφαλιστική ενημερότητα. </w:t>
      </w:r>
      <w:r>
        <w:rPr>
          <w:rFonts w:eastAsia="Times New Roman" w:cs="Times New Roman"/>
          <w:szCs w:val="24"/>
        </w:rPr>
        <w:t>Εδώ πάλι θα μπορούσατε να παρέμβετε</w:t>
      </w:r>
      <w:r w:rsidRPr="00460198">
        <w:rPr>
          <w:rFonts w:eastAsia="Times New Roman" w:cs="Times New Roman"/>
          <w:szCs w:val="24"/>
        </w:rPr>
        <w:t>,</w:t>
      </w:r>
      <w:r>
        <w:rPr>
          <w:rFonts w:eastAsia="Times New Roman" w:cs="Times New Roman"/>
          <w:szCs w:val="24"/>
        </w:rPr>
        <w:t xml:space="preserve"> ούτως ώστε να μπορούν και αυτοί οι άνθρωποι να εξοφληθούν πολύ πιο άμεσα.</w:t>
      </w:r>
    </w:p>
    <w:p w14:paraId="6A407AD8"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Αποτέλεσμα όλων αυτών των πρακτικών, όπως ανέφερα και πριν, ήταν να χαθεί η φετινή καλλιεργητική περίοδος διότι δεν υπήρξαν συμβάσεις -επειδή προέρχομαι από αγροτική περιοχή</w:t>
      </w:r>
      <w:r w:rsidRPr="00460198">
        <w:rPr>
          <w:rFonts w:eastAsia="Times New Roman" w:cs="Times New Roman"/>
          <w:szCs w:val="24"/>
        </w:rPr>
        <w:t>,</w:t>
      </w:r>
      <w:r>
        <w:rPr>
          <w:rFonts w:eastAsia="Times New Roman" w:cs="Times New Roman"/>
          <w:szCs w:val="24"/>
        </w:rPr>
        <w:t xml:space="preserve"> ξέρω πάρα πολύ καλά ότι οι συμβάσεις είναι μηδαμινές- κάτι που θα καταστήσει και το εργοστάσιο </w:t>
      </w:r>
      <w:proofErr w:type="spellStart"/>
      <w:r>
        <w:rPr>
          <w:rFonts w:eastAsia="Times New Roman" w:cs="Times New Roman"/>
          <w:szCs w:val="24"/>
        </w:rPr>
        <w:t>Πλαταιών</w:t>
      </w:r>
      <w:proofErr w:type="spellEnd"/>
      <w:r>
        <w:rPr>
          <w:rFonts w:eastAsia="Times New Roman" w:cs="Times New Roman"/>
          <w:szCs w:val="24"/>
        </w:rPr>
        <w:t xml:space="preserve">, όπως και τα υπόλοιπα τέσσερα που έχουν κλείσει, μη βιώσιμα. Εκεί θα υπερτερήσει η τάση του κ. Δραγασάκη, ο οποίος είχε ζητήσει από την αρχή να ασχοληθεί μόνο με την εμπορία. Αυτό σημαίνει ότι ένα </w:t>
      </w:r>
      <w:r>
        <w:rPr>
          <w:rFonts w:eastAsia="Times New Roman" w:cs="Times New Roman"/>
          <w:szCs w:val="24"/>
        </w:rPr>
        <w:lastRenderedPageBreak/>
        <w:t>προϊόν, η ζάχαρη, στο οποίο θα έπρεπε να έχουμε αυτάρκεια ως χώρα, δυστυχώς στο σύνολό του από εδώ και πέρα θα είναι εισαγόμενο.</w:t>
      </w:r>
    </w:p>
    <w:p w14:paraId="6A407AD9"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A407ADA" w14:textId="77777777" w:rsidR="0083630C" w:rsidRDefault="004440BA">
      <w:pPr>
        <w:spacing w:line="600" w:lineRule="auto"/>
        <w:ind w:firstLine="720"/>
        <w:contextualSpacing/>
        <w:jc w:val="both"/>
        <w:rPr>
          <w:rFonts w:eastAsia="Times New Roman" w:cs="Times New Roman"/>
          <w:szCs w:val="24"/>
        </w:rPr>
      </w:pPr>
      <w:r w:rsidRPr="006F3913">
        <w:rPr>
          <w:rFonts w:eastAsia="Times New Roman" w:cs="Times New Roman"/>
          <w:b/>
          <w:szCs w:val="24"/>
        </w:rPr>
        <w:t>ΠΡΟΕΔΡΕΥΩΝ (Γεώργιος Βαρεμένος):</w:t>
      </w:r>
      <w:r>
        <w:rPr>
          <w:rFonts w:eastAsia="Times New Roman" w:cs="Times New Roman"/>
          <w:szCs w:val="24"/>
        </w:rPr>
        <w:t xml:space="preserve"> Κύριε Υφυπουργέ, έχετε τον λόγο.</w:t>
      </w:r>
    </w:p>
    <w:p w14:paraId="6A407ADB" w14:textId="77777777" w:rsidR="0083630C" w:rsidRDefault="004440BA">
      <w:pPr>
        <w:spacing w:line="600" w:lineRule="auto"/>
        <w:ind w:firstLine="720"/>
        <w:contextualSpacing/>
        <w:jc w:val="both"/>
        <w:rPr>
          <w:rFonts w:eastAsia="Times New Roman" w:cs="Times New Roman"/>
          <w:szCs w:val="24"/>
        </w:rPr>
      </w:pPr>
      <w:r w:rsidRPr="006F3913">
        <w:rPr>
          <w:rFonts w:eastAsia="Times New Roman" w:cs="Times New Roman"/>
          <w:b/>
          <w:szCs w:val="24"/>
        </w:rPr>
        <w:t>ΒΑΣΙΛΕΙΟΣ ΚΟΚΚΑΛΗΣ (Υφυπουργός Αγροτικής Ανάπτυξης και Τροφίμων):</w:t>
      </w:r>
      <w:r>
        <w:rPr>
          <w:rFonts w:eastAsia="Times New Roman" w:cs="Times New Roman"/>
          <w:szCs w:val="24"/>
        </w:rPr>
        <w:t xml:space="preserve"> Κύριε Βουλευτά, σας ανέφερα και πριν ότι το 2015 εφαρμόστηκε για πρώτη φορά η συνδεδεμένη στο ζαχαρότευτλο. Αυτό τι σημαίνει; Αν μη τι άλλο την πρόθεση της Κυβέρνησης και του Υπουργείου Αγροτικής Ανάπτυξης να στηρίξει εμπράκτως την καλλιέργεια. Μέχρι σήμερα για το 2017 έχει πληρωθεί το ποσό των 4.563.000 ευρώ και θα ακολουθήσουν και πληρωμές για εκκρεμότητες έως και την 30η Ιουνίου 2018.</w:t>
      </w:r>
    </w:p>
    <w:p w14:paraId="6A407ADC"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στα επιχειρηματικά σχέδια της Βιομηχανίας Ζάχαρης –αναφέρατε για εμπορία- σύμφωνα με τον νόμο και το καταστατικό της Ελληνικής Βιομηχανίας Ζάχαρης, η οποία,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xml:space="preserve">, είναι εισηγμένη στο Χρηματιστήριο, αρμόδια είναι η διοίκηση, η οποία εποπτεύεται από το Υπουργείο Οικονομίας, το οποίο είναι και καθ’ </w:t>
      </w:r>
      <w:r>
        <w:rPr>
          <w:rFonts w:eastAsia="Times New Roman" w:cs="Times New Roman"/>
          <w:szCs w:val="24"/>
        </w:rPr>
        <w:lastRenderedPageBreak/>
        <w:t>ύλην αρμόδιο να σας πει για τα επιχειρηματικά σχέδια της Βιομηχανίας Ζάχαρης και για την τύχη των εργοστασίων.</w:t>
      </w:r>
    </w:p>
    <w:p w14:paraId="6A407ADD"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Εγώ επαναλαμβάνω τη θέση ότι την </w:t>
      </w:r>
      <w:proofErr w:type="spellStart"/>
      <w:r>
        <w:rPr>
          <w:rFonts w:eastAsia="Times New Roman" w:cs="Times New Roman"/>
          <w:szCs w:val="24"/>
        </w:rPr>
        <w:t>τευτλοκαλλιέργεια</w:t>
      </w:r>
      <w:proofErr w:type="spellEnd"/>
      <w:r>
        <w:rPr>
          <w:rFonts w:eastAsia="Times New Roman" w:cs="Times New Roman"/>
          <w:szCs w:val="24"/>
        </w:rPr>
        <w:t xml:space="preserve"> θέλουμε να τη στηρίξουμε και την στηρίζουμε εμπράκτως. Επαναλαμβάνω ότι αυξήσαμε κατά πολύ τη συνδεδεμένη. Τη στηρίζουμε και θα συνεχίσουμε να τη στηρίζουμε.</w:t>
      </w:r>
    </w:p>
    <w:p w14:paraId="6A407ADE"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A407ADF" w14:textId="77777777" w:rsidR="0083630C" w:rsidRDefault="004440BA">
      <w:pPr>
        <w:spacing w:line="600" w:lineRule="auto"/>
        <w:ind w:firstLine="720"/>
        <w:contextualSpacing/>
        <w:jc w:val="both"/>
        <w:rPr>
          <w:rFonts w:eastAsia="Times New Roman" w:cs="Times New Roman"/>
          <w:szCs w:val="24"/>
        </w:rPr>
      </w:pPr>
      <w:r w:rsidRPr="006F3913">
        <w:rPr>
          <w:rFonts w:eastAsia="Times New Roman" w:cs="Times New Roman"/>
          <w:b/>
          <w:szCs w:val="24"/>
        </w:rPr>
        <w:t>ΠΡΟΕΔΡΕΥΩΝ (Γεώργιος Βαρεμένος):</w:t>
      </w:r>
      <w:r>
        <w:rPr>
          <w:rFonts w:eastAsia="Times New Roman" w:cs="Times New Roman"/>
          <w:szCs w:val="24"/>
        </w:rPr>
        <w:t xml:space="preserve"> Και εμείς ευχαριστούμε και για την οικονομία του χρόνου, αν μη τι άλλο.</w:t>
      </w:r>
    </w:p>
    <w:p w14:paraId="6A407AE0"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Θα συζητηθεί τώρα η δεύτερη με αριθμό 1677/22-5-2018 επίκαιρη ερώτηση δεύτερου κύκλου του Βουλευτή Αιτωλοακαρνανίας της Δημοκρατικής Συμπαράταξης ΠΑΣΟΚ – ΔΗΜΑΡ κ. </w:t>
      </w:r>
      <w:r w:rsidRPr="00382DAB">
        <w:rPr>
          <w:rFonts w:eastAsia="Times New Roman" w:cs="Times New Roman"/>
          <w:bCs/>
          <w:szCs w:val="24"/>
        </w:rPr>
        <w:t>Δημητρίου Κωνσταντόπουλου</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sidRPr="00382DAB">
        <w:rPr>
          <w:rFonts w:eastAsia="Times New Roman" w:cs="Times New Roman"/>
          <w:bCs/>
          <w:szCs w:val="24"/>
        </w:rPr>
        <w:t>Αγροτικής Ανάπτυξης</w:t>
      </w:r>
      <w:r w:rsidRPr="00382DAB">
        <w:rPr>
          <w:rFonts w:eastAsia="Times New Roman" w:cs="Times New Roman"/>
          <w:b/>
          <w:szCs w:val="24"/>
        </w:rPr>
        <w:t xml:space="preserve"> </w:t>
      </w:r>
      <w:r w:rsidRPr="00382DAB">
        <w:rPr>
          <w:rFonts w:eastAsia="Times New Roman" w:cs="Times New Roman"/>
          <w:bCs/>
          <w:szCs w:val="24"/>
        </w:rPr>
        <w:t>και Τροφίμων</w:t>
      </w:r>
      <w:r>
        <w:rPr>
          <w:rFonts w:eastAsia="Times New Roman" w:cs="Times New Roman"/>
          <w:szCs w:val="24"/>
        </w:rPr>
        <w:t>, με θέμα: «Οφειλές ΤΟΕΒ προς τη ΔΕΗ και κίνδυνος καταστροφής των καλλιεργειών των αγροτών λόγω έλλειψης άρδευσης».</w:t>
      </w:r>
    </w:p>
    <w:p w14:paraId="6A407AE1"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Κύριε Κωνσταντόπουλε, έχετε τον λόγο για δύο λεπτά.</w:t>
      </w:r>
    </w:p>
    <w:p w14:paraId="6A407AE2" w14:textId="77777777" w:rsidR="0083630C" w:rsidRDefault="004440BA">
      <w:pPr>
        <w:spacing w:line="600" w:lineRule="auto"/>
        <w:ind w:firstLine="720"/>
        <w:contextualSpacing/>
        <w:jc w:val="both"/>
        <w:rPr>
          <w:rFonts w:eastAsia="Times New Roman" w:cs="Times New Roman"/>
          <w:szCs w:val="24"/>
        </w:rPr>
      </w:pPr>
      <w:r w:rsidRPr="00831378">
        <w:rPr>
          <w:rFonts w:eastAsia="Times New Roman" w:cs="Times New Roman"/>
          <w:b/>
          <w:szCs w:val="24"/>
        </w:rPr>
        <w:lastRenderedPageBreak/>
        <w:t>ΔΗΜΗΤΡΙΟΣ ΚΩΝΣΤΑΝΤΟΠΟΥΛΟΣ:</w:t>
      </w:r>
      <w:r>
        <w:rPr>
          <w:rFonts w:eastAsia="Times New Roman" w:cs="Times New Roman"/>
          <w:szCs w:val="24"/>
        </w:rPr>
        <w:t xml:space="preserve"> Κύριε Υπουργέ, το πρόβλημα με τις οφειλές των ΤΟΕΒ προς τη ΔΕΗ είναι υπαρκτό εδώ και χρόνια. Έχουν συσσωρευθεί οι οφειλές και τώρα οι αγρότες απειλούνται με διακοπή της ηλεκτροδότησης. Γνωρίζετε τι συνέβη με όσους ανήκουν στον ΤΟΕΒ Αμπελώνα στον Νομό Λάρισας. Προχώρησε η ΔΕΗ σε διακοπή ηλεκτροδότησης, σταμάτησε το πότισμα και βρέθηκε στον αέρα η τοπική παραγωγή. Αντίστοιχη είναι η κατάσταση στην Αργολίδα. Κατέβηκε ο διακόπτης στα αντλιοστάσια του ΤΟΕΒ Αργολίδας και έχει δημιουργηθεί έντονο πρόβλημα στις ευπαθείς καλλιέργειες, όπως </w:t>
      </w:r>
      <w:proofErr w:type="spellStart"/>
      <w:r>
        <w:rPr>
          <w:rFonts w:eastAsia="Times New Roman" w:cs="Times New Roman"/>
          <w:szCs w:val="24"/>
        </w:rPr>
        <w:t>οπωρολαχανικά</w:t>
      </w:r>
      <w:proofErr w:type="spellEnd"/>
      <w:r>
        <w:rPr>
          <w:rFonts w:eastAsia="Times New Roman" w:cs="Times New Roman"/>
          <w:szCs w:val="24"/>
        </w:rPr>
        <w:t xml:space="preserve">, κηπευτικά. Αυτό το πρόβλημα δυστυχώς απλώνεται σε όλη την Ελλάδα. </w:t>
      </w:r>
    </w:p>
    <w:p w14:paraId="6A407AE3"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Να τονιστεί εδώ ότι από τη μια πλευρά έχουμε τους ΓΟΕΒ και τους ΤΟΕΒ με απαρχαιωμένα δίκτυα, το οποίο σημαίνει αδυναμία εξοικονόμησης ενέργειας και πόρων, καθώς και ελλιπή μηχανογράφηση, που σημαίνει εκτεταμένη γραφειοκρατία. Αποτέλεσμα; Οι ΤΟΕΒ να πασχίζουν να εισπράξουν τις εισφορές από τους αγρότες, </w:t>
      </w:r>
      <w:r>
        <w:rPr>
          <w:rFonts w:eastAsia="Times New Roman" w:cs="Times New Roman"/>
          <w:szCs w:val="24"/>
        </w:rPr>
        <w:lastRenderedPageBreak/>
        <w:t>καθώς και τα οφειλόμενα από το δημόσιο και την Τοπική Αυτοδιοίκηση λόγω της αποστράγγισης.</w:t>
      </w:r>
    </w:p>
    <w:p w14:paraId="6A407AE4"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Από την άλλη έχουμε τους αγρότες, που έχουν χτυπηθεί από την οικονομική κρίση και τα μέτρα που έχουν ληφθεί σε βάρος τους, να πασχίζουν ώστε να φανούν συνεπείς προς τους ΤΟΕΒ.</w:t>
      </w:r>
    </w:p>
    <w:p w14:paraId="6A407AE5"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Κύριε Υπουργέ, το πρόβλημα αποκτά μεγαλύτερες διαστάσεις στην Αιτωλοακαρνανία, διότι απέναντι στην απειλή της ΔΕΗ, θα έλεγα, εδώ βρίσκονται οι αγρότες σε ιδιαίτερα δυσχερή θέση από τα ακραία καιρικά φαινόμενα που χτύπησαν την Αιτωλοακαρνανία, το Μεσολόγγι, το Αγρίνιο το 2016 και το 2017. Θα θυμίσω ότι είχαν καταστεί και οι δύο δήμοι σε κατάσταση εκτάκτου ανάγκης.</w:t>
      </w:r>
    </w:p>
    <w:p w14:paraId="6A407AE6"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Εδώ να τονίσω, ωστόσο, ότι στην Αιτωλοακαρνανία, στην πατρίδα μου και εκλογική μου περιφέρεια, όπως και του Προέδρου, υπάρχουν τρία υδροηλεκτρικά εργοστάσια, δηλαδή Στράτου, Καστρακίου και Κρεμαστών, που θα μπορούσαν να δίνουν αντισταθμιστικά οφέλη στην περιοχή και να δοθεί μια οριστική, θα έλεγα, λύση στο κόστος </w:t>
      </w:r>
      <w:r>
        <w:rPr>
          <w:rFonts w:eastAsia="Times New Roman" w:cs="Times New Roman"/>
          <w:szCs w:val="24"/>
        </w:rPr>
        <w:lastRenderedPageBreak/>
        <w:t>της άρδευσης των καλλιεργειών της Αιτωλοακαρνανίας. Αλλά η πολιτεία τι κάνει; Κωφεύει διαχρονικά.</w:t>
      </w:r>
    </w:p>
    <w:p w14:paraId="6A407AE7"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πληροφορήθηκα προχθές ότι έγινε μία σύσκεψη στο Μαξίμου για το ζήτημα της </w:t>
      </w:r>
      <w:proofErr w:type="spellStart"/>
      <w:r>
        <w:rPr>
          <w:rFonts w:eastAsia="Times New Roman" w:cs="Times New Roman"/>
          <w:szCs w:val="24"/>
        </w:rPr>
        <w:t>εισπραξιμότητας</w:t>
      </w:r>
      <w:proofErr w:type="spellEnd"/>
      <w:r>
        <w:rPr>
          <w:rFonts w:eastAsia="Times New Roman" w:cs="Times New Roman"/>
          <w:szCs w:val="24"/>
        </w:rPr>
        <w:t xml:space="preserve"> των οφειλών των ΤΟΕΒ από τη ΔΕΗ. Τι αποφασίστηκε;</w:t>
      </w:r>
    </w:p>
    <w:p w14:paraId="6A407AE8"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Σκοπεύετε να αναλάβετε νομοθετικές πρωτοβουλίες για να λυθεί το πρόβλημα αυτό; Προτίθεται το Υπουργείο να εξετάσει το μέτρο των </w:t>
      </w:r>
      <w:proofErr w:type="spellStart"/>
      <w:r>
        <w:rPr>
          <w:rFonts w:eastAsia="Times New Roman" w:cs="Times New Roman"/>
          <w:szCs w:val="24"/>
        </w:rPr>
        <w:t>εκατόν</w:t>
      </w:r>
      <w:proofErr w:type="spellEnd"/>
      <w:r>
        <w:rPr>
          <w:rFonts w:eastAsia="Times New Roman" w:cs="Times New Roman"/>
          <w:szCs w:val="24"/>
        </w:rPr>
        <w:t xml:space="preserve"> είκοσι δόσεων για την αποπληρωμή των οφειλών των ΤΟΕΒ προς τη ΔΕΗ; </w:t>
      </w:r>
    </w:p>
    <w:p w14:paraId="6A407AE9" w14:textId="77777777" w:rsidR="0083630C" w:rsidRDefault="004440BA">
      <w:pPr>
        <w:spacing w:line="600" w:lineRule="auto"/>
        <w:ind w:firstLine="720"/>
        <w:contextualSpacing/>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6A407AEA"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Κύριε Πρόεδρε, ολοκληρώνω.</w:t>
      </w:r>
    </w:p>
    <w:p w14:paraId="6A407AEB"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Τέλος, ως προς την Αιτωλοακαρνανία, κύριε Υπουργέ, σκοπεύει το Υπουργείο να στηρίξει το πάγιο αίτημα της τοπικής κοινωνίας για παροχή αντισταθμιστικών οφελών από τη ΔΕΗ λόγω των τριών φραγμάτων που είπα πριν; Γιατί εδώ ζητάει η τοπική κοινωνία αντισταθμιστικά οφέλη από τα τρία φράγματα της ΔΕΗ</w:t>
      </w:r>
      <w:r w:rsidRPr="007C73FE">
        <w:rPr>
          <w:rFonts w:eastAsia="Times New Roman" w:cs="Times New Roman"/>
          <w:szCs w:val="24"/>
        </w:rPr>
        <w:t>,</w:t>
      </w:r>
      <w:r>
        <w:rPr>
          <w:rFonts w:eastAsia="Times New Roman" w:cs="Times New Roman"/>
          <w:szCs w:val="24"/>
        </w:rPr>
        <w:t xml:space="preserve"> που θα μπορούσαν </w:t>
      </w:r>
      <w:r>
        <w:rPr>
          <w:rFonts w:eastAsia="Times New Roman" w:cs="Times New Roman"/>
          <w:szCs w:val="24"/>
        </w:rPr>
        <w:lastRenderedPageBreak/>
        <w:t>φυσικά να προσφέρουν οριστική λύση στο κόστος της άρδευσης των καλλιεργειών του νομού.</w:t>
      </w:r>
    </w:p>
    <w:p w14:paraId="6A407AEC"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A407AED"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sidRPr="00095CAF">
        <w:rPr>
          <w:rFonts w:eastAsia="Times New Roman" w:cs="Times New Roman"/>
          <w:b/>
          <w:szCs w:val="24"/>
        </w:rPr>
        <w:t>:</w:t>
      </w:r>
      <w:r w:rsidRPr="00095CAF">
        <w:rPr>
          <w:rFonts w:eastAsia="Times New Roman" w:cs="Times New Roman"/>
          <w:szCs w:val="24"/>
        </w:rPr>
        <w:t xml:space="preserve"> Κ</w:t>
      </w:r>
      <w:r>
        <w:rPr>
          <w:rFonts w:eastAsia="Times New Roman" w:cs="Times New Roman"/>
          <w:szCs w:val="24"/>
        </w:rPr>
        <w:t xml:space="preserve">ύριε Υπουργέ, έχετε τον λόγο. </w:t>
      </w:r>
    </w:p>
    <w:p w14:paraId="6A407AEE"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t>ΒΑΣΙΛΕΙΟΣ ΚΟΚΚΑΛΗΣ (Υφυπουργός Αγροτικής Ανάπτυξης και Τροφίμων):</w:t>
      </w:r>
      <w:r>
        <w:rPr>
          <w:rFonts w:eastAsia="Times New Roman" w:cs="Times New Roman"/>
          <w:szCs w:val="24"/>
        </w:rPr>
        <w:t xml:space="preserve"> Κύριε Βουλευτά, η ερώτησή σας πραγματικά, αν μη τι άλλο, είναι επίκαιρη. Όμως να ξεκαθαρίσουμε κάποια πράγματα και να τα πούμε με το όνομά τους. Πράγματι, οι </w:t>
      </w:r>
      <w:r w:rsidRPr="00B223F1">
        <w:rPr>
          <w:rFonts w:eastAsia="Times New Roman" w:cs="Times New Roman"/>
          <w:szCs w:val="24"/>
        </w:rPr>
        <w:t>ΤΟΕΒ και οι ΓΟΕΒ</w:t>
      </w:r>
      <w:r>
        <w:rPr>
          <w:rFonts w:eastAsia="Times New Roman" w:cs="Times New Roman"/>
          <w:szCs w:val="24"/>
        </w:rPr>
        <w:t>, περισσότερο οι ΤΟΕΒ, αντιμετωπίζουν οξύ πρόβλημα με τον δανειστή ο οποίος λέγεται ΔΕΗ.</w:t>
      </w:r>
    </w:p>
    <w:p w14:paraId="6A407AEF"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μια κόντρα ανάμεσα σε κάποιες διοικήσεις του ΤΟΕΒ και στη ΔΕΗ, κόντρα η οποία κινδυνεύει να εξελιχθεί και στα όρια της αντιδικίας. Όμως εδώ υπάρχει μεγάλος κίνδυνος να πληρώσει τη νύφη ο αγρότης, ο αρδευτής. </w:t>
      </w:r>
    </w:p>
    <w:p w14:paraId="6A407AF0"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Ήρθε στα χέρια μου και θα το προσκομίσω μια αναφορά από έναν ορκωτό λογιστή προς τον κ. Παναγιωτάκη, που αναφέρει τα εξής</w:t>
      </w:r>
      <w:r w:rsidRPr="00095CAF">
        <w:rPr>
          <w:rFonts w:eastAsia="Times New Roman" w:cs="Times New Roman"/>
          <w:szCs w:val="24"/>
        </w:rPr>
        <w:t xml:space="preserve">: </w:t>
      </w:r>
      <w:r>
        <w:rPr>
          <w:rFonts w:eastAsia="Times New Roman" w:cs="Times New Roman"/>
          <w:szCs w:val="24"/>
        </w:rPr>
        <w:t xml:space="preserve">«Σας προωθώ την αναλυτική </w:t>
      </w:r>
      <w:r>
        <w:rPr>
          <w:rFonts w:eastAsia="Times New Roman" w:cs="Times New Roman"/>
          <w:szCs w:val="24"/>
        </w:rPr>
        <w:lastRenderedPageBreak/>
        <w:t xml:space="preserve">αναφορά μου για τις αξιόποινες πράξεις υπεξαίρεσης, ξεπλύματος χρήματος, φοροδιαφυγής που εντόπισα σε έλεγχο του ΤΟΕΒ και σας καλώ προς συμμόρφωση όσον αφορά στη λήψη όλων των ενδίκων μέτρων από τη ΔΕΗ». </w:t>
      </w:r>
    </w:p>
    <w:p w14:paraId="6A407AF1"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Αυτό το κοινοποιεί σε όλους τους περιφερειάρχες και τους δημάρχους που είχαν την εποπτεία, γιατί πρέπει να ξέρουν οι δήμαρχοι ότι πρέπει να διαβάζουν, πριν εκλεγούν, και να γνωρίζουν τον νόμο.</w:t>
      </w:r>
    </w:p>
    <w:p w14:paraId="6A407AF2"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Όμως από την άλλη, δεν είναι όλοι οι ΤΟΕΒ έτσι. Κάποιοι στη ΔΕΗ είναι εκτός πραγματικότητας και τη νύφη θα την πληρώσουν οι αγρότες. Μπορεί να βρεθεί λύση, αρκεί να υπάρξει θέληση και γνώση. </w:t>
      </w:r>
    </w:p>
    <w:p w14:paraId="6A407AF3"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Με ρωτήσατε για τη σύσκεψη. Και εγώ χθες την πληροφορήθηκα. Δεν εκλήθην και δεν γνωρίζω να σας απαντήσω. Εγώ προσωπικά απέστειλα στον Πρόεδρο της ΔΕΗ συγκεκριμένη πρόταση, προκειμένου αφ’ ενός να λυθεί το θέμα και η ΔΕΗ να εισπράξει από τους κακοπληρωτές και αφ’ ετέρου να μην έχουμε διακοπή ηλεκτροδότησης. Υπάρχει νομική αντιμετώπιση. Μπορεί να εξασφαλιστεί η ΔΕΗ με την εκχώρηση </w:t>
      </w:r>
      <w:r>
        <w:rPr>
          <w:rFonts w:eastAsia="Times New Roman" w:cs="Times New Roman"/>
          <w:szCs w:val="24"/>
        </w:rPr>
        <w:lastRenderedPageBreak/>
        <w:t xml:space="preserve">της απαίτησης των αρδευτικών τελών, διότι, αν από τη μια πλευρά η ΔΕΗ φτάσει στα άκρα την υπόθεση, από την άλλη κάποιες διοικήσεις του ΤΟΕΒ αρνούνται να συμμορφωθούν στον νόμο, θα έχουμε το αποτέλεσμα να πληρώσουν τη νύφη οι αγρότες, κάτι το οποίο δεν πρέπει να γίνει και δεν θα γίνει. </w:t>
      </w:r>
    </w:p>
    <w:p w14:paraId="6A407AF4"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Όσον αφορά τις νομοθετικές πρωτοβουλίες που πρόκειται να αναλάβουμε και έχουμε αναλάβει, θα αναφερθώ στη δευτερολογία μου, κύριε Βουλευτά.</w:t>
      </w:r>
    </w:p>
    <w:p w14:paraId="6A407AF5"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sidRPr="00B47AD3">
        <w:rPr>
          <w:rFonts w:eastAsia="Times New Roman" w:cs="Times New Roman"/>
          <w:b/>
          <w:szCs w:val="24"/>
        </w:rPr>
        <w:t>:</w:t>
      </w:r>
      <w:r w:rsidRPr="00B47AD3">
        <w:rPr>
          <w:rFonts w:eastAsia="Times New Roman" w:cs="Times New Roman"/>
          <w:szCs w:val="24"/>
        </w:rPr>
        <w:t xml:space="preserve"> </w:t>
      </w:r>
      <w:r>
        <w:rPr>
          <w:rFonts w:eastAsia="Times New Roman" w:cs="Times New Roman"/>
          <w:szCs w:val="24"/>
        </w:rPr>
        <w:t xml:space="preserve">Κύριε Κωνσταντόπουλε, αν μου επιτρέπετε, θα ήθελα να αναφερθώ σε κάτι και μετά θα σας δώσω τον λόγο. </w:t>
      </w:r>
    </w:p>
    <w:p w14:paraId="6A407AF6"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Θα μπορούσαν να μειώσουν το ποσοστό καταβολής. Αν μπορούν, από το 30% να πάει κάτω από το μισό. Είναι εφικτό αυτό να γίνει. Τι θα γίνει με τις προσαυξήσεις; Γιατί αυτά τα χρέη έρχονται από παλιά.</w:t>
      </w:r>
    </w:p>
    <w:p w14:paraId="6A407AF7"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Κύριε Κωνσταντόπουλε, έχετε τον λόγο.</w:t>
      </w:r>
    </w:p>
    <w:p w14:paraId="6A407AF8"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t>ΔΗΜΗΤΡΙΟΣ ΚΩΝΣΤΑΝΤΟΠΟΥΛΟΣ</w:t>
      </w:r>
      <w:r w:rsidRPr="00B47AD3">
        <w:rPr>
          <w:rFonts w:eastAsia="Times New Roman" w:cs="Times New Roman"/>
          <w:b/>
          <w:szCs w:val="24"/>
        </w:rPr>
        <w:t>:</w:t>
      </w:r>
      <w:r w:rsidRPr="00B47AD3">
        <w:rPr>
          <w:rFonts w:eastAsia="Times New Roman" w:cs="Times New Roman"/>
          <w:szCs w:val="24"/>
        </w:rPr>
        <w:t xml:space="preserve"> </w:t>
      </w:r>
      <w:r>
        <w:rPr>
          <w:rFonts w:eastAsia="Times New Roman" w:cs="Times New Roman"/>
          <w:szCs w:val="24"/>
        </w:rPr>
        <w:t xml:space="preserve">Κύριε Υπουργέ, άλλωστε εγώ και ο Πρόεδρος γνωρίζουμε πολύ πιο καλά τα προβλήματα. Είμαστε από την εκλογική περιφέρεια </w:t>
      </w:r>
      <w:r>
        <w:rPr>
          <w:rFonts w:eastAsia="Times New Roman" w:cs="Times New Roman"/>
          <w:szCs w:val="24"/>
        </w:rPr>
        <w:lastRenderedPageBreak/>
        <w:t>της Αιτωλοακαρνανίας. Η Αιτωλοακαρνανία είναι πατρίδα και των δύο. Γνωρίζουμε πολύ καλά τα προβλήματα της Αιτωλοακαρνανίας και τα προβλήματα που αντιμετωπίζουν οι ΤΟΕΒ.</w:t>
      </w:r>
    </w:p>
    <w:p w14:paraId="6A407AF9"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Κύριε Υπουργέ, εκπλήσσομαι πραγματικά που ένας Υπουργός δεν γνωρίζει περί της συνάντησης και της συζήτησης για τους ΤΟΕΒ που έγινε προχθές στο Μαξίμου. Πραγματικά εκπλήσσομαι και διερωτώμαι! Τα συμπεράσματα δικά σας.</w:t>
      </w:r>
    </w:p>
    <w:p w14:paraId="6A407AFA"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Όμως, είναι κρίσιμο, κύριε Υπουργέ, αυτή τη στιγμή η ΔΕΗ να δείξει το κοινωνικό της πρόσωπο. Μην ξεχνάμε ότι οι αγρότες είναι αυτοί οι οποίοι βίωσαν στο έπακρο, στο πετσί τους την κρίση.</w:t>
      </w:r>
    </w:p>
    <w:p w14:paraId="6A407AFB"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Άλλωστε οι οφειλές στους κατά τόπους ΤΟΕΒ διογκώθηκαν την εποχή της κρίσης. Την ίδια στιγμή το δημόσιο, η τοπική αυτοδιοίκηση, εξακολουθούν να οφείλουν μεγάλα ποσά στους κατά τόπους ΤΟΕΒ από τέλη αποστράγγισης. Γι’ αυτό το μάρμαρο δεν πρέπει να το πληρώσουν οι αγρότες. Οι αγρότες και οι καλλιέργειές τους πρέπει να </w:t>
      </w:r>
      <w:r>
        <w:rPr>
          <w:rFonts w:eastAsia="Times New Roman" w:cs="Times New Roman"/>
          <w:szCs w:val="24"/>
        </w:rPr>
        <w:lastRenderedPageBreak/>
        <w:t>διασφαλιστούν. Ταυτόχρονα, πρέπει να βρεθεί, κύριε Υπουργέ, μια βιώσιμη λύση για την αποπληρωμή των οφειλών των ΤΟΕΒ προς τη ΔΕΗ.</w:t>
      </w:r>
    </w:p>
    <w:p w14:paraId="6A407AFC"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Βέβαια, πολλοί αναρωτιούνται γιατί η ΔΕΗ, ενώ μέχρι τώρα σιωπούσε και έβλεπε τα χρέη των ΤΟΕΒ να μεγαλώνουν απέναντί της, αιφνιδιάζει και απειλεί με διακοπή ηλεκτροδότησης. Και μάλιστα πότε; Μέσα στην κρίση.</w:t>
      </w:r>
    </w:p>
    <w:p w14:paraId="6A407AFD"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Το θέμα, λοιπόν, δεν είναι να στηθεί ένα λαϊκό δικαστήριο, για να αναζητηθούν αυτή τη στιγμή ευθύνες ή να προβούμε σε μια δίκη προθέσεων για τη ΔΕΗ, γιατί η ευθύνη επιμερίζεται. Τώρα η πολιτεία οφείλει να παρέμβει και να βρει μια δίκαιη λύση για όλους. Μια λύση που δεν θα σκορπά τις θυσίες, τους κόπους και τον ιδρώτα των αγροτών. Μια λύση που θα διευκολύνει τους ΤΟΕΒ τόσο να εισπράξουν τις εισφορές από τους αγρότες όσο και να αποπληρώνουν τις οφειλές τους προς τη ΔΕΗ. Μια λύση που δεν θα οδηγήσει στο κλείσιμο των ΤΟΕΒ και στην ολική καταστροφή της εγχώριας παραγωγής. Μια λύση που δεν θα οδηγήσει σε εκτεταμένες ζημιές στα κρατικά ταμεία.</w:t>
      </w:r>
    </w:p>
    <w:p w14:paraId="6A407AFE"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για μας υπάρχουν προτάσεις που βγάζουν από το αδιέξοδο: </w:t>
      </w:r>
      <w:proofErr w:type="spellStart"/>
      <w:r>
        <w:rPr>
          <w:rFonts w:eastAsia="Times New Roman" w:cs="Times New Roman"/>
          <w:szCs w:val="24"/>
        </w:rPr>
        <w:t>Εκατόν</w:t>
      </w:r>
      <w:proofErr w:type="spellEnd"/>
      <w:r>
        <w:rPr>
          <w:rFonts w:eastAsia="Times New Roman" w:cs="Times New Roman"/>
          <w:szCs w:val="24"/>
        </w:rPr>
        <w:t xml:space="preserve"> είκοσι δόσεις για τα παλιά χρέη των ΤΟΕΒ προς τη ΔΕΗ. Προώθηση της μηχανογράφησης για τον ΤΟΕΒ. Ένταξη όλων των ΤΟΕΒ στο Πρόγραμμα Αγροτικής Ανάπτυξης για ανανέωση των δικτύων τους, ώστε να μην είναι </w:t>
      </w:r>
      <w:proofErr w:type="spellStart"/>
      <w:r>
        <w:rPr>
          <w:rFonts w:eastAsia="Times New Roman" w:cs="Times New Roman"/>
          <w:szCs w:val="24"/>
        </w:rPr>
        <w:t>ενεργοβόρο</w:t>
      </w:r>
      <w:proofErr w:type="spellEnd"/>
      <w:r>
        <w:rPr>
          <w:rFonts w:eastAsia="Times New Roman" w:cs="Times New Roman"/>
          <w:szCs w:val="24"/>
        </w:rPr>
        <w:t xml:space="preserve">, αλλά για να μπορούν να βάλουν οι αγρότες </w:t>
      </w:r>
      <w:proofErr w:type="spellStart"/>
      <w:r>
        <w:rPr>
          <w:rFonts w:eastAsia="Times New Roman" w:cs="Times New Roman"/>
          <w:szCs w:val="24"/>
        </w:rPr>
        <w:t>φωτοβολταϊκά</w:t>
      </w:r>
      <w:proofErr w:type="spellEnd"/>
      <w:r>
        <w:rPr>
          <w:rFonts w:eastAsia="Times New Roman" w:cs="Times New Roman"/>
          <w:szCs w:val="24"/>
        </w:rPr>
        <w:t xml:space="preserve"> και να ρίξουν το κόστος παραγωγής.</w:t>
      </w:r>
    </w:p>
    <w:p w14:paraId="6A407AFF"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Επιβάλλονται, κύριε Υπουργέ, μέτρα ελάφρυνσης του βάρους που έχουν σηκώσει οι αγρότες μέσα στην κρίση. Εμείς ως Δημοκρατική Συμπαράταξη έχουμε καταθέσει γι’ αυτόν τον λόγο προτάσεις στον δημόσιο διάλογο για τη στήριξη του πρωτογενούς τομέα.</w:t>
      </w:r>
    </w:p>
    <w:p w14:paraId="6A407B00"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Κλείνοντας, κύριε Υπουργέ, θέλω να πω ότι οι ΤΟΕΒ και οι αγρότες ζητούν μια δίκαιη λύση που θα δίνει προοπτική και δεν θα υποθηκεύει την παραγωγική ανασυγκρότηση της χώρας. Στήριξη, λοιπόν, του πρωτογενούς τομέα σημαίνει στήριξη της καλλιέργειας, στήριξη του ιδρώτα του αγρότη. Και στήριξη του ΤΟΕΒ σημαίνει συνέχιση για ανεύρεση πλούτου, διότι τα δανεικά τελείωσαν.</w:t>
      </w:r>
    </w:p>
    <w:p w14:paraId="6A407B01"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w:t>
      </w:r>
    </w:p>
    <w:p w14:paraId="6A407B02" w14:textId="77777777" w:rsidR="0083630C" w:rsidRDefault="004440BA">
      <w:pPr>
        <w:tabs>
          <w:tab w:val="left" w:pos="3642"/>
          <w:tab w:val="center" w:pos="4753"/>
          <w:tab w:val="left" w:pos="6214"/>
        </w:tabs>
        <w:spacing w:line="600" w:lineRule="auto"/>
        <w:ind w:firstLine="720"/>
        <w:contextualSpacing/>
        <w:jc w:val="both"/>
        <w:rPr>
          <w:rFonts w:eastAsia="Times New Roman" w:cs="Times New Roman"/>
          <w:szCs w:val="24"/>
        </w:rPr>
      </w:pPr>
      <w:r w:rsidRPr="00E601FE">
        <w:rPr>
          <w:rFonts w:eastAsia="Times New Roman" w:cs="Times New Roman"/>
          <w:b/>
          <w:szCs w:val="24"/>
        </w:rPr>
        <w:t>ΠΡΟΕΔΡΕΥΩΝ (Γεώργιος Βαρεμένος):</w:t>
      </w:r>
      <w:r>
        <w:rPr>
          <w:rFonts w:eastAsia="Times New Roman" w:cs="Times New Roman"/>
          <w:szCs w:val="24"/>
        </w:rPr>
        <w:t xml:space="preserve"> Ο κύριος Υφυπουργός έχει τον λόγο.</w:t>
      </w:r>
    </w:p>
    <w:p w14:paraId="6A407B03" w14:textId="77777777" w:rsidR="0083630C" w:rsidRDefault="004440BA">
      <w:pPr>
        <w:tabs>
          <w:tab w:val="left" w:pos="3642"/>
          <w:tab w:val="center" w:pos="4753"/>
          <w:tab w:val="left" w:pos="6214"/>
        </w:tabs>
        <w:spacing w:line="600" w:lineRule="auto"/>
        <w:ind w:firstLine="720"/>
        <w:contextualSpacing/>
        <w:jc w:val="both"/>
        <w:rPr>
          <w:rFonts w:eastAsia="Times New Roman" w:cs="Times New Roman"/>
          <w:szCs w:val="24"/>
        </w:rPr>
      </w:pPr>
      <w:r w:rsidRPr="00340123">
        <w:rPr>
          <w:rFonts w:eastAsia="Times New Roman" w:cs="Times New Roman"/>
          <w:b/>
          <w:szCs w:val="24"/>
        </w:rPr>
        <w:t>ΒΑΣΙΛΕΙΟΣ ΚΟΚΚΑΛΗΣ (Υφυπουργός Αγροτικής Ανάπτυξης και Τροφίμων):</w:t>
      </w:r>
      <w:r>
        <w:rPr>
          <w:rFonts w:eastAsia="Times New Roman" w:cs="Times New Roman"/>
          <w:szCs w:val="24"/>
        </w:rPr>
        <w:t xml:space="preserve"> Κύριε Βουλευτά, το 2015 στο αρδευτικό δίκτυο και στη διοίκηση των οργανισμών που διαχειρίζονται τα αρδευτικά δίκτυα παραλάβαμε μια πολύ δύσκολη κατάσταση. Ήταν υπερχρεωμένοι οι περισσότεροι των οργανισμών. Το νομοθετικό πλαίσιο που διέπει τους οργανισμούς εγγείων βελτιώσεων, δυστυχώς, ήταν από το 1970. Η πρώτη νομοθετική πρωτοβουλία ήταν πέρσι, σύμφωνα με την οποία η αρμοδιότητα εποπτείας των ΤΟΕΒ πέρασε στις περιφέρειες.</w:t>
      </w:r>
    </w:p>
    <w:p w14:paraId="6A407B04" w14:textId="77777777" w:rsidR="0083630C" w:rsidRDefault="004440BA">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Προσωπικά πιστεύω ότι όλα αυτά τα χρόνια πολύ λίγοι δήμοι άσκησαν τον εποπτικό ρόλο στους ΤΟΕΒ. Διότι, δυστυχώς, πολλές διοικήσεις των ΤΟΕΒ δεν γνώριζαν πώς να ασκήσουν τη διαχείριση. Δεν έκαναν σκόπιμα κακοδιαχείριση, αλλά δεν γνώριζαν πώς να ασκήσουν διαχείριση. Δεν γνώριζαν πώς να συγκροτούν μια γενική συ</w:t>
      </w:r>
      <w:r>
        <w:rPr>
          <w:rFonts w:eastAsia="Times New Roman" w:cs="Times New Roman"/>
          <w:szCs w:val="24"/>
        </w:rPr>
        <w:lastRenderedPageBreak/>
        <w:t>νέλευση και πώς να εξηγούν στους αρδευτές για ποιο λόγο πρέπει να δίνουν τις εισφορές. Συνεπώς, αυτή η άγνοια όλα αυτά τα χρόνια, αυτή η ανυπαρξία νομοθετικών πρωτοβουλιών οδήγησε στο σημερινό αποτέλεσμα της διόγκωσης των χρεών, με την απειλή της διακοπής του ηλεκτρικού ρεύματος.</w:t>
      </w:r>
    </w:p>
    <w:p w14:paraId="6A407B05" w14:textId="77777777" w:rsidR="0083630C" w:rsidRDefault="004440BA">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Συνεπώς, είμαστε σε μια κατάσταση στην οποία δεν απαιτείται κόντρα. Πρέπει η ΔΕΗ, χωρίς να απεμπολήσει τα συμφέροντά της, να επιδείξει –επαναλαμβάνω- το κοινωνικό της πρόσωπο.</w:t>
      </w:r>
    </w:p>
    <w:p w14:paraId="6A407B06"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Ως Υπουργείο Αγροτικής Ανάπτυξης έχουμε ενσωματώσει στο υπό κατάθεση νομοσχέδιο συγκεκριμένη διάταξη, σύμφωνα με την οποία διευκολύνεται πλέον η </w:t>
      </w:r>
      <w:proofErr w:type="spellStart"/>
      <w:r>
        <w:rPr>
          <w:rFonts w:eastAsia="Times New Roman" w:cs="Times New Roman"/>
          <w:szCs w:val="24"/>
        </w:rPr>
        <w:t>εισπραξιμότητα</w:t>
      </w:r>
      <w:proofErr w:type="spellEnd"/>
      <w:r>
        <w:rPr>
          <w:rFonts w:eastAsia="Times New Roman" w:cs="Times New Roman"/>
          <w:szCs w:val="24"/>
        </w:rPr>
        <w:t xml:space="preserve"> αφ’ ενός των οφειλών από τις διοικήσεις και αφ’ ετέρου ο διακανονισμός των οφειλών. Θα τη δείτε εντός μιας εβδομάδας, ώστε του χρόνου και το 2020 και το 2021 να μην έχουμε πάλι τα ίδια προβλήματα, να απειλούνται με διακοπή ηλεκτροδότησης οι διοικήσεις των ΤΟΕΒ. </w:t>
      </w:r>
    </w:p>
    <w:p w14:paraId="6A407B07" w14:textId="77777777" w:rsidR="0083630C" w:rsidRDefault="004440BA">
      <w:pPr>
        <w:spacing w:line="600" w:lineRule="auto"/>
        <w:ind w:firstLine="720"/>
        <w:contextualSpacing/>
        <w:jc w:val="both"/>
        <w:rPr>
          <w:rFonts w:eastAsia="Times New Roman" w:cs="Times New Roman"/>
          <w:szCs w:val="24"/>
        </w:rPr>
      </w:pPr>
      <w:r w:rsidRPr="00090E18">
        <w:rPr>
          <w:rFonts w:eastAsia="Times New Roman" w:cs="Times New Roman"/>
          <w:szCs w:val="24"/>
        </w:rPr>
        <w:lastRenderedPageBreak/>
        <w:t>(Στο σημείο αυτό την</w:t>
      </w:r>
      <w:r>
        <w:rPr>
          <w:rFonts w:eastAsia="Times New Roman" w:cs="Times New Roman"/>
          <w:szCs w:val="24"/>
        </w:rPr>
        <w:t xml:space="preserve"> Προεδρική Έδρα καταλαμβάνει ο Η΄</w:t>
      </w:r>
      <w:r w:rsidRPr="00090E18">
        <w:rPr>
          <w:rFonts w:eastAsia="Times New Roman" w:cs="Times New Roman"/>
          <w:szCs w:val="24"/>
        </w:rPr>
        <w:t xml:space="preserve"> Αντιπρόεδρος της Βουλής κ. </w:t>
      </w:r>
      <w:r w:rsidRPr="008A59EE">
        <w:rPr>
          <w:rFonts w:eastAsia="Times New Roman" w:cs="Times New Roman"/>
          <w:b/>
          <w:szCs w:val="24"/>
        </w:rPr>
        <w:t>ΔΗΜΗΤΡΙΟΣ ΚΑΜΜΕΝΟΣ</w:t>
      </w:r>
      <w:r w:rsidRPr="00AE4BD2">
        <w:rPr>
          <w:rFonts w:eastAsia="Times New Roman" w:cs="Times New Roman"/>
          <w:szCs w:val="24"/>
        </w:rPr>
        <w:t>)</w:t>
      </w:r>
    </w:p>
    <w:p w14:paraId="6A407B08"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κάθε περιοχή είναι ξεχωριστή. Αναφέρατε για τα αντισταθμιστικά οφέλη. Πιθανότατα έχετε δίκιο σ’ αυτό, αλλά αρμόδιος είναι ο Υπουργός Ενέργειας, για να απαντήσει. </w:t>
      </w:r>
    </w:p>
    <w:p w14:paraId="6A407B09"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το Υπουργείο Αγροτικής Ανάπτυξης για το μέλλον έχει καθορίσει σαφές νομοθετικό περιβάλλον, για να μην επαναληφθεί το πρόβλημα άπαξ και διαπαντός αφ’ ενός και αφ’ ετέρου στην έκρυθμη κατάσταση στην οποία βρίσκονται σήμερα πολλές περιοχές, στις οποίες κινδυνεύουν να τους διακοπεί η ηλεκτροδότηση, απαιτούνται αποφάσεις χθες, όχι μετά από μια εβδομάδα και δέκα ημέρες, με κοινωνική δικαιοσύνη αφ’ ενός, διότι οι αρδευτές, οι αγρότες πρέπει να ποτίσουν και αφ’ ετέρου γρήγορα αυτοί οι οποίοι σπατάλησαν χρήματα ή κακοδιαχειρίστηκαν να οδηγηθούν στη δικαιοσύνη. </w:t>
      </w:r>
    </w:p>
    <w:p w14:paraId="6A407B0A"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6A407B0B" w14:textId="77777777" w:rsidR="0083630C" w:rsidRDefault="004440BA">
      <w:pPr>
        <w:spacing w:line="600" w:lineRule="auto"/>
        <w:ind w:firstLine="720"/>
        <w:contextualSpacing/>
        <w:jc w:val="both"/>
        <w:rPr>
          <w:rFonts w:eastAsia="Times New Roman" w:cs="Times New Roman"/>
          <w:szCs w:val="24"/>
        </w:rPr>
      </w:pPr>
      <w:r w:rsidRPr="00BC5C31">
        <w:rPr>
          <w:rFonts w:eastAsia="Times New Roman"/>
          <w:b/>
          <w:bCs/>
        </w:rPr>
        <w:lastRenderedPageBreak/>
        <w:t>ΠΡΟΕΔΡΕΥΩΝ (Δημήτριος Καμμένος):</w:t>
      </w:r>
      <w:r>
        <w:rPr>
          <w:rFonts w:eastAsia="Times New Roman" w:cs="Times New Roman"/>
          <w:szCs w:val="24"/>
        </w:rPr>
        <w:t xml:space="preserve"> Ευχαριστούμε πολύ, κύριε Υπουργέ.</w:t>
      </w:r>
    </w:p>
    <w:p w14:paraId="6A407B0C"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Θα συζητηθεί τώρα η πρώτη </w:t>
      </w:r>
      <w:r w:rsidRPr="006C70BC">
        <w:rPr>
          <w:rFonts w:eastAsia="Times New Roman" w:cs="Times New Roman"/>
          <w:szCs w:val="24"/>
        </w:rPr>
        <w:t xml:space="preserve">με αριθμό 1669/21-5-2018 </w:t>
      </w:r>
      <w:r>
        <w:rPr>
          <w:rFonts w:eastAsia="Times New Roman" w:cs="Times New Roman"/>
          <w:szCs w:val="24"/>
        </w:rPr>
        <w:t>ε</w:t>
      </w:r>
      <w:r w:rsidRPr="006C70BC">
        <w:rPr>
          <w:rFonts w:eastAsia="Times New Roman" w:cs="Times New Roman"/>
          <w:szCs w:val="24"/>
        </w:rPr>
        <w:t xml:space="preserve">πίκαιρη </w:t>
      </w:r>
      <w:r>
        <w:rPr>
          <w:rFonts w:eastAsia="Times New Roman" w:cs="Times New Roman"/>
          <w:szCs w:val="24"/>
        </w:rPr>
        <w:t>ε</w:t>
      </w:r>
      <w:r w:rsidRPr="006C70BC">
        <w:rPr>
          <w:rFonts w:eastAsia="Times New Roman" w:cs="Times New Roman"/>
          <w:szCs w:val="24"/>
        </w:rPr>
        <w:t xml:space="preserve">ρώτηση </w:t>
      </w:r>
      <w:r>
        <w:rPr>
          <w:rFonts w:eastAsia="Times New Roman" w:cs="Times New Roman"/>
          <w:szCs w:val="24"/>
        </w:rPr>
        <w:t xml:space="preserve">πρώτου κύκλου </w:t>
      </w:r>
      <w:r w:rsidRPr="006C70BC">
        <w:rPr>
          <w:rFonts w:eastAsia="Times New Roman" w:cs="Times New Roman"/>
          <w:szCs w:val="24"/>
        </w:rPr>
        <w:t xml:space="preserve">του Βουλευτή Ξάνθης του Συνασπισμού Ριζοσπαστικής Αριστεράς κ. Γρηγορίου Στογιαννίδη προς την Υπουργό Εργασίας, Κοινωνικής Ασφάλισης και Κοινωνικής Αλληλεγγύης, με θέμα: «Ενημέρωση περί ελέγχων της Επιθεώρησης Ασφάλειας και Υγείας στην Εργασία (ΕΑΥΕ) μετά από την πυρκαγιά που ξέσπασε στο εργοστάσιο μπαταριών </w:t>
      </w:r>
      <w:r>
        <w:rPr>
          <w:rFonts w:eastAsia="Times New Roman" w:cs="Times New Roman"/>
          <w:szCs w:val="24"/>
        </w:rPr>
        <w:t>«</w:t>
      </w:r>
      <w:r w:rsidRPr="006C70BC">
        <w:rPr>
          <w:rFonts w:eastAsia="Times New Roman" w:cs="Times New Roman"/>
          <w:szCs w:val="24"/>
        </w:rPr>
        <w:t>SUNLIGHT</w:t>
      </w:r>
      <w:r>
        <w:rPr>
          <w:rFonts w:eastAsia="Times New Roman" w:cs="Times New Roman"/>
          <w:szCs w:val="24"/>
        </w:rPr>
        <w:t>»</w:t>
      </w:r>
      <w:r w:rsidRPr="006C70BC">
        <w:rPr>
          <w:rFonts w:eastAsia="Times New Roman" w:cs="Times New Roman"/>
          <w:szCs w:val="24"/>
        </w:rPr>
        <w:t xml:space="preserve"> και ανάγκη δημιουργίας Τμήματος Επιθεώρησης Ασφάλειας και Υγείας στην Εργασία στο</w:t>
      </w:r>
      <w:r>
        <w:rPr>
          <w:rFonts w:eastAsia="Times New Roman" w:cs="Times New Roman"/>
          <w:szCs w:val="24"/>
        </w:rPr>
        <w:t>ν Ν</w:t>
      </w:r>
      <w:r w:rsidRPr="006C70BC">
        <w:rPr>
          <w:rFonts w:eastAsia="Times New Roman" w:cs="Times New Roman"/>
          <w:szCs w:val="24"/>
        </w:rPr>
        <w:t>ομό Ξάνθης».</w:t>
      </w:r>
    </w:p>
    <w:p w14:paraId="6A407B0D"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Στην ερώτηση θα απαντήσει ο Υφυπουργός Εργασίας, Κοινωνικής Ασφάλισης και Κοινωνικής Αλληλεγγύης κ. Αθανάσιος Ηλιόπουλος. </w:t>
      </w:r>
    </w:p>
    <w:p w14:paraId="6A407B0E"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Κύριε Στογιαννίδη, έχετε τον λόγο.</w:t>
      </w:r>
    </w:p>
    <w:p w14:paraId="6A407B0F"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t>ΓΡΗΓΟΡΙΟΣ ΣΤΟΓΙΑΝΝΙΔΗΣ:</w:t>
      </w:r>
      <w:r>
        <w:rPr>
          <w:rFonts w:eastAsia="Times New Roman" w:cs="Times New Roman"/>
          <w:szCs w:val="24"/>
        </w:rPr>
        <w:t xml:space="preserve"> Ευχαριστώ, κύριε Πρόεδρε. </w:t>
      </w:r>
    </w:p>
    <w:p w14:paraId="6A407B10"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Υφυπουργέ, σε συνέχεια της πυρκαγιάς που ξέσπασε την 1-5-18 στο </w:t>
      </w:r>
      <w:r w:rsidRPr="006C70BC">
        <w:rPr>
          <w:rFonts w:eastAsia="Times New Roman" w:cs="Times New Roman"/>
          <w:szCs w:val="24"/>
        </w:rPr>
        <w:t>εργοστάσιο μπαταριών</w:t>
      </w:r>
      <w:r>
        <w:rPr>
          <w:rFonts w:eastAsia="Times New Roman" w:cs="Times New Roman"/>
          <w:szCs w:val="24"/>
        </w:rPr>
        <w:t xml:space="preserve"> της εταιρείας</w:t>
      </w:r>
      <w:r w:rsidRPr="006C70BC">
        <w:rPr>
          <w:rFonts w:eastAsia="Times New Roman" w:cs="Times New Roman"/>
          <w:szCs w:val="24"/>
        </w:rPr>
        <w:t xml:space="preserve"> </w:t>
      </w:r>
      <w:r>
        <w:rPr>
          <w:rFonts w:eastAsia="Times New Roman" w:cs="Times New Roman"/>
          <w:szCs w:val="24"/>
        </w:rPr>
        <w:t>«</w:t>
      </w:r>
      <w:r w:rsidRPr="006C70BC">
        <w:rPr>
          <w:rFonts w:eastAsia="Times New Roman" w:cs="Times New Roman"/>
          <w:szCs w:val="24"/>
        </w:rPr>
        <w:t>SUNLIGHT</w:t>
      </w:r>
      <w:r>
        <w:rPr>
          <w:rFonts w:eastAsia="Times New Roman" w:cs="Times New Roman"/>
          <w:szCs w:val="24"/>
        </w:rPr>
        <w:t xml:space="preserve">» στο Όλβιο Ξάνθης έχει προκληθεί ανησυχία στους εργαζόμενους, αφ’ ενός μεν για την υγιεινή και ασφάλεια του εργασιακού τους περιβάλλοντος, αφ’ ετέρου δε για τον τρόπο και τη διαδικασία αποκατάστασης. </w:t>
      </w:r>
    </w:p>
    <w:p w14:paraId="6A407B11"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Επ’ αφορμή δε του εν λόγω συμβάντος, ανεδείχθη για άλλη μια φορά η ανάγκη δημιουργίας στην Ξάνθη Τμήματος Επιθεώρησης Ασφάλειας και Υγείας στην Εργασία, καθώς η Περιφερειακή Διεύθυνση Επιθεώρησης Ασφάλειας και Υγείας στην Εργασία Μακεδονίας - Θράκης δεν διαθέτει τέτοιο τμήμα στην Ξάνθη, παρά το γεγονός ότι στον Νομό Ξάνθης λειτουργούν πολλές χημικές βιομηχανίες, ενώ οι ανάγκες της Ξάνθης εξυπηρετούνται από την υπηρεσία του Νομού Δράμας, που απέχει από την Ξάνθη 85 χιλιόμετρα, με αποτέλεσμα να δυσχεραίνονται οι προληπτικοί έλεγχοι για τη διαφύλαξη και προαγωγή της υγείας των εργαζομένων, τη μείωση των εργατικών ατυχημάτων και την πρόληψη επαγγελματικών ασθενειών. </w:t>
      </w:r>
    </w:p>
    <w:p w14:paraId="6A407B12"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Κατόπιν των ανωτέρω, σας ερωτώ, πρώτον, εάν κλιμάκιο της Επιθεώρησης Ασφάλειας και Υγείας στην Εργασία έχει προβεί σε επιτόπιο έλεγχο προς αποτίμηση της κατάστασης, διά ειδικών μετρήσεων παραγόντων, καθώς και αν παρακολουθείται από το Υπουργείο η διαδικασία αποκατάστασης. </w:t>
      </w:r>
    </w:p>
    <w:p w14:paraId="6A407B13"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εάν προτίθεται το Υπουργείο να συστήσει Τμήμα Επιθεώρησης Ασφάλειας και Υγείας στην Εργασία στην Ξάνθη. </w:t>
      </w:r>
    </w:p>
    <w:p w14:paraId="6A407B14"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6A407B15" w14:textId="77777777" w:rsidR="0083630C" w:rsidRDefault="004440BA">
      <w:pPr>
        <w:spacing w:line="600" w:lineRule="auto"/>
        <w:ind w:firstLine="720"/>
        <w:contextualSpacing/>
        <w:jc w:val="both"/>
        <w:rPr>
          <w:rFonts w:eastAsia="Times New Roman" w:cs="Times New Roman"/>
          <w:szCs w:val="24"/>
        </w:rPr>
      </w:pPr>
      <w:r w:rsidRPr="00BC5C31">
        <w:rPr>
          <w:rFonts w:eastAsia="Times New Roman"/>
          <w:b/>
          <w:bCs/>
        </w:rPr>
        <w:t>ΠΡΟΕΔΡΕΥΩΝ (Δημήτριος Καμμένος):</w:t>
      </w:r>
      <w:r>
        <w:rPr>
          <w:rFonts w:eastAsia="Times New Roman" w:cs="Times New Roman"/>
          <w:szCs w:val="24"/>
        </w:rPr>
        <w:t xml:space="preserve"> Ευχαριστούμε, κύριε Βουλευτά.</w:t>
      </w:r>
    </w:p>
    <w:p w14:paraId="6A407B16"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Υφυπουργέ,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14:paraId="6A407B17"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t>ΑΘΑΝΑ</w:t>
      </w:r>
      <w:r w:rsidRPr="00D939A5">
        <w:rPr>
          <w:rFonts w:eastAsia="Times New Roman" w:cs="Times New Roman"/>
          <w:b/>
          <w:szCs w:val="24"/>
        </w:rPr>
        <w:t xml:space="preserve">ΣΙΟΣ </w:t>
      </w:r>
      <w:r>
        <w:rPr>
          <w:rFonts w:eastAsia="Times New Roman" w:cs="Times New Roman"/>
          <w:b/>
          <w:szCs w:val="24"/>
        </w:rPr>
        <w:t>ΗΛΙΟ</w:t>
      </w:r>
      <w:r w:rsidRPr="00D939A5">
        <w:rPr>
          <w:rFonts w:eastAsia="Times New Roman" w:cs="Times New Roman"/>
          <w:b/>
          <w:szCs w:val="24"/>
        </w:rPr>
        <w:t>ΠΟΥΛΟΣ (Υφυπουργός Εργασίας, Κοινωνικής Ασφάλισης και Κοινωνικής Αλληλεγγύης):</w:t>
      </w:r>
      <w:r>
        <w:rPr>
          <w:rFonts w:eastAsia="Times New Roman" w:cs="Times New Roman"/>
          <w:b/>
          <w:szCs w:val="24"/>
        </w:rPr>
        <w:t xml:space="preserve"> </w:t>
      </w:r>
      <w:r>
        <w:rPr>
          <w:rFonts w:eastAsia="Times New Roman" w:cs="Times New Roman"/>
          <w:szCs w:val="24"/>
        </w:rPr>
        <w:t>Ευχαριστώ, κύριε Πρόεδρε.</w:t>
      </w:r>
    </w:p>
    <w:p w14:paraId="6A407B18"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Κύριε Στογιαννίδη, από την πρώτη στιγμή που υπήρξε η συγκεκριμένη εξέλιξη στη βιομηχανία</w:t>
      </w:r>
      <w:r w:rsidRPr="006C70BC">
        <w:rPr>
          <w:rFonts w:eastAsia="Times New Roman" w:cs="Times New Roman"/>
          <w:szCs w:val="24"/>
        </w:rPr>
        <w:t xml:space="preserve"> </w:t>
      </w:r>
      <w:r>
        <w:rPr>
          <w:rFonts w:eastAsia="Times New Roman" w:cs="Times New Roman"/>
          <w:szCs w:val="24"/>
        </w:rPr>
        <w:t>«</w:t>
      </w:r>
      <w:r w:rsidRPr="006C70BC">
        <w:rPr>
          <w:rFonts w:eastAsia="Times New Roman" w:cs="Times New Roman"/>
          <w:szCs w:val="24"/>
        </w:rPr>
        <w:t>SUNLIGHT</w:t>
      </w:r>
      <w:r>
        <w:rPr>
          <w:rFonts w:eastAsia="Times New Roman" w:cs="Times New Roman"/>
          <w:szCs w:val="24"/>
        </w:rPr>
        <w:t>» υπήρξε άμεση παρέμβαση από την Επιθεώρηση Εργα</w:t>
      </w:r>
      <w:r>
        <w:rPr>
          <w:rFonts w:eastAsia="Times New Roman" w:cs="Times New Roman"/>
          <w:szCs w:val="24"/>
        </w:rPr>
        <w:lastRenderedPageBreak/>
        <w:t xml:space="preserve">σίας. Η επιχείρηση, μετά από υποδείξεις, από δελτία ελέγχου της επιθεώρησης, προχώρησε σε ιατρικές εξετάσεις για το σύνολο των εργαζομένων που εργάζονταν εκείνη τη στιγμή και ήταν στο εργοστάσιο στη συγκεκριμένη βάρδια. </w:t>
      </w:r>
    </w:p>
    <w:p w14:paraId="6A407B19"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Οι ιατρικές εξετάσεις, οι οποίες έχουν προχωρήσει, είναι εξετάσεις αίματος για τον προσδιορισμό του επιπέδου </w:t>
      </w:r>
      <w:proofErr w:type="spellStart"/>
      <w:r>
        <w:rPr>
          <w:rFonts w:eastAsia="Times New Roman" w:cs="Times New Roman"/>
          <w:szCs w:val="24"/>
        </w:rPr>
        <w:t>μολύβδου</w:t>
      </w:r>
      <w:proofErr w:type="spellEnd"/>
      <w:r>
        <w:rPr>
          <w:rFonts w:eastAsia="Times New Roman" w:cs="Times New Roman"/>
          <w:szCs w:val="24"/>
        </w:rPr>
        <w:t xml:space="preserve"> στο αίμα, καθώς και μια σειρά από συνολικές κλινικές εξετάσεις με συμβεβλημένη ιατρό εργασίας. Μέχρι αυτή τη στιγμή τα αποτελέσματα από τις εξετάσεις είναι θετικά, δεν έχει προκύψει κάποιο περαιτέρω πρόβλημα απ’ αυτά τα οποία έχουν ήδη συμβεί. Το μοναδικό το οποίο ακόμη δεν έχει ολοκληρωθεί από πλευράς των εξετάσεων είναι για τα επίπεδα διοξινών. </w:t>
      </w:r>
    </w:p>
    <w:p w14:paraId="6A407B1A"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Πέρα απ’ αυτό, προφανώς υπάρχει και όλο το κομμάτι για το πώς το υπόλοιπο τμήμα της επιχείρησης έχει επηρεασθεί ή όχι από τη συγκεκριμένη κατάσταση. </w:t>
      </w:r>
    </w:p>
    <w:p w14:paraId="6A407B1B"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Μετά από τον έλεγχο που έγινε από την Επιθεώρηση Εργασίας, ότι ο χώρος είναι κατάλληλος να εργαστούν οι υπόλοιποι εργαζόμενοι, υπήρξε έλεγχος και από τους κοινωνικούς επιθεωρητές. </w:t>
      </w:r>
    </w:p>
    <w:p w14:paraId="6A407B1C"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Την ίδια στιγμή, από την επιχείρηση έχει ζητηθεί να ελεγχθεί -και ελέγχεται- το σύνολο των απαραίτητων χαρτιών, όπως το πιστοποιητικό ενεργητικής πυροπροστασίας, για να δούμε κατά πόσον είχαν τηρηθεί όλα τα απαραίτητα στο κομμάτι της υγείας και ασφάλειας. </w:t>
      </w:r>
    </w:p>
    <w:p w14:paraId="6A407B1D"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Η συγκεκριμένη επιχείρηση είναι μία επιχείρηση, η οποία μόνο τα τελευταία τρία χρόνια έχει ελεγχθεί από το Τμήμα Υγείας και Ασφάλειας οκτώ φορές. Δηλαδή, έχει γίνει έλεγχος από επιθεωρητές που έχουν πάει στη συγκεκριμένη επιχείρηση. Για ζητήματα υγείας και ασφάλειας, έχουν υπάρξει μηνυτήριες αναφορές για εργατικά ατυχήματα, που έχουν συμβεί στη «</w:t>
      </w:r>
      <w:r>
        <w:rPr>
          <w:rFonts w:eastAsia="Times New Roman" w:cs="Times New Roman"/>
          <w:szCs w:val="24"/>
          <w:lang w:val="en-US"/>
        </w:rPr>
        <w:t>SUNLIGHT</w:t>
      </w:r>
      <w:r>
        <w:rPr>
          <w:rFonts w:eastAsia="Times New Roman" w:cs="Times New Roman"/>
          <w:szCs w:val="24"/>
        </w:rPr>
        <w:t>»</w:t>
      </w:r>
      <w:r w:rsidRPr="003C6B2D">
        <w:rPr>
          <w:rFonts w:eastAsia="Times New Roman" w:cs="Times New Roman"/>
          <w:szCs w:val="24"/>
        </w:rPr>
        <w:t xml:space="preserve"> </w:t>
      </w:r>
      <w:r>
        <w:rPr>
          <w:rFonts w:eastAsia="Times New Roman" w:cs="Times New Roman"/>
          <w:szCs w:val="24"/>
        </w:rPr>
        <w:t xml:space="preserve">τέσσερις φορές. </w:t>
      </w:r>
    </w:p>
    <w:p w14:paraId="6A407B1E"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Αυτή τη στιγμή βρισκόμαστε σε μία επικοινωνία με την επιχείρηση, γιατί προφανώς είναι και δικό μας άγχος πώς θα επαναλειτουργήσει το εργοστάσιο, ώστε να μην θα χαθεί καμμία θέση εργασίας. Μιλάμε για μία μονάδα που απασχολούσε πεντακόσιους πενήντα εργαζόμενους. </w:t>
      </w:r>
    </w:p>
    <w:p w14:paraId="6A407B1F"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Γνωρίζουμε ότι η πρόταση της επιχείρησης, όπως έχει δηλωθεί μέχρι τώρα, είναι να επαναλειτουργήσει το εργοστάσιο στην περιοχή και να μην χαθεί καμμία θέση εργασίας -κάτι το οποίο είναι φυσιολογικό, γιατί μιλάμε για ένα εργοστάσιο με υψηλή εξειδίκευση. Δεν μπορεί εύκολα αυτό το εργατικό δυναμικό να βρεθεί αλλού. </w:t>
      </w:r>
    </w:p>
    <w:p w14:paraId="6A407B20"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Γι’ αυτόν τον λόγο κιόλας, υπάρχουν μία σειρά από σημαντικά χρηματοδοτικά εργαλεία, που μπορεί να ενεργοποιήσει ο ΟΑΕΔ, σε περιπτώσεις φυσικής καταστροφής. Είμαστε σε έναν διάλογο με την επιχείρηση, για να δούμε πώς θα προχωρήσουμε. </w:t>
      </w:r>
    </w:p>
    <w:p w14:paraId="6A407B21"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Για το δεύτερο ζήτημα, για το τι μπορεί να γίνει με το Τμήμα Υγείας </w:t>
      </w:r>
      <w:r>
        <w:rPr>
          <w:rFonts w:eastAsia="Times New Roman"/>
          <w:bCs/>
        </w:rPr>
        <w:t>κ</w:t>
      </w:r>
      <w:r w:rsidRPr="00F331DF">
        <w:rPr>
          <w:rFonts w:eastAsia="Times New Roman"/>
          <w:bCs/>
        </w:rPr>
        <w:t>αι</w:t>
      </w:r>
      <w:r>
        <w:rPr>
          <w:rFonts w:eastAsia="Times New Roman" w:cs="Times New Roman"/>
          <w:szCs w:val="24"/>
        </w:rPr>
        <w:t xml:space="preserve"> Ασφάλειας στην περιοχή, θα απαντήσω στη δευτερολογία μου. </w:t>
      </w:r>
    </w:p>
    <w:p w14:paraId="6A407B22" w14:textId="77777777" w:rsidR="0083630C" w:rsidRDefault="004440BA">
      <w:pPr>
        <w:spacing w:line="600" w:lineRule="auto"/>
        <w:ind w:firstLine="720"/>
        <w:contextualSpacing/>
        <w:jc w:val="both"/>
        <w:rPr>
          <w:rFonts w:eastAsia="Times New Roman" w:cs="Times New Roman"/>
          <w:szCs w:val="24"/>
        </w:rPr>
      </w:pPr>
      <w:r w:rsidRPr="008238F0">
        <w:rPr>
          <w:rFonts w:eastAsia="Times New Roman" w:cs="Times New Roman"/>
          <w:b/>
          <w:szCs w:val="24"/>
        </w:rPr>
        <w:t>ΠΡΟΕΔΡΕΥΩΝ (</w:t>
      </w:r>
      <w:r>
        <w:rPr>
          <w:rFonts w:eastAsia="Times New Roman" w:cs="Times New Roman"/>
          <w:b/>
          <w:szCs w:val="24"/>
        </w:rPr>
        <w:t xml:space="preserve">Δημήτριος </w:t>
      </w:r>
      <w:r w:rsidRPr="003C6B2D">
        <w:rPr>
          <w:rFonts w:eastAsia="Times New Roman" w:cs="Times New Roman"/>
          <w:b/>
          <w:szCs w:val="24"/>
        </w:rPr>
        <w:t>Καμμένος):</w:t>
      </w:r>
      <w:r w:rsidRPr="003C6B2D">
        <w:rPr>
          <w:rFonts w:eastAsia="Times New Roman" w:cs="Times New Roman"/>
          <w:szCs w:val="24"/>
        </w:rPr>
        <w:t xml:space="preserve"> Ευχαριστούμε, κύριε Υφυπουργέ.</w:t>
      </w:r>
      <w:r>
        <w:rPr>
          <w:rFonts w:eastAsia="Times New Roman" w:cs="Times New Roman"/>
          <w:szCs w:val="24"/>
        </w:rPr>
        <w:t xml:space="preserve"> </w:t>
      </w:r>
    </w:p>
    <w:p w14:paraId="6A407B23"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Παρακαλώ, κύριε Στογιαννίδη, έχετε τον λόγο για τρία λεπτά, για τη δευτερολογία σας.</w:t>
      </w:r>
    </w:p>
    <w:p w14:paraId="6A407B24" w14:textId="77777777" w:rsidR="0083630C" w:rsidRDefault="004440BA">
      <w:pPr>
        <w:spacing w:line="600" w:lineRule="auto"/>
        <w:ind w:firstLine="720"/>
        <w:contextualSpacing/>
        <w:jc w:val="both"/>
        <w:rPr>
          <w:rFonts w:eastAsia="Times New Roman" w:cs="Times New Roman"/>
          <w:szCs w:val="24"/>
        </w:rPr>
      </w:pPr>
      <w:r w:rsidRPr="00426B9A">
        <w:rPr>
          <w:rFonts w:eastAsia="Times New Roman" w:cs="Times New Roman"/>
          <w:b/>
          <w:szCs w:val="24"/>
        </w:rPr>
        <w:t>ΓΡΗΓΟΡΙΟΣ ΣΤΟΓΙΑΝΝΙΔΗΣ:</w:t>
      </w:r>
      <w:r>
        <w:rPr>
          <w:rFonts w:eastAsia="Times New Roman" w:cs="Times New Roman"/>
          <w:szCs w:val="24"/>
        </w:rPr>
        <w:t xml:space="preserve"> Κατ’ αρχάς, είναι θετικό το γεγονός </w:t>
      </w:r>
      <w:r w:rsidRPr="002B5B2E">
        <w:rPr>
          <w:rFonts w:eastAsia="Times New Roman"/>
          <w:bCs/>
          <w:shd w:val="clear" w:color="auto" w:fill="FFFFFF"/>
        </w:rPr>
        <w:t>ότι</w:t>
      </w:r>
      <w:r>
        <w:rPr>
          <w:rFonts w:eastAsia="Times New Roman" w:cs="Times New Roman"/>
          <w:szCs w:val="24"/>
        </w:rPr>
        <w:t xml:space="preserve"> αντέδρασαν άμεσα οι υπηρεσίες, γιατί στο παρελθόν δεν είχαμε ανάλογες αντιδράσεις. </w:t>
      </w:r>
    </w:p>
    <w:p w14:paraId="6A407B25"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Πρέπει να γνωρίζετε ότι, σύμφωνα με αυτά που δήλωσε η εταιρεία την ημέρα της πυρκαγιάς σε μία σύσκεψη που έγινε στην </w:t>
      </w:r>
      <w:proofErr w:type="spellStart"/>
      <w:r>
        <w:rPr>
          <w:rFonts w:eastAsia="Times New Roman" w:cs="Times New Roman"/>
          <w:szCs w:val="24"/>
        </w:rPr>
        <w:t>Αντιπεριφέρεια</w:t>
      </w:r>
      <w:proofErr w:type="spellEnd"/>
      <w:r>
        <w:rPr>
          <w:rFonts w:eastAsia="Times New Roman" w:cs="Times New Roman"/>
          <w:szCs w:val="24"/>
        </w:rPr>
        <w:t xml:space="preserve">, αυτή τη στιγμή απασχολούνται στο εργοστάσιο στην Ξάνθη επτακόσιοι πενήντα εργαζόμενοι. Αυτός είναι ένας πολύ μεγάλος αριθμός εργαζομένων. Βέβαια και ένας να απασχολείτο, θα έπρεπε το ίδιο ενδιαφέρον να δείξουμε, γιατί μιλάμε για ανθρώπους. </w:t>
      </w:r>
    </w:p>
    <w:p w14:paraId="6A407B26"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πρέπει να γνωρίζετε ότι έχουν μείνει κάποια κατάλοιπα από τη φωτιά, τα οποία, από πληροφορίες που έχω, θα πάει εξειδικευμένο συνεργείο να πάρει και όχι οι εργαζόμενοι που απασχολούνται εκεί. </w:t>
      </w:r>
    </w:p>
    <w:p w14:paraId="6A407B27"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Θεωρώ ότι θα πρέπει, επίσης, και η Κοινωνική Επιθεώρηση να δει τι θα γίνει με το θέμα των αμοιβών και αν αυτοί οι άνθρωποι θα συνεχίσουν να αμείβονται ή όχι. </w:t>
      </w:r>
      <w:r w:rsidRPr="00BA34D7">
        <w:rPr>
          <w:rFonts w:eastAsia="Times New Roman" w:cs="Times New Roman"/>
        </w:rPr>
        <w:t>Πρέπει</w:t>
      </w:r>
      <w:r>
        <w:rPr>
          <w:rFonts w:eastAsia="Times New Roman" w:cs="Times New Roman"/>
          <w:szCs w:val="24"/>
        </w:rPr>
        <w:t xml:space="preserve"> να δούμε, αν δεν αμείβονται, κατά πόσον </w:t>
      </w:r>
      <w:r w:rsidRPr="0001553A">
        <w:rPr>
          <w:rFonts w:eastAsia="Times New Roman" w:cs="Times New Roman"/>
          <w:bCs/>
          <w:shd w:val="clear" w:color="auto" w:fill="FFFFFF"/>
        </w:rPr>
        <w:t>μπορεί</w:t>
      </w:r>
      <w:r>
        <w:rPr>
          <w:rFonts w:eastAsia="Times New Roman" w:cs="Times New Roman"/>
          <w:szCs w:val="24"/>
        </w:rPr>
        <w:t xml:space="preserve"> να καλυφθεί η μισθοδοσία με κάποιον τρόπο από προγράμματα του ΟΑΕΔ, μέχρι να ξεκινήσει το εργοστάσιο. </w:t>
      </w:r>
    </w:p>
    <w:p w14:paraId="6A407B28"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δήλωση της εταιρείας, θα ξεκινήσει πάλι η λειτουργία της τον Σεπτέμβρη ή τον Οκτώβρη. Αυτό είναι πολύ θετικό. Όσον αφορά το δεύτερο ερώτημά </w:t>
      </w:r>
      <w:r>
        <w:rPr>
          <w:rFonts w:eastAsia="Times New Roman" w:cs="Times New Roman"/>
          <w:szCs w:val="24"/>
        </w:rPr>
        <w:lastRenderedPageBreak/>
        <w:t xml:space="preserve">μου για τη δημιουργία Τμήματος Υγείας και Ασφάλειας στην Ξάνθη, θέλω να σας ενημερώσω ότι υπάρχει ακόμη μία μεγάλη επιχείρηση που απασχολεί και αυτή επτακόσιους εργαζόμενους στην Ξάνθη. </w:t>
      </w:r>
      <w:r w:rsidRPr="007756A5">
        <w:rPr>
          <w:rFonts w:eastAsia="Times New Roman" w:cs="Times New Roman"/>
          <w:szCs w:val="24"/>
        </w:rPr>
        <w:t>Ε</w:t>
      </w:r>
      <w:r w:rsidRPr="007756A5">
        <w:rPr>
          <w:rFonts w:eastAsia="Times New Roman" w:cs="Times New Roman"/>
          <w:bCs/>
          <w:shd w:val="clear" w:color="auto" w:fill="FFFFFF"/>
        </w:rPr>
        <w:t>πίσης</w:t>
      </w:r>
      <w:r>
        <w:rPr>
          <w:rFonts w:eastAsia="Times New Roman" w:cs="Times New Roman"/>
          <w:szCs w:val="24"/>
        </w:rPr>
        <w:t xml:space="preserve">, υπάρχουν άλλες τρεις επιχειρήσεις οι οποίες είναι χαρακτηρισμένες στην κατηγορία </w:t>
      </w:r>
      <w:proofErr w:type="spellStart"/>
      <w:r>
        <w:rPr>
          <w:rFonts w:eastAsia="Times New Roman" w:cs="Times New Roman"/>
          <w:szCs w:val="24"/>
        </w:rPr>
        <w:t>Σεβέζο</w:t>
      </w:r>
      <w:proofErr w:type="spellEnd"/>
      <w:r>
        <w:rPr>
          <w:rFonts w:eastAsia="Times New Roman" w:cs="Times New Roman"/>
          <w:szCs w:val="24"/>
        </w:rPr>
        <w:t xml:space="preserve">. </w:t>
      </w:r>
    </w:p>
    <w:p w14:paraId="6A407B29"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Όλα αυτά δείχνουν ότι αυτός ο νομός είχε πολύ μεγάλη ανάγκη για τη δημιουργία αυτού του συγκεκριμένου</w:t>
      </w:r>
      <w:r w:rsidRPr="001D47E2">
        <w:rPr>
          <w:rFonts w:eastAsia="Times New Roman" w:cs="Times New Roman"/>
          <w:szCs w:val="24"/>
        </w:rPr>
        <w:t xml:space="preserve"> </w:t>
      </w:r>
      <w:r>
        <w:rPr>
          <w:rFonts w:eastAsia="Times New Roman" w:cs="Times New Roman"/>
          <w:szCs w:val="24"/>
        </w:rPr>
        <w:t xml:space="preserve">τμήματος. Παρ’ όλα αυτά, όπως γνωρίζετε, οι προηγούμενες κυβερνήσεις αδιαφορούσαν για την υγεία και ασφάλεια των εργαζομένων. Πρέπει τουλάχιστον η δική μας Κυβέρνηση να βάλει σε άμεση προτεραιότητα, θεωρώ, αυτό το ζήτημα, </w:t>
      </w:r>
      <w:r w:rsidRPr="001D47E2">
        <w:rPr>
          <w:rFonts w:eastAsia="Times New Roman" w:cs="Times New Roman"/>
          <w:bCs/>
          <w:shd w:val="clear" w:color="auto" w:fill="FFFFFF"/>
        </w:rPr>
        <w:t xml:space="preserve">δηλαδή </w:t>
      </w:r>
      <w:r>
        <w:rPr>
          <w:rFonts w:eastAsia="Times New Roman" w:cs="Times New Roman"/>
          <w:szCs w:val="24"/>
        </w:rPr>
        <w:t>τη δημιουργία του συγκεκριμένου Τμήματος Υγείας και Ασφάλειας στην Εργασία στην Ξάνθη.</w:t>
      </w:r>
    </w:p>
    <w:p w14:paraId="6A407B2A"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A407B2B" w14:textId="77777777" w:rsidR="0083630C" w:rsidRDefault="004440BA">
      <w:pPr>
        <w:spacing w:line="600" w:lineRule="auto"/>
        <w:ind w:firstLine="720"/>
        <w:contextualSpacing/>
        <w:jc w:val="both"/>
        <w:rPr>
          <w:rFonts w:eastAsia="Times New Roman" w:cs="Times New Roman"/>
          <w:szCs w:val="24"/>
        </w:rPr>
      </w:pPr>
      <w:r w:rsidRPr="00B04E05">
        <w:rPr>
          <w:rFonts w:eastAsia="Times New Roman" w:cs="Times New Roman"/>
          <w:b/>
          <w:szCs w:val="24"/>
        </w:rPr>
        <w:t>ΠΡΟΕΔΡΕΥΩΝ (Δημήτριος Καμμένος):</w:t>
      </w:r>
      <w:r w:rsidRPr="00B04E05">
        <w:rPr>
          <w:rFonts w:eastAsia="Times New Roman" w:cs="Times New Roman"/>
          <w:szCs w:val="24"/>
        </w:rPr>
        <w:t xml:space="preserve"> Ευχαριστούμε</w:t>
      </w:r>
      <w:r>
        <w:rPr>
          <w:rFonts w:eastAsia="Times New Roman" w:cs="Times New Roman"/>
          <w:szCs w:val="24"/>
        </w:rPr>
        <w:t xml:space="preserve"> πολύ, κύριε Στογιαννίδη.</w:t>
      </w:r>
    </w:p>
    <w:p w14:paraId="6A407B2C"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Κύριε Υφυπουργέ, έχετε τρία λεπτά για τη δευτερολογία σας.</w:t>
      </w:r>
    </w:p>
    <w:p w14:paraId="6A407B2D" w14:textId="77777777" w:rsidR="0083630C" w:rsidRDefault="004440BA">
      <w:pPr>
        <w:spacing w:line="600" w:lineRule="auto"/>
        <w:ind w:firstLine="720"/>
        <w:contextualSpacing/>
        <w:jc w:val="both"/>
        <w:rPr>
          <w:rFonts w:eastAsia="Times New Roman" w:cs="Times New Roman"/>
          <w:szCs w:val="24"/>
        </w:rPr>
      </w:pPr>
      <w:r w:rsidRPr="001D47E2">
        <w:rPr>
          <w:rFonts w:eastAsia="Times New Roman" w:cs="Times New Roman"/>
          <w:b/>
          <w:szCs w:val="24"/>
        </w:rPr>
        <w:lastRenderedPageBreak/>
        <w:t>ΑΘΑΝΑΣΙΟΣ ΗΛΙΟΠΟΥΛΟΣ (Υφυπουργός Εργασίας, Κοινωνικής Ασφάλισης και Κοινωνικής Αλληλεγγύης):</w:t>
      </w:r>
      <w:r>
        <w:rPr>
          <w:rFonts w:eastAsia="Times New Roman" w:cs="Times New Roman"/>
          <w:szCs w:val="24"/>
        </w:rPr>
        <w:t xml:space="preserve"> Κύριε Στογιαννίδη, ξαναλέω ότι από τη μεριά της επιθεώρησης, τόσο από τη μεριά της Επιθεώρησης Υγείας και Ασφάλειας όσο και από τους Κοινωνικούς Επιθεωρητές, θα παρακολουθήσουμε όλη την εξέλιξη της διαδικασίας στην επιχείρηση </w:t>
      </w:r>
      <w:r w:rsidRPr="00F331DF">
        <w:rPr>
          <w:rFonts w:eastAsia="Times New Roman"/>
          <w:bCs/>
        </w:rPr>
        <w:t>και</w:t>
      </w:r>
      <w:r>
        <w:rPr>
          <w:rFonts w:eastAsia="Times New Roman" w:cs="Times New Roman"/>
          <w:szCs w:val="24"/>
        </w:rPr>
        <w:t xml:space="preserve"> σχετικά με το πώς θα πληρώνονται, όπως είπατε, κανονικά οι εργαζόμενοι, αλλά και σχετικά με το πώς θα γίνει η αποκατάσταση, ώστε να τηρηθεί πλήρως όλο το πλαίσιο υγείας και ασφάλειας που πρέπει να τηρηθεί. Χαρακτηριστικό </w:t>
      </w:r>
      <w:r w:rsidRPr="00D66BCA">
        <w:rPr>
          <w:rFonts w:eastAsia="Times New Roman"/>
          <w:bCs/>
        </w:rPr>
        <w:t>είναι</w:t>
      </w:r>
      <w:r>
        <w:rPr>
          <w:rFonts w:eastAsia="Times New Roman" w:cs="Times New Roman"/>
          <w:szCs w:val="24"/>
        </w:rPr>
        <w:t xml:space="preserve"> το παράδειγμα που αναφέρατε. Προφανώς, δεν μπορούν σε τέτοιους χώρους που ενδέχεται να υπάρχουν μία σειρά από επικίνδυνα υλικά να μπουν οι εργαζόμενοι να κάνουν την αποκατάσταση. Το Τμήμα Επιθεώρησης Υγείας το γνωρίζει αυτό και προχωράει. </w:t>
      </w:r>
    </w:p>
    <w:p w14:paraId="6A407B2E"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Τώρα, σχετικά με το δεύτερο ερώτημα, όπως πολύ σωστά είπατε, η Επιθεώρηση Εργασίας είχε υποβαθμιστεί πάρα πολύ. Νομίζω ότι το πιο χαρακτηριστικό παράδειγμα ήταν το οργανόγραμμα του 2014, το οποίο καταργούσε μία σειρά από τμήματα. </w:t>
      </w:r>
      <w:r>
        <w:rPr>
          <w:rFonts w:eastAsia="Times New Roman" w:cs="Times New Roman"/>
          <w:szCs w:val="24"/>
        </w:rPr>
        <w:lastRenderedPageBreak/>
        <w:t xml:space="preserve">Έκλεινε τμήματα και μονάδες. Ίσως το πιο χαρακτηριστικό παράδειγμα ήταν ότι είχε καταργήσει ακόμη και το Τμήμα Νομικής Στήριξης. Δεν γνωρίζω άλλη Επιθεώρηση σε όλη την Ευρώπη η οποία να δουλεύει χωρίς Τμήμα Νομικής Στήριξης. </w:t>
      </w:r>
    </w:p>
    <w:p w14:paraId="6A407B2F"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Με το τελευταίο οργανόγραμμα που περάσαμε πέρυσι, πλέον μία σειρά από τμήματα ξαναλειτούργησε. Φτιάχτηκαν οι μονάδες, όπως το Τμήμα Νομικής Στήριξης </w:t>
      </w:r>
      <w:r w:rsidRPr="001D47E2">
        <w:rPr>
          <w:rFonts w:eastAsia="Times New Roman"/>
          <w:bCs/>
        </w:rPr>
        <w:t>και</w:t>
      </w:r>
      <w:r>
        <w:rPr>
          <w:rFonts w:eastAsia="Times New Roman"/>
          <w:bCs/>
        </w:rPr>
        <w:t xml:space="preserve"> το </w:t>
      </w:r>
      <w:r>
        <w:rPr>
          <w:rFonts w:eastAsia="Times New Roman" w:cs="Times New Roman"/>
          <w:szCs w:val="24"/>
        </w:rPr>
        <w:t>Τμήμα Πληροφοριακών Συστημάτων, γιατί είναι πάρα πολύ κρίσιμο το πληροφοριακό σύστημα σε έναν εκλεκτικό μηχανισμό.</w:t>
      </w:r>
    </w:p>
    <w:p w14:paraId="6A407B30"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αυτή τη στιγμή προχωράει και ένας διαγωνισμός για πενήντα τρεις προσλήψεις μέσω ΑΣΕΠ και για </w:t>
      </w:r>
      <w:proofErr w:type="spellStart"/>
      <w:r>
        <w:rPr>
          <w:rFonts w:eastAsia="Times New Roman" w:cs="Times New Roman"/>
          <w:szCs w:val="24"/>
        </w:rPr>
        <w:t>εκατόν</w:t>
      </w:r>
      <w:proofErr w:type="spellEnd"/>
      <w:r>
        <w:rPr>
          <w:rFonts w:eastAsia="Times New Roman" w:cs="Times New Roman"/>
          <w:szCs w:val="24"/>
        </w:rPr>
        <w:t xml:space="preserve"> πενήντα τέσσερις αποσπάσεις μέσω της κινητικότητας.</w:t>
      </w:r>
    </w:p>
    <w:p w14:paraId="6A407B31"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Μάλιστα, από αυτές τις προσλήψεις, οι είκοσι είναι για το κομμάτι της υγείας και ασφάλειας. Θα ήθελα να τονίσω στο σημείο αυτό ότι γίνεται για πρώτη φορά πρόσ</w:t>
      </w:r>
      <w:r>
        <w:rPr>
          <w:rFonts w:eastAsia="Times New Roman" w:cs="Times New Roman"/>
          <w:szCs w:val="24"/>
        </w:rPr>
        <w:lastRenderedPageBreak/>
        <w:t xml:space="preserve">ληψη μετά από δέκα οκτώ χρόνια. Η τελευταία πρόσληψη επιθεωρητή ή επιθεωρήτριας στην υγεία και ασφάλεια έγινε το 2000. Κατανοείτε όλοι σας τι σημαίνει αυτή η κατάσταση για ένα τόσο μάχιμο σώμα. </w:t>
      </w:r>
    </w:p>
    <w:p w14:paraId="6A407B32"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Συμφωνώ απολύτως για την ανάγκη που είπατε να λειτουργεί Τμήμα Υγείας και Ασφάλειας στην Ξάνθη. Ελπίζουμε μέσα από την κινητικότητα να μπορέσουμε να βρούμε μηχανικούς, οι οποίοι θα θελήσουν να μετακινηθούν στη συγκεκριμένη περιοχή. Το έχουμε άγχος να μπορέσει να λειτουργήσει, απλώς δεν μπορούμε αυτή τη στιγμή να έχουμε συγκεκριμένο χρονοδιάγραμμα για το πότε θα μπορούσαμε να προχωρήσουμε σε αυτή τη θετική εξέλιξη για την περιοχή. </w:t>
      </w:r>
    </w:p>
    <w:p w14:paraId="6A407B33"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κύριε Υπουργέ. </w:t>
      </w:r>
    </w:p>
    <w:p w14:paraId="6A407B34"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Η τρίτη με αριθμό 1668/18-5-2018 επίκαιρη ερώτηση πρώτου κύκλου της Βουλευτού Δράμας της Δημοκρατικής Συμπαράταξης ΠΑΣΟΚ - ΔΗΜΑΡ κ. Χαρούλας (Χαράς) </w:t>
      </w:r>
      <w:proofErr w:type="spellStart"/>
      <w:r>
        <w:rPr>
          <w:rFonts w:eastAsia="Times New Roman" w:cs="Times New Roman"/>
          <w:szCs w:val="24"/>
        </w:rPr>
        <w:t>Κεφαλίδου</w:t>
      </w:r>
      <w:proofErr w:type="spellEnd"/>
      <w:r>
        <w:rPr>
          <w:rFonts w:eastAsia="Times New Roman" w:cs="Times New Roman"/>
          <w:szCs w:val="24"/>
        </w:rPr>
        <w:t xml:space="preserve"> προς την Υπουργό Πολιτισμού και Αθλητισμού, με θέμα: «Ύποπτες </w:t>
      </w:r>
      <w:r>
        <w:rPr>
          <w:rFonts w:eastAsia="Times New Roman" w:cs="Times New Roman"/>
          <w:szCs w:val="24"/>
        </w:rPr>
        <w:lastRenderedPageBreak/>
        <w:t xml:space="preserve">«καινοτομίες» του Υπουργείου Πολιτισμού και Αθλητισμού, δεν θα συζητηθεί λόγω κωλύματος της Υπουργού Πολιτισμού και Αθλητισμού κ. Λυδίας </w:t>
      </w:r>
      <w:proofErr w:type="spellStart"/>
      <w:r>
        <w:rPr>
          <w:rFonts w:eastAsia="Times New Roman" w:cs="Times New Roman"/>
          <w:szCs w:val="24"/>
        </w:rPr>
        <w:t>Κονιόρδου</w:t>
      </w:r>
      <w:proofErr w:type="spellEnd"/>
      <w:r>
        <w:rPr>
          <w:rFonts w:eastAsia="Times New Roman" w:cs="Times New Roman"/>
          <w:szCs w:val="24"/>
        </w:rPr>
        <w:t xml:space="preserve">. Αιτία: φόρτος εργασίας. </w:t>
      </w:r>
    </w:p>
    <w:p w14:paraId="6A407B35"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η τρίτη με αριθμό 1648/15-5-2018 επίκαιρη ερώτηση δεύτερου κύκλου της Ανεξάρτητης Βουλευτού Β΄ Αθηνών κ. Αικατερίνης Παπακώστα- Σιδηροπούλου προς την Υπουργό Πολιτισμού και Αθλητισμού με θέμα: «Ίδρυση Ακαδημίας Τεχνών», δεν θα συζητηθεί λόγω κωλύματος της Υπουργού Πολιτισμού και Αθλητισμού κ. Λυδίας </w:t>
      </w:r>
      <w:proofErr w:type="spellStart"/>
      <w:r>
        <w:rPr>
          <w:rFonts w:eastAsia="Times New Roman" w:cs="Times New Roman"/>
          <w:szCs w:val="24"/>
        </w:rPr>
        <w:t>Κονιόρδου</w:t>
      </w:r>
      <w:proofErr w:type="spellEnd"/>
      <w:r>
        <w:rPr>
          <w:rFonts w:eastAsia="Times New Roman" w:cs="Times New Roman"/>
          <w:szCs w:val="24"/>
        </w:rPr>
        <w:t xml:space="preserve">. Αιτία: φόρτος εργασίας. </w:t>
      </w:r>
    </w:p>
    <w:p w14:paraId="6A407B36"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Η δωδέκατη με αριθμό 1555/25-4-2018 επίκαιρη ερώτηση δεύτερου κύκλου του Ανεξάρτητου Βουλευτή Μεσσηνίας κ. Δημητρίου </w:t>
      </w:r>
      <w:proofErr w:type="spellStart"/>
      <w:r>
        <w:rPr>
          <w:rFonts w:eastAsia="Times New Roman" w:cs="Times New Roman"/>
          <w:szCs w:val="24"/>
        </w:rPr>
        <w:t>Κουκούτση</w:t>
      </w:r>
      <w:proofErr w:type="spellEnd"/>
      <w:r>
        <w:rPr>
          <w:rFonts w:eastAsia="Times New Roman" w:cs="Times New Roman"/>
          <w:szCs w:val="24"/>
        </w:rPr>
        <w:t xml:space="preserve"> προς τον Υπουργό Εξωτερικών με θέμα: «Χαμηλότοκα δάνεια από την τουρκική τράπεζα </w:t>
      </w:r>
      <w:proofErr w:type="spellStart"/>
      <w:r>
        <w:rPr>
          <w:rFonts w:eastAsia="Times New Roman" w:cs="Times New Roman"/>
          <w:szCs w:val="24"/>
        </w:rPr>
        <w:t>Ζιραάτ</w:t>
      </w:r>
      <w:proofErr w:type="spellEnd"/>
      <w:r>
        <w:rPr>
          <w:rFonts w:eastAsia="Times New Roman" w:cs="Times New Roman"/>
          <w:szCs w:val="24"/>
        </w:rPr>
        <w:t xml:space="preserve"> στους καπνοπαραγωγούς της Θράκης», δεν θα συζητηθεί λόγω κωλύματος του Υπουργού Εξωτερικών κ. Νικόλαου Κοτζιά. Αιτία: θα βρίσκεται στο εξωτερικό.</w:t>
      </w:r>
    </w:p>
    <w:p w14:paraId="6A407B37"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ενδέκατη με αριθμό 1554/24-4-2018 επίκαιρη ερώτηση δεύτερου κύκλου του Βουλευτή Κιλκίς του Λαϊκού Συνδέσμου - Χρυσή Αυγή κ. Χρήστου Χατζησάββα προς τον Υπουργό Εσωτερικών, σχετικά με την «ανέγερση κτηρίου για τη στέγαση του τμήματος εθνικών οδών </w:t>
      </w:r>
      <w:proofErr w:type="spellStart"/>
      <w:r>
        <w:rPr>
          <w:rFonts w:eastAsia="Times New Roman" w:cs="Times New Roman"/>
          <w:szCs w:val="24"/>
        </w:rPr>
        <w:t>Παιονίας</w:t>
      </w:r>
      <w:proofErr w:type="spellEnd"/>
      <w:r>
        <w:rPr>
          <w:rFonts w:eastAsia="Times New Roman" w:cs="Times New Roman"/>
          <w:szCs w:val="24"/>
        </w:rPr>
        <w:t xml:space="preserve">», δεν θα συζητηθεί λόγω κωλύματος του Αναπληρωτή Υπουργού Εσωτερικών κ. Νικόλαου </w:t>
      </w:r>
      <w:proofErr w:type="spellStart"/>
      <w:r>
        <w:rPr>
          <w:rFonts w:eastAsia="Times New Roman" w:cs="Times New Roman"/>
          <w:szCs w:val="24"/>
        </w:rPr>
        <w:t>Τόσκα</w:t>
      </w:r>
      <w:proofErr w:type="spellEnd"/>
      <w:r>
        <w:rPr>
          <w:rFonts w:eastAsia="Times New Roman" w:cs="Times New Roman"/>
          <w:szCs w:val="24"/>
        </w:rPr>
        <w:t xml:space="preserve">. Αιτία: «δεν συζητείται». </w:t>
      </w:r>
    </w:p>
    <w:p w14:paraId="6A407B38"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η δέκατη τρίτη με αριθμό 1152/26-2-2018 επίκαιρη ερώτηση δεύτερου κύκλου του Βουλευτή Κιλκίς του Λαϊκού Συνδέσμου - Χρυσή Αυγή κ. Χρήστου Χατζησάββα προς τον Υπουργό Εσωτερικών, με θέμα: «Ερωτήματα σχετικώς με την υπόθεση πράκτορα βάσει αποκαλύψεων του Πάνου Καμμένου» δεν θα συζητηθεί λόγω κωλύματος του Αναπληρωτή Υπουργού Εσωτερικών κ. Νικόλαου </w:t>
      </w:r>
      <w:proofErr w:type="spellStart"/>
      <w:r>
        <w:rPr>
          <w:rFonts w:eastAsia="Times New Roman" w:cs="Times New Roman"/>
          <w:szCs w:val="24"/>
        </w:rPr>
        <w:t>Τόσκα</w:t>
      </w:r>
      <w:proofErr w:type="spellEnd"/>
      <w:r>
        <w:rPr>
          <w:rFonts w:eastAsia="Times New Roman" w:cs="Times New Roman"/>
          <w:szCs w:val="24"/>
        </w:rPr>
        <w:t xml:space="preserve">. Αιτία: δεν συζητείται. </w:t>
      </w:r>
    </w:p>
    <w:p w14:paraId="6A407B39"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Τέλος, η πρώτη με αριθμό 5196/17-4-2018 ερώτηση του κύκλου των αναφορών και ερωτήσεων του Βουλευτή Ηλείας της Δημοκρατικής Συμπαράταξης ΠΑΣΟΚ - ΔΗΜΑΡ κ. Ιωάννη Κουτσούκου προς τον Υπουργό Υποδομών και Μεταφορών, με θέμα: </w:t>
      </w:r>
      <w:r>
        <w:rPr>
          <w:rFonts w:eastAsia="Times New Roman" w:cs="Times New Roman"/>
          <w:szCs w:val="24"/>
        </w:rPr>
        <w:lastRenderedPageBreak/>
        <w:t>«Παρήλθε και η 12</w:t>
      </w:r>
      <w:r w:rsidRPr="00372056">
        <w:rPr>
          <w:rFonts w:eastAsia="Times New Roman" w:cs="Times New Roman"/>
          <w:szCs w:val="24"/>
          <w:vertAlign w:val="superscript"/>
        </w:rPr>
        <w:t>η</w:t>
      </w:r>
      <w:r>
        <w:rPr>
          <w:rFonts w:eastAsia="Times New Roman" w:cs="Times New Roman"/>
          <w:szCs w:val="24"/>
        </w:rPr>
        <w:t xml:space="preserve"> Μαρτίου, η τελευταία προθεσμία που έθεσε ο κ. </w:t>
      </w:r>
      <w:proofErr w:type="spellStart"/>
      <w:r>
        <w:rPr>
          <w:rFonts w:eastAsia="Times New Roman" w:cs="Times New Roman"/>
          <w:szCs w:val="24"/>
        </w:rPr>
        <w:t>Σπίρτζης</w:t>
      </w:r>
      <w:proofErr w:type="spellEnd"/>
      <w:r>
        <w:rPr>
          <w:rFonts w:eastAsia="Times New Roman" w:cs="Times New Roman"/>
          <w:szCs w:val="24"/>
        </w:rPr>
        <w:t xml:space="preserve"> για την εκκίνηση των διαδικασιών έναρξης του έργου Πάτρα-Πύργος», δεν θα συζητηθεί λόγω κωλύματος του Υπουργού Υποδομών και Μεταφορών κ. Χρήστου </w:t>
      </w:r>
      <w:proofErr w:type="spellStart"/>
      <w:r>
        <w:rPr>
          <w:rFonts w:eastAsia="Times New Roman" w:cs="Times New Roman"/>
          <w:szCs w:val="24"/>
        </w:rPr>
        <w:t>Σπίρτζη</w:t>
      </w:r>
      <w:proofErr w:type="spellEnd"/>
      <w:r>
        <w:rPr>
          <w:rFonts w:eastAsia="Times New Roman" w:cs="Times New Roman"/>
          <w:szCs w:val="24"/>
        </w:rPr>
        <w:t xml:space="preserve">. Αιτία: φόρτος εργασίας. </w:t>
      </w:r>
    </w:p>
    <w:p w14:paraId="6A407B3A"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Στη συνέχεια θα συζητηθεί η τέταρτη με αριθμό 1691/22-5-2018 επίκαιρη ερώτηση πρώτου κύκλου του Βουλευτή Β΄ Αθηνών του Κομμουνιστικού Κόμματος Ελλάδας κ. Χρήστου </w:t>
      </w:r>
      <w:proofErr w:type="spellStart"/>
      <w:r>
        <w:rPr>
          <w:rFonts w:eastAsia="Times New Roman" w:cs="Times New Roman"/>
          <w:szCs w:val="24"/>
        </w:rPr>
        <w:t>Κατσώτη</w:t>
      </w:r>
      <w:proofErr w:type="spellEnd"/>
      <w:r>
        <w:rPr>
          <w:rFonts w:eastAsia="Times New Roman" w:cs="Times New Roman"/>
          <w:szCs w:val="24"/>
        </w:rPr>
        <w:t xml:space="preserve"> προς την Υπουργό Εργασίας, Κοινωνικής Ασφάλισης και Κοινωνικής Αλληλεγγύης, με θέμα: «Απολύσεις-συνδικαλιστικές διώξεις στις εταιρείες «ΑΝΑΜΕΤΤ» και «ΒΙΑΝΑΤ» του Ομίλου Στασινόπουλου». </w:t>
      </w:r>
    </w:p>
    <w:p w14:paraId="6A407B3B"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xml:space="preserve">,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για δύο λεπτά. </w:t>
      </w:r>
    </w:p>
    <w:p w14:paraId="6A407B3C"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Ευχαριστώ, κύριε Πρόεδρε. </w:t>
      </w:r>
    </w:p>
    <w:p w14:paraId="6A407B3D"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η διοίκηση των εταιρειών «ΑΝΑΜΕΤΤ» και «ΒΙΑΝΑΤ» του Ομίλου Στασινόπουλου προχώρησε σε απολύσεις συνδικαλιστών, αλλά και άλλων εργαζομένων οι οποίοι πρωτοστατούν και διεκδικούν τα δικαιώματά τους, αυτά που έχουν απομείνει εν πάση </w:t>
      </w:r>
      <w:proofErr w:type="spellStart"/>
      <w:r>
        <w:rPr>
          <w:rFonts w:eastAsia="Times New Roman" w:cs="Times New Roman"/>
          <w:szCs w:val="24"/>
        </w:rPr>
        <w:t>περιπτώσει</w:t>
      </w:r>
      <w:proofErr w:type="spellEnd"/>
      <w:r>
        <w:rPr>
          <w:rFonts w:eastAsia="Times New Roman" w:cs="Times New Roman"/>
          <w:szCs w:val="24"/>
        </w:rPr>
        <w:t xml:space="preserve"> μέχρι τώρα. </w:t>
      </w:r>
    </w:p>
    <w:p w14:paraId="6A407B3E"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Λέμε ότι είναι συνδικαλιστικές διώξεις, γιατί έγιναν ακριβώς γι’ αυτόν τον λόγο: Δεν θέλουν οι εργαζόμενοι να συνδικαλίζονται. Δεν θέλουν να διεκδικούν μέτρα υγιεινής και ασφάλειας, σε συνέχεια και των προηγούμενων βέβαια, τα οποία έχουν προχωρήσει πάρα πολύ τα τελευταία χρόνια μέσα στους χώρους δουλειάς, γιατί έχουν κόστος και οι εργοδότες δεν θέλουν να δαπανούν χρήματα για την υγιεινή και ασφάλεια των εργαζομένων. Επίσης, διεκδικούν μόνιμη και σταθερή δουλειά. Φαίνεται ότι η εταιρεία έχει βρει τον τρόπο να σταματάει την οργάνωση των εργαζομένων, χτυπώντας βέβαια όσους πρωτοπορούν σε αυτό. </w:t>
      </w:r>
    </w:p>
    <w:p w14:paraId="6A407B3F"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λέμε ότι ο όμιλος αυτός έχει αρκετά κέρδη. Από την άλλη πλευρά βέβαια, κυριαρχεί η εντατικοποίηση, τα εργατικά ατυχήματα, αυτές οι άθλιες, όπως λέμε, συνθήκες υγιεινής και ασφάλειας, η κακοπληρωμένη εργασία. Δεκάδες εργάτες αλλάζουν νομούς, προκειμένου να δουλέψουν μέσω εργολάβων για μεροκάματα πείνας. </w:t>
      </w:r>
    </w:p>
    <w:p w14:paraId="6A407B40"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Επειδή τα πράγματα είναι έτσι, εμείς σας ρωτάμε τι μέτρα προτίθεστε να λάβετε ως Κυβέρνηση, έτσι ώστε να ανακληθούν οι παράνομες και καταχρηστικές απολύσεις των εργαζομένων, να επανέλθουν στην εργασία τους και να σταματήσει, βέβαια, από την επιχείρηση κάθε προσπάθεια τρομοκράτησης των εργαζομένων και ποινικοποίησης της συνδικαλιστικής τους δράσης. </w:t>
      </w:r>
    </w:p>
    <w:p w14:paraId="6A407B41"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Περιμένουμε τις απαντήσεις σας, κύριε Υπουργέ. </w:t>
      </w:r>
    </w:p>
    <w:p w14:paraId="6A407B42" w14:textId="77777777" w:rsidR="0083630C" w:rsidRDefault="004440BA">
      <w:pPr>
        <w:tabs>
          <w:tab w:val="left" w:pos="2820"/>
        </w:tabs>
        <w:spacing w:line="600" w:lineRule="auto"/>
        <w:ind w:firstLine="720"/>
        <w:contextualSpacing/>
        <w:jc w:val="both"/>
        <w:rPr>
          <w:rFonts w:eastAsia="Times New Roman"/>
          <w:szCs w:val="24"/>
        </w:rPr>
      </w:pPr>
      <w:r w:rsidRPr="004239BA">
        <w:rPr>
          <w:rFonts w:eastAsia="Times New Roman"/>
          <w:b/>
          <w:szCs w:val="24"/>
        </w:rPr>
        <w:t>ΠΡΟΕΔΡΕΥΩΝ (</w:t>
      </w:r>
      <w:r>
        <w:rPr>
          <w:rFonts w:eastAsia="Times New Roman"/>
          <w:b/>
          <w:szCs w:val="24"/>
        </w:rPr>
        <w:t>Δημήτριος Καμμένος</w:t>
      </w:r>
      <w:r w:rsidRPr="004239BA">
        <w:rPr>
          <w:rFonts w:eastAsia="Times New Roman"/>
          <w:b/>
          <w:szCs w:val="24"/>
        </w:rPr>
        <w:t>):</w:t>
      </w:r>
      <w:r>
        <w:rPr>
          <w:rFonts w:eastAsia="Times New Roman"/>
          <w:szCs w:val="24"/>
        </w:rPr>
        <w:t xml:space="preserve"> Ευχαριστούμε πολύ, κύριε </w:t>
      </w:r>
      <w:proofErr w:type="spellStart"/>
      <w:r>
        <w:rPr>
          <w:rFonts w:eastAsia="Times New Roman"/>
          <w:szCs w:val="24"/>
        </w:rPr>
        <w:t>Κατσώτη</w:t>
      </w:r>
      <w:proofErr w:type="spellEnd"/>
      <w:r>
        <w:rPr>
          <w:rFonts w:eastAsia="Times New Roman"/>
          <w:szCs w:val="24"/>
        </w:rPr>
        <w:t>.</w:t>
      </w:r>
    </w:p>
    <w:p w14:paraId="6A407B43" w14:textId="77777777" w:rsidR="0083630C" w:rsidRDefault="004440BA">
      <w:pPr>
        <w:tabs>
          <w:tab w:val="left" w:pos="2820"/>
        </w:tabs>
        <w:spacing w:line="600" w:lineRule="auto"/>
        <w:ind w:firstLine="720"/>
        <w:contextualSpacing/>
        <w:jc w:val="both"/>
        <w:rPr>
          <w:rFonts w:eastAsia="Times New Roman"/>
          <w:szCs w:val="24"/>
        </w:rPr>
      </w:pPr>
      <w:r>
        <w:rPr>
          <w:rFonts w:eastAsia="Times New Roman"/>
          <w:szCs w:val="24"/>
        </w:rPr>
        <w:t xml:space="preserve">Παρακαλώ πολύ, κύριε Υπουργέ, έχετε τον λόγο για τρία λεπτά, για την </w:t>
      </w:r>
      <w:proofErr w:type="spellStart"/>
      <w:r>
        <w:rPr>
          <w:rFonts w:eastAsia="Times New Roman"/>
          <w:szCs w:val="24"/>
        </w:rPr>
        <w:t>πρωτολογία</w:t>
      </w:r>
      <w:proofErr w:type="spellEnd"/>
      <w:r>
        <w:rPr>
          <w:rFonts w:eastAsia="Times New Roman"/>
          <w:szCs w:val="24"/>
        </w:rPr>
        <w:t xml:space="preserve"> σας.</w:t>
      </w:r>
    </w:p>
    <w:p w14:paraId="6A407B44" w14:textId="77777777" w:rsidR="0083630C" w:rsidRDefault="004440BA">
      <w:pPr>
        <w:tabs>
          <w:tab w:val="left" w:pos="2820"/>
        </w:tabs>
        <w:spacing w:line="600" w:lineRule="auto"/>
        <w:ind w:firstLine="720"/>
        <w:contextualSpacing/>
        <w:jc w:val="both"/>
        <w:rPr>
          <w:rFonts w:eastAsia="Times New Roman"/>
          <w:szCs w:val="24"/>
        </w:rPr>
      </w:pPr>
      <w:r>
        <w:rPr>
          <w:rFonts w:eastAsia="Times New Roman"/>
          <w:b/>
          <w:szCs w:val="24"/>
        </w:rPr>
        <w:lastRenderedPageBreak/>
        <w:t xml:space="preserve">ΑΘΑΝΑΣΙΟΣ ΗΛΙΟΠΟΥΛΟΣ (Υφυπουργός Εργασίας, Κοινωνικής Ασφάλισης και Κοινωνικής Αλληλεγγύης): </w:t>
      </w:r>
      <w:r>
        <w:rPr>
          <w:rFonts w:eastAsia="Times New Roman"/>
          <w:szCs w:val="24"/>
        </w:rPr>
        <w:t xml:space="preserve">Ευχαριστώ, κύριε Πρόεδρε. </w:t>
      </w:r>
    </w:p>
    <w:p w14:paraId="6A407B45" w14:textId="77777777" w:rsidR="0083630C" w:rsidRDefault="004440BA">
      <w:pPr>
        <w:tabs>
          <w:tab w:val="left" w:pos="2820"/>
        </w:tabs>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Κατσώτη</w:t>
      </w:r>
      <w:proofErr w:type="spellEnd"/>
      <w:r>
        <w:rPr>
          <w:rFonts w:eastAsia="Times New Roman"/>
          <w:szCs w:val="24"/>
        </w:rPr>
        <w:t xml:space="preserve">, μπαίνω αμέσως στο θέμα. </w:t>
      </w:r>
    </w:p>
    <w:p w14:paraId="6A407B46" w14:textId="77777777" w:rsidR="0083630C" w:rsidRDefault="004440BA">
      <w:pPr>
        <w:tabs>
          <w:tab w:val="left" w:pos="2820"/>
        </w:tabs>
        <w:spacing w:line="600" w:lineRule="auto"/>
        <w:ind w:firstLine="720"/>
        <w:contextualSpacing/>
        <w:jc w:val="both"/>
        <w:rPr>
          <w:rFonts w:eastAsia="Times New Roman"/>
          <w:szCs w:val="24"/>
        </w:rPr>
      </w:pPr>
      <w:r>
        <w:rPr>
          <w:rFonts w:eastAsia="Times New Roman"/>
          <w:szCs w:val="24"/>
        </w:rPr>
        <w:t xml:space="preserve">Για την πρώτη περίπτωση, για τον εργαζόμενο στην εταιρεία «ΑΝΑΜΕΤΤ», είχε διεξαχθεί μία «εργατική διαφορά» στις 14 Μαΐου, στην οποία, μάλιστα, ο εκπρόσωπος της εταιρείας δήλωσε ότι ούτε έχει απολυθεί ο εργαζόμενος ούτε υπάρχει πρόθεση να απολυθεί. </w:t>
      </w:r>
    </w:p>
    <w:p w14:paraId="6A407B47" w14:textId="77777777" w:rsidR="0083630C" w:rsidRDefault="004440BA">
      <w:pPr>
        <w:tabs>
          <w:tab w:val="left" w:pos="2820"/>
        </w:tabs>
        <w:spacing w:line="600" w:lineRule="auto"/>
        <w:ind w:firstLine="720"/>
        <w:contextualSpacing/>
        <w:jc w:val="both"/>
        <w:rPr>
          <w:rFonts w:eastAsia="Times New Roman"/>
          <w:szCs w:val="24"/>
        </w:rPr>
      </w:pPr>
      <w:r>
        <w:rPr>
          <w:rFonts w:eastAsia="Times New Roman"/>
          <w:szCs w:val="24"/>
        </w:rPr>
        <w:t xml:space="preserve">Μόλις χθες η Επιθεώρηση Εργασίας ενημερώθηκε από τον εργαζόμενο ότι τελικά η εταιρεία προχώρησε στην καταγγελία της σύμβασης και στην απόλυση. Γι’ αυτόν τον λόγο έχουμε ήδη ζητήσει από την εταιρεία να οριστεί νέα «εργατική διαφορά», στην οποία προφανώς η θέση της υπηρεσίας είναι ότι η συγκεκριμένη απόλυση δεν πρέπει να προχωρήσει. </w:t>
      </w:r>
    </w:p>
    <w:p w14:paraId="6A407B48" w14:textId="77777777" w:rsidR="0083630C" w:rsidRDefault="004440BA">
      <w:pPr>
        <w:tabs>
          <w:tab w:val="left" w:pos="2820"/>
        </w:tabs>
        <w:spacing w:line="600" w:lineRule="auto"/>
        <w:ind w:firstLine="720"/>
        <w:contextualSpacing/>
        <w:jc w:val="both"/>
        <w:rPr>
          <w:rFonts w:eastAsia="Times New Roman"/>
          <w:szCs w:val="24"/>
        </w:rPr>
      </w:pPr>
      <w:r>
        <w:rPr>
          <w:rFonts w:eastAsia="Times New Roman"/>
          <w:szCs w:val="24"/>
        </w:rPr>
        <w:lastRenderedPageBreak/>
        <w:t>Συνεπώς θα μπορούμε να έχουμε καθαρή εικόνα για το συγκεκριμένο μετά την ολοκλήρωση και της καινούργιας «εργατικής διαφοράς». Υποθέτω ότι το πολύ μέσα στην εβδομάδα θα έχει ολοκληρωθεί.</w:t>
      </w:r>
    </w:p>
    <w:p w14:paraId="6A407B49" w14:textId="77777777" w:rsidR="0083630C" w:rsidRDefault="004440BA">
      <w:pPr>
        <w:tabs>
          <w:tab w:val="left" w:pos="2820"/>
        </w:tabs>
        <w:spacing w:line="600" w:lineRule="auto"/>
        <w:ind w:firstLine="720"/>
        <w:contextualSpacing/>
        <w:jc w:val="both"/>
        <w:rPr>
          <w:rFonts w:eastAsia="Times New Roman"/>
          <w:szCs w:val="24"/>
        </w:rPr>
      </w:pPr>
      <w:r>
        <w:rPr>
          <w:rFonts w:eastAsia="Times New Roman"/>
          <w:szCs w:val="24"/>
        </w:rPr>
        <w:t xml:space="preserve">Στη δεύτερη περίπτωση, για τον εργαζόμενο στην εταιρεία «ΒΙΑΝΑΤ», είχε διεξαχθεί, επίσης, «εργατική διαφορά» στις 15 Μαΐου. Ο εκπρόσωπος της εταιρείας χρησιμοποίησε μια σειρά από δικαιολογίες, τις οποίες η υπηρεσία δεν έκανε δεκτές. Γι’ αυτόν τον λόγο έδωσε προθεσμία στην εταιρεία για να ανακαλέσει την απόλυση και να προχωρήσει στην </w:t>
      </w:r>
      <w:proofErr w:type="spellStart"/>
      <w:r>
        <w:rPr>
          <w:rFonts w:eastAsia="Times New Roman"/>
          <w:szCs w:val="24"/>
        </w:rPr>
        <w:t>επαναπρόσληψη</w:t>
      </w:r>
      <w:proofErr w:type="spellEnd"/>
      <w:r>
        <w:rPr>
          <w:rFonts w:eastAsia="Times New Roman"/>
          <w:szCs w:val="24"/>
        </w:rPr>
        <w:t>. Ακριβώς επειδή η καταληκτική ημερομηνία, η προθεσμία προς την εταιρεία, ήταν η χθεσινή, γι’ αυτόν τον λόγο η Επιθεώρηση Εργασίας πλέον προχώρησε σε μηνυτήρια αναφορά προς την επιχείρηση για τη συγκεκριμένη απόλυση.</w:t>
      </w:r>
    </w:p>
    <w:p w14:paraId="6A407B4A" w14:textId="77777777" w:rsidR="0083630C" w:rsidRDefault="004440BA">
      <w:pPr>
        <w:tabs>
          <w:tab w:val="left" w:pos="2820"/>
        </w:tabs>
        <w:spacing w:line="600" w:lineRule="auto"/>
        <w:ind w:firstLine="720"/>
        <w:contextualSpacing/>
        <w:jc w:val="both"/>
        <w:rPr>
          <w:rFonts w:eastAsia="Times New Roman"/>
          <w:szCs w:val="24"/>
        </w:rPr>
      </w:pPr>
      <w:r>
        <w:rPr>
          <w:rFonts w:eastAsia="Times New Roman"/>
          <w:szCs w:val="24"/>
        </w:rPr>
        <w:lastRenderedPageBreak/>
        <w:t xml:space="preserve">Το τρίτο πράγμα, πέρα από τις «εργατικές διαφορές», στο οποίο μπορούμε να προχωρήσουμε αν προκύψει αίτημα του σωματείου, είναι να γίνει και τριμερής συνάντηση στο Υπουργείο, έτσι ώστε και κεντρικά το Υπουργείο να πιέσει για τις </w:t>
      </w:r>
      <w:proofErr w:type="spellStart"/>
      <w:r>
        <w:rPr>
          <w:rFonts w:eastAsia="Times New Roman"/>
          <w:szCs w:val="24"/>
        </w:rPr>
        <w:t>επαναπροσλήψεις</w:t>
      </w:r>
      <w:proofErr w:type="spellEnd"/>
      <w:r>
        <w:rPr>
          <w:rFonts w:eastAsia="Times New Roman"/>
          <w:szCs w:val="24"/>
        </w:rPr>
        <w:t>.</w:t>
      </w:r>
    </w:p>
    <w:p w14:paraId="6A407B4B" w14:textId="77777777" w:rsidR="0083630C" w:rsidRDefault="004440BA">
      <w:pPr>
        <w:tabs>
          <w:tab w:val="left" w:pos="2820"/>
        </w:tabs>
        <w:spacing w:line="600" w:lineRule="auto"/>
        <w:ind w:firstLine="720"/>
        <w:contextualSpacing/>
        <w:jc w:val="both"/>
        <w:rPr>
          <w:rFonts w:eastAsia="Times New Roman"/>
          <w:szCs w:val="24"/>
        </w:rPr>
      </w:pPr>
      <w:r>
        <w:rPr>
          <w:rFonts w:eastAsia="Times New Roman"/>
          <w:szCs w:val="24"/>
        </w:rPr>
        <w:t xml:space="preserve">Να ενημερώσω εδώ ότι οι εταιρείες του συγκεκριμένου ομίλου, του Ομίλου Στασινόπουλου, στις οποίες αναφερόμαστε, έχουν απασχολήσει την Επιθεώρηση Εργασίας στο παρελθόν πολλές φορές. Μόνο τα τελευταία χρόνια έχουμε είκοσι μία περιπτώσεις ελέγχου από την Επιθεώρηση Εργασίας και μια σειρά από διοικητικές κυρώσεις-πρόστιμα, που έχουν επιβληθεί για παραβιάσεις στη συγκεκριμένη εταιρεία. </w:t>
      </w:r>
    </w:p>
    <w:p w14:paraId="6A407B4C" w14:textId="77777777" w:rsidR="0083630C" w:rsidRDefault="004440BA">
      <w:pPr>
        <w:tabs>
          <w:tab w:val="left" w:pos="2820"/>
        </w:tabs>
        <w:spacing w:line="600" w:lineRule="auto"/>
        <w:ind w:firstLine="720"/>
        <w:contextualSpacing/>
        <w:jc w:val="both"/>
        <w:rPr>
          <w:rFonts w:eastAsia="Times New Roman"/>
          <w:szCs w:val="24"/>
        </w:rPr>
      </w:pPr>
      <w:r>
        <w:rPr>
          <w:rFonts w:eastAsia="Times New Roman"/>
          <w:szCs w:val="24"/>
        </w:rPr>
        <w:t xml:space="preserve">Από τη δικιά μας μεριά, από τη μεριά του Υπουργείου Εργασίας, θα χρησιμοποιήσουμε όλα τα εργαλεία, που έχουμε αυτή τη στιγμή στα χέρια μας και σε επίπεδο «εργατικής διαφοράς» και σε επίπεδο κυρώσεων, αλλά και σε επίπεδο τριμερούς, για να πιέσουμε ακριβώς για την </w:t>
      </w:r>
      <w:proofErr w:type="spellStart"/>
      <w:r>
        <w:rPr>
          <w:rFonts w:eastAsia="Times New Roman"/>
          <w:szCs w:val="24"/>
        </w:rPr>
        <w:t>επαναπρόσληψη</w:t>
      </w:r>
      <w:proofErr w:type="spellEnd"/>
      <w:r>
        <w:rPr>
          <w:rFonts w:eastAsia="Times New Roman"/>
          <w:szCs w:val="24"/>
        </w:rPr>
        <w:t xml:space="preserve"> των εργαζομένων. </w:t>
      </w:r>
    </w:p>
    <w:p w14:paraId="6A407B4D" w14:textId="77777777" w:rsidR="0083630C" w:rsidRDefault="004440BA">
      <w:pPr>
        <w:tabs>
          <w:tab w:val="left" w:pos="2820"/>
        </w:tabs>
        <w:spacing w:line="600" w:lineRule="auto"/>
        <w:ind w:firstLine="720"/>
        <w:contextualSpacing/>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Ευχαριστούμε πολύ, κύριε Υπουργέ.</w:t>
      </w:r>
    </w:p>
    <w:p w14:paraId="6A407B4E" w14:textId="77777777" w:rsidR="0083630C" w:rsidRDefault="004440BA">
      <w:pPr>
        <w:tabs>
          <w:tab w:val="left" w:pos="2820"/>
        </w:tabs>
        <w:spacing w:line="600" w:lineRule="auto"/>
        <w:ind w:firstLine="720"/>
        <w:contextualSpacing/>
        <w:jc w:val="both"/>
        <w:rPr>
          <w:rFonts w:eastAsia="Times New Roman"/>
          <w:szCs w:val="24"/>
        </w:rPr>
      </w:pPr>
      <w:r>
        <w:rPr>
          <w:rFonts w:eastAsia="Times New Roman"/>
          <w:szCs w:val="24"/>
        </w:rPr>
        <w:lastRenderedPageBreak/>
        <w:t xml:space="preserve">Κύριε </w:t>
      </w:r>
      <w:proofErr w:type="spellStart"/>
      <w:r>
        <w:rPr>
          <w:rFonts w:eastAsia="Times New Roman"/>
          <w:szCs w:val="24"/>
        </w:rPr>
        <w:t>Κατσώτη</w:t>
      </w:r>
      <w:proofErr w:type="spellEnd"/>
      <w:r>
        <w:rPr>
          <w:rFonts w:eastAsia="Times New Roman"/>
          <w:szCs w:val="24"/>
        </w:rPr>
        <w:t>, παρακαλώ, έχετε τον λόγο για τρία λεπτά για τη δευτερολογία σας.</w:t>
      </w:r>
    </w:p>
    <w:p w14:paraId="6A407B4F" w14:textId="77777777" w:rsidR="0083630C" w:rsidRDefault="004440BA">
      <w:pPr>
        <w:tabs>
          <w:tab w:val="left" w:pos="2820"/>
        </w:tabs>
        <w:spacing w:line="600" w:lineRule="auto"/>
        <w:ind w:firstLine="720"/>
        <w:contextualSpacing/>
        <w:jc w:val="both"/>
        <w:rPr>
          <w:rFonts w:eastAsia="Times New Roman"/>
          <w:szCs w:val="24"/>
        </w:rPr>
      </w:pPr>
      <w:r>
        <w:rPr>
          <w:rFonts w:eastAsia="Times New Roman"/>
          <w:b/>
          <w:szCs w:val="24"/>
        </w:rPr>
        <w:t xml:space="preserve">ΧΡΗΣΤΟΣ ΚΑΤΣΩΤΗΣ: </w:t>
      </w:r>
      <w:r>
        <w:rPr>
          <w:rFonts w:eastAsia="Times New Roman"/>
          <w:szCs w:val="24"/>
        </w:rPr>
        <w:t xml:space="preserve">Κύριε Υπουργέ, είπατε κι εσείς ο ίδιος ότι οι υπηρεσίες έχουν κάνει είκοσι έναν ελέγχους στον Όμιλο Στασινόπουλου, έχουν επιβληθεί διοικητικές κυρώσεις, πρόστιμα </w:t>
      </w:r>
      <w:proofErr w:type="spellStart"/>
      <w:r>
        <w:rPr>
          <w:rFonts w:eastAsia="Times New Roman"/>
          <w:szCs w:val="24"/>
        </w:rPr>
        <w:t>κ.ο.κ.</w:t>
      </w:r>
      <w:proofErr w:type="spellEnd"/>
      <w:r>
        <w:rPr>
          <w:rFonts w:eastAsia="Times New Roman"/>
          <w:szCs w:val="24"/>
        </w:rPr>
        <w:t xml:space="preserve">. Φαίνεται ότι αυτά τα εργαλεία δεν επαρκούν για να μπορέσει η εργοδοσία να τηρήσει αυτά τα ελάχιστα, που έχουν απομείνει ή φαίνεται ότι η εργοδοσία, μέσα από αυτή τη </w:t>
      </w:r>
      <w:r>
        <w:rPr>
          <w:rFonts w:eastAsia="Times New Roman"/>
          <w:szCs w:val="24"/>
          <w:lang w:val="en-US"/>
        </w:rPr>
        <w:t>de</w:t>
      </w:r>
      <w:r w:rsidRPr="00DE618D">
        <w:rPr>
          <w:rFonts w:eastAsia="Times New Roman"/>
          <w:szCs w:val="24"/>
        </w:rPr>
        <w:t xml:space="preserve"> </w:t>
      </w:r>
      <w:r>
        <w:rPr>
          <w:rFonts w:eastAsia="Times New Roman"/>
          <w:szCs w:val="24"/>
          <w:lang w:val="en-US"/>
        </w:rPr>
        <w:t>facto</w:t>
      </w:r>
      <w:r w:rsidRPr="00DE618D">
        <w:rPr>
          <w:rFonts w:eastAsia="Times New Roman"/>
          <w:szCs w:val="24"/>
        </w:rPr>
        <w:t xml:space="preserve"> </w:t>
      </w:r>
      <w:r>
        <w:rPr>
          <w:rFonts w:eastAsia="Times New Roman"/>
          <w:szCs w:val="24"/>
        </w:rPr>
        <w:t xml:space="preserve">γραμμή της και πολιτική της στην επιχείρηση, επιδιώκει να διαμορφώσει ένα άλλο καθεστώς πιέζοντας την Κυβέρνηση να υλοποιήσει αυτά που η αγορά, τέλος πάντων, εφαρμόζει. </w:t>
      </w:r>
    </w:p>
    <w:p w14:paraId="6A407B50" w14:textId="77777777" w:rsidR="0083630C" w:rsidRDefault="004440BA">
      <w:pPr>
        <w:tabs>
          <w:tab w:val="left" w:pos="2820"/>
        </w:tabs>
        <w:spacing w:line="600" w:lineRule="auto"/>
        <w:ind w:firstLine="720"/>
        <w:contextualSpacing/>
        <w:jc w:val="both"/>
        <w:rPr>
          <w:rFonts w:eastAsia="Times New Roman"/>
          <w:szCs w:val="24"/>
        </w:rPr>
      </w:pPr>
      <w:r>
        <w:rPr>
          <w:rFonts w:eastAsia="Times New Roman"/>
          <w:szCs w:val="24"/>
        </w:rPr>
        <w:t xml:space="preserve">Σήμερα βρισκόμαστε σε μια περίοδο όπου αμφισβητούνται τα πάντα, όπου το δίκιο είναι το δίκιο του εργοδότη. Αυτό, τουλάχιστον, δείχνει και η πολιτική της Κυβέρνησης απέναντι στους εργοδότες με τις ανατροπές, με τις μεταρρυθμίσεις που έχουν γίνει στις εργασιακές σχέσεις, που είναι σχέσεις γαλέρας μέσα σε κάθε χώρο δουλειάς και με το θέμα των συλλογικών συμβάσεων εργασίας, όπου αρνείστε να επαναφέρετε </w:t>
      </w:r>
      <w:r>
        <w:rPr>
          <w:rFonts w:eastAsia="Times New Roman"/>
          <w:szCs w:val="24"/>
        </w:rPr>
        <w:lastRenderedPageBreak/>
        <w:t xml:space="preserve">όπως ήταν το θεσμικό πλαίσιο, αλλά και με το δικαίωμα στην απεργία, που ήδη εσείς εδώ υψώσατε νέα τείχη στην οργάνωση των εργαζομένων και στην εφαρμογή, αν θέλετε, αυτών που είχαν κατακτήσει για να μπορούν να στέκονται απέναντι στην εργοδοσία και όλες αυτές τις επιλογές τους. </w:t>
      </w:r>
    </w:p>
    <w:p w14:paraId="6A407B51" w14:textId="77777777" w:rsidR="0083630C" w:rsidRDefault="004440BA">
      <w:pPr>
        <w:tabs>
          <w:tab w:val="left" w:pos="2820"/>
        </w:tabs>
        <w:spacing w:line="600" w:lineRule="auto"/>
        <w:ind w:firstLine="720"/>
        <w:contextualSpacing/>
        <w:jc w:val="both"/>
        <w:rPr>
          <w:rFonts w:eastAsia="Times New Roman"/>
          <w:szCs w:val="24"/>
        </w:rPr>
      </w:pPr>
      <w:r>
        <w:rPr>
          <w:rFonts w:eastAsia="Times New Roman"/>
          <w:szCs w:val="24"/>
        </w:rPr>
        <w:t xml:space="preserve">Δεν είναι τυχαίο, λοιπόν, κύριε Υπουργέ, ότι οι απολύσεις έγιναν αμέσως μετά την εκλογή τους από τις εκλογές που είχε το συνδικάτο, αμέσως την επόμενη μέρα. </w:t>
      </w:r>
    </w:p>
    <w:p w14:paraId="6A407B52" w14:textId="77777777" w:rsidR="0083630C" w:rsidRDefault="004440BA">
      <w:pPr>
        <w:tabs>
          <w:tab w:val="left" w:pos="2940"/>
        </w:tabs>
        <w:spacing w:after="0" w:line="600" w:lineRule="auto"/>
        <w:ind w:firstLine="720"/>
        <w:contextualSpacing/>
        <w:jc w:val="both"/>
        <w:rPr>
          <w:rFonts w:eastAsia="Times New Roman"/>
          <w:szCs w:val="24"/>
        </w:rPr>
      </w:pPr>
      <w:r>
        <w:rPr>
          <w:rFonts w:eastAsia="Times New Roman"/>
          <w:szCs w:val="24"/>
        </w:rPr>
        <w:t xml:space="preserve">Άρα εδώ υπάρχει ένα ζήτημα. Εσείς πώς ερμηνεύετε αυτές τις ρυθμίσεις του ν.1264, ότι απαγορεύεται η εργοδοσία να παρεμβαίνει στα συνδικάτα, ότι δεν μπορεί να ασκεί πίεση, βία και τρομοκρατία; Τι θα κάνετε πάνω σε αυτό; Πώς θα εξαντλήσετε ή πώς θα δημιουργήσετε νέα εργαλεία, αφού και μετά τους είκοσι έναν ελέγχους που, όπως φαίνεται, έχουν γίνει μέχρι σήμερα και ο συγκεκριμένος όμιλος, αλλά και άλλοι όμιλοι, δεν πειθαρχούν; Και δεν πειθαρχούν, επειδή φαίνεται ότι τα πρόστιμα και όλες αυτές τις κυρώσεις τις αντέχουν. </w:t>
      </w:r>
    </w:p>
    <w:p w14:paraId="6A407B53" w14:textId="77777777" w:rsidR="0083630C" w:rsidRDefault="004440BA">
      <w:pPr>
        <w:tabs>
          <w:tab w:val="left" w:pos="2940"/>
        </w:tabs>
        <w:spacing w:line="600" w:lineRule="auto"/>
        <w:ind w:firstLine="720"/>
        <w:contextualSpacing/>
        <w:jc w:val="both"/>
        <w:rPr>
          <w:rFonts w:eastAsia="Times New Roman"/>
          <w:szCs w:val="24"/>
        </w:rPr>
      </w:pPr>
      <w:r>
        <w:rPr>
          <w:rFonts w:eastAsia="Times New Roman"/>
          <w:szCs w:val="24"/>
        </w:rPr>
        <w:lastRenderedPageBreak/>
        <w:t>Άρα γιατί να υλοποιήσουν αυτά που έχουν απομείνει, αφού ένα πρόστιμο είναι πολύ λιγότερο απ’ αυτά που καλούνται να υλοποιήσουν με βάση αυτά που έχουν απομείνει ακόμη;</w:t>
      </w:r>
    </w:p>
    <w:p w14:paraId="6A407B54" w14:textId="77777777" w:rsidR="0083630C" w:rsidRDefault="004440BA">
      <w:pPr>
        <w:tabs>
          <w:tab w:val="left" w:pos="2940"/>
        </w:tabs>
        <w:spacing w:line="600" w:lineRule="auto"/>
        <w:ind w:firstLine="720"/>
        <w:contextualSpacing/>
        <w:jc w:val="both"/>
        <w:rPr>
          <w:rFonts w:eastAsia="Times New Roman"/>
          <w:szCs w:val="24"/>
        </w:rPr>
      </w:pPr>
      <w:r>
        <w:rPr>
          <w:rFonts w:eastAsia="Times New Roman"/>
          <w:szCs w:val="24"/>
        </w:rPr>
        <w:t>Οι ευθύνες, λοιπόν, είναι μεγάλες. Και αυτό που μετρά, κύριε Υπουργέ, είναι το αποτέλεσμα. Το έχουμε πει πολλές φορές εδώ. Μετρά η αποτελεσματική παρέμβαση και το αποτέλεσμα, αν πράγματι εδώ δικαιώνεται κάποιος εργαζόμενος, όταν η εργοδοσία τηρεί τέτοια στάση, ή δεν δικαιώνεται.</w:t>
      </w:r>
    </w:p>
    <w:p w14:paraId="6A407B55" w14:textId="77777777" w:rsidR="0083630C" w:rsidRDefault="004440BA">
      <w:pPr>
        <w:tabs>
          <w:tab w:val="left" w:pos="2940"/>
        </w:tabs>
        <w:spacing w:line="600" w:lineRule="auto"/>
        <w:ind w:firstLine="720"/>
        <w:contextualSpacing/>
        <w:jc w:val="both"/>
        <w:rPr>
          <w:rFonts w:eastAsia="Times New Roman"/>
          <w:szCs w:val="24"/>
        </w:rPr>
      </w:pPr>
      <w:r>
        <w:rPr>
          <w:rFonts w:eastAsia="Times New Roman"/>
          <w:szCs w:val="24"/>
        </w:rPr>
        <w:t>Και εδώ κρίνεστε κι εσείς κάθε μέρα, στους χώρους δουλειάς, σε όλους τους κλάδους, γιατί, όπως είπαμε, η κατάσταση είναι κόλαση.</w:t>
      </w:r>
    </w:p>
    <w:p w14:paraId="6A407B56" w14:textId="77777777" w:rsidR="0083630C" w:rsidRDefault="004440BA">
      <w:pPr>
        <w:tabs>
          <w:tab w:val="left" w:pos="2940"/>
        </w:tabs>
        <w:spacing w:line="600" w:lineRule="auto"/>
        <w:ind w:firstLine="720"/>
        <w:contextualSpacing/>
        <w:jc w:val="both"/>
        <w:rPr>
          <w:rFonts w:eastAsia="Times New Roman"/>
          <w:szCs w:val="24"/>
        </w:rPr>
      </w:pPr>
      <w:r w:rsidRPr="00F05E5F">
        <w:rPr>
          <w:rFonts w:eastAsia="Times New Roman"/>
          <w:b/>
          <w:szCs w:val="24"/>
        </w:rPr>
        <w:t>ΠΡΟΕΔΡΕΥΩΝ (Δημήτριος Καμμένος):</w:t>
      </w:r>
      <w:r>
        <w:rPr>
          <w:rFonts w:eastAsia="Times New Roman"/>
          <w:szCs w:val="24"/>
        </w:rPr>
        <w:t xml:space="preserve"> Ευχαριστούμε πολύ, κύριε </w:t>
      </w:r>
      <w:proofErr w:type="spellStart"/>
      <w:r>
        <w:rPr>
          <w:rFonts w:eastAsia="Times New Roman"/>
          <w:szCs w:val="24"/>
        </w:rPr>
        <w:t>Κατσώτη</w:t>
      </w:r>
      <w:proofErr w:type="spellEnd"/>
      <w:r>
        <w:rPr>
          <w:rFonts w:eastAsia="Times New Roman"/>
          <w:szCs w:val="24"/>
        </w:rPr>
        <w:t>.</w:t>
      </w:r>
    </w:p>
    <w:p w14:paraId="6A407B57" w14:textId="77777777" w:rsidR="0083630C" w:rsidRDefault="004440BA">
      <w:pPr>
        <w:tabs>
          <w:tab w:val="left" w:pos="2940"/>
        </w:tabs>
        <w:spacing w:line="600" w:lineRule="auto"/>
        <w:ind w:firstLine="720"/>
        <w:contextualSpacing/>
        <w:jc w:val="both"/>
        <w:rPr>
          <w:rFonts w:eastAsia="Times New Roman"/>
          <w:szCs w:val="24"/>
        </w:rPr>
      </w:pPr>
      <w:r>
        <w:rPr>
          <w:rFonts w:eastAsia="Times New Roman"/>
          <w:szCs w:val="24"/>
        </w:rPr>
        <w:t>Κύριε Υπουργέ, έχετε τρία λεπτά για τη δευτερολογία σας.</w:t>
      </w:r>
    </w:p>
    <w:p w14:paraId="6A407B58" w14:textId="77777777" w:rsidR="0083630C" w:rsidRDefault="004440BA">
      <w:pPr>
        <w:tabs>
          <w:tab w:val="left" w:pos="2940"/>
        </w:tabs>
        <w:spacing w:line="600" w:lineRule="auto"/>
        <w:ind w:firstLine="720"/>
        <w:contextualSpacing/>
        <w:jc w:val="both"/>
        <w:rPr>
          <w:rFonts w:eastAsia="Times New Roman"/>
          <w:szCs w:val="24"/>
        </w:rPr>
      </w:pPr>
      <w:r w:rsidRPr="00F05E5F">
        <w:rPr>
          <w:rFonts w:eastAsia="Times New Roman"/>
          <w:b/>
          <w:szCs w:val="24"/>
        </w:rPr>
        <w:t xml:space="preserve">ΑΘΑΝΑΣΙΟΣ ΗΛΙΟΠΟΥΛΟΣ </w:t>
      </w:r>
      <w:r>
        <w:rPr>
          <w:rFonts w:eastAsia="Times New Roman"/>
          <w:b/>
          <w:szCs w:val="24"/>
        </w:rPr>
        <w:t xml:space="preserve">(Υφυπουργός Εργασίας, Κοινωνικής Ασφάλισης και Κοινωνικής Αλληλεγγύης): </w:t>
      </w:r>
      <w:r w:rsidRPr="00F05E5F">
        <w:rPr>
          <w:rFonts w:eastAsia="Times New Roman"/>
          <w:szCs w:val="24"/>
        </w:rPr>
        <w:t>Κύρ</w:t>
      </w:r>
      <w:r>
        <w:rPr>
          <w:rFonts w:eastAsia="Times New Roman"/>
          <w:szCs w:val="24"/>
        </w:rPr>
        <w:t xml:space="preserve">ιε </w:t>
      </w:r>
      <w:proofErr w:type="spellStart"/>
      <w:r>
        <w:rPr>
          <w:rFonts w:eastAsia="Times New Roman"/>
          <w:szCs w:val="24"/>
        </w:rPr>
        <w:t>Κατσώτη</w:t>
      </w:r>
      <w:proofErr w:type="spellEnd"/>
      <w:r>
        <w:rPr>
          <w:rFonts w:eastAsia="Times New Roman"/>
          <w:szCs w:val="24"/>
        </w:rPr>
        <w:t>, επιτρέψτε μου να αναφέρω μερικά στοιχεία, τα οποία νομίζω ότι μας βοηθούν λίγο στη συζήτηση και στην εικόνα.</w:t>
      </w:r>
    </w:p>
    <w:p w14:paraId="6A407B59" w14:textId="77777777" w:rsidR="0083630C" w:rsidRDefault="004440BA">
      <w:pPr>
        <w:tabs>
          <w:tab w:val="left" w:pos="2940"/>
        </w:tabs>
        <w:spacing w:line="600" w:lineRule="auto"/>
        <w:ind w:firstLine="720"/>
        <w:contextualSpacing/>
        <w:jc w:val="both"/>
        <w:rPr>
          <w:rFonts w:eastAsia="Times New Roman"/>
          <w:szCs w:val="24"/>
        </w:rPr>
      </w:pPr>
      <w:r>
        <w:rPr>
          <w:rFonts w:eastAsia="Times New Roman"/>
          <w:szCs w:val="24"/>
        </w:rPr>
        <w:lastRenderedPageBreak/>
        <w:t xml:space="preserve">Την τελευταία τριετία από το Σώμα Επιθεώρησης Εργασίας έχουν γίνει περισσότεροι από </w:t>
      </w:r>
      <w:proofErr w:type="spellStart"/>
      <w:r>
        <w:rPr>
          <w:rFonts w:eastAsia="Times New Roman"/>
          <w:szCs w:val="24"/>
        </w:rPr>
        <w:t>εκατόν</w:t>
      </w:r>
      <w:proofErr w:type="spellEnd"/>
      <w:r>
        <w:rPr>
          <w:rFonts w:eastAsia="Times New Roman"/>
          <w:szCs w:val="24"/>
        </w:rPr>
        <w:t xml:space="preserve"> πενήντα χιλιάδες έλεγχοι. </w:t>
      </w:r>
    </w:p>
    <w:p w14:paraId="6A407B5A" w14:textId="77777777" w:rsidR="0083630C" w:rsidRDefault="004440BA">
      <w:pPr>
        <w:tabs>
          <w:tab w:val="left" w:pos="2940"/>
        </w:tabs>
        <w:spacing w:line="600" w:lineRule="auto"/>
        <w:ind w:firstLine="720"/>
        <w:contextualSpacing/>
        <w:jc w:val="both"/>
        <w:rPr>
          <w:rFonts w:eastAsia="Times New Roman"/>
          <w:szCs w:val="24"/>
        </w:rPr>
      </w:pPr>
      <w:r>
        <w:rPr>
          <w:rFonts w:eastAsia="Times New Roman"/>
          <w:szCs w:val="24"/>
        </w:rPr>
        <w:t xml:space="preserve">Ένα πολύ συγκεκριμένο αποτέλεσμα, μετρήσιμο, είναι ότι στους κλάδους υψηλής παραβατικότητας η αδήλωτη εργασία -και λέω στους κλάδους υψηλής παραβατικότητας, όχι στο σύνολο της οικονομίας- έχει πάει από το 19,17% στο 12,48%. </w:t>
      </w:r>
    </w:p>
    <w:p w14:paraId="6A407B5B" w14:textId="77777777" w:rsidR="0083630C" w:rsidRDefault="004440BA">
      <w:pPr>
        <w:tabs>
          <w:tab w:val="left" w:pos="2940"/>
        </w:tabs>
        <w:spacing w:line="600" w:lineRule="auto"/>
        <w:ind w:firstLine="720"/>
        <w:contextualSpacing/>
        <w:jc w:val="both"/>
        <w:rPr>
          <w:rFonts w:eastAsia="Times New Roman"/>
          <w:szCs w:val="24"/>
        </w:rPr>
      </w:pPr>
      <w:r>
        <w:rPr>
          <w:rFonts w:eastAsia="Times New Roman"/>
          <w:szCs w:val="24"/>
        </w:rPr>
        <w:t>Ένα δεύτερο, πολύ συγκεκριμένο, αποτέλεσμα είναι ότι 35 εκατομμύρια δουλευμένες αποδοχές έχουν αποδοθεί στους εργαζόμενους μέσα από τη δουλειά της Επιθεώρησης Εργασίας, μέσα από την «εργατική διαφορά», δηλαδή, χωρίς προσφυγή σε δικαστήριο, σε δικηγόρο και όλο το κόστος το οποίο αυτό σημαίνει.</w:t>
      </w:r>
    </w:p>
    <w:p w14:paraId="6A407B5C" w14:textId="77777777" w:rsidR="0083630C" w:rsidRDefault="004440BA">
      <w:pPr>
        <w:tabs>
          <w:tab w:val="left" w:pos="2940"/>
        </w:tabs>
        <w:spacing w:line="600" w:lineRule="auto"/>
        <w:ind w:firstLine="720"/>
        <w:contextualSpacing/>
        <w:jc w:val="both"/>
        <w:rPr>
          <w:rFonts w:eastAsia="Times New Roman"/>
          <w:szCs w:val="24"/>
        </w:rPr>
      </w:pPr>
      <w:r>
        <w:rPr>
          <w:rFonts w:eastAsia="Times New Roman"/>
          <w:szCs w:val="24"/>
        </w:rPr>
        <w:t>Θα σας αναφέρω ένα δεύτερο στοιχείο: Αυτήν τη στιγμή εγώ μπορώ να ανακαλέσω τρεις πρόσφατες περιπτώσεις, στις οποίες έχει ανακληθεί η απόλυση λόγω συνδικαλιστικής δράσης: Μία εργαζόμενη στον κλάδο ένδυσης στη Θεσσαλονίκη, την απόλυση μιας απεργιακής επιτροπής μεταναστών σε ένα εργοστάσιο μεταποιητικό στη Θήβα, αλλά και τη μεγάλη ιστορία με τα λιπάσματα στην Καβάλα.</w:t>
      </w:r>
    </w:p>
    <w:p w14:paraId="6A407B5D" w14:textId="77777777" w:rsidR="0083630C" w:rsidRDefault="004440BA">
      <w:pPr>
        <w:tabs>
          <w:tab w:val="left" w:pos="2940"/>
        </w:tabs>
        <w:spacing w:line="600" w:lineRule="auto"/>
        <w:ind w:firstLine="720"/>
        <w:contextualSpacing/>
        <w:jc w:val="both"/>
        <w:rPr>
          <w:rFonts w:eastAsia="Times New Roman"/>
          <w:szCs w:val="24"/>
        </w:rPr>
      </w:pPr>
      <w:r>
        <w:rPr>
          <w:rFonts w:eastAsia="Times New Roman"/>
          <w:szCs w:val="24"/>
        </w:rPr>
        <w:lastRenderedPageBreak/>
        <w:t>Νομίζω ότι αυτές οι τρεις περιπτώσεις δείχνουν ότι όντως υπάρχουν περιπτώσεις, στις οποίες όταν υπάρχει συνεργασία της Επιθεώρησης Εργασίας, του Υπουργείου Εργασίας και των σωματείων, μπορούμε να πετύχουμε καλά αποτελέσματα.</w:t>
      </w:r>
    </w:p>
    <w:p w14:paraId="6A407B5E" w14:textId="77777777" w:rsidR="0083630C" w:rsidRDefault="004440BA">
      <w:pPr>
        <w:tabs>
          <w:tab w:val="left" w:pos="2940"/>
        </w:tabs>
        <w:spacing w:line="600" w:lineRule="auto"/>
        <w:ind w:firstLine="720"/>
        <w:contextualSpacing/>
        <w:jc w:val="both"/>
        <w:rPr>
          <w:rFonts w:eastAsia="Times New Roman"/>
          <w:szCs w:val="24"/>
        </w:rPr>
      </w:pPr>
      <w:r>
        <w:rPr>
          <w:rFonts w:eastAsia="Times New Roman"/>
          <w:szCs w:val="24"/>
        </w:rPr>
        <w:t>Υπενθυμίζω εδώ κάτι πολύ ανησυχητικό, το οποίο το αναφέρω ακριβώς και λόγω της δικής σας ενεργής δράσης στο εργατικό κίνημα. Νομίζω, λοιπόν, ότι αποτελεί ένα πολύ ανησυχητικό δείγμα εκφυλισμού η περίπτωση του Εργατικού Κέντρου Κομοτηνής, όπου ο πρόεδρος του εργατικού κέντρου απέλυσε συνδικαλίστρια. Επαναλαμβάνω, ο πρόεδρος του εργατικού κέντρου έχει απολύσει συνδικαλίστρια! Έχει υπάρξει πρόστιμο από την Επιθεώρηση Εργασίας. Και, μάλιστα, τώρα την απέλυσε με τον χειρότερο τρόπο, με μήνυση, για να μη δώσει και αποζημίωση και τραβάει αυτήν τη γυναίκα στα δικαστήρια.</w:t>
      </w:r>
    </w:p>
    <w:p w14:paraId="6A407B5F" w14:textId="77777777" w:rsidR="0083630C" w:rsidRDefault="004440BA">
      <w:pPr>
        <w:tabs>
          <w:tab w:val="left" w:pos="2940"/>
        </w:tabs>
        <w:spacing w:line="600" w:lineRule="auto"/>
        <w:ind w:firstLine="720"/>
        <w:contextualSpacing/>
        <w:jc w:val="both"/>
        <w:rPr>
          <w:rFonts w:eastAsia="Times New Roman"/>
          <w:szCs w:val="24"/>
        </w:rPr>
      </w:pPr>
      <w:r>
        <w:rPr>
          <w:rFonts w:eastAsia="Times New Roman"/>
          <w:szCs w:val="24"/>
        </w:rPr>
        <w:t xml:space="preserve">Αυτό το λέω για να δείξω ακριβώς ότι η περίοδος των δέκα χρόνων κρίσης έχει αφήσει πολύ βαριές πληγές. Όμως, η δική μας θέση είναι ξεκάθαρη. Είναι ξεκάθαρη και την κάνουν ξεκάθαρη, όταν δεν μπορούμε να την κάνουμε ακόμα κι εμείς ξεκάθαρη, </w:t>
      </w:r>
      <w:r>
        <w:rPr>
          <w:rFonts w:eastAsia="Times New Roman"/>
          <w:szCs w:val="24"/>
        </w:rPr>
        <w:lastRenderedPageBreak/>
        <w:t xml:space="preserve">πολύ κεντρικοί δημοσιογράφοι, οι οποίοι βγαίνουν και στεναχωριούνται στα κανάλια που δεν κράτησε το ΔΝΤ και λένε: «Τι κρίμα που δεν κράτησε το ΔΝΤ και επανέρχονται οι συλλογικές συμβάσεις». </w:t>
      </w:r>
    </w:p>
    <w:p w14:paraId="6A407B60" w14:textId="77777777" w:rsidR="0083630C" w:rsidRDefault="004440BA">
      <w:pPr>
        <w:tabs>
          <w:tab w:val="left" w:pos="2940"/>
        </w:tabs>
        <w:spacing w:line="600" w:lineRule="auto"/>
        <w:ind w:firstLine="720"/>
        <w:contextualSpacing/>
        <w:jc w:val="both"/>
        <w:rPr>
          <w:rFonts w:eastAsia="Times New Roman"/>
          <w:szCs w:val="24"/>
        </w:rPr>
      </w:pPr>
      <w:r>
        <w:rPr>
          <w:rFonts w:eastAsia="Times New Roman"/>
          <w:szCs w:val="24"/>
        </w:rPr>
        <w:t>Άρα αυτό νομίζω ότι ξεκαθαρίζει το από ποια μεριά στέκεται αυτή η Κυβέρνηση για τις συλλογικές συμβάσεις, που επανέρχονται τον Αύγουστο, για την Επιθεώρηση Εργασίας, που αναβαθμίζεται και για μια σειρά από νέα εργαλεία, τα οποία και δημιουργούνται και θα δημιουργηθούν το επόμενο διάστημα.</w:t>
      </w:r>
    </w:p>
    <w:p w14:paraId="6A407B61" w14:textId="77777777" w:rsidR="0083630C" w:rsidRDefault="004440BA">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Κυρίες και κύριοι συνάδελφοι, έχω την τιμή να ανακοινώσω στο Σώμα το δελτίο επίκαιρων ερωτήσεων της Παρασκευής 25 Μαΐου 2018. </w:t>
      </w:r>
    </w:p>
    <w:p w14:paraId="6A407B62" w14:textId="77777777" w:rsidR="0083630C" w:rsidRDefault="004440BA">
      <w:pPr>
        <w:spacing w:after="0" w:line="600" w:lineRule="auto"/>
        <w:ind w:firstLine="720"/>
        <w:contextualSpacing/>
        <w:jc w:val="both"/>
        <w:rPr>
          <w:rFonts w:eastAsia="Times New Roman"/>
          <w:szCs w:val="24"/>
        </w:rPr>
      </w:pPr>
      <w:r>
        <w:rPr>
          <w:rFonts w:eastAsia="Times New Roman"/>
          <w:bCs/>
          <w:szCs w:val="24"/>
        </w:rPr>
        <w:t>Α. ΕΠΙΚΑΙΡΕΣ ΕΡΩΤΗΣΕΙΣ</w:t>
      </w:r>
      <w:r w:rsidRPr="0062266D">
        <w:rPr>
          <w:rFonts w:eastAsia="Times New Roman"/>
          <w:bCs/>
          <w:szCs w:val="24"/>
        </w:rPr>
        <w:t xml:space="preserve"> Πρώτου Κύκλου (Άρθρο 130 παρ</w:t>
      </w:r>
      <w:r>
        <w:rPr>
          <w:rFonts w:eastAsia="Times New Roman"/>
          <w:bCs/>
          <w:szCs w:val="24"/>
        </w:rPr>
        <w:t>άγραφοι</w:t>
      </w:r>
      <w:r w:rsidRPr="0062266D">
        <w:rPr>
          <w:rFonts w:eastAsia="Times New Roman"/>
          <w:bCs/>
          <w:szCs w:val="24"/>
        </w:rPr>
        <w:t xml:space="preserve"> 2 και 3 </w:t>
      </w:r>
      <w:r>
        <w:rPr>
          <w:rFonts w:eastAsia="Times New Roman"/>
          <w:bCs/>
          <w:szCs w:val="24"/>
        </w:rPr>
        <w:t xml:space="preserve">του </w:t>
      </w:r>
      <w:r w:rsidRPr="0062266D">
        <w:rPr>
          <w:rFonts w:eastAsia="Times New Roman"/>
          <w:bCs/>
          <w:szCs w:val="24"/>
        </w:rPr>
        <w:t>Καν</w:t>
      </w:r>
      <w:r>
        <w:rPr>
          <w:rFonts w:eastAsia="Times New Roman"/>
          <w:bCs/>
          <w:szCs w:val="24"/>
        </w:rPr>
        <w:t>ονισμού της</w:t>
      </w:r>
      <w:r w:rsidRPr="0062266D">
        <w:rPr>
          <w:rFonts w:eastAsia="Times New Roman"/>
          <w:bCs/>
          <w:szCs w:val="24"/>
        </w:rPr>
        <w:t xml:space="preserve"> Βουλής)</w:t>
      </w:r>
    </w:p>
    <w:p w14:paraId="6A407B63" w14:textId="77777777" w:rsidR="0083630C" w:rsidRDefault="004440BA">
      <w:pPr>
        <w:spacing w:after="0" w:line="600" w:lineRule="auto"/>
        <w:ind w:firstLine="720"/>
        <w:contextualSpacing/>
        <w:jc w:val="both"/>
        <w:rPr>
          <w:rFonts w:eastAsia="Times New Roman"/>
          <w:szCs w:val="24"/>
        </w:rPr>
      </w:pPr>
      <w:r>
        <w:rPr>
          <w:rFonts w:eastAsia="Times New Roman"/>
          <w:szCs w:val="24"/>
        </w:rPr>
        <w:t>1. Η με αριθμό 1674/21-5-2018 επίκαιρη ε</w:t>
      </w:r>
      <w:r w:rsidRPr="00017091">
        <w:rPr>
          <w:rFonts w:eastAsia="Times New Roman"/>
          <w:szCs w:val="24"/>
        </w:rPr>
        <w:t xml:space="preserve">ρώτηση του Βουλευτή Λασιθίου της Νέας Δημοκρατίας κ. </w:t>
      </w:r>
      <w:r w:rsidRPr="0062266D">
        <w:rPr>
          <w:rFonts w:eastAsia="Times New Roman"/>
          <w:bCs/>
          <w:szCs w:val="24"/>
        </w:rPr>
        <w:t xml:space="preserve">Ιωάννη </w:t>
      </w:r>
      <w:proofErr w:type="spellStart"/>
      <w:r w:rsidRPr="0062266D">
        <w:rPr>
          <w:rFonts w:eastAsia="Times New Roman"/>
          <w:bCs/>
          <w:szCs w:val="24"/>
        </w:rPr>
        <w:t>Πλακιωτάκη</w:t>
      </w:r>
      <w:proofErr w:type="spellEnd"/>
      <w:r w:rsidRPr="00017091">
        <w:rPr>
          <w:rFonts w:eastAsia="Times New Roman"/>
          <w:b/>
          <w:bCs/>
          <w:szCs w:val="24"/>
        </w:rPr>
        <w:t xml:space="preserve"> </w:t>
      </w:r>
      <w:r w:rsidRPr="00017091">
        <w:rPr>
          <w:rFonts w:eastAsia="Times New Roman"/>
          <w:szCs w:val="24"/>
        </w:rPr>
        <w:t xml:space="preserve">προς τον Υπουργό </w:t>
      </w:r>
      <w:r w:rsidRPr="0062266D">
        <w:rPr>
          <w:rFonts w:eastAsia="Times New Roman"/>
          <w:bCs/>
          <w:szCs w:val="24"/>
        </w:rPr>
        <w:t xml:space="preserve">Ναυτιλίας και Νησιωτικής </w:t>
      </w:r>
      <w:r w:rsidRPr="0062266D">
        <w:rPr>
          <w:rFonts w:eastAsia="Times New Roman"/>
          <w:bCs/>
          <w:szCs w:val="24"/>
        </w:rPr>
        <w:lastRenderedPageBreak/>
        <w:t>Πολιτικής,</w:t>
      </w:r>
      <w:r w:rsidRPr="00017091">
        <w:rPr>
          <w:rFonts w:eastAsia="Times New Roman"/>
          <w:szCs w:val="24"/>
        </w:rPr>
        <w:t xml:space="preserve"> με θέμα: «Αξιοποίηση </w:t>
      </w:r>
      <w:r>
        <w:rPr>
          <w:rFonts w:eastAsia="Times New Roman"/>
          <w:szCs w:val="24"/>
        </w:rPr>
        <w:t xml:space="preserve">χρηματοδοτήσεων από ταμεία ΕΕ </w:t>
      </w:r>
      <w:r w:rsidRPr="00017091">
        <w:rPr>
          <w:rFonts w:eastAsia="Times New Roman"/>
          <w:szCs w:val="24"/>
        </w:rPr>
        <w:t>για την προμήθεια νέων</w:t>
      </w:r>
      <w:r>
        <w:rPr>
          <w:rFonts w:eastAsia="Times New Roman"/>
          <w:szCs w:val="24"/>
        </w:rPr>
        <w:t xml:space="preserve"> σκαφών του Λιμενικού Σώματος-</w:t>
      </w:r>
      <w:r w:rsidRPr="00017091">
        <w:rPr>
          <w:rFonts w:eastAsia="Times New Roman"/>
          <w:szCs w:val="24"/>
        </w:rPr>
        <w:t>Ελληνικής Ακτοφυλακής για την ενίσχυση της επιτήρησης των θαλασσίων συνόρων, την αποτελεσματική έρευνα και διάσωση και την καταπολέμηση του εγκλήματος στη θάλασσα».</w:t>
      </w:r>
    </w:p>
    <w:p w14:paraId="6A407B64" w14:textId="77777777" w:rsidR="0083630C" w:rsidRDefault="004440BA">
      <w:pPr>
        <w:spacing w:after="0" w:line="600" w:lineRule="auto"/>
        <w:ind w:firstLine="720"/>
        <w:contextualSpacing/>
        <w:jc w:val="both"/>
        <w:rPr>
          <w:rFonts w:eastAsia="Times New Roman"/>
          <w:szCs w:val="24"/>
        </w:rPr>
      </w:pPr>
      <w:r>
        <w:rPr>
          <w:rFonts w:eastAsia="Times New Roman"/>
          <w:szCs w:val="24"/>
        </w:rPr>
        <w:t>2. Η με αριθμό 1653/15-5-2018 επίκαιρη ερώτηση του Βουλευτή</w:t>
      </w:r>
      <w:r w:rsidRPr="00017091">
        <w:rPr>
          <w:rFonts w:eastAsia="Times New Roman"/>
          <w:szCs w:val="24"/>
        </w:rPr>
        <w:t xml:space="preserve"> τ</w:t>
      </w:r>
      <w:r>
        <w:rPr>
          <w:rFonts w:eastAsia="Times New Roman"/>
          <w:szCs w:val="24"/>
        </w:rPr>
        <w:t xml:space="preserve">ης Δημοκρατικής Συμπαράταξης ΠΑΣΟΚ – ΔΗΜΑΡ </w:t>
      </w:r>
      <w:r w:rsidRPr="00017091">
        <w:rPr>
          <w:rFonts w:eastAsia="Times New Roman"/>
          <w:szCs w:val="24"/>
        </w:rPr>
        <w:t>κ.</w:t>
      </w:r>
      <w:r w:rsidRPr="00017091">
        <w:rPr>
          <w:rFonts w:eastAsia="Times New Roman"/>
          <w:b/>
          <w:bCs/>
          <w:szCs w:val="24"/>
        </w:rPr>
        <w:t xml:space="preserve"> </w:t>
      </w:r>
      <w:r w:rsidRPr="0062266D">
        <w:rPr>
          <w:rFonts w:eastAsia="Times New Roman"/>
          <w:bCs/>
          <w:szCs w:val="24"/>
        </w:rPr>
        <w:t>Ιωάννη Μανιάτη</w:t>
      </w:r>
      <w:r w:rsidRPr="00017091">
        <w:rPr>
          <w:rFonts w:eastAsia="Times New Roman"/>
          <w:b/>
          <w:bCs/>
          <w:szCs w:val="24"/>
        </w:rPr>
        <w:t xml:space="preserve"> </w:t>
      </w:r>
      <w:r w:rsidRPr="00017091">
        <w:rPr>
          <w:rFonts w:eastAsia="Times New Roman"/>
          <w:szCs w:val="24"/>
        </w:rPr>
        <w:t>προς τον Υπουργό</w:t>
      </w:r>
      <w:r w:rsidRPr="00017091">
        <w:rPr>
          <w:rFonts w:eastAsia="Times New Roman"/>
          <w:b/>
          <w:bCs/>
          <w:szCs w:val="24"/>
        </w:rPr>
        <w:t xml:space="preserve"> </w:t>
      </w:r>
      <w:r w:rsidRPr="0062266D">
        <w:rPr>
          <w:rFonts w:eastAsia="Times New Roman"/>
          <w:bCs/>
          <w:szCs w:val="24"/>
        </w:rPr>
        <w:t>Περιβάλλοντος και Ενέργειας,</w:t>
      </w:r>
      <w:r w:rsidRPr="0062266D">
        <w:rPr>
          <w:rFonts w:eastAsia="Times New Roman"/>
          <w:b/>
          <w:szCs w:val="24"/>
        </w:rPr>
        <w:t xml:space="preserve"> </w:t>
      </w:r>
      <w:r w:rsidRPr="00017091">
        <w:rPr>
          <w:rFonts w:eastAsia="Times New Roman"/>
          <w:szCs w:val="24"/>
        </w:rPr>
        <w:t>με θέμα: «Κόβουν το ρεύμα σ</w:t>
      </w:r>
      <w:r>
        <w:rPr>
          <w:rFonts w:eastAsia="Times New Roman"/>
          <w:szCs w:val="24"/>
        </w:rPr>
        <w:t>τους ΤΟΕΒ - Εκβιάζουν τους αγρότες».</w:t>
      </w:r>
    </w:p>
    <w:p w14:paraId="6A407B65" w14:textId="77777777" w:rsidR="0083630C" w:rsidRDefault="004440BA">
      <w:pPr>
        <w:spacing w:after="0" w:line="600" w:lineRule="auto"/>
        <w:ind w:firstLine="720"/>
        <w:contextualSpacing/>
        <w:jc w:val="both"/>
        <w:rPr>
          <w:rFonts w:eastAsia="Times New Roman"/>
          <w:szCs w:val="24"/>
        </w:rPr>
      </w:pPr>
      <w:r>
        <w:rPr>
          <w:rFonts w:eastAsia="Times New Roman"/>
          <w:szCs w:val="24"/>
        </w:rPr>
        <w:t>3. Η με αριθμό 1671/21-5-2018 επίκαιρη ε</w:t>
      </w:r>
      <w:r w:rsidRPr="00017091">
        <w:rPr>
          <w:rFonts w:eastAsia="Times New Roman"/>
          <w:szCs w:val="24"/>
        </w:rPr>
        <w:t>ρώτηση του Η΄ Αντιπροέδρου της Βουλής και Βουλευτή Β΄ Πειραι</w:t>
      </w:r>
      <w:r>
        <w:rPr>
          <w:rFonts w:eastAsia="Times New Roman"/>
          <w:szCs w:val="24"/>
        </w:rPr>
        <w:t>ώς</w:t>
      </w:r>
      <w:r w:rsidRPr="00017091">
        <w:rPr>
          <w:rFonts w:eastAsia="Times New Roman"/>
          <w:szCs w:val="24"/>
        </w:rPr>
        <w:t xml:space="preserve"> των Ανεξαρτήτων Ελλήνων κ.</w:t>
      </w:r>
      <w:r w:rsidRPr="00017091">
        <w:rPr>
          <w:rFonts w:eastAsia="Times New Roman"/>
          <w:b/>
          <w:bCs/>
          <w:szCs w:val="24"/>
        </w:rPr>
        <w:t xml:space="preserve"> </w:t>
      </w:r>
      <w:r w:rsidRPr="0062266D">
        <w:rPr>
          <w:rFonts w:eastAsia="Times New Roman"/>
          <w:bCs/>
          <w:szCs w:val="24"/>
        </w:rPr>
        <w:t xml:space="preserve">Δημητρίου Καμμένου </w:t>
      </w:r>
      <w:r w:rsidRPr="00017091">
        <w:rPr>
          <w:rFonts w:eastAsia="Times New Roman"/>
          <w:szCs w:val="24"/>
        </w:rPr>
        <w:t xml:space="preserve">προς τον Υπουργό </w:t>
      </w:r>
      <w:r w:rsidRPr="0062266D">
        <w:rPr>
          <w:rFonts w:eastAsia="Times New Roman"/>
          <w:bCs/>
          <w:szCs w:val="24"/>
        </w:rPr>
        <w:t>Παιδείας, Έρευνας και Θρησκευμάτων,</w:t>
      </w:r>
      <w:r w:rsidRPr="00017091">
        <w:rPr>
          <w:rFonts w:eastAsia="Times New Roman"/>
          <w:b/>
          <w:bCs/>
          <w:szCs w:val="24"/>
        </w:rPr>
        <w:t xml:space="preserve"> </w:t>
      </w:r>
      <w:r w:rsidRPr="00017091">
        <w:rPr>
          <w:rFonts w:eastAsia="Times New Roman"/>
          <w:szCs w:val="24"/>
        </w:rPr>
        <w:t>με θέμα: «Ποιήματα μίσους από παιδιά της μει</w:t>
      </w:r>
      <w:r>
        <w:rPr>
          <w:rFonts w:eastAsia="Times New Roman"/>
          <w:szCs w:val="24"/>
        </w:rPr>
        <w:t>ονότητας σε τελετή στην Ξάνθη».</w:t>
      </w:r>
    </w:p>
    <w:p w14:paraId="6A407B66" w14:textId="77777777" w:rsidR="0083630C" w:rsidRDefault="004440BA">
      <w:pPr>
        <w:spacing w:after="0" w:line="600" w:lineRule="auto"/>
        <w:ind w:firstLine="720"/>
        <w:contextualSpacing/>
        <w:jc w:val="both"/>
        <w:rPr>
          <w:rFonts w:eastAsia="Times New Roman"/>
          <w:szCs w:val="24"/>
        </w:rPr>
      </w:pPr>
      <w:r>
        <w:rPr>
          <w:rFonts w:eastAsia="Times New Roman"/>
          <w:szCs w:val="24"/>
        </w:rPr>
        <w:t>4. Η με αριθμό 1660/17-5-2018 επίκαιρη ε</w:t>
      </w:r>
      <w:r w:rsidRPr="00017091">
        <w:rPr>
          <w:rFonts w:eastAsia="Times New Roman"/>
          <w:szCs w:val="24"/>
        </w:rPr>
        <w:t xml:space="preserve">ρώτηση του Βουλευτή Α΄ Θεσσαλονίκης της Ένωσης Κεντρώων κ. </w:t>
      </w:r>
      <w:r w:rsidRPr="0062266D">
        <w:rPr>
          <w:rFonts w:eastAsia="Times New Roman"/>
          <w:bCs/>
          <w:szCs w:val="24"/>
        </w:rPr>
        <w:t xml:space="preserve">Ιωάννη </w:t>
      </w:r>
      <w:proofErr w:type="spellStart"/>
      <w:r w:rsidRPr="0062266D">
        <w:rPr>
          <w:rFonts w:eastAsia="Times New Roman"/>
          <w:bCs/>
          <w:szCs w:val="24"/>
        </w:rPr>
        <w:t>Σαρίδη</w:t>
      </w:r>
      <w:proofErr w:type="spellEnd"/>
      <w:r w:rsidRPr="00017091">
        <w:rPr>
          <w:rFonts w:eastAsia="Times New Roman"/>
          <w:b/>
          <w:bCs/>
          <w:szCs w:val="24"/>
        </w:rPr>
        <w:t xml:space="preserve"> </w:t>
      </w:r>
      <w:r w:rsidRPr="00017091">
        <w:rPr>
          <w:rFonts w:eastAsia="Times New Roman"/>
          <w:szCs w:val="24"/>
        </w:rPr>
        <w:t xml:space="preserve">προς τον Υπουργό </w:t>
      </w:r>
      <w:r w:rsidRPr="0062266D">
        <w:rPr>
          <w:rFonts w:eastAsia="Times New Roman"/>
          <w:bCs/>
          <w:szCs w:val="24"/>
        </w:rPr>
        <w:t>Παι</w:t>
      </w:r>
      <w:r>
        <w:rPr>
          <w:rFonts w:eastAsia="Times New Roman"/>
          <w:bCs/>
          <w:szCs w:val="24"/>
        </w:rPr>
        <w:t xml:space="preserve">δείας, Έρευνας και </w:t>
      </w:r>
      <w:r>
        <w:rPr>
          <w:rFonts w:eastAsia="Times New Roman"/>
          <w:bCs/>
          <w:szCs w:val="24"/>
        </w:rPr>
        <w:lastRenderedPageBreak/>
        <w:t xml:space="preserve">Θρησκευμάτων, </w:t>
      </w:r>
      <w:r w:rsidRPr="00017091">
        <w:rPr>
          <w:rFonts w:eastAsia="Times New Roman"/>
          <w:szCs w:val="24"/>
        </w:rPr>
        <w:t>με θέμα: «Έλλει</w:t>
      </w:r>
      <w:r>
        <w:rPr>
          <w:rFonts w:eastAsia="Times New Roman"/>
          <w:szCs w:val="24"/>
        </w:rPr>
        <w:t>μ</w:t>
      </w:r>
      <w:r w:rsidRPr="00017091">
        <w:rPr>
          <w:rFonts w:eastAsia="Times New Roman"/>
          <w:szCs w:val="24"/>
        </w:rPr>
        <w:t>μα δημοκρατικής εκπροσώπησης φοιτητών στο ΕΑΠ».</w:t>
      </w:r>
    </w:p>
    <w:p w14:paraId="6A407B67" w14:textId="77777777" w:rsidR="0083630C" w:rsidRDefault="004440BA">
      <w:pPr>
        <w:spacing w:after="0" w:line="600" w:lineRule="auto"/>
        <w:ind w:firstLine="720"/>
        <w:contextualSpacing/>
        <w:jc w:val="both"/>
        <w:rPr>
          <w:rFonts w:eastAsia="Times New Roman"/>
          <w:szCs w:val="24"/>
        </w:rPr>
      </w:pPr>
      <w:r w:rsidRPr="0062266D">
        <w:rPr>
          <w:rFonts w:eastAsia="Times New Roman"/>
          <w:bCs/>
          <w:szCs w:val="24"/>
        </w:rPr>
        <w:t>Β. ΕΠΙΚΑΙΡΕΣ ΕΡΩΤΗΣΕΙΣ Δεύτερου Κύκλου (Άρθρο 130 παρ</w:t>
      </w:r>
      <w:r>
        <w:rPr>
          <w:rFonts w:eastAsia="Times New Roman"/>
          <w:bCs/>
          <w:szCs w:val="24"/>
        </w:rPr>
        <w:t>άγραφοι</w:t>
      </w:r>
      <w:r w:rsidRPr="0062266D">
        <w:rPr>
          <w:rFonts w:eastAsia="Times New Roman"/>
          <w:bCs/>
          <w:szCs w:val="24"/>
        </w:rPr>
        <w:t xml:space="preserve"> 2 και 3 </w:t>
      </w:r>
      <w:r>
        <w:rPr>
          <w:rFonts w:eastAsia="Times New Roman"/>
          <w:bCs/>
          <w:szCs w:val="24"/>
        </w:rPr>
        <w:t xml:space="preserve">του </w:t>
      </w:r>
      <w:r w:rsidRPr="0062266D">
        <w:rPr>
          <w:rFonts w:eastAsia="Times New Roman"/>
          <w:bCs/>
          <w:szCs w:val="24"/>
        </w:rPr>
        <w:t>Καν</w:t>
      </w:r>
      <w:r>
        <w:rPr>
          <w:rFonts w:eastAsia="Times New Roman"/>
          <w:bCs/>
          <w:szCs w:val="24"/>
        </w:rPr>
        <w:t>ονισμού της</w:t>
      </w:r>
      <w:r w:rsidRPr="0062266D">
        <w:rPr>
          <w:rFonts w:eastAsia="Times New Roman"/>
          <w:bCs/>
          <w:szCs w:val="24"/>
        </w:rPr>
        <w:t xml:space="preserve"> Βουλής)</w:t>
      </w:r>
    </w:p>
    <w:p w14:paraId="6A407B68" w14:textId="77777777" w:rsidR="0083630C" w:rsidRDefault="004440BA">
      <w:pPr>
        <w:spacing w:after="0" w:line="600" w:lineRule="auto"/>
        <w:ind w:firstLine="720"/>
        <w:contextualSpacing/>
        <w:jc w:val="both"/>
        <w:rPr>
          <w:rFonts w:eastAsia="Times New Roman"/>
          <w:szCs w:val="24"/>
        </w:rPr>
      </w:pPr>
      <w:r>
        <w:rPr>
          <w:rFonts w:eastAsia="Times New Roman"/>
          <w:szCs w:val="24"/>
        </w:rPr>
        <w:t>1. Η με αριθμό 1675/21-5-2018 επίκαιρη ε</w:t>
      </w:r>
      <w:r w:rsidRPr="00017091">
        <w:rPr>
          <w:rFonts w:eastAsia="Times New Roman"/>
          <w:szCs w:val="24"/>
        </w:rPr>
        <w:t>ρώτηση του Βουλευτή Έβρου της Νέας Δημοκρατίας κ.</w:t>
      </w:r>
      <w:r w:rsidRPr="00017091">
        <w:rPr>
          <w:rFonts w:eastAsia="Times New Roman"/>
          <w:b/>
          <w:bCs/>
          <w:szCs w:val="24"/>
        </w:rPr>
        <w:t xml:space="preserve"> </w:t>
      </w:r>
      <w:r w:rsidRPr="0062266D">
        <w:rPr>
          <w:rFonts w:eastAsia="Times New Roman"/>
          <w:bCs/>
          <w:szCs w:val="24"/>
        </w:rPr>
        <w:t xml:space="preserve">Αναστασίου </w:t>
      </w:r>
      <w:proofErr w:type="spellStart"/>
      <w:r w:rsidRPr="0062266D">
        <w:rPr>
          <w:rFonts w:eastAsia="Times New Roman"/>
          <w:bCs/>
          <w:szCs w:val="24"/>
        </w:rPr>
        <w:t>Δημοσχάκη</w:t>
      </w:r>
      <w:proofErr w:type="spellEnd"/>
      <w:r w:rsidRPr="00017091">
        <w:rPr>
          <w:rFonts w:eastAsia="Times New Roman"/>
          <w:b/>
          <w:bCs/>
          <w:szCs w:val="24"/>
        </w:rPr>
        <w:t xml:space="preserve"> </w:t>
      </w:r>
      <w:r w:rsidRPr="00017091">
        <w:rPr>
          <w:rFonts w:eastAsia="Times New Roman"/>
          <w:szCs w:val="24"/>
        </w:rPr>
        <w:t>προς τον Υπουργό</w:t>
      </w:r>
      <w:r w:rsidRPr="00017091">
        <w:rPr>
          <w:rFonts w:eastAsia="Times New Roman"/>
          <w:b/>
          <w:bCs/>
          <w:szCs w:val="24"/>
        </w:rPr>
        <w:t xml:space="preserve"> </w:t>
      </w:r>
      <w:r w:rsidRPr="0062266D">
        <w:rPr>
          <w:rFonts w:eastAsia="Times New Roman"/>
          <w:bCs/>
          <w:szCs w:val="24"/>
        </w:rPr>
        <w:t>Περιβάλλοντος και Ενέργειας,</w:t>
      </w:r>
      <w:r w:rsidRPr="0062266D">
        <w:rPr>
          <w:rFonts w:eastAsia="Times New Roman"/>
          <w:b/>
          <w:szCs w:val="24"/>
        </w:rPr>
        <w:t xml:space="preserve"> </w:t>
      </w:r>
      <w:r w:rsidRPr="00017091">
        <w:rPr>
          <w:rFonts w:eastAsia="Times New Roman"/>
          <w:szCs w:val="24"/>
        </w:rPr>
        <w:t xml:space="preserve">με θέμα: «Τροποποίηση του άρθρου 59 του </w:t>
      </w:r>
      <w:r>
        <w:rPr>
          <w:rFonts w:eastAsia="Times New Roman"/>
          <w:szCs w:val="24"/>
        </w:rPr>
        <w:t>ν</w:t>
      </w:r>
      <w:r w:rsidRPr="00017091">
        <w:rPr>
          <w:rFonts w:eastAsia="Times New Roman"/>
          <w:szCs w:val="24"/>
        </w:rPr>
        <w:t>.4512/2014 (ΦΕΚ 5 Α΄/17-01-2018) και ανάληψη νομοθετικής πρωτοβουλίας για τους χώρους απόληψης υλικών από φυσικές αποθέσεις στον Ν</w:t>
      </w:r>
      <w:r>
        <w:rPr>
          <w:rFonts w:eastAsia="Times New Roman"/>
          <w:szCs w:val="24"/>
        </w:rPr>
        <w:t>ομό</w:t>
      </w:r>
      <w:r w:rsidRPr="00017091">
        <w:rPr>
          <w:rFonts w:eastAsia="Times New Roman"/>
          <w:szCs w:val="24"/>
        </w:rPr>
        <w:t xml:space="preserve"> Έβρου».</w:t>
      </w:r>
    </w:p>
    <w:p w14:paraId="6A407B69" w14:textId="77777777" w:rsidR="0083630C" w:rsidRDefault="004440BA">
      <w:pPr>
        <w:spacing w:after="0" w:line="600" w:lineRule="auto"/>
        <w:ind w:firstLine="720"/>
        <w:contextualSpacing/>
        <w:jc w:val="both"/>
        <w:rPr>
          <w:rFonts w:eastAsia="Times New Roman"/>
          <w:szCs w:val="24"/>
        </w:rPr>
      </w:pPr>
      <w:r>
        <w:rPr>
          <w:rFonts w:eastAsia="Times New Roman"/>
          <w:szCs w:val="24"/>
        </w:rPr>
        <w:t>2. Η με αριθμό 1692/22-5-2018 επίκαιρη ε</w:t>
      </w:r>
      <w:r w:rsidRPr="00017091">
        <w:rPr>
          <w:rFonts w:eastAsia="Times New Roman"/>
          <w:szCs w:val="24"/>
        </w:rPr>
        <w:t>ρώτηση του Βουλευτή Αχαΐας τ</w:t>
      </w:r>
      <w:r>
        <w:rPr>
          <w:rFonts w:eastAsia="Times New Roman"/>
          <w:szCs w:val="24"/>
        </w:rPr>
        <w:t>ης Δημοκρατικής Συμπαράταξης ΠΑΣΟΚ - ΔΗΜΑΡ</w:t>
      </w:r>
      <w:r w:rsidRPr="00017091">
        <w:rPr>
          <w:rFonts w:eastAsia="Times New Roman"/>
          <w:szCs w:val="24"/>
        </w:rPr>
        <w:t xml:space="preserve"> κ. </w:t>
      </w:r>
      <w:r w:rsidRPr="0062266D">
        <w:rPr>
          <w:rFonts w:eastAsia="Times New Roman"/>
          <w:bCs/>
          <w:szCs w:val="24"/>
        </w:rPr>
        <w:t>Θεόδωρου Παπαθεοδώρου</w:t>
      </w:r>
      <w:r w:rsidRPr="00017091">
        <w:rPr>
          <w:rFonts w:eastAsia="Times New Roman"/>
          <w:b/>
          <w:bCs/>
          <w:szCs w:val="24"/>
        </w:rPr>
        <w:t xml:space="preserve"> </w:t>
      </w:r>
      <w:r w:rsidRPr="00017091">
        <w:rPr>
          <w:rFonts w:eastAsia="Times New Roman"/>
          <w:szCs w:val="24"/>
        </w:rPr>
        <w:t xml:space="preserve">προς τον </w:t>
      </w:r>
      <w:r w:rsidRPr="0062266D">
        <w:rPr>
          <w:rFonts w:eastAsia="Times New Roman"/>
          <w:szCs w:val="24"/>
        </w:rPr>
        <w:t xml:space="preserve">Υπουργό </w:t>
      </w:r>
      <w:r w:rsidRPr="0062266D">
        <w:rPr>
          <w:rFonts w:eastAsia="Times New Roman"/>
          <w:bCs/>
          <w:szCs w:val="24"/>
        </w:rPr>
        <w:t>Ψηφιακής Πολιτικής, Τηλεπικοινωνιών και Ενημέρωσης,</w:t>
      </w:r>
      <w:r w:rsidRPr="00017091">
        <w:rPr>
          <w:rFonts w:eastAsia="Times New Roman"/>
          <w:b/>
          <w:bCs/>
          <w:szCs w:val="24"/>
        </w:rPr>
        <w:t xml:space="preserve"> </w:t>
      </w:r>
      <w:r w:rsidRPr="00017091">
        <w:rPr>
          <w:rFonts w:eastAsia="Times New Roman"/>
          <w:szCs w:val="24"/>
        </w:rPr>
        <w:t>με θέμα: «Κατασκευή ψευδών ειδήσεων (</w:t>
      </w:r>
      <w:proofErr w:type="spellStart"/>
      <w:r w:rsidRPr="00017091">
        <w:rPr>
          <w:rFonts w:eastAsia="Times New Roman"/>
          <w:szCs w:val="24"/>
        </w:rPr>
        <w:t>fakenews</w:t>
      </w:r>
      <w:proofErr w:type="spellEnd"/>
      <w:r w:rsidRPr="00017091">
        <w:rPr>
          <w:rFonts w:eastAsia="Times New Roman"/>
          <w:szCs w:val="24"/>
        </w:rPr>
        <w:t>) με τη συμμετοχή Ελλήνων αξιωματούχων και την αρωγή κρατικών ΜΜΕ».</w:t>
      </w:r>
    </w:p>
    <w:p w14:paraId="6A407B6A" w14:textId="77777777" w:rsidR="0083630C" w:rsidRDefault="004440BA">
      <w:pPr>
        <w:spacing w:after="0" w:line="600" w:lineRule="auto"/>
        <w:ind w:firstLine="720"/>
        <w:contextualSpacing/>
        <w:jc w:val="both"/>
        <w:rPr>
          <w:rFonts w:eastAsia="Times New Roman"/>
          <w:szCs w:val="24"/>
        </w:rPr>
      </w:pPr>
      <w:r>
        <w:rPr>
          <w:rFonts w:eastAsia="Times New Roman"/>
          <w:szCs w:val="24"/>
        </w:rPr>
        <w:lastRenderedPageBreak/>
        <w:t>3. Η με αριθμό 1544/24-4-2018 επίκαιρη ε</w:t>
      </w:r>
      <w:r w:rsidRPr="00017091">
        <w:rPr>
          <w:rFonts w:eastAsia="Times New Roman"/>
          <w:szCs w:val="24"/>
        </w:rPr>
        <w:t xml:space="preserve">ρώτηση του Βουλευτή Λέσβου της Νέας Δημοκρατίας κ. </w:t>
      </w:r>
      <w:r w:rsidRPr="00EC65EF">
        <w:rPr>
          <w:rFonts w:eastAsia="Times New Roman"/>
          <w:bCs/>
          <w:szCs w:val="24"/>
        </w:rPr>
        <w:t>Χαράλαμπου Αθανασίου</w:t>
      </w:r>
      <w:r w:rsidRPr="00017091">
        <w:rPr>
          <w:rFonts w:eastAsia="Times New Roman"/>
          <w:b/>
          <w:bCs/>
          <w:szCs w:val="24"/>
        </w:rPr>
        <w:t xml:space="preserve"> </w:t>
      </w:r>
      <w:r w:rsidRPr="00017091">
        <w:rPr>
          <w:rFonts w:eastAsia="Times New Roman"/>
          <w:szCs w:val="24"/>
        </w:rPr>
        <w:t xml:space="preserve">προς τον Υπουργό </w:t>
      </w:r>
      <w:r w:rsidRPr="00EC65EF">
        <w:rPr>
          <w:rFonts w:eastAsia="Times New Roman"/>
          <w:bCs/>
          <w:szCs w:val="24"/>
        </w:rPr>
        <w:t>Μεταναστευτικής Πολιτικής,</w:t>
      </w:r>
      <w:r>
        <w:rPr>
          <w:rFonts w:eastAsia="Times New Roman"/>
          <w:szCs w:val="24"/>
        </w:rPr>
        <w:t xml:space="preserve"> σχετικά με τη </w:t>
      </w:r>
      <w:r w:rsidRPr="00017091">
        <w:rPr>
          <w:rFonts w:eastAsia="Times New Roman"/>
          <w:szCs w:val="24"/>
        </w:rPr>
        <w:t>λήψη μέτρων</w:t>
      </w:r>
      <w:r>
        <w:rPr>
          <w:rFonts w:eastAsia="Times New Roman"/>
          <w:szCs w:val="24"/>
        </w:rPr>
        <w:t>,</w:t>
      </w:r>
      <w:r w:rsidRPr="00017091">
        <w:rPr>
          <w:rFonts w:eastAsia="Times New Roman"/>
          <w:szCs w:val="24"/>
        </w:rPr>
        <w:t xml:space="preserve"> προκειμένου να </w:t>
      </w:r>
      <w:proofErr w:type="spellStart"/>
      <w:r w:rsidRPr="00017091">
        <w:rPr>
          <w:rFonts w:eastAsia="Times New Roman"/>
          <w:szCs w:val="24"/>
        </w:rPr>
        <w:t>αποσυμφορηθούν</w:t>
      </w:r>
      <w:proofErr w:type="spellEnd"/>
      <w:r w:rsidRPr="00017091">
        <w:rPr>
          <w:rFonts w:eastAsia="Times New Roman"/>
          <w:szCs w:val="24"/>
        </w:rPr>
        <w:t xml:space="preserve"> τα νησιά του Ανατολικού Αιγαίου και ιδιαίτερα η Λέσβος με τη μεταφορά των με</w:t>
      </w:r>
      <w:r>
        <w:rPr>
          <w:rFonts w:eastAsia="Times New Roman"/>
          <w:szCs w:val="24"/>
        </w:rPr>
        <w:t>ταναστών στην ηπειρωτική Ελλάδα</w:t>
      </w:r>
      <w:r w:rsidRPr="00017091">
        <w:rPr>
          <w:rFonts w:eastAsia="Times New Roman"/>
          <w:szCs w:val="24"/>
        </w:rPr>
        <w:t>.</w:t>
      </w:r>
    </w:p>
    <w:p w14:paraId="6A407B6B" w14:textId="77777777" w:rsidR="0083630C" w:rsidRDefault="004440BA">
      <w:pPr>
        <w:spacing w:after="0" w:line="600" w:lineRule="auto"/>
        <w:ind w:firstLine="720"/>
        <w:contextualSpacing/>
        <w:jc w:val="both"/>
        <w:rPr>
          <w:rFonts w:eastAsia="Times New Roman"/>
          <w:szCs w:val="24"/>
        </w:rPr>
      </w:pPr>
      <w:r>
        <w:rPr>
          <w:rFonts w:eastAsia="Times New Roman"/>
          <w:szCs w:val="24"/>
        </w:rPr>
        <w:t>4. Η με αριθμό 1589/3-5-2018 επίκαιρη ε</w:t>
      </w:r>
      <w:r w:rsidRPr="00017091">
        <w:rPr>
          <w:rFonts w:eastAsia="Times New Roman"/>
          <w:szCs w:val="24"/>
        </w:rPr>
        <w:t>ρώτηση του Βουλευτή Αρκαδίας της Δη</w:t>
      </w:r>
      <w:r>
        <w:rPr>
          <w:rFonts w:eastAsia="Times New Roman"/>
          <w:szCs w:val="24"/>
        </w:rPr>
        <w:t xml:space="preserve">μοκρατικής Συμπαράταξης ΠΑΣΟΚ </w:t>
      </w:r>
      <w:r w:rsidRPr="00017091">
        <w:rPr>
          <w:rFonts w:eastAsia="Times New Roman"/>
          <w:szCs w:val="24"/>
        </w:rPr>
        <w:t>–</w:t>
      </w:r>
      <w:r>
        <w:rPr>
          <w:rFonts w:eastAsia="Times New Roman"/>
          <w:szCs w:val="24"/>
        </w:rPr>
        <w:t xml:space="preserve"> ΔΗΜΑΡ</w:t>
      </w:r>
      <w:r w:rsidRPr="00017091">
        <w:rPr>
          <w:rFonts w:eastAsia="Times New Roman"/>
          <w:szCs w:val="24"/>
        </w:rPr>
        <w:t xml:space="preserve"> κ. </w:t>
      </w:r>
      <w:r w:rsidRPr="00EC65EF">
        <w:rPr>
          <w:rFonts w:eastAsia="Times New Roman"/>
          <w:bCs/>
          <w:szCs w:val="24"/>
        </w:rPr>
        <w:t>Οδυσσέα Κωνσταντινόπουλου</w:t>
      </w:r>
      <w:r w:rsidRPr="00017091">
        <w:rPr>
          <w:rFonts w:eastAsia="Times New Roman"/>
          <w:b/>
          <w:bCs/>
          <w:szCs w:val="24"/>
        </w:rPr>
        <w:t xml:space="preserve"> </w:t>
      </w:r>
      <w:r w:rsidRPr="00017091">
        <w:rPr>
          <w:rFonts w:eastAsia="Times New Roman"/>
          <w:szCs w:val="24"/>
        </w:rPr>
        <w:t xml:space="preserve">προς τον Υπουργό </w:t>
      </w:r>
      <w:r w:rsidRPr="00EC65EF">
        <w:rPr>
          <w:rFonts w:eastAsia="Times New Roman"/>
          <w:bCs/>
          <w:szCs w:val="24"/>
        </w:rPr>
        <w:t>Οικονομίας και Ανάπτυξης,</w:t>
      </w:r>
      <w:r>
        <w:rPr>
          <w:rFonts w:eastAsia="Times New Roman"/>
          <w:bCs/>
          <w:szCs w:val="24"/>
        </w:rPr>
        <w:t xml:space="preserve"> </w:t>
      </w:r>
      <w:r w:rsidRPr="00017091">
        <w:rPr>
          <w:rFonts w:eastAsia="Times New Roman"/>
          <w:szCs w:val="24"/>
        </w:rPr>
        <w:t xml:space="preserve">με θέμα: «Ελεγχόμενη </w:t>
      </w:r>
      <w:proofErr w:type="spellStart"/>
      <w:r w:rsidRPr="00017091">
        <w:rPr>
          <w:rFonts w:eastAsia="Times New Roman"/>
          <w:szCs w:val="24"/>
        </w:rPr>
        <w:t>χωροθέτηση</w:t>
      </w:r>
      <w:proofErr w:type="spellEnd"/>
      <w:r w:rsidRPr="00017091">
        <w:rPr>
          <w:rFonts w:eastAsia="Times New Roman"/>
          <w:szCs w:val="24"/>
        </w:rPr>
        <w:t xml:space="preserve"> των θερμοκηπίων παραγωγής και της μεταποιητικής μονάδας επεξεργασίας και παραγωγής τελικών προϊόντων φαρμακευτικής κάνναβης».</w:t>
      </w:r>
    </w:p>
    <w:p w14:paraId="6A407B6C" w14:textId="77777777" w:rsidR="0083630C" w:rsidRDefault="004440BA">
      <w:pPr>
        <w:spacing w:after="0" w:line="600" w:lineRule="auto"/>
        <w:ind w:firstLine="720"/>
        <w:contextualSpacing/>
        <w:jc w:val="both"/>
        <w:rPr>
          <w:rFonts w:eastAsia="Times New Roman"/>
          <w:szCs w:val="24"/>
        </w:rPr>
      </w:pPr>
      <w:r>
        <w:rPr>
          <w:rFonts w:eastAsia="Times New Roman"/>
          <w:szCs w:val="24"/>
        </w:rPr>
        <w:t>5. Η με αριθμό 1640/15-5-2018 επίκαιρη ε</w:t>
      </w:r>
      <w:r w:rsidRPr="00017091">
        <w:rPr>
          <w:rFonts w:eastAsia="Times New Roman"/>
          <w:szCs w:val="24"/>
        </w:rPr>
        <w:t>ρώτηση της Βουλευτού Επικρατείας της Νέας Δημοκρατίας κ</w:t>
      </w:r>
      <w:r>
        <w:rPr>
          <w:rFonts w:eastAsia="Times New Roman"/>
          <w:szCs w:val="24"/>
        </w:rPr>
        <w:t>.</w:t>
      </w:r>
      <w:r w:rsidRPr="00017091">
        <w:rPr>
          <w:rFonts w:eastAsia="Times New Roman"/>
          <w:szCs w:val="24"/>
        </w:rPr>
        <w:t xml:space="preserve"> </w:t>
      </w:r>
      <w:r w:rsidRPr="00EC65EF">
        <w:rPr>
          <w:rFonts w:eastAsia="Times New Roman"/>
          <w:bCs/>
          <w:szCs w:val="24"/>
        </w:rPr>
        <w:t xml:space="preserve">Νίκης </w:t>
      </w:r>
      <w:proofErr w:type="spellStart"/>
      <w:r w:rsidRPr="00EC65EF">
        <w:rPr>
          <w:rFonts w:eastAsia="Times New Roman"/>
          <w:bCs/>
          <w:szCs w:val="24"/>
        </w:rPr>
        <w:t>Κεραμέως</w:t>
      </w:r>
      <w:proofErr w:type="spellEnd"/>
      <w:r w:rsidRPr="00017091">
        <w:rPr>
          <w:rFonts w:eastAsia="Times New Roman"/>
          <w:szCs w:val="24"/>
        </w:rPr>
        <w:t xml:space="preserve"> προς τον Υπουργό </w:t>
      </w:r>
      <w:r w:rsidRPr="00EC65EF">
        <w:rPr>
          <w:rFonts w:eastAsia="Times New Roman"/>
          <w:bCs/>
          <w:szCs w:val="24"/>
        </w:rPr>
        <w:t>Παιδείας, Έρευνας και Θρησκευμάτων,</w:t>
      </w:r>
      <w:r w:rsidRPr="00017091">
        <w:rPr>
          <w:rFonts w:eastAsia="Times New Roman"/>
          <w:b/>
          <w:bCs/>
          <w:szCs w:val="24"/>
        </w:rPr>
        <w:t xml:space="preserve"> </w:t>
      </w:r>
      <w:r w:rsidRPr="00017091">
        <w:rPr>
          <w:rFonts w:eastAsia="Times New Roman"/>
          <w:szCs w:val="24"/>
        </w:rPr>
        <w:t xml:space="preserve">με θέμα: «Έχει τελικά κάποιο σχέδιο η Κυβέρνηση για τον τρόπο εισαγωγής στην </w:t>
      </w:r>
      <w:r>
        <w:rPr>
          <w:rFonts w:eastAsia="Times New Roman"/>
          <w:szCs w:val="24"/>
        </w:rPr>
        <w:t>τ</w:t>
      </w:r>
      <w:r w:rsidRPr="00017091">
        <w:rPr>
          <w:rFonts w:eastAsia="Times New Roman"/>
          <w:szCs w:val="24"/>
        </w:rPr>
        <w:t>ριτοβάθμια εκπαίδευση;»</w:t>
      </w:r>
      <w:r>
        <w:rPr>
          <w:rFonts w:eastAsia="Times New Roman"/>
          <w:szCs w:val="24"/>
        </w:rPr>
        <w:t>.</w:t>
      </w:r>
    </w:p>
    <w:p w14:paraId="6A407B6D" w14:textId="77777777" w:rsidR="0083630C" w:rsidRDefault="004440BA">
      <w:pPr>
        <w:spacing w:after="0" w:line="600" w:lineRule="auto"/>
        <w:ind w:firstLine="720"/>
        <w:contextualSpacing/>
        <w:jc w:val="both"/>
        <w:rPr>
          <w:rFonts w:eastAsia="Times New Roman"/>
          <w:szCs w:val="24"/>
        </w:rPr>
      </w:pPr>
      <w:r>
        <w:rPr>
          <w:rFonts w:eastAsia="Times New Roman"/>
          <w:szCs w:val="24"/>
        </w:rPr>
        <w:lastRenderedPageBreak/>
        <w:t>6. Η με αριθμό 1618/8-5-2018 επίκαιρη ε</w:t>
      </w:r>
      <w:r w:rsidRPr="00017091">
        <w:rPr>
          <w:rFonts w:eastAsia="Times New Roman"/>
          <w:szCs w:val="24"/>
        </w:rPr>
        <w:t>ρώτηση του Βουλευτή Αχαΐας του Κομμουνιστικού Κόμματος Ελλάδ</w:t>
      </w:r>
      <w:r>
        <w:rPr>
          <w:rFonts w:eastAsia="Times New Roman"/>
          <w:szCs w:val="24"/>
        </w:rPr>
        <w:t>α</w:t>
      </w:r>
      <w:r w:rsidRPr="00017091">
        <w:rPr>
          <w:rFonts w:eastAsia="Times New Roman"/>
          <w:szCs w:val="24"/>
        </w:rPr>
        <w:t xml:space="preserve">ς κ. </w:t>
      </w:r>
      <w:r w:rsidRPr="00EC65EF">
        <w:rPr>
          <w:rFonts w:eastAsia="Times New Roman"/>
          <w:bCs/>
          <w:szCs w:val="24"/>
        </w:rPr>
        <w:t xml:space="preserve">Νικολάου </w:t>
      </w:r>
      <w:proofErr w:type="spellStart"/>
      <w:r w:rsidRPr="00EC65EF">
        <w:rPr>
          <w:rFonts w:eastAsia="Times New Roman"/>
          <w:bCs/>
          <w:szCs w:val="24"/>
        </w:rPr>
        <w:t>Καραθανασόπουλου</w:t>
      </w:r>
      <w:proofErr w:type="spellEnd"/>
      <w:r w:rsidRPr="00017091">
        <w:rPr>
          <w:rFonts w:eastAsia="Times New Roman"/>
          <w:b/>
          <w:bCs/>
          <w:szCs w:val="24"/>
        </w:rPr>
        <w:t xml:space="preserve"> </w:t>
      </w:r>
      <w:r w:rsidRPr="00017091">
        <w:rPr>
          <w:rFonts w:eastAsia="Times New Roman"/>
          <w:szCs w:val="24"/>
        </w:rPr>
        <w:t>προς τον Υπουργό</w:t>
      </w:r>
      <w:r w:rsidRPr="00017091">
        <w:rPr>
          <w:rFonts w:eastAsia="Times New Roman"/>
          <w:b/>
          <w:bCs/>
          <w:szCs w:val="24"/>
        </w:rPr>
        <w:t xml:space="preserve"> </w:t>
      </w:r>
      <w:r w:rsidRPr="00EC65EF">
        <w:rPr>
          <w:rFonts w:eastAsia="Times New Roman"/>
          <w:bCs/>
          <w:szCs w:val="24"/>
        </w:rPr>
        <w:t>Παι</w:t>
      </w:r>
      <w:r>
        <w:rPr>
          <w:rFonts w:eastAsia="Times New Roman"/>
          <w:bCs/>
          <w:szCs w:val="24"/>
        </w:rPr>
        <w:t xml:space="preserve">δείας, Έρευνας και Θρησκευμάτων, </w:t>
      </w:r>
      <w:r>
        <w:rPr>
          <w:rFonts w:eastAsia="Times New Roman"/>
          <w:szCs w:val="24"/>
        </w:rPr>
        <w:t>με θέμα: «Προβλήματα του τ</w:t>
      </w:r>
      <w:r w:rsidRPr="00017091">
        <w:rPr>
          <w:rFonts w:eastAsia="Times New Roman"/>
          <w:szCs w:val="24"/>
        </w:rPr>
        <w:t xml:space="preserve">μήματος </w:t>
      </w:r>
      <w:r>
        <w:rPr>
          <w:rFonts w:eastAsia="Times New Roman"/>
          <w:szCs w:val="24"/>
        </w:rPr>
        <w:t>α</w:t>
      </w:r>
      <w:r w:rsidRPr="00017091">
        <w:rPr>
          <w:rFonts w:eastAsia="Times New Roman"/>
          <w:szCs w:val="24"/>
        </w:rPr>
        <w:t>ρχιτεκτονικής του Πανεπιστημίου Πατρών».</w:t>
      </w:r>
    </w:p>
    <w:p w14:paraId="6A407B6E" w14:textId="77777777" w:rsidR="0083630C" w:rsidRDefault="004440BA">
      <w:pPr>
        <w:spacing w:after="0" w:line="600" w:lineRule="auto"/>
        <w:ind w:firstLine="720"/>
        <w:contextualSpacing/>
        <w:jc w:val="both"/>
        <w:rPr>
          <w:rFonts w:eastAsia="Times New Roman"/>
          <w:szCs w:val="24"/>
        </w:rPr>
      </w:pPr>
      <w:r w:rsidRPr="00EC65EF">
        <w:rPr>
          <w:rFonts w:eastAsia="Times New Roman"/>
          <w:bCs/>
          <w:szCs w:val="24"/>
        </w:rPr>
        <w:t>ΑΝΑΦΟΡΕΣ</w:t>
      </w:r>
      <w:r>
        <w:rPr>
          <w:rFonts w:eastAsia="Times New Roman"/>
          <w:bCs/>
          <w:szCs w:val="24"/>
        </w:rPr>
        <w:t xml:space="preserve"> </w:t>
      </w:r>
      <w:r w:rsidRPr="00EC65EF">
        <w:rPr>
          <w:rFonts w:eastAsia="Times New Roman"/>
          <w:bCs/>
          <w:szCs w:val="24"/>
        </w:rPr>
        <w:t>-</w:t>
      </w:r>
      <w:r>
        <w:rPr>
          <w:rFonts w:eastAsia="Times New Roman"/>
          <w:bCs/>
          <w:szCs w:val="24"/>
        </w:rPr>
        <w:t xml:space="preserve"> </w:t>
      </w:r>
      <w:r w:rsidRPr="00EC65EF">
        <w:rPr>
          <w:rFonts w:eastAsia="Times New Roman"/>
          <w:bCs/>
          <w:szCs w:val="24"/>
        </w:rPr>
        <w:t>ΕΡΩΤΗΣΕΙΣ (Άρθρο 130 παρ</w:t>
      </w:r>
      <w:r>
        <w:rPr>
          <w:rFonts w:eastAsia="Times New Roman"/>
          <w:bCs/>
          <w:szCs w:val="24"/>
        </w:rPr>
        <w:t>άγραφος</w:t>
      </w:r>
      <w:r w:rsidRPr="00EC65EF">
        <w:rPr>
          <w:rFonts w:eastAsia="Times New Roman"/>
          <w:bCs/>
          <w:szCs w:val="24"/>
        </w:rPr>
        <w:t xml:space="preserve"> 5 </w:t>
      </w:r>
      <w:r>
        <w:rPr>
          <w:rFonts w:eastAsia="Times New Roman"/>
          <w:bCs/>
          <w:szCs w:val="24"/>
        </w:rPr>
        <w:t xml:space="preserve">του </w:t>
      </w:r>
      <w:r w:rsidRPr="00EC65EF">
        <w:rPr>
          <w:rFonts w:eastAsia="Times New Roman"/>
          <w:bCs/>
          <w:szCs w:val="24"/>
        </w:rPr>
        <w:t>Καν</w:t>
      </w:r>
      <w:r>
        <w:rPr>
          <w:rFonts w:eastAsia="Times New Roman"/>
          <w:bCs/>
          <w:szCs w:val="24"/>
        </w:rPr>
        <w:t>ονισμού της</w:t>
      </w:r>
      <w:r w:rsidRPr="00EC65EF">
        <w:rPr>
          <w:rFonts w:eastAsia="Times New Roman"/>
          <w:bCs/>
          <w:szCs w:val="24"/>
        </w:rPr>
        <w:t xml:space="preserve"> Βουλής)</w:t>
      </w:r>
    </w:p>
    <w:p w14:paraId="6A407B6F" w14:textId="77777777" w:rsidR="0083630C" w:rsidRDefault="004440BA">
      <w:pPr>
        <w:spacing w:after="0" w:line="600" w:lineRule="auto"/>
        <w:ind w:firstLine="720"/>
        <w:contextualSpacing/>
        <w:jc w:val="both"/>
        <w:rPr>
          <w:rFonts w:eastAsia="Times New Roman"/>
          <w:szCs w:val="24"/>
        </w:rPr>
      </w:pPr>
      <w:r>
        <w:rPr>
          <w:rFonts w:eastAsia="Times New Roman"/>
          <w:szCs w:val="24"/>
        </w:rPr>
        <w:t>1. Η με αριθμό 4297/12-3-2018 ε</w:t>
      </w:r>
      <w:r w:rsidRPr="00017091">
        <w:rPr>
          <w:rFonts w:eastAsia="Times New Roman"/>
          <w:szCs w:val="24"/>
        </w:rPr>
        <w:t>ρώτηση του Βουλευτή Β΄ Αθηνών της Δημ</w:t>
      </w:r>
      <w:r>
        <w:rPr>
          <w:rFonts w:eastAsia="Times New Roman"/>
          <w:szCs w:val="24"/>
        </w:rPr>
        <w:t>οκρατικής Συμπαράταξης ΠΑΣΟΚ - ΔΗΜΑΡ</w:t>
      </w:r>
      <w:r w:rsidRPr="00017091">
        <w:rPr>
          <w:rFonts w:eastAsia="Times New Roman"/>
          <w:szCs w:val="24"/>
        </w:rPr>
        <w:t xml:space="preserve"> κ. </w:t>
      </w:r>
      <w:r>
        <w:rPr>
          <w:rFonts w:eastAsia="Times New Roman"/>
          <w:bCs/>
          <w:szCs w:val="24"/>
        </w:rPr>
        <w:t>Γεωργίου-</w:t>
      </w:r>
      <w:r w:rsidRPr="00EC65EF">
        <w:rPr>
          <w:rFonts w:eastAsia="Times New Roman"/>
          <w:bCs/>
          <w:szCs w:val="24"/>
        </w:rPr>
        <w:t>Δημητρίου Καρρά</w:t>
      </w:r>
      <w:r w:rsidRPr="00017091">
        <w:rPr>
          <w:rFonts w:eastAsia="Times New Roman"/>
          <w:b/>
          <w:bCs/>
          <w:szCs w:val="24"/>
        </w:rPr>
        <w:t xml:space="preserve"> </w:t>
      </w:r>
      <w:r w:rsidRPr="00017091">
        <w:rPr>
          <w:rFonts w:eastAsia="Times New Roman"/>
          <w:szCs w:val="24"/>
        </w:rPr>
        <w:t>προς τον Υπουργό</w:t>
      </w:r>
      <w:r w:rsidRPr="00017091">
        <w:rPr>
          <w:rFonts w:eastAsia="Times New Roman"/>
          <w:b/>
          <w:bCs/>
          <w:szCs w:val="24"/>
        </w:rPr>
        <w:t xml:space="preserve"> </w:t>
      </w:r>
      <w:r w:rsidRPr="00EC65EF">
        <w:rPr>
          <w:rFonts w:eastAsia="Times New Roman"/>
          <w:bCs/>
          <w:szCs w:val="24"/>
        </w:rPr>
        <w:t>Οικονομίας και Ανάπτυξης,</w:t>
      </w:r>
      <w:r>
        <w:rPr>
          <w:rFonts w:eastAsia="Times New Roman"/>
          <w:bCs/>
          <w:szCs w:val="24"/>
        </w:rPr>
        <w:t xml:space="preserve"> </w:t>
      </w:r>
      <w:r w:rsidRPr="00017091">
        <w:rPr>
          <w:rFonts w:eastAsia="Times New Roman"/>
          <w:szCs w:val="24"/>
        </w:rPr>
        <w:t xml:space="preserve">σχετικά με τις προθέσεις της Κυβέρνησης </w:t>
      </w:r>
      <w:r>
        <w:rPr>
          <w:rFonts w:eastAsia="Times New Roman"/>
          <w:szCs w:val="24"/>
        </w:rPr>
        <w:t>των ΗΠΑ</w:t>
      </w:r>
      <w:r w:rsidRPr="00017091">
        <w:rPr>
          <w:rFonts w:eastAsia="Times New Roman"/>
          <w:szCs w:val="24"/>
        </w:rPr>
        <w:t xml:space="preserve"> να επιβάλει εισαγωγικούς δασμούς και τις επιπτώσεις του μέτρου στις ελληνικές εξαγωγές.</w:t>
      </w:r>
    </w:p>
    <w:p w14:paraId="6A407B70" w14:textId="77777777" w:rsidR="0083630C" w:rsidRDefault="004440BA">
      <w:pPr>
        <w:spacing w:line="600" w:lineRule="auto"/>
        <w:ind w:firstLine="720"/>
        <w:contextualSpacing/>
        <w:jc w:val="both"/>
        <w:rPr>
          <w:rFonts w:eastAsia="Times New Roman" w:cs="Times New Roman"/>
        </w:rPr>
      </w:pPr>
      <w:r>
        <w:rPr>
          <w:rFonts w:eastAsia="Times New Roman" w:cs="Times New Roman"/>
        </w:rPr>
        <w:t xml:space="preserve">Επίσης, </w:t>
      </w:r>
      <w:r w:rsidRPr="00732844">
        <w:rPr>
          <w:rFonts w:eastAsia="Times New Roman" w:cs="Times New Roman"/>
        </w:rPr>
        <w:t xml:space="preserve">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w:t>
      </w:r>
      <w:r w:rsidRPr="00732844">
        <w:rPr>
          <w:rFonts w:eastAsia="Times New Roman" w:cs="Times New Roman"/>
        </w:rPr>
        <w:lastRenderedPageBreak/>
        <w:t>κτηρίου και τον τρόπο οργάνωση</w:t>
      </w:r>
      <w:r>
        <w:rPr>
          <w:rFonts w:eastAsia="Times New Roman" w:cs="Times New Roman"/>
        </w:rPr>
        <w:t>ς και λειτουργίας της Βουλής, είκοσι τρεις μαθήτριες και μαθητές και ένας συνοδός εκπαιδευτικός από το 5</w:t>
      </w:r>
      <w:r w:rsidRPr="0031142B">
        <w:rPr>
          <w:rFonts w:eastAsia="Times New Roman" w:cs="Times New Roman"/>
          <w:vertAlign w:val="superscript"/>
        </w:rPr>
        <w:t>ο</w:t>
      </w:r>
      <w:r>
        <w:rPr>
          <w:rFonts w:eastAsia="Times New Roman" w:cs="Times New Roman"/>
        </w:rPr>
        <w:t xml:space="preserve"> Δημοτικό Σχολείο Γέρακα (δεύτερο τμήμα)</w:t>
      </w:r>
      <w:r w:rsidRPr="00732844">
        <w:rPr>
          <w:rFonts w:eastAsia="Times New Roman" w:cs="Times New Roman"/>
        </w:rPr>
        <w:t xml:space="preserve">. </w:t>
      </w:r>
    </w:p>
    <w:p w14:paraId="6A407B71" w14:textId="77777777" w:rsidR="0083630C" w:rsidRDefault="004440BA">
      <w:pPr>
        <w:spacing w:line="600" w:lineRule="auto"/>
        <w:ind w:firstLine="720"/>
        <w:contextualSpacing/>
        <w:jc w:val="both"/>
        <w:rPr>
          <w:rFonts w:eastAsia="Times New Roman" w:cs="Times New Roman"/>
        </w:rPr>
      </w:pPr>
      <w:r>
        <w:rPr>
          <w:rFonts w:eastAsia="Times New Roman" w:cs="Times New Roman"/>
        </w:rPr>
        <w:t>Η Βουλή σά</w:t>
      </w:r>
      <w:r w:rsidRPr="00732844">
        <w:rPr>
          <w:rFonts w:eastAsia="Times New Roman" w:cs="Times New Roman"/>
        </w:rPr>
        <w:t xml:space="preserve">ς καλωσορίζει. </w:t>
      </w:r>
    </w:p>
    <w:p w14:paraId="6A407B72" w14:textId="77777777" w:rsidR="0083630C" w:rsidRDefault="004440BA">
      <w:pPr>
        <w:spacing w:line="600" w:lineRule="auto"/>
        <w:ind w:firstLine="709"/>
        <w:contextualSpacing/>
        <w:jc w:val="center"/>
        <w:rPr>
          <w:rFonts w:eastAsia="Times New Roman" w:cs="Times New Roman"/>
        </w:rPr>
      </w:pPr>
      <w:r w:rsidRPr="00732844">
        <w:rPr>
          <w:rFonts w:eastAsia="Times New Roman" w:cs="Times New Roman"/>
        </w:rPr>
        <w:t>(Χειροκροτήματα απ</w:t>
      </w:r>
      <w:r>
        <w:rPr>
          <w:rFonts w:eastAsia="Times New Roman" w:cs="Times New Roman"/>
        </w:rPr>
        <w:t>’</w:t>
      </w:r>
      <w:r w:rsidRPr="00732844">
        <w:rPr>
          <w:rFonts w:eastAsia="Times New Roman" w:cs="Times New Roman"/>
        </w:rPr>
        <w:t xml:space="preserve"> όλες τις πτέρυγες της Βουλής)</w:t>
      </w:r>
    </w:p>
    <w:p w14:paraId="6A407B73" w14:textId="77777777" w:rsidR="0083630C" w:rsidRDefault="004440BA">
      <w:pPr>
        <w:spacing w:line="600" w:lineRule="auto"/>
        <w:ind w:firstLine="720"/>
        <w:contextualSpacing/>
        <w:jc w:val="both"/>
        <w:rPr>
          <w:rFonts w:eastAsia="Times New Roman" w:cs="Times New Roman"/>
        </w:rPr>
      </w:pPr>
      <w:r>
        <w:rPr>
          <w:rFonts w:eastAsia="Times New Roman" w:cs="Times New Roman"/>
        </w:rPr>
        <w:t xml:space="preserve">Με την ευκαιρία, θα ήθελα, επειδή βλέπω για πρώτη φορά τον κύριο Υπουργό, να του ευχηθώ καλή σταδιοδρομία και καλή τύχη στο έργο του, καθώς και δύναμη σε αυτά που έχει αναλάβει. </w:t>
      </w:r>
    </w:p>
    <w:p w14:paraId="6A407B74" w14:textId="77777777" w:rsidR="0083630C" w:rsidRDefault="004440BA">
      <w:pPr>
        <w:spacing w:line="600" w:lineRule="auto"/>
        <w:ind w:firstLine="720"/>
        <w:contextualSpacing/>
        <w:jc w:val="both"/>
        <w:rPr>
          <w:rFonts w:eastAsia="Times New Roman" w:cs="Times New Roman"/>
        </w:rPr>
      </w:pPr>
      <w:r>
        <w:rPr>
          <w:rFonts w:eastAsia="Times New Roman" w:cs="Times New Roman"/>
        </w:rPr>
        <w:t xml:space="preserve">Κυρίες και κύριοι συνάδελφοι, στο σημείο αυτό θα κάνουμε μια διακοπή πέντε λεπτών. </w:t>
      </w:r>
    </w:p>
    <w:p w14:paraId="6A407B75" w14:textId="77777777" w:rsidR="0083630C" w:rsidRDefault="004440BA">
      <w:pPr>
        <w:spacing w:line="600" w:lineRule="auto"/>
        <w:ind w:firstLine="720"/>
        <w:contextualSpacing/>
        <w:jc w:val="both"/>
        <w:rPr>
          <w:rFonts w:eastAsia="Times New Roman" w:cs="Times New Roman"/>
        </w:rPr>
      </w:pPr>
      <w:r>
        <w:rPr>
          <w:rFonts w:eastAsia="Times New Roman" w:cs="Times New Roman"/>
        </w:rPr>
        <w:t xml:space="preserve">Ευχαριστώ. </w:t>
      </w:r>
    </w:p>
    <w:p w14:paraId="6A407B76" w14:textId="77777777" w:rsidR="0083630C" w:rsidRDefault="004440BA">
      <w:pPr>
        <w:spacing w:line="600" w:lineRule="auto"/>
        <w:ind w:firstLine="720"/>
        <w:contextualSpacing/>
        <w:jc w:val="center"/>
        <w:rPr>
          <w:rFonts w:eastAsia="Times New Roman" w:cs="Times New Roman"/>
          <w:color w:val="FF0000"/>
          <w:sz w:val="22"/>
          <w:szCs w:val="24"/>
        </w:rPr>
      </w:pPr>
      <w:r>
        <w:rPr>
          <w:rFonts w:eastAsia="Times New Roman" w:cs="Times New Roman"/>
        </w:rPr>
        <w:t>(ΔΙΑΚΟΠΗ)</w:t>
      </w:r>
      <w:r w:rsidRPr="00870613">
        <w:rPr>
          <w:rFonts w:eastAsia="Times New Roman" w:cs="Times New Roman"/>
          <w:color w:val="FF0000"/>
          <w:sz w:val="22"/>
          <w:szCs w:val="24"/>
        </w:rPr>
        <w:t xml:space="preserve"> </w:t>
      </w:r>
    </w:p>
    <w:p w14:paraId="6A407B77" w14:textId="77777777" w:rsidR="0083630C" w:rsidRDefault="004440BA">
      <w:pPr>
        <w:spacing w:line="600" w:lineRule="auto"/>
        <w:ind w:firstLine="709"/>
        <w:contextualSpacing/>
        <w:jc w:val="center"/>
        <w:rPr>
          <w:rFonts w:eastAsia="Times New Roman" w:cs="Times New Roman"/>
          <w:color w:val="FF0000"/>
          <w:sz w:val="22"/>
          <w:szCs w:val="24"/>
        </w:rPr>
      </w:pPr>
      <w:r>
        <w:rPr>
          <w:rFonts w:eastAsia="Times New Roman" w:cs="Times New Roman"/>
          <w:color w:val="FF0000"/>
          <w:sz w:val="22"/>
          <w:szCs w:val="24"/>
        </w:rPr>
        <w:t>(</w:t>
      </w:r>
      <w:r w:rsidRPr="00A443E0">
        <w:rPr>
          <w:rFonts w:eastAsia="Times New Roman" w:cs="Times New Roman"/>
          <w:color w:val="FF0000"/>
          <w:sz w:val="22"/>
          <w:szCs w:val="24"/>
        </w:rPr>
        <w:t>ΑΛΛΑΓΗ ΣΕΛΙΔΑΣ ΛΟΓΩ ΑΛΛΛΑΓΗΣ ΘΕΜΑΤΟΣ</w:t>
      </w:r>
      <w:r>
        <w:rPr>
          <w:rFonts w:eastAsia="Times New Roman" w:cs="Times New Roman"/>
          <w:color w:val="FF0000"/>
          <w:sz w:val="22"/>
          <w:szCs w:val="24"/>
        </w:rPr>
        <w:t>)</w:t>
      </w:r>
    </w:p>
    <w:p w14:paraId="6A407B78" w14:textId="77777777" w:rsidR="0083630C" w:rsidRDefault="0083630C">
      <w:pPr>
        <w:spacing w:line="600" w:lineRule="auto"/>
        <w:contextualSpacing/>
        <w:jc w:val="center"/>
        <w:rPr>
          <w:rFonts w:eastAsia="Times New Roman" w:cs="Times New Roman"/>
          <w:szCs w:val="24"/>
        </w:rPr>
      </w:pPr>
    </w:p>
    <w:p w14:paraId="6A407B79" w14:textId="77777777" w:rsidR="0083630C" w:rsidRDefault="004440BA">
      <w:pPr>
        <w:spacing w:line="600" w:lineRule="auto"/>
        <w:ind w:firstLine="720"/>
        <w:contextualSpacing/>
        <w:jc w:val="center"/>
        <w:rPr>
          <w:rFonts w:eastAsia="Times New Roman" w:cs="Times New Roman"/>
          <w:szCs w:val="24"/>
        </w:rPr>
      </w:pPr>
      <w:r>
        <w:rPr>
          <w:rFonts w:eastAsia="Times New Roman" w:cs="Times New Roman"/>
          <w:szCs w:val="24"/>
        </w:rPr>
        <w:lastRenderedPageBreak/>
        <w:t>(ΜΕΤΑ ΤΗ ΔΙΑΚΟΠΗ)</w:t>
      </w:r>
    </w:p>
    <w:p w14:paraId="6A407B7A" w14:textId="77777777" w:rsidR="0083630C" w:rsidRDefault="0083630C">
      <w:pPr>
        <w:spacing w:line="600" w:lineRule="auto"/>
        <w:ind w:firstLine="720"/>
        <w:contextualSpacing/>
        <w:jc w:val="center"/>
        <w:rPr>
          <w:rFonts w:eastAsia="Times New Roman" w:cs="Times New Roman"/>
          <w:color w:val="FF0000"/>
          <w:sz w:val="22"/>
          <w:szCs w:val="24"/>
        </w:rPr>
      </w:pPr>
    </w:p>
    <w:p w14:paraId="6A407B7B" w14:textId="77777777" w:rsidR="0083630C" w:rsidRDefault="004440BA">
      <w:pPr>
        <w:spacing w:line="600" w:lineRule="auto"/>
        <w:ind w:firstLine="720"/>
        <w:contextualSpacing/>
        <w:jc w:val="both"/>
        <w:rPr>
          <w:rFonts w:eastAsia="Times New Roman" w:cs="Times New Roman"/>
          <w:szCs w:val="24"/>
        </w:rPr>
      </w:pPr>
      <w:r w:rsidRPr="000C5002">
        <w:rPr>
          <w:rFonts w:eastAsia="Times New Roman" w:cs="Times New Roman"/>
          <w:b/>
          <w:szCs w:val="24"/>
        </w:rPr>
        <w:t>ΠΡΟΕΔΡΕΥΟΥΣΑ (Αναστασία Χριστοδουλοπούλου):</w:t>
      </w:r>
      <w:r>
        <w:rPr>
          <w:rFonts w:eastAsia="Times New Roman" w:cs="Times New Roman"/>
          <w:szCs w:val="24"/>
        </w:rPr>
        <w:t xml:space="preserve"> Κυρίες και κύριοι συνάδελφοι, συνεχίζεται η συνεδρίαση.</w:t>
      </w:r>
    </w:p>
    <w:p w14:paraId="6A407B7C"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Εισερχόμαστε στην </w:t>
      </w:r>
    </w:p>
    <w:p w14:paraId="6A407B7D" w14:textId="77777777" w:rsidR="0083630C" w:rsidRDefault="004440BA">
      <w:pPr>
        <w:spacing w:line="600" w:lineRule="auto"/>
        <w:ind w:firstLine="720"/>
        <w:contextualSpacing/>
        <w:jc w:val="center"/>
        <w:rPr>
          <w:rFonts w:eastAsia="Times New Roman" w:cs="Times New Roman"/>
          <w:b/>
          <w:szCs w:val="24"/>
        </w:rPr>
      </w:pPr>
      <w:r w:rsidRPr="004328B2">
        <w:rPr>
          <w:rFonts w:eastAsia="Times New Roman" w:cs="Times New Roman"/>
          <w:b/>
          <w:szCs w:val="24"/>
        </w:rPr>
        <w:t>ΕΙΔΙΚΗ ΗΜΕΡΗΣΙΑ ΔΙΑΤΑΞΗ</w:t>
      </w:r>
    </w:p>
    <w:p w14:paraId="6A407B7E" w14:textId="77777777" w:rsidR="0083630C" w:rsidRDefault="004440BA">
      <w:pPr>
        <w:spacing w:line="600" w:lineRule="auto"/>
        <w:ind w:firstLine="720"/>
        <w:contextualSpacing/>
        <w:jc w:val="both"/>
        <w:rPr>
          <w:rFonts w:eastAsia="Times New Roman"/>
          <w:color w:val="000000"/>
          <w:szCs w:val="24"/>
        </w:rPr>
      </w:pPr>
      <w:r>
        <w:rPr>
          <w:rFonts w:eastAsia="Times New Roman" w:cs="Times New Roman"/>
          <w:szCs w:val="24"/>
        </w:rPr>
        <w:t xml:space="preserve">Αρχίζουμε με το πρώτο μέρος της σημερινής ειδικής ημερήσιας διάταξης που αφορά σε: Λήψη απόφασης </w:t>
      </w:r>
      <w:r w:rsidRPr="000C5002">
        <w:rPr>
          <w:rFonts w:eastAsia="Times New Roman"/>
          <w:color w:val="000000"/>
          <w:szCs w:val="24"/>
        </w:rPr>
        <w:t xml:space="preserve">κατόπιν της υπ’ </w:t>
      </w:r>
      <w:proofErr w:type="spellStart"/>
      <w:r w:rsidRPr="000C5002">
        <w:rPr>
          <w:rFonts w:eastAsia="Times New Roman"/>
          <w:color w:val="000000"/>
          <w:szCs w:val="24"/>
        </w:rPr>
        <w:t>αρ</w:t>
      </w:r>
      <w:proofErr w:type="spellEnd"/>
      <w:r w:rsidRPr="000C5002">
        <w:rPr>
          <w:rFonts w:eastAsia="Times New Roman"/>
          <w:color w:val="000000"/>
          <w:szCs w:val="24"/>
        </w:rPr>
        <w:t>. 19/2</w:t>
      </w:r>
      <w:r>
        <w:rPr>
          <w:rFonts w:eastAsia="Times New Roman"/>
          <w:color w:val="000000"/>
          <w:szCs w:val="24"/>
        </w:rPr>
        <w:t>-</w:t>
      </w:r>
      <w:r w:rsidRPr="000C5002">
        <w:rPr>
          <w:rFonts w:eastAsia="Times New Roman"/>
          <w:color w:val="000000"/>
          <w:szCs w:val="24"/>
        </w:rPr>
        <w:t>4</w:t>
      </w:r>
      <w:r>
        <w:rPr>
          <w:rFonts w:eastAsia="Times New Roman"/>
          <w:color w:val="000000"/>
          <w:szCs w:val="24"/>
        </w:rPr>
        <w:t>-</w:t>
      </w:r>
      <w:r w:rsidRPr="000C5002">
        <w:rPr>
          <w:rFonts w:eastAsia="Times New Roman"/>
          <w:color w:val="000000"/>
          <w:szCs w:val="24"/>
        </w:rPr>
        <w:t>2018 εισήγησης της Ειδικής Μόνιμης Επιτροπής Κοινοβουλευτικής Δεοντολογίας, σύμφωνα με τις διατάξεις του άρθρου 8 του Κώδικα Δεοντολογίας των μελών του Ελληνικού Κοινοβουλίου και των άρθρων 77 έως 81 του Κανονισμού της Βουλής.</w:t>
      </w:r>
    </w:p>
    <w:p w14:paraId="6A407B7F" w14:textId="77777777" w:rsidR="0083630C" w:rsidRDefault="004440BA">
      <w:pPr>
        <w:spacing w:line="600" w:lineRule="auto"/>
        <w:ind w:firstLine="720"/>
        <w:contextualSpacing/>
        <w:jc w:val="both"/>
        <w:rPr>
          <w:rFonts w:eastAsia="Times New Roman"/>
          <w:color w:val="000000"/>
          <w:szCs w:val="24"/>
        </w:rPr>
      </w:pPr>
      <w:r>
        <w:rPr>
          <w:rFonts w:eastAsia="Times New Roman"/>
          <w:color w:val="000000"/>
          <w:szCs w:val="24"/>
        </w:rPr>
        <w:t xml:space="preserve">Η ως άνω απόφαση αφορά σε αντικοινοβουλευτική και ανάρμοστη συμπεριφορά του Βουλευτή κ. Ιωάννη Λαγού κατά τη συνεδρίαση της Ολομέλειας της Βουλής των </w:t>
      </w:r>
      <w:r>
        <w:rPr>
          <w:rFonts w:eastAsia="Times New Roman"/>
          <w:color w:val="000000"/>
          <w:szCs w:val="24"/>
        </w:rPr>
        <w:lastRenderedPageBreak/>
        <w:t xml:space="preserve">Ελλήνων την Πέμπτη 22 Μαρτίου 2018, στη συζήτηση του σχεδίου νόμου του Υπουργείου Υποδομών και Μεταφορών: «Ρυθμίσεις θεμάτων μεταφορών και άλλες διατάξεις». </w:t>
      </w:r>
    </w:p>
    <w:p w14:paraId="6A407B80" w14:textId="77777777" w:rsidR="0083630C" w:rsidRDefault="004440BA">
      <w:pPr>
        <w:spacing w:line="600" w:lineRule="auto"/>
        <w:ind w:firstLine="720"/>
        <w:contextualSpacing/>
        <w:jc w:val="both"/>
        <w:rPr>
          <w:rFonts w:eastAsia="Times New Roman"/>
          <w:color w:val="000000"/>
          <w:szCs w:val="24"/>
        </w:rPr>
      </w:pPr>
      <w:r>
        <w:rPr>
          <w:rFonts w:eastAsia="Times New Roman"/>
          <w:color w:val="000000"/>
          <w:szCs w:val="24"/>
        </w:rPr>
        <w:t xml:space="preserve">Από την αρμόδια Ειδική Μόνιμη Επιτροπή Κοινοβουλευτικής Δεοντολογίας εκδόθηκε η υπ’ αριθμόν πρωτοκόλλου 19/2-4-2018 εισήγηση, η οποία σας έχει διανεμηθεί, σύμφωνα με την οποία τα μέλη της επιτροπής εισηγούνται κατά πλειοψηφία την επιβολή του πειθαρχικού μέτρου του προσωρινού αποκλεισμού από τις συνεδριάσεις κατά του Βουλευτή κ. Ιωάννη Λαγού για εκφράσεις και χαρακτηρισμούς που χρησιμοποίησε, οι οποίοι συνιστούν αδιαμφισβήτητα αντικοινοβουλευτική και ανάρμοστη συμπεριφορά και συνιστούν εκδηλώσεις μίσους και διχασμού, σύμφωνα με τις διατάξεις της περίπτωσης α΄ του άρθρου 8 του Κώδικα Δεοντολογίας, τις διατάξεις των περιπτώσεων α΄, β΄, γ΄ και ε΄ του άρθρου 2 του Κώδικα Δεοντολογίας των μελών του Ελληνικού Κοινοβουλίου, σε συνδυασμό με τις περιπτώσεις δ΄ έως και η΄ του άρθρου 77 και των άρθρων 80 και 81 του Κανονισμού της Βουλής. </w:t>
      </w:r>
    </w:p>
    <w:p w14:paraId="6A407B81" w14:textId="77777777" w:rsidR="0083630C" w:rsidRDefault="004440BA">
      <w:pPr>
        <w:spacing w:line="600" w:lineRule="auto"/>
        <w:ind w:firstLine="720"/>
        <w:contextualSpacing/>
        <w:jc w:val="both"/>
        <w:rPr>
          <w:rFonts w:eastAsia="Times New Roman"/>
          <w:color w:val="000000"/>
          <w:szCs w:val="24"/>
        </w:rPr>
      </w:pPr>
      <w:r>
        <w:rPr>
          <w:rFonts w:eastAsia="Times New Roman"/>
          <w:color w:val="000000"/>
          <w:szCs w:val="24"/>
        </w:rPr>
        <w:lastRenderedPageBreak/>
        <w:t>Η πρόταση του Προέδρου της Βουλής, όπως διατυπώθηκε στη Διάσκεψη των Προέδρων της 22ας Μαΐου 2018, είναι, κατά την εισήγηση της Επιτροπής, η επιβολή του πειθαρχικού μέτρου του προσωρινού αποκλεισμού από τις συνεδριάσεις της Βουλής για δεκαπέντε ημέρες.</w:t>
      </w:r>
    </w:p>
    <w:p w14:paraId="6A407B82" w14:textId="77777777" w:rsidR="0083630C" w:rsidRDefault="004440BA">
      <w:pPr>
        <w:spacing w:line="600" w:lineRule="auto"/>
        <w:ind w:firstLine="720"/>
        <w:contextualSpacing/>
        <w:jc w:val="both"/>
        <w:rPr>
          <w:rFonts w:eastAsia="Times New Roman"/>
          <w:color w:val="000000"/>
          <w:szCs w:val="24"/>
        </w:rPr>
      </w:pPr>
      <w:r>
        <w:rPr>
          <w:rFonts w:eastAsia="Times New Roman"/>
          <w:color w:val="000000"/>
          <w:szCs w:val="24"/>
        </w:rPr>
        <w:t xml:space="preserve">Επίσης, στη Διάσκεψη των Προέδρων στις 22 Μαΐου 2018 αποφασίστηκε να λάβει τον λόγο μόνον ο αναφερόμενος Βουλευτής κ. Ιωάννης Λαγός. </w:t>
      </w:r>
    </w:p>
    <w:p w14:paraId="6A407B83" w14:textId="77777777" w:rsidR="0083630C" w:rsidRDefault="004440BA">
      <w:pPr>
        <w:spacing w:line="600" w:lineRule="auto"/>
        <w:ind w:firstLine="720"/>
        <w:contextualSpacing/>
        <w:jc w:val="both"/>
        <w:rPr>
          <w:rFonts w:eastAsia="Times New Roman"/>
          <w:color w:val="000000"/>
          <w:szCs w:val="24"/>
        </w:rPr>
      </w:pPr>
      <w:r>
        <w:rPr>
          <w:rFonts w:eastAsia="Times New Roman"/>
          <w:color w:val="000000"/>
          <w:szCs w:val="24"/>
        </w:rPr>
        <w:t>Το Σώμα συμφωνεί;</w:t>
      </w:r>
    </w:p>
    <w:p w14:paraId="6A407B84" w14:textId="77777777" w:rsidR="0083630C" w:rsidRDefault="004440BA">
      <w:pPr>
        <w:spacing w:line="600" w:lineRule="auto"/>
        <w:ind w:firstLine="720"/>
        <w:contextualSpacing/>
        <w:jc w:val="both"/>
        <w:rPr>
          <w:rFonts w:eastAsia="Times New Roman"/>
          <w:b/>
          <w:color w:val="000000"/>
          <w:szCs w:val="24"/>
        </w:rPr>
      </w:pPr>
      <w:r w:rsidRPr="00A76192">
        <w:rPr>
          <w:rFonts w:eastAsia="Times New Roman"/>
          <w:b/>
          <w:color w:val="000000"/>
          <w:szCs w:val="24"/>
        </w:rPr>
        <w:t>ΠΟΛΛΟΙ ΒΟΥΛΕΥΤΕΣ:</w:t>
      </w:r>
      <w:r>
        <w:rPr>
          <w:rFonts w:eastAsia="Times New Roman"/>
          <w:color w:val="000000"/>
          <w:szCs w:val="24"/>
        </w:rPr>
        <w:t xml:space="preserve"> Μάλιστα, μάλιστα.</w:t>
      </w:r>
    </w:p>
    <w:p w14:paraId="6A407B85" w14:textId="77777777" w:rsidR="0083630C" w:rsidRDefault="004440BA">
      <w:pPr>
        <w:spacing w:line="600" w:lineRule="auto"/>
        <w:ind w:firstLine="720"/>
        <w:contextualSpacing/>
        <w:jc w:val="both"/>
        <w:rPr>
          <w:rFonts w:eastAsia="Times New Roman"/>
          <w:color w:val="000000"/>
          <w:szCs w:val="24"/>
        </w:rPr>
      </w:pPr>
      <w:r w:rsidRPr="00A76192">
        <w:rPr>
          <w:rFonts w:eastAsia="Times New Roman"/>
          <w:b/>
          <w:color w:val="000000"/>
          <w:szCs w:val="24"/>
        </w:rPr>
        <w:t>ΠΡΟΕΔΡΕΥΟΥΣΑ (Αναστασία Χριστοδουλοπούλου):</w:t>
      </w:r>
      <w:r>
        <w:rPr>
          <w:rFonts w:eastAsia="Times New Roman"/>
          <w:color w:val="000000"/>
          <w:szCs w:val="24"/>
        </w:rPr>
        <w:t xml:space="preserve"> Το Σώμα </w:t>
      </w:r>
      <w:proofErr w:type="spellStart"/>
      <w:r>
        <w:rPr>
          <w:rFonts w:eastAsia="Times New Roman"/>
          <w:color w:val="000000"/>
          <w:szCs w:val="24"/>
        </w:rPr>
        <w:t>συνεφώνησε</w:t>
      </w:r>
      <w:proofErr w:type="spellEnd"/>
      <w:r>
        <w:rPr>
          <w:rFonts w:eastAsia="Times New Roman"/>
          <w:color w:val="000000"/>
          <w:szCs w:val="24"/>
        </w:rPr>
        <w:t>.</w:t>
      </w:r>
    </w:p>
    <w:p w14:paraId="6A407B86" w14:textId="77777777" w:rsidR="0083630C" w:rsidRDefault="004440BA">
      <w:pPr>
        <w:spacing w:line="600" w:lineRule="auto"/>
        <w:ind w:firstLine="720"/>
        <w:contextualSpacing/>
        <w:jc w:val="both"/>
        <w:rPr>
          <w:rFonts w:eastAsia="Times New Roman"/>
          <w:szCs w:val="24"/>
        </w:rPr>
      </w:pPr>
      <w:r>
        <w:rPr>
          <w:rFonts w:eastAsia="Times New Roman"/>
          <w:color w:val="000000"/>
          <w:szCs w:val="24"/>
        </w:rPr>
        <w:t>Τον λόγο έχει, εφόσον φυσικά το επιθυμεί, ο κ. Λαγός για πέντε λεπτά.</w:t>
      </w:r>
    </w:p>
    <w:p w14:paraId="6A407B87"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Κατ’ αρχάς και μόνο το γεγονός ότι μου δίνετε μόνο πέντε λεπτά να μιλήσω, αυτό είναι παράβαση του Κανονισμού της Βουλής, τον οποίο εσείς οι ίδιοι είχατε φέρει και εσείς οι ίδιοι είχατε ψηφίσει. Μάλιστα, ο Κανονισμός αυτός αναφέρει ρητά και κατηγορηματικά ότι ο χρόνος που έχω για να μιλήσω είναι είκοσι λεπτά. </w:t>
      </w:r>
    </w:p>
    <w:p w14:paraId="6A407B88"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lastRenderedPageBreak/>
        <w:t>Βέβαια, η δημοκρατία σας δεν μπορεί να ανεχθεί είκοσι λεπτά λεκτικού βομβαρδισμού που πρόκειται να ακολουθήσει. Γι’ αυτό έγινε μία Διάσκεψη Προέδρων και αποφασίσατε με το «έτσι θέλω» για άλλη μια φορά, να μου δώσετε πέντε λεπτά χρόνο. Αυτή είναι η δημοκρατία σας σε όλα τα μέτρα και όλα τα σταθμά που χρησιμοποιείτε!</w:t>
      </w:r>
    </w:p>
    <w:p w14:paraId="6A407B89"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Όταν είχα έρθει στην επιτροπή, αφού με είχατε καλέσει, σας είχα ζητήσει να μου πείτε για ποιο συγκεκριμένο λόγο υπάρχει αυτή η άσκηση δίωξης εναντίον μου και η λήψη μέτρων. Δεν μου είχατε πει τίποτα. Μου αναφέρατε μόνο κώδικες, άρθρα, κανόνες και όλα τα συναφή. Εν συνεχεία, κάποιοι από εσάς τόλμησαν να ψελλίσουν ότι ήταν ανάρμοστη η συμπεριφορά μου και οι εκφράσεις μου. </w:t>
      </w:r>
    </w:p>
    <w:p w14:paraId="6A407B8A"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Οι εκφράσεις που είχα χρησιμοποιήσει ήταν «προδότες» και «πουλημένοι». Ακούστε, όμως, τι έλεγε ο Χρήστος Μαντάς, που ήταν εδώ ως εκπρόσωπος του ΣΥΡΙΖΑ. Με αποκάλεσε προδότη και μου είπε ακριβώς -διαβάζω από τα Πρακτικά- «Σταμάτα, ρε προδότη». </w:t>
      </w:r>
    </w:p>
    <w:p w14:paraId="6A407B8B"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w:t>
      </w:r>
      <w:proofErr w:type="spellStart"/>
      <w:r>
        <w:rPr>
          <w:rFonts w:eastAsia="Times New Roman" w:cs="Times New Roman"/>
          <w:szCs w:val="24"/>
        </w:rPr>
        <w:t>Ξυδάκης</w:t>
      </w:r>
      <w:proofErr w:type="spellEnd"/>
      <w:r>
        <w:rPr>
          <w:rFonts w:eastAsia="Times New Roman" w:cs="Times New Roman"/>
          <w:szCs w:val="24"/>
        </w:rPr>
        <w:t>, ο οποίος δεν είχε καμμία δουλειά να ανέβει πάνω στο Βήμα την ώρα που εγώ μιλούσα και να ζητάει από τον Πρόεδρο της Βουλής να σταματήσει την ομιλία μου, φώναζε -πάλι από τα Πρακτικά σας διαβάζω- «</w:t>
      </w:r>
      <w:proofErr w:type="spellStart"/>
      <w:r>
        <w:rPr>
          <w:rFonts w:eastAsia="Times New Roman" w:cs="Times New Roman"/>
          <w:szCs w:val="24"/>
        </w:rPr>
        <w:t>Κατέβα</w:t>
      </w:r>
      <w:proofErr w:type="spellEnd"/>
      <w:r>
        <w:rPr>
          <w:rFonts w:eastAsia="Times New Roman" w:cs="Times New Roman"/>
          <w:szCs w:val="24"/>
        </w:rPr>
        <w:t xml:space="preserve"> κάτω, ρε ναζιστή». Ο άλλος φώναζε «Βγες έξω, ρε προδότη».</w:t>
      </w:r>
    </w:p>
    <w:p w14:paraId="6A407B8C"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Το «προδότης» το δικό μου, λοιπόν, είναι αντιδεοντολογικό, το «προδότης» το δικό μου με φέρνει στην επιτροπή σας και στην Ολομέλεια για να τιμωρηθώ, το «προδότες», όμως, του Μαντά και το «</w:t>
      </w:r>
      <w:proofErr w:type="spellStart"/>
      <w:r>
        <w:rPr>
          <w:rFonts w:eastAsia="Times New Roman" w:cs="Times New Roman"/>
          <w:szCs w:val="24"/>
        </w:rPr>
        <w:t>Κατέβα</w:t>
      </w:r>
      <w:proofErr w:type="spellEnd"/>
      <w:r>
        <w:rPr>
          <w:rFonts w:eastAsia="Times New Roman" w:cs="Times New Roman"/>
          <w:szCs w:val="24"/>
        </w:rPr>
        <w:t xml:space="preserve"> κάτω, ρε ναζιστή» του </w:t>
      </w:r>
      <w:proofErr w:type="spellStart"/>
      <w:r>
        <w:rPr>
          <w:rFonts w:eastAsia="Times New Roman" w:cs="Times New Roman"/>
          <w:szCs w:val="24"/>
        </w:rPr>
        <w:t>Ξυδάκη</w:t>
      </w:r>
      <w:proofErr w:type="spellEnd"/>
      <w:r>
        <w:rPr>
          <w:rFonts w:eastAsia="Times New Roman" w:cs="Times New Roman"/>
          <w:szCs w:val="24"/>
        </w:rPr>
        <w:t xml:space="preserve">, δεν εμπίπτουν σε αυτούς τους νόμους και τους δικούς σας κώδικες. </w:t>
      </w:r>
    </w:p>
    <w:p w14:paraId="6A407B8D"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Είμαι ευτυχής που η διεφθαρμένη Κοινοβουλευτική σας Ομάδα, μαζί με τις υπόλοιπες, με αντιμετωπίζει κατ’ αυτόν τον τρόπο. Χαίρομαι που σας φέρνω σε τόσο δύσκολη θέση και σας ξεγυμνώνω συνέχεια στα μάτια του ελληνικού λαού. Θα σας αναγκάσω, μέσα από αυτή τη διαδικασία, για άλλη μία φορά να ξευτιλιστείτε. Και ξεφτιλίζεστε, γιατί σας είπα και πάλι, ότι όποιος θέλει μπορεί να διαβάσει από τα Πρακτικά τι αναφέρουν οι άλλοι Βουλευτές για μένα και τι λέω εγώ για αυτούς. </w:t>
      </w:r>
    </w:p>
    <w:p w14:paraId="6A407B8E" w14:textId="77777777" w:rsidR="0083630C" w:rsidRDefault="004440BA">
      <w:pPr>
        <w:spacing w:line="600" w:lineRule="auto"/>
        <w:ind w:firstLine="720"/>
        <w:contextualSpacing/>
        <w:jc w:val="center"/>
        <w:rPr>
          <w:rFonts w:eastAsia="Times New Roman" w:cs="Times New Roman"/>
          <w:szCs w:val="24"/>
        </w:rPr>
      </w:pPr>
      <w:r>
        <w:rPr>
          <w:rFonts w:eastAsia="Times New Roman" w:cs="Times New Roman"/>
          <w:szCs w:val="24"/>
        </w:rPr>
        <w:lastRenderedPageBreak/>
        <w:t>(Θόρυβος - διαμαρτυρίες από την πτέρυγα του ΣΥΡΙΖΑ)</w:t>
      </w:r>
    </w:p>
    <w:p w14:paraId="6A407B8F"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Είστε πολύ μικροί, λοιπόν, για να μας εγκαλείτε. </w:t>
      </w:r>
    </w:p>
    <w:p w14:paraId="6A407B90"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θέλω να αναφερθώ προσωπικά στον κ. </w:t>
      </w:r>
      <w:proofErr w:type="spellStart"/>
      <w:r>
        <w:rPr>
          <w:rFonts w:eastAsia="Times New Roman" w:cs="Times New Roman"/>
          <w:szCs w:val="24"/>
        </w:rPr>
        <w:t>Βούτση</w:t>
      </w:r>
      <w:proofErr w:type="spellEnd"/>
      <w:r>
        <w:rPr>
          <w:rFonts w:eastAsia="Times New Roman" w:cs="Times New Roman"/>
          <w:szCs w:val="24"/>
        </w:rPr>
        <w:t xml:space="preserve">, ο οποίος ήταν εκτός Αιθούσης. Ο </w:t>
      </w:r>
      <w:proofErr w:type="spellStart"/>
      <w:r>
        <w:rPr>
          <w:rFonts w:eastAsia="Times New Roman" w:cs="Times New Roman"/>
          <w:szCs w:val="24"/>
        </w:rPr>
        <w:t>Προεδρεύων</w:t>
      </w:r>
      <w:proofErr w:type="spellEnd"/>
      <w:r>
        <w:rPr>
          <w:rFonts w:eastAsia="Times New Roman" w:cs="Times New Roman"/>
          <w:szCs w:val="24"/>
        </w:rPr>
        <w:t xml:space="preserve"> εκείνη την ώρα, ο κ. Λυκούδης, σε όλη τη διαδικασία της ομιλίας μου των οκτώ λεπτών περίπου, δεν αναφέρθηκε σε κανένα σημείο σε μένα, δεν μου ζήτησε τον λόγο, δεν μου είπε να διαγραφεί κάτι από τα Πρακτικά, δεν μου ζήτησε τίποτα, πράγμα που σημαίνει ότι η ομιλία μου ήταν μέσα στα όρια και το πλαίσιο της κοινοβουλευτικής διαδικασίας. </w:t>
      </w:r>
    </w:p>
    <w:p w14:paraId="6A407B91"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Έρχεται, όμως, ο κ. </w:t>
      </w:r>
      <w:proofErr w:type="spellStart"/>
      <w:r>
        <w:rPr>
          <w:rFonts w:eastAsia="Times New Roman" w:cs="Times New Roman"/>
          <w:szCs w:val="24"/>
        </w:rPr>
        <w:t>Βούτσης</w:t>
      </w:r>
      <w:proofErr w:type="spellEnd"/>
      <w:r>
        <w:rPr>
          <w:rFonts w:eastAsia="Times New Roman" w:cs="Times New Roman"/>
          <w:szCs w:val="24"/>
        </w:rPr>
        <w:t xml:space="preserve">, έξω από τη Βουλή, για να υπερασπιστεί τους συντρόφους του, τον </w:t>
      </w:r>
      <w:proofErr w:type="spellStart"/>
      <w:r>
        <w:rPr>
          <w:rFonts w:eastAsia="Times New Roman" w:cs="Times New Roman"/>
          <w:szCs w:val="24"/>
        </w:rPr>
        <w:t>Ξυδάκη</w:t>
      </w:r>
      <w:proofErr w:type="spellEnd"/>
      <w:r>
        <w:rPr>
          <w:rFonts w:eastAsia="Times New Roman" w:cs="Times New Roman"/>
          <w:szCs w:val="24"/>
        </w:rPr>
        <w:t xml:space="preserve">, τη </w:t>
      </w:r>
      <w:proofErr w:type="spellStart"/>
      <w:r>
        <w:rPr>
          <w:rFonts w:eastAsia="Times New Roman" w:cs="Times New Roman"/>
          <w:szCs w:val="24"/>
        </w:rPr>
        <w:t>Βάκη</w:t>
      </w:r>
      <w:proofErr w:type="spellEnd"/>
      <w:r>
        <w:rPr>
          <w:rFonts w:eastAsia="Times New Roman" w:cs="Times New Roman"/>
          <w:szCs w:val="24"/>
        </w:rPr>
        <w:t xml:space="preserve">, τον Μαντά και άλλους πέντε - έξι, οι οποίοι είχαν φτάσει εδώ πάνω, με έβριζαν και φωνασκούσαν. </w:t>
      </w:r>
    </w:p>
    <w:p w14:paraId="6A407B92"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Εκεί, λοιπόν, η δημοκρατία σας, κύριε </w:t>
      </w:r>
      <w:proofErr w:type="spellStart"/>
      <w:r>
        <w:rPr>
          <w:rFonts w:eastAsia="Times New Roman" w:cs="Times New Roman"/>
          <w:szCs w:val="24"/>
        </w:rPr>
        <w:t>Βούτση</w:t>
      </w:r>
      <w:proofErr w:type="spellEnd"/>
      <w:r>
        <w:rPr>
          <w:rFonts w:eastAsia="Times New Roman" w:cs="Times New Roman"/>
          <w:szCs w:val="24"/>
        </w:rPr>
        <w:t xml:space="preserve">, δεν έχει να κάνει. Η δημοκρατία σας είναι πολύ επιλεκτική, κύριε </w:t>
      </w:r>
      <w:proofErr w:type="spellStart"/>
      <w:r>
        <w:rPr>
          <w:rFonts w:eastAsia="Times New Roman" w:cs="Times New Roman"/>
          <w:szCs w:val="24"/>
        </w:rPr>
        <w:t>Βούτση</w:t>
      </w:r>
      <w:proofErr w:type="spellEnd"/>
      <w:r>
        <w:rPr>
          <w:rFonts w:eastAsia="Times New Roman" w:cs="Times New Roman"/>
          <w:szCs w:val="24"/>
        </w:rPr>
        <w:t xml:space="preserve">. Έχει να κάνει μόνο με τον Γιάννη τον Λαγό. </w:t>
      </w:r>
      <w:r>
        <w:rPr>
          <w:rFonts w:eastAsia="Times New Roman" w:cs="Times New Roman"/>
          <w:szCs w:val="24"/>
        </w:rPr>
        <w:lastRenderedPageBreak/>
        <w:t xml:space="preserve">Γιατί μόνο με τον Γιάννη τον Λαγό; Γιατί εκπροσωπεί τη Χρυσή Αυγή και τον απλό Έλληνα πολίτη. </w:t>
      </w:r>
    </w:p>
    <w:p w14:paraId="6A407B93"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Αν ήσουν δίκαιος, κύριε </w:t>
      </w:r>
      <w:proofErr w:type="spellStart"/>
      <w:r>
        <w:rPr>
          <w:rFonts w:eastAsia="Times New Roman" w:cs="Times New Roman"/>
          <w:szCs w:val="24"/>
        </w:rPr>
        <w:t>Βούτση</w:t>
      </w:r>
      <w:proofErr w:type="spellEnd"/>
      <w:r>
        <w:rPr>
          <w:rFonts w:eastAsia="Times New Roman" w:cs="Times New Roman"/>
          <w:szCs w:val="24"/>
        </w:rPr>
        <w:t>, θα έβαζες και τους υπόλοιπους να περάσουν από Επιτροπή Δεοντολογίας και να κριθεί, βάσει των Πρακτικών της ομιλίας μου, τι έχουν πει κι αυτοί. Δεν τόλμησες να το κάνεις. Και δεν τόλμησες, γιατί δεν είσαι Πρόεδρος του Κοινοβουλίου -και εγώ προσωπικά δεν σε βλέπω έτσι- αλλά είσαι εκπρόσωπος του ΣΥΡΙΖΑ…</w:t>
      </w:r>
    </w:p>
    <w:p w14:paraId="6A407B94" w14:textId="77777777" w:rsidR="0083630C" w:rsidRDefault="004440BA">
      <w:pPr>
        <w:spacing w:line="600" w:lineRule="auto"/>
        <w:ind w:firstLine="720"/>
        <w:contextualSpacing/>
        <w:jc w:val="center"/>
        <w:rPr>
          <w:rFonts w:eastAsia="Times New Roman" w:cs="Times New Roman"/>
          <w:szCs w:val="24"/>
        </w:rPr>
      </w:pPr>
      <w:r>
        <w:rPr>
          <w:rFonts w:eastAsia="Times New Roman" w:cs="Times New Roman"/>
          <w:szCs w:val="24"/>
        </w:rPr>
        <w:t>(Θόρυβος - διαμαρτυρίες από την πτέρυγα του ΣΥΡΙΖΑ)</w:t>
      </w:r>
    </w:p>
    <w:p w14:paraId="6A407B95"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Στον πληθυντικό μιλάνε στον Πρόεδρο.</w:t>
      </w:r>
    </w:p>
    <w:p w14:paraId="6A407B96"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Σταμάτησε λίγο, δημοκράτη.</w:t>
      </w:r>
    </w:p>
    <w:p w14:paraId="6A407B97"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Είσαι εκπρόσωπος μόνο του ΣΥΡΙΖΑ. Ειδάλλως, θα τολμούσες να το κάνεις. Εξάλλου είναι μεγάλη μου χαρά να με εγκαλείτε εσείς που πηγαίνουν οι δικοί σας άνθρωποι και αγκαλιάζουν τους κατά συρροή δολοφόνους που βγαίνουν από τις φυλακές. </w:t>
      </w:r>
    </w:p>
    <w:p w14:paraId="6A407B98"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μπορείτε, λοιπόν, να έρχεστε τώρα εσείς εδώ και να μιλάτε για εμένα και να μου λέτε γιατί σας αποκάλεσα «προδότες» και «πουλημένους». Επιμένω στους χαρακτηρισμούς αυτούς. Δεν πρόκειται ποτέ να με κάνετε να ζητήσω συγγνώμη ή συγχώρεση από εσάς. Δεν το έκανα και δεν σας φοβήθηκα όταν πήγαινα στα κελιά της φυλακής. Ακόμα και τώρα υπάρχει μια δίκη που εκκρεμεί. </w:t>
      </w:r>
    </w:p>
    <w:p w14:paraId="6A407B99"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Σιγά…</w:t>
      </w:r>
    </w:p>
    <w:p w14:paraId="6A407B9A" w14:textId="77777777" w:rsidR="0083630C" w:rsidRDefault="004440BA">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6A407B9B" w14:textId="77777777" w:rsidR="0083630C" w:rsidRDefault="004440BA">
      <w:pPr>
        <w:spacing w:line="600" w:lineRule="auto"/>
        <w:ind w:firstLine="720"/>
        <w:contextualSpacing/>
        <w:jc w:val="both"/>
        <w:rPr>
          <w:rFonts w:eastAsia="Times New Roman" w:cs="Times New Roman"/>
          <w:szCs w:val="24"/>
        </w:rPr>
      </w:pPr>
      <w:r w:rsidRPr="0029125F">
        <w:rPr>
          <w:rFonts w:eastAsia="Times New Roman"/>
          <w:b/>
          <w:bCs/>
        </w:rPr>
        <w:t>ΠΡΟΕΔΡΕΥΟΥΣΑ (Αναστασία Χριστοδουλοπούλου):</w:t>
      </w:r>
      <w:r>
        <w:rPr>
          <w:rFonts w:eastAsia="Times New Roman" w:cs="Times New Roman"/>
          <w:szCs w:val="24"/>
        </w:rPr>
        <w:t xml:space="preserve"> Ολοκληρώστε, κύριε Λαγέ.</w:t>
      </w:r>
    </w:p>
    <w:p w14:paraId="6A407B9C"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Υπάρχει και τώρα μια εκκρεμής δίκη. </w:t>
      </w:r>
    </w:p>
    <w:p w14:paraId="6A407B9D"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Πολλοί από εσάς θα ευελπιστούσατε και θα θέλατε να μας έχετε κάνει να σκύψουμε το κεφάλι, να σας αντιμετωπίζουμε με σεβασμό και με φόβο. </w:t>
      </w:r>
    </w:p>
    <w:p w14:paraId="6A407B9E"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κύριε </w:t>
      </w:r>
      <w:proofErr w:type="spellStart"/>
      <w:r>
        <w:rPr>
          <w:rFonts w:eastAsia="Times New Roman" w:cs="Times New Roman"/>
          <w:szCs w:val="24"/>
        </w:rPr>
        <w:t>Βούτση</w:t>
      </w:r>
      <w:proofErr w:type="spellEnd"/>
      <w:r>
        <w:rPr>
          <w:rFonts w:eastAsia="Times New Roman" w:cs="Times New Roman"/>
          <w:szCs w:val="24"/>
        </w:rPr>
        <w:t xml:space="preserve">, ο σεβασμός κερδίζεται. Εσείς δεν έχετε κερδίσει κανένα σεβασμό μέσα στην Αίθουσα αυτή. Με το φόβο, λοιπόν, που θέλετε να επιβάλλετε, </w:t>
      </w:r>
      <w:r>
        <w:rPr>
          <w:rFonts w:eastAsia="Times New Roman" w:cs="Times New Roman"/>
          <w:szCs w:val="24"/>
        </w:rPr>
        <w:lastRenderedPageBreak/>
        <w:t xml:space="preserve">εμένα αλλά και την υπόλοιπη Κοινοβουλευτική Ομάδα της Χρυσής Αυγής δεν θα μας κάνετε ποτέ να υπογράψουμε δηλώσεις </w:t>
      </w:r>
      <w:proofErr w:type="spellStart"/>
      <w:r>
        <w:rPr>
          <w:rFonts w:eastAsia="Times New Roman" w:cs="Times New Roman"/>
          <w:szCs w:val="24"/>
        </w:rPr>
        <w:t>μετανοίας</w:t>
      </w:r>
      <w:proofErr w:type="spellEnd"/>
      <w:r>
        <w:rPr>
          <w:rFonts w:eastAsia="Times New Roman" w:cs="Times New Roman"/>
          <w:szCs w:val="24"/>
        </w:rPr>
        <w:t xml:space="preserve">. Δεν έχω να υπογράψω ούτε δήλωση </w:t>
      </w:r>
      <w:proofErr w:type="spellStart"/>
      <w:r>
        <w:rPr>
          <w:rFonts w:eastAsia="Times New Roman" w:cs="Times New Roman"/>
          <w:szCs w:val="24"/>
        </w:rPr>
        <w:t>μετανοίας</w:t>
      </w:r>
      <w:proofErr w:type="spellEnd"/>
      <w:r>
        <w:rPr>
          <w:rFonts w:eastAsia="Times New Roman" w:cs="Times New Roman"/>
          <w:szCs w:val="24"/>
        </w:rPr>
        <w:t xml:space="preserve">, ούτε συγγνώμη να ζητήσω, ούτε να σας χαριστώ σε τίποτα. </w:t>
      </w:r>
    </w:p>
    <w:p w14:paraId="6A407B9F"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Η εμπάθειά σας φαίνεται και από άλλο χαρακτηριστικό. Έχουν συμβεί επεισόδια πριν από λίγο καιρό με τον Βουλευτή των ΑΝΕΛ, τον κ. </w:t>
      </w:r>
      <w:proofErr w:type="spellStart"/>
      <w:r>
        <w:rPr>
          <w:rFonts w:eastAsia="Times New Roman" w:cs="Times New Roman"/>
          <w:szCs w:val="24"/>
        </w:rPr>
        <w:t>Κατσίκη</w:t>
      </w:r>
      <w:proofErr w:type="spellEnd"/>
      <w:r>
        <w:rPr>
          <w:rFonts w:eastAsia="Times New Roman" w:cs="Times New Roman"/>
          <w:szCs w:val="24"/>
        </w:rPr>
        <w:t xml:space="preserve">, τον οποίο οι δικοί σας Βουλευτές ζητούσαν να έρθει στην Επιτροπή Δεοντολογίας. Όμως, ο κ. </w:t>
      </w:r>
      <w:proofErr w:type="spellStart"/>
      <w:r>
        <w:rPr>
          <w:rFonts w:eastAsia="Times New Roman" w:cs="Times New Roman"/>
          <w:szCs w:val="24"/>
        </w:rPr>
        <w:t>Κατσίκης</w:t>
      </w:r>
      <w:proofErr w:type="spellEnd"/>
      <w:r>
        <w:rPr>
          <w:rFonts w:eastAsia="Times New Roman" w:cs="Times New Roman"/>
          <w:szCs w:val="24"/>
        </w:rPr>
        <w:t xml:space="preserve"> ήρθε μετά από τρεις μέρες και ζήτησε συγχώρεση από εδώ, ψηφίζοντας το νομοσχέδιο για τις παροχές που δίνατε σε όλους τους λαθρομετανάστες.</w:t>
      </w:r>
    </w:p>
    <w:p w14:paraId="6A407BA0"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Είχα πει από αυτό εδώ το Βήμα εκείνη τη μέρα ότι, αφού δήλωσε μετάνοια ο κ. </w:t>
      </w:r>
      <w:proofErr w:type="spellStart"/>
      <w:r>
        <w:rPr>
          <w:rFonts w:eastAsia="Times New Roman" w:cs="Times New Roman"/>
          <w:szCs w:val="24"/>
        </w:rPr>
        <w:t>Κατσίκης</w:t>
      </w:r>
      <w:proofErr w:type="spellEnd"/>
      <w:r>
        <w:rPr>
          <w:rFonts w:eastAsia="Times New Roman" w:cs="Times New Roman"/>
          <w:szCs w:val="24"/>
        </w:rPr>
        <w:t>, δεν πρόκειται να έχει καμμία συνέπεια, όπως ακριβώς και έγινε. Την επόμενη μέρα η Επιτροπή Δεοντολογίας -και εσείς προσωπικά- αποφάσισε ότι δεν συντρέχει κάποιος λόγος και απλά θα του κάνετε μία επίπληξη, γιατί ήταν καλό παιδί.</w:t>
      </w:r>
    </w:p>
    <w:p w14:paraId="6A407BA1"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ίδιο έγινε και με τη Βουλευτή σας, την κ. </w:t>
      </w:r>
      <w:proofErr w:type="spellStart"/>
      <w:r>
        <w:rPr>
          <w:rFonts w:eastAsia="Times New Roman" w:cs="Times New Roman"/>
          <w:szCs w:val="24"/>
        </w:rPr>
        <w:t>Μεγαλοοικονόμου</w:t>
      </w:r>
      <w:proofErr w:type="spellEnd"/>
      <w:r>
        <w:rPr>
          <w:rFonts w:eastAsia="Times New Roman" w:cs="Times New Roman"/>
          <w:szCs w:val="24"/>
        </w:rPr>
        <w:t>, για την οποία μάθαμε ότι την περασμένη εβδομάδα έπαιζε καρεκλιές εδώ πέρα και κυνηγούσε έναν ανθρωπάκο μέσα στο Εντευκτήριο. Εκεί δεν υπάρχουν δεσμοί.</w:t>
      </w:r>
    </w:p>
    <w:p w14:paraId="6A407BA2"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Εγώ, λοιπόν, θα συνεχίσω τον αγώνα μου. Για μένα όποιος υπογράψει για να δοθεί το όνομα της Μακεδονίας είναι προδότης, είναι πουλημένος. Είναι ξεφτιλισμένη όλη αυτή η διαδικασία που κάνετε. Θα συνεχίσω να αγωνίζομαι για Ελλάδα, για ορθοδοξία και ας είστε αντίπαλοί μου όλοι εσείς και απέναντί μου. Είναι υπέρ μας ο ελληνικός λαός και όσο ο ελληνικός λαός με ψηφίζει και με φέρνει στο Ελληνικό Κοινοβούλιο, θα είμαι απέναντί σας με όλη τη δύναμη της ψυχής μου.</w:t>
      </w:r>
    </w:p>
    <w:p w14:paraId="6A407BA3" w14:textId="77777777" w:rsidR="0083630C" w:rsidRDefault="004440BA">
      <w:pPr>
        <w:spacing w:line="600" w:lineRule="auto"/>
        <w:ind w:firstLine="720"/>
        <w:contextualSpacing/>
        <w:jc w:val="both"/>
        <w:rPr>
          <w:rFonts w:eastAsia="Times New Roman" w:cs="Times New Roman"/>
          <w:szCs w:val="24"/>
        </w:rPr>
      </w:pPr>
      <w:r w:rsidRPr="00F6771E">
        <w:rPr>
          <w:rFonts w:eastAsia="Times New Roman" w:cs="Times New Roman"/>
          <w:b/>
          <w:szCs w:val="24"/>
        </w:rPr>
        <w:t>ΠΡΟΕΔΡΕΥΟΥΣΑ (Αναστασία Χριστοδουλοπούλου):</w:t>
      </w:r>
      <w:r>
        <w:rPr>
          <w:rFonts w:eastAsia="Times New Roman" w:cs="Times New Roman"/>
          <w:szCs w:val="24"/>
        </w:rPr>
        <w:t xml:space="preserve"> Ο κ. Λαγός ολοκλήρωσε τον ηρωικό και πένθιμο…</w:t>
      </w:r>
    </w:p>
    <w:p w14:paraId="6A407BA4"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Κύριε Πρόεδρε, θα ήθελα τον λόγο.</w:t>
      </w:r>
    </w:p>
    <w:p w14:paraId="6A407BA5" w14:textId="77777777" w:rsidR="0083630C" w:rsidRDefault="004440BA">
      <w:pPr>
        <w:spacing w:line="600" w:lineRule="auto"/>
        <w:ind w:firstLine="720"/>
        <w:contextualSpacing/>
        <w:jc w:val="both"/>
        <w:rPr>
          <w:rFonts w:eastAsia="Times New Roman" w:cs="Times New Roman"/>
          <w:szCs w:val="24"/>
        </w:rPr>
      </w:pPr>
      <w:r w:rsidRPr="00F6771E">
        <w:rPr>
          <w:rFonts w:eastAsia="Times New Roman" w:cs="Times New Roman"/>
          <w:b/>
          <w:szCs w:val="24"/>
        </w:rPr>
        <w:t>ΠΡΟΕΔΡΕΥΟΥΣΑ (Αναστασία Χριστοδουλοπούλου):</w:t>
      </w:r>
      <w:r w:rsidRPr="00F6771E">
        <w:rPr>
          <w:rFonts w:eastAsia="Times New Roman" w:cs="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Κατσίκη</w:t>
      </w:r>
      <w:proofErr w:type="spellEnd"/>
      <w:r>
        <w:rPr>
          <w:rFonts w:eastAsia="Times New Roman" w:cs="Times New Roman"/>
          <w:szCs w:val="24"/>
        </w:rPr>
        <w:t>, δεν προβλέπεται σε αυτή τη διαδικασία. Σας παρακαλώ!</w:t>
      </w:r>
    </w:p>
    <w:p w14:paraId="6A407BA6"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lastRenderedPageBreak/>
        <w:t>ΚΩΝΣΤΑΝΤΙΝΟΣ ΚΑΤΣΙΚΗΣ:</w:t>
      </w:r>
      <w:r>
        <w:rPr>
          <w:rFonts w:eastAsia="Times New Roman" w:cs="Times New Roman"/>
          <w:szCs w:val="24"/>
        </w:rPr>
        <w:t xml:space="preserve"> Κυρία Πρόεδρε, δεν προβλέπεται…</w:t>
      </w:r>
    </w:p>
    <w:p w14:paraId="6A407BA7" w14:textId="77777777" w:rsidR="0083630C" w:rsidRDefault="004440BA">
      <w:pPr>
        <w:spacing w:line="600" w:lineRule="auto"/>
        <w:ind w:firstLine="720"/>
        <w:contextualSpacing/>
        <w:jc w:val="both"/>
        <w:rPr>
          <w:rFonts w:eastAsia="Times New Roman" w:cs="Times New Roman"/>
          <w:szCs w:val="24"/>
        </w:rPr>
      </w:pPr>
      <w:r w:rsidRPr="00F6771E">
        <w:rPr>
          <w:rFonts w:eastAsia="Times New Roman" w:cs="Times New Roman"/>
          <w:b/>
          <w:szCs w:val="24"/>
        </w:rPr>
        <w:t>ΠΡΟΕΔΡΕΥΟΥΣΑ (Αναστασία Χριστοδουλοπούλου):</w:t>
      </w:r>
      <w:r w:rsidRPr="00F6771E">
        <w:rPr>
          <w:rFonts w:eastAsia="Times New Roman" w:cs="Times New Roman"/>
          <w:szCs w:val="24"/>
        </w:rPr>
        <w:t xml:space="preserve"> </w:t>
      </w:r>
      <w:r>
        <w:rPr>
          <w:rFonts w:eastAsia="Times New Roman" w:cs="Times New Roman"/>
          <w:szCs w:val="24"/>
        </w:rPr>
        <w:t>Δεν προβλέπονται ούτε προσωπικά ούτε τίποτα. Δεν προβλέπεται καμμία παρέμβαση σε αυτή τη διαδικασία. Είναι πάρα πολύ αυστηρά τυπική. Σας παρακαλώ!</w:t>
      </w:r>
    </w:p>
    <w:p w14:paraId="6A407BA8"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Ολοκλήρωσε, λοιπόν, ο κ. Λαγός.</w:t>
      </w:r>
    </w:p>
    <w:p w14:paraId="6A407BA9"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στο σημείο αυτό θα διεξαχθεί ψηφοφορία διά ανατάσεως ή δι’ εγέρσεως, σύμφωνα με το άρθρο 71 παράγραφος 2 σε συνδυασμό με το άρθρο 24 παράγραφος 2 του Κανονισμού της Βουλής.</w:t>
      </w:r>
    </w:p>
    <w:p w14:paraId="6A407BAA"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Παρακαλώ οι αποδεχόμενοι την πρόταση του Προέδρου για προσωρινό αποκλεισμό από τις συνεδριάσεις της Βουλής διαρκείας δεκαπέντε ημερών κατά του Βουλευτή κ. Ιωάννη Λαγού να εγερθούν.</w:t>
      </w:r>
    </w:p>
    <w:p w14:paraId="6A407BAB" w14:textId="77777777" w:rsidR="0083630C" w:rsidRDefault="004440BA">
      <w:pPr>
        <w:spacing w:line="600" w:lineRule="auto"/>
        <w:contextualSpacing/>
        <w:jc w:val="center"/>
        <w:rPr>
          <w:rFonts w:eastAsia="Times New Roman" w:cs="Times New Roman"/>
          <w:szCs w:val="24"/>
        </w:rPr>
      </w:pPr>
      <w:r>
        <w:rPr>
          <w:rFonts w:eastAsia="Times New Roman" w:cs="Times New Roman"/>
          <w:szCs w:val="24"/>
        </w:rPr>
        <w:t>(Εγείρονται οι αποδεχόμενοι την πρόταση)</w:t>
      </w:r>
    </w:p>
    <w:p w14:paraId="6A407BAC"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Είμαι στην ευχάριστη θέση να σας πω ότι ηγέρθησαν όλοι όσοι είναι σήμερα σε αυτή την Αίθουσα.</w:t>
      </w:r>
    </w:p>
    <w:p w14:paraId="6A407BAD"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lastRenderedPageBreak/>
        <w:t>Συνεπώς η πρόταση του Προέδρου γίνεται δεκτή και επιβάλλεται στον Βουλευτή κ. Ιωάννη Λαγό το πειθαρχικό μέτρο του προσωρινού αποκλεισμού από τις συνεδριάσεις της Βουλής διαρκείας δεκαπέντε ημερών και η περικοπή του 1/2 της μηνιαίας βουλευτικής αποζημίωσής του, σύμφωνα με το άρθρο 81 παράγραφος 4 εδάφιο β΄ του Κανονισμού της Βουλής.</w:t>
      </w:r>
    </w:p>
    <w:p w14:paraId="6A407BAE"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Σας ευχαριστούμε ως προς αυτή τη διαδικασία.</w:t>
      </w:r>
    </w:p>
    <w:p w14:paraId="6A407BAF"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Θα εισέλθουμε τώρα στο δεύτερο μέρος της ειδικής ημερήσιας διάταξης. Θα συνεχίσει ο συνάδελφος κ. Καμμένος.</w:t>
      </w:r>
    </w:p>
    <w:p w14:paraId="6A407BB0" w14:textId="77777777" w:rsidR="0083630C" w:rsidRDefault="004440BA">
      <w:pPr>
        <w:spacing w:line="600" w:lineRule="auto"/>
        <w:ind w:firstLine="720"/>
        <w:contextualSpacing/>
        <w:jc w:val="both"/>
        <w:rPr>
          <w:rFonts w:eastAsia="Times New Roman" w:cs="Times New Roman"/>
          <w:szCs w:val="24"/>
        </w:rPr>
      </w:pPr>
      <w:r w:rsidRPr="001F7428">
        <w:rPr>
          <w:rFonts w:eastAsia="Times New Roman" w:cs="Times New Roman"/>
          <w:szCs w:val="24"/>
        </w:rPr>
        <w:t>(Στο σημείο αυτό την</w:t>
      </w:r>
      <w:r>
        <w:rPr>
          <w:rFonts w:eastAsia="Times New Roman" w:cs="Times New Roman"/>
          <w:szCs w:val="24"/>
        </w:rPr>
        <w:t xml:space="preserve"> Προεδρική Έδρα καταλαμβάνει ο Η΄ </w:t>
      </w:r>
      <w:r w:rsidRPr="001F7428">
        <w:rPr>
          <w:rFonts w:eastAsia="Times New Roman" w:cs="Times New Roman"/>
          <w:szCs w:val="24"/>
        </w:rPr>
        <w:t xml:space="preserve">Αντιπρόεδρος </w:t>
      </w:r>
      <w:r>
        <w:rPr>
          <w:rFonts w:eastAsia="Times New Roman" w:cs="Times New Roman"/>
          <w:szCs w:val="24"/>
        </w:rPr>
        <w:t xml:space="preserve">της </w:t>
      </w:r>
      <w:r w:rsidRPr="001F7428">
        <w:rPr>
          <w:rFonts w:eastAsia="Times New Roman" w:cs="Times New Roman"/>
          <w:szCs w:val="24"/>
        </w:rPr>
        <w:t xml:space="preserve">Βουλής κ. </w:t>
      </w:r>
      <w:r w:rsidRPr="00935206">
        <w:rPr>
          <w:rFonts w:eastAsia="Times New Roman" w:cs="Times New Roman"/>
          <w:b/>
          <w:szCs w:val="24"/>
        </w:rPr>
        <w:t>ΔΗΜΗΤΡΙΟΣ ΚΑΜΜΕΝΟΣ</w:t>
      </w:r>
      <w:r w:rsidRPr="001F7428">
        <w:rPr>
          <w:rFonts w:eastAsia="Times New Roman" w:cs="Times New Roman"/>
          <w:szCs w:val="24"/>
        </w:rPr>
        <w:t>)</w:t>
      </w:r>
    </w:p>
    <w:p w14:paraId="6A407BB1" w14:textId="77777777" w:rsidR="0083630C" w:rsidRDefault="004440BA">
      <w:pPr>
        <w:spacing w:line="600" w:lineRule="auto"/>
        <w:ind w:firstLine="720"/>
        <w:contextualSpacing/>
        <w:jc w:val="both"/>
        <w:rPr>
          <w:rFonts w:eastAsia="Times New Roman"/>
          <w:bCs/>
        </w:rPr>
      </w:pPr>
      <w:r w:rsidRPr="000F33DB">
        <w:rPr>
          <w:rFonts w:eastAsia="Times New Roman" w:cs="Times New Roman"/>
          <w:b/>
          <w:szCs w:val="24"/>
        </w:rPr>
        <w:t>ΠΡΟΕΔΡΕΥΩΝ (Δημήτριος Καμμένος):</w:t>
      </w:r>
      <w:r w:rsidRPr="000F33DB">
        <w:rPr>
          <w:rFonts w:eastAsia="Times New Roman" w:cs="Times New Roman"/>
          <w:szCs w:val="24"/>
        </w:rPr>
        <w:t xml:space="preserve"> </w:t>
      </w:r>
      <w:r w:rsidRPr="003D3AB0">
        <w:rPr>
          <w:rFonts w:eastAsia="Times New Roman"/>
          <w:bCs/>
        </w:rPr>
        <w:t>Σ</w:t>
      </w:r>
      <w:r>
        <w:rPr>
          <w:rFonts w:eastAsia="Times New Roman"/>
          <w:bCs/>
        </w:rPr>
        <w:t>υνεχίζουμε με το δεύτερο μέρος της σημερινής ειδικής ημερήσιας διάταξης: σ</w:t>
      </w:r>
      <w:r w:rsidRPr="003D3AB0">
        <w:rPr>
          <w:rFonts w:eastAsia="Times New Roman"/>
          <w:bCs/>
        </w:rPr>
        <w:t>υζήτηση κ</w:t>
      </w:r>
      <w:r>
        <w:rPr>
          <w:rFonts w:eastAsia="Times New Roman"/>
          <w:bCs/>
        </w:rPr>
        <w:t xml:space="preserve">αι λήψη απόφασης, σύμφωνα με το </w:t>
      </w:r>
      <w:r w:rsidRPr="003D3AB0">
        <w:rPr>
          <w:rFonts w:eastAsia="Times New Roman"/>
          <w:bCs/>
        </w:rPr>
        <w:t xml:space="preserve">άρθρο 62 του Συντάγματος και τα άρθρα 43Α και 83 του Κανονισμού της Βουλής, για </w:t>
      </w:r>
      <w:r>
        <w:rPr>
          <w:rFonts w:eastAsia="Times New Roman"/>
          <w:bCs/>
        </w:rPr>
        <w:lastRenderedPageBreak/>
        <w:t xml:space="preserve">τις </w:t>
      </w:r>
      <w:r w:rsidRPr="003D3AB0">
        <w:rPr>
          <w:rFonts w:eastAsia="Times New Roman"/>
          <w:bCs/>
        </w:rPr>
        <w:t>α</w:t>
      </w:r>
      <w:r>
        <w:rPr>
          <w:rFonts w:eastAsia="Times New Roman"/>
          <w:bCs/>
        </w:rPr>
        <w:t>ιτήσεις άρσης ασυλίας των Βουλευτών κυρίων Νικολάου Νικολόπουλου και Νικήτα Κακλαμάνη.</w:t>
      </w:r>
    </w:p>
    <w:p w14:paraId="6A407BB2" w14:textId="77777777" w:rsidR="0083630C" w:rsidRDefault="004440BA">
      <w:pPr>
        <w:spacing w:line="600" w:lineRule="auto"/>
        <w:ind w:firstLine="720"/>
        <w:contextualSpacing/>
        <w:jc w:val="both"/>
        <w:rPr>
          <w:rFonts w:eastAsia="Times New Roman"/>
          <w:bCs/>
        </w:rPr>
      </w:pPr>
      <w:r>
        <w:rPr>
          <w:rFonts w:eastAsia="Times New Roman"/>
          <w:bCs/>
        </w:rPr>
        <w:t>Από την αρμόδια Ειδική Μόνιμη Επιτροπή Κοινοβουλευτικής Δεοντολογίας ανακοινώθηκε η έκθεση στις 17-5-2018, σύμφωνα με την οποία τα μέλη της επιτροπής πρότειναν κατά πλειοψηφία την άρση της ασυλίας του κ. Νικολάου Νικολόπουλου.</w:t>
      </w:r>
    </w:p>
    <w:p w14:paraId="6A407BB3" w14:textId="77777777" w:rsidR="0083630C" w:rsidRDefault="004440BA">
      <w:pPr>
        <w:spacing w:line="600" w:lineRule="auto"/>
        <w:ind w:firstLine="720"/>
        <w:contextualSpacing/>
        <w:jc w:val="both"/>
        <w:rPr>
          <w:rFonts w:eastAsia="Times New Roman"/>
          <w:bCs/>
        </w:rPr>
      </w:pPr>
      <w:r>
        <w:rPr>
          <w:rFonts w:eastAsia="Times New Roman"/>
          <w:bCs/>
        </w:rPr>
        <w:t>Από την αρμόδια Ειδική Μόνιμη Επιτροπή Κοινοβουλευτικής Δεοντολογίας ανακοινώθηκε η έκθεση στις 19-4-2018, σύμφωνα με την οποία τα μέλη της επιτροπής πρότειναν ομόφωνα την άρση της ασυλίας του κ. Νικήτα Κακλαμάνη.</w:t>
      </w:r>
    </w:p>
    <w:p w14:paraId="6A407BB4" w14:textId="77777777" w:rsidR="0083630C" w:rsidRDefault="004440BA">
      <w:pPr>
        <w:spacing w:line="600" w:lineRule="auto"/>
        <w:ind w:firstLine="720"/>
        <w:contextualSpacing/>
        <w:jc w:val="both"/>
        <w:rPr>
          <w:rFonts w:eastAsia="Times New Roman"/>
          <w:bCs/>
        </w:rPr>
      </w:pPr>
      <w:r>
        <w:rPr>
          <w:rFonts w:eastAsia="Times New Roman"/>
          <w:bCs/>
        </w:rPr>
        <w:t>Επίσης, σύμφωνα με το άρθρο 83 παράγραφος 7 του Κανονισμού της Βουλής, «η Βουλή αποφασίζει με ανάταση του χεριού ή έγερση επί της αιτήσεως της Εισαγγελικής Αρχής κατά τη διαδικασία του άρθρου 108 παράγραφος 1 εδάφιο β΄. Ο λόγος δίδεται πάντα, εφόσον ζητηθεί, στον Βουλευτή στον οποίο αφορά η αίτηση και στους Προέδρους των Κοινοβουλευτικών Ομάδων ή τους αναπληρωτές τους».</w:t>
      </w:r>
    </w:p>
    <w:p w14:paraId="6A407BB5" w14:textId="77777777" w:rsidR="0083630C" w:rsidRDefault="004440BA">
      <w:pPr>
        <w:spacing w:line="600" w:lineRule="auto"/>
        <w:ind w:firstLine="720"/>
        <w:contextualSpacing/>
        <w:jc w:val="both"/>
        <w:rPr>
          <w:rFonts w:eastAsia="Times New Roman"/>
          <w:bCs/>
        </w:rPr>
      </w:pPr>
      <w:r>
        <w:rPr>
          <w:rFonts w:eastAsia="Times New Roman"/>
          <w:bCs/>
        </w:rPr>
        <w:lastRenderedPageBreak/>
        <w:t>Υπενθυμίζω ότι, σύμφωνα με απόφαση της Διάσκεψης των Προέδρων στις 23 Μαρτίου 2005, είχαμε δεχθεί επί των αιτήσεων άρσης ασυλίας η Βουλή να αποφασίζει με ονομαστική ψηφοφορία και με ψηφοδέλτιο.</w:t>
      </w:r>
    </w:p>
    <w:p w14:paraId="6A407BB6"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σας ενημερώσω, σύμφωνα με απόφαση της Διάσκεψης των Προέδρων στις 7 Μαρτίου 2018, ότι για τη διαδικασία αυτή έχει ενεργοποιηθεί το νέο σύστημα ηλεκτρονικής ονομαστικής ψηφοφορίας. Αφού, λοιπόν, ολοκληρωθεί η συζήτηση επί των περιπτώσεων της σημερινής ειδικής ημερήσιας διάταξης, θα προχωρήσουμε σε ονομαστική ηλεκτρονική ψηφοφορία, όπως σας προανέφερα. </w:t>
      </w:r>
    </w:p>
    <w:p w14:paraId="6A407BB7"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Η πρώτη υπόθεση αφορά τον συνάδελφο κ. Νικόλαο Νικολόπουλο. Η δεύτερη υπόθεση αφορά τον συνάδελφο κ. Νικήτα Κακλαμάνη.</w:t>
      </w:r>
    </w:p>
    <w:p w14:paraId="6A407BB8"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Επί της πρώτης αιτήσεως υπάρχει συνάδελφος που ζητά τον λόγο, κατά το άρθρο 108 του Κανονισμού; </w:t>
      </w:r>
    </w:p>
    <w:p w14:paraId="6A407BB9"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Κύριε Πρόεδρε, εγώ θα ήθελα τον λόγο.</w:t>
      </w:r>
    </w:p>
    <w:p w14:paraId="6A407BBA" w14:textId="77777777" w:rsidR="0083630C" w:rsidRDefault="004440BA">
      <w:pPr>
        <w:spacing w:line="600" w:lineRule="auto"/>
        <w:ind w:firstLine="720"/>
        <w:contextualSpacing/>
        <w:jc w:val="both"/>
        <w:rPr>
          <w:rFonts w:eastAsia="Times New Roman" w:cs="Times New Roman"/>
          <w:szCs w:val="24"/>
        </w:rPr>
      </w:pPr>
      <w:r w:rsidRPr="00625381">
        <w:rPr>
          <w:rFonts w:eastAsia="Times New Roman" w:cs="Times New Roman"/>
          <w:b/>
          <w:szCs w:val="24"/>
        </w:rPr>
        <w:lastRenderedPageBreak/>
        <w:t>ΠΡΟΕΔΡΕΥΩΝ (Δημήτριος Καμμένος):</w:t>
      </w:r>
      <w:r>
        <w:rPr>
          <w:rFonts w:eastAsia="Times New Roman" w:cs="Times New Roman"/>
          <w:b/>
          <w:szCs w:val="24"/>
        </w:rPr>
        <w:t xml:space="preserve"> </w:t>
      </w:r>
      <w:r>
        <w:rPr>
          <w:rFonts w:eastAsia="Times New Roman" w:cs="Times New Roman"/>
          <w:szCs w:val="24"/>
        </w:rPr>
        <w:t>Ορίστε, λοιπόν, κύριε Νικολόπουλε, έχετε τον λόγο για πέντε λεπτά.</w:t>
      </w:r>
    </w:p>
    <w:p w14:paraId="6A407BBB"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 xml:space="preserve">Πρόεδρε της Βουλής, κύριε Νικόλαε </w:t>
      </w:r>
      <w:proofErr w:type="spellStart"/>
      <w:r>
        <w:rPr>
          <w:rFonts w:eastAsia="Times New Roman" w:cs="Times New Roman"/>
          <w:szCs w:val="24"/>
        </w:rPr>
        <w:t>Βούτση</w:t>
      </w:r>
      <w:proofErr w:type="spellEnd"/>
      <w:r>
        <w:rPr>
          <w:rFonts w:eastAsia="Times New Roman" w:cs="Times New Roman"/>
          <w:szCs w:val="24"/>
        </w:rPr>
        <w:t>, κ</w:t>
      </w:r>
      <w:r w:rsidRPr="006E2EBC">
        <w:rPr>
          <w:rFonts w:eastAsia="Times New Roman" w:cs="Times New Roman"/>
          <w:szCs w:val="24"/>
        </w:rPr>
        <w:t xml:space="preserve">υρίες και κύριοι συνάδελφοι, </w:t>
      </w:r>
      <w:r>
        <w:rPr>
          <w:rFonts w:eastAsia="Times New Roman" w:cs="Times New Roman"/>
          <w:szCs w:val="24"/>
        </w:rPr>
        <w:t>δεν είναι η πρώτη φορά που καλούμαι να λογοδοτήσω για την ελεύθερη, πλην νομικά ακόλαστη, έκφραση των απόψεών μου πάντοτε εντός των πλαισίων της κοινοβουλευτικής μου ιδιότητας. Όμως, είναι η πρώτη φορά που ένα τέτοιο ζήτημα φτάνει στην Ολομέλεια, αφού έως σήμερα πρυτάνευε η λογική και η επίκληση του Συντάγματος, κρίνοντας ότι δεν υπάρχει ζήτημα άρσης ασυλίας ενός Βουλευτή επειδή εκφράζει τα «πιστεύω» του και διακηρύττει τις απόψεις του.</w:t>
      </w:r>
    </w:p>
    <w:p w14:paraId="6A407BBC"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Πριν από λίγους μήνες, εδώ στην ίδια Αίθουσα, για τον ίδιο λόγο, διακόσιοι εβδομήντα επτά Βουλευτές είπατε ότι δεν πρέπει να αρθεί η ασυλία μου και είκοσι τρεις είπαν ότι πρέπει. </w:t>
      </w:r>
    </w:p>
    <w:p w14:paraId="6A407BBD"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Έχω την άποψη ότι οι συνάδελφοι της Επιτροπής Δεοντολογίας αυτή τη φορά –και τους το είπα κατά τη συνεδρίαση, </w:t>
      </w:r>
      <w:proofErr w:type="spellStart"/>
      <w:r>
        <w:rPr>
          <w:rFonts w:eastAsia="Times New Roman" w:cs="Times New Roman"/>
          <w:szCs w:val="24"/>
        </w:rPr>
        <w:t>ενώπιόν</w:t>
      </w:r>
      <w:proofErr w:type="spellEnd"/>
      <w:r>
        <w:rPr>
          <w:rFonts w:eastAsia="Times New Roman" w:cs="Times New Roman"/>
          <w:szCs w:val="24"/>
        </w:rPr>
        <w:t xml:space="preserve"> τους δηλαδή- δεν έδωσαν μεγάλη βαρύτητα στην ουσία της υπόθεσης. Την προσπέρασαν εύκολα και με την απόφασή τους μάλλον δεν κατάλαβαν ότι ανοίγουν τον δρόμο για την ποινικοποίηση στο δικαίωμα λόγων και απόψεων των Βουλευτών, κάτι που δεν έχει σχέση μόνο με εμένα, τις απόψεις μου και τη δική μου υπόθεση. Φοβάμαι πως αν η σημερινή διαδικασία κατατείνει στην παραπομπή μου, όλοι σας, άσχετα με το αν συμφωνείτε ή διαφωνείτε με εμένα και τις απόψεις μου, μπορεί να μετατραπείτε σε εν δυνάμει θύματα οποιουδήποτε διαφωνεί με τις απόψεις σας και με σκοπιμότητα ή όχι ζητά την άρση της ασυλίας σας.</w:t>
      </w:r>
    </w:p>
    <w:p w14:paraId="6A407BBE"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Προσωπικά αρνούμαι να κάμψω τη συνείδηση και τις αρχές μου επειδή κάποιοι διαφωνούν μαζί μου, </w:t>
      </w:r>
      <w:proofErr w:type="spellStart"/>
      <w:r>
        <w:rPr>
          <w:rFonts w:eastAsia="Times New Roman" w:cs="Times New Roman"/>
          <w:szCs w:val="24"/>
        </w:rPr>
        <w:t>πόσω</w:t>
      </w:r>
      <w:proofErr w:type="spellEnd"/>
      <w:r>
        <w:rPr>
          <w:rFonts w:eastAsia="Times New Roman" w:cs="Times New Roman"/>
          <w:szCs w:val="24"/>
        </w:rPr>
        <w:t xml:space="preserve"> μάλλον όταν ο συγκεκριμένος δημόσιος λόγος μου όχι μόνο δεν </w:t>
      </w:r>
      <w:proofErr w:type="spellStart"/>
      <w:r>
        <w:rPr>
          <w:rFonts w:eastAsia="Times New Roman" w:cs="Times New Roman"/>
          <w:szCs w:val="24"/>
        </w:rPr>
        <w:t>καταφέρθηκε</w:t>
      </w:r>
      <w:proofErr w:type="spellEnd"/>
      <w:r>
        <w:rPr>
          <w:rFonts w:eastAsia="Times New Roman" w:cs="Times New Roman"/>
          <w:szCs w:val="24"/>
        </w:rPr>
        <w:t xml:space="preserve"> κατά κάποιου πολίτη, αλλά ουδέποτε προκάλεσε ή υποκίνησε οποιαδήποτε ρατσιστικό μίσος, κάτι που συνιστά και τον προστατευτικό σκοπό του νομοθέτη. </w:t>
      </w:r>
    </w:p>
    <w:p w14:paraId="6A407BBF"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Έβλεπα πριν από λίγο ότι ήταν εδώ ο εμπνευστής του νομοσχεδίου, ο κ. </w:t>
      </w:r>
      <w:proofErr w:type="spellStart"/>
      <w:r>
        <w:rPr>
          <w:rFonts w:eastAsia="Times New Roman" w:cs="Times New Roman"/>
          <w:szCs w:val="24"/>
        </w:rPr>
        <w:t>Μπάμπης</w:t>
      </w:r>
      <w:proofErr w:type="spellEnd"/>
      <w:r>
        <w:rPr>
          <w:rFonts w:eastAsia="Times New Roman" w:cs="Times New Roman"/>
          <w:szCs w:val="24"/>
        </w:rPr>
        <w:t xml:space="preserve"> Αθανασίου, αλλά λείπει τώρα.</w:t>
      </w:r>
    </w:p>
    <w:p w14:paraId="6A407BC0"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Πολλές φορές έχω πει δημόσια -και το λέω και τώρα- ότι σέβομαι και τιμώ κάθε ανθρώπινο πρόσωπο, ανεξάρτητα τι πιστεύει και ποιες σεξουαλικές προτιμήσεις έχει. Όμως, διαφωνώ κάθετα με όσους θέλουν να επιβάλουν τη δική τους αντίληψη και συμπεριφορά σε εμένα και στο σύνολο της ελληνικής κοινωνίας.</w:t>
      </w:r>
    </w:p>
    <w:p w14:paraId="6A407BC1"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με κάθε ειλικρίνεια τονίζω ότι θα με βρίσκει αντίθετο κάθε θεωρία που αντίκειται στη χριστιανική ευαγγελική διδασκαλία, το ήθος και τις παραδόσεις του λαού μας. Εννοείται ότι θα μείνω υπέρμαχος του γάμου ως μυστήριο της Ορθόδοξης Εκκλησίας μεταξύ ανδρός και γυναικός. Εννοείται ότι θα εξακολουθώ να μάχομαι και να στηρίζω την παραδοσιακή οικογένεια. Είναι απόψεις που απηχούν τους Έλληνες χριστιανοδημοκράτες που εκπροσωπώ στο Κοινοβούλιο, καθώς –νομίζω- και τη συντριπτική πλειοψηφία της ελληνικής κοινωνίας, μιας κοινωνίας που δεν ξιφουλκεί σε βάρος όσων </w:t>
      </w:r>
      <w:r>
        <w:rPr>
          <w:rFonts w:eastAsia="Times New Roman" w:cs="Times New Roman"/>
          <w:szCs w:val="24"/>
        </w:rPr>
        <w:lastRenderedPageBreak/>
        <w:t xml:space="preserve">υποστηρίζουν άλλες θεωρίες και έχουν άλλες απόψεις, αλλά δεν μπορεί και να υποκύπτει στις απόψεις των άλλων, χωρίς να εκφέρει τις δικές της. </w:t>
      </w:r>
    </w:p>
    <w:p w14:paraId="6A407BC2"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Αναρωτιέμαι, κ</w:t>
      </w:r>
      <w:r w:rsidRPr="006E2EBC">
        <w:rPr>
          <w:rFonts w:eastAsia="Times New Roman" w:cs="Times New Roman"/>
          <w:szCs w:val="24"/>
        </w:rPr>
        <w:t xml:space="preserve">υρίες και κύριοι συνάδελφοι, </w:t>
      </w:r>
      <w:r>
        <w:rPr>
          <w:rFonts w:eastAsia="Times New Roman" w:cs="Times New Roman"/>
          <w:szCs w:val="24"/>
        </w:rPr>
        <w:t xml:space="preserve">αν είναι ποτέ δυνατόν σε ένα δημοκρατικό καθεστώς ένας χριστιανός Βουλευτής να πρέπει να πάψει δημόσια να διακινεί τον λόγο του Ευαγγελίου και να του απαγορευθεί να προβάλλει τις θέσεις του και να συμμετέχει στη διαπάλη των ιδεών και στην αντιπαράθεση των επιχειρημάτων. Αναρωτιέμαι αν στη θέση μου ήταν ένας μουσουλμάνος Βουλευτής –και βλέπω τώρα στην Αίθουσα έναν καλό συνάδελφο μουσουλμάνο- η παρούσα Βουλή -πείτε μου- ή κάποιος από εμάς θα τολμούσε να πει στον συνάδελφό μας: «Πάψε εσύ να λες όσα λέει το ιερό Κοράνι και όσα υποστηρίζει η δική σου θρησκεία για την ομοφυλοφιλία»; </w:t>
      </w:r>
    </w:p>
    <w:p w14:paraId="6A407BC3" w14:textId="77777777" w:rsidR="0083630C" w:rsidRDefault="004440BA">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Εάν είναι δημοκρατικά ορθό να διώκονται, κύριε Γεωργαντά, και οι απόψεις τους, τότε και στην περίπτωση του ορθόδοξου Βουλευτή Νίκου Νικολόπουλου που ομολογεί και διακηρύττει την αλήθεια του Ευαγγελίου, τότε, ναι, με την ψήφο σας στείλτε τον στη δικαιοσύνη να αποφασίσει αυτή για το δίκαιο ή το άδικό του και αφήστε τη </w:t>
      </w:r>
      <w:r w:rsidRPr="00840C4C">
        <w:rPr>
          <w:rFonts w:eastAsia="Times New Roman" w:cs="Times New Roman"/>
          <w:szCs w:val="24"/>
        </w:rPr>
        <w:t>Βουλή</w:t>
      </w:r>
      <w:r>
        <w:rPr>
          <w:rFonts w:eastAsia="Times New Roman" w:cs="Times New Roman"/>
          <w:szCs w:val="24"/>
        </w:rPr>
        <w:t xml:space="preserve"> και </w:t>
      </w:r>
      <w:r>
        <w:rPr>
          <w:rFonts w:eastAsia="Times New Roman" w:cs="Times New Roman"/>
          <w:szCs w:val="24"/>
        </w:rPr>
        <w:lastRenderedPageBreak/>
        <w:t xml:space="preserve">τους Βουλευτές ευάλωτους σε κάθε κατηγορία που αντίκειται στις πεποιθήσεις και τα ιδανικά τους. Με κάθε ειλικρίνεια λέω ότι έχω απεριόριστη εμπιστοσύνη στη δικαιοσύνη, αλλά το θέμα που θέτω είναι αμιγώς </w:t>
      </w:r>
      <w:r w:rsidRPr="00911877">
        <w:rPr>
          <w:rFonts w:eastAsia="Times New Roman" w:cs="Times New Roman"/>
          <w:szCs w:val="24"/>
        </w:rPr>
        <w:t>πολιτικ</w:t>
      </w:r>
      <w:r>
        <w:rPr>
          <w:rFonts w:eastAsia="Times New Roman" w:cs="Times New Roman"/>
          <w:szCs w:val="24"/>
        </w:rPr>
        <w:t>ό, ζήτημα δημοκρατίας και κοινοβουλευτικής ελευθερίας.</w:t>
      </w:r>
    </w:p>
    <w:p w14:paraId="6A407BC4" w14:textId="77777777" w:rsidR="0083630C" w:rsidRDefault="004440BA">
      <w:pPr>
        <w:tabs>
          <w:tab w:val="left" w:pos="3873"/>
        </w:tabs>
        <w:spacing w:line="600" w:lineRule="auto"/>
        <w:ind w:firstLine="720"/>
        <w:contextualSpacing/>
        <w:jc w:val="both"/>
        <w:rPr>
          <w:rFonts w:eastAsia="Times New Roman" w:cs="Times New Roman"/>
          <w:szCs w:val="24"/>
        </w:rPr>
      </w:pPr>
      <w:r w:rsidRPr="002170BF">
        <w:rPr>
          <w:rFonts w:eastAsia="Times New Roman" w:cs="Times New Roman"/>
          <w:szCs w:val="24"/>
        </w:rPr>
        <w:t>Κυρίες και κύριοι συνάδελφοι,</w:t>
      </w:r>
      <w:r>
        <w:rPr>
          <w:rFonts w:eastAsia="Times New Roman" w:cs="Times New Roman"/>
          <w:szCs w:val="24"/>
        </w:rPr>
        <w:t xml:space="preserve"> πριν μερικές ημέρες αθωώθηκε πανηγυρικά η συγγραφέας </w:t>
      </w:r>
      <w:proofErr w:type="spellStart"/>
      <w:r>
        <w:rPr>
          <w:rFonts w:eastAsia="Times New Roman" w:cs="Times New Roman"/>
          <w:szCs w:val="24"/>
        </w:rPr>
        <w:t>Σώτη</w:t>
      </w:r>
      <w:proofErr w:type="spellEnd"/>
      <w:r>
        <w:rPr>
          <w:rFonts w:eastAsia="Times New Roman" w:cs="Times New Roman"/>
          <w:szCs w:val="24"/>
        </w:rPr>
        <w:t xml:space="preserve"> Τριανταφύλλου για απόψεις της, με βάση τον αντιρατσιστικό νόμο. Σας ενημερώνω ότι τη δίωξή της </w:t>
      </w:r>
      <w:proofErr w:type="spellStart"/>
      <w:r>
        <w:rPr>
          <w:rFonts w:eastAsia="Times New Roman" w:cs="Times New Roman"/>
          <w:szCs w:val="24"/>
        </w:rPr>
        <w:t>επεζήτησε</w:t>
      </w:r>
      <w:proofErr w:type="spellEnd"/>
      <w:r>
        <w:rPr>
          <w:rFonts w:eastAsia="Times New Roman" w:cs="Times New Roman"/>
          <w:szCs w:val="24"/>
        </w:rPr>
        <w:t xml:space="preserve"> ο ίδιος άνθρωπος και η ίδια παρέα που ζητά και τη δική μου. Είναι το πρόσωπο που μαζί με μια μικρή παρέα έχουν προσφύγει πολλές φορές εναντίον της χώρας μας στο Ευρωπαϊκό Δικαστήριο και έχουν ήδη προβεί σε τριάντα τέσσερις μηνύσεις για τον αντιρατσιστικό νόμο, προσπαθώντας να επιβάλουν τη δική τους άποψη και θέση στην ελληνική κοινωνία. Αυτοί έχουν το δικαίωμα να είναι </w:t>
      </w:r>
      <w:proofErr w:type="spellStart"/>
      <w:r>
        <w:rPr>
          <w:rFonts w:eastAsia="Times New Roman" w:cs="Times New Roman"/>
          <w:szCs w:val="24"/>
        </w:rPr>
        <w:t>ετεροφοβικοί</w:t>
      </w:r>
      <w:proofErr w:type="spellEnd"/>
      <w:r>
        <w:rPr>
          <w:rFonts w:eastAsia="Times New Roman" w:cs="Times New Roman"/>
          <w:szCs w:val="24"/>
        </w:rPr>
        <w:t xml:space="preserve">, </w:t>
      </w:r>
      <w:proofErr w:type="spellStart"/>
      <w:r>
        <w:rPr>
          <w:rFonts w:eastAsia="Times New Roman" w:cs="Times New Roman"/>
          <w:szCs w:val="24"/>
        </w:rPr>
        <w:t>ομομανιακοί</w:t>
      </w:r>
      <w:proofErr w:type="spellEnd"/>
      <w:r>
        <w:rPr>
          <w:rFonts w:eastAsia="Times New Roman" w:cs="Times New Roman"/>
          <w:szCs w:val="24"/>
        </w:rPr>
        <w:t>. Αυτοί έχουν το δικαίωμα να λένε και να κάνουν ό,τι θέλουν και καλώς το έχουν. Όλοι εμείς οι άλλοι, πολίτες και Βουλευτές, δεν έχουμε αυτό το δικαίωμα;</w:t>
      </w:r>
    </w:p>
    <w:p w14:paraId="6A407BC5" w14:textId="77777777" w:rsidR="0083630C" w:rsidRDefault="004440BA">
      <w:pPr>
        <w:spacing w:line="600" w:lineRule="auto"/>
        <w:ind w:firstLine="720"/>
        <w:contextualSpacing/>
        <w:jc w:val="both"/>
        <w:rPr>
          <w:rFonts w:eastAsia="Times New Roman" w:cs="Times New Roman"/>
          <w:szCs w:val="24"/>
        </w:rPr>
      </w:pPr>
      <w:r w:rsidRPr="005143EC">
        <w:rPr>
          <w:rFonts w:eastAsia="Times New Roman" w:cs="Times New Roman"/>
          <w:szCs w:val="24"/>
        </w:rPr>
        <w:lastRenderedPageBreak/>
        <w:t>(Στο σημείο αυτό κτυπάει το κουδούνι λήξεως του χρόνου ομιλίας του κυρίου Βουλευτή)</w:t>
      </w:r>
    </w:p>
    <w:p w14:paraId="6A407BC6" w14:textId="77777777" w:rsidR="0083630C" w:rsidRDefault="004440BA">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Την ανοχή σας τελειώνω, </w:t>
      </w:r>
      <w:r w:rsidRPr="00A341B8">
        <w:rPr>
          <w:rFonts w:eastAsia="Times New Roman" w:cs="Times New Roman"/>
          <w:szCs w:val="24"/>
        </w:rPr>
        <w:t>κύριε Πρόεδρε</w:t>
      </w:r>
      <w:r>
        <w:rPr>
          <w:rFonts w:eastAsia="Times New Roman" w:cs="Times New Roman"/>
          <w:szCs w:val="24"/>
        </w:rPr>
        <w:t>.</w:t>
      </w:r>
    </w:p>
    <w:p w14:paraId="6A407BC7" w14:textId="77777777" w:rsidR="0083630C" w:rsidRDefault="004440BA">
      <w:pPr>
        <w:tabs>
          <w:tab w:val="left" w:pos="3873"/>
        </w:tabs>
        <w:spacing w:line="600" w:lineRule="auto"/>
        <w:ind w:firstLine="720"/>
        <w:contextualSpacing/>
        <w:jc w:val="both"/>
        <w:rPr>
          <w:rFonts w:eastAsia="Times New Roman" w:cs="Times New Roman"/>
          <w:szCs w:val="24"/>
        </w:rPr>
      </w:pPr>
      <w:r w:rsidRPr="002170BF">
        <w:rPr>
          <w:rFonts w:eastAsia="Times New Roman" w:cs="Times New Roman"/>
          <w:szCs w:val="24"/>
        </w:rPr>
        <w:t>Κυρίες και κύριοι συνάδελφοι,</w:t>
      </w:r>
      <w:r>
        <w:rPr>
          <w:rFonts w:eastAsia="Times New Roman" w:cs="Times New Roman"/>
          <w:szCs w:val="24"/>
        </w:rPr>
        <w:t xml:space="preserve"> προσωπικά δεν κρύφτηκα ποτέ. Το ξέρετε. Είμαι πολλά χρόνια εδώ. Είτε μέσα στην εξεταστική επιτροπή είτε μέσα στη </w:t>
      </w:r>
      <w:r w:rsidRPr="00840C4C">
        <w:rPr>
          <w:rFonts w:eastAsia="Times New Roman" w:cs="Times New Roman"/>
          <w:szCs w:val="24"/>
        </w:rPr>
        <w:t>Βουλή</w:t>
      </w:r>
      <w:r>
        <w:rPr>
          <w:rFonts w:eastAsia="Times New Roman" w:cs="Times New Roman"/>
          <w:szCs w:val="24"/>
        </w:rPr>
        <w:t xml:space="preserve"> εδώ, δεν έκρυψα ούτε τις απόψεις μου, ούτε ποιος είμαι, ούτε τι εκπροσωπώ. Αισθάνομαι, </w:t>
      </w:r>
      <w:r w:rsidRPr="00AC526C">
        <w:rPr>
          <w:rFonts w:eastAsia="Times New Roman" w:cs="Times New Roman"/>
          <w:szCs w:val="24"/>
        </w:rPr>
        <w:t>όμως</w:t>
      </w:r>
      <w:r>
        <w:rPr>
          <w:rFonts w:eastAsia="Times New Roman" w:cs="Times New Roman"/>
          <w:szCs w:val="24"/>
        </w:rPr>
        <w:t xml:space="preserve">, ότι κάποιοι, όχι εντός της Αιθούσης, επιδιώκουν παύση χριστιανισμού. Και εγώ </w:t>
      </w:r>
      <w:proofErr w:type="spellStart"/>
      <w:r>
        <w:rPr>
          <w:rFonts w:eastAsia="Times New Roman" w:cs="Times New Roman"/>
          <w:szCs w:val="24"/>
        </w:rPr>
        <w:t>κρυπτοχριστιανός</w:t>
      </w:r>
      <w:proofErr w:type="spellEnd"/>
      <w:r>
        <w:rPr>
          <w:rFonts w:eastAsia="Times New Roman" w:cs="Times New Roman"/>
          <w:szCs w:val="24"/>
        </w:rPr>
        <w:t xml:space="preserve"> δεν μπορώ να γίνω τώρα στα γεράματα, για να μην κινδυνεύω με μηνύσεις από οποιονδήποτε </w:t>
      </w:r>
      <w:r w:rsidRPr="001878DA">
        <w:rPr>
          <w:rFonts w:eastAsia="Times New Roman" w:cs="Times New Roman"/>
          <w:szCs w:val="24"/>
        </w:rPr>
        <w:t>νομίζ</w:t>
      </w:r>
      <w:r>
        <w:rPr>
          <w:rFonts w:eastAsia="Times New Roman" w:cs="Times New Roman"/>
          <w:szCs w:val="24"/>
        </w:rPr>
        <w:t>ει</w:t>
      </w:r>
      <w:r w:rsidRPr="001878DA">
        <w:rPr>
          <w:rFonts w:eastAsia="Times New Roman" w:cs="Times New Roman"/>
          <w:szCs w:val="24"/>
        </w:rPr>
        <w:t xml:space="preserve"> ότι</w:t>
      </w:r>
      <w:r>
        <w:rPr>
          <w:rFonts w:eastAsia="Times New Roman" w:cs="Times New Roman"/>
          <w:szCs w:val="24"/>
        </w:rPr>
        <w:t xml:space="preserve"> διά της δικαστικής απειλής θα εκβιάσει και θα κάμψει συνειδήσεις. </w:t>
      </w:r>
    </w:p>
    <w:p w14:paraId="6A407BC8" w14:textId="77777777" w:rsidR="0083630C" w:rsidRDefault="004440BA">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Αρνούμαι, λοιπόν, πλήρως τη σε βάρος μου μηνυτήρια αναφορά και τους ισχυρισμούς της. Η δήθεν παράνομη συμπεριφορά μου, επειδή </w:t>
      </w:r>
      <w:r w:rsidRPr="00224BE3">
        <w:rPr>
          <w:rFonts w:eastAsia="Times New Roman" w:cs="Times New Roman"/>
          <w:szCs w:val="24"/>
        </w:rPr>
        <w:t>μπορεί να</w:t>
      </w:r>
      <w:r>
        <w:rPr>
          <w:rFonts w:eastAsia="Times New Roman" w:cs="Times New Roman"/>
          <w:szCs w:val="24"/>
        </w:rPr>
        <w:t xml:space="preserve"> μην προλάβατε να δείτε και το υπόμνημα που έστειλα προσωπικά στον καθένα σας, συνίσταται στην </w:t>
      </w:r>
      <w:r>
        <w:rPr>
          <w:rFonts w:eastAsia="Times New Roman" w:cs="Times New Roman"/>
          <w:szCs w:val="24"/>
        </w:rPr>
        <w:lastRenderedPageBreak/>
        <w:t xml:space="preserve">εκ μέρους μου απλή ανάρτηση ενός πρωτοσέλιδου δημοσιεύματος καθημερινής αθηναϊκής εφημερίδας στην προσωπική μου ιστοσελίδα και στην ιστοσελίδα του χριστιανοδημοκρατικού κόμματος, του οποίου είμαι εκλεγμένος Πρόεδρος και Βουλευτής. </w:t>
      </w:r>
    </w:p>
    <w:p w14:paraId="6A407BC9" w14:textId="77777777" w:rsidR="0083630C" w:rsidRDefault="004440BA">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για ένα κείμενο που όποιος το δει και το διαβάσει από τη μηνυτήρια αναφορά θα καταλάβει ότι δεν εμπεριέχει υβριστικούς ή συκοφαντικούς χαρακτηρισμούς. Θα καταλάβει ότι δεν αποτελεί καμμιά εκ μέρους μου άμεση ή έμμεση προτροπή σε τέλεση πράξεων μίσους ή βίας και μάλιστα κατά τρόπο που να εκθέτει σε κίνδυνο τη δημόσια τάξη ή να ενέχει απειλή για τη ζωή, την ελευθερία ή τη σωματική ακεραιότητα των μηνυτών ή οποιουδήποτε άλλου προσώπου, όπως ο νόμος ρητά καθορίζει. Επίσης θα διαπιστώσει όποιος από εσάς μπει στον κόπο ότι εκτός από το ψήφισμα </w:t>
      </w:r>
      <w:proofErr w:type="spellStart"/>
      <w:r w:rsidRPr="00FD7A40">
        <w:rPr>
          <w:rFonts w:eastAsia="Times New Roman" w:cs="Times New Roman"/>
          <w:szCs w:val="24"/>
        </w:rPr>
        <w:t>Λούνατσεκ</w:t>
      </w:r>
      <w:proofErr w:type="spellEnd"/>
      <w:r>
        <w:rPr>
          <w:rFonts w:eastAsia="Times New Roman" w:cs="Times New Roman"/>
          <w:szCs w:val="24"/>
        </w:rPr>
        <w:t xml:space="preserve"> ατόφιο, όπως είναι, εμπεριέχει και αποσπάσματα από δημοσιευθέν άρθρο της εφημερίδος «ΕΛΕΥΘΕΡΟΣ ΤΥΠΟΣ», </w:t>
      </w:r>
      <w:r w:rsidRPr="002170BF">
        <w:rPr>
          <w:rFonts w:eastAsia="Times New Roman" w:cs="Times New Roman"/>
          <w:szCs w:val="24"/>
        </w:rPr>
        <w:t>κύριοι συνάδελφοι</w:t>
      </w:r>
      <w:r>
        <w:rPr>
          <w:rFonts w:eastAsia="Times New Roman" w:cs="Times New Roman"/>
          <w:szCs w:val="24"/>
        </w:rPr>
        <w:t xml:space="preserve"> της </w:t>
      </w:r>
      <w:r w:rsidRPr="00654FD3">
        <w:rPr>
          <w:rFonts w:eastAsia="Times New Roman" w:cs="Times New Roman"/>
          <w:szCs w:val="24"/>
        </w:rPr>
        <w:t>Νέας Δημοκρατίας</w:t>
      </w:r>
      <w:r w:rsidRPr="002170BF">
        <w:rPr>
          <w:rFonts w:eastAsia="Times New Roman" w:cs="Times New Roman"/>
          <w:szCs w:val="24"/>
        </w:rPr>
        <w:t>,</w:t>
      </w:r>
      <w:r>
        <w:rPr>
          <w:rFonts w:eastAsia="Times New Roman" w:cs="Times New Roman"/>
          <w:szCs w:val="24"/>
        </w:rPr>
        <w:t xml:space="preserve"> που υπογράφει ο γνωστός και έγκριτος δημοσιογράφος Γιώργος Παπαθανασόπουλος.</w:t>
      </w:r>
    </w:p>
    <w:p w14:paraId="6A407BCA" w14:textId="77777777" w:rsidR="0083630C" w:rsidRDefault="004440BA">
      <w:pPr>
        <w:tabs>
          <w:tab w:val="left" w:pos="3873"/>
        </w:tabs>
        <w:spacing w:line="600" w:lineRule="auto"/>
        <w:ind w:firstLine="720"/>
        <w:contextualSpacing/>
        <w:jc w:val="both"/>
        <w:rPr>
          <w:rFonts w:eastAsia="Times New Roman" w:cs="Times New Roman"/>
          <w:szCs w:val="24"/>
        </w:rPr>
      </w:pPr>
      <w:r w:rsidRPr="002170BF">
        <w:rPr>
          <w:rFonts w:eastAsia="Times New Roman" w:cs="Times New Roman"/>
          <w:szCs w:val="24"/>
        </w:rPr>
        <w:lastRenderedPageBreak/>
        <w:t>Κυρίες και κύριοι συνάδελφοι,</w:t>
      </w:r>
      <w:r>
        <w:rPr>
          <w:rFonts w:eastAsia="Times New Roman" w:cs="Times New Roman"/>
          <w:szCs w:val="24"/>
        </w:rPr>
        <w:t xml:space="preserve"> κλείνοντας, θέλω να τονίσω πως απλά εξέθεσα και εξέφρασα, κατά το συνταγματικώς επιτρεπτό μέτρο, τις απόψεις μου τόσο ως Έλληνας πολίτης όσο και ως Βουλευτής και ως Πρόεδρος ενός μικρού κομματικού σχηματισμού. Αντίθετα η εκ μέρους των μηνυτών απόπειρα ποινικοποίησης της εκφράσεως κάθε αντίθετης προς τις δικές </w:t>
      </w:r>
      <w:r w:rsidRPr="00BD5E81">
        <w:rPr>
          <w:rFonts w:eastAsia="Times New Roman" w:cs="Times New Roman"/>
          <w:szCs w:val="24"/>
        </w:rPr>
        <w:t xml:space="preserve">τους </w:t>
      </w:r>
      <w:r>
        <w:rPr>
          <w:rFonts w:eastAsia="Times New Roman" w:cs="Times New Roman"/>
          <w:szCs w:val="24"/>
        </w:rPr>
        <w:t xml:space="preserve">απόψεις, συνιστά εντελώς αντιδημοκρατική και καταχρηστική συμπεριφορά. </w:t>
      </w:r>
    </w:p>
    <w:p w14:paraId="6A407BCB" w14:textId="77777777" w:rsidR="0083630C" w:rsidRDefault="004440BA">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Η ελευθερία του λόγου και των ιδεών αποτελούν θεμέλιο της δημοκρατίας και όχι αδίκημα. Περί αυτού καλείστε να αποφασίσετε. Και εγώ ως παλιός κοινοβουλευτικός θα σεβαστώ, θα πειθαρχήσω στην απόφαση της πλειοψηφίας και αν χρειαστεί, θα προσέλθω με απόλυτη εμπιστοσύνη στην ελληνική δικαιοσύνη που θα κληθεί να επιβεβαιώσει εκ νέου τα όρια μεταξύ ρατσισμού και ελευθερίας των απόψεων, ειδικά όταν πρόκειται για απόψεις που νομίζω ότι βρίσκουν σύμφωνη τη μεγάλη πλειοψηφία του </w:t>
      </w:r>
      <w:r w:rsidRPr="00B93758">
        <w:rPr>
          <w:rFonts w:eastAsia="Times New Roman" w:cs="Times New Roman"/>
          <w:szCs w:val="24"/>
        </w:rPr>
        <w:t>ελληνικού λαού</w:t>
      </w:r>
      <w:r>
        <w:rPr>
          <w:rFonts w:eastAsia="Times New Roman" w:cs="Times New Roman"/>
          <w:szCs w:val="24"/>
        </w:rPr>
        <w:t>.</w:t>
      </w:r>
    </w:p>
    <w:p w14:paraId="6A407BCC" w14:textId="77777777" w:rsidR="0083630C" w:rsidRDefault="004440BA">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Όπως και να έχει, είτε με ασυλία είτε χωρίς, αρνούμαι να αρνηθώ τη θρησκεία μου, μια θρησκεία που ξέρω ότι στοχεύει μόνο στην αγάπη, στην αλληλεγγύη και στη συναδέλφωση, ούτε στο μίσος ούτε στον διχασμό ούτε στον φανατισμό. Γι’ αυτό και θεωρώ τιμή μου να υπερασπίζομαι αυτές τις αρχές σε κάθε εποχή και απέναντι σε οποιονδήποτε, με τον σεβασμό, αλλά και με το θάρρος που ταιριάζει σε έναν </w:t>
      </w:r>
      <w:r w:rsidRPr="00911877">
        <w:rPr>
          <w:rFonts w:eastAsia="Times New Roman" w:cs="Times New Roman"/>
          <w:szCs w:val="24"/>
        </w:rPr>
        <w:t>πολιτικ</w:t>
      </w:r>
      <w:r>
        <w:rPr>
          <w:rFonts w:eastAsia="Times New Roman" w:cs="Times New Roman"/>
          <w:szCs w:val="24"/>
        </w:rPr>
        <w:t>ό που τιμάται τόσα πολλά χρόνια από τους Έλληνες πολίτες που ακόμα πιστεύουν στον θεό, στην πατρίδα, στη δημοκρατία.</w:t>
      </w:r>
    </w:p>
    <w:p w14:paraId="6A407BCD" w14:textId="77777777" w:rsidR="0083630C" w:rsidRDefault="004440BA">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 xml:space="preserve">Σας </w:t>
      </w:r>
      <w:r>
        <w:rPr>
          <w:rFonts w:eastAsia="Times New Roman"/>
          <w:szCs w:val="24"/>
        </w:rPr>
        <w:t>ε</w:t>
      </w:r>
      <w:r w:rsidRPr="00AC365A">
        <w:rPr>
          <w:rFonts w:eastAsia="Times New Roman"/>
          <w:szCs w:val="24"/>
        </w:rPr>
        <w:t>υχαριστώ</w:t>
      </w:r>
      <w:r>
        <w:rPr>
          <w:rFonts w:eastAsia="Times New Roman"/>
          <w:szCs w:val="24"/>
        </w:rPr>
        <w:t>.</w:t>
      </w:r>
      <w:r>
        <w:rPr>
          <w:rFonts w:eastAsia="Times New Roman" w:cs="Times New Roman"/>
          <w:szCs w:val="24"/>
        </w:rPr>
        <w:t xml:space="preserve"> </w:t>
      </w:r>
    </w:p>
    <w:p w14:paraId="6A407BCE" w14:textId="77777777" w:rsidR="0083630C" w:rsidRDefault="004440B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Κατεβαίνοντας από το Βήμα, όμως, επειδή άκουσα ότι θα είναι ηλεκτρονική η ψηφοφορία μας και επειδή από το πρωί έχουν κατακλύσει σε μηνύματα στα κοινωνικά δίκτυα και ζητούν να μάθουν εάν το κόμμα το μητρικό μου, εάν ο κ. Μητσοτάκης δηλαδή, πραγματικά ψηφίζει σήμερα διαφορετικά απ’ ό,τι πριν λίγους μήνες, εάν έδωσε εντολή να ψηφίσουν την άρση της ασυλίας μου, τους λέω ότι στην επιτροπή άλλαξε την προηγούμενη φορά τον κ. Τασούλα, γιατί είχε πει έτσι …</w:t>
      </w:r>
    </w:p>
    <w:p w14:paraId="6A407BCF" w14:textId="77777777" w:rsidR="0083630C" w:rsidRDefault="004440B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lastRenderedPageBreak/>
        <w:t>ΓΙΑΝΝΗΣ ΚΟΥΤΣΟΥΚΟΣ:</w:t>
      </w:r>
      <w:r>
        <w:rPr>
          <w:rFonts w:eastAsia="Times New Roman" w:cs="Times New Roman"/>
          <w:szCs w:val="24"/>
        </w:rPr>
        <w:t xml:space="preserve"> …(δεν ακούστηκε)</w:t>
      </w:r>
    </w:p>
    <w:p w14:paraId="6A407BD0" w14:textId="77777777" w:rsidR="0083630C" w:rsidRDefault="004440B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Ακούστε, κύριε Κουτσούκο. Από τον ΣΥΡΙΖΑ ξέρουν ακριβώς τι πιστεύουν οι πολίτες. Δεν πιστεύουν ότι το κόμμα που λέει ότι είναι στο χριστιανικό τόξο, όπως και το δικό σας, που πάτε και προσκυνάτε και κάνετε μακριούς σταυρούς, ότι ενδεχομένως έχετε την ίδια στάση.</w:t>
      </w:r>
    </w:p>
    <w:p w14:paraId="6A407BD1" w14:textId="77777777" w:rsidR="0083630C" w:rsidRDefault="004440B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6A407BD2" w14:textId="77777777" w:rsidR="0083630C" w:rsidRDefault="004440B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τον κ. Νικολόπουλο.</w:t>
      </w:r>
    </w:p>
    <w:p w14:paraId="6A407BD3" w14:textId="77777777" w:rsidR="0083630C" w:rsidRDefault="004440BA">
      <w:pPr>
        <w:tabs>
          <w:tab w:val="left" w:pos="1138"/>
          <w:tab w:val="left" w:pos="1565"/>
          <w:tab w:val="left" w:pos="2965"/>
          <w:tab w:val="center" w:pos="4753"/>
        </w:tabs>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6A407BD4" w14:textId="77777777" w:rsidR="0083630C" w:rsidRDefault="004440B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ησυχία, παρακαλώ.</w:t>
      </w:r>
    </w:p>
    <w:p w14:paraId="6A407BD5" w14:textId="77777777" w:rsidR="0083630C" w:rsidRDefault="004440B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Επί της δεύτερης αιτήσεως υπάρχει συνάδελφος που ζητάει τον λόγο κατά το άρθρο 108 του Κανονισμού; </w:t>
      </w:r>
    </w:p>
    <w:p w14:paraId="6A407BD6" w14:textId="77777777" w:rsidR="0083630C" w:rsidRDefault="004440B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ΝΙΚΗΤΑΣ ΚΑΚΛΑΜΑΝΗΣ (Δ΄ Αντιπρόεδρος της Βουλής):</w:t>
      </w:r>
      <w:r>
        <w:rPr>
          <w:rFonts w:eastAsia="Times New Roman" w:cs="Times New Roman"/>
          <w:szCs w:val="24"/>
        </w:rPr>
        <w:t xml:space="preserve"> Μάλιστα. </w:t>
      </w:r>
    </w:p>
    <w:p w14:paraId="6A407BD7" w14:textId="77777777" w:rsidR="0083630C" w:rsidRDefault="004440B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(Δημήτριος Καμμένος):</w:t>
      </w:r>
      <w:r>
        <w:rPr>
          <w:rFonts w:eastAsia="Times New Roman" w:cs="Times New Roman"/>
          <w:szCs w:val="24"/>
        </w:rPr>
        <w:t xml:space="preserve"> Ορίστε, κύριε Κακλαμάνη, έχετε τον λόγο για πέντε λεπτά, με τη σχετική ανοχή βεβαίως. </w:t>
      </w:r>
    </w:p>
    <w:p w14:paraId="6A407BD8" w14:textId="77777777" w:rsidR="0083630C" w:rsidRDefault="004440B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ΝΙΚΗΤΑΣ ΚΑΚΛΑΜΑΝΗΣ (Δ΄ Αντιπρόεδρος της Βουλής):</w:t>
      </w:r>
      <w:r>
        <w:rPr>
          <w:rFonts w:eastAsia="Times New Roman" w:cs="Times New Roman"/>
          <w:szCs w:val="24"/>
        </w:rPr>
        <w:t xml:space="preserve"> Δεν θα χρειαστώ ούτε πέντε λεπτά, γι’ αυτό θα μιλήσω από εδώ.</w:t>
      </w:r>
    </w:p>
    <w:p w14:paraId="6A407BD9" w14:textId="77777777" w:rsidR="0083630C" w:rsidRDefault="004440B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Θέλω, κατ’ αρχάς, να ευχαριστήσω στο πρόσωπο της κ. Χριστοδουλοπούλου, που μόλις κατέβηκε από το Βήμα, όλους τους συναδέλφους της Επιτροπής Δεοντολογίας, οι οποίοι είχαν αποφασίσει ομόφωνα να ψηφίσουν την μη άρση της ασυλίας μου. </w:t>
      </w:r>
    </w:p>
    <w:p w14:paraId="6A407BDA" w14:textId="77777777" w:rsidR="0083630C" w:rsidRDefault="004440B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Δεν χρειάζεται να σας αναλύσω το θέμα. Είναι μια υπόθεση του Δήμου της Αθήνας το 2003, που </w:t>
      </w:r>
      <w:proofErr w:type="spellStart"/>
      <w:r>
        <w:rPr>
          <w:rFonts w:eastAsia="Times New Roman" w:cs="Times New Roman"/>
          <w:szCs w:val="24"/>
        </w:rPr>
        <w:t>τελεσιδίκησε</w:t>
      </w:r>
      <w:proofErr w:type="spellEnd"/>
      <w:r>
        <w:rPr>
          <w:rFonts w:eastAsia="Times New Roman" w:cs="Times New Roman"/>
          <w:szCs w:val="24"/>
        </w:rPr>
        <w:t xml:space="preserve"> ένα πόρισμα ελεγκτών δημόσιας διοίκησης επί των ημερών μου. Κατόπιν τούτου είμαι και εγώ εντός ή εκτός «διωκόμενος» με δεκαοκτώ στελέχη του δήμου, όχι του δημοτικού συμβουλίου, αλλά του δήμου. Κρίνω, λοιπόν, ότι και για λόγους ηθικής τάξης εγώ δεν μπορώ να καλυφθώ πίσω από την ενδεχόμενη μη άρση της ασυλίας μου και να τους αφήσω μόνους. Αλλά κυρίως πήγαν στην ανα</w:t>
      </w:r>
      <w:r>
        <w:rPr>
          <w:rFonts w:eastAsia="Times New Roman" w:cs="Times New Roman"/>
          <w:szCs w:val="24"/>
        </w:rPr>
        <w:lastRenderedPageBreak/>
        <w:t>κρίτρια και έβγαλε το πόρισμα. Βεβαίως όλοι αφέθηκαν ελεύθεροι χωρίς κανέναν περιοριστικό όρο. Η υπόθεση είναι στο συμβούλιο εφετών που περιμένει να δει τι θα γίνει με μένα για να βγάλει πόρισμα εάν θα μπει στο αρχείο ή εάν θα πάει στην ακροαματική διαδικασία.</w:t>
      </w:r>
    </w:p>
    <w:p w14:paraId="6A407BDB" w14:textId="77777777" w:rsidR="0083630C" w:rsidRDefault="004440B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Ήδη φέτος δύο άνθρωποι από τους δεκαοκτώ δεν κρίθηκαν για προϊστάμενοι εξαιτίας ενός βλακώδους, κατά την άποψή μου, νόμου που λέει ότι εάν εκκρεμεί δίωξη στο πρόσωπό σου, δεν μπορείς να κριθείς, ούτε καν πρωτόδικη απόφαση. Άρα, εγώ δεν μπορώ του χρόνου να κρατήσω δέσμιους τους ανθρώπους αυτούς από το να προαχθούν σε προϊσταμένους ή διευθυντές, ενώ το αξίζουν. </w:t>
      </w:r>
    </w:p>
    <w:p w14:paraId="6A407BDC" w14:textId="77777777" w:rsidR="0083630C" w:rsidRDefault="004440B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Κατόπιν τούτου, αφού ευχαριστήσω και πάρα πολλούς συναδέλφους που με είδαν στο διάδρομο, ήρθαν στο γραφείο μου και μου είπαν ότι δεν θέλουν να ακολουθήσουν την απόφαση της Επιτροπής Δεοντολογίας, να το πράξετε όσοι θα ψηφίσετε, γιατί πρέπει να τελειώσει αυτή η υπόθεση, γιατί νομίζω ότι θα τελειώσει χωρίς κανένα </w:t>
      </w:r>
      <w:r>
        <w:rPr>
          <w:rFonts w:eastAsia="Times New Roman" w:cs="Times New Roman"/>
          <w:szCs w:val="24"/>
        </w:rPr>
        <w:lastRenderedPageBreak/>
        <w:t>πρόβλημα για τους δύο λόγους που σας είπα. Και σας ευχαριστώ πολύ για την εμπιστοσύνη στο πρόσωπό μου.</w:t>
      </w:r>
    </w:p>
    <w:p w14:paraId="6A407BDD" w14:textId="77777777" w:rsidR="0083630C" w:rsidRDefault="004440BA">
      <w:pPr>
        <w:tabs>
          <w:tab w:val="left" w:pos="1138"/>
          <w:tab w:val="left" w:pos="1565"/>
          <w:tab w:val="left" w:pos="2965"/>
          <w:tab w:val="center" w:pos="475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p>
    <w:p w14:paraId="6A407BDE" w14:textId="77777777" w:rsidR="0083630C" w:rsidRDefault="004440B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κύριε Κακλαμάνη.</w:t>
      </w:r>
    </w:p>
    <w:p w14:paraId="6A407BDF" w14:textId="77777777" w:rsidR="0083630C" w:rsidRDefault="004440BA">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Παρακαλώ να ανοίξει το σύστημα ηλεκτρονικής ψηφοφορίας και οι Βουλευτές να ψηφίσουν επί των αιτήσεων άρσεως ασυλίας. </w:t>
      </w:r>
    </w:p>
    <w:p w14:paraId="6A407BE0" w14:textId="77777777" w:rsidR="0083630C" w:rsidRDefault="004440BA">
      <w:pPr>
        <w:tabs>
          <w:tab w:val="left" w:pos="1138"/>
          <w:tab w:val="left" w:pos="1565"/>
          <w:tab w:val="left" w:pos="2965"/>
          <w:tab w:val="center" w:pos="4753"/>
        </w:tabs>
        <w:spacing w:line="600" w:lineRule="auto"/>
        <w:contextualSpacing/>
        <w:jc w:val="center"/>
        <w:rPr>
          <w:rFonts w:eastAsia="Times New Roman" w:cs="Times New Roman"/>
          <w:szCs w:val="24"/>
        </w:rPr>
      </w:pPr>
      <w:r>
        <w:rPr>
          <w:rFonts w:eastAsia="Times New Roman" w:cs="Times New Roman"/>
          <w:szCs w:val="24"/>
        </w:rPr>
        <w:t>(ΨΗΦΟΦΟΡΙΑ)</w:t>
      </w:r>
    </w:p>
    <w:p w14:paraId="6A407BE1"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Κυρίες και κύριοι συνάδελφοι, θα ήθελα να σας ενημερώσω ότι έχουν έλθει στο Προεδρείο επιστολές ή τηλεομοιοτυπίες (φαξ</w:t>
      </w:r>
      <w:r w:rsidRPr="00300D05">
        <w:rPr>
          <w:rFonts w:eastAsia="Times New Roman" w:cs="Times New Roman"/>
          <w:szCs w:val="24"/>
        </w:rPr>
        <w:t xml:space="preserve">) </w:t>
      </w:r>
      <w:r>
        <w:rPr>
          <w:rFonts w:eastAsia="Times New Roman" w:cs="Times New Roman"/>
          <w:szCs w:val="24"/>
        </w:rPr>
        <w:t>συναδέλφων, σύμφωνα με το άρθρο 70Α του Κανονισμού της Βουλής, με τις οποίες γνωστοποιούν την ψήφο τους. Οι ψήφοι αυτές θα ανακοινωθούν και θα συνυπολογιστούν στην καταμέτρηση, η οποία θα ακολουθήσει.</w:t>
      </w:r>
    </w:p>
    <w:p w14:paraId="6A407BE2"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lastRenderedPageBreak/>
        <w:t>Οι επιστολές, οι οποίες απεστάλησαν στο Προεδρείο από τους συναδέλφους, σύμφωνα με το άρθρο 70Α του Κανονισμού της Βουλής, θα καταχωριστούν στα Πρακτικά.</w:t>
      </w:r>
    </w:p>
    <w:p w14:paraId="6A407BE3"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(Οι προαναφερθείσες επιστολές καταχωρίζονται στα Πρακτικά και έχουν ως εξής:</w:t>
      </w:r>
    </w:p>
    <w:p w14:paraId="6A407BE4" w14:textId="77777777" w:rsidR="0083630C" w:rsidRDefault="004440BA">
      <w:pPr>
        <w:spacing w:line="600" w:lineRule="auto"/>
        <w:ind w:firstLine="720"/>
        <w:contextualSpacing/>
        <w:jc w:val="center"/>
        <w:rPr>
          <w:rFonts w:eastAsia="Times New Roman" w:cs="Times New Roman"/>
          <w:color w:val="C00000"/>
          <w:szCs w:val="24"/>
        </w:rPr>
      </w:pPr>
      <w:r w:rsidRPr="00757CB8">
        <w:rPr>
          <w:rFonts w:eastAsia="Times New Roman" w:cs="Times New Roman"/>
          <w:color w:val="C00000"/>
          <w:szCs w:val="24"/>
        </w:rPr>
        <w:t>ΑΛΛΑΓΗ ΣΕΛΙΔΑΣ</w:t>
      </w:r>
    </w:p>
    <w:p w14:paraId="6A407BE5" w14:textId="77777777" w:rsidR="0083630C" w:rsidRDefault="004440BA">
      <w:pPr>
        <w:spacing w:line="600" w:lineRule="auto"/>
        <w:ind w:firstLine="720"/>
        <w:contextualSpacing/>
        <w:jc w:val="center"/>
        <w:rPr>
          <w:rFonts w:eastAsia="Times New Roman" w:cs="Times New Roman"/>
          <w:color w:val="000000" w:themeColor="text1"/>
          <w:szCs w:val="24"/>
        </w:rPr>
      </w:pPr>
      <w:r w:rsidRPr="00C533AD">
        <w:rPr>
          <w:rFonts w:eastAsia="Times New Roman" w:cs="Times New Roman"/>
          <w:color w:val="000000" w:themeColor="text1"/>
          <w:szCs w:val="24"/>
        </w:rPr>
        <w:t>(Να μπουν οι σελίδες 140-146)</w:t>
      </w:r>
    </w:p>
    <w:p w14:paraId="6A407BE6" w14:textId="77777777" w:rsidR="0083630C" w:rsidRDefault="004440BA">
      <w:pPr>
        <w:spacing w:line="600" w:lineRule="auto"/>
        <w:ind w:firstLine="720"/>
        <w:contextualSpacing/>
        <w:jc w:val="center"/>
        <w:rPr>
          <w:rFonts w:eastAsia="Times New Roman" w:cs="Times New Roman"/>
          <w:color w:val="C00000"/>
          <w:szCs w:val="24"/>
        </w:rPr>
      </w:pPr>
      <w:r w:rsidRPr="00757CB8">
        <w:rPr>
          <w:rFonts w:eastAsia="Times New Roman" w:cs="Times New Roman"/>
          <w:color w:val="C00000"/>
          <w:szCs w:val="24"/>
        </w:rPr>
        <w:t>ΑΛΛΑΓΗ ΣΕΛΙΔΑΣ</w:t>
      </w:r>
    </w:p>
    <w:p w14:paraId="6A407BE7" w14:textId="77777777" w:rsidR="0083630C" w:rsidRDefault="004440BA">
      <w:pPr>
        <w:spacing w:line="600" w:lineRule="auto"/>
        <w:ind w:firstLine="709"/>
        <w:contextualSpacing/>
        <w:jc w:val="both"/>
        <w:rPr>
          <w:rFonts w:eastAsia="Times New Roman" w:cs="Times New Roman"/>
          <w:szCs w:val="24"/>
        </w:rPr>
      </w:pPr>
      <w:r>
        <w:rPr>
          <w:rFonts w:eastAsia="Times New Roman" w:cs="Times New Roman"/>
          <w:szCs w:val="24"/>
        </w:rPr>
        <w:tab/>
      </w:r>
      <w:r>
        <w:rPr>
          <w:rFonts w:eastAsia="Times New Roman" w:cs="Times New Roman"/>
          <w:b/>
          <w:szCs w:val="24"/>
        </w:rPr>
        <w:t xml:space="preserve">ΠΡΟΕΔΡΕΥΩΝ (Δημήτριος Καμμένος): </w:t>
      </w:r>
      <w:r>
        <w:rPr>
          <w:rFonts w:eastAsia="Times New Roman" w:cs="Times New Roman"/>
          <w:szCs w:val="24"/>
        </w:rPr>
        <w:t>Κυρίες και κύριοι συνάδελφοι, εφόσον έχετε ολοκληρώσει την ψηφοφορία, παρακαλώ να κλείσει το σύστημα της ηλεκτρονικής ψηφοφορίας.</w:t>
      </w:r>
    </w:p>
    <w:p w14:paraId="6A407BE8" w14:textId="77777777" w:rsidR="0083630C" w:rsidRDefault="004440BA">
      <w:pPr>
        <w:spacing w:line="600" w:lineRule="auto"/>
        <w:ind w:firstLine="720"/>
        <w:contextualSpacing/>
        <w:jc w:val="center"/>
        <w:rPr>
          <w:rFonts w:eastAsia="Times New Roman" w:cs="Times New Roman"/>
          <w:szCs w:val="24"/>
        </w:rPr>
      </w:pPr>
      <w:r>
        <w:rPr>
          <w:rFonts w:eastAsia="Times New Roman" w:cs="Times New Roman"/>
          <w:szCs w:val="24"/>
        </w:rPr>
        <w:t>(ΗΛΕΚΤΡΟΝΙΚΗ ΚΑΤΑΜΕΤΡΗΣΗ)</w:t>
      </w:r>
    </w:p>
    <w:p w14:paraId="6A407BE9" w14:textId="77777777" w:rsidR="0083630C" w:rsidRDefault="004440BA">
      <w:pPr>
        <w:spacing w:line="600" w:lineRule="auto"/>
        <w:ind w:firstLine="720"/>
        <w:contextualSpacing/>
        <w:jc w:val="center"/>
        <w:rPr>
          <w:rFonts w:eastAsia="Times New Roman" w:cs="Times New Roman"/>
          <w:szCs w:val="24"/>
        </w:rPr>
      </w:pPr>
      <w:r>
        <w:rPr>
          <w:rFonts w:eastAsia="Times New Roman" w:cs="Times New Roman"/>
          <w:szCs w:val="24"/>
        </w:rPr>
        <w:t>(ΜΕΤΑ ΤΗΝ ΗΛΕΚΤΡΟΝΙΚΗ ΚΑΤΑΜΕΤΡΗΣΗ)</w:t>
      </w:r>
    </w:p>
    <w:p w14:paraId="6A407BEA"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(Δημήτριος Καμμένος):</w:t>
      </w:r>
      <w:r>
        <w:rPr>
          <w:rFonts w:eastAsia="Times New Roman" w:cs="Times New Roman"/>
          <w:szCs w:val="24"/>
        </w:rPr>
        <w:t xml:space="preserve"> Κυρίες και κύριοι συνάδελφοι, έχω την τιμή να σας ανακοινώσω το αποτέλεσμα της διεξαχθείσης ηλεκτρονικής ονομαστικής ψηφοφορίας επί των αιτήσεων άρσης ασυλίας των συναδέλφων Βουλευτών. </w:t>
      </w:r>
    </w:p>
    <w:p w14:paraId="6A407BEB"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Για την πρώτη υπόθεση του συναδέλφου κ. Νικόλαου Νικολόπουλου:</w:t>
      </w:r>
    </w:p>
    <w:p w14:paraId="6A407BEC"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Ψήφισαν συνολικά 157 Βουλευτές. </w:t>
      </w:r>
    </w:p>
    <w:p w14:paraId="6A407BED"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Υπέρ της άρσεως ασυλίας, δηλαδή «ΝΑΙ», ψήφισαν 127 Βουλευτές. </w:t>
      </w:r>
    </w:p>
    <w:p w14:paraId="6A407BEE"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Κατά της άρσεως ασυλίας, δηλαδή «ΟΧΙ», ψήφισαν 26 Βουλευτές.</w:t>
      </w:r>
    </w:p>
    <w:p w14:paraId="6A407BEF"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«ΠΑΡΩΝ» ψήφισαν 4 Βουλευτές. </w:t>
      </w:r>
    </w:p>
    <w:p w14:paraId="6A407BF0"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η αίτηση της εισαγγελικής αρχής έγινε δεκτή. </w:t>
      </w:r>
    </w:p>
    <w:p w14:paraId="6A407BF1"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Για τη δεύτερη υπόθεση του συναδέλφου κ. Νικήτα Κακλαμάνη:</w:t>
      </w:r>
    </w:p>
    <w:p w14:paraId="6A407BF2"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Ψήφισαν συνολικά 143 Βουλευτές. </w:t>
      </w:r>
    </w:p>
    <w:p w14:paraId="6A407BF3"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Υπέρ της άρσεως ασυλίας, δηλαδή «ΝΑΙ», ψήφισαν 134 Βουλευτές.</w:t>
      </w:r>
    </w:p>
    <w:p w14:paraId="6A407BF4"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Κατά της άρσεως ασυλίας, δηλαδή «ΟΧΙ», ψήφισαν 7 Βουλευτές.</w:t>
      </w:r>
    </w:p>
    <w:p w14:paraId="6A407BF5"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«ΠΑΡΩΝ» ψήφισαν 2 Βουλευτές. </w:t>
      </w:r>
    </w:p>
    <w:p w14:paraId="6A407BF6"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Συνεπώς η αίτηση της εισαγγελικής αρχής έγινε δεκτή. </w:t>
      </w:r>
    </w:p>
    <w:p w14:paraId="6A407BF7" w14:textId="77777777" w:rsidR="0083630C" w:rsidRDefault="004440BA">
      <w:pPr>
        <w:spacing w:line="600" w:lineRule="auto"/>
        <w:ind w:firstLine="720"/>
        <w:contextualSpacing/>
        <w:jc w:val="both"/>
        <w:rPr>
          <w:rFonts w:eastAsia="Times New Roman" w:cs="Times New Roman"/>
          <w:szCs w:val="24"/>
        </w:rPr>
      </w:pPr>
      <w:r>
        <w:rPr>
          <w:rFonts w:eastAsia="Times New Roman" w:cs="Times New Roman"/>
          <w:szCs w:val="24"/>
        </w:rPr>
        <w:t xml:space="preserve">Το αποτέλεσμα της διεξαχθείσης ονομαστικής ψηφοφορίας, όπως αποτυπώθηκε με το ηλεκτρονικό σύστημα και εμφανίζεται στις οθόνες της Αίθουσας, καταχωρίζεται στα Πρακτικά της σημερινής συνεδρίασης και έχει ως εξής: </w:t>
      </w:r>
    </w:p>
    <w:tbl>
      <w:tblPr>
        <w:tblW w:w="8440" w:type="dxa"/>
        <w:tblInd w:w="-5" w:type="dxa"/>
        <w:tblCellMar>
          <w:left w:w="10" w:type="dxa"/>
          <w:right w:w="10" w:type="dxa"/>
        </w:tblCellMar>
        <w:tblLook w:val="04A0" w:firstRow="1" w:lastRow="0" w:firstColumn="1" w:lastColumn="0" w:noHBand="0" w:noVBand="1"/>
      </w:tblPr>
      <w:tblGrid>
        <w:gridCol w:w="6140"/>
        <w:gridCol w:w="1380"/>
        <w:gridCol w:w="920"/>
      </w:tblGrid>
      <w:tr w:rsidR="0083630C" w14:paraId="6A407BFB" w14:textId="77777777">
        <w:trPr>
          <w:trHeight w:val="300"/>
        </w:trPr>
        <w:tc>
          <w:tcPr>
            <w:tcW w:w="61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A407BF8" w14:textId="77777777" w:rsidR="00C55B14" w:rsidRPr="00770FAA" w:rsidRDefault="004440BA">
            <w:pPr>
              <w:contextualSpacing/>
              <w:rPr>
                <w:rFonts w:ascii="Segoe UI" w:eastAsia="Times New Roman" w:hAnsi="Segoe UI" w:cs="Segoe UI"/>
                <w:sz w:val="18"/>
                <w:szCs w:val="18"/>
              </w:rPr>
            </w:pPr>
            <w:r w:rsidRPr="00770FAA">
              <w:rPr>
                <w:rFonts w:ascii="Segoe UI" w:eastAsia="Times New Roman" w:hAnsi="Segoe UI" w:cs="Segoe UI"/>
                <w:sz w:val="18"/>
                <w:szCs w:val="18"/>
              </w:rPr>
              <w:t>Ονοματεπώνυμο</w:t>
            </w:r>
          </w:p>
        </w:tc>
        <w:tc>
          <w:tcPr>
            <w:tcW w:w="1380" w:type="dxa"/>
            <w:tcBorders>
              <w:top w:val="single" w:sz="4" w:space="0" w:color="000000"/>
              <w:left w:val="nil"/>
              <w:bottom w:val="single" w:sz="4" w:space="0" w:color="000000"/>
              <w:right w:val="single" w:sz="4" w:space="0" w:color="000000"/>
            </w:tcBorders>
            <w:shd w:val="clear" w:color="auto" w:fill="auto"/>
            <w:noWrap/>
            <w:vAlign w:val="center"/>
            <w:hideMark/>
          </w:tcPr>
          <w:p w14:paraId="6A407BF9" w14:textId="77777777" w:rsidR="00C55B14" w:rsidRPr="00770FAA" w:rsidRDefault="004440BA">
            <w:pPr>
              <w:contextualSpacing/>
              <w:rPr>
                <w:rFonts w:ascii="Segoe UI" w:eastAsia="Times New Roman" w:hAnsi="Segoe UI" w:cs="Segoe UI"/>
                <w:sz w:val="18"/>
                <w:szCs w:val="18"/>
              </w:rPr>
            </w:pPr>
            <w:r w:rsidRPr="00770FAA">
              <w:rPr>
                <w:rFonts w:ascii="Segoe UI" w:eastAsia="Times New Roman" w:hAnsi="Segoe UI" w:cs="Segoe UI"/>
                <w:sz w:val="18"/>
                <w:szCs w:val="18"/>
              </w:rPr>
              <w:t>Κ.Ο</w:t>
            </w:r>
          </w:p>
        </w:tc>
        <w:tc>
          <w:tcPr>
            <w:tcW w:w="920" w:type="dxa"/>
            <w:tcBorders>
              <w:top w:val="single" w:sz="4" w:space="0" w:color="000000"/>
              <w:left w:val="nil"/>
              <w:bottom w:val="single" w:sz="4" w:space="0" w:color="000000"/>
              <w:right w:val="single" w:sz="4" w:space="0" w:color="000000"/>
            </w:tcBorders>
            <w:shd w:val="clear" w:color="auto" w:fill="auto"/>
            <w:noWrap/>
            <w:vAlign w:val="center"/>
            <w:hideMark/>
          </w:tcPr>
          <w:p w14:paraId="6A407BFA" w14:textId="77777777" w:rsidR="00C55B14" w:rsidRPr="00770FAA" w:rsidRDefault="004440BA">
            <w:pPr>
              <w:contextualSpacing/>
              <w:rPr>
                <w:rFonts w:ascii="Segoe UI" w:eastAsia="Times New Roman" w:hAnsi="Segoe UI" w:cs="Segoe UI"/>
                <w:sz w:val="18"/>
                <w:szCs w:val="18"/>
              </w:rPr>
            </w:pPr>
            <w:r w:rsidRPr="00770FAA">
              <w:rPr>
                <w:rFonts w:ascii="Segoe UI" w:eastAsia="Times New Roman" w:hAnsi="Segoe UI" w:cs="Segoe UI"/>
                <w:sz w:val="18"/>
                <w:szCs w:val="18"/>
              </w:rPr>
              <w:t>Ψήφος</w:t>
            </w:r>
          </w:p>
        </w:tc>
      </w:tr>
      <w:tr w:rsidR="0083630C" w14:paraId="6A407BFF" w14:textId="77777777">
        <w:trPr>
          <w:trHeight w:val="1140"/>
        </w:trPr>
        <w:tc>
          <w:tcPr>
            <w:tcW w:w="6140" w:type="dxa"/>
            <w:tcBorders>
              <w:top w:val="nil"/>
              <w:left w:val="single" w:sz="4" w:space="0" w:color="000000"/>
              <w:bottom w:val="single" w:sz="4" w:space="0" w:color="000000"/>
              <w:right w:val="single" w:sz="4" w:space="0" w:color="000000"/>
            </w:tcBorders>
            <w:shd w:val="clear" w:color="auto" w:fill="auto"/>
            <w:vAlign w:val="center"/>
            <w:hideMark/>
          </w:tcPr>
          <w:p w14:paraId="6A407BFC" w14:textId="77777777" w:rsidR="00C55B14" w:rsidRPr="00770FAA" w:rsidRDefault="004440BA">
            <w:pPr>
              <w:contextualSpacing/>
              <w:rPr>
                <w:rFonts w:ascii="Segoe UI" w:eastAsia="Times New Roman" w:hAnsi="Segoe UI" w:cs="Segoe UI"/>
                <w:sz w:val="18"/>
                <w:szCs w:val="18"/>
              </w:rPr>
            </w:pPr>
            <w:r w:rsidRPr="00770FAA">
              <w:rPr>
                <w:rFonts w:ascii="Segoe UI" w:eastAsia="Times New Roman" w:hAnsi="Segoe UI" w:cs="Segoe UI"/>
                <w:sz w:val="18"/>
                <w:szCs w:val="18"/>
              </w:rPr>
              <w:t>ΑΠΟΤΕΛΕΣΜΑΤΑ ΨΗΦΟΦΟΡΙΑΣ ΓΙΑ ΤΗΝ ΑΡΣΗ ΑΣΥΛΙΑΣ ΤΟΥ ΝΙΚΗΤΑ ΚΑΚΛΑΜΑΝΗ</w:t>
            </w:r>
            <w:r w:rsidRPr="00770FAA">
              <w:rPr>
                <w:rFonts w:ascii="Segoe UI" w:eastAsia="Times New Roman" w:hAnsi="Segoe UI" w:cs="Segoe UI"/>
                <w:sz w:val="18"/>
                <w:szCs w:val="18"/>
              </w:rPr>
              <w:br/>
              <w:t>Πράξη: Αυτεπαγγέλτως διωκόμενη πράξη της κακουργηματικής απιστίας (ΣΥΝΟΛΙΚΑ ΨΗΦΟΙ: NAI:134, OXI:7, ΠΡΝ:2)</w:t>
            </w:r>
          </w:p>
        </w:tc>
        <w:tc>
          <w:tcPr>
            <w:tcW w:w="1380" w:type="dxa"/>
            <w:tcBorders>
              <w:top w:val="nil"/>
              <w:left w:val="nil"/>
              <w:bottom w:val="single" w:sz="4" w:space="0" w:color="000000"/>
              <w:right w:val="single" w:sz="4" w:space="0" w:color="000000"/>
            </w:tcBorders>
            <w:shd w:val="clear" w:color="auto" w:fill="auto"/>
            <w:vAlign w:val="center"/>
            <w:hideMark/>
          </w:tcPr>
          <w:p w14:paraId="6A407BFD" w14:textId="77777777" w:rsidR="00C55B14" w:rsidRPr="00770FAA" w:rsidRDefault="004440BA">
            <w:pPr>
              <w:contextualSpacing/>
              <w:rPr>
                <w:rFonts w:ascii="Segoe UI" w:eastAsia="Times New Roman" w:hAnsi="Segoe UI" w:cs="Segoe UI"/>
                <w:sz w:val="18"/>
                <w:szCs w:val="18"/>
              </w:rPr>
            </w:pPr>
            <w:r w:rsidRPr="00770FAA">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6A407BFE" w14:textId="77777777" w:rsidR="00C55B14" w:rsidRPr="00770FAA" w:rsidRDefault="004440BA">
            <w:pPr>
              <w:contextualSpacing/>
              <w:rPr>
                <w:rFonts w:ascii="Segoe UI" w:eastAsia="Times New Roman" w:hAnsi="Segoe UI" w:cs="Segoe UI"/>
                <w:sz w:val="18"/>
                <w:szCs w:val="18"/>
              </w:rPr>
            </w:pPr>
            <w:r w:rsidRPr="00770FAA">
              <w:rPr>
                <w:rFonts w:ascii="Segoe UI" w:eastAsia="Times New Roman" w:hAnsi="Segoe UI" w:cs="Segoe UI"/>
                <w:sz w:val="18"/>
                <w:szCs w:val="18"/>
              </w:rPr>
              <w:t> </w:t>
            </w:r>
          </w:p>
        </w:tc>
      </w:tr>
      <w:tr w:rsidR="0083630C" w14:paraId="6A407C0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0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ΑΘΑΝΑΣΙΟΥ ΑΘΑΝΑΣΙΟΣ(ΝΑΣΟΣ)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C0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C0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ΟΧΙ</w:t>
            </w:r>
          </w:p>
        </w:tc>
      </w:tr>
      <w:tr w:rsidR="0083630C" w14:paraId="6A407C0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0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ΑΚΡΙΩΤΗΣ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C0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C0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C0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0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ΑΜΑΝΑΤΙΔΗΣ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C0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C0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C0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0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ΑΜΥΡΑΣ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C0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6A407C0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C1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1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ΑΝΑΓΝΩΣΤΟΠΟΥΛΟΥ ΑΘΝΑΣΙΑ(ΣΙΑ)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6A407C1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C1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C1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1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ΑΝΔΡΙΑΝΟΣ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C1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6A407C1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C1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1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ΑΝΤΩΝΙΟΥ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6A407C1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6A407C1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C1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1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ΑΝΤΩΝΙΟΥ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C1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C1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C2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2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ΑΠΟΣΤΟΛΟΥ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C2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C2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C2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2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ΑΡΑΜΠΑΤΖΗ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6A407C2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6A407C2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C2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2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ΑΡΑΧΩΒΙΤΗΣ 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C2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C2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C2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2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ΑΥΛΩΝΙΤΟΥ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6A407C2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C2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C3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3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ΑΧΜΕΤ ΙΛΧΑΝ</w:t>
            </w:r>
          </w:p>
        </w:tc>
        <w:tc>
          <w:tcPr>
            <w:tcW w:w="1380" w:type="dxa"/>
            <w:tcBorders>
              <w:top w:val="nil"/>
              <w:left w:val="nil"/>
              <w:bottom w:val="single" w:sz="4" w:space="0" w:color="000000"/>
              <w:right w:val="single" w:sz="4" w:space="0" w:color="000000"/>
            </w:tcBorders>
            <w:shd w:val="clear" w:color="auto" w:fill="auto"/>
            <w:noWrap/>
            <w:vAlign w:val="center"/>
            <w:hideMark/>
          </w:tcPr>
          <w:p w14:paraId="6A407C3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6A407C3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w:t>
            </w:r>
          </w:p>
        </w:tc>
      </w:tr>
      <w:tr w:rsidR="0083630C" w14:paraId="6A407C3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3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ΒΑΓΕΝΑ ΑΝΝΑ</w:t>
            </w:r>
          </w:p>
        </w:tc>
        <w:tc>
          <w:tcPr>
            <w:tcW w:w="1380" w:type="dxa"/>
            <w:tcBorders>
              <w:top w:val="nil"/>
              <w:left w:val="nil"/>
              <w:bottom w:val="single" w:sz="4" w:space="0" w:color="000000"/>
              <w:right w:val="single" w:sz="4" w:space="0" w:color="000000"/>
            </w:tcBorders>
            <w:shd w:val="clear" w:color="auto" w:fill="auto"/>
            <w:noWrap/>
            <w:vAlign w:val="center"/>
            <w:hideMark/>
          </w:tcPr>
          <w:p w14:paraId="6A407C3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C3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C3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3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ΒΑΚΗ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6A407C3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C3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C3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3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ΒΑΡΔΑΚΗΣ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C3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C3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C4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4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ΒΑΡΔΑΛΗΣ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C4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6A407C4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C4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4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ΒΑΡΕΜΕΝΟΣ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C4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C4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C4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4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ΒΕΤΤΑΣ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C4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C4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C4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4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ΒΙΤΣΑΣ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C4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C4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C5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5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ΒΟΥΤΣΗΣ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C5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C5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C5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5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ΒΡΑΝΤΖΑ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6A407C5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C5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C5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5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ΓΑΒΡΟΓΛΟΥ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C5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C5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C5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5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ΓΑΚΗΣ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C5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C5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ΟΧΙ</w:t>
            </w:r>
          </w:p>
        </w:tc>
      </w:tr>
      <w:tr w:rsidR="0083630C" w14:paraId="6A407C6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6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ΓΕΝΝΙΑ ΓΕΩΡΓΙΑ</w:t>
            </w:r>
          </w:p>
        </w:tc>
        <w:tc>
          <w:tcPr>
            <w:tcW w:w="1380" w:type="dxa"/>
            <w:tcBorders>
              <w:top w:val="nil"/>
              <w:left w:val="nil"/>
              <w:bottom w:val="single" w:sz="4" w:space="0" w:color="000000"/>
              <w:right w:val="single" w:sz="4" w:space="0" w:color="000000"/>
            </w:tcBorders>
            <w:shd w:val="clear" w:color="auto" w:fill="auto"/>
            <w:noWrap/>
            <w:vAlign w:val="center"/>
            <w:hideMark/>
          </w:tcPr>
          <w:p w14:paraId="6A407C6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C6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C6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6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ΓΕΩΡΓΑΝΤΑΣ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C6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6A407C6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C6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6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lastRenderedPageBreak/>
              <w:t>ΓΕΩΡΓΟΠΟΥΛΟΥ-ΣΑΛΤΑΡΗ ΕΥΣΤΑΘΙΑ(ΕΦΗ)</w:t>
            </w:r>
          </w:p>
        </w:tc>
        <w:tc>
          <w:tcPr>
            <w:tcW w:w="1380" w:type="dxa"/>
            <w:tcBorders>
              <w:top w:val="nil"/>
              <w:left w:val="nil"/>
              <w:bottom w:val="single" w:sz="4" w:space="0" w:color="000000"/>
              <w:right w:val="single" w:sz="4" w:space="0" w:color="000000"/>
            </w:tcBorders>
            <w:shd w:val="clear" w:color="auto" w:fill="auto"/>
            <w:noWrap/>
            <w:vAlign w:val="center"/>
            <w:hideMark/>
          </w:tcPr>
          <w:p w14:paraId="6A407C6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C6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C6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6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ΓΙΑΝΝΑΚΙΔΗΣ ΕΥΣΤΑΘΙΟΣ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C6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C6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C7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7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ΓΙΟΓΙΑΚΑΣ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C7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6A407C7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w:t>
            </w:r>
          </w:p>
        </w:tc>
      </w:tr>
      <w:tr w:rsidR="0083630C" w14:paraId="6A407C7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7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ΓΚΑΡΑ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6A407C7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C7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C7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7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ΓΚΙΟΛΑΣ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C7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C7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C7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7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ΔΑΝΕΛΛΗΣ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6A407C7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6A407C7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w:t>
            </w:r>
          </w:p>
        </w:tc>
      </w:tr>
      <w:tr w:rsidR="0083630C" w14:paraId="6A407C8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8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ΔΕΔΕΣ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C8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C8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C8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8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ΔΕΛΗΣ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C8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6A407C8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C8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8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ΔΗΜΑΡΑΣ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C8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C8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C8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8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ΔΗΜΟΣΧΑΚΗΣ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C8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6A407C8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C9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9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ΔΟΥΖΙΝΑΣ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C9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C9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C9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9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ΔΡΙΤΣΑΣ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C9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C9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C9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9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ΔΡΙΤΣΕΛΗ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6A407C9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C9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C9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9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ΖΕΪΜΠΕΚ ΧΟΥΣΕΪΝ</w:t>
            </w:r>
          </w:p>
        </w:tc>
        <w:tc>
          <w:tcPr>
            <w:tcW w:w="1380" w:type="dxa"/>
            <w:tcBorders>
              <w:top w:val="nil"/>
              <w:left w:val="nil"/>
              <w:bottom w:val="single" w:sz="4" w:space="0" w:color="000000"/>
              <w:right w:val="single" w:sz="4" w:space="0" w:color="000000"/>
            </w:tcBorders>
            <w:shd w:val="clear" w:color="auto" w:fill="auto"/>
            <w:noWrap/>
            <w:vAlign w:val="center"/>
            <w:hideMark/>
          </w:tcPr>
          <w:p w14:paraId="6A407C9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C9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CA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A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ΗΓΟΥΜΕΝΙΔΗΣ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CA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CA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CA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A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ΘΕΛΕΡΙΤΗ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6A407CA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CA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CA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A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ΘΕΟΠΕΦΤΑΤΟΥ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6A407CA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CA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CA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A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ΘΕΟΦΥΛΑΚΤΟΣ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CA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CA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CB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B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ΘΗΒΑΙΟΣ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CB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CB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CB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B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ΘΡΑΨΑΝΙΩΤΗΣ ΕΜΜΑΝΟΥΗΛ</w:t>
            </w:r>
          </w:p>
        </w:tc>
        <w:tc>
          <w:tcPr>
            <w:tcW w:w="1380" w:type="dxa"/>
            <w:tcBorders>
              <w:top w:val="nil"/>
              <w:left w:val="nil"/>
              <w:bottom w:val="single" w:sz="4" w:space="0" w:color="000000"/>
              <w:right w:val="single" w:sz="4" w:space="0" w:color="000000"/>
            </w:tcBorders>
            <w:shd w:val="clear" w:color="auto" w:fill="auto"/>
            <w:noWrap/>
            <w:vAlign w:val="center"/>
            <w:hideMark/>
          </w:tcPr>
          <w:p w14:paraId="6A407CB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CB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w:t>
            </w:r>
          </w:p>
        </w:tc>
      </w:tr>
      <w:tr w:rsidR="0083630C" w14:paraId="6A407CB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B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ΙΓΓΛΕΖΗ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6A407CB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CB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CB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B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ΚΑΒΒΑΔΑΣ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CB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6A407CB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w:t>
            </w:r>
          </w:p>
        </w:tc>
      </w:tr>
      <w:tr w:rsidR="0083630C" w14:paraId="6A407CC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C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ΚΑΒΒΑΔΙΑ ΙΩΑΝΝΕΤΑ(ΑΝΝΕΤΑ)</w:t>
            </w:r>
          </w:p>
        </w:tc>
        <w:tc>
          <w:tcPr>
            <w:tcW w:w="1380" w:type="dxa"/>
            <w:tcBorders>
              <w:top w:val="nil"/>
              <w:left w:val="nil"/>
              <w:bottom w:val="single" w:sz="4" w:space="0" w:color="000000"/>
              <w:right w:val="single" w:sz="4" w:space="0" w:color="000000"/>
            </w:tcBorders>
            <w:shd w:val="clear" w:color="auto" w:fill="auto"/>
            <w:noWrap/>
            <w:vAlign w:val="center"/>
            <w:hideMark/>
          </w:tcPr>
          <w:p w14:paraId="6A407CC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CC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CC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C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ΚΑΪΣΑΣ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CC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CC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ΟΧΙ</w:t>
            </w:r>
          </w:p>
        </w:tc>
      </w:tr>
      <w:tr w:rsidR="0083630C" w14:paraId="6A407CC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C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CC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CC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CC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C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ΚΑΜΜΕΝΟΣ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CC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6A407CC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CD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D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ΚΑΡΑΓΙΑΝΝΗΣ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CD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CD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CD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D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ΚΑΡΑΓΙΑΝΝΙΔΗΣ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CD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CD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CD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D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ΚΑΡΑ-ΓΙΟΥΣΟΥΦ ΑΪΧΑΝ</w:t>
            </w:r>
          </w:p>
        </w:tc>
        <w:tc>
          <w:tcPr>
            <w:tcW w:w="1380" w:type="dxa"/>
            <w:tcBorders>
              <w:top w:val="nil"/>
              <w:left w:val="nil"/>
              <w:bottom w:val="single" w:sz="4" w:space="0" w:color="000000"/>
              <w:right w:val="single" w:sz="4" w:space="0" w:color="000000"/>
            </w:tcBorders>
            <w:shd w:val="clear" w:color="auto" w:fill="auto"/>
            <w:noWrap/>
            <w:vAlign w:val="center"/>
            <w:hideMark/>
          </w:tcPr>
          <w:p w14:paraId="6A407CD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CD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CD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D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ΚΑΡΑΚΩΣΤΑ ΕΥΑΓΓΕΛΙΑ(ΕΥΗ)</w:t>
            </w:r>
          </w:p>
        </w:tc>
        <w:tc>
          <w:tcPr>
            <w:tcW w:w="1380" w:type="dxa"/>
            <w:tcBorders>
              <w:top w:val="nil"/>
              <w:left w:val="nil"/>
              <w:bottom w:val="single" w:sz="4" w:space="0" w:color="000000"/>
              <w:right w:val="single" w:sz="4" w:space="0" w:color="000000"/>
            </w:tcBorders>
            <w:shd w:val="clear" w:color="auto" w:fill="auto"/>
            <w:noWrap/>
            <w:vAlign w:val="center"/>
            <w:hideMark/>
          </w:tcPr>
          <w:p w14:paraId="6A407CD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CD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CE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E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ΚΑΡΑΜΑΝΛΗ ΑΝΝΑ</w:t>
            </w:r>
          </w:p>
        </w:tc>
        <w:tc>
          <w:tcPr>
            <w:tcW w:w="1380" w:type="dxa"/>
            <w:tcBorders>
              <w:top w:val="nil"/>
              <w:left w:val="nil"/>
              <w:bottom w:val="single" w:sz="4" w:space="0" w:color="000000"/>
              <w:right w:val="single" w:sz="4" w:space="0" w:color="000000"/>
            </w:tcBorders>
            <w:shd w:val="clear" w:color="auto" w:fill="auto"/>
            <w:noWrap/>
            <w:vAlign w:val="center"/>
            <w:hideMark/>
          </w:tcPr>
          <w:p w14:paraId="6A407CE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6A407CE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CE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E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ΚΑΡΑΜΑΝΛΗΣ ΚΩΝ/ΝΟΣ τ ΑΧΙΛ</w:t>
            </w:r>
          </w:p>
        </w:tc>
        <w:tc>
          <w:tcPr>
            <w:tcW w:w="1380" w:type="dxa"/>
            <w:tcBorders>
              <w:top w:val="nil"/>
              <w:left w:val="nil"/>
              <w:bottom w:val="single" w:sz="4" w:space="0" w:color="000000"/>
              <w:right w:val="single" w:sz="4" w:space="0" w:color="000000"/>
            </w:tcBorders>
            <w:shd w:val="clear" w:color="auto" w:fill="auto"/>
            <w:noWrap/>
            <w:vAlign w:val="center"/>
            <w:hideMark/>
          </w:tcPr>
          <w:p w14:paraId="6A407CE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6A407CE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CE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E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ΚΑΡΑΝΑΣΤΑΣΗΣ ΑΠΟΣΤΟΛΟΣ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CE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CE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CE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E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ΚΑΡΑΣΑΡΛΙΔΟΥ ΕΥΦΡΟΣΥΝΗ(ΦΡΟΣΩ)</w:t>
            </w:r>
          </w:p>
        </w:tc>
        <w:tc>
          <w:tcPr>
            <w:tcW w:w="1380" w:type="dxa"/>
            <w:tcBorders>
              <w:top w:val="nil"/>
              <w:left w:val="nil"/>
              <w:bottom w:val="single" w:sz="4" w:space="0" w:color="000000"/>
              <w:right w:val="single" w:sz="4" w:space="0" w:color="000000"/>
            </w:tcBorders>
            <w:shd w:val="clear" w:color="auto" w:fill="auto"/>
            <w:noWrap/>
            <w:vAlign w:val="center"/>
            <w:hideMark/>
          </w:tcPr>
          <w:p w14:paraId="6A407CE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CE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CF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F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ΚΑΡΡΑΣ ΓΕΩΡΓΙΟΣ-ΔΗΜΗΤΡΙΟΣ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CF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6A407CF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CF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F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ΚΑΣΤΟΡΗΣ ΑΣΤΕΡΙΟΣ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CF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CF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CF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F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ΚΑΤΡΟΥΓΚΑΛΟΣ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CF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CF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CF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CF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ΚΑΤΣΑΒΡΙΑ-ΣΙΩΡΟΠΟΥΛΟΥ ΧΡΥΣΟΥΛΑ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6A407CF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CF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D0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0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ΚΑΤΣΑΝΙΩΤΗΣ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0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6A407D0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D0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0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ΚΑΤΣΗΣ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0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D0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D0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0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0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6A407D0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ΠΡΝ</w:t>
            </w:r>
          </w:p>
        </w:tc>
      </w:tr>
      <w:tr w:rsidR="0083630C" w14:paraId="6A407D0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0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ΚΑΤΣΩΤΗΣ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0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6A407D0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D1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1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ΚΑΦΑΝΤΑΡΗ ΧΑΡΟΥΛΑ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6A407D1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D1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D1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1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lastRenderedPageBreak/>
              <w:t>ΚΕΔΙΚΟΓΛΟΥ ΣΥΜΕΩΝ(ΣΙΜΟΣ)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1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6A407D1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D1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1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ΚΕΛΛΑΣ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1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6A407D1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w:t>
            </w:r>
          </w:p>
        </w:tc>
      </w:tr>
      <w:tr w:rsidR="0083630C" w14:paraId="6A407D1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1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ΚΕΦΑΛΟΓΙΑΝΝΗΣ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1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6A407D1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D2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2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ΚΟΖΟΜΠΟΛΗ-ΑΜΑΝΑΤΙΔΗ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6A407D2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D2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D2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2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ΚΟΤΖΙΑΣ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2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D2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D2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2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ΚΟΥΚΟΔΗΜΟΣ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2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6A407D2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D2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2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ΚΟΥΡΑΚΗΣ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2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D2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D3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3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ΚΟΥΤΣΟΥΚΟΣ ΓΙΑΝΝΗΣ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3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6A407D3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D3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3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ΚΥΡΙΤΣΗΣ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3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D3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D3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3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ΚΩΝΣΤΑΝΤΙΝΕΑΣ ΠΕΤΡΟΣ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3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D3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ΟΧΙ</w:t>
            </w:r>
          </w:p>
        </w:tc>
      </w:tr>
      <w:tr w:rsidR="0083630C" w14:paraId="6A407D3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3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ΚΩΝΣΤΑΝΤΙΝΟΠΟΥΛΟΣ ΟΔΥΣΣΕΑΣ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3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6A407D3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D4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4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ΚΩΝΣΤΑΝΤΟΠΟΥΛΟΣ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4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6A407D4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D4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4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ΚΩΣΤΟΠΑΝΑΓΙΩΤΟΥ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4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D4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D4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4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ΛΑΖΑΡΙΔΗΣ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4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6A407D4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D4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4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ΛΑΜΠΡΟΥΛΗΣ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4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6A407D4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D5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5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ΛΑΠΠΑΣ ΣΠΥΡΙΔΩΝΑΣ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5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D5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D5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5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ΛΙΒΑΝΙΟΥ ΖΩΗ</w:t>
            </w:r>
          </w:p>
        </w:tc>
        <w:tc>
          <w:tcPr>
            <w:tcW w:w="1380" w:type="dxa"/>
            <w:tcBorders>
              <w:top w:val="nil"/>
              <w:left w:val="nil"/>
              <w:bottom w:val="single" w:sz="4" w:space="0" w:color="000000"/>
              <w:right w:val="single" w:sz="4" w:space="0" w:color="000000"/>
            </w:tcBorders>
            <w:shd w:val="clear" w:color="auto" w:fill="auto"/>
            <w:noWrap/>
            <w:vAlign w:val="center"/>
            <w:hideMark/>
          </w:tcPr>
          <w:p w14:paraId="6A407D5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D5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w:t>
            </w:r>
          </w:p>
        </w:tc>
      </w:tr>
      <w:tr w:rsidR="0083630C" w14:paraId="6A407D5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5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ΛΥΚΟΥΔΗΣ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6A407D5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6A407D5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D5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5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ΜΑΝΙΑΤΗΣ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5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6A407D5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D6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6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ΜΑΝΙΟΣ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6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D6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D6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6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ΜΑΝΤΑΣ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6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D6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D6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6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ΜΑΡΔΑΣ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6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D6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D6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6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ΜΑΡΚΟΥ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6A407D6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6A407D6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D7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7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ΜΕΪΚΟΠΟΥΛΟΣ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7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D7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D7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7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ΜΗΤΑΦΙΔΗΣ ΤΡΙΑΝΤΑΦΥΛΛΟΣ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7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D7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D7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7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ΜΙΧΑΗΛΙΔΗΣ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7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D7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w:t>
            </w:r>
          </w:p>
        </w:tc>
      </w:tr>
      <w:tr w:rsidR="0083630C" w14:paraId="6A407D7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7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ΜΙΧΕΛΗΣ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7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D7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D8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8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ΜΙΧΕΛΟΓΙΑΝΝΑΚΗΣ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8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D8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ΟΧΙ</w:t>
            </w:r>
          </w:p>
        </w:tc>
      </w:tr>
      <w:tr w:rsidR="0083630C" w14:paraId="6A407D8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8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ΜΟΡΦΙΔΗΣ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8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D8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D8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8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 xml:space="preserve">ΜΟΥΣΤΑΦΑ </w:t>
            </w:r>
            <w:proofErr w:type="spellStart"/>
            <w:r w:rsidRPr="00770FAA">
              <w:rPr>
                <w:rFonts w:ascii="Segoe UI" w:eastAsia="Times New Roman" w:hAnsi="Segoe UI" w:cs="Segoe UI"/>
                <w:sz w:val="18"/>
                <w:szCs w:val="18"/>
              </w:rPr>
              <w:t>ΜΟΥΣΤΑΦΑ</w:t>
            </w:r>
            <w:proofErr w:type="spellEnd"/>
          </w:p>
        </w:tc>
        <w:tc>
          <w:tcPr>
            <w:tcW w:w="1380" w:type="dxa"/>
            <w:tcBorders>
              <w:top w:val="nil"/>
              <w:left w:val="nil"/>
              <w:bottom w:val="single" w:sz="4" w:space="0" w:color="000000"/>
              <w:right w:val="single" w:sz="4" w:space="0" w:color="000000"/>
            </w:tcBorders>
            <w:shd w:val="clear" w:color="auto" w:fill="auto"/>
            <w:noWrap/>
            <w:vAlign w:val="center"/>
            <w:hideMark/>
          </w:tcPr>
          <w:p w14:paraId="6A407D8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D8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D8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8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ΜΠΑΛΑΟΥΡΑΣ ΓΕΡΑΣΙΜΟΣ(ΜΑΚΗΣ)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8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D8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D9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9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ΜΠΑΛΑΦΑΣ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9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D9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w:t>
            </w:r>
          </w:p>
        </w:tc>
      </w:tr>
      <w:tr w:rsidR="0083630C" w14:paraId="6A407D9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9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ΜΠΑΛΛΗΣ ΣΥΜΕΩΝ(ΜΑΚΗΣ)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9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D9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D9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9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ΜΠΑΛΤΑΣ ΑΡΙΣΤΕΙΔΗΣ-ΝΙΚΟΛΑΟΣ-ΔΗΜΗΤΡΙΟΣ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9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D9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D9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9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ΜΠΓΙΑΛΑΣ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9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D9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DA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A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ΜΠΟΥΚΩΡΟΣ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A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6A407DA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DA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A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ΝΙΚΟΛΟΠΟΥΛΟΣ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A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6A407DA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w:t>
            </w:r>
          </w:p>
        </w:tc>
      </w:tr>
      <w:tr w:rsidR="0083630C" w14:paraId="6A407DA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A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ΝΤΖΙΜΑΝΗΣ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A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DA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DA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A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ΞΥΔΑΚΗΣ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A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DA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DB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B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ΟΥΡΣΟΥΖΙΔΗΣ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B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DB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w:t>
            </w:r>
          </w:p>
        </w:tc>
      </w:tr>
      <w:tr w:rsidR="0083630C" w14:paraId="6A407DB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B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ΠΑΛΛΗΣ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B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DB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DB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B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ΠΑΝΤΖΑΣ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B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DB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DB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B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ΠΑΠΑΔΟΠΟΥΛΟΣ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B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DB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w:t>
            </w:r>
          </w:p>
        </w:tc>
      </w:tr>
      <w:tr w:rsidR="0083630C" w14:paraId="6A407DC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C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lastRenderedPageBreak/>
              <w:t>ΠΑΠΑΔΟΠΟΥΛΟΣ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C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DC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DC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C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ΠΑΠΑΔΟΠΟΥΛΟΣ ΧΡΙΣΤΟΦΟΡΟΣ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C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DC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DC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C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ΠΑΠΑΗΛΙΟΥ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C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DC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DC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C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ΠΑΠΑΘΕΟΔΩΡΟΥ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C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6A407DC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DD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D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ΠΑΠΑΝΑΤΣΙΟΥ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6A407DD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DD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DD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D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ΠΑΠΑΦΙΛΙΠΠΟΥ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D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DD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DD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D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ΠΑΠΑΧΡΙΣΤΟΠΟΥΛΟΣ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D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6A407DD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DD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D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ΠΑΡΑΣΚΕΥΟΠΟΥΛΟΣ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D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DD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w:t>
            </w:r>
          </w:p>
        </w:tc>
      </w:tr>
      <w:tr w:rsidR="0083630C" w14:paraId="6A407DE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E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ΠΑΡΑΣΤΑΤΙΔΗΣ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E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DE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DE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E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ΠΑΥΛΙΔΗΣ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E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DE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DE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E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ΠΟΛΑΚΗΣ ΠΑΥΛΟΣ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E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DE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DE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E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ΠΡΑΤΣΟΛΗΣ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E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DE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DF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F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ΡΙΖΟΣ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F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DF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DF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F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ΡΙΖΟΥΛΗΣ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F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DF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DF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F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ΣΑΝΤΟΡΙΝΙΟΣ ΝΕΚΤΑΡΙΟΣ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F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DF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DF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DF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ΣΑΡΑΚΙΩΤΗΣ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DF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DF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E0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0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ΣΑΡΙΔΗΣ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E0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6A407E0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E0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0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ΣΕΒΑΣΤΑΚΗΣ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E0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E0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w:t>
            </w:r>
          </w:p>
        </w:tc>
      </w:tr>
      <w:tr w:rsidR="0083630C" w14:paraId="6A407E0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0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ΣΕΛΤΣΑΣ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E0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E0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E0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0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ΣΙΜΟΡΕΛΗΣ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E0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E0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E1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1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ΣΚΟΥΡΟΛΙΑΚΟΣ ΠΑΝΑΓΙΩΤΗΣ(ΠΑΝΟΣ)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E1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E1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E1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1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ΣΚΟΥΦΑ ΕΛΙΣΣΑΒΕΤ</w:t>
            </w:r>
          </w:p>
        </w:tc>
        <w:tc>
          <w:tcPr>
            <w:tcW w:w="1380" w:type="dxa"/>
            <w:tcBorders>
              <w:top w:val="nil"/>
              <w:left w:val="nil"/>
              <w:bottom w:val="single" w:sz="4" w:space="0" w:color="000000"/>
              <w:right w:val="single" w:sz="4" w:space="0" w:color="000000"/>
            </w:tcBorders>
            <w:shd w:val="clear" w:color="auto" w:fill="auto"/>
            <w:noWrap/>
            <w:vAlign w:val="center"/>
            <w:hideMark/>
          </w:tcPr>
          <w:p w14:paraId="6A407E1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E1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E1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1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ΣΠΑΡΤΙΝΟΣ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E1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E1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E1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1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ΣΠΙΡΤΖΗΣ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E1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E1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E2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2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ΣΤΑΜΑΤΑΚΗ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6A407E2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E2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E2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2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ΣΤΑΜΠΟΥΛΗ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6A407E2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E2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E2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2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ΣΤΕΦΟΣ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E2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E2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ΟΧΙ</w:t>
            </w:r>
          </w:p>
        </w:tc>
      </w:tr>
      <w:tr w:rsidR="0083630C" w14:paraId="6A407E2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2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ΣΤΟΓΙΑΝΝΙΔΗΣ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E2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E2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E3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3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ΣΥΡΙΓΟΣ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E3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E3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E3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3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ΣΥΡΜΑΛΕΝΙΟΣ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E3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E3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w:t>
            </w:r>
          </w:p>
        </w:tc>
      </w:tr>
      <w:tr w:rsidR="0083630C" w14:paraId="6A407E3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3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ΤΑΣΟΥΛΑΣ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E3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6A407E3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E3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3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ΤΑΣΣΟΣ 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E3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6A407E3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E4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4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ΤΕΛΙΓΙΟΡΙΔΟΥ ΟΛΥΜΠΙΑ</w:t>
            </w:r>
          </w:p>
        </w:tc>
        <w:tc>
          <w:tcPr>
            <w:tcW w:w="1380" w:type="dxa"/>
            <w:tcBorders>
              <w:top w:val="nil"/>
              <w:left w:val="nil"/>
              <w:bottom w:val="single" w:sz="4" w:space="0" w:color="000000"/>
              <w:right w:val="single" w:sz="4" w:space="0" w:color="000000"/>
            </w:tcBorders>
            <w:shd w:val="clear" w:color="auto" w:fill="auto"/>
            <w:noWrap/>
            <w:vAlign w:val="center"/>
            <w:hideMark/>
          </w:tcPr>
          <w:p w14:paraId="6A407E4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E4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ΟΧΙ</w:t>
            </w:r>
          </w:p>
        </w:tc>
      </w:tr>
      <w:tr w:rsidR="0083630C" w14:paraId="6A407E4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4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ΤΖΑΜΑΚΛΗΣ ΧΑΡΙΛΑΟΣ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E4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E4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E4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4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6A407E4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6A407E4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E4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4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ΤΖΟΥΦΗ ΜΕΡΟΠΗ</w:t>
            </w:r>
          </w:p>
        </w:tc>
        <w:tc>
          <w:tcPr>
            <w:tcW w:w="1380" w:type="dxa"/>
            <w:tcBorders>
              <w:top w:val="nil"/>
              <w:left w:val="nil"/>
              <w:bottom w:val="single" w:sz="4" w:space="0" w:color="000000"/>
              <w:right w:val="single" w:sz="4" w:space="0" w:color="000000"/>
            </w:tcBorders>
            <w:shd w:val="clear" w:color="auto" w:fill="auto"/>
            <w:noWrap/>
            <w:vAlign w:val="center"/>
            <w:hideMark/>
          </w:tcPr>
          <w:p w14:paraId="6A407E4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E4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E5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5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ΤΡΑΓΑΚΗΣ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E5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6A407E5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ΠΡΝ</w:t>
            </w:r>
          </w:p>
        </w:tc>
      </w:tr>
      <w:tr w:rsidR="0083630C" w14:paraId="6A407E5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5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ΤΡΙΑΝΤΑΦΥΛΛΙΔΗΣ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E5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E5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E5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5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ΤΡΙΑΝΤΑΦΥΛΛΟΥ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6A407E5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E5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E5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5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ΤΣΙΑΡΑΣ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E5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6A407E5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E6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6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ΤΣΙΡΚΑΣ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E6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E6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E6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6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ΤΣΙΡΩΝΗΣ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E6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E6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E6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6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ΤΣΟΓΚΑΣ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E6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E6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E6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6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lastRenderedPageBreak/>
              <w:t>ΦΩΤΗΛΑΣ ΙΑΣΩΝΑΣ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E6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6A407E6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E7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7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ΧΡΙΣΤΟΔΟΥΛΟΠΟΥΛΟΥ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6A407E7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E7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E7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7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ΨΥΧΟΓΙΟΣ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E7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E7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E7B" w14:textId="77777777">
        <w:trPr>
          <w:trHeight w:val="1920"/>
        </w:trPr>
        <w:tc>
          <w:tcPr>
            <w:tcW w:w="6140" w:type="dxa"/>
            <w:tcBorders>
              <w:top w:val="nil"/>
              <w:left w:val="single" w:sz="4" w:space="0" w:color="000000"/>
              <w:bottom w:val="single" w:sz="4" w:space="0" w:color="000000"/>
              <w:right w:val="single" w:sz="4" w:space="0" w:color="000000"/>
            </w:tcBorders>
            <w:shd w:val="clear" w:color="auto" w:fill="auto"/>
            <w:vAlign w:val="center"/>
            <w:hideMark/>
          </w:tcPr>
          <w:p w14:paraId="6A407E78" w14:textId="77777777" w:rsidR="00C55B14" w:rsidRPr="00770FAA" w:rsidRDefault="004440BA">
            <w:pPr>
              <w:contextualSpacing/>
              <w:rPr>
                <w:rFonts w:ascii="Segoe UI" w:eastAsia="Times New Roman" w:hAnsi="Segoe UI" w:cs="Segoe UI"/>
                <w:sz w:val="18"/>
                <w:szCs w:val="18"/>
              </w:rPr>
            </w:pPr>
            <w:r w:rsidRPr="00770FAA">
              <w:rPr>
                <w:rFonts w:ascii="Segoe UI" w:eastAsia="Times New Roman" w:hAnsi="Segoe UI" w:cs="Segoe UI"/>
                <w:sz w:val="18"/>
                <w:szCs w:val="18"/>
              </w:rPr>
              <w:t>ΑΠΟΤΕΛΕΣΜΑΤΑ ΨΗΦΟΦΟΡΙΑΣ ΓΙΑ ΤΗΝ ΑΡΣΗ ΑΣΥΛΙΑΣ ΤΟΥ ΝΙΚΟΛΑΟΥ ΝΙΚΟΛΟΠΟΥΛΟΥ</w:t>
            </w:r>
            <w:r w:rsidRPr="00770FAA">
              <w:rPr>
                <w:rFonts w:ascii="Segoe UI" w:eastAsia="Times New Roman" w:hAnsi="Segoe UI" w:cs="Segoe UI"/>
                <w:sz w:val="18"/>
                <w:szCs w:val="18"/>
              </w:rPr>
              <w:br/>
              <w:t xml:space="preserve">Πράξη: Δημόσια υποκίνηση βίας ή μίσους δια του τύπου (άρθρο 1 του ν. 4285/2014 σε συνδ. με τα άρθρα. 1, 2, 47, του </w:t>
            </w:r>
            <w:proofErr w:type="spellStart"/>
            <w:r w:rsidRPr="00770FAA">
              <w:rPr>
                <w:rFonts w:ascii="Segoe UI" w:eastAsia="Times New Roman" w:hAnsi="Segoe UI" w:cs="Segoe UI"/>
                <w:sz w:val="18"/>
                <w:szCs w:val="18"/>
              </w:rPr>
              <w:t>α.ν</w:t>
            </w:r>
            <w:proofErr w:type="spellEnd"/>
            <w:r w:rsidRPr="00770FAA">
              <w:rPr>
                <w:rFonts w:ascii="Segoe UI" w:eastAsia="Times New Roman" w:hAnsi="Segoe UI" w:cs="Segoe UI"/>
                <w:sz w:val="18"/>
                <w:szCs w:val="18"/>
              </w:rPr>
              <w:t>. 1092/1938, ως το άρθρο  47 αντικαταστάθηκε με το άρθρο  9 παρ. 2 του ν. 1738/1987 και διατηρήθηκε σε ισχύ με το άρθρο μόνο παρ. 1 του ν. 2243/1994 και άρθρο μόνο παρ. 2, 3 του ν. 1178/1981) (ΣΥΝΟΛΙΚΑ ΨΗΦΟΙ: NAI:127, OXI:26, ΠΡΝ:4)</w:t>
            </w:r>
          </w:p>
        </w:tc>
        <w:tc>
          <w:tcPr>
            <w:tcW w:w="1380" w:type="dxa"/>
            <w:tcBorders>
              <w:top w:val="nil"/>
              <w:left w:val="nil"/>
              <w:bottom w:val="single" w:sz="4" w:space="0" w:color="000000"/>
              <w:right w:val="single" w:sz="4" w:space="0" w:color="000000"/>
            </w:tcBorders>
            <w:shd w:val="clear" w:color="auto" w:fill="auto"/>
            <w:vAlign w:val="center"/>
            <w:hideMark/>
          </w:tcPr>
          <w:p w14:paraId="6A407E79" w14:textId="77777777" w:rsidR="00C55B14" w:rsidRPr="00770FAA" w:rsidRDefault="004440BA">
            <w:pPr>
              <w:contextualSpacing/>
              <w:rPr>
                <w:rFonts w:ascii="Segoe UI" w:eastAsia="Times New Roman" w:hAnsi="Segoe UI" w:cs="Segoe UI"/>
                <w:sz w:val="18"/>
                <w:szCs w:val="18"/>
              </w:rPr>
            </w:pPr>
            <w:r w:rsidRPr="00770FAA">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6A407E7A" w14:textId="77777777" w:rsidR="00C55B14" w:rsidRPr="00770FAA" w:rsidRDefault="004440BA">
            <w:pPr>
              <w:contextualSpacing/>
              <w:rPr>
                <w:rFonts w:ascii="Segoe UI" w:eastAsia="Times New Roman" w:hAnsi="Segoe UI" w:cs="Segoe UI"/>
                <w:sz w:val="18"/>
                <w:szCs w:val="18"/>
              </w:rPr>
            </w:pPr>
            <w:r w:rsidRPr="00770FAA">
              <w:rPr>
                <w:rFonts w:ascii="Segoe UI" w:eastAsia="Times New Roman" w:hAnsi="Segoe UI" w:cs="Segoe UI"/>
                <w:sz w:val="18"/>
                <w:szCs w:val="18"/>
              </w:rPr>
              <w:t> </w:t>
            </w:r>
          </w:p>
        </w:tc>
      </w:tr>
      <w:tr w:rsidR="0083630C" w14:paraId="6A407E7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7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ΑΘΑΝΑΣΙΟΥ ΑΘΑΝΑΣΙΟΣ(ΝΑΣΟΣ)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E7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E7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ΟΧΙ</w:t>
            </w:r>
          </w:p>
        </w:tc>
      </w:tr>
      <w:tr w:rsidR="0083630C" w14:paraId="6A407E8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8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ΑΚΡΙΩΤΗΣ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E8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E8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E8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8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ΑΜΑΝΑΤΙΔΗΣ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E8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E8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E8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8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ΑΜΥΡΑΣ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E8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6A407E8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E8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8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ΑΝΑΓΝΩΣΤΟΠΟΥΛΟΥ ΑΘΝΑΣΙΑ(ΣΙΑ)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6A407E8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E8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E9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9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ΑΝΔΡΙΑΝΟΣ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E9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6A407E9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E9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9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ΑΝΤΩΝΙΟΥ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6A407E9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6A407E9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E9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9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ΑΝΤΩΝΙΟΥ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E9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E9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E9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9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ΑΠΟΣΤΟΛΟΥ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E9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E9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EA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A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ΑΡΑΜΠΑΤΖΗ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6A407EA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6A407EA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EA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A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ΑΡΑΧΩΒΙΤΗΣ 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EA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EA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EA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A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ΑΥΛΩΝΙΤΟΥ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6A407EA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EA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ΟΧΙ</w:t>
            </w:r>
          </w:p>
        </w:tc>
      </w:tr>
      <w:tr w:rsidR="0083630C" w14:paraId="6A407EA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A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ΑΧΜΕΤ ΙΛΧΑΝ</w:t>
            </w:r>
          </w:p>
        </w:tc>
        <w:tc>
          <w:tcPr>
            <w:tcW w:w="1380" w:type="dxa"/>
            <w:tcBorders>
              <w:top w:val="nil"/>
              <w:left w:val="nil"/>
              <w:bottom w:val="single" w:sz="4" w:space="0" w:color="000000"/>
              <w:right w:val="single" w:sz="4" w:space="0" w:color="000000"/>
            </w:tcBorders>
            <w:shd w:val="clear" w:color="auto" w:fill="auto"/>
            <w:noWrap/>
            <w:vAlign w:val="center"/>
            <w:hideMark/>
          </w:tcPr>
          <w:p w14:paraId="6A407EA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6A407EA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EB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B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ΒΑΓΕΝΑ ΑΝΝΑ</w:t>
            </w:r>
          </w:p>
        </w:tc>
        <w:tc>
          <w:tcPr>
            <w:tcW w:w="1380" w:type="dxa"/>
            <w:tcBorders>
              <w:top w:val="nil"/>
              <w:left w:val="nil"/>
              <w:bottom w:val="single" w:sz="4" w:space="0" w:color="000000"/>
              <w:right w:val="single" w:sz="4" w:space="0" w:color="000000"/>
            </w:tcBorders>
            <w:shd w:val="clear" w:color="auto" w:fill="auto"/>
            <w:noWrap/>
            <w:vAlign w:val="center"/>
            <w:hideMark/>
          </w:tcPr>
          <w:p w14:paraId="6A407EB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EB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ΠΡΝ</w:t>
            </w:r>
          </w:p>
        </w:tc>
      </w:tr>
      <w:tr w:rsidR="0083630C" w14:paraId="6A407EB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B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ΒΑΚΗ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6A407EB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EB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EB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B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ΒΑΡΔΑΚΗΣ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EB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EB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ΟΧΙ</w:t>
            </w:r>
          </w:p>
        </w:tc>
      </w:tr>
      <w:tr w:rsidR="0083630C" w14:paraId="6A407EB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B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ΒΑΡΔΑΛΗΣ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EB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6A407EB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EC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C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ΒΑΡΕΜΕΝΟΣ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EC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EC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EC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C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ΒΕΤΤΑΣ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EC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EC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EC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C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ΒΙΤΣΑΣ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EC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EC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EC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C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ΒΟΥΤΣΗΣ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EC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EC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ED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D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ΒΡΑΝΤΖΑ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6A407ED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ED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ED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D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ΓΑΒΡΟΓΛΟΥ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ED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ED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ED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D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ΓΑΚΗΣ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ED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ED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ΟΧΙ</w:t>
            </w:r>
          </w:p>
        </w:tc>
      </w:tr>
      <w:tr w:rsidR="0083630C" w14:paraId="6A407ED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D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ΓΕΝΝΙΑ ΓΕΩΡΓΙΑ</w:t>
            </w:r>
          </w:p>
        </w:tc>
        <w:tc>
          <w:tcPr>
            <w:tcW w:w="1380" w:type="dxa"/>
            <w:tcBorders>
              <w:top w:val="nil"/>
              <w:left w:val="nil"/>
              <w:bottom w:val="single" w:sz="4" w:space="0" w:color="000000"/>
              <w:right w:val="single" w:sz="4" w:space="0" w:color="000000"/>
            </w:tcBorders>
            <w:shd w:val="clear" w:color="auto" w:fill="auto"/>
            <w:noWrap/>
            <w:vAlign w:val="center"/>
            <w:hideMark/>
          </w:tcPr>
          <w:p w14:paraId="6A407ED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ED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ΟΧΙ</w:t>
            </w:r>
          </w:p>
        </w:tc>
      </w:tr>
      <w:tr w:rsidR="0083630C" w14:paraId="6A407EE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E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ΓΕΩΡΓΑΝΤΑΣ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EE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6A407EE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EE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E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ΓΕΩΡΓΟΠΟΥΛΟΥ-ΣΑΛΤΑΡΗ ΕΥΣΤΑΘΙΑ(ΕΦΗ)</w:t>
            </w:r>
          </w:p>
        </w:tc>
        <w:tc>
          <w:tcPr>
            <w:tcW w:w="1380" w:type="dxa"/>
            <w:tcBorders>
              <w:top w:val="nil"/>
              <w:left w:val="nil"/>
              <w:bottom w:val="single" w:sz="4" w:space="0" w:color="000000"/>
              <w:right w:val="single" w:sz="4" w:space="0" w:color="000000"/>
            </w:tcBorders>
            <w:shd w:val="clear" w:color="auto" w:fill="auto"/>
            <w:noWrap/>
            <w:vAlign w:val="center"/>
            <w:hideMark/>
          </w:tcPr>
          <w:p w14:paraId="6A407EE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EE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EE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E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ΓΙΑΝΝΑΚΙΔΗΣ ΕΥΣΤΑΘΙΟΣ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EE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EE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EE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E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ΓΙΟΓΙΑΚΑΣ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EE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6A407EE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EF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F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ΓΚΑΡΑ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6A407EF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EF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EF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F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ΓΚΙΟΛΑΣ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EF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EF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ΟΧΙ</w:t>
            </w:r>
          </w:p>
        </w:tc>
      </w:tr>
      <w:tr w:rsidR="0083630C" w14:paraId="6A407EF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F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ΔΑΝΕΛΛΗΣ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6A407EF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6A407EF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EF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EF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ΔΕΔΕΣ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EF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EF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F0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0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lastRenderedPageBreak/>
              <w:t>ΔΕΛΗΣ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F0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6A407F0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F0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0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ΔΗΜΑΡΑΣ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F0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F0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F0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0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ΔΗΜΟΣΧΑΚΗΣ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F0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6A407F0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F0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0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ΔΟΥΖΙΝΑΣ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F0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F0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F1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1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ΔΡΙΤΣΑΣ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F1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F1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ΟΧΙ</w:t>
            </w:r>
          </w:p>
        </w:tc>
      </w:tr>
      <w:tr w:rsidR="0083630C" w14:paraId="6A407F1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1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ΔΡΙΤΣΕΛΗ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6A407F1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F1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F1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1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ΖΕΪΜΠΕΚ ΧΟΥΣΕΪΝ</w:t>
            </w:r>
          </w:p>
        </w:tc>
        <w:tc>
          <w:tcPr>
            <w:tcW w:w="1380" w:type="dxa"/>
            <w:tcBorders>
              <w:top w:val="nil"/>
              <w:left w:val="nil"/>
              <w:bottom w:val="single" w:sz="4" w:space="0" w:color="000000"/>
              <w:right w:val="single" w:sz="4" w:space="0" w:color="000000"/>
            </w:tcBorders>
            <w:shd w:val="clear" w:color="auto" w:fill="auto"/>
            <w:noWrap/>
            <w:vAlign w:val="center"/>
            <w:hideMark/>
          </w:tcPr>
          <w:p w14:paraId="6A407F1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F1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F1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1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ΗΓΟΥΜΕΝΙΔΗΣ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F1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F1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F2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2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ΘΕΛΕΡΙΤΗ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6A407F2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F2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F2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2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ΘΕΟΠΕΦΤΑΤΟΥ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6A407F2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F2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F2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2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ΘΕΟΦΥΛΑΚΤΟΣ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F2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F2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F2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2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ΘΗΒΑΙΟΣ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F2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F2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F3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3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ΘΡΑΨΑΝΙΩΤΗΣ ΕΜΜΑΝΟΥΗΛ</w:t>
            </w:r>
          </w:p>
        </w:tc>
        <w:tc>
          <w:tcPr>
            <w:tcW w:w="1380" w:type="dxa"/>
            <w:tcBorders>
              <w:top w:val="nil"/>
              <w:left w:val="nil"/>
              <w:bottom w:val="single" w:sz="4" w:space="0" w:color="000000"/>
              <w:right w:val="single" w:sz="4" w:space="0" w:color="000000"/>
            </w:tcBorders>
            <w:shd w:val="clear" w:color="auto" w:fill="auto"/>
            <w:noWrap/>
            <w:vAlign w:val="center"/>
            <w:hideMark/>
          </w:tcPr>
          <w:p w14:paraId="6A407F3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F3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F3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3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ΙΓΓΛΕΖΗ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6A407F3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F3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F3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3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ΚΑΒΒΑΔΑΣ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F3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6A407F3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F3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3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ΚΑΒΒΑΔΙΑ ΙΩΑΝΝΕΤΑ(ΑΝΝΕΤΑ)</w:t>
            </w:r>
          </w:p>
        </w:tc>
        <w:tc>
          <w:tcPr>
            <w:tcW w:w="1380" w:type="dxa"/>
            <w:tcBorders>
              <w:top w:val="nil"/>
              <w:left w:val="nil"/>
              <w:bottom w:val="single" w:sz="4" w:space="0" w:color="000000"/>
              <w:right w:val="single" w:sz="4" w:space="0" w:color="000000"/>
            </w:tcBorders>
            <w:shd w:val="clear" w:color="auto" w:fill="auto"/>
            <w:noWrap/>
            <w:vAlign w:val="center"/>
            <w:hideMark/>
          </w:tcPr>
          <w:p w14:paraId="6A407F3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F3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F4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4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ΚΑΪΣΑΣ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F4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F4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ΟΧΙ</w:t>
            </w:r>
          </w:p>
        </w:tc>
      </w:tr>
      <w:tr w:rsidR="0083630C" w14:paraId="6A407F4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4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F4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F4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F4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4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ΚΑΜΜΕΝΟΣ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F4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6A407F4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ΟΧΙ</w:t>
            </w:r>
          </w:p>
        </w:tc>
      </w:tr>
      <w:tr w:rsidR="0083630C" w14:paraId="6A407F4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4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ΚΑΡΑΓΙΑΝΝΗΣ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F4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F4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F5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5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ΚΑΡΑΓΙΑΝΝΙΔΗΣ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F5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F5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F5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5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ΚΑΡΑ-ΓΙΟΥΣΟΥΦ ΑΪΧΑΝ</w:t>
            </w:r>
          </w:p>
        </w:tc>
        <w:tc>
          <w:tcPr>
            <w:tcW w:w="1380" w:type="dxa"/>
            <w:tcBorders>
              <w:top w:val="nil"/>
              <w:left w:val="nil"/>
              <w:bottom w:val="single" w:sz="4" w:space="0" w:color="000000"/>
              <w:right w:val="single" w:sz="4" w:space="0" w:color="000000"/>
            </w:tcBorders>
            <w:shd w:val="clear" w:color="auto" w:fill="auto"/>
            <w:noWrap/>
            <w:vAlign w:val="center"/>
            <w:hideMark/>
          </w:tcPr>
          <w:p w14:paraId="6A407F5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F5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F5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5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ΚΑΡΑΚΩΣΤΑ ΕΥΑΓΓΕΛΙΑ(ΕΥΗ)</w:t>
            </w:r>
          </w:p>
        </w:tc>
        <w:tc>
          <w:tcPr>
            <w:tcW w:w="1380" w:type="dxa"/>
            <w:tcBorders>
              <w:top w:val="nil"/>
              <w:left w:val="nil"/>
              <w:bottom w:val="single" w:sz="4" w:space="0" w:color="000000"/>
              <w:right w:val="single" w:sz="4" w:space="0" w:color="000000"/>
            </w:tcBorders>
            <w:shd w:val="clear" w:color="auto" w:fill="auto"/>
            <w:noWrap/>
            <w:vAlign w:val="center"/>
            <w:hideMark/>
          </w:tcPr>
          <w:p w14:paraId="6A407F5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F5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ΟΧΙ</w:t>
            </w:r>
          </w:p>
        </w:tc>
      </w:tr>
      <w:tr w:rsidR="0083630C" w14:paraId="6A407F5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5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ΚΑΡΑΜΑΝΛΗ ΑΝΝΑ</w:t>
            </w:r>
          </w:p>
        </w:tc>
        <w:tc>
          <w:tcPr>
            <w:tcW w:w="1380" w:type="dxa"/>
            <w:tcBorders>
              <w:top w:val="nil"/>
              <w:left w:val="nil"/>
              <w:bottom w:val="single" w:sz="4" w:space="0" w:color="000000"/>
              <w:right w:val="single" w:sz="4" w:space="0" w:color="000000"/>
            </w:tcBorders>
            <w:shd w:val="clear" w:color="auto" w:fill="auto"/>
            <w:noWrap/>
            <w:vAlign w:val="center"/>
            <w:hideMark/>
          </w:tcPr>
          <w:p w14:paraId="6A407F5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6A407F5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F6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6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ΚΑΡΑΜΑΝΛΗΣ ΚΩΝ/ΝΟΣ τ ΑΧΙΛ</w:t>
            </w:r>
          </w:p>
        </w:tc>
        <w:tc>
          <w:tcPr>
            <w:tcW w:w="1380" w:type="dxa"/>
            <w:tcBorders>
              <w:top w:val="nil"/>
              <w:left w:val="nil"/>
              <w:bottom w:val="single" w:sz="4" w:space="0" w:color="000000"/>
              <w:right w:val="single" w:sz="4" w:space="0" w:color="000000"/>
            </w:tcBorders>
            <w:shd w:val="clear" w:color="auto" w:fill="auto"/>
            <w:noWrap/>
            <w:vAlign w:val="center"/>
            <w:hideMark/>
          </w:tcPr>
          <w:p w14:paraId="6A407F6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6A407F6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F6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6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ΚΑΡΑΝΑΣΤΑΣΗΣ ΑΠΟΣΤΟΛΟΣ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F6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F6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F6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6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ΚΑΡΑΣΑΡΛΙΔΟΥ ΕΥΦΡΟΣΥΝΗ(ΦΡΟΣΩ)</w:t>
            </w:r>
          </w:p>
        </w:tc>
        <w:tc>
          <w:tcPr>
            <w:tcW w:w="1380" w:type="dxa"/>
            <w:tcBorders>
              <w:top w:val="nil"/>
              <w:left w:val="nil"/>
              <w:bottom w:val="single" w:sz="4" w:space="0" w:color="000000"/>
              <w:right w:val="single" w:sz="4" w:space="0" w:color="000000"/>
            </w:tcBorders>
            <w:shd w:val="clear" w:color="auto" w:fill="auto"/>
            <w:noWrap/>
            <w:vAlign w:val="center"/>
            <w:hideMark/>
          </w:tcPr>
          <w:p w14:paraId="6A407F6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F6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F6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6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ΚΑΡΡΑΣ ΓΕΩΡΓΙΟΣ-ΔΗΜΗΤΡΙΟΣ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F6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6A407F6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F7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7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ΚΑΣΤΟΡΗΣ ΑΣΤΕΡΙΟΣ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F7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F7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F7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7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ΚΑΤΡΟΥΓΚΑΛΟΣ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F7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F7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F7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7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ΚΑΤΣΑΒΡΙΑ-ΣΙΩΡΟΠΟΥΛΟΥ ΧΡΥΣΟΥΛΑ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6A407F7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F7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F7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7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ΚΑΤΣΑΝΙΩΤΗΣ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F7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6A407F7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F8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8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ΚΑΤΣΗΣ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F8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F8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ΠΡΝ</w:t>
            </w:r>
          </w:p>
        </w:tc>
      </w:tr>
      <w:tr w:rsidR="0083630C" w14:paraId="6A407F8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8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F8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6A407F8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ΟΧΙ</w:t>
            </w:r>
          </w:p>
        </w:tc>
      </w:tr>
      <w:tr w:rsidR="0083630C" w14:paraId="6A407F8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8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ΚΑΤΣΩΤΗΣ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F8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6A407F8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F8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8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ΚΑΦΑΝΤΑΡΗ ΧΑΡΟΥΛΑ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6A407F8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F8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F9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9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ΚΕΔΙΚΟΓΛΟΥ ΣΥΜΕΩΝ(ΣΙΜΟΣ)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F9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6A407F9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F9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9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ΚΕΛΛΑΣ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F9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6A407F9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F9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9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ΚΕΦΑΛΟΓΙΑΝΝΗΣ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F9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6A407F9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F9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9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ΚΟΖΟΜΠΟΛΗ-ΑΜΑΝΑΤΙΔΗ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6A407F9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F9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FA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A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ΚΟΤΖΙΑΣ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FA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FA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FA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A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ΚΟΥΚΟΔΗΜΟΣ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FA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6A407FA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FA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A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ΚΟΥΡΑΚΗΣ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FA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FA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FA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A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lastRenderedPageBreak/>
              <w:t>ΚΟΥΤΣΟΥΚΟΣ ΓΙΑΝΝΗΣ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FA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6A407FA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FB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B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ΚΥΡΙΤΣΗΣ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FB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FB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FB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B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ΚΩΝΣΤΑΝΤΙΝΕΑΣ ΠΕΤΡΟΣ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FB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FB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ΟΧΙ</w:t>
            </w:r>
          </w:p>
        </w:tc>
      </w:tr>
      <w:tr w:rsidR="0083630C" w14:paraId="6A407FB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B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ΚΩΝΣΤΑΝΤΙΝΟΠΟΥΛΟΣ ΟΔΥΣΣΕΑΣ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FB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6A407FB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FB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B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ΚΩΝΣΤΑΝΤΟΠΟΥΛΟΣ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FB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6A407FB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FC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C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ΚΩΣΤΟΠΑΝΑΓΙΩΤΟΥ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FC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FC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ΟΧΙ</w:t>
            </w:r>
          </w:p>
        </w:tc>
      </w:tr>
      <w:tr w:rsidR="0083630C" w14:paraId="6A407FC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C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ΛΑΖΑΡΙΔΗΣ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FC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6A407FC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ΟΧΙ</w:t>
            </w:r>
          </w:p>
        </w:tc>
      </w:tr>
      <w:tr w:rsidR="0083630C" w14:paraId="6A407FC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C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ΛΑΜΠΡΟΥΛΗΣ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FC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6A407FC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FC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C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ΛΑΠΠΑΣ ΣΠΥΡΙΔΩΝΑΣ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FC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FC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ΟΧΙ</w:t>
            </w:r>
          </w:p>
        </w:tc>
      </w:tr>
      <w:tr w:rsidR="0083630C" w14:paraId="6A407FD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D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ΛΙΒΑΝΙΟΥ ΖΩΗ</w:t>
            </w:r>
          </w:p>
        </w:tc>
        <w:tc>
          <w:tcPr>
            <w:tcW w:w="1380" w:type="dxa"/>
            <w:tcBorders>
              <w:top w:val="nil"/>
              <w:left w:val="nil"/>
              <w:bottom w:val="single" w:sz="4" w:space="0" w:color="000000"/>
              <w:right w:val="single" w:sz="4" w:space="0" w:color="000000"/>
            </w:tcBorders>
            <w:shd w:val="clear" w:color="auto" w:fill="auto"/>
            <w:noWrap/>
            <w:vAlign w:val="center"/>
            <w:hideMark/>
          </w:tcPr>
          <w:p w14:paraId="6A407FD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FD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FD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D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ΛΥΚΟΥΔΗΣ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6A407FD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6A407FD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FD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D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ΜΑΝΙΑΤΗΣ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FD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6A407FD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FD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D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ΜΑΝΙΟΣ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FD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FD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FE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E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ΜΑΝΤΑΣ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FE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FE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FE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E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ΜΑΡΔΑΣ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FE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FE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FE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E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ΜΑΡΚΟΥ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6A407FE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6A407FE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FE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E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ΜΕΪΚΟΠΟΥΛΟΣ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FE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FE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FF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F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ΜΗΤΑΦΙΔΗΣ ΤΡΙΑΝΤΑΦΥΛΛΟΣ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FF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FF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7FF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F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ΜΙΧΑΗΛΙΔΗΣ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FF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FF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ΟΧΙ</w:t>
            </w:r>
          </w:p>
        </w:tc>
      </w:tr>
      <w:tr w:rsidR="0083630C" w14:paraId="6A407FF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F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ΜΙΧΕΛΗΣ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FF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FF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ΠΡΝ</w:t>
            </w:r>
          </w:p>
        </w:tc>
      </w:tr>
      <w:tr w:rsidR="0083630C" w14:paraId="6A407FF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7FF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ΜΙΧΕΛΟΓΙΑΝΝΑΚΗΣ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407FF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7FF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ΟΧΙ</w:t>
            </w:r>
          </w:p>
        </w:tc>
      </w:tr>
      <w:tr w:rsidR="0083630C" w14:paraId="6A40800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0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ΜΟΡΦΙΔΗΣ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800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800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800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0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 xml:space="preserve">ΜΟΥΣΤΑΦΑ </w:t>
            </w:r>
            <w:proofErr w:type="spellStart"/>
            <w:r w:rsidRPr="00770FAA">
              <w:rPr>
                <w:rFonts w:ascii="Segoe UI" w:eastAsia="Times New Roman" w:hAnsi="Segoe UI" w:cs="Segoe UI"/>
                <w:sz w:val="18"/>
                <w:szCs w:val="18"/>
              </w:rPr>
              <w:t>ΜΟΥΣΤΑΦΑ</w:t>
            </w:r>
            <w:proofErr w:type="spellEnd"/>
          </w:p>
        </w:tc>
        <w:tc>
          <w:tcPr>
            <w:tcW w:w="1380" w:type="dxa"/>
            <w:tcBorders>
              <w:top w:val="nil"/>
              <w:left w:val="nil"/>
              <w:bottom w:val="single" w:sz="4" w:space="0" w:color="000000"/>
              <w:right w:val="single" w:sz="4" w:space="0" w:color="000000"/>
            </w:tcBorders>
            <w:shd w:val="clear" w:color="auto" w:fill="auto"/>
            <w:noWrap/>
            <w:vAlign w:val="center"/>
            <w:hideMark/>
          </w:tcPr>
          <w:p w14:paraId="6A40800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800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800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0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ΜΠΑΛΑΟΥΡΑΣ ΓΕΡΑΣΙΜΟΣ(ΜΑΚΗΣ)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6A40800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800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800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0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ΜΠΑΛΑΦΑΣ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40800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800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801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1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ΜΠΑΛΛΗΣ ΣΥΜΕΩΝ(ΜΑΚΗΣ)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6A40801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801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801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1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ΜΠΑΛΤΑΣ ΑΡΙΣΤΕΙΔΗΣ-ΝΙΚΟΛΑΟΣ-ΔΗΜΗΤΡΙΟΣ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801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801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801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1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ΜΠΓΙΑΛΑΣ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801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801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ΠΡΝ</w:t>
            </w:r>
          </w:p>
        </w:tc>
      </w:tr>
      <w:tr w:rsidR="0083630C" w14:paraId="6A40801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1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ΜΠΟΥΚΩΡΟΣ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801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6A40801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802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2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ΝΙΚΟΛΟΠΟΥΛΟΣ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802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6A40802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ΟΧΙ</w:t>
            </w:r>
          </w:p>
        </w:tc>
      </w:tr>
      <w:tr w:rsidR="0083630C" w14:paraId="6A40802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2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ΝΤΖΙΜΑΝΗΣ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802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802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802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2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ΞΥΔΑΚΗΣ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802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802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802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2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ΟΥΡΣΟΥΖΙΔΗΣ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802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802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803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3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ΠΑΛΛΗΣ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803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803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803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3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ΠΑΝΤΖΑΣ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803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803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803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3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ΠΑΠΑΔΟΠΟΥΛΟΣ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803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803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803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3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ΠΑΠΑΔΟΠΟΥΛΟΣ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803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803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804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4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ΠΑΠΑΔΟΠΟΥΛΟΣ ΧΡΙΣΤΟΦΟΡΟΣ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804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804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804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4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ΠΑΠΑΗΛΙΟΥ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804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804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804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4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ΠΑΠΑΘΕΟΔΩΡΟΥ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804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6A40804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804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4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ΠΑΠΑΝΑΤΣΙΟΥ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6A40804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804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805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5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ΠΑΠΑΦΙΛΙΠΠΟΥ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805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805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805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5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ΠΑΠΑΧΡΙΣΤΟΠΟΥΛΟΣ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805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6A40805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ΟΧΙ</w:t>
            </w:r>
          </w:p>
        </w:tc>
      </w:tr>
      <w:tr w:rsidR="0083630C" w14:paraId="6A40805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5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lastRenderedPageBreak/>
              <w:t>ΠΑΡΑΣΚΕΥΟΠΟΥΛΟΣ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805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805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805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5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ΠΑΡΑΣΤΑΤΙΔΗΣ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805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805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ΟΧΙ</w:t>
            </w:r>
          </w:p>
        </w:tc>
      </w:tr>
      <w:tr w:rsidR="0083630C" w14:paraId="6A40806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6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ΠΑΥΛΙΔΗΣ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806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806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806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6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ΠΟΛΑΚΗΣ ΠΑΥΛΟΣ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806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806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ΟΧΙ</w:t>
            </w:r>
          </w:p>
        </w:tc>
      </w:tr>
      <w:tr w:rsidR="0083630C" w14:paraId="6A40806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6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ΠΡΑΤΣΟΛΗΣ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806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806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806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6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ΡΙΖΟΣ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806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806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807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7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ΡΙΖΟΥΛΗΣ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6A40807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807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807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7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ΣΑΝΤΟΡΙΝΙΟΣ ΝΕΚΤΑΡΙΟΣ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807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807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807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7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ΣΑΡΑΚΙΩΤΗΣ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40807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807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807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7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ΣΑΡΙΔΗΣ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40807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6A40807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ΟΧΙ</w:t>
            </w:r>
          </w:p>
        </w:tc>
      </w:tr>
      <w:tr w:rsidR="0083630C" w14:paraId="6A40808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8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ΣΕΒΑΣΤΑΚΗΣ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808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808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808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8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ΣΕΛΤΣΑΣ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808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808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808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8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ΣΙΜΟΡΕΛΗΣ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808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808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808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8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ΣΚΟΥΡΟΛΙΑΚΟΣ ΠΑΝΑΓΙΩΤΗΣ(ΠΑΝΟΣ)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808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808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809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9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ΣΚΟΥΦΑ ΕΛΙΣΣΑΒΕΤ</w:t>
            </w:r>
          </w:p>
        </w:tc>
        <w:tc>
          <w:tcPr>
            <w:tcW w:w="1380" w:type="dxa"/>
            <w:tcBorders>
              <w:top w:val="nil"/>
              <w:left w:val="nil"/>
              <w:bottom w:val="single" w:sz="4" w:space="0" w:color="000000"/>
              <w:right w:val="single" w:sz="4" w:space="0" w:color="000000"/>
            </w:tcBorders>
            <w:shd w:val="clear" w:color="auto" w:fill="auto"/>
            <w:noWrap/>
            <w:vAlign w:val="center"/>
            <w:hideMark/>
          </w:tcPr>
          <w:p w14:paraId="6A40809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809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809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9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ΣΠΑΡΤΙΝΟΣ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809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809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809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9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ΣΠΙΡΤΖΗΣ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809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809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809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9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ΣΤΑΜΑΤΑΚΗ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6A40809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809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80A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A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ΣΤΑΜΠΟΥΛΗ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6A4080A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80A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80A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A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ΣΤΕΦΟΣ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4080A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80A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ΟΧΙ</w:t>
            </w:r>
          </w:p>
        </w:tc>
      </w:tr>
      <w:tr w:rsidR="0083630C" w14:paraId="6A4080A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A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ΣΤΟΓΙΑΝΝΙΔΗΣ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80A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80A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80A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A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ΣΥΡΙΓΟΣ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80A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80A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80B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B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ΣΥΡΜΑΛΕΝΙΟΣ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80B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80B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80B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B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ΤΑΣΟΥΛΑΣ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80B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6A4080B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80B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B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ΤΑΣΣΟΣ 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80B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6A4080B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80B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B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ΤΕΛΙΓΙΟΡΙΔΟΥ ΟΛΥΜΠΙΑ</w:t>
            </w:r>
          </w:p>
        </w:tc>
        <w:tc>
          <w:tcPr>
            <w:tcW w:w="1380" w:type="dxa"/>
            <w:tcBorders>
              <w:top w:val="nil"/>
              <w:left w:val="nil"/>
              <w:bottom w:val="single" w:sz="4" w:space="0" w:color="000000"/>
              <w:right w:val="single" w:sz="4" w:space="0" w:color="000000"/>
            </w:tcBorders>
            <w:shd w:val="clear" w:color="auto" w:fill="auto"/>
            <w:noWrap/>
            <w:vAlign w:val="center"/>
            <w:hideMark/>
          </w:tcPr>
          <w:p w14:paraId="6A4080B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80B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ΟΧΙ</w:t>
            </w:r>
          </w:p>
        </w:tc>
      </w:tr>
      <w:tr w:rsidR="0083630C" w14:paraId="6A4080C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C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ΤΖΑΜΑΚΛΗΣ ΧΑΡΙΛΑΟΣ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80C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80C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ΟΧΙ</w:t>
            </w:r>
          </w:p>
        </w:tc>
      </w:tr>
      <w:tr w:rsidR="0083630C" w14:paraId="6A4080C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C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6A4080C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6A4080C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80C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C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ΤΖΟΥΦΗ ΜΕΡΟΠΗ</w:t>
            </w:r>
          </w:p>
        </w:tc>
        <w:tc>
          <w:tcPr>
            <w:tcW w:w="1380" w:type="dxa"/>
            <w:tcBorders>
              <w:top w:val="nil"/>
              <w:left w:val="nil"/>
              <w:bottom w:val="single" w:sz="4" w:space="0" w:color="000000"/>
              <w:right w:val="single" w:sz="4" w:space="0" w:color="000000"/>
            </w:tcBorders>
            <w:shd w:val="clear" w:color="auto" w:fill="auto"/>
            <w:noWrap/>
            <w:vAlign w:val="center"/>
            <w:hideMark/>
          </w:tcPr>
          <w:p w14:paraId="6A4080C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80C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80C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C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ΤΡΑΓΑΚΗΣ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4080C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6A4080C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w:t>
            </w:r>
          </w:p>
        </w:tc>
      </w:tr>
      <w:tr w:rsidR="0083630C" w14:paraId="6A4080D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D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ΤΡΙΑΝΤΑΦΥΛΛΙΔΗΣ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80D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80D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80D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D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ΤΡΙΑΝΤΑΦΥΛΛΟΥ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6A4080D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80D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80D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D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ΤΣΙΑΡΑΣ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80D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6A4080D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80D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D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ΤΣΙΡΚΑΣ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80D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80D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80E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E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ΤΣΙΡΩΝΗΣ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6A4080E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80E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ΟΧΙ</w:t>
            </w:r>
          </w:p>
        </w:tc>
      </w:tr>
      <w:tr w:rsidR="0083630C" w14:paraId="6A4080E7"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E4"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ΤΣΟΓΚΑΣ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80E5"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80E6"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80EB"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E8"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ΦΩΤΗΛΑΣ ΙΑΣΩΝΑΣ</w:t>
            </w:r>
          </w:p>
        </w:tc>
        <w:tc>
          <w:tcPr>
            <w:tcW w:w="1380" w:type="dxa"/>
            <w:tcBorders>
              <w:top w:val="nil"/>
              <w:left w:val="nil"/>
              <w:bottom w:val="single" w:sz="4" w:space="0" w:color="000000"/>
              <w:right w:val="single" w:sz="4" w:space="0" w:color="000000"/>
            </w:tcBorders>
            <w:shd w:val="clear" w:color="auto" w:fill="auto"/>
            <w:noWrap/>
            <w:vAlign w:val="center"/>
            <w:hideMark/>
          </w:tcPr>
          <w:p w14:paraId="6A4080E9"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6A4080EA"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80EF"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EC"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ΧΡΙΣΤΟΔΟΥΛΟΠΟΥΛΟΥ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6A4080ED"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80EE"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r w:rsidR="0083630C" w14:paraId="6A4080F3" w14:textId="77777777">
        <w:trPr>
          <w:trHeight w:val="300"/>
        </w:trPr>
        <w:tc>
          <w:tcPr>
            <w:tcW w:w="6140" w:type="dxa"/>
            <w:tcBorders>
              <w:top w:val="nil"/>
              <w:left w:val="single" w:sz="4" w:space="0" w:color="000000"/>
              <w:bottom w:val="single" w:sz="4" w:space="0" w:color="000000"/>
              <w:right w:val="single" w:sz="4" w:space="0" w:color="000000"/>
            </w:tcBorders>
            <w:shd w:val="clear" w:color="auto" w:fill="auto"/>
            <w:noWrap/>
            <w:vAlign w:val="center"/>
            <w:hideMark/>
          </w:tcPr>
          <w:p w14:paraId="6A4080F0"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ΨΥΧΟΓΙΟΣ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6A4080F1"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6A4080F2" w14:textId="77777777" w:rsidR="00C55B14" w:rsidRPr="00770FAA" w:rsidRDefault="004440BA">
            <w:pPr>
              <w:contextualSpacing/>
              <w:outlineLvl w:val="0"/>
              <w:rPr>
                <w:rFonts w:ascii="Segoe UI" w:eastAsia="Times New Roman" w:hAnsi="Segoe UI" w:cs="Segoe UI"/>
                <w:sz w:val="18"/>
                <w:szCs w:val="18"/>
              </w:rPr>
            </w:pPr>
            <w:r w:rsidRPr="00770FAA">
              <w:rPr>
                <w:rFonts w:ascii="Segoe UI" w:eastAsia="Times New Roman" w:hAnsi="Segoe UI" w:cs="Segoe UI"/>
                <w:sz w:val="18"/>
                <w:szCs w:val="18"/>
              </w:rPr>
              <w:t>ΝΑΙ</w:t>
            </w:r>
          </w:p>
        </w:tc>
      </w:tr>
    </w:tbl>
    <w:p w14:paraId="6A4080F4" w14:textId="77777777" w:rsidR="0083630C" w:rsidRDefault="0083630C">
      <w:pPr>
        <w:spacing w:line="600" w:lineRule="auto"/>
        <w:contextualSpacing/>
        <w:jc w:val="both"/>
        <w:rPr>
          <w:rFonts w:eastAsia="Times New Roman" w:cs="Times New Roman"/>
          <w:b/>
          <w:bCs/>
          <w:szCs w:val="24"/>
        </w:rPr>
      </w:pPr>
    </w:p>
    <w:p w14:paraId="6A4080F5" w14:textId="77777777" w:rsidR="0083630C" w:rsidRDefault="004440BA">
      <w:pPr>
        <w:spacing w:line="600" w:lineRule="auto"/>
        <w:ind w:firstLine="540"/>
        <w:contextualSpacing/>
        <w:jc w:val="both"/>
        <w:rPr>
          <w:rFonts w:eastAsia="Times New Roman" w:cs="Times New Roman"/>
          <w:szCs w:val="24"/>
        </w:rPr>
      </w:pPr>
      <w:r>
        <w:rPr>
          <w:rFonts w:eastAsia="Times New Roman" w:cs="Times New Roman"/>
          <w:b/>
          <w:bCs/>
          <w:szCs w:val="24"/>
        </w:rPr>
        <w:lastRenderedPageBreak/>
        <w:t xml:space="preserve">ΠΡΟΕΔΡΕΥΩΝ (Δημήτριος Καμμένος): </w:t>
      </w:r>
      <w:r>
        <w:rPr>
          <w:rFonts w:eastAsia="Times New Roman" w:cs="Times New Roman"/>
          <w:bCs/>
          <w:szCs w:val="24"/>
        </w:rPr>
        <w:t xml:space="preserve">Κυρίες και κύριοι συνάδελφοι, </w:t>
      </w:r>
      <w:r w:rsidRPr="00004C07">
        <w:rPr>
          <w:rFonts w:eastAsia="Times New Roman" w:cs="Times New Roman"/>
          <w:szCs w:val="24"/>
        </w:rPr>
        <w:t>δέχεστε στο σημείο αυτό να λύσουμε τη συνεδρίαση;</w:t>
      </w:r>
    </w:p>
    <w:p w14:paraId="6A4080F6" w14:textId="77777777" w:rsidR="0083630C" w:rsidRDefault="004440BA">
      <w:pPr>
        <w:spacing w:line="600" w:lineRule="auto"/>
        <w:ind w:firstLine="540"/>
        <w:contextualSpacing/>
        <w:jc w:val="both"/>
        <w:rPr>
          <w:rFonts w:eastAsia="Times New Roman" w:cs="Times New Roman"/>
          <w:szCs w:val="24"/>
        </w:rPr>
      </w:pPr>
      <w:r w:rsidRPr="00004C07">
        <w:rPr>
          <w:rFonts w:eastAsia="Times New Roman" w:cs="Times New Roman"/>
          <w:b/>
          <w:bCs/>
          <w:szCs w:val="24"/>
        </w:rPr>
        <w:t xml:space="preserve">ΟΛΟΙ ΟΙ ΒΟΥΛΕΥΤΕΣ: </w:t>
      </w:r>
      <w:r w:rsidRPr="00004C07">
        <w:rPr>
          <w:rFonts w:eastAsia="Times New Roman" w:cs="Times New Roman"/>
          <w:szCs w:val="24"/>
        </w:rPr>
        <w:t>Μάλιστα, μάλιστα.</w:t>
      </w:r>
    </w:p>
    <w:p w14:paraId="6A4080F7" w14:textId="77777777" w:rsidR="0083630C" w:rsidRDefault="004440BA">
      <w:pPr>
        <w:spacing w:line="600" w:lineRule="auto"/>
        <w:ind w:firstLine="540"/>
        <w:contextualSpacing/>
        <w:jc w:val="both"/>
        <w:rPr>
          <w:rFonts w:eastAsia="Times New Roman" w:cs="Times New Roman"/>
          <w:b/>
          <w:bCs/>
          <w:szCs w:val="24"/>
        </w:rPr>
      </w:pPr>
      <w:r>
        <w:rPr>
          <w:rFonts w:eastAsia="Times New Roman" w:cs="Times New Roman"/>
          <w:b/>
          <w:bCs/>
          <w:szCs w:val="24"/>
        </w:rPr>
        <w:t xml:space="preserve">ΠΡΟΕΔΡΕΥΩΝ (Δημήτριος Καμμένος): </w:t>
      </w:r>
      <w:r w:rsidRPr="00004C07">
        <w:rPr>
          <w:rFonts w:eastAsia="Times New Roman" w:cs="Times New Roman"/>
          <w:szCs w:val="24"/>
        </w:rPr>
        <w:t>Με τη συναίνεση του Σώματος και ώρα 1</w:t>
      </w:r>
      <w:r>
        <w:rPr>
          <w:rFonts w:eastAsia="Times New Roman" w:cs="Times New Roman"/>
          <w:szCs w:val="24"/>
        </w:rPr>
        <w:t>2.41΄</w:t>
      </w:r>
      <w:r w:rsidRPr="00004C07">
        <w:rPr>
          <w:rFonts w:eastAsia="Times New Roman" w:cs="Times New Roman"/>
          <w:szCs w:val="24"/>
        </w:rPr>
        <w:t xml:space="preserve"> </w:t>
      </w:r>
      <w:proofErr w:type="spellStart"/>
      <w:r w:rsidRPr="00004C07">
        <w:rPr>
          <w:rFonts w:eastAsia="Times New Roman" w:cs="Times New Roman"/>
          <w:szCs w:val="24"/>
        </w:rPr>
        <w:t>λύεται</w:t>
      </w:r>
      <w:proofErr w:type="spellEnd"/>
      <w:r w:rsidRPr="00004C07">
        <w:rPr>
          <w:rFonts w:eastAsia="Times New Roman" w:cs="Times New Roman"/>
          <w:szCs w:val="24"/>
        </w:rPr>
        <w:t xml:space="preserve"> η συνεδρίαση για </w:t>
      </w:r>
      <w:r>
        <w:rPr>
          <w:rFonts w:eastAsia="Times New Roman" w:cs="Times New Roman"/>
          <w:szCs w:val="24"/>
        </w:rPr>
        <w:t xml:space="preserve">αύριο, ημέρα Παρασκευή </w:t>
      </w:r>
      <w:r w:rsidRPr="00004C07">
        <w:rPr>
          <w:rFonts w:eastAsia="Times New Roman" w:cs="Times New Roman"/>
          <w:szCs w:val="24"/>
        </w:rPr>
        <w:t>2</w:t>
      </w:r>
      <w:r>
        <w:rPr>
          <w:rFonts w:eastAsia="Times New Roman" w:cs="Times New Roman"/>
          <w:szCs w:val="24"/>
        </w:rPr>
        <w:t xml:space="preserve">5 Μαΐου </w:t>
      </w:r>
      <w:r w:rsidRPr="00004C07">
        <w:rPr>
          <w:rFonts w:eastAsia="Times New Roman" w:cs="Times New Roman"/>
          <w:szCs w:val="24"/>
        </w:rPr>
        <w:t>20</w:t>
      </w:r>
      <w:r>
        <w:rPr>
          <w:rFonts w:eastAsia="Times New Roman" w:cs="Times New Roman"/>
          <w:szCs w:val="24"/>
        </w:rPr>
        <w:t>18</w:t>
      </w:r>
      <w:r w:rsidRPr="00004C07">
        <w:rPr>
          <w:rFonts w:eastAsia="Times New Roman" w:cs="Times New Roman"/>
          <w:szCs w:val="24"/>
        </w:rPr>
        <w:t xml:space="preserve"> και ώρα 10.</w:t>
      </w:r>
      <w:r>
        <w:rPr>
          <w:rFonts w:eastAsia="Times New Roman" w:cs="Times New Roman"/>
          <w:szCs w:val="24"/>
        </w:rPr>
        <w:t>00΄,</w:t>
      </w:r>
      <w:r w:rsidRPr="00004C07">
        <w:rPr>
          <w:rFonts w:eastAsia="Times New Roman" w:cs="Times New Roman"/>
          <w:szCs w:val="24"/>
        </w:rPr>
        <w:t xml:space="preserve"> με αντικείμενο εργασιών του Σώματος</w:t>
      </w:r>
      <w:r>
        <w:rPr>
          <w:rFonts w:eastAsia="Times New Roman" w:cs="Times New Roman"/>
          <w:szCs w:val="24"/>
        </w:rPr>
        <w:t>: κ</w:t>
      </w:r>
      <w:r w:rsidRPr="00004C07">
        <w:rPr>
          <w:rFonts w:eastAsia="Times New Roman" w:cs="Times New Roman"/>
          <w:szCs w:val="24"/>
        </w:rPr>
        <w:t xml:space="preserve">οινοβουλευτικό </w:t>
      </w:r>
      <w:r>
        <w:rPr>
          <w:rFonts w:eastAsia="Times New Roman" w:cs="Times New Roman"/>
          <w:szCs w:val="24"/>
        </w:rPr>
        <w:t>έ</w:t>
      </w:r>
      <w:r w:rsidRPr="00004C07">
        <w:rPr>
          <w:rFonts w:eastAsia="Times New Roman" w:cs="Times New Roman"/>
          <w:szCs w:val="24"/>
        </w:rPr>
        <w:t>λεγχο</w:t>
      </w:r>
      <w:r>
        <w:rPr>
          <w:rFonts w:eastAsia="Times New Roman" w:cs="Times New Roman"/>
          <w:szCs w:val="24"/>
        </w:rPr>
        <w:t>,</w:t>
      </w:r>
      <w:r w:rsidRPr="00004C07">
        <w:rPr>
          <w:rFonts w:eastAsia="Times New Roman" w:cs="Times New Roman"/>
          <w:szCs w:val="24"/>
        </w:rPr>
        <w:t xml:space="preserve"> συζήτηση επικαίρων ερωτήσεων. </w:t>
      </w:r>
    </w:p>
    <w:p w14:paraId="6A4080F8" w14:textId="77777777" w:rsidR="0083630C" w:rsidRDefault="004440BA">
      <w:pPr>
        <w:spacing w:line="600" w:lineRule="auto"/>
        <w:contextualSpacing/>
        <w:jc w:val="both"/>
        <w:rPr>
          <w:rFonts w:eastAsia="Times New Roman" w:cs="Times New Roman"/>
          <w:szCs w:val="24"/>
          <w:lang w:val="en-GB"/>
        </w:rPr>
      </w:pPr>
      <w:r>
        <w:rPr>
          <w:rFonts w:eastAsia="Times New Roman" w:cs="Times New Roman"/>
          <w:b/>
          <w:bCs/>
          <w:szCs w:val="24"/>
        </w:rPr>
        <w:t>Ο</w:t>
      </w:r>
      <w:r w:rsidRPr="00004C07">
        <w:rPr>
          <w:rFonts w:eastAsia="Times New Roman" w:cs="Times New Roman"/>
          <w:b/>
          <w:bCs/>
          <w:szCs w:val="24"/>
        </w:rPr>
        <w:t xml:space="preserve"> ΠΡΟΕΔΡΟΣ                                                                       ΟΙ ΓΡΑΜΜΑΤΕΙΣ</w:t>
      </w:r>
      <w:r>
        <w:rPr>
          <w:rFonts w:eastAsia="Times New Roman" w:cs="Times New Roman"/>
          <w:szCs w:val="24"/>
        </w:rPr>
        <w:t xml:space="preserve"> </w:t>
      </w:r>
    </w:p>
    <w:sectPr w:rsidR="0083630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trackRevisions/>
  <w:documentProtection w:edit="trackedChanges" w:enforcement="1" w:cryptProviderType="rsaFull" w:cryptAlgorithmClass="hash" w:cryptAlgorithmType="typeAny" w:cryptAlgorithmSid="4" w:cryptSpinCount="50000" w:hash="Ixq5xAJCNx/1T7KZMp8tcXyHAls=" w:salt="U5R484VuiT6jbm741TruA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30C"/>
    <w:rsid w:val="0006711B"/>
    <w:rsid w:val="004440BA"/>
    <w:rsid w:val="00517349"/>
    <w:rsid w:val="0083630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07990"/>
  <w15:docId w15:val="{42EFD8A6-8129-4D88-A621-11702E956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278D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278DD"/>
    <w:rPr>
      <w:rFonts w:ascii="Segoe UI" w:hAnsi="Segoe UI" w:cs="Segoe UI"/>
      <w:sz w:val="18"/>
      <w:szCs w:val="18"/>
    </w:rPr>
  </w:style>
  <w:style w:type="paragraph" w:styleId="a4">
    <w:name w:val="Revision"/>
    <w:hidden/>
    <w:uiPriority w:val="99"/>
    <w:semiHidden/>
    <w:rsid w:val="005670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6421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639</MetadataID>
    <Session xmlns="641f345b-441b-4b81-9152-adc2e73ba5e1">Γ´</Session>
    <Date xmlns="641f345b-441b-4b81-9152-adc2e73ba5e1">2018-05-23T21:00:00+00:00</Date>
    <Status xmlns="641f345b-441b-4b81-9152-adc2e73ba5e1">
      <Url>http://srv-sp1/praktika/Lists/Incoming_Metadata/EditForm.aspx?ID=639&amp;Source=/praktika/Recordings_Library/Forms/AllItems.aspx</Url>
      <Description>Δημοσιεύτηκε</Description>
    </Status>
    <Meeting xmlns="641f345b-441b-4b81-9152-adc2e73ba5e1">ΡΚΔ´</Meeting>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2DCC3C-F2B2-4692-9F2A-59772CB62D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28BEC5-33A7-412E-9579-E95A7BE99E97}">
  <ds:schemaRef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D0B85A8A-548D-4A64-AE47-CCADD24E31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135</Pages>
  <Words>25034</Words>
  <Characters>135185</Characters>
  <Application>Microsoft Office Word</Application>
  <DocSecurity>0</DocSecurity>
  <Lines>1126</Lines>
  <Paragraphs>319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159900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3</cp:revision>
  <dcterms:created xsi:type="dcterms:W3CDTF">2018-05-31T08:22:00Z</dcterms:created>
  <dcterms:modified xsi:type="dcterms:W3CDTF">2018-06-05T09:49:00Z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